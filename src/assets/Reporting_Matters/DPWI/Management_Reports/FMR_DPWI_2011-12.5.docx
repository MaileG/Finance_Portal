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3C0" w:rsidRPr="002C76C1" w:rsidRDefault="003B43C0" w:rsidP="00317670">
      <w:pPr>
        <w:tabs>
          <w:tab w:val="center" w:pos="709"/>
        </w:tabs>
        <w:spacing w:after="120"/>
        <w:rPr>
          <w:b/>
          <w:bCs/>
          <w:sz w:val="22"/>
          <w:szCs w:val="22"/>
        </w:rPr>
      </w:pPr>
    </w:p>
    <w:p w:rsidR="003B43C0" w:rsidRPr="002C76C1" w:rsidRDefault="003B43C0" w:rsidP="00317670">
      <w:pPr>
        <w:pBdr>
          <w:top w:val="single" w:sz="4" w:space="1" w:color="auto"/>
          <w:left w:val="single" w:sz="4" w:space="4" w:color="auto"/>
          <w:bottom w:val="single" w:sz="4" w:space="1" w:color="auto"/>
          <w:right w:val="single" w:sz="4" w:space="4" w:color="auto"/>
        </w:pBdr>
        <w:shd w:val="clear" w:color="auto" w:fill="8DB3E2"/>
        <w:tabs>
          <w:tab w:val="center" w:pos="709"/>
        </w:tabs>
        <w:spacing w:before="240" w:after="60"/>
        <w:jc w:val="center"/>
        <w:rPr>
          <w:rFonts w:eastAsia="MS Mincho"/>
          <w:b/>
          <w:szCs w:val="22"/>
        </w:rPr>
      </w:pPr>
      <w:bookmarkStart w:id="0" w:name="_Toc290517438"/>
      <w:bookmarkStart w:id="1" w:name="_Toc290620255"/>
      <w:r w:rsidRPr="002C76C1">
        <w:rPr>
          <w:rFonts w:eastAsia="MS Mincho"/>
          <w:b/>
          <w:szCs w:val="22"/>
        </w:rPr>
        <w:t>DETAILED AUDIT FINDINGS</w:t>
      </w:r>
      <w:bookmarkEnd w:id="0"/>
      <w:bookmarkEnd w:id="1"/>
      <w:r w:rsidRPr="002C76C1">
        <w:rPr>
          <w:rFonts w:eastAsia="MS Mincho"/>
          <w:b/>
          <w:szCs w:val="22"/>
        </w:rPr>
        <w:t xml:space="preserve"> </w:t>
      </w:r>
    </w:p>
    <w:p w:rsidR="003B43C0" w:rsidRDefault="003B43C0" w:rsidP="00317670">
      <w:pPr>
        <w:tabs>
          <w:tab w:val="center" w:pos="709"/>
        </w:tabs>
        <w:spacing w:after="60"/>
        <w:rPr>
          <w:rFonts w:eastAsia="MS Mincho"/>
          <w:b/>
          <w:szCs w:val="22"/>
        </w:rPr>
      </w:pPr>
    </w:p>
    <w:p w:rsidR="00E03F92" w:rsidRPr="00E03F92" w:rsidRDefault="00E03F92" w:rsidP="00317670">
      <w:pPr>
        <w:tabs>
          <w:tab w:val="center" w:pos="709"/>
        </w:tabs>
        <w:spacing w:after="60"/>
        <w:rPr>
          <w:rFonts w:eastAsia="MS Mincho"/>
          <w:b/>
          <w:szCs w:val="22"/>
        </w:rPr>
      </w:pPr>
    </w:p>
    <w:p w:rsidR="00A40BA0" w:rsidRPr="00DC1730" w:rsidRDefault="00A40BA0" w:rsidP="006F5D2E">
      <w:pPr>
        <w:pStyle w:val="ListParagraph"/>
        <w:numPr>
          <w:ilvl w:val="0"/>
          <w:numId w:val="296"/>
        </w:numPr>
        <w:tabs>
          <w:tab w:val="center" w:pos="709"/>
        </w:tabs>
        <w:spacing w:after="120"/>
        <w:jc w:val="both"/>
        <w:rPr>
          <w:rFonts w:ascii="Arial" w:hAnsi="Arial" w:cs="Arial"/>
          <w:b/>
          <w:bCs/>
          <w:color w:val="FF0000"/>
          <w:sz w:val="22"/>
          <w:szCs w:val="22"/>
        </w:rPr>
      </w:pPr>
      <w:r w:rsidRPr="00DC1730">
        <w:rPr>
          <w:rFonts w:ascii="Arial" w:hAnsi="Arial" w:cs="Arial"/>
          <w:b/>
          <w:bCs/>
          <w:sz w:val="22"/>
          <w:szCs w:val="22"/>
        </w:rPr>
        <w:t>Procurement batch – Bid no - HP11/037 First Technology (Pty) Ltd</w:t>
      </w:r>
      <w:r w:rsidRPr="00DC1730">
        <w:rPr>
          <w:rFonts w:ascii="Arial" w:hAnsi="Arial" w:cs="Arial"/>
          <w:b/>
          <w:bCs/>
          <w:color w:val="FF0000"/>
          <w:sz w:val="22"/>
          <w:szCs w:val="22"/>
        </w:rPr>
        <w:t xml:space="preserve"> Ex 42</w:t>
      </w:r>
    </w:p>
    <w:p w:rsidR="00A40BA0" w:rsidRPr="003D4B1A" w:rsidRDefault="00A40BA0" w:rsidP="00A40BA0">
      <w:pPr>
        <w:tabs>
          <w:tab w:val="center" w:pos="709"/>
        </w:tabs>
        <w:spacing w:after="120"/>
        <w:jc w:val="both"/>
        <w:rPr>
          <w:b/>
          <w:bCs/>
          <w:sz w:val="22"/>
          <w:szCs w:val="22"/>
        </w:rPr>
      </w:pPr>
      <w:r w:rsidRPr="003D4B1A">
        <w:rPr>
          <w:b/>
          <w:bCs/>
          <w:sz w:val="22"/>
          <w:szCs w:val="22"/>
        </w:rPr>
        <w:t>Audit Finding</w:t>
      </w:r>
    </w:p>
    <w:p w:rsidR="00A40BA0" w:rsidRPr="002C76C1" w:rsidRDefault="00A40BA0" w:rsidP="00A40BA0">
      <w:pPr>
        <w:pStyle w:val="NormalWeb"/>
        <w:tabs>
          <w:tab w:val="center" w:pos="709"/>
        </w:tabs>
        <w:rPr>
          <w:rFonts w:ascii="Arial" w:hAnsi="Arial" w:cs="Arial"/>
          <w:sz w:val="22"/>
          <w:szCs w:val="22"/>
        </w:rPr>
      </w:pPr>
    </w:p>
    <w:p w:rsidR="00A40BA0" w:rsidRPr="002C76C1" w:rsidRDefault="00A40BA0" w:rsidP="00A40BA0">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A40BA0" w:rsidRPr="002C76C1" w:rsidRDefault="00A40BA0" w:rsidP="00A40BA0">
      <w:pPr>
        <w:pStyle w:val="NormalWeb"/>
        <w:tabs>
          <w:tab w:val="center" w:pos="709"/>
        </w:tabs>
        <w:rPr>
          <w:rFonts w:ascii="Arial" w:hAnsi="Arial" w:cs="Arial"/>
          <w:sz w:val="22"/>
          <w:szCs w:val="22"/>
        </w:rPr>
      </w:pPr>
    </w:p>
    <w:p w:rsidR="00A40BA0" w:rsidRPr="002C76C1" w:rsidRDefault="00A40BA0" w:rsidP="006F5D2E">
      <w:pPr>
        <w:pStyle w:val="lg-a-1"/>
        <w:numPr>
          <w:ilvl w:val="0"/>
          <w:numId w:val="254"/>
        </w:numPr>
        <w:tabs>
          <w:tab w:val="center" w:pos="709"/>
        </w:tabs>
        <w:spacing w:before="0"/>
        <w:ind w:left="567" w:hanging="567"/>
        <w:rPr>
          <w:rFonts w:ascii="Arial" w:hAnsi="Arial" w:cs="Arial"/>
          <w:sz w:val="22"/>
          <w:szCs w:val="22"/>
        </w:rPr>
      </w:pPr>
      <w:r w:rsidRPr="002C76C1">
        <w:rPr>
          <w:rFonts w:ascii="Arial" w:hAnsi="Arial" w:cs="Arial"/>
          <w:sz w:val="22"/>
          <w:szCs w:val="22"/>
        </w:rPr>
        <w:t>Public Finance Management Act section 38(1)(c)(ii) states:</w:t>
      </w:r>
    </w:p>
    <w:p w:rsidR="00A40BA0" w:rsidRPr="002C76C1" w:rsidRDefault="00A40BA0" w:rsidP="00A40BA0">
      <w:pPr>
        <w:pStyle w:val="lg-a-1"/>
        <w:tabs>
          <w:tab w:val="center" w:pos="709"/>
        </w:tabs>
        <w:spacing w:before="0"/>
        <w:ind w:left="567" w:firstLine="0"/>
        <w:jc w:val="left"/>
        <w:rPr>
          <w:rFonts w:ascii="Arial" w:hAnsi="Arial" w:cs="Arial"/>
          <w:sz w:val="22"/>
          <w:szCs w:val="22"/>
        </w:rPr>
      </w:pPr>
    </w:p>
    <w:p w:rsidR="00A40BA0" w:rsidRPr="002C76C1" w:rsidRDefault="00A40BA0" w:rsidP="00A40BA0">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“38(1)</w:t>
      </w:r>
      <w:r w:rsidRPr="002C76C1">
        <w:rPr>
          <w:rFonts w:ascii="Arial" w:hAnsi="Arial" w:cs="Arial"/>
          <w:i/>
          <w:sz w:val="22"/>
          <w:szCs w:val="22"/>
        </w:rPr>
        <w:tab/>
        <w:t xml:space="preserve">The accounting officer for a department, trading entity or constitution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institution-</w:t>
      </w:r>
    </w:p>
    <w:p w:rsidR="00A40BA0" w:rsidRPr="002C76C1" w:rsidRDefault="00A40BA0" w:rsidP="00A40BA0">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t>(c)</w:t>
      </w:r>
      <w:r w:rsidRPr="002C76C1">
        <w:rPr>
          <w:rFonts w:ascii="Arial" w:hAnsi="Arial" w:cs="Arial"/>
          <w:i/>
          <w:sz w:val="22"/>
          <w:szCs w:val="22"/>
        </w:rPr>
        <w:tab/>
        <w:t>must take effective and appropriate steps to-</w:t>
      </w:r>
    </w:p>
    <w:p w:rsidR="00A40BA0" w:rsidRPr="002C76C1" w:rsidRDefault="00A40BA0" w:rsidP="00A40BA0">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(ii)</w:t>
      </w:r>
      <w:r w:rsidRPr="002C76C1">
        <w:rPr>
          <w:rFonts w:ascii="Arial" w:hAnsi="Arial" w:cs="Arial"/>
          <w:i/>
          <w:sz w:val="22"/>
          <w:szCs w:val="22"/>
        </w:rPr>
        <w:tab/>
        <w:t xml:space="preserve">prevent unauthorised, irregular and fruitless and wasteful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expenditure and losses resulting from criminal conduct;”</w:t>
      </w:r>
    </w:p>
    <w:p w:rsidR="00A40BA0" w:rsidRPr="002C76C1" w:rsidRDefault="00A40BA0" w:rsidP="00A40BA0">
      <w:pPr>
        <w:pStyle w:val="lg-a-1"/>
        <w:tabs>
          <w:tab w:val="center" w:pos="709"/>
        </w:tabs>
        <w:spacing w:before="0"/>
        <w:ind w:left="567" w:firstLine="0"/>
        <w:rPr>
          <w:rFonts w:ascii="Arial" w:hAnsi="Arial" w:cs="Arial"/>
          <w:sz w:val="22"/>
          <w:szCs w:val="22"/>
        </w:rPr>
      </w:pPr>
    </w:p>
    <w:p w:rsidR="00A40BA0" w:rsidRPr="002C76C1" w:rsidRDefault="00A40BA0" w:rsidP="00A40BA0">
      <w:pPr>
        <w:pStyle w:val="lg-a-1"/>
        <w:tabs>
          <w:tab w:val="center" w:pos="709"/>
        </w:tabs>
        <w:spacing w:before="0"/>
        <w:ind w:left="567" w:firstLine="0"/>
        <w:rPr>
          <w:rFonts w:ascii="Arial" w:hAnsi="Arial" w:cs="Arial"/>
          <w:sz w:val="22"/>
          <w:szCs w:val="22"/>
        </w:rPr>
      </w:pPr>
    </w:p>
    <w:p w:rsidR="00A40BA0" w:rsidRPr="002C76C1" w:rsidRDefault="00A40BA0" w:rsidP="006F5D2E">
      <w:pPr>
        <w:pStyle w:val="lg-a-1"/>
        <w:numPr>
          <w:ilvl w:val="0"/>
          <w:numId w:val="254"/>
        </w:numPr>
        <w:tabs>
          <w:tab w:val="center" w:pos="709"/>
        </w:tabs>
        <w:spacing w:before="0"/>
        <w:ind w:left="567" w:hanging="567"/>
        <w:rPr>
          <w:rFonts w:ascii="Arial" w:hAnsi="Arial" w:cs="Arial"/>
          <w:sz w:val="22"/>
          <w:szCs w:val="22"/>
        </w:rPr>
      </w:pPr>
      <w:r w:rsidRPr="002C76C1">
        <w:rPr>
          <w:rFonts w:ascii="Arial" w:hAnsi="Arial" w:cs="Arial"/>
          <w:sz w:val="22"/>
          <w:szCs w:val="22"/>
        </w:rPr>
        <w:t>Treasury Regulations 16A3.2 and 16A6.2(b) states:</w:t>
      </w:r>
    </w:p>
    <w:p w:rsidR="00A40BA0" w:rsidRPr="002C76C1" w:rsidRDefault="00A40BA0" w:rsidP="00A40BA0">
      <w:pPr>
        <w:pStyle w:val="lg-a-1"/>
        <w:tabs>
          <w:tab w:val="center" w:pos="709"/>
        </w:tabs>
        <w:spacing w:before="0"/>
        <w:ind w:left="567" w:firstLine="0"/>
        <w:rPr>
          <w:rFonts w:ascii="Arial" w:hAnsi="Arial" w:cs="Arial"/>
          <w:i/>
          <w:sz w:val="22"/>
          <w:szCs w:val="22"/>
        </w:rPr>
      </w:pPr>
    </w:p>
    <w:p w:rsidR="00A40BA0" w:rsidRPr="002C76C1" w:rsidRDefault="00A40BA0" w:rsidP="00A40BA0">
      <w:pPr>
        <w:pStyle w:val="lg-a-1"/>
        <w:tabs>
          <w:tab w:val="center" w:pos="709"/>
        </w:tabs>
        <w:spacing w:before="0"/>
        <w:ind w:left="567" w:firstLine="0"/>
        <w:rPr>
          <w:rFonts w:ascii="Arial" w:hAnsi="Arial" w:cs="Arial"/>
          <w:i/>
          <w:sz w:val="22"/>
          <w:szCs w:val="22"/>
        </w:rPr>
      </w:pPr>
      <w:r w:rsidRPr="002C76C1">
        <w:rPr>
          <w:rFonts w:ascii="Arial" w:hAnsi="Arial" w:cs="Arial"/>
          <w:i/>
          <w:sz w:val="22"/>
          <w:szCs w:val="22"/>
        </w:rPr>
        <w:t>“16A3.2</w:t>
      </w:r>
      <w:r w:rsidRPr="002C76C1">
        <w:rPr>
          <w:rFonts w:ascii="Arial" w:hAnsi="Arial" w:cs="Arial"/>
          <w:i/>
          <w:sz w:val="22"/>
          <w:szCs w:val="22"/>
        </w:rPr>
        <w:tab/>
        <w:t>A supply chain management system referred to in paragraph 16A3.1, must-</w:t>
      </w:r>
    </w:p>
    <w:p w:rsidR="00A40BA0" w:rsidRPr="002C76C1" w:rsidRDefault="00A40BA0" w:rsidP="006F5D2E">
      <w:pPr>
        <w:pStyle w:val="lg-a-1"/>
        <w:numPr>
          <w:ilvl w:val="0"/>
          <w:numId w:val="123"/>
        </w:numPr>
        <w:tabs>
          <w:tab w:val="center" w:pos="709"/>
        </w:tabs>
        <w:spacing w:before="0"/>
        <w:rPr>
          <w:rFonts w:ascii="Arial" w:hAnsi="Arial" w:cs="Arial"/>
          <w:i/>
          <w:sz w:val="22"/>
          <w:szCs w:val="22"/>
        </w:rPr>
      </w:pPr>
      <w:r w:rsidRPr="002C76C1">
        <w:rPr>
          <w:rFonts w:ascii="Arial" w:hAnsi="Arial" w:cs="Arial"/>
          <w:i/>
          <w:sz w:val="22"/>
          <w:szCs w:val="22"/>
        </w:rPr>
        <w:t>be fair, equitable, transparent, competitive and cost effective;</w:t>
      </w:r>
    </w:p>
    <w:p w:rsidR="00A40BA0" w:rsidRPr="002C76C1" w:rsidRDefault="00A40BA0" w:rsidP="00A40BA0">
      <w:pPr>
        <w:pStyle w:val="lg-a-1"/>
        <w:tabs>
          <w:tab w:val="center" w:pos="709"/>
        </w:tabs>
        <w:spacing w:before="0"/>
        <w:ind w:left="567" w:firstLine="0"/>
        <w:rPr>
          <w:rFonts w:ascii="Arial" w:hAnsi="Arial" w:cs="Arial"/>
          <w:i/>
          <w:sz w:val="22"/>
          <w:szCs w:val="22"/>
        </w:rPr>
      </w:pPr>
    </w:p>
    <w:p w:rsidR="00A40BA0" w:rsidRPr="002C76C1" w:rsidRDefault="00A40BA0" w:rsidP="00A40BA0">
      <w:pPr>
        <w:pStyle w:val="lg-a-1"/>
        <w:tabs>
          <w:tab w:val="center" w:pos="709"/>
        </w:tabs>
        <w:spacing w:before="0"/>
        <w:ind w:left="567" w:firstLine="0"/>
        <w:rPr>
          <w:rFonts w:ascii="Arial" w:hAnsi="Arial" w:cs="Arial"/>
          <w:i/>
          <w:sz w:val="22"/>
          <w:szCs w:val="22"/>
        </w:rPr>
      </w:pPr>
      <w:r w:rsidRPr="002C76C1">
        <w:rPr>
          <w:rFonts w:ascii="Arial" w:hAnsi="Arial" w:cs="Arial"/>
          <w:i/>
          <w:sz w:val="22"/>
          <w:szCs w:val="22"/>
        </w:rPr>
        <w:t>16A6.2</w:t>
      </w:r>
      <w:r w:rsidRPr="002C76C1">
        <w:rPr>
          <w:rFonts w:ascii="Arial" w:hAnsi="Arial" w:cs="Arial"/>
          <w:i/>
          <w:sz w:val="22"/>
          <w:szCs w:val="22"/>
        </w:rPr>
        <w:tab/>
        <w:t xml:space="preserve">A supply chain management system must, in the case of procurement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through a bidding process, provide for- </w:t>
      </w:r>
    </w:p>
    <w:p w:rsidR="00A40BA0" w:rsidRPr="002C76C1" w:rsidRDefault="00A40BA0" w:rsidP="006F5D2E">
      <w:pPr>
        <w:pStyle w:val="lg-a-1"/>
        <w:numPr>
          <w:ilvl w:val="0"/>
          <w:numId w:val="123"/>
        </w:numPr>
        <w:tabs>
          <w:tab w:val="center" w:pos="709"/>
        </w:tabs>
        <w:spacing w:before="0"/>
        <w:rPr>
          <w:rFonts w:ascii="Arial" w:hAnsi="Arial" w:cs="Arial"/>
          <w:i/>
          <w:sz w:val="22"/>
          <w:szCs w:val="22"/>
        </w:rPr>
      </w:pPr>
      <w:r w:rsidRPr="002C76C1">
        <w:rPr>
          <w:rFonts w:ascii="Arial" w:hAnsi="Arial" w:cs="Arial"/>
          <w:i/>
          <w:sz w:val="22"/>
          <w:szCs w:val="22"/>
        </w:rPr>
        <w:t xml:space="preserve">the establishment, composition and functioning of bid specification,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evaluation and adjudication committees;”</w:t>
      </w:r>
    </w:p>
    <w:p w:rsidR="00A40BA0" w:rsidRPr="002C76C1" w:rsidRDefault="00A40BA0" w:rsidP="00A40BA0">
      <w:pPr>
        <w:pStyle w:val="lg-a-1"/>
        <w:tabs>
          <w:tab w:val="center" w:pos="709"/>
        </w:tabs>
        <w:spacing w:before="0"/>
        <w:ind w:left="1797" w:firstLine="0"/>
        <w:rPr>
          <w:rFonts w:ascii="Arial" w:hAnsi="Arial" w:cs="Arial"/>
          <w:i/>
          <w:sz w:val="22"/>
          <w:szCs w:val="22"/>
        </w:rPr>
      </w:pPr>
    </w:p>
    <w:p w:rsidR="00A40BA0" w:rsidRPr="002C76C1" w:rsidRDefault="00A40BA0" w:rsidP="00A40BA0">
      <w:pPr>
        <w:pStyle w:val="lg-a-1"/>
        <w:tabs>
          <w:tab w:val="center" w:pos="709"/>
        </w:tabs>
        <w:spacing w:before="0"/>
        <w:ind w:left="1797" w:firstLine="0"/>
        <w:rPr>
          <w:rFonts w:ascii="Arial" w:hAnsi="Arial" w:cs="Arial"/>
          <w:i/>
          <w:sz w:val="22"/>
          <w:szCs w:val="22"/>
        </w:rPr>
      </w:pPr>
    </w:p>
    <w:p w:rsidR="00A40BA0" w:rsidRPr="002C76C1" w:rsidRDefault="00A40BA0" w:rsidP="006F5D2E">
      <w:pPr>
        <w:pStyle w:val="lg-a-1"/>
        <w:numPr>
          <w:ilvl w:val="0"/>
          <w:numId w:val="254"/>
        </w:numPr>
        <w:tabs>
          <w:tab w:val="center" w:pos="709"/>
        </w:tabs>
        <w:spacing w:before="0"/>
        <w:ind w:left="567" w:hanging="567"/>
        <w:rPr>
          <w:rFonts w:ascii="Arial" w:hAnsi="Arial" w:cs="Arial"/>
          <w:sz w:val="22"/>
          <w:szCs w:val="22"/>
        </w:rPr>
      </w:pPr>
      <w:r w:rsidRPr="002C76C1">
        <w:rPr>
          <w:rFonts w:ascii="Arial" w:hAnsi="Arial" w:cs="Arial"/>
          <w:sz w:val="22"/>
          <w:szCs w:val="22"/>
        </w:rPr>
        <w:t>SITA General Regulations states the following:</w:t>
      </w:r>
    </w:p>
    <w:p w:rsidR="00A40BA0" w:rsidRPr="002C76C1" w:rsidRDefault="00A40BA0" w:rsidP="00A40BA0">
      <w:pPr>
        <w:pStyle w:val="lg-a-1"/>
        <w:tabs>
          <w:tab w:val="center" w:pos="709"/>
        </w:tabs>
        <w:spacing w:before="0"/>
        <w:ind w:left="567" w:firstLine="0"/>
        <w:rPr>
          <w:rFonts w:ascii="Arial" w:hAnsi="Arial" w:cs="Arial"/>
          <w:sz w:val="22"/>
          <w:szCs w:val="22"/>
        </w:rPr>
      </w:pPr>
    </w:p>
    <w:p w:rsidR="00A40BA0" w:rsidRPr="002C76C1" w:rsidRDefault="00A40BA0" w:rsidP="006F5D2E">
      <w:pPr>
        <w:pStyle w:val="lg-a-1"/>
        <w:numPr>
          <w:ilvl w:val="0"/>
          <w:numId w:val="125"/>
        </w:numPr>
        <w:tabs>
          <w:tab w:val="center" w:pos="709"/>
        </w:tabs>
        <w:spacing w:before="0"/>
        <w:rPr>
          <w:rFonts w:ascii="Arial" w:hAnsi="Arial" w:cs="Arial"/>
          <w:sz w:val="22"/>
          <w:szCs w:val="22"/>
        </w:rPr>
      </w:pPr>
      <w:r w:rsidRPr="002C76C1">
        <w:rPr>
          <w:rFonts w:ascii="Arial" w:hAnsi="Arial" w:cs="Arial"/>
          <w:sz w:val="22"/>
          <w:szCs w:val="22"/>
        </w:rPr>
        <w:t>Regulation 8.1.7</w:t>
      </w:r>
    </w:p>
    <w:p w:rsidR="00A40BA0" w:rsidRPr="002C76C1" w:rsidRDefault="00A40BA0" w:rsidP="00A40BA0">
      <w:pPr>
        <w:pStyle w:val="lg-a-1"/>
        <w:tabs>
          <w:tab w:val="center" w:pos="709"/>
        </w:tabs>
        <w:spacing w:before="0"/>
        <w:ind w:left="1287" w:firstLine="0"/>
        <w:rPr>
          <w:rFonts w:ascii="Arial" w:hAnsi="Arial" w:cs="Arial"/>
          <w:sz w:val="22"/>
          <w:szCs w:val="22"/>
        </w:rPr>
      </w:pPr>
    </w:p>
    <w:p w:rsidR="00A40BA0" w:rsidRPr="002C76C1" w:rsidRDefault="00A40BA0" w:rsidP="00A40BA0">
      <w:pPr>
        <w:pStyle w:val="lg-a-1"/>
        <w:tabs>
          <w:tab w:val="center" w:pos="709"/>
          <w:tab w:val="left" w:pos="1276"/>
        </w:tabs>
        <w:spacing w:before="0"/>
        <w:ind w:left="567" w:firstLine="0"/>
        <w:rPr>
          <w:rFonts w:ascii="Arial" w:hAnsi="Arial" w:cs="Arial"/>
          <w:i/>
          <w:sz w:val="22"/>
          <w:szCs w:val="22"/>
        </w:rPr>
      </w:pPr>
      <w:r w:rsidRPr="002C76C1">
        <w:rPr>
          <w:rFonts w:ascii="Arial" w:hAnsi="Arial" w:cs="Arial"/>
          <w:i/>
          <w:sz w:val="22"/>
          <w:szCs w:val="22"/>
        </w:rPr>
        <w:tab/>
        <w:t>“Before the bid is advertised-</w:t>
      </w:r>
    </w:p>
    <w:p w:rsidR="00A40BA0" w:rsidRPr="002C76C1" w:rsidRDefault="00A40BA0" w:rsidP="006F5D2E">
      <w:pPr>
        <w:pStyle w:val="lg-a-1"/>
        <w:numPr>
          <w:ilvl w:val="0"/>
          <w:numId w:val="124"/>
        </w:numPr>
        <w:tabs>
          <w:tab w:val="center" w:pos="709"/>
        </w:tabs>
        <w:spacing w:before="0"/>
        <w:ind w:hanging="521"/>
        <w:rPr>
          <w:rFonts w:ascii="Arial" w:hAnsi="Arial" w:cs="Arial"/>
          <w:i/>
          <w:sz w:val="22"/>
          <w:szCs w:val="22"/>
        </w:rPr>
      </w:pPr>
      <w:r w:rsidRPr="002C76C1">
        <w:rPr>
          <w:rFonts w:ascii="Arial" w:hAnsi="Arial" w:cs="Arial"/>
          <w:i/>
          <w:sz w:val="22"/>
          <w:szCs w:val="22"/>
        </w:rPr>
        <w:t>The designation or public body must approve the final bid documentation;”</w:t>
      </w:r>
    </w:p>
    <w:p w:rsidR="00A40BA0" w:rsidRPr="002C76C1" w:rsidRDefault="00A40BA0" w:rsidP="00A40BA0">
      <w:pPr>
        <w:pStyle w:val="lg-a-1"/>
        <w:tabs>
          <w:tab w:val="center" w:pos="709"/>
        </w:tabs>
        <w:spacing w:before="0"/>
        <w:ind w:left="1797" w:firstLine="0"/>
        <w:rPr>
          <w:rFonts w:ascii="Arial" w:hAnsi="Arial" w:cs="Arial"/>
          <w:i/>
          <w:sz w:val="22"/>
          <w:szCs w:val="22"/>
        </w:rPr>
      </w:pPr>
    </w:p>
    <w:p w:rsidR="00A40BA0" w:rsidRPr="002C76C1" w:rsidRDefault="00A40BA0" w:rsidP="00A40BA0">
      <w:pPr>
        <w:pStyle w:val="lg-a-1"/>
        <w:tabs>
          <w:tab w:val="center" w:pos="709"/>
        </w:tabs>
        <w:spacing w:before="0"/>
        <w:ind w:left="1797" w:firstLine="0"/>
        <w:rPr>
          <w:rFonts w:ascii="Arial" w:hAnsi="Arial" w:cs="Arial"/>
          <w:i/>
          <w:sz w:val="22"/>
          <w:szCs w:val="22"/>
        </w:rPr>
      </w:pPr>
    </w:p>
    <w:p w:rsidR="00A40BA0" w:rsidRPr="002C76C1" w:rsidRDefault="00A40BA0" w:rsidP="006F5D2E">
      <w:pPr>
        <w:pStyle w:val="lg-a-1"/>
        <w:numPr>
          <w:ilvl w:val="0"/>
          <w:numId w:val="254"/>
        </w:numPr>
        <w:tabs>
          <w:tab w:val="center" w:pos="709"/>
        </w:tabs>
        <w:spacing w:before="0"/>
        <w:ind w:left="567" w:hanging="567"/>
        <w:rPr>
          <w:rFonts w:ascii="Arial" w:hAnsi="Arial" w:cs="Arial"/>
          <w:sz w:val="22"/>
          <w:szCs w:val="22"/>
        </w:rPr>
      </w:pPr>
      <w:r w:rsidRPr="002C76C1">
        <w:rPr>
          <w:rFonts w:ascii="Arial" w:hAnsi="Arial" w:cs="Arial"/>
          <w:sz w:val="22"/>
          <w:szCs w:val="22"/>
        </w:rPr>
        <w:t>SITA Act state the following:</w:t>
      </w:r>
    </w:p>
    <w:p w:rsidR="00A40BA0" w:rsidRPr="002C76C1" w:rsidRDefault="00A40BA0" w:rsidP="00A40BA0">
      <w:pPr>
        <w:pStyle w:val="lg-a-1"/>
        <w:tabs>
          <w:tab w:val="center" w:pos="709"/>
        </w:tabs>
        <w:spacing w:before="0"/>
        <w:ind w:left="567" w:firstLine="0"/>
        <w:rPr>
          <w:rFonts w:ascii="Arial" w:hAnsi="Arial" w:cs="Arial"/>
          <w:sz w:val="22"/>
          <w:szCs w:val="22"/>
        </w:rPr>
      </w:pPr>
    </w:p>
    <w:p w:rsidR="00A40BA0" w:rsidRPr="002C76C1" w:rsidRDefault="00A40BA0" w:rsidP="006F5D2E">
      <w:pPr>
        <w:pStyle w:val="lg-a-1"/>
        <w:numPr>
          <w:ilvl w:val="0"/>
          <w:numId w:val="126"/>
        </w:numPr>
        <w:tabs>
          <w:tab w:val="center" w:pos="709"/>
        </w:tabs>
        <w:spacing w:before="0"/>
        <w:rPr>
          <w:rFonts w:ascii="Arial" w:hAnsi="Arial" w:cs="Arial"/>
          <w:sz w:val="22"/>
          <w:szCs w:val="22"/>
        </w:rPr>
      </w:pPr>
      <w:r w:rsidRPr="002C76C1">
        <w:rPr>
          <w:rFonts w:ascii="Arial" w:hAnsi="Arial" w:cs="Arial"/>
          <w:sz w:val="22"/>
          <w:szCs w:val="22"/>
        </w:rPr>
        <w:t>Section 7(6)(a) and (b)</w:t>
      </w:r>
    </w:p>
    <w:p w:rsidR="00A40BA0" w:rsidRPr="002C76C1" w:rsidRDefault="00A40BA0" w:rsidP="00A40BA0">
      <w:pPr>
        <w:pStyle w:val="lg-a-1"/>
        <w:tabs>
          <w:tab w:val="center" w:pos="709"/>
        </w:tabs>
        <w:spacing w:before="0"/>
        <w:ind w:left="1287" w:firstLine="0"/>
        <w:rPr>
          <w:rFonts w:ascii="Arial" w:hAnsi="Arial" w:cs="Arial"/>
          <w:sz w:val="22"/>
          <w:szCs w:val="22"/>
        </w:rPr>
      </w:pPr>
    </w:p>
    <w:p w:rsidR="00A40BA0" w:rsidRPr="002C76C1" w:rsidRDefault="00A40BA0" w:rsidP="00A40BA0">
      <w:pPr>
        <w:pStyle w:val="lg-a-1"/>
        <w:tabs>
          <w:tab w:val="center" w:pos="709"/>
        </w:tabs>
        <w:spacing w:before="0"/>
        <w:ind w:left="1287" w:firstLine="0"/>
        <w:rPr>
          <w:rFonts w:ascii="Arial" w:hAnsi="Arial" w:cs="Arial"/>
          <w:i/>
          <w:sz w:val="22"/>
          <w:szCs w:val="22"/>
        </w:rPr>
      </w:pPr>
      <w:r w:rsidRPr="002C76C1">
        <w:rPr>
          <w:rFonts w:ascii="Arial" w:hAnsi="Arial" w:cs="Arial"/>
          <w:i/>
          <w:sz w:val="22"/>
          <w:szCs w:val="22"/>
        </w:rPr>
        <w:t>“The Agency</w:t>
      </w:r>
    </w:p>
    <w:p w:rsidR="00A40BA0" w:rsidRPr="002C76C1" w:rsidRDefault="00A40BA0" w:rsidP="006F5D2E">
      <w:pPr>
        <w:pStyle w:val="lg-a-1"/>
        <w:numPr>
          <w:ilvl w:val="0"/>
          <w:numId w:val="127"/>
        </w:numPr>
        <w:tabs>
          <w:tab w:val="center" w:pos="709"/>
        </w:tabs>
        <w:spacing w:before="0"/>
        <w:rPr>
          <w:rFonts w:ascii="Arial" w:hAnsi="Arial" w:cs="Arial"/>
          <w:i/>
          <w:sz w:val="22"/>
          <w:szCs w:val="22"/>
        </w:rPr>
      </w:pPr>
      <w:r w:rsidRPr="002C76C1">
        <w:rPr>
          <w:rFonts w:ascii="Arial" w:hAnsi="Arial" w:cs="Arial"/>
          <w:i/>
          <w:sz w:val="22"/>
          <w:szCs w:val="22"/>
        </w:rPr>
        <w:t>must set standards regarding-</w:t>
      </w:r>
    </w:p>
    <w:p w:rsidR="00A40BA0" w:rsidRPr="002C76C1" w:rsidRDefault="00A40BA0" w:rsidP="006F5D2E">
      <w:pPr>
        <w:pStyle w:val="lg-a-1"/>
        <w:numPr>
          <w:ilvl w:val="0"/>
          <w:numId w:val="128"/>
        </w:numPr>
        <w:tabs>
          <w:tab w:val="center" w:pos="709"/>
        </w:tabs>
        <w:spacing w:before="0"/>
        <w:ind w:left="2127" w:hanging="480"/>
        <w:jc w:val="left"/>
        <w:rPr>
          <w:rFonts w:ascii="Arial" w:hAnsi="Arial" w:cs="Arial"/>
          <w:i/>
          <w:sz w:val="22"/>
          <w:szCs w:val="22"/>
        </w:rPr>
      </w:pPr>
      <w:r w:rsidRPr="002C76C1">
        <w:rPr>
          <w:rFonts w:ascii="Arial" w:hAnsi="Arial" w:cs="Arial"/>
          <w:i/>
          <w:sz w:val="22"/>
          <w:szCs w:val="22"/>
        </w:rPr>
        <w:t>the interoperability of information systems between departments, subject to the approval of the Minister; and</w:t>
      </w:r>
    </w:p>
    <w:p w:rsidR="00A40BA0" w:rsidRPr="002C76C1" w:rsidRDefault="00A40BA0" w:rsidP="006F5D2E">
      <w:pPr>
        <w:pStyle w:val="lg-a-1"/>
        <w:numPr>
          <w:ilvl w:val="0"/>
          <w:numId w:val="128"/>
        </w:numPr>
        <w:tabs>
          <w:tab w:val="center" w:pos="709"/>
        </w:tabs>
        <w:spacing w:before="0"/>
        <w:ind w:left="2127" w:hanging="480"/>
        <w:jc w:val="left"/>
        <w:rPr>
          <w:rFonts w:ascii="Arial" w:hAnsi="Arial" w:cs="Arial"/>
          <w:i/>
          <w:sz w:val="22"/>
          <w:szCs w:val="22"/>
        </w:rPr>
      </w:pPr>
      <w:r w:rsidRPr="002C76C1">
        <w:rPr>
          <w:rFonts w:ascii="Arial" w:hAnsi="Arial" w:cs="Arial"/>
          <w:i/>
          <w:sz w:val="22"/>
          <w:szCs w:val="22"/>
        </w:rPr>
        <w:t>a comprehensive information systems security environment for departments, subject to the approval of the Minister and the Minister of Intelligence;</w:t>
      </w:r>
    </w:p>
    <w:p w:rsidR="00A40BA0" w:rsidRPr="002C76C1" w:rsidRDefault="00A40BA0" w:rsidP="00A40BA0">
      <w:pPr>
        <w:pStyle w:val="lg-a-1"/>
        <w:tabs>
          <w:tab w:val="center" w:pos="709"/>
        </w:tabs>
        <w:spacing w:before="0"/>
        <w:ind w:left="2127" w:firstLine="0"/>
        <w:jc w:val="left"/>
        <w:rPr>
          <w:rFonts w:ascii="Arial" w:hAnsi="Arial" w:cs="Arial"/>
          <w:i/>
          <w:sz w:val="22"/>
          <w:szCs w:val="22"/>
        </w:rPr>
      </w:pPr>
    </w:p>
    <w:p w:rsidR="00A40BA0" w:rsidRPr="002C76C1" w:rsidRDefault="00A40BA0" w:rsidP="006F5D2E">
      <w:pPr>
        <w:pStyle w:val="lg-a-1"/>
        <w:numPr>
          <w:ilvl w:val="0"/>
          <w:numId w:val="127"/>
        </w:numPr>
        <w:tabs>
          <w:tab w:val="center" w:pos="709"/>
        </w:tabs>
        <w:spacing w:before="0"/>
        <w:jc w:val="left"/>
        <w:rPr>
          <w:rFonts w:ascii="Arial" w:hAnsi="Arial" w:cs="Arial"/>
          <w:i/>
          <w:sz w:val="22"/>
          <w:szCs w:val="22"/>
        </w:rPr>
      </w:pPr>
      <w:r w:rsidRPr="002C76C1">
        <w:rPr>
          <w:rFonts w:ascii="Arial" w:hAnsi="Arial" w:cs="Arial"/>
          <w:i/>
          <w:sz w:val="22"/>
          <w:szCs w:val="22"/>
        </w:rPr>
        <w:t>must certify every acquisition of any information technology goods or services by a department for compliance with those standards;”</w:t>
      </w:r>
    </w:p>
    <w:p w:rsidR="00A40BA0" w:rsidRPr="002C76C1" w:rsidRDefault="00A40BA0" w:rsidP="00A40BA0">
      <w:pPr>
        <w:pStyle w:val="lg-a-1"/>
        <w:tabs>
          <w:tab w:val="center" w:pos="709"/>
        </w:tabs>
        <w:spacing w:before="0"/>
        <w:ind w:left="1647" w:firstLine="0"/>
        <w:jc w:val="left"/>
        <w:rPr>
          <w:rFonts w:ascii="Arial" w:hAnsi="Arial" w:cs="Arial"/>
          <w:i/>
          <w:sz w:val="22"/>
          <w:szCs w:val="22"/>
        </w:rPr>
      </w:pPr>
    </w:p>
    <w:p w:rsidR="00A40BA0" w:rsidRPr="002C76C1" w:rsidRDefault="00A40BA0" w:rsidP="00A40BA0">
      <w:pPr>
        <w:pStyle w:val="lg-a-1"/>
        <w:tabs>
          <w:tab w:val="center" w:pos="709"/>
        </w:tabs>
        <w:spacing w:before="0"/>
        <w:ind w:left="1647" w:firstLine="0"/>
        <w:jc w:val="left"/>
        <w:rPr>
          <w:rFonts w:ascii="Arial" w:hAnsi="Arial" w:cs="Arial"/>
          <w:i/>
          <w:sz w:val="22"/>
          <w:szCs w:val="22"/>
        </w:rPr>
      </w:pPr>
      <w:r w:rsidRPr="002C76C1">
        <w:rPr>
          <w:rFonts w:ascii="Arial" w:hAnsi="Arial" w:cs="Arial"/>
          <w:i/>
          <w:sz w:val="22"/>
          <w:szCs w:val="22"/>
        </w:rPr>
        <w:t xml:space="preserve"> </w:t>
      </w:r>
    </w:p>
    <w:p w:rsidR="00A40BA0" w:rsidRPr="002C76C1" w:rsidRDefault="00A40BA0" w:rsidP="006F5D2E">
      <w:pPr>
        <w:pStyle w:val="lg-a-1"/>
        <w:numPr>
          <w:ilvl w:val="0"/>
          <w:numId w:val="254"/>
        </w:numPr>
        <w:tabs>
          <w:tab w:val="center" w:pos="709"/>
        </w:tabs>
        <w:spacing w:before="0"/>
        <w:ind w:left="567" w:hanging="567"/>
        <w:rPr>
          <w:rFonts w:ascii="Arial" w:hAnsi="Arial" w:cs="Arial"/>
          <w:sz w:val="22"/>
          <w:szCs w:val="22"/>
        </w:rPr>
      </w:pPr>
      <w:r w:rsidRPr="002C76C1">
        <w:rPr>
          <w:rFonts w:ascii="Arial" w:hAnsi="Arial" w:cs="Arial"/>
          <w:sz w:val="22"/>
          <w:szCs w:val="22"/>
        </w:rPr>
        <w:t>National Treasury Practice Note 9 of 2007/2008 paragraph 4.1 states:</w:t>
      </w:r>
    </w:p>
    <w:p w:rsidR="00A40BA0" w:rsidRPr="002C76C1" w:rsidRDefault="00A40BA0" w:rsidP="00A40BA0">
      <w:pPr>
        <w:pStyle w:val="lg-a-1"/>
        <w:tabs>
          <w:tab w:val="center" w:pos="709"/>
        </w:tabs>
        <w:spacing w:before="0"/>
        <w:ind w:left="567" w:firstLine="0"/>
        <w:rPr>
          <w:rFonts w:ascii="Arial" w:hAnsi="Arial" w:cs="Arial"/>
          <w:sz w:val="22"/>
          <w:szCs w:val="22"/>
        </w:rPr>
      </w:pPr>
    </w:p>
    <w:p w:rsidR="00A40BA0" w:rsidRPr="002C76C1" w:rsidRDefault="00A40BA0" w:rsidP="00A40BA0">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“In order to ensure implementation of the programme, accounting officers and authorities and successful bidders (contractors) are required to, immediately after the award of a contract that is in excess of R10 million (ten million Rands), submit details of such a contract to the DTI for reporting purposes.”</w:t>
      </w:r>
    </w:p>
    <w:p w:rsidR="00A40BA0" w:rsidRPr="002C76C1" w:rsidRDefault="00A40BA0" w:rsidP="00A40BA0">
      <w:pPr>
        <w:pStyle w:val="lg-a-1"/>
        <w:tabs>
          <w:tab w:val="center" w:pos="709"/>
        </w:tabs>
        <w:spacing w:before="0"/>
        <w:ind w:left="567" w:firstLine="0"/>
        <w:rPr>
          <w:rFonts w:ascii="Arial" w:hAnsi="Arial" w:cs="Arial"/>
          <w:i/>
          <w:sz w:val="22"/>
          <w:szCs w:val="22"/>
        </w:rPr>
      </w:pPr>
    </w:p>
    <w:p w:rsidR="00A40BA0" w:rsidRPr="002C76C1" w:rsidRDefault="00A40BA0" w:rsidP="00A40BA0">
      <w:pPr>
        <w:pStyle w:val="lg-a-1"/>
        <w:tabs>
          <w:tab w:val="center" w:pos="709"/>
        </w:tabs>
        <w:spacing w:before="0"/>
        <w:ind w:left="567" w:firstLine="0"/>
        <w:rPr>
          <w:rFonts w:ascii="Arial" w:hAnsi="Arial" w:cs="Arial"/>
          <w:i/>
          <w:sz w:val="22"/>
          <w:szCs w:val="22"/>
        </w:rPr>
      </w:pPr>
    </w:p>
    <w:p w:rsidR="00A40BA0" w:rsidRPr="002C76C1" w:rsidRDefault="00A40BA0" w:rsidP="006F5D2E">
      <w:pPr>
        <w:pStyle w:val="lg-a-1"/>
        <w:numPr>
          <w:ilvl w:val="0"/>
          <w:numId w:val="254"/>
        </w:numPr>
        <w:tabs>
          <w:tab w:val="center" w:pos="709"/>
        </w:tabs>
        <w:spacing w:before="0"/>
        <w:ind w:left="567" w:hanging="567"/>
        <w:rPr>
          <w:rFonts w:ascii="Arial" w:hAnsi="Arial" w:cs="Arial"/>
          <w:sz w:val="22"/>
          <w:szCs w:val="22"/>
        </w:rPr>
      </w:pPr>
      <w:r w:rsidRPr="002C76C1">
        <w:rPr>
          <w:rFonts w:ascii="Arial" w:hAnsi="Arial" w:cs="Arial"/>
          <w:sz w:val="22"/>
          <w:szCs w:val="22"/>
        </w:rPr>
        <w:t>Instruction Note on Enhancing Compliance Monitoring SCM paragraph 3.1.1</w:t>
      </w:r>
    </w:p>
    <w:p w:rsidR="00A40BA0" w:rsidRPr="002C76C1" w:rsidRDefault="00A40BA0" w:rsidP="00A40BA0">
      <w:pPr>
        <w:pStyle w:val="lg-a-1"/>
        <w:tabs>
          <w:tab w:val="center" w:pos="709"/>
        </w:tabs>
        <w:spacing w:before="0"/>
        <w:ind w:left="567" w:hanging="567"/>
        <w:rPr>
          <w:rFonts w:ascii="Arial" w:hAnsi="Arial" w:cs="Arial"/>
          <w:i/>
          <w:sz w:val="22"/>
          <w:szCs w:val="22"/>
        </w:rPr>
      </w:pPr>
      <w:r w:rsidRPr="002C76C1">
        <w:rPr>
          <w:rFonts w:ascii="Arial" w:hAnsi="Arial" w:cs="Arial"/>
          <w:i/>
          <w:sz w:val="22"/>
          <w:szCs w:val="22"/>
        </w:rPr>
        <w:tab/>
      </w:r>
    </w:p>
    <w:p w:rsidR="00A40BA0" w:rsidRPr="002C76C1" w:rsidRDefault="00A40BA0" w:rsidP="00A40BA0">
      <w:pPr>
        <w:pStyle w:val="lg-a-1"/>
        <w:tabs>
          <w:tab w:val="center" w:pos="709"/>
        </w:tabs>
        <w:spacing w:before="0"/>
        <w:ind w:left="567" w:hanging="567"/>
        <w:jc w:val="left"/>
        <w:rPr>
          <w:rFonts w:ascii="Arial" w:hAnsi="Arial" w:cs="Arial"/>
          <w:i/>
          <w:sz w:val="22"/>
          <w:szCs w:val="22"/>
        </w:rPr>
      </w:pPr>
      <w:r w:rsidRPr="002C76C1">
        <w:rPr>
          <w:rFonts w:ascii="Arial" w:hAnsi="Arial" w:cs="Arial"/>
          <w:i/>
          <w:sz w:val="22"/>
          <w:szCs w:val="22"/>
        </w:rPr>
        <w:tab/>
        <w:t>“Accounting officers of departments and constitutional institutions must submit to the relevant treasury by 30 April of each year, a procurement plan containing all planned procurement for the financial year in respect of the procurement of goods, works and/or services which exceed R500 000 (all applicable taxes included). This procurement plan must be approved by the accounting officer or his or her delegate prior to its submission. For the 2011/2012 financial year, the said plan must be submitted to the relevant treasury by not later than 31 August 2011”.</w:t>
      </w:r>
    </w:p>
    <w:p w:rsidR="00A40BA0" w:rsidRPr="002C76C1" w:rsidRDefault="00A40BA0" w:rsidP="00A40BA0">
      <w:pPr>
        <w:pStyle w:val="lg-a-1"/>
        <w:tabs>
          <w:tab w:val="center" w:pos="709"/>
        </w:tabs>
        <w:spacing w:before="0"/>
        <w:ind w:left="567" w:hanging="567"/>
        <w:jc w:val="left"/>
        <w:rPr>
          <w:rFonts w:ascii="Arial" w:hAnsi="Arial" w:cs="Arial"/>
          <w:sz w:val="22"/>
          <w:szCs w:val="22"/>
        </w:rPr>
      </w:pPr>
    </w:p>
    <w:p w:rsidR="00A40BA0" w:rsidRPr="002C76C1" w:rsidRDefault="00A40BA0" w:rsidP="00A40BA0">
      <w:pPr>
        <w:pStyle w:val="lg-a-1"/>
        <w:tabs>
          <w:tab w:val="center" w:pos="709"/>
        </w:tabs>
        <w:spacing w:before="0"/>
        <w:ind w:left="567" w:hanging="567"/>
        <w:rPr>
          <w:rFonts w:ascii="Arial" w:hAnsi="Arial" w:cs="Arial"/>
          <w:sz w:val="22"/>
          <w:szCs w:val="22"/>
        </w:rPr>
      </w:pPr>
    </w:p>
    <w:p w:rsidR="00A40BA0" w:rsidRPr="002C76C1" w:rsidRDefault="00A40BA0" w:rsidP="006F5D2E">
      <w:pPr>
        <w:pStyle w:val="lg-a-1"/>
        <w:numPr>
          <w:ilvl w:val="0"/>
          <w:numId w:val="254"/>
        </w:numPr>
        <w:tabs>
          <w:tab w:val="center" w:pos="709"/>
        </w:tabs>
        <w:spacing w:before="0"/>
        <w:ind w:left="567" w:hanging="567"/>
        <w:rPr>
          <w:rFonts w:ascii="Arial" w:hAnsi="Arial" w:cs="Arial"/>
          <w:sz w:val="22"/>
          <w:szCs w:val="22"/>
        </w:rPr>
      </w:pPr>
      <w:r w:rsidRPr="002C76C1">
        <w:rPr>
          <w:rFonts w:ascii="Arial" w:hAnsi="Arial" w:cs="Arial"/>
          <w:sz w:val="22"/>
          <w:szCs w:val="22"/>
        </w:rPr>
        <w:t>SCM Guide paragraph 3.4.2 states:</w:t>
      </w:r>
    </w:p>
    <w:p w:rsidR="00A40BA0" w:rsidRPr="002C76C1" w:rsidRDefault="00A40BA0" w:rsidP="00A40BA0">
      <w:pPr>
        <w:pStyle w:val="lg-a-1"/>
        <w:tabs>
          <w:tab w:val="center" w:pos="709"/>
        </w:tabs>
        <w:spacing w:before="0"/>
        <w:ind w:left="567" w:firstLine="0"/>
        <w:rPr>
          <w:rFonts w:ascii="Arial" w:hAnsi="Arial" w:cs="Arial"/>
          <w:i/>
          <w:sz w:val="22"/>
          <w:szCs w:val="22"/>
        </w:rPr>
      </w:pPr>
    </w:p>
    <w:p w:rsidR="00A40BA0" w:rsidRPr="002C76C1" w:rsidRDefault="00A40BA0" w:rsidP="00A40BA0">
      <w:pPr>
        <w:pStyle w:val="lg-a-1"/>
        <w:tabs>
          <w:tab w:val="center" w:pos="709"/>
        </w:tabs>
        <w:spacing w:before="0"/>
        <w:ind w:left="567" w:firstLine="0"/>
        <w:rPr>
          <w:rFonts w:ascii="Arial" w:hAnsi="Arial" w:cs="Arial"/>
          <w:i/>
          <w:sz w:val="22"/>
          <w:szCs w:val="22"/>
        </w:rPr>
      </w:pPr>
      <w:r w:rsidRPr="002C76C1">
        <w:rPr>
          <w:rFonts w:ascii="Arial" w:hAnsi="Arial" w:cs="Arial"/>
          <w:i/>
          <w:sz w:val="22"/>
          <w:szCs w:val="22"/>
        </w:rPr>
        <w:t>“The quality of goods/ services required should, however, not be over-specified to the extent that it will be impossible for others to offer such a product.”</w:t>
      </w:r>
    </w:p>
    <w:p w:rsidR="00A40BA0" w:rsidRPr="002C76C1" w:rsidRDefault="00A40BA0" w:rsidP="00A40BA0">
      <w:pPr>
        <w:pStyle w:val="lg-a-1"/>
        <w:tabs>
          <w:tab w:val="center" w:pos="709"/>
        </w:tabs>
        <w:spacing w:before="0"/>
        <w:ind w:left="567" w:hanging="567"/>
        <w:rPr>
          <w:rFonts w:ascii="Arial" w:hAnsi="Arial" w:cs="Arial"/>
          <w:i/>
          <w:sz w:val="22"/>
          <w:szCs w:val="22"/>
        </w:rPr>
      </w:pPr>
    </w:p>
    <w:p w:rsidR="00A40BA0" w:rsidRPr="002C76C1" w:rsidRDefault="00A40BA0" w:rsidP="00A40BA0">
      <w:pPr>
        <w:pStyle w:val="lg-a-1"/>
        <w:tabs>
          <w:tab w:val="center" w:pos="709"/>
        </w:tabs>
        <w:spacing w:before="0"/>
        <w:ind w:left="567" w:hanging="567"/>
        <w:rPr>
          <w:rFonts w:ascii="Arial" w:hAnsi="Arial" w:cs="Arial"/>
          <w:i/>
          <w:sz w:val="22"/>
          <w:szCs w:val="22"/>
        </w:rPr>
      </w:pPr>
    </w:p>
    <w:p w:rsidR="00A40BA0" w:rsidRPr="002C76C1" w:rsidRDefault="00A40BA0" w:rsidP="006F5D2E">
      <w:pPr>
        <w:pStyle w:val="lg-a-1"/>
        <w:numPr>
          <w:ilvl w:val="0"/>
          <w:numId w:val="254"/>
        </w:numPr>
        <w:tabs>
          <w:tab w:val="center" w:pos="709"/>
        </w:tabs>
        <w:spacing w:before="0"/>
        <w:ind w:left="567" w:hanging="567"/>
        <w:rPr>
          <w:rFonts w:ascii="Arial" w:hAnsi="Arial" w:cs="Arial"/>
          <w:sz w:val="22"/>
          <w:szCs w:val="22"/>
        </w:rPr>
      </w:pPr>
      <w:r w:rsidRPr="002C76C1">
        <w:rPr>
          <w:rFonts w:ascii="Arial" w:hAnsi="Arial" w:cs="Arial"/>
          <w:sz w:val="22"/>
          <w:szCs w:val="22"/>
        </w:rPr>
        <w:t>The Department’s SCM policy paragraph 45 states:</w:t>
      </w:r>
    </w:p>
    <w:p w:rsidR="00A40BA0" w:rsidRPr="002C76C1" w:rsidRDefault="00A40BA0" w:rsidP="00A40BA0">
      <w:pPr>
        <w:pStyle w:val="lg-a-1"/>
        <w:tabs>
          <w:tab w:val="center" w:pos="709"/>
        </w:tabs>
        <w:spacing w:before="0"/>
        <w:ind w:left="567" w:firstLine="0"/>
        <w:jc w:val="left"/>
        <w:rPr>
          <w:rFonts w:ascii="Arial" w:hAnsi="Arial" w:cs="Arial"/>
          <w:sz w:val="22"/>
          <w:szCs w:val="22"/>
        </w:rPr>
      </w:pPr>
    </w:p>
    <w:p w:rsidR="00A40BA0" w:rsidRPr="002C76C1" w:rsidRDefault="00A40BA0" w:rsidP="00A40BA0">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“All specifications must be endorsed by a bid specification committee prior to submission to the bid adjudication committee for approval. A bid specification committee must consist of at least four people, one of which must be an SCM specialist.”</w:t>
      </w:r>
    </w:p>
    <w:p w:rsidR="00A40BA0" w:rsidRPr="002C76C1" w:rsidRDefault="00A40BA0" w:rsidP="00A40BA0">
      <w:pPr>
        <w:pStyle w:val="lg-a-1"/>
        <w:tabs>
          <w:tab w:val="center" w:pos="709"/>
        </w:tabs>
        <w:spacing w:before="0"/>
        <w:rPr>
          <w:rFonts w:ascii="Arial" w:hAnsi="Arial" w:cs="Arial"/>
          <w:sz w:val="22"/>
          <w:szCs w:val="22"/>
        </w:rPr>
      </w:pPr>
    </w:p>
    <w:p w:rsidR="00A40BA0" w:rsidRPr="002C76C1" w:rsidRDefault="00A40BA0" w:rsidP="00A40BA0">
      <w:pPr>
        <w:pStyle w:val="lg-a-1"/>
        <w:tabs>
          <w:tab w:val="center" w:pos="709"/>
        </w:tabs>
        <w:spacing w:before="0"/>
        <w:rPr>
          <w:rFonts w:ascii="Arial" w:hAnsi="Arial" w:cs="Arial"/>
          <w:sz w:val="22"/>
          <w:szCs w:val="22"/>
        </w:rPr>
      </w:pPr>
      <w:r w:rsidRPr="002C76C1">
        <w:rPr>
          <w:rFonts w:ascii="Arial" w:hAnsi="Arial" w:cs="Arial"/>
          <w:sz w:val="22"/>
          <w:szCs w:val="22"/>
        </w:rPr>
        <w:t>The following deviations were noted:</w:t>
      </w:r>
    </w:p>
    <w:p w:rsidR="00A40BA0" w:rsidRPr="002C76C1" w:rsidRDefault="00A40BA0" w:rsidP="00A40BA0">
      <w:pPr>
        <w:pStyle w:val="lg-a-1"/>
        <w:tabs>
          <w:tab w:val="center" w:pos="709"/>
        </w:tabs>
        <w:spacing w:before="0"/>
        <w:rPr>
          <w:rFonts w:ascii="Arial" w:hAnsi="Arial" w:cs="Arial"/>
          <w:sz w:val="22"/>
          <w:szCs w:val="22"/>
        </w:rPr>
      </w:pPr>
    </w:p>
    <w:p w:rsidR="00A40BA0" w:rsidRPr="002C76C1" w:rsidRDefault="00A40BA0" w:rsidP="00A40BA0">
      <w:pPr>
        <w:pStyle w:val="lg-a-1"/>
        <w:tabs>
          <w:tab w:val="center" w:pos="709"/>
        </w:tabs>
        <w:spacing w:before="0"/>
        <w:ind w:left="630" w:hanging="630"/>
        <w:rPr>
          <w:rFonts w:ascii="Arial" w:hAnsi="Arial" w:cs="Arial"/>
          <w:sz w:val="22"/>
          <w:szCs w:val="22"/>
        </w:rPr>
      </w:pPr>
      <w:r w:rsidRPr="002C76C1">
        <w:rPr>
          <w:rFonts w:ascii="Arial" w:hAnsi="Arial" w:cs="Arial"/>
          <w:sz w:val="22"/>
          <w:szCs w:val="22"/>
        </w:rPr>
        <w:t>a)</w:t>
      </w:r>
      <w:r w:rsidRPr="002C76C1">
        <w:rPr>
          <w:rFonts w:ascii="Arial" w:hAnsi="Arial" w:cs="Arial"/>
          <w:sz w:val="22"/>
          <w:szCs w:val="22"/>
        </w:rPr>
        <w:tab/>
        <w:t>Compliance deviations pertaining to the SITA contract noted by the auditors at SITA:</w:t>
      </w:r>
    </w:p>
    <w:p w:rsidR="00A40BA0" w:rsidRPr="002C76C1" w:rsidRDefault="00A40BA0" w:rsidP="00A40BA0">
      <w:pPr>
        <w:pStyle w:val="lg-a-1"/>
        <w:tabs>
          <w:tab w:val="center" w:pos="709"/>
        </w:tabs>
        <w:spacing w:before="0"/>
        <w:jc w:val="left"/>
        <w:rPr>
          <w:rFonts w:ascii="Arial" w:hAnsi="Arial" w:cs="Arial"/>
          <w:sz w:val="22"/>
          <w:szCs w:val="22"/>
        </w:rPr>
      </w:pPr>
    </w:p>
    <w:p w:rsidR="00A40BA0" w:rsidRPr="002C76C1" w:rsidRDefault="00A40BA0" w:rsidP="006F5D2E">
      <w:pPr>
        <w:pStyle w:val="lg-a-1"/>
        <w:numPr>
          <w:ilvl w:val="0"/>
          <w:numId w:val="129"/>
        </w:numPr>
        <w:tabs>
          <w:tab w:val="center" w:pos="709"/>
        </w:tabs>
        <w:spacing w:before="0"/>
        <w:ind w:left="1350" w:hanging="720"/>
        <w:jc w:val="left"/>
        <w:rPr>
          <w:rFonts w:ascii="Arial" w:hAnsi="Arial" w:cs="Arial"/>
          <w:sz w:val="22"/>
          <w:szCs w:val="22"/>
        </w:rPr>
      </w:pPr>
      <w:r w:rsidRPr="002C76C1">
        <w:rPr>
          <w:rFonts w:ascii="Arial" w:hAnsi="Arial" w:cs="Arial"/>
          <w:sz w:val="22"/>
          <w:szCs w:val="22"/>
        </w:rPr>
        <w:t>There was no evidence of approval of the bid document by the Senior Manager: Strategic Sourcing – this is required prior to the bid being published as required by SITA Act Regulations 8.1.7(a) &amp; SITA's Own Procurement Policy (SOPP) 11.2.1.</w:t>
      </w:r>
    </w:p>
    <w:p w:rsidR="00A40BA0" w:rsidRPr="002C76C1" w:rsidRDefault="00A40BA0" w:rsidP="006F5D2E">
      <w:pPr>
        <w:pStyle w:val="lg-a-1"/>
        <w:numPr>
          <w:ilvl w:val="0"/>
          <w:numId w:val="126"/>
        </w:numPr>
        <w:tabs>
          <w:tab w:val="center" w:pos="709"/>
        </w:tabs>
        <w:spacing w:before="0"/>
        <w:jc w:val="left"/>
        <w:rPr>
          <w:rFonts w:ascii="Arial" w:hAnsi="Arial" w:cs="Arial"/>
          <w:sz w:val="22"/>
          <w:szCs w:val="22"/>
        </w:rPr>
      </w:pPr>
      <w:r w:rsidRPr="002C76C1">
        <w:rPr>
          <w:rFonts w:ascii="Arial" w:hAnsi="Arial" w:cs="Arial"/>
          <w:sz w:val="22"/>
          <w:szCs w:val="22"/>
        </w:rPr>
        <w:t>The chairperson of the Bid Evaluation Commitee (BEC) was not a sourcing specialist as required – an employee from the Line of Business (LoB) was appointed instead as required by SITA's Own Procurement Policy (SOPP) 11.2.10(a).</w:t>
      </w:r>
    </w:p>
    <w:p w:rsidR="00A40BA0" w:rsidRPr="002C76C1" w:rsidRDefault="00A40BA0" w:rsidP="006F5D2E">
      <w:pPr>
        <w:pStyle w:val="lg-a-1"/>
        <w:numPr>
          <w:ilvl w:val="0"/>
          <w:numId w:val="126"/>
        </w:numPr>
        <w:tabs>
          <w:tab w:val="center" w:pos="709"/>
        </w:tabs>
        <w:spacing w:before="0"/>
        <w:jc w:val="left"/>
        <w:rPr>
          <w:rFonts w:ascii="Arial" w:hAnsi="Arial" w:cs="Arial"/>
          <w:sz w:val="22"/>
          <w:szCs w:val="22"/>
        </w:rPr>
      </w:pPr>
      <w:r w:rsidRPr="002C76C1">
        <w:rPr>
          <w:rFonts w:ascii="Arial" w:hAnsi="Arial" w:cs="Arial"/>
          <w:sz w:val="22"/>
          <w:szCs w:val="22"/>
        </w:rPr>
        <w:t xml:space="preserve">There was no evidence of SITA monitoring that the winning supplier obtained a National Industrial Participation Programme certificate issued by the Dept of Trade and Industry where the value of the goods to be imported for the contract exceeded R10million, i.e. SBD 5 form not included in the bid invitation documents </w:t>
      </w:r>
      <w:r w:rsidRPr="002C76C1">
        <w:rPr>
          <w:rFonts w:ascii="Arial" w:hAnsi="Arial" w:cs="Arial"/>
          <w:sz w:val="22"/>
          <w:szCs w:val="22"/>
        </w:rPr>
        <w:lastRenderedPageBreak/>
        <w:t>provided to bidders as required in terms of National Treasury Practice Note Number 9 of 2007/08 per 4.1 and SITA procedure manual paragraph  4.7.2.</w:t>
      </w:r>
    </w:p>
    <w:p w:rsidR="00A40BA0" w:rsidRPr="002C76C1" w:rsidRDefault="00A40BA0" w:rsidP="006F5D2E">
      <w:pPr>
        <w:pStyle w:val="lg-a-1"/>
        <w:numPr>
          <w:ilvl w:val="0"/>
          <w:numId w:val="126"/>
        </w:numPr>
        <w:tabs>
          <w:tab w:val="center" w:pos="709"/>
        </w:tabs>
        <w:spacing w:before="0"/>
        <w:jc w:val="left"/>
        <w:rPr>
          <w:rFonts w:ascii="Arial" w:hAnsi="Arial" w:cs="Arial"/>
          <w:sz w:val="22"/>
          <w:szCs w:val="22"/>
        </w:rPr>
      </w:pPr>
      <w:r w:rsidRPr="002C76C1">
        <w:rPr>
          <w:rFonts w:ascii="Arial" w:hAnsi="Arial" w:cs="Arial"/>
          <w:sz w:val="22"/>
          <w:szCs w:val="22"/>
        </w:rPr>
        <w:t xml:space="preserve">SITA did not measure their information technology goods and services against the standards set in terms of sec 7(6)(a) and (b) of interoperability of information systems between departments. </w:t>
      </w:r>
    </w:p>
    <w:p w:rsidR="00A40BA0" w:rsidRPr="002C76C1" w:rsidRDefault="00A40BA0" w:rsidP="00A40BA0">
      <w:pPr>
        <w:pStyle w:val="ListParagraph"/>
        <w:tabs>
          <w:tab w:val="center" w:pos="709"/>
        </w:tabs>
        <w:rPr>
          <w:rFonts w:ascii="Arial" w:hAnsi="Arial" w:cs="Arial"/>
          <w:sz w:val="22"/>
          <w:szCs w:val="22"/>
        </w:rPr>
      </w:pPr>
    </w:p>
    <w:p w:rsidR="00A40BA0" w:rsidRPr="002C76C1" w:rsidRDefault="00A40BA0" w:rsidP="00A40BA0">
      <w:pPr>
        <w:pStyle w:val="lg-a-1"/>
        <w:tabs>
          <w:tab w:val="center" w:pos="709"/>
        </w:tabs>
        <w:spacing w:before="0"/>
        <w:ind w:left="1287" w:firstLine="0"/>
        <w:jc w:val="left"/>
        <w:rPr>
          <w:rFonts w:ascii="Arial" w:hAnsi="Arial" w:cs="Arial"/>
          <w:sz w:val="22"/>
          <w:szCs w:val="22"/>
        </w:rPr>
      </w:pPr>
      <w:r w:rsidRPr="002C76C1">
        <w:rPr>
          <w:rFonts w:ascii="Arial" w:hAnsi="Arial" w:cs="Arial"/>
          <w:sz w:val="22"/>
          <w:szCs w:val="22"/>
        </w:rPr>
        <w:t>Should additional expenditure be incurred by either SITA or client department as a result of incompatibility, the amounts could result in fruitless and wasteful expenditure.</w:t>
      </w:r>
    </w:p>
    <w:p w:rsidR="00A40BA0" w:rsidRPr="002C76C1" w:rsidRDefault="00A40BA0" w:rsidP="00A40BA0">
      <w:pPr>
        <w:pStyle w:val="lg-a-1"/>
        <w:tabs>
          <w:tab w:val="center" w:pos="709"/>
        </w:tabs>
        <w:spacing w:before="0"/>
        <w:rPr>
          <w:rFonts w:ascii="Arial" w:hAnsi="Arial" w:cs="Arial"/>
          <w:sz w:val="22"/>
          <w:szCs w:val="22"/>
        </w:rPr>
      </w:pPr>
    </w:p>
    <w:p w:rsidR="00A40BA0" w:rsidRPr="002C76C1" w:rsidRDefault="00A40BA0" w:rsidP="00A40BA0">
      <w:pPr>
        <w:pStyle w:val="lg-a-1"/>
        <w:tabs>
          <w:tab w:val="center" w:pos="709"/>
        </w:tabs>
        <w:spacing w:before="0"/>
        <w:ind w:left="0" w:firstLine="0"/>
        <w:rPr>
          <w:rFonts w:ascii="Arial" w:hAnsi="Arial" w:cs="Arial"/>
          <w:i/>
          <w:sz w:val="22"/>
          <w:szCs w:val="22"/>
        </w:rPr>
      </w:pPr>
    </w:p>
    <w:p w:rsidR="00A40BA0" w:rsidRPr="002C76C1" w:rsidRDefault="00A40BA0" w:rsidP="00A40BA0">
      <w:pPr>
        <w:pStyle w:val="NormalWeb"/>
        <w:tabs>
          <w:tab w:val="center" w:pos="709"/>
        </w:tabs>
        <w:ind w:left="720" w:hanging="720"/>
        <w:rPr>
          <w:rFonts w:ascii="Arial" w:hAnsi="Arial" w:cs="Arial"/>
          <w:sz w:val="22"/>
          <w:szCs w:val="22"/>
          <w:lang w:val="en-ZA"/>
        </w:rPr>
      </w:pPr>
      <w:r w:rsidRPr="002C76C1">
        <w:rPr>
          <w:rFonts w:ascii="Arial" w:hAnsi="Arial" w:cs="Arial"/>
          <w:sz w:val="22"/>
          <w:szCs w:val="22"/>
          <w:lang w:val="en-ZA"/>
        </w:rPr>
        <w:t>b)</w:t>
      </w:r>
      <w:r w:rsidRPr="002C76C1">
        <w:rPr>
          <w:rFonts w:ascii="Arial" w:hAnsi="Arial" w:cs="Arial"/>
          <w:sz w:val="22"/>
          <w:szCs w:val="22"/>
          <w:lang w:val="en-ZA"/>
        </w:rPr>
        <w:tab/>
        <w:t>The following deviations pertain to procurement and installations of 2010 Microsoft Enterprise were identified:</w:t>
      </w:r>
    </w:p>
    <w:p w:rsidR="00A40BA0" w:rsidRPr="002C76C1" w:rsidRDefault="00A40BA0" w:rsidP="00A40BA0">
      <w:pPr>
        <w:pStyle w:val="NormalWeb"/>
        <w:tabs>
          <w:tab w:val="center" w:pos="709"/>
        </w:tabs>
        <w:rPr>
          <w:rFonts w:ascii="Arial" w:hAnsi="Arial" w:cs="Arial"/>
          <w:sz w:val="22"/>
          <w:szCs w:val="22"/>
          <w:lang w:val="en-ZA"/>
        </w:rPr>
      </w:pPr>
    </w:p>
    <w:tbl>
      <w:tblPr>
        <w:tblW w:w="4646" w:type="pct"/>
        <w:tblInd w:w="675" w:type="dxa"/>
        <w:tblLook w:val="04A0"/>
      </w:tblPr>
      <w:tblGrid>
        <w:gridCol w:w="4794"/>
        <w:gridCol w:w="4104"/>
      </w:tblGrid>
      <w:tr w:rsidR="00A40BA0" w:rsidRPr="002C76C1" w:rsidTr="00F946F2">
        <w:trPr>
          <w:trHeight w:val="285"/>
        </w:trPr>
        <w:tc>
          <w:tcPr>
            <w:tcW w:w="2694"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A40BA0" w:rsidRPr="003D4B1A" w:rsidRDefault="00A40BA0" w:rsidP="00F946F2">
            <w:pPr>
              <w:tabs>
                <w:tab w:val="center" w:pos="709"/>
              </w:tabs>
              <w:rPr>
                <w:b/>
                <w:sz w:val="18"/>
                <w:szCs w:val="18"/>
                <w:lang w:val="en-ZA" w:eastAsia="en-ZA"/>
              </w:rPr>
            </w:pPr>
            <w:r w:rsidRPr="003D4B1A">
              <w:rPr>
                <w:b/>
                <w:sz w:val="18"/>
                <w:szCs w:val="18"/>
                <w:lang w:val="en-ZA" w:eastAsia="en-ZA"/>
              </w:rPr>
              <w:t> Bid no</w:t>
            </w:r>
          </w:p>
        </w:tc>
        <w:tc>
          <w:tcPr>
            <w:tcW w:w="2306"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A40BA0" w:rsidRPr="003D4B1A" w:rsidRDefault="00A40BA0" w:rsidP="00F946F2">
            <w:pPr>
              <w:tabs>
                <w:tab w:val="center" w:pos="709"/>
              </w:tabs>
              <w:rPr>
                <w:b/>
                <w:sz w:val="18"/>
                <w:szCs w:val="18"/>
                <w:lang w:val="en-ZA" w:eastAsia="en-ZA"/>
              </w:rPr>
            </w:pPr>
            <w:r w:rsidRPr="003D4B1A">
              <w:rPr>
                <w:b/>
                <w:sz w:val="18"/>
                <w:szCs w:val="18"/>
                <w:lang w:val="en-ZA" w:eastAsia="en-ZA"/>
              </w:rPr>
              <w:t>Amount </w:t>
            </w:r>
          </w:p>
        </w:tc>
      </w:tr>
      <w:tr w:rsidR="00A40BA0" w:rsidRPr="002C76C1" w:rsidTr="00F946F2">
        <w:trPr>
          <w:trHeight w:val="285"/>
        </w:trPr>
        <w:tc>
          <w:tcPr>
            <w:tcW w:w="26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0BA0" w:rsidRPr="003D4B1A" w:rsidRDefault="00A40BA0" w:rsidP="00F946F2">
            <w:pPr>
              <w:tabs>
                <w:tab w:val="center" w:pos="709"/>
              </w:tabs>
              <w:rPr>
                <w:sz w:val="18"/>
                <w:szCs w:val="18"/>
                <w:lang w:val="en-ZA" w:eastAsia="en-ZA"/>
              </w:rPr>
            </w:pPr>
            <w:r w:rsidRPr="003D4B1A">
              <w:rPr>
                <w:sz w:val="18"/>
                <w:szCs w:val="18"/>
                <w:lang w:val="en-ZA" w:eastAsia="en-ZA"/>
              </w:rPr>
              <w:t> </w:t>
            </w:r>
            <w:r w:rsidRPr="003D4B1A">
              <w:rPr>
                <w:bCs/>
                <w:sz w:val="18"/>
                <w:szCs w:val="18"/>
              </w:rPr>
              <w:t>HS11/037</w:t>
            </w:r>
          </w:p>
        </w:tc>
        <w:tc>
          <w:tcPr>
            <w:tcW w:w="23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0BA0" w:rsidRPr="003D4B1A" w:rsidRDefault="00A40BA0" w:rsidP="00F946F2">
            <w:pPr>
              <w:pStyle w:val="ListParagraph"/>
              <w:tabs>
                <w:tab w:val="center" w:pos="709"/>
              </w:tabs>
              <w:ind w:left="405"/>
              <w:jc w:val="right"/>
              <w:rPr>
                <w:rFonts w:ascii="Arial" w:hAnsi="Arial" w:cs="Arial"/>
                <w:sz w:val="18"/>
                <w:szCs w:val="18"/>
                <w:lang w:eastAsia="en-ZA"/>
              </w:rPr>
            </w:pPr>
            <w:r>
              <w:rPr>
                <w:rFonts w:ascii="Arial" w:hAnsi="Arial" w:cs="Arial"/>
                <w:color w:val="000000"/>
                <w:sz w:val="18"/>
                <w:szCs w:val="18"/>
                <w:lang w:val="en-GB" w:eastAsia="en-GB"/>
              </w:rPr>
              <w:t>R 25 462 718,</w:t>
            </w:r>
            <w:r w:rsidRPr="003D4B1A">
              <w:rPr>
                <w:rFonts w:ascii="Arial" w:hAnsi="Arial" w:cs="Arial"/>
                <w:color w:val="000000"/>
                <w:sz w:val="18"/>
                <w:szCs w:val="18"/>
                <w:lang w:val="en-GB" w:eastAsia="en-GB"/>
              </w:rPr>
              <w:t>76</w:t>
            </w:r>
          </w:p>
        </w:tc>
      </w:tr>
    </w:tbl>
    <w:p w:rsidR="00A40BA0" w:rsidRPr="002C76C1" w:rsidRDefault="00A40BA0" w:rsidP="00A40BA0">
      <w:pPr>
        <w:pStyle w:val="NormalWeb"/>
        <w:tabs>
          <w:tab w:val="center" w:pos="709"/>
        </w:tabs>
        <w:rPr>
          <w:rFonts w:ascii="Arial" w:hAnsi="Arial" w:cs="Arial"/>
          <w:sz w:val="22"/>
          <w:szCs w:val="22"/>
          <w:lang w:val="en-ZA"/>
        </w:rPr>
      </w:pPr>
    </w:p>
    <w:p w:rsidR="00A40BA0" w:rsidRPr="002C76C1" w:rsidRDefault="00A40BA0" w:rsidP="00A40BA0">
      <w:pPr>
        <w:pStyle w:val="NormalWeb"/>
        <w:tabs>
          <w:tab w:val="center" w:pos="709"/>
        </w:tabs>
        <w:rPr>
          <w:rFonts w:ascii="Arial" w:hAnsi="Arial" w:cs="Arial"/>
          <w:sz w:val="22"/>
          <w:szCs w:val="22"/>
          <w:lang w:val="en-ZA"/>
        </w:rPr>
      </w:pPr>
    </w:p>
    <w:p w:rsidR="00A40BA0" w:rsidRDefault="00A40BA0" w:rsidP="006F5D2E">
      <w:pPr>
        <w:pStyle w:val="lg-a-1"/>
        <w:numPr>
          <w:ilvl w:val="0"/>
          <w:numId w:val="254"/>
        </w:numPr>
        <w:tabs>
          <w:tab w:val="left" w:pos="567"/>
          <w:tab w:val="center" w:pos="709"/>
        </w:tabs>
        <w:spacing w:before="0"/>
        <w:jc w:val="left"/>
        <w:rPr>
          <w:rFonts w:ascii="Arial" w:hAnsi="Arial" w:cs="Arial"/>
          <w:sz w:val="22"/>
          <w:szCs w:val="22"/>
        </w:rPr>
      </w:pPr>
      <w:r w:rsidRPr="002C76C1">
        <w:rPr>
          <w:rFonts w:ascii="Arial" w:hAnsi="Arial" w:cs="Arial"/>
          <w:sz w:val="22"/>
          <w:szCs w:val="22"/>
        </w:rPr>
        <w:t xml:space="preserve">The department participated in SITA contract RFB 578. The </w:t>
      </w:r>
      <w:r>
        <w:rPr>
          <w:rFonts w:ascii="Arial" w:hAnsi="Arial" w:cs="Arial"/>
          <w:sz w:val="22"/>
          <w:szCs w:val="22"/>
        </w:rPr>
        <w:t xml:space="preserve">contact list for </w:t>
      </w:r>
      <w:r>
        <w:rPr>
          <w:rFonts w:ascii="Arial" w:hAnsi="Arial" w:cs="Arial"/>
          <w:sz w:val="22"/>
          <w:szCs w:val="22"/>
        </w:rPr>
        <w:tab/>
        <w:t>the provision</w:t>
      </w:r>
    </w:p>
    <w:p w:rsidR="00A40BA0" w:rsidRPr="002C76C1" w:rsidRDefault="00A40BA0" w:rsidP="00A40BA0">
      <w:pPr>
        <w:pStyle w:val="lg-a-1"/>
        <w:tabs>
          <w:tab w:val="left" w:pos="567"/>
          <w:tab w:val="center" w:pos="709"/>
        </w:tabs>
        <w:spacing w:before="0"/>
        <w:ind w:left="720" w:firstLine="0"/>
        <w:jc w:val="left"/>
        <w:rPr>
          <w:rFonts w:ascii="Arial" w:hAnsi="Arial" w:cs="Arial"/>
          <w:sz w:val="22"/>
          <w:szCs w:val="22"/>
        </w:rPr>
      </w:pPr>
      <w:r>
        <w:rPr>
          <w:rFonts w:ascii="Arial" w:hAnsi="Arial" w:cs="Arial"/>
          <w:sz w:val="22"/>
          <w:szCs w:val="22"/>
        </w:rPr>
        <w:t xml:space="preserve"> </w:t>
      </w:r>
      <w:r w:rsidRPr="002C76C1">
        <w:rPr>
          <w:rFonts w:ascii="Arial" w:hAnsi="Arial" w:cs="Arial"/>
          <w:sz w:val="22"/>
          <w:szCs w:val="22"/>
        </w:rPr>
        <w:t>of Microsoft Managing License Contracts lists 10 suppliers who can provide the service.</w:t>
      </w:r>
    </w:p>
    <w:p w:rsidR="00A40BA0" w:rsidRPr="002C76C1" w:rsidRDefault="00A40BA0" w:rsidP="00A40BA0">
      <w:pPr>
        <w:pStyle w:val="lg-a-1"/>
        <w:tabs>
          <w:tab w:val="left" w:pos="567"/>
          <w:tab w:val="center" w:pos="709"/>
        </w:tabs>
        <w:spacing w:before="0"/>
        <w:ind w:left="0" w:firstLine="0"/>
        <w:jc w:val="left"/>
        <w:rPr>
          <w:rFonts w:ascii="Arial" w:hAnsi="Arial" w:cs="Arial"/>
          <w:sz w:val="22"/>
          <w:szCs w:val="22"/>
        </w:rPr>
      </w:pPr>
      <w:r w:rsidRPr="002C76C1">
        <w:rPr>
          <w:rFonts w:ascii="Arial" w:hAnsi="Arial" w:cs="Arial"/>
          <w:sz w:val="22"/>
          <w:szCs w:val="22"/>
        </w:rPr>
        <w:t xml:space="preserve"> </w:t>
      </w:r>
    </w:p>
    <w:p w:rsidR="00A40BA0" w:rsidRDefault="00A40BA0" w:rsidP="00A40BA0">
      <w:pPr>
        <w:pStyle w:val="lg-a-1"/>
        <w:tabs>
          <w:tab w:val="left" w:pos="567"/>
          <w:tab w:val="center" w:pos="709"/>
        </w:tabs>
        <w:spacing w:before="0"/>
        <w:jc w:val="left"/>
        <w:rPr>
          <w:rFonts w:ascii="Arial" w:hAnsi="Arial" w:cs="Arial"/>
          <w:sz w:val="22"/>
          <w:szCs w:val="22"/>
        </w:rPr>
      </w:pPr>
      <w:r>
        <w:rPr>
          <w:rFonts w:ascii="Arial" w:hAnsi="Arial" w:cs="Arial"/>
          <w:sz w:val="22"/>
          <w:szCs w:val="22"/>
        </w:rPr>
        <w:t xml:space="preserve">      ii)</w:t>
      </w:r>
      <w:r>
        <w:rPr>
          <w:rFonts w:ascii="Arial" w:hAnsi="Arial" w:cs="Arial"/>
          <w:sz w:val="22"/>
          <w:szCs w:val="22"/>
        </w:rPr>
        <w:tab/>
      </w:r>
      <w:r w:rsidRPr="002C76C1">
        <w:rPr>
          <w:rFonts w:ascii="Arial" w:hAnsi="Arial" w:cs="Arial"/>
          <w:sz w:val="22"/>
          <w:szCs w:val="22"/>
        </w:rPr>
        <w:t>The department received ten bid responses; the first seven bidders were eliminated on</w:t>
      </w:r>
    </w:p>
    <w:p w:rsidR="00A40BA0" w:rsidRDefault="00A40BA0" w:rsidP="00A40BA0">
      <w:pPr>
        <w:pStyle w:val="lg-a-1"/>
        <w:tabs>
          <w:tab w:val="left" w:pos="567"/>
          <w:tab w:val="center" w:pos="709"/>
        </w:tabs>
        <w:spacing w:before="0"/>
        <w:jc w:val="left"/>
        <w:rPr>
          <w:rFonts w:ascii="Arial" w:hAnsi="Arial" w:cs="Arial"/>
          <w:sz w:val="22"/>
          <w:szCs w:val="22"/>
        </w:rPr>
      </w:pPr>
      <w:r w:rsidRPr="002C76C1">
        <w:rPr>
          <w:rFonts w:ascii="Arial" w:hAnsi="Arial" w:cs="Arial"/>
          <w:sz w:val="22"/>
          <w:szCs w:val="22"/>
        </w:rPr>
        <w:t xml:space="preserve"> </w:t>
      </w:r>
      <w:r w:rsidRPr="002C76C1">
        <w:rPr>
          <w:rFonts w:ascii="Arial" w:hAnsi="Arial" w:cs="Arial"/>
          <w:sz w:val="22"/>
          <w:szCs w:val="22"/>
        </w:rPr>
        <w:tab/>
        <w:t>the initial phase due to failure to meet the minimum tender requirements. Since a</w:t>
      </w:r>
    </w:p>
    <w:p w:rsidR="00A40BA0" w:rsidRDefault="00A40BA0" w:rsidP="00A40BA0">
      <w:pPr>
        <w:pStyle w:val="lg-a-1"/>
        <w:tabs>
          <w:tab w:val="left" w:pos="567"/>
          <w:tab w:val="center" w:pos="709"/>
        </w:tabs>
        <w:spacing w:before="0"/>
        <w:jc w:val="left"/>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2C76C1">
        <w:rPr>
          <w:rFonts w:ascii="Arial" w:hAnsi="Arial" w:cs="Arial"/>
          <w:sz w:val="22"/>
          <w:szCs w:val="22"/>
        </w:rPr>
        <w:t xml:space="preserve"> procurement process was already performed by SITA for the suppliers on the supplier list,</w:t>
      </w:r>
    </w:p>
    <w:p w:rsidR="00A40BA0" w:rsidRDefault="00A40BA0" w:rsidP="00A40BA0">
      <w:pPr>
        <w:pStyle w:val="lg-a-1"/>
        <w:tabs>
          <w:tab w:val="left" w:pos="567"/>
          <w:tab w:val="center" w:pos="709"/>
        </w:tabs>
        <w:spacing w:before="0"/>
        <w:jc w:val="left"/>
        <w:rPr>
          <w:rFonts w:ascii="Arial" w:hAnsi="Arial" w:cs="Arial"/>
          <w:sz w:val="22"/>
          <w:szCs w:val="22"/>
        </w:rPr>
      </w:pPr>
      <w:r>
        <w:rPr>
          <w:rFonts w:ascii="Arial" w:hAnsi="Arial" w:cs="Arial"/>
          <w:sz w:val="22"/>
          <w:szCs w:val="22"/>
        </w:rPr>
        <w:tab/>
      </w:r>
      <w:r w:rsidRPr="002C76C1">
        <w:rPr>
          <w:rFonts w:ascii="Arial" w:hAnsi="Arial" w:cs="Arial"/>
          <w:sz w:val="22"/>
          <w:szCs w:val="22"/>
        </w:rPr>
        <w:t xml:space="preserve"> it is not clear why the department disqualified seven of the ten suppliers for failing to meet</w:t>
      </w:r>
    </w:p>
    <w:p w:rsidR="00A40BA0" w:rsidRPr="002C76C1" w:rsidRDefault="00A40BA0" w:rsidP="00A40BA0">
      <w:pPr>
        <w:pStyle w:val="lg-a-1"/>
        <w:tabs>
          <w:tab w:val="left" w:pos="567"/>
          <w:tab w:val="center" w:pos="709"/>
        </w:tabs>
        <w:spacing w:before="0"/>
        <w:jc w:val="left"/>
        <w:rPr>
          <w:rFonts w:ascii="Arial" w:hAnsi="Arial" w:cs="Arial"/>
          <w:sz w:val="22"/>
          <w:szCs w:val="22"/>
        </w:rPr>
      </w:pPr>
      <w:r>
        <w:rPr>
          <w:rFonts w:ascii="Arial" w:hAnsi="Arial" w:cs="Arial"/>
          <w:sz w:val="22"/>
          <w:szCs w:val="22"/>
        </w:rPr>
        <w:tab/>
      </w:r>
      <w:r w:rsidRPr="002C76C1">
        <w:rPr>
          <w:rFonts w:ascii="Arial" w:hAnsi="Arial" w:cs="Arial"/>
          <w:sz w:val="22"/>
          <w:szCs w:val="22"/>
        </w:rPr>
        <w:t xml:space="preserve"> minimum tender requirements. </w:t>
      </w:r>
    </w:p>
    <w:p w:rsidR="00A40BA0" w:rsidRPr="002C76C1" w:rsidRDefault="00A40BA0" w:rsidP="00A40BA0">
      <w:pPr>
        <w:pStyle w:val="lg-a-1"/>
        <w:tabs>
          <w:tab w:val="left" w:pos="567"/>
          <w:tab w:val="center" w:pos="709"/>
        </w:tabs>
        <w:spacing w:before="0"/>
        <w:ind w:left="0" w:firstLine="0"/>
        <w:jc w:val="left"/>
        <w:rPr>
          <w:rFonts w:ascii="Arial" w:hAnsi="Arial" w:cs="Arial"/>
          <w:sz w:val="22"/>
          <w:szCs w:val="22"/>
        </w:rPr>
      </w:pPr>
    </w:p>
    <w:p w:rsidR="00A40BA0" w:rsidRDefault="00A40BA0" w:rsidP="00A40BA0">
      <w:pPr>
        <w:pStyle w:val="lg-a-1"/>
        <w:tabs>
          <w:tab w:val="left" w:pos="567"/>
          <w:tab w:val="center" w:pos="709"/>
        </w:tabs>
        <w:spacing w:before="0"/>
        <w:ind w:left="360" w:firstLine="0"/>
        <w:jc w:val="left"/>
        <w:rPr>
          <w:rFonts w:ascii="Arial" w:hAnsi="Arial" w:cs="Arial"/>
          <w:sz w:val="22"/>
          <w:szCs w:val="22"/>
        </w:rPr>
      </w:pPr>
      <w:r>
        <w:rPr>
          <w:rFonts w:ascii="Arial" w:hAnsi="Arial" w:cs="Arial"/>
          <w:sz w:val="22"/>
          <w:szCs w:val="22"/>
        </w:rPr>
        <w:t>iii)</w:t>
      </w:r>
      <w:r>
        <w:rPr>
          <w:rFonts w:ascii="Arial" w:hAnsi="Arial" w:cs="Arial"/>
          <w:sz w:val="22"/>
          <w:szCs w:val="22"/>
        </w:rPr>
        <w:tab/>
      </w:r>
      <w:r w:rsidRPr="002C76C1">
        <w:rPr>
          <w:rFonts w:ascii="Arial" w:hAnsi="Arial" w:cs="Arial"/>
          <w:sz w:val="22"/>
          <w:szCs w:val="22"/>
        </w:rPr>
        <w:t>Of the three remaining bidders, two were disqualified based on functionality resulting in</w:t>
      </w:r>
    </w:p>
    <w:p w:rsidR="00A40BA0" w:rsidRPr="002C76C1" w:rsidRDefault="00A40BA0" w:rsidP="00A40BA0">
      <w:pPr>
        <w:pStyle w:val="lg-a-1"/>
        <w:tabs>
          <w:tab w:val="left" w:pos="567"/>
          <w:tab w:val="center" w:pos="709"/>
        </w:tabs>
        <w:spacing w:before="0"/>
        <w:ind w:left="720" w:firstLine="0"/>
        <w:jc w:val="left"/>
        <w:rPr>
          <w:rFonts w:ascii="Arial" w:hAnsi="Arial" w:cs="Arial"/>
          <w:sz w:val="22"/>
          <w:szCs w:val="22"/>
        </w:rPr>
      </w:pPr>
      <w:r w:rsidRPr="002C76C1">
        <w:rPr>
          <w:rFonts w:ascii="Arial" w:hAnsi="Arial" w:cs="Arial"/>
          <w:sz w:val="22"/>
          <w:szCs w:val="22"/>
        </w:rPr>
        <w:t xml:space="preserve"> the highest bidder being awarded the contract. Please see the table below:</w:t>
      </w:r>
    </w:p>
    <w:p w:rsidR="00A40BA0" w:rsidRPr="002C76C1" w:rsidRDefault="00A40BA0" w:rsidP="00A40BA0">
      <w:pPr>
        <w:pStyle w:val="lg-a-1"/>
        <w:tabs>
          <w:tab w:val="left" w:pos="567"/>
          <w:tab w:val="center" w:pos="709"/>
        </w:tabs>
        <w:spacing w:before="0"/>
        <w:ind w:left="0" w:firstLine="0"/>
        <w:jc w:val="left"/>
        <w:rPr>
          <w:rFonts w:ascii="Arial" w:hAnsi="Arial" w:cs="Arial"/>
          <w:sz w:val="22"/>
          <w:szCs w:val="22"/>
        </w:rPr>
      </w:pPr>
      <w:r w:rsidRPr="002C76C1">
        <w:rPr>
          <w:rFonts w:ascii="Arial" w:hAnsi="Arial" w:cs="Arial"/>
          <w:sz w:val="22"/>
          <w:szCs w:val="22"/>
        </w:rPr>
        <w:tab/>
      </w:r>
    </w:p>
    <w:p w:rsidR="00A40BA0" w:rsidRPr="002C76C1" w:rsidRDefault="00A40BA0" w:rsidP="00A40BA0">
      <w:pPr>
        <w:pStyle w:val="lg-a-1"/>
        <w:tabs>
          <w:tab w:val="left" w:pos="567"/>
          <w:tab w:val="center" w:pos="709"/>
        </w:tabs>
        <w:spacing w:before="0"/>
        <w:ind w:left="0" w:firstLine="0"/>
        <w:jc w:val="left"/>
        <w:rPr>
          <w:rFonts w:ascii="Arial" w:hAnsi="Arial" w:cs="Arial"/>
          <w:sz w:val="22"/>
          <w:szCs w:val="22"/>
        </w:rPr>
      </w:pPr>
      <w:r w:rsidRPr="002C76C1">
        <w:rPr>
          <w:rFonts w:ascii="Arial" w:hAnsi="Arial" w:cs="Arial"/>
          <w:sz w:val="22"/>
          <w:szCs w:val="22"/>
        </w:rPr>
        <w:tab/>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3119"/>
        <w:gridCol w:w="2046"/>
      </w:tblGrid>
      <w:tr w:rsidR="00A40BA0" w:rsidRPr="002C76C1" w:rsidTr="00F946F2">
        <w:tc>
          <w:tcPr>
            <w:tcW w:w="3402" w:type="dxa"/>
            <w:shd w:val="clear" w:color="auto" w:fill="BFBFBF" w:themeFill="background1" w:themeFillShade="BF"/>
          </w:tcPr>
          <w:p w:rsidR="00A40BA0" w:rsidRPr="003D4B1A" w:rsidRDefault="00A40BA0" w:rsidP="00F946F2">
            <w:pPr>
              <w:pStyle w:val="lg-a-1"/>
              <w:tabs>
                <w:tab w:val="left" w:pos="567"/>
                <w:tab w:val="center" w:pos="709"/>
              </w:tabs>
              <w:spacing w:before="0"/>
              <w:ind w:left="0" w:firstLine="0"/>
              <w:jc w:val="left"/>
              <w:rPr>
                <w:rFonts w:ascii="Arial" w:hAnsi="Arial" w:cs="Arial"/>
                <w:b/>
              </w:rPr>
            </w:pPr>
            <w:r w:rsidRPr="003D4B1A">
              <w:rPr>
                <w:rFonts w:ascii="Arial" w:hAnsi="Arial" w:cs="Arial"/>
                <w:b/>
              </w:rPr>
              <w:t>BIDDER</w:t>
            </w:r>
          </w:p>
        </w:tc>
        <w:tc>
          <w:tcPr>
            <w:tcW w:w="3119" w:type="dxa"/>
            <w:shd w:val="clear" w:color="auto" w:fill="BFBFBF" w:themeFill="background1" w:themeFillShade="BF"/>
          </w:tcPr>
          <w:p w:rsidR="00A40BA0" w:rsidRPr="003D4B1A" w:rsidRDefault="00A40BA0" w:rsidP="00F946F2">
            <w:pPr>
              <w:pStyle w:val="lg-a-1"/>
              <w:tabs>
                <w:tab w:val="left" w:pos="567"/>
                <w:tab w:val="center" w:pos="709"/>
              </w:tabs>
              <w:spacing w:before="0"/>
              <w:ind w:left="0" w:firstLine="0"/>
              <w:jc w:val="left"/>
              <w:rPr>
                <w:rFonts w:ascii="Arial" w:hAnsi="Arial" w:cs="Arial"/>
                <w:b/>
              </w:rPr>
            </w:pPr>
            <w:r w:rsidRPr="003D4B1A">
              <w:rPr>
                <w:rFonts w:ascii="Arial" w:hAnsi="Arial" w:cs="Arial"/>
                <w:b/>
              </w:rPr>
              <w:t>FUNCTIONALITY SCORE</w:t>
            </w:r>
          </w:p>
        </w:tc>
        <w:tc>
          <w:tcPr>
            <w:tcW w:w="2046" w:type="dxa"/>
            <w:shd w:val="clear" w:color="auto" w:fill="BFBFBF" w:themeFill="background1" w:themeFillShade="BF"/>
          </w:tcPr>
          <w:p w:rsidR="00A40BA0" w:rsidRPr="003D4B1A" w:rsidRDefault="00A40BA0" w:rsidP="00F946F2">
            <w:pPr>
              <w:pStyle w:val="lg-a-1"/>
              <w:tabs>
                <w:tab w:val="left" w:pos="567"/>
                <w:tab w:val="center" w:pos="709"/>
              </w:tabs>
              <w:spacing w:before="0"/>
              <w:ind w:left="0" w:firstLine="0"/>
              <w:jc w:val="left"/>
              <w:rPr>
                <w:rFonts w:ascii="Arial" w:hAnsi="Arial" w:cs="Arial"/>
                <w:b/>
              </w:rPr>
            </w:pPr>
            <w:r w:rsidRPr="003D4B1A">
              <w:rPr>
                <w:rFonts w:ascii="Arial" w:hAnsi="Arial" w:cs="Arial"/>
                <w:b/>
              </w:rPr>
              <w:t>AMOUNT</w:t>
            </w:r>
          </w:p>
          <w:p w:rsidR="00A40BA0" w:rsidRPr="003D4B1A" w:rsidRDefault="00A40BA0" w:rsidP="00F946F2">
            <w:pPr>
              <w:pStyle w:val="lg-a-1"/>
              <w:tabs>
                <w:tab w:val="left" w:pos="567"/>
                <w:tab w:val="center" w:pos="709"/>
              </w:tabs>
              <w:spacing w:before="0"/>
              <w:ind w:left="0" w:firstLine="0"/>
              <w:jc w:val="left"/>
              <w:rPr>
                <w:rFonts w:ascii="Arial" w:hAnsi="Arial" w:cs="Arial"/>
                <w:b/>
              </w:rPr>
            </w:pPr>
            <w:r w:rsidRPr="003D4B1A">
              <w:rPr>
                <w:rFonts w:ascii="Arial" w:hAnsi="Arial" w:cs="Arial"/>
                <w:b/>
              </w:rPr>
              <w:t>R</w:t>
            </w:r>
          </w:p>
        </w:tc>
      </w:tr>
      <w:tr w:rsidR="00A40BA0" w:rsidRPr="002C76C1" w:rsidTr="00F946F2">
        <w:tc>
          <w:tcPr>
            <w:tcW w:w="3402" w:type="dxa"/>
          </w:tcPr>
          <w:p w:rsidR="00A40BA0" w:rsidRPr="003D4B1A" w:rsidRDefault="00A40BA0" w:rsidP="00F946F2">
            <w:pPr>
              <w:pStyle w:val="lg-a-1"/>
              <w:tabs>
                <w:tab w:val="left" w:pos="567"/>
                <w:tab w:val="center" w:pos="709"/>
              </w:tabs>
              <w:spacing w:before="0"/>
              <w:ind w:left="0" w:firstLine="0"/>
              <w:jc w:val="left"/>
              <w:rPr>
                <w:rFonts w:ascii="Arial" w:hAnsi="Arial" w:cs="Arial"/>
              </w:rPr>
            </w:pPr>
            <w:r w:rsidRPr="003D4B1A">
              <w:rPr>
                <w:rFonts w:ascii="Arial" w:hAnsi="Arial" w:cs="Arial"/>
              </w:rPr>
              <w:t>PC WARE</w:t>
            </w:r>
          </w:p>
        </w:tc>
        <w:tc>
          <w:tcPr>
            <w:tcW w:w="3119" w:type="dxa"/>
          </w:tcPr>
          <w:p w:rsidR="00A40BA0" w:rsidRPr="003D4B1A" w:rsidRDefault="00A40BA0" w:rsidP="00F946F2">
            <w:pPr>
              <w:pStyle w:val="lg-a-1"/>
              <w:tabs>
                <w:tab w:val="left" w:pos="567"/>
                <w:tab w:val="center" w:pos="709"/>
              </w:tabs>
              <w:spacing w:before="0"/>
              <w:ind w:left="0" w:firstLine="0"/>
              <w:jc w:val="left"/>
              <w:rPr>
                <w:rFonts w:ascii="Arial" w:hAnsi="Arial" w:cs="Arial"/>
              </w:rPr>
            </w:pPr>
            <w:r w:rsidRPr="003D4B1A">
              <w:rPr>
                <w:rFonts w:ascii="Arial" w:hAnsi="Arial" w:cs="Arial"/>
              </w:rPr>
              <w:t>48</w:t>
            </w:r>
          </w:p>
        </w:tc>
        <w:tc>
          <w:tcPr>
            <w:tcW w:w="2046" w:type="dxa"/>
          </w:tcPr>
          <w:p w:rsidR="00A40BA0" w:rsidRPr="003D4B1A" w:rsidRDefault="00A40BA0" w:rsidP="00F946F2">
            <w:pPr>
              <w:pStyle w:val="lg-a-1"/>
              <w:tabs>
                <w:tab w:val="left" w:pos="567"/>
                <w:tab w:val="center" w:pos="709"/>
              </w:tabs>
              <w:spacing w:before="0"/>
              <w:ind w:left="0" w:firstLine="0"/>
              <w:jc w:val="right"/>
              <w:rPr>
                <w:rFonts w:ascii="Arial" w:hAnsi="Arial" w:cs="Arial"/>
              </w:rPr>
            </w:pPr>
            <w:r w:rsidRPr="003D4B1A">
              <w:rPr>
                <w:rFonts w:ascii="Arial" w:hAnsi="Arial" w:cs="Arial"/>
              </w:rPr>
              <w:t>24 886 813,07</w:t>
            </w:r>
          </w:p>
        </w:tc>
      </w:tr>
      <w:tr w:rsidR="00A40BA0" w:rsidRPr="002C76C1" w:rsidTr="00F946F2">
        <w:tc>
          <w:tcPr>
            <w:tcW w:w="3402" w:type="dxa"/>
          </w:tcPr>
          <w:p w:rsidR="00A40BA0" w:rsidRPr="003D4B1A" w:rsidRDefault="00A40BA0" w:rsidP="00F946F2">
            <w:pPr>
              <w:pStyle w:val="lg-a-1"/>
              <w:tabs>
                <w:tab w:val="left" w:pos="567"/>
                <w:tab w:val="center" w:pos="709"/>
              </w:tabs>
              <w:spacing w:before="0"/>
              <w:ind w:left="0" w:firstLine="0"/>
              <w:jc w:val="left"/>
              <w:rPr>
                <w:rFonts w:ascii="Arial" w:hAnsi="Arial" w:cs="Arial"/>
              </w:rPr>
            </w:pPr>
            <w:r w:rsidRPr="003D4B1A">
              <w:rPr>
                <w:rFonts w:ascii="Arial" w:hAnsi="Arial" w:cs="Arial"/>
              </w:rPr>
              <w:t>FIRST TECHNOLOGY</w:t>
            </w:r>
          </w:p>
        </w:tc>
        <w:tc>
          <w:tcPr>
            <w:tcW w:w="3119" w:type="dxa"/>
          </w:tcPr>
          <w:p w:rsidR="00A40BA0" w:rsidRPr="003D4B1A" w:rsidRDefault="00A40BA0" w:rsidP="00F946F2">
            <w:pPr>
              <w:pStyle w:val="lg-a-1"/>
              <w:tabs>
                <w:tab w:val="left" w:pos="567"/>
                <w:tab w:val="center" w:pos="709"/>
              </w:tabs>
              <w:spacing w:before="0"/>
              <w:ind w:left="0" w:firstLine="0"/>
              <w:jc w:val="left"/>
              <w:rPr>
                <w:rFonts w:ascii="Arial" w:hAnsi="Arial" w:cs="Arial"/>
              </w:rPr>
            </w:pPr>
            <w:r w:rsidRPr="003D4B1A">
              <w:rPr>
                <w:rFonts w:ascii="Arial" w:hAnsi="Arial" w:cs="Arial"/>
              </w:rPr>
              <w:t>57</w:t>
            </w:r>
          </w:p>
        </w:tc>
        <w:tc>
          <w:tcPr>
            <w:tcW w:w="2046" w:type="dxa"/>
          </w:tcPr>
          <w:p w:rsidR="00A40BA0" w:rsidRPr="003D4B1A" w:rsidRDefault="00A40BA0" w:rsidP="00F946F2">
            <w:pPr>
              <w:pStyle w:val="lg-a-1"/>
              <w:tabs>
                <w:tab w:val="left" w:pos="567"/>
                <w:tab w:val="center" w:pos="709"/>
              </w:tabs>
              <w:spacing w:before="0"/>
              <w:ind w:left="0" w:firstLine="0"/>
              <w:jc w:val="right"/>
              <w:rPr>
                <w:rFonts w:ascii="Arial" w:hAnsi="Arial" w:cs="Arial"/>
              </w:rPr>
            </w:pPr>
            <w:r w:rsidRPr="003D4B1A">
              <w:rPr>
                <w:rFonts w:ascii="Arial" w:hAnsi="Arial" w:cs="Arial"/>
              </w:rPr>
              <w:t>25 462 718,76</w:t>
            </w:r>
          </w:p>
        </w:tc>
      </w:tr>
      <w:tr w:rsidR="00A40BA0" w:rsidRPr="002C76C1" w:rsidTr="00F946F2">
        <w:tc>
          <w:tcPr>
            <w:tcW w:w="3402" w:type="dxa"/>
          </w:tcPr>
          <w:p w:rsidR="00A40BA0" w:rsidRPr="003D4B1A" w:rsidRDefault="00A40BA0" w:rsidP="00F946F2">
            <w:pPr>
              <w:pStyle w:val="lg-a-1"/>
              <w:tabs>
                <w:tab w:val="left" w:pos="567"/>
                <w:tab w:val="center" w:pos="709"/>
              </w:tabs>
              <w:spacing w:before="0"/>
              <w:ind w:left="0" w:firstLine="0"/>
              <w:jc w:val="left"/>
              <w:rPr>
                <w:rFonts w:ascii="Arial" w:hAnsi="Arial" w:cs="Arial"/>
              </w:rPr>
            </w:pPr>
            <w:r w:rsidRPr="003D4B1A">
              <w:rPr>
                <w:rFonts w:ascii="Arial" w:hAnsi="Arial" w:cs="Arial"/>
              </w:rPr>
              <w:t>BYTES</w:t>
            </w:r>
          </w:p>
        </w:tc>
        <w:tc>
          <w:tcPr>
            <w:tcW w:w="3119" w:type="dxa"/>
          </w:tcPr>
          <w:p w:rsidR="00A40BA0" w:rsidRPr="003D4B1A" w:rsidRDefault="00A40BA0" w:rsidP="00F946F2">
            <w:pPr>
              <w:pStyle w:val="lg-a-1"/>
              <w:tabs>
                <w:tab w:val="left" w:pos="567"/>
                <w:tab w:val="center" w:pos="709"/>
              </w:tabs>
              <w:spacing w:before="0"/>
              <w:ind w:left="0" w:firstLine="0"/>
              <w:jc w:val="left"/>
              <w:rPr>
                <w:rFonts w:ascii="Arial" w:hAnsi="Arial" w:cs="Arial"/>
              </w:rPr>
            </w:pPr>
            <w:r w:rsidRPr="003D4B1A">
              <w:rPr>
                <w:rFonts w:ascii="Arial" w:hAnsi="Arial" w:cs="Arial"/>
              </w:rPr>
              <w:t>42</w:t>
            </w:r>
          </w:p>
        </w:tc>
        <w:tc>
          <w:tcPr>
            <w:tcW w:w="2046" w:type="dxa"/>
          </w:tcPr>
          <w:p w:rsidR="00A40BA0" w:rsidRPr="003D4B1A" w:rsidRDefault="00A40BA0" w:rsidP="00F946F2">
            <w:pPr>
              <w:pStyle w:val="lg-a-1"/>
              <w:tabs>
                <w:tab w:val="left" w:pos="567"/>
                <w:tab w:val="center" w:pos="709"/>
              </w:tabs>
              <w:spacing w:before="0"/>
              <w:ind w:left="0" w:firstLine="0"/>
              <w:jc w:val="right"/>
              <w:rPr>
                <w:rFonts w:ascii="Arial" w:hAnsi="Arial" w:cs="Arial"/>
              </w:rPr>
            </w:pPr>
            <w:r w:rsidRPr="003D4B1A">
              <w:rPr>
                <w:rFonts w:ascii="Arial" w:hAnsi="Arial" w:cs="Arial"/>
              </w:rPr>
              <w:t>21 688 813,07</w:t>
            </w:r>
          </w:p>
        </w:tc>
      </w:tr>
      <w:tr w:rsidR="00A40BA0" w:rsidRPr="002C76C1" w:rsidTr="00F946F2">
        <w:tc>
          <w:tcPr>
            <w:tcW w:w="3402" w:type="dxa"/>
          </w:tcPr>
          <w:p w:rsidR="00A40BA0" w:rsidRPr="003D4B1A" w:rsidRDefault="00A40BA0" w:rsidP="00F946F2">
            <w:pPr>
              <w:pStyle w:val="lg-a-1"/>
              <w:tabs>
                <w:tab w:val="left" w:pos="567"/>
                <w:tab w:val="center" w:pos="709"/>
              </w:tabs>
              <w:spacing w:before="0"/>
              <w:ind w:left="0" w:firstLine="0"/>
              <w:jc w:val="left"/>
              <w:rPr>
                <w:rFonts w:ascii="Arial" w:hAnsi="Arial" w:cs="Arial"/>
                <w:b/>
              </w:rPr>
            </w:pPr>
            <w:r w:rsidRPr="003D4B1A">
              <w:rPr>
                <w:rFonts w:ascii="Arial" w:hAnsi="Arial" w:cs="Arial"/>
                <w:b/>
              </w:rPr>
              <w:t>MINIMUM SCORE REQUIRED</w:t>
            </w:r>
          </w:p>
        </w:tc>
        <w:tc>
          <w:tcPr>
            <w:tcW w:w="5165" w:type="dxa"/>
            <w:gridSpan w:val="2"/>
          </w:tcPr>
          <w:p w:rsidR="00A40BA0" w:rsidRPr="003D4B1A" w:rsidRDefault="00A40BA0" w:rsidP="00F946F2">
            <w:pPr>
              <w:pStyle w:val="lg-a-1"/>
              <w:tabs>
                <w:tab w:val="left" w:pos="567"/>
                <w:tab w:val="center" w:pos="709"/>
              </w:tabs>
              <w:spacing w:before="0"/>
              <w:ind w:left="0" w:firstLine="0"/>
              <w:jc w:val="left"/>
              <w:rPr>
                <w:rFonts w:ascii="Arial" w:hAnsi="Arial" w:cs="Arial"/>
              </w:rPr>
            </w:pPr>
            <w:r w:rsidRPr="003D4B1A">
              <w:rPr>
                <w:rFonts w:ascii="Arial" w:hAnsi="Arial" w:cs="Arial"/>
                <w:b/>
              </w:rPr>
              <w:t>50</w:t>
            </w:r>
          </w:p>
        </w:tc>
      </w:tr>
    </w:tbl>
    <w:p w:rsidR="00A40BA0" w:rsidRPr="002C76C1" w:rsidRDefault="00A40BA0" w:rsidP="00A40BA0">
      <w:pPr>
        <w:pStyle w:val="lg-a-1"/>
        <w:tabs>
          <w:tab w:val="left" w:pos="567"/>
          <w:tab w:val="center" w:pos="709"/>
        </w:tabs>
        <w:spacing w:before="0"/>
        <w:ind w:left="0" w:firstLine="0"/>
        <w:jc w:val="left"/>
        <w:rPr>
          <w:rFonts w:ascii="Arial" w:hAnsi="Arial" w:cs="Arial"/>
          <w:sz w:val="22"/>
          <w:szCs w:val="22"/>
        </w:rPr>
      </w:pPr>
      <w:r w:rsidRPr="002C76C1">
        <w:rPr>
          <w:rFonts w:ascii="Arial" w:hAnsi="Arial" w:cs="Arial"/>
          <w:sz w:val="22"/>
          <w:szCs w:val="22"/>
        </w:rPr>
        <w:tab/>
      </w:r>
      <w:r w:rsidRPr="002C76C1">
        <w:rPr>
          <w:rFonts w:ascii="Arial" w:hAnsi="Arial" w:cs="Arial"/>
          <w:sz w:val="22"/>
          <w:szCs w:val="22"/>
        </w:rPr>
        <w:tab/>
      </w:r>
    </w:p>
    <w:p w:rsidR="00A40BA0" w:rsidRDefault="00A40BA0" w:rsidP="006F5D2E">
      <w:pPr>
        <w:pStyle w:val="lg-a-1"/>
        <w:numPr>
          <w:ilvl w:val="0"/>
          <w:numId w:val="108"/>
        </w:numPr>
        <w:tabs>
          <w:tab w:val="left" w:pos="567"/>
          <w:tab w:val="center" w:pos="709"/>
        </w:tabs>
        <w:spacing w:before="0"/>
        <w:jc w:val="left"/>
        <w:rPr>
          <w:rFonts w:ascii="Arial" w:hAnsi="Arial" w:cs="Arial"/>
          <w:sz w:val="22"/>
          <w:szCs w:val="22"/>
        </w:rPr>
      </w:pPr>
      <w:r w:rsidRPr="002C76C1">
        <w:rPr>
          <w:rFonts w:ascii="Arial" w:hAnsi="Arial" w:cs="Arial"/>
          <w:sz w:val="22"/>
          <w:szCs w:val="22"/>
        </w:rPr>
        <w:t xml:space="preserve">Since the winning bidder charged the highest price and PC Ware was disqualified by two functionality points we could not determine if the price charged by the winning bidder was in fact economical. </w:t>
      </w:r>
    </w:p>
    <w:p w:rsidR="00A40BA0" w:rsidRPr="002C76C1" w:rsidRDefault="00A40BA0" w:rsidP="00A40BA0">
      <w:pPr>
        <w:pStyle w:val="lg-a-1"/>
        <w:tabs>
          <w:tab w:val="left" w:pos="567"/>
          <w:tab w:val="center" w:pos="709"/>
        </w:tabs>
        <w:spacing w:before="0"/>
        <w:ind w:left="720" w:firstLine="0"/>
        <w:jc w:val="left"/>
        <w:rPr>
          <w:rFonts w:ascii="Arial" w:hAnsi="Arial" w:cs="Arial"/>
          <w:sz w:val="22"/>
          <w:szCs w:val="22"/>
        </w:rPr>
      </w:pPr>
    </w:p>
    <w:p w:rsidR="00A40BA0" w:rsidRPr="002C76C1" w:rsidRDefault="00A40BA0" w:rsidP="006F5D2E">
      <w:pPr>
        <w:pStyle w:val="lg-a-1"/>
        <w:numPr>
          <w:ilvl w:val="0"/>
          <w:numId w:val="108"/>
        </w:numPr>
        <w:tabs>
          <w:tab w:val="left" w:pos="567"/>
          <w:tab w:val="center" w:pos="709"/>
        </w:tabs>
        <w:spacing w:before="0"/>
        <w:jc w:val="left"/>
        <w:rPr>
          <w:rFonts w:ascii="Arial" w:hAnsi="Arial" w:cs="Arial"/>
          <w:sz w:val="22"/>
          <w:szCs w:val="22"/>
        </w:rPr>
      </w:pPr>
      <w:r>
        <w:rPr>
          <w:rFonts w:ascii="Arial" w:hAnsi="Arial" w:cs="Arial"/>
          <w:sz w:val="22"/>
          <w:szCs w:val="22"/>
        </w:rPr>
        <w:t xml:space="preserve"> </w:t>
      </w:r>
      <w:r w:rsidRPr="002C76C1">
        <w:rPr>
          <w:rFonts w:ascii="Arial" w:hAnsi="Arial" w:cs="Arial"/>
          <w:sz w:val="22"/>
          <w:szCs w:val="22"/>
        </w:rPr>
        <w:t xml:space="preserve">Furthermore the tender evaluation committee awarded the bid to the winning bidder without considering the bidders inability to implement and integrate the system. The respective bidder obtained a very low score in this regard and from project start had posed a risk to the successful implementation of the project. </w:t>
      </w:r>
    </w:p>
    <w:p w:rsidR="00A40BA0" w:rsidRPr="002C76C1" w:rsidRDefault="00A40BA0" w:rsidP="00A40BA0">
      <w:pPr>
        <w:pStyle w:val="lg-a-1"/>
        <w:tabs>
          <w:tab w:val="left" w:pos="567"/>
          <w:tab w:val="center" w:pos="709"/>
        </w:tabs>
        <w:spacing w:before="0"/>
        <w:ind w:left="0" w:firstLine="0"/>
        <w:jc w:val="left"/>
        <w:rPr>
          <w:rFonts w:ascii="Arial" w:hAnsi="Arial" w:cs="Arial"/>
          <w:sz w:val="22"/>
          <w:szCs w:val="22"/>
        </w:rPr>
      </w:pPr>
      <w:r w:rsidRPr="002C76C1">
        <w:rPr>
          <w:rFonts w:ascii="Arial" w:hAnsi="Arial" w:cs="Arial"/>
          <w:sz w:val="22"/>
          <w:szCs w:val="22"/>
        </w:rPr>
        <w:tab/>
      </w:r>
    </w:p>
    <w:p w:rsidR="00A40BA0" w:rsidRPr="002C76C1" w:rsidRDefault="00A40BA0" w:rsidP="006F5D2E">
      <w:pPr>
        <w:pStyle w:val="lg-a-1"/>
        <w:numPr>
          <w:ilvl w:val="0"/>
          <w:numId w:val="108"/>
        </w:numPr>
        <w:tabs>
          <w:tab w:val="left" w:pos="567"/>
          <w:tab w:val="center" w:pos="709"/>
        </w:tabs>
        <w:spacing w:before="0"/>
        <w:jc w:val="left"/>
        <w:rPr>
          <w:rFonts w:ascii="Arial" w:hAnsi="Arial" w:cs="Arial"/>
          <w:sz w:val="22"/>
          <w:szCs w:val="22"/>
        </w:rPr>
      </w:pPr>
      <w:r w:rsidRPr="002C76C1">
        <w:rPr>
          <w:rFonts w:ascii="Arial" w:hAnsi="Arial" w:cs="Arial"/>
          <w:sz w:val="22"/>
          <w:szCs w:val="22"/>
        </w:rPr>
        <w:t>Contrary to the requi</w:t>
      </w:r>
      <w:r>
        <w:rPr>
          <w:rFonts w:ascii="Arial" w:hAnsi="Arial" w:cs="Arial"/>
          <w:sz w:val="22"/>
          <w:szCs w:val="22"/>
        </w:rPr>
        <w:t>r</w:t>
      </w:r>
      <w:r w:rsidRPr="002C76C1">
        <w:rPr>
          <w:rFonts w:ascii="Arial" w:hAnsi="Arial" w:cs="Arial"/>
          <w:sz w:val="22"/>
          <w:szCs w:val="22"/>
        </w:rPr>
        <w:t>ements listed above the bid specification committee did not consist of at least four people. Only the following three employees certified that the bid specifications, evaluation criteria and preference point scoring system have been analysed and agreed upon:</w:t>
      </w:r>
    </w:p>
    <w:p w:rsidR="00A40BA0" w:rsidRPr="002C76C1" w:rsidRDefault="00A40BA0" w:rsidP="00A40BA0">
      <w:pPr>
        <w:pStyle w:val="lg-a-1"/>
        <w:tabs>
          <w:tab w:val="center" w:pos="709"/>
        </w:tabs>
        <w:spacing w:before="0"/>
        <w:ind w:left="720" w:firstLine="0"/>
        <w:jc w:val="left"/>
        <w:rPr>
          <w:rFonts w:ascii="Arial" w:hAnsi="Arial" w:cs="Arial"/>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8"/>
        <w:gridCol w:w="3889"/>
      </w:tblGrid>
      <w:tr w:rsidR="00A40BA0" w:rsidRPr="002C76C1" w:rsidTr="00F946F2">
        <w:tc>
          <w:tcPr>
            <w:tcW w:w="4678" w:type="dxa"/>
            <w:shd w:val="clear" w:color="auto" w:fill="BFBFBF" w:themeFill="background1" w:themeFillShade="BF"/>
          </w:tcPr>
          <w:p w:rsidR="00A40BA0" w:rsidRPr="003D4B1A" w:rsidRDefault="00A40BA0" w:rsidP="00F946F2">
            <w:pPr>
              <w:pStyle w:val="lg-a-1"/>
              <w:tabs>
                <w:tab w:val="center" w:pos="709"/>
              </w:tabs>
              <w:spacing w:before="0"/>
              <w:ind w:left="0" w:firstLine="0"/>
              <w:jc w:val="left"/>
              <w:rPr>
                <w:rFonts w:ascii="Arial" w:hAnsi="Arial" w:cs="Arial"/>
                <w:b/>
              </w:rPr>
            </w:pPr>
            <w:r w:rsidRPr="003D4B1A">
              <w:rPr>
                <w:rFonts w:ascii="Arial" w:hAnsi="Arial" w:cs="Arial"/>
                <w:b/>
              </w:rPr>
              <w:t>MEMBER</w:t>
            </w:r>
          </w:p>
        </w:tc>
        <w:tc>
          <w:tcPr>
            <w:tcW w:w="3889" w:type="dxa"/>
            <w:shd w:val="clear" w:color="auto" w:fill="BFBFBF" w:themeFill="background1" w:themeFillShade="BF"/>
          </w:tcPr>
          <w:p w:rsidR="00A40BA0" w:rsidRPr="003D4B1A" w:rsidRDefault="00A40BA0" w:rsidP="00F946F2">
            <w:pPr>
              <w:pStyle w:val="lg-a-1"/>
              <w:tabs>
                <w:tab w:val="center" w:pos="709"/>
              </w:tabs>
              <w:spacing w:before="0"/>
              <w:ind w:left="0" w:firstLine="0"/>
              <w:jc w:val="left"/>
              <w:rPr>
                <w:rFonts w:ascii="Arial" w:hAnsi="Arial" w:cs="Arial"/>
                <w:b/>
              </w:rPr>
            </w:pPr>
            <w:r w:rsidRPr="003D4B1A">
              <w:rPr>
                <w:rFonts w:ascii="Arial" w:hAnsi="Arial" w:cs="Arial"/>
                <w:b/>
              </w:rPr>
              <w:t>DESIGNATION</w:t>
            </w:r>
          </w:p>
        </w:tc>
      </w:tr>
      <w:tr w:rsidR="00A40BA0" w:rsidRPr="002C76C1" w:rsidTr="00F946F2">
        <w:tc>
          <w:tcPr>
            <w:tcW w:w="4678" w:type="dxa"/>
          </w:tcPr>
          <w:p w:rsidR="00A40BA0" w:rsidRPr="003D4B1A" w:rsidRDefault="00A40BA0" w:rsidP="00F946F2">
            <w:pPr>
              <w:pStyle w:val="lg-a-1"/>
              <w:tabs>
                <w:tab w:val="center" w:pos="709"/>
              </w:tabs>
              <w:spacing w:before="0"/>
              <w:ind w:left="0" w:firstLine="0"/>
              <w:jc w:val="left"/>
              <w:rPr>
                <w:rFonts w:ascii="Arial" w:hAnsi="Arial" w:cs="Arial"/>
              </w:rPr>
            </w:pPr>
            <w:r w:rsidRPr="003D4B1A">
              <w:rPr>
                <w:rFonts w:ascii="Arial" w:hAnsi="Arial" w:cs="Arial"/>
              </w:rPr>
              <w:t>Nthabiseng Mosupye</w:t>
            </w:r>
          </w:p>
        </w:tc>
        <w:tc>
          <w:tcPr>
            <w:tcW w:w="3889" w:type="dxa"/>
          </w:tcPr>
          <w:p w:rsidR="00A40BA0" w:rsidRPr="003D4B1A" w:rsidRDefault="00A40BA0" w:rsidP="00F946F2">
            <w:pPr>
              <w:pStyle w:val="lg-a-1"/>
              <w:tabs>
                <w:tab w:val="center" w:pos="709"/>
              </w:tabs>
              <w:spacing w:before="0"/>
              <w:ind w:left="0" w:firstLine="0"/>
              <w:jc w:val="left"/>
              <w:rPr>
                <w:rFonts w:ascii="Arial" w:hAnsi="Arial" w:cs="Arial"/>
              </w:rPr>
            </w:pPr>
            <w:r w:rsidRPr="003D4B1A">
              <w:rPr>
                <w:rFonts w:ascii="Arial" w:hAnsi="Arial" w:cs="Arial"/>
              </w:rPr>
              <w:t>Chief Director: IS</w:t>
            </w:r>
          </w:p>
        </w:tc>
      </w:tr>
      <w:tr w:rsidR="00A40BA0" w:rsidRPr="002C76C1" w:rsidTr="00F946F2">
        <w:tc>
          <w:tcPr>
            <w:tcW w:w="4678" w:type="dxa"/>
          </w:tcPr>
          <w:p w:rsidR="00A40BA0" w:rsidRPr="003D4B1A" w:rsidRDefault="00A40BA0" w:rsidP="00F946F2">
            <w:pPr>
              <w:pStyle w:val="lg-a-1"/>
              <w:tabs>
                <w:tab w:val="center" w:pos="709"/>
              </w:tabs>
              <w:spacing w:before="0"/>
              <w:ind w:left="0" w:firstLine="0"/>
              <w:jc w:val="left"/>
              <w:rPr>
                <w:rFonts w:ascii="Arial" w:hAnsi="Arial" w:cs="Arial"/>
              </w:rPr>
            </w:pPr>
            <w:r w:rsidRPr="003D4B1A">
              <w:rPr>
                <w:rFonts w:ascii="Arial" w:hAnsi="Arial" w:cs="Arial"/>
              </w:rPr>
              <w:t>Dintheng Matlala</w:t>
            </w:r>
          </w:p>
        </w:tc>
        <w:tc>
          <w:tcPr>
            <w:tcW w:w="3889" w:type="dxa"/>
          </w:tcPr>
          <w:p w:rsidR="00A40BA0" w:rsidRPr="003D4B1A" w:rsidRDefault="00A40BA0" w:rsidP="00F946F2">
            <w:pPr>
              <w:pStyle w:val="lg-a-1"/>
              <w:tabs>
                <w:tab w:val="center" w:pos="709"/>
              </w:tabs>
              <w:spacing w:before="0"/>
              <w:ind w:left="0" w:firstLine="0"/>
              <w:jc w:val="left"/>
              <w:rPr>
                <w:rFonts w:ascii="Arial" w:hAnsi="Arial" w:cs="Arial"/>
              </w:rPr>
            </w:pPr>
            <w:r w:rsidRPr="003D4B1A">
              <w:rPr>
                <w:rFonts w:ascii="Arial" w:hAnsi="Arial" w:cs="Arial"/>
              </w:rPr>
              <w:t>Project Management</w:t>
            </w:r>
          </w:p>
        </w:tc>
      </w:tr>
      <w:tr w:rsidR="00A40BA0" w:rsidRPr="002C76C1" w:rsidTr="00F946F2">
        <w:tc>
          <w:tcPr>
            <w:tcW w:w="4678" w:type="dxa"/>
          </w:tcPr>
          <w:p w:rsidR="00A40BA0" w:rsidRPr="002C76C1" w:rsidRDefault="00A40BA0" w:rsidP="00F946F2">
            <w:pPr>
              <w:pStyle w:val="lg-a-1"/>
              <w:tabs>
                <w:tab w:val="center" w:pos="709"/>
              </w:tabs>
              <w:spacing w:before="0"/>
              <w:ind w:left="0" w:firstLine="0"/>
              <w:jc w:val="left"/>
              <w:rPr>
                <w:rFonts w:ascii="Arial" w:hAnsi="Arial" w:cs="Arial"/>
                <w:sz w:val="22"/>
                <w:szCs w:val="22"/>
              </w:rPr>
            </w:pPr>
            <w:r w:rsidRPr="002C76C1">
              <w:rPr>
                <w:rFonts w:ascii="Arial" w:hAnsi="Arial" w:cs="Arial"/>
                <w:sz w:val="22"/>
                <w:szCs w:val="22"/>
              </w:rPr>
              <w:t>Tina Mkhulise</w:t>
            </w:r>
          </w:p>
        </w:tc>
        <w:tc>
          <w:tcPr>
            <w:tcW w:w="3889" w:type="dxa"/>
          </w:tcPr>
          <w:p w:rsidR="00A40BA0" w:rsidRPr="002C76C1" w:rsidRDefault="00A40BA0" w:rsidP="00F946F2">
            <w:pPr>
              <w:pStyle w:val="lg-a-1"/>
              <w:tabs>
                <w:tab w:val="center" w:pos="709"/>
              </w:tabs>
              <w:spacing w:before="0"/>
              <w:ind w:left="0" w:firstLine="0"/>
              <w:jc w:val="left"/>
              <w:rPr>
                <w:rFonts w:ascii="Arial" w:hAnsi="Arial" w:cs="Arial"/>
                <w:sz w:val="22"/>
                <w:szCs w:val="22"/>
              </w:rPr>
            </w:pPr>
            <w:r w:rsidRPr="002C76C1">
              <w:rPr>
                <w:rFonts w:ascii="Arial" w:hAnsi="Arial" w:cs="Arial"/>
                <w:sz w:val="22"/>
                <w:szCs w:val="22"/>
              </w:rPr>
              <w:t>Procurement</w:t>
            </w:r>
          </w:p>
        </w:tc>
      </w:tr>
    </w:tbl>
    <w:p w:rsidR="00F946F2" w:rsidRDefault="00F946F2" w:rsidP="00F946F2">
      <w:pPr>
        <w:pStyle w:val="lg-a-1"/>
        <w:tabs>
          <w:tab w:val="center" w:pos="709"/>
        </w:tabs>
        <w:spacing w:before="0"/>
        <w:ind w:left="720" w:firstLine="0"/>
        <w:jc w:val="left"/>
        <w:rPr>
          <w:rFonts w:ascii="Arial" w:hAnsi="Arial" w:cs="Arial"/>
          <w:sz w:val="22"/>
          <w:szCs w:val="22"/>
        </w:rPr>
      </w:pPr>
    </w:p>
    <w:p w:rsidR="00A40BA0" w:rsidRPr="002C76C1" w:rsidRDefault="00A40BA0" w:rsidP="006F5D2E">
      <w:pPr>
        <w:pStyle w:val="lg-a-1"/>
        <w:numPr>
          <w:ilvl w:val="0"/>
          <w:numId w:val="108"/>
        </w:numPr>
        <w:tabs>
          <w:tab w:val="center" w:pos="709"/>
        </w:tabs>
        <w:spacing w:before="0"/>
        <w:jc w:val="left"/>
        <w:rPr>
          <w:rFonts w:ascii="Arial" w:hAnsi="Arial" w:cs="Arial"/>
          <w:sz w:val="22"/>
          <w:szCs w:val="22"/>
        </w:rPr>
      </w:pPr>
      <w:r w:rsidRPr="002C76C1">
        <w:rPr>
          <w:rFonts w:ascii="Arial" w:hAnsi="Arial" w:cs="Arial"/>
          <w:sz w:val="22"/>
          <w:szCs w:val="22"/>
        </w:rPr>
        <w:t xml:space="preserve">The non-signing of the project plan poses a huge risk against the successful implementation of the project as the plan stipulate the specific delivery timeframes and cost for each deliverable. </w:t>
      </w:r>
    </w:p>
    <w:p w:rsidR="00A40BA0" w:rsidRPr="002C76C1" w:rsidRDefault="00A40BA0" w:rsidP="006F5D2E">
      <w:pPr>
        <w:pStyle w:val="lg-a-1"/>
        <w:numPr>
          <w:ilvl w:val="0"/>
          <w:numId w:val="108"/>
        </w:numPr>
        <w:tabs>
          <w:tab w:val="center" w:pos="709"/>
        </w:tabs>
        <w:spacing w:before="0"/>
        <w:jc w:val="left"/>
        <w:rPr>
          <w:rFonts w:ascii="Arial" w:hAnsi="Arial" w:cs="Arial"/>
          <w:sz w:val="22"/>
          <w:szCs w:val="22"/>
        </w:rPr>
      </w:pPr>
      <w:r w:rsidRPr="002C76C1">
        <w:rPr>
          <w:rFonts w:ascii="Arial" w:hAnsi="Arial" w:cs="Arial"/>
          <w:sz w:val="22"/>
          <w:szCs w:val="22"/>
        </w:rPr>
        <w:t xml:space="preserve">It was found that procurement was not included as part of the procurement plan submitted to Treasury. </w:t>
      </w:r>
    </w:p>
    <w:p w:rsidR="00A40BA0" w:rsidRPr="002C76C1" w:rsidRDefault="00A40BA0" w:rsidP="00A40BA0">
      <w:pPr>
        <w:tabs>
          <w:tab w:val="center" w:pos="709"/>
        </w:tabs>
        <w:autoSpaceDE w:val="0"/>
        <w:autoSpaceDN w:val="0"/>
        <w:adjustRightInd w:val="0"/>
        <w:rPr>
          <w:sz w:val="22"/>
          <w:szCs w:val="22"/>
        </w:rPr>
      </w:pPr>
    </w:p>
    <w:p w:rsidR="00A40BA0" w:rsidRPr="002C76C1" w:rsidRDefault="00A40BA0" w:rsidP="00A40BA0">
      <w:pPr>
        <w:tabs>
          <w:tab w:val="center" w:pos="709"/>
        </w:tabs>
        <w:autoSpaceDE w:val="0"/>
        <w:autoSpaceDN w:val="0"/>
        <w:adjustRightInd w:val="0"/>
        <w:ind w:left="570" w:hanging="570"/>
        <w:rPr>
          <w:sz w:val="22"/>
          <w:szCs w:val="22"/>
        </w:rPr>
      </w:pPr>
      <w:r w:rsidRPr="002C76C1">
        <w:rPr>
          <w:sz w:val="22"/>
          <w:szCs w:val="22"/>
        </w:rPr>
        <w:t>c)</w:t>
      </w:r>
      <w:r w:rsidRPr="002C76C1">
        <w:rPr>
          <w:sz w:val="22"/>
          <w:szCs w:val="22"/>
        </w:rPr>
        <w:tab/>
        <w:t>It was further noted that the amounts listed below were not included in the commitment disclosure note:</w:t>
      </w:r>
    </w:p>
    <w:p w:rsidR="00A40BA0" w:rsidRPr="0098701E" w:rsidRDefault="00A40BA0" w:rsidP="00A40BA0">
      <w:pPr>
        <w:tabs>
          <w:tab w:val="center" w:pos="709"/>
        </w:tabs>
        <w:autoSpaceDE w:val="0"/>
        <w:autoSpaceDN w:val="0"/>
        <w:adjustRightInd w:val="0"/>
        <w:rPr>
          <w:sz w:val="18"/>
          <w:szCs w:val="18"/>
        </w:rPr>
      </w:pPr>
    </w:p>
    <w:p w:rsidR="00A40BA0" w:rsidRPr="0098701E" w:rsidRDefault="00A40BA0" w:rsidP="00A40BA0">
      <w:pPr>
        <w:tabs>
          <w:tab w:val="center" w:pos="709"/>
        </w:tabs>
        <w:autoSpaceDE w:val="0"/>
        <w:autoSpaceDN w:val="0"/>
        <w:adjustRightInd w:val="0"/>
        <w:rPr>
          <w:sz w:val="18"/>
          <w:szCs w:val="18"/>
        </w:rPr>
      </w:pPr>
      <w:r w:rsidRPr="0098701E">
        <w:rPr>
          <w:sz w:val="18"/>
          <w:szCs w:val="18"/>
        </w:rPr>
        <w:tab/>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80"/>
        <w:gridCol w:w="2250"/>
      </w:tblGrid>
      <w:tr w:rsidR="00A40BA0" w:rsidRPr="0098701E" w:rsidTr="00F946F2">
        <w:trPr>
          <w:trHeight w:val="300"/>
        </w:trPr>
        <w:tc>
          <w:tcPr>
            <w:tcW w:w="5580" w:type="dxa"/>
            <w:shd w:val="clear" w:color="auto" w:fill="BFBFBF" w:themeFill="background1" w:themeFillShade="BF"/>
            <w:noWrap/>
            <w:hideMark/>
          </w:tcPr>
          <w:p w:rsidR="00A40BA0" w:rsidRPr="0098701E" w:rsidRDefault="00A40BA0" w:rsidP="00F946F2">
            <w:pPr>
              <w:tabs>
                <w:tab w:val="center" w:pos="709"/>
              </w:tabs>
              <w:autoSpaceDE w:val="0"/>
              <w:autoSpaceDN w:val="0"/>
              <w:adjustRightInd w:val="0"/>
              <w:rPr>
                <w:b/>
                <w:bCs/>
                <w:sz w:val="18"/>
                <w:szCs w:val="18"/>
              </w:rPr>
            </w:pPr>
            <w:r w:rsidRPr="0098701E">
              <w:rPr>
                <w:b/>
                <w:bCs/>
                <w:sz w:val="18"/>
                <w:szCs w:val="18"/>
              </w:rPr>
              <w:t xml:space="preserve">Description of matter </w:t>
            </w:r>
          </w:p>
        </w:tc>
        <w:tc>
          <w:tcPr>
            <w:tcW w:w="2250" w:type="dxa"/>
            <w:shd w:val="clear" w:color="auto" w:fill="BFBFBF" w:themeFill="background1" w:themeFillShade="BF"/>
            <w:noWrap/>
            <w:hideMark/>
          </w:tcPr>
          <w:p w:rsidR="00A40BA0" w:rsidRPr="0098701E" w:rsidRDefault="00A40BA0" w:rsidP="00F946F2">
            <w:pPr>
              <w:tabs>
                <w:tab w:val="center" w:pos="709"/>
              </w:tabs>
              <w:autoSpaceDE w:val="0"/>
              <w:autoSpaceDN w:val="0"/>
              <w:adjustRightInd w:val="0"/>
              <w:jc w:val="right"/>
              <w:rPr>
                <w:b/>
                <w:bCs/>
                <w:sz w:val="18"/>
                <w:szCs w:val="18"/>
              </w:rPr>
            </w:pPr>
            <w:r w:rsidRPr="0098701E">
              <w:rPr>
                <w:b/>
                <w:bCs/>
                <w:sz w:val="18"/>
                <w:szCs w:val="18"/>
              </w:rPr>
              <w:t>R</w:t>
            </w:r>
          </w:p>
        </w:tc>
      </w:tr>
      <w:tr w:rsidR="00A40BA0" w:rsidRPr="0098701E" w:rsidTr="00F946F2">
        <w:trPr>
          <w:trHeight w:val="600"/>
        </w:trPr>
        <w:tc>
          <w:tcPr>
            <w:tcW w:w="5580" w:type="dxa"/>
            <w:noWrap/>
            <w:hideMark/>
          </w:tcPr>
          <w:p w:rsidR="00A40BA0" w:rsidRPr="0098701E" w:rsidRDefault="00A40BA0" w:rsidP="00F946F2">
            <w:pPr>
              <w:tabs>
                <w:tab w:val="center" w:pos="709"/>
              </w:tabs>
              <w:autoSpaceDE w:val="0"/>
              <w:autoSpaceDN w:val="0"/>
              <w:adjustRightInd w:val="0"/>
              <w:rPr>
                <w:sz w:val="18"/>
                <w:szCs w:val="18"/>
              </w:rPr>
            </w:pPr>
            <w:r w:rsidRPr="0098701E">
              <w:rPr>
                <w:sz w:val="18"/>
                <w:szCs w:val="18"/>
              </w:rPr>
              <w:t>Microsoft Enterprise Agreement Licensing Pricing - year 2</w:t>
            </w:r>
          </w:p>
        </w:tc>
        <w:tc>
          <w:tcPr>
            <w:tcW w:w="2250" w:type="dxa"/>
            <w:noWrap/>
            <w:hideMark/>
          </w:tcPr>
          <w:p w:rsidR="00A40BA0" w:rsidRPr="0098701E" w:rsidRDefault="00A40BA0" w:rsidP="00F946F2">
            <w:pPr>
              <w:tabs>
                <w:tab w:val="center" w:pos="709"/>
              </w:tabs>
              <w:autoSpaceDE w:val="0"/>
              <w:autoSpaceDN w:val="0"/>
              <w:adjustRightInd w:val="0"/>
              <w:jc w:val="right"/>
              <w:rPr>
                <w:sz w:val="18"/>
                <w:szCs w:val="18"/>
              </w:rPr>
            </w:pPr>
            <w:r w:rsidRPr="0098701E">
              <w:rPr>
                <w:sz w:val="18"/>
                <w:szCs w:val="18"/>
              </w:rPr>
              <w:t xml:space="preserve">     8 026 157,92 </w:t>
            </w:r>
          </w:p>
        </w:tc>
      </w:tr>
      <w:tr w:rsidR="00A40BA0" w:rsidRPr="0098701E" w:rsidTr="00F946F2">
        <w:trPr>
          <w:trHeight w:val="600"/>
        </w:trPr>
        <w:tc>
          <w:tcPr>
            <w:tcW w:w="5580" w:type="dxa"/>
            <w:noWrap/>
            <w:hideMark/>
          </w:tcPr>
          <w:p w:rsidR="00A40BA0" w:rsidRPr="0098701E" w:rsidRDefault="00A40BA0" w:rsidP="00F946F2">
            <w:pPr>
              <w:tabs>
                <w:tab w:val="center" w:pos="709"/>
              </w:tabs>
              <w:autoSpaceDE w:val="0"/>
              <w:autoSpaceDN w:val="0"/>
              <w:adjustRightInd w:val="0"/>
              <w:rPr>
                <w:sz w:val="18"/>
                <w:szCs w:val="18"/>
              </w:rPr>
            </w:pPr>
            <w:r w:rsidRPr="0098701E">
              <w:rPr>
                <w:sz w:val="18"/>
                <w:szCs w:val="18"/>
              </w:rPr>
              <w:t>Microsoft Enterprise Agreement Licensing Pricing - year 3</w:t>
            </w:r>
          </w:p>
        </w:tc>
        <w:tc>
          <w:tcPr>
            <w:tcW w:w="2250" w:type="dxa"/>
            <w:noWrap/>
            <w:hideMark/>
          </w:tcPr>
          <w:p w:rsidR="00A40BA0" w:rsidRPr="0098701E" w:rsidRDefault="00A40BA0" w:rsidP="00F946F2">
            <w:pPr>
              <w:tabs>
                <w:tab w:val="center" w:pos="709"/>
              </w:tabs>
              <w:autoSpaceDE w:val="0"/>
              <w:autoSpaceDN w:val="0"/>
              <w:adjustRightInd w:val="0"/>
              <w:jc w:val="right"/>
              <w:rPr>
                <w:sz w:val="18"/>
                <w:szCs w:val="18"/>
              </w:rPr>
            </w:pPr>
            <w:r w:rsidRPr="0098701E">
              <w:rPr>
                <w:sz w:val="18"/>
                <w:szCs w:val="18"/>
              </w:rPr>
              <w:t xml:space="preserve">     8 026 157,92 </w:t>
            </w:r>
          </w:p>
        </w:tc>
      </w:tr>
      <w:tr w:rsidR="00A40BA0" w:rsidRPr="0098701E" w:rsidTr="00F946F2">
        <w:trPr>
          <w:trHeight w:val="300"/>
        </w:trPr>
        <w:tc>
          <w:tcPr>
            <w:tcW w:w="5580" w:type="dxa"/>
            <w:noWrap/>
            <w:hideMark/>
          </w:tcPr>
          <w:p w:rsidR="00A40BA0" w:rsidRPr="0098701E" w:rsidRDefault="00A40BA0" w:rsidP="00F946F2">
            <w:pPr>
              <w:tabs>
                <w:tab w:val="center" w:pos="709"/>
              </w:tabs>
              <w:autoSpaceDE w:val="0"/>
              <w:autoSpaceDN w:val="0"/>
              <w:adjustRightInd w:val="0"/>
              <w:rPr>
                <w:b/>
                <w:bCs/>
                <w:sz w:val="18"/>
                <w:szCs w:val="18"/>
              </w:rPr>
            </w:pPr>
            <w:r w:rsidRPr="0098701E">
              <w:rPr>
                <w:b/>
                <w:bCs/>
                <w:sz w:val="18"/>
                <w:szCs w:val="18"/>
              </w:rPr>
              <w:t>Total</w:t>
            </w:r>
          </w:p>
        </w:tc>
        <w:tc>
          <w:tcPr>
            <w:tcW w:w="2250" w:type="dxa"/>
            <w:noWrap/>
            <w:hideMark/>
          </w:tcPr>
          <w:p w:rsidR="00A40BA0" w:rsidRPr="0098701E" w:rsidRDefault="00A40BA0" w:rsidP="00F946F2">
            <w:pPr>
              <w:tabs>
                <w:tab w:val="center" w:pos="709"/>
              </w:tabs>
              <w:autoSpaceDE w:val="0"/>
              <w:autoSpaceDN w:val="0"/>
              <w:adjustRightInd w:val="0"/>
              <w:jc w:val="right"/>
              <w:rPr>
                <w:b/>
                <w:bCs/>
                <w:sz w:val="18"/>
                <w:szCs w:val="18"/>
              </w:rPr>
            </w:pPr>
            <w:r w:rsidRPr="0098701E">
              <w:rPr>
                <w:b/>
                <w:bCs/>
                <w:sz w:val="18"/>
                <w:szCs w:val="18"/>
              </w:rPr>
              <w:t xml:space="preserve">   16 052 315,84 </w:t>
            </w:r>
          </w:p>
        </w:tc>
      </w:tr>
    </w:tbl>
    <w:p w:rsidR="00A40BA0" w:rsidRPr="002C76C1" w:rsidRDefault="00A40BA0" w:rsidP="00A40BA0">
      <w:pPr>
        <w:tabs>
          <w:tab w:val="center" w:pos="709"/>
        </w:tabs>
        <w:autoSpaceDE w:val="0"/>
        <w:autoSpaceDN w:val="0"/>
        <w:adjustRightInd w:val="0"/>
        <w:rPr>
          <w:sz w:val="22"/>
          <w:szCs w:val="22"/>
        </w:rPr>
      </w:pPr>
    </w:p>
    <w:p w:rsidR="00A40BA0" w:rsidRPr="002C76C1" w:rsidRDefault="00A40BA0" w:rsidP="00A40BA0">
      <w:pPr>
        <w:tabs>
          <w:tab w:val="center" w:pos="709"/>
        </w:tabs>
        <w:autoSpaceDE w:val="0"/>
        <w:autoSpaceDN w:val="0"/>
        <w:adjustRightInd w:val="0"/>
        <w:rPr>
          <w:sz w:val="22"/>
          <w:szCs w:val="22"/>
        </w:rPr>
      </w:pPr>
    </w:p>
    <w:p w:rsidR="00A40BA0" w:rsidRPr="002C76C1" w:rsidRDefault="00A40BA0" w:rsidP="00A40BA0">
      <w:pPr>
        <w:tabs>
          <w:tab w:val="center" w:pos="709"/>
        </w:tabs>
        <w:autoSpaceDE w:val="0"/>
        <w:autoSpaceDN w:val="0"/>
        <w:adjustRightInd w:val="0"/>
        <w:rPr>
          <w:bCs/>
          <w:sz w:val="22"/>
          <w:szCs w:val="22"/>
        </w:rPr>
      </w:pPr>
      <w:r>
        <w:rPr>
          <w:bCs/>
          <w:sz w:val="22"/>
          <w:szCs w:val="22"/>
        </w:rPr>
        <w:t>The finding occurred as a result of the fact that:</w:t>
      </w:r>
    </w:p>
    <w:p w:rsidR="00A40BA0" w:rsidRPr="002C76C1" w:rsidRDefault="00A40BA0" w:rsidP="00A40BA0">
      <w:pPr>
        <w:tabs>
          <w:tab w:val="center" w:pos="709"/>
        </w:tabs>
        <w:autoSpaceDE w:val="0"/>
        <w:autoSpaceDN w:val="0"/>
        <w:adjustRightInd w:val="0"/>
        <w:rPr>
          <w:bCs/>
          <w:sz w:val="22"/>
          <w:szCs w:val="22"/>
        </w:rPr>
      </w:pPr>
    </w:p>
    <w:p w:rsidR="00A40BA0" w:rsidRPr="002C76C1" w:rsidRDefault="00A40BA0" w:rsidP="006F5D2E">
      <w:pPr>
        <w:pStyle w:val="NormalWeb"/>
        <w:widowControl/>
        <w:numPr>
          <w:ilvl w:val="0"/>
          <w:numId w:val="122"/>
        </w:numPr>
        <w:tabs>
          <w:tab w:val="center" w:pos="709"/>
        </w:tabs>
        <w:ind w:left="567" w:hanging="567"/>
        <w:rPr>
          <w:rFonts w:ascii="Arial" w:hAnsi="Arial" w:cs="Arial"/>
          <w:sz w:val="22"/>
          <w:szCs w:val="22"/>
          <w:lang w:val="en-ZA"/>
        </w:rPr>
      </w:pPr>
      <w:r w:rsidRPr="002C76C1">
        <w:rPr>
          <w:rFonts w:ascii="Arial" w:hAnsi="Arial" w:cs="Arial"/>
          <w:sz w:val="22"/>
          <w:szCs w:val="22"/>
          <w:lang w:val="en-ZA"/>
        </w:rPr>
        <w:t>In the absence of both the Director: Tenders and Deputy Director: Tenders on 16 February 2012. The Assistant Director: Tenders (N Motloung) highlighted the fact that three members out of four members constitute a quorum.</w:t>
      </w:r>
    </w:p>
    <w:p w:rsidR="00A40BA0" w:rsidRPr="002C76C1" w:rsidRDefault="00A40BA0" w:rsidP="00A40BA0">
      <w:pPr>
        <w:pStyle w:val="NormalWeb"/>
        <w:tabs>
          <w:tab w:val="center" w:pos="709"/>
        </w:tabs>
        <w:ind w:left="567" w:hanging="567"/>
        <w:rPr>
          <w:rFonts w:ascii="Arial" w:hAnsi="Arial" w:cs="Arial"/>
          <w:sz w:val="22"/>
          <w:szCs w:val="22"/>
          <w:highlight w:val="yellow"/>
          <w:lang w:val="en-ZA"/>
        </w:rPr>
      </w:pPr>
    </w:p>
    <w:p w:rsidR="00A40BA0" w:rsidRPr="002C76C1" w:rsidRDefault="00A40BA0" w:rsidP="006F5D2E">
      <w:pPr>
        <w:pStyle w:val="NormalWeb"/>
        <w:widowControl/>
        <w:numPr>
          <w:ilvl w:val="0"/>
          <w:numId w:val="122"/>
        </w:numPr>
        <w:tabs>
          <w:tab w:val="center" w:pos="709"/>
        </w:tabs>
        <w:ind w:left="567" w:hanging="567"/>
        <w:rPr>
          <w:rFonts w:ascii="Arial" w:hAnsi="Arial" w:cs="Arial"/>
          <w:sz w:val="22"/>
          <w:szCs w:val="22"/>
          <w:lang w:val="en-ZA"/>
        </w:rPr>
      </w:pPr>
      <w:r w:rsidRPr="002C76C1">
        <w:rPr>
          <w:rFonts w:ascii="Arial" w:hAnsi="Arial" w:cs="Arial"/>
          <w:sz w:val="22"/>
          <w:szCs w:val="22"/>
          <w:lang w:val="en-ZA"/>
        </w:rPr>
        <w:t>Per discussion with Assistant Director: Tenders she indicated that the procurement plan in the auditor’s possession is outdated. It should be noted that this was the plan that was provided for audit purposes.</w:t>
      </w:r>
    </w:p>
    <w:p w:rsidR="00A40BA0" w:rsidRDefault="00A40BA0" w:rsidP="00A40BA0">
      <w:pPr>
        <w:tabs>
          <w:tab w:val="center" w:pos="709"/>
        </w:tabs>
        <w:autoSpaceDE w:val="0"/>
        <w:autoSpaceDN w:val="0"/>
        <w:adjustRightInd w:val="0"/>
        <w:rPr>
          <w:sz w:val="22"/>
          <w:szCs w:val="22"/>
        </w:rPr>
      </w:pPr>
    </w:p>
    <w:p w:rsidR="00A40BA0" w:rsidRPr="002C76C1" w:rsidRDefault="00A40BA0" w:rsidP="00A40BA0">
      <w:pPr>
        <w:tabs>
          <w:tab w:val="center" w:pos="709"/>
        </w:tabs>
        <w:autoSpaceDE w:val="0"/>
        <w:autoSpaceDN w:val="0"/>
        <w:adjustRightInd w:val="0"/>
        <w:rPr>
          <w:sz w:val="22"/>
          <w:szCs w:val="22"/>
        </w:rPr>
      </w:pPr>
      <w:r>
        <w:rPr>
          <w:sz w:val="22"/>
          <w:szCs w:val="22"/>
        </w:rPr>
        <w:t>Impact of the finding:</w:t>
      </w:r>
    </w:p>
    <w:p w:rsidR="00A40BA0" w:rsidRPr="002C76C1" w:rsidRDefault="00A40BA0" w:rsidP="00A40BA0">
      <w:pPr>
        <w:pStyle w:val="NormalWeb"/>
        <w:tabs>
          <w:tab w:val="center" w:pos="709"/>
        </w:tabs>
        <w:ind w:firstLine="720"/>
        <w:rPr>
          <w:rFonts w:ascii="Arial" w:hAnsi="Arial" w:cs="Arial"/>
          <w:sz w:val="22"/>
          <w:szCs w:val="22"/>
        </w:rPr>
      </w:pPr>
    </w:p>
    <w:p w:rsidR="00A40BA0" w:rsidRPr="002C76C1" w:rsidRDefault="00A40BA0" w:rsidP="00A40BA0">
      <w:pPr>
        <w:pStyle w:val="NormalWeb"/>
        <w:widowControl/>
        <w:tabs>
          <w:tab w:val="center" w:pos="709"/>
        </w:tabs>
        <w:ind w:left="567" w:hanging="567"/>
        <w:rPr>
          <w:rFonts w:ascii="Arial" w:hAnsi="Arial" w:cs="Arial"/>
          <w:sz w:val="22"/>
          <w:szCs w:val="22"/>
          <w:lang w:val="en-ZA"/>
        </w:rPr>
      </w:pPr>
      <w:r>
        <w:rPr>
          <w:rFonts w:ascii="Arial" w:hAnsi="Arial" w:cs="Arial"/>
          <w:sz w:val="22"/>
          <w:szCs w:val="22"/>
          <w:lang w:val="en-ZA"/>
        </w:rPr>
        <w:t>a)</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Due to the fact that only three officials formed bid specification committee instead of four this may result in unfair and biased bid process.</w:t>
      </w:r>
    </w:p>
    <w:p w:rsidR="00A40BA0" w:rsidRPr="002C76C1" w:rsidRDefault="00A40BA0" w:rsidP="00A40BA0">
      <w:pPr>
        <w:pStyle w:val="NormalWeb"/>
        <w:tabs>
          <w:tab w:val="center" w:pos="709"/>
        </w:tabs>
        <w:ind w:left="567" w:hanging="567"/>
        <w:rPr>
          <w:rFonts w:ascii="Arial" w:hAnsi="Arial" w:cs="Arial"/>
          <w:sz w:val="22"/>
          <w:szCs w:val="22"/>
          <w:lang w:val="en-ZA"/>
        </w:rPr>
      </w:pPr>
    </w:p>
    <w:p w:rsidR="00A40BA0" w:rsidRPr="002C76C1" w:rsidRDefault="00A40BA0" w:rsidP="00A40BA0">
      <w:pPr>
        <w:pStyle w:val="NormalWeb"/>
        <w:widowControl/>
        <w:tabs>
          <w:tab w:val="center" w:pos="709"/>
        </w:tabs>
        <w:ind w:left="567" w:hanging="567"/>
        <w:rPr>
          <w:rFonts w:ascii="Arial" w:hAnsi="Arial" w:cs="Arial"/>
          <w:sz w:val="22"/>
          <w:szCs w:val="22"/>
          <w:lang w:val="en-ZA"/>
        </w:rPr>
      </w:pPr>
      <w:r>
        <w:rPr>
          <w:rFonts w:ascii="Arial" w:hAnsi="Arial" w:cs="Arial"/>
          <w:sz w:val="22"/>
          <w:szCs w:val="22"/>
          <w:lang w:val="en-ZA"/>
        </w:rPr>
        <w:t>b)</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Bids may be awarded to a service provider who does not have necessary experience and capacity.</w:t>
      </w:r>
    </w:p>
    <w:p w:rsidR="00A40BA0" w:rsidRPr="002C76C1" w:rsidRDefault="00A40BA0" w:rsidP="00A40BA0">
      <w:pPr>
        <w:pStyle w:val="ListParagraph"/>
        <w:tabs>
          <w:tab w:val="center" w:pos="709"/>
        </w:tabs>
        <w:ind w:left="567" w:hanging="567"/>
        <w:rPr>
          <w:rFonts w:ascii="Arial" w:hAnsi="Arial" w:cs="Arial"/>
          <w:sz w:val="22"/>
          <w:szCs w:val="22"/>
        </w:rPr>
      </w:pPr>
    </w:p>
    <w:p w:rsidR="00A40BA0" w:rsidRPr="002C76C1" w:rsidRDefault="00A40BA0" w:rsidP="00A40BA0">
      <w:pPr>
        <w:pStyle w:val="NormalWeb"/>
        <w:widowControl/>
        <w:tabs>
          <w:tab w:val="center" w:pos="709"/>
        </w:tabs>
        <w:ind w:left="567" w:hanging="567"/>
        <w:rPr>
          <w:rFonts w:ascii="Arial" w:hAnsi="Arial" w:cs="Arial"/>
          <w:sz w:val="22"/>
          <w:szCs w:val="22"/>
          <w:lang w:val="en-ZA"/>
        </w:rPr>
      </w:pPr>
      <w:r>
        <w:rPr>
          <w:rFonts w:ascii="Arial" w:hAnsi="Arial" w:cs="Arial"/>
          <w:sz w:val="22"/>
          <w:szCs w:val="22"/>
          <w:lang w:val="en-ZA"/>
        </w:rPr>
        <w:t>c)</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 xml:space="preserve">The department may overspend or incur irregular expenditure as result of unplanned </w:t>
      </w:r>
      <w:r>
        <w:rPr>
          <w:rFonts w:ascii="Arial" w:hAnsi="Arial" w:cs="Arial"/>
          <w:sz w:val="22"/>
          <w:szCs w:val="22"/>
          <w:lang w:val="en-ZA"/>
        </w:rPr>
        <w:t xml:space="preserve"> </w:t>
      </w:r>
      <w:r w:rsidRPr="002C76C1">
        <w:rPr>
          <w:rFonts w:ascii="Arial" w:hAnsi="Arial" w:cs="Arial"/>
          <w:sz w:val="22"/>
          <w:szCs w:val="22"/>
          <w:lang w:val="en-ZA"/>
        </w:rPr>
        <w:t>procurement.</w:t>
      </w:r>
    </w:p>
    <w:p w:rsidR="00A40BA0" w:rsidRPr="002C76C1" w:rsidRDefault="00A40BA0" w:rsidP="00A40BA0">
      <w:pPr>
        <w:pStyle w:val="ListParagraph"/>
        <w:tabs>
          <w:tab w:val="center" w:pos="709"/>
        </w:tabs>
        <w:rPr>
          <w:rFonts w:ascii="Arial" w:hAnsi="Arial" w:cs="Arial"/>
          <w:sz w:val="22"/>
          <w:szCs w:val="22"/>
        </w:rPr>
      </w:pPr>
    </w:p>
    <w:p w:rsidR="00A40BA0" w:rsidRPr="002C76C1" w:rsidRDefault="00A40BA0" w:rsidP="00A40BA0">
      <w:pPr>
        <w:pStyle w:val="NormalWeb"/>
        <w:widowControl/>
        <w:tabs>
          <w:tab w:val="center" w:pos="709"/>
        </w:tabs>
        <w:rPr>
          <w:rFonts w:ascii="Arial" w:hAnsi="Arial" w:cs="Arial"/>
          <w:sz w:val="22"/>
          <w:szCs w:val="22"/>
          <w:lang w:val="en-ZA"/>
        </w:rPr>
      </w:pPr>
      <w:r>
        <w:rPr>
          <w:rFonts w:ascii="Arial" w:hAnsi="Arial" w:cs="Arial"/>
          <w:sz w:val="22"/>
          <w:szCs w:val="22"/>
          <w:lang w:val="en-ZA"/>
        </w:rPr>
        <w:t>d)</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Commitments were understated with R16 052 315,84.</w:t>
      </w:r>
    </w:p>
    <w:p w:rsidR="00A40BA0" w:rsidRPr="002C76C1" w:rsidRDefault="00A40BA0" w:rsidP="00A40BA0">
      <w:pPr>
        <w:pStyle w:val="ListParagraph"/>
        <w:tabs>
          <w:tab w:val="center" w:pos="709"/>
        </w:tabs>
        <w:rPr>
          <w:rFonts w:ascii="Arial" w:hAnsi="Arial" w:cs="Arial"/>
          <w:sz w:val="22"/>
          <w:szCs w:val="22"/>
        </w:rPr>
      </w:pPr>
    </w:p>
    <w:p w:rsidR="00A40BA0" w:rsidRPr="002C76C1" w:rsidRDefault="00A40BA0" w:rsidP="00A40BA0">
      <w:pPr>
        <w:pStyle w:val="NormalWeb"/>
        <w:widowControl/>
        <w:tabs>
          <w:tab w:val="center" w:pos="709"/>
        </w:tabs>
        <w:rPr>
          <w:rFonts w:ascii="Arial" w:hAnsi="Arial" w:cs="Arial"/>
          <w:sz w:val="22"/>
          <w:szCs w:val="22"/>
          <w:lang w:val="en-ZA"/>
        </w:rPr>
      </w:pPr>
      <w:r>
        <w:rPr>
          <w:rFonts w:ascii="Arial" w:hAnsi="Arial" w:cs="Arial"/>
          <w:sz w:val="22"/>
          <w:szCs w:val="22"/>
          <w:lang w:val="en-ZA"/>
        </w:rPr>
        <w:t>e)</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Non-compliance with:</w:t>
      </w:r>
    </w:p>
    <w:p w:rsidR="00A40BA0" w:rsidRPr="002C76C1" w:rsidRDefault="00A40BA0" w:rsidP="00A40BA0">
      <w:pPr>
        <w:pStyle w:val="ListParagraph"/>
        <w:tabs>
          <w:tab w:val="center" w:pos="709"/>
        </w:tabs>
        <w:rPr>
          <w:rFonts w:ascii="Arial" w:hAnsi="Arial" w:cs="Arial"/>
          <w:sz w:val="22"/>
          <w:szCs w:val="22"/>
        </w:rPr>
      </w:pPr>
    </w:p>
    <w:p w:rsidR="00A40BA0" w:rsidRPr="002C76C1" w:rsidRDefault="00A40BA0" w:rsidP="006F5D2E">
      <w:pPr>
        <w:pStyle w:val="NormalWeb"/>
        <w:widowControl/>
        <w:numPr>
          <w:ilvl w:val="0"/>
          <w:numId w:val="130"/>
        </w:numPr>
        <w:tabs>
          <w:tab w:val="center" w:pos="709"/>
        </w:tabs>
        <w:rPr>
          <w:rFonts w:ascii="Arial" w:hAnsi="Arial" w:cs="Arial"/>
          <w:sz w:val="22"/>
          <w:szCs w:val="22"/>
          <w:lang w:val="en-ZA"/>
        </w:rPr>
      </w:pPr>
      <w:r w:rsidRPr="002C76C1">
        <w:rPr>
          <w:rFonts w:ascii="Arial" w:hAnsi="Arial" w:cs="Arial"/>
          <w:sz w:val="22"/>
          <w:szCs w:val="22"/>
        </w:rPr>
        <w:t>SITA Act Regulations 8.1.7(a) &amp; SITA's Own Procurement Policy (SOPP) 11.2.1.</w:t>
      </w:r>
    </w:p>
    <w:p w:rsidR="00A40BA0" w:rsidRPr="002C76C1" w:rsidRDefault="00A40BA0" w:rsidP="006F5D2E">
      <w:pPr>
        <w:pStyle w:val="lg-a-1"/>
        <w:numPr>
          <w:ilvl w:val="0"/>
          <w:numId w:val="130"/>
        </w:numPr>
        <w:tabs>
          <w:tab w:val="center" w:pos="709"/>
        </w:tabs>
        <w:spacing w:before="0"/>
        <w:jc w:val="left"/>
        <w:rPr>
          <w:rFonts w:ascii="Arial" w:hAnsi="Arial" w:cs="Arial"/>
          <w:sz w:val="22"/>
          <w:szCs w:val="22"/>
        </w:rPr>
      </w:pPr>
      <w:r w:rsidRPr="002C76C1">
        <w:rPr>
          <w:rFonts w:ascii="Arial" w:hAnsi="Arial" w:cs="Arial"/>
          <w:sz w:val="22"/>
          <w:szCs w:val="22"/>
        </w:rPr>
        <w:lastRenderedPageBreak/>
        <w:t>Practice Note Number 9 of 2007/08 paragraph 4.1 and SITA procedure manual paragraph  4.7.2.</w:t>
      </w:r>
    </w:p>
    <w:p w:rsidR="00A40BA0" w:rsidRPr="002C76C1" w:rsidRDefault="00A40BA0" w:rsidP="00A40BA0">
      <w:pPr>
        <w:pStyle w:val="ListParagraph"/>
        <w:tabs>
          <w:tab w:val="center" w:pos="709"/>
        </w:tabs>
        <w:rPr>
          <w:rFonts w:ascii="Arial" w:hAnsi="Arial" w:cs="Arial"/>
          <w:sz w:val="22"/>
          <w:szCs w:val="22"/>
        </w:rPr>
      </w:pPr>
    </w:p>
    <w:p w:rsidR="00A40BA0" w:rsidRDefault="00A40BA0" w:rsidP="00A40BA0">
      <w:pPr>
        <w:pStyle w:val="NormalWeb"/>
        <w:tabs>
          <w:tab w:val="center" w:pos="709"/>
        </w:tabs>
        <w:ind w:left="567" w:hanging="567"/>
        <w:rPr>
          <w:rFonts w:ascii="Arial" w:hAnsi="Arial" w:cs="Arial"/>
          <w:sz w:val="22"/>
          <w:szCs w:val="22"/>
          <w:lang w:val="en-ZA"/>
        </w:rPr>
      </w:pPr>
    </w:p>
    <w:p w:rsidR="00A40BA0" w:rsidRPr="002C76C1" w:rsidRDefault="00A40BA0" w:rsidP="00A40BA0">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A40BA0" w:rsidRPr="002C76C1" w:rsidRDefault="00A40BA0" w:rsidP="00A40BA0">
      <w:pPr>
        <w:tabs>
          <w:tab w:val="center" w:pos="709"/>
        </w:tabs>
        <w:jc w:val="both"/>
        <w:rPr>
          <w:sz w:val="22"/>
          <w:szCs w:val="22"/>
          <w:lang w:val="en-GB"/>
        </w:rPr>
      </w:pPr>
    </w:p>
    <w:p w:rsidR="00A40BA0" w:rsidRPr="002C76C1" w:rsidRDefault="00A40BA0" w:rsidP="00A40BA0">
      <w:pPr>
        <w:pStyle w:val="NormalWeb"/>
        <w:tabs>
          <w:tab w:val="center" w:pos="709"/>
        </w:tabs>
        <w:rPr>
          <w:rFonts w:ascii="Arial" w:hAnsi="Arial" w:cs="Arial"/>
          <w:i/>
          <w:sz w:val="22"/>
          <w:szCs w:val="22"/>
        </w:rPr>
      </w:pPr>
      <w:r w:rsidRPr="002C76C1">
        <w:rPr>
          <w:rFonts w:ascii="Arial" w:hAnsi="Arial" w:cs="Arial"/>
          <w:i/>
          <w:sz w:val="22"/>
          <w:szCs w:val="22"/>
        </w:rPr>
        <w:t xml:space="preserve">Financial management </w:t>
      </w:r>
    </w:p>
    <w:p w:rsidR="00A40BA0" w:rsidRPr="002C76C1" w:rsidRDefault="00A40BA0" w:rsidP="00A40BA0">
      <w:pPr>
        <w:pStyle w:val="NormalWeb"/>
        <w:tabs>
          <w:tab w:val="center" w:pos="709"/>
        </w:tabs>
        <w:rPr>
          <w:rFonts w:ascii="Arial" w:hAnsi="Arial" w:cs="Arial"/>
          <w:i/>
          <w:sz w:val="22"/>
          <w:szCs w:val="22"/>
        </w:rPr>
      </w:pPr>
    </w:p>
    <w:p w:rsidR="00A40BA0" w:rsidRPr="002C76C1" w:rsidRDefault="00A40BA0" w:rsidP="00A40BA0">
      <w:pPr>
        <w:pStyle w:val="NormalWeb"/>
        <w:tabs>
          <w:tab w:val="center" w:pos="709"/>
        </w:tabs>
        <w:rPr>
          <w:rFonts w:ascii="Arial" w:hAnsi="Arial" w:cs="Arial"/>
          <w:i/>
          <w:sz w:val="22"/>
          <w:szCs w:val="22"/>
        </w:rPr>
      </w:pPr>
      <w:r w:rsidRPr="002C76C1">
        <w:rPr>
          <w:rFonts w:ascii="Arial" w:hAnsi="Arial" w:cs="Arial"/>
          <w:i/>
          <w:sz w:val="22"/>
          <w:szCs w:val="22"/>
        </w:rPr>
        <w:t>The department does not prepare regular, accurate and complete financial and performance reports that are supported and evidenced by reliable information.</w:t>
      </w:r>
    </w:p>
    <w:p w:rsidR="00A40BA0" w:rsidRPr="002C76C1" w:rsidRDefault="00A40BA0" w:rsidP="00A40BA0">
      <w:pPr>
        <w:tabs>
          <w:tab w:val="center" w:pos="709"/>
        </w:tabs>
        <w:jc w:val="both"/>
        <w:rPr>
          <w:sz w:val="22"/>
          <w:szCs w:val="22"/>
        </w:rPr>
      </w:pPr>
    </w:p>
    <w:p w:rsidR="00A40BA0" w:rsidRDefault="00A40BA0" w:rsidP="00A40BA0">
      <w:pPr>
        <w:tabs>
          <w:tab w:val="center" w:pos="709"/>
        </w:tabs>
        <w:spacing w:after="120"/>
        <w:rPr>
          <w:b/>
          <w:sz w:val="22"/>
          <w:szCs w:val="22"/>
        </w:rPr>
      </w:pPr>
      <w:r w:rsidRPr="002C76C1">
        <w:rPr>
          <w:b/>
          <w:sz w:val="22"/>
          <w:szCs w:val="22"/>
        </w:rPr>
        <w:t>Recommendation</w:t>
      </w:r>
    </w:p>
    <w:p w:rsidR="00A40BA0" w:rsidRPr="0098701E" w:rsidRDefault="00A40BA0" w:rsidP="00A40BA0">
      <w:pPr>
        <w:tabs>
          <w:tab w:val="center" w:pos="709"/>
        </w:tabs>
        <w:spacing w:before="240" w:after="120"/>
        <w:ind w:left="360" w:hanging="360"/>
        <w:contextualSpacing/>
        <w:rPr>
          <w:color w:val="000000"/>
          <w:sz w:val="22"/>
          <w:szCs w:val="22"/>
        </w:rPr>
      </w:pPr>
      <w:r>
        <w:rPr>
          <w:color w:val="000000"/>
          <w:sz w:val="22"/>
          <w:szCs w:val="22"/>
        </w:rPr>
        <w:t>a)</w:t>
      </w:r>
      <w:r>
        <w:rPr>
          <w:color w:val="000000"/>
          <w:sz w:val="22"/>
          <w:szCs w:val="22"/>
        </w:rPr>
        <w:tab/>
      </w:r>
      <w:r>
        <w:rPr>
          <w:color w:val="000000"/>
          <w:sz w:val="22"/>
          <w:szCs w:val="22"/>
        </w:rPr>
        <w:tab/>
      </w:r>
      <w:r w:rsidRPr="0098701E">
        <w:rPr>
          <w:color w:val="000000"/>
          <w:sz w:val="22"/>
          <w:szCs w:val="22"/>
        </w:rPr>
        <w:t xml:space="preserve">When making use of a SITA contract the department should consider the tender processes and procedures followed by SITA before disqualifying suppliers. </w:t>
      </w:r>
    </w:p>
    <w:p w:rsidR="00A40BA0" w:rsidRDefault="00A40BA0" w:rsidP="00A40BA0">
      <w:pPr>
        <w:tabs>
          <w:tab w:val="center" w:pos="709"/>
        </w:tabs>
        <w:spacing w:before="240" w:after="120"/>
        <w:ind w:left="360" w:hanging="360"/>
        <w:contextualSpacing/>
        <w:rPr>
          <w:color w:val="000000"/>
          <w:sz w:val="22"/>
          <w:szCs w:val="22"/>
        </w:rPr>
      </w:pPr>
    </w:p>
    <w:p w:rsidR="00A40BA0" w:rsidRPr="0098701E" w:rsidRDefault="00A40BA0" w:rsidP="00A40BA0">
      <w:pPr>
        <w:tabs>
          <w:tab w:val="center" w:pos="709"/>
        </w:tabs>
        <w:spacing w:before="240" w:after="120"/>
        <w:ind w:left="360" w:hanging="360"/>
        <w:contextualSpacing/>
        <w:rPr>
          <w:color w:val="000000"/>
          <w:sz w:val="22"/>
          <w:szCs w:val="22"/>
        </w:rPr>
      </w:pPr>
      <w:r>
        <w:rPr>
          <w:color w:val="000000"/>
          <w:sz w:val="22"/>
          <w:szCs w:val="22"/>
        </w:rPr>
        <w:t>b)</w:t>
      </w:r>
      <w:r>
        <w:rPr>
          <w:color w:val="000000"/>
          <w:sz w:val="22"/>
          <w:szCs w:val="22"/>
        </w:rPr>
        <w:tab/>
      </w:r>
      <w:r>
        <w:rPr>
          <w:color w:val="000000"/>
          <w:sz w:val="22"/>
          <w:szCs w:val="22"/>
        </w:rPr>
        <w:tab/>
      </w:r>
      <w:r w:rsidRPr="0098701E">
        <w:rPr>
          <w:color w:val="000000"/>
          <w:sz w:val="22"/>
          <w:szCs w:val="22"/>
        </w:rPr>
        <w:t xml:space="preserve">The requirements used to evaluate supplier based on functionality should not be so specific to disqualify majority of the suppliers. The department should consider the SCM Guide for Accounting officers and Authorities. </w:t>
      </w:r>
    </w:p>
    <w:p w:rsidR="00A40BA0" w:rsidRDefault="00A40BA0" w:rsidP="00A40BA0">
      <w:pPr>
        <w:tabs>
          <w:tab w:val="center" w:pos="709"/>
        </w:tabs>
        <w:spacing w:before="240" w:after="120"/>
        <w:ind w:left="360" w:hanging="360"/>
        <w:contextualSpacing/>
        <w:rPr>
          <w:color w:val="000000"/>
          <w:sz w:val="22"/>
          <w:szCs w:val="22"/>
        </w:rPr>
      </w:pPr>
    </w:p>
    <w:p w:rsidR="00A40BA0" w:rsidRDefault="00A40BA0" w:rsidP="00A40BA0">
      <w:pPr>
        <w:tabs>
          <w:tab w:val="center" w:pos="709"/>
        </w:tabs>
        <w:spacing w:before="240" w:after="120"/>
        <w:ind w:left="360" w:hanging="360"/>
        <w:contextualSpacing/>
        <w:rPr>
          <w:color w:val="000000"/>
          <w:sz w:val="22"/>
          <w:szCs w:val="22"/>
        </w:rPr>
      </w:pPr>
      <w:r>
        <w:rPr>
          <w:color w:val="000000"/>
          <w:sz w:val="22"/>
          <w:szCs w:val="22"/>
        </w:rPr>
        <w:t>c)</w:t>
      </w:r>
      <w:r>
        <w:rPr>
          <w:color w:val="000000"/>
          <w:sz w:val="22"/>
          <w:szCs w:val="22"/>
        </w:rPr>
        <w:tab/>
      </w:r>
      <w:r>
        <w:rPr>
          <w:color w:val="000000"/>
          <w:sz w:val="22"/>
          <w:szCs w:val="22"/>
        </w:rPr>
        <w:tab/>
      </w:r>
      <w:r w:rsidRPr="0098701E">
        <w:rPr>
          <w:color w:val="000000"/>
          <w:sz w:val="22"/>
          <w:szCs w:val="22"/>
        </w:rPr>
        <w:t>Where suppliers do not meet the functionality criteria by a small margin the department should consider double checking the points awarded that supplier to ensure consistency with the points awarded to other qualifying suppliers as well as to identify any errors that may have occurred.</w:t>
      </w:r>
    </w:p>
    <w:p w:rsidR="00A40BA0" w:rsidRPr="0098701E" w:rsidRDefault="00A40BA0" w:rsidP="00A40BA0">
      <w:pPr>
        <w:tabs>
          <w:tab w:val="center" w:pos="709"/>
        </w:tabs>
        <w:spacing w:before="240" w:after="120"/>
        <w:ind w:left="360" w:hanging="360"/>
        <w:contextualSpacing/>
        <w:rPr>
          <w:color w:val="000000"/>
          <w:sz w:val="22"/>
          <w:szCs w:val="22"/>
        </w:rPr>
      </w:pPr>
    </w:p>
    <w:p w:rsidR="00A40BA0" w:rsidRPr="0098701E" w:rsidRDefault="00A40BA0" w:rsidP="00A40BA0">
      <w:pPr>
        <w:tabs>
          <w:tab w:val="center" w:pos="709"/>
        </w:tabs>
        <w:spacing w:before="240" w:after="120"/>
        <w:ind w:left="360" w:hanging="360"/>
        <w:contextualSpacing/>
        <w:rPr>
          <w:color w:val="000000"/>
          <w:sz w:val="22"/>
          <w:szCs w:val="22"/>
        </w:rPr>
      </w:pPr>
      <w:r>
        <w:rPr>
          <w:color w:val="000000"/>
          <w:sz w:val="22"/>
          <w:szCs w:val="22"/>
        </w:rPr>
        <w:t>d)</w:t>
      </w:r>
      <w:r>
        <w:rPr>
          <w:color w:val="000000"/>
          <w:sz w:val="22"/>
          <w:szCs w:val="22"/>
        </w:rPr>
        <w:tab/>
      </w:r>
      <w:r>
        <w:rPr>
          <w:color w:val="000000"/>
          <w:sz w:val="22"/>
          <w:szCs w:val="22"/>
        </w:rPr>
        <w:tab/>
      </w:r>
      <w:r w:rsidRPr="0098701E">
        <w:rPr>
          <w:color w:val="000000"/>
          <w:sz w:val="22"/>
          <w:szCs w:val="22"/>
        </w:rPr>
        <w:t>The department should ensure that bid specification committee consist of at least four members as required by the policy.</w:t>
      </w:r>
    </w:p>
    <w:p w:rsidR="00A40BA0" w:rsidRDefault="00A40BA0" w:rsidP="00A40BA0">
      <w:pPr>
        <w:tabs>
          <w:tab w:val="center" w:pos="709"/>
        </w:tabs>
        <w:spacing w:before="240" w:after="120"/>
        <w:ind w:left="360" w:hanging="360"/>
        <w:contextualSpacing/>
        <w:rPr>
          <w:color w:val="000000"/>
          <w:sz w:val="22"/>
          <w:szCs w:val="22"/>
        </w:rPr>
      </w:pPr>
    </w:p>
    <w:p w:rsidR="00A40BA0" w:rsidRPr="0098701E" w:rsidRDefault="00A40BA0" w:rsidP="00A40BA0">
      <w:pPr>
        <w:tabs>
          <w:tab w:val="center" w:pos="709"/>
        </w:tabs>
        <w:spacing w:before="240" w:after="120"/>
        <w:ind w:left="360" w:hanging="360"/>
        <w:contextualSpacing/>
        <w:rPr>
          <w:color w:val="000000"/>
          <w:sz w:val="22"/>
          <w:szCs w:val="22"/>
        </w:rPr>
      </w:pPr>
      <w:r>
        <w:rPr>
          <w:color w:val="000000"/>
          <w:sz w:val="22"/>
          <w:szCs w:val="22"/>
        </w:rPr>
        <w:t>e)</w:t>
      </w:r>
      <w:r>
        <w:rPr>
          <w:color w:val="000000"/>
          <w:sz w:val="22"/>
          <w:szCs w:val="22"/>
        </w:rPr>
        <w:tab/>
      </w:r>
      <w:r>
        <w:rPr>
          <w:color w:val="000000"/>
          <w:sz w:val="22"/>
          <w:szCs w:val="22"/>
        </w:rPr>
        <w:tab/>
      </w:r>
      <w:r w:rsidRPr="0098701E">
        <w:rPr>
          <w:color w:val="000000"/>
          <w:sz w:val="22"/>
          <w:szCs w:val="22"/>
        </w:rPr>
        <w:t>The department should ensure that all procurements should be included in the procurement plan to ensure proper budgeting.</w:t>
      </w:r>
    </w:p>
    <w:p w:rsidR="00A40BA0" w:rsidRDefault="00A40BA0" w:rsidP="00A40BA0">
      <w:pPr>
        <w:tabs>
          <w:tab w:val="center" w:pos="709"/>
        </w:tabs>
        <w:spacing w:before="240" w:after="120"/>
        <w:ind w:left="360" w:hanging="360"/>
        <w:contextualSpacing/>
        <w:rPr>
          <w:color w:val="000000"/>
          <w:sz w:val="22"/>
          <w:szCs w:val="22"/>
        </w:rPr>
      </w:pPr>
    </w:p>
    <w:p w:rsidR="00A40BA0" w:rsidRPr="0098701E" w:rsidRDefault="00A40BA0" w:rsidP="00A40BA0">
      <w:pPr>
        <w:tabs>
          <w:tab w:val="center" w:pos="709"/>
        </w:tabs>
        <w:spacing w:before="240" w:after="120"/>
        <w:ind w:left="360" w:hanging="360"/>
        <w:contextualSpacing/>
        <w:rPr>
          <w:color w:val="000000"/>
          <w:sz w:val="22"/>
          <w:szCs w:val="22"/>
        </w:rPr>
      </w:pPr>
      <w:r>
        <w:rPr>
          <w:color w:val="000000"/>
          <w:sz w:val="22"/>
          <w:szCs w:val="22"/>
        </w:rPr>
        <w:t>f)</w:t>
      </w:r>
      <w:r>
        <w:rPr>
          <w:color w:val="000000"/>
          <w:sz w:val="22"/>
          <w:szCs w:val="22"/>
        </w:rPr>
        <w:tab/>
      </w:r>
      <w:r>
        <w:rPr>
          <w:color w:val="000000"/>
          <w:sz w:val="22"/>
          <w:szCs w:val="22"/>
        </w:rPr>
        <w:tab/>
      </w:r>
      <w:r w:rsidRPr="0098701E">
        <w:rPr>
          <w:color w:val="000000"/>
          <w:sz w:val="22"/>
          <w:szCs w:val="22"/>
        </w:rPr>
        <w:t>The financial statements need to be corrected to include the commitments. If management agrees with the finding the suggested correction should be included with management’s response</w:t>
      </w:r>
    </w:p>
    <w:p w:rsidR="00A40BA0" w:rsidRDefault="00A40BA0" w:rsidP="00A40BA0">
      <w:pPr>
        <w:tabs>
          <w:tab w:val="center" w:pos="709"/>
        </w:tabs>
        <w:spacing w:before="240" w:after="120"/>
        <w:ind w:left="360" w:hanging="360"/>
        <w:contextualSpacing/>
        <w:rPr>
          <w:color w:val="000000"/>
          <w:sz w:val="22"/>
          <w:szCs w:val="22"/>
        </w:rPr>
      </w:pPr>
    </w:p>
    <w:p w:rsidR="00A40BA0" w:rsidRPr="0098701E" w:rsidRDefault="00A40BA0" w:rsidP="00A40BA0">
      <w:pPr>
        <w:tabs>
          <w:tab w:val="center" w:pos="709"/>
        </w:tabs>
        <w:spacing w:before="240" w:after="120"/>
        <w:ind w:left="360" w:hanging="360"/>
        <w:contextualSpacing/>
        <w:rPr>
          <w:color w:val="000000"/>
          <w:sz w:val="22"/>
          <w:szCs w:val="22"/>
        </w:rPr>
      </w:pPr>
      <w:r>
        <w:rPr>
          <w:color w:val="000000"/>
          <w:sz w:val="22"/>
          <w:szCs w:val="22"/>
        </w:rPr>
        <w:t>g)</w:t>
      </w:r>
      <w:r>
        <w:rPr>
          <w:color w:val="000000"/>
          <w:sz w:val="22"/>
          <w:szCs w:val="22"/>
        </w:rPr>
        <w:tab/>
      </w:r>
      <w:r>
        <w:rPr>
          <w:color w:val="000000"/>
          <w:sz w:val="22"/>
          <w:szCs w:val="22"/>
        </w:rPr>
        <w:tab/>
      </w:r>
      <w:r w:rsidRPr="0098701E">
        <w:rPr>
          <w:color w:val="000000"/>
          <w:sz w:val="22"/>
          <w:szCs w:val="22"/>
        </w:rPr>
        <w:t>Management need to look at all tenders awarded prior to year end to ensure that commitments are completely disclosed.</w:t>
      </w:r>
    </w:p>
    <w:p w:rsidR="00A40BA0" w:rsidRPr="002C76C1" w:rsidRDefault="00A40BA0" w:rsidP="00A40BA0">
      <w:pPr>
        <w:pStyle w:val="ListParagraph"/>
        <w:tabs>
          <w:tab w:val="center" w:pos="709"/>
        </w:tabs>
        <w:rPr>
          <w:rFonts w:ascii="Arial" w:hAnsi="Arial" w:cs="Arial"/>
          <w:color w:val="000000"/>
          <w:sz w:val="22"/>
          <w:szCs w:val="22"/>
        </w:rPr>
      </w:pPr>
    </w:p>
    <w:p w:rsidR="00F946F2" w:rsidRPr="008F69D8" w:rsidRDefault="00F946F2" w:rsidP="00F946F2">
      <w:pPr>
        <w:spacing w:after="120"/>
        <w:jc w:val="both"/>
        <w:rPr>
          <w:b/>
          <w:bCs/>
          <w:sz w:val="22"/>
          <w:szCs w:val="22"/>
        </w:rPr>
      </w:pPr>
      <w:r w:rsidRPr="008F69D8">
        <w:rPr>
          <w:b/>
          <w:bCs/>
          <w:sz w:val="22"/>
          <w:szCs w:val="22"/>
        </w:rPr>
        <w:t>Management response</w:t>
      </w:r>
    </w:p>
    <w:p w:rsidR="00F946F2" w:rsidRPr="008F69D8" w:rsidRDefault="00F946F2" w:rsidP="00F946F2">
      <w:pPr>
        <w:spacing w:line="260" w:lineRule="exact"/>
        <w:ind w:left="360"/>
        <w:jc w:val="both"/>
        <w:rPr>
          <w:sz w:val="22"/>
          <w:szCs w:val="22"/>
        </w:rPr>
      </w:pPr>
    </w:p>
    <w:p w:rsidR="00F946F2" w:rsidRPr="00F946F2" w:rsidRDefault="00F946F2" w:rsidP="00F946F2">
      <w:pPr>
        <w:pStyle w:val="ListParagraph"/>
        <w:spacing w:after="120" w:line="260" w:lineRule="exact"/>
        <w:ind w:hanging="720"/>
        <w:rPr>
          <w:rFonts w:ascii="Arial" w:hAnsi="Arial" w:cs="Arial"/>
          <w:sz w:val="22"/>
          <w:szCs w:val="22"/>
        </w:rPr>
      </w:pPr>
      <w:r w:rsidRPr="00F946F2">
        <w:rPr>
          <w:rFonts w:ascii="Arial" w:hAnsi="Arial" w:cs="Arial"/>
          <w:sz w:val="22"/>
          <w:szCs w:val="22"/>
        </w:rPr>
        <w:t>a)(i)</w:t>
      </w:r>
      <w:r w:rsidRPr="00F946F2">
        <w:rPr>
          <w:rFonts w:ascii="Arial" w:hAnsi="Arial" w:cs="Arial"/>
          <w:sz w:val="22"/>
          <w:szCs w:val="22"/>
        </w:rPr>
        <w:tab/>
        <w:t>I am not in agreement with the finding for the following reasons [and supply the following/attached information in support of this]: The department is not a liberty to respond on behalf of SITA</w:t>
      </w:r>
    </w:p>
    <w:p w:rsidR="00F946F2" w:rsidRDefault="00F946F2" w:rsidP="00F946F2">
      <w:pPr>
        <w:spacing w:after="120" w:line="260" w:lineRule="exact"/>
      </w:pPr>
    </w:p>
    <w:p w:rsidR="00F946F2" w:rsidRPr="00F946F2" w:rsidRDefault="00F946F2" w:rsidP="00F946F2">
      <w:pPr>
        <w:spacing w:after="120" w:line="260" w:lineRule="exact"/>
        <w:rPr>
          <w:sz w:val="22"/>
          <w:szCs w:val="22"/>
        </w:rPr>
      </w:pPr>
      <w:r w:rsidRPr="00F946F2">
        <w:rPr>
          <w:sz w:val="22"/>
          <w:szCs w:val="22"/>
        </w:rPr>
        <w:t>Name:</w:t>
      </w:r>
      <w:r w:rsidRPr="00F946F2">
        <w:rPr>
          <w:rFonts w:eastAsia="Arial Unicode MS"/>
          <w:sz w:val="22"/>
          <w:szCs w:val="22"/>
        </w:rPr>
        <w:t xml:space="preserve">   Masutu Ramatlotlo</w:t>
      </w:r>
    </w:p>
    <w:p w:rsidR="00F946F2" w:rsidRPr="00F946F2" w:rsidRDefault="00F946F2" w:rsidP="00F946F2">
      <w:pPr>
        <w:spacing w:after="120" w:line="260" w:lineRule="exact"/>
        <w:rPr>
          <w:sz w:val="22"/>
          <w:szCs w:val="22"/>
        </w:rPr>
      </w:pPr>
      <w:r w:rsidRPr="00F946F2">
        <w:rPr>
          <w:sz w:val="22"/>
          <w:szCs w:val="22"/>
        </w:rPr>
        <w:t>Position:  Director IT Projects</w:t>
      </w:r>
    </w:p>
    <w:p w:rsidR="00F946F2" w:rsidRPr="00F946F2" w:rsidRDefault="00F946F2" w:rsidP="00F946F2">
      <w:pPr>
        <w:spacing w:after="120" w:line="260" w:lineRule="exact"/>
        <w:rPr>
          <w:sz w:val="22"/>
          <w:szCs w:val="22"/>
        </w:rPr>
      </w:pPr>
      <w:r w:rsidRPr="00F946F2">
        <w:rPr>
          <w:sz w:val="22"/>
          <w:szCs w:val="22"/>
        </w:rPr>
        <w:t>Date:28/08/2012</w:t>
      </w:r>
    </w:p>
    <w:p w:rsidR="00F946F2" w:rsidRPr="00F946F2" w:rsidRDefault="00F946F2" w:rsidP="00F946F2">
      <w:pPr>
        <w:spacing w:after="120"/>
        <w:jc w:val="both"/>
        <w:rPr>
          <w:b/>
          <w:bCs/>
          <w:sz w:val="22"/>
          <w:szCs w:val="22"/>
        </w:rPr>
      </w:pPr>
    </w:p>
    <w:p w:rsidR="00F946F2" w:rsidRPr="00F946F2" w:rsidRDefault="00F946F2" w:rsidP="00F946F2">
      <w:pPr>
        <w:pStyle w:val="ListParagraph"/>
        <w:spacing w:after="120" w:line="260" w:lineRule="exact"/>
        <w:ind w:hanging="720"/>
        <w:rPr>
          <w:rFonts w:ascii="Arial" w:hAnsi="Arial" w:cs="Arial"/>
          <w:sz w:val="22"/>
          <w:szCs w:val="22"/>
        </w:rPr>
      </w:pPr>
      <w:r w:rsidRPr="00F946F2">
        <w:rPr>
          <w:rFonts w:ascii="Arial" w:hAnsi="Arial" w:cs="Arial"/>
          <w:sz w:val="22"/>
          <w:szCs w:val="22"/>
        </w:rPr>
        <w:lastRenderedPageBreak/>
        <w:t>a)(ii)</w:t>
      </w:r>
      <w:r w:rsidRPr="00F946F2">
        <w:rPr>
          <w:rFonts w:ascii="Arial" w:hAnsi="Arial" w:cs="Arial"/>
          <w:sz w:val="22"/>
          <w:szCs w:val="22"/>
        </w:rPr>
        <w:tab/>
        <w:t>I am [not] in agreement with the finding for the following reasons [and supply the following/attached information in support of this]: The department is not a liberty to respond on behalf of SITA</w:t>
      </w:r>
    </w:p>
    <w:p w:rsidR="00F946F2" w:rsidRDefault="00F946F2" w:rsidP="00F946F2">
      <w:pPr>
        <w:spacing w:after="120" w:line="260" w:lineRule="exact"/>
        <w:rPr>
          <w:sz w:val="22"/>
          <w:szCs w:val="22"/>
        </w:rPr>
      </w:pPr>
    </w:p>
    <w:p w:rsidR="00F946F2" w:rsidRPr="00F946F2" w:rsidRDefault="00F946F2" w:rsidP="00F946F2">
      <w:pPr>
        <w:spacing w:after="120" w:line="260" w:lineRule="exact"/>
        <w:rPr>
          <w:sz w:val="22"/>
          <w:szCs w:val="22"/>
        </w:rPr>
      </w:pPr>
      <w:r w:rsidRPr="00F946F2">
        <w:rPr>
          <w:sz w:val="22"/>
          <w:szCs w:val="22"/>
        </w:rPr>
        <w:t>Name:</w:t>
      </w:r>
      <w:r w:rsidRPr="00F946F2">
        <w:rPr>
          <w:rFonts w:eastAsia="Arial Unicode MS"/>
          <w:sz w:val="22"/>
          <w:szCs w:val="22"/>
        </w:rPr>
        <w:t xml:space="preserve">   Masutu Ramatlotlo</w:t>
      </w:r>
    </w:p>
    <w:p w:rsidR="00F946F2" w:rsidRPr="00F946F2" w:rsidRDefault="00F946F2" w:rsidP="00F946F2">
      <w:pPr>
        <w:spacing w:after="120" w:line="260" w:lineRule="exact"/>
        <w:rPr>
          <w:sz w:val="22"/>
          <w:szCs w:val="22"/>
        </w:rPr>
      </w:pPr>
      <w:r w:rsidRPr="00F946F2">
        <w:rPr>
          <w:sz w:val="22"/>
          <w:szCs w:val="22"/>
        </w:rPr>
        <w:t>Position:  Director IT Projects</w:t>
      </w:r>
    </w:p>
    <w:p w:rsidR="00F946F2" w:rsidRPr="00F946F2" w:rsidRDefault="00F946F2" w:rsidP="00F946F2">
      <w:pPr>
        <w:rPr>
          <w:sz w:val="22"/>
          <w:szCs w:val="22"/>
        </w:rPr>
      </w:pPr>
      <w:r w:rsidRPr="00F946F2">
        <w:rPr>
          <w:sz w:val="22"/>
          <w:szCs w:val="22"/>
        </w:rPr>
        <w:t>Date:28/08/2012</w:t>
      </w:r>
    </w:p>
    <w:p w:rsidR="00F946F2" w:rsidRPr="008F69D8" w:rsidRDefault="00F946F2" w:rsidP="00F946F2">
      <w:pPr>
        <w:pStyle w:val="NormalWeb"/>
        <w:autoSpaceDE w:val="0"/>
        <w:autoSpaceDN w:val="0"/>
        <w:adjustRightInd w:val="0"/>
        <w:rPr>
          <w:rFonts w:ascii="Arial" w:hAnsi="Arial" w:cs="Arial"/>
          <w:sz w:val="22"/>
          <w:szCs w:val="22"/>
        </w:rPr>
      </w:pPr>
    </w:p>
    <w:p w:rsidR="00F946F2" w:rsidRDefault="00F946F2" w:rsidP="00F946F2">
      <w:pPr>
        <w:pStyle w:val="ListParagraph"/>
        <w:spacing w:after="120" w:line="260" w:lineRule="exact"/>
        <w:ind w:hanging="720"/>
        <w:rPr>
          <w:rFonts w:ascii="Arial" w:hAnsi="Arial" w:cs="Arial"/>
        </w:rPr>
      </w:pPr>
    </w:p>
    <w:p w:rsidR="00F946F2" w:rsidRPr="00F946F2" w:rsidRDefault="00F946F2" w:rsidP="00F946F2">
      <w:pPr>
        <w:pStyle w:val="ListParagraph"/>
        <w:spacing w:after="120" w:line="260" w:lineRule="exact"/>
        <w:ind w:hanging="720"/>
        <w:rPr>
          <w:rFonts w:ascii="Arial" w:hAnsi="Arial" w:cs="Arial"/>
          <w:sz w:val="22"/>
          <w:szCs w:val="22"/>
        </w:rPr>
      </w:pPr>
      <w:r w:rsidRPr="00F946F2">
        <w:rPr>
          <w:rFonts w:ascii="Arial" w:hAnsi="Arial" w:cs="Arial"/>
          <w:sz w:val="22"/>
          <w:szCs w:val="22"/>
        </w:rPr>
        <w:t>a)(iii)</w:t>
      </w:r>
      <w:r w:rsidRPr="00F946F2">
        <w:rPr>
          <w:rFonts w:ascii="Arial" w:hAnsi="Arial" w:cs="Arial"/>
          <w:sz w:val="22"/>
          <w:szCs w:val="22"/>
        </w:rPr>
        <w:tab/>
        <w:t>I am [not] in agreement with the finding for the following reasons [and supply the following/attached information in support of this]: The department is not a liberty to respond on behalf of SITA</w:t>
      </w:r>
    </w:p>
    <w:p w:rsidR="00F946F2" w:rsidRDefault="00F946F2" w:rsidP="00F946F2">
      <w:pPr>
        <w:spacing w:after="120" w:line="260" w:lineRule="exact"/>
        <w:rPr>
          <w:sz w:val="22"/>
          <w:szCs w:val="22"/>
        </w:rPr>
      </w:pPr>
    </w:p>
    <w:p w:rsidR="00F946F2" w:rsidRPr="00F946F2" w:rsidRDefault="00F946F2" w:rsidP="00F946F2">
      <w:pPr>
        <w:spacing w:after="120" w:line="260" w:lineRule="exact"/>
        <w:rPr>
          <w:sz w:val="22"/>
          <w:szCs w:val="22"/>
        </w:rPr>
      </w:pPr>
      <w:r w:rsidRPr="00F946F2">
        <w:rPr>
          <w:sz w:val="22"/>
          <w:szCs w:val="22"/>
        </w:rPr>
        <w:t>Name:</w:t>
      </w:r>
      <w:r w:rsidRPr="00F946F2">
        <w:rPr>
          <w:rFonts w:eastAsia="Arial Unicode MS"/>
          <w:sz w:val="22"/>
          <w:szCs w:val="22"/>
        </w:rPr>
        <w:t xml:space="preserve">   Masutu Ramatlotlo</w:t>
      </w:r>
    </w:p>
    <w:p w:rsidR="00F946F2" w:rsidRPr="00F946F2" w:rsidRDefault="00F946F2" w:rsidP="00F946F2">
      <w:pPr>
        <w:spacing w:after="120" w:line="260" w:lineRule="exact"/>
        <w:rPr>
          <w:sz w:val="22"/>
          <w:szCs w:val="22"/>
        </w:rPr>
      </w:pPr>
      <w:r w:rsidRPr="00F946F2">
        <w:rPr>
          <w:sz w:val="22"/>
          <w:szCs w:val="22"/>
        </w:rPr>
        <w:t>Position:  Director IT Projects</w:t>
      </w:r>
    </w:p>
    <w:p w:rsidR="00F946F2" w:rsidRPr="00F946F2" w:rsidRDefault="00F946F2" w:rsidP="00F946F2">
      <w:pPr>
        <w:rPr>
          <w:sz w:val="22"/>
          <w:szCs w:val="22"/>
        </w:rPr>
      </w:pPr>
      <w:r w:rsidRPr="00F946F2">
        <w:rPr>
          <w:sz w:val="22"/>
          <w:szCs w:val="22"/>
        </w:rPr>
        <w:t>Date:28/08/2012</w:t>
      </w:r>
    </w:p>
    <w:p w:rsidR="00F946F2" w:rsidRPr="008F69D8" w:rsidRDefault="00F946F2" w:rsidP="00F946F2">
      <w:pPr>
        <w:rPr>
          <w:sz w:val="22"/>
          <w:szCs w:val="22"/>
        </w:rPr>
      </w:pPr>
    </w:p>
    <w:p w:rsidR="00F946F2" w:rsidRPr="00F946F2" w:rsidRDefault="00F946F2" w:rsidP="00F946F2">
      <w:pPr>
        <w:spacing w:after="120"/>
        <w:jc w:val="both"/>
        <w:rPr>
          <w:b/>
          <w:bCs/>
          <w:sz w:val="22"/>
          <w:szCs w:val="22"/>
        </w:rPr>
      </w:pPr>
    </w:p>
    <w:p w:rsidR="00F946F2" w:rsidRPr="00F946F2" w:rsidRDefault="00F946F2" w:rsidP="00F946F2">
      <w:pPr>
        <w:pStyle w:val="ListParagraph"/>
        <w:spacing w:after="120" w:line="260" w:lineRule="exact"/>
        <w:ind w:hanging="720"/>
        <w:rPr>
          <w:rFonts w:ascii="Arial" w:hAnsi="Arial" w:cs="Arial"/>
          <w:sz w:val="22"/>
          <w:szCs w:val="22"/>
        </w:rPr>
      </w:pPr>
      <w:r w:rsidRPr="00F946F2">
        <w:rPr>
          <w:rFonts w:ascii="Arial" w:hAnsi="Arial" w:cs="Arial"/>
          <w:sz w:val="22"/>
          <w:szCs w:val="22"/>
        </w:rPr>
        <w:t>a)(iv)</w:t>
      </w:r>
      <w:r w:rsidRPr="00F946F2">
        <w:rPr>
          <w:rFonts w:ascii="Arial" w:hAnsi="Arial" w:cs="Arial"/>
          <w:sz w:val="22"/>
          <w:szCs w:val="22"/>
        </w:rPr>
        <w:tab/>
        <w:t>I am [not] in agreement with the finding for the following reasons [and supply the following/attached information in support of this]: The department is not a liberty to respond on behalf of SITA</w:t>
      </w:r>
    </w:p>
    <w:p w:rsidR="00F946F2" w:rsidRDefault="00F946F2" w:rsidP="00F946F2">
      <w:pPr>
        <w:spacing w:after="120" w:line="260" w:lineRule="exact"/>
        <w:rPr>
          <w:i/>
        </w:rPr>
      </w:pPr>
    </w:p>
    <w:p w:rsidR="00F946F2" w:rsidRPr="00F946F2" w:rsidRDefault="00F946F2" w:rsidP="00F946F2">
      <w:pPr>
        <w:spacing w:after="120" w:line="260" w:lineRule="exact"/>
        <w:rPr>
          <w:sz w:val="22"/>
          <w:szCs w:val="22"/>
        </w:rPr>
      </w:pPr>
      <w:r w:rsidRPr="00F946F2">
        <w:rPr>
          <w:sz w:val="22"/>
          <w:szCs w:val="22"/>
        </w:rPr>
        <w:t>Name:</w:t>
      </w:r>
      <w:r w:rsidRPr="00F946F2">
        <w:rPr>
          <w:rFonts w:eastAsia="Arial Unicode MS"/>
          <w:sz w:val="22"/>
          <w:szCs w:val="22"/>
        </w:rPr>
        <w:t xml:space="preserve">   Masutu Ramatlotlo</w:t>
      </w:r>
    </w:p>
    <w:p w:rsidR="00F946F2" w:rsidRPr="00F946F2" w:rsidRDefault="00F946F2" w:rsidP="00F946F2">
      <w:pPr>
        <w:spacing w:after="120" w:line="260" w:lineRule="exact"/>
        <w:rPr>
          <w:sz w:val="22"/>
          <w:szCs w:val="22"/>
        </w:rPr>
      </w:pPr>
      <w:r w:rsidRPr="00F946F2">
        <w:rPr>
          <w:sz w:val="22"/>
          <w:szCs w:val="22"/>
        </w:rPr>
        <w:t>Position:  Director IT Projects</w:t>
      </w:r>
    </w:p>
    <w:p w:rsidR="00F946F2" w:rsidRPr="00F946F2" w:rsidRDefault="00F946F2" w:rsidP="00F946F2">
      <w:pPr>
        <w:rPr>
          <w:sz w:val="22"/>
          <w:szCs w:val="22"/>
        </w:rPr>
      </w:pPr>
      <w:r w:rsidRPr="00F946F2">
        <w:rPr>
          <w:sz w:val="22"/>
          <w:szCs w:val="22"/>
        </w:rPr>
        <w:t>Date:28/08/2012</w:t>
      </w:r>
    </w:p>
    <w:p w:rsidR="00F946F2" w:rsidRPr="008F69D8" w:rsidRDefault="00F946F2" w:rsidP="00F946F2">
      <w:pPr>
        <w:rPr>
          <w:sz w:val="22"/>
          <w:szCs w:val="22"/>
        </w:rPr>
      </w:pPr>
    </w:p>
    <w:p w:rsidR="00F946F2" w:rsidRPr="00F946F2" w:rsidRDefault="00F946F2" w:rsidP="00F946F2">
      <w:pPr>
        <w:rPr>
          <w:sz w:val="22"/>
          <w:szCs w:val="22"/>
        </w:rPr>
      </w:pPr>
    </w:p>
    <w:p w:rsidR="00F946F2" w:rsidRPr="00F946F2" w:rsidRDefault="00F946F2" w:rsidP="00F946F2">
      <w:pPr>
        <w:pStyle w:val="ListParagraph"/>
        <w:spacing w:after="120" w:line="260" w:lineRule="exact"/>
        <w:ind w:hanging="720"/>
        <w:rPr>
          <w:rFonts w:ascii="Arial" w:hAnsi="Arial" w:cs="Arial"/>
          <w:sz w:val="22"/>
          <w:szCs w:val="22"/>
        </w:rPr>
      </w:pPr>
      <w:r w:rsidRPr="00F946F2">
        <w:rPr>
          <w:rFonts w:ascii="Arial" w:hAnsi="Arial" w:cs="Arial"/>
          <w:sz w:val="22"/>
          <w:szCs w:val="22"/>
        </w:rPr>
        <w:t>b)(i)</w:t>
      </w:r>
      <w:r w:rsidRPr="00F946F2">
        <w:rPr>
          <w:rFonts w:ascii="Arial" w:hAnsi="Arial" w:cs="Arial"/>
          <w:sz w:val="22"/>
          <w:szCs w:val="22"/>
        </w:rPr>
        <w:tab/>
        <w:t xml:space="preserve">I am NOT in agreement with the finding for the following reasons [and supply the following/attached information in support of this]: SITA Circular 20 Microsoft point 3 of the heading </w:t>
      </w:r>
      <w:r w:rsidRPr="00F946F2">
        <w:rPr>
          <w:rFonts w:ascii="Arial" w:hAnsi="Arial" w:cs="Arial"/>
          <w:b/>
          <w:sz w:val="22"/>
          <w:szCs w:val="22"/>
          <w:u w:val="single"/>
        </w:rPr>
        <w:t>Process to be followed when procuring through Select Agreement states</w:t>
      </w:r>
      <w:r w:rsidRPr="00F946F2">
        <w:rPr>
          <w:rFonts w:ascii="Arial" w:hAnsi="Arial" w:cs="Arial"/>
          <w:sz w:val="22"/>
          <w:szCs w:val="22"/>
        </w:rPr>
        <w:t>: the processes to be followed will be the same process that departments use to handle their purchasing directly from suppliers. SITA will not dictate as each department might have a different process</w:t>
      </w:r>
    </w:p>
    <w:p w:rsidR="00F946F2" w:rsidRPr="00F946F2" w:rsidRDefault="00F946F2" w:rsidP="00F946F2">
      <w:pPr>
        <w:pStyle w:val="ListParagraph"/>
        <w:spacing w:after="120" w:line="260" w:lineRule="exact"/>
        <w:rPr>
          <w:rFonts w:ascii="Arial" w:hAnsi="Arial" w:cs="Arial"/>
          <w:sz w:val="22"/>
          <w:szCs w:val="22"/>
        </w:rPr>
      </w:pPr>
      <w:r w:rsidRPr="00F946F2">
        <w:rPr>
          <w:rFonts w:ascii="Arial" w:hAnsi="Arial" w:cs="Arial"/>
          <w:sz w:val="22"/>
          <w:szCs w:val="22"/>
        </w:rPr>
        <w:t>Point 4 states: Microsoft licenses can only be purchased from approved resellers and not any other suppliers.</w:t>
      </w:r>
    </w:p>
    <w:p w:rsidR="00F946F2" w:rsidRPr="00F946F2" w:rsidRDefault="00F946F2" w:rsidP="00F946F2">
      <w:pPr>
        <w:pStyle w:val="ListParagraph"/>
        <w:spacing w:after="120" w:line="260" w:lineRule="exact"/>
        <w:jc w:val="both"/>
        <w:rPr>
          <w:rFonts w:ascii="Arial" w:hAnsi="Arial" w:cs="Arial"/>
          <w:sz w:val="22"/>
          <w:szCs w:val="22"/>
        </w:rPr>
      </w:pPr>
      <w:r w:rsidRPr="00F946F2">
        <w:rPr>
          <w:rFonts w:ascii="Arial" w:hAnsi="Arial" w:cs="Arial"/>
          <w:sz w:val="22"/>
          <w:szCs w:val="22"/>
        </w:rPr>
        <w:t>On the basis of the two statements, though all the said suppliers were invited to bid so as to have an open process and follow our internal SCM process only 3 responded. The judgement of which supplier will be chosen was based on several criterions that the department wanted to be met through as indicated in the “task directive”. SITA might have had a different process and criterion to meat as compared to DPW hence point number four indicates that SITA will not dictate to processes.</w:t>
      </w:r>
    </w:p>
    <w:p w:rsidR="00F946F2" w:rsidRPr="00DF02B0" w:rsidRDefault="00F946F2" w:rsidP="00F946F2">
      <w:pPr>
        <w:spacing w:after="120" w:line="260" w:lineRule="exact"/>
        <w:rPr>
          <w:i/>
        </w:rPr>
      </w:pPr>
      <w:r>
        <w:rPr>
          <w:i/>
        </w:rPr>
        <w:tab/>
      </w:r>
    </w:p>
    <w:p w:rsidR="00F946F2" w:rsidRPr="00F946F2" w:rsidRDefault="00F946F2" w:rsidP="00F946F2">
      <w:pPr>
        <w:spacing w:after="120" w:line="260" w:lineRule="exact"/>
        <w:rPr>
          <w:sz w:val="22"/>
          <w:szCs w:val="22"/>
        </w:rPr>
      </w:pPr>
      <w:r w:rsidRPr="00F946F2">
        <w:rPr>
          <w:sz w:val="22"/>
          <w:szCs w:val="22"/>
        </w:rPr>
        <w:lastRenderedPageBreak/>
        <w:t>Name:</w:t>
      </w:r>
      <w:r w:rsidRPr="00F946F2">
        <w:rPr>
          <w:rFonts w:eastAsia="Arial Unicode MS"/>
          <w:sz w:val="22"/>
          <w:szCs w:val="22"/>
        </w:rPr>
        <w:t xml:space="preserve">   Masutu Ramatlotlo</w:t>
      </w:r>
    </w:p>
    <w:p w:rsidR="00F946F2" w:rsidRPr="00F946F2" w:rsidRDefault="00F946F2" w:rsidP="00F946F2">
      <w:pPr>
        <w:spacing w:after="120" w:line="260" w:lineRule="exact"/>
        <w:rPr>
          <w:sz w:val="22"/>
          <w:szCs w:val="22"/>
        </w:rPr>
      </w:pPr>
      <w:r w:rsidRPr="00F946F2">
        <w:rPr>
          <w:sz w:val="22"/>
          <w:szCs w:val="22"/>
        </w:rPr>
        <w:t>Position:  Director IT Projects</w:t>
      </w:r>
    </w:p>
    <w:p w:rsidR="00F946F2" w:rsidRPr="00F946F2" w:rsidRDefault="00F946F2" w:rsidP="00F946F2">
      <w:pPr>
        <w:rPr>
          <w:sz w:val="22"/>
          <w:szCs w:val="22"/>
        </w:rPr>
      </w:pPr>
      <w:r w:rsidRPr="00F946F2">
        <w:rPr>
          <w:sz w:val="22"/>
          <w:szCs w:val="22"/>
        </w:rPr>
        <w:t>Date:28/08/2012</w:t>
      </w:r>
    </w:p>
    <w:p w:rsidR="00F946F2" w:rsidRPr="00F946F2" w:rsidRDefault="00F946F2" w:rsidP="00F946F2">
      <w:pPr>
        <w:rPr>
          <w:sz w:val="22"/>
          <w:szCs w:val="22"/>
        </w:rPr>
      </w:pPr>
    </w:p>
    <w:p w:rsidR="00F946F2" w:rsidRPr="00F946F2" w:rsidRDefault="00F946F2" w:rsidP="00F946F2">
      <w:pPr>
        <w:rPr>
          <w:sz w:val="22"/>
          <w:szCs w:val="22"/>
        </w:rPr>
      </w:pPr>
    </w:p>
    <w:p w:rsidR="00F946F2" w:rsidRPr="00F946F2" w:rsidRDefault="00F946F2" w:rsidP="00F946F2">
      <w:pPr>
        <w:pStyle w:val="ListParagraph"/>
        <w:spacing w:after="120" w:line="260" w:lineRule="exact"/>
        <w:ind w:hanging="720"/>
        <w:rPr>
          <w:rFonts w:ascii="Arial" w:hAnsi="Arial" w:cs="Arial"/>
          <w:sz w:val="22"/>
          <w:szCs w:val="22"/>
        </w:rPr>
      </w:pPr>
      <w:r w:rsidRPr="00F946F2">
        <w:rPr>
          <w:rFonts w:ascii="Arial" w:hAnsi="Arial" w:cs="Arial"/>
          <w:sz w:val="22"/>
          <w:szCs w:val="22"/>
        </w:rPr>
        <w:t>b)(ii)</w:t>
      </w:r>
      <w:r w:rsidRPr="00F946F2">
        <w:rPr>
          <w:rFonts w:ascii="Arial" w:hAnsi="Arial" w:cs="Arial"/>
          <w:sz w:val="22"/>
          <w:szCs w:val="22"/>
        </w:rPr>
        <w:tab/>
        <w:t>The appointed members as per the PA25, were Dintheng Matlala, Nthabiseng Mosupye, Jabulane Mndebele, Tina Mkhulise as per the Department’s policy.  Jabulane Mndebele was in absentia on the day of the meeting but the members unanimously agreed to proceed as they did form a quorum in terms of the Department’s policy.</w:t>
      </w:r>
    </w:p>
    <w:p w:rsidR="00F946F2" w:rsidRPr="00F946F2" w:rsidRDefault="00F946F2" w:rsidP="00F946F2">
      <w:pPr>
        <w:pStyle w:val="ListParagraph"/>
        <w:spacing w:after="120" w:line="260" w:lineRule="exact"/>
        <w:ind w:hanging="720"/>
        <w:rPr>
          <w:rFonts w:ascii="Arial" w:hAnsi="Arial" w:cs="Arial"/>
          <w:sz w:val="22"/>
          <w:szCs w:val="22"/>
        </w:rPr>
      </w:pPr>
    </w:p>
    <w:p w:rsidR="00F946F2" w:rsidRPr="00F946F2" w:rsidRDefault="00F946F2" w:rsidP="00F946F2">
      <w:pPr>
        <w:spacing w:after="120" w:line="260" w:lineRule="exact"/>
        <w:rPr>
          <w:sz w:val="22"/>
          <w:szCs w:val="22"/>
        </w:rPr>
      </w:pPr>
      <w:r w:rsidRPr="00F946F2">
        <w:rPr>
          <w:sz w:val="22"/>
          <w:szCs w:val="22"/>
        </w:rPr>
        <w:t>Name:</w:t>
      </w:r>
      <w:r w:rsidRPr="00F946F2">
        <w:rPr>
          <w:rFonts w:eastAsia="Arial Unicode MS"/>
          <w:sz w:val="22"/>
          <w:szCs w:val="22"/>
        </w:rPr>
        <w:t xml:space="preserve">   Eulala Kruger</w:t>
      </w:r>
    </w:p>
    <w:p w:rsidR="00F946F2" w:rsidRPr="00F946F2" w:rsidRDefault="00F946F2" w:rsidP="00F946F2">
      <w:pPr>
        <w:spacing w:after="120" w:line="260" w:lineRule="exact"/>
        <w:rPr>
          <w:sz w:val="22"/>
          <w:szCs w:val="22"/>
        </w:rPr>
      </w:pPr>
      <w:r w:rsidRPr="00F946F2">
        <w:rPr>
          <w:sz w:val="22"/>
          <w:szCs w:val="22"/>
        </w:rPr>
        <w:t>Signature: ______________</w:t>
      </w:r>
    </w:p>
    <w:p w:rsidR="00F946F2" w:rsidRPr="00F946F2" w:rsidRDefault="00F946F2" w:rsidP="00F946F2">
      <w:pPr>
        <w:spacing w:after="120" w:line="260" w:lineRule="exact"/>
        <w:rPr>
          <w:sz w:val="22"/>
          <w:szCs w:val="22"/>
        </w:rPr>
      </w:pPr>
      <w:r w:rsidRPr="00F946F2">
        <w:rPr>
          <w:sz w:val="22"/>
          <w:szCs w:val="22"/>
        </w:rPr>
        <w:t>Position:  Acting CD: SCM</w:t>
      </w:r>
    </w:p>
    <w:p w:rsidR="00F946F2" w:rsidRPr="00F946F2" w:rsidRDefault="00F946F2" w:rsidP="00F946F2">
      <w:pPr>
        <w:rPr>
          <w:sz w:val="22"/>
          <w:szCs w:val="22"/>
        </w:rPr>
      </w:pPr>
      <w:r w:rsidRPr="00F946F2">
        <w:rPr>
          <w:sz w:val="22"/>
          <w:szCs w:val="22"/>
        </w:rPr>
        <w:t>Date:</w:t>
      </w:r>
    </w:p>
    <w:p w:rsidR="00F946F2" w:rsidRDefault="00F946F2" w:rsidP="00F946F2">
      <w:pPr>
        <w:pStyle w:val="ListParagraph"/>
        <w:spacing w:after="120" w:line="260" w:lineRule="exact"/>
        <w:ind w:hanging="720"/>
        <w:rPr>
          <w:rFonts w:ascii="Arial" w:hAnsi="Arial" w:cs="Arial"/>
        </w:rPr>
      </w:pPr>
    </w:p>
    <w:p w:rsidR="00F946F2" w:rsidRPr="00F946F2" w:rsidRDefault="00F946F2" w:rsidP="00F946F2">
      <w:pPr>
        <w:pStyle w:val="ListParagraph"/>
        <w:spacing w:after="120" w:line="260" w:lineRule="exact"/>
        <w:ind w:hanging="720"/>
        <w:rPr>
          <w:rFonts w:ascii="Arial" w:hAnsi="Arial" w:cs="Arial"/>
          <w:sz w:val="22"/>
          <w:szCs w:val="22"/>
        </w:rPr>
      </w:pPr>
    </w:p>
    <w:p w:rsidR="00F946F2" w:rsidRPr="00F946F2" w:rsidRDefault="00F946F2" w:rsidP="00F946F2">
      <w:pPr>
        <w:pStyle w:val="ListParagraph"/>
        <w:spacing w:after="120" w:line="260" w:lineRule="exact"/>
        <w:ind w:hanging="720"/>
        <w:rPr>
          <w:rFonts w:ascii="Arial" w:hAnsi="Arial" w:cs="Arial"/>
          <w:sz w:val="22"/>
          <w:szCs w:val="22"/>
        </w:rPr>
      </w:pPr>
      <w:r w:rsidRPr="00F946F2">
        <w:rPr>
          <w:rFonts w:ascii="Arial" w:hAnsi="Arial" w:cs="Arial"/>
          <w:sz w:val="22"/>
          <w:szCs w:val="22"/>
        </w:rPr>
        <w:t>b)(ii)</w:t>
      </w:r>
      <w:r w:rsidRPr="00F946F2">
        <w:rPr>
          <w:rFonts w:ascii="Arial" w:hAnsi="Arial" w:cs="Arial"/>
          <w:sz w:val="22"/>
          <w:szCs w:val="22"/>
        </w:rPr>
        <w:tab/>
        <w:t xml:space="preserve"> I am [not] in agreement with the finding for the following reasons [and supply the following/attached information in support of this]: The bidding process is weighted as per treasury prescripts of a 90/10 principle, the most important being (i.e. 90) being on functionality as compared to (10%) which is pricing. The department is not in a position to change such prescripts as they are defined by treasury. Secondly the department (as per the scoring allocation) was satisfied that even when the bidder posed a certain risk, of which all bidders pose some level of risk, the functionality criteria presented met the minimum requirements that the department was looking for. These bidding processes are as per PMFA and SCM prescripts and must not be looked at in the same light as those of goods and services under R500 000 where the only thing looked at for award is pricing and the lowest price always wins.</w:t>
      </w:r>
    </w:p>
    <w:p w:rsidR="00F946F2" w:rsidRPr="00F946F2" w:rsidRDefault="00F946F2" w:rsidP="00F946F2">
      <w:pPr>
        <w:spacing w:after="120" w:line="260" w:lineRule="exact"/>
        <w:rPr>
          <w:sz w:val="22"/>
          <w:szCs w:val="22"/>
        </w:rPr>
      </w:pPr>
    </w:p>
    <w:p w:rsidR="00F946F2" w:rsidRPr="00F946F2" w:rsidRDefault="00F946F2" w:rsidP="00F946F2">
      <w:pPr>
        <w:spacing w:after="120" w:line="260" w:lineRule="exact"/>
        <w:rPr>
          <w:sz w:val="22"/>
          <w:szCs w:val="22"/>
        </w:rPr>
      </w:pPr>
      <w:r w:rsidRPr="00F946F2">
        <w:rPr>
          <w:sz w:val="22"/>
          <w:szCs w:val="22"/>
        </w:rPr>
        <w:t>Name:</w:t>
      </w:r>
      <w:r w:rsidRPr="00F946F2">
        <w:rPr>
          <w:rFonts w:eastAsia="Arial Unicode MS"/>
          <w:sz w:val="22"/>
          <w:szCs w:val="22"/>
        </w:rPr>
        <w:t xml:space="preserve">   Masutu Ramatlotlo</w:t>
      </w:r>
    </w:p>
    <w:p w:rsidR="00F946F2" w:rsidRPr="00F946F2" w:rsidRDefault="00F946F2" w:rsidP="00F946F2">
      <w:pPr>
        <w:spacing w:after="120" w:line="260" w:lineRule="exact"/>
        <w:rPr>
          <w:sz w:val="22"/>
          <w:szCs w:val="22"/>
        </w:rPr>
      </w:pPr>
      <w:r w:rsidRPr="00F946F2">
        <w:rPr>
          <w:sz w:val="22"/>
          <w:szCs w:val="22"/>
        </w:rPr>
        <w:t>Position:  Director IT Projects</w:t>
      </w:r>
    </w:p>
    <w:p w:rsidR="00F946F2" w:rsidRPr="00F946F2" w:rsidRDefault="00F946F2" w:rsidP="00F946F2">
      <w:pPr>
        <w:keepNext/>
        <w:spacing w:line="260" w:lineRule="exact"/>
        <w:jc w:val="both"/>
        <w:rPr>
          <w:b/>
          <w:sz w:val="22"/>
          <w:szCs w:val="22"/>
        </w:rPr>
      </w:pPr>
      <w:r w:rsidRPr="00F946F2">
        <w:rPr>
          <w:sz w:val="22"/>
          <w:szCs w:val="22"/>
        </w:rPr>
        <w:t>Date:28/08/2012</w:t>
      </w:r>
    </w:p>
    <w:p w:rsidR="00F946F2" w:rsidRPr="00F946F2" w:rsidRDefault="00F946F2" w:rsidP="00F946F2">
      <w:pPr>
        <w:pStyle w:val="ListParagraph"/>
        <w:spacing w:after="120" w:line="260" w:lineRule="exact"/>
        <w:ind w:hanging="720"/>
        <w:rPr>
          <w:rFonts w:ascii="Arial" w:hAnsi="Arial" w:cs="Arial"/>
          <w:sz w:val="22"/>
          <w:szCs w:val="22"/>
        </w:rPr>
      </w:pPr>
    </w:p>
    <w:p w:rsidR="00F946F2" w:rsidRPr="00F946F2" w:rsidRDefault="00F946F2" w:rsidP="00F946F2">
      <w:pPr>
        <w:pStyle w:val="ListParagraph"/>
        <w:spacing w:after="120" w:line="260" w:lineRule="exact"/>
        <w:ind w:hanging="720"/>
        <w:rPr>
          <w:rFonts w:ascii="Arial" w:hAnsi="Arial" w:cs="Arial"/>
          <w:sz w:val="22"/>
          <w:szCs w:val="22"/>
        </w:rPr>
      </w:pPr>
      <w:r w:rsidRPr="00F946F2">
        <w:rPr>
          <w:rFonts w:ascii="Arial" w:hAnsi="Arial" w:cs="Arial"/>
          <w:sz w:val="22"/>
          <w:szCs w:val="22"/>
        </w:rPr>
        <w:t>b)(iii)</w:t>
      </w:r>
      <w:r w:rsidRPr="00F946F2">
        <w:rPr>
          <w:rFonts w:ascii="Arial" w:hAnsi="Arial" w:cs="Arial"/>
          <w:sz w:val="22"/>
          <w:szCs w:val="22"/>
        </w:rPr>
        <w:tab/>
        <w:t>I am [not] in agreement with the finding for the following reasons [and supply the following/attached information in support of this]: Project plans are indicative in terms of timeframes and are in line with deliverables. Project plans are not cast in stone due to the nature of technology as there are hiccups that can occur. Service providers are only paid when the deliverable is signed off an accepted. Time delays can be caused by both parties</w:t>
      </w:r>
    </w:p>
    <w:p w:rsidR="00F946F2" w:rsidRPr="00F946F2" w:rsidRDefault="00F946F2" w:rsidP="00F946F2">
      <w:pPr>
        <w:spacing w:after="120" w:line="260" w:lineRule="exact"/>
        <w:rPr>
          <w:sz w:val="18"/>
          <w:szCs w:val="18"/>
        </w:rPr>
      </w:pPr>
    </w:p>
    <w:p w:rsidR="00F946F2" w:rsidRPr="00F946F2" w:rsidRDefault="00F946F2" w:rsidP="00F946F2">
      <w:pPr>
        <w:spacing w:after="120" w:line="260" w:lineRule="exact"/>
        <w:rPr>
          <w:sz w:val="22"/>
          <w:szCs w:val="22"/>
        </w:rPr>
      </w:pPr>
      <w:r w:rsidRPr="00F946F2">
        <w:rPr>
          <w:sz w:val="22"/>
          <w:szCs w:val="22"/>
        </w:rPr>
        <w:t>Name:</w:t>
      </w:r>
      <w:r w:rsidRPr="00F946F2">
        <w:rPr>
          <w:rFonts w:eastAsia="Arial Unicode MS"/>
          <w:sz w:val="22"/>
          <w:szCs w:val="22"/>
        </w:rPr>
        <w:t xml:space="preserve">   Masutu Ramatlotlo</w:t>
      </w:r>
    </w:p>
    <w:p w:rsidR="00F946F2" w:rsidRPr="00F946F2" w:rsidRDefault="00F946F2" w:rsidP="00F946F2">
      <w:pPr>
        <w:spacing w:after="120" w:line="260" w:lineRule="exact"/>
        <w:rPr>
          <w:sz w:val="22"/>
          <w:szCs w:val="22"/>
        </w:rPr>
      </w:pPr>
      <w:r w:rsidRPr="00F946F2">
        <w:rPr>
          <w:sz w:val="22"/>
          <w:szCs w:val="22"/>
        </w:rPr>
        <w:t>Position:  Director IT Projects</w:t>
      </w:r>
    </w:p>
    <w:p w:rsidR="00F946F2" w:rsidRPr="00F946F2" w:rsidRDefault="00F946F2" w:rsidP="00F946F2">
      <w:pPr>
        <w:rPr>
          <w:sz w:val="22"/>
          <w:szCs w:val="22"/>
        </w:rPr>
      </w:pPr>
      <w:r w:rsidRPr="00F946F2">
        <w:rPr>
          <w:sz w:val="22"/>
          <w:szCs w:val="22"/>
        </w:rPr>
        <w:lastRenderedPageBreak/>
        <w:t>Date:28/08/2012</w:t>
      </w:r>
    </w:p>
    <w:p w:rsidR="00F946F2" w:rsidRPr="00F946F2" w:rsidRDefault="00F946F2" w:rsidP="00F946F2">
      <w:pPr>
        <w:spacing w:after="120"/>
        <w:jc w:val="both"/>
        <w:rPr>
          <w:b/>
          <w:bCs/>
          <w:sz w:val="22"/>
          <w:szCs w:val="22"/>
        </w:rPr>
      </w:pPr>
    </w:p>
    <w:p w:rsidR="00F946F2" w:rsidRPr="00F946F2" w:rsidRDefault="00F946F2" w:rsidP="00F946F2">
      <w:pPr>
        <w:pStyle w:val="ListParagraph"/>
        <w:spacing w:after="120" w:line="260" w:lineRule="exact"/>
        <w:ind w:hanging="720"/>
        <w:rPr>
          <w:rFonts w:ascii="Arial" w:hAnsi="Arial" w:cs="Arial"/>
          <w:sz w:val="22"/>
          <w:szCs w:val="22"/>
        </w:rPr>
      </w:pPr>
      <w:r w:rsidRPr="00F946F2">
        <w:rPr>
          <w:rFonts w:ascii="Arial" w:hAnsi="Arial" w:cs="Arial"/>
          <w:sz w:val="22"/>
          <w:szCs w:val="22"/>
        </w:rPr>
        <w:t>b)(iv)</w:t>
      </w:r>
      <w:r w:rsidRPr="00F946F2">
        <w:rPr>
          <w:rFonts w:ascii="Arial" w:hAnsi="Arial" w:cs="Arial"/>
          <w:sz w:val="22"/>
          <w:szCs w:val="22"/>
        </w:rPr>
        <w:tab/>
        <w:t>I am [not] in agreement with the finding for the following reasons [and supply the following/attached information in support of this]: Due to the fact that a decision by EXCO to move the department to Microsoft 2010 was taken during the middle of a financial year, the initial procurement plan to treasury did not include this project. However an updated procurement plan did include the project</w:t>
      </w:r>
    </w:p>
    <w:p w:rsidR="00F946F2" w:rsidRPr="00F946F2" w:rsidRDefault="00F946F2" w:rsidP="00F946F2">
      <w:pPr>
        <w:spacing w:after="120" w:line="260" w:lineRule="exact"/>
        <w:rPr>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31"/>
        <w:gridCol w:w="1080"/>
        <w:gridCol w:w="1170"/>
      </w:tblGrid>
      <w:tr w:rsidR="00F946F2" w:rsidRPr="00F946F2" w:rsidTr="00F946F2">
        <w:tc>
          <w:tcPr>
            <w:tcW w:w="6131" w:type="dxa"/>
            <w:shd w:val="clear" w:color="auto" w:fill="BFBFBF" w:themeFill="background1" w:themeFillShade="BF"/>
          </w:tcPr>
          <w:p w:rsidR="00F946F2" w:rsidRPr="00F946F2" w:rsidRDefault="00F946F2" w:rsidP="00F946F2">
            <w:pPr>
              <w:pStyle w:val="ListParagraph"/>
              <w:keepNext/>
              <w:spacing w:line="260" w:lineRule="exact"/>
              <w:ind w:left="0"/>
              <w:jc w:val="both"/>
              <w:rPr>
                <w:rFonts w:ascii="Arial" w:hAnsi="Arial" w:cs="Arial"/>
                <w:b/>
                <w:sz w:val="18"/>
                <w:szCs w:val="18"/>
              </w:rPr>
            </w:pPr>
            <w:r w:rsidRPr="00F946F2">
              <w:rPr>
                <w:rFonts w:ascii="Arial" w:hAnsi="Arial" w:cs="Arial"/>
                <w:b/>
                <w:sz w:val="18"/>
                <w:szCs w:val="18"/>
              </w:rPr>
              <w:t>DESCRIPTION</w:t>
            </w:r>
          </w:p>
        </w:tc>
        <w:tc>
          <w:tcPr>
            <w:tcW w:w="2250" w:type="dxa"/>
            <w:gridSpan w:val="2"/>
            <w:shd w:val="clear" w:color="auto" w:fill="BFBFBF" w:themeFill="background1" w:themeFillShade="BF"/>
          </w:tcPr>
          <w:p w:rsidR="00F946F2" w:rsidRPr="00F946F2" w:rsidRDefault="00F946F2" w:rsidP="00F946F2">
            <w:pPr>
              <w:pStyle w:val="ListParagraph"/>
              <w:keepNext/>
              <w:spacing w:line="260" w:lineRule="exact"/>
              <w:ind w:left="0"/>
              <w:jc w:val="both"/>
              <w:rPr>
                <w:rFonts w:cs="Arial"/>
                <w:b/>
                <w:sz w:val="18"/>
                <w:szCs w:val="18"/>
              </w:rPr>
            </w:pPr>
            <w:r w:rsidRPr="00F946F2">
              <w:rPr>
                <w:rFonts w:ascii="Arial" w:hAnsi="Arial" w:cs="Arial"/>
                <w:b/>
                <w:sz w:val="18"/>
                <w:szCs w:val="18"/>
              </w:rPr>
              <w:t>RESPONSE</w:t>
            </w:r>
          </w:p>
        </w:tc>
      </w:tr>
      <w:tr w:rsidR="00F946F2" w:rsidRPr="00F946F2" w:rsidTr="00F946F2">
        <w:tc>
          <w:tcPr>
            <w:tcW w:w="6131"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Corrective action to be taken</w:t>
            </w:r>
          </w:p>
        </w:tc>
        <w:tc>
          <w:tcPr>
            <w:tcW w:w="2250" w:type="dxa"/>
            <w:gridSpan w:val="2"/>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YES</w:t>
            </w:r>
          </w:p>
        </w:tc>
      </w:tr>
      <w:tr w:rsidR="00F946F2" w:rsidRPr="00F946F2" w:rsidTr="00F946F2">
        <w:tc>
          <w:tcPr>
            <w:tcW w:w="6131" w:type="dxa"/>
            <w:vMerge w:val="restart"/>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Does the finding affect an amount disclosed in the financial statements</w:t>
            </w:r>
          </w:p>
        </w:tc>
        <w:tc>
          <w:tcPr>
            <w:tcW w:w="1080" w:type="dxa"/>
          </w:tcPr>
          <w:p w:rsidR="00F946F2" w:rsidRPr="00F946F2" w:rsidRDefault="00F946F2" w:rsidP="00F946F2">
            <w:pPr>
              <w:pStyle w:val="ListParagraph"/>
              <w:keepNext/>
              <w:spacing w:line="260" w:lineRule="exact"/>
              <w:ind w:left="0"/>
              <w:jc w:val="both"/>
              <w:rPr>
                <w:rFonts w:ascii="Arial" w:hAnsi="Arial" w:cs="Arial"/>
                <w:b/>
                <w:sz w:val="18"/>
                <w:szCs w:val="18"/>
              </w:rPr>
            </w:pPr>
            <w:r w:rsidRPr="00F946F2">
              <w:rPr>
                <w:rFonts w:ascii="Arial" w:hAnsi="Arial" w:cs="Arial"/>
                <w:b/>
                <w:sz w:val="18"/>
                <w:szCs w:val="18"/>
              </w:rPr>
              <w:t>Yes</w:t>
            </w:r>
          </w:p>
        </w:tc>
        <w:tc>
          <w:tcPr>
            <w:tcW w:w="1170" w:type="dxa"/>
          </w:tcPr>
          <w:p w:rsidR="00F946F2" w:rsidRPr="00F946F2" w:rsidRDefault="00F946F2" w:rsidP="00F946F2">
            <w:pPr>
              <w:pStyle w:val="ListParagraph"/>
              <w:keepNext/>
              <w:spacing w:line="260" w:lineRule="exact"/>
              <w:ind w:left="0"/>
              <w:jc w:val="both"/>
              <w:rPr>
                <w:rFonts w:ascii="Arial" w:hAnsi="Arial" w:cs="Arial"/>
                <w:b/>
                <w:sz w:val="18"/>
                <w:szCs w:val="18"/>
              </w:rPr>
            </w:pPr>
            <w:r w:rsidRPr="00F946F2">
              <w:rPr>
                <w:rFonts w:ascii="Arial" w:hAnsi="Arial" w:cs="Arial"/>
                <w:b/>
                <w:sz w:val="18"/>
                <w:szCs w:val="18"/>
              </w:rPr>
              <w:t>No</w:t>
            </w:r>
          </w:p>
        </w:tc>
      </w:tr>
      <w:tr w:rsidR="00F946F2" w:rsidRPr="00F946F2" w:rsidTr="00F946F2">
        <w:tc>
          <w:tcPr>
            <w:tcW w:w="6131" w:type="dxa"/>
            <w:vMerge/>
          </w:tcPr>
          <w:p w:rsidR="00F946F2" w:rsidRPr="00F946F2" w:rsidRDefault="00F946F2" w:rsidP="00F946F2">
            <w:pPr>
              <w:pStyle w:val="ListParagraph"/>
              <w:keepNext/>
              <w:spacing w:line="260" w:lineRule="exact"/>
              <w:ind w:left="0"/>
              <w:jc w:val="both"/>
              <w:rPr>
                <w:rFonts w:ascii="Arial" w:hAnsi="Arial" w:cs="Arial"/>
                <w:sz w:val="18"/>
                <w:szCs w:val="18"/>
              </w:rPr>
            </w:pPr>
          </w:p>
        </w:tc>
        <w:tc>
          <w:tcPr>
            <w:tcW w:w="1080" w:type="dxa"/>
          </w:tcPr>
          <w:p w:rsidR="00F946F2" w:rsidRPr="00F946F2" w:rsidRDefault="00F946F2" w:rsidP="00F946F2">
            <w:pPr>
              <w:pStyle w:val="ListParagraph"/>
              <w:keepNext/>
              <w:spacing w:line="260" w:lineRule="exact"/>
              <w:ind w:left="0"/>
              <w:jc w:val="both"/>
              <w:rPr>
                <w:rFonts w:ascii="Arial" w:hAnsi="Arial" w:cs="Arial"/>
                <w:sz w:val="18"/>
                <w:szCs w:val="18"/>
              </w:rPr>
            </w:pPr>
          </w:p>
        </w:tc>
        <w:tc>
          <w:tcPr>
            <w:tcW w:w="1170"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NO</w:t>
            </w:r>
          </w:p>
        </w:tc>
      </w:tr>
      <w:tr w:rsidR="00F946F2" w:rsidRPr="00F946F2" w:rsidTr="00F946F2">
        <w:tc>
          <w:tcPr>
            <w:tcW w:w="6131"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If yes, what corrections will be made to the population</w:t>
            </w:r>
          </w:p>
        </w:tc>
        <w:tc>
          <w:tcPr>
            <w:tcW w:w="2250" w:type="dxa"/>
            <w:gridSpan w:val="2"/>
          </w:tcPr>
          <w:p w:rsidR="00F946F2" w:rsidRPr="00F946F2" w:rsidRDefault="00F946F2" w:rsidP="00F946F2">
            <w:pPr>
              <w:pStyle w:val="ListParagraph"/>
              <w:keepNext/>
              <w:spacing w:line="260" w:lineRule="exact"/>
              <w:ind w:left="0"/>
              <w:jc w:val="both"/>
              <w:rPr>
                <w:rFonts w:ascii="Arial" w:hAnsi="Arial" w:cs="Arial"/>
                <w:sz w:val="18"/>
                <w:szCs w:val="18"/>
              </w:rPr>
            </w:pPr>
          </w:p>
        </w:tc>
      </w:tr>
      <w:tr w:rsidR="00F946F2" w:rsidRPr="00F946F2" w:rsidTr="00F946F2">
        <w:tc>
          <w:tcPr>
            <w:tcW w:w="6131"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 xml:space="preserve">All procurement plans to be submitted to Treasury timeously </w:t>
            </w:r>
          </w:p>
        </w:tc>
      </w:tr>
      <w:tr w:rsidR="00F946F2" w:rsidRPr="00F946F2" w:rsidTr="00F946F2">
        <w:tc>
          <w:tcPr>
            <w:tcW w:w="6131"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Position of official responsible to take corrective actions</w:t>
            </w:r>
          </w:p>
        </w:tc>
        <w:tc>
          <w:tcPr>
            <w:tcW w:w="2250" w:type="dxa"/>
            <w:gridSpan w:val="2"/>
          </w:tcPr>
          <w:p w:rsidR="00F946F2" w:rsidRPr="00F946F2" w:rsidRDefault="00F946F2" w:rsidP="00F946F2">
            <w:pPr>
              <w:pStyle w:val="ListParagraph"/>
              <w:keepNext/>
              <w:spacing w:line="260" w:lineRule="exact"/>
              <w:ind w:left="0"/>
              <w:jc w:val="both"/>
              <w:rPr>
                <w:rFonts w:ascii="Arial" w:hAnsi="Arial" w:cs="Arial"/>
                <w:sz w:val="18"/>
                <w:szCs w:val="18"/>
              </w:rPr>
            </w:pPr>
          </w:p>
        </w:tc>
      </w:tr>
      <w:tr w:rsidR="00F946F2" w:rsidRPr="00F946F2" w:rsidTr="00F946F2">
        <w:tc>
          <w:tcPr>
            <w:tcW w:w="6131"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Estimated completion date for corrective action</w:t>
            </w:r>
          </w:p>
        </w:tc>
        <w:tc>
          <w:tcPr>
            <w:tcW w:w="2250" w:type="dxa"/>
            <w:gridSpan w:val="2"/>
          </w:tcPr>
          <w:p w:rsidR="00F946F2" w:rsidRPr="00F946F2" w:rsidRDefault="00F946F2" w:rsidP="00F946F2">
            <w:pPr>
              <w:pStyle w:val="ListParagraph"/>
              <w:keepNext/>
              <w:spacing w:line="260" w:lineRule="exact"/>
              <w:ind w:left="0"/>
              <w:jc w:val="both"/>
              <w:rPr>
                <w:rFonts w:ascii="Arial" w:hAnsi="Arial" w:cs="Arial"/>
                <w:sz w:val="18"/>
                <w:szCs w:val="18"/>
              </w:rPr>
            </w:pPr>
          </w:p>
        </w:tc>
      </w:tr>
    </w:tbl>
    <w:p w:rsidR="00F946F2" w:rsidRPr="00F946F2" w:rsidRDefault="00F946F2" w:rsidP="00F946F2">
      <w:pPr>
        <w:spacing w:after="120" w:line="260" w:lineRule="exact"/>
        <w:ind w:left="357" w:hanging="357"/>
        <w:rPr>
          <w:sz w:val="18"/>
          <w:szCs w:val="18"/>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1"/>
        <w:gridCol w:w="1440"/>
        <w:gridCol w:w="1214"/>
      </w:tblGrid>
      <w:tr w:rsidR="00F946F2" w:rsidRPr="00F946F2" w:rsidTr="00F946F2">
        <w:tc>
          <w:tcPr>
            <w:tcW w:w="5771" w:type="dxa"/>
            <w:shd w:val="clear" w:color="auto" w:fill="BFBFBF" w:themeFill="background1" w:themeFillShade="BF"/>
          </w:tcPr>
          <w:p w:rsidR="00F946F2" w:rsidRPr="00F946F2" w:rsidRDefault="00F946F2" w:rsidP="00F946F2">
            <w:pPr>
              <w:pStyle w:val="ListParagraph"/>
              <w:keepNext/>
              <w:spacing w:line="260" w:lineRule="exact"/>
              <w:ind w:left="0"/>
              <w:jc w:val="both"/>
              <w:rPr>
                <w:rFonts w:ascii="Arial" w:hAnsi="Arial" w:cs="Arial"/>
                <w:b/>
                <w:sz w:val="18"/>
                <w:szCs w:val="18"/>
              </w:rPr>
            </w:pPr>
            <w:r w:rsidRPr="00F946F2">
              <w:rPr>
                <w:rFonts w:ascii="Arial" w:hAnsi="Arial" w:cs="Arial"/>
                <w:b/>
                <w:sz w:val="18"/>
                <w:szCs w:val="18"/>
              </w:rPr>
              <w:t>DESCRIPTION</w:t>
            </w:r>
          </w:p>
        </w:tc>
        <w:tc>
          <w:tcPr>
            <w:tcW w:w="2654" w:type="dxa"/>
            <w:gridSpan w:val="2"/>
            <w:shd w:val="clear" w:color="auto" w:fill="BFBFBF" w:themeFill="background1" w:themeFillShade="BF"/>
          </w:tcPr>
          <w:p w:rsidR="00F946F2" w:rsidRPr="00F946F2" w:rsidRDefault="00F946F2" w:rsidP="00F946F2">
            <w:pPr>
              <w:pStyle w:val="ListParagraph"/>
              <w:keepNext/>
              <w:spacing w:line="260" w:lineRule="exact"/>
              <w:ind w:left="0"/>
              <w:jc w:val="both"/>
              <w:rPr>
                <w:rFonts w:cs="Arial"/>
                <w:b/>
                <w:sz w:val="18"/>
                <w:szCs w:val="18"/>
              </w:rPr>
            </w:pPr>
            <w:r w:rsidRPr="00F946F2">
              <w:rPr>
                <w:rFonts w:ascii="Arial" w:hAnsi="Arial" w:cs="Arial"/>
                <w:b/>
                <w:sz w:val="18"/>
                <w:szCs w:val="18"/>
              </w:rPr>
              <w:t>RESPONSE</w:t>
            </w:r>
          </w:p>
        </w:tc>
      </w:tr>
      <w:tr w:rsidR="00F946F2" w:rsidRPr="00F946F2" w:rsidTr="00F946F2">
        <w:tc>
          <w:tcPr>
            <w:tcW w:w="5771" w:type="dxa"/>
            <w:vMerge w:val="restart"/>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Does management agree with the root cause indicated</w:t>
            </w:r>
          </w:p>
        </w:tc>
        <w:tc>
          <w:tcPr>
            <w:tcW w:w="1440"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b/>
                <w:sz w:val="18"/>
                <w:szCs w:val="18"/>
              </w:rPr>
              <w:t>Yes</w:t>
            </w:r>
          </w:p>
        </w:tc>
        <w:tc>
          <w:tcPr>
            <w:tcW w:w="1214"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b/>
                <w:sz w:val="18"/>
                <w:szCs w:val="18"/>
              </w:rPr>
              <w:t>No</w:t>
            </w:r>
          </w:p>
        </w:tc>
      </w:tr>
      <w:tr w:rsidR="00F946F2" w:rsidRPr="00F946F2" w:rsidTr="00F946F2">
        <w:tc>
          <w:tcPr>
            <w:tcW w:w="5771" w:type="dxa"/>
            <w:vMerge/>
          </w:tcPr>
          <w:p w:rsidR="00F946F2" w:rsidRPr="00F946F2" w:rsidRDefault="00F946F2" w:rsidP="00F946F2">
            <w:pPr>
              <w:pStyle w:val="ListParagraph"/>
              <w:keepNext/>
              <w:spacing w:line="260" w:lineRule="exact"/>
              <w:ind w:left="0"/>
              <w:jc w:val="both"/>
              <w:rPr>
                <w:rFonts w:ascii="Arial" w:hAnsi="Arial" w:cs="Arial"/>
                <w:sz w:val="18"/>
                <w:szCs w:val="18"/>
              </w:rPr>
            </w:pPr>
          </w:p>
        </w:tc>
        <w:tc>
          <w:tcPr>
            <w:tcW w:w="1440" w:type="dxa"/>
          </w:tcPr>
          <w:p w:rsidR="00F946F2" w:rsidRPr="00F946F2" w:rsidRDefault="00F946F2" w:rsidP="00F946F2">
            <w:pPr>
              <w:pStyle w:val="ListParagraph"/>
              <w:keepNext/>
              <w:spacing w:line="260" w:lineRule="exact"/>
              <w:ind w:left="0"/>
              <w:jc w:val="both"/>
              <w:rPr>
                <w:rFonts w:ascii="Arial" w:hAnsi="Arial" w:cs="Arial"/>
                <w:sz w:val="18"/>
                <w:szCs w:val="18"/>
              </w:rPr>
            </w:pPr>
          </w:p>
        </w:tc>
        <w:tc>
          <w:tcPr>
            <w:tcW w:w="1214"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NO</w:t>
            </w:r>
          </w:p>
        </w:tc>
      </w:tr>
      <w:tr w:rsidR="00F946F2" w:rsidRPr="00F946F2" w:rsidTr="00F946F2">
        <w:tc>
          <w:tcPr>
            <w:tcW w:w="5771"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If management does not agree with the root cause indicated, please provide the root cause according to management.</w:t>
            </w:r>
          </w:p>
        </w:tc>
        <w:tc>
          <w:tcPr>
            <w:tcW w:w="2654" w:type="dxa"/>
            <w:gridSpan w:val="2"/>
          </w:tcPr>
          <w:p w:rsidR="00F946F2" w:rsidRPr="00F946F2" w:rsidRDefault="00F946F2" w:rsidP="00F946F2">
            <w:pPr>
              <w:pStyle w:val="ListParagraph"/>
              <w:keepNext/>
              <w:spacing w:line="260" w:lineRule="exact"/>
              <w:ind w:left="0"/>
              <w:jc w:val="both"/>
              <w:rPr>
                <w:rFonts w:ascii="Arial" w:hAnsi="Arial" w:cs="Arial"/>
                <w:sz w:val="18"/>
                <w:szCs w:val="18"/>
              </w:rPr>
            </w:pPr>
          </w:p>
        </w:tc>
      </w:tr>
    </w:tbl>
    <w:p w:rsidR="00F946F2" w:rsidRDefault="00F946F2" w:rsidP="00F946F2">
      <w:pPr>
        <w:pStyle w:val="ListParagraph"/>
        <w:keepNext/>
        <w:spacing w:line="260" w:lineRule="exact"/>
        <w:ind w:left="360"/>
        <w:jc w:val="both"/>
        <w:rPr>
          <w:rFonts w:cs="Arial"/>
          <w:b/>
          <w:sz w:val="22"/>
          <w:szCs w:val="22"/>
        </w:rPr>
      </w:pPr>
    </w:p>
    <w:p w:rsidR="00F946F2" w:rsidRPr="00F946F2" w:rsidRDefault="00F946F2" w:rsidP="00F946F2">
      <w:pPr>
        <w:spacing w:after="120" w:line="260" w:lineRule="exact"/>
        <w:rPr>
          <w:sz w:val="22"/>
          <w:szCs w:val="22"/>
        </w:rPr>
      </w:pPr>
      <w:r>
        <w:rPr>
          <w:i/>
        </w:rPr>
        <w:tab/>
      </w:r>
      <w:r w:rsidRPr="00F946F2">
        <w:rPr>
          <w:sz w:val="22"/>
          <w:szCs w:val="22"/>
        </w:rPr>
        <w:t>Name:</w:t>
      </w:r>
      <w:r w:rsidRPr="00F946F2">
        <w:rPr>
          <w:rFonts w:eastAsia="Arial Unicode MS"/>
          <w:sz w:val="22"/>
          <w:szCs w:val="22"/>
        </w:rPr>
        <w:t xml:space="preserve">   Masutu Ramatlotlo</w:t>
      </w:r>
    </w:p>
    <w:p w:rsidR="00F946F2" w:rsidRPr="00F946F2" w:rsidRDefault="00F946F2" w:rsidP="00F946F2">
      <w:pPr>
        <w:spacing w:after="120" w:line="260" w:lineRule="exact"/>
        <w:rPr>
          <w:sz w:val="22"/>
          <w:szCs w:val="22"/>
        </w:rPr>
      </w:pPr>
      <w:r w:rsidRPr="00F946F2">
        <w:rPr>
          <w:sz w:val="22"/>
          <w:szCs w:val="22"/>
        </w:rPr>
        <w:tab/>
        <w:t>Position:  Director IT Projects</w:t>
      </w:r>
    </w:p>
    <w:p w:rsidR="00F946F2" w:rsidRPr="00F946F2" w:rsidRDefault="00F946F2" w:rsidP="00F946F2">
      <w:pPr>
        <w:spacing w:after="120" w:line="260" w:lineRule="exact"/>
        <w:rPr>
          <w:sz w:val="22"/>
          <w:szCs w:val="22"/>
        </w:rPr>
      </w:pPr>
      <w:r w:rsidRPr="00F946F2">
        <w:rPr>
          <w:sz w:val="22"/>
          <w:szCs w:val="22"/>
        </w:rPr>
        <w:tab/>
        <w:t>Date:28/08/2012</w:t>
      </w:r>
    </w:p>
    <w:p w:rsidR="00F946F2" w:rsidRPr="00DF02B0" w:rsidRDefault="00F946F2" w:rsidP="00F946F2">
      <w:pPr>
        <w:spacing w:after="120" w:line="260" w:lineRule="exact"/>
        <w:rPr>
          <w:i/>
        </w:rPr>
      </w:pPr>
    </w:p>
    <w:p w:rsidR="00F946F2" w:rsidRPr="00F946F2" w:rsidRDefault="00F946F2" w:rsidP="00F946F2">
      <w:pPr>
        <w:pStyle w:val="ListParagraph"/>
        <w:spacing w:after="120" w:line="260" w:lineRule="exact"/>
        <w:ind w:hanging="720"/>
        <w:rPr>
          <w:rFonts w:ascii="Arial" w:hAnsi="Arial" w:cs="Arial"/>
          <w:sz w:val="22"/>
          <w:szCs w:val="22"/>
        </w:rPr>
      </w:pPr>
      <w:r w:rsidRPr="00F946F2">
        <w:rPr>
          <w:rFonts w:ascii="Arial" w:hAnsi="Arial" w:cs="Arial"/>
          <w:sz w:val="22"/>
          <w:szCs w:val="22"/>
        </w:rPr>
        <w:t>c)</w:t>
      </w:r>
      <w:r w:rsidRPr="00F946F2">
        <w:rPr>
          <w:rFonts w:ascii="Arial" w:hAnsi="Arial" w:cs="Arial"/>
          <w:sz w:val="22"/>
          <w:szCs w:val="22"/>
        </w:rPr>
        <w:tab/>
        <w:t>I am in agreement with the finding for the following reasons [and supply the following/attached information in support of this]</w:t>
      </w:r>
    </w:p>
    <w:p w:rsidR="00F946F2" w:rsidRPr="00C360B5" w:rsidRDefault="00F946F2" w:rsidP="00F946F2">
      <w:pPr>
        <w:pStyle w:val="ListParagraph"/>
        <w:spacing w:after="120" w:line="260" w:lineRule="exact"/>
        <w:ind w:hanging="720"/>
        <w:rPr>
          <w:rFonts w:ascii="Arial" w:hAnsi="Arial" w:cs="Arial"/>
        </w:rPr>
      </w:pPr>
    </w:p>
    <w:p w:rsidR="00F946F2" w:rsidRPr="00DF02B0" w:rsidRDefault="00F946F2" w:rsidP="00F946F2">
      <w:pPr>
        <w:spacing w:after="120" w:line="260" w:lineRule="exact"/>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31"/>
        <w:gridCol w:w="1080"/>
        <w:gridCol w:w="1170"/>
      </w:tblGrid>
      <w:tr w:rsidR="00F946F2" w:rsidRPr="00F946F2" w:rsidTr="00F946F2">
        <w:tc>
          <w:tcPr>
            <w:tcW w:w="6131" w:type="dxa"/>
            <w:shd w:val="clear" w:color="auto" w:fill="BFBFBF" w:themeFill="background1" w:themeFillShade="BF"/>
          </w:tcPr>
          <w:p w:rsidR="00F946F2" w:rsidRPr="00F946F2" w:rsidRDefault="00F946F2" w:rsidP="00F946F2">
            <w:pPr>
              <w:pStyle w:val="ListParagraph"/>
              <w:keepNext/>
              <w:spacing w:line="260" w:lineRule="exact"/>
              <w:ind w:left="0"/>
              <w:jc w:val="both"/>
              <w:rPr>
                <w:rFonts w:ascii="Arial" w:hAnsi="Arial" w:cs="Arial"/>
                <w:b/>
                <w:sz w:val="18"/>
                <w:szCs w:val="18"/>
              </w:rPr>
            </w:pPr>
            <w:r w:rsidRPr="00F946F2">
              <w:rPr>
                <w:rFonts w:ascii="Arial" w:hAnsi="Arial" w:cs="Arial"/>
                <w:b/>
                <w:sz w:val="18"/>
                <w:szCs w:val="18"/>
              </w:rPr>
              <w:lastRenderedPageBreak/>
              <w:t>DESCRIPTION</w:t>
            </w:r>
          </w:p>
        </w:tc>
        <w:tc>
          <w:tcPr>
            <w:tcW w:w="2250" w:type="dxa"/>
            <w:gridSpan w:val="2"/>
            <w:shd w:val="clear" w:color="auto" w:fill="BFBFBF" w:themeFill="background1" w:themeFillShade="BF"/>
          </w:tcPr>
          <w:p w:rsidR="00F946F2" w:rsidRPr="00F946F2" w:rsidRDefault="00F946F2" w:rsidP="00F946F2">
            <w:pPr>
              <w:pStyle w:val="ListParagraph"/>
              <w:keepNext/>
              <w:spacing w:line="260" w:lineRule="exact"/>
              <w:ind w:left="0"/>
              <w:jc w:val="both"/>
              <w:rPr>
                <w:rFonts w:cs="Arial"/>
                <w:b/>
                <w:sz w:val="18"/>
                <w:szCs w:val="18"/>
              </w:rPr>
            </w:pPr>
            <w:r w:rsidRPr="00F946F2">
              <w:rPr>
                <w:rFonts w:ascii="Arial" w:hAnsi="Arial" w:cs="Arial"/>
                <w:b/>
                <w:sz w:val="18"/>
                <w:szCs w:val="18"/>
              </w:rPr>
              <w:t>RESPONSE</w:t>
            </w:r>
          </w:p>
        </w:tc>
      </w:tr>
      <w:tr w:rsidR="00F946F2" w:rsidRPr="00F946F2" w:rsidTr="00F946F2">
        <w:tc>
          <w:tcPr>
            <w:tcW w:w="6131"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Corrective action to be taken</w:t>
            </w:r>
          </w:p>
        </w:tc>
        <w:tc>
          <w:tcPr>
            <w:tcW w:w="2250" w:type="dxa"/>
            <w:gridSpan w:val="2"/>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Adjustments will be made in the financials.</w:t>
            </w:r>
          </w:p>
        </w:tc>
      </w:tr>
      <w:tr w:rsidR="00F946F2" w:rsidRPr="00F946F2" w:rsidTr="00F946F2">
        <w:tc>
          <w:tcPr>
            <w:tcW w:w="6131" w:type="dxa"/>
            <w:vMerge w:val="restart"/>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Does the finding affect an amount disclosed in the financial statements</w:t>
            </w:r>
          </w:p>
        </w:tc>
        <w:tc>
          <w:tcPr>
            <w:tcW w:w="1080" w:type="dxa"/>
          </w:tcPr>
          <w:p w:rsidR="00F946F2" w:rsidRPr="00F946F2" w:rsidRDefault="00F946F2" w:rsidP="00F946F2">
            <w:pPr>
              <w:pStyle w:val="ListParagraph"/>
              <w:keepNext/>
              <w:spacing w:line="260" w:lineRule="exact"/>
              <w:ind w:left="0"/>
              <w:jc w:val="both"/>
              <w:rPr>
                <w:rFonts w:ascii="Arial" w:hAnsi="Arial" w:cs="Arial"/>
                <w:b/>
                <w:sz w:val="18"/>
                <w:szCs w:val="18"/>
              </w:rPr>
            </w:pPr>
            <w:r w:rsidRPr="00F946F2">
              <w:rPr>
                <w:rFonts w:ascii="Arial" w:hAnsi="Arial" w:cs="Arial"/>
                <w:b/>
                <w:sz w:val="18"/>
                <w:szCs w:val="18"/>
              </w:rPr>
              <w:t>Yes</w:t>
            </w:r>
          </w:p>
        </w:tc>
        <w:tc>
          <w:tcPr>
            <w:tcW w:w="1170" w:type="dxa"/>
          </w:tcPr>
          <w:p w:rsidR="00F946F2" w:rsidRPr="00F946F2" w:rsidRDefault="00F946F2" w:rsidP="00F946F2">
            <w:pPr>
              <w:pStyle w:val="ListParagraph"/>
              <w:keepNext/>
              <w:spacing w:line="260" w:lineRule="exact"/>
              <w:ind w:left="0"/>
              <w:jc w:val="both"/>
              <w:rPr>
                <w:rFonts w:ascii="Arial" w:hAnsi="Arial" w:cs="Arial"/>
                <w:b/>
                <w:sz w:val="18"/>
                <w:szCs w:val="18"/>
              </w:rPr>
            </w:pPr>
            <w:r w:rsidRPr="00F946F2">
              <w:rPr>
                <w:rFonts w:ascii="Arial" w:hAnsi="Arial" w:cs="Arial"/>
                <w:b/>
                <w:sz w:val="18"/>
                <w:szCs w:val="18"/>
              </w:rPr>
              <w:t>No</w:t>
            </w:r>
          </w:p>
        </w:tc>
      </w:tr>
      <w:tr w:rsidR="00F946F2" w:rsidRPr="00F946F2" w:rsidTr="00F946F2">
        <w:tc>
          <w:tcPr>
            <w:tcW w:w="6131" w:type="dxa"/>
            <w:vMerge/>
          </w:tcPr>
          <w:p w:rsidR="00F946F2" w:rsidRPr="00F946F2" w:rsidRDefault="00F946F2" w:rsidP="00F946F2">
            <w:pPr>
              <w:pStyle w:val="ListParagraph"/>
              <w:keepNext/>
              <w:spacing w:line="260" w:lineRule="exact"/>
              <w:ind w:left="0"/>
              <w:jc w:val="both"/>
              <w:rPr>
                <w:rFonts w:ascii="Arial" w:hAnsi="Arial" w:cs="Arial"/>
                <w:sz w:val="18"/>
                <w:szCs w:val="18"/>
              </w:rPr>
            </w:pPr>
          </w:p>
        </w:tc>
        <w:tc>
          <w:tcPr>
            <w:tcW w:w="1080" w:type="dxa"/>
          </w:tcPr>
          <w:p w:rsidR="00F946F2" w:rsidRPr="00F946F2" w:rsidRDefault="00F946F2" w:rsidP="00F946F2">
            <w:pPr>
              <w:pStyle w:val="ListParagraph"/>
              <w:keepNext/>
              <w:spacing w:line="260" w:lineRule="exact"/>
              <w:ind w:left="0"/>
              <w:jc w:val="both"/>
              <w:rPr>
                <w:rFonts w:ascii="Arial" w:hAnsi="Arial" w:cs="Arial"/>
                <w:sz w:val="18"/>
                <w:szCs w:val="18"/>
              </w:rPr>
            </w:pPr>
          </w:p>
        </w:tc>
        <w:tc>
          <w:tcPr>
            <w:tcW w:w="1170" w:type="dxa"/>
          </w:tcPr>
          <w:p w:rsidR="00F946F2" w:rsidRPr="00F946F2" w:rsidRDefault="00F946F2" w:rsidP="00F946F2">
            <w:pPr>
              <w:pStyle w:val="ListParagraph"/>
              <w:keepNext/>
              <w:spacing w:line="260" w:lineRule="exact"/>
              <w:ind w:left="0"/>
              <w:jc w:val="both"/>
              <w:rPr>
                <w:rFonts w:ascii="Arial" w:hAnsi="Arial" w:cs="Arial"/>
                <w:sz w:val="18"/>
                <w:szCs w:val="18"/>
              </w:rPr>
            </w:pPr>
          </w:p>
        </w:tc>
      </w:tr>
      <w:tr w:rsidR="00F946F2" w:rsidRPr="00F946F2" w:rsidTr="00F946F2">
        <w:tc>
          <w:tcPr>
            <w:tcW w:w="6131"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If yes, what corrections will be made to the population</w:t>
            </w:r>
          </w:p>
        </w:tc>
        <w:tc>
          <w:tcPr>
            <w:tcW w:w="2250" w:type="dxa"/>
            <w:gridSpan w:val="2"/>
          </w:tcPr>
          <w:p w:rsidR="00F946F2" w:rsidRPr="00F946F2" w:rsidRDefault="00F946F2" w:rsidP="00F946F2">
            <w:pPr>
              <w:pStyle w:val="ListParagraph"/>
              <w:keepNext/>
              <w:spacing w:line="260" w:lineRule="exact"/>
              <w:ind w:left="0"/>
              <w:jc w:val="both"/>
              <w:rPr>
                <w:rFonts w:ascii="Arial" w:hAnsi="Arial" w:cs="Arial"/>
                <w:sz w:val="18"/>
                <w:szCs w:val="18"/>
              </w:rPr>
            </w:pPr>
          </w:p>
        </w:tc>
      </w:tr>
      <w:tr w:rsidR="00F946F2" w:rsidRPr="00F946F2" w:rsidTr="00F946F2">
        <w:tc>
          <w:tcPr>
            <w:tcW w:w="6131"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F946F2" w:rsidRPr="00F946F2" w:rsidRDefault="00F946F2" w:rsidP="00F946F2">
            <w:pPr>
              <w:pStyle w:val="ListParagraph"/>
              <w:keepNext/>
              <w:spacing w:line="260" w:lineRule="exact"/>
              <w:ind w:left="0"/>
              <w:jc w:val="both"/>
              <w:rPr>
                <w:rFonts w:ascii="Arial" w:hAnsi="Arial" w:cs="Arial"/>
                <w:sz w:val="18"/>
                <w:szCs w:val="18"/>
              </w:rPr>
            </w:pPr>
          </w:p>
        </w:tc>
      </w:tr>
      <w:tr w:rsidR="00F946F2" w:rsidRPr="00F946F2" w:rsidTr="00F946F2">
        <w:tc>
          <w:tcPr>
            <w:tcW w:w="6131"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Position of official responsible to take corrective actions</w:t>
            </w:r>
          </w:p>
        </w:tc>
        <w:tc>
          <w:tcPr>
            <w:tcW w:w="2250" w:type="dxa"/>
            <w:gridSpan w:val="2"/>
          </w:tcPr>
          <w:p w:rsidR="00F946F2" w:rsidRPr="00F946F2" w:rsidRDefault="00F946F2" w:rsidP="00F946F2">
            <w:pPr>
              <w:pStyle w:val="ListParagraph"/>
              <w:keepNext/>
              <w:spacing w:line="260" w:lineRule="exact"/>
              <w:ind w:left="0"/>
              <w:jc w:val="both"/>
              <w:rPr>
                <w:rFonts w:ascii="Arial" w:hAnsi="Arial" w:cs="Arial"/>
                <w:sz w:val="18"/>
                <w:szCs w:val="18"/>
              </w:rPr>
            </w:pPr>
          </w:p>
        </w:tc>
      </w:tr>
      <w:tr w:rsidR="00F946F2" w:rsidRPr="00F946F2" w:rsidTr="00F946F2">
        <w:tc>
          <w:tcPr>
            <w:tcW w:w="6131"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Estimated completion date for corrective action</w:t>
            </w:r>
          </w:p>
        </w:tc>
        <w:tc>
          <w:tcPr>
            <w:tcW w:w="2250" w:type="dxa"/>
            <w:gridSpan w:val="2"/>
          </w:tcPr>
          <w:p w:rsidR="00F946F2" w:rsidRPr="00F946F2" w:rsidRDefault="00F946F2" w:rsidP="00F946F2">
            <w:pPr>
              <w:pStyle w:val="ListParagraph"/>
              <w:keepNext/>
              <w:spacing w:line="260" w:lineRule="exact"/>
              <w:ind w:left="0"/>
              <w:jc w:val="both"/>
              <w:rPr>
                <w:rFonts w:ascii="Arial" w:hAnsi="Arial" w:cs="Arial"/>
                <w:sz w:val="18"/>
                <w:szCs w:val="18"/>
              </w:rPr>
            </w:pPr>
          </w:p>
        </w:tc>
      </w:tr>
    </w:tbl>
    <w:p w:rsidR="00F946F2" w:rsidRPr="00F946F2" w:rsidRDefault="00F946F2" w:rsidP="00F946F2">
      <w:pPr>
        <w:spacing w:after="120" w:line="260" w:lineRule="exact"/>
        <w:ind w:left="357" w:hanging="357"/>
        <w:rPr>
          <w:sz w:val="18"/>
          <w:szCs w:val="18"/>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1"/>
        <w:gridCol w:w="1440"/>
        <w:gridCol w:w="1214"/>
      </w:tblGrid>
      <w:tr w:rsidR="00F946F2" w:rsidRPr="00F946F2" w:rsidTr="00F946F2">
        <w:tc>
          <w:tcPr>
            <w:tcW w:w="5771" w:type="dxa"/>
            <w:shd w:val="clear" w:color="auto" w:fill="BFBFBF" w:themeFill="background1" w:themeFillShade="BF"/>
          </w:tcPr>
          <w:p w:rsidR="00F946F2" w:rsidRPr="00F946F2" w:rsidRDefault="00F946F2" w:rsidP="00F946F2">
            <w:pPr>
              <w:pStyle w:val="ListParagraph"/>
              <w:keepNext/>
              <w:spacing w:line="260" w:lineRule="exact"/>
              <w:ind w:left="0"/>
              <w:jc w:val="both"/>
              <w:rPr>
                <w:rFonts w:ascii="Arial" w:hAnsi="Arial" w:cs="Arial"/>
                <w:b/>
                <w:sz w:val="18"/>
                <w:szCs w:val="18"/>
              </w:rPr>
            </w:pPr>
            <w:r w:rsidRPr="00F946F2">
              <w:rPr>
                <w:rFonts w:ascii="Arial" w:hAnsi="Arial" w:cs="Arial"/>
                <w:b/>
                <w:sz w:val="18"/>
                <w:szCs w:val="18"/>
              </w:rPr>
              <w:t>DESCRIPTION</w:t>
            </w:r>
          </w:p>
        </w:tc>
        <w:tc>
          <w:tcPr>
            <w:tcW w:w="2654" w:type="dxa"/>
            <w:gridSpan w:val="2"/>
            <w:shd w:val="clear" w:color="auto" w:fill="BFBFBF" w:themeFill="background1" w:themeFillShade="BF"/>
          </w:tcPr>
          <w:p w:rsidR="00F946F2" w:rsidRPr="00F946F2" w:rsidRDefault="00F946F2" w:rsidP="00F946F2">
            <w:pPr>
              <w:pStyle w:val="ListParagraph"/>
              <w:keepNext/>
              <w:spacing w:line="260" w:lineRule="exact"/>
              <w:ind w:left="0"/>
              <w:jc w:val="both"/>
              <w:rPr>
                <w:rFonts w:cs="Arial"/>
                <w:b/>
                <w:sz w:val="18"/>
                <w:szCs w:val="18"/>
              </w:rPr>
            </w:pPr>
            <w:r w:rsidRPr="00F946F2">
              <w:rPr>
                <w:rFonts w:ascii="Arial" w:hAnsi="Arial" w:cs="Arial"/>
                <w:b/>
                <w:sz w:val="18"/>
                <w:szCs w:val="18"/>
              </w:rPr>
              <w:t>RESPONSE</w:t>
            </w:r>
          </w:p>
        </w:tc>
      </w:tr>
      <w:tr w:rsidR="00F946F2" w:rsidRPr="00F946F2" w:rsidTr="00F946F2">
        <w:tc>
          <w:tcPr>
            <w:tcW w:w="5771" w:type="dxa"/>
            <w:vMerge w:val="restart"/>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Does management agree with the root cause indicated</w:t>
            </w:r>
          </w:p>
        </w:tc>
        <w:tc>
          <w:tcPr>
            <w:tcW w:w="1440"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b/>
                <w:sz w:val="18"/>
                <w:szCs w:val="18"/>
              </w:rPr>
              <w:t>Yes</w:t>
            </w:r>
          </w:p>
        </w:tc>
        <w:tc>
          <w:tcPr>
            <w:tcW w:w="1214"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b/>
                <w:sz w:val="18"/>
                <w:szCs w:val="18"/>
              </w:rPr>
              <w:t>No</w:t>
            </w:r>
          </w:p>
        </w:tc>
      </w:tr>
      <w:tr w:rsidR="00F946F2" w:rsidRPr="00F946F2" w:rsidTr="00F946F2">
        <w:tc>
          <w:tcPr>
            <w:tcW w:w="5771" w:type="dxa"/>
            <w:vMerge/>
          </w:tcPr>
          <w:p w:rsidR="00F946F2" w:rsidRPr="00F946F2" w:rsidRDefault="00F946F2" w:rsidP="00F946F2">
            <w:pPr>
              <w:pStyle w:val="ListParagraph"/>
              <w:keepNext/>
              <w:spacing w:line="260" w:lineRule="exact"/>
              <w:ind w:left="0"/>
              <w:jc w:val="both"/>
              <w:rPr>
                <w:rFonts w:ascii="Arial" w:hAnsi="Arial" w:cs="Arial"/>
                <w:sz w:val="18"/>
                <w:szCs w:val="18"/>
              </w:rPr>
            </w:pPr>
          </w:p>
        </w:tc>
        <w:tc>
          <w:tcPr>
            <w:tcW w:w="1440" w:type="dxa"/>
          </w:tcPr>
          <w:p w:rsidR="00F946F2" w:rsidRPr="00F946F2" w:rsidRDefault="00F946F2" w:rsidP="00F946F2">
            <w:pPr>
              <w:pStyle w:val="ListParagraph"/>
              <w:keepNext/>
              <w:spacing w:line="260" w:lineRule="exact"/>
              <w:ind w:left="0"/>
              <w:jc w:val="both"/>
              <w:rPr>
                <w:rFonts w:ascii="Arial" w:hAnsi="Arial" w:cs="Arial"/>
                <w:sz w:val="18"/>
                <w:szCs w:val="18"/>
              </w:rPr>
            </w:pPr>
          </w:p>
        </w:tc>
        <w:tc>
          <w:tcPr>
            <w:tcW w:w="1214" w:type="dxa"/>
          </w:tcPr>
          <w:p w:rsidR="00F946F2" w:rsidRPr="00F946F2" w:rsidRDefault="00F946F2" w:rsidP="00F946F2">
            <w:pPr>
              <w:pStyle w:val="ListParagraph"/>
              <w:keepNext/>
              <w:spacing w:line="260" w:lineRule="exact"/>
              <w:ind w:left="0"/>
              <w:jc w:val="both"/>
              <w:rPr>
                <w:rFonts w:ascii="Arial" w:hAnsi="Arial" w:cs="Arial"/>
                <w:sz w:val="18"/>
                <w:szCs w:val="18"/>
              </w:rPr>
            </w:pPr>
          </w:p>
        </w:tc>
      </w:tr>
      <w:tr w:rsidR="00F946F2" w:rsidRPr="00F946F2" w:rsidTr="00F946F2">
        <w:tc>
          <w:tcPr>
            <w:tcW w:w="5771" w:type="dxa"/>
          </w:tcPr>
          <w:p w:rsidR="00F946F2" w:rsidRPr="00F946F2" w:rsidRDefault="00F946F2" w:rsidP="00F946F2">
            <w:pPr>
              <w:pStyle w:val="ListParagraph"/>
              <w:keepNext/>
              <w:spacing w:line="260" w:lineRule="exact"/>
              <w:ind w:left="0"/>
              <w:jc w:val="both"/>
              <w:rPr>
                <w:rFonts w:ascii="Arial" w:hAnsi="Arial" w:cs="Arial"/>
                <w:sz w:val="18"/>
                <w:szCs w:val="18"/>
              </w:rPr>
            </w:pPr>
            <w:r w:rsidRPr="00F946F2">
              <w:rPr>
                <w:rFonts w:ascii="Arial" w:hAnsi="Arial" w:cs="Arial"/>
                <w:sz w:val="18"/>
                <w:szCs w:val="18"/>
              </w:rPr>
              <w:t>If management does not agree with the root cause indicated, please provide the root cause according to management.</w:t>
            </w:r>
          </w:p>
        </w:tc>
        <w:tc>
          <w:tcPr>
            <w:tcW w:w="2654" w:type="dxa"/>
            <w:gridSpan w:val="2"/>
          </w:tcPr>
          <w:p w:rsidR="00F946F2" w:rsidRPr="00F946F2" w:rsidRDefault="00F946F2" w:rsidP="00F946F2">
            <w:pPr>
              <w:pStyle w:val="ListParagraph"/>
              <w:keepNext/>
              <w:spacing w:line="260" w:lineRule="exact"/>
              <w:ind w:left="0"/>
              <w:jc w:val="both"/>
              <w:rPr>
                <w:rFonts w:ascii="Arial" w:hAnsi="Arial" w:cs="Arial"/>
                <w:sz w:val="18"/>
                <w:szCs w:val="18"/>
              </w:rPr>
            </w:pPr>
          </w:p>
        </w:tc>
      </w:tr>
    </w:tbl>
    <w:p w:rsidR="00F946F2" w:rsidRDefault="00F946F2" w:rsidP="00F946F2">
      <w:pPr>
        <w:pStyle w:val="ListParagraph"/>
        <w:keepNext/>
        <w:spacing w:line="260" w:lineRule="exact"/>
        <w:ind w:left="360"/>
        <w:jc w:val="both"/>
        <w:rPr>
          <w:rFonts w:cs="Arial"/>
          <w:b/>
          <w:sz w:val="22"/>
          <w:szCs w:val="22"/>
        </w:rPr>
      </w:pPr>
    </w:p>
    <w:p w:rsidR="00F946F2" w:rsidRDefault="00F946F2" w:rsidP="00F946F2">
      <w:pPr>
        <w:pStyle w:val="ListParagraph"/>
        <w:keepNext/>
        <w:spacing w:line="260" w:lineRule="exact"/>
        <w:ind w:left="360"/>
        <w:jc w:val="both"/>
        <w:rPr>
          <w:rFonts w:cs="Arial"/>
          <w:b/>
          <w:sz w:val="22"/>
          <w:szCs w:val="22"/>
        </w:rPr>
      </w:pPr>
    </w:p>
    <w:p w:rsidR="00F946F2" w:rsidRDefault="00F946F2" w:rsidP="00F946F2">
      <w:pPr>
        <w:spacing w:after="120" w:line="260" w:lineRule="exact"/>
        <w:rPr>
          <w:sz w:val="22"/>
          <w:szCs w:val="22"/>
        </w:rPr>
      </w:pPr>
      <w:r w:rsidRPr="00F946F2">
        <w:rPr>
          <w:sz w:val="22"/>
          <w:szCs w:val="22"/>
        </w:rPr>
        <w:t>Name:</w:t>
      </w:r>
      <w:r w:rsidRPr="00F946F2">
        <w:rPr>
          <w:rFonts w:eastAsia="Arial Unicode MS"/>
          <w:sz w:val="22"/>
          <w:szCs w:val="22"/>
        </w:rPr>
        <w:t xml:space="preserve">   Masutu Ramatlotlo</w:t>
      </w:r>
    </w:p>
    <w:p w:rsidR="00F946F2" w:rsidRPr="00F946F2" w:rsidRDefault="00F946F2" w:rsidP="00F946F2">
      <w:pPr>
        <w:spacing w:after="120" w:line="260" w:lineRule="exact"/>
        <w:rPr>
          <w:sz w:val="22"/>
          <w:szCs w:val="22"/>
        </w:rPr>
      </w:pPr>
      <w:r w:rsidRPr="00F946F2">
        <w:rPr>
          <w:sz w:val="22"/>
          <w:szCs w:val="22"/>
        </w:rPr>
        <w:t>Position:  Director IT Projects</w:t>
      </w:r>
    </w:p>
    <w:p w:rsidR="00F946F2" w:rsidRPr="00F946F2" w:rsidRDefault="00F946F2" w:rsidP="00F946F2">
      <w:pPr>
        <w:spacing w:after="120" w:line="260" w:lineRule="exact"/>
        <w:rPr>
          <w:sz w:val="22"/>
          <w:szCs w:val="22"/>
        </w:rPr>
      </w:pPr>
      <w:r w:rsidRPr="00F946F2">
        <w:rPr>
          <w:sz w:val="22"/>
          <w:szCs w:val="22"/>
        </w:rPr>
        <w:t>Date:28/08/2012</w:t>
      </w:r>
    </w:p>
    <w:p w:rsidR="00F946F2" w:rsidRDefault="00F946F2" w:rsidP="00F946F2">
      <w:pPr>
        <w:spacing w:after="120" w:line="260" w:lineRule="exact"/>
        <w:rPr>
          <w:i/>
        </w:rPr>
      </w:pPr>
    </w:p>
    <w:p w:rsidR="00F946F2" w:rsidRDefault="00F946F2" w:rsidP="00F946F2">
      <w:pPr>
        <w:pStyle w:val="ListParagraph"/>
        <w:spacing w:after="120" w:line="260" w:lineRule="exact"/>
        <w:ind w:left="0"/>
        <w:rPr>
          <w:rFonts w:ascii="Arial" w:hAnsi="Arial" w:cs="Arial"/>
          <w:b/>
        </w:rPr>
      </w:pPr>
      <w:r>
        <w:rPr>
          <w:rFonts w:ascii="Arial" w:hAnsi="Arial" w:cs="Arial"/>
          <w:b/>
        </w:rPr>
        <w:t>Auditor’s conclusion</w:t>
      </w:r>
    </w:p>
    <w:p w:rsidR="00F946F2" w:rsidRDefault="00F946F2" w:rsidP="00F946F2">
      <w:pPr>
        <w:pStyle w:val="ListParagraph"/>
        <w:spacing w:after="120" w:line="260" w:lineRule="exact"/>
        <w:ind w:left="0"/>
        <w:rPr>
          <w:rFonts w:ascii="Arial" w:hAnsi="Arial" w:cs="Arial"/>
          <w:b/>
        </w:rPr>
      </w:pPr>
    </w:p>
    <w:p w:rsidR="00F946F2" w:rsidRPr="00EC3CB2" w:rsidRDefault="00F946F2" w:rsidP="00F946F2">
      <w:pPr>
        <w:pStyle w:val="ListParagraph"/>
        <w:spacing w:after="120" w:line="260" w:lineRule="exact"/>
        <w:ind w:left="1620" w:hanging="1620"/>
        <w:rPr>
          <w:rFonts w:ascii="Arial" w:hAnsi="Arial" w:cs="Arial"/>
          <w:sz w:val="22"/>
          <w:szCs w:val="22"/>
        </w:rPr>
      </w:pPr>
      <w:r w:rsidRPr="00EC3CB2">
        <w:rPr>
          <w:rFonts w:ascii="Arial" w:hAnsi="Arial" w:cs="Arial"/>
          <w:sz w:val="22"/>
          <w:szCs w:val="22"/>
        </w:rPr>
        <w:t>a) (i) to  (a)(iv)</w:t>
      </w:r>
      <w:r w:rsidRPr="00EC3CB2">
        <w:rPr>
          <w:rFonts w:ascii="Arial" w:hAnsi="Arial" w:cs="Arial"/>
          <w:sz w:val="22"/>
          <w:szCs w:val="22"/>
        </w:rPr>
        <w:tab/>
        <w:t xml:space="preserve">Although management has indicated that they are not in agreement with the finding, they have noted that they cannot respond on behalf of SITA. The matter therefore remains unresolved. </w:t>
      </w:r>
    </w:p>
    <w:p w:rsidR="00EC3CB2" w:rsidRDefault="00EC3CB2" w:rsidP="00F946F2">
      <w:pPr>
        <w:pStyle w:val="ListParagraph"/>
        <w:spacing w:after="120" w:line="260" w:lineRule="exact"/>
        <w:ind w:left="0"/>
        <w:rPr>
          <w:rFonts w:ascii="Arial" w:hAnsi="Arial" w:cs="Arial"/>
          <w:sz w:val="22"/>
          <w:szCs w:val="22"/>
        </w:rPr>
      </w:pPr>
    </w:p>
    <w:p w:rsidR="00F946F2" w:rsidRPr="00EC3CB2" w:rsidRDefault="00F946F2" w:rsidP="00F946F2">
      <w:pPr>
        <w:pStyle w:val="ListParagraph"/>
        <w:spacing w:after="120" w:line="260" w:lineRule="exact"/>
        <w:ind w:left="0"/>
        <w:rPr>
          <w:rFonts w:ascii="Arial" w:hAnsi="Arial" w:cs="Arial"/>
          <w:sz w:val="22"/>
          <w:szCs w:val="22"/>
        </w:rPr>
      </w:pPr>
      <w:r w:rsidRPr="00EC3CB2">
        <w:rPr>
          <w:rFonts w:ascii="Arial" w:hAnsi="Arial" w:cs="Arial"/>
          <w:sz w:val="22"/>
          <w:szCs w:val="22"/>
        </w:rPr>
        <w:t>b) (i)</w:t>
      </w:r>
      <w:r w:rsidRPr="00EC3CB2">
        <w:rPr>
          <w:rFonts w:ascii="Arial" w:hAnsi="Arial" w:cs="Arial"/>
          <w:sz w:val="22"/>
          <w:szCs w:val="22"/>
        </w:rPr>
        <w:tab/>
        <w:t xml:space="preserve">Management’s comment is noted. The matter is resolved. </w:t>
      </w:r>
    </w:p>
    <w:p w:rsidR="00F946F2" w:rsidRPr="00EC3CB2" w:rsidRDefault="00F946F2" w:rsidP="00F946F2">
      <w:pPr>
        <w:pStyle w:val="ListParagraph"/>
        <w:spacing w:after="120" w:line="260" w:lineRule="exact"/>
        <w:ind w:left="0"/>
        <w:rPr>
          <w:rFonts w:ascii="Arial" w:hAnsi="Arial" w:cs="Arial"/>
          <w:sz w:val="22"/>
          <w:szCs w:val="22"/>
        </w:rPr>
      </w:pPr>
    </w:p>
    <w:p w:rsidR="00F946F2" w:rsidRPr="00EC3CB2" w:rsidRDefault="00F946F2" w:rsidP="00F946F2">
      <w:pPr>
        <w:pStyle w:val="ListParagraph"/>
        <w:spacing w:after="120" w:line="260" w:lineRule="exact"/>
        <w:ind w:left="0"/>
        <w:rPr>
          <w:rFonts w:ascii="Arial" w:hAnsi="Arial" w:cs="Arial"/>
          <w:sz w:val="22"/>
          <w:szCs w:val="22"/>
        </w:rPr>
      </w:pPr>
      <w:r w:rsidRPr="00EC3CB2">
        <w:rPr>
          <w:rFonts w:ascii="Arial" w:hAnsi="Arial" w:cs="Arial"/>
          <w:sz w:val="22"/>
          <w:szCs w:val="22"/>
        </w:rPr>
        <w:t>b) (ii)</w:t>
      </w:r>
      <w:r w:rsidRPr="00EC3CB2">
        <w:rPr>
          <w:rFonts w:ascii="Arial" w:hAnsi="Arial" w:cs="Arial"/>
          <w:sz w:val="22"/>
          <w:szCs w:val="22"/>
        </w:rPr>
        <w:tab/>
        <w:t>Although management has indicated that they are not agreement with the</w:t>
      </w:r>
      <w:r w:rsidR="00EC3CB2">
        <w:rPr>
          <w:rFonts w:ascii="Arial" w:hAnsi="Arial" w:cs="Arial"/>
          <w:sz w:val="22"/>
          <w:szCs w:val="22"/>
        </w:rPr>
        <w:t xml:space="preserve"> </w:t>
      </w:r>
      <w:r w:rsidRPr="00EC3CB2">
        <w:rPr>
          <w:rFonts w:ascii="Arial" w:hAnsi="Arial" w:cs="Arial"/>
          <w:sz w:val="22"/>
          <w:szCs w:val="22"/>
        </w:rPr>
        <w:t>finding it should be noted that the Department’s SCM policy requires all</w:t>
      </w:r>
      <w:r w:rsidR="00EC3CB2">
        <w:rPr>
          <w:rFonts w:ascii="Arial" w:hAnsi="Arial" w:cs="Arial"/>
          <w:sz w:val="22"/>
          <w:szCs w:val="22"/>
        </w:rPr>
        <w:t xml:space="preserve"> </w:t>
      </w:r>
      <w:r w:rsidRPr="00EC3CB2">
        <w:rPr>
          <w:rFonts w:ascii="Arial" w:hAnsi="Arial" w:cs="Arial"/>
          <w:sz w:val="22"/>
          <w:szCs w:val="22"/>
        </w:rPr>
        <w:t xml:space="preserve">specifications be endorsed by a bid specification committee and the </w:t>
      </w:r>
      <w:r w:rsidRPr="00EC3CB2">
        <w:rPr>
          <w:rFonts w:ascii="Arial" w:hAnsi="Arial" w:cs="Arial"/>
          <w:sz w:val="22"/>
          <w:szCs w:val="22"/>
        </w:rPr>
        <w:tab/>
        <w:t>committee should consist of at least four p</w:t>
      </w:r>
      <w:r w:rsidR="00EC3CB2">
        <w:rPr>
          <w:rFonts w:ascii="Arial" w:hAnsi="Arial" w:cs="Arial"/>
          <w:sz w:val="22"/>
          <w:szCs w:val="22"/>
        </w:rPr>
        <w:t xml:space="preserve">eople. Since only three people </w:t>
      </w:r>
      <w:r w:rsidRPr="00EC3CB2">
        <w:rPr>
          <w:rFonts w:ascii="Arial" w:hAnsi="Arial" w:cs="Arial"/>
          <w:sz w:val="22"/>
          <w:szCs w:val="22"/>
        </w:rPr>
        <w:t>signed and endorsed the bid specifications the</w:t>
      </w:r>
      <w:r w:rsidR="00EC3CB2">
        <w:rPr>
          <w:rFonts w:ascii="Arial" w:hAnsi="Arial" w:cs="Arial"/>
          <w:sz w:val="22"/>
          <w:szCs w:val="22"/>
        </w:rPr>
        <w:t xml:space="preserve"> requirement is not considered </w:t>
      </w:r>
      <w:r w:rsidRPr="00EC3CB2">
        <w:rPr>
          <w:rFonts w:ascii="Arial" w:hAnsi="Arial" w:cs="Arial"/>
          <w:sz w:val="22"/>
          <w:szCs w:val="22"/>
        </w:rPr>
        <w:t xml:space="preserve">to have been met.  </w:t>
      </w:r>
    </w:p>
    <w:p w:rsidR="00F946F2" w:rsidRPr="00EC3CB2" w:rsidRDefault="00F946F2" w:rsidP="00F946F2">
      <w:pPr>
        <w:pStyle w:val="ListParagraph"/>
        <w:spacing w:after="120" w:line="260" w:lineRule="exact"/>
        <w:ind w:left="0"/>
        <w:rPr>
          <w:rFonts w:ascii="Arial" w:hAnsi="Arial" w:cs="Arial"/>
          <w:sz w:val="22"/>
          <w:szCs w:val="22"/>
        </w:rPr>
      </w:pPr>
      <w:r w:rsidRPr="00EC3CB2">
        <w:rPr>
          <w:rFonts w:ascii="Arial" w:hAnsi="Arial" w:cs="Arial"/>
          <w:sz w:val="22"/>
          <w:szCs w:val="22"/>
        </w:rPr>
        <w:tab/>
      </w:r>
    </w:p>
    <w:p w:rsidR="00F946F2" w:rsidRPr="00EC3CB2" w:rsidRDefault="00F946F2" w:rsidP="00F946F2">
      <w:pPr>
        <w:pStyle w:val="ListParagraph"/>
        <w:spacing w:after="120" w:line="260" w:lineRule="exact"/>
        <w:ind w:left="0"/>
        <w:rPr>
          <w:rFonts w:ascii="Arial" w:hAnsi="Arial" w:cs="Arial"/>
          <w:sz w:val="22"/>
          <w:szCs w:val="22"/>
        </w:rPr>
      </w:pPr>
      <w:r w:rsidRPr="00EC3CB2">
        <w:rPr>
          <w:rFonts w:ascii="Arial" w:hAnsi="Arial" w:cs="Arial"/>
          <w:sz w:val="22"/>
          <w:szCs w:val="22"/>
        </w:rPr>
        <w:t xml:space="preserve">The matter therefore remains unresolved. </w:t>
      </w:r>
    </w:p>
    <w:p w:rsidR="00F946F2" w:rsidRPr="00EC3CB2" w:rsidRDefault="00F946F2" w:rsidP="00F946F2">
      <w:pPr>
        <w:pStyle w:val="ListParagraph"/>
        <w:spacing w:after="120" w:line="260" w:lineRule="exact"/>
        <w:ind w:left="0"/>
        <w:rPr>
          <w:rFonts w:ascii="Arial" w:hAnsi="Arial" w:cs="Arial"/>
          <w:sz w:val="22"/>
          <w:szCs w:val="22"/>
        </w:rPr>
      </w:pPr>
    </w:p>
    <w:p w:rsidR="00F946F2" w:rsidRPr="00EC3CB2" w:rsidRDefault="00F946F2" w:rsidP="00F946F2">
      <w:pPr>
        <w:pStyle w:val="ListParagraph"/>
        <w:spacing w:after="120" w:line="260" w:lineRule="exact"/>
        <w:ind w:left="0"/>
        <w:rPr>
          <w:rFonts w:ascii="Arial" w:hAnsi="Arial" w:cs="Arial"/>
          <w:sz w:val="22"/>
          <w:szCs w:val="22"/>
        </w:rPr>
      </w:pPr>
      <w:r w:rsidRPr="00EC3CB2">
        <w:rPr>
          <w:rFonts w:ascii="Arial" w:hAnsi="Arial" w:cs="Arial"/>
          <w:sz w:val="22"/>
          <w:szCs w:val="22"/>
        </w:rPr>
        <w:t>b) (iii)</w:t>
      </w:r>
      <w:r w:rsidRPr="00EC3CB2">
        <w:rPr>
          <w:rFonts w:ascii="Arial" w:hAnsi="Arial" w:cs="Arial"/>
          <w:sz w:val="22"/>
          <w:szCs w:val="22"/>
        </w:rPr>
        <w:tab/>
        <w:t xml:space="preserve">Management as not indicated whether or not they agree with the finding. The matter therefore remains unresolved. </w:t>
      </w:r>
    </w:p>
    <w:p w:rsidR="00F946F2" w:rsidRPr="00EC3CB2" w:rsidRDefault="00F946F2" w:rsidP="00F946F2">
      <w:pPr>
        <w:pStyle w:val="ListParagraph"/>
        <w:spacing w:after="120" w:line="260" w:lineRule="exact"/>
        <w:ind w:left="0"/>
        <w:rPr>
          <w:rFonts w:ascii="Arial" w:hAnsi="Arial" w:cs="Arial"/>
          <w:sz w:val="22"/>
          <w:szCs w:val="22"/>
        </w:rPr>
      </w:pPr>
    </w:p>
    <w:p w:rsidR="00F946F2" w:rsidRPr="00EC3CB2" w:rsidRDefault="00F946F2" w:rsidP="00F946F2">
      <w:pPr>
        <w:pStyle w:val="ListParagraph"/>
        <w:spacing w:after="120" w:line="260" w:lineRule="exact"/>
        <w:ind w:left="0"/>
        <w:rPr>
          <w:rFonts w:ascii="Arial" w:hAnsi="Arial" w:cs="Arial"/>
          <w:sz w:val="22"/>
          <w:szCs w:val="22"/>
        </w:rPr>
      </w:pPr>
      <w:r w:rsidRPr="00EC3CB2">
        <w:rPr>
          <w:rFonts w:ascii="Arial" w:hAnsi="Arial" w:cs="Arial"/>
          <w:sz w:val="22"/>
          <w:szCs w:val="22"/>
        </w:rPr>
        <w:lastRenderedPageBreak/>
        <w:t>b) (iv)</w:t>
      </w:r>
      <w:r w:rsidRPr="00EC3CB2">
        <w:rPr>
          <w:rFonts w:ascii="Arial" w:hAnsi="Arial" w:cs="Arial"/>
          <w:sz w:val="22"/>
          <w:szCs w:val="22"/>
        </w:rPr>
        <w:tab/>
        <w:t xml:space="preserve">Management has not indicated whether or not they agree with the finding. </w:t>
      </w:r>
      <w:r w:rsidRPr="00EC3CB2">
        <w:rPr>
          <w:rFonts w:ascii="Arial" w:hAnsi="Arial" w:cs="Arial"/>
          <w:sz w:val="22"/>
          <w:szCs w:val="22"/>
        </w:rPr>
        <w:tab/>
        <w:t xml:space="preserve">Although they have indicated that the purchase was included in the updated </w:t>
      </w:r>
      <w:r w:rsidRPr="00EC3CB2">
        <w:rPr>
          <w:rFonts w:ascii="Arial" w:hAnsi="Arial" w:cs="Arial"/>
          <w:sz w:val="22"/>
          <w:szCs w:val="22"/>
        </w:rPr>
        <w:tab/>
        <w:t xml:space="preserve">procurement plan submitted to Treasury, the updated plan was not provided. </w:t>
      </w:r>
    </w:p>
    <w:p w:rsidR="00F946F2" w:rsidRPr="00EC3CB2" w:rsidRDefault="00F946F2" w:rsidP="00F946F2">
      <w:pPr>
        <w:pStyle w:val="ListParagraph"/>
        <w:spacing w:after="120" w:line="260" w:lineRule="exact"/>
        <w:ind w:left="0"/>
        <w:rPr>
          <w:rFonts w:ascii="Arial" w:hAnsi="Arial" w:cs="Arial"/>
          <w:sz w:val="22"/>
          <w:szCs w:val="22"/>
        </w:rPr>
      </w:pPr>
      <w:r w:rsidRPr="00EC3CB2">
        <w:rPr>
          <w:rFonts w:ascii="Arial" w:hAnsi="Arial" w:cs="Arial"/>
          <w:sz w:val="22"/>
          <w:szCs w:val="22"/>
        </w:rPr>
        <w:tab/>
      </w:r>
    </w:p>
    <w:p w:rsidR="00F946F2" w:rsidRPr="00EC3CB2" w:rsidRDefault="00F946F2" w:rsidP="00F946F2">
      <w:pPr>
        <w:pStyle w:val="ListParagraph"/>
        <w:spacing w:after="120" w:line="260" w:lineRule="exact"/>
        <w:ind w:left="0"/>
        <w:rPr>
          <w:rFonts w:ascii="Arial" w:hAnsi="Arial" w:cs="Arial"/>
          <w:sz w:val="22"/>
          <w:szCs w:val="22"/>
        </w:rPr>
      </w:pPr>
      <w:r w:rsidRPr="00EC3CB2">
        <w:rPr>
          <w:rFonts w:ascii="Arial" w:hAnsi="Arial" w:cs="Arial"/>
          <w:sz w:val="22"/>
          <w:szCs w:val="22"/>
        </w:rPr>
        <w:tab/>
        <w:t xml:space="preserve">The matter therefore remains unresolved. </w:t>
      </w:r>
    </w:p>
    <w:p w:rsidR="00F946F2" w:rsidRPr="00EC3CB2" w:rsidRDefault="00F946F2" w:rsidP="00F946F2">
      <w:pPr>
        <w:pStyle w:val="ListParagraph"/>
        <w:spacing w:after="120" w:line="260" w:lineRule="exact"/>
        <w:ind w:left="0"/>
        <w:rPr>
          <w:rFonts w:ascii="Arial" w:hAnsi="Arial" w:cs="Arial"/>
          <w:sz w:val="22"/>
          <w:szCs w:val="22"/>
        </w:rPr>
      </w:pPr>
    </w:p>
    <w:p w:rsidR="00F946F2" w:rsidRPr="00EC3CB2" w:rsidRDefault="00F946F2" w:rsidP="006F5D2E">
      <w:pPr>
        <w:pStyle w:val="ListParagraph"/>
        <w:numPr>
          <w:ilvl w:val="0"/>
          <w:numId w:val="122"/>
        </w:numPr>
        <w:spacing w:after="120" w:line="260" w:lineRule="exact"/>
        <w:ind w:hanging="720"/>
        <w:contextualSpacing/>
        <w:rPr>
          <w:rFonts w:ascii="Arial" w:hAnsi="Arial" w:cs="Arial"/>
          <w:sz w:val="22"/>
          <w:szCs w:val="22"/>
        </w:rPr>
      </w:pPr>
      <w:r w:rsidRPr="00EC3CB2">
        <w:rPr>
          <w:rFonts w:ascii="Arial" w:hAnsi="Arial" w:cs="Arial"/>
          <w:sz w:val="22"/>
          <w:szCs w:val="22"/>
        </w:rPr>
        <w:t>Management agrees with the finding. Commitments was adjusted with the R16 052 316. Management must ensure that measures are implemented to identify all contracts awarded for which commitments still existed at year end. The contract register must be properly maintained to ensure that it indicates amounts awarded, amounts spend, amounts reflected in accruals and the remaining balance should then be reflected in commitments. The matter remains unresolved.</w:t>
      </w:r>
    </w:p>
    <w:p w:rsidR="00F946F2" w:rsidRDefault="00F946F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EC3CB2" w:rsidRDefault="00EC3CB2" w:rsidP="00F946F2">
      <w:pPr>
        <w:pStyle w:val="ListParagraph"/>
        <w:spacing w:after="120" w:line="260" w:lineRule="exact"/>
        <w:rPr>
          <w:rFonts w:ascii="Arial" w:hAnsi="Arial" w:cs="Arial"/>
        </w:rPr>
      </w:pPr>
    </w:p>
    <w:p w:rsidR="00BA5CD3" w:rsidRPr="00BA5CD3" w:rsidRDefault="00BA5CD3" w:rsidP="006F5D2E">
      <w:pPr>
        <w:pStyle w:val="ListParagraph"/>
        <w:numPr>
          <w:ilvl w:val="0"/>
          <w:numId w:val="296"/>
        </w:numPr>
        <w:spacing w:after="120"/>
        <w:jc w:val="both"/>
        <w:rPr>
          <w:rFonts w:ascii="Arial" w:hAnsi="Arial" w:cs="Arial"/>
          <w:b/>
          <w:bCs/>
          <w:sz w:val="22"/>
          <w:szCs w:val="22"/>
        </w:rPr>
      </w:pPr>
      <w:r w:rsidRPr="00BA5CD3">
        <w:rPr>
          <w:rFonts w:ascii="Arial" w:hAnsi="Arial" w:cs="Arial"/>
          <w:b/>
          <w:bCs/>
          <w:sz w:val="22"/>
          <w:szCs w:val="22"/>
        </w:rPr>
        <w:lastRenderedPageBreak/>
        <w:t>SCM – Bid no - HS11/020 Senex Interiors (Pty) Lt</w:t>
      </w:r>
      <w:bookmarkStart w:id="2" w:name="tm_521371655"/>
      <w:r w:rsidRPr="00BA5CD3">
        <w:rPr>
          <w:rFonts w:ascii="Arial" w:hAnsi="Arial" w:cs="Arial"/>
          <w:b/>
          <w:bCs/>
          <w:sz w:val="22"/>
          <w:szCs w:val="22"/>
        </w:rPr>
        <w:t>d</w:t>
      </w:r>
      <w:bookmarkEnd w:id="2"/>
      <w:r w:rsidRPr="00BA5CD3">
        <w:rPr>
          <w:rFonts w:ascii="Arial" w:hAnsi="Arial" w:cs="Arial"/>
          <w:b/>
          <w:bCs/>
          <w:sz w:val="22"/>
          <w:szCs w:val="22"/>
        </w:rPr>
        <w:t xml:space="preserve"> </w:t>
      </w:r>
      <w:r w:rsidRPr="00BA5CD3">
        <w:rPr>
          <w:rFonts w:ascii="Arial" w:hAnsi="Arial" w:cs="Arial"/>
          <w:b/>
          <w:bCs/>
          <w:color w:val="FF0000"/>
          <w:sz w:val="22"/>
          <w:szCs w:val="22"/>
        </w:rPr>
        <w:t>ex 44</w:t>
      </w:r>
    </w:p>
    <w:p w:rsidR="00BA5CD3" w:rsidRPr="004C13EA" w:rsidRDefault="00BA5CD3" w:rsidP="00BA5CD3">
      <w:pPr>
        <w:spacing w:after="120"/>
        <w:jc w:val="both"/>
        <w:rPr>
          <w:b/>
          <w:bCs/>
          <w:sz w:val="22"/>
          <w:szCs w:val="22"/>
        </w:rPr>
      </w:pPr>
      <w:r w:rsidRPr="004C13EA">
        <w:rPr>
          <w:b/>
          <w:bCs/>
          <w:sz w:val="22"/>
          <w:szCs w:val="22"/>
        </w:rPr>
        <w:t>Audit Finding</w:t>
      </w:r>
    </w:p>
    <w:p w:rsidR="00BA5CD3" w:rsidRPr="004C13EA" w:rsidRDefault="00BA5CD3" w:rsidP="00BA5CD3">
      <w:pPr>
        <w:rPr>
          <w:sz w:val="22"/>
          <w:szCs w:val="22"/>
        </w:rPr>
      </w:pPr>
    </w:p>
    <w:p w:rsidR="00BA5CD3" w:rsidRPr="004C13EA" w:rsidRDefault="00BA5CD3" w:rsidP="00BA5CD3">
      <w:pPr>
        <w:rPr>
          <w:sz w:val="22"/>
          <w:szCs w:val="22"/>
        </w:rPr>
      </w:pPr>
      <w:r w:rsidRPr="004C13EA">
        <w:rPr>
          <w:sz w:val="22"/>
          <w:szCs w:val="22"/>
        </w:rPr>
        <w:t>Laws, rules and Regulations:</w:t>
      </w:r>
    </w:p>
    <w:p w:rsidR="00BA5CD3" w:rsidRPr="004C13EA" w:rsidRDefault="00BA5CD3" w:rsidP="00BA5CD3">
      <w:pPr>
        <w:autoSpaceDE w:val="0"/>
        <w:autoSpaceDN w:val="0"/>
        <w:adjustRightInd w:val="0"/>
        <w:rPr>
          <w:sz w:val="22"/>
          <w:szCs w:val="22"/>
        </w:rPr>
      </w:pPr>
    </w:p>
    <w:p w:rsidR="00BA5CD3" w:rsidRPr="004C13EA" w:rsidRDefault="00BA5CD3" w:rsidP="00BA5CD3">
      <w:pPr>
        <w:jc w:val="both"/>
        <w:rPr>
          <w:color w:val="000000"/>
          <w:sz w:val="22"/>
          <w:szCs w:val="22"/>
          <w:lang w:val="en-GB" w:eastAsia="en-GB"/>
        </w:rPr>
      </w:pPr>
      <w:r>
        <w:rPr>
          <w:color w:val="000000"/>
          <w:sz w:val="22"/>
          <w:szCs w:val="22"/>
          <w:lang w:val="en-GB" w:eastAsia="en-GB"/>
        </w:rPr>
        <w:t>a)</w:t>
      </w:r>
      <w:r>
        <w:rPr>
          <w:color w:val="000000"/>
          <w:sz w:val="22"/>
          <w:szCs w:val="22"/>
          <w:lang w:val="en-GB" w:eastAsia="en-GB"/>
        </w:rPr>
        <w:tab/>
      </w:r>
      <w:r w:rsidRPr="004C13EA">
        <w:rPr>
          <w:color w:val="000000"/>
          <w:sz w:val="22"/>
          <w:szCs w:val="22"/>
          <w:lang w:val="en-GB" w:eastAsia="en-GB"/>
        </w:rPr>
        <w:t>Practice note 8 of 2007/2008 paragraph 3.4.1</w:t>
      </w:r>
    </w:p>
    <w:p w:rsidR="00BA5CD3" w:rsidRPr="004C13EA" w:rsidRDefault="00BA5CD3" w:rsidP="00BA5CD3">
      <w:pPr>
        <w:ind w:left="709"/>
        <w:jc w:val="both"/>
        <w:rPr>
          <w:i/>
          <w:color w:val="000000"/>
          <w:sz w:val="22"/>
          <w:szCs w:val="22"/>
          <w:lang w:val="en-GB" w:eastAsia="en-GB"/>
        </w:rPr>
      </w:pPr>
    </w:p>
    <w:p w:rsidR="00BA5CD3" w:rsidRPr="004C13EA" w:rsidRDefault="00BA5CD3" w:rsidP="00BA5CD3">
      <w:pPr>
        <w:ind w:left="709"/>
        <w:jc w:val="both"/>
        <w:rPr>
          <w:i/>
          <w:color w:val="000000"/>
          <w:sz w:val="22"/>
          <w:szCs w:val="22"/>
          <w:lang w:val="en-GB" w:eastAsia="en-GB"/>
        </w:rPr>
      </w:pPr>
      <w:r w:rsidRPr="004C13EA">
        <w:rPr>
          <w:i/>
          <w:color w:val="000000"/>
          <w:sz w:val="22"/>
          <w:szCs w:val="22"/>
          <w:lang w:val="en-GB" w:eastAsia="en-GB"/>
        </w:rPr>
        <w:t>“Accounting officers / authorities should invite competitive bids for all procurement above R 500 000”.</w:t>
      </w:r>
    </w:p>
    <w:p w:rsidR="00BA5CD3" w:rsidRPr="004C13EA" w:rsidRDefault="00BA5CD3" w:rsidP="00BA5CD3">
      <w:pPr>
        <w:ind w:left="709"/>
        <w:jc w:val="both"/>
        <w:rPr>
          <w:i/>
          <w:color w:val="000000"/>
          <w:sz w:val="22"/>
          <w:szCs w:val="22"/>
          <w:lang w:val="en-GB" w:eastAsia="en-GB"/>
        </w:rPr>
      </w:pPr>
    </w:p>
    <w:p w:rsidR="00BA5CD3" w:rsidRPr="004C13EA" w:rsidRDefault="00BA5CD3" w:rsidP="00BA5CD3">
      <w:pPr>
        <w:rPr>
          <w:color w:val="000000"/>
          <w:sz w:val="22"/>
          <w:szCs w:val="22"/>
          <w:lang w:val="en-GB" w:eastAsia="en-GB"/>
        </w:rPr>
      </w:pPr>
      <w:r>
        <w:rPr>
          <w:color w:val="000000"/>
          <w:sz w:val="22"/>
          <w:szCs w:val="22"/>
          <w:lang w:val="en-GB" w:eastAsia="en-GB"/>
        </w:rPr>
        <w:t>b)</w:t>
      </w:r>
      <w:r>
        <w:rPr>
          <w:color w:val="000000"/>
          <w:sz w:val="22"/>
          <w:szCs w:val="22"/>
          <w:lang w:val="en-GB" w:eastAsia="en-GB"/>
        </w:rPr>
        <w:tab/>
      </w:r>
      <w:r w:rsidRPr="004C13EA">
        <w:rPr>
          <w:color w:val="000000"/>
          <w:sz w:val="22"/>
          <w:szCs w:val="22"/>
          <w:lang w:val="en-GB" w:eastAsia="en-GB"/>
        </w:rPr>
        <w:t>Preferential procurement policy framework act 5 of 2000 section 10(1),(2) and (3) states:</w:t>
      </w:r>
    </w:p>
    <w:p w:rsidR="00BA5CD3" w:rsidRPr="004C13EA" w:rsidRDefault="00BA5CD3" w:rsidP="00BA5CD3">
      <w:pPr>
        <w:ind w:left="709"/>
        <w:rPr>
          <w:color w:val="000000"/>
          <w:sz w:val="22"/>
          <w:szCs w:val="22"/>
          <w:lang w:val="en-GB" w:eastAsia="en-GB"/>
        </w:rPr>
      </w:pPr>
    </w:p>
    <w:p w:rsidR="00BA5CD3" w:rsidRPr="004C13EA" w:rsidRDefault="00BA5CD3" w:rsidP="00BA5CD3">
      <w:pPr>
        <w:ind w:left="709"/>
        <w:rPr>
          <w:i/>
          <w:color w:val="000000"/>
          <w:sz w:val="22"/>
          <w:szCs w:val="22"/>
          <w:lang w:val="en-GB" w:eastAsia="en-GB"/>
        </w:rPr>
      </w:pPr>
      <w:r w:rsidRPr="004C13EA">
        <w:rPr>
          <w:i/>
          <w:color w:val="000000"/>
          <w:sz w:val="22"/>
          <w:szCs w:val="22"/>
          <w:lang w:val="en-GB" w:eastAsia="en-GB"/>
        </w:rPr>
        <w:t>“10(1)</w:t>
      </w:r>
      <w:r w:rsidRPr="004C13EA">
        <w:rPr>
          <w:i/>
          <w:color w:val="000000"/>
          <w:sz w:val="22"/>
          <w:szCs w:val="22"/>
          <w:lang w:val="en-GB" w:eastAsia="en-GB"/>
        </w:rPr>
        <w:tab/>
        <w:t xml:space="preserve">In the event that, in the application of the 80/20 preference point system as </w:t>
      </w:r>
      <w:r w:rsidRPr="004C13EA">
        <w:rPr>
          <w:i/>
          <w:color w:val="000000"/>
          <w:sz w:val="22"/>
          <w:szCs w:val="22"/>
          <w:lang w:val="en-GB" w:eastAsia="en-GB"/>
        </w:rPr>
        <w:tab/>
      </w:r>
      <w:r w:rsidRPr="004C13EA">
        <w:rPr>
          <w:i/>
          <w:color w:val="000000"/>
          <w:sz w:val="22"/>
          <w:szCs w:val="22"/>
          <w:lang w:val="en-GB" w:eastAsia="en-GB"/>
        </w:rPr>
        <w:tab/>
        <w:t xml:space="preserve">stipulated in the tender documents, all tenders received exceed the </w:t>
      </w:r>
      <w:r w:rsidRPr="004C13EA">
        <w:rPr>
          <w:i/>
          <w:color w:val="000000"/>
          <w:sz w:val="22"/>
          <w:szCs w:val="22"/>
          <w:lang w:val="en-GB" w:eastAsia="en-GB"/>
        </w:rPr>
        <w:tab/>
      </w:r>
      <w:r w:rsidRPr="004C13EA">
        <w:rPr>
          <w:i/>
          <w:color w:val="000000"/>
          <w:sz w:val="22"/>
          <w:szCs w:val="22"/>
          <w:lang w:val="en-GB" w:eastAsia="en-GB"/>
        </w:rPr>
        <w:tab/>
      </w:r>
      <w:r w:rsidRPr="004C13EA">
        <w:rPr>
          <w:i/>
          <w:color w:val="000000"/>
          <w:sz w:val="22"/>
          <w:szCs w:val="22"/>
          <w:lang w:val="en-GB" w:eastAsia="en-GB"/>
        </w:rPr>
        <w:tab/>
        <w:t xml:space="preserve">estimated Rand value of R500 000, the tender invitation must be cancelled. </w:t>
      </w:r>
    </w:p>
    <w:p w:rsidR="00BA5CD3" w:rsidRPr="004C13EA" w:rsidRDefault="00BA5CD3" w:rsidP="00BA5CD3">
      <w:pPr>
        <w:ind w:left="709"/>
        <w:rPr>
          <w:i/>
          <w:color w:val="000000"/>
          <w:sz w:val="22"/>
          <w:szCs w:val="22"/>
          <w:lang w:val="en-GB" w:eastAsia="en-GB"/>
        </w:rPr>
      </w:pPr>
      <w:r w:rsidRPr="004C13EA">
        <w:rPr>
          <w:i/>
          <w:color w:val="000000"/>
          <w:sz w:val="22"/>
          <w:szCs w:val="22"/>
          <w:lang w:val="en-GB" w:eastAsia="en-GB"/>
        </w:rPr>
        <w:t>(2)</w:t>
      </w:r>
      <w:r w:rsidRPr="004C13EA">
        <w:rPr>
          <w:i/>
          <w:color w:val="000000"/>
          <w:sz w:val="22"/>
          <w:szCs w:val="22"/>
          <w:lang w:val="en-GB" w:eastAsia="en-GB"/>
        </w:rPr>
        <w:tab/>
        <w:t xml:space="preserve">In the event that, in the application of the 90/10 preference point system as </w:t>
      </w:r>
      <w:r w:rsidRPr="004C13EA">
        <w:rPr>
          <w:i/>
          <w:color w:val="000000"/>
          <w:sz w:val="22"/>
          <w:szCs w:val="22"/>
          <w:lang w:val="en-GB" w:eastAsia="en-GB"/>
        </w:rPr>
        <w:tab/>
      </w:r>
      <w:r w:rsidRPr="004C13EA">
        <w:rPr>
          <w:i/>
          <w:color w:val="000000"/>
          <w:sz w:val="22"/>
          <w:szCs w:val="22"/>
          <w:lang w:val="en-GB" w:eastAsia="en-GB"/>
        </w:rPr>
        <w:tab/>
        <w:t xml:space="preserve">stipulated in the tender documents, all tenders received are equal to, or below </w:t>
      </w:r>
      <w:r w:rsidRPr="004C13EA">
        <w:rPr>
          <w:i/>
          <w:color w:val="000000"/>
          <w:sz w:val="22"/>
          <w:szCs w:val="22"/>
          <w:lang w:val="en-GB" w:eastAsia="en-GB"/>
        </w:rPr>
        <w:tab/>
      </w:r>
      <w:r w:rsidRPr="004C13EA">
        <w:rPr>
          <w:i/>
          <w:color w:val="000000"/>
          <w:sz w:val="22"/>
          <w:szCs w:val="22"/>
          <w:lang w:val="en-GB" w:eastAsia="en-GB"/>
        </w:rPr>
        <w:tab/>
        <w:t>R500 000, the tender must be cancelled.</w:t>
      </w:r>
    </w:p>
    <w:p w:rsidR="00BA5CD3" w:rsidRPr="004C13EA" w:rsidRDefault="00BA5CD3" w:rsidP="00BA5CD3">
      <w:pPr>
        <w:ind w:left="709"/>
        <w:rPr>
          <w:i/>
          <w:color w:val="000000"/>
          <w:sz w:val="22"/>
          <w:szCs w:val="22"/>
          <w:lang w:val="en-GB" w:eastAsia="en-GB"/>
        </w:rPr>
      </w:pPr>
      <w:r w:rsidRPr="004C13EA">
        <w:rPr>
          <w:i/>
          <w:color w:val="000000"/>
          <w:sz w:val="22"/>
          <w:szCs w:val="22"/>
          <w:lang w:val="en-GB" w:eastAsia="en-GB"/>
        </w:rPr>
        <w:t>(3)</w:t>
      </w:r>
      <w:r w:rsidRPr="004C13EA">
        <w:rPr>
          <w:i/>
          <w:color w:val="000000"/>
          <w:sz w:val="22"/>
          <w:szCs w:val="22"/>
          <w:lang w:val="en-GB" w:eastAsia="en-GB"/>
        </w:rPr>
        <w:tab/>
        <w:t xml:space="preserve">An organ of state which has cancelled a tender invitation as contemplated in </w:t>
      </w:r>
      <w:r w:rsidRPr="004C13EA">
        <w:rPr>
          <w:i/>
          <w:color w:val="000000"/>
          <w:sz w:val="22"/>
          <w:szCs w:val="22"/>
          <w:lang w:val="en-GB" w:eastAsia="en-GB"/>
        </w:rPr>
        <w:tab/>
      </w:r>
      <w:r w:rsidRPr="004C13EA">
        <w:rPr>
          <w:i/>
          <w:color w:val="000000"/>
          <w:sz w:val="22"/>
          <w:szCs w:val="22"/>
          <w:lang w:val="en-GB" w:eastAsia="en-GB"/>
        </w:rPr>
        <w:tab/>
        <w:t xml:space="preserve">sub-regulations  (1) and (2) must re-invite and must, in the tender documents, </w:t>
      </w:r>
      <w:r w:rsidRPr="004C13EA">
        <w:rPr>
          <w:i/>
          <w:color w:val="000000"/>
          <w:sz w:val="22"/>
          <w:szCs w:val="22"/>
          <w:lang w:val="en-GB" w:eastAsia="en-GB"/>
        </w:rPr>
        <w:tab/>
      </w:r>
      <w:r w:rsidRPr="004C13EA">
        <w:rPr>
          <w:i/>
          <w:color w:val="000000"/>
          <w:sz w:val="22"/>
          <w:szCs w:val="22"/>
          <w:lang w:val="en-GB" w:eastAsia="en-GB"/>
        </w:rPr>
        <w:tab/>
        <w:t>stipulate the preference point system to be applied. “</w:t>
      </w:r>
    </w:p>
    <w:p w:rsidR="00BA5CD3" w:rsidRPr="004C13EA" w:rsidRDefault="00BA5CD3" w:rsidP="00BA5CD3">
      <w:pPr>
        <w:rPr>
          <w:i/>
          <w:color w:val="000000"/>
          <w:sz w:val="22"/>
          <w:szCs w:val="22"/>
          <w:lang w:val="en-GB" w:eastAsia="en-GB"/>
        </w:rPr>
      </w:pPr>
    </w:p>
    <w:p w:rsidR="00BA5CD3" w:rsidRPr="004C13EA" w:rsidRDefault="00BA5CD3" w:rsidP="00BA5CD3">
      <w:pPr>
        <w:rPr>
          <w:i/>
          <w:color w:val="000000"/>
          <w:sz w:val="22"/>
          <w:szCs w:val="22"/>
          <w:lang w:val="en-GB" w:eastAsia="en-GB"/>
        </w:rPr>
      </w:pPr>
      <w:r>
        <w:rPr>
          <w:color w:val="000000"/>
          <w:sz w:val="22"/>
          <w:szCs w:val="22"/>
          <w:lang w:val="en-GB" w:eastAsia="en-GB"/>
        </w:rPr>
        <w:t>c)</w:t>
      </w:r>
      <w:r>
        <w:rPr>
          <w:color w:val="000000"/>
          <w:sz w:val="22"/>
          <w:szCs w:val="22"/>
          <w:lang w:val="en-GB" w:eastAsia="en-GB"/>
        </w:rPr>
        <w:tab/>
      </w:r>
      <w:r w:rsidRPr="004C13EA">
        <w:rPr>
          <w:color w:val="000000"/>
          <w:sz w:val="22"/>
          <w:szCs w:val="22"/>
          <w:lang w:val="en-GB" w:eastAsia="en-GB"/>
        </w:rPr>
        <w:t>SCM guide for accounting officers and authorities paragraph 4.7.5 states:</w:t>
      </w:r>
    </w:p>
    <w:p w:rsidR="00BA5CD3" w:rsidRPr="004C13EA" w:rsidRDefault="00BA5CD3" w:rsidP="00BA5CD3">
      <w:pPr>
        <w:ind w:left="709"/>
        <w:rPr>
          <w:color w:val="000000"/>
          <w:sz w:val="22"/>
          <w:szCs w:val="22"/>
          <w:lang w:val="en-GB" w:eastAsia="en-GB"/>
        </w:rPr>
      </w:pPr>
    </w:p>
    <w:p w:rsidR="00BA5CD3" w:rsidRPr="004C13EA" w:rsidRDefault="00BA5CD3" w:rsidP="00BA5CD3">
      <w:pPr>
        <w:ind w:left="709"/>
        <w:rPr>
          <w:i/>
          <w:color w:val="000000"/>
          <w:sz w:val="22"/>
          <w:szCs w:val="22"/>
          <w:lang w:val="en-GB" w:eastAsia="en-GB"/>
        </w:rPr>
      </w:pPr>
      <w:r w:rsidRPr="004C13EA">
        <w:rPr>
          <w:i/>
          <w:color w:val="000000"/>
          <w:sz w:val="22"/>
          <w:szCs w:val="22"/>
          <w:lang w:val="en-GB" w:eastAsia="en-GB"/>
        </w:rPr>
        <w:t xml:space="preserve">“4.7.5.1 In urgent and emergency cases, an institution may dispense with the </w:t>
      </w:r>
      <w:r w:rsidRPr="004C13EA">
        <w:rPr>
          <w:i/>
          <w:color w:val="000000"/>
          <w:sz w:val="22"/>
          <w:szCs w:val="22"/>
          <w:lang w:val="en-GB" w:eastAsia="en-GB"/>
        </w:rPr>
        <w:tab/>
      </w:r>
      <w:r w:rsidRPr="004C13EA">
        <w:rPr>
          <w:i/>
          <w:color w:val="000000"/>
          <w:sz w:val="22"/>
          <w:szCs w:val="22"/>
          <w:lang w:val="en-GB" w:eastAsia="en-GB"/>
        </w:rPr>
        <w:tab/>
      </w:r>
      <w:r w:rsidRPr="004C13EA">
        <w:rPr>
          <w:i/>
          <w:color w:val="000000"/>
          <w:sz w:val="22"/>
          <w:szCs w:val="22"/>
          <w:lang w:val="en-GB" w:eastAsia="en-GB"/>
        </w:rPr>
        <w:tab/>
        <w:t xml:space="preserve">invitation of bids and may obtain the required goods, works or services by </w:t>
      </w:r>
      <w:r w:rsidRPr="004C13EA">
        <w:rPr>
          <w:i/>
          <w:color w:val="000000"/>
          <w:sz w:val="22"/>
          <w:szCs w:val="22"/>
          <w:lang w:val="en-GB" w:eastAsia="en-GB"/>
        </w:rPr>
        <w:tab/>
      </w:r>
      <w:r w:rsidRPr="004C13EA">
        <w:rPr>
          <w:i/>
          <w:color w:val="000000"/>
          <w:sz w:val="22"/>
          <w:szCs w:val="22"/>
          <w:lang w:val="en-GB" w:eastAsia="en-GB"/>
        </w:rPr>
        <w:tab/>
        <w:t xml:space="preserve">means of quotations by preferably making use of the database of prospective </w:t>
      </w:r>
      <w:r w:rsidRPr="004C13EA">
        <w:rPr>
          <w:i/>
          <w:color w:val="000000"/>
          <w:sz w:val="22"/>
          <w:szCs w:val="22"/>
          <w:lang w:val="en-GB" w:eastAsia="en-GB"/>
        </w:rPr>
        <w:tab/>
      </w:r>
      <w:r w:rsidRPr="004C13EA">
        <w:rPr>
          <w:i/>
          <w:color w:val="000000"/>
          <w:sz w:val="22"/>
          <w:szCs w:val="22"/>
          <w:lang w:val="en-GB" w:eastAsia="en-GB"/>
        </w:rPr>
        <w:tab/>
        <w:t>suppliers, or otherwise in any manner to the best interest of the State.</w:t>
      </w:r>
    </w:p>
    <w:p w:rsidR="00BA5CD3" w:rsidRPr="004C13EA" w:rsidRDefault="00BA5CD3" w:rsidP="00BA5CD3">
      <w:pPr>
        <w:ind w:left="709"/>
        <w:rPr>
          <w:i/>
          <w:color w:val="000000"/>
          <w:sz w:val="22"/>
          <w:szCs w:val="22"/>
          <w:lang w:val="en-GB" w:eastAsia="en-GB"/>
        </w:rPr>
      </w:pPr>
    </w:p>
    <w:p w:rsidR="00BA5CD3" w:rsidRPr="004C13EA" w:rsidRDefault="00BA5CD3" w:rsidP="00BA5CD3">
      <w:pPr>
        <w:ind w:left="709"/>
        <w:rPr>
          <w:i/>
          <w:color w:val="000000"/>
          <w:sz w:val="22"/>
          <w:szCs w:val="22"/>
          <w:lang w:val="en-GB" w:eastAsia="en-GB"/>
        </w:rPr>
      </w:pPr>
      <w:r w:rsidRPr="004C13EA">
        <w:rPr>
          <w:i/>
          <w:color w:val="000000"/>
          <w:sz w:val="22"/>
          <w:szCs w:val="22"/>
          <w:lang w:val="en-GB" w:eastAsia="en-GB"/>
        </w:rPr>
        <w:t>4.7.5.2</w:t>
      </w:r>
      <w:r w:rsidRPr="004C13EA">
        <w:rPr>
          <w:i/>
          <w:color w:val="000000"/>
          <w:sz w:val="22"/>
          <w:szCs w:val="22"/>
          <w:lang w:val="en-GB" w:eastAsia="en-GB"/>
        </w:rPr>
        <w:tab/>
        <w:t xml:space="preserve">Urgent cases are cases where early delivery is of critical importance and the </w:t>
      </w:r>
      <w:r w:rsidRPr="004C13EA">
        <w:rPr>
          <w:i/>
          <w:color w:val="000000"/>
          <w:sz w:val="22"/>
          <w:szCs w:val="22"/>
          <w:lang w:val="en-GB" w:eastAsia="en-GB"/>
        </w:rPr>
        <w:tab/>
      </w:r>
      <w:r w:rsidRPr="004C13EA">
        <w:rPr>
          <w:i/>
          <w:color w:val="000000"/>
          <w:sz w:val="22"/>
          <w:szCs w:val="22"/>
          <w:lang w:val="en-GB" w:eastAsia="en-GB"/>
        </w:rPr>
        <w:tab/>
        <w:t xml:space="preserve">invitation of competitive bids is either impossible or impractical. (However, a </w:t>
      </w:r>
      <w:r w:rsidRPr="004C13EA">
        <w:rPr>
          <w:i/>
          <w:color w:val="000000"/>
          <w:sz w:val="22"/>
          <w:szCs w:val="22"/>
          <w:lang w:val="en-GB" w:eastAsia="en-GB"/>
        </w:rPr>
        <w:tab/>
      </w:r>
      <w:r w:rsidRPr="004C13EA">
        <w:rPr>
          <w:i/>
          <w:color w:val="000000"/>
          <w:sz w:val="22"/>
          <w:szCs w:val="22"/>
          <w:lang w:val="en-GB" w:eastAsia="en-GB"/>
        </w:rPr>
        <w:tab/>
        <w:t>lack of proper planning should not constitute as an urgent case.)</w:t>
      </w:r>
    </w:p>
    <w:p w:rsidR="00BA5CD3" w:rsidRPr="004C13EA" w:rsidRDefault="00BA5CD3" w:rsidP="00BA5CD3">
      <w:pPr>
        <w:ind w:left="709"/>
        <w:rPr>
          <w:i/>
          <w:color w:val="000000"/>
          <w:sz w:val="22"/>
          <w:szCs w:val="22"/>
          <w:lang w:val="en-GB" w:eastAsia="en-GB"/>
        </w:rPr>
      </w:pPr>
    </w:p>
    <w:p w:rsidR="00BA5CD3" w:rsidRPr="004C13EA" w:rsidRDefault="00BA5CD3" w:rsidP="00BA5CD3">
      <w:pPr>
        <w:ind w:left="709"/>
        <w:rPr>
          <w:i/>
          <w:color w:val="000000"/>
          <w:sz w:val="22"/>
          <w:szCs w:val="22"/>
          <w:lang w:val="en-GB" w:eastAsia="en-GB"/>
        </w:rPr>
      </w:pPr>
      <w:r w:rsidRPr="004C13EA">
        <w:rPr>
          <w:i/>
          <w:color w:val="000000"/>
          <w:sz w:val="22"/>
          <w:szCs w:val="22"/>
          <w:lang w:val="en-GB" w:eastAsia="en-GB"/>
        </w:rPr>
        <w:t xml:space="preserve">4.7.5.3 Emergency cases are cases where immediate action is necessary in order to </w:t>
      </w:r>
      <w:r w:rsidRPr="004C13EA">
        <w:rPr>
          <w:i/>
          <w:color w:val="000000"/>
          <w:sz w:val="22"/>
          <w:szCs w:val="22"/>
          <w:lang w:val="en-GB" w:eastAsia="en-GB"/>
        </w:rPr>
        <w:tab/>
      </w:r>
      <w:r w:rsidRPr="004C13EA">
        <w:rPr>
          <w:i/>
          <w:color w:val="000000"/>
          <w:sz w:val="22"/>
          <w:szCs w:val="22"/>
          <w:lang w:val="en-GB" w:eastAsia="en-GB"/>
        </w:rPr>
        <w:tab/>
        <w:t xml:space="preserve">avoid a dangerous or risky situation or misery. </w:t>
      </w:r>
    </w:p>
    <w:p w:rsidR="00BA5CD3" w:rsidRPr="004C13EA" w:rsidRDefault="00BA5CD3" w:rsidP="00BA5CD3">
      <w:pPr>
        <w:ind w:left="709"/>
        <w:rPr>
          <w:i/>
          <w:color w:val="000000"/>
          <w:sz w:val="22"/>
          <w:szCs w:val="22"/>
          <w:lang w:val="en-GB" w:eastAsia="en-GB"/>
        </w:rPr>
      </w:pPr>
    </w:p>
    <w:p w:rsidR="00BA5CD3" w:rsidRPr="004C13EA" w:rsidRDefault="00BA5CD3" w:rsidP="00BA5CD3">
      <w:pPr>
        <w:ind w:left="709"/>
        <w:rPr>
          <w:i/>
          <w:color w:val="000000"/>
          <w:sz w:val="22"/>
          <w:szCs w:val="22"/>
          <w:lang w:val="en-GB" w:eastAsia="en-GB"/>
        </w:rPr>
      </w:pPr>
      <w:r w:rsidRPr="004C13EA">
        <w:rPr>
          <w:i/>
          <w:color w:val="000000"/>
          <w:sz w:val="22"/>
          <w:szCs w:val="22"/>
          <w:lang w:val="en-GB" w:eastAsia="en-GB"/>
        </w:rPr>
        <w:t xml:space="preserve">4.7.5.4 The reasons for the urgency/ emergency and for dispensing of competitive </w:t>
      </w:r>
      <w:r w:rsidRPr="004C13EA">
        <w:rPr>
          <w:i/>
          <w:color w:val="000000"/>
          <w:sz w:val="22"/>
          <w:szCs w:val="22"/>
          <w:lang w:val="en-GB" w:eastAsia="en-GB"/>
        </w:rPr>
        <w:tab/>
      </w:r>
      <w:r w:rsidRPr="004C13EA">
        <w:rPr>
          <w:i/>
          <w:color w:val="000000"/>
          <w:sz w:val="22"/>
          <w:szCs w:val="22"/>
          <w:lang w:val="en-GB" w:eastAsia="en-GB"/>
        </w:rPr>
        <w:tab/>
        <w:t xml:space="preserve">bids, should be clearly recorded and approved by the accounting officer/ </w:t>
      </w:r>
      <w:r w:rsidRPr="004C13EA">
        <w:rPr>
          <w:i/>
          <w:color w:val="000000"/>
          <w:sz w:val="22"/>
          <w:szCs w:val="22"/>
          <w:lang w:val="en-GB" w:eastAsia="en-GB"/>
        </w:rPr>
        <w:tab/>
      </w:r>
      <w:r w:rsidRPr="004C13EA">
        <w:rPr>
          <w:i/>
          <w:color w:val="000000"/>
          <w:sz w:val="22"/>
          <w:szCs w:val="22"/>
          <w:lang w:val="en-GB" w:eastAsia="en-GB"/>
        </w:rPr>
        <w:tab/>
      </w:r>
      <w:r w:rsidRPr="004C13EA">
        <w:rPr>
          <w:i/>
          <w:color w:val="000000"/>
          <w:sz w:val="22"/>
          <w:szCs w:val="22"/>
          <w:lang w:val="en-GB" w:eastAsia="en-GB"/>
        </w:rPr>
        <w:tab/>
        <w:t>authority or his/ her delegate.”</w:t>
      </w:r>
    </w:p>
    <w:p w:rsidR="00BA5CD3" w:rsidRPr="004C13EA" w:rsidRDefault="00BA5CD3" w:rsidP="00BA5CD3">
      <w:pPr>
        <w:ind w:left="1146"/>
        <w:rPr>
          <w:i/>
          <w:color w:val="000000"/>
          <w:sz w:val="22"/>
          <w:szCs w:val="22"/>
          <w:lang w:val="en-GB" w:eastAsia="en-GB"/>
        </w:rPr>
      </w:pPr>
    </w:p>
    <w:p w:rsidR="00BA5CD3" w:rsidRPr="00BA5CD3" w:rsidRDefault="00BA5CD3" w:rsidP="00BA5CD3">
      <w:pPr>
        <w:jc w:val="both"/>
        <w:rPr>
          <w:color w:val="000000"/>
          <w:sz w:val="22"/>
          <w:szCs w:val="22"/>
          <w:lang w:val="en-GB" w:eastAsia="en-GB"/>
        </w:rPr>
      </w:pPr>
      <w:r>
        <w:rPr>
          <w:color w:val="000000"/>
          <w:sz w:val="22"/>
          <w:szCs w:val="22"/>
          <w:lang w:val="en-GB" w:eastAsia="en-GB"/>
        </w:rPr>
        <w:t xml:space="preserve">d) </w:t>
      </w:r>
      <w:r>
        <w:rPr>
          <w:color w:val="000000"/>
          <w:sz w:val="22"/>
          <w:szCs w:val="22"/>
          <w:lang w:val="en-GB" w:eastAsia="en-GB"/>
        </w:rPr>
        <w:tab/>
      </w:r>
      <w:r w:rsidRPr="00BA5CD3">
        <w:rPr>
          <w:color w:val="000000"/>
          <w:sz w:val="22"/>
          <w:szCs w:val="22"/>
          <w:lang w:val="en-GB" w:eastAsia="en-GB"/>
        </w:rPr>
        <w:t>Treasury regulation 16A6.4</w:t>
      </w:r>
    </w:p>
    <w:p w:rsidR="00BA5CD3" w:rsidRPr="004C13EA" w:rsidRDefault="00BA5CD3" w:rsidP="00BA5CD3">
      <w:pPr>
        <w:ind w:left="709"/>
        <w:jc w:val="both"/>
        <w:rPr>
          <w:i/>
          <w:color w:val="000000"/>
          <w:sz w:val="22"/>
          <w:szCs w:val="22"/>
          <w:lang w:val="en-GB" w:eastAsia="en-GB"/>
        </w:rPr>
      </w:pPr>
    </w:p>
    <w:p w:rsidR="00BA5CD3" w:rsidRPr="004C13EA" w:rsidRDefault="00BA5CD3" w:rsidP="00BA5CD3">
      <w:pPr>
        <w:ind w:left="709"/>
        <w:jc w:val="both"/>
        <w:rPr>
          <w:i/>
          <w:color w:val="000000"/>
          <w:sz w:val="22"/>
          <w:szCs w:val="22"/>
          <w:lang w:val="en-GB" w:eastAsia="en-GB"/>
        </w:rPr>
      </w:pPr>
      <w:r w:rsidRPr="004C13EA">
        <w:rPr>
          <w:i/>
          <w:color w:val="000000"/>
          <w:sz w:val="22"/>
          <w:szCs w:val="22"/>
          <w:lang w:val="en-GB" w:eastAsia="en-GB"/>
        </w:rPr>
        <w:t>“If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BA5CD3" w:rsidRPr="004C13EA" w:rsidRDefault="00BA5CD3" w:rsidP="00BA5CD3">
      <w:pPr>
        <w:jc w:val="both"/>
        <w:rPr>
          <w:color w:val="000000"/>
          <w:sz w:val="22"/>
          <w:szCs w:val="22"/>
          <w:lang w:val="en-GB" w:eastAsia="en-GB"/>
        </w:rPr>
      </w:pPr>
    </w:p>
    <w:p w:rsidR="00BA5CD3" w:rsidRPr="004C13EA" w:rsidRDefault="00BA5CD3" w:rsidP="00BA5CD3">
      <w:pPr>
        <w:numPr>
          <w:ilvl w:val="0"/>
          <w:numId w:val="7"/>
        </w:numPr>
        <w:ind w:left="709" w:hanging="709"/>
        <w:jc w:val="both"/>
        <w:rPr>
          <w:color w:val="000000"/>
          <w:sz w:val="22"/>
          <w:szCs w:val="22"/>
          <w:lang w:val="en-GB" w:eastAsia="en-GB"/>
        </w:rPr>
      </w:pPr>
      <w:r w:rsidRPr="004C13EA">
        <w:rPr>
          <w:color w:val="000000"/>
          <w:sz w:val="22"/>
          <w:szCs w:val="22"/>
          <w:lang w:val="en-GB" w:eastAsia="en-GB"/>
        </w:rPr>
        <w:t xml:space="preserve">Treasury regulation 16A8.4 </w:t>
      </w:r>
    </w:p>
    <w:p w:rsidR="00BA5CD3" w:rsidRPr="004C13EA" w:rsidRDefault="00BA5CD3" w:rsidP="00BA5CD3">
      <w:pPr>
        <w:ind w:left="709"/>
        <w:jc w:val="both"/>
        <w:rPr>
          <w:color w:val="000000"/>
          <w:sz w:val="22"/>
          <w:szCs w:val="22"/>
          <w:lang w:val="en-GB" w:eastAsia="en-GB"/>
        </w:rPr>
      </w:pPr>
    </w:p>
    <w:p w:rsidR="00BA5CD3" w:rsidRPr="004C13EA" w:rsidRDefault="00BA5CD3" w:rsidP="00BA5CD3">
      <w:pPr>
        <w:spacing w:before="180"/>
        <w:ind w:left="799"/>
        <w:jc w:val="both"/>
        <w:rPr>
          <w:i/>
          <w:color w:val="000000"/>
          <w:sz w:val="22"/>
          <w:szCs w:val="22"/>
          <w:lang w:val="en-GB" w:eastAsia="en-GB"/>
        </w:rPr>
      </w:pPr>
      <w:r w:rsidRPr="004C13EA">
        <w:rPr>
          <w:i/>
          <w:color w:val="000000"/>
          <w:sz w:val="22"/>
          <w:szCs w:val="22"/>
          <w:lang w:val="en-GB" w:eastAsia="en-GB"/>
        </w:rPr>
        <w:lastRenderedPageBreak/>
        <w:t>“If a supply chain management official or other role player, or any close family member, partner or associate of such official or other role player, has any private or business interest in any contract to be awarded, that official or other role player must—</w:t>
      </w:r>
    </w:p>
    <w:p w:rsidR="00BA5CD3" w:rsidRPr="004C13EA" w:rsidRDefault="00BA5CD3" w:rsidP="00BA5CD3">
      <w:pPr>
        <w:spacing w:before="180"/>
        <w:ind w:left="1361" w:hanging="562"/>
        <w:jc w:val="both"/>
        <w:rPr>
          <w:i/>
          <w:color w:val="000000"/>
          <w:sz w:val="22"/>
          <w:szCs w:val="22"/>
          <w:lang w:val="en-GB" w:eastAsia="en-GB"/>
        </w:rPr>
      </w:pPr>
      <w:r w:rsidRPr="004C13EA">
        <w:rPr>
          <w:i/>
          <w:color w:val="000000"/>
          <w:sz w:val="22"/>
          <w:szCs w:val="22"/>
          <w:lang w:val="en-GB" w:eastAsia="en-GB"/>
        </w:rPr>
        <w:t>(</w:t>
      </w:r>
      <w:r w:rsidRPr="004C13EA">
        <w:rPr>
          <w:i/>
          <w:iCs/>
          <w:color w:val="000000"/>
          <w:sz w:val="22"/>
          <w:szCs w:val="22"/>
          <w:lang w:val="en-GB" w:eastAsia="en-GB"/>
        </w:rPr>
        <w:t>a</w:t>
      </w:r>
      <w:r w:rsidRPr="004C13EA">
        <w:rPr>
          <w:i/>
          <w:color w:val="000000"/>
          <w:sz w:val="22"/>
          <w:szCs w:val="22"/>
          <w:lang w:val="en-GB" w:eastAsia="en-GB"/>
        </w:rPr>
        <w:t>)</w:t>
      </w:r>
      <w:r w:rsidRPr="004C13EA">
        <w:rPr>
          <w:i/>
          <w:color w:val="000000"/>
          <w:sz w:val="22"/>
          <w:szCs w:val="22"/>
          <w:lang w:val="en-GB" w:eastAsia="en-GB"/>
        </w:rPr>
        <w:tab/>
        <w:t>disclose that interest; and</w:t>
      </w:r>
    </w:p>
    <w:p w:rsidR="00BA5CD3" w:rsidRPr="004C13EA" w:rsidRDefault="00BA5CD3" w:rsidP="00BA5CD3">
      <w:pPr>
        <w:spacing w:before="180"/>
        <w:ind w:left="1361" w:hanging="562"/>
        <w:jc w:val="both"/>
        <w:rPr>
          <w:i/>
          <w:color w:val="000000"/>
          <w:sz w:val="22"/>
          <w:szCs w:val="22"/>
          <w:lang w:val="en-GB" w:eastAsia="en-GB"/>
        </w:rPr>
      </w:pPr>
      <w:r w:rsidRPr="004C13EA">
        <w:rPr>
          <w:i/>
          <w:color w:val="000000"/>
          <w:sz w:val="22"/>
          <w:szCs w:val="22"/>
          <w:lang w:val="en-GB" w:eastAsia="en-GB"/>
        </w:rPr>
        <w:t>(</w:t>
      </w:r>
      <w:r w:rsidRPr="004C13EA">
        <w:rPr>
          <w:i/>
          <w:iCs/>
          <w:color w:val="000000"/>
          <w:sz w:val="22"/>
          <w:szCs w:val="22"/>
          <w:lang w:val="en-GB" w:eastAsia="en-GB"/>
        </w:rPr>
        <w:t>b</w:t>
      </w:r>
      <w:r w:rsidRPr="004C13EA">
        <w:rPr>
          <w:i/>
          <w:color w:val="000000"/>
          <w:sz w:val="22"/>
          <w:szCs w:val="22"/>
          <w:lang w:val="en-GB" w:eastAsia="en-GB"/>
        </w:rPr>
        <w:t>)</w:t>
      </w:r>
      <w:r w:rsidRPr="004C13EA">
        <w:rPr>
          <w:i/>
          <w:color w:val="000000"/>
          <w:sz w:val="22"/>
          <w:szCs w:val="22"/>
          <w:lang w:val="en-GB" w:eastAsia="en-GB"/>
        </w:rPr>
        <w:tab/>
        <w:t>withdraw from participating in any manner whatsoever in the process relating to that contract.”</w:t>
      </w:r>
    </w:p>
    <w:p w:rsidR="00BA5CD3" w:rsidRPr="004C13EA" w:rsidRDefault="00BA5CD3" w:rsidP="00BA5CD3">
      <w:pPr>
        <w:ind w:left="709"/>
        <w:jc w:val="both"/>
        <w:rPr>
          <w:color w:val="000000"/>
          <w:sz w:val="22"/>
          <w:szCs w:val="22"/>
          <w:lang w:val="en-GB" w:eastAsia="en-GB"/>
        </w:rPr>
      </w:pPr>
    </w:p>
    <w:p w:rsidR="00BA5CD3" w:rsidRPr="004C13EA" w:rsidRDefault="00BA5CD3" w:rsidP="00BA5CD3">
      <w:pPr>
        <w:numPr>
          <w:ilvl w:val="0"/>
          <w:numId w:val="7"/>
        </w:numPr>
        <w:ind w:left="709" w:hanging="709"/>
        <w:jc w:val="both"/>
        <w:rPr>
          <w:color w:val="000000"/>
          <w:sz w:val="22"/>
          <w:szCs w:val="22"/>
          <w:lang w:val="en-GB" w:eastAsia="en-GB"/>
        </w:rPr>
      </w:pPr>
      <w:r w:rsidRPr="004C13EA">
        <w:rPr>
          <w:color w:val="000000"/>
          <w:sz w:val="22"/>
          <w:szCs w:val="22"/>
          <w:lang w:val="en-GB" w:eastAsia="en-GB"/>
        </w:rPr>
        <w:t>Instruction Note on Enhancing Compliance Monitoring SCM paragraph 3.1.1, 3.3.2 and 3.3.3 states:</w:t>
      </w:r>
    </w:p>
    <w:p w:rsidR="00BA5CD3" w:rsidRPr="004C13EA" w:rsidRDefault="00BA5CD3" w:rsidP="00BA5CD3">
      <w:pPr>
        <w:ind w:left="709"/>
        <w:jc w:val="both"/>
        <w:rPr>
          <w:i/>
          <w:color w:val="000000"/>
          <w:sz w:val="22"/>
          <w:szCs w:val="22"/>
          <w:lang w:val="en-GB" w:eastAsia="en-GB"/>
        </w:rPr>
      </w:pPr>
    </w:p>
    <w:p w:rsidR="00BA5CD3" w:rsidRPr="004C13EA" w:rsidRDefault="00BA5CD3" w:rsidP="00BA5CD3">
      <w:pPr>
        <w:ind w:left="709"/>
        <w:jc w:val="both"/>
        <w:rPr>
          <w:i/>
          <w:color w:val="000000"/>
          <w:sz w:val="22"/>
          <w:szCs w:val="22"/>
          <w:lang w:val="en-GB" w:eastAsia="en-GB"/>
        </w:rPr>
      </w:pPr>
      <w:r w:rsidRPr="004C13EA">
        <w:rPr>
          <w:i/>
          <w:color w:val="000000"/>
          <w:sz w:val="22"/>
          <w:szCs w:val="22"/>
          <w:lang w:val="en-GB" w:eastAsia="en-GB"/>
        </w:rPr>
        <w:t>“3.1.1</w:t>
      </w:r>
      <w:r w:rsidRPr="004C13EA">
        <w:rPr>
          <w:i/>
          <w:color w:val="000000"/>
          <w:sz w:val="22"/>
          <w:szCs w:val="22"/>
          <w:lang w:val="en-GB" w:eastAsia="en-GB"/>
        </w:rPr>
        <w:tab/>
        <w:t xml:space="preserve">Accounting officers of departments and constitutional institutions must submit </w:t>
      </w:r>
      <w:r w:rsidRPr="004C13EA">
        <w:rPr>
          <w:i/>
          <w:color w:val="000000"/>
          <w:sz w:val="22"/>
          <w:szCs w:val="22"/>
          <w:lang w:val="en-GB" w:eastAsia="en-GB"/>
        </w:rPr>
        <w:tab/>
      </w:r>
      <w:r w:rsidRPr="004C13EA">
        <w:rPr>
          <w:i/>
          <w:color w:val="000000"/>
          <w:sz w:val="22"/>
          <w:szCs w:val="22"/>
          <w:lang w:val="en-GB" w:eastAsia="en-GB"/>
        </w:rPr>
        <w:tab/>
        <w:t xml:space="preserve">to the relevant treasury by 30 April of each year, a procurement plan </w:t>
      </w:r>
      <w:r w:rsidRPr="004C13EA">
        <w:rPr>
          <w:i/>
          <w:color w:val="000000"/>
          <w:sz w:val="22"/>
          <w:szCs w:val="22"/>
          <w:lang w:val="en-GB" w:eastAsia="en-GB"/>
        </w:rPr>
        <w:tab/>
      </w:r>
      <w:r w:rsidRPr="004C13EA">
        <w:rPr>
          <w:i/>
          <w:color w:val="000000"/>
          <w:sz w:val="22"/>
          <w:szCs w:val="22"/>
          <w:lang w:val="en-GB" w:eastAsia="en-GB"/>
        </w:rPr>
        <w:tab/>
      </w:r>
      <w:r w:rsidRPr="004C13EA">
        <w:rPr>
          <w:i/>
          <w:color w:val="000000"/>
          <w:sz w:val="22"/>
          <w:szCs w:val="22"/>
          <w:lang w:val="en-GB" w:eastAsia="en-GB"/>
        </w:rPr>
        <w:tab/>
        <w:t xml:space="preserve">containing all planned procurement for the financial year in respect of the </w:t>
      </w:r>
      <w:r w:rsidRPr="004C13EA">
        <w:rPr>
          <w:i/>
          <w:color w:val="000000"/>
          <w:sz w:val="22"/>
          <w:szCs w:val="22"/>
          <w:lang w:val="en-GB" w:eastAsia="en-GB"/>
        </w:rPr>
        <w:tab/>
      </w:r>
      <w:r w:rsidRPr="004C13EA">
        <w:rPr>
          <w:i/>
          <w:color w:val="000000"/>
          <w:sz w:val="22"/>
          <w:szCs w:val="22"/>
          <w:lang w:val="en-GB" w:eastAsia="en-GB"/>
        </w:rPr>
        <w:tab/>
      </w:r>
      <w:r w:rsidRPr="004C13EA">
        <w:rPr>
          <w:i/>
          <w:color w:val="000000"/>
          <w:sz w:val="22"/>
          <w:szCs w:val="22"/>
          <w:lang w:val="en-GB" w:eastAsia="en-GB"/>
        </w:rPr>
        <w:tab/>
        <w:t xml:space="preserve">procurement of goods, works and/or services which exceed R500 000 (all </w:t>
      </w:r>
      <w:r w:rsidRPr="004C13EA">
        <w:rPr>
          <w:i/>
          <w:color w:val="000000"/>
          <w:sz w:val="22"/>
          <w:szCs w:val="22"/>
          <w:lang w:val="en-GB" w:eastAsia="en-GB"/>
        </w:rPr>
        <w:tab/>
      </w:r>
      <w:r w:rsidRPr="004C13EA">
        <w:rPr>
          <w:i/>
          <w:color w:val="000000"/>
          <w:sz w:val="22"/>
          <w:szCs w:val="22"/>
          <w:lang w:val="en-GB" w:eastAsia="en-GB"/>
        </w:rPr>
        <w:tab/>
        <w:t xml:space="preserve">applicable taxes included). This procurement plan must be approved by the </w:t>
      </w:r>
      <w:r w:rsidRPr="004C13EA">
        <w:rPr>
          <w:i/>
          <w:color w:val="000000"/>
          <w:sz w:val="22"/>
          <w:szCs w:val="22"/>
          <w:lang w:val="en-GB" w:eastAsia="en-GB"/>
        </w:rPr>
        <w:tab/>
      </w:r>
      <w:r w:rsidRPr="004C13EA">
        <w:rPr>
          <w:i/>
          <w:color w:val="000000"/>
          <w:sz w:val="22"/>
          <w:szCs w:val="22"/>
          <w:lang w:val="en-GB" w:eastAsia="en-GB"/>
        </w:rPr>
        <w:tab/>
        <w:t xml:space="preserve">accounting officer or his or her delegate prior to its submission. For the </w:t>
      </w:r>
      <w:r w:rsidRPr="004C13EA">
        <w:rPr>
          <w:i/>
          <w:color w:val="000000"/>
          <w:sz w:val="22"/>
          <w:szCs w:val="22"/>
          <w:lang w:val="en-GB" w:eastAsia="en-GB"/>
        </w:rPr>
        <w:tab/>
      </w:r>
      <w:r w:rsidRPr="004C13EA">
        <w:rPr>
          <w:i/>
          <w:color w:val="000000"/>
          <w:sz w:val="22"/>
          <w:szCs w:val="22"/>
          <w:lang w:val="en-GB" w:eastAsia="en-GB"/>
        </w:rPr>
        <w:tab/>
      </w:r>
      <w:r w:rsidRPr="004C13EA">
        <w:rPr>
          <w:i/>
          <w:color w:val="000000"/>
          <w:sz w:val="22"/>
          <w:szCs w:val="22"/>
          <w:lang w:val="en-GB" w:eastAsia="en-GB"/>
        </w:rPr>
        <w:tab/>
        <w:t xml:space="preserve">2011/2012 financial year, the said plan must be submitted to the relevant </w:t>
      </w:r>
      <w:r w:rsidRPr="004C13EA">
        <w:rPr>
          <w:i/>
          <w:color w:val="000000"/>
          <w:sz w:val="22"/>
          <w:szCs w:val="22"/>
          <w:lang w:val="en-GB" w:eastAsia="en-GB"/>
        </w:rPr>
        <w:tab/>
      </w:r>
      <w:r w:rsidRPr="004C13EA">
        <w:rPr>
          <w:i/>
          <w:color w:val="000000"/>
          <w:sz w:val="22"/>
          <w:szCs w:val="22"/>
          <w:lang w:val="en-GB" w:eastAsia="en-GB"/>
        </w:rPr>
        <w:tab/>
      </w:r>
      <w:r w:rsidRPr="004C13EA">
        <w:rPr>
          <w:i/>
          <w:color w:val="000000"/>
          <w:sz w:val="22"/>
          <w:szCs w:val="22"/>
          <w:lang w:val="en-GB" w:eastAsia="en-GB"/>
        </w:rPr>
        <w:tab/>
        <w:t>treasury by not later than 31 August 2011</w:t>
      </w:r>
    </w:p>
    <w:p w:rsidR="00BA5CD3" w:rsidRPr="004C13EA" w:rsidRDefault="00BA5CD3" w:rsidP="00BA5CD3">
      <w:pPr>
        <w:ind w:left="709"/>
        <w:jc w:val="both"/>
        <w:rPr>
          <w:i/>
          <w:color w:val="000000"/>
          <w:sz w:val="22"/>
          <w:szCs w:val="22"/>
          <w:lang w:val="en-GB" w:eastAsia="en-GB"/>
        </w:rPr>
      </w:pPr>
    </w:p>
    <w:p w:rsidR="00BA5CD3" w:rsidRPr="004C13EA" w:rsidRDefault="00BA5CD3" w:rsidP="00BA5CD3">
      <w:pPr>
        <w:ind w:left="709"/>
        <w:jc w:val="both"/>
        <w:rPr>
          <w:i/>
          <w:color w:val="000000"/>
          <w:sz w:val="22"/>
          <w:szCs w:val="22"/>
          <w:lang w:val="en-GB" w:eastAsia="en-GB"/>
        </w:rPr>
      </w:pPr>
      <w:r w:rsidRPr="004C13EA">
        <w:rPr>
          <w:i/>
          <w:color w:val="000000"/>
          <w:sz w:val="22"/>
          <w:szCs w:val="22"/>
          <w:lang w:val="en-GB" w:eastAsia="en-GB"/>
        </w:rPr>
        <w:t>3.3.2</w:t>
      </w:r>
      <w:r w:rsidRPr="004C13EA">
        <w:rPr>
          <w:i/>
          <w:color w:val="000000"/>
          <w:sz w:val="22"/>
          <w:szCs w:val="22"/>
          <w:lang w:val="en-GB" w:eastAsia="en-GB"/>
        </w:rPr>
        <w:tab/>
        <w:t xml:space="preserve">Accounting officers and accounting authorities are required to utilize the </w:t>
      </w:r>
      <w:r w:rsidRPr="004C13EA">
        <w:rPr>
          <w:i/>
          <w:color w:val="000000"/>
          <w:sz w:val="22"/>
          <w:szCs w:val="22"/>
          <w:lang w:val="en-GB" w:eastAsia="en-GB"/>
        </w:rPr>
        <w:tab/>
      </w:r>
      <w:r w:rsidRPr="004C13EA">
        <w:rPr>
          <w:i/>
          <w:color w:val="000000"/>
          <w:sz w:val="22"/>
          <w:szCs w:val="22"/>
          <w:lang w:val="en-GB" w:eastAsia="en-GB"/>
        </w:rPr>
        <w:tab/>
      </w:r>
      <w:r w:rsidRPr="004C13EA">
        <w:rPr>
          <w:i/>
          <w:color w:val="000000"/>
          <w:sz w:val="22"/>
          <w:szCs w:val="22"/>
          <w:lang w:val="en-GB" w:eastAsia="en-GB"/>
        </w:rPr>
        <w:tab/>
        <w:t xml:space="preserve">attached revised SBD 4 when inviting bids and to verify the identity numbers </w:t>
      </w:r>
      <w:r w:rsidRPr="004C13EA">
        <w:rPr>
          <w:i/>
          <w:color w:val="000000"/>
          <w:sz w:val="22"/>
          <w:szCs w:val="22"/>
          <w:lang w:val="en-GB" w:eastAsia="en-GB"/>
        </w:rPr>
        <w:tab/>
      </w:r>
      <w:r w:rsidRPr="004C13EA">
        <w:rPr>
          <w:i/>
          <w:color w:val="000000"/>
          <w:sz w:val="22"/>
          <w:szCs w:val="22"/>
          <w:lang w:val="en-GB" w:eastAsia="en-GB"/>
        </w:rPr>
        <w:tab/>
        <w:t xml:space="preserve">of the directors/ trustees/ shareholders of the preferred bidder(s) against the </w:t>
      </w:r>
      <w:r w:rsidRPr="004C13EA">
        <w:rPr>
          <w:i/>
          <w:color w:val="000000"/>
          <w:sz w:val="22"/>
          <w:szCs w:val="22"/>
          <w:lang w:val="en-GB" w:eastAsia="en-GB"/>
        </w:rPr>
        <w:tab/>
      </w:r>
      <w:r w:rsidRPr="004C13EA">
        <w:rPr>
          <w:i/>
          <w:color w:val="000000"/>
          <w:sz w:val="22"/>
          <w:szCs w:val="22"/>
          <w:lang w:val="en-GB" w:eastAsia="en-GB"/>
        </w:rPr>
        <w:tab/>
        <w:t xml:space="preserve">institution’s staff establishment in order to determine whether or not any of the </w:t>
      </w:r>
      <w:r w:rsidRPr="004C13EA">
        <w:rPr>
          <w:i/>
          <w:color w:val="000000"/>
          <w:sz w:val="22"/>
          <w:szCs w:val="22"/>
          <w:lang w:val="en-GB" w:eastAsia="en-GB"/>
        </w:rPr>
        <w:tab/>
      </w:r>
      <w:r w:rsidRPr="004C13EA">
        <w:rPr>
          <w:i/>
          <w:color w:val="000000"/>
          <w:sz w:val="22"/>
          <w:szCs w:val="22"/>
          <w:lang w:val="en-GB" w:eastAsia="en-GB"/>
        </w:rPr>
        <w:tab/>
        <w:t xml:space="preserve">directors/ trustees/ shareholders are in the service of the state or officials </w:t>
      </w:r>
      <w:r w:rsidRPr="004C13EA">
        <w:rPr>
          <w:i/>
          <w:color w:val="000000"/>
          <w:sz w:val="22"/>
          <w:szCs w:val="22"/>
          <w:lang w:val="en-GB" w:eastAsia="en-GB"/>
        </w:rPr>
        <w:tab/>
      </w:r>
      <w:r w:rsidRPr="004C13EA">
        <w:rPr>
          <w:i/>
          <w:color w:val="000000"/>
          <w:sz w:val="22"/>
          <w:szCs w:val="22"/>
          <w:lang w:val="en-GB" w:eastAsia="en-GB"/>
        </w:rPr>
        <w:tab/>
      </w:r>
      <w:r w:rsidRPr="004C13EA">
        <w:rPr>
          <w:i/>
          <w:color w:val="000000"/>
          <w:sz w:val="22"/>
          <w:szCs w:val="22"/>
          <w:lang w:val="en-GB" w:eastAsia="en-GB"/>
        </w:rPr>
        <w:tab/>
        <w:t xml:space="preserve">employed by the specific institution. Such verification must take place during </w:t>
      </w:r>
      <w:r w:rsidRPr="004C13EA">
        <w:rPr>
          <w:i/>
          <w:color w:val="000000"/>
          <w:sz w:val="22"/>
          <w:szCs w:val="22"/>
          <w:lang w:val="en-GB" w:eastAsia="en-GB"/>
        </w:rPr>
        <w:tab/>
      </w:r>
      <w:r w:rsidRPr="004C13EA">
        <w:rPr>
          <w:i/>
          <w:color w:val="000000"/>
          <w:sz w:val="22"/>
          <w:szCs w:val="22"/>
          <w:lang w:val="en-GB" w:eastAsia="en-GB"/>
        </w:rPr>
        <w:tab/>
        <w:t xml:space="preserve">the bid evaluation process. If a bidder/ director/ trustee/ shareholder declares  </w:t>
      </w:r>
      <w:r w:rsidRPr="004C13EA">
        <w:rPr>
          <w:i/>
          <w:color w:val="000000"/>
          <w:sz w:val="22"/>
          <w:szCs w:val="22"/>
          <w:lang w:val="en-GB" w:eastAsia="en-GB"/>
        </w:rPr>
        <w:tab/>
      </w:r>
      <w:r w:rsidRPr="004C13EA">
        <w:rPr>
          <w:i/>
          <w:color w:val="000000"/>
          <w:sz w:val="22"/>
          <w:szCs w:val="22"/>
          <w:lang w:val="en-GB" w:eastAsia="en-GB"/>
        </w:rPr>
        <w:tab/>
        <w:t xml:space="preserve">that he/ she is an employee of the state and furnishes, where applicable, </w:t>
      </w:r>
      <w:r w:rsidRPr="004C13EA">
        <w:rPr>
          <w:i/>
          <w:color w:val="000000"/>
          <w:sz w:val="22"/>
          <w:szCs w:val="22"/>
          <w:lang w:val="en-GB" w:eastAsia="en-GB"/>
        </w:rPr>
        <w:tab/>
      </w:r>
      <w:r w:rsidRPr="004C13EA">
        <w:rPr>
          <w:i/>
          <w:color w:val="000000"/>
          <w:sz w:val="22"/>
          <w:szCs w:val="22"/>
          <w:lang w:val="en-GB" w:eastAsia="en-GB"/>
        </w:rPr>
        <w:tab/>
      </w:r>
      <w:r w:rsidRPr="004C13EA">
        <w:rPr>
          <w:i/>
          <w:color w:val="000000"/>
          <w:sz w:val="22"/>
          <w:szCs w:val="22"/>
          <w:lang w:val="en-GB" w:eastAsia="en-GB"/>
        </w:rPr>
        <w:tab/>
        <w:t xml:space="preserve">proof that appropriate authority exists for him or her to undertake </w:t>
      </w:r>
      <w:r w:rsidRPr="004C13EA">
        <w:rPr>
          <w:i/>
          <w:color w:val="000000"/>
          <w:sz w:val="22"/>
          <w:szCs w:val="22"/>
          <w:lang w:val="en-GB" w:eastAsia="en-GB"/>
        </w:rPr>
        <w:tab/>
      </w:r>
      <w:r w:rsidRPr="004C13EA">
        <w:rPr>
          <w:i/>
          <w:color w:val="000000"/>
          <w:sz w:val="22"/>
          <w:szCs w:val="22"/>
          <w:lang w:val="en-GB" w:eastAsia="en-GB"/>
        </w:rPr>
        <w:tab/>
      </w:r>
      <w:r w:rsidRPr="004C13EA">
        <w:rPr>
          <w:i/>
          <w:color w:val="000000"/>
          <w:sz w:val="22"/>
          <w:szCs w:val="22"/>
          <w:lang w:val="en-GB" w:eastAsia="en-GB"/>
        </w:rPr>
        <w:tab/>
      </w:r>
      <w:r w:rsidRPr="004C13EA">
        <w:rPr>
          <w:i/>
          <w:color w:val="000000"/>
          <w:sz w:val="22"/>
          <w:szCs w:val="22"/>
          <w:lang w:val="en-GB" w:eastAsia="en-GB"/>
        </w:rPr>
        <w:tab/>
        <w:t xml:space="preserve">remunerative work outside his or her employment in the public service, such a </w:t>
      </w:r>
      <w:r w:rsidRPr="004C13EA">
        <w:rPr>
          <w:i/>
          <w:color w:val="000000"/>
          <w:sz w:val="22"/>
          <w:szCs w:val="22"/>
          <w:lang w:val="en-GB" w:eastAsia="en-GB"/>
        </w:rPr>
        <w:tab/>
      </w:r>
      <w:r w:rsidRPr="004C13EA">
        <w:rPr>
          <w:i/>
          <w:color w:val="000000"/>
          <w:sz w:val="22"/>
          <w:szCs w:val="22"/>
          <w:lang w:val="en-GB" w:eastAsia="en-GB"/>
        </w:rPr>
        <w:tab/>
        <w:t xml:space="preserve">bid must be evaluated in accordance with normal procurement processes. If a </w:t>
      </w:r>
      <w:r w:rsidRPr="004C13EA">
        <w:rPr>
          <w:i/>
          <w:color w:val="000000"/>
          <w:sz w:val="22"/>
          <w:szCs w:val="22"/>
          <w:lang w:val="en-GB" w:eastAsia="en-GB"/>
        </w:rPr>
        <w:tab/>
      </w:r>
      <w:r w:rsidRPr="004C13EA">
        <w:rPr>
          <w:i/>
          <w:color w:val="000000"/>
          <w:sz w:val="22"/>
          <w:szCs w:val="22"/>
          <w:lang w:val="en-GB" w:eastAsia="en-GB"/>
        </w:rPr>
        <w:tab/>
        <w:t xml:space="preserve">bidder/ director/ trustee/ shareholder is found to be an official who is in the </w:t>
      </w:r>
      <w:r w:rsidRPr="004C13EA">
        <w:rPr>
          <w:i/>
          <w:color w:val="000000"/>
          <w:sz w:val="22"/>
          <w:szCs w:val="22"/>
          <w:lang w:val="en-GB" w:eastAsia="en-GB"/>
        </w:rPr>
        <w:tab/>
      </w:r>
      <w:r w:rsidRPr="004C13EA">
        <w:rPr>
          <w:i/>
          <w:color w:val="000000"/>
          <w:sz w:val="22"/>
          <w:szCs w:val="22"/>
          <w:lang w:val="en-GB" w:eastAsia="en-GB"/>
        </w:rPr>
        <w:tab/>
        <w:t xml:space="preserve">service of the state and has failed to make such a declaration in the bid </w:t>
      </w:r>
      <w:r w:rsidRPr="004C13EA">
        <w:rPr>
          <w:i/>
          <w:color w:val="000000"/>
          <w:sz w:val="22"/>
          <w:szCs w:val="22"/>
          <w:lang w:val="en-GB" w:eastAsia="en-GB"/>
        </w:rPr>
        <w:tab/>
      </w:r>
      <w:r w:rsidRPr="004C13EA">
        <w:rPr>
          <w:i/>
          <w:color w:val="000000"/>
          <w:sz w:val="22"/>
          <w:szCs w:val="22"/>
          <w:lang w:val="en-GB" w:eastAsia="en-GB"/>
        </w:rPr>
        <w:tab/>
      </w:r>
      <w:r w:rsidRPr="004C13EA">
        <w:rPr>
          <w:i/>
          <w:color w:val="000000"/>
          <w:sz w:val="22"/>
          <w:szCs w:val="22"/>
          <w:lang w:val="en-GB" w:eastAsia="en-GB"/>
        </w:rPr>
        <w:tab/>
        <w:t xml:space="preserve">documents, the bidder may be disqualified and the matter must be dealt with </w:t>
      </w:r>
      <w:r w:rsidRPr="004C13EA">
        <w:rPr>
          <w:i/>
          <w:color w:val="000000"/>
          <w:sz w:val="22"/>
          <w:szCs w:val="22"/>
          <w:lang w:val="en-GB" w:eastAsia="en-GB"/>
        </w:rPr>
        <w:tab/>
      </w:r>
      <w:r w:rsidRPr="004C13EA">
        <w:rPr>
          <w:i/>
          <w:color w:val="000000"/>
          <w:sz w:val="22"/>
          <w:szCs w:val="22"/>
          <w:lang w:val="en-GB" w:eastAsia="en-GB"/>
        </w:rPr>
        <w:tab/>
        <w:t xml:space="preserve">as financial misconduct and the relevant accounting officer/ authority must </w:t>
      </w:r>
      <w:r w:rsidRPr="004C13EA">
        <w:rPr>
          <w:i/>
          <w:color w:val="000000"/>
          <w:sz w:val="22"/>
          <w:szCs w:val="22"/>
          <w:lang w:val="en-GB" w:eastAsia="en-GB"/>
        </w:rPr>
        <w:tab/>
      </w:r>
      <w:r w:rsidRPr="004C13EA">
        <w:rPr>
          <w:i/>
          <w:color w:val="000000"/>
          <w:sz w:val="22"/>
          <w:szCs w:val="22"/>
          <w:lang w:val="en-GB" w:eastAsia="en-GB"/>
        </w:rPr>
        <w:tab/>
        <w:t>take the necessary discipline steps against the official concerned.</w:t>
      </w:r>
    </w:p>
    <w:p w:rsidR="00BA5CD3" w:rsidRPr="004C13EA" w:rsidRDefault="00BA5CD3" w:rsidP="00BA5CD3">
      <w:pPr>
        <w:ind w:left="709"/>
        <w:jc w:val="both"/>
        <w:rPr>
          <w:i/>
          <w:color w:val="000000"/>
          <w:sz w:val="22"/>
          <w:szCs w:val="22"/>
          <w:lang w:val="en-GB" w:eastAsia="en-GB"/>
        </w:rPr>
      </w:pPr>
    </w:p>
    <w:p w:rsidR="00BA5CD3" w:rsidRPr="004C13EA" w:rsidRDefault="00BA5CD3" w:rsidP="00BA5CD3">
      <w:pPr>
        <w:ind w:left="709"/>
        <w:jc w:val="both"/>
        <w:rPr>
          <w:i/>
          <w:color w:val="000000"/>
          <w:sz w:val="22"/>
          <w:szCs w:val="22"/>
          <w:lang w:val="en-GB" w:eastAsia="en-GB"/>
        </w:rPr>
      </w:pPr>
      <w:r w:rsidRPr="004C13EA">
        <w:rPr>
          <w:i/>
          <w:color w:val="000000"/>
          <w:sz w:val="22"/>
          <w:szCs w:val="22"/>
          <w:lang w:val="en-GB" w:eastAsia="en-GB"/>
        </w:rPr>
        <w:t>3.3.3</w:t>
      </w:r>
      <w:r w:rsidRPr="004C13EA">
        <w:rPr>
          <w:i/>
          <w:color w:val="000000"/>
          <w:sz w:val="22"/>
          <w:szCs w:val="22"/>
          <w:lang w:val="en-GB" w:eastAsia="en-GB"/>
        </w:rPr>
        <w:tab/>
        <w:t xml:space="preserve">The revised SBD 4 attached to this instruction note replaces SBD 4 issued in </w:t>
      </w:r>
      <w:r w:rsidRPr="004C13EA">
        <w:rPr>
          <w:i/>
          <w:color w:val="000000"/>
          <w:sz w:val="22"/>
          <w:szCs w:val="22"/>
          <w:lang w:val="en-GB" w:eastAsia="en-GB"/>
        </w:rPr>
        <w:tab/>
      </w:r>
      <w:r w:rsidRPr="004C13EA">
        <w:rPr>
          <w:i/>
          <w:color w:val="000000"/>
          <w:sz w:val="22"/>
          <w:szCs w:val="22"/>
          <w:lang w:val="en-GB" w:eastAsia="en-GB"/>
        </w:rPr>
        <w:tab/>
        <w:t>terms of Practice Note Number 7 of 2009/2010 dated 2 October 2009.”</w:t>
      </w:r>
    </w:p>
    <w:p w:rsidR="00BA5CD3" w:rsidRPr="004C13EA" w:rsidRDefault="00BA5CD3" w:rsidP="00BA5CD3">
      <w:pPr>
        <w:ind w:left="709"/>
        <w:jc w:val="both"/>
        <w:rPr>
          <w:i/>
          <w:color w:val="000000"/>
          <w:sz w:val="22"/>
          <w:szCs w:val="22"/>
          <w:lang w:val="en-GB" w:eastAsia="en-GB"/>
        </w:rPr>
      </w:pPr>
    </w:p>
    <w:p w:rsidR="00BA5CD3" w:rsidRPr="004C13EA" w:rsidRDefault="00BA5CD3" w:rsidP="00BA5CD3">
      <w:pPr>
        <w:numPr>
          <w:ilvl w:val="0"/>
          <w:numId w:val="7"/>
        </w:numPr>
        <w:ind w:left="709" w:hanging="709"/>
        <w:jc w:val="both"/>
        <w:rPr>
          <w:color w:val="000000"/>
          <w:sz w:val="22"/>
          <w:szCs w:val="22"/>
          <w:lang w:val="en-GB" w:eastAsia="en-GB"/>
        </w:rPr>
      </w:pPr>
      <w:r w:rsidRPr="004C13EA">
        <w:rPr>
          <w:color w:val="000000"/>
          <w:sz w:val="22"/>
          <w:szCs w:val="22"/>
          <w:lang w:val="en-GB" w:eastAsia="en-GB"/>
        </w:rPr>
        <w:t>Practice Note 6 of 2007/2008 paragraph 2.3 to 2.5</w:t>
      </w:r>
    </w:p>
    <w:p w:rsidR="00BA5CD3" w:rsidRPr="004C13EA" w:rsidRDefault="00BA5CD3" w:rsidP="00BA5CD3">
      <w:pPr>
        <w:autoSpaceDE w:val="0"/>
        <w:autoSpaceDN w:val="0"/>
        <w:adjustRightInd w:val="0"/>
        <w:rPr>
          <w:rFonts w:eastAsia="Calibri"/>
          <w:color w:val="000000"/>
          <w:lang w:eastAsia="en-ZA"/>
        </w:rPr>
      </w:pPr>
    </w:p>
    <w:p w:rsidR="00BA5CD3" w:rsidRPr="004C13EA" w:rsidRDefault="00BA5CD3" w:rsidP="00BA5CD3">
      <w:pPr>
        <w:tabs>
          <w:tab w:val="left" w:pos="1134"/>
          <w:tab w:val="left" w:pos="1418"/>
        </w:tabs>
        <w:autoSpaceDE w:val="0"/>
        <w:autoSpaceDN w:val="0"/>
        <w:adjustRightInd w:val="0"/>
        <w:ind w:left="1418" w:hanging="709"/>
        <w:jc w:val="both"/>
        <w:rPr>
          <w:i/>
          <w:color w:val="000000"/>
          <w:sz w:val="22"/>
          <w:szCs w:val="22"/>
          <w:lang w:val="en-GB" w:eastAsia="en-GB"/>
        </w:rPr>
      </w:pPr>
      <w:r w:rsidRPr="004C13EA">
        <w:rPr>
          <w:rFonts w:eastAsia="Calibri"/>
          <w:color w:val="000000"/>
          <w:lang w:eastAsia="en-ZA"/>
        </w:rPr>
        <w:t xml:space="preserve"> </w:t>
      </w:r>
      <w:r w:rsidRPr="004C13EA">
        <w:rPr>
          <w:rFonts w:eastAsia="Calibri"/>
          <w:color w:val="000000"/>
          <w:sz w:val="23"/>
          <w:szCs w:val="23"/>
          <w:lang w:eastAsia="en-ZA"/>
        </w:rPr>
        <w:t xml:space="preserve">2.3  </w:t>
      </w:r>
      <w:r w:rsidRPr="004C13EA">
        <w:rPr>
          <w:rFonts w:eastAsia="Calibri"/>
          <w:color w:val="000000"/>
          <w:sz w:val="23"/>
          <w:szCs w:val="23"/>
          <w:lang w:eastAsia="en-ZA"/>
        </w:rPr>
        <w:tab/>
      </w:r>
      <w:r w:rsidRPr="004C13EA">
        <w:rPr>
          <w:i/>
          <w:color w:val="000000"/>
          <w:sz w:val="22"/>
          <w:szCs w:val="22"/>
          <w:lang w:val="en-GB" w:eastAsia="en-GB"/>
        </w:rPr>
        <w:t xml:space="preserve">It is, however, recognized that there will be instances when it would be impractical to invite competitive bids. In this regard, Treasury Regulation 16A6.4 provides for such instances where accounting officers or accounting authorities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BA5CD3" w:rsidRPr="004C13EA" w:rsidRDefault="00BA5CD3" w:rsidP="00BA5CD3">
      <w:pPr>
        <w:autoSpaceDE w:val="0"/>
        <w:autoSpaceDN w:val="0"/>
        <w:adjustRightInd w:val="0"/>
        <w:ind w:left="720" w:hanging="720"/>
        <w:jc w:val="both"/>
        <w:rPr>
          <w:rFonts w:eastAsia="Calibri"/>
          <w:sz w:val="23"/>
          <w:szCs w:val="23"/>
          <w:lang w:eastAsia="en-ZA"/>
        </w:rPr>
      </w:pPr>
    </w:p>
    <w:p w:rsidR="00BA5CD3" w:rsidRPr="004C13EA" w:rsidRDefault="00BA5CD3" w:rsidP="00BA5CD3">
      <w:pPr>
        <w:autoSpaceDE w:val="0"/>
        <w:autoSpaceDN w:val="0"/>
        <w:adjustRightInd w:val="0"/>
        <w:ind w:left="1260" w:hanging="540"/>
        <w:jc w:val="both"/>
        <w:rPr>
          <w:rFonts w:eastAsia="Calibri"/>
          <w:i/>
          <w:sz w:val="23"/>
          <w:szCs w:val="23"/>
          <w:lang w:eastAsia="en-ZA"/>
        </w:rPr>
      </w:pPr>
      <w:r w:rsidRPr="004C13EA">
        <w:rPr>
          <w:rFonts w:eastAsia="Calibri"/>
          <w:sz w:val="23"/>
          <w:szCs w:val="23"/>
          <w:lang w:eastAsia="en-ZA"/>
        </w:rPr>
        <w:t xml:space="preserve">2.4   </w:t>
      </w:r>
      <w:r w:rsidRPr="004C13EA">
        <w:rPr>
          <w:rFonts w:eastAsia="Calibri"/>
          <w:i/>
          <w:sz w:val="23"/>
          <w:szCs w:val="23"/>
          <w:lang w:eastAsia="en-ZA"/>
        </w:rPr>
        <w:t xml:space="preserve">Despite Treasury Regulation 16A6.4 being intended for cases of emergency or where goods and services are available from sole service providers, it has come to light that institutions are deliberating utilizing this provision to circumvent the required competitive bidding process in order to, among others, enter into contractual commitments or incur expenditure at the end of a financial year with the view to avoiding the surrender of unspent voted funds to the National / Provincial Revenue Funds. </w:t>
      </w:r>
    </w:p>
    <w:p w:rsidR="00BA5CD3" w:rsidRPr="004C13EA" w:rsidRDefault="00BA5CD3" w:rsidP="00BA5CD3">
      <w:pPr>
        <w:autoSpaceDE w:val="0"/>
        <w:autoSpaceDN w:val="0"/>
        <w:adjustRightInd w:val="0"/>
        <w:ind w:left="720" w:hanging="720"/>
        <w:jc w:val="both"/>
        <w:rPr>
          <w:rFonts w:eastAsia="Calibri"/>
          <w:i/>
          <w:sz w:val="23"/>
          <w:szCs w:val="23"/>
          <w:lang w:eastAsia="en-ZA"/>
        </w:rPr>
      </w:pPr>
    </w:p>
    <w:p w:rsidR="00BA5CD3" w:rsidRPr="004C13EA" w:rsidRDefault="00BA5CD3" w:rsidP="00BA5CD3">
      <w:pPr>
        <w:ind w:left="1260" w:hanging="551"/>
        <w:jc w:val="both"/>
        <w:rPr>
          <w:rFonts w:eastAsia="Calibri"/>
          <w:i/>
          <w:sz w:val="23"/>
          <w:szCs w:val="23"/>
          <w:lang w:val="en-ZA" w:eastAsia="en-ZA"/>
        </w:rPr>
      </w:pPr>
      <w:r w:rsidRPr="004C13EA">
        <w:rPr>
          <w:rFonts w:ascii="Verdana" w:hAnsi="Verdana" w:cs="Times New Roman"/>
          <w:i/>
          <w:sz w:val="23"/>
          <w:szCs w:val="23"/>
          <w:lang w:val="en-GB" w:eastAsia="en-GB"/>
        </w:rPr>
        <w:t>2</w:t>
      </w:r>
      <w:r w:rsidRPr="004C13EA">
        <w:rPr>
          <w:rFonts w:eastAsia="Calibri"/>
          <w:i/>
          <w:sz w:val="23"/>
          <w:szCs w:val="23"/>
          <w:lang w:val="en-ZA" w:eastAsia="en-ZA"/>
        </w:rPr>
        <w:t>.5</w:t>
      </w:r>
      <w:r w:rsidRPr="004C13EA">
        <w:rPr>
          <w:rFonts w:eastAsia="Calibri"/>
          <w:i/>
          <w:sz w:val="23"/>
          <w:szCs w:val="23"/>
          <w:lang w:val="en-ZA" w:eastAsia="en-ZA"/>
        </w:rPr>
        <w:tab/>
        <w:t>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BA5CD3" w:rsidRPr="004C13EA" w:rsidRDefault="00BA5CD3" w:rsidP="00BA5CD3">
      <w:pPr>
        <w:ind w:left="709" w:hanging="709"/>
        <w:jc w:val="both"/>
        <w:rPr>
          <w:rFonts w:eastAsia="Calibri"/>
          <w:i/>
          <w:sz w:val="23"/>
          <w:szCs w:val="23"/>
          <w:lang w:val="en-ZA" w:eastAsia="en-ZA"/>
        </w:rPr>
      </w:pPr>
    </w:p>
    <w:p w:rsidR="00BA5CD3" w:rsidRPr="004C13EA" w:rsidRDefault="00BA5CD3" w:rsidP="00BA5CD3">
      <w:pPr>
        <w:numPr>
          <w:ilvl w:val="0"/>
          <w:numId w:val="7"/>
        </w:numPr>
        <w:ind w:left="709" w:hanging="709"/>
        <w:jc w:val="both"/>
        <w:rPr>
          <w:color w:val="000000"/>
          <w:sz w:val="22"/>
          <w:szCs w:val="22"/>
          <w:lang w:val="en-GB" w:eastAsia="en-GB"/>
        </w:rPr>
      </w:pPr>
      <w:r w:rsidRPr="004C13EA">
        <w:rPr>
          <w:bCs/>
          <w:color w:val="000000"/>
          <w:sz w:val="22"/>
          <w:szCs w:val="22"/>
          <w:lang w:val="en-ZA" w:eastAsia="en-ZA"/>
        </w:rPr>
        <w:t>The department’s SCM policy paragraph’s 59 states:</w:t>
      </w:r>
    </w:p>
    <w:p w:rsidR="00BA5CD3" w:rsidRPr="004C13EA" w:rsidRDefault="00BA5CD3" w:rsidP="00BA5CD3">
      <w:pPr>
        <w:ind w:left="709"/>
        <w:jc w:val="both"/>
        <w:rPr>
          <w:bCs/>
          <w:color w:val="000000"/>
          <w:sz w:val="22"/>
          <w:szCs w:val="22"/>
          <w:lang w:val="en-ZA" w:eastAsia="en-ZA"/>
        </w:rPr>
      </w:pPr>
    </w:p>
    <w:p w:rsidR="00BA5CD3" w:rsidRPr="004C13EA" w:rsidRDefault="00BA5CD3" w:rsidP="00BA5CD3">
      <w:pPr>
        <w:ind w:left="709"/>
        <w:jc w:val="both"/>
        <w:rPr>
          <w:color w:val="000000"/>
          <w:sz w:val="22"/>
          <w:szCs w:val="22"/>
          <w:lang w:val="en-GB" w:eastAsia="en-GB"/>
        </w:rPr>
      </w:pPr>
      <w:r w:rsidRPr="004C13EA">
        <w:rPr>
          <w:color w:val="000000"/>
          <w:sz w:val="22"/>
          <w:szCs w:val="22"/>
          <w:lang w:val="en-GB" w:eastAsia="en-GB"/>
        </w:rPr>
        <w:t xml:space="preserve">“Members of the Bid Evaluation and Bid Adjudication Committees must be free of any conflict of interest when assessing the bids. A Declaration of Interest certificate must be signed by all members who participate in these committees: </w:t>
      </w:r>
    </w:p>
    <w:p w:rsidR="00BA5CD3" w:rsidRPr="004C13EA" w:rsidRDefault="00BA5CD3" w:rsidP="00BA5CD3">
      <w:pPr>
        <w:tabs>
          <w:tab w:val="left" w:pos="3374"/>
        </w:tabs>
        <w:ind w:left="1146"/>
        <w:jc w:val="both"/>
        <w:rPr>
          <w:color w:val="000000"/>
          <w:sz w:val="22"/>
          <w:szCs w:val="22"/>
          <w:lang w:val="en-GB" w:eastAsia="en-GB"/>
        </w:rPr>
      </w:pPr>
    </w:p>
    <w:p w:rsidR="00BA5CD3" w:rsidRPr="004C13EA" w:rsidRDefault="00BA5CD3" w:rsidP="00BA5CD3">
      <w:pPr>
        <w:ind w:left="709"/>
        <w:rPr>
          <w:sz w:val="22"/>
          <w:szCs w:val="22"/>
          <w:lang w:val="en-ZA"/>
        </w:rPr>
      </w:pPr>
      <w:r w:rsidRPr="004C13EA">
        <w:rPr>
          <w:sz w:val="22"/>
          <w:szCs w:val="22"/>
          <w:lang w:val="en-ZA"/>
        </w:rPr>
        <w:t>The following deviations pertaining to procurement of furniture from Senex Interiors were identified:</w:t>
      </w:r>
    </w:p>
    <w:p w:rsidR="00BA5CD3" w:rsidRPr="004C13EA" w:rsidRDefault="00BA5CD3" w:rsidP="00BA5CD3">
      <w:pPr>
        <w:rPr>
          <w:sz w:val="22"/>
          <w:szCs w:val="22"/>
        </w:rPr>
      </w:pPr>
    </w:p>
    <w:p w:rsidR="00BA5CD3" w:rsidRPr="004C13EA" w:rsidRDefault="00BA5CD3" w:rsidP="00BA5CD3">
      <w:pPr>
        <w:rPr>
          <w:sz w:val="22"/>
          <w:szCs w:val="22"/>
          <w:lang w:val="en-ZA"/>
        </w:rPr>
      </w:pPr>
    </w:p>
    <w:tbl>
      <w:tblPr>
        <w:tblW w:w="4219" w:type="pct"/>
        <w:tblInd w:w="959" w:type="dxa"/>
        <w:tblLook w:val="04A0"/>
      </w:tblPr>
      <w:tblGrid>
        <w:gridCol w:w="4509"/>
        <w:gridCol w:w="3571"/>
      </w:tblGrid>
      <w:tr w:rsidR="00BA5CD3" w:rsidRPr="004C13EA" w:rsidTr="00F946F2">
        <w:trPr>
          <w:trHeight w:val="285"/>
        </w:trPr>
        <w:tc>
          <w:tcPr>
            <w:tcW w:w="2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BA5CD3" w:rsidRPr="00BA5CD3" w:rsidRDefault="00BA5CD3" w:rsidP="00F946F2">
            <w:pPr>
              <w:rPr>
                <w:b/>
                <w:sz w:val="18"/>
                <w:szCs w:val="18"/>
                <w:lang w:val="en-ZA" w:eastAsia="en-ZA"/>
              </w:rPr>
            </w:pPr>
            <w:r w:rsidRPr="00BA5CD3">
              <w:rPr>
                <w:b/>
                <w:sz w:val="18"/>
                <w:szCs w:val="18"/>
                <w:lang w:val="en-ZA" w:eastAsia="en-ZA"/>
              </w:rPr>
              <w:t> Bid no</w:t>
            </w:r>
          </w:p>
        </w:tc>
        <w:tc>
          <w:tcPr>
            <w:tcW w:w="2210"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BA5CD3" w:rsidRPr="00BA5CD3" w:rsidRDefault="00BA5CD3" w:rsidP="00F946F2">
            <w:pPr>
              <w:rPr>
                <w:b/>
                <w:sz w:val="18"/>
                <w:szCs w:val="18"/>
                <w:lang w:val="en-ZA" w:eastAsia="en-ZA"/>
              </w:rPr>
            </w:pPr>
            <w:r w:rsidRPr="00BA5CD3">
              <w:rPr>
                <w:b/>
                <w:sz w:val="18"/>
                <w:szCs w:val="18"/>
                <w:lang w:val="en-ZA" w:eastAsia="en-ZA"/>
              </w:rPr>
              <w:t>Amount </w:t>
            </w:r>
          </w:p>
        </w:tc>
      </w:tr>
      <w:tr w:rsidR="00BA5CD3" w:rsidRPr="004C13EA" w:rsidTr="00F946F2">
        <w:trPr>
          <w:trHeight w:val="285"/>
        </w:trPr>
        <w:tc>
          <w:tcPr>
            <w:tcW w:w="2790" w:type="pct"/>
            <w:tcBorders>
              <w:top w:val="nil"/>
              <w:left w:val="single" w:sz="4" w:space="0" w:color="auto"/>
              <w:bottom w:val="single" w:sz="4" w:space="0" w:color="auto"/>
              <w:right w:val="single" w:sz="4" w:space="0" w:color="auto"/>
            </w:tcBorders>
            <w:shd w:val="clear" w:color="auto" w:fill="auto"/>
            <w:noWrap/>
            <w:vAlign w:val="bottom"/>
            <w:hideMark/>
          </w:tcPr>
          <w:p w:rsidR="00BA5CD3" w:rsidRPr="00BA5CD3" w:rsidRDefault="00BA5CD3" w:rsidP="00F946F2">
            <w:pPr>
              <w:rPr>
                <w:sz w:val="18"/>
                <w:szCs w:val="18"/>
                <w:lang w:val="en-ZA" w:eastAsia="en-ZA"/>
              </w:rPr>
            </w:pPr>
            <w:r w:rsidRPr="00BA5CD3">
              <w:rPr>
                <w:sz w:val="18"/>
                <w:szCs w:val="18"/>
                <w:lang w:val="en-ZA" w:eastAsia="en-ZA"/>
              </w:rPr>
              <w:t> </w:t>
            </w:r>
            <w:r w:rsidRPr="00BA5CD3">
              <w:rPr>
                <w:bCs/>
                <w:sz w:val="18"/>
                <w:szCs w:val="18"/>
              </w:rPr>
              <w:t>HS11/020</w:t>
            </w:r>
          </w:p>
        </w:tc>
        <w:tc>
          <w:tcPr>
            <w:tcW w:w="2210" w:type="pct"/>
            <w:tcBorders>
              <w:top w:val="nil"/>
              <w:left w:val="nil"/>
              <w:bottom w:val="single" w:sz="4" w:space="0" w:color="auto"/>
              <w:right w:val="single" w:sz="4" w:space="0" w:color="auto"/>
            </w:tcBorders>
            <w:shd w:val="clear" w:color="auto" w:fill="auto"/>
            <w:noWrap/>
            <w:vAlign w:val="bottom"/>
            <w:hideMark/>
          </w:tcPr>
          <w:p w:rsidR="00BA5CD3" w:rsidRPr="00BA5CD3" w:rsidRDefault="00BA5CD3" w:rsidP="00F946F2">
            <w:pPr>
              <w:jc w:val="right"/>
              <w:rPr>
                <w:sz w:val="18"/>
                <w:szCs w:val="18"/>
                <w:lang w:eastAsia="en-ZA"/>
              </w:rPr>
            </w:pPr>
            <w:r w:rsidRPr="00BA5CD3">
              <w:rPr>
                <w:sz w:val="18"/>
                <w:szCs w:val="18"/>
                <w:lang w:eastAsia="en-ZA"/>
              </w:rPr>
              <w:t>R529 266,66</w:t>
            </w:r>
          </w:p>
        </w:tc>
      </w:tr>
    </w:tbl>
    <w:p w:rsidR="00BA5CD3" w:rsidRPr="004C13EA" w:rsidRDefault="00BA5CD3" w:rsidP="00BA5CD3">
      <w:pPr>
        <w:rPr>
          <w:sz w:val="22"/>
          <w:szCs w:val="22"/>
          <w:lang w:val="en-ZA"/>
        </w:rPr>
      </w:pPr>
    </w:p>
    <w:p w:rsidR="00BA5CD3" w:rsidRPr="004C13EA" w:rsidRDefault="00BA5CD3" w:rsidP="00BA5CD3">
      <w:pPr>
        <w:ind w:left="360"/>
        <w:rPr>
          <w:color w:val="000000"/>
          <w:sz w:val="22"/>
          <w:szCs w:val="22"/>
          <w:lang w:val="en-GB" w:eastAsia="en-GB"/>
        </w:rPr>
      </w:pPr>
    </w:p>
    <w:p w:rsidR="00BA5CD3" w:rsidRPr="004C13EA" w:rsidRDefault="00BA5CD3" w:rsidP="00BA5CD3">
      <w:pPr>
        <w:ind w:left="720" w:hanging="720"/>
        <w:rPr>
          <w:color w:val="000000"/>
          <w:sz w:val="22"/>
          <w:szCs w:val="22"/>
          <w:lang w:val="en-GB" w:eastAsia="en-GB"/>
        </w:rPr>
      </w:pPr>
      <w:r>
        <w:rPr>
          <w:color w:val="000000"/>
          <w:sz w:val="22"/>
          <w:szCs w:val="22"/>
          <w:lang w:val="en-GB" w:eastAsia="en-GB"/>
        </w:rPr>
        <w:t>a)</w:t>
      </w:r>
      <w:r>
        <w:rPr>
          <w:color w:val="000000"/>
          <w:sz w:val="22"/>
          <w:szCs w:val="22"/>
          <w:lang w:val="en-GB" w:eastAsia="en-GB"/>
        </w:rPr>
        <w:tab/>
      </w:r>
      <w:r w:rsidRPr="004C13EA">
        <w:rPr>
          <w:color w:val="000000"/>
          <w:sz w:val="22"/>
          <w:szCs w:val="22"/>
          <w:lang w:val="en-GB" w:eastAsia="en-GB"/>
        </w:rPr>
        <w:t>The department requested for quotations from the following three suppliers. The closing date for the submission of the quotations was 14 June 2011. At the closing date the following three quotations were received:</w:t>
      </w:r>
    </w:p>
    <w:p w:rsidR="00BA5CD3" w:rsidRPr="004C13EA" w:rsidRDefault="00BA5CD3" w:rsidP="00BA5CD3">
      <w:pPr>
        <w:rPr>
          <w:sz w:val="22"/>
          <w:szCs w:val="22"/>
          <w:lang w:val="en-ZA"/>
        </w:rPr>
      </w:pPr>
    </w:p>
    <w:p w:rsidR="00BA5CD3" w:rsidRPr="004C13EA" w:rsidRDefault="00BA5CD3" w:rsidP="006F5D2E">
      <w:pPr>
        <w:numPr>
          <w:ilvl w:val="0"/>
          <w:numId w:val="273"/>
        </w:numPr>
        <w:ind w:left="1440" w:hanging="720"/>
        <w:jc w:val="both"/>
        <w:rPr>
          <w:color w:val="000000"/>
          <w:sz w:val="22"/>
          <w:szCs w:val="22"/>
          <w:lang w:val="en-GB" w:eastAsia="en-GB"/>
        </w:rPr>
      </w:pPr>
      <w:r w:rsidRPr="004C13EA">
        <w:rPr>
          <w:color w:val="000000"/>
          <w:sz w:val="22"/>
          <w:szCs w:val="22"/>
          <w:lang w:val="en-GB" w:eastAsia="en-GB"/>
        </w:rPr>
        <w:t>Maphale Motuba Creations for an amount of R671 740,00</w:t>
      </w:r>
    </w:p>
    <w:p w:rsidR="00BA5CD3" w:rsidRPr="004C13EA" w:rsidRDefault="00BA5CD3" w:rsidP="006F5D2E">
      <w:pPr>
        <w:numPr>
          <w:ilvl w:val="0"/>
          <w:numId w:val="273"/>
        </w:numPr>
        <w:ind w:left="1440" w:hanging="720"/>
        <w:jc w:val="both"/>
        <w:rPr>
          <w:color w:val="000000"/>
          <w:sz w:val="22"/>
          <w:szCs w:val="22"/>
          <w:lang w:val="en-GB" w:eastAsia="en-GB"/>
        </w:rPr>
      </w:pPr>
      <w:r w:rsidRPr="004C13EA">
        <w:rPr>
          <w:color w:val="000000"/>
          <w:sz w:val="22"/>
          <w:szCs w:val="22"/>
          <w:lang w:val="en-GB" w:eastAsia="en-GB"/>
        </w:rPr>
        <w:t>Sehlahlana Projects for an amount of R733 470,00</w:t>
      </w:r>
    </w:p>
    <w:p w:rsidR="00BA5CD3" w:rsidRPr="004C13EA" w:rsidRDefault="00BA5CD3" w:rsidP="006F5D2E">
      <w:pPr>
        <w:numPr>
          <w:ilvl w:val="0"/>
          <w:numId w:val="273"/>
        </w:numPr>
        <w:ind w:left="1440" w:hanging="720"/>
        <w:jc w:val="both"/>
        <w:rPr>
          <w:color w:val="000000"/>
          <w:sz w:val="22"/>
          <w:szCs w:val="22"/>
          <w:lang w:val="en-GB" w:eastAsia="en-GB"/>
        </w:rPr>
      </w:pPr>
      <w:r w:rsidRPr="004C13EA">
        <w:rPr>
          <w:color w:val="000000"/>
          <w:sz w:val="22"/>
          <w:szCs w:val="22"/>
          <w:lang w:val="en-GB" w:eastAsia="en-GB"/>
        </w:rPr>
        <w:t>Legae Labatho for an amount of R861 260,00</w:t>
      </w:r>
    </w:p>
    <w:p w:rsidR="00BA5CD3" w:rsidRPr="004C13EA" w:rsidRDefault="00BA5CD3" w:rsidP="00BA5CD3">
      <w:pPr>
        <w:rPr>
          <w:sz w:val="22"/>
          <w:szCs w:val="22"/>
          <w:lang w:val="en-ZA"/>
        </w:rPr>
      </w:pPr>
    </w:p>
    <w:p w:rsidR="00BA5CD3" w:rsidRPr="004C13EA" w:rsidRDefault="00BA5CD3" w:rsidP="00BA5CD3">
      <w:pPr>
        <w:ind w:left="720"/>
        <w:rPr>
          <w:sz w:val="22"/>
          <w:szCs w:val="22"/>
        </w:rPr>
      </w:pPr>
      <w:r w:rsidRPr="004C13EA">
        <w:rPr>
          <w:sz w:val="22"/>
          <w:szCs w:val="22"/>
        </w:rPr>
        <w:t>Since the all the quotations received is above R500 000,00 the invitation for quotations was cancelled in terms of the Preferential Procurement Policy Framework Act section 10. The department should then have followed the tender procedures.</w:t>
      </w:r>
    </w:p>
    <w:p w:rsidR="00BA5CD3" w:rsidRPr="004C13EA" w:rsidRDefault="00BA5CD3" w:rsidP="00BA5CD3">
      <w:pPr>
        <w:rPr>
          <w:sz w:val="22"/>
          <w:szCs w:val="22"/>
        </w:rPr>
      </w:pPr>
    </w:p>
    <w:p w:rsidR="00BA5CD3" w:rsidRPr="004C13EA" w:rsidRDefault="00BA5CD3" w:rsidP="00BA5CD3">
      <w:pPr>
        <w:ind w:left="720"/>
        <w:rPr>
          <w:sz w:val="22"/>
          <w:szCs w:val="22"/>
          <w:lang w:val="en-ZA"/>
        </w:rPr>
      </w:pPr>
      <w:r w:rsidRPr="004C13EA">
        <w:rPr>
          <w:sz w:val="22"/>
          <w:szCs w:val="22"/>
        </w:rPr>
        <w:t>However, per the internal memo dated 1 July 2011, the department considered the procurement to be urgent and therefore opted to negotiate directly with Senex Interiors and Wetherley’s instead of going out on a competitive bid.</w:t>
      </w:r>
    </w:p>
    <w:p w:rsidR="00BA5CD3" w:rsidRPr="004C13EA" w:rsidRDefault="00BA5CD3" w:rsidP="00BA5CD3">
      <w:pPr>
        <w:ind w:left="720"/>
        <w:rPr>
          <w:color w:val="000000"/>
          <w:sz w:val="22"/>
          <w:szCs w:val="22"/>
          <w:lang w:val="en-GB" w:eastAsia="en-GB"/>
        </w:rPr>
      </w:pPr>
    </w:p>
    <w:p w:rsidR="00BA5CD3" w:rsidRPr="004C13EA" w:rsidRDefault="00BA5CD3" w:rsidP="00BA5CD3">
      <w:pPr>
        <w:ind w:left="720"/>
        <w:rPr>
          <w:color w:val="000000"/>
          <w:sz w:val="22"/>
          <w:szCs w:val="22"/>
          <w:lang w:val="en-GB" w:eastAsia="en-GB"/>
        </w:rPr>
      </w:pPr>
      <w:r w:rsidRPr="004C13EA">
        <w:rPr>
          <w:color w:val="000000"/>
          <w:sz w:val="22"/>
          <w:szCs w:val="22"/>
          <w:lang w:val="en-GB" w:eastAsia="en-GB"/>
        </w:rPr>
        <w:lastRenderedPageBreak/>
        <w:t xml:space="preserve">Considering that this was not the first time the department purchased furniture for the prestige houses the department should have reasonably been able to estimate the cost of furniture to be above R500 000,00. The department should have therefore engaged in a competitive bidding process from the start. </w:t>
      </w:r>
    </w:p>
    <w:p w:rsidR="00BA5CD3" w:rsidRPr="004C13EA" w:rsidRDefault="00BA5CD3" w:rsidP="00BA5CD3">
      <w:pPr>
        <w:ind w:left="720"/>
        <w:rPr>
          <w:color w:val="000000"/>
          <w:sz w:val="22"/>
          <w:szCs w:val="22"/>
          <w:lang w:val="en-GB" w:eastAsia="en-GB"/>
        </w:rPr>
      </w:pPr>
    </w:p>
    <w:p w:rsidR="00BA5CD3" w:rsidRPr="004C13EA" w:rsidRDefault="00BA5CD3" w:rsidP="00BA5CD3">
      <w:pPr>
        <w:ind w:left="709"/>
        <w:rPr>
          <w:color w:val="000000"/>
          <w:sz w:val="22"/>
          <w:szCs w:val="22"/>
          <w:lang w:val="en-GB" w:eastAsia="en-GB"/>
        </w:rPr>
      </w:pPr>
      <w:r w:rsidRPr="004C13EA">
        <w:rPr>
          <w:color w:val="000000"/>
          <w:sz w:val="22"/>
          <w:szCs w:val="22"/>
          <w:lang w:val="en-GB" w:eastAsia="en-GB"/>
        </w:rPr>
        <w:t xml:space="preserve">According to an internal memo dated 1 July 2011, the department took ownership of the property on 24 May 2011. The winning supplier was appointed on 1 August 2011; resulting in the department utilising 69 days to procure the goods. It was therefore not impossible or impracticable for the department to go out on an open bid; meaning that the procurement cannot be considered as urgent. </w:t>
      </w:r>
    </w:p>
    <w:p w:rsidR="00BA5CD3" w:rsidRPr="004C13EA" w:rsidRDefault="00BA5CD3" w:rsidP="00BA5CD3">
      <w:pPr>
        <w:ind w:left="709"/>
        <w:rPr>
          <w:color w:val="000000"/>
          <w:sz w:val="22"/>
          <w:szCs w:val="22"/>
          <w:lang w:val="en-GB" w:eastAsia="en-GB"/>
        </w:rPr>
      </w:pPr>
    </w:p>
    <w:p w:rsidR="00BA5CD3" w:rsidRPr="004C13EA" w:rsidRDefault="00BA5CD3" w:rsidP="00BA5CD3">
      <w:pPr>
        <w:ind w:left="709"/>
        <w:rPr>
          <w:color w:val="000000"/>
          <w:sz w:val="22"/>
          <w:szCs w:val="22"/>
          <w:lang w:val="en-GB" w:eastAsia="en-GB"/>
        </w:rPr>
      </w:pPr>
      <w:r w:rsidRPr="004C13EA">
        <w:rPr>
          <w:color w:val="000000"/>
          <w:sz w:val="22"/>
          <w:szCs w:val="22"/>
          <w:lang w:val="en-GB" w:eastAsia="en-GB"/>
        </w:rPr>
        <w:t xml:space="preserve">As a result, the procurement is not considered to be line with the practice notes and guidance’s issued by National Treasury. Based on the above, the procurement appears to be a result of a lack of proper planning. </w:t>
      </w:r>
    </w:p>
    <w:p w:rsidR="00BA5CD3" w:rsidRPr="004C13EA" w:rsidRDefault="00BA5CD3" w:rsidP="00BA5CD3">
      <w:pPr>
        <w:ind w:left="709"/>
        <w:jc w:val="both"/>
        <w:rPr>
          <w:color w:val="000000"/>
          <w:sz w:val="22"/>
          <w:szCs w:val="22"/>
          <w:lang w:val="en-GB" w:eastAsia="en-GB"/>
        </w:rPr>
      </w:pPr>
    </w:p>
    <w:p w:rsidR="00BA5CD3" w:rsidRPr="004C13EA" w:rsidRDefault="00BA5CD3" w:rsidP="00BA5CD3">
      <w:pPr>
        <w:ind w:left="360" w:hanging="360"/>
        <w:jc w:val="both"/>
        <w:rPr>
          <w:color w:val="000000"/>
          <w:sz w:val="22"/>
          <w:szCs w:val="22"/>
          <w:lang w:val="en-GB" w:eastAsia="en-GB"/>
        </w:rPr>
      </w:pPr>
      <w:r>
        <w:rPr>
          <w:color w:val="000000"/>
          <w:sz w:val="22"/>
          <w:szCs w:val="22"/>
          <w:lang w:val="en-GB" w:eastAsia="en-GB"/>
        </w:rPr>
        <w:t>b)</w:t>
      </w:r>
      <w:r>
        <w:rPr>
          <w:color w:val="000000"/>
          <w:sz w:val="22"/>
          <w:szCs w:val="22"/>
          <w:lang w:val="en-GB" w:eastAsia="en-GB"/>
        </w:rPr>
        <w:tab/>
      </w:r>
      <w:r w:rsidRPr="004C13EA">
        <w:rPr>
          <w:color w:val="000000"/>
          <w:sz w:val="22"/>
          <w:szCs w:val="22"/>
          <w:lang w:val="en-GB" w:eastAsia="en-GB"/>
        </w:rPr>
        <w:t xml:space="preserve">Although the winning supplier did complete a PA-11 form (Declaration of interest and bidders past SCM practices), it was noted that the form did not take into account all of the requirements of the revised SBD 4 form (Declaration of interest) issued by National Treasury with Instruction Note 32. Instruction Note 32 came into effect on 31 May 2011. </w:t>
      </w:r>
    </w:p>
    <w:p w:rsidR="00BA5CD3" w:rsidRPr="004C13EA" w:rsidRDefault="00BA5CD3" w:rsidP="00BA5CD3">
      <w:pPr>
        <w:contextualSpacing/>
        <w:rPr>
          <w:sz w:val="22"/>
          <w:szCs w:val="22"/>
        </w:rPr>
      </w:pPr>
    </w:p>
    <w:p w:rsidR="00BA5CD3" w:rsidRPr="004C13EA" w:rsidRDefault="00BA5CD3" w:rsidP="00BA5CD3">
      <w:pPr>
        <w:ind w:left="360" w:hanging="360"/>
        <w:jc w:val="both"/>
        <w:rPr>
          <w:color w:val="000000"/>
          <w:sz w:val="22"/>
          <w:szCs w:val="22"/>
          <w:lang w:val="en-GB" w:eastAsia="en-GB"/>
        </w:rPr>
      </w:pPr>
      <w:r>
        <w:rPr>
          <w:color w:val="000000"/>
          <w:sz w:val="22"/>
          <w:szCs w:val="22"/>
          <w:lang w:val="en-GB" w:eastAsia="en-GB"/>
        </w:rPr>
        <w:t>c)</w:t>
      </w:r>
      <w:r>
        <w:rPr>
          <w:color w:val="000000"/>
          <w:sz w:val="22"/>
          <w:szCs w:val="22"/>
          <w:lang w:val="en-GB" w:eastAsia="en-GB"/>
        </w:rPr>
        <w:tab/>
      </w:r>
      <w:r w:rsidRPr="004C13EA">
        <w:rPr>
          <w:color w:val="000000"/>
          <w:sz w:val="22"/>
          <w:szCs w:val="22"/>
          <w:lang w:val="en-GB" w:eastAsia="en-GB"/>
        </w:rPr>
        <w:t>It was found that procurement was not included as part of the procurement plan submitted to National Treasury as per Instruction Note 32 which was submitted for audit purposes.</w:t>
      </w:r>
    </w:p>
    <w:p w:rsidR="00BA5CD3" w:rsidRPr="004C13EA" w:rsidRDefault="00BA5CD3" w:rsidP="00BA5CD3">
      <w:pPr>
        <w:ind w:left="720"/>
        <w:jc w:val="both"/>
        <w:rPr>
          <w:color w:val="000000"/>
          <w:sz w:val="22"/>
          <w:szCs w:val="22"/>
          <w:lang w:val="en-GB" w:eastAsia="en-GB"/>
        </w:rPr>
      </w:pPr>
    </w:p>
    <w:p w:rsidR="00BA5CD3" w:rsidRPr="004C13EA" w:rsidRDefault="00BA5CD3" w:rsidP="00BA5CD3">
      <w:pPr>
        <w:ind w:left="360" w:hanging="360"/>
        <w:jc w:val="both"/>
        <w:rPr>
          <w:color w:val="000000"/>
          <w:sz w:val="22"/>
          <w:szCs w:val="22"/>
          <w:lang w:val="en-GB" w:eastAsia="en-GB"/>
        </w:rPr>
      </w:pPr>
      <w:r>
        <w:rPr>
          <w:color w:val="000000"/>
          <w:sz w:val="22"/>
          <w:szCs w:val="22"/>
          <w:lang w:val="en-GB" w:eastAsia="en-GB"/>
        </w:rPr>
        <w:t>d)</w:t>
      </w:r>
      <w:r>
        <w:rPr>
          <w:color w:val="000000"/>
          <w:sz w:val="22"/>
          <w:szCs w:val="22"/>
          <w:lang w:val="en-GB" w:eastAsia="en-GB"/>
        </w:rPr>
        <w:tab/>
      </w:r>
      <w:r w:rsidRPr="004C13EA">
        <w:rPr>
          <w:color w:val="000000"/>
          <w:sz w:val="22"/>
          <w:szCs w:val="22"/>
          <w:lang w:val="en-GB" w:eastAsia="en-GB"/>
        </w:rPr>
        <w:t>The declaration file provided to us by the auditee attached to the minutes did not contain declarations of the Bid Adjudication committee.</w:t>
      </w:r>
    </w:p>
    <w:p w:rsidR="00BA5CD3" w:rsidRPr="004C13EA" w:rsidRDefault="00BA5CD3" w:rsidP="00BA5CD3">
      <w:pPr>
        <w:ind w:hanging="720"/>
        <w:rPr>
          <w:sz w:val="22"/>
          <w:szCs w:val="22"/>
          <w:lang w:val="en-ZA"/>
        </w:rPr>
      </w:pPr>
    </w:p>
    <w:p w:rsidR="00BA5CD3" w:rsidRPr="004C13EA" w:rsidRDefault="00BA5CD3" w:rsidP="00BA5CD3">
      <w:pPr>
        <w:ind w:hanging="720"/>
        <w:rPr>
          <w:sz w:val="22"/>
          <w:szCs w:val="22"/>
          <w:lang w:val="en-ZA"/>
        </w:rPr>
      </w:pPr>
      <w:r>
        <w:rPr>
          <w:sz w:val="22"/>
          <w:szCs w:val="22"/>
          <w:lang w:val="en-ZA"/>
        </w:rPr>
        <w:tab/>
        <w:t>The finding occurred as a result of the fact that:</w:t>
      </w:r>
    </w:p>
    <w:p w:rsidR="00BA5CD3" w:rsidRPr="004C13EA" w:rsidRDefault="00BA5CD3" w:rsidP="00BA5CD3">
      <w:pPr>
        <w:ind w:left="720" w:hanging="720"/>
        <w:contextualSpacing/>
        <w:rPr>
          <w:sz w:val="22"/>
          <w:szCs w:val="22"/>
        </w:rPr>
      </w:pPr>
    </w:p>
    <w:p w:rsidR="00BA5CD3" w:rsidRPr="004C13EA" w:rsidRDefault="00BA5CD3" w:rsidP="00BA5CD3">
      <w:pPr>
        <w:autoSpaceDE w:val="0"/>
        <w:autoSpaceDN w:val="0"/>
        <w:adjustRightInd w:val="0"/>
        <w:ind w:left="720"/>
        <w:contextualSpacing/>
        <w:rPr>
          <w:bCs/>
          <w:sz w:val="22"/>
          <w:szCs w:val="22"/>
        </w:rPr>
      </w:pPr>
    </w:p>
    <w:p w:rsidR="00BA5CD3" w:rsidRPr="004C13EA" w:rsidRDefault="00BA5CD3" w:rsidP="00BA5CD3">
      <w:pPr>
        <w:ind w:left="720" w:hanging="720"/>
        <w:rPr>
          <w:sz w:val="22"/>
          <w:szCs w:val="22"/>
          <w:lang w:val="en-ZA"/>
        </w:rPr>
      </w:pPr>
      <w:r>
        <w:rPr>
          <w:sz w:val="22"/>
          <w:szCs w:val="22"/>
          <w:lang w:val="en-ZA"/>
        </w:rPr>
        <w:t>a)</w:t>
      </w:r>
      <w:r>
        <w:rPr>
          <w:sz w:val="22"/>
          <w:szCs w:val="22"/>
          <w:lang w:val="en-ZA"/>
        </w:rPr>
        <w:tab/>
      </w:r>
      <w:r w:rsidRPr="004C13EA">
        <w:rPr>
          <w:sz w:val="22"/>
          <w:szCs w:val="22"/>
          <w:lang w:val="en-ZA"/>
        </w:rPr>
        <w:t>Per inspection of the internal memorandum, there was an urgent need to relocate the client to the new house as he was left with no accommodation and currently staying in the hotel.</w:t>
      </w:r>
    </w:p>
    <w:p w:rsidR="00BA5CD3" w:rsidRPr="004C13EA" w:rsidRDefault="00BA5CD3" w:rsidP="00BA5CD3">
      <w:pPr>
        <w:ind w:left="720" w:hanging="720"/>
        <w:rPr>
          <w:sz w:val="22"/>
          <w:szCs w:val="22"/>
          <w:lang w:val="en-ZA"/>
        </w:rPr>
      </w:pPr>
    </w:p>
    <w:p w:rsidR="00BA5CD3" w:rsidRPr="004C13EA" w:rsidRDefault="00BA5CD3" w:rsidP="00BA5CD3">
      <w:pPr>
        <w:ind w:left="720" w:hanging="720"/>
        <w:rPr>
          <w:sz w:val="22"/>
          <w:szCs w:val="22"/>
          <w:lang w:val="en-ZA"/>
        </w:rPr>
      </w:pPr>
      <w:r>
        <w:rPr>
          <w:sz w:val="22"/>
          <w:szCs w:val="22"/>
          <w:lang w:val="en-ZA"/>
        </w:rPr>
        <w:t>b)</w:t>
      </w:r>
      <w:r>
        <w:rPr>
          <w:sz w:val="22"/>
          <w:szCs w:val="22"/>
          <w:lang w:val="en-ZA"/>
        </w:rPr>
        <w:tab/>
      </w:r>
      <w:r w:rsidRPr="004C13EA">
        <w:rPr>
          <w:sz w:val="22"/>
          <w:szCs w:val="22"/>
          <w:lang w:val="en-ZA"/>
        </w:rPr>
        <w:t>As per discussion with the Assistant Director: Tenders it was highlighted to that the department uses PA-11 in place of both SDB4 and SDB8.</w:t>
      </w:r>
    </w:p>
    <w:p w:rsidR="00BA5CD3" w:rsidRPr="004C13EA" w:rsidRDefault="00BA5CD3" w:rsidP="00BA5CD3">
      <w:pPr>
        <w:ind w:left="720" w:hanging="720"/>
        <w:rPr>
          <w:sz w:val="22"/>
          <w:szCs w:val="22"/>
          <w:lang w:val="en-ZA"/>
        </w:rPr>
      </w:pPr>
    </w:p>
    <w:p w:rsidR="00BA5CD3" w:rsidRPr="004C13EA" w:rsidRDefault="00BA5CD3" w:rsidP="006F5D2E">
      <w:pPr>
        <w:numPr>
          <w:ilvl w:val="0"/>
          <w:numId w:val="122"/>
        </w:numPr>
        <w:ind w:hanging="720"/>
        <w:rPr>
          <w:sz w:val="22"/>
          <w:szCs w:val="22"/>
          <w:lang w:val="en-ZA"/>
        </w:rPr>
      </w:pPr>
      <w:r w:rsidRPr="004C13EA">
        <w:rPr>
          <w:sz w:val="22"/>
          <w:szCs w:val="22"/>
          <w:lang w:val="en-ZA"/>
        </w:rPr>
        <w:t>The department may overspend or incur irregular expenditure as result of unplanned procurement.</w:t>
      </w:r>
    </w:p>
    <w:p w:rsidR="00BA5CD3" w:rsidRPr="004C13EA" w:rsidRDefault="00BA5CD3" w:rsidP="00BA5CD3">
      <w:pPr>
        <w:ind w:left="720" w:hanging="720"/>
        <w:contextualSpacing/>
        <w:rPr>
          <w:sz w:val="22"/>
          <w:szCs w:val="22"/>
        </w:rPr>
      </w:pPr>
    </w:p>
    <w:p w:rsidR="00BA5CD3" w:rsidRPr="004C13EA" w:rsidRDefault="00BA5CD3" w:rsidP="006F5D2E">
      <w:pPr>
        <w:numPr>
          <w:ilvl w:val="0"/>
          <w:numId w:val="122"/>
        </w:numPr>
        <w:ind w:hanging="720"/>
        <w:rPr>
          <w:sz w:val="22"/>
          <w:szCs w:val="22"/>
          <w:lang w:val="en-ZA"/>
        </w:rPr>
      </w:pPr>
      <w:r w:rsidRPr="004C13EA">
        <w:rPr>
          <w:sz w:val="22"/>
          <w:szCs w:val="22"/>
          <w:lang w:val="en-ZA"/>
        </w:rPr>
        <w:t>Per discussion with Assistant Director: Tenders she indicated that the procurement plan in the auditor’s possession is outdated.</w:t>
      </w:r>
    </w:p>
    <w:p w:rsidR="00BA5CD3" w:rsidRPr="004C13EA" w:rsidRDefault="00BA5CD3" w:rsidP="00BA5CD3">
      <w:pPr>
        <w:rPr>
          <w:sz w:val="22"/>
          <w:szCs w:val="22"/>
          <w:lang w:val="en-ZA"/>
        </w:rPr>
      </w:pPr>
    </w:p>
    <w:p w:rsidR="00BA5CD3" w:rsidRPr="004C13EA" w:rsidRDefault="00BA5CD3" w:rsidP="00BA5CD3">
      <w:pPr>
        <w:jc w:val="both"/>
        <w:rPr>
          <w:sz w:val="22"/>
          <w:szCs w:val="22"/>
          <w:lang w:val="en-GB"/>
        </w:rPr>
      </w:pPr>
      <w:r w:rsidRPr="004C13EA">
        <w:rPr>
          <w:sz w:val="22"/>
          <w:szCs w:val="22"/>
          <w:lang w:val="en-GB"/>
        </w:rPr>
        <w:t>Similar findings were noted in the prior year. Per the SCOPA action plan the department indicated that the following actions will be implemented to address the issue:</w:t>
      </w:r>
    </w:p>
    <w:p w:rsidR="00BA5CD3" w:rsidRDefault="00BA5CD3" w:rsidP="00BA5CD3">
      <w:pPr>
        <w:jc w:val="both"/>
        <w:rPr>
          <w:sz w:val="22"/>
          <w:szCs w:val="22"/>
          <w:lang w:val="en-GB"/>
        </w:rPr>
      </w:pPr>
    </w:p>
    <w:p w:rsidR="004F1CE7" w:rsidRPr="004C13EA" w:rsidRDefault="004F1CE7" w:rsidP="00BA5CD3">
      <w:pPr>
        <w:jc w:val="both"/>
        <w:rPr>
          <w:sz w:val="22"/>
          <w:szCs w:val="22"/>
          <w:lang w:val="en-GB"/>
        </w:rPr>
      </w:pPr>
    </w:p>
    <w:p w:rsidR="00BA5CD3" w:rsidRPr="004C13EA" w:rsidRDefault="00BA5CD3" w:rsidP="00BA5CD3">
      <w:pPr>
        <w:ind w:left="360" w:hanging="360"/>
        <w:jc w:val="both"/>
        <w:rPr>
          <w:sz w:val="22"/>
          <w:szCs w:val="22"/>
          <w:lang w:val="en-GB"/>
        </w:rPr>
      </w:pPr>
      <w:r>
        <w:rPr>
          <w:sz w:val="22"/>
          <w:szCs w:val="22"/>
          <w:lang w:val="en-GB"/>
        </w:rPr>
        <w:t>a)</w:t>
      </w:r>
      <w:r>
        <w:rPr>
          <w:sz w:val="22"/>
          <w:szCs w:val="22"/>
          <w:lang w:val="en-GB"/>
        </w:rPr>
        <w:tab/>
      </w:r>
      <w:r w:rsidRPr="004C13EA">
        <w:rPr>
          <w:sz w:val="22"/>
          <w:szCs w:val="22"/>
          <w:lang w:val="en-GB"/>
        </w:rPr>
        <w:t xml:space="preserve">Improve checklists for the payment of invoices to include confirmation of procurement process. </w:t>
      </w:r>
    </w:p>
    <w:p w:rsidR="00BA5CD3" w:rsidRPr="004C13EA" w:rsidRDefault="00BA5CD3" w:rsidP="00BA5CD3">
      <w:pPr>
        <w:jc w:val="both"/>
        <w:rPr>
          <w:sz w:val="22"/>
          <w:szCs w:val="22"/>
          <w:lang w:val="en-GB"/>
        </w:rPr>
      </w:pPr>
      <w:r>
        <w:rPr>
          <w:sz w:val="22"/>
          <w:szCs w:val="22"/>
          <w:lang w:val="en-GB"/>
        </w:rPr>
        <w:t>b)</w:t>
      </w:r>
      <w:r>
        <w:rPr>
          <w:sz w:val="22"/>
          <w:szCs w:val="22"/>
          <w:lang w:val="en-GB"/>
        </w:rPr>
        <w:tab/>
      </w:r>
      <w:r w:rsidRPr="004C13EA">
        <w:rPr>
          <w:sz w:val="22"/>
          <w:szCs w:val="22"/>
          <w:lang w:val="en-GB"/>
        </w:rPr>
        <w:t xml:space="preserve">Compliance and inspectorate unit to conduct random checking. </w:t>
      </w:r>
    </w:p>
    <w:p w:rsidR="00BA5CD3" w:rsidRPr="004C13EA" w:rsidRDefault="00BA5CD3" w:rsidP="00BA5CD3">
      <w:pPr>
        <w:jc w:val="both"/>
        <w:rPr>
          <w:sz w:val="22"/>
          <w:szCs w:val="22"/>
          <w:lang w:val="en-GB"/>
        </w:rPr>
      </w:pPr>
      <w:r>
        <w:rPr>
          <w:sz w:val="22"/>
          <w:szCs w:val="22"/>
          <w:lang w:val="en-GB"/>
        </w:rPr>
        <w:t>c)</w:t>
      </w:r>
      <w:r>
        <w:rPr>
          <w:sz w:val="22"/>
          <w:szCs w:val="22"/>
          <w:lang w:val="en-GB"/>
        </w:rPr>
        <w:tab/>
      </w:r>
      <w:r w:rsidRPr="004C13EA">
        <w:rPr>
          <w:sz w:val="22"/>
          <w:szCs w:val="22"/>
          <w:lang w:val="en-GB"/>
        </w:rPr>
        <w:t xml:space="preserve">Hold managers accountable for non-compliance. </w:t>
      </w:r>
    </w:p>
    <w:p w:rsidR="00BA5CD3" w:rsidRDefault="00BA5CD3" w:rsidP="00BA5CD3">
      <w:pPr>
        <w:jc w:val="both"/>
        <w:rPr>
          <w:sz w:val="22"/>
          <w:szCs w:val="22"/>
          <w:lang w:val="en-GB"/>
        </w:rPr>
      </w:pPr>
    </w:p>
    <w:p w:rsidR="004F1CE7" w:rsidRPr="004C13EA" w:rsidRDefault="004F1CE7" w:rsidP="004F1CE7">
      <w:pPr>
        <w:autoSpaceDE w:val="0"/>
        <w:autoSpaceDN w:val="0"/>
        <w:adjustRightInd w:val="0"/>
        <w:rPr>
          <w:sz w:val="22"/>
          <w:szCs w:val="22"/>
        </w:rPr>
      </w:pPr>
      <w:r>
        <w:rPr>
          <w:sz w:val="22"/>
          <w:szCs w:val="22"/>
        </w:rPr>
        <w:lastRenderedPageBreak/>
        <w:t>Impact of the finding:</w:t>
      </w:r>
    </w:p>
    <w:p w:rsidR="004F1CE7" w:rsidRPr="004C13EA" w:rsidRDefault="004F1CE7" w:rsidP="004F1CE7">
      <w:pPr>
        <w:ind w:left="720"/>
        <w:rPr>
          <w:sz w:val="22"/>
          <w:szCs w:val="22"/>
          <w:lang w:val="en-ZA"/>
        </w:rPr>
      </w:pPr>
    </w:p>
    <w:p w:rsidR="004F1CE7" w:rsidRPr="004C13EA" w:rsidRDefault="004F1CE7" w:rsidP="004F1CE7">
      <w:pPr>
        <w:ind w:left="360" w:hanging="360"/>
        <w:rPr>
          <w:sz w:val="22"/>
          <w:szCs w:val="22"/>
          <w:lang w:val="en-ZA"/>
        </w:rPr>
      </w:pPr>
      <w:r>
        <w:rPr>
          <w:sz w:val="22"/>
          <w:szCs w:val="22"/>
          <w:lang w:val="en-ZA"/>
        </w:rPr>
        <w:t xml:space="preserve">a) </w:t>
      </w:r>
      <w:r>
        <w:rPr>
          <w:sz w:val="22"/>
          <w:szCs w:val="22"/>
          <w:lang w:val="en-ZA"/>
        </w:rPr>
        <w:tab/>
      </w:r>
      <w:r w:rsidRPr="004C13EA">
        <w:rPr>
          <w:sz w:val="22"/>
          <w:szCs w:val="22"/>
          <w:lang w:val="en-ZA"/>
        </w:rPr>
        <w:t>Irregular expenditure is understated with R</w:t>
      </w:r>
      <w:r w:rsidRPr="004C13EA">
        <w:rPr>
          <w:sz w:val="22"/>
          <w:szCs w:val="22"/>
        </w:rPr>
        <w:t xml:space="preserve">529 266,66 due to the fact that deviations from competitive bidding were approved on the basis of it being an emergency, even though immediate action was not necessary and/or sufficient time was available for bidding process and therefore not complying with  </w:t>
      </w:r>
      <w:r w:rsidRPr="004C13EA">
        <w:rPr>
          <w:sz w:val="22"/>
          <w:szCs w:val="22"/>
          <w:lang w:val="en-ZA"/>
        </w:rPr>
        <w:t>Practice Note 8 2007/2008, Practice Note 6 2007/2008 TR 16A6.1, TR16A6.4.</w:t>
      </w:r>
    </w:p>
    <w:p w:rsidR="004F1CE7" w:rsidRPr="004C13EA" w:rsidRDefault="004F1CE7" w:rsidP="004F1CE7">
      <w:pPr>
        <w:ind w:left="720"/>
        <w:rPr>
          <w:sz w:val="22"/>
          <w:szCs w:val="22"/>
        </w:rPr>
      </w:pPr>
    </w:p>
    <w:p w:rsidR="004F1CE7" w:rsidRPr="004C13EA" w:rsidRDefault="004F1CE7" w:rsidP="004F1CE7">
      <w:pPr>
        <w:ind w:left="360" w:hanging="360"/>
        <w:rPr>
          <w:sz w:val="22"/>
          <w:szCs w:val="22"/>
          <w:lang w:val="en-ZA"/>
        </w:rPr>
      </w:pPr>
      <w:r>
        <w:rPr>
          <w:sz w:val="22"/>
          <w:szCs w:val="22"/>
          <w:lang w:val="en-ZA"/>
        </w:rPr>
        <w:t>b)</w:t>
      </w:r>
      <w:r>
        <w:rPr>
          <w:sz w:val="22"/>
          <w:szCs w:val="22"/>
          <w:lang w:val="en-ZA"/>
        </w:rPr>
        <w:tab/>
      </w:r>
      <w:r w:rsidRPr="004C13EA">
        <w:rPr>
          <w:sz w:val="22"/>
          <w:szCs w:val="22"/>
          <w:lang w:val="en-ZA"/>
        </w:rPr>
        <w:t xml:space="preserve">Persons in service of the auditee whose close family members, partners or associates may have interest in a supplier participated in or may have failed to withdraw from a process of awarding the contract to that supplier due to the non-compliance with </w:t>
      </w:r>
      <w:r w:rsidRPr="004C13EA">
        <w:rPr>
          <w:sz w:val="22"/>
          <w:szCs w:val="22"/>
        </w:rPr>
        <w:t xml:space="preserve">TR 16A8.4 and SCM policy paragraph 59. </w:t>
      </w:r>
    </w:p>
    <w:p w:rsidR="004F1CE7" w:rsidRPr="004C13EA" w:rsidRDefault="004F1CE7" w:rsidP="004F1CE7">
      <w:pPr>
        <w:ind w:left="720"/>
        <w:contextualSpacing/>
        <w:rPr>
          <w:sz w:val="22"/>
          <w:szCs w:val="22"/>
        </w:rPr>
      </w:pPr>
    </w:p>
    <w:p w:rsidR="004F1CE7" w:rsidRPr="004C13EA" w:rsidRDefault="004F1CE7" w:rsidP="004F1CE7">
      <w:pPr>
        <w:ind w:left="360" w:hanging="360"/>
        <w:rPr>
          <w:sz w:val="22"/>
          <w:szCs w:val="22"/>
          <w:lang w:val="en-ZA"/>
        </w:rPr>
      </w:pPr>
      <w:r>
        <w:rPr>
          <w:sz w:val="22"/>
          <w:szCs w:val="22"/>
          <w:lang w:val="en-ZA"/>
        </w:rPr>
        <w:t>c)</w:t>
      </w:r>
      <w:r>
        <w:rPr>
          <w:sz w:val="22"/>
          <w:szCs w:val="22"/>
          <w:lang w:val="en-ZA"/>
        </w:rPr>
        <w:tab/>
      </w:r>
      <w:r w:rsidRPr="004C13EA">
        <w:rPr>
          <w:sz w:val="22"/>
          <w:szCs w:val="22"/>
          <w:lang w:val="en-ZA"/>
        </w:rPr>
        <w:t>Due to the fact that competitive bidding process was not followed, the department may have lost a chance to procure goods with the supplier that could have offered the lowest price.</w:t>
      </w:r>
    </w:p>
    <w:p w:rsidR="004F1CE7" w:rsidRPr="004C13EA" w:rsidRDefault="004F1CE7" w:rsidP="004F1CE7">
      <w:pPr>
        <w:ind w:left="720"/>
        <w:contextualSpacing/>
        <w:rPr>
          <w:sz w:val="22"/>
          <w:szCs w:val="22"/>
        </w:rPr>
      </w:pPr>
    </w:p>
    <w:p w:rsidR="004F1CE7" w:rsidRPr="004C13EA" w:rsidRDefault="004F1CE7" w:rsidP="004F1CE7">
      <w:pPr>
        <w:rPr>
          <w:sz w:val="22"/>
          <w:szCs w:val="22"/>
          <w:lang w:val="en-ZA"/>
        </w:rPr>
      </w:pPr>
      <w:r>
        <w:rPr>
          <w:sz w:val="22"/>
          <w:szCs w:val="22"/>
          <w:lang w:val="en-ZA"/>
        </w:rPr>
        <w:t>d)</w:t>
      </w:r>
      <w:r>
        <w:rPr>
          <w:sz w:val="22"/>
          <w:szCs w:val="22"/>
          <w:lang w:val="en-ZA"/>
        </w:rPr>
        <w:tab/>
      </w:r>
      <w:r w:rsidRPr="004C13EA">
        <w:rPr>
          <w:sz w:val="22"/>
          <w:szCs w:val="22"/>
          <w:lang w:val="en-ZA"/>
        </w:rPr>
        <w:t>Payments being made to favoured suppliers.</w:t>
      </w:r>
    </w:p>
    <w:p w:rsidR="004F1CE7" w:rsidRPr="004C13EA" w:rsidRDefault="004F1CE7" w:rsidP="004F1CE7">
      <w:pPr>
        <w:ind w:left="720"/>
        <w:contextualSpacing/>
        <w:rPr>
          <w:sz w:val="22"/>
          <w:szCs w:val="22"/>
        </w:rPr>
      </w:pPr>
    </w:p>
    <w:p w:rsidR="004F1CE7" w:rsidRPr="004C13EA" w:rsidRDefault="004F1CE7" w:rsidP="004F1CE7">
      <w:pPr>
        <w:rPr>
          <w:sz w:val="22"/>
          <w:szCs w:val="22"/>
          <w:lang w:val="en-ZA"/>
        </w:rPr>
      </w:pPr>
      <w:r>
        <w:rPr>
          <w:sz w:val="22"/>
          <w:szCs w:val="22"/>
          <w:lang w:val="en-ZA"/>
        </w:rPr>
        <w:t>e)</w:t>
      </w:r>
      <w:r>
        <w:rPr>
          <w:sz w:val="22"/>
          <w:szCs w:val="22"/>
          <w:lang w:val="en-ZA"/>
        </w:rPr>
        <w:tab/>
      </w:r>
      <w:r w:rsidRPr="004C13EA">
        <w:rPr>
          <w:sz w:val="22"/>
          <w:szCs w:val="22"/>
          <w:lang w:val="en-ZA"/>
        </w:rPr>
        <w:t xml:space="preserve">Increased risk of bribery and fraudulent activities taking place. </w:t>
      </w:r>
    </w:p>
    <w:p w:rsidR="004F1CE7" w:rsidRDefault="004F1CE7" w:rsidP="004F1CE7">
      <w:pPr>
        <w:ind w:hanging="720"/>
        <w:rPr>
          <w:sz w:val="22"/>
          <w:szCs w:val="22"/>
          <w:lang w:val="en-ZA"/>
        </w:rPr>
      </w:pPr>
    </w:p>
    <w:p w:rsidR="004F1CE7" w:rsidRDefault="004F1CE7" w:rsidP="004F1CE7">
      <w:pPr>
        <w:ind w:hanging="720"/>
        <w:rPr>
          <w:sz w:val="22"/>
          <w:szCs w:val="22"/>
          <w:lang w:val="en-ZA"/>
        </w:rPr>
      </w:pPr>
    </w:p>
    <w:p w:rsidR="00BA5CD3" w:rsidRPr="004C13EA" w:rsidRDefault="00BA5CD3" w:rsidP="00BA5CD3">
      <w:pPr>
        <w:rPr>
          <w:sz w:val="22"/>
          <w:szCs w:val="22"/>
          <w:lang w:val="en-ZA"/>
        </w:rPr>
      </w:pPr>
      <w:r w:rsidRPr="004C13EA">
        <w:rPr>
          <w:b/>
          <w:bCs/>
          <w:sz w:val="22"/>
          <w:szCs w:val="22"/>
        </w:rPr>
        <w:t>Internal control deficiency</w:t>
      </w:r>
    </w:p>
    <w:p w:rsidR="00BA5CD3" w:rsidRPr="004C13EA" w:rsidRDefault="00BA5CD3" w:rsidP="00BA5CD3">
      <w:pPr>
        <w:jc w:val="both"/>
        <w:rPr>
          <w:sz w:val="22"/>
          <w:szCs w:val="22"/>
          <w:lang w:val="en-GB"/>
        </w:rPr>
      </w:pPr>
    </w:p>
    <w:p w:rsidR="00BA5CD3" w:rsidRPr="004C13EA" w:rsidRDefault="00BA5CD3" w:rsidP="00BA5CD3">
      <w:pPr>
        <w:keepNext/>
        <w:outlineLvl w:val="1"/>
        <w:rPr>
          <w:bCs/>
          <w:i/>
          <w:sz w:val="22"/>
          <w:szCs w:val="22"/>
        </w:rPr>
      </w:pPr>
      <w:r w:rsidRPr="004C13EA">
        <w:rPr>
          <w:bCs/>
          <w:i/>
          <w:sz w:val="22"/>
          <w:szCs w:val="22"/>
        </w:rPr>
        <w:t>Leadership</w:t>
      </w:r>
    </w:p>
    <w:p w:rsidR="00BA5CD3" w:rsidRPr="004C13EA" w:rsidRDefault="00BA5CD3" w:rsidP="00BA5CD3">
      <w:pPr>
        <w:rPr>
          <w:sz w:val="22"/>
          <w:szCs w:val="22"/>
        </w:rPr>
      </w:pPr>
    </w:p>
    <w:p w:rsidR="00BA5CD3" w:rsidRPr="004C13EA" w:rsidRDefault="00BA5CD3" w:rsidP="00BA5CD3">
      <w:pPr>
        <w:tabs>
          <w:tab w:val="left" w:pos="426"/>
        </w:tabs>
        <w:spacing w:after="120" w:line="260" w:lineRule="exact"/>
        <w:jc w:val="both"/>
        <w:rPr>
          <w:sz w:val="22"/>
          <w:szCs w:val="22"/>
        </w:rPr>
      </w:pPr>
      <w:r w:rsidRPr="004C13EA">
        <w:rPr>
          <w:sz w:val="22"/>
          <w:szCs w:val="22"/>
        </w:rPr>
        <w:t>Management did not effectively exercise oversight responsibility regarding financial and performance reporting and compliance and related internal controls</w:t>
      </w:r>
    </w:p>
    <w:p w:rsidR="00BA5CD3" w:rsidRPr="004C13EA" w:rsidRDefault="00BA5CD3" w:rsidP="00BA5CD3">
      <w:pPr>
        <w:rPr>
          <w:i/>
          <w:sz w:val="22"/>
          <w:szCs w:val="22"/>
        </w:rPr>
      </w:pPr>
    </w:p>
    <w:p w:rsidR="00BA5CD3" w:rsidRPr="004C13EA" w:rsidRDefault="00BA5CD3" w:rsidP="00BA5CD3">
      <w:pPr>
        <w:rPr>
          <w:i/>
          <w:sz w:val="22"/>
          <w:szCs w:val="22"/>
        </w:rPr>
      </w:pPr>
      <w:r w:rsidRPr="004C13EA">
        <w:rPr>
          <w:i/>
          <w:sz w:val="22"/>
          <w:szCs w:val="22"/>
        </w:rPr>
        <w:t xml:space="preserve">Financial management </w:t>
      </w:r>
    </w:p>
    <w:p w:rsidR="00BA5CD3" w:rsidRPr="004C13EA" w:rsidRDefault="00BA5CD3" w:rsidP="00BA5CD3">
      <w:pPr>
        <w:rPr>
          <w:i/>
          <w:sz w:val="22"/>
          <w:szCs w:val="22"/>
        </w:rPr>
      </w:pPr>
    </w:p>
    <w:p w:rsidR="00BA5CD3" w:rsidRPr="004C13EA" w:rsidRDefault="00BA5CD3" w:rsidP="00BA5CD3">
      <w:pPr>
        <w:rPr>
          <w:iCs/>
          <w:sz w:val="22"/>
          <w:szCs w:val="22"/>
          <w:lang w:val="en-GB"/>
        </w:rPr>
      </w:pPr>
      <w:r w:rsidRPr="004C13EA">
        <w:rPr>
          <w:iCs/>
          <w:sz w:val="22"/>
          <w:szCs w:val="22"/>
          <w:lang w:val="en-GB"/>
        </w:rPr>
        <w:t xml:space="preserve">The department does not effectively </w:t>
      </w:r>
      <w:r w:rsidRPr="004C13EA">
        <w:rPr>
          <w:sz w:val="22"/>
          <w:szCs w:val="22"/>
        </w:rPr>
        <w:t>reviews and monitors compliance with applicable laws and regulations</w:t>
      </w:r>
    </w:p>
    <w:p w:rsidR="00BA5CD3" w:rsidRPr="004C13EA" w:rsidRDefault="00BA5CD3" w:rsidP="00BA5CD3">
      <w:pPr>
        <w:jc w:val="both"/>
        <w:rPr>
          <w:sz w:val="22"/>
          <w:szCs w:val="22"/>
          <w:lang w:val="en-GB"/>
        </w:rPr>
      </w:pPr>
    </w:p>
    <w:p w:rsidR="00BA5CD3" w:rsidRPr="004C13EA" w:rsidRDefault="00BA5CD3" w:rsidP="00BA5CD3">
      <w:pPr>
        <w:tabs>
          <w:tab w:val="left" w:pos="2242"/>
        </w:tabs>
        <w:spacing w:after="120"/>
        <w:rPr>
          <w:b/>
          <w:sz w:val="22"/>
          <w:szCs w:val="22"/>
        </w:rPr>
      </w:pPr>
      <w:r w:rsidRPr="004C13EA">
        <w:rPr>
          <w:b/>
          <w:sz w:val="22"/>
          <w:szCs w:val="22"/>
        </w:rPr>
        <w:t>Recommendation</w:t>
      </w:r>
      <w:r w:rsidRPr="004C13EA">
        <w:rPr>
          <w:b/>
          <w:sz w:val="22"/>
          <w:szCs w:val="22"/>
        </w:rPr>
        <w:tab/>
      </w:r>
    </w:p>
    <w:p w:rsidR="00BA5CD3" w:rsidRPr="004C13EA" w:rsidRDefault="00BA5CD3" w:rsidP="00BA5CD3">
      <w:pPr>
        <w:spacing w:before="240" w:after="120"/>
        <w:ind w:left="709" w:hanging="709"/>
        <w:contextualSpacing/>
        <w:rPr>
          <w:color w:val="000000"/>
          <w:sz w:val="22"/>
          <w:szCs w:val="22"/>
        </w:rPr>
      </w:pPr>
      <w:r>
        <w:rPr>
          <w:color w:val="000000"/>
          <w:sz w:val="22"/>
          <w:szCs w:val="22"/>
        </w:rPr>
        <w:t>a)</w:t>
      </w:r>
      <w:r>
        <w:rPr>
          <w:color w:val="000000"/>
          <w:sz w:val="22"/>
          <w:szCs w:val="22"/>
        </w:rPr>
        <w:tab/>
      </w:r>
      <w:r w:rsidRPr="004C13EA">
        <w:rPr>
          <w:color w:val="000000"/>
          <w:sz w:val="22"/>
          <w:szCs w:val="22"/>
        </w:rPr>
        <w:t>The department should invite various suppliers for all bids above R500 000 to achieve the most economical procurement, unless the procurement is amounts to misery, risky or dangerous instances.</w:t>
      </w:r>
    </w:p>
    <w:p w:rsidR="00BA5CD3" w:rsidRPr="004C13EA" w:rsidRDefault="00BA5CD3" w:rsidP="00BA5CD3">
      <w:pPr>
        <w:spacing w:before="240" w:after="120"/>
        <w:ind w:left="360"/>
        <w:contextualSpacing/>
        <w:rPr>
          <w:color w:val="000000"/>
          <w:sz w:val="22"/>
          <w:szCs w:val="22"/>
        </w:rPr>
      </w:pPr>
    </w:p>
    <w:p w:rsidR="00BA5CD3" w:rsidRPr="004C13EA" w:rsidRDefault="00BA5CD3" w:rsidP="00BA5CD3">
      <w:pPr>
        <w:spacing w:before="240" w:after="120"/>
        <w:ind w:left="709" w:hanging="709"/>
        <w:contextualSpacing/>
        <w:rPr>
          <w:color w:val="000000"/>
          <w:sz w:val="22"/>
          <w:szCs w:val="22"/>
        </w:rPr>
      </w:pPr>
      <w:r>
        <w:rPr>
          <w:color w:val="000000"/>
          <w:sz w:val="22"/>
          <w:szCs w:val="22"/>
        </w:rPr>
        <w:t>b)</w:t>
      </w:r>
      <w:r>
        <w:rPr>
          <w:color w:val="000000"/>
          <w:sz w:val="22"/>
          <w:szCs w:val="22"/>
        </w:rPr>
        <w:tab/>
      </w:r>
      <w:r w:rsidRPr="004C13EA">
        <w:rPr>
          <w:color w:val="000000"/>
          <w:sz w:val="22"/>
          <w:szCs w:val="22"/>
        </w:rPr>
        <w:t>The department should ensure that all winning suppliers declare their interest in order to identify any possible related transactions.</w:t>
      </w:r>
    </w:p>
    <w:p w:rsidR="00BA5CD3" w:rsidRPr="004C13EA" w:rsidRDefault="00BA5CD3" w:rsidP="00BA5CD3">
      <w:pPr>
        <w:ind w:left="720"/>
        <w:contextualSpacing/>
        <w:rPr>
          <w:color w:val="000000"/>
          <w:sz w:val="22"/>
          <w:szCs w:val="22"/>
        </w:rPr>
      </w:pPr>
    </w:p>
    <w:p w:rsidR="00BA5CD3" w:rsidRPr="004C13EA" w:rsidRDefault="00BA5CD3" w:rsidP="00BA5CD3">
      <w:pPr>
        <w:spacing w:before="240" w:after="120"/>
        <w:ind w:left="709" w:hanging="709"/>
        <w:contextualSpacing/>
        <w:rPr>
          <w:color w:val="000000"/>
          <w:sz w:val="22"/>
          <w:szCs w:val="22"/>
        </w:rPr>
      </w:pPr>
      <w:r>
        <w:rPr>
          <w:color w:val="000000"/>
          <w:sz w:val="22"/>
          <w:szCs w:val="22"/>
        </w:rPr>
        <w:t>c)</w:t>
      </w:r>
      <w:r>
        <w:rPr>
          <w:color w:val="000000"/>
          <w:sz w:val="22"/>
          <w:szCs w:val="22"/>
        </w:rPr>
        <w:tab/>
      </w:r>
      <w:r w:rsidRPr="004C13EA">
        <w:rPr>
          <w:color w:val="000000"/>
          <w:sz w:val="22"/>
          <w:szCs w:val="22"/>
        </w:rPr>
        <w:t>The department should also ensure that bidders provide and complete SDB8 to ensure that fraud, abuse of the SCM system or non-performance in previous contracts was declared by the winning supplier.</w:t>
      </w:r>
    </w:p>
    <w:p w:rsidR="00BA5CD3" w:rsidRPr="004C13EA" w:rsidRDefault="00BA5CD3" w:rsidP="00BA5CD3">
      <w:pPr>
        <w:ind w:left="720"/>
        <w:contextualSpacing/>
        <w:rPr>
          <w:color w:val="000000"/>
          <w:sz w:val="22"/>
          <w:szCs w:val="22"/>
        </w:rPr>
      </w:pPr>
    </w:p>
    <w:p w:rsidR="00BA5CD3" w:rsidRPr="004C13EA" w:rsidRDefault="00BA5CD3" w:rsidP="006F5D2E">
      <w:pPr>
        <w:numPr>
          <w:ilvl w:val="0"/>
          <w:numId w:val="83"/>
        </w:numPr>
        <w:spacing w:before="240" w:after="120"/>
        <w:ind w:left="709" w:hanging="709"/>
        <w:contextualSpacing/>
        <w:rPr>
          <w:color w:val="000000"/>
          <w:sz w:val="22"/>
          <w:szCs w:val="22"/>
        </w:rPr>
      </w:pPr>
      <w:r w:rsidRPr="004C13EA">
        <w:rPr>
          <w:color w:val="000000"/>
          <w:sz w:val="22"/>
          <w:szCs w:val="22"/>
        </w:rPr>
        <w:t>The department should ensure that all procurements should be included in the procurement plan to ensure proper budgeting.</w:t>
      </w:r>
    </w:p>
    <w:p w:rsidR="00BA5CD3" w:rsidRDefault="00BA5CD3" w:rsidP="00BA5CD3">
      <w:pPr>
        <w:spacing w:before="240" w:after="120"/>
        <w:ind w:left="360"/>
        <w:contextualSpacing/>
        <w:rPr>
          <w:color w:val="000000"/>
          <w:sz w:val="22"/>
          <w:szCs w:val="22"/>
        </w:rPr>
      </w:pPr>
    </w:p>
    <w:p w:rsidR="004F1CE7" w:rsidRDefault="004F1CE7" w:rsidP="00BA5CD3">
      <w:pPr>
        <w:spacing w:before="240" w:after="120"/>
        <w:ind w:left="360"/>
        <w:contextualSpacing/>
        <w:rPr>
          <w:color w:val="000000"/>
          <w:sz w:val="22"/>
          <w:szCs w:val="22"/>
        </w:rPr>
      </w:pPr>
    </w:p>
    <w:p w:rsidR="004F1CE7" w:rsidRPr="004C13EA" w:rsidRDefault="004F1CE7" w:rsidP="00BA5CD3">
      <w:pPr>
        <w:spacing w:before="240" w:after="120"/>
        <w:ind w:left="360"/>
        <w:contextualSpacing/>
        <w:rPr>
          <w:color w:val="000000"/>
          <w:sz w:val="22"/>
          <w:szCs w:val="22"/>
        </w:rPr>
      </w:pPr>
    </w:p>
    <w:p w:rsidR="00BA5CD3" w:rsidRPr="004C13EA" w:rsidRDefault="00BA5CD3" w:rsidP="00BA5CD3">
      <w:pPr>
        <w:spacing w:after="120"/>
        <w:jc w:val="both"/>
        <w:rPr>
          <w:b/>
          <w:bCs/>
          <w:sz w:val="22"/>
          <w:szCs w:val="22"/>
        </w:rPr>
      </w:pPr>
      <w:r w:rsidRPr="004C13EA">
        <w:rPr>
          <w:b/>
          <w:bCs/>
          <w:sz w:val="22"/>
          <w:szCs w:val="22"/>
        </w:rPr>
        <w:lastRenderedPageBreak/>
        <w:t>Management response</w:t>
      </w:r>
    </w:p>
    <w:p w:rsidR="00BA5CD3" w:rsidRPr="004C13EA" w:rsidRDefault="00BA5CD3" w:rsidP="00BA5CD3">
      <w:pPr>
        <w:jc w:val="both"/>
        <w:rPr>
          <w:b/>
          <w:bCs/>
          <w:sz w:val="22"/>
          <w:szCs w:val="22"/>
        </w:rPr>
      </w:pPr>
    </w:p>
    <w:p w:rsidR="00BA5CD3" w:rsidRPr="00EB2CB2" w:rsidRDefault="00BA5CD3" w:rsidP="00BA5CD3">
      <w:pPr>
        <w:spacing w:line="260" w:lineRule="exact"/>
        <w:ind w:left="720" w:hanging="720"/>
        <w:contextualSpacing/>
        <w:rPr>
          <w:sz w:val="22"/>
          <w:szCs w:val="22"/>
        </w:rPr>
      </w:pPr>
      <w:r>
        <w:rPr>
          <w:sz w:val="22"/>
          <w:szCs w:val="22"/>
        </w:rPr>
        <w:t>a)</w:t>
      </w:r>
      <w:r>
        <w:rPr>
          <w:sz w:val="22"/>
          <w:szCs w:val="22"/>
        </w:rPr>
        <w:tab/>
      </w:r>
      <w:r w:rsidRPr="00EB2CB2">
        <w:rPr>
          <w:sz w:val="22"/>
          <w:szCs w:val="22"/>
        </w:rPr>
        <w:t>I am not in agreement with the finding that it is impossible or impractical for the  Department to go out on open bid and that the procurement cannot be considered as urgent</w:t>
      </w:r>
    </w:p>
    <w:p w:rsidR="00BA5CD3" w:rsidRPr="00EB2CB2" w:rsidRDefault="00BA5CD3" w:rsidP="00BA5CD3">
      <w:pPr>
        <w:spacing w:line="260" w:lineRule="exact"/>
        <w:ind w:left="720"/>
        <w:contextualSpacing/>
        <w:rPr>
          <w:sz w:val="22"/>
          <w:szCs w:val="22"/>
        </w:rPr>
      </w:pPr>
    </w:p>
    <w:p w:rsidR="00BA5CD3" w:rsidRPr="00EB2CB2" w:rsidRDefault="00BA5CD3" w:rsidP="00BA5CD3">
      <w:pPr>
        <w:spacing w:line="260" w:lineRule="exact"/>
        <w:ind w:left="720"/>
        <w:contextualSpacing/>
        <w:rPr>
          <w:sz w:val="22"/>
          <w:szCs w:val="22"/>
        </w:rPr>
      </w:pPr>
      <w:r w:rsidRPr="00EB2CB2">
        <w:rPr>
          <w:sz w:val="22"/>
          <w:szCs w:val="22"/>
        </w:rPr>
        <w:t>It was impractical or impossible to go out on an open bid taking into account the time frame it takes when following the open bid processes.</w:t>
      </w:r>
    </w:p>
    <w:p w:rsidR="00BA5CD3" w:rsidRPr="00EB2CB2" w:rsidRDefault="00BA5CD3" w:rsidP="00BA5CD3">
      <w:pPr>
        <w:spacing w:line="260" w:lineRule="exact"/>
        <w:ind w:left="720"/>
        <w:contextualSpacing/>
        <w:rPr>
          <w:sz w:val="22"/>
          <w:szCs w:val="22"/>
        </w:rPr>
      </w:pPr>
    </w:p>
    <w:p w:rsidR="00BA5CD3" w:rsidRPr="00EB2CB2" w:rsidRDefault="00BA5CD3" w:rsidP="00BA5CD3">
      <w:pPr>
        <w:spacing w:line="260" w:lineRule="exact"/>
        <w:ind w:left="720"/>
        <w:contextualSpacing/>
        <w:rPr>
          <w:sz w:val="22"/>
          <w:szCs w:val="22"/>
        </w:rPr>
      </w:pPr>
      <w:r w:rsidRPr="00EB2CB2">
        <w:rPr>
          <w:sz w:val="22"/>
          <w:szCs w:val="22"/>
        </w:rPr>
        <w:t>Cognisance must be taken of the fact that there was an urgent need to relocate the client to the new house as he was without official accommodation and staying in the hotel. The client requested that the house be ready by the end of June 2011, which resulted in the procurement be regarded as urgent.</w:t>
      </w:r>
    </w:p>
    <w:p w:rsidR="00BA5CD3" w:rsidRPr="00EB2CB2" w:rsidRDefault="00BA5CD3" w:rsidP="00BA5CD3">
      <w:pPr>
        <w:spacing w:line="260" w:lineRule="exact"/>
        <w:ind w:left="720"/>
        <w:contextualSpacing/>
        <w:rPr>
          <w:sz w:val="22"/>
          <w:szCs w:val="22"/>
        </w:rPr>
      </w:pPr>
    </w:p>
    <w:p w:rsidR="00BA5CD3" w:rsidRPr="00EB2CB2" w:rsidRDefault="00BA5CD3" w:rsidP="00BA5CD3">
      <w:pPr>
        <w:spacing w:line="260" w:lineRule="exact"/>
        <w:ind w:left="720"/>
        <w:contextualSpacing/>
        <w:rPr>
          <w:sz w:val="22"/>
          <w:szCs w:val="22"/>
        </w:rPr>
      </w:pPr>
      <w:r w:rsidRPr="00EB2CB2">
        <w:rPr>
          <w:sz w:val="22"/>
          <w:szCs w:val="22"/>
        </w:rPr>
        <w:t>It should also be noted that the time was already consumed by the quotation procedure whereby the quotations received on the 14 June 2011 above R500 000,00 therefore it was late to start a tender process and the Department opted to go on negotiated procedure in order to be able to fast track the service. The open procedure would have delaying further tracking of occupation.</w:t>
      </w:r>
    </w:p>
    <w:p w:rsidR="00BA5CD3" w:rsidRPr="00EB2CB2" w:rsidRDefault="00BA5CD3" w:rsidP="00BA5CD3">
      <w:pPr>
        <w:spacing w:line="260" w:lineRule="exact"/>
        <w:ind w:left="720"/>
        <w:contextualSpacing/>
        <w:rPr>
          <w:sz w:val="22"/>
          <w:szCs w:val="22"/>
        </w:rPr>
      </w:pPr>
    </w:p>
    <w:p w:rsidR="00BA5CD3" w:rsidRPr="00EB2CB2" w:rsidRDefault="00BA5CD3" w:rsidP="00BA5CD3">
      <w:pPr>
        <w:spacing w:line="260" w:lineRule="exact"/>
        <w:ind w:left="720"/>
        <w:contextualSpacing/>
        <w:rPr>
          <w:sz w:val="22"/>
          <w:szCs w:val="22"/>
        </w:rPr>
      </w:pPr>
      <w:r w:rsidRPr="00EB2CB2">
        <w:rPr>
          <w:sz w:val="22"/>
          <w:szCs w:val="22"/>
        </w:rPr>
        <w:t>Procurement processes through the negotiated procedure is usually shorter than the open tender procedure which is normally accompanied by hassles experienced in dealing with middleman (such as not having enough funds to purchase the required furniture , wrong deliveries by middleman  etc.)</w:t>
      </w:r>
    </w:p>
    <w:p w:rsidR="00BA5CD3" w:rsidRPr="00EB2CB2" w:rsidRDefault="00BA5CD3" w:rsidP="00BA5CD3">
      <w:pPr>
        <w:spacing w:line="260" w:lineRule="exact"/>
        <w:ind w:left="720"/>
        <w:contextualSpacing/>
        <w:rPr>
          <w:sz w:val="22"/>
          <w:szCs w:val="22"/>
        </w:rPr>
      </w:pPr>
    </w:p>
    <w:p w:rsidR="00BA5CD3" w:rsidRPr="00EB2CB2" w:rsidRDefault="00BA5CD3" w:rsidP="00BA5CD3">
      <w:pPr>
        <w:spacing w:line="260" w:lineRule="exact"/>
        <w:ind w:left="720"/>
        <w:contextualSpacing/>
        <w:rPr>
          <w:sz w:val="22"/>
          <w:szCs w:val="22"/>
        </w:rPr>
      </w:pPr>
      <w:r w:rsidRPr="00EB2CB2">
        <w:rPr>
          <w:sz w:val="22"/>
          <w:szCs w:val="22"/>
        </w:rPr>
        <w:t>The estimated amount was based on the main suppliers prices.</w:t>
      </w:r>
    </w:p>
    <w:p w:rsidR="00BA5CD3" w:rsidRPr="004C13EA" w:rsidRDefault="00BA5CD3" w:rsidP="00BA5CD3">
      <w:pPr>
        <w:spacing w:after="120" w:line="260" w:lineRule="exact"/>
        <w:ind w:left="720"/>
        <w:contextualSpacing/>
        <w:rPr>
          <w:szCs w:val="20"/>
        </w:rPr>
      </w:pPr>
    </w:p>
    <w:p w:rsidR="00BA5CD3" w:rsidRPr="00EB2CB2" w:rsidRDefault="00BA5CD3" w:rsidP="00BA5CD3">
      <w:pPr>
        <w:jc w:val="both"/>
        <w:rPr>
          <w:b/>
          <w:bCs/>
          <w:sz w:val="22"/>
          <w:szCs w:val="22"/>
        </w:rPr>
      </w:pPr>
    </w:p>
    <w:p w:rsidR="00BA5CD3" w:rsidRPr="00EB2CB2" w:rsidRDefault="00BA5CD3" w:rsidP="006F5D2E">
      <w:pPr>
        <w:numPr>
          <w:ilvl w:val="0"/>
          <w:numId w:val="207"/>
        </w:numPr>
        <w:spacing w:line="260" w:lineRule="exact"/>
        <w:contextualSpacing/>
        <w:rPr>
          <w:sz w:val="22"/>
          <w:szCs w:val="22"/>
        </w:rPr>
      </w:pPr>
      <w:r w:rsidRPr="00EB2CB2">
        <w:rPr>
          <w:sz w:val="22"/>
          <w:szCs w:val="22"/>
        </w:rPr>
        <w:t>I am not in agreement with the finding for the following:</w:t>
      </w:r>
    </w:p>
    <w:p w:rsidR="00BA5CD3" w:rsidRPr="00EB2CB2" w:rsidRDefault="00BA5CD3" w:rsidP="00BA5CD3">
      <w:pPr>
        <w:spacing w:line="260" w:lineRule="exact"/>
        <w:ind w:left="720"/>
        <w:contextualSpacing/>
        <w:rPr>
          <w:sz w:val="22"/>
          <w:szCs w:val="22"/>
        </w:rPr>
      </w:pPr>
    </w:p>
    <w:p w:rsidR="00BA5CD3" w:rsidRPr="00EB2CB2" w:rsidRDefault="00BA5CD3" w:rsidP="00BA5CD3">
      <w:pPr>
        <w:spacing w:line="260" w:lineRule="exact"/>
        <w:ind w:left="720"/>
        <w:contextualSpacing/>
        <w:rPr>
          <w:sz w:val="22"/>
          <w:szCs w:val="22"/>
        </w:rPr>
      </w:pPr>
      <w:r w:rsidRPr="00EB2CB2">
        <w:rPr>
          <w:sz w:val="22"/>
          <w:szCs w:val="22"/>
        </w:rPr>
        <w:t>With the issue of circular 32 the department did make the necessary alignments of the PA 11 and circulated then throughout the Department. The official responsible for the tender did not utilize the later version. We have however implemented a checklist which seeks to improve quality assurance of the bid document compilation to guard against such oversight. However the department has complied with the requirement of Practice Note 32. (See attached PA-11)</w:t>
      </w:r>
    </w:p>
    <w:p w:rsidR="00BA5CD3" w:rsidRDefault="00BA5CD3" w:rsidP="00BA5CD3">
      <w:pPr>
        <w:spacing w:after="120" w:line="260" w:lineRule="exact"/>
        <w:rPr>
          <w:i/>
          <w:szCs w:val="20"/>
        </w:rPr>
      </w:pPr>
    </w:p>
    <w:p w:rsidR="00BA5CD3" w:rsidRPr="00EB2CB2" w:rsidRDefault="00BA5CD3" w:rsidP="00BA5CD3">
      <w:pPr>
        <w:spacing w:after="120" w:line="260" w:lineRule="exact"/>
        <w:rPr>
          <w:i/>
          <w:sz w:val="22"/>
          <w:szCs w:val="22"/>
        </w:rPr>
      </w:pPr>
      <w:r w:rsidRPr="00EB2CB2">
        <w:rPr>
          <w:i/>
          <w:sz w:val="22"/>
          <w:szCs w:val="22"/>
        </w:rPr>
        <w:t>Name:</w:t>
      </w:r>
      <w:r w:rsidRPr="00EB2CB2">
        <w:rPr>
          <w:rFonts w:eastAsia="Arial Unicode MS"/>
          <w:sz w:val="22"/>
          <w:szCs w:val="22"/>
        </w:rPr>
        <w:t xml:space="preserve">   E Kruger</w:t>
      </w:r>
    </w:p>
    <w:p w:rsidR="00BA5CD3" w:rsidRPr="00EB2CB2" w:rsidRDefault="00BA5CD3" w:rsidP="00BA5CD3">
      <w:pPr>
        <w:spacing w:after="120" w:line="260" w:lineRule="exact"/>
        <w:rPr>
          <w:i/>
          <w:sz w:val="22"/>
          <w:szCs w:val="22"/>
        </w:rPr>
      </w:pPr>
      <w:r w:rsidRPr="00EB2CB2">
        <w:rPr>
          <w:i/>
          <w:sz w:val="22"/>
          <w:szCs w:val="22"/>
        </w:rPr>
        <w:t>Position:  Act CD:SCM</w:t>
      </w:r>
    </w:p>
    <w:p w:rsidR="00BA5CD3" w:rsidRPr="00EB2CB2" w:rsidRDefault="00BA5CD3" w:rsidP="00BA5CD3">
      <w:pPr>
        <w:spacing w:after="120"/>
        <w:jc w:val="both"/>
        <w:rPr>
          <w:i/>
          <w:sz w:val="22"/>
          <w:szCs w:val="22"/>
        </w:rPr>
      </w:pPr>
      <w:r w:rsidRPr="00EB2CB2">
        <w:rPr>
          <w:i/>
          <w:sz w:val="22"/>
          <w:szCs w:val="22"/>
        </w:rPr>
        <w:t>Date: 24 July 2012</w:t>
      </w:r>
    </w:p>
    <w:p w:rsidR="00BA5CD3" w:rsidRPr="004C13EA" w:rsidRDefault="00BA5CD3" w:rsidP="00BA5CD3">
      <w:pPr>
        <w:jc w:val="both"/>
        <w:rPr>
          <w:b/>
          <w:bCs/>
          <w:sz w:val="22"/>
          <w:szCs w:val="22"/>
        </w:rPr>
      </w:pPr>
    </w:p>
    <w:p w:rsidR="00BA5CD3" w:rsidRPr="00EB2CB2" w:rsidRDefault="00BA5CD3" w:rsidP="006F5D2E">
      <w:pPr>
        <w:numPr>
          <w:ilvl w:val="0"/>
          <w:numId w:val="207"/>
        </w:numPr>
        <w:spacing w:line="260" w:lineRule="exact"/>
        <w:contextualSpacing/>
        <w:rPr>
          <w:sz w:val="22"/>
          <w:szCs w:val="22"/>
        </w:rPr>
      </w:pPr>
      <w:r w:rsidRPr="00EB2CB2">
        <w:rPr>
          <w:sz w:val="22"/>
          <w:szCs w:val="22"/>
        </w:rPr>
        <w:t>I am not in agreement with the finding.</w:t>
      </w:r>
    </w:p>
    <w:p w:rsidR="00BA5CD3" w:rsidRPr="00EB2CB2" w:rsidRDefault="00BA5CD3" w:rsidP="00BA5CD3">
      <w:pPr>
        <w:spacing w:line="260" w:lineRule="exact"/>
        <w:ind w:left="720"/>
        <w:contextualSpacing/>
        <w:rPr>
          <w:sz w:val="22"/>
          <w:szCs w:val="22"/>
        </w:rPr>
      </w:pPr>
    </w:p>
    <w:p w:rsidR="00BA5CD3" w:rsidRPr="00EB2CB2" w:rsidRDefault="00BA5CD3" w:rsidP="00BA5CD3">
      <w:pPr>
        <w:spacing w:line="260" w:lineRule="exact"/>
        <w:ind w:left="720"/>
        <w:contextualSpacing/>
        <w:rPr>
          <w:sz w:val="22"/>
          <w:szCs w:val="22"/>
        </w:rPr>
      </w:pPr>
      <w:r w:rsidRPr="00EB2CB2">
        <w:rPr>
          <w:sz w:val="22"/>
          <w:szCs w:val="22"/>
        </w:rPr>
        <w:t>The estimated amount for the purchase of the furniture was below R500 000,00 (refer to the PA 21 enclosed in the contract file) and therefore it was not included in the procurement plan. The procurement plan is for procurement that is estimated above R500 00.</w:t>
      </w:r>
    </w:p>
    <w:p w:rsidR="00BA5CD3" w:rsidRDefault="00BA5CD3" w:rsidP="00BA5CD3">
      <w:pPr>
        <w:spacing w:after="120" w:line="260" w:lineRule="exact"/>
        <w:ind w:left="720"/>
        <w:contextualSpacing/>
        <w:rPr>
          <w:szCs w:val="20"/>
        </w:rPr>
      </w:pPr>
    </w:p>
    <w:p w:rsidR="00BA5CD3" w:rsidRPr="004C13EA" w:rsidRDefault="00BA5CD3" w:rsidP="00BA5CD3">
      <w:pPr>
        <w:keepNext/>
        <w:spacing w:line="260" w:lineRule="exact"/>
        <w:ind w:left="360"/>
        <w:contextualSpacing/>
        <w:jc w:val="both"/>
        <w:rPr>
          <w:b/>
          <w:sz w:val="22"/>
          <w:szCs w:val="22"/>
        </w:rPr>
      </w:pPr>
    </w:p>
    <w:p w:rsidR="00BA5CD3" w:rsidRPr="00EB2CB2" w:rsidRDefault="00BA5CD3" w:rsidP="00BA5CD3">
      <w:pPr>
        <w:spacing w:after="120" w:line="260" w:lineRule="exact"/>
        <w:rPr>
          <w:i/>
          <w:sz w:val="22"/>
          <w:szCs w:val="22"/>
        </w:rPr>
      </w:pPr>
      <w:r w:rsidRPr="00EB2CB2">
        <w:rPr>
          <w:i/>
          <w:sz w:val="22"/>
          <w:szCs w:val="22"/>
        </w:rPr>
        <w:t>Name:</w:t>
      </w:r>
      <w:r w:rsidRPr="00EB2CB2">
        <w:rPr>
          <w:rFonts w:eastAsia="Arial Unicode MS"/>
          <w:sz w:val="22"/>
          <w:szCs w:val="22"/>
        </w:rPr>
        <w:t xml:space="preserve">   E Kruger</w:t>
      </w:r>
    </w:p>
    <w:p w:rsidR="00BA5CD3" w:rsidRPr="00EB2CB2" w:rsidRDefault="00BA5CD3" w:rsidP="00BA5CD3">
      <w:pPr>
        <w:spacing w:after="120" w:line="260" w:lineRule="exact"/>
        <w:rPr>
          <w:i/>
          <w:sz w:val="22"/>
          <w:szCs w:val="22"/>
        </w:rPr>
      </w:pPr>
      <w:r w:rsidRPr="00EB2CB2">
        <w:rPr>
          <w:i/>
          <w:sz w:val="22"/>
          <w:szCs w:val="22"/>
        </w:rPr>
        <w:t>Position:  Act CD:SCM</w:t>
      </w:r>
    </w:p>
    <w:p w:rsidR="00BA5CD3" w:rsidRPr="00EB2CB2" w:rsidRDefault="00BA5CD3" w:rsidP="00BA5CD3">
      <w:pPr>
        <w:spacing w:after="120"/>
        <w:jc w:val="both"/>
        <w:rPr>
          <w:i/>
          <w:sz w:val="22"/>
          <w:szCs w:val="22"/>
        </w:rPr>
      </w:pPr>
      <w:r w:rsidRPr="00EB2CB2">
        <w:rPr>
          <w:i/>
          <w:sz w:val="22"/>
          <w:szCs w:val="22"/>
        </w:rPr>
        <w:t>Date: 24 July 2012</w:t>
      </w:r>
    </w:p>
    <w:p w:rsidR="00BA5CD3" w:rsidRPr="004C13EA" w:rsidRDefault="00BA5CD3" w:rsidP="00BA5CD3">
      <w:pPr>
        <w:jc w:val="both"/>
        <w:rPr>
          <w:b/>
          <w:bCs/>
          <w:sz w:val="22"/>
          <w:szCs w:val="22"/>
        </w:rPr>
      </w:pPr>
    </w:p>
    <w:p w:rsidR="00BA5CD3" w:rsidRPr="00EB2CB2" w:rsidRDefault="00BA5CD3" w:rsidP="006F5D2E">
      <w:pPr>
        <w:numPr>
          <w:ilvl w:val="0"/>
          <w:numId w:val="207"/>
        </w:numPr>
        <w:spacing w:line="260" w:lineRule="exact"/>
        <w:contextualSpacing/>
        <w:rPr>
          <w:sz w:val="22"/>
          <w:szCs w:val="22"/>
        </w:rPr>
      </w:pPr>
      <w:r w:rsidRPr="00EB2CB2">
        <w:rPr>
          <w:sz w:val="22"/>
          <w:szCs w:val="22"/>
        </w:rPr>
        <w:t>I am not in agreement with the finding for the following reasons:</w:t>
      </w:r>
    </w:p>
    <w:p w:rsidR="00BA5CD3" w:rsidRPr="00EB2CB2" w:rsidRDefault="00BA5CD3" w:rsidP="00BA5CD3">
      <w:pPr>
        <w:spacing w:line="260" w:lineRule="exact"/>
        <w:ind w:left="720"/>
        <w:contextualSpacing/>
        <w:rPr>
          <w:sz w:val="22"/>
          <w:szCs w:val="22"/>
        </w:rPr>
      </w:pPr>
    </w:p>
    <w:p w:rsidR="00BA5CD3" w:rsidRPr="00EB2CB2" w:rsidRDefault="00BA5CD3" w:rsidP="00BA5CD3">
      <w:pPr>
        <w:spacing w:line="260" w:lineRule="exact"/>
        <w:ind w:left="720"/>
        <w:contextualSpacing/>
        <w:rPr>
          <w:sz w:val="22"/>
          <w:szCs w:val="22"/>
        </w:rPr>
      </w:pPr>
      <w:r w:rsidRPr="00EB2CB2">
        <w:rPr>
          <w:sz w:val="22"/>
          <w:szCs w:val="22"/>
        </w:rPr>
        <w:t>The PA-18.2 (Declaration of interest was signed by all the members of the Bid adjudicating committee on 22 July 2012 (see attached)</w:t>
      </w:r>
    </w:p>
    <w:p w:rsidR="00BA5CD3" w:rsidRDefault="00BA5CD3" w:rsidP="00BA5CD3">
      <w:pPr>
        <w:spacing w:after="120" w:line="260" w:lineRule="exact"/>
        <w:ind w:left="720"/>
        <w:contextualSpacing/>
        <w:rPr>
          <w:szCs w:val="20"/>
        </w:rPr>
      </w:pPr>
    </w:p>
    <w:p w:rsidR="00BA5CD3" w:rsidRPr="00EB2CB2" w:rsidRDefault="00BA5CD3" w:rsidP="00BA5CD3">
      <w:pPr>
        <w:keepNext/>
        <w:spacing w:line="260" w:lineRule="exact"/>
        <w:ind w:left="360"/>
        <w:contextualSpacing/>
        <w:jc w:val="both"/>
        <w:rPr>
          <w:b/>
          <w:sz w:val="22"/>
          <w:szCs w:val="22"/>
        </w:rPr>
      </w:pPr>
    </w:p>
    <w:p w:rsidR="00BA5CD3" w:rsidRPr="00EB2CB2" w:rsidRDefault="00BA5CD3" w:rsidP="00BA5CD3">
      <w:pPr>
        <w:spacing w:after="120" w:line="260" w:lineRule="exact"/>
        <w:rPr>
          <w:i/>
          <w:sz w:val="22"/>
          <w:szCs w:val="22"/>
        </w:rPr>
      </w:pPr>
      <w:r w:rsidRPr="00EB2CB2">
        <w:rPr>
          <w:i/>
          <w:sz w:val="22"/>
          <w:szCs w:val="22"/>
        </w:rPr>
        <w:t>Name:</w:t>
      </w:r>
      <w:r w:rsidRPr="00EB2CB2">
        <w:rPr>
          <w:rFonts w:eastAsia="Arial Unicode MS"/>
          <w:sz w:val="22"/>
          <w:szCs w:val="22"/>
        </w:rPr>
        <w:t xml:space="preserve">   E Kruger</w:t>
      </w:r>
    </w:p>
    <w:p w:rsidR="00BA5CD3" w:rsidRPr="00EB2CB2" w:rsidRDefault="00BA5CD3" w:rsidP="00BA5CD3">
      <w:pPr>
        <w:spacing w:after="120" w:line="260" w:lineRule="exact"/>
        <w:rPr>
          <w:i/>
          <w:sz w:val="22"/>
          <w:szCs w:val="22"/>
        </w:rPr>
      </w:pPr>
      <w:r w:rsidRPr="00EB2CB2">
        <w:rPr>
          <w:i/>
          <w:sz w:val="22"/>
          <w:szCs w:val="22"/>
        </w:rPr>
        <w:t>Position:  Act CD:SCM</w:t>
      </w:r>
    </w:p>
    <w:p w:rsidR="00BA5CD3" w:rsidRPr="00EB2CB2" w:rsidRDefault="00BA5CD3" w:rsidP="00BA5CD3">
      <w:pPr>
        <w:spacing w:after="120"/>
        <w:jc w:val="both"/>
        <w:rPr>
          <w:i/>
          <w:sz w:val="22"/>
          <w:szCs w:val="22"/>
        </w:rPr>
      </w:pPr>
      <w:r w:rsidRPr="00EB2CB2">
        <w:rPr>
          <w:i/>
          <w:sz w:val="22"/>
          <w:szCs w:val="22"/>
        </w:rPr>
        <w:t>Date: 24 July 2012</w:t>
      </w:r>
    </w:p>
    <w:p w:rsidR="00BA5CD3" w:rsidRPr="00EB2CB2" w:rsidRDefault="00BA5CD3" w:rsidP="00BA5CD3">
      <w:pPr>
        <w:spacing w:after="120"/>
        <w:jc w:val="both"/>
        <w:rPr>
          <w:bCs/>
          <w:sz w:val="22"/>
          <w:szCs w:val="22"/>
        </w:rPr>
      </w:pPr>
    </w:p>
    <w:p w:rsidR="00BA5CD3" w:rsidRPr="004C13EA" w:rsidRDefault="00BA5CD3" w:rsidP="00BA5CD3">
      <w:pPr>
        <w:rPr>
          <w:rFonts w:cs="Times New Roman"/>
          <w:b/>
          <w:szCs w:val="22"/>
        </w:rPr>
      </w:pPr>
      <w:r w:rsidRPr="004C13EA">
        <w:rPr>
          <w:rFonts w:cs="Times New Roman"/>
          <w:b/>
          <w:szCs w:val="22"/>
        </w:rPr>
        <w:t>Auditor’s conclusion:</w:t>
      </w:r>
    </w:p>
    <w:p w:rsidR="00BA5CD3" w:rsidRPr="004C13EA" w:rsidRDefault="00BA5CD3" w:rsidP="00BA5CD3">
      <w:pPr>
        <w:rPr>
          <w:rFonts w:cs="Times New Roman"/>
          <w:b/>
          <w:szCs w:val="22"/>
        </w:rPr>
      </w:pPr>
    </w:p>
    <w:p w:rsidR="00BA5CD3" w:rsidRPr="004C13EA" w:rsidRDefault="00BA5CD3" w:rsidP="006F5D2E">
      <w:pPr>
        <w:numPr>
          <w:ilvl w:val="0"/>
          <w:numId w:val="274"/>
        </w:numPr>
        <w:ind w:hanging="720"/>
        <w:rPr>
          <w:rFonts w:cs="Times New Roman"/>
          <w:sz w:val="22"/>
          <w:szCs w:val="22"/>
        </w:rPr>
      </w:pPr>
      <w:r w:rsidRPr="004C13EA">
        <w:rPr>
          <w:rFonts w:cs="Times New Roman"/>
          <w:sz w:val="22"/>
          <w:szCs w:val="22"/>
        </w:rPr>
        <w:t>Although management is not in agreement with the finding, the following is noted:</w:t>
      </w:r>
    </w:p>
    <w:p w:rsidR="00BA5CD3" w:rsidRPr="004C13EA" w:rsidRDefault="00BA5CD3" w:rsidP="00BA5CD3">
      <w:pPr>
        <w:ind w:left="720"/>
        <w:rPr>
          <w:rFonts w:cs="Times New Roman"/>
          <w:sz w:val="22"/>
          <w:szCs w:val="22"/>
        </w:rPr>
      </w:pPr>
    </w:p>
    <w:p w:rsidR="00BA5CD3" w:rsidRPr="004C13EA" w:rsidRDefault="00BA5CD3" w:rsidP="006F5D2E">
      <w:pPr>
        <w:numPr>
          <w:ilvl w:val="0"/>
          <w:numId w:val="275"/>
        </w:numPr>
        <w:rPr>
          <w:rFonts w:cs="Times New Roman"/>
          <w:sz w:val="22"/>
          <w:szCs w:val="22"/>
        </w:rPr>
      </w:pPr>
      <w:r w:rsidRPr="004C13EA">
        <w:rPr>
          <w:rFonts w:cs="Times New Roman"/>
          <w:sz w:val="22"/>
          <w:szCs w:val="22"/>
        </w:rPr>
        <w:t xml:space="preserve">Since it is not the first time the department has purchased furniture for prestige accommodation the department should have been able to reasonably estimate the cost of the furniture to be above R500 000. </w:t>
      </w:r>
    </w:p>
    <w:p w:rsidR="00BA5CD3" w:rsidRPr="004C13EA" w:rsidRDefault="00BA5CD3" w:rsidP="006F5D2E">
      <w:pPr>
        <w:numPr>
          <w:ilvl w:val="0"/>
          <w:numId w:val="275"/>
        </w:numPr>
        <w:rPr>
          <w:rFonts w:cs="Times New Roman"/>
          <w:sz w:val="22"/>
          <w:szCs w:val="22"/>
        </w:rPr>
      </w:pPr>
      <w:r w:rsidRPr="004C13EA">
        <w:rPr>
          <w:rFonts w:cs="Times New Roman"/>
          <w:sz w:val="22"/>
          <w:szCs w:val="22"/>
        </w:rPr>
        <w:t xml:space="preserve">Although the department decided to enter into a negotiated procedure, after receiving quotes above R500 000, it is not clear why the department negotiated with Senex instead of the other suppliers from whom quotes were requested. </w:t>
      </w:r>
    </w:p>
    <w:p w:rsidR="00BA5CD3" w:rsidRPr="004C13EA" w:rsidRDefault="00BA5CD3" w:rsidP="006F5D2E">
      <w:pPr>
        <w:numPr>
          <w:ilvl w:val="0"/>
          <w:numId w:val="275"/>
        </w:numPr>
        <w:rPr>
          <w:rFonts w:cs="Times New Roman"/>
          <w:sz w:val="22"/>
          <w:szCs w:val="22"/>
        </w:rPr>
      </w:pPr>
      <w:r w:rsidRPr="004C13EA">
        <w:rPr>
          <w:rFonts w:cs="Times New Roman"/>
          <w:sz w:val="22"/>
          <w:szCs w:val="22"/>
        </w:rPr>
        <w:t xml:space="preserve">Although management has indicated that the procurement was estimated to be below R500 000 based on the main suppliers prices, it does not appear as if any of those suppliers were contacted. The amount charged by the winning supplier (R529 266,66) is also above R500 000. </w:t>
      </w:r>
    </w:p>
    <w:p w:rsidR="00BA5CD3" w:rsidRPr="004C13EA" w:rsidRDefault="00BA5CD3" w:rsidP="00BA5CD3">
      <w:pPr>
        <w:ind w:left="709"/>
        <w:rPr>
          <w:rFonts w:cs="Times New Roman"/>
          <w:sz w:val="22"/>
          <w:szCs w:val="22"/>
        </w:rPr>
      </w:pPr>
    </w:p>
    <w:p w:rsidR="00BA5CD3" w:rsidRPr="004C13EA" w:rsidRDefault="00BA5CD3" w:rsidP="00BA5CD3">
      <w:pPr>
        <w:ind w:left="709"/>
        <w:rPr>
          <w:rFonts w:cs="Times New Roman"/>
          <w:sz w:val="22"/>
          <w:szCs w:val="22"/>
        </w:rPr>
      </w:pPr>
      <w:r w:rsidRPr="004C13EA">
        <w:rPr>
          <w:rFonts w:cs="Times New Roman"/>
          <w:sz w:val="22"/>
          <w:szCs w:val="22"/>
        </w:rPr>
        <w:t xml:space="preserve">Based on the above the matter remains unresolved. </w:t>
      </w:r>
    </w:p>
    <w:p w:rsidR="00BA5CD3" w:rsidRPr="004C13EA" w:rsidRDefault="00BA5CD3" w:rsidP="00BA5CD3">
      <w:pPr>
        <w:ind w:left="709"/>
        <w:rPr>
          <w:rFonts w:cs="Times New Roman"/>
          <w:sz w:val="22"/>
          <w:szCs w:val="22"/>
        </w:rPr>
      </w:pPr>
    </w:p>
    <w:p w:rsidR="00BA5CD3" w:rsidRPr="004C13EA" w:rsidRDefault="00BA5CD3" w:rsidP="006F5D2E">
      <w:pPr>
        <w:numPr>
          <w:ilvl w:val="0"/>
          <w:numId w:val="274"/>
        </w:numPr>
        <w:ind w:hanging="720"/>
        <w:rPr>
          <w:rFonts w:cs="Times New Roman"/>
          <w:sz w:val="22"/>
          <w:szCs w:val="22"/>
        </w:rPr>
      </w:pPr>
      <w:r w:rsidRPr="004C13EA">
        <w:rPr>
          <w:rFonts w:cs="Times New Roman"/>
          <w:sz w:val="22"/>
          <w:szCs w:val="22"/>
        </w:rPr>
        <w:t xml:space="preserve">Although management is not in agreement with the finding and have attached a blank    PA-11 form evidencing that they have adjusted the form to be in line with instruction note 32, the form signed and submitted by the winning bidder is not the updated form. </w:t>
      </w:r>
    </w:p>
    <w:p w:rsidR="00BA5CD3" w:rsidRPr="004C13EA" w:rsidRDefault="00BA5CD3" w:rsidP="00BA5CD3">
      <w:pPr>
        <w:ind w:left="720"/>
        <w:rPr>
          <w:rFonts w:cs="Times New Roman"/>
          <w:sz w:val="22"/>
          <w:szCs w:val="22"/>
        </w:rPr>
      </w:pPr>
    </w:p>
    <w:p w:rsidR="00BA5CD3" w:rsidRPr="004C13EA" w:rsidRDefault="00BA5CD3" w:rsidP="00BA5CD3">
      <w:pPr>
        <w:ind w:left="720"/>
        <w:rPr>
          <w:rFonts w:cs="Times New Roman"/>
          <w:sz w:val="22"/>
          <w:szCs w:val="22"/>
        </w:rPr>
      </w:pPr>
      <w:r w:rsidRPr="004C13EA">
        <w:rPr>
          <w:rFonts w:cs="Times New Roman"/>
          <w:sz w:val="22"/>
          <w:szCs w:val="22"/>
        </w:rPr>
        <w:t xml:space="preserve">The matter therefore remains unresolved. </w:t>
      </w:r>
    </w:p>
    <w:p w:rsidR="00BA5CD3" w:rsidRPr="004C13EA" w:rsidRDefault="00BA5CD3" w:rsidP="00BA5CD3">
      <w:pPr>
        <w:rPr>
          <w:rFonts w:cs="Times New Roman"/>
          <w:sz w:val="22"/>
          <w:szCs w:val="22"/>
        </w:rPr>
      </w:pPr>
    </w:p>
    <w:p w:rsidR="00BA5CD3" w:rsidRPr="004C13EA" w:rsidRDefault="00BA5CD3" w:rsidP="006F5D2E">
      <w:pPr>
        <w:numPr>
          <w:ilvl w:val="0"/>
          <w:numId w:val="274"/>
        </w:numPr>
        <w:ind w:hanging="720"/>
        <w:rPr>
          <w:rFonts w:cs="Times New Roman"/>
          <w:sz w:val="22"/>
          <w:szCs w:val="22"/>
        </w:rPr>
      </w:pPr>
      <w:r w:rsidRPr="004C13EA">
        <w:rPr>
          <w:rFonts w:cs="Times New Roman"/>
          <w:sz w:val="22"/>
          <w:szCs w:val="22"/>
        </w:rPr>
        <w:t>The department procured furniture for the entire house at 249 Delphinus Street, Waterkoof.</w:t>
      </w:r>
    </w:p>
    <w:p w:rsidR="00BA5CD3" w:rsidRPr="004C13EA" w:rsidRDefault="00BA5CD3" w:rsidP="00BA5CD3">
      <w:pPr>
        <w:ind w:left="720"/>
        <w:rPr>
          <w:rFonts w:cs="Times New Roman"/>
          <w:sz w:val="22"/>
          <w:szCs w:val="22"/>
        </w:rPr>
      </w:pPr>
      <w:r w:rsidRPr="004C13EA">
        <w:rPr>
          <w:rFonts w:cs="Times New Roman"/>
          <w:sz w:val="22"/>
          <w:szCs w:val="22"/>
        </w:rPr>
        <w:t xml:space="preserve">The furniture to be procured for the entire house should have been estimated to be more than R500 000,00. The department should have therefore included the procurement of furniture for the entire house in the procurement plan to National Treasury. </w:t>
      </w:r>
    </w:p>
    <w:p w:rsidR="00BA5CD3" w:rsidRPr="004C13EA" w:rsidRDefault="00BA5CD3" w:rsidP="00BA5CD3">
      <w:pPr>
        <w:ind w:left="720"/>
        <w:rPr>
          <w:rFonts w:cs="Times New Roman"/>
          <w:sz w:val="22"/>
          <w:szCs w:val="22"/>
        </w:rPr>
      </w:pPr>
    </w:p>
    <w:p w:rsidR="00BA5CD3" w:rsidRPr="004C13EA" w:rsidRDefault="00BA5CD3" w:rsidP="00BA5CD3">
      <w:pPr>
        <w:ind w:left="720"/>
        <w:rPr>
          <w:rFonts w:cs="Times New Roman"/>
          <w:sz w:val="22"/>
          <w:szCs w:val="22"/>
        </w:rPr>
      </w:pPr>
      <w:r w:rsidRPr="004C13EA">
        <w:rPr>
          <w:rFonts w:cs="Times New Roman"/>
          <w:sz w:val="22"/>
          <w:szCs w:val="22"/>
        </w:rPr>
        <w:t xml:space="preserve">The matter therefore remains unresolved. </w:t>
      </w:r>
    </w:p>
    <w:p w:rsidR="00BA5CD3" w:rsidRPr="004C13EA" w:rsidRDefault="00BA5CD3" w:rsidP="00BA5CD3">
      <w:pPr>
        <w:ind w:left="720"/>
        <w:rPr>
          <w:rFonts w:cs="Times New Roman"/>
          <w:sz w:val="22"/>
          <w:szCs w:val="22"/>
        </w:rPr>
      </w:pPr>
    </w:p>
    <w:p w:rsidR="00BA5CD3" w:rsidRPr="004C13EA" w:rsidRDefault="00BA5CD3" w:rsidP="006F5D2E">
      <w:pPr>
        <w:numPr>
          <w:ilvl w:val="0"/>
          <w:numId w:val="274"/>
        </w:numPr>
        <w:ind w:left="709" w:hanging="709"/>
        <w:rPr>
          <w:rFonts w:cs="Times New Roman"/>
          <w:sz w:val="22"/>
          <w:szCs w:val="22"/>
        </w:rPr>
      </w:pPr>
      <w:r w:rsidRPr="004C13EA">
        <w:rPr>
          <w:rFonts w:cs="Times New Roman"/>
          <w:sz w:val="22"/>
          <w:szCs w:val="22"/>
        </w:rPr>
        <w:lastRenderedPageBreak/>
        <w:t>Although management does not agree with the finding and has provided a declaration of interest, the following was noted:</w:t>
      </w:r>
    </w:p>
    <w:p w:rsidR="00BA5CD3" w:rsidRPr="004C13EA" w:rsidRDefault="00BA5CD3" w:rsidP="00BA5CD3">
      <w:pPr>
        <w:ind w:left="709"/>
        <w:rPr>
          <w:rFonts w:cs="Times New Roman"/>
          <w:sz w:val="22"/>
          <w:szCs w:val="22"/>
        </w:rPr>
      </w:pPr>
    </w:p>
    <w:p w:rsidR="00BA5CD3" w:rsidRPr="004C13EA" w:rsidRDefault="00BA5CD3" w:rsidP="006F5D2E">
      <w:pPr>
        <w:numPr>
          <w:ilvl w:val="0"/>
          <w:numId w:val="276"/>
        </w:numPr>
        <w:rPr>
          <w:rFonts w:cs="Times New Roman"/>
          <w:sz w:val="22"/>
          <w:szCs w:val="22"/>
        </w:rPr>
      </w:pPr>
      <w:r w:rsidRPr="004C13EA">
        <w:rPr>
          <w:rFonts w:cs="Times New Roman"/>
          <w:sz w:val="22"/>
          <w:szCs w:val="22"/>
        </w:rPr>
        <w:t>The bid documentation initially provided indicated that the following bid adjudication members approved the bid:</w:t>
      </w:r>
    </w:p>
    <w:p w:rsidR="00BA5CD3" w:rsidRPr="004C13EA" w:rsidRDefault="00BA5CD3" w:rsidP="006F5D2E">
      <w:pPr>
        <w:numPr>
          <w:ilvl w:val="0"/>
          <w:numId w:val="277"/>
        </w:numPr>
        <w:ind w:hanging="731"/>
        <w:rPr>
          <w:rFonts w:cs="Times New Roman"/>
          <w:sz w:val="22"/>
          <w:szCs w:val="22"/>
        </w:rPr>
      </w:pPr>
      <w:r w:rsidRPr="004C13EA">
        <w:rPr>
          <w:rFonts w:cs="Times New Roman"/>
          <w:sz w:val="22"/>
          <w:szCs w:val="22"/>
        </w:rPr>
        <w:t>Mr R Samuel</w:t>
      </w:r>
    </w:p>
    <w:p w:rsidR="00BA5CD3" w:rsidRPr="004C13EA" w:rsidRDefault="00BA5CD3" w:rsidP="006F5D2E">
      <w:pPr>
        <w:numPr>
          <w:ilvl w:val="0"/>
          <w:numId w:val="277"/>
        </w:numPr>
        <w:ind w:hanging="731"/>
        <w:rPr>
          <w:rFonts w:cs="Times New Roman"/>
          <w:sz w:val="22"/>
          <w:szCs w:val="22"/>
        </w:rPr>
      </w:pPr>
      <w:r w:rsidRPr="004C13EA">
        <w:rPr>
          <w:rFonts w:cs="Times New Roman"/>
          <w:sz w:val="22"/>
          <w:szCs w:val="22"/>
        </w:rPr>
        <w:t>Mr T Tabane</w:t>
      </w:r>
    </w:p>
    <w:p w:rsidR="00BA5CD3" w:rsidRPr="004C13EA" w:rsidRDefault="00BA5CD3" w:rsidP="006F5D2E">
      <w:pPr>
        <w:numPr>
          <w:ilvl w:val="0"/>
          <w:numId w:val="277"/>
        </w:numPr>
        <w:ind w:hanging="731"/>
        <w:rPr>
          <w:rFonts w:cs="Times New Roman"/>
          <w:sz w:val="22"/>
          <w:szCs w:val="22"/>
        </w:rPr>
      </w:pPr>
      <w:r w:rsidRPr="004C13EA">
        <w:rPr>
          <w:rFonts w:cs="Times New Roman"/>
          <w:sz w:val="22"/>
          <w:szCs w:val="22"/>
        </w:rPr>
        <w:t>Mr L Bici</w:t>
      </w:r>
    </w:p>
    <w:p w:rsidR="00BA5CD3" w:rsidRPr="004C13EA" w:rsidRDefault="00BA5CD3" w:rsidP="006F5D2E">
      <w:pPr>
        <w:numPr>
          <w:ilvl w:val="0"/>
          <w:numId w:val="277"/>
        </w:numPr>
        <w:ind w:hanging="731"/>
        <w:rPr>
          <w:rFonts w:cs="Times New Roman"/>
          <w:sz w:val="22"/>
          <w:szCs w:val="22"/>
        </w:rPr>
      </w:pPr>
      <w:r w:rsidRPr="004C13EA">
        <w:rPr>
          <w:rFonts w:cs="Times New Roman"/>
          <w:sz w:val="22"/>
          <w:szCs w:val="22"/>
        </w:rPr>
        <w:t>Mr O Molotsi</w:t>
      </w:r>
    </w:p>
    <w:p w:rsidR="00BA5CD3" w:rsidRPr="004C13EA" w:rsidRDefault="00BA5CD3" w:rsidP="00BA5CD3">
      <w:pPr>
        <w:ind w:left="709"/>
        <w:rPr>
          <w:rFonts w:cs="Times New Roman"/>
          <w:sz w:val="22"/>
          <w:szCs w:val="22"/>
        </w:rPr>
      </w:pPr>
    </w:p>
    <w:p w:rsidR="00BA5CD3" w:rsidRPr="004C13EA" w:rsidRDefault="00BA5CD3" w:rsidP="006F5D2E">
      <w:pPr>
        <w:numPr>
          <w:ilvl w:val="0"/>
          <w:numId w:val="276"/>
        </w:numPr>
        <w:rPr>
          <w:rFonts w:cs="Times New Roman"/>
          <w:sz w:val="22"/>
          <w:szCs w:val="22"/>
        </w:rPr>
      </w:pPr>
      <w:r w:rsidRPr="004C13EA">
        <w:rPr>
          <w:rFonts w:cs="Times New Roman"/>
          <w:sz w:val="22"/>
          <w:szCs w:val="22"/>
        </w:rPr>
        <w:t>The declaration submitted together with management’s response indicated that the following members have declared their interests:</w:t>
      </w:r>
    </w:p>
    <w:p w:rsidR="00BA5CD3" w:rsidRPr="004C13EA" w:rsidRDefault="00BA5CD3" w:rsidP="006F5D2E">
      <w:pPr>
        <w:numPr>
          <w:ilvl w:val="0"/>
          <w:numId w:val="278"/>
        </w:numPr>
        <w:ind w:hanging="731"/>
        <w:rPr>
          <w:rFonts w:cs="Times New Roman"/>
          <w:sz w:val="22"/>
          <w:szCs w:val="22"/>
        </w:rPr>
      </w:pPr>
      <w:r w:rsidRPr="004C13EA">
        <w:rPr>
          <w:rFonts w:cs="Times New Roman"/>
          <w:sz w:val="22"/>
          <w:szCs w:val="22"/>
        </w:rPr>
        <w:t>J Prinsloo</w:t>
      </w:r>
    </w:p>
    <w:p w:rsidR="00BA5CD3" w:rsidRPr="004C13EA" w:rsidRDefault="00BA5CD3" w:rsidP="006F5D2E">
      <w:pPr>
        <w:numPr>
          <w:ilvl w:val="0"/>
          <w:numId w:val="278"/>
        </w:numPr>
        <w:ind w:hanging="731"/>
        <w:rPr>
          <w:rFonts w:cs="Times New Roman"/>
          <w:sz w:val="22"/>
          <w:szCs w:val="22"/>
        </w:rPr>
      </w:pPr>
      <w:r w:rsidRPr="004C13EA">
        <w:rPr>
          <w:rFonts w:cs="Times New Roman"/>
          <w:sz w:val="22"/>
          <w:szCs w:val="22"/>
        </w:rPr>
        <w:t>R Samuel</w:t>
      </w:r>
    </w:p>
    <w:p w:rsidR="00BA5CD3" w:rsidRPr="004C13EA" w:rsidRDefault="00BA5CD3" w:rsidP="006F5D2E">
      <w:pPr>
        <w:numPr>
          <w:ilvl w:val="0"/>
          <w:numId w:val="278"/>
        </w:numPr>
        <w:ind w:hanging="731"/>
        <w:rPr>
          <w:rFonts w:cs="Times New Roman"/>
          <w:sz w:val="22"/>
          <w:szCs w:val="22"/>
        </w:rPr>
      </w:pPr>
      <w:r w:rsidRPr="004C13EA">
        <w:rPr>
          <w:rFonts w:cs="Times New Roman"/>
          <w:sz w:val="22"/>
          <w:szCs w:val="22"/>
        </w:rPr>
        <w:t>F Potgeter</w:t>
      </w:r>
    </w:p>
    <w:p w:rsidR="00BA5CD3" w:rsidRPr="004C13EA" w:rsidRDefault="00BA5CD3" w:rsidP="006F5D2E">
      <w:pPr>
        <w:numPr>
          <w:ilvl w:val="0"/>
          <w:numId w:val="278"/>
        </w:numPr>
        <w:ind w:hanging="731"/>
        <w:rPr>
          <w:rFonts w:cs="Times New Roman"/>
          <w:sz w:val="22"/>
          <w:szCs w:val="22"/>
        </w:rPr>
      </w:pPr>
      <w:r w:rsidRPr="004C13EA">
        <w:rPr>
          <w:rFonts w:cs="Times New Roman"/>
          <w:sz w:val="22"/>
          <w:szCs w:val="22"/>
        </w:rPr>
        <w:t>L Bici</w:t>
      </w:r>
    </w:p>
    <w:p w:rsidR="00BA5CD3" w:rsidRPr="004C13EA" w:rsidRDefault="00BA5CD3" w:rsidP="006F5D2E">
      <w:pPr>
        <w:numPr>
          <w:ilvl w:val="0"/>
          <w:numId w:val="278"/>
        </w:numPr>
        <w:ind w:hanging="731"/>
        <w:rPr>
          <w:rFonts w:cs="Times New Roman"/>
          <w:sz w:val="22"/>
          <w:szCs w:val="22"/>
        </w:rPr>
      </w:pPr>
      <w:r w:rsidRPr="004C13EA">
        <w:rPr>
          <w:rFonts w:cs="Times New Roman"/>
          <w:sz w:val="22"/>
          <w:szCs w:val="22"/>
        </w:rPr>
        <w:t>T Tabane</w:t>
      </w:r>
    </w:p>
    <w:p w:rsidR="00BA5CD3" w:rsidRPr="004C13EA" w:rsidRDefault="00BA5CD3" w:rsidP="006F5D2E">
      <w:pPr>
        <w:numPr>
          <w:ilvl w:val="0"/>
          <w:numId w:val="278"/>
        </w:numPr>
        <w:ind w:hanging="731"/>
        <w:rPr>
          <w:rFonts w:cs="Times New Roman"/>
          <w:sz w:val="22"/>
          <w:szCs w:val="22"/>
        </w:rPr>
      </w:pPr>
      <w:r w:rsidRPr="004C13EA">
        <w:rPr>
          <w:rFonts w:cs="Times New Roman"/>
          <w:sz w:val="22"/>
          <w:szCs w:val="22"/>
        </w:rPr>
        <w:t>K Mphela</w:t>
      </w:r>
    </w:p>
    <w:p w:rsidR="00BA5CD3" w:rsidRPr="004C13EA" w:rsidRDefault="00BA5CD3" w:rsidP="00BA5CD3">
      <w:pPr>
        <w:ind w:left="709"/>
        <w:rPr>
          <w:rFonts w:cs="Times New Roman"/>
          <w:sz w:val="22"/>
          <w:szCs w:val="22"/>
        </w:rPr>
      </w:pPr>
    </w:p>
    <w:p w:rsidR="00BA5CD3" w:rsidRPr="004C13EA" w:rsidRDefault="00BA5CD3" w:rsidP="00BA5CD3">
      <w:pPr>
        <w:ind w:left="709"/>
        <w:rPr>
          <w:rFonts w:cs="Times New Roman"/>
          <w:sz w:val="22"/>
          <w:szCs w:val="22"/>
        </w:rPr>
      </w:pPr>
      <w:r w:rsidRPr="004C13EA">
        <w:rPr>
          <w:rFonts w:cs="Times New Roman"/>
          <w:sz w:val="22"/>
          <w:szCs w:val="22"/>
        </w:rPr>
        <w:t xml:space="preserve">Since not all of the members responsible for adjudicating the bid have declared their interest, the matter remains unresolved.  </w:t>
      </w:r>
    </w:p>
    <w:p w:rsidR="00BA5CD3" w:rsidRDefault="00BA5CD3" w:rsidP="00BA5CD3">
      <w:pPr>
        <w:spacing w:line="276" w:lineRule="auto"/>
      </w:pPr>
    </w:p>
    <w:p w:rsidR="00BA5CD3" w:rsidRPr="002C76C1" w:rsidRDefault="00BA5CD3" w:rsidP="00BA5CD3">
      <w:pPr>
        <w:spacing w:line="276" w:lineRule="auto"/>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BA5CD3" w:rsidRDefault="00BA5CD3" w:rsidP="00BA5CD3">
      <w:pPr>
        <w:pStyle w:val="ListParagraph"/>
        <w:tabs>
          <w:tab w:val="center" w:pos="709"/>
        </w:tabs>
        <w:spacing w:after="120"/>
        <w:ind w:left="420"/>
        <w:rPr>
          <w:rFonts w:ascii="Arial" w:hAnsi="Arial" w:cs="Arial"/>
          <w:b/>
          <w:bCs/>
          <w:color w:val="FF0000"/>
          <w:sz w:val="22"/>
          <w:szCs w:val="22"/>
        </w:rPr>
      </w:pPr>
    </w:p>
    <w:p w:rsidR="004F1CE7" w:rsidRPr="002C76C1" w:rsidRDefault="004F1CE7" w:rsidP="004F1CE7">
      <w:pPr>
        <w:tabs>
          <w:tab w:val="center" w:pos="709"/>
        </w:tabs>
      </w:pPr>
    </w:p>
    <w:p w:rsidR="004F1CE7" w:rsidRPr="004F1CE7" w:rsidRDefault="004F1CE7" w:rsidP="004F1CE7">
      <w:pPr>
        <w:tabs>
          <w:tab w:val="center" w:pos="709"/>
        </w:tabs>
      </w:pPr>
    </w:p>
    <w:p w:rsidR="004F1CE7" w:rsidRPr="004F1CE7" w:rsidRDefault="004F1CE7" w:rsidP="006F5D2E">
      <w:pPr>
        <w:pStyle w:val="ListParagraph"/>
        <w:numPr>
          <w:ilvl w:val="0"/>
          <w:numId w:val="296"/>
        </w:numPr>
        <w:tabs>
          <w:tab w:val="center" w:pos="709"/>
        </w:tabs>
        <w:spacing w:after="120"/>
        <w:jc w:val="both"/>
        <w:rPr>
          <w:rFonts w:ascii="Arial" w:hAnsi="Arial" w:cs="Arial"/>
          <w:b/>
          <w:bCs/>
          <w:color w:val="FF0000"/>
        </w:rPr>
      </w:pPr>
      <w:r w:rsidRPr="004F1CE7">
        <w:rPr>
          <w:rFonts w:ascii="Arial" w:hAnsi="Arial" w:cs="Arial"/>
          <w:b/>
          <w:bCs/>
        </w:rPr>
        <w:lastRenderedPageBreak/>
        <w:t xml:space="preserve">Deviations pertaining to SCM: procurement batch </w:t>
      </w:r>
      <w:r w:rsidRPr="004F1CE7">
        <w:rPr>
          <w:rFonts w:ascii="Arial" w:hAnsi="Arial" w:cs="Arial"/>
          <w:b/>
          <w:lang w:eastAsia="en-ZA"/>
        </w:rPr>
        <w:t>157696</w:t>
      </w:r>
      <w:r w:rsidRPr="004F1CE7">
        <w:rPr>
          <w:rFonts w:ascii="Arial" w:hAnsi="Arial" w:cs="Arial"/>
          <w:b/>
          <w:bCs/>
        </w:rPr>
        <w:t xml:space="preserve"> – Msomipuisano</w:t>
      </w:r>
      <w:r w:rsidRPr="004F1CE7">
        <w:rPr>
          <w:rFonts w:ascii="Arial" w:hAnsi="Arial" w:cs="Arial"/>
          <w:b/>
          <w:bCs/>
          <w:color w:val="FF0000"/>
        </w:rPr>
        <w:t xml:space="preserve"> Ex 50</w:t>
      </w:r>
    </w:p>
    <w:p w:rsidR="004F1CE7" w:rsidRPr="009C5176" w:rsidRDefault="004F1CE7" w:rsidP="004F1CE7">
      <w:pPr>
        <w:pStyle w:val="NormalWeb"/>
        <w:tabs>
          <w:tab w:val="center" w:pos="709"/>
        </w:tabs>
        <w:rPr>
          <w:rFonts w:ascii="Arial" w:hAnsi="Arial" w:cs="Arial"/>
          <w:b/>
          <w:sz w:val="22"/>
          <w:szCs w:val="22"/>
        </w:rPr>
      </w:pPr>
      <w:r w:rsidRPr="004F1CE7">
        <w:rPr>
          <w:rFonts w:ascii="Arial" w:hAnsi="Arial" w:cs="Arial"/>
          <w:b/>
          <w:sz w:val="22"/>
          <w:szCs w:val="22"/>
        </w:rPr>
        <w:t>Aud</w:t>
      </w:r>
      <w:r w:rsidRPr="009C5176">
        <w:rPr>
          <w:rFonts w:ascii="Arial" w:hAnsi="Arial" w:cs="Arial"/>
          <w:b/>
          <w:sz w:val="22"/>
          <w:szCs w:val="22"/>
        </w:rPr>
        <w:t>it Finding</w:t>
      </w:r>
    </w:p>
    <w:p w:rsidR="004F1CE7" w:rsidRPr="002C76C1" w:rsidRDefault="004F1CE7" w:rsidP="004F1CE7">
      <w:pPr>
        <w:pStyle w:val="NormalWeb"/>
        <w:tabs>
          <w:tab w:val="center" w:pos="709"/>
        </w:tabs>
        <w:rPr>
          <w:rFonts w:ascii="Arial" w:hAnsi="Arial" w:cs="Arial"/>
          <w:sz w:val="22"/>
          <w:szCs w:val="22"/>
        </w:rPr>
      </w:pPr>
    </w:p>
    <w:p w:rsidR="004F1CE7" w:rsidRPr="002C76C1" w:rsidRDefault="004F1CE7" w:rsidP="004F1CE7">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4F1CE7" w:rsidRPr="002C76C1" w:rsidRDefault="004F1CE7" w:rsidP="004F1CE7">
      <w:pPr>
        <w:pStyle w:val="NormalWeb"/>
        <w:tabs>
          <w:tab w:val="center" w:pos="709"/>
        </w:tabs>
        <w:rPr>
          <w:rFonts w:ascii="Arial" w:hAnsi="Arial" w:cs="Arial"/>
          <w:sz w:val="22"/>
          <w:szCs w:val="22"/>
        </w:rPr>
      </w:pPr>
    </w:p>
    <w:p w:rsidR="004F1CE7" w:rsidRPr="002C76C1" w:rsidRDefault="004F1CE7" w:rsidP="004F1CE7">
      <w:pPr>
        <w:pStyle w:val="lg-a-1"/>
        <w:tabs>
          <w:tab w:val="center" w:pos="709"/>
        </w:tabs>
        <w:spacing w:before="0"/>
        <w:rPr>
          <w:rFonts w:ascii="Arial" w:hAnsi="Arial" w:cs="Arial"/>
          <w:sz w:val="22"/>
          <w:szCs w:val="22"/>
        </w:rPr>
      </w:pPr>
      <w:r>
        <w:rPr>
          <w:rFonts w:ascii="Arial" w:hAnsi="Arial" w:cs="Arial"/>
          <w:sz w:val="22"/>
          <w:szCs w:val="22"/>
        </w:rPr>
        <w:t xml:space="preserve">a) </w:t>
      </w:r>
      <w:r w:rsidRPr="002C76C1">
        <w:rPr>
          <w:rFonts w:ascii="Arial" w:hAnsi="Arial" w:cs="Arial"/>
          <w:sz w:val="22"/>
          <w:szCs w:val="22"/>
        </w:rPr>
        <w:t>Practice note 8 of 2007/2008</w:t>
      </w:r>
    </w:p>
    <w:p w:rsidR="004F1CE7" w:rsidRPr="002C76C1" w:rsidRDefault="004F1CE7" w:rsidP="004F1CE7">
      <w:pPr>
        <w:pStyle w:val="lg-a-1"/>
        <w:tabs>
          <w:tab w:val="center" w:pos="709"/>
        </w:tabs>
        <w:spacing w:before="0"/>
        <w:ind w:left="709" w:hanging="709"/>
        <w:rPr>
          <w:rFonts w:ascii="Arial" w:hAnsi="Arial" w:cs="Arial"/>
          <w:sz w:val="22"/>
          <w:szCs w:val="22"/>
        </w:rPr>
      </w:pPr>
      <w:r w:rsidRPr="002C76C1">
        <w:rPr>
          <w:rFonts w:ascii="Arial" w:hAnsi="Arial" w:cs="Arial"/>
          <w:sz w:val="22"/>
          <w:szCs w:val="22"/>
        </w:rPr>
        <w:tab/>
      </w:r>
    </w:p>
    <w:p w:rsidR="004F1CE7" w:rsidRPr="002C76C1" w:rsidRDefault="004F1CE7" w:rsidP="004F1CE7">
      <w:pPr>
        <w:pStyle w:val="lg-a-1"/>
        <w:tabs>
          <w:tab w:val="center" w:pos="709"/>
        </w:tabs>
        <w:spacing w:before="0"/>
        <w:ind w:left="709" w:hanging="709"/>
        <w:rPr>
          <w:rFonts w:ascii="Arial" w:hAnsi="Arial" w:cs="Arial"/>
          <w:i/>
          <w:sz w:val="22"/>
          <w:szCs w:val="22"/>
        </w:rPr>
      </w:pPr>
      <w:r w:rsidRPr="002C76C1">
        <w:rPr>
          <w:rFonts w:ascii="Arial" w:hAnsi="Arial" w:cs="Arial"/>
          <w:sz w:val="22"/>
          <w:szCs w:val="22"/>
        </w:rPr>
        <w:tab/>
        <w:t>“3</w:t>
      </w:r>
      <w:r w:rsidRPr="002C76C1">
        <w:rPr>
          <w:rFonts w:ascii="Arial" w:hAnsi="Arial" w:cs="Arial"/>
          <w:i/>
          <w:sz w:val="22"/>
          <w:szCs w:val="22"/>
        </w:rPr>
        <w:t>.3.1</w:t>
      </w:r>
      <w:r w:rsidRPr="002C76C1">
        <w:rPr>
          <w:rFonts w:ascii="Arial" w:hAnsi="Arial" w:cs="Arial"/>
          <w:i/>
          <w:sz w:val="22"/>
          <w:szCs w:val="22"/>
        </w:rPr>
        <w:tab/>
        <w:t xml:space="preserve">Accounting officers / authorities should invite and accept written price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quotations for requirements up to an estimated value of R500 000 from as </w:t>
      </w:r>
      <w:r w:rsidRPr="002C76C1">
        <w:rPr>
          <w:rFonts w:ascii="Arial" w:hAnsi="Arial" w:cs="Arial"/>
          <w:i/>
          <w:sz w:val="22"/>
          <w:szCs w:val="22"/>
        </w:rPr>
        <w:tab/>
      </w:r>
      <w:r w:rsidRPr="002C76C1">
        <w:rPr>
          <w:rFonts w:ascii="Arial" w:hAnsi="Arial" w:cs="Arial"/>
          <w:i/>
          <w:sz w:val="22"/>
          <w:szCs w:val="22"/>
        </w:rPr>
        <w:tab/>
        <w:t xml:space="preserve">many suppliers as possible, that are registered on the list of prospective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suppliers.</w:t>
      </w:r>
    </w:p>
    <w:p w:rsidR="004F1CE7" w:rsidRPr="002C76C1" w:rsidRDefault="004F1CE7" w:rsidP="004F1CE7">
      <w:pPr>
        <w:pStyle w:val="lg-a-1"/>
        <w:tabs>
          <w:tab w:val="center" w:pos="709"/>
        </w:tabs>
        <w:spacing w:before="0"/>
        <w:ind w:left="709" w:hanging="709"/>
        <w:rPr>
          <w:rFonts w:ascii="Arial" w:hAnsi="Arial" w:cs="Arial"/>
          <w:i/>
          <w:sz w:val="22"/>
          <w:szCs w:val="22"/>
        </w:rPr>
      </w:pPr>
    </w:p>
    <w:p w:rsidR="004F1CE7" w:rsidRPr="002C76C1" w:rsidRDefault="004F1CE7" w:rsidP="004F1CE7">
      <w:pPr>
        <w:pStyle w:val="lg-a-1"/>
        <w:tabs>
          <w:tab w:val="center" w:pos="709"/>
        </w:tabs>
        <w:spacing w:before="0"/>
        <w:ind w:left="709" w:hanging="709"/>
        <w:rPr>
          <w:rFonts w:ascii="Arial" w:hAnsi="Arial" w:cs="Arial"/>
          <w:i/>
          <w:sz w:val="22"/>
          <w:szCs w:val="22"/>
        </w:rPr>
      </w:pPr>
      <w:r w:rsidRPr="002C76C1">
        <w:rPr>
          <w:rFonts w:ascii="Arial" w:hAnsi="Arial" w:cs="Arial"/>
          <w:i/>
          <w:sz w:val="22"/>
          <w:szCs w:val="22"/>
        </w:rPr>
        <w:tab/>
        <w:t>3.3.2</w:t>
      </w:r>
      <w:r w:rsidRPr="002C76C1">
        <w:rPr>
          <w:rFonts w:ascii="Arial" w:hAnsi="Arial" w:cs="Arial"/>
          <w:i/>
          <w:sz w:val="22"/>
          <w:szCs w:val="22"/>
        </w:rPr>
        <w:tab/>
        <w:t xml:space="preserve">Where no suitable suppliers are available from the list of prospective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suppliers, written price quotations may be obtained from other possible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suppliers.   </w:t>
      </w:r>
    </w:p>
    <w:p w:rsidR="004F1CE7" w:rsidRPr="002C76C1" w:rsidRDefault="004F1CE7" w:rsidP="004F1CE7">
      <w:pPr>
        <w:pStyle w:val="lg-a-1"/>
        <w:tabs>
          <w:tab w:val="center" w:pos="709"/>
        </w:tabs>
        <w:spacing w:before="0"/>
        <w:ind w:left="709" w:hanging="709"/>
        <w:rPr>
          <w:rFonts w:ascii="Arial" w:hAnsi="Arial" w:cs="Arial"/>
          <w:i/>
          <w:sz w:val="22"/>
          <w:szCs w:val="22"/>
        </w:rPr>
      </w:pPr>
    </w:p>
    <w:p w:rsidR="004F1CE7" w:rsidRPr="002C76C1" w:rsidRDefault="004F1CE7" w:rsidP="004F1CE7">
      <w:pPr>
        <w:pStyle w:val="lg-a-1"/>
        <w:tabs>
          <w:tab w:val="center" w:pos="709"/>
        </w:tabs>
        <w:spacing w:before="0"/>
        <w:ind w:left="709" w:hanging="709"/>
        <w:rPr>
          <w:rFonts w:ascii="Arial" w:hAnsi="Arial" w:cs="Arial"/>
          <w:i/>
          <w:sz w:val="22"/>
          <w:szCs w:val="22"/>
        </w:rPr>
      </w:pPr>
      <w:r w:rsidRPr="002C76C1">
        <w:rPr>
          <w:rFonts w:ascii="Arial" w:hAnsi="Arial" w:cs="Arial"/>
          <w:i/>
          <w:sz w:val="22"/>
          <w:szCs w:val="22"/>
        </w:rPr>
        <w:tab/>
        <w:t>3.3.3</w:t>
      </w:r>
      <w:r w:rsidRPr="002C76C1">
        <w:rPr>
          <w:rFonts w:ascii="Arial" w:hAnsi="Arial" w:cs="Arial"/>
          <w:i/>
          <w:sz w:val="22"/>
          <w:szCs w:val="22"/>
        </w:rPr>
        <w:tab/>
        <w:t xml:space="preserve">If it is not possible to obtain at least three (3) written price quotations, the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reasons should be recorded and approved by the accounting officer /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authority or his / her delegate”.</w:t>
      </w:r>
    </w:p>
    <w:p w:rsidR="004F1CE7" w:rsidRPr="002C76C1" w:rsidRDefault="004F1CE7" w:rsidP="004F1CE7">
      <w:pPr>
        <w:pStyle w:val="lg-a-1"/>
        <w:tabs>
          <w:tab w:val="center" w:pos="709"/>
        </w:tabs>
        <w:spacing w:before="0"/>
        <w:ind w:left="709" w:hanging="709"/>
        <w:rPr>
          <w:rFonts w:ascii="Arial" w:hAnsi="Arial" w:cs="Arial"/>
          <w:i/>
          <w:sz w:val="22"/>
          <w:szCs w:val="22"/>
        </w:rPr>
      </w:pPr>
    </w:p>
    <w:p w:rsidR="004F1CE7" w:rsidRPr="002C76C1" w:rsidRDefault="004F1CE7" w:rsidP="004F1CE7">
      <w:pPr>
        <w:pStyle w:val="lg-a-1"/>
        <w:tabs>
          <w:tab w:val="center" w:pos="709"/>
        </w:tabs>
        <w:spacing w:before="0"/>
        <w:ind w:left="709" w:hanging="709"/>
        <w:rPr>
          <w:rFonts w:ascii="Arial" w:hAnsi="Arial" w:cs="Arial"/>
          <w:i/>
          <w:iCs/>
          <w:sz w:val="22"/>
          <w:szCs w:val="22"/>
          <w:lang w:eastAsia="en-ZA"/>
        </w:rPr>
      </w:pPr>
    </w:p>
    <w:p w:rsidR="004F1CE7" w:rsidRPr="002C76C1" w:rsidRDefault="004F1CE7" w:rsidP="004F1CE7">
      <w:pPr>
        <w:pStyle w:val="lg-a-1"/>
        <w:tabs>
          <w:tab w:val="center" w:pos="709"/>
        </w:tabs>
        <w:spacing w:before="0"/>
        <w:rPr>
          <w:rFonts w:ascii="Arial" w:hAnsi="Arial" w:cs="Arial"/>
          <w:iCs/>
          <w:sz w:val="22"/>
          <w:szCs w:val="22"/>
          <w:lang w:eastAsia="en-ZA"/>
        </w:rPr>
      </w:pPr>
      <w:r>
        <w:rPr>
          <w:rFonts w:ascii="Arial" w:hAnsi="Arial" w:cs="Arial"/>
          <w:iCs/>
          <w:sz w:val="22"/>
          <w:szCs w:val="22"/>
          <w:lang w:eastAsia="en-ZA"/>
        </w:rPr>
        <w:t xml:space="preserve">b) </w:t>
      </w:r>
      <w:r w:rsidRPr="002C76C1">
        <w:rPr>
          <w:rFonts w:ascii="Arial" w:hAnsi="Arial" w:cs="Arial"/>
          <w:iCs/>
          <w:sz w:val="22"/>
          <w:szCs w:val="22"/>
          <w:lang w:eastAsia="en-ZA"/>
        </w:rPr>
        <w:t>Departments Supply Chain Management Policy paragraph 49 states:</w:t>
      </w:r>
    </w:p>
    <w:p w:rsidR="004F1CE7" w:rsidRPr="002C76C1" w:rsidRDefault="004F1CE7" w:rsidP="004F1CE7">
      <w:pPr>
        <w:pStyle w:val="lg-a-1"/>
        <w:tabs>
          <w:tab w:val="center" w:pos="709"/>
        </w:tabs>
        <w:spacing w:before="0"/>
        <w:ind w:left="709" w:firstLine="0"/>
        <w:rPr>
          <w:rFonts w:ascii="Arial" w:hAnsi="Arial" w:cs="Arial"/>
          <w:i/>
          <w:sz w:val="22"/>
          <w:szCs w:val="22"/>
        </w:rPr>
      </w:pPr>
    </w:p>
    <w:p w:rsidR="004F1CE7" w:rsidRPr="002C76C1" w:rsidRDefault="004F1CE7" w:rsidP="004F1CE7">
      <w:pPr>
        <w:pStyle w:val="lg-a-1"/>
        <w:tabs>
          <w:tab w:val="center" w:pos="709"/>
        </w:tabs>
        <w:spacing w:before="0"/>
        <w:ind w:left="709" w:firstLine="0"/>
        <w:jc w:val="left"/>
        <w:rPr>
          <w:rFonts w:ascii="Arial" w:hAnsi="Arial" w:cs="Arial"/>
          <w:i/>
          <w:sz w:val="22"/>
          <w:szCs w:val="22"/>
        </w:rPr>
      </w:pPr>
      <w:r w:rsidRPr="002C76C1">
        <w:rPr>
          <w:rFonts w:ascii="Arial" w:hAnsi="Arial" w:cs="Arial"/>
          <w:i/>
          <w:sz w:val="22"/>
          <w:szCs w:val="22"/>
        </w:rPr>
        <w:t>“A supplier is a provider of goods or services, which meets the criteria of the Department, is registered on the Department’s supplier register and who is able to perform services or provide goods for the Department. The Department will only contract with suppliers listed on the supplier register.”</w:t>
      </w:r>
    </w:p>
    <w:p w:rsidR="004F1CE7" w:rsidRPr="002C76C1" w:rsidRDefault="004F1CE7" w:rsidP="004F1CE7">
      <w:pPr>
        <w:pStyle w:val="lg-a-1"/>
        <w:tabs>
          <w:tab w:val="center" w:pos="709"/>
        </w:tabs>
        <w:spacing w:before="0"/>
        <w:ind w:left="709" w:hanging="709"/>
        <w:rPr>
          <w:rFonts w:ascii="Arial" w:hAnsi="Arial" w:cs="Arial"/>
          <w:i/>
          <w:sz w:val="22"/>
          <w:szCs w:val="22"/>
        </w:rPr>
      </w:pPr>
    </w:p>
    <w:p w:rsidR="004F1CE7" w:rsidRPr="002C76C1" w:rsidRDefault="004F1CE7" w:rsidP="004F1CE7">
      <w:pPr>
        <w:pStyle w:val="lg-a-1"/>
        <w:tabs>
          <w:tab w:val="center" w:pos="709"/>
          <w:tab w:val="left" w:pos="3374"/>
        </w:tabs>
        <w:spacing w:before="0"/>
        <w:ind w:left="0" w:firstLine="0"/>
        <w:rPr>
          <w:rFonts w:ascii="Arial" w:hAnsi="Arial" w:cs="Arial"/>
          <w:i/>
          <w:sz w:val="22"/>
          <w:szCs w:val="22"/>
        </w:rPr>
      </w:pPr>
    </w:p>
    <w:p w:rsidR="004F1CE7" w:rsidRPr="002C76C1" w:rsidRDefault="004F1CE7" w:rsidP="004F1CE7">
      <w:pPr>
        <w:pStyle w:val="lg-a-1"/>
        <w:tabs>
          <w:tab w:val="center" w:pos="709"/>
          <w:tab w:val="left" w:pos="3374"/>
        </w:tabs>
        <w:spacing w:before="0"/>
        <w:ind w:left="0" w:firstLine="0"/>
        <w:jc w:val="left"/>
        <w:rPr>
          <w:rFonts w:ascii="Arial" w:hAnsi="Arial" w:cs="Arial"/>
          <w:sz w:val="22"/>
          <w:szCs w:val="22"/>
          <w:lang w:val="en-ZA"/>
        </w:rPr>
      </w:pPr>
      <w:r w:rsidRPr="002C76C1">
        <w:rPr>
          <w:rFonts w:ascii="Arial" w:hAnsi="Arial" w:cs="Arial"/>
          <w:sz w:val="22"/>
          <w:szCs w:val="22"/>
          <w:lang w:val="en-ZA"/>
        </w:rPr>
        <w:t>The following deviations pertain to procurement of advertising services from Msomipuisano (batch: 157696) were identified:</w:t>
      </w:r>
    </w:p>
    <w:p w:rsidR="004F1CE7" w:rsidRPr="002C76C1" w:rsidRDefault="004F1CE7" w:rsidP="004F1CE7">
      <w:pPr>
        <w:pStyle w:val="lg-a-1"/>
        <w:tabs>
          <w:tab w:val="center" w:pos="709"/>
          <w:tab w:val="left" w:pos="3374"/>
        </w:tabs>
        <w:spacing w:before="0"/>
        <w:ind w:left="0" w:firstLine="0"/>
        <w:jc w:val="left"/>
        <w:rPr>
          <w:rFonts w:ascii="Arial" w:hAnsi="Arial" w:cs="Arial"/>
          <w:sz w:val="22"/>
          <w:szCs w:val="22"/>
          <w:lang w:val="en-ZA"/>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76"/>
        <w:gridCol w:w="5533"/>
        <w:gridCol w:w="2183"/>
      </w:tblGrid>
      <w:tr w:rsidR="004F1CE7" w:rsidRPr="00D22954" w:rsidTr="00F946F2">
        <w:tc>
          <w:tcPr>
            <w:tcW w:w="1276" w:type="dxa"/>
            <w:shd w:val="clear" w:color="auto" w:fill="D9D9D9" w:themeFill="background1" w:themeFillShade="D9"/>
          </w:tcPr>
          <w:p w:rsidR="004F1CE7" w:rsidRPr="00D22954" w:rsidRDefault="004F1CE7" w:rsidP="00F946F2">
            <w:pPr>
              <w:pStyle w:val="lg-a-1"/>
              <w:tabs>
                <w:tab w:val="center" w:pos="709"/>
                <w:tab w:val="left" w:pos="3374"/>
              </w:tabs>
              <w:spacing w:before="0"/>
              <w:ind w:left="0" w:firstLine="0"/>
              <w:jc w:val="left"/>
              <w:rPr>
                <w:rFonts w:ascii="Arial" w:hAnsi="Arial" w:cs="Arial"/>
                <w:b/>
              </w:rPr>
            </w:pPr>
            <w:r w:rsidRPr="00D22954">
              <w:rPr>
                <w:rFonts w:ascii="Arial" w:hAnsi="Arial" w:cs="Arial"/>
                <w:b/>
              </w:rPr>
              <w:t>BEN NAME</w:t>
            </w:r>
          </w:p>
        </w:tc>
        <w:tc>
          <w:tcPr>
            <w:tcW w:w="5533" w:type="dxa"/>
            <w:shd w:val="clear" w:color="auto" w:fill="D9D9D9" w:themeFill="background1" w:themeFillShade="D9"/>
          </w:tcPr>
          <w:p w:rsidR="004F1CE7" w:rsidRPr="00D22954" w:rsidRDefault="004F1CE7" w:rsidP="00F946F2">
            <w:pPr>
              <w:pStyle w:val="lg-a-1"/>
              <w:tabs>
                <w:tab w:val="center" w:pos="709"/>
                <w:tab w:val="left" w:pos="3374"/>
              </w:tabs>
              <w:spacing w:before="0"/>
              <w:ind w:left="0" w:firstLine="0"/>
              <w:jc w:val="left"/>
              <w:rPr>
                <w:rFonts w:ascii="Arial" w:hAnsi="Arial" w:cs="Arial"/>
                <w:b/>
              </w:rPr>
            </w:pPr>
            <w:r w:rsidRPr="00D22954">
              <w:rPr>
                <w:rFonts w:ascii="Arial" w:hAnsi="Arial" w:cs="Arial"/>
                <w:b/>
              </w:rPr>
              <w:t>DESCRIPTION</w:t>
            </w:r>
          </w:p>
        </w:tc>
        <w:tc>
          <w:tcPr>
            <w:tcW w:w="2183" w:type="dxa"/>
            <w:shd w:val="clear" w:color="auto" w:fill="D9D9D9" w:themeFill="background1" w:themeFillShade="D9"/>
          </w:tcPr>
          <w:p w:rsidR="004F1CE7" w:rsidRPr="00D22954" w:rsidRDefault="004F1CE7" w:rsidP="00F946F2">
            <w:pPr>
              <w:pStyle w:val="lg-a-1"/>
              <w:tabs>
                <w:tab w:val="center" w:pos="709"/>
                <w:tab w:val="left" w:pos="3374"/>
              </w:tabs>
              <w:spacing w:before="0"/>
              <w:ind w:left="0" w:firstLine="0"/>
              <w:jc w:val="left"/>
              <w:rPr>
                <w:rFonts w:ascii="Arial" w:hAnsi="Arial" w:cs="Arial"/>
                <w:b/>
              </w:rPr>
            </w:pPr>
            <w:r w:rsidRPr="00D22954">
              <w:rPr>
                <w:rFonts w:ascii="Arial" w:hAnsi="Arial" w:cs="Arial"/>
                <w:b/>
              </w:rPr>
              <w:t>AMOUNT (EXCLD VAT)</w:t>
            </w:r>
          </w:p>
          <w:p w:rsidR="004F1CE7" w:rsidRPr="00D22954" w:rsidRDefault="004F1CE7" w:rsidP="00F946F2">
            <w:pPr>
              <w:pStyle w:val="lg-a-1"/>
              <w:tabs>
                <w:tab w:val="center" w:pos="709"/>
                <w:tab w:val="left" w:pos="3374"/>
              </w:tabs>
              <w:spacing w:before="0"/>
              <w:ind w:left="0" w:firstLine="0"/>
              <w:jc w:val="left"/>
              <w:rPr>
                <w:rFonts w:ascii="Arial" w:hAnsi="Arial" w:cs="Arial"/>
                <w:b/>
              </w:rPr>
            </w:pPr>
            <w:r w:rsidRPr="00D22954">
              <w:rPr>
                <w:rFonts w:ascii="Arial" w:hAnsi="Arial" w:cs="Arial"/>
                <w:b/>
              </w:rPr>
              <w:t>R</w:t>
            </w:r>
          </w:p>
        </w:tc>
      </w:tr>
      <w:tr w:rsidR="004F1CE7" w:rsidRPr="00D22954" w:rsidTr="00F946F2">
        <w:tc>
          <w:tcPr>
            <w:tcW w:w="1276" w:type="dxa"/>
            <w:vMerge w:val="restart"/>
            <w:textDirection w:val="btLr"/>
            <w:vAlign w:val="center"/>
          </w:tcPr>
          <w:p w:rsidR="004F1CE7" w:rsidRPr="00D22954" w:rsidRDefault="004F1CE7" w:rsidP="00F946F2">
            <w:pPr>
              <w:pStyle w:val="lg-a-1"/>
              <w:tabs>
                <w:tab w:val="center" w:pos="709"/>
                <w:tab w:val="left" w:pos="3374"/>
              </w:tabs>
              <w:spacing w:before="0"/>
              <w:ind w:left="113" w:right="113" w:firstLine="0"/>
              <w:jc w:val="center"/>
              <w:rPr>
                <w:rFonts w:ascii="Arial" w:hAnsi="Arial" w:cs="Arial"/>
              </w:rPr>
            </w:pPr>
            <w:r w:rsidRPr="00D22954">
              <w:rPr>
                <w:rFonts w:ascii="Arial" w:hAnsi="Arial" w:cs="Arial"/>
              </w:rPr>
              <w:t>Mposimpuisano creativity in action</w:t>
            </w:r>
          </w:p>
        </w:tc>
        <w:tc>
          <w:tcPr>
            <w:tcW w:w="5533" w:type="dxa"/>
          </w:tcPr>
          <w:p w:rsidR="004F1CE7" w:rsidRPr="00D22954" w:rsidRDefault="004F1CE7" w:rsidP="00F946F2">
            <w:pPr>
              <w:pStyle w:val="lg-a-1"/>
              <w:tabs>
                <w:tab w:val="center" w:pos="709"/>
                <w:tab w:val="left" w:pos="3374"/>
              </w:tabs>
              <w:spacing w:before="0"/>
              <w:ind w:left="0" w:firstLine="0"/>
              <w:jc w:val="left"/>
              <w:rPr>
                <w:rFonts w:ascii="Arial" w:hAnsi="Arial" w:cs="Arial"/>
              </w:rPr>
            </w:pPr>
            <w:r w:rsidRPr="00D22954">
              <w:rPr>
                <w:rFonts w:ascii="Arial" w:hAnsi="Arial" w:cs="Arial"/>
              </w:rPr>
              <w:t>10x4 Meter telescopic teardrop banners</w:t>
            </w:r>
          </w:p>
        </w:tc>
        <w:tc>
          <w:tcPr>
            <w:tcW w:w="2183" w:type="dxa"/>
            <w:vAlign w:val="bottom"/>
          </w:tcPr>
          <w:p w:rsidR="004F1CE7" w:rsidRPr="00D22954" w:rsidRDefault="004F1CE7" w:rsidP="00F946F2">
            <w:pPr>
              <w:pStyle w:val="lg-a-1"/>
              <w:tabs>
                <w:tab w:val="center" w:pos="709"/>
                <w:tab w:val="left" w:pos="3374"/>
              </w:tabs>
              <w:spacing w:before="0"/>
              <w:ind w:left="0" w:firstLine="0"/>
              <w:jc w:val="right"/>
              <w:rPr>
                <w:rFonts w:ascii="Arial" w:hAnsi="Arial" w:cs="Arial"/>
              </w:rPr>
            </w:pPr>
            <w:r w:rsidRPr="00D22954">
              <w:rPr>
                <w:rFonts w:ascii="Arial" w:hAnsi="Arial" w:cs="Arial"/>
              </w:rPr>
              <w:t>12 800,00</w:t>
            </w:r>
          </w:p>
        </w:tc>
      </w:tr>
      <w:tr w:rsidR="004F1CE7" w:rsidRPr="00D22954" w:rsidTr="00F946F2">
        <w:tc>
          <w:tcPr>
            <w:tcW w:w="1276" w:type="dxa"/>
            <w:vMerge/>
          </w:tcPr>
          <w:p w:rsidR="004F1CE7" w:rsidRPr="00D22954" w:rsidRDefault="004F1CE7" w:rsidP="00F946F2">
            <w:pPr>
              <w:pStyle w:val="lg-a-1"/>
              <w:tabs>
                <w:tab w:val="center" w:pos="709"/>
                <w:tab w:val="left" w:pos="3374"/>
              </w:tabs>
              <w:spacing w:before="0"/>
              <w:ind w:left="0" w:firstLine="0"/>
              <w:jc w:val="left"/>
              <w:rPr>
                <w:rFonts w:ascii="Arial" w:hAnsi="Arial" w:cs="Arial"/>
              </w:rPr>
            </w:pPr>
          </w:p>
        </w:tc>
        <w:tc>
          <w:tcPr>
            <w:tcW w:w="5533" w:type="dxa"/>
          </w:tcPr>
          <w:p w:rsidR="004F1CE7" w:rsidRPr="00D22954" w:rsidRDefault="004F1CE7" w:rsidP="00F946F2">
            <w:pPr>
              <w:pStyle w:val="lg-a-1"/>
              <w:tabs>
                <w:tab w:val="center" w:pos="709"/>
                <w:tab w:val="left" w:pos="3374"/>
              </w:tabs>
              <w:spacing w:before="0"/>
              <w:ind w:left="0" w:firstLine="0"/>
              <w:jc w:val="left"/>
              <w:rPr>
                <w:rFonts w:ascii="Arial" w:hAnsi="Arial" w:cs="Arial"/>
              </w:rPr>
            </w:pPr>
            <w:r w:rsidRPr="00D22954">
              <w:rPr>
                <w:rFonts w:ascii="Arial" w:hAnsi="Arial" w:cs="Arial"/>
              </w:rPr>
              <w:t>12x3m x 3m Gazebos including full colour printing with logo’s</w:t>
            </w:r>
          </w:p>
        </w:tc>
        <w:tc>
          <w:tcPr>
            <w:tcW w:w="2183" w:type="dxa"/>
            <w:vAlign w:val="bottom"/>
          </w:tcPr>
          <w:p w:rsidR="004F1CE7" w:rsidRPr="00D22954" w:rsidRDefault="004F1CE7" w:rsidP="00F946F2">
            <w:pPr>
              <w:pStyle w:val="lg-a-1"/>
              <w:tabs>
                <w:tab w:val="center" w:pos="709"/>
                <w:tab w:val="left" w:pos="3374"/>
              </w:tabs>
              <w:spacing w:before="0"/>
              <w:ind w:left="0" w:firstLine="0"/>
              <w:jc w:val="right"/>
              <w:rPr>
                <w:rFonts w:ascii="Arial" w:hAnsi="Arial" w:cs="Arial"/>
              </w:rPr>
            </w:pPr>
            <w:r w:rsidRPr="00D22954">
              <w:rPr>
                <w:rFonts w:ascii="Arial" w:hAnsi="Arial" w:cs="Arial"/>
              </w:rPr>
              <w:t>75 900,00</w:t>
            </w:r>
          </w:p>
        </w:tc>
      </w:tr>
      <w:tr w:rsidR="004F1CE7" w:rsidRPr="00D22954" w:rsidTr="00F946F2">
        <w:tc>
          <w:tcPr>
            <w:tcW w:w="1276" w:type="dxa"/>
            <w:vMerge/>
          </w:tcPr>
          <w:p w:rsidR="004F1CE7" w:rsidRPr="00D22954" w:rsidRDefault="004F1CE7" w:rsidP="00F946F2">
            <w:pPr>
              <w:pStyle w:val="lg-a-1"/>
              <w:tabs>
                <w:tab w:val="center" w:pos="709"/>
                <w:tab w:val="left" w:pos="3374"/>
              </w:tabs>
              <w:spacing w:before="0"/>
              <w:ind w:left="0" w:firstLine="0"/>
              <w:jc w:val="left"/>
              <w:rPr>
                <w:rFonts w:ascii="Arial" w:hAnsi="Arial" w:cs="Arial"/>
              </w:rPr>
            </w:pPr>
          </w:p>
        </w:tc>
        <w:tc>
          <w:tcPr>
            <w:tcW w:w="5533" w:type="dxa"/>
          </w:tcPr>
          <w:p w:rsidR="004F1CE7" w:rsidRPr="00D22954" w:rsidRDefault="004F1CE7" w:rsidP="00F946F2">
            <w:pPr>
              <w:pStyle w:val="lg-a-1"/>
              <w:tabs>
                <w:tab w:val="center" w:pos="709"/>
                <w:tab w:val="left" w:pos="3374"/>
              </w:tabs>
              <w:spacing w:before="0"/>
              <w:ind w:left="0" w:firstLine="0"/>
              <w:jc w:val="left"/>
              <w:rPr>
                <w:rFonts w:ascii="Arial" w:hAnsi="Arial" w:cs="Arial"/>
              </w:rPr>
            </w:pPr>
            <w:r w:rsidRPr="00D22954">
              <w:rPr>
                <w:rFonts w:ascii="Arial" w:hAnsi="Arial" w:cs="Arial"/>
              </w:rPr>
              <w:t>1 000 Folders with glue pockets printed on Gloss 300 gsm</w:t>
            </w:r>
          </w:p>
        </w:tc>
        <w:tc>
          <w:tcPr>
            <w:tcW w:w="2183" w:type="dxa"/>
            <w:vAlign w:val="bottom"/>
          </w:tcPr>
          <w:p w:rsidR="004F1CE7" w:rsidRPr="00D22954" w:rsidRDefault="004F1CE7" w:rsidP="00F946F2">
            <w:pPr>
              <w:pStyle w:val="lg-a-1"/>
              <w:tabs>
                <w:tab w:val="center" w:pos="709"/>
                <w:tab w:val="left" w:pos="3374"/>
              </w:tabs>
              <w:spacing w:before="0"/>
              <w:ind w:left="0" w:firstLine="0"/>
              <w:jc w:val="right"/>
              <w:rPr>
                <w:rFonts w:ascii="Arial" w:hAnsi="Arial" w:cs="Arial"/>
              </w:rPr>
            </w:pPr>
            <w:r w:rsidRPr="00D22954">
              <w:rPr>
                <w:rFonts w:ascii="Arial" w:hAnsi="Arial" w:cs="Arial"/>
              </w:rPr>
              <w:t>7 294,66</w:t>
            </w:r>
          </w:p>
        </w:tc>
      </w:tr>
      <w:tr w:rsidR="004F1CE7" w:rsidRPr="00D22954" w:rsidTr="00F946F2">
        <w:tc>
          <w:tcPr>
            <w:tcW w:w="1276" w:type="dxa"/>
            <w:vMerge/>
          </w:tcPr>
          <w:p w:rsidR="004F1CE7" w:rsidRPr="00D22954" w:rsidRDefault="004F1CE7" w:rsidP="00F946F2">
            <w:pPr>
              <w:pStyle w:val="lg-a-1"/>
              <w:tabs>
                <w:tab w:val="center" w:pos="709"/>
                <w:tab w:val="left" w:pos="3374"/>
              </w:tabs>
              <w:spacing w:before="0"/>
              <w:ind w:left="0" w:firstLine="0"/>
              <w:jc w:val="left"/>
              <w:rPr>
                <w:rFonts w:ascii="Arial" w:hAnsi="Arial" w:cs="Arial"/>
              </w:rPr>
            </w:pPr>
          </w:p>
        </w:tc>
        <w:tc>
          <w:tcPr>
            <w:tcW w:w="5533" w:type="dxa"/>
          </w:tcPr>
          <w:p w:rsidR="004F1CE7" w:rsidRPr="00D22954" w:rsidRDefault="004F1CE7" w:rsidP="00F946F2">
            <w:pPr>
              <w:pStyle w:val="lg-a-1"/>
              <w:tabs>
                <w:tab w:val="center" w:pos="709"/>
                <w:tab w:val="left" w:pos="3374"/>
              </w:tabs>
              <w:spacing w:before="0"/>
              <w:ind w:left="0" w:firstLine="0"/>
              <w:jc w:val="left"/>
              <w:rPr>
                <w:rFonts w:ascii="Arial" w:hAnsi="Arial" w:cs="Arial"/>
              </w:rPr>
            </w:pPr>
            <w:r w:rsidRPr="00D22954">
              <w:rPr>
                <w:rFonts w:ascii="Arial" w:hAnsi="Arial" w:cs="Arial"/>
              </w:rPr>
              <w:t>10 x Pull up banners size 8 800 mm x 2 200mm printed in full colour with logo’s</w:t>
            </w:r>
          </w:p>
        </w:tc>
        <w:tc>
          <w:tcPr>
            <w:tcW w:w="2183" w:type="dxa"/>
            <w:vAlign w:val="bottom"/>
          </w:tcPr>
          <w:p w:rsidR="004F1CE7" w:rsidRPr="00D22954" w:rsidRDefault="004F1CE7" w:rsidP="00F946F2">
            <w:pPr>
              <w:pStyle w:val="lg-a-1"/>
              <w:tabs>
                <w:tab w:val="center" w:pos="709"/>
                <w:tab w:val="left" w:pos="3374"/>
              </w:tabs>
              <w:spacing w:before="0"/>
              <w:ind w:left="0" w:firstLine="0"/>
              <w:jc w:val="right"/>
              <w:rPr>
                <w:rFonts w:ascii="Arial" w:hAnsi="Arial" w:cs="Arial"/>
              </w:rPr>
            </w:pPr>
            <w:r w:rsidRPr="00D22954">
              <w:rPr>
                <w:rFonts w:ascii="Arial" w:hAnsi="Arial" w:cs="Arial"/>
              </w:rPr>
              <w:t>10 235,00</w:t>
            </w:r>
          </w:p>
        </w:tc>
      </w:tr>
      <w:tr w:rsidR="004F1CE7" w:rsidRPr="00D22954" w:rsidTr="00F946F2">
        <w:tc>
          <w:tcPr>
            <w:tcW w:w="1276" w:type="dxa"/>
            <w:vMerge/>
          </w:tcPr>
          <w:p w:rsidR="004F1CE7" w:rsidRPr="00D22954" w:rsidRDefault="004F1CE7" w:rsidP="00F946F2">
            <w:pPr>
              <w:pStyle w:val="lg-a-1"/>
              <w:tabs>
                <w:tab w:val="center" w:pos="709"/>
                <w:tab w:val="left" w:pos="3374"/>
              </w:tabs>
              <w:spacing w:before="0"/>
              <w:ind w:left="0" w:firstLine="0"/>
              <w:jc w:val="left"/>
              <w:rPr>
                <w:rFonts w:ascii="Arial" w:hAnsi="Arial" w:cs="Arial"/>
              </w:rPr>
            </w:pPr>
          </w:p>
        </w:tc>
        <w:tc>
          <w:tcPr>
            <w:tcW w:w="5533" w:type="dxa"/>
          </w:tcPr>
          <w:p w:rsidR="004F1CE7" w:rsidRPr="00D22954" w:rsidRDefault="004F1CE7" w:rsidP="00F946F2">
            <w:pPr>
              <w:pStyle w:val="lg-a-1"/>
              <w:tabs>
                <w:tab w:val="center" w:pos="709"/>
                <w:tab w:val="left" w:pos="3374"/>
              </w:tabs>
              <w:spacing w:before="0"/>
              <w:ind w:left="0" w:firstLine="0"/>
              <w:jc w:val="left"/>
              <w:rPr>
                <w:rFonts w:ascii="Arial" w:hAnsi="Arial" w:cs="Arial"/>
              </w:rPr>
            </w:pPr>
            <w:r w:rsidRPr="00D22954">
              <w:rPr>
                <w:rFonts w:ascii="Arial" w:hAnsi="Arial" w:cs="Arial"/>
              </w:rPr>
              <w:t>10 Size A1 Gold and Brown wood frames with block print and signage</w:t>
            </w:r>
          </w:p>
        </w:tc>
        <w:tc>
          <w:tcPr>
            <w:tcW w:w="2183" w:type="dxa"/>
            <w:vAlign w:val="bottom"/>
          </w:tcPr>
          <w:p w:rsidR="004F1CE7" w:rsidRPr="00D22954" w:rsidRDefault="004F1CE7" w:rsidP="00F946F2">
            <w:pPr>
              <w:pStyle w:val="lg-a-1"/>
              <w:tabs>
                <w:tab w:val="center" w:pos="709"/>
                <w:tab w:val="left" w:pos="3374"/>
              </w:tabs>
              <w:spacing w:before="0"/>
              <w:ind w:left="0" w:firstLine="0"/>
              <w:jc w:val="right"/>
              <w:rPr>
                <w:rFonts w:ascii="Arial" w:hAnsi="Arial" w:cs="Arial"/>
              </w:rPr>
            </w:pPr>
            <w:r w:rsidRPr="00D22954">
              <w:rPr>
                <w:rFonts w:ascii="Arial" w:hAnsi="Arial" w:cs="Arial"/>
              </w:rPr>
              <w:t>12 000,00</w:t>
            </w:r>
          </w:p>
        </w:tc>
      </w:tr>
      <w:tr w:rsidR="004F1CE7" w:rsidRPr="00D22954" w:rsidTr="00F946F2">
        <w:tc>
          <w:tcPr>
            <w:tcW w:w="1276" w:type="dxa"/>
            <w:vMerge/>
          </w:tcPr>
          <w:p w:rsidR="004F1CE7" w:rsidRPr="00D22954" w:rsidRDefault="004F1CE7" w:rsidP="00F946F2">
            <w:pPr>
              <w:pStyle w:val="lg-a-1"/>
              <w:tabs>
                <w:tab w:val="center" w:pos="709"/>
                <w:tab w:val="left" w:pos="3374"/>
              </w:tabs>
              <w:spacing w:before="0"/>
              <w:ind w:left="0" w:firstLine="0"/>
              <w:jc w:val="left"/>
              <w:rPr>
                <w:rFonts w:ascii="Arial" w:hAnsi="Arial" w:cs="Arial"/>
              </w:rPr>
            </w:pPr>
          </w:p>
        </w:tc>
        <w:tc>
          <w:tcPr>
            <w:tcW w:w="5533" w:type="dxa"/>
          </w:tcPr>
          <w:p w:rsidR="004F1CE7" w:rsidRPr="00D22954" w:rsidRDefault="004F1CE7" w:rsidP="00F946F2">
            <w:pPr>
              <w:pStyle w:val="lg-a-1"/>
              <w:tabs>
                <w:tab w:val="center" w:pos="709"/>
                <w:tab w:val="left" w:pos="3374"/>
              </w:tabs>
              <w:spacing w:before="0"/>
              <w:ind w:left="0" w:firstLine="0"/>
              <w:jc w:val="left"/>
              <w:rPr>
                <w:rFonts w:ascii="Arial" w:hAnsi="Arial" w:cs="Arial"/>
              </w:rPr>
            </w:pPr>
            <w:r w:rsidRPr="00D22954">
              <w:rPr>
                <w:rFonts w:ascii="Arial" w:hAnsi="Arial" w:cs="Arial"/>
              </w:rPr>
              <w:t>2x6 Meter x 3 meter full colour PVC banners with eyelets and ropes</w:t>
            </w:r>
          </w:p>
        </w:tc>
        <w:tc>
          <w:tcPr>
            <w:tcW w:w="2183" w:type="dxa"/>
            <w:vAlign w:val="bottom"/>
          </w:tcPr>
          <w:p w:rsidR="004F1CE7" w:rsidRPr="00D22954" w:rsidRDefault="004F1CE7" w:rsidP="00F946F2">
            <w:pPr>
              <w:pStyle w:val="lg-a-1"/>
              <w:tabs>
                <w:tab w:val="center" w:pos="709"/>
                <w:tab w:val="left" w:pos="3374"/>
              </w:tabs>
              <w:spacing w:before="0"/>
              <w:ind w:left="0" w:firstLine="0"/>
              <w:jc w:val="right"/>
              <w:rPr>
                <w:rFonts w:ascii="Arial" w:hAnsi="Arial" w:cs="Arial"/>
              </w:rPr>
            </w:pPr>
            <w:r w:rsidRPr="00D22954">
              <w:rPr>
                <w:rFonts w:ascii="Arial" w:hAnsi="Arial" w:cs="Arial"/>
              </w:rPr>
              <w:t>10 996,30</w:t>
            </w:r>
          </w:p>
        </w:tc>
      </w:tr>
      <w:tr w:rsidR="004F1CE7" w:rsidRPr="00D22954" w:rsidTr="00F946F2">
        <w:tc>
          <w:tcPr>
            <w:tcW w:w="1276" w:type="dxa"/>
            <w:vMerge/>
          </w:tcPr>
          <w:p w:rsidR="004F1CE7" w:rsidRPr="00D22954" w:rsidRDefault="004F1CE7" w:rsidP="00F946F2">
            <w:pPr>
              <w:pStyle w:val="lg-a-1"/>
              <w:tabs>
                <w:tab w:val="center" w:pos="709"/>
                <w:tab w:val="left" w:pos="3374"/>
              </w:tabs>
              <w:spacing w:before="0"/>
              <w:ind w:left="0" w:firstLine="0"/>
              <w:jc w:val="left"/>
              <w:rPr>
                <w:rFonts w:ascii="Arial" w:hAnsi="Arial" w:cs="Arial"/>
              </w:rPr>
            </w:pPr>
          </w:p>
        </w:tc>
        <w:tc>
          <w:tcPr>
            <w:tcW w:w="5533" w:type="dxa"/>
          </w:tcPr>
          <w:p w:rsidR="004F1CE7" w:rsidRPr="00D22954" w:rsidRDefault="004F1CE7" w:rsidP="00F946F2">
            <w:pPr>
              <w:pStyle w:val="lg-a-1"/>
              <w:tabs>
                <w:tab w:val="center" w:pos="709"/>
                <w:tab w:val="left" w:pos="3374"/>
              </w:tabs>
              <w:spacing w:before="0"/>
              <w:ind w:left="0" w:firstLine="0"/>
              <w:jc w:val="left"/>
              <w:rPr>
                <w:rFonts w:ascii="Arial" w:hAnsi="Arial" w:cs="Arial"/>
              </w:rPr>
            </w:pPr>
            <w:r w:rsidRPr="00D22954">
              <w:rPr>
                <w:rFonts w:ascii="Arial" w:hAnsi="Arial" w:cs="Arial"/>
              </w:rPr>
              <w:t>150 full colour A1 posters printed on 120 gsm</w:t>
            </w:r>
          </w:p>
        </w:tc>
        <w:tc>
          <w:tcPr>
            <w:tcW w:w="2183" w:type="dxa"/>
            <w:vAlign w:val="bottom"/>
          </w:tcPr>
          <w:p w:rsidR="004F1CE7" w:rsidRPr="00D22954" w:rsidRDefault="004F1CE7" w:rsidP="00F946F2">
            <w:pPr>
              <w:pStyle w:val="lg-a-1"/>
              <w:tabs>
                <w:tab w:val="center" w:pos="709"/>
                <w:tab w:val="left" w:pos="3374"/>
              </w:tabs>
              <w:spacing w:before="0"/>
              <w:ind w:left="0" w:firstLine="0"/>
              <w:jc w:val="right"/>
              <w:rPr>
                <w:rFonts w:ascii="Arial" w:hAnsi="Arial" w:cs="Arial"/>
              </w:rPr>
            </w:pPr>
            <w:r w:rsidRPr="00D22954">
              <w:rPr>
                <w:rFonts w:ascii="Arial" w:hAnsi="Arial" w:cs="Arial"/>
              </w:rPr>
              <w:t>15 525,00</w:t>
            </w:r>
          </w:p>
        </w:tc>
      </w:tr>
      <w:tr w:rsidR="004F1CE7" w:rsidRPr="00D22954" w:rsidTr="00F946F2">
        <w:tc>
          <w:tcPr>
            <w:tcW w:w="6809" w:type="dxa"/>
            <w:gridSpan w:val="2"/>
          </w:tcPr>
          <w:p w:rsidR="004F1CE7" w:rsidRPr="00D22954" w:rsidRDefault="004F1CE7" w:rsidP="00F946F2">
            <w:pPr>
              <w:pStyle w:val="lg-a-1"/>
              <w:tabs>
                <w:tab w:val="center" w:pos="709"/>
                <w:tab w:val="left" w:pos="3374"/>
              </w:tabs>
              <w:spacing w:before="0"/>
              <w:ind w:left="0" w:firstLine="0"/>
              <w:jc w:val="left"/>
              <w:rPr>
                <w:rFonts w:ascii="Arial" w:hAnsi="Arial" w:cs="Arial"/>
                <w:b/>
              </w:rPr>
            </w:pPr>
            <w:r w:rsidRPr="00D22954">
              <w:rPr>
                <w:rFonts w:ascii="Arial" w:hAnsi="Arial" w:cs="Arial"/>
                <w:b/>
              </w:rPr>
              <w:t>Total</w:t>
            </w:r>
          </w:p>
        </w:tc>
        <w:tc>
          <w:tcPr>
            <w:tcW w:w="2183" w:type="dxa"/>
            <w:vAlign w:val="bottom"/>
          </w:tcPr>
          <w:p w:rsidR="004F1CE7" w:rsidRPr="00D22954" w:rsidRDefault="004F1CE7" w:rsidP="00F946F2">
            <w:pPr>
              <w:pStyle w:val="lg-a-1"/>
              <w:tabs>
                <w:tab w:val="center" w:pos="709"/>
                <w:tab w:val="left" w:pos="3374"/>
              </w:tabs>
              <w:spacing w:before="0"/>
              <w:ind w:left="0" w:firstLine="0"/>
              <w:jc w:val="right"/>
              <w:rPr>
                <w:rFonts w:ascii="Arial" w:hAnsi="Arial" w:cs="Arial"/>
                <w:b/>
              </w:rPr>
            </w:pPr>
            <w:r w:rsidRPr="00D22954">
              <w:rPr>
                <w:rFonts w:ascii="Arial" w:hAnsi="Arial" w:cs="Arial"/>
                <w:b/>
              </w:rPr>
              <w:t>144 750,96</w:t>
            </w:r>
          </w:p>
        </w:tc>
      </w:tr>
    </w:tbl>
    <w:p w:rsidR="004F1CE7" w:rsidRPr="002C76C1" w:rsidRDefault="004F1CE7" w:rsidP="004F1CE7">
      <w:pPr>
        <w:pStyle w:val="lg-a-1"/>
        <w:tabs>
          <w:tab w:val="center" w:pos="709"/>
        </w:tabs>
        <w:spacing w:before="0"/>
        <w:ind w:left="0" w:firstLine="0"/>
        <w:jc w:val="left"/>
        <w:rPr>
          <w:rFonts w:ascii="Arial" w:hAnsi="Arial" w:cs="Arial"/>
          <w:sz w:val="22"/>
          <w:szCs w:val="22"/>
        </w:rPr>
      </w:pPr>
    </w:p>
    <w:p w:rsidR="004F1CE7" w:rsidRPr="002C76C1" w:rsidRDefault="004F1CE7" w:rsidP="004F1CE7">
      <w:pPr>
        <w:pStyle w:val="lg-a-1"/>
        <w:tabs>
          <w:tab w:val="center" w:pos="709"/>
        </w:tabs>
        <w:spacing w:before="0"/>
        <w:ind w:left="0" w:firstLine="0"/>
        <w:jc w:val="left"/>
        <w:rPr>
          <w:rFonts w:ascii="Arial" w:hAnsi="Arial" w:cs="Arial"/>
          <w:sz w:val="22"/>
          <w:szCs w:val="22"/>
        </w:rPr>
      </w:pPr>
      <w:r w:rsidRPr="002C76C1">
        <w:rPr>
          <w:rFonts w:ascii="Arial" w:hAnsi="Arial" w:cs="Arial"/>
          <w:sz w:val="22"/>
          <w:szCs w:val="22"/>
        </w:rPr>
        <w:t>Contrary to the legislation listed above it was noted that the department did not obtain three quotations. The following three suppliers were requested to submit quotes:</w:t>
      </w:r>
    </w:p>
    <w:p w:rsidR="004F1CE7" w:rsidRPr="002C76C1" w:rsidRDefault="004F1CE7" w:rsidP="004F1CE7">
      <w:pPr>
        <w:pStyle w:val="lg-a-1"/>
        <w:tabs>
          <w:tab w:val="center" w:pos="709"/>
        </w:tabs>
        <w:spacing w:before="0"/>
        <w:ind w:left="0" w:firstLine="0"/>
        <w:jc w:val="left"/>
        <w:rPr>
          <w:rFonts w:ascii="Arial" w:hAnsi="Arial" w:cs="Arial"/>
          <w:sz w:val="22"/>
          <w:szCs w:val="22"/>
        </w:rPr>
      </w:pPr>
    </w:p>
    <w:p w:rsidR="004F1CE7" w:rsidRPr="002C76C1" w:rsidRDefault="004F1CE7" w:rsidP="006F5D2E">
      <w:pPr>
        <w:pStyle w:val="lg-a-1"/>
        <w:numPr>
          <w:ilvl w:val="0"/>
          <w:numId w:val="84"/>
        </w:numPr>
        <w:tabs>
          <w:tab w:val="center" w:pos="709"/>
        </w:tabs>
        <w:spacing w:before="0"/>
        <w:ind w:hanging="1845"/>
        <w:jc w:val="left"/>
        <w:rPr>
          <w:rFonts w:ascii="Arial" w:hAnsi="Arial" w:cs="Arial"/>
          <w:sz w:val="22"/>
          <w:szCs w:val="22"/>
        </w:rPr>
      </w:pPr>
      <w:r w:rsidRPr="002C76C1">
        <w:rPr>
          <w:rFonts w:ascii="Arial" w:hAnsi="Arial" w:cs="Arial"/>
          <w:sz w:val="22"/>
          <w:szCs w:val="22"/>
        </w:rPr>
        <w:t>Msomipuisano (Pty) Ltd - not on the prospective supplier</w:t>
      </w:r>
    </w:p>
    <w:p w:rsidR="004F1CE7" w:rsidRPr="002C76C1" w:rsidRDefault="004F1CE7" w:rsidP="006F5D2E">
      <w:pPr>
        <w:pStyle w:val="lg-a-1"/>
        <w:numPr>
          <w:ilvl w:val="0"/>
          <w:numId w:val="84"/>
        </w:numPr>
        <w:tabs>
          <w:tab w:val="center" w:pos="709"/>
        </w:tabs>
        <w:spacing w:before="0"/>
        <w:ind w:hanging="1845"/>
        <w:jc w:val="left"/>
        <w:rPr>
          <w:rFonts w:ascii="Arial" w:hAnsi="Arial" w:cs="Arial"/>
          <w:sz w:val="22"/>
          <w:szCs w:val="22"/>
        </w:rPr>
      </w:pPr>
      <w:r w:rsidRPr="002C76C1">
        <w:rPr>
          <w:rFonts w:ascii="Arial" w:hAnsi="Arial" w:cs="Arial"/>
          <w:sz w:val="22"/>
          <w:szCs w:val="22"/>
        </w:rPr>
        <w:lastRenderedPageBreak/>
        <w:t>Creative Hut – was on the prospective supplier</w:t>
      </w:r>
    </w:p>
    <w:p w:rsidR="004F1CE7" w:rsidRPr="002C76C1" w:rsidRDefault="004F1CE7" w:rsidP="006F5D2E">
      <w:pPr>
        <w:pStyle w:val="lg-a-1"/>
        <w:numPr>
          <w:ilvl w:val="0"/>
          <w:numId w:val="84"/>
        </w:numPr>
        <w:tabs>
          <w:tab w:val="center" w:pos="709"/>
        </w:tabs>
        <w:spacing w:before="0"/>
        <w:ind w:hanging="1845"/>
        <w:jc w:val="left"/>
        <w:rPr>
          <w:rFonts w:ascii="Arial" w:hAnsi="Arial" w:cs="Arial"/>
          <w:sz w:val="22"/>
          <w:szCs w:val="22"/>
        </w:rPr>
      </w:pPr>
      <w:r w:rsidRPr="002C76C1">
        <w:rPr>
          <w:rFonts w:ascii="Arial" w:hAnsi="Arial" w:cs="Arial"/>
          <w:sz w:val="22"/>
          <w:szCs w:val="22"/>
        </w:rPr>
        <w:t>Darkes and Pakwells - not prospective supplier</w:t>
      </w:r>
    </w:p>
    <w:p w:rsidR="004F1CE7" w:rsidRPr="002C76C1" w:rsidRDefault="004F1CE7" w:rsidP="004F1CE7">
      <w:pPr>
        <w:pStyle w:val="lg-a-1"/>
        <w:tabs>
          <w:tab w:val="center" w:pos="709"/>
        </w:tabs>
        <w:spacing w:before="0"/>
        <w:ind w:left="1845" w:firstLine="0"/>
        <w:jc w:val="left"/>
        <w:rPr>
          <w:rFonts w:ascii="Arial" w:hAnsi="Arial" w:cs="Arial"/>
          <w:sz w:val="22"/>
          <w:szCs w:val="22"/>
        </w:rPr>
      </w:pPr>
    </w:p>
    <w:p w:rsidR="004F1CE7" w:rsidRPr="002C76C1" w:rsidRDefault="004F1CE7" w:rsidP="004F1CE7">
      <w:pPr>
        <w:pStyle w:val="lg-a-1"/>
        <w:tabs>
          <w:tab w:val="center" w:pos="709"/>
        </w:tabs>
        <w:spacing w:before="0"/>
        <w:ind w:left="0" w:firstLine="0"/>
        <w:jc w:val="left"/>
        <w:rPr>
          <w:rFonts w:ascii="Arial" w:hAnsi="Arial" w:cs="Arial"/>
          <w:sz w:val="22"/>
          <w:szCs w:val="22"/>
        </w:rPr>
      </w:pPr>
      <w:r w:rsidRPr="002C76C1">
        <w:rPr>
          <w:rFonts w:ascii="Arial" w:hAnsi="Arial" w:cs="Arial"/>
          <w:sz w:val="22"/>
          <w:szCs w:val="22"/>
        </w:rPr>
        <w:t xml:space="preserve">Only two quotes were received, from Msomipuisano and Creative Hut. </w:t>
      </w:r>
    </w:p>
    <w:p w:rsidR="004F1CE7" w:rsidRPr="002C76C1" w:rsidRDefault="004F1CE7" w:rsidP="004F1CE7">
      <w:pPr>
        <w:pStyle w:val="lg-a-1"/>
        <w:tabs>
          <w:tab w:val="center" w:pos="709"/>
        </w:tabs>
        <w:spacing w:before="0"/>
        <w:ind w:left="0" w:firstLine="0"/>
        <w:jc w:val="left"/>
        <w:rPr>
          <w:rFonts w:ascii="Arial" w:hAnsi="Arial" w:cs="Arial"/>
          <w:sz w:val="22"/>
          <w:szCs w:val="22"/>
        </w:rPr>
      </w:pPr>
    </w:p>
    <w:p w:rsidR="004F1CE7" w:rsidRPr="002C76C1" w:rsidRDefault="004F1CE7" w:rsidP="004F1CE7">
      <w:pPr>
        <w:pStyle w:val="lg-a-1"/>
        <w:tabs>
          <w:tab w:val="center" w:pos="709"/>
        </w:tabs>
        <w:spacing w:before="0"/>
        <w:ind w:left="0" w:firstLine="0"/>
        <w:jc w:val="left"/>
        <w:rPr>
          <w:rFonts w:ascii="Arial" w:hAnsi="Arial" w:cs="Arial"/>
          <w:sz w:val="22"/>
          <w:szCs w:val="22"/>
        </w:rPr>
      </w:pPr>
      <w:r w:rsidRPr="002C76C1">
        <w:rPr>
          <w:rFonts w:ascii="Arial" w:hAnsi="Arial" w:cs="Arial"/>
          <w:sz w:val="22"/>
          <w:szCs w:val="22"/>
        </w:rPr>
        <w:t>The deviation for not obtaining three quotes was approved by the Chief Director: SCM, on the grounds that the department only received two quotations and the goods were needed urgently for the “Operations Buyisa events” on 15 April 2011.</w:t>
      </w:r>
    </w:p>
    <w:p w:rsidR="004F1CE7" w:rsidRPr="002C76C1" w:rsidRDefault="004F1CE7" w:rsidP="004F1CE7">
      <w:pPr>
        <w:pStyle w:val="lg-a-1"/>
        <w:tabs>
          <w:tab w:val="center" w:pos="709"/>
        </w:tabs>
        <w:spacing w:before="0"/>
        <w:ind w:left="0" w:firstLine="0"/>
        <w:jc w:val="left"/>
        <w:rPr>
          <w:rFonts w:ascii="Arial" w:hAnsi="Arial" w:cs="Arial"/>
          <w:sz w:val="22"/>
          <w:szCs w:val="22"/>
        </w:rPr>
      </w:pPr>
    </w:p>
    <w:p w:rsidR="004F1CE7" w:rsidRPr="002C76C1" w:rsidRDefault="004F1CE7" w:rsidP="004F1CE7">
      <w:pPr>
        <w:pStyle w:val="lg-a-1"/>
        <w:tabs>
          <w:tab w:val="center" w:pos="709"/>
        </w:tabs>
        <w:spacing w:before="0"/>
        <w:ind w:left="0" w:firstLine="0"/>
        <w:jc w:val="left"/>
        <w:rPr>
          <w:rFonts w:ascii="Arial" w:hAnsi="Arial" w:cs="Arial"/>
          <w:sz w:val="22"/>
          <w:szCs w:val="22"/>
        </w:rPr>
      </w:pPr>
      <w:r w:rsidRPr="002C76C1">
        <w:rPr>
          <w:rFonts w:ascii="Arial" w:hAnsi="Arial" w:cs="Arial"/>
          <w:sz w:val="22"/>
          <w:szCs w:val="22"/>
        </w:rPr>
        <w:t>However, there are at least six suppliers listed on Google (none of whom were invited) who can provide the department with banners and other marketing related services. Please see below:</w:t>
      </w:r>
    </w:p>
    <w:p w:rsidR="004F1CE7" w:rsidRPr="002C76C1" w:rsidRDefault="004F1CE7" w:rsidP="004F1CE7">
      <w:pPr>
        <w:pStyle w:val="lg-a-1"/>
        <w:tabs>
          <w:tab w:val="center" w:pos="709"/>
        </w:tabs>
        <w:spacing w:before="0"/>
        <w:ind w:left="720" w:firstLine="0"/>
        <w:jc w:val="left"/>
        <w:rPr>
          <w:rFonts w:ascii="Arial" w:hAnsi="Arial" w:cs="Arial"/>
          <w:sz w:val="22"/>
          <w:szCs w:val="22"/>
        </w:rPr>
      </w:pPr>
    </w:p>
    <w:p w:rsidR="004F1CE7" w:rsidRPr="002C76C1" w:rsidRDefault="004F1CE7" w:rsidP="006F5D2E">
      <w:pPr>
        <w:pStyle w:val="lg-a-1"/>
        <w:numPr>
          <w:ilvl w:val="0"/>
          <w:numId w:val="85"/>
        </w:numPr>
        <w:tabs>
          <w:tab w:val="center" w:pos="709"/>
        </w:tabs>
        <w:spacing w:before="0"/>
        <w:ind w:hanging="1440"/>
        <w:jc w:val="left"/>
        <w:rPr>
          <w:rFonts w:ascii="Arial" w:hAnsi="Arial" w:cs="Arial"/>
          <w:sz w:val="22"/>
          <w:szCs w:val="22"/>
        </w:rPr>
      </w:pPr>
      <w:r w:rsidRPr="002C76C1">
        <w:rPr>
          <w:rFonts w:ascii="Arial" w:hAnsi="Arial" w:cs="Arial"/>
          <w:sz w:val="22"/>
          <w:szCs w:val="22"/>
        </w:rPr>
        <w:t>Fontcept graphix (Pretoria, Gasfontien)</w:t>
      </w:r>
    </w:p>
    <w:p w:rsidR="004F1CE7" w:rsidRPr="002C76C1" w:rsidRDefault="004F1CE7" w:rsidP="006F5D2E">
      <w:pPr>
        <w:pStyle w:val="lg-a-1"/>
        <w:numPr>
          <w:ilvl w:val="0"/>
          <w:numId w:val="85"/>
        </w:numPr>
        <w:tabs>
          <w:tab w:val="center" w:pos="709"/>
        </w:tabs>
        <w:spacing w:before="0"/>
        <w:ind w:hanging="1440"/>
        <w:jc w:val="left"/>
        <w:rPr>
          <w:rFonts w:ascii="Arial" w:hAnsi="Arial" w:cs="Arial"/>
          <w:sz w:val="22"/>
          <w:szCs w:val="22"/>
        </w:rPr>
      </w:pPr>
      <w:r w:rsidRPr="002C76C1">
        <w:rPr>
          <w:rFonts w:ascii="Arial" w:hAnsi="Arial" w:cs="Arial"/>
          <w:sz w:val="22"/>
          <w:szCs w:val="22"/>
        </w:rPr>
        <w:t>Ice worx graphics (Pretoria, Montana)</w:t>
      </w:r>
    </w:p>
    <w:p w:rsidR="004F1CE7" w:rsidRPr="002C76C1" w:rsidRDefault="004F1CE7" w:rsidP="006F5D2E">
      <w:pPr>
        <w:pStyle w:val="lg-a-1"/>
        <w:numPr>
          <w:ilvl w:val="0"/>
          <w:numId w:val="85"/>
        </w:numPr>
        <w:tabs>
          <w:tab w:val="center" w:pos="709"/>
        </w:tabs>
        <w:spacing w:before="0"/>
        <w:ind w:hanging="1440"/>
        <w:jc w:val="left"/>
        <w:rPr>
          <w:rFonts w:ascii="Arial" w:hAnsi="Arial" w:cs="Arial"/>
          <w:sz w:val="22"/>
          <w:szCs w:val="22"/>
        </w:rPr>
      </w:pPr>
      <w:r w:rsidRPr="002C76C1">
        <w:rPr>
          <w:rFonts w:ascii="Arial" w:hAnsi="Arial" w:cs="Arial"/>
          <w:sz w:val="22"/>
          <w:szCs w:val="22"/>
        </w:rPr>
        <w:t>Design Symmetry (Johannesburg)</w:t>
      </w:r>
    </w:p>
    <w:p w:rsidR="004F1CE7" w:rsidRPr="002C76C1" w:rsidRDefault="004F1CE7" w:rsidP="006F5D2E">
      <w:pPr>
        <w:pStyle w:val="lg-a-1"/>
        <w:numPr>
          <w:ilvl w:val="0"/>
          <w:numId w:val="85"/>
        </w:numPr>
        <w:tabs>
          <w:tab w:val="center" w:pos="709"/>
        </w:tabs>
        <w:spacing w:before="0"/>
        <w:ind w:hanging="1440"/>
        <w:jc w:val="left"/>
        <w:rPr>
          <w:rFonts w:ascii="Arial" w:hAnsi="Arial" w:cs="Arial"/>
          <w:sz w:val="22"/>
          <w:szCs w:val="22"/>
        </w:rPr>
      </w:pPr>
      <w:r w:rsidRPr="002C76C1">
        <w:rPr>
          <w:rFonts w:ascii="Arial" w:hAnsi="Arial" w:cs="Arial"/>
          <w:sz w:val="22"/>
          <w:szCs w:val="22"/>
        </w:rPr>
        <w:t>Sign a Rama (Johannesburg, Westrand)</w:t>
      </w:r>
    </w:p>
    <w:p w:rsidR="004F1CE7" w:rsidRPr="002C76C1" w:rsidRDefault="004F1CE7" w:rsidP="006F5D2E">
      <w:pPr>
        <w:pStyle w:val="lg-a-1"/>
        <w:numPr>
          <w:ilvl w:val="0"/>
          <w:numId w:val="85"/>
        </w:numPr>
        <w:tabs>
          <w:tab w:val="center" w:pos="709"/>
        </w:tabs>
        <w:spacing w:before="0"/>
        <w:ind w:hanging="1440"/>
        <w:jc w:val="left"/>
        <w:rPr>
          <w:rFonts w:ascii="Arial" w:hAnsi="Arial" w:cs="Arial"/>
          <w:sz w:val="22"/>
          <w:szCs w:val="22"/>
        </w:rPr>
      </w:pPr>
      <w:r w:rsidRPr="002C76C1">
        <w:rPr>
          <w:rFonts w:ascii="Arial" w:hAnsi="Arial" w:cs="Arial"/>
          <w:sz w:val="22"/>
          <w:szCs w:val="22"/>
        </w:rPr>
        <w:t>Full Moon Branding (Centurion, Gauteng)</w:t>
      </w:r>
    </w:p>
    <w:p w:rsidR="004F1CE7" w:rsidRPr="002C76C1" w:rsidRDefault="004F1CE7" w:rsidP="006F5D2E">
      <w:pPr>
        <w:pStyle w:val="lg-a-1"/>
        <w:numPr>
          <w:ilvl w:val="0"/>
          <w:numId w:val="85"/>
        </w:numPr>
        <w:tabs>
          <w:tab w:val="center" w:pos="709"/>
        </w:tabs>
        <w:spacing w:before="0"/>
        <w:ind w:hanging="1440"/>
        <w:jc w:val="left"/>
        <w:rPr>
          <w:rFonts w:ascii="Arial" w:hAnsi="Arial" w:cs="Arial"/>
          <w:sz w:val="22"/>
          <w:szCs w:val="22"/>
        </w:rPr>
      </w:pPr>
      <w:r w:rsidRPr="002C76C1">
        <w:rPr>
          <w:rFonts w:ascii="Arial" w:hAnsi="Arial" w:cs="Arial"/>
          <w:sz w:val="22"/>
          <w:szCs w:val="22"/>
        </w:rPr>
        <w:t>Affordable Signage, Graphics &amp; Printing  Solutions (Johannesburg, Gauteng)</w:t>
      </w:r>
    </w:p>
    <w:p w:rsidR="004F1CE7" w:rsidRPr="002C76C1" w:rsidRDefault="004F1CE7" w:rsidP="004F1CE7">
      <w:pPr>
        <w:pStyle w:val="lg-a-1"/>
        <w:tabs>
          <w:tab w:val="center" w:pos="709"/>
        </w:tabs>
        <w:spacing w:before="0"/>
        <w:ind w:left="709" w:firstLine="0"/>
        <w:jc w:val="left"/>
        <w:rPr>
          <w:rFonts w:ascii="Arial" w:hAnsi="Arial" w:cs="Arial"/>
          <w:sz w:val="22"/>
          <w:szCs w:val="22"/>
        </w:rPr>
      </w:pPr>
    </w:p>
    <w:p w:rsidR="004F1CE7" w:rsidRPr="002C76C1" w:rsidRDefault="004F1CE7" w:rsidP="004F1CE7">
      <w:pPr>
        <w:pStyle w:val="lg-a-1"/>
        <w:tabs>
          <w:tab w:val="center" w:pos="709"/>
        </w:tabs>
        <w:spacing w:before="0"/>
        <w:ind w:left="0" w:firstLine="0"/>
        <w:jc w:val="left"/>
        <w:rPr>
          <w:rFonts w:ascii="Arial" w:hAnsi="Arial" w:cs="Arial"/>
          <w:sz w:val="22"/>
          <w:szCs w:val="22"/>
        </w:rPr>
      </w:pPr>
      <w:r w:rsidRPr="002C76C1">
        <w:rPr>
          <w:rFonts w:ascii="Arial" w:hAnsi="Arial" w:cs="Arial"/>
          <w:sz w:val="22"/>
          <w:szCs w:val="22"/>
        </w:rPr>
        <w:t xml:space="preserve">It is therefore not impossible or impracticable to obtain at least three quotations. </w:t>
      </w:r>
    </w:p>
    <w:p w:rsidR="004F1CE7" w:rsidRPr="002C76C1" w:rsidRDefault="004F1CE7" w:rsidP="004F1CE7">
      <w:pPr>
        <w:pStyle w:val="lg-a-1"/>
        <w:tabs>
          <w:tab w:val="center" w:pos="709"/>
        </w:tabs>
        <w:spacing w:before="0"/>
        <w:ind w:left="0" w:firstLine="0"/>
        <w:jc w:val="left"/>
        <w:rPr>
          <w:rFonts w:ascii="Arial" w:hAnsi="Arial" w:cs="Arial"/>
          <w:sz w:val="22"/>
          <w:szCs w:val="22"/>
        </w:rPr>
      </w:pPr>
    </w:p>
    <w:p w:rsidR="004F1CE7" w:rsidRPr="002C76C1" w:rsidRDefault="004F1CE7" w:rsidP="004F1CE7">
      <w:pPr>
        <w:pStyle w:val="lg-a-1"/>
        <w:tabs>
          <w:tab w:val="center" w:pos="709"/>
        </w:tabs>
        <w:spacing w:before="0"/>
        <w:ind w:left="0" w:firstLine="0"/>
        <w:jc w:val="left"/>
        <w:rPr>
          <w:rFonts w:ascii="Arial" w:hAnsi="Arial" w:cs="Arial"/>
          <w:sz w:val="22"/>
          <w:szCs w:val="22"/>
        </w:rPr>
      </w:pPr>
      <w:r w:rsidRPr="002C76C1">
        <w:rPr>
          <w:rFonts w:ascii="Arial" w:hAnsi="Arial" w:cs="Arial"/>
          <w:sz w:val="22"/>
          <w:szCs w:val="22"/>
        </w:rPr>
        <w:t xml:space="preserve">Furthermore no documentation was provided indicating that the suppliers per the prospective supplier list were unable to provide the department with the goods, resulting in them seeking other suppliers. </w:t>
      </w:r>
    </w:p>
    <w:p w:rsidR="004F1CE7" w:rsidRPr="002C76C1" w:rsidRDefault="004F1CE7" w:rsidP="004F1CE7">
      <w:pPr>
        <w:pStyle w:val="lg-a-1"/>
        <w:tabs>
          <w:tab w:val="center" w:pos="709"/>
        </w:tabs>
        <w:spacing w:before="0"/>
        <w:ind w:left="0" w:firstLine="0"/>
        <w:jc w:val="left"/>
        <w:rPr>
          <w:rFonts w:ascii="Arial" w:hAnsi="Arial" w:cs="Arial"/>
          <w:sz w:val="22"/>
          <w:szCs w:val="22"/>
        </w:rPr>
      </w:pPr>
    </w:p>
    <w:p w:rsidR="004F1CE7" w:rsidRDefault="004F1CE7" w:rsidP="004F1CE7">
      <w:pPr>
        <w:pStyle w:val="NormalWeb"/>
        <w:tabs>
          <w:tab w:val="center" w:pos="709"/>
        </w:tabs>
        <w:rPr>
          <w:rFonts w:ascii="Arial" w:hAnsi="Arial" w:cs="Arial"/>
          <w:sz w:val="22"/>
          <w:szCs w:val="22"/>
          <w:lang w:val="en-ZA"/>
        </w:rPr>
      </w:pPr>
      <w:r>
        <w:rPr>
          <w:rFonts w:ascii="Arial" w:hAnsi="Arial" w:cs="Arial"/>
          <w:sz w:val="22"/>
          <w:szCs w:val="22"/>
          <w:lang w:val="en-ZA"/>
        </w:rPr>
        <w:t>The finding occurred as a result of the fact that:</w:t>
      </w:r>
    </w:p>
    <w:p w:rsidR="004F1CE7" w:rsidRPr="002C76C1" w:rsidRDefault="004F1CE7" w:rsidP="004F1CE7">
      <w:pPr>
        <w:pStyle w:val="NormalWeb"/>
        <w:tabs>
          <w:tab w:val="center" w:pos="709"/>
        </w:tabs>
        <w:ind w:left="720"/>
        <w:rPr>
          <w:rFonts w:ascii="Arial" w:hAnsi="Arial" w:cs="Arial"/>
          <w:sz w:val="22"/>
          <w:szCs w:val="22"/>
          <w:lang w:val="en-ZA"/>
        </w:rPr>
      </w:pPr>
    </w:p>
    <w:p w:rsidR="004F1CE7" w:rsidRPr="002C76C1" w:rsidRDefault="004F1CE7" w:rsidP="004F1CE7">
      <w:pPr>
        <w:pStyle w:val="NormalWeb"/>
        <w:tabs>
          <w:tab w:val="center" w:pos="709"/>
        </w:tabs>
        <w:rPr>
          <w:rFonts w:ascii="Arial" w:hAnsi="Arial" w:cs="Arial"/>
          <w:sz w:val="22"/>
          <w:szCs w:val="22"/>
          <w:lang w:val="en-ZA"/>
        </w:rPr>
      </w:pPr>
      <w:r w:rsidRPr="002C76C1">
        <w:rPr>
          <w:rFonts w:ascii="Arial" w:hAnsi="Arial" w:cs="Arial"/>
          <w:sz w:val="22"/>
          <w:szCs w:val="22"/>
          <w:lang w:val="en-ZA"/>
        </w:rPr>
        <w:t>As per internal memorandum dated 12 April 2011</w:t>
      </w:r>
      <w:r w:rsidRPr="002C76C1">
        <w:rPr>
          <w:rFonts w:ascii="Arial" w:hAnsi="Arial" w:cs="Arial"/>
          <w:sz w:val="22"/>
          <w:szCs w:val="22"/>
        </w:rPr>
        <w:t xml:space="preserve">, it was indicated that procurement was urgent due to the fact that Minister wanted to host Operation Buyisa. </w:t>
      </w:r>
    </w:p>
    <w:p w:rsidR="004F1CE7" w:rsidRPr="002C76C1" w:rsidRDefault="004F1CE7" w:rsidP="004F1CE7">
      <w:pPr>
        <w:pStyle w:val="NormalWeb"/>
        <w:tabs>
          <w:tab w:val="center" w:pos="709"/>
        </w:tabs>
        <w:ind w:left="720"/>
        <w:rPr>
          <w:rFonts w:ascii="Arial" w:hAnsi="Arial" w:cs="Arial"/>
          <w:sz w:val="22"/>
          <w:szCs w:val="22"/>
          <w:lang w:val="en-ZA"/>
        </w:rPr>
      </w:pPr>
    </w:p>
    <w:p w:rsidR="004F1CE7" w:rsidRPr="002C76C1" w:rsidRDefault="004F1CE7" w:rsidP="004F1CE7">
      <w:pPr>
        <w:tabs>
          <w:tab w:val="center" w:pos="709"/>
        </w:tabs>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4F1CE7" w:rsidRPr="002C76C1" w:rsidRDefault="004F1CE7" w:rsidP="004F1CE7">
      <w:pPr>
        <w:pStyle w:val="NormalWeb"/>
        <w:tabs>
          <w:tab w:val="center" w:pos="709"/>
        </w:tabs>
        <w:rPr>
          <w:rFonts w:ascii="Arial" w:hAnsi="Arial" w:cs="Arial"/>
          <w:sz w:val="22"/>
          <w:szCs w:val="22"/>
          <w:lang w:val="en-GB"/>
        </w:rPr>
      </w:pPr>
    </w:p>
    <w:p w:rsidR="004F1CE7" w:rsidRPr="002C76C1" w:rsidRDefault="004F1CE7" w:rsidP="004F1CE7">
      <w:pPr>
        <w:pStyle w:val="NormalWeb"/>
        <w:tabs>
          <w:tab w:val="center" w:pos="709"/>
        </w:tabs>
        <w:rPr>
          <w:rFonts w:ascii="Arial" w:hAnsi="Arial" w:cs="Arial"/>
          <w:sz w:val="22"/>
          <w:szCs w:val="22"/>
          <w:lang w:val="en-ZA"/>
        </w:rPr>
      </w:pPr>
      <w:r w:rsidRPr="002C76C1">
        <w:rPr>
          <w:rFonts w:ascii="Arial" w:hAnsi="Arial" w:cs="Arial"/>
          <w:sz w:val="22"/>
          <w:szCs w:val="22"/>
          <w:lang w:val="en-GB"/>
        </w:rPr>
        <w:t>It has been indicated in the action plan that the controls pertaining to three quotes and the updating of the supplier database has been improved. All deviations are first interrogated by the Director of Supply Chain before approval is given.  The target date for the aforementioned actions was December 2011. This date is however after the date that this expense was incurred.</w:t>
      </w:r>
    </w:p>
    <w:p w:rsidR="004F1CE7" w:rsidRPr="002C76C1" w:rsidRDefault="004F1CE7" w:rsidP="004F1CE7">
      <w:pPr>
        <w:pStyle w:val="ListParagraph"/>
        <w:tabs>
          <w:tab w:val="center" w:pos="709"/>
        </w:tabs>
        <w:ind w:hanging="720"/>
        <w:rPr>
          <w:rFonts w:ascii="Arial" w:hAnsi="Arial" w:cs="Arial"/>
          <w:sz w:val="22"/>
          <w:szCs w:val="22"/>
        </w:rPr>
      </w:pPr>
    </w:p>
    <w:p w:rsidR="004F1CE7" w:rsidRPr="002C76C1" w:rsidRDefault="004F1CE7" w:rsidP="004F1CE7">
      <w:pPr>
        <w:tabs>
          <w:tab w:val="center" w:pos="709"/>
        </w:tabs>
        <w:autoSpaceDE w:val="0"/>
        <w:autoSpaceDN w:val="0"/>
        <w:adjustRightInd w:val="0"/>
        <w:rPr>
          <w:sz w:val="22"/>
          <w:szCs w:val="22"/>
        </w:rPr>
      </w:pPr>
      <w:r>
        <w:rPr>
          <w:sz w:val="22"/>
          <w:szCs w:val="22"/>
        </w:rPr>
        <w:t>Impact of the finding:</w:t>
      </w:r>
    </w:p>
    <w:p w:rsidR="004F1CE7" w:rsidRPr="002C76C1" w:rsidRDefault="004F1CE7" w:rsidP="004F1CE7">
      <w:pPr>
        <w:pStyle w:val="NormalWeb"/>
        <w:tabs>
          <w:tab w:val="center" w:pos="709"/>
        </w:tabs>
        <w:ind w:firstLine="720"/>
        <w:rPr>
          <w:rFonts w:ascii="Arial" w:hAnsi="Arial" w:cs="Arial"/>
          <w:sz w:val="22"/>
          <w:szCs w:val="22"/>
        </w:rPr>
      </w:pPr>
    </w:p>
    <w:p w:rsidR="004F1CE7" w:rsidRPr="002C76C1" w:rsidRDefault="004F1CE7" w:rsidP="006F5D2E">
      <w:pPr>
        <w:pStyle w:val="NormalWeb"/>
        <w:widowControl/>
        <w:numPr>
          <w:ilvl w:val="0"/>
          <w:numId w:val="252"/>
        </w:numPr>
        <w:tabs>
          <w:tab w:val="center" w:pos="709"/>
        </w:tabs>
        <w:ind w:hanging="720"/>
        <w:rPr>
          <w:rFonts w:ascii="Arial" w:hAnsi="Arial" w:cs="Arial"/>
          <w:sz w:val="22"/>
          <w:szCs w:val="22"/>
          <w:lang w:val="en-ZA"/>
        </w:rPr>
      </w:pPr>
      <w:r w:rsidRPr="002C76C1">
        <w:rPr>
          <w:rFonts w:ascii="Arial" w:hAnsi="Arial" w:cs="Arial"/>
          <w:sz w:val="22"/>
          <w:szCs w:val="22"/>
          <w:lang w:val="en-ZA"/>
        </w:rPr>
        <w:t>The department may have loss a chance to procure with a service provider that could have offered a lower price.</w:t>
      </w:r>
    </w:p>
    <w:p w:rsidR="004F1CE7" w:rsidRPr="002C76C1" w:rsidRDefault="004F1CE7" w:rsidP="004F1CE7">
      <w:pPr>
        <w:pStyle w:val="NormalWeb"/>
        <w:tabs>
          <w:tab w:val="center" w:pos="709"/>
        </w:tabs>
        <w:ind w:left="720" w:hanging="720"/>
        <w:rPr>
          <w:rFonts w:ascii="Arial" w:hAnsi="Arial" w:cs="Arial"/>
          <w:sz w:val="22"/>
          <w:szCs w:val="22"/>
          <w:lang w:val="en-ZA"/>
        </w:rPr>
      </w:pPr>
    </w:p>
    <w:p w:rsidR="004F1CE7" w:rsidRPr="002C76C1" w:rsidRDefault="004F1CE7" w:rsidP="006F5D2E">
      <w:pPr>
        <w:pStyle w:val="NormalWeb"/>
        <w:widowControl/>
        <w:numPr>
          <w:ilvl w:val="0"/>
          <w:numId w:val="252"/>
        </w:numPr>
        <w:tabs>
          <w:tab w:val="center" w:pos="709"/>
        </w:tabs>
        <w:ind w:hanging="720"/>
        <w:rPr>
          <w:rFonts w:ascii="Arial" w:hAnsi="Arial" w:cs="Arial"/>
          <w:sz w:val="22"/>
          <w:szCs w:val="22"/>
          <w:lang w:val="en-ZA"/>
        </w:rPr>
      </w:pPr>
      <w:r w:rsidRPr="002C76C1">
        <w:rPr>
          <w:rFonts w:ascii="Arial" w:hAnsi="Arial" w:cs="Arial"/>
          <w:sz w:val="22"/>
          <w:szCs w:val="22"/>
          <w:lang w:val="en-ZA"/>
        </w:rPr>
        <w:t>Irregular expenditure was understated with R144 750,96 as deviations were approved for the invitations of three written price quotations from accredited prospective suppliers even though it was possible to comply with the requirement in terms of PN 8 of 2007/08 paragraph 3.3</w:t>
      </w:r>
    </w:p>
    <w:p w:rsidR="004F1CE7" w:rsidRPr="002C76C1" w:rsidRDefault="004F1CE7" w:rsidP="004F1CE7">
      <w:pPr>
        <w:pStyle w:val="NormalWeb"/>
        <w:tabs>
          <w:tab w:val="center" w:pos="709"/>
        </w:tabs>
        <w:ind w:left="720" w:hanging="720"/>
        <w:rPr>
          <w:rFonts w:ascii="Arial" w:hAnsi="Arial" w:cs="Arial"/>
          <w:sz w:val="22"/>
          <w:szCs w:val="22"/>
          <w:lang w:val="en-ZA"/>
        </w:rPr>
      </w:pPr>
    </w:p>
    <w:p w:rsidR="004F1CE7" w:rsidRPr="002C76C1" w:rsidRDefault="004F1CE7" w:rsidP="006F5D2E">
      <w:pPr>
        <w:pStyle w:val="NormalWeb"/>
        <w:widowControl/>
        <w:numPr>
          <w:ilvl w:val="0"/>
          <w:numId w:val="252"/>
        </w:numPr>
        <w:tabs>
          <w:tab w:val="center" w:pos="709"/>
        </w:tabs>
        <w:ind w:hanging="720"/>
        <w:rPr>
          <w:rFonts w:ascii="Arial" w:hAnsi="Arial" w:cs="Arial"/>
          <w:sz w:val="22"/>
          <w:szCs w:val="22"/>
          <w:lang w:val="en-ZA"/>
        </w:rPr>
      </w:pPr>
      <w:r w:rsidRPr="002C76C1">
        <w:rPr>
          <w:rFonts w:ascii="Arial" w:hAnsi="Arial" w:cs="Arial"/>
          <w:sz w:val="22"/>
          <w:szCs w:val="22"/>
          <w:lang w:val="en-ZA"/>
        </w:rPr>
        <w:lastRenderedPageBreak/>
        <w:t xml:space="preserve">Payments being made to favoured suppliers. </w:t>
      </w:r>
    </w:p>
    <w:p w:rsidR="004F1CE7" w:rsidRPr="002C76C1" w:rsidRDefault="004F1CE7" w:rsidP="004F1CE7">
      <w:pPr>
        <w:pStyle w:val="ListParagraph"/>
        <w:tabs>
          <w:tab w:val="center" w:pos="709"/>
        </w:tabs>
        <w:ind w:hanging="720"/>
        <w:rPr>
          <w:rFonts w:ascii="Arial" w:hAnsi="Arial" w:cs="Arial"/>
          <w:sz w:val="22"/>
          <w:szCs w:val="22"/>
        </w:rPr>
      </w:pPr>
    </w:p>
    <w:p w:rsidR="004F1CE7" w:rsidRPr="002C76C1" w:rsidRDefault="004F1CE7" w:rsidP="006F5D2E">
      <w:pPr>
        <w:pStyle w:val="NormalWeb"/>
        <w:widowControl/>
        <w:numPr>
          <w:ilvl w:val="0"/>
          <w:numId w:val="252"/>
        </w:numPr>
        <w:tabs>
          <w:tab w:val="center" w:pos="709"/>
        </w:tabs>
        <w:ind w:hanging="720"/>
        <w:rPr>
          <w:rFonts w:ascii="Arial" w:hAnsi="Arial" w:cs="Arial"/>
          <w:sz w:val="22"/>
          <w:szCs w:val="22"/>
          <w:lang w:val="en-ZA"/>
        </w:rPr>
      </w:pPr>
      <w:r w:rsidRPr="002C76C1">
        <w:rPr>
          <w:rFonts w:ascii="Arial" w:hAnsi="Arial" w:cs="Arial"/>
          <w:sz w:val="22"/>
          <w:szCs w:val="22"/>
          <w:lang w:val="en-ZA"/>
        </w:rPr>
        <w:t>Increased risk of bribery and fraudulent activities taking place</w:t>
      </w:r>
    </w:p>
    <w:p w:rsidR="004F1CE7" w:rsidRPr="002C76C1" w:rsidRDefault="004F1CE7" w:rsidP="004F1CE7">
      <w:pPr>
        <w:pStyle w:val="ListParagraph"/>
        <w:tabs>
          <w:tab w:val="center" w:pos="709"/>
        </w:tabs>
        <w:ind w:hanging="720"/>
        <w:rPr>
          <w:rFonts w:ascii="Arial" w:hAnsi="Arial" w:cs="Arial"/>
          <w:sz w:val="22"/>
          <w:szCs w:val="22"/>
        </w:rPr>
      </w:pPr>
    </w:p>
    <w:p w:rsidR="004F1CE7" w:rsidRPr="002C76C1" w:rsidRDefault="004F1CE7" w:rsidP="006F5D2E">
      <w:pPr>
        <w:pStyle w:val="NormalWeb"/>
        <w:widowControl/>
        <w:numPr>
          <w:ilvl w:val="0"/>
          <w:numId w:val="252"/>
        </w:numPr>
        <w:tabs>
          <w:tab w:val="center" w:pos="709"/>
        </w:tabs>
        <w:ind w:hanging="720"/>
        <w:rPr>
          <w:rFonts w:ascii="Arial" w:hAnsi="Arial" w:cs="Arial"/>
          <w:sz w:val="22"/>
          <w:szCs w:val="22"/>
          <w:lang w:val="en-ZA"/>
        </w:rPr>
      </w:pPr>
      <w:r w:rsidRPr="002C76C1">
        <w:rPr>
          <w:rFonts w:ascii="Arial" w:hAnsi="Arial" w:cs="Arial"/>
          <w:sz w:val="22"/>
          <w:szCs w:val="22"/>
          <w:lang w:val="en-ZA"/>
        </w:rPr>
        <w:t xml:space="preserve">Due to the fact that three quotations were not obtained it could not be determined if the procurement was economical, therefore if the goods or services were obtained at a reasonable price. </w:t>
      </w:r>
    </w:p>
    <w:p w:rsidR="004F1CE7" w:rsidRPr="002C76C1" w:rsidRDefault="004F1CE7" w:rsidP="004F1CE7">
      <w:pPr>
        <w:pStyle w:val="ListParagraph"/>
        <w:tabs>
          <w:tab w:val="center" w:pos="709"/>
        </w:tabs>
        <w:ind w:hanging="720"/>
        <w:rPr>
          <w:rFonts w:ascii="Arial" w:hAnsi="Arial" w:cs="Arial"/>
          <w:sz w:val="22"/>
          <w:szCs w:val="22"/>
        </w:rPr>
      </w:pPr>
    </w:p>
    <w:p w:rsidR="004F1CE7" w:rsidRPr="002C76C1" w:rsidRDefault="004F1CE7" w:rsidP="006F5D2E">
      <w:pPr>
        <w:pStyle w:val="NormalWeb"/>
        <w:widowControl/>
        <w:numPr>
          <w:ilvl w:val="0"/>
          <w:numId w:val="252"/>
        </w:numPr>
        <w:tabs>
          <w:tab w:val="center" w:pos="709"/>
        </w:tabs>
        <w:ind w:hanging="720"/>
        <w:rPr>
          <w:rFonts w:ascii="Arial" w:hAnsi="Arial" w:cs="Arial"/>
          <w:sz w:val="22"/>
          <w:szCs w:val="22"/>
          <w:lang w:val="en-ZA"/>
        </w:rPr>
      </w:pPr>
      <w:r w:rsidRPr="002C76C1">
        <w:rPr>
          <w:rFonts w:ascii="Arial" w:hAnsi="Arial" w:cs="Arial"/>
          <w:sz w:val="22"/>
          <w:szCs w:val="22"/>
          <w:lang w:val="en-ZA"/>
        </w:rPr>
        <w:t xml:space="preserve">Non compliance with the </w:t>
      </w:r>
      <w:r w:rsidRPr="002C76C1">
        <w:rPr>
          <w:rFonts w:ascii="Arial" w:hAnsi="Arial" w:cs="Arial"/>
          <w:iCs/>
          <w:sz w:val="22"/>
          <w:szCs w:val="22"/>
          <w:lang w:eastAsia="en-ZA"/>
        </w:rPr>
        <w:t>department’s SCM policy.</w:t>
      </w:r>
    </w:p>
    <w:p w:rsidR="004F1CE7" w:rsidRPr="002C76C1" w:rsidRDefault="004F1CE7" w:rsidP="004F1CE7">
      <w:pPr>
        <w:pStyle w:val="ListParagraph"/>
        <w:tabs>
          <w:tab w:val="center" w:pos="709"/>
        </w:tabs>
        <w:rPr>
          <w:rFonts w:ascii="Arial" w:hAnsi="Arial" w:cs="Arial"/>
          <w:sz w:val="22"/>
          <w:szCs w:val="22"/>
        </w:rPr>
      </w:pPr>
    </w:p>
    <w:p w:rsidR="004F1CE7" w:rsidRDefault="004F1CE7" w:rsidP="004F1CE7">
      <w:pPr>
        <w:pStyle w:val="NormalWeb"/>
        <w:tabs>
          <w:tab w:val="center" w:pos="709"/>
        </w:tabs>
        <w:ind w:left="720"/>
        <w:rPr>
          <w:rFonts w:ascii="Arial" w:hAnsi="Arial" w:cs="Arial"/>
          <w:sz w:val="22"/>
          <w:szCs w:val="22"/>
          <w:lang w:val="en-ZA"/>
        </w:rPr>
      </w:pPr>
    </w:p>
    <w:p w:rsidR="004F1CE7" w:rsidRPr="002C76C1" w:rsidRDefault="004F1CE7" w:rsidP="004F1CE7">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4F1CE7" w:rsidRPr="002C76C1" w:rsidRDefault="004F1CE7" w:rsidP="004F1CE7">
      <w:pPr>
        <w:tabs>
          <w:tab w:val="center" w:pos="709"/>
        </w:tabs>
        <w:jc w:val="both"/>
        <w:rPr>
          <w:lang w:val="en-GB"/>
        </w:rPr>
      </w:pPr>
    </w:p>
    <w:p w:rsidR="004F1CE7" w:rsidRPr="009C5176" w:rsidRDefault="004F1CE7" w:rsidP="004F1CE7">
      <w:pPr>
        <w:pStyle w:val="NormalWeb"/>
        <w:tabs>
          <w:tab w:val="center" w:pos="709"/>
        </w:tabs>
        <w:rPr>
          <w:rFonts w:ascii="Arial" w:hAnsi="Arial" w:cs="Arial"/>
          <w:i/>
          <w:sz w:val="22"/>
          <w:szCs w:val="22"/>
        </w:rPr>
      </w:pPr>
      <w:r w:rsidRPr="009C5176">
        <w:rPr>
          <w:rFonts w:ascii="Arial" w:hAnsi="Arial" w:cs="Arial"/>
          <w:i/>
          <w:sz w:val="22"/>
          <w:szCs w:val="22"/>
        </w:rPr>
        <w:t xml:space="preserve">Financial management </w:t>
      </w:r>
    </w:p>
    <w:p w:rsidR="004F1CE7" w:rsidRPr="009C5176" w:rsidRDefault="004F1CE7" w:rsidP="004F1CE7">
      <w:pPr>
        <w:pStyle w:val="NormalWeb"/>
        <w:tabs>
          <w:tab w:val="center" w:pos="709"/>
        </w:tabs>
        <w:rPr>
          <w:rFonts w:ascii="Arial" w:hAnsi="Arial" w:cs="Arial"/>
          <w:i/>
          <w:sz w:val="22"/>
          <w:szCs w:val="22"/>
        </w:rPr>
      </w:pPr>
    </w:p>
    <w:p w:rsidR="004F1CE7" w:rsidRPr="009C5176" w:rsidRDefault="004F1CE7" w:rsidP="004F1CE7">
      <w:pPr>
        <w:pStyle w:val="NormalWeb"/>
        <w:tabs>
          <w:tab w:val="center" w:pos="709"/>
        </w:tabs>
        <w:jc w:val="both"/>
        <w:rPr>
          <w:rFonts w:ascii="Arial" w:hAnsi="Arial" w:cs="Arial"/>
          <w:i/>
          <w:sz w:val="22"/>
          <w:szCs w:val="22"/>
        </w:rPr>
      </w:pPr>
      <w:r w:rsidRPr="009C5176">
        <w:rPr>
          <w:rFonts w:ascii="Arial" w:hAnsi="Arial" w:cs="Arial"/>
          <w:i/>
          <w:sz w:val="22"/>
          <w:szCs w:val="22"/>
        </w:rPr>
        <w:t>The department did not effectively review and monitor compliance with applicable laws and regulations</w:t>
      </w:r>
    </w:p>
    <w:p w:rsidR="004F1CE7" w:rsidRPr="002C76C1" w:rsidRDefault="004F1CE7" w:rsidP="004F1CE7">
      <w:pPr>
        <w:pStyle w:val="NormalWeb"/>
        <w:tabs>
          <w:tab w:val="center" w:pos="709"/>
        </w:tabs>
        <w:rPr>
          <w:rFonts w:ascii="Arial" w:hAnsi="Arial" w:cs="Arial"/>
          <w:i/>
          <w:sz w:val="22"/>
          <w:szCs w:val="22"/>
        </w:rPr>
      </w:pPr>
    </w:p>
    <w:p w:rsidR="004F1CE7" w:rsidRPr="002C76C1" w:rsidRDefault="004F1CE7" w:rsidP="004F1CE7">
      <w:pPr>
        <w:pStyle w:val="NormalWeb"/>
        <w:tabs>
          <w:tab w:val="center" w:pos="709"/>
        </w:tabs>
        <w:rPr>
          <w:rFonts w:ascii="Arial" w:hAnsi="Arial" w:cs="Arial"/>
          <w:i/>
          <w:sz w:val="22"/>
          <w:szCs w:val="22"/>
        </w:rPr>
      </w:pPr>
    </w:p>
    <w:p w:rsidR="004F1CE7" w:rsidRPr="004F1CE7" w:rsidRDefault="004F1CE7" w:rsidP="004F1CE7">
      <w:pPr>
        <w:tabs>
          <w:tab w:val="center" w:pos="709"/>
        </w:tabs>
        <w:spacing w:after="120"/>
        <w:rPr>
          <w:b/>
          <w:sz w:val="22"/>
          <w:szCs w:val="22"/>
        </w:rPr>
      </w:pPr>
      <w:r w:rsidRPr="004F1CE7">
        <w:rPr>
          <w:b/>
          <w:sz w:val="22"/>
          <w:szCs w:val="22"/>
        </w:rPr>
        <w:t>Recommendation</w:t>
      </w:r>
    </w:p>
    <w:p w:rsidR="004F1CE7" w:rsidRPr="004F1CE7" w:rsidRDefault="004F1CE7" w:rsidP="004F1CE7">
      <w:pPr>
        <w:tabs>
          <w:tab w:val="center" w:pos="709"/>
        </w:tabs>
        <w:spacing w:before="240" w:after="120"/>
        <w:ind w:left="709" w:hanging="709"/>
        <w:contextualSpacing/>
        <w:rPr>
          <w:color w:val="000000"/>
          <w:sz w:val="22"/>
          <w:szCs w:val="22"/>
        </w:rPr>
      </w:pPr>
      <w:r>
        <w:rPr>
          <w:sz w:val="22"/>
          <w:szCs w:val="22"/>
        </w:rPr>
        <w:t>a)</w:t>
      </w:r>
      <w:r>
        <w:rPr>
          <w:sz w:val="22"/>
          <w:szCs w:val="22"/>
        </w:rPr>
        <w:tab/>
      </w:r>
      <w:r>
        <w:rPr>
          <w:sz w:val="22"/>
          <w:szCs w:val="22"/>
        </w:rPr>
        <w:tab/>
      </w:r>
      <w:r w:rsidRPr="004F1CE7">
        <w:rPr>
          <w:sz w:val="22"/>
          <w:szCs w:val="22"/>
        </w:rPr>
        <w:t>The department should invite and accept written price quotations for requirements up to an estimated value of R500 000 from as many suppliers as possible, that are registered on the list of prospective suppliers.</w:t>
      </w:r>
      <w:r w:rsidRPr="004F1CE7">
        <w:rPr>
          <w:color w:val="000000"/>
          <w:sz w:val="22"/>
          <w:szCs w:val="22"/>
        </w:rPr>
        <w:t xml:space="preserve">  </w:t>
      </w:r>
    </w:p>
    <w:p w:rsidR="004F1CE7" w:rsidRPr="002C76C1" w:rsidRDefault="004F1CE7" w:rsidP="004F1CE7">
      <w:pPr>
        <w:pStyle w:val="ListParagraph"/>
        <w:tabs>
          <w:tab w:val="center" w:pos="709"/>
        </w:tabs>
        <w:spacing w:before="240" w:after="120"/>
        <w:ind w:left="709"/>
        <w:rPr>
          <w:rFonts w:ascii="Arial" w:hAnsi="Arial" w:cs="Arial"/>
          <w:color w:val="000000"/>
          <w:sz w:val="22"/>
          <w:szCs w:val="22"/>
        </w:rPr>
      </w:pPr>
      <w:r w:rsidRPr="002C76C1">
        <w:rPr>
          <w:rFonts w:ascii="Arial" w:hAnsi="Arial" w:cs="Arial"/>
          <w:color w:val="000000"/>
          <w:sz w:val="22"/>
          <w:szCs w:val="22"/>
        </w:rPr>
        <w:t xml:space="preserve">In cases where requests for a quotation are submitted and less than three quotations are received, the department should follow up the reason for non submission with the respective suppliers. </w:t>
      </w:r>
    </w:p>
    <w:p w:rsidR="004F1CE7" w:rsidRPr="002C76C1" w:rsidRDefault="004F1CE7" w:rsidP="004F1CE7">
      <w:pPr>
        <w:pStyle w:val="ListParagraph"/>
        <w:tabs>
          <w:tab w:val="center" w:pos="709"/>
        </w:tabs>
        <w:spacing w:before="240" w:after="120"/>
        <w:ind w:left="709"/>
        <w:rPr>
          <w:rFonts w:ascii="Arial" w:hAnsi="Arial" w:cs="Arial"/>
          <w:color w:val="000000"/>
          <w:sz w:val="22"/>
          <w:szCs w:val="22"/>
        </w:rPr>
      </w:pPr>
      <w:r w:rsidRPr="002C76C1">
        <w:rPr>
          <w:rFonts w:ascii="Arial" w:hAnsi="Arial" w:cs="Arial"/>
          <w:color w:val="000000"/>
          <w:sz w:val="22"/>
          <w:szCs w:val="22"/>
        </w:rPr>
        <w:t>If, after making all reasonable attempts, it is impossible to obtain at least three quotations; the deviation from obtaining three quotations should be approved by the Accounting Officer or a properly delegated or authorised official.</w:t>
      </w:r>
    </w:p>
    <w:p w:rsidR="004F1CE7" w:rsidRDefault="004F1CE7" w:rsidP="006F5D2E">
      <w:pPr>
        <w:pStyle w:val="ListParagraph"/>
        <w:numPr>
          <w:ilvl w:val="0"/>
          <w:numId w:val="83"/>
        </w:numPr>
        <w:tabs>
          <w:tab w:val="center" w:pos="709"/>
        </w:tabs>
        <w:spacing w:before="240" w:after="120"/>
        <w:ind w:left="709" w:hanging="709"/>
        <w:contextualSpacing/>
        <w:rPr>
          <w:rFonts w:ascii="Arial" w:hAnsi="Arial" w:cs="Arial"/>
          <w:color w:val="000000"/>
          <w:sz w:val="22"/>
          <w:szCs w:val="22"/>
        </w:rPr>
      </w:pPr>
      <w:r w:rsidRPr="002C76C1">
        <w:rPr>
          <w:rFonts w:ascii="Arial" w:hAnsi="Arial" w:cs="Arial"/>
          <w:color w:val="000000"/>
          <w:sz w:val="22"/>
          <w:szCs w:val="22"/>
        </w:rPr>
        <w:t xml:space="preserve">In cases, where the goods and services are required urgently, the department should invite as many suppliers as possible (not just three) to ensure that the goods and services will be procured at the most economical price. </w:t>
      </w:r>
    </w:p>
    <w:p w:rsidR="004F1CE7" w:rsidRPr="002C76C1" w:rsidRDefault="004F1CE7" w:rsidP="004F1CE7">
      <w:pPr>
        <w:pStyle w:val="ListParagraph"/>
        <w:tabs>
          <w:tab w:val="center" w:pos="709"/>
        </w:tabs>
        <w:spacing w:before="240" w:after="120"/>
        <w:ind w:left="709"/>
        <w:contextualSpacing/>
        <w:rPr>
          <w:rFonts w:ascii="Arial" w:hAnsi="Arial" w:cs="Arial"/>
          <w:color w:val="000000"/>
          <w:sz w:val="22"/>
          <w:szCs w:val="22"/>
        </w:rPr>
      </w:pPr>
    </w:p>
    <w:p w:rsidR="004F1CE7" w:rsidRPr="002C76C1" w:rsidRDefault="004F1CE7" w:rsidP="006F5D2E">
      <w:pPr>
        <w:pStyle w:val="ListParagraph"/>
        <w:numPr>
          <w:ilvl w:val="0"/>
          <w:numId w:val="83"/>
        </w:numPr>
        <w:tabs>
          <w:tab w:val="center" w:pos="709"/>
        </w:tabs>
        <w:spacing w:before="240" w:after="120"/>
        <w:ind w:left="709" w:hanging="709"/>
        <w:contextualSpacing/>
        <w:rPr>
          <w:rFonts w:ascii="Arial" w:hAnsi="Arial" w:cs="Arial"/>
          <w:color w:val="000000"/>
          <w:sz w:val="22"/>
          <w:szCs w:val="22"/>
        </w:rPr>
      </w:pPr>
      <w:r w:rsidRPr="002C76C1">
        <w:rPr>
          <w:rFonts w:ascii="Arial" w:hAnsi="Arial" w:cs="Arial"/>
          <w:color w:val="000000"/>
          <w:sz w:val="22"/>
          <w:szCs w:val="22"/>
        </w:rPr>
        <w:t>The database should be updated to ensure that the department has sufficient suppliers to provide the department with the required services.</w:t>
      </w:r>
    </w:p>
    <w:p w:rsidR="004F1CE7" w:rsidRPr="002C76C1" w:rsidRDefault="004F1CE7" w:rsidP="004F1CE7">
      <w:pPr>
        <w:pStyle w:val="ListParagraph"/>
        <w:tabs>
          <w:tab w:val="center" w:pos="709"/>
        </w:tabs>
        <w:ind w:left="709" w:hanging="709"/>
        <w:rPr>
          <w:rFonts w:ascii="Arial" w:hAnsi="Arial" w:cs="Arial"/>
          <w:color w:val="000000"/>
          <w:sz w:val="22"/>
          <w:szCs w:val="22"/>
        </w:rPr>
      </w:pPr>
    </w:p>
    <w:p w:rsidR="004F1CE7" w:rsidRPr="002C76C1" w:rsidRDefault="004F1CE7" w:rsidP="004F1CE7">
      <w:pPr>
        <w:pStyle w:val="ListParagraph"/>
        <w:tabs>
          <w:tab w:val="center" w:pos="709"/>
        </w:tabs>
        <w:rPr>
          <w:rFonts w:ascii="Arial" w:hAnsi="Arial" w:cs="Arial"/>
          <w:color w:val="000000"/>
          <w:sz w:val="22"/>
          <w:szCs w:val="22"/>
        </w:rPr>
      </w:pPr>
    </w:p>
    <w:p w:rsidR="004F1CE7" w:rsidRPr="002C76C1" w:rsidRDefault="004F1CE7" w:rsidP="004F1CE7">
      <w:pPr>
        <w:tabs>
          <w:tab w:val="center" w:pos="709"/>
        </w:tabs>
        <w:spacing w:after="120"/>
        <w:jc w:val="both"/>
        <w:rPr>
          <w:b/>
          <w:bCs/>
        </w:rPr>
      </w:pPr>
      <w:r w:rsidRPr="002C76C1">
        <w:rPr>
          <w:b/>
          <w:bCs/>
        </w:rPr>
        <w:t>Management response</w:t>
      </w:r>
    </w:p>
    <w:p w:rsidR="004F1CE7" w:rsidRPr="002C76C1" w:rsidRDefault="004F1CE7" w:rsidP="004F1CE7">
      <w:pPr>
        <w:tabs>
          <w:tab w:val="center" w:pos="709"/>
        </w:tabs>
        <w:spacing w:after="120"/>
        <w:rPr>
          <w:sz w:val="22"/>
          <w:szCs w:val="22"/>
        </w:rPr>
      </w:pPr>
      <w:r w:rsidRPr="002C76C1">
        <w:rPr>
          <w:sz w:val="22"/>
          <w:szCs w:val="22"/>
        </w:rPr>
        <w:t>I am [not] in agreement with the finding for the following reasons [and supply the following/attached information in support of this]:</w:t>
      </w:r>
    </w:p>
    <w:p w:rsidR="004F1CE7" w:rsidRPr="002C76C1" w:rsidRDefault="004F1CE7" w:rsidP="004F1CE7">
      <w:pPr>
        <w:tabs>
          <w:tab w:val="center" w:pos="709"/>
        </w:tabs>
        <w:spacing w:after="120"/>
        <w:rPr>
          <w:sz w:val="22"/>
          <w:szCs w:val="22"/>
        </w:rPr>
      </w:pPr>
    </w:p>
    <w:p w:rsidR="004F1CE7" w:rsidRPr="002C76C1" w:rsidRDefault="004F1CE7" w:rsidP="004F1CE7">
      <w:pPr>
        <w:tabs>
          <w:tab w:val="center" w:pos="709"/>
        </w:tabs>
        <w:spacing w:after="120"/>
        <w:rPr>
          <w:sz w:val="22"/>
          <w:szCs w:val="22"/>
        </w:rPr>
      </w:pPr>
      <w:r w:rsidRPr="002C76C1">
        <w:rPr>
          <w:sz w:val="22"/>
          <w:szCs w:val="22"/>
        </w:rPr>
        <w:t>Firstly, we do business with service providers listed on the departmental database, otherwise we request the Bid Committee to allow us to source outside the database in case we do not find relevant suppliers.  Therefore to bring the issue of google does not assist as we still need to screen and qualify suppliers according to the set standards in line with the supply chain management frame work for supplier registration.</w:t>
      </w:r>
    </w:p>
    <w:p w:rsidR="004F1CE7" w:rsidRPr="002C76C1" w:rsidRDefault="004F1CE7" w:rsidP="004F1CE7">
      <w:pPr>
        <w:tabs>
          <w:tab w:val="center" w:pos="709"/>
        </w:tabs>
        <w:spacing w:after="120"/>
        <w:rPr>
          <w:sz w:val="22"/>
          <w:szCs w:val="22"/>
        </w:rPr>
      </w:pPr>
    </w:p>
    <w:p w:rsidR="004F1CE7" w:rsidRDefault="004F1CE7" w:rsidP="004F1CE7">
      <w:pPr>
        <w:tabs>
          <w:tab w:val="center" w:pos="709"/>
        </w:tabs>
        <w:spacing w:after="120"/>
        <w:rPr>
          <w:sz w:val="22"/>
          <w:szCs w:val="22"/>
        </w:rPr>
      </w:pPr>
      <w:r w:rsidRPr="002C76C1">
        <w:rPr>
          <w:sz w:val="22"/>
          <w:szCs w:val="22"/>
        </w:rPr>
        <w:t>It is not possible to pay favoured suppliers as the system randomly selects suppliers according to their commodities, particularly with this transaction, the system selected the suppliers.</w:t>
      </w:r>
    </w:p>
    <w:p w:rsidR="004F1CE7" w:rsidRPr="002C76C1" w:rsidRDefault="004F1CE7" w:rsidP="004F1CE7">
      <w:pPr>
        <w:tabs>
          <w:tab w:val="center" w:pos="709"/>
        </w:tabs>
        <w:spacing w:after="120"/>
        <w:rPr>
          <w:b/>
          <w:bCs/>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40"/>
        <w:gridCol w:w="1080"/>
        <w:gridCol w:w="1170"/>
      </w:tblGrid>
      <w:tr w:rsidR="004F1CE7" w:rsidRPr="00AF1D35" w:rsidTr="00F946F2">
        <w:tc>
          <w:tcPr>
            <w:tcW w:w="6840" w:type="dxa"/>
            <w:shd w:val="clear" w:color="auto" w:fill="D9D9D9" w:themeFill="background1" w:themeFillShade="D9"/>
          </w:tcPr>
          <w:p w:rsidR="004F1CE7" w:rsidRPr="00AF1D35" w:rsidRDefault="004F1CE7" w:rsidP="00F946F2">
            <w:pPr>
              <w:pStyle w:val="ListParagraph"/>
              <w:keepNext/>
              <w:tabs>
                <w:tab w:val="center" w:pos="709"/>
              </w:tabs>
              <w:spacing w:line="260" w:lineRule="exact"/>
              <w:ind w:left="0"/>
              <w:jc w:val="both"/>
              <w:rPr>
                <w:rFonts w:ascii="Arial" w:hAnsi="Arial" w:cs="Arial"/>
                <w:b/>
                <w:sz w:val="18"/>
                <w:szCs w:val="18"/>
              </w:rPr>
            </w:pPr>
            <w:r w:rsidRPr="00AF1D35">
              <w:rPr>
                <w:rFonts w:ascii="Arial" w:hAnsi="Arial" w:cs="Arial"/>
                <w:b/>
                <w:sz w:val="18"/>
                <w:szCs w:val="18"/>
              </w:rPr>
              <w:t>DESCRIPTION</w:t>
            </w:r>
          </w:p>
        </w:tc>
        <w:tc>
          <w:tcPr>
            <w:tcW w:w="2250" w:type="dxa"/>
            <w:gridSpan w:val="2"/>
            <w:shd w:val="clear" w:color="auto" w:fill="D9D9D9" w:themeFill="background1" w:themeFillShade="D9"/>
          </w:tcPr>
          <w:p w:rsidR="004F1CE7" w:rsidRPr="00AF1D35" w:rsidRDefault="004F1CE7" w:rsidP="00F946F2">
            <w:pPr>
              <w:pStyle w:val="ListParagraph"/>
              <w:keepNext/>
              <w:tabs>
                <w:tab w:val="center" w:pos="709"/>
              </w:tabs>
              <w:spacing w:line="260" w:lineRule="exact"/>
              <w:ind w:left="0"/>
              <w:jc w:val="both"/>
              <w:rPr>
                <w:rFonts w:ascii="Arial" w:hAnsi="Arial" w:cs="Arial"/>
                <w:b/>
                <w:sz w:val="18"/>
                <w:szCs w:val="18"/>
              </w:rPr>
            </w:pPr>
            <w:r w:rsidRPr="00AF1D35">
              <w:rPr>
                <w:rFonts w:ascii="Arial" w:hAnsi="Arial" w:cs="Arial"/>
                <w:b/>
                <w:sz w:val="18"/>
                <w:szCs w:val="18"/>
              </w:rPr>
              <w:t>RESPONSE</w:t>
            </w:r>
          </w:p>
        </w:tc>
      </w:tr>
      <w:tr w:rsidR="004F1CE7" w:rsidRPr="00AF1D35" w:rsidTr="00F946F2">
        <w:tc>
          <w:tcPr>
            <w:tcW w:w="6840" w:type="dxa"/>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sz w:val="18"/>
                <w:szCs w:val="18"/>
              </w:rPr>
              <w:t>Corrective action to be taken</w:t>
            </w:r>
          </w:p>
        </w:tc>
        <w:tc>
          <w:tcPr>
            <w:tcW w:w="2250" w:type="dxa"/>
            <w:gridSpan w:val="2"/>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sz w:val="18"/>
                <w:szCs w:val="18"/>
              </w:rPr>
              <w:t>The current framework allows us to proceed were it is not possible to obtain three quotation, especially in a urgent situation</w:t>
            </w:r>
          </w:p>
        </w:tc>
      </w:tr>
      <w:tr w:rsidR="004F1CE7" w:rsidRPr="00AF1D35" w:rsidTr="00F946F2">
        <w:tc>
          <w:tcPr>
            <w:tcW w:w="6840" w:type="dxa"/>
            <w:vMerge w:val="restart"/>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sz w:val="18"/>
                <w:szCs w:val="18"/>
              </w:rPr>
              <w:t>Does the finding affect an amount disclosed in the financial statements</w:t>
            </w:r>
          </w:p>
        </w:tc>
        <w:tc>
          <w:tcPr>
            <w:tcW w:w="1080" w:type="dxa"/>
          </w:tcPr>
          <w:p w:rsidR="004F1CE7" w:rsidRPr="00AF1D35" w:rsidRDefault="004F1CE7" w:rsidP="00F946F2">
            <w:pPr>
              <w:pStyle w:val="ListParagraph"/>
              <w:keepNext/>
              <w:tabs>
                <w:tab w:val="center" w:pos="709"/>
              </w:tabs>
              <w:spacing w:line="260" w:lineRule="exact"/>
              <w:ind w:left="0"/>
              <w:jc w:val="both"/>
              <w:rPr>
                <w:rFonts w:ascii="Arial" w:hAnsi="Arial" w:cs="Arial"/>
                <w:b/>
                <w:sz w:val="18"/>
                <w:szCs w:val="18"/>
              </w:rPr>
            </w:pPr>
            <w:r w:rsidRPr="00AF1D35">
              <w:rPr>
                <w:rFonts w:ascii="Arial" w:hAnsi="Arial" w:cs="Arial"/>
                <w:b/>
                <w:sz w:val="18"/>
                <w:szCs w:val="18"/>
              </w:rPr>
              <w:t>Yes</w:t>
            </w:r>
          </w:p>
        </w:tc>
        <w:tc>
          <w:tcPr>
            <w:tcW w:w="1170" w:type="dxa"/>
          </w:tcPr>
          <w:p w:rsidR="004F1CE7" w:rsidRPr="00AF1D35" w:rsidRDefault="004F1CE7" w:rsidP="00F946F2">
            <w:pPr>
              <w:pStyle w:val="ListParagraph"/>
              <w:keepNext/>
              <w:tabs>
                <w:tab w:val="center" w:pos="709"/>
              </w:tabs>
              <w:spacing w:line="260" w:lineRule="exact"/>
              <w:ind w:left="0"/>
              <w:jc w:val="both"/>
              <w:rPr>
                <w:rFonts w:ascii="Arial" w:hAnsi="Arial" w:cs="Arial"/>
                <w:b/>
                <w:sz w:val="18"/>
                <w:szCs w:val="18"/>
              </w:rPr>
            </w:pPr>
            <w:r w:rsidRPr="00AF1D35">
              <w:rPr>
                <w:rFonts w:ascii="Arial" w:hAnsi="Arial" w:cs="Arial"/>
                <w:b/>
                <w:sz w:val="18"/>
                <w:szCs w:val="18"/>
              </w:rPr>
              <w:t>No</w:t>
            </w:r>
          </w:p>
        </w:tc>
      </w:tr>
      <w:tr w:rsidR="004F1CE7" w:rsidRPr="00AF1D35" w:rsidTr="00F946F2">
        <w:tc>
          <w:tcPr>
            <w:tcW w:w="6840" w:type="dxa"/>
            <w:vMerge/>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p>
        </w:tc>
        <w:tc>
          <w:tcPr>
            <w:tcW w:w="1080" w:type="dxa"/>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p>
        </w:tc>
        <w:tc>
          <w:tcPr>
            <w:tcW w:w="1170" w:type="dxa"/>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sz w:val="18"/>
                <w:szCs w:val="18"/>
              </w:rPr>
              <w:t>No</w:t>
            </w:r>
          </w:p>
        </w:tc>
      </w:tr>
      <w:tr w:rsidR="004F1CE7" w:rsidRPr="00AF1D35" w:rsidTr="00F946F2">
        <w:tc>
          <w:tcPr>
            <w:tcW w:w="6840" w:type="dxa"/>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sz w:val="18"/>
                <w:szCs w:val="18"/>
              </w:rPr>
              <w:t>If yes, what corrections will be made to the population</w:t>
            </w:r>
          </w:p>
        </w:tc>
        <w:tc>
          <w:tcPr>
            <w:tcW w:w="2250" w:type="dxa"/>
            <w:gridSpan w:val="2"/>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p>
        </w:tc>
      </w:tr>
      <w:tr w:rsidR="004F1CE7" w:rsidRPr="00AF1D35" w:rsidTr="00F946F2">
        <w:tc>
          <w:tcPr>
            <w:tcW w:w="6840" w:type="dxa"/>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p>
        </w:tc>
      </w:tr>
      <w:tr w:rsidR="004F1CE7" w:rsidRPr="00AF1D35" w:rsidTr="00F946F2">
        <w:tc>
          <w:tcPr>
            <w:tcW w:w="6840" w:type="dxa"/>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sz w:val="18"/>
                <w:szCs w:val="18"/>
              </w:rPr>
              <w:t>Position of official responsible to take corrective actions</w:t>
            </w:r>
          </w:p>
        </w:tc>
        <w:tc>
          <w:tcPr>
            <w:tcW w:w="2250" w:type="dxa"/>
            <w:gridSpan w:val="2"/>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sz w:val="18"/>
                <w:szCs w:val="18"/>
              </w:rPr>
              <w:t>Demand and Acquisition Director</w:t>
            </w:r>
          </w:p>
        </w:tc>
      </w:tr>
      <w:tr w:rsidR="004F1CE7" w:rsidRPr="00AF1D35" w:rsidTr="00F946F2">
        <w:tc>
          <w:tcPr>
            <w:tcW w:w="6840" w:type="dxa"/>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sz w:val="18"/>
                <w:szCs w:val="18"/>
              </w:rPr>
              <w:t>Estimated completion date for corrective action</w:t>
            </w:r>
          </w:p>
        </w:tc>
        <w:tc>
          <w:tcPr>
            <w:tcW w:w="2250" w:type="dxa"/>
            <w:gridSpan w:val="2"/>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sz w:val="18"/>
                <w:szCs w:val="18"/>
              </w:rPr>
              <w:t>It is on an on-going basis</w:t>
            </w:r>
          </w:p>
        </w:tc>
      </w:tr>
    </w:tbl>
    <w:p w:rsidR="004F1CE7" w:rsidRPr="002C76C1" w:rsidRDefault="004F1CE7" w:rsidP="004F1CE7">
      <w:pPr>
        <w:tabs>
          <w:tab w:val="center" w:pos="709"/>
        </w:tabs>
        <w:spacing w:line="260" w:lineRule="exact"/>
        <w:jc w:val="both"/>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804"/>
        <w:gridCol w:w="1116"/>
        <w:gridCol w:w="1214"/>
      </w:tblGrid>
      <w:tr w:rsidR="004F1CE7" w:rsidRPr="00AF1D35" w:rsidTr="00F946F2">
        <w:tc>
          <w:tcPr>
            <w:tcW w:w="6804" w:type="dxa"/>
            <w:shd w:val="clear" w:color="auto" w:fill="D9D9D9" w:themeFill="background1" w:themeFillShade="D9"/>
          </w:tcPr>
          <w:p w:rsidR="004F1CE7" w:rsidRPr="00AF1D35" w:rsidRDefault="004F1CE7" w:rsidP="00F946F2">
            <w:pPr>
              <w:pStyle w:val="ListParagraph"/>
              <w:keepNext/>
              <w:tabs>
                <w:tab w:val="center" w:pos="709"/>
              </w:tabs>
              <w:spacing w:line="260" w:lineRule="exact"/>
              <w:ind w:left="0"/>
              <w:jc w:val="both"/>
              <w:rPr>
                <w:rFonts w:ascii="Arial" w:hAnsi="Arial" w:cs="Arial"/>
                <w:b/>
                <w:sz w:val="18"/>
                <w:szCs w:val="18"/>
              </w:rPr>
            </w:pPr>
            <w:r w:rsidRPr="00AF1D35">
              <w:rPr>
                <w:rFonts w:ascii="Arial" w:hAnsi="Arial" w:cs="Arial"/>
                <w:b/>
                <w:sz w:val="18"/>
                <w:szCs w:val="18"/>
              </w:rPr>
              <w:t>DESCRIPTION</w:t>
            </w:r>
          </w:p>
        </w:tc>
        <w:tc>
          <w:tcPr>
            <w:tcW w:w="2330" w:type="dxa"/>
            <w:gridSpan w:val="2"/>
            <w:shd w:val="clear" w:color="auto" w:fill="D9D9D9" w:themeFill="background1" w:themeFillShade="D9"/>
          </w:tcPr>
          <w:p w:rsidR="004F1CE7" w:rsidRPr="00AF1D35" w:rsidRDefault="004F1CE7" w:rsidP="00F946F2">
            <w:pPr>
              <w:pStyle w:val="ListParagraph"/>
              <w:keepNext/>
              <w:tabs>
                <w:tab w:val="center" w:pos="709"/>
              </w:tabs>
              <w:spacing w:line="260" w:lineRule="exact"/>
              <w:ind w:left="0"/>
              <w:jc w:val="both"/>
              <w:rPr>
                <w:rFonts w:ascii="Arial" w:hAnsi="Arial" w:cs="Arial"/>
                <w:b/>
                <w:sz w:val="18"/>
                <w:szCs w:val="18"/>
              </w:rPr>
            </w:pPr>
            <w:r w:rsidRPr="00AF1D35">
              <w:rPr>
                <w:rFonts w:ascii="Arial" w:hAnsi="Arial" w:cs="Arial"/>
                <w:b/>
                <w:sz w:val="18"/>
                <w:szCs w:val="18"/>
              </w:rPr>
              <w:t>RESPONSE</w:t>
            </w:r>
          </w:p>
        </w:tc>
      </w:tr>
      <w:tr w:rsidR="004F1CE7" w:rsidRPr="00AF1D35" w:rsidTr="00F946F2">
        <w:tc>
          <w:tcPr>
            <w:tcW w:w="6804" w:type="dxa"/>
            <w:vMerge w:val="restart"/>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sz w:val="18"/>
                <w:szCs w:val="18"/>
              </w:rPr>
              <w:t>Does management agree with the root cause indicated</w:t>
            </w:r>
          </w:p>
        </w:tc>
        <w:tc>
          <w:tcPr>
            <w:tcW w:w="1116" w:type="dxa"/>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b/>
                <w:sz w:val="18"/>
                <w:szCs w:val="18"/>
              </w:rPr>
              <w:t>Yes</w:t>
            </w:r>
          </w:p>
        </w:tc>
        <w:tc>
          <w:tcPr>
            <w:tcW w:w="1214" w:type="dxa"/>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b/>
                <w:sz w:val="18"/>
                <w:szCs w:val="18"/>
              </w:rPr>
              <w:t>No</w:t>
            </w:r>
          </w:p>
        </w:tc>
      </w:tr>
      <w:tr w:rsidR="004F1CE7" w:rsidRPr="00AF1D35" w:rsidTr="00F946F2">
        <w:tc>
          <w:tcPr>
            <w:tcW w:w="6804" w:type="dxa"/>
            <w:vMerge/>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p>
        </w:tc>
        <w:tc>
          <w:tcPr>
            <w:tcW w:w="1116" w:type="dxa"/>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p>
        </w:tc>
        <w:tc>
          <w:tcPr>
            <w:tcW w:w="1214" w:type="dxa"/>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sz w:val="18"/>
                <w:szCs w:val="18"/>
              </w:rPr>
              <w:t>No</w:t>
            </w:r>
          </w:p>
        </w:tc>
      </w:tr>
      <w:tr w:rsidR="004F1CE7" w:rsidRPr="00AF1D35" w:rsidTr="00F946F2">
        <w:tc>
          <w:tcPr>
            <w:tcW w:w="6804" w:type="dxa"/>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r w:rsidRPr="00AF1D35">
              <w:rPr>
                <w:rFonts w:ascii="Arial" w:hAnsi="Arial" w:cs="Arial"/>
                <w:sz w:val="18"/>
                <w:szCs w:val="18"/>
              </w:rPr>
              <w:t>If management does not agree with the root cause indicated, please provide the root cause according to management.</w:t>
            </w:r>
          </w:p>
        </w:tc>
        <w:tc>
          <w:tcPr>
            <w:tcW w:w="2330" w:type="dxa"/>
            <w:gridSpan w:val="2"/>
          </w:tcPr>
          <w:p w:rsidR="004F1CE7" w:rsidRPr="00AF1D35" w:rsidRDefault="004F1CE7" w:rsidP="00F946F2">
            <w:pPr>
              <w:pStyle w:val="ListParagraph"/>
              <w:keepNext/>
              <w:tabs>
                <w:tab w:val="center" w:pos="709"/>
              </w:tabs>
              <w:spacing w:line="260" w:lineRule="exact"/>
              <w:ind w:left="0"/>
              <w:jc w:val="both"/>
              <w:rPr>
                <w:rFonts w:ascii="Arial" w:hAnsi="Arial" w:cs="Arial"/>
                <w:sz w:val="18"/>
                <w:szCs w:val="18"/>
              </w:rPr>
            </w:pPr>
          </w:p>
        </w:tc>
      </w:tr>
    </w:tbl>
    <w:p w:rsidR="004F1CE7" w:rsidRPr="002C76C1" w:rsidRDefault="004F1CE7" w:rsidP="004F1CE7">
      <w:pPr>
        <w:tabs>
          <w:tab w:val="center" w:pos="709"/>
        </w:tabs>
        <w:spacing w:line="260" w:lineRule="exact"/>
        <w:jc w:val="both"/>
        <w:rPr>
          <w:sz w:val="22"/>
          <w:szCs w:val="22"/>
        </w:rPr>
      </w:pPr>
    </w:p>
    <w:p w:rsidR="004F1CE7" w:rsidRPr="002C76C1" w:rsidRDefault="004F1CE7" w:rsidP="004F1CE7">
      <w:pPr>
        <w:tabs>
          <w:tab w:val="center" w:pos="709"/>
        </w:tabs>
        <w:spacing w:line="260" w:lineRule="exact"/>
        <w:jc w:val="both"/>
        <w:rPr>
          <w:sz w:val="22"/>
          <w:szCs w:val="22"/>
        </w:rPr>
      </w:pPr>
    </w:p>
    <w:p w:rsidR="004F1CE7" w:rsidRPr="002C76C1" w:rsidRDefault="004F1CE7" w:rsidP="004F1CE7">
      <w:pPr>
        <w:tabs>
          <w:tab w:val="center" w:pos="709"/>
          <w:tab w:val="left" w:pos="1275"/>
        </w:tabs>
        <w:jc w:val="both"/>
        <w:rPr>
          <w:rFonts w:eastAsia="Arial Unicode MS"/>
          <w:sz w:val="22"/>
          <w:szCs w:val="22"/>
        </w:rPr>
      </w:pPr>
      <w:r w:rsidRPr="002C76C1">
        <w:rPr>
          <w:i/>
          <w:sz w:val="22"/>
          <w:szCs w:val="22"/>
        </w:rPr>
        <w:t>Name:</w:t>
      </w:r>
      <w:r w:rsidRPr="002C76C1">
        <w:rPr>
          <w:rFonts w:eastAsia="Arial Unicode MS"/>
          <w:sz w:val="22"/>
          <w:szCs w:val="22"/>
        </w:rPr>
        <w:t xml:space="preserve">   Salome Malebye</w:t>
      </w:r>
    </w:p>
    <w:p w:rsidR="004F1CE7" w:rsidRPr="002C76C1" w:rsidRDefault="004F1CE7" w:rsidP="004F1CE7">
      <w:pPr>
        <w:tabs>
          <w:tab w:val="center" w:pos="709"/>
        </w:tabs>
        <w:jc w:val="both"/>
        <w:rPr>
          <w:i/>
          <w:sz w:val="22"/>
          <w:szCs w:val="22"/>
        </w:rPr>
      </w:pPr>
      <w:r w:rsidRPr="002C76C1">
        <w:rPr>
          <w:i/>
          <w:sz w:val="22"/>
          <w:szCs w:val="22"/>
        </w:rPr>
        <w:t>Position:  Director SCM</w:t>
      </w:r>
    </w:p>
    <w:p w:rsidR="004F1CE7" w:rsidRPr="002C76C1" w:rsidRDefault="004F1CE7" w:rsidP="004F1CE7">
      <w:pPr>
        <w:tabs>
          <w:tab w:val="center" w:pos="709"/>
        </w:tabs>
        <w:spacing w:after="120"/>
        <w:jc w:val="both"/>
        <w:rPr>
          <w:sz w:val="22"/>
          <w:szCs w:val="22"/>
        </w:rPr>
      </w:pPr>
      <w:r w:rsidRPr="002C76C1">
        <w:rPr>
          <w:i/>
          <w:sz w:val="22"/>
          <w:szCs w:val="22"/>
        </w:rPr>
        <w:t>Date: 01/08/2012</w:t>
      </w:r>
    </w:p>
    <w:p w:rsidR="004F1CE7" w:rsidRPr="002C76C1" w:rsidRDefault="004F1CE7" w:rsidP="004F1CE7">
      <w:pPr>
        <w:tabs>
          <w:tab w:val="center" w:pos="709"/>
        </w:tabs>
        <w:rPr>
          <w:sz w:val="22"/>
          <w:szCs w:val="22"/>
        </w:rPr>
      </w:pPr>
    </w:p>
    <w:p w:rsidR="004F1CE7" w:rsidRPr="002C76C1" w:rsidRDefault="004F1CE7" w:rsidP="004F1CE7">
      <w:pPr>
        <w:tabs>
          <w:tab w:val="center" w:pos="709"/>
        </w:tabs>
        <w:rPr>
          <w:b/>
          <w:sz w:val="22"/>
          <w:szCs w:val="22"/>
        </w:rPr>
      </w:pPr>
      <w:r w:rsidRPr="002C76C1">
        <w:rPr>
          <w:b/>
          <w:sz w:val="22"/>
          <w:szCs w:val="22"/>
        </w:rPr>
        <w:t>Auditor’s conclusion</w:t>
      </w:r>
    </w:p>
    <w:p w:rsidR="004F1CE7" w:rsidRPr="002C76C1" w:rsidRDefault="004F1CE7" w:rsidP="004F1CE7">
      <w:pPr>
        <w:tabs>
          <w:tab w:val="center" w:pos="709"/>
        </w:tabs>
        <w:rPr>
          <w:b/>
          <w:sz w:val="22"/>
          <w:szCs w:val="22"/>
        </w:rPr>
      </w:pPr>
    </w:p>
    <w:p w:rsidR="004F1CE7" w:rsidRPr="002C76C1" w:rsidRDefault="004F1CE7" w:rsidP="004F1CE7">
      <w:pPr>
        <w:tabs>
          <w:tab w:val="center" w:pos="709"/>
        </w:tabs>
        <w:rPr>
          <w:sz w:val="22"/>
          <w:szCs w:val="22"/>
        </w:rPr>
      </w:pPr>
      <w:r w:rsidRPr="002C76C1">
        <w:rPr>
          <w:sz w:val="22"/>
          <w:szCs w:val="22"/>
        </w:rPr>
        <w:t xml:space="preserve">Although management has indicated that they do business with suppliers on the database practice note 8 states that where no suitable are available on the prospective suppliers list, written price quotations may be obtained from other suppliers. </w:t>
      </w:r>
    </w:p>
    <w:p w:rsidR="004F1CE7" w:rsidRPr="002C76C1" w:rsidRDefault="004F1CE7" w:rsidP="004F1CE7">
      <w:pPr>
        <w:tabs>
          <w:tab w:val="center" w:pos="709"/>
        </w:tabs>
        <w:rPr>
          <w:sz w:val="22"/>
          <w:szCs w:val="22"/>
        </w:rPr>
      </w:pPr>
    </w:p>
    <w:p w:rsidR="004F1CE7" w:rsidRPr="002C76C1" w:rsidRDefault="004F1CE7" w:rsidP="004F1CE7">
      <w:pPr>
        <w:tabs>
          <w:tab w:val="center" w:pos="709"/>
        </w:tabs>
        <w:rPr>
          <w:sz w:val="22"/>
          <w:szCs w:val="22"/>
        </w:rPr>
      </w:pPr>
      <w:r w:rsidRPr="002C76C1">
        <w:rPr>
          <w:sz w:val="22"/>
          <w:szCs w:val="22"/>
        </w:rPr>
        <w:t xml:space="preserve">From the Google search it is evident that there are sufficient suppliers in the market to adhere to SCM requirements. Management must ensure that their database is updated and contain sufficient service providers to ensure that they adhere to SCM regulations. </w:t>
      </w:r>
    </w:p>
    <w:p w:rsidR="004F1CE7" w:rsidRPr="002C76C1" w:rsidRDefault="004F1CE7" w:rsidP="004F1CE7">
      <w:pPr>
        <w:tabs>
          <w:tab w:val="center" w:pos="709"/>
        </w:tabs>
        <w:rPr>
          <w:sz w:val="22"/>
          <w:szCs w:val="22"/>
        </w:rPr>
      </w:pPr>
    </w:p>
    <w:p w:rsidR="004F1CE7" w:rsidRPr="002C76C1" w:rsidRDefault="004F1CE7" w:rsidP="004F1CE7">
      <w:pPr>
        <w:tabs>
          <w:tab w:val="center" w:pos="709"/>
        </w:tabs>
        <w:rPr>
          <w:sz w:val="22"/>
          <w:szCs w:val="22"/>
        </w:rPr>
      </w:pPr>
      <w:r w:rsidRPr="002C76C1">
        <w:rPr>
          <w:sz w:val="22"/>
          <w:szCs w:val="22"/>
        </w:rPr>
        <w:t xml:space="preserve">It is therefore not considered to be impossible or impractical to obtain three quotations. The matter remains unresolved. </w:t>
      </w:r>
    </w:p>
    <w:p w:rsidR="004F1CE7" w:rsidRDefault="004F1CE7" w:rsidP="004F1CE7">
      <w:pPr>
        <w:tabs>
          <w:tab w:val="center" w:pos="709"/>
        </w:tabs>
      </w:pPr>
    </w:p>
    <w:p w:rsidR="004F1CE7" w:rsidRDefault="004F1CE7" w:rsidP="004F1CE7">
      <w:pPr>
        <w:tabs>
          <w:tab w:val="center" w:pos="709"/>
        </w:tabs>
      </w:pPr>
    </w:p>
    <w:p w:rsidR="004F1CE7" w:rsidRPr="002C76C1" w:rsidRDefault="004F1CE7" w:rsidP="004F1CE7">
      <w:pPr>
        <w:tabs>
          <w:tab w:val="center" w:pos="709"/>
        </w:tabs>
      </w:pPr>
    </w:p>
    <w:p w:rsidR="00D26E23" w:rsidRPr="00D26E23" w:rsidRDefault="00D26E23" w:rsidP="004F1CE7">
      <w:pPr>
        <w:pStyle w:val="ListParagraph"/>
        <w:tabs>
          <w:tab w:val="center" w:pos="709"/>
        </w:tabs>
        <w:spacing w:after="120"/>
        <w:ind w:left="420"/>
        <w:rPr>
          <w:rFonts w:ascii="Arial" w:hAnsi="Arial" w:cs="Arial"/>
          <w:b/>
          <w:bCs/>
          <w:color w:val="FF0000"/>
          <w:sz w:val="22"/>
          <w:szCs w:val="22"/>
        </w:rPr>
      </w:pPr>
    </w:p>
    <w:p w:rsidR="004F1CE7" w:rsidRPr="004F1CE7" w:rsidRDefault="004F1CE7" w:rsidP="006F5D2E">
      <w:pPr>
        <w:pStyle w:val="ListParagraph"/>
        <w:numPr>
          <w:ilvl w:val="0"/>
          <w:numId w:val="296"/>
        </w:numPr>
        <w:tabs>
          <w:tab w:val="center" w:pos="709"/>
        </w:tabs>
        <w:spacing w:after="120"/>
        <w:jc w:val="both"/>
        <w:rPr>
          <w:rFonts w:ascii="Arial" w:hAnsi="Arial" w:cs="Arial"/>
          <w:b/>
          <w:bCs/>
          <w:color w:val="FF0000"/>
          <w:sz w:val="22"/>
          <w:szCs w:val="22"/>
        </w:rPr>
      </w:pPr>
      <w:r w:rsidRPr="004F1CE7">
        <w:rPr>
          <w:rFonts w:ascii="Arial" w:hAnsi="Arial" w:cs="Arial"/>
          <w:b/>
          <w:bCs/>
          <w:sz w:val="22"/>
          <w:szCs w:val="22"/>
        </w:rPr>
        <w:lastRenderedPageBreak/>
        <w:t xml:space="preserve">Supply chain management deviations - Motseng Investments – Pretoria Region </w:t>
      </w:r>
      <w:r w:rsidRPr="004F1CE7">
        <w:rPr>
          <w:rFonts w:ascii="Arial" w:hAnsi="Arial" w:cs="Arial"/>
          <w:b/>
          <w:bCs/>
          <w:color w:val="FF0000"/>
          <w:sz w:val="22"/>
          <w:szCs w:val="22"/>
        </w:rPr>
        <w:t>Ex 57</w:t>
      </w:r>
    </w:p>
    <w:p w:rsidR="00EC3CB2" w:rsidRPr="00EC3CB2" w:rsidRDefault="00EC3CB2" w:rsidP="00EC3CB2">
      <w:pPr>
        <w:spacing w:after="120" w:line="260" w:lineRule="exact"/>
        <w:ind w:left="357" w:hanging="357"/>
        <w:rPr>
          <w:b/>
          <w:sz w:val="22"/>
          <w:szCs w:val="22"/>
        </w:rPr>
      </w:pPr>
      <w:r w:rsidRPr="00EC3CB2">
        <w:rPr>
          <w:b/>
          <w:sz w:val="22"/>
          <w:szCs w:val="22"/>
        </w:rPr>
        <w:t>Audit Finding</w:t>
      </w:r>
    </w:p>
    <w:p w:rsidR="00EC3CB2" w:rsidRPr="00EC3CB2" w:rsidRDefault="00EC3CB2" w:rsidP="00EC3CB2">
      <w:pPr>
        <w:spacing w:after="120" w:line="260" w:lineRule="exact"/>
        <w:ind w:left="357" w:hanging="357"/>
        <w:rPr>
          <w:sz w:val="22"/>
          <w:szCs w:val="22"/>
        </w:rPr>
      </w:pPr>
      <w:r w:rsidRPr="00EC3CB2">
        <w:rPr>
          <w:sz w:val="22"/>
          <w:szCs w:val="22"/>
        </w:rPr>
        <w:t>Laws, rules and legislation: </w:t>
      </w:r>
    </w:p>
    <w:p w:rsidR="00EC3CB2" w:rsidRPr="00EC3CB2" w:rsidRDefault="00EC3CB2" w:rsidP="00EC3CB2">
      <w:pPr>
        <w:rPr>
          <w:sz w:val="22"/>
          <w:szCs w:val="22"/>
        </w:rPr>
      </w:pPr>
    </w:p>
    <w:p w:rsidR="00EC3CB2" w:rsidRPr="00EC3CB2" w:rsidRDefault="00EC3CB2" w:rsidP="006F5D2E">
      <w:pPr>
        <w:widowControl w:val="0"/>
        <w:numPr>
          <w:ilvl w:val="0"/>
          <w:numId w:val="279"/>
        </w:numPr>
        <w:spacing w:after="120" w:line="260" w:lineRule="exact"/>
        <w:ind w:left="360"/>
        <w:rPr>
          <w:sz w:val="22"/>
          <w:szCs w:val="22"/>
        </w:rPr>
      </w:pPr>
      <w:r w:rsidRPr="00EC3CB2">
        <w:rPr>
          <w:sz w:val="22"/>
          <w:szCs w:val="22"/>
        </w:rPr>
        <w:t>PMFA</w:t>
      </w:r>
    </w:p>
    <w:p w:rsidR="00EC3CB2" w:rsidRPr="00EC3CB2" w:rsidRDefault="00EC3CB2" w:rsidP="006F5D2E">
      <w:pPr>
        <w:widowControl w:val="0"/>
        <w:numPr>
          <w:ilvl w:val="0"/>
          <w:numId w:val="280"/>
        </w:numPr>
        <w:spacing w:after="120" w:line="260" w:lineRule="exact"/>
        <w:ind w:left="360" w:firstLine="0"/>
        <w:rPr>
          <w:sz w:val="22"/>
          <w:szCs w:val="22"/>
        </w:rPr>
      </w:pPr>
      <w:r w:rsidRPr="00EC3CB2">
        <w:rPr>
          <w:sz w:val="22"/>
          <w:szCs w:val="22"/>
        </w:rPr>
        <w:t>Section 38(1)(b) – general responsibilities of accounting officers</w:t>
      </w:r>
    </w:p>
    <w:p w:rsidR="00EC3CB2" w:rsidRPr="00EC3CB2" w:rsidRDefault="00EC3CB2" w:rsidP="00EC3CB2">
      <w:pPr>
        <w:spacing w:after="120" w:line="260" w:lineRule="exact"/>
        <w:ind w:left="720"/>
        <w:rPr>
          <w:i/>
          <w:iCs/>
          <w:sz w:val="22"/>
          <w:szCs w:val="22"/>
          <w:lang w:val="en-GB"/>
        </w:rPr>
      </w:pPr>
      <w:r w:rsidRPr="00EC3CB2">
        <w:rPr>
          <w:i/>
          <w:iCs/>
          <w:sz w:val="22"/>
          <w:szCs w:val="22"/>
          <w:lang w:val="en-GB"/>
        </w:rPr>
        <w:t>“The accounting officer for a department, trading entity or constitutional institution is responsible for the effective, efficient, economical and transparent use of the resources of the department, trading entity or constitutional institution”</w:t>
      </w:r>
    </w:p>
    <w:p w:rsidR="00EC3CB2" w:rsidRPr="00EC3CB2" w:rsidRDefault="00EC3CB2" w:rsidP="006F5D2E">
      <w:pPr>
        <w:widowControl w:val="0"/>
        <w:numPr>
          <w:ilvl w:val="0"/>
          <w:numId w:val="280"/>
        </w:numPr>
        <w:spacing w:after="120" w:line="260" w:lineRule="exact"/>
        <w:ind w:left="810" w:hanging="450"/>
        <w:rPr>
          <w:sz w:val="22"/>
          <w:szCs w:val="22"/>
        </w:rPr>
      </w:pPr>
      <w:r w:rsidRPr="00EC3CB2">
        <w:rPr>
          <w:color w:val="000000"/>
          <w:sz w:val="22"/>
          <w:szCs w:val="22"/>
          <w:lang w:val="en-GB" w:eastAsia="en-GB"/>
        </w:rPr>
        <w:t>Section 38(1)(a) – general responsibilities of accounting officers</w:t>
      </w:r>
    </w:p>
    <w:p w:rsidR="00EC3CB2" w:rsidRPr="00EC3CB2" w:rsidRDefault="00EC3CB2" w:rsidP="00EC3CB2">
      <w:pPr>
        <w:widowControl w:val="0"/>
        <w:spacing w:after="120" w:line="260" w:lineRule="exact"/>
        <w:ind w:left="810"/>
        <w:rPr>
          <w:i/>
          <w:iCs/>
          <w:color w:val="000000"/>
          <w:sz w:val="22"/>
          <w:szCs w:val="22"/>
          <w:lang w:val="en-GB" w:eastAsia="en-GB"/>
        </w:rPr>
      </w:pPr>
      <w:r w:rsidRPr="00EC3CB2">
        <w:rPr>
          <w:i/>
          <w:iCs/>
          <w:color w:val="000000"/>
          <w:sz w:val="22"/>
          <w:szCs w:val="22"/>
          <w:lang w:val="en-GB" w:eastAsia="en-GB"/>
        </w:rPr>
        <w:t>“The accounting officer for a department, trading entity or constitutional institution must ensure that that department, trading entity or constitutional institution has and maintains—n appropriate procurement and provisioning system which is fair, equitable, transparent, competitive and cost-effective;”</w:t>
      </w:r>
    </w:p>
    <w:p w:rsidR="00EC3CB2" w:rsidRPr="00EC3CB2" w:rsidRDefault="00EC3CB2" w:rsidP="006F5D2E">
      <w:pPr>
        <w:widowControl w:val="0"/>
        <w:numPr>
          <w:ilvl w:val="0"/>
          <w:numId w:val="280"/>
        </w:numPr>
        <w:spacing w:after="120" w:line="260" w:lineRule="exact"/>
        <w:ind w:left="810" w:hanging="450"/>
        <w:rPr>
          <w:sz w:val="22"/>
          <w:szCs w:val="22"/>
        </w:rPr>
      </w:pPr>
      <w:r w:rsidRPr="00EC3CB2">
        <w:rPr>
          <w:color w:val="000000"/>
          <w:sz w:val="22"/>
          <w:szCs w:val="22"/>
          <w:lang w:val="en-GB" w:eastAsia="en-GB"/>
        </w:rPr>
        <w:t>Section 38(1)(c)(ii) – general responsibilities of accounting officers</w:t>
      </w:r>
    </w:p>
    <w:p w:rsidR="00EC3CB2" w:rsidRPr="00EC3CB2" w:rsidRDefault="00EC3CB2" w:rsidP="00EC3CB2">
      <w:pPr>
        <w:spacing w:after="120" w:line="260" w:lineRule="exact"/>
        <w:ind w:left="810"/>
        <w:rPr>
          <w:i/>
          <w:iCs/>
          <w:sz w:val="22"/>
          <w:szCs w:val="22"/>
        </w:rPr>
      </w:pPr>
      <w:r w:rsidRPr="00EC3CB2">
        <w:rPr>
          <w:i/>
          <w:iCs/>
          <w:sz w:val="22"/>
          <w:szCs w:val="22"/>
          <w:lang w:val="en-GB"/>
        </w:rPr>
        <w:t xml:space="preserve">“The accounting officer for a department, trading entity or constitutional institution </w:t>
      </w:r>
      <w:r w:rsidRPr="00EC3CB2">
        <w:rPr>
          <w:i/>
          <w:iCs/>
          <w:sz w:val="22"/>
          <w:szCs w:val="22"/>
        </w:rPr>
        <w:t>must take effective and appropriate steps to prevent unauthorised, irregular and fruitless and wasteful expenditure and losses resulting from criminal conduct; ”</w:t>
      </w:r>
    </w:p>
    <w:p w:rsidR="00EC3CB2" w:rsidRPr="00EC3CB2" w:rsidRDefault="00EC3CB2" w:rsidP="006F5D2E">
      <w:pPr>
        <w:widowControl w:val="0"/>
        <w:numPr>
          <w:ilvl w:val="0"/>
          <w:numId w:val="280"/>
        </w:numPr>
        <w:spacing w:after="120" w:line="260" w:lineRule="exact"/>
        <w:ind w:left="810" w:hanging="450"/>
        <w:rPr>
          <w:sz w:val="22"/>
          <w:szCs w:val="22"/>
        </w:rPr>
      </w:pPr>
      <w:r w:rsidRPr="00EC3CB2">
        <w:rPr>
          <w:color w:val="000000"/>
          <w:sz w:val="22"/>
          <w:szCs w:val="22"/>
          <w:lang w:val="en-GB" w:eastAsia="en-GB"/>
        </w:rPr>
        <w:t xml:space="preserve">Section 81(1) – </w:t>
      </w:r>
      <w:r w:rsidRPr="00EC3CB2">
        <w:rPr>
          <w:color w:val="000000"/>
          <w:sz w:val="22"/>
          <w:szCs w:val="22"/>
          <w:lang w:eastAsia="en-GB"/>
        </w:rPr>
        <w:t>Financial misconduct by officials in departments and constitutional institutions</w:t>
      </w:r>
    </w:p>
    <w:p w:rsidR="00EC3CB2" w:rsidRPr="00EC3CB2" w:rsidRDefault="00EC3CB2" w:rsidP="00EC3CB2">
      <w:pPr>
        <w:spacing w:before="300"/>
        <w:ind w:left="680"/>
        <w:jc w:val="both"/>
        <w:rPr>
          <w:i/>
          <w:iCs/>
          <w:color w:val="000000"/>
          <w:sz w:val="22"/>
          <w:szCs w:val="22"/>
          <w:lang w:val="en-GB" w:eastAsia="en-GB"/>
        </w:rPr>
      </w:pPr>
      <w:r w:rsidRPr="00EC3CB2">
        <w:rPr>
          <w:i/>
          <w:iCs/>
          <w:color w:val="000000"/>
          <w:sz w:val="22"/>
          <w:szCs w:val="22"/>
          <w:lang w:val="en-GB" w:eastAsia="en-GB"/>
        </w:rPr>
        <w:t>“An accounting officer for a department or a constitutional institution commits an act of financial misconduct if that accounting officer wilfully or negligently—</w:t>
      </w:r>
    </w:p>
    <w:p w:rsidR="00EC3CB2" w:rsidRPr="00EC3CB2" w:rsidRDefault="00EC3CB2" w:rsidP="00EC3CB2">
      <w:pPr>
        <w:spacing w:before="180"/>
        <w:ind w:left="1361" w:hanging="681"/>
        <w:jc w:val="both"/>
        <w:rPr>
          <w:i/>
          <w:iCs/>
          <w:color w:val="000000"/>
          <w:sz w:val="22"/>
          <w:szCs w:val="22"/>
          <w:lang w:val="en-GB" w:eastAsia="en-GB"/>
        </w:rPr>
      </w:pPr>
      <w:r w:rsidRPr="00EC3CB2">
        <w:rPr>
          <w:i/>
          <w:iCs/>
          <w:color w:val="000000"/>
          <w:sz w:val="22"/>
          <w:szCs w:val="22"/>
          <w:lang w:val="en-GB" w:eastAsia="en-GB"/>
        </w:rPr>
        <w:t>(a)</w:t>
      </w:r>
      <w:r w:rsidRPr="00EC3CB2">
        <w:rPr>
          <w:i/>
          <w:iCs/>
          <w:color w:val="000000"/>
          <w:sz w:val="22"/>
          <w:szCs w:val="22"/>
          <w:lang w:val="en-GB" w:eastAsia="en-GB"/>
        </w:rPr>
        <w:tab/>
        <w:t>fails to comply with a requirement of section 38, 39, 40, 41 or 42; or</w:t>
      </w:r>
    </w:p>
    <w:p w:rsidR="00EC3CB2" w:rsidRPr="00EC3CB2" w:rsidRDefault="00EC3CB2" w:rsidP="00EC3CB2">
      <w:pPr>
        <w:spacing w:before="180"/>
        <w:ind w:left="1361" w:hanging="681"/>
        <w:jc w:val="both"/>
        <w:rPr>
          <w:i/>
          <w:iCs/>
          <w:color w:val="000000"/>
          <w:sz w:val="22"/>
          <w:szCs w:val="22"/>
          <w:lang w:val="en-GB" w:eastAsia="en-GB"/>
        </w:rPr>
      </w:pPr>
      <w:r w:rsidRPr="00EC3CB2">
        <w:rPr>
          <w:i/>
          <w:iCs/>
          <w:color w:val="000000"/>
          <w:sz w:val="22"/>
          <w:szCs w:val="22"/>
          <w:lang w:val="en-GB" w:eastAsia="en-GB"/>
        </w:rPr>
        <w:t>(b)</w:t>
      </w:r>
      <w:r w:rsidRPr="00EC3CB2">
        <w:rPr>
          <w:i/>
          <w:iCs/>
          <w:color w:val="000000"/>
          <w:sz w:val="22"/>
          <w:szCs w:val="22"/>
          <w:lang w:val="en-GB" w:eastAsia="en-GB"/>
        </w:rPr>
        <w:tab/>
        <w:t>makes or permits an unauthorised expenditure, an irregular expenditure or a fruitless and wasteful expenditure.”</w:t>
      </w:r>
    </w:p>
    <w:p w:rsidR="00EC3CB2" w:rsidRPr="00EC3CB2" w:rsidRDefault="00EC3CB2" w:rsidP="00EC3CB2">
      <w:pPr>
        <w:spacing w:after="120" w:line="260" w:lineRule="exact"/>
        <w:ind w:left="720"/>
        <w:rPr>
          <w:i/>
          <w:iCs/>
          <w:sz w:val="22"/>
          <w:szCs w:val="22"/>
          <w:lang w:val="en-GB"/>
        </w:rPr>
      </w:pPr>
    </w:p>
    <w:p w:rsidR="00EC3CB2" w:rsidRPr="00EC3CB2" w:rsidRDefault="00EC3CB2" w:rsidP="006F5D2E">
      <w:pPr>
        <w:widowControl w:val="0"/>
        <w:numPr>
          <w:ilvl w:val="0"/>
          <w:numId w:val="280"/>
        </w:numPr>
        <w:spacing w:after="120" w:line="260" w:lineRule="exact"/>
        <w:ind w:left="810" w:hanging="450"/>
        <w:rPr>
          <w:sz w:val="22"/>
          <w:szCs w:val="22"/>
        </w:rPr>
      </w:pPr>
      <w:r w:rsidRPr="00EC3CB2">
        <w:rPr>
          <w:color w:val="000000"/>
          <w:sz w:val="22"/>
          <w:szCs w:val="22"/>
          <w:lang w:val="en-GB" w:eastAsia="en-GB"/>
        </w:rPr>
        <w:t xml:space="preserve">Section45(c) – </w:t>
      </w:r>
      <w:r w:rsidRPr="00EC3CB2">
        <w:rPr>
          <w:color w:val="000000"/>
          <w:sz w:val="22"/>
          <w:szCs w:val="22"/>
          <w:lang w:eastAsia="en-GB"/>
        </w:rPr>
        <w:t>Responsibilities of other officials</w:t>
      </w:r>
    </w:p>
    <w:p w:rsidR="00EC3CB2" w:rsidRPr="00EC3CB2" w:rsidRDefault="00EC3CB2" w:rsidP="00EC3CB2">
      <w:pPr>
        <w:widowControl w:val="0"/>
        <w:spacing w:after="120" w:line="260" w:lineRule="exact"/>
        <w:ind w:left="810"/>
        <w:rPr>
          <w:i/>
          <w:iCs/>
          <w:color w:val="000000"/>
          <w:sz w:val="22"/>
          <w:szCs w:val="22"/>
          <w:lang w:val="en-GB" w:eastAsia="en-GB"/>
        </w:rPr>
      </w:pPr>
      <w:r w:rsidRPr="00EC3CB2">
        <w:rPr>
          <w:i/>
          <w:iCs/>
          <w:color w:val="000000"/>
          <w:sz w:val="22"/>
          <w:szCs w:val="22"/>
          <w:lang w:val="en-GB" w:eastAsia="en-GB"/>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 due;”</w:t>
      </w:r>
    </w:p>
    <w:p w:rsidR="00EC3CB2" w:rsidRPr="00EC3CB2" w:rsidRDefault="00EC3CB2" w:rsidP="00EC3CB2">
      <w:pPr>
        <w:spacing w:after="120" w:line="260" w:lineRule="exact"/>
        <w:rPr>
          <w:sz w:val="22"/>
          <w:szCs w:val="22"/>
        </w:rPr>
      </w:pPr>
    </w:p>
    <w:p w:rsidR="00EC3CB2" w:rsidRPr="00EC3CB2" w:rsidRDefault="00EC3CB2" w:rsidP="006F5D2E">
      <w:pPr>
        <w:widowControl w:val="0"/>
        <w:numPr>
          <w:ilvl w:val="0"/>
          <w:numId w:val="300"/>
        </w:numPr>
        <w:spacing w:after="120" w:line="260" w:lineRule="exact"/>
        <w:ind w:left="426" w:hanging="426"/>
        <w:rPr>
          <w:sz w:val="22"/>
          <w:szCs w:val="22"/>
        </w:rPr>
      </w:pPr>
      <w:r w:rsidRPr="00EC3CB2">
        <w:rPr>
          <w:sz w:val="22"/>
          <w:szCs w:val="22"/>
        </w:rPr>
        <w:t>Treasury Regulations 9.1.1, 9.1.2 and 9.1.5 states that:</w:t>
      </w:r>
    </w:p>
    <w:p w:rsidR="00EC3CB2" w:rsidRPr="00EC3CB2" w:rsidRDefault="00EC3CB2" w:rsidP="00EC3CB2">
      <w:pPr>
        <w:spacing w:after="120" w:line="260" w:lineRule="exact"/>
        <w:ind w:left="1134" w:hanging="708"/>
        <w:rPr>
          <w:sz w:val="22"/>
          <w:szCs w:val="22"/>
        </w:rPr>
      </w:pPr>
      <w:r w:rsidRPr="00EC3CB2">
        <w:rPr>
          <w:i/>
          <w:iCs/>
          <w:sz w:val="22"/>
          <w:szCs w:val="22"/>
        </w:rPr>
        <w:t>“9.1.1. 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EC3CB2" w:rsidRPr="00EC3CB2" w:rsidRDefault="00EC3CB2" w:rsidP="00EC3CB2">
      <w:pPr>
        <w:spacing w:after="120" w:line="260" w:lineRule="exact"/>
        <w:ind w:left="1134" w:hanging="708"/>
        <w:rPr>
          <w:sz w:val="22"/>
          <w:szCs w:val="22"/>
        </w:rPr>
      </w:pPr>
      <w:r w:rsidRPr="00EC3CB2">
        <w:rPr>
          <w:i/>
          <w:iCs/>
          <w:sz w:val="22"/>
          <w:szCs w:val="22"/>
        </w:rPr>
        <w:t xml:space="preserve">9.1.2.   When an official of an institution discovers unauthorised, irregular or fruitless and wasteful expenditure, that official must immediately report such expenditure to the </w:t>
      </w:r>
      <w:r w:rsidRPr="00EC3CB2">
        <w:rPr>
          <w:i/>
          <w:iCs/>
          <w:sz w:val="22"/>
          <w:szCs w:val="22"/>
        </w:rPr>
        <w:lastRenderedPageBreak/>
        <w:t>accounting officer. In the case of a department, such expenditure must also be reported in the monthly report, as required by section 40 (4) (b) of the Act. Irregular expenditure incurred by a department in contravention of tender procedures must also be brought to the notice of the relevant tender board or procurement authority, whichever is applicable.</w:t>
      </w:r>
    </w:p>
    <w:p w:rsidR="00EC3CB2" w:rsidRPr="00EC3CB2" w:rsidRDefault="00EC3CB2" w:rsidP="00EC3CB2">
      <w:pPr>
        <w:spacing w:after="120" w:line="260" w:lineRule="exact"/>
        <w:ind w:left="1134" w:hanging="708"/>
        <w:rPr>
          <w:i/>
          <w:iCs/>
          <w:sz w:val="22"/>
          <w:szCs w:val="22"/>
        </w:rPr>
      </w:pPr>
      <w:r w:rsidRPr="00EC3CB2">
        <w:rPr>
          <w:i/>
          <w:iCs/>
          <w:sz w:val="22"/>
          <w:szCs w:val="22"/>
        </w:rPr>
        <w:t>9.1.5.</w:t>
      </w:r>
      <w:r w:rsidRPr="00EC3CB2">
        <w:rPr>
          <w:sz w:val="22"/>
          <w:szCs w:val="22"/>
        </w:rPr>
        <w:t xml:space="preserve"> </w:t>
      </w:r>
      <w:r w:rsidRPr="00EC3CB2">
        <w:rPr>
          <w:i/>
          <w:iCs/>
          <w:sz w:val="22"/>
          <w:szCs w:val="22"/>
        </w:rPr>
        <w:t> The amount of the unauthorised, irregular, fruitless and wasteful expenditure must be disclosed as a note to the annual financial statements of the institution.”</w:t>
      </w:r>
    </w:p>
    <w:p w:rsidR="00EC3CB2" w:rsidRPr="00EC3CB2" w:rsidRDefault="00EC3CB2" w:rsidP="00EC3CB2">
      <w:pPr>
        <w:autoSpaceDE w:val="0"/>
        <w:autoSpaceDN w:val="0"/>
        <w:adjustRightInd w:val="0"/>
        <w:spacing w:after="120" w:line="260" w:lineRule="exact"/>
        <w:ind w:left="1134" w:hanging="708"/>
        <w:contextualSpacing/>
        <w:rPr>
          <w:i/>
          <w:iCs/>
          <w:sz w:val="22"/>
          <w:szCs w:val="22"/>
        </w:rPr>
      </w:pPr>
    </w:p>
    <w:p w:rsidR="00EC3CB2" w:rsidRPr="00EC3CB2" w:rsidRDefault="00EC3CB2" w:rsidP="006F5D2E">
      <w:pPr>
        <w:numPr>
          <w:ilvl w:val="0"/>
          <w:numId w:val="300"/>
        </w:numPr>
        <w:autoSpaceDE w:val="0"/>
        <w:autoSpaceDN w:val="0"/>
        <w:adjustRightInd w:val="0"/>
        <w:spacing w:after="120" w:line="260" w:lineRule="exact"/>
        <w:ind w:left="357" w:hanging="357"/>
        <w:rPr>
          <w:i/>
          <w:iCs/>
          <w:sz w:val="22"/>
          <w:szCs w:val="22"/>
        </w:rPr>
      </w:pPr>
      <w:r w:rsidRPr="00EC3CB2">
        <w:rPr>
          <w:sz w:val="22"/>
          <w:szCs w:val="22"/>
        </w:rPr>
        <w:t>Treasury Regulations 8.2.1 and 8.2.2 also states that</w:t>
      </w:r>
      <w:r w:rsidRPr="00EC3CB2">
        <w:rPr>
          <w:rFonts w:cs="Times New Roman"/>
          <w:sz w:val="22"/>
          <w:szCs w:val="22"/>
        </w:rPr>
        <w:t>:</w:t>
      </w:r>
    </w:p>
    <w:p w:rsidR="00EC3CB2" w:rsidRPr="00EC3CB2" w:rsidRDefault="00EC3CB2" w:rsidP="00EC3CB2">
      <w:pPr>
        <w:spacing w:after="120" w:line="260" w:lineRule="exact"/>
        <w:ind w:left="1134" w:hanging="777"/>
        <w:rPr>
          <w:i/>
          <w:iCs/>
          <w:sz w:val="22"/>
          <w:szCs w:val="22"/>
        </w:rPr>
      </w:pPr>
      <w:r w:rsidRPr="00EC3CB2">
        <w:rPr>
          <w:i/>
          <w:iCs/>
          <w:sz w:val="22"/>
          <w:szCs w:val="22"/>
        </w:rPr>
        <w:t>" 8.2.1.</w:t>
      </w:r>
      <w:r w:rsidRPr="00EC3CB2">
        <w:rPr>
          <w:i/>
          <w:iCs/>
          <w:sz w:val="22"/>
          <w:szCs w:val="22"/>
        </w:rPr>
        <w:tab/>
        <w:t>An official of an institution may not spend or commit public moneys except with the approval ( either in writing or by duly authorised electronic means) of the accounting officer or a properly delegated or authorised officer.</w:t>
      </w:r>
    </w:p>
    <w:p w:rsidR="00EC3CB2" w:rsidRPr="00EC3CB2" w:rsidRDefault="00EC3CB2" w:rsidP="00EC3CB2">
      <w:pPr>
        <w:autoSpaceDE w:val="0"/>
        <w:autoSpaceDN w:val="0"/>
        <w:adjustRightInd w:val="0"/>
        <w:spacing w:after="120" w:line="260" w:lineRule="exact"/>
        <w:ind w:left="1134" w:hanging="777"/>
        <w:rPr>
          <w:rFonts w:cs="Times New Roman"/>
          <w:i/>
          <w:iCs/>
          <w:sz w:val="22"/>
          <w:szCs w:val="22"/>
        </w:rPr>
      </w:pPr>
      <w:r w:rsidRPr="00EC3CB2">
        <w:rPr>
          <w:rFonts w:cs="Times New Roman"/>
          <w:i/>
          <w:iCs/>
          <w:sz w:val="22"/>
          <w:szCs w:val="22"/>
        </w:rPr>
        <w:t xml:space="preserve">8.2.2 </w:t>
      </w:r>
      <w:r w:rsidRPr="00EC3CB2">
        <w:rPr>
          <w:rFonts w:cs="Times New Roman"/>
          <w:i/>
          <w:iCs/>
          <w:sz w:val="22"/>
          <w:szCs w:val="22"/>
        </w:rPr>
        <w:tab/>
        <w:t>Before approving expenditure or incurring a commitment to spend, the delegated or authorised official must ensure compliance with any limitations or conditions attached to the delegation or authorisation." </w:t>
      </w:r>
    </w:p>
    <w:p w:rsidR="00EC3CB2" w:rsidRPr="00EC3CB2" w:rsidRDefault="00EC3CB2" w:rsidP="00EC3CB2">
      <w:pPr>
        <w:ind w:left="426" w:hanging="426"/>
        <w:rPr>
          <w:sz w:val="22"/>
          <w:szCs w:val="22"/>
        </w:rPr>
      </w:pPr>
      <w:r w:rsidRPr="00EC3CB2">
        <w:rPr>
          <w:rFonts w:ascii="Times New Roman" w:hAnsi="Times New Roman" w:cs="Times New Roman"/>
          <w:sz w:val="22"/>
          <w:szCs w:val="22"/>
        </w:rPr>
        <w:t>c)</w:t>
      </w:r>
      <w:r w:rsidRPr="00EC3CB2">
        <w:rPr>
          <w:rFonts w:ascii="Times New Roman" w:hAnsi="Times New Roman" w:cs="Times New Roman"/>
          <w:sz w:val="22"/>
          <w:szCs w:val="22"/>
        </w:rPr>
        <w:tab/>
      </w:r>
      <w:r w:rsidRPr="00EC3CB2">
        <w:rPr>
          <w:sz w:val="22"/>
          <w:szCs w:val="22"/>
        </w:rPr>
        <w:t>Instruction note on enhancing compliance monitoring and improving transparency and accountability in SCM paragraph 3.1.1.states:</w:t>
      </w:r>
    </w:p>
    <w:p w:rsidR="00EC3CB2" w:rsidRPr="00EC3CB2" w:rsidRDefault="00EC3CB2" w:rsidP="00EC3CB2">
      <w:pPr>
        <w:ind w:left="426" w:hanging="426"/>
        <w:rPr>
          <w:sz w:val="22"/>
          <w:szCs w:val="22"/>
        </w:rPr>
      </w:pPr>
    </w:p>
    <w:p w:rsidR="00EC3CB2" w:rsidRPr="00EC3CB2" w:rsidRDefault="00EC3CB2" w:rsidP="00EC3CB2">
      <w:pPr>
        <w:autoSpaceDE w:val="0"/>
        <w:autoSpaceDN w:val="0"/>
        <w:adjustRightInd w:val="0"/>
        <w:spacing w:after="120" w:line="260" w:lineRule="exact"/>
        <w:ind w:left="426" w:hanging="426"/>
        <w:rPr>
          <w:rFonts w:cs="Times New Roman"/>
          <w:sz w:val="22"/>
          <w:szCs w:val="22"/>
        </w:rPr>
      </w:pPr>
      <w:r w:rsidRPr="00EC3CB2">
        <w:rPr>
          <w:rFonts w:cs="Times New Roman"/>
          <w:sz w:val="22"/>
          <w:szCs w:val="22"/>
        </w:rPr>
        <w:tab/>
      </w:r>
      <w:r w:rsidRPr="00EC3CB2">
        <w:rPr>
          <w:rFonts w:cs="Times New Roman"/>
          <w:i/>
          <w:iCs/>
          <w:sz w:val="22"/>
          <w:szCs w:val="22"/>
        </w:rPr>
        <w:t>“Accounting officers of departments and constitutional institutions must submit to the relevant treasury by 30 April of each year, a procurement plan containing all planned procurement for the financial year in respect of the procurement of goods, works and/ or services which exceed R500 000 (all applicable taxes included). This procurement plan must be approved by the accounting officer or his or her delegate prior to its submission. For the 2011/2012 financial year, the said plan must be submitted to the relevant treasury by no later than 31 August 2011.”</w:t>
      </w:r>
    </w:p>
    <w:p w:rsidR="00EC3CB2" w:rsidRPr="00EC3CB2" w:rsidRDefault="00EC3CB2" w:rsidP="00EC3CB2">
      <w:pPr>
        <w:spacing w:after="120" w:line="260" w:lineRule="exact"/>
        <w:ind w:left="1066" w:hanging="709"/>
        <w:rPr>
          <w:i/>
          <w:iCs/>
          <w:sz w:val="22"/>
          <w:szCs w:val="22"/>
        </w:rPr>
      </w:pPr>
    </w:p>
    <w:p w:rsidR="00EC3CB2" w:rsidRPr="00EC3CB2" w:rsidRDefault="00EC3CB2" w:rsidP="00EC3CB2">
      <w:pPr>
        <w:spacing w:after="120" w:line="260" w:lineRule="exact"/>
        <w:ind w:left="357" w:hanging="357"/>
        <w:rPr>
          <w:color w:val="000000"/>
          <w:sz w:val="22"/>
          <w:szCs w:val="22"/>
          <w:lang w:val="en-GB" w:eastAsia="en-GB"/>
        </w:rPr>
      </w:pPr>
      <w:r w:rsidRPr="00EC3CB2">
        <w:rPr>
          <w:color w:val="000000"/>
          <w:sz w:val="22"/>
          <w:szCs w:val="22"/>
          <w:lang w:val="en-GB" w:eastAsia="en-GB"/>
        </w:rPr>
        <w:t>d)</w:t>
      </w:r>
      <w:r w:rsidRPr="00EC3CB2">
        <w:rPr>
          <w:color w:val="000000"/>
          <w:sz w:val="22"/>
          <w:szCs w:val="22"/>
          <w:lang w:val="en-GB" w:eastAsia="en-GB"/>
        </w:rPr>
        <w:tab/>
        <w:t>Practice Note 8 of 2007/08 states:</w:t>
      </w:r>
    </w:p>
    <w:p w:rsidR="00EC3CB2" w:rsidRPr="00EC3CB2" w:rsidRDefault="00EC3CB2" w:rsidP="00EC3CB2">
      <w:pPr>
        <w:spacing w:after="120" w:line="260" w:lineRule="exact"/>
        <w:ind w:left="1066" w:hanging="709"/>
        <w:rPr>
          <w:i/>
          <w:iCs/>
          <w:color w:val="000000"/>
          <w:sz w:val="22"/>
          <w:szCs w:val="22"/>
          <w:lang w:val="en-GB" w:eastAsia="en-GB"/>
        </w:rPr>
      </w:pPr>
    </w:p>
    <w:p w:rsidR="00EC3CB2" w:rsidRPr="00EC3CB2" w:rsidRDefault="00EC3CB2" w:rsidP="00EC3CB2">
      <w:pPr>
        <w:autoSpaceDE w:val="0"/>
        <w:autoSpaceDN w:val="0"/>
        <w:adjustRightInd w:val="0"/>
        <w:ind w:left="1080" w:hanging="720"/>
        <w:rPr>
          <w:rFonts w:cs="Times New Roman"/>
          <w:i/>
          <w:iCs/>
          <w:color w:val="000000"/>
          <w:sz w:val="22"/>
          <w:szCs w:val="22"/>
        </w:rPr>
      </w:pPr>
      <w:r w:rsidRPr="00EC3CB2">
        <w:rPr>
          <w:rFonts w:cs="Times New Roman"/>
          <w:i/>
          <w:iCs/>
          <w:color w:val="000000"/>
          <w:sz w:val="22"/>
          <w:szCs w:val="22"/>
        </w:rPr>
        <w:t>“6.1</w:t>
      </w:r>
      <w:r w:rsidRPr="00EC3CB2">
        <w:rPr>
          <w:rFonts w:cs="Times New Roman"/>
          <w:i/>
          <w:iCs/>
          <w:color w:val="000000"/>
          <w:sz w:val="22"/>
          <w:szCs w:val="22"/>
        </w:rPr>
        <w:tab/>
        <w:t>The Accounting officer / authority must be in possession of an original valid tax clearance certificate for all price quotations and competitive bids exceeding the value of R30 000 (VAT included).</w:t>
      </w:r>
    </w:p>
    <w:p w:rsidR="00EC3CB2" w:rsidRPr="00EC3CB2" w:rsidRDefault="00EC3CB2" w:rsidP="00EC3CB2">
      <w:pPr>
        <w:autoSpaceDE w:val="0"/>
        <w:autoSpaceDN w:val="0"/>
        <w:adjustRightInd w:val="0"/>
        <w:ind w:left="720"/>
        <w:contextualSpacing/>
        <w:rPr>
          <w:i/>
          <w:iCs/>
          <w:color w:val="000000"/>
          <w:sz w:val="22"/>
          <w:szCs w:val="22"/>
        </w:rPr>
      </w:pPr>
    </w:p>
    <w:p w:rsidR="00EC3CB2" w:rsidRPr="00EC3CB2" w:rsidRDefault="00EC3CB2" w:rsidP="00EC3CB2">
      <w:pPr>
        <w:spacing w:after="120" w:line="260" w:lineRule="exact"/>
        <w:ind w:left="1066" w:hanging="709"/>
        <w:rPr>
          <w:i/>
          <w:iCs/>
          <w:color w:val="000000"/>
          <w:sz w:val="22"/>
          <w:szCs w:val="22"/>
          <w:lang w:val="en-GB" w:eastAsia="en-GB"/>
        </w:rPr>
      </w:pPr>
      <w:r w:rsidRPr="00EC3CB2">
        <w:rPr>
          <w:i/>
          <w:iCs/>
          <w:color w:val="000000"/>
          <w:sz w:val="22"/>
          <w:szCs w:val="22"/>
          <w:lang w:val="en-GB" w:eastAsia="en-GB"/>
        </w:rPr>
        <w:t>6.2</w:t>
      </w:r>
      <w:r w:rsidRPr="00EC3CB2">
        <w:rPr>
          <w:i/>
          <w:iCs/>
          <w:color w:val="000000"/>
          <w:sz w:val="22"/>
          <w:szCs w:val="22"/>
          <w:lang w:val="en-GB" w:eastAsia="en-GB"/>
        </w:rPr>
        <w:tab/>
        <w:t>If an accounting officer / authority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 authority’s possession. Whenever this ruling is applied, cross-reference must be made to the original tax certificate for audit purposes.”</w:t>
      </w:r>
    </w:p>
    <w:p w:rsidR="00EC3CB2" w:rsidRPr="00EC3CB2" w:rsidRDefault="00EC3CB2" w:rsidP="00EC3CB2">
      <w:pPr>
        <w:spacing w:after="120" w:line="260" w:lineRule="exact"/>
        <w:rPr>
          <w:sz w:val="22"/>
          <w:szCs w:val="22"/>
        </w:rPr>
      </w:pPr>
    </w:p>
    <w:p w:rsidR="00EC3CB2" w:rsidRPr="00EC3CB2" w:rsidRDefault="00EC3CB2" w:rsidP="00EC3CB2">
      <w:pPr>
        <w:spacing w:after="120" w:line="260" w:lineRule="exact"/>
        <w:rPr>
          <w:sz w:val="22"/>
          <w:szCs w:val="22"/>
        </w:rPr>
      </w:pPr>
      <w:r w:rsidRPr="00EC3CB2">
        <w:rPr>
          <w:sz w:val="22"/>
          <w:szCs w:val="22"/>
        </w:rPr>
        <w:t>The following issues were identified during the audit of the procurement:</w:t>
      </w:r>
    </w:p>
    <w:p w:rsidR="00EC3CB2" w:rsidRPr="00EC3CB2" w:rsidRDefault="00EC3CB2" w:rsidP="00EC3CB2">
      <w:pPr>
        <w:spacing w:after="120" w:line="260" w:lineRule="exact"/>
        <w:rPr>
          <w:rFonts w:cs="Times New Roman"/>
          <w:sz w:val="22"/>
          <w:szCs w:val="22"/>
        </w:rPr>
      </w:pPr>
      <w:r w:rsidRPr="00EC3CB2">
        <w:rPr>
          <w:rFonts w:cs="Times New Roman"/>
          <w:sz w:val="22"/>
          <w:szCs w:val="22"/>
        </w:rPr>
        <w:t>Batch 156942, as indicated in the table below, relates to the procurement of hiring of catering equipment by the service provider for the hosting of the madam management outreach programme event which was hosted on 25 to 26 May 2011:</w:t>
      </w:r>
    </w:p>
    <w:tbl>
      <w:tblPr>
        <w:tblW w:w="0" w:type="auto"/>
        <w:tblInd w:w="108" w:type="dxa"/>
        <w:tblCellMar>
          <w:left w:w="0" w:type="dxa"/>
          <w:right w:w="0" w:type="dxa"/>
        </w:tblCellMar>
        <w:tblLook w:val="00A0"/>
      </w:tblPr>
      <w:tblGrid>
        <w:gridCol w:w="4289"/>
        <w:gridCol w:w="1842"/>
        <w:gridCol w:w="2694"/>
      </w:tblGrid>
      <w:tr w:rsidR="00EC3CB2" w:rsidRPr="00EC3CB2" w:rsidTr="00EC3CB2">
        <w:tc>
          <w:tcPr>
            <w:tcW w:w="4289"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rsidR="00EC3CB2" w:rsidRPr="00EC3CB2" w:rsidRDefault="00EC3CB2" w:rsidP="00EC3CB2">
            <w:pPr>
              <w:spacing w:after="120" w:line="260" w:lineRule="exact"/>
              <w:ind w:left="357" w:hanging="357"/>
              <w:rPr>
                <w:b/>
                <w:bCs/>
                <w:sz w:val="18"/>
                <w:szCs w:val="18"/>
              </w:rPr>
            </w:pPr>
            <w:r w:rsidRPr="00EC3CB2">
              <w:rPr>
                <w:b/>
                <w:bCs/>
                <w:sz w:val="18"/>
                <w:szCs w:val="18"/>
              </w:rPr>
              <w:lastRenderedPageBreak/>
              <w:t>BEN NAME</w:t>
            </w:r>
          </w:p>
        </w:tc>
        <w:tc>
          <w:tcPr>
            <w:tcW w:w="1842"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rsidR="00EC3CB2" w:rsidRPr="00EC3CB2" w:rsidRDefault="00EC3CB2" w:rsidP="00EC3CB2">
            <w:pPr>
              <w:spacing w:after="120" w:line="260" w:lineRule="exact"/>
              <w:ind w:left="357" w:hanging="357"/>
              <w:rPr>
                <w:b/>
                <w:bCs/>
                <w:sz w:val="18"/>
                <w:szCs w:val="18"/>
              </w:rPr>
            </w:pPr>
            <w:r w:rsidRPr="00EC3CB2">
              <w:rPr>
                <w:b/>
                <w:bCs/>
                <w:sz w:val="18"/>
                <w:szCs w:val="18"/>
              </w:rPr>
              <w:t>FANO</w:t>
            </w:r>
          </w:p>
        </w:tc>
        <w:tc>
          <w:tcPr>
            <w:tcW w:w="269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tcPr>
          <w:p w:rsidR="00EC3CB2" w:rsidRPr="00EC3CB2" w:rsidRDefault="00EC3CB2" w:rsidP="00EC3CB2">
            <w:pPr>
              <w:spacing w:after="120" w:line="260" w:lineRule="exact"/>
              <w:ind w:left="357" w:hanging="357"/>
              <w:jc w:val="right"/>
              <w:rPr>
                <w:b/>
                <w:bCs/>
                <w:sz w:val="18"/>
                <w:szCs w:val="18"/>
              </w:rPr>
            </w:pPr>
            <w:r w:rsidRPr="00EC3CB2">
              <w:rPr>
                <w:b/>
                <w:bCs/>
                <w:sz w:val="18"/>
                <w:szCs w:val="18"/>
              </w:rPr>
              <w:t xml:space="preserve"> R</w:t>
            </w:r>
          </w:p>
        </w:tc>
      </w:tr>
      <w:tr w:rsidR="00EC3CB2" w:rsidRPr="00EC3CB2" w:rsidTr="00EC3CB2">
        <w:tc>
          <w:tcPr>
            <w:tcW w:w="428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C3CB2" w:rsidRPr="00EC3CB2" w:rsidRDefault="00EC3CB2" w:rsidP="00EC3CB2">
            <w:pPr>
              <w:spacing w:after="120" w:line="260" w:lineRule="exact"/>
              <w:ind w:left="357" w:hanging="357"/>
              <w:rPr>
                <w:sz w:val="18"/>
                <w:szCs w:val="18"/>
              </w:rPr>
            </w:pPr>
            <w:r w:rsidRPr="00EC3CB2">
              <w:rPr>
                <w:sz w:val="18"/>
                <w:szCs w:val="18"/>
              </w:rPr>
              <w:t>MOTSENG INVESTMENTS</w:t>
            </w:r>
          </w:p>
        </w:tc>
        <w:tc>
          <w:tcPr>
            <w:tcW w:w="1842" w:type="dxa"/>
            <w:tcBorders>
              <w:top w:val="nil"/>
              <w:left w:val="nil"/>
              <w:bottom w:val="single" w:sz="8" w:space="0" w:color="auto"/>
              <w:right w:val="single" w:sz="8" w:space="0" w:color="auto"/>
            </w:tcBorders>
            <w:tcMar>
              <w:top w:w="0" w:type="dxa"/>
              <w:left w:w="108" w:type="dxa"/>
              <w:bottom w:w="0" w:type="dxa"/>
              <w:right w:w="108" w:type="dxa"/>
            </w:tcMar>
          </w:tcPr>
          <w:p w:rsidR="00EC3CB2" w:rsidRPr="00EC3CB2" w:rsidRDefault="00EC3CB2" w:rsidP="00EC3CB2">
            <w:pPr>
              <w:spacing w:after="120" w:line="260" w:lineRule="exact"/>
              <w:ind w:left="357" w:hanging="357"/>
              <w:rPr>
                <w:sz w:val="18"/>
                <w:szCs w:val="18"/>
              </w:rPr>
            </w:pPr>
            <w:r w:rsidRPr="00EC3CB2">
              <w:rPr>
                <w:sz w:val="18"/>
                <w:szCs w:val="18"/>
              </w:rPr>
              <w:t>156942</w:t>
            </w:r>
          </w:p>
        </w:tc>
        <w:tc>
          <w:tcPr>
            <w:tcW w:w="2694" w:type="dxa"/>
            <w:tcBorders>
              <w:top w:val="nil"/>
              <w:left w:val="nil"/>
              <w:bottom w:val="single" w:sz="8" w:space="0" w:color="auto"/>
              <w:right w:val="single" w:sz="8" w:space="0" w:color="auto"/>
            </w:tcBorders>
            <w:tcMar>
              <w:top w:w="0" w:type="dxa"/>
              <w:left w:w="108" w:type="dxa"/>
              <w:bottom w:w="0" w:type="dxa"/>
              <w:right w:w="108" w:type="dxa"/>
            </w:tcMar>
            <w:vAlign w:val="bottom"/>
          </w:tcPr>
          <w:p w:rsidR="00EC3CB2" w:rsidRPr="00EC3CB2" w:rsidRDefault="00EC3CB2" w:rsidP="00EC3CB2">
            <w:pPr>
              <w:spacing w:after="120" w:line="260" w:lineRule="exact"/>
              <w:ind w:left="357" w:hanging="357"/>
              <w:jc w:val="right"/>
              <w:rPr>
                <w:sz w:val="18"/>
                <w:szCs w:val="18"/>
              </w:rPr>
            </w:pPr>
            <w:r w:rsidRPr="00EC3CB2">
              <w:rPr>
                <w:sz w:val="18"/>
                <w:szCs w:val="18"/>
              </w:rPr>
              <w:t>2 268 745,92</w:t>
            </w:r>
          </w:p>
        </w:tc>
      </w:tr>
    </w:tbl>
    <w:p w:rsidR="00EC3CB2" w:rsidRPr="00EC3CB2" w:rsidRDefault="00EC3CB2" w:rsidP="00EC3CB2">
      <w:pPr>
        <w:spacing w:after="120" w:line="260" w:lineRule="exact"/>
        <w:ind w:left="357" w:hanging="357"/>
        <w:rPr>
          <w:sz w:val="22"/>
          <w:szCs w:val="22"/>
        </w:rPr>
      </w:pPr>
    </w:p>
    <w:p w:rsidR="00EC3CB2" w:rsidRPr="00EC3CB2" w:rsidRDefault="00EC3CB2" w:rsidP="00EC3CB2">
      <w:pPr>
        <w:spacing w:after="120" w:line="260" w:lineRule="exact"/>
        <w:rPr>
          <w:sz w:val="22"/>
          <w:szCs w:val="22"/>
          <w:lang w:val="en-ZA"/>
        </w:rPr>
      </w:pPr>
      <w:r w:rsidRPr="00EC3CB2">
        <w:rPr>
          <w:sz w:val="22"/>
          <w:szCs w:val="22"/>
        </w:rPr>
        <w:t xml:space="preserve">From the documentation provided it was noted that Motseng Investments made use of a subcontractor, Khemamo Consortium to render the service. </w:t>
      </w:r>
      <w:r w:rsidRPr="00EC3CB2">
        <w:rPr>
          <w:sz w:val="22"/>
          <w:szCs w:val="22"/>
          <w:lang w:val="en-ZA"/>
        </w:rPr>
        <w:t xml:space="preserve">According to the web site of Khemano the company is hundred percent black - owned. </w:t>
      </w:r>
    </w:p>
    <w:p w:rsidR="00EC3CB2" w:rsidRPr="00EC3CB2" w:rsidRDefault="00EC3CB2" w:rsidP="00EC3CB2">
      <w:pPr>
        <w:spacing w:after="120" w:line="260" w:lineRule="exact"/>
        <w:rPr>
          <w:sz w:val="22"/>
          <w:szCs w:val="22"/>
          <w:lang w:val="en-ZA"/>
        </w:rPr>
      </w:pPr>
      <w:r w:rsidRPr="00EC3CB2">
        <w:rPr>
          <w:sz w:val="22"/>
          <w:szCs w:val="22"/>
        </w:rPr>
        <w:t>Please note that since Motseng Investments’ contract and other pertinent information is with the Special Investigation Unit we were unable to perform all of the necessary procurement procedures, however the following issues were noted based on the information provided.</w:t>
      </w:r>
    </w:p>
    <w:p w:rsidR="00EC3CB2" w:rsidRPr="00EC3CB2" w:rsidRDefault="00EC3CB2" w:rsidP="00EC3CB2">
      <w:pPr>
        <w:spacing w:after="120" w:line="260" w:lineRule="exact"/>
        <w:rPr>
          <w:sz w:val="22"/>
          <w:szCs w:val="22"/>
        </w:rPr>
      </w:pPr>
      <w:r w:rsidRPr="00EC3CB2">
        <w:rPr>
          <w:sz w:val="22"/>
          <w:szCs w:val="22"/>
        </w:rPr>
        <w:t xml:space="preserve">Please see the table below for a break-down of invoice 105959, received from Motseng Facilities Management. </w:t>
      </w:r>
    </w:p>
    <w:p w:rsidR="00EC3CB2" w:rsidRPr="00EC3CB2" w:rsidRDefault="00EC3CB2" w:rsidP="00EC3CB2">
      <w:pPr>
        <w:spacing w:after="120" w:line="260" w:lineRule="exact"/>
        <w:rPr>
          <w:sz w:val="22"/>
          <w:szCs w:val="22"/>
        </w:rPr>
      </w:pPr>
    </w:p>
    <w:tbl>
      <w:tblPr>
        <w:tblW w:w="84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53"/>
        <w:gridCol w:w="1773"/>
      </w:tblGrid>
      <w:tr w:rsidR="00EC3CB2" w:rsidRPr="00EC3CB2" w:rsidTr="00EC3CB2">
        <w:tc>
          <w:tcPr>
            <w:tcW w:w="6653" w:type="dxa"/>
            <w:shd w:val="clear" w:color="auto" w:fill="BFBFBF" w:themeFill="background1" w:themeFillShade="BF"/>
          </w:tcPr>
          <w:p w:rsidR="00EC3CB2" w:rsidRPr="00EC3CB2" w:rsidRDefault="00EC3CB2" w:rsidP="00EC3CB2">
            <w:pPr>
              <w:spacing w:after="120" w:line="260" w:lineRule="exact"/>
              <w:ind w:left="34" w:hanging="34"/>
              <w:rPr>
                <w:b/>
                <w:bCs/>
                <w:sz w:val="18"/>
                <w:szCs w:val="18"/>
                <w:lang w:val="en-ZA"/>
              </w:rPr>
            </w:pPr>
            <w:r w:rsidRPr="00EC3CB2">
              <w:rPr>
                <w:b/>
                <w:bCs/>
                <w:sz w:val="18"/>
                <w:szCs w:val="18"/>
                <w:lang w:val="en-ZA"/>
              </w:rPr>
              <w:t>BREAK-DOWN</w:t>
            </w:r>
          </w:p>
        </w:tc>
        <w:tc>
          <w:tcPr>
            <w:tcW w:w="1773" w:type="dxa"/>
            <w:shd w:val="clear" w:color="auto" w:fill="BFBFBF" w:themeFill="background1" w:themeFillShade="BF"/>
          </w:tcPr>
          <w:p w:rsidR="00EC3CB2" w:rsidRPr="00EC3CB2" w:rsidRDefault="00EC3CB2" w:rsidP="00EC3CB2">
            <w:pPr>
              <w:spacing w:after="120" w:line="260" w:lineRule="exact"/>
              <w:ind w:left="357" w:hanging="357"/>
              <w:jc w:val="center"/>
              <w:rPr>
                <w:b/>
                <w:bCs/>
                <w:sz w:val="18"/>
                <w:szCs w:val="18"/>
                <w:lang w:val="en-ZA"/>
              </w:rPr>
            </w:pPr>
            <w:r w:rsidRPr="00EC3CB2">
              <w:rPr>
                <w:b/>
                <w:bCs/>
                <w:sz w:val="18"/>
                <w:szCs w:val="18"/>
                <w:lang w:val="en-ZA"/>
              </w:rPr>
              <w:t>R</w:t>
            </w:r>
          </w:p>
        </w:tc>
      </w:tr>
      <w:tr w:rsidR="00EC3CB2" w:rsidRPr="00EC3CB2" w:rsidTr="00EC3CB2">
        <w:tc>
          <w:tcPr>
            <w:tcW w:w="6653" w:type="dxa"/>
          </w:tcPr>
          <w:p w:rsidR="00EC3CB2" w:rsidRPr="00EC3CB2" w:rsidRDefault="00EC3CB2" w:rsidP="00EC3CB2">
            <w:pPr>
              <w:spacing w:after="120" w:line="260" w:lineRule="exact"/>
              <w:ind w:left="34" w:hanging="34"/>
              <w:rPr>
                <w:sz w:val="18"/>
                <w:szCs w:val="18"/>
                <w:lang w:val="en-ZA"/>
              </w:rPr>
            </w:pPr>
            <w:r w:rsidRPr="00EC3CB2">
              <w:rPr>
                <w:sz w:val="18"/>
                <w:szCs w:val="18"/>
                <w:lang w:val="en-ZA"/>
              </w:rPr>
              <w:t>Total amount of the goods and services charged by Khemano Consortium to Motseng (including transport costs).</w:t>
            </w:r>
          </w:p>
        </w:tc>
        <w:tc>
          <w:tcPr>
            <w:tcW w:w="1773" w:type="dxa"/>
            <w:vAlign w:val="bottom"/>
          </w:tcPr>
          <w:p w:rsidR="00EC3CB2" w:rsidRPr="00EC3CB2" w:rsidRDefault="00EC3CB2" w:rsidP="00EC3CB2">
            <w:pPr>
              <w:spacing w:after="120" w:line="260" w:lineRule="exact"/>
              <w:ind w:left="357" w:hanging="357"/>
              <w:jc w:val="right"/>
              <w:rPr>
                <w:sz w:val="18"/>
                <w:szCs w:val="18"/>
                <w:lang w:val="en-ZA"/>
              </w:rPr>
            </w:pPr>
            <w:r w:rsidRPr="00EC3CB2">
              <w:rPr>
                <w:sz w:val="18"/>
                <w:szCs w:val="18"/>
                <w:lang w:val="en-ZA"/>
              </w:rPr>
              <w:t>1 776 900,00</w:t>
            </w:r>
          </w:p>
        </w:tc>
      </w:tr>
      <w:tr w:rsidR="00EC3CB2" w:rsidRPr="00EC3CB2" w:rsidTr="00EC3CB2">
        <w:tc>
          <w:tcPr>
            <w:tcW w:w="6653" w:type="dxa"/>
          </w:tcPr>
          <w:p w:rsidR="00EC3CB2" w:rsidRPr="00EC3CB2" w:rsidRDefault="00EC3CB2" w:rsidP="00EC3CB2">
            <w:pPr>
              <w:spacing w:after="120" w:line="260" w:lineRule="exact"/>
              <w:ind w:left="34" w:hanging="34"/>
              <w:rPr>
                <w:i/>
                <w:iCs/>
                <w:sz w:val="18"/>
                <w:szCs w:val="18"/>
                <w:lang w:val="en-ZA"/>
              </w:rPr>
            </w:pPr>
            <w:r w:rsidRPr="00EC3CB2">
              <w:rPr>
                <w:sz w:val="18"/>
                <w:szCs w:val="18"/>
                <w:lang w:val="en-ZA"/>
              </w:rPr>
              <w:t xml:space="preserve">12% Profit and attendance fee charged by Motseng Facilities Management </w:t>
            </w:r>
            <w:r w:rsidRPr="00EC3CB2">
              <w:rPr>
                <w:i/>
                <w:iCs/>
                <w:sz w:val="18"/>
                <w:szCs w:val="18"/>
                <w:lang w:val="en-ZA"/>
              </w:rPr>
              <w:t>(R1 776 900,00*12%)</w:t>
            </w:r>
          </w:p>
        </w:tc>
        <w:tc>
          <w:tcPr>
            <w:tcW w:w="1773" w:type="dxa"/>
            <w:vAlign w:val="bottom"/>
          </w:tcPr>
          <w:p w:rsidR="00EC3CB2" w:rsidRPr="00EC3CB2" w:rsidRDefault="00EC3CB2" w:rsidP="00EC3CB2">
            <w:pPr>
              <w:spacing w:after="120" w:line="260" w:lineRule="exact"/>
              <w:ind w:left="357" w:hanging="357"/>
              <w:jc w:val="right"/>
              <w:rPr>
                <w:rFonts w:cs="Times New Roman"/>
                <w:sz w:val="18"/>
                <w:szCs w:val="18"/>
              </w:rPr>
            </w:pPr>
            <w:r w:rsidRPr="00EC3CB2">
              <w:rPr>
                <w:rFonts w:cs="Times New Roman"/>
                <w:sz w:val="18"/>
                <w:szCs w:val="18"/>
              </w:rPr>
              <w:t>213 228,00</w:t>
            </w:r>
          </w:p>
        </w:tc>
      </w:tr>
      <w:tr w:rsidR="00EC3CB2" w:rsidRPr="00EC3CB2" w:rsidTr="00EC3CB2">
        <w:tc>
          <w:tcPr>
            <w:tcW w:w="6653" w:type="dxa"/>
          </w:tcPr>
          <w:p w:rsidR="00EC3CB2" w:rsidRPr="00EC3CB2" w:rsidRDefault="00EC3CB2" w:rsidP="00EC3CB2">
            <w:pPr>
              <w:spacing w:after="120" w:line="260" w:lineRule="exact"/>
              <w:ind w:left="34" w:hanging="34"/>
              <w:rPr>
                <w:sz w:val="18"/>
                <w:szCs w:val="18"/>
                <w:lang w:val="en-ZA"/>
              </w:rPr>
            </w:pPr>
            <w:r w:rsidRPr="00EC3CB2">
              <w:rPr>
                <w:sz w:val="18"/>
                <w:szCs w:val="18"/>
                <w:lang w:val="en-ZA"/>
              </w:rPr>
              <w:t>Total amount (Excluding VAT)</w:t>
            </w:r>
          </w:p>
        </w:tc>
        <w:tc>
          <w:tcPr>
            <w:tcW w:w="1773" w:type="dxa"/>
            <w:vAlign w:val="bottom"/>
          </w:tcPr>
          <w:p w:rsidR="00EC3CB2" w:rsidRPr="00EC3CB2" w:rsidRDefault="00EC3CB2" w:rsidP="00EC3CB2">
            <w:pPr>
              <w:spacing w:after="120" w:line="260" w:lineRule="exact"/>
              <w:ind w:left="357" w:hanging="357"/>
              <w:jc w:val="right"/>
              <w:rPr>
                <w:sz w:val="18"/>
                <w:szCs w:val="18"/>
                <w:lang w:val="en-ZA"/>
              </w:rPr>
            </w:pPr>
            <w:r w:rsidRPr="00EC3CB2">
              <w:rPr>
                <w:sz w:val="18"/>
                <w:szCs w:val="18"/>
                <w:lang w:val="en-ZA"/>
              </w:rPr>
              <w:t>1 990 128,00</w:t>
            </w:r>
          </w:p>
        </w:tc>
      </w:tr>
      <w:tr w:rsidR="00EC3CB2" w:rsidRPr="00EC3CB2" w:rsidTr="00EC3CB2">
        <w:tc>
          <w:tcPr>
            <w:tcW w:w="6653" w:type="dxa"/>
          </w:tcPr>
          <w:p w:rsidR="00EC3CB2" w:rsidRPr="00EC3CB2" w:rsidRDefault="00EC3CB2" w:rsidP="00EC3CB2">
            <w:pPr>
              <w:spacing w:after="120" w:line="260" w:lineRule="exact"/>
              <w:ind w:left="34" w:hanging="34"/>
              <w:rPr>
                <w:sz w:val="18"/>
                <w:szCs w:val="18"/>
                <w:lang w:val="en-ZA"/>
              </w:rPr>
            </w:pPr>
            <w:r w:rsidRPr="00EC3CB2">
              <w:rPr>
                <w:sz w:val="18"/>
                <w:szCs w:val="18"/>
                <w:lang w:val="en-ZA"/>
              </w:rPr>
              <w:t>VAT @ 14%</w:t>
            </w:r>
          </w:p>
        </w:tc>
        <w:tc>
          <w:tcPr>
            <w:tcW w:w="1773" w:type="dxa"/>
            <w:vAlign w:val="bottom"/>
          </w:tcPr>
          <w:p w:rsidR="00EC3CB2" w:rsidRPr="00EC3CB2" w:rsidRDefault="00EC3CB2" w:rsidP="00EC3CB2">
            <w:pPr>
              <w:spacing w:after="120" w:line="260" w:lineRule="exact"/>
              <w:ind w:left="357" w:hanging="357"/>
              <w:jc w:val="right"/>
              <w:rPr>
                <w:rFonts w:cs="Times New Roman"/>
                <w:sz w:val="18"/>
                <w:szCs w:val="18"/>
              </w:rPr>
            </w:pPr>
            <w:r w:rsidRPr="00EC3CB2">
              <w:rPr>
                <w:rFonts w:cs="Times New Roman"/>
                <w:sz w:val="18"/>
                <w:szCs w:val="18"/>
              </w:rPr>
              <w:t>278 617,92</w:t>
            </w:r>
          </w:p>
        </w:tc>
      </w:tr>
      <w:tr w:rsidR="00EC3CB2" w:rsidRPr="00EC3CB2" w:rsidTr="00EC3CB2">
        <w:tc>
          <w:tcPr>
            <w:tcW w:w="6653" w:type="dxa"/>
          </w:tcPr>
          <w:p w:rsidR="00EC3CB2" w:rsidRPr="00EC3CB2" w:rsidRDefault="00EC3CB2" w:rsidP="00EC3CB2">
            <w:pPr>
              <w:spacing w:after="120" w:line="260" w:lineRule="exact"/>
              <w:ind w:left="34" w:hanging="34"/>
              <w:rPr>
                <w:b/>
                <w:bCs/>
                <w:sz w:val="18"/>
                <w:szCs w:val="18"/>
                <w:lang w:val="en-ZA"/>
              </w:rPr>
            </w:pPr>
            <w:r w:rsidRPr="00EC3CB2">
              <w:rPr>
                <w:b/>
                <w:bCs/>
                <w:sz w:val="18"/>
                <w:szCs w:val="18"/>
                <w:lang w:val="en-ZA"/>
              </w:rPr>
              <w:t>Total amount charged to DPW (including VAT)</w:t>
            </w:r>
          </w:p>
        </w:tc>
        <w:tc>
          <w:tcPr>
            <w:tcW w:w="1773" w:type="dxa"/>
            <w:vAlign w:val="bottom"/>
          </w:tcPr>
          <w:p w:rsidR="00EC3CB2" w:rsidRPr="00EC3CB2" w:rsidRDefault="00EC3CB2" w:rsidP="00EC3CB2">
            <w:pPr>
              <w:spacing w:after="120" w:line="260" w:lineRule="exact"/>
              <w:ind w:left="357" w:hanging="357"/>
              <w:jc w:val="right"/>
              <w:rPr>
                <w:b/>
                <w:bCs/>
                <w:sz w:val="18"/>
                <w:szCs w:val="18"/>
                <w:lang w:val="en-ZA"/>
              </w:rPr>
            </w:pPr>
            <w:r w:rsidRPr="00EC3CB2">
              <w:rPr>
                <w:b/>
                <w:bCs/>
                <w:sz w:val="18"/>
                <w:szCs w:val="18"/>
                <w:lang w:val="en-ZA"/>
              </w:rPr>
              <w:t>2 268 745,92</w:t>
            </w:r>
          </w:p>
        </w:tc>
      </w:tr>
    </w:tbl>
    <w:p w:rsidR="00EC3CB2" w:rsidRPr="00EC3CB2" w:rsidRDefault="00EC3CB2" w:rsidP="00EC3CB2">
      <w:pPr>
        <w:spacing w:after="120" w:line="260" w:lineRule="exact"/>
        <w:ind w:left="357" w:hanging="357"/>
        <w:rPr>
          <w:sz w:val="22"/>
          <w:szCs w:val="22"/>
        </w:rPr>
      </w:pPr>
    </w:p>
    <w:p w:rsidR="00EC3CB2" w:rsidRPr="00EC3CB2" w:rsidRDefault="00EC3CB2" w:rsidP="006F5D2E">
      <w:pPr>
        <w:widowControl w:val="0"/>
        <w:numPr>
          <w:ilvl w:val="0"/>
          <w:numId w:val="297"/>
        </w:numPr>
        <w:spacing w:after="120" w:line="260" w:lineRule="exact"/>
        <w:ind w:left="357" w:hanging="357"/>
        <w:rPr>
          <w:sz w:val="22"/>
          <w:szCs w:val="22"/>
        </w:rPr>
      </w:pPr>
      <w:r w:rsidRPr="00EC3CB2">
        <w:rPr>
          <w:sz w:val="22"/>
          <w:szCs w:val="22"/>
        </w:rPr>
        <w:t>From the information stated above it is clear that Motseng Facilities Management merely acted as a middleman between Khemamo and the Department of Public Works. It appears as if Motseng Facilities Management performs the procurement functions on behalf of the department (i.e. obtaining quotations and awarding of the bid to a selected supplier); then proceeds to charge the department a 12% “handling fee” on the cost of the service charged by the winning supplier.</w:t>
      </w:r>
    </w:p>
    <w:p w:rsidR="00EC3CB2" w:rsidRPr="00EC3CB2" w:rsidRDefault="00EC3CB2" w:rsidP="00EC3CB2">
      <w:pPr>
        <w:spacing w:after="120" w:line="260" w:lineRule="exact"/>
        <w:ind w:left="357"/>
        <w:rPr>
          <w:sz w:val="22"/>
          <w:szCs w:val="22"/>
        </w:rPr>
      </w:pPr>
      <w:r w:rsidRPr="00333EE3">
        <w:rPr>
          <w:sz w:val="22"/>
          <w:szCs w:val="22"/>
        </w:rPr>
        <w:t>Planning and consideration of the best value for money options is integral to demand management in deciding to outsource a function opposed to performing the function internally. The service provided appears not to be of a specialised nature and the 12% profit made by the department without using a service provider or if the service has been procured directly from Khemamo.</w:t>
      </w:r>
      <w:r w:rsidRPr="00EC3CB2">
        <w:rPr>
          <w:sz w:val="22"/>
          <w:szCs w:val="22"/>
        </w:rPr>
        <w:t xml:space="preserve"> </w:t>
      </w:r>
    </w:p>
    <w:p w:rsidR="00EC3CB2" w:rsidRPr="00EC3CB2" w:rsidRDefault="00EC3CB2" w:rsidP="00EC3CB2">
      <w:pPr>
        <w:spacing w:after="120" w:line="260" w:lineRule="exact"/>
        <w:ind w:left="357"/>
        <w:rPr>
          <w:sz w:val="22"/>
          <w:szCs w:val="22"/>
        </w:rPr>
      </w:pPr>
    </w:p>
    <w:p w:rsidR="00EC3CB2" w:rsidRPr="00EC3CB2" w:rsidRDefault="00EC3CB2" w:rsidP="00EC3CB2">
      <w:pPr>
        <w:spacing w:after="120" w:line="260" w:lineRule="exact"/>
        <w:ind w:left="357"/>
        <w:rPr>
          <w:sz w:val="22"/>
          <w:szCs w:val="22"/>
        </w:rPr>
      </w:pPr>
      <w:r w:rsidRPr="00EC3CB2">
        <w:rPr>
          <w:sz w:val="22"/>
          <w:szCs w:val="22"/>
        </w:rPr>
        <w:t xml:space="preserve">It was further noted that attached to the batch was documentation from Motseng Facilities Management stating the procurement process for requesting quotations were followed by them. They have invited quotations from three service providers and two responded. The reason why they had chosen Khemano Consortium was on the basis of providing the lowest price. Both service providers were 100% black owned and submitted all the required documentation. </w:t>
      </w:r>
    </w:p>
    <w:p w:rsidR="00EC3CB2" w:rsidRPr="00EC3CB2" w:rsidRDefault="00EC3CB2" w:rsidP="00EC3CB2">
      <w:pPr>
        <w:spacing w:after="120" w:line="260" w:lineRule="exact"/>
        <w:ind w:left="357"/>
        <w:rPr>
          <w:sz w:val="22"/>
          <w:szCs w:val="22"/>
        </w:rPr>
      </w:pPr>
    </w:p>
    <w:p w:rsidR="00EC3CB2" w:rsidRPr="00EC3CB2" w:rsidRDefault="00EC3CB2" w:rsidP="006F5D2E">
      <w:pPr>
        <w:widowControl w:val="0"/>
        <w:numPr>
          <w:ilvl w:val="0"/>
          <w:numId w:val="281"/>
        </w:numPr>
        <w:spacing w:after="120" w:line="260" w:lineRule="exact"/>
        <w:ind w:left="900" w:hanging="540"/>
        <w:rPr>
          <w:sz w:val="22"/>
          <w:szCs w:val="22"/>
        </w:rPr>
      </w:pPr>
      <w:r w:rsidRPr="00EC3CB2">
        <w:rPr>
          <w:sz w:val="22"/>
          <w:szCs w:val="22"/>
        </w:rPr>
        <w:lastRenderedPageBreak/>
        <w:t>Three service providers listed as being invited to submit quotations:</w:t>
      </w:r>
    </w:p>
    <w:p w:rsidR="00EC3CB2" w:rsidRPr="00EC3CB2" w:rsidRDefault="00EC3CB2" w:rsidP="00EC3CB2">
      <w:pPr>
        <w:numPr>
          <w:ilvl w:val="0"/>
          <w:numId w:val="20"/>
        </w:numPr>
        <w:rPr>
          <w:sz w:val="22"/>
          <w:szCs w:val="22"/>
        </w:rPr>
      </w:pPr>
      <w:r w:rsidRPr="00EC3CB2">
        <w:rPr>
          <w:sz w:val="22"/>
          <w:szCs w:val="22"/>
        </w:rPr>
        <w:t>Khemano Consortium</w:t>
      </w:r>
    </w:p>
    <w:p w:rsidR="00EC3CB2" w:rsidRPr="00EC3CB2" w:rsidRDefault="00EC3CB2" w:rsidP="00EC3CB2">
      <w:pPr>
        <w:numPr>
          <w:ilvl w:val="0"/>
          <w:numId w:val="20"/>
        </w:numPr>
        <w:rPr>
          <w:sz w:val="22"/>
          <w:szCs w:val="22"/>
        </w:rPr>
      </w:pPr>
      <w:r w:rsidRPr="00EC3CB2">
        <w:rPr>
          <w:sz w:val="22"/>
          <w:szCs w:val="22"/>
        </w:rPr>
        <w:t>Nwamavutani Events</w:t>
      </w:r>
    </w:p>
    <w:p w:rsidR="00EC3CB2" w:rsidRPr="00EC3CB2" w:rsidRDefault="00EC3CB2" w:rsidP="00EC3CB2">
      <w:pPr>
        <w:numPr>
          <w:ilvl w:val="0"/>
          <w:numId w:val="20"/>
        </w:numPr>
        <w:rPr>
          <w:sz w:val="22"/>
          <w:szCs w:val="22"/>
        </w:rPr>
      </w:pPr>
      <w:r w:rsidRPr="00EC3CB2">
        <w:rPr>
          <w:sz w:val="22"/>
          <w:szCs w:val="22"/>
        </w:rPr>
        <w:t>Setshaba Events</w:t>
      </w:r>
    </w:p>
    <w:p w:rsidR="00EC3CB2" w:rsidRPr="00EC3CB2" w:rsidRDefault="00EC3CB2" w:rsidP="00EC3CB2">
      <w:pPr>
        <w:ind w:left="1260"/>
        <w:contextualSpacing/>
        <w:rPr>
          <w:sz w:val="22"/>
          <w:szCs w:val="22"/>
        </w:rPr>
      </w:pPr>
    </w:p>
    <w:p w:rsidR="00EC3CB2" w:rsidRPr="00EC3CB2" w:rsidRDefault="00EC3CB2" w:rsidP="006F5D2E">
      <w:pPr>
        <w:widowControl w:val="0"/>
        <w:numPr>
          <w:ilvl w:val="0"/>
          <w:numId w:val="281"/>
        </w:numPr>
        <w:spacing w:after="120" w:line="260" w:lineRule="exact"/>
        <w:ind w:left="900" w:hanging="540"/>
        <w:rPr>
          <w:sz w:val="22"/>
          <w:szCs w:val="22"/>
        </w:rPr>
      </w:pPr>
      <w:r w:rsidRPr="00EC3CB2">
        <w:rPr>
          <w:sz w:val="22"/>
          <w:szCs w:val="22"/>
        </w:rPr>
        <w:t xml:space="preserve">Service providers submitted their RFP </w:t>
      </w:r>
    </w:p>
    <w:p w:rsidR="00EC3CB2" w:rsidRPr="00EC3CB2" w:rsidRDefault="00EC3CB2" w:rsidP="00EC3CB2">
      <w:pPr>
        <w:numPr>
          <w:ilvl w:val="0"/>
          <w:numId w:val="20"/>
        </w:numPr>
        <w:rPr>
          <w:sz w:val="22"/>
          <w:szCs w:val="22"/>
        </w:rPr>
      </w:pPr>
      <w:r w:rsidRPr="00EC3CB2">
        <w:rPr>
          <w:sz w:val="22"/>
          <w:szCs w:val="22"/>
        </w:rPr>
        <w:t>Khemano Consortium</w:t>
      </w:r>
    </w:p>
    <w:p w:rsidR="00EC3CB2" w:rsidRPr="00EC3CB2" w:rsidRDefault="00EC3CB2" w:rsidP="00EC3CB2">
      <w:pPr>
        <w:numPr>
          <w:ilvl w:val="0"/>
          <w:numId w:val="20"/>
        </w:numPr>
        <w:rPr>
          <w:sz w:val="22"/>
          <w:szCs w:val="22"/>
        </w:rPr>
      </w:pPr>
      <w:r w:rsidRPr="00EC3CB2">
        <w:rPr>
          <w:sz w:val="22"/>
          <w:szCs w:val="22"/>
        </w:rPr>
        <w:t>Nwamavutani Events</w:t>
      </w:r>
    </w:p>
    <w:p w:rsidR="00EC3CB2" w:rsidRPr="00EC3CB2" w:rsidRDefault="00EC3CB2" w:rsidP="00EC3CB2">
      <w:pPr>
        <w:rPr>
          <w:rFonts w:cs="Times New Roman"/>
          <w:sz w:val="22"/>
          <w:szCs w:val="22"/>
        </w:rPr>
      </w:pPr>
    </w:p>
    <w:p w:rsidR="00EC3CB2" w:rsidRPr="00EC3CB2" w:rsidRDefault="00EC3CB2" w:rsidP="00EC3CB2">
      <w:pPr>
        <w:ind w:left="900" w:hanging="543"/>
        <w:rPr>
          <w:rFonts w:cs="Times New Roman"/>
          <w:sz w:val="22"/>
          <w:szCs w:val="22"/>
        </w:rPr>
      </w:pPr>
      <w:r w:rsidRPr="00EC3CB2">
        <w:rPr>
          <w:rFonts w:cs="Times New Roman"/>
          <w:sz w:val="22"/>
          <w:szCs w:val="22"/>
        </w:rPr>
        <w:t>(iii)</w:t>
      </w:r>
      <w:r w:rsidRPr="00EC3CB2">
        <w:rPr>
          <w:rFonts w:cs="Times New Roman"/>
          <w:sz w:val="22"/>
          <w:szCs w:val="22"/>
        </w:rPr>
        <w:tab/>
        <w:t xml:space="preserve">The following timelines were specified in the Motseng Facilities Management procurement documentation. </w:t>
      </w:r>
    </w:p>
    <w:p w:rsidR="00EC3CB2" w:rsidRPr="00EC3CB2" w:rsidRDefault="00EC3CB2" w:rsidP="00EC3CB2">
      <w:pPr>
        <w:ind w:left="900" w:hanging="543"/>
        <w:rPr>
          <w:rFonts w:cs="Times New Roman"/>
          <w:sz w:val="22"/>
          <w:szCs w:val="22"/>
        </w:rPr>
      </w:pPr>
      <w:r w:rsidRPr="00EC3CB2">
        <w:rPr>
          <w:rFonts w:cs="Times New Roman"/>
          <w:sz w:val="22"/>
          <w:szCs w:val="22"/>
        </w:rPr>
        <w:tab/>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33"/>
        <w:gridCol w:w="4171"/>
      </w:tblGrid>
      <w:tr w:rsidR="00EC3CB2" w:rsidRPr="00EC3CB2" w:rsidTr="00EC3CB2">
        <w:tc>
          <w:tcPr>
            <w:tcW w:w="3333" w:type="dxa"/>
            <w:shd w:val="clear" w:color="auto" w:fill="BFBFBF" w:themeFill="background1" w:themeFillShade="BF"/>
          </w:tcPr>
          <w:p w:rsidR="00EC3CB2" w:rsidRPr="00EC3CB2" w:rsidRDefault="00EC3CB2" w:rsidP="00EC3CB2">
            <w:pPr>
              <w:rPr>
                <w:rFonts w:cs="Times New Roman"/>
                <w:b/>
                <w:bCs/>
                <w:sz w:val="18"/>
                <w:szCs w:val="18"/>
                <w:lang w:eastAsia="en-ZA"/>
              </w:rPr>
            </w:pPr>
            <w:r w:rsidRPr="00EC3CB2">
              <w:rPr>
                <w:rFonts w:cs="Times New Roman"/>
                <w:b/>
                <w:bCs/>
                <w:sz w:val="18"/>
                <w:szCs w:val="18"/>
                <w:lang w:eastAsia="en-ZA"/>
              </w:rPr>
              <w:t>Activity</w:t>
            </w:r>
          </w:p>
        </w:tc>
        <w:tc>
          <w:tcPr>
            <w:tcW w:w="4171" w:type="dxa"/>
            <w:shd w:val="clear" w:color="auto" w:fill="BFBFBF" w:themeFill="background1" w:themeFillShade="BF"/>
          </w:tcPr>
          <w:p w:rsidR="00EC3CB2" w:rsidRPr="00EC3CB2" w:rsidRDefault="00EC3CB2" w:rsidP="00EC3CB2">
            <w:pPr>
              <w:rPr>
                <w:rFonts w:cs="Times New Roman"/>
                <w:b/>
                <w:bCs/>
                <w:sz w:val="18"/>
                <w:szCs w:val="18"/>
                <w:lang w:eastAsia="en-ZA"/>
              </w:rPr>
            </w:pPr>
            <w:r w:rsidRPr="00EC3CB2">
              <w:rPr>
                <w:rFonts w:cs="Times New Roman"/>
                <w:b/>
                <w:bCs/>
                <w:sz w:val="18"/>
                <w:szCs w:val="18"/>
                <w:lang w:eastAsia="en-ZA"/>
              </w:rPr>
              <w:t xml:space="preserve">Due Dates </w:t>
            </w:r>
          </w:p>
        </w:tc>
      </w:tr>
      <w:tr w:rsidR="00EC3CB2" w:rsidRPr="00EC3CB2" w:rsidTr="00EC3CB2">
        <w:tc>
          <w:tcPr>
            <w:tcW w:w="3333" w:type="dxa"/>
          </w:tcPr>
          <w:p w:rsidR="00EC3CB2" w:rsidRPr="00EC3CB2" w:rsidRDefault="00EC3CB2" w:rsidP="00EC3CB2">
            <w:pPr>
              <w:rPr>
                <w:rFonts w:cs="Times New Roman"/>
                <w:sz w:val="18"/>
                <w:szCs w:val="18"/>
                <w:lang w:eastAsia="en-ZA"/>
              </w:rPr>
            </w:pPr>
            <w:r w:rsidRPr="00EC3CB2">
              <w:rPr>
                <w:rFonts w:cs="Times New Roman"/>
                <w:sz w:val="18"/>
                <w:szCs w:val="18"/>
                <w:lang w:eastAsia="en-ZA"/>
              </w:rPr>
              <w:t>Documents issue</w:t>
            </w:r>
          </w:p>
        </w:tc>
        <w:tc>
          <w:tcPr>
            <w:tcW w:w="4171" w:type="dxa"/>
          </w:tcPr>
          <w:p w:rsidR="00EC3CB2" w:rsidRPr="00EC3CB2" w:rsidRDefault="00EC3CB2" w:rsidP="00EC3CB2">
            <w:pPr>
              <w:rPr>
                <w:rFonts w:cs="Times New Roman"/>
                <w:sz w:val="18"/>
                <w:szCs w:val="18"/>
                <w:lang w:eastAsia="en-ZA"/>
              </w:rPr>
            </w:pPr>
            <w:r w:rsidRPr="00EC3CB2">
              <w:rPr>
                <w:rFonts w:cs="Times New Roman"/>
                <w:sz w:val="18"/>
                <w:szCs w:val="18"/>
                <w:lang w:eastAsia="en-ZA"/>
              </w:rPr>
              <w:t>17 May 2011</w:t>
            </w:r>
          </w:p>
        </w:tc>
      </w:tr>
      <w:tr w:rsidR="00EC3CB2" w:rsidRPr="00EC3CB2" w:rsidTr="00EC3CB2">
        <w:tc>
          <w:tcPr>
            <w:tcW w:w="3333" w:type="dxa"/>
          </w:tcPr>
          <w:p w:rsidR="00EC3CB2" w:rsidRPr="00EC3CB2" w:rsidRDefault="00EC3CB2" w:rsidP="00EC3CB2">
            <w:pPr>
              <w:rPr>
                <w:rFonts w:cs="Times New Roman"/>
                <w:sz w:val="18"/>
                <w:szCs w:val="18"/>
                <w:lang w:eastAsia="en-ZA"/>
              </w:rPr>
            </w:pPr>
            <w:r w:rsidRPr="00EC3CB2">
              <w:rPr>
                <w:rFonts w:cs="Times New Roman"/>
                <w:sz w:val="18"/>
                <w:szCs w:val="18"/>
                <w:lang w:eastAsia="en-ZA"/>
              </w:rPr>
              <w:t>Deadline for the RFP responses</w:t>
            </w:r>
          </w:p>
        </w:tc>
        <w:tc>
          <w:tcPr>
            <w:tcW w:w="4171" w:type="dxa"/>
          </w:tcPr>
          <w:p w:rsidR="00EC3CB2" w:rsidRPr="00EC3CB2" w:rsidRDefault="00EC3CB2" w:rsidP="00EC3CB2">
            <w:pPr>
              <w:rPr>
                <w:rFonts w:cs="Times New Roman"/>
                <w:sz w:val="18"/>
                <w:szCs w:val="18"/>
                <w:lang w:eastAsia="en-ZA"/>
              </w:rPr>
            </w:pPr>
            <w:r w:rsidRPr="00EC3CB2">
              <w:rPr>
                <w:rFonts w:cs="Times New Roman"/>
                <w:sz w:val="18"/>
                <w:szCs w:val="18"/>
                <w:lang w:eastAsia="en-ZA"/>
              </w:rPr>
              <w:t>19 May 2011</w:t>
            </w:r>
          </w:p>
        </w:tc>
      </w:tr>
      <w:tr w:rsidR="00EC3CB2" w:rsidRPr="00EC3CB2" w:rsidTr="00EC3CB2">
        <w:tc>
          <w:tcPr>
            <w:tcW w:w="3333" w:type="dxa"/>
          </w:tcPr>
          <w:p w:rsidR="00EC3CB2" w:rsidRPr="00EC3CB2" w:rsidRDefault="00EC3CB2" w:rsidP="00EC3CB2">
            <w:pPr>
              <w:rPr>
                <w:rFonts w:cs="Times New Roman"/>
                <w:sz w:val="18"/>
                <w:szCs w:val="18"/>
                <w:lang w:eastAsia="en-ZA"/>
              </w:rPr>
            </w:pPr>
            <w:r w:rsidRPr="00EC3CB2">
              <w:rPr>
                <w:rFonts w:cs="Times New Roman"/>
                <w:sz w:val="18"/>
                <w:szCs w:val="18"/>
                <w:lang w:eastAsia="en-ZA"/>
              </w:rPr>
              <w:t>Internal evaluation of responses</w:t>
            </w:r>
          </w:p>
        </w:tc>
        <w:tc>
          <w:tcPr>
            <w:tcW w:w="4171" w:type="dxa"/>
          </w:tcPr>
          <w:p w:rsidR="00EC3CB2" w:rsidRPr="00EC3CB2" w:rsidRDefault="00EC3CB2" w:rsidP="00EC3CB2">
            <w:pPr>
              <w:rPr>
                <w:rFonts w:cs="Times New Roman"/>
                <w:sz w:val="18"/>
                <w:szCs w:val="18"/>
                <w:lang w:eastAsia="en-ZA"/>
              </w:rPr>
            </w:pPr>
            <w:r w:rsidRPr="00EC3CB2">
              <w:rPr>
                <w:rFonts w:cs="Times New Roman"/>
                <w:sz w:val="18"/>
                <w:szCs w:val="18"/>
                <w:lang w:eastAsia="en-ZA"/>
              </w:rPr>
              <w:t>19 May 2011</w:t>
            </w:r>
          </w:p>
        </w:tc>
      </w:tr>
    </w:tbl>
    <w:p w:rsidR="00EC3CB2" w:rsidRPr="00EC3CB2" w:rsidRDefault="00EC3CB2" w:rsidP="00EC3CB2">
      <w:pPr>
        <w:ind w:left="900" w:hanging="543"/>
        <w:rPr>
          <w:rFonts w:cs="Times New Roman"/>
          <w:sz w:val="22"/>
          <w:szCs w:val="22"/>
        </w:rPr>
      </w:pPr>
    </w:p>
    <w:p w:rsidR="00EC3CB2" w:rsidRPr="00EC3CB2" w:rsidRDefault="00EC3CB2" w:rsidP="00EC3CB2">
      <w:pPr>
        <w:ind w:left="357"/>
        <w:rPr>
          <w:rFonts w:cs="Times New Roman"/>
          <w:sz w:val="22"/>
          <w:szCs w:val="22"/>
        </w:rPr>
      </w:pPr>
      <w:r w:rsidRPr="00EC3CB2">
        <w:rPr>
          <w:rFonts w:cs="Times New Roman"/>
          <w:sz w:val="22"/>
          <w:szCs w:val="22"/>
        </w:rPr>
        <w:t>It should further be noted that the service provider was appointed on 20 May 2011.</w:t>
      </w:r>
    </w:p>
    <w:p w:rsidR="00EC3CB2" w:rsidRPr="00EC3CB2" w:rsidRDefault="00EC3CB2" w:rsidP="00EC3CB2">
      <w:pPr>
        <w:ind w:left="360"/>
        <w:rPr>
          <w:rFonts w:cs="Times New Roman"/>
          <w:sz w:val="22"/>
          <w:szCs w:val="22"/>
        </w:rPr>
      </w:pPr>
    </w:p>
    <w:p w:rsidR="00EC3CB2" w:rsidRPr="00EC3CB2" w:rsidRDefault="00EC3CB2" w:rsidP="00EC3CB2">
      <w:pPr>
        <w:spacing w:after="120" w:line="260" w:lineRule="exact"/>
        <w:ind w:left="357"/>
        <w:rPr>
          <w:sz w:val="22"/>
          <w:szCs w:val="22"/>
        </w:rPr>
      </w:pPr>
      <w:r w:rsidRPr="00EC3CB2">
        <w:rPr>
          <w:sz w:val="22"/>
          <w:szCs w:val="22"/>
        </w:rPr>
        <w:t>It is therefore not evident why, if Motseng Facilities Management can get three service providers that provide these services and two to respond, it is necessary for the department to incur the additional cost.</w:t>
      </w:r>
    </w:p>
    <w:p w:rsidR="00EC3CB2" w:rsidRPr="00EC3CB2" w:rsidRDefault="00EC3CB2" w:rsidP="00EC3CB2">
      <w:pPr>
        <w:spacing w:after="120" w:line="260" w:lineRule="exact"/>
        <w:ind w:left="360"/>
        <w:rPr>
          <w:sz w:val="22"/>
          <w:szCs w:val="22"/>
        </w:rPr>
      </w:pPr>
    </w:p>
    <w:p w:rsidR="00EC3CB2" w:rsidRPr="00EC3CB2" w:rsidRDefault="00EC3CB2" w:rsidP="006F5D2E">
      <w:pPr>
        <w:numPr>
          <w:ilvl w:val="0"/>
          <w:numId w:val="297"/>
        </w:numPr>
        <w:spacing w:after="120" w:line="260" w:lineRule="exact"/>
        <w:ind w:left="357" w:hanging="357"/>
        <w:rPr>
          <w:sz w:val="22"/>
          <w:szCs w:val="22"/>
          <w:lang w:val="en-ZA"/>
        </w:rPr>
      </w:pPr>
      <w:r w:rsidRPr="00EC3CB2">
        <w:rPr>
          <w:sz w:val="22"/>
          <w:szCs w:val="22"/>
        </w:rPr>
        <w:t xml:space="preserve">Per inspection of the invoice 105959, dated 31 May 2011, and certification that invoice has been received by finance, dated 07 June 2011, we noted that services were rendered before the order was issued and approved. The order was approved on 15 June 2011. </w:t>
      </w:r>
    </w:p>
    <w:p w:rsidR="00EC3CB2" w:rsidRPr="00EC3CB2" w:rsidRDefault="00EC3CB2" w:rsidP="00EC3CB2">
      <w:pPr>
        <w:spacing w:after="120" w:line="260" w:lineRule="exact"/>
        <w:ind w:left="357"/>
        <w:rPr>
          <w:sz w:val="22"/>
          <w:szCs w:val="22"/>
          <w:lang w:val="en-ZA"/>
        </w:rPr>
      </w:pPr>
      <w:r w:rsidRPr="00EC3CB2">
        <w:rPr>
          <w:sz w:val="22"/>
          <w:szCs w:val="22"/>
          <w:lang w:val="en-ZA"/>
        </w:rPr>
        <w:t xml:space="preserve">It was also noted that no internal memo was provided indicating that the expense was approved prior to receipt of the service. </w:t>
      </w:r>
    </w:p>
    <w:p w:rsidR="00EC3CB2" w:rsidRPr="00EC3CB2" w:rsidRDefault="00EC3CB2" w:rsidP="00EC3CB2">
      <w:pPr>
        <w:spacing w:after="120" w:line="260" w:lineRule="exact"/>
        <w:ind w:left="357"/>
        <w:rPr>
          <w:sz w:val="22"/>
          <w:szCs w:val="22"/>
          <w:lang w:val="en-ZA"/>
        </w:rPr>
      </w:pPr>
      <w:r w:rsidRPr="00EC3CB2">
        <w:rPr>
          <w:sz w:val="22"/>
          <w:szCs w:val="22"/>
          <w:lang w:val="en-ZA"/>
        </w:rPr>
        <w:t>No other documentation was provided indicating reasons for the deviation from the applicable internal controls and legislation.</w:t>
      </w:r>
    </w:p>
    <w:p w:rsidR="00EC3CB2" w:rsidRPr="00EC3CB2" w:rsidRDefault="00EC3CB2" w:rsidP="006F5D2E">
      <w:pPr>
        <w:numPr>
          <w:ilvl w:val="0"/>
          <w:numId w:val="297"/>
        </w:numPr>
        <w:spacing w:after="120" w:line="260" w:lineRule="exact"/>
        <w:ind w:left="426" w:hanging="426"/>
        <w:rPr>
          <w:sz w:val="22"/>
          <w:szCs w:val="22"/>
        </w:rPr>
      </w:pPr>
      <w:r w:rsidRPr="00EC3CB2">
        <w:rPr>
          <w:sz w:val="22"/>
          <w:szCs w:val="22"/>
          <w:lang w:val="en-ZA"/>
        </w:rPr>
        <w:t xml:space="preserve">The procurement was not listed in the </w:t>
      </w:r>
      <w:r w:rsidRPr="00EC3CB2">
        <w:rPr>
          <w:sz w:val="22"/>
          <w:szCs w:val="22"/>
        </w:rPr>
        <w:t>procurement plan submitted to treasury as part of the department’s planned procurement for the year.</w:t>
      </w:r>
    </w:p>
    <w:p w:rsidR="00EC3CB2" w:rsidRPr="00EC3CB2" w:rsidRDefault="00EC3CB2" w:rsidP="006F5D2E">
      <w:pPr>
        <w:numPr>
          <w:ilvl w:val="0"/>
          <w:numId w:val="297"/>
        </w:numPr>
        <w:spacing w:after="120" w:line="260" w:lineRule="exact"/>
        <w:ind w:left="426" w:hanging="426"/>
        <w:rPr>
          <w:sz w:val="22"/>
          <w:szCs w:val="22"/>
        </w:rPr>
      </w:pPr>
      <w:r w:rsidRPr="00EC3CB2">
        <w:rPr>
          <w:sz w:val="22"/>
          <w:szCs w:val="22"/>
        </w:rPr>
        <w:t>A PA-12 – approval by the sub/ special/ national/ regional bid adjudication committee signed by the previous CFO on 28 April 2011 was attached to batch 168 095. The title of the document is;</w:t>
      </w:r>
    </w:p>
    <w:p w:rsidR="00EC3CB2" w:rsidRPr="00EC3CB2" w:rsidRDefault="00EC3CB2" w:rsidP="00EC3CB2">
      <w:pPr>
        <w:spacing w:after="120" w:line="260" w:lineRule="exact"/>
        <w:ind w:left="357" w:hanging="357"/>
        <w:rPr>
          <w:sz w:val="22"/>
          <w:szCs w:val="22"/>
        </w:rPr>
      </w:pPr>
      <w:r w:rsidRPr="00EC3CB2">
        <w:rPr>
          <w:sz w:val="22"/>
          <w:szCs w:val="22"/>
        </w:rPr>
        <w:tab/>
        <w:t>“WCS no 044107: Prestige Facilities: Prestige Portfoli – Facilities Management Contract (Motseng Facilities Management) Request for Extention)”</w:t>
      </w:r>
    </w:p>
    <w:p w:rsidR="00EC3CB2" w:rsidRPr="00EC3CB2" w:rsidRDefault="00EC3CB2" w:rsidP="00EC3CB2">
      <w:pPr>
        <w:spacing w:after="120" w:line="260" w:lineRule="exact"/>
        <w:ind w:left="357" w:hanging="357"/>
        <w:rPr>
          <w:sz w:val="22"/>
          <w:szCs w:val="22"/>
        </w:rPr>
      </w:pPr>
      <w:r w:rsidRPr="00EC3CB2">
        <w:rPr>
          <w:sz w:val="22"/>
          <w:szCs w:val="22"/>
        </w:rPr>
        <w:tab/>
        <w:t>The committee members approving the extension was:</w:t>
      </w:r>
    </w:p>
    <w:p w:rsidR="00EC3CB2" w:rsidRPr="00EC3CB2" w:rsidRDefault="00EC3CB2" w:rsidP="00EC3CB2">
      <w:pPr>
        <w:numPr>
          <w:ilvl w:val="0"/>
          <w:numId w:val="3"/>
        </w:numPr>
        <w:spacing w:after="120" w:line="260" w:lineRule="exact"/>
        <w:rPr>
          <w:sz w:val="22"/>
          <w:szCs w:val="22"/>
        </w:rPr>
      </w:pPr>
      <w:r w:rsidRPr="00EC3CB2">
        <w:rPr>
          <w:sz w:val="22"/>
          <w:szCs w:val="22"/>
        </w:rPr>
        <w:t>MS C Motsisi – the previous Chief Financial Officer</w:t>
      </w:r>
    </w:p>
    <w:p w:rsidR="00EC3CB2" w:rsidRPr="00EC3CB2" w:rsidRDefault="00EC3CB2" w:rsidP="00EC3CB2">
      <w:pPr>
        <w:numPr>
          <w:ilvl w:val="0"/>
          <w:numId w:val="3"/>
        </w:numPr>
        <w:spacing w:after="120" w:line="260" w:lineRule="exact"/>
        <w:rPr>
          <w:sz w:val="22"/>
          <w:szCs w:val="22"/>
        </w:rPr>
      </w:pPr>
      <w:r w:rsidRPr="00EC3CB2">
        <w:rPr>
          <w:sz w:val="22"/>
          <w:szCs w:val="22"/>
        </w:rPr>
        <w:t>Mr T Tabane – the Chief Director SCM</w:t>
      </w:r>
    </w:p>
    <w:p w:rsidR="00EC3CB2" w:rsidRPr="00EC3CB2" w:rsidRDefault="00EC3CB2" w:rsidP="00EC3CB2">
      <w:pPr>
        <w:numPr>
          <w:ilvl w:val="0"/>
          <w:numId w:val="3"/>
        </w:numPr>
        <w:spacing w:after="120" w:line="260" w:lineRule="exact"/>
        <w:rPr>
          <w:sz w:val="22"/>
          <w:szCs w:val="22"/>
        </w:rPr>
      </w:pPr>
      <w:r w:rsidRPr="00EC3CB2">
        <w:rPr>
          <w:sz w:val="22"/>
          <w:szCs w:val="22"/>
        </w:rPr>
        <w:t>Ms J Prinsloo – the Chief Director: Trading Account</w:t>
      </w:r>
    </w:p>
    <w:p w:rsidR="00EC3CB2" w:rsidRPr="00EC3CB2" w:rsidRDefault="00EC3CB2" w:rsidP="00EC3CB2">
      <w:pPr>
        <w:spacing w:after="120" w:line="260" w:lineRule="exact"/>
        <w:ind w:left="360"/>
        <w:rPr>
          <w:sz w:val="22"/>
          <w:szCs w:val="22"/>
        </w:rPr>
      </w:pPr>
    </w:p>
    <w:p w:rsidR="00EC3CB2" w:rsidRPr="00EC3CB2" w:rsidRDefault="00EC3CB2" w:rsidP="00EC3CB2">
      <w:pPr>
        <w:spacing w:after="120" w:line="260" w:lineRule="exact"/>
        <w:ind w:left="360"/>
        <w:rPr>
          <w:sz w:val="22"/>
          <w:szCs w:val="22"/>
        </w:rPr>
      </w:pPr>
      <w:r w:rsidRPr="00EC3CB2">
        <w:rPr>
          <w:sz w:val="22"/>
          <w:szCs w:val="22"/>
        </w:rPr>
        <w:t>The latter was indicated as a comment on the PA-12:</w:t>
      </w:r>
    </w:p>
    <w:p w:rsidR="00EC3CB2" w:rsidRPr="00EC3CB2" w:rsidRDefault="00EC3CB2" w:rsidP="00EC3CB2">
      <w:pPr>
        <w:spacing w:after="120" w:line="260" w:lineRule="exact"/>
        <w:ind w:left="360"/>
        <w:rPr>
          <w:sz w:val="22"/>
          <w:szCs w:val="22"/>
        </w:rPr>
      </w:pPr>
      <w:r w:rsidRPr="00EC3CB2">
        <w:rPr>
          <w:sz w:val="22"/>
          <w:szCs w:val="22"/>
        </w:rPr>
        <w:lastRenderedPageBreak/>
        <w:t>“Approval is granted for 9 months  - 31/12/2011. Approval is for the extension and not the budget. This is the second and final extension. The region must put in place a new contract before the expiry of this contract.”</w:t>
      </w:r>
    </w:p>
    <w:p w:rsidR="00EC3CB2" w:rsidRPr="00EC3CB2" w:rsidRDefault="00EC3CB2" w:rsidP="00EC3CB2">
      <w:pPr>
        <w:spacing w:after="120" w:line="260" w:lineRule="exact"/>
        <w:ind w:left="360"/>
        <w:rPr>
          <w:sz w:val="22"/>
          <w:szCs w:val="22"/>
        </w:rPr>
      </w:pPr>
      <w:r w:rsidRPr="00EC3CB2">
        <w:rPr>
          <w:sz w:val="22"/>
          <w:szCs w:val="22"/>
        </w:rPr>
        <w:t>The previous CFO, other officials and the Acting Accounting Officer were aware that the Motseng Facilities Management contract is under investigation by SIU.</w:t>
      </w:r>
    </w:p>
    <w:p w:rsidR="00EC3CB2" w:rsidRPr="00EC3CB2" w:rsidRDefault="00EC3CB2" w:rsidP="00EC3CB2">
      <w:pPr>
        <w:spacing w:after="120" w:line="260" w:lineRule="exact"/>
        <w:ind w:left="360"/>
        <w:rPr>
          <w:sz w:val="22"/>
          <w:szCs w:val="22"/>
        </w:rPr>
      </w:pPr>
      <w:r w:rsidRPr="00EC3CB2">
        <w:rPr>
          <w:sz w:val="22"/>
          <w:szCs w:val="22"/>
        </w:rPr>
        <w:t>The Acting Accounting Officer did therefore not take effective and appropriate steps to prevent irregular expenditure as required in terms of section 38(1)(c)(ii) of the PMFA. In terms of section 81(1) of the PFMA the latter constitutes financial misconduct.</w:t>
      </w:r>
    </w:p>
    <w:p w:rsidR="00EC3CB2" w:rsidRPr="00EC3CB2" w:rsidRDefault="00EC3CB2" w:rsidP="00EC3CB2">
      <w:pPr>
        <w:spacing w:after="120" w:line="260" w:lineRule="exact"/>
        <w:ind w:left="426"/>
        <w:rPr>
          <w:sz w:val="22"/>
          <w:szCs w:val="22"/>
        </w:rPr>
      </w:pPr>
      <w:r w:rsidRPr="00EC3CB2">
        <w:rPr>
          <w:sz w:val="22"/>
          <w:szCs w:val="22"/>
        </w:rPr>
        <w:t>The previous CFO, the Chief Director SCM and the Chief Director: Trading Account did not comply with section 45(c) of the PFMA as they did not take effective and appropriate steps to prevent irregular expenditure with the extension of the Motseng Facilities Management contract.</w:t>
      </w:r>
    </w:p>
    <w:p w:rsidR="00EC3CB2" w:rsidRPr="00EC3CB2" w:rsidRDefault="00EC3CB2" w:rsidP="00EC3CB2">
      <w:pPr>
        <w:spacing w:after="120" w:line="260" w:lineRule="exact"/>
        <w:ind w:left="357" w:hanging="357"/>
        <w:rPr>
          <w:sz w:val="22"/>
          <w:szCs w:val="22"/>
        </w:rPr>
      </w:pPr>
    </w:p>
    <w:p w:rsidR="00EC3CB2" w:rsidRPr="00EC3CB2" w:rsidRDefault="00EC3CB2" w:rsidP="00EC3CB2">
      <w:pPr>
        <w:spacing w:after="120" w:line="260" w:lineRule="exact"/>
        <w:ind w:left="357" w:hanging="357"/>
        <w:rPr>
          <w:sz w:val="22"/>
          <w:szCs w:val="22"/>
        </w:rPr>
      </w:pPr>
      <w:r>
        <w:rPr>
          <w:sz w:val="22"/>
          <w:szCs w:val="22"/>
        </w:rPr>
        <w:t>The finding occurred as a result of the fact that:</w:t>
      </w:r>
    </w:p>
    <w:p w:rsidR="00EC3CB2" w:rsidRPr="00EC3CB2" w:rsidRDefault="00EC3CB2" w:rsidP="006F5D2E">
      <w:pPr>
        <w:widowControl w:val="0"/>
        <w:numPr>
          <w:ilvl w:val="0"/>
          <w:numId w:val="298"/>
        </w:numPr>
        <w:spacing w:after="120" w:line="260" w:lineRule="exact"/>
        <w:ind w:left="357" w:hanging="357"/>
        <w:rPr>
          <w:sz w:val="22"/>
          <w:szCs w:val="22"/>
        </w:rPr>
      </w:pPr>
      <w:r w:rsidRPr="00EC3CB2">
        <w:rPr>
          <w:sz w:val="22"/>
          <w:szCs w:val="22"/>
          <w:lang w:val="en-GB"/>
        </w:rPr>
        <w:t>As per discussion with the Assistant Director:</w:t>
      </w:r>
      <w:r>
        <w:rPr>
          <w:sz w:val="22"/>
          <w:szCs w:val="22"/>
          <w:lang w:val="en-GB"/>
        </w:rPr>
        <w:t xml:space="preserve"> </w:t>
      </w:r>
      <w:r w:rsidRPr="00EC3CB2">
        <w:rPr>
          <w:sz w:val="22"/>
          <w:szCs w:val="22"/>
          <w:lang w:val="en-GB"/>
        </w:rPr>
        <w:t>Prestige, it was noted that Prestige has a contract with Motseng Investments to render a variety of goods and services by way of sub-contractors. In this contract a profit margin was approved for Motseng Investments. He mentioned that the Department of Public Works: Prestige will not always be able to deal directly with the sub-contractor as these suppliers are not located on the prospective supplier lists. He however agrees that there might be certain other suppliers on the prospective supplier listing that might be able to render similar services, even at a cheaper price, but he noted that as most of the dealings, where they involve Motseng Investments, relates to projects that they need to finalise as soon as possible and there is not always time to follow a quotation procedure as it is time consuming. Involving Motseng Investments from the start is a much more time efficient process.</w:t>
      </w:r>
    </w:p>
    <w:p w:rsidR="00EC3CB2" w:rsidRPr="00EC3CB2" w:rsidRDefault="00EC3CB2" w:rsidP="006F5D2E">
      <w:pPr>
        <w:numPr>
          <w:ilvl w:val="0"/>
          <w:numId w:val="298"/>
        </w:numPr>
        <w:spacing w:after="120" w:line="260" w:lineRule="exact"/>
        <w:ind w:left="357" w:hanging="357"/>
        <w:rPr>
          <w:rFonts w:cs="Times New Roman"/>
          <w:sz w:val="22"/>
          <w:szCs w:val="22"/>
        </w:rPr>
      </w:pPr>
      <w:r w:rsidRPr="00EC3CB2">
        <w:rPr>
          <w:rFonts w:cs="Times New Roman"/>
          <w:sz w:val="22"/>
          <w:szCs w:val="22"/>
        </w:rPr>
        <w:t xml:space="preserve">As per discussion with Senior Administration Officer: Prestige  it was noted that procurement with Motseng Investment is different as the department will place an order with Motseng Investment  without issuing the government order form and once service has been rendered the department will then issue/approve a “Government order”. </w:t>
      </w:r>
    </w:p>
    <w:p w:rsidR="00EC3CB2" w:rsidRPr="00EC3CB2" w:rsidRDefault="00EC3CB2" w:rsidP="006F5D2E">
      <w:pPr>
        <w:widowControl w:val="0"/>
        <w:numPr>
          <w:ilvl w:val="0"/>
          <w:numId w:val="298"/>
        </w:numPr>
        <w:spacing w:after="120" w:line="260" w:lineRule="exact"/>
        <w:ind w:left="357" w:hanging="357"/>
        <w:rPr>
          <w:sz w:val="22"/>
          <w:szCs w:val="22"/>
        </w:rPr>
      </w:pPr>
      <w:r w:rsidRPr="00EC3CB2">
        <w:rPr>
          <w:sz w:val="22"/>
          <w:szCs w:val="22"/>
        </w:rPr>
        <w:t>As per discussion with the ASD: Finance (SCM) it was noted that department only included suppliers that are intended to do business with from August 2011 going forward, however for all the suppliers that they already have business/contract with were not included in the procurement plan.</w:t>
      </w:r>
    </w:p>
    <w:p w:rsidR="00EC3CB2" w:rsidRPr="00EC3CB2" w:rsidRDefault="00EC3CB2" w:rsidP="00EC3CB2">
      <w:pPr>
        <w:tabs>
          <w:tab w:val="left" w:pos="1275"/>
        </w:tabs>
        <w:ind w:left="357"/>
        <w:contextualSpacing/>
        <w:jc w:val="both"/>
        <w:rPr>
          <w:color w:val="FF0000"/>
          <w:sz w:val="22"/>
          <w:szCs w:val="22"/>
          <w:lang w:val="en-GB"/>
        </w:rPr>
      </w:pPr>
      <w:r w:rsidRPr="00EC3CB2">
        <w:rPr>
          <w:color w:val="FF0000"/>
          <w:sz w:val="22"/>
          <w:szCs w:val="22"/>
          <w:lang w:val="en-GB"/>
        </w:rPr>
        <w:tab/>
      </w:r>
    </w:p>
    <w:p w:rsidR="00EC3CB2" w:rsidRPr="00EC3CB2" w:rsidRDefault="00EC3CB2" w:rsidP="00EC3CB2">
      <w:pPr>
        <w:spacing w:after="120" w:line="260" w:lineRule="exact"/>
        <w:ind w:left="357" w:hanging="357"/>
        <w:rPr>
          <w:sz w:val="22"/>
          <w:szCs w:val="22"/>
        </w:rPr>
      </w:pPr>
      <w:r>
        <w:rPr>
          <w:sz w:val="22"/>
          <w:szCs w:val="22"/>
        </w:rPr>
        <w:t>Impact of the finding:</w:t>
      </w:r>
    </w:p>
    <w:p w:rsidR="00EC3CB2" w:rsidRPr="00333EE3" w:rsidRDefault="00EC3CB2" w:rsidP="00EC3CB2">
      <w:pPr>
        <w:spacing w:after="120" w:line="260" w:lineRule="exact"/>
        <w:ind w:left="357" w:hanging="357"/>
        <w:rPr>
          <w:sz w:val="22"/>
          <w:szCs w:val="22"/>
        </w:rPr>
      </w:pPr>
      <w:r w:rsidRPr="00EC3CB2">
        <w:rPr>
          <w:sz w:val="22"/>
          <w:szCs w:val="22"/>
        </w:rPr>
        <w:t>a)</w:t>
      </w:r>
      <w:r w:rsidRPr="00EC3CB2">
        <w:rPr>
          <w:sz w:val="22"/>
          <w:szCs w:val="22"/>
        </w:rPr>
        <w:tab/>
      </w:r>
      <w:r w:rsidRPr="00333EE3">
        <w:rPr>
          <w:sz w:val="22"/>
          <w:szCs w:val="22"/>
        </w:rPr>
        <w:t xml:space="preserve">The most economical option to provide services have not been considered and this resulted in spending R243 079,92 (R213 228,00*114/100) more on outsourcing a function that could have been performed internally. </w:t>
      </w:r>
    </w:p>
    <w:p w:rsidR="00EC3CB2" w:rsidRPr="00EC3CB2" w:rsidRDefault="00EC3CB2" w:rsidP="00EC3CB2">
      <w:pPr>
        <w:spacing w:after="120" w:line="260" w:lineRule="exact"/>
        <w:ind w:left="357" w:hanging="357"/>
        <w:rPr>
          <w:sz w:val="22"/>
          <w:szCs w:val="22"/>
        </w:rPr>
      </w:pPr>
      <w:r w:rsidRPr="00333EE3">
        <w:rPr>
          <w:sz w:val="22"/>
          <w:szCs w:val="22"/>
        </w:rPr>
        <w:t>b)</w:t>
      </w:r>
      <w:r w:rsidRPr="00EC3CB2">
        <w:rPr>
          <w:sz w:val="22"/>
          <w:szCs w:val="22"/>
        </w:rPr>
        <w:tab/>
        <w:t>The non compliance with paragraph 6.1 of Practice Note 8 of 2007/08 may possibly contribute to the expenditure of R2 025 666,00 being classified as irregular as an original, valid tax clearance certificate was not provided.</w:t>
      </w:r>
    </w:p>
    <w:p w:rsidR="00EC3CB2" w:rsidRPr="00EC3CB2" w:rsidRDefault="00EC3CB2" w:rsidP="00EC3CB2">
      <w:pPr>
        <w:spacing w:after="120" w:line="260" w:lineRule="exact"/>
        <w:ind w:left="357" w:hanging="357"/>
        <w:contextualSpacing/>
        <w:rPr>
          <w:color w:val="FF0000"/>
          <w:sz w:val="22"/>
          <w:szCs w:val="22"/>
        </w:rPr>
      </w:pPr>
      <w:r w:rsidRPr="00EC3CB2">
        <w:rPr>
          <w:sz w:val="22"/>
          <w:szCs w:val="22"/>
        </w:rPr>
        <w:t>c)</w:t>
      </w:r>
      <w:r w:rsidRPr="00EC3CB2">
        <w:rPr>
          <w:sz w:val="22"/>
          <w:szCs w:val="22"/>
        </w:rPr>
        <w:tab/>
        <w:t xml:space="preserve">Sufficient appropriate audit evidence could not be obtained that goods and services with a transaction value of over R500 000 were procured by means of a competitive bidding process as per the requirements of TR 16A6.1, TR 16A6.4 and National Treasury Practice </w:t>
      </w:r>
      <w:r w:rsidRPr="00EC3CB2">
        <w:rPr>
          <w:sz w:val="22"/>
          <w:szCs w:val="22"/>
        </w:rPr>
        <w:lastRenderedPageBreak/>
        <w:t>Note 6 and 8 of 2007/08 due to the fact that the contract and other pertinent information was seized by the SIU.</w:t>
      </w:r>
    </w:p>
    <w:p w:rsidR="00EC3CB2" w:rsidRPr="00EC3CB2" w:rsidRDefault="00EC3CB2" w:rsidP="00EC3CB2">
      <w:pPr>
        <w:spacing w:after="120" w:line="260" w:lineRule="exact"/>
        <w:ind w:left="357" w:hanging="357"/>
        <w:contextualSpacing/>
        <w:rPr>
          <w:sz w:val="22"/>
          <w:szCs w:val="22"/>
        </w:rPr>
      </w:pPr>
      <w:r w:rsidRPr="00EC3CB2">
        <w:rPr>
          <w:sz w:val="22"/>
          <w:szCs w:val="22"/>
        </w:rPr>
        <w:t>d)</w:t>
      </w:r>
      <w:r w:rsidRPr="00EC3CB2">
        <w:rPr>
          <w:sz w:val="22"/>
          <w:szCs w:val="22"/>
        </w:rPr>
        <w:tab/>
        <w:t>None compliance with the instruction note on enhancing compliance monitoring and improving transparency and accountability in SCM paragraph 3.1.1 issued by NT.</w:t>
      </w:r>
    </w:p>
    <w:p w:rsidR="00EC3CB2" w:rsidRPr="00EC3CB2" w:rsidRDefault="00EC3CB2" w:rsidP="00EC3CB2">
      <w:pPr>
        <w:spacing w:after="120" w:line="260" w:lineRule="exact"/>
        <w:ind w:left="357" w:hanging="357"/>
        <w:contextualSpacing/>
        <w:rPr>
          <w:sz w:val="22"/>
          <w:szCs w:val="22"/>
        </w:rPr>
      </w:pPr>
      <w:r w:rsidRPr="00EC3CB2">
        <w:rPr>
          <w:sz w:val="22"/>
          <w:szCs w:val="22"/>
        </w:rPr>
        <w:t>e)</w:t>
      </w:r>
      <w:r w:rsidRPr="00EC3CB2">
        <w:rPr>
          <w:sz w:val="22"/>
          <w:szCs w:val="22"/>
        </w:rPr>
        <w:tab/>
        <w:t>Non compliance with section 38(1)(c)(ii) as the accounting officer did not take appropriate and effective steps to prevent irregular expenditure with the extension of the Motseng Facilities Management contract.</w:t>
      </w:r>
    </w:p>
    <w:p w:rsidR="00EC3CB2" w:rsidRPr="00EC3CB2" w:rsidRDefault="00EC3CB2" w:rsidP="00EC3CB2">
      <w:pPr>
        <w:spacing w:after="120" w:line="260" w:lineRule="exact"/>
        <w:ind w:left="357" w:hanging="357"/>
        <w:contextualSpacing/>
        <w:rPr>
          <w:sz w:val="22"/>
          <w:szCs w:val="22"/>
        </w:rPr>
      </w:pPr>
      <w:r w:rsidRPr="00EC3CB2">
        <w:rPr>
          <w:sz w:val="22"/>
          <w:szCs w:val="22"/>
        </w:rPr>
        <w:t xml:space="preserve">f) </w:t>
      </w:r>
      <w:r w:rsidRPr="00EC3CB2">
        <w:rPr>
          <w:sz w:val="22"/>
          <w:szCs w:val="22"/>
        </w:rPr>
        <w:tab/>
        <w:t>Non compliance with section 45(c) as the previous CFO, the Chief Director SCM and the Chief Director: Trading Account did not take effective and appropriate steps to prevent irregular expenditure with the extension of the Motseng Facilities Management contract.</w:t>
      </w:r>
    </w:p>
    <w:p w:rsidR="00EC3CB2" w:rsidRPr="00EC3CB2" w:rsidRDefault="00EC3CB2" w:rsidP="00EC3CB2">
      <w:pPr>
        <w:spacing w:after="120" w:line="260" w:lineRule="exact"/>
        <w:ind w:left="357" w:hanging="357"/>
        <w:contextualSpacing/>
        <w:rPr>
          <w:sz w:val="22"/>
          <w:szCs w:val="22"/>
        </w:rPr>
      </w:pPr>
      <w:r w:rsidRPr="00EC3CB2">
        <w:rPr>
          <w:sz w:val="22"/>
          <w:szCs w:val="22"/>
        </w:rPr>
        <w:t>g)</w:t>
      </w:r>
      <w:r w:rsidRPr="00EC3CB2">
        <w:rPr>
          <w:sz w:val="22"/>
          <w:szCs w:val="22"/>
        </w:rPr>
        <w:tab/>
        <w:t>The fact that an order is approved after the expenditure was incurred is considered to be a control weakness.</w:t>
      </w:r>
    </w:p>
    <w:p w:rsidR="00EC3CB2" w:rsidRDefault="00EC3CB2" w:rsidP="00EC3CB2">
      <w:pPr>
        <w:autoSpaceDE w:val="0"/>
        <w:autoSpaceDN w:val="0"/>
        <w:adjustRightInd w:val="0"/>
        <w:spacing w:after="120"/>
        <w:rPr>
          <w:b/>
          <w:bCs/>
          <w:sz w:val="22"/>
          <w:szCs w:val="22"/>
        </w:rPr>
      </w:pPr>
    </w:p>
    <w:p w:rsidR="00EC3CB2" w:rsidRPr="00EC3CB2" w:rsidRDefault="00EC3CB2" w:rsidP="00EC3CB2">
      <w:pPr>
        <w:autoSpaceDE w:val="0"/>
        <w:autoSpaceDN w:val="0"/>
        <w:adjustRightInd w:val="0"/>
        <w:spacing w:after="120"/>
        <w:rPr>
          <w:rFonts w:eastAsia="Calibri"/>
          <w:color w:val="000000"/>
          <w:sz w:val="22"/>
          <w:szCs w:val="22"/>
          <w:lang w:val="en-GB" w:eastAsia="en-ZA"/>
        </w:rPr>
      </w:pPr>
      <w:r w:rsidRPr="00EC3CB2">
        <w:rPr>
          <w:rFonts w:eastAsia="Calibri"/>
          <w:color w:val="000000"/>
          <w:sz w:val="22"/>
          <w:szCs w:val="22"/>
          <w:lang w:val="en-GB" w:eastAsia="en-ZA"/>
        </w:rPr>
        <w:t>Similar findings were also reported in the 2010-2011 financial year. Management indicated in their audit action plan, page 9, that the actions by management listed below will be implemented with the target dates as also indicated below. This procurement was however incurred prior to the corrective actions indicated by management being implemented. It should be noted that although the procurement was not included in the tender deviation register provided.</w:t>
      </w:r>
    </w:p>
    <w:p w:rsidR="00EC3CB2" w:rsidRPr="00EC3CB2" w:rsidRDefault="00EC3CB2" w:rsidP="00EC3CB2">
      <w:pPr>
        <w:autoSpaceDE w:val="0"/>
        <w:autoSpaceDN w:val="0"/>
        <w:adjustRightInd w:val="0"/>
        <w:spacing w:after="120"/>
        <w:rPr>
          <w:rFonts w:eastAsia="Calibri"/>
          <w:color w:val="000000"/>
          <w:sz w:val="22"/>
          <w:szCs w:val="22"/>
          <w:lang w:val="en-GB" w:eastAsia="en-Z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84"/>
        <w:gridCol w:w="1440"/>
        <w:gridCol w:w="4904"/>
      </w:tblGrid>
      <w:tr w:rsidR="00EC3CB2" w:rsidRPr="00EC3CB2" w:rsidTr="00EC3CB2">
        <w:tc>
          <w:tcPr>
            <w:tcW w:w="2684" w:type="dxa"/>
            <w:shd w:val="clear" w:color="auto" w:fill="BFBFBF" w:themeFill="background1" w:themeFillShade="BF"/>
          </w:tcPr>
          <w:p w:rsidR="00EC3CB2" w:rsidRPr="00EC3CB2" w:rsidRDefault="00EC3CB2" w:rsidP="00EC3CB2">
            <w:pPr>
              <w:autoSpaceDE w:val="0"/>
              <w:autoSpaceDN w:val="0"/>
              <w:adjustRightInd w:val="0"/>
              <w:spacing w:after="120"/>
              <w:rPr>
                <w:rFonts w:eastAsia="Calibri"/>
                <w:b/>
                <w:bCs/>
                <w:color w:val="000000"/>
                <w:sz w:val="18"/>
                <w:szCs w:val="18"/>
                <w:lang w:val="en-GB" w:eastAsia="en-ZA"/>
              </w:rPr>
            </w:pPr>
            <w:r w:rsidRPr="00EC3CB2">
              <w:rPr>
                <w:rFonts w:eastAsia="Calibri"/>
                <w:b/>
                <w:bCs/>
                <w:color w:val="000000"/>
                <w:sz w:val="18"/>
                <w:szCs w:val="18"/>
                <w:lang w:val="en-GB" w:eastAsia="en-ZA"/>
              </w:rPr>
              <w:t>Action by management</w:t>
            </w:r>
          </w:p>
        </w:tc>
        <w:tc>
          <w:tcPr>
            <w:tcW w:w="1440" w:type="dxa"/>
            <w:shd w:val="clear" w:color="auto" w:fill="BFBFBF" w:themeFill="background1" w:themeFillShade="BF"/>
          </w:tcPr>
          <w:p w:rsidR="00EC3CB2" w:rsidRPr="00EC3CB2" w:rsidRDefault="00EC3CB2" w:rsidP="00EC3CB2">
            <w:pPr>
              <w:autoSpaceDE w:val="0"/>
              <w:autoSpaceDN w:val="0"/>
              <w:adjustRightInd w:val="0"/>
              <w:spacing w:after="120"/>
              <w:rPr>
                <w:rFonts w:eastAsia="Calibri"/>
                <w:b/>
                <w:bCs/>
                <w:color w:val="000000"/>
                <w:sz w:val="18"/>
                <w:szCs w:val="18"/>
                <w:lang w:val="en-GB" w:eastAsia="en-ZA"/>
              </w:rPr>
            </w:pPr>
            <w:r w:rsidRPr="00EC3CB2">
              <w:rPr>
                <w:rFonts w:eastAsia="Calibri"/>
                <w:b/>
                <w:bCs/>
                <w:color w:val="000000"/>
                <w:sz w:val="18"/>
                <w:szCs w:val="18"/>
                <w:lang w:val="en-GB" w:eastAsia="en-ZA"/>
              </w:rPr>
              <w:t>Target date</w:t>
            </w:r>
          </w:p>
        </w:tc>
        <w:tc>
          <w:tcPr>
            <w:tcW w:w="4904" w:type="dxa"/>
            <w:shd w:val="clear" w:color="auto" w:fill="BFBFBF" w:themeFill="background1" w:themeFillShade="BF"/>
          </w:tcPr>
          <w:p w:rsidR="00EC3CB2" w:rsidRPr="00EC3CB2" w:rsidRDefault="00EC3CB2" w:rsidP="00EC3CB2">
            <w:pPr>
              <w:autoSpaceDE w:val="0"/>
              <w:autoSpaceDN w:val="0"/>
              <w:adjustRightInd w:val="0"/>
              <w:spacing w:after="120"/>
              <w:rPr>
                <w:rFonts w:eastAsia="Calibri"/>
                <w:b/>
                <w:bCs/>
                <w:color w:val="000000"/>
                <w:sz w:val="18"/>
                <w:szCs w:val="18"/>
                <w:lang w:val="en-GB" w:eastAsia="en-ZA"/>
              </w:rPr>
            </w:pPr>
            <w:r w:rsidRPr="00EC3CB2">
              <w:rPr>
                <w:rFonts w:eastAsia="Calibri"/>
                <w:b/>
                <w:bCs/>
                <w:color w:val="000000"/>
                <w:sz w:val="18"/>
                <w:szCs w:val="18"/>
                <w:lang w:val="en-GB" w:eastAsia="en-ZA"/>
              </w:rPr>
              <w:t>Progress to date</w:t>
            </w:r>
          </w:p>
        </w:tc>
      </w:tr>
      <w:tr w:rsidR="00EC3CB2" w:rsidRPr="00EC3CB2" w:rsidTr="00EC3CB2">
        <w:tc>
          <w:tcPr>
            <w:tcW w:w="2684" w:type="dxa"/>
          </w:tcPr>
          <w:p w:rsidR="00EC3CB2" w:rsidRPr="00EC3CB2" w:rsidRDefault="00EC3CB2" w:rsidP="00EC3CB2">
            <w:pPr>
              <w:autoSpaceDE w:val="0"/>
              <w:autoSpaceDN w:val="0"/>
              <w:adjustRightInd w:val="0"/>
              <w:spacing w:after="120"/>
              <w:rPr>
                <w:rFonts w:eastAsia="Calibri"/>
                <w:color w:val="000000"/>
                <w:sz w:val="18"/>
                <w:szCs w:val="18"/>
                <w:lang w:val="en-GB" w:eastAsia="en-ZA"/>
              </w:rPr>
            </w:pPr>
            <w:r w:rsidRPr="00EC3CB2">
              <w:rPr>
                <w:rFonts w:eastAsia="Calibri"/>
                <w:color w:val="000000"/>
                <w:sz w:val="18"/>
                <w:szCs w:val="18"/>
                <w:lang w:eastAsia="en-ZA"/>
              </w:rPr>
              <w:t>Improve the checklists for payment of invoices to include confirmation of procurement process</w:t>
            </w:r>
          </w:p>
        </w:tc>
        <w:tc>
          <w:tcPr>
            <w:tcW w:w="1440" w:type="dxa"/>
          </w:tcPr>
          <w:p w:rsidR="00EC3CB2" w:rsidRPr="00EC3CB2" w:rsidRDefault="00EC3CB2" w:rsidP="00EC3CB2">
            <w:pPr>
              <w:autoSpaceDE w:val="0"/>
              <w:autoSpaceDN w:val="0"/>
              <w:adjustRightInd w:val="0"/>
              <w:spacing w:after="120"/>
              <w:rPr>
                <w:rFonts w:eastAsia="Calibri"/>
                <w:color w:val="000000"/>
                <w:sz w:val="18"/>
                <w:szCs w:val="18"/>
                <w:lang w:val="en-GB" w:eastAsia="en-ZA"/>
              </w:rPr>
            </w:pPr>
            <w:r w:rsidRPr="00EC3CB2">
              <w:rPr>
                <w:rFonts w:eastAsia="Calibri"/>
                <w:color w:val="000000"/>
                <w:sz w:val="18"/>
                <w:szCs w:val="18"/>
                <w:lang w:eastAsia="en-ZA"/>
              </w:rPr>
              <w:t>Dec  2011</w:t>
            </w:r>
          </w:p>
        </w:tc>
        <w:tc>
          <w:tcPr>
            <w:tcW w:w="4904" w:type="dxa"/>
          </w:tcPr>
          <w:p w:rsidR="00EC3CB2" w:rsidRPr="00EC3CB2" w:rsidRDefault="00EC3CB2" w:rsidP="00EC3CB2">
            <w:pPr>
              <w:autoSpaceDE w:val="0"/>
              <w:autoSpaceDN w:val="0"/>
              <w:adjustRightInd w:val="0"/>
              <w:rPr>
                <w:rFonts w:eastAsia="Calibri"/>
                <w:color w:val="000000"/>
                <w:sz w:val="18"/>
                <w:szCs w:val="18"/>
                <w:lang w:eastAsia="en-ZA"/>
              </w:rPr>
            </w:pPr>
            <w:r w:rsidRPr="00EC3CB2">
              <w:rPr>
                <w:rFonts w:eastAsia="Calibri"/>
                <w:color w:val="000000"/>
                <w:sz w:val="18"/>
                <w:szCs w:val="18"/>
                <w:lang w:eastAsia="en-ZA"/>
              </w:rPr>
              <w:t>Completed. The checklists have been improved.</w:t>
            </w:r>
          </w:p>
          <w:p w:rsidR="00EC3CB2" w:rsidRPr="00EC3CB2" w:rsidRDefault="00EC3CB2" w:rsidP="00EC3CB2">
            <w:pPr>
              <w:autoSpaceDE w:val="0"/>
              <w:autoSpaceDN w:val="0"/>
              <w:adjustRightInd w:val="0"/>
              <w:spacing w:after="120"/>
              <w:rPr>
                <w:rFonts w:eastAsia="Calibri"/>
                <w:color w:val="000000"/>
                <w:sz w:val="18"/>
                <w:szCs w:val="18"/>
                <w:lang w:val="en-GB" w:eastAsia="en-ZA"/>
              </w:rPr>
            </w:pPr>
            <w:r w:rsidRPr="00EC3CB2">
              <w:rPr>
                <w:rFonts w:eastAsia="Calibri"/>
                <w:color w:val="000000"/>
                <w:sz w:val="18"/>
                <w:szCs w:val="18"/>
                <w:lang w:eastAsia="en-ZA"/>
              </w:rPr>
              <w:t>The compliance unit is currently testing compliance throughout the department.</w:t>
            </w:r>
          </w:p>
        </w:tc>
      </w:tr>
      <w:tr w:rsidR="00EC3CB2" w:rsidRPr="00EC3CB2" w:rsidTr="00EC3CB2">
        <w:tc>
          <w:tcPr>
            <w:tcW w:w="2684" w:type="dxa"/>
          </w:tcPr>
          <w:p w:rsidR="00EC3CB2" w:rsidRPr="00EC3CB2" w:rsidRDefault="00EC3CB2" w:rsidP="00EC3CB2">
            <w:pPr>
              <w:autoSpaceDE w:val="0"/>
              <w:autoSpaceDN w:val="0"/>
              <w:adjustRightInd w:val="0"/>
              <w:spacing w:after="120"/>
              <w:rPr>
                <w:rFonts w:eastAsia="Calibri"/>
                <w:color w:val="000000"/>
                <w:sz w:val="18"/>
                <w:szCs w:val="18"/>
                <w:lang w:val="en-GB" w:eastAsia="en-ZA"/>
              </w:rPr>
            </w:pPr>
            <w:r w:rsidRPr="00EC3CB2">
              <w:rPr>
                <w:rFonts w:eastAsia="Calibri"/>
                <w:color w:val="000000"/>
                <w:sz w:val="18"/>
                <w:szCs w:val="18"/>
                <w:lang w:eastAsia="en-ZA"/>
              </w:rPr>
              <w:t>Enforce monthly reporting by improving the reporting templates.</w:t>
            </w:r>
          </w:p>
        </w:tc>
        <w:tc>
          <w:tcPr>
            <w:tcW w:w="1440" w:type="dxa"/>
          </w:tcPr>
          <w:p w:rsidR="00EC3CB2" w:rsidRPr="00EC3CB2" w:rsidRDefault="00EC3CB2" w:rsidP="00EC3CB2">
            <w:pPr>
              <w:autoSpaceDE w:val="0"/>
              <w:autoSpaceDN w:val="0"/>
              <w:adjustRightInd w:val="0"/>
              <w:spacing w:after="120"/>
              <w:rPr>
                <w:rFonts w:eastAsia="Calibri"/>
                <w:color w:val="000000"/>
                <w:sz w:val="18"/>
                <w:szCs w:val="18"/>
                <w:lang w:val="en-GB" w:eastAsia="en-ZA"/>
              </w:rPr>
            </w:pPr>
            <w:r w:rsidRPr="00EC3CB2">
              <w:rPr>
                <w:rFonts w:eastAsia="Calibri"/>
                <w:color w:val="000000"/>
                <w:sz w:val="18"/>
                <w:szCs w:val="18"/>
                <w:lang w:eastAsia="en-ZA"/>
              </w:rPr>
              <w:t>Dec  2011</w:t>
            </w:r>
          </w:p>
        </w:tc>
        <w:tc>
          <w:tcPr>
            <w:tcW w:w="4904" w:type="dxa"/>
          </w:tcPr>
          <w:p w:rsidR="00EC3CB2" w:rsidRPr="00EC3CB2" w:rsidRDefault="00EC3CB2" w:rsidP="00EC3CB2">
            <w:pPr>
              <w:autoSpaceDE w:val="0"/>
              <w:autoSpaceDN w:val="0"/>
              <w:adjustRightInd w:val="0"/>
              <w:rPr>
                <w:rFonts w:eastAsia="Calibri"/>
                <w:color w:val="000000"/>
                <w:sz w:val="18"/>
                <w:szCs w:val="18"/>
                <w:lang w:eastAsia="en-ZA"/>
              </w:rPr>
            </w:pPr>
            <w:r w:rsidRPr="00EC3CB2">
              <w:rPr>
                <w:rFonts w:eastAsia="Calibri"/>
                <w:color w:val="000000"/>
                <w:sz w:val="18"/>
                <w:szCs w:val="18"/>
                <w:lang w:eastAsia="en-ZA"/>
              </w:rPr>
              <w:t>While some of the regions are complying with the monthly reporting, we have discovered that other regions have not complied.</w:t>
            </w:r>
          </w:p>
          <w:p w:rsidR="00EC3CB2" w:rsidRPr="00EC3CB2" w:rsidRDefault="00EC3CB2" w:rsidP="00EC3CB2">
            <w:pPr>
              <w:autoSpaceDE w:val="0"/>
              <w:autoSpaceDN w:val="0"/>
              <w:adjustRightInd w:val="0"/>
              <w:spacing w:after="120"/>
              <w:rPr>
                <w:rFonts w:eastAsia="Calibri"/>
                <w:color w:val="000000"/>
                <w:sz w:val="18"/>
                <w:szCs w:val="18"/>
                <w:lang w:val="en-GB" w:eastAsia="en-ZA"/>
              </w:rPr>
            </w:pPr>
            <w:r w:rsidRPr="00EC3CB2">
              <w:rPr>
                <w:rFonts w:eastAsia="Calibri"/>
                <w:color w:val="000000"/>
                <w:sz w:val="18"/>
                <w:szCs w:val="18"/>
                <w:lang w:eastAsia="en-ZA"/>
              </w:rPr>
              <w:t>We are in the process of implementing disciplinary measures.</w:t>
            </w:r>
          </w:p>
        </w:tc>
      </w:tr>
      <w:tr w:rsidR="00EC3CB2" w:rsidRPr="00EC3CB2" w:rsidTr="00EC3CB2">
        <w:tc>
          <w:tcPr>
            <w:tcW w:w="2684" w:type="dxa"/>
          </w:tcPr>
          <w:p w:rsidR="00EC3CB2" w:rsidRPr="00EC3CB2" w:rsidRDefault="00EC3CB2" w:rsidP="00EC3CB2">
            <w:pPr>
              <w:autoSpaceDE w:val="0"/>
              <w:autoSpaceDN w:val="0"/>
              <w:adjustRightInd w:val="0"/>
              <w:spacing w:after="120"/>
              <w:rPr>
                <w:rFonts w:eastAsia="Calibri"/>
                <w:color w:val="000000"/>
                <w:sz w:val="18"/>
                <w:szCs w:val="18"/>
                <w:lang w:val="en-GB" w:eastAsia="en-ZA"/>
              </w:rPr>
            </w:pPr>
            <w:r w:rsidRPr="00EC3CB2">
              <w:rPr>
                <w:rFonts w:eastAsia="Calibri"/>
                <w:color w:val="000000"/>
                <w:sz w:val="18"/>
                <w:szCs w:val="18"/>
                <w:lang w:eastAsia="en-ZA"/>
              </w:rPr>
              <w:t>Compliance and  Inspectorate unit to conduct random checking</w:t>
            </w:r>
          </w:p>
        </w:tc>
        <w:tc>
          <w:tcPr>
            <w:tcW w:w="1440" w:type="dxa"/>
          </w:tcPr>
          <w:p w:rsidR="00EC3CB2" w:rsidRPr="00EC3CB2" w:rsidRDefault="00EC3CB2" w:rsidP="00EC3CB2">
            <w:pPr>
              <w:autoSpaceDE w:val="0"/>
              <w:autoSpaceDN w:val="0"/>
              <w:adjustRightInd w:val="0"/>
              <w:spacing w:after="120"/>
              <w:rPr>
                <w:rFonts w:eastAsia="Calibri"/>
                <w:color w:val="000000"/>
                <w:sz w:val="18"/>
                <w:szCs w:val="18"/>
                <w:lang w:val="en-GB" w:eastAsia="en-ZA"/>
              </w:rPr>
            </w:pPr>
            <w:r w:rsidRPr="00EC3CB2">
              <w:rPr>
                <w:rFonts w:eastAsia="Calibri"/>
                <w:color w:val="000000"/>
                <w:sz w:val="18"/>
                <w:szCs w:val="18"/>
                <w:lang w:eastAsia="en-ZA"/>
              </w:rPr>
              <w:t>May 2012</w:t>
            </w:r>
          </w:p>
        </w:tc>
        <w:tc>
          <w:tcPr>
            <w:tcW w:w="4904" w:type="dxa"/>
          </w:tcPr>
          <w:p w:rsidR="00EC3CB2" w:rsidRPr="00EC3CB2" w:rsidRDefault="00EC3CB2" w:rsidP="00EC3CB2">
            <w:pPr>
              <w:autoSpaceDE w:val="0"/>
              <w:autoSpaceDN w:val="0"/>
              <w:adjustRightInd w:val="0"/>
              <w:spacing w:after="120"/>
              <w:rPr>
                <w:rFonts w:eastAsia="Calibri"/>
                <w:color w:val="000000"/>
                <w:sz w:val="18"/>
                <w:szCs w:val="18"/>
                <w:lang w:val="en-GB" w:eastAsia="en-ZA"/>
              </w:rPr>
            </w:pPr>
            <w:r w:rsidRPr="00EC3CB2">
              <w:rPr>
                <w:rFonts w:eastAsia="Calibri"/>
                <w:color w:val="000000"/>
                <w:sz w:val="18"/>
                <w:szCs w:val="18"/>
                <w:lang w:eastAsia="en-ZA"/>
              </w:rPr>
              <w:t>The compliance unit is currently testing compliance throughout the department.</w:t>
            </w:r>
          </w:p>
        </w:tc>
      </w:tr>
    </w:tbl>
    <w:p w:rsidR="00EC3CB2" w:rsidRPr="00EC3CB2" w:rsidRDefault="00EC3CB2" w:rsidP="00EC3CB2">
      <w:pPr>
        <w:keepNext/>
        <w:widowControl w:val="0"/>
        <w:spacing w:after="120" w:line="260" w:lineRule="exact"/>
        <w:ind w:left="357" w:hanging="357"/>
        <w:outlineLvl w:val="1"/>
        <w:rPr>
          <w:b/>
          <w:bCs/>
          <w:sz w:val="22"/>
          <w:szCs w:val="22"/>
        </w:rPr>
      </w:pPr>
    </w:p>
    <w:p w:rsidR="00EC3CB2" w:rsidRPr="00EC3CB2" w:rsidRDefault="00EC3CB2" w:rsidP="00EC3CB2">
      <w:pPr>
        <w:keepNext/>
        <w:widowControl w:val="0"/>
        <w:spacing w:after="120" w:line="260" w:lineRule="exact"/>
        <w:ind w:left="357" w:hanging="357"/>
        <w:outlineLvl w:val="1"/>
        <w:rPr>
          <w:b/>
          <w:bCs/>
          <w:sz w:val="22"/>
          <w:szCs w:val="22"/>
        </w:rPr>
      </w:pPr>
      <w:r w:rsidRPr="00EC3CB2">
        <w:rPr>
          <w:b/>
          <w:bCs/>
          <w:sz w:val="22"/>
          <w:szCs w:val="22"/>
        </w:rPr>
        <w:t>Internal control deficiency</w:t>
      </w:r>
    </w:p>
    <w:p w:rsidR="00EC3CB2" w:rsidRPr="00EC3CB2" w:rsidRDefault="00EC3CB2" w:rsidP="00EC3CB2">
      <w:pPr>
        <w:keepNext/>
        <w:widowControl w:val="0"/>
        <w:autoSpaceDE w:val="0"/>
        <w:spacing w:line="260" w:lineRule="exact"/>
        <w:ind w:left="357" w:hanging="357"/>
        <w:outlineLvl w:val="1"/>
        <w:rPr>
          <w:rFonts w:ascii="Times New Roman" w:hAnsi="Times New Roman" w:cs="Times New Roman"/>
          <w:iCs/>
          <w:sz w:val="22"/>
          <w:lang w:val="en-GB"/>
        </w:rPr>
      </w:pPr>
    </w:p>
    <w:p w:rsidR="00EC3CB2" w:rsidRPr="00EC3CB2" w:rsidRDefault="00EC3CB2" w:rsidP="00EC3CB2">
      <w:pPr>
        <w:keepNext/>
        <w:widowControl w:val="0"/>
        <w:autoSpaceDE w:val="0"/>
        <w:spacing w:line="260" w:lineRule="exact"/>
        <w:ind w:left="357" w:hanging="357"/>
        <w:outlineLvl w:val="1"/>
        <w:rPr>
          <w:rFonts w:ascii="Times New Roman" w:hAnsi="Times New Roman" w:cs="Times New Roman"/>
          <w:iCs/>
          <w:sz w:val="22"/>
          <w:lang w:val="en-GB"/>
        </w:rPr>
      </w:pPr>
      <w:r w:rsidRPr="00EC3CB2">
        <w:rPr>
          <w:sz w:val="22"/>
          <w:lang w:val="en-GB"/>
        </w:rPr>
        <w:t>Financial and performance management</w:t>
      </w:r>
    </w:p>
    <w:p w:rsidR="00EC3CB2" w:rsidRPr="00EC3CB2" w:rsidRDefault="00EC3CB2" w:rsidP="00EC3CB2">
      <w:pPr>
        <w:spacing w:line="260" w:lineRule="exact"/>
        <w:rPr>
          <w:sz w:val="22"/>
          <w:szCs w:val="22"/>
        </w:rPr>
      </w:pPr>
    </w:p>
    <w:p w:rsidR="00EC3CB2" w:rsidRPr="00EC3CB2" w:rsidRDefault="00EC3CB2" w:rsidP="00EC3CB2">
      <w:pPr>
        <w:spacing w:line="260" w:lineRule="exact"/>
        <w:rPr>
          <w:iCs/>
          <w:sz w:val="22"/>
          <w:szCs w:val="22"/>
          <w:lang w:val="en-GB"/>
        </w:rPr>
      </w:pPr>
      <w:r w:rsidRPr="00EC3CB2">
        <w:rPr>
          <w:iCs/>
          <w:sz w:val="22"/>
          <w:szCs w:val="22"/>
          <w:lang w:val="en-GB"/>
        </w:rPr>
        <w:t>The department did not prepare regular, accurate and complete financial and performance reports that are supported and evidenced by reliable information.</w:t>
      </w:r>
    </w:p>
    <w:p w:rsidR="00EC3CB2" w:rsidRPr="00EC3CB2" w:rsidRDefault="00EC3CB2" w:rsidP="00EC3CB2">
      <w:pPr>
        <w:spacing w:line="260" w:lineRule="exact"/>
        <w:rPr>
          <w:sz w:val="22"/>
          <w:szCs w:val="22"/>
          <w:lang w:val="en-GB"/>
        </w:rPr>
      </w:pPr>
    </w:p>
    <w:p w:rsidR="00EC3CB2" w:rsidRPr="00EC3CB2" w:rsidRDefault="00EC3CB2" w:rsidP="00EC3CB2">
      <w:pPr>
        <w:spacing w:line="260" w:lineRule="exact"/>
        <w:rPr>
          <w:sz w:val="22"/>
          <w:szCs w:val="22"/>
          <w:lang w:val="en-ZA"/>
        </w:rPr>
      </w:pPr>
      <w:r w:rsidRPr="00EC3CB2">
        <w:rPr>
          <w:sz w:val="22"/>
          <w:szCs w:val="22"/>
          <w:lang w:val="en-GB"/>
        </w:rPr>
        <w:t>The department did not procure goods and services in accordance with the supply chain management requirements and deviations as defined by supply chain management legislation are not approved and reported to those charged with governance.</w:t>
      </w:r>
    </w:p>
    <w:p w:rsidR="00EC3CB2" w:rsidRPr="00EC3CB2" w:rsidRDefault="00EC3CB2" w:rsidP="00EC3CB2">
      <w:pPr>
        <w:keepNext/>
        <w:widowControl w:val="0"/>
        <w:spacing w:line="260" w:lineRule="exact"/>
        <w:ind w:left="357" w:hanging="357"/>
        <w:outlineLvl w:val="1"/>
        <w:rPr>
          <w:b/>
          <w:bCs/>
          <w:sz w:val="22"/>
          <w:szCs w:val="22"/>
        </w:rPr>
      </w:pPr>
    </w:p>
    <w:p w:rsidR="00EC3CB2" w:rsidRPr="00EC3CB2" w:rsidRDefault="00EC3CB2" w:rsidP="00EC3CB2">
      <w:pPr>
        <w:rPr>
          <w:rFonts w:cs="Times New Roman"/>
          <w:i/>
          <w:iCs/>
          <w:szCs w:val="20"/>
        </w:rPr>
      </w:pPr>
    </w:p>
    <w:p w:rsidR="00EC3CB2" w:rsidRPr="00EC3CB2" w:rsidRDefault="00EC3CB2" w:rsidP="00EC3CB2">
      <w:pPr>
        <w:keepNext/>
        <w:widowControl w:val="0"/>
        <w:spacing w:after="120" w:line="260" w:lineRule="exact"/>
        <w:ind w:left="357" w:hanging="357"/>
        <w:outlineLvl w:val="1"/>
        <w:rPr>
          <w:b/>
          <w:bCs/>
          <w:sz w:val="22"/>
          <w:szCs w:val="22"/>
        </w:rPr>
      </w:pPr>
      <w:r w:rsidRPr="00EC3CB2">
        <w:rPr>
          <w:b/>
          <w:bCs/>
          <w:sz w:val="22"/>
          <w:szCs w:val="22"/>
        </w:rPr>
        <w:lastRenderedPageBreak/>
        <w:t>Recommendation</w:t>
      </w:r>
    </w:p>
    <w:p w:rsidR="00EC3CB2" w:rsidRPr="00EC3CB2" w:rsidRDefault="00EC3CB2" w:rsidP="006F5D2E">
      <w:pPr>
        <w:numPr>
          <w:ilvl w:val="0"/>
          <w:numId w:val="299"/>
        </w:numPr>
        <w:spacing w:after="120" w:line="260" w:lineRule="exact"/>
        <w:ind w:left="357" w:hanging="357"/>
        <w:rPr>
          <w:sz w:val="22"/>
          <w:szCs w:val="22"/>
        </w:rPr>
      </w:pPr>
      <w:r w:rsidRPr="00EC3CB2">
        <w:rPr>
          <w:sz w:val="22"/>
          <w:szCs w:val="22"/>
        </w:rPr>
        <w:t xml:space="preserve"> A competitive bid process should be embarked upon as required by the PFMA and Treasury Regulations.  </w:t>
      </w:r>
    </w:p>
    <w:p w:rsidR="00EC3CB2" w:rsidRPr="00EC3CB2" w:rsidRDefault="00EC3CB2" w:rsidP="006F5D2E">
      <w:pPr>
        <w:numPr>
          <w:ilvl w:val="0"/>
          <w:numId w:val="299"/>
        </w:numPr>
        <w:ind w:left="357" w:hanging="357"/>
        <w:jc w:val="both"/>
        <w:rPr>
          <w:sz w:val="22"/>
          <w:szCs w:val="22"/>
        </w:rPr>
      </w:pPr>
      <w:r w:rsidRPr="00EC3CB2">
        <w:rPr>
          <w:sz w:val="22"/>
          <w:szCs w:val="22"/>
        </w:rPr>
        <w:t>The department must timeously update their prospective supplier list to include suppliers that can deliver services to avoid paying unnecessary fees.</w:t>
      </w:r>
    </w:p>
    <w:p w:rsidR="00EC3CB2" w:rsidRPr="00EC3CB2" w:rsidRDefault="00EC3CB2" w:rsidP="00EC3CB2">
      <w:pPr>
        <w:spacing w:after="120" w:line="260" w:lineRule="exact"/>
        <w:ind w:left="357" w:hanging="357"/>
        <w:contextualSpacing/>
        <w:rPr>
          <w:sz w:val="22"/>
          <w:szCs w:val="22"/>
        </w:rPr>
      </w:pPr>
    </w:p>
    <w:p w:rsidR="00EC3CB2" w:rsidRPr="00EC3CB2" w:rsidRDefault="00EC3CB2" w:rsidP="006F5D2E">
      <w:pPr>
        <w:numPr>
          <w:ilvl w:val="0"/>
          <w:numId w:val="299"/>
        </w:numPr>
        <w:spacing w:after="120" w:line="260" w:lineRule="exact"/>
        <w:ind w:left="357" w:hanging="357"/>
        <w:rPr>
          <w:sz w:val="22"/>
          <w:szCs w:val="22"/>
        </w:rPr>
      </w:pPr>
      <w:r w:rsidRPr="00EC3CB2">
        <w:rPr>
          <w:sz w:val="22"/>
          <w:szCs w:val="22"/>
        </w:rPr>
        <w:t>A post-performance assessment of procurement should be performed in order to determine if any expenditure incurred was fruitless and wasteful or irregular and any such expenditure should be investigated by management</w:t>
      </w:r>
    </w:p>
    <w:p w:rsidR="00EC3CB2" w:rsidRPr="00EC3CB2" w:rsidRDefault="00EC3CB2" w:rsidP="00EC3CB2">
      <w:pPr>
        <w:ind w:left="357" w:hanging="357"/>
        <w:contextualSpacing/>
        <w:rPr>
          <w:sz w:val="22"/>
          <w:szCs w:val="22"/>
        </w:rPr>
      </w:pPr>
    </w:p>
    <w:p w:rsidR="00EC3CB2" w:rsidRPr="00EC3CB2" w:rsidRDefault="00EC3CB2" w:rsidP="006F5D2E">
      <w:pPr>
        <w:numPr>
          <w:ilvl w:val="0"/>
          <w:numId w:val="299"/>
        </w:numPr>
        <w:ind w:left="357" w:hanging="357"/>
        <w:jc w:val="both"/>
        <w:rPr>
          <w:sz w:val="22"/>
          <w:szCs w:val="22"/>
        </w:rPr>
      </w:pPr>
      <w:r w:rsidRPr="00EC3CB2">
        <w:rPr>
          <w:sz w:val="22"/>
          <w:szCs w:val="22"/>
        </w:rPr>
        <w:t>All purchases need to be approved prior to the receipt of goods and services either by way of a governmental order or via an internal memo.</w:t>
      </w:r>
    </w:p>
    <w:p w:rsidR="00EC3CB2" w:rsidRPr="00EC3CB2" w:rsidRDefault="00EC3CB2" w:rsidP="00EC3CB2">
      <w:pPr>
        <w:rPr>
          <w:rFonts w:cs="Times New Roman"/>
          <w:sz w:val="22"/>
          <w:szCs w:val="22"/>
        </w:rPr>
      </w:pPr>
    </w:p>
    <w:p w:rsidR="00EC3CB2" w:rsidRPr="00EC3CB2" w:rsidRDefault="00EC3CB2" w:rsidP="006F5D2E">
      <w:pPr>
        <w:numPr>
          <w:ilvl w:val="0"/>
          <w:numId w:val="299"/>
        </w:numPr>
        <w:ind w:left="357" w:hanging="357"/>
        <w:jc w:val="both"/>
        <w:rPr>
          <w:sz w:val="22"/>
          <w:szCs w:val="22"/>
        </w:rPr>
      </w:pPr>
      <w:r w:rsidRPr="00EC3CB2">
        <w:rPr>
          <w:sz w:val="22"/>
          <w:szCs w:val="22"/>
        </w:rPr>
        <w:t xml:space="preserve">All planned procurement should be reported to National Treasury in line with Instruction Note 32. </w:t>
      </w:r>
    </w:p>
    <w:p w:rsidR="00EC3CB2" w:rsidRPr="00EC3CB2" w:rsidRDefault="00EC3CB2" w:rsidP="00EC3CB2">
      <w:pPr>
        <w:ind w:left="720"/>
        <w:contextualSpacing/>
        <w:rPr>
          <w:sz w:val="22"/>
          <w:szCs w:val="22"/>
        </w:rPr>
      </w:pPr>
    </w:p>
    <w:p w:rsidR="00EC3CB2" w:rsidRPr="00EC3CB2" w:rsidRDefault="00EC3CB2" w:rsidP="006F5D2E">
      <w:pPr>
        <w:numPr>
          <w:ilvl w:val="0"/>
          <w:numId w:val="299"/>
        </w:numPr>
        <w:ind w:left="357" w:hanging="357"/>
        <w:jc w:val="both"/>
        <w:rPr>
          <w:sz w:val="22"/>
          <w:szCs w:val="22"/>
        </w:rPr>
      </w:pPr>
      <w:r w:rsidRPr="00EC3CB2">
        <w:rPr>
          <w:sz w:val="22"/>
          <w:szCs w:val="22"/>
        </w:rPr>
        <w:t>The reasons for the extension of a contract being investigated by the SIU should be investigated to determine if there was financial misconduct. If appropriate the required disciplinary actions need to be instigated against the relevant officials.</w:t>
      </w:r>
    </w:p>
    <w:p w:rsidR="00EC3CB2" w:rsidRPr="00EC3CB2" w:rsidRDefault="00EC3CB2" w:rsidP="00EC3CB2">
      <w:pPr>
        <w:jc w:val="both"/>
        <w:rPr>
          <w:sz w:val="22"/>
          <w:szCs w:val="22"/>
        </w:rPr>
      </w:pPr>
    </w:p>
    <w:p w:rsidR="00EC3CB2" w:rsidRPr="00EC3CB2" w:rsidRDefault="00EC3CB2" w:rsidP="00EC3CB2">
      <w:pPr>
        <w:contextualSpacing/>
        <w:rPr>
          <w:b/>
          <w:bCs/>
          <w:sz w:val="22"/>
          <w:szCs w:val="22"/>
        </w:rPr>
      </w:pPr>
      <w:r w:rsidRPr="00EC3CB2">
        <w:rPr>
          <w:b/>
          <w:bCs/>
          <w:sz w:val="22"/>
          <w:szCs w:val="22"/>
        </w:rPr>
        <w:t>Management response</w:t>
      </w:r>
    </w:p>
    <w:p w:rsidR="00EC3CB2" w:rsidRPr="00EC3CB2" w:rsidRDefault="00EC3CB2" w:rsidP="00EC3CB2">
      <w:pPr>
        <w:contextualSpacing/>
        <w:rPr>
          <w:b/>
          <w:bCs/>
          <w:sz w:val="22"/>
          <w:szCs w:val="22"/>
        </w:rPr>
      </w:pPr>
    </w:p>
    <w:p w:rsidR="00EC3CB2" w:rsidRPr="00EC3CB2" w:rsidRDefault="00EC3CB2" w:rsidP="00EC3CB2">
      <w:pPr>
        <w:keepNext/>
        <w:numPr>
          <w:ilvl w:val="0"/>
          <w:numId w:val="12"/>
        </w:numPr>
        <w:spacing w:line="260" w:lineRule="exact"/>
        <w:jc w:val="both"/>
        <w:rPr>
          <w:rFonts w:cs="Times New Roman"/>
          <w:b/>
          <w:bCs/>
          <w:sz w:val="22"/>
          <w:szCs w:val="22"/>
        </w:rPr>
      </w:pPr>
      <w:r w:rsidRPr="00EC3CB2">
        <w:rPr>
          <w:rFonts w:cs="Times New Roman"/>
          <w:sz w:val="22"/>
          <w:szCs w:val="22"/>
        </w:rPr>
        <w:t>I am not in agreement with the finding for the following reasons :</w:t>
      </w:r>
    </w:p>
    <w:p w:rsidR="00EC3CB2" w:rsidRPr="00EC3CB2" w:rsidRDefault="00EC3CB2" w:rsidP="00EC3CB2">
      <w:pPr>
        <w:keepNext/>
        <w:spacing w:line="260" w:lineRule="exact"/>
        <w:ind w:left="360"/>
        <w:jc w:val="both"/>
        <w:rPr>
          <w:rFonts w:cs="Times New Roman"/>
          <w:b/>
          <w:bCs/>
          <w:sz w:val="22"/>
          <w:szCs w:val="22"/>
        </w:rPr>
      </w:pPr>
    </w:p>
    <w:p w:rsidR="00EC3CB2" w:rsidRPr="00EC3CB2" w:rsidRDefault="00EC3CB2" w:rsidP="00EC3CB2">
      <w:pPr>
        <w:keepNext/>
        <w:spacing w:line="260" w:lineRule="exact"/>
        <w:ind w:left="360"/>
        <w:jc w:val="both"/>
        <w:rPr>
          <w:rFonts w:cs="Times New Roman"/>
          <w:b/>
          <w:bCs/>
          <w:sz w:val="22"/>
          <w:szCs w:val="22"/>
        </w:rPr>
      </w:pPr>
      <w:r w:rsidRPr="00EC3CB2">
        <w:rPr>
          <w:rFonts w:cs="Times New Roman"/>
          <w:sz w:val="22"/>
          <w:szCs w:val="22"/>
        </w:rPr>
        <w:t>The Department of Public Works appointed Motseng Facilities Management Contractor. Their contract included management of Prestige Events at a charge of 12 % management fee. The Department does not get involved in their procurement processes and does not know what their Supply Chain Management Policies.</w:t>
      </w:r>
    </w:p>
    <w:p w:rsidR="00EC3CB2" w:rsidRPr="00EC3CB2" w:rsidRDefault="00EC3CB2" w:rsidP="00EC3CB2">
      <w:pPr>
        <w:keepNext/>
        <w:spacing w:line="260" w:lineRule="exact"/>
        <w:ind w:left="360"/>
        <w:jc w:val="both"/>
        <w:rPr>
          <w:rFonts w:cs="Times New Roman"/>
          <w:sz w:val="22"/>
          <w:szCs w:val="22"/>
        </w:rPr>
      </w:pPr>
    </w:p>
    <w:p w:rsidR="00EC3CB2" w:rsidRPr="00EC3CB2" w:rsidRDefault="00EC3CB2" w:rsidP="00EC3CB2">
      <w:pPr>
        <w:keepNext/>
        <w:spacing w:line="260" w:lineRule="exact"/>
        <w:ind w:left="360"/>
        <w:jc w:val="both"/>
        <w:rPr>
          <w:rFonts w:cs="Times New Roman"/>
          <w:sz w:val="22"/>
          <w:szCs w:val="22"/>
        </w:rPr>
      </w:pPr>
    </w:p>
    <w:p w:rsidR="00EC3CB2" w:rsidRPr="00EC3CB2" w:rsidRDefault="00EC3CB2" w:rsidP="00EC3CB2">
      <w:pPr>
        <w:tabs>
          <w:tab w:val="left" w:pos="426"/>
        </w:tabs>
        <w:jc w:val="both"/>
        <w:rPr>
          <w:rFonts w:cs="Times New Roman"/>
          <w:i/>
          <w:iCs/>
          <w:sz w:val="22"/>
          <w:szCs w:val="22"/>
        </w:rPr>
      </w:pPr>
      <w:r w:rsidRPr="00EC3CB2">
        <w:rPr>
          <w:rFonts w:cs="Times New Roman"/>
          <w:i/>
          <w:iCs/>
          <w:sz w:val="22"/>
          <w:szCs w:val="22"/>
        </w:rPr>
        <w:tab/>
        <w:t>Name:</w:t>
      </w:r>
      <w:r w:rsidRPr="00EC3CB2">
        <w:rPr>
          <w:rFonts w:eastAsia="Arial Unicode MS" w:cs="Times New Roman"/>
          <w:sz w:val="22"/>
          <w:szCs w:val="22"/>
        </w:rPr>
        <w:t xml:space="preserve">   Bassie Kgasoane</w:t>
      </w:r>
    </w:p>
    <w:p w:rsidR="00EC3CB2" w:rsidRPr="00EC3CB2" w:rsidRDefault="00EC3CB2" w:rsidP="00EC3CB2">
      <w:pPr>
        <w:tabs>
          <w:tab w:val="left" w:pos="426"/>
        </w:tabs>
        <w:jc w:val="both"/>
        <w:rPr>
          <w:rFonts w:cs="Times New Roman"/>
          <w:sz w:val="22"/>
          <w:szCs w:val="22"/>
        </w:rPr>
      </w:pPr>
      <w:r w:rsidRPr="00EC3CB2">
        <w:rPr>
          <w:rFonts w:cs="Times New Roman"/>
          <w:i/>
          <w:iCs/>
          <w:sz w:val="22"/>
          <w:szCs w:val="22"/>
        </w:rPr>
        <w:tab/>
        <w:t xml:space="preserve">Position:  </w:t>
      </w:r>
      <w:r w:rsidRPr="00EC3CB2">
        <w:rPr>
          <w:rFonts w:cs="Times New Roman"/>
          <w:sz w:val="22"/>
          <w:szCs w:val="22"/>
        </w:rPr>
        <w:t>Chief Director: Prestige</w:t>
      </w:r>
    </w:p>
    <w:p w:rsidR="00EC3CB2" w:rsidRPr="00EC3CB2" w:rsidRDefault="00EC3CB2" w:rsidP="00EC3CB2">
      <w:pPr>
        <w:spacing w:after="120" w:line="260" w:lineRule="exact"/>
        <w:ind w:left="357" w:hanging="357"/>
        <w:rPr>
          <w:rFonts w:cs="Times New Roman"/>
          <w:sz w:val="22"/>
          <w:szCs w:val="22"/>
        </w:rPr>
      </w:pPr>
      <w:r w:rsidRPr="00EC3CB2">
        <w:rPr>
          <w:rFonts w:cs="Times New Roman"/>
          <w:i/>
          <w:iCs/>
          <w:sz w:val="22"/>
          <w:szCs w:val="22"/>
        </w:rPr>
        <w:tab/>
        <w:t xml:space="preserve">Date: </w:t>
      </w:r>
      <w:r w:rsidRPr="00EC3CB2">
        <w:rPr>
          <w:rFonts w:cs="Times New Roman"/>
          <w:sz w:val="22"/>
          <w:szCs w:val="22"/>
        </w:rPr>
        <w:t>18 June 2012</w:t>
      </w:r>
    </w:p>
    <w:p w:rsidR="00EC3CB2" w:rsidRPr="00EC3CB2" w:rsidRDefault="00EC3CB2" w:rsidP="00EC3CB2">
      <w:pPr>
        <w:keepNext/>
        <w:numPr>
          <w:ilvl w:val="0"/>
          <w:numId w:val="12"/>
        </w:numPr>
        <w:spacing w:after="120" w:line="260" w:lineRule="exact"/>
        <w:ind w:left="357" w:hanging="357"/>
        <w:rPr>
          <w:rFonts w:cs="Times New Roman"/>
          <w:b/>
          <w:bCs/>
          <w:sz w:val="22"/>
          <w:szCs w:val="22"/>
        </w:rPr>
      </w:pPr>
      <w:r w:rsidRPr="00EC3CB2">
        <w:rPr>
          <w:rFonts w:cs="Times New Roman"/>
          <w:sz w:val="22"/>
          <w:szCs w:val="22"/>
        </w:rPr>
        <w:lastRenderedPageBreak/>
        <w:t>I am  in agreement with the finding for the following reasons :</w:t>
      </w:r>
    </w:p>
    <w:p w:rsidR="00EC3CB2" w:rsidRPr="00EC3CB2" w:rsidRDefault="00EC3CB2" w:rsidP="00EC3CB2">
      <w:pPr>
        <w:keepNext/>
        <w:spacing w:line="260" w:lineRule="exact"/>
        <w:ind w:left="360"/>
        <w:contextualSpacing/>
        <w:jc w:val="both"/>
        <w:rPr>
          <w:b/>
          <w:bCs/>
          <w:sz w:val="22"/>
          <w:szCs w:val="22"/>
        </w:rPr>
      </w:pPr>
    </w:p>
    <w:tbl>
      <w:tblPr>
        <w:tblW w:w="854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74"/>
        <w:gridCol w:w="1530"/>
        <w:gridCol w:w="1436"/>
      </w:tblGrid>
      <w:tr w:rsidR="00EC3CB2" w:rsidRPr="00EC3CB2" w:rsidTr="00EC3CB2">
        <w:tc>
          <w:tcPr>
            <w:tcW w:w="5574" w:type="dxa"/>
            <w:shd w:val="clear" w:color="auto" w:fill="BFBFBF" w:themeFill="background1" w:themeFillShade="BF"/>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b/>
                <w:bCs/>
                <w:sz w:val="18"/>
                <w:szCs w:val="18"/>
                <w:lang w:eastAsia="en-ZA"/>
              </w:rPr>
              <w:t>DESCRIPTION</w:t>
            </w:r>
          </w:p>
        </w:tc>
        <w:tc>
          <w:tcPr>
            <w:tcW w:w="2966" w:type="dxa"/>
            <w:gridSpan w:val="2"/>
            <w:shd w:val="clear" w:color="auto" w:fill="BFBFBF" w:themeFill="background1" w:themeFillShade="BF"/>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b/>
                <w:bCs/>
                <w:sz w:val="18"/>
                <w:szCs w:val="18"/>
                <w:lang w:eastAsia="en-ZA"/>
              </w:rPr>
              <w:t>RESPONSE</w:t>
            </w:r>
          </w:p>
        </w:tc>
      </w:tr>
      <w:tr w:rsidR="00EC3CB2" w:rsidRPr="00EC3CB2" w:rsidTr="00EC3CB2">
        <w:trPr>
          <w:trHeight w:val="561"/>
        </w:trPr>
        <w:tc>
          <w:tcPr>
            <w:tcW w:w="5574" w:type="dxa"/>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sz w:val="18"/>
                <w:szCs w:val="18"/>
                <w:lang w:eastAsia="en-ZA"/>
              </w:rPr>
              <w:t>Corrective action to be taken:</w:t>
            </w:r>
          </w:p>
        </w:tc>
        <w:tc>
          <w:tcPr>
            <w:tcW w:w="2966" w:type="dxa"/>
            <w:gridSpan w:val="2"/>
          </w:tcPr>
          <w:p w:rsidR="00EC3CB2" w:rsidRPr="00EC3CB2" w:rsidRDefault="00EC3CB2" w:rsidP="00EC3CB2">
            <w:pPr>
              <w:keepNext/>
              <w:spacing w:line="260" w:lineRule="exact"/>
              <w:jc w:val="both"/>
              <w:rPr>
                <w:rFonts w:cs="Times New Roman"/>
                <w:sz w:val="18"/>
                <w:szCs w:val="18"/>
                <w:lang w:eastAsia="en-ZA"/>
              </w:rPr>
            </w:pPr>
            <w:r w:rsidRPr="00EC3CB2">
              <w:rPr>
                <w:rFonts w:cs="Times New Roman"/>
                <w:sz w:val="18"/>
                <w:szCs w:val="18"/>
                <w:lang w:eastAsia="en-ZA"/>
              </w:rPr>
              <w:t>Order will be issued before the service is rendered</w:t>
            </w:r>
          </w:p>
        </w:tc>
      </w:tr>
      <w:tr w:rsidR="00EC3CB2" w:rsidRPr="00EC3CB2" w:rsidTr="00EC3CB2">
        <w:trPr>
          <w:trHeight w:val="263"/>
        </w:trPr>
        <w:tc>
          <w:tcPr>
            <w:tcW w:w="5574" w:type="dxa"/>
            <w:vMerge w:val="restart"/>
          </w:tcPr>
          <w:p w:rsidR="00EC3CB2" w:rsidRPr="00EC3CB2" w:rsidRDefault="00EC3CB2" w:rsidP="00EC3CB2">
            <w:pPr>
              <w:keepNext/>
              <w:spacing w:line="260" w:lineRule="exact"/>
              <w:ind w:left="66"/>
              <w:rPr>
                <w:rFonts w:cs="Times New Roman"/>
                <w:sz w:val="18"/>
                <w:szCs w:val="18"/>
                <w:lang w:eastAsia="en-ZA"/>
              </w:rPr>
            </w:pPr>
            <w:r w:rsidRPr="00EC3CB2">
              <w:rPr>
                <w:rFonts w:cs="Times New Roman"/>
                <w:sz w:val="18"/>
                <w:szCs w:val="18"/>
                <w:lang w:eastAsia="en-ZA"/>
              </w:rPr>
              <w:t>Does the finding affect an amount disclosed in the financial statements?</w:t>
            </w:r>
          </w:p>
        </w:tc>
        <w:tc>
          <w:tcPr>
            <w:tcW w:w="1530" w:type="dxa"/>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b/>
                <w:bCs/>
                <w:sz w:val="18"/>
                <w:szCs w:val="18"/>
                <w:lang w:eastAsia="en-ZA"/>
              </w:rPr>
              <w:t>Yes</w:t>
            </w:r>
          </w:p>
        </w:tc>
        <w:tc>
          <w:tcPr>
            <w:tcW w:w="1436" w:type="dxa"/>
          </w:tcPr>
          <w:p w:rsidR="00EC3CB2" w:rsidRPr="00EC3CB2" w:rsidRDefault="00EC3CB2" w:rsidP="00EC3CB2">
            <w:pPr>
              <w:keepNext/>
              <w:spacing w:line="260" w:lineRule="exact"/>
              <w:jc w:val="both"/>
              <w:rPr>
                <w:rFonts w:cs="Times New Roman"/>
                <w:b/>
                <w:bCs/>
                <w:szCs w:val="20"/>
                <w:lang w:eastAsia="en-ZA"/>
              </w:rPr>
            </w:pPr>
            <w:r w:rsidRPr="00EC3CB2">
              <w:rPr>
                <w:rFonts w:cs="Times New Roman"/>
                <w:b/>
                <w:bCs/>
                <w:sz w:val="22"/>
                <w:szCs w:val="22"/>
                <w:lang w:eastAsia="en-ZA"/>
              </w:rPr>
              <w:t>No</w:t>
            </w:r>
          </w:p>
        </w:tc>
      </w:tr>
      <w:tr w:rsidR="00EC3CB2" w:rsidRPr="00EC3CB2" w:rsidTr="00EC3CB2">
        <w:trPr>
          <w:trHeight w:val="262"/>
        </w:trPr>
        <w:tc>
          <w:tcPr>
            <w:tcW w:w="5574" w:type="dxa"/>
            <w:vMerge/>
          </w:tcPr>
          <w:p w:rsidR="00EC3CB2" w:rsidRPr="00EC3CB2" w:rsidRDefault="00EC3CB2" w:rsidP="00EC3CB2">
            <w:pPr>
              <w:keepNext/>
              <w:spacing w:line="260" w:lineRule="exact"/>
              <w:ind w:left="66"/>
              <w:rPr>
                <w:rFonts w:cs="Times New Roman"/>
                <w:sz w:val="18"/>
                <w:szCs w:val="18"/>
                <w:lang w:eastAsia="en-ZA"/>
              </w:rPr>
            </w:pPr>
          </w:p>
        </w:tc>
        <w:tc>
          <w:tcPr>
            <w:tcW w:w="1530" w:type="dxa"/>
          </w:tcPr>
          <w:p w:rsidR="00EC3CB2" w:rsidRPr="00EC3CB2" w:rsidRDefault="00EC3CB2" w:rsidP="00EC3CB2">
            <w:pPr>
              <w:keepNext/>
              <w:spacing w:line="260" w:lineRule="exact"/>
              <w:jc w:val="both"/>
              <w:rPr>
                <w:rFonts w:cs="Times New Roman"/>
                <w:b/>
                <w:bCs/>
                <w:sz w:val="18"/>
                <w:szCs w:val="18"/>
                <w:lang w:eastAsia="en-ZA"/>
              </w:rPr>
            </w:pPr>
          </w:p>
        </w:tc>
        <w:tc>
          <w:tcPr>
            <w:tcW w:w="1436" w:type="dxa"/>
          </w:tcPr>
          <w:p w:rsidR="00EC3CB2" w:rsidRPr="00EC3CB2" w:rsidRDefault="00EC3CB2" w:rsidP="00EC3CB2">
            <w:pPr>
              <w:keepNext/>
              <w:spacing w:line="260" w:lineRule="exact"/>
              <w:jc w:val="both"/>
              <w:rPr>
                <w:rFonts w:cs="Times New Roman"/>
                <w:b/>
                <w:bCs/>
                <w:szCs w:val="20"/>
                <w:lang w:eastAsia="en-ZA"/>
              </w:rPr>
            </w:pPr>
            <w:r w:rsidRPr="00EC3CB2">
              <w:rPr>
                <w:rFonts w:cs="Times New Roman"/>
                <w:b/>
                <w:bCs/>
                <w:sz w:val="22"/>
                <w:szCs w:val="22"/>
                <w:lang w:eastAsia="en-ZA"/>
              </w:rPr>
              <w:t>No</w:t>
            </w:r>
          </w:p>
        </w:tc>
      </w:tr>
      <w:tr w:rsidR="00EC3CB2" w:rsidRPr="00EC3CB2" w:rsidTr="00EC3CB2">
        <w:trPr>
          <w:trHeight w:val="435"/>
        </w:trPr>
        <w:tc>
          <w:tcPr>
            <w:tcW w:w="5574" w:type="dxa"/>
          </w:tcPr>
          <w:p w:rsidR="00EC3CB2" w:rsidRPr="00EC3CB2" w:rsidRDefault="00EC3CB2" w:rsidP="00EC3CB2">
            <w:pPr>
              <w:keepNext/>
              <w:spacing w:line="260" w:lineRule="exact"/>
              <w:ind w:left="66"/>
              <w:rPr>
                <w:rFonts w:cs="Times New Roman"/>
                <w:sz w:val="18"/>
                <w:szCs w:val="18"/>
                <w:lang w:eastAsia="en-ZA"/>
              </w:rPr>
            </w:pPr>
            <w:r w:rsidRPr="00EC3CB2">
              <w:rPr>
                <w:rFonts w:cs="Times New Roman"/>
                <w:sz w:val="18"/>
                <w:szCs w:val="18"/>
                <w:lang w:eastAsia="en-ZA"/>
              </w:rPr>
              <w:t>If yes, what corrections will be made to the population?</w:t>
            </w:r>
          </w:p>
        </w:tc>
        <w:tc>
          <w:tcPr>
            <w:tcW w:w="2966" w:type="dxa"/>
            <w:gridSpan w:val="2"/>
          </w:tcPr>
          <w:p w:rsidR="00EC3CB2" w:rsidRPr="00EC3CB2" w:rsidRDefault="00EC3CB2" w:rsidP="00EC3CB2">
            <w:pPr>
              <w:keepNext/>
              <w:spacing w:line="260" w:lineRule="exact"/>
              <w:jc w:val="both"/>
              <w:rPr>
                <w:rFonts w:cs="Times New Roman"/>
                <w:b/>
                <w:bCs/>
                <w:sz w:val="18"/>
                <w:szCs w:val="18"/>
                <w:lang w:eastAsia="en-ZA"/>
              </w:rPr>
            </w:pPr>
          </w:p>
        </w:tc>
      </w:tr>
      <w:tr w:rsidR="00EC3CB2" w:rsidRPr="00EC3CB2" w:rsidTr="00EC3CB2">
        <w:trPr>
          <w:trHeight w:val="435"/>
        </w:trPr>
        <w:tc>
          <w:tcPr>
            <w:tcW w:w="5574" w:type="dxa"/>
          </w:tcPr>
          <w:p w:rsidR="00EC3CB2" w:rsidRPr="00EC3CB2" w:rsidRDefault="00EC3CB2" w:rsidP="00EC3CB2">
            <w:pPr>
              <w:keepNext/>
              <w:spacing w:line="260" w:lineRule="exact"/>
              <w:ind w:left="66"/>
              <w:rPr>
                <w:rFonts w:cs="Times New Roman"/>
                <w:b/>
                <w:bCs/>
                <w:sz w:val="18"/>
                <w:szCs w:val="18"/>
                <w:lang w:eastAsia="en-ZA"/>
              </w:rPr>
            </w:pPr>
            <w:r w:rsidRPr="00EC3CB2">
              <w:rPr>
                <w:rFonts w:cs="Times New Roman"/>
                <w:sz w:val="18"/>
                <w:szCs w:val="18"/>
                <w:lang w:eastAsia="en-ZA"/>
              </w:rPr>
              <w:t>If yes, and no corrections will be made, the reason why such a conclusion has been reached</w:t>
            </w:r>
          </w:p>
        </w:tc>
        <w:tc>
          <w:tcPr>
            <w:tcW w:w="2966" w:type="dxa"/>
            <w:gridSpan w:val="2"/>
          </w:tcPr>
          <w:p w:rsidR="00EC3CB2" w:rsidRPr="00EC3CB2" w:rsidRDefault="00EC3CB2" w:rsidP="00EC3CB2">
            <w:pPr>
              <w:keepNext/>
              <w:spacing w:line="260" w:lineRule="exact"/>
              <w:jc w:val="both"/>
              <w:rPr>
                <w:rFonts w:cs="Times New Roman"/>
                <w:b/>
                <w:bCs/>
                <w:sz w:val="18"/>
                <w:szCs w:val="18"/>
                <w:lang w:eastAsia="en-ZA"/>
              </w:rPr>
            </w:pPr>
          </w:p>
        </w:tc>
      </w:tr>
      <w:tr w:rsidR="00EC3CB2" w:rsidRPr="00EC3CB2" w:rsidTr="00EC3CB2">
        <w:tc>
          <w:tcPr>
            <w:tcW w:w="5574" w:type="dxa"/>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sz w:val="18"/>
                <w:szCs w:val="18"/>
                <w:lang w:eastAsia="en-ZA"/>
              </w:rPr>
              <w:t>Position of official responsible to take corrective action:</w:t>
            </w:r>
          </w:p>
        </w:tc>
        <w:tc>
          <w:tcPr>
            <w:tcW w:w="2966" w:type="dxa"/>
            <w:gridSpan w:val="2"/>
          </w:tcPr>
          <w:p w:rsidR="00EC3CB2" w:rsidRPr="00EC3CB2" w:rsidRDefault="00EC3CB2" w:rsidP="00EC3CB2">
            <w:pPr>
              <w:keepNext/>
              <w:spacing w:line="260" w:lineRule="exact"/>
              <w:jc w:val="both"/>
              <w:rPr>
                <w:rFonts w:cs="Times New Roman"/>
                <w:b/>
                <w:bCs/>
                <w:sz w:val="18"/>
                <w:szCs w:val="18"/>
                <w:lang w:eastAsia="en-ZA"/>
              </w:rPr>
            </w:pPr>
          </w:p>
        </w:tc>
      </w:tr>
      <w:tr w:rsidR="00EC3CB2" w:rsidRPr="00EC3CB2" w:rsidTr="00EC3CB2">
        <w:tc>
          <w:tcPr>
            <w:tcW w:w="5574" w:type="dxa"/>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sz w:val="18"/>
                <w:szCs w:val="18"/>
                <w:lang w:eastAsia="en-ZA"/>
              </w:rPr>
              <w:t>Estimated completion date for corrective action:</w:t>
            </w:r>
          </w:p>
        </w:tc>
        <w:tc>
          <w:tcPr>
            <w:tcW w:w="2966" w:type="dxa"/>
            <w:gridSpan w:val="2"/>
          </w:tcPr>
          <w:p w:rsidR="00EC3CB2" w:rsidRPr="00EC3CB2" w:rsidRDefault="00EC3CB2" w:rsidP="00EC3CB2">
            <w:pPr>
              <w:keepNext/>
              <w:spacing w:line="260" w:lineRule="exact"/>
              <w:jc w:val="both"/>
              <w:rPr>
                <w:rFonts w:cs="Times New Roman"/>
                <w:b/>
                <w:bCs/>
                <w:sz w:val="18"/>
                <w:szCs w:val="18"/>
                <w:lang w:eastAsia="en-ZA"/>
              </w:rPr>
            </w:pPr>
          </w:p>
        </w:tc>
      </w:tr>
      <w:tr w:rsidR="00EC3CB2" w:rsidRPr="00EC3CB2" w:rsidTr="00EC3CB2">
        <w:trPr>
          <w:trHeight w:val="263"/>
        </w:trPr>
        <w:tc>
          <w:tcPr>
            <w:tcW w:w="5574" w:type="dxa"/>
            <w:vMerge w:val="restart"/>
          </w:tcPr>
          <w:p w:rsidR="00EC3CB2" w:rsidRPr="00EC3CB2" w:rsidRDefault="00EC3CB2" w:rsidP="00EC3CB2">
            <w:pPr>
              <w:keepNext/>
              <w:spacing w:line="260" w:lineRule="exact"/>
              <w:jc w:val="both"/>
              <w:rPr>
                <w:rFonts w:cs="Times New Roman"/>
                <w:sz w:val="18"/>
                <w:szCs w:val="18"/>
                <w:lang w:eastAsia="en-ZA"/>
              </w:rPr>
            </w:pPr>
            <w:r w:rsidRPr="00EC3CB2">
              <w:rPr>
                <w:rFonts w:cs="Times New Roman"/>
                <w:sz w:val="18"/>
                <w:szCs w:val="18"/>
                <w:lang w:eastAsia="en-ZA"/>
              </w:rPr>
              <w:t>Does management agree with the root cause indicated</w:t>
            </w:r>
          </w:p>
        </w:tc>
        <w:tc>
          <w:tcPr>
            <w:tcW w:w="1530" w:type="dxa"/>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b/>
                <w:bCs/>
                <w:sz w:val="18"/>
                <w:szCs w:val="18"/>
                <w:lang w:eastAsia="en-ZA"/>
              </w:rPr>
              <w:t>Yes</w:t>
            </w:r>
          </w:p>
        </w:tc>
        <w:tc>
          <w:tcPr>
            <w:tcW w:w="1436" w:type="dxa"/>
          </w:tcPr>
          <w:p w:rsidR="00EC3CB2" w:rsidRPr="00EC3CB2" w:rsidRDefault="00EC3CB2" w:rsidP="00EC3CB2">
            <w:pPr>
              <w:keepNext/>
              <w:spacing w:line="260" w:lineRule="exact"/>
              <w:jc w:val="both"/>
              <w:rPr>
                <w:rFonts w:cs="Times New Roman"/>
                <w:b/>
                <w:bCs/>
                <w:szCs w:val="20"/>
                <w:lang w:eastAsia="en-ZA"/>
              </w:rPr>
            </w:pPr>
            <w:r w:rsidRPr="00EC3CB2">
              <w:rPr>
                <w:rFonts w:cs="Times New Roman"/>
                <w:b/>
                <w:bCs/>
                <w:sz w:val="22"/>
                <w:szCs w:val="22"/>
                <w:lang w:eastAsia="en-ZA"/>
              </w:rPr>
              <w:t>No</w:t>
            </w:r>
          </w:p>
        </w:tc>
      </w:tr>
      <w:tr w:rsidR="00EC3CB2" w:rsidRPr="00EC3CB2" w:rsidTr="00EC3CB2">
        <w:trPr>
          <w:trHeight w:val="262"/>
        </w:trPr>
        <w:tc>
          <w:tcPr>
            <w:tcW w:w="5574" w:type="dxa"/>
            <w:vMerge/>
          </w:tcPr>
          <w:p w:rsidR="00EC3CB2" w:rsidRPr="00EC3CB2" w:rsidRDefault="00EC3CB2" w:rsidP="00EC3CB2">
            <w:pPr>
              <w:keepNext/>
              <w:spacing w:line="260" w:lineRule="exact"/>
              <w:jc w:val="both"/>
              <w:rPr>
                <w:rFonts w:cs="Times New Roman"/>
                <w:sz w:val="18"/>
                <w:szCs w:val="18"/>
                <w:lang w:eastAsia="en-ZA"/>
              </w:rPr>
            </w:pPr>
          </w:p>
        </w:tc>
        <w:tc>
          <w:tcPr>
            <w:tcW w:w="1530" w:type="dxa"/>
          </w:tcPr>
          <w:p w:rsidR="00EC3CB2" w:rsidRPr="00EC3CB2" w:rsidRDefault="00EC3CB2" w:rsidP="00EC3CB2">
            <w:pPr>
              <w:keepNext/>
              <w:spacing w:line="260" w:lineRule="exact"/>
              <w:jc w:val="both"/>
              <w:rPr>
                <w:rFonts w:cs="Times New Roman"/>
                <w:b/>
                <w:bCs/>
                <w:sz w:val="18"/>
                <w:szCs w:val="18"/>
                <w:lang w:eastAsia="en-ZA"/>
              </w:rPr>
            </w:pPr>
          </w:p>
        </w:tc>
        <w:tc>
          <w:tcPr>
            <w:tcW w:w="1436" w:type="dxa"/>
          </w:tcPr>
          <w:p w:rsidR="00EC3CB2" w:rsidRPr="00EC3CB2" w:rsidRDefault="00EC3CB2" w:rsidP="00EC3CB2">
            <w:pPr>
              <w:keepNext/>
              <w:spacing w:line="260" w:lineRule="exact"/>
              <w:jc w:val="both"/>
              <w:rPr>
                <w:rFonts w:cs="Times New Roman"/>
                <w:b/>
                <w:bCs/>
                <w:szCs w:val="20"/>
                <w:lang w:eastAsia="en-ZA"/>
              </w:rPr>
            </w:pPr>
          </w:p>
        </w:tc>
      </w:tr>
      <w:tr w:rsidR="00EC3CB2" w:rsidRPr="00EC3CB2" w:rsidTr="00EC3CB2">
        <w:tc>
          <w:tcPr>
            <w:tcW w:w="5574" w:type="dxa"/>
          </w:tcPr>
          <w:p w:rsidR="00EC3CB2" w:rsidRPr="00EC3CB2" w:rsidRDefault="00EC3CB2" w:rsidP="00EC3CB2">
            <w:pPr>
              <w:keepNext/>
              <w:spacing w:line="260" w:lineRule="exact"/>
              <w:jc w:val="both"/>
              <w:rPr>
                <w:rFonts w:cs="Times New Roman"/>
                <w:sz w:val="18"/>
                <w:szCs w:val="18"/>
                <w:lang w:eastAsia="en-ZA"/>
              </w:rPr>
            </w:pPr>
            <w:r w:rsidRPr="00EC3CB2">
              <w:rPr>
                <w:rFonts w:cs="Times New Roman"/>
                <w:sz w:val="18"/>
                <w:szCs w:val="18"/>
                <w:lang w:eastAsia="en-ZA"/>
              </w:rPr>
              <w:t>If management does not agree with the root cause indicated, please provide the root cause according to management</w:t>
            </w:r>
          </w:p>
        </w:tc>
        <w:tc>
          <w:tcPr>
            <w:tcW w:w="2966" w:type="dxa"/>
            <w:gridSpan w:val="2"/>
          </w:tcPr>
          <w:p w:rsidR="00EC3CB2" w:rsidRPr="00EC3CB2" w:rsidRDefault="00EC3CB2" w:rsidP="00EC3CB2">
            <w:pPr>
              <w:keepNext/>
              <w:spacing w:line="260" w:lineRule="exact"/>
              <w:jc w:val="both"/>
              <w:rPr>
                <w:rFonts w:cs="Times New Roman"/>
                <w:b/>
                <w:bCs/>
                <w:sz w:val="18"/>
                <w:szCs w:val="18"/>
                <w:lang w:eastAsia="en-ZA"/>
              </w:rPr>
            </w:pPr>
          </w:p>
        </w:tc>
      </w:tr>
    </w:tbl>
    <w:p w:rsidR="00EC3CB2" w:rsidRPr="00EC3CB2" w:rsidRDefault="00EC3CB2" w:rsidP="00EC3CB2">
      <w:pPr>
        <w:spacing w:after="120" w:line="260" w:lineRule="exact"/>
        <w:ind w:left="357" w:hanging="357"/>
        <w:rPr>
          <w:rFonts w:cs="Times New Roman"/>
          <w:i/>
          <w:iCs/>
          <w:sz w:val="22"/>
          <w:szCs w:val="22"/>
        </w:rPr>
      </w:pPr>
    </w:p>
    <w:p w:rsidR="00EC3CB2" w:rsidRPr="00EC3CB2" w:rsidRDefault="00EC3CB2" w:rsidP="00EC3CB2">
      <w:pPr>
        <w:spacing w:after="120" w:line="260" w:lineRule="exact"/>
        <w:ind w:left="357" w:hanging="357"/>
        <w:rPr>
          <w:rFonts w:cs="Times New Roman"/>
          <w:iCs/>
          <w:sz w:val="22"/>
          <w:szCs w:val="22"/>
        </w:rPr>
      </w:pPr>
      <w:r w:rsidRPr="00EC3CB2">
        <w:rPr>
          <w:rFonts w:cs="Times New Roman"/>
          <w:iCs/>
          <w:sz w:val="22"/>
          <w:szCs w:val="22"/>
        </w:rPr>
        <w:t>Name:</w:t>
      </w:r>
      <w:r w:rsidRPr="00EC3CB2">
        <w:rPr>
          <w:rFonts w:eastAsia="Arial Unicode MS" w:cs="Times New Roman"/>
          <w:sz w:val="22"/>
          <w:szCs w:val="22"/>
        </w:rPr>
        <w:t xml:space="preserve">   Bassie Kgasoane</w:t>
      </w:r>
    </w:p>
    <w:p w:rsidR="00EC3CB2" w:rsidRPr="00EC3CB2" w:rsidRDefault="00EC3CB2" w:rsidP="00EC3CB2">
      <w:pPr>
        <w:spacing w:after="120" w:line="260" w:lineRule="exact"/>
        <w:ind w:left="357" w:hanging="357"/>
        <w:rPr>
          <w:rFonts w:cs="Times New Roman"/>
          <w:sz w:val="22"/>
          <w:szCs w:val="22"/>
        </w:rPr>
      </w:pPr>
      <w:r w:rsidRPr="00EC3CB2">
        <w:rPr>
          <w:rFonts w:cs="Times New Roman"/>
          <w:iCs/>
          <w:sz w:val="22"/>
          <w:szCs w:val="22"/>
        </w:rPr>
        <w:t xml:space="preserve">Position:  </w:t>
      </w:r>
      <w:r w:rsidRPr="00EC3CB2">
        <w:rPr>
          <w:rFonts w:cs="Times New Roman"/>
          <w:sz w:val="22"/>
          <w:szCs w:val="22"/>
        </w:rPr>
        <w:t>Chief Director: Prestige</w:t>
      </w:r>
    </w:p>
    <w:p w:rsidR="00EC3CB2" w:rsidRPr="00EC3CB2" w:rsidRDefault="00EC3CB2" w:rsidP="00EC3CB2">
      <w:pPr>
        <w:spacing w:after="120" w:line="260" w:lineRule="exact"/>
        <w:ind w:left="357" w:hanging="357"/>
        <w:rPr>
          <w:rFonts w:cs="Times New Roman"/>
          <w:sz w:val="22"/>
          <w:szCs w:val="22"/>
        </w:rPr>
      </w:pPr>
      <w:r w:rsidRPr="00EC3CB2">
        <w:rPr>
          <w:rFonts w:cs="Times New Roman"/>
          <w:iCs/>
          <w:sz w:val="22"/>
          <w:szCs w:val="22"/>
        </w:rPr>
        <w:t xml:space="preserve">Date: </w:t>
      </w:r>
      <w:r w:rsidRPr="00EC3CB2">
        <w:rPr>
          <w:rFonts w:cs="Times New Roman"/>
          <w:sz w:val="22"/>
          <w:szCs w:val="22"/>
        </w:rPr>
        <w:t>18 June 2012</w:t>
      </w:r>
    </w:p>
    <w:p w:rsidR="00EC3CB2" w:rsidRPr="00EC3CB2" w:rsidRDefault="00EC3CB2" w:rsidP="00EC3CB2">
      <w:pPr>
        <w:spacing w:after="120" w:line="260" w:lineRule="exact"/>
        <w:ind w:left="357" w:hanging="357"/>
        <w:rPr>
          <w:rFonts w:cs="Times New Roman"/>
          <w:i/>
          <w:iCs/>
          <w:sz w:val="22"/>
          <w:szCs w:val="22"/>
        </w:rPr>
      </w:pPr>
    </w:p>
    <w:p w:rsidR="00EC3CB2" w:rsidRPr="00EC3CB2" w:rsidRDefault="00EC3CB2" w:rsidP="00EC3CB2">
      <w:pPr>
        <w:keepNext/>
        <w:numPr>
          <w:ilvl w:val="0"/>
          <w:numId w:val="12"/>
        </w:numPr>
        <w:spacing w:after="120" w:line="260" w:lineRule="exact"/>
        <w:ind w:left="357" w:hanging="357"/>
        <w:rPr>
          <w:rFonts w:cs="Times New Roman"/>
          <w:sz w:val="22"/>
          <w:szCs w:val="22"/>
        </w:rPr>
      </w:pPr>
      <w:r w:rsidRPr="00EC3CB2">
        <w:rPr>
          <w:rFonts w:cs="Times New Roman"/>
          <w:sz w:val="22"/>
          <w:szCs w:val="22"/>
        </w:rPr>
        <w:t xml:space="preserve">I am not in agreement with the finding for the following reasons: </w:t>
      </w:r>
    </w:p>
    <w:p w:rsidR="00EC3CB2" w:rsidRPr="00EC3CB2" w:rsidRDefault="00EC3CB2" w:rsidP="00EC3CB2">
      <w:pPr>
        <w:keepNext/>
        <w:spacing w:after="120" w:line="260" w:lineRule="exact"/>
        <w:ind w:left="357"/>
        <w:rPr>
          <w:rFonts w:cs="Times New Roman"/>
          <w:sz w:val="22"/>
          <w:szCs w:val="22"/>
        </w:rPr>
      </w:pPr>
      <w:r w:rsidRPr="00EC3CB2">
        <w:rPr>
          <w:rFonts w:cs="Times New Roman"/>
          <w:sz w:val="22"/>
          <w:szCs w:val="22"/>
        </w:rPr>
        <w:t>The Spousal Outreach Programmes cannot be part of the procurement plan for security reasons. The requests get sent to the Department by the Presidency upon them receiving the confirmation from the Spousal Office.</w:t>
      </w:r>
    </w:p>
    <w:p w:rsidR="00EC3CB2" w:rsidRPr="00EC3CB2" w:rsidRDefault="00EC3CB2" w:rsidP="00EC3CB2">
      <w:pPr>
        <w:keepNext/>
        <w:spacing w:line="260" w:lineRule="exact"/>
        <w:ind w:left="360"/>
        <w:jc w:val="both"/>
        <w:rPr>
          <w:rFonts w:cs="Times New Roman"/>
          <w:b/>
          <w:bCs/>
          <w:sz w:val="22"/>
          <w:szCs w:val="22"/>
        </w:rPr>
      </w:pPr>
    </w:p>
    <w:p w:rsidR="00EC3CB2" w:rsidRPr="00EC3CB2" w:rsidRDefault="00EC3CB2" w:rsidP="00EC3CB2">
      <w:pPr>
        <w:spacing w:after="120" w:line="260" w:lineRule="exact"/>
        <w:ind w:left="357"/>
        <w:rPr>
          <w:rFonts w:cs="Times New Roman"/>
          <w:sz w:val="22"/>
          <w:szCs w:val="22"/>
        </w:rPr>
      </w:pPr>
    </w:p>
    <w:p w:rsidR="00EC3CB2" w:rsidRPr="00EC3CB2" w:rsidRDefault="00EC3CB2" w:rsidP="00EC3CB2">
      <w:pPr>
        <w:spacing w:after="120" w:line="260" w:lineRule="exact"/>
        <w:ind w:left="357"/>
        <w:rPr>
          <w:rFonts w:cs="Times New Roman"/>
          <w:i/>
          <w:iCs/>
          <w:sz w:val="22"/>
          <w:szCs w:val="22"/>
        </w:rPr>
      </w:pPr>
      <w:r w:rsidRPr="00EC3CB2">
        <w:rPr>
          <w:rFonts w:cs="Times New Roman"/>
          <w:i/>
          <w:iCs/>
          <w:sz w:val="22"/>
          <w:szCs w:val="22"/>
        </w:rPr>
        <w:t>Name:</w:t>
      </w:r>
      <w:r w:rsidRPr="00EC3CB2">
        <w:rPr>
          <w:rFonts w:eastAsia="Arial Unicode MS" w:cs="Times New Roman"/>
          <w:sz w:val="22"/>
          <w:szCs w:val="22"/>
        </w:rPr>
        <w:t xml:space="preserve">   Bassie Kgasoane</w:t>
      </w:r>
    </w:p>
    <w:p w:rsidR="00EC3CB2" w:rsidRPr="00EC3CB2" w:rsidRDefault="00EC3CB2" w:rsidP="00EC3CB2">
      <w:pPr>
        <w:spacing w:after="120" w:line="260" w:lineRule="exact"/>
        <w:ind w:left="357"/>
        <w:rPr>
          <w:rFonts w:cs="Times New Roman"/>
          <w:sz w:val="22"/>
          <w:szCs w:val="22"/>
        </w:rPr>
      </w:pPr>
      <w:r w:rsidRPr="00EC3CB2">
        <w:rPr>
          <w:rFonts w:cs="Times New Roman"/>
          <w:i/>
          <w:iCs/>
          <w:sz w:val="22"/>
          <w:szCs w:val="22"/>
        </w:rPr>
        <w:t xml:space="preserve">Position:  </w:t>
      </w:r>
      <w:r w:rsidRPr="00EC3CB2">
        <w:rPr>
          <w:rFonts w:cs="Times New Roman"/>
          <w:sz w:val="22"/>
          <w:szCs w:val="22"/>
        </w:rPr>
        <w:t>Chief Director: Prestige</w:t>
      </w:r>
    </w:p>
    <w:p w:rsidR="00EC3CB2" w:rsidRPr="00EC3CB2" w:rsidRDefault="00EC3CB2" w:rsidP="00EC3CB2">
      <w:pPr>
        <w:spacing w:after="120" w:line="260" w:lineRule="exact"/>
        <w:ind w:left="357"/>
        <w:rPr>
          <w:rFonts w:cs="Times New Roman"/>
          <w:sz w:val="22"/>
          <w:szCs w:val="22"/>
        </w:rPr>
      </w:pPr>
      <w:r w:rsidRPr="00EC3CB2">
        <w:rPr>
          <w:rFonts w:cs="Times New Roman"/>
          <w:i/>
          <w:iCs/>
          <w:sz w:val="22"/>
          <w:szCs w:val="22"/>
        </w:rPr>
        <w:t xml:space="preserve">Date: </w:t>
      </w:r>
      <w:r w:rsidRPr="00EC3CB2">
        <w:rPr>
          <w:rFonts w:cs="Times New Roman"/>
          <w:sz w:val="22"/>
          <w:szCs w:val="22"/>
        </w:rPr>
        <w:t>12 June 2012</w:t>
      </w:r>
    </w:p>
    <w:p w:rsidR="00EC3CB2" w:rsidRPr="00EC3CB2" w:rsidRDefault="00EC3CB2" w:rsidP="00EC3CB2">
      <w:pPr>
        <w:spacing w:after="120" w:line="260" w:lineRule="exact"/>
        <w:ind w:left="357" w:hanging="357"/>
        <w:rPr>
          <w:rFonts w:cs="Times New Roman"/>
          <w:i/>
          <w:iCs/>
          <w:sz w:val="22"/>
          <w:szCs w:val="22"/>
        </w:rPr>
      </w:pPr>
    </w:p>
    <w:p w:rsidR="00EC3CB2" w:rsidRPr="00EC3CB2" w:rsidRDefault="00EC3CB2" w:rsidP="00EC3CB2">
      <w:pPr>
        <w:keepNext/>
        <w:numPr>
          <w:ilvl w:val="0"/>
          <w:numId w:val="12"/>
        </w:numPr>
        <w:spacing w:after="120" w:line="260" w:lineRule="exact"/>
        <w:ind w:left="357" w:hanging="357"/>
        <w:rPr>
          <w:rFonts w:cs="Times New Roman"/>
          <w:b/>
          <w:bCs/>
          <w:sz w:val="22"/>
          <w:szCs w:val="22"/>
        </w:rPr>
      </w:pPr>
      <w:r w:rsidRPr="00EC3CB2">
        <w:rPr>
          <w:rFonts w:cs="Times New Roman"/>
          <w:sz w:val="22"/>
          <w:szCs w:val="22"/>
        </w:rPr>
        <w:lastRenderedPageBreak/>
        <w:t xml:space="preserve">I am  in agreement with the finding for the following reasons:  </w:t>
      </w:r>
    </w:p>
    <w:p w:rsidR="00EC3CB2" w:rsidRPr="00EC3CB2" w:rsidRDefault="00EC3CB2" w:rsidP="00EC3CB2">
      <w:pPr>
        <w:keepNext/>
        <w:spacing w:after="120" w:line="260" w:lineRule="exact"/>
        <w:rPr>
          <w:rFonts w:cs="Times New Roman"/>
          <w:b/>
          <w:bCs/>
          <w:sz w:val="22"/>
          <w:szCs w:val="22"/>
        </w:rPr>
      </w:pPr>
    </w:p>
    <w:tbl>
      <w:tblPr>
        <w:tblW w:w="893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146"/>
        <w:gridCol w:w="1438"/>
        <w:gridCol w:w="1346"/>
      </w:tblGrid>
      <w:tr w:rsidR="00EC3CB2" w:rsidRPr="00EC3CB2" w:rsidTr="00EC3CB2">
        <w:tc>
          <w:tcPr>
            <w:tcW w:w="6146" w:type="dxa"/>
            <w:shd w:val="clear" w:color="auto" w:fill="BFBFBF" w:themeFill="background1" w:themeFillShade="BF"/>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b/>
                <w:bCs/>
                <w:sz w:val="18"/>
                <w:szCs w:val="18"/>
                <w:lang w:eastAsia="en-ZA"/>
              </w:rPr>
              <w:t>DESCRIPTION</w:t>
            </w:r>
          </w:p>
        </w:tc>
        <w:tc>
          <w:tcPr>
            <w:tcW w:w="2784" w:type="dxa"/>
            <w:gridSpan w:val="2"/>
            <w:shd w:val="clear" w:color="auto" w:fill="BFBFBF" w:themeFill="background1" w:themeFillShade="BF"/>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b/>
                <w:bCs/>
                <w:sz w:val="18"/>
                <w:szCs w:val="18"/>
                <w:lang w:eastAsia="en-ZA"/>
              </w:rPr>
              <w:t>RESPONSE</w:t>
            </w:r>
          </w:p>
        </w:tc>
      </w:tr>
      <w:tr w:rsidR="00EC3CB2" w:rsidRPr="00EC3CB2" w:rsidTr="007109A1">
        <w:trPr>
          <w:trHeight w:val="561"/>
        </w:trPr>
        <w:tc>
          <w:tcPr>
            <w:tcW w:w="6146" w:type="dxa"/>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sz w:val="18"/>
                <w:szCs w:val="18"/>
                <w:lang w:eastAsia="en-ZA"/>
              </w:rPr>
              <w:t>Corrective action to be taken:</w:t>
            </w:r>
          </w:p>
        </w:tc>
        <w:tc>
          <w:tcPr>
            <w:tcW w:w="2784" w:type="dxa"/>
            <w:gridSpan w:val="2"/>
          </w:tcPr>
          <w:p w:rsidR="00EC3CB2" w:rsidRPr="00EC3CB2" w:rsidRDefault="00EC3CB2" w:rsidP="00EC3CB2">
            <w:pPr>
              <w:keepNext/>
              <w:spacing w:line="260" w:lineRule="exact"/>
              <w:jc w:val="both"/>
              <w:rPr>
                <w:rFonts w:cs="Times New Roman"/>
                <w:b/>
                <w:bCs/>
                <w:sz w:val="18"/>
                <w:szCs w:val="18"/>
                <w:lang w:eastAsia="en-ZA"/>
              </w:rPr>
            </w:pPr>
          </w:p>
        </w:tc>
      </w:tr>
      <w:tr w:rsidR="00EC3CB2" w:rsidRPr="00EC3CB2" w:rsidTr="007109A1">
        <w:trPr>
          <w:trHeight w:val="263"/>
        </w:trPr>
        <w:tc>
          <w:tcPr>
            <w:tcW w:w="6146" w:type="dxa"/>
            <w:vMerge w:val="restart"/>
          </w:tcPr>
          <w:p w:rsidR="00EC3CB2" w:rsidRPr="00EC3CB2" w:rsidRDefault="00EC3CB2" w:rsidP="00EC3CB2">
            <w:pPr>
              <w:keepNext/>
              <w:spacing w:line="260" w:lineRule="exact"/>
              <w:ind w:left="66"/>
              <w:rPr>
                <w:rFonts w:cs="Times New Roman"/>
                <w:sz w:val="18"/>
                <w:szCs w:val="18"/>
                <w:lang w:eastAsia="en-ZA"/>
              </w:rPr>
            </w:pPr>
            <w:r w:rsidRPr="00EC3CB2">
              <w:rPr>
                <w:rFonts w:cs="Times New Roman"/>
                <w:sz w:val="18"/>
                <w:szCs w:val="18"/>
                <w:lang w:eastAsia="en-ZA"/>
              </w:rPr>
              <w:t>Does the finding affect an amount disclosed in the financial statements?</w:t>
            </w:r>
          </w:p>
        </w:tc>
        <w:tc>
          <w:tcPr>
            <w:tcW w:w="1438" w:type="dxa"/>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b/>
                <w:bCs/>
                <w:sz w:val="18"/>
                <w:szCs w:val="18"/>
                <w:lang w:eastAsia="en-ZA"/>
              </w:rPr>
              <w:t>Yes</w:t>
            </w:r>
          </w:p>
        </w:tc>
        <w:tc>
          <w:tcPr>
            <w:tcW w:w="1346" w:type="dxa"/>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b/>
                <w:bCs/>
                <w:sz w:val="18"/>
                <w:szCs w:val="18"/>
                <w:lang w:eastAsia="en-ZA"/>
              </w:rPr>
              <w:t>No</w:t>
            </w:r>
          </w:p>
        </w:tc>
      </w:tr>
      <w:tr w:rsidR="00EC3CB2" w:rsidRPr="00EC3CB2" w:rsidTr="007109A1">
        <w:trPr>
          <w:trHeight w:val="262"/>
        </w:trPr>
        <w:tc>
          <w:tcPr>
            <w:tcW w:w="6146" w:type="dxa"/>
            <w:vMerge/>
          </w:tcPr>
          <w:p w:rsidR="00EC3CB2" w:rsidRPr="00EC3CB2" w:rsidRDefault="00EC3CB2" w:rsidP="00EC3CB2">
            <w:pPr>
              <w:keepNext/>
              <w:spacing w:line="260" w:lineRule="exact"/>
              <w:ind w:left="66"/>
              <w:rPr>
                <w:rFonts w:cs="Times New Roman"/>
                <w:sz w:val="18"/>
                <w:szCs w:val="18"/>
                <w:lang w:eastAsia="en-ZA"/>
              </w:rPr>
            </w:pPr>
          </w:p>
        </w:tc>
        <w:tc>
          <w:tcPr>
            <w:tcW w:w="1438" w:type="dxa"/>
          </w:tcPr>
          <w:p w:rsidR="00EC3CB2" w:rsidRPr="00EC3CB2" w:rsidRDefault="00EC3CB2" w:rsidP="00EC3CB2">
            <w:pPr>
              <w:keepNext/>
              <w:spacing w:line="260" w:lineRule="exact"/>
              <w:jc w:val="both"/>
              <w:rPr>
                <w:rFonts w:cs="Times New Roman"/>
                <w:b/>
                <w:bCs/>
                <w:sz w:val="18"/>
                <w:szCs w:val="18"/>
                <w:lang w:eastAsia="en-ZA"/>
              </w:rPr>
            </w:pPr>
          </w:p>
        </w:tc>
        <w:tc>
          <w:tcPr>
            <w:tcW w:w="1346" w:type="dxa"/>
          </w:tcPr>
          <w:p w:rsidR="00EC3CB2" w:rsidRPr="00EC3CB2" w:rsidRDefault="00EC3CB2" w:rsidP="00EC3CB2">
            <w:pPr>
              <w:keepNext/>
              <w:spacing w:line="260" w:lineRule="exact"/>
              <w:jc w:val="both"/>
              <w:rPr>
                <w:rFonts w:cs="Times New Roman"/>
                <w:b/>
                <w:bCs/>
                <w:sz w:val="18"/>
                <w:szCs w:val="18"/>
                <w:lang w:eastAsia="en-ZA"/>
              </w:rPr>
            </w:pPr>
          </w:p>
        </w:tc>
      </w:tr>
      <w:tr w:rsidR="00EC3CB2" w:rsidRPr="00EC3CB2" w:rsidTr="007109A1">
        <w:trPr>
          <w:trHeight w:val="435"/>
        </w:trPr>
        <w:tc>
          <w:tcPr>
            <w:tcW w:w="6146" w:type="dxa"/>
          </w:tcPr>
          <w:p w:rsidR="00EC3CB2" w:rsidRPr="00EC3CB2" w:rsidRDefault="00EC3CB2" w:rsidP="00EC3CB2">
            <w:pPr>
              <w:keepNext/>
              <w:spacing w:line="260" w:lineRule="exact"/>
              <w:ind w:left="66"/>
              <w:rPr>
                <w:rFonts w:cs="Times New Roman"/>
                <w:sz w:val="18"/>
                <w:szCs w:val="18"/>
                <w:lang w:eastAsia="en-ZA"/>
              </w:rPr>
            </w:pPr>
            <w:r w:rsidRPr="00EC3CB2">
              <w:rPr>
                <w:rFonts w:cs="Times New Roman"/>
                <w:sz w:val="18"/>
                <w:szCs w:val="18"/>
                <w:lang w:eastAsia="en-ZA"/>
              </w:rPr>
              <w:t>If yes, what corrections will be made to the population?</w:t>
            </w:r>
          </w:p>
        </w:tc>
        <w:tc>
          <w:tcPr>
            <w:tcW w:w="2784" w:type="dxa"/>
            <w:gridSpan w:val="2"/>
          </w:tcPr>
          <w:p w:rsidR="00EC3CB2" w:rsidRPr="00EC3CB2" w:rsidRDefault="00EC3CB2" w:rsidP="00EC3CB2">
            <w:pPr>
              <w:keepNext/>
              <w:spacing w:line="260" w:lineRule="exact"/>
              <w:jc w:val="both"/>
              <w:rPr>
                <w:rFonts w:cs="Times New Roman"/>
                <w:b/>
                <w:bCs/>
                <w:sz w:val="18"/>
                <w:szCs w:val="18"/>
                <w:lang w:eastAsia="en-ZA"/>
              </w:rPr>
            </w:pPr>
          </w:p>
        </w:tc>
      </w:tr>
      <w:tr w:rsidR="00EC3CB2" w:rsidRPr="00EC3CB2" w:rsidTr="007109A1">
        <w:trPr>
          <w:trHeight w:val="435"/>
        </w:trPr>
        <w:tc>
          <w:tcPr>
            <w:tcW w:w="6146" w:type="dxa"/>
          </w:tcPr>
          <w:p w:rsidR="00EC3CB2" w:rsidRPr="00EC3CB2" w:rsidRDefault="00EC3CB2" w:rsidP="00EC3CB2">
            <w:pPr>
              <w:keepNext/>
              <w:spacing w:line="260" w:lineRule="exact"/>
              <w:ind w:left="66"/>
              <w:rPr>
                <w:rFonts w:cs="Times New Roman"/>
                <w:b/>
                <w:bCs/>
                <w:sz w:val="18"/>
                <w:szCs w:val="18"/>
                <w:lang w:eastAsia="en-ZA"/>
              </w:rPr>
            </w:pPr>
            <w:r w:rsidRPr="00EC3CB2">
              <w:rPr>
                <w:rFonts w:cs="Times New Roman"/>
                <w:sz w:val="18"/>
                <w:szCs w:val="18"/>
                <w:lang w:eastAsia="en-ZA"/>
              </w:rPr>
              <w:t>If yes, and no corrections will be made, the reason why such a conclusion has been reached</w:t>
            </w:r>
          </w:p>
        </w:tc>
        <w:tc>
          <w:tcPr>
            <w:tcW w:w="2784" w:type="dxa"/>
            <w:gridSpan w:val="2"/>
          </w:tcPr>
          <w:p w:rsidR="00EC3CB2" w:rsidRPr="00EC3CB2" w:rsidRDefault="00EC3CB2" w:rsidP="00EC3CB2">
            <w:pPr>
              <w:keepNext/>
              <w:spacing w:line="260" w:lineRule="exact"/>
              <w:jc w:val="both"/>
              <w:rPr>
                <w:rFonts w:cs="Times New Roman"/>
                <w:b/>
                <w:bCs/>
                <w:sz w:val="18"/>
                <w:szCs w:val="18"/>
                <w:lang w:eastAsia="en-ZA"/>
              </w:rPr>
            </w:pPr>
          </w:p>
        </w:tc>
      </w:tr>
      <w:tr w:rsidR="00EC3CB2" w:rsidRPr="00EC3CB2" w:rsidTr="007109A1">
        <w:tc>
          <w:tcPr>
            <w:tcW w:w="6146" w:type="dxa"/>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sz w:val="18"/>
                <w:szCs w:val="18"/>
                <w:lang w:eastAsia="en-ZA"/>
              </w:rPr>
              <w:t>Position of official responsible to take corrective action:</w:t>
            </w:r>
          </w:p>
        </w:tc>
        <w:tc>
          <w:tcPr>
            <w:tcW w:w="2784" w:type="dxa"/>
            <w:gridSpan w:val="2"/>
          </w:tcPr>
          <w:p w:rsidR="00EC3CB2" w:rsidRPr="00EC3CB2" w:rsidRDefault="00EC3CB2" w:rsidP="00EC3CB2">
            <w:pPr>
              <w:keepNext/>
              <w:spacing w:line="260" w:lineRule="exact"/>
              <w:jc w:val="both"/>
              <w:rPr>
                <w:rFonts w:cs="Times New Roman"/>
                <w:b/>
                <w:bCs/>
                <w:sz w:val="18"/>
                <w:szCs w:val="18"/>
                <w:lang w:eastAsia="en-ZA"/>
              </w:rPr>
            </w:pPr>
          </w:p>
        </w:tc>
      </w:tr>
      <w:tr w:rsidR="00EC3CB2" w:rsidRPr="00EC3CB2" w:rsidTr="007109A1">
        <w:tc>
          <w:tcPr>
            <w:tcW w:w="6146" w:type="dxa"/>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sz w:val="18"/>
                <w:szCs w:val="18"/>
                <w:lang w:eastAsia="en-ZA"/>
              </w:rPr>
              <w:t>Estimated completion date for corrective action:</w:t>
            </w:r>
          </w:p>
        </w:tc>
        <w:tc>
          <w:tcPr>
            <w:tcW w:w="2784" w:type="dxa"/>
            <w:gridSpan w:val="2"/>
          </w:tcPr>
          <w:p w:rsidR="00EC3CB2" w:rsidRPr="00EC3CB2" w:rsidRDefault="00EC3CB2" w:rsidP="00EC3CB2">
            <w:pPr>
              <w:keepNext/>
              <w:spacing w:line="260" w:lineRule="exact"/>
              <w:jc w:val="both"/>
              <w:rPr>
                <w:rFonts w:cs="Times New Roman"/>
                <w:b/>
                <w:bCs/>
                <w:sz w:val="18"/>
                <w:szCs w:val="18"/>
                <w:lang w:eastAsia="en-ZA"/>
              </w:rPr>
            </w:pPr>
          </w:p>
        </w:tc>
      </w:tr>
      <w:tr w:rsidR="00EC3CB2" w:rsidRPr="00EC3CB2" w:rsidTr="007109A1">
        <w:trPr>
          <w:trHeight w:val="263"/>
        </w:trPr>
        <w:tc>
          <w:tcPr>
            <w:tcW w:w="6146" w:type="dxa"/>
            <w:vMerge w:val="restart"/>
          </w:tcPr>
          <w:p w:rsidR="00EC3CB2" w:rsidRPr="00EC3CB2" w:rsidRDefault="00EC3CB2" w:rsidP="00EC3CB2">
            <w:pPr>
              <w:keepNext/>
              <w:spacing w:line="260" w:lineRule="exact"/>
              <w:jc w:val="both"/>
              <w:rPr>
                <w:rFonts w:cs="Times New Roman"/>
                <w:sz w:val="18"/>
                <w:szCs w:val="18"/>
                <w:lang w:eastAsia="en-ZA"/>
              </w:rPr>
            </w:pPr>
            <w:r w:rsidRPr="00EC3CB2">
              <w:rPr>
                <w:rFonts w:cs="Times New Roman"/>
                <w:sz w:val="18"/>
                <w:szCs w:val="18"/>
                <w:lang w:eastAsia="en-ZA"/>
              </w:rPr>
              <w:t>Does management agree with the root cause indicated</w:t>
            </w:r>
          </w:p>
        </w:tc>
        <w:tc>
          <w:tcPr>
            <w:tcW w:w="1438" w:type="dxa"/>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b/>
                <w:bCs/>
                <w:sz w:val="18"/>
                <w:szCs w:val="18"/>
                <w:lang w:eastAsia="en-ZA"/>
              </w:rPr>
              <w:t>Yes</w:t>
            </w:r>
          </w:p>
        </w:tc>
        <w:tc>
          <w:tcPr>
            <w:tcW w:w="1346" w:type="dxa"/>
          </w:tcPr>
          <w:p w:rsidR="00EC3CB2" w:rsidRPr="00EC3CB2" w:rsidRDefault="00EC3CB2" w:rsidP="00EC3CB2">
            <w:pPr>
              <w:keepNext/>
              <w:spacing w:line="260" w:lineRule="exact"/>
              <w:jc w:val="both"/>
              <w:rPr>
                <w:rFonts w:cs="Times New Roman"/>
                <w:b/>
                <w:bCs/>
                <w:sz w:val="18"/>
                <w:szCs w:val="18"/>
                <w:lang w:eastAsia="en-ZA"/>
              </w:rPr>
            </w:pPr>
            <w:r w:rsidRPr="00EC3CB2">
              <w:rPr>
                <w:rFonts w:cs="Times New Roman"/>
                <w:b/>
                <w:bCs/>
                <w:sz w:val="18"/>
                <w:szCs w:val="18"/>
                <w:lang w:eastAsia="en-ZA"/>
              </w:rPr>
              <w:t>No</w:t>
            </w:r>
          </w:p>
        </w:tc>
      </w:tr>
      <w:tr w:rsidR="00EC3CB2" w:rsidRPr="00EC3CB2" w:rsidTr="007109A1">
        <w:trPr>
          <w:trHeight w:val="262"/>
        </w:trPr>
        <w:tc>
          <w:tcPr>
            <w:tcW w:w="6146" w:type="dxa"/>
            <w:vMerge/>
          </w:tcPr>
          <w:p w:rsidR="00EC3CB2" w:rsidRPr="00EC3CB2" w:rsidRDefault="00EC3CB2" w:rsidP="00EC3CB2">
            <w:pPr>
              <w:keepNext/>
              <w:spacing w:line="260" w:lineRule="exact"/>
              <w:jc w:val="both"/>
              <w:rPr>
                <w:rFonts w:cs="Times New Roman"/>
                <w:sz w:val="18"/>
                <w:szCs w:val="18"/>
                <w:lang w:eastAsia="en-ZA"/>
              </w:rPr>
            </w:pPr>
          </w:p>
        </w:tc>
        <w:tc>
          <w:tcPr>
            <w:tcW w:w="1438" w:type="dxa"/>
          </w:tcPr>
          <w:p w:rsidR="00EC3CB2" w:rsidRPr="00EC3CB2" w:rsidRDefault="00EC3CB2" w:rsidP="00EC3CB2">
            <w:pPr>
              <w:keepNext/>
              <w:spacing w:line="260" w:lineRule="exact"/>
              <w:jc w:val="both"/>
              <w:rPr>
                <w:rFonts w:cs="Times New Roman"/>
                <w:b/>
                <w:bCs/>
                <w:sz w:val="18"/>
                <w:szCs w:val="18"/>
                <w:lang w:eastAsia="en-ZA"/>
              </w:rPr>
            </w:pPr>
          </w:p>
        </w:tc>
        <w:tc>
          <w:tcPr>
            <w:tcW w:w="1346" w:type="dxa"/>
          </w:tcPr>
          <w:p w:rsidR="00EC3CB2" w:rsidRPr="00EC3CB2" w:rsidRDefault="00EC3CB2" w:rsidP="00EC3CB2">
            <w:pPr>
              <w:keepNext/>
              <w:spacing w:line="260" w:lineRule="exact"/>
              <w:jc w:val="both"/>
              <w:rPr>
                <w:rFonts w:cs="Times New Roman"/>
                <w:b/>
                <w:bCs/>
                <w:sz w:val="18"/>
                <w:szCs w:val="18"/>
                <w:lang w:eastAsia="en-ZA"/>
              </w:rPr>
            </w:pPr>
          </w:p>
        </w:tc>
      </w:tr>
      <w:tr w:rsidR="00EC3CB2" w:rsidRPr="00EC3CB2" w:rsidTr="007109A1">
        <w:tc>
          <w:tcPr>
            <w:tcW w:w="6146" w:type="dxa"/>
          </w:tcPr>
          <w:p w:rsidR="00EC3CB2" w:rsidRPr="00EC3CB2" w:rsidRDefault="00EC3CB2" w:rsidP="00EC3CB2">
            <w:pPr>
              <w:keepNext/>
              <w:spacing w:line="260" w:lineRule="exact"/>
              <w:jc w:val="both"/>
              <w:rPr>
                <w:rFonts w:cs="Times New Roman"/>
                <w:sz w:val="18"/>
                <w:szCs w:val="18"/>
                <w:lang w:eastAsia="en-ZA"/>
              </w:rPr>
            </w:pPr>
            <w:r w:rsidRPr="00EC3CB2">
              <w:rPr>
                <w:rFonts w:cs="Times New Roman"/>
                <w:sz w:val="18"/>
                <w:szCs w:val="18"/>
                <w:lang w:eastAsia="en-ZA"/>
              </w:rPr>
              <w:t>If management does not agree with the root cause indicated, please provide the root cause according to managment</w:t>
            </w:r>
          </w:p>
        </w:tc>
        <w:tc>
          <w:tcPr>
            <w:tcW w:w="2784" w:type="dxa"/>
            <w:gridSpan w:val="2"/>
          </w:tcPr>
          <w:p w:rsidR="00EC3CB2" w:rsidRPr="00EC3CB2" w:rsidRDefault="00EC3CB2" w:rsidP="00EC3CB2">
            <w:pPr>
              <w:keepNext/>
              <w:spacing w:line="260" w:lineRule="exact"/>
              <w:jc w:val="both"/>
              <w:rPr>
                <w:rFonts w:cs="Times New Roman"/>
                <w:b/>
                <w:bCs/>
                <w:sz w:val="18"/>
                <w:szCs w:val="18"/>
                <w:lang w:eastAsia="en-ZA"/>
              </w:rPr>
            </w:pPr>
          </w:p>
        </w:tc>
      </w:tr>
    </w:tbl>
    <w:p w:rsidR="00EC3CB2" w:rsidRPr="00EC3CB2" w:rsidRDefault="00EC3CB2" w:rsidP="00EC3CB2">
      <w:pPr>
        <w:spacing w:after="120" w:line="260" w:lineRule="exact"/>
        <w:ind w:left="357"/>
        <w:rPr>
          <w:rFonts w:cs="Times New Roman"/>
          <w:i/>
          <w:iCs/>
          <w:sz w:val="22"/>
          <w:szCs w:val="22"/>
        </w:rPr>
      </w:pPr>
    </w:p>
    <w:p w:rsidR="00EC3CB2" w:rsidRPr="00EC3CB2" w:rsidRDefault="00EC3CB2" w:rsidP="00EC3CB2">
      <w:pPr>
        <w:spacing w:after="120" w:line="260" w:lineRule="exact"/>
        <w:rPr>
          <w:rFonts w:cs="Times New Roman"/>
          <w:iCs/>
          <w:sz w:val="22"/>
          <w:szCs w:val="22"/>
        </w:rPr>
      </w:pPr>
      <w:r w:rsidRPr="00EC3CB2">
        <w:rPr>
          <w:rFonts w:cs="Times New Roman"/>
          <w:iCs/>
          <w:sz w:val="22"/>
          <w:szCs w:val="22"/>
        </w:rPr>
        <w:t>Name:</w:t>
      </w:r>
      <w:r w:rsidRPr="00EC3CB2">
        <w:rPr>
          <w:rFonts w:eastAsia="Arial Unicode MS" w:cs="Times New Roman"/>
          <w:sz w:val="22"/>
          <w:szCs w:val="22"/>
        </w:rPr>
        <w:t xml:space="preserve">   Bassie Kgasoane</w:t>
      </w:r>
    </w:p>
    <w:p w:rsidR="00EC3CB2" w:rsidRPr="00EC3CB2" w:rsidRDefault="00EC3CB2" w:rsidP="00EC3CB2">
      <w:pPr>
        <w:spacing w:after="120" w:line="260" w:lineRule="exact"/>
        <w:rPr>
          <w:rFonts w:cs="Times New Roman"/>
          <w:sz w:val="22"/>
          <w:szCs w:val="22"/>
        </w:rPr>
      </w:pPr>
      <w:r w:rsidRPr="00EC3CB2">
        <w:rPr>
          <w:rFonts w:cs="Times New Roman"/>
          <w:iCs/>
          <w:sz w:val="22"/>
          <w:szCs w:val="22"/>
        </w:rPr>
        <w:t xml:space="preserve">Position:  </w:t>
      </w:r>
      <w:r w:rsidRPr="00EC3CB2">
        <w:rPr>
          <w:rFonts w:cs="Times New Roman"/>
          <w:sz w:val="22"/>
          <w:szCs w:val="22"/>
        </w:rPr>
        <w:t>Chief Director: Prestige</w:t>
      </w:r>
    </w:p>
    <w:p w:rsidR="00EC3CB2" w:rsidRPr="00EC3CB2" w:rsidRDefault="00EC3CB2" w:rsidP="00EC3CB2">
      <w:pPr>
        <w:spacing w:after="120" w:line="260" w:lineRule="exact"/>
        <w:rPr>
          <w:rFonts w:cs="Times New Roman"/>
          <w:szCs w:val="20"/>
        </w:rPr>
      </w:pPr>
      <w:r w:rsidRPr="00EC3CB2">
        <w:rPr>
          <w:rFonts w:cs="Times New Roman"/>
          <w:iCs/>
          <w:sz w:val="22"/>
          <w:szCs w:val="22"/>
        </w:rPr>
        <w:t xml:space="preserve">Date </w:t>
      </w:r>
      <w:r w:rsidRPr="00EC3CB2">
        <w:rPr>
          <w:rFonts w:cs="Times New Roman"/>
          <w:sz w:val="22"/>
          <w:szCs w:val="22"/>
        </w:rPr>
        <w:t>18 June 2012</w:t>
      </w:r>
    </w:p>
    <w:p w:rsidR="00EC3CB2" w:rsidRPr="00EC3CB2" w:rsidRDefault="00EC3CB2" w:rsidP="00EC3CB2">
      <w:pPr>
        <w:spacing w:after="120" w:line="260" w:lineRule="exact"/>
        <w:ind w:left="357"/>
        <w:rPr>
          <w:rFonts w:cs="Times New Roman"/>
          <w:szCs w:val="20"/>
        </w:rPr>
      </w:pPr>
    </w:p>
    <w:p w:rsidR="00EC3CB2" w:rsidRPr="00EC3CB2" w:rsidRDefault="00EC3CB2" w:rsidP="00EC3CB2">
      <w:pPr>
        <w:rPr>
          <w:rFonts w:cs="Times New Roman"/>
          <w:b/>
          <w:sz w:val="22"/>
          <w:szCs w:val="22"/>
        </w:rPr>
      </w:pPr>
      <w:r w:rsidRPr="00EC3CB2">
        <w:rPr>
          <w:rFonts w:cs="Times New Roman"/>
          <w:b/>
          <w:sz w:val="22"/>
          <w:szCs w:val="22"/>
        </w:rPr>
        <w:t>Auditor’s conclusion</w:t>
      </w:r>
    </w:p>
    <w:p w:rsidR="00EC3CB2" w:rsidRPr="00EC3CB2" w:rsidRDefault="00EC3CB2" w:rsidP="00EC3CB2">
      <w:pPr>
        <w:rPr>
          <w:rFonts w:cs="Times New Roman"/>
          <w:sz w:val="22"/>
          <w:szCs w:val="22"/>
        </w:rPr>
      </w:pPr>
    </w:p>
    <w:p w:rsidR="00EC3CB2" w:rsidRPr="00EC3CB2" w:rsidRDefault="00EC3CB2" w:rsidP="006F5D2E">
      <w:pPr>
        <w:numPr>
          <w:ilvl w:val="0"/>
          <w:numId w:val="301"/>
        </w:numPr>
        <w:spacing w:after="120" w:line="260" w:lineRule="exact"/>
        <w:contextualSpacing/>
        <w:rPr>
          <w:bCs/>
          <w:sz w:val="22"/>
          <w:szCs w:val="22"/>
        </w:rPr>
      </w:pPr>
      <w:r w:rsidRPr="00EC3CB2">
        <w:rPr>
          <w:bCs/>
          <w:sz w:val="22"/>
          <w:szCs w:val="22"/>
        </w:rPr>
        <w:t>Management’s comment is acknowledged however the following is noted:</w:t>
      </w:r>
    </w:p>
    <w:p w:rsidR="00EC3CB2" w:rsidRPr="00EC3CB2" w:rsidRDefault="00EC3CB2" w:rsidP="00EC3CB2">
      <w:pPr>
        <w:spacing w:after="120" w:line="260" w:lineRule="exact"/>
        <w:ind w:left="360"/>
        <w:contextualSpacing/>
        <w:rPr>
          <w:bCs/>
          <w:sz w:val="22"/>
          <w:szCs w:val="22"/>
        </w:rPr>
      </w:pPr>
    </w:p>
    <w:p w:rsidR="00EC3CB2" w:rsidRPr="00EC3CB2" w:rsidRDefault="00EC3CB2" w:rsidP="00EC3CB2">
      <w:pPr>
        <w:spacing w:after="120" w:line="260" w:lineRule="exact"/>
        <w:ind w:left="360"/>
        <w:contextualSpacing/>
        <w:rPr>
          <w:bCs/>
          <w:sz w:val="22"/>
          <w:szCs w:val="22"/>
        </w:rPr>
      </w:pPr>
      <w:r w:rsidRPr="00EC3CB2">
        <w:rPr>
          <w:bCs/>
          <w:sz w:val="22"/>
          <w:szCs w:val="22"/>
        </w:rPr>
        <w:t xml:space="preserve">The department procured facilities management services from Motseng. Since it is part of the department’s mandate to perform this function, the department should have had the necessary skills, resources and time available to perform the function. </w:t>
      </w:r>
    </w:p>
    <w:p w:rsidR="00EC3CB2" w:rsidRPr="00EC3CB2" w:rsidRDefault="00EC3CB2" w:rsidP="00EC3CB2">
      <w:pPr>
        <w:spacing w:after="120" w:line="260" w:lineRule="exact"/>
        <w:ind w:left="1080"/>
        <w:contextualSpacing/>
        <w:rPr>
          <w:bCs/>
          <w:sz w:val="22"/>
          <w:szCs w:val="22"/>
        </w:rPr>
      </w:pPr>
    </w:p>
    <w:p w:rsidR="00EC3CB2" w:rsidRPr="00EC3CB2" w:rsidRDefault="00EC3CB2" w:rsidP="00EC3CB2">
      <w:pPr>
        <w:spacing w:after="120" w:line="260" w:lineRule="exact"/>
        <w:ind w:left="426"/>
        <w:contextualSpacing/>
        <w:rPr>
          <w:bCs/>
          <w:sz w:val="22"/>
          <w:szCs w:val="22"/>
        </w:rPr>
      </w:pPr>
      <w:r w:rsidRPr="00EC3CB2">
        <w:rPr>
          <w:bCs/>
          <w:sz w:val="22"/>
          <w:szCs w:val="22"/>
        </w:rPr>
        <w:t xml:space="preserve">If the department had been adequately capacitated in line with their mandate, they would not have needed to procure these services, but could have rather performed it themselves. </w:t>
      </w:r>
    </w:p>
    <w:p w:rsidR="00EC3CB2" w:rsidRPr="00EC3CB2" w:rsidRDefault="00EC3CB2" w:rsidP="00EC3CB2">
      <w:pPr>
        <w:spacing w:after="120" w:line="260" w:lineRule="exact"/>
        <w:ind w:left="426"/>
        <w:contextualSpacing/>
        <w:rPr>
          <w:bCs/>
          <w:sz w:val="22"/>
          <w:szCs w:val="22"/>
        </w:rPr>
      </w:pPr>
    </w:p>
    <w:p w:rsidR="00EC3CB2" w:rsidRPr="00EC3CB2" w:rsidRDefault="00EC3CB2" w:rsidP="00EC3CB2">
      <w:pPr>
        <w:spacing w:after="120" w:line="260" w:lineRule="exact"/>
        <w:ind w:left="426"/>
        <w:contextualSpacing/>
        <w:rPr>
          <w:bCs/>
          <w:sz w:val="22"/>
          <w:szCs w:val="22"/>
        </w:rPr>
      </w:pPr>
      <w:r w:rsidRPr="00EC3CB2">
        <w:rPr>
          <w:bCs/>
          <w:sz w:val="22"/>
          <w:szCs w:val="22"/>
        </w:rPr>
        <w:t xml:space="preserve">The procurement of goods and services from Motseng, is therefore not considered to be economical, efficient or effective. </w:t>
      </w:r>
    </w:p>
    <w:p w:rsidR="00EC3CB2" w:rsidRPr="00EC3CB2" w:rsidRDefault="00EC3CB2" w:rsidP="00EC3CB2">
      <w:pPr>
        <w:spacing w:after="120" w:line="260" w:lineRule="exact"/>
        <w:ind w:left="426"/>
        <w:contextualSpacing/>
        <w:rPr>
          <w:bCs/>
          <w:sz w:val="22"/>
          <w:szCs w:val="22"/>
        </w:rPr>
      </w:pPr>
    </w:p>
    <w:p w:rsidR="00EC3CB2" w:rsidRPr="00EC3CB2" w:rsidRDefault="00EC3CB2" w:rsidP="00EC3CB2">
      <w:pPr>
        <w:ind w:left="426"/>
        <w:rPr>
          <w:rFonts w:cs="Times New Roman"/>
          <w:sz w:val="22"/>
          <w:szCs w:val="22"/>
        </w:rPr>
      </w:pPr>
      <w:r w:rsidRPr="00EC3CB2">
        <w:rPr>
          <w:bCs/>
          <w:sz w:val="22"/>
          <w:szCs w:val="22"/>
        </w:rPr>
        <w:t>The matter remains unresolved.</w:t>
      </w:r>
    </w:p>
    <w:p w:rsidR="00EC3CB2" w:rsidRPr="00EC3CB2" w:rsidRDefault="00EC3CB2" w:rsidP="00EC3CB2">
      <w:pPr>
        <w:rPr>
          <w:rFonts w:cs="Times New Roman"/>
          <w:b/>
          <w:sz w:val="22"/>
          <w:szCs w:val="22"/>
        </w:rPr>
      </w:pPr>
    </w:p>
    <w:p w:rsidR="00EC3CB2" w:rsidRPr="00EC3CB2" w:rsidRDefault="00EC3CB2" w:rsidP="006F5D2E">
      <w:pPr>
        <w:numPr>
          <w:ilvl w:val="0"/>
          <w:numId w:val="301"/>
        </w:numPr>
        <w:ind w:left="426" w:hanging="426"/>
        <w:rPr>
          <w:rFonts w:cs="Times New Roman"/>
          <w:sz w:val="22"/>
          <w:szCs w:val="22"/>
        </w:rPr>
      </w:pPr>
      <w:r w:rsidRPr="00EC3CB2">
        <w:rPr>
          <w:rFonts w:cs="Times New Roman"/>
          <w:sz w:val="22"/>
          <w:szCs w:val="22"/>
        </w:rPr>
        <w:t xml:space="preserve">Management is in agreement with the finding, the matter therefore remains unresolved. </w:t>
      </w:r>
    </w:p>
    <w:p w:rsidR="00EC3CB2" w:rsidRPr="00EC3CB2" w:rsidRDefault="00EC3CB2" w:rsidP="00EC3CB2">
      <w:pPr>
        <w:ind w:left="426"/>
        <w:rPr>
          <w:rFonts w:cs="Times New Roman"/>
          <w:sz w:val="22"/>
          <w:szCs w:val="22"/>
        </w:rPr>
      </w:pPr>
    </w:p>
    <w:p w:rsidR="00EC3CB2" w:rsidRPr="00EC3CB2" w:rsidRDefault="00EC3CB2" w:rsidP="006F5D2E">
      <w:pPr>
        <w:numPr>
          <w:ilvl w:val="0"/>
          <w:numId w:val="301"/>
        </w:numPr>
        <w:ind w:left="426" w:hanging="426"/>
        <w:rPr>
          <w:rFonts w:cs="Times New Roman"/>
          <w:sz w:val="22"/>
          <w:szCs w:val="22"/>
        </w:rPr>
      </w:pPr>
      <w:r w:rsidRPr="00EC3CB2">
        <w:rPr>
          <w:rFonts w:cs="Times New Roman"/>
          <w:sz w:val="22"/>
          <w:szCs w:val="22"/>
        </w:rPr>
        <w:t xml:space="preserve">Although management is not in agreement with the finding, their reasons for not including the expenditure in the procurement plan do not appear to be valid. The department should be able to disclose the above mentioned expenditure to National Treasury. </w:t>
      </w:r>
    </w:p>
    <w:p w:rsidR="00EC3CB2" w:rsidRPr="00EC3CB2" w:rsidRDefault="00EC3CB2" w:rsidP="00EC3CB2">
      <w:pPr>
        <w:ind w:left="720"/>
        <w:contextualSpacing/>
        <w:rPr>
          <w:rFonts w:cs="Times New Roman"/>
          <w:sz w:val="22"/>
          <w:szCs w:val="22"/>
        </w:rPr>
      </w:pPr>
    </w:p>
    <w:p w:rsidR="00EC3CB2" w:rsidRPr="00EC3CB2" w:rsidRDefault="00EC3CB2" w:rsidP="00EC3CB2">
      <w:pPr>
        <w:ind w:left="426"/>
        <w:rPr>
          <w:rFonts w:cs="Times New Roman"/>
          <w:sz w:val="22"/>
          <w:szCs w:val="22"/>
        </w:rPr>
      </w:pPr>
      <w:r w:rsidRPr="00EC3CB2">
        <w:rPr>
          <w:rFonts w:cs="Times New Roman"/>
          <w:sz w:val="22"/>
          <w:szCs w:val="22"/>
        </w:rPr>
        <w:t xml:space="preserve">The matter remains unresolved. </w:t>
      </w:r>
    </w:p>
    <w:p w:rsidR="00EC3CB2" w:rsidRPr="00EC3CB2" w:rsidRDefault="00EC3CB2" w:rsidP="00EC3CB2">
      <w:pPr>
        <w:ind w:left="426"/>
        <w:rPr>
          <w:rFonts w:cs="Times New Roman"/>
          <w:sz w:val="22"/>
          <w:szCs w:val="22"/>
        </w:rPr>
      </w:pPr>
    </w:p>
    <w:p w:rsidR="00EC3CB2" w:rsidRPr="00EC3CB2" w:rsidRDefault="00EC3CB2" w:rsidP="006F5D2E">
      <w:pPr>
        <w:numPr>
          <w:ilvl w:val="0"/>
          <w:numId w:val="301"/>
        </w:numPr>
        <w:rPr>
          <w:rFonts w:cs="Times New Roman"/>
          <w:sz w:val="22"/>
          <w:szCs w:val="22"/>
        </w:rPr>
      </w:pPr>
      <w:r w:rsidRPr="00EC3CB2">
        <w:rPr>
          <w:rFonts w:cs="Times New Roman"/>
          <w:sz w:val="22"/>
          <w:szCs w:val="22"/>
        </w:rPr>
        <w:lastRenderedPageBreak/>
        <w:t xml:space="preserve">Management is in agreement with the finding, the matter remains unresolved. </w:t>
      </w:r>
    </w:p>
    <w:p w:rsidR="00EC3CB2" w:rsidRPr="00EC3CB2" w:rsidRDefault="00EC3CB2" w:rsidP="00EC3CB2">
      <w:pPr>
        <w:rPr>
          <w:rFonts w:cs="Times New Roman"/>
          <w:b/>
          <w:sz w:val="22"/>
          <w:szCs w:val="22"/>
        </w:rPr>
      </w:pPr>
    </w:p>
    <w:p w:rsidR="00EC3CB2" w:rsidRPr="00EC3CB2" w:rsidRDefault="00EC3CB2" w:rsidP="00EC3CB2">
      <w:pPr>
        <w:rPr>
          <w:rFonts w:cs="Times New Roman"/>
          <w:sz w:val="22"/>
          <w:szCs w:val="22"/>
        </w:rPr>
      </w:pPr>
      <w:r w:rsidRPr="00EC3CB2">
        <w:rPr>
          <w:rFonts w:cs="Times New Roman"/>
          <w:sz w:val="22"/>
          <w:szCs w:val="22"/>
        </w:rPr>
        <w:t>As reported in communication of factual finding 303, the documentation at SIU was subsequently audited. Due to the matters reported in the finding all procurement in terms of the Motseng Facilities Management contract is considered to be irregular. The total amount of R</w:t>
      </w:r>
      <w:r w:rsidRPr="00EC3CB2">
        <w:rPr>
          <w:sz w:val="22"/>
          <w:szCs w:val="22"/>
        </w:rPr>
        <w:t xml:space="preserve">2 268 745,92 is therefore considered to be irregular. </w:t>
      </w:r>
    </w:p>
    <w:p w:rsidR="004F1CE7" w:rsidRDefault="004F1CE7" w:rsidP="004F1CE7">
      <w:pPr>
        <w:pStyle w:val="ListParagraph"/>
        <w:tabs>
          <w:tab w:val="center" w:pos="709"/>
        </w:tabs>
        <w:spacing w:after="120"/>
        <w:ind w:left="420"/>
        <w:rPr>
          <w:rFonts w:ascii="Arial" w:hAnsi="Arial" w:cs="Arial"/>
          <w:b/>
          <w:bCs/>
          <w:color w:val="FF0000"/>
          <w:sz w:val="22"/>
          <w:szCs w:val="22"/>
        </w:rPr>
      </w:pPr>
    </w:p>
    <w:p w:rsidR="004F1CE7" w:rsidRDefault="004F1CE7" w:rsidP="004F1CE7">
      <w:pPr>
        <w:pStyle w:val="ListParagraph"/>
        <w:tabs>
          <w:tab w:val="center" w:pos="709"/>
        </w:tabs>
        <w:spacing w:after="120"/>
        <w:ind w:left="420"/>
        <w:rPr>
          <w:rFonts w:ascii="Arial" w:hAnsi="Arial" w:cs="Arial"/>
          <w:b/>
          <w:bCs/>
          <w:color w:val="FF0000"/>
          <w:sz w:val="22"/>
          <w:szCs w:val="22"/>
        </w:rPr>
      </w:pPr>
    </w:p>
    <w:p w:rsidR="004F1CE7" w:rsidRDefault="004F1CE7"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EC3CB2" w:rsidRDefault="00EC3CB2" w:rsidP="004F1CE7">
      <w:pPr>
        <w:pStyle w:val="ListParagraph"/>
        <w:tabs>
          <w:tab w:val="center" w:pos="709"/>
        </w:tabs>
        <w:spacing w:after="120"/>
        <w:ind w:left="420"/>
        <w:rPr>
          <w:rFonts w:ascii="Arial" w:hAnsi="Arial" w:cs="Arial"/>
          <w:b/>
          <w:bCs/>
          <w:color w:val="FF0000"/>
          <w:sz w:val="22"/>
          <w:szCs w:val="22"/>
        </w:rPr>
      </w:pPr>
    </w:p>
    <w:p w:rsidR="004F1CE7" w:rsidRPr="004F1CE7" w:rsidRDefault="004F1CE7" w:rsidP="006F5D2E">
      <w:pPr>
        <w:pStyle w:val="ListParagraph"/>
        <w:keepNext/>
        <w:widowControl w:val="0"/>
        <w:numPr>
          <w:ilvl w:val="0"/>
          <w:numId w:val="296"/>
        </w:numPr>
        <w:spacing w:after="120"/>
        <w:jc w:val="both"/>
        <w:outlineLvl w:val="1"/>
        <w:rPr>
          <w:rFonts w:ascii="Arial" w:hAnsi="Arial" w:cs="Arial"/>
          <w:b/>
          <w:bCs/>
          <w:sz w:val="22"/>
          <w:szCs w:val="22"/>
        </w:rPr>
      </w:pPr>
      <w:r w:rsidRPr="004F1CE7">
        <w:rPr>
          <w:rFonts w:ascii="Arial" w:hAnsi="Arial" w:cs="Arial"/>
          <w:b/>
          <w:sz w:val="22"/>
          <w:szCs w:val="22"/>
        </w:rPr>
        <w:lastRenderedPageBreak/>
        <w:t xml:space="preserve">SCM - PM-018636 - 155830 Motseng </w:t>
      </w:r>
      <w:r w:rsidRPr="004F1CE7">
        <w:rPr>
          <w:rFonts w:ascii="Arial" w:hAnsi="Arial" w:cs="Arial"/>
          <w:b/>
          <w:color w:val="FF0000"/>
          <w:sz w:val="22"/>
          <w:szCs w:val="22"/>
        </w:rPr>
        <w:t>(Ex 58)</w:t>
      </w:r>
    </w:p>
    <w:p w:rsidR="004F1CE7" w:rsidRDefault="004F1CE7" w:rsidP="004F1CE7">
      <w:pPr>
        <w:keepNext/>
        <w:widowControl w:val="0"/>
        <w:spacing w:after="120"/>
        <w:jc w:val="both"/>
        <w:outlineLvl w:val="1"/>
        <w:rPr>
          <w:b/>
          <w:bCs/>
          <w:sz w:val="22"/>
          <w:szCs w:val="22"/>
        </w:rPr>
      </w:pPr>
    </w:p>
    <w:p w:rsidR="004F1CE7" w:rsidRPr="004F1CE7" w:rsidRDefault="004F1CE7" w:rsidP="004F1CE7">
      <w:pPr>
        <w:keepNext/>
        <w:widowControl w:val="0"/>
        <w:spacing w:after="120"/>
        <w:jc w:val="both"/>
        <w:outlineLvl w:val="1"/>
        <w:rPr>
          <w:b/>
          <w:bCs/>
          <w:sz w:val="22"/>
          <w:szCs w:val="22"/>
        </w:rPr>
      </w:pPr>
      <w:r w:rsidRPr="004F1CE7">
        <w:rPr>
          <w:b/>
          <w:bCs/>
          <w:sz w:val="22"/>
          <w:szCs w:val="22"/>
        </w:rPr>
        <w:t>Audit finding</w:t>
      </w:r>
    </w:p>
    <w:p w:rsidR="004F1CE7" w:rsidRPr="004F1CE7" w:rsidRDefault="004F1CE7" w:rsidP="004F1CE7">
      <w:pPr>
        <w:rPr>
          <w:sz w:val="22"/>
          <w:szCs w:val="22"/>
        </w:rPr>
      </w:pPr>
    </w:p>
    <w:p w:rsidR="004F1CE7" w:rsidRPr="004F1CE7" w:rsidRDefault="004F1CE7" w:rsidP="004F1CE7">
      <w:pPr>
        <w:rPr>
          <w:sz w:val="22"/>
          <w:szCs w:val="22"/>
        </w:rPr>
      </w:pPr>
      <w:r w:rsidRPr="004F1CE7">
        <w:rPr>
          <w:sz w:val="22"/>
          <w:szCs w:val="22"/>
        </w:rPr>
        <w:t>Laws, rules and legislation:</w:t>
      </w:r>
    </w:p>
    <w:p w:rsidR="004F1CE7" w:rsidRPr="004F1CE7" w:rsidRDefault="004F1CE7" w:rsidP="004F1CE7">
      <w:pPr>
        <w:rPr>
          <w:sz w:val="22"/>
          <w:szCs w:val="22"/>
        </w:rPr>
      </w:pPr>
      <w:r w:rsidRPr="004F1CE7">
        <w:rPr>
          <w:sz w:val="22"/>
          <w:szCs w:val="22"/>
        </w:rPr>
        <w:t> </w:t>
      </w:r>
    </w:p>
    <w:p w:rsidR="004F1CE7" w:rsidRPr="004F1CE7" w:rsidRDefault="004F1CE7" w:rsidP="007109A1">
      <w:pPr>
        <w:widowControl w:val="0"/>
        <w:spacing w:after="120" w:line="260" w:lineRule="exact"/>
        <w:rPr>
          <w:sz w:val="22"/>
          <w:szCs w:val="22"/>
        </w:rPr>
      </w:pPr>
      <w:r w:rsidRPr="004F1CE7">
        <w:rPr>
          <w:sz w:val="22"/>
          <w:szCs w:val="22"/>
        </w:rPr>
        <w:t>PMFA</w:t>
      </w:r>
    </w:p>
    <w:p w:rsidR="004F1CE7" w:rsidRPr="007109A1" w:rsidRDefault="007109A1" w:rsidP="007109A1">
      <w:pPr>
        <w:widowControl w:val="0"/>
        <w:spacing w:after="120" w:line="260" w:lineRule="exact"/>
        <w:rPr>
          <w:sz w:val="22"/>
          <w:szCs w:val="22"/>
        </w:rPr>
      </w:pPr>
      <w:r>
        <w:rPr>
          <w:sz w:val="22"/>
          <w:szCs w:val="22"/>
        </w:rPr>
        <w:t>a)</w:t>
      </w:r>
      <w:r>
        <w:rPr>
          <w:sz w:val="22"/>
          <w:szCs w:val="22"/>
        </w:rPr>
        <w:tab/>
      </w:r>
      <w:r w:rsidR="004F1CE7" w:rsidRPr="007109A1">
        <w:rPr>
          <w:sz w:val="22"/>
          <w:szCs w:val="22"/>
        </w:rPr>
        <w:t>Section 38(1)(b) – general responsibilities of accounting officers</w:t>
      </w:r>
    </w:p>
    <w:p w:rsidR="004F1CE7" w:rsidRPr="007109A1" w:rsidRDefault="004F1CE7" w:rsidP="004F1CE7">
      <w:pPr>
        <w:spacing w:after="120" w:line="260" w:lineRule="exact"/>
        <w:ind w:left="720"/>
        <w:rPr>
          <w:i/>
          <w:iCs/>
          <w:sz w:val="22"/>
          <w:szCs w:val="22"/>
          <w:lang w:val="en-GB"/>
        </w:rPr>
      </w:pPr>
      <w:r w:rsidRPr="007109A1">
        <w:rPr>
          <w:i/>
          <w:iCs/>
          <w:sz w:val="22"/>
          <w:szCs w:val="22"/>
          <w:lang w:val="en-GB"/>
        </w:rPr>
        <w:t>“The accounting officer for a department, trading entity or constitutional institution is responsible for the effective, efficient, economical and transparent use of the resources of the department, trading entity or constitutional institution”</w:t>
      </w:r>
    </w:p>
    <w:p w:rsidR="004F1CE7" w:rsidRPr="007109A1" w:rsidRDefault="007109A1" w:rsidP="007109A1">
      <w:pPr>
        <w:widowControl w:val="0"/>
        <w:spacing w:after="120" w:line="260" w:lineRule="exact"/>
        <w:rPr>
          <w:sz w:val="22"/>
          <w:szCs w:val="22"/>
        </w:rPr>
      </w:pPr>
      <w:r>
        <w:rPr>
          <w:color w:val="000000"/>
          <w:sz w:val="22"/>
          <w:szCs w:val="22"/>
          <w:lang w:val="en-GB" w:eastAsia="en-GB"/>
        </w:rPr>
        <w:t>b)</w:t>
      </w:r>
      <w:r>
        <w:rPr>
          <w:color w:val="000000"/>
          <w:sz w:val="22"/>
          <w:szCs w:val="22"/>
          <w:lang w:val="en-GB" w:eastAsia="en-GB"/>
        </w:rPr>
        <w:tab/>
        <w:t xml:space="preserve"> </w:t>
      </w:r>
      <w:r w:rsidR="004F1CE7" w:rsidRPr="007109A1">
        <w:rPr>
          <w:color w:val="000000"/>
          <w:sz w:val="22"/>
          <w:szCs w:val="22"/>
          <w:lang w:val="en-GB" w:eastAsia="en-GB"/>
        </w:rPr>
        <w:t>Section 38(1)(a) – general responsibilities of accounting officers</w:t>
      </w:r>
    </w:p>
    <w:p w:rsidR="004F1CE7" w:rsidRPr="004F1CE7" w:rsidRDefault="004F1CE7" w:rsidP="004F1CE7">
      <w:pPr>
        <w:widowControl w:val="0"/>
        <w:spacing w:after="120" w:line="260" w:lineRule="exact"/>
        <w:ind w:left="810"/>
        <w:rPr>
          <w:i/>
          <w:iCs/>
          <w:color w:val="000000"/>
          <w:sz w:val="22"/>
          <w:szCs w:val="22"/>
          <w:lang w:val="en-GB" w:eastAsia="en-GB"/>
        </w:rPr>
      </w:pPr>
      <w:r w:rsidRPr="004F1CE7">
        <w:rPr>
          <w:i/>
          <w:iCs/>
          <w:color w:val="000000"/>
          <w:sz w:val="22"/>
          <w:szCs w:val="22"/>
          <w:lang w:val="en-GB" w:eastAsia="en-GB"/>
        </w:rPr>
        <w:t>“The accounting officer for a department, trading entity or constitutional institution must ensure that that department, trading entity or constitutional institution has and maintains—n appropriate procurement and provisioning system which is fair, equitable, transparent, competitive and cost-effective;”</w:t>
      </w:r>
    </w:p>
    <w:p w:rsidR="004F1CE7" w:rsidRPr="004F1CE7" w:rsidRDefault="007109A1" w:rsidP="007109A1">
      <w:pPr>
        <w:widowControl w:val="0"/>
        <w:spacing w:after="120" w:line="260" w:lineRule="exact"/>
        <w:rPr>
          <w:sz w:val="22"/>
          <w:szCs w:val="22"/>
        </w:rPr>
      </w:pPr>
      <w:r>
        <w:rPr>
          <w:color w:val="000000"/>
          <w:sz w:val="22"/>
          <w:szCs w:val="22"/>
          <w:lang w:val="en-GB" w:eastAsia="en-GB"/>
        </w:rPr>
        <w:t>c)</w:t>
      </w:r>
      <w:r>
        <w:rPr>
          <w:color w:val="000000"/>
          <w:sz w:val="22"/>
          <w:szCs w:val="22"/>
          <w:lang w:val="en-GB" w:eastAsia="en-GB"/>
        </w:rPr>
        <w:tab/>
        <w:t xml:space="preserve"> </w:t>
      </w:r>
      <w:r w:rsidR="004F1CE7" w:rsidRPr="004F1CE7">
        <w:rPr>
          <w:color w:val="000000"/>
          <w:sz w:val="22"/>
          <w:szCs w:val="22"/>
          <w:lang w:val="en-GB" w:eastAsia="en-GB"/>
        </w:rPr>
        <w:t>Section 38(1)(c)(ii) – general responsibilities of accounting officers</w:t>
      </w:r>
    </w:p>
    <w:p w:rsidR="004F1CE7" w:rsidRPr="004F1CE7" w:rsidRDefault="004F1CE7" w:rsidP="004F1CE7">
      <w:pPr>
        <w:spacing w:after="120" w:line="260" w:lineRule="exact"/>
        <w:ind w:left="810"/>
        <w:rPr>
          <w:i/>
          <w:iCs/>
          <w:sz w:val="22"/>
          <w:szCs w:val="22"/>
        </w:rPr>
      </w:pPr>
      <w:r w:rsidRPr="004F1CE7">
        <w:rPr>
          <w:i/>
          <w:iCs/>
          <w:sz w:val="22"/>
          <w:szCs w:val="22"/>
          <w:lang w:val="en-GB"/>
        </w:rPr>
        <w:t xml:space="preserve">“The accounting officer for a department, trading entity or constitutional institution </w:t>
      </w:r>
      <w:r w:rsidRPr="004F1CE7">
        <w:rPr>
          <w:i/>
          <w:iCs/>
          <w:sz w:val="22"/>
          <w:szCs w:val="22"/>
        </w:rPr>
        <w:t>must take effective and appropriate steps to prevent unauthorised, irregular and fruitless and wasteful expenditure and losses resulting from criminal conduct; ”</w:t>
      </w:r>
    </w:p>
    <w:p w:rsidR="004F1CE7" w:rsidRPr="004F1CE7" w:rsidRDefault="007109A1" w:rsidP="007109A1">
      <w:pPr>
        <w:widowControl w:val="0"/>
        <w:spacing w:line="260" w:lineRule="exact"/>
        <w:ind w:left="680" w:hanging="680"/>
        <w:rPr>
          <w:sz w:val="22"/>
          <w:szCs w:val="22"/>
        </w:rPr>
      </w:pPr>
      <w:r>
        <w:rPr>
          <w:color w:val="000000"/>
          <w:sz w:val="22"/>
          <w:szCs w:val="22"/>
          <w:lang w:val="en-GB" w:eastAsia="en-GB"/>
        </w:rPr>
        <w:t xml:space="preserve">d) </w:t>
      </w:r>
      <w:r>
        <w:rPr>
          <w:color w:val="000000"/>
          <w:sz w:val="22"/>
          <w:szCs w:val="22"/>
          <w:lang w:val="en-GB" w:eastAsia="en-GB"/>
        </w:rPr>
        <w:tab/>
      </w:r>
      <w:r w:rsidR="004F1CE7" w:rsidRPr="004F1CE7">
        <w:rPr>
          <w:color w:val="000000"/>
          <w:sz w:val="22"/>
          <w:szCs w:val="22"/>
          <w:lang w:val="en-GB" w:eastAsia="en-GB"/>
        </w:rPr>
        <w:t xml:space="preserve">Section 81(1) – </w:t>
      </w:r>
      <w:r w:rsidR="004F1CE7" w:rsidRPr="004F1CE7">
        <w:rPr>
          <w:color w:val="000000"/>
          <w:sz w:val="22"/>
          <w:szCs w:val="22"/>
          <w:lang w:eastAsia="en-GB"/>
        </w:rPr>
        <w:t>Financial misconduct by officials in departments and constitutional institutions</w:t>
      </w:r>
    </w:p>
    <w:p w:rsidR="004F1CE7" w:rsidRPr="004F1CE7" w:rsidRDefault="004F1CE7" w:rsidP="004F1CE7">
      <w:pPr>
        <w:widowControl w:val="0"/>
        <w:spacing w:line="260" w:lineRule="exact"/>
        <w:ind w:left="810"/>
        <w:rPr>
          <w:sz w:val="22"/>
          <w:szCs w:val="22"/>
        </w:rPr>
      </w:pPr>
    </w:p>
    <w:p w:rsidR="004F1CE7" w:rsidRPr="004F1CE7" w:rsidRDefault="004F1CE7" w:rsidP="004F1CE7">
      <w:pPr>
        <w:ind w:left="680"/>
        <w:jc w:val="both"/>
        <w:rPr>
          <w:i/>
          <w:iCs/>
          <w:color w:val="000000"/>
          <w:sz w:val="22"/>
          <w:szCs w:val="22"/>
          <w:lang w:val="en-GB" w:eastAsia="en-GB"/>
        </w:rPr>
      </w:pPr>
      <w:r w:rsidRPr="004F1CE7">
        <w:rPr>
          <w:i/>
          <w:iCs/>
          <w:color w:val="000000"/>
          <w:sz w:val="22"/>
          <w:szCs w:val="22"/>
          <w:lang w:val="en-GB" w:eastAsia="en-GB"/>
        </w:rPr>
        <w:t>“An accounting officer for a department or a constitutional institution commits an act of financial misconduct if that accounting officer wilfully or negligently—</w:t>
      </w:r>
    </w:p>
    <w:p w:rsidR="004F1CE7" w:rsidRPr="004F1CE7" w:rsidRDefault="004F1CE7" w:rsidP="004F1CE7">
      <w:pPr>
        <w:spacing w:before="180"/>
        <w:ind w:left="1361" w:hanging="681"/>
        <w:jc w:val="both"/>
        <w:rPr>
          <w:i/>
          <w:iCs/>
          <w:color w:val="000000"/>
          <w:sz w:val="22"/>
          <w:szCs w:val="22"/>
          <w:lang w:val="en-GB" w:eastAsia="en-GB"/>
        </w:rPr>
      </w:pPr>
      <w:r w:rsidRPr="004F1CE7">
        <w:rPr>
          <w:i/>
          <w:iCs/>
          <w:color w:val="000000"/>
          <w:sz w:val="22"/>
          <w:szCs w:val="22"/>
          <w:lang w:val="en-GB" w:eastAsia="en-GB"/>
        </w:rPr>
        <w:t>(a)</w:t>
      </w:r>
      <w:r w:rsidRPr="004F1CE7">
        <w:rPr>
          <w:i/>
          <w:iCs/>
          <w:color w:val="000000"/>
          <w:sz w:val="22"/>
          <w:szCs w:val="22"/>
          <w:lang w:val="en-GB" w:eastAsia="en-GB"/>
        </w:rPr>
        <w:tab/>
        <w:t>fails to comply with a requirement of section 38, 39, 40, 41 or 42; or</w:t>
      </w:r>
    </w:p>
    <w:p w:rsidR="004F1CE7" w:rsidRPr="004F1CE7" w:rsidRDefault="004F1CE7" w:rsidP="004F1CE7">
      <w:pPr>
        <w:spacing w:before="180"/>
        <w:ind w:left="1361" w:hanging="681"/>
        <w:jc w:val="both"/>
        <w:rPr>
          <w:i/>
          <w:iCs/>
          <w:color w:val="000000"/>
          <w:sz w:val="22"/>
          <w:szCs w:val="22"/>
          <w:lang w:val="en-GB" w:eastAsia="en-GB"/>
        </w:rPr>
      </w:pPr>
      <w:r w:rsidRPr="004F1CE7">
        <w:rPr>
          <w:i/>
          <w:iCs/>
          <w:color w:val="000000"/>
          <w:sz w:val="22"/>
          <w:szCs w:val="22"/>
          <w:lang w:val="en-GB" w:eastAsia="en-GB"/>
        </w:rPr>
        <w:t>(b)</w:t>
      </w:r>
      <w:r w:rsidRPr="004F1CE7">
        <w:rPr>
          <w:i/>
          <w:iCs/>
          <w:color w:val="000000"/>
          <w:sz w:val="22"/>
          <w:szCs w:val="22"/>
          <w:lang w:val="en-GB" w:eastAsia="en-GB"/>
        </w:rPr>
        <w:tab/>
        <w:t>makes or permits an unauthorised expenditure, an irregular expenditure or a fruitless and wasteful expenditure.”</w:t>
      </w:r>
    </w:p>
    <w:p w:rsidR="004F1CE7" w:rsidRPr="004F1CE7" w:rsidRDefault="004F1CE7" w:rsidP="004F1CE7">
      <w:pPr>
        <w:spacing w:before="180"/>
        <w:ind w:left="1361" w:hanging="681"/>
        <w:jc w:val="both"/>
        <w:rPr>
          <w:i/>
          <w:iCs/>
          <w:color w:val="000000"/>
          <w:sz w:val="22"/>
          <w:szCs w:val="22"/>
          <w:lang w:val="en-GB" w:eastAsia="en-GB"/>
        </w:rPr>
      </w:pPr>
    </w:p>
    <w:p w:rsidR="004F1CE7" w:rsidRPr="004F1CE7" w:rsidRDefault="007109A1" w:rsidP="007109A1">
      <w:pPr>
        <w:widowControl w:val="0"/>
        <w:spacing w:after="120" w:line="260" w:lineRule="exact"/>
        <w:rPr>
          <w:sz w:val="22"/>
          <w:szCs w:val="22"/>
        </w:rPr>
      </w:pPr>
      <w:r>
        <w:rPr>
          <w:color w:val="000000"/>
          <w:sz w:val="22"/>
          <w:szCs w:val="22"/>
          <w:lang w:val="en-GB" w:eastAsia="en-GB"/>
        </w:rPr>
        <w:t>e)</w:t>
      </w:r>
      <w:r>
        <w:rPr>
          <w:color w:val="000000"/>
          <w:sz w:val="22"/>
          <w:szCs w:val="22"/>
          <w:lang w:val="en-GB" w:eastAsia="en-GB"/>
        </w:rPr>
        <w:tab/>
      </w:r>
      <w:r w:rsidR="004F1CE7" w:rsidRPr="004F1CE7">
        <w:rPr>
          <w:color w:val="000000"/>
          <w:sz w:val="22"/>
          <w:szCs w:val="22"/>
          <w:lang w:val="en-GB" w:eastAsia="en-GB"/>
        </w:rPr>
        <w:t xml:space="preserve">Section45(c) – </w:t>
      </w:r>
      <w:r w:rsidR="004F1CE7" w:rsidRPr="004F1CE7">
        <w:rPr>
          <w:color w:val="000000"/>
          <w:sz w:val="22"/>
          <w:szCs w:val="22"/>
          <w:lang w:eastAsia="en-GB"/>
        </w:rPr>
        <w:t>Responsibilities of other officials</w:t>
      </w:r>
    </w:p>
    <w:p w:rsidR="004F1CE7" w:rsidRPr="004F1CE7" w:rsidRDefault="004F1CE7" w:rsidP="004F1CE7">
      <w:pPr>
        <w:widowControl w:val="0"/>
        <w:spacing w:after="120" w:line="260" w:lineRule="exact"/>
        <w:ind w:left="720"/>
        <w:rPr>
          <w:i/>
          <w:iCs/>
          <w:color w:val="000000"/>
          <w:sz w:val="22"/>
          <w:szCs w:val="22"/>
          <w:lang w:val="en-GB" w:eastAsia="en-GB"/>
        </w:rPr>
      </w:pPr>
      <w:r w:rsidRPr="004F1CE7">
        <w:rPr>
          <w:i/>
          <w:iCs/>
          <w:color w:val="000000"/>
          <w:sz w:val="22"/>
          <w:szCs w:val="22"/>
          <w:lang w:val="en-GB" w:eastAsia="en-GB"/>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 due;”</w:t>
      </w:r>
    </w:p>
    <w:p w:rsidR="004F1CE7" w:rsidRPr="004F1CE7" w:rsidRDefault="004F1CE7" w:rsidP="004F1CE7">
      <w:pPr>
        <w:spacing w:after="120" w:line="260" w:lineRule="exact"/>
        <w:ind w:left="567" w:hanging="567"/>
        <w:rPr>
          <w:rFonts w:cs="Times New Roman"/>
          <w:sz w:val="22"/>
          <w:szCs w:val="22"/>
        </w:rPr>
      </w:pPr>
    </w:p>
    <w:p w:rsidR="004F1CE7" w:rsidRPr="004F1CE7" w:rsidRDefault="007109A1" w:rsidP="004F1CE7">
      <w:pPr>
        <w:spacing w:after="120" w:line="260" w:lineRule="exact"/>
        <w:ind w:left="360" w:hanging="360"/>
        <w:rPr>
          <w:rFonts w:cs="Times New Roman"/>
          <w:sz w:val="22"/>
          <w:szCs w:val="22"/>
        </w:rPr>
      </w:pPr>
      <w:r>
        <w:rPr>
          <w:rFonts w:cs="Times New Roman"/>
          <w:sz w:val="22"/>
          <w:szCs w:val="22"/>
        </w:rPr>
        <w:t>f)</w:t>
      </w:r>
      <w:r>
        <w:rPr>
          <w:rFonts w:cs="Times New Roman"/>
          <w:sz w:val="22"/>
          <w:szCs w:val="22"/>
        </w:rPr>
        <w:tab/>
      </w:r>
      <w:r>
        <w:rPr>
          <w:rFonts w:cs="Times New Roman"/>
          <w:sz w:val="22"/>
          <w:szCs w:val="22"/>
        </w:rPr>
        <w:tab/>
      </w:r>
      <w:r w:rsidR="004F1CE7" w:rsidRPr="004F1CE7">
        <w:rPr>
          <w:rFonts w:cs="Times New Roman"/>
          <w:sz w:val="22"/>
          <w:szCs w:val="22"/>
        </w:rPr>
        <w:t>Treasury Regulations 9.1.1, 9.1.2 and 9.1.5 states that:</w:t>
      </w:r>
    </w:p>
    <w:p w:rsidR="004F1CE7" w:rsidRPr="004F1CE7" w:rsidRDefault="004F1CE7" w:rsidP="007109A1">
      <w:pPr>
        <w:ind w:left="1439" w:hanging="719"/>
        <w:rPr>
          <w:sz w:val="22"/>
          <w:szCs w:val="22"/>
        </w:rPr>
      </w:pPr>
      <w:r w:rsidRPr="004F1CE7">
        <w:rPr>
          <w:i/>
          <w:iCs/>
          <w:sz w:val="22"/>
          <w:szCs w:val="22"/>
        </w:rPr>
        <w:t>“9.1.1.</w:t>
      </w:r>
      <w:r w:rsidRPr="004F1CE7">
        <w:rPr>
          <w:i/>
          <w:iCs/>
          <w:sz w:val="22"/>
          <w:szCs w:val="22"/>
        </w:rPr>
        <w:tab/>
        <w:t>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4F1CE7" w:rsidRPr="004F1CE7" w:rsidRDefault="004F1CE7" w:rsidP="004F1CE7">
      <w:pPr>
        <w:ind w:left="709" w:hanging="425"/>
        <w:rPr>
          <w:sz w:val="22"/>
          <w:szCs w:val="22"/>
        </w:rPr>
      </w:pPr>
      <w:r w:rsidRPr="004F1CE7">
        <w:rPr>
          <w:sz w:val="22"/>
          <w:szCs w:val="22"/>
        </w:rPr>
        <w:t> </w:t>
      </w:r>
    </w:p>
    <w:p w:rsidR="004F1CE7" w:rsidRPr="004F1CE7" w:rsidRDefault="004F1CE7" w:rsidP="007109A1">
      <w:pPr>
        <w:ind w:left="1439" w:hanging="719"/>
        <w:rPr>
          <w:sz w:val="22"/>
          <w:szCs w:val="22"/>
        </w:rPr>
      </w:pPr>
      <w:r w:rsidRPr="004F1CE7">
        <w:rPr>
          <w:sz w:val="22"/>
          <w:szCs w:val="22"/>
        </w:rPr>
        <w:lastRenderedPageBreak/>
        <w:t>“9.1.2.</w:t>
      </w:r>
      <w:r w:rsidRPr="004F1CE7">
        <w:rPr>
          <w:sz w:val="22"/>
          <w:szCs w:val="22"/>
        </w:rPr>
        <w:tab/>
      </w:r>
      <w:r w:rsidRPr="004F1CE7">
        <w:rPr>
          <w:i/>
          <w:iCs/>
          <w:sz w:val="22"/>
          <w:szCs w:val="22"/>
        </w:rPr>
        <w:t>When an official of an institution discovers unauthorised, irregular or fruitless and wasteful expenditure, that official must immediately report such expenditure to the accounting officer. In the case of a department, such expenditure must also be reported in the monthly report, as required by section 40 (4) (b) of the Act. Irregular expenditure incurred by a department in contravention of tender procedures must also be brought to *the notice of the relevant tender board or procurement authority, whichever is applicable.”</w:t>
      </w:r>
    </w:p>
    <w:p w:rsidR="004F1CE7" w:rsidRPr="004F1CE7" w:rsidRDefault="004F1CE7" w:rsidP="004F1CE7">
      <w:pPr>
        <w:ind w:left="709" w:hanging="425"/>
        <w:rPr>
          <w:sz w:val="22"/>
          <w:szCs w:val="22"/>
        </w:rPr>
      </w:pPr>
      <w:r w:rsidRPr="004F1CE7">
        <w:rPr>
          <w:i/>
          <w:iCs/>
          <w:sz w:val="22"/>
          <w:szCs w:val="22"/>
        </w:rPr>
        <w:t> </w:t>
      </w:r>
    </w:p>
    <w:p w:rsidR="004F1CE7" w:rsidRPr="004F1CE7" w:rsidRDefault="004F1CE7" w:rsidP="007109A1">
      <w:pPr>
        <w:ind w:left="1439" w:hanging="719"/>
        <w:rPr>
          <w:sz w:val="22"/>
          <w:szCs w:val="22"/>
        </w:rPr>
      </w:pPr>
      <w:r w:rsidRPr="004F1CE7">
        <w:rPr>
          <w:sz w:val="22"/>
          <w:szCs w:val="22"/>
        </w:rPr>
        <w:t>“9.1.5.</w:t>
      </w:r>
      <w:r w:rsidRPr="004F1CE7">
        <w:rPr>
          <w:i/>
          <w:iCs/>
          <w:sz w:val="22"/>
          <w:szCs w:val="22"/>
        </w:rPr>
        <w:tab/>
        <w:t>The amount of the unauthorised, irregular, fruitless and wasteful expenditure must be disclosed as a note to the annual financial statements of the institution.”</w:t>
      </w:r>
    </w:p>
    <w:p w:rsidR="004F1CE7" w:rsidRPr="004F1CE7" w:rsidRDefault="007109A1" w:rsidP="004F1CE7">
      <w:pPr>
        <w:spacing w:before="100" w:beforeAutospacing="1" w:after="100" w:afterAutospacing="1"/>
        <w:ind w:left="284" w:hanging="284"/>
        <w:rPr>
          <w:rFonts w:cs="Times New Roman"/>
          <w:sz w:val="22"/>
          <w:szCs w:val="22"/>
        </w:rPr>
      </w:pPr>
      <w:r>
        <w:rPr>
          <w:rFonts w:cs="Times New Roman"/>
          <w:sz w:val="22"/>
          <w:szCs w:val="22"/>
        </w:rPr>
        <w:t>g)</w:t>
      </w:r>
      <w:r>
        <w:rPr>
          <w:rFonts w:cs="Times New Roman"/>
          <w:sz w:val="22"/>
          <w:szCs w:val="22"/>
        </w:rPr>
        <w:tab/>
      </w:r>
      <w:r>
        <w:rPr>
          <w:rFonts w:cs="Times New Roman"/>
          <w:sz w:val="22"/>
          <w:szCs w:val="22"/>
        </w:rPr>
        <w:tab/>
      </w:r>
      <w:r w:rsidR="004F1CE7" w:rsidRPr="004F1CE7">
        <w:rPr>
          <w:rFonts w:cs="Times New Roman"/>
          <w:sz w:val="22"/>
          <w:szCs w:val="22"/>
        </w:rPr>
        <w:t>Treasury Regulations 8.2.1 and 8.2.2 also states that:</w:t>
      </w:r>
    </w:p>
    <w:p w:rsidR="004F1CE7" w:rsidRPr="004F1CE7" w:rsidRDefault="004F1CE7" w:rsidP="007109A1">
      <w:pPr>
        <w:ind w:left="1440" w:hanging="720"/>
        <w:rPr>
          <w:sz w:val="22"/>
          <w:szCs w:val="22"/>
        </w:rPr>
      </w:pPr>
      <w:r w:rsidRPr="004F1CE7">
        <w:rPr>
          <w:i/>
          <w:iCs/>
          <w:sz w:val="22"/>
          <w:szCs w:val="22"/>
        </w:rPr>
        <w:t>" 8.2.1.</w:t>
      </w:r>
      <w:r w:rsidRPr="004F1CE7">
        <w:rPr>
          <w:i/>
          <w:iCs/>
          <w:sz w:val="22"/>
          <w:szCs w:val="22"/>
        </w:rPr>
        <w:tab/>
        <w:t> An official of an institution may not spend or commit public moneys except with the approval (either in writing or by duly authorised electronic means) of the accounting officer or a properly delegated or authorised officer.</w:t>
      </w:r>
    </w:p>
    <w:p w:rsidR="004F1CE7" w:rsidRPr="004F1CE7" w:rsidRDefault="004F1CE7" w:rsidP="004F1CE7">
      <w:pPr>
        <w:ind w:left="284"/>
        <w:rPr>
          <w:sz w:val="22"/>
          <w:szCs w:val="22"/>
        </w:rPr>
      </w:pPr>
      <w:r w:rsidRPr="004F1CE7">
        <w:rPr>
          <w:i/>
          <w:iCs/>
          <w:sz w:val="22"/>
          <w:szCs w:val="22"/>
        </w:rPr>
        <w:t> </w:t>
      </w:r>
    </w:p>
    <w:p w:rsidR="004F1CE7" w:rsidRPr="004F1CE7" w:rsidRDefault="004F1CE7" w:rsidP="007109A1">
      <w:pPr>
        <w:ind w:left="1440" w:hanging="720"/>
        <w:rPr>
          <w:i/>
          <w:iCs/>
          <w:sz w:val="22"/>
          <w:szCs w:val="22"/>
        </w:rPr>
      </w:pPr>
      <w:r w:rsidRPr="004F1CE7">
        <w:rPr>
          <w:i/>
          <w:iCs/>
          <w:sz w:val="22"/>
          <w:szCs w:val="22"/>
        </w:rPr>
        <w:t>8.2.2</w:t>
      </w:r>
      <w:r w:rsidRPr="004F1CE7">
        <w:rPr>
          <w:i/>
          <w:iCs/>
          <w:sz w:val="22"/>
          <w:szCs w:val="22"/>
        </w:rPr>
        <w:tab/>
        <w:t>Before approving expenditure or incurring a commitment to spend, the delegated or authorised official must ensure compliance with any limitations or conditions attached to the delegation or authorisation." </w:t>
      </w:r>
    </w:p>
    <w:p w:rsidR="004F1CE7" w:rsidRPr="004F1CE7" w:rsidRDefault="004F1CE7" w:rsidP="004F1CE7">
      <w:pPr>
        <w:ind w:left="284"/>
        <w:rPr>
          <w:i/>
          <w:iCs/>
          <w:sz w:val="22"/>
          <w:szCs w:val="22"/>
        </w:rPr>
      </w:pPr>
    </w:p>
    <w:p w:rsidR="004F1CE7" w:rsidRPr="004F1CE7" w:rsidRDefault="007109A1" w:rsidP="007109A1">
      <w:pPr>
        <w:ind w:left="720" w:hanging="720"/>
        <w:rPr>
          <w:sz w:val="22"/>
          <w:szCs w:val="22"/>
        </w:rPr>
      </w:pPr>
      <w:r>
        <w:rPr>
          <w:sz w:val="22"/>
          <w:szCs w:val="22"/>
        </w:rPr>
        <w:t>h)</w:t>
      </w:r>
      <w:r>
        <w:rPr>
          <w:sz w:val="22"/>
          <w:szCs w:val="22"/>
        </w:rPr>
        <w:tab/>
      </w:r>
      <w:r w:rsidR="004F1CE7" w:rsidRPr="004F1CE7">
        <w:rPr>
          <w:sz w:val="22"/>
          <w:szCs w:val="22"/>
        </w:rPr>
        <w:t>Instruction note on enhancing compliance monitoring and improving transparency and accountability in SCM paragraph 3.1.1.states:</w:t>
      </w:r>
    </w:p>
    <w:p w:rsidR="004F1CE7" w:rsidRPr="004F1CE7" w:rsidRDefault="004F1CE7" w:rsidP="004F1CE7">
      <w:pPr>
        <w:ind w:left="426" w:hanging="426"/>
        <w:rPr>
          <w:sz w:val="22"/>
          <w:szCs w:val="22"/>
        </w:rPr>
      </w:pPr>
    </w:p>
    <w:p w:rsidR="004F1CE7" w:rsidRPr="004F1CE7" w:rsidRDefault="004F1CE7" w:rsidP="007109A1">
      <w:pPr>
        <w:ind w:left="720"/>
        <w:rPr>
          <w:i/>
          <w:iCs/>
          <w:sz w:val="22"/>
          <w:szCs w:val="22"/>
        </w:rPr>
      </w:pPr>
      <w:r w:rsidRPr="004F1CE7">
        <w:rPr>
          <w:i/>
          <w:iCs/>
          <w:sz w:val="22"/>
          <w:szCs w:val="22"/>
        </w:rPr>
        <w:t>“Accounting officers of departments and constitutional institutions must submit to the relevant treasury by 30 April of each year, a procurement plan containing all planned procurement for the financial year in respect of the procurement of goods, works and/ or services which exceed R500 000 (all applicable taxes included). This procurement plan must be approved by the accounting officer or his or her delegate prior to its submission. For the 2011/2012 financial year, the said plan must be submitted to the relevant treasury by no later than 31 August 2011.”</w:t>
      </w:r>
    </w:p>
    <w:p w:rsidR="004F1CE7" w:rsidRPr="004F1CE7" w:rsidRDefault="004F1CE7" w:rsidP="004F1CE7">
      <w:pPr>
        <w:ind w:left="426" w:hanging="426"/>
        <w:rPr>
          <w:i/>
          <w:iCs/>
          <w:sz w:val="22"/>
          <w:szCs w:val="22"/>
        </w:rPr>
      </w:pPr>
    </w:p>
    <w:p w:rsidR="004F1CE7" w:rsidRPr="004F1CE7" w:rsidRDefault="007109A1" w:rsidP="004F1CE7">
      <w:pPr>
        <w:spacing w:after="120" w:line="260" w:lineRule="exact"/>
        <w:ind w:left="357" w:hanging="357"/>
        <w:rPr>
          <w:color w:val="000000"/>
          <w:sz w:val="22"/>
          <w:szCs w:val="22"/>
          <w:lang w:val="en-GB" w:eastAsia="en-GB"/>
        </w:rPr>
      </w:pPr>
      <w:r>
        <w:rPr>
          <w:color w:val="000000"/>
          <w:sz w:val="22"/>
          <w:szCs w:val="22"/>
          <w:lang w:val="en-GB" w:eastAsia="en-GB"/>
        </w:rPr>
        <w:t>i)</w:t>
      </w:r>
      <w:r>
        <w:rPr>
          <w:color w:val="000000"/>
          <w:sz w:val="22"/>
          <w:szCs w:val="22"/>
          <w:lang w:val="en-GB" w:eastAsia="en-GB"/>
        </w:rPr>
        <w:tab/>
      </w:r>
      <w:r>
        <w:rPr>
          <w:color w:val="000000"/>
          <w:sz w:val="22"/>
          <w:szCs w:val="22"/>
          <w:lang w:val="en-GB" w:eastAsia="en-GB"/>
        </w:rPr>
        <w:tab/>
      </w:r>
      <w:r w:rsidR="004F1CE7" w:rsidRPr="004F1CE7">
        <w:rPr>
          <w:color w:val="000000"/>
          <w:sz w:val="22"/>
          <w:szCs w:val="22"/>
          <w:lang w:val="en-GB" w:eastAsia="en-GB"/>
        </w:rPr>
        <w:t>Practice Note 8 of 2007/08 states:</w:t>
      </w:r>
    </w:p>
    <w:p w:rsidR="004F1CE7" w:rsidRPr="004F1CE7" w:rsidRDefault="004F1CE7" w:rsidP="007109A1">
      <w:pPr>
        <w:autoSpaceDE w:val="0"/>
        <w:autoSpaceDN w:val="0"/>
        <w:adjustRightInd w:val="0"/>
        <w:ind w:left="1080" w:hanging="360"/>
        <w:rPr>
          <w:rFonts w:cs="Times New Roman"/>
          <w:i/>
          <w:iCs/>
          <w:color w:val="000000"/>
          <w:sz w:val="22"/>
          <w:szCs w:val="22"/>
        </w:rPr>
      </w:pPr>
      <w:r w:rsidRPr="004F1CE7">
        <w:rPr>
          <w:rFonts w:cs="Times New Roman"/>
          <w:i/>
          <w:iCs/>
          <w:color w:val="000000"/>
          <w:sz w:val="22"/>
          <w:szCs w:val="22"/>
        </w:rPr>
        <w:t>“6.1</w:t>
      </w:r>
      <w:r w:rsidRPr="004F1CE7">
        <w:rPr>
          <w:rFonts w:cs="Times New Roman"/>
          <w:i/>
          <w:iCs/>
          <w:color w:val="000000"/>
          <w:sz w:val="22"/>
          <w:szCs w:val="22"/>
        </w:rPr>
        <w:tab/>
        <w:t>The Accounting officer / authority must be in possession of an original valid tax clearance certificate for all price quotations and competitive bids exceeding the value of R30 000 (VAT included).</w:t>
      </w:r>
    </w:p>
    <w:p w:rsidR="004F1CE7" w:rsidRPr="004F1CE7" w:rsidRDefault="004F1CE7" w:rsidP="004F1CE7">
      <w:pPr>
        <w:autoSpaceDE w:val="0"/>
        <w:autoSpaceDN w:val="0"/>
        <w:adjustRightInd w:val="0"/>
        <w:ind w:left="720"/>
        <w:contextualSpacing/>
        <w:rPr>
          <w:i/>
          <w:iCs/>
          <w:color w:val="000000"/>
          <w:sz w:val="22"/>
          <w:szCs w:val="22"/>
        </w:rPr>
      </w:pPr>
    </w:p>
    <w:p w:rsidR="004F1CE7" w:rsidRPr="004F1CE7" w:rsidRDefault="004F1CE7" w:rsidP="007109A1">
      <w:pPr>
        <w:ind w:left="1080" w:hanging="360"/>
        <w:rPr>
          <w:i/>
          <w:iCs/>
          <w:sz w:val="22"/>
          <w:szCs w:val="22"/>
        </w:rPr>
      </w:pPr>
      <w:r w:rsidRPr="004F1CE7">
        <w:rPr>
          <w:i/>
          <w:iCs/>
          <w:sz w:val="22"/>
          <w:szCs w:val="22"/>
        </w:rPr>
        <w:t>6.2</w:t>
      </w:r>
      <w:r w:rsidRPr="004F1CE7">
        <w:rPr>
          <w:i/>
          <w:iCs/>
          <w:sz w:val="22"/>
          <w:szCs w:val="22"/>
        </w:rPr>
        <w:tab/>
        <w:t>If an accounting officer / authority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 authority’s possession. Whenever this ruling is applied, cross-reference must be made to the original tax certificate for audit purposes.”</w:t>
      </w:r>
    </w:p>
    <w:p w:rsidR="004F1CE7" w:rsidRPr="004F1CE7" w:rsidRDefault="004F1CE7" w:rsidP="004F1CE7">
      <w:pPr>
        <w:rPr>
          <w:rFonts w:cs="Times New Roman"/>
          <w:sz w:val="22"/>
          <w:szCs w:val="22"/>
        </w:rPr>
      </w:pPr>
    </w:p>
    <w:p w:rsidR="004F1CE7" w:rsidRPr="004F1CE7" w:rsidRDefault="004F1CE7" w:rsidP="004F1CE7">
      <w:pPr>
        <w:rPr>
          <w:sz w:val="22"/>
          <w:szCs w:val="22"/>
        </w:rPr>
      </w:pPr>
      <w:r w:rsidRPr="004F1CE7">
        <w:rPr>
          <w:sz w:val="22"/>
          <w:szCs w:val="22"/>
        </w:rPr>
        <w:t>The following issues were identified during the audit of the procurement:</w:t>
      </w:r>
    </w:p>
    <w:p w:rsidR="004F1CE7" w:rsidRPr="004F1CE7" w:rsidRDefault="004F1CE7" w:rsidP="004F1CE7">
      <w:pPr>
        <w:rPr>
          <w:sz w:val="22"/>
          <w:szCs w:val="22"/>
        </w:rPr>
      </w:pPr>
    </w:p>
    <w:p w:rsidR="004F1CE7" w:rsidRPr="004F1CE7" w:rsidRDefault="004F1CE7" w:rsidP="004F1CE7">
      <w:pPr>
        <w:rPr>
          <w:sz w:val="22"/>
          <w:szCs w:val="22"/>
        </w:rPr>
      </w:pPr>
      <w:r w:rsidRPr="004F1CE7">
        <w:rPr>
          <w:sz w:val="22"/>
          <w:szCs w:val="22"/>
        </w:rPr>
        <w:t xml:space="preserve"> Batch 155830 as indicated in the table below, relates to the procurement of hiring of catering equipment for the hosting of the Vice President of The Socialist Republic of Vietnam, by the Deputy Minister on 4 May 2011.</w:t>
      </w:r>
    </w:p>
    <w:p w:rsidR="004F1CE7" w:rsidRPr="004F1CE7" w:rsidRDefault="004F1CE7" w:rsidP="004F1CE7">
      <w:pPr>
        <w:rPr>
          <w:sz w:val="22"/>
          <w:szCs w:val="22"/>
        </w:rPr>
      </w:pPr>
    </w:p>
    <w:tbl>
      <w:tblPr>
        <w:tblW w:w="0" w:type="auto"/>
        <w:tblInd w:w="2" w:type="dxa"/>
        <w:tblCellMar>
          <w:left w:w="0" w:type="dxa"/>
          <w:right w:w="0" w:type="dxa"/>
        </w:tblCellMar>
        <w:tblLook w:val="00A0"/>
      </w:tblPr>
      <w:tblGrid>
        <w:gridCol w:w="3564"/>
        <w:gridCol w:w="1866"/>
        <w:gridCol w:w="2444"/>
      </w:tblGrid>
      <w:tr w:rsidR="004F1CE7" w:rsidRPr="004F1CE7" w:rsidTr="004F1CE7">
        <w:tc>
          <w:tcPr>
            <w:tcW w:w="3564"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tcPr>
          <w:p w:rsidR="004F1CE7" w:rsidRPr="004F1CE7" w:rsidRDefault="004F1CE7" w:rsidP="004F1CE7">
            <w:pPr>
              <w:rPr>
                <w:b/>
                <w:bCs/>
                <w:sz w:val="18"/>
                <w:szCs w:val="18"/>
              </w:rPr>
            </w:pPr>
            <w:r w:rsidRPr="004F1CE7">
              <w:rPr>
                <w:b/>
                <w:bCs/>
                <w:sz w:val="18"/>
                <w:szCs w:val="18"/>
              </w:rPr>
              <w:t>BEN NAME</w:t>
            </w:r>
          </w:p>
        </w:tc>
        <w:tc>
          <w:tcPr>
            <w:tcW w:w="1866"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tcPr>
          <w:p w:rsidR="004F1CE7" w:rsidRPr="004F1CE7" w:rsidRDefault="004F1CE7" w:rsidP="004F1CE7">
            <w:pPr>
              <w:rPr>
                <w:b/>
                <w:bCs/>
                <w:sz w:val="18"/>
                <w:szCs w:val="18"/>
              </w:rPr>
            </w:pPr>
            <w:r w:rsidRPr="004F1CE7">
              <w:rPr>
                <w:b/>
                <w:bCs/>
                <w:sz w:val="18"/>
                <w:szCs w:val="18"/>
              </w:rPr>
              <w:t>FANO</w:t>
            </w:r>
          </w:p>
        </w:tc>
        <w:tc>
          <w:tcPr>
            <w:tcW w:w="2444"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bottom"/>
          </w:tcPr>
          <w:p w:rsidR="004F1CE7" w:rsidRPr="004F1CE7" w:rsidRDefault="004F1CE7" w:rsidP="004F1CE7">
            <w:pPr>
              <w:jc w:val="right"/>
              <w:rPr>
                <w:b/>
                <w:bCs/>
                <w:sz w:val="18"/>
                <w:szCs w:val="18"/>
              </w:rPr>
            </w:pPr>
            <w:r w:rsidRPr="004F1CE7">
              <w:rPr>
                <w:b/>
                <w:bCs/>
                <w:sz w:val="18"/>
                <w:szCs w:val="18"/>
              </w:rPr>
              <w:t>R</w:t>
            </w:r>
          </w:p>
        </w:tc>
      </w:tr>
      <w:tr w:rsidR="004F1CE7" w:rsidRPr="004F1CE7" w:rsidTr="00F946F2">
        <w:tc>
          <w:tcPr>
            <w:tcW w:w="356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F1CE7" w:rsidRPr="004F1CE7" w:rsidRDefault="004F1CE7" w:rsidP="004F1CE7">
            <w:pPr>
              <w:rPr>
                <w:sz w:val="18"/>
                <w:szCs w:val="18"/>
              </w:rPr>
            </w:pPr>
            <w:r w:rsidRPr="004F1CE7">
              <w:rPr>
                <w:sz w:val="18"/>
                <w:szCs w:val="18"/>
              </w:rPr>
              <w:t>MOTSENG INVESTMENTS</w:t>
            </w:r>
          </w:p>
        </w:tc>
        <w:tc>
          <w:tcPr>
            <w:tcW w:w="1866" w:type="dxa"/>
            <w:tcBorders>
              <w:top w:val="nil"/>
              <w:left w:val="nil"/>
              <w:bottom w:val="single" w:sz="8" w:space="0" w:color="auto"/>
              <w:right w:val="single" w:sz="8" w:space="0" w:color="auto"/>
            </w:tcBorders>
            <w:tcMar>
              <w:top w:w="0" w:type="dxa"/>
              <w:left w:w="108" w:type="dxa"/>
              <w:bottom w:w="0" w:type="dxa"/>
              <w:right w:w="108" w:type="dxa"/>
            </w:tcMar>
          </w:tcPr>
          <w:p w:rsidR="004F1CE7" w:rsidRPr="004F1CE7" w:rsidRDefault="004F1CE7" w:rsidP="004F1CE7">
            <w:pPr>
              <w:rPr>
                <w:sz w:val="18"/>
                <w:szCs w:val="18"/>
              </w:rPr>
            </w:pPr>
            <w:r w:rsidRPr="004F1CE7">
              <w:rPr>
                <w:sz w:val="18"/>
                <w:szCs w:val="18"/>
              </w:rPr>
              <w:t>155830</w:t>
            </w:r>
          </w:p>
        </w:tc>
        <w:tc>
          <w:tcPr>
            <w:tcW w:w="2444" w:type="dxa"/>
            <w:tcBorders>
              <w:top w:val="nil"/>
              <w:left w:val="nil"/>
              <w:bottom w:val="single" w:sz="8" w:space="0" w:color="auto"/>
              <w:right w:val="single" w:sz="8" w:space="0" w:color="auto"/>
            </w:tcBorders>
            <w:tcMar>
              <w:top w:w="0" w:type="dxa"/>
              <w:left w:w="108" w:type="dxa"/>
              <w:bottom w:w="0" w:type="dxa"/>
              <w:right w:w="108" w:type="dxa"/>
            </w:tcMar>
            <w:vAlign w:val="bottom"/>
          </w:tcPr>
          <w:p w:rsidR="004F1CE7" w:rsidRPr="004F1CE7" w:rsidRDefault="004F1CE7" w:rsidP="004F1CE7">
            <w:pPr>
              <w:jc w:val="right"/>
              <w:rPr>
                <w:sz w:val="18"/>
                <w:szCs w:val="18"/>
              </w:rPr>
            </w:pPr>
            <w:r w:rsidRPr="004F1CE7">
              <w:rPr>
                <w:sz w:val="18"/>
                <w:szCs w:val="18"/>
              </w:rPr>
              <w:t>897 117,98</w:t>
            </w:r>
          </w:p>
        </w:tc>
      </w:tr>
    </w:tbl>
    <w:p w:rsidR="004F1CE7" w:rsidRPr="004F1CE7" w:rsidRDefault="004F1CE7" w:rsidP="004F1CE7">
      <w:pPr>
        <w:ind w:left="720"/>
        <w:rPr>
          <w:sz w:val="22"/>
          <w:szCs w:val="22"/>
        </w:rPr>
      </w:pPr>
    </w:p>
    <w:p w:rsidR="004F1CE7" w:rsidRPr="004F1CE7" w:rsidRDefault="004F1CE7" w:rsidP="004F1CE7">
      <w:pPr>
        <w:rPr>
          <w:sz w:val="22"/>
          <w:szCs w:val="22"/>
        </w:rPr>
      </w:pPr>
      <w:r w:rsidRPr="004F1CE7">
        <w:rPr>
          <w:sz w:val="22"/>
          <w:szCs w:val="22"/>
        </w:rPr>
        <w:t>From the documentation provided it was noted that Motseng Investments made use of a subcontractor, VIH (Vetical International Holding), to render the service. Please note that since Motseng Investments’ contract and other pertinent information is with the Special Investigation Unit we were unable to perform all of the necessary procurement procedures, however the following issues were noted based on the information provided.</w:t>
      </w:r>
    </w:p>
    <w:p w:rsidR="004F1CE7" w:rsidRPr="004F1CE7" w:rsidRDefault="004F1CE7" w:rsidP="004F1CE7">
      <w:pPr>
        <w:rPr>
          <w:sz w:val="22"/>
          <w:szCs w:val="22"/>
        </w:rPr>
      </w:pPr>
    </w:p>
    <w:p w:rsidR="004F1CE7" w:rsidRPr="004F1CE7" w:rsidRDefault="004F1CE7" w:rsidP="004F1CE7">
      <w:pPr>
        <w:rPr>
          <w:sz w:val="22"/>
          <w:szCs w:val="22"/>
        </w:rPr>
      </w:pPr>
      <w:r w:rsidRPr="004F1CE7">
        <w:rPr>
          <w:sz w:val="22"/>
          <w:szCs w:val="22"/>
        </w:rPr>
        <w:t>Please see the table below for a break-down of invoice 105528, received from Motseng Facilities Management:</w:t>
      </w:r>
    </w:p>
    <w:p w:rsidR="004F1CE7" w:rsidRPr="004F1CE7" w:rsidRDefault="004F1CE7" w:rsidP="004F1CE7">
      <w:pPr>
        <w:rPr>
          <w:sz w:val="22"/>
          <w:szCs w:val="22"/>
        </w:rPr>
      </w:pPr>
    </w:p>
    <w:tbl>
      <w:tblPr>
        <w:tblW w:w="86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867"/>
        <w:gridCol w:w="1773"/>
      </w:tblGrid>
      <w:tr w:rsidR="004F1CE7" w:rsidRPr="004F1CE7" w:rsidTr="004F1CE7">
        <w:tc>
          <w:tcPr>
            <w:tcW w:w="6867" w:type="dxa"/>
            <w:shd w:val="clear" w:color="auto" w:fill="BFBFBF"/>
          </w:tcPr>
          <w:p w:rsidR="004F1CE7" w:rsidRPr="004F1CE7" w:rsidRDefault="004F1CE7" w:rsidP="004F1CE7">
            <w:pPr>
              <w:spacing w:after="120" w:line="260" w:lineRule="exact"/>
              <w:ind w:left="34" w:hanging="34"/>
              <w:rPr>
                <w:b/>
                <w:bCs/>
                <w:sz w:val="18"/>
                <w:szCs w:val="18"/>
                <w:lang w:val="en-ZA"/>
              </w:rPr>
            </w:pPr>
            <w:r w:rsidRPr="004F1CE7">
              <w:rPr>
                <w:b/>
                <w:bCs/>
                <w:sz w:val="18"/>
                <w:szCs w:val="18"/>
                <w:lang w:val="en-ZA"/>
              </w:rPr>
              <w:t>BREAK-DOWN</w:t>
            </w:r>
          </w:p>
        </w:tc>
        <w:tc>
          <w:tcPr>
            <w:tcW w:w="1773" w:type="dxa"/>
            <w:shd w:val="clear" w:color="auto" w:fill="BFBFBF"/>
          </w:tcPr>
          <w:p w:rsidR="004F1CE7" w:rsidRPr="004F1CE7" w:rsidRDefault="004F1CE7" w:rsidP="004F1CE7">
            <w:pPr>
              <w:spacing w:after="120" w:line="260" w:lineRule="exact"/>
              <w:ind w:left="357" w:hanging="357"/>
              <w:jc w:val="center"/>
              <w:rPr>
                <w:b/>
                <w:bCs/>
                <w:sz w:val="18"/>
                <w:szCs w:val="18"/>
                <w:lang w:val="en-ZA"/>
              </w:rPr>
            </w:pPr>
            <w:r w:rsidRPr="004F1CE7">
              <w:rPr>
                <w:b/>
                <w:bCs/>
                <w:sz w:val="18"/>
                <w:szCs w:val="18"/>
                <w:lang w:val="en-ZA"/>
              </w:rPr>
              <w:t>R</w:t>
            </w:r>
          </w:p>
        </w:tc>
      </w:tr>
      <w:tr w:rsidR="004F1CE7" w:rsidRPr="004F1CE7" w:rsidTr="00F946F2">
        <w:tc>
          <w:tcPr>
            <w:tcW w:w="6867" w:type="dxa"/>
          </w:tcPr>
          <w:p w:rsidR="004F1CE7" w:rsidRPr="004F1CE7" w:rsidRDefault="004F1CE7" w:rsidP="004F1CE7">
            <w:pPr>
              <w:spacing w:after="120" w:line="260" w:lineRule="exact"/>
              <w:ind w:left="34" w:hanging="34"/>
              <w:rPr>
                <w:sz w:val="18"/>
                <w:szCs w:val="18"/>
                <w:lang w:val="en-ZA"/>
              </w:rPr>
            </w:pPr>
            <w:r w:rsidRPr="004F1CE7">
              <w:rPr>
                <w:sz w:val="18"/>
                <w:szCs w:val="18"/>
                <w:lang w:val="en-ZA"/>
              </w:rPr>
              <w:t xml:space="preserve">Total amount of the goods and services charged by </w:t>
            </w:r>
            <w:r w:rsidRPr="004F1CE7">
              <w:rPr>
                <w:sz w:val="18"/>
                <w:szCs w:val="18"/>
              </w:rPr>
              <w:t>Vetical International Holding</w:t>
            </w:r>
            <w:r w:rsidRPr="004F1CE7">
              <w:rPr>
                <w:sz w:val="18"/>
                <w:szCs w:val="18"/>
                <w:lang w:val="en-ZA"/>
              </w:rPr>
              <w:t xml:space="preserve"> to Motseng (including transport costs).</w:t>
            </w:r>
          </w:p>
        </w:tc>
        <w:tc>
          <w:tcPr>
            <w:tcW w:w="1773" w:type="dxa"/>
            <w:vAlign w:val="bottom"/>
          </w:tcPr>
          <w:p w:rsidR="004F1CE7" w:rsidRPr="004F1CE7" w:rsidRDefault="004F1CE7" w:rsidP="004F1CE7">
            <w:pPr>
              <w:spacing w:after="120" w:line="260" w:lineRule="exact"/>
              <w:ind w:left="357" w:hanging="357"/>
              <w:jc w:val="right"/>
              <w:rPr>
                <w:sz w:val="18"/>
                <w:szCs w:val="18"/>
                <w:lang w:val="en-ZA"/>
              </w:rPr>
            </w:pPr>
            <w:r w:rsidRPr="004F1CE7">
              <w:rPr>
                <w:sz w:val="18"/>
                <w:szCs w:val="18"/>
                <w:lang w:val="en-ZA"/>
              </w:rPr>
              <w:t>702 630,00</w:t>
            </w:r>
          </w:p>
        </w:tc>
      </w:tr>
      <w:tr w:rsidR="004F1CE7" w:rsidRPr="004F1CE7" w:rsidTr="00F946F2">
        <w:tc>
          <w:tcPr>
            <w:tcW w:w="6867" w:type="dxa"/>
          </w:tcPr>
          <w:p w:rsidR="004F1CE7" w:rsidRPr="004F1CE7" w:rsidRDefault="004F1CE7" w:rsidP="004F1CE7">
            <w:pPr>
              <w:spacing w:after="120" w:line="260" w:lineRule="exact"/>
              <w:ind w:left="34" w:hanging="34"/>
              <w:rPr>
                <w:i/>
                <w:iCs/>
                <w:sz w:val="18"/>
                <w:szCs w:val="18"/>
                <w:lang w:val="en-ZA"/>
              </w:rPr>
            </w:pPr>
            <w:r w:rsidRPr="004F1CE7">
              <w:rPr>
                <w:sz w:val="18"/>
                <w:szCs w:val="18"/>
                <w:lang w:val="en-ZA"/>
              </w:rPr>
              <w:t xml:space="preserve">12% Profit and attendance fee charged by Motseng Facilities Management </w:t>
            </w:r>
            <w:r w:rsidRPr="004F1CE7">
              <w:rPr>
                <w:i/>
                <w:iCs/>
                <w:sz w:val="18"/>
                <w:szCs w:val="18"/>
                <w:lang w:val="en-ZA"/>
              </w:rPr>
              <w:t>(R 702 630,00*12%)</w:t>
            </w:r>
          </w:p>
        </w:tc>
        <w:tc>
          <w:tcPr>
            <w:tcW w:w="1773" w:type="dxa"/>
            <w:vAlign w:val="bottom"/>
          </w:tcPr>
          <w:p w:rsidR="004F1CE7" w:rsidRPr="004F1CE7" w:rsidRDefault="004F1CE7" w:rsidP="004F1CE7">
            <w:pPr>
              <w:spacing w:after="120" w:line="260" w:lineRule="exact"/>
              <w:ind w:left="357" w:hanging="357"/>
              <w:jc w:val="right"/>
              <w:rPr>
                <w:rFonts w:cs="Times New Roman"/>
                <w:sz w:val="18"/>
                <w:szCs w:val="18"/>
              </w:rPr>
            </w:pPr>
            <w:r w:rsidRPr="004F1CE7">
              <w:rPr>
                <w:rFonts w:cs="Times New Roman"/>
                <w:sz w:val="18"/>
                <w:szCs w:val="18"/>
              </w:rPr>
              <w:t>84 315,60</w:t>
            </w:r>
          </w:p>
        </w:tc>
      </w:tr>
      <w:tr w:rsidR="004F1CE7" w:rsidRPr="004F1CE7" w:rsidTr="00F946F2">
        <w:tc>
          <w:tcPr>
            <w:tcW w:w="6867" w:type="dxa"/>
          </w:tcPr>
          <w:p w:rsidR="004F1CE7" w:rsidRPr="004F1CE7" w:rsidRDefault="004F1CE7" w:rsidP="004F1CE7">
            <w:pPr>
              <w:spacing w:after="120" w:line="260" w:lineRule="exact"/>
              <w:ind w:left="34" w:hanging="34"/>
              <w:rPr>
                <w:sz w:val="18"/>
                <w:szCs w:val="18"/>
                <w:lang w:val="en-ZA"/>
              </w:rPr>
            </w:pPr>
            <w:r w:rsidRPr="004F1CE7">
              <w:rPr>
                <w:sz w:val="18"/>
                <w:szCs w:val="18"/>
                <w:lang w:val="en-ZA"/>
              </w:rPr>
              <w:t>Total amount (Excluding VAT)</w:t>
            </w:r>
          </w:p>
        </w:tc>
        <w:tc>
          <w:tcPr>
            <w:tcW w:w="1773" w:type="dxa"/>
            <w:vAlign w:val="bottom"/>
          </w:tcPr>
          <w:p w:rsidR="004F1CE7" w:rsidRPr="004F1CE7" w:rsidRDefault="004F1CE7" w:rsidP="004F1CE7">
            <w:pPr>
              <w:spacing w:after="120" w:line="260" w:lineRule="exact"/>
              <w:ind w:left="357" w:hanging="357"/>
              <w:jc w:val="right"/>
              <w:rPr>
                <w:sz w:val="18"/>
                <w:szCs w:val="18"/>
                <w:lang w:val="en-ZA"/>
              </w:rPr>
            </w:pPr>
            <w:r w:rsidRPr="004F1CE7">
              <w:rPr>
                <w:sz w:val="18"/>
                <w:szCs w:val="18"/>
                <w:lang w:val="en-ZA"/>
              </w:rPr>
              <w:t>786 945,60</w:t>
            </w:r>
          </w:p>
        </w:tc>
      </w:tr>
      <w:tr w:rsidR="004F1CE7" w:rsidRPr="004F1CE7" w:rsidTr="00F946F2">
        <w:tc>
          <w:tcPr>
            <w:tcW w:w="6867" w:type="dxa"/>
          </w:tcPr>
          <w:p w:rsidR="004F1CE7" w:rsidRPr="004F1CE7" w:rsidRDefault="004F1CE7" w:rsidP="004F1CE7">
            <w:pPr>
              <w:spacing w:after="120" w:line="260" w:lineRule="exact"/>
              <w:ind w:left="34" w:hanging="34"/>
              <w:rPr>
                <w:sz w:val="18"/>
                <w:szCs w:val="18"/>
                <w:lang w:val="en-ZA"/>
              </w:rPr>
            </w:pPr>
            <w:r w:rsidRPr="004F1CE7">
              <w:rPr>
                <w:sz w:val="18"/>
                <w:szCs w:val="18"/>
                <w:lang w:val="en-ZA"/>
              </w:rPr>
              <w:t>VAT @ 14%</w:t>
            </w:r>
          </w:p>
        </w:tc>
        <w:tc>
          <w:tcPr>
            <w:tcW w:w="1773" w:type="dxa"/>
            <w:vAlign w:val="bottom"/>
          </w:tcPr>
          <w:p w:rsidR="004F1CE7" w:rsidRPr="004F1CE7" w:rsidRDefault="004F1CE7" w:rsidP="004F1CE7">
            <w:pPr>
              <w:spacing w:after="120" w:line="260" w:lineRule="exact"/>
              <w:ind w:left="357" w:hanging="357"/>
              <w:jc w:val="right"/>
              <w:rPr>
                <w:rFonts w:cs="Times New Roman"/>
                <w:sz w:val="18"/>
                <w:szCs w:val="18"/>
              </w:rPr>
            </w:pPr>
            <w:r w:rsidRPr="004F1CE7">
              <w:rPr>
                <w:rFonts w:cs="Times New Roman"/>
                <w:sz w:val="18"/>
                <w:szCs w:val="18"/>
              </w:rPr>
              <w:t>110 172,38</w:t>
            </w:r>
          </w:p>
        </w:tc>
      </w:tr>
      <w:tr w:rsidR="004F1CE7" w:rsidRPr="004F1CE7" w:rsidTr="00F946F2">
        <w:tc>
          <w:tcPr>
            <w:tcW w:w="6867" w:type="dxa"/>
          </w:tcPr>
          <w:p w:rsidR="004F1CE7" w:rsidRPr="004F1CE7" w:rsidRDefault="004F1CE7" w:rsidP="004F1CE7">
            <w:pPr>
              <w:spacing w:after="120" w:line="260" w:lineRule="exact"/>
              <w:ind w:left="34" w:hanging="34"/>
              <w:rPr>
                <w:b/>
                <w:bCs/>
                <w:sz w:val="18"/>
                <w:szCs w:val="18"/>
                <w:lang w:val="en-ZA"/>
              </w:rPr>
            </w:pPr>
            <w:r w:rsidRPr="004F1CE7">
              <w:rPr>
                <w:b/>
                <w:bCs/>
                <w:sz w:val="18"/>
                <w:szCs w:val="18"/>
                <w:lang w:val="en-ZA"/>
              </w:rPr>
              <w:t>Total amount charged to DPW (including VAT)</w:t>
            </w:r>
          </w:p>
        </w:tc>
        <w:tc>
          <w:tcPr>
            <w:tcW w:w="1773" w:type="dxa"/>
            <w:vAlign w:val="bottom"/>
          </w:tcPr>
          <w:p w:rsidR="004F1CE7" w:rsidRPr="004F1CE7" w:rsidRDefault="004F1CE7" w:rsidP="004F1CE7">
            <w:pPr>
              <w:spacing w:after="120" w:line="260" w:lineRule="exact"/>
              <w:ind w:left="357" w:hanging="357"/>
              <w:jc w:val="right"/>
              <w:rPr>
                <w:b/>
                <w:bCs/>
                <w:sz w:val="18"/>
                <w:szCs w:val="18"/>
                <w:lang w:val="en-ZA"/>
              </w:rPr>
            </w:pPr>
            <w:r w:rsidRPr="004F1CE7">
              <w:rPr>
                <w:b/>
                <w:bCs/>
                <w:sz w:val="18"/>
                <w:szCs w:val="18"/>
                <w:lang w:val="en-ZA"/>
              </w:rPr>
              <w:t>897 117,98</w:t>
            </w:r>
          </w:p>
        </w:tc>
      </w:tr>
    </w:tbl>
    <w:p w:rsidR="004F1CE7" w:rsidRPr="004F1CE7" w:rsidRDefault="004F1CE7" w:rsidP="004F1CE7">
      <w:pPr>
        <w:ind w:left="1260"/>
        <w:rPr>
          <w:sz w:val="22"/>
          <w:szCs w:val="22"/>
        </w:rPr>
      </w:pPr>
    </w:p>
    <w:p w:rsidR="004F1CE7" w:rsidRPr="004F1CE7" w:rsidRDefault="004F1CE7" w:rsidP="004F1CE7">
      <w:pPr>
        <w:spacing w:after="120" w:line="260" w:lineRule="exact"/>
        <w:ind w:left="357" w:hanging="357"/>
        <w:rPr>
          <w:sz w:val="22"/>
          <w:szCs w:val="22"/>
        </w:rPr>
      </w:pPr>
      <w:r w:rsidRPr="004F1CE7">
        <w:rPr>
          <w:sz w:val="22"/>
          <w:szCs w:val="22"/>
        </w:rPr>
        <w:t>a)</w:t>
      </w:r>
      <w:r w:rsidRPr="004F1CE7">
        <w:rPr>
          <w:sz w:val="22"/>
          <w:szCs w:val="22"/>
        </w:rPr>
        <w:tab/>
        <w:t>From the information stated above it is clear that Motseng Facilities Management merely acted as a middle man between Vetical International Holding and the Department of Public Works. It appears as if Motseng Facilities Management performs the procurement functions on behalf of the department (i.e. obtaining quotations and awarding of the bid to a selected supplier); then proceeds to charge the department a 12% “handling fee” on the cost of the service charged by the winning supplier.</w:t>
      </w:r>
    </w:p>
    <w:p w:rsidR="004F1CE7" w:rsidRDefault="004F1CE7" w:rsidP="004F1CE7">
      <w:pPr>
        <w:ind w:left="426"/>
        <w:rPr>
          <w:sz w:val="22"/>
          <w:szCs w:val="22"/>
          <w:lang w:val="en-ZA"/>
        </w:rPr>
      </w:pPr>
      <w:r w:rsidRPr="00333EE3">
        <w:rPr>
          <w:sz w:val="22"/>
          <w:szCs w:val="22"/>
        </w:rPr>
        <w:t xml:space="preserve">Planning and consideration of the best value for money options is integral to demand management in deciding to outsource a function opposed to performing the function internally.  The service provided appears not to be of a specialised nature and the 12% profit made by the service provider could have been avoided had the service been provided by the department without using a service provider or if the </w:t>
      </w:r>
      <w:r w:rsidRPr="00333EE3">
        <w:rPr>
          <w:sz w:val="22"/>
          <w:szCs w:val="22"/>
          <w:lang w:val="en-ZA"/>
        </w:rPr>
        <w:t>service been procured directly from Vertical International Holding.</w:t>
      </w:r>
    </w:p>
    <w:p w:rsidR="004F1CE7" w:rsidRPr="004F1CE7" w:rsidRDefault="004F1CE7" w:rsidP="004F1CE7">
      <w:pPr>
        <w:ind w:left="426"/>
        <w:rPr>
          <w:sz w:val="22"/>
          <w:szCs w:val="22"/>
          <w:lang w:val="en-ZA"/>
        </w:rPr>
      </w:pPr>
    </w:p>
    <w:p w:rsidR="004F1CE7" w:rsidRPr="004F1CE7" w:rsidRDefault="004F1CE7" w:rsidP="004F1CE7">
      <w:pPr>
        <w:spacing w:after="120" w:line="260" w:lineRule="exact"/>
        <w:ind w:left="357" w:hanging="357"/>
        <w:rPr>
          <w:sz w:val="22"/>
          <w:szCs w:val="22"/>
        </w:rPr>
      </w:pPr>
      <w:r w:rsidRPr="004F1CE7">
        <w:rPr>
          <w:sz w:val="22"/>
          <w:szCs w:val="22"/>
        </w:rPr>
        <w:t>b)</w:t>
      </w:r>
      <w:r w:rsidRPr="004F1CE7">
        <w:rPr>
          <w:sz w:val="22"/>
          <w:szCs w:val="22"/>
        </w:rPr>
        <w:tab/>
        <w:t>Per inspection of the invoice 105528, dated 13 May 2011, and certification that invoice has been received by department, dated 13 May 2011, we noted that services were rendered before the order was issued and approved. The order was approved on 25 May 2011.</w:t>
      </w:r>
    </w:p>
    <w:p w:rsidR="004F1CE7" w:rsidRPr="004F1CE7" w:rsidRDefault="004F1CE7" w:rsidP="004F1CE7">
      <w:pPr>
        <w:spacing w:after="120" w:line="260" w:lineRule="exact"/>
        <w:ind w:left="357"/>
        <w:rPr>
          <w:sz w:val="22"/>
          <w:szCs w:val="22"/>
          <w:lang w:val="en-ZA"/>
        </w:rPr>
      </w:pPr>
      <w:r w:rsidRPr="004F1CE7">
        <w:rPr>
          <w:sz w:val="22"/>
          <w:szCs w:val="22"/>
          <w:lang w:val="en-ZA"/>
        </w:rPr>
        <w:t>No documentation was provided indicating reasons for the deviation from the applicable internal controls and legislation.</w:t>
      </w:r>
    </w:p>
    <w:p w:rsidR="004F1CE7" w:rsidRPr="004F1CE7" w:rsidRDefault="004F1CE7" w:rsidP="004F1CE7">
      <w:pPr>
        <w:spacing w:after="120" w:line="260" w:lineRule="exact"/>
        <w:ind w:left="357"/>
        <w:rPr>
          <w:sz w:val="22"/>
          <w:szCs w:val="22"/>
          <w:lang w:val="en-ZA"/>
        </w:rPr>
      </w:pPr>
      <w:r w:rsidRPr="004F1CE7">
        <w:rPr>
          <w:sz w:val="22"/>
          <w:szCs w:val="22"/>
          <w:lang w:val="en-ZA"/>
        </w:rPr>
        <w:t xml:space="preserve">It was also noted that no internal memo was provided indicating that the expense was approved prior to receipt of the service. </w:t>
      </w:r>
    </w:p>
    <w:p w:rsidR="004F1CE7" w:rsidRPr="004F1CE7" w:rsidRDefault="004F1CE7" w:rsidP="004F1CE7">
      <w:pPr>
        <w:spacing w:after="120" w:line="260" w:lineRule="exact"/>
        <w:ind w:left="357" w:hanging="357"/>
        <w:rPr>
          <w:sz w:val="22"/>
          <w:szCs w:val="22"/>
        </w:rPr>
      </w:pPr>
      <w:r w:rsidRPr="004F1CE7">
        <w:rPr>
          <w:sz w:val="22"/>
          <w:szCs w:val="22"/>
        </w:rPr>
        <w:t>c)</w:t>
      </w:r>
      <w:r w:rsidRPr="004F1CE7">
        <w:rPr>
          <w:sz w:val="22"/>
          <w:szCs w:val="22"/>
        </w:rPr>
        <w:tab/>
        <w:t>The above procurement was not listed in the procurement plan submitted to treasury as part of the department’s planned procurement for the year.</w:t>
      </w:r>
    </w:p>
    <w:p w:rsidR="004F1CE7" w:rsidRPr="004F1CE7" w:rsidRDefault="004F1CE7" w:rsidP="004F1CE7">
      <w:pPr>
        <w:spacing w:after="120" w:line="260" w:lineRule="exact"/>
        <w:ind w:left="357" w:hanging="357"/>
        <w:rPr>
          <w:sz w:val="22"/>
          <w:szCs w:val="22"/>
        </w:rPr>
      </w:pPr>
      <w:r w:rsidRPr="004F1CE7">
        <w:rPr>
          <w:sz w:val="22"/>
          <w:szCs w:val="22"/>
        </w:rPr>
        <w:lastRenderedPageBreak/>
        <w:t>d)</w:t>
      </w:r>
      <w:r w:rsidRPr="004F1CE7">
        <w:rPr>
          <w:sz w:val="22"/>
          <w:szCs w:val="22"/>
        </w:rPr>
        <w:tab/>
        <w:t>A PA-12 – approval by the sub/ special/ national/ regional bid adjudication committee signed by the previous CFO on 28 April 2011 was attached to batch 168 095. The title of the document is;</w:t>
      </w:r>
    </w:p>
    <w:p w:rsidR="004F1CE7" w:rsidRPr="004F1CE7" w:rsidRDefault="004F1CE7" w:rsidP="004F1CE7">
      <w:pPr>
        <w:spacing w:after="120" w:line="260" w:lineRule="exact"/>
        <w:ind w:left="357" w:hanging="357"/>
        <w:rPr>
          <w:sz w:val="22"/>
          <w:szCs w:val="22"/>
        </w:rPr>
      </w:pPr>
      <w:r w:rsidRPr="004F1CE7">
        <w:rPr>
          <w:sz w:val="22"/>
          <w:szCs w:val="22"/>
        </w:rPr>
        <w:tab/>
        <w:t>“WCS no 044107: Prestige Facilities: Prestige Portfoli – Facilities Management Contract (Motseng Facilities Management) Request for Extention)”</w:t>
      </w:r>
    </w:p>
    <w:p w:rsidR="004F1CE7" w:rsidRPr="004F1CE7" w:rsidRDefault="004F1CE7" w:rsidP="004F1CE7">
      <w:pPr>
        <w:spacing w:after="120" w:line="260" w:lineRule="exact"/>
        <w:ind w:left="357" w:hanging="357"/>
        <w:rPr>
          <w:sz w:val="22"/>
          <w:szCs w:val="22"/>
        </w:rPr>
      </w:pPr>
      <w:r w:rsidRPr="004F1CE7">
        <w:rPr>
          <w:sz w:val="22"/>
          <w:szCs w:val="22"/>
        </w:rPr>
        <w:tab/>
        <w:t>The committee members approving the extension was:</w:t>
      </w:r>
    </w:p>
    <w:p w:rsidR="004F1CE7" w:rsidRPr="004F1CE7" w:rsidRDefault="004F1CE7" w:rsidP="004F1CE7">
      <w:pPr>
        <w:numPr>
          <w:ilvl w:val="0"/>
          <w:numId w:val="3"/>
        </w:numPr>
        <w:spacing w:after="120" w:line="260" w:lineRule="exact"/>
        <w:rPr>
          <w:sz w:val="22"/>
          <w:szCs w:val="22"/>
        </w:rPr>
      </w:pPr>
      <w:r w:rsidRPr="004F1CE7">
        <w:rPr>
          <w:sz w:val="22"/>
          <w:szCs w:val="22"/>
        </w:rPr>
        <w:t>MS C Motsisi – the previous Chief Financial Officer</w:t>
      </w:r>
    </w:p>
    <w:p w:rsidR="004F1CE7" w:rsidRPr="004F1CE7" w:rsidRDefault="004F1CE7" w:rsidP="004F1CE7">
      <w:pPr>
        <w:numPr>
          <w:ilvl w:val="0"/>
          <w:numId w:val="3"/>
        </w:numPr>
        <w:spacing w:after="120" w:line="260" w:lineRule="exact"/>
        <w:rPr>
          <w:sz w:val="22"/>
          <w:szCs w:val="22"/>
        </w:rPr>
      </w:pPr>
      <w:r w:rsidRPr="004F1CE7">
        <w:rPr>
          <w:sz w:val="22"/>
          <w:szCs w:val="22"/>
        </w:rPr>
        <w:t>Mr T Tabane – the Chief Director SCM</w:t>
      </w:r>
    </w:p>
    <w:p w:rsidR="004F1CE7" w:rsidRPr="004F1CE7" w:rsidRDefault="004F1CE7" w:rsidP="004F1CE7">
      <w:pPr>
        <w:numPr>
          <w:ilvl w:val="0"/>
          <w:numId w:val="3"/>
        </w:numPr>
        <w:spacing w:after="120" w:line="260" w:lineRule="exact"/>
        <w:rPr>
          <w:sz w:val="22"/>
          <w:szCs w:val="22"/>
        </w:rPr>
      </w:pPr>
      <w:r w:rsidRPr="004F1CE7">
        <w:rPr>
          <w:sz w:val="22"/>
          <w:szCs w:val="22"/>
        </w:rPr>
        <w:t>Ms J Prinsloo – the Chief Director: Trading Account</w:t>
      </w:r>
    </w:p>
    <w:p w:rsidR="004F1CE7" w:rsidRPr="004F1CE7" w:rsidRDefault="004F1CE7" w:rsidP="004F1CE7">
      <w:pPr>
        <w:spacing w:after="120" w:line="260" w:lineRule="exact"/>
        <w:ind w:left="360"/>
        <w:rPr>
          <w:sz w:val="22"/>
          <w:szCs w:val="22"/>
        </w:rPr>
      </w:pPr>
    </w:p>
    <w:p w:rsidR="004F1CE7" w:rsidRPr="004F1CE7" w:rsidRDefault="004F1CE7" w:rsidP="004F1CE7">
      <w:pPr>
        <w:spacing w:after="120" w:line="260" w:lineRule="exact"/>
        <w:ind w:left="360"/>
        <w:rPr>
          <w:sz w:val="22"/>
          <w:szCs w:val="22"/>
        </w:rPr>
      </w:pPr>
      <w:r w:rsidRPr="004F1CE7">
        <w:rPr>
          <w:sz w:val="22"/>
          <w:szCs w:val="22"/>
        </w:rPr>
        <w:t>The latter was indicated as a comment on the PA-12:</w:t>
      </w:r>
    </w:p>
    <w:p w:rsidR="004F1CE7" w:rsidRPr="004F1CE7" w:rsidRDefault="004F1CE7" w:rsidP="004F1CE7">
      <w:pPr>
        <w:spacing w:after="120" w:line="260" w:lineRule="exact"/>
        <w:ind w:left="360"/>
        <w:rPr>
          <w:sz w:val="22"/>
          <w:szCs w:val="22"/>
        </w:rPr>
      </w:pPr>
      <w:r w:rsidRPr="004F1CE7">
        <w:rPr>
          <w:sz w:val="22"/>
          <w:szCs w:val="22"/>
        </w:rPr>
        <w:t>“Approval is granted for 9 months  - 31/12/2011. Approval is for the extension and not the budget. This is the second and final extension. The region must put in place a new contract before the expiry of this contract.”</w:t>
      </w:r>
    </w:p>
    <w:p w:rsidR="004F1CE7" w:rsidRPr="004F1CE7" w:rsidRDefault="004F1CE7" w:rsidP="004F1CE7">
      <w:pPr>
        <w:spacing w:after="120" w:line="260" w:lineRule="exact"/>
        <w:ind w:left="360"/>
        <w:rPr>
          <w:sz w:val="22"/>
          <w:szCs w:val="22"/>
        </w:rPr>
      </w:pPr>
      <w:r w:rsidRPr="004F1CE7">
        <w:rPr>
          <w:sz w:val="22"/>
          <w:szCs w:val="22"/>
        </w:rPr>
        <w:t>The previous CFO, other officials and the Acting Accounting Officer were aware that the Motseng Facilities Management contract is under investigation by SIU.</w:t>
      </w:r>
    </w:p>
    <w:p w:rsidR="004F1CE7" w:rsidRPr="004F1CE7" w:rsidRDefault="004F1CE7" w:rsidP="004F1CE7">
      <w:pPr>
        <w:spacing w:after="120" w:line="260" w:lineRule="exact"/>
        <w:ind w:left="360"/>
        <w:rPr>
          <w:sz w:val="22"/>
          <w:szCs w:val="22"/>
        </w:rPr>
      </w:pPr>
      <w:r w:rsidRPr="004F1CE7">
        <w:rPr>
          <w:sz w:val="22"/>
          <w:szCs w:val="22"/>
        </w:rPr>
        <w:t>The Acting Accounting Officer did therefore not take effective and appropriate steps to prevent irregular expenditure as required in terms of section 38(1)(c)(ii) of the PMFA. In terms of section 81(1) of the PFMA the latter constitutes financial misconduct.</w:t>
      </w:r>
    </w:p>
    <w:p w:rsidR="004F1CE7" w:rsidRPr="004F1CE7" w:rsidRDefault="004F1CE7" w:rsidP="004F1CE7">
      <w:pPr>
        <w:spacing w:after="120" w:line="260" w:lineRule="exact"/>
        <w:ind w:left="357"/>
        <w:rPr>
          <w:sz w:val="22"/>
          <w:szCs w:val="22"/>
        </w:rPr>
      </w:pPr>
      <w:r w:rsidRPr="004F1CE7">
        <w:rPr>
          <w:sz w:val="22"/>
          <w:szCs w:val="22"/>
        </w:rPr>
        <w:t>The previous CFO, the Chief Director SCM and the Chief Director: Trading Account did not comply with section 45(c) of the PFMA as they did not take effective and appropriate steps to prevent irregular expenditure with the extension of the Motseng Facilities Management contract.</w:t>
      </w:r>
    </w:p>
    <w:p w:rsidR="004F1CE7" w:rsidRPr="004F1CE7" w:rsidRDefault="004F1CE7" w:rsidP="004F1CE7">
      <w:pPr>
        <w:rPr>
          <w:rFonts w:cs="Times New Roman"/>
          <w:sz w:val="22"/>
          <w:szCs w:val="22"/>
        </w:rPr>
      </w:pPr>
    </w:p>
    <w:p w:rsidR="004F1CE7" w:rsidRPr="004F1CE7" w:rsidRDefault="007109A1" w:rsidP="004F1CE7">
      <w:pPr>
        <w:spacing w:after="100" w:afterAutospacing="1"/>
        <w:rPr>
          <w:sz w:val="22"/>
          <w:szCs w:val="22"/>
        </w:rPr>
      </w:pPr>
      <w:r>
        <w:rPr>
          <w:sz w:val="22"/>
          <w:szCs w:val="22"/>
        </w:rPr>
        <w:t>The finding occurred as a result of the fact that:</w:t>
      </w:r>
    </w:p>
    <w:p w:rsidR="004F1CE7" w:rsidRPr="004F1CE7" w:rsidRDefault="004F1CE7" w:rsidP="004F1CE7">
      <w:pPr>
        <w:spacing w:after="120" w:line="260" w:lineRule="exact"/>
        <w:ind w:left="357" w:hanging="357"/>
        <w:rPr>
          <w:sz w:val="22"/>
          <w:szCs w:val="22"/>
          <w:lang w:val="en-GB"/>
        </w:rPr>
      </w:pPr>
      <w:r w:rsidRPr="004F1CE7">
        <w:rPr>
          <w:sz w:val="22"/>
          <w:szCs w:val="22"/>
          <w:lang w:val="en-GB"/>
        </w:rPr>
        <w:t>a)</w:t>
      </w:r>
      <w:r w:rsidRPr="004F1CE7">
        <w:rPr>
          <w:sz w:val="22"/>
          <w:szCs w:val="22"/>
          <w:lang w:val="en-GB"/>
        </w:rPr>
        <w:tab/>
        <w:t>As per discussion with the Assistant Director: Interior – Prestige, it was noted that Prestige has a contract with Motseng Investments to render a variety of goods and services by way of sub-contractors. In this contract a profit margin was approved for Motseng Investments. He mentioned that the Department of Public Works: Prestige will not always be able to deal directly with the sub-contractor as these suppliers are not located on the prospective supplier lists. He however agrees that there might be certain other suppliers on the prospective supplier listing that might be able to render similar services, even at a cheaper price, but he noted that as most of the dealings, where they involve Motseng Investments, relates to projects that they need to finalise as soon as possible and there is not always time to follow a quotation procedure as it is time consuming. Involving Motseng Investments from the start is a much more time efficient process.</w:t>
      </w:r>
    </w:p>
    <w:p w:rsidR="004F1CE7" w:rsidRPr="004F1CE7" w:rsidRDefault="004F1CE7" w:rsidP="004F1CE7">
      <w:pPr>
        <w:spacing w:after="120" w:line="260" w:lineRule="exact"/>
        <w:ind w:left="357" w:hanging="357"/>
        <w:rPr>
          <w:rFonts w:cs="Times New Roman"/>
          <w:sz w:val="22"/>
          <w:szCs w:val="22"/>
        </w:rPr>
      </w:pPr>
      <w:r w:rsidRPr="004F1CE7">
        <w:rPr>
          <w:rFonts w:cs="Times New Roman"/>
          <w:sz w:val="22"/>
          <w:szCs w:val="22"/>
          <w:lang w:val="en-GB"/>
        </w:rPr>
        <w:t>b)</w:t>
      </w:r>
      <w:r w:rsidRPr="004F1CE7">
        <w:rPr>
          <w:rFonts w:cs="Times New Roman"/>
          <w:sz w:val="22"/>
          <w:szCs w:val="22"/>
          <w:lang w:val="en-GB"/>
        </w:rPr>
        <w:tab/>
        <w:t xml:space="preserve"> </w:t>
      </w:r>
      <w:r w:rsidRPr="004F1CE7">
        <w:rPr>
          <w:rFonts w:cs="Times New Roman"/>
          <w:sz w:val="22"/>
          <w:szCs w:val="22"/>
        </w:rPr>
        <w:t xml:space="preserve">As per discussion with Senior Administration Officer: Prestige (Monica) it was noted that procurement with Motseng Investment is different as the department will place an order with Motseng Investment  without issuing the government order form and once service has been rendered the department will then issue/approve a “Government order”. </w:t>
      </w:r>
    </w:p>
    <w:p w:rsidR="004F1CE7" w:rsidRPr="004F1CE7" w:rsidRDefault="004F1CE7" w:rsidP="004F1CE7">
      <w:pPr>
        <w:spacing w:after="120" w:line="260" w:lineRule="exact"/>
        <w:ind w:left="357" w:hanging="357"/>
        <w:rPr>
          <w:rFonts w:cs="Times New Roman"/>
          <w:sz w:val="22"/>
          <w:szCs w:val="22"/>
        </w:rPr>
      </w:pPr>
      <w:r w:rsidRPr="004F1CE7">
        <w:rPr>
          <w:rFonts w:cs="Times New Roman"/>
          <w:sz w:val="22"/>
          <w:szCs w:val="22"/>
        </w:rPr>
        <w:t>c)</w:t>
      </w:r>
      <w:r w:rsidRPr="004F1CE7">
        <w:rPr>
          <w:rFonts w:cs="Times New Roman"/>
          <w:sz w:val="22"/>
          <w:szCs w:val="22"/>
        </w:rPr>
        <w:tab/>
        <w:t xml:space="preserve">As per discussion with the ASD: Finance (SCM) it was noted that department only included suppliers that they intended on doing business with from August 2011 going forward, </w:t>
      </w:r>
      <w:r w:rsidRPr="004F1CE7">
        <w:rPr>
          <w:rFonts w:cs="Times New Roman"/>
          <w:sz w:val="22"/>
          <w:szCs w:val="22"/>
        </w:rPr>
        <w:lastRenderedPageBreak/>
        <w:t>however all the suppliers that they already had business dealings with prior to August 2011 were not included in the procurement plan.</w:t>
      </w:r>
    </w:p>
    <w:p w:rsidR="004F1CE7" w:rsidRPr="004F1CE7" w:rsidRDefault="004F1CE7" w:rsidP="004F1CE7">
      <w:pPr>
        <w:ind w:left="284" w:hanging="284"/>
        <w:contextualSpacing/>
        <w:rPr>
          <w:sz w:val="22"/>
          <w:szCs w:val="22"/>
          <w:lang w:val="en-GB"/>
        </w:rPr>
      </w:pPr>
    </w:p>
    <w:p w:rsidR="004F1CE7" w:rsidRPr="004F1CE7" w:rsidRDefault="007109A1" w:rsidP="004F1CE7">
      <w:pPr>
        <w:rPr>
          <w:sz w:val="22"/>
          <w:szCs w:val="22"/>
        </w:rPr>
      </w:pPr>
      <w:r>
        <w:rPr>
          <w:sz w:val="22"/>
          <w:szCs w:val="22"/>
        </w:rPr>
        <w:t>Impact of the finding:</w:t>
      </w:r>
    </w:p>
    <w:p w:rsidR="004F1CE7" w:rsidRPr="004F1CE7" w:rsidRDefault="004F1CE7" w:rsidP="004F1CE7">
      <w:pPr>
        <w:spacing w:after="120" w:line="260" w:lineRule="exact"/>
        <w:ind w:left="357" w:hanging="357"/>
        <w:rPr>
          <w:sz w:val="22"/>
          <w:szCs w:val="22"/>
        </w:rPr>
      </w:pPr>
    </w:p>
    <w:p w:rsidR="004F1CE7" w:rsidRPr="00333EE3" w:rsidRDefault="004F1CE7" w:rsidP="004F1CE7">
      <w:pPr>
        <w:numPr>
          <w:ilvl w:val="0"/>
          <w:numId w:val="2"/>
        </w:numPr>
        <w:ind w:left="709" w:hanging="709"/>
        <w:rPr>
          <w:sz w:val="22"/>
          <w:szCs w:val="22"/>
          <w:lang w:val="en-ZA"/>
        </w:rPr>
      </w:pPr>
      <w:r w:rsidRPr="00333EE3">
        <w:rPr>
          <w:sz w:val="22"/>
          <w:szCs w:val="22"/>
        </w:rPr>
        <w:t xml:space="preserve">The most economical option to provide services have not been considered and this resulted in spending </w:t>
      </w:r>
      <w:r w:rsidRPr="00333EE3">
        <w:rPr>
          <w:sz w:val="22"/>
          <w:szCs w:val="22"/>
          <w:lang w:val="en-ZA"/>
        </w:rPr>
        <w:t>R96 119,78 (R84 315,60*114/100)</w:t>
      </w:r>
      <w:r w:rsidRPr="00333EE3">
        <w:rPr>
          <w:sz w:val="22"/>
          <w:szCs w:val="22"/>
        </w:rPr>
        <w:t xml:space="preserve"> more on outsourcing a function that could have been performed internally.</w:t>
      </w:r>
    </w:p>
    <w:p w:rsidR="004F1CE7" w:rsidRPr="00333EE3" w:rsidRDefault="004F1CE7" w:rsidP="007109A1">
      <w:pPr>
        <w:spacing w:after="120" w:line="260" w:lineRule="exact"/>
        <w:ind w:left="357"/>
        <w:rPr>
          <w:sz w:val="22"/>
          <w:szCs w:val="22"/>
        </w:rPr>
      </w:pPr>
    </w:p>
    <w:p w:rsidR="004F1CE7" w:rsidRPr="004F1CE7" w:rsidRDefault="004F1CE7" w:rsidP="004F1CE7">
      <w:pPr>
        <w:numPr>
          <w:ilvl w:val="0"/>
          <w:numId w:val="2"/>
        </w:numPr>
        <w:spacing w:after="120" w:line="260" w:lineRule="exact"/>
        <w:ind w:left="357" w:hanging="357"/>
        <w:rPr>
          <w:sz w:val="22"/>
          <w:szCs w:val="22"/>
        </w:rPr>
      </w:pPr>
      <w:r w:rsidRPr="004F1CE7">
        <w:rPr>
          <w:sz w:val="22"/>
          <w:szCs w:val="22"/>
        </w:rPr>
        <w:t>The non compliance with paragraph 6.1 of Practice Note 8 of 2007/08 may possibly contribute to the expenditure of R800 998,20 being classified as irregular as an original, valid tax clearance certificate was not provided.</w:t>
      </w:r>
    </w:p>
    <w:p w:rsidR="004F1CE7" w:rsidRPr="004F1CE7" w:rsidRDefault="004F1CE7" w:rsidP="004F1CE7">
      <w:pPr>
        <w:spacing w:after="120" w:line="260" w:lineRule="exact"/>
        <w:ind w:left="357"/>
        <w:rPr>
          <w:rFonts w:ascii="Times New Roman" w:hAnsi="Times New Roman"/>
          <w:sz w:val="22"/>
          <w:szCs w:val="22"/>
        </w:rPr>
      </w:pPr>
      <w:r w:rsidRPr="004F1CE7">
        <w:rPr>
          <w:sz w:val="22"/>
          <w:szCs w:val="22"/>
        </w:rPr>
        <w:t>.</w:t>
      </w:r>
    </w:p>
    <w:p w:rsidR="004F1CE7" w:rsidRPr="004F1CE7" w:rsidRDefault="004F1CE7" w:rsidP="004F1CE7">
      <w:pPr>
        <w:numPr>
          <w:ilvl w:val="0"/>
          <w:numId w:val="2"/>
        </w:numPr>
        <w:spacing w:after="120" w:line="260" w:lineRule="exact"/>
        <w:ind w:left="357" w:hanging="357"/>
        <w:rPr>
          <w:sz w:val="22"/>
          <w:szCs w:val="22"/>
        </w:rPr>
      </w:pPr>
      <w:r w:rsidRPr="004F1CE7">
        <w:rPr>
          <w:sz w:val="22"/>
          <w:szCs w:val="22"/>
        </w:rPr>
        <w:t>Sufficient appropriate audit evidence could not be obtained that goods and services with a transaction value of over R500 000 were procured by means of a competitive bidding process as per the requirements of TR 16A6.1, TR 16A6.4 and National Treasury Practice Note 6 and 8 of 2007/08 due to the fact that the contract and other pertinent information was seized by the SIU.</w:t>
      </w:r>
    </w:p>
    <w:p w:rsidR="004F1CE7" w:rsidRPr="004F1CE7" w:rsidRDefault="004F1CE7" w:rsidP="004F1CE7">
      <w:pPr>
        <w:numPr>
          <w:ilvl w:val="0"/>
          <w:numId w:val="2"/>
        </w:numPr>
        <w:spacing w:after="120" w:line="260" w:lineRule="exact"/>
        <w:ind w:left="357" w:hanging="357"/>
        <w:rPr>
          <w:sz w:val="22"/>
          <w:szCs w:val="22"/>
        </w:rPr>
      </w:pPr>
      <w:r w:rsidRPr="004F1CE7">
        <w:rPr>
          <w:sz w:val="22"/>
          <w:szCs w:val="22"/>
        </w:rPr>
        <w:t>None compliance with the instruction note on enhancing compliance monitoring and improving transparency and accountability in SCM paragraph 3.1.1 issued by NT.</w:t>
      </w:r>
    </w:p>
    <w:p w:rsidR="004F1CE7" w:rsidRPr="004F1CE7" w:rsidRDefault="004F1CE7" w:rsidP="004F1CE7">
      <w:pPr>
        <w:spacing w:after="120" w:line="260" w:lineRule="exact"/>
        <w:ind w:left="357" w:hanging="357"/>
        <w:contextualSpacing/>
        <w:rPr>
          <w:sz w:val="22"/>
          <w:szCs w:val="22"/>
        </w:rPr>
      </w:pPr>
      <w:r w:rsidRPr="004F1CE7">
        <w:rPr>
          <w:sz w:val="22"/>
          <w:szCs w:val="22"/>
        </w:rPr>
        <w:t>e)</w:t>
      </w:r>
      <w:r w:rsidRPr="004F1CE7">
        <w:rPr>
          <w:sz w:val="22"/>
          <w:szCs w:val="22"/>
        </w:rPr>
        <w:tab/>
        <w:t>Non compliance with section 38(1)(c)(ii) as the accounting officer did not take appropriate and effective steps to prevent irregular expenditure with the extension of the Motseng Facilities Management contract.</w:t>
      </w:r>
    </w:p>
    <w:p w:rsidR="004F1CE7" w:rsidRPr="004F1CE7" w:rsidRDefault="004F1CE7" w:rsidP="004F1CE7">
      <w:pPr>
        <w:spacing w:after="120" w:line="260" w:lineRule="exact"/>
        <w:ind w:left="357" w:hanging="357"/>
        <w:contextualSpacing/>
        <w:rPr>
          <w:sz w:val="22"/>
          <w:szCs w:val="22"/>
        </w:rPr>
      </w:pPr>
      <w:r w:rsidRPr="004F1CE7">
        <w:rPr>
          <w:sz w:val="22"/>
          <w:szCs w:val="22"/>
        </w:rPr>
        <w:t xml:space="preserve">f) </w:t>
      </w:r>
      <w:r w:rsidRPr="004F1CE7">
        <w:rPr>
          <w:sz w:val="22"/>
          <w:szCs w:val="22"/>
        </w:rPr>
        <w:tab/>
        <w:t>Non compliance with section 45(c) as the previous CFO, the Chief Director SCM and the Chief Director: Trading Account did not take effective and appropriate steps to prevent irregular expenditure with the extension of the Motseng Facilities Management contract.</w:t>
      </w:r>
    </w:p>
    <w:p w:rsidR="004F1CE7" w:rsidRPr="004F1CE7" w:rsidRDefault="004F1CE7" w:rsidP="004F1CE7">
      <w:pPr>
        <w:spacing w:after="120" w:line="260" w:lineRule="exact"/>
        <w:ind w:left="357" w:hanging="357"/>
        <w:contextualSpacing/>
        <w:rPr>
          <w:sz w:val="22"/>
          <w:szCs w:val="22"/>
        </w:rPr>
      </w:pPr>
      <w:r w:rsidRPr="004F1CE7">
        <w:rPr>
          <w:sz w:val="22"/>
          <w:szCs w:val="22"/>
        </w:rPr>
        <w:t>g)</w:t>
      </w:r>
      <w:r w:rsidRPr="004F1CE7">
        <w:rPr>
          <w:sz w:val="22"/>
          <w:szCs w:val="22"/>
        </w:rPr>
        <w:tab/>
        <w:t>The fact that an order is approved after the expenditure was incurred is considered to be a control weakness.</w:t>
      </w:r>
    </w:p>
    <w:p w:rsidR="004F1CE7" w:rsidRPr="004F1CE7" w:rsidRDefault="004F1CE7" w:rsidP="004F1CE7">
      <w:pPr>
        <w:keepNext/>
        <w:widowControl w:val="0"/>
        <w:spacing w:after="120"/>
        <w:jc w:val="both"/>
        <w:outlineLvl w:val="1"/>
        <w:rPr>
          <w:b/>
          <w:bCs/>
          <w:sz w:val="22"/>
          <w:szCs w:val="22"/>
        </w:rPr>
      </w:pPr>
    </w:p>
    <w:p w:rsidR="004F1CE7" w:rsidRPr="004F1CE7" w:rsidRDefault="004F1CE7" w:rsidP="004F1CE7">
      <w:pPr>
        <w:keepNext/>
        <w:widowControl w:val="0"/>
        <w:spacing w:after="120"/>
        <w:jc w:val="both"/>
        <w:outlineLvl w:val="1"/>
        <w:rPr>
          <w:b/>
          <w:bCs/>
          <w:sz w:val="22"/>
          <w:szCs w:val="22"/>
        </w:rPr>
      </w:pPr>
      <w:r w:rsidRPr="004F1CE7">
        <w:rPr>
          <w:b/>
          <w:bCs/>
          <w:sz w:val="22"/>
          <w:szCs w:val="22"/>
        </w:rPr>
        <w:t>Internal control deficiency</w:t>
      </w:r>
    </w:p>
    <w:p w:rsidR="004F1CE7" w:rsidRPr="004F1CE7" w:rsidRDefault="004F1CE7" w:rsidP="004F1CE7">
      <w:pPr>
        <w:rPr>
          <w:sz w:val="22"/>
          <w:szCs w:val="22"/>
        </w:rPr>
      </w:pPr>
    </w:p>
    <w:p w:rsidR="004F1CE7" w:rsidRPr="004F1CE7" w:rsidRDefault="004F1CE7" w:rsidP="004F1CE7">
      <w:pPr>
        <w:keepNext/>
        <w:widowControl w:val="0"/>
        <w:autoSpaceDE w:val="0"/>
        <w:jc w:val="both"/>
        <w:outlineLvl w:val="1"/>
        <w:rPr>
          <w:sz w:val="22"/>
          <w:lang w:val="en-GB"/>
        </w:rPr>
      </w:pPr>
      <w:r w:rsidRPr="004F1CE7">
        <w:rPr>
          <w:sz w:val="22"/>
          <w:lang w:val="en-GB"/>
        </w:rPr>
        <w:t>Financial and performance management</w:t>
      </w:r>
    </w:p>
    <w:p w:rsidR="004F1CE7" w:rsidRPr="004F1CE7" w:rsidRDefault="004F1CE7" w:rsidP="004F1CE7">
      <w:pPr>
        <w:ind w:firstLine="720"/>
        <w:jc w:val="both"/>
        <w:rPr>
          <w:sz w:val="22"/>
          <w:szCs w:val="22"/>
        </w:rPr>
      </w:pPr>
    </w:p>
    <w:p w:rsidR="004F1CE7" w:rsidRPr="007109A1" w:rsidRDefault="007109A1" w:rsidP="007109A1">
      <w:pPr>
        <w:ind w:left="720" w:hanging="720"/>
        <w:jc w:val="both"/>
        <w:rPr>
          <w:iCs/>
          <w:sz w:val="22"/>
          <w:szCs w:val="22"/>
          <w:lang w:val="en-GB"/>
        </w:rPr>
      </w:pPr>
      <w:r w:rsidRPr="007109A1">
        <w:rPr>
          <w:iCs/>
          <w:sz w:val="22"/>
          <w:szCs w:val="22"/>
          <w:lang w:val="en-GB"/>
        </w:rPr>
        <w:t xml:space="preserve">a) </w:t>
      </w:r>
      <w:r w:rsidRPr="007109A1">
        <w:rPr>
          <w:iCs/>
          <w:sz w:val="22"/>
          <w:szCs w:val="22"/>
          <w:lang w:val="en-GB"/>
        </w:rPr>
        <w:tab/>
      </w:r>
      <w:r w:rsidR="004F1CE7" w:rsidRPr="007109A1">
        <w:rPr>
          <w:iCs/>
          <w:sz w:val="22"/>
          <w:szCs w:val="22"/>
          <w:lang w:val="en-GB"/>
        </w:rPr>
        <w:t>The department did not prepare regular, accurate and complete financial and performance reports that are supported and evidenced by reliable information.</w:t>
      </w:r>
    </w:p>
    <w:p w:rsidR="004F1CE7" w:rsidRPr="007109A1" w:rsidRDefault="004F1CE7" w:rsidP="004F1CE7">
      <w:pPr>
        <w:jc w:val="both"/>
        <w:rPr>
          <w:sz w:val="22"/>
          <w:szCs w:val="22"/>
          <w:lang w:val="en-GB"/>
        </w:rPr>
      </w:pPr>
    </w:p>
    <w:p w:rsidR="004F1CE7" w:rsidRPr="007109A1" w:rsidRDefault="007109A1" w:rsidP="007109A1">
      <w:pPr>
        <w:ind w:left="720" w:hanging="720"/>
        <w:jc w:val="both"/>
        <w:rPr>
          <w:sz w:val="22"/>
          <w:szCs w:val="22"/>
          <w:lang w:val="en-GB"/>
        </w:rPr>
      </w:pPr>
      <w:r w:rsidRPr="007109A1">
        <w:rPr>
          <w:sz w:val="22"/>
          <w:szCs w:val="22"/>
          <w:lang w:val="en-GB"/>
        </w:rPr>
        <w:t>b)</w:t>
      </w:r>
      <w:r w:rsidRPr="007109A1">
        <w:rPr>
          <w:sz w:val="22"/>
          <w:szCs w:val="22"/>
          <w:lang w:val="en-GB"/>
        </w:rPr>
        <w:tab/>
      </w:r>
      <w:r w:rsidR="004F1CE7" w:rsidRPr="007109A1">
        <w:rPr>
          <w:sz w:val="22"/>
          <w:szCs w:val="22"/>
          <w:lang w:val="en-GB"/>
        </w:rPr>
        <w:t>The department did not procure goods and services in accordance with the supply chain management requirements and then did not report it to those charged with governance and disclosed it as irregular expenditure in the financial statements.</w:t>
      </w:r>
    </w:p>
    <w:p w:rsidR="004F1CE7" w:rsidRPr="007109A1" w:rsidRDefault="004F1CE7" w:rsidP="004F1CE7">
      <w:pPr>
        <w:jc w:val="both"/>
        <w:rPr>
          <w:sz w:val="22"/>
          <w:szCs w:val="22"/>
          <w:lang w:val="en-GB"/>
        </w:rPr>
      </w:pPr>
    </w:p>
    <w:p w:rsidR="004F1CE7" w:rsidRPr="007109A1" w:rsidRDefault="007109A1" w:rsidP="007109A1">
      <w:pPr>
        <w:ind w:left="720" w:hanging="720"/>
        <w:jc w:val="both"/>
        <w:rPr>
          <w:iCs/>
          <w:sz w:val="22"/>
          <w:szCs w:val="22"/>
          <w:lang w:val="en-ZA"/>
        </w:rPr>
      </w:pPr>
      <w:r w:rsidRPr="007109A1">
        <w:rPr>
          <w:iCs/>
          <w:sz w:val="22"/>
          <w:szCs w:val="22"/>
        </w:rPr>
        <w:t>c)</w:t>
      </w:r>
      <w:r w:rsidRPr="007109A1">
        <w:rPr>
          <w:iCs/>
          <w:sz w:val="22"/>
          <w:szCs w:val="22"/>
        </w:rPr>
        <w:tab/>
      </w:r>
      <w:r w:rsidR="004F1CE7" w:rsidRPr="007109A1">
        <w:rPr>
          <w:iCs/>
          <w:sz w:val="22"/>
          <w:szCs w:val="22"/>
        </w:rPr>
        <w:t>The department did not review and monitor compliance with applicable laws and regulations.</w:t>
      </w:r>
    </w:p>
    <w:p w:rsidR="004F1CE7" w:rsidRPr="007109A1" w:rsidRDefault="004F1CE7" w:rsidP="004F1CE7">
      <w:pPr>
        <w:rPr>
          <w:rFonts w:cs="Times New Roman"/>
          <w:szCs w:val="20"/>
        </w:rPr>
      </w:pPr>
    </w:p>
    <w:p w:rsidR="004F1CE7" w:rsidRPr="007109A1" w:rsidRDefault="007109A1" w:rsidP="007109A1">
      <w:pPr>
        <w:ind w:left="720" w:hanging="720"/>
        <w:rPr>
          <w:rFonts w:cs="Times New Roman"/>
          <w:szCs w:val="20"/>
        </w:rPr>
      </w:pPr>
      <w:r w:rsidRPr="007109A1">
        <w:rPr>
          <w:rFonts w:cs="Times New Roman"/>
          <w:sz w:val="22"/>
          <w:szCs w:val="22"/>
          <w:lang w:val="en-GB"/>
        </w:rPr>
        <w:t>d)</w:t>
      </w:r>
      <w:r w:rsidRPr="007109A1">
        <w:rPr>
          <w:rFonts w:cs="Times New Roman"/>
          <w:sz w:val="22"/>
          <w:szCs w:val="22"/>
          <w:lang w:val="en-GB"/>
        </w:rPr>
        <w:tab/>
      </w:r>
      <w:r w:rsidR="004F1CE7" w:rsidRPr="007109A1">
        <w:rPr>
          <w:rFonts w:cs="Times New Roman"/>
          <w:sz w:val="22"/>
          <w:szCs w:val="22"/>
          <w:lang w:val="en-GB"/>
        </w:rPr>
        <w:t>The department did not procure goods and services in accordance with the supply chain management requirements.</w:t>
      </w:r>
    </w:p>
    <w:p w:rsidR="004F1CE7" w:rsidRPr="004F1CE7" w:rsidRDefault="004F1CE7" w:rsidP="004F1CE7">
      <w:pPr>
        <w:rPr>
          <w:rFonts w:cs="Times New Roman"/>
          <w:szCs w:val="20"/>
        </w:rPr>
      </w:pPr>
    </w:p>
    <w:p w:rsidR="004F1CE7" w:rsidRPr="004F1CE7" w:rsidRDefault="004F1CE7" w:rsidP="004F1CE7">
      <w:pPr>
        <w:keepNext/>
        <w:widowControl w:val="0"/>
        <w:spacing w:after="120"/>
        <w:jc w:val="both"/>
        <w:outlineLvl w:val="1"/>
        <w:rPr>
          <w:b/>
          <w:bCs/>
          <w:sz w:val="22"/>
          <w:szCs w:val="22"/>
        </w:rPr>
      </w:pPr>
      <w:r w:rsidRPr="004F1CE7">
        <w:rPr>
          <w:b/>
          <w:bCs/>
          <w:sz w:val="22"/>
          <w:szCs w:val="22"/>
        </w:rPr>
        <w:lastRenderedPageBreak/>
        <w:t>Recommendation</w:t>
      </w:r>
    </w:p>
    <w:p w:rsidR="004F1CE7" w:rsidRPr="004F1CE7" w:rsidRDefault="004F1CE7" w:rsidP="004F1CE7">
      <w:pPr>
        <w:spacing w:after="120" w:line="260" w:lineRule="exact"/>
        <w:ind w:left="357" w:hanging="357"/>
        <w:rPr>
          <w:rFonts w:cs="Times New Roman"/>
          <w:sz w:val="22"/>
          <w:szCs w:val="22"/>
        </w:rPr>
      </w:pPr>
      <w:r w:rsidRPr="004F1CE7">
        <w:rPr>
          <w:rFonts w:cs="Times New Roman"/>
          <w:sz w:val="22"/>
          <w:szCs w:val="22"/>
        </w:rPr>
        <w:t>a)</w:t>
      </w:r>
      <w:r w:rsidRPr="004F1CE7">
        <w:rPr>
          <w:rFonts w:cs="Times New Roman"/>
          <w:sz w:val="22"/>
          <w:szCs w:val="22"/>
        </w:rPr>
        <w:tab/>
        <w:t>A competitive bid process should be embarked upon as required by the PFMA and Treasury Regulations.  </w:t>
      </w:r>
    </w:p>
    <w:p w:rsidR="004F1CE7" w:rsidRPr="004F1CE7" w:rsidRDefault="004F1CE7" w:rsidP="004F1CE7">
      <w:pPr>
        <w:spacing w:after="120" w:line="260" w:lineRule="exact"/>
        <w:ind w:left="357" w:hanging="357"/>
        <w:rPr>
          <w:sz w:val="22"/>
          <w:szCs w:val="22"/>
        </w:rPr>
      </w:pPr>
      <w:r w:rsidRPr="004F1CE7">
        <w:rPr>
          <w:sz w:val="22"/>
          <w:szCs w:val="22"/>
        </w:rPr>
        <w:t>b)</w:t>
      </w:r>
      <w:r w:rsidRPr="004F1CE7">
        <w:rPr>
          <w:sz w:val="22"/>
          <w:szCs w:val="22"/>
        </w:rPr>
        <w:tab/>
        <w:t>The department must timeously update their prospective supplier list to include suppliers that can deliver services needed to avoid paying unnecessary fees.</w:t>
      </w:r>
    </w:p>
    <w:p w:rsidR="004F1CE7" w:rsidRPr="004F1CE7" w:rsidRDefault="004F1CE7" w:rsidP="004F1CE7">
      <w:pPr>
        <w:ind w:left="357" w:hanging="357"/>
        <w:jc w:val="both"/>
        <w:rPr>
          <w:sz w:val="22"/>
          <w:szCs w:val="22"/>
        </w:rPr>
      </w:pPr>
      <w:r w:rsidRPr="004F1CE7">
        <w:rPr>
          <w:sz w:val="22"/>
          <w:szCs w:val="22"/>
        </w:rPr>
        <w:t>c)</w:t>
      </w:r>
      <w:r w:rsidRPr="004F1CE7">
        <w:rPr>
          <w:sz w:val="22"/>
          <w:szCs w:val="22"/>
        </w:rPr>
        <w:tab/>
        <w:t>All purchases need to be approved prior to the receipt of goods and services either by way of a governmental purchase order or via an internal memo.</w:t>
      </w:r>
    </w:p>
    <w:p w:rsidR="004F1CE7" w:rsidRPr="004F1CE7" w:rsidRDefault="004F1CE7" w:rsidP="004F1CE7">
      <w:pPr>
        <w:ind w:left="357" w:hanging="357"/>
        <w:jc w:val="both"/>
        <w:rPr>
          <w:sz w:val="22"/>
          <w:szCs w:val="22"/>
        </w:rPr>
      </w:pPr>
    </w:p>
    <w:p w:rsidR="004F1CE7" w:rsidRPr="004F1CE7" w:rsidRDefault="004F1CE7" w:rsidP="004F1CE7">
      <w:pPr>
        <w:tabs>
          <w:tab w:val="left" w:pos="720"/>
        </w:tabs>
        <w:ind w:left="284" w:hanging="284"/>
        <w:jc w:val="both"/>
        <w:rPr>
          <w:sz w:val="22"/>
          <w:szCs w:val="22"/>
        </w:rPr>
      </w:pPr>
      <w:r w:rsidRPr="004F1CE7">
        <w:rPr>
          <w:sz w:val="22"/>
          <w:szCs w:val="22"/>
        </w:rPr>
        <w:t>d)</w:t>
      </w:r>
      <w:r w:rsidRPr="004F1CE7">
        <w:rPr>
          <w:sz w:val="22"/>
          <w:szCs w:val="22"/>
        </w:rPr>
        <w:tab/>
        <w:t xml:space="preserve">All planned procurement above R500 000,00 should be reported to National Treasury in line with Instruction Note 32. </w:t>
      </w:r>
    </w:p>
    <w:p w:rsidR="004F1CE7" w:rsidRPr="004F1CE7" w:rsidRDefault="004F1CE7" w:rsidP="004F1CE7">
      <w:pPr>
        <w:tabs>
          <w:tab w:val="left" w:pos="720"/>
        </w:tabs>
        <w:ind w:left="284" w:hanging="284"/>
        <w:jc w:val="both"/>
        <w:rPr>
          <w:sz w:val="22"/>
          <w:szCs w:val="22"/>
        </w:rPr>
      </w:pPr>
    </w:p>
    <w:p w:rsidR="004F1CE7" w:rsidRPr="004F1CE7" w:rsidRDefault="004F1CE7" w:rsidP="004F1CE7">
      <w:pPr>
        <w:tabs>
          <w:tab w:val="left" w:pos="720"/>
        </w:tabs>
        <w:ind w:left="284" w:hanging="284"/>
        <w:jc w:val="both"/>
        <w:rPr>
          <w:sz w:val="22"/>
          <w:szCs w:val="22"/>
        </w:rPr>
      </w:pPr>
      <w:r w:rsidRPr="004F1CE7">
        <w:rPr>
          <w:sz w:val="22"/>
          <w:szCs w:val="22"/>
        </w:rPr>
        <w:t>e)</w:t>
      </w:r>
      <w:r w:rsidRPr="004F1CE7">
        <w:rPr>
          <w:sz w:val="22"/>
          <w:szCs w:val="22"/>
        </w:rPr>
        <w:tab/>
        <w:t>A post-performance assessment of procurement should be performed in order to determine if the utilisaiton of the resources of the institutions were effective, efficient and transparent as required in terms of TR10.1.2.</w:t>
      </w:r>
    </w:p>
    <w:p w:rsidR="004F1CE7" w:rsidRPr="004F1CE7" w:rsidRDefault="004F1CE7" w:rsidP="004F1CE7">
      <w:pPr>
        <w:tabs>
          <w:tab w:val="left" w:pos="720"/>
        </w:tabs>
        <w:ind w:left="284" w:hanging="284"/>
        <w:jc w:val="both"/>
        <w:rPr>
          <w:sz w:val="22"/>
          <w:szCs w:val="22"/>
        </w:rPr>
      </w:pPr>
      <w:r w:rsidRPr="004F1CE7">
        <w:rPr>
          <w:sz w:val="22"/>
          <w:szCs w:val="22"/>
        </w:rPr>
        <w:t>f)</w:t>
      </w:r>
      <w:r w:rsidRPr="004F1CE7">
        <w:rPr>
          <w:sz w:val="22"/>
          <w:szCs w:val="22"/>
        </w:rPr>
        <w:tab/>
        <w:t>The reasons for the extension of a contract being investigated by the SIU should be investigated to determine if there was financial misconduct. If appropriate the required disciplinary actions need to be instigated against the relevant officials.</w:t>
      </w:r>
    </w:p>
    <w:p w:rsidR="004F1CE7" w:rsidRPr="004F1CE7" w:rsidRDefault="004F1CE7" w:rsidP="004F1CE7">
      <w:pPr>
        <w:ind w:left="284" w:hanging="284"/>
        <w:contextualSpacing/>
        <w:rPr>
          <w:b/>
          <w:bCs/>
          <w:sz w:val="22"/>
          <w:szCs w:val="22"/>
        </w:rPr>
      </w:pPr>
    </w:p>
    <w:p w:rsidR="004F1CE7" w:rsidRPr="004F1CE7" w:rsidRDefault="004F1CE7" w:rsidP="004F1CE7">
      <w:pPr>
        <w:ind w:left="284" w:hanging="284"/>
        <w:contextualSpacing/>
        <w:rPr>
          <w:b/>
          <w:bCs/>
          <w:sz w:val="22"/>
          <w:szCs w:val="22"/>
        </w:rPr>
      </w:pPr>
      <w:r w:rsidRPr="004F1CE7">
        <w:rPr>
          <w:b/>
          <w:bCs/>
          <w:sz w:val="22"/>
          <w:szCs w:val="22"/>
        </w:rPr>
        <w:t>Management response</w:t>
      </w:r>
    </w:p>
    <w:p w:rsidR="004F1CE7" w:rsidRPr="004F1CE7" w:rsidRDefault="004F1CE7" w:rsidP="004F1CE7">
      <w:pPr>
        <w:spacing w:after="120" w:line="260" w:lineRule="exact"/>
        <w:ind w:left="357" w:hanging="357"/>
        <w:contextualSpacing/>
        <w:rPr>
          <w:b/>
          <w:bCs/>
          <w:sz w:val="22"/>
          <w:szCs w:val="22"/>
        </w:rPr>
      </w:pPr>
    </w:p>
    <w:p w:rsidR="004F1CE7" w:rsidRPr="004F1CE7" w:rsidRDefault="004F1CE7" w:rsidP="004F1CE7">
      <w:pPr>
        <w:spacing w:after="120" w:line="260" w:lineRule="exact"/>
        <w:ind w:left="357" w:hanging="357"/>
        <w:rPr>
          <w:rFonts w:cs="Times New Roman"/>
          <w:sz w:val="22"/>
          <w:szCs w:val="22"/>
        </w:rPr>
      </w:pPr>
      <w:r w:rsidRPr="004F1CE7">
        <w:rPr>
          <w:rFonts w:cs="Times New Roman"/>
          <w:sz w:val="22"/>
          <w:szCs w:val="22"/>
        </w:rPr>
        <w:t>a)</w:t>
      </w:r>
      <w:r w:rsidRPr="004F1CE7">
        <w:rPr>
          <w:rFonts w:cs="Times New Roman"/>
          <w:sz w:val="22"/>
          <w:szCs w:val="22"/>
        </w:rPr>
        <w:tab/>
        <w:t>I am in agreement with the finding for the following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374"/>
        <w:gridCol w:w="1080"/>
        <w:gridCol w:w="1170"/>
      </w:tblGrid>
      <w:tr w:rsidR="004F1CE7" w:rsidRPr="007109A1" w:rsidTr="007109A1">
        <w:tc>
          <w:tcPr>
            <w:tcW w:w="6374" w:type="dxa"/>
            <w:shd w:val="clear" w:color="auto" w:fill="BFBFBF" w:themeFill="background1" w:themeFillShade="BF"/>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t>DESCRIPTION</w:t>
            </w:r>
          </w:p>
        </w:tc>
        <w:tc>
          <w:tcPr>
            <w:tcW w:w="2250" w:type="dxa"/>
            <w:gridSpan w:val="2"/>
            <w:shd w:val="clear" w:color="auto" w:fill="BFBFBF" w:themeFill="background1" w:themeFillShade="BF"/>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t>RESPONSE</w:t>
            </w:r>
          </w:p>
        </w:tc>
      </w:tr>
      <w:tr w:rsidR="004F1CE7" w:rsidRPr="007109A1" w:rsidTr="007109A1">
        <w:tc>
          <w:tcPr>
            <w:tcW w:w="6374" w:type="dxa"/>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Corrective action to be taken</w:t>
            </w:r>
          </w:p>
        </w:tc>
        <w:tc>
          <w:tcPr>
            <w:tcW w:w="2250" w:type="dxa"/>
            <w:gridSpan w:val="2"/>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 xml:space="preserve">Remove Events Management from Motseng Facilities Management Contract </w:t>
            </w:r>
          </w:p>
        </w:tc>
      </w:tr>
      <w:tr w:rsidR="004F1CE7" w:rsidRPr="007109A1" w:rsidTr="007109A1">
        <w:tc>
          <w:tcPr>
            <w:tcW w:w="6374" w:type="dxa"/>
            <w:vMerge w:val="restart"/>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Does the finding affect an amount disclosed in the financial statements</w:t>
            </w:r>
          </w:p>
        </w:tc>
        <w:tc>
          <w:tcPr>
            <w:tcW w:w="1080" w:type="dxa"/>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t>Yes</w:t>
            </w:r>
          </w:p>
        </w:tc>
        <w:tc>
          <w:tcPr>
            <w:tcW w:w="1170" w:type="dxa"/>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t>No</w:t>
            </w:r>
          </w:p>
        </w:tc>
      </w:tr>
      <w:tr w:rsidR="004F1CE7" w:rsidRPr="007109A1" w:rsidTr="007109A1">
        <w:tc>
          <w:tcPr>
            <w:tcW w:w="6374" w:type="dxa"/>
            <w:vMerge/>
          </w:tcPr>
          <w:p w:rsidR="004F1CE7" w:rsidRPr="007109A1" w:rsidRDefault="004F1CE7" w:rsidP="004F1CE7">
            <w:pPr>
              <w:keepNext/>
              <w:spacing w:line="260" w:lineRule="exact"/>
              <w:contextualSpacing/>
              <w:jc w:val="both"/>
              <w:rPr>
                <w:sz w:val="18"/>
                <w:szCs w:val="18"/>
                <w:lang w:eastAsia="en-ZA"/>
              </w:rPr>
            </w:pPr>
          </w:p>
        </w:tc>
        <w:tc>
          <w:tcPr>
            <w:tcW w:w="1080" w:type="dxa"/>
          </w:tcPr>
          <w:p w:rsidR="004F1CE7" w:rsidRPr="007109A1" w:rsidRDefault="004F1CE7" w:rsidP="004F1CE7">
            <w:pPr>
              <w:keepNext/>
              <w:spacing w:line="260" w:lineRule="exact"/>
              <w:contextualSpacing/>
              <w:jc w:val="both"/>
              <w:rPr>
                <w:sz w:val="18"/>
                <w:szCs w:val="18"/>
                <w:lang w:eastAsia="en-ZA"/>
              </w:rPr>
            </w:pPr>
          </w:p>
        </w:tc>
        <w:tc>
          <w:tcPr>
            <w:tcW w:w="1170" w:type="dxa"/>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t>No</w:t>
            </w:r>
          </w:p>
        </w:tc>
      </w:tr>
      <w:tr w:rsidR="004F1CE7" w:rsidRPr="007109A1" w:rsidTr="007109A1">
        <w:tc>
          <w:tcPr>
            <w:tcW w:w="6374" w:type="dxa"/>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If yes, what corrections will be made to the population</w:t>
            </w:r>
          </w:p>
        </w:tc>
        <w:tc>
          <w:tcPr>
            <w:tcW w:w="2250" w:type="dxa"/>
            <w:gridSpan w:val="2"/>
          </w:tcPr>
          <w:p w:rsidR="004F1CE7" w:rsidRPr="007109A1" w:rsidRDefault="004F1CE7" w:rsidP="004F1CE7">
            <w:pPr>
              <w:keepNext/>
              <w:spacing w:line="260" w:lineRule="exact"/>
              <w:contextualSpacing/>
              <w:jc w:val="both"/>
              <w:rPr>
                <w:sz w:val="18"/>
                <w:szCs w:val="18"/>
                <w:lang w:eastAsia="en-ZA"/>
              </w:rPr>
            </w:pPr>
          </w:p>
        </w:tc>
      </w:tr>
      <w:tr w:rsidR="004F1CE7" w:rsidRPr="007109A1" w:rsidTr="007109A1">
        <w:tc>
          <w:tcPr>
            <w:tcW w:w="6374" w:type="dxa"/>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 xml:space="preserve">If yes and no corrections will be made, the reason why such a conclusion has been reached should be indicated. </w:t>
            </w:r>
          </w:p>
        </w:tc>
        <w:tc>
          <w:tcPr>
            <w:tcW w:w="2250" w:type="dxa"/>
            <w:gridSpan w:val="2"/>
          </w:tcPr>
          <w:p w:rsidR="004F1CE7" w:rsidRPr="007109A1" w:rsidRDefault="004F1CE7" w:rsidP="004F1CE7">
            <w:pPr>
              <w:keepNext/>
              <w:spacing w:line="260" w:lineRule="exact"/>
              <w:contextualSpacing/>
              <w:jc w:val="both"/>
              <w:rPr>
                <w:sz w:val="18"/>
                <w:szCs w:val="18"/>
                <w:lang w:eastAsia="en-ZA"/>
              </w:rPr>
            </w:pPr>
          </w:p>
        </w:tc>
      </w:tr>
      <w:tr w:rsidR="004F1CE7" w:rsidRPr="007109A1" w:rsidTr="007109A1">
        <w:tc>
          <w:tcPr>
            <w:tcW w:w="6374" w:type="dxa"/>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Position of official responsible to take corrective actions</w:t>
            </w:r>
          </w:p>
        </w:tc>
        <w:tc>
          <w:tcPr>
            <w:tcW w:w="2250" w:type="dxa"/>
            <w:gridSpan w:val="2"/>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Chief Director</w:t>
            </w:r>
          </w:p>
        </w:tc>
      </w:tr>
      <w:tr w:rsidR="004F1CE7" w:rsidRPr="007109A1" w:rsidTr="007109A1">
        <w:tc>
          <w:tcPr>
            <w:tcW w:w="6374" w:type="dxa"/>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Estimated completion date for corrective action</w:t>
            </w:r>
          </w:p>
        </w:tc>
        <w:tc>
          <w:tcPr>
            <w:tcW w:w="2250" w:type="dxa"/>
            <w:gridSpan w:val="2"/>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01 August 2012</w:t>
            </w:r>
          </w:p>
        </w:tc>
      </w:tr>
    </w:tbl>
    <w:p w:rsidR="004F1CE7" w:rsidRPr="007109A1" w:rsidRDefault="004F1CE7" w:rsidP="004F1CE7">
      <w:pPr>
        <w:spacing w:after="120" w:line="260" w:lineRule="exact"/>
        <w:ind w:left="357" w:hanging="357"/>
        <w:rPr>
          <w:rFonts w:cs="Times New Roman"/>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122"/>
        <w:gridCol w:w="1440"/>
        <w:gridCol w:w="1214"/>
      </w:tblGrid>
      <w:tr w:rsidR="004F1CE7" w:rsidRPr="007109A1" w:rsidTr="007109A1">
        <w:tc>
          <w:tcPr>
            <w:tcW w:w="6122" w:type="dxa"/>
            <w:shd w:val="clear" w:color="auto" w:fill="BFBFBF" w:themeFill="background1" w:themeFillShade="BF"/>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t>DESCRIPTION</w:t>
            </w:r>
          </w:p>
        </w:tc>
        <w:tc>
          <w:tcPr>
            <w:tcW w:w="2654" w:type="dxa"/>
            <w:gridSpan w:val="2"/>
            <w:shd w:val="clear" w:color="auto" w:fill="BFBFBF" w:themeFill="background1" w:themeFillShade="BF"/>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t>RESPONSE</w:t>
            </w:r>
          </w:p>
        </w:tc>
      </w:tr>
      <w:tr w:rsidR="004F1CE7" w:rsidRPr="007109A1" w:rsidTr="007109A1">
        <w:tc>
          <w:tcPr>
            <w:tcW w:w="6122" w:type="dxa"/>
            <w:vMerge w:val="restart"/>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Does management agree with the root cause indicated</w:t>
            </w:r>
          </w:p>
        </w:tc>
        <w:tc>
          <w:tcPr>
            <w:tcW w:w="1440" w:type="dxa"/>
          </w:tcPr>
          <w:p w:rsidR="004F1CE7" w:rsidRPr="007109A1" w:rsidRDefault="004F1CE7" w:rsidP="004F1CE7">
            <w:pPr>
              <w:keepNext/>
              <w:spacing w:line="260" w:lineRule="exact"/>
              <w:contextualSpacing/>
              <w:jc w:val="both"/>
              <w:rPr>
                <w:sz w:val="18"/>
                <w:szCs w:val="18"/>
                <w:lang w:eastAsia="en-ZA"/>
              </w:rPr>
            </w:pPr>
            <w:r w:rsidRPr="007109A1">
              <w:rPr>
                <w:b/>
                <w:bCs/>
                <w:sz w:val="18"/>
                <w:szCs w:val="18"/>
                <w:lang w:eastAsia="en-ZA"/>
              </w:rPr>
              <w:t>Yes</w:t>
            </w:r>
          </w:p>
        </w:tc>
        <w:tc>
          <w:tcPr>
            <w:tcW w:w="1214" w:type="dxa"/>
          </w:tcPr>
          <w:p w:rsidR="004F1CE7" w:rsidRPr="007109A1" w:rsidRDefault="004F1CE7" w:rsidP="004F1CE7">
            <w:pPr>
              <w:keepNext/>
              <w:spacing w:line="260" w:lineRule="exact"/>
              <w:contextualSpacing/>
              <w:jc w:val="both"/>
              <w:rPr>
                <w:sz w:val="18"/>
                <w:szCs w:val="18"/>
                <w:lang w:eastAsia="en-ZA"/>
              </w:rPr>
            </w:pPr>
            <w:r w:rsidRPr="007109A1">
              <w:rPr>
                <w:b/>
                <w:bCs/>
                <w:sz w:val="18"/>
                <w:szCs w:val="18"/>
                <w:lang w:eastAsia="en-ZA"/>
              </w:rPr>
              <w:t>No</w:t>
            </w:r>
          </w:p>
        </w:tc>
      </w:tr>
      <w:tr w:rsidR="004F1CE7" w:rsidRPr="007109A1" w:rsidTr="007109A1">
        <w:tc>
          <w:tcPr>
            <w:tcW w:w="6122" w:type="dxa"/>
            <w:vMerge/>
          </w:tcPr>
          <w:p w:rsidR="004F1CE7" w:rsidRPr="007109A1" w:rsidRDefault="004F1CE7" w:rsidP="004F1CE7">
            <w:pPr>
              <w:keepNext/>
              <w:spacing w:line="260" w:lineRule="exact"/>
              <w:contextualSpacing/>
              <w:jc w:val="both"/>
              <w:rPr>
                <w:sz w:val="18"/>
                <w:szCs w:val="18"/>
                <w:lang w:eastAsia="en-ZA"/>
              </w:rPr>
            </w:pPr>
          </w:p>
        </w:tc>
        <w:tc>
          <w:tcPr>
            <w:tcW w:w="1440" w:type="dxa"/>
          </w:tcPr>
          <w:p w:rsidR="004F1CE7" w:rsidRPr="007109A1" w:rsidRDefault="004F1CE7" w:rsidP="004F1CE7">
            <w:pPr>
              <w:keepNext/>
              <w:spacing w:line="260" w:lineRule="exact"/>
              <w:contextualSpacing/>
              <w:jc w:val="both"/>
              <w:rPr>
                <w:sz w:val="18"/>
                <w:szCs w:val="18"/>
                <w:lang w:eastAsia="en-ZA"/>
              </w:rPr>
            </w:pPr>
          </w:p>
        </w:tc>
        <w:tc>
          <w:tcPr>
            <w:tcW w:w="1214" w:type="dxa"/>
          </w:tcPr>
          <w:p w:rsidR="004F1CE7" w:rsidRPr="007109A1" w:rsidRDefault="004F1CE7" w:rsidP="004F1CE7">
            <w:pPr>
              <w:keepNext/>
              <w:spacing w:line="260" w:lineRule="exact"/>
              <w:contextualSpacing/>
              <w:jc w:val="both"/>
              <w:rPr>
                <w:sz w:val="18"/>
                <w:szCs w:val="18"/>
                <w:lang w:eastAsia="en-ZA"/>
              </w:rPr>
            </w:pPr>
          </w:p>
        </w:tc>
      </w:tr>
      <w:tr w:rsidR="004F1CE7" w:rsidRPr="007109A1" w:rsidTr="007109A1">
        <w:tc>
          <w:tcPr>
            <w:tcW w:w="6122" w:type="dxa"/>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If management does not agree with the root cause indicated, please provide the root cause according to management.</w:t>
            </w:r>
          </w:p>
        </w:tc>
        <w:tc>
          <w:tcPr>
            <w:tcW w:w="2654" w:type="dxa"/>
            <w:gridSpan w:val="2"/>
          </w:tcPr>
          <w:p w:rsidR="004F1CE7" w:rsidRPr="007109A1" w:rsidRDefault="004F1CE7" w:rsidP="004F1CE7">
            <w:pPr>
              <w:keepNext/>
              <w:spacing w:line="260" w:lineRule="exact"/>
              <w:contextualSpacing/>
              <w:jc w:val="both"/>
              <w:rPr>
                <w:sz w:val="18"/>
                <w:szCs w:val="18"/>
                <w:lang w:eastAsia="en-ZA"/>
              </w:rPr>
            </w:pPr>
          </w:p>
        </w:tc>
      </w:tr>
    </w:tbl>
    <w:p w:rsidR="004F1CE7" w:rsidRPr="004F1CE7" w:rsidRDefault="004F1CE7" w:rsidP="004F1CE7">
      <w:pPr>
        <w:keepNext/>
        <w:spacing w:line="260" w:lineRule="exact"/>
        <w:ind w:left="360"/>
        <w:contextualSpacing/>
        <w:jc w:val="both"/>
        <w:rPr>
          <w:b/>
          <w:bCs/>
          <w:sz w:val="22"/>
          <w:szCs w:val="22"/>
        </w:rPr>
      </w:pPr>
    </w:p>
    <w:p w:rsidR="004F1CE7" w:rsidRPr="007109A1" w:rsidRDefault="004F1CE7" w:rsidP="004F1CE7">
      <w:pPr>
        <w:spacing w:after="120" w:line="260" w:lineRule="exact"/>
        <w:ind w:left="357" w:hanging="357"/>
        <w:rPr>
          <w:rFonts w:cs="Times New Roman"/>
          <w:iCs/>
          <w:sz w:val="22"/>
          <w:szCs w:val="22"/>
        </w:rPr>
      </w:pPr>
      <w:r w:rsidRPr="007109A1">
        <w:rPr>
          <w:rFonts w:cs="Times New Roman"/>
          <w:iCs/>
          <w:sz w:val="22"/>
          <w:szCs w:val="22"/>
        </w:rPr>
        <w:t>Name:</w:t>
      </w:r>
      <w:r w:rsidRPr="007109A1">
        <w:rPr>
          <w:rFonts w:eastAsia="Arial Unicode MS" w:cs="Times New Roman"/>
          <w:sz w:val="22"/>
          <w:szCs w:val="22"/>
        </w:rPr>
        <w:t xml:space="preserve">   Bassie Kgasoane</w:t>
      </w:r>
    </w:p>
    <w:p w:rsidR="004F1CE7" w:rsidRPr="007109A1" w:rsidRDefault="004F1CE7" w:rsidP="007109A1">
      <w:pPr>
        <w:spacing w:after="120" w:line="260" w:lineRule="exact"/>
        <w:rPr>
          <w:rFonts w:cs="Times New Roman"/>
          <w:sz w:val="22"/>
          <w:szCs w:val="22"/>
        </w:rPr>
      </w:pPr>
      <w:r w:rsidRPr="007109A1">
        <w:rPr>
          <w:rFonts w:cs="Times New Roman"/>
          <w:iCs/>
          <w:sz w:val="22"/>
          <w:szCs w:val="22"/>
        </w:rPr>
        <w:t xml:space="preserve">Position:  </w:t>
      </w:r>
      <w:r w:rsidRPr="007109A1">
        <w:rPr>
          <w:rFonts w:cs="Times New Roman"/>
          <w:sz w:val="22"/>
          <w:szCs w:val="22"/>
        </w:rPr>
        <w:t>Chief Director: Prestige</w:t>
      </w:r>
    </w:p>
    <w:p w:rsidR="004F1CE7" w:rsidRPr="007109A1" w:rsidRDefault="004F1CE7" w:rsidP="007109A1">
      <w:pPr>
        <w:spacing w:after="120" w:line="260" w:lineRule="exact"/>
        <w:rPr>
          <w:rFonts w:cs="Times New Roman"/>
          <w:sz w:val="22"/>
          <w:szCs w:val="22"/>
        </w:rPr>
      </w:pPr>
      <w:r w:rsidRPr="007109A1">
        <w:rPr>
          <w:rFonts w:cs="Times New Roman"/>
          <w:iCs/>
          <w:sz w:val="22"/>
          <w:szCs w:val="22"/>
        </w:rPr>
        <w:t xml:space="preserve">Date: </w:t>
      </w:r>
      <w:r w:rsidRPr="007109A1">
        <w:rPr>
          <w:rFonts w:cs="Times New Roman"/>
          <w:sz w:val="22"/>
          <w:szCs w:val="22"/>
        </w:rPr>
        <w:t>18 June 2012</w:t>
      </w:r>
    </w:p>
    <w:p w:rsidR="007109A1" w:rsidRDefault="007109A1" w:rsidP="004F1CE7">
      <w:pPr>
        <w:spacing w:after="120" w:line="260" w:lineRule="exact"/>
        <w:ind w:left="357" w:hanging="357"/>
        <w:rPr>
          <w:rFonts w:cs="Times New Roman"/>
          <w:sz w:val="22"/>
          <w:szCs w:val="22"/>
        </w:rPr>
      </w:pPr>
    </w:p>
    <w:p w:rsidR="004F1CE7" w:rsidRPr="004F1CE7" w:rsidRDefault="004F1CE7" w:rsidP="004F1CE7">
      <w:pPr>
        <w:spacing w:after="120" w:line="260" w:lineRule="exact"/>
        <w:ind w:left="357" w:hanging="357"/>
        <w:rPr>
          <w:rFonts w:cs="Times New Roman"/>
          <w:sz w:val="22"/>
          <w:szCs w:val="22"/>
        </w:rPr>
      </w:pPr>
      <w:r w:rsidRPr="004F1CE7">
        <w:rPr>
          <w:rFonts w:cs="Times New Roman"/>
          <w:sz w:val="22"/>
          <w:szCs w:val="22"/>
        </w:rPr>
        <w:t>b)</w:t>
      </w:r>
      <w:r w:rsidRPr="004F1CE7">
        <w:rPr>
          <w:rFonts w:cs="Times New Roman"/>
          <w:sz w:val="22"/>
          <w:szCs w:val="22"/>
        </w:rPr>
        <w:tab/>
        <w:t>I am in agreement with the finding for the following reasons: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296"/>
        <w:gridCol w:w="1069"/>
        <w:gridCol w:w="1149"/>
      </w:tblGrid>
      <w:tr w:rsidR="004F1CE7" w:rsidRPr="004F1CE7" w:rsidTr="007109A1">
        <w:tc>
          <w:tcPr>
            <w:tcW w:w="6296" w:type="dxa"/>
            <w:shd w:val="clear" w:color="auto" w:fill="BFBFBF" w:themeFill="background1" w:themeFillShade="BF"/>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lastRenderedPageBreak/>
              <w:t>DESCRIPTION</w:t>
            </w:r>
          </w:p>
        </w:tc>
        <w:tc>
          <w:tcPr>
            <w:tcW w:w="2218" w:type="dxa"/>
            <w:gridSpan w:val="2"/>
            <w:shd w:val="clear" w:color="auto" w:fill="BFBFBF" w:themeFill="background1" w:themeFillShade="BF"/>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t>RESPONSE</w:t>
            </w:r>
          </w:p>
        </w:tc>
      </w:tr>
      <w:tr w:rsidR="004F1CE7" w:rsidRPr="007109A1" w:rsidTr="00F946F2">
        <w:tc>
          <w:tcPr>
            <w:tcW w:w="6296" w:type="dxa"/>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Corrective action to be taken</w:t>
            </w:r>
          </w:p>
        </w:tc>
        <w:tc>
          <w:tcPr>
            <w:tcW w:w="2218" w:type="dxa"/>
            <w:gridSpan w:val="2"/>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An order need to be issued before the service is rendered.</w:t>
            </w:r>
          </w:p>
        </w:tc>
      </w:tr>
      <w:tr w:rsidR="004F1CE7" w:rsidRPr="007109A1" w:rsidTr="00F946F2">
        <w:tc>
          <w:tcPr>
            <w:tcW w:w="6296" w:type="dxa"/>
            <w:vMerge w:val="restart"/>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Does the finding affect an amount disclosed in the financial statements</w:t>
            </w:r>
          </w:p>
        </w:tc>
        <w:tc>
          <w:tcPr>
            <w:tcW w:w="1069" w:type="dxa"/>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t>Yes</w:t>
            </w:r>
          </w:p>
        </w:tc>
        <w:tc>
          <w:tcPr>
            <w:tcW w:w="1149" w:type="dxa"/>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t>No</w:t>
            </w:r>
          </w:p>
        </w:tc>
      </w:tr>
      <w:tr w:rsidR="004F1CE7" w:rsidRPr="007109A1" w:rsidTr="00F946F2">
        <w:tc>
          <w:tcPr>
            <w:tcW w:w="6296" w:type="dxa"/>
            <w:vMerge/>
          </w:tcPr>
          <w:p w:rsidR="004F1CE7" w:rsidRPr="007109A1" w:rsidRDefault="004F1CE7" w:rsidP="004F1CE7">
            <w:pPr>
              <w:keepNext/>
              <w:spacing w:line="260" w:lineRule="exact"/>
              <w:contextualSpacing/>
              <w:jc w:val="both"/>
              <w:rPr>
                <w:sz w:val="18"/>
                <w:szCs w:val="18"/>
                <w:lang w:eastAsia="en-ZA"/>
              </w:rPr>
            </w:pPr>
          </w:p>
        </w:tc>
        <w:tc>
          <w:tcPr>
            <w:tcW w:w="1069" w:type="dxa"/>
          </w:tcPr>
          <w:p w:rsidR="004F1CE7" w:rsidRPr="007109A1" w:rsidRDefault="004F1CE7" w:rsidP="004F1CE7">
            <w:pPr>
              <w:keepNext/>
              <w:spacing w:line="260" w:lineRule="exact"/>
              <w:contextualSpacing/>
              <w:jc w:val="both"/>
              <w:rPr>
                <w:sz w:val="18"/>
                <w:szCs w:val="18"/>
                <w:lang w:eastAsia="en-ZA"/>
              </w:rPr>
            </w:pPr>
          </w:p>
        </w:tc>
        <w:tc>
          <w:tcPr>
            <w:tcW w:w="1149" w:type="dxa"/>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t>No</w:t>
            </w:r>
          </w:p>
        </w:tc>
      </w:tr>
      <w:tr w:rsidR="004F1CE7" w:rsidRPr="007109A1" w:rsidTr="00F946F2">
        <w:tc>
          <w:tcPr>
            <w:tcW w:w="6296" w:type="dxa"/>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If yes, what corrections will be made to the population</w:t>
            </w:r>
          </w:p>
        </w:tc>
        <w:tc>
          <w:tcPr>
            <w:tcW w:w="2218" w:type="dxa"/>
            <w:gridSpan w:val="2"/>
          </w:tcPr>
          <w:p w:rsidR="004F1CE7" w:rsidRPr="007109A1" w:rsidRDefault="004F1CE7" w:rsidP="004F1CE7">
            <w:pPr>
              <w:keepNext/>
              <w:spacing w:line="260" w:lineRule="exact"/>
              <w:contextualSpacing/>
              <w:jc w:val="both"/>
              <w:rPr>
                <w:sz w:val="18"/>
                <w:szCs w:val="18"/>
                <w:lang w:eastAsia="en-ZA"/>
              </w:rPr>
            </w:pPr>
          </w:p>
        </w:tc>
      </w:tr>
      <w:tr w:rsidR="004F1CE7" w:rsidRPr="007109A1" w:rsidTr="00F946F2">
        <w:tc>
          <w:tcPr>
            <w:tcW w:w="6296" w:type="dxa"/>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 xml:space="preserve">If yes and no corrections will be made, the reason why such a conclusion has been reached should be indicated. </w:t>
            </w:r>
          </w:p>
        </w:tc>
        <w:tc>
          <w:tcPr>
            <w:tcW w:w="2218" w:type="dxa"/>
            <w:gridSpan w:val="2"/>
          </w:tcPr>
          <w:p w:rsidR="004F1CE7" w:rsidRPr="007109A1" w:rsidRDefault="004F1CE7" w:rsidP="004F1CE7">
            <w:pPr>
              <w:keepNext/>
              <w:spacing w:line="260" w:lineRule="exact"/>
              <w:contextualSpacing/>
              <w:jc w:val="both"/>
              <w:rPr>
                <w:sz w:val="18"/>
                <w:szCs w:val="18"/>
                <w:lang w:eastAsia="en-ZA"/>
              </w:rPr>
            </w:pPr>
          </w:p>
        </w:tc>
      </w:tr>
      <w:tr w:rsidR="004F1CE7" w:rsidRPr="007109A1" w:rsidTr="00F946F2">
        <w:tc>
          <w:tcPr>
            <w:tcW w:w="6296" w:type="dxa"/>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Position of official responsible to take corrective actions</w:t>
            </w:r>
          </w:p>
        </w:tc>
        <w:tc>
          <w:tcPr>
            <w:tcW w:w="2218" w:type="dxa"/>
            <w:gridSpan w:val="2"/>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Director: Prestige</w:t>
            </w:r>
          </w:p>
        </w:tc>
      </w:tr>
      <w:tr w:rsidR="004F1CE7" w:rsidRPr="007109A1" w:rsidTr="00F946F2">
        <w:tc>
          <w:tcPr>
            <w:tcW w:w="6296" w:type="dxa"/>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Estimated completion date for corrective action</w:t>
            </w:r>
          </w:p>
        </w:tc>
        <w:tc>
          <w:tcPr>
            <w:tcW w:w="2218" w:type="dxa"/>
            <w:gridSpan w:val="2"/>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01 August 2012</w:t>
            </w:r>
          </w:p>
        </w:tc>
      </w:tr>
    </w:tbl>
    <w:p w:rsidR="004F1CE7" w:rsidRPr="007109A1" w:rsidRDefault="004F1CE7" w:rsidP="004F1CE7">
      <w:pPr>
        <w:keepNext/>
        <w:spacing w:after="120" w:line="260" w:lineRule="exact"/>
        <w:ind w:left="357"/>
        <w:rPr>
          <w:rFonts w:cs="Times New Roman"/>
          <w:b/>
          <w:bCs/>
          <w:sz w:val="18"/>
          <w:szCs w:val="18"/>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80"/>
        <w:gridCol w:w="1080"/>
        <w:gridCol w:w="1214"/>
      </w:tblGrid>
      <w:tr w:rsidR="004F1CE7" w:rsidRPr="007109A1" w:rsidTr="007109A1">
        <w:tc>
          <w:tcPr>
            <w:tcW w:w="6480" w:type="dxa"/>
            <w:shd w:val="clear" w:color="auto" w:fill="BFBFBF" w:themeFill="background1" w:themeFillShade="BF"/>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t>DESCRIPTION</w:t>
            </w:r>
          </w:p>
        </w:tc>
        <w:tc>
          <w:tcPr>
            <w:tcW w:w="2294" w:type="dxa"/>
            <w:gridSpan w:val="2"/>
            <w:shd w:val="clear" w:color="auto" w:fill="BFBFBF" w:themeFill="background1" w:themeFillShade="BF"/>
          </w:tcPr>
          <w:p w:rsidR="004F1CE7" w:rsidRPr="007109A1" w:rsidRDefault="004F1CE7" w:rsidP="004F1CE7">
            <w:pPr>
              <w:keepNext/>
              <w:spacing w:line="260" w:lineRule="exact"/>
              <w:contextualSpacing/>
              <w:jc w:val="both"/>
              <w:rPr>
                <w:b/>
                <w:bCs/>
                <w:sz w:val="18"/>
                <w:szCs w:val="18"/>
                <w:lang w:eastAsia="en-ZA"/>
              </w:rPr>
            </w:pPr>
            <w:r w:rsidRPr="007109A1">
              <w:rPr>
                <w:b/>
                <w:bCs/>
                <w:sz w:val="18"/>
                <w:szCs w:val="18"/>
                <w:lang w:eastAsia="en-ZA"/>
              </w:rPr>
              <w:t>RESPONSE</w:t>
            </w:r>
          </w:p>
        </w:tc>
      </w:tr>
      <w:tr w:rsidR="004F1CE7" w:rsidRPr="007109A1" w:rsidTr="00F946F2">
        <w:tc>
          <w:tcPr>
            <w:tcW w:w="6480" w:type="dxa"/>
            <w:vMerge w:val="restart"/>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Does management agree with the root cause indicated</w:t>
            </w:r>
          </w:p>
        </w:tc>
        <w:tc>
          <w:tcPr>
            <w:tcW w:w="1080" w:type="dxa"/>
          </w:tcPr>
          <w:p w:rsidR="004F1CE7" w:rsidRPr="007109A1" w:rsidRDefault="004F1CE7" w:rsidP="004F1CE7">
            <w:pPr>
              <w:keepNext/>
              <w:spacing w:line="260" w:lineRule="exact"/>
              <w:contextualSpacing/>
              <w:jc w:val="both"/>
              <w:rPr>
                <w:sz w:val="18"/>
                <w:szCs w:val="18"/>
                <w:lang w:eastAsia="en-ZA"/>
              </w:rPr>
            </w:pPr>
            <w:r w:rsidRPr="007109A1">
              <w:rPr>
                <w:b/>
                <w:bCs/>
                <w:sz w:val="18"/>
                <w:szCs w:val="18"/>
                <w:lang w:eastAsia="en-ZA"/>
              </w:rPr>
              <w:t>Yes</w:t>
            </w:r>
          </w:p>
        </w:tc>
        <w:tc>
          <w:tcPr>
            <w:tcW w:w="1214" w:type="dxa"/>
          </w:tcPr>
          <w:p w:rsidR="004F1CE7" w:rsidRPr="007109A1" w:rsidRDefault="004F1CE7" w:rsidP="004F1CE7">
            <w:pPr>
              <w:keepNext/>
              <w:spacing w:line="260" w:lineRule="exact"/>
              <w:contextualSpacing/>
              <w:jc w:val="both"/>
              <w:rPr>
                <w:sz w:val="18"/>
                <w:szCs w:val="18"/>
                <w:lang w:eastAsia="en-ZA"/>
              </w:rPr>
            </w:pPr>
            <w:r w:rsidRPr="007109A1">
              <w:rPr>
                <w:b/>
                <w:bCs/>
                <w:sz w:val="18"/>
                <w:szCs w:val="18"/>
                <w:lang w:eastAsia="en-ZA"/>
              </w:rPr>
              <w:t>No</w:t>
            </w:r>
          </w:p>
        </w:tc>
      </w:tr>
      <w:tr w:rsidR="004F1CE7" w:rsidRPr="007109A1" w:rsidTr="00F946F2">
        <w:tc>
          <w:tcPr>
            <w:tcW w:w="6480" w:type="dxa"/>
            <w:vMerge/>
          </w:tcPr>
          <w:p w:rsidR="004F1CE7" w:rsidRPr="007109A1" w:rsidRDefault="004F1CE7" w:rsidP="004F1CE7">
            <w:pPr>
              <w:keepNext/>
              <w:spacing w:line="260" w:lineRule="exact"/>
              <w:contextualSpacing/>
              <w:jc w:val="both"/>
              <w:rPr>
                <w:sz w:val="18"/>
                <w:szCs w:val="18"/>
                <w:lang w:eastAsia="en-ZA"/>
              </w:rPr>
            </w:pPr>
          </w:p>
        </w:tc>
        <w:tc>
          <w:tcPr>
            <w:tcW w:w="1080" w:type="dxa"/>
          </w:tcPr>
          <w:p w:rsidR="004F1CE7" w:rsidRPr="007109A1" w:rsidRDefault="004F1CE7" w:rsidP="004F1CE7">
            <w:pPr>
              <w:keepNext/>
              <w:spacing w:line="260" w:lineRule="exact"/>
              <w:contextualSpacing/>
              <w:jc w:val="both"/>
              <w:rPr>
                <w:sz w:val="18"/>
                <w:szCs w:val="18"/>
                <w:lang w:eastAsia="en-ZA"/>
              </w:rPr>
            </w:pPr>
          </w:p>
        </w:tc>
        <w:tc>
          <w:tcPr>
            <w:tcW w:w="1214" w:type="dxa"/>
          </w:tcPr>
          <w:p w:rsidR="004F1CE7" w:rsidRPr="007109A1" w:rsidRDefault="004F1CE7" w:rsidP="004F1CE7">
            <w:pPr>
              <w:keepNext/>
              <w:spacing w:line="260" w:lineRule="exact"/>
              <w:contextualSpacing/>
              <w:jc w:val="both"/>
              <w:rPr>
                <w:sz w:val="18"/>
                <w:szCs w:val="18"/>
                <w:lang w:eastAsia="en-ZA"/>
              </w:rPr>
            </w:pPr>
          </w:p>
        </w:tc>
      </w:tr>
      <w:tr w:rsidR="004F1CE7" w:rsidRPr="007109A1" w:rsidTr="00F946F2">
        <w:tc>
          <w:tcPr>
            <w:tcW w:w="6480" w:type="dxa"/>
          </w:tcPr>
          <w:p w:rsidR="004F1CE7" w:rsidRPr="007109A1" w:rsidRDefault="004F1CE7" w:rsidP="004F1CE7">
            <w:pPr>
              <w:keepNext/>
              <w:spacing w:line="260" w:lineRule="exact"/>
              <w:contextualSpacing/>
              <w:jc w:val="both"/>
              <w:rPr>
                <w:sz w:val="18"/>
                <w:szCs w:val="18"/>
                <w:lang w:eastAsia="en-ZA"/>
              </w:rPr>
            </w:pPr>
            <w:r w:rsidRPr="007109A1">
              <w:rPr>
                <w:sz w:val="18"/>
                <w:szCs w:val="18"/>
                <w:lang w:eastAsia="en-ZA"/>
              </w:rPr>
              <w:t>If management does not agree with the root cause indicated, please provide the root cause according to management.</w:t>
            </w:r>
          </w:p>
        </w:tc>
        <w:tc>
          <w:tcPr>
            <w:tcW w:w="2294" w:type="dxa"/>
            <w:gridSpan w:val="2"/>
          </w:tcPr>
          <w:p w:rsidR="004F1CE7" w:rsidRPr="007109A1" w:rsidRDefault="004F1CE7" w:rsidP="004F1CE7">
            <w:pPr>
              <w:keepNext/>
              <w:spacing w:line="260" w:lineRule="exact"/>
              <w:contextualSpacing/>
              <w:jc w:val="both"/>
              <w:rPr>
                <w:sz w:val="18"/>
                <w:szCs w:val="18"/>
                <w:lang w:eastAsia="en-ZA"/>
              </w:rPr>
            </w:pPr>
          </w:p>
        </w:tc>
      </w:tr>
    </w:tbl>
    <w:p w:rsidR="007109A1" w:rsidRDefault="007109A1" w:rsidP="004F1CE7">
      <w:pPr>
        <w:spacing w:after="120" w:line="260" w:lineRule="exact"/>
        <w:ind w:left="357"/>
        <w:rPr>
          <w:rFonts w:cs="Times New Roman"/>
          <w:i/>
          <w:iCs/>
          <w:sz w:val="22"/>
          <w:szCs w:val="22"/>
        </w:rPr>
      </w:pPr>
    </w:p>
    <w:p w:rsidR="004F1CE7" w:rsidRPr="007109A1" w:rsidRDefault="004F1CE7" w:rsidP="007109A1">
      <w:pPr>
        <w:spacing w:after="120" w:line="260" w:lineRule="exact"/>
        <w:rPr>
          <w:rFonts w:cs="Times New Roman"/>
          <w:iCs/>
          <w:sz w:val="22"/>
          <w:szCs w:val="22"/>
        </w:rPr>
      </w:pPr>
      <w:r w:rsidRPr="007109A1">
        <w:rPr>
          <w:rFonts w:cs="Times New Roman"/>
          <w:iCs/>
          <w:sz w:val="22"/>
          <w:szCs w:val="22"/>
        </w:rPr>
        <w:t>Name:</w:t>
      </w:r>
      <w:r w:rsidRPr="007109A1">
        <w:rPr>
          <w:rFonts w:eastAsia="Arial Unicode MS" w:cs="Times New Roman"/>
          <w:sz w:val="22"/>
          <w:szCs w:val="22"/>
        </w:rPr>
        <w:t xml:space="preserve">   Bassie Kgasoane</w:t>
      </w:r>
    </w:p>
    <w:p w:rsidR="004F1CE7" w:rsidRPr="007109A1" w:rsidRDefault="004F1CE7" w:rsidP="007109A1">
      <w:pPr>
        <w:spacing w:after="120" w:line="260" w:lineRule="exact"/>
        <w:rPr>
          <w:rFonts w:cs="Times New Roman"/>
          <w:sz w:val="22"/>
          <w:szCs w:val="22"/>
        </w:rPr>
      </w:pPr>
      <w:r w:rsidRPr="007109A1">
        <w:rPr>
          <w:rFonts w:cs="Times New Roman"/>
          <w:iCs/>
          <w:sz w:val="22"/>
          <w:szCs w:val="22"/>
        </w:rPr>
        <w:t xml:space="preserve">Position:  </w:t>
      </w:r>
      <w:r w:rsidRPr="007109A1">
        <w:rPr>
          <w:rFonts w:cs="Times New Roman"/>
          <w:sz w:val="22"/>
          <w:szCs w:val="22"/>
        </w:rPr>
        <w:t>Chief Director: Prestige</w:t>
      </w:r>
    </w:p>
    <w:p w:rsidR="004F1CE7" w:rsidRDefault="004F1CE7" w:rsidP="007109A1">
      <w:pPr>
        <w:spacing w:after="120" w:line="260" w:lineRule="exact"/>
        <w:rPr>
          <w:rFonts w:cs="Times New Roman"/>
          <w:sz w:val="22"/>
          <w:szCs w:val="22"/>
        </w:rPr>
      </w:pPr>
      <w:r w:rsidRPr="007109A1">
        <w:rPr>
          <w:rFonts w:cs="Times New Roman"/>
          <w:iCs/>
          <w:sz w:val="22"/>
          <w:szCs w:val="22"/>
        </w:rPr>
        <w:t xml:space="preserve">Date: </w:t>
      </w:r>
      <w:r w:rsidRPr="007109A1">
        <w:rPr>
          <w:rFonts w:cs="Times New Roman"/>
          <w:sz w:val="22"/>
          <w:szCs w:val="22"/>
        </w:rPr>
        <w:t>18 June 2012</w:t>
      </w:r>
    </w:p>
    <w:p w:rsidR="007109A1" w:rsidRPr="007109A1" w:rsidRDefault="007109A1" w:rsidP="007109A1">
      <w:pPr>
        <w:spacing w:after="120" w:line="260" w:lineRule="exact"/>
        <w:rPr>
          <w:rFonts w:cs="Times New Roman"/>
          <w:sz w:val="22"/>
          <w:szCs w:val="22"/>
        </w:rPr>
      </w:pPr>
    </w:p>
    <w:p w:rsidR="004F1CE7" w:rsidRPr="004F1CE7" w:rsidRDefault="004F1CE7" w:rsidP="004F1CE7">
      <w:pPr>
        <w:spacing w:after="120" w:line="260" w:lineRule="exact"/>
        <w:ind w:left="357" w:hanging="357"/>
        <w:rPr>
          <w:rFonts w:cs="Times New Roman"/>
          <w:sz w:val="22"/>
          <w:szCs w:val="22"/>
        </w:rPr>
      </w:pPr>
      <w:r w:rsidRPr="004F1CE7">
        <w:rPr>
          <w:rFonts w:cs="Times New Roman"/>
          <w:sz w:val="22"/>
          <w:szCs w:val="22"/>
        </w:rPr>
        <w:t>c)</w:t>
      </w:r>
      <w:r w:rsidRPr="004F1CE7">
        <w:rPr>
          <w:rFonts w:cs="Times New Roman"/>
          <w:sz w:val="22"/>
          <w:szCs w:val="22"/>
        </w:rPr>
        <w:tab/>
        <w:t>I am not in agreement with the finding for the following reasons:</w:t>
      </w:r>
    </w:p>
    <w:p w:rsidR="004F1CE7" w:rsidRPr="004F1CE7" w:rsidRDefault="004F1CE7" w:rsidP="004F1CE7">
      <w:pPr>
        <w:keepNext/>
        <w:spacing w:after="120" w:line="260" w:lineRule="exact"/>
        <w:ind w:left="357"/>
        <w:rPr>
          <w:rFonts w:cs="Times New Roman"/>
          <w:sz w:val="22"/>
          <w:szCs w:val="22"/>
        </w:rPr>
      </w:pPr>
      <w:r w:rsidRPr="004F1CE7">
        <w:rPr>
          <w:rFonts w:cs="Times New Roman"/>
          <w:sz w:val="22"/>
          <w:szCs w:val="22"/>
        </w:rPr>
        <w:t>The State Visits cannot be part of the procurement plan for security reasons. The requests get sent to the Department by the Presidency upon them receiving the confirmation that there will be an official visit by a certain Head of State.</w:t>
      </w:r>
    </w:p>
    <w:p w:rsidR="004F1CE7" w:rsidRPr="004F1CE7" w:rsidRDefault="004F1CE7" w:rsidP="004F1CE7">
      <w:pPr>
        <w:keepNext/>
        <w:spacing w:after="120" w:line="260" w:lineRule="exact"/>
        <w:ind w:left="357"/>
        <w:rPr>
          <w:rFonts w:cs="Times New Roman"/>
          <w:b/>
          <w:bCs/>
          <w:sz w:val="22"/>
          <w:szCs w:val="22"/>
        </w:rPr>
      </w:pPr>
    </w:p>
    <w:p w:rsidR="004F1CE7" w:rsidRPr="004F1CE7" w:rsidRDefault="004F1CE7" w:rsidP="004F1CE7">
      <w:pPr>
        <w:spacing w:after="120" w:line="260" w:lineRule="exact"/>
        <w:ind w:left="357"/>
        <w:rPr>
          <w:rFonts w:cs="Times New Roman"/>
          <w:i/>
          <w:iCs/>
          <w:sz w:val="22"/>
          <w:szCs w:val="22"/>
        </w:rPr>
      </w:pPr>
      <w:r w:rsidRPr="004F1CE7">
        <w:rPr>
          <w:rFonts w:cs="Times New Roman"/>
          <w:i/>
          <w:iCs/>
          <w:sz w:val="22"/>
          <w:szCs w:val="22"/>
        </w:rPr>
        <w:t>Name:</w:t>
      </w:r>
      <w:r w:rsidRPr="004F1CE7">
        <w:rPr>
          <w:rFonts w:eastAsia="Arial Unicode MS" w:cs="Times New Roman"/>
          <w:sz w:val="22"/>
          <w:szCs w:val="22"/>
        </w:rPr>
        <w:t xml:space="preserve">   Bassie Kgasoane</w:t>
      </w:r>
    </w:p>
    <w:p w:rsidR="004F1CE7" w:rsidRPr="004F1CE7" w:rsidRDefault="004F1CE7" w:rsidP="004F1CE7">
      <w:pPr>
        <w:spacing w:after="120" w:line="260" w:lineRule="exact"/>
        <w:ind w:left="357"/>
        <w:rPr>
          <w:rFonts w:cs="Times New Roman"/>
          <w:sz w:val="22"/>
          <w:szCs w:val="22"/>
        </w:rPr>
      </w:pPr>
      <w:r w:rsidRPr="004F1CE7">
        <w:rPr>
          <w:rFonts w:cs="Times New Roman"/>
          <w:i/>
          <w:iCs/>
          <w:sz w:val="22"/>
          <w:szCs w:val="22"/>
        </w:rPr>
        <w:t xml:space="preserve">Position:  </w:t>
      </w:r>
      <w:r w:rsidRPr="004F1CE7">
        <w:rPr>
          <w:rFonts w:cs="Times New Roman"/>
          <w:sz w:val="22"/>
          <w:szCs w:val="22"/>
        </w:rPr>
        <w:t>Chief Director: Prestige</w:t>
      </w:r>
    </w:p>
    <w:p w:rsidR="004F1CE7" w:rsidRPr="004F1CE7" w:rsidRDefault="004F1CE7" w:rsidP="004F1CE7">
      <w:pPr>
        <w:spacing w:after="120" w:line="260" w:lineRule="exact"/>
        <w:ind w:left="357"/>
        <w:rPr>
          <w:rFonts w:cs="Times New Roman"/>
          <w:sz w:val="22"/>
          <w:szCs w:val="22"/>
        </w:rPr>
      </w:pPr>
      <w:r w:rsidRPr="004F1CE7">
        <w:rPr>
          <w:rFonts w:cs="Times New Roman"/>
          <w:i/>
          <w:iCs/>
          <w:sz w:val="22"/>
          <w:szCs w:val="22"/>
        </w:rPr>
        <w:t xml:space="preserve">Date: </w:t>
      </w:r>
      <w:r w:rsidRPr="004F1CE7">
        <w:rPr>
          <w:rFonts w:cs="Times New Roman"/>
          <w:sz w:val="22"/>
          <w:szCs w:val="22"/>
        </w:rPr>
        <w:t>18 June 2012</w:t>
      </w:r>
    </w:p>
    <w:p w:rsidR="004F1CE7" w:rsidRDefault="004F1CE7" w:rsidP="004F1CE7">
      <w:pPr>
        <w:spacing w:after="120" w:line="260" w:lineRule="exact"/>
        <w:ind w:left="357" w:hanging="357"/>
        <w:rPr>
          <w:rFonts w:cs="Times New Roman"/>
          <w:sz w:val="22"/>
          <w:szCs w:val="22"/>
        </w:rPr>
      </w:pPr>
      <w:r w:rsidRPr="004F1CE7">
        <w:rPr>
          <w:rFonts w:cs="Times New Roman"/>
          <w:sz w:val="22"/>
          <w:szCs w:val="22"/>
        </w:rPr>
        <w:t>d)</w:t>
      </w:r>
      <w:r w:rsidRPr="004F1CE7">
        <w:rPr>
          <w:rFonts w:cs="Times New Roman"/>
          <w:sz w:val="22"/>
          <w:szCs w:val="22"/>
        </w:rPr>
        <w:tab/>
        <w:t>I am in agreement with the finding for the following reasons:</w:t>
      </w:r>
    </w:p>
    <w:p w:rsidR="007109A1" w:rsidRDefault="007109A1" w:rsidP="007109A1">
      <w:pPr>
        <w:spacing w:after="120" w:line="260" w:lineRule="exact"/>
        <w:rPr>
          <w:rFonts w:cs="Times New Roman"/>
          <w:iCs/>
          <w:sz w:val="22"/>
          <w:szCs w:val="22"/>
        </w:rPr>
      </w:pPr>
    </w:p>
    <w:p w:rsidR="004F1CE7" w:rsidRPr="007109A1" w:rsidRDefault="004F1CE7" w:rsidP="0099157B">
      <w:pPr>
        <w:rPr>
          <w:rFonts w:cs="Times New Roman"/>
          <w:iCs/>
          <w:sz w:val="22"/>
          <w:szCs w:val="22"/>
        </w:rPr>
      </w:pPr>
      <w:r w:rsidRPr="007109A1">
        <w:rPr>
          <w:rFonts w:cs="Times New Roman"/>
          <w:iCs/>
          <w:sz w:val="22"/>
          <w:szCs w:val="22"/>
        </w:rPr>
        <w:t>Name:</w:t>
      </w:r>
      <w:r w:rsidRPr="007109A1">
        <w:rPr>
          <w:rFonts w:eastAsia="Arial Unicode MS" w:cs="Times New Roman"/>
          <w:sz w:val="22"/>
          <w:szCs w:val="22"/>
        </w:rPr>
        <w:t xml:space="preserve">   Bassie Kgasoane</w:t>
      </w:r>
    </w:p>
    <w:p w:rsidR="004F1CE7" w:rsidRPr="007109A1" w:rsidRDefault="004F1CE7" w:rsidP="0099157B">
      <w:pPr>
        <w:rPr>
          <w:rFonts w:cs="Times New Roman"/>
          <w:sz w:val="22"/>
          <w:szCs w:val="22"/>
        </w:rPr>
      </w:pPr>
      <w:r w:rsidRPr="007109A1">
        <w:rPr>
          <w:rFonts w:cs="Times New Roman"/>
          <w:iCs/>
          <w:sz w:val="22"/>
          <w:szCs w:val="22"/>
        </w:rPr>
        <w:t xml:space="preserve">Position:  </w:t>
      </w:r>
      <w:r w:rsidRPr="007109A1">
        <w:rPr>
          <w:rFonts w:cs="Times New Roman"/>
          <w:sz w:val="22"/>
          <w:szCs w:val="22"/>
        </w:rPr>
        <w:t>Chief Director: Prestige</w:t>
      </w:r>
    </w:p>
    <w:p w:rsidR="004F1CE7" w:rsidRDefault="004F1CE7" w:rsidP="0099157B">
      <w:pPr>
        <w:rPr>
          <w:rFonts w:cs="Times New Roman"/>
          <w:sz w:val="22"/>
          <w:szCs w:val="22"/>
        </w:rPr>
      </w:pPr>
      <w:r w:rsidRPr="007109A1">
        <w:rPr>
          <w:rFonts w:cs="Times New Roman"/>
          <w:iCs/>
          <w:sz w:val="22"/>
          <w:szCs w:val="22"/>
        </w:rPr>
        <w:t xml:space="preserve">Date: </w:t>
      </w:r>
      <w:r w:rsidRPr="007109A1">
        <w:rPr>
          <w:rFonts w:cs="Times New Roman"/>
          <w:sz w:val="22"/>
          <w:szCs w:val="22"/>
        </w:rPr>
        <w:t>18 June 2012</w:t>
      </w:r>
    </w:p>
    <w:p w:rsidR="007109A1" w:rsidRPr="007109A1" w:rsidRDefault="007109A1" w:rsidP="007109A1">
      <w:pPr>
        <w:spacing w:after="120" w:line="260" w:lineRule="exact"/>
        <w:rPr>
          <w:ins w:id="3" w:author="AkankshaS" w:date="2012-08-30T16:53:00Z"/>
          <w:rFonts w:cs="Times New Roman"/>
          <w:sz w:val="22"/>
          <w:szCs w:val="22"/>
        </w:rPr>
      </w:pPr>
    </w:p>
    <w:p w:rsidR="004F1CE7" w:rsidRPr="004F1CE7" w:rsidRDefault="004F1CE7" w:rsidP="004F1CE7">
      <w:pPr>
        <w:rPr>
          <w:rFonts w:cs="Times New Roman"/>
          <w:b/>
          <w:sz w:val="22"/>
          <w:szCs w:val="22"/>
        </w:rPr>
      </w:pPr>
      <w:r w:rsidRPr="004F1CE7">
        <w:rPr>
          <w:rFonts w:cs="Times New Roman"/>
          <w:b/>
          <w:sz w:val="22"/>
          <w:szCs w:val="22"/>
        </w:rPr>
        <w:t>Auditor’s conclusion</w:t>
      </w:r>
    </w:p>
    <w:p w:rsidR="004F1CE7" w:rsidRPr="004F1CE7" w:rsidRDefault="004F1CE7" w:rsidP="004F1CE7">
      <w:pPr>
        <w:rPr>
          <w:rFonts w:cs="Times New Roman"/>
          <w:sz w:val="22"/>
          <w:szCs w:val="22"/>
        </w:rPr>
      </w:pPr>
    </w:p>
    <w:p w:rsidR="004F1CE7" w:rsidRPr="004F1CE7" w:rsidRDefault="004F1CE7" w:rsidP="007109A1">
      <w:pPr>
        <w:spacing w:after="120" w:line="260" w:lineRule="exact"/>
        <w:contextualSpacing/>
        <w:rPr>
          <w:bCs/>
          <w:sz w:val="22"/>
          <w:szCs w:val="22"/>
        </w:rPr>
      </w:pPr>
      <w:r w:rsidRPr="004F1CE7">
        <w:rPr>
          <w:bCs/>
          <w:sz w:val="22"/>
          <w:szCs w:val="22"/>
        </w:rPr>
        <w:t>Management’s comment is acknowledged however the following is noted:</w:t>
      </w:r>
    </w:p>
    <w:p w:rsidR="004F1CE7" w:rsidRPr="004F1CE7" w:rsidRDefault="004F1CE7" w:rsidP="004F1CE7">
      <w:pPr>
        <w:spacing w:after="120" w:line="260" w:lineRule="exact"/>
        <w:ind w:left="360"/>
        <w:contextualSpacing/>
        <w:rPr>
          <w:bCs/>
          <w:sz w:val="22"/>
          <w:szCs w:val="22"/>
        </w:rPr>
      </w:pPr>
    </w:p>
    <w:p w:rsidR="004F1CE7" w:rsidRPr="004F1CE7" w:rsidRDefault="0099157B" w:rsidP="0099157B">
      <w:pPr>
        <w:spacing w:after="120" w:line="260" w:lineRule="exact"/>
        <w:ind w:left="720" w:hanging="720"/>
        <w:contextualSpacing/>
        <w:rPr>
          <w:bCs/>
          <w:sz w:val="22"/>
          <w:szCs w:val="22"/>
        </w:rPr>
      </w:pPr>
      <w:r>
        <w:rPr>
          <w:bCs/>
          <w:sz w:val="22"/>
          <w:szCs w:val="22"/>
        </w:rPr>
        <w:lastRenderedPageBreak/>
        <w:t>a)</w:t>
      </w:r>
      <w:r>
        <w:rPr>
          <w:bCs/>
          <w:sz w:val="22"/>
          <w:szCs w:val="22"/>
        </w:rPr>
        <w:tab/>
      </w:r>
      <w:r w:rsidR="004F1CE7" w:rsidRPr="004F1CE7">
        <w:rPr>
          <w:bCs/>
          <w:sz w:val="22"/>
          <w:szCs w:val="22"/>
        </w:rPr>
        <w:t xml:space="preserve">The department procured facilities management services from Motseng. Since it is part of the department’s mandate to perform this function, the department should have had the necessary skills, resources and time available to perform the function. </w:t>
      </w:r>
    </w:p>
    <w:p w:rsidR="004F1CE7" w:rsidRPr="004F1CE7" w:rsidRDefault="004F1CE7" w:rsidP="004F1CE7">
      <w:pPr>
        <w:spacing w:after="120" w:line="260" w:lineRule="exact"/>
        <w:ind w:left="1080"/>
        <w:contextualSpacing/>
        <w:rPr>
          <w:bCs/>
          <w:sz w:val="22"/>
          <w:szCs w:val="22"/>
        </w:rPr>
      </w:pPr>
    </w:p>
    <w:p w:rsidR="004F1CE7" w:rsidRPr="004F1CE7" w:rsidRDefault="0099157B" w:rsidP="0099157B">
      <w:pPr>
        <w:spacing w:after="120" w:line="260" w:lineRule="exact"/>
        <w:ind w:left="720" w:hanging="720"/>
        <w:contextualSpacing/>
        <w:rPr>
          <w:bCs/>
          <w:sz w:val="22"/>
          <w:szCs w:val="22"/>
        </w:rPr>
      </w:pPr>
      <w:r>
        <w:rPr>
          <w:bCs/>
          <w:sz w:val="22"/>
          <w:szCs w:val="22"/>
        </w:rPr>
        <w:t>b)</w:t>
      </w:r>
      <w:r>
        <w:rPr>
          <w:bCs/>
          <w:sz w:val="22"/>
          <w:szCs w:val="22"/>
        </w:rPr>
        <w:tab/>
      </w:r>
      <w:r w:rsidR="004F1CE7" w:rsidRPr="004F1CE7">
        <w:rPr>
          <w:bCs/>
          <w:sz w:val="22"/>
          <w:szCs w:val="22"/>
        </w:rPr>
        <w:t xml:space="preserve">If the department had been adequately capacitated in line with their mandate, they would not have needed to procure these services, but could have rather performed it themselves. </w:t>
      </w:r>
    </w:p>
    <w:p w:rsidR="004F1CE7" w:rsidRPr="004F1CE7" w:rsidRDefault="004F1CE7" w:rsidP="004F1CE7">
      <w:pPr>
        <w:spacing w:after="120" w:line="260" w:lineRule="exact"/>
        <w:ind w:left="426"/>
        <w:contextualSpacing/>
        <w:rPr>
          <w:bCs/>
          <w:sz w:val="22"/>
          <w:szCs w:val="22"/>
        </w:rPr>
      </w:pPr>
    </w:p>
    <w:p w:rsidR="004F1CE7" w:rsidRPr="004F1CE7" w:rsidRDefault="0099157B" w:rsidP="0099157B">
      <w:pPr>
        <w:spacing w:after="120" w:line="260" w:lineRule="exact"/>
        <w:ind w:left="426" w:hanging="426"/>
        <w:contextualSpacing/>
        <w:rPr>
          <w:bCs/>
          <w:sz w:val="22"/>
          <w:szCs w:val="22"/>
        </w:rPr>
      </w:pPr>
      <w:r>
        <w:rPr>
          <w:bCs/>
          <w:sz w:val="22"/>
          <w:szCs w:val="22"/>
        </w:rPr>
        <w:t>c)</w:t>
      </w:r>
      <w:r>
        <w:rPr>
          <w:bCs/>
          <w:sz w:val="22"/>
          <w:szCs w:val="22"/>
        </w:rPr>
        <w:tab/>
      </w:r>
      <w:r w:rsidR="004F1CE7" w:rsidRPr="004F1CE7">
        <w:rPr>
          <w:bCs/>
          <w:sz w:val="22"/>
          <w:szCs w:val="22"/>
        </w:rPr>
        <w:t xml:space="preserve">The procurement of goods and services from Motseng, is therefore not considered to be economical, efficient or effective. </w:t>
      </w:r>
    </w:p>
    <w:p w:rsidR="004F1CE7" w:rsidRPr="004F1CE7" w:rsidRDefault="004F1CE7" w:rsidP="004F1CE7">
      <w:pPr>
        <w:spacing w:after="120" w:line="260" w:lineRule="exact"/>
        <w:ind w:left="426"/>
        <w:contextualSpacing/>
        <w:rPr>
          <w:bCs/>
          <w:sz w:val="22"/>
          <w:szCs w:val="22"/>
        </w:rPr>
      </w:pPr>
    </w:p>
    <w:p w:rsidR="004F1CE7" w:rsidRPr="004F1CE7" w:rsidRDefault="004F1CE7" w:rsidP="004F1CE7">
      <w:pPr>
        <w:spacing w:after="120" w:line="260" w:lineRule="exact"/>
        <w:ind w:left="426"/>
        <w:contextualSpacing/>
        <w:rPr>
          <w:bCs/>
          <w:sz w:val="22"/>
          <w:szCs w:val="22"/>
        </w:rPr>
      </w:pPr>
      <w:r w:rsidRPr="004F1CE7">
        <w:rPr>
          <w:bCs/>
          <w:sz w:val="22"/>
          <w:szCs w:val="22"/>
        </w:rPr>
        <w:t xml:space="preserve">The matter remains unresolved. </w:t>
      </w:r>
    </w:p>
    <w:p w:rsidR="004F1CE7" w:rsidRPr="004F1CE7" w:rsidRDefault="004F1CE7" w:rsidP="004F1CE7">
      <w:pPr>
        <w:spacing w:after="120" w:line="260" w:lineRule="exact"/>
        <w:ind w:left="426"/>
        <w:contextualSpacing/>
        <w:rPr>
          <w:bCs/>
          <w:sz w:val="22"/>
          <w:szCs w:val="22"/>
        </w:rPr>
      </w:pPr>
    </w:p>
    <w:p w:rsidR="004F1CE7" w:rsidRPr="004F1CE7" w:rsidRDefault="0099157B" w:rsidP="0099157B">
      <w:pPr>
        <w:rPr>
          <w:rFonts w:cs="Times New Roman"/>
          <w:sz w:val="22"/>
          <w:szCs w:val="22"/>
        </w:rPr>
      </w:pPr>
      <w:r>
        <w:rPr>
          <w:rFonts w:cs="Times New Roman"/>
          <w:sz w:val="22"/>
          <w:szCs w:val="22"/>
        </w:rPr>
        <w:t>d)</w:t>
      </w:r>
      <w:r>
        <w:rPr>
          <w:rFonts w:cs="Times New Roman"/>
          <w:sz w:val="22"/>
          <w:szCs w:val="22"/>
        </w:rPr>
        <w:tab/>
      </w:r>
      <w:r w:rsidR="004F1CE7" w:rsidRPr="004F1CE7">
        <w:rPr>
          <w:rFonts w:cs="Times New Roman"/>
          <w:sz w:val="22"/>
          <w:szCs w:val="22"/>
        </w:rPr>
        <w:t xml:space="preserve">Management is in agreement with the finding, the matter therefore remains unresolved. </w:t>
      </w:r>
    </w:p>
    <w:p w:rsidR="004F1CE7" w:rsidRPr="004F1CE7" w:rsidRDefault="004F1CE7" w:rsidP="004F1CE7">
      <w:pPr>
        <w:ind w:left="360"/>
        <w:rPr>
          <w:rFonts w:cs="Times New Roman"/>
          <w:sz w:val="22"/>
          <w:szCs w:val="22"/>
        </w:rPr>
      </w:pPr>
    </w:p>
    <w:p w:rsidR="004F1CE7" w:rsidRPr="004F1CE7" w:rsidRDefault="0099157B" w:rsidP="0099157B">
      <w:pPr>
        <w:ind w:left="426" w:hanging="426"/>
        <w:rPr>
          <w:rFonts w:cs="Times New Roman"/>
          <w:sz w:val="22"/>
          <w:szCs w:val="22"/>
        </w:rPr>
      </w:pPr>
      <w:r>
        <w:rPr>
          <w:rFonts w:cs="Times New Roman"/>
          <w:sz w:val="22"/>
          <w:szCs w:val="22"/>
        </w:rPr>
        <w:t xml:space="preserve">e) </w:t>
      </w:r>
      <w:r>
        <w:rPr>
          <w:rFonts w:cs="Times New Roman"/>
          <w:sz w:val="22"/>
          <w:szCs w:val="22"/>
        </w:rPr>
        <w:tab/>
      </w:r>
      <w:r w:rsidR="004F1CE7" w:rsidRPr="004F1CE7">
        <w:rPr>
          <w:rFonts w:cs="Times New Roman"/>
          <w:sz w:val="22"/>
          <w:szCs w:val="22"/>
        </w:rPr>
        <w:t xml:space="preserve">Although management is not in agreement with the finding, their reasons for not including the expenditure in the procurement plan do not appear to be valid. The department should be able to disclose the above mentioned expenditure to National Treasury. It is not required to disclose sensitive matters; just the name of the event and cost will suffice. </w:t>
      </w:r>
    </w:p>
    <w:p w:rsidR="004F1CE7" w:rsidRPr="004F1CE7" w:rsidRDefault="004F1CE7" w:rsidP="004F1CE7">
      <w:pPr>
        <w:ind w:left="720"/>
        <w:contextualSpacing/>
        <w:rPr>
          <w:rFonts w:cs="Times New Roman"/>
          <w:sz w:val="22"/>
          <w:szCs w:val="22"/>
        </w:rPr>
      </w:pPr>
    </w:p>
    <w:p w:rsidR="004F1CE7" w:rsidRPr="004F1CE7" w:rsidRDefault="004F1CE7" w:rsidP="004F1CE7">
      <w:pPr>
        <w:ind w:left="426"/>
        <w:rPr>
          <w:rFonts w:cs="Times New Roman"/>
          <w:sz w:val="22"/>
          <w:szCs w:val="22"/>
        </w:rPr>
      </w:pPr>
      <w:r w:rsidRPr="004F1CE7">
        <w:rPr>
          <w:rFonts w:cs="Times New Roman"/>
          <w:sz w:val="22"/>
          <w:szCs w:val="22"/>
        </w:rPr>
        <w:t xml:space="preserve">The matter remains unresolved. </w:t>
      </w:r>
    </w:p>
    <w:p w:rsidR="004F1CE7" w:rsidRPr="004F1CE7" w:rsidRDefault="004F1CE7" w:rsidP="004F1CE7">
      <w:pPr>
        <w:ind w:left="426"/>
        <w:rPr>
          <w:rFonts w:cs="Times New Roman"/>
          <w:sz w:val="22"/>
          <w:szCs w:val="22"/>
        </w:rPr>
      </w:pPr>
    </w:p>
    <w:p w:rsidR="004F1CE7" w:rsidRPr="004F1CE7" w:rsidRDefault="0099157B" w:rsidP="0099157B">
      <w:pPr>
        <w:rPr>
          <w:rFonts w:cs="Times New Roman"/>
          <w:sz w:val="22"/>
          <w:szCs w:val="22"/>
        </w:rPr>
      </w:pPr>
      <w:r>
        <w:rPr>
          <w:rFonts w:cs="Times New Roman"/>
          <w:sz w:val="22"/>
          <w:szCs w:val="22"/>
        </w:rPr>
        <w:t>f)</w:t>
      </w:r>
      <w:r>
        <w:rPr>
          <w:rFonts w:cs="Times New Roman"/>
          <w:sz w:val="22"/>
          <w:szCs w:val="22"/>
        </w:rPr>
        <w:tab/>
      </w:r>
      <w:r w:rsidR="004F1CE7" w:rsidRPr="004F1CE7">
        <w:rPr>
          <w:rFonts w:cs="Times New Roman"/>
          <w:sz w:val="22"/>
          <w:szCs w:val="22"/>
        </w:rPr>
        <w:t xml:space="preserve">Management is in agreement with the finding, the matter remains unresolved. </w:t>
      </w:r>
    </w:p>
    <w:p w:rsidR="004F1CE7" w:rsidRPr="004F1CE7" w:rsidRDefault="004F1CE7" w:rsidP="004F1CE7">
      <w:pPr>
        <w:rPr>
          <w:rFonts w:cs="Times New Roman"/>
          <w:sz w:val="22"/>
          <w:szCs w:val="22"/>
        </w:rPr>
      </w:pPr>
    </w:p>
    <w:p w:rsidR="004F1CE7" w:rsidRPr="004F1CE7" w:rsidRDefault="004F1CE7" w:rsidP="0099157B">
      <w:pPr>
        <w:ind w:left="720"/>
        <w:rPr>
          <w:rFonts w:cs="Times New Roman"/>
          <w:sz w:val="22"/>
          <w:szCs w:val="22"/>
        </w:rPr>
      </w:pPr>
      <w:r w:rsidRPr="004F1CE7">
        <w:rPr>
          <w:rFonts w:cs="Times New Roman"/>
          <w:sz w:val="22"/>
          <w:szCs w:val="22"/>
        </w:rPr>
        <w:t>As reported in communication of factual finding 303, the documentation at SIU was subsequently audited. Due to the matters reported in the finding all procurement in terms of the Motseng Facilities Management contract is considered to be irregular. The total amount of R</w:t>
      </w:r>
      <w:r w:rsidRPr="004F1CE7">
        <w:rPr>
          <w:sz w:val="22"/>
          <w:szCs w:val="22"/>
        </w:rPr>
        <w:t xml:space="preserve">897 117,98 is therefore considered to be irregular. </w:t>
      </w:r>
    </w:p>
    <w:p w:rsidR="004F1CE7" w:rsidRDefault="004F1CE7"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Pr="007109A1" w:rsidRDefault="007109A1" w:rsidP="006F5D2E">
      <w:pPr>
        <w:pStyle w:val="ListParagraph"/>
        <w:numPr>
          <w:ilvl w:val="0"/>
          <w:numId w:val="296"/>
        </w:numPr>
        <w:rPr>
          <w:rFonts w:ascii="Arial" w:hAnsi="Arial" w:cs="Arial"/>
          <w:b/>
          <w:sz w:val="22"/>
          <w:szCs w:val="22"/>
        </w:rPr>
      </w:pPr>
      <w:r w:rsidRPr="007109A1">
        <w:rPr>
          <w:rFonts w:ascii="Arial" w:hAnsi="Arial" w:cs="Arial"/>
          <w:b/>
          <w:sz w:val="22"/>
          <w:szCs w:val="22"/>
        </w:rPr>
        <w:lastRenderedPageBreak/>
        <w:t>SCM - Motseng Fascilities Management [Fano – 168108]</w:t>
      </w:r>
      <w:r>
        <w:rPr>
          <w:rFonts w:ascii="Arial" w:hAnsi="Arial" w:cs="Arial"/>
          <w:b/>
          <w:sz w:val="22"/>
          <w:szCs w:val="22"/>
        </w:rPr>
        <w:t xml:space="preserve"> </w:t>
      </w:r>
      <w:r w:rsidRPr="007109A1">
        <w:rPr>
          <w:rFonts w:ascii="Arial" w:hAnsi="Arial" w:cs="Arial"/>
          <w:b/>
          <w:color w:val="FF0000"/>
          <w:sz w:val="22"/>
          <w:szCs w:val="22"/>
        </w:rPr>
        <w:t>Ex 59</w:t>
      </w:r>
    </w:p>
    <w:p w:rsidR="007109A1" w:rsidRPr="007109A1" w:rsidRDefault="007109A1" w:rsidP="007109A1">
      <w:pPr>
        <w:rPr>
          <w:sz w:val="22"/>
          <w:szCs w:val="22"/>
        </w:rPr>
      </w:pPr>
    </w:p>
    <w:p w:rsidR="007109A1" w:rsidRPr="007109A1" w:rsidRDefault="007109A1" w:rsidP="007109A1">
      <w:pPr>
        <w:rPr>
          <w:sz w:val="22"/>
          <w:szCs w:val="22"/>
        </w:rPr>
      </w:pPr>
      <w:r w:rsidRPr="007109A1">
        <w:rPr>
          <w:sz w:val="22"/>
          <w:szCs w:val="22"/>
        </w:rPr>
        <w:t>Laws, rules and legislation:</w:t>
      </w:r>
    </w:p>
    <w:p w:rsidR="007109A1" w:rsidRPr="007109A1" w:rsidRDefault="007109A1" w:rsidP="007109A1">
      <w:pPr>
        <w:rPr>
          <w:sz w:val="22"/>
          <w:szCs w:val="22"/>
        </w:rPr>
      </w:pPr>
    </w:p>
    <w:p w:rsidR="007109A1" w:rsidRPr="007109A1" w:rsidRDefault="007109A1" w:rsidP="0099157B">
      <w:pPr>
        <w:widowControl w:val="0"/>
        <w:spacing w:after="120" w:line="260" w:lineRule="exact"/>
        <w:rPr>
          <w:sz w:val="22"/>
          <w:szCs w:val="22"/>
        </w:rPr>
      </w:pPr>
      <w:r w:rsidRPr="007109A1">
        <w:rPr>
          <w:sz w:val="22"/>
          <w:szCs w:val="22"/>
        </w:rPr>
        <w:t>PMFA</w:t>
      </w:r>
    </w:p>
    <w:p w:rsidR="007109A1" w:rsidRPr="007109A1" w:rsidRDefault="0099157B" w:rsidP="0099157B">
      <w:pPr>
        <w:widowControl w:val="0"/>
        <w:spacing w:after="120" w:line="260" w:lineRule="exact"/>
        <w:rPr>
          <w:sz w:val="22"/>
          <w:szCs w:val="22"/>
        </w:rPr>
      </w:pPr>
      <w:r>
        <w:rPr>
          <w:sz w:val="22"/>
          <w:szCs w:val="22"/>
        </w:rPr>
        <w:t xml:space="preserve">a) </w:t>
      </w:r>
      <w:r>
        <w:rPr>
          <w:sz w:val="22"/>
          <w:szCs w:val="22"/>
        </w:rPr>
        <w:tab/>
      </w:r>
      <w:r w:rsidR="007109A1" w:rsidRPr="007109A1">
        <w:rPr>
          <w:sz w:val="22"/>
          <w:szCs w:val="22"/>
        </w:rPr>
        <w:t>Section 38(1)(b) – general responsibilities of accounting officers</w:t>
      </w:r>
    </w:p>
    <w:p w:rsidR="007109A1" w:rsidRPr="007109A1" w:rsidRDefault="007109A1" w:rsidP="007109A1">
      <w:pPr>
        <w:spacing w:after="120" w:line="260" w:lineRule="exact"/>
        <w:ind w:left="720"/>
        <w:rPr>
          <w:i/>
          <w:sz w:val="22"/>
          <w:szCs w:val="22"/>
          <w:lang w:val="en-GB"/>
        </w:rPr>
      </w:pPr>
      <w:r w:rsidRPr="007109A1">
        <w:rPr>
          <w:i/>
          <w:sz w:val="22"/>
          <w:szCs w:val="22"/>
          <w:lang w:val="en-GB"/>
        </w:rPr>
        <w:t>“The accounting officer for a department, trading entity or constitutional institution is responsible for the effective, efficient, economical and transparent use of the resources of the department, trading entity or constitutional institution”</w:t>
      </w:r>
    </w:p>
    <w:p w:rsidR="007109A1" w:rsidRPr="007109A1" w:rsidRDefault="0099157B" w:rsidP="0099157B">
      <w:pPr>
        <w:widowControl w:val="0"/>
        <w:spacing w:after="120" w:line="260" w:lineRule="exact"/>
        <w:rPr>
          <w:sz w:val="22"/>
          <w:szCs w:val="22"/>
        </w:rPr>
      </w:pPr>
      <w:r>
        <w:rPr>
          <w:color w:val="000000"/>
          <w:sz w:val="22"/>
          <w:szCs w:val="22"/>
          <w:lang w:val="en-GB" w:eastAsia="en-GB"/>
        </w:rPr>
        <w:t>b)</w:t>
      </w:r>
      <w:r>
        <w:rPr>
          <w:color w:val="000000"/>
          <w:sz w:val="22"/>
          <w:szCs w:val="22"/>
          <w:lang w:val="en-GB" w:eastAsia="en-GB"/>
        </w:rPr>
        <w:tab/>
      </w:r>
      <w:r w:rsidR="007109A1" w:rsidRPr="007109A1">
        <w:rPr>
          <w:color w:val="000000"/>
          <w:sz w:val="22"/>
          <w:szCs w:val="22"/>
          <w:lang w:val="en-GB" w:eastAsia="en-GB"/>
        </w:rPr>
        <w:t>Section 38(1)(a) – general responsibilities of accounting officers</w:t>
      </w:r>
    </w:p>
    <w:p w:rsidR="007109A1" w:rsidRPr="007109A1" w:rsidRDefault="007109A1" w:rsidP="007109A1">
      <w:pPr>
        <w:widowControl w:val="0"/>
        <w:spacing w:after="120" w:line="260" w:lineRule="exact"/>
        <w:ind w:left="810"/>
        <w:rPr>
          <w:i/>
          <w:color w:val="000000"/>
          <w:sz w:val="22"/>
          <w:szCs w:val="22"/>
          <w:lang w:val="en-GB" w:eastAsia="en-GB"/>
        </w:rPr>
      </w:pPr>
      <w:r w:rsidRPr="007109A1">
        <w:rPr>
          <w:i/>
          <w:color w:val="000000"/>
          <w:sz w:val="22"/>
          <w:szCs w:val="22"/>
          <w:lang w:val="en-GB" w:eastAsia="en-GB"/>
        </w:rPr>
        <w:t>“The accounting officer for a department, trading entity or constitutional institution must ensure that that department, trading entity or constitutional institution has and maintains—an  appropriate procurement and provisioning system which is fair, equitable, transparent, competitive and cost-effective;”</w:t>
      </w:r>
    </w:p>
    <w:p w:rsidR="007109A1" w:rsidRPr="007109A1" w:rsidRDefault="0099157B" w:rsidP="0099157B">
      <w:pPr>
        <w:widowControl w:val="0"/>
        <w:spacing w:after="120" w:line="260" w:lineRule="exact"/>
        <w:rPr>
          <w:sz w:val="22"/>
          <w:szCs w:val="22"/>
        </w:rPr>
      </w:pPr>
      <w:r>
        <w:rPr>
          <w:color w:val="000000"/>
          <w:sz w:val="22"/>
          <w:szCs w:val="22"/>
          <w:lang w:val="en-GB" w:eastAsia="en-GB"/>
        </w:rPr>
        <w:t>c)</w:t>
      </w:r>
      <w:r>
        <w:rPr>
          <w:color w:val="000000"/>
          <w:sz w:val="22"/>
          <w:szCs w:val="22"/>
          <w:lang w:val="en-GB" w:eastAsia="en-GB"/>
        </w:rPr>
        <w:tab/>
      </w:r>
      <w:r w:rsidR="007109A1" w:rsidRPr="007109A1">
        <w:rPr>
          <w:color w:val="000000"/>
          <w:sz w:val="22"/>
          <w:szCs w:val="22"/>
          <w:lang w:val="en-GB" w:eastAsia="en-GB"/>
        </w:rPr>
        <w:t>Section 38(1)(c)(ii) – general responsibilities of accounting officers</w:t>
      </w:r>
    </w:p>
    <w:p w:rsidR="007109A1" w:rsidRPr="007109A1" w:rsidRDefault="007109A1" w:rsidP="007109A1">
      <w:pPr>
        <w:spacing w:after="120" w:line="260" w:lineRule="exact"/>
        <w:ind w:left="810"/>
        <w:rPr>
          <w:i/>
          <w:sz w:val="22"/>
          <w:szCs w:val="22"/>
        </w:rPr>
      </w:pPr>
      <w:r w:rsidRPr="007109A1">
        <w:rPr>
          <w:i/>
          <w:sz w:val="22"/>
          <w:szCs w:val="22"/>
          <w:lang w:val="en-GB"/>
        </w:rPr>
        <w:t xml:space="preserve">“The accounting officer for a department, trading entity or constitutional institution </w:t>
      </w:r>
      <w:r w:rsidRPr="007109A1">
        <w:rPr>
          <w:i/>
          <w:sz w:val="22"/>
          <w:szCs w:val="22"/>
        </w:rPr>
        <w:t>must take effective and appropriate steps to prevent unauthorised, irregular and fruitless and wasteful expenditure and losses resulting from criminal conduct; ”</w:t>
      </w:r>
    </w:p>
    <w:p w:rsidR="007109A1" w:rsidRPr="007109A1" w:rsidRDefault="0099157B" w:rsidP="0099157B">
      <w:pPr>
        <w:widowControl w:val="0"/>
        <w:spacing w:after="120" w:line="260" w:lineRule="exact"/>
        <w:ind w:left="680" w:hanging="680"/>
        <w:rPr>
          <w:sz w:val="22"/>
          <w:szCs w:val="22"/>
        </w:rPr>
      </w:pPr>
      <w:r>
        <w:rPr>
          <w:color w:val="000000"/>
          <w:sz w:val="22"/>
          <w:szCs w:val="22"/>
          <w:lang w:val="en-GB" w:eastAsia="en-GB"/>
        </w:rPr>
        <w:t>d)</w:t>
      </w:r>
      <w:r>
        <w:rPr>
          <w:color w:val="000000"/>
          <w:sz w:val="22"/>
          <w:szCs w:val="22"/>
          <w:lang w:val="en-GB" w:eastAsia="en-GB"/>
        </w:rPr>
        <w:tab/>
      </w:r>
      <w:r w:rsidR="007109A1" w:rsidRPr="007109A1">
        <w:rPr>
          <w:color w:val="000000"/>
          <w:sz w:val="22"/>
          <w:szCs w:val="22"/>
          <w:lang w:val="en-GB" w:eastAsia="en-GB"/>
        </w:rPr>
        <w:t xml:space="preserve">Section 81(1) – </w:t>
      </w:r>
      <w:r w:rsidR="007109A1" w:rsidRPr="007109A1">
        <w:rPr>
          <w:bCs/>
          <w:color w:val="000000"/>
          <w:sz w:val="22"/>
          <w:szCs w:val="22"/>
          <w:lang w:eastAsia="en-GB"/>
        </w:rPr>
        <w:t>Financial misconduct by officials in departments and constitutional institutions</w:t>
      </w:r>
    </w:p>
    <w:p w:rsidR="007109A1" w:rsidRPr="007109A1" w:rsidRDefault="007109A1" w:rsidP="007109A1">
      <w:pPr>
        <w:spacing w:before="300"/>
        <w:ind w:left="680"/>
        <w:jc w:val="both"/>
        <w:rPr>
          <w:i/>
          <w:color w:val="000000"/>
          <w:sz w:val="22"/>
          <w:szCs w:val="22"/>
          <w:lang w:val="en-GB" w:eastAsia="en-GB"/>
        </w:rPr>
      </w:pPr>
      <w:r w:rsidRPr="007109A1">
        <w:rPr>
          <w:i/>
          <w:color w:val="000000"/>
          <w:sz w:val="22"/>
          <w:szCs w:val="22"/>
          <w:lang w:val="en-GB" w:eastAsia="en-GB"/>
        </w:rPr>
        <w:t>“An accounting officer for a department or a constitutional institution commits an act of financial misconduct if that accounting officer wilfully or negligently—</w:t>
      </w:r>
    </w:p>
    <w:p w:rsidR="007109A1" w:rsidRPr="007109A1" w:rsidRDefault="007109A1" w:rsidP="007109A1">
      <w:pPr>
        <w:spacing w:before="180"/>
        <w:ind w:left="1361" w:hanging="681"/>
        <w:jc w:val="both"/>
        <w:rPr>
          <w:i/>
          <w:color w:val="000000"/>
          <w:sz w:val="22"/>
          <w:szCs w:val="22"/>
          <w:lang w:val="en-GB" w:eastAsia="en-GB"/>
        </w:rPr>
      </w:pPr>
      <w:r w:rsidRPr="007109A1">
        <w:rPr>
          <w:i/>
          <w:color w:val="000000"/>
          <w:sz w:val="22"/>
          <w:szCs w:val="22"/>
          <w:lang w:val="en-GB" w:eastAsia="en-GB"/>
        </w:rPr>
        <w:t>(</w:t>
      </w:r>
      <w:r w:rsidRPr="007109A1">
        <w:rPr>
          <w:i/>
          <w:iCs/>
          <w:color w:val="000000"/>
          <w:sz w:val="22"/>
          <w:szCs w:val="22"/>
          <w:lang w:val="en-GB" w:eastAsia="en-GB"/>
        </w:rPr>
        <w:t>a</w:t>
      </w:r>
      <w:r w:rsidRPr="007109A1">
        <w:rPr>
          <w:i/>
          <w:color w:val="000000"/>
          <w:sz w:val="22"/>
          <w:szCs w:val="22"/>
          <w:lang w:val="en-GB" w:eastAsia="en-GB"/>
        </w:rPr>
        <w:t>)</w:t>
      </w:r>
      <w:r w:rsidRPr="007109A1">
        <w:rPr>
          <w:i/>
          <w:color w:val="000000"/>
          <w:sz w:val="22"/>
          <w:szCs w:val="22"/>
          <w:lang w:val="en-GB" w:eastAsia="en-GB"/>
        </w:rPr>
        <w:tab/>
        <w:t>fails to comply with a requirement of section 38, 39, 40, 41 or 42; or</w:t>
      </w:r>
    </w:p>
    <w:p w:rsidR="007109A1" w:rsidRPr="007109A1" w:rsidRDefault="007109A1" w:rsidP="007109A1">
      <w:pPr>
        <w:ind w:left="1361" w:hanging="681"/>
        <w:jc w:val="both"/>
        <w:rPr>
          <w:i/>
          <w:color w:val="000000"/>
          <w:sz w:val="22"/>
          <w:szCs w:val="22"/>
          <w:lang w:val="en-GB" w:eastAsia="en-GB"/>
        </w:rPr>
      </w:pPr>
      <w:r w:rsidRPr="007109A1">
        <w:rPr>
          <w:i/>
          <w:color w:val="000000"/>
          <w:sz w:val="22"/>
          <w:szCs w:val="22"/>
          <w:lang w:val="en-GB" w:eastAsia="en-GB"/>
        </w:rPr>
        <w:t>(</w:t>
      </w:r>
      <w:r w:rsidRPr="007109A1">
        <w:rPr>
          <w:i/>
          <w:iCs/>
          <w:color w:val="000000"/>
          <w:sz w:val="22"/>
          <w:szCs w:val="22"/>
          <w:lang w:val="en-GB" w:eastAsia="en-GB"/>
        </w:rPr>
        <w:t>b</w:t>
      </w:r>
      <w:r w:rsidRPr="007109A1">
        <w:rPr>
          <w:i/>
          <w:color w:val="000000"/>
          <w:sz w:val="22"/>
          <w:szCs w:val="22"/>
          <w:lang w:val="en-GB" w:eastAsia="en-GB"/>
        </w:rPr>
        <w:t>)</w:t>
      </w:r>
      <w:r w:rsidRPr="007109A1">
        <w:rPr>
          <w:i/>
          <w:color w:val="000000"/>
          <w:sz w:val="22"/>
          <w:szCs w:val="22"/>
          <w:lang w:val="en-GB" w:eastAsia="en-GB"/>
        </w:rPr>
        <w:tab/>
        <w:t>makes or permits an unauthorised expenditure, an irregular expenditure or a fruitless and wasteful expenditure.”</w:t>
      </w:r>
    </w:p>
    <w:p w:rsidR="007109A1" w:rsidRPr="007109A1" w:rsidRDefault="007109A1" w:rsidP="007109A1">
      <w:pPr>
        <w:tabs>
          <w:tab w:val="left" w:pos="4395"/>
        </w:tabs>
        <w:ind w:left="1361" w:hanging="681"/>
        <w:jc w:val="both"/>
        <w:rPr>
          <w:i/>
          <w:color w:val="000000"/>
          <w:sz w:val="22"/>
          <w:szCs w:val="22"/>
          <w:lang w:val="en-GB" w:eastAsia="en-GB"/>
        </w:rPr>
      </w:pPr>
      <w:r w:rsidRPr="007109A1">
        <w:rPr>
          <w:i/>
          <w:color w:val="000000"/>
          <w:sz w:val="22"/>
          <w:szCs w:val="22"/>
          <w:lang w:val="en-GB" w:eastAsia="en-GB"/>
        </w:rPr>
        <w:tab/>
      </w:r>
      <w:r w:rsidRPr="007109A1">
        <w:rPr>
          <w:i/>
          <w:color w:val="000000"/>
          <w:sz w:val="22"/>
          <w:szCs w:val="22"/>
          <w:lang w:val="en-GB" w:eastAsia="en-GB"/>
        </w:rPr>
        <w:tab/>
      </w:r>
    </w:p>
    <w:p w:rsidR="007109A1" w:rsidRPr="007109A1" w:rsidRDefault="0099157B" w:rsidP="0099157B">
      <w:pPr>
        <w:widowControl w:val="0"/>
        <w:spacing w:after="120" w:line="260" w:lineRule="exact"/>
        <w:rPr>
          <w:sz w:val="22"/>
          <w:szCs w:val="22"/>
        </w:rPr>
      </w:pPr>
      <w:r>
        <w:rPr>
          <w:color w:val="000000"/>
          <w:sz w:val="22"/>
          <w:szCs w:val="22"/>
          <w:lang w:val="en-GB" w:eastAsia="en-GB"/>
        </w:rPr>
        <w:t>f)</w:t>
      </w:r>
      <w:r>
        <w:rPr>
          <w:color w:val="000000"/>
          <w:sz w:val="22"/>
          <w:szCs w:val="22"/>
          <w:lang w:val="en-GB" w:eastAsia="en-GB"/>
        </w:rPr>
        <w:tab/>
      </w:r>
      <w:r w:rsidR="007109A1" w:rsidRPr="007109A1">
        <w:rPr>
          <w:color w:val="000000"/>
          <w:sz w:val="22"/>
          <w:szCs w:val="22"/>
          <w:lang w:val="en-GB" w:eastAsia="en-GB"/>
        </w:rPr>
        <w:t xml:space="preserve">Section45(c) – </w:t>
      </w:r>
      <w:r w:rsidR="007109A1" w:rsidRPr="007109A1">
        <w:rPr>
          <w:bCs/>
          <w:color w:val="000000"/>
          <w:sz w:val="22"/>
          <w:szCs w:val="22"/>
          <w:lang w:eastAsia="en-GB"/>
        </w:rPr>
        <w:t>Responsibilities of other officials</w:t>
      </w:r>
    </w:p>
    <w:p w:rsidR="007109A1" w:rsidRPr="007109A1" w:rsidRDefault="007109A1" w:rsidP="007109A1">
      <w:pPr>
        <w:widowControl w:val="0"/>
        <w:spacing w:after="120" w:line="260" w:lineRule="exact"/>
        <w:ind w:left="720"/>
        <w:rPr>
          <w:i/>
          <w:color w:val="000000"/>
          <w:sz w:val="22"/>
          <w:szCs w:val="22"/>
          <w:lang w:val="en-GB" w:eastAsia="en-GB"/>
        </w:rPr>
      </w:pPr>
      <w:r w:rsidRPr="007109A1">
        <w:rPr>
          <w:i/>
          <w:color w:val="000000"/>
          <w:sz w:val="22"/>
          <w:szCs w:val="22"/>
          <w:lang w:val="en-GB" w:eastAsia="en-GB"/>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 due;”</w:t>
      </w:r>
    </w:p>
    <w:p w:rsidR="007109A1" w:rsidRPr="007109A1" w:rsidRDefault="007109A1" w:rsidP="007109A1">
      <w:pPr>
        <w:spacing w:after="120" w:line="260" w:lineRule="exact"/>
        <w:ind w:left="1440"/>
        <w:rPr>
          <w:sz w:val="22"/>
          <w:szCs w:val="22"/>
        </w:rPr>
      </w:pPr>
    </w:p>
    <w:p w:rsidR="007109A1" w:rsidRPr="007109A1" w:rsidRDefault="0099157B" w:rsidP="0099157B">
      <w:pPr>
        <w:widowControl w:val="0"/>
        <w:spacing w:after="120" w:line="260" w:lineRule="exact"/>
        <w:rPr>
          <w:sz w:val="22"/>
          <w:szCs w:val="22"/>
        </w:rPr>
      </w:pPr>
      <w:r>
        <w:rPr>
          <w:sz w:val="22"/>
          <w:szCs w:val="22"/>
        </w:rPr>
        <w:t xml:space="preserve">g) </w:t>
      </w:r>
      <w:r>
        <w:rPr>
          <w:sz w:val="22"/>
          <w:szCs w:val="22"/>
        </w:rPr>
        <w:tab/>
      </w:r>
      <w:r w:rsidR="007109A1" w:rsidRPr="007109A1">
        <w:rPr>
          <w:sz w:val="22"/>
          <w:szCs w:val="22"/>
        </w:rPr>
        <w:t>Treasury Regulations 9.1.1, 9.1.2 and 9.1.5 state that:</w:t>
      </w:r>
    </w:p>
    <w:p w:rsidR="007109A1" w:rsidRPr="007109A1" w:rsidRDefault="007109A1" w:rsidP="0099157B">
      <w:pPr>
        <w:spacing w:after="120" w:line="260" w:lineRule="exact"/>
        <w:ind w:left="1066" w:hanging="346"/>
        <w:rPr>
          <w:sz w:val="22"/>
          <w:szCs w:val="22"/>
        </w:rPr>
      </w:pPr>
      <w:r w:rsidRPr="007109A1">
        <w:rPr>
          <w:i/>
          <w:iCs/>
          <w:sz w:val="22"/>
          <w:szCs w:val="22"/>
        </w:rPr>
        <w:t>“9.1.1</w:t>
      </w:r>
      <w:r w:rsidRPr="007109A1">
        <w:rPr>
          <w:i/>
          <w:iCs/>
          <w:sz w:val="22"/>
          <w:szCs w:val="22"/>
        </w:rPr>
        <w:tab/>
        <w:t>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7109A1" w:rsidRPr="007109A1" w:rsidRDefault="007109A1" w:rsidP="0099157B">
      <w:pPr>
        <w:spacing w:after="120" w:line="260" w:lineRule="exact"/>
        <w:ind w:left="1066" w:hanging="346"/>
        <w:rPr>
          <w:sz w:val="22"/>
          <w:szCs w:val="22"/>
        </w:rPr>
      </w:pPr>
      <w:r w:rsidRPr="007109A1">
        <w:rPr>
          <w:sz w:val="22"/>
          <w:szCs w:val="22"/>
        </w:rPr>
        <w:t xml:space="preserve">9.1.2    </w:t>
      </w:r>
      <w:r w:rsidRPr="007109A1">
        <w:rPr>
          <w:i/>
          <w:iCs/>
          <w:sz w:val="22"/>
          <w:szCs w:val="22"/>
        </w:rPr>
        <w:t xml:space="preserve">When an official of an institution discovers unauthorised, irregular or fruitless and wasteful expenditure, that official must immediately report such expenditure to the accounting officer. In the case of a department, such expenditure must also be reported in the monthly report, as required by section 40 (4) (b) of the Act. Irregular expenditure incurred by a department in contravention of tender procedures must </w:t>
      </w:r>
      <w:r w:rsidRPr="007109A1">
        <w:rPr>
          <w:i/>
          <w:iCs/>
          <w:sz w:val="22"/>
          <w:szCs w:val="22"/>
        </w:rPr>
        <w:lastRenderedPageBreak/>
        <w:t>also be brought to the notice of the relevant tender board or procurement authority, whichever is applicable.”</w:t>
      </w:r>
    </w:p>
    <w:p w:rsidR="007109A1" w:rsidRPr="007109A1" w:rsidRDefault="007109A1" w:rsidP="0099157B">
      <w:pPr>
        <w:spacing w:after="120" w:line="260" w:lineRule="exact"/>
        <w:ind w:left="1066"/>
        <w:rPr>
          <w:i/>
          <w:iCs/>
          <w:sz w:val="22"/>
          <w:szCs w:val="22"/>
        </w:rPr>
      </w:pPr>
      <w:r w:rsidRPr="007109A1">
        <w:rPr>
          <w:sz w:val="22"/>
          <w:szCs w:val="22"/>
        </w:rPr>
        <w:t xml:space="preserve">9.1.5    </w:t>
      </w:r>
      <w:r w:rsidRPr="007109A1">
        <w:rPr>
          <w:i/>
          <w:iCs/>
          <w:sz w:val="22"/>
          <w:szCs w:val="22"/>
        </w:rPr>
        <w:t>The amount of the unauthorised, irregular, fruitless and wasteful expenditure must be disclosed as a note to the annual financial statements of the institution.”</w:t>
      </w:r>
    </w:p>
    <w:p w:rsidR="007109A1" w:rsidRPr="007109A1" w:rsidRDefault="0099157B" w:rsidP="007109A1">
      <w:pPr>
        <w:spacing w:before="100" w:beforeAutospacing="1" w:after="100" w:afterAutospacing="1"/>
        <w:ind w:left="357" w:hanging="357"/>
        <w:rPr>
          <w:sz w:val="22"/>
          <w:szCs w:val="22"/>
        </w:rPr>
      </w:pPr>
      <w:r>
        <w:rPr>
          <w:sz w:val="22"/>
          <w:szCs w:val="22"/>
        </w:rPr>
        <w:t xml:space="preserve">h) </w:t>
      </w:r>
      <w:r>
        <w:rPr>
          <w:sz w:val="22"/>
          <w:szCs w:val="22"/>
        </w:rPr>
        <w:tab/>
      </w:r>
      <w:r>
        <w:rPr>
          <w:sz w:val="22"/>
          <w:szCs w:val="22"/>
        </w:rPr>
        <w:tab/>
      </w:r>
      <w:r w:rsidR="007109A1" w:rsidRPr="007109A1">
        <w:rPr>
          <w:sz w:val="22"/>
          <w:szCs w:val="22"/>
        </w:rPr>
        <w:t>Treasury Regulations 8.2.1 and 8.2.2 also state that:</w:t>
      </w:r>
    </w:p>
    <w:p w:rsidR="007109A1" w:rsidRPr="007109A1" w:rsidRDefault="007109A1" w:rsidP="0099157B">
      <w:pPr>
        <w:ind w:left="1077" w:hanging="357"/>
        <w:rPr>
          <w:sz w:val="22"/>
          <w:szCs w:val="22"/>
        </w:rPr>
      </w:pPr>
      <w:r w:rsidRPr="007109A1">
        <w:rPr>
          <w:i/>
          <w:iCs/>
          <w:sz w:val="22"/>
          <w:szCs w:val="22"/>
        </w:rPr>
        <w:t>" 8.2.1  An official of an institution may not spend or commit public moneys except with the approval (either in writing or by duly authorised electronic means) of the accounting officer or a properly delegated or authorised officer.</w:t>
      </w:r>
    </w:p>
    <w:p w:rsidR="007109A1" w:rsidRPr="007109A1" w:rsidRDefault="007109A1" w:rsidP="007109A1">
      <w:pPr>
        <w:ind w:left="1077" w:hanging="720"/>
        <w:rPr>
          <w:sz w:val="22"/>
          <w:szCs w:val="22"/>
        </w:rPr>
      </w:pPr>
      <w:r w:rsidRPr="007109A1">
        <w:rPr>
          <w:i/>
          <w:iCs/>
          <w:sz w:val="22"/>
          <w:szCs w:val="22"/>
        </w:rPr>
        <w:t> </w:t>
      </w:r>
    </w:p>
    <w:p w:rsidR="007109A1" w:rsidRPr="007109A1" w:rsidRDefault="007109A1" w:rsidP="0099157B">
      <w:pPr>
        <w:ind w:left="1077" w:hanging="357"/>
        <w:rPr>
          <w:i/>
          <w:iCs/>
          <w:sz w:val="22"/>
          <w:szCs w:val="22"/>
        </w:rPr>
      </w:pPr>
      <w:r w:rsidRPr="007109A1">
        <w:rPr>
          <w:i/>
          <w:iCs/>
          <w:sz w:val="22"/>
          <w:szCs w:val="22"/>
        </w:rPr>
        <w:t>8.2.2    Before approving expenditure or incurring a commitment to spend, the delegated or authorised official must ensure compliance with any limitations or conditions attached to the delegation or authorisation." </w:t>
      </w:r>
    </w:p>
    <w:p w:rsidR="007109A1" w:rsidRPr="007109A1" w:rsidRDefault="007109A1" w:rsidP="007109A1">
      <w:pPr>
        <w:ind w:left="1077" w:hanging="720"/>
        <w:rPr>
          <w:i/>
          <w:iCs/>
          <w:sz w:val="22"/>
          <w:szCs w:val="22"/>
        </w:rPr>
      </w:pPr>
    </w:p>
    <w:p w:rsidR="007109A1" w:rsidRPr="007109A1" w:rsidRDefault="0099157B" w:rsidP="007109A1">
      <w:pPr>
        <w:ind w:left="450" w:hanging="450"/>
        <w:rPr>
          <w:iCs/>
          <w:sz w:val="22"/>
          <w:szCs w:val="22"/>
        </w:rPr>
      </w:pPr>
      <w:r>
        <w:rPr>
          <w:iCs/>
          <w:sz w:val="22"/>
          <w:szCs w:val="22"/>
        </w:rPr>
        <w:t>i)</w:t>
      </w:r>
      <w:r>
        <w:rPr>
          <w:iCs/>
          <w:sz w:val="22"/>
          <w:szCs w:val="22"/>
        </w:rPr>
        <w:tab/>
      </w:r>
      <w:r w:rsidR="007109A1" w:rsidRPr="007109A1">
        <w:rPr>
          <w:iCs/>
          <w:sz w:val="22"/>
          <w:szCs w:val="22"/>
        </w:rPr>
        <w:t>Practice Note 8 of 2007/ 2008 paragraph 3.2 states:</w:t>
      </w:r>
    </w:p>
    <w:p w:rsidR="007109A1" w:rsidRPr="007109A1" w:rsidRDefault="007109A1" w:rsidP="007109A1">
      <w:pPr>
        <w:ind w:left="426"/>
        <w:rPr>
          <w:iCs/>
          <w:sz w:val="22"/>
          <w:szCs w:val="22"/>
        </w:rPr>
      </w:pPr>
    </w:p>
    <w:p w:rsidR="007109A1" w:rsidRPr="007109A1" w:rsidRDefault="007109A1" w:rsidP="0099157B">
      <w:pPr>
        <w:ind w:left="720"/>
        <w:rPr>
          <w:iCs/>
          <w:sz w:val="22"/>
          <w:szCs w:val="22"/>
        </w:rPr>
      </w:pPr>
      <w:r w:rsidRPr="007109A1">
        <w:rPr>
          <w:i/>
          <w:iCs/>
          <w:sz w:val="22"/>
          <w:szCs w:val="22"/>
        </w:rPr>
        <w:t>“Accounting officers/ authorities may procure requirements by obtaining at least three (3) verbal or written quotations from, where applicable, a list of prospective suppliers. The order should, however, be placed against written confirmation from the selected supplier if the quotation was submitted verbally.”</w:t>
      </w:r>
    </w:p>
    <w:p w:rsidR="007109A1" w:rsidRPr="007109A1" w:rsidRDefault="007109A1" w:rsidP="007109A1">
      <w:pPr>
        <w:spacing w:after="120" w:line="260" w:lineRule="exact"/>
        <w:ind w:left="1080" w:hanging="720"/>
        <w:rPr>
          <w:i/>
          <w:color w:val="000000"/>
          <w:sz w:val="22"/>
          <w:szCs w:val="22"/>
          <w:lang w:val="en-GB" w:eastAsia="en-GB"/>
        </w:rPr>
      </w:pPr>
    </w:p>
    <w:p w:rsidR="007109A1" w:rsidRPr="007109A1" w:rsidRDefault="007109A1" w:rsidP="007109A1">
      <w:pPr>
        <w:rPr>
          <w:sz w:val="22"/>
          <w:szCs w:val="22"/>
        </w:rPr>
      </w:pPr>
      <w:r w:rsidRPr="007109A1">
        <w:rPr>
          <w:sz w:val="22"/>
          <w:szCs w:val="22"/>
        </w:rPr>
        <w:t>The following deviations were noted in the procurement of heaters. Please see the table below for information on the batch selected for testing:</w:t>
      </w:r>
    </w:p>
    <w:p w:rsidR="007109A1" w:rsidRPr="007109A1" w:rsidRDefault="007109A1" w:rsidP="007109A1">
      <w:pPr>
        <w:rPr>
          <w:sz w:val="22"/>
          <w:szCs w:val="22"/>
        </w:rPr>
      </w:pPr>
    </w:p>
    <w:tbl>
      <w:tblPr>
        <w:tblW w:w="9072" w:type="dxa"/>
        <w:tblInd w:w="108" w:type="dxa"/>
        <w:tblCellMar>
          <w:left w:w="0" w:type="dxa"/>
          <w:right w:w="0" w:type="dxa"/>
        </w:tblCellMar>
        <w:tblLook w:val="04A0"/>
      </w:tblPr>
      <w:tblGrid>
        <w:gridCol w:w="4962"/>
        <w:gridCol w:w="1984"/>
        <w:gridCol w:w="2126"/>
      </w:tblGrid>
      <w:tr w:rsidR="007109A1" w:rsidRPr="0099157B" w:rsidTr="0099157B">
        <w:tc>
          <w:tcPr>
            <w:tcW w:w="4962"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rsidR="007109A1" w:rsidRPr="0099157B" w:rsidRDefault="007109A1" w:rsidP="007109A1">
            <w:pPr>
              <w:rPr>
                <w:b/>
                <w:bCs/>
                <w:sz w:val="18"/>
                <w:szCs w:val="18"/>
              </w:rPr>
            </w:pPr>
            <w:r w:rsidRPr="0099157B">
              <w:rPr>
                <w:b/>
                <w:bCs/>
                <w:sz w:val="18"/>
                <w:szCs w:val="18"/>
              </w:rPr>
              <w:t>BEN NAME</w:t>
            </w:r>
          </w:p>
        </w:tc>
        <w:tc>
          <w:tcPr>
            <w:tcW w:w="198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rsidR="007109A1" w:rsidRPr="0099157B" w:rsidRDefault="007109A1" w:rsidP="007109A1">
            <w:pPr>
              <w:rPr>
                <w:b/>
                <w:bCs/>
                <w:sz w:val="18"/>
                <w:szCs w:val="18"/>
              </w:rPr>
            </w:pPr>
            <w:r w:rsidRPr="0099157B">
              <w:rPr>
                <w:b/>
                <w:bCs/>
                <w:sz w:val="18"/>
                <w:szCs w:val="18"/>
              </w:rPr>
              <w:t>FANO</w:t>
            </w:r>
          </w:p>
        </w:tc>
        <w:tc>
          <w:tcPr>
            <w:tcW w:w="212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tcPr>
          <w:p w:rsidR="007109A1" w:rsidRPr="0099157B" w:rsidRDefault="007109A1" w:rsidP="007109A1">
            <w:pPr>
              <w:jc w:val="right"/>
              <w:rPr>
                <w:b/>
                <w:bCs/>
                <w:sz w:val="18"/>
                <w:szCs w:val="18"/>
              </w:rPr>
            </w:pPr>
            <w:r w:rsidRPr="0099157B">
              <w:rPr>
                <w:b/>
                <w:bCs/>
                <w:sz w:val="18"/>
                <w:szCs w:val="18"/>
              </w:rPr>
              <w:t>R</w:t>
            </w:r>
          </w:p>
        </w:tc>
      </w:tr>
      <w:tr w:rsidR="007109A1" w:rsidRPr="0099157B" w:rsidTr="007109A1">
        <w:tc>
          <w:tcPr>
            <w:tcW w:w="496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109A1" w:rsidRPr="0099157B" w:rsidRDefault="007109A1" w:rsidP="007109A1">
            <w:pPr>
              <w:rPr>
                <w:sz w:val="18"/>
                <w:szCs w:val="18"/>
              </w:rPr>
            </w:pPr>
            <w:r w:rsidRPr="0099157B">
              <w:rPr>
                <w:sz w:val="18"/>
                <w:szCs w:val="18"/>
              </w:rPr>
              <w:t>MOTSENG FASCILITIES MANAGEMENT</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7109A1" w:rsidRPr="0099157B" w:rsidRDefault="007109A1" w:rsidP="007109A1">
            <w:pPr>
              <w:rPr>
                <w:sz w:val="18"/>
                <w:szCs w:val="18"/>
              </w:rPr>
            </w:pPr>
            <w:r w:rsidRPr="0099157B">
              <w:rPr>
                <w:color w:val="000000"/>
                <w:sz w:val="18"/>
                <w:szCs w:val="18"/>
                <w:lang w:eastAsia="en-ZA"/>
              </w:rPr>
              <w:t>168108</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7109A1" w:rsidRPr="0099157B" w:rsidRDefault="007109A1" w:rsidP="007109A1">
            <w:pPr>
              <w:jc w:val="right"/>
              <w:rPr>
                <w:sz w:val="18"/>
                <w:szCs w:val="18"/>
              </w:rPr>
            </w:pPr>
            <w:r w:rsidRPr="0099157B">
              <w:rPr>
                <w:color w:val="000000"/>
                <w:sz w:val="18"/>
                <w:szCs w:val="18"/>
                <w:lang w:eastAsia="en-ZA"/>
              </w:rPr>
              <w:t>3 355,52</w:t>
            </w:r>
          </w:p>
        </w:tc>
      </w:tr>
    </w:tbl>
    <w:p w:rsidR="007109A1" w:rsidRPr="007109A1" w:rsidRDefault="007109A1" w:rsidP="007109A1">
      <w:pPr>
        <w:rPr>
          <w:sz w:val="22"/>
          <w:szCs w:val="22"/>
        </w:rPr>
      </w:pPr>
    </w:p>
    <w:p w:rsidR="007109A1" w:rsidRPr="007109A1" w:rsidRDefault="007109A1" w:rsidP="006F5D2E">
      <w:pPr>
        <w:widowControl w:val="0"/>
        <w:numPr>
          <w:ilvl w:val="0"/>
          <w:numId w:val="302"/>
        </w:numPr>
        <w:rPr>
          <w:sz w:val="22"/>
          <w:szCs w:val="22"/>
        </w:rPr>
      </w:pPr>
      <w:r w:rsidRPr="007109A1">
        <w:rPr>
          <w:sz w:val="22"/>
          <w:szCs w:val="22"/>
        </w:rPr>
        <w:t>From the information provided it was noted that Motseng Facilities purchased the heaters from Builders Warehouse, added an additional 12% (handling fee) to cost of the heater (excl. VAT) and sold it to the department. Please see the table below for a break down:</w:t>
      </w:r>
    </w:p>
    <w:p w:rsidR="007109A1" w:rsidRPr="007109A1" w:rsidRDefault="007109A1" w:rsidP="007109A1">
      <w:pPr>
        <w:ind w:left="720"/>
        <w:rPr>
          <w:sz w:val="22"/>
          <w:szCs w:val="22"/>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37"/>
        <w:gridCol w:w="2126"/>
      </w:tblGrid>
      <w:tr w:rsidR="007109A1" w:rsidRPr="0099157B" w:rsidTr="0099157B">
        <w:tc>
          <w:tcPr>
            <w:tcW w:w="6237" w:type="dxa"/>
            <w:shd w:val="clear" w:color="auto" w:fill="BFBFBF" w:themeFill="background1" w:themeFillShade="BF"/>
          </w:tcPr>
          <w:p w:rsidR="007109A1" w:rsidRPr="0099157B" w:rsidRDefault="007109A1" w:rsidP="007109A1">
            <w:pPr>
              <w:rPr>
                <w:b/>
                <w:sz w:val="18"/>
                <w:szCs w:val="18"/>
              </w:rPr>
            </w:pPr>
            <w:r w:rsidRPr="0099157B">
              <w:rPr>
                <w:b/>
                <w:sz w:val="18"/>
                <w:szCs w:val="18"/>
              </w:rPr>
              <w:t>BREAK- DOWN</w:t>
            </w:r>
          </w:p>
        </w:tc>
        <w:tc>
          <w:tcPr>
            <w:tcW w:w="2126" w:type="dxa"/>
            <w:shd w:val="clear" w:color="auto" w:fill="BFBFBF" w:themeFill="background1" w:themeFillShade="BF"/>
          </w:tcPr>
          <w:p w:rsidR="007109A1" w:rsidRPr="0099157B" w:rsidRDefault="007109A1" w:rsidP="007109A1">
            <w:pPr>
              <w:rPr>
                <w:b/>
                <w:sz w:val="18"/>
                <w:szCs w:val="18"/>
              </w:rPr>
            </w:pPr>
            <w:r w:rsidRPr="0099157B">
              <w:rPr>
                <w:b/>
                <w:sz w:val="18"/>
                <w:szCs w:val="18"/>
              </w:rPr>
              <w:t>R</w:t>
            </w:r>
          </w:p>
        </w:tc>
      </w:tr>
      <w:tr w:rsidR="007109A1" w:rsidRPr="0099157B" w:rsidTr="007109A1">
        <w:trPr>
          <w:cantSplit/>
          <w:trHeight w:val="508"/>
        </w:trPr>
        <w:tc>
          <w:tcPr>
            <w:tcW w:w="6237" w:type="dxa"/>
          </w:tcPr>
          <w:p w:rsidR="007109A1" w:rsidRPr="0099157B" w:rsidRDefault="007109A1" w:rsidP="007109A1">
            <w:pPr>
              <w:rPr>
                <w:sz w:val="18"/>
                <w:szCs w:val="18"/>
              </w:rPr>
            </w:pPr>
            <w:r w:rsidRPr="0099157B">
              <w:rPr>
                <w:sz w:val="18"/>
                <w:szCs w:val="18"/>
              </w:rPr>
              <w:t>Total cost of the heaters purchased from Builders Warehouse (excld VAT)</w:t>
            </w:r>
          </w:p>
        </w:tc>
        <w:tc>
          <w:tcPr>
            <w:tcW w:w="2126" w:type="dxa"/>
            <w:vAlign w:val="bottom"/>
          </w:tcPr>
          <w:p w:rsidR="007109A1" w:rsidRPr="0099157B" w:rsidRDefault="007109A1" w:rsidP="007109A1">
            <w:pPr>
              <w:jc w:val="right"/>
              <w:rPr>
                <w:sz w:val="18"/>
                <w:szCs w:val="18"/>
              </w:rPr>
            </w:pPr>
            <w:r w:rsidRPr="0099157B">
              <w:rPr>
                <w:sz w:val="18"/>
                <w:szCs w:val="18"/>
              </w:rPr>
              <w:t>2 628,07</w:t>
            </w:r>
          </w:p>
        </w:tc>
      </w:tr>
      <w:tr w:rsidR="007109A1" w:rsidRPr="0099157B" w:rsidTr="007109A1">
        <w:tc>
          <w:tcPr>
            <w:tcW w:w="6237" w:type="dxa"/>
          </w:tcPr>
          <w:p w:rsidR="007109A1" w:rsidRPr="0099157B" w:rsidRDefault="007109A1" w:rsidP="007109A1">
            <w:pPr>
              <w:rPr>
                <w:sz w:val="18"/>
                <w:szCs w:val="18"/>
              </w:rPr>
            </w:pPr>
            <w:r w:rsidRPr="0099157B">
              <w:rPr>
                <w:sz w:val="18"/>
                <w:szCs w:val="18"/>
              </w:rPr>
              <w:t>12% Handling fee charged by Motseng</w:t>
            </w:r>
          </w:p>
        </w:tc>
        <w:tc>
          <w:tcPr>
            <w:tcW w:w="2126" w:type="dxa"/>
            <w:vAlign w:val="bottom"/>
          </w:tcPr>
          <w:p w:rsidR="007109A1" w:rsidRPr="0099157B" w:rsidRDefault="007109A1" w:rsidP="007109A1">
            <w:pPr>
              <w:jc w:val="right"/>
              <w:rPr>
                <w:sz w:val="18"/>
                <w:szCs w:val="18"/>
              </w:rPr>
            </w:pPr>
            <w:r w:rsidRPr="0099157B">
              <w:rPr>
                <w:sz w:val="18"/>
                <w:szCs w:val="18"/>
              </w:rPr>
              <w:t>313,37</w:t>
            </w:r>
          </w:p>
        </w:tc>
      </w:tr>
      <w:tr w:rsidR="007109A1" w:rsidRPr="0099157B" w:rsidTr="007109A1">
        <w:tc>
          <w:tcPr>
            <w:tcW w:w="6237" w:type="dxa"/>
          </w:tcPr>
          <w:p w:rsidR="007109A1" w:rsidRPr="0099157B" w:rsidRDefault="007109A1" w:rsidP="007109A1">
            <w:pPr>
              <w:rPr>
                <w:sz w:val="18"/>
                <w:szCs w:val="18"/>
              </w:rPr>
            </w:pPr>
            <w:r w:rsidRPr="0099157B">
              <w:rPr>
                <w:sz w:val="18"/>
                <w:szCs w:val="18"/>
              </w:rPr>
              <w:t>Total amount charged by Motseng (excl. VAT)</w:t>
            </w:r>
          </w:p>
        </w:tc>
        <w:tc>
          <w:tcPr>
            <w:tcW w:w="2126" w:type="dxa"/>
            <w:vAlign w:val="bottom"/>
          </w:tcPr>
          <w:p w:rsidR="007109A1" w:rsidRPr="0099157B" w:rsidRDefault="007109A1" w:rsidP="007109A1">
            <w:pPr>
              <w:jc w:val="right"/>
              <w:rPr>
                <w:sz w:val="18"/>
                <w:szCs w:val="18"/>
              </w:rPr>
            </w:pPr>
            <w:r w:rsidRPr="0099157B">
              <w:rPr>
                <w:sz w:val="18"/>
                <w:szCs w:val="18"/>
              </w:rPr>
              <w:t>2 943,44</w:t>
            </w:r>
          </w:p>
        </w:tc>
      </w:tr>
      <w:tr w:rsidR="007109A1" w:rsidRPr="0099157B" w:rsidTr="007109A1">
        <w:tc>
          <w:tcPr>
            <w:tcW w:w="6237" w:type="dxa"/>
          </w:tcPr>
          <w:p w:rsidR="007109A1" w:rsidRPr="0099157B" w:rsidRDefault="007109A1" w:rsidP="007109A1">
            <w:pPr>
              <w:rPr>
                <w:sz w:val="18"/>
                <w:szCs w:val="18"/>
              </w:rPr>
            </w:pPr>
            <w:r w:rsidRPr="0099157B">
              <w:rPr>
                <w:sz w:val="18"/>
                <w:szCs w:val="18"/>
              </w:rPr>
              <w:t>VAT @ 14%</w:t>
            </w:r>
          </w:p>
        </w:tc>
        <w:tc>
          <w:tcPr>
            <w:tcW w:w="2126" w:type="dxa"/>
            <w:vAlign w:val="bottom"/>
          </w:tcPr>
          <w:p w:rsidR="007109A1" w:rsidRPr="0099157B" w:rsidRDefault="007109A1" w:rsidP="007109A1">
            <w:pPr>
              <w:jc w:val="right"/>
              <w:rPr>
                <w:sz w:val="18"/>
                <w:szCs w:val="18"/>
              </w:rPr>
            </w:pPr>
            <w:r w:rsidRPr="0099157B">
              <w:rPr>
                <w:sz w:val="18"/>
                <w:szCs w:val="18"/>
              </w:rPr>
              <w:t>412,08</w:t>
            </w:r>
          </w:p>
        </w:tc>
      </w:tr>
      <w:tr w:rsidR="007109A1" w:rsidRPr="0099157B" w:rsidTr="007109A1">
        <w:tc>
          <w:tcPr>
            <w:tcW w:w="6237" w:type="dxa"/>
          </w:tcPr>
          <w:p w:rsidR="007109A1" w:rsidRPr="0099157B" w:rsidRDefault="007109A1" w:rsidP="007109A1">
            <w:pPr>
              <w:rPr>
                <w:b/>
                <w:sz w:val="18"/>
                <w:szCs w:val="18"/>
              </w:rPr>
            </w:pPr>
            <w:r w:rsidRPr="0099157B">
              <w:rPr>
                <w:b/>
                <w:sz w:val="18"/>
                <w:szCs w:val="18"/>
              </w:rPr>
              <w:t>TOTAL amount charged by Motseng (incl. VAT)</w:t>
            </w:r>
          </w:p>
        </w:tc>
        <w:tc>
          <w:tcPr>
            <w:tcW w:w="2126" w:type="dxa"/>
            <w:vAlign w:val="bottom"/>
          </w:tcPr>
          <w:p w:rsidR="007109A1" w:rsidRPr="0099157B" w:rsidRDefault="007109A1" w:rsidP="007109A1">
            <w:pPr>
              <w:jc w:val="right"/>
              <w:rPr>
                <w:b/>
                <w:sz w:val="18"/>
                <w:szCs w:val="18"/>
              </w:rPr>
            </w:pPr>
            <w:r w:rsidRPr="0099157B">
              <w:rPr>
                <w:b/>
                <w:sz w:val="18"/>
                <w:szCs w:val="18"/>
              </w:rPr>
              <w:t>3 355,52</w:t>
            </w:r>
          </w:p>
        </w:tc>
      </w:tr>
    </w:tbl>
    <w:p w:rsidR="007109A1" w:rsidRPr="007109A1" w:rsidRDefault="007109A1" w:rsidP="007109A1">
      <w:pPr>
        <w:ind w:left="720"/>
        <w:rPr>
          <w:sz w:val="22"/>
          <w:szCs w:val="22"/>
        </w:rPr>
      </w:pPr>
    </w:p>
    <w:p w:rsidR="007109A1" w:rsidRPr="007109A1" w:rsidRDefault="007109A1" w:rsidP="007109A1">
      <w:pPr>
        <w:rPr>
          <w:sz w:val="22"/>
          <w:szCs w:val="22"/>
        </w:rPr>
      </w:pPr>
      <w:r w:rsidRPr="007109A1">
        <w:rPr>
          <w:sz w:val="22"/>
          <w:szCs w:val="22"/>
        </w:rPr>
        <w:tab/>
        <w:t xml:space="preserve">From the above it is evident that Motseng merely acted as a middle man. </w:t>
      </w:r>
    </w:p>
    <w:p w:rsidR="007109A1" w:rsidRPr="007109A1" w:rsidRDefault="007109A1" w:rsidP="007109A1">
      <w:pPr>
        <w:rPr>
          <w:sz w:val="22"/>
          <w:szCs w:val="22"/>
        </w:rPr>
      </w:pPr>
    </w:p>
    <w:p w:rsidR="007109A1" w:rsidRPr="007109A1" w:rsidRDefault="007109A1" w:rsidP="006F5D2E">
      <w:pPr>
        <w:numPr>
          <w:ilvl w:val="0"/>
          <w:numId w:val="302"/>
        </w:numPr>
        <w:rPr>
          <w:sz w:val="22"/>
          <w:szCs w:val="22"/>
        </w:rPr>
      </w:pPr>
      <w:r w:rsidRPr="007109A1">
        <w:rPr>
          <w:sz w:val="22"/>
          <w:szCs w:val="22"/>
        </w:rPr>
        <w:t xml:space="preserve">Although there are at least 308 suppliers on the supplier database who are able to provide the department with electric and electronic components, the department did not request and evaluate three quotations in accordance with Practice Note 8 </w:t>
      </w:r>
      <w:r w:rsidRPr="007109A1">
        <w:rPr>
          <w:iCs/>
          <w:sz w:val="22"/>
          <w:szCs w:val="22"/>
        </w:rPr>
        <w:t>of 2007/ 2008</w:t>
      </w:r>
      <w:r w:rsidRPr="007109A1">
        <w:rPr>
          <w:sz w:val="22"/>
          <w:szCs w:val="22"/>
        </w:rPr>
        <w:t xml:space="preserve">. </w:t>
      </w:r>
    </w:p>
    <w:p w:rsidR="007109A1" w:rsidRPr="007109A1" w:rsidRDefault="007109A1" w:rsidP="007109A1">
      <w:pPr>
        <w:ind w:left="720"/>
        <w:rPr>
          <w:sz w:val="22"/>
          <w:szCs w:val="22"/>
        </w:rPr>
      </w:pPr>
    </w:p>
    <w:p w:rsidR="007109A1" w:rsidRPr="007109A1" w:rsidRDefault="007109A1" w:rsidP="006F5D2E">
      <w:pPr>
        <w:numPr>
          <w:ilvl w:val="0"/>
          <w:numId w:val="302"/>
        </w:numPr>
        <w:spacing w:after="120" w:line="260" w:lineRule="exact"/>
        <w:rPr>
          <w:sz w:val="22"/>
          <w:szCs w:val="22"/>
        </w:rPr>
      </w:pPr>
      <w:r w:rsidRPr="007109A1">
        <w:rPr>
          <w:sz w:val="22"/>
          <w:szCs w:val="22"/>
        </w:rPr>
        <w:t>A PA-12 – approval by the sub/ special/ national/ regional bid adjudication committee signed by the previous CFO on 28 April 2011 was attached to batch 168 095. The title of the document is;</w:t>
      </w:r>
    </w:p>
    <w:p w:rsidR="007109A1" w:rsidRPr="007109A1" w:rsidRDefault="007109A1" w:rsidP="007109A1">
      <w:pPr>
        <w:spacing w:after="120" w:line="260" w:lineRule="exact"/>
        <w:ind w:left="357" w:hanging="357"/>
        <w:rPr>
          <w:sz w:val="22"/>
          <w:szCs w:val="22"/>
        </w:rPr>
      </w:pPr>
      <w:r w:rsidRPr="007109A1">
        <w:rPr>
          <w:sz w:val="22"/>
          <w:szCs w:val="22"/>
        </w:rPr>
        <w:lastRenderedPageBreak/>
        <w:tab/>
      </w:r>
      <w:r w:rsidRPr="007109A1">
        <w:rPr>
          <w:sz w:val="22"/>
          <w:szCs w:val="22"/>
        </w:rPr>
        <w:tab/>
        <w:t xml:space="preserve">“WCS no 044107: Prestige Facilities: Prestige Portfolio – Facilities Management Contract </w:t>
      </w:r>
      <w:r w:rsidRPr="007109A1">
        <w:rPr>
          <w:sz w:val="22"/>
          <w:szCs w:val="22"/>
        </w:rPr>
        <w:tab/>
        <w:t>(Motseng Facilities Management) Request for Extention)”</w:t>
      </w:r>
    </w:p>
    <w:p w:rsidR="007109A1" w:rsidRPr="007109A1" w:rsidRDefault="007109A1" w:rsidP="007109A1">
      <w:pPr>
        <w:spacing w:after="120" w:line="260" w:lineRule="exact"/>
        <w:ind w:left="357" w:hanging="357"/>
        <w:rPr>
          <w:sz w:val="22"/>
          <w:szCs w:val="22"/>
        </w:rPr>
      </w:pPr>
      <w:r w:rsidRPr="007109A1">
        <w:rPr>
          <w:sz w:val="22"/>
          <w:szCs w:val="22"/>
        </w:rPr>
        <w:tab/>
      </w:r>
      <w:r w:rsidRPr="007109A1">
        <w:rPr>
          <w:sz w:val="22"/>
          <w:szCs w:val="22"/>
        </w:rPr>
        <w:tab/>
        <w:t>The committee members approving the extension was:</w:t>
      </w:r>
    </w:p>
    <w:p w:rsidR="007109A1" w:rsidRPr="007109A1" w:rsidRDefault="007109A1" w:rsidP="007109A1">
      <w:pPr>
        <w:numPr>
          <w:ilvl w:val="0"/>
          <w:numId w:val="3"/>
        </w:numPr>
        <w:spacing w:after="120" w:line="260" w:lineRule="exact"/>
        <w:ind w:hanging="371"/>
        <w:rPr>
          <w:sz w:val="22"/>
          <w:szCs w:val="22"/>
        </w:rPr>
      </w:pPr>
      <w:r w:rsidRPr="007109A1">
        <w:rPr>
          <w:sz w:val="22"/>
          <w:szCs w:val="22"/>
        </w:rPr>
        <w:t>MS C Motsisi – the previous Chief Financial Officer</w:t>
      </w:r>
    </w:p>
    <w:p w:rsidR="007109A1" w:rsidRPr="007109A1" w:rsidRDefault="007109A1" w:rsidP="007109A1">
      <w:pPr>
        <w:numPr>
          <w:ilvl w:val="0"/>
          <w:numId w:val="3"/>
        </w:numPr>
        <w:spacing w:after="120" w:line="260" w:lineRule="exact"/>
        <w:ind w:hanging="371"/>
        <w:rPr>
          <w:sz w:val="22"/>
          <w:szCs w:val="22"/>
        </w:rPr>
      </w:pPr>
      <w:r w:rsidRPr="007109A1">
        <w:rPr>
          <w:sz w:val="22"/>
          <w:szCs w:val="22"/>
        </w:rPr>
        <w:t>Mr T Tabane – the Chief Director SCM</w:t>
      </w:r>
    </w:p>
    <w:p w:rsidR="007109A1" w:rsidRPr="007109A1" w:rsidRDefault="007109A1" w:rsidP="007109A1">
      <w:pPr>
        <w:numPr>
          <w:ilvl w:val="0"/>
          <w:numId w:val="3"/>
        </w:numPr>
        <w:spacing w:after="120" w:line="260" w:lineRule="exact"/>
        <w:ind w:hanging="371"/>
        <w:rPr>
          <w:sz w:val="22"/>
          <w:szCs w:val="22"/>
        </w:rPr>
      </w:pPr>
      <w:r w:rsidRPr="007109A1">
        <w:rPr>
          <w:sz w:val="22"/>
          <w:szCs w:val="22"/>
        </w:rPr>
        <w:t>Ms J Prinsloo – the Chief Director: Trading Account</w:t>
      </w:r>
    </w:p>
    <w:p w:rsidR="007109A1" w:rsidRPr="007109A1" w:rsidRDefault="007109A1" w:rsidP="007109A1">
      <w:pPr>
        <w:spacing w:after="120" w:line="260" w:lineRule="exact"/>
        <w:ind w:left="360"/>
        <w:rPr>
          <w:sz w:val="22"/>
          <w:szCs w:val="22"/>
        </w:rPr>
      </w:pPr>
    </w:p>
    <w:p w:rsidR="007109A1" w:rsidRPr="007109A1" w:rsidRDefault="007109A1" w:rsidP="007109A1">
      <w:pPr>
        <w:spacing w:after="120" w:line="260" w:lineRule="exact"/>
        <w:ind w:left="360"/>
        <w:rPr>
          <w:sz w:val="22"/>
          <w:szCs w:val="22"/>
        </w:rPr>
      </w:pPr>
      <w:r w:rsidRPr="007109A1">
        <w:rPr>
          <w:sz w:val="22"/>
          <w:szCs w:val="22"/>
        </w:rPr>
        <w:t>The latter was indicated as a comment on the PA-12:</w:t>
      </w:r>
    </w:p>
    <w:p w:rsidR="007109A1" w:rsidRPr="007109A1" w:rsidRDefault="007109A1" w:rsidP="007109A1">
      <w:pPr>
        <w:spacing w:after="120" w:line="260" w:lineRule="exact"/>
        <w:ind w:left="360"/>
        <w:rPr>
          <w:sz w:val="22"/>
          <w:szCs w:val="22"/>
        </w:rPr>
      </w:pPr>
      <w:r w:rsidRPr="007109A1">
        <w:rPr>
          <w:sz w:val="22"/>
          <w:szCs w:val="22"/>
        </w:rPr>
        <w:t>“Approval is granted for 9 months  - 31/12/2011. Approval is for the extension and not the budget. This is the second and final extension. The region must put in place a new contract before the expiry of this contract.”</w:t>
      </w:r>
    </w:p>
    <w:p w:rsidR="007109A1" w:rsidRPr="007109A1" w:rsidRDefault="007109A1" w:rsidP="007109A1">
      <w:pPr>
        <w:spacing w:after="120" w:line="260" w:lineRule="exact"/>
        <w:ind w:left="360"/>
        <w:rPr>
          <w:sz w:val="22"/>
          <w:szCs w:val="22"/>
        </w:rPr>
      </w:pPr>
      <w:r w:rsidRPr="007109A1">
        <w:rPr>
          <w:sz w:val="22"/>
          <w:szCs w:val="22"/>
        </w:rPr>
        <w:t xml:space="preserve">The previous CFO, other officials and the Acting Accounting Officer were aware that the Motseng Facilities Management contract is under investigation by SIU. </w:t>
      </w:r>
    </w:p>
    <w:p w:rsidR="007109A1" w:rsidRPr="007109A1" w:rsidRDefault="007109A1" w:rsidP="007109A1">
      <w:pPr>
        <w:spacing w:after="120" w:line="260" w:lineRule="exact"/>
        <w:ind w:left="360"/>
        <w:rPr>
          <w:sz w:val="22"/>
          <w:szCs w:val="22"/>
        </w:rPr>
      </w:pPr>
      <w:r w:rsidRPr="007109A1">
        <w:rPr>
          <w:sz w:val="22"/>
          <w:szCs w:val="22"/>
        </w:rPr>
        <w:t>The Acting Accounting Officer did therefore not take effective and appropriate steps to prevent irregular expenditure as required in terms of section 38(1)(c)(ii) of the PMFA. In terms of section 81(1) of the PFMA the latter constitutes financial misconduct.</w:t>
      </w:r>
    </w:p>
    <w:p w:rsidR="007109A1" w:rsidRPr="007109A1" w:rsidRDefault="007109A1" w:rsidP="007109A1">
      <w:pPr>
        <w:spacing w:after="120" w:line="260" w:lineRule="exact"/>
        <w:ind w:left="426"/>
        <w:rPr>
          <w:sz w:val="22"/>
          <w:szCs w:val="22"/>
        </w:rPr>
      </w:pPr>
      <w:r w:rsidRPr="007109A1">
        <w:rPr>
          <w:sz w:val="22"/>
          <w:szCs w:val="22"/>
        </w:rPr>
        <w:t xml:space="preserve">The previous CFO, the Chief Director SCM and the Chief Director: Trading Account did not comply with section 45(c) of the PFMA as they did not take effective and appropriate steps to prevent irregular expenditure with the extension of the Motseng Facilities </w:t>
      </w:r>
      <w:r w:rsidRPr="007109A1">
        <w:rPr>
          <w:sz w:val="22"/>
          <w:szCs w:val="22"/>
        </w:rPr>
        <w:tab/>
        <w:t>Management contract.</w:t>
      </w:r>
    </w:p>
    <w:p w:rsidR="007109A1" w:rsidRPr="007109A1" w:rsidRDefault="007109A1" w:rsidP="006F5D2E">
      <w:pPr>
        <w:numPr>
          <w:ilvl w:val="0"/>
          <w:numId w:val="302"/>
        </w:numPr>
        <w:spacing w:after="120" w:line="260" w:lineRule="exact"/>
        <w:rPr>
          <w:sz w:val="22"/>
          <w:szCs w:val="22"/>
        </w:rPr>
      </w:pPr>
      <w:r w:rsidRPr="007109A1">
        <w:rPr>
          <w:sz w:val="22"/>
          <w:szCs w:val="22"/>
        </w:rPr>
        <w:t>As the Motseng Facilities Management contract is with SIU it could not be determined if;</w:t>
      </w:r>
    </w:p>
    <w:p w:rsidR="007109A1" w:rsidRPr="007109A1" w:rsidRDefault="007109A1" w:rsidP="007109A1">
      <w:pPr>
        <w:numPr>
          <w:ilvl w:val="0"/>
          <w:numId w:val="4"/>
        </w:numPr>
        <w:spacing w:after="120" w:line="260" w:lineRule="exact"/>
        <w:ind w:hanging="437"/>
        <w:rPr>
          <w:sz w:val="22"/>
          <w:szCs w:val="22"/>
        </w:rPr>
      </w:pPr>
      <w:r w:rsidRPr="007109A1">
        <w:rPr>
          <w:sz w:val="22"/>
          <w:szCs w:val="22"/>
        </w:rPr>
        <w:t>Expenditure incurred was above the threshold indicated in the i</w:t>
      </w:r>
      <w:r w:rsidRPr="007109A1">
        <w:rPr>
          <w:iCs/>
          <w:sz w:val="22"/>
          <w:szCs w:val="22"/>
        </w:rPr>
        <w:t>nstruction note on enhancing compliance monitoring and improving transparency and accountability in SCM, effective from 31 May 2011.</w:t>
      </w:r>
    </w:p>
    <w:p w:rsidR="007109A1" w:rsidRPr="007109A1" w:rsidRDefault="007109A1" w:rsidP="007109A1">
      <w:pPr>
        <w:numPr>
          <w:ilvl w:val="0"/>
          <w:numId w:val="4"/>
        </w:numPr>
        <w:spacing w:after="120" w:line="260" w:lineRule="exact"/>
        <w:ind w:hanging="437"/>
        <w:rPr>
          <w:sz w:val="22"/>
          <w:szCs w:val="22"/>
        </w:rPr>
      </w:pPr>
      <w:r w:rsidRPr="007109A1">
        <w:rPr>
          <w:iCs/>
          <w:sz w:val="22"/>
          <w:szCs w:val="22"/>
        </w:rPr>
        <w:t>There was also no documentation attached to proof that the deviation was approved by the accounting officer. In the absence of the contract it could not be determined if the accounting officer should have approved the extension. It should further be noted that the extension reported in paragraph (e) did not indicate the original contract amount and an amount for the extension.</w:t>
      </w:r>
    </w:p>
    <w:p w:rsidR="007109A1" w:rsidRPr="007109A1" w:rsidRDefault="007109A1" w:rsidP="007109A1">
      <w:pPr>
        <w:numPr>
          <w:ilvl w:val="0"/>
          <w:numId w:val="4"/>
        </w:numPr>
        <w:ind w:hanging="437"/>
        <w:rPr>
          <w:sz w:val="22"/>
          <w:szCs w:val="22"/>
        </w:rPr>
      </w:pPr>
      <w:r w:rsidRPr="007109A1">
        <w:rPr>
          <w:iCs/>
          <w:sz w:val="22"/>
          <w:szCs w:val="22"/>
        </w:rPr>
        <w:t xml:space="preserve">If the matter should have been reported to the AGSA and NT within ten working days from the approval by the accounting offer as required by </w:t>
      </w:r>
      <w:r w:rsidRPr="007109A1">
        <w:rPr>
          <w:sz w:val="22"/>
          <w:szCs w:val="22"/>
        </w:rPr>
        <w:t>supply chain circular of NT dated 24 April 2012.</w:t>
      </w:r>
    </w:p>
    <w:p w:rsidR="007109A1" w:rsidRPr="007109A1" w:rsidRDefault="007109A1" w:rsidP="007109A1">
      <w:pPr>
        <w:ind w:left="720"/>
        <w:rPr>
          <w:sz w:val="22"/>
          <w:szCs w:val="22"/>
        </w:rPr>
      </w:pPr>
      <w:r w:rsidRPr="007109A1">
        <w:rPr>
          <w:sz w:val="22"/>
          <w:szCs w:val="22"/>
        </w:rPr>
        <w:t xml:space="preserve"> </w:t>
      </w:r>
    </w:p>
    <w:p w:rsidR="007109A1" w:rsidRPr="007109A1" w:rsidRDefault="007109A1" w:rsidP="006F5D2E">
      <w:pPr>
        <w:numPr>
          <w:ilvl w:val="0"/>
          <w:numId w:val="302"/>
        </w:numPr>
        <w:rPr>
          <w:sz w:val="22"/>
          <w:szCs w:val="22"/>
        </w:rPr>
      </w:pPr>
      <w:r w:rsidRPr="007109A1">
        <w:rPr>
          <w:sz w:val="22"/>
          <w:szCs w:val="22"/>
        </w:rPr>
        <w:t xml:space="preserve">Furthermore, per inspection of the invoice dated, 14 June 2011, and certification that invoice has been received by finance, dated 30 June 2011, we that the goods were received before the order was issued and approved. The order was approved on 8 September 2011. </w:t>
      </w:r>
    </w:p>
    <w:p w:rsidR="007109A1" w:rsidRPr="007109A1" w:rsidRDefault="007109A1" w:rsidP="007109A1">
      <w:pPr>
        <w:ind w:left="720"/>
        <w:rPr>
          <w:sz w:val="22"/>
          <w:szCs w:val="22"/>
        </w:rPr>
      </w:pPr>
    </w:p>
    <w:p w:rsidR="007109A1" w:rsidRPr="007109A1" w:rsidRDefault="007109A1" w:rsidP="007109A1">
      <w:pPr>
        <w:ind w:left="720"/>
        <w:rPr>
          <w:sz w:val="22"/>
          <w:szCs w:val="22"/>
        </w:rPr>
      </w:pPr>
      <w:r w:rsidRPr="007109A1">
        <w:rPr>
          <w:sz w:val="22"/>
          <w:szCs w:val="22"/>
        </w:rPr>
        <w:t xml:space="preserve">It was also noted that no internal memo was provided indicating that the expense was approved prior to receipt of the service. </w:t>
      </w:r>
    </w:p>
    <w:p w:rsidR="007109A1" w:rsidRPr="007109A1" w:rsidRDefault="007109A1" w:rsidP="007109A1">
      <w:pPr>
        <w:ind w:left="1146"/>
        <w:rPr>
          <w:sz w:val="22"/>
          <w:szCs w:val="22"/>
        </w:rPr>
      </w:pPr>
    </w:p>
    <w:p w:rsidR="007109A1" w:rsidRDefault="007109A1" w:rsidP="007109A1">
      <w:pPr>
        <w:ind w:left="1146"/>
        <w:rPr>
          <w:sz w:val="22"/>
          <w:szCs w:val="22"/>
        </w:rPr>
      </w:pPr>
    </w:p>
    <w:p w:rsidR="0099157B" w:rsidRPr="007109A1" w:rsidRDefault="0099157B" w:rsidP="0099157B">
      <w:pPr>
        <w:rPr>
          <w:sz w:val="22"/>
          <w:szCs w:val="22"/>
        </w:rPr>
      </w:pPr>
    </w:p>
    <w:p w:rsidR="007109A1" w:rsidRPr="007109A1" w:rsidRDefault="0099157B" w:rsidP="007109A1">
      <w:pPr>
        <w:spacing w:after="100" w:afterAutospacing="1"/>
        <w:rPr>
          <w:sz w:val="22"/>
          <w:szCs w:val="22"/>
        </w:rPr>
      </w:pPr>
      <w:r>
        <w:rPr>
          <w:sz w:val="22"/>
          <w:szCs w:val="22"/>
        </w:rPr>
        <w:lastRenderedPageBreak/>
        <w:t>The finding occurred as a result of the fact that:</w:t>
      </w:r>
    </w:p>
    <w:p w:rsidR="007109A1" w:rsidRPr="007109A1" w:rsidRDefault="007109A1" w:rsidP="006F5D2E">
      <w:pPr>
        <w:widowControl w:val="0"/>
        <w:numPr>
          <w:ilvl w:val="0"/>
          <w:numId w:val="303"/>
        </w:numPr>
        <w:ind w:hanging="720"/>
        <w:rPr>
          <w:sz w:val="22"/>
          <w:szCs w:val="22"/>
        </w:rPr>
      </w:pPr>
      <w:r w:rsidRPr="007109A1">
        <w:rPr>
          <w:sz w:val="22"/>
          <w:szCs w:val="22"/>
          <w:lang w:val="en-GB"/>
        </w:rPr>
        <w:t>As per discussion with the Assistant Director: Interior – Prestige, it was noted that Prestige has a contract with Motseng Investments to render a variety of goods and services by way of sub-contractors. In this contract a profit margin was approved for Motseng Investments. He mentioned that the Department of Public Works: Prestige will not always be able to deal directly with the sub-contractor as these suppliers are not located on the prospective supplier lists. He however agrees that there might be certain other suppliers on the prospective supplier listing that might be able to render similar services, even at a cheaper price, but he noted that as most of the dealings, where they involve Motseng Investments, relates to projects that they need to finalise as soon as possible and there is not always time to follow a quotation procedure as it is time consuming. Involving Motseng Investments from the start is a much more time efficient process.</w:t>
      </w:r>
    </w:p>
    <w:p w:rsidR="007109A1" w:rsidRPr="007109A1" w:rsidRDefault="007109A1" w:rsidP="007109A1">
      <w:pPr>
        <w:ind w:left="720"/>
        <w:rPr>
          <w:sz w:val="22"/>
          <w:szCs w:val="22"/>
        </w:rPr>
      </w:pPr>
    </w:p>
    <w:p w:rsidR="007109A1" w:rsidRPr="007109A1" w:rsidRDefault="007109A1" w:rsidP="006F5D2E">
      <w:pPr>
        <w:widowControl w:val="0"/>
        <w:numPr>
          <w:ilvl w:val="0"/>
          <w:numId w:val="303"/>
        </w:numPr>
        <w:ind w:hanging="720"/>
        <w:rPr>
          <w:sz w:val="22"/>
          <w:szCs w:val="22"/>
        </w:rPr>
      </w:pPr>
      <w:r w:rsidRPr="007109A1">
        <w:rPr>
          <w:sz w:val="22"/>
          <w:szCs w:val="22"/>
        </w:rPr>
        <w:t>As per discussion with Senior Administration Officer: Prestige  it was noted that procurement with Motseng is different as the department will place an order with Motseng without issuing the government order form and once service has been rendered the department will then issue/approve a “Government order”</w:t>
      </w:r>
      <w:r w:rsidRPr="007109A1">
        <w:rPr>
          <w:rFonts w:ascii="Times New Roman" w:hAnsi="Times New Roman"/>
          <w:sz w:val="22"/>
          <w:szCs w:val="22"/>
        </w:rPr>
        <w:t>.</w:t>
      </w:r>
    </w:p>
    <w:p w:rsidR="007109A1" w:rsidRPr="007109A1" w:rsidRDefault="007109A1" w:rsidP="007109A1">
      <w:pPr>
        <w:rPr>
          <w:sz w:val="22"/>
          <w:szCs w:val="22"/>
        </w:rPr>
      </w:pPr>
    </w:p>
    <w:p w:rsidR="007109A1" w:rsidRPr="007109A1" w:rsidRDefault="007109A1" w:rsidP="007109A1">
      <w:pPr>
        <w:rPr>
          <w:sz w:val="22"/>
          <w:szCs w:val="22"/>
        </w:rPr>
      </w:pPr>
    </w:p>
    <w:p w:rsidR="007109A1" w:rsidRPr="007109A1" w:rsidRDefault="0099157B" w:rsidP="007109A1">
      <w:pPr>
        <w:rPr>
          <w:sz w:val="22"/>
          <w:szCs w:val="22"/>
        </w:rPr>
      </w:pPr>
      <w:r>
        <w:rPr>
          <w:sz w:val="22"/>
          <w:szCs w:val="22"/>
        </w:rPr>
        <w:t>Impact of the finding:</w:t>
      </w:r>
    </w:p>
    <w:p w:rsidR="007109A1" w:rsidRPr="007109A1" w:rsidRDefault="007109A1" w:rsidP="007109A1">
      <w:pPr>
        <w:rPr>
          <w:sz w:val="22"/>
          <w:szCs w:val="22"/>
        </w:rPr>
      </w:pPr>
    </w:p>
    <w:p w:rsidR="007109A1" w:rsidRPr="00333EE3" w:rsidRDefault="007109A1" w:rsidP="006F5D2E">
      <w:pPr>
        <w:numPr>
          <w:ilvl w:val="0"/>
          <w:numId w:val="304"/>
        </w:numPr>
        <w:ind w:hanging="720"/>
        <w:rPr>
          <w:sz w:val="22"/>
          <w:szCs w:val="22"/>
        </w:rPr>
      </w:pPr>
      <w:r w:rsidRPr="00333EE3">
        <w:rPr>
          <w:sz w:val="22"/>
          <w:szCs w:val="22"/>
        </w:rPr>
        <w:t>The most economical option to provide goods was not considered resulting in fruitless and wasteful expenditure being understated with R357,24 (R313,37*114/100).</w:t>
      </w:r>
    </w:p>
    <w:p w:rsidR="007109A1" w:rsidRPr="00333EE3" w:rsidRDefault="007109A1" w:rsidP="007109A1">
      <w:pPr>
        <w:ind w:left="720"/>
        <w:rPr>
          <w:sz w:val="22"/>
          <w:szCs w:val="22"/>
        </w:rPr>
      </w:pPr>
    </w:p>
    <w:p w:rsidR="007109A1" w:rsidRPr="007109A1" w:rsidRDefault="007109A1" w:rsidP="006F5D2E">
      <w:pPr>
        <w:numPr>
          <w:ilvl w:val="0"/>
          <w:numId w:val="304"/>
        </w:numPr>
        <w:ind w:hanging="720"/>
        <w:rPr>
          <w:sz w:val="22"/>
          <w:szCs w:val="22"/>
        </w:rPr>
      </w:pPr>
      <w:r w:rsidRPr="00333EE3">
        <w:rPr>
          <w:sz w:val="22"/>
          <w:szCs w:val="22"/>
        </w:rPr>
        <w:t>The non compliance with Practice Note 8 of 2007/08 may possibly contribute to the expenditure of R2 998,28 being classified as irregular as the department did not obtain</w:t>
      </w:r>
      <w:r w:rsidRPr="007109A1">
        <w:rPr>
          <w:sz w:val="22"/>
          <w:szCs w:val="22"/>
        </w:rPr>
        <w:t xml:space="preserve"> three quotations.</w:t>
      </w:r>
    </w:p>
    <w:p w:rsidR="007109A1" w:rsidRPr="007109A1" w:rsidRDefault="007109A1" w:rsidP="007109A1">
      <w:pPr>
        <w:ind w:left="720"/>
        <w:contextualSpacing/>
        <w:rPr>
          <w:sz w:val="22"/>
          <w:szCs w:val="22"/>
        </w:rPr>
      </w:pPr>
    </w:p>
    <w:p w:rsidR="007109A1" w:rsidRPr="007109A1" w:rsidRDefault="007109A1" w:rsidP="006F5D2E">
      <w:pPr>
        <w:numPr>
          <w:ilvl w:val="0"/>
          <w:numId w:val="304"/>
        </w:numPr>
        <w:ind w:hanging="720"/>
        <w:rPr>
          <w:sz w:val="22"/>
          <w:szCs w:val="22"/>
        </w:rPr>
      </w:pPr>
      <w:r w:rsidRPr="007109A1">
        <w:rPr>
          <w:sz w:val="22"/>
          <w:szCs w:val="22"/>
        </w:rPr>
        <w:t>Sufficient appropriate audit evidence could not be obtained due to the fact that the contract and other pertinent information was seized by SIU.</w:t>
      </w:r>
    </w:p>
    <w:p w:rsidR="007109A1" w:rsidRPr="007109A1" w:rsidRDefault="007109A1" w:rsidP="007109A1">
      <w:pPr>
        <w:ind w:left="720"/>
        <w:rPr>
          <w:sz w:val="22"/>
          <w:szCs w:val="22"/>
        </w:rPr>
      </w:pPr>
    </w:p>
    <w:p w:rsidR="007109A1" w:rsidRPr="007109A1" w:rsidRDefault="007109A1" w:rsidP="006F5D2E">
      <w:pPr>
        <w:numPr>
          <w:ilvl w:val="0"/>
          <w:numId w:val="304"/>
        </w:numPr>
        <w:spacing w:line="260" w:lineRule="exact"/>
        <w:ind w:hanging="720"/>
        <w:rPr>
          <w:sz w:val="22"/>
          <w:szCs w:val="22"/>
        </w:rPr>
      </w:pPr>
      <w:r w:rsidRPr="007109A1">
        <w:rPr>
          <w:sz w:val="22"/>
          <w:szCs w:val="22"/>
        </w:rPr>
        <w:t>Non compliance with section 38(1)(c)(ii) as the accounting officer did not take appropriate and effective steps to prevent irregular expenditure with the extension of the Motseng Facilities Management contract.</w:t>
      </w:r>
    </w:p>
    <w:p w:rsidR="007109A1" w:rsidRPr="007109A1" w:rsidRDefault="007109A1" w:rsidP="007109A1">
      <w:pPr>
        <w:spacing w:line="260" w:lineRule="exact"/>
        <w:ind w:left="720"/>
        <w:rPr>
          <w:sz w:val="22"/>
          <w:szCs w:val="22"/>
        </w:rPr>
      </w:pPr>
    </w:p>
    <w:p w:rsidR="007109A1" w:rsidRPr="007109A1" w:rsidRDefault="007109A1" w:rsidP="006F5D2E">
      <w:pPr>
        <w:numPr>
          <w:ilvl w:val="0"/>
          <w:numId w:val="304"/>
        </w:numPr>
        <w:ind w:hanging="720"/>
        <w:rPr>
          <w:sz w:val="22"/>
          <w:szCs w:val="22"/>
        </w:rPr>
      </w:pPr>
      <w:r w:rsidRPr="007109A1">
        <w:rPr>
          <w:sz w:val="22"/>
          <w:szCs w:val="22"/>
        </w:rPr>
        <w:t xml:space="preserve">Non compliance with section 45(c) as the previous CFO, the Chief Director SCM and the Chief Director: Trading Account did not take effective and appropriate steps to prevent irregular expenditure with the extension of the Motseng Facilities Management contract. </w:t>
      </w:r>
    </w:p>
    <w:p w:rsidR="007109A1" w:rsidRPr="007109A1" w:rsidRDefault="007109A1" w:rsidP="007109A1">
      <w:pPr>
        <w:ind w:left="720"/>
        <w:rPr>
          <w:sz w:val="22"/>
          <w:szCs w:val="22"/>
        </w:rPr>
      </w:pPr>
    </w:p>
    <w:p w:rsidR="007109A1" w:rsidRPr="007109A1" w:rsidRDefault="007109A1" w:rsidP="007109A1">
      <w:pPr>
        <w:keepNext/>
        <w:widowControl w:val="0"/>
        <w:jc w:val="both"/>
        <w:outlineLvl w:val="1"/>
        <w:rPr>
          <w:bCs/>
          <w:iCs/>
          <w:sz w:val="22"/>
          <w:szCs w:val="22"/>
        </w:rPr>
      </w:pPr>
    </w:p>
    <w:p w:rsidR="007109A1" w:rsidRPr="0099157B" w:rsidRDefault="007109A1" w:rsidP="007109A1">
      <w:pPr>
        <w:rPr>
          <w:rFonts w:cs="Times New Roman"/>
          <w:sz w:val="22"/>
          <w:szCs w:val="22"/>
        </w:rPr>
      </w:pPr>
      <w:r w:rsidRPr="0099157B">
        <w:rPr>
          <w:rFonts w:cs="Times New Roman"/>
          <w:sz w:val="22"/>
          <w:szCs w:val="22"/>
        </w:rPr>
        <w:t xml:space="preserve">Similar findings were also reported in the 2010-2011 financial year. Management indicated in their audit action plan, page 9, that the actions by management listed below will be implemented with the target dates as also indicated below. This procurement was however incurred prior to the corrective actions, listed below, being implemented. </w:t>
      </w:r>
    </w:p>
    <w:p w:rsidR="007109A1" w:rsidRPr="007109A1" w:rsidRDefault="007109A1" w:rsidP="007109A1">
      <w:pPr>
        <w:rPr>
          <w:rFonts w:cs="Times New Roman"/>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7"/>
        <w:gridCol w:w="1253"/>
        <w:gridCol w:w="4904"/>
      </w:tblGrid>
      <w:tr w:rsidR="007109A1" w:rsidRPr="007109A1" w:rsidTr="0099157B">
        <w:tc>
          <w:tcPr>
            <w:tcW w:w="2977" w:type="dxa"/>
            <w:shd w:val="clear" w:color="auto" w:fill="BFBFBF" w:themeFill="background1" w:themeFillShade="BF"/>
          </w:tcPr>
          <w:p w:rsidR="007109A1" w:rsidRPr="0099157B" w:rsidRDefault="007109A1" w:rsidP="0099157B">
            <w:pPr>
              <w:autoSpaceDE w:val="0"/>
              <w:autoSpaceDN w:val="0"/>
              <w:adjustRightInd w:val="0"/>
              <w:spacing w:after="120"/>
              <w:rPr>
                <w:rFonts w:eastAsia="Calibri"/>
                <w:b/>
                <w:color w:val="000000"/>
                <w:sz w:val="18"/>
                <w:szCs w:val="18"/>
                <w:lang w:val="en-GB" w:eastAsia="en-ZA"/>
              </w:rPr>
            </w:pPr>
            <w:r w:rsidRPr="0099157B">
              <w:rPr>
                <w:rFonts w:eastAsia="Calibri"/>
                <w:b/>
                <w:color w:val="000000"/>
                <w:sz w:val="18"/>
                <w:szCs w:val="18"/>
                <w:lang w:val="en-GB" w:eastAsia="en-ZA"/>
              </w:rPr>
              <w:t>Action by management</w:t>
            </w:r>
          </w:p>
        </w:tc>
        <w:tc>
          <w:tcPr>
            <w:tcW w:w="1253" w:type="dxa"/>
            <w:shd w:val="clear" w:color="auto" w:fill="BFBFBF" w:themeFill="background1" w:themeFillShade="BF"/>
          </w:tcPr>
          <w:p w:rsidR="007109A1" w:rsidRPr="0099157B" w:rsidRDefault="007109A1" w:rsidP="0099157B">
            <w:pPr>
              <w:autoSpaceDE w:val="0"/>
              <w:autoSpaceDN w:val="0"/>
              <w:adjustRightInd w:val="0"/>
              <w:spacing w:after="120"/>
              <w:rPr>
                <w:rFonts w:eastAsia="Calibri"/>
                <w:b/>
                <w:color w:val="000000"/>
                <w:sz w:val="18"/>
                <w:szCs w:val="18"/>
                <w:lang w:val="en-GB" w:eastAsia="en-ZA"/>
              </w:rPr>
            </w:pPr>
            <w:r w:rsidRPr="0099157B">
              <w:rPr>
                <w:rFonts w:eastAsia="Calibri"/>
                <w:b/>
                <w:color w:val="000000"/>
                <w:sz w:val="18"/>
                <w:szCs w:val="18"/>
                <w:lang w:val="en-GB" w:eastAsia="en-ZA"/>
              </w:rPr>
              <w:t>Target date</w:t>
            </w:r>
          </w:p>
        </w:tc>
        <w:tc>
          <w:tcPr>
            <w:tcW w:w="4904" w:type="dxa"/>
            <w:shd w:val="clear" w:color="auto" w:fill="BFBFBF" w:themeFill="background1" w:themeFillShade="BF"/>
          </w:tcPr>
          <w:p w:rsidR="007109A1" w:rsidRPr="0099157B" w:rsidRDefault="007109A1" w:rsidP="0099157B">
            <w:pPr>
              <w:autoSpaceDE w:val="0"/>
              <w:autoSpaceDN w:val="0"/>
              <w:adjustRightInd w:val="0"/>
              <w:spacing w:after="120"/>
              <w:rPr>
                <w:rFonts w:eastAsia="Calibri"/>
                <w:b/>
                <w:color w:val="000000"/>
                <w:sz w:val="18"/>
                <w:szCs w:val="18"/>
                <w:lang w:val="en-GB" w:eastAsia="en-ZA"/>
              </w:rPr>
            </w:pPr>
            <w:r w:rsidRPr="0099157B">
              <w:rPr>
                <w:rFonts w:eastAsia="Calibri"/>
                <w:b/>
                <w:color w:val="000000"/>
                <w:sz w:val="18"/>
                <w:szCs w:val="18"/>
                <w:lang w:val="en-GB" w:eastAsia="en-ZA"/>
              </w:rPr>
              <w:t>Progress to date</w:t>
            </w:r>
          </w:p>
        </w:tc>
      </w:tr>
      <w:tr w:rsidR="007109A1" w:rsidRPr="007109A1" w:rsidTr="007109A1">
        <w:tc>
          <w:tcPr>
            <w:tcW w:w="2977" w:type="dxa"/>
          </w:tcPr>
          <w:p w:rsidR="007109A1" w:rsidRPr="0099157B" w:rsidRDefault="007109A1" w:rsidP="0099157B">
            <w:pPr>
              <w:autoSpaceDE w:val="0"/>
              <w:autoSpaceDN w:val="0"/>
              <w:adjustRightInd w:val="0"/>
              <w:spacing w:after="120"/>
              <w:rPr>
                <w:rFonts w:eastAsia="Calibri"/>
                <w:color w:val="000000"/>
                <w:sz w:val="18"/>
                <w:szCs w:val="18"/>
                <w:lang w:val="en-GB" w:eastAsia="en-ZA"/>
              </w:rPr>
            </w:pPr>
            <w:r w:rsidRPr="0099157B">
              <w:rPr>
                <w:rFonts w:eastAsia="Calibri" w:hint="eastAsia"/>
                <w:color w:val="000000"/>
                <w:sz w:val="18"/>
                <w:szCs w:val="18"/>
                <w:lang w:eastAsia="en-ZA"/>
              </w:rPr>
              <w:t xml:space="preserve">Improve the checklists for payment of invoices to include confirmation of procurement </w:t>
            </w:r>
            <w:r w:rsidRPr="0099157B">
              <w:rPr>
                <w:rFonts w:eastAsia="Calibri" w:hint="eastAsia"/>
                <w:color w:val="000000"/>
                <w:sz w:val="18"/>
                <w:szCs w:val="18"/>
                <w:lang w:eastAsia="en-ZA"/>
              </w:rPr>
              <w:lastRenderedPageBreak/>
              <w:t>process</w:t>
            </w:r>
          </w:p>
        </w:tc>
        <w:tc>
          <w:tcPr>
            <w:tcW w:w="1253" w:type="dxa"/>
          </w:tcPr>
          <w:p w:rsidR="007109A1" w:rsidRPr="0099157B" w:rsidRDefault="007109A1" w:rsidP="0099157B">
            <w:pPr>
              <w:autoSpaceDE w:val="0"/>
              <w:autoSpaceDN w:val="0"/>
              <w:adjustRightInd w:val="0"/>
              <w:spacing w:after="120"/>
              <w:rPr>
                <w:rFonts w:eastAsia="Calibri"/>
                <w:color w:val="000000"/>
                <w:sz w:val="18"/>
                <w:szCs w:val="18"/>
                <w:lang w:val="en-GB" w:eastAsia="en-ZA"/>
              </w:rPr>
            </w:pPr>
            <w:r w:rsidRPr="0099157B">
              <w:rPr>
                <w:rFonts w:eastAsia="Calibri" w:hint="eastAsia"/>
                <w:color w:val="000000"/>
                <w:sz w:val="18"/>
                <w:szCs w:val="18"/>
                <w:lang w:eastAsia="en-ZA"/>
              </w:rPr>
              <w:lastRenderedPageBreak/>
              <w:t>Dec  2011</w:t>
            </w:r>
          </w:p>
        </w:tc>
        <w:tc>
          <w:tcPr>
            <w:tcW w:w="4904" w:type="dxa"/>
          </w:tcPr>
          <w:p w:rsidR="007109A1" w:rsidRPr="0099157B" w:rsidRDefault="007109A1" w:rsidP="0099157B">
            <w:pPr>
              <w:autoSpaceDE w:val="0"/>
              <w:autoSpaceDN w:val="0"/>
              <w:adjustRightInd w:val="0"/>
              <w:rPr>
                <w:rFonts w:eastAsia="Calibri"/>
                <w:color w:val="000000"/>
                <w:sz w:val="18"/>
                <w:szCs w:val="18"/>
                <w:lang w:eastAsia="en-ZA"/>
              </w:rPr>
            </w:pPr>
            <w:r w:rsidRPr="0099157B">
              <w:rPr>
                <w:rFonts w:eastAsia="Calibri"/>
                <w:color w:val="000000"/>
                <w:sz w:val="18"/>
                <w:szCs w:val="18"/>
                <w:lang w:eastAsia="en-ZA"/>
              </w:rPr>
              <w:t>Completed. The checklists have been improved.</w:t>
            </w:r>
          </w:p>
          <w:p w:rsidR="007109A1" w:rsidRPr="0099157B" w:rsidRDefault="007109A1" w:rsidP="0099157B">
            <w:pPr>
              <w:autoSpaceDE w:val="0"/>
              <w:autoSpaceDN w:val="0"/>
              <w:adjustRightInd w:val="0"/>
              <w:spacing w:after="120"/>
              <w:rPr>
                <w:rFonts w:eastAsia="Calibri"/>
                <w:color w:val="000000"/>
                <w:sz w:val="18"/>
                <w:szCs w:val="18"/>
                <w:lang w:val="en-GB" w:eastAsia="en-ZA"/>
              </w:rPr>
            </w:pPr>
            <w:r w:rsidRPr="0099157B">
              <w:rPr>
                <w:rFonts w:eastAsia="Calibri"/>
                <w:color w:val="000000"/>
                <w:sz w:val="18"/>
                <w:szCs w:val="18"/>
                <w:lang w:eastAsia="en-ZA"/>
              </w:rPr>
              <w:t xml:space="preserve">The compliance unit is currently testing compliance </w:t>
            </w:r>
            <w:r w:rsidRPr="0099157B">
              <w:rPr>
                <w:rFonts w:eastAsia="Calibri"/>
                <w:color w:val="000000"/>
                <w:sz w:val="18"/>
                <w:szCs w:val="18"/>
                <w:lang w:eastAsia="en-ZA"/>
              </w:rPr>
              <w:lastRenderedPageBreak/>
              <w:t>throughout the department.</w:t>
            </w:r>
          </w:p>
        </w:tc>
      </w:tr>
      <w:tr w:rsidR="007109A1" w:rsidRPr="007109A1" w:rsidTr="007109A1">
        <w:tc>
          <w:tcPr>
            <w:tcW w:w="2977" w:type="dxa"/>
          </w:tcPr>
          <w:p w:rsidR="007109A1" w:rsidRPr="0099157B" w:rsidRDefault="007109A1" w:rsidP="0099157B">
            <w:pPr>
              <w:autoSpaceDE w:val="0"/>
              <w:autoSpaceDN w:val="0"/>
              <w:adjustRightInd w:val="0"/>
              <w:spacing w:after="120"/>
              <w:rPr>
                <w:rFonts w:eastAsia="Calibri"/>
                <w:color w:val="000000"/>
                <w:sz w:val="18"/>
                <w:szCs w:val="18"/>
                <w:lang w:val="en-GB" w:eastAsia="en-ZA"/>
              </w:rPr>
            </w:pPr>
            <w:r w:rsidRPr="0099157B">
              <w:rPr>
                <w:rFonts w:eastAsia="Calibri" w:hint="eastAsia"/>
                <w:color w:val="000000"/>
                <w:sz w:val="18"/>
                <w:szCs w:val="18"/>
                <w:lang w:eastAsia="en-ZA"/>
              </w:rPr>
              <w:lastRenderedPageBreak/>
              <w:t>Enforce monthly reporting by improving the reporting templates.</w:t>
            </w:r>
          </w:p>
        </w:tc>
        <w:tc>
          <w:tcPr>
            <w:tcW w:w="1253" w:type="dxa"/>
          </w:tcPr>
          <w:p w:rsidR="007109A1" w:rsidRPr="0099157B" w:rsidRDefault="007109A1" w:rsidP="0099157B">
            <w:pPr>
              <w:autoSpaceDE w:val="0"/>
              <w:autoSpaceDN w:val="0"/>
              <w:adjustRightInd w:val="0"/>
              <w:spacing w:after="120"/>
              <w:rPr>
                <w:rFonts w:eastAsia="Calibri"/>
                <w:color w:val="000000"/>
                <w:sz w:val="18"/>
                <w:szCs w:val="18"/>
                <w:lang w:val="en-GB" w:eastAsia="en-ZA"/>
              </w:rPr>
            </w:pPr>
            <w:r w:rsidRPr="0099157B">
              <w:rPr>
                <w:rFonts w:eastAsia="Calibri" w:hint="eastAsia"/>
                <w:color w:val="000000"/>
                <w:sz w:val="18"/>
                <w:szCs w:val="18"/>
                <w:lang w:eastAsia="en-ZA"/>
              </w:rPr>
              <w:t>Dec  2011</w:t>
            </w:r>
          </w:p>
        </w:tc>
        <w:tc>
          <w:tcPr>
            <w:tcW w:w="4904" w:type="dxa"/>
          </w:tcPr>
          <w:p w:rsidR="007109A1" w:rsidRPr="0099157B" w:rsidRDefault="007109A1" w:rsidP="0099157B">
            <w:pPr>
              <w:autoSpaceDE w:val="0"/>
              <w:autoSpaceDN w:val="0"/>
              <w:adjustRightInd w:val="0"/>
              <w:rPr>
                <w:rFonts w:eastAsia="Calibri"/>
                <w:color w:val="000000"/>
                <w:sz w:val="18"/>
                <w:szCs w:val="18"/>
                <w:lang w:eastAsia="en-ZA"/>
              </w:rPr>
            </w:pPr>
            <w:r w:rsidRPr="0099157B">
              <w:rPr>
                <w:rFonts w:eastAsia="Calibri"/>
                <w:color w:val="000000"/>
                <w:sz w:val="18"/>
                <w:szCs w:val="18"/>
                <w:lang w:eastAsia="en-ZA"/>
              </w:rPr>
              <w:t>While some of the regions are complying with the monthly reporting, we have discovered that other regions have not complied.</w:t>
            </w:r>
          </w:p>
          <w:p w:rsidR="007109A1" w:rsidRPr="0099157B" w:rsidRDefault="007109A1" w:rsidP="0099157B">
            <w:pPr>
              <w:autoSpaceDE w:val="0"/>
              <w:autoSpaceDN w:val="0"/>
              <w:adjustRightInd w:val="0"/>
              <w:spacing w:after="120"/>
              <w:rPr>
                <w:rFonts w:eastAsia="Calibri"/>
                <w:color w:val="000000"/>
                <w:sz w:val="18"/>
                <w:szCs w:val="18"/>
                <w:lang w:val="en-GB" w:eastAsia="en-ZA"/>
              </w:rPr>
            </w:pPr>
            <w:r w:rsidRPr="0099157B">
              <w:rPr>
                <w:rFonts w:eastAsia="Calibri"/>
                <w:color w:val="000000"/>
                <w:sz w:val="18"/>
                <w:szCs w:val="18"/>
                <w:lang w:eastAsia="en-ZA"/>
              </w:rPr>
              <w:t>We are in the process of implementing disciplinary measures.</w:t>
            </w:r>
          </w:p>
        </w:tc>
      </w:tr>
      <w:tr w:rsidR="007109A1" w:rsidRPr="007109A1" w:rsidTr="007109A1">
        <w:tc>
          <w:tcPr>
            <w:tcW w:w="2977" w:type="dxa"/>
          </w:tcPr>
          <w:p w:rsidR="007109A1" w:rsidRPr="0099157B" w:rsidRDefault="007109A1" w:rsidP="0099157B">
            <w:pPr>
              <w:autoSpaceDE w:val="0"/>
              <w:autoSpaceDN w:val="0"/>
              <w:adjustRightInd w:val="0"/>
              <w:spacing w:after="120"/>
              <w:rPr>
                <w:rFonts w:eastAsia="Calibri"/>
                <w:color w:val="000000"/>
                <w:sz w:val="18"/>
                <w:szCs w:val="18"/>
                <w:lang w:val="en-GB" w:eastAsia="en-ZA"/>
              </w:rPr>
            </w:pPr>
            <w:r w:rsidRPr="0099157B">
              <w:rPr>
                <w:rFonts w:eastAsia="Calibri" w:hint="eastAsia"/>
                <w:color w:val="000000"/>
                <w:sz w:val="18"/>
                <w:szCs w:val="18"/>
                <w:lang w:eastAsia="en-ZA"/>
              </w:rPr>
              <w:t>Compliance and  Inspectorate unit to conduct random checking</w:t>
            </w:r>
          </w:p>
        </w:tc>
        <w:tc>
          <w:tcPr>
            <w:tcW w:w="1253" w:type="dxa"/>
          </w:tcPr>
          <w:p w:rsidR="007109A1" w:rsidRPr="0099157B" w:rsidRDefault="007109A1" w:rsidP="0099157B">
            <w:pPr>
              <w:autoSpaceDE w:val="0"/>
              <w:autoSpaceDN w:val="0"/>
              <w:adjustRightInd w:val="0"/>
              <w:spacing w:after="120"/>
              <w:rPr>
                <w:rFonts w:eastAsia="Calibri"/>
                <w:color w:val="000000"/>
                <w:sz w:val="18"/>
                <w:szCs w:val="18"/>
                <w:lang w:val="en-GB" w:eastAsia="en-ZA"/>
              </w:rPr>
            </w:pPr>
            <w:r w:rsidRPr="0099157B">
              <w:rPr>
                <w:rFonts w:eastAsia="Calibri" w:hint="eastAsia"/>
                <w:color w:val="000000"/>
                <w:sz w:val="18"/>
                <w:szCs w:val="18"/>
                <w:lang w:eastAsia="en-ZA"/>
              </w:rPr>
              <w:t>May 2012</w:t>
            </w:r>
          </w:p>
        </w:tc>
        <w:tc>
          <w:tcPr>
            <w:tcW w:w="4904" w:type="dxa"/>
          </w:tcPr>
          <w:p w:rsidR="007109A1" w:rsidRPr="0099157B" w:rsidRDefault="007109A1" w:rsidP="0099157B">
            <w:pPr>
              <w:autoSpaceDE w:val="0"/>
              <w:autoSpaceDN w:val="0"/>
              <w:adjustRightInd w:val="0"/>
              <w:spacing w:after="120"/>
              <w:rPr>
                <w:rFonts w:eastAsia="Calibri"/>
                <w:color w:val="000000"/>
                <w:sz w:val="18"/>
                <w:szCs w:val="18"/>
                <w:lang w:val="en-GB" w:eastAsia="en-ZA"/>
              </w:rPr>
            </w:pPr>
            <w:r w:rsidRPr="0099157B">
              <w:rPr>
                <w:rFonts w:eastAsia="Calibri" w:hint="eastAsia"/>
                <w:color w:val="000000"/>
                <w:sz w:val="18"/>
                <w:szCs w:val="18"/>
                <w:lang w:eastAsia="en-ZA"/>
              </w:rPr>
              <w:t xml:space="preserve">The </w:t>
            </w:r>
            <w:r w:rsidRPr="0099157B">
              <w:rPr>
                <w:rFonts w:eastAsia="Calibri"/>
                <w:color w:val="000000"/>
                <w:sz w:val="18"/>
                <w:szCs w:val="18"/>
                <w:lang w:eastAsia="en-ZA"/>
              </w:rPr>
              <w:t>c</w:t>
            </w:r>
            <w:r w:rsidRPr="0099157B">
              <w:rPr>
                <w:rFonts w:eastAsia="Calibri" w:hint="eastAsia"/>
                <w:color w:val="000000"/>
                <w:sz w:val="18"/>
                <w:szCs w:val="18"/>
                <w:lang w:eastAsia="en-ZA"/>
              </w:rPr>
              <w:t>ompliance unit is currently testing compliance throughout the department.</w:t>
            </w:r>
          </w:p>
        </w:tc>
      </w:tr>
    </w:tbl>
    <w:p w:rsidR="007109A1" w:rsidRPr="007109A1" w:rsidRDefault="007109A1" w:rsidP="007109A1">
      <w:pPr>
        <w:rPr>
          <w:rFonts w:cs="Times New Roman"/>
          <w:szCs w:val="20"/>
        </w:rPr>
      </w:pPr>
    </w:p>
    <w:p w:rsidR="007109A1" w:rsidRPr="007109A1" w:rsidRDefault="007109A1" w:rsidP="007109A1">
      <w:pPr>
        <w:rPr>
          <w:rFonts w:cs="Times New Roman"/>
          <w:szCs w:val="20"/>
        </w:rPr>
      </w:pPr>
    </w:p>
    <w:p w:rsidR="007109A1" w:rsidRPr="007109A1" w:rsidRDefault="007109A1" w:rsidP="007109A1">
      <w:pPr>
        <w:keepNext/>
        <w:widowControl w:val="0"/>
        <w:jc w:val="both"/>
        <w:outlineLvl w:val="1"/>
        <w:rPr>
          <w:b/>
          <w:bCs/>
          <w:iCs/>
          <w:sz w:val="22"/>
          <w:szCs w:val="22"/>
        </w:rPr>
      </w:pPr>
      <w:r w:rsidRPr="007109A1">
        <w:rPr>
          <w:b/>
          <w:bCs/>
          <w:iCs/>
          <w:sz w:val="22"/>
          <w:szCs w:val="22"/>
        </w:rPr>
        <w:t>Internal control deficiency</w:t>
      </w:r>
    </w:p>
    <w:p w:rsidR="007109A1" w:rsidRPr="007109A1" w:rsidRDefault="007109A1" w:rsidP="007109A1">
      <w:pPr>
        <w:keepNext/>
        <w:outlineLvl w:val="1"/>
        <w:rPr>
          <w:bCs/>
          <w:i/>
          <w:sz w:val="22"/>
          <w:szCs w:val="22"/>
        </w:rPr>
      </w:pPr>
    </w:p>
    <w:p w:rsidR="007109A1" w:rsidRPr="007109A1" w:rsidRDefault="007109A1" w:rsidP="007109A1">
      <w:pPr>
        <w:keepNext/>
        <w:outlineLvl w:val="1"/>
        <w:rPr>
          <w:bCs/>
          <w:i/>
          <w:sz w:val="22"/>
          <w:szCs w:val="22"/>
        </w:rPr>
      </w:pPr>
      <w:r w:rsidRPr="007109A1">
        <w:rPr>
          <w:bCs/>
          <w:i/>
          <w:sz w:val="22"/>
          <w:szCs w:val="22"/>
        </w:rPr>
        <w:t>Leadership</w:t>
      </w:r>
    </w:p>
    <w:p w:rsidR="007109A1" w:rsidRPr="007109A1" w:rsidRDefault="007109A1" w:rsidP="007109A1">
      <w:pPr>
        <w:rPr>
          <w:rFonts w:cs="Times New Roman"/>
          <w:szCs w:val="20"/>
          <w:lang w:val="en-GB"/>
        </w:rPr>
      </w:pPr>
    </w:p>
    <w:p w:rsidR="007109A1" w:rsidRPr="007109A1" w:rsidRDefault="0099157B" w:rsidP="0099157B">
      <w:pPr>
        <w:ind w:left="720" w:hanging="720"/>
        <w:rPr>
          <w:sz w:val="22"/>
          <w:szCs w:val="22"/>
        </w:rPr>
      </w:pPr>
      <w:r>
        <w:rPr>
          <w:sz w:val="22"/>
          <w:szCs w:val="22"/>
        </w:rPr>
        <w:t>a)</w:t>
      </w:r>
      <w:r>
        <w:rPr>
          <w:sz w:val="22"/>
          <w:szCs w:val="22"/>
        </w:rPr>
        <w:tab/>
      </w:r>
      <w:r w:rsidR="007109A1" w:rsidRPr="007109A1">
        <w:rPr>
          <w:sz w:val="22"/>
          <w:szCs w:val="22"/>
        </w:rPr>
        <w:t>The department did not provide effective leadership based on a culture of honesty, ethical business practices and good governance, protecting and enhancing the interests of the entity.</w:t>
      </w:r>
    </w:p>
    <w:p w:rsidR="007109A1" w:rsidRPr="007109A1" w:rsidRDefault="007109A1" w:rsidP="007109A1">
      <w:pPr>
        <w:rPr>
          <w:sz w:val="22"/>
          <w:szCs w:val="22"/>
        </w:rPr>
      </w:pPr>
    </w:p>
    <w:p w:rsidR="007109A1" w:rsidRPr="007109A1" w:rsidRDefault="0099157B" w:rsidP="0099157B">
      <w:pPr>
        <w:ind w:left="720" w:hanging="720"/>
        <w:rPr>
          <w:sz w:val="22"/>
          <w:szCs w:val="22"/>
        </w:rPr>
      </w:pPr>
      <w:r>
        <w:rPr>
          <w:sz w:val="22"/>
          <w:szCs w:val="22"/>
        </w:rPr>
        <w:t>b)</w:t>
      </w:r>
      <w:r>
        <w:rPr>
          <w:sz w:val="22"/>
          <w:szCs w:val="22"/>
        </w:rPr>
        <w:tab/>
      </w:r>
      <w:r w:rsidR="007109A1" w:rsidRPr="007109A1">
        <w:rPr>
          <w:sz w:val="22"/>
          <w:szCs w:val="22"/>
        </w:rPr>
        <w:t>The department did not effectively exercise its oversight responsibility regarding financial and performance reporting and compliance and related internal controls$</w:t>
      </w:r>
    </w:p>
    <w:p w:rsidR="007109A1" w:rsidRPr="007109A1" w:rsidRDefault="007109A1" w:rsidP="007109A1">
      <w:pPr>
        <w:rPr>
          <w:rFonts w:cs="Times New Roman"/>
          <w:szCs w:val="20"/>
          <w:lang w:val="en-GB"/>
        </w:rPr>
      </w:pPr>
    </w:p>
    <w:p w:rsidR="007109A1" w:rsidRPr="007109A1" w:rsidRDefault="007109A1" w:rsidP="007109A1">
      <w:pPr>
        <w:keepNext/>
        <w:outlineLvl w:val="1"/>
        <w:rPr>
          <w:b/>
          <w:bCs/>
          <w:i/>
          <w:iCs/>
          <w:sz w:val="22"/>
          <w:szCs w:val="22"/>
        </w:rPr>
      </w:pPr>
      <w:r w:rsidRPr="007109A1">
        <w:rPr>
          <w:bCs/>
          <w:i/>
          <w:sz w:val="22"/>
          <w:szCs w:val="22"/>
        </w:rPr>
        <w:t>Financial and Performance Management</w:t>
      </w:r>
    </w:p>
    <w:p w:rsidR="007109A1" w:rsidRPr="007109A1" w:rsidRDefault="007109A1" w:rsidP="007109A1">
      <w:pPr>
        <w:rPr>
          <w:i/>
          <w:sz w:val="22"/>
          <w:szCs w:val="22"/>
          <w:lang w:val="en-GB"/>
        </w:rPr>
      </w:pPr>
    </w:p>
    <w:p w:rsidR="007109A1" w:rsidRPr="007109A1" w:rsidRDefault="007109A1" w:rsidP="007109A1">
      <w:pPr>
        <w:rPr>
          <w:sz w:val="22"/>
          <w:szCs w:val="22"/>
        </w:rPr>
      </w:pPr>
      <w:r w:rsidRPr="007109A1">
        <w:rPr>
          <w:sz w:val="22"/>
          <w:szCs w:val="22"/>
        </w:rPr>
        <w:t>The department did not effectively review and monitor compliance with applicable laws and regulations</w:t>
      </w:r>
      <w:r w:rsidRPr="007109A1" w:rsidDel="00A47581">
        <w:rPr>
          <w:i/>
          <w:sz w:val="22"/>
          <w:szCs w:val="22"/>
          <w:lang w:val="en-GB"/>
        </w:rPr>
        <w:t xml:space="preserve"> </w:t>
      </w:r>
    </w:p>
    <w:p w:rsidR="007109A1" w:rsidRPr="007109A1" w:rsidRDefault="007109A1" w:rsidP="007109A1">
      <w:pPr>
        <w:jc w:val="both"/>
        <w:rPr>
          <w:iCs/>
          <w:sz w:val="22"/>
          <w:szCs w:val="22"/>
          <w:lang w:val="en-ZA"/>
        </w:rPr>
      </w:pPr>
    </w:p>
    <w:p w:rsidR="007109A1" w:rsidRPr="007109A1" w:rsidRDefault="007109A1" w:rsidP="007109A1">
      <w:pPr>
        <w:keepNext/>
        <w:widowControl w:val="0"/>
        <w:spacing w:after="120"/>
        <w:outlineLvl w:val="1"/>
        <w:rPr>
          <w:bCs/>
          <w:iCs/>
          <w:sz w:val="22"/>
          <w:szCs w:val="22"/>
        </w:rPr>
      </w:pPr>
    </w:p>
    <w:p w:rsidR="007109A1" w:rsidRPr="007109A1" w:rsidRDefault="007109A1" w:rsidP="007109A1">
      <w:pPr>
        <w:keepNext/>
        <w:widowControl w:val="0"/>
        <w:spacing w:after="120"/>
        <w:jc w:val="both"/>
        <w:outlineLvl w:val="1"/>
        <w:rPr>
          <w:b/>
          <w:bCs/>
          <w:iCs/>
          <w:sz w:val="22"/>
          <w:szCs w:val="22"/>
        </w:rPr>
      </w:pPr>
      <w:r w:rsidRPr="007109A1">
        <w:rPr>
          <w:b/>
          <w:bCs/>
          <w:iCs/>
          <w:sz w:val="22"/>
          <w:szCs w:val="22"/>
        </w:rPr>
        <w:t>Recommendation</w:t>
      </w:r>
    </w:p>
    <w:p w:rsidR="007109A1" w:rsidRPr="007109A1" w:rsidRDefault="007109A1" w:rsidP="006F5D2E">
      <w:pPr>
        <w:widowControl w:val="0"/>
        <w:numPr>
          <w:ilvl w:val="0"/>
          <w:numId w:val="305"/>
        </w:numPr>
        <w:spacing w:after="120"/>
        <w:ind w:hanging="720"/>
        <w:rPr>
          <w:sz w:val="22"/>
          <w:szCs w:val="22"/>
        </w:rPr>
      </w:pPr>
      <w:r w:rsidRPr="007109A1">
        <w:rPr>
          <w:sz w:val="22"/>
          <w:szCs w:val="22"/>
        </w:rPr>
        <w:t xml:space="preserve">The department should obtain and evaluate three quotations as required by Practice note 8, to avoid incurring fruitless and wasteful expenditure. </w:t>
      </w:r>
    </w:p>
    <w:p w:rsidR="007109A1" w:rsidRPr="007109A1" w:rsidRDefault="007109A1" w:rsidP="006F5D2E">
      <w:pPr>
        <w:widowControl w:val="0"/>
        <w:numPr>
          <w:ilvl w:val="0"/>
          <w:numId w:val="305"/>
        </w:numPr>
        <w:spacing w:after="120"/>
        <w:ind w:hanging="720"/>
        <w:rPr>
          <w:sz w:val="22"/>
          <w:szCs w:val="22"/>
        </w:rPr>
      </w:pPr>
      <w:r w:rsidRPr="007109A1">
        <w:rPr>
          <w:sz w:val="22"/>
          <w:szCs w:val="22"/>
        </w:rPr>
        <w:t xml:space="preserve">A post-performance assessment of procurement should be performed in order to determine if any expenditure incurred was fruitless and wasteful or irregular and any such expenditure should be investigated by management. </w:t>
      </w:r>
    </w:p>
    <w:p w:rsidR="007109A1" w:rsidRPr="007109A1" w:rsidRDefault="007109A1" w:rsidP="006F5D2E">
      <w:pPr>
        <w:widowControl w:val="0"/>
        <w:numPr>
          <w:ilvl w:val="0"/>
          <w:numId w:val="305"/>
        </w:numPr>
        <w:spacing w:after="120"/>
        <w:ind w:hanging="720"/>
        <w:rPr>
          <w:sz w:val="22"/>
          <w:szCs w:val="22"/>
        </w:rPr>
      </w:pPr>
      <w:r w:rsidRPr="007109A1">
        <w:rPr>
          <w:sz w:val="22"/>
          <w:szCs w:val="22"/>
        </w:rPr>
        <w:t>All purchases needs to be approved prior to receipt of goods and services either by way of a governmental order or via an internal memo.</w:t>
      </w:r>
    </w:p>
    <w:p w:rsidR="007109A1" w:rsidRPr="007109A1" w:rsidRDefault="007109A1" w:rsidP="006F5D2E">
      <w:pPr>
        <w:numPr>
          <w:ilvl w:val="0"/>
          <w:numId w:val="305"/>
        </w:numPr>
        <w:spacing w:after="120" w:line="260" w:lineRule="exact"/>
        <w:ind w:hanging="720"/>
        <w:rPr>
          <w:rFonts w:cs="Times New Roman"/>
          <w:sz w:val="22"/>
          <w:szCs w:val="22"/>
        </w:rPr>
      </w:pPr>
      <w:r w:rsidRPr="007109A1">
        <w:rPr>
          <w:rFonts w:cs="Times New Roman"/>
          <w:sz w:val="22"/>
          <w:szCs w:val="22"/>
        </w:rPr>
        <w:t>The reasons for the extension of a contract being investigated by the SIU should be investigated to determine if there was financial misconduct. If appropriate the required disciplinary actions need to be instigated against the relevant officials.</w:t>
      </w:r>
    </w:p>
    <w:p w:rsidR="007109A1" w:rsidRPr="007109A1" w:rsidRDefault="007109A1" w:rsidP="007109A1">
      <w:pPr>
        <w:spacing w:after="120"/>
        <w:ind w:left="720"/>
        <w:rPr>
          <w:sz w:val="22"/>
          <w:szCs w:val="22"/>
        </w:rPr>
      </w:pPr>
    </w:p>
    <w:p w:rsidR="007109A1" w:rsidRPr="007109A1" w:rsidRDefault="007109A1" w:rsidP="007109A1">
      <w:pPr>
        <w:spacing w:after="120"/>
        <w:rPr>
          <w:b/>
          <w:sz w:val="22"/>
          <w:szCs w:val="22"/>
        </w:rPr>
      </w:pPr>
      <w:r w:rsidRPr="007109A1">
        <w:rPr>
          <w:b/>
          <w:sz w:val="22"/>
          <w:szCs w:val="22"/>
        </w:rPr>
        <w:t>Management response</w:t>
      </w:r>
    </w:p>
    <w:p w:rsidR="007109A1" w:rsidRPr="007109A1" w:rsidRDefault="0099157B" w:rsidP="0099157B">
      <w:pPr>
        <w:keepNext/>
        <w:spacing w:line="260" w:lineRule="exact"/>
        <w:jc w:val="both"/>
        <w:rPr>
          <w:b/>
          <w:sz w:val="22"/>
          <w:szCs w:val="22"/>
        </w:rPr>
      </w:pPr>
      <w:r>
        <w:rPr>
          <w:sz w:val="22"/>
          <w:szCs w:val="22"/>
        </w:rPr>
        <w:t>a)</w:t>
      </w:r>
      <w:r>
        <w:rPr>
          <w:sz w:val="22"/>
          <w:szCs w:val="22"/>
        </w:rPr>
        <w:tab/>
      </w:r>
      <w:r w:rsidR="007109A1" w:rsidRPr="007109A1">
        <w:rPr>
          <w:sz w:val="22"/>
          <w:szCs w:val="22"/>
        </w:rPr>
        <w:t xml:space="preserve">I am in agreement with the finding for the following reasons: </w:t>
      </w:r>
    </w:p>
    <w:p w:rsidR="007109A1" w:rsidRDefault="007109A1" w:rsidP="007109A1">
      <w:pPr>
        <w:keepNext/>
        <w:spacing w:line="260" w:lineRule="exact"/>
        <w:ind w:left="360"/>
        <w:contextualSpacing/>
        <w:jc w:val="both"/>
        <w:rPr>
          <w:color w:val="003366"/>
          <w:sz w:val="22"/>
          <w:szCs w:val="22"/>
        </w:rPr>
      </w:pPr>
    </w:p>
    <w:p w:rsidR="007109A1" w:rsidRPr="0099157B" w:rsidRDefault="007109A1" w:rsidP="007109A1">
      <w:pPr>
        <w:spacing w:after="120" w:line="260" w:lineRule="exact"/>
        <w:ind w:left="357" w:hanging="357"/>
        <w:rPr>
          <w:rFonts w:cs="Times New Roman"/>
          <w:iCs/>
          <w:sz w:val="22"/>
          <w:szCs w:val="22"/>
        </w:rPr>
      </w:pPr>
      <w:r w:rsidRPr="0099157B">
        <w:rPr>
          <w:rFonts w:cs="Times New Roman"/>
          <w:iCs/>
          <w:sz w:val="22"/>
          <w:szCs w:val="22"/>
        </w:rPr>
        <w:t>Name:</w:t>
      </w:r>
      <w:r w:rsidRPr="0099157B">
        <w:rPr>
          <w:rFonts w:eastAsia="Arial Unicode MS" w:cs="Times New Roman"/>
          <w:sz w:val="22"/>
          <w:szCs w:val="22"/>
        </w:rPr>
        <w:t xml:space="preserve">   Bassie Kgasoane</w:t>
      </w:r>
    </w:p>
    <w:p w:rsidR="007109A1" w:rsidRPr="0099157B" w:rsidRDefault="007109A1" w:rsidP="0099157B">
      <w:pPr>
        <w:spacing w:after="120" w:line="260" w:lineRule="exact"/>
        <w:rPr>
          <w:rFonts w:cs="Times New Roman"/>
          <w:sz w:val="22"/>
          <w:szCs w:val="22"/>
        </w:rPr>
      </w:pPr>
      <w:r w:rsidRPr="0099157B">
        <w:rPr>
          <w:rFonts w:cs="Times New Roman"/>
          <w:iCs/>
          <w:sz w:val="22"/>
          <w:szCs w:val="22"/>
        </w:rPr>
        <w:t xml:space="preserve">Position:  </w:t>
      </w:r>
      <w:r w:rsidRPr="0099157B">
        <w:rPr>
          <w:rFonts w:cs="Times New Roman"/>
          <w:sz w:val="22"/>
          <w:szCs w:val="22"/>
        </w:rPr>
        <w:t>Chief Director: Prestige</w:t>
      </w:r>
    </w:p>
    <w:p w:rsidR="007109A1" w:rsidRPr="0099157B" w:rsidRDefault="007109A1" w:rsidP="0099157B">
      <w:pPr>
        <w:spacing w:after="120" w:line="260" w:lineRule="exact"/>
        <w:rPr>
          <w:rFonts w:cs="Times New Roman"/>
          <w:sz w:val="22"/>
          <w:szCs w:val="22"/>
        </w:rPr>
      </w:pPr>
      <w:r w:rsidRPr="0099157B">
        <w:rPr>
          <w:rFonts w:cs="Times New Roman"/>
          <w:iCs/>
          <w:sz w:val="22"/>
          <w:szCs w:val="22"/>
        </w:rPr>
        <w:t xml:space="preserve">Date: </w:t>
      </w:r>
      <w:r w:rsidRPr="0099157B">
        <w:rPr>
          <w:rFonts w:cs="Times New Roman"/>
          <w:sz w:val="22"/>
          <w:szCs w:val="22"/>
        </w:rPr>
        <w:t>20 June 2012</w:t>
      </w:r>
    </w:p>
    <w:p w:rsidR="007109A1" w:rsidRPr="007109A1" w:rsidRDefault="007109A1" w:rsidP="007109A1">
      <w:pPr>
        <w:spacing w:after="120"/>
        <w:rPr>
          <w:rFonts w:eastAsia="Arial Unicode MS"/>
          <w:sz w:val="22"/>
          <w:szCs w:val="22"/>
        </w:rPr>
      </w:pPr>
    </w:p>
    <w:p w:rsidR="007109A1" w:rsidRPr="007109A1" w:rsidRDefault="0099157B" w:rsidP="0099157B">
      <w:pPr>
        <w:keepNext/>
        <w:spacing w:line="260" w:lineRule="exact"/>
        <w:jc w:val="both"/>
        <w:rPr>
          <w:b/>
          <w:sz w:val="22"/>
          <w:szCs w:val="22"/>
        </w:rPr>
      </w:pPr>
      <w:r>
        <w:rPr>
          <w:sz w:val="22"/>
          <w:szCs w:val="22"/>
        </w:rPr>
        <w:t xml:space="preserve">b) </w:t>
      </w:r>
      <w:r>
        <w:rPr>
          <w:sz w:val="22"/>
          <w:szCs w:val="22"/>
        </w:rPr>
        <w:tab/>
      </w:r>
      <w:r w:rsidR="007109A1" w:rsidRPr="007109A1">
        <w:rPr>
          <w:sz w:val="22"/>
          <w:szCs w:val="22"/>
        </w:rPr>
        <w:t xml:space="preserve">I am not in agreement with the finding for the following reasons: </w:t>
      </w:r>
    </w:p>
    <w:p w:rsidR="007109A1" w:rsidRPr="0099157B" w:rsidRDefault="007109A1" w:rsidP="0099157B">
      <w:pPr>
        <w:keepNext/>
        <w:spacing w:line="260" w:lineRule="exact"/>
        <w:ind w:left="720"/>
        <w:contextualSpacing/>
        <w:jc w:val="both"/>
        <w:rPr>
          <w:sz w:val="22"/>
          <w:szCs w:val="22"/>
        </w:rPr>
      </w:pPr>
      <w:r w:rsidRPr="0099157B">
        <w:rPr>
          <w:sz w:val="22"/>
          <w:szCs w:val="22"/>
        </w:rPr>
        <w:t xml:space="preserve">The Department of Public Works appointed Motseng Facilities Management Contractor. Their contract included purchase of furniture and equipments at a charge of 12% management fee. The Department does not get involved in their procurement processes and does not know what their Supply Chain Management Policies are. </w:t>
      </w:r>
    </w:p>
    <w:p w:rsidR="007109A1" w:rsidRPr="0099157B" w:rsidRDefault="007109A1" w:rsidP="007109A1">
      <w:pPr>
        <w:spacing w:after="120" w:line="260" w:lineRule="exact"/>
        <w:ind w:left="357" w:hanging="357"/>
        <w:rPr>
          <w:rFonts w:cs="Times New Roman"/>
          <w:iCs/>
          <w:sz w:val="22"/>
          <w:szCs w:val="22"/>
        </w:rPr>
      </w:pPr>
      <w:r w:rsidRPr="0099157B">
        <w:rPr>
          <w:rFonts w:cs="Times New Roman"/>
          <w:iCs/>
          <w:sz w:val="22"/>
          <w:szCs w:val="22"/>
        </w:rPr>
        <w:tab/>
      </w:r>
    </w:p>
    <w:p w:rsidR="007109A1" w:rsidRPr="0099157B" w:rsidRDefault="007109A1" w:rsidP="0099157B">
      <w:pPr>
        <w:spacing w:after="120" w:line="260" w:lineRule="exact"/>
        <w:rPr>
          <w:rFonts w:cs="Times New Roman"/>
          <w:iCs/>
          <w:sz w:val="22"/>
          <w:szCs w:val="22"/>
        </w:rPr>
      </w:pPr>
      <w:r w:rsidRPr="0099157B">
        <w:rPr>
          <w:rFonts w:cs="Times New Roman"/>
          <w:iCs/>
          <w:sz w:val="22"/>
          <w:szCs w:val="22"/>
        </w:rPr>
        <w:t>Name:</w:t>
      </w:r>
      <w:r w:rsidRPr="0099157B">
        <w:rPr>
          <w:rFonts w:eastAsia="Arial Unicode MS" w:cs="Times New Roman"/>
          <w:sz w:val="22"/>
          <w:szCs w:val="22"/>
        </w:rPr>
        <w:t xml:space="preserve">   Bassie Kgasoane</w:t>
      </w:r>
    </w:p>
    <w:p w:rsidR="007109A1" w:rsidRPr="0099157B" w:rsidRDefault="007109A1" w:rsidP="0099157B">
      <w:pPr>
        <w:spacing w:after="120" w:line="260" w:lineRule="exact"/>
        <w:rPr>
          <w:rFonts w:cs="Times New Roman"/>
          <w:sz w:val="22"/>
          <w:szCs w:val="22"/>
        </w:rPr>
      </w:pPr>
      <w:r w:rsidRPr="0099157B">
        <w:rPr>
          <w:rFonts w:cs="Times New Roman"/>
          <w:iCs/>
          <w:sz w:val="22"/>
          <w:szCs w:val="22"/>
        </w:rPr>
        <w:t xml:space="preserve">Position:  </w:t>
      </w:r>
      <w:r w:rsidRPr="0099157B">
        <w:rPr>
          <w:rFonts w:cs="Times New Roman"/>
          <w:sz w:val="22"/>
          <w:szCs w:val="22"/>
        </w:rPr>
        <w:t>Chief Director: Prestige</w:t>
      </w:r>
    </w:p>
    <w:p w:rsidR="007109A1" w:rsidRPr="0099157B" w:rsidRDefault="007109A1" w:rsidP="0099157B">
      <w:pPr>
        <w:spacing w:after="120" w:line="260" w:lineRule="exact"/>
        <w:rPr>
          <w:rFonts w:cs="Times New Roman"/>
          <w:sz w:val="22"/>
          <w:szCs w:val="22"/>
        </w:rPr>
      </w:pPr>
      <w:r w:rsidRPr="0099157B">
        <w:rPr>
          <w:rFonts w:cs="Times New Roman"/>
          <w:iCs/>
          <w:sz w:val="22"/>
          <w:szCs w:val="22"/>
        </w:rPr>
        <w:t xml:space="preserve">Date: </w:t>
      </w:r>
      <w:r w:rsidRPr="0099157B">
        <w:rPr>
          <w:rFonts w:cs="Times New Roman"/>
          <w:sz w:val="22"/>
          <w:szCs w:val="22"/>
        </w:rPr>
        <w:t>20 June 2012</w:t>
      </w:r>
    </w:p>
    <w:p w:rsidR="007109A1" w:rsidRPr="007109A1" w:rsidRDefault="007109A1" w:rsidP="007109A1">
      <w:pPr>
        <w:spacing w:after="120"/>
        <w:ind w:left="426"/>
        <w:rPr>
          <w:i/>
          <w:sz w:val="22"/>
          <w:szCs w:val="22"/>
        </w:rPr>
      </w:pPr>
    </w:p>
    <w:p w:rsidR="007109A1" w:rsidRPr="007109A1" w:rsidRDefault="0099157B" w:rsidP="0099157B">
      <w:pPr>
        <w:keepNext/>
        <w:spacing w:line="260" w:lineRule="exact"/>
        <w:jc w:val="both"/>
        <w:rPr>
          <w:b/>
          <w:sz w:val="22"/>
          <w:szCs w:val="22"/>
        </w:rPr>
      </w:pPr>
      <w:r>
        <w:rPr>
          <w:sz w:val="22"/>
          <w:szCs w:val="22"/>
        </w:rPr>
        <w:t>c)</w:t>
      </w:r>
      <w:r>
        <w:rPr>
          <w:sz w:val="22"/>
          <w:szCs w:val="22"/>
        </w:rPr>
        <w:tab/>
      </w:r>
      <w:r w:rsidR="007109A1" w:rsidRPr="007109A1">
        <w:rPr>
          <w:sz w:val="22"/>
          <w:szCs w:val="22"/>
        </w:rPr>
        <w:t xml:space="preserve">I am in agreement with the finding for the following reasons: </w:t>
      </w:r>
    </w:p>
    <w:p w:rsidR="007109A1" w:rsidRPr="007109A1" w:rsidRDefault="007109A1" w:rsidP="007109A1">
      <w:pPr>
        <w:tabs>
          <w:tab w:val="left" w:pos="1545"/>
        </w:tabs>
        <w:spacing w:after="120"/>
        <w:jc w:val="both"/>
        <w:rPr>
          <w:sz w:val="22"/>
          <w:szCs w:val="22"/>
        </w:rPr>
      </w:pPr>
    </w:p>
    <w:p w:rsidR="007109A1" w:rsidRPr="0099157B" w:rsidRDefault="007109A1" w:rsidP="0099157B">
      <w:pPr>
        <w:rPr>
          <w:rFonts w:eastAsia="Arial Unicode MS"/>
          <w:sz w:val="22"/>
          <w:szCs w:val="22"/>
        </w:rPr>
      </w:pPr>
      <w:r w:rsidRPr="0099157B">
        <w:rPr>
          <w:rFonts w:eastAsia="Arial Unicode MS"/>
          <w:sz w:val="22"/>
          <w:szCs w:val="22"/>
        </w:rPr>
        <w:t>Name:  Bassie Kgasoane</w:t>
      </w:r>
    </w:p>
    <w:p w:rsidR="007109A1" w:rsidRPr="0099157B" w:rsidRDefault="007109A1" w:rsidP="0099157B">
      <w:pPr>
        <w:jc w:val="both"/>
        <w:rPr>
          <w:rFonts w:eastAsia="Arial Unicode MS"/>
          <w:sz w:val="22"/>
          <w:szCs w:val="22"/>
        </w:rPr>
      </w:pPr>
      <w:r w:rsidRPr="0099157B">
        <w:rPr>
          <w:rFonts w:eastAsia="Arial Unicode MS"/>
          <w:sz w:val="22"/>
          <w:szCs w:val="22"/>
        </w:rPr>
        <w:t>Position:  Chief Director: Prestige</w:t>
      </w:r>
    </w:p>
    <w:p w:rsidR="007109A1" w:rsidRPr="0099157B" w:rsidRDefault="007109A1" w:rsidP="0099157B">
      <w:pPr>
        <w:spacing w:after="120"/>
        <w:rPr>
          <w:rFonts w:eastAsia="Arial Unicode MS"/>
          <w:sz w:val="22"/>
          <w:szCs w:val="22"/>
        </w:rPr>
      </w:pPr>
      <w:r w:rsidRPr="0099157B">
        <w:rPr>
          <w:rFonts w:eastAsia="Arial Unicode MS"/>
          <w:sz w:val="22"/>
          <w:szCs w:val="22"/>
        </w:rPr>
        <w:t>Date: 20 June 2012</w:t>
      </w:r>
    </w:p>
    <w:p w:rsidR="007109A1" w:rsidRPr="007109A1" w:rsidRDefault="007109A1" w:rsidP="007109A1">
      <w:pPr>
        <w:spacing w:after="120"/>
        <w:ind w:left="426"/>
        <w:rPr>
          <w:rFonts w:eastAsia="Arial Unicode MS"/>
          <w:sz w:val="22"/>
          <w:szCs w:val="22"/>
        </w:rPr>
      </w:pPr>
    </w:p>
    <w:p w:rsidR="007109A1" w:rsidRPr="007109A1" w:rsidRDefault="0099157B" w:rsidP="0099157B">
      <w:pPr>
        <w:keepNext/>
        <w:spacing w:line="260" w:lineRule="exact"/>
        <w:jc w:val="both"/>
        <w:rPr>
          <w:b/>
          <w:sz w:val="22"/>
          <w:szCs w:val="22"/>
        </w:rPr>
      </w:pPr>
      <w:r>
        <w:rPr>
          <w:sz w:val="22"/>
          <w:szCs w:val="22"/>
        </w:rPr>
        <w:t>d)</w:t>
      </w:r>
      <w:r>
        <w:rPr>
          <w:sz w:val="22"/>
          <w:szCs w:val="22"/>
        </w:rPr>
        <w:tab/>
      </w:r>
      <w:r w:rsidR="007109A1" w:rsidRPr="007109A1">
        <w:rPr>
          <w:sz w:val="22"/>
          <w:szCs w:val="22"/>
        </w:rPr>
        <w:t>I am in agreement with the finding for the following reasons:</w:t>
      </w:r>
    </w:p>
    <w:p w:rsidR="007109A1" w:rsidRDefault="007109A1" w:rsidP="007109A1">
      <w:pPr>
        <w:keepNext/>
        <w:spacing w:line="260" w:lineRule="exact"/>
        <w:ind w:left="360"/>
        <w:jc w:val="both"/>
        <w:rPr>
          <w:b/>
          <w:sz w:val="22"/>
          <w:szCs w:val="22"/>
        </w:rPr>
      </w:pPr>
    </w:p>
    <w:p w:rsidR="007109A1" w:rsidRPr="0099157B" w:rsidRDefault="007109A1" w:rsidP="0099157B">
      <w:pPr>
        <w:rPr>
          <w:rFonts w:eastAsia="Arial Unicode MS"/>
          <w:sz w:val="22"/>
          <w:szCs w:val="22"/>
        </w:rPr>
      </w:pPr>
      <w:r w:rsidRPr="0099157B">
        <w:rPr>
          <w:rFonts w:eastAsia="Arial Unicode MS"/>
          <w:sz w:val="22"/>
          <w:szCs w:val="22"/>
        </w:rPr>
        <w:t>Name: Bassie Kgasoane</w:t>
      </w:r>
    </w:p>
    <w:p w:rsidR="007109A1" w:rsidRPr="0099157B" w:rsidRDefault="007109A1" w:rsidP="0099157B">
      <w:pPr>
        <w:jc w:val="both"/>
        <w:rPr>
          <w:rFonts w:eastAsia="Arial Unicode MS"/>
          <w:sz w:val="22"/>
          <w:szCs w:val="22"/>
        </w:rPr>
      </w:pPr>
      <w:r w:rsidRPr="0099157B">
        <w:rPr>
          <w:rFonts w:eastAsia="Arial Unicode MS"/>
          <w:sz w:val="22"/>
          <w:szCs w:val="22"/>
        </w:rPr>
        <w:t>Position: Chief Director: Prestige</w:t>
      </w:r>
    </w:p>
    <w:p w:rsidR="007109A1" w:rsidRDefault="007109A1" w:rsidP="0099157B">
      <w:pPr>
        <w:spacing w:after="120"/>
        <w:rPr>
          <w:rFonts w:eastAsia="Arial Unicode MS"/>
          <w:sz w:val="22"/>
          <w:szCs w:val="22"/>
        </w:rPr>
      </w:pPr>
      <w:r w:rsidRPr="0099157B">
        <w:rPr>
          <w:rFonts w:eastAsia="Arial Unicode MS"/>
          <w:sz w:val="22"/>
          <w:szCs w:val="22"/>
        </w:rPr>
        <w:t>Date: 20 June 2012</w:t>
      </w:r>
    </w:p>
    <w:p w:rsidR="0099157B" w:rsidRPr="0099157B" w:rsidRDefault="0099157B" w:rsidP="0099157B">
      <w:pPr>
        <w:spacing w:after="120"/>
        <w:rPr>
          <w:sz w:val="22"/>
          <w:szCs w:val="22"/>
        </w:rPr>
      </w:pPr>
    </w:p>
    <w:p w:rsidR="007109A1" w:rsidRPr="007109A1" w:rsidRDefault="007109A1" w:rsidP="007109A1">
      <w:pPr>
        <w:keepNext/>
        <w:numPr>
          <w:ilvl w:val="0"/>
          <w:numId w:val="12"/>
        </w:numPr>
        <w:spacing w:line="260" w:lineRule="exact"/>
        <w:jc w:val="both"/>
        <w:rPr>
          <w:b/>
          <w:sz w:val="22"/>
          <w:szCs w:val="22"/>
        </w:rPr>
      </w:pPr>
      <w:r w:rsidRPr="0099157B">
        <w:rPr>
          <w:sz w:val="22"/>
          <w:szCs w:val="22"/>
        </w:rPr>
        <w:t>I</w:t>
      </w:r>
      <w:r w:rsidRPr="007109A1">
        <w:rPr>
          <w:sz w:val="22"/>
          <w:szCs w:val="22"/>
        </w:rPr>
        <w:t xml:space="preserve"> am not in agreement with the finding for the following reasons: </w:t>
      </w:r>
    </w:p>
    <w:p w:rsidR="007109A1" w:rsidRPr="007109A1" w:rsidRDefault="007109A1" w:rsidP="007109A1">
      <w:pPr>
        <w:tabs>
          <w:tab w:val="left" w:pos="1545"/>
        </w:tabs>
        <w:spacing w:after="120"/>
        <w:jc w:val="both"/>
        <w:rPr>
          <w:sz w:val="22"/>
          <w:szCs w:val="22"/>
        </w:rPr>
      </w:pPr>
    </w:p>
    <w:p w:rsidR="007109A1" w:rsidRPr="0099157B" w:rsidRDefault="007109A1" w:rsidP="007109A1">
      <w:pPr>
        <w:keepNext/>
        <w:spacing w:after="120" w:line="260" w:lineRule="exact"/>
        <w:ind w:left="357"/>
        <w:rPr>
          <w:rFonts w:cs="Times New Roman"/>
          <w:sz w:val="22"/>
          <w:szCs w:val="22"/>
        </w:rPr>
      </w:pPr>
      <w:r w:rsidRPr="0099157B">
        <w:rPr>
          <w:rFonts w:cs="Times New Roman"/>
          <w:sz w:val="22"/>
          <w:szCs w:val="22"/>
        </w:rPr>
        <w:t xml:space="preserve">An internal memo was not a requirement at the time the service was rendered. Circular 33 of 2011 only came into effect after approval by the Acting DG on the 07 November 2011. </w:t>
      </w:r>
    </w:p>
    <w:p w:rsidR="007109A1" w:rsidRPr="0099157B" w:rsidRDefault="007109A1" w:rsidP="0099157B">
      <w:pPr>
        <w:rPr>
          <w:rFonts w:eastAsia="Arial Unicode MS"/>
          <w:sz w:val="22"/>
          <w:szCs w:val="22"/>
        </w:rPr>
      </w:pPr>
      <w:r w:rsidRPr="0099157B">
        <w:rPr>
          <w:rFonts w:eastAsia="Arial Unicode MS"/>
          <w:sz w:val="22"/>
          <w:szCs w:val="22"/>
        </w:rPr>
        <w:t>Name: Bassie Kgasoane</w:t>
      </w:r>
    </w:p>
    <w:p w:rsidR="007109A1" w:rsidRPr="0099157B" w:rsidRDefault="007109A1" w:rsidP="0099157B">
      <w:pPr>
        <w:jc w:val="both"/>
        <w:rPr>
          <w:rFonts w:eastAsia="Arial Unicode MS"/>
          <w:sz w:val="22"/>
          <w:szCs w:val="22"/>
        </w:rPr>
      </w:pPr>
      <w:r w:rsidRPr="0099157B">
        <w:rPr>
          <w:rFonts w:eastAsia="Arial Unicode MS"/>
          <w:sz w:val="22"/>
          <w:szCs w:val="22"/>
        </w:rPr>
        <w:t>Position: Chief Director: Prestige</w:t>
      </w:r>
    </w:p>
    <w:p w:rsidR="007109A1" w:rsidRPr="007109A1" w:rsidRDefault="007109A1" w:rsidP="0099157B">
      <w:pPr>
        <w:spacing w:after="120"/>
        <w:rPr>
          <w:sz w:val="22"/>
          <w:szCs w:val="22"/>
        </w:rPr>
      </w:pPr>
      <w:r w:rsidRPr="007109A1">
        <w:rPr>
          <w:rFonts w:eastAsia="Arial Unicode MS"/>
          <w:i/>
          <w:sz w:val="22"/>
          <w:szCs w:val="22"/>
        </w:rPr>
        <w:t xml:space="preserve">Date: </w:t>
      </w:r>
      <w:r w:rsidRPr="007109A1">
        <w:rPr>
          <w:rFonts w:eastAsia="Arial Unicode MS"/>
          <w:sz w:val="22"/>
          <w:szCs w:val="22"/>
        </w:rPr>
        <w:t>20 June 2012</w:t>
      </w:r>
    </w:p>
    <w:p w:rsidR="007109A1" w:rsidRPr="007109A1" w:rsidRDefault="007109A1" w:rsidP="007109A1">
      <w:pPr>
        <w:spacing w:after="120"/>
        <w:ind w:left="426"/>
        <w:rPr>
          <w:sz w:val="22"/>
          <w:szCs w:val="22"/>
        </w:rPr>
      </w:pPr>
    </w:p>
    <w:p w:rsidR="007109A1" w:rsidRPr="007109A1" w:rsidRDefault="007109A1" w:rsidP="007109A1">
      <w:pPr>
        <w:rPr>
          <w:rFonts w:cs="Times New Roman"/>
          <w:b/>
          <w:sz w:val="22"/>
          <w:szCs w:val="22"/>
        </w:rPr>
      </w:pPr>
      <w:r w:rsidRPr="007109A1">
        <w:rPr>
          <w:rFonts w:cs="Times New Roman"/>
          <w:b/>
          <w:sz w:val="22"/>
          <w:szCs w:val="22"/>
        </w:rPr>
        <w:t>Auditor’s conclusion</w:t>
      </w:r>
    </w:p>
    <w:p w:rsidR="007109A1" w:rsidRPr="007109A1" w:rsidRDefault="007109A1" w:rsidP="007109A1">
      <w:pPr>
        <w:rPr>
          <w:rFonts w:cs="Times New Roman"/>
          <w:b/>
          <w:sz w:val="22"/>
          <w:szCs w:val="22"/>
        </w:rPr>
      </w:pPr>
    </w:p>
    <w:p w:rsidR="007109A1" w:rsidRPr="007109A1" w:rsidRDefault="007109A1" w:rsidP="006F5D2E">
      <w:pPr>
        <w:numPr>
          <w:ilvl w:val="0"/>
          <w:numId w:val="306"/>
        </w:numPr>
        <w:ind w:left="426" w:hanging="426"/>
        <w:rPr>
          <w:rFonts w:cs="Times New Roman"/>
          <w:b/>
          <w:sz w:val="22"/>
          <w:szCs w:val="22"/>
        </w:rPr>
      </w:pPr>
      <w:r w:rsidRPr="007109A1">
        <w:rPr>
          <w:rFonts w:cs="Times New Roman"/>
          <w:sz w:val="22"/>
          <w:szCs w:val="22"/>
        </w:rPr>
        <w:t xml:space="preserve">Management is in agreement with the finding, the matter therefore remains unresolved. </w:t>
      </w:r>
    </w:p>
    <w:p w:rsidR="007109A1" w:rsidRPr="007109A1" w:rsidRDefault="007109A1" w:rsidP="007109A1">
      <w:pPr>
        <w:ind w:left="426"/>
        <w:rPr>
          <w:rFonts w:cs="Times New Roman"/>
          <w:b/>
          <w:sz w:val="22"/>
          <w:szCs w:val="22"/>
        </w:rPr>
      </w:pPr>
    </w:p>
    <w:p w:rsidR="007109A1" w:rsidRPr="007109A1" w:rsidRDefault="007109A1" w:rsidP="006F5D2E">
      <w:pPr>
        <w:numPr>
          <w:ilvl w:val="0"/>
          <w:numId w:val="306"/>
        </w:numPr>
        <w:ind w:left="426" w:hanging="426"/>
        <w:rPr>
          <w:rFonts w:cs="Times New Roman"/>
          <w:b/>
          <w:sz w:val="22"/>
          <w:szCs w:val="22"/>
        </w:rPr>
      </w:pPr>
      <w:r w:rsidRPr="007109A1">
        <w:rPr>
          <w:rFonts w:cs="Times New Roman"/>
          <w:sz w:val="22"/>
          <w:szCs w:val="22"/>
        </w:rPr>
        <w:t>Management’s comment is noted however the following is acknowledged:</w:t>
      </w:r>
    </w:p>
    <w:p w:rsidR="007109A1" w:rsidRPr="007109A1" w:rsidRDefault="007109A1" w:rsidP="007109A1">
      <w:pPr>
        <w:ind w:left="720"/>
        <w:contextualSpacing/>
        <w:rPr>
          <w:rFonts w:cs="Times New Roman"/>
          <w:b/>
          <w:sz w:val="22"/>
          <w:szCs w:val="22"/>
        </w:rPr>
      </w:pPr>
    </w:p>
    <w:p w:rsidR="007109A1" w:rsidRPr="007109A1" w:rsidRDefault="007109A1" w:rsidP="007109A1">
      <w:pPr>
        <w:ind w:left="426"/>
        <w:rPr>
          <w:rFonts w:cs="Times New Roman"/>
          <w:sz w:val="22"/>
          <w:szCs w:val="22"/>
        </w:rPr>
      </w:pPr>
      <w:r w:rsidRPr="007109A1">
        <w:rPr>
          <w:rFonts w:cs="Times New Roman"/>
          <w:sz w:val="22"/>
          <w:szCs w:val="22"/>
        </w:rPr>
        <w:t xml:space="preserve">The department has the capacity, necessary skills, resources and time available to obtain quotations for heaters. </w:t>
      </w:r>
    </w:p>
    <w:p w:rsidR="007109A1" w:rsidRPr="007109A1" w:rsidRDefault="007109A1" w:rsidP="007109A1">
      <w:pPr>
        <w:ind w:left="426"/>
        <w:rPr>
          <w:rFonts w:cs="Times New Roman"/>
          <w:sz w:val="22"/>
          <w:szCs w:val="22"/>
        </w:rPr>
      </w:pPr>
    </w:p>
    <w:p w:rsidR="007109A1" w:rsidRPr="007109A1" w:rsidRDefault="007109A1" w:rsidP="007109A1">
      <w:pPr>
        <w:ind w:left="426"/>
        <w:rPr>
          <w:rFonts w:cs="Times New Roman"/>
          <w:sz w:val="22"/>
          <w:szCs w:val="22"/>
        </w:rPr>
      </w:pPr>
      <w:r w:rsidRPr="007109A1">
        <w:rPr>
          <w:rFonts w:cs="Times New Roman"/>
          <w:sz w:val="22"/>
          <w:szCs w:val="22"/>
        </w:rPr>
        <w:t xml:space="preserve">The procurement of heaters through Motseng, is therefore not considered to be economical, efficient or effective. </w:t>
      </w:r>
    </w:p>
    <w:p w:rsidR="007109A1" w:rsidRPr="007109A1" w:rsidRDefault="007109A1" w:rsidP="007109A1">
      <w:pPr>
        <w:ind w:left="426"/>
        <w:rPr>
          <w:rFonts w:cs="Times New Roman"/>
          <w:sz w:val="22"/>
          <w:szCs w:val="22"/>
        </w:rPr>
      </w:pPr>
    </w:p>
    <w:p w:rsidR="007109A1" w:rsidRPr="007109A1" w:rsidRDefault="007109A1" w:rsidP="007109A1">
      <w:pPr>
        <w:ind w:left="426"/>
        <w:rPr>
          <w:rFonts w:cs="Times New Roman"/>
          <w:sz w:val="22"/>
          <w:szCs w:val="22"/>
        </w:rPr>
      </w:pPr>
      <w:r w:rsidRPr="007109A1">
        <w:rPr>
          <w:rFonts w:cs="Times New Roman"/>
          <w:sz w:val="22"/>
          <w:szCs w:val="22"/>
        </w:rPr>
        <w:lastRenderedPageBreak/>
        <w:t xml:space="preserve">The matter remains unresolved. </w:t>
      </w:r>
    </w:p>
    <w:p w:rsidR="007109A1" w:rsidRPr="007109A1" w:rsidRDefault="007109A1" w:rsidP="007109A1">
      <w:pPr>
        <w:ind w:left="426"/>
        <w:rPr>
          <w:rFonts w:cs="Times New Roman"/>
          <w:sz w:val="22"/>
          <w:szCs w:val="22"/>
        </w:rPr>
      </w:pPr>
    </w:p>
    <w:p w:rsidR="007109A1" w:rsidRPr="007109A1" w:rsidRDefault="007109A1" w:rsidP="006F5D2E">
      <w:pPr>
        <w:numPr>
          <w:ilvl w:val="0"/>
          <w:numId w:val="306"/>
        </w:numPr>
        <w:ind w:left="426" w:hanging="426"/>
        <w:rPr>
          <w:rFonts w:cs="Times New Roman"/>
          <w:sz w:val="22"/>
          <w:szCs w:val="22"/>
        </w:rPr>
      </w:pPr>
      <w:r w:rsidRPr="007109A1">
        <w:rPr>
          <w:rFonts w:cs="Times New Roman"/>
          <w:sz w:val="22"/>
          <w:szCs w:val="22"/>
        </w:rPr>
        <w:t xml:space="preserve">Management is in agreement with the finding the matter therefore remains unresolved. </w:t>
      </w:r>
    </w:p>
    <w:p w:rsidR="007109A1" w:rsidRPr="007109A1" w:rsidRDefault="007109A1" w:rsidP="007109A1">
      <w:pPr>
        <w:ind w:left="426"/>
        <w:rPr>
          <w:rFonts w:cs="Times New Roman"/>
          <w:sz w:val="22"/>
          <w:szCs w:val="22"/>
        </w:rPr>
      </w:pPr>
    </w:p>
    <w:p w:rsidR="007109A1" w:rsidRPr="007109A1" w:rsidRDefault="007109A1" w:rsidP="006F5D2E">
      <w:pPr>
        <w:numPr>
          <w:ilvl w:val="0"/>
          <w:numId w:val="306"/>
        </w:numPr>
        <w:ind w:left="426" w:hanging="426"/>
        <w:rPr>
          <w:rFonts w:cs="Times New Roman"/>
          <w:sz w:val="22"/>
          <w:szCs w:val="22"/>
        </w:rPr>
      </w:pPr>
      <w:r w:rsidRPr="007109A1">
        <w:rPr>
          <w:rFonts w:cs="Times New Roman"/>
          <w:sz w:val="22"/>
          <w:szCs w:val="22"/>
        </w:rPr>
        <w:t xml:space="preserve">Management is in agreement with the finding the matter therefore remains unresolved. </w:t>
      </w:r>
    </w:p>
    <w:p w:rsidR="007109A1" w:rsidRPr="007109A1" w:rsidRDefault="007109A1" w:rsidP="007109A1">
      <w:pPr>
        <w:ind w:left="720"/>
        <w:contextualSpacing/>
        <w:rPr>
          <w:rFonts w:cs="Times New Roman"/>
          <w:sz w:val="22"/>
          <w:szCs w:val="22"/>
        </w:rPr>
      </w:pPr>
    </w:p>
    <w:p w:rsidR="007109A1" w:rsidRPr="007109A1" w:rsidRDefault="007109A1" w:rsidP="006F5D2E">
      <w:pPr>
        <w:numPr>
          <w:ilvl w:val="0"/>
          <w:numId w:val="306"/>
        </w:numPr>
        <w:ind w:left="426" w:hanging="426"/>
        <w:rPr>
          <w:rFonts w:cs="Times New Roman"/>
          <w:sz w:val="22"/>
          <w:szCs w:val="22"/>
        </w:rPr>
      </w:pPr>
      <w:r w:rsidRPr="007109A1">
        <w:rPr>
          <w:rFonts w:cs="Times New Roman"/>
          <w:sz w:val="22"/>
          <w:szCs w:val="22"/>
        </w:rPr>
        <w:t xml:space="preserve">The fact that the department did not generate an order before receipt of the goods represents a control weakness. Although management is not in agreement with the finding no documentation was provided indicating that the control was adhered to. </w:t>
      </w:r>
    </w:p>
    <w:p w:rsidR="007109A1" w:rsidRPr="007109A1" w:rsidRDefault="007109A1" w:rsidP="007109A1">
      <w:pPr>
        <w:ind w:left="720"/>
        <w:contextualSpacing/>
        <w:rPr>
          <w:rFonts w:cs="Times New Roman"/>
          <w:sz w:val="22"/>
          <w:szCs w:val="22"/>
        </w:rPr>
      </w:pPr>
    </w:p>
    <w:p w:rsidR="007109A1" w:rsidRPr="007109A1" w:rsidRDefault="007109A1" w:rsidP="0099157B">
      <w:pPr>
        <w:rPr>
          <w:rFonts w:cs="Times New Roman"/>
          <w:sz w:val="22"/>
          <w:szCs w:val="22"/>
        </w:rPr>
      </w:pPr>
      <w:r w:rsidRPr="007109A1">
        <w:rPr>
          <w:rFonts w:cs="Times New Roman"/>
          <w:sz w:val="22"/>
          <w:szCs w:val="22"/>
        </w:rPr>
        <w:t xml:space="preserve">The matter therefore remains unresolved.  </w:t>
      </w:r>
    </w:p>
    <w:p w:rsidR="007109A1" w:rsidRPr="007109A1" w:rsidRDefault="007109A1" w:rsidP="007109A1">
      <w:pPr>
        <w:ind w:left="426"/>
        <w:rPr>
          <w:rFonts w:cs="Times New Roman"/>
          <w:sz w:val="22"/>
          <w:szCs w:val="22"/>
        </w:rPr>
      </w:pPr>
    </w:p>
    <w:p w:rsidR="007109A1" w:rsidRPr="007109A1" w:rsidRDefault="007109A1" w:rsidP="007109A1">
      <w:pPr>
        <w:rPr>
          <w:rFonts w:cs="Times New Roman"/>
          <w:sz w:val="22"/>
          <w:szCs w:val="22"/>
        </w:rPr>
      </w:pPr>
      <w:r w:rsidRPr="007109A1">
        <w:rPr>
          <w:rFonts w:cs="Times New Roman"/>
          <w:sz w:val="22"/>
          <w:szCs w:val="22"/>
        </w:rPr>
        <w:t>As reported in communication of factual finding 303, the documentation at SIU was subsequently audited. Due to the matters reported in the finding all procurement in terms of the Motseng Facilities Management contract is considered to be irregular. The total amount of R</w:t>
      </w:r>
      <w:r w:rsidRPr="007109A1">
        <w:rPr>
          <w:sz w:val="22"/>
          <w:szCs w:val="22"/>
        </w:rPr>
        <w:t xml:space="preserve">2 998,28 is therefore considered to be irregular. </w:t>
      </w:r>
    </w:p>
    <w:p w:rsidR="007109A1" w:rsidRPr="007109A1" w:rsidRDefault="007109A1" w:rsidP="007109A1">
      <w:pPr>
        <w:rPr>
          <w:rFonts w:cs="Times New Roman"/>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7109A1" w:rsidRDefault="007109A1"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Default="0099157B" w:rsidP="004F1CE7">
      <w:pPr>
        <w:pStyle w:val="ListParagraph"/>
        <w:tabs>
          <w:tab w:val="center" w:pos="709"/>
        </w:tabs>
        <w:spacing w:after="120"/>
        <w:ind w:left="420"/>
        <w:rPr>
          <w:rFonts w:ascii="Arial" w:hAnsi="Arial" w:cs="Arial"/>
          <w:b/>
          <w:bCs/>
          <w:color w:val="FF0000"/>
          <w:sz w:val="22"/>
          <w:szCs w:val="22"/>
        </w:rPr>
      </w:pPr>
    </w:p>
    <w:p w:rsidR="0099157B" w:rsidRPr="004F1CE7" w:rsidRDefault="0099157B" w:rsidP="004F1CE7">
      <w:pPr>
        <w:pStyle w:val="ListParagraph"/>
        <w:tabs>
          <w:tab w:val="center" w:pos="709"/>
        </w:tabs>
        <w:spacing w:after="120"/>
        <w:ind w:left="420"/>
        <w:rPr>
          <w:rFonts w:ascii="Arial" w:hAnsi="Arial" w:cs="Arial"/>
          <w:b/>
          <w:bCs/>
          <w:color w:val="FF0000"/>
          <w:sz w:val="22"/>
          <w:szCs w:val="22"/>
        </w:rPr>
      </w:pPr>
    </w:p>
    <w:p w:rsidR="008D45FE" w:rsidRPr="002C76C1" w:rsidRDefault="008D45FE" w:rsidP="006F5D2E">
      <w:pPr>
        <w:pStyle w:val="ListParagraph"/>
        <w:numPr>
          <w:ilvl w:val="0"/>
          <w:numId w:val="296"/>
        </w:numPr>
        <w:tabs>
          <w:tab w:val="center" w:pos="709"/>
        </w:tabs>
        <w:rPr>
          <w:rFonts w:ascii="Arial" w:hAnsi="Arial" w:cs="Arial"/>
          <w:b/>
          <w:color w:val="FF0000"/>
        </w:rPr>
      </w:pPr>
      <w:r w:rsidRPr="002C76C1">
        <w:rPr>
          <w:rFonts w:ascii="Arial" w:hAnsi="Arial" w:cs="Arial"/>
          <w:b/>
          <w:sz w:val="22"/>
          <w:szCs w:val="22"/>
        </w:rPr>
        <w:lastRenderedPageBreak/>
        <w:t xml:space="preserve">MOTSENG INVESTMENTS </w:t>
      </w:r>
      <w:r w:rsidRPr="002C76C1">
        <w:rPr>
          <w:rFonts w:ascii="Arial" w:hAnsi="Arial" w:cs="Arial"/>
          <w:b/>
          <w:color w:val="FF0000"/>
          <w:sz w:val="22"/>
          <w:szCs w:val="22"/>
        </w:rPr>
        <w:t>Ex 60</w:t>
      </w:r>
    </w:p>
    <w:p w:rsidR="008D45FE" w:rsidRDefault="008D45FE" w:rsidP="008D45FE">
      <w:pPr>
        <w:pStyle w:val="NormalWeb"/>
        <w:tabs>
          <w:tab w:val="center" w:pos="709"/>
        </w:tabs>
        <w:rPr>
          <w:rFonts w:ascii="Arial" w:hAnsi="Arial" w:cs="Arial"/>
          <w:b/>
          <w:sz w:val="22"/>
          <w:szCs w:val="22"/>
        </w:rPr>
      </w:pPr>
    </w:p>
    <w:p w:rsidR="008D45FE" w:rsidRDefault="008D45FE" w:rsidP="008D45FE">
      <w:pPr>
        <w:pStyle w:val="NormalWeb"/>
        <w:tabs>
          <w:tab w:val="center" w:pos="709"/>
        </w:tabs>
        <w:rPr>
          <w:rFonts w:ascii="Arial" w:hAnsi="Arial" w:cs="Arial"/>
          <w:b/>
          <w:sz w:val="22"/>
          <w:szCs w:val="22"/>
        </w:rPr>
      </w:pPr>
      <w:r>
        <w:rPr>
          <w:rFonts w:ascii="Arial" w:hAnsi="Arial" w:cs="Arial"/>
          <w:b/>
          <w:sz w:val="22"/>
          <w:szCs w:val="22"/>
        </w:rPr>
        <w:t>Audit Finding</w:t>
      </w:r>
    </w:p>
    <w:p w:rsidR="008D45FE" w:rsidRPr="002C76C1" w:rsidRDefault="008D45FE" w:rsidP="008D45FE">
      <w:pPr>
        <w:pStyle w:val="NormalWeb"/>
        <w:tabs>
          <w:tab w:val="center" w:pos="709"/>
        </w:tabs>
        <w:rPr>
          <w:rFonts w:ascii="Arial" w:hAnsi="Arial" w:cs="Arial"/>
          <w:b/>
          <w:sz w:val="22"/>
          <w:szCs w:val="22"/>
        </w:rPr>
      </w:pPr>
    </w:p>
    <w:p w:rsidR="008D45FE" w:rsidRPr="002C76C1" w:rsidRDefault="008D45FE" w:rsidP="008D45FE">
      <w:pPr>
        <w:pStyle w:val="NormalWeb"/>
        <w:tabs>
          <w:tab w:val="center" w:pos="709"/>
        </w:tabs>
        <w:rPr>
          <w:rFonts w:ascii="Arial" w:hAnsi="Arial" w:cs="Arial"/>
          <w:sz w:val="22"/>
          <w:szCs w:val="22"/>
        </w:rPr>
      </w:pPr>
      <w:r w:rsidRPr="002C76C1">
        <w:rPr>
          <w:rFonts w:ascii="Arial" w:hAnsi="Arial" w:cs="Arial"/>
          <w:sz w:val="22"/>
          <w:szCs w:val="22"/>
        </w:rPr>
        <w:t>Laws, rules and legislation:</w:t>
      </w:r>
    </w:p>
    <w:p w:rsidR="008D45FE" w:rsidRPr="002C76C1" w:rsidRDefault="008D45FE" w:rsidP="008D45FE">
      <w:pPr>
        <w:pStyle w:val="NormalWeb"/>
        <w:tabs>
          <w:tab w:val="center" w:pos="709"/>
        </w:tabs>
        <w:rPr>
          <w:rFonts w:ascii="Arial" w:hAnsi="Arial" w:cs="Arial"/>
          <w:sz w:val="22"/>
          <w:szCs w:val="22"/>
        </w:rPr>
      </w:pPr>
      <w:r w:rsidRPr="002C76C1">
        <w:rPr>
          <w:rFonts w:ascii="Arial" w:hAnsi="Arial" w:cs="Arial"/>
          <w:sz w:val="22"/>
          <w:szCs w:val="22"/>
        </w:rPr>
        <w:t> </w:t>
      </w:r>
    </w:p>
    <w:p w:rsidR="008D45FE" w:rsidRPr="002C76C1" w:rsidRDefault="008D45FE" w:rsidP="008D45FE">
      <w:pPr>
        <w:pStyle w:val="NormalWeb"/>
        <w:tabs>
          <w:tab w:val="center" w:pos="709"/>
        </w:tabs>
        <w:spacing w:after="120" w:line="260" w:lineRule="exact"/>
        <w:ind w:left="360"/>
        <w:rPr>
          <w:rFonts w:ascii="Arial" w:hAnsi="Arial" w:cs="Arial"/>
          <w:sz w:val="22"/>
          <w:szCs w:val="22"/>
        </w:rPr>
      </w:pPr>
      <w:r>
        <w:rPr>
          <w:rFonts w:ascii="Arial" w:hAnsi="Arial" w:cs="Arial"/>
          <w:sz w:val="22"/>
          <w:szCs w:val="22"/>
        </w:rPr>
        <w:t xml:space="preserve">a) </w:t>
      </w:r>
      <w:r w:rsidRPr="002C76C1">
        <w:rPr>
          <w:rFonts w:ascii="Arial" w:hAnsi="Arial" w:cs="Arial"/>
          <w:sz w:val="22"/>
          <w:szCs w:val="22"/>
        </w:rPr>
        <w:t>PMFA</w:t>
      </w:r>
    </w:p>
    <w:p w:rsidR="008D45FE" w:rsidRPr="002C76C1" w:rsidRDefault="008D45FE" w:rsidP="008D45FE">
      <w:pPr>
        <w:pStyle w:val="NormalWeb"/>
        <w:tabs>
          <w:tab w:val="center" w:pos="709"/>
        </w:tabs>
        <w:spacing w:after="120" w:line="260" w:lineRule="exact"/>
        <w:ind w:left="720"/>
        <w:rPr>
          <w:rFonts w:ascii="Arial" w:hAnsi="Arial" w:cs="Arial"/>
          <w:sz w:val="22"/>
          <w:szCs w:val="22"/>
        </w:rPr>
      </w:pPr>
      <w:r>
        <w:rPr>
          <w:rFonts w:ascii="Arial" w:hAnsi="Arial" w:cs="Arial"/>
          <w:sz w:val="22"/>
          <w:szCs w:val="22"/>
        </w:rPr>
        <w:t xml:space="preserve">i) </w:t>
      </w:r>
      <w:r w:rsidRPr="002C76C1">
        <w:rPr>
          <w:rFonts w:ascii="Arial" w:hAnsi="Arial" w:cs="Arial"/>
          <w:sz w:val="22"/>
          <w:szCs w:val="22"/>
        </w:rPr>
        <w:t>Section 38(1)(b) – general responsibilities of accounting officers</w:t>
      </w:r>
    </w:p>
    <w:p w:rsidR="008D45FE" w:rsidRDefault="008D45FE" w:rsidP="008D45FE">
      <w:pPr>
        <w:pStyle w:val="NormalWeb"/>
        <w:tabs>
          <w:tab w:val="center" w:pos="709"/>
        </w:tabs>
        <w:spacing w:after="120" w:line="260" w:lineRule="exact"/>
        <w:ind w:left="720"/>
        <w:rPr>
          <w:rFonts w:ascii="Arial" w:hAnsi="Arial" w:cs="Arial"/>
          <w:i/>
          <w:iCs/>
          <w:sz w:val="22"/>
          <w:szCs w:val="22"/>
          <w:lang w:val="en-GB"/>
        </w:rPr>
      </w:pPr>
      <w:r w:rsidRPr="002C76C1">
        <w:rPr>
          <w:rFonts w:ascii="Arial" w:hAnsi="Arial" w:cs="Arial"/>
          <w:i/>
          <w:iCs/>
          <w:sz w:val="22"/>
          <w:szCs w:val="22"/>
          <w:lang w:val="en-GB"/>
        </w:rPr>
        <w:t>“The accounting officer for a department, trading entity or constitutional institution is responsible for the effective, efficient, economical and transparent use of the resources of the department, trading entity or constitutional institution”</w:t>
      </w:r>
    </w:p>
    <w:p w:rsidR="008D45FE" w:rsidRPr="004A5360" w:rsidRDefault="008D45FE" w:rsidP="008D45FE">
      <w:pPr>
        <w:pStyle w:val="NormalWeb"/>
        <w:tabs>
          <w:tab w:val="center" w:pos="709"/>
        </w:tabs>
        <w:spacing w:after="120" w:line="260" w:lineRule="exact"/>
        <w:ind w:left="720"/>
        <w:rPr>
          <w:rFonts w:ascii="Arial" w:hAnsi="Arial" w:cs="Arial"/>
          <w:i/>
          <w:iCs/>
          <w:sz w:val="22"/>
          <w:szCs w:val="22"/>
          <w:lang w:val="en-GB"/>
        </w:rPr>
      </w:pPr>
      <w:r>
        <w:rPr>
          <w:rFonts w:ascii="Arial" w:hAnsi="Arial" w:cs="Arial"/>
          <w:sz w:val="22"/>
          <w:szCs w:val="22"/>
        </w:rPr>
        <w:t xml:space="preserve">ii) </w:t>
      </w:r>
      <w:r w:rsidRPr="002C76C1">
        <w:rPr>
          <w:rFonts w:ascii="Arial" w:hAnsi="Arial" w:cs="Arial"/>
          <w:sz w:val="22"/>
          <w:szCs w:val="22"/>
        </w:rPr>
        <w:t>Section 38(1)(a) – general responsibilities of accounting officers</w:t>
      </w:r>
    </w:p>
    <w:p w:rsidR="008D45FE" w:rsidRPr="002C76C1" w:rsidRDefault="008D45FE" w:rsidP="008D45FE">
      <w:pPr>
        <w:pStyle w:val="normal-text"/>
        <w:widowControl w:val="0"/>
        <w:tabs>
          <w:tab w:val="center" w:pos="709"/>
        </w:tabs>
        <w:spacing w:before="0" w:after="120" w:line="260" w:lineRule="exact"/>
        <w:ind w:left="810"/>
        <w:jc w:val="left"/>
        <w:rPr>
          <w:rFonts w:ascii="Arial" w:hAnsi="Arial" w:cs="Arial"/>
          <w:i/>
          <w:iCs/>
          <w:sz w:val="22"/>
          <w:szCs w:val="22"/>
        </w:rPr>
      </w:pPr>
      <w:r w:rsidRPr="002C76C1">
        <w:rPr>
          <w:rFonts w:ascii="Arial" w:hAnsi="Arial" w:cs="Arial"/>
          <w:i/>
          <w:iCs/>
          <w:sz w:val="22"/>
          <w:szCs w:val="22"/>
        </w:rPr>
        <w:t>“The accounting officer for a department, trading entity or constitutional institution must ensure that that department, trading entity or constitutional institution has and maintains—n appropriate procurement and provisioning system which is fair, equitable, transparent, competitive and cost-effective;”</w:t>
      </w:r>
    </w:p>
    <w:p w:rsidR="008D45FE" w:rsidRPr="002C76C1" w:rsidRDefault="008D45FE" w:rsidP="008D45FE">
      <w:pPr>
        <w:pStyle w:val="normal-text"/>
        <w:widowControl w:val="0"/>
        <w:tabs>
          <w:tab w:val="center" w:pos="709"/>
        </w:tabs>
        <w:spacing w:before="0" w:after="120" w:line="260" w:lineRule="exact"/>
        <w:ind w:left="720"/>
        <w:jc w:val="left"/>
        <w:rPr>
          <w:rFonts w:ascii="Arial" w:hAnsi="Arial" w:cs="Arial"/>
          <w:color w:val="auto"/>
          <w:sz w:val="22"/>
          <w:szCs w:val="22"/>
          <w:lang w:val="en-US" w:eastAsia="en-US"/>
        </w:rPr>
      </w:pPr>
      <w:r>
        <w:rPr>
          <w:rFonts w:ascii="Arial" w:hAnsi="Arial" w:cs="Arial"/>
          <w:sz w:val="22"/>
          <w:szCs w:val="22"/>
        </w:rPr>
        <w:t xml:space="preserve">iii) </w:t>
      </w:r>
      <w:r w:rsidRPr="002C76C1">
        <w:rPr>
          <w:rFonts w:ascii="Arial" w:hAnsi="Arial" w:cs="Arial"/>
          <w:sz w:val="22"/>
          <w:szCs w:val="22"/>
        </w:rPr>
        <w:t>Section 38(1)(c)(ii) – general responsibilities of accounting officers</w:t>
      </w:r>
    </w:p>
    <w:p w:rsidR="008D45FE" w:rsidRPr="002C76C1" w:rsidRDefault="008D45FE" w:rsidP="008D45FE">
      <w:pPr>
        <w:pStyle w:val="NormalWeb"/>
        <w:tabs>
          <w:tab w:val="center" w:pos="709"/>
        </w:tabs>
        <w:spacing w:after="120" w:line="260" w:lineRule="exact"/>
        <w:ind w:left="810"/>
        <w:rPr>
          <w:rFonts w:ascii="Arial" w:hAnsi="Arial" w:cs="Arial"/>
          <w:i/>
          <w:iCs/>
          <w:sz w:val="22"/>
          <w:szCs w:val="22"/>
        </w:rPr>
      </w:pPr>
      <w:r w:rsidRPr="002C76C1">
        <w:rPr>
          <w:rFonts w:ascii="Arial" w:hAnsi="Arial" w:cs="Arial"/>
          <w:i/>
          <w:iCs/>
          <w:sz w:val="22"/>
          <w:szCs w:val="22"/>
          <w:lang w:val="en-GB"/>
        </w:rPr>
        <w:t xml:space="preserve">“The accounting officer for a department, trading entity or constitutional institution </w:t>
      </w:r>
      <w:r w:rsidRPr="002C76C1">
        <w:rPr>
          <w:rFonts w:ascii="Arial" w:hAnsi="Arial" w:cs="Arial"/>
          <w:i/>
          <w:iCs/>
          <w:sz w:val="22"/>
          <w:szCs w:val="22"/>
        </w:rPr>
        <w:t>must take effective and appropriate steps to prevent unauthorised, irregular and fruitless and wasteful expenditure and losses resulting from criminal conduct; ”</w:t>
      </w:r>
    </w:p>
    <w:p w:rsidR="008D45FE" w:rsidRPr="002C76C1" w:rsidRDefault="008D45FE" w:rsidP="008D45FE">
      <w:pPr>
        <w:pStyle w:val="normal-text"/>
        <w:widowControl w:val="0"/>
        <w:tabs>
          <w:tab w:val="center" w:pos="709"/>
        </w:tabs>
        <w:spacing w:before="0" w:after="120" w:line="260" w:lineRule="exact"/>
        <w:ind w:left="720"/>
        <w:jc w:val="left"/>
        <w:rPr>
          <w:rFonts w:ascii="Arial" w:hAnsi="Arial" w:cs="Arial"/>
          <w:color w:val="auto"/>
          <w:sz w:val="22"/>
          <w:szCs w:val="22"/>
          <w:lang w:val="en-US" w:eastAsia="en-US"/>
        </w:rPr>
      </w:pPr>
      <w:r>
        <w:rPr>
          <w:rFonts w:ascii="Arial" w:hAnsi="Arial" w:cs="Arial"/>
          <w:sz w:val="22"/>
          <w:szCs w:val="22"/>
        </w:rPr>
        <w:t xml:space="preserve">iv) </w:t>
      </w:r>
      <w:r w:rsidRPr="002C76C1">
        <w:rPr>
          <w:rFonts w:ascii="Arial" w:hAnsi="Arial" w:cs="Arial"/>
          <w:sz w:val="22"/>
          <w:szCs w:val="22"/>
        </w:rPr>
        <w:t xml:space="preserve">Section 81(1) – </w:t>
      </w:r>
      <w:r w:rsidRPr="002C76C1">
        <w:rPr>
          <w:rFonts w:ascii="Arial" w:hAnsi="Arial" w:cs="Arial"/>
          <w:sz w:val="22"/>
          <w:szCs w:val="22"/>
          <w:lang w:val="en-US"/>
        </w:rPr>
        <w:t>Financial misconduct by officials in departments and constitutional institutions</w:t>
      </w:r>
    </w:p>
    <w:p w:rsidR="008D45FE" w:rsidRPr="002C76C1" w:rsidRDefault="008D45FE" w:rsidP="008D45FE">
      <w:pPr>
        <w:pStyle w:val="lg-section"/>
        <w:tabs>
          <w:tab w:val="center" w:pos="709"/>
        </w:tabs>
        <w:ind w:left="680" w:firstLine="0"/>
        <w:rPr>
          <w:rFonts w:ascii="Arial" w:hAnsi="Arial" w:cs="Arial"/>
          <w:i/>
          <w:iCs/>
          <w:sz w:val="22"/>
          <w:szCs w:val="22"/>
        </w:rPr>
      </w:pPr>
      <w:r w:rsidRPr="002C76C1">
        <w:rPr>
          <w:rFonts w:ascii="Arial" w:hAnsi="Arial" w:cs="Arial"/>
          <w:i/>
          <w:iCs/>
          <w:sz w:val="22"/>
          <w:szCs w:val="22"/>
        </w:rPr>
        <w:t>“An accounting officer for a department or a constitutional institution commits an act of financial misconduct if that accounting officer wilfully or negligently—</w:t>
      </w:r>
    </w:p>
    <w:p w:rsidR="008D45FE" w:rsidRPr="002C76C1" w:rsidRDefault="008D45FE" w:rsidP="008D45FE">
      <w:pPr>
        <w:pStyle w:val="lg-a-1"/>
        <w:tabs>
          <w:tab w:val="center" w:pos="709"/>
        </w:tabs>
        <w:ind w:hanging="681"/>
        <w:rPr>
          <w:rFonts w:ascii="Arial" w:hAnsi="Arial" w:cs="Arial"/>
          <w:i/>
          <w:iCs/>
          <w:sz w:val="22"/>
          <w:szCs w:val="22"/>
        </w:rPr>
      </w:pPr>
      <w:r w:rsidRPr="002C76C1">
        <w:rPr>
          <w:rFonts w:ascii="Arial" w:hAnsi="Arial" w:cs="Arial"/>
          <w:i/>
          <w:iCs/>
          <w:sz w:val="22"/>
          <w:szCs w:val="22"/>
        </w:rPr>
        <w:t>(a)</w:t>
      </w:r>
      <w:r w:rsidRPr="002C76C1">
        <w:rPr>
          <w:rFonts w:ascii="Arial" w:hAnsi="Arial" w:cs="Arial"/>
          <w:i/>
          <w:iCs/>
          <w:sz w:val="22"/>
          <w:szCs w:val="22"/>
        </w:rPr>
        <w:tab/>
        <w:t>fails to comply with a requirement of section 38, 39, 40, 41 or 42; or</w:t>
      </w:r>
    </w:p>
    <w:p w:rsidR="008D45FE" w:rsidRPr="002C76C1" w:rsidRDefault="008D45FE" w:rsidP="008D45FE">
      <w:pPr>
        <w:pStyle w:val="lg-a-1"/>
        <w:tabs>
          <w:tab w:val="center" w:pos="709"/>
        </w:tabs>
        <w:ind w:hanging="681"/>
        <w:rPr>
          <w:rFonts w:ascii="Arial" w:hAnsi="Arial" w:cs="Arial"/>
          <w:i/>
          <w:iCs/>
          <w:sz w:val="22"/>
          <w:szCs w:val="22"/>
        </w:rPr>
      </w:pPr>
      <w:r w:rsidRPr="002C76C1">
        <w:rPr>
          <w:rFonts w:ascii="Arial" w:hAnsi="Arial" w:cs="Arial"/>
          <w:i/>
          <w:iCs/>
          <w:sz w:val="22"/>
          <w:szCs w:val="22"/>
        </w:rPr>
        <w:t>(b)</w:t>
      </w:r>
      <w:r w:rsidRPr="002C76C1">
        <w:rPr>
          <w:rFonts w:ascii="Arial" w:hAnsi="Arial" w:cs="Arial"/>
          <w:i/>
          <w:iCs/>
          <w:sz w:val="22"/>
          <w:szCs w:val="22"/>
        </w:rPr>
        <w:tab/>
        <w:t>makes or permits an unauthorised expenditure, an irregular expenditure or a fruitless and wasteful expenditure.”</w:t>
      </w:r>
    </w:p>
    <w:p w:rsidR="008D45FE" w:rsidRPr="002C76C1" w:rsidRDefault="008D45FE" w:rsidP="008D45FE">
      <w:pPr>
        <w:pStyle w:val="normal-text"/>
        <w:widowControl w:val="0"/>
        <w:tabs>
          <w:tab w:val="center" w:pos="709"/>
        </w:tabs>
        <w:spacing w:before="0" w:after="120" w:line="260" w:lineRule="exact"/>
        <w:ind w:left="720"/>
        <w:jc w:val="left"/>
        <w:rPr>
          <w:rFonts w:ascii="Arial" w:hAnsi="Arial" w:cs="Arial"/>
          <w:color w:val="auto"/>
          <w:sz w:val="22"/>
          <w:szCs w:val="22"/>
          <w:lang w:val="en-US" w:eastAsia="en-US"/>
        </w:rPr>
      </w:pPr>
      <w:r>
        <w:rPr>
          <w:rFonts w:ascii="Arial" w:hAnsi="Arial" w:cs="Arial"/>
          <w:sz w:val="22"/>
          <w:szCs w:val="22"/>
        </w:rPr>
        <w:t xml:space="preserve">v) </w:t>
      </w:r>
      <w:r w:rsidRPr="002C76C1">
        <w:rPr>
          <w:rFonts w:ascii="Arial" w:hAnsi="Arial" w:cs="Arial"/>
          <w:sz w:val="22"/>
          <w:szCs w:val="22"/>
        </w:rPr>
        <w:t xml:space="preserve">Section45(c) – </w:t>
      </w:r>
      <w:r w:rsidRPr="002C76C1">
        <w:rPr>
          <w:rFonts w:ascii="Arial" w:hAnsi="Arial" w:cs="Arial"/>
          <w:sz w:val="22"/>
          <w:szCs w:val="22"/>
          <w:lang w:val="en-US"/>
        </w:rPr>
        <w:t>Responsibilities of other officials</w:t>
      </w:r>
    </w:p>
    <w:p w:rsidR="008D45FE" w:rsidRPr="002C76C1" w:rsidRDefault="008D45FE" w:rsidP="008D45FE">
      <w:pPr>
        <w:pStyle w:val="normal-text"/>
        <w:widowControl w:val="0"/>
        <w:tabs>
          <w:tab w:val="center" w:pos="709"/>
        </w:tabs>
        <w:spacing w:before="0" w:after="120" w:line="260" w:lineRule="exact"/>
        <w:ind w:left="720"/>
        <w:jc w:val="left"/>
        <w:rPr>
          <w:rFonts w:ascii="Arial" w:hAnsi="Arial" w:cs="Arial"/>
          <w:i/>
          <w:iCs/>
          <w:sz w:val="22"/>
          <w:szCs w:val="22"/>
        </w:rPr>
      </w:pPr>
      <w:r w:rsidRPr="002C76C1">
        <w:rPr>
          <w:rFonts w:ascii="Arial" w:hAnsi="Arial" w:cs="Arial"/>
          <w:i/>
          <w:iCs/>
          <w:sz w:val="22"/>
          <w:szCs w:val="22"/>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 due;”</w:t>
      </w:r>
    </w:p>
    <w:p w:rsidR="008D45FE" w:rsidRPr="002C76C1" w:rsidRDefault="008D45FE" w:rsidP="008D45FE">
      <w:pPr>
        <w:pStyle w:val="NormalWeb"/>
        <w:tabs>
          <w:tab w:val="center" w:pos="709"/>
        </w:tabs>
        <w:spacing w:after="120" w:line="260" w:lineRule="exact"/>
        <w:ind w:left="1440"/>
        <w:rPr>
          <w:rFonts w:ascii="Arial" w:hAnsi="Arial" w:cs="Arial"/>
          <w:sz w:val="22"/>
          <w:szCs w:val="22"/>
        </w:rPr>
      </w:pPr>
    </w:p>
    <w:p w:rsidR="008D45FE" w:rsidRPr="002C76C1" w:rsidRDefault="008D45FE" w:rsidP="008D45FE">
      <w:pPr>
        <w:pStyle w:val="NormalWeb"/>
        <w:tabs>
          <w:tab w:val="center" w:pos="709"/>
        </w:tabs>
        <w:spacing w:after="120" w:line="260" w:lineRule="exact"/>
        <w:ind w:left="360"/>
        <w:rPr>
          <w:rFonts w:ascii="Arial" w:hAnsi="Arial" w:cs="Arial"/>
          <w:sz w:val="22"/>
          <w:szCs w:val="22"/>
        </w:rPr>
      </w:pPr>
      <w:r>
        <w:rPr>
          <w:rFonts w:ascii="Arial" w:hAnsi="Arial" w:cs="Arial"/>
          <w:sz w:val="22"/>
          <w:szCs w:val="22"/>
        </w:rPr>
        <w:t xml:space="preserve">b) </w:t>
      </w:r>
      <w:r w:rsidRPr="002C76C1">
        <w:rPr>
          <w:rFonts w:ascii="Arial" w:hAnsi="Arial" w:cs="Arial"/>
          <w:sz w:val="22"/>
          <w:szCs w:val="22"/>
        </w:rPr>
        <w:t>Treasury Regulations 9.1.1, 9.1.2 and 9.1.5 states that:</w:t>
      </w:r>
    </w:p>
    <w:p w:rsidR="008D45FE" w:rsidRPr="002C76C1" w:rsidRDefault="008D45FE" w:rsidP="008D45FE">
      <w:pPr>
        <w:pStyle w:val="NormalWeb"/>
        <w:tabs>
          <w:tab w:val="center" w:pos="709"/>
        </w:tabs>
        <w:spacing w:after="120" w:line="260" w:lineRule="exact"/>
        <w:ind w:left="1066" w:hanging="709"/>
        <w:rPr>
          <w:rFonts w:ascii="Arial" w:hAnsi="Arial" w:cs="Arial"/>
          <w:sz w:val="22"/>
          <w:szCs w:val="22"/>
        </w:rPr>
      </w:pPr>
      <w:r w:rsidRPr="002C76C1">
        <w:rPr>
          <w:rFonts w:ascii="Arial" w:hAnsi="Arial" w:cs="Arial"/>
          <w:i/>
          <w:iCs/>
          <w:sz w:val="22"/>
          <w:szCs w:val="22"/>
        </w:rPr>
        <w:t>“9.1.1</w:t>
      </w:r>
      <w:r w:rsidRPr="002C76C1">
        <w:rPr>
          <w:rFonts w:ascii="Arial" w:hAnsi="Arial" w:cs="Arial"/>
          <w:i/>
          <w:iCs/>
          <w:sz w:val="22"/>
          <w:szCs w:val="22"/>
        </w:rPr>
        <w:tab/>
        <w:t>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8D45FE" w:rsidRPr="002C76C1" w:rsidRDefault="008D45FE" w:rsidP="008D45FE">
      <w:pPr>
        <w:pStyle w:val="NormalWeb"/>
        <w:tabs>
          <w:tab w:val="center" w:pos="709"/>
        </w:tabs>
        <w:spacing w:after="120" w:line="260" w:lineRule="exact"/>
        <w:ind w:left="1066" w:hanging="709"/>
        <w:rPr>
          <w:rFonts w:ascii="Arial" w:hAnsi="Arial" w:cs="Arial"/>
          <w:sz w:val="22"/>
          <w:szCs w:val="22"/>
        </w:rPr>
      </w:pPr>
      <w:r w:rsidRPr="002C76C1">
        <w:rPr>
          <w:rFonts w:ascii="Arial" w:hAnsi="Arial" w:cs="Arial"/>
          <w:sz w:val="22"/>
          <w:szCs w:val="22"/>
        </w:rPr>
        <w:t xml:space="preserve">9.1.2    </w:t>
      </w:r>
      <w:r w:rsidRPr="002C76C1">
        <w:rPr>
          <w:rFonts w:ascii="Arial" w:hAnsi="Arial" w:cs="Arial"/>
          <w:i/>
          <w:iCs/>
          <w:sz w:val="22"/>
          <w:szCs w:val="22"/>
        </w:rPr>
        <w:t xml:space="preserve">When an official of an institution discovers unauthorised, irregular or fruitless and wasteful expenditure, that official must immediately report such expenditure to the accounting officer. In the case of a department, such expenditure must also be </w:t>
      </w:r>
      <w:r w:rsidRPr="002C76C1">
        <w:rPr>
          <w:rFonts w:ascii="Arial" w:hAnsi="Arial" w:cs="Arial"/>
          <w:i/>
          <w:iCs/>
          <w:sz w:val="22"/>
          <w:szCs w:val="22"/>
        </w:rPr>
        <w:lastRenderedPageBreak/>
        <w:t>reported in the monthly report, as required by section 40 (4) (b) of the Act. Irregular expenditure incurred by a department in contravention of tender procedures must also be brought to the notice of the relevant tender board or procurement authority, whichever is applicable.”</w:t>
      </w:r>
    </w:p>
    <w:p w:rsidR="008D45FE" w:rsidRPr="002C76C1" w:rsidRDefault="008D45FE" w:rsidP="008D45FE">
      <w:pPr>
        <w:pStyle w:val="NormalWeb"/>
        <w:tabs>
          <w:tab w:val="center" w:pos="709"/>
        </w:tabs>
        <w:spacing w:after="120" w:line="260" w:lineRule="exact"/>
        <w:ind w:left="1066" w:hanging="709"/>
        <w:rPr>
          <w:rFonts w:ascii="Arial" w:hAnsi="Arial" w:cs="Arial"/>
          <w:i/>
          <w:iCs/>
          <w:sz w:val="22"/>
          <w:szCs w:val="22"/>
        </w:rPr>
      </w:pPr>
      <w:r w:rsidRPr="002C76C1">
        <w:rPr>
          <w:rFonts w:ascii="Arial" w:hAnsi="Arial" w:cs="Arial"/>
          <w:sz w:val="22"/>
          <w:szCs w:val="22"/>
        </w:rPr>
        <w:t xml:space="preserve">9.1.5    </w:t>
      </w:r>
      <w:r w:rsidRPr="002C76C1">
        <w:rPr>
          <w:rFonts w:ascii="Arial" w:hAnsi="Arial" w:cs="Arial"/>
          <w:i/>
          <w:iCs/>
          <w:sz w:val="22"/>
          <w:szCs w:val="22"/>
        </w:rPr>
        <w:t>The amount of the unauthorised, irregular, fruitless and wasteful expenditure must be disclosed as a note to the annual financial statements of the institution.”</w:t>
      </w:r>
    </w:p>
    <w:p w:rsidR="008D45FE" w:rsidRPr="002C76C1" w:rsidRDefault="008D45FE" w:rsidP="008D45FE">
      <w:pPr>
        <w:tabs>
          <w:tab w:val="center" w:pos="709"/>
        </w:tabs>
        <w:spacing w:before="100" w:beforeAutospacing="1" w:after="100" w:afterAutospacing="1"/>
        <w:ind w:left="357" w:hanging="357"/>
        <w:rPr>
          <w:sz w:val="22"/>
          <w:szCs w:val="22"/>
        </w:rPr>
      </w:pPr>
      <w:r w:rsidRPr="002C76C1">
        <w:rPr>
          <w:sz w:val="22"/>
          <w:szCs w:val="22"/>
        </w:rPr>
        <w:t>c)</w:t>
      </w:r>
      <w:r w:rsidRPr="002C76C1">
        <w:rPr>
          <w:sz w:val="22"/>
          <w:szCs w:val="22"/>
        </w:rPr>
        <w:tab/>
        <w:t>Treasury Regulations 8.2.1 and 8.2.2 also states that:</w:t>
      </w:r>
    </w:p>
    <w:p w:rsidR="008D45FE" w:rsidRPr="002C76C1" w:rsidRDefault="008D45FE" w:rsidP="008D45FE">
      <w:pPr>
        <w:pStyle w:val="NormalWeb"/>
        <w:tabs>
          <w:tab w:val="center" w:pos="709"/>
        </w:tabs>
        <w:ind w:left="1077" w:hanging="720"/>
        <w:rPr>
          <w:rFonts w:ascii="Arial" w:hAnsi="Arial" w:cs="Arial"/>
          <w:sz w:val="22"/>
          <w:szCs w:val="22"/>
        </w:rPr>
      </w:pPr>
      <w:r w:rsidRPr="002C76C1">
        <w:rPr>
          <w:rFonts w:ascii="Arial" w:hAnsi="Arial" w:cs="Arial"/>
          <w:i/>
          <w:iCs/>
          <w:sz w:val="22"/>
          <w:szCs w:val="22"/>
        </w:rPr>
        <w:t>" 8.2.1  An official of an institution may not spend or commit public moneys except with the approval (either in writing or by duly authorised electronic means) of the accounting officer or a properly delegated or authorised officer.</w:t>
      </w:r>
    </w:p>
    <w:p w:rsidR="008D45FE" w:rsidRPr="002C76C1" w:rsidRDefault="008D45FE" w:rsidP="008D45FE">
      <w:pPr>
        <w:pStyle w:val="NormalWeb"/>
        <w:tabs>
          <w:tab w:val="center" w:pos="709"/>
        </w:tabs>
        <w:ind w:left="1077" w:hanging="720"/>
        <w:rPr>
          <w:rFonts w:ascii="Arial" w:hAnsi="Arial" w:cs="Arial"/>
          <w:sz w:val="22"/>
          <w:szCs w:val="22"/>
        </w:rPr>
      </w:pPr>
      <w:r w:rsidRPr="002C76C1">
        <w:rPr>
          <w:rFonts w:ascii="Arial" w:hAnsi="Arial" w:cs="Arial"/>
          <w:i/>
          <w:iCs/>
          <w:sz w:val="22"/>
          <w:szCs w:val="22"/>
        </w:rPr>
        <w:t> </w:t>
      </w:r>
    </w:p>
    <w:p w:rsidR="008D45FE" w:rsidRPr="002C76C1" w:rsidRDefault="008D45FE" w:rsidP="008D45FE">
      <w:pPr>
        <w:pStyle w:val="NormalWeb"/>
        <w:tabs>
          <w:tab w:val="center" w:pos="709"/>
        </w:tabs>
        <w:ind w:left="1077" w:hanging="720"/>
        <w:rPr>
          <w:rFonts w:ascii="Arial" w:hAnsi="Arial" w:cs="Arial"/>
          <w:i/>
          <w:iCs/>
          <w:sz w:val="22"/>
          <w:szCs w:val="22"/>
        </w:rPr>
      </w:pPr>
      <w:r w:rsidRPr="002C76C1">
        <w:rPr>
          <w:rFonts w:ascii="Arial" w:hAnsi="Arial" w:cs="Arial"/>
          <w:i/>
          <w:iCs/>
          <w:sz w:val="22"/>
          <w:szCs w:val="22"/>
        </w:rPr>
        <w:t>8.2.2    Before approving expenditure or incurring a commitment to spend, the delegated or authorised official must ensure compliance with any limitations or conditions attached to the delegation or authorisation." </w:t>
      </w:r>
    </w:p>
    <w:p w:rsidR="008D45FE" w:rsidRPr="002C76C1" w:rsidRDefault="008D45FE" w:rsidP="008D45FE">
      <w:pPr>
        <w:pStyle w:val="NormalWeb"/>
        <w:tabs>
          <w:tab w:val="center" w:pos="709"/>
        </w:tabs>
        <w:ind w:left="1077" w:hanging="720"/>
        <w:rPr>
          <w:rFonts w:ascii="Arial" w:hAnsi="Arial" w:cs="Arial"/>
          <w:i/>
          <w:iCs/>
          <w:sz w:val="22"/>
          <w:szCs w:val="22"/>
        </w:rPr>
      </w:pPr>
    </w:p>
    <w:p w:rsidR="008D45FE" w:rsidRPr="002C76C1" w:rsidRDefault="008D45FE" w:rsidP="008D45FE">
      <w:pPr>
        <w:pStyle w:val="NormalWeb"/>
        <w:tabs>
          <w:tab w:val="center" w:pos="709"/>
        </w:tabs>
        <w:ind w:left="426" w:hanging="426"/>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Instruction note on enhancing compliance monitoring and improving transparency and accountability in SCM, effective from 31 May 2011, states:</w:t>
      </w:r>
    </w:p>
    <w:p w:rsidR="008D45FE" w:rsidRPr="002C76C1" w:rsidRDefault="008D45FE" w:rsidP="008D45FE">
      <w:pPr>
        <w:pStyle w:val="NormalWeb"/>
        <w:tabs>
          <w:tab w:val="center" w:pos="709"/>
        </w:tabs>
        <w:ind w:left="426" w:hanging="426"/>
        <w:rPr>
          <w:rFonts w:ascii="Arial" w:hAnsi="Arial" w:cs="Arial"/>
          <w:sz w:val="22"/>
          <w:szCs w:val="22"/>
        </w:rPr>
      </w:pPr>
    </w:p>
    <w:p w:rsidR="008D45FE" w:rsidRPr="002C76C1" w:rsidRDefault="008D45FE" w:rsidP="008D45FE">
      <w:pPr>
        <w:pStyle w:val="NormalWeb"/>
        <w:tabs>
          <w:tab w:val="center" w:pos="709"/>
        </w:tabs>
        <w:ind w:left="1080" w:hanging="660"/>
        <w:rPr>
          <w:rFonts w:ascii="Arial" w:hAnsi="Arial" w:cs="Arial"/>
          <w:i/>
          <w:iCs/>
          <w:sz w:val="22"/>
          <w:szCs w:val="22"/>
        </w:rPr>
      </w:pPr>
      <w:r w:rsidRPr="002C76C1">
        <w:rPr>
          <w:rFonts w:ascii="Arial" w:hAnsi="Arial" w:cs="Arial"/>
          <w:i/>
          <w:iCs/>
          <w:sz w:val="22"/>
          <w:szCs w:val="22"/>
        </w:rPr>
        <w:t>“3.1.1</w:t>
      </w:r>
      <w:r w:rsidRPr="002C76C1">
        <w:rPr>
          <w:rFonts w:ascii="Arial" w:hAnsi="Arial" w:cs="Arial"/>
          <w:i/>
          <w:iCs/>
          <w:sz w:val="22"/>
          <w:szCs w:val="22"/>
        </w:rPr>
        <w:tab/>
        <w:t>Accounting officers of departments and constitutional institutions must submit to the relevant treasury by 30 April of each year, a procurement plan containing all planned procurement for the financial year in respect of the procurement of goods, works and/ or services which exceed R500 000 (all applicable taxes included). This procurement plan must be approved by the accounting officer or his or her delegate prior to its submission. For the 2011/2012 financial year, the said plan must be submitted to the relevant treasury by no later than 31 August 2011.</w:t>
      </w:r>
    </w:p>
    <w:p w:rsidR="008D45FE" w:rsidRPr="002C76C1" w:rsidRDefault="008D45FE" w:rsidP="008D45FE">
      <w:pPr>
        <w:pStyle w:val="NormalWeb"/>
        <w:tabs>
          <w:tab w:val="center" w:pos="709"/>
        </w:tabs>
        <w:ind w:left="1080" w:hanging="660"/>
        <w:rPr>
          <w:rFonts w:ascii="Arial" w:hAnsi="Arial" w:cs="Arial"/>
          <w:i/>
          <w:iCs/>
          <w:sz w:val="22"/>
          <w:szCs w:val="22"/>
        </w:rPr>
      </w:pPr>
      <w:r w:rsidRPr="002C76C1">
        <w:rPr>
          <w:rFonts w:ascii="Arial" w:hAnsi="Arial" w:cs="Arial"/>
          <w:i/>
          <w:iCs/>
          <w:sz w:val="22"/>
          <w:szCs w:val="22"/>
        </w:rPr>
        <w:t>3.9.3</w:t>
      </w:r>
      <w:r w:rsidRPr="002C76C1">
        <w:rPr>
          <w:rFonts w:ascii="Arial" w:hAnsi="Arial" w:cs="Arial"/>
          <w:i/>
          <w:iCs/>
          <w:sz w:val="22"/>
          <w:szCs w:val="22"/>
        </w:rPr>
        <w:tab/>
        <w:t>In order to mitigate such practices, accounting officers and authorities are directed that, from the date of this instruction note taking effect, contracts may be expanded or varied by not more than 20% or R20 million (including all applicable taxes) for construction related goods, works and/or services and 15% or R15 million (including all applicable taxes) for all other goods and/or services of the original value of the contract, whichever is the lower amount. The relevant treasury may, however, decrease these thresholds for institutions reporting to them.</w:t>
      </w:r>
    </w:p>
    <w:p w:rsidR="008D45FE" w:rsidRPr="002C76C1" w:rsidRDefault="008D45FE" w:rsidP="008D45FE">
      <w:pPr>
        <w:pStyle w:val="NormalWeb"/>
        <w:tabs>
          <w:tab w:val="center" w:pos="709"/>
        </w:tabs>
        <w:ind w:left="1080" w:hanging="660"/>
        <w:rPr>
          <w:rFonts w:ascii="Arial" w:hAnsi="Arial" w:cs="Arial"/>
          <w:i/>
          <w:iCs/>
          <w:sz w:val="22"/>
          <w:szCs w:val="22"/>
        </w:rPr>
      </w:pPr>
      <w:r w:rsidRPr="002C76C1">
        <w:rPr>
          <w:rFonts w:ascii="Arial" w:hAnsi="Arial" w:cs="Arial"/>
          <w:i/>
          <w:iCs/>
          <w:sz w:val="22"/>
          <w:szCs w:val="22"/>
        </w:rPr>
        <w:t>3.9.4</w:t>
      </w:r>
      <w:r w:rsidRPr="002C76C1">
        <w:rPr>
          <w:rFonts w:ascii="Arial" w:hAnsi="Arial" w:cs="Arial"/>
          <w:i/>
          <w:iCs/>
          <w:sz w:val="22"/>
          <w:szCs w:val="22"/>
        </w:rPr>
        <w:tab/>
        <w:t>Any deviation in excess of these thresholds will only be allowed subject to the prior written approval of the relevant treasury. Whilst provision is made for deviations, it is imperative to note that requests for such deviations may only be submitted to the relevant treasury where goods reasons exist. ”</w:t>
      </w:r>
    </w:p>
    <w:p w:rsidR="008D45FE" w:rsidRPr="002C76C1" w:rsidRDefault="008D45FE" w:rsidP="008D45FE">
      <w:pPr>
        <w:pStyle w:val="NormalWeb"/>
        <w:tabs>
          <w:tab w:val="center" w:pos="709"/>
        </w:tabs>
        <w:spacing w:after="120" w:line="260" w:lineRule="exact"/>
        <w:ind w:left="1066" w:hanging="709"/>
        <w:rPr>
          <w:rFonts w:ascii="Arial" w:hAnsi="Arial" w:cs="Arial"/>
          <w:i/>
          <w:iCs/>
          <w:sz w:val="22"/>
          <w:szCs w:val="22"/>
        </w:rPr>
      </w:pPr>
    </w:p>
    <w:p w:rsidR="008D45FE" w:rsidRPr="002C76C1" w:rsidRDefault="008D45FE" w:rsidP="008D45FE">
      <w:pPr>
        <w:pStyle w:val="lg-a-1"/>
        <w:tabs>
          <w:tab w:val="center" w:pos="709"/>
        </w:tabs>
        <w:spacing w:before="0" w:after="120" w:line="260" w:lineRule="exact"/>
        <w:ind w:left="357" w:hanging="357"/>
        <w:jc w:val="left"/>
        <w:rPr>
          <w:rFonts w:ascii="Arial" w:hAnsi="Arial" w:cs="Arial"/>
          <w:sz w:val="22"/>
          <w:szCs w:val="22"/>
        </w:rPr>
      </w:pPr>
      <w:r w:rsidRPr="002C76C1">
        <w:rPr>
          <w:rFonts w:ascii="Arial" w:hAnsi="Arial" w:cs="Arial"/>
          <w:sz w:val="22"/>
          <w:szCs w:val="22"/>
        </w:rPr>
        <w:t>e)</w:t>
      </w:r>
      <w:r w:rsidRPr="002C76C1">
        <w:rPr>
          <w:rFonts w:ascii="Arial" w:hAnsi="Arial" w:cs="Arial"/>
          <w:sz w:val="22"/>
          <w:szCs w:val="22"/>
        </w:rPr>
        <w:tab/>
        <w:t>Supply chain circular of NT pertaining, dated 24 April 2012, to the postponement of the implementation of sub-paragraph 3.9.4 of Instruction note on enhancing compliance monitoring and improving transparency and accountability in SCM, effective from 31 May 2011, states:</w:t>
      </w:r>
    </w:p>
    <w:p w:rsidR="008D45FE" w:rsidRPr="002C76C1" w:rsidRDefault="008D45FE" w:rsidP="008D45FE">
      <w:pPr>
        <w:pStyle w:val="lg-a-1"/>
        <w:tabs>
          <w:tab w:val="center" w:pos="709"/>
        </w:tabs>
        <w:spacing w:before="0" w:after="120" w:line="260" w:lineRule="exact"/>
        <w:ind w:left="357" w:hanging="357"/>
        <w:jc w:val="left"/>
        <w:rPr>
          <w:rFonts w:ascii="Arial" w:hAnsi="Arial" w:cs="Arial"/>
          <w:sz w:val="22"/>
          <w:szCs w:val="22"/>
        </w:rPr>
      </w:pPr>
    </w:p>
    <w:p w:rsidR="008D45FE" w:rsidRPr="002C76C1" w:rsidRDefault="008D45FE" w:rsidP="008D45FE">
      <w:pPr>
        <w:pStyle w:val="lg-a-1"/>
        <w:tabs>
          <w:tab w:val="center" w:pos="709"/>
        </w:tabs>
        <w:spacing w:before="0" w:after="120" w:line="260" w:lineRule="exact"/>
        <w:ind w:left="1080" w:hanging="720"/>
        <w:jc w:val="left"/>
        <w:rPr>
          <w:rFonts w:ascii="Arial" w:hAnsi="Arial" w:cs="Arial"/>
          <w:i/>
          <w:iCs/>
          <w:sz w:val="22"/>
          <w:szCs w:val="22"/>
        </w:rPr>
      </w:pPr>
      <w:r w:rsidRPr="002C76C1">
        <w:rPr>
          <w:rFonts w:ascii="Arial" w:hAnsi="Arial" w:cs="Arial"/>
          <w:sz w:val="22"/>
          <w:szCs w:val="22"/>
        </w:rPr>
        <w:t>“</w:t>
      </w:r>
      <w:r w:rsidRPr="002C76C1">
        <w:rPr>
          <w:rFonts w:ascii="Arial" w:hAnsi="Arial" w:cs="Arial"/>
          <w:i/>
          <w:iCs/>
          <w:sz w:val="22"/>
          <w:szCs w:val="22"/>
        </w:rPr>
        <w:t>3.1</w:t>
      </w:r>
      <w:r w:rsidRPr="002C76C1">
        <w:rPr>
          <w:rFonts w:ascii="Arial" w:hAnsi="Arial" w:cs="Arial"/>
          <w:i/>
          <w:iCs/>
          <w:sz w:val="22"/>
          <w:szCs w:val="22"/>
        </w:rPr>
        <w:tab/>
        <w:t>Taking cognisance of paragraph 2.3 above, sub-paragraph 3.9.4, as contained in Instruction Note No. 32 dated 31 May 2011 is also postponed for implementation pending the issuance of a revised Instruction Note.</w:t>
      </w:r>
    </w:p>
    <w:p w:rsidR="008D45FE" w:rsidRPr="002C76C1" w:rsidRDefault="008D45FE" w:rsidP="008D45FE">
      <w:pPr>
        <w:pStyle w:val="lg-a-1"/>
        <w:tabs>
          <w:tab w:val="center" w:pos="709"/>
        </w:tabs>
        <w:spacing w:before="0" w:after="120" w:line="260" w:lineRule="exact"/>
        <w:ind w:left="1080" w:hanging="720"/>
        <w:jc w:val="left"/>
        <w:rPr>
          <w:rFonts w:ascii="Arial" w:hAnsi="Arial" w:cs="Arial"/>
          <w:i/>
          <w:iCs/>
          <w:sz w:val="22"/>
          <w:szCs w:val="22"/>
        </w:rPr>
      </w:pPr>
      <w:r w:rsidRPr="002C76C1">
        <w:rPr>
          <w:rFonts w:ascii="Arial" w:hAnsi="Arial" w:cs="Arial"/>
          <w:i/>
          <w:iCs/>
          <w:sz w:val="22"/>
          <w:szCs w:val="22"/>
        </w:rPr>
        <w:lastRenderedPageBreak/>
        <w:t>3.3</w:t>
      </w:r>
      <w:r>
        <w:rPr>
          <w:rFonts w:ascii="Arial" w:hAnsi="Arial" w:cs="Arial"/>
          <w:i/>
          <w:iCs/>
          <w:sz w:val="22"/>
          <w:szCs w:val="22"/>
        </w:rPr>
        <w:tab/>
      </w:r>
      <w:r w:rsidRPr="002C76C1">
        <w:rPr>
          <w:rFonts w:ascii="Arial" w:hAnsi="Arial" w:cs="Arial"/>
          <w:i/>
          <w:iCs/>
          <w:sz w:val="22"/>
          <w:szCs w:val="22"/>
        </w:rPr>
        <w:tab/>
        <w:t>Institutions are, however, required to forward motivations for all expansions in excess of the threshold to the relevant treasuries and to the Auditor General within 10 (ten) working days after the Accounting Officer or Accounting Authority has granted approval for the deviation.</w:t>
      </w:r>
    </w:p>
    <w:p w:rsidR="008D45FE" w:rsidRPr="002C76C1" w:rsidRDefault="008D45FE" w:rsidP="008D45FE">
      <w:pPr>
        <w:pStyle w:val="lg-a-1"/>
        <w:tabs>
          <w:tab w:val="center" w:pos="709"/>
        </w:tabs>
        <w:spacing w:before="0" w:after="120" w:line="260" w:lineRule="exact"/>
        <w:ind w:left="1080" w:hanging="720"/>
        <w:jc w:val="left"/>
        <w:rPr>
          <w:rFonts w:ascii="Arial" w:hAnsi="Arial" w:cs="Arial"/>
          <w:i/>
          <w:iCs/>
          <w:sz w:val="22"/>
          <w:szCs w:val="22"/>
        </w:rPr>
      </w:pPr>
      <w:r w:rsidRPr="002C76C1">
        <w:rPr>
          <w:rFonts w:ascii="Arial" w:hAnsi="Arial" w:cs="Arial"/>
          <w:i/>
          <w:iCs/>
          <w:sz w:val="22"/>
          <w:szCs w:val="22"/>
        </w:rPr>
        <w:t>3.4</w:t>
      </w:r>
      <w:r w:rsidRPr="002C76C1">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Such motivations must include, among others, the contract number, the description of the contract, the name of the contractor, the original contract amount, the value and the percentage of the deviation and the reason for the deviation”</w:t>
      </w:r>
    </w:p>
    <w:p w:rsidR="008D45FE" w:rsidRPr="002C76C1" w:rsidRDefault="008D45FE" w:rsidP="008D45FE">
      <w:pPr>
        <w:pStyle w:val="lg-a-1"/>
        <w:tabs>
          <w:tab w:val="center" w:pos="709"/>
        </w:tabs>
        <w:spacing w:before="0" w:after="120" w:line="260" w:lineRule="exact"/>
        <w:ind w:left="357" w:hanging="357"/>
        <w:jc w:val="left"/>
        <w:rPr>
          <w:rFonts w:ascii="Arial" w:hAnsi="Arial" w:cs="Arial"/>
          <w:i/>
          <w:iCs/>
          <w:sz w:val="22"/>
          <w:szCs w:val="22"/>
        </w:rPr>
      </w:pPr>
      <w:r w:rsidRPr="002C76C1">
        <w:rPr>
          <w:rFonts w:ascii="Arial" w:hAnsi="Arial" w:cs="Arial"/>
          <w:i/>
          <w:iCs/>
          <w:sz w:val="22"/>
          <w:szCs w:val="22"/>
        </w:rPr>
        <w:tab/>
      </w:r>
    </w:p>
    <w:p w:rsidR="008D45FE" w:rsidRPr="002C76C1" w:rsidRDefault="008D45FE" w:rsidP="008D45FE">
      <w:pPr>
        <w:pStyle w:val="lg-a-1"/>
        <w:tabs>
          <w:tab w:val="center" w:pos="709"/>
        </w:tabs>
        <w:spacing w:before="0" w:after="120" w:line="260" w:lineRule="exact"/>
        <w:ind w:left="357" w:hanging="357"/>
        <w:jc w:val="left"/>
        <w:rPr>
          <w:rFonts w:ascii="Arial" w:hAnsi="Arial" w:cs="Arial"/>
          <w:sz w:val="22"/>
          <w:szCs w:val="22"/>
        </w:rPr>
      </w:pPr>
      <w:r w:rsidRPr="002C76C1">
        <w:rPr>
          <w:rFonts w:ascii="Arial" w:hAnsi="Arial" w:cs="Arial"/>
          <w:sz w:val="22"/>
          <w:szCs w:val="22"/>
        </w:rPr>
        <w:t>f)</w:t>
      </w:r>
      <w:r w:rsidRPr="002C76C1">
        <w:rPr>
          <w:rFonts w:ascii="Arial" w:hAnsi="Arial" w:cs="Arial"/>
          <w:sz w:val="22"/>
          <w:szCs w:val="22"/>
        </w:rPr>
        <w:tab/>
        <w:t>Practice Note 8 of 2007/08 states:</w:t>
      </w:r>
    </w:p>
    <w:p w:rsidR="008D45FE" w:rsidRPr="002C76C1" w:rsidRDefault="008D45FE" w:rsidP="008D45FE">
      <w:pPr>
        <w:tabs>
          <w:tab w:val="center" w:pos="709"/>
        </w:tabs>
        <w:autoSpaceDE w:val="0"/>
        <w:autoSpaceDN w:val="0"/>
        <w:adjustRightInd w:val="0"/>
        <w:ind w:left="1080" w:hanging="720"/>
        <w:rPr>
          <w:i/>
          <w:iCs/>
          <w:color w:val="000000"/>
          <w:sz w:val="22"/>
          <w:szCs w:val="22"/>
        </w:rPr>
      </w:pPr>
      <w:r w:rsidRPr="002C76C1">
        <w:rPr>
          <w:i/>
          <w:iCs/>
          <w:color w:val="000000"/>
          <w:sz w:val="22"/>
          <w:szCs w:val="22"/>
        </w:rPr>
        <w:t>“6.1</w:t>
      </w:r>
      <w:r w:rsidRPr="002C76C1">
        <w:rPr>
          <w:i/>
          <w:iCs/>
          <w:color w:val="000000"/>
          <w:sz w:val="22"/>
          <w:szCs w:val="22"/>
        </w:rPr>
        <w:tab/>
        <w:t>The Accounting officer / authority must be in possession of an original valid tax clearance certificate for all price quotations and competitive bids exceeding the value of R30 000 (VAT included).</w:t>
      </w:r>
    </w:p>
    <w:p w:rsidR="008D45FE" w:rsidRPr="002C76C1" w:rsidRDefault="008D45FE" w:rsidP="008D45FE">
      <w:pPr>
        <w:pStyle w:val="ListParagraph"/>
        <w:tabs>
          <w:tab w:val="center" w:pos="709"/>
        </w:tabs>
        <w:autoSpaceDE w:val="0"/>
        <w:autoSpaceDN w:val="0"/>
        <w:adjustRightInd w:val="0"/>
        <w:rPr>
          <w:rFonts w:ascii="Arial" w:hAnsi="Arial" w:cs="Arial"/>
          <w:i/>
          <w:iCs/>
          <w:color w:val="000000"/>
          <w:sz w:val="22"/>
          <w:szCs w:val="22"/>
        </w:rPr>
      </w:pPr>
    </w:p>
    <w:p w:rsidR="008D45FE" w:rsidRPr="002C76C1" w:rsidRDefault="008D45FE" w:rsidP="008D45FE">
      <w:pPr>
        <w:pStyle w:val="lg-a-1"/>
        <w:tabs>
          <w:tab w:val="center" w:pos="709"/>
        </w:tabs>
        <w:spacing w:before="0" w:after="120" w:line="260" w:lineRule="exact"/>
        <w:ind w:left="1066" w:hanging="709"/>
        <w:jc w:val="left"/>
        <w:rPr>
          <w:rFonts w:ascii="Arial" w:hAnsi="Arial" w:cs="Arial"/>
          <w:i/>
          <w:iCs/>
          <w:sz w:val="22"/>
          <w:szCs w:val="22"/>
        </w:rPr>
      </w:pPr>
      <w:r w:rsidRPr="002C76C1">
        <w:rPr>
          <w:rFonts w:ascii="Arial" w:hAnsi="Arial" w:cs="Arial"/>
          <w:i/>
          <w:iCs/>
          <w:sz w:val="22"/>
          <w:szCs w:val="22"/>
        </w:rPr>
        <w:t>6.2</w:t>
      </w:r>
      <w:r w:rsidRPr="002C76C1">
        <w:rPr>
          <w:rFonts w:ascii="Arial" w:hAnsi="Arial" w:cs="Arial"/>
          <w:i/>
          <w:iCs/>
          <w:sz w:val="22"/>
          <w:szCs w:val="22"/>
        </w:rPr>
        <w:tab/>
        <w:t>If an accounting officer / authority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 authority’s possession. Whenever this ruling is applied, cross-reference must be made to the original tax certificate for audit purposes.”</w:t>
      </w:r>
    </w:p>
    <w:p w:rsidR="008D45FE" w:rsidRPr="002C76C1" w:rsidRDefault="008D45FE" w:rsidP="008D45FE">
      <w:pPr>
        <w:pStyle w:val="NormalWeb"/>
        <w:tabs>
          <w:tab w:val="center" w:pos="709"/>
        </w:tabs>
        <w:rPr>
          <w:rFonts w:ascii="Arial" w:hAnsi="Arial" w:cs="Arial"/>
          <w:sz w:val="22"/>
          <w:szCs w:val="22"/>
        </w:rPr>
      </w:pPr>
    </w:p>
    <w:p w:rsidR="008D45FE" w:rsidRPr="002C76C1" w:rsidRDefault="008D45FE" w:rsidP="008D45FE">
      <w:pPr>
        <w:pStyle w:val="NormalWeb"/>
        <w:tabs>
          <w:tab w:val="center" w:pos="709"/>
        </w:tabs>
        <w:rPr>
          <w:rFonts w:ascii="Arial" w:hAnsi="Arial" w:cs="Arial"/>
          <w:sz w:val="22"/>
          <w:szCs w:val="22"/>
        </w:rPr>
      </w:pPr>
      <w:r w:rsidRPr="002C76C1">
        <w:rPr>
          <w:rFonts w:ascii="Arial" w:hAnsi="Arial" w:cs="Arial"/>
          <w:sz w:val="22"/>
          <w:szCs w:val="22"/>
        </w:rPr>
        <w:t>The following issues were identified during the audit of the procurement:</w:t>
      </w:r>
    </w:p>
    <w:p w:rsidR="008D45FE" w:rsidRPr="002C76C1" w:rsidRDefault="008D45FE" w:rsidP="008D45FE">
      <w:pPr>
        <w:tabs>
          <w:tab w:val="center" w:pos="709"/>
        </w:tabs>
        <w:spacing w:after="120" w:line="260" w:lineRule="atLeast"/>
        <w:rPr>
          <w:sz w:val="22"/>
          <w:szCs w:val="22"/>
        </w:rPr>
      </w:pPr>
    </w:p>
    <w:p w:rsidR="008D45FE" w:rsidRPr="002C76C1" w:rsidRDefault="008D45FE" w:rsidP="008D45FE">
      <w:pPr>
        <w:tabs>
          <w:tab w:val="center" w:pos="709"/>
        </w:tabs>
        <w:spacing w:after="120" w:line="260" w:lineRule="atLeast"/>
        <w:rPr>
          <w:sz w:val="22"/>
          <w:szCs w:val="22"/>
        </w:rPr>
      </w:pPr>
      <w:r w:rsidRPr="002C76C1">
        <w:rPr>
          <w:sz w:val="22"/>
          <w:szCs w:val="22"/>
        </w:rPr>
        <w:t>Batch 168478, as indicated in the table below, relates to the procurement of staging equipment for the Women's day celebration held on 9 August 2011.</w:t>
      </w:r>
    </w:p>
    <w:p w:rsidR="008D45FE" w:rsidRPr="002C76C1" w:rsidRDefault="008D45FE" w:rsidP="008D45FE">
      <w:pPr>
        <w:tabs>
          <w:tab w:val="center" w:pos="709"/>
        </w:tabs>
        <w:spacing w:after="120" w:line="260" w:lineRule="atLeast"/>
        <w:rPr>
          <w:sz w:val="22"/>
          <w:szCs w:val="22"/>
        </w:rPr>
      </w:pPr>
    </w:p>
    <w:tbl>
      <w:tblPr>
        <w:tblW w:w="0" w:type="auto"/>
        <w:tblInd w:w="108" w:type="dxa"/>
        <w:tblCellMar>
          <w:left w:w="0" w:type="dxa"/>
          <w:right w:w="0" w:type="dxa"/>
        </w:tblCellMar>
        <w:tblLook w:val="00A0"/>
      </w:tblPr>
      <w:tblGrid>
        <w:gridCol w:w="3458"/>
        <w:gridCol w:w="1866"/>
        <w:gridCol w:w="3217"/>
      </w:tblGrid>
      <w:tr w:rsidR="008D45FE" w:rsidRPr="002C76C1" w:rsidTr="00296C19">
        <w:tc>
          <w:tcPr>
            <w:tcW w:w="34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8D45FE" w:rsidRPr="002C76C1" w:rsidRDefault="008D45FE" w:rsidP="00296C19">
            <w:pPr>
              <w:pStyle w:val="NormalWeb"/>
              <w:tabs>
                <w:tab w:val="center" w:pos="709"/>
              </w:tabs>
              <w:spacing w:after="120" w:line="260" w:lineRule="atLeast"/>
              <w:rPr>
                <w:rFonts w:ascii="Arial" w:hAnsi="Arial" w:cs="Arial"/>
                <w:b/>
                <w:bCs/>
                <w:sz w:val="18"/>
                <w:szCs w:val="18"/>
              </w:rPr>
            </w:pPr>
            <w:r w:rsidRPr="002C76C1">
              <w:rPr>
                <w:rFonts w:ascii="Arial" w:hAnsi="Arial" w:cs="Arial"/>
                <w:b/>
                <w:bCs/>
                <w:sz w:val="18"/>
                <w:szCs w:val="18"/>
              </w:rPr>
              <w:t>BEN NAME</w:t>
            </w:r>
          </w:p>
        </w:tc>
        <w:tc>
          <w:tcPr>
            <w:tcW w:w="1866"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8D45FE" w:rsidRPr="002C76C1" w:rsidRDefault="008D45FE" w:rsidP="00296C19">
            <w:pPr>
              <w:pStyle w:val="NormalWeb"/>
              <w:tabs>
                <w:tab w:val="center" w:pos="709"/>
              </w:tabs>
              <w:spacing w:after="120" w:line="260" w:lineRule="atLeast"/>
              <w:rPr>
                <w:rFonts w:ascii="Arial" w:hAnsi="Arial" w:cs="Arial"/>
                <w:b/>
                <w:bCs/>
                <w:sz w:val="18"/>
                <w:szCs w:val="18"/>
              </w:rPr>
            </w:pPr>
            <w:r w:rsidRPr="002C76C1">
              <w:rPr>
                <w:rFonts w:ascii="Arial" w:hAnsi="Arial" w:cs="Arial"/>
                <w:b/>
                <w:bCs/>
                <w:sz w:val="18"/>
                <w:szCs w:val="18"/>
              </w:rPr>
              <w:t>FANO</w:t>
            </w:r>
          </w:p>
        </w:tc>
        <w:tc>
          <w:tcPr>
            <w:tcW w:w="3217"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8D45FE" w:rsidRPr="002C76C1" w:rsidRDefault="008D45FE" w:rsidP="00296C19">
            <w:pPr>
              <w:pStyle w:val="NormalWeb"/>
              <w:tabs>
                <w:tab w:val="center" w:pos="709"/>
              </w:tabs>
              <w:spacing w:after="120" w:line="260" w:lineRule="atLeast"/>
              <w:jc w:val="right"/>
              <w:rPr>
                <w:rFonts w:ascii="Arial" w:hAnsi="Arial" w:cs="Arial"/>
                <w:b/>
                <w:bCs/>
                <w:sz w:val="18"/>
                <w:szCs w:val="18"/>
              </w:rPr>
            </w:pPr>
            <w:r w:rsidRPr="002C76C1">
              <w:rPr>
                <w:rFonts w:ascii="Arial" w:hAnsi="Arial" w:cs="Arial"/>
                <w:b/>
                <w:bCs/>
                <w:sz w:val="18"/>
                <w:szCs w:val="18"/>
              </w:rPr>
              <w:t>R</w:t>
            </w:r>
          </w:p>
        </w:tc>
      </w:tr>
      <w:tr w:rsidR="008D45FE" w:rsidRPr="002C76C1" w:rsidTr="00296C19">
        <w:tc>
          <w:tcPr>
            <w:tcW w:w="345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45FE" w:rsidRPr="002C76C1" w:rsidRDefault="008D45FE" w:rsidP="00296C19">
            <w:pPr>
              <w:pStyle w:val="NormalWeb"/>
              <w:tabs>
                <w:tab w:val="center" w:pos="709"/>
              </w:tabs>
              <w:spacing w:after="120" w:line="260" w:lineRule="atLeast"/>
              <w:rPr>
                <w:rFonts w:ascii="Arial" w:hAnsi="Arial" w:cs="Arial"/>
                <w:sz w:val="18"/>
                <w:szCs w:val="18"/>
              </w:rPr>
            </w:pPr>
            <w:r w:rsidRPr="002C76C1">
              <w:rPr>
                <w:rFonts w:ascii="Arial" w:hAnsi="Arial" w:cs="Arial"/>
                <w:sz w:val="18"/>
                <w:szCs w:val="18"/>
              </w:rPr>
              <w:t>MOTSENG INVESTMENTS</w:t>
            </w:r>
          </w:p>
        </w:tc>
        <w:tc>
          <w:tcPr>
            <w:tcW w:w="1866" w:type="dxa"/>
            <w:tcBorders>
              <w:top w:val="nil"/>
              <w:left w:val="nil"/>
              <w:bottom w:val="single" w:sz="8" w:space="0" w:color="auto"/>
              <w:right w:val="single" w:sz="8" w:space="0" w:color="auto"/>
            </w:tcBorders>
            <w:tcMar>
              <w:top w:w="0" w:type="dxa"/>
              <w:left w:w="108" w:type="dxa"/>
              <w:bottom w:w="0" w:type="dxa"/>
              <w:right w:w="108" w:type="dxa"/>
            </w:tcMar>
            <w:hideMark/>
          </w:tcPr>
          <w:p w:rsidR="008D45FE" w:rsidRPr="002C76C1" w:rsidRDefault="008D45FE" w:rsidP="00296C19">
            <w:pPr>
              <w:pStyle w:val="NormalWeb"/>
              <w:tabs>
                <w:tab w:val="center" w:pos="709"/>
              </w:tabs>
              <w:spacing w:after="120" w:line="260" w:lineRule="atLeast"/>
              <w:rPr>
                <w:rFonts w:ascii="Arial" w:hAnsi="Arial" w:cs="Arial"/>
                <w:sz w:val="18"/>
                <w:szCs w:val="18"/>
              </w:rPr>
            </w:pPr>
            <w:r w:rsidRPr="002C76C1">
              <w:rPr>
                <w:rFonts w:ascii="Arial" w:hAnsi="Arial" w:cs="Arial"/>
                <w:sz w:val="18"/>
                <w:szCs w:val="18"/>
              </w:rPr>
              <w:t>168478</w:t>
            </w:r>
          </w:p>
        </w:tc>
        <w:tc>
          <w:tcPr>
            <w:tcW w:w="32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8D45FE" w:rsidRPr="002C76C1" w:rsidRDefault="008D45FE" w:rsidP="00296C19">
            <w:pPr>
              <w:pStyle w:val="NormalWeb"/>
              <w:tabs>
                <w:tab w:val="center" w:pos="709"/>
              </w:tabs>
              <w:spacing w:after="120" w:line="260" w:lineRule="atLeast"/>
              <w:jc w:val="right"/>
              <w:rPr>
                <w:rFonts w:ascii="Arial" w:hAnsi="Arial" w:cs="Arial"/>
                <w:sz w:val="18"/>
                <w:szCs w:val="18"/>
              </w:rPr>
            </w:pPr>
            <w:r w:rsidRPr="002C76C1">
              <w:rPr>
                <w:rFonts w:ascii="Arial" w:hAnsi="Arial" w:cs="Arial"/>
                <w:sz w:val="18"/>
                <w:szCs w:val="18"/>
              </w:rPr>
              <w:t>2 490 717,60</w:t>
            </w:r>
          </w:p>
        </w:tc>
      </w:tr>
    </w:tbl>
    <w:p w:rsidR="008D45FE" w:rsidRPr="002C76C1" w:rsidRDefault="008D45FE" w:rsidP="008D45FE">
      <w:pPr>
        <w:pStyle w:val="NormalWeb"/>
        <w:tabs>
          <w:tab w:val="center" w:pos="709"/>
        </w:tabs>
        <w:spacing w:after="120" w:line="260" w:lineRule="atLeast"/>
        <w:rPr>
          <w:rFonts w:ascii="Arial" w:hAnsi="Arial" w:cs="Arial"/>
          <w:sz w:val="22"/>
          <w:szCs w:val="22"/>
        </w:rPr>
      </w:pPr>
    </w:p>
    <w:p w:rsidR="008D45FE" w:rsidRPr="002C76C1" w:rsidRDefault="008D45FE" w:rsidP="008D45FE">
      <w:pPr>
        <w:pStyle w:val="NormalWeb"/>
        <w:tabs>
          <w:tab w:val="center" w:pos="709"/>
        </w:tabs>
        <w:spacing w:after="120" w:line="260" w:lineRule="atLeast"/>
        <w:rPr>
          <w:rFonts w:ascii="Arial" w:hAnsi="Arial" w:cs="Arial"/>
          <w:sz w:val="22"/>
          <w:szCs w:val="22"/>
        </w:rPr>
      </w:pPr>
      <w:r w:rsidRPr="002C76C1">
        <w:rPr>
          <w:rFonts w:ascii="Arial" w:hAnsi="Arial" w:cs="Arial"/>
          <w:sz w:val="22"/>
          <w:szCs w:val="22"/>
        </w:rPr>
        <w:t>From the documentation provided it was noted that Motseng Investments made use of a subcontractor, EMS (Exlusive Management Services) to render the service. Please note that since the contract and other pertinent information relating to Motseng Investments is with the Special Investigation Unit we were unable to perform all of the necessary procurement procedures, however the following issues were noted based on the information provided.</w:t>
      </w:r>
    </w:p>
    <w:p w:rsidR="008D45FE" w:rsidRPr="002C76C1" w:rsidRDefault="008D45FE" w:rsidP="008D45FE">
      <w:pPr>
        <w:pStyle w:val="NormalWeb"/>
        <w:tabs>
          <w:tab w:val="center" w:pos="709"/>
        </w:tabs>
        <w:spacing w:after="120" w:line="260" w:lineRule="atLeast"/>
        <w:rPr>
          <w:rFonts w:ascii="Arial" w:hAnsi="Arial" w:cs="Arial"/>
          <w:sz w:val="22"/>
          <w:szCs w:val="22"/>
        </w:rPr>
      </w:pPr>
    </w:p>
    <w:p w:rsidR="008D45FE" w:rsidRPr="002C76C1" w:rsidRDefault="008D45FE" w:rsidP="008D45FE">
      <w:pPr>
        <w:pStyle w:val="NormalWeb"/>
        <w:tabs>
          <w:tab w:val="center" w:pos="709"/>
        </w:tabs>
        <w:spacing w:after="120" w:line="260" w:lineRule="atLeast"/>
        <w:rPr>
          <w:rFonts w:ascii="Arial" w:hAnsi="Arial" w:cs="Arial"/>
          <w:sz w:val="22"/>
          <w:szCs w:val="22"/>
        </w:rPr>
      </w:pPr>
      <w:r w:rsidRPr="002C76C1">
        <w:rPr>
          <w:rFonts w:ascii="Arial" w:hAnsi="Arial" w:cs="Arial"/>
          <w:sz w:val="22"/>
          <w:szCs w:val="22"/>
        </w:rPr>
        <w:t>Please see the table below for a break-down of invoice 107346, received from Motseng Facilities Management:</w:t>
      </w:r>
    </w:p>
    <w:p w:rsidR="008D45FE" w:rsidRPr="002C76C1" w:rsidRDefault="008D45FE" w:rsidP="008D45FE">
      <w:pPr>
        <w:pStyle w:val="NormalWeb"/>
        <w:tabs>
          <w:tab w:val="center" w:pos="709"/>
        </w:tabs>
        <w:spacing w:after="120" w:line="260" w:lineRule="atLeast"/>
        <w:rPr>
          <w:rFonts w:ascii="Arial" w:hAnsi="Arial" w:cs="Arial"/>
          <w:sz w:val="22"/>
          <w:szCs w:val="22"/>
        </w:rPr>
      </w:pPr>
    </w:p>
    <w:tbl>
      <w:tblPr>
        <w:tblW w:w="84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53"/>
        <w:gridCol w:w="1773"/>
      </w:tblGrid>
      <w:tr w:rsidR="008D45FE" w:rsidRPr="002C76C1" w:rsidTr="00296C19">
        <w:trPr>
          <w:tblHeader/>
        </w:trPr>
        <w:tc>
          <w:tcPr>
            <w:tcW w:w="6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45FE" w:rsidRPr="002C76C1" w:rsidRDefault="008D45FE" w:rsidP="00296C19">
            <w:pPr>
              <w:pStyle w:val="NormalWeb"/>
              <w:tabs>
                <w:tab w:val="center" w:pos="709"/>
              </w:tabs>
              <w:spacing w:after="120" w:line="260" w:lineRule="exact"/>
              <w:ind w:left="34" w:hanging="34"/>
              <w:rPr>
                <w:rFonts w:ascii="Arial" w:hAnsi="Arial" w:cs="Arial"/>
                <w:b/>
                <w:bCs/>
                <w:sz w:val="18"/>
                <w:szCs w:val="18"/>
                <w:lang w:val="en-ZA"/>
              </w:rPr>
            </w:pPr>
            <w:r w:rsidRPr="002C76C1">
              <w:rPr>
                <w:rFonts w:ascii="Arial" w:hAnsi="Arial" w:cs="Arial"/>
                <w:b/>
                <w:bCs/>
                <w:sz w:val="18"/>
                <w:szCs w:val="18"/>
                <w:lang w:val="en-ZA"/>
              </w:rPr>
              <w:t>BREAK-DOWN</w:t>
            </w:r>
          </w:p>
        </w:tc>
        <w:tc>
          <w:tcPr>
            <w:tcW w:w="1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45FE" w:rsidRPr="002C76C1" w:rsidRDefault="008D45FE" w:rsidP="00296C19">
            <w:pPr>
              <w:pStyle w:val="NormalWeb"/>
              <w:tabs>
                <w:tab w:val="center" w:pos="709"/>
              </w:tabs>
              <w:spacing w:after="120" w:line="260" w:lineRule="exact"/>
              <w:ind w:left="357" w:hanging="357"/>
              <w:jc w:val="center"/>
              <w:rPr>
                <w:rFonts w:ascii="Arial" w:hAnsi="Arial" w:cs="Arial"/>
                <w:b/>
                <w:bCs/>
                <w:sz w:val="18"/>
                <w:szCs w:val="18"/>
                <w:lang w:val="en-ZA"/>
              </w:rPr>
            </w:pPr>
            <w:r w:rsidRPr="002C76C1">
              <w:rPr>
                <w:rFonts w:ascii="Arial" w:hAnsi="Arial" w:cs="Arial"/>
                <w:b/>
                <w:bCs/>
                <w:sz w:val="18"/>
                <w:szCs w:val="18"/>
                <w:lang w:val="en-ZA"/>
              </w:rPr>
              <w:t>R</w:t>
            </w:r>
          </w:p>
        </w:tc>
      </w:tr>
      <w:tr w:rsidR="008D45FE" w:rsidRPr="002C76C1" w:rsidTr="00296C19">
        <w:tc>
          <w:tcPr>
            <w:tcW w:w="6653"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NormalWeb"/>
              <w:tabs>
                <w:tab w:val="center" w:pos="709"/>
              </w:tabs>
              <w:spacing w:after="120" w:line="260" w:lineRule="exact"/>
              <w:ind w:left="34" w:hanging="34"/>
              <w:rPr>
                <w:rFonts w:ascii="Arial" w:hAnsi="Arial" w:cs="Arial"/>
                <w:sz w:val="18"/>
                <w:szCs w:val="18"/>
                <w:lang w:val="en-ZA"/>
              </w:rPr>
            </w:pPr>
            <w:r w:rsidRPr="002C76C1">
              <w:rPr>
                <w:rFonts w:ascii="Arial" w:hAnsi="Arial" w:cs="Arial"/>
                <w:sz w:val="18"/>
                <w:szCs w:val="18"/>
                <w:lang w:val="en-ZA"/>
              </w:rPr>
              <w:t xml:space="preserve">Total amount of the goods and services charged by </w:t>
            </w:r>
            <w:r w:rsidRPr="002C76C1">
              <w:rPr>
                <w:rFonts w:ascii="Arial" w:hAnsi="Arial" w:cs="Arial"/>
                <w:sz w:val="18"/>
                <w:szCs w:val="18"/>
              </w:rPr>
              <w:t>Exlusive Management Services</w:t>
            </w:r>
            <w:r w:rsidRPr="002C76C1">
              <w:rPr>
                <w:rFonts w:ascii="Arial" w:hAnsi="Arial" w:cs="Arial"/>
                <w:sz w:val="18"/>
                <w:szCs w:val="18"/>
                <w:lang w:val="en-ZA"/>
              </w:rPr>
              <w:t xml:space="preserve"> to Motseng (including transport costs).</w:t>
            </w:r>
          </w:p>
        </w:tc>
        <w:tc>
          <w:tcPr>
            <w:tcW w:w="1773" w:type="dxa"/>
            <w:tcBorders>
              <w:top w:val="single" w:sz="4" w:space="0" w:color="auto"/>
              <w:left w:val="single" w:sz="4" w:space="0" w:color="auto"/>
              <w:bottom w:val="single" w:sz="4" w:space="0" w:color="auto"/>
              <w:right w:val="single" w:sz="4" w:space="0" w:color="auto"/>
            </w:tcBorders>
            <w:vAlign w:val="bottom"/>
            <w:hideMark/>
          </w:tcPr>
          <w:p w:rsidR="008D45FE" w:rsidRPr="002C76C1" w:rsidRDefault="008D45FE" w:rsidP="00296C19">
            <w:pPr>
              <w:pStyle w:val="NormalWeb"/>
              <w:tabs>
                <w:tab w:val="center" w:pos="709"/>
              </w:tabs>
              <w:spacing w:after="120" w:line="260" w:lineRule="exact"/>
              <w:ind w:left="357" w:hanging="357"/>
              <w:jc w:val="right"/>
              <w:rPr>
                <w:rFonts w:ascii="Arial" w:hAnsi="Arial" w:cs="Arial"/>
                <w:sz w:val="18"/>
                <w:szCs w:val="18"/>
                <w:lang w:val="en-ZA"/>
              </w:rPr>
            </w:pPr>
            <w:r w:rsidRPr="002C76C1">
              <w:rPr>
                <w:rFonts w:ascii="Arial" w:hAnsi="Arial" w:cs="Arial"/>
                <w:sz w:val="18"/>
                <w:szCs w:val="18"/>
                <w:lang w:val="en-ZA"/>
              </w:rPr>
              <w:t>1 950 750,00</w:t>
            </w:r>
          </w:p>
        </w:tc>
      </w:tr>
      <w:tr w:rsidR="008D45FE" w:rsidRPr="002C76C1" w:rsidTr="00296C19">
        <w:tc>
          <w:tcPr>
            <w:tcW w:w="6653"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NormalWeb"/>
              <w:tabs>
                <w:tab w:val="center" w:pos="709"/>
              </w:tabs>
              <w:spacing w:after="120" w:line="260" w:lineRule="exact"/>
              <w:ind w:left="34" w:hanging="34"/>
              <w:rPr>
                <w:rFonts w:ascii="Arial" w:hAnsi="Arial" w:cs="Arial"/>
                <w:i/>
                <w:iCs/>
                <w:sz w:val="18"/>
                <w:szCs w:val="18"/>
                <w:lang w:val="en-ZA"/>
              </w:rPr>
            </w:pPr>
            <w:r w:rsidRPr="002C76C1">
              <w:rPr>
                <w:rFonts w:ascii="Arial" w:hAnsi="Arial" w:cs="Arial"/>
                <w:sz w:val="18"/>
                <w:szCs w:val="18"/>
                <w:lang w:val="en-ZA"/>
              </w:rPr>
              <w:lastRenderedPageBreak/>
              <w:t xml:space="preserve">12% Profit and attendance fee charged by Motseng Facilities Management </w:t>
            </w:r>
            <w:r w:rsidRPr="002C76C1">
              <w:rPr>
                <w:rFonts w:ascii="Arial" w:hAnsi="Arial" w:cs="Arial"/>
                <w:i/>
                <w:iCs/>
                <w:sz w:val="18"/>
                <w:szCs w:val="18"/>
                <w:lang w:val="en-ZA"/>
              </w:rPr>
              <w:t>(R 1 950 750,00*12%)</w:t>
            </w:r>
          </w:p>
        </w:tc>
        <w:tc>
          <w:tcPr>
            <w:tcW w:w="1773" w:type="dxa"/>
            <w:tcBorders>
              <w:top w:val="single" w:sz="4" w:space="0" w:color="auto"/>
              <w:left w:val="single" w:sz="4" w:space="0" w:color="auto"/>
              <w:bottom w:val="single" w:sz="4" w:space="0" w:color="auto"/>
              <w:right w:val="single" w:sz="4" w:space="0" w:color="auto"/>
            </w:tcBorders>
            <w:vAlign w:val="bottom"/>
            <w:hideMark/>
          </w:tcPr>
          <w:p w:rsidR="008D45FE" w:rsidRPr="002C76C1" w:rsidRDefault="008D45FE" w:rsidP="00296C19">
            <w:pPr>
              <w:tabs>
                <w:tab w:val="center" w:pos="709"/>
              </w:tabs>
              <w:spacing w:after="120" w:line="260" w:lineRule="exact"/>
              <w:ind w:left="357" w:hanging="357"/>
              <w:jc w:val="right"/>
              <w:rPr>
                <w:sz w:val="18"/>
                <w:szCs w:val="18"/>
              </w:rPr>
            </w:pPr>
            <w:r w:rsidRPr="002C76C1">
              <w:rPr>
                <w:sz w:val="18"/>
                <w:szCs w:val="18"/>
              </w:rPr>
              <w:t>234 090,00</w:t>
            </w:r>
          </w:p>
        </w:tc>
      </w:tr>
      <w:tr w:rsidR="008D45FE" w:rsidRPr="002C76C1" w:rsidTr="00296C19">
        <w:tc>
          <w:tcPr>
            <w:tcW w:w="6653"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NormalWeb"/>
              <w:tabs>
                <w:tab w:val="center" w:pos="709"/>
              </w:tabs>
              <w:spacing w:after="120" w:line="260" w:lineRule="exact"/>
              <w:ind w:left="34" w:hanging="34"/>
              <w:rPr>
                <w:rFonts w:ascii="Arial" w:hAnsi="Arial" w:cs="Arial"/>
                <w:sz w:val="18"/>
                <w:szCs w:val="18"/>
                <w:lang w:val="en-ZA"/>
              </w:rPr>
            </w:pPr>
            <w:r w:rsidRPr="002C76C1">
              <w:rPr>
                <w:rFonts w:ascii="Arial" w:hAnsi="Arial" w:cs="Arial"/>
                <w:sz w:val="18"/>
                <w:szCs w:val="18"/>
                <w:lang w:val="en-ZA"/>
              </w:rPr>
              <w:t>Total amount (Excluding VAT)</w:t>
            </w:r>
          </w:p>
        </w:tc>
        <w:tc>
          <w:tcPr>
            <w:tcW w:w="1773" w:type="dxa"/>
            <w:tcBorders>
              <w:top w:val="single" w:sz="4" w:space="0" w:color="auto"/>
              <w:left w:val="single" w:sz="4" w:space="0" w:color="auto"/>
              <w:bottom w:val="single" w:sz="4" w:space="0" w:color="auto"/>
              <w:right w:val="single" w:sz="4" w:space="0" w:color="auto"/>
            </w:tcBorders>
            <w:vAlign w:val="bottom"/>
            <w:hideMark/>
          </w:tcPr>
          <w:p w:rsidR="008D45FE" w:rsidRPr="002C76C1" w:rsidRDefault="008D45FE" w:rsidP="00296C19">
            <w:pPr>
              <w:pStyle w:val="NormalWeb"/>
              <w:tabs>
                <w:tab w:val="center" w:pos="709"/>
              </w:tabs>
              <w:spacing w:after="120" w:line="260" w:lineRule="exact"/>
              <w:ind w:left="357" w:hanging="357"/>
              <w:jc w:val="right"/>
              <w:rPr>
                <w:rFonts w:ascii="Arial" w:hAnsi="Arial" w:cs="Arial"/>
                <w:sz w:val="18"/>
                <w:szCs w:val="18"/>
                <w:lang w:val="en-ZA"/>
              </w:rPr>
            </w:pPr>
            <w:r w:rsidRPr="002C76C1">
              <w:rPr>
                <w:rFonts w:ascii="Arial" w:hAnsi="Arial" w:cs="Arial"/>
                <w:sz w:val="18"/>
                <w:szCs w:val="18"/>
                <w:lang w:val="en-ZA"/>
              </w:rPr>
              <w:t xml:space="preserve">2 184 840,00 </w:t>
            </w:r>
          </w:p>
        </w:tc>
      </w:tr>
      <w:tr w:rsidR="008D45FE" w:rsidRPr="002C76C1" w:rsidTr="00296C19">
        <w:tc>
          <w:tcPr>
            <w:tcW w:w="6653"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NormalWeb"/>
              <w:tabs>
                <w:tab w:val="center" w:pos="709"/>
              </w:tabs>
              <w:spacing w:after="120" w:line="260" w:lineRule="exact"/>
              <w:ind w:left="34" w:hanging="34"/>
              <w:rPr>
                <w:rFonts w:ascii="Arial" w:hAnsi="Arial" w:cs="Arial"/>
                <w:sz w:val="18"/>
                <w:szCs w:val="18"/>
                <w:lang w:val="en-ZA"/>
              </w:rPr>
            </w:pPr>
            <w:r w:rsidRPr="002C76C1">
              <w:rPr>
                <w:rFonts w:ascii="Arial" w:hAnsi="Arial" w:cs="Arial"/>
                <w:sz w:val="18"/>
                <w:szCs w:val="18"/>
                <w:lang w:val="en-ZA"/>
              </w:rPr>
              <w:t>VAT @ 14%</w:t>
            </w:r>
          </w:p>
        </w:tc>
        <w:tc>
          <w:tcPr>
            <w:tcW w:w="1773" w:type="dxa"/>
            <w:tcBorders>
              <w:top w:val="single" w:sz="4" w:space="0" w:color="auto"/>
              <w:left w:val="single" w:sz="4" w:space="0" w:color="auto"/>
              <w:bottom w:val="single" w:sz="4" w:space="0" w:color="auto"/>
              <w:right w:val="single" w:sz="4" w:space="0" w:color="auto"/>
            </w:tcBorders>
            <w:vAlign w:val="bottom"/>
            <w:hideMark/>
          </w:tcPr>
          <w:p w:rsidR="008D45FE" w:rsidRPr="002C76C1" w:rsidRDefault="008D45FE" w:rsidP="00296C19">
            <w:pPr>
              <w:tabs>
                <w:tab w:val="center" w:pos="709"/>
              </w:tabs>
              <w:spacing w:after="120" w:line="260" w:lineRule="exact"/>
              <w:ind w:left="357" w:hanging="357"/>
              <w:jc w:val="right"/>
              <w:rPr>
                <w:sz w:val="18"/>
                <w:szCs w:val="18"/>
              </w:rPr>
            </w:pPr>
            <w:r w:rsidRPr="002C76C1">
              <w:rPr>
                <w:sz w:val="18"/>
                <w:szCs w:val="18"/>
              </w:rPr>
              <w:t>305 877,60</w:t>
            </w:r>
          </w:p>
        </w:tc>
      </w:tr>
      <w:tr w:rsidR="008D45FE" w:rsidRPr="002C76C1" w:rsidTr="00296C19">
        <w:tc>
          <w:tcPr>
            <w:tcW w:w="6653"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NormalWeb"/>
              <w:tabs>
                <w:tab w:val="center" w:pos="709"/>
              </w:tabs>
              <w:spacing w:after="120" w:line="260" w:lineRule="exact"/>
              <w:ind w:left="34" w:hanging="34"/>
              <w:rPr>
                <w:rFonts w:ascii="Arial" w:hAnsi="Arial" w:cs="Arial"/>
                <w:b/>
                <w:bCs/>
                <w:sz w:val="18"/>
                <w:szCs w:val="18"/>
                <w:lang w:val="en-ZA"/>
              </w:rPr>
            </w:pPr>
            <w:r w:rsidRPr="002C76C1">
              <w:rPr>
                <w:rFonts w:ascii="Arial" w:hAnsi="Arial" w:cs="Arial"/>
                <w:b/>
                <w:bCs/>
                <w:sz w:val="18"/>
                <w:szCs w:val="18"/>
                <w:lang w:val="en-ZA"/>
              </w:rPr>
              <w:t>Total amount charged to DPW (including VAT)</w:t>
            </w:r>
          </w:p>
        </w:tc>
        <w:tc>
          <w:tcPr>
            <w:tcW w:w="1773" w:type="dxa"/>
            <w:tcBorders>
              <w:top w:val="single" w:sz="4" w:space="0" w:color="auto"/>
              <w:left w:val="single" w:sz="4" w:space="0" w:color="auto"/>
              <w:bottom w:val="single" w:sz="4" w:space="0" w:color="auto"/>
              <w:right w:val="single" w:sz="4" w:space="0" w:color="auto"/>
            </w:tcBorders>
            <w:vAlign w:val="bottom"/>
            <w:hideMark/>
          </w:tcPr>
          <w:p w:rsidR="008D45FE" w:rsidRPr="002C76C1" w:rsidRDefault="008D45FE" w:rsidP="00296C19">
            <w:pPr>
              <w:pStyle w:val="NormalWeb"/>
              <w:tabs>
                <w:tab w:val="center" w:pos="709"/>
              </w:tabs>
              <w:spacing w:after="120" w:line="260" w:lineRule="exact"/>
              <w:ind w:left="357" w:hanging="357"/>
              <w:jc w:val="right"/>
              <w:rPr>
                <w:rFonts w:ascii="Arial" w:hAnsi="Arial" w:cs="Arial"/>
                <w:b/>
                <w:bCs/>
                <w:sz w:val="18"/>
                <w:szCs w:val="18"/>
                <w:lang w:val="en-ZA"/>
              </w:rPr>
            </w:pPr>
            <w:r w:rsidRPr="002C76C1">
              <w:rPr>
                <w:rFonts w:ascii="Arial" w:hAnsi="Arial" w:cs="Arial"/>
                <w:b/>
                <w:bCs/>
                <w:sz w:val="18"/>
                <w:szCs w:val="18"/>
                <w:lang w:val="en-ZA"/>
              </w:rPr>
              <w:t>2 490 717,60</w:t>
            </w:r>
          </w:p>
        </w:tc>
      </w:tr>
    </w:tbl>
    <w:p w:rsidR="008D45FE" w:rsidRPr="002C76C1" w:rsidRDefault="008D45FE" w:rsidP="008D45FE">
      <w:pPr>
        <w:pStyle w:val="NormalWeb"/>
        <w:tabs>
          <w:tab w:val="center" w:pos="709"/>
        </w:tabs>
        <w:ind w:left="720"/>
        <w:rPr>
          <w:rFonts w:ascii="Arial" w:hAnsi="Arial" w:cs="Arial"/>
          <w:sz w:val="22"/>
          <w:szCs w:val="22"/>
        </w:rPr>
      </w:pPr>
    </w:p>
    <w:p w:rsidR="008D45FE" w:rsidRPr="002C76C1" w:rsidRDefault="008D45FE" w:rsidP="008D45FE">
      <w:pPr>
        <w:pStyle w:val="NormalWeb"/>
        <w:tabs>
          <w:tab w:val="center" w:pos="709"/>
        </w:tabs>
        <w:ind w:left="357" w:hanging="357"/>
        <w:rPr>
          <w:rFonts w:ascii="Arial" w:hAnsi="Arial" w:cs="Arial"/>
          <w:sz w:val="22"/>
          <w:szCs w:val="22"/>
        </w:rPr>
      </w:pPr>
    </w:p>
    <w:p w:rsidR="008D45FE" w:rsidRPr="002C76C1" w:rsidRDefault="008D45FE" w:rsidP="008D45FE">
      <w:pPr>
        <w:pStyle w:val="NormalWeb"/>
        <w:tabs>
          <w:tab w:val="center" w:pos="709"/>
        </w:tabs>
        <w:spacing w:after="120" w:line="260" w:lineRule="exact"/>
        <w:ind w:left="360"/>
        <w:rPr>
          <w:rFonts w:ascii="Arial" w:hAnsi="Arial" w:cs="Arial"/>
          <w:sz w:val="22"/>
          <w:szCs w:val="22"/>
        </w:rPr>
      </w:pPr>
      <w:r>
        <w:rPr>
          <w:rFonts w:ascii="Arial" w:hAnsi="Arial" w:cs="Arial"/>
          <w:sz w:val="22"/>
          <w:szCs w:val="22"/>
        </w:rPr>
        <w:t xml:space="preserve">a) </w:t>
      </w:r>
      <w:r w:rsidRPr="002C76C1">
        <w:rPr>
          <w:rFonts w:ascii="Arial" w:hAnsi="Arial" w:cs="Arial"/>
          <w:sz w:val="22"/>
          <w:szCs w:val="22"/>
        </w:rPr>
        <w:t xml:space="preserve">From the information stated above it is clear that Motseng Facilities Management merely acted as a middle man between EMS (Exlusive Management Services) and the Department of Public Works. It appears as if Motseng Facilities Management performs the procurement functions on behalf of the department (i.e. obtaining quotations and awarding of the bid to a selected supplier); then proceeds to charge the department a 12% “handling fee” on the cost of the service charged by the winning supplier. </w:t>
      </w:r>
    </w:p>
    <w:p w:rsidR="008D45FE" w:rsidRPr="002C76C1" w:rsidRDefault="008D45FE" w:rsidP="008D45FE">
      <w:pPr>
        <w:pStyle w:val="NormalWeb"/>
        <w:tabs>
          <w:tab w:val="center" w:pos="709"/>
        </w:tabs>
        <w:spacing w:after="120" w:line="260" w:lineRule="exact"/>
        <w:ind w:left="357"/>
        <w:rPr>
          <w:rFonts w:ascii="Arial" w:hAnsi="Arial" w:cs="Arial"/>
          <w:sz w:val="22"/>
          <w:szCs w:val="22"/>
        </w:rPr>
      </w:pPr>
    </w:p>
    <w:p w:rsidR="008D45FE" w:rsidRPr="002C76C1" w:rsidRDefault="008D45FE" w:rsidP="008D45FE">
      <w:pPr>
        <w:pStyle w:val="NormalWeb"/>
        <w:tabs>
          <w:tab w:val="center" w:pos="709"/>
        </w:tabs>
        <w:spacing w:after="120" w:line="260" w:lineRule="exact"/>
        <w:ind w:left="357"/>
        <w:rPr>
          <w:rFonts w:ascii="Arial" w:hAnsi="Arial" w:cs="Arial"/>
          <w:sz w:val="22"/>
          <w:szCs w:val="22"/>
        </w:rPr>
      </w:pPr>
      <w:r w:rsidRPr="002C76C1">
        <w:rPr>
          <w:rFonts w:ascii="Arial" w:hAnsi="Arial" w:cs="Arial"/>
          <w:sz w:val="22"/>
          <w:szCs w:val="22"/>
        </w:rPr>
        <w:t xml:space="preserve">It was further noted that attached to the batch was documentation from Motseng Facilities Management stating the procurement process followed by them. They have invited quotations from nine service providers and four responded. The reason why they had chosen Exclusive Facilities Management was on the bases of rotation and it being the lowest. They did however not attach the other service provider’s quotations. </w:t>
      </w:r>
    </w:p>
    <w:p w:rsidR="008D45FE" w:rsidRPr="002C76C1" w:rsidRDefault="008D45FE" w:rsidP="008D45FE">
      <w:pPr>
        <w:pStyle w:val="NormalWeb"/>
        <w:tabs>
          <w:tab w:val="center" w:pos="709"/>
        </w:tabs>
        <w:spacing w:after="120" w:line="260" w:lineRule="exact"/>
        <w:ind w:left="357"/>
        <w:rPr>
          <w:rFonts w:ascii="Arial" w:hAnsi="Arial" w:cs="Arial"/>
          <w:sz w:val="22"/>
          <w:szCs w:val="22"/>
        </w:rPr>
      </w:pPr>
    </w:p>
    <w:p w:rsidR="008D45FE" w:rsidRPr="002C76C1" w:rsidRDefault="008D45FE" w:rsidP="008D45FE">
      <w:pPr>
        <w:pStyle w:val="NormalWeb"/>
        <w:tabs>
          <w:tab w:val="center" w:pos="709"/>
        </w:tabs>
        <w:spacing w:after="120" w:line="260" w:lineRule="exact"/>
        <w:ind w:left="717"/>
        <w:rPr>
          <w:rFonts w:ascii="Arial" w:hAnsi="Arial" w:cs="Arial"/>
          <w:sz w:val="22"/>
          <w:szCs w:val="22"/>
        </w:rPr>
      </w:pPr>
      <w:r>
        <w:rPr>
          <w:rFonts w:ascii="Arial" w:hAnsi="Arial" w:cs="Arial"/>
          <w:sz w:val="22"/>
          <w:szCs w:val="22"/>
        </w:rPr>
        <w:t xml:space="preserve">i)  </w:t>
      </w:r>
      <w:r w:rsidRPr="002C76C1">
        <w:rPr>
          <w:rFonts w:ascii="Arial" w:hAnsi="Arial" w:cs="Arial"/>
          <w:sz w:val="22"/>
          <w:szCs w:val="22"/>
        </w:rPr>
        <w:t>Nine service providers listed as being invited to submit quotations:</w:t>
      </w:r>
    </w:p>
    <w:p w:rsidR="008D45FE" w:rsidRPr="002C76C1" w:rsidRDefault="008D45FE" w:rsidP="008D45FE">
      <w:pPr>
        <w:pStyle w:val="ListParagraph"/>
        <w:numPr>
          <w:ilvl w:val="0"/>
          <w:numId w:val="21"/>
        </w:numPr>
        <w:tabs>
          <w:tab w:val="center" w:pos="709"/>
        </w:tabs>
        <w:rPr>
          <w:rFonts w:ascii="Arial" w:hAnsi="Arial" w:cs="Arial"/>
          <w:sz w:val="22"/>
          <w:szCs w:val="22"/>
        </w:rPr>
      </w:pPr>
      <w:r w:rsidRPr="002C76C1">
        <w:rPr>
          <w:rFonts w:ascii="Arial" w:hAnsi="Arial" w:cs="Arial"/>
          <w:sz w:val="22"/>
          <w:szCs w:val="22"/>
        </w:rPr>
        <w:t>Exclusive management services</w:t>
      </w:r>
    </w:p>
    <w:p w:rsidR="008D45FE" w:rsidRPr="002C76C1" w:rsidRDefault="008D45FE" w:rsidP="008D45FE">
      <w:pPr>
        <w:pStyle w:val="ListParagraph"/>
        <w:numPr>
          <w:ilvl w:val="0"/>
          <w:numId w:val="21"/>
        </w:numPr>
        <w:tabs>
          <w:tab w:val="center" w:pos="709"/>
        </w:tabs>
        <w:rPr>
          <w:rFonts w:ascii="Arial" w:hAnsi="Arial" w:cs="Arial"/>
          <w:sz w:val="22"/>
          <w:szCs w:val="22"/>
        </w:rPr>
      </w:pPr>
      <w:r w:rsidRPr="002C76C1">
        <w:rPr>
          <w:rFonts w:ascii="Arial" w:hAnsi="Arial" w:cs="Arial"/>
          <w:sz w:val="22"/>
          <w:szCs w:val="22"/>
        </w:rPr>
        <w:t xml:space="preserve">Vertical International holdings </w:t>
      </w:r>
    </w:p>
    <w:p w:rsidR="008D45FE" w:rsidRPr="002C76C1" w:rsidRDefault="008D45FE" w:rsidP="008D45FE">
      <w:pPr>
        <w:pStyle w:val="ListParagraph"/>
        <w:numPr>
          <w:ilvl w:val="0"/>
          <w:numId w:val="21"/>
        </w:numPr>
        <w:tabs>
          <w:tab w:val="center" w:pos="709"/>
        </w:tabs>
        <w:rPr>
          <w:rFonts w:ascii="Arial" w:hAnsi="Arial" w:cs="Arial"/>
          <w:sz w:val="22"/>
          <w:szCs w:val="22"/>
        </w:rPr>
      </w:pPr>
      <w:r w:rsidRPr="002C76C1">
        <w:rPr>
          <w:rFonts w:ascii="Arial" w:hAnsi="Arial" w:cs="Arial"/>
          <w:sz w:val="22"/>
          <w:szCs w:val="22"/>
        </w:rPr>
        <w:t>Tattoo Promotions</w:t>
      </w:r>
    </w:p>
    <w:p w:rsidR="008D45FE" w:rsidRPr="002C76C1" w:rsidRDefault="008D45FE" w:rsidP="008D45FE">
      <w:pPr>
        <w:pStyle w:val="ListParagraph"/>
        <w:numPr>
          <w:ilvl w:val="0"/>
          <w:numId w:val="21"/>
        </w:numPr>
        <w:tabs>
          <w:tab w:val="center" w:pos="709"/>
        </w:tabs>
        <w:rPr>
          <w:rFonts w:ascii="Arial" w:hAnsi="Arial" w:cs="Arial"/>
          <w:sz w:val="22"/>
          <w:szCs w:val="22"/>
        </w:rPr>
      </w:pPr>
      <w:r w:rsidRPr="002C76C1">
        <w:rPr>
          <w:rFonts w:ascii="Arial" w:hAnsi="Arial" w:cs="Arial"/>
          <w:sz w:val="22"/>
          <w:szCs w:val="22"/>
        </w:rPr>
        <w:t>Nwamavutani Events</w:t>
      </w:r>
    </w:p>
    <w:p w:rsidR="008D45FE" w:rsidRPr="002C76C1" w:rsidRDefault="008D45FE" w:rsidP="008D45FE">
      <w:pPr>
        <w:pStyle w:val="ListParagraph"/>
        <w:numPr>
          <w:ilvl w:val="0"/>
          <w:numId w:val="21"/>
        </w:numPr>
        <w:tabs>
          <w:tab w:val="center" w:pos="709"/>
        </w:tabs>
        <w:rPr>
          <w:rFonts w:ascii="Arial" w:hAnsi="Arial" w:cs="Arial"/>
          <w:sz w:val="22"/>
          <w:szCs w:val="22"/>
        </w:rPr>
      </w:pPr>
      <w:r w:rsidRPr="002C76C1">
        <w:rPr>
          <w:rFonts w:ascii="Arial" w:hAnsi="Arial" w:cs="Arial"/>
          <w:sz w:val="22"/>
          <w:szCs w:val="22"/>
        </w:rPr>
        <w:t>El &amp; Tee Events</w:t>
      </w:r>
    </w:p>
    <w:p w:rsidR="008D45FE" w:rsidRPr="002C76C1" w:rsidRDefault="008D45FE" w:rsidP="008D45FE">
      <w:pPr>
        <w:pStyle w:val="ListParagraph"/>
        <w:numPr>
          <w:ilvl w:val="0"/>
          <w:numId w:val="21"/>
        </w:numPr>
        <w:tabs>
          <w:tab w:val="center" w:pos="709"/>
        </w:tabs>
        <w:rPr>
          <w:rFonts w:ascii="Arial" w:hAnsi="Arial" w:cs="Arial"/>
          <w:sz w:val="22"/>
          <w:szCs w:val="22"/>
        </w:rPr>
      </w:pPr>
      <w:r w:rsidRPr="002C76C1">
        <w:rPr>
          <w:rFonts w:ascii="Arial" w:hAnsi="Arial" w:cs="Arial"/>
          <w:sz w:val="22"/>
          <w:szCs w:val="22"/>
        </w:rPr>
        <w:t>Batswala Advertising Media &amp; Communications</w:t>
      </w:r>
    </w:p>
    <w:p w:rsidR="008D45FE" w:rsidRPr="002C76C1" w:rsidRDefault="008D45FE" w:rsidP="008D45FE">
      <w:pPr>
        <w:pStyle w:val="ListParagraph"/>
        <w:numPr>
          <w:ilvl w:val="0"/>
          <w:numId w:val="21"/>
        </w:numPr>
        <w:tabs>
          <w:tab w:val="center" w:pos="709"/>
        </w:tabs>
        <w:rPr>
          <w:rFonts w:ascii="Arial" w:hAnsi="Arial" w:cs="Arial"/>
          <w:sz w:val="22"/>
          <w:szCs w:val="22"/>
        </w:rPr>
      </w:pPr>
      <w:r w:rsidRPr="002C76C1">
        <w:rPr>
          <w:rFonts w:ascii="Arial" w:hAnsi="Arial" w:cs="Arial"/>
          <w:sz w:val="22"/>
          <w:szCs w:val="22"/>
        </w:rPr>
        <w:t>African Jewels</w:t>
      </w:r>
    </w:p>
    <w:p w:rsidR="008D45FE" w:rsidRPr="002C76C1" w:rsidRDefault="008D45FE" w:rsidP="008D45FE">
      <w:pPr>
        <w:pStyle w:val="ListParagraph"/>
        <w:numPr>
          <w:ilvl w:val="0"/>
          <w:numId w:val="21"/>
        </w:numPr>
        <w:tabs>
          <w:tab w:val="center" w:pos="709"/>
        </w:tabs>
        <w:rPr>
          <w:rFonts w:ascii="Arial" w:hAnsi="Arial" w:cs="Arial"/>
          <w:sz w:val="22"/>
          <w:szCs w:val="22"/>
        </w:rPr>
      </w:pPr>
      <w:r w:rsidRPr="002C76C1">
        <w:rPr>
          <w:rFonts w:ascii="Arial" w:hAnsi="Arial" w:cs="Arial"/>
          <w:sz w:val="22"/>
          <w:szCs w:val="22"/>
        </w:rPr>
        <w:t>Wicked-Soundz Production</w:t>
      </w:r>
    </w:p>
    <w:p w:rsidR="008D45FE" w:rsidRPr="002C76C1" w:rsidRDefault="008D45FE" w:rsidP="008D45FE">
      <w:pPr>
        <w:pStyle w:val="ListParagraph"/>
        <w:numPr>
          <w:ilvl w:val="0"/>
          <w:numId w:val="21"/>
        </w:numPr>
        <w:tabs>
          <w:tab w:val="center" w:pos="709"/>
        </w:tabs>
        <w:rPr>
          <w:rFonts w:ascii="Arial" w:hAnsi="Arial" w:cs="Arial"/>
          <w:sz w:val="22"/>
          <w:szCs w:val="22"/>
        </w:rPr>
      </w:pPr>
      <w:r w:rsidRPr="002C76C1">
        <w:rPr>
          <w:rFonts w:ascii="Arial" w:hAnsi="Arial" w:cs="Arial"/>
          <w:sz w:val="22"/>
          <w:szCs w:val="22"/>
        </w:rPr>
        <w:t>Blueraindrops Advertising</w:t>
      </w:r>
    </w:p>
    <w:p w:rsidR="008D45FE" w:rsidRPr="002C76C1" w:rsidRDefault="008D45FE" w:rsidP="008D45FE">
      <w:pPr>
        <w:tabs>
          <w:tab w:val="center" w:pos="709"/>
        </w:tabs>
        <w:rPr>
          <w:sz w:val="22"/>
          <w:szCs w:val="22"/>
        </w:rPr>
      </w:pPr>
    </w:p>
    <w:p w:rsidR="008D45FE" w:rsidRPr="002C76C1" w:rsidRDefault="008D45FE" w:rsidP="008D45FE">
      <w:pPr>
        <w:pStyle w:val="NormalWeb"/>
        <w:tabs>
          <w:tab w:val="center" w:pos="709"/>
        </w:tabs>
        <w:spacing w:after="120" w:line="260" w:lineRule="exact"/>
        <w:ind w:left="717"/>
        <w:rPr>
          <w:rFonts w:ascii="Arial" w:hAnsi="Arial" w:cs="Arial"/>
          <w:sz w:val="22"/>
          <w:szCs w:val="22"/>
        </w:rPr>
      </w:pPr>
      <w:r>
        <w:rPr>
          <w:rFonts w:ascii="Arial" w:hAnsi="Arial" w:cs="Arial"/>
          <w:sz w:val="22"/>
          <w:szCs w:val="22"/>
        </w:rPr>
        <w:t xml:space="preserve">ii) </w:t>
      </w:r>
      <w:r w:rsidRPr="002C76C1">
        <w:rPr>
          <w:rFonts w:ascii="Arial" w:hAnsi="Arial" w:cs="Arial"/>
          <w:sz w:val="22"/>
          <w:szCs w:val="22"/>
        </w:rPr>
        <w:t xml:space="preserve">The following service providers submitted their RFPs: </w:t>
      </w:r>
    </w:p>
    <w:p w:rsidR="008D45FE" w:rsidRPr="002C76C1" w:rsidRDefault="008D45FE" w:rsidP="008D45FE">
      <w:pPr>
        <w:pStyle w:val="ListParagraph"/>
        <w:numPr>
          <w:ilvl w:val="0"/>
          <w:numId w:val="21"/>
        </w:numPr>
        <w:tabs>
          <w:tab w:val="center" w:pos="709"/>
        </w:tabs>
        <w:rPr>
          <w:rFonts w:ascii="Arial" w:hAnsi="Arial" w:cs="Arial"/>
          <w:sz w:val="22"/>
          <w:szCs w:val="22"/>
        </w:rPr>
      </w:pPr>
      <w:r w:rsidRPr="002C76C1">
        <w:rPr>
          <w:rFonts w:ascii="Arial" w:hAnsi="Arial" w:cs="Arial"/>
          <w:sz w:val="22"/>
          <w:szCs w:val="22"/>
        </w:rPr>
        <w:t>Exclusive management services</w:t>
      </w:r>
    </w:p>
    <w:p w:rsidR="008D45FE" w:rsidRPr="002C76C1" w:rsidRDefault="008D45FE" w:rsidP="008D45FE">
      <w:pPr>
        <w:pStyle w:val="ListParagraph"/>
        <w:numPr>
          <w:ilvl w:val="0"/>
          <w:numId w:val="21"/>
        </w:numPr>
        <w:tabs>
          <w:tab w:val="center" w:pos="709"/>
        </w:tabs>
        <w:rPr>
          <w:rFonts w:ascii="Arial" w:hAnsi="Arial" w:cs="Arial"/>
          <w:sz w:val="22"/>
          <w:szCs w:val="22"/>
        </w:rPr>
      </w:pPr>
      <w:r w:rsidRPr="002C76C1">
        <w:rPr>
          <w:rFonts w:ascii="Arial" w:hAnsi="Arial" w:cs="Arial"/>
          <w:sz w:val="22"/>
          <w:szCs w:val="22"/>
        </w:rPr>
        <w:t xml:space="preserve">Vertical International holdings </w:t>
      </w:r>
    </w:p>
    <w:p w:rsidR="008D45FE" w:rsidRPr="002C76C1" w:rsidRDefault="008D45FE" w:rsidP="008D45FE">
      <w:pPr>
        <w:pStyle w:val="ListParagraph"/>
        <w:numPr>
          <w:ilvl w:val="0"/>
          <w:numId w:val="21"/>
        </w:numPr>
        <w:tabs>
          <w:tab w:val="center" w:pos="709"/>
        </w:tabs>
        <w:rPr>
          <w:rFonts w:ascii="Arial" w:hAnsi="Arial" w:cs="Arial"/>
          <w:sz w:val="22"/>
          <w:szCs w:val="22"/>
        </w:rPr>
      </w:pPr>
      <w:r w:rsidRPr="002C76C1">
        <w:rPr>
          <w:rFonts w:ascii="Arial" w:hAnsi="Arial" w:cs="Arial"/>
          <w:sz w:val="22"/>
          <w:szCs w:val="22"/>
        </w:rPr>
        <w:t>Nwamavutani Events</w:t>
      </w:r>
    </w:p>
    <w:p w:rsidR="008D45FE" w:rsidRPr="002C76C1" w:rsidRDefault="008D45FE" w:rsidP="008D45FE">
      <w:pPr>
        <w:pStyle w:val="ListParagraph"/>
        <w:numPr>
          <w:ilvl w:val="0"/>
          <w:numId w:val="21"/>
        </w:numPr>
        <w:tabs>
          <w:tab w:val="center" w:pos="709"/>
        </w:tabs>
        <w:rPr>
          <w:rFonts w:ascii="Arial" w:hAnsi="Arial" w:cs="Arial"/>
          <w:sz w:val="22"/>
          <w:szCs w:val="22"/>
        </w:rPr>
      </w:pPr>
      <w:r w:rsidRPr="002C76C1">
        <w:rPr>
          <w:rFonts w:ascii="Arial" w:hAnsi="Arial" w:cs="Arial"/>
          <w:sz w:val="22"/>
          <w:szCs w:val="22"/>
        </w:rPr>
        <w:t>El &amp; Tee Events</w:t>
      </w:r>
    </w:p>
    <w:p w:rsidR="008D45FE" w:rsidRPr="002C76C1" w:rsidRDefault="008D45FE" w:rsidP="008D45FE">
      <w:pPr>
        <w:tabs>
          <w:tab w:val="center" w:pos="709"/>
        </w:tabs>
        <w:rPr>
          <w:sz w:val="22"/>
          <w:szCs w:val="22"/>
        </w:rPr>
      </w:pPr>
    </w:p>
    <w:p w:rsidR="008D45FE" w:rsidRPr="002C76C1" w:rsidRDefault="008D45FE" w:rsidP="008D45FE">
      <w:pPr>
        <w:pStyle w:val="NormalWeb"/>
        <w:tabs>
          <w:tab w:val="center" w:pos="709"/>
        </w:tabs>
        <w:spacing w:line="260" w:lineRule="exact"/>
        <w:ind w:left="357"/>
        <w:rPr>
          <w:rFonts w:ascii="Arial" w:hAnsi="Arial" w:cs="Arial"/>
          <w:sz w:val="22"/>
          <w:szCs w:val="22"/>
        </w:rPr>
      </w:pPr>
      <w:r w:rsidRPr="002C76C1">
        <w:rPr>
          <w:rFonts w:ascii="Arial" w:hAnsi="Arial" w:cs="Arial"/>
          <w:sz w:val="22"/>
          <w:szCs w:val="22"/>
        </w:rPr>
        <w:t xml:space="preserve">It is therefore not evident if Motseng Facilities Management can get nine service providers that provide these services and four to respond, why were it necessary for the department to incur the additional cost. </w:t>
      </w:r>
    </w:p>
    <w:p w:rsidR="008D45FE" w:rsidRPr="002C76C1" w:rsidRDefault="008D45FE" w:rsidP="008D45FE">
      <w:pPr>
        <w:pStyle w:val="NormalWeb"/>
        <w:tabs>
          <w:tab w:val="center" w:pos="709"/>
        </w:tabs>
        <w:spacing w:line="260" w:lineRule="exact"/>
        <w:ind w:left="357"/>
        <w:rPr>
          <w:rFonts w:ascii="Arial" w:hAnsi="Arial" w:cs="Arial"/>
          <w:sz w:val="22"/>
          <w:szCs w:val="22"/>
        </w:rPr>
      </w:pPr>
    </w:p>
    <w:p w:rsidR="008D45FE" w:rsidRDefault="008D45FE" w:rsidP="008D45FE">
      <w:pPr>
        <w:pStyle w:val="NormalWeb"/>
        <w:tabs>
          <w:tab w:val="center" w:pos="709"/>
        </w:tabs>
        <w:spacing w:after="120" w:line="260" w:lineRule="exact"/>
        <w:ind w:left="357"/>
        <w:rPr>
          <w:rFonts w:ascii="Arial" w:hAnsi="Arial" w:cs="Arial"/>
          <w:sz w:val="22"/>
          <w:szCs w:val="22"/>
        </w:rPr>
      </w:pPr>
      <w:r w:rsidRPr="00333EE3">
        <w:rPr>
          <w:rFonts w:ascii="Arial" w:hAnsi="Arial" w:cs="Arial"/>
          <w:sz w:val="22"/>
          <w:szCs w:val="22"/>
        </w:rPr>
        <w:t xml:space="preserve">Planning and consideration of the best value for money options is integral to demand management in deciding to outsource a function opposed to performing the function </w:t>
      </w:r>
      <w:r w:rsidRPr="00333EE3">
        <w:rPr>
          <w:rFonts w:ascii="Arial" w:hAnsi="Arial" w:cs="Arial"/>
          <w:sz w:val="22"/>
          <w:szCs w:val="22"/>
        </w:rPr>
        <w:lastRenderedPageBreak/>
        <w:t>internally. The service provided appears not to be of a specialised nature and the 12% profit made by the department without using a service provider or if the service has been procured directly from Exclusive Management Services.</w:t>
      </w:r>
    </w:p>
    <w:p w:rsidR="008D45FE" w:rsidRPr="002C76C1" w:rsidRDefault="008D45FE" w:rsidP="008D45FE">
      <w:pPr>
        <w:pStyle w:val="NormalWeb"/>
        <w:tabs>
          <w:tab w:val="center" w:pos="709"/>
        </w:tabs>
        <w:spacing w:after="120" w:line="260" w:lineRule="exact"/>
        <w:ind w:left="357"/>
        <w:rPr>
          <w:rFonts w:ascii="Arial" w:hAnsi="Arial" w:cs="Arial"/>
          <w:sz w:val="22"/>
          <w:szCs w:val="22"/>
        </w:rPr>
      </w:pPr>
    </w:p>
    <w:p w:rsidR="008D45FE" w:rsidRPr="002C76C1" w:rsidRDefault="008D45FE" w:rsidP="008D45FE">
      <w:pPr>
        <w:pStyle w:val="NormalWeb"/>
        <w:widowControl/>
        <w:tabs>
          <w:tab w:val="center" w:pos="709"/>
        </w:tabs>
        <w:spacing w:after="120" w:line="260" w:lineRule="exact"/>
        <w:ind w:left="360"/>
        <w:rPr>
          <w:rFonts w:ascii="Arial" w:hAnsi="Arial" w:cs="Arial"/>
          <w:sz w:val="22"/>
          <w:szCs w:val="22"/>
        </w:rPr>
      </w:pPr>
      <w:r>
        <w:rPr>
          <w:rFonts w:ascii="Arial" w:hAnsi="Arial" w:cs="Arial"/>
          <w:sz w:val="22"/>
          <w:szCs w:val="22"/>
        </w:rPr>
        <w:t xml:space="preserve">b) </w:t>
      </w:r>
      <w:r w:rsidRPr="002C76C1">
        <w:rPr>
          <w:rFonts w:ascii="Arial" w:hAnsi="Arial" w:cs="Arial"/>
          <w:sz w:val="22"/>
          <w:szCs w:val="22"/>
        </w:rPr>
        <w:t>It was also noted that there is not an “event” commodity on the supplier database.</w:t>
      </w:r>
    </w:p>
    <w:p w:rsidR="008D45FE" w:rsidRPr="002C76C1" w:rsidRDefault="008D45FE" w:rsidP="008D45FE">
      <w:pPr>
        <w:pStyle w:val="NormalWeb"/>
        <w:tabs>
          <w:tab w:val="center" w:pos="709"/>
        </w:tabs>
        <w:spacing w:after="120" w:line="260" w:lineRule="exact"/>
        <w:ind w:left="426"/>
        <w:rPr>
          <w:rFonts w:ascii="Arial" w:hAnsi="Arial" w:cs="Arial"/>
          <w:sz w:val="22"/>
          <w:szCs w:val="22"/>
        </w:rPr>
      </w:pPr>
    </w:p>
    <w:p w:rsidR="008D45FE" w:rsidRPr="002C76C1" w:rsidRDefault="008D45FE" w:rsidP="008D45FE">
      <w:pPr>
        <w:pStyle w:val="NormalWeb"/>
        <w:widowControl/>
        <w:tabs>
          <w:tab w:val="center" w:pos="709"/>
        </w:tabs>
        <w:spacing w:after="120" w:line="260" w:lineRule="exact"/>
        <w:ind w:left="360"/>
        <w:rPr>
          <w:rFonts w:ascii="Arial" w:hAnsi="Arial" w:cs="Arial"/>
          <w:sz w:val="22"/>
          <w:szCs w:val="22"/>
        </w:rPr>
      </w:pPr>
      <w:r>
        <w:rPr>
          <w:rFonts w:ascii="Arial" w:hAnsi="Arial" w:cs="Arial"/>
          <w:sz w:val="22"/>
          <w:szCs w:val="22"/>
        </w:rPr>
        <w:t xml:space="preserve">c) </w:t>
      </w:r>
      <w:r w:rsidRPr="002C76C1">
        <w:rPr>
          <w:rFonts w:ascii="Arial" w:hAnsi="Arial" w:cs="Arial"/>
          <w:sz w:val="22"/>
          <w:szCs w:val="22"/>
        </w:rPr>
        <w:t xml:space="preserve">Per inspection of the invoice 107346, dated 19 August 2011, and certification that invoice has been received by department, dated 22 August 2011, we noted that services were rendered before the order was issued and approved. The order was approved on 05 September 2011, 14 days after the service was received. </w:t>
      </w:r>
    </w:p>
    <w:p w:rsidR="008D45FE" w:rsidRPr="002C76C1" w:rsidRDefault="008D45FE" w:rsidP="008D45FE">
      <w:pPr>
        <w:pStyle w:val="NormalWeb"/>
        <w:tabs>
          <w:tab w:val="center" w:pos="709"/>
        </w:tabs>
        <w:spacing w:after="120" w:line="260" w:lineRule="exact"/>
        <w:ind w:left="426"/>
        <w:rPr>
          <w:rFonts w:ascii="Arial" w:hAnsi="Arial" w:cs="Arial"/>
          <w:sz w:val="22"/>
          <w:szCs w:val="22"/>
        </w:rPr>
      </w:pPr>
      <w:r w:rsidRPr="002C76C1">
        <w:rPr>
          <w:rFonts w:ascii="Arial" w:hAnsi="Arial" w:cs="Arial"/>
          <w:sz w:val="22"/>
          <w:szCs w:val="22"/>
        </w:rPr>
        <w:t xml:space="preserve">It was also noted that no internal memo was attached approving the expense prior to the service being rendered. </w:t>
      </w:r>
    </w:p>
    <w:p w:rsidR="008D45FE" w:rsidRPr="002C76C1" w:rsidRDefault="008D45FE" w:rsidP="008D45FE">
      <w:pPr>
        <w:pStyle w:val="NormalWeb"/>
        <w:tabs>
          <w:tab w:val="center" w:pos="709"/>
        </w:tabs>
        <w:spacing w:after="120" w:line="260" w:lineRule="exact"/>
        <w:ind w:left="426"/>
        <w:rPr>
          <w:rFonts w:ascii="Arial" w:hAnsi="Arial" w:cs="Arial"/>
          <w:sz w:val="22"/>
          <w:szCs w:val="22"/>
          <w:lang w:val="en-ZA"/>
        </w:rPr>
      </w:pPr>
      <w:r w:rsidRPr="002C76C1">
        <w:rPr>
          <w:rFonts w:ascii="Arial" w:hAnsi="Arial" w:cs="Arial"/>
          <w:sz w:val="22"/>
          <w:szCs w:val="22"/>
          <w:lang w:val="en-ZA"/>
        </w:rPr>
        <w:t xml:space="preserve">No documentation was provided indicating reasons for the deviation from the applicable internal controls and legislation. </w:t>
      </w:r>
    </w:p>
    <w:p w:rsidR="008D45FE" w:rsidRPr="002C76C1" w:rsidRDefault="008D45FE" w:rsidP="008D45FE">
      <w:pPr>
        <w:pStyle w:val="NormalWeb"/>
        <w:widowControl/>
        <w:tabs>
          <w:tab w:val="center" w:pos="709"/>
        </w:tabs>
        <w:spacing w:after="120" w:line="260" w:lineRule="exact"/>
        <w:ind w:left="360"/>
        <w:rPr>
          <w:rFonts w:ascii="Arial" w:hAnsi="Arial" w:cs="Arial"/>
          <w:sz w:val="22"/>
          <w:szCs w:val="22"/>
        </w:rPr>
      </w:pPr>
      <w:r>
        <w:rPr>
          <w:rFonts w:ascii="Arial" w:hAnsi="Arial" w:cs="Arial"/>
          <w:sz w:val="22"/>
          <w:szCs w:val="22"/>
        </w:rPr>
        <w:t xml:space="preserve">d) </w:t>
      </w:r>
      <w:r w:rsidRPr="002C76C1">
        <w:rPr>
          <w:rFonts w:ascii="Arial" w:hAnsi="Arial" w:cs="Arial"/>
          <w:sz w:val="22"/>
          <w:szCs w:val="22"/>
        </w:rPr>
        <w:t>It was also noted that the department did not indicate (by means of the blue “received” stamp) the date on which the invoice was received by the finance department.</w:t>
      </w:r>
    </w:p>
    <w:p w:rsidR="008D45FE" w:rsidRPr="002C76C1" w:rsidRDefault="008D45FE" w:rsidP="008D45FE">
      <w:pPr>
        <w:pStyle w:val="NormalWeb"/>
        <w:widowControl/>
        <w:tabs>
          <w:tab w:val="center" w:pos="709"/>
        </w:tabs>
        <w:spacing w:after="120" w:line="260" w:lineRule="exact"/>
        <w:ind w:left="360"/>
        <w:rPr>
          <w:rFonts w:ascii="Arial" w:hAnsi="Arial" w:cs="Arial"/>
          <w:sz w:val="22"/>
          <w:szCs w:val="22"/>
        </w:rPr>
      </w:pPr>
      <w:r>
        <w:rPr>
          <w:rFonts w:ascii="Arial" w:hAnsi="Arial" w:cs="Arial"/>
          <w:sz w:val="22"/>
          <w:szCs w:val="22"/>
        </w:rPr>
        <w:t xml:space="preserve">e) </w:t>
      </w:r>
      <w:r w:rsidRPr="002C76C1">
        <w:rPr>
          <w:rFonts w:ascii="Arial" w:hAnsi="Arial" w:cs="Arial"/>
          <w:sz w:val="22"/>
          <w:szCs w:val="22"/>
        </w:rPr>
        <w:t>The above procurement was not listed in the procurement plan submitted to treasury as part of the department’s planned procurement for the year.</w:t>
      </w:r>
    </w:p>
    <w:p w:rsidR="008D45FE" w:rsidRPr="002C76C1" w:rsidRDefault="008D45FE" w:rsidP="008D45FE">
      <w:pPr>
        <w:pStyle w:val="NormalWeb"/>
        <w:widowControl/>
        <w:tabs>
          <w:tab w:val="center" w:pos="709"/>
        </w:tabs>
        <w:spacing w:after="120" w:line="260" w:lineRule="exact"/>
        <w:ind w:left="360"/>
        <w:rPr>
          <w:rFonts w:ascii="Arial" w:hAnsi="Arial" w:cs="Arial"/>
          <w:sz w:val="22"/>
          <w:szCs w:val="22"/>
        </w:rPr>
      </w:pPr>
      <w:r>
        <w:rPr>
          <w:rFonts w:ascii="Arial" w:hAnsi="Arial" w:cs="Arial"/>
          <w:sz w:val="22"/>
          <w:szCs w:val="22"/>
        </w:rPr>
        <w:t xml:space="preserve">f) </w:t>
      </w:r>
      <w:r w:rsidRPr="002C76C1">
        <w:rPr>
          <w:rFonts w:ascii="Arial" w:hAnsi="Arial" w:cs="Arial"/>
          <w:sz w:val="22"/>
          <w:szCs w:val="22"/>
        </w:rPr>
        <w:t>A PA-12 – approval by the sub/ special/ national/ regional bid adjudication committee signed by the previous CFO on 28 April 2011 was attached to batch 168 095. The title of the document is;</w:t>
      </w:r>
    </w:p>
    <w:p w:rsidR="008D45FE" w:rsidRPr="002C76C1" w:rsidRDefault="008D45FE" w:rsidP="008D45FE">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ab/>
        <w:t>“WCS no 044107: Prestige Facilities: Prestige Portfolio – Facilities Management Contract (Motseng Facilities Management) Request for Extention)”</w:t>
      </w:r>
    </w:p>
    <w:p w:rsidR="008D45FE" w:rsidRPr="002C76C1" w:rsidRDefault="008D45FE" w:rsidP="008D45FE">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ab/>
        <w:t>The committee members approving the extension was:</w:t>
      </w:r>
    </w:p>
    <w:p w:rsidR="008D45FE" w:rsidRPr="002C76C1" w:rsidRDefault="008D45FE" w:rsidP="008D45FE">
      <w:pPr>
        <w:pStyle w:val="NormalWeb"/>
        <w:widowControl/>
        <w:numPr>
          <w:ilvl w:val="0"/>
          <w:numId w:val="1"/>
        </w:numPr>
        <w:tabs>
          <w:tab w:val="center" w:pos="709"/>
        </w:tabs>
        <w:spacing w:after="120" w:line="260" w:lineRule="exact"/>
        <w:rPr>
          <w:rFonts w:ascii="Arial" w:hAnsi="Arial" w:cs="Arial"/>
          <w:sz w:val="22"/>
          <w:szCs w:val="22"/>
        </w:rPr>
      </w:pPr>
      <w:r w:rsidRPr="002C76C1">
        <w:rPr>
          <w:rFonts w:ascii="Arial" w:hAnsi="Arial" w:cs="Arial"/>
          <w:sz w:val="22"/>
          <w:szCs w:val="22"/>
        </w:rPr>
        <w:t>MS C Motsisi – the previous Chief Financial Officer</w:t>
      </w:r>
    </w:p>
    <w:p w:rsidR="008D45FE" w:rsidRPr="002C76C1" w:rsidRDefault="008D45FE" w:rsidP="008D45FE">
      <w:pPr>
        <w:pStyle w:val="NormalWeb"/>
        <w:widowControl/>
        <w:numPr>
          <w:ilvl w:val="0"/>
          <w:numId w:val="1"/>
        </w:numPr>
        <w:tabs>
          <w:tab w:val="center" w:pos="709"/>
        </w:tabs>
        <w:spacing w:after="120" w:line="260" w:lineRule="exact"/>
        <w:rPr>
          <w:rFonts w:ascii="Arial" w:hAnsi="Arial" w:cs="Arial"/>
          <w:sz w:val="22"/>
          <w:szCs w:val="22"/>
        </w:rPr>
      </w:pPr>
      <w:r w:rsidRPr="002C76C1">
        <w:rPr>
          <w:rFonts w:ascii="Arial" w:hAnsi="Arial" w:cs="Arial"/>
          <w:sz w:val="22"/>
          <w:szCs w:val="22"/>
        </w:rPr>
        <w:t>Mr T Tabane – the Chief Director SCM</w:t>
      </w:r>
    </w:p>
    <w:p w:rsidR="008D45FE" w:rsidRPr="002C76C1" w:rsidRDefault="008D45FE" w:rsidP="008D45FE">
      <w:pPr>
        <w:pStyle w:val="NormalWeb"/>
        <w:widowControl/>
        <w:numPr>
          <w:ilvl w:val="0"/>
          <w:numId w:val="1"/>
        </w:numPr>
        <w:tabs>
          <w:tab w:val="center" w:pos="709"/>
        </w:tabs>
        <w:spacing w:after="120" w:line="260" w:lineRule="exact"/>
        <w:rPr>
          <w:rFonts w:ascii="Arial" w:hAnsi="Arial" w:cs="Arial"/>
          <w:sz w:val="22"/>
          <w:szCs w:val="22"/>
        </w:rPr>
      </w:pPr>
      <w:r w:rsidRPr="002C76C1">
        <w:rPr>
          <w:rFonts w:ascii="Arial" w:hAnsi="Arial" w:cs="Arial"/>
          <w:sz w:val="22"/>
          <w:szCs w:val="22"/>
        </w:rPr>
        <w:t>Ms J Prinsloo – the Chief Director: Trading Account</w:t>
      </w:r>
    </w:p>
    <w:p w:rsidR="008D45FE" w:rsidRPr="002C76C1" w:rsidRDefault="008D45FE" w:rsidP="008D45FE">
      <w:pPr>
        <w:pStyle w:val="NormalWeb"/>
        <w:tabs>
          <w:tab w:val="center" w:pos="709"/>
        </w:tabs>
        <w:spacing w:after="120" w:line="260" w:lineRule="exact"/>
        <w:ind w:left="360"/>
        <w:rPr>
          <w:rFonts w:ascii="Arial" w:hAnsi="Arial" w:cs="Arial"/>
          <w:sz w:val="22"/>
          <w:szCs w:val="22"/>
        </w:rPr>
      </w:pPr>
    </w:p>
    <w:p w:rsidR="008D45FE" w:rsidRPr="002C76C1" w:rsidRDefault="008D45FE" w:rsidP="008D45FE">
      <w:pPr>
        <w:pStyle w:val="NormalWeb"/>
        <w:tabs>
          <w:tab w:val="center" w:pos="709"/>
        </w:tabs>
        <w:spacing w:after="120" w:line="260" w:lineRule="exact"/>
        <w:ind w:left="360"/>
        <w:rPr>
          <w:rFonts w:ascii="Arial" w:hAnsi="Arial" w:cs="Arial"/>
          <w:sz w:val="22"/>
          <w:szCs w:val="22"/>
        </w:rPr>
      </w:pPr>
      <w:r w:rsidRPr="002C76C1">
        <w:rPr>
          <w:rFonts w:ascii="Arial" w:hAnsi="Arial" w:cs="Arial"/>
          <w:sz w:val="22"/>
          <w:szCs w:val="22"/>
        </w:rPr>
        <w:t>The latter was indicated as a comment on the PA-12:</w:t>
      </w:r>
    </w:p>
    <w:p w:rsidR="008D45FE" w:rsidRPr="002C76C1" w:rsidRDefault="008D45FE" w:rsidP="008D45FE">
      <w:pPr>
        <w:pStyle w:val="NormalWeb"/>
        <w:tabs>
          <w:tab w:val="center" w:pos="709"/>
        </w:tabs>
        <w:spacing w:after="120" w:line="260" w:lineRule="exact"/>
        <w:ind w:left="360"/>
        <w:rPr>
          <w:rFonts w:ascii="Arial" w:hAnsi="Arial" w:cs="Arial"/>
          <w:sz w:val="22"/>
          <w:szCs w:val="22"/>
        </w:rPr>
      </w:pPr>
      <w:r w:rsidRPr="002C76C1">
        <w:rPr>
          <w:rFonts w:ascii="Arial" w:hAnsi="Arial" w:cs="Arial"/>
          <w:sz w:val="22"/>
          <w:szCs w:val="22"/>
        </w:rPr>
        <w:t>“Approval is granted for 9 months  - 31/12/2011. Approval is for the extension and not the budget. This is the second and final extension. The region must put in place a new contract before the expiry of this contract.”</w:t>
      </w:r>
    </w:p>
    <w:p w:rsidR="008D45FE" w:rsidRPr="002C76C1" w:rsidRDefault="008D45FE" w:rsidP="008D45FE">
      <w:pPr>
        <w:pStyle w:val="NormalWeb"/>
        <w:tabs>
          <w:tab w:val="center" w:pos="709"/>
        </w:tabs>
        <w:spacing w:after="120" w:line="260" w:lineRule="exact"/>
        <w:ind w:left="360"/>
        <w:rPr>
          <w:rFonts w:ascii="Arial" w:hAnsi="Arial" w:cs="Arial"/>
          <w:sz w:val="22"/>
          <w:szCs w:val="22"/>
        </w:rPr>
      </w:pPr>
      <w:r w:rsidRPr="002C76C1">
        <w:rPr>
          <w:rFonts w:ascii="Arial" w:hAnsi="Arial" w:cs="Arial"/>
          <w:sz w:val="22"/>
          <w:szCs w:val="22"/>
        </w:rPr>
        <w:t>The previous CFO, other officials and the Acting Accounting Officer were aware that the Motseng Facilities Management contract is under investigation by SIU.</w:t>
      </w:r>
    </w:p>
    <w:p w:rsidR="008D45FE" w:rsidRPr="002C76C1" w:rsidRDefault="008D45FE" w:rsidP="008D45FE">
      <w:pPr>
        <w:pStyle w:val="NormalWeb"/>
        <w:tabs>
          <w:tab w:val="center" w:pos="709"/>
        </w:tabs>
        <w:spacing w:after="120" w:line="260" w:lineRule="exact"/>
        <w:ind w:left="360"/>
        <w:rPr>
          <w:rFonts w:ascii="Arial" w:hAnsi="Arial" w:cs="Arial"/>
          <w:sz w:val="22"/>
          <w:szCs w:val="22"/>
        </w:rPr>
      </w:pPr>
      <w:r w:rsidRPr="002C76C1">
        <w:rPr>
          <w:rFonts w:ascii="Arial" w:hAnsi="Arial" w:cs="Arial"/>
          <w:sz w:val="22"/>
          <w:szCs w:val="22"/>
        </w:rPr>
        <w:t>The Acting Accounting Officer did therefore not take effective and appropriate steps to prevent irregular expenditure as required in terms of section 38(1)(c)(ii) of the PMFA. In terms of section 81(1) of the PFMA the latter constitutes financial misconduct.</w:t>
      </w:r>
    </w:p>
    <w:p w:rsidR="008D45FE" w:rsidRPr="002C76C1" w:rsidRDefault="008D45FE" w:rsidP="008D45FE">
      <w:pPr>
        <w:pStyle w:val="NormalWeb"/>
        <w:tabs>
          <w:tab w:val="center" w:pos="709"/>
        </w:tabs>
        <w:spacing w:after="120" w:line="260" w:lineRule="exact"/>
        <w:ind w:left="426"/>
        <w:rPr>
          <w:rFonts w:ascii="Arial" w:hAnsi="Arial" w:cs="Arial"/>
          <w:sz w:val="22"/>
          <w:szCs w:val="22"/>
        </w:rPr>
      </w:pPr>
      <w:r w:rsidRPr="002C76C1">
        <w:rPr>
          <w:rFonts w:ascii="Arial" w:hAnsi="Arial" w:cs="Arial"/>
          <w:sz w:val="22"/>
          <w:szCs w:val="22"/>
        </w:rPr>
        <w:t xml:space="preserve">The previous CFO, the Chief Director SCM and the Chief Director: Trading Account did not comply with section 45(c) of the PFMA as they did not take effective and appropriate steps to prevent irregular expenditure with the extension of the Motseng Facilities Management </w:t>
      </w:r>
      <w:r w:rsidRPr="002C76C1">
        <w:rPr>
          <w:rFonts w:ascii="Arial" w:hAnsi="Arial" w:cs="Arial"/>
          <w:sz w:val="22"/>
          <w:szCs w:val="22"/>
        </w:rPr>
        <w:lastRenderedPageBreak/>
        <w:t>contract.</w:t>
      </w:r>
    </w:p>
    <w:p w:rsidR="008D45FE" w:rsidRPr="002C76C1" w:rsidRDefault="008D45FE" w:rsidP="008D45FE">
      <w:pPr>
        <w:pStyle w:val="NormalWeb"/>
        <w:widowControl/>
        <w:tabs>
          <w:tab w:val="center" w:pos="709"/>
        </w:tabs>
        <w:spacing w:after="120" w:line="260" w:lineRule="exact"/>
        <w:ind w:left="360"/>
        <w:rPr>
          <w:rFonts w:ascii="Arial" w:hAnsi="Arial" w:cs="Arial"/>
          <w:sz w:val="22"/>
          <w:szCs w:val="22"/>
        </w:rPr>
      </w:pPr>
      <w:r>
        <w:rPr>
          <w:rFonts w:ascii="Arial" w:hAnsi="Arial" w:cs="Arial"/>
          <w:sz w:val="22"/>
          <w:szCs w:val="22"/>
        </w:rPr>
        <w:t xml:space="preserve">g) </w:t>
      </w:r>
      <w:r w:rsidRPr="002C76C1">
        <w:rPr>
          <w:rFonts w:ascii="Arial" w:hAnsi="Arial" w:cs="Arial"/>
          <w:sz w:val="22"/>
          <w:szCs w:val="22"/>
        </w:rPr>
        <w:t>As the Motseng Facilities Management contract is with SIU it could not be determined if;</w:t>
      </w:r>
    </w:p>
    <w:p w:rsidR="008D45FE" w:rsidRPr="002C76C1" w:rsidRDefault="008D45FE" w:rsidP="008D45FE">
      <w:pPr>
        <w:pStyle w:val="NormalWeb"/>
        <w:widowControl/>
        <w:tabs>
          <w:tab w:val="center" w:pos="709"/>
        </w:tabs>
        <w:spacing w:after="120" w:line="260" w:lineRule="exact"/>
        <w:ind w:left="426"/>
        <w:rPr>
          <w:rFonts w:ascii="Arial" w:hAnsi="Arial" w:cs="Arial"/>
          <w:sz w:val="22"/>
          <w:szCs w:val="22"/>
        </w:rPr>
      </w:pPr>
      <w:r>
        <w:rPr>
          <w:rFonts w:ascii="Arial" w:hAnsi="Arial" w:cs="Arial"/>
          <w:sz w:val="22"/>
          <w:szCs w:val="22"/>
        </w:rPr>
        <w:t xml:space="preserve">i) </w:t>
      </w:r>
      <w:r w:rsidRPr="002C76C1">
        <w:rPr>
          <w:rFonts w:ascii="Arial" w:hAnsi="Arial" w:cs="Arial"/>
          <w:sz w:val="22"/>
          <w:szCs w:val="22"/>
        </w:rPr>
        <w:t>Expenditure incurred was above the threshold indicated in the instruction note on enhancing compliance monitoring and improving transparency and accountability in SCM, effective from 31 May 2011.</w:t>
      </w:r>
    </w:p>
    <w:p w:rsidR="008D45FE" w:rsidRPr="002C76C1" w:rsidRDefault="008D45FE" w:rsidP="008D45FE">
      <w:pPr>
        <w:pStyle w:val="NormalWeb"/>
        <w:widowControl/>
        <w:tabs>
          <w:tab w:val="center" w:pos="709"/>
        </w:tabs>
        <w:spacing w:after="120" w:line="260" w:lineRule="exact"/>
        <w:ind w:left="426"/>
        <w:rPr>
          <w:rFonts w:ascii="Arial" w:hAnsi="Arial" w:cs="Arial"/>
          <w:sz w:val="22"/>
          <w:szCs w:val="22"/>
        </w:rPr>
      </w:pPr>
      <w:r>
        <w:rPr>
          <w:rFonts w:ascii="Arial" w:hAnsi="Arial" w:cs="Arial"/>
          <w:sz w:val="22"/>
          <w:szCs w:val="22"/>
        </w:rPr>
        <w:t xml:space="preserve">ii) </w:t>
      </w:r>
      <w:r w:rsidRPr="002C76C1">
        <w:rPr>
          <w:rFonts w:ascii="Arial" w:hAnsi="Arial" w:cs="Arial"/>
          <w:sz w:val="22"/>
          <w:szCs w:val="22"/>
        </w:rPr>
        <w:t>There was also no documentation attached to proof that the deviation was approved by the accounting officer. In the absence of the contract it could not be determined if the accounting officer should have approved the extension. It should further be noted that the extension reported in paragraph (e) did not indicate the original contract amount and an amount for the extension.</w:t>
      </w:r>
    </w:p>
    <w:p w:rsidR="008D45FE" w:rsidRPr="002C76C1" w:rsidRDefault="008D45FE" w:rsidP="008D45FE">
      <w:pPr>
        <w:pStyle w:val="NormalWeb"/>
        <w:widowControl/>
        <w:tabs>
          <w:tab w:val="center" w:pos="709"/>
        </w:tabs>
        <w:spacing w:after="120" w:line="260" w:lineRule="exact"/>
        <w:ind w:left="426"/>
        <w:rPr>
          <w:rFonts w:ascii="Arial" w:hAnsi="Arial" w:cs="Arial"/>
          <w:sz w:val="22"/>
          <w:szCs w:val="22"/>
        </w:rPr>
      </w:pPr>
      <w:r>
        <w:rPr>
          <w:rFonts w:ascii="Arial" w:hAnsi="Arial" w:cs="Arial"/>
          <w:sz w:val="22"/>
          <w:szCs w:val="22"/>
        </w:rPr>
        <w:t xml:space="preserve">iii) </w:t>
      </w:r>
      <w:r w:rsidRPr="002C76C1">
        <w:rPr>
          <w:rFonts w:ascii="Arial" w:hAnsi="Arial" w:cs="Arial"/>
          <w:sz w:val="22"/>
          <w:szCs w:val="22"/>
        </w:rPr>
        <w:t>If the matter should have been reported to the AGSA and NT within ten working days from the approval by the accounting offer as required by supply chain circular of NT dated 24 April 2012.</w:t>
      </w:r>
    </w:p>
    <w:p w:rsidR="008D45FE" w:rsidRPr="002C76C1" w:rsidRDefault="008D45FE" w:rsidP="008D45FE">
      <w:pPr>
        <w:tabs>
          <w:tab w:val="center" w:pos="709"/>
        </w:tabs>
        <w:rPr>
          <w:sz w:val="22"/>
          <w:szCs w:val="22"/>
        </w:rPr>
      </w:pPr>
    </w:p>
    <w:p w:rsidR="008D45FE" w:rsidRPr="002C76C1" w:rsidRDefault="008D45FE" w:rsidP="008D45FE">
      <w:pPr>
        <w:pStyle w:val="NormalWeb"/>
        <w:tabs>
          <w:tab w:val="center" w:pos="709"/>
        </w:tabs>
        <w:spacing w:after="100" w:afterAutospacing="1"/>
        <w:rPr>
          <w:rFonts w:ascii="Arial" w:hAnsi="Arial" w:cs="Arial"/>
          <w:sz w:val="22"/>
          <w:szCs w:val="22"/>
        </w:rPr>
      </w:pPr>
      <w:r>
        <w:rPr>
          <w:rFonts w:ascii="Arial" w:hAnsi="Arial" w:cs="Arial"/>
          <w:sz w:val="22"/>
          <w:szCs w:val="22"/>
        </w:rPr>
        <w:t>The finding occurred as a result of the fact that:</w:t>
      </w:r>
    </w:p>
    <w:p w:rsidR="008D45FE" w:rsidRPr="002C76C1" w:rsidRDefault="008D45FE" w:rsidP="008D45FE">
      <w:pPr>
        <w:pStyle w:val="NormalWeb"/>
        <w:tabs>
          <w:tab w:val="center" w:pos="709"/>
        </w:tabs>
        <w:spacing w:after="120" w:line="260" w:lineRule="exact"/>
        <w:ind w:left="357" w:hanging="357"/>
        <w:rPr>
          <w:rFonts w:ascii="Arial" w:hAnsi="Arial" w:cs="Arial"/>
          <w:sz w:val="22"/>
          <w:szCs w:val="22"/>
          <w:lang w:val="en-GB"/>
        </w:rPr>
      </w:pPr>
      <w:r w:rsidRPr="002C76C1">
        <w:rPr>
          <w:rFonts w:ascii="Arial" w:hAnsi="Arial" w:cs="Arial"/>
          <w:sz w:val="22"/>
          <w:szCs w:val="22"/>
          <w:lang w:val="en-GB"/>
        </w:rPr>
        <w:t>a)</w:t>
      </w:r>
      <w:r w:rsidRPr="002C76C1">
        <w:rPr>
          <w:rFonts w:ascii="Arial" w:hAnsi="Arial" w:cs="Arial"/>
          <w:sz w:val="22"/>
          <w:szCs w:val="22"/>
          <w:lang w:val="en-GB"/>
        </w:rPr>
        <w:tab/>
        <w:t>As per discussion with the Assistant Director: Interior – Prestige, it was noted that Prestige has a contract with Motseng Investments to render a variety of goods and services by way of sub-contractors. In this contract a profit margin was approved for Motseng Investments. He mentioned that the Department of Public Works: Prestige will not always be able to deal directly with the sub-contractor as these suppliers are not located on the prospective supplier lists. He however agrees that there might be certain other suppliers on the prospective supplier listing that might be able to render similar services, even at a cheaper price, but he noted that as most of the dealings, where they involve Motseng Investments, relates to projects that they need to finalise as soon as possible and there is not always time to follow a quotation procedure as it is time consuming. Involving Motseng Investments from the start is a much more time efficient process.</w:t>
      </w:r>
    </w:p>
    <w:p w:rsidR="008D45FE" w:rsidRPr="002C76C1" w:rsidRDefault="008D45FE" w:rsidP="008D45FE">
      <w:pPr>
        <w:pStyle w:val="ListParagraph"/>
        <w:tabs>
          <w:tab w:val="center" w:pos="709"/>
        </w:tabs>
        <w:ind w:left="284" w:hanging="284"/>
        <w:rPr>
          <w:rFonts w:ascii="Arial" w:hAnsi="Arial" w:cs="Arial"/>
          <w:sz w:val="22"/>
          <w:szCs w:val="22"/>
          <w:lang w:val="en-GB"/>
        </w:rPr>
      </w:pPr>
      <w:r w:rsidRPr="002C76C1">
        <w:rPr>
          <w:rFonts w:ascii="Arial" w:hAnsi="Arial" w:cs="Arial"/>
          <w:sz w:val="22"/>
          <w:szCs w:val="22"/>
          <w:lang w:val="en-GB"/>
        </w:rPr>
        <w:t>b)</w:t>
      </w:r>
      <w:r w:rsidRPr="002C76C1">
        <w:rPr>
          <w:rFonts w:ascii="Arial" w:hAnsi="Arial" w:cs="Arial"/>
          <w:sz w:val="22"/>
          <w:szCs w:val="22"/>
          <w:lang w:val="en-GB"/>
        </w:rPr>
        <w:tab/>
        <w:t xml:space="preserve"> As per discussion with the assistant director: Financial Accounting (SCM) it was noted that the department used the normal departmental stamp as proof of receipt of the invoice instead of the blue stamp.</w:t>
      </w:r>
    </w:p>
    <w:p w:rsidR="008D45FE" w:rsidRPr="002C76C1" w:rsidRDefault="008D45FE" w:rsidP="008D45FE">
      <w:pPr>
        <w:pStyle w:val="ListParagraph"/>
        <w:tabs>
          <w:tab w:val="center" w:pos="709"/>
        </w:tabs>
        <w:ind w:left="284" w:hanging="284"/>
        <w:rPr>
          <w:rFonts w:ascii="Arial" w:hAnsi="Arial" w:cs="Arial"/>
          <w:sz w:val="22"/>
          <w:szCs w:val="22"/>
          <w:lang w:val="en-GB"/>
        </w:rPr>
      </w:pPr>
    </w:p>
    <w:p w:rsidR="008D45FE" w:rsidRPr="002C76C1" w:rsidRDefault="008D45FE" w:rsidP="008D45FE">
      <w:pPr>
        <w:tabs>
          <w:tab w:val="center" w:pos="709"/>
        </w:tabs>
        <w:ind w:left="284" w:hanging="284"/>
        <w:rPr>
          <w:sz w:val="22"/>
          <w:szCs w:val="22"/>
        </w:rPr>
      </w:pPr>
      <w:r w:rsidRPr="002C76C1">
        <w:rPr>
          <w:sz w:val="22"/>
          <w:szCs w:val="22"/>
        </w:rPr>
        <w:t>c)</w:t>
      </w:r>
      <w:r w:rsidRPr="002C76C1">
        <w:rPr>
          <w:sz w:val="22"/>
          <w:szCs w:val="22"/>
        </w:rPr>
        <w:tab/>
        <w:t>As per discussion with the ASD: Finance (SCM) it was noted that department only included suppliers that are intended to do business with from August 2011 going forward, however for all the suppliers that they already have business/contract with were not included in the procurement plan.</w:t>
      </w:r>
    </w:p>
    <w:p w:rsidR="008D45FE" w:rsidRPr="002C76C1" w:rsidRDefault="008D45FE" w:rsidP="008D45FE">
      <w:pPr>
        <w:pStyle w:val="NormalWeb"/>
        <w:tabs>
          <w:tab w:val="center" w:pos="709"/>
        </w:tabs>
        <w:rPr>
          <w:rFonts w:ascii="Arial" w:hAnsi="Arial" w:cs="Arial"/>
          <w:sz w:val="22"/>
          <w:szCs w:val="22"/>
        </w:rPr>
      </w:pPr>
    </w:p>
    <w:p w:rsidR="008D45FE" w:rsidRPr="002C76C1" w:rsidRDefault="008D45FE" w:rsidP="008D45FE">
      <w:pPr>
        <w:pStyle w:val="NormalWeb"/>
        <w:tabs>
          <w:tab w:val="center" w:pos="709"/>
        </w:tabs>
        <w:rPr>
          <w:rFonts w:ascii="Arial" w:hAnsi="Arial" w:cs="Arial"/>
          <w:sz w:val="22"/>
          <w:szCs w:val="22"/>
        </w:rPr>
      </w:pPr>
      <w:r>
        <w:rPr>
          <w:rFonts w:ascii="Arial" w:hAnsi="Arial" w:cs="Arial"/>
          <w:sz w:val="22"/>
          <w:szCs w:val="22"/>
        </w:rPr>
        <w:t>Impact of the finding:</w:t>
      </w:r>
    </w:p>
    <w:p w:rsidR="008D45FE" w:rsidRPr="002C76C1" w:rsidRDefault="008D45FE" w:rsidP="008D45FE">
      <w:pPr>
        <w:pStyle w:val="NormalWeb"/>
        <w:tabs>
          <w:tab w:val="center" w:pos="709"/>
        </w:tabs>
        <w:rPr>
          <w:rFonts w:ascii="Arial" w:hAnsi="Arial" w:cs="Arial"/>
          <w:sz w:val="22"/>
          <w:szCs w:val="22"/>
        </w:rPr>
      </w:pPr>
    </w:p>
    <w:p w:rsidR="008D45FE" w:rsidRPr="00333EE3" w:rsidRDefault="008D45FE" w:rsidP="008D45FE">
      <w:pPr>
        <w:pStyle w:val="NormalWeb"/>
        <w:widowControl/>
        <w:numPr>
          <w:ilvl w:val="0"/>
          <w:numId w:val="22"/>
        </w:numPr>
        <w:spacing w:after="120" w:line="260" w:lineRule="exact"/>
        <w:rPr>
          <w:rFonts w:ascii="Arial" w:hAnsi="Arial" w:cs="Arial"/>
          <w:sz w:val="22"/>
          <w:szCs w:val="22"/>
        </w:rPr>
      </w:pPr>
      <w:r w:rsidRPr="00333EE3">
        <w:rPr>
          <w:rFonts w:ascii="Arial" w:hAnsi="Arial" w:cs="Arial"/>
          <w:sz w:val="22"/>
          <w:szCs w:val="22"/>
        </w:rPr>
        <w:t xml:space="preserve">The most economical option to provide services have not been considered and this resulted in spending R266 862,20 (R234 090,00*114/100) more on outsourcing a function that could have been performed internally. </w:t>
      </w:r>
    </w:p>
    <w:p w:rsidR="008D45FE" w:rsidRPr="002C76C1" w:rsidRDefault="008D45FE" w:rsidP="008D45FE">
      <w:pPr>
        <w:pStyle w:val="NormalWeb"/>
        <w:widowControl/>
        <w:tabs>
          <w:tab w:val="center" w:pos="709"/>
        </w:tabs>
        <w:spacing w:after="120" w:line="260" w:lineRule="exact"/>
        <w:rPr>
          <w:rFonts w:ascii="Arial" w:hAnsi="Arial" w:cs="Arial"/>
          <w:sz w:val="22"/>
          <w:szCs w:val="22"/>
        </w:rPr>
      </w:pPr>
      <w:r>
        <w:rPr>
          <w:rFonts w:ascii="Arial" w:hAnsi="Arial" w:cs="Arial"/>
          <w:sz w:val="22"/>
          <w:szCs w:val="22"/>
        </w:rPr>
        <w:t xml:space="preserve">b) </w:t>
      </w:r>
      <w:r w:rsidRPr="002C76C1">
        <w:rPr>
          <w:rFonts w:ascii="Arial" w:hAnsi="Arial" w:cs="Arial"/>
          <w:sz w:val="22"/>
          <w:szCs w:val="22"/>
        </w:rPr>
        <w:t>The non compliance with Practice Note 8 of 2007/08 may possibly contribute to the expenditure of R2 223 855,40 being classified as irregular as the department did not submit the original, valid tax clearance certificate as required by paragraph 6.1.</w:t>
      </w:r>
    </w:p>
    <w:p w:rsidR="008D45FE" w:rsidRPr="002C76C1" w:rsidRDefault="008D45FE" w:rsidP="008D45FE">
      <w:pPr>
        <w:pStyle w:val="NormalWeb"/>
        <w:widowControl/>
        <w:tabs>
          <w:tab w:val="center" w:pos="709"/>
        </w:tabs>
        <w:spacing w:after="120" w:line="260" w:lineRule="exact"/>
        <w:rPr>
          <w:rFonts w:ascii="Arial" w:hAnsi="Arial" w:cs="Arial"/>
          <w:sz w:val="22"/>
          <w:szCs w:val="22"/>
        </w:rPr>
      </w:pPr>
      <w:r>
        <w:rPr>
          <w:rFonts w:ascii="Arial" w:hAnsi="Arial" w:cs="Arial"/>
          <w:sz w:val="22"/>
          <w:szCs w:val="22"/>
        </w:rPr>
        <w:t xml:space="preserve">c) </w:t>
      </w:r>
      <w:r w:rsidRPr="002C76C1">
        <w:rPr>
          <w:rFonts w:ascii="Arial" w:hAnsi="Arial" w:cs="Arial"/>
          <w:sz w:val="22"/>
          <w:szCs w:val="22"/>
        </w:rPr>
        <w:t xml:space="preserve">Sufficient appropriate audit evidence could not be obtained that goods and services with a transaction value of over R500 000 were procured by means of a competitive bidding process </w:t>
      </w:r>
      <w:r w:rsidRPr="002C76C1">
        <w:rPr>
          <w:rFonts w:ascii="Arial" w:hAnsi="Arial" w:cs="Arial"/>
          <w:sz w:val="22"/>
          <w:szCs w:val="22"/>
        </w:rPr>
        <w:lastRenderedPageBreak/>
        <w:t>as per the requirements of TR 16A6.1, TR 16A6.4 and National Treasury Practice Note 6 and 8 of 2007/08 due to the fact that the contract and other pertinent information was seized by the SIU.</w:t>
      </w:r>
    </w:p>
    <w:p w:rsidR="008D45FE" w:rsidRPr="002C76C1" w:rsidRDefault="008D45FE" w:rsidP="008D45FE">
      <w:pPr>
        <w:pStyle w:val="NormalWeb"/>
        <w:widowControl/>
        <w:tabs>
          <w:tab w:val="center" w:pos="709"/>
        </w:tabs>
        <w:spacing w:after="120" w:line="260" w:lineRule="exact"/>
        <w:rPr>
          <w:rFonts w:ascii="Arial" w:hAnsi="Arial" w:cs="Arial"/>
          <w:sz w:val="22"/>
          <w:szCs w:val="22"/>
        </w:rPr>
      </w:pPr>
      <w:r>
        <w:rPr>
          <w:rFonts w:ascii="Arial" w:hAnsi="Arial" w:cs="Arial"/>
          <w:sz w:val="22"/>
          <w:szCs w:val="22"/>
        </w:rPr>
        <w:t xml:space="preserve">d) </w:t>
      </w:r>
      <w:r w:rsidRPr="002C76C1">
        <w:rPr>
          <w:rFonts w:ascii="Arial" w:hAnsi="Arial" w:cs="Arial"/>
          <w:sz w:val="22"/>
          <w:szCs w:val="22"/>
        </w:rPr>
        <w:t>None compliance with the instruction note on enhancing compliance monitoring and improving transparency and accountability in SCM paragraph 3.1.1 issued by NT.</w:t>
      </w:r>
    </w:p>
    <w:p w:rsidR="008D45FE" w:rsidRPr="002C76C1" w:rsidRDefault="008D45FE" w:rsidP="008D45FE">
      <w:pPr>
        <w:pStyle w:val="NormalWeb"/>
        <w:widowControl/>
        <w:tabs>
          <w:tab w:val="center" w:pos="709"/>
        </w:tabs>
        <w:spacing w:after="120" w:line="260" w:lineRule="exact"/>
        <w:rPr>
          <w:rFonts w:ascii="Arial" w:hAnsi="Arial" w:cs="Arial"/>
          <w:sz w:val="22"/>
          <w:szCs w:val="22"/>
        </w:rPr>
      </w:pPr>
      <w:r>
        <w:rPr>
          <w:rFonts w:ascii="Arial" w:hAnsi="Arial" w:cs="Arial"/>
          <w:sz w:val="22"/>
          <w:szCs w:val="22"/>
        </w:rPr>
        <w:t xml:space="preserve">e) </w:t>
      </w:r>
      <w:r w:rsidRPr="002C76C1">
        <w:rPr>
          <w:rFonts w:ascii="Arial" w:hAnsi="Arial" w:cs="Arial"/>
          <w:sz w:val="22"/>
          <w:szCs w:val="22"/>
        </w:rPr>
        <w:t>Non compliance with supply chain circular of NT dated 24 April 2012.</w:t>
      </w:r>
    </w:p>
    <w:p w:rsidR="008D45FE" w:rsidRPr="002C76C1" w:rsidRDefault="008D45FE" w:rsidP="008D45FE">
      <w:pPr>
        <w:pStyle w:val="NormalWeb"/>
        <w:widowControl/>
        <w:tabs>
          <w:tab w:val="center" w:pos="709"/>
        </w:tabs>
        <w:spacing w:after="120" w:line="260" w:lineRule="exact"/>
        <w:rPr>
          <w:rFonts w:ascii="Arial" w:hAnsi="Arial" w:cs="Arial"/>
          <w:sz w:val="22"/>
          <w:szCs w:val="22"/>
        </w:rPr>
      </w:pPr>
      <w:r>
        <w:rPr>
          <w:rFonts w:ascii="Arial" w:hAnsi="Arial" w:cs="Arial"/>
          <w:sz w:val="22"/>
          <w:szCs w:val="22"/>
        </w:rPr>
        <w:t xml:space="preserve">f) </w:t>
      </w:r>
      <w:r w:rsidRPr="002C76C1">
        <w:rPr>
          <w:rFonts w:ascii="Arial" w:hAnsi="Arial" w:cs="Arial"/>
          <w:sz w:val="22"/>
          <w:szCs w:val="22"/>
        </w:rPr>
        <w:t>The fact that an order is approved after the expenditure was incurred is considered to be a control weakness.</w:t>
      </w:r>
    </w:p>
    <w:p w:rsidR="008D45FE" w:rsidRPr="002C76C1" w:rsidRDefault="008D45FE" w:rsidP="008D45FE">
      <w:pPr>
        <w:pStyle w:val="Heading2"/>
        <w:tabs>
          <w:tab w:val="center" w:pos="709"/>
        </w:tabs>
        <w:spacing w:before="0" w:after="120"/>
        <w:jc w:val="both"/>
        <w:rPr>
          <w:i w:val="0"/>
          <w:iCs w:val="0"/>
          <w:sz w:val="22"/>
          <w:szCs w:val="22"/>
        </w:rPr>
      </w:pPr>
    </w:p>
    <w:p w:rsidR="008D45FE" w:rsidRPr="002C76C1" w:rsidRDefault="008D45FE" w:rsidP="008D45FE">
      <w:pPr>
        <w:pStyle w:val="Default"/>
        <w:tabs>
          <w:tab w:val="center" w:pos="709"/>
        </w:tabs>
        <w:spacing w:after="120"/>
        <w:rPr>
          <w:rFonts w:ascii="Arial" w:hAnsi="Arial" w:cs="Arial"/>
          <w:sz w:val="22"/>
          <w:szCs w:val="22"/>
          <w:lang w:val="en-GB"/>
        </w:rPr>
      </w:pPr>
      <w:r w:rsidRPr="002C76C1">
        <w:rPr>
          <w:rFonts w:ascii="Arial" w:hAnsi="Arial" w:cs="Arial"/>
          <w:sz w:val="22"/>
          <w:szCs w:val="22"/>
          <w:lang w:val="en-GB"/>
        </w:rPr>
        <w:t>Similar findings were also reported in the 2010-2011 financial year. Management indicated in their audit action plan, page 9, that the actions by management listed below will be implemented with the target dates as also indicated below. This procurement was however incurred prior to the corrective actions indicated by management being implemented. It should be noted that the procurement was not included in the tender deviation register provided.</w:t>
      </w:r>
    </w:p>
    <w:p w:rsidR="008D45FE" w:rsidRPr="002C76C1" w:rsidRDefault="008D45FE" w:rsidP="008D45FE">
      <w:pPr>
        <w:pStyle w:val="Default"/>
        <w:tabs>
          <w:tab w:val="center" w:pos="709"/>
        </w:tabs>
        <w:spacing w:after="120"/>
        <w:rPr>
          <w:rFonts w:ascii="Arial" w:hAnsi="Arial" w:cs="Arial"/>
          <w:sz w:val="22"/>
          <w:szCs w:val="22"/>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92"/>
        <w:gridCol w:w="1440"/>
        <w:gridCol w:w="4904"/>
      </w:tblGrid>
      <w:tr w:rsidR="008D45FE" w:rsidRPr="002C76C1" w:rsidTr="00296C19">
        <w:trPr>
          <w:tblHeader/>
        </w:trPr>
        <w:tc>
          <w:tcPr>
            <w:tcW w:w="27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45FE" w:rsidRPr="002C76C1" w:rsidRDefault="008D45FE" w:rsidP="00296C19">
            <w:pPr>
              <w:pStyle w:val="Default"/>
              <w:tabs>
                <w:tab w:val="center" w:pos="709"/>
              </w:tabs>
              <w:spacing w:after="120"/>
              <w:rPr>
                <w:rFonts w:ascii="Arial" w:hAnsi="Arial" w:cs="Arial"/>
                <w:b/>
                <w:bCs/>
                <w:sz w:val="18"/>
                <w:szCs w:val="18"/>
                <w:lang w:val="en-GB"/>
              </w:rPr>
            </w:pPr>
            <w:r w:rsidRPr="002C76C1">
              <w:rPr>
                <w:rFonts w:ascii="Arial" w:hAnsi="Arial" w:cs="Arial"/>
                <w:b/>
                <w:bCs/>
                <w:sz w:val="18"/>
                <w:szCs w:val="18"/>
                <w:lang w:val="en-GB"/>
              </w:rPr>
              <w:t>Action by management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45FE" w:rsidRPr="002C76C1" w:rsidRDefault="008D45FE" w:rsidP="00296C19">
            <w:pPr>
              <w:pStyle w:val="Default"/>
              <w:tabs>
                <w:tab w:val="center" w:pos="709"/>
              </w:tabs>
              <w:spacing w:after="120"/>
              <w:rPr>
                <w:rFonts w:ascii="Arial" w:hAnsi="Arial" w:cs="Arial"/>
                <w:b/>
                <w:bCs/>
                <w:sz w:val="18"/>
                <w:szCs w:val="18"/>
                <w:lang w:val="en-GB"/>
              </w:rPr>
            </w:pPr>
            <w:r w:rsidRPr="002C76C1">
              <w:rPr>
                <w:rFonts w:ascii="Arial" w:hAnsi="Arial" w:cs="Arial"/>
                <w:b/>
                <w:bCs/>
                <w:sz w:val="18"/>
                <w:szCs w:val="18"/>
                <w:lang w:val="en-GB"/>
              </w:rPr>
              <w:t>Target date</w:t>
            </w:r>
          </w:p>
        </w:tc>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45FE" w:rsidRPr="002C76C1" w:rsidRDefault="008D45FE" w:rsidP="00296C19">
            <w:pPr>
              <w:pStyle w:val="Default"/>
              <w:tabs>
                <w:tab w:val="center" w:pos="709"/>
              </w:tabs>
              <w:spacing w:after="120"/>
              <w:rPr>
                <w:rFonts w:ascii="Arial" w:hAnsi="Arial" w:cs="Arial"/>
                <w:b/>
                <w:bCs/>
                <w:sz w:val="18"/>
                <w:szCs w:val="18"/>
                <w:lang w:val="en-GB"/>
              </w:rPr>
            </w:pPr>
            <w:r w:rsidRPr="002C76C1">
              <w:rPr>
                <w:rFonts w:ascii="Arial" w:hAnsi="Arial" w:cs="Arial"/>
                <w:b/>
                <w:bCs/>
                <w:sz w:val="18"/>
                <w:szCs w:val="18"/>
                <w:lang w:val="en-GB"/>
              </w:rPr>
              <w:t>Progress to date</w:t>
            </w:r>
          </w:p>
        </w:tc>
      </w:tr>
      <w:tr w:rsidR="008D45FE" w:rsidRPr="002C76C1" w:rsidTr="00296C19">
        <w:tc>
          <w:tcPr>
            <w:tcW w:w="2792"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Improve the checklists for payment of invoices to include confirmation of procurement process</w:t>
            </w:r>
          </w:p>
        </w:tc>
        <w:tc>
          <w:tcPr>
            <w:tcW w:w="144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Dec  2011</w:t>
            </w:r>
          </w:p>
        </w:tc>
        <w:tc>
          <w:tcPr>
            <w:tcW w:w="4904"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Default"/>
              <w:tabs>
                <w:tab w:val="center" w:pos="709"/>
              </w:tabs>
              <w:rPr>
                <w:rFonts w:ascii="Arial" w:hAnsi="Arial" w:cs="Arial"/>
                <w:sz w:val="18"/>
                <w:szCs w:val="18"/>
              </w:rPr>
            </w:pPr>
            <w:r w:rsidRPr="002C76C1">
              <w:rPr>
                <w:rFonts w:ascii="Arial" w:hAnsi="Arial" w:cs="Arial"/>
                <w:sz w:val="18"/>
                <w:szCs w:val="18"/>
              </w:rPr>
              <w:t>Completed. The checklists have been improved.</w:t>
            </w:r>
          </w:p>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The compliance unit is currently testing compliance throughout the department.</w:t>
            </w:r>
          </w:p>
        </w:tc>
      </w:tr>
      <w:tr w:rsidR="008D45FE" w:rsidRPr="002C76C1" w:rsidTr="00296C19">
        <w:tc>
          <w:tcPr>
            <w:tcW w:w="2792"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Enforce monthly reporting by improving the reporting templates.</w:t>
            </w:r>
          </w:p>
        </w:tc>
        <w:tc>
          <w:tcPr>
            <w:tcW w:w="144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Dec  2011</w:t>
            </w:r>
          </w:p>
        </w:tc>
        <w:tc>
          <w:tcPr>
            <w:tcW w:w="4904"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Default"/>
              <w:tabs>
                <w:tab w:val="center" w:pos="709"/>
              </w:tabs>
              <w:rPr>
                <w:rFonts w:ascii="Arial" w:hAnsi="Arial" w:cs="Arial"/>
                <w:sz w:val="18"/>
                <w:szCs w:val="18"/>
              </w:rPr>
            </w:pPr>
            <w:r w:rsidRPr="002C76C1">
              <w:rPr>
                <w:rFonts w:ascii="Arial" w:hAnsi="Arial" w:cs="Arial"/>
                <w:sz w:val="18"/>
                <w:szCs w:val="18"/>
              </w:rPr>
              <w:t>While some of the regions are complying with the monthly reporting, we have discovered that other regions have not complied.</w:t>
            </w:r>
          </w:p>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We are in the process of implementing disciplinary measures.</w:t>
            </w:r>
          </w:p>
        </w:tc>
      </w:tr>
      <w:tr w:rsidR="008D45FE" w:rsidRPr="002C76C1" w:rsidTr="00296C19">
        <w:tc>
          <w:tcPr>
            <w:tcW w:w="2792"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Compliance and  Inspectorate unit to conduct random checking</w:t>
            </w:r>
          </w:p>
        </w:tc>
        <w:tc>
          <w:tcPr>
            <w:tcW w:w="144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May 2012</w:t>
            </w:r>
          </w:p>
        </w:tc>
        <w:tc>
          <w:tcPr>
            <w:tcW w:w="4904"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The compliance unit is currently testing compliance throughout the department.</w:t>
            </w:r>
          </w:p>
        </w:tc>
      </w:tr>
    </w:tbl>
    <w:p w:rsidR="008D45FE" w:rsidRPr="002C76C1" w:rsidRDefault="008D45FE" w:rsidP="008D45FE">
      <w:pPr>
        <w:tabs>
          <w:tab w:val="center" w:pos="709"/>
        </w:tabs>
        <w:rPr>
          <w:i/>
          <w:iCs/>
        </w:rPr>
      </w:pPr>
    </w:p>
    <w:p w:rsidR="008D45FE" w:rsidRPr="002C76C1" w:rsidRDefault="008D45FE" w:rsidP="008D45FE">
      <w:pPr>
        <w:pStyle w:val="Heading2"/>
        <w:tabs>
          <w:tab w:val="center" w:pos="709"/>
        </w:tabs>
        <w:spacing w:before="0" w:after="120"/>
        <w:jc w:val="both"/>
        <w:rPr>
          <w:i w:val="0"/>
          <w:iCs w:val="0"/>
          <w:sz w:val="22"/>
          <w:szCs w:val="22"/>
        </w:rPr>
      </w:pPr>
      <w:r w:rsidRPr="002C76C1">
        <w:rPr>
          <w:i w:val="0"/>
          <w:iCs w:val="0"/>
          <w:sz w:val="22"/>
          <w:szCs w:val="22"/>
        </w:rPr>
        <w:t>Internal control deficiency</w:t>
      </w:r>
    </w:p>
    <w:p w:rsidR="008D45FE" w:rsidRPr="00AA4FC4" w:rsidRDefault="008D45FE" w:rsidP="008D45FE">
      <w:pPr>
        <w:pStyle w:val="Heading2"/>
        <w:tabs>
          <w:tab w:val="center" w:pos="709"/>
        </w:tabs>
        <w:autoSpaceDE w:val="0"/>
        <w:jc w:val="both"/>
        <w:rPr>
          <w:rStyle w:val="Emphasis"/>
          <w:b w:val="0"/>
          <w:bCs w:val="0"/>
          <w:i/>
          <w:lang w:val="en-GB"/>
        </w:rPr>
      </w:pPr>
      <w:r w:rsidRPr="00AA4FC4">
        <w:rPr>
          <w:rStyle w:val="Emphasis"/>
          <w:b w:val="0"/>
          <w:bCs w:val="0"/>
          <w:i/>
          <w:sz w:val="22"/>
          <w:szCs w:val="22"/>
          <w:lang w:val="en-GB"/>
        </w:rPr>
        <w:t>Financial and performance management</w:t>
      </w:r>
    </w:p>
    <w:p w:rsidR="008D45FE" w:rsidRPr="00AA4FC4" w:rsidRDefault="008D45FE" w:rsidP="008D45FE">
      <w:pPr>
        <w:pStyle w:val="NormalWeb"/>
        <w:tabs>
          <w:tab w:val="center" w:pos="709"/>
        </w:tabs>
        <w:jc w:val="both"/>
        <w:rPr>
          <w:rFonts w:ascii="Arial" w:hAnsi="Arial" w:cs="Arial"/>
          <w:i/>
        </w:rPr>
      </w:pPr>
    </w:p>
    <w:p w:rsidR="008D45FE" w:rsidRPr="00AA4FC4" w:rsidRDefault="008D45FE" w:rsidP="008D45FE">
      <w:pPr>
        <w:pStyle w:val="NormalWeb"/>
        <w:tabs>
          <w:tab w:val="center" w:pos="709"/>
        </w:tabs>
        <w:ind w:left="709" w:hanging="709"/>
        <w:jc w:val="both"/>
        <w:rPr>
          <w:rFonts w:ascii="Arial" w:hAnsi="Arial" w:cs="Arial"/>
          <w:i/>
          <w:iCs/>
          <w:sz w:val="22"/>
          <w:szCs w:val="22"/>
          <w:lang w:val="en-GB"/>
        </w:rPr>
      </w:pPr>
      <w:r>
        <w:rPr>
          <w:rFonts w:ascii="Arial" w:hAnsi="Arial" w:cs="Arial"/>
          <w:i/>
          <w:iCs/>
          <w:sz w:val="22"/>
          <w:szCs w:val="22"/>
          <w:lang w:val="en-GB"/>
        </w:rPr>
        <w:t>a)</w:t>
      </w:r>
      <w:r>
        <w:rPr>
          <w:rFonts w:ascii="Arial" w:hAnsi="Arial" w:cs="Arial"/>
          <w:i/>
          <w:iCs/>
          <w:sz w:val="22"/>
          <w:szCs w:val="22"/>
          <w:lang w:val="en-GB"/>
        </w:rPr>
        <w:tab/>
      </w:r>
      <w:r>
        <w:rPr>
          <w:rFonts w:ascii="Arial" w:hAnsi="Arial" w:cs="Arial"/>
          <w:i/>
          <w:iCs/>
          <w:sz w:val="22"/>
          <w:szCs w:val="22"/>
          <w:lang w:val="en-GB"/>
        </w:rPr>
        <w:tab/>
      </w:r>
      <w:r w:rsidRPr="00AA4FC4">
        <w:rPr>
          <w:rFonts w:ascii="Arial" w:hAnsi="Arial" w:cs="Arial"/>
          <w:i/>
          <w:iCs/>
          <w:sz w:val="22"/>
          <w:szCs w:val="22"/>
          <w:lang w:val="en-GB"/>
        </w:rPr>
        <w:t>The department did not effectively re</w:t>
      </w:r>
      <w:r w:rsidRPr="00AA4FC4">
        <w:rPr>
          <w:rFonts w:ascii="Arial" w:hAnsi="Arial" w:cs="Arial"/>
          <w:i/>
          <w:iCs/>
          <w:sz w:val="22"/>
          <w:szCs w:val="22"/>
        </w:rPr>
        <w:t>view and monitor compliance with applicable laws and regulations</w:t>
      </w:r>
      <w:r w:rsidRPr="00AA4FC4">
        <w:rPr>
          <w:rFonts w:ascii="Arial" w:hAnsi="Arial" w:cs="Arial"/>
          <w:i/>
          <w:iCs/>
          <w:sz w:val="22"/>
          <w:szCs w:val="22"/>
          <w:lang w:val="en-GB"/>
        </w:rPr>
        <w:t xml:space="preserve"> </w:t>
      </w:r>
    </w:p>
    <w:p w:rsidR="008D45FE" w:rsidRPr="00AA4FC4" w:rsidRDefault="008D45FE" w:rsidP="008D45FE">
      <w:pPr>
        <w:pStyle w:val="NormalWeb"/>
        <w:tabs>
          <w:tab w:val="center" w:pos="709"/>
        </w:tabs>
        <w:jc w:val="both"/>
        <w:rPr>
          <w:rFonts w:ascii="Arial" w:hAnsi="Arial" w:cs="Arial"/>
          <w:i/>
          <w:sz w:val="22"/>
          <w:szCs w:val="22"/>
          <w:lang w:val="en-GB"/>
        </w:rPr>
      </w:pPr>
    </w:p>
    <w:p w:rsidR="008D45FE" w:rsidRPr="00AA4FC4" w:rsidRDefault="008D45FE" w:rsidP="008D45FE">
      <w:pPr>
        <w:pStyle w:val="NormalWeb"/>
        <w:tabs>
          <w:tab w:val="center" w:pos="709"/>
        </w:tabs>
        <w:ind w:left="709" w:hanging="709"/>
        <w:jc w:val="both"/>
        <w:rPr>
          <w:rFonts w:ascii="Arial" w:hAnsi="Arial" w:cs="Arial"/>
          <w:i/>
          <w:sz w:val="22"/>
          <w:szCs w:val="22"/>
          <w:lang w:val="en-ZA"/>
        </w:rPr>
      </w:pPr>
      <w:r>
        <w:rPr>
          <w:rFonts w:ascii="Arial" w:hAnsi="Arial" w:cs="Arial"/>
          <w:i/>
          <w:sz w:val="22"/>
          <w:szCs w:val="22"/>
          <w:lang w:val="en-GB"/>
        </w:rPr>
        <w:t>b)</w:t>
      </w:r>
      <w:r>
        <w:rPr>
          <w:rFonts w:ascii="Arial" w:hAnsi="Arial" w:cs="Arial"/>
          <w:i/>
          <w:sz w:val="22"/>
          <w:szCs w:val="22"/>
          <w:lang w:val="en-GB"/>
        </w:rPr>
        <w:tab/>
      </w:r>
      <w:r>
        <w:rPr>
          <w:rFonts w:ascii="Arial" w:hAnsi="Arial" w:cs="Arial"/>
          <w:i/>
          <w:sz w:val="22"/>
          <w:szCs w:val="22"/>
          <w:lang w:val="en-GB"/>
        </w:rPr>
        <w:tab/>
      </w:r>
      <w:r w:rsidRPr="00AA4FC4">
        <w:rPr>
          <w:rFonts w:ascii="Arial" w:hAnsi="Arial" w:cs="Arial"/>
          <w:i/>
          <w:sz w:val="22"/>
          <w:szCs w:val="22"/>
          <w:lang w:val="en-GB"/>
        </w:rPr>
        <w:t>The department did not procure goods and services in accordance with the supply chain management requirements.</w:t>
      </w:r>
    </w:p>
    <w:p w:rsidR="008D45FE" w:rsidRPr="002C76C1" w:rsidRDefault="008D45FE" w:rsidP="008D45FE">
      <w:pPr>
        <w:pStyle w:val="Heading2"/>
        <w:tabs>
          <w:tab w:val="center" w:pos="709"/>
        </w:tabs>
        <w:spacing w:before="0" w:after="120"/>
        <w:rPr>
          <w:b w:val="0"/>
          <w:bCs w:val="0"/>
          <w:i w:val="0"/>
          <w:iCs w:val="0"/>
          <w:sz w:val="22"/>
          <w:szCs w:val="22"/>
        </w:rPr>
      </w:pPr>
    </w:p>
    <w:p w:rsidR="008D45FE" w:rsidRPr="00AA4FC4" w:rsidRDefault="008D45FE" w:rsidP="008D45FE">
      <w:pPr>
        <w:pStyle w:val="Heading2"/>
        <w:tabs>
          <w:tab w:val="center" w:pos="709"/>
        </w:tabs>
        <w:spacing w:before="0" w:after="120"/>
        <w:jc w:val="both"/>
        <w:rPr>
          <w:i w:val="0"/>
          <w:iCs w:val="0"/>
          <w:sz w:val="22"/>
          <w:szCs w:val="22"/>
        </w:rPr>
      </w:pPr>
      <w:r w:rsidRPr="00AA4FC4">
        <w:rPr>
          <w:i w:val="0"/>
          <w:iCs w:val="0"/>
          <w:sz w:val="22"/>
          <w:szCs w:val="22"/>
        </w:rPr>
        <w:t>Recommendation</w:t>
      </w:r>
    </w:p>
    <w:p w:rsidR="008D45FE" w:rsidRPr="00AA4FC4" w:rsidRDefault="008D45FE" w:rsidP="008D45FE">
      <w:pPr>
        <w:tabs>
          <w:tab w:val="center" w:pos="709"/>
        </w:tabs>
        <w:spacing w:after="120" w:line="260" w:lineRule="exact"/>
        <w:ind w:left="357" w:hanging="357"/>
        <w:rPr>
          <w:sz w:val="22"/>
          <w:szCs w:val="22"/>
        </w:rPr>
      </w:pPr>
      <w:r w:rsidRPr="00AA4FC4">
        <w:rPr>
          <w:sz w:val="22"/>
          <w:szCs w:val="22"/>
        </w:rPr>
        <w:t>a)</w:t>
      </w:r>
      <w:r w:rsidRPr="00AA4FC4">
        <w:rPr>
          <w:sz w:val="22"/>
          <w:szCs w:val="22"/>
        </w:rPr>
        <w:tab/>
        <w:t>A competitive bid process should be embarked upon as required by the PFMA and Treasury Regulations.  </w:t>
      </w:r>
    </w:p>
    <w:p w:rsidR="008D45FE" w:rsidRPr="00AA4FC4" w:rsidRDefault="008D45FE" w:rsidP="008D45FE">
      <w:pPr>
        <w:pStyle w:val="NormalWeb"/>
        <w:tabs>
          <w:tab w:val="center" w:pos="709"/>
        </w:tabs>
        <w:spacing w:after="120" w:line="260" w:lineRule="exact"/>
        <w:ind w:left="357" w:hanging="357"/>
        <w:rPr>
          <w:rFonts w:ascii="Arial" w:hAnsi="Arial" w:cs="Arial"/>
          <w:sz w:val="22"/>
          <w:szCs w:val="22"/>
        </w:rPr>
      </w:pPr>
      <w:r w:rsidRPr="00AA4FC4">
        <w:rPr>
          <w:rFonts w:ascii="Arial" w:hAnsi="Arial" w:cs="Arial"/>
          <w:sz w:val="22"/>
          <w:szCs w:val="22"/>
        </w:rPr>
        <w:t>b)</w:t>
      </w:r>
      <w:r w:rsidRPr="00AA4FC4">
        <w:rPr>
          <w:rFonts w:ascii="Arial" w:hAnsi="Arial" w:cs="Arial"/>
          <w:sz w:val="22"/>
          <w:szCs w:val="22"/>
        </w:rPr>
        <w:tab/>
        <w:t>The department must timeously update their prospective supplier list to include suppliers that can deliver services needed to avoid paying unnecessary fees.</w:t>
      </w:r>
    </w:p>
    <w:p w:rsidR="008D45FE" w:rsidRPr="00AA4FC4" w:rsidRDefault="008D45FE" w:rsidP="008D45FE">
      <w:pPr>
        <w:pStyle w:val="NormalWeb"/>
        <w:tabs>
          <w:tab w:val="center" w:pos="709"/>
        </w:tabs>
        <w:ind w:left="357" w:hanging="357"/>
        <w:jc w:val="both"/>
        <w:rPr>
          <w:rFonts w:ascii="Arial" w:hAnsi="Arial" w:cs="Arial"/>
          <w:sz w:val="22"/>
          <w:szCs w:val="22"/>
        </w:rPr>
      </w:pPr>
      <w:r w:rsidRPr="00AA4FC4">
        <w:rPr>
          <w:rFonts w:ascii="Arial" w:hAnsi="Arial" w:cs="Arial"/>
          <w:sz w:val="22"/>
          <w:szCs w:val="22"/>
        </w:rPr>
        <w:t>c)</w:t>
      </w:r>
      <w:r w:rsidRPr="00AA4FC4">
        <w:rPr>
          <w:rFonts w:ascii="Arial" w:hAnsi="Arial" w:cs="Arial"/>
          <w:sz w:val="22"/>
          <w:szCs w:val="22"/>
        </w:rPr>
        <w:tab/>
        <w:t xml:space="preserve">All purchases need to be approved prior to the receipt of goods and services either by way </w:t>
      </w:r>
      <w:r w:rsidRPr="00AA4FC4">
        <w:rPr>
          <w:rFonts w:ascii="Arial" w:hAnsi="Arial" w:cs="Arial"/>
          <w:sz w:val="22"/>
          <w:szCs w:val="22"/>
        </w:rPr>
        <w:lastRenderedPageBreak/>
        <w:t>of a governmental purchase order or via an internal memo.</w:t>
      </w:r>
    </w:p>
    <w:p w:rsidR="008D45FE" w:rsidRPr="00AA4FC4" w:rsidRDefault="008D45FE" w:rsidP="008D45FE">
      <w:pPr>
        <w:pStyle w:val="NormalWeb"/>
        <w:tabs>
          <w:tab w:val="center" w:pos="709"/>
        </w:tabs>
        <w:ind w:left="357" w:hanging="357"/>
        <w:jc w:val="both"/>
        <w:rPr>
          <w:rFonts w:ascii="Arial" w:hAnsi="Arial" w:cs="Arial"/>
          <w:sz w:val="22"/>
          <w:szCs w:val="22"/>
        </w:rPr>
      </w:pPr>
    </w:p>
    <w:p w:rsidR="008D45FE" w:rsidRPr="00AA4FC4" w:rsidRDefault="008D45FE" w:rsidP="008D45FE">
      <w:pPr>
        <w:pStyle w:val="NormalWeb"/>
        <w:tabs>
          <w:tab w:val="center" w:pos="709"/>
        </w:tabs>
        <w:ind w:left="360" w:hanging="360"/>
        <w:jc w:val="both"/>
        <w:rPr>
          <w:rFonts w:ascii="Arial" w:hAnsi="Arial" w:cs="Arial"/>
          <w:sz w:val="22"/>
          <w:szCs w:val="22"/>
        </w:rPr>
      </w:pPr>
      <w:r w:rsidRPr="00AA4FC4">
        <w:rPr>
          <w:rFonts w:ascii="Arial" w:hAnsi="Arial" w:cs="Arial"/>
          <w:sz w:val="22"/>
          <w:szCs w:val="22"/>
        </w:rPr>
        <w:t>d)</w:t>
      </w:r>
      <w:r w:rsidRPr="00AA4FC4">
        <w:rPr>
          <w:rFonts w:ascii="Arial" w:hAnsi="Arial" w:cs="Arial"/>
          <w:sz w:val="22"/>
          <w:szCs w:val="22"/>
        </w:rPr>
        <w:tab/>
        <w:t xml:space="preserve">The department should only use one stamp to indicate the date on which the invoice was received to avoid confusion. </w:t>
      </w:r>
    </w:p>
    <w:p w:rsidR="008D45FE" w:rsidRPr="00AA4FC4" w:rsidRDefault="008D45FE" w:rsidP="008D45FE">
      <w:pPr>
        <w:pStyle w:val="NormalWeb"/>
        <w:tabs>
          <w:tab w:val="center" w:pos="709"/>
        </w:tabs>
        <w:ind w:left="360"/>
        <w:jc w:val="both"/>
        <w:rPr>
          <w:rFonts w:ascii="Arial" w:hAnsi="Arial" w:cs="Arial"/>
          <w:sz w:val="22"/>
          <w:szCs w:val="22"/>
        </w:rPr>
      </w:pPr>
    </w:p>
    <w:p w:rsidR="008D45FE" w:rsidRPr="00AA4FC4" w:rsidRDefault="008D45FE" w:rsidP="008D45FE">
      <w:pPr>
        <w:pStyle w:val="NormalWeb"/>
        <w:widowControl/>
        <w:tabs>
          <w:tab w:val="center" w:pos="709"/>
        </w:tabs>
        <w:ind w:left="357"/>
        <w:jc w:val="both"/>
        <w:rPr>
          <w:rFonts w:ascii="Arial" w:hAnsi="Arial" w:cs="Arial"/>
          <w:sz w:val="22"/>
          <w:szCs w:val="22"/>
        </w:rPr>
      </w:pPr>
      <w:r>
        <w:rPr>
          <w:rFonts w:ascii="Arial" w:hAnsi="Arial" w:cs="Arial"/>
          <w:sz w:val="22"/>
          <w:szCs w:val="22"/>
        </w:rPr>
        <w:t xml:space="preserve">i) </w:t>
      </w:r>
      <w:r w:rsidRPr="00AA4FC4">
        <w:rPr>
          <w:rFonts w:ascii="Arial" w:hAnsi="Arial" w:cs="Arial"/>
          <w:sz w:val="22"/>
          <w:szCs w:val="22"/>
        </w:rPr>
        <w:t xml:space="preserve">All planned procurement above R500 000,00 should be reported to National Treasury in line with Instruction Note 32. </w:t>
      </w:r>
    </w:p>
    <w:p w:rsidR="008D45FE" w:rsidRPr="00AA4FC4" w:rsidRDefault="008D45FE" w:rsidP="008D45FE">
      <w:pPr>
        <w:pStyle w:val="ListParagraph"/>
        <w:tabs>
          <w:tab w:val="center" w:pos="709"/>
        </w:tabs>
        <w:rPr>
          <w:rFonts w:ascii="Arial" w:hAnsi="Arial" w:cs="Arial"/>
          <w:sz w:val="22"/>
          <w:szCs w:val="22"/>
        </w:rPr>
      </w:pPr>
    </w:p>
    <w:p w:rsidR="008D45FE" w:rsidRPr="00346280" w:rsidRDefault="008D45FE" w:rsidP="008D45FE">
      <w:pPr>
        <w:tabs>
          <w:tab w:val="center" w:pos="709"/>
        </w:tabs>
        <w:spacing w:after="120" w:line="260" w:lineRule="exact"/>
        <w:ind w:left="357"/>
        <w:rPr>
          <w:sz w:val="22"/>
          <w:szCs w:val="22"/>
        </w:rPr>
      </w:pPr>
      <w:r>
        <w:rPr>
          <w:sz w:val="22"/>
          <w:szCs w:val="22"/>
        </w:rPr>
        <w:t xml:space="preserve">ii)  </w:t>
      </w:r>
      <w:r w:rsidRPr="00346280">
        <w:rPr>
          <w:sz w:val="22"/>
          <w:szCs w:val="22"/>
        </w:rPr>
        <w:t>A post-performance assessment of procurement should be performed in order to determine if the utilisation of the resources of the institutions were effective, efficient and transparent as required in terms of TR10.1.2.</w:t>
      </w:r>
    </w:p>
    <w:p w:rsidR="008D45FE" w:rsidRPr="002C76C1" w:rsidRDefault="008D45FE" w:rsidP="008D45FE">
      <w:pPr>
        <w:tabs>
          <w:tab w:val="center" w:pos="709"/>
        </w:tabs>
        <w:spacing w:after="120" w:line="260" w:lineRule="exact"/>
        <w:rPr>
          <w:sz w:val="22"/>
          <w:szCs w:val="22"/>
        </w:rPr>
      </w:pPr>
    </w:p>
    <w:p w:rsidR="008D45FE" w:rsidRPr="002C76C1" w:rsidRDefault="008D45FE" w:rsidP="008D45FE">
      <w:pPr>
        <w:pStyle w:val="ListParagraph"/>
        <w:tabs>
          <w:tab w:val="center" w:pos="709"/>
        </w:tabs>
        <w:spacing w:after="120" w:line="260" w:lineRule="exact"/>
        <w:ind w:left="357" w:hanging="357"/>
        <w:rPr>
          <w:rFonts w:ascii="Arial" w:hAnsi="Arial" w:cs="Arial"/>
          <w:b/>
          <w:bCs/>
          <w:sz w:val="22"/>
          <w:szCs w:val="22"/>
        </w:rPr>
      </w:pPr>
      <w:r w:rsidRPr="002C76C1">
        <w:rPr>
          <w:rFonts w:ascii="Arial" w:hAnsi="Arial" w:cs="Arial"/>
          <w:b/>
          <w:bCs/>
          <w:sz w:val="22"/>
          <w:szCs w:val="22"/>
        </w:rPr>
        <w:t>Management response</w:t>
      </w:r>
    </w:p>
    <w:p w:rsidR="008D45FE" w:rsidRPr="002C76C1" w:rsidRDefault="008D45FE" w:rsidP="008D45FE">
      <w:pPr>
        <w:tabs>
          <w:tab w:val="center" w:pos="709"/>
        </w:tabs>
        <w:spacing w:after="120" w:line="260" w:lineRule="exact"/>
        <w:ind w:left="357" w:hanging="357"/>
        <w:rPr>
          <w:sz w:val="22"/>
          <w:szCs w:val="22"/>
        </w:rPr>
      </w:pPr>
      <w:r w:rsidRPr="002C76C1">
        <w:rPr>
          <w:sz w:val="22"/>
          <w:szCs w:val="22"/>
        </w:rPr>
        <w:t>a)</w:t>
      </w:r>
      <w:r w:rsidRPr="002C76C1">
        <w:rPr>
          <w:sz w:val="22"/>
          <w:szCs w:val="22"/>
        </w:rPr>
        <w:tab/>
        <w:t xml:space="preserve">I am in agreement with the finding for the following reasons: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28"/>
        <w:gridCol w:w="1500"/>
        <w:gridCol w:w="59"/>
        <w:gridCol w:w="1111"/>
        <w:gridCol w:w="14"/>
        <w:gridCol w:w="9"/>
      </w:tblGrid>
      <w:tr w:rsidR="008D45FE" w:rsidRPr="002C76C1" w:rsidTr="00296C19">
        <w:trPr>
          <w:gridAfter w:val="2"/>
          <w:wAfter w:w="23" w:type="dxa"/>
        </w:trPr>
        <w:tc>
          <w:tcPr>
            <w:tcW w:w="5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DESCRIPTION</w:t>
            </w:r>
          </w:p>
        </w:tc>
        <w:tc>
          <w:tcPr>
            <w:tcW w:w="267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RESPONSE</w:t>
            </w:r>
          </w:p>
        </w:tc>
      </w:tr>
      <w:tr w:rsidR="008D45FE" w:rsidRPr="002C76C1" w:rsidTr="00296C19">
        <w:trPr>
          <w:gridAfter w:val="2"/>
          <w:wAfter w:w="23" w:type="dxa"/>
        </w:trPr>
        <w:tc>
          <w:tcPr>
            <w:tcW w:w="5528"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Corrective action to be taken</w:t>
            </w:r>
          </w:p>
        </w:tc>
        <w:tc>
          <w:tcPr>
            <w:tcW w:w="2670" w:type="dxa"/>
            <w:gridSpan w:val="3"/>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Remove Events Management from Motseng Facilities Management Contract.</w:t>
            </w:r>
          </w:p>
        </w:tc>
      </w:tr>
      <w:tr w:rsidR="008D45FE" w:rsidRPr="002C76C1" w:rsidTr="00296C19">
        <w:trPr>
          <w:gridAfter w:val="2"/>
          <w:wAfter w:w="23" w:type="dxa"/>
        </w:trPr>
        <w:tc>
          <w:tcPr>
            <w:tcW w:w="5528" w:type="dxa"/>
            <w:vMerge w:val="restart"/>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Does the finding affect an amount disclosed in the financial statements</w:t>
            </w:r>
          </w:p>
        </w:tc>
        <w:tc>
          <w:tcPr>
            <w:tcW w:w="150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Yes</w:t>
            </w:r>
          </w:p>
        </w:tc>
        <w:tc>
          <w:tcPr>
            <w:tcW w:w="1170" w:type="dxa"/>
            <w:gridSpan w:val="2"/>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No</w:t>
            </w:r>
          </w:p>
        </w:tc>
      </w:tr>
      <w:tr w:rsidR="008D45FE" w:rsidRPr="002C76C1" w:rsidTr="00296C19">
        <w:trPr>
          <w:gridAfter w:val="2"/>
          <w:wAfter w:w="23" w:type="dxa"/>
        </w:trPr>
        <w:tc>
          <w:tcPr>
            <w:tcW w:w="5528" w:type="dxa"/>
            <w:vMerge/>
            <w:tcBorders>
              <w:top w:val="single" w:sz="4" w:space="0" w:color="auto"/>
              <w:left w:val="single" w:sz="4" w:space="0" w:color="auto"/>
              <w:bottom w:val="single" w:sz="4" w:space="0" w:color="auto"/>
              <w:right w:val="single" w:sz="4" w:space="0" w:color="auto"/>
            </w:tcBorders>
            <w:vAlign w:val="center"/>
            <w:hideMark/>
          </w:tcPr>
          <w:p w:rsidR="008D45FE" w:rsidRPr="002C76C1" w:rsidRDefault="008D45FE" w:rsidP="00296C19">
            <w:pPr>
              <w:tabs>
                <w:tab w:val="center" w:pos="709"/>
              </w:tabs>
              <w:rPr>
                <w:sz w:val="18"/>
                <w:szCs w:val="18"/>
                <w:lang w:val="en-ZA" w:eastAsia="en-ZA"/>
              </w:rPr>
            </w:pPr>
          </w:p>
        </w:tc>
        <w:tc>
          <w:tcPr>
            <w:tcW w:w="1500" w:type="dxa"/>
            <w:tcBorders>
              <w:top w:val="single" w:sz="4" w:space="0" w:color="auto"/>
              <w:left w:val="single" w:sz="4" w:space="0" w:color="auto"/>
              <w:bottom w:val="single" w:sz="4" w:space="0" w:color="auto"/>
              <w:right w:val="single" w:sz="4" w:space="0" w:color="auto"/>
            </w:tcBorders>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170" w:type="dxa"/>
            <w:gridSpan w:val="2"/>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No</w:t>
            </w:r>
          </w:p>
        </w:tc>
      </w:tr>
      <w:tr w:rsidR="008D45FE" w:rsidRPr="002C76C1" w:rsidTr="00296C19">
        <w:trPr>
          <w:gridAfter w:val="2"/>
          <w:wAfter w:w="23" w:type="dxa"/>
        </w:trPr>
        <w:tc>
          <w:tcPr>
            <w:tcW w:w="5528"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If yes, what corrections will be made to the population</w:t>
            </w:r>
          </w:p>
        </w:tc>
        <w:tc>
          <w:tcPr>
            <w:tcW w:w="2670" w:type="dxa"/>
            <w:gridSpan w:val="3"/>
            <w:tcBorders>
              <w:top w:val="single" w:sz="4" w:space="0" w:color="auto"/>
              <w:left w:val="single" w:sz="4" w:space="0" w:color="auto"/>
              <w:bottom w:val="single" w:sz="4" w:space="0" w:color="auto"/>
              <w:right w:val="single" w:sz="4" w:space="0" w:color="auto"/>
            </w:tcBorders>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2"/>
          <w:wAfter w:w="23" w:type="dxa"/>
        </w:trPr>
        <w:tc>
          <w:tcPr>
            <w:tcW w:w="5528"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 xml:space="preserve">If yes and no corrections will be made, the reason why such a conclusion has been reached should be indicated. </w:t>
            </w:r>
          </w:p>
        </w:tc>
        <w:tc>
          <w:tcPr>
            <w:tcW w:w="2670" w:type="dxa"/>
            <w:gridSpan w:val="3"/>
            <w:tcBorders>
              <w:top w:val="single" w:sz="4" w:space="0" w:color="auto"/>
              <w:left w:val="single" w:sz="4" w:space="0" w:color="auto"/>
              <w:bottom w:val="single" w:sz="4" w:space="0" w:color="auto"/>
              <w:right w:val="single" w:sz="4" w:space="0" w:color="auto"/>
            </w:tcBorders>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2"/>
          <w:wAfter w:w="23" w:type="dxa"/>
        </w:trPr>
        <w:tc>
          <w:tcPr>
            <w:tcW w:w="5528"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Position of official responsible to take corrective actions</w:t>
            </w:r>
          </w:p>
        </w:tc>
        <w:tc>
          <w:tcPr>
            <w:tcW w:w="2670" w:type="dxa"/>
            <w:gridSpan w:val="3"/>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Chief Director: Prestige</w:t>
            </w:r>
          </w:p>
        </w:tc>
      </w:tr>
      <w:tr w:rsidR="008D45FE" w:rsidRPr="002C76C1" w:rsidTr="00296C19">
        <w:trPr>
          <w:gridAfter w:val="2"/>
          <w:wAfter w:w="23" w:type="dxa"/>
        </w:trPr>
        <w:tc>
          <w:tcPr>
            <w:tcW w:w="5528"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Estimated completion date for corrective action</w:t>
            </w:r>
          </w:p>
        </w:tc>
        <w:tc>
          <w:tcPr>
            <w:tcW w:w="2670" w:type="dxa"/>
            <w:gridSpan w:val="3"/>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01 August 2012</w:t>
            </w:r>
          </w:p>
        </w:tc>
      </w:tr>
      <w:tr w:rsidR="008D45FE" w:rsidRPr="002C76C1" w:rsidTr="00296C19">
        <w:tc>
          <w:tcPr>
            <w:tcW w:w="5528" w:type="dxa"/>
            <w:vMerge w:val="restart"/>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Does management agree with the root cause indicated</w:t>
            </w:r>
          </w:p>
        </w:tc>
        <w:tc>
          <w:tcPr>
            <w:tcW w:w="1559" w:type="dxa"/>
            <w:gridSpan w:val="2"/>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b/>
                <w:bCs/>
                <w:sz w:val="18"/>
                <w:szCs w:val="18"/>
                <w:lang w:eastAsia="en-ZA"/>
              </w:rPr>
              <w:t>Yes</w:t>
            </w:r>
          </w:p>
        </w:tc>
        <w:tc>
          <w:tcPr>
            <w:tcW w:w="1134" w:type="dxa"/>
            <w:gridSpan w:val="3"/>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b/>
                <w:bCs/>
                <w:sz w:val="18"/>
                <w:szCs w:val="18"/>
                <w:lang w:eastAsia="en-ZA"/>
              </w:rPr>
              <w:t>No</w:t>
            </w:r>
          </w:p>
        </w:tc>
      </w:tr>
      <w:tr w:rsidR="008D45FE" w:rsidRPr="002C76C1" w:rsidTr="00296C19">
        <w:tc>
          <w:tcPr>
            <w:tcW w:w="5528" w:type="dxa"/>
            <w:vMerge/>
            <w:tcBorders>
              <w:top w:val="single" w:sz="4" w:space="0" w:color="auto"/>
              <w:left w:val="single" w:sz="4" w:space="0" w:color="auto"/>
              <w:bottom w:val="single" w:sz="4" w:space="0" w:color="auto"/>
              <w:right w:val="single" w:sz="4" w:space="0" w:color="auto"/>
            </w:tcBorders>
            <w:vAlign w:val="center"/>
            <w:hideMark/>
          </w:tcPr>
          <w:p w:rsidR="008D45FE" w:rsidRPr="002C76C1" w:rsidRDefault="008D45FE" w:rsidP="00296C19">
            <w:pPr>
              <w:tabs>
                <w:tab w:val="center" w:pos="709"/>
              </w:tabs>
              <w:rPr>
                <w:sz w:val="18"/>
                <w:szCs w:val="18"/>
                <w:lang w:val="en-ZA" w:eastAsia="en-ZA"/>
              </w:rPr>
            </w:pPr>
          </w:p>
        </w:tc>
        <w:tc>
          <w:tcPr>
            <w:tcW w:w="1559" w:type="dxa"/>
            <w:gridSpan w:val="2"/>
            <w:tcBorders>
              <w:top w:val="single" w:sz="4" w:space="0" w:color="auto"/>
              <w:left w:val="single" w:sz="4" w:space="0" w:color="auto"/>
              <w:bottom w:val="single" w:sz="4" w:space="0" w:color="auto"/>
              <w:right w:val="single" w:sz="4" w:space="0" w:color="auto"/>
            </w:tcBorders>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134" w:type="dxa"/>
            <w:gridSpan w:val="3"/>
            <w:tcBorders>
              <w:top w:val="single" w:sz="4" w:space="0" w:color="auto"/>
              <w:left w:val="single" w:sz="4" w:space="0" w:color="auto"/>
              <w:bottom w:val="single" w:sz="4" w:space="0" w:color="auto"/>
              <w:right w:val="single" w:sz="4" w:space="0" w:color="auto"/>
            </w:tcBorders>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1"/>
          <w:wAfter w:w="9" w:type="dxa"/>
        </w:trPr>
        <w:tc>
          <w:tcPr>
            <w:tcW w:w="5528"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If management does not agree with the root cause indicated, please provide the root cause according to management.</w:t>
            </w:r>
          </w:p>
        </w:tc>
        <w:tc>
          <w:tcPr>
            <w:tcW w:w="1559" w:type="dxa"/>
            <w:gridSpan w:val="2"/>
            <w:tcBorders>
              <w:top w:val="single" w:sz="4" w:space="0" w:color="auto"/>
              <w:left w:val="single" w:sz="4" w:space="0" w:color="auto"/>
              <w:bottom w:val="single" w:sz="4" w:space="0" w:color="auto"/>
              <w:right w:val="single" w:sz="4" w:space="0" w:color="auto"/>
            </w:tcBorders>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125" w:type="dxa"/>
            <w:gridSpan w:val="2"/>
            <w:tcBorders>
              <w:top w:val="nil"/>
              <w:bottom w:val="single" w:sz="4" w:space="0" w:color="auto"/>
            </w:tcBorders>
            <w:shd w:val="clear" w:color="auto" w:fill="auto"/>
          </w:tcPr>
          <w:p w:rsidR="008D45FE" w:rsidRPr="002C76C1" w:rsidRDefault="008D45FE" w:rsidP="00296C19">
            <w:pPr>
              <w:tabs>
                <w:tab w:val="center" w:pos="709"/>
              </w:tabs>
              <w:spacing w:after="200" w:line="276" w:lineRule="auto"/>
            </w:pPr>
          </w:p>
        </w:tc>
      </w:tr>
    </w:tbl>
    <w:p w:rsidR="008D45FE" w:rsidRPr="002C76C1" w:rsidRDefault="008D45FE" w:rsidP="008D45FE">
      <w:pPr>
        <w:pStyle w:val="ListParagraph"/>
        <w:keepNext/>
        <w:tabs>
          <w:tab w:val="center" w:pos="709"/>
        </w:tabs>
        <w:spacing w:line="260" w:lineRule="exact"/>
        <w:ind w:left="360"/>
        <w:jc w:val="both"/>
        <w:rPr>
          <w:rFonts w:ascii="Arial" w:hAnsi="Arial" w:cs="Arial"/>
          <w:b/>
          <w:bCs/>
          <w:sz w:val="22"/>
          <w:szCs w:val="22"/>
        </w:rPr>
      </w:pPr>
    </w:p>
    <w:p w:rsidR="008D45FE" w:rsidRPr="002C76C1" w:rsidRDefault="008D45FE" w:rsidP="008D45FE">
      <w:pPr>
        <w:tabs>
          <w:tab w:val="center" w:pos="709"/>
        </w:tabs>
        <w:spacing w:after="120" w:line="260" w:lineRule="exact"/>
        <w:ind w:left="357" w:hanging="357"/>
        <w:rPr>
          <w:i/>
          <w:iCs/>
          <w:sz w:val="22"/>
          <w:szCs w:val="22"/>
        </w:rPr>
      </w:pPr>
      <w:r w:rsidRPr="002C76C1">
        <w:rPr>
          <w:i/>
          <w:iCs/>
          <w:sz w:val="22"/>
          <w:szCs w:val="22"/>
        </w:rPr>
        <w:tab/>
        <w:t>Name:</w:t>
      </w:r>
      <w:r w:rsidRPr="002C76C1">
        <w:rPr>
          <w:rFonts w:eastAsia="Arial Unicode MS"/>
          <w:sz w:val="22"/>
          <w:szCs w:val="22"/>
        </w:rPr>
        <w:t xml:space="preserve">   Bassie Kgasoane</w:t>
      </w:r>
    </w:p>
    <w:p w:rsidR="008D45FE" w:rsidRPr="002C76C1" w:rsidRDefault="008D45FE" w:rsidP="008D45FE">
      <w:pPr>
        <w:tabs>
          <w:tab w:val="center" w:pos="709"/>
        </w:tabs>
        <w:spacing w:after="120" w:line="260" w:lineRule="exact"/>
        <w:ind w:left="357"/>
        <w:rPr>
          <w:sz w:val="22"/>
          <w:szCs w:val="22"/>
        </w:rPr>
      </w:pPr>
      <w:r w:rsidRPr="002C76C1">
        <w:rPr>
          <w:i/>
          <w:iCs/>
          <w:sz w:val="22"/>
          <w:szCs w:val="22"/>
        </w:rPr>
        <w:t xml:space="preserve">Position:  </w:t>
      </w:r>
      <w:r w:rsidRPr="002C76C1">
        <w:rPr>
          <w:rFonts w:eastAsia="Arial Unicode MS"/>
          <w:sz w:val="22"/>
          <w:szCs w:val="22"/>
        </w:rPr>
        <w:t>Chief Director: Prestige</w:t>
      </w:r>
    </w:p>
    <w:p w:rsidR="008D45FE" w:rsidRDefault="008D45FE" w:rsidP="008D45FE">
      <w:pPr>
        <w:tabs>
          <w:tab w:val="center" w:pos="709"/>
        </w:tabs>
        <w:spacing w:after="120" w:line="260" w:lineRule="exact"/>
        <w:ind w:left="357"/>
        <w:rPr>
          <w:sz w:val="22"/>
          <w:szCs w:val="22"/>
        </w:rPr>
      </w:pPr>
      <w:r w:rsidRPr="002C76C1">
        <w:rPr>
          <w:i/>
          <w:iCs/>
          <w:sz w:val="22"/>
          <w:szCs w:val="22"/>
        </w:rPr>
        <w:t xml:space="preserve">Date: </w:t>
      </w:r>
      <w:r w:rsidRPr="002C76C1">
        <w:rPr>
          <w:sz w:val="22"/>
          <w:szCs w:val="22"/>
        </w:rPr>
        <w:t>20 June 2012</w:t>
      </w:r>
    </w:p>
    <w:p w:rsidR="008D45FE" w:rsidRPr="002C76C1" w:rsidRDefault="008D45FE" w:rsidP="008D45FE">
      <w:pPr>
        <w:tabs>
          <w:tab w:val="center" w:pos="709"/>
        </w:tabs>
        <w:spacing w:after="120" w:line="260" w:lineRule="exact"/>
        <w:ind w:left="357"/>
        <w:rPr>
          <w:sz w:val="22"/>
          <w:szCs w:val="22"/>
        </w:rPr>
      </w:pPr>
    </w:p>
    <w:p w:rsidR="008D45FE" w:rsidRPr="002C76C1" w:rsidRDefault="008D45FE" w:rsidP="008D45FE">
      <w:pPr>
        <w:keepNext/>
        <w:tabs>
          <w:tab w:val="center" w:pos="709"/>
        </w:tabs>
        <w:spacing w:after="120" w:line="260" w:lineRule="exact"/>
        <w:ind w:left="357" w:hanging="357"/>
        <w:rPr>
          <w:b/>
          <w:bCs/>
          <w:sz w:val="22"/>
          <w:szCs w:val="22"/>
        </w:rPr>
      </w:pPr>
      <w:r w:rsidRPr="002C76C1">
        <w:rPr>
          <w:sz w:val="22"/>
          <w:szCs w:val="22"/>
        </w:rPr>
        <w:t>b)</w:t>
      </w:r>
      <w:r w:rsidRPr="002C76C1">
        <w:rPr>
          <w:sz w:val="22"/>
          <w:szCs w:val="22"/>
        </w:rPr>
        <w:tab/>
        <w:t xml:space="preserve">I am not in agreement with the finding for the following reasons: </w:t>
      </w:r>
    </w:p>
    <w:p w:rsidR="008D45FE" w:rsidRPr="002C76C1" w:rsidRDefault="008D45FE" w:rsidP="008D45FE">
      <w:pPr>
        <w:keepNext/>
        <w:tabs>
          <w:tab w:val="center" w:pos="709"/>
        </w:tabs>
        <w:spacing w:after="120" w:line="260" w:lineRule="exact"/>
        <w:ind w:left="357"/>
        <w:rPr>
          <w:b/>
          <w:bCs/>
          <w:sz w:val="22"/>
          <w:szCs w:val="22"/>
        </w:rPr>
      </w:pPr>
    </w:p>
    <w:p w:rsidR="008D45FE" w:rsidRPr="002C76C1" w:rsidRDefault="008D45FE" w:rsidP="008D45FE">
      <w:pPr>
        <w:keepNext/>
        <w:tabs>
          <w:tab w:val="center" w:pos="709"/>
        </w:tabs>
        <w:spacing w:after="120" w:line="260" w:lineRule="exact"/>
        <w:ind w:left="357"/>
        <w:rPr>
          <w:sz w:val="22"/>
          <w:szCs w:val="22"/>
        </w:rPr>
      </w:pPr>
      <w:r w:rsidRPr="002C76C1">
        <w:rPr>
          <w:sz w:val="22"/>
          <w:szCs w:val="22"/>
        </w:rPr>
        <w:t>The Department does not deal with procurement of service providers and does not have a supplier database. This is the responsibility of Motseng Facilities Management and the Department does not get involved in their procurement processes.</w:t>
      </w:r>
    </w:p>
    <w:p w:rsidR="008D45FE" w:rsidRPr="002C76C1" w:rsidRDefault="008D45FE" w:rsidP="008D45FE">
      <w:pPr>
        <w:keepNext/>
        <w:tabs>
          <w:tab w:val="center" w:pos="709"/>
        </w:tabs>
        <w:spacing w:after="120" w:line="260" w:lineRule="exact"/>
        <w:ind w:left="357"/>
        <w:rPr>
          <w:b/>
          <w:bCs/>
          <w:sz w:val="22"/>
          <w:szCs w:val="22"/>
        </w:rPr>
      </w:pPr>
    </w:p>
    <w:p w:rsidR="008D45FE" w:rsidRPr="002C76C1" w:rsidRDefault="008D45FE" w:rsidP="008D45FE">
      <w:pPr>
        <w:tabs>
          <w:tab w:val="center" w:pos="709"/>
        </w:tabs>
        <w:spacing w:after="120" w:line="260" w:lineRule="exact"/>
        <w:ind w:left="357"/>
        <w:rPr>
          <w:i/>
          <w:iCs/>
          <w:sz w:val="22"/>
          <w:szCs w:val="22"/>
        </w:rPr>
      </w:pPr>
      <w:r w:rsidRPr="002C76C1">
        <w:rPr>
          <w:i/>
          <w:iCs/>
          <w:sz w:val="22"/>
          <w:szCs w:val="22"/>
        </w:rPr>
        <w:t>Name:</w:t>
      </w:r>
      <w:r w:rsidRPr="002C76C1">
        <w:rPr>
          <w:rFonts w:eastAsia="Arial Unicode MS"/>
          <w:sz w:val="22"/>
          <w:szCs w:val="22"/>
        </w:rPr>
        <w:t xml:space="preserve">   Bassie Kgasoane</w:t>
      </w:r>
    </w:p>
    <w:p w:rsidR="008D45FE" w:rsidRPr="002C76C1" w:rsidRDefault="008D45FE" w:rsidP="008D45FE">
      <w:pPr>
        <w:tabs>
          <w:tab w:val="center" w:pos="709"/>
        </w:tabs>
        <w:spacing w:after="120" w:line="260" w:lineRule="exact"/>
        <w:ind w:left="357"/>
        <w:rPr>
          <w:sz w:val="22"/>
          <w:szCs w:val="22"/>
        </w:rPr>
      </w:pPr>
      <w:r w:rsidRPr="002C76C1">
        <w:rPr>
          <w:i/>
          <w:iCs/>
          <w:sz w:val="22"/>
          <w:szCs w:val="22"/>
        </w:rPr>
        <w:t xml:space="preserve">Position:  </w:t>
      </w:r>
      <w:r w:rsidRPr="002C76C1">
        <w:rPr>
          <w:sz w:val="22"/>
          <w:szCs w:val="22"/>
        </w:rPr>
        <w:t>Chief Director: Prestige</w:t>
      </w:r>
    </w:p>
    <w:p w:rsidR="008D45FE" w:rsidRPr="002C76C1" w:rsidRDefault="008D45FE" w:rsidP="008D45FE">
      <w:pPr>
        <w:tabs>
          <w:tab w:val="center" w:pos="709"/>
        </w:tabs>
        <w:spacing w:after="120" w:line="260" w:lineRule="exact"/>
        <w:ind w:left="357"/>
        <w:rPr>
          <w:sz w:val="22"/>
          <w:szCs w:val="22"/>
        </w:rPr>
      </w:pPr>
      <w:r w:rsidRPr="002C76C1">
        <w:rPr>
          <w:i/>
          <w:iCs/>
          <w:sz w:val="22"/>
          <w:szCs w:val="22"/>
        </w:rPr>
        <w:t xml:space="preserve">Date: </w:t>
      </w:r>
      <w:r w:rsidRPr="002C76C1">
        <w:rPr>
          <w:sz w:val="22"/>
          <w:szCs w:val="22"/>
        </w:rPr>
        <w:t>20 June 2012</w:t>
      </w:r>
    </w:p>
    <w:p w:rsidR="008D45FE" w:rsidRPr="002C76C1" w:rsidRDefault="008D45FE" w:rsidP="008D45FE">
      <w:pPr>
        <w:tabs>
          <w:tab w:val="center" w:pos="709"/>
        </w:tabs>
        <w:spacing w:after="120" w:line="260" w:lineRule="exact"/>
        <w:ind w:left="357" w:hanging="357"/>
        <w:rPr>
          <w:sz w:val="22"/>
          <w:szCs w:val="22"/>
        </w:rPr>
      </w:pPr>
      <w:r w:rsidRPr="002C76C1">
        <w:rPr>
          <w:sz w:val="22"/>
          <w:szCs w:val="22"/>
        </w:rPr>
        <w:lastRenderedPageBreak/>
        <w:t>c)</w:t>
      </w:r>
      <w:r w:rsidRPr="002C76C1">
        <w:rPr>
          <w:sz w:val="22"/>
          <w:szCs w:val="22"/>
        </w:rPr>
        <w:tab/>
        <w:t xml:space="preserve">I am in agreement with the finding for the following reasons: </w:t>
      </w:r>
    </w:p>
    <w:p w:rsidR="008D45FE" w:rsidRPr="002C76C1" w:rsidRDefault="008D45FE" w:rsidP="008D45FE">
      <w:pPr>
        <w:tabs>
          <w:tab w:val="center" w:pos="709"/>
        </w:tabs>
        <w:spacing w:after="120" w:line="260" w:lineRule="exact"/>
        <w:ind w:left="357" w:hanging="357"/>
        <w:rPr>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090"/>
        <w:gridCol w:w="1080"/>
        <w:gridCol w:w="1170"/>
      </w:tblGrid>
      <w:tr w:rsidR="008D45FE" w:rsidRPr="002C76C1" w:rsidTr="00296C19">
        <w:tc>
          <w:tcPr>
            <w:tcW w:w="6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DESCRIPTION</w:t>
            </w:r>
          </w:p>
        </w:tc>
        <w:tc>
          <w:tcPr>
            <w:tcW w:w="22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RESPONSE</w:t>
            </w:r>
          </w:p>
        </w:tc>
      </w:tr>
      <w:tr w:rsidR="008D45FE" w:rsidRPr="002C76C1" w:rsidTr="00296C19">
        <w:tc>
          <w:tcPr>
            <w:tcW w:w="609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Corrective action to be taken</w:t>
            </w:r>
          </w:p>
        </w:tc>
        <w:tc>
          <w:tcPr>
            <w:tcW w:w="2250" w:type="dxa"/>
            <w:gridSpan w:val="2"/>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The order will be issued before the service is rendered.</w:t>
            </w:r>
          </w:p>
        </w:tc>
      </w:tr>
      <w:tr w:rsidR="008D45FE" w:rsidRPr="002C76C1" w:rsidTr="00296C19">
        <w:tc>
          <w:tcPr>
            <w:tcW w:w="6090" w:type="dxa"/>
            <w:vMerge w:val="restart"/>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Does the finding affect an amount disclosed in the financial statements</w:t>
            </w:r>
          </w:p>
        </w:tc>
        <w:tc>
          <w:tcPr>
            <w:tcW w:w="108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Yes</w:t>
            </w:r>
          </w:p>
        </w:tc>
        <w:tc>
          <w:tcPr>
            <w:tcW w:w="117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No</w:t>
            </w:r>
          </w:p>
        </w:tc>
      </w:tr>
      <w:tr w:rsidR="008D45FE" w:rsidRPr="002C76C1" w:rsidTr="00296C19">
        <w:tc>
          <w:tcPr>
            <w:tcW w:w="6090" w:type="dxa"/>
            <w:vMerge/>
            <w:tcBorders>
              <w:top w:val="single" w:sz="4" w:space="0" w:color="auto"/>
              <w:left w:val="single" w:sz="4" w:space="0" w:color="auto"/>
              <w:bottom w:val="single" w:sz="4" w:space="0" w:color="auto"/>
              <w:right w:val="single" w:sz="4" w:space="0" w:color="auto"/>
            </w:tcBorders>
            <w:vAlign w:val="center"/>
            <w:hideMark/>
          </w:tcPr>
          <w:p w:rsidR="008D45FE" w:rsidRPr="002C76C1" w:rsidRDefault="008D45FE" w:rsidP="00296C19">
            <w:pPr>
              <w:tabs>
                <w:tab w:val="center" w:pos="709"/>
              </w:tabs>
              <w:rPr>
                <w:sz w:val="18"/>
                <w:szCs w:val="18"/>
                <w:lang w:val="en-ZA" w:eastAsia="en-ZA"/>
              </w:rPr>
            </w:pPr>
          </w:p>
        </w:tc>
        <w:tc>
          <w:tcPr>
            <w:tcW w:w="1080" w:type="dxa"/>
            <w:tcBorders>
              <w:top w:val="single" w:sz="4" w:space="0" w:color="auto"/>
              <w:left w:val="single" w:sz="4" w:space="0" w:color="auto"/>
              <w:bottom w:val="single" w:sz="4" w:space="0" w:color="auto"/>
              <w:right w:val="single" w:sz="4" w:space="0" w:color="auto"/>
            </w:tcBorders>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17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No</w:t>
            </w:r>
          </w:p>
        </w:tc>
      </w:tr>
      <w:tr w:rsidR="008D45FE" w:rsidRPr="002C76C1" w:rsidTr="00296C19">
        <w:tc>
          <w:tcPr>
            <w:tcW w:w="609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If yes, what corrections will be made to the population</w:t>
            </w:r>
          </w:p>
        </w:tc>
        <w:tc>
          <w:tcPr>
            <w:tcW w:w="2250" w:type="dxa"/>
            <w:gridSpan w:val="2"/>
            <w:tcBorders>
              <w:top w:val="single" w:sz="4" w:space="0" w:color="auto"/>
              <w:left w:val="single" w:sz="4" w:space="0" w:color="auto"/>
              <w:bottom w:val="single" w:sz="4" w:space="0" w:color="auto"/>
              <w:right w:val="single" w:sz="4" w:space="0" w:color="auto"/>
            </w:tcBorders>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c>
          <w:tcPr>
            <w:tcW w:w="609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 xml:space="preserve">If yes and no corrections will be made, the reason why such a conclusion has been reached should be indicated. </w:t>
            </w:r>
          </w:p>
        </w:tc>
        <w:tc>
          <w:tcPr>
            <w:tcW w:w="2250" w:type="dxa"/>
            <w:gridSpan w:val="2"/>
            <w:tcBorders>
              <w:top w:val="single" w:sz="4" w:space="0" w:color="auto"/>
              <w:left w:val="single" w:sz="4" w:space="0" w:color="auto"/>
              <w:bottom w:val="single" w:sz="4" w:space="0" w:color="auto"/>
              <w:right w:val="single" w:sz="4" w:space="0" w:color="auto"/>
            </w:tcBorders>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c>
          <w:tcPr>
            <w:tcW w:w="609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Position of official responsible to take corrective actions</w:t>
            </w:r>
          </w:p>
        </w:tc>
        <w:tc>
          <w:tcPr>
            <w:tcW w:w="2250" w:type="dxa"/>
            <w:gridSpan w:val="2"/>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Director: Prestige</w:t>
            </w:r>
          </w:p>
        </w:tc>
      </w:tr>
      <w:tr w:rsidR="008D45FE" w:rsidRPr="002C76C1" w:rsidTr="00296C19">
        <w:tc>
          <w:tcPr>
            <w:tcW w:w="609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Estimated completion date for corrective action</w:t>
            </w:r>
          </w:p>
        </w:tc>
        <w:tc>
          <w:tcPr>
            <w:tcW w:w="2250" w:type="dxa"/>
            <w:gridSpan w:val="2"/>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01 August 2012</w:t>
            </w:r>
          </w:p>
        </w:tc>
      </w:tr>
    </w:tbl>
    <w:p w:rsidR="008D45FE" w:rsidRPr="002C76C1" w:rsidRDefault="008D45FE" w:rsidP="008D45FE">
      <w:pPr>
        <w:tabs>
          <w:tab w:val="center" w:pos="709"/>
        </w:tabs>
        <w:spacing w:after="120" w:line="260" w:lineRule="exact"/>
        <w:ind w:left="357" w:hanging="357"/>
        <w:rPr>
          <w:b/>
          <w:bCs/>
          <w:sz w:val="18"/>
          <w:szCs w:val="18"/>
        </w:rPr>
      </w:pPr>
    </w:p>
    <w:p w:rsidR="008D45FE" w:rsidRPr="002C76C1" w:rsidRDefault="008D45FE" w:rsidP="008D45FE">
      <w:pPr>
        <w:tabs>
          <w:tab w:val="center" w:pos="709"/>
        </w:tabs>
        <w:spacing w:after="120" w:line="260" w:lineRule="exact"/>
        <w:ind w:left="357"/>
        <w:rPr>
          <w:i/>
          <w:iCs/>
          <w:sz w:val="22"/>
          <w:szCs w:val="22"/>
        </w:rPr>
      </w:pPr>
      <w:r w:rsidRPr="002C76C1">
        <w:rPr>
          <w:i/>
          <w:iCs/>
          <w:sz w:val="22"/>
          <w:szCs w:val="22"/>
        </w:rPr>
        <w:t>Name:</w:t>
      </w:r>
      <w:r w:rsidRPr="002C76C1">
        <w:rPr>
          <w:rFonts w:eastAsia="Arial Unicode MS"/>
          <w:sz w:val="22"/>
          <w:szCs w:val="22"/>
        </w:rPr>
        <w:t xml:space="preserve">   Bassie Kgasoane</w:t>
      </w:r>
    </w:p>
    <w:p w:rsidR="008D45FE" w:rsidRPr="002C76C1" w:rsidRDefault="008D45FE" w:rsidP="008D45FE">
      <w:pPr>
        <w:tabs>
          <w:tab w:val="center" w:pos="709"/>
        </w:tabs>
        <w:spacing w:after="120" w:line="260" w:lineRule="exact"/>
        <w:ind w:left="357"/>
        <w:rPr>
          <w:sz w:val="22"/>
          <w:szCs w:val="22"/>
        </w:rPr>
      </w:pPr>
      <w:r w:rsidRPr="002C76C1">
        <w:rPr>
          <w:i/>
          <w:iCs/>
          <w:sz w:val="22"/>
          <w:szCs w:val="22"/>
        </w:rPr>
        <w:t xml:space="preserve">Position:  </w:t>
      </w:r>
      <w:r w:rsidRPr="002C76C1">
        <w:rPr>
          <w:sz w:val="22"/>
          <w:szCs w:val="22"/>
        </w:rPr>
        <w:t>Chief Director: Prestige</w:t>
      </w:r>
    </w:p>
    <w:p w:rsidR="008D45FE" w:rsidRPr="002C76C1" w:rsidRDefault="008D45FE" w:rsidP="008D45FE">
      <w:pPr>
        <w:tabs>
          <w:tab w:val="center" w:pos="709"/>
        </w:tabs>
        <w:spacing w:after="120" w:line="260" w:lineRule="exact"/>
        <w:ind w:left="357"/>
        <w:rPr>
          <w:sz w:val="22"/>
          <w:szCs w:val="22"/>
        </w:rPr>
      </w:pPr>
      <w:r w:rsidRPr="002C76C1">
        <w:rPr>
          <w:i/>
          <w:iCs/>
          <w:sz w:val="22"/>
          <w:szCs w:val="22"/>
        </w:rPr>
        <w:t xml:space="preserve">Date: </w:t>
      </w:r>
      <w:r w:rsidRPr="002C76C1">
        <w:rPr>
          <w:sz w:val="22"/>
          <w:szCs w:val="22"/>
        </w:rPr>
        <w:t>20 June 2012</w:t>
      </w:r>
    </w:p>
    <w:p w:rsidR="008D45FE" w:rsidRPr="002C76C1" w:rsidRDefault="008D45FE" w:rsidP="008D45FE">
      <w:pPr>
        <w:tabs>
          <w:tab w:val="center" w:pos="709"/>
        </w:tabs>
        <w:spacing w:after="120" w:line="260" w:lineRule="exact"/>
        <w:ind w:left="357"/>
        <w:rPr>
          <w:i/>
          <w:iCs/>
          <w:sz w:val="22"/>
          <w:szCs w:val="22"/>
        </w:rPr>
      </w:pPr>
    </w:p>
    <w:p w:rsidR="008D45FE" w:rsidRPr="002C76C1" w:rsidRDefault="008D45FE" w:rsidP="008D45FE">
      <w:pPr>
        <w:tabs>
          <w:tab w:val="center" w:pos="709"/>
        </w:tabs>
        <w:spacing w:after="120" w:line="260" w:lineRule="exact"/>
        <w:ind w:left="360"/>
        <w:rPr>
          <w:sz w:val="22"/>
          <w:szCs w:val="22"/>
        </w:rPr>
      </w:pPr>
      <w:r w:rsidRPr="002C76C1">
        <w:rPr>
          <w:sz w:val="22"/>
          <w:szCs w:val="22"/>
        </w:rPr>
        <w:t>d) I am [not] in agreement with the finding for the following reasons [and supply the following/attached information in support of this]:</w:t>
      </w:r>
    </w:p>
    <w:p w:rsidR="008D45FE" w:rsidRPr="002C76C1" w:rsidRDefault="008D45FE" w:rsidP="008D45FE">
      <w:pPr>
        <w:tabs>
          <w:tab w:val="center" w:pos="709"/>
        </w:tabs>
        <w:spacing w:after="120" w:line="260" w:lineRule="exact"/>
        <w:rPr>
          <w:sz w:val="22"/>
          <w:szCs w:val="22"/>
        </w:rPr>
      </w:pPr>
    </w:p>
    <w:p w:rsidR="008D45FE" w:rsidRPr="002C76C1" w:rsidRDefault="008D45FE" w:rsidP="008D45FE">
      <w:pPr>
        <w:tabs>
          <w:tab w:val="center" w:pos="709"/>
        </w:tabs>
        <w:spacing w:after="120" w:line="260" w:lineRule="exact"/>
        <w:ind w:left="357" w:hanging="357"/>
        <w:rPr>
          <w:sz w:val="22"/>
          <w:szCs w:val="22"/>
        </w:rPr>
      </w:pPr>
      <w:r w:rsidRPr="002C76C1">
        <w:rPr>
          <w:sz w:val="22"/>
          <w:szCs w:val="22"/>
        </w:rPr>
        <w:t>e)</w:t>
      </w:r>
      <w:r w:rsidRPr="002C76C1">
        <w:rPr>
          <w:sz w:val="22"/>
          <w:szCs w:val="22"/>
        </w:rPr>
        <w:tab/>
        <w:t xml:space="preserve">I in agreement with the finding for the following reasons: </w:t>
      </w:r>
    </w:p>
    <w:p w:rsidR="008D45FE" w:rsidRPr="002C76C1" w:rsidRDefault="008D45FE" w:rsidP="008D45FE">
      <w:pPr>
        <w:keepNext/>
        <w:tabs>
          <w:tab w:val="center" w:pos="709"/>
        </w:tabs>
        <w:spacing w:after="120" w:line="260" w:lineRule="exact"/>
        <w:ind w:left="357"/>
        <w:rPr>
          <w:sz w:val="22"/>
          <w:szCs w:val="22"/>
        </w:rPr>
      </w:pPr>
      <w:r w:rsidRPr="002C76C1">
        <w:rPr>
          <w:sz w:val="22"/>
          <w:szCs w:val="22"/>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090"/>
        <w:gridCol w:w="1080"/>
        <w:gridCol w:w="1170"/>
      </w:tblGrid>
      <w:tr w:rsidR="008D45FE" w:rsidRPr="002C76C1" w:rsidTr="00296C19">
        <w:trPr>
          <w:tblHeader/>
        </w:trPr>
        <w:tc>
          <w:tcPr>
            <w:tcW w:w="6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DESCRIPTION</w:t>
            </w:r>
          </w:p>
        </w:tc>
        <w:tc>
          <w:tcPr>
            <w:tcW w:w="22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RESPONSE</w:t>
            </w:r>
          </w:p>
        </w:tc>
      </w:tr>
      <w:tr w:rsidR="008D45FE" w:rsidRPr="002C76C1" w:rsidTr="00296C19">
        <w:tc>
          <w:tcPr>
            <w:tcW w:w="609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Corrective action to be taken</w:t>
            </w:r>
          </w:p>
        </w:tc>
        <w:tc>
          <w:tcPr>
            <w:tcW w:w="2250" w:type="dxa"/>
            <w:gridSpan w:val="2"/>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The National Events will be included in the Department’s planned procurement of the year.</w:t>
            </w:r>
          </w:p>
        </w:tc>
      </w:tr>
      <w:tr w:rsidR="008D45FE" w:rsidRPr="002C76C1" w:rsidTr="00296C19">
        <w:tc>
          <w:tcPr>
            <w:tcW w:w="6090" w:type="dxa"/>
            <w:vMerge w:val="restart"/>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Does the finding affect an amount disclosed in the financial statements</w:t>
            </w:r>
          </w:p>
        </w:tc>
        <w:tc>
          <w:tcPr>
            <w:tcW w:w="108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Yes</w:t>
            </w:r>
          </w:p>
        </w:tc>
        <w:tc>
          <w:tcPr>
            <w:tcW w:w="117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No</w:t>
            </w:r>
          </w:p>
        </w:tc>
      </w:tr>
      <w:tr w:rsidR="008D45FE" w:rsidRPr="002C76C1" w:rsidTr="00296C19">
        <w:tc>
          <w:tcPr>
            <w:tcW w:w="6090" w:type="dxa"/>
            <w:vMerge/>
            <w:tcBorders>
              <w:top w:val="single" w:sz="4" w:space="0" w:color="auto"/>
              <w:left w:val="single" w:sz="4" w:space="0" w:color="auto"/>
              <w:bottom w:val="single" w:sz="4" w:space="0" w:color="auto"/>
              <w:right w:val="single" w:sz="4" w:space="0" w:color="auto"/>
            </w:tcBorders>
            <w:vAlign w:val="center"/>
            <w:hideMark/>
          </w:tcPr>
          <w:p w:rsidR="008D45FE" w:rsidRPr="002C76C1" w:rsidRDefault="008D45FE" w:rsidP="00296C19">
            <w:pPr>
              <w:tabs>
                <w:tab w:val="center" w:pos="709"/>
              </w:tabs>
              <w:rPr>
                <w:sz w:val="18"/>
                <w:szCs w:val="18"/>
                <w:lang w:val="en-ZA" w:eastAsia="en-ZA"/>
              </w:rPr>
            </w:pPr>
          </w:p>
        </w:tc>
        <w:tc>
          <w:tcPr>
            <w:tcW w:w="1080" w:type="dxa"/>
            <w:tcBorders>
              <w:top w:val="single" w:sz="4" w:space="0" w:color="auto"/>
              <w:left w:val="single" w:sz="4" w:space="0" w:color="auto"/>
              <w:bottom w:val="single" w:sz="4" w:space="0" w:color="auto"/>
              <w:right w:val="single" w:sz="4" w:space="0" w:color="auto"/>
            </w:tcBorders>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17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No</w:t>
            </w:r>
          </w:p>
        </w:tc>
      </w:tr>
      <w:tr w:rsidR="008D45FE" w:rsidRPr="002C76C1" w:rsidTr="00296C19">
        <w:tc>
          <w:tcPr>
            <w:tcW w:w="609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If yes, what corrections will be made to the population</w:t>
            </w:r>
          </w:p>
        </w:tc>
        <w:tc>
          <w:tcPr>
            <w:tcW w:w="2250" w:type="dxa"/>
            <w:gridSpan w:val="2"/>
            <w:tcBorders>
              <w:top w:val="single" w:sz="4" w:space="0" w:color="auto"/>
              <w:left w:val="single" w:sz="4" w:space="0" w:color="auto"/>
              <w:bottom w:val="single" w:sz="4" w:space="0" w:color="auto"/>
              <w:right w:val="single" w:sz="4" w:space="0" w:color="auto"/>
            </w:tcBorders>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c>
          <w:tcPr>
            <w:tcW w:w="609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 xml:space="preserve">If yes and no corrections will be made, the reason why such a conclusion has been reached should be indicated. </w:t>
            </w:r>
          </w:p>
        </w:tc>
        <w:tc>
          <w:tcPr>
            <w:tcW w:w="2250" w:type="dxa"/>
            <w:gridSpan w:val="2"/>
            <w:tcBorders>
              <w:top w:val="single" w:sz="4" w:space="0" w:color="auto"/>
              <w:left w:val="single" w:sz="4" w:space="0" w:color="auto"/>
              <w:bottom w:val="single" w:sz="4" w:space="0" w:color="auto"/>
              <w:right w:val="single" w:sz="4" w:space="0" w:color="auto"/>
            </w:tcBorders>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c>
          <w:tcPr>
            <w:tcW w:w="609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Position of official responsible to take corrective actions</w:t>
            </w:r>
          </w:p>
        </w:tc>
        <w:tc>
          <w:tcPr>
            <w:tcW w:w="2250" w:type="dxa"/>
            <w:gridSpan w:val="2"/>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Director: Prestige</w:t>
            </w:r>
          </w:p>
        </w:tc>
      </w:tr>
      <w:tr w:rsidR="008D45FE" w:rsidRPr="002C76C1" w:rsidTr="00296C19">
        <w:tc>
          <w:tcPr>
            <w:tcW w:w="6090" w:type="dxa"/>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Estimated completion date for corrective action</w:t>
            </w:r>
          </w:p>
        </w:tc>
        <w:tc>
          <w:tcPr>
            <w:tcW w:w="2250" w:type="dxa"/>
            <w:gridSpan w:val="2"/>
            <w:tcBorders>
              <w:top w:val="single" w:sz="4" w:space="0" w:color="auto"/>
              <w:left w:val="single" w:sz="4" w:space="0" w:color="auto"/>
              <w:bottom w:val="single" w:sz="4" w:space="0" w:color="auto"/>
              <w:right w:val="single" w:sz="4" w:space="0" w:color="auto"/>
            </w:tcBorders>
            <w:hideMark/>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01 August 2012</w:t>
            </w:r>
          </w:p>
        </w:tc>
      </w:tr>
    </w:tbl>
    <w:p w:rsidR="008D45FE" w:rsidRPr="002C76C1" w:rsidRDefault="008D45FE" w:rsidP="008D45FE">
      <w:pPr>
        <w:keepNext/>
        <w:tabs>
          <w:tab w:val="center" w:pos="709"/>
        </w:tabs>
        <w:spacing w:after="120" w:line="260" w:lineRule="exact"/>
        <w:ind w:left="357"/>
        <w:rPr>
          <w:b/>
          <w:bCs/>
          <w:sz w:val="22"/>
          <w:szCs w:val="22"/>
        </w:rPr>
      </w:pPr>
    </w:p>
    <w:p w:rsidR="008D45FE" w:rsidRPr="008D45FE" w:rsidRDefault="008D45FE" w:rsidP="008D45FE">
      <w:pPr>
        <w:tabs>
          <w:tab w:val="center" w:pos="709"/>
        </w:tabs>
        <w:spacing w:after="120" w:line="260" w:lineRule="exact"/>
        <w:rPr>
          <w:iCs/>
          <w:sz w:val="22"/>
          <w:szCs w:val="22"/>
        </w:rPr>
      </w:pPr>
      <w:r w:rsidRPr="008D45FE">
        <w:rPr>
          <w:iCs/>
          <w:sz w:val="22"/>
          <w:szCs w:val="22"/>
        </w:rPr>
        <w:t>Name:</w:t>
      </w:r>
      <w:r w:rsidRPr="008D45FE">
        <w:rPr>
          <w:rFonts w:eastAsia="Arial Unicode MS"/>
          <w:sz w:val="22"/>
          <w:szCs w:val="22"/>
        </w:rPr>
        <w:t xml:space="preserve">   Bassie Kgasoane</w:t>
      </w:r>
    </w:p>
    <w:p w:rsidR="008D45FE" w:rsidRPr="008D45FE" w:rsidRDefault="008D45FE" w:rsidP="008D45FE">
      <w:pPr>
        <w:tabs>
          <w:tab w:val="center" w:pos="709"/>
        </w:tabs>
        <w:spacing w:after="120" w:line="260" w:lineRule="exact"/>
        <w:rPr>
          <w:sz w:val="22"/>
          <w:szCs w:val="22"/>
        </w:rPr>
      </w:pPr>
      <w:r w:rsidRPr="008D45FE">
        <w:rPr>
          <w:iCs/>
          <w:sz w:val="22"/>
          <w:szCs w:val="22"/>
        </w:rPr>
        <w:t xml:space="preserve">Position:  </w:t>
      </w:r>
      <w:r w:rsidRPr="008D45FE">
        <w:rPr>
          <w:sz w:val="22"/>
          <w:szCs w:val="22"/>
        </w:rPr>
        <w:t>Chief Director: Prestige</w:t>
      </w:r>
    </w:p>
    <w:p w:rsidR="008D45FE" w:rsidRPr="008D45FE" w:rsidRDefault="008D45FE" w:rsidP="008D45FE">
      <w:pPr>
        <w:tabs>
          <w:tab w:val="center" w:pos="709"/>
        </w:tabs>
        <w:spacing w:after="120" w:line="260" w:lineRule="exact"/>
        <w:rPr>
          <w:sz w:val="22"/>
          <w:szCs w:val="22"/>
        </w:rPr>
      </w:pPr>
      <w:r w:rsidRPr="008D45FE">
        <w:rPr>
          <w:iCs/>
          <w:sz w:val="22"/>
          <w:szCs w:val="22"/>
        </w:rPr>
        <w:t xml:space="preserve">Date: </w:t>
      </w:r>
      <w:r w:rsidRPr="008D45FE">
        <w:rPr>
          <w:sz w:val="22"/>
          <w:szCs w:val="22"/>
        </w:rPr>
        <w:t>20 June 2012</w:t>
      </w:r>
    </w:p>
    <w:p w:rsidR="008D45FE" w:rsidRPr="002C76C1" w:rsidRDefault="008D45FE" w:rsidP="008D45FE">
      <w:pPr>
        <w:tabs>
          <w:tab w:val="center" w:pos="709"/>
        </w:tabs>
        <w:spacing w:after="120" w:line="260" w:lineRule="exact"/>
        <w:ind w:left="357"/>
        <w:rPr>
          <w:sz w:val="22"/>
          <w:szCs w:val="22"/>
        </w:rPr>
      </w:pPr>
    </w:p>
    <w:p w:rsidR="008D45FE" w:rsidRPr="002C76C1" w:rsidRDefault="008D45FE" w:rsidP="008D45FE">
      <w:pPr>
        <w:tabs>
          <w:tab w:val="center" w:pos="709"/>
        </w:tabs>
        <w:spacing w:after="120" w:line="260" w:lineRule="exact"/>
        <w:rPr>
          <w:sz w:val="22"/>
          <w:szCs w:val="22"/>
        </w:rPr>
      </w:pPr>
      <w:r w:rsidRPr="002C76C1">
        <w:rPr>
          <w:sz w:val="22"/>
          <w:szCs w:val="22"/>
        </w:rPr>
        <w:t xml:space="preserve">f) I am in agreement with the finding for the following reasons: </w:t>
      </w:r>
    </w:p>
    <w:p w:rsidR="008D45FE" w:rsidRDefault="008D45FE" w:rsidP="008D45FE">
      <w:pPr>
        <w:pStyle w:val="ListParagraph"/>
        <w:tabs>
          <w:tab w:val="center" w:pos="709"/>
        </w:tabs>
        <w:spacing w:after="120" w:line="260" w:lineRule="exact"/>
        <w:ind w:left="360"/>
        <w:rPr>
          <w:rFonts w:ascii="Arial" w:hAnsi="Arial" w:cs="Arial"/>
          <w:sz w:val="22"/>
          <w:szCs w:val="22"/>
        </w:rPr>
      </w:pPr>
    </w:p>
    <w:p w:rsidR="008D45FE" w:rsidRPr="008D45FE" w:rsidRDefault="008D45FE" w:rsidP="008D45FE">
      <w:pPr>
        <w:tabs>
          <w:tab w:val="center" w:pos="709"/>
        </w:tabs>
        <w:spacing w:after="120" w:line="260" w:lineRule="exact"/>
        <w:rPr>
          <w:iCs/>
          <w:sz w:val="22"/>
          <w:szCs w:val="22"/>
        </w:rPr>
      </w:pPr>
      <w:r w:rsidRPr="008D45FE">
        <w:rPr>
          <w:iCs/>
          <w:sz w:val="22"/>
          <w:szCs w:val="22"/>
        </w:rPr>
        <w:t>Name:</w:t>
      </w:r>
      <w:r w:rsidRPr="008D45FE">
        <w:rPr>
          <w:rFonts w:eastAsia="Arial Unicode MS"/>
          <w:sz w:val="22"/>
          <w:szCs w:val="22"/>
        </w:rPr>
        <w:t xml:space="preserve">   Bassie Kgasoane</w:t>
      </w:r>
    </w:p>
    <w:p w:rsidR="008D45FE" w:rsidRPr="008D45FE" w:rsidRDefault="008D45FE" w:rsidP="008D45FE">
      <w:pPr>
        <w:tabs>
          <w:tab w:val="center" w:pos="709"/>
        </w:tabs>
        <w:spacing w:after="120" w:line="260" w:lineRule="exact"/>
        <w:rPr>
          <w:sz w:val="22"/>
          <w:szCs w:val="22"/>
        </w:rPr>
      </w:pPr>
      <w:r w:rsidRPr="008D45FE">
        <w:rPr>
          <w:iCs/>
          <w:sz w:val="22"/>
          <w:szCs w:val="22"/>
        </w:rPr>
        <w:t xml:space="preserve">Position: </w:t>
      </w:r>
      <w:r w:rsidRPr="008D45FE">
        <w:rPr>
          <w:sz w:val="22"/>
          <w:szCs w:val="22"/>
        </w:rPr>
        <w:t>Chief Director: Prestige</w:t>
      </w:r>
    </w:p>
    <w:p w:rsidR="008D45FE" w:rsidRPr="008D45FE" w:rsidRDefault="008D45FE" w:rsidP="008D45FE">
      <w:pPr>
        <w:tabs>
          <w:tab w:val="center" w:pos="709"/>
        </w:tabs>
        <w:spacing w:after="120" w:line="260" w:lineRule="exact"/>
        <w:rPr>
          <w:sz w:val="22"/>
          <w:szCs w:val="22"/>
        </w:rPr>
      </w:pPr>
      <w:r w:rsidRPr="008D45FE">
        <w:rPr>
          <w:iCs/>
          <w:sz w:val="22"/>
          <w:szCs w:val="22"/>
        </w:rPr>
        <w:t xml:space="preserve">Date: </w:t>
      </w:r>
      <w:r w:rsidRPr="008D45FE">
        <w:rPr>
          <w:sz w:val="22"/>
          <w:szCs w:val="22"/>
        </w:rPr>
        <w:t>20 June 2012</w:t>
      </w:r>
    </w:p>
    <w:p w:rsidR="008D45FE" w:rsidRDefault="008D45FE" w:rsidP="008D45FE">
      <w:pPr>
        <w:tabs>
          <w:tab w:val="center" w:pos="709"/>
        </w:tabs>
        <w:spacing w:after="120" w:line="260" w:lineRule="exact"/>
        <w:ind w:left="357"/>
        <w:rPr>
          <w:sz w:val="22"/>
          <w:szCs w:val="22"/>
        </w:rPr>
      </w:pPr>
    </w:p>
    <w:p w:rsidR="008D45FE" w:rsidRDefault="008D45FE" w:rsidP="008D45FE">
      <w:pPr>
        <w:rPr>
          <w:b/>
          <w:sz w:val="22"/>
          <w:szCs w:val="22"/>
        </w:rPr>
      </w:pPr>
      <w:r>
        <w:rPr>
          <w:b/>
          <w:sz w:val="22"/>
          <w:szCs w:val="22"/>
        </w:rPr>
        <w:t>Auditor’s conclusion</w:t>
      </w:r>
    </w:p>
    <w:p w:rsidR="008D45FE" w:rsidRDefault="008D45FE" w:rsidP="008D45FE">
      <w:pPr>
        <w:rPr>
          <w:sz w:val="22"/>
          <w:szCs w:val="22"/>
        </w:rPr>
      </w:pPr>
    </w:p>
    <w:p w:rsidR="008D45FE" w:rsidRDefault="008D45FE" w:rsidP="006F5D2E">
      <w:pPr>
        <w:numPr>
          <w:ilvl w:val="0"/>
          <w:numId w:val="307"/>
        </w:numPr>
        <w:ind w:left="426" w:hanging="426"/>
        <w:rPr>
          <w:sz w:val="22"/>
          <w:szCs w:val="22"/>
        </w:rPr>
      </w:pPr>
      <w:r>
        <w:rPr>
          <w:sz w:val="22"/>
          <w:szCs w:val="22"/>
        </w:rPr>
        <w:t xml:space="preserve">Management is in agreement with the finding. The matter therefore remains unresolved. </w:t>
      </w:r>
    </w:p>
    <w:p w:rsidR="008D45FE" w:rsidRDefault="008D45FE" w:rsidP="008D45FE">
      <w:pPr>
        <w:ind w:left="426"/>
        <w:rPr>
          <w:sz w:val="22"/>
          <w:szCs w:val="22"/>
        </w:rPr>
      </w:pPr>
    </w:p>
    <w:p w:rsidR="008D45FE" w:rsidRDefault="008D45FE" w:rsidP="006F5D2E">
      <w:pPr>
        <w:numPr>
          <w:ilvl w:val="0"/>
          <w:numId w:val="307"/>
        </w:numPr>
        <w:ind w:left="426" w:hanging="426"/>
        <w:rPr>
          <w:sz w:val="22"/>
          <w:szCs w:val="22"/>
        </w:rPr>
      </w:pPr>
      <w:r>
        <w:rPr>
          <w:sz w:val="22"/>
          <w:szCs w:val="22"/>
        </w:rPr>
        <w:t>Management is not agreement with the finding, the department should however take note of the following:</w:t>
      </w:r>
    </w:p>
    <w:p w:rsidR="008D45FE" w:rsidRDefault="008D45FE" w:rsidP="008D45FE">
      <w:pPr>
        <w:pStyle w:val="ListParagraph"/>
        <w:rPr>
          <w:sz w:val="22"/>
          <w:szCs w:val="22"/>
        </w:rPr>
      </w:pPr>
    </w:p>
    <w:p w:rsidR="008D45FE" w:rsidRDefault="008D45FE" w:rsidP="008D45FE">
      <w:pPr>
        <w:ind w:left="426"/>
        <w:rPr>
          <w:sz w:val="22"/>
          <w:szCs w:val="22"/>
        </w:rPr>
      </w:pPr>
      <w:r>
        <w:rPr>
          <w:sz w:val="22"/>
          <w:szCs w:val="22"/>
        </w:rPr>
        <w:t xml:space="preserve">The department procured facilities management services from Motseng. Since it is part of the department’s mandate to perform this function, the department should have had the necessary skills, resources and time available to perform the function. </w:t>
      </w:r>
    </w:p>
    <w:p w:rsidR="008D45FE" w:rsidRDefault="008D45FE" w:rsidP="008D45FE">
      <w:pPr>
        <w:ind w:left="426"/>
        <w:rPr>
          <w:sz w:val="22"/>
          <w:szCs w:val="22"/>
        </w:rPr>
      </w:pPr>
    </w:p>
    <w:p w:rsidR="008D45FE" w:rsidRDefault="008D45FE" w:rsidP="008D45FE">
      <w:pPr>
        <w:ind w:left="426"/>
        <w:rPr>
          <w:sz w:val="22"/>
          <w:szCs w:val="22"/>
        </w:rPr>
      </w:pPr>
      <w:r>
        <w:rPr>
          <w:sz w:val="22"/>
          <w:szCs w:val="22"/>
        </w:rPr>
        <w:t xml:space="preserve">If the department had been adequately capacitated in line with their mandate, they would not have needed to procure these services, but could have rather performed it themselves. </w:t>
      </w:r>
    </w:p>
    <w:p w:rsidR="008D45FE" w:rsidRDefault="008D45FE" w:rsidP="008D45FE">
      <w:pPr>
        <w:ind w:left="426"/>
        <w:rPr>
          <w:sz w:val="22"/>
          <w:szCs w:val="22"/>
        </w:rPr>
      </w:pPr>
    </w:p>
    <w:p w:rsidR="008D45FE" w:rsidRDefault="008D45FE" w:rsidP="008D45FE">
      <w:pPr>
        <w:ind w:left="426"/>
        <w:rPr>
          <w:sz w:val="22"/>
          <w:szCs w:val="22"/>
        </w:rPr>
      </w:pPr>
      <w:r>
        <w:rPr>
          <w:sz w:val="22"/>
          <w:szCs w:val="22"/>
        </w:rPr>
        <w:t xml:space="preserve">The procurement of goods and services from Motseng, is therefore not considered to be economical, efficient or effective. </w:t>
      </w:r>
    </w:p>
    <w:p w:rsidR="008D45FE" w:rsidRDefault="008D45FE" w:rsidP="008D45FE">
      <w:pPr>
        <w:ind w:left="426"/>
        <w:rPr>
          <w:sz w:val="22"/>
          <w:szCs w:val="22"/>
        </w:rPr>
      </w:pPr>
    </w:p>
    <w:p w:rsidR="008D45FE" w:rsidRDefault="008D45FE" w:rsidP="008D45FE">
      <w:pPr>
        <w:ind w:left="426"/>
        <w:rPr>
          <w:sz w:val="22"/>
          <w:szCs w:val="22"/>
        </w:rPr>
      </w:pPr>
      <w:r>
        <w:rPr>
          <w:sz w:val="22"/>
          <w:szCs w:val="22"/>
        </w:rPr>
        <w:t xml:space="preserve">The matter therefore remains unresolved. </w:t>
      </w:r>
    </w:p>
    <w:p w:rsidR="008D45FE" w:rsidRDefault="008D45FE" w:rsidP="008D45FE">
      <w:pPr>
        <w:ind w:left="426"/>
        <w:rPr>
          <w:sz w:val="22"/>
          <w:szCs w:val="22"/>
        </w:rPr>
      </w:pPr>
    </w:p>
    <w:p w:rsidR="008D45FE" w:rsidRDefault="008D45FE" w:rsidP="006F5D2E">
      <w:pPr>
        <w:numPr>
          <w:ilvl w:val="0"/>
          <w:numId w:val="307"/>
        </w:numPr>
        <w:ind w:left="426" w:hanging="426"/>
        <w:rPr>
          <w:sz w:val="22"/>
          <w:szCs w:val="22"/>
        </w:rPr>
      </w:pPr>
      <w:r>
        <w:rPr>
          <w:sz w:val="22"/>
          <w:szCs w:val="22"/>
        </w:rPr>
        <w:t xml:space="preserve">Management is in agreement with the finding, the matter therefore remains unresolved. </w:t>
      </w:r>
    </w:p>
    <w:p w:rsidR="008D45FE" w:rsidRDefault="008D45FE" w:rsidP="008D45FE">
      <w:pPr>
        <w:ind w:left="426"/>
        <w:rPr>
          <w:sz w:val="22"/>
          <w:szCs w:val="22"/>
        </w:rPr>
      </w:pPr>
    </w:p>
    <w:p w:rsidR="008D45FE" w:rsidRDefault="008D45FE" w:rsidP="006F5D2E">
      <w:pPr>
        <w:numPr>
          <w:ilvl w:val="0"/>
          <w:numId w:val="307"/>
        </w:numPr>
        <w:ind w:left="426" w:hanging="426"/>
        <w:rPr>
          <w:sz w:val="22"/>
          <w:szCs w:val="22"/>
        </w:rPr>
      </w:pPr>
      <w:r>
        <w:rPr>
          <w:sz w:val="22"/>
          <w:szCs w:val="22"/>
        </w:rPr>
        <w:t xml:space="preserve">Management has not indicated whether or not they are in agreement with the finding. The matter therefore remains unresolved. </w:t>
      </w:r>
    </w:p>
    <w:p w:rsidR="008D45FE" w:rsidRDefault="008D45FE" w:rsidP="008D45FE">
      <w:pPr>
        <w:ind w:left="426"/>
        <w:rPr>
          <w:sz w:val="22"/>
          <w:szCs w:val="22"/>
        </w:rPr>
      </w:pPr>
    </w:p>
    <w:p w:rsidR="008D45FE" w:rsidRDefault="008D45FE" w:rsidP="006F5D2E">
      <w:pPr>
        <w:numPr>
          <w:ilvl w:val="0"/>
          <w:numId w:val="307"/>
        </w:numPr>
        <w:ind w:left="426" w:hanging="426"/>
        <w:rPr>
          <w:sz w:val="22"/>
          <w:szCs w:val="22"/>
        </w:rPr>
      </w:pPr>
      <w:r>
        <w:rPr>
          <w:sz w:val="22"/>
          <w:szCs w:val="22"/>
        </w:rPr>
        <w:t xml:space="preserve">Management is in agreement with the finding, the matter remains unresolved. Compliance with the action plan will be considered in the 2012/2013 financial year. </w:t>
      </w:r>
    </w:p>
    <w:p w:rsidR="008D45FE" w:rsidRDefault="008D45FE" w:rsidP="008D45FE">
      <w:pPr>
        <w:pStyle w:val="ListParagraph"/>
        <w:rPr>
          <w:sz w:val="22"/>
          <w:szCs w:val="22"/>
        </w:rPr>
      </w:pPr>
    </w:p>
    <w:p w:rsidR="008D45FE" w:rsidRDefault="008D45FE" w:rsidP="006F5D2E">
      <w:pPr>
        <w:numPr>
          <w:ilvl w:val="0"/>
          <w:numId w:val="307"/>
        </w:numPr>
        <w:ind w:left="426" w:hanging="426"/>
        <w:rPr>
          <w:sz w:val="22"/>
          <w:szCs w:val="22"/>
        </w:rPr>
      </w:pPr>
      <w:r>
        <w:rPr>
          <w:sz w:val="22"/>
          <w:szCs w:val="22"/>
        </w:rPr>
        <w:t xml:space="preserve">Management is in agreement with the finding, the matter therefore remains unresolved. </w:t>
      </w:r>
    </w:p>
    <w:p w:rsidR="008D45FE" w:rsidRDefault="008D45FE" w:rsidP="008D45FE">
      <w:pPr>
        <w:pStyle w:val="ListParagraph"/>
        <w:rPr>
          <w:sz w:val="22"/>
          <w:szCs w:val="22"/>
        </w:rPr>
      </w:pPr>
    </w:p>
    <w:p w:rsidR="008D45FE" w:rsidRPr="009D4EF0" w:rsidRDefault="008D45FE" w:rsidP="008D45FE">
      <w:pPr>
        <w:rPr>
          <w:sz w:val="22"/>
          <w:szCs w:val="22"/>
        </w:rPr>
      </w:pPr>
      <w:r w:rsidRPr="00653DFE">
        <w:rPr>
          <w:sz w:val="22"/>
          <w:szCs w:val="22"/>
        </w:rPr>
        <w:t xml:space="preserve">As reported in communication of factual finding 303, the documentation at SIU was subsequently audited. Due to the matters reported in the finding all procurement in terms of the Motseng Facilities Management contract is considered to be irregular. The total amount of R2 </w:t>
      </w:r>
      <w:r>
        <w:rPr>
          <w:sz w:val="22"/>
          <w:szCs w:val="22"/>
        </w:rPr>
        <w:t>490 717,60</w:t>
      </w:r>
      <w:r w:rsidRPr="00653DFE">
        <w:rPr>
          <w:sz w:val="22"/>
          <w:szCs w:val="22"/>
        </w:rPr>
        <w:t xml:space="preserve"> is therefore considered to be irregular.</w:t>
      </w:r>
      <w:r>
        <w:rPr>
          <w:sz w:val="22"/>
          <w:szCs w:val="22"/>
        </w:rPr>
        <w:t xml:space="preserve"> </w:t>
      </w:r>
    </w:p>
    <w:p w:rsidR="008D45FE" w:rsidRDefault="008D45FE" w:rsidP="008D45FE">
      <w:pPr>
        <w:ind w:left="426"/>
        <w:rPr>
          <w:sz w:val="22"/>
          <w:szCs w:val="22"/>
        </w:rPr>
      </w:pPr>
    </w:p>
    <w:p w:rsidR="008D45FE" w:rsidRDefault="008D45FE" w:rsidP="008D45FE">
      <w:pPr>
        <w:ind w:left="426"/>
        <w:rPr>
          <w:sz w:val="22"/>
          <w:szCs w:val="22"/>
        </w:rPr>
      </w:pPr>
    </w:p>
    <w:p w:rsidR="008D45FE" w:rsidRPr="003768B7" w:rsidRDefault="008D45FE" w:rsidP="008D45FE">
      <w:pPr>
        <w:rPr>
          <w:sz w:val="22"/>
          <w:szCs w:val="22"/>
        </w:rPr>
      </w:pPr>
    </w:p>
    <w:p w:rsidR="008D45FE" w:rsidRPr="002C76C1" w:rsidRDefault="008D45FE" w:rsidP="008D45FE">
      <w:pPr>
        <w:tabs>
          <w:tab w:val="center" w:pos="709"/>
        </w:tabs>
        <w:spacing w:after="120" w:line="260" w:lineRule="exact"/>
        <w:ind w:left="357"/>
        <w:rPr>
          <w:sz w:val="22"/>
          <w:szCs w:val="22"/>
        </w:rPr>
      </w:pPr>
    </w:p>
    <w:p w:rsidR="008D45FE" w:rsidRPr="008D45FE" w:rsidRDefault="008D45FE" w:rsidP="006F5D2E">
      <w:pPr>
        <w:pStyle w:val="ListParagraph"/>
        <w:numPr>
          <w:ilvl w:val="0"/>
          <w:numId w:val="295"/>
        </w:numPr>
        <w:tabs>
          <w:tab w:val="center" w:pos="709"/>
        </w:tabs>
        <w:spacing w:after="120"/>
        <w:rPr>
          <w:rFonts w:ascii="Arial" w:hAnsi="Arial" w:cs="Arial"/>
          <w:b/>
          <w:bCs/>
          <w:color w:val="FF0000"/>
          <w:sz w:val="22"/>
          <w:szCs w:val="22"/>
        </w:rPr>
      </w:pPr>
      <w:r>
        <w:br w:type="page"/>
      </w:r>
    </w:p>
    <w:p w:rsidR="008D45FE" w:rsidRPr="002C76C1" w:rsidRDefault="008D45FE" w:rsidP="006F5D2E">
      <w:pPr>
        <w:pStyle w:val="ListParagraph"/>
        <w:numPr>
          <w:ilvl w:val="0"/>
          <w:numId w:val="296"/>
        </w:numPr>
        <w:tabs>
          <w:tab w:val="center" w:pos="709"/>
        </w:tabs>
        <w:rPr>
          <w:rFonts w:ascii="Arial" w:hAnsi="Arial" w:cs="Arial"/>
          <w:color w:val="FF0000"/>
        </w:rPr>
      </w:pPr>
      <w:r w:rsidRPr="002C76C1">
        <w:rPr>
          <w:rFonts w:ascii="Arial" w:hAnsi="Arial" w:cs="Arial"/>
          <w:b/>
          <w:bCs/>
          <w:sz w:val="22"/>
          <w:szCs w:val="22"/>
        </w:rPr>
        <w:lastRenderedPageBreak/>
        <w:t xml:space="preserve">Supply chain Management deviations – Motseng Investments – Pretoria Region – FANO 168477 </w:t>
      </w:r>
      <w:r w:rsidRPr="002C76C1">
        <w:rPr>
          <w:rFonts w:ascii="Arial" w:hAnsi="Arial" w:cs="Arial"/>
          <w:b/>
          <w:bCs/>
          <w:color w:val="FF0000"/>
          <w:sz w:val="22"/>
          <w:szCs w:val="22"/>
        </w:rPr>
        <w:t>Ex 61</w:t>
      </w:r>
    </w:p>
    <w:p w:rsidR="008D45FE" w:rsidRPr="002C76C1" w:rsidRDefault="008D45FE" w:rsidP="008D45FE">
      <w:pPr>
        <w:pStyle w:val="Heading2"/>
        <w:tabs>
          <w:tab w:val="center" w:pos="709"/>
        </w:tabs>
        <w:spacing w:before="0" w:after="120"/>
        <w:jc w:val="both"/>
        <w:rPr>
          <w:i w:val="0"/>
          <w:iCs w:val="0"/>
          <w:sz w:val="22"/>
          <w:szCs w:val="22"/>
        </w:rPr>
      </w:pPr>
    </w:p>
    <w:p w:rsidR="008D45FE" w:rsidRPr="002C76C1" w:rsidRDefault="008D45FE" w:rsidP="008D45FE">
      <w:pPr>
        <w:pStyle w:val="Heading2"/>
        <w:tabs>
          <w:tab w:val="center" w:pos="709"/>
        </w:tabs>
        <w:spacing w:before="0" w:after="120"/>
        <w:jc w:val="both"/>
        <w:rPr>
          <w:i w:val="0"/>
          <w:iCs w:val="0"/>
          <w:sz w:val="22"/>
          <w:szCs w:val="22"/>
        </w:rPr>
      </w:pPr>
      <w:r w:rsidRPr="002C76C1">
        <w:rPr>
          <w:i w:val="0"/>
          <w:iCs w:val="0"/>
          <w:sz w:val="22"/>
          <w:szCs w:val="22"/>
        </w:rPr>
        <w:t>Audit finding</w:t>
      </w:r>
    </w:p>
    <w:p w:rsidR="008D45FE" w:rsidRPr="002C76C1" w:rsidRDefault="008D45FE" w:rsidP="008D45FE">
      <w:pPr>
        <w:pStyle w:val="NormalWeb"/>
        <w:tabs>
          <w:tab w:val="center" w:pos="709"/>
        </w:tabs>
        <w:rPr>
          <w:rFonts w:ascii="Arial" w:hAnsi="Arial" w:cs="Arial"/>
          <w:sz w:val="22"/>
          <w:szCs w:val="22"/>
        </w:rPr>
      </w:pPr>
      <w:r w:rsidRPr="002C76C1">
        <w:rPr>
          <w:rFonts w:ascii="Arial" w:hAnsi="Arial" w:cs="Arial"/>
          <w:sz w:val="22"/>
          <w:szCs w:val="22"/>
        </w:rPr>
        <w:t>Laws, rules and legislation:</w:t>
      </w:r>
    </w:p>
    <w:p w:rsidR="008D45FE" w:rsidRPr="002C76C1" w:rsidRDefault="008D45FE" w:rsidP="008D45FE">
      <w:pPr>
        <w:pStyle w:val="NormalWeb"/>
        <w:tabs>
          <w:tab w:val="center" w:pos="709"/>
        </w:tabs>
        <w:rPr>
          <w:rFonts w:ascii="Arial" w:hAnsi="Arial" w:cs="Arial"/>
          <w:sz w:val="22"/>
          <w:szCs w:val="22"/>
        </w:rPr>
      </w:pPr>
      <w:r w:rsidRPr="002C76C1">
        <w:rPr>
          <w:rFonts w:ascii="Arial" w:hAnsi="Arial" w:cs="Arial"/>
          <w:sz w:val="22"/>
          <w:szCs w:val="22"/>
        </w:rPr>
        <w:t> </w:t>
      </w:r>
    </w:p>
    <w:p w:rsidR="008D45FE" w:rsidRPr="002C76C1" w:rsidRDefault="008D45FE" w:rsidP="008D45FE">
      <w:pPr>
        <w:pStyle w:val="NormalWeb"/>
        <w:tabs>
          <w:tab w:val="center" w:pos="709"/>
        </w:tabs>
        <w:spacing w:after="120" w:line="260" w:lineRule="exact"/>
        <w:rPr>
          <w:rFonts w:ascii="Arial" w:hAnsi="Arial" w:cs="Arial"/>
          <w:sz w:val="22"/>
          <w:szCs w:val="22"/>
        </w:rPr>
      </w:pPr>
      <w:r>
        <w:rPr>
          <w:rFonts w:ascii="Arial" w:hAnsi="Arial" w:cs="Arial"/>
          <w:sz w:val="22"/>
          <w:szCs w:val="22"/>
        </w:rPr>
        <w:t>a)</w:t>
      </w:r>
      <w:r>
        <w:rPr>
          <w:rFonts w:ascii="Arial" w:hAnsi="Arial" w:cs="Arial"/>
          <w:sz w:val="22"/>
          <w:szCs w:val="22"/>
        </w:rPr>
        <w:tab/>
      </w:r>
      <w:r w:rsidRPr="002C76C1">
        <w:rPr>
          <w:rFonts w:ascii="Arial" w:hAnsi="Arial" w:cs="Arial"/>
          <w:sz w:val="22"/>
          <w:szCs w:val="22"/>
        </w:rPr>
        <w:t>PMFA</w:t>
      </w:r>
    </w:p>
    <w:p w:rsidR="008D45FE" w:rsidRPr="002C76C1" w:rsidRDefault="008D45FE" w:rsidP="008D45FE">
      <w:pPr>
        <w:pStyle w:val="NormalWeb"/>
        <w:tabs>
          <w:tab w:val="center" w:pos="709"/>
        </w:tabs>
        <w:spacing w:after="120" w:line="260" w:lineRule="exact"/>
        <w:ind w:left="720"/>
        <w:rPr>
          <w:rFonts w:ascii="Arial" w:hAnsi="Arial" w:cs="Arial"/>
          <w:sz w:val="22"/>
          <w:szCs w:val="22"/>
        </w:rPr>
      </w:pPr>
      <w:r w:rsidRPr="002C76C1">
        <w:rPr>
          <w:rFonts w:ascii="Arial" w:hAnsi="Arial" w:cs="Arial"/>
          <w:sz w:val="22"/>
          <w:szCs w:val="22"/>
        </w:rPr>
        <w:t>i)</w:t>
      </w:r>
      <w:r>
        <w:rPr>
          <w:rFonts w:ascii="Arial" w:hAnsi="Arial" w:cs="Arial"/>
          <w:sz w:val="22"/>
          <w:szCs w:val="22"/>
        </w:rPr>
        <w:tab/>
      </w:r>
      <w:r w:rsidRPr="002C76C1">
        <w:rPr>
          <w:rFonts w:ascii="Arial" w:hAnsi="Arial" w:cs="Arial"/>
          <w:sz w:val="22"/>
          <w:szCs w:val="22"/>
        </w:rPr>
        <w:t xml:space="preserve"> Section 38(1)(b) – general responsibilities of accounting officers</w:t>
      </w:r>
    </w:p>
    <w:p w:rsidR="008D45FE" w:rsidRDefault="008D45FE" w:rsidP="008D45FE">
      <w:pPr>
        <w:pStyle w:val="NormalWeb"/>
        <w:tabs>
          <w:tab w:val="center" w:pos="709"/>
        </w:tabs>
        <w:spacing w:after="120" w:line="260" w:lineRule="exact"/>
        <w:ind w:left="1440"/>
        <w:rPr>
          <w:rFonts w:ascii="Arial" w:hAnsi="Arial" w:cs="Arial"/>
          <w:i/>
          <w:iCs/>
          <w:sz w:val="22"/>
          <w:szCs w:val="22"/>
          <w:lang w:val="en-GB"/>
        </w:rPr>
      </w:pPr>
      <w:r w:rsidRPr="002C76C1">
        <w:rPr>
          <w:rFonts w:ascii="Arial" w:hAnsi="Arial" w:cs="Arial"/>
          <w:i/>
          <w:iCs/>
          <w:sz w:val="22"/>
          <w:szCs w:val="22"/>
          <w:lang w:val="en-GB"/>
        </w:rPr>
        <w:t>“The accounting officer for a department, trading entity or constitutional institution is responsible for the effective, efficient, economical and transparent use of the resources of the department, trading entity or constitutional institution”</w:t>
      </w:r>
    </w:p>
    <w:p w:rsidR="008D45FE" w:rsidRPr="002C76C1" w:rsidRDefault="008D45FE" w:rsidP="008D45FE">
      <w:pPr>
        <w:pStyle w:val="NormalWeb"/>
        <w:tabs>
          <w:tab w:val="center" w:pos="709"/>
        </w:tabs>
        <w:spacing w:after="120" w:line="260" w:lineRule="exact"/>
        <w:ind w:left="1440"/>
        <w:rPr>
          <w:rFonts w:ascii="Arial" w:hAnsi="Arial" w:cs="Arial"/>
          <w:i/>
          <w:iCs/>
          <w:sz w:val="22"/>
          <w:szCs w:val="22"/>
          <w:lang w:val="en-GB"/>
        </w:rPr>
      </w:pPr>
    </w:p>
    <w:p w:rsidR="008D45FE" w:rsidRPr="002C76C1" w:rsidRDefault="008D45FE" w:rsidP="008D45FE">
      <w:pPr>
        <w:pStyle w:val="normal-text"/>
        <w:widowControl w:val="0"/>
        <w:tabs>
          <w:tab w:val="center" w:pos="709"/>
        </w:tabs>
        <w:spacing w:before="0" w:after="120" w:line="260" w:lineRule="exact"/>
        <w:ind w:left="720"/>
        <w:jc w:val="left"/>
        <w:rPr>
          <w:rFonts w:ascii="Arial" w:hAnsi="Arial" w:cs="Arial"/>
          <w:color w:val="auto"/>
          <w:sz w:val="22"/>
          <w:szCs w:val="22"/>
          <w:lang w:val="en-US" w:eastAsia="en-US"/>
        </w:rPr>
      </w:pPr>
      <w:r>
        <w:rPr>
          <w:rFonts w:ascii="Arial" w:hAnsi="Arial" w:cs="Arial"/>
          <w:sz w:val="22"/>
          <w:szCs w:val="22"/>
        </w:rPr>
        <w:t xml:space="preserve">ii)  </w:t>
      </w:r>
      <w:r>
        <w:rPr>
          <w:rFonts w:ascii="Arial" w:hAnsi="Arial" w:cs="Arial"/>
          <w:sz w:val="22"/>
          <w:szCs w:val="22"/>
        </w:rPr>
        <w:tab/>
      </w:r>
      <w:r w:rsidRPr="002C76C1">
        <w:rPr>
          <w:rFonts w:ascii="Arial" w:hAnsi="Arial" w:cs="Arial"/>
          <w:sz w:val="22"/>
          <w:szCs w:val="22"/>
        </w:rPr>
        <w:t xml:space="preserve"> Section 38(1)(a) – general responsibilities of accounting officers</w:t>
      </w:r>
    </w:p>
    <w:p w:rsidR="008D45FE" w:rsidRDefault="008D45FE" w:rsidP="008D45FE">
      <w:pPr>
        <w:pStyle w:val="normal-text"/>
        <w:widowControl w:val="0"/>
        <w:tabs>
          <w:tab w:val="center" w:pos="709"/>
        </w:tabs>
        <w:spacing w:before="0" w:after="120" w:line="260" w:lineRule="exact"/>
        <w:ind w:left="1440"/>
        <w:jc w:val="left"/>
        <w:rPr>
          <w:rFonts w:ascii="Arial" w:hAnsi="Arial" w:cs="Arial"/>
          <w:i/>
          <w:iCs/>
          <w:sz w:val="22"/>
          <w:szCs w:val="22"/>
        </w:rPr>
      </w:pPr>
      <w:r w:rsidRPr="002C76C1">
        <w:rPr>
          <w:rFonts w:ascii="Arial" w:hAnsi="Arial" w:cs="Arial"/>
          <w:i/>
          <w:iCs/>
          <w:sz w:val="22"/>
          <w:szCs w:val="22"/>
        </w:rPr>
        <w:t>“The accounting officer for a department, trading entity or constitutional institution must ensure that that department, trading entity or constitutional institution has and maintains—n appropriate procurement and provisioning system which is fair, equitable, transparent, competitive and cost-effective;”</w:t>
      </w:r>
    </w:p>
    <w:p w:rsidR="008D45FE" w:rsidRPr="002C76C1" w:rsidRDefault="008D45FE" w:rsidP="008D45FE">
      <w:pPr>
        <w:pStyle w:val="normal-text"/>
        <w:widowControl w:val="0"/>
        <w:tabs>
          <w:tab w:val="center" w:pos="709"/>
        </w:tabs>
        <w:spacing w:before="0" w:after="120" w:line="260" w:lineRule="exact"/>
        <w:ind w:left="1440"/>
        <w:jc w:val="left"/>
        <w:rPr>
          <w:rFonts w:ascii="Arial" w:hAnsi="Arial" w:cs="Arial"/>
          <w:i/>
          <w:iCs/>
          <w:sz w:val="22"/>
          <w:szCs w:val="22"/>
        </w:rPr>
      </w:pPr>
    </w:p>
    <w:p w:rsidR="008D45FE" w:rsidRPr="002C76C1" w:rsidRDefault="008D45FE" w:rsidP="008D45FE">
      <w:pPr>
        <w:pStyle w:val="normal-text"/>
        <w:widowControl w:val="0"/>
        <w:tabs>
          <w:tab w:val="center" w:pos="709"/>
        </w:tabs>
        <w:spacing w:before="0" w:after="120" w:line="260" w:lineRule="exact"/>
        <w:ind w:left="720"/>
        <w:jc w:val="left"/>
        <w:rPr>
          <w:rFonts w:ascii="Arial" w:hAnsi="Arial" w:cs="Arial"/>
          <w:color w:val="auto"/>
          <w:sz w:val="22"/>
          <w:szCs w:val="22"/>
          <w:lang w:val="en-US" w:eastAsia="en-US"/>
        </w:rPr>
      </w:pPr>
      <w:r>
        <w:rPr>
          <w:rFonts w:ascii="Arial" w:hAnsi="Arial" w:cs="Arial"/>
          <w:sz w:val="22"/>
          <w:szCs w:val="22"/>
        </w:rPr>
        <w:t xml:space="preserve">iii) </w:t>
      </w:r>
      <w:r>
        <w:rPr>
          <w:rFonts w:ascii="Arial" w:hAnsi="Arial" w:cs="Arial"/>
          <w:sz w:val="22"/>
          <w:szCs w:val="22"/>
        </w:rPr>
        <w:tab/>
      </w:r>
      <w:r w:rsidRPr="002C76C1">
        <w:rPr>
          <w:rFonts w:ascii="Arial" w:hAnsi="Arial" w:cs="Arial"/>
          <w:sz w:val="22"/>
          <w:szCs w:val="22"/>
        </w:rPr>
        <w:t>Section 38(1)(c)(ii) – general responsibilities of accounting officers</w:t>
      </w:r>
    </w:p>
    <w:p w:rsidR="008D45FE" w:rsidRPr="002C76C1" w:rsidRDefault="008D45FE" w:rsidP="008D45FE">
      <w:pPr>
        <w:pStyle w:val="NormalWeb"/>
        <w:tabs>
          <w:tab w:val="center" w:pos="709"/>
        </w:tabs>
        <w:spacing w:after="120" w:line="260" w:lineRule="exact"/>
        <w:ind w:left="1440"/>
        <w:rPr>
          <w:rFonts w:ascii="Arial" w:hAnsi="Arial" w:cs="Arial"/>
          <w:i/>
          <w:iCs/>
          <w:sz w:val="22"/>
          <w:szCs w:val="22"/>
        </w:rPr>
      </w:pPr>
      <w:r w:rsidRPr="002C76C1">
        <w:rPr>
          <w:rFonts w:ascii="Arial" w:hAnsi="Arial" w:cs="Arial"/>
          <w:i/>
          <w:iCs/>
          <w:sz w:val="22"/>
          <w:szCs w:val="22"/>
          <w:lang w:val="en-GB"/>
        </w:rPr>
        <w:t xml:space="preserve">“The accounting officer for a department, trading entity or constitutional institution </w:t>
      </w:r>
      <w:r w:rsidRPr="002C76C1">
        <w:rPr>
          <w:rFonts w:ascii="Arial" w:hAnsi="Arial" w:cs="Arial"/>
          <w:i/>
          <w:iCs/>
          <w:sz w:val="22"/>
          <w:szCs w:val="22"/>
        </w:rPr>
        <w:t>must take effective and appropriate steps to prevent unauthorised, irregular and fruitless and wasteful expenditure and losses resulting from criminal conduct; ”</w:t>
      </w:r>
    </w:p>
    <w:p w:rsidR="008D45FE" w:rsidRPr="002C76C1" w:rsidRDefault="008D45FE" w:rsidP="008D45FE">
      <w:pPr>
        <w:pStyle w:val="normal-text"/>
        <w:widowControl w:val="0"/>
        <w:tabs>
          <w:tab w:val="center" w:pos="720"/>
        </w:tabs>
        <w:spacing w:before="0" w:after="120" w:line="260" w:lineRule="exact"/>
        <w:ind w:left="720"/>
        <w:jc w:val="left"/>
        <w:rPr>
          <w:rFonts w:ascii="Arial" w:hAnsi="Arial" w:cs="Arial"/>
          <w:color w:val="auto"/>
          <w:sz w:val="22"/>
          <w:szCs w:val="22"/>
          <w:lang w:val="en-US" w:eastAsia="en-US"/>
        </w:rPr>
      </w:pPr>
      <w:r>
        <w:rPr>
          <w:rFonts w:ascii="Arial" w:hAnsi="Arial" w:cs="Arial"/>
          <w:sz w:val="22"/>
          <w:szCs w:val="22"/>
        </w:rPr>
        <w:t>iv)</w:t>
      </w:r>
      <w:r>
        <w:rPr>
          <w:rFonts w:ascii="Arial" w:hAnsi="Arial" w:cs="Arial"/>
          <w:sz w:val="22"/>
          <w:szCs w:val="22"/>
        </w:rPr>
        <w:tab/>
      </w:r>
      <w:r w:rsidRPr="002C76C1">
        <w:rPr>
          <w:rFonts w:ascii="Arial" w:hAnsi="Arial" w:cs="Arial"/>
          <w:sz w:val="22"/>
          <w:szCs w:val="22"/>
        </w:rPr>
        <w:t xml:space="preserve"> Section 81(1) – </w:t>
      </w:r>
      <w:r w:rsidRPr="002C76C1">
        <w:rPr>
          <w:rFonts w:ascii="Arial" w:hAnsi="Arial" w:cs="Arial"/>
          <w:sz w:val="22"/>
          <w:szCs w:val="22"/>
          <w:lang w:val="en-US"/>
        </w:rPr>
        <w:t xml:space="preserve">Financial misconduct by officials in departments and </w:t>
      </w:r>
      <w:r>
        <w:rPr>
          <w:rFonts w:ascii="Arial" w:hAnsi="Arial" w:cs="Arial"/>
          <w:sz w:val="22"/>
          <w:szCs w:val="22"/>
          <w:lang w:val="en-US"/>
        </w:rPr>
        <w:t xml:space="preserve">          </w:t>
      </w:r>
      <w:r w:rsidRPr="002C76C1">
        <w:rPr>
          <w:rFonts w:ascii="Arial" w:hAnsi="Arial" w:cs="Arial"/>
          <w:sz w:val="22"/>
          <w:szCs w:val="22"/>
          <w:lang w:val="en-US"/>
        </w:rPr>
        <w:t>constitutional institutions</w:t>
      </w:r>
    </w:p>
    <w:p w:rsidR="008D45FE" w:rsidRPr="002C76C1" w:rsidRDefault="008D45FE" w:rsidP="008D45FE">
      <w:pPr>
        <w:pStyle w:val="lg-section"/>
        <w:tabs>
          <w:tab w:val="center" w:pos="709"/>
        </w:tabs>
        <w:spacing w:before="0"/>
        <w:ind w:left="1361" w:firstLine="0"/>
        <w:rPr>
          <w:rFonts w:ascii="Arial" w:hAnsi="Arial" w:cs="Arial"/>
          <w:i/>
          <w:iCs/>
          <w:sz w:val="22"/>
          <w:szCs w:val="22"/>
        </w:rPr>
      </w:pPr>
      <w:r>
        <w:rPr>
          <w:rFonts w:ascii="Arial" w:hAnsi="Arial" w:cs="Arial"/>
          <w:i/>
          <w:iCs/>
          <w:sz w:val="22"/>
          <w:szCs w:val="22"/>
        </w:rPr>
        <w:tab/>
      </w:r>
      <w:r w:rsidRPr="002C76C1">
        <w:rPr>
          <w:rFonts w:ascii="Arial" w:hAnsi="Arial" w:cs="Arial"/>
          <w:i/>
          <w:iCs/>
          <w:sz w:val="22"/>
          <w:szCs w:val="22"/>
        </w:rPr>
        <w:t>“An accounting officer for a department or a constitutional institution commits an act of financial misconduct if that accounting officer wilfully or negligently—</w:t>
      </w:r>
    </w:p>
    <w:p w:rsidR="008D45FE" w:rsidRPr="002C76C1" w:rsidRDefault="008D45FE" w:rsidP="008D45FE">
      <w:pPr>
        <w:pStyle w:val="lg-a-1"/>
        <w:tabs>
          <w:tab w:val="center" w:pos="709"/>
        </w:tabs>
        <w:ind w:hanging="681"/>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(a)</w:t>
      </w:r>
      <w:r w:rsidRPr="002C76C1">
        <w:rPr>
          <w:rFonts w:ascii="Arial" w:hAnsi="Arial" w:cs="Arial"/>
          <w:i/>
          <w:iCs/>
          <w:sz w:val="22"/>
          <w:szCs w:val="22"/>
        </w:rPr>
        <w:tab/>
        <w:t>fails to comply with a requirement of section 38, 39, 40, 41 or 42; or</w:t>
      </w:r>
    </w:p>
    <w:p w:rsidR="008D45FE" w:rsidRDefault="008D45FE" w:rsidP="008D45FE">
      <w:pPr>
        <w:pStyle w:val="lg-a-1"/>
        <w:tabs>
          <w:tab w:val="center" w:pos="709"/>
        </w:tabs>
        <w:ind w:left="1440" w:hanging="760"/>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(b)</w:t>
      </w:r>
      <w:r w:rsidRPr="002C76C1">
        <w:rPr>
          <w:rFonts w:ascii="Arial" w:hAnsi="Arial" w:cs="Arial"/>
          <w:i/>
          <w:iCs/>
          <w:sz w:val="22"/>
          <w:szCs w:val="22"/>
        </w:rPr>
        <w:tab/>
        <w:t>makes or permits an unauthorised expenditure, an irregular expenditure or a fruitless and wasteful expenditure.”</w:t>
      </w:r>
    </w:p>
    <w:p w:rsidR="008D45FE" w:rsidRPr="002C76C1" w:rsidRDefault="008D45FE" w:rsidP="008D45FE">
      <w:pPr>
        <w:pStyle w:val="lg-a-1"/>
        <w:tabs>
          <w:tab w:val="center" w:pos="709"/>
        </w:tabs>
        <w:ind w:left="1440" w:hanging="760"/>
        <w:rPr>
          <w:rFonts w:ascii="Arial" w:hAnsi="Arial" w:cs="Arial"/>
          <w:i/>
          <w:iCs/>
          <w:sz w:val="22"/>
          <w:szCs w:val="22"/>
        </w:rPr>
      </w:pPr>
    </w:p>
    <w:p w:rsidR="008D45FE" w:rsidRPr="002C76C1" w:rsidRDefault="008D45FE" w:rsidP="008D45FE">
      <w:pPr>
        <w:pStyle w:val="normal-text"/>
        <w:widowControl w:val="0"/>
        <w:tabs>
          <w:tab w:val="center" w:pos="709"/>
        </w:tabs>
        <w:spacing w:before="0" w:after="120" w:line="260" w:lineRule="exact"/>
        <w:ind w:left="720"/>
        <w:jc w:val="left"/>
        <w:rPr>
          <w:rFonts w:ascii="Arial" w:hAnsi="Arial" w:cs="Arial"/>
          <w:color w:val="auto"/>
          <w:sz w:val="22"/>
          <w:szCs w:val="22"/>
          <w:lang w:val="en-US" w:eastAsia="en-US"/>
        </w:rPr>
      </w:pPr>
      <w:r>
        <w:rPr>
          <w:rFonts w:ascii="Arial" w:hAnsi="Arial" w:cs="Arial"/>
          <w:sz w:val="22"/>
          <w:szCs w:val="22"/>
        </w:rPr>
        <w:t xml:space="preserve">v) </w:t>
      </w:r>
      <w:r>
        <w:rPr>
          <w:rFonts w:ascii="Arial" w:hAnsi="Arial" w:cs="Arial"/>
          <w:sz w:val="22"/>
          <w:szCs w:val="22"/>
        </w:rPr>
        <w:tab/>
      </w:r>
      <w:r w:rsidRPr="002C76C1">
        <w:rPr>
          <w:rFonts w:ascii="Arial" w:hAnsi="Arial" w:cs="Arial"/>
          <w:sz w:val="22"/>
          <w:szCs w:val="22"/>
        </w:rPr>
        <w:t xml:space="preserve"> Section45(c) – </w:t>
      </w:r>
      <w:r w:rsidRPr="002C76C1">
        <w:rPr>
          <w:rFonts w:ascii="Arial" w:hAnsi="Arial" w:cs="Arial"/>
          <w:sz w:val="22"/>
          <w:szCs w:val="22"/>
          <w:lang w:val="en-US"/>
        </w:rPr>
        <w:t>Responsibilities of other officials</w:t>
      </w:r>
    </w:p>
    <w:p w:rsidR="008D45FE" w:rsidRPr="002C76C1" w:rsidRDefault="008D45FE" w:rsidP="008D45FE">
      <w:pPr>
        <w:pStyle w:val="normal-text"/>
        <w:widowControl w:val="0"/>
        <w:tabs>
          <w:tab w:val="center" w:pos="709"/>
        </w:tabs>
        <w:spacing w:before="0" w:after="120" w:line="260" w:lineRule="exact"/>
        <w:ind w:left="1440"/>
        <w:jc w:val="left"/>
        <w:rPr>
          <w:rFonts w:ascii="Arial" w:hAnsi="Arial" w:cs="Arial"/>
          <w:i/>
          <w:iCs/>
          <w:sz w:val="22"/>
          <w:szCs w:val="22"/>
        </w:rPr>
      </w:pPr>
      <w:r w:rsidRPr="002C76C1">
        <w:rPr>
          <w:rFonts w:ascii="Arial" w:hAnsi="Arial" w:cs="Arial"/>
          <w:i/>
          <w:iCs/>
          <w:sz w:val="22"/>
          <w:szCs w:val="22"/>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 due;”</w:t>
      </w:r>
    </w:p>
    <w:p w:rsidR="008D45FE" w:rsidRPr="002C76C1" w:rsidRDefault="008D45FE" w:rsidP="008D45FE">
      <w:pPr>
        <w:pStyle w:val="NormalWeb"/>
        <w:tabs>
          <w:tab w:val="center" w:pos="709"/>
        </w:tabs>
        <w:spacing w:after="120" w:line="260" w:lineRule="exact"/>
        <w:ind w:left="357" w:hanging="357"/>
        <w:rPr>
          <w:rFonts w:ascii="Arial" w:hAnsi="Arial" w:cs="Arial"/>
          <w:sz w:val="22"/>
          <w:szCs w:val="22"/>
        </w:rPr>
      </w:pPr>
    </w:p>
    <w:p w:rsidR="008D45FE" w:rsidRPr="002C76C1" w:rsidRDefault="008D45FE" w:rsidP="008D45FE">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b)</w:t>
      </w:r>
      <w:r>
        <w:rPr>
          <w:rFonts w:ascii="Arial" w:hAnsi="Arial" w:cs="Arial"/>
          <w:sz w:val="22"/>
          <w:szCs w:val="22"/>
        </w:rPr>
        <w:tab/>
      </w:r>
      <w:r w:rsidRPr="002C76C1">
        <w:rPr>
          <w:rFonts w:ascii="Arial" w:hAnsi="Arial" w:cs="Arial"/>
          <w:sz w:val="22"/>
          <w:szCs w:val="22"/>
        </w:rPr>
        <w:t xml:space="preserve"> Treasury Regulations 9.1.1, 9.1.2 and 9.1.5 states that:</w:t>
      </w:r>
    </w:p>
    <w:p w:rsidR="008D45FE" w:rsidRPr="002C76C1" w:rsidRDefault="008D45FE" w:rsidP="008D45FE">
      <w:pPr>
        <w:pStyle w:val="NormalWeb"/>
        <w:tabs>
          <w:tab w:val="center" w:pos="709"/>
        </w:tabs>
        <w:spacing w:after="120" w:line="260" w:lineRule="exact"/>
        <w:ind w:left="1066" w:hanging="709"/>
        <w:rPr>
          <w:rFonts w:ascii="Arial" w:hAnsi="Arial" w:cs="Arial"/>
          <w:sz w:val="22"/>
          <w:szCs w:val="22"/>
        </w:rPr>
      </w:pPr>
      <w:r w:rsidRPr="002C76C1">
        <w:rPr>
          <w:rFonts w:ascii="Arial" w:hAnsi="Arial" w:cs="Arial"/>
          <w:i/>
          <w:iCs/>
          <w:sz w:val="22"/>
          <w:szCs w:val="22"/>
        </w:rPr>
        <w:t>“9.1.1</w:t>
      </w:r>
      <w:r w:rsidRPr="002C76C1">
        <w:rPr>
          <w:rFonts w:ascii="Arial" w:hAnsi="Arial" w:cs="Arial"/>
          <w:i/>
          <w:iCs/>
          <w:sz w:val="22"/>
          <w:szCs w:val="22"/>
        </w:rPr>
        <w:tab/>
        <w:t xml:space="preserve">The accounting officer of an institution must exercise all reasonable care to prevent  and detect unauthorised, irregular, fruitless and wasteful expenditure, and must for this purpose implement effective, efficient and transparent processes of financial and </w:t>
      </w:r>
      <w:r w:rsidRPr="002C76C1">
        <w:rPr>
          <w:rFonts w:ascii="Arial" w:hAnsi="Arial" w:cs="Arial"/>
          <w:i/>
          <w:iCs/>
          <w:sz w:val="22"/>
          <w:szCs w:val="22"/>
        </w:rPr>
        <w:lastRenderedPageBreak/>
        <w:t>risk management.</w:t>
      </w:r>
    </w:p>
    <w:p w:rsidR="008D45FE" w:rsidRPr="002C76C1" w:rsidRDefault="008D45FE" w:rsidP="008D45FE">
      <w:pPr>
        <w:pStyle w:val="NormalWeb"/>
        <w:tabs>
          <w:tab w:val="center" w:pos="709"/>
        </w:tabs>
        <w:spacing w:after="120" w:line="260" w:lineRule="exact"/>
        <w:ind w:left="1066" w:hanging="709"/>
        <w:rPr>
          <w:rFonts w:ascii="Arial" w:hAnsi="Arial" w:cs="Arial"/>
          <w:sz w:val="22"/>
          <w:szCs w:val="22"/>
        </w:rPr>
      </w:pPr>
      <w:r w:rsidRPr="002C76C1">
        <w:rPr>
          <w:rFonts w:ascii="Arial" w:hAnsi="Arial" w:cs="Arial"/>
          <w:sz w:val="22"/>
          <w:szCs w:val="22"/>
        </w:rPr>
        <w:t xml:space="preserve">9.1.2    </w:t>
      </w:r>
      <w:r w:rsidRPr="002C76C1">
        <w:rPr>
          <w:rFonts w:ascii="Arial" w:hAnsi="Arial" w:cs="Arial"/>
          <w:i/>
          <w:iCs/>
          <w:sz w:val="22"/>
          <w:szCs w:val="22"/>
        </w:rPr>
        <w:t>When an official of an institution discovers unauthorised, irregular or fruitless and wasteful expenditure, that official must immediately report such expenditure to the accounting officer. In the case of a department, such expenditure must also be reported in the monthly report, as required by section 40 (4) (b) of the Act. Irregular expenditure incurred by a department in contravention of tender procedures must also be brought to the notice of the relevant tender board or procurement authority, whichever is applicable.”</w:t>
      </w:r>
    </w:p>
    <w:p w:rsidR="008D45FE" w:rsidRPr="002C76C1" w:rsidRDefault="008D45FE" w:rsidP="008D45FE">
      <w:pPr>
        <w:pStyle w:val="NormalWeb"/>
        <w:tabs>
          <w:tab w:val="center" w:pos="709"/>
        </w:tabs>
        <w:spacing w:after="120" w:line="260" w:lineRule="exact"/>
        <w:ind w:left="1066" w:hanging="709"/>
        <w:rPr>
          <w:rFonts w:ascii="Arial" w:hAnsi="Arial" w:cs="Arial"/>
          <w:i/>
          <w:iCs/>
          <w:sz w:val="22"/>
          <w:szCs w:val="22"/>
        </w:rPr>
      </w:pPr>
      <w:r w:rsidRPr="002C76C1">
        <w:rPr>
          <w:rFonts w:ascii="Arial" w:hAnsi="Arial" w:cs="Arial"/>
          <w:sz w:val="22"/>
          <w:szCs w:val="22"/>
        </w:rPr>
        <w:t xml:space="preserve">9.1.5    </w:t>
      </w:r>
      <w:r w:rsidRPr="002C76C1">
        <w:rPr>
          <w:rFonts w:ascii="Arial" w:hAnsi="Arial" w:cs="Arial"/>
          <w:i/>
          <w:iCs/>
          <w:sz w:val="22"/>
          <w:szCs w:val="22"/>
        </w:rPr>
        <w:t>The amount of the unauthorised, irregular, fruitless and wasteful expenditure must be disclosed as a note to the annual financial statements of the institution.”</w:t>
      </w:r>
    </w:p>
    <w:p w:rsidR="008D45FE" w:rsidRDefault="008D45FE" w:rsidP="008D45FE">
      <w:pPr>
        <w:pStyle w:val="NormalWeb"/>
        <w:tabs>
          <w:tab w:val="center" w:pos="709"/>
        </w:tabs>
        <w:spacing w:after="120" w:line="260" w:lineRule="exact"/>
        <w:rPr>
          <w:rFonts w:ascii="Arial" w:hAnsi="Arial" w:cs="Arial"/>
          <w:sz w:val="22"/>
          <w:szCs w:val="22"/>
        </w:rPr>
      </w:pPr>
    </w:p>
    <w:p w:rsidR="008D45FE" w:rsidRPr="002C76C1" w:rsidRDefault="008D45FE" w:rsidP="008D45FE">
      <w:pPr>
        <w:pStyle w:val="NormalWeb"/>
        <w:tabs>
          <w:tab w:val="center" w:pos="709"/>
        </w:tabs>
        <w:spacing w:after="120" w:line="260" w:lineRule="exact"/>
        <w:rPr>
          <w:rFonts w:ascii="Arial" w:hAnsi="Arial" w:cs="Arial"/>
          <w:i/>
          <w:iCs/>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Treasury Regulations 8.2.1 and 8.2.2 also states that:</w:t>
      </w:r>
    </w:p>
    <w:p w:rsidR="008D45FE" w:rsidRPr="002C76C1" w:rsidRDefault="008D45FE" w:rsidP="008D45FE">
      <w:pPr>
        <w:pStyle w:val="NormalWeb"/>
        <w:tabs>
          <w:tab w:val="center" w:pos="709"/>
        </w:tabs>
        <w:ind w:left="1077" w:hanging="720"/>
        <w:rPr>
          <w:rFonts w:ascii="Arial" w:hAnsi="Arial" w:cs="Arial"/>
          <w:sz w:val="22"/>
          <w:szCs w:val="22"/>
        </w:rPr>
      </w:pPr>
      <w:r w:rsidRPr="002C76C1">
        <w:rPr>
          <w:rFonts w:ascii="Arial" w:hAnsi="Arial" w:cs="Arial"/>
          <w:i/>
          <w:iCs/>
          <w:sz w:val="22"/>
          <w:szCs w:val="22"/>
        </w:rPr>
        <w:t>" 8.2.1  An official of an institution may not spend or commit public moneys except with the approval (either in writing or by duly authorised electronic means) of the accounting officer or a properly delegated or authorised officer.</w:t>
      </w:r>
    </w:p>
    <w:p w:rsidR="008D45FE" w:rsidRPr="002C76C1" w:rsidRDefault="008D45FE" w:rsidP="008D45FE">
      <w:pPr>
        <w:pStyle w:val="NormalWeb"/>
        <w:tabs>
          <w:tab w:val="center" w:pos="709"/>
        </w:tabs>
        <w:ind w:left="1077" w:hanging="720"/>
        <w:rPr>
          <w:rFonts w:ascii="Arial" w:hAnsi="Arial" w:cs="Arial"/>
          <w:sz w:val="22"/>
          <w:szCs w:val="22"/>
        </w:rPr>
      </w:pPr>
      <w:r w:rsidRPr="002C76C1">
        <w:rPr>
          <w:rFonts w:ascii="Arial" w:hAnsi="Arial" w:cs="Arial"/>
          <w:i/>
          <w:iCs/>
          <w:sz w:val="22"/>
          <w:szCs w:val="22"/>
        </w:rPr>
        <w:t> </w:t>
      </w:r>
    </w:p>
    <w:p w:rsidR="008D45FE" w:rsidRPr="002C76C1" w:rsidRDefault="008D45FE" w:rsidP="008D45FE">
      <w:pPr>
        <w:pStyle w:val="NormalWeb"/>
        <w:tabs>
          <w:tab w:val="center" w:pos="709"/>
        </w:tabs>
        <w:ind w:left="1077" w:hanging="720"/>
        <w:rPr>
          <w:rFonts w:ascii="Arial" w:hAnsi="Arial" w:cs="Arial"/>
          <w:i/>
          <w:iCs/>
          <w:sz w:val="22"/>
          <w:szCs w:val="22"/>
        </w:rPr>
      </w:pPr>
      <w:r w:rsidRPr="002C76C1">
        <w:rPr>
          <w:rFonts w:ascii="Arial" w:hAnsi="Arial" w:cs="Arial"/>
          <w:i/>
          <w:iCs/>
          <w:sz w:val="22"/>
          <w:szCs w:val="22"/>
        </w:rPr>
        <w:t>8.2.2    Before approving expenditure or incurring a commitment to spend, the delegated or authorised official must ensure compliance with any limitations or conditions attached to the delegation or authorisation." </w:t>
      </w:r>
    </w:p>
    <w:p w:rsidR="008D45FE" w:rsidRPr="002C76C1" w:rsidRDefault="008D45FE" w:rsidP="008D45FE">
      <w:pPr>
        <w:pStyle w:val="NormalWeb"/>
        <w:tabs>
          <w:tab w:val="center" w:pos="709"/>
        </w:tabs>
        <w:ind w:left="1077" w:hanging="720"/>
        <w:rPr>
          <w:rFonts w:ascii="Arial" w:hAnsi="Arial" w:cs="Arial"/>
          <w:i/>
          <w:iCs/>
          <w:sz w:val="22"/>
          <w:szCs w:val="22"/>
        </w:rPr>
      </w:pPr>
    </w:p>
    <w:p w:rsidR="008D45FE" w:rsidRPr="002C76C1" w:rsidRDefault="008D45FE" w:rsidP="008D45FE">
      <w:pPr>
        <w:pStyle w:val="NormalWeb"/>
        <w:tabs>
          <w:tab w:val="center" w:pos="709"/>
        </w:tabs>
        <w:ind w:left="426" w:hanging="426"/>
        <w:rPr>
          <w:rFonts w:ascii="Arial" w:hAnsi="Arial" w:cs="Arial"/>
          <w:sz w:val="22"/>
          <w:szCs w:val="22"/>
        </w:rPr>
      </w:pPr>
      <w:r w:rsidRPr="002C76C1">
        <w:rPr>
          <w:rFonts w:ascii="Arial" w:hAnsi="Arial" w:cs="Arial"/>
          <w:sz w:val="22"/>
          <w:szCs w:val="22"/>
        </w:rPr>
        <w:t>d)</w:t>
      </w:r>
      <w:r>
        <w:rPr>
          <w:rFonts w:ascii="Arial" w:hAnsi="Arial" w:cs="Arial"/>
          <w:sz w:val="22"/>
          <w:szCs w:val="22"/>
        </w:rPr>
        <w:tab/>
      </w:r>
      <w:r w:rsidRPr="002C76C1">
        <w:rPr>
          <w:rFonts w:ascii="Arial" w:hAnsi="Arial" w:cs="Arial"/>
          <w:sz w:val="22"/>
          <w:szCs w:val="22"/>
        </w:rPr>
        <w:t xml:space="preserve"> Instruction note on enhancing compliance monitoring and improving transparency and accountability in SCM, effective from 31 May 2011, states:</w:t>
      </w:r>
    </w:p>
    <w:p w:rsidR="008D45FE" w:rsidRPr="002C76C1" w:rsidRDefault="008D45FE" w:rsidP="008D45FE">
      <w:pPr>
        <w:pStyle w:val="NormalWeb"/>
        <w:tabs>
          <w:tab w:val="center" w:pos="709"/>
        </w:tabs>
        <w:ind w:left="426" w:hanging="426"/>
        <w:rPr>
          <w:rFonts w:ascii="Arial" w:hAnsi="Arial" w:cs="Arial"/>
          <w:sz w:val="22"/>
          <w:szCs w:val="22"/>
        </w:rPr>
      </w:pPr>
    </w:p>
    <w:p w:rsidR="008D45FE" w:rsidRPr="002C76C1" w:rsidRDefault="008D45FE" w:rsidP="008D45FE">
      <w:pPr>
        <w:pStyle w:val="NormalWeb"/>
        <w:tabs>
          <w:tab w:val="center" w:pos="709"/>
        </w:tabs>
        <w:ind w:left="1080" w:hanging="660"/>
        <w:rPr>
          <w:rFonts w:ascii="Arial" w:hAnsi="Arial" w:cs="Arial"/>
          <w:i/>
          <w:iCs/>
          <w:sz w:val="22"/>
          <w:szCs w:val="22"/>
        </w:rPr>
      </w:pPr>
      <w:r w:rsidRPr="002C76C1">
        <w:rPr>
          <w:rFonts w:ascii="Arial" w:hAnsi="Arial" w:cs="Arial"/>
          <w:i/>
          <w:iCs/>
          <w:sz w:val="22"/>
          <w:szCs w:val="22"/>
        </w:rPr>
        <w:t>“3.1.1</w:t>
      </w:r>
      <w:r w:rsidRPr="002C76C1">
        <w:rPr>
          <w:rFonts w:ascii="Arial" w:hAnsi="Arial" w:cs="Arial"/>
          <w:i/>
          <w:iCs/>
          <w:sz w:val="22"/>
          <w:szCs w:val="22"/>
        </w:rPr>
        <w:tab/>
        <w:t>Accounting officers of departments and constitutional institutions must submit to the relevant treasury by 30 April of each year, a procurement plan containing all planned procurement for the financial year in respect of the procurement of goods, works and/ or services which exceed R500 000 (all applicable taxes included). This procurement plan must be approved by the accounting officer or his or her delegate prior to its submission. For the 2011/2012 financial year, the said plan must be submitted to the relevant treasury by no later than 31 August 2011.</w:t>
      </w:r>
    </w:p>
    <w:p w:rsidR="008D45FE" w:rsidRPr="002C76C1" w:rsidRDefault="008D45FE" w:rsidP="008D45FE">
      <w:pPr>
        <w:pStyle w:val="NormalWeb"/>
        <w:tabs>
          <w:tab w:val="center" w:pos="709"/>
        </w:tabs>
        <w:ind w:left="1080" w:hanging="660"/>
        <w:rPr>
          <w:rFonts w:ascii="Arial" w:hAnsi="Arial" w:cs="Arial"/>
          <w:i/>
          <w:iCs/>
          <w:sz w:val="22"/>
          <w:szCs w:val="22"/>
        </w:rPr>
      </w:pPr>
      <w:r w:rsidRPr="002C76C1">
        <w:rPr>
          <w:rFonts w:ascii="Arial" w:hAnsi="Arial" w:cs="Arial"/>
          <w:i/>
          <w:iCs/>
          <w:sz w:val="22"/>
          <w:szCs w:val="22"/>
        </w:rPr>
        <w:t>3.9.3</w:t>
      </w:r>
      <w:r w:rsidRPr="002C76C1">
        <w:rPr>
          <w:rFonts w:ascii="Arial" w:hAnsi="Arial" w:cs="Arial"/>
          <w:i/>
          <w:iCs/>
          <w:sz w:val="22"/>
          <w:szCs w:val="22"/>
        </w:rPr>
        <w:tab/>
        <w:t>In order to mitigate such practices, accounting officers and authorities are directed that, from the date of this instruction note taking effect, contracts may be expanded or varied by not more than 20% or R20 million (including all applicable taxes) for construction related goods, works and/or services and 15% or R15 million (including all applicable taxes) for all other goods and/or services of the original value of the contract, whichever is the lower amount. The relevant treasury may, however, decrease these thresholds for institutions reporting to them.</w:t>
      </w:r>
    </w:p>
    <w:p w:rsidR="008D45FE" w:rsidRPr="002C76C1" w:rsidRDefault="008D45FE" w:rsidP="008D45FE">
      <w:pPr>
        <w:pStyle w:val="NormalWeb"/>
        <w:tabs>
          <w:tab w:val="center" w:pos="709"/>
        </w:tabs>
        <w:ind w:left="1080" w:hanging="630"/>
        <w:rPr>
          <w:rFonts w:ascii="Arial" w:hAnsi="Arial" w:cs="Arial"/>
          <w:color w:val="000000"/>
          <w:sz w:val="22"/>
          <w:szCs w:val="22"/>
        </w:rPr>
      </w:pPr>
      <w:r w:rsidRPr="002C76C1">
        <w:rPr>
          <w:rFonts w:ascii="Arial" w:hAnsi="Arial" w:cs="Arial"/>
          <w:i/>
          <w:iCs/>
          <w:sz w:val="22"/>
          <w:szCs w:val="22"/>
        </w:rPr>
        <w:t>3.9.4</w:t>
      </w:r>
      <w:r w:rsidRPr="002C76C1">
        <w:rPr>
          <w:rFonts w:ascii="Arial" w:hAnsi="Arial" w:cs="Arial"/>
          <w:i/>
          <w:iCs/>
          <w:sz w:val="22"/>
          <w:szCs w:val="22"/>
        </w:rPr>
        <w:tab/>
        <w:t>Any deviation in excess of these thresholds will only be allowed subject to the prior written approval of the relevant treasury. Whilst provision is made for deviations, it is imperative to note that requests for such deviations may only be submitted to the relevant treasury where goods reasons exist. ”</w:t>
      </w:r>
    </w:p>
    <w:p w:rsidR="008D45FE" w:rsidRPr="002C76C1" w:rsidRDefault="008D45FE" w:rsidP="008D45FE">
      <w:pPr>
        <w:tabs>
          <w:tab w:val="left" w:pos="426"/>
          <w:tab w:val="center" w:pos="709"/>
        </w:tabs>
        <w:rPr>
          <w:sz w:val="22"/>
          <w:szCs w:val="22"/>
        </w:rPr>
      </w:pPr>
    </w:p>
    <w:p w:rsidR="008D45FE" w:rsidRPr="002C76C1" w:rsidRDefault="008D45FE" w:rsidP="008D45FE">
      <w:pPr>
        <w:pStyle w:val="lg-a-1"/>
        <w:tabs>
          <w:tab w:val="center" w:pos="709"/>
        </w:tabs>
        <w:spacing w:before="0" w:after="120" w:line="260" w:lineRule="exact"/>
        <w:ind w:left="357" w:hanging="357"/>
        <w:jc w:val="left"/>
        <w:rPr>
          <w:rFonts w:ascii="Arial" w:hAnsi="Arial" w:cs="Arial"/>
          <w:sz w:val="22"/>
          <w:szCs w:val="22"/>
        </w:rPr>
      </w:pPr>
      <w:r w:rsidRPr="002C76C1">
        <w:rPr>
          <w:rFonts w:ascii="Arial" w:hAnsi="Arial" w:cs="Arial"/>
          <w:sz w:val="22"/>
          <w:szCs w:val="22"/>
        </w:rPr>
        <w:t>e)</w:t>
      </w:r>
      <w:r>
        <w:rPr>
          <w:rFonts w:ascii="Arial" w:hAnsi="Arial" w:cs="Arial"/>
          <w:sz w:val="22"/>
          <w:szCs w:val="22"/>
        </w:rPr>
        <w:tab/>
      </w:r>
      <w:r w:rsidRPr="002C76C1">
        <w:rPr>
          <w:rFonts w:ascii="Arial" w:hAnsi="Arial" w:cs="Arial"/>
          <w:sz w:val="22"/>
          <w:szCs w:val="22"/>
        </w:rPr>
        <w:t xml:space="preserve"> Supply chain circular of NT pertaining, dated 24 April 2012, to the postponement of the implementation of sub-paragraph 3.9.4 of Instruction note on enhancing compliance monitoring and improving transparency and accountability in SCM, effective from 31 May 2011, states:</w:t>
      </w:r>
    </w:p>
    <w:p w:rsidR="008D45FE" w:rsidRPr="002C76C1" w:rsidRDefault="008D45FE" w:rsidP="008D45FE">
      <w:pPr>
        <w:pStyle w:val="lg-a-1"/>
        <w:tabs>
          <w:tab w:val="center" w:pos="709"/>
        </w:tabs>
        <w:spacing w:before="0" w:after="120" w:line="260" w:lineRule="exact"/>
        <w:ind w:left="1080" w:hanging="720"/>
        <w:jc w:val="left"/>
        <w:rPr>
          <w:rFonts w:ascii="Arial" w:hAnsi="Arial" w:cs="Arial"/>
          <w:i/>
          <w:iCs/>
          <w:sz w:val="22"/>
          <w:szCs w:val="22"/>
        </w:rPr>
      </w:pPr>
      <w:r w:rsidRPr="002C76C1">
        <w:rPr>
          <w:rFonts w:ascii="Arial" w:hAnsi="Arial" w:cs="Arial"/>
          <w:sz w:val="22"/>
          <w:szCs w:val="22"/>
        </w:rPr>
        <w:lastRenderedPageBreak/>
        <w:t>“</w:t>
      </w:r>
      <w:r w:rsidRPr="002C76C1">
        <w:rPr>
          <w:rFonts w:ascii="Arial" w:hAnsi="Arial" w:cs="Arial"/>
          <w:i/>
          <w:iCs/>
          <w:sz w:val="22"/>
          <w:szCs w:val="22"/>
        </w:rPr>
        <w:t>3.1</w:t>
      </w:r>
      <w:r w:rsidRPr="002C76C1">
        <w:rPr>
          <w:rFonts w:ascii="Arial" w:hAnsi="Arial" w:cs="Arial"/>
          <w:i/>
          <w:iCs/>
          <w:sz w:val="22"/>
          <w:szCs w:val="22"/>
        </w:rPr>
        <w:tab/>
        <w:t>Taking cognisance of paragraph 2.3 above, sub-paragraph 3.9.4, as contained in Instruction Note No. 32 dated 31 May 2011 is also postponed for implementation pending the issuance of a revised Instruction Note.</w:t>
      </w:r>
    </w:p>
    <w:p w:rsidR="008D45FE" w:rsidRPr="002C76C1" w:rsidRDefault="008D45FE" w:rsidP="008D45FE">
      <w:pPr>
        <w:pStyle w:val="lg-a-1"/>
        <w:tabs>
          <w:tab w:val="center" w:pos="709"/>
        </w:tabs>
        <w:spacing w:before="0" w:after="120" w:line="260" w:lineRule="exact"/>
        <w:ind w:left="1080" w:hanging="720"/>
        <w:jc w:val="left"/>
        <w:rPr>
          <w:rFonts w:ascii="Arial" w:hAnsi="Arial" w:cs="Arial"/>
          <w:i/>
          <w:iCs/>
          <w:sz w:val="22"/>
          <w:szCs w:val="22"/>
        </w:rPr>
      </w:pPr>
      <w:r w:rsidRPr="002C76C1">
        <w:rPr>
          <w:rFonts w:ascii="Arial" w:hAnsi="Arial" w:cs="Arial"/>
          <w:i/>
          <w:iCs/>
          <w:sz w:val="22"/>
          <w:szCs w:val="22"/>
        </w:rPr>
        <w:t>3.3</w:t>
      </w:r>
      <w:r w:rsidRPr="002C76C1">
        <w:rPr>
          <w:rFonts w:ascii="Arial" w:hAnsi="Arial" w:cs="Arial"/>
          <w:i/>
          <w:iCs/>
          <w:sz w:val="22"/>
          <w:szCs w:val="22"/>
        </w:rPr>
        <w:tab/>
        <w:t>Institutions are, however, required to forward motivations for all expansions in excess of the threshold to the relevant treasuries and to the Auditor General within 10 (ten) working days after the Accounting Officer or Accounting Authority has granted approval for the deviation.</w:t>
      </w:r>
    </w:p>
    <w:p w:rsidR="008D45FE" w:rsidRPr="002C76C1" w:rsidRDefault="008D45FE" w:rsidP="008D45FE">
      <w:pPr>
        <w:pStyle w:val="lg-a-1"/>
        <w:tabs>
          <w:tab w:val="center" w:pos="709"/>
        </w:tabs>
        <w:spacing w:before="0" w:after="120" w:line="260" w:lineRule="exact"/>
        <w:ind w:left="1080" w:hanging="720"/>
        <w:jc w:val="left"/>
        <w:rPr>
          <w:rFonts w:ascii="Arial" w:hAnsi="Arial" w:cs="Arial"/>
          <w:i/>
          <w:iCs/>
          <w:sz w:val="22"/>
          <w:szCs w:val="22"/>
        </w:rPr>
      </w:pPr>
      <w:r w:rsidRPr="002C76C1">
        <w:rPr>
          <w:rFonts w:ascii="Arial" w:hAnsi="Arial" w:cs="Arial"/>
          <w:i/>
          <w:iCs/>
          <w:sz w:val="22"/>
          <w:szCs w:val="22"/>
        </w:rPr>
        <w:t>3.4</w:t>
      </w:r>
      <w:r w:rsidRPr="002C76C1">
        <w:rPr>
          <w:rFonts w:ascii="Arial" w:hAnsi="Arial" w:cs="Arial"/>
          <w:i/>
          <w:iCs/>
          <w:sz w:val="22"/>
          <w:szCs w:val="22"/>
        </w:rPr>
        <w:tab/>
        <w:t>Such motivations must include, among others, the contract number, the description of the contract, the name of the contractor, the original contract amount, the value and the percentage of the deviation and the reason for the deviation”</w:t>
      </w:r>
    </w:p>
    <w:p w:rsidR="008D45FE" w:rsidRPr="002C76C1" w:rsidRDefault="008D45FE" w:rsidP="008D45FE">
      <w:pPr>
        <w:pStyle w:val="lg-a-1"/>
        <w:tabs>
          <w:tab w:val="center" w:pos="709"/>
        </w:tabs>
        <w:spacing w:before="0" w:after="120" w:line="260" w:lineRule="exact"/>
        <w:ind w:left="450" w:hanging="450"/>
        <w:jc w:val="left"/>
        <w:rPr>
          <w:rFonts w:ascii="Arial" w:hAnsi="Arial" w:cs="Arial"/>
          <w:sz w:val="22"/>
          <w:szCs w:val="22"/>
        </w:rPr>
      </w:pPr>
      <w:r w:rsidRPr="002C76C1">
        <w:rPr>
          <w:rFonts w:ascii="Arial" w:hAnsi="Arial" w:cs="Arial"/>
          <w:sz w:val="22"/>
          <w:szCs w:val="22"/>
        </w:rPr>
        <w:t>f)</w:t>
      </w:r>
      <w:r>
        <w:rPr>
          <w:rFonts w:ascii="Arial" w:hAnsi="Arial" w:cs="Arial"/>
          <w:sz w:val="22"/>
          <w:szCs w:val="22"/>
        </w:rPr>
        <w:tab/>
      </w:r>
      <w:r>
        <w:rPr>
          <w:rFonts w:ascii="Arial" w:hAnsi="Arial" w:cs="Arial"/>
          <w:sz w:val="22"/>
          <w:szCs w:val="22"/>
        </w:rPr>
        <w:tab/>
      </w:r>
      <w:r w:rsidRPr="002C76C1">
        <w:rPr>
          <w:rFonts w:ascii="Arial" w:hAnsi="Arial" w:cs="Arial"/>
          <w:sz w:val="22"/>
          <w:szCs w:val="22"/>
        </w:rPr>
        <w:t>Practice Note 8 of 2007/08 states:</w:t>
      </w:r>
    </w:p>
    <w:p w:rsidR="008D45FE" w:rsidRPr="002C76C1" w:rsidRDefault="008D45FE" w:rsidP="008D45FE">
      <w:pPr>
        <w:tabs>
          <w:tab w:val="center" w:pos="709"/>
        </w:tabs>
        <w:autoSpaceDE w:val="0"/>
        <w:autoSpaceDN w:val="0"/>
        <w:adjustRightInd w:val="0"/>
        <w:ind w:left="1080" w:hanging="720"/>
        <w:rPr>
          <w:i/>
          <w:iCs/>
          <w:color w:val="000000"/>
          <w:sz w:val="22"/>
          <w:szCs w:val="22"/>
        </w:rPr>
      </w:pPr>
      <w:r w:rsidRPr="002C76C1">
        <w:rPr>
          <w:i/>
          <w:iCs/>
          <w:color w:val="000000"/>
          <w:sz w:val="22"/>
          <w:szCs w:val="22"/>
        </w:rPr>
        <w:t>“6.1</w:t>
      </w:r>
      <w:r w:rsidRPr="002C76C1">
        <w:rPr>
          <w:i/>
          <w:iCs/>
          <w:color w:val="000000"/>
          <w:sz w:val="22"/>
          <w:szCs w:val="22"/>
        </w:rPr>
        <w:tab/>
        <w:t>The Accounting officer / authority must be in possession of an original valid tax clearance certificate for all price quotations and competitive bids exceeding the value of R30 000 (VAT included).</w:t>
      </w:r>
    </w:p>
    <w:p w:rsidR="008D45FE" w:rsidRPr="002C76C1" w:rsidRDefault="008D45FE" w:rsidP="008D45FE">
      <w:pPr>
        <w:pStyle w:val="ListParagraph"/>
        <w:tabs>
          <w:tab w:val="center" w:pos="709"/>
        </w:tabs>
        <w:autoSpaceDE w:val="0"/>
        <w:autoSpaceDN w:val="0"/>
        <w:adjustRightInd w:val="0"/>
        <w:rPr>
          <w:rFonts w:ascii="Arial" w:hAnsi="Arial" w:cs="Arial"/>
          <w:i/>
          <w:iCs/>
          <w:color w:val="000000"/>
          <w:sz w:val="22"/>
          <w:szCs w:val="22"/>
        </w:rPr>
      </w:pPr>
    </w:p>
    <w:p w:rsidR="008D45FE" w:rsidRPr="002C76C1" w:rsidRDefault="008D45FE" w:rsidP="008D45FE">
      <w:pPr>
        <w:pStyle w:val="lg-a-1"/>
        <w:tabs>
          <w:tab w:val="center" w:pos="709"/>
        </w:tabs>
        <w:spacing w:before="0" w:after="120" w:line="260" w:lineRule="exact"/>
        <w:ind w:left="1066" w:hanging="709"/>
        <w:jc w:val="left"/>
        <w:rPr>
          <w:rFonts w:ascii="Arial" w:hAnsi="Arial" w:cs="Arial"/>
          <w:i/>
          <w:iCs/>
          <w:sz w:val="22"/>
          <w:szCs w:val="22"/>
        </w:rPr>
      </w:pPr>
      <w:r w:rsidRPr="002C76C1">
        <w:rPr>
          <w:rFonts w:ascii="Arial" w:hAnsi="Arial" w:cs="Arial"/>
          <w:i/>
          <w:iCs/>
          <w:sz w:val="22"/>
          <w:szCs w:val="22"/>
        </w:rPr>
        <w:t>6.2</w:t>
      </w:r>
      <w:r w:rsidRPr="002C76C1">
        <w:rPr>
          <w:rFonts w:ascii="Arial" w:hAnsi="Arial" w:cs="Arial"/>
          <w:i/>
          <w:iCs/>
          <w:sz w:val="22"/>
          <w:szCs w:val="22"/>
        </w:rPr>
        <w:tab/>
        <w:t>If an accounting officer / authority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 authority’s possession. Whenever this ruling is applied, cross-reference must be made to the original tax certificate for audit purposes.”</w:t>
      </w:r>
    </w:p>
    <w:p w:rsidR="008D45FE" w:rsidRPr="002C76C1" w:rsidRDefault="008D45FE" w:rsidP="008D45FE">
      <w:pPr>
        <w:pStyle w:val="NormalWeb"/>
        <w:tabs>
          <w:tab w:val="center" w:pos="709"/>
        </w:tabs>
        <w:rPr>
          <w:rFonts w:ascii="Arial" w:hAnsi="Arial" w:cs="Arial"/>
          <w:sz w:val="22"/>
          <w:szCs w:val="22"/>
        </w:rPr>
      </w:pPr>
    </w:p>
    <w:p w:rsidR="008D45FE" w:rsidRPr="002C76C1" w:rsidRDefault="008D45FE" w:rsidP="008D45FE">
      <w:pPr>
        <w:pStyle w:val="NormalWeb"/>
        <w:tabs>
          <w:tab w:val="center" w:pos="709"/>
        </w:tabs>
        <w:rPr>
          <w:rFonts w:ascii="Arial" w:hAnsi="Arial" w:cs="Arial"/>
          <w:sz w:val="22"/>
          <w:szCs w:val="22"/>
        </w:rPr>
      </w:pPr>
      <w:r w:rsidRPr="002C76C1">
        <w:rPr>
          <w:rFonts w:ascii="Arial" w:hAnsi="Arial" w:cs="Arial"/>
          <w:sz w:val="22"/>
          <w:szCs w:val="22"/>
        </w:rPr>
        <w:t>The following issues were identified during the audit of the procurement:</w:t>
      </w:r>
    </w:p>
    <w:p w:rsidR="008D45FE" w:rsidRPr="002C76C1" w:rsidRDefault="008D45FE" w:rsidP="008D45FE">
      <w:pPr>
        <w:tabs>
          <w:tab w:val="center" w:pos="709"/>
        </w:tabs>
        <w:spacing w:before="100" w:beforeAutospacing="1" w:after="100" w:afterAutospacing="1"/>
        <w:rPr>
          <w:sz w:val="22"/>
          <w:szCs w:val="22"/>
        </w:rPr>
      </w:pPr>
      <w:r w:rsidRPr="002C76C1">
        <w:rPr>
          <w:sz w:val="22"/>
          <w:szCs w:val="22"/>
        </w:rPr>
        <w:t>Batch 168477, as indicated in the table below, relates to the procurement of hiring of equipment for Tanzania state visit on 17 July 2011.</w:t>
      </w:r>
    </w:p>
    <w:tbl>
      <w:tblPr>
        <w:tblW w:w="0" w:type="auto"/>
        <w:tblInd w:w="108" w:type="dxa"/>
        <w:tblCellMar>
          <w:left w:w="0" w:type="dxa"/>
          <w:right w:w="0" w:type="dxa"/>
        </w:tblCellMar>
        <w:tblLook w:val="00A0"/>
      </w:tblPr>
      <w:tblGrid>
        <w:gridCol w:w="3458"/>
        <w:gridCol w:w="1866"/>
        <w:gridCol w:w="2444"/>
      </w:tblGrid>
      <w:tr w:rsidR="008D45FE" w:rsidRPr="002C76C1" w:rsidTr="00296C19">
        <w:tc>
          <w:tcPr>
            <w:tcW w:w="345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rsidR="008D45FE" w:rsidRPr="002C76C1" w:rsidRDefault="008D45FE" w:rsidP="00296C19">
            <w:pPr>
              <w:pStyle w:val="NormalWeb"/>
              <w:tabs>
                <w:tab w:val="center" w:pos="709"/>
              </w:tabs>
              <w:rPr>
                <w:rFonts w:ascii="Arial" w:hAnsi="Arial" w:cs="Arial"/>
                <w:b/>
                <w:bCs/>
                <w:sz w:val="18"/>
                <w:szCs w:val="18"/>
              </w:rPr>
            </w:pPr>
            <w:r w:rsidRPr="002C76C1">
              <w:rPr>
                <w:rFonts w:ascii="Arial" w:hAnsi="Arial" w:cs="Arial"/>
                <w:b/>
                <w:bCs/>
                <w:sz w:val="18"/>
                <w:szCs w:val="18"/>
              </w:rPr>
              <w:t>BEN NAME</w:t>
            </w:r>
          </w:p>
        </w:tc>
        <w:tc>
          <w:tcPr>
            <w:tcW w:w="1866"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rsidR="008D45FE" w:rsidRPr="002C76C1" w:rsidRDefault="008D45FE" w:rsidP="00296C19">
            <w:pPr>
              <w:pStyle w:val="NormalWeb"/>
              <w:tabs>
                <w:tab w:val="center" w:pos="709"/>
              </w:tabs>
              <w:rPr>
                <w:rFonts w:ascii="Arial" w:hAnsi="Arial" w:cs="Arial"/>
                <w:b/>
                <w:bCs/>
                <w:sz w:val="18"/>
                <w:szCs w:val="18"/>
              </w:rPr>
            </w:pPr>
            <w:r w:rsidRPr="002C76C1">
              <w:rPr>
                <w:rFonts w:ascii="Arial" w:hAnsi="Arial" w:cs="Arial"/>
                <w:b/>
                <w:bCs/>
                <w:sz w:val="18"/>
                <w:szCs w:val="18"/>
              </w:rPr>
              <w:t>FANO</w:t>
            </w:r>
          </w:p>
        </w:tc>
        <w:tc>
          <w:tcPr>
            <w:tcW w:w="2444"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tcPr>
          <w:p w:rsidR="008D45FE" w:rsidRPr="002C76C1" w:rsidRDefault="008D45FE" w:rsidP="00296C19">
            <w:pPr>
              <w:pStyle w:val="NormalWeb"/>
              <w:tabs>
                <w:tab w:val="center" w:pos="709"/>
              </w:tabs>
              <w:jc w:val="right"/>
              <w:rPr>
                <w:rFonts w:ascii="Arial" w:hAnsi="Arial" w:cs="Arial"/>
                <w:b/>
                <w:bCs/>
                <w:sz w:val="18"/>
                <w:szCs w:val="18"/>
              </w:rPr>
            </w:pPr>
            <w:r w:rsidRPr="002C76C1">
              <w:rPr>
                <w:rFonts w:ascii="Arial" w:hAnsi="Arial" w:cs="Arial"/>
                <w:b/>
                <w:bCs/>
                <w:sz w:val="18"/>
                <w:szCs w:val="18"/>
              </w:rPr>
              <w:t>R</w:t>
            </w:r>
          </w:p>
        </w:tc>
      </w:tr>
      <w:tr w:rsidR="008D45FE" w:rsidRPr="002C76C1" w:rsidTr="00296C19">
        <w:tc>
          <w:tcPr>
            <w:tcW w:w="34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45FE" w:rsidRPr="002C76C1" w:rsidRDefault="008D45FE" w:rsidP="00296C19">
            <w:pPr>
              <w:pStyle w:val="NormalWeb"/>
              <w:tabs>
                <w:tab w:val="center" w:pos="709"/>
              </w:tabs>
              <w:rPr>
                <w:rFonts w:ascii="Arial" w:hAnsi="Arial" w:cs="Arial"/>
                <w:sz w:val="18"/>
                <w:szCs w:val="18"/>
              </w:rPr>
            </w:pPr>
            <w:r w:rsidRPr="002C76C1">
              <w:rPr>
                <w:rFonts w:ascii="Arial" w:hAnsi="Arial" w:cs="Arial"/>
                <w:sz w:val="18"/>
                <w:szCs w:val="18"/>
              </w:rPr>
              <w:t>MOTSENG INVESTMENTS</w:t>
            </w:r>
          </w:p>
        </w:tc>
        <w:tc>
          <w:tcPr>
            <w:tcW w:w="1866" w:type="dxa"/>
            <w:tcBorders>
              <w:top w:val="nil"/>
              <w:left w:val="nil"/>
              <w:bottom w:val="single" w:sz="8" w:space="0" w:color="auto"/>
              <w:right w:val="single" w:sz="8" w:space="0" w:color="auto"/>
            </w:tcBorders>
            <w:tcMar>
              <w:top w:w="0" w:type="dxa"/>
              <w:left w:w="108" w:type="dxa"/>
              <w:bottom w:w="0" w:type="dxa"/>
              <w:right w:w="108" w:type="dxa"/>
            </w:tcMar>
          </w:tcPr>
          <w:p w:rsidR="008D45FE" w:rsidRPr="002C76C1" w:rsidRDefault="008D45FE" w:rsidP="00296C19">
            <w:pPr>
              <w:pStyle w:val="NormalWeb"/>
              <w:tabs>
                <w:tab w:val="center" w:pos="709"/>
              </w:tabs>
              <w:rPr>
                <w:rFonts w:ascii="Arial" w:hAnsi="Arial" w:cs="Arial"/>
                <w:sz w:val="18"/>
                <w:szCs w:val="18"/>
              </w:rPr>
            </w:pPr>
            <w:r w:rsidRPr="002C76C1">
              <w:rPr>
                <w:rFonts w:ascii="Arial" w:hAnsi="Arial" w:cs="Arial"/>
                <w:sz w:val="18"/>
                <w:szCs w:val="18"/>
              </w:rPr>
              <w:t>168477</w:t>
            </w:r>
          </w:p>
        </w:tc>
        <w:tc>
          <w:tcPr>
            <w:tcW w:w="2444" w:type="dxa"/>
            <w:tcBorders>
              <w:top w:val="nil"/>
              <w:left w:val="nil"/>
              <w:bottom w:val="single" w:sz="8" w:space="0" w:color="auto"/>
              <w:right w:val="single" w:sz="8" w:space="0" w:color="auto"/>
            </w:tcBorders>
            <w:tcMar>
              <w:top w:w="0" w:type="dxa"/>
              <w:left w:w="108" w:type="dxa"/>
              <w:bottom w:w="0" w:type="dxa"/>
              <w:right w:w="108" w:type="dxa"/>
            </w:tcMar>
            <w:vAlign w:val="bottom"/>
          </w:tcPr>
          <w:p w:rsidR="008D45FE" w:rsidRPr="002C76C1" w:rsidRDefault="008D45FE" w:rsidP="00296C19">
            <w:pPr>
              <w:pStyle w:val="NormalWeb"/>
              <w:tabs>
                <w:tab w:val="center" w:pos="709"/>
              </w:tabs>
              <w:jc w:val="right"/>
              <w:rPr>
                <w:rFonts w:ascii="Arial" w:hAnsi="Arial" w:cs="Arial"/>
                <w:sz w:val="18"/>
                <w:szCs w:val="18"/>
              </w:rPr>
            </w:pPr>
            <w:r w:rsidRPr="002C76C1">
              <w:rPr>
                <w:rFonts w:ascii="Arial" w:hAnsi="Arial" w:cs="Arial"/>
                <w:sz w:val="18"/>
                <w:szCs w:val="18"/>
              </w:rPr>
              <w:t>1 200 856,57</w:t>
            </w:r>
          </w:p>
        </w:tc>
      </w:tr>
    </w:tbl>
    <w:p w:rsidR="008D45FE" w:rsidRPr="002C76C1" w:rsidRDefault="008D45FE" w:rsidP="008D45FE">
      <w:pPr>
        <w:pStyle w:val="NormalWeb"/>
        <w:tabs>
          <w:tab w:val="center" w:pos="709"/>
        </w:tabs>
        <w:ind w:left="720"/>
        <w:rPr>
          <w:rFonts w:ascii="Arial" w:hAnsi="Arial" w:cs="Arial"/>
          <w:sz w:val="22"/>
          <w:szCs w:val="22"/>
        </w:rPr>
      </w:pPr>
    </w:p>
    <w:p w:rsidR="008D45FE" w:rsidRPr="002C76C1" w:rsidRDefault="008D45FE" w:rsidP="008D45FE">
      <w:pPr>
        <w:pStyle w:val="NormalWeb"/>
        <w:tabs>
          <w:tab w:val="center" w:pos="709"/>
        </w:tabs>
        <w:rPr>
          <w:rFonts w:ascii="Arial" w:hAnsi="Arial" w:cs="Arial"/>
          <w:sz w:val="22"/>
          <w:szCs w:val="22"/>
        </w:rPr>
      </w:pPr>
      <w:r w:rsidRPr="002C76C1">
        <w:rPr>
          <w:rFonts w:ascii="Arial" w:hAnsi="Arial" w:cs="Arial"/>
          <w:sz w:val="22"/>
          <w:szCs w:val="22"/>
        </w:rPr>
        <w:t>From the documentation provided it was noted that Motseng Investments made use of a subcontractor, Tattoo Promotions CC to render the service. Please note that since the contract and other pertinent information relating to Motseng Investments is with the Special Investigation Unit we were unable to perform all of the necessary procurement procedures, however the following issues were noted based on the information provided.</w:t>
      </w:r>
    </w:p>
    <w:p w:rsidR="008D45FE" w:rsidRPr="002C76C1" w:rsidRDefault="008D45FE" w:rsidP="008D45FE">
      <w:pPr>
        <w:pStyle w:val="NormalWeb"/>
        <w:tabs>
          <w:tab w:val="center" w:pos="709"/>
        </w:tabs>
        <w:rPr>
          <w:rFonts w:ascii="Arial" w:hAnsi="Arial" w:cs="Arial"/>
          <w:sz w:val="22"/>
          <w:szCs w:val="22"/>
        </w:rPr>
      </w:pPr>
    </w:p>
    <w:p w:rsidR="008D45FE" w:rsidRPr="002C76C1" w:rsidRDefault="008D45FE" w:rsidP="008D45FE">
      <w:pPr>
        <w:pStyle w:val="NormalWeb"/>
        <w:tabs>
          <w:tab w:val="center" w:pos="709"/>
        </w:tabs>
        <w:rPr>
          <w:rFonts w:ascii="Arial" w:hAnsi="Arial" w:cs="Arial"/>
          <w:sz w:val="22"/>
          <w:szCs w:val="22"/>
        </w:rPr>
      </w:pPr>
      <w:r w:rsidRPr="002C76C1">
        <w:rPr>
          <w:rFonts w:ascii="Arial" w:hAnsi="Arial" w:cs="Arial"/>
          <w:sz w:val="22"/>
          <w:szCs w:val="22"/>
        </w:rPr>
        <w:t>Please see the table below for a break-down of invoice106949, received from Motseng Facilities Management:</w:t>
      </w:r>
    </w:p>
    <w:p w:rsidR="008D45FE" w:rsidRPr="002C76C1" w:rsidRDefault="008D45FE" w:rsidP="008D45FE">
      <w:pPr>
        <w:pStyle w:val="NormalWeb"/>
        <w:tabs>
          <w:tab w:val="center" w:pos="709"/>
        </w:tabs>
        <w:rPr>
          <w:rFonts w:ascii="Arial" w:hAnsi="Arial" w:cs="Arial"/>
          <w:sz w:val="22"/>
          <w:szCs w:val="22"/>
        </w:rPr>
      </w:pPr>
    </w:p>
    <w:tbl>
      <w:tblPr>
        <w:tblW w:w="84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53"/>
        <w:gridCol w:w="1773"/>
      </w:tblGrid>
      <w:tr w:rsidR="008D45FE" w:rsidRPr="002C76C1" w:rsidTr="00296C19">
        <w:tc>
          <w:tcPr>
            <w:tcW w:w="6653" w:type="dxa"/>
            <w:shd w:val="clear" w:color="auto" w:fill="D9D9D9" w:themeFill="background1" w:themeFillShade="D9"/>
          </w:tcPr>
          <w:p w:rsidR="008D45FE" w:rsidRPr="002C76C1" w:rsidRDefault="008D45FE" w:rsidP="00296C19">
            <w:pPr>
              <w:pStyle w:val="NormalWeb"/>
              <w:tabs>
                <w:tab w:val="center" w:pos="709"/>
              </w:tabs>
              <w:spacing w:after="120" w:line="260" w:lineRule="exact"/>
              <w:ind w:left="34" w:hanging="34"/>
              <w:rPr>
                <w:rFonts w:ascii="Arial" w:hAnsi="Arial" w:cs="Arial"/>
                <w:b/>
                <w:bCs/>
                <w:sz w:val="18"/>
                <w:szCs w:val="18"/>
                <w:lang w:val="en-ZA"/>
              </w:rPr>
            </w:pPr>
            <w:r w:rsidRPr="002C76C1">
              <w:rPr>
                <w:rFonts w:ascii="Arial" w:hAnsi="Arial" w:cs="Arial"/>
                <w:b/>
                <w:bCs/>
                <w:sz w:val="18"/>
                <w:szCs w:val="18"/>
                <w:lang w:val="en-ZA"/>
              </w:rPr>
              <w:t>BREAK-DOWN</w:t>
            </w:r>
          </w:p>
        </w:tc>
        <w:tc>
          <w:tcPr>
            <w:tcW w:w="1773" w:type="dxa"/>
            <w:shd w:val="clear" w:color="auto" w:fill="D9D9D9" w:themeFill="background1" w:themeFillShade="D9"/>
          </w:tcPr>
          <w:p w:rsidR="008D45FE" w:rsidRPr="002C76C1" w:rsidRDefault="008D45FE" w:rsidP="00296C19">
            <w:pPr>
              <w:pStyle w:val="NormalWeb"/>
              <w:tabs>
                <w:tab w:val="center" w:pos="709"/>
              </w:tabs>
              <w:spacing w:after="120" w:line="260" w:lineRule="exact"/>
              <w:ind w:left="357" w:hanging="357"/>
              <w:jc w:val="center"/>
              <w:rPr>
                <w:rFonts w:ascii="Arial" w:hAnsi="Arial" w:cs="Arial"/>
                <w:b/>
                <w:bCs/>
                <w:sz w:val="18"/>
                <w:szCs w:val="18"/>
                <w:lang w:val="en-ZA"/>
              </w:rPr>
            </w:pPr>
            <w:r w:rsidRPr="002C76C1">
              <w:rPr>
                <w:rFonts w:ascii="Arial" w:hAnsi="Arial" w:cs="Arial"/>
                <w:b/>
                <w:bCs/>
                <w:sz w:val="18"/>
                <w:szCs w:val="18"/>
                <w:lang w:val="en-ZA"/>
              </w:rPr>
              <w:t>R</w:t>
            </w:r>
          </w:p>
        </w:tc>
      </w:tr>
      <w:tr w:rsidR="008D45FE" w:rsidRPr="002C76C1" w:rsidTr="00296C19">
        <w:tc>
          <w:tcPr>
            <w:tcW w:w="6653" w:type="dxa"/>
          </w:tcPr>
          <w:p w:rsidR="008D45FE" w:rsidRPr="002C76C1" w:rsidRDefault="008D45FE" w:rsidP="00296C19">
            <w:pPr>
              <w:pStyle w:val="NormalWeb"/>
              <w:tabs>
                <w:tab w:val="center" w:pos="709"/>
              </w:tabs>
              <w:spacing w:after="120" w:line="260" w:lineRule="exact"/>
              <w:ind w:left="34" w:hanging="34"/>
              <w:rPr>
                <w:rFonts w:ascii="Arial" w:hAnsi="Arial" w:cs="Arial"/>
                <w:sz w:val="18"/>
                <w:szCs w:val="18"/>
                <w:lang w:val="en-ZA"/>
              </w:rPr>
            </w:pPr>
            <w:r w:rsidRPr="002C76C1">
              <w:rPr>
                <w:rFonts w:ascii="Arial" w:hAnsi="Arial" w:cs="Arial"/>
                <w:sz w:val="18"/>
                <w:szCs w:val="18"/>
                <w:lang w:val="en-ZA"/>
              </w:rPr>
              <w:t xml:space="preserve">Total amount of the goods and services charged by </w:t>
            </w:r>
            <w:r w:rsidRPr="002C76C1">
              <w:rPr>
                <w:rFonts w:ascii="Arial" w:hAnsi="Arial" w:cs="Arial"/>
                <w:sz w:val="18"/>
                <w:szCs w:val="18"/>
              </w:rPr>
              <w:t>Tattoo Promotions CC</w:t>
            </w:r>
            <w:r w:rsidRPr="002C76C1">
              <w:rPr>
                <w:rFonts w:ascii="Arial" w:hAnsi="Arial" w:cs="Arial"/>
                <w:sz w:val="18"/>
                <w:szCs w:val="18"/>
                <w:lang w:val="en-ZA"/>
              </w:rPr>
              <w:t xml:space="preserve"> to Motseng (including transport costs).</w:t>
            </w:r>
          </w:p>
        </w:tc>
        <w:tc>
          <w:tcPr>
            <w:tcW w:w="1773" w:type="dxa"/>
            <w:vAlign w:val="bottom"/>
          </w:tcPr>
          <w:p w:rsidR="008D45FE" w:rsidRPr="002C76C1" w:rsidRDefault="008D45FE" w:rsidP="00296C19">
            <w:pPr>
              <w:pStyle w:val="NormalWeb"/>
              <w:tabs>
                <w:tab w:val="center" w:pos="709"/>
              </w:tabs>
              <w:spacing w:after="120" w:line="260" w:lineRule="exact"/>
              <w:ind w:left="357" w:hanging="357"/>
              <w:jc w:val="right"/>
              <w:rPr>
                <w:rFonts w:ascii="Arial" w:hAnsi="Arial" w:cs="Arial"/>
                <w:sz w:val="18"/>
                <w:szCs w:val="18"/>
                <w:lang w:val="en-ZA"/>
              </w:rPr>
            </w:pPr>
            <w:r w:rsidRPr="002C76C1">
              <w:rPr>
                <w:rFonts w:ascii="Arial" w:hAnsi="Arial" w:cs="Arial"/>
                <w:sz w:val="18"/>
                <w:szCs w:val="18"/>
                <w:lang w:val="en-ZA"/>
              </w:rPr>
              <w:t>940 520,50</w:t>
            </w:r>
          </w:p>
        </w:tc>
      </w:tr>
      <w:tr w:rsidR="008D45FE" w:rsidRPr="002C76C1" w:rsidTr="00296C19">
        <w:tc>
          <w:tcPr>
            <w:tcW w:w="6653" w:type="dxa"/>
          </w:tcPr>
          <w:p w:rsidR="008D45FE" w:rsidRPr="002C76C1" w:rsidRDefault="008D45FE" w:rsidP="00296C19">
            <w:pPr>
              <w:pStyle w:val="NormalWeb"/>
              <w:tabs>
                <w:tab w:val="center" w:pos="709"/>
              </w:tabs>
              <w:spacing w:after="120" w:line="260" w:lineRule="exact"/>
              <w:ind w:left="34" w:hanging="34"/>
              <w:rPr>
                <w:rFonts w:ascii="Arial" w:hAnsi="Arial" w:cs="Arial"/>
                <w:i/>
                <w:iCs/>
                <w:sz w:val="18"/>
                <w:szCs w:val="18"/>
                <w:lang w:val="en-ZA"/>
              </w:rPr>
            </w:pPr>
            <w:r w:rsidRPr="002C76C1">
              <w:rPr>
                <w:rFonts w:ascii="Arial" w:hAnsi="Arial" w:cs="Arial"/>
                <w:sz w:val="18"/>
                <w:szCs w:val="18"/>
                <w:lang w:val="en-ZA"/>
              </w:rPr>
              <w:t xml:space="preserve">12% Profit and attendance fee charged by Motseng Facilities Management </w:t>
            </w:r>
            <w:r w:rsidRPr="002C76C1">
              <w:rPr>
                <w:rFonts w:ascii="Arial" w:hAnsi="Arial" w:cs="Arial"/>
                <w:i/>
                <w:iCs/>
                <w:sz w:val="18"/>
                <w:szCs w:val="18"/>
                <w:lang w:val="en-ZA"/>
              </w:rPr>
              <w:t>(R 940 520,50*12%)</w:t>
            </w:r>
          </w:p>
        </w:tc>
        <w:tc>
          <w:tcPr>
            <w:tcW w:w="1773" w:type="dxa"/>
            <w:vAlign w:val="bottom"/>
          </w:tcPr>
          <w:p w:rsidR="008D45FE" w:rsidRPr="002C76C1" w:rsidRDefault="008D45FE" w:rsidP="00296C19">
            <w:pPr>
              <w:tabs>
                <w:tab w:val="center" w:pos="709"/>
              </w:tabs>
              <w:spacing w:after="120" w:line="260" w:lineRule="exact"/>
              <w:ind w:left="357" w:hanging="357"/>
              <w:jc w:val="right"/>
              <w:rPr>
                <w:sz w:val="18"/>
                <w:szCs w:val="18"/>
              </w:rPr>
            </w:pPr>
            <w:r w:rsidRPr="002C76C1">
              <w:rPr>
                <w:sz w:val="18"/>
                <w:szCs w:val="18"/>
              </w:rPr>
              <w:t>112 862,46</w:t>
            </w:r>
          </w:p>
        </w:tc>
      </w:tr>
      <w:tr w:rsidR="008D45FE" w:rsidRPr="002C76C1" w:rsidTr="00296C19">
        <w:tc>
          <w:tcPr>
            <w:tcW w:w="6653" w:type="dxa"/>
          </w:tcPr>
          <w:p w:rsidR="008D45FE" w:rsidRPr="002C76C1" w:rsidRDefault="008D45FE" w:rsidP="00296C19">
            <w:pPr>
              <w:pStyle w:val="NormalWeb"/>
              <w:tabs>
                <w:tab w:val="center" w:pos="709"/>
              </w:tabs>
              <w:spacing w:after="120" w:line="260" w:lineRule="exact"/>
              <w:ind w:left="34" w:hanging="34"/>
              <w:rPr>
                <w:rFonts w:ascii="Arial" w:hAnsi="Arial" w:cs="Arial"/>
                <w:sz w:val="18"/>
                <w:szCs w:val="18"/>
                <w:lang w:val="en-ZA"/>
              </w:rPr>
            </w:pPr>
            <w:r w:rsidRPr="002C76C1">
              <w:rPr>
                <w:rFonts w:ascii="Arial" w:hAnsi="Arial" w:cs="Arial"/>
                <w:sz w:val="18"/>
                <w:szCs w:val="18"/>
                <w:lang w:val="en-ZA"/>
              </w:rPr>
              <w:t>Total amount (Excluding VAT)</w:t>
            </w:r>
          </w:p>
        </w:tc>
        <w:tc>
          <w:tcPr>
            <w:tcW w:w="1773" w:type="dxa"/>
            <w:vAlign w:val="bottom"/>
          </w:tcPr>
          <w:p w:rsidR="008D45FE" w:rsidRPr="002C76C1" w:rsidRDefault="008D45FE" w:rsidP="00296C19">
            <w:pPr>
              <w:pStyle w:val="NormalWeb"/>
              <w:tabs>
                <w:tab w:val="center" w:pos="709"/>
              </w:tabs>
              <w:spacing w:after="120" w:line="260" w:lineRule="exact"/>
              <w:ind w:left="357" w:hanging="357"/>
              <w:jc w:val="right"/>
              <w:rPr>
                <w:rFonts w:ascii="Arial" w:hAnsi="Arial" w:cs="Arial"/>
                <w:sz w:val="18"/>
                <w:szCs w:val="18"/>
                <w:lang w:val="en-ZA"/>
              </w:rPr>
            </w:pPr>
            <w:r w:rsidRPr="002C76C1">
              <w:rPr>
                <w:rFonts w:ascii="Arial" w:hAnsi="Arial" w:cs="Arial"/>
                <w:sz w:val="18"/>
                <w:szCs w:val="18"/>
                <w:lang w:val="en-ZA"/>
              </w:rPr>
              <w:t xml:space="preserve">1 053 382,96 </w:t>
            </w:r>
          </w:p>
        </w:tc>
      </w:tr>
      <w:tr w:rsidR="008D45FE" w:rsidRPr="002C76C1" w:rsidTr="00296C19">
        <w:tc>
          <w:tcPr>
            <w:tcW w:w="6653" w:type="dxa"/>
          </w:tcPr>
          <w:p w:rsidR="008D45FE" w:rsidRPr="002C76C1" w:rsidRDefault="008D45FE" w:rsidP="00296C19">
            <w:pPr>
              <w:pStyle w:val="NormalWeb"/>
              <w:tabs>
                <w:tab w:val="center" w:pos="709"/>
              </w:tabs>
              <w:spacing w:after="120" w:line="260" w:lineRule="exact"/>
              <w:ind w:left="34" w:hanging="34"/>
              <w:rPr>
                <w:rFonts w:ascii="Arial" w:hAnsi="Arial" w:cs="Arial"/>
                <w:sz w:val="18"/>
                <w:szCs w:val="18"/>
                <w:lang w:val="en-ZA"/>
              </w:rPr>
            </w:pPr>
            <w:r w:rsidRPr="002C76C1">
              <w:rPr>
                <w:rFonts w:ascii="Arial" w:hAnsi="Arial" w:cs="Arial"/>
                <w:sz w:val="18"/>
                <w:szCs w:val="18"/>
                <w:lang w:val="en-ZA"/>
              </w:rPr>
              <w:lastRenderedPageBreak/>
              <w:t>VAT @ 14%</w:t>
            </w:r>
          </w:p>
        </w:tc>
        <w:tc>
          <w:tcPr>
            <w:tcW w:w="1773" w:type="dxa"/>
            <w:vAlign w:val="bottom"/>
          </w:tcPr>
          <w:p w:rsidR="008D45FE" w:rsidRPr="002C76C1" w:rsidRDefault="008D45FE" w:rsidP="00296C19">
            <w:pPr>
              <w:tabs>
                <w:tab w:val="center" w:pos="709"/>
              </w:tabs>
              <w:spacing w:after="120" w:line="260" w:lineRule="exact"/>
              <w:ind w:left="357" w:hanging="357"/>
              <w:jc w:val="right"/>
              <w:rPr>
                <w:sz w:val="18"/>
                <w:szCs w:val="18"/>
              </w:rPr>
            </w:pPr>
            <w:r w:rsidRPr="002C76C1">
              <w:rPr>
                <w:sz w:val="18"/>
                <w:szCs w:val="18"/>
              </w:rPr>
              <w:t>147 473,61</w:t>
            </w:r>
          </w:p>
        </w:tc>
      </w:tr>
      <w:tr w:rsidR="008D45FE" w:rsidRPr="002C76C1" w:rsidTr="00296C19">
        <w:tc>
          <w:tcPr>
            <w:tcW w:w="6653" w:type="dxa"/>
          </w:tcPr>
          <w:p w:rsidR="008D45FE" w:rsidRPr="002C76C1" w:rsidRDefault="008D45FE" w:rsidP="00296C19">
            <w:pPr>
              <w:pStyle w:val="NormalWeb"/>
              <w:tabs>
                <w:tab w:val="center" w:pos="709"/>
              </w:tabs>
              <w:spacing w:after="120" w:line="260" w:lineRule="exact"/>
              <w:ind w:left="34" w:hanging="34"/>
              <w:rPr>
                <w:rFonts w:ascii="Arial" w:hAnsi="Arial" w:cs="Arial"/>
                <w:b/>
                <w:bCs/>
                <w:sz w:val="18"/>
                <w:szCs w:val="18"/>
                <w:lang w:val="en-ZA"/>
              </w:rPr>
            </w:pPr>
            <w:r w:rsidRPr="002C76C1">
              <w:rPr>
                <w:rFonts w:ascii="Arial" w:hAnsi="Arial" w:cs="Arial"/>
                <w:b/>
                <w:bCs/>
                <w:sz w:val="18"/>
                <w:szCs w:val="18"/>
                <w:lang w:val="en-ZA"/>
              </w:rPr>
              <w:t>Total amount charged to DPW (including VAT)</w:t>
            </w:r>
          </w:p>
        </w:tc>
        <w:tc>
          <w:tcPr>
            <w:tcW w:w="1773" w:type="dxa"/>
            <w:vAlign w:val="bottom"/>
          </w:tcPr>
          <w:p w:rsidR="008D45FE" w:rsidRPr="002C76C1" w:rsidRDefault="008D45FE" w:rsidP="00296C19">
            <w:pPr>
              <w:pStyle w:val="NormalWeb"/>
              <w:tabs>
                <w:tab w:val="center" w:pos="709"/>
              </w:tabs>
              <w:spacing w:after="120" w:line="260" w:lineRule="exact"/>
              <w:ind w:left="357" w:hanging="357"/>
              <w:jc w:val="right"/>
              <w:rPr>
                <w:rFonts w:ascii="Arial" w:hAnsi="Arial" w:cs="Arial"/>
                <w:b/>
                <w:bCs/>
                <w:sz w:val="18"/>
                <w:szCs w:val="18"/>
                <w:lang w:val="en-ZA"/>
              </w:rPr>
            </w:pPr>
            <w:r w:rsidRPr="002C76C1">
              <w:rPr>
                <w:rFonts w:ascii="Arial" w:hAnsi="Arial" w:cs="Arial"/>
                <w:b/>
                <w:bCs/>
                <w:sz w:val="18"/>
                <w:szCs w:val="18"/>
                <w:lang w:val="en-ZA"/>
              </w:rPr>
              <w:t>1 200 856,57</w:t>
            </w:r>
          </w:p>
        </w:tc>
      </w:tr>
    </w:tbl>
    <w:p w:rsidR="008D45FE" w:rsidRPr="002C76C1" w:rsidRDefault="008D45FE" w:rsidP="008D45FE">
      <w:pPr>
        <w:pStyle w:val="NormalWeb"/>
        <w:tabs>
          <w:tab w:val="center" w:pos="709"/>
        </w:tabs>
        <w:rPr>
          <w:rFonts w:ascii="Arial" w:hAnsi="Arial" w:cs="Arial"/>
          <w:sz w:val="22"/>
          <w:szCs w:val="22"/>
        </w:rPr>
      </w:pPr>
    </w:p>
    <w:p w:rsidR="008D45FE" w:rsidRPr="002C76C1" w:rsidRDefault="008D45FE" w:rsidP="008D45FE">
      <w:pPr>
        <w:pStyle w:val="NormalWeb"/>
        <w:tabs>
          <w:tab w:val="center" w:pos="709"/>
        </w:tabs>
        <w:ind w:left="720"/>
        <w:rPr>
          <w:rFonts w:ascii="Arial" w:hAnsi="Arial" w:cs="Arial"/>
          <w:sz w:val="22"/>
          <w:szCs w:val="22"/>
        </w:rPr>
      </w:pPr>
    </w:p>
    <w:p w:rsidR="008D45FE" w:rsidRPr="002C76C1" w:rsidRDefault="008D45FE" w:rsidP="008D45FE">
      <w:pPr>
        <w:pStyle w:val="NormalWeb"/>
        <w:tabs>
          <w:tab w:val="center" w:pos="709"/>
        </w:tabs>
        <w:spacing w:after="120" w:line="260" w:lineRule="exact"/>
        <w:ind w:left="709" w:hanging="709"/>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From the information stated above it is clear that Motseng Facilities Management merely acted as a middle man between Tattoo Promotions CC and the Department of Public Works. </w:t>
      </w:r>
    </w:p>
    <w:p w:rsidR="008D45FE" w:rsidRDefault="008D45FE" w:rsidP="008D45FE">
      <w:pPr>
        <w:pStyle w:val="NormalWeb"/>
        <w:spacing w:after="120" w:line="260" w:lineRule="exact"/>
        <w:ind w:left="709"/>
        <w:rPr>
          <w:rFonts w:ascii="Arial" w:hAnsi="Arial" w:cs="Arial"/>
          <w:sz w:val="22"/>
          <w:szCs w:val="22"/>
        </w:rPr>
      </w:pPr>
      <w:r w:rsidRPr="008D45FE">
        <w:rPr>
          <w:rFonts w:ascii="Arial" w:hAnsi="Arial" w:cs="Arial"/>
          <w:sz w:val="22"/>
          <w:szCs w:val="22"/>
        </w:rPr>
        <w:t>Planning and consideration of the best value for money options is integral to demand management in deciding to outsource a function opposed to performing the function internally. The service provided appears not to be of a specialised nature and the 12% profit made by the department without using a service provider or if the service has been procured directly from Tattoo Promotions CC.</w:t>
      </w:r>
    </w:p>
    <w:p w:rsidR="008D45FE" w:rsidRDefault="008D45FE" w:rsidP="008D45FE">
      <w:pPr>
        <w:pStyle w:val="NormalWeb"/>
        <w:tabs>
          <w:tab w:val="center" w:pos="709"/>
        </w:tabs>
        <w:spacing w:after="120" w:line="260" w:lineRule="exact"/>
        <w:rPr>
          <w:rFonts w:ascii="Arial" w:hAnsi="Arial" w:cs="Arial"/>
          <w:sz w:val="22"/>
          <w:szCs w:val="22"/>
        </w:rPr>
      </w:pPr>
    </w:p>
    <w:p w:rsidR="008D45FE" w:rsidRPr="002C76C1" w:rsidRDefault="008D45FE" w:rsidP="008D45FE">
      <w:pPr>
        <w:pStyle w:val="NormalWeb"/>
        <w:tabs>
          <w:tab w:val="center" w:pos="709"/>
        </w:tabs>
        <w:spacing w:after="120" w:line="260" w:lineRule="exact"/>
        <w:ind w:left="709" w:hanging="709"/>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The 12% profit made by the service provider could have been avoided had the department performed the procurement process themselves in line with the supply chain management practices notes issued by National Treasury.</w:t>
      </w:r>
    </w:p>
    <w:p w:rsidR="008D45FE" w:rsidRDefault="008D45FE" w:rsidP="008D45FE">
      <w:pPr>
        <w:pStyle w:val="NormalWeb"/>
        <w:widowControl/>
        <w:tabs>
          <w:tab w:val="center" w:pos="709"/>
        </w:tabs>
        <w:spacing w:after="120" w:line="260" w:lineRule="exact"/>
        <w:rPr>
          <w:rFonts w:ascii="Arial" w:hAnsi="Arial" w:cs="Arial"/>
          <w:sz w:val="22"/>
          <w:szCs w:val="22"/>
        </w:rPr>
      </w:pPr>
    </w:p>
    <w:p w:rsidR="008D45FE" w:rsidRPr="002C76C1" w:rsidRDefault="008D45FE" w:rsidP="008D45FE">
      <w:pPr>
        <w:pStyle w:val="NormalWeb"/>
        <w:widowControl/>
        <w:tabs>
          <w:tab w:val="center" w:pos="709"/>
        </w:tabs>
        <w:spacing w:after="120" w:line="260" w:lineRule="exact"/>
        <w:ind w:left="709" w:hanging="709"/>
        <w:rPr>
          <w:rFonts w:ascii="Arial" w:hAnsi="Arial" w:cs="Arial"/>
          <w:sz w:val="22"/>
          <w:szCs w:val="22"/>
          <w:lang w:val="en-ZA"/>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Per inspection of the invoice 106949, dated 29 July 2011, and certification that invoice has been received by department, dated 05 August 2011, we noted that services were rendered before the order was issued and approved. The order was approved on 06 September 2011. </w:t>
      </w:r>
    </w:p>
    <w:p w:rsidR="008D45FE" w:rsidRDefault="008D45FE" w:rsidP="008D45FE">
      <w:pPr>
        <w:pStyle w:val="NormalWeb"/>
        <w:tabs>
          <w:tab w:val="center" w:pos="709"/>
        </w:tabs>
        <w:spacing w:after="120" w:line="260" w:lineRule="exact"/>
        <w:rPr>
          <w:rFonts w:ascii="Arial" w:hAnsi="Arial" w:cs="Arial"/>
          <w:sz w:val="22"/>
          <w:szCs w:val="22"/>
        </w:rPr>
      </w:pPr>
    </w:p>
    <w:p w:rsidR="008D45FE" w:rsidRDefault="008D45FE" w:rsidP="008D45FE">
      <w:pPr>
        <w:pStyle w:val="NormalWeb"/>
        <w:tabs>
          <w:tab w:val="center" w:pos="709"/>
        </w:tabs>
        <w:spacing w:after="120" w:line="260" w:lineRule="exact"/>
        <w:ind w:left="709" w:hanging="709"/>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It was also noted that no internal memo was attached approving the expense prior to the service being rendered. </w:t>
      </w:r>
    </w:p>
    <w:p w:rsidR="008D45FE" w:rsidRPr="002C76C1" w:rsidRDefault="008D45FE" w:rsidP="008D45FE">
      <w:pPr>
        <w:pStyle w:val="NormalWeb"/>
        <w:tabs>
          <w:tab w:val="center" w:pos="709"/>
        </w:tabs>
        <w:spacing w:after="120" w:line="260" w:lineRule="exact"/>
        <w:ind w:left="357"/>
        <w:rPr>
          <w:rFonts w:ascii="Arial" w:hAnsi="Arial" w:cs="Arial"/>
          <w:sz w:val="22"/>
          <w:szCs w:val="22"/>
          <w:lang w:val="en-ZA"/>
        </w:rPr>
      </w:pPr>
    </w:p>
    <w:p w:rsidR="008D45FE" w:rsidRDefault="008D45FE" w:rsidP="008D45FE">
      <w:pPr>
        <w:pStyle w:val="NormalWeb"/>
        <w:tabs>
          <w:tab w:val="center" w:pos="709"/>
        </w:tabs>
        <w:spacing w:after="120" w:line="260" w:lineRule="exact"/>
        <w:ind w:left="709" w:hanging="709"/>
        <w:rPr>
          <w:rFonts w:ascii="Arial" w:hAnsi="Arial" w:cs="Arial"/>
          <w:sz w:val="22"/>
          <w:szCs w:val="22"/>
          <w:lang w:val="en-ZA"/>
        </w:rPr>
      </w:pPr>
      <w:r>
        <w:rPr>
          <w:rFonts w:ascii="Arial" w:hAnsi="Arial" w:cs="Arial"/>
          <w:sz w:val="22"/>
          <w:szCs w:val="22"/>
          <w:lang w:val="en-ZA"/>
        </w:rPr>
        <w:t>e)</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 xml:space="preserve">No documentation was provided indicating reasons for the deviation from the applicable internal controls and legislation. </w:t>
      </w:r>
    </w:p>
    <w:p w:rsidR="008D45FE" w:rsidRPr="002C76C1" w:rsidRDefault="008D45FE" w:rsidP="008D45FE">
      <w:pPr>
        <w:pStyle w:val="NormalWeb"/>
        <w:tabs>
          <w:tab w:val="center" w:pos="709"/>
        </w:tabs>
        <w:spacing w:after="120" w:line="260" w:lineRule="exact"/>
        <w:ind w:left="357"/>
        <w:rPr>
          <w:rFonts w:ascii="Arial" w:hAnsi="Arial" w:cs="Arial"/>
          <w:sz w:val="22"/>
          <w:szCs w:val="22"/>
          <w:lang w:val="en-ZA"/>
        </w:rPr>
      </w:pPr>
    </w:p>
    <w:p w:rsidR="008D45FE" w:rsidRPr="002C76C1" w:rsidRDefault="008D45FE" w:rsidP="008D45FE">
      <w:pPr>
        <w:pStyle w:val="NormalWeb"/>
        <w:tabs>
          <w:tab w:val="center" w:pos="709"/>
        </w:tabs>
        <w:spacing w:after="120" w:line="260" w:lineRule="exact"/>
        <w:ind w:left="709" w:hanging="709"/>
        <w:rPr>
          <w:rFonts w:ascii="Arial" w:hAnsi="Arial" w:cs="Arial"/>
          <w:sz w:val="22"/>
          <w:szCs w:val="22"/>
        </w:rPr>
      </w:pPr>
      <w:r>
        <w:rPr>
          <w:rFonts w:ascii="Arial" w:hAnsi="Arial" w:cs="Arial"/>
          <w:sz w:val="22"/>
          <w:szCs w:val="22"/>
        </w:rPr>
        <w:t>f)</w:t>
      </w:r>
      <w:r>
        <w:rPr>
          <w:rFonts w:ascii="Arial" w:hAnsi="Arial" w:cs="Arial"/>
          <w:sz w:val="22"/>
          <w:szCs w:val="22"/>
        </w:rPr>
        <w:tab/>
      </w:r>
      <w:r>
        <w:rPr>
          <w:rFonts w:ascii="Arial" w:hAnsi="Arial" w:cs="Arial"/>
          <w:sz w:val="22"/>
          <w:szCs w:val="22"/>
        </w:rPr>
        <w:tab/>
        <w:t>I</w:t>
      </w:r>
      <w:r w:rsidRPr="002C76C1">
        <w:rPr>
          <w:rFonts w:ascii="Arial" w:hAnsi="Arial" w:cs="Arial"/>
          <w:sz w:val="22"/>
          <w:szCs w:val="22"/>
        </w:rPr>
        <w:t>t was also noted that the department did not indicate (by means of the blue “received” stamp) the date on which the invoice was received by the finance department.</w:t>
      </w:r>
    </w:p>
    <w:p w:rsidR="008D45FE" w:rsidRDefault="008D45FE" w:rsidP="008D45FE">
      <w:pPr>
        <w:pStyle w:val="NormalWeb"/>
        <w:tabs>
          <w:tab w:val="left" w:pos="426"/>
          <w:tab w:val="center" w:pos="709"/>
        </w:tabs>
        <w:spacing w:after="120" w:line="260" w:lineRule="exact"/>
        <w:rPr>
          <w:rFonts w:ascii="Arial" w:hAnsi="Arial" w:cs="Arial"/>
          <w:sz w:val="22"/>
          <w:szCs w:val="22"/>
        </w:rPr>
      </w:pPr>
    </w:p>
    <w:p w:rsidR="008D45FE" w:rsidRPr="002C76C1" w:rsidRDefault="008D45FE" w:rsidP="008D45FE">
      <w:pPr>
        <w:pStyle w:val="NormalWeb"/>
        <w:tabs>
          <w:tab w:val="left" w:pos="426"/>
          <w:tab w:val="center" w:pos="709"/>
        </w:tabs>
        <w:spacing w:after="120" w:line="260" w:lineRule="exact"/>
        <w:rPr>
          <w:rFonts w:ascii="Arial" w:hAnsi="Arial" w:cs="Arial"/>
          <w:sz w:val="22"/>
          <w:szCs w:val="22"/>
        </w:rPr>
      </w:pP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The above procurement was not listed in the procurement plan submitted to treasury as </w:t>
      </w:r>
      <w:r w:rsidRPr="002C76C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C76C1">
        <w:rPr>
          <w:rFonts w:ascii="Arial" w:hAnsi="Arial" w:cs="Arial"/>
          <w:sz w:val="22"/>
          <w:szCs w:val="22"/>
        </w:rPr>
        <w:t>part of the department’s planned procurement for the year.</w:t>
      </w:r>
    </w:p>
    <w:p w:rsidR="008D45FE" w:rsidRDefault="008D45FE" w:rsidP="008D45FE">
      <w:pPr>
        <w:pStyle w:val="NormalWeb"/>
        <w:tabs>
          <w:tab w:val="center" w:pos="709"/>
        </w:tabs>
        <w:spacing w:after="120" w:line="260" w:lineRule="exact"/>
        <w:rPr>
          <w:rFonts w:ascii="Arial" w:hAnsi="Arial" w:cs="Arial"/>
          <w:sz w:val="22"/>
          <w:szCs w:val="22"/>
        </w:rPr>
      </w:pPr>
    </w:p>
    <w:p w:rsidR="008D45FE" w:rsidRPr="002C76C1" w:rsidRDefault="008D45FE" w:rsidP="008D45FE">
      <w:pPr>
        <w:pStyle w:val="NormalWeb"/>
        <w:tabs>
          <w:tab w:val="center" w:pos="709"/>
        </w:tabs>
        <w:spacing w:after="120" w:line="260" w:lineRule="exact"/>
        <w:ind w:left="709" w:hanging="709"/>
        <w:rPr>
          <w:rFonts w:ascii="Arial" w:hAnsi="Arial" w:cs="Arial"/>
          <w:sz w:val="22"/>
          <w:szCs w:val="22"/>
        </w:rPr>
      </w:pPr>
      <w:r w:rsidRPr="002C76C1">
        <w:rPr>
          <w:rFonts w:ascii="Arial" w:hAnsi="Arial" w:cs="Arial"/>
          <w:sz w:val="22"/>
          <w:szCs w:val="22"/>
        </w:rPr>
        <w:t xml:space="preserve"> </w:t>
      </w:r>
      <w:r>
        <w:rPr>
          <w:rFonts w:ascii="Arial" w:hAnsi="Arial" w:cs="Arial"/>
          <w:sz w:val="22"/>
          <w:szCs w:val="22"/>
        </w:rPr>
        <w:t>h)</w:t>
      </w:r>
      <w:r>
        <w:rPr>
          <w:rFonts w:ascii="Arial" w:hAnsi="Arial" w:cs="Arial"/>
          <w:sz w:val="22"/>
          <w:szCs w:val="22"/>
        </w:rPr>
        <w:tab/>
      </w:r>
      <w:r>
        <w:rPr>
          <w:rFonts w:ascii="Arial" w:hAnsi="Arial" w:cs="Arial"/>
          <w:sz w:val="22"/>
          <w:szCs w:val="22"/>
        </w:rPr>
        <w:tab/>
      </w:r>
      <w:r w:rsidRPr="002C76C1">
        <w:rPr>
          <w:rFonts w:ascii="Arial" w:hAnsi="Arial" w:cs="Arial"/>
          <w:sz w:val="22"/>
          <w:szCs w:val="22"/>
        </w:rPr>
        <w:t>PA-12 – approval by the sub/ special/ national/ regional bid adjudication committee signed by the previous CFO on 28 April 2011 was attached to batch 168 095. The title of the document is;</w:t>
      </w:r>
    </w:p>
    <w:p w:rsidR="008D45FE" w:rsidRDefault="008D45FE" w:rsidP="008D45FE">
      <w:pPr>
        <w:pStyle w:val="NormalWeb"/>
        <w:tabs>
          <w:tab w:val="center" w:pos="709"/>
        </w:tabs>
        <w:spacing w:after="120" w:line="260" w:lineRule="exact"/>
        <w:ind w:left="357" w:hanging="357"/>
        <w:rPr>
          <w:rFonts w:ascii="Arial" w:hAnsi="Arial" w:cs="Arial"/>
          <w:i/>
          <w:sz w:val="22"/>
          <w:szCs w:val="22"/>
        </w:rPr>
      </w:pPr>
    </w:p>
    <w:p w:rsidR="008D45FE" w:rsidRDefault="008D45FE" w:rsidP="008D45FE">
      <w:pPr>
        <w:pStyle w:val="NormalWeb"/>
        <w:tabs>
          <w:tab w:val="center" w:pos="709"/>
        </w:tabs>
        <w:spacing w:after="120" w:line="260" w:lineRule="exact"/>
        <w:ind w:left="357" w:hanging="357"/>
        <w:rPr>
          <w:rFonts w:ascii="Arial" w:hAnsi="Arial" w:cs="Arial"/>
          <w:i/>
          <w:sz w:val="22"/>
          <w:szCs w:val="22"/>
        </w:rPr>
      </w:pPr>
      <w:r w:rsidRPr="00E26871">
        <w:rPr>
          <w:rFonts w:ascii="Arial" w:hAnsi="Arial" w:cs="Arial"/>
          <w:i/>
          <w:sz w:val="22"/>
          <w:szCs w:val="22"/>
        </w:rPr>
        <w:t>“WCS no 044107: Prestige Facilities: Prestige Portfoli –</w:t>
      </w:r>
      <w:r>
        <w:rPr>
          <w:rFonts w:ascii="Arial" w:hAnsi="Arial" w:cs="Arial"/>
          <w:i/>
          <w:sz w:val="22"/>
          <w:szCs w:val="22"/>
        </w:rPr>
        <w:t xml:space="preserve"> Facilities Management Contract </w:t>
      </w:r>
    </w:p>
    <w:p w:rsidR="008D45FE" w:rsidRPr="00E26871" w:rsidRDefault="008D45FE" w:rsidP="008D45FE">
      <w:pPr>
        <w:pStyle w:val="NormalWeb"/>
        <w:tabs>
          <w:tab w:val="center" w:pos="709"/>
        </w:tabs>
        <w:spacing w:after="120" w:line="260" w:lineRule="exact"/>
        <w:ind w:left="357" w:hanging="357"/>
        <w:rPr>
          <w:rFonts w:ascii="Arial" w:hAnsi="Arial" w:cs="Arial"/>
          <w:i/>
          <w:sz w:val="22"/>
          <w:szCs w:val="22"/>
        </w:rPr>
      </w:pPr>
      <w:r w:rsidRPr="00E26871">
        <w:rPr>
          <w:rFonts w:ascii="Arial" w:hAnsi="Arial" w:cs="Arial"/>
          <w:i/>
          <w:sz w:val="22"/>
          <w:szCs w:val="22"/>
        </w:rPr>
        <w:t>(Motseng Facilities Management) Request for Extention)”</w:t>
      </w:r>
    </w:p>
    <w:p w:rsidR="008D45FE" w:rsidRDefault="008D45FE" w:rsidP="008D45FE">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lastRenderedPageBreak/>
        <w:tab/>
      </w:r>
    </w:p>
    <w:p w:rsidR="008D45FE" w:rsidRPr="002C76C1" w:rsidRDefault="008D45FE" w:rsidP="008D45FE">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The committee members approving the extension was:</w:t>
      </w:r>
    </w:p>
    <w:p w:rsidR="008D45FE" w:rsidRPr="002C76C1" w:rsidRDefault="008D45FE" w:rsidP="008D45FE">
      <w:pPr>
        <w:pStyle w:val="NormalWeb"/>
        <w:widowControl/>
        <w:tabs>
          <w:tab w:val="center" w:pos="709"/>
        </w:tabs>
        <w:spacing w:after="120" w:line="260" w:lineRule="exact"/>
        <w:rPr>
          <w:rFonts w:ascii="Arial" w:hAnsi="Arial" w:cs="Arial"/>
          <w:sz w:val="22"/>
          <w:szCs w:val="22"/>
        </w:rPr>
      </w:pPr>
      <w:r w:rsidRPr="002C76C1">
        <w:rPr>
          <w:rFonts w:ascii="Arial" w:hAnsi="Arial" w:cs="Arial"/>
          <w:sz w:val="22"/>
          <w:szCs w:val="22"/>
        </w:rPr>
        <w:t>MS C Motsisi – the previous Chief Financial Officer</w:t>
      </w:r>
    </w:p>
    <w:p w:rsidR="008D45FE" w:rsidRPr="002C76C1" w:rsidRDefault="008D45FE" w:rsidP="008D45FE">
      <w:pPr>
        <w:pStyle w:val="NormalWeb"/>
        <w:widowControl/>
        <w:tabs>
          <w:tab w:val="center" w:pos="709"/>
        </w:tabs>
        <w:spacing w:after="120" w:line="260" w:lineRule="exact"/>
        <w:rPr>
          <w:rFonts w:ascii="Arial" w:hAnsi="Arial" w:cs="Arial"/>
          <w:sz w:val="22"/>
          <w:szCs w:val="22"/>
        </w:rPr>
      </w:pPr>
      <w:r>
        <w:rPr>
          <w:rFonts w:ascii="Arial" w:hAnsi="Arial" w:cs="Arial"/>
          <w:sz w:val="22"/>
          <w:szCs w:val="22"/>
        </w:rPr>
        <w:tab/>
      </w:r>
      <w:r w:rsidRPr="002C76C1">
        <w:rPr>
          <w:rFonts w:ascii="Arial" w:hAnsi="Arial" w:cs="Arial"/>
          <w:sz w:val="22"/>
          <w:szCs w:val="22"/>
        </w:rPr>
        <w:t>Mr T Tabane – the Chief Director SCM</w:t>
      </w:r>
    </w:p>
    <w:p w:rsidR="008D45FE" w:rsidRPr="002C76C1" w:rsidRDefault="008D45FE" w:rsidP="008D45FE">
      <w:pPr>
        <w:pStyle w:val="NormalWeb"/>
        <w:widowControl/>
        <w:tabs>
          <w:tab w:val="center" w:pos="709"/>
        </w:tabs>
        <w:spacing w:after="120" w:line="260" w:lineRule="exact"/>
        <w:rPr>
          <w:rFonts w:ascii="Arial" w:hAnsi="Arial" w:cs="Arial"/>
          <w:sz w:val="22"/>
          <w:szCs w:val="22"/>
        </w:rPr>
      </w:pPr>
      <w:r w:rsidRPr="002C76C1">
        <w:rPr>
          <w:rFonts w:ascii="Arial" w:hAnsi="Arial" w:cs="Arial"/>
          <w:sz w:val="22"/>
          <w:szCs w:val="22"/>
        </w:rPr>
        <w:t>Ms J Prinsloo – the Chief Director: Trading Account</w:t>
      </w:r>
    </w:p>
    <w:p w:rsidR="008D45FE" w:rsidRDefault="008D45FE" w:rsidP="008D45FE">
      <w:pPr>
        <w:pStyle w:val="NormalWeb"/>
        <w:tabs>
          <w:tab w:val="center" w:pos="709"/>
        </w:tabs>
        <w:spacing w:after="120" w:line="260" w:lineRule="exact"/>
        <w:rPr>
          <w:rFonts w:ascii="Arial" w:hAnsi="Arial" w:cs="Arial"/>
          <w:sz w:val="22"/>
          <w:szCs w:val="22"/>
        </w:rPr>
      </w:pPr>
    </w:p>
    <w:p w:rsidR="008D45FE" w:rsidRPr="002C76C1" w:rsidRDefault="008D45FE" w:rsidP="008D45FE">
      <w:pPr>
        <w:pStyle w:val="NormalWeb"/>
        <w:tabs>
          <w:tab w:val="center" w:pos="709"/>
        </w:tabs>
        <w:spacing w:after="120" w:line="260" w:lineRule="exact"/>
        <w:rPr>
          <w:rFonts w:ascii="Arial" w:hAnsi="Arial" w:cs="Arial"/>
          <w:sz w:val="22"/>
          <w:szCs w:val="22"/>
        </w:rPr>
      </w:pPr>
      <w:r w:rsidRPr="002C76C1">
        <w:rPr>
          <w:rFonts w:ascii="Arial" w:hAnsi="Arial" w:cs="Arial"/>
          <w:sz w:val="22"/>
          <w:szCs w:val="22"/>
        </w:rPr>
        <w:t>The latter was indicated as a comment on the PA-12:</w:t>
      </w:r>
    </w:p>
    <w:p w:rsidR="008D45FE" w:rsidRDefault="008D45FE" w:rsidP="008D45FE">
      <w:pPr>
        <w:pStyle w:val="NormalWeb"/>
        <w:tabs>
          <w:tab w:val="center" w:pos="709"/>
        </w:tabs>
        <w:spacing w:after="120" w:line="260" w:lineRule="exact"/>
        <w:rPr>
          <w:rFonts w:ascii="Arial" w:hAnsi="Arial" w:cs="Arial"/>
          <w:sz w:val="22"/>
          <w:szCs w:val="22"/>
        </w:rPr>
      </w:pPr>
    </w:p>
    <w:p w:rsidR="008D45FE" w:rsidRPr="00E26871" w:rsidRDefault="008D45FE" w:rsidP="008D45FE">
      <w:pPr>
        <w:pStyle w:val="NormalWeb"/>
        <w:tabs>
          <w:tab w:val="center" w:pos="709"/>
        </w:tabs>
        <w:spacing w:after="120" w:line="260" w:lineRule="exact"/>
        <w:rPr>
          <w:rFonts w:ascii="Arial" w:hAnsi="Arial" w:cs="Arial"/>
          <w:i/>
          <w:sz w:val="22"/>
          <w:szCs w:val="22"/>
        </w:rPr>
      </w:pPr>
      <w:r w:rsidRPr="00E26871">
        <w:rPr>
          <w:rFonts w:ascii="Arial" w:hAnsi="Arial" w:cs="Arial"/>
          <w:i/>
          <w:sz w:val="22"/>
          <w:szCs w:val="22"/>
        </w:rPr>
        <w:t>“Approval is granted for 9 months - 31/12/2011. Approval is for the extension and not the budget. This is the second and final extension. The region must put in place a new contract before the expiry of this contract.”</w:t>
      </w:r>
    </w:p>
    <w:p w:rsidR="008D45FE" w:rsidRDefault="008D45FE" w:rsidP="008D45FE">
      <w:pPr>
        <w:pStyle w:val="NormalWeb"/>
        <w:tabs>
          <w:tab w:val="center" w:pos="709"/>
        </w:tabs>
        <w:spacing w:after="120" w:line="260" w:lineRule="exact"/>
        <w:rPr>
          <w:rFonts w:ascii="Arial" w:hAnsi="Arial" w:cs="Arial"/>
          <w:sz w:val="22"/>
          <w:szCs w:val="22"/>
        </w:rPr>
      </w:pPr>
    </w:p>
    <w:p w:rsidR="008D45FE" w:rsidRPr="002C76C1" w:rsidRDefault="008D45FE" w:rsidP="008D45FE">
      <w:pPr>
        <w:pStyle w:val="NormalWeb"/>
        <w:tabs>
          <w:tab w:val="center" w:pos="709"/>
        </w:tabs>
        <w:spacing w:after="120" w:line="260" w:lineRule="exact"/>
        <w:rPr>
          <w:rFonts w:ascii="Arial" w:hAnsi="Arial" w:cs="Arial"/>
          <w:sz w:val="22"/>
          <w:szCs w:val="22"/>
        </w:rPr>
      </w:pPr>
      <w:r w:rsidRPr="002C76C1">
        <w:rPr>
          <w:rFonts w:ascii="Arial" w:hAnsi="Arial" w:cs="Arial"/>
          <w:sz w:val="22"/>
          <w:szCs w:val="22"/>
        </w:rPr>
        <w:t>The previous CFO, other officials and the Acting Accounting Officer were aware that the Motseng Facilities Management contract is under investigation by SIU.</w:t>
      </w:r>
    </w:p>
    <w:p w:rsidR="008D45FE" w:rsidRDefault="008D45FE" w:rsidP="008D45FE">
      <w:pPr>
        <w:pStyle w:val="NormalWeb"/>
        <w:tabs>
          <w:tab w:val="center" w:pos="709"/>
        </w:tabs>
        <w:spacing w:after="120" w:line="260" w:lineRule="exact"/>
        <w:rPr>
          <w:rFonts w:ascii="Arial" w:hAnsi="Arial" w:cs="Arial"/>
          <w:sz w:val="22"/>
          <w:szCs w:val="22"/>
        </w:rPr>
      </w:pPr>
    </w:p>
    <w:p w:rsidR="008D45FE" w:rsidRPr="002C76C1" w:rsidRDefault="008D45FE" w:rsidP="008D45FE">
      <w:pPr>
        <w:pStyle w:val="NormalWeb"/>
        <w:tabs>
          <w:tab w:val="center" w:pos="709"/>
        </w:tabs>
        <w:spacing w:after="120" w:line="260" w:lineRule="exact"/>
        <w:rPr>
          <w:rFonts w:ascii="Arial" w:hAnsi="Arial" w:cs="Arial"/>
          <w:sz w:val="22"/>
          <w:szCs w:val="22"/>
        </w:rPr>
      </w:pPr>
      <w:r w:rsidRPr="002C76C1">
        <w:rPr>
          <w:rFonts w:ascii="Arial" w:hAnsi="Arial" w:cs="Arial"/>
          <w:sz w:val="22"/>
          <w:szCs w:val="22"/>
        </w:rPr>
        <w:t>The Acting Accounting Officer did therefore not take effective and appropriate steps to prevent irregular expenditure as required in terms of section 38(1)(c)(ii) of the PMFA. In terms of section 81(1) of the PFMA the latter constitutes financial misconduct.</w:t>
      </w:r>
    </w:p>
    <w:p w:rsidR="008D45FE" w:rsidRDefault="008D45FE" w:rsidP="008D45FE">
      <w:pPr>
        <w:pStyle w:val="NormalWeb"/>
        <w:tabs>
          <w:tab w:val="left" w:pos="426"/>
          <w:tab w:val="center" w:pos="709"/>
        </w:tabs>
        <w:spacing w:after="120" w:line="260" w:lineRule="exact"/>
        <w:rPr>
          <w:rFonts w:ascii="Arial" w:hAnsi="Arial" w:cs="Arial"/>
          <w:sz w:val="22"/>
          <w:szCs w:val="22"/>
        </w:rPr>
      </w:pPr>
    </w:p>
    <w:p w:rsidR="008D45FE" w:rsidRPr="002C76C1" w:rsidRDefault="008D45FE" w:rsidP="008D45FE">
      <w:pPr>
        <w:pStyle w:val="NormalWeb"/>
        <w:tabs>
          <w:tab w:val="left" w:pos="426"/>
          <w:tab w:val="center" w:pos="709"/>
        </w:tabs>
        <w:spacing w:after="120" w:line="260" w:lineRule="exact"/>
        <w:rPr>
          <w:rFonts w:ascii="Arial" w:hAnsi="Arial" w:cs="Arial"/>
          <w:sz w:val="22"/>
          <w:szCs w:val="22"/>
        </w:rPr>
      </w:pPr>
      <w:r w:rsidRPr="002C76C1">
        <w:rPr>
          <w:rFonts w:ascii="Arial" w:hAnsi="Arial" w:cs="Arial"/>
          <w:sz w:val="22"/>
          <w:szCs w:val="22"/>
        </w:rPr>
        <w:t>The previous CFO, the Chief Director SCM and the Chief Director: Trading Account did not comply with section 45(c) of the PFMA as they did not take effective and appropriate steps to prevent irregular expenditure with the extension of the Motseng Facilities Management contract.</w:t>
      </w:r>
    </w:p>
    <w:p w:rsidR="008D45FE" w:rsidRPr="002C76C1" w:rsidRDefault="008D45FE" w:rsidP="008D45FE">
      <w:pPr>
        <w:pStyle w:val="NormalWeb"/>
        <w:tabs>
          <w:tab w:val="center" w:pos="709"/>
        </w:tabs>
        <w:spacing w:after="120" w:line="260" w:lineRule="exact"/>
        <w:ind w:left="360" w:hanging="360"/>
        <w:rPr>
          <w:rFonts w:ascii="Arial" w:hAnsi="Arial" w:cs="Arial"/>
          <w:sz w:val="22"/>
          <w:szCs w:val="22"/>
        </w:rPr>
      </w:pPr>
    </w:p>
    <w:p w:rsidR="008D45FE" w:rsidRPr="002C76C1" w:rsidRDefault="008D45FE" w:rsidP="008D45FE">
      <w:pPr>
        <w:pStyle w:val="NormalWeb"/>
        <w:tabs>
          <w:tab w:val="center" w:pos="709"/>
        </w:tabs>
        <w:spacing w:after="120" w:line="260" w:lineRule="exact"/>
        <w:ind w:left="360" w:hanging="360"/>
        <w:rPr>
          <w:rFonts w:ascii="Arial" w:hAnsi="Arial" w:cs="Arial"/>
          <w:sz w:val="22"/>
          <w:szCs w:val="22"/>
        </w:rPr>
      </w:pPr>
      <w:r w:rsidRPr="002C76C1">
        <w:rPr>
          <w:rFonts w:ascii="Arial" w:hAnsi="Arial" w:cs="Arial"/>
          <w:sz w:val="22"/>
          <w:szCs w:val="22"/>
        </w:rPr>
        <w:t>As the Motseng Facilities Management contract is with SIU it could not be determined if;</w:t>
      </w:r>
    </w:p>
    <w:p w:rsidR="008D45FE" w:rsidRPr="002C76C1" w:rsidRDefault="008D45FE" w:rsidP="008D45FE">
      <w:pPr>
        <w:pStyle w:val="NormalWeb"/>
        <w:widowControl/>
        <w:tabs>
          <w:tab w:val="center" w:pos="709"/>
        </w:tabs>
        <w:spacing w:after="120" w:line="260" w:lineRule="exact"/>
        <w:rPr>
          <w:rFonts w:ascii="Arial" w:hAnsi="Arial" w:cs="Arial"/>
          <w:sz w:val="22"/>
          <w:szCs w:val="22"/>
        </w:rPr>
      </w:pPr>
      <w:r w:rsidRPr="002C76C1">
        <w:rPr>
          <w:rFonts w:ascii="Arial" w:hAnsi="Arial" w:cs="Arial"/>
          <w:sz w:val="22"/>
          <w:szCs w:val="22"/>
        </w:rPr>
        <w:t>Expenditure incurred was above the threshold indicated in the instruction note on enhancing compliance monitoring and improving transparency and accountability in SCM, effective from 31 May 2011.</w:t>
      </w:r>
    </w:p>
    <w:p w:rsidR="008D45FE" w:rsidRDefault="008D45FE" w:rsidP="008D45FE">
      <w:pPr>
        <w:pStyle w:val="NormalWeb"/>
        <w:widowControl/>
        <w:tabs>
          <w:tab w:val="center" w:pos="709"/>
        </w:tabs>
        <w:spacing w:after="120" w:line="260" w:lineRule="exact"/>
        <w:rPr>
          <w:rFonts w:ascii="Arial" w:hAnsi="Arial" w:cs="Arial"/>
          <w:sz w:val="22"/>
          <w:szCs w:val="22"/>
        </w:rPr>
      </w:pPr>
    </w:p>
    <w:p w:rsidR="008D45FE" w:rsidRPr="002C76C1" w:rsidRDefault="008D45FE" w:rsidP="008D45FE">
      <w:pPr>
        <w:pStyle w:val="NormalWeb"/>
        <w:widowControl/>
        <w:tabs>
          <w:tab w:val="center" w:pos="709"/>
        </w:tabs>
        <w:spacing w:after="120" w:line="260" w:lineRule="exact"/>
        <w:rPr>
          <w:rFonts w:ascii="Arial" w:hAnsi="Arial" w:cs="Arial"/>
          <w:sz w:val="22"/>
          <w:szCs w:val="22"/>
        </w:rPr>
      </w:pPr>
      <w:r w:rsidRPr="002C76C1">
        <w:rPr>
          <w:rFonts w:ascii="Arial" w:hAnsi="Arial" w:cs="Arial"/>
          <w:sz w:val="22"/>
          <w:szCs w:val="22"/>
        </w:rPr>
        <w:t>There was also no documentation attached to proof that the deviation was approved by the accounting officer. In the absence of the contract it could not be determined if the accounting officer should have approved the extension. It should further be noted that the extension reported in paragraph (e) did not indicate the original contract amount and an amount for the extension.</w:t>
      </w:r>
    </w:p>
    <w:p w:rsidR="008D45FE" w:rsidRDefault="008D45FE" w:rsidP="008D45FE">
      <w:pPr>
        <w:pStyle w:val="NormalWeb"/>
        <w:widowControl/>
        <w:tabs>
          <w:tab w:val="center" w:pos="709"/>
        </w:tabs>
        <w:spacing w:after="120" w:line="260" w:lineRule="exact"/>
        <w:rPr>
          <w:rFonts w:ascii="Arial" w:hAnsi="Arial" w:cs="Arial"/>
          <w:sz w:val="22"/>
          <w:szCs w:val="22"/>
        </w:rPr>
      </w:pPr>
    </w:p>
    <w:p w:rsidR="008D45FE" w:rsidRPr="002C76C1" w:rsidRDefault="008D45FE" w:rsidP="008D45FE">
      <w:pPr>
        <w:pStyle w:val="NormalWeb"/>
        <w:widowControl/>
        <w:tabs>
          <w:tab w:val="center" w:pos="709"/>
        </w:tabs>
        <w:spacing w:after="120" w:line="260" w:lineRule="exact"/>
        <w:rPr>
          <w:rFonts w:ascii="Arial" w:hAnsi="Arial" w:cs="Arial"/>
          <w:sz w:val="22"/>
          <w:szCs w:val="22"/>
        </w:rPr>
      </w:pPr>
      <w:r w:rsidRPr="002C76C1">
        <w:rPr>
          <w:rFonts w:ascii="Arial" w:hAnsi="Arial" w:cs="Arial"/>
          <w:sz w:val="22"/>
          <w:szCs w:val="22"/>
        </w:rPr>
        <w:t>If the matter should have been reported to the AGSA and NT within ten working days from the approval by the accounting offer as required by supply chain circular of NT dated 24 April 2012.</w:t>
      </w:r>
    </w:p>
    <w:p w:rsidR="008D45FE" w:rsidRPr="002C76C1" w:rsidRDefault="008D45FE" w:rsidP="008D45FE">
      <w:pPr>
        <w:pStyle w:val="NormalWeb"/>
        <w:tabs>
          <w:tab w:val="center" w:pos="709"/>
        </w:tabs>
        <w:spacing w:line="260" w:lineRule="exact"/>
        <w:ind w:left="357" w:hanging="357"/>
        <w:rPr>
          <w:rFonts w:ascii="Arial" w:hAnsi="Arial" w:cs="Arial"/>
          <w:sz w:val="22"/>
          <w:szCs w:val="22"/>
        </w:rPr>
      </w:pPr>
      <w:r w:rsidRPr="002C76C1">
        <w:rPr>
          <w:rFonts w:ascii="Arial" w:hAnsi="Arial" w:cs="Arial"/>
          <w:sz w:val="22"/>
          <w:szCs w:val="22"/>
        </w:rPr>
        <w:t>g)</w:t>
      </w:r>
      <w:r w:rsidRPr="002C76C1">
        <w:rPr>
          <w:rFonts w:ascii="Arial" w:hAnsi="Arial" w:cs="Arial"/>
          <w:sz w:val="22"/>
          <w:szCs w:val="22"/>
        </w:rPr>
        <w:tab/>
        <w:t>There was also not a tax clearance certificate attached to the payment. Seeing that the contract was extended it is therefore not evident if it was ensured that the department is still in possession of an original, still valid tax clearance certificate.</w:t>
      </w:r>
    </w:p>
    <w:p w:rsidR="008D45FE" w:rsidRPr="002C76C1" w:rsidRDefault="008D45FE" w:rsidP="008D45FE">
      <w:pPr>
        <w:pStyle w:val="NormalWeb"/>
        <w:tabs>
          <w:tab w:val="center" w:pos="709"/>
        </w:tabs>
        <w:spacing w:line="260" w:lineRule="exact"/>
        <w:ind w:left="357" w:hanging="357"/>
        <w:rPr>
          <w:rFonts w:ascii="Arial" w:hAnsi="Arial" w:cs="Arial"/>
          <w:sz w:val="22"/>
          <w:szCs w:val="22"/>
        </w:rPr>
      </w:pPr>
    </w:p>
    <w:p w:rsidR="008D45FE" w:rsidRDefault="008D45FE" w:rsidP="008D45FE">
      <w:pPr>
        <w:pStyle w:val="NormalWeb"/>
        <w:tabs>
          <w:tab w:val="center" w:pos="709"/>
        </w:tabs>
        <w:spacing w:line="260" w:lineRule="exact"/>
        <w:ind w:left="357" w:hanging="357"/>
        <w:rPr>
          <w:rFonts w:ascii="Arial" w:hAnsi="Arial" w:cs="Arial"/>
          <w:sz w:val="22"/>
          <w:szCs w:val="22"/>
        </w:rPr>
      </w:pPr>
    </w:p>
    <w:p w:rsidR="008D45FE" w:rsidRPr="002C76C1" w:rsidRDefault="008D45FE" w:rsidP="008D45FE">
      <w:pPr>
        <w:pStyle w:val="NormalWeb"/>
        <w:tabs>
          <w:tab w:val="center" w:pos="709"/>
        </w:tabs>
        <w:spacing w:after="100" w:afterAutospacing="1"/>
        <w:rPr>
          <w:rFonts w:ascii="Arial" w:hAnsi="Arial" w:cs="Arial"/>
          <w:sz w:val="22"/>
          <w:szCs w:val="22"/>
        </w:rPr>
      </w:pPr>
      <w:r>
        <w:rPr>
          <w:rFonts w:ascii="Arial" w:hAnsi="Arial" w:cs="Arial"/>
          <w:sz w:val="22"/>
          <w:szCs w:val="22"/>
        </w:rPr>
        <w:t>The finding occurred as a result of the fact that:</w:t>
      </w:r>
    </w:p>
    <w:p w:rsidR="008D45FE" w:rsidRPr="002C76C1" w:rsidRDefault="008D45FE" w:rsidP="008D45FE">
      <w:pPr>
        <w:pStyle w:val="NormalWeb"/>
        <w:tabs>
          <w:tab w:val="left" w:pos="426"/>
          <w:tab w:val="center" w:pos="709"/>
        </w:tabs>
        <w:spacing w:after="120" w:line="260" w:lineRule="exact"/>
        <w:ind w:left="357" w:hanging="357"/>
        <w:rPr>
          <w:rFonts w:ascii="Arial" w:hAnsi="Arial" w:cs="Arial"/>
          <w:sz w:val="22"/>
          <w:szCs w:val="22"/>
          <w:lang w:val="en-GB"/>
        </w:rPr>
      </w:pPr>
      <w:r w:rsidRPr="002C76C1">
        <w:rPr>
          <w:rFonts w:ascii="Arial" w:hAnsi="Arial" w:cs="Arial"/>
          <w:sz w:val="22"/>
          <w:szCs w:val="22"/>
          <w:lang w:val="en-GB"/>
        </w:rPr>
        <w:t>a)</w:t>
      </w:r>
      <w:r w:rsidRPr="002C76C1">
        <w:rPr>
          <w:rFonts w:ascii="Arial" w:hAnsi="Arial" w:cs="Arial"/>
          <w:sz w:val="22"/>
          <w:szCs w:val="22"/>
          <w:lang w:val="en-GB"/>
        </w:rPr>
        <w:tab/>
        <w:t>As per discussion with the Assistant Director: Interior – Prestige, it was noted that Prestige has a contract with Motseng Investments to render a variety of goods and services by way of sub-contractors. In this contract a profit margin was approved for Motseng Investments. He mentioned that the Department of Public Works: Prestige will not always be able to deal directly with the sub-contractor as these suppliers are not located on the prospective supplier lists. He however agrees that there might be certain other suppliers on the prospective supplier listing that might be able to render similar services, even at a cheaper price, but he noted that as most of the dealings, where they involve Motseng Investments, relates to projects that they need to finalise as soon as possible and there is not always time to follow a quotation procedure as it is time consuming. Involving Motseng Investments from the start is a much more time efficient process.</w:t>
      </w:r>
    </w:p>
    <w:p w:rsidR="008D45FE" w:rsidRPr="002C76C1" w:rsidRDefault="008D45FE" w:rsidP="008D45FE">
      <w:pPr>
        <w:pStyle w:val="CommentText"/>
        <w:tabs>
          <w:tab w:val="center" w:pos="709"/>
        </w:tabs>
        <w:spacing w:after="120" w:line="260" w:lineRule="exact"/>
        <w:ind w:left="357" w:hanging="357"/>
        <w:rPr>
          <w:sz w:val="22"/>
          <w:szCs w:val="22"/>
        </w:rPr>
      </w:pPr>
      <w:r w:rsidRPr="002C76C1">
        <w:rPr>
          <w:sz w:val="22"/>
          <w:szCs w:val="22"/>
          <w:lang w:val="en-GB"/>
        </w:rPr>
        <w:t>b)</w:t>
      </w:r>
      <w:r w:rsidRPr="002C76C1">
        <w:rPr>
          <w:sz w:val="22"/>
          <w:szCs w:val="22"/>
          <w:lang w:val="en-GB"/>
        </w:rPr>
        <w:tab/>
        <w:t xml:space="preserve"> </w:t>
      </w:r>
      <w:r w:rsidRPr="002C76C1">
        <w:rPr>
          <w:sz w:val="22"/>
          <w:szCs w:val="22"/>
        </w:rPr>
        <w:t xml:space="preserve">As per discussion with Senior Administration Officer: Prestige (Monica) it was noted that procurement with Motseng Investment is different as the department will place an order with Motseng Investment  without issuing the government order form and once service has been rendered the department will then issue/approve a “Government order”. </w:t>
      </w:r>
    </w:p>
    <w:p w:rsidR="008D45FE" w:rsidRPr="002C76C1" w:rsidRDefault="008D45FE" w:rsidP="008D45FE">
      <w:pPr>
        <w:pStyle w:val="ListParagraph"/>
        <w:tabs>
          <w:tab w:val="center" w:pos="709"/>
        </w:tabs>
        <w:ind w:left="357" w:hanging="357"/>
        <w:rPr>
          <w:rFonts w:ascii="Arial" w:hAnsi="Arial" w:cs="Arial"/>
          <w:sz w:val="22"/>
          <w:szCs w:val="22"/>
          <w:lang w:val="en-GB"/>
        </w:rPr>
      </w:pPr>
      <w:r w:rsidRPr="002C76C1">
        <w:rPr>
          <w:rFonts w:ascii="Arial" w:hAnsi="Arial" w:cs="Arial"/>
          <w:sz w:val="22"/>
          <w:szCs w:val="22"/>
        </w:rPr>
        <w:t>c)</w:t>
      </w:r>
      <w:r w:rsidRPr="002C76C1">
        <w:rPr>
          <w:rFonts w:ascii="Arial" w:hAnsi="Arial" w:cs="Arial"/>
          <w:sz w:val="22"/>
          <w:szCs w:val="22"/>
        </w:rPr>
        <w:tab/>
        <w:t>As per discussion with the ASD: Finance (SCM) it was noted that department only included suppliers that are intended to do business with from August 2011 going forward, however for all the suppliers that they already have business/contract with were not included in the procurement plan.</w:t>
      </w:r>
    </w:p>
    <w:p w:rsidR="008D45FE" w:rsidRDefault="008D45FE" w:rsidP="008D45FE">
      <w:pPr>
        <w:pStyle w:val="NormalWeb"/>
        <w:tabs>
          <w:tab w:val="center" w:pos="709"/>
        </w:tabs>
        <w:spacing w:line="260" w:lineRule="exact"/>
        <w:ind w:left="357" w:hanging="357"/>
        <w:rPr>
          <w:rFonts w:ascii="Arial" w:hAnsi="Arial" w:cs="Arial"/>
          <w:sz w:val="22"/>
          <w:szCs w:val="22"/>
        </w:rPr>
      </w:pPr>
    </w:p>
    <w:p w:rsidR="008D45FE" w:rsidRPr="002C76C1" w:rsidRDefault="008D45FE" w:rsidP="008D45FE">
      <w:pPr>
        <w:pStyle w:val="NormalWeb"/>
        <w:tabs>
          <w:tab w:val="center" w:pos="709"/>
        </w:tabs>
        <w:rPr>
          <w:rFonts w:ascii="Arial" w:hAnsi="Arial" w:cs="Arial"/>
          <w:sz w:val="22"/>
          <w:szCs w:val="22"/>
        </w:rPr>
      </w:pPr>
      <w:r>
        <w:rPr>
          <w:rFonts w:ascii="Arial" w:hAnsi="Arial" w:cs="Arial"/>
          <w:sz w:val="22"/>
          <w:szCs w:val="22"/>
        </w:rPr>
        <w:t>Impact of the findings:</w:t>
      </w:r>
    </w:p>
    <w:p w:rsidR="008D45FE" w:rsidRPr="002C76C1" w:rsidRDefault="008D45FE" w:rsidP="008D45FE">
      <w:pPr>
        <w:pStyle w:val="NormalWeb"/>
        <w:tabs>
          <w:tab w:val="center" w:pos="709"/>
        </w:tabs>
        <w:rPr>
          <w:rFonts w:ascii="Arial" w:hAnsi="Arial" w:cs="Arial"/>
          <w:sz w:val="22"/>
          <w:szCs w:val="22"/>
        </w:rPr>
      </w:pPr>
    </w:p>
    <w:p w:rsidR="008D45FE" w:rsidRPr="008D45FE" w:rsidRDefault="008D45FE" w:rsidP="006F5D2E">
      <w:pPr>
        <w:pStyle w:val="NormalWeb"/>
        <w:widowControl/>
        <w:numPr>
          <w:ilvl w:val="0"/>
          <w:numId w:val="308"/>
        </w:numPr>
        <w:spacing w:after="120" w:line="260" w:lineRule="exact"/>
        <w:rPr>
          <w:rFonts w:ascii="Arial" w:hAnsi="Arial" w:cs="Arial"/>
          <w:sz w:val="22"/>
          <w:szCs w:val="22"/>
        </w:rPr>
      </w:pPr>
      <w:r w:rsidRPr="008D45FE">
        <w:rPr>
          <w:rFonts w:ascii="Arial" w:hAnsi="Arial" w:cs="Arial"/>
          <w:sz w:val="22"/>
          <w:szCs w:val="22"/>
        </w:rPr>
        <w:t xml:space="preserve">The most economical option to provide services have not been considered and this resulted in spending R218 663,20 (R112 862,46*114/100) more on outsourcing a function that could have been performed internally. </w:t>
      </w:r>
    </w:p>
    <w:p w:rsidR="008D45FE" w:rsidRPr="002C76C1" w:rsidRDefault="008D45FE" w:rsidP="008D45FE">
      <w:pPr>
        <w:pStyle w:val="NormalWeb"/>
        <w:widowControl/>
        <w:tabs>
          <w:tab w:val="center" w:pos="709"/>
        </w:tabs>
        <w:spacing w:after="120" w:line="260" w:lineRule="exact"/>
        <w:ind w:left="709" w:hanging="709"/>
        <w:rPr>
          <w:rFonts w:ascii="Arial" w:hAnsi="Arial" w:cs="Arial"/>
          <w:sz w:val="22"/>
          <w:szCs w:val="22"/>
        </w:rPr>
      </w:pPr>
    </w:p>
    <w:p w:rsidR="008D45FE" w:rsidRPr="002C76C1" w:rsidRDefault="008D45FE" w:rsidP="006F5D2E">
      <w:pPr>
        <w:pStyle w:val="NormalWeb"/>
        <w:widowControl/>
        <w:numPr>
          <w:ilvl w:val="0"/>
          <w:numId w:val="308"/>
        </w:numPr>
        <w:tabs>
          <w:tab w:val="center" w:pos="709"/>
        </w:tabs>
        <w:spacing w:after="120" w:line="260" w:lineRule="exact"/>
        <w:rPr>
          <w:rFonts w:ascii="Arial" w:hAnsi="Arial" w:cs="Arial"/>
          <w:sz w:val="22"/>
          <w:szCs w:val="22"/>
        </w:rPr>
      </w:pPr>
      <w:r w:rsidRPr="002C76C1">
        <w:rPr>
          <w:rFonts w:ascii="Arial" w:hAnsi="Arial" w:cs="Arial"/>
          <w:sz w:val="22"/>
          <w:szCs w:val="22"/>
        </w:rPr>
        <w:t>The non compliance with Practice Note 8 of 2007/08 may possibly contribute to the expenditure of R1 072 193,37 being classified as irregular as the department did not submit the original, valid tax clearance certificate as required by paragraph 6.1.</w:t>
      </w:r>
    </w:p>
    <w:p w:rsidR="008D45FE" w:rsidRDefault="008D45FE" w:rsidP="008D45FE">
      <w:pPr>
        <w:pStyle w:val="NormalWeb"/>
        <w:widowControl/>
        <w:tabs>
          <w:tab w:val="center" w:pos="709"/>
        </w:tabs>
        <w:spacing w:after="120" w:line="260" w:lineRule="exact"/>
        <w:rPr>
          <w:rFonts w:ascii="Arial" w:hAnsi="Arial" w:cs="Arial"/>
          <w:sz w:val="22"/>
          <w:szCs w:val="22"/>
        </w:rPr>
      </w:pPr>
    </w:p>
    <w:p w:rsidR="008D45FE" w:rsidRDefault="008D45FE" w:rsidP="006F5D2E">
      <w:pPr>
        <w:pStyle w:val="NormalWeb"/>
        <w:widowControl/>
        <w:numPr>
          <w:ilvl w:val="0"/>
          <w:numId w:val="308"/>
        </w:numPr>
        <w:tabs>
          <w:tab w:val="center" w:pos="709"/>
        </w:tabs>
        <w:spacing w:after="120" w:line="260" w:lineRule="exact"/>
        <w:rPr>
          <w:rFonts w:ascii="Arial" w:hAnsi="Arial" w:cs="Arial"/>
          <w:sz w:val="22"/>
          <w:szCs w:val="22"/>
        </w:rPr>
      </w:pPr>
      <w:r>
        <w:rPr>
          <w:rFonts w:ascii="Arial" w:hAnsi="Arial" w:cs="Arial"/>
          <w:sz w:val="22"/>
          <w:szCs w:val="22"/>
        </w:rPr>
        <w:tab/>
      </w:r>
      <w:r w:rsidRPr="002C76C1">
        <w:rPr>
          <w:rFonts w:ascii="Arial" w:hAnsi="Arial" w:cs="Arial"/>
          <w:sz w:val="22"/>
          <w:szCs w:val="22"/>
        </w:rPr>
        <w:t>Sufficient appropriate audit evidence could not be obtained that goods and services with a transaction value of over R500 000 were procured by means of a competitive bidding process as per the requirements of TR 16A6.1, TR 16A6.4 and National Treasury Practice Note 6 and 8 of 2007/08 due to the fact that the contract and other pertinent information was seized by the SIU.</w:t>
      </w:r>
    </w:p>
    <w:p w:rsidR="008D45FE" w:rsidRPr="008D45FE" w:rsidRDefault="008D45FE" w:rsidP="008D45FE">
      <w:pPr>
        <w:pStyle w:val="NormalWeb"/>
        <w:widowControl/>
        <w:tabs>
          <w:tab w:val="center" w:pos="709"/>
        </w:tabs>
        <w:spacing w:after="120" w:line="260" w:lineRule="exact"/>
        <w:ind w:left="709" w:hanging="709"/>
        <w:rPr>
          <w:rFonts w:ascii="Arial" w:hAnsi="Arial" w:cs="Arial"/>
          <w:sz w:val="22"/>
          <w:szCs w:val="22"/>
        </w:rPr>
      </w:pPr>
    </w:p>
    <w:p w:rsidR="008D45FE" w:rsidRPr="008D45FE" w:rsidRDefault="008D45FE" w:rsidP="006F5D2E">
      <w:pPr>
        <w:pStyle w:val="ListParagraph"/>
        <w:numPr>
          <w:ilvl w:val="0"/>
          <w:numId w:val="308"/>
        </w:numPr>
        <w:tabs>
          <w:tab w:val="center" w:pos="709"/>
        </w:tabs>
        <w:spacing w:after="120" w:line="260" w:lineRule="exact"/>
        <w:rPr>
          <w:rFonts w:ascii="Arial" w:hAnsi="Arial" w:cs="Arial"/>
          <w:sz w:val="22"/>
          <w:szCs w:val="22"/>
        </w:rPr>
      </w:pPr>
      <w:r w:rsidRPr="008D45FE">
        <w:rPr>
          <w:rFonts w:ascii="Arial" w:hAnsi="Arial" w:cs="Arial"/>
          <w:sz w:val="22"/>
          <w:szCs w:val="22"/>
        </w:rPr>
        <w:tab/>
        <w:t>None compliance with the instruction note on enhancing compliance monitoring and improving transparency and accountability in SCM issued by NT.</w:t>
      </w:r>
    </w:p>
    <w:p w:rsidR="008D45FE" w:rsidRPr="002C76C1" w:rsidRDefault="008D45FE" w:rsidP="008D45FE">
      <w:pPr>
        <w:tabs>
          <w:tab w:val="center" w:pos="709"/>
        </w:tabs>
        <w:spacing w:after="120" w:line="260" w:lineRule="exact"/>
        <w:ind w:left="709" w:hanging="709"/>
        <w:rPr>
          <w:sz w:val="22"/>
          <w:szCs w:val="22"/>
        </w:rPr>
      </w:pPr>
    </w:p>
    <w:p w:rsidR="008D45FE" w:rsidRDefault="008D45FE" w:rsidP="008D45FE">
      <w:pPr>
        <w:tabs>
          <w:tab w:val="center" w:pos="709"/>
        </w:tabs>
        <w:spacing w:after="120" w:line="260" w:lineRule="exact"/>
        <w:rPr>
          <w:sz w:val="22"/>
          <w:szCs w:val="22"/>
        </w:rPr>
      </w:pPr>
      <w:r w:rsidRPr="002C76C1">
        <w:rPr>
          <w:sz w:val="22"/>
          <w:szCs w:val="22"/>
        </w:rPr>
        <w:t>e)</w:t>
      </w:r>
      <w:r>
        <w:rPr>
          <w:sz w:val="22"/>
          <w:szCs w:val="22"/>
        </w:rPr>
        <w:tab/>
      </w:r>
      <w:r>
        <w:rPr>
          <w:sz w:val="22"/>
          <w:szCs w:val="22"/>
        </w:rPr>
        <w:tab/>
      </w:r>
      <w:r w:rsidRPr="002C76C1">
        <w:rPr>
          <w:sz w:val="22"/>
          <w:szCs w:val="22"/>
        </w:rPr>
        <w:t>Non compliance with supply chain circular of NT dated 24 April 2012.</w:t>
      </w:r>
    </w:p>
    <w:p w:rsidR="008D45FE" w:rsidRPr="002C76C1" w:rsidRDefault="008D45FE" w:rsidP="008D45FE">
      <w:pPr>
        <w:tabs>
          <w:tab w:val="center" w:pos="709"/>
        </w:tabs>
        <w:spacing w:after="120" w:line="260" w:lineRule="exact"/>
        <w:rPr>
          <w:sz w:val="22"/>
          <w:szCs w:val="22"/>
        </w:rPr>
      </w:pPr>
    </w:p>
    <w:p w:rsidR="008D45FE" w:rsidRPr="002C76C1" w:rsidRDefault="008D45FE" w:rsidP="008D45FE">
      <w:pPr>
        <w:tabs>
          <w:tab w:val="center" w:pos="709"/>
        </w:tabs>
        <w:spacing w:after="120" w:line="260" w:lineRule="exact"/>
        <w:ind w:left="709" w:hanging="709"/>
        <w:rPr>
          <w:sz w:val="22"/>
          <w:szCs w:val="22"/>
        </w:rPr>
      </w:pPr>
      <w:r w:rsidRPr="002C76C1">
        <w:rPr>
          <w:sz w:val="22"/>
          <w:szCs w:val="22"/>
        </w:rPr>
        <w:t>f)</w:t>
      </w:r>
      <w:r>
        <w:rPr>
          <w:sz w:val="22"/>
          <w:szCs w:val="22"/>
        </w:rPr>
        <w:tab/>
      </w:r>
      <w:r>
        <w:rPr>
          <w:sz w:val="22"/>
          <w:szCs w:val="22"/>
        </w:rPr>
        <w:tab/>
      </w:r>
      <w:r w:rsidRPr="002C76C1">
        <w:rPr>
          <w:sz w:val="22"/>
          <w:szCs w:val="22"/>
        </w:rPr>
        <w:t>Non compliance with section 38(1)(c)(ii) as the accounting officer did not take appropriate and effective steps to prevent irregular expenditure with the extension of the Motseng Facilities Management contract.</w:t>
      </w:r>
    </w:p>
    <w:p w:rsidR="008D45FE" w:rsidRPr="002C76C1" w:rsidRDefault="008D45FE" w:rsidP="008D45FE">
      <w:pPr>
        <w:tabs>
          <w:tab w:val="center" w:pos="709"/>
        </w:tabs>
        <w:spacing w:after="120" w:line="260" w:lineRule="exact"/>
        <w:ind w:left="709" w:hanging="709"/>
        <w:rPr>
          <w:sz w:val="22"/>
          <w:szCs w:val="22"/>
        </w:rPr>
      </w:pPr>
      <w:r w:rsidRPr="002C76C1">
        <w:rPr>
          <w:sz w:val="22"/>
          <w:szCs w:val="22"/>
        </w:rPr>
        <w:t>g)</w:t>
      </w:r>
      <w:r>
        <w:rPr>
          <w:sz w:val="22"/>
          <w:szCs w:val="22"/>
        </w:rPr>
        <w:tab/>
      </w:r>
      <w:r>
        <w:rPr>
          <w:sz w:val="22"/>
          <w:szCs w:val="22"/>
        </w:rPr>
        <w:tab/>
      </w:r>
      <w:r w:rsidRPr="002C76C1">
        <w:rPr>
          <w:sz w:val="22"/>
          <w:szCs w:val="22"/>
        </w:rPr>
        <w:t>Non compliance with section 45(c) as the previous CFO, the Chief Director SCM and the Chief Director: Trading Account did not take effective and appropriate steps to prevent irregular expenditure with the extension of the Motseng Facilities Management contract.</w:t>
      </w:r>
    </w:p>
    <w:p w:rsidR="008D45FE" w:rsidRPr="002C76C1" w:rsidRDefault="008D45FE" w:rsidP="008D45FE">
      <w:pPr>
        <w:tabs>
          <w:tab w:val="center" w:pos="709"/>
        </w:tabs>
        <w:spacing w:after="120" w:line="260" w:lineRule="exact"/>
        <w:ind w:left="709" w:hanging="709"/>
        <w:rPr>
          <w:sz w:val="22"/>
          <w:szCs w:val="22"/>
        </w:rPr>
      </w:pPr>
      <w:r w:rsidRPr="002C76C1">
        <w:rPr>
          <w:sz w:val="22"/>
          <w:szCs w:val="22"/>
        </w:rPr>
        <w:t>h)</w:t>
      </w:r>
      <w:r>
        <w:rPr>
          <w:sz w:val="22"/>
          <w:szCs w:val="22"/>
        </w:rPr>
        <w:tab/>
      </w:r>
      <w:r>
        <w:rPr>
          <w:sz w:val="22"/>
          <w:szCs w:val="22"/>
        </w:rPr>
        <w:tab/>
      </w:r>
      <w:r w:rsidRPr="002C76C1">
        <w:rPr>
          <w:sz w:val="22"/>
          <w:szCs w:val="22"/>
        </w:rPr>
        <w:t xml:space="preserve">The fact that an order is approved after the expenditure was incurred is considered to be a control weakness.  </w:t>
      </w:r>
    </w:p>
    <w:p w:rsidR="008D45FE" w:rsidRPr="002C76C1" w:rsidRDefault="008D45FE" w:rsidP="008D45FE">
      <w:pPr>
        <w:pStyle w:val="Default"/>
        <w:tabs>
          <w:tab w:val="center" w:pos="709"/>
        </w:tabs>
        <w:spacing w:after="120"/>
        <w:rPr>
          <w:rFonts w:ascii="Arial" w:hAnsi="Arial" w:cs="Arial"/>
          <w:sz w:val="22"/>
          <w:szCs w:val="22"/>
          <w:lang w:val="en-GB"/>
        </w:rPr>
      </w:pPr>
      <w:r w:rsidRPr="002C76C1">
        <w:rPr>
          <w:rFonts w:ascii="Arial" w:hAnsi="Arial" w:cs="Arial"/>
          <w:sz w:val="22"/>
          <w:szCs w:val="22"/>
          <w:lang w:val="en-GB"/>
        </w:rPr>
        <w:t>Similar findings were also reported in the 2010-2011 financial year. Management indicated in their audit action plan, page 9, that the actions by management listed below will be implemented with the target dates as also indicated below. This procurement was however incurred prior to the corrective actions indicated by management being implemented. It should be noted that the procurement was not included in the tender deviation register provided.</w:t>
      </w:r>
    </w:p>
    <w:p w:rsidR="008D45FE" w:rsidRPr="002C76C1" w:rsidRDefault="008D45FE" w:rsidP="008D45FE">
      <w:pPr>
        <w:pStyle w:val="Default"/>
        <w:tabs>
          <w:tab w:val="center" w:pos="709"/>
        </w:tabs>
        <w:spacing w:after="120"/>
        <w:rPr>
          <w:rFonts w:ascii="Arial" w:hAnsi="Arial" w:cs="Arial"/>
          <w:sz w:val="22"/>
          <w:szCs w:val="22"/>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92"/>
        <w:gridCol w:w="1440"/>
        <w:gridCol w:w="4904"/>
      </w:tblGrid>
      <w:tr w:rsidR="008D45FE" w:rsidRPr="002C76C1" w:rsidTr="00296C19">
        <w:trPr>
          <w:tblHeader/>
        </w:trPr>
        <w:tc>
          <w:tcPr>
            <w:tcW w:w="2792" w:type="dxa"/>
            <w:shd w:val="clear" w:color="auto" w:fill="D9D9D9" w:themeFill="background1" w:themeFillShade="D9"/>
          </w:tcPr>
          <w:p w:rsidR="008D45FE" w:rsidRPr="002C76C1" w:rsidRDefault="008D45FE" w:rsidP="00296C19">
            <w:pPr>
              <w:pStyle w:val="Default"/>
              <w:tabs>
                <w:tab w:val="center" w:pos="709"/>
              </w:tabs>
              <w:spacing w:after="120"/>
              <w:rPr>
                <w:rFonts w:ascii="Arial" w:hAnsi="Arial" w:cs="Arial"/>
                <w:b/>
                <w:bCs/>
                <w:sz w:val="18"/>
                <w:szCs w:val="18"/>
                <w:lang w:val="en-GB"/>
              </w:rPr>
            </w:pPr>
            <w:r w:rsidRPr="002C76C1">
              <w:rPr>
                <w:rFonts w:ascii="Arial" w:hAnsi="Arial" w:cs="Arial"/>
                <w:b/>
                <w:bCs/>
                <w:sz w:val="18"/>
                <w:szCs w:val="18"/>
                <w:lang w:val="en-GB"/>
              </w:rPr>
              <w:t>Action by management</w:t>
            </w:r>
          </w:p>
        </w:tc>
        <w:tc>
          <w:tcPr>
            <w:tcW w:w="1440" w:type="dxa"/>
            <w:shd w:val="clear" w:color="auto" w:fill="D9D9D9" w:themeFill="background1" w:themeFillShade="D9"/>
          </w:tcPr>
          <w:p w:rsidR="008D45FE" w:rsidRPr="002C76C1" w:rsidRDefault="008D45FE" w:rsidP="00296C19">
            <w:pPr>
              <w:pStyle w:val="Default"/>
              <w:tabs>
                <w:tab w:val="center" w:pos="709"/>
              </w:tabs>
              <w:spacing w:after="120"/>
              <w:rPr>
                <w:rFonts w:ascii="Arial" w:hAnsi="Arial" w:cs="Arial"/>
                <w:b/>
                <w:bCs/>
                <w:sz w:val="18"/>
                <w:szCs w:val="18"/>
                <w:lang w:val="en-GB"/>
              </w:rPr>
            </w:pPr>
            <w:r w:rsidRPr="002C76C1">
              <w:rPr>
                <w:rFonts w:ascii="Arial" w:hAnsi="Arial" w:cs="Arial"/>
                <w:b/>
                <w:bCs/>
                <w:sz w:val="18"/>
                <w:szCs w:val="18"/>
                <w:lang w:val="en-GB"/>
              </w:rPr>
              <w:t>Target date</w:t>
            </w:r>
          </w:p>
        </w:tc>
        <w:tc>
          <w:tcPr>
            <w:tcW w:w="4904" w:type="dxa"/>
            <w:shd w:val="clear" w:color="auto" w:fill="D9D9D9" w:themeFill="background1" w:themeFillShade="D9"/>
          </w:tcPr>
          <w:p w:rsidR="008D45FE" w:rsidRPr="002C76C1" w:rsidRDefault="008D45FE" w:rsidP="00296C19">
            <w:pPr>
              <w:pStyle w:val="Default"/>
              <w:tabs>
                <w:tab w:val="center" w:pos="709"/>
              </w:tabs>
              <w:spacing w:after="120"/>
              <w:rPr>
                <w:rFonts w:ascii="Arial" w:hAnsi="Arial" w:cs="Arial"/>
                <w:b/>
                <w:bCs/>
                <w:sz w:val="18"/>
                <w:szCs w:val="18"/>
                <w:lang w:val="en-GB"/>
              </w:rPr>
            </w:pPr>
            <w:r w:rsidRPr="002C76C1">
              <w:rPr>
                <w:rFonts w:ascii="Arial" w:hAnsi="Arial" w:cs="Arial"/>
                <w:b/>
                <w:bCs/>
                <w:sz w:val="18"/>
                <w:szCs w:val="18"/>
                <w:lang w:val="en-GB"/>
              </w:rPr>
              <w:t>Progress to date</w:t>
            </w:r>
          </w:p>
        </w:tc>
      </w:tr>
      <w:tr w:rsidR="008D45FE" w:rsidRPr="002C76C1" w:rsidTr="00296C19">
        <w:tc>
          <w:tcPr>
            <w:tcW w:w="2792" w:type="dxa"/>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Improve the checklists for payment of invoices to include confirmation of procurement process</w:t>
            </w:r>
          </w:p>
        </w:tc>
        <w:tc>
          <w:tcPr>
            <w:tcW w:w="1440" w:type="dxa"/>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Dec  2011</w:t>
            </w:r>
          </w:p>
        </w:tc>
        <w:tc>
          <w:tcPr>
            <w:tcW w:w="4904" w:type="dxa"/>
          </w:tcPr>
          <w:p w:rsidR="008D45FE" w:rsidRPr="002C76C1" w:rsidRDefault="008D45FE" w:rsidP="00296C19">
            <w:pPr>
              <w:pStyle w:val="Default"/>
              <w:tabs>
                <w:tab w:val="center" w:pos="709"/>
              </w:tabs>
              <w:rPr>
                <w:rFonts w:ascii="Arial" w:hAnsi="Arial" w:cs="Arial"/>
                <w:sz w:val="18"/>
                <w:szCs w:val="18"/>
              </w:rPr>
            </w:pPr>
            <w:r w:rsidRPr="002C76C1">
              <w:rPr>
                <w:rFonts w:ascii="Arial" w:hAnsi="Arial" w:cs="Arial"/>
                <w:sz w:val="18"/>
                <w:szCs w:val="18"/>
              </w:rPr>
              <w:t>Completed. The checklists have been improved.</w:t>
            </w:r>
          </w:p>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The compliance unit is currently testing compliance throughout the department.</w:t>
            </w:r>
          </w:p>
        </w:tc>
      </w:tr>
      <w:tr w:rsidR="008D45FE" w:rsidRPr="002C76C1" w:rsidTr="00296C19">
        <w:tc>
          <w:tcPr>
            <w:tcW w:w="2792" w:type="dxa"/>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Enforce monthly reporting by improving the reporting templates.</w:t>
            </w:r>
          </w:p>
        </w:tc>
        <w:tc>
          <w:tcPr>
            <w:tcW w:w="1440" w:type="dxa"/>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Dec  2011</w:t>
            </w:r>
          </w:p>
        </w:tc>
        <w:tc>
          <w:tcPr>
            <w:tcW w:w="4904" w:type="dxa"/>
          </w:tcPr>
          <w:p w:rsidR="008D45FE" w:rsidRPr="002C76C1" w:rsidRDefault="008D45FE" w:rsidP="00296C19">
            <w:pPr>
              <w:pStyle w:val="Default"/>
              <w:tabs>
                <w:tab w:val="center" w:pos="709"/>
              </w:tabs>
              <w:rPr>
                <w:rFonts w:ascii="Arial" w:hAnsi="Arial" w:cs="Arial"/>
                <w:sz w:val="18"/>
                <w:szCs w:val="18"/>
              </w:rPr>
            </w:pPr>
            <w:r w:rsidRPr="002C76C1">
              <w:rPr>
                <w:rFonts w:ascii="Arial" w:hAnsi="Arial" w:cs="Arial"/>
                <w:sz w:val="18"/>
                <w:szCs w:val="18"/>
              </w:rPr>
              <w:t>While some of the regions are complying with the monthly reporting, we have discovered that other regions have not complied.</w:t>
            </w:r>
          </w:p>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We are in the process of implementing disciplinary measures.</w:t>
            </w:r>
          </w:p>
        </w:tc>
      </w:tr>
      <w:tr w:rsidR="008D45FE" w:rsidRPr="002C76C1" w:rsidTr="00296C19">
        <w:tc>
          <w:tcPr>
            <w:tcW w:w="2792" w:type="dxa"/>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Compliance and  Inspectorate unit to conduct random checking</w:t>
            </w:r>
          </w:p>
        </w:tc>
        <w:tc>
          <w:tcPr>
            <w:tcW w:w="1440" w:type="dxa"/>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May 2012</w:t>
            </w:r>
          </w:p>
        </w:tc>
        <w:tc>
          <w:tcPr>
            <w:tcW w:w="4904" w:type="dxa"/>
          </w:tcPr>
          <w:p w:rsidR="008D45FE" w:rsidRPr="002C76C1" w:rsidRDefault="008D45FE" w:rsidP="00296C19">
            <w:pPr>
              <w:pStyle w:val="Default"/>
              <w:tabs>
                <w:tab w:val="center" w:pos="709"/>
              </w:tabs>
              <w:spacing w:after="120"/>
              <w:rPr>
                <w:rFonts w:ascii="Arial" w:hAnsi="Arial" w:cs="Arial"/>
                <w:sz w:val="18"/>
                <w:szCs w:val="18"/>
                <w:lang w:val="en-GB"/>
              </w:rPr>
            </w:pPr>
            <w:r w:rsidRPr="002C76C1">
              <w:rPr>
                <w:rFonts w:ascii="Arial" w:hAnsi="Arial" w:cs="Arial"/>
                <w:sz w:val="18"/>
                <w:szCs w:val="18"/>
              </w:rPr>
              <w:t>The compliance unit is currently testing compliance throughout the department.</w:t>
            </w:r>
          </w:p>
        </w:tc>
      </w:tr>
    </w:tbl>
    <w:p w:rsidR="008D45FE" w:rsidRPr="002C76C1" w:rsidRDefault="008D45FE" w:rsidP="008D45FE">
      <w:pPr>
        <w:tabs>
          <w:tab w:val="center" w:pos="709"/>
        </w:tabs>
      </w:pPr>
    </w:p>
    <w:p w:rsidR="008D45FE" w:rsidRPr="002C76C1" w:rsidRDefault="008D45FE" w:rsidP="008D45FE">
      <w:pPr>
        <w:pStyle w:val="NormalWeb"/>
        <w:tabs>
          <w:tab w:val="center" w:pos="709"/>
        </w:tabs>
        <w:spacing w:line="260" w:lineRule="exact"/>
        <w:ind w:left="357" w:hanging="357"/>
        <w:rPr>
          <w:rFonts w:ascii="Arial" w:hAnsi="Arial" w:cs="Arial"/>
          <w:sz w:val="22"/>
          <w:szCs w:val="22"/>
        </w:rPr>
      </w:pPr>
    </w:p>
    <w:p w:rsidR="008D45FE" w:rsidRPr="002C76C1" w:rsidRDefault="008D45FE" w:rsidP="008D45FE">
      <w:pPr>
        <w:tabs>
          <w:tab w:val="center" w:pos="709"/>
        </w:tabs>
        <w:rPr>
          <w:sz w:val="22"/>
          <w:szCs w:val="22"/>
        </w:rPr>
      </w:pPr>
    </w:p>
    <w:p w:rsidR="008D45FE" w:rsidRPr="002C76C1" w:rsidRDefault="008D45FE" w:rsidP="008D45FE">
      <w:pPr>
        <w:tabs>
          <w:tab w:val="center" w:pos="709"/>
        </w:tabs>
      </w:pPr>
    </w:p>
    <w:p w:rsidR="008D45FE" w:rsidRPr="002C76C1" w:rsidRDefault="008D45FE" w:rsidP="008D45FE">
      <w:pPr>
        <w:pStyle w:val="Heading2"/>
        <w:tabs>
          <w:tab w:val="center" w:pos="709"/>
        </w:tabs>
        <w:spacing w:before="0" w:after="120"/>
        <w:jc w:val="both"/>
        <w:rPr>
          <w:i w:val="0"/>
          <w:iCs w:val="0"/>
          <w:sz w:val="22"/>
          <w:szCs w:val="22"/>
        </w:rPr>
      </w:pPr>
      <w:r w:rsidRPr="002C76C1">
        <w:rPr>
          <w:i w:val="0"/>
          <w:iCs w:val="0"/>
          <w:sz w:val="22"/>
          <w:szCs w:val="22"/>
        </w:rPr>
        <w:t>Internal control deficiency</w:t>
      </w:r>
    </w:p>
    <w:p w:rsidR="008D45FE" w:rsidRPr="00AA4FC4" w:rsidRDefault="008D45FE" w:rsidP="008D45FE">
      <w:pPr>
        <w:pStyle w:val="Heading2"/>
        <w:tabs>
          <w:tab w:val="center" w:pos="709"/>
        </w:tabs>
        <w:autoSpaceDE w:val="0"/>
        <w:spacing w:before="0" w:after="0"/>
        <w:jc w:val="both"/>
        <w:rPr>
          <w:rStyle w:val="Emphasis"/>
          <w:b w:val="0"/>
          <w:bCs w:val="0"/>
          <w:i/>
          <w:sz w:val="22"/>
          <w:szCs w:val="22"/>
          <w:lang w:val="en-GB"/>
        </w:rPr>
      </w:pPr>
      <w:r w:rsidRPr="00AA4FC4">
        <w:rPr>
          <w:rStyle w:val="Emphasis"/>
          <w:b w:val="0"/>
          <w:bCs w:val="0"/>
          <w:i/>
          <w:sz w:val="22"/>
          <w:szCs w:val="22"/>
          <w:lang w:val="en-GB"/>
        </w:rPr>
        <w:t>Financial and performance management</w:t>
      </w:r>
    </w:p>
    <w:p w:rsidR="008D45FE" w:rsidRPr="00AA4FC4" w:rsidRDefault="008D45FE" w:rsidP="008D45FE">
      <w:pPr>
        <w:pStyle w:val="NormalWeb"/>
        <w:tabs>
          <w:tab w:val="center" w:pos="709"/>
        </w:tabs>
        <w:ind w:firstLine="720"/>
        <w:jc w:val="both"/>
        <w:rPr>
          <w:rFonts w:ascii="Arial" w:hAnsi="Arial" w:cs="Arial"/>
          <w:i/>
          <w:sz w:val="22"/>
          <w:szCs w:val="22"/>
        </w:rPr>
      </w:pPr>
    </w:p>
    <w:p w:rsidR="008D45FE" w:rsidRPr="00AA4FC4" w:rsidRDefault="008D45FE" w:rsidP="008D45FE">
      <w:pPr>
        <w:pStyle w:val="NormalWeb"/>
        <w:tabs>
          <w:tab w:val="center" w:pos="709"/>
        </w:tabs>
        <w:ind w:left="709" w:hanging="709"/>
        <w:jc w:val="both"/>
        <w:rPr>
          <w:rFonts w:ascii="Arial" w:hAnsi="Arial" w:cs="Arial"/>
          <w:i/>
          <w:iCs/>
          <w:sz w:val="22"/>
          <w:szCs w:val="22"/>
          <w:lang w:val="en-GB"/>
        </w:rPr>
      </w:pPr>
      <w:r>
        <w:rPr>
          <w:rFonts w:ascii="Arial" w:hAnsi="Arial" w:cs="Arial"/>
          <w:i/>
          <w:iCs/>
          <w:sz w:val="22"/>
          <w:szCs w:val="22"/>
          <w:lang w:val="en-GB"/>
        </w:rPr>
        <w:t>a)</w:t>
      </w:r>
      <w:r>
        <w:rPr>
          <w:rFonts w:ascii="Arial" w:hAnsi="Arial" w:cs="Arial"/>
          <w:i/>
          <w:iCs/>
          <w:sz w:val="22"/>
          <w:szCs w:val="22"/>
          <w:lang w:val="en-GB"/>
        </w:rPr>
        <w:tab/>
      </w:r>
      <w:r>
        <w:rPr>
          <w:rFonts w:ascii="Arial" w:hAnsi="Arial" w:cs="Arial"/>
          <w:i/>
          <w:iCs/>
          <w:sz w:val="22"/>
          <w:szCs w:val="22"/>
          <w:lang w:val="en-GB"/>
        </w:rPr>
        <w:tab/>
      </w:r>
      <w:r w:rsidRPr="00AA4FC4">
        <w:rPr>
          <w:rFonts w:ascii="Arial" w:hAnsi="Arial" w:cs="Arial"/>
          <w:i/>
          <w:iCs/>
          <w:sz w:val="22"/>
          <w:szCs w:val="22"/>
          <w:lang w:val="en-GB"/>
        </w:rPr>
        <w:t xml:space="preserve">The department did not prepare regular, accurate and complete financial and </w:t>
      </w:r>
      <w:r>
        <w:rPr>
          <w:rFonts w:ascii="Arial" w:hAnsi="Arial" w:cs="Arial"/>
          <w:i/>
          <w:iCs/>
          <w:sz w:val="22"/>
          <w:szCs w:val="22"/>
          <w:lang w:val="en-GB"/>
        </w:rPr>
        <w:t xml:space="preserve"> </w:t>
      </w:r>
      <w:r w:rsidRPr="00AA4FC4">
        <w:rPr>
          <w:rFonts w:ascii="Arial" w:hAnsi="Arial" w:cs="Arial"/>
          <w:i/>
          <w:iCs/>
          <w:sz w:val="22"/>
          <w:szCs w:val="22"/>
          <w:lang w:val="en-GB"/>
        </w:rPr>
        <w:t>performance reports that are supported and evidenced by reliable information.</w:t>
      </w:r>
    </w:p>
    <w:p w:rsidR="008D45FE" w:rsidRPr="00AA4FC4" w:rsidRDefault="008D45FE" w:rsidP="008D45FE">
      <w:pPr>
        <w:pStyle w:val="NormalWeb"/>
        <w:tabs>
          <w:tab w:val="center" w:pos="709"/>
        </w:tabs>
        <w:jc w:val="both"/>
        <w:rPr>
          <w:rFonts w:ascii="Arial" w:hAnsi="Arial" w:cs="Arial"/>
          <w:i/>
          <w:sz w:val="22"/>
          <w:szCs w:val="22"/>
          <w:lang w:val="en-GB"/>
        </w:rPr>
      </w:pPr>
    </w:p>
    <w:p w:rsidR="008D45FE" w:rsidRPr="00AA4FC4" w:rsidRDefault="008D45FE" w:rsidP="008D45FE">
      <w:pPr>
        <w:pStyle w:val="NormalWeb"/>
        <w:tabs>
          <w:tab w:val="center" w:pos="709"/>
        </w:tabs>
        <w:ind w:left="709" w:hanging="709"/>
        <w:jc w:val="both"/>
        <w:rPr>
          <w:rFonts w:ascii="Arial" w:hAnsi="Arial" w:cs="Arial"/>
          <w:i/>
          <w:sz w:val="22"/>
          <w:szCs w:val="22"/>
          <w:lang w:val="en-GB"/>
        </w:rPr>
      </w:pPr>
      <w:r>
        <w:rPr>
          <w:rFonts w:ascii="Arial" w:hAnsi="Arial" w:cs="Arial"/>
          <w:i/>
          <w:sz w:val="22"/>
          <w:szCs w:val="22"/>
          <w:lang w:val="en-GB"/>
        </w:rPr>
        <w:t>b)</w:t>
      </w:r>
      <w:r>
        <w:rPr>
          <w:rFonts w:ascii="Arial" w:hAnsi="Arial" w:cs="Arial"/>
          <w:i/>
          <w:sz w:val="22"/>
          <w:szCs w:val="22"/>
          <w:lang w:val="en-GB"/>
        </w:rPr>
        <w:tab/>
      </w:r>
      <w:r>
        <w:rPr>
          <w:rFonts w:ascii="Arial" w:hAnsi="Arial" w:cs="Arial"/>
          <w:i/>
          <w:sz w:val="22"/>
          <w:szCs w:val="22"/>
          <w:lang w:val="en-GB"/>
        </w:rPr>
        <w:tab/>
      </w:r>
      <w:r w:rsidRPr="00AA4FC4">
        <w:rPr>
          <w:rFonts w:ascii="Arial" w:hAnsi="Arial" w:cs="Arial"/>
          <w:i/>
          <w:sz w:val="22"/>
          <w:szCs w:val="22"/>
          <w:lang w:val="en-GB"/>
        </w:rPr>
        <w:t>The department did not procure goods and services in accordance with the supply chain management requirements and then did not report it to those charged with governance and disclosed it as irregular expenditure in the financial statements.</w:t>
      </w:r>
    </w:p>
    <w:p w:rsidR="008D45FE" w:rsidRPr="00AA4FC4" w:rsidRDefault="008D45FE" w:rsidP="008D45FE">
      <w:pPr>
        <w:pStyle w:val="NormalWeb"/>
        <w:tabs>
          <w:tab w:val="center" w:pos="709"/>
        </w:tabs>
        <w:jc w:val="both"/>
        <w:rPr>
          <w:rFonts w:ascii="Arial" w:hAnsi="Arial" w:cs="Arial"/>
          <w:i/>
          <w:sz w:val="22"/>
          <w:szCs w:val="22"/>
          <w:lang w:val="en-GB"/>
        </w:rPr>
      </w:pPr>
    </w:p>
    <w:p w:rsidR="008D45FE" w:rsidRPr="00AA4FC4" w:rsidRDefault="008D45FE" w:rsidP="008D45FE">
      <w:pPr>
        <w:pStyle w:val="NormalWeb"/>
        <w:tabs>
          <w:tab w:val="center" w:pos="709"/>
        </w:tabs>
        <w:ind w:left="709" w:hanging="709"/>
        <w:jc w:val="both"/>
        <w:rPr>
          <w:rFonts w:ascii="Arial" w:hAnsi="Arial" w:cs="Arial"/>
          <w:i/>
          <w:iCs/>
          <w:sz w:val="22"/>
          <w:szCs w:val="22"/>
          <w:lang w:val="en-ZA"/>
        </w:rPr>
      </w:pPr>
      <w:r>
        <w:rPr>
          <w:rFonts w:ascii="Arial" w:hAnsi="Arial" w:cs="Arial"/>
          <w:i/>
          <w:iCs/>
          <w:sz w:val="22"/>
          <w:szCs w:val="22"/>
        </w:rPr>
        <w:t>c)</w:t>
      </w:r>
      <w:r>
        <w:rPr>
          <w:rFonts w:ascii="Arial" w:hAnsi="Arial" w:cs="Arial"/>
          <w:i/>
          <w:iCs/>
          <w:sz w:val="22"/>
          <w:szCs w:val="22"/>
        </w:rPr>
        <w:tab/>
      </w:r>
      <w:r>
        <w:rPr>
          <w:rFonts w:ascii="Arial" w:hAnsi="Arial" w:cs="Arial"/>
          <w:i/>
          <w:iCs/>
          <w:sz w:val="22"/>
          <w:szCs w:val="22"/>
        </w:rPr>
        <w:tab/>
      </w:r>
      <w:r w:rsidRPr="00AA4FC4">
        <w:rPr>
          <w:rFonts w:ascii="Arial" w:hAnsi="Arial" w:cs="Arial"/>
          <w:i/>
          <w:iCs/>
          <w:sz w:val="22"/>
          <w:szCs w:val="22"/>
        </w:rPr>
        <w:t>The department did not review and monitor compliance with applicable laws and regulations.</w:t>
      </w:r>
    </w:p>
    <w:p w:rsidR="008D45FE" w:rsidRPr="00AA4FC4" w:rsidRDefault="008D45FE" w:rsidP="008D45FE">
      <w:pPr>
        <w:tabs>
          <w:tab w:val="center" w:pos="709"/>
        </w:tabs>
        <w:rPr>
          <w:i/>
        </w:rPr>
      </w:pPr>
    </w:p>
    <w:p w:rsidR="008D45FE" w:rsidRPr="00AA4FC4" w:rsidRDefault="008D45FE" w:rsidP="008D45FE">
      <w:pPr>
        <w:tabs>
          <w:tab w:val="center" w:pos="709"/>
        </w:tabs>
        <w:ind w:left="709" w:hanging="709"/>
        <w:rPr>
          <w:i/>
        </w:rPr>
      </w:pPr>
      <w:r>
        <w:rPr>
          <w:i/>
          <w:sz w:val="22"/>
          <w:szCs w:val="22"/>
          <w:lang w:val="en-GB"/>
        </w:rPr>
        <w:t>d)</w:t>
      </w:r>
      <w:r>
        <w:rPr>
          <w:i/>
          <w:sz w:val="22"/>
          <w:szCs w:val="22"/>
          <w:lang w:val="en-GB"/>
        </w:rPr>
        <w:tab/>
      </w:r>
      <w:r>
        <w:rPr>
          <w:i/>
          <w:sz w:val="22"/>
          <w:szCs w:val="22"/>
          <w:lang w:val="en-GB"/>
        </w:rPr>
        <w:tab/>
      </w:r>
      <w:r w:rsidRPr="00AA4FC4">
        <w:rPr>
          <w:i/>
          <w:sz w:val="22"/>
          <w:szCs w:val="22"/>
          <w:lang w:val="en-GB"/>
        </w:rPr>
        <w:t>The department did not procure goods and services in accordance with the supply chain management requirements.</w:t>
      </w:r>
    </w:p>
    <w:p w:rsidR="008D45FE" w:rsidRPr="002C76C1" w:rsidRDefault="008D45FE" w:rsidP="008D45FE">
      <w:pPr>
        <w:tabs>
          <w:tab w:val="center" w:pos="709"/>
        </w:tabs>
        <w:rPr>
          <w:b/>
          <w:bCs/>
          <w:i/>
          <w:iCs/>
        </w:rPr>
      </w:pPr>
    </w:p>
    <w:p w:rsidR="008D45FE" w:rsidRDefault="008D45FE" w:rsidP="008D45FE">
      <w:pPr>
        <w:pStyle w:val="Heading2"/>
        <w:tabs>
          <w:tab w:val="center" w:pos="709"/>
        </w:tabs>
        <w:spacing w:before="0" w:after="120"/>
        <w:jc w:val="both"/>
        <w:rPr>
          <w:i w:val="0"/>
          <w:iCs w:val="0"/>
          <w:sz w:val="22"/>
          <w:szCs w:val="22"/>
        </w:rPr>
      </w:pPr>
    </w:p>
    <w:p w:rsidR="008D45FE" w:rsidRPr="002C76C1" w:rsidRDefault="008D45FE" w:rsidP="008D45FE">
      <w:pPr>
        <w:pStyle w:val="Heading2"/>
        <w:tabs>
          <w:tab w:val="center" w:pos="709"/>
        </w:tabs>
        <w:spacing w:before="0" w:after="120"/>
        <w:jc w:val="both"/>
        <w:rPr>
          <w:i w:val="0"/>
          <w:iCs w:val="0"/>
          <w:sz w:val="22"/>
          <w:szCs w:val="22"/>
        </w:rPr>
      </w:pPr>
      <w:r w:rsidRPr="002C76C1">
        <w:rPr>
          <w:i w:val="0"/>
          <w:iCs w:val="0"/>
          <w:sz w:val="22"/>
          <w:szCs w:val="22"/>
        </w:rPr>
        <w:t>Recommendation</w:t>
      </w:r>
    </w:p>
    <w:p w:rsidR="008D45FE" w:rsidRPr="002C76C1" w:rsidRDefault="008D45FE" w:rsidP="008D45FE">
      <w:pPr>
        <w:tabs>
          <w:tab w:val="center" w:pos="709"/>
        </w:tabs>
        <w:spacing w:after="120" w:line="260" w:lineRule="exact"/>
        <w:ind w:left="357" w:hanging="357"/>
        <w:rPr>
          <w:sz w:val="22"/>
          <w:szCs w:val="22"/>
        </w:rPr>
      </w:pPr>
      <w:r w:rsidRPr="002C76C1">
        <w:rPr>
          <w:sz w:val="22"/>
          <w:szCs w:val="22"/>
        </w:rPr>
        <w:t>a)</w:t>
      </w:r>
      <w:r w:rsidRPr="002C76C1">
        <w:rPr>
          <w:sz w:val="22"/>
          <w:szCs w:val="22"/>
        </w:rPr>
        <w:tab/>
        <w:t>A competitive bid process should be embarked upon as required by the PFMA and Treasury Regulations.  </w:t>
      </w:r>
    </w:p>
    <w:p w:rsidR="008D45FE" w:rsidRPr="002C76C1" w:rsidRDefault="008D45FE" w:rsidP="008D45FE">
      <w:pPr>
        <w:pStyle w:val="NormalWeb"/>
        <w:tabs>
          <w:tab w:val="center" w:pos="709"/>
        </w:tabs>
        <w:spacing w:after="120" w:line="260" w:lineRule="exact"/>
        <w:ind w:left="357" w:hanging="357"/>
        <w:rPr>
          <w:rFonts w:ascii="Arial" w:hAnsi="Arial" w:cs="Arial"/>
          <w:b/>
          <w:bCs/>
          <w:sz w:val="22"/>
          <w:szCs w:val="22"/>
        </w:rPr>
      </w:pPr>
      <w:r w:rsidRPr="002C76C1">
        <w:rPr>
          <w:rFonts w:ascii="Arial" w:hAnsi="Arial" w:cs="Arial"/>
          <w:sz w:val="22"/>
          <w:szCs w:val="22"/>
        </w:rPr>
        <w:t>b)</w:t>
      </w:r>
      <w:r w:rsidRPr="002C76C1">
        <w:rPr>
          <w:rFonts w:ascii="Arial" w:hAnsi="Arial" w:cs="Arial"/>
          <w:sz w:val="22"/>
          <w:szCs w:val="22"/>
        </w:rPr>
        <w:tab/>
        <w:t>The department must timeously update their prospective supplier list to include suppliers that can deliver services to avoid paying unnecessary fees.</w:t>
      </w:r>
    </w:p>
    <w:p w:rsidR="008D45FE" w:rsidRPr="002C76C1" w:rsidRDefault="008D45FE" w:rsidP="008D45FE">
      <w:pPr>
        <w:tabs>
          <w:tab w:val="center" w:pos="709"/>
        </w:tabs>
        <w:spacing w:after="120" w:line="260" w:lineRule="exact"/>
        <w:ind w:left="357" w:hanging="357"/>
        <w:rPr>
          <w:sz w:val="22"/>
          <w:szCs w:val="22"/>
        </w:rPr>
      </w:pPr>
      <w:r w:rsidRPr="002C76C1">
        <w:rPr>
          <w:sz w:val="22"/>
          <w:szCs w:val="22"/>
        </w:rPr>
        <w:t>c)</w:t>
      </w:r>
      <w:r w:rsidRPr="002C76C1">
        <w:rPr>
          <w:sz w:val="22"/>
          <w:szCs w:val="22"/>
        </w:rPr>
        <w:tab/>
        <w:t>A post-performance assessment of procurement should be performed in order to determine if the utilisation of the resources of the institutions were effective, efficient and transparent as required in terms of TR10.1.2.</w:t>
      </w:r>
    </w:p>
    <w:p w:rsidR="008D45FE" w:rsidRPr="002C76C1" w:rsidRDefault="008D45FE" w:rsidP="008D45FE">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All purchases need to be approved prior to the receipt of goods and services either by way of a governmental order or via an internal memo.</w:t>
      </w:r>
    </w:p>
    <w:p w:rsidR="008D45FE" w:rsidRPr="002C76C1" w:rsidRDefault="008D45FE" w:rsidP="008D45FE">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f)</w:t>
      </w:r>
      <w:r w:rsidRPr="002C76C1">
        <w:rPr>
          <w:rFonts w:ascii="Arial" w:hAnsi="Arial" w:cs="Arial"/>
          <w:sz w:val="22"/>
          <w:szCs w:val="22"/>
        </w:rPr>
        <w:tab/>
        <w:t xml:space="preserve">All planned procurement above R500 000,00 should be reported to National Treasury in line with Instruction Note 32. </w:t>
      </w:r>
    </w:p>
    <w:p w:rsidR="008D45FE" w:rsidRPr="002C76C1" w:rsidRDefault="008D45FE" w:rsidP="008D45FE">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g)</w:t>
      </w:r>
      <w:r w:rsidRPr="002C76C1">
        <w:rPr>
          <w:rFonts w:ascii="Arial" w:hAnsi="Arial" w:cs="Arial"/>
          <w:sz w:val="22"/>
          <w:szCs w:val="22"/>
        </w:rPr>
        <w:tab/>
        <w:t>The reasons for the extension of a contract being investigated by the SIU should be investigated to determine if there was financial misconduct. If appropriate the required disciplinary actions need to be instigated against the relevant officials.</w:t>
      </w:r>
    </w:p>
    <w:p w:rsidR="008D45FE" w:rsidRPr="002C76C1" w:rsidRDefault="008D45FE" w:rsidP="008D45FE">
      <w:pPr>
        <w:pStyle w:val="ListParagraph"/>
        <w:tabs>
          <w:tab w:val="center" w:pos="709"/>
        </w:tabs>
        <w:spacing w:after="120" w:line="260" w:lineRule="exact"/>
        <w:ind w:left="357" w:hanging="357"/>
        <w:rPr>
          <w:rFonts w:ascii="Arial" w:hAnsi="Arial" w:cs="Arial"/>
          <w:b/>
          <w:bCs/>
          <w:sz w:val="22"/>
          <w:szCs w:val="22"/>
        </w:rPr>
      </w:pPr>
    </w:p>
    <w:p w:rsidR="008D45FE" w:rsidRPr="002C76C1" w:rsidRDefault="008D45FE" w:rsidP="008D45FE">
      <w:pPr>
        <w:pStyle w:val="ListParagraph"/>
        <w:tabs>
          <w:tab w:val="center" w:pos="709"/>
        </w:tabs>
        <w:spacing w:after="120" w:line="260" w:lineRule="exact"/>
        <w:ind w:left="357" w:hanging="357"/>
        <w:rPr>
          <w:rFonts w:ascii="Arial" w:hAnsi="Arial" w:cs="Arial"/>
          <w:b/>
          <w:bCs/>
          <w:sz w:val="22"/>
          <w:szCs w:val="22"/>
        </w:rPr>
      </w:pPr>
      <w:r w:rsidRPr="002C76C1">
        <w:rPr>
          <w:rFonts w:ascii="Arial" w:hAnsi="Arial" w:cs="Arial"/>
          <w:b/>
          <w:bCs/>
          <w:sz w:val="22"/>
          <w:szCs w:val="22"/>
        </w:rPr>
        <w:t>Management response</w:t>
      </w:r>
    </w:p>
    <w:p w:rsidR="008D45FE" w:rsidRPr="002C76C1" w:rsidRDefault="008D45FE" w:rsidP="008D45FE">
      <w:pPr>
        <w:tabs>
          <w:tab w:val="center" w:pos="709"/>
        </w:tabs>
        <w:spacing w:after="120" w:line="260" w:lineRule="exact"/>
        <w:ind w:left="357" w:hanging="357"/>
        <w:rPr>
          <w:sz w:val="22"/>
          <w:szCs w:val="22"/>
        </w:rPr>
      </w:pPr>
      <w:r w:rsidRPr="002C76C1">
        <w:rPr>
          <w:sz w:val="22"/>
          <w:szCs w:val="22"/>
        </w:rPr>
        <w:t>a)</w:t>
      </w:r>
      <w:r w:rsidRPr="002C76C1">
        <w:rPr>
          <w:sz w:val="22"/>
          <w:szCs w:val="22"/>
        </w:rPr>
        <w:tab/>
        <w:t xml:space="preserve">I am in agreement with the finding for the following reasons: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28"/>
        <w:gridCol w:w="1500"/>
        <w:gridCol w:w="1170"/>
      </w:tblGrid>
      <w:tr w:rsidR="008D45FE" w:rsidRPr="002C76C1" w:rsidTr="00296C19">
        <w:tc>
          <w:tcPr>
            <w:tcW w:w="5528" w:type="dxa"/>
            <w:shd w:val="clear" w:color="auto" w:fill="D9D9D9" w:themeFill="background1" w:themeFillShade="D9"/>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DESCRIPTION</w:t>
            </w:r>
          </w:p>
        </w:tc>
        <w:tc>
          <w:tcPr>
            <w:tcW w:w="2670" w:type="dxa"/>
            <w:gridSpan w:val="2"/>
            <w:shd w:val="clear" w:color="auto" w:fill="D9D9D9" w:themeFill="background1" w:themeFillShade="D9"/>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RESPONSE</w:t>
            </w:r>
          </w:p>
        </w:tc>
      </w:tr>
      <w:tr w:rsidR="008D45FE" w:rsidRPr="002C76C1" w:rsidTr="00296C19">
        <w:tc>
          <w:tcPr>
            <w:tcW w:w="552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Corrective action to be taken</w:t>
            </w:r>
          </w:p>
        </w:tc>
        <w:tc>
          <w:tcPr>
            <w:tcW w:w="267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Remove Events Management from Motseng Facilities Management Contract.</w:t>
            </w:r>
          </w:p>
        </w:tc>
      </w:tr>
      <w:tr w:rsidR="008D45FE" w:rsidRPr="002C76C1" w:rsidTr="00296C19">
        <w:tc>
          <w:tcPr>
            <w:tcW w:w="5528" w:type="dxa"/>
            <w:vMerge w:val="restart"/>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Does the finding affect an amount disclosed in the financial statements</w:t>
            </w:r>
          </w:p>
        </w:tc>
        <w:tc>
          <w:tcPr>
            <w:tcW w:w="1500" w:type="dxa"/>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Yes</w:t>
            </w:r>
          </w:p>
        </w:tc>
        <w:tc>
          <w:tcPr>
            <w:tcW w:w="1170" w:type="dxa"/>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No</w:t>
            </w:r>
          </w:p>
        </w:tc>
      </w:tr>
      <w:tr w:rsidR="008D45FE" w:rsidRPr="002C76C1" w:rsidTr="00296C19">
        <w:tc>
          <w:tcPr>
            <w:tcW w:w="5528" w:type="dxa"/>
            <w:vMerge/>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50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170" w:type="dxa"/>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No</w:t>
            </w:r>
          </w:p>
        </w:tc>
      </w:tr>
      <w:tr w:rsidR="008D45FE" w:rsidRPr="002C76C1" w:rsidTr="00296C19">
        <w:tc>
          <w:tcPr>
            <w:tcW w:w="552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If yes, what corrections will be made to the population</w:t>
            </w:r>
          </w:p>
        </w:tc>
        <w:tc>
          <w:tcPr>
            <w:tcW w:w="267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c>
          <w:tcPr>
            <w:tcW w:w="552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 xml:space="preserve">If yes and no corrections will be made, the reason why such a conclusion has been reached should be indicated. </w:t>
            </w:r>
          </w:p>
        </w:tc>
        <w:tc>
          <w:tcPr>
            <w:tcW w:w="267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c>
          <w:tcPr>
            <w:tcW w:w="552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Position of official responsible to take corrective actions</w:t>
            </w:r>
          </w:p>
        </w:tc>
        <w:tc>
          <w:tcPr>
            <w:tcW w:w="267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Chief Director: Prestige</w:t>
            </w:r>
          </w:p>
        </w:tc>
      </w:tr>
      <w:tr w:rsidR="008D45FE" w:rsidRPr="002C76C1" w:rsidTr="00296C19">
        <w:tc>
          <w:tcPr>
            <w:tcW w:w="552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Estimated completion date for corrective action</w:t>
            </w:r>
          </w:p>
        </w:tc>
        <w:tc>
          <w:tcPr>
            <w:tcW w:w="267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20 June 2012</w:t>
            </w:r>
          </w:p>
        </w:tc>
      </w:tr>
    </w:tbl>
    <w:p w:rsidR="008D45FE" w:rsidRPr="002C76C1" w:rsidRDefault="008D45FE" w:rsidP="008D45FE">
      <w:pPr>
        <w:tabs>
          <w:tab w:val="center" w:pos="709"/>
        </w:tabs>
        <w:spacing w:after="120" w:line="260" w:lineRule="exact"/>
        <w:ind w:left="357" w:hanging="357"/>
        <w:rPr>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88"/>
        <w:gridCol w:w="1440"/>
        <w:gridCol w:w="1214"/>
      </w:tblGrid>
      <w:tr w:rsidR="008D45FE" w:rsidRPr="002C76C1" w:rsidTr="00296C19">
        <w:tc>
          <w:tcPr>
            <w:tcW w:w="5588" w:type="dxa"/>
            <w:shd w:val="clear" w:color="auto" w:fill="D9D9D9" w:themeFill="background1" w:themeFillShade="D9"/>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DESCRIPTION</w:t>
            </w:r>
          </w:p>
        </w:tc>
        <w:tc>
          <w:tcPr>
            <w:tcW w:w="2654" w:type="dxa"/>
            <w:gridSpan w:val="2"/>
            <w:shd w:val="clear" w:color="auto" w:fill="D9D9D9" w:themeFill="background1" w:themeFillShade="D9"/>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RESPONSE</w:t>
            </w:r>
          </w:p>
        </w:tc>
      </w:tr>
      <w:tr w:rsidR="008D45FE" w:rsidRPr="002C76C1" w:rsidTr="00296C19">
        <w:tc>
          <w:tcPr>
            <w:tcW w:w="5588" w:type="dxa"/>
            <w:vMerge w:val="restart"/>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Does management agree with the root cause indicated</w:t>
            </w:r>
          </w:p>
        </w:tc>
        <w:tc>
          <w:tcPr>
            <w:tcW w:w="144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b/>
                <w:bCs/>
                <w:sz w:val="18"/>
                <w:szCs w:val="18"/>
                <w:lang w:eastAsia="en-ZA"/>
              </w:rPr>
              <w:t>Yes</w:t>
            </w:r>
          </w:p>
        </w:tc>
        <w:tc>
          <w:tcPr>
            <w:tcW w:w="1214"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b/>
                <w:bCs/>
                <w:sz w:val="18"/>
                <w:szCs w:val="18"/>
                <w:lang w:eastAsia="en-ZA"/>
              </w:rPr>
              <w:t>No</w:t>
            </w:r>
          </w:p>
        </w:tc>
      </w:tr>
      <w:tr w:rsidR="008D45FE" w:rsidRPr="002C76C1" w:rsidTr="00296C19">
        <w:tc>
          <w:tcPr>
            <w:tcW w:w="5588" w:type="dxa"/>
            <w:vMerge/>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44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214"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c>
          <w:tcPr>
            <w:tcW w:w="558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If management does not agree with the root cause indicated, please provide the root cause according to management.</w:t>
            </w:r>
          </w:p>
        </w:tc>
        <w:tc>
          <w:tcPr>
            <w:tcW w:w="2654"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bl>
    <w:p w:rsidR="008D45FE" w:rsidRPr="002C76C1" w:rsidRDefault="008D45FE" w:rsidP="008D45FE">
      <w:pPr>
        <w:pStyle w:val="ListParagraph"/>
        <w:keepNext/>
        <w:tabs>
          <w:tab w:val="center" w:pos="709"/>
        </w:tabs>
        <w:spacing w:line="260" w:lineRule="exact"/>
        <w:ind w:left="360"/>
        <w:jc w:val="both"/>
        <w:rPr>
          <w:rFonts w:ascii="Arial" w:hAnsi="Arial" w:cs="Arial"/>
          <w:b/>
          <w:bCs/>
          <w:sz w:val="22"/>
          <w:szCs w:val="22"/>
        </w:rPr>
      </w:pPr>
    </w:p>
    <w:p w:rsidR="008D45FE" w:rsidRPr="002C76C1" w:rsidRDefault="008D45FE" w:rsidP="008D45FE">
      <w:pPr>
        <w:tabs>
          <w:tab w:val="center" w:pos="709"/>
        </w:tabs>
        <w:spacing w:after="120" w:line="260" w:lineRule="exact"/>
        <w:ind w:left="357" w:hanging="357"/>
        <w:rPr>
          <w:i/>
          <w:iCs/>
          <w:sz w:val="22"/>
          <w:szCs w:val="22"/>
        </w:rPr>
      </w:pPr>
      <w:r w:rsidRPr="002C76C1">
        <w:rPr>
          <w:i/>
          <w:iCs/>
          <w:sz w:val="22"/>
          <w:szCs w:val="22"/>
        </w:rPr>
        <w:tab/>
        <w:t>Name:</w:t>
      </w:r>
      <w:r w:rsidRPr="002C76C1">
        <w:rPr>
          <w:rFonts w:eastAsia="Arial Unicode MS"/>
          <w:sz w:val="22"/>
          <w:szCs w:val="22"/>
        </w:rPr>
        <w:t xml:space="preserve">   Bassie Kgasoane</w:t>
      </w:r>
    </w:p>
    <w:p w:rsidR="008D45FE" w:rsidRPr="002C76C1" w:rsidRDefault="008D45FE" w:rsidP="008D45FE">
      <w:pPr>
        <w:tabs>
          <w:tab w:val="center" w:pos="709"/>
        </w:tabs>
        <w:spacing w:after="120" w:line="260" w:lineRule="exact"/>
        <w:ind w:left="357"/>
        <w:rPr>
          <w:sz w:val="22"/>
          <w:szCs w:val="22"/>
        </w:rPr>
      </w:pPr>
      <w:r w:rsidRPr="002C76C1">
        <w:rPr>
          <w:i/>
          <w:iCs/>
          <w:sz w:val="22"/>
          <w:szCs w:val="22"/>
        </w:rPr>
        <w:t xml:space="preserve">Position:  </w:t>
      </w:r>
      <w:r w:rsidRPr="002C76C1">
        <w:rPr>
          <w:sz w:val="22"/>
          <w:szCs w:val="22"/>
        </w:rPr>
        <w:t>Chief Director: Prestige</w:t>
      </w:r>
    </w:p>
    <w:p w:rsidR="008D45FE" w:rsidRPr="002C76C1" w:rsidRDefault="008D45FE" w:rsidP="008D45FE">
      <w:pPr>
        <w:tabs>
          <w:tab w:val="center" w:pos="709"/>
        </w:tabs>
        <w:spacing w:after="120" w:line="260" w:lineRule="exact"/>
        <w:ind w:left="357"/>
        <w:rPr>
          <w:sz w:val="22"/>
          <w:szCs w:val="22"/>
        </w:rPr>
      </w:pPr>
      <w:r w:rsidRPr="002C76C1">
        <w:rPr>
          <w:i/>
          <w:iCs/>
          <w:sz w:val="22"/>
          <w:szCs w:val="22"/>
        </w:rPr>
        <w:t xml:space="preserve">Date: </w:t>
      </w:r>
      <w:r w:rsidRPr="002C76C1">
        <w:rPr>
          <w:sz w:val="22"/>
          <w:szCs w:val="22"/>
        </w:rPr>
        <w:t>20 June 2012</w:t>
      </w:r>
    </w:p>
    <w:p w:rsidR="008D45FE" w:rsidRPr="002C76C1" w:rsidRDefault="008D45FE" w:rsidP="008D45FE">
      <w:pPr>
        <w:tabs>
          <w:tab w:val="center" w:pos="709"/>
        </w:tabs>
        <w:spacing w:after="120" w:line="260" w:lineRule="exact"/>
        <w:ind w:left="357"/>
        <w:rPr>
          <w:i/>
          <w:iCs/>
          <w:sz w:val="22"/>
          <w:szCs w:val="22"/>
        </w:rPr>
      </w:pPr>
    </w:p>
    <w:p w:rsidR="008D45FE" w:rsidRPr="002C76C1" w:rsidRDefault="008D45FE" w:rsidP="008D45FE">
      <w:pPr>
        <w:tabs>
          <w:tab w:val="center" w:pos="709"/>
        </w:tabs>
        <w:spacing w:after="120" w:line="260" w:lineRule="exact"/>
        <w:ind w:left="357" w:hanging="357"/>
        <w:rPr>
          <w:sz w:val="22"/>
          <w:szCs w:val="22"/>
        </w:rPr>
      </w:pPr>
      <w:r w:rsidRPr="002C76C1">
        <w:rPr>
          <w:sz w:val="22"/>
          <w:szCs w:val="22"/>
        </w:rPr>
        <w:lastRenderedPageBreak/>
        <w:t>b)</w:t>
      </w:r>
      <w:r w:rsidRPr="002C76C1">
        <w:rPr>
          <w:sz w:val="22"/>
          <w:szCs w:val="22"/>
        </w:rPr>
        <w:tab/>
        <w:t xml:space="preserve">I am in agreement with the finding for the following reasons: </w:t>
      </w:r>
    </w:p>
    <w:p w:rsidR="008D45FE" w:rsidRPr="002C76C1" w:rsidRDefault="008D45FE" w:rsidP="008D45FE">
      <w:pPr>
        <w:tabs>
          <w:tab w:val="center" w:pos="709"/>
        </w:tabs>
        <w:spacing w:after="120" w:line="260" w:lineRule="exact"/>
        <w:ind w:left="357" w:hanging="357"/>
        <w:rPr>
          <w:sz w:val="22"/>
          <w:szCs w:val="22"/>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090"/>
        <w:gridCol w:w="1080"/>
        <w:gridCol w:w="1170"/>
        <w:gridCol w:w="44"/>
      </w:tblGrid>
      <w:tr w:rsidR="008D45FE" w:rsidRPr="002C76C1" w:rsidTr="00296C19">
        <w:trPr>
          <w:gridAfter w:val="1"/>
          <w:wAfter w:w="44" w:type="dxa"/>
        </w:trPr>
        <w:tc>
          <w:tcPr>
            <w:tcW w:w="6090" w:type="dxa"/>
            <w:shd w:val="clear" w:color="auto" w:fill="D9D9D9" w:themeFill="background1" w:themeFillShade="D9"/>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DESCRIPTION</w:t>
            </w:r>
          </w:p>
        </w:tc>
        <w:tc>
          <w:tcPr>
            <w:tcW w:w="2250" w:type="dxa"/>
            <w:gridSpan w:val="2"/>
            <w:shd w:val="clear" w:color="auto" w:fill="D9D9D9" w:themeFill="background1" w:themeFillShade="D9"/>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RESPONSE</w:t>
            </w:r>
          </w:p>
        </w:tc>
      </w:tr>
      <w:tr w:rsidR="008D45FE" w:rsidRPr="002C76C1" w:rsidTr="00296C19">
        <w:trPr>
          <w:gridAfter w:val="1"/>
          <w:wAfter w:w="44" w:type="dxa"/>
        </w:trPr>
        <w:tc>
          <w:tcPr>
            <w:tcW w:w="609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Corrective action to be taken</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An order need to be issued before the service is rendered.</w:t>
            </w:r>
          </w:p>
        </w:tc>
      </w:tr>
      <w:tr w:rsidR="008D45FE" w:rsidRPr="002C76C1" w:rsidTr="00296C19">
        <w:trPr>
          <w:gridAfter w:val="1"/>
          <w:wAfter w:w="44" w:type="dxa"/>
        </w:trPr>
        <w:tc>
          <w:tcPr>
            <w:tcW w:w="6090" w:type="dxa"/>
            <w:vMerge w:val="restart"/>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Does the finding affect an amount disclosed in the financial statements</w:t>
            </w:r>
          </w:p>
        </w:tc>
        <w:tc>
          <w:tcPr>
            <w:tcW w:w="1080" w:type="dxa"/>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Yes</w:t>
            </w:r>
          </w:p>
        </w:tc>
        <w:tc>
          <w:tcPr>
            <w:tcW w:w="1170" w:type="dxa"/>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No</w:t>
            </w:r>
          </w:p>
        </w:tc>
      </w:tr>
      <w:tr w:rsidR="008D45FE" w:rsidRPr="002C76C1" w:rsidTr="00296C19">
        <w:trPr>
          <w:gridAfter w:val="1"/>
          <w:wAfter w:w="44" w:type="dxa"/>
        </w:trPr>
        <w:tc>
          <w:tcPr>
            <w:tcW w:w="6090" w:type="dxa"/>
            <w:vMerge/>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08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170" w:type="dxa"/>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No</w:t>
            </w:r>
          </w:p>
        </w:tc>
      </w:tr>
      <w:tr w:rsidR="008D45FE" w:rsidRPr="002C76C1" w:rsidTr="00296C19">
        <w:trPr>
          <w:gridAfter w:val="1"/>
          <w:wAfter w:w="44" w:type="dxa"/>
        </w:trPr>
        <w:tc>
          <w:tcPr>
            <w:tcW w:w="609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If yes, what corrections will be made to the population</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1"/>
          <w:wAfter w:w="44" w:type="dxa"/>
        </w:trPr>
        <w:tc>
          <w:tcPr>
            <w:tcW w:w="609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 xml:space="preserve">If yes and no corrections will be made, the reason why such a conclusion has been reached should be indicated. </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1"/>
          <w:wAfter w:w="44" w:type="dxa"/>
        </w:trPr>
        <w:tc>
          <w:tcPr>
            <w:tcW w:w="609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Position of official responsible to take corrective actions</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Director: Prestige</w:t>
            </w:r>
          </w:p>
        </w:tc>
      </w:tr>
      <w:tr w:rsidR="008D45FE" w:rsidRPr="002C76C1" w:rsidTr="00296C19">
        <w:trPr>
          <w:gridAfter w:val="1"/>
          <w:wAfter w:w="44" w:type="dxa"/>
        </w:trPr>
        <w:tc>
          <w:tcPr>
            <w:tcW w:w="609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Estimated completion date for corrective action</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20 June 2012</w:t>
            </w:r>
          </w:p>
        </w:tc>
      </w:tr>
      <w:tr w:rsidR="008D45FE" w:rsidRPr="002C76C1" w:rsidTr="00296C19">
        <w:tc>
          <w:tcPr>
            <w:tcW w:w="6090" w:type="dxa"/>
            <w:vMerge w:val="restart"/>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Does management agree with the root cause indicated</w:t>
            </w:r>
          </w:p>
        </w:tc>
        <w:tc>
          <w:tcPr>
            <w:tcW w:w="108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b/>
                <w:bCs/>
                <w:sz w:val="18"/>
                <w:szCs w:val="18"/>
                <w:lang w:eastAsia="en-ZA"/>
              </w:rPr>
              <w:t>Yes</w:t>
            </w:r>
          </w:p>
        </w:tc>
        <w:tc>
          <w:tcPr>
            <w:tcW w:w="1214"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b/>
                <w:bCs/>
                <w:sz w:val="18"/>
                <w:szCs w:val="18"/>
                <w:lang w:eastAsia="en-ZA"/>
              </w:rPr>
              <w:t>No</w:t>
            </w:r>
          </w:p>
        </w:tc>
      </w:tr>
      <w:tr w:rsidR="008D45FE" w:rsidRPr="002C76C1" w:rsidTr="00296C19">
        <w:tc>
          <w:tcPr>
            <w:tcW w:w="6090" w:type="dxa"/>
            <w:vMerge/>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08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214"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c>
          <w:tcPr>
            <w:tcW w:w="609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If management does not agree with the root cause indicated, please provide the root cause according to management.</w:t>
            </w:r>
          </w:p>
        </w:tc>
        <w:tc>
          <w:tcPr>
            <w:tcW w:w="2294" w:type="dxa"/>
            <w:gridSpan w:val="3"/>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bl>
    <w:p w:rsidR="008D45FE" w:rsidRPr="002C76C1" w:rsidRDefault="008D45FE" w:rsidP="008D45FE">
      <w:pPr>
        <w:keepNext/>
        <w:tabs>
          <w:tab w:val="center" w:pos="709"/>
        </w:tabs>
        <w:spacing w:after="120" w:line="260" w:lineRule="exact"/>
        <w:ind w:left="357"/>
        <w:rPr>
          <w:b/>
          <w:bCs/>
          <w:sz w:val="22"/>
          <w:szCs w:val="22"/>
        </w:rPr>
      </w:pPr>
    </w:p>
    <w:p w:rsidR="008D45FE" w:rsidRPr="002C76C1" w:rsidRDefault="008D45FE" w:rsidP="008D45FE">
      <w:pPr>
        <w:tabs>
          <w:tab w:val="center" w:pos="709"/>
        </w:tabs>
        <w:spacing w:after="120" w:line="260" w:lineRule="exact"/>
        <w:ind w:left="357"/>
        <w:rPr>
          <w:i/>
          <w:iCs/>
          <w:sz w:val="22"/>
          <w:szCs w:val="22"/>
        </w:rPr>
      </w:pPr>
      <w:r w:rsidRPr="002C76C1">
        <w:rPr>
          <w:i/>
          <w:iCs/>
          <w:sz w:val="22"/>
          <w:szCs w:val="22"/>
        </w:rPr>
        <w:t>Name:</w:t>
      </w:r>
      <w:r w:rsidRPr="002C76C1">
        <w:rPr>
          <w:rFonts w:eastAsia="Arial Unicode MS"/>
          <w:sz w:val="22"/>
          <w:szCs w:val="22"/>
        </w:rPr>
        <w:t xml:space="preserve">   Bassie Kgasoane</w:t>
      </w:r>
    </w:p>
    <w:p w:rsidR="008D45FE" w:rsidRPr="002C76C1" w:rsidRDefault="008D45FE" w:rsidP="008D45FE">
      <w:pPr>
        <w:tabs>
          <w:tab w:val="center" w:pos="709"/>
        </w:tabs>
        <w:spacing w:after="120" w:line="260" w:lineRule="exact"/>
        <w:ind w:left="357"/>
        <w:rPr>
          <w:sz w:val="22"/>
          <w:szCs w:val="22"/>
        </w:rPr>
      </w:pPr>
      <w:r w:rsidRPr="002C76C1">
        <w:rPr>
          <w:i/>
          <w:iCs/>
          <w:sz w:val="22"/>
          <w:szCs w:val="22"/>
        </w:rPr>
        <w:t xml:space="preserve">Position:  </w:t>
      </w:r>
      <w:r w:rsidRPr="002C76C1">
        <w:rPr>
          <w:sz w:val="22"/>
          <w:szCs w:val="22"/>
        </w:rPr>
        <w:t>Chief Director: Prestige</w:t>
      </w:r>
    </w:p>
    <w:p w:rsidR="008D45FE" w:rsidRPr="002C76C1" w:rsidRDefault="008D45FE" w:rsidP="008D45FE">
      <w:pPr>
        <w:tabs>
          <w:tab w:val="center" w:pos="709"/>
        </w:tabs>
        <w:spacing w:after="120" w:line="260" w:lineRule="exact"/>
        <w:ind w:left="357"/>
        <w:rPr>
          <w:sz w:val="22"/>
          <w:szCs w:val="22"/>
        </w:rPr>
      </w:pPr>
      <w:r w:rsidRPr="002C76C1">
        <w:rPr>
          <w:i/>
          <w:iCs/>
          <w:sz w:val="22"/>
          <w:szCs w:val="22"/>
        </w:rPr>
        <w:t xml:space="preserve">Date: </w:t>
      </w:r>
      <w:r w:rsidRPr="002C76C1">
        <w:rPr>
          <w:sz w:val="22"/>
          <w:szCs w:val="22"/>
        </w:rPr>
        <w:t>20 June 2012</w:t>
      </w:r>
    </w:p>
    <w:p w:rsidR="008D45FE" w:rsidRPr="002C76C1" w:rsidRDefault="008D45FE" w:rsidP="008D45FE">
      <w:pPr>
        <w:tabs>
          <w:tab w:val="center" w:pos="709"/>
        </w:tabs>
        <w:spacing w:after="120" w:line="260" w:lineRule="exact"/>
        <w:ind w:left="357"/>
        <w:rPr>
          <w:i/>
          <w:iCs/>
          <w:sz w:val="22"/>
          <w:szCs w:val="22"/>
        </w:rPr>
      </w:pPr>
    </w:p>
    <w:p w:rsidR="008D45FE" w:rsidRPr="002C76C1" w:rsidRDefault="008D45FE" w:rsidP="008D45FE">
      <w:pPr>
        <w:tabs>
          <w:tab w:val="center" w:pos="709"/>
        </w:tabs>
        <w:spacing w:after="120" w:line="260" w:lineRule="exact"/>
        <w:ind w:left="357" w:hanging="357"/>
        <w:rPr>
          <w:sz w:val="22"/>
          <w:szCs w:val="22"/>
        </w:rPr>
      </w:pPr>
      <w:r>
        <w:rPr>
          <w:sz w:val="22"/>
          <w:szCs w:val="22"/>
        </w:rPr>
        <w:t>c</w:t>
      </w:r>
      <w:r w:rsidRPr="002C76C1">
        <w:rPr>
          <w:sz w:val="22"/>
          <w:szCs w:val="22"/>
        </w:rPr>
        <w:t>)</w:t>
      </w:r>
      <w:r w:rsidRPr="002C76C1">
        <w:rPr>
          <w:sz w:val="22"/>
          <w:szCs w:val="22"/>
        </w:rPr>
        <w:tab/>
        <w:t xml:space="preserve">I am not in agreement with the finding for the following reasons:  </w:t>
      </w:r>
    </w:p>
    <w:p w:rsidR="008D45FE" w:rsidRPr="002C76C1" w:rsidRDefault="008D45FE" w:rsidP="008D45FE">
      <w:pPr>
        <w:tabs>
          <w:tab w:val="center" w:pos="709"/>
        </w:tabs>
        <w:spacing w:after="120" w:line="260" w:lineRule="exact"/>
        <w:ind w:left="357" w:hanging="357"/>
        <w:rPr>
          <w:sz w:val="22"/>
          <w:szCs w:val="22"/>
        </w:rPr>
      </w:pPr>
    </w:p>
    <w:p w:rsidR="008D45FE" w:rsidRPr="002C76C1" w:rsidRDefault="008D45FE" w:rsidP="008D45FE">
      <w:pPr>
        <w:keepNext/>
        <w:tabs>
          <w:tab w:val="center" w:pos="709"/>
        </w:tabs>
        <w:spacing w:after="120" w:line="260" w:lineRule="exact"/>
        <w:ind w:left="357"/>
        <w:rPr>
          <w:sz w:val="22"/>
          <w:szCs w:val="22"/>
        </w:rPr>
      </w:pPr>
      <w:r w:rsidRPr="002C76C1">
        <w:rPr>
          <w:sz w:val="22"/>
          <w:szCs w:val="22"/>
        </w:rPr>
        <w:t>The State Visits cannot be part of the procurement plan for security reasons. The requests get sent to the Department by the Presidency upon them receiving the confirmation that there will be an official visit by a certain Head of State.</w:t>
      </w:r>
    </w:p>
    <w:p w:rsidR="008D45FE" w:rsidRPr="002C76C1" w:rsidRDefault="008D45FE" w:rsidP="008D45FE">
      <w:pPr>
        <w:tabs>
          <w:tab w:val="center" w:pos="709"/>
        </w:tabs>
        <w:spacing w:after="120" w:line="260" w:lineRule="exact"/>
        <w:ind w:left="357" w:hanging="357"/>
        <w:rPr>
          <w:sz w:val="22"/>
          <w:szCs w:val="22"/>
        </w:rPr>
      </w:pPr>
    </w:p>
    <w:p w:rsidR="008D45FE" w:rsidRPr="002C76C1" w:rsidRDefault="008D45FE" w:rsidP="008D45FE">
      <w:pPr>
        <w:keepNext/>
        <w:tabs>
          <w:tab w:val="center" w:pos="709"/>
        </w:tabs>
        <w:spacing w:after="120" w:line="260" w:lineRule="exact"/>
        <w:ind w:left="357"/>
        <w:rPr>
          <w:b/>
          <w:bCs/>
          <w:sz w:val="22"/>
          <w:szCs w:val="22"/>
        </w:rPr>
      </w:pPr>
    </w:p>
    <w:p w:rsidR="008D45FE" w:rsidRPr="002C76C1" w:rsidRDefault="008D45FE" w:rsidP="008D45FE">
      <w:pPr>
        <w:tabs>
          <w:tab w:val="center" w:pos="709"/>
        </w:tabs>
        <w:spacing w:after="120" w:line="260" w:lineRule="exact"/>
        <w:ind w:left="357"/>
        <w:rPr>
          <w:i/>
          <w:iCs/>
          <w:sz w:val="22"/>
          <w:szCs w:val="22"/>
        </w:rPr>
      </w:pPr>
      <w:r w:rsidRPr="002C76C1">
        <w:rPr>
          <w:i/>
          <w:iCs/>
          <w:sz w:val="22"/>
          <w:szCs w:val="22"/>
        </w:rPr>
        <w:t>Name:</w:t>
      </w:r>
      <w:r w:rsidRPr="002C76C1">
        <w:rPr>
          <w:rFonts w:eastAsia="Arial Unicode MS"/>
          <w:sz w:val="22"/>
          <w:szCs w:val="22"/>
        </w:rPr>
        <w:t xml:space="preserve">   Bassie Kgasoane</w:t>
      </w:r>
    </w:p>
    <w:p w:rsidR="008D45FE" w:rsidRPr="002C76C1" w:rsidRDefault="008D45FE" w:rsidP="008D45FE">
      <w:pPr>
        <w:tabs>
          <w:tab w:val="center" w:pos="709"/>
        </w:tabs>
        <w:spacing w:after="120" w:line="260" w:lineRule="exact"/>
        <w:ind w:left="357"/>
        <w:rPr>
          <w:sz w:val="22"/>
          <w:szCs w:val="22"/>
        </w:rPr>
      </w:pPr>
      <w:r w:rsidRPr="002C76C1">
        <w:rPr>
          <w:i/>
          <w:iCs/>
          <w:sz w:val="22"/>
          <w:szCs w:val="22"/>
        </w:rPr>
        <w:t xml:space="preserve">Position:  </w:t>
      </w:r>
      <w:r w:rsidRPr="002C76C1">
        <w:rPr>
          <w:sz w:val="22"/>
          <w:szCs w:val="22"/>
        </w:rPr>
        <w:t>Chief Director: Prestige</w:t>
      </w:r>
    </w:p>
    <w:p w:rsidR="008D45FE" w:rsidRPr="002C76C1" w:rsidRDefault="008D45FE" w:rsidP="008D45FE">
      <w:pPr>
        <w:pStyle w:val="ListParagraph"/>
        <w:tabs>
          <w:tab w:val="center" w:pos="709"/>
        </w:tabs>
        <w:spacing w:after="120" w:line="260" w:lineRule="exact"/>
        <w:ind w:left="357"/>
        <w:rPr>
          <w:rFonts w:ascii="Arial" w:hAnsi="Arial" w:cs="Arial"/>
          <w:b/>
          <w:bCs/>
          <w:sz w:val="22"/>
          <w:szCs w:val="22"/>
        </w:rPr>
      </w:pPr>
      <w:r w:rsidRPr="002C76C1">
        <w:rPr>
          <w:rFonts w:ascii="Arial" w:hAnsi="Arial" w:cs="Arial"/>
          <w:i/>
          <w:iCs/>
          <w:sz w:val="22"/>
          <w:szCs w:val="22"/>
        </w:rPr>
        <w:t xml:space="preserve">Date: </w:t>
      </w:r>
      <w:r w:rsidRPr="002C76C1">
        <w:rPr>
          <w:rFonts w:ascii="Arial" w:hAnsi="Arial" w:cs="Arial"/>
          <w:sz w:val="22"/>
          <w:szCs w:val="22"/>
        </w:rPr>
        <w:t>20 June 2012</w:t>
      </w:r>
    </w:p>
    <w:p w:rsidR="008D45FE" w:rsidRPr="002C76C1" w:rsidRDefault="008D45FE" w:rsidP="008D45FE">
      <w:pPr>
        <w:pStyle w:val="ListParagraph"/>
        <w:tabs>
          <w:tab w:val="center" w:pos="709"/>
        </w:tabs>
        <w:spacing w:after="120" w:line="260" w:lineRule="exact"/>
        <w:ind w:left="357" w:hanging="357"/>
        <w:rPr>
          <w:rFonts w:ascii="Arial" w:hAnsi="Arial" w:cs="Arial"/>
          <w:b/>
          <w:bCs/>
          <w:sz w:val="22"/>
          <w:szCs w:val="22"/>
        </w:rPr>
      </w:pPr>
    </w:p>
    <w:p w:rsidR="008D45FE" w:rsidRPr="002C76C1" w:rsidRDefault="008D45FE" w:rsidP="008D45FE">
      <w:pPr>
        <w:tabs>
          <w:tab w:val="center" w:pos="709"/>
        </w:tabs>
        <w:spacing w:after="120" w:line="260" w:lineRule="exact"/>
        <w:ind w:left="357" w:hanging="357"/>
        <w:rPr>
          <w:sz w:val="22"/>
          <w:szCs w:val="22"/>
        </w:rPr>
      </w:pPr>
      <w:r>
        <w:rPr>
          <w:sz w:val="22"/>
          <w:szCs w:val="22"/>
        </w:rPr>
        <w:t>d</w:t>
      </w:r>
      <w:r w:rsidRPr="002C76C1">
        <w:rPr>
          <w:sz w:val="22"/>
          <w:szCs w:val="22"/>
        </w:rPr>
        <w:t>)</w:t>
      </w:r>
      <w:r w:rsidRPr="002C76C1">
        <w:rPr>
          <w:sz w:val="22"/>
          <w:szCs w:val="22"/>
        </w:rPr>
        <w:tab/>
        <w:t>I am in agreement with the finding for the following reasons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948"/>
        <w:gridCol w:w="1080"/>
        <w:gridCol w:w="1170"/>
        <w:gridCol w:w="44"/>
      </w:tblGrid>
      <w:tr w:rsidR="008D45FE" w:rsidRPr="002C76C1" w:rsidTr="00296C19">
        <w:trPr>
          <w:gridAfter w:val="1"/>
          <w:wAfter w:w="44" w:type="dxa"/>
        </w:trPr>
        <w:tc>
          <w:tcPr>
            <w:tcW w:w="5948" w:type="dxa"/>
            <w:shd w:val="clear" w:color="auto" w:fill="D9D9D9" w:themeFill="background1" w:themeFillShade="D9"/>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lastRenderedPageBreak/>
              <w:t>DESCRIPTION</w:t>
            </w:r>
          </w:p>
        </w:tc>
        <w:tc>
          <w:tcPr>
            <w:tcW w:w="2250" w:type="dxa"/>
            <w:gridSpan w:val="2"/>
            <w:shd w:val="clear" w:color="auto" w:fill="D9D9D9" w:themeFill="background1" w:themeFillShade="D9"/>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RESPONSE</w:t>
            </w:r>
          </w:p>
        </w:tc>
      </w:tr>
      <w:tr w:rsidR="008D45FE" w:rsidRPr="002C76C1" w:rsidTr="00296C19">
        <w:trPr>
          <w:gridAfter w:val="1"/>
          <w:wAfter w:w="44" w:type="dxa"/>
        </w:trPr>
        <w:tc>
          <w:tcPr>
            <w:tcW w:w="594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Corrective action to be taken</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1"/>
          <w:wAfter w:w="44" w:type="dxa"/>
        </w:trPr>
        <w:tc>
          <w:tcPr>
            <w:tcW w:w="5948" w:type="dxa"/>
            <w:vMerge w:val="restart"/>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Does the finding affect an amount disclosed in the financial statements</w:t>
            </w:r>
          </w:p>
        </w:tc>
        <w:tc>
          <w:tcPr>
            <w:tcW w:w="1080" w:type="dxa"/>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Yes</w:t>
            </w:r>
          </w:p>
        </w:tc>
        <w:tc>
          <w:tcPr>
            <w:tcW w:w="1170" w:type="dxa"/>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No</w:t>
            </w:r>
          </w:p>
        </w:tc>
      </w:tr>
      <w:tr w:rsidR="008D45FE" w:rsidRPr="002C76C1" w:rsidTr="00296C19">
        <w:trPr>
          <w:gridAfter w:val="1"/>
          <w:wAfter w:w="44" w:type="dxa"/>
        </w:trPr>
        <w:tc>
          <w:tcPr>
            <w:tcW w:w="5948" w:type="dxa"/>
            <w:vMerge/>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08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17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1"/>
          <w:wAfter w:w="44" w:type="dxa"/>
        </w:trPr>
        <w:tc>
          <w:tcPr>
            <w:tcW w:w="594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If yes, what corrections will be made to the population</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1"/>
          <w:wAfter w:w="44" w:type="dxa"/>
        </w:trPr>
        <w:tc>
          <w:tcPr>
            <w:tcW w:w="594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 xml:space="preserve">If yes and no corrections will be made, the reason why such a conclusion has been reached should be indicated. </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1"/>
          <w:wAfter w:w="44" w:type="dxa"/>
        </w:trPr>
        <w:tc>
          <w:tcPr>
            <w:tcW w:w="594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Position of official responsible to take corrective actions</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1"/>
          <w:wAfter w:w="44" w:type="dxa"/>
        </w:trPr>
        <w:tc>
          <w:tcPr>
            <w:tcW w:w="594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Estimated completion date for corrective action</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c>
          <w:tcPr>
            <w:tcW w:w="5948" w:type="dxa"/>
            <w:vMerge w:val="restart"/>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Does management agree with the root cause indicated</w:t>
            </w:r>
          </w:p>
        </w:tc>
        <w:tc>
          <w:tcPr>
            <w:tcW w:w="108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b/>
                <w:bCs/>
                <w:sz w:val="18"/>
                <w:szCs w:val="18"/>
                <w:lang w:eastAsia="en-ZA"/>
              </w:rPr>
              <w:t>Yes</w:t>
            </w:r>
          </w:p>
        </w:tc>
        <w:tc>
          <w:tcPr>
            <w:tcW w:w="1214"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b/>
                <w:bCs/>
                <w:sz w:val="18"/>
                <w:szCs w:val="18"/>
                <w:lang w:eastAsia="en-ZA"/>
              </w:rPr>
              <w:t>No</w:t>
            </w:r>
          </w:p>
        </w:tc>
      </w:tr>
      <w:tr w:rsidR="008D45FE" w:rsidRPr="002C76C1" w:rsidTr="00296C19">
        <w:tc>
          <w:tcPr>
            <w:tcW w:w="5948" w:type="dxa"/>
            <w:vMerge/>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08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214"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c>
          <w:tcPr>
            <w:tcW w:w="594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If management does not agree with the root cause indicated, please provide the root cause according to management.</w:t>
            </w:r>
          </w:p>
        </w:tc>
        <w:tc>
          <w:tcPr>
            <w:tcW w:w="2294" w:type="dxa"/>
            <w:gridSpan w:val="3"/>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bl>
    <w:p w:rsidR="008D45FE" w:rsidRPr="002C76C1" w:rsidRDefault="008D45FE" w:rsidP="008D45FE">
      <w:pPr>
        <w:keepNext/>
        <w:tabs>
          <w:tab w:val="center" w:pos="709"/>
        </w:tabs>
        <w:spacing w:after="120" w:line="260" w:lineRule="exact"/>
        <w:ind w:left="357"/>
        <w:rPr>
          <w:b/>
          <w:bCs/>
          <w:sz w:val="22"/>
          <w:szCs w:val="22"/>
        </w:rPr>
      </w:pPr>
    </w:p>
    <w:p w:rsidR="008D45FE" w:rsidRPr="002C76C1" w:rsidRDefault="008D45FE" w:rsidP="008D45FE">
      <w:pPr>
        <w:tabs>
          <w:tab w:val="center" w:pos="709"/>
        </w:tabs>
        <w:spacing w:after="120" w:line="260" w:lineRule="exact"/>
        <w:rPr>
          <w:i/>
          <w:iCs/>
          <w:sz w:val="22"/>
          <w:szCs w:val="22"/>
        </w:rPr>
      </w:pPr>
      <w:r w:rsidRPr="002C76C1">
        <w:rPr>
          <w:i/>
          <w:iCs/>
          <w:sz w:val="22"/>
          <w:szCs w:val="22"/>
        </w:rPr>
        <w:t>Name:</w:t>
      </w:r>
      <w:r w:rsidRPr="002C76C1">
        <w:rPr>
          <w:rFonts w:eastAsia="Arial Unicode MS"/>
          <w:sz w:val="22"/>
          <w:szCs w:val="22"/>
        </w:rPr>
        <w:t xml:space="preserve">   Bassie Kgasoane</w:t>
      </w:r>
    </w:p>
    <w:p w:rsidR="008D45FE" w:rsidRPr="002C76C1" w:rsidRDefault="008D45FE" w:rsidP="008D45FE">
      <w:pPr>
        <w:tabs>
          <w:tab w:val="center" w:pos="709"/>
        </w:tabs>
        <w:spacing w:after="120" w:line="260" w:lineRule="exact"/>
        <w:rPr>
          <w:sz w:val="22"/>
          <w:szCs w:val="22"/>
        </w:rPr>
      </w:pPr>
      <w:r w:rsidRPr="002C76C1">
        <w:rPr>
          <w:i/>
          <w:iCs/>
          <w:sz w:val="22"/>
          <w:szCs w:val="22"/>
        </w:rPr>
        <w:t xml:space="preserve">Position:  </w:t>
      </w:r>
      <w:r w:rsidRPr="002C76C1">
        <w:rPr>
          <w:sz w:val="22"/>
          <w:szCs w:val="22"/>
        </w:rPr>
        <w:t>Chief Director: Prestige</w:t>
      </w:r>
    </w:p>
    <w:p w:rsidR="008D45FE" w:rsidRPr="002C76C1" w:rsidRDefault="008D45FE" w:rsidP="008D45FE">
      <w:pPr>
        <w:tabs>
          <w:tab w:val="center" w:pos="709"/>
        </w:tabs>
        <w:spacing w:after="120" w:line="260" w:lineRule="exact"/>
        <w:rPr>
          <w:sz w:val="22"/>
          <w:szCs w:val="22"/>
        </w:rPr>
      </w:pPr>
      <w:r w:rsidRPr="002C76C1">
        <w:rPr>
          <w:i/>
          <w:iCs/>
          <w:sz w:val="22"/>
          <w:szCs w:val="22"/>
        </w:rPr>
        <w:t xml:space="preserve">Date: </w:t>
      </w:r>
      <w:r w:rsidRPr="002C76C1">
        <w:rPr>
          <w:sz w:val="22"/>
          <w:szCs w:val="22"/>
        </w:rPr>
        <w:t>20 June 2012</w:t>
      </w:r>
    </w:p>
    <w:p w:rsidR="008D45FE" w:rsidRPr="002C76C1" w:rsidRDefault="008D45FE" w:rsidP="008D45FE">
      <w:pPr>
        <w:tabs>
          <w:tab w:val="center" w:pos="709"/>
        </w:tabs>
        <w:spacing w:after="120" w:line="260" w:lineRule="exact"/>
        <w:ind w:left="357"/>
        <w:rPr>
          <w:i/>
          <w:iCs/>
          <w:sz w:val="22"/>
          <w:szCs w:val="22"/>
        </w:rPr>
      </w:pPr>
    </w:p>
    <w:p w:rsidR="008D45FE" w:rsidRPr="002C76C1" w:rsidRDefault="008D45FE" w:rsidP="008D45FE">
      <w:pPr>
        <w:tabs>
          <w:tab w:val="center" w:pos="709"/>
        </w:tabs>
        <w:spacing w:after="120" w:line="260" w:lineRule="exact"/>
        <w:ind w:left="357" w:hanging="357"/>
        <w:rPr>
          <w:sz w:val="22"/>
          <w:szCs w:val="22"/>
        </w:rPr>
      </w:pPr>
      <w:r>
        <w:rPr>
          <w:sz w:val="22"/>
          <w:szCs w:val="22"/>
        </w:rPr>
        <w:t>e</w:t>
      </w:r>
      <w:r w:rsidRPr="002C76C1">
        <w:rPr>
          <w:sz w:val="22"/>
          <w:szCs w:val="22"/>
        </w:rPr>
        <w:t>)</w:t>
      </w:r>
      <w:r w:rsidRPr="002C76C1">
        <w:rPr>
          <w:sz w:val="22"/>
          <w:szCs w:val="22"/>
        </w:rPr>
        <w:tab/>
        <w:t xml:space="preserve">I am in agreement with the finding for the following reasons: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948"/>
        <w:gridCol w:w="1080"/>
        <w:gridCol w:w="1170"/>
        <w:gridCol w:w="44"/>
      </w:tblGrid>
      <w:tr w:rsidR="008D45FE" w:rsidRPr="002C76C1" w:rsidTr="00296C19">
        <w:trPr>
          <w:gridAfter w:val="1"/>
          <w:wAfter w:w="44" w:type="dxa"/>
        </w:trPr>
        <w:tc>
          <w:tcPr>
            <w:tcW w:w="5948" w:type="dxa"/>
            <w:shd w:val="clear" w:color="auto" w:fill="D9D9D9" w:themeFill="background1" w:themeFillShade="D9"/>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DESCRIPTION</w:t>
            </w:r>
          </w:p>
        </w:tc>
        <w:tc>
          <w:tcPr>
            <w:tcW w:w="2250" w:type="dxa"/>
            <w:gridSpan w:val="2"/>
            <w:shd w:val="clear" w:color="auto" w:fill="D9D9D9" w:themeFill="background1" w:themeFillShade="D9"/>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RESPONSE</w:t>
            </w:r>
          </w:p>
        </w:tc>
      </w:tr>
      <w:tr w:rsidR="008D45FE" w:rsidRPr="002C76C1" w:rsidTr="00296C19">
        <w:trPr>
          <w:gridAfter w:val="1"/>
          <w:wAfter w:w="44" w:type="dxa"/>
        </w:trPr>
        <w:tc>
          <w:tcPr>
            <w:tcW w:w="594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Corrective action to be taken</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1"/>
          <w:wAfter w:w="44" w:type="dxa"/>
        </w:trPr>
        <w:tc>
          <w:tcPr>
            <w:tcW w:w="5948" w:type="dxa"/>
            <w:vMerge w:val="restart"/>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Does the finding affect an amount disclosed in the financial statements</w:t>
            </w:r>
          </w:p>
        </w:tc>
        <w:tc>
          <w:tcPr>
            <w:tcW w:w="1080" w:type="dxa"/>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Yes</w:t>
            </w:r>
          </w:p>
        </w:tc>
        <w:tc>
          <w:tcPr>
            <w:tcW w:w="1170" w:type="dxa"/>
          </w:tcPr>
          <w:p w:rsidR="008D45FE" w:rsidRPr="002C76C1" w:rsidRDefault="008D45FE" w:rsidP="00296C19">
            <w:pPr>
              <w:pStyle w:val="ListParagraph"/>
              <w:keepNext/>
              <w:tabs>
                <w:tab w:val="center" w:pos="709"/>
              </w:tabs>
              <w:spacing w:line="260" w:lineRule="exact"/>
              <w:ind w:left="0"/>
              <w:jc w:val="both"/>
              <w:rPr>
                <w:rFonts w:ascii="Arial" w:hAnsi="Arial" w:cs="Arial"/>
                <w:b/>
                <w:bCs/>
                <w:sz w:val="18"/>
                <w:szCs w:val="18"/>
                <w:lang w:eastAsia="en-ZA"/>
              </w:rPr>
            </w:pPr>
            <w:r w:rsidRPr="002C76C1">
              <w:rPr>
                <w:rFonts w:ascii="Arial" w:hAnsi="Arial" w:cs="Arial"/>
                <w:b/>
                <w:bCs/>
                <w:sz w:val="18"/>
                <w:szCs w:val="18"/>
                <w:lang w:eastAsia="en-ZA"/>
              </w:rPr>
              <w:t>No</w:t>
            </w:r>
          </w:p>
        </w:tc>
      </w:tr>
      <w:tr w:rsidR="008D45FE" w:rsidRPr="002C76C1" w:rsidTr="00296C19">
        <w:trPr>
          <w:gridAfter w:val="1"/>
          <w:wAfter w:w="44" w:type="dxa"/>
        </w:trPr>
        <w:tc>
          <w:tcPr>
            <w:tcW w:w="5948" w:type="dxa"/>
            <w:vMerge/>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08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17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1"/>
          <w:wAfter w:w="44" w:type="dxa"/>
        </w:trPr>
        <w:tc>
          <w:tcPr>
            <w:tcW w:w="594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If yes, what corrections will be made to the population</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1"/>
          <w:wAfter w:w="44" w:type="dxa"/>
        </w:trPr>
        <w:tc>
          <w:tcPr>
            <w:tcW w:w="594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 xml:space="preserve">If yes and no corrections will be made, the reason why such a conclusion has been reached should be indicated. </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1"/>
          <w:wAfter w:w="44" w:type="dxa"/>
        </w:trPr>
        <w:tc>
          <w:tcPr>
            <w:tcW w:w="594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Position of official responsible to take corrective actions</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rPr>
          <w:gridAfter w:val="1"/>
          <w:wAfter w:w="44" w:type="dxa"/>
        </w:trPr>
        <w:tc>
          <w:tcPr>
            <w:tcW w:w="594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Estimated completion date for corrective action</w:t>
            </w:r>
          </w:p>
        </w:tc>
        <w:tc>
          <w:tcPr>
            <w:tcW w:w="2250"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c>
          <w:tcPr>
            <w:tcW w:w="5948" w:type="dxa"/>
            <w:vMerge w:val="restart"/>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Does management agree with the root cause indicated</w:t>
            </w:r>
          </w:p>
        </w:tc>
        <w:tc>
          <w:tcPr>
            <w:tcW w:w="108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b/>
                <w:bCs/>
                <w:sz w:val="18"/>
                <w:szCs w:val="18"/>
                <w:lang w:eastAsia="en-ZA"/>
              </w:rPr>
              <w:t>Yes</w:t>
            </w:r>
          </w:p>
        </w:tc>
        <w:tc>
          <w:tcPr>
            <w:tcW w:w="1214"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b/>
                <w:bCs/>
                <w:sz w:val="18"/>
                <w:szCs w:val="18"/>
                <w:lang w:eastAsia="en-ZA"/>
              </w:rPr>
              <w:t>No</w:t>
            </w:r>
          </w:p>
        </w:tc>
      </w:tr>
      <w:tr w:rsidR="008D45FE" w:rsidRPr="002C76C1" w:rsidTr="00296C19">
        <w:tc>
          <w:tcPr>
            <w:tcW w:w="5948" w:type="dxa"/>
            <w:vMerge/>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080"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c>
          <w:tcPr>
            <w:tcW w:w="1214" w:type="dxa"/>
            <w:gridSpan w:val="2"/>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r w:rsidR="008D45FE" w:rsidRPr="002C76C1" w:rsidTr="00296C19">
        <w:tc>
          <w:tcPr>
            <w:tcW w:w="5948" w:type="dxa"/>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r w:rsidRPr="002C76C1">
              <w:rPr>
                <w:rFonts w:ascii="Arial" w:hAnsi="Arial" w:cs="Arial"/>
                <w:sz w:val="18"/>
                <w:szCs w:val="18"/>
                <w:lang w:eastAsia="en-ZA"/>
              </w:rPr>
              <w:t>If management does not agree with the root cause indicated, please provide the root cause according to management.</w:t>
            </w:r>
          </w:p>
        </w:tc>
        <w:tc>
          <w:tcPr>
            <w:tcW w:w="2294" w:type="dxa"/>
            <w:gridSpan w:val="3"/>
          </w:tcPr>
          <w:p w:rsidR="008D45FE" w:rsidRPr="002C76C1" w:rsidRDefault="008D45FE" w:rsidP="00296C19">
            <w:pPr>
              <w:pStyle w:val="ListParagraph"/>
              <w:keepNext/>
              <w:tabs>
                <w:tab w:val="center" w:pos="709"/>
              </w:tabs>
              <w:spacing w:line="260" w:lineRule="exact"/>
              <w:ind w:left="0"/>
              <w:jc w:val="both"/>
              <w:rPr>
                <w:rFonts w:ascii="Arial" w:hAnsi="Arial" w:cs="Arial"/>
                <w:sz w:val="18"/>
                <w:szCs w:val="18"/>
                <w:lang w:eastAsia="en-ZA"/>
              </w:rPr>
            </w:pPr>
          </w:p>
        </w:tc>
      </w:tr>
    </w:tbl>
    <w:p w:rsidR="008D45FE" w:rsidRPr="002C76C1" w:rsidRDefault="008D45FE" w:rsidP="008D45FE">
      <w:pPr>
        <w:keepNext/>
        <w:tabs>
          <w:tab w:val="center" w:pos="709"/>
        </w:tabs>
        <w:spacing w:after="120" w:line="260" w:lineRule="exact"/>
        <w:ind w:left="357"/>
        <w:rPr>
          <w:b/>
          <w:bCs/>
          <w:sz w:val="22"/>
          <w:szCs w:val="22"/>
        </w:rPr>
      </w:pPr>
    </w:p>
    <w:p w:rsidR="008D45FE" w:rsidRPr="002C76C1" w:rsidRDefault="008D45FE" w:rsidP="008D45FE">
      <w:pPr>
        <w:tabs>
          <w:tab w:val="center" w:pos="709"/>
        </w:tabs>
        <w:spacing w:after="120" w:line="260" w:lineRule="exact"/>
        <w:rPr>
          <w:i/>
          <w:iCs/>
          <w:sz w:val="22"/>
          <w:szCs w:val="22"/>
        </w:rPr>
      </w:pPr>
      <w:r w:rsidRPr="002C76C1">
        <w:rPr>
          <w:i/>
          <w:iCs/>
          <w:sz w:val="22"/>
          <w:szCs w:val="22"/>
        </w:rPr>
        <w:t>Name:</w:t>
      </w:r>
      <w:r w:rsidRPr="002C76C1">
        <w:rPr>
          <w:rFonts w:eastAsia="Arial Unicode MS"/>
          <w:sz w:val="22"/>
          <w:szCs w:val="22"/>
        </w:rPr>
        <w:t xml:space="preserve">   Bassie Kgasoane</w:t>
      </w:r>
    </w:p>
    <w:p w:rsidR="008D45FE" w:rsidRPr="002C76C1" w:rsidRDefault="008D45FE" w:rsidP="008D45FE">
      <w:pPr>
        <w:tabs>
          <w:tab w:val="center" w:pos="709"/>
        </w:tabs>
        <w:spacing w:after="120" w:line="260" w:lineRule="exact"/>
        <w:rPr>
          <w:sz w:val="22"/>
          <w:szCs w:val="22"/>
        </w:rPr>
      </w:pPr>
      <w:r w:rsidRPr="002C76C1">
        <w:rPr>
          <w:i/>
          <w:iCs/>
          <w:sz w:val="22"/>
          <w:szCs w:val="22"/>
        </w:rPr>
        <w:t xml:space="preserve">Position:  </w:t>
      </w:r>
      <w:r w:rsidRPr="002C76C1">
        <w:rPr>
          <w:sz w:val="22"/>
          <w:szCs w:val="22"/>
        </w:rPr>
        <w:t>Chief Director: Prestige</w:t>
      </w:r>
    </w:p>
    <w:p w:rsidR="008D45FE" w:rsidRPr="002C76C1" w:rsidRDefault="008D45FE" w:rsidP="008D45FE">
      <w:pPr>
        <w:tabs>
          <w:tab w:val="center" w:pos="709"/>
        </w:tabs>
        <w:spacing w:after="120" w:line="260" w:lineRule="exact"/>
        <w:rPr>
          <w:sz w:val="22"/>
          <w:szCs w:val="22"/>
        </w:rPr>
      </w:pPr>
      <w:r w:rsidRPr="002C76C1">
        <w:rPr>
          <w:i/>
          <w:iCs/>
          <w:sz w:val="22"/>
          <w:szCs w:val="22"/>
        </w:rPr>
        <w:t xml:space="preserve">Date: </w:t>
      </w:r>
      <w:r w:rsidRPr="002C76C1">
        <w:rPr>
          <w:sz w:val="22"/>
          <w:szCs w:val="22"/>
        </w:rPr>
        <w:t>20 June 2012</w:t>
      </w:r>
    </w:p>
    <w:p w:rsidR="008D45FE" w:rsidRPr="002C76C1" w:rsidRDefault="008D45FE" w:rsidP="008D45FE">
      <w:pPr>
        <w:tabs>
          <w:tab w:val="center" w:pos="709"/>
        </w:tabs>
        <w:spacing w:after="120" w:line="260" w:lineRule="exact"/>
        <w:rPr>
          <w:sz w:val="22"/>
          <w:szCs w:val="22"/>
        </w:rPr>
      </w:pPr>
    </w:p>
    <w:p w:rsidR="008D45FE" w:rsidRPr="002C76C1" w:rsidRDefault="008D45FE" w:rsidP="008D45FE">
      <w:pPr>
        <w:tabs>
          <w:tab w:val="center" w:pos="709"/>
        </w:tabs>
        <w:spacing w:after="120" w:line="260" w:lineRule="exact"/>
        <w:ind w:left="357" w:hanging="357"/>
        <w:rPr>
          <w:sz w:val="22"/>
          <w:szCs w:val="22"/>
        </w:rPr>
      </w:pPr>
      <w:r>
        <w:rPr>
          <w:sz w:val="22"/>
          <w:szCs w:val="22"/>
        </w:rPr>
        <w:t>f</w:t>
      </w:r>
      <w:r w:rsidRPr="002C76C1">
        <w:rPr>
          <w:sz w:val="22"/>
          <w:szCs w:val="22"/>
        </w:rPr>
        <w:t>)</w:t>
      </w:r>
      <w:r w:rsidRPr="002C76C1">
        <w:rPr>
          <w:sz w:val="22"/>
          <w:szCs w:val="22"/>
        </w:rPr>
        <w:tab/>
        <w:t>I am not in agreement with the finding for the following reasons:</w:t>
      </w:r>
    </w:p>
    <w:p w:rsidR="008D45FE" w:rsidRPr="002C76C1" w:rsidRDefault="008D45FE" w:rsidP="008D45FE">
      <w:pPr>
        <w:keepNext/>
        <w:tabs>
          <w:tab w:val="center" w:pos="709"/>
        </w:tabs>
        <w:spacing w:after="120" w:line="260" w:lineRule="exact"/>
        <w:ind w:left="357"/>
        <w:rPr>
          <w:b/>
          <w:bCs/>
          <w:sz w:val="22"/>
          <w:szCs w:val="22"/>
        </w:rPr>
      </w:pPr>
    </w:p>
    <w:p w:rsidR="008D45FE" w:rsidRPr="002C76C1" w:rsidRDefault="008D45FE" w:rsidP="008D45FE">
      <w:pPr>
        <w:keepNext/>
        <w:tabs>
          <w:tab w:val="center" w:pos="709"/>
        </w:tabs>
        <w:spacing w:after="120" w:line="260" w:lineRule="exact"/>
        <w:rPr>
          <w:sz w:val="22"/>
          <w:szCs w:val="22"/>
        </w:rPr>
      </w:pPr>
      <w:r w:rsidRPr="002C76C1">
        <w:rPr>
          <w:sz w:val="22"/>
          <w:szCs w:val="22"/>
        </w:rPr>
        <w:t>The original Tax Clearance Certificate was attached with the submission to the Special Bid Committee requesting approval for the extension.</w:t>
      </w:r>
    </w:p>
    <w:p w:rsidR="008D45FE" w:rsidRPr="002C76C1" w:rsidRDefault="008D45FE" w:rsidP="008D45FE">
      <w:pPr>
        <w:tabs>
          <w:tab w:val="center" w:pos="709"/>
        </w:tabs>
        <w:spacing w:after="120" w:line="260" w:lineRule="exact"/>
        <w:rPr>
          <w:i/>
          <w:iCs/>
          <w:sz w:val="22"/>
          <w:szCs w:val="22"/>
        </w:rPr>
      </w:pPr>
      <w:r w:rsidRPr="002C76C1">
        <w:rPr>
          <w:i/>
          <w:iCs/>
          <w:sz w:val="22"/>
          <w:szCs w:val="22"/>
        </w:rPr>
        <w:t>Name:</w:t>
      </w:r>
      <w:r w:rsidRPr="002C76C1">
        <w:rPr>
          <w:rFonts w:eastAsia="Arial Unicode MS"/>
          <w:sz w:val="22"/>
          <w:szCs w:val="22"/>
        </w:rPr>
        <w:t xml:space="preserve">   Bassie Kgasoane</w:t>
      </w:r>
    </w:p>
    <w:p w:rsidR="008D45FE" w:rsidRPr="002C76C1" w:rsidRDefault="008D45FE" w:rsidP="008D45FE">
      <w:pPr>
        <w:tabs>
          <w:tab w:val="center" w:pos="709"/>
        </w:tabs>
        <w:spacing w:after="120" w:line="260" w:lineRule="exact"/>
        <w:rPr>
          <w:sz w:val="22"/>
          <w:szCs w:val="22"/>
        </w:rPr>
      </w:pPr>
      <w:r w:rsidRPr="002C76C1">
        <w:rPr>
          <w:i/>
          <w:iCs/>
          <w:sz w:val="22"/>
          <w:szCs w:val="22"/>
        </w:rPr>
        <w:lastRenderedPageBreak/>
        <w:t xml:space="preserve">Position:  </w:t>
      </w:r>
      <w:r w:rsidRPr="002C76C1">
        <w:rPr>
          <w:sz w:val="22"/>
          <w:szCs w:val="22"/>
        </w:rPr>
        <w:t>Chief Director: Prestige</w:t>
      </w:r>
    </w:p>
    <w:p w:rsidR="008D45FE" w:rsidRDefault="008D45FE" w:rsidP="008D45FE">
      <w:pPr>
        <w:tabs>
          <w:tab w:val="center" w:pos="709"/>
        </w:tabs>
        <w:spacing w:after="120" w:line="260" w:lineRule="exact"/>
        <w:rPr>
          <w:sz w:val="22"/>
          <w:szCs w:val="22"/>
        </w:rPr>
      </w:pPr>
      <w:r w:rsidRPr="002C76C1">
        <w:rPr>
          <w:i/>
          <w:iCs/>
          <w:sz w:val="22"/>
          <w:szCs w:val="22"/>
        </w:rPr>
        <w:t xml:space="preserve">Date: </w:t>
      </w:r>
      <w:r w:rsidRPr="002C76C1">
        <w:rPr>
          <w:sz w:val="22"/>
          <w:szCs w:val="22"/>
        </w:rPr>
        <w:t>20 June 2012</w:t>
      </w:r>
    </w:p>
    <w:p w:rsidR="008D45FE" w:rsidRDefault="008D45FE" w:rsidP="008D45FE">
      <w:pPr>
        <w:tabs>
          <w:tab w:val="center" w:pos="709"/>
        </w:tabs>
        <w:spacing w:after="120" w:line="260" w:lineRule="exact"/>
        <w:rPr>
          <w:sz w:val="22"/>
          <w:szCs w:val="22"/>
        </w:rPr>
      </w:pPr>
    </w:p>
    <w:p w:rsidR="008D45FE" w:rsidRDefault="008D45FE" w:rsidP="008D45FE">
      <w:pPr>
        <w:rPr>
          <w:b/>
          <w:sz w:val="22"/>
          <w:szCs w:val="22"/>
        </w:rPr>
      </w:pPr>
      <w:r>
        <w:rPr>
          <w:b/>
          <w:sz w:val="22"/>
          <w:szCs w:val="22"/>
        </w:rPr>
        <w:t>Auditor’s conclusion</w:t>
      </w:r>
    </w:p>
    <w:p w:rsidR="008D45FE" w:rsidRDefault="008D45FE" w:rsidP="008D45FE">
      <w:pPr>
        <w:rPr>
          <w:b/>
          <w:sz w:val="22"/>
          <w:szCs w:val="22"/>
        </w:rPr>
      </w:pPr>
    </w:p>
    <w:p w:rsidR="008D45FE" w:rsidRDefault="008D45FE" w:rsidP="006F5D2E">
      <w:pPr>
        <w:numPr>
          <w:ilvl w:val="0"/>
          <w:numId w:val="309"/>
        </w:numPr>
        <w:ind w:left="426" w:hanging="426"/>
        <w:rPr>
          <w:sz w:val="22"/>
          <w:szCs w:val="22"/>
        </w:rPr>
      </w:pPr>
      <w:r>
        <w:rPr>
          <w:sz w:val="22"/>
          <w:szCs w:val="22"/>
        </w:rPr>
        <w:t xml:space="preserve">Management is in agreement with the finding. The matter is therefore unresolved. </w:t>
      </w:r>
    </w:p>
    <w:p w:rsidR="008D45FE" w:rsidRDefault="008D45FE" w:rsidP="008D45FE">
      <w:pPr>
        <w:ind w:left="426"/>
        <w:rPr>
          <w:sz w:val="22"/>
          <w:szCs w:val="22"/>
        </w:rPr>
      </w:pPr>
    </w:p>
    <w:p w:rsidR="008D45FE" w:rsidRDefault="008D45FE" w:rsidP="006F5D2E">
      <w:pPr>
        <w:numPr>
          <w:ilvl w:val="0"/>
          <w:numId w:val="309"/>
        </w:numPr>
        <w:ind w:left="426" w:hanging="426"/>
        <w:rPr>
          <w:sz w:val="22"/>
          <w:szCs w:val="22"/>
        </w:rPr>
      </w:pPr>
      <w:r>
        <w:rPr>
          <w:sz w:val="22"/>
          <w:szCs w:val="22"/>
        </w:rPr>
        <w:t xml:space="preserve">Management is in agreement with the finding. The matter is therefore unresolved. </w:t>
      </w:r>
    </w:p>
    <w:p w:rsidR="008D45FE" w:rsidRDefault="008D45FE" w:rsidP="008D45FE">
      <w:pPr>
        <w:pStyle w:val="ListParagraph"/>
        <w:rPr>
          <w:sz w:val="22"/>
          <w:szCs w:val="22"/>
        </w:rPr>
      </w:pPr>
    </w:p>
    <w:p w:rsidR="008D45FE" w:rsidRDefault="008D45FE" w:rsidP="006F5D2E">
      <w:pPr>
        <w:numPr>
          <w:ilvl w:val="0"/>
          <w:numId w:val="309"/>
        </w:numPr>
        <w:ind w:left="426" w:hanging="426"/>
        <w:rPr>
          <w:sz w:val="22"/>
          <w:szCs w:val="22"/>
        </w:rPr>
      </w:pPr>
      <w:r>
        <w:rPr>
          <w:sz w:val="22"/>
          <w:szCs w:val="22"/>
        </w:rPr>
        <w:t xml:space="preserve">Management has not indicated whether or not they are in agreement with the finding. The matter therefore remains unresolved. </w:t>
      </w:r>
    </w:p>
    <w:p w:rsidR="008D45FE" w:rsidRDefault="008D45FE" w:rsidP="008D45FE">
      <w:pPr>
        <w:pStyle w:val="ListParagraph"/>
        <w:rPr>
          <w:sz w:val="22"/>
          <w:szCs w:val="22"/>
        </w:rPr>
      </w:pPr>
    </w:p>
    <w:p w:rsidR="008D45FE" w:rsidRDefault="008D45FE" w:rsidP="006F5D2E">
      <w:pPr>
        <w:numPr>
          <w:ilvl w:val="0"/>
          <w:numId w:val="309"/>
        </w:numPr>
        <w:ind w:left="426" w:hanging="426"/>
        <w:rPr>
          <w:sz w:val="22"/>
          <w:szCs w:val="22"/>
        </w:rPr>
      </w:pPr>
      <w:r>
        <w:rPr>
          <w:sz w:val="22"/>
          <w:szCs w:val="22"/>
        </w:rPr>
        <w:t xml:space="preserve">Although management is not in agreement with the finding, their reasons for not including the expenditure in the procurement plan do not appear to be valid. The department should be able to disclose the above mentioned expenditure to National Treasury. It is not required to disclose sensitive matters; just the name of the event and cost will suffice. </w:t>
      </w:r>
    </w:p>
    <w:p w:rsidR="008D45FE" w:rsidRDefault="008D45FE" w:rsidP="008D45FE">
      <w:pPr>
        <w:pStyle w:val="ListParagraph"/>
        <w:rPr>
          <w:sz w:val="22"/>
          <w:szCs w:val="22"/>
        </w:rPr>
      </w:pPr>
    </w:p>
    <w:p w:rsidR="008D45FE" w:rsidRDefault="008D45FE" w:rsidP="008D45FE">
      <w:pPr>
        <w:ind w:left="426"/>
        <w:rPr>
          <w:sz w:val="22"/>
          <w:szCs w:val="22"/>
        </w:rPr>
      </w:pPr>
      <w:r>
        <w:rPr>
          <w:sz w:val="22"/>
          <w:szCs w:val="22"/>
        </w:rPr>
        <w:t xml:space="preserve">The matter remains unresolved. </w:t>
      </w:r>
    </w:p>
    <w:p w:rsidR="008D45FE" w:rsidRDefault="008D45FE" w:rsidP="008D45FE">
      <w:pPr>
        <w:ind w:left="426"/>
        <w:rPr>
          <w:sz w:val="22"/>
          <w:szCs w:val="22"/>
        </w:rPr>
      </w:pPr>
    </w:p>
    <w:p w:rsidR="008D45FE" w:rsidRDefault="008D45FE" w:rsidP="006F5D2E">
      <w:pPr>
        <w:numPr>
          <w:ilvl w:val="0"/>
          <w:numId w:val="309"/>
        </w:numPr>
        <w:ind w:left="426" w:hanging="426"/>
        <w:rPr>
          <w:sz w:val="22"/>
          <w:szCs w:val="22"/>
        </w:rPr>
      </w:pPr>
      <w:r>
        <w:rPr>
          <w:sz w:val="22"/>
          <w:szCs w:val="22"/>
        </w:rPr>
        <w:t xml:space="preserve">Management is in agreement with the finding the matter therefore remains unresolved. </w:t>
      </w:r>
    </w:p>
    <w:p w:rsidR="008D45FE" w:rsidRDefault="008D45FE" w:rsidP="008D45FE">
      <w:pPr>
        <w:ind w:left="426"/>
        <w:rPr>
          <w:sz w:val="22"/>
          <w:szCs w:val="22"/>
        </w:rPr>
      </w:pPr>
    </w:p>
    <w:p w:rsidR="008D45FE" w:rsidRDefault="008D45FE" w:rsidP="006F5D2E">
      <w:pPr>
        <w:numPr>
          <w:ilvl w:val="0"/>
          <w:numId w:val="309"/>
        </w:numPr>
        <w:ind w:left="426" w:hanging="426"/>
        <w:rPr>
          <w:sz w:val="22"/>
          <w:szCs w:val="22"/>
        </w:rPr>
      </w:pPr>
      <w:r>
        <w:rPr>
          <w:sz w:val="22"/>
          <w:szCs w:val="22"/>
        </w:rPr>
        <w:t xml:space="preserve">Management is in agreement with the finding the matter therefore remains unresolved. </w:t>
      </w:r>
    </w:p>
    <w:p w:rsidR="008D45FE" w:rsidRDefault="008D45FE" w:rsidP="008D45FE">
      <w:pPr>
        <w:pStyle w:val="ListParagraph"/>
        <w:rPr>
          <w:sz w:val="22"/>
          <w:szCs w:val="22"/>
        </w:rPr>
      </w:pPr>
    </w:p>
    <w:p w:rsidR="008D45FE" w:rsidRDefault="008D45FE" w:rsidP="006F5D2E">
      <w:pPr>
        <w:numPr>
          <w:ilvl w:val="0"/>
          <w:numId w:val="309"/>
        </w:numPr>
        <w:ind w:left="426" w:hanging="426"/>
        <w:rPr>
          <w:sz w:val="22"/>
          <w:szCs w:val="22"/>
        </w:rPr>
      </w:pPr>
      <w:r>
        <w:rPr>
          <w:sz w:val="22"/>
          <w:szCs w:val="22"/>
        </w:rPr>
        <w:t xml:space="preserve">Management’s comment is noted. The original tax clearance certificate for the extensions was not obtained. The matter remains unresolved. </w:t>
      </w:r>
    </w:p>
    <w:p w:rsidR="008D45FE" w:rsidRDefault="008D45FE" w:rsidP="008D45FE">
      <w:pPr>
        <w:pStyle w:val="ListParagraph"/>
        <w:rPr>
          <w:sz w:val="22"/>
          <w:szCs w:val="22"/>
        </w:rPr>
      </w:pPr>
    </w:p>
    <w:p w:rsidR="008D45FE" w:rsidRPr="009D4EF0" w:rsidRDefault="008D45FE" w:rsidP="008D45FE">
      <w:pPr>
        <w:rPr>
          <w:sz w:val="22"/>
          <w:szCs w:val="22"/>
        </w:rPr>
      </w:pPr>
      <w:r>
        <w:rPr>
          <w:sz w:val="22"/>
          <w:szCs w:val="22"/>
        </w:rPr>
        <w:t xml:space="preserve"> </w:t>
      </w:r>
      <w:r w:rsidRPr="0065615B">
        <w:rPr>
          <w:sz w:val="22"/>
          <w:szCs w:val="22"/>
        </w:rPr>
        <w:t>As reported in communication of factual finding 303, the documentation at SIU was subsequently audited. Due to the matters reported in the finding all procurement in terms of the Motseng Facilities Management contract is considered to be irregular. The total amount of R1 200 568,57 is therefore considered to be irregular.</w:t>
      </w:r>
      <w:r>
        <w:rPr>
          <w:sz w:val="22"/>
          <w:szCs w:val="22"/>
        </w:rPr>
        <w:t xml:space="preserve"> </w:t>
      </w:r>
    </w:p>
    <w:p w:rsidR="008D45FE" w:rsidRPr="002C76C1" w:rsidRDefault="008D45FE" w:rsidP="008D45FE">
      <w:pPr>
        <w:tabs>
          <w:tab w:val="center" w:pos="709"/>
        </w:tabs>
        <w:spacing w:after="120" w:line="260" w:lineRule="exact"/>
        <w:rPr>
          <w:sz w:val="22"/>
          <w:szCs w:val="22"/>
        </w:rPr>
      </w:pPr>
    </w:p>
    <w:p w:rsidR="008D45FE" w:rsidRPr="002C76C1" w:rsidRDefault="008D45FE" w:rsidP="008D45FE">
      <w:pPr>
        <w:tabs>
          <w:tab w:val="center" w:pos="709"/>
        </w:tabs>
        <w:rPr>
          <w:szCs w:val="22"/>
        </w:rPr>
      </w:pPr>
    </w:p>
    <w:p w:rsidR="008D45FE" w:rsidRDefault="008D45FE" w:rsidP="008D45FE">
      <w:pPr>
        <w:spacing w:after="200" w:line="276" w:lineRule="auto"/>
      </w:pPr>
      <w:r>
        <w:br w:type="page"/>
      </w:r>
    </w:p>
    <w:p w:rsidR="006920E0" w:rsidRPr="009C5176" w:rsidRDefault="006920E0" w:rsidP="006F5D2E">
      <w:pPr>
        <w:pStyle w:val="ListParagraph"/>
        <w:numPr>
          <w:ilvl w:val="0"/>
          <w:numId w:val="296"/>
        </w:numPr>
        <w:tabs>
          <w:tab w:val="center" w:pos="709"/>
        </w:tabs>
        <w:spacing w:after="360"/>
        <w:jc w:val="both"/>
        <w:rPr>
          <w:rFonts w:ascii="Arial" w:hAnsi="Arial" w:cs="Arial"/>
          <w:b/>
          <w:bCs/>
          <w:color w:val="FF0000"/>
          <w:sz w:val="22"/>
          <w:szCs w:val="22"/>
        </w:rPr>
      </w:pPr>
      <w:r w:rsidRPr="009C5176">
        <w:rPr>
          <w:rFonts w:ascii="Arial" w:hAnsi="Arial" w:cs="Arial"/>
          <w:b/>
          <w:bCs/>
          <w:sz w:val="22"/>
          <w:szCs w:val="22"/>
        </w:rPr>
        <w:lastRenderedPageBreak/>
        <w:t>MTKR Marketing and Communication – OR-052928, PM-133334</w:t>
      </w:r>
      <w:bookmarkStart w:id="4" w:name="tm_469780661"/>
      <w:r w:rsidRPr="009C5176">
        <w:rPr>
          <w:rFonts w:ascii="Arial" w:hAnsi="Arial" w:cs="Arial"/>
          <w:b/>
          <w:bCs/>
          <w:sz w:val="22"/>
          <w:szCs w:val="22"/>
        </w:rPr>
        <w:t xml:space="preserve"> </w:t>
      </w:r>
      <w:bookmarkEnd w:id="4"/>
      <w:r w:rsidRPr="009C5176">
        <w:rPr>
          <w:rFonts w:ascii="Arial" w:hAnsi="Arial" w:cs="Arial"/>
          <w:b/>
          <w:bCs/>
          <w:color w:val="FF0000"/>
          <w:sz w:val="22"/>
          <w:szCs w:val="22"/>
        </w:rPr>
        <w:t>Ex 74</w:t>
      </w:r>
    </w:p>
    <w:p w:rsidR="006920E0" w:rsidRPr="009C5176" w:rsidRDefault="006920E0" w:rsidP="006920E0">
      <w:pPr>
        <w:tabs>
          <w:tab w:val="center" w:pos="709"/>
        </w:tabs>
        <w:jc w:val="both"/>
        <w:rPr>
          <w:b/>
          <w:sz w:val="22"/>
          <w:szCs w:val="22"/>
        </w:rPr>
      </w:pPr>
      <w:r w:rsidRPr="009C5176">
        <w:rPr>
          <w:b/>
          <w:sz w:val="22"/>
          <w:szCs w:val="22"/>
        </w:rPr>
        <w:t>Audit finding</w:t>
      </w:r>
    </w:p>
    <w:p w:rsidR="006920E0" w:rsidRPr="009C5176" w:rsidRDefault="006920E0" w:rsidP="006920E0">
      <w:pPr>
        <w:tabs>
          <w:tab w:val="center" w:pos="709"/>
        </w:tabs>
        <w:jc w:val="both"/>
        <w:rPr>
          <w:sz w:val="22"/>
          <w:szCs w:val="22"/>
        </w:rPr>
      </w:pPr>
    </w:p>
    <w:p w:rsidR="006920E0" w:rsidRPr="009C5176" w:rsidRDefault="006920E0" w:rsidP="006920E0">
      <w:pPr>
        <w:tabs>
          <w:tab w:val="center" w:pos="709"/>
        </w:tabs>
        <w:jc w:val="both"/>
        <w:rPr>
          <w:b/>
          <w:bCs/>
          <w:sz w:val="22"/>
          <w:szCs w:val="22"/>
        </w:rPr>
      </w:pPr>
      <w:r w:rsidRPr="009C5176">
        <w:rPr>
          <w:sz w:val="22"/>
          <w:szCs w:val="22"/>
        </w:rPr>
        <w:t>Laws, rules and Regulations:</w:t>
      </w:r>
    </w:p>
    <w:p w:rsidR="006920E0" w:rsidRPr="002C76C1" w:rsidRDefault="006920E0" w:rsidP="006920E0">
      <w:pPr>
        <w:pStyle w:val="lg-a-1"/>
        <w:tabs>
          <w:tab w:val="center" w:pos="709"/>
        </w:tabs>
        <w:spacing w:before="0"/>
        <w:ind w:left="0" w:firstLine="0"/>
        <w:rPr>
          <w:rFonts w:ascii="Arial" w:hAnsi="Arial" w:cs="Arial"/>
          <w:sz w:val="22"/>
          <w:szCs w:val="22"/>
        </w:rPr>
      </w:pPr>
    </w:p>
    <w:p w:rsidR="006920E0" w:rsidRPr="002C76C1" w:rsidRDefault="006920E0" w:rsidP="006F5D2E">
      <w:pPr>
        <w:pStyle w:val="lg-a-1"/>
        <w:numPr>
          <w:ilvl w:val="0"/>
          <w:numId w:val="86"/>
        </w:numPr>
        <w:tabs>
          <w:tab w:val="center" w:pos="709"/>
        </w:tabs>
        <w:spacing w:before="0"/>
        <w:ind w:left="426" w:hanging="426"/>
        <w:rPr>
          <w:rFonts w:ascii="Arial" w:hAnsi="Arial" w:cs="Arial"/>
          <w:sz w:val="22"/>
          <w:szCs w:val="22"/>
        </w:rPr>
      </w:pPr>
      <w:r w:rsidRPr="002C76C1">
        <w:rPr>
          <w:rFonts w:ascii="Arial" w:hAnsi="Arial" w:cs="Arial"/>
          <w:sz w:val="22"/>
          <w:szCs w:val="22"/>
        </w:rPr>
        <w:t>Practice Note 8 paragraph 3.2 states the following pertaining to transactions with a  value of R2 000 but not exceeding R10 000(VAT included):</w:t>
      </w:r>
    </w:p>
    <w:p w:rsidR="006920E0" w:rsidRPr="002C76C1" w:rsidRDefault="006920E0" w:rsidP="006920E0">
      <w:pPr>
        <w:pStyle w:val="lg-a-1"/>
        <w:tabs>
          <w:tab w:val="center" w:pos="709"/>
        </w:tabs>
        <w:spacing w:before="0"/>
        <w:ind w:left="426" w:firstLine="0"/>
        <w:rPr>
          <w:rFonts w:ascii="Arial" w:hAnsi="Arial" w:cs="Arial"/>
          <w:sz w:val="22"/>
          <w:szCs w:val="22"/>
        </w:rPr>
      </w:pPr>
    </w:p>
    <w:p w:rsidR="006920E0" w:rsidRPr="002C76C1" w:rsidRDefault="006920E0" w:rsidP="006920E0">
      <w:pPr>
        <w:pStyle w:val="lg-a-1"/>
        <w:tabs>
          <w:tab w:val="center" w:pos="709"/>
        </w:tabs>
        <w:spacing w:before="0"/>
        <w:ind w:left="426" w:firstLine="0"/>
        <w:rPr>
          <w:rFonts w:ascii="Arial" w:hAnsi="Arial" w:cs="Arial"/>
          <w:i/>
          <w:sz w:val="22"/>
          <w:szCs w:val="22"/>
        </w:rPr>
      </w:pPr>
      <w:r w:rsidRPr="002C76C1">
        <w:rPr>
          <w:rFonts w:ascii="Arial" w:hAnsi="Arial" w:cs="Arial"/>
          <w:i/>
          <w:sz w:val="22"/>
          <w:szCs w:val="22"/>
        </w:rPr>
        <w:t xml:space="preserve">“Accounting officers / authorities may procure requirements by obtaining at least three (3) verbal or written quotations from, where applicable, a list of prospective suppliers. The order should, however, be placed against written confirmation from the selected supplier if the quotation was submitted verbally” </w:t>
      </w:r>
    </w:p>
    <w:p w:rsidR="006920E0" w:rsidRPr="002C76C1" w:rsidRDefault="006920E0" w:rsidP="006920E0">
      <w:pPr>
        <w:pStyle w:val="lg-a-1"/>
        <w:tabs>
          <w:tab w:val="center" w:pos="709"/>
        </w:tabs>
        <w:spacing w:before="0"/>
        <w:ind w:left="426" w:firstLine="0"/>
        <w:jc w:val="left"/>
        <w:rPr>
          <w:rFonts w:ascii="Arial" w:hAnsi="Arial" w:cs="Arial"/>
          <w:i/>
          <w:sz w:val="22"/>
          <w:szCs w:val="22"/>
        </w:rPr>
      </w:pPr>
    </w:p>
    <w:p w:rsidR="006920E0" w:rsidRPr="002C76C1" w:rsidRDefault="006920E0" w:rsidP="006F5D2E">
      <w:pPr>
        <w:pStyle w:val="lg-a-1"/>
        <w:numPr>
          <w:ilvl w:val="0"/>
          <w:numId w:val="86"/>
        </w:numPr>
        <w:tabs>
          <w:tab w:val="center" w:pos="709"/>
        </w:tabs>
        <w:spacing w:before="0"/>
        <w:ind w:left="426" w:hanging="426"/>
        <w:jc w:val="left"/>
        <w:rPr>
          <w:rFonts w:ascii="Arial" w:hAnsi="Arial" w:cs="Arial"/>
          <w:sz w:val="22"/>
          <w:szCs w:val="22"/>
        </w:rPr>
      </w:pPr>
      <w:r w:rsidRPr="002C76C1">
        <w:rPr>
          <w:rFonts w:ascii="Arial" w:hAnsi="Arial" w:cs="Arial"/>
          <w:sz w:val="22"/>
          <w:szCs w:val="22"/>
        </w:rPr>
        <w:t>Treasury regulations 16A6.1 states:</w:t>
      </w:r>
    </w:p>
    <w:p w:rsidR="006920E0" w:rsidRPr="002C76C1" w:rsidRDefault="006920E0" w:rsidP="006920E0">
      <w:pPr>
        <w:pStyle w:val="lg-a-1"/>
        <w:tabs>
          <w:tab w:val="center" w:pos="709"/>
        </w:tabs>
        <w:spacing w:before="0"/>
        <w:jc w:val="left"/>
        <w:rPr>
          <w:rFonts w:ascii="Arial" w:hAnsi="Arial" w:cs="Arial"/>
          <w:sz w:val="22"/>
          <w:szCs w:val="22"/>
        </w:rPr>
      </w:pPr>
    </w:p>
    <w:p w:rsidR="006920E0" w:rsidRPr="002C76C1" w:rsidRDefault="006920E0" w:rsidP="006920E0">
      <w:pPr>
        <w:pStyle w:val="lg-a-1"/>
        <w:tabs>
          <w:tab w:val="center" w:pos="709"/>
        </w:tabs>
        <w:spacing w:before="0"/>
        <w:ind w:left="426" w:firstLine="0"/>
        <w:jc w:val="left"/>
        <w:rPr>
          <w:rFonts w:ascii="Arial" w:hAnsi="Arial" w:cs="Arial"/>
          <w:i/>
          <w:sz w:val="22"/>
          <w:szCs w:val="22"/>
        </w:rPr>
      </w:pPr>
      <w:r w:rsidRPr="002C76C1">
        <w:rPr>
          <w:rFonts w:ascii="Arial" w:hAnsi="Arial" w:cs="Arial"/>
          <w:i/>
          <w:sz w:val="22"/>
          <w:szCs w:val="22"/>
        </w:rPr>
        <w:t>“Procurement of goods and services, either by way of quotations or through a bidding process, must be within the threshold values as determined by the National Treasury.”</w:t>
      </w:r>
    </w:p>
    <w:p w:rsidR="006920E0" w:rsidRPr="002C76C1" w:rsidRDefault="006920E0" w:rsidP="006920E0">
      <w:pPr>
        <w:pStyle w:val="lg-a-1"/>
        <w:tabs>
          <w:tab w:val="center" w:pos="709"/>
        </w:tabs>
        <w:spacing w:before="0"/>
        <w:jc w:val="left"/>
        <w:rPr>
          <w:rFonts w:ascii="Arial" w:hAnsi="Arial" w:cs="Arial"/>
          <w:sz w:val="22"/>
          <w:szCs w:val="22"/>
        </w:rPr>
      </w:pPr>
    </w:p>
    <w:p w:rsidR="006920E0" w:rsidRPr="002C76C1" w:rsidRDefault="006920E0" w:rsidP="006920E0">
      <w:pPr>
        <w:pStyle w:val="lg-a-1"/>
        <w:tabs>
          <w:tab w:val="center" w:pos="709"/>
        </w:tabs>
        <w:spacing w:before="0"/>
        <w:ind w:left="450" w:hanging="450"/>
        <w:jc w:val="left"/>
        <w:rPr>
          <w:rFonts w:ascii="Arial" w:hAnsi="Arial" w:cs="Arial"/>
          <w:sz w:val="22"/>
          <w:szCs w:val="22"/>
        </w:rPr>
      </w:pPr>
      <w:r w:rsidRPr="002C76C1">
        <w:rPr>
          <w:rFonts w:ascii="Arial" w:hAnsi="Arial" w:cs="Arial"/>
          <w:sz w:val="22"/>
          <w:szCs w:val="22"/>
        </w:rPr>
        <w:t>c)</w:t>
      </w:r>
      <w:r w:rsidRPr="002C76C1">
        <w:rPr>
          <w:rFonts w:ascii="Arial" w:hAnsi="Arial" w:cs="Arial"/>
          <w:sz w:val="22"/>
          <w:szCs w:val="22"/>
        </w:rPr>
        <w:tab/>
        <w:t xml:space="preserve">Supply Chain Management Circular No.1 of 2008/2009 of the department requires that: </w:t>
      </w:r>
      <w:r w:rsidRPr="002C76C1">
        <w:rPr>
          <w:rFonts w:ascii="Arial" w:hAnsi="Arial" w:cs="Arial"/>
          <w:sz w:val="22"/>
          <w:szCs w:val="22"/>
          <w:lang w:val="en-ZA"/>
        </w:rPr>
        <w:t xml:space="preserve"> requires the following in paragraph 3.2:</w:t>
      </w:r>
    </w:p>
    <w:p w:rsidR="006920E0" w:rsidRPr="002C76C1" w:rsidRDefault="006920E0" w:rsidP="006920E0">
      <w:pPr>
        <w:pStyle w:val="NormalWeb"/>
        <w:tabs>
          <w:tab w:val="center" w:pos="709"/>
        </w:tabs>
        <w:spacing w:before="120" w:line="260" w:lineRule="exact"/>
        <w:ind w:left="540" w:hanging="540"/>
        <w:rPr>
          <w:rFonts w:ascii="Arial" w:hAnsi="Arial" w:cs="Arial"/>
          <w:i/>
          <w:sz w:val="22"/>
          <w:szCs w:val="22"/>
          <w:lang w:val="en-ZA"/>
        </w:rPr>
      </w:pPr>
      <w:r w:rsidRPr="002C76C1">
        <w:rPr>
          <w:rFonts w:ascii="Arial" w:hAnsi="Arial" w:cs="Arial"/>
          <w:i/>
          <w:sz w:val="22"/>
          <w:szCs w:val="22"/>
          <w:lang w:val="en-ZA"/>
        </w:rPr>
        <w:tab/>
        <w:t>“Written Price Quotation: Above the Transaction Value of R500 but not exceeding R10 000 (VAT included)</w:t>
      </w:r>
    </w:p>
    <w:p w:rsidR="006920E0" w:rsidRPr="002C76C1" w:rsidRDefault="006920E0" w:rsidP="006920E0">
      <w:pPr>
        <w:pStyle w:val="NormalWeb"/>
        <w:tabs>
          <w:tab w:val="center" w:pos="709"/>
        </w:tabs>
        <w:spacing w:before="120" w:line="260" w:lineRule="exact"/>
        <w:ind w:left="540" w:hanging="540"/>
        <w:rPr>
          <w:rFonts w:ascii="Arial" w:hAnsi="Arial" w:cs="Arial"/>
          <w:i/>
          <w:sz w:val="22"/>
          <w:szCs w:val="22"/>
          <w:lang w:val="en-ZA"/>
        </w:rPr>
      </w:pPr>
      <w:r w:rsidRPr="002C76C1">
        <w:rPr>
          <w:rFonts w:ascii="Arial" w:hAnsi="Arial" w:cs="Arial"/>
          <w:i/>
          <w:sz w:val="22"/>
          <w:szCs w:val="22"/>
          <w:lang w:val="en-ZA"/>
        </w:rPr>
        <w:tab/>
        <w:t>Head Office</w:t>
      </w:r>
    </w:p>
    <w:p w:rsidR="006920E0" w:rsidRPr="002C76C1" w:rsidRDefault="006920E0" w:rsidP="006920E0">
      <w:pPr>
        <w:pStyle w:val="NormalWeb"/>
        <w:tabs>
          <w:tab w:val="center" w:pos="709"/>
        </w:tabs>
        <w:spacing w:before="120" w:line="260" w:lineRule="exact"/>
        <w:ind w:left="1440" w:hanging="900"/>
        <w:rPr>
          <w:rFonts w:ascii="Arial" w:hAnsi="Arial" w:cs="Arial"/>
          <w:i/>
          <w:sz w:val="22"/>
          <w:szCs w:val="22"/>
          <w:lang w:val="en-ZA"/>
        </w:rPr>
      </w:pPr>
      <w:r w:rsidRPr="002C76C1">
        <w:rPr>
          <w:rFonts w:ascii="Arial" w:hAnsi="Arial" w:cs="Arial"/>
          <w:i/>
          <w:sz w:val="22"/>
          <w:szCs w:val="22"/>
          <w:lang w:val="en-ZA"/>
        </w:rPr>
        <w:t>3.2.1</w:t>
      </w:r>
      <w:r w:rsidRPr="002C76C1">
        <w:rPr>
          <w:rFonts w:ascii="Arial" w:hAnsi="Arial" w:cs="Arial"/>
          <w:i/>
          <w:sz w:val="22"/>
          <w:szCs w:val="22"/>
          <w:lang w:val="en-ZA"/>
        </w:rPr>
        <w:tab/>
        <w:t>Minimum of three (3) to the maximum of five (5) written quotations should be solicited from the Supplier Register.</w:t>
      </w:r>
    </w:p>
    <w:p w:rsidR="006920E0" w:rsidRPr="002C76C1" w:rsidRDefault="006920E0" w:rsidP="006920E0">
      <w:pPr>
        <w:pStyle w:val="NormalWeb"/>
        <w:tabs>
          <w:tab w:val="center" w:pos="709"/>
        </w:tabs>
        <w:spacing w:before="120" w:line="260" w:lineRule="exact"/>
        <w:ind w:left="540" w:hanging="540"/>
        <w:rPr>
          <w:rFonts w:ascii="Arial" w:hAnsi="Arial" w:cs="Arial"/>
          <w:i/>
          <w:sz w:val="22"/>
          <w:szCs w:val="22"/>
          <w:lang w:val="en-ZA"/>
        </w:rPr>
      </w:pPr>
      <w:r w:rsidRPr="002C76C1">
        <w:rPr>
          <w:rFonts w:ascii="Arial" w:hAnsi="Arial" w:cs="Arial"/>
          <w:i/>
          <w:sz w:val="22"/>
          <w:szCs w:val="22"/>
          <w:lang w:val="en-ZA"/>
        </w:rPr>
        <w:tab/>
        <w:t>3.2.1</w:t>
      </w:r>
      <w:r w:rsidRPr="002C76C1">
        <w:rPr>
          <w:rFonts w:ascii="Arial" w:hAnsi="Arial" w:cs="Arial"/>
          <w:i/>
          <w:sz w:val="22"/>
          <w:szCs w:val="22"/>
          <w:lang w:val="en-ZA"/>
        </w:rPr>
        <w:tab/>
        <w:t>Should follow the quotation processes as per the approved SCM Policy.</w:t>
      </w:r>
    </w:p>
    <w:p w:rsidR="006920E0" w:rsidRPr="002C76C1" w:rsidRDefault="006920E0" w:rsidP="006920E0">
      <w:pPr>
        <w:pStyle w:val="NormalWeb"/>
        <w:tabs>
          <w:tab w:val="center" w:pos="709"/>
        </w:tabs>
        <w:spacing w:before="120" w:line="260" w:lineRule="exact"/>
        <w:ind w:left="540"/>
        <w:rPr>
          <w:rFonts w:ascii="Arial" w:hAnsi="Arial" w:cs="Arial"/>
          <w:i/>
          <w:sz w:val="22"/>
          <w:szCs w:val="22"/>
          <w:lang w:val="en-ZA"/>
        </w:rPr>
      </w:pPr>
      <w:r w:rsidRPr="002C76C1">
        <w:rPr>
          <w:rFonts w:ascii="Arial" w:hAnsi="Arial" w:cs="Arial"/>
          <w:i/>
          <w:sz w:val="22"/>
          <w:szCs w:val="22"/>
          <w:lang w:val="en-ZA"/>
        </w:rPr>
        <w:t>3.2.3</w:t>
      </w:r>
      <w:r w:rsidRPr="002C76C1">
        <w:rPr>
          <w:rFonts w:ascii="Arial" w:hAnsi="Arial" w:cs="Arial"/>
          <w:i/>
          <w:sz w:val="22"/>
          <w:szCs w:val="22"/>
          <w:lang w:val="en-ZA"/>
        </w:rPr>
        <w:tab/>
        <w:t>Should be evaluated on price only.</w:t>
      </w:r>
    </w:p>
    <w:p w:rsidR="006920E0" w:rsidRPr="002C76C1" w:rsidRDefault="006920E0" w:rsidP="006920E0">
      <w:pPr>
        <w:pStyle w:val="NormalWeb"/>
        <w:tabs>
          <w:tab w:val="center" w:pos="709"/>
        </w:tabs>
        <w:spacing w:before="120" w:line="260" w:lineRule="exact"/>
        <w:ind w:left="540"/>
        <w:rPr>
          <w:rFonts w:ascii="Arial" w:hAnsi="Arial" w:cs="Arial"/>
          <w:i/>
          <w:sz w:val="22"/>
          <w:szCs w:val="22"/>
          <w:lang w:val="en-ZA"/>
        </w:rPr>
      </w:pPr>
      <w:r w:rsidRPr="002C76C1">
        <w:rPr>
          <w:rFonts w:ascii="Arial" w:hAnsi="Arial" w:cs="Arial"/>
          <w:i/>
          <w:sz w:val="22"/>
          <w:szCs w:val="22"/>
          <w:lang w:val="en-ZA"/>
        </w:rPr>
        <w:t>Regional offices</w:t>
      </w:r>
    </w:p>
    <w:p w:rsidR="006920E0" w:rsidRPr="002C76C1" w:rsidRDefault="006920E0" w:rsidP="006920E0">
      <w:pPr>
        <w:pStyle w:val="NormalWeb"/>
        <w:tabs>
          <w:tab w:val="center" w:pos="709"/>
        </w:tabs>
        <w:spacing w:before="120" w:line="260" w:lineRule="exact"/>
        <w:ind w:left="1440" w:hanging="900"/>
        <w:rPr>
          <w:rFonts w:ascii="Arial" w:hAnsi="Arial" w:cs="Arial"/>
          <w:i/>
          <w:sz w:val="22"/>
          <w:szCs w:val="22"/>
          <w:lang w:val="en-ZA"/>
        </w:rPr>
      </w:pPr>
      <w:r w:rsidRPr="002C76C1">
        <w:rPr>
          <w:rFonts w:ascii="Arial" w:hAnsi="Arial" w:cs="Arial"/>
          <w:i/>
          <w:sz w:val="22"/>
          <w:szCs w:val="22"/>
          <w:lang w:val="en-ZA"/>
        </w:rPr>
        <w:t>3.2.5</w:t>
      </w:r>
      <w:r w:rsidRPr="002C76C1">
        <w:rPr>
          <w:rFonts w:ascii="Arial" w:hAnsi="Arial" w:cs="Arial"/>
          <w:i/>
          <w:sz w:val="22"/>
          <w:szCs w:val="22"/>
          <w:lang w:val="en-ZA"/>
        </w:rPr>
        <w:tab/>
        <w:t>Minimum of three (3) to the maximum of five (5) written quotations should be solicited from the Supplier Database</w:t>
      </w:r>
    </w:p>
    <w:p w:rsidR="006920E0" w:rsidRPr="002C76C1" w:rsidRDefault="006920E0" w:rsidP="006920E0">
      <w:pPr>
        <w:pStyle w:val="NormalWeb"/>
        <w:tabs>
          <w:tab w:val="center" w:pos="709"/>
        </w:tabs>
        <w:spacing w:before="120" w:line="260" w:lineRule="exact"/>
        <w:ind w:left="1440" w:hanging="900"/>
        <w:rPr>
          <w:rFonts w:ascii="Arial" w:hAnsi="Arial" w:cs="Arial"/>
          <w:sz w:val="22"/>
          <w:szCs w:val="22"/>
          <w:lang w:val="en-ZA"/>
        </w:rPr>
      </w:pPr>
      <w:r w:rsidRPr="002C76C1">
        <w:rPr>
          <w:rFonts w:ascii="Arial" w:hAnsi="Arial" w:cs="Arial"/>
          <w:i/>
          <w:sz w:val="22"/>
          <w:szCs w:val="22"/>
          <w:lang w:val="en-ZA"/>
        </w:rPr>
        <w:t>3.2.6</w:t>
      </w:r>
      <w:r w:rsidRPr="002C76C1">
        <w:rPr>
          <w:rFonts w:ascii="Arial" w:hAnsi="Arial" w:cs="Arial"/>
          <w:i/>
          <w:sz w:val="22"/>
          <w:szCs w:val="22"/>
          <w:lang w:val="en-ZA"/>
        </w:rPr>
        <w:tab/>
        <w:t>Quotations should be evaluated on price only and no points will be awarded for preference.”</w:t>
      </w:r>
    </w:p>
    <w:p w:rsidR="006920E0" w:rsidRPr="002C76C1" w:rsidRDefault="006920E0" w:rsidP="006920E0">
      <w:pPr>
        <w:pStyle w:val="NormalWeb"/>
        <w:tabs>
          <w:tab w:val="center" w:pos="709"/>
        </w:tabs>
        <w:rPr>
          <w:rFonts w:ascii="Arial" w:hAnsi="Arial" w:cs="Arial"/>
          <w:i/>
          <w:iCs/>
          <w:color w:val="000000"/>
          <w:sz w:val="22"/>
          <w:szCs w:val="22"/>
        </w:rPr>
      </w:pPr>
    </w:p>
    <w:p w:rsidR="006920E0" w:rsidRPr="002C76C1" w:rsidRDefault="006920E0" w:rsidP="006920E0">
      <w:pPr>
        <w:pStyle w:val="lg-a-1"/>
        <w:tabs>
          <w:tab w:val="center" w:pos="709"/>
        </w:tabs>
        <w:rPr>
          <w:rFonts w:ascii="Arial" w:hAnsi="Arial" w:cs="Arial"/>
          <w:lang w:val="en-US"/>
        </w:rPr>
      </w:pPr>
      <w:r w:rsidRPr="002C76C1">
        <w:rPr>
          <w:rFonts w:ascii="Arial" w:hAnsi="Arial" w:cs="Arial"/>
          <w:sz w:val="22"/>
          <w:szCs w:val="22"/>
        </w:rPr>
        <w:t>The department procured the following goods:</w:t>
      </w:r>
      <w:r w:rsidRPr="002C76C1">
        <w:rPr>
          <w:rFonts w:ascii="Arial" w:hAnsi="Arial" w:cs="Arial"/>
        </w:rPr>
        <w:t xml:space="preserve"> </w:t>
      </w:r>
    </w:p>
    <w:p w:rsidR="006920E0" w:rsidRPr="002C76C1" w:rsidRDefault="006920E0" w:rsidP="006920E0">
      <w:pPr>
        <w:pStyle w:val="lg-a-1"/>
        <w:tabs>
          <w:tab w:val="center" w:pos="709"/>
        </w:tabs>
        <w:spacing w:before="0"/>
        <w:ind w:left="0" w:firstLine="0"/>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86"/>
        <w:gridCol w:w="1344"/>
        <w:gridCol w:w="1792"/>
        <w:gridCol w:w="2512"/>
      </w:tblGrid>
      <w:tr w:rsidR="006920E0" w:rsidRPr="008D3CEA" w:rsidTr="00296C19">
        <w:tc>
          <w:tcPr>
            <w:tcW w:w="3486" w:type="dxa"/>
            <w:shd w:val="clear" w:color="auto" w:fill="D9D9D9" w:themeFill="background1" w:themeFillShade="D9"/>
          </w:tcPr>
          <w:p w:rsidR="006920E0" w:rsidRPr="008D3CEA" w:rsidRDefault="006920E0" w:rsidP="00296C19">
            <w:pPr>
              <w:pStyle w:val="lg-a-1"/>
              <w:tabs>
                <w:tab w:val="center" w:pos="709"/>
              </w:tabs>
              <w:spacing w:before="0"/>
              <w:ind w:left="0" w:firstLine="0"/>
              <w:rPr>
                <w:rFonts w:ascii="Arial" w:hAnsi="Arial" w:cs="Arial"/>
                <w:b/>
              </w:rPr>
            </w:pPr>
            <w:r w:rsidRPr="008D3CEA">
              <w:rPr>
                <w:rFonts w:ascii="Arial" w:hAnsi="Arial" w:cs="Arial"/>
                <w:b/>
              </w:rPr>
              <w:t>SUPPLIER</w:t>
            </w:r>
          </w:p>
        </w:tc>
        <w:tc>
          <w:tcPr>
            <w:tcW w:w="1344" w:type="dxa"/>
            <w:shd w:val="clear" w:color="auto" w:fill="D9D9D9" w:themeFill="background1" w:themeFillShade="D9"/>
          </w:tcPr>
          <w:p w:rsidR="006920E0" w:rsidRPr="008D3CEA" w:rsidRDefault="006920E0" w:rsidP="00296C19">
            <w:pPr>
              <w:pStyle w:val="lg-a-1"/>
              <w:tabs>
                <w:tab w:val="center" w:pos="709"/>
              </w:tabs>
              <w:spacing w:before="0"/>
              <w:ind w:left="0" w:firstLine="0"/>
              <w:rPr>
                <w:rFonts w:ascii="Arial" w:hAnsi="Arial" w:cs="Arial"/>
                <w:b/>
              </w:rPr>
            </w:pPr>
            <w:r w:rsidRPr="008D3CEA">
              <w:rPr>
                <w:rFonts w:ascii="Arial" w:hAnsi="Arial" w:cs="Arial"/>
                <w:b/>
              </w:rPr>
              <w:t>FANO</w:t>
            </w:r>
          </w:p>
        </w:tc>
        <w:tc>
          <w:tcPr>
            <w:tcW w:w="1792" w:type="dxa"/>
            <w:shd w:val="clear" w:color="auto" w:fill="D9D9D9" w:themeFill="background1" w:themeFillShade="D9"/>
          </w:tcPr>
          <w:p w:rsidR="006920E0" w:rsidRPr="008D3CEA" w:rsidRDefault="006920E0" w:rsidP="00296C19">
            <w:pPr>
              <w:pStyle w:val="lg-a-1"/>
              <w:tabs>
                <w:tab w:val="center" w:pos="709"/>
              </w:tabs>
              <w:spacing w:before="0"/>
              <w:ind w:left="0" w:firstLine="0"/>
              <w:rPr>
                <w:rFonts w:ascii="Arial" w:hAnsi="Arial" w:cs="Arial"/>
                <w:b/>
              </w:rPr>
            </w:pPr>
            <w:r w:rsidRPr="008D3CEA">
              <w:rPr>
                <w:rFonts w:ascii="Arial" w:hAnsi="Arial" w:cs="Arial"/>
                <w:b/>
              </w:rPr>
              <w:t>DESCRIPTION</w:t>
            </w:r>
          </w:p>
        </w:tc>
        <w:tc>
          <w:tcPr>
            <w:tcW w:w="2512" w:type="dxa"/>
            <w:shd w:val="clear" w:color="auto" w:fill="D9D9D9" w:themeFill="background1" w:themeFillShade="D9"/>
          </w:tcPr>
          <w:p w:rsidR="006920E0" w:rsidRPr="008D3CEA" w:rsidRDefault="006920E0" w:rsidP="00296C19">
            <w:pPr>
              <w:pStyle w:val="lg-a-1"/>
              <w:tabs>
                <w:tab w:val="center" w:pos="709"/>
              </w:tabs>
              <w:spacing w:before="0"/>
              <w:ind w:left="0" w:firstLine="0"/>
              <w:rPr>
                <w:rFonts w:ascii="Arial" w:hAnsi="Arial" w:cs="Arial"/>
                <w:b/>
              </w:rPr>
            </w:pPr>
            <w:r w:rsidRPr="008D3CEA">
              <w:rPr>
                <w:rFonts w:ascii="Arial" w:hAnsi="Arial" w:cs="Arial"/>
                <w:b/>
              </w:rPr>
              <w:t>AMOUNT</w:t>
            </w:r>
          </w:p>
        </w:tc>
      </w:tr>
      <w:tr w:rsidR="006920E0" w:rsidRPr="008D3CEA" w:rsidTr="00296C19">
        <w:tc>
          <w:tcPr>
            <w:tcW w:w="3486" w:type="dxa"/>
          </w:tcPr>
          <w:p w:rsidR="006920E0" w:rsidRPr="008D3CEA" w:rsidRDefault="006920E0" w:rsidP="00296C19">
            <w:pPr>
              <w:pStyle w:val="lg-a-1"/>
              <w:tabs>
                <w:tab w:val="center" w:pos="709"/>
              </w:tabs>
              <w:spacing w:before="0"/>
              <w:ind w:left="0" w:firstLine="0"/>
              <w:jc w:val="left"/>
              <w:rPr>
                <w:rFonts w:ascii="Arial" w:hAnsi="Arial" w:cs="Arial"/>
              </w:rPr>
            </w:pPr>
            <w:r w:rsidRPr="008D3CEA">
              <w:rPr>
                <w:rFonts w:ascii="Arial" w:hAnsi="Arial" w:cs="Arial"/>
              </w:rPr>
              <w:t>MTKR Marketing and Communication</w:t>
            </w:r>
          </w:p>
        </w:tc>
        <w:tc>
          <w:tcPr>
            <w:tcW w:w="1344" w:type="dxa"/>
          </w:tcPr>
          <w:p w:rsidR="006920E0" w:rsidRPr="008D3CEA" w:rsidRDefault="006920E0" w:rsidP="00296C19">
            <w:pPr>
              <w:pStyle w:val="lg-a-1"/>
              <w:tabs>
                <w:tab w:val="center" w:pos="709"/>
              </w:tabs>
              <w:spacing w:before="0"/>
              <w:ind w:left="0" w:firstLine="0"/>
              <w:jc w:val="left"/>
              <w:rPr>
                <w:rFonts w:ascii="Arial" w:hAnsi="Arial" w:cs="Arial"/>
              </w:rPr>
            </w:pPr>
          </w:p>
          <w:p w:rsidR="006920E0" w:rsidRPr="008D3CEA" w:rsidRDefault="006920E0" w:rsidP="00296C19">
            <w:pPr>
              <w:pStyle w:val="lg-a-1"/>
              <w:tabs>
                <w:tab w:val="center" w:pos="709"/>
              </w:tabs>
              <w:spacing w:before="0"/>
              <w:ind w:left="0" w:firstLine="0"/>
              <w:jc w:val="left"/>
              <w:rPr>
                <w:rFonts w:ascii="Arial" w:hAnsi="Arial" w:cs="Arial"/>
              </w:rPr>
            </w:pPr>
            <w:r w:rsidRPr="008D3CEA">
              <w:rPr>
                <w:rFonts w:ascii="Arial" w:hAnsi="Arial" w:cs="Arial"/>
              </w:rPr>
              <w:t>182728</w:t>
            </w:r>
          </w:p>
        </w:tc>
        <w:tc>
          <w:tcPr>
            <w:tcW w:w="1792" w:type="dxa"/>
            <w:vAlign w:val="bottom"/>
          </w:tcPr>
          <w:p w:rsidR="006920E0" w:rsidRPr="008D3CEA" w:rsidRDefault="006920E0" w:rsidP="00296C19">
            <w:pPr>
              <w:pStyle w:val="lg-a-1"/>
              <w:tabs>
                <w:tab w:val="center" w:pos="709"/>
              </w:tabs>
              <w:spacing w:before="0"/>
              <w:ind w:left="0" w:firstLine="0"/>
              <w:jc w:val="left"/>
              <w:rPr>
                <w:rFonts w:ascii="Arial" w:hAnsi="Arial" w:cs="Arial"/>
              </w:rPr>
            </w:pPr>
            <w:r w:rsidRPr="008D3CEA">
              <w:rPr>
                <w:rFonts w:ascii="Arial" w:hAnsi="Arial" w:cs="Arial"/>
              </w:rPr>
              <w:t xml:space="preserve">PA system </w:t>
            </w:r>
          </w:p>
        </w:tc>
        <w:tc>
          <w:tcPr>
            <w:tcW w:w="2512" w:type="dxa"/>
            <w:vAlign w:val="bottom"/>
          </w:tcPr>
          <w:p w:rsidR="006920E0" w:rsidRPr="008D3CEA" w:rsidRDefault="006920E0" w:rsidP="00296C19">
            <w:pPr>
              <w:pStyle w:val="lg-a-1"/>
              <w:tabs>
                <w:tab w:val="center" w:pos="709"/>
              </w:tabs>
              <w:spacing w:before="0"/>
              <w:ind w:left="0" w:firstLine="0"/>
              <w:jc w:val="right"/>
              <w:rPr>
                <w:rFonts w:ascii="Arial" w:hAnsi="Arial" w:cs="Arial"/>
              </w:rPr>
            </w:pPr>
            <w:r w:rsidRPr="008D3CEA">
              <w:rPr>
                <w:rFonts w:ascii="Arial" w:hAnsi="Arial" w:cs="Arial"/>
              </w:rPr>
              <w:t>5 700,00</w:t>
            </w:r>
          </w:p>
        </w:tc>
      </w:tr>
      <w:tr w:rsidR="006920E0" w:rsidRPr="008D3CEA" w:rsidTr="00296C19">
        <w:tc>
          <w:tcPr>
            <w:tcW w:w="3486" w:type="dxa"/>
          </w:tcPr>
          <w:p w:rsidR="006920E0" w:rsidRPr="008D3CEA" w:rsidRDefault="006920E0" w:rsidP="00296C19">
            <w:pPr>
              <w:pStyle w:val="lg-a-1"/>
              <w:tabs>
                <w:tab w:val="center" w:pos="709"/>
                <w:tab w:val="left" w:pos="2190"/>
              </w:tabs>
              <w:spacing w:before="0"/>
              <w:ind w:left="0" w:firstLine="0"/>
              <w:jc w:val="left"/>
              <w:rPr>
                <w:rFonts w:ascii="Arial" w:hAnsi="Arial" w:cs="Arial"/>
                <w:b/>
              </w:rPr>
            </w:pPr>
            <w:r w:rsidRPr="008D3CEA">
              <w:rPr>
                <w:rFonts w:ascii="Arial" w:hAnsi="Arial" w:cs="Arial"/>
                <w:b/>
              </w:rPr>
              <w:t>TOTAL</w:t>
            </w:r>
            <w:r w:rsidRPr="008D3CEA">
              <w:rPr>
                <w:rFonts w:ascii="Arial" w:hAnsi="Arial" w:cs="Arial"/>
                <w:b/>
              </w:rPr>
              <w:tab/>
            </w:r>
          </w:p>
        </w:tc>
        <w:tc>
          <w:tcPr>
            <w:tcW w:w="1344" w:type="dxa"/>
          </w:tcPr>
          <w:p w:rsidR="006920E0" w:rsidRPr="008D3CEA" w:rsidRDefault="006920E0" w:rsidP="00296C19">
            <w:pPr>
              <w:pStyle w:val="lg-a-1"/>
              <w:tabs>
                <w:tab w:val="center" w:pos="709"/>
              </w:tabs>
              <w:spacing w:before="0"/>
              <w:ind w:left="0" w:firstLine="0"/>
              <w:jc w:val="left"/>
              <w:rPr>
                <w:rFonts w:ascii="Arial" w:hAnsi="Arial" w:cs="Arial"/>
                <w:b/>
              </w:rPr>
            </w:pPr>
          </w:p>
        </w:tc>
        <w:tc>
          <w:tcPr>
            <w:tcW w:w="1792" w:type="dxa"/>
            <w:vAlign w:val="bottom"/>
          </w:tcPr>
          <w:p w:rsidR="006920E0" w:rsidRPr="008D3CEA" w:rsidRDefault="006920E0" w:rsidP="00296C19">
            <w:pPr>
              <w:pStyle w:val="lg-a-1"/>
              <w:tabs>
                <w:tab w:val="center" w:pos="709"/>
              </w:tabs>
              <w:spacing w:before="0"/>
              <w:ind w:left="0" w:firstLine="0"/>
              <w:jc w:val="left"/>
              <w:rPr>
                <w:rFonts w:ascii="Arial" w:hAnsi="Arial" w:cs="Arial"/>
                <w:b/>
              </w:rPr>
            </w:pPr>
          </w:p>
        </w:tc>
        <w:tc>
          <w:tcPr>
            <w:tcW w:w="2512" w:type="dxa"/>
            <w:vAlign w:val="bottom"/>
          </w:tcPr>
          <w:p w:rsidR="006920E0" w:rsidRPr="008D3CEA" w:rsidRDefault="006920E0" w:rsidP="00296C19">
            <w:pPr>
              <w:pStyle w:val="lg-a-1"/>
              <w:tabs>
                <w:tab w:val="center" w:pos="709"/>
              </w:tabs>
              <w:spacing w:before="0"/>
              <w:ind w:left="0" w:firstLine="0"/>
              <w:jc w:val="right"/>
              <w:rPr>
                <w:rFonts w:ascii="Arial" w:hAnsi="Arial" w:cs="Arial"/>
                <w:b/>
              </w:rPr>
            </w:pPr>
            <w:r w:rsidRPr="008D3CEA">
              <w:rPr>
                <w:rFonts w:ascii="Arial" w:hAnsi="Arial" w:cs="Arial"/>
                <w:b/>
              </w:rPr>
              <w:t>5 700,00</w:t>
            </w:r>
          </w:p>
        </w:tc>
      </w:tr>
    </w:tbl>
    <w:p w:rsidR="006920E0" w:rsidRPr="002C76C1" w:rsidRDefault="006920E0" w:rsidP="006920E0">
      <w:pPr>
        <w:pStyle w:val="lg-a-1"/>
        <w:tabs>
          <w:tab w:val="center" w:pos="709"/>
        </w:tabs>
        <w:spacing w:before="0"/>
        <w:ind w:left="426" w:firstLine="0"/>
        <w:jc w:val="left"/>
        <w:rPr>
          <w:rFonts w:ascii="Arial" w:hAnsi="Arial" w:cs="Arial"/>
          <w:sz w:val="22"/>
          <w:szCs w:val="22"/>
        </w:rPr>
      </w:pPr>
    </w:p>
    <w:p w:rsidR="006920E0" w:rsidRPr="002C76C1" w:rsidRDefault="006920E0" w:rsidP="006920E0">
      <w:pPr>
        <w:pStyle w:val="lg-a-1"/>
        <w:tabs>
          <w:tab w:val="center" w:pos="709"/>
        </w:tabs>
        <w:spacing w:before="0"/>
        <w:ind w:left="0" w:firstLine="0"/>
        <w:jc w:val="left"/>
        <w:rPr>
          <w:rFonts w:ascii="Arial" w:hAnsi="Arial" w:cs="Arial"/>
          <w:sz w:val="22"/>
          <w:szCs w:val="22"/>
        </w:rPr>
      </w:pPr>
      <w:r w:rsidRPr="002C76C1">
        <w:rPr>
          <w:rFonts w:ascii="Arial" w:hAnsi="Arial" w:cs="Arial"/>
          <w:sz w:val="22"/>
          <w:szCs w:val="22"/>
        </w:rPr>
        <w:t>Per the internal memo (request for approval to award quotation to a single vendor MTKR Marketing and Communications and where quotations were sourced manually), the following suppliers were invited to submit quotations via email:</w:t>
      </w:r>
    </w:p>
    <w:p w:rsidR="006920E0" w:rsidRPr="002C76C1" w:rsidRDefault="006920E0" w:rsidP="006920E0">
      <w:pPr>
        <w:pStyle w:val="lg-a-1"/>
        <w:tabs>
          <w:tab w:val="center" w:pos="709"/>
        </w:tabs>
        <w:spacing w:before="0"/>
        <w:jc w:val="left"/>
        <w:rPr>
          <w:rFonts w:ascii="Arial" w:hAnsi="Arial" w:cs="Arial"/>
          <w:sz w:val="22"/>
          <w:szCs w:val="22"/>
        </w:rPr>
      </w:pPr>
    </w:p>
    <w:p w:rsidR="006920E0" w:rsidRPr="002C76C1" w:rsidRDefault="006920E0" w:rsidP="006F5D2E">
      <w:pPr>
        <w:pStyle w:val="lg-a-1"/>
        <w:numPr>
          <w:ilvl w:val="0"/>
          <w:numId w:val="87"/>
        </w:numPr>
        <w:tabs>
          <w:tab w:val="center" w:pos="709"/>
        </w:tabs>
        <w:spacing w:before="0"/>
        <w:ind w:hanging="1146"/>
        <w:jc w:val="left"/>
        <w:rPr>
          <w:rFonts w:ascii="Arial" w:hAnsi="Arial" w:cs="Arial"/>
          <w:sz w:val="22"/>
          <w:szCs w:val="22"/>
        </w:rPr>
      </w:pPr>
      <w:r w:rsidRPr="002C76C1">
        <w:rPr>
          <w:rFonts w:ascii="Arial" w:hAnsi="Arial" w:cs="Arial"/>
          <w:sz w:val="22"/>
          <w:szCs w:val="22"/>
        </w:rPr>
        <w:t>Bee Fire Systems</w:t>
      </w:r>
    </w:p>
    <w:p w:rsidR="006920E0" w:rsidRPr="002C76C1" w:rsidRDefault="006920E0" w:rsidP="006F5D2E">
      <w:pPr>
        <w:pStyle w:val="lg-a-1"/>
        <w:numPr>
          <w:ilvl w:val="0"/>
          <w:numId w:val="87"/>
        </w:numPr>
        <w:tabs>
          <w:tab w:val="center" w:pos="709"/>
        </w:tabs>
        <w:spacing w:before="0"/>
        <w:ind w:hanging="1146"/>
        <w:jc w:val="left"/>
        <w:rPr>
          <w:rFonts w:ascii="Arial" w:hAnsi="Arial" w:cs="Arial"/>
          <w:sz w:val="22"/>
          <w:szCs w:val="22"/>
        </w:rPr>
      </w:pPr>
      <w:r w:rsidRPr="002C76C1">
        <w:rPr>
          <w:rFonts w:ascii="Arial" w:hAnsi="Arial" w:cs="Arial"/>
          <w:sz w:val="22"/>
          <w:szCs w:val="22"/>
        </w:rPr>
        <w:lastRenderedPageBreak/>
        <w:t>Morwaswi Communications</w:t>
      </w:r>
    </w:p>
    <w:p w:rsidR="006920E0" w:rsidRPr="002C76C1" w:rsidRDefault="006920E0" w:rsidP="006F5D2E">
      <w:pPr>
        <w:pStyle w:val="lg-a-1"/>
        <w:numPr>
          <w:ilvl w:val="0"/>
          <w:numId w:val="87"/>
        </w:numPr>
        <w:tabs>
          <w:tab w:val="center" w:pos="709"/>
        </w:tabs>
        <w:spacing w:before="0"/>
        <w:ind w:hanging="1146"/>
        <w:jc w:val="left"/>
        <w:rPr>
          <w:rFonts w:ascii="Arial" w:hAnsi="Arial" w:cs="Arial"/>
          <w:sz w:val="22"/>
          <w:szCs w:val="22"/>
        </w:rPr>
      </w:pPr>
      <w:r w:rsidRPr="002C76C1">
        <w:rPr>
          <w:rFonts w:ascii="Arial" w:hAnsi="Arial" w:cs="Arial"/>
          <w:sz w:val="22"/>
          <w:szCs w:val="22"/>
        </w:rPr>
        <w:t>Shellard Madia Audio Visual Project</w:t>
      </w:r>
    </w:p>
    <w:p w:rsidR="006920E0" w:rsidRPr="002C76C1" w:rsidRDefault="006920E0" w:rsidP="006F5D2E">
      <w:pPr>
        <w:pStyle w:val="lg-a-1"/>
        <w:numPr>
          <w:ilvl w:val="0"/>
          <w:numId w:val="87"/>
        </w:numPr>
        <w:tabs>
          <w:tab w:val="center" w:pos="709"/>
        </w:tabs>
        <w:spacing w:before="0"/>
        <w:ind w:hanging="1146"/>
        <w:jc w:val="left"/>
        <w:rPr>
          <w:rFonts w:ascii="Arial" w:hAnsi="Arial" w:cs="Arial"/>
          <w:sz w:val="22"/>
          <w:szCs w:val="22"/>
        </w:rPr>
      </w:pPr>
      <w:r w:rsidRPr="002C76C1">
        <w:rPr>
          <w:rFonts w:ascii="Arial" w:hAnsi="Arial" w:cs="Arial"/>
          <w:sz w:val="22"/>
          <w:szCs w:val="22"/>
        </w:rPr>
        <w:t>Nyungubyisa Communciations</w:t>
      </w:r>
    </w:p>
    <w:p w:rsidR="006920E0" w:rsidRPr="002C76C1" w:rsidRDefault="006920E0" w:rsidP="006F5D2E">
      <w:pPr>
        <w:pStyle w:val="lg-a-1"/>
        <w:numPr>
          <w:ilvl w:val="0"/>
          <w:numId w:val="87"/>
        </w:numPr>
        <w:tabs>
          <w:tab w:val="center" w:pos="709"/>
        </w:tabs>
        <w:spacing w:before="0"/>
        <w:ind w:hanging="1146"/>
        <w:jc w:val="left"/>
        <w:rPr>
          <w:rFonts w:ascii="Arial" w:hAnsi="Arial" w:cs="Arial"/>
          <w:sz w:val="22"/>
          <w:szCs w:val="22"/>
        </w:rPr>
      </w:pPr>
      <w:r w:rsidRPr="002C76C1">
        <w:rPr>
          <w:rFonts w:ascii="Arial" w:hAnsi="Arial" w:cs="Arial"/>
          <w:sz w:val="22"/>
          <w:szCs w:val="22"/>
        </w:rPr>
        <w:t>Tlhoge Trading and Projects</w:t>
      </w:r>
    </w:p>
    <w:p w:rsidR="006920E0" w:rsidRPr="002C76C1" w:rsidRDefault="006920E0" w:rsidP="006920E0">
      <w:pPr>
        <w:pStyle w:val="lg-a-1"/>
        <w:tabs>
          <w:tab w:val="center" w:pos="709"/>
        </w:tabs>
        <w:spacing w:before="0"/>
        <w:ind w:left="1146" w:firstLine="0"/>
        <w:jc w:val="left"/>
        <w:rPr>
          <w:rFonts w:ascii="Arial" w:hAnsi="Arial" w:cs="Arial"/>
          <w:sz w:val="22"/>
          <w:szCs w:val="22"/>
        </w:rPr>
      </w:pPr>
    </w:p>
    <w:p w:rsidR="006920E0" w:rsidRPr="002C76C1" w:rsidRDefault="006920E0" w:rsidP="006920E0">
      <w:pPr>
        <w:pStyle w:val="lg-a-1"/>
        <w:tabs>
          <w:tab w:val="center" w:pos="709"/>
        </w:tabs>
        <w:spacing w:before="0"/>
        <w:ind w:left="0" w:firstLine="0"/>
        <w:jc w:val="left"/>
        <w:rPr>
          <w:rFonts w:ascii="Arial" w:hAnsi="Arial" w:cs="Arial"/>
          <w:sz w:val="22"/>
          <w:szCs w:val="22"/>
        </w:rPr>
      </w:pPr>
      <w:r w:rsidRPr="002C76C1">
        <w:rPr>
          <w:rFonts w:ascii="Arial" w:hAnsi="Arial" w:cs="Arial"/>
          <w:sz w:val="22"/>
          <w:szCs w:val="22"/>
        </w:rPr>
        <w:t xml:space="preserve">However, none of the suppliers listed above were responsive on the closing date. The department then proceeded to call suppliers on the supplier register, of whom only one supplier was responsive and was able to provide the department with goods (MTKR Marketing and Communications). </w:t>
      </w:r>
    </w:p>
    <w:p w:rsidR="006920E0" w:rsidRPr="002C76C1" w:rsidRDefault="006920E0" w:rsidP="006920E0">
      <w:pPr>
        <w:pStyle w:val="lg-a-1"/>
        <w:tabs>
          <w:tab w:val="center" w:pos="709"/>
        </w:tabs>
        <w:spacing w:before="0"/>
        <w:ind w:left="426" w:firstLine="0"/>
        <w:jc w:val="left"/>
        <w:rPr>
          <w:rFonts w:ascii="Arial" w:hAnsi="Arial" w:cs="Arial"/>
          <w:sz w:val="22"/>
          <w:szCs w:val="22"/>
        </w:rPr>
      </w:pPr>
    </w:p>
    <w:p w:rsidR="006920E0" w:rsidRPr="002C76C1" w:rsidRDefault="006920E0" w:rsidP="006920E0">
      <w:pPr>
        <w:pStyle w:val="lg-a-1"/>
        <w:tabs>
          <w:tab w:val="left" w:pos="0"/>
          <w:tab w:val="center" w:pos="709"/>
        </w:tabs>
        <w:spacing w:before="0"/>
        <w:ind w:left="0" w:firstLine="0"/>
        <w:jc w:val="left"/>
        <w:rPr>
          <w:rFonts w:ascii="Arial" w:hAnsi="Arial" w:cs="Arial"/>
          <w:sz w:val="22"/>
          <w:szCs w:val="22"/>
        </w:rPr>
      </w:pPr>
      <w:r w:rsidRPr="002C76C1">
        <w:rPr>
          <w:rFonts w:ascii="Arial" w:hAnsi="Arial" w:cs="Arial"/>
          <w:sz w:val="22"/>
          <w:szCs w:val="22"/>
        </w:rPr>
        <w:t>The following issues were noted:</w:t>
      </w:r>
    </w:p>
    <w:p w:rsidR="006920E0" w:rsidRPr="002C76C1" w:rsidRDefault="006920E0" w:rsidP="006920E0">
      <w:pPr>
        <w:pStyle w:val="lg-a-1"/>
        <w:tabs>
          <w:tab w:val="left" w:pos="0"/>
          <w:tab w:val="center" w:pos="709"/>
        </w:tabs>
        <w:spacing w:before="0"/>
        <w:ind w:left="0" w:firstLine="0"/>
        <w:jc w:val="left"/>
        <w:rPr>
          <w:rFonts w:ascii="Arial" w:hAnsi="Arial" w:cs="Arial"/>
          <w:sz w:val="22"/>
          <w:szCs w:val="22"/>
        </w:rPr>
      </w:pPr>
    </w:p>
    <w:p w:rsidR="006920E0" w:rsidRPr="002C76C1" w:rsidRDefault="006920E0" w:rsidP="006920E0">
      <w:pPr>
        <w:pStyle w:val="lg-a-1"/>
        <w:tabs>
          <w:tab w:val="left" w:pos="0"/>
          <w:tab w:val="center" w:pos="709"/>
        </w:tabs>
        <w:spacing w:before="0"/>
        <w:ind w:left="0" w:firstLine="0"/>
        <w:jc w:val="left"/>
        <w:rPr>
          <w:rFonts w:ascii="Arial" w:hAnsi="Arial" w:cs="Arial"/>
          <w:sz w:val="22"/>
          <w:szCs w:val="22"/>
        </w:rPr>
      </w:pPr>
      <w:r w:rsidRPr="002C76C1">
        <w:rPr>
          <w:rFonts w:ascii="Arial" w:hAnsi="Arial" w:cs="Arial"/>
          <w:sz w:val="22"/>
          <w:szCs w:val="22"/>
        </w:rPr>
        <w:t>Although the department did send a request for quotations to the five suppliers listed above there is no evidence that the department attempted to contact the suppliers after sending the email to confirm that the request was in fact received.</w:t>
      </w:r>
    </w:p>
    <w:p w:rsidR="006920E0" w:rsidRPr="002C76C1" w:rsidRDefault="006920E0" w:rsidP="006920E0">
      <w:pPr>
        <w:pStyle w:val="lg-a-1"/>
        <w:tabs>
          <w:tab w:val="left" w:pos="0"/>
          <w:tab w:val="center" w:pos="709"/>
        </w:tabs>
        <w:spacing w:before="0"/>
        <w:ind w:left="720" w:firstLine="0"/>
        <w:jc w:val="left"/>
        <w:rPr>
          <w:rFonts w:ascii="Arial" w:hAnsi="Arial" w:cs="Arial"/>
          <w:sz w:val="22"/>
          <w:szCs w:val="22"/>
        </w:rPr>
      </w:pPr>
    </w:p>
    <w:p w:rsidR="006920E0" w:rsidRPr="002C76C1" w:rsidRDefault="006920E0" w:rsidP="006920E0">
      <w:pPr>
        <w:pStyle w:val="lg-a-1"/>
        <w:tabs>
          <w:tab w:val="left" w:pos="0"/>
          <w:tab w:val="center" w:pos="709"/>
        </w:tabs>
        <w:spacing w:before="0"/>
        <w:ind w:left="0" w:firstLine="0"/>
        <w:jc w:val="left"/>
        <w:rPr>
          <w:rFonts w:ascii="Arial" w:hAnsi="Arial" w:cs="Arial"/>
          <w:sz w:val="22"/>
          <w:szCs w:val="22"/>
        </w:rPr>
      </w:pPr>
      <w:r w:rsidRPr="002C76C1">
        <w:rPr>
          <w:rFonts w:ascii="Arial" w:hAnsi="Arial" w:cs="Arial"/>
          <w:sz w:val="22"/>
          <w:szCs w:val="22"/>
        </w:rPr>
        <w:t xml:space="preserve">Furthermore despite the fact that the supplier database includes the supplier’s telephone and fax numbers the department noted that the email sent to Tlhoge Trading and Projects was not deliverable resulting in the supplier being non-responsive. </w:t>
      </w:r>
    </w:p>
    <w:p w:rsidR="006920E0" w:rsidRPr="002C76C1" w:rsidRDefault="006920E0" w:rsidP="006920E0">
      <w:pPr>
        <w:pStyle w:val="lg-a-1"/>
        <w:tabs>
          <w:tab w:val="left" w:pos="0"/>
          <w:tab w:val="center" w:pos="709"/>
        </w:tabs>
        <w:spacing w:before="0"/>
        <w:ind w:left="0" w:firstLine="0"/>
        <w:jc w:val="left"/>
        <w:rPr>
          <w:rFonts w:ascii="Arial" w:hAnsi="Arial" w:cs="Arial"/>
          <w:sz w:val="22"/>
          <w:szCs w:val="22"/>
        </w:rPr>
      </w:pPr>
    </w:p>
    <w:p w:rsidR="006920E0" w:rsidRPr="002C76C1" w:rsidRDefault="006920E0" w:rsidP="006920E0">
      <w:pPr>
        <w:pStyle w:val="lg-a-1"/>
        <w:tabs>
          <w:tab w:val="left" w:pos="0"/>
          <w:tab w:val="center" w:pos="709"/>
        </w:tabs>
        <w:spacing w:before="0"/>
        <w:ind w:left="0" w:firstLine="0"/>
        <w:jc w:val="left"/>
        <w:rPr>
          <w:rFonts w:ascii="Arial" w:hAnsi="Arial" w:cs="Arial"/>
          <w:sz w:val="22"/>
          <w:szCs w:val="22"/>
        </w:rPr>
      </w:pPr>
      <w:r w:rsidRPr="002C76C1">
        <w:rPr>
          <w:rFonts w:ascii="Arial" w:hAnsi="Arial" w:cs="Arial"/>
          <w:sz w:val="22"/>
          <w:szCs w:val="22"/>
        </w:rPr>
        <w:t xml:space="preserve">It is therefore unclear why the department attempted to call other suppliers listed on the supplier register and not the initial suppliers to whom the request for quotations were sent. </w:t>
      </w:r>
    </w:p>
    <w:p w:rsidR="006920E0" w:rsidRPr="002C76C1" w:rsidRDefault="006920E0" w:rsidP="006920E0">
      <w:pPr>
        <w:pStyle w:val="lg-a-1"/>
        <w:tabs>
          <w:tab w:val="left" w:pos="0"/>
          <w:tab w:val="center" w:pos="709"/>
        </w:tabs>
        <w:spacing w:before="0"/>
        <w:ind w:left="0" w:firstLine="0"/>
        <w:jc w:val="left"/>
        <w:rPr>
          <w:rFonts w:ascii="Arial" w:hAnsi="Arial" w:cs="Arial"/>
          <w:sz w:val="22"/>
          <w:szCs w:val="22"/>
        </w:rPr>
      </w:pPr>
    </w:p>
    <w:p w:rsidR="006920E0" w:rsidRPr="002C76C1" w:rsidRDefault="006920E0" w:rsidP="006920E0">
      <w:pPr>
        <w:pStyle w:val="lg-a-1"/>
        <w:tabs>
          <w:tab w:val="left" w:pos="0"/>
          <w:tab w:val="center" w:pos="709"/>
        </w:tabs>
        <w:spacing w:before="0"/>
        <w:ind w:left="0" w:firstLine="0"/>
        <w:jc w:val="left"/>
        <w:rPr>
          <w:rFonts w:ascii="Arial" w:hAnsi="Arial" w:cs="Arial"/>
          <w:sz w:val="22"/>
          <w:szCs w:val="22"/>
        </w:rPr>
      </w:pPr>
      <w:r w:rsidRPr="002C76C1">
        <w:rPr>
          <w:rFonts w:ascii="Arial" w:hAnsi="Arial" w:cs="Arial"/>
          <w:sz w:val="22"/>
          <w:szCs w:val="22"/>
        </w:rPr>
        <w:t xml:space="preserve">It was noted from the internal memo approving the deviation that the urgent request was received on 13 December 2011 and that the office of the acting DG needed this service by 14 December 2011. </w:t>
      </w:r>
    </w:p>
    <w:p w:rsidR="006920E0" w:rsidRPr="002C76C1" w:rsidRDefault="006920E0" w:rsidP="006920E0">
      <w:pPr>
        <w:pStyle w:val="lg-a-1"/>
        <w:tabs>
          <w:tab w:val="left" w:pos="0"/>
          <w:tab w:val="center" w:pos="709"/>
        </w:tabs>
        <w:spacing w:before="0"/>
        <w:ind w:left="0" w:firstLine="0"/>
        <w:jc w:val="left"/>
        <w:rPr>
          <w:rFonts w:ascii="Arial" w:hAnsi="Arial" w:cs="Arial"/>
          <w:sz w:val="22"/>
          <w:szCs w:val="22"/>
        </w:rPr>
      </w:pPr>
    </w:p>
    <w:p w:rsidR="006920E0" w:rsidRPr="002C76C1" w:rsidRDefault="006920E0" w:rsidP="006920E0">
      <w:pPr>
        <w:pStyle w:val="lg-a-1"/>
        <w:tabs>
          <w:tab w:val="left" w:pos="0"/>
          <w:tab w:val="center" w:pos="709"/>
        </w:tabs>
        <w:spacing w:before="0"/>
        <w:ind w:left="0" w:firstLine="0"/>
        <w:jc w:val="left"/>
        <w:rPr>
          <w:rFonts w:ascii="Arial" w:hAnsi="Arial" w:cs="Arial"/>
          <w:sz w:val="22"/>
          <w:szCs w:val="22"/>
        </w:rPr>
      </w:pPr>
      <w:r w:rsidRPr="002C76C1">
        <w:rPr>
          <w:rFonts w:ascii="Arial" w:hAnsi="Arial" w:cs="Arial"/>
          <w:sz w:val="22"/>
          <w:szCs w:val="22"/>
        </w:rPr>
        <w:t xml:space="preserve"> Based on the above the reasons for the deviation from obtaining three quotations do not appear to be reasonable. </w:t>
      </w:r>
    </w:p>
    <w:p w:rsidR="006920E0" w:rsidRPr="002C76C1" w:rsidRDefault="006920E0" w:rsidP="006920E0">
      <w:pPr>
        <w:pStyle w:val="lg-a-1"/>
        <w:tabs>
          <w:tab w:val="left" w:pos="0"/>
          <w:tab w:val="center" w:pos="709"/>
        </w:tabs>
        <w:spacing w:before="0"/>
        <w:ind w:left="720" w:firstLine="0"/>
        <w:jc w:val="left"/>
        <w:rPr>
          <w:rFonts w:ascii="Arial" w:hAnsi="Arial" w:cs="Arial"/>
          <w:sz w:val="22"/>
          <w:szCs w:val="22"/>
        </w:rPr>
      </w:pPr>
    </w:p>
    <w:p w:rsidR="006920E0" w:rsidRPr="009C5176" w:rsidRDefault="006920E0" w:rsidP="006920E0">
      <w:pPr>
        <w:tabs>
          <w:tab w:val="center" w:pos="709"/>
        </w:tabs>
        <w:autoSpaceDE w:val="0"/>
        <w:autoSpaceDN w:val="0"/>
        <w:adjustRightInd w:val="0"/>
        <w:rPr>
          <w:bCs/>
          <w:sz w:val="22"/>
          <w:szCs w:val="22"/>
        </w:rPr>
      </w:pPr>
      <w:r>
        <w:rPr>
          <w:bCs/>
          <w:sz w:val="22"/>
          <w:szCs w:val="22"/>
        </w:rPr>
        <w:t>The finding occurred as a result of the fact that:</w:t>
      </w:r>
    </w:p>
    <w:p w:rsidR="006920E0" w:rsidRPr="009C5176" w:rsidRDefault="006920E0" w:rsidP="006920E0">
      <w:pPr>
        <w:pStyle w:val="NormalWeb"/>
        <w:tabs>
          <w:tab w:val="center" w:pos="709"/>
        </w:tabs>
        <w:ind w:left="720"/>
        <w:rPr>
          <w:rFonts w:ascii="Arial" w:hAnsi="Arial" w:cs="Arial"/>
          <w:sz w:val="22"/>
          <w:szCs w:val="22"/>
          <w:lang w:val="en-ZA"/>
        </w:rPr>
      </w:pPr>
    </w:p>
    <w:p w:rsidR="006920E0" w:rsidRPr="009C5176" w:rsidRDefault="006920E0" w:rsidP="006920E0">
      <w:pPr>
        <w:pStyle w:val="NormalWeb"/>
        <w:tabs>
          <w:tab w:val="center" w:pos="709"/>
        </w:tabs>
        <w:rPr>
          <w:rFonts w:ascii="Arial" w:hAnsi="Arial" w:cs="Arial"/>
          <w:color w:val="000000"/>
          <w:sz w:val="22"/>
          <w:szCs w:val="22"/>
        </w:rPr>
      </w:pPr>
      <w:r w:rsidRPr="009C5176">
        <w:rPr>
          <w:rFonts w:ascii="Arial" w:hAnsi="Arial" w:cs="Arial"/>
          <w:color w:val="000000"/>
          <w:sz w:val="22"/>
          <w:szCs w:val="22"/>
        </w:rPr>
        <w:t>Per the internal memo it was noted that on the closing time none of the suppliers to whom quotations were sent responded.  The following was also stated:</w:t>
      </w:r>
    </w:p>
    <w:p w:rsidR="006920E0" w:rsidRPr="009C5176" w:rsidRDefault="006920E0" w:rsidP="006920E0">
      <w:pPr>
        <w:pStyle w:val="NormalWeb"/>
        <w:tabs>
          <w:tab w:val="center" w:pos="709"/>
        </w:tabs>
        <w:rPr>
          <w:rFonts w:ascii="Arial" w:hAnsi="Arial" w:cs="Arial"/>
          <w:i/>
          <w:sz w:val="22"/>
          <w:szCs w:val="22"/>
          <w:lang w:val="en-ZA"/>
        </w:rPr>
      </w:pPr>
      <w:r w:rsidRPr="009C5176">
        <w:rPr>
          <w:rFonts w:ascii="Arial" w:hAnsi="Arial" w:cs="Arial"/>
          <w:i/>
          <w:sz w:val="22"/>
          <w:szCs w:val="22"/>
          <w:lang w:val="en-ZA"/>
        </w:rPr>
        <w:t xml:space="preserve">                                                                                                                                                                                                                                                                                                                                                                                                                                                                                               “Based on the urgency of the service required, quotation unit has to phone suppliers on the supplier database. The only supplier who was responsive was MTKR Communications, therefore a written quotation was received.”</w:t>
      </w:r>
    </w:p>
    <w:p w:rsidR="006920E0" w:rsidRPr="009C5176" w:rsidRDefault="006920E0" w:rsidP="006920E0">
      <w:pPr>
        <w:pStyle w:val="lg-a-1"/>
        <w:tabs>
          <w:tab w:val="center" w:pos="709"/>
        </w:tabs>
        <w:spacing w:before="0"/>
        <w:ind w:left="0" w:firstLine="0"/>
        <w:rPr>
          <w:rFonts w:ascii="Arial" w:hAnsi="Arial" w:cs="Arial"/>
          <w:sz w:val="22"/>
          <w:szCs w:val="22"/>
        </w:rPr>
      </w:pPr>
    </w:p>
    <w:p w:rsidR="006920E0" w:rsidRPr="00C93A20" w:rsidRDefault="006920E0" w:rsidP="006920E0">
      <w:pPr>
        <w:tabs>
          <w:tab w:val="center" w:pos="709"/>
        </w:tabs>
        <w:autoSpaceDE w:val="0"/>
        <w:autoSpaceDN w:val="0"/>
        <w:adjustRightInd w:val="0"/>
        <w:rPr>
          <w:sz w:val="22"/>
          <w:szCs w:val="22"/>
        </w:rPr>
      </w:pPr>
      <w:r>
        <w:rPr>
          <w:sz w:val="22"/>
          <w:szCs w:val="22"/>
        </w:rPr>
        <w:t>I</w:t>
      </w:r>
      <w:r w:rsidRPr="00C93A20">
        <w:rPr>
          <w:sz w:val="22"/>
          <w:szCs w:val="22"/>
        </w:rPr>
        <w:t>mpact of the finding:</w:t>
      </w:r>
    </w:p>
    <w:p w:rsidR="006920E0" w:rsidRPr="00C93A20" w:rsidRDefault="006920E0" w:rsidP="006920E0">
      <w:pPr>
        <w:tabs>
          <w:tab w:val="center" w:pos="709"/>
        </w:tabs>
        <w:autoSpaceDE w:val="0"/>
        <w:autoSpaceDN w:val="0"/>
        <w:adjustRightInd w:val="0"/>
        <w:rPr>
          <w:sz w:val="22"/>
          <w:szCs w:val="22"/>
        </w:rPr>
      </w:pPr>
    </w:p>
    <w:p w:rsidR="006920E0" w:rsidRPr="00C93A20" w:rsidRDefault="006920E0" w:rsidP="006F5D2E">
      <w:pPr>
        <w:pStyle w:val="ListParagraph"/>
        <w:numPr>
          <w:ilvl w:val="0"/>
          <w:numId w:val="290"/>
        </w:numPr>
        <w:tabs>
          <w:tab w:val="center" w:pos="450"/>
        </w:tabs>
        <w:autoSpaceDE w:val="0"/>
        <w:autoSpaceDN w:val="0"/>
        <w:adjustRightInd w:val="0"/>
        <w:spacing w:line="276" w:lineRule="auto"/>
        <w:ind w:hanging="720"/>
        <w:rPr>
          <w:rFonts w:ascii="Arial" w:hAnsi="Arial" w:cs="Arial"/>
          <w:sz w:val="22"/>
          <w:szCs w:val="22"/>
        </w:rPr>
      </w:pPr>
      <w:r w:rsidRPr="00C93A20">
        <w:rPr>
          <w:rFonts w:ascii="Arial" w:hAnsi="Arial" w:cs="Arial"/>
          <w:sz w:val="22"/>
          <w:szCs w:val="22"/>
        </w:rPr>
        <w:t xml:space="preserve">Awards being made to favoured suppliers. </w:t>
      </w:r>
    </w:p>
    <w:p w:rsidR="006920E0" w:rsidRPr="00C93A20" w:rsidRDefault="006920E0" w:rsidP="006920E0">
      <w:pPr>
        <w:tabs>
          <w:tab w:val="center" w:pos="709"/>
        </w:tabs>
        <w:autoSpaceDE w:val="0"/>
        <w:autoSpaceDN w:val="0"/>
        <w:adjustRightInd w:val="0"/>
        <w:ind w:left="426" w:hanging="426"/>
        <w:rPr>
          <w:sz w:val="22"/>
          <w:szCs w:val="22"/>
        </w:rPr>
      </w:pPr>
      <w:r w:rsidRPr="00C93A20">
        <w:rPr>
          <w:sz w:val="22"/>
          <w:szCs w:val="22"/>
        </w:rPr>
        <w:t xml:space="preserve"> </w:t>
      </w:r>
    </w:p>
    <w:p w:rsidR="006920E0" w:rsidRPr="00C93A20" w:rsidRDefault="006920E0" w:rsidP="006920E0">
      <w:pPr>
        <w:tabs>
          <w:tab w:val="center" w:pos="709"/>
        </w:tabs>
        <w:autoSpaceDE w:val="0"/>
        <w:autoSpaceDN w:val="0"/>
        <w:adjustRightInd w:val="0"/>
        <w:spacing w:line="276" w:lineRule="auto"/>
        <w:ind w:left="450" w:hanging="450"/>
        <w:rPr>
          <w:sz w:val="22"/>
          <w:szCs w:val="22"/>
        </w:rPr>
      </w:pPr>
      <w:r w:rsidRPr="00C93A20">
        <w:rPr>
          <w:sz w:val="22"/>
          <w:szCs w:val="22"/>
        </w:rPr>
        <w:t xml:space="preserve">b) </w:t>
      </w:r>
      <w:r>
        <w:rPr>
          <w:sz w:val="22"/>
          <w:szCs w:val="22"/>
        </w:rPr>
        <w:tab/>
      </w:r>
      <w:r w:rsidRPr="00C93A20">
        <w:rPr>
          <w:sz w:val="22"/>
          <w:szCs w:val="22"/>
        </w:rPr>
        <w:t xml:space="preserve">Deviations were approved for the invitations of three written price quotations from accredited prospective suppliers even though it was possible to comply with the requirement as required by Practice Note 8 of 2007/8 and Treasury regulations. </w:t>
      </w:r>
    </w:p>
    <w:p w:rsidR="006920E0" w:rsidRPr="00C93A20" w:rsidRDefault="006920E0" w:rsidP="006920E0">
      <w:pPr>
        <w:pStyle w:val="ListParagraph"/>
        <w:tabs>
          <w:tab w:val="center" w:pos="709"/>
        </w:tabs>
        <w:rPr>
          <w:rFonts w:ascii="Arial" w:hAnsi="Arial" w:cs="Arial"/>
          <w:sz w:val="22"/>
          <w:szCs w:val="22"/>
        </w:rPr>
      </w:pPr>
    </w:p>
    <w:p w:rsidR="006920E0" w:rsidRPr="00C93A20" w:rsidRDefault="006920E0" w:rsidP="006F5D2E">
      <w:pPr>
        <w:numPr>
          <w:ilvl w:val="0"/>
          <w:numId w:val="45"/>
        </w:numPr>
        <w:tabs>
          <w:tab w:val="center" w:pos="709"/>
        </w:tabs>
        <w:autoSpaceDE w:val="0"/>
        <w:autoSpaceDN w:val="0"/>
        <w:adjustRightInd w:val="0"/>
        <w:spacing w:line="276" w:lineRule="auto"/>
        <w:ind w:left="426" w:hanging="426"/>
        <w:rPr>
          <w:sz w:val="22"/>
          <w:szCs w:val="22"/>
        </w:rPr>
      </w:pPr>
      <w:r w:rsidRPr="00C93A20">
        <w:rPr>
          <w:sz w:val="22"/>
          <w:szCs w:val="22"/>
        </w:rPr>
        <w:t xml:space="preserve">Non compliance with </w:t>
      </w:r>
      <w:r w:rsidRPr="00C93A20">
        <w:rPr>
          <w:color w:val="000000"/>
          <w:sz w:val="22"/>
          <w:szCs w:val="22"/>
        </w:rPr>
        <w:t>Supply Chain Management Circular No.1 of 2008/2009.</w:t>
      </w:r>
    </w:p>
    <w:p w:rsidR="006920E0" w:rsidRPr="009C5176" w:rsidRDefault="006920E0" w:rsidP="006920E0">
      <w:pPr>
        <w:pStyle w:val="ListParagraph"/>
        <w:tabs>
          <w:tab w:val="center" w:pos="709"/>
        </w:tabs>
        <w:rPr>
          <w:rFonts w:ascii="Arial" w:hAnsi="Arial" w:cs="Arial"/>
          <w:sz w:val="22"/>
          <w:szCs w:val="22"/>
        </w:rPr>
      </w:pPr>
    </w:p>
    <w:p w:rsidR="006920E0" w:rsidRPr="009C5176" w:rsidRDefault="006920E0" w:rsidP="006920E0">
      <w:pPr>
        <w:tabs>
          <w:tab w:val="center" w:pos="709"/>
        </w:tabs>
        <w:autoSpaceDE w:val="0"/>
        <w:autoSpaceDN w:val="0"/>
        <w:adjustRightInd w:val="0"/>
        <w:ind w:left="426"/>
        <w:rPr>
          <w:sz w:val="22"/>
          <w:szCs w:val="22"/>
        </w:rPr>
      </w:pPr>
      <w:r w:rsidRPr="009C5176">
        <w:rPr>
          <w:sz w:val="22"/>
          <w:szCs w:val="22"/>
        </w:rPr>
        <w:t xml:space="preserve"> </w:t>
      </w:r>
    </w:p>
    <w:p w:rsidR="006920E0" w:rsidRPr="002C76C1" w:rsidRDefault="006920E0" w:rsidP="006920E0">
      <w:pPr>
        <w:pStyle w:val="NormalWeb"/>
        <w:tabs>
          <w:tab w:val="center" w:pos="709"/>
        </w:tabs>
        <w:rPr>
          <w:rFonts w:ascii="Arial" w:hAnsi="Arial" w:cs="Arial"/>
          <w:sz w:val="22"/>
          <w:szCs w:val="22"/>
          <w:lang w:val="en-ZA"/>
        </w:rPr>
      </w:pPr>
      <w:r w:rsidRPr="002C76C1">
        <w:rPr>
          <w:rFonts w:ascii="Arial" w:hAnsi="Arial" w:cs="Arial"/>
          <w:b/>
          <w:bCs/>
          <w:sz w:val="22"/>
          <w:szCs w:val="22"/>
        </w:rPr>
        <w:lastRenderedPageBreak/>
        <w:t>Internal control deficiency</w:t>
      </w:r>
    </w:p>
    <w:p w:rsidR="006920E0" w:rsidRPr="002C76C1" w:rsidRDefault="006920E0" w:rsidP="006920E0">
      <w:pPr>
        <w:pStyle w:val="NormalWeb"/>
        <w:tabs>
          <w:tab w:val="center" w:pos="709"/>
        </w:tabs>
        <w:rPr>
          <w:rFonts w:ascii="Arial" w:hAnsi="Arial" w:cs="Arial"/>
          <w:i/>
          <w:sz w:val="22"/>
          <w:szCs w:val="22"/>
        </w:rPr>
      </w:pPr>
    </w:p>
    <w:p w:rsidR="006920E0" w:rsidRPr="009C5176" w:rsidRDefault="006920E0" w:rsidP="006920E0">
      <w:pPr>
        <w:pStyle w:val="Heading2"/>
        <w:tabs>
          <w:tab w:val="center" w:pos="709"/>
        </w:tabs>
        <w:autoSpaceDE w:val="0"/>
        <w:spacing w:before="0" w:after="0"/>
        <w:jc w:val="both"/>
        <w:rPr>
          <w:rStyle w:val="Emphasis"/>
          <w:b w:val="0"/>
          <w:bCs w:val="0"/>
          <w:i/>
          <w:iCs/>
          <w:sz w:val="22"/>
          <w:szCs w:val="22"/>
          <w:lang w:val="en-GB"/>
        </w:rPr>
      </w:pPr>
      <w:r w:rsidRPr="009C5176">
        <w:rPr>
          <w:rStyle w:val="Emphasis"/>
          <w:b w:val="0"/>
          <w:bCs w:val="0"/>
          <w:i/>
          <w:sz w:val="22"/>
          <w:szCs w:val="22"/>
          <w:lang w:val="en-GB"/>
        </w:rPr>
        <w:t>Leadership</w:t>
      </w:r>
    </w:p>
    <w:p w:rsidR="006920E0" w:rsidRPr="009C5176" w:rsidRDefault="006920E0" w:rsidP="006920E0">
      <w:pPr>
        <w:tabs>
          <w:tab w:val="center" w:pos="709"/>
        </w:tabs>
        <w:rPr>
          <w:i/>
          <w:sz w:val="22"/>
          <w:szCs w:val="22"/>
          <w:lang w:val="en-GB"/>
        </w:rPr>
      </w:pPr>
    </w:p>
    <w:p w:rsidR="006920E0" w:rsidRPr="009C5176" w:rsidRDefault="006920E0" w:rsidP="006920E0">
      <w:pPr>
        <w:tabs>
          <w:tab w:val="center" w:pos="709"/>
        </w:tabs>
        <w:rPr>
          <w:i/>
          <w:sz w:val="22"/>
          <w:szCs w:val="22"/>
          <w:lang w:val="en-GB"/>
        </w:rPr>
      </w:pPr>
      <w:r w:rsidRPr="009C5176">
        <w:rPr>
          <w:i/>
          <w:sz w:val="22"/>
          <w:szCs w:val="22"/>
          <w:lang w:val="en-GB"/>
        </w:rPr>
        <w:t>The department does not effectively and timeously establish and communicate policies and procedures to enable and support understanding and execution of internal control objectives, processes and responsibilities.</w:t>
      </w:r>
    </w:p>
    <w:p w:rsidR="006920E0" w:rsidRPr="009C5176" w:rsidRDefault="006920E0" w:rsidP="006920E0">
      <w:pPr>
        <w:tabs>
          <w:tab w:val="center" w:pos="709"/>
        </w:tabs>
        <w:rPr>
          <w:i/>
          <w:sz w:val="22"/>
          <w:szCs w:val="22"/>
          <w:lang w:val="en-GB"/>
        </w:rPr>
      </w:pPr>
    </w:p>
    <w:p w:rsidR="006920E0" w:rsidRPr="009C5176" w:rsidRDefault="006920E0" w:rsidP="006920E0">
      <w:pPr>
        <w:pStyle w:val="Heading2"/>
        <w:tabs>
          <w:tab w:val="center" w:pos="709"/>
        </w:tabs>
        <w:autoSpaceDE w:val="0"/>
        <w:spacing w:before="0" w:after="0"/>
        <w:jc w:val="both"/>
        <w:rPr>
          <w:rStyle w:val="Emphasis"/>
          <w:b w:val="0"/>
          <w:bCs w:val="0"/>
          <w:i/>
          <w:iCs/>
          <w:sz w:val="22"/>
          <w:szCs w:val="22"/>
          <w:lang w:val="en-GB"/>
        </w:rPr>
      </w:pPr>
      <w:r w:rsidRPr="009C5176">
        <w:rPr>
          <w:rStyle w:val="Emphasis"/>
          <w:b w:val="0"/>
          <w:bCs w:val="0"/>
          <w:i/>
          <w:sz w:val="22"/>
          <w:szCs w:val="22"/>
          <w:lang w:val="en-GB"/>
        </w:rPr>
        <w:t>Financial and performance management</w:t>
      </w:r>
    </w:p>
    <w:p w:rsidR="006920E0" w:rsidRPr="009C5176" w:rsidRDefault="006920E0" w:rsidP="006920E0">
      <w:pPr>
        <w:pStyle w:val="NormalWeb"/>
        <w:tabs>
          <w:tab w:val="center" w:pos="709"/>
        </w:tabs>
        <w:jc w:val="both"/>
        <w:rPr>
          <w:rFonts w:ascii="Arial" w:hAnsi="Arial" w:cs="Arial"/>
          <w:i/>
          <w:iCs/>
          <w:sz w:val="22"/>
          <w:szCs w:val="22"/>
        </w:rPr>
      </w:pPr>
    </w:p>
    <w:p w:rsidR="006920E0" w:rsidRPr="009C5176" w:rsidRDefault="006920E0" w:rsidP="006920E0">
      <w:pPr>
        <w:pStyle w:val="NormalWeb"/>
        <w:tabs>
          <w:tab w:val="center" w:pos="709"/>
        </w:tabs>
        <w:jc w:val="both"/>
        <w:rPr>
          <w:rFonts w:ascii="Arial" w:hAnsi="Arial" w:cs="Arial"/>
          <w:i/>
          <w:iCs/>
          <w:sz w:val="22"/>
          <w:szCs w:val="22"/>
          <w:lang w:val="en-ZA"/>
        </w:rPr>
      </w:pPr>
      <w:r w:rsidRPr="009C5176">
        <w:rPr>
          <w:rFonts w:ascii="Arial" w:hAnsi="Arial" w:cs="Arial"/>
          <w:i/>
          <w:sz w:val="22"/>
          <w:szCs w:val="22"/>
        </w:rPr>
        <w:t>The department did not effectively review and monitor compliance with applicable laws and regulations</w:t>
      </w:r>
      <w:r w:rsidRPr="009C5176">
        <w:rPr>
          <w:rFonts w:ascii="Arial" w:hAnsi="Arial" w:cs="Arial"/>
          <w:i/>
          <w:iCs/>
          <w:sz w:val="22"/>
          <w:szCs w:val="22"/>
          <w:lang w:val="en-GB"/>
        </w:rPr>
        <w:t xml:space="preserve"> </w:t>
      </w:r>
    </w:p>
    <w:p w:rsidR="006920E0" w:rsidRPr="009C5176" w:rsidRDefault="006920E0" w:rsidP="006920E0">
      <w:pPr>
        <w:pStyle w:val="NormalWeb"/>
        <w:tabs>
          <w:tab w:val="center" w:pos="709"/>
        </w:tabs>
        <w:jc w:val="both"/>
        <w:rPr>
          <w:rFonts w:ascii="Arial" w:hAnsi="Arial" w:cs="Arial"/>
          <w:color w:val="000000"/>
          <w:sz w:val="22"/>
          <w:szCs w:val="22"/>
          <w:lang w:val="en-GB"/>
        </w:rPr>
      </w:pPr>
    </w:p>
    <w:p w:rsidR="006920E0" w:rsidRPr="009C5176" w:rsidRDefault="006920E0" w:rsidP="006920E0">
      <w:pPr>
        <w:pStyle w:val="NormalWeb"/>
        <w:tabs>
          <w:tab w:val="center" w:pos="709"/>
        </w:tabs>
        <w:jc w:val="both"/>
        <w:rPr>
          <w:rFonts w:ascii="Arial" w:hAnsi="Arial" w:cs="Arial"/>
          <w:color w:val="000000"/>
          <w:sz w:val="22"/>
          <w:szCs w:val="22"/>
          <w:lang w:val="en-GB"/>
        </w:rPr>
      </w:pPr>
    </w:p>
    <w:p w:rsidR="006920E0" w:rsidRPr="009C5176" w:rsidRDefault="006920E0" w:rsidP="006920E0">
      <w:pPr>
        <w:tabs>
          <w:tab w:val="center" w:pos="709"/>
        </w:tabs>
        <w:rPr>
          <w:b/>
          <w:sz w:val="22"/>
          <w:szCs w:val="22"/>
        </w:rPr>
      </w:pPr>
      <w:r w:rsidRPr="009C5176">
        <w:rPr>
          <w:b/>
          <w:sz w:val="22"/>
          <w:szCs w:val="22"/>
        </w:rPr>
        <w:t>Recommendation</w:t>
      </w:r>
    </w:p>
    <w:p w:rsidR="006920E0" w:rsidRPr="009C5176" w:rsidRDefault="006920E0" w:rsidP="006920E0">
      <w:pPr>
        <w:tabs>
          <w:tab w:val="center" w:pos="709"/>
        </w:tabs>
        <w:rPr>
          <w:b/>
          <w:sz w:val="22"/>
          <w:szCs w:val="22"/>
        </w:rPr>
      </w:pPr>
    </w:p>
    <w:p w:rsidR="006920E0" w:rsidRDefault="006920E0" w:rsidP="006920E0">
      <w:pPr>
        <w:tabs>
          <w:tab w:val="center" w:pos="709"/>
        </w:tabs>
        <w:spacing w:line="276" w:lineRule="auto"/>
        <w:rPr>
          <w:sz w:val="22"/>
          <w:szCs w:val="22"/>
        </w:rPr>
      </w:pPr>
      <w:r w:rsidRPr="009C5176">
        <w:rPr>
          <w:sz w:val="22"/>
          <w:szCs w:val="22"/>
        </w:rPr>
        <w:t xml:space="preserve">a) The department should follow up on all requests for quotations sent to suppliers to ensure that the supplier did in fact receive the request and is able to respond.  </w:t>
      </w:r>
    </w:p>
    <w:p w:rsidR="006920E0" w:rsidRPr="009C5176" w:rsidRDefault="006920E0" w:rsidP="006920E0">
      <w:pPr>
        <w:tabs>
          <w:tab w:val="center" w:pos="709"/>
        </w:tabs>
        <w:spacing w:line="276" w:lineRule="auto"/>
        <w:rPr>
          <w:sz w:val="22"/>
          <w:szCs w:val="22"/>
        </w:rPr>
      </w:pPr>
    </w:p>
    <w:p w:rsidR="006920E0" w:rsidRDefault="006920E0" w:rsidP="006920E0">
      <w:pPr>
        <w:tabs>
          <w:tab w:val="center" w:pos="709"/>
        </w:tabs>
        <w:spacing w:line="276" w:lineRule="auto"/>
        <w:rPr>
          <w:sz w:val="22"/>
          <w:szCs w:val="22"/>
        </w:rPr>
      </w:pPr>
      <w:r w:rsidRPr="009C5176">
        <w:rPr>
          <w:sz w:val="22"/>
          <w:szCs w:val="22"/>
        </w:rPr>
        <w:t xml:space="preserve">b) The deviation from obtaining three quotations should only be approved in valid cases where it was impossible or impracticable to obtain three quotations and not where the department failed to follow up on the requests. </w:t>
      </w:r>
    </w:p>
    <w:p w:rsidR="006920E0" w:rsidRPr="009C5176" w:rsidRDefault="006920E0" w:rsidP="006920E0">
      <w:pPr>
        <w:tabs>
          <w:tab w:val="center" w:pos="709"/>
        </w:tabs>
        <w:spacing w:line="276" w:lineRule="auto"/>
        <w:rPr>
          <w:sz w:val="22"/>
          <w:szCs w:val="22"/>
        </w:rPr>
      </w:pPr>
    </w:p>
    <w:p w:rsidR="006920E0" w:rsidRDefault="006920E0" w:rsidP="006920E0">
      <w:pPr>
        <w:tabs>
          <w:tab w:val="center" w:pos="709"/>
        </w:tabs>
        <w:spacing w:line="276" w:lineRule="auto"/>
        <w:rPr>
          <w:sz w:val="22"/>
          <w:szCs w:val="22"/>
        </w:rPr>
      </w:pPr>
      <w:r w:rsidRPr="009C5176">
        <w:rPr>
          <w:sz w:val="22"/>
          <w:szCs w:val="22"/>
        </w:rPr>
        <w:t xml:space="preserve">c) Where the suppliers on the supplier register is unable to provide the department with quotations, the department should consider obtaining quotations from suppliers not listed on the database. </w:t>
      </w:r>
    </w:p>
    <w:p w:rsidR="006920E0" w:rsidRPr="009C5176" w:rsidRDefault="006920E0" w:rsidP="006920E0">
      <w:pPr>
        <w:tabs>
          <w:tab w:val="center" w:pos="709"/>
        </w:tabs>
        <w:spacing w:line="276" w:lineRule="auto"/>
        <w:rPr>
          <w:sz w:val="22"/>
          <w:szCs w:val="22"/>
        </w:rPr>
      </w:pPr>
    </w:p>
    <w:p w:rsidR="006920E0" w:rsidRDefault="006920E0" w:rsidP="006920E0">
      <w:pPr>
        <w:tabs>
          <w:tab w:val="center" w:pos="709"/>
        </w:tabs>
        <w:spacing w:line="276" w:lineRule="auto"/>
        <w:rPr>
          <w:sz w:val="22"/>
          <w:szCs w:val="22"/>
        </w:rPr>
      </w:pPr>
      <w:r w:rsidRPr="009C5176">
        <w:rPr>
          <w:sz w:val="22"/>
          <w:szCs w:val="22"/>
        </w:rPr>
        <w:t>d) Where suppliers are consistently non-responsive because the supplier cannot provide the necessary goods/ services or the supplier’s contact details are not valid, the department should consider either updating the supplier register to reflect only the goods and services the supplier can provide or remove the supplier from the supplier register.</w:t>
      </w:r>
    </w:p>
    <w:p w:rsidR="006920E0" w:rsidRPr="009C5176" w:rsidRDefault="006920E0" w:rsidP="006920E0">
      <w:pPr>
        <w:tabs>
          <w:tab w:val="center" w:pos="709"/>
        </w:tabs>
        <w:spacing w:line="276" w:lineRule="auto"/>
        <w:rPr>
          <w:sz w:val="22"/>
          <w:szCs w:val="22"/>
        </w:rPr>
      </w:pPr>
    </w:p>
    <w:p w:rsidR="006920E0" w:rsidRPr="009C5176" w:rsidRDefault="006920E0" w:rsidP="006920E0">
      <w:pPr>
        <w:tabs>
          <w:tab w:val="center" w:pos="709"/>
        </w:tabs>
        <w:spacing w:line="276" w:lineRule="auto"/>
        <w:rPr>
          <w:sz w:val="22"/>
          <w:szCs w:val="22"/>
        </w:rPr>
      </w:pPr>
      <w:r w:rsidRPr="009C5176">
        <w:rPr>
          <w:sz w:val="22"/>
          <w:szCs w:val="22"/>
        </w:rPr>
        <w:t>e) Proper planning should be performed to ensure that the procurement section have sufficient time to properly perform their tasks to comply with SCM requirements.</w:t>
      </w:r>
    </w:p>
    <w:p w:rsidR="006920E0" w:rsidRPr="009C5176" w:rsidRDefault="006920E0" w:rsidP="006920E0">
      <w:pPr>
        <w:tabs>
          <w:tab w:val="center" w:pos="709"/>
        </w:tabs>
        <w:rPr>
          <w:color w:val="000000"/>
          <w:sz w:val="22"/>
          <w:szCs w:val="22"/>
        </w:rPr>
      </w:pPr>
    </w:p>
    <w:p w:rsidR="006920E0" w:rsidRPr="009C5176" w:rsidRDefault="006920E0" w:rsidP="006920E0">
      <w:pPr>
        <w:tabs>
          <w:tab w:val="center" w:pos="709"/>
        </w:tabs>
        <w:jc w:val="both"/>
        <w:rPr>
          <w:b/>
          <w:bCs/>
          <w:sz w:val="22"/>
          <w:szCs w:val="22"/>
        </w:rPr>
      </w:pPr>
      <w:r w:rsidRPr="009C5176">
        <w:rPr>
          <w:b/>
          <w:bCs/>
          <w:sz w:val="22"/>
          <w:szCs w:val="22"/>
        </w:rPr>
        <w:t>Management response</w:t>
      </w:r>
    </w:p>
    <w:p w:rsidR="006920E0" w:rsidRPr="009C5176" w:rsidRDefault="006920E0" w:rsidP="006920E0">
      <w:pPr>
        <w:tabs>
          <w:tab w:val="center" w:pos="709"/>
        </w:tabs>
        <w:jc w:val="both"/>
        <w:rPr>
          <w:b/>
          <w:bCs/>
          <w:sz w:val="22"/>
          <w:szCs w:val="22"/>
        </w:rPr>
      </w:pPr>
    </w:p>
    <w:p w:rsidR="006920E0" w:rsidRPr="009C5176" w:rsidRDefault="006920E0" w:rsidP="006920E0">
      <w:pPr>
        <w:keepNext/>
        <w:tabs>
          <w:tab w:val="center" w:pos="709"/>
        </w:tabs>
        <w:spacing w:after="360" w:line="260" w:lineRule="exact"/>
        <w:jc w:val="both"/>
        <w:rPr>
          <w:sz w:val="22"/>
          <w:szCs w:val="22"/>
        </w:rPr>
      </w:pPr>
      <w:r w:rsidRPr="009C5176">
        <w:rPr>
          <w:sz w:val="22"/>
          <w:szCs w:val="22"/>
        </w:rPr>
        <w:lastRenderedPageBreak/>
        <w:t>I am not in agreement with the finding for the following reasons [and supply the following/attached information in support of this]:</w:t>
      </w:r>
    </w:p>
    <w:p w:rsidR="006920E0" w:rsidRPr="009C5176" w:rsidRDefault="006920E0" w:rsidP="006920E0">
      <w:pPr>
        <w:keepNext/>
        <w:tabs>
          <w:tab w:val="center" w:pos="709"/>
        </w:tabs>
        <w:spacing w:after="360" w:line="260" w:lineRule="exact"/>
        <w:jc w:val="both"/>
        <w:rPr>
          <w:sz w:val="22"/>
          <w:szCs w:val="22"/>
        </w:rPr>
      </w:pPr>
      <w:r w:rsidRPr="009C5176">
        <w:rPr>
          <w:sz w:val="22"/>
          <w:szCs w:val="22"/>
        </w:rPr>
        <w:t>According to the practice note no 8 of 2007/2008 3.3, entities may invite three verbal quotations and place an order against a written quotation.</w:t>
      </w:r>
    </w:p>
    <w:p w:rsidR="006920E0" w:rsidRPr="009C5176" w:rsidRDefault="006920E0" w:rsidP="006920E0">
      <w:pPr>
        <w:keepNext/>
        <w:tabs>
          <w:tab w:val="center" w:pos="709"/>
        </w:tabs>
        <w:spacing w:after="360" w:line="260" w:lineRule="exact"/>
        <w:jc w:val="both"/>
        <w:rPr>
          <w:sz w:val="22"/>
          <w:szCs w:val="22"/>
        </w:rPr>
      </w:pPr>
      <w:r w:rsidRPr="009C5176">
        <w:rPr>
          <w:sz w:val="22"/>
          <w:szCs w:val="22"/>
        </w:rPr>
        <w:t>From the records of the transactions, the department send a formal request to five (5) service providers and none of them responded on the closing date.</w:t>
      </w:r>
    </w:p>
    <w:p w:rsidR="006920E0" w:rsidRPr="009C5176" w:rsidRDefault="006920E0" w:rsidP="006920E0">
      <w:pPr>
        <w:keepNext/>
        <w:tabs>
          <w:tab w:val="center" w:pos="709"/>
        </w:tabs>
        <w:spacing w:after="360" w:line="260" w:lineRule="exact"/>
        <w:jc w:val="both"/>
        <w:rPr>
          <w:sz w:val="22"/>
          <w:szCs w:val="22"/>
        </w:rPr>
      </w:pPr>
      <w:r w:rsidRPr="009C5176">
        <w:rPr>
          <w:sz w:val="22"/>
          <w:szCs w:val="22"/>
        </w:rPr>
        <w:t>Then the department phone other service providers and MTKR was able to respond. Please attachment document for reference.</w:t>
      </w:r>
    </w:p>
    <w:p w:rsidR="006920E0" w:rsidRPr="009C5176" w:rsidRDefault="006920E0" w:rsidP="006920E0">
      <w:pPr>
        <w:keepNext/>
        <w:tabs>
          <w:tab w:val="center" w:pos="709"/>
        </w:tabs>
        <w:spacing w:after="360" w:line="260" w:lineRule="exact"/>
        <w:jc w:val="both"/>
        <w:rPr>
          <w:b/>
          <w:sz w:val="22"/>
          <w:szCs w:val="22"/>
        </w:rPr>
      </w:pPr>
      <w:r w:rsidRPr="009C5176">
        <w:rPr>
          <w:sz w:val="22"/>
          <w:szCs w:val="22"/>
        </w:rPr>
        <w:t>MTKR is a registered supplier in the departmental database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6920E0" w:rsidRPr="00C95D6B" w:rsidTr="00296C19">
        <w:tc>
          <w:tcPr>
            <w:tcW w:w="6480" w:type="dxa"/>
            <w:shd w:val="clear" w:color="auto" w:fill="D9D9D9" w:themeFill="background1" w:themeFillShade="D9"/>
          </w:tcPr>
          <w:p w:rsidR="006920E0" w:rsidRPr="00C95D6B" w:rsidRDefault="006920E0" w:rsidP="00296C19">
            <w:pPr>
              <w:pStyle w:val="ListParagraph"/>
              <w:keepNext/>
              <w:tabs>
                <w:tab w:val="center" w:pos="709"/>
              </w:tabs>
              <w:spacing w:line="260" w:lineRule="exact"/>
              <w:ind w:left="0"/>
              <w:jc w:val="both"/>
              <w:rPr>
                <w:rFonts w:ascii="Arial" w:hAnsi="Arial" w:cs="Arial"/>
                <w:b/>
                <w:sz w:val="18"/>
                <w:szCs w:val="18"/>
              </w:rPr>
            </w:pPr>
            <w:r w:rsidRPr="00C95D6B">
              <w:rPr>
                <w:rFonts w:ascii="Arial" w:hAnsi="Arial" w:cs="Arial"/>
                <w:b/>
                <w:sz w:val="18"/>
                <w:szCs w:val="18"/>
              </w:rPr>
              <w:t>DESCRIPTION</w:t>
            </w:r>
          </w:p>
        </w:tc>
        <w:tc>
          <w:tcPr>
            <w:tcW w:w="2250" w:type="dxa"/>
            <w:gridSpan w:val="2"/>
            <w:shd w:val="clear" w:color="auto" w:fill="D9D9D9" w:themeFill="background1" w:themeFillShade="D9"/>
          </w:tcPr>
          <w:p w:rsidR="006920E0" w:rsidRPr="00C95D6B" w:rsidRDefault="006920E0" w:rsidP="00296C19">
            <w:pPr>
              <w:pStyle w:val="ListParagraph"/>
              <w:keepNext/>
              <w:tabs>
                <w:tab w:val="center" w:pos="709"/>
              </w:tabs>
              <w:spacing w:line="260" w:lineRule="exact"/>
              <w:ind w:left="0"/>
              <w:jc w:val="both"/>
              <w:rPr>
                <w:rFonts w:ascii="Arial" w:hAnsi="Arial" w:cs="Arial"/>
                <w:b/>
                <w:sz w:val="18"/>
                <w:szCs w:val="18"/>
              </w:rPr>
            </w:pPr>
            <w:r w:rsidRPr="00C95D6B">
              <w:rPr>
                <w:rFonts w:ascii="Arial" w:hAnsi="Arial" w:cs="Arial"/>
                <w:b/>
                <w:sz w:val="18"/>
                <w:szCs w:val="18"/>
              </w:rPr>
              <w:t>RESPONSE</w:t>
            </w:r>
          </w:p>
        </w:tc>
      </w:tr>
      <w:tr w:rsidR="006920E0" w:rsidRPr="00C95D6B" w:rsidTr="00296C19">
        <w:tc>
          <w:tcPr>
            <w:tcW w:w="6480" w:type="dxa"/>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r w:rsidRPr="00C95D6B">
              <w:rPr>
                <w:rFonts w:ascii="Arial" w:hAnsi="Arial" w:cs="Arial"/>
                <w:sz w:val="18"/>
                <w:szCs w:val="18"/>
              </w:rPr>
              <w:t>Corrective action to be taken</w:t>
            </w:r>
          </w:p>
        </w:tc>
        <w:tc>
          <w:tcPr>
            <w:tcW w:w="2250" w:type="dxa"/>
            <w:gridSpan w:val="2"/>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C95D6B" w:rsidTr="00296C19">
        <w:tc>
          <w:tcPr>
            <w:tcW w:w="6480" w:type="dxa"/>
            <w:vMerge w:val="restart"/>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r w:rsidRPr="00C95D6B">
              <w:rPr>
                <w:rFonts w:ascii="Arial" w:hAnsi="Arial" w:cs="Arial"/>
                <w:sz w:val="18"/>
                <w:szCs w:val="18"/>
              </w:rPr>
              <w:t>Does the finding affect an amount disclosed in the financial statements</w:t>
            </w:r>
          </w:p>
        </w:tc>
        <w:tc>
          <w:tcPr>
            <w:tcW w:w="1080" w:type="dxa"/>
          </w:tcPr>
          <w:p w:rsidR="006920E0" w:rsidRPr="00C95D6B" w:rsidRDefault="006920E0" w:rsidP="00296C19">
            <w:pPr>
              <w:pStyle w:val="ListParagraph"/>
              <w:keepNext/>
              <w:tabs>
                <w:tab w:val="center" w:pos="709"/>
              </w:tabs>
              <w:spacing w:line="260" w:lineRule="exact"/>
              <w:ind w:left="0"/>
              <w:jc w:val="both"/>
              <w:rPr>
                <w:rFonts w:ascii="Arial" w:hAnsi="Arial" w:cs="Arial"/>
                <w:b/>
                <w:sz w:val="18"/>
                <w:szCs w:val="18"/>
              </w:rPr>
            </w:pPr>
            <w:r w:rsidRPr="00C95D6B">
              <w:rPr>
                <w:rFonts w:ascii="Arial" w:hAnsi="Arial" w:cs="Arial"/>
                <w:b/>
                <w:sz w:val="18"/>
                <w:szCs w:val="18"/>
              </w:rPr>
              <w:t>Yes</w:t>
            </w:r>
          </w:p>
        </w:tc>
        <w:tc>
          <w:tcPr>
            <w:tcW w:w="1170" w:type="dxa"/>
          </w:tcPr>
          <w:p w:rsidR="006920E0" w:rsidRPr="00C95D6B" w:rsidRDefault="006920E0" w:rsidP="00296C19">
            <w:pPr>
              <w:pStyle w:val="ListParagraph"/>
              <w:keepNext/>
              <w:tabs>
                <w:tab w:val="center" w:pos="709"/>
              </w:tabs>
              <w:spacing w:line="260" w:lineRule="exact"/>
              <w:ind w:left="0"/>
              <w:jc w:val="both"/>
              <w:rPr>
                <w:rFonts w:ascii="Arial" w:hAnsi="Arial" w:cs="Arial"/>
                <w:b/>
                <w:sz w:val="18"/>
                <w:szCs w:val="18"/>
              </w:rPr>
            </w:pPr>
            <w:r w:rsidRPr="00C95D6B">
              <w:rPr>
                <w:rFonts w:ascii="Arial" w:hAnsi="Arial" w:cs="Arial"/>
                <w:b/>
                <w:sz w:val="18"/>
                <w:szCs w:val="18"/>
              </w:rPr>
              <w:t>No</w:t>
            </w:r>
          </w:p>
        </w:tc>
      </w:tr>
      <w:tr w:rsidR="006920E0" w:rsidRPr="00C95D6B" w:rsidTr="00296C19">
        <w:tc>
          <w:tcPr>
            <w:tcW w:w="6480" w:type="dxa"/>
            <w:vMerge/>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p>
        </w:tc>
        <w:tc>
          <w:tcPr>
            <w:tcW w:w="1080" w:type="dxa"/>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p>
        </w:tc>
        <w:tc>
          <w:tcPr>
            <w:tcW w:w="1170" w:type="dxa"/>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C95D6B" w:rsidTr="00296C19">
        <w:tc>
          <w:tcPr>
            <w:tcW w:w="6480" w:type="dxa"/>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r w:rsidRPr="00C95D6B">
              <w:rPr>
                <w:rFonts w:ascii="Arial" w:hAnsi="Arial" w:cs="Arial"/>
                <w:sz w:val="18"/>
                <w:szCs w:val="18"/>
              </w:rPr>
              <w:t>If yes, what corrections will be made to the population</w:t>
            </w:r>
          </w:p>
        </w:tc>
        <w:tc>
          <w:tcPr>
            <w:tcW w:w="2250" w:type="dxa"/>
            <w:gridSpan w:val="2"/>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C95D6B" w:rsidTr="00296C19">
        <w:tc>
          <w:tcPr>
            <w:tcW w:w="6480" w:type="dxa"/>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r w:rsidRPr="00C95D6B">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C95D6B" w:rsidTr="00296C19">
        <w:tc>
          <w:tcPr>
            <w:tcW w:w="6480" w:type="dxa"/>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r w:rsidRPr="00C95D6B">
              <w:rPr>
                <w:rFonts w:ascii="Arial" w:hAnsi="Arial" w:cs="Arial"/>
                <w:sz w:val="18"/>
                <w:szCs w:val="18"/>
              </w:rPr>
              <w:t>Position of official responsible to take corrective actions</w:t>
            </w:r>
          </w:p>
        </w:tc>
        <w:tc>
          <w:tcPr>
            <w:tcW w:w="2250" w:type="dxa"/>
            <w:gridSpan w:val="2"/>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C95D6B" w:rsidTr="00296C19">
        <w:tc>
          <w:tcPr>
            <w:tcW w:w="6480" w:type="dxa"/>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r w:rsidRPr="00C95D6B">
              <w:rPr>
                <w:rFonts w:ascii="Arial" w:hAnsi="Arial" w:cs="Arial"/>
                <w:sz w:val="18"/>
                <w:szCs w:val="18"/>
              </w:rPr>
              <w:t>Estimated completion date for corrective action</w:t>
            </w:r>
          </w:p>
        </w:tc>
        <w:tc>
          <w:tcPr>
            <w:tcW w:w="2250" w:type="dxa"/>
            <w:gridSpan w:val="2"/>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p>
        </w:tc>
      </w:tr>
    </w:tbl>
    <w:p w:rsidR="006920E0" w:rsidRPr="002C76C1" w:rsidRDefault="006920E0" w:rsidP="006920E0">
      <w:pPr>
        <w:pStyle w:val="NormalWeb"/>
        <w:tabs>
          <w:tab w:val="center" w:pos="709"/>
        </w:tabs>
        <w:spacing w:after="120" w:line="260" w:lineRule="exact"/>
        <w:rPr>
          <w:rFonts w:ascii="Arial" w:hAnsi="Arial" w:cs="Arial"/>
          <w:b/>
          <w:bCs/>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1440"/>
        <w:gridCol w:w="1214"/>
      </w:tblGrid>
      <w:tr w:rsidR="006920E0" w:rsidRPr="00C95D6B" w:rsidTr="00296C19">
        <w:tc>
          <w:tcPr>
            <w:tcW w:w="6120" w:type="dxa"/>
            <w:shd w:val="clear" w:color="auto" w:fill="D9D9D9" w:themeFill="background1" w:themeFillShade="D9"/>
          </w:tcPr>
          <w:p w:rsidR="006920E0" w:rsidRPr="00C95D6B" w:rsidRDefault="006920E0" w:rsidP="00296C19">
            <w:pPr>
              <w:pStyle w:val="ListParagraph"/>
              <w:keepNext/>
              <w:tabs>
                <w:tab w:val="center" w:pos="709"/>
              </w:tabs>
              <w:spacing w:line="260" w:lineRule="exact"/>
              <w:ind w:left="0"/>
              <w:jc w:val="both"/>
              <w:rPr>
                <w:rFonts w:ascii="Arial" w:hAnsi="Arial" w:cs="Arial"/>
                <w:b/>
                <w:sz w:val="18"/>
                <w:szCs w:val="18"/>
              </w:rPr>
            </w:pPr>
            <w:r w:rsidRPr="00C95D6B">
              <w:rPr>
                <w:rFonts w:ascii="Arial" w:hAnsi="Arial" w:cs="Arial"/>
                <w:b/>
                <w:sz w:val="18"/>
                <w:szCs w:val="18"/>
              </w:rPr>
              <w:t>DESCRIPTION</w:t>
            </w:r>
          </w:p>
        </w:tc>
        <w:tc>
          <w:tcPr>
            <w:tcW w:w="2654" w:type="dxa"/>
            <w:gridSpan w:val="2"/>
            <w:shd w:val="clear" w:color="auto" w:fill="D9D9D9" w:themeFill="background1" w:themeFillShade="D9"/>
          </w:tcPr>
          <w:p w:rsidR="006920E0" w:rsidRPr="00C95D6B" w:rsidRDefault="006920E0" w:rsidP="00296C19">
            <w:pPr>
              <w:pStyle w:val="ListParagraph"/>
              <w:keepNext/>
              <w:tabs>
                <w:tab w:val="center" w:pos="709"/>
              </w:tabs>
              <w:spacing w:line="260" w:lineRule="exact"/>
              <w:ind w:left="0"/>
              <w:jc w:val="both"/>
              <w:rPr>
                <w:rFonts w:ascii="Arial" w:hAnsi="Arial" w:cs="Arial"/>
                <w:b/>
                <w:sz w:val="18"/>
                <w:szCs w:val="18"/>
              </w:rPr>
            </w:pPr>
            <w:r w:rsidRPr="00C95D6B">
              <w:rPr>
                <w:rFonts w:ascii="Arial" w:hAnsi="Arial" w:cs="Arial"/>
                <w:b/>
                <w:sz w:val="18"/>
                <w:szCs w:val="18"/>
              </w:rPr>
              <w:t>RESPONSE</w:t>
            </w:r>
          </w:p>
        </w:tc>
      </w:tr>
      <w:tr w:rsidR="006920E0" w:rsidRPr="00C95D6B" w:rsidTr="00296C19">
        <w:tc>
          <w:tcPr>
            <w:tcW w:w="6120" w:type="dxa"/>
            <w:vMerge w:val="restart"/>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r w:rsidRPr="00C95D6B">
              <w:rPr>
                <w:rFonts w:ascii="Arial" w:hAnsi="Arial" w:cs="Arial"/>
                <w:sz w:val="18"/>
                <w:szCs w:val="18"/>
              </w:rPr>
              <w:t>Does management agree with the root cause indicated</w:t>
            </w:r>
          </w:p>
        </w:tc>
        <w:tc>
          <w:tcPr>
            <w:tcW w:w="1440" w:type="dxa"/>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r w:rsidRPr="00C95D6B">
              <w:rPr>
                <w:rFonts w:ascii="Arial" w:hAnsi="Arial" w:cs="Arial"/>
                <w:b/>
                <w:sz w:val="18"/>
                <w:szCs w:val="18"/>
              </w:rPr>
              <w:t>Yes</w:t>
            </w:r>
          </w:p>
        </w:tc>
        <w:tc>
          <w:tcPr>
            <w:tcW w:w="1214" w:type="dxa"/>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r w:rsidRPr="00C95D6B">
              <w:rPr>
                <w:rFonts w:ascii="Arial" w:hAnsi="Arial" w:cs="Arial"/>
                <w:b/>
                <w:sz w:val="18"/>
                <w:szCs w:val="18"/>
              </w:rPr>
              <w:t>No</w:t>
            </w:r>
          </w:p>
        </w:tc>
      </w:tr>
      <w:tr w:rsidR="006920E0" w:rsidRPr="00C95D6B" w:rsidTr="00296C19">
        <w:tc>
          <w:tcPr>
            <w:tcW w:w="6120" w:type="dxa"/>
            <w:vMerge/>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p>
        </w:tc>
        <w:tc>
          <w:tcPr>
            <w:tcW w:w="1440" w:type="dxa"/>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p>
        </w:tc>
        <w:tc>
          <w:tcPr>
            <w:tcW w:w="1214" w:type="dxa"/>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C95D6B" w:rsidTr="00296C19">
        <w:tc>
          <w:tcPr>
            <w:tcW w:w="6120" w:type="dxa"/>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r w:rsidRPr="00C95D6B">
              <w:rPr>
                <w:rFonts w:ascii="Arial" w:hAnsi="Arial" w:cs="Arial"/>
                <w:sz w:val="18"/>
                <w:szCs w:val="18"/>
              </w:rPr>
              <w:t>If management does not agree with the root cause indicated, please provide the root cause according to management.</w:t>
            </w:r>
          </w:p>
        </w:tc>
        <w:tc>
          <w:tcPr>
            <w:tcW w:w="2654" w:type="dxa"/>
            <w:gridSpan w:val="2"/>
          </w:tcPr>
          <w:p w:rsidR="006920E0" w:rsidRPr="00C95D6B" w:rsidRDefault="006920E0" w:rsidP="00296C19">
            <w:pPr>
              <w:pStyle w:val="ListParagraph"/>
              <w:keepNext/>
              <w:tabs>
                <w:tab w:val="center" w:pos="709"/>
              </w:tabs>
              <w:spacing w:line="260" w:lineRule="exact"/>
              <w:ind w:left="0"/>
              <w:jc w:val="both"/>
              <w:rPr>
                <w:rFonts w:ascii="Arial" w:hAnsi="Arial" w:cs="Arial"/>
                <w:sz w:val="18"/>
                <w:szCs w:val="18"/>
              </w:rPr>
            </w:pPr>
          </w:p>
        </w:tc>
      </w:tr>
    </w:tbl>
    <w:p w:rsidR="006920E0" w:rsidRPr="002C76C1" w:rsidRDefault="006920E0" w:rsidP="006920E0">
      <w:pPr>
        <w:pStyle w:val="NormalWeb"/>
        <w:tabs>
          <w:tab w:val="center" w:pos="709"/>
        </w:tabs>
        <w:spacing w:after="120" w:line="260" w:lineRule="exact"/>
        <w:rPr>
          <w:rFonts w:ascii="Arial" w:hAnsi="Arial" w:cs="Arial"/>
          <w:b/>
          <w:bCs/>
          <w:sz w:val="22"/>
          <w:szCs w:val="22"/>
        </w:rPr>
      </w:pPr>
    </w:p>
    <w:p w:rsidR="006920E0" w:rsidRPr="009C5176" w:rsidRDefault="006920E0" w:rsidP="006920E0">
      <w:pPr>
        <w:tabs>
          <w:tab w:val="left" w:pos="426"/>
          <w:tab w:val="center" w:pos="709"/>
        </w:tabs>
        <w:jc w:val="both"/>
        <w:rPr>
          <w:i/>
          <w:sz w:val="22"/>
          <w:szCs w:val="22"/>
        </w:rPr>
      </w:pPr>
      <w:r w:rsidRPr="009C5176">
        <w:rPr>
          <w:i/>
          <w:iCs/>
          <w:sz w:val="22"/>
          <w:szCs w:val="22"/>
        </w:rPr>
        <w:t>Name:</w:t>
      </w:r>
      <w:r w:rsidRPr="009C5176">
        <w:rPr>
          <w:rFonts w:eastAsia="Arial Unicode MS"/>
          <w:sz w:val="22"/>
          <w:szCs w:val="22"/>
        </w:rPr>
        <w:t xml:space="preserve">   Salome Malebye</w:t>
      </w:r>
    </w:p>
    <w:p w:rsidR="006920E0" w:rsidRPr="009C5176" w:rsidRDefault="006920E0" w:rsidP="006920E0">
      <w:pPr>
        <w:tabs>
          <w:tab w:val="center" w:pos="709"/>
        </w:tabs>
        <w:jc w:val="both"/>
        <w:rPr>
          <w:i/>
          <w:iCs/>
          <w:sz w:val="22"/>
          <w:szCs w:val="22"/>
        </w:rPr>
      </w:pPr>
      <w:r w:rsidRPr="009C5176">
        <w:rPr>
          <w:i/>
          <w:iCs/>
          <w:sz w:val="22"/>
          <w:szCs w:val="22"/>
        </w:rPr>
        <w:t>Position:  Dir: DAM</w:t>
      </w:r>
    </w:p>
    <w:p w:rsidR="006920E0" w:rsidRPr="009C5176" w:rsidRDefault="006920E0" w:rsidP="006920E0">
      <w:pPr>
        <w:tabs>
          <w:tab w:val="center" w:pos="709"/>
        </w:tabs>
        <w:jc w:val="both"/>
        <w:rPr>
          <w:sz w:val="22"/>
          <w:szCs w:val="22"/>
        </w:rPr>
      </w:pPr>
      <w:r w:rsidRPr="009C5176">
        <w:rPr>
          <w:i/>
          <w:iCs/>
          <w:sz w:val="22"/>
          <w:szCs w:val="22"/>
        </w:rPr>
        <w:t>Date:25 July 2012</w:t>
      </w:r>
    </w:p>
    <w:p w:rsidR="006920E0" w:rsidRPr="009C5176" w:rsidRDefault="006920E0" w:rsidP="006920E0">
      <w:pPr>
        <w:tabs>
          <w:tab w:val="center" w:pos="709"/>
        </w:tabs>
        <w:rPr>
          <w:sz w:val="22"/>
          <w:szCs w:val="22"/>
        </w:rPr>
      </w:pPr>
    </w:p>
    <w:p w:rsidR="006920E0" w:rsidRPr="009C5176" w:rsidRDefault="006920E0" w:rsidP="006920E0">
      <w:pPr>
        <w:tabs>
          <w:tab w:val="center" w:pos="709"/>
        </w:tabs>
        <w:rPr>
          <w:b/>
          <w:sz w:val="22"/>
          <w:szCs w:val="22"/>
        </w:rPr>
      </w:pPr>
      <w:r w:rsidRPr="009C5176">
        <w:rPr>
          <w:b/>
          <w:sz w:val="22"/>
          <w:szCs w:val="22"/>
        </w:rPr>
        <w:t>Auditor’s conclusion</w:t>
      </w:r>
    </w:p>
    <w:p w:rsidR="006920E0" w:rsidRDefault="006920E0" w:rsidP="006920E0">
      <w:pPr>
        <w:tabs>
          <w:tab w:val="center" w:pos="709"/>
        </w:tabs>
        <w:rPr>
          <w:sz w:val="22"/>
          <w:szCs w:val="22"/>
        </w:rPr>
      </w:pPr>
    </w:p>
    <w:p w:rsidR="006920E0" w:rsidRPr="009C5176" w:rsidRDefault="006920E0" w:rsidP="006920E0">
      <w:pPr>
        <w:tabs>
          <w:tab w:val="center" w:pos="709"/>
        </w:tabs>
        <w:rPr>
          <w:sz w:val="22"/>
          <w:szCs w:val="22"/>
        </w:rPr>
      </w:pPr>
      <w:r w:rsidRPr="009C5176">
        <w:rPr>
          <w:sz w:val="22"/>
          <w:szCs w:val="22"/>
        </w:rPr>
        <w:t xml:space="preserve">Although management is not in agreement with the finding no documentation was provided indicating that the department received three verbal quotations and that the initial suppliers from whom quotations were requested did in fact receive the request.  </w:t>
      </w:r>
    </w:p>
    <w:p w:rsidR="006920E0" w:rsidRDefault="006920E0" w:rsidP="006920E0">
      <w:pPr>
        <w:tabs>
          <w:tab w:val="center" w:pos="709"/>
        </w:tabs>
        <w:rPr>
          <w:sz w:val="22"/>
          <w:szCs w:val="22"/>
        </w:rPr>
      </w:pPr>
    </w:p>
    <w:p w:rsidR="006920E0" w:rsidRPr="009C5176" w:rsidRDefault="006920E0" w:rsidP="006920E0">
      <w:pPr>
        <w:tabs>
          <w:tab w:val="center" w:pos="709"/>
        </w:tabs>
        <w:rPr>
          <w:sz w:val="22"/>
          <w:szCs w:val="22"/>
        </w:rPr>
      </w:pPr>
      <w:r w:rsidRPr="009C5176">
        <w:rPr>
          <w:sz w:val="22"/>
          <w:szCs w:val="22"/>
        </w:rPr>
        <w:t xml:space="preserve">The department should have planned the procurement to allow them sufficient time to source three quotations. </w:t>
      </w:r>
    </w:p>
    <w:p w:rsidR="006920E0" w:rsidRPr="009C5176" w:rsidRDefault="006920E0" w:rsidP="006920E0">
      <w:pPr>
        <w:tabs>
          <w:tab w:val="center" w:pos="709"/>
        </w:tabs>
        <w:rPr>
          <w:sz w:val="22"/>
          <w:szCs w:val="22"/>
        </w:rPr>
      </w:pPr>
      <w:r w:rsidRPr="009C5176">
        <w:rPr>
          <w:sz w:val="22"/>
          <w:szCs w:val="22"/>
        </w:rPr>
        <w:t xml:space="preserve">The matter therefore remains unresolved. </w:t>
      </w:r>
    </w:p>
    <w:p w:rsidR="006920E0" w:rsidRPr="009C5176" w:rsidRDefault="006920E0" w:rsidP="006920E0">
      <w:pPr>
        <w:tabs>
          <w:tab w:val="center" w:pos="709"/>
        </w:tabs>
        <w:rPr>
          <w:sz w:val="22"/>
          <w:szCs w:val="22"/>
        </w:rPr>
      </w:pPr>
    </w:p>
    <w:p w:rsidR="006920E0" w:rsidRPr="006920E0" w:rsidRDefault="006920E0" w:rsidP="006920E0">
      <w:pPr>
        <w:pStyle w:val="ListParagraph"/>
        <w:tabs>
          <w:tab w:val="center" w:pos="709"/>
        </w:tabs>
        <w:spacing w:after="120"/>
        <w:ind w:left="420"/>
        <w:rPr>
          <w:rFonts w:ascii="Arial" w:hAnsi="Arial" w:cs="Arial"/>
          <w:b/>
          <w:bCs/>
          <w:color w:val="FF0000"/>
          <w:sz w:val="22"/>
          <w:szCs w:val="22"/>
        </w:rPr>
      </w:pPr>
    </w:p>
    <w:p w:rsidR="006920E0" w:rsidRPr="006920E0" w:rsidRDefault="006920E0" w:rsidP="006920E0">
      <w:pPr>
        <w:pStyle w:val="ListParagraph"/>
        <w:tabs>
          <w:tab w:val="center" w:pos="709"/>
        </w:tabs>
        <w:spacing w:after="120"/>
        <w:ind w:left="420"/>
        <w:rPr>
          <w:rFonts w:ascii="Arial" w:hAnsi="Arial" w:cs="Arial"/>
          <w:b/>
          <w:bCs/>
          <w:color w:val="FF0000"/>
          <w:sz w:val="22"/>
          <w:szCs w:val="22"/>
        </w:rPr>
      </w:pPr>
    </w:p>
    <w:p w:rsidR="006920E0" w:rsidRPr="004A22D7" w:rsidRDefault="006920E0" w:rsidP="006F5D2E">
      <w:pPr>
        <w:pStyle w:val="ListParagraph"/>
        <w:numPr>
          <w:ilvl w:val="0"/>
          <w:numId w:val="296"/>
        </w:numPr>
        <w:tabs>
          <w:tab w:val="center" w:pos="709"/>
        </w:tabs>
        <w:spacing w:after="120"/>
        <w:jc w:val="both"/>
        <w:rPr>
          <w:rFonts w:ascii="Arial" w:hAnsi="Arial" w:cs="Arial"/>
          <w:color w:val="FF0000"/>
        </w:rPr>
      </w:pPr>
      <w:r w:rsidRPr="004A22D7">
        <w:rPr>
          <w:rFonts w:ascii="Arial" w:hAnsi="Arial" w:cs="Arial"/>
          <w:b/>
          <w:bCs/>
        </w:rPr>
        <w:lastRenderedPageBreak/>
        <w:t xml:space="preserve">Procurement batch </w:t>
      </w:r>
      <w:r w:rsidRPr="004A22D7">
        <w:rPr>
          <w:rFonts w:ascii="Arial" w:hAnsi="Arial" w:cs="Arial"/>
          <w:b/>
          <w:lang w:eastAsia="en-ZA"/>
        </w:rPr>
        <w:t xml:space="preserve">131271 – Kgobo-Kgobo </w:t>
      </w:r>
      <w:r w:rsidRPr="004A22D7">
        <w:rPr>
          <w:rFonts w:ascii="Arial" w:hAnsi="Arial" w:cs="Arial"/>
          <w:b/>
          <w:color w:val="FF0000"/>
          <w:lang w:eastAsia="en-ZA"/>
        </w:rPr>
        <w:t>Ex 79</w:t>
      </w:r>
    </w:p>
    <w:p w:rsidR="006920E0" w:rsidRDefault="006920E0" w:rsidP="006920E0">
      <w:pPr>
        <w:pStyle w:val="NormalWeb"/>
        <w:tabs>
          <w:tab w:val="center" w:pos="709"/>
        </w:tabs>
        <w:ind w:firstLine="360"/>
        <w:rPr>
          <w:rFonts w:ascii="Arial" w:hAnsi="Arial" w:cs="Arial"/>
          <w:sz w:val="22"/>
          <w:szCs w:val="22"/>
        </w:rPr>
      </w:pPr>
    </w:p>
    <w:p w:rsidR="006920E0" w:rsidRPr="00047F1D" w:rsidRDefault="006920E0" w:rsidP="006920E0">
      <w:pPr>
        <w:pStyle w:val="NormalWeb"/>
        <w:tabs>
          <w:tab w:val="center" w:pos="709"/>
        </w:tabs>
        <w:rPr>
          <w:rFonts w:ascii="Arial" w:hAnsi="Arial" w:cs="Arial"/>
          <w:b/>
          <w:sz w:val="22"/>
          <w:szCs w:val="22"/>
        </w:rPr>
      </w:pPr>
      <w:r w:rsidRPr="00047F1D">
        <w:rPr>
          <w:rFonts w:ascii="Arial" w:hAnsi="Arial" w:cs="Arial"/>
          <w:b/>
          <w:sz w:val="22"/>
          <w:szCs w:val="22"/>
        </w:rPr>
        <w:t>Audit Finding</w:t>
      </w:r>
    </w:p>
    <w:p w:rsidR="006920E0" w:rsidRDefault="006920E0" w:rsidP="006920E0">
      <w:pPr>
        <w:pStyle w:val="NormalWeb"/>
        <w:tabs>
          <w:tab w:val="center" w:pos="709"/>
        </w:tabs>
        <w:rPr>
          <w:rFonts w:ascii="Arial" w:hAnsi="Arial" w:cs="Arial"/>
          <w:sz w:val="22"/>
          <w:szCs w:val="22"/>
        </w:rPr>
      </w:pPr>
    </w:p>
    <w:p w:rsidR="006920E0" w:rsidRPr="002C76C1" w:rsidRDefault="006920E0" w:rsidP="006920E0">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6920E0" w:rsidRPr="002C76C1" w:rsidRDefault="006920E0" w:rsidP="006920E0">
      <w:pPr>
        <w:pStyle w:val="NormalWeb"/>
        <w:tabs>
          <w:tab w:val="center" w:pos="709"/>
        </w:tabs>
        <w:rPr>
          <w:rFonts w:ascii="Arial" w:hAnsi="Arial" w:cs="Arial"/>
          <w:sz w:val="22"/>
          <w:szCs w:val="22"/>
        </w:rPr>
      </w:pPr>
    </w:p>
    <w:p w:rsidR="006920E0" w:rsidRPr="002C76C1" w:rsidRDefault="006920E0" w:rsidP="006920E0">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 xml:space="preserve">a) </w:t>
      </w:r>
      <w:r w:rsidRPr="002C76C1">
        <w:rPr>
          <w:rFonts w:ascii="Arial" w:hAnsi="Arial" w:cs="Arial"/>
          <w:sz w:val="22"/>
          <w:szCs w:val="22"/>
        </w:rPr>
        <w:t>Treasury Regulations 16A6.1 states:</w:t>
      </w:r>
    </w:p>
    <w:p w:rsidR="006920E0" w:rsidRPr="002C76C1" w:rsidRDefault="006920E0" w:rsidP="006920E0">
      <w:pPr>
        <w:pStyle w:val="lg-a-1"/>
        <w:tabs>
          <w:tab w:val="center" w:pos="709"/>
        </w:tabs>
        <w:spacing w:before="0"/>
        <w:ind w:left="567" w:firstLine="0"/>
        <w:jc w:val="left"/>
        <w:rPr>
          <w:rFonts w:ascii="Arial" w:hAnsi="Arial" w:cs="Arial"/>
          <w:sz w:val="22"/>
          <w:szCs w:val="22"/>
        </w:rPr>
      </w:pPr>
    </w:p>
    <w:p w:rsidR="006920E0" w:rsidRPr="002C76C1" w:rsidRDefault="006920E0" w:rsidP="006920E0">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“Procurement of goods and services, either by way of quotations or through a bidding process, must be within the threshold values as determined by the National Treasury.”</w:t>
      </w:r>
    </w:p>
    <w:p w:rsidR="006920E0" w:rsidRPr="002C76C1" w:rsidRDefault="006920E0" w:rsidP="006920E0">
      <w:pPr>
        <w:pStyle w:val="lg-a-1"/>
        <w:tabs>
          <w:tab w:val="center" w:pos="709"/>
        </w:tabs>
        <w:spacing w:before="0"/>
        <w:ind w:left="567" w:firstLine="0"/>
        <w:jc w:val="left"/>
        <w:rPr>
          <w:rFonts w:ascii="Arial" w:hAnsi="Arial" w:cs="Arial"/>
          <w:sz w:val="22"/>
          <w:szCs w:val="22"/>
        </w:rPr>
      </w:pPr>
    </w:p>
    <w:p w:rsidR="006920E0" w:rsidRPr="002C76C1" w:rsidRDefault="006920E0" w:rsidP="006920E0">
      <w:pPr>
        <w:pStyle w:val="lg-a-1"/>
        <w:tabs>
          <w:tab w:val="center" w:pos="709"/>
        </w:tabs>
        <w:spacing w:before="0"/>
        <w:ind w:left="567" w:firstLine="0"/>
        <w:jc w:val="left"/>
        <w:rPr>
          <w:rFonts w:ascii="Arial" w:hAnsi="Arial" w:cs="Arial"/>
          <w:sz w:val="22"/>
          <w:szCs w:val="22"/>
        </w:rPr>
      </w:pPr>
    </w:p>
    <w:p w:rsidR="006920E0" w:rsidRPr="002C76C1" w:rsidRDefault="006920E0" w:rsidP="006920E0">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 xml:space="preserve">b) </w:t>
      </w:r>
      <w:r w:rsidRPr="002C76C1">
        <w:rPr>
          <w:rFonts w:ascii="Arial" w:hAnsi="Arial" w:cs="Arial"/>
          <w:sz w:val="22"/>
          <w:szCs w:val="22"/>
        </w:rPr>
        <w:t xml:space="preserve">Practice note 8 of 2007/2008 paragraph 3.3.1 </w:t>
      </w:r>
    </w:p>
    <w:p w:rsidR="006920E0" w:rsidRPr="002C76C1" w:rsidRDefault="006920E0" w:rsidP="006920E0">
      <w:pPr>
        <w:pStyle w:val="lg-a-1"/>
        <w:tabs>
          <w:tab w:val="center" w:pos="709"/>
        </w:tabs>
        <w:spacing w:before="0"/>
        <w:ind w:left="567" w:firstLine="0"/>
        <w:jc w:val="left"/>
        <w:rPr>
          <w:rFonts w:ascii="Arial" w:hAnsi="Arial" w:cs="Arial"/>
          <w:sz w:val="22"/>
          <w:szCs w:val="22"/>
        </w:rPr>
      </w:pPr>
    </w:p>
    <w:p w:rsidR="006920E0" w:rsidRPr="002C76C1" w:rsidRDefault="006920E0" w:rsidP="006920E0">
      <w:pPr>
        <w:pStyle w:val="lg-a-1"/>
        <w:tabs>
          <w:tab w:val="center" w:pos="709"/>
        </w:tabs>
        <w:spacing w:before="0"/>
        <w:ind w:left="567" w:hanging="567"/>
        <w:jc w:val="left"/>
        <w:rPr>
          <w:rFonts w:ascii="Arial" w:hAnsi="Arial" w:cs="Arial"/>
          <w:i/>
          <w:sz w:val="22"/>
          <w:szCs w:val="22"/>
        </w:rPr>
      </w:pPr>
      <w:r w:rsidRPr="002C76C1">
        <w:rPr>
          <w:rFonts w:ascii="Arial" w:hAnsi="Arial" w:cs="Arial"/>
          <w:i/>
          <w:sz w:val="22"/>
          <w:szCs w:val="22"/>
        </w:rPr>
        <w:tab/>
        <w:t>“3.3.1</w:t>
      </w:r>
      <w:r w:rsidRPr="002C76C1">
        <w:rPr>
          <w:rFonts w:ascii="Arial" w:hAnsi="Arial" w:cs="Arial"/>
          <w:i/>
          <w:sz w:val="22"/>
          <w:szCs w:val="22"/>
        </w:rPr>
        <w:tab/>
        <w:t xml:space="preserve">Accounting officers / authorities should invite and accept written price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quotations for requirements up to an estimated value of R500 000 from as </w:t>
      </w:r>
      <w:r w:rsidRPr="002C76C1">
        <w:rPr>
          <w:rFonts w:ascii="Arial" w:hAnsi="Arial" w:cs="Arial"/>
          <w:i/>
          <w:sz w:val="22"/>
          <w:szCs w:val="22"/>
        </w:rPr>
        <w:tab/>
      </w:r>
      <w:r w:rsidRPr="002C76C1">
        <w:rPr>
          <w:rFonts w:ascii="Arial" w:hAnsi="Arial" w:cs="Arial"/>
          <w:i/>
          <w:sz w:val="22"/>
          <w:szCs w:val="22"/>
        </w:rPr>
        <w:tab/>
        <w:t xml:space="preserve">many suppliers as possible, that are registered on the list of prospective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suppliers.</w:t>
      </w:r>
    </w:p>
    <w:p w:rsidR="006920E0" w:rsidRPr="002C76C1" w:rsidRDefault="006920E0" w:rsidP="006920E0">
      <w:pPr>
        <w:pStyle w:val="lg-a-1"/>
        <w:tabs>
          <w:tab w:val="center" w:pos="709"/>
        </w:tabs>
        <w:spacing w:before="0"/>
        <w:ind w:left="567" w:hanging="567"/>
        <w:jc w:val="left"/>
        <w:rPr>
          <w:rFonts w:ascii="Arial" w:hAnsi="Arial" w:cs="Arial"/>
          <w:i/>
          <w:sz w:val="22"/>
          <w:szCs w:val="22"/>
        </w:rPr>
      </w:pPr>
    </w:p>
    <w:p w:rsidR="006920E0" w:rsidRPr="002C76C1" w:rsidRDefault="006920E0" w:rsidP="006920E0">
      <w:pPr>
        <w:pStyle w:val="lg-a-1"/>
        <w:tabs>
          <w:tab w:val="center" w:pos="709"/>
        </w:tabs>
        <w:spacing w:before="0"/>
        <w:ind w:left="567" w:hanging="567"/>
        <w:jc w:val="left"/>
        <w:rPr>
          <w:rFonts w:ascii="Arial" w:hAnsi="Arial" w:cs="Arial"/>
          <w:i/>
          <w:sz w:val="22"/>
          <w:szCs w:val="22"/>
        </w:rPr>
      </w:pPr>
      <w:r w:rsidRPr="002C76C1">
        <w:rPr>
          <w:rFonts w:ascii="Arial" w:hAnsi="Arial" w:cs="Arial"/>
          <w:i/>
          <w:sz w:val="22"/>
          <w:szCs w:val="22"/>
        </w:rPr>
        <w:tab/>
        <w:t>3.3.2</w:t>
      </w:r>
      <w:r w:rsidRPr="002C76C1">
        <w:rPr>
          <w:rFonts w:ascii="Arial" w:hAnsi="Arial" w:cs="Arial"/>
          <w:i/>
          <w:sz w:val="22"/>
          <w:szCs w:val="22"/>
        </w:rPr>
        <w:tab/>
        <w:t xml:space="preserve">Where no suitable suppliers are available from the list of prospective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suppliers, written price quotations may be obtained from other possible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suppliers.</w:t>
      </w:r>
    </w:p>
    <w:p w:rsidR="006920E0" w:rsidRPr="002C76C1" w:rsidRDefault="006920E0" w:rsidP="006920E0">
      <w:pPr>
        <w:pStyle w:val="lg-a-1"/>
        <w:tabs>
          <w:tab w:val="center" w:pos="709"/>
        </w:tabs>
        <w:spacing w:before="0"/>
        <w:ind w:left="567" w:hanging="567"/>
        <w:jc w:val="left"/>
        <w:rPr>
          <w:rFonts w:ascii="Arial" w:hAnsi="Arial" w:cs="Arial"/>
          <w:i/>
          <w:sz w:val="22"/>
          <w:szCs w:val="22"/>
        </w:rPr>
      </w:pPr>
    </w:p>
    <w:p w:rsidR="006920E0" w:rsidRPr="002C76C1" w:rsidRDefault="006920E0" w:rsidP="006920E0">
      <w:pPr>
        <w:pStyle w:val="lg-a-1"/>
        <w:tabs>
          <w:tab w:val="center" w:pos="709"/>
        </w:tabs>
        <w:spacing w:before="0"/>
        <w:ind w:left="567" w:hanging="567"/>
        <w:jc w:val="left"/>
        <w:rPr>
          <w:rFonts w:ascii="Arial" w:hAnsi="Arial" w:cs="Arial"/>
          <w:i/>
          <w:sz w:val="22"/>
          <w:szCs w:val="22"/>
        </w:rPr>
      </w:pPr>
      <w:r w:rsidRPr="002C76C1">
        <w:rPr>
          <w:rFonts w:ascii="Arial" w:hAnsi="Arial" w:cs="Arial"/>
          <w:i/>
          <w:sz w:val="22"/>
          <w:szCs w:val="22"/>
        </w:rPr>
        <w:tab/>
        <w:t>3.3.3</w:t>
      </w:r>
      <w:r w:rsidRPr="002C76C1">
        <w:rPr>
          <w:rFonts w:ascii="Arial" w:hAnsi="Arial" w:cs="Arial"/>
          <w:i/>
          <w:sz w:val="22"/>
          <w:szCs w:val="22"/>
        </w:rPr>
        <w:tab/>
        <w:t xml:space="preserve">If it is not possible to obtain at least (3) written price quotations, the reasons </w:t>
      </w:r>
      <w:r w:rsidRPr="002C76C1">
        <w:rPr>
          <w:rFonts w:ascii="Arial" w:hAnsi="Arial" w:cs="Arial"/>
          <w:i/>
          <w:sz w:val="22"/>
          <w:szCs w:val="22"/>
        </w:rPr>
        <w:tab/>
      </w:r>
      <w:r w:rsidRPr="002C76C1">
        <w:rPr>
          <w:rFonts w:ascii="Arial" w:hAnsi="Arial" w:cs="Arial"/>
          <w:i/>
          <w:sz w:val="22"/>
          <w:szCs w:val="22"/>
        </w:rPr>
        <w:tab/>
        <w:t xml:space="preserve">should be recorded and approved by the accounting officer/ authority or his/ </w:t>
      </w:r>
      <w:r w:rsidRPr="002C76C1">
        <w:rPr>
          <w:rFonts w:ascii="Arial" w:hAnsi="Arial" w:cs="Arial"/>
          <w:i/>
          <w:sz w:val="22"/>
          <w:szCs w:val="22"/>
        </w:rPr>
        <w:tab/>
      </w:r>
      <w:r w:rsidRPr="002C76C1">
        <w:rPr>
          <w:rFonts w:ascii="Arial" w:hAnsi="Arial" w:cs="Arial"/>
          <w:i/>
          <w:sz w:val="22"/>
          <w:szCs w:val="22"/>
        </w:rPr>
        <w:tab/>
        <w:t>her delegate.”</w:t>
      </w:r>
    </w:p>
    <w:p w:rsidR="006920E0" w:rsidRPr="002C76C1" w:rsidRDefault="006920E0" w:rsidP="006920E0">
      <w:pPr>
        <w:pStyle w:val="lg-a-1"/>
        <w:tabs>
          <w:tab w:val="center" w:pos="709"/>
          <w:tab w:val="left" w:pos="3374"/>
        </w:tabs>
        <w:spacing w:before="0"/>
        <w:ind w:left="0" w:firstLine="0"/>
        <w:rPr>
          <w:rFonts w:ascii="Arial" w:hAnsi="Arial" w:cs="Arial"/>
          <w:sz w:val="22"/>
          <w:szCs w:val="22"/>
        </w:rPr>
      </w:pPr>
    </w:p>
    <w:p w:rsidR="006920E0" w:rsidRPr="002C76C1" w:rsidRDefault="006920E0" w:rsidP="006920E0">
      <w:pPr>
        <w:pStyle w:val="lg-a-1"/>
        <w:tabs>
          <w:tab w:val="center" w:pos="709"/>
        </w:tabs>
        <w:spacing w:before="0"/>
        <w:rPr>
          <w:rFonts w:ascii="Arial" w:hAnsi="Arial" w:cs="Arial"/>
          <w:iCs/>
          <w:sz w:val="22"/>
          <w:szCs w:val="22"/>
          <w:lang w:eastAsia="en-ZA"/>
        </w:rPr>
      </w:pPr>
      <w:r>
        <w:rPr>
          <w:rFonts w:ascii="Arial" w:hAnsi="Arial" w:cs="Arial"/>
          <w:iCs/>
          <w:sz w:val="22"/>
          <w:szCs w:val="22"/>
          <w:lang w:eastAsia="en-ZA"/>
        </w:rPr>
        <w:t xml:space="preserve">c) </w:t>
      </w:r>
      <w:r w:rsidRPr="002C76C1">
        <w:rPr>
          <w:rFonts w:ascii="Arial" w:hAnsi="Arial" w:cs="Arial"/>
          <w:iCs/>
          <w:sz w:val="22"/>
          <w:szCs w:val="22"/>
          <w:lang w:eastAsia="en-ZA"/>
        </w:rPr>
        <w:t>Departments Supply Chain Management Policy paragraph 49 states:</w:t>
      </w:r>
    </w:p>
    <w:p w:rsidR="006920E0" w:rsidRPr="002C76C1" w:rsidRDefault="006920E0" w:rsidP="006920E0">
      <w:pPr>
        <w:pStyle w:val="lg-a-1"/>
        <w:tabs>
          <w:tab w:val="center" w:pos="709"/>
        </w:tabs>
        <w:spacing w:before="0"/>
        <w:ind w:left="709" w:firstLine="0"/>
        <w:rPr>
          <w:rFonts w:ascii="Arial" w:hAnsi="Arial" w:cs="Arial"/>
          <w:i/>
          <w:sz w:val="22"/>
          <w:szCs w:val="22"/>
        </w:rPr>
      </w:pPr>
    </w:p>
    <w:p w:rsidR="006920E0" w:rsidRPr="002C76C1" w:rsidRDefault="006920E0" w:rsidP="006920E0">
      <w:pPr>
        <w:pStyle w:val="lg-a-1"/>
        <w:tabs>
          <w:tab w:val="center" w:pos="709"/>
        </w:tabs>
        <w:spacing w:before="0"/>
        <w:ind w:left="709" w:firstLine="0"/>
        <w:jc w:val="left"/>
        <w:rPr>
          <w:rFonts w:ascii="Arial" w:hAnsi="Arial" w:cs="Arial"/>
          <w:i/>
          <w:sz w:val="22"/>
          <w:szCs w:val="22"/>
        </w:rPr>
      </w:pPr>
      <w:r w:rsidRPr="002C76C1">
        <w:rPr>
          <w:rFonts w:ascii="Arial" w:hAnsi="Arial" w:cs="Arial"/>
          <w:i/>
          <w:sz w:val="22"/>
          <w:szCs w:val="22"/>
        </w:rPr>
        <w:t>“A supplier is a provider of goods or services, which meets the criteria of the Department, is registered on the Department’s supplier register and who is able to perform services or provide goods for the Department. The Department will only contract with suppliers listed on the supplier register.”</w:t>
      </w:r>
    </w:p>
    <w:p w:rsidR="006920E0" w:rsidRPr="002C76C1" w:rsidRDefault="006920E0" w:rsidP="006920E0">
      <w:pPr>
        <w:pStyle w:val="lg-a-1"/>
        <w:tabs>
          <w:tab w:val="center" w:pos="709"/>
        </w:tabs>
        <w:spacing w:before="0"/>
        <w:ind w:left="709" w:hanging="709"/>
        <w:rPr>
          <w:rFonts w:ascii="Arial" w:hAnsi="Arial" w:cs="Arial"/>
          <w:i/>
          <w:sz w:val="22"/>
          <w:szCs w:val="22"/>
        </w:rPr>
      </w:pPr>
    </w:p>
    <w:p w:rsidR="006920E0" w:rsidRPr="002C76C1" w:rsidRDefault="006920E0" w:rsidP="006920E0">
      <w:pPr>
        <w:pStyle w:val="lg-a-1"/>
        <w:tabs>
          <w:tab w:val="center" w:pos="709"/>
          <w:tab w:val="left" w:pos="3374"/>
        </w:tabs>
        <w:spacing w:before="0"/>
        <w:ind w:left="0" w:firstLine="0"/>
        <w:rPr>
          <w:rFonts w:ascii="Arial" w:hAnsi="Arial" w:cs="Arial"/>
          <w:sz w:val="22"/>
          <w:szCs w:val="22"/>
        </w:rPr>
      </w:pPr>
      <w:r w:rsidRPr="002C76C1">
        <w:rPr>
          <w:rFonts w:ascii="Arial" w:hAnsi="Arial" w:cs="Arial"/>
          <w:sz w:val="22"/>
          <w:szCs w:val="22"/>
        </w:rPr>
        <w:tab/>
      </w:r>
    </w:p>
    <w:p w:rsidR="006920E0" w:rsidRPr="002C76C1" w:rsidRDefault="006920E0" w:rsidP="006920E0">
      <w:pPr>
        <w:pStyle w:val="NormalWeb"/>
        <w:tabs>
          <w:tab w:val="center" w:pos="709"/>
        </w:tabs>
        <w:rPr>
          <w:rFonts w:ascii="Arial" w:hAnsi="Arial" w:cs="Arial"/>
          <w:sz w:val="22"/>
          <w:szCs w:val="22"/>
          <w:lang w:val="en-ZA"/>
        </w:rPr>
      </w:pPr>
      <w:r w:rsidRPr="002C76C1">
        <w:rPr>
          <w:rFonts w:ascii="Arial" w:hAnsi="Arial" w:cs="Arial"/>
          <w:sz w:val="22"/>
          <w:szCs w:val="22"/>
          <w:lang w:val="en-ZA"/>
        </w:rPr>
        <w:t>The following deviations pertaining to items purchased from Kgobo- Kgobo Security Businesses (OR-051756, PM-131271) were noted:</w:t>
      </w:r>
    </w:p>
    <w:p w:rsidR="006920E0" w:rsidRPr="002C76C1" w:rsidRDefault="006920E0" w:rsidP="006920E0">
      <w:pPr>
        <w:pStyle w:val="NormalWeb"/>
        <w:tabs>
          <w:tab w:val="center" w:pos="709"/>
        </w:tabs>
        <w:rPr>
          <w:rFonts w:ascii="Arial" w:hAnsi="Arial" w:cs="Arial"/>
          <w:sz w:val="22"/>
          <w:szCs w:val="22"/>
          <w:lang w:val="en-ZA"/>
        </w:rPr>
      </w:pPr>
    </w:p>
    <w:tbl>
      <w:tblPr>
        <w:tblW w:w="9134" w:type="dxa"/>
        <w:tblInd w:w="108" w:type="dxa"/>
        <w:tblCellMar>
          <w:left w:w="10" w:type="dxa"/>
          <w:right w:w="10" w:type="dxa"/>
        </w:tblCellMar>
        <w:tblLook w:val="0000"/>
      </w:tblPr>
      <w:tblGrid>
        <w:gridCol w:w="4962"/>
        <w:gridCol w:w="1447"/>
        <w:gridCol w:w="2725"/>
      </w:tblGrid>
      <w:tr w:rsidR="006920E0" w:rsidRPr="003B3487" w:rsidTr="00296C19">
        <w:tc>
          <w:tcPr>
            <w:tcW w:w="4962" w:type="dxa"/>
            <w:tcBorders>
              <w:top w:val="single" w:sz="8" w:space="0" w:color="000000"/>
              <w:left w:val="single" w:sz="8" w:space="0" w:color="000000"/>
              <w:bottom w:val="single" w:sz="4" w:space="0" w:color="000000"/>
              <w:right w:val="single" w:sz="8" w:space="0" w:color="000000"/>
            </w:tcBorders>
            <w:shd w:val="clear" w:color="auto" w:fill="D9D9D9" w:themeFill="background1" w:themeFillShade="D9"/>
            <w:tcMar>
              <w:top w:w="0" w:type="dxa"/>
              <w:left w:w="108" w:type="dxa"/>
              <w:bottom w:w="0" w:type="dxa"/>
              <w:right w:w="108" w:type="dxa"/>
            </w:tcMar>
          </w:tcPr>
          <w:p w:rsidR="006920E0" w:rsidRPr="003B3487" w:rsidRDefault="006920E0" w:rsidP="00296C19">
            <w:pPr>
              <w:tabs>
                <w:tab w:val="center" w:pos="709"/>
              </w:tabs>
              <w:rPr>
                <w:b/>
                <w:bCs/>
                <w:sz w:val="18"/>
                <w:szCs w:val="18"/>
                <w:lang w:eastAsia="en-ZA"/>
              </w:rPr>
            </w:pPr>
            <w:r w:rsidRPr="003B3487">
              <w:rPr>
                <w:b/>
                <w:bCs/>
                <w:sz w:val="18"/>
                <w:szCs w:val="18"/>
                <w:lang w:eastAsia="en-ZA"/>
              </w:rPr>
              <w:t>DESCRIPTION</w:t>
            </w:r>
          </w:p>
        </w:tc>
        <w:tc>
          <w:tcPr>
            <w:tcW w:w="1447" w:type="dxa"/>
            <w:tcBorders>
              <w:top w:val="single" w:sz="8" w:space="0" w:color="000000"/>
              <w:bottom w:val="single" w:sz="4" w:space="0" w:color="000000"/>
              <w:right w:val="single" w:sz="8" w:space="0" w:color="000000"/>
            </w:tcBorders>
            <w:shd w:val="clear" w:color="auto" w:fill="D9D9D9" w:themeFill="background1" w:themeFillShade="D9"/>
            <w:tcMar>
              <w:top w:w="0" w:type="dxa"/>
              <w:left w:w="108" w:type="dxa"/>
              <w:bottom w:w="0" w:type="dxa"/>
              <w:right w:w="108" w:type="dxa"/>
            </w:tcMar>
          </w:tcPr>
          <w:p w:rsidR="006920E0" w:rsidRPr="003B3487" w:rsidRDefault="006920E0" w:rsidP="00296C19">
            <w:pPr>
              <w:tabs>
                <w:tab w:val="center" w:pos="709"/>
              </w:tabs>
              <w:rPr>
                <w:b/>
                <w:bCs/>
                <w:sz w:val="18"/>
                <w:szCs w:val="18"/>
                <w:lang w:eastAsia="en-ZA"/>
              </w:rPr>
            </w:pPr>
            <w:r w:rsidRPr="003B3487">
              <w:rPr>
                <w:b/>
                <w:bCs/>
                <w:sz w:val="18"/>
                <w:szCs w:val="18"/>
                <w:lang w:eastAsia="en-ZA"/>
              </w:rPr>
              <w:t>QUANTITY</w:t>
            </w:r>
          </w:p>
        </w:tc>
        <w:tc>
          <w:tcPr>
            <w:tcW w:w="2725" w:type="dxa"/>
            <w:tcBorders>
              <w:top w:val="single" w:sz="8" w:space="0" w:color="000000"/>
              <w:bottom w:val="single" w:sz="4" w:space="0" w:color="000000"/>
              <w:right w:val="single" w:sz="8" w:space="0" w:color="000000"/>
            </w:tcBorders>
            <w:shd w:val="clear" w:color="auto" w:fill="D9D9D9" w:themeFill="background1" w:themeFillShade="D9"/>
            <w:tcMar>
              <w:top w:w="0" w:type="dxa"/>
              <w:left w:w="108" w:type="dxa"/>
              <w:bottom w:w="0" w:type="dxa"/>
              <w:right w:w="108" w:type="dxa"/>
            </w:tcMar>
          </w:tcPr>
          <w:p w:rsidR="006920E0" w:rsidRPr="003B3487" w:rsidRDefault="006920E0" w:rsidP="00296C19">
            <w:pPr>
              <w:tabs>
                <w:tab w:val="center" w:pos="709"/>
              </w:tabs>
              <w:jc w:val="right"/>
              <w:rPr>
                <w:b/>
                <w:bCs/>
                <w:sz w:val="18"/>
                <w:szCs w:val="18"/>
                <w:lang w:eastAsia="en-ZA"/>
              </w:rPr>
            </w:pPr>
            <w:r w:rsidRPr="003B3487">
              <w:rPr>
                <w:b/>
                <w:bCs/>
                <w:sz w:val="18"/>
                <w:szCs w:val="18"/>
                <w:lang w:eastAsia="en-ZA"/>
              </w:rPr>
              <w:t>AMOUNT</w:t>
            </w:r>
          </w:p>
          <w:p w:rsidR="006920E0" w:rsidRPr="003B3487" w:rsidRDefault="006920E0" w:rsidP="00296C19">
            <w:pPr>
              <w:tabs>
                <w:tab w:val="center" w:pos="709"/>
              </w:tabs>
              <w:jc w:val="right"/>
              <w:rPr>
                <w:b/>
                <w:bCs/>
                <w:sz w:val="18"/>
                <w:szCs w:val="18"/>
                <w:lang w:eastAsia="en-ZA"/>
              </w:rPr>
            </w:pPr>
            <w:r w:rsidRPr="003B3487">
              <w:rPr>
                <w:b/>
                <w:bCs/>
                <w:sz w:val="18"/>
                <w:szCs w:val="18"/>
                <w:lang w:eastAsia="en-ZA"/>
              </w:rPr>
              <w:t>R</w:t>
            </w:r>
          </w:p>
        </w:tc>
      </w:tr>
      <w:tr w:rsidR="006920E0" w:rsidRPr="003B3487" w:rsidTr="00296C19">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20E0" w:rsidRPr="003B3487" w:rsidRDefault="006920E0" w:rsidP="00296C19">
            <w:pPr>
              <w:tabs>
                <w:tab w:val="center" w:pos="709"/>
              </w:tabs>
              <w:rPr>
                <w:sz w:val="18"/>
                <w:szCs w:val="18"/>
                <w:lang w:eastAsia="en-ZA"/>
              </w:rPr>
            </w:pPr>
            <w:r w:rsidRPr="003B3487">
              <w:rPr>
                <w:sz w:val="18"/>
                <w:szCs w:val="18"/>
                <w:lang w:eastAsia="en-ZA"/>
              </w:rPr>
              <w:t>420L Fridge with water dispenser</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20E0" w:rsidRPr="003B3487" w:rsidRDefault="006920E0" w:rsidP="00296C19">
            <w:pPr>
              <w:tabs>
                <w:tab w:val="center" w:pos="709"/>
              </w:tabs>
              <w:rPr>
                <w:sz w:val="18"/>
                <w:szCs w:val="18"/>
                <w:lang w:eastAsia="en-ZA"/>
              </w:rPr>
            </w:pPr>
            <w:r w:rsidRPr="003B3487">
              <w:rPr>
                <w:sz w:val="18"/>
                <w:szCs w:val="18"/>
                <w:lang w:eastAsia="en-ZA"/>
              </w:rPr>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6920E0" w:rsidRPr="003B3487" w:rsidRDefault="006920E0" w:rsidP="00296C19">
            <w:pPr>
              <w:tabs>
                <w:tab w:val="center" w:pos="709"/>
              </w:tabs>
              <w:jc w:val="right"/>
              <w:rPr>
                <w:sz w:val="18"/>
                <w:szCs w:val="18"/>
                <w:lang w:eastAsia="en-ZA"/>
              </w:rPr>
            </w:pPr>
            <w:r w:rsidRPr="003B3487">
              <w:rPr>
                <w:sz w:val="18"/>
                <w:szCs w:val="18"/>
                <w:lang w:eastAsia="en-ZA"/>
              </w:rPr>
              <w:t>7 000,00</w:t>
            </w:r>
          </w:p>
        </w:tc>
      </w:tr>
      <w:tr w:rsidR="006920E0" w:rsidRPr="003B3487" w:rsidTr="00296C19">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20E0" w:rsidRPr="003B3487" w:rsidRDefault="006920E0" w:rsidP="00296C19">
            <w:pPr>
              <w:tabs>
                <w:tab w:val="center" w:pos="709"/>
              </w:tabs>
              <w:rPr>
                <w:sz w:val="18"/>
                <w:szCs w:val="18"/>
                <w:lang w:eastAsia="en-ZA"/>
              </w:rPr>
            </w:pPr>
            <w:r w:rsidRPr="003B3487">
              <w:rPr>
                <w:sz w:val="18"/>
                <w:szCs w:val="18"/>
                <w:lang w:eastAsia="en-ZA"/>
              </w:rPr>
              <w:t>LCD 42 Inch flat screen with radio facilities tv</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20E0" w:rsidRPr="003B3487" w:rsidRDefault="006920E0" w:rsidP="00296C19">
            <w:pPr>
              <w:tabs>
                <w:tab w:val="center" w:pos="709"/>
              </w:tabs>
              <w:rPr>
                <w:sz w:val="18"/>
                <w:szCs w:val="18"/>
                <w:lang w:eastAsia="en-ZA"/>
              </w:rPr>
            </w:pPr>
            <w:r w:rsidRPr="003B3487">
              <w:rPr>
                <w:sz w:val="18"/>
                <w:szCs w:val="18"/>
                <w:lang w:eastAsia="en-ZA"/>
              </w:rPr>
              <w:t>1</w:t>
            </w:r>
          </w:p>
        </w:tc>
        <w:tc>
          <w:tcPr>
            <w:tcW w:w="27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6920E0" w:rsidRPr="00D90A3B" w:rsidRDefault="006920E0" w:rsidP="00296C19">
            <w:pPr>
              <w:tabs>
                <w:tab w:val="center" w:pos="709"/>
              </w:tabs>
              <w:jc w:val="right"/>
              <w:rPr>
                <w:sz w:val="18"/>
                <w:szCs w:val="18"/>
                <w:lang w:eastAsia="en-ZA"/>
              </w:rPr>
            </w:pPr>
            <w:r w:rsidRPr="00D90A3B">
              <w:rPr>
                <w:sz w:val="18"/>
                <w:szCs w:val="18"/>
                <w:lang w:eastAsia="en-ZA"/>
              </w:rPr>
              <w:t>7 999,00</w:t>
            </w:r>
          </w:p>
        </w:tc>
      </w:tr>
      <w:tr w:rsidR="006920E0" w:rsidRPr="003B3487" w:rsidTr="00296C19">
        <w:tc>
          <w:tcPr>
            <w:tcW w:w="640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920E0" w:rsidRPr="003B3487" w:rsidRDefault="006920E0" w:rsidP="00296C19">
            <w:pPr>
              <w:tabs>
                <w:tab w:val="center" w:pos="709"/>
              </w:tabs>
              <w:rPr>
                <w:sz w:val="18"/>
                <w:szCs w:val="18"/>
              </w:rPr>
            </w:pPr>
            <w:r w:rsidRPr="003B3487">
              <w:rPr>
                <w:b/>
                <w:sz w:val="18"/>
                <w:szCs w:val="18"/>
                <w:lang w:eastAsia="en-ZA"/>
              </w:rPr>
              <w:t>TOTAL</w:t>
            </w:r>
          </w:p>
        </w:tc>
        <w:tc>
          <w:tcPr>
            <w:tcW w:w="27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6920E0" w:rsidRPr="00D90A3B" w:rsidRDefault="006920E0" w:rsidP="006F5D2E">
            <w:pPr>
              <w:pStyle w:val="ListParagraph"/>
              <w:numPr>
                <w:ilvl w:val="0"/>
                <w:numId w:val="261"/>
              </w:numPr>
              <w:tabs>
                <w:tab w:val="center" w:pos="709"/>
              </w:tabs>
              <w:jc w:val="right"/>
              <w:rPr>
                <w:rFonts w:ascii="Arial" w:hAnsi="Arial" w:cs="Arial"/>
                <w:b/>
                <w:sz w:val="18"/>
                <w:szCs w:val="18"/>
                <w:lang w:eastAsia="en-ZA"/>
              </w:rPr>
            </w:pPr>
            <w:r w:rsidRPr="00D90A3B">
              <w:rPr>
                <w:rFonts w:ascii="Arial" w:hAnsi="Arial" w:cs="Arial"/>
                <w:b/>
                <w:sz w:val="18"/>
                <w:szCs w:val="18"/>
                <w:lang w:eastAsia="en-ZA"/>
              </w:rPr>
              <w:t>999,00</w:t>
            </w:r>
          </w:p>
        </w:tc>
      </w:tr>
    </w:tbl>
    <w:p w:rsidR="006920E0" w:rsidRPr="002C76C1" w:rsidRDefault="006920E0" w:rsidP="006920E0">
      <w:pPr>
        <w:pStyle w:val="ListParagraph"/>
        <w:tabs>
          <w:tab w:val="center" w:pos="709"/>
        </w:tabs>
        <w:rPr>
          <w:rFonts w:ascii="Arial" w:hAnsi="Arial" w:cs="Arial"/>
          <w:sz w:val="22"/>
          <w:szCs w:val="22"/>
        </w:rPr>
      </w:pPr>
    </w:p>
    <w:p w:rsidR="006920E0" w:rsidRPr="002C76C1" w:rsidRDefault="006920E0" w:rsidP="006920E0">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Contrary to the legislation listed above it was noted that the department did not obtain three quotations as per Practice Note 8. </w:t>
      </w:r>
    </w:p>
    <w:p w:rsidR="006920E0" w:rsidRPr="002C76C1" w:rsidRDefault="006920E0" w:rsidP="006920E0">
      <w:pPr>
        <w:pStyle w:val="lg-a-1"/>
        <w:tabs>
          <w:tab w:val="center" w:pos="709"/>
        </w:tabs>
        <w:spacing w:before="0"/>
        <w:ind w:left="0" w:firstLine="0"/>
        <w:jc w:val="left"/>
        <w:rPr>
          <w:rFonts w:ascii="Arial" w:hAnsi="Arial" w:cs="Arial"/>
          <w:sz w:val="22"/>
          <w:szCs w:val="22"/>
        </w:rPr>
      </w:pPr>
    </w:p>
    <w:p w:rsidR="006920E0" w:rsidRPr="002C76C1" w:rsidRDefault="006920E0" w:rsidP="006920E0">
      <w:pPr>
        <w:pStyle w:val="lg-a-1"/>
        <w:tabs>
          <w:tab w:val="center" w:pos="709"/>
        </w:tabs>
        <w:spacing w:before="0"/>
        <w:ind w:left="0" w:firstLine="720"/>
        <w:jc w:val="left"/>
        <w:rPr>
          <w:rFonts w:ascii="Arial" w:hAnsi="Arial" w:cs="Arial"/>
          <w:sz w:val="22"/>
          <w:szCs w:val="22"/>
        </w:rPr>
      </w:pPr>
      <w:r>
        <w:rPr>
          <w:rFonts w:ascii="Arial" w:hAnsi="Arial" w:cs="Arial"/>
          <w:sz w:val="22"/>
          <w:szCs w:val="22"/>
        </w:rPr>
        <w:tab/>
      </w:r>
      <w:r w:rsidRPr="002C76C1">
        <w:rPr>
          <w:rFonts w:ascii="Arial" w:hAnsi="Arial" w:cs="Arial"/>
          <w:sz w:val="22"/>
          <w:szCs w:val="22"/>
        </w:rPr>
        <w:t>The following five suppliers were requested to submit quotations:</w:t>
      </w:r>
    </w:p>
    <w:p w:rsidR="006920E0" w:rsidRPr="002C76C1" w:rsidRDefault="006920E0" w:rsidP="006F5D2E">
      <w:pPr>
        <w:pStyle w:val="lg-a-1"/>
        <w:numPr>
          <w:ilvl w:val="0"/>
          <w:numId w:val="77"/>
        </w:numPr>
        <w:tabs>
          <w:tab w:val="center" w:pos="709"/>
        </w:tabs>
        <w:suppressAutoHyphens/>
        <w:autoSpaceDN w:val="0"/>
        <w:spacing w:before="0"/>
        <w:jc w:val="left"/>
        <w:textAlignment w:val="baseline"/>
        <w:rPr>
          <w:rFonts w:ascii="Arial" w:hAnsi="Arial" w:cs="Arial"/>
          <w:sz w:val="22"/>
          <w:szCs w:val="22"/>
        </w:rPr>
      </w:pPr>
      <w:r w:rsidRPr="002C76C1">
        <w:rPr>
          <w:rFonts w:ascii="Arial" w:hAnsi="Arial" w:cs="Arial"/>
          <w:sz w:val="22"/>
          <w:szCs w:val="22"/>
        </w:rPr>
        <w:t>Imvula Quality Protection  - on the prospective supplier list</w:t>
      </w:r>
    </w:p>
    <w:p w:rsidR="006920E0" w:rsidRPr="002C76C1" w:rsidRDefault="006920E0" w:rsidP="006F5D2E">
      <w:pPr>
        <w:pStyle w:val="lg-a-1"/>
        <w:numPr>
          <w:ilvl w:val="0"/>
          <w:numId w:val="77"/>
        </w:numPr>
        <w:tabs>
          <w:tab w:val="center" w:pos="709"/>
        </w:tabs>
        <w:suppressAutoHyphens/>
        <w:autoSpaceDN w:val="0"/>
        <w:spacing w:before="0"/>
        <w:jc w:val="left"/>
        <w:textAlignment w:val="baseline"/>
        <w:rPr>
          <w:rFonts w:ascii="Arial" w:hAnsi="Arial" w:cs="Arial"/>
          <w:sz w:val="22"/>
          <w:szCs w:val="22"/>
        </w:rPr>
      </w:pPr>
      <w:r w:rsidRPr="002C76C1">
        <w:rPr>
          <w:rFonts w:ascii="Arial" w:hAnsi="Arial" w:cs="Arial"/>
          <w:sz w:val="22"/>
          <w:szCs w:val="22"/>
        </w:rPr>
        <w:t>Mmoledi Projects - not on the prospective supplier list</w:t>
      </w:r>
    </w:p>
    <w:p w:rsidR="006920E0" w:rsidRPr="002C76C1" w:rsidRDefault="006920E0" w:rsidP="006F5D2E">
      <w:pPr>
        <w:pStyle w:val="lg-a-1"/>
        <w:numPr>
          <w:ilvl w:val="0"/>
          <w:numId w:val="77"/>
        </w:numPr>
        <w:tabs>
          <w:tab w:val="center" w:pos="709"/>
        </w:tabs>
        <w:suppressAutoHyphens/>
        <w:autoSpaceDN w:val="0"/>
        <w:spacing w:before="0"/>
        <w:jc w:val="left"/>
        <w:textAlignment w:val="baseline"/>
        <w:rPr>
          <w:rFonts w:ascii="Arial" w:hAnsi="Arial" w:cs="Arial"/>
          <w:sz w:val="22"/>
          <w:szCs w:val="22"/>
        </w:rPr>
      </w:pPr>
      <w:r w:rsidRPr="002C76C1">
        <w:rPr>
          <w:rFonts w:ascii="Arial" w:hAnsi="Arial" w:cs="Arial"/>
          <w:sz w:val="22"/>
          <w:szCs w:val="22"/>
        </w:rPr>
        <w:t>Oarona Stationers  -  not on the prospective supplier list</w:t>
      </w:r>
    </w:p>
    <w:p w:rsidR="006920E0" w:rsidRPr="002C76C1" w:rsidRDefault="006920E0" w:rsidP="006F5D2E">
      <w:pPr>
        <w:pStyle w:val="lg-a-1"/>
        <w:numPr>
          <w:ilvl w:val="0"/>
          <w:numId w:val="77"/>
        </w:numPr>
        <w:tabs>
          <w:tab w:val="center" w:pos="709"/>
        </w:tabs>
        <w:suppressAutoHyphens/>
        <w:autoSpaceDN w:val="0"/>
        <w:spacing w:before="0"/>
        <w:jc w:val="left"/>
        <w:textAlignment w:val="baseline"/>
        <w:rPr>
          <w:rFonts w:ascii="Arial" w:hAnsi="Arial" w:cs="Arial"/>
          <w:sz w:val="22"/>
          <w:szCs w:val="22"/>
        </w:rPr>
      </w:pPr>
      <w:r w:rsidRPr="002C76C1">
        <w:rPr>
          <w:rFonts w:ascii="Arial" w:hAnsi="Arial" w:cs="Arial"/>
          <w:sz w:val="22"/>
          <w:szCs w:val="22"/>
        </w:rPr>
        <w:lastRenderedPageBreak/>
        <w:t>Kgobo-Kgobo Security and Business Projects - on the prospective supplier list</w:t>
      </w:r>
    </w:p>
    <w:p w:rsidR="006920E0" w:rsidRPr="002C76C1" w:rsidRDefault="006920E0" w:rsidP="006F5D2E">
      <w:pPr>
        <w:pStyle w:val="lg-a-1"/>
        <w:numPr>
          <w:ilvl w:val="0"/>
          <w:numId w:val="77"/>
        </w:numPr>
        <w:tabs>
          <w:tab w:val="center" w:pos="709"/>
        </w:tabs>
        <w:suppressAutoHyphens/>
        <w:autoSpaceDN w:val="0"/>
        <w:spacing w:before="0"/>
        <w:jc w:val="left"/>
        <w:textAlignment w:val="baseline"/>
        <w:rPr>
          <w:rFonts w:ascii="Arial" w:hAnsi="Arial" w:cs="Arial"/>
          <w:sz w:val="22"/>
          <w:szCs w:val="22"/>
        </w:rPr>
      </w:pPr>
      <w:r w:rsidRPr="002C76C1">
        <w:rPr>
          <w:rFonts w:ascii="Arial" w:hAnsi="Arial" w:cs="Arial"/>
          <w:sz w:val="22"/>
          <w:szCs w:val="22"/>
        </w:rPr>
        <w:t>Nonosetse Trading Enterprise  - on the prospective supplier list</w:t>
      </w:r>
    </w:p>
    <w:p w:rsidR="006920E0" w:rsidRPr="002C76C1" w:rsidRDefault="006920E0" w:rsidP="006920E0">
      <w:pPr>
        <w:pStyle w:val="lg-a-1"/>
        <w:tabs>
          <w:tab w:val="center" w:pos="709"/>
        </w:tabs>
        <w:spacing w:before="0"/>
        <w:ind w:left="0" w:firstLine="0"/>
        <w:jc w:val="left"/>
        <w:rPr>
          <w:rFonts w:ascii="Arial" w:hAnsi="Arial" w:cs="Arial"/>
          <w:sz w:val="22"/>
          <w:szCs w:val="22"/>
        </w:rPr>
      </w:pPr>
      <w:r w:rsidRPr="002C76C1">
        <w:rPr>
          <w:rFonts w:ascii="Arial" w:hAnsi="Arial" w:cs="Arial"/>
          <w:sz w:val="22"/>
          <w:szCs w:val="22"/>
        </w:rPr>
        <w:tab/>
      </w:r>
    </w:p>
    <w:p w:rsidR="006920E0" w:rsidRDefault="006920E0" w:rsidP="006920E0">
      <w:pPr>
        <w:pStyle w:val="lg-a-1"/>
        <w:tabs>
          <w:tab w:val="left" w:pos="0"/>
          <w:tab w:val="center" w:pos="709"/>
        </w:tabs>
        <w:spacing w:before="0"/>
        <w:jc w:val="left"/>
        <w:rPr>
          <w:rFonts w:ascii="Arial" w:hAnsi="Arial" w:cs="Arial"/>
          <w:sz w:val="22"/>
          <w:szCs w:val="22"/>
        </w:rPr>
      </w:pPr>
      <w:r w:rsidRPr="002C76C1">
        <w:rPr>
          <w:rFonts w:ascii="Arial" w:hAnsi="Arial" w:cs="Arial"/>
          <w:sz w:val="22"/>
          <w:szCs w:val="22"/>
        </w:rPr>
        <w:t xml:space="preserve">Only Kgobo-Kgobo </w:t>
      </w:r>
      <w:r w:rsidRPr="002C76C1">
        <w:rPr>
          <w:rFonts w:ascii="Arial" w:hAnsi="Arial" w:cs="Arial"/>
          <w:sz w:val="22"/>
          <w:szCs w:val="22"/>
          <w:lang w:val="en-ZA"/>
        </w:rPr>
        <w:t>Security Businesses</w:t>
      </w:r>
      <w:r w:rsidRPr="002C76C1">
        <w:rPr>
          <w:rFonts w:ascii="Arial" w:hAnsi="Arial" w:cs="Arial"/>
          <w:sz w:val="22"/>
          <w:szCs w:val="22"/>
        </w:rPr>
        <w:t xml:space="preserve"> and Mmoledi Pro</w:t>
      </w:r>
      <w:r>
        <w:rPr>
          <w:rFonts w:ascii="Arial" w:hAnsi="Arial" w:cs="Arial"/>
          <w:sz w:val="22"/>
          <w:szCs w:val="22"/>
        </w:rPr>
        <w:t xml:space="preserve">jects submitted quotations. The </w:t>
      </w:r>
    </w:p>
    <w:p w:rsidR="006920E0" w:rsidRDefault="006920E0" w:rsidP="006920E0">
      <w:pPr>
        <w:pStyle w:val="lg-a-1"/>
        <w:tabs>
          <w:tab w:val="left" w:pos="0"/>
          <w:tab w:val="center" w:pos="709"/>
        </w:tabs>
        <w:spacing w:before="0"/>
        <w:jc w:val="left"/>
        <w:rPr>
          <w:rFonts w:ascii="Arial" w:hAnsi="Arial" w:cs="Arial"/>
          <w:sz w:val="22"/>
          <w:szCs w:val="22"/>
        </w:rPr>
      </w:pPr>
      <w:r w:rsidRPr="002C76C1">
        <w:rPr>
          <w:rFonts w:ascii="Arial" w:hAnsi="Arial" w:cs="Arial"/>
          <w:sz w:val="22"/>
          <w:szCs w:val="22"/>
        </w:rPr>
        <w:t>deviation was approved by the Chief Director: SCM, per the internal memo – reference number</w:t>
      </w:r>
    </w:p>
    <w:p w:rsidR="006920E0" w:rsidRPr="002C76C1" w:rsidRDefault="006920E0" w:rsidP="006920E0">
      <w:pPr>
        <w:pStyle w:val="lg-a-1"/>
        <w:tabs>
          <w:tab w:val="left" w:pos="0"/>
          <w:tab w:val="center" w:pos="709"/>
        </w:tabs>
        <w:spacing w:before="0"/>
        <w:jc w:val="left"/>
        <w:rPr>
          <w:rFonts w:ascii="Arial" w:hAnsi="Arial" w:cs="Arial"/>
          <w:sz w:val="22"/>
          <w:szCs w:val="22"/>
        </w:rPr>
      </w:pPr>
      <w:r w:rsidRPr="002C76C1">
        <w:rPr>
          <w:rFonts w:ascii="Arial" w:hAnsi="Arial" w:cs="Arial"/>
          <w:sz w:val="22"/>
          <w:szCs w:val="22"/>
        </w:rPr>
        <w:t xml:space="preserve"> - 197A0083. The reason for the deviation is as follows:  </w:t>
      </w:r>
    </w:p>
    <w:p w:rsidR="006920E0" w:rsidRPr="002C76C1" w:rsidRDefault="006920E0" w:rsidP="006920E0">
      <w:pPr>
        <w:pStyle w:val="lg-a-1"/>
        <w:tabs>
          <w:tab w:val="left" w:pos="0"/>
          <w:tab w:val="center" w:pos="709"/>
          <w:tab w:val="left" w:pos="6105"/>
        </w:tabs>
        <w:spacing w:before="0"/>
        <w:ind w:left="0" w:firstLine="0"/>
        <w:jc w:val="left"/>
        <w:rPr>
          <w:rFonts w:ascii="Arial" w:hAnsi="Arial" w:cs="Arial"/>
          <w:sz w:val="22"/>
          <w:szCs w:val="22"/>
        </w:rPr>
      </w:pPr>
      <w:r w:rsidRPr="002C76C1">
        <w:rPr>
          <w:rFonts w:ascii="Arial" w:hAnsi="Arial" w:cs="Arial"/>
          <w:sz w:val="22"/>
          <w:szCs w:val="22"/>
        </w:rPr>
        <w:tab/>
      </w:r>
      <w:r w:rsidRPr="002C76C1">
        <w:rPr>
          <w:rFonts w:ascii="Arial" w:hAnsi="Arial" w:cs="Arial"/>
          <w:sz w:val="22"/>
          <w:szCs w:val="22"/>
        </w:rPr>
        <w:tab/>
      </w:r>
    </w:p>
    <w:p w:rsidR="006920E0" w:rsidRDefault="006920E0" w:rsidP="006920E0">
      <w:pPr>
        <w:pStyle w:val="lg-a-1"/>
        <w:tabs>
          <w:tab w:val="left" w:pos="0"/>
          <w:tab w:val="center" w:pos="709"/>
        </w:tabs>
        <w:spacing w:before="0"/>
        <w:jc w:val="left"/>
        <w:rPr>
          <w:rFonts w:ascii="Arial" w:hAnsi="Arial" w:cs="Arial"/>
          <w:i/>
          <w:sz w:val="22"/>
          <w:szCs w:val="22"/>
        </w:rPr>
      </w:pPr>
      <w:r w:rsidRPr="002C76C1">
        <w:rPr>
          <w:rFonts w:ascii="Arial" w:hAnsi="Arial" w:cs="Arial"/>
          <w:i/>
          <w:sz w:val="22"/>
          <w:szCs w:val="22"/>
        </w:rPr>
        <w:t>“The Inner City Regeneration and Projects Management Unit: DDG’s office is urgently looking</w:t>
      </w:r>
    </w:p>
    <w:p w:rsidR="006920E0" w:rsidRDefault="006920E0" w:rsidP="006920E0">
      <w:pPr>
        <w:pStyle w:val="lg-a-1"/>
        <w:tabs>
          <w:tab w:val="left" w:pos="0"/>
          <w:tab w:val="center" w:pos="709"/>
        </w:tabs>
        <w:spacing w:before="0"/>
        <w:jc w:val="left"/>
        <w:rPr>
          <w:rFonts w:ascii="Arial" w:hAnsi="Arial" w:cs="Arial"/>
          <w:i/>
          <w:sz w:val="22"/>
          <w:szCs w:val="22"/>
        </w:rPr>
      </w:pPr>
      <w:r w:rsidRPr="002C76C1">
        <w:rPr>
          <w:rFonts w:ascii="Arial" w:hAnsi="Arial" w:cs="Arial"/>
          <w:i/>
          <w:sz w:val="22"/>
          <w:szCs w:val="22"/>
        </w:rPr>
        <w:t xml:space="preserve"> for this assets as they do not have them and would like quotations unit to treat this request as</w:t>
      </w:r>
    </w:p>
    <w:p w:rsidR="006920E0" w:rsidRPr="002C76C1" w:rsidRDefault="006920E0" w:rsidP="006920E0">
      <w:pPr>
        <w:pStyle w:val="lg-a-1"/>
        <w:tabs>
          <w:tab w:val="left" w:pos="0"/>
          <w:tab w:val="center" w:pos="709"/>
        </w:tabs>
        <w:spacing w:before="0"/>
        <w:jc w:val="left"/>
        <w:rPr>
          <w:rFonts w:ascii="Arial" w:hAnsi="Arial" w:cs="Arial"/>
          <w:i/>
          <w:sz w:val="22"/>
          <w:szCs w:val="22"/>
        </w:rPr>
      </w:pPr>
      <w:r w:rsidRPr="002C76C1">
        <w:rPr>
          <w:rFonts w:ascii="Arial" w:hAnsi="Arial" w:cs="Arial"/>
          <w:i/>
          <w:sz w:val="22"/>
          <w:szCs w:val="22"/>
        </w:rPr>
        <w:t xml:space="preserve"> urgent as possible.”</w:t>
      </w:r>
    </w:p>
    <w:p w:rsidR="006920E0" w:rsidRPr="002C76C1" w:rsidRDefault="006920E0" w:rsidP="006920E0">
      <w:pPr>
        <w:pStyle w:val="lg-a-1"/>
        <w:tabs>
          <w:tab w:val="left" w:pos="0"/>
          <w:tab w:val="center" w:pos="709"/>
        </w:tabs>
        <w:spacing w:before="0"/>
        <w:ind w:left="0" w:firstLine="0"/>
        <w:jc w:val="left"/>
        <w:rPr>
          <w:rFonts w:ascii="Arial" w:hAnsi="Arial" w:cs="Arial"/>
          <w:sz w:val="22"/>
          <w:szCs w:val="22"/>
        </w:rPr>
      </w:pPr>
      <w:r w:rsidRPr="002C76C1">
        <w:rPr>
          <w:rFonts w:ascii="Arial" w:hAnsi="Arial" w:cs="Arial"/>
          <w:sz w:val="22"/>
          <w:szCs w:val="22"/>
        </w:rPr>
        <w:tab/>
      </w:r>
    </w:p>
    <w:p w:rsidR="006920E0" w:rsidRDefault="006920E0" w:rsidP="006920E0">
      <w:pPr>
        <w:pStyle w:val="lg-a-1"/>
        <w:tabs>
          <w:tab w:val="left" w:pos="0"/>
          <w:tab w:val="center" w:pos="709"/>
        </w:tabs>
        <w:spacing w:before="0"/>
        <w:jc w:val="left"/>
        <w:rPr>
          <w:rFonts w:ascii="Arial" w:hAnsi="Arial" w:cs="Arial"/>
          <w:sz w:val="22"/>
          <w:szCs w:val="22"/>
        </w:rPr>
      </w:pPr>
      <w:r w:rsidRPr="002C76C1">
        <w:rPr>
          <w:rFonts w:ascii="Arial" w:hAnsi="Arial" w:cs="Arial"/>
          <w:sz w:val="22"/>
          <w:szCs w:val="22"/>
        </w:rPr>
        <w:t>Considering the nature of the goods being purchased, the reason for the deviation does not</w:t>
      </w:r>
    </w:p>
    <w:p w:rsidR="006920E0" w:rsidRPr="002C76C1" w:rsidRDefault="006920E0" w:rsidP="006920E0">
      <w:pPr>
        <w:pStyle w:val="lg-a-1"/>
        <w:tabs>
          <w:tab w:val="left" w:pos="0"/>
          <w:tab w:val="center" w:pos="709"/>
        </w:tabs>
        <w:spacing w:before="0"/>
        <w:jc w:val="left"/>
        <w:rPr>
          <w:rFonts w:ascii="Arial" w:hAnsi="Arial" w:cs="Arial"/>
          <w:sz w:val="22"/>
          <w:szCs w:val="22"/>
        </w:rPr>
      </w:pPr>
      <w:r w:rsidRPr="002C76C1">
        <w:rPr>
          <w:rFonts w:ascii="Arial" w:hAnsi="Arial" w:cs="Arial"/>
          <w:sz w:val="22"/>
          <w:szCs w:val="22"/>
        </w:rPr>
        <w:t xml:space="preserve">appear to be valid as it was not impossible or impracticable to obtain at least three quotations. </w:t>
      </w:r>
    </w:p>
    <w:p w:rsidR="006920E0" w:rsidRPr="002C76C1" w:rsidRDefault="006920E0" w:rsidP="006920E0">
      <w:pPr>
        <w:pStyle w:val="lg-a-1"/>
        <w:tabs>
          <w:tab w:val="left" w:pos="0"/>
          <w:tab w:val="center" w:pos="709"/>
        </w:tabs>
        <w:spacing w:before="0"/>
        <w:ind w:left="0" w:firstLine="0"/>
        <w:jc w:val="left"/>
        <w:rPr>
          <w:rFonts w:ascii="Arial" w:hAnsi="Arial" w:cs="Arial"/>
          <w:sz w:val="22"/>
          <w:szCs w:val="22"/>
        </w:rPr>
      </w:pPr>
      <w:r w:rsidRPr="002C76C1">
        <w:rPr>
          <w:rFonts w:ascii="Arial" w:hAnsi="Arial" w:cs="Arial"/>
          <w:sz w:val="22"/>
          <w:szCs w:val="22"/>
        </w:rPr>
        <w:tab/>
      </w:r>
    </w:p>
    <w:p w:rsidR="006920E0" w:rsidRDefault="006920E0" w:rsidP="006920E0">
      <w:pPr>
        <w:pStyle w:val="lg-a-1"/>
        <w:tabs>
          <w:tab w:val="left" w:pos="0"/>
          <w:tab w:val="center" w:pos="709"/>
        </w:tabs>
        <w:spacing w:before="0"/>
        <w:jc w:val="left"/>
        <w:rPr>
          <w:rFonts w:ascii="Arial" w:hAnsi="Arial" w:cs="Arial"/>
          <w:sz w:val="22"/>
          <w:szCs w:val="22"/>
        </w:rPr>
      </w:pPr>
      <w:r w:rsidRPr="002C76C1">
        <w:rPr>
          <w:rFonts w:ascii="Arial" w:hAnsi="Arial" w:cs="Arial"/>
          <w:sz w:val="22"/>
          <w:szCs w:val="22"/>
        </w:rPr>
        <w:t>There are at least 388 suppliers on the supplier register who can provide kitchen and food</w:t>
      </w:r>
    </w:p>
    <w:p w:rsidR="006920E0" w:rsidRDefault="006920E0" w:rsidP="006920E0">
      <w:pPr>
        <w:pStyle w:val="lg-a-1"/>
        <w:tabs>
          <w:tab w:val="left" w:pos="0"/>
          <w:tab w:val="center" w:pos="709"/>
        </w:tabs>
        <w:spacing w:before="0"/>
        <w:jc w:val="left"/>
        <w:rPr>
          <w:rFonts w:ascii="Arial" w:hAnsi="Arial" w:cs="Arial"/>
          <w:sz w:val="22"/>
          <w:szCs w:val="22"/>
        </w:rPr>
      </w:pPr>
      <w:r w:rsidRPr="002C76C1">
        <w:rPr>
          <w:rFonts w:ascii="Arial" w:hAnsi="Arial" w:cs="Arial"/>
          <w:sz w:val="22"/>
          <w:szCs w:val="22"/>
        </w:rPr>
        <w:t xml:space="preserve"> appliances and at least 308 suppliers who can provide electric and electronic equipment. It is</w:t>
      </w:r>
    </w:p>
    <w:p w:rsidR="006920E0" w:rsidRDefault="006920E0" w:rsidP="006920E0">
      <w:pPr>
        <w:pStyle w:val="lg-a-1"/>
        <w:tabs>
          <w:tab w:val="left" w:pos="0"/>
          <w:tab w:val="center" w:pos="709"/>
        </w:tabs>
        <w:spacing w:before="0"/>
        <w:jc w:val="left"/>
        <w:rPr>
          <w:rFonts w:ascii="Arial" w:hAnsi="Arial" w:cs="Arial"/>
          <w:sz w:val="22"/>
          <w:szCs w:val="22"/>
        </w:rPr>
      </w:pPr>
      <w:r w:rsidRPr="002C76C1">
        <w:rPr>
          <w:rFonts w:ascii="Arial" w:hAnsi="Arial" w:cs="Arial"/>
          <w:sz w:val="22"/>
          <w:szCs w:val="22"/>
        </w:rPr>
        <w:t xml:space="preserve"> therefore not evident why the department invited suppliers who are not listed on the supplier</w:t>
      </w:r>
    </w:p>
    <w:p w:rsidR="006920E0" w:rsidRDefault="006920E0" w:rsidP="006920E0">
      <w:pPr>
        <w:pStyle w:val="lg-a-1"/>
        <w:tabs>
          <w:tab w:val="left" w:pos="0"/>
          <w:tab w:val="center" w:pos="709"/>
        </w:tabs>
        <w:spacing w:before="0"/>
        <w:jc w:val="left"/>
        <w:rPr>
          <w:rFonts w:ascii="Arial" w:hAnsi="Arial" w:cs="Arial"/>
          <w:sz w:val="22"/>
          <w:szCs w:val="22"/>
        </w:rPr>
      </w:pPr>
      <w:r w:rsidRPr="002C76C1">
        <w:rPr>
          <w:rFonts w:ascii="Arial" w:hAnsi="Arial" w:cs="Arial"/>
          <w:sz w:val="22"/>
          <w:szCs w:val="22"/>
        </w:rPr>
        <w:t xml:space="preserve"> register provided. Moreover, since the pro-quote system cannot nominate suppliers that are not</w:t>
      </w:r>
    </w:p>
    <w:p w:rsidR="006920E0" w:rsidRDefault="006920E0" w:rsidP="006920E0">
      <w:pPr>
        <w:pStyle w:val="lg-a-1"/>
        <w:tabs>
          <w:tab w:val="left" w:pos="0"/>
          <w:tab w:val="center" w:pos="709"/>
        </w:tabs>
        <w:spacing w:before="0"/>
        <w:jc w:val="left"/>
        <w:rPr>
          <w:rFonts w:ascii="Arial" w:hAnsi="Arial" w:cs="Arial"/>
          <w:sz w:val="22"/>
          <w:szCs w:val="22"/>
        </w:rPr>
      </w:pPr>
      <w:r w:rsidRPr="002C76C1">
        <w:rPr>
          <w:rFonts w:ascii="Arial" w:hAnsi="Arial" w:cs="Arial"/>
          <w:sz w:val="22"/>
          <w:szCs w:val="22"/>
        </w:rPr>
        <w:t xml:space="preserve"> listed on the supplier register it is not clear where the department could have obtained the</w:t>
      </w:r>
    </w:p>
    <w:p w:rsidR="006920E0" w:rsidRPr="002C76C1" w:rsidRDefault="006920E0" w:rsidP="006920E0">
      <w:pPr>
        <w:pStyle w:val="lg-a-1"/>
        <w:tabs>
          <w:tab w:val="left" w:pos="0"/>
          <w:tab w:val="center" w:pos="709"/>
        </w:tabs>
        <w:spacing w:before="0"/>
        <w:jc w:val="left"/>
        <w:rPr>
          <w:rFonts w:ascii="Arial" w:hAnsi="Arial" w:cs="Arial"/>
          <w:sz w:val="22"/>
          <w:szCs w:val="22"/>
        </w:rPr>
      </w:pPr>
      <w:r w:rsidRPr="002C76C1">
        <w:rPr>
          <w:rFonts w:ascii="Arial" w:hAnsi="Arial" w:cs="Arial"/>
          <w:sz w:val="22"/>
          <w:szCs w:val="22"/>
        </w:rPr>
        <w:t xml:space="preserve"> supplier’s information from. </w:t>
      </w:r>
    </w:p>
    <w:p w:rsidR="006920E0" w:rsidRPr="002C76C1" w:rsidRDefault="006920E0" w:rsidP="006920E0">
      <w:pPr>
        <w:pStyle w:val="lg-a-1"/>
        <w:tabs>
          <w:tab w:val="left" w:pos="0"/>
          <w:tab w:val="center" w:pos="709"/>
        </w:tabs>
        <w:spacing w:before="0"/>
        <w:ind w:left="0" w:firstLine="0"/>
        <w:jc w:val="left"/>
        <w:rPr>
          <w:rFonts w:ascii="Arial" w:hAnsi="Arial" w:cs="Arial"/>
          <w:sz w:val="22"/>
          <w:szCs w:val="22"/>
        </w:rPr>
      </w:pPr>
      <w:r w:rsidRPr="002C76C1">
        <w:rPr>
          <w:rFonts w:ascii="Arial" w:hAnsi="Arial" w:cs="Arial"/>
          <w:sz w:val="22"/>
          <w:szCs w:val="22"/>
        </w:rPr>
        <w:tab/>
      </w:r>
    </w:p>
    <w:p w:rsidR="006920E0" w:rsidRDefault="006920E0" w:rsidP="006920E0">
      <w:pPr>
        <w:pStyle w:val="lg-a-1"/>
        <w:tabs>
          <w:tab w:val="left" w:pos="0"/>
          <w:tab w:val="center" w:pos="709"/>
        </w:tabs>
        <w:spacing w:before="0"/>
        <w:jc w:val="left"/>
        <w:rPr>
          <w:rFonts w:ascii="Arial" w:hAnsi="Arial" w:cs="Arial"/>
          <w:sz w:val="22"/>
          <w:szCs w:val="22"/>
        </w:rPr>
      </w:pPr>
      <w:r w:rsidRPr="002C76C1">
        <w:rPr>
          <w:rFonts w:ascii="Arial" w:hAnsi="Arial" w:cs="Arial"/>
          <w:sz w:val="22"/>
          <w:szCs w:val="22"/>
        </w:rPr>
        <w:t>In addition, no documentation was provided indicating that the deviation from inviting suppliers</w:t>
      </w:r>
    </w:p>
    <w:p w:rsidR="006920E0" w:rsidRPr="002C76C1" w:rsidRDefault="006920E0" w:rsidP="006920E0">
      <w:pPr>
        <w:pStyle w:val="lg-a-1"/>
        <w:tabs>
          <w:tab w:val="left" w:pos="0"/>
          <w:tab w:val="center" w:pos="709"/>
        </w:tabs>
        <w:spacing w:before="0"/>
        <w:jc w:val="left"/>
        <w:rPr>
          <w:rFonts w:ascii="Arial" w:hAnsi="Arial" w:cs="Arial"/>
          <w:sz w:val="22"/>
          <w:szCs w:val="22"/>
        </w:rPr>
      </w:pPr>
      <w:r w:rsidRPr="002C76C1">
        <w:rPr>
          <w:rFonts w:ascii="Arial" w:hAnsi="Arial" w:cs="Arial"/>
          <w:sz w:val="22"/>
          <w:szCs w:val="22"/>
        </w:rPr>
        <w:t xml:space="preserve">on the supplier register was approved.  </w:t>
      </w:r>
    </w:p>
    <w:p w:rsidR="006920E0" w:rsidRPr="002C76C1" w:rsidRDefault="006920E0" w:rsidP="006920E0">
      <w:pPr>
        <w:pStyle w:val="ListParagraph"/>
        <w:tabs>
          <w:tab w:val="left" w:pos="0"/>
          <w:tab w:val="center" w:pos="709"/>
        </w:tabs>
        <w:ind w:left="0"/>
        <w:rPr>
          <w:rFonts w:ascii="Arial" w:hAnsi="Arial" w:cs="Arial"/>
        </w:rPr>
      </w:pPr>
    </w:p>
    <w:p w:rsidR="006920E0" w:rsidRPr="002C76C1" w:rsidRDefault="006920E0" w:rsidP="006F5D2E">
      <w:pPr>
        <w:pStyle w:val="ListParagraph"/>
        <w:numPr>
          <w:ilvl w:val="0"/>
          <w:numId w:val="79"/>
        </w:numPr>
        <w:tabs>
          <w:tab w:val="left" w:pos="0"/>
          <w:tab w:val="center" w:pos="709"/>
        </w:tabs>
        <w:suppressAutoHyphens/>
        <w:autoSpaceDN w:val="0"/>
        <w:ind w:hanging="720"/>
        <w:textAlignment w:val="baseline"/>
        <w:rPr>
          <w:rFonts w:ascii="Arial" w:hAnsi="Arial" w:cs="Arial"/>
          <w:sz w:val="22"/>
          <w:szCs w:val="22"/>
        </w:rPr>
      </w:pPr>
      <w:r w:rsidRPr="002C76C1">
        <w:rPr>
          <w:rFonts w:ascii="Arial" w:hAnsi="Arial" w:cs="Arial"/>
          <w:sz w:val="22"/>
          <w:szCs w:val="22"/>
        </w:rPr>
        <w:t xml:space="preserve">It is also not evident why quotations were sourced from the following two service providers considering the items procured were a fridge and a television. </w:t>
      </w:r>
    </w:p>
    <w:p w:rsidR="006920E0" w:rsidRPr="002C76C1" w:rsidRDefault="006920E0" w:rsidP="006920E0">
      <w:pPr>
        <w:pStyle w:val="ListParagraph"/>
        <w:tabs>
          <w:tab w:val="left" w:pos="0"/>
          <w:tab w:val="center" w:pos="709"/>
        </w:tabs>
        <w:rPr>
          <w:rFonts w:ascii="Arial" w:hAnsi="Arial" w:cs="Arial"/>
          <w:sz w:val="22"/>
          <w:szCs w:val="22"/>
        </w:rPr>
      </w:pPr>
    </w:p>
    <w:p w:rsidR="006920E0" w:rsidRPr="002C76C1" w:rsidRDefault="006920E0" w:rsidP="006F5D2E">
      <w:pPr>
        <w:pStyle w:val="ListParagraph"/>
        <w:numPr>
          <w:ilvl w:val="0"/>
          <w:numId w:val="80"/>
        </w:numPr>
        <w:tabs>
          <w:tab w:val="left" w:pos="0"/>
          <w:tab w:val="center" w:pos="709"/>
        </w:tabs>
        <w:suppressAutoHyphens/>
        <w:autoSpaceDN w:val="0"/>
        <w:textAlignment w:val="baseline"/>
        <w:rPr>
          <w:rFonts w:ascii="Arial" w:hAnsi="Arial" w:cs="Arial"/>
          <w:sz w:val="22"/>
          <w:szCs w:val="22"/>
        </w:rPr>
      </w:pPr>
      <w:r w:rsidRPr="002C76C1">
        <w:rPr>
          <w:rFonts w:ascii="Arial" w:hAnsi="Arial" w:cs="Arial"/>
          <w:sz w:val="22"/>
          <w:szCs w:val="22"/>
        </w:rPr>
        <w:t>Oarona Stationers</w:t>
      </w:r>
    </w:p>
    <w:p w:rsidR="006920E0" w:rsidRPr="002C76C1" w:rsidRDefault="006920E0" w:rsidP="006F5D2E">
      <w:pPr>
        <w:pStyle w:val="ListParagraph"/>
        <w:numPr>
          <w:ilvl w:val="0"/>
          <w:numId w:val="80"/>
        </w:numPr>
        <w:tabs>
          <w:tab w:val="left" w:pos="0"/>
          <w:tab w:val="center" w:pos="709"/>
        </w:tabs>
        <w:suppressAutoHyphens/>
        <w:autoSpaceDN w:val="0"/>
        <w:textAlignment w:val="baseline"/>
        <w:rPr>
          <w:rFonts w:ascii="Arial" w:hAnsi="Arial" w:cs="Arial"/>
          <w:sz w:val="22"/>
          <w:szCs w:val="22"/>
        </w:rPr>
      </w:pPr>
      <w:r w:rsidRPr="002C76C1">
        <w:rPr>
          <w:rFonts w:ascii="Arial" w:hAnsi="Arial" w:cs="Arial"/>
          <w:sz w:val="22"/>
          <w:szCs w:val="22"/>
        </w:rPr>
        <w:t>Kgobo - Kgobo Security Businesses</w:t>
      </w:r>
    </w:p>
    <w:p w:rsidR="006920E0" w:rsidRPr="00047F1D" w:rsidRDefault="006920E0" w:rsidP="006920E0">
      <w:pPr>
        <w:pStyle w:val="ListParagraph"/>
        <w:tabs>
          <w:tab w:val="left" w:pos="0"/>
          <w:tab w:val="center" w:pos="709"/>
        </w:tabs>
        <w:rPr>
          <w:rFonts w:ascii="Arial" w:hAnsi="Arial" w:cs="Arial"/>
          <w:sz w:val="22"/>
          <w:szCs w:val="22"/>
        </w:rPr>
      </w:pPr>
    </w:p>
    <w:p w:rsidR="006920E0" w:rsidRPr="00D22954" w:rsidRDefault="006920E0" w:rsidP="006920E0">
      <w:pPr>
        <w:tabs>
          <w:tab w:val="center" w:pos="709"/>
        </w:tabs>
        <w:rPr>
          <w:bCs/>
          <w:sz w:val="22"/>
          <w:szCs w:val="22"/>
        </w:rPr>
      </w:pPr>
      <w:r>
        <w:rPr>
          <w:bCs/>
          <w:sz w:val="22"/>
          <w:szCs w:val="22"/>
        </w:rPr>
        <w:t>The finding occurred as a result of the fact that:</w:t>
      </w:r>
    </w:p>
    <w:p w:rsidR="006920E0" w:rsidRPr="00D22954" w:rsidRDefault="006920E0" w:rsidP="006920E0">
      <w:pPr>
        <w:tabs>
          <w:tab w:val="center" w:pos="709"/>
        </w:tabs>
        <w:rPr>
          <w:bCs/>
          <w:sz w:val="22"/>
          <w:szCs w:val="22"/>
        </w:rPr>
      </w:pPr>
    </w:p>
    <w:p w:rsidR="006920E0" w:rsidRPr="00D22954" w:rsidRDefault="006920E0" w:rsidP="006920E0">
      <w:pPr>
        <w:tabs>
          <w:tab w:val="center" w:pos="709"/>
        </w:tabs>
        <w:rPr>
          <w:sz w:val="22"/>
          <w:szCs w:val="22"/>
        </w:rPr>
      </w:pPr>
      <w:r w:rsidRPr="00D22954">
        <w:rPr>
          <w:sz w:val="22"/>
          <w:szCs w:val="22"/>
        </w:rPr>
        <w:t>The internal memorandum approved by Chief Director: Supply Chain Management indicated that five suppliers were invited, however only two suppliers provided the department with quotations.</w:t>
      </w:r>
    </w:p>
    <w:p w:rsidR="006920E0" w:rsidRPr="00D22954" w:rsidRDefault="006920E0" w:rsidP="006920E0">
      <w:pPr>
        <w:pStyle w:val="NormalWeb"/>
        <w:tabs>
          <w:tab w:val="center" w:pos="709"/>
        </w:tabs>
        <w:rPr>
          <w:rFonts w:ascii="Arial" w:hAnsi="Arial" w:cs="Arial"/>
          <w:sz w:val="22"/>
          <w:szCs w:val="22"/>
          <w:lang w:val="en-ZA"/>
        </w:rPr>
      </w:pPr>
    </w:p>
    <w:p w:rsidR="006920E0" w:rsidRPr="00D22954" w:rsidRDefault="006920E0" w:rsidP="006920E0">
      <w:pPr>
        <w:pStyle w:val="NormalWeb"/>
        <w:tabs>
          <w:tab w:val="center" w:pos="709"/>
        </w:tabs>
        <w:rPr>
          <w:rFonts w:ascii="Arial" w:hAnsi="Arial" w:cs="Arial"/>
          <w:sz w:val="22"/>
          <w:szCs w:val="22"/>
          <w:lang w:val="en-ZA"/>
        </w:rPr>
      </w:pPr>
    </w:p>
    <w:p w:rsidR="006920E0" w:rsidRPr="00D22954" w:rsidRDefault="006920E0" w:rsidP="006920E0">
      <w:pPr>
        <w:tabs>
          <w:tab w:val="center" w:pos="709"/>
        </w:tabs>
        <w:rPr>
          <w:sz w:val="22"/>
          <w:szCs w:val="22"/>
          <w:lang w:val="en-GB"/>
        </w:rPr>
      </w:pPr>
      <w:r w:rsidRPr="00D22954">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6920E0" w:rsidRPr="00D22954" w:rsidRDefault="006920E0" w:rsidP="006920E0">
      <w:pPr>
        <w:pStyle w:val="NormalWeb"/>
        <w:tabs>
          <w:tab w:val="center" w:pos="709"/>
        </w:tabs>
        <w:rPr>
          <w:rFonts w:ascii="Arial" w:hAnsi="Arial" w:cs="Arial"/>
          <w:sz w:val="22"/>
          <w:szCs w:val="22"/>
          <w:lang w:val="en-GB"/>
        </w:rPr>
      </w:pPr>
    </w:p>
    <w:p w:rsidR="006920E0" w:rsidRPr="00D22954" w:rsidRDefault="006920E0" w:rsidP="006920E0">
      <w:pPr>
        <w:pStyle w:val="NormalWeb"/>
        <w:tabs>
          <w:tab w:val="center" w:pos="709"/>
        </w:tabs>
        <w:rPr>
          <w:rFonts w:ascii="Arial" w:hAnsi="Arial" w:cs="Arial"/>
          <w:sz w:val="22"/>
          <w:szCs w:val="22"/>
          <w:lang w:val="en-GB"/>
        </w:rPr>
      </w:pPr>
    </w:p>
    <w:p w:rsidR="006920E0" w:rsidRPr="00D22954" w:rsidRDefault="006920E0" w:rsidP="006920E0">
      <w:pPr>
        <w:pStyle w:val="NormalWeb"/>
        <w:tabs>
          <w:tab w:val="center" w:pos="709"/>
        </w:tabs>
        <w:rPr>
          <w:rFonts w:ascii="Arial" w:hAnsi="Arial" w:cs="Arial"/>
          <w:sz w:val="22"/>
          <w:szCs w:val="22"/>
          <w:lang w:val="en-ZA"/>
        </w:rPr>
      </w:pPr>
      <w:r w:rsidRPr="00D22954">
        <w:rPr>
          <w:rFonts w:ascii="Arial" w:hAnsi="Arial" w:cs="Arial"/>
          <w:sz w:val="22"/>
          <w:szCs w:val="22"/>
          <w:lang w:val="en-GB"/>
        </w:rPr>
        <w:t>It has been indicated in the action plan that the controls pertaining to three quotes and the updating of the supplier database has been improved. All deviations are first interrogated by the Director of Supply Chain before approval is given.  The target date for the aforementioned actions was December 2011. This date is however after the date that this expense was incurred.</w:t>
      </w:r>
    </w:p>
    <w:p w:rsidR="006920E0" w:rsidRDefault="006920E0" w:rsidP="006920E0">
      <w:pPr>
        <w:tabs>
          <w:tab w:val="center" w:pos="709"/>
        </w:tabs>
        <w:autoSpaceDE w:val="0"/>
        <w:rPr>
          <w:sz w:val="22"/>
          <w:szCs w:val="22"/>
        </w:rPr>
      </w:pPr>
    </w:p>
    <w:p w:rsidR="006920E0" w:rsidRDefault="006920E0" w:rsidP="006920E0">
      <w:pPr>
        <w:tabs>
          <w:tab w:val="center" w:pos="709"/>
        </w:tabs>
        <w:autoSpaceDE w:val="0"/>
        <w:rPr>
          <w:sz w:val="22"/>
          <w:szCs w:val="22"/>
        </w:rPr>
      </w:pPr>
    </w:p>
    <w:p w:rsidR="006920E0" w:rsidRPr="00047F1D" w:rsidRDefault="006920E0" w:rsidP="006920E0">
      <w:pPr>
        <w:tabs>
          <w:tab w:val="center" w:pos="709"/>
        </w:tabs>
        <w:autoSpaceDE w:val="0"/>
        <w:rPr>
          <w:sz w:val="22"/>
          <w:szCs w:val="22"/>
        </w:rPr>
      </w:pPr>
      <w:r>
        <w:rPr>
          <w:sz w:val="22"/>
          <w:szCs w:val="22"/>
        </w:rPr>
        <w:lastRenderedPageBreak/>
        <w:t>Impact of the finding:</w:t>
      </w:r>
    </w:p>
    <w:p w:rsidR="006920E0" w:rsidRPr="00047F1D" w:rsidRDefault="006920E0" w:rsidP="006920E0">
      <w:pPr>
        <w:tabs>
          <w:tab w:val="center" w:pos="709"/>
        </w:tabs>
        <w:autoSpaceDE w:val="0"/>
        <w:rPr>
          <w:sz w:val="22"/>
          <w:szCs w:val="22"/>
        </w:rPr>
      </w:pPr>
    </w:p>
    <w:p w:rsidR="006920E0" w:rsidRPr="00047F1D" w:rsidRDefault="006920E0" w:rsidP="006F5D2E">
      <w:pPr>
        <w:pStyle w:val="NormalWeb"/>
        <w:widowControl/>
        <w:numPr>
          <w:ilvl w:val="0"/>
          <w:numId w:val="251"/>
        </w:numPr>
        <w:tabs>
          <w:tab w:val="center" w:pos="709"/>
        </w:tabs>
        <w:suppressAutoHyphens/>
        <w:autoSpaceDN w:val="0"/>
        <w:textAlignment w:val="baseline"/>
        <w:rPr>
          <w:rFonts w:ascii="Arial" w:hAnsi="Arial" w:cs="Arial"/>
          <w:sz w:val="22"/>
          <w:szCs w:val="22"/>
          <w:lang w:val="en-ZA"/>
        </w:rPr>
      </w:pPr>
      <w:r w:rsidRPr="00047F1D">
        <w:rPr>
          <w:rFonts w:ascii="Arial" w:hAnsi="Arial" w:cs="Arial"/>
          <w:sz w:val="22"/>
          <w:szCs w:val="22"/>
          <w:lang w:val="en-ZA"/>
        </w:rPr>
        <w:t>Irregular expenditure being understated with R14 999,00 as deviations were approved for the invitations of three written price quotations from accredited prospective suppliers even though it was possible to comply with the requirement in terms of PN 8 of 2007/08 paragraph 3.3</w:t>
      </w:r>
    </w:p>
    <w:p w:rsidR="006920E0" w:rsidRPr="00047F1D" w:rsidRDefault="006920E0" w:rsidP="006920E0">
      <w:pPr>
        <w:pStyle w:val="NormalWeb"/>
        <w:tabs>
          <w:tab w:val="center" w:pos="709"/>
        </w:tabs>
        <w:ind w:left="720"/>
        <w:rPr>
          <w:rFonts w:ascii="Arial" w:hAnsi="Arial" w:cs="Arial"/>
          <w:sz w:val="22"/>
          <w:szCs w:val="22"/>
          <w:lang w:val="en-ZA"/>
        </w:rPr>
      </w:pPr>
    </w:p>
    <w:p w:rsidR="006920E0" w:rsidRPr="00047F1D" w:rsidRDefault="006920E0" w:rsidP="006F5D2E">
      <w:pPr>
        <w:pStyle w:val="NormalWeb"/>
        <w:widowControl/>
        <w:numPr>
          <w:ilvl w:val="0"/>
          <w:numId w:val="251"/>
        </w:numPr>
        <w:tabs>
          <w:tab w:val="center" w:pos="709"/>
        </w:tabs>
        <w:suppressAutoHyphens/>
        <w:autoSpaceDN w:val="0"/>
        <w:textAlignment w:val="baseline"/>
        <w:rPr>
          <w:rFonts w:ascii="Arial" w:hAnsi="Arial" w:cs="Arial"/>
          <w:sz w:val="22"/>
          <w:szCs w:val="22"/>
          <w:lang w:val="en-ZA"/>
        </w:rPr>
      </w:pPr>
      <w:r w:rsidRPr="00047F1D">
        <w:rPr>
          <w:rFonts w:ascii="Arial" w:hAnsi="Arial" w:cs="Arial"/>
          <w:sz w:val="22"/>
          <w:szCs w:val="22"/>
          <w:lang w:val="en-ZA"/>
        </w:rPr>
        <w:t>The department may have loss a chance to procure with a service provider that could have offered a lower price.</w:t>
      </w:r>
    </w:p>
    <w:p w:rsidR="006920E0" w:rsidRPr="00047F1D" w:rsidRDefault="006920E0" w:rsidP="006920E0">
      <w:pPr>
        <w:pStyle w:val="NormalWeb"/>
        <w:tabs>
          <w:tab w:val="center" w:pos="709"/>
        </w:tabs>
        <w:ind w:left="720" w:hanging="720"/>
        <w:rPr>
          <w:rFonts w:ascii="Arial" w:hAnsi="Arial" w:cs="Arial"/>
          <w:sz w:val="22"/>
          <w:szCs w:val="22"/>
          <w:lang w:val="en-ZA"/>
        </w:rPr>
      </w:pPr>
    </w:p>
    <w:p w:rsidR="006920E0" w:rsidRPr="00047F1D" w:rsidRDefault="006920E0" w:rsidP="006F5D2E">
      <w:pPr>
        <w:pStyle w:val="NormalWeb"/>
        <w:widowControl/>
        <w:numPr>
          <w:ilvl w:val="0"/>
          <w:numId w:val="251"/>
        </w:numPr>
        <w:tabs>
          <w:tab w:val="center" w:pos="709"/>
        </w:tabs>
        <w:suppressAutoHyphens/>
        <w:autoSpaceDN w:val="0"/>
        <w:textAlignment w:val="baseline"/>
        <w:rPr>
          <w:rFonts w:ascii="Arial" w:hAnsi="Arial" w:cs="Arial"/>
          <w:sz w:val="22"/>
          <w:szCs w:val="22"/>
          <w:lang w:val="en-ZA"/>
        </w:rPr>
      </w:pPr>
      <w:r w:rsidRPr="00047F1D">
        <w:rPr>
          <w:rFonts w:ascii="Arial" w:hAnsi="Arial" w:cs="Arial"/>
          <w:sz w:val="22"/>
          <w:szCs w:val="22"/>
          <w:lang w:val="en-ZA"/>
        </w:rPr>
        <w:t xml:space="preserve">Risk of payments being awarded to favoured suppliers. </w:t>
      </w:r>
    </w:p>
    <w:p w:rsidR="006920E0" w:rsidRPr="00047F1D" w:rsidRDefault="006920E0" w:rsidP="006920E0">
      <w:pPr>
        <w:pStyle w:val="NormalWeb"/>
        <w:tabs>
          <w:tab w:val="center" w:pos="709"/>
        </w:tabs>
        <w:ind w:left="720" w:hanging="720"/>
        <w:rPr>
          <w:rFonts w:ascii="Arial" w:hAnsi="Arial" w:cs="Arial"/>
          <w:sz w:val="22"/>
          <w:szCs w:val="22"/>
          <w:lang w:val="en-ZA"/>
        </w:rPr>
      </w:pPr>
    </w:p>
    <w:p w:rsidR="006920E0" w:rsidRPr="00047F1D" w:rsidRDefault="006920E0" w:rsidP="006F5D2E">
      <w:pPr>
        <w:pStyle w:val="NormalWeb"/>
        <w:widowControl/>
        <w:numPr>
          <w:ilvl w:val="0"/>
          <w:numId w:val="251"/>
        </w:numPr>
        <w:tabs>
          <w:tab w:val="center" w:pos="709"/>
        </w:tabs>
        <w:suppressAutoHyphens/>
        <w:autoSpaceDN w:val="0"/>
        <w:textAlignment w:val="baseline"/>
        <w:rPr>
          <w:rFonts w:ascii="Arial" w:hAnsi="Arial" w:cs="Arial"/>
          <w:sz w:val="22"/>
          <w:szCs w:val="22"/>
          <w:lang w:val="en-ZA"/>
        </w:rPr>
      </w:pPr>
      <w:r w:rsidRPr="00047F1D">
        <w:rPr>
          <w:rFonts w:ascii="Arial" w:hAnsi="Arial" w:cs="Arial"/>
          <w:sz w:val="22"/>
          <w:szCs w:val="22"/>
          <w:lang w:val="en-ZA"/>
        </w:rPr>
        <w:t>Increased risk of bribery and fraudulent activities.</w:t>
      </w:r>
    </w:p>
    <w:p w:rsidR="006920E0" w:rsidRPr="002C76C1" w:rsidRDefault="006920E0" w:rsidP="006920E0">
      <w:pPr>
        <w:pStyle w:val="ListParagraph"/>
        <w:tabs>
          <w:tab w:val="center" w:pos="709"/>
        </w:tabs>
        <w:rPr>
          <w:rFonts w:ascii="Arial" w:hAnsi="Arial" w:cs="Arial"/>
          <w:sz w:val="22"/>
          <w:szCs w:val="22"/>
        </w:rPr>
      </w:pPr>
    </w:p>
    <w:p w:rsidR="006920E0" w:rsidRPr="002C76C1" w:rsidRDefault="006920E0" w:rsidP="006F5D2E">
      <w:pPr>
        <w:pStyle w:val="NormalWeb"/>
        <w:widowControl/>
        <w:numPr>
          <w:ilvl w:val="0"/>
          <w:numId w:val="251"/>
        </w:numPr>
        <w:tabs>
          <w:tab w:val="center" w:pos="709"/>
        </w:tabs>
        <w:suppressAutoHyphens/>
        <w:autoSpaceDN w:val="0"/>
        <w:textAlignment w:val="baseline"/>
        <w:rPr>
          <w:rFonts w:ascii="Arial" w:hAnsi="Arial" w:cs="Arial"/>
          <w:sz w:val="22"/>
          <w:szCs w:val="22"/>
          <w:lang w:val="en-ZA"/>
        </w:rPr>
      </w:pPr>
      <w:r w:rsidRPr="002C76C1">
        <w:rPr>
          <w:rFonts w:ascii="Arial" w:hAnsi="Arial" w:cs="Arial"/>
          <w:sz w:val="22"/>
          <w:szCs w:val="22"/>
          <w:lang w:val="en-ZA"/>
        </w:rPr>
        <w:t xml:space="preserve">Due to the fact that three quotations were not obtained it could not be determined if the procurement was economical, therefore if the goods or services were obtained at a reasonable price. </w:t>
      </w:r>
    </w:p>
    <w:p w:rsidR="006920E0" w:rsidRPr="002C76C1" w:rsidRDefault="006920E0" w:rsidP="006920E0">
      <w:pPr>
        <w:pStyle w:val="ListParagraph"/>
        <w:tabs>
          <w:tab w:val="center" w:pos="709"/>
        </w:tabs>
        <w:rPr>
          <w:rFonts w:ascii="Arial" w:hAnsi="Arial" w:cs="Arial"/>
          <w:sz w:val="22"/>
          <w:szCs w:val="22"/>
        </w:rPr>
      </w:pPr>
    </w:p>
    <w:p w:rsidR="006920E0" w:rsidRPr="002C76C1" w:rsidRDefault="006920E0" w:rsidP="006F5D2E">
      <w:pPr>
        <w:pStyle w:val="NormalWeb"/>
        <w:widowControl/>
        <w:numPr>
          <w:ilvl w:val="0"/>
          <w:numId w:val="251"/>
        </w:numPr>
        <w:tabs>
          <w:tab w:val="center" w:pos="709"/>
        </w:tabs>
        <w:suppressAutoHyphens/>
        <w:autoSpaceDN w:val="0"/>
        <w:textAlignment w:val="baseline"/>
        <w:rPr>
          <w:rFonts w:ascii="Arial" w:hAnsi="Arial" w:cs="Arial"/>
          <w:sz w:val="22"/>
          <w:szCs w:val="22"/>
          <w:lang w:val="en-ZA"/>
        </w:rPr>
      </w:pPr>
      <w:r w:rsidRPr="002C76C1">
        <w:rPr>
          <w:rFonts w:ascii="Arial" w:hAnsi="Arial" w:cs="Arial"/>
          <w:sz w:val="22"/>
          <w:szCs w:val="22"/>
          <w:lang w:val="en-ZA"/>
        </w:rPr>
        <w:t xml:space="preserve">Non compliance with the </w:t>
      </w:r>
      <w:r w:rsidRPr="002C76C1">
        <w:rPr>
          <w:rFonts w:ascii="Arial" w:hAnsi="Arial" w:cs="Arial"/>
          <w:iCs/>
          <w:sz w:val="22"/>
          <w:szCs w:val="22"/>
          <w:lang w:eastAsia="en-ZA"/>
        </w:rPr>
        <w:t>department’s SCM policy.</w:t>
      </w:r>
    </w:p>
    <w:p w:rsidR="006920E0" w:rsidRPr="002C76C1" w:rsidRDefault="006920E0" w:rsidP="006920E0">
      <w:pPr>
        <w:pStyle w:val="NormalWeb"/>
        <w:tabs>
          <w:tab w:val="center" w:pos="709"/>
          <w:tab w:val="left" w:pos="795"/>
        </w:tabs>
        <w:rPr>
          <w:rFonts w:ascii="Arial" w:hAnsi="Arial" w:cs="Arial"/>
          <w:sz w:val="22"/>
          <w:szCs w:val="22"/>
          <w:lang w:val="en-ZA"/>
        </w:rPr>
      </w:pPr>
    </w:p>
    <w:p w:rsidR="006920E0" w:rsidRPr="002C76C1" w:rsidRDefault="006920E0" w:rsidP="006920E0">
      <w:pPr>
        <w:pStyle w:val="NormalWeb"/>
        <w:tabs>
          <w:tab w:val="center" w:pos="709"/>
        </w:tabs>
        <w:rPr>
          <w:rFonts w:ascii="Arial" w:hAnsi="Arial" w:cs="Arial"/>
        </w:rPr>
      </w:pPr>
      <w:r w:rsidRPr="002C76C1">
        <w:rPr>
          <w:rFonts w:ascii="Arial" w:hAnsi="Arial" w:cs="Arial"/>
          <w:b/>
          <w:bCs/>
          <w:sz w:val="22"/>
          <w:szCs w:val="22"/>
        </w:rPr>
        <w:t>Internal control deficiency</w:t>
      </w:r>
    </w:p>
    <w:p w:rsidR="006920E0" w:rsidRPr="002C76C1" w:rsidRDefault="006920E0" w:rsidP="006920E0">
      <w:pPr>
        <w:pStyle w:val="Heading2"/>
        <w:widowControl/>
        <w:tabs>
          <w:tab w:val="center" w:pos="709"/>
        </w:tabs>
        <w:spacing w:before="0" w:after="0"/>
        <w:rPr>
          <w:b w:val="0"/>
          <w:iCs w:val="0"/>
          <w:sz w:val="22"/>
          <w:szCs w:val="22"/>
        </w:rPr>
      </w:pPr>
    </w:p>
    <w:p w:rsidR="006920E0" w:rsidRPr="002C76C1" w:rsidRDefault="006920E0" w:rsidP="006920E0">
      <w:pPr>
        <w:pStyle w:val="NormalWeb"/>
        <w:tabs>
          <w:tab w:val="center" w:pos="709"/>
        </w:tabs>
        <w:rPr>
          <w:rFonts w:ascii="Arial" w:hAnsi="Arial" w:cs="Arial"/>
          <w:i/>
          <w:sz w:val="22"/>
          <w:szCs w:val="22"/>
        </w:rPr>
      </w:pPr>
      <w:r w:rsidRPr="002C76C1">
        <w:rPr>
          <w:rFonts w:ascii="Arial" w:hAnsi="Arial" w:cs="Arial"/>
          <w:i/>
          <w:sz w:val="22"/>
          <w:szCs w:val="22"/>
        </w:rPr>
        <w:t xml:space="preserve">Financial management </w:t>
      </w:r>
    </w:p>
    <w:p w:rsidR="006920E0" w:rsidRPr="002C76C1" w:rsidRDefault="006920E0" w:rsidP="006920E0">
      <w:pPr>
        <w:pStyle w:val="NormalWeb"/>
        <w:tabs>
          <w:tab w:val="center" w:pos="709"/>
        </w:tabs>
        <w:rPr>
          <w:rFonts w:ascii="Arial" w:hAnsi="Arial" w:cs="Arial"/>
          <w:i/>
          <w:sz w:val="22"/>
          <w:szCs w:val="22"/>
        </w:rPr>
      </w:pPr>
    </w:p>
    <w:p w:rsidR="006920E0" w:rsidRPr="002C76C1" w:rsidRDefault="006920E0" w:rsidP="006920E0">
      <w:pPr>
        <w:pStyle w:val="NormalWeb"/>
        <w:tabs>
          <w:tab w:val="center" w:pos="709"/>
        </w:tabs>
        <w:jc w:val="both"/>
        <w:rPr>
          <w:rFonts w:ascii="Arial" w:hAnsi="Arial" w:cs="Arial"/>
          <w:sz w:val="22"/>
          <w:szCs w:val="22"/>
        </w:rPr>
      </w:pPr>
      <w:r w:rsidRPr="002C76C1">
        <w:rPr>
          <w:rFonts w:ascii="Arial" w:hAnsi="Arial" w:cs="Arial"/>
          <w:sz w:val="22"/>
          <w:szCs w:val="22"/>
        </w:rPr>
        <w:t>The department did not effectively review and monitor compliance with applicable laws and regulations</w:t>
      </w:r>
    </w:p>
    <w:p w:rsidR="006920E0" w:rsidRPr="002C76C1" w:rsidRDefault="006920E0" w:rsidP="006920E0">
      <w:pPr>
        <w:pStyle w:val="NormalWeb"/>
        <w:tabs>
          <w:tab w:val="center" w:pos="709"/>
        </w:tabs>
        <w:jc w:val="both"/>
        <w:rPr>
          <w:rFonts w:ascii="Arial" w:hAnsi="Arial" w:cs="Arial"/>
          <w:color w:val="000000"/>
          <w:sz w:val="22"/>
          <w:szCs w:val="22"/>
          <w:lang w:val="en-GB"/>
        </w:rPr>
      </w:pPr>
    </w:p>
    <w:p w:rsidR="006920E0" w:rsidRPr="002C76C1" w:rsidRDefault="006920E0" w:rsidP="006920E0">
      <w:pPr>
        <w:pStyle w:val="NormalWeb"/>
        <w:tabs>
          <w:tab w:val="center" w:pos="709"/>
        </w:tabs>
        <w:jc w:val="both"/>
        <w:rPr>
          <w:rFonts w:ascii="Arial" w:hAnsi="Arial" w:cs="Arial"/>
          <w:color w:val="000000"/>
          <w:sz w:val="22"/>
          <w:szCs w:val="22"/>
          <w:lang w:val="en-GB"/>
        </w:rPr>
      </w:pPr>
    </w:p>
    <w:p w:rsidR="006920E0" w:rsidRPr="002C76C1" w:rsidRDefault="006920E0" w:rsidP="006920E0">
      <w:pPr>
        <w:tabs>
          <w:tab w:val="center" w:pos="709"/>
        </w:tabs>
        <w:spacing w:after="120"/>
        <w:rPr>
          <w:b/>
        </w:rPr>
      </w:pPr>
      <w:r w:rsidRPr="002C76C1">
        <w:rPr>
          <w:b/>
        </w:rPr>
        <w:t>Recommendation</w:t>
      </w:r>
    </w:p>
    <w:p w:rsidR="006920E0" w:rsidRPr="002C76C1" w:rsidRDefault="006920E0" w:rsidP="006F5D2E">
      <w:pPr>
        <w:pStyle w:val="ListParagraph"/>
        <w:numPr>
          <w:ilvl w:val="0"/>
          <w:numId w:val="78"/>
        </w:numPr>
        <w:tabs>
          <w:tab w:val="center" w:pos="709"/>
        </w:tabs>
        <w:suppressAutoHyphens/>
        <w:autoSpaceDN w:val="0"/>
        <w:spacing w:before="240" w:after="120"/>
        <w:ind w:left="709" w:hanging="709"/>
        <w:textAlignment w:val="baseline"/>
        <w:rPr>
          <w:rFonts w:ascii="Arial" w:hAnsi="Arial" w:cs="Arial"/>
          <w:sz w:val="22"/>
          <w:szCs w:val="22"/>
        </w:rPr>
      </w:pPr>
      <w:r w:rsidRPr="002C76C1">
        <w:rPr>
          <w:rFonts w:ascii="Arial" w:hAnsi="Arial" w:cs="Arial"/>
          <w:sz w:val="22"/>
          <w:szCs w:val="22"/>
        </w:rPr>
        <w:t>The department should accept written price quotations for requirements up to an estimated value of R500 000 from as many suppliers as possible, that are registered on the list of prospective suppliers.</w:t>
      </w:r>
    </w:p>
    <w:p w:rsidR="006920E0" w:rsidRPr="002C76C1" w:rsidRDefault="006920E0" w:rsidP="006F5D2E">
      <w:pPr>
        <w:pStyle w:val="ListParagraph"/>
        <w:numPr>
          <w:ilvl w:val="0"/>
          <w:numId w:val="78"/>
        </w:numPr>
        <w:tabs>
          <w:tab w:val="center" w:pos="709"/>
        </w:tabs>
        <w:suppressAutoHyphens/>
        <w:autoSpaceDN w:val="0"/>
        <w:spacing w:before="240" w:after="120"/>
        <w:ind w:left="709" w:hanging="709"/>
        <w:textAlignment w:val="baseline"/>
        <w:rPr>
          <w:rFonts w:ascii="Arial" w:hAnsi="Arial" w:cs="Arial"/>
          <w:sz w:val="22"/>
          <w:szCs w:val="22"/>
        </w:rPr>
      </w:pPr>
      <w:r w:rsidRPr="002C76C1">
        <w:rPr>
          <w:rFonts w:ascii="Arial" w:hAnsi="Arial" w:cs="Arial"/>
          <w:sz w:val="22"/>
          <w:szCs w:val="22"/>
        </w:rPr>
        <w:t>If the suppliers per the supplier register are unable to provide the department with the necessary goods and services then the department should consider sourcing quotations from other suppliers. The deviation from inviting suppliers on the supplier register should be approved by a delegated official.</w:t>
      </w:r>
    </w:p>
    <w:p w:rsidR="006920E0" w:rsidRPr="002C76C1" w:rsidRDefault="006920E0" w:rsidP="006F5D2E">
      <w:pPr>
        <w:pStyle w:val="ListParagraph"/>
        <w:numPr>
          <w:ilvl w:val="0"/>
          <w:numId w:val="78"/>
        </w:numPr>
        <w:tabs>
          <w:tab w:val="center" w:pos="709"/>
        </w:tabs>
        <w:suppressAutoHyphens/>
        <w:autoSpaceDN w:val="0"/>
        <w:spacing w:before="240" w:after="120"/>
        <w:ind w:left="709" w:hanging="709"/>
        <w:textAlignment w:val="baseline"/>
        <w:rPr>
          <w:rFonts w:ascii="Arial" w:hAnsi="Arial" w:cs="Arial"/>
          <w:sz w:val="22"/>
          <w:szCs w:val="22"/>
        </w:rPr>
      </w:pPr>
      <w:r w:rsidRPr="002C76C1">
        <w:rPr>
          <w:rFonts w:ascii="Arial" w:hAnsi="Arial" w:cs="Arial"/>
          <w:sz w:val="22"/>
          <w:szCs w:val="22"/>
        </w:rPr>
        <w:t xml:space="preserve">The deviation from obtaining at least three quotations should only be approved in valid urgent and emergency cases, i.e. where it is impossible or impracticable to obtain at least three quotations or where it will result in a dangerous or risky situation. </w:t>
      </w:r>
    </w:p>
    <w:p w:rsidR="006920E0" w:rsidRPr="002C76C1" w:rsidRDefault="006920E0" w:rsidP="006920E0">
      <w:pPr>
        <w:pStyle w:val="ListParagraph"/>
        <w:tabs>
          <w:tab w:val="center" w:pos="709"/>
        </w:tabs>
        <w:rPr>
          <w:rFonts w:ascii="Arial" w:hAnsi="Arial" w:cs="Arial"/>
          <w:color w:val="000000"/>
          <w:sz w:val="22"/>
          <w:szCs w:val="22"/>
        </w:rPr>
      </w:pPr>
    </w:p>
    <w:p w:rsidR="006920E0" w:rsidRPr="002C76C1" w:rsidRDefault="006920E0" w:rsidP="006920E0">
      <w:pPr>
        <w:tabs>
          <w:tab w:val="center" w:pos="709"/>
        </w:tabs>
        <w:spacing w:after="120"/>
        <w:jc w:val="both"/>
        <w:rPr>
          <w:b/>
          <w:bCs/>
        </w:rPr>
      </w:pPr>
      <w:r w:rsidRPr="002C76C1">
        <w:rPr>
          <w:b/>
          <w:bCs/>
        </w:rPr>
        <w:t>Management response</w:t>
      </w:r>
    </w:p>
    <w:p w:rsidR="006920E0" w:rsidRPr="002C76C1" w:rsidRDefault="006920E0" w:rsidP="006F5D2E">
      <w:pPr>
        <w:pStyle w:val="ListParagraph"/>
        <w:numPr>
          <w:ilvl w:val="0"/>
          <w:numId w:val="81"/>
        </w:numPr>
        <w:tabs>
          <w:tab w:val="center" w:pos="709"/>
        </w:tabs>
        <w:suppressAutoHyphens/>
        <w:autoSpaceDN w:val="0"/>
        <w:spacing w:after="120" w:line="260" w:lineRule="exact"/>
        <w:ind w:hanging="720"/>
        <w:textAlignment w:val="baseline"/>
        <w:rPr>
          <w:rFonts w:ascii="Arial" w:hAnsi="Arial" w:cs="Arial"/>
          <w:sz w:val="22"/>
          <w:szCs w:val="22"/>
        </w:rPr>
      </w:pPr>
      <w:r w:rsidRPr="002C76C1">
        <w:rPr>
          <w:rFonts w:ascii="Arial" w:hAnsi="Arial" w:cs="Arial"/>
          <w:sz w:val="22"/>
          <w:szCs w:val="22"/>
        </w:rPr>
        <w:t>I am in agreement with the finding for the following reasons [and supply the following/attached information in support of this]:</w:t>
      </w:r>
    </w:p>
    <w:p w:rsidR="006920E0" w:rsidRDefault="006920E0" w:rsidP="006920E0">
      <w:pPr>
        <w:tabs>
          <w:tab w:val="center" w:pos="709"/>
        </w:tabs>
        <w:spacing w:after="120" w:line="260" w:lineRule="exact"/>
        <w:ind w:left="720"/>
        <w:jc w:val="both"/>
      </w:pPr>
    </w:p>
    <w:p w:rsidR="006920E0" w:rsidRDefault="006920E0" w:rsidP="006920E0">
      <w:pPr>
        <w:tabs>
          <w:tab w:val="center" w:pos="709"/>
        </w:tabs>
        <w:spacing w:after="120" w:line="260" w:lineRule="exact"/>
        <w:ind w:left="709" w:hanging="720"/>
        <w:jc w:val="both"/>
      </w:pPr>
      <w:r>
        <w:tab/>
      </w:r>
      <w:r>
        <w:tab/>
      </w:r>
      <w:r w:rsidRPr="00D22954">
        <w:rPr>
          <w:sz w:val="22"/>
          <w:szCs w:val="22"/>
        </w:rPr>
        <w:t xml:space="preserve">The request for quotation was send to five service providers and only two were able to respond.  There are many factors that can result in none response and at this stage they </w:t>
      </w:r>
      <w:r w:rsidRPr="00D22954">
        <w:rPr>
          <w:sz w:val="22"/>
          <w:szCs w:val="22"/>
        </w:rPr>
        <w:lastRenderedPageBreak/>
        <w:t>are unknown to the department.  With all legislative changes and none payment by government institutions small supplier are limited in terms of trade and opportunities</w:t>
      </w:r>
      <w:r w:rsidRPr="002C76C1">
        <w:t>.</w:t>
      </w:r>
    </w:p>
    <w:p w:rsidR="006920E0" w:rsidRPr="002C76C1" w:rsidRDefault="006920E0" w:rsidP="006920E0">
      <w:pPr>
        <w:tabs>
          <w:tab w:val="center" w:pos="709"/>
        </w:tabs>
        <w:spacing w:after="120" w:line="260" w:lineRule="exact"/>
        <w:ind w:left="709" w:hanging="720"/>
        <w:jc w:val="both"/>
      </w:pPr>
    </w:p>
    <w:tbl>
      <w:tblPr>
        <w:tblStyle w:val="TableGrid"/>
        <w:tblW w:w="0" w:type="auto"/>
        <w:tblInd w:w="817" w:type="dxa"/>
        <w:tblLook w:val="04A0"/>
      </w:tblPr>
      <w:tblGrid>
        <w:gridCol w:w="6131"/>
        <w:gridCol w:w="1080"/>
        <w:gridCol w:w="1170"/>
      </w:tblGrid>
      <w:tr w:rsidR="006920E0" w:rsidRPr="002C76C1" w:rsidTr="00296C19">
        <w:tc>
          <w:tcPr>
            <w:tcW w:w="6131" w:type="dxa"/>
          </w:tcPr>
          <w:p w:rsidR="006920E0" w:rsidRPr="009C5176" w:rsidRDefault="006920E0" w:rsidP="00296C19">
            <w:pPr>
              <w:pStyle w:val="ListParagraph"/>
              <w:keepNext/>
              <w:tabs>
                <w:tab w:val="center" w:pos="709"/>
              </w:tabs>
              <w:spacing w:line="260" w:lineRule="exact"/>
              <w:ind w:left="0"/>
              <w:jc w:val="both"/>
              <w:rPr>
                <w:rFonts w:ascii="Arial" w:hAnsi="Arial" w:cs="Arial"/>
                <w:b/>
                <w:sz w:val="18"/>
                <w:szCs w:val="18"/>
              </w:rPr>
            </w:pPr>
            <w:r w:rsidRPr="009C5176">
              <w:rPr>
                <w:rFonts w:ascii="Arial" w:hAnsi="Arial" w:cs="Arial"/>
                <w:b/>
                <w:sz w:val="18"/>
                <w:szCs w:val="18"/>
              </w:rPr>
              <w:t>DESCRIPTION</w:t>
            </w:r>
          </w:p>
        </w:tc>
        <w:tc>
          <w:tcPr>
            <w:tcW w:w="2250" w:type="dxa"/>
            <w:gridSpan w:val="2"/>
          </w:tcPr>
          <w:p w:rsidR="006920E0" w:rsidRPr="009C5176" w:rsidRDefault="006920E0" w:rsidP="00296C19">
            <w:pPr>
              <w:pStyle w:val="ListParagraph"/>
              <w:keepNext/>
              <w:tabs>
                <w:tab w:val="center" w:pos="709"/>
              </w:tabs>
              <w:spacing w:line="260" w:lineRule="exact"/>
              <w:ind w:left="0"/>
              <w:jc w:val="both"/>
              <w:rPr>
                <w:rFonts w:ascii="Arial" w:hAnsi="Arial" w:cs="Arial"/>
                <w:b/>
                <w:sz w:val="18"/>
                <w:szCs w:val="18"/>
              </w:rPr>
            </w:pPr>
            <w:r w:rsidRPr="009C5176">
              <w:rPr>
                <w:rFonts w:ascii="Arial" w:hAnsi="Arial" w:cs="Arial"/>
                <w:b/>
                <w:sz w:val="18"/>
                <w:szCs w:val="18"/>
              </w:rPr>
              <w:t>RESPONSE</w:t>
            </w:r>
          </w:p>
        </w:tc>
      </w:tr>
      <w:tr w:rsidR="006920E0" w:rsidRPr="002C76C1" w:rsidTr="00296C19">
        <w:tc>
          <w:tcPr>
            <w:tcW w:w="6131" w:type="dxa"/>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r w:rsidRPr="009C5176">
              <w:rPr>
                <w:rFonts w:ascii="Arial" w:hAnsi="Arial" w:cs="Arial"/>
                <w:sz w:val="18"/>
                <w:szCs w:val="18"/>
              </w:rPr>
              <w:t>Corrective action to be taken</w:t>
            </w:r>
          </w:p>
        </w:tc>
        <w:tc>
          <w:tcPr>
            <w:tcW w:w="2250" w:type="dxa"/>
            <w:gridSpan w:val="2"/>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r w:rsidRPr="009C5176">
              <w:rPr>
                <w:rFonts w:ascii="Arial" w:hAnsi="Arial" w:cs="Arial"/>
                <w:sz w:val="18"/>
                <w:szCs w:val="18"/>
              </w:rPr>
              <w:t>To plan suppliers information session to enlighten them about business</w:t>
            </w:r>
          </w:p>
        </w:tc>
      </w:tr>
      <w:tr w:rsidR="006920E0" w:rsidRPr="002C76C1" w:rsidTr="00296C19">
        <w:tc>
          <w:tcPr>
            <w:tcW w:w="6131" w:type="dxa"/>
            <w:vMerge w:val="restart"/>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r w:rsidRPr="009C5176">
              <w:rPr>
                <w:rFonts w:ascii="Arial" w:hAnsi="Arial" w:cs="Arial"/>
                <w:sz w:val="18"/>
                <w:szCs w:val="18"/>
              </w:rPr>
              <w:t>Does the finding affect an amount disclosed in the financial statements</w:t>
            </w:r>
          </w:p>
        </w:tc>
        <w:tc>
          <w:tcPr>
            <w:tcW w:w="1080" w:type="dxa"/>
          </w:tcPr>
          <w:p w:rsidR="006920E0" w:rsidRPr="009C5176" w:rsidRDefault="006920E0" w:rsidP="00296C19">
            <w:pPr>
              <w:pStyle w:val="ListParagraph"/>
              <w:keepNext/>
              <w:tabs>
                <w:tab w:val="center" w:pos="709"/>
              </w:tabs>
              <w:spacing w:line="260" w:lineRule="exact"/>
              <w:ind w:left="0"/>
              <w:jc w:val="both"/>
              <w:rPr>
                <w:rFonts w:ascii="Arial" w:hAnsi="Arial" w:cs="Arial"/>
                <w:b/>
                <w:sz w:val="18"/>
                <w:szCs w:val="18"/>
              </w:rPr>
            </w:pPr>
            <w:r w:rsidRPr="009C5176">
              <w:rPr>
                <w:rFonts w:ascii="Arial" w:hAnsi="Arial" w:cs="Arial"/>
                <w:b/>
                <w:sz w:val="18"/>
                <w:szCs w:val="18"/>
              </w:rPr>
              <w:t>Yes</w:t>
            </w:r>
          </w:p>
        </w:tc>
        <w:tc>
          <w:tcPr>
            <w:tcW w:w="1170" w:type="dxa"/>
          </w:tcPr>
          <w:p w:rsidR="006920E0" w:rsidRPr="009C5176" w:rsidRDefault="006920E0" w:rsidP="00296C19">
            <w:pPr>
              <w:pStyle w:val="ListParagraph"/>
              <w:keepNext/>
              <w:tabs>
                <w:tab w:val="center" w:pos="709"/>
              </w:tabs>
              <w:spacing w:line="260" w:lineRule="exact"/>
              <w:ind w:left="0"/>
              <w:jc w:val="both"/>
              <w:rPr>
                <w:rFonts w:ascii="Arial" w:hAnsi="Arial" w:cs="Arial"/>
                <w:b/>
                <w:sz w:val="18"/>
                <w:szCs w:val="18"/>
              </w:rPr>
            </w:pPr>
            <w:r w:rsidRPr="009C5176">
              <w:rPr>
                <w:rFonts w:ascii="Arial" w:hAnsi="Arial" w:cs="Arial"/>
                <w:b/>
                <w:sz w:val="18"/>
                <w:szCs w:val="18"/>
              </w:rPr>
              <w:t>No</w:t>
            </w:r>
          </w:p>
        </w:tc>
      </w:tr>
      <w:tr w:rsidR="006920E0" w:rsidRPr="002C76C1" w:rsidTr="00296C19">
        <w:tc>
          <w:tcPr>
            <w:tcW w:w="6131" w:type="dxa"/>
            <w:vMerge/>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p>
        </w:tc>
        <w:tc>
          <w:tcPr>
            <w:tcW w:w="1080" w:type="dxa"/>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p>
        </w:tc>
        <w:tc>
          <w:tcPr>
            <w:tcW w:w="1170" w:type="dxa"/>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r w:rsidRPr="009C5176">
              <w:rPr>
                <w:rFonts w:ascii="Arial" w:hAnsi="Arial" w:cs="Arial"/>
                <w:sz w:val="18"/>
                <w:szCs w:val="18"/>
              </w:rPr>
              <w:t>No</w:t>
            </w:r>
          </w:p>
        </w:tc>
      </w:tr>
      <w:tr w:rsidR="006920E0" w:rsidRPr="002C76C1" w:rsidTr="00296C19">
        <w:tc>
          <w:tcPr>
            <w:tcW w:w="6131" w:type="dxa"/>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r w:rsidRPr="009C5176">
              <w:rPr>
                <w:rFonts w:ascii="Arial" w:hAnsi="Arial" w:cs="Arial"/>
                <w:sz w:val="18"/>
                <w:szCs w:val="18"/>
              </w:rPr>
              <w:t>If yes, what corrections will be made to the population</w:t>
            </w:r>
          </w:p>
        </w:tc>
        <w:tc>
          <w:tcPr>
            <w:tcW w:w="2250" w:type="dxa"/>
            <w:gridSpan w:val="2"/>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2C76C1" w:rsidTr="00296C19">
        <w:tc>
          <w:tcPr>
            <w:tcW w:w="6131" w:type="dxa"/>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r w:rsidRPr="009C5176">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2C76C1" w:rsidTr="00296C19">
        <w:tc>
          <w:tcPr>
            <w:tcW w:w="6131" w:type="dxa"/>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r w:rsidRPr="009C5176">
              <w:rPr>
                <w:rFonts w:ascii="Arial" w:hAnsi="Arial" w:cs="Arial"/>
                <w:sz w:val="18"/>
                <w:szCs w:val="18"/>
              </w:rPr>
              <w:t>Position of official responsible to take corrective actions</w:t>
            </w:r>
          </w:p>
        </w:tc>
        <w:tc>
          <w:tcPr>
            <w:tcW w:w="2250" w:type="dxa"/>
            <w:gridSpan w:val="2"/>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r w:rsidRPr="009C5176">
              <w:rPr>
                <w:rFonts w:ascii="Arial" w:hAnsi="Arial" w:cs="Arial"/>
                <w:sz w:val="18"/>
                <w:szCs w:val="18"/>
              </w:rPr>
              <w:t>Director: Demand and Acquisition</w:t>
            </w:r>
          </w:p>
        </w:tc>
      </w:tr>
      <w:tr w:rsidR="006920E0" w:rsidRPr="002C76C1" w:rsidTr="00296C19">
        <w:tc>
          <w:tcPr>
            <w:tcW w:w="6131" w:type="dxa"/>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r w:rsidRPr="009C5176">
              <w:rPr>
                <w:rFonts w:ascii="Arial" w:hAnsi="Arial" w:cs="Arial"/>
                <w:sz w:val="18"/>
                <w:szCs w:val="18"/>
              </w:rPr>
              <w:t>Estimated completion date for corrective action</w:t>
            </w:r>
          </w:p>
        </w:tc>
        <w:tc>
          <w:tcPr>
            <w:tcW w:w="2250" w:type="dxa"/>
            <w:gridSpan w:val="2"/>
          </w:tcPr>
          <w:p w:rsidR="006920E0" w:rsidRPr="009C5176" w:rsidRDefault="006920E0" w:rsidP="00296C19">
            <w:pPr>
              <w:pStyle w:val="ListParagraph"/>
              <w:keepNext/>
              <w:tabs>
                <w:tab w:val="center" w:pos="709"/>
              </w:tabs>
              <w:spacing w:line="260" w:lineRule="exact"/>
              <w:ind w:left="0"/>
              <w:jc w:val="both"/>
              <w:rPr>
                <w:rFonts w:ascii="Arial" w:hAnsi="Arial" w:cs="Arial"/>
                <w:sz w:val="18"/>
                <w:szCs w:val="18"/>
              </w:rPr>
            </w:pPr>
            <w:r w:rsidRPr="009C5176">
              <w:rPr>
                <w:rFonts w:ascii="Arial" w:hAnsi="Arial" w:cs="Arial"/>
                <w:sz w:val="18"/>
                <w:szCs w:val="18"/>
              </w:rPr>
              <w:t>By 30</w:t>
            </w:r>
            <w:r w:rsidRPr="009C5176">
              <w:rPr>
                <w:rFonts w:ascii="Arial" w:hAnsi="Arial" w:cs="Arial"/>
                <w:sz w:val="18"/>
                <w:szCs w:val="18"/>
                <w:vertAlign w:val="superscript"/>
              </w:rPr>
              <w:t>th</w:t>
            </w:r>
            <w:r w:rsidRPr="009C5176">
              <w:rPr>
                <w:rFonts w:ascii="Arial" w:hAnsi="Arial" w:cs="Arial"/>
                <w:sz w:val="18"/>
                <w:szCs w:val="18"/>
              </w:rPr>
              <w:t xml:space="preserve"> December 2012</w:t>
            </w:r>
          </w:p>
        </w:tc>
      </w:tr>
    </w:tbl>
    <w:p w:rsidR="006920E0" w:rsidRPr="002C76C1" w:rsidRDefault="006920E0" w:rsidP="006920E0">
      <w:pPr>
        <w:tabs>
          <w:tab w:val="center" w:pos="709"/>
        </w:tabs>
        <w:spacing w:after="120" w:line="260" w:lineRule="exact"/>
        <w:ind w:left="357" w:hanging="357"/>
      </w:pPr>
    </w:p>
    <w:tbl>
      <w:tblPr>
        <w:tblStyle w:val="TableGrid"/>
        <w:tblW w:w="0" w:type="auto"/>
        <w:tblInd w:w="817" w:type="dxa"/>
        <w:tblLook w:val="04A0"/>
      </w:tblPr>
      <w:tblGrid>
        <w:gridCol w:w="5771"/>
        <w:gridCol w:w="1440"/>
        <w:gridCol w:w="1214"/>
      </w:tblGrid>
      <w:tr w:rsidR="006920E0" w:rsidRPr="002C76C1" w:rsidTr="00296C19">
        <w:tc>
          <w:tcPr>
            <w:tcW w:w="5771" w:type="dxa"/>
            <w:shd w:val="clear" w:color="auto" w:fill="D9D9D9" w:themeFill="background1" w:themeFillShade="D9"/>
          </w:tcPr>
          <w:p w:rsidR="006920E0" w:rsidRPr="00D22954" w:rsidRDefault="006920E0" w:rsidP="00296C19">
            <w:pPr>
              <w:pStyle w:val="ListParagraph"/>
              <w:keepNext/>
              <w:tabs>
                <w:tab w:val="center" w:pos="709"/>
              </w:tabs>
              <w:spacing w:line="260" w:lineRule="exact"/>
              <w:ind w:left="0"/>
              <w:jc w:val="both"/>
              <w:rPr>
                <w:rFonts w:ascii="Arial" w:hAnsi="Arial" w:cs="Arial"/>
                <w:b/>
                <w:sz w:val="18"/>
                <w:szCs w:val="18"/>
              </w:rPr>
            </w:pPr>
            <w:r w:rsidRPr="00D22954">
              <w:rPr>
                <w:rFonts w:ascii="Arial" w:hAnsi="Arial" w:cs="Arial"/>
                <w:b/>
                <w:sz w:val="18"/>
                <w:szCs w:val="18"/>
              </w:rPr>
              <w:t>DESCRIPTION</w:t>
            </w:r>
          </w:p>
        </w:tc>
        <w:tc>
          <w:tcPr>
            <w:tcW w:w="2654" w:type="dxa"/>
            <w:gridSpan w:val="2"/>
            <w:shd w:val="clear" w:color="auto" w:fill="D9D9D9" w:themeFill="background1" w:themeFillShade="D9"/>
          </w:tcPr>
          <w:p w:rsidR="006920E0" w:rsidRPr="00D22954" w:rsidRDefault="006920E0" w:rsidP="00296C19">
            <w:pPr>
              <w:pStyle w:val="ListParagraph"/>
              <w:keepNext/>
              <w:tabs>
                <w:tab w:val="center" w:pos="709"/>
              </w:tabs>
              <w:spacing w:line="260" w:lineRule="exact"/>
              <w:ind w:left="0"/>
              <w:jc w:val="both"/>
              <w:rPr>
                <w:rFonts w:ascii="Arial" w:hAnsi="Arial" w:cs="Arial"/>
                <w:b/>
                <w:sz w:val="18"/>
                <w:szCs w:val="18"/>
              </w:rPr>
            </w:pPr>
            <w:r w:rsidRPr="00D22954">
              <w:rPr>
                <w:rFonts w:ascii="Arial" w:hAnsi="Arial" w:cs="Arial"/>
                <w:b/>
                <w:sz w:val="18"/>
                <w:szCs w:val="18"/>
              </w:rPr>
              <w:t>RESPONSE</w:t>
            </w:r>
          </w:p>
        </w:tc>
      </w:tr>
      <w:tr w:rsidR="006920E0" w:rsidRPr="002C76C1" w:rsidTr="00296C19">
        <w:tc>
          <w:tcPr>
            <w:tcW w:w="5771" w:type="dxa"/>
            <w:vMerge w:val="restart"/>
          </w:tcPr>
          <w:p w:rsidR="006920E0" w:rsidRPr="00D22954" w:rsidRDefault="006920E0" w:rsidP="00296C19">
            <w:pPr>
              <w:pStyle w:val="ListParagraph"/>
              <w:keepNext/>
              <w:tabs>
                <w:tab w:val="center" w:pos="709"/>
              </w:tabs>
              <w:spacing w:line="260" w:lineRule="exact"/>
              <w:ind w:left="0"/>
              <w:jc w:val="both"/>
              <w:rPr>
                <w:rFonts w:ascii="Arial" w:hAnsi="Arial" w:cs="Arial"/>
                <w:sz w:val="18"/>
                <w:szCs w:val="18"/>
              </w:rPr>
            </w:pPr>
            <w:r w:rsidRPr="00D22954">
              <w:rPr>
                <w:rFonts w:ascii="Arial" w:hAnsi="Arial" w:cs="Arial"/>
                <w:sz w:val="18"/>
                <w:szCs w:val="18"/>
              </w:rPr>
              <w:t>Does management agree with the root cause indicated</w:t>
            </w:r>
          </w:p>
        </w:tc>
        <w:tc>
          <w:tcPr>
            <w:tcW w:w="1440" w:type="dxa"/>
          </w:tcPr>
          <w:p w:rsidR="006920E0" w:rsidRPr="00D22954" w:rsidRDefault="006920E0" w:rsidP="00296C19">
            <w:pPr>
              <w:pStyle w:val="ListParagraph"/>
              <w:keepNext/>
              <w:tabs>
                <w:tab w:val="center" w:pos="709"/>
              </w:tabs>
              <w:spacing w:line="260" w:lineRule="exact"/>
              <w:ind w:left="0"/>
              <w:jc w:val="both"/>
              <w:rPr>
                <w:rFonts w:ascii="Arial" w:hAnsi="Arial" w:cs="Arial"/>
                <w:sz w:val="18"/>
                <w:szCs w:val="18"/>
              </w:rPr>
            </w:pPr>
            <w:r w:rsidRPr="00D22954">
              <w:rPr>
                <w:rFonts w:ascii="Arial" w:hAnsi="Arial" w:cs="Arial"/>
                <w:b/>
                <w:sz w:val="18"/>
                <w:szCs w:val="18"/>
              </w:rPr>
              <w:t>Yes</w:t>
            </w:r>
          </w:p>
        </w:tc>
        <w:tc>
          <w:tcPr>
            <w:tcW w:w="1214" w:type="dxa"/>
          </w:tcPr>
          <w:p w:rsidR="006920E0" w:rsidRPr="00D22954" w:rsidRDefault="006920E0" w:rsidP="00296C19">
            <w:pPr>
              <w:pStyle w:val="ListParagraph"/>
              <w:keepNext/>
              <w:tabs>
                <w:tab w:val="center" w:pos="709"/>
              </w:tabs>
              <w:spacing w:line="260" w:lineRule="exact"/>
              <w:ind w:left="0"/>
              <w:jc w:val="both"/>
              <w:rPr>
                <w:rFonts w:ascii="Arial" w:hAnsi="Arial" w:cs="Arial"/>
                <w:sz w:val="18"/>
                <w:szCs w:val="18"/>
              </w:rPr>
            </w:pPr>
            <w:r w:rsidRPr="00D22954">
              <w:rPr>
                <w:rFonts w:ascii="Arial" w:hAnsi="Arial" w:cs="Arial"/>
                <w:b/>
                <w:sz w:val="18"/>
                <w:szCs w:val="18"/>
              </w:rPr>
              <w:t>No</w:t>
            </w:r>
          </w:p>
        </w:tc>
      </w:tr>
      <w:tr w:rsidR="006920E0" w:rsidRPr="002C76C1" w:rsidTr="00296C19">
        <w:tc>
          <w:tcPr>
            <w:tcW w:w="5771" w:type="dxa"/>
            <w:vMerge/>
          </w:tcPr>
          <w:p w:rsidR="006920E0" w:rsidRPr="00D22954" w:rsidRDefault="006920E0" w:rsidP="00296C19">
            <w:pPr>
              <w:pStyle w:val="ListParagraph"/>
              <w:keepNext/>
              <w:tabs>
                <w:tab w:val="center" w:pos="709"/>
              </w:tabs>
              <w:spacing w:line="260" w:lineRule="exact"/>
              <w:ind w:left="0"/>
              <w:jc w:val="both"/>
              <w:rPr>
                <w:rFonts w:ascii="Arial" w:hAnsi="Arial" w:cs="Arial"/>
                <w:sz w:val="18"/>
                <w:szCs w:val="18"/>
              </w:rPr>
            </w:pPr>
          </w:p>
        </w:tc>
        <w:tc>
          <w:tcPr>
            <w:tcW w:w="1440" w:type="dxa"/>
          </w:tcPr>
          <w:p w:rsidR="006920E0" w:rsidRPr="00D22954" w:rsidRDefault="006920E0" w:rsidP="00296C19">
            <w:pPr>
              <w:pStyle w:val="ListParagraph"/>
              <w:keepNext/>
              <w:tabs>
                <w:tab w:val="center" w:pos="709"/>
              </w:tabs>
              <w:spacing w:line="260" w:lineRule="exact"/>
              <w:ind w:left="0"/>
              <w:jc w:val="both"/>
              <w:rPr>
                <w:rFonts w:ascii="Arial" w:hAnsi="Arial" w:cs="Arial"/>
                <w:sz w:val="18"/>
                <w:szCs w:val="18"/>
              </w:rPr>
            </w:pPr>
          </w:p>
        </w:tc>
        <w:tc>
          <w:tcPr>
            <w:tcW w:w="1214" w:type="dxa"/>
          </w:tcPr>
          <w:p w:rsidR="006920E0" w:rsidRPr="00D22954" w:rsidRDefault="006920E0" w:rsidP="00296C19">
            <w:pPr>
              <w:pStyle w:val="ListParagraph"/>
              <w:keepNext/>
              <w:tabs>
                <w:tab w:val="center" w:pos="709"/>
              </w:tabs>
              <w:spacing w:line="260" w:lineRule="exact"/>
              <w:ind w:left="0"/>
              <w:jc w:val="both"/>
              <w:rPr>
                <w:rFonts w:ascii="Arial" w:hAnsi="Arial" w:cs="Arial"/>
                <w:sz w:val="18"/>
                <w:szCs w:val="18"/>
              </w:rPr>
            </w:pPr>
            <w:r w:rsidRPr="00D22954">
              <w:rPr>
                <w:rFonts w:ascii="Arial" w:hAnsi="Arial" w:cs="Arial"/>
                <w:sz w:val="18"/>
                <w:szCs w:val="18"/>
              </w:rPr>
              <w:t>No</w:t>
            </w:r>
          </w:p>
        </w:tc>
      </w:tr>
      <w:tr w:rsidR="006920E0" w:rsidRPr="002C76C1" w:rsidTr="00296C19">
        <w:tc>
          <w:tcPr>
            <w:tcW w:w="5771" w:type="dxa"/>
          </w:tcPr>
          <w:p w:rsidR="006920E0" w:rsidRPr="00D22954" w:rsidRDefault="006920E0" w:rsidP="00296C19">
            <w:pPr>
              <w:pStyle w:val="ListParagraph"/>
              <w:keepNext/>
              <w:tabs>
                <w:tab w:val="center" w:pos="709"/>
              </w:tabs>
              <w:spacing w:line="260" w:lineRule="exact"/>
              <w:ind w:left="0"/>
              <w:jc w:val="both"/>
              <w:rPr>
                <w:rFonts w:ascii="Arial" w:hAnsi="Arial" w:cs="Arial"/>
                <w:sz w:val="18"/>
                <w:szCs w:val="18"/>
              </w:rPr>
            </w:pPr>
            <w:r w:rsidRPr="00D22954">
              <w:rPr>
                <w:rFonts w:ascii="Arial" w:hAnsi="Arial" w:cs="Arial"/>
                <w:sz w:val="18"/>
                <w:szCs w:val="18"/>
              </w:rPr>
              <w:t>If management does not agree with the root cause indicated, please provide the root cause according to management.</w:t>
            </w:r>
          </w:p>
        </w:tc>
        <w:tc>
          <w:tcPr>
            <w:tcW w:w="2654" w:type="dxa"/>
            <w:gridSpan w:val="2"/>
          </w:tcPr>
          <w:p w:rsidR="006920E0" w:rsidRPr="00D22954" w:rsidRDefault="006920E0" w:rsidP="00296C19">
            <w:pPr>
              <w:pStyle w:val="ListParagraph"/>
              <w:keepNext/>
              <w:tabs>
                <w:tab w:val="center" w:pos="709"/>
              </w:tabs>
              <w:spacing w:line="260" w:lineRule="exact"/>
              <w:ind w:left="0"/>
              <w:jc w:val="both"/>
              <w:rPr>
                <w:rFonts w:ascii="Arial" w:hAnsi="Arial" w:cs="Arial"/>
                <w:sz w:val="18"/>
                <w:szCs w:val="18"/>
              </w:rPr>
            </w:pPr>
          </w:p>
        </w:tc>
      </w:tr>
    </w:tbl>
    <w:p w:rsidR="006920E0" w:rsidRPr="009C5176" w:rsidRDefault="006920E0" w:rsidP="006920E0">
      <w:pPr>
        <w:pStyle w:val="ListParagraph"/>
        <w:keepNext/>
        <w:tabs>
          <w:tab w:val="center" w:pos="709"/>
        </w:tabs>
        <w:spacing w:line="260" w:lineRule="exact"/>
        <w:ind w:left="360"/>
        <w:jc w:val="both"/>
        <w:rPr>
          <w:rFonts w:ascii="Arial" w:hAnsi="Arial" w:cs="Arial"/>
          <w:b/>
          <w:sz w:val="22"/>
          <w:szCs w:val="22"/>
        </w:rPr>
      </w:pPr>
    </w:p>
    <w:p w:rsidR="006920E0" w:rsidRPr="009C5176" w:rsidRDefault="006920E0" w:rsidP="006920E0">
      <w:pPr>
        <w:tabs>
          <w:tab w:val="center" w:pos="709"/>
        </w:tabs>
        <w:spacing w:after="120" w:line="260" w:lineRule="exact"/>
        <w:rPr>
          <w:sz w:val="22"/>
          <w:szCs w:val="22"/>
        </w:rPr>
      </w:pPr>
      <w:r w:rsidRPr="009C5176">
        <w:rPr>
          <w:sz w:val="22"/>
          <w:szCs w:val="22"/>
        </w:rPr>
        <w:t>During supplier registration, suppliers are required to choose commodity they can supply therefore when a request comes through, the system will select suppliers according to their commodity categories.</w:t>
      </w:r>
    </w:p>
    <w:p w:rsidR="006920E0" w:rsidRPr="009C5176" w:rsidRDefault="006920E0" w:rsidP="006920E0">
      <w:pPr>
        <w:keepNext/>
        <w:tabs>
          <w:tab w:val="center" w:pos="709"/>
        </w:tabs>
        <w:spacing w:line="260" w:lineRule="exact"/>
        <w:jc w:val="both"/>
        <w:rPr>
          <w:b/>
          <w:sz w:val="22"/>
          <w:szCs w:val="22"/>
        </w:rPr>
      </w:pPr>
      <w:r w:rsidRPr="009C5176">
        <w:rPr>
          <w:sz w:val="22"/>
          <w:szCs w:val="22"/>
        </w:rPr>
        <w:t>Quotation Unit has to render service within a specific turnaround time hence deviations are there to be utilized in case the department is unable to receive three quotations.  The Director and Chief Director SCM are delegated to approve such deviations.</w:t>
      </w:r>
    </w:p>
    <w:p w:rsidR="006920E0" w:rsidRPr="00D22954" w:rsidRDefault="006920E0" w:rsidP="006920E0">
      <w:pPr>
        <w:tabs>
          <w:tab w:val="center" w:pos="709"/>
        </w:tabs>
        <w:spacing w:after="120" w:line="260" w:lineRule="exact"/>
        <w:ind w:hanging="720"/>
        <w:rPr>
          <w:sz w:val="22"/>
          <w:szCs w:val="22"/>
        </w:rPr>
      </w:pPr>
    </w:p>
    <w:p w:rsidR="006920E0" w:rsidRPr="009C5176" w:rsidRDefault="006920E0" w:rsidP="006920E0">
      <w:pPr>
        <w:pStyle w:val="ListParagraph"/>
        <w:keepNext/>
        <w:tabs>
          <w:tab w:val="center" w:pos="709"/>
        </w:tabs>
        <w:spacing w:line="260" w:lineRule="exact"/>
        <w:ind w:left="360"/>
        <w:jc w:val="both"/>
        <w:rPr>
          <w:rFonts w:ascii="Arial" w:hAnsi="Arial" w:cs="Arial"/>
          <w:b/>
          <w:sz w:val="22"/>
          <w:szCs w:val="22"/>
        </w:rPr>
      </w:pPr>
    </w:p>
    <w:p w:rsidR="006920E0" w:rsidRPr="009C5176" w:rsidRDefault="006920E0" w:rsidP="006920E0">
      <w:pPr>
        <w:tabs>
          <w:tab w:val="center" w:pos="709"/>
        </w:tabs>
        <w:spacing w:after="120" w:line="260" w:lineRule="exact"/>
        <w:rPr>
          <w:i/>
          <w:sz w:val="22"/>
          <w:szCs w:val="22"/>
        </w:rPr>
      </w:pPr>
      <w:r w:rsidRPr="009C5176">
        <w:rPr>
          <w:i/>
          <w:sz w:val="22"/>
          <w:szCs w:val="22"/>
        </w:rPr>
        <w:t>Name:</w:t>
      </w:r>
      <w:r w:rsidRPr="009C5176">
        <w:rPr>
          <w:rFonts w:eastAsia="Arial Unicode MS"/>
          <w:sz w:val="22"/>
          <w:szCs w:val="22"/>
        </w:rPr>
        <w:t xml:space="preserve">   Eulala Kruger</w:t>
      </w:r>
    </w:p>
    <w:p w:rsidR="006920E0" w:rsidRPr="009C5176" w:rsidRDefault="006920E0" w:rsidP="006920E0">
      <w:pPr>
        <w:tabs>
          <w:tab w:val="center" w:pos="709"/>
        </w:tabs>
        <w:spacing w:after="120" w:line="260" w:lineRule="exact"/>
        <w:rPr>
          <w:sz w:val="22"/>
          <w:szCs w:val="22"/>
        </w:rPr>
      </w:pPr>
      <w:r w:rsidRPr="009C5176">
        <w:rPr>
          <w:i/>
          <w:sz w:val="22"/>
          <w:szCs w:val="22"/>
        </w:rPr>
        <w:t xml:space="preserve">Position:  </w:t>
      </w:r>
      <w:r w:rsidRPr="009C5176">
        <w:rPr>
          <w:sz w:val="22"/>
          <w:szCs w:val="22"/>
        </w:rPr>
        <w:t>Acting Chief Director</w:t>
      </w:r>
    </w:p>
    <w:p w:rsidR="006920E0" w:rsidRPr="009C5176" w:rsidRDefault="006920E0" w:rsidP="006920E0">
      <w:pPr>
        <w:tabs>
          <w:tab w:val="center" w:pos="709"/>
        </w:tabs>
        <w:spacing w:after="120"/>
        <w:jc w:val="both"/>
        <w:rPr>
          <w:b/>
          <w:bCs/>
          <w:sz w:val="22"/>
          <w:szCs w:val="22"/>
        </w:rPr>
      </w:pPr>
      <w:r w:rsidRPr="009C5176">
        <w:rPr>
          <w:i/>
          <w:sz w:val="22"/>
          <w:szCs w:val="22"/>
        </w:rPr>
        <w:t>Date:</w:t>
      </w:r>
      <w:r w:rsidRPr="009C5176">
        <w:rPr>
          <w:sz w:val="22"/>
          <w:szCs w:val="22"/>
        </w:rPr>
        <w:t xml:space="preserve"> 6 August 2012</w:t>
      </w:r>
    </w:p>
    <w:p w:rsidR="006920E0" w:rsidRPr="002C76C1" w:rsidRDefault="006920E0" w:rsidP="006920E0">
      <w:pPr>
        <w:tabs>
          <w:tab w:val="center" w:pos="709"/>
        </w:tabs>
        <w:spacing w:after="120"/>
        <w:jc w:val="both"/>
        <w:rPr>
          <w:b/>
          <w:bCs/>
        </w:rPr>
      </w:pPr>
    </w:p>
    <w:p w:rsidR="006920E0" w:rsidRPr="002C76C1" w:rsidRDefault="006920E0" w:rsidP="006920E0">
      <w:pPr>
        <w:tabs>
          <w:tab w:val="center" w:pos="709"/>
        </w:tabs>
        <w:spacing w:after="120"/>
        <w:jc w:val="both"/>
        <w:rPr>
          <w:b/>
          <w:bCs/>
        </w:rPr>
      </w:pPr>
      <w:r w:rsidRPr="002C76C1">
        <w:rPr>
          <w:b/>
          <w:bCs/>
        </w:rPr>
        <w:t>Auditor’s conclusion</w:t>
      </w:r>
    </w:p>
    <w:p w:rsidR="006920E0" w:rsidRPr="002C76C1" w:rsidRDefault="006920E0" w:rsidP="006F5D2E">
      <w:pPr>
        <w:pStyle w:val="ListParagraph"/>
        <w:numPr>
          <w:ilvl w:val="0"/>
          <w:numId w:val="82"/>
        </w:numPr>
        <w:tabs>
          <w:tab w:val="center" w:pos="709"/>
        </w:tabs>
        <w:suppressAutoHyphens/>
        <w:autoSpaceDN w:val="0"/>
        <w:spacing w:after="120"/>
        <w:ind w:hanging="720"/>
        <w:jc w:val="both"/>
        <w:textAlignment w:val="baseline"/>
        <w:rPr>
          <w:rFonts w:ascii="Arial" w:hAnsi="Arial" w:cs="Arial"/>
          <w:b/>
          <w:bCs/>
          <w:sz w:val="22"/>
          <w:szCs w:val="22"/>
        </w:rPr>
      </w:pPr>
      <w:r w:rsidRPr="002C76C1">
        <w:rPr>
          <w:rFonts w:ascii="Arial" w:hAnsi="Arial" w:cs="Arial"/>
          <w:bCs/>
          <w:sz w:val="22"/>
          <w:szCs w:val="22"/>
        </w:rPr>
        <w:t>Management agrees with the finding. This expenditure,</w:t>
      </w:r>
      <w:r w:rsidRPr="002C76C1">
        <w:rPr>
          <w:rFonts w:ascii="Arial" w:hAnsi="Arial" w:cs="Arial"/>
          <w:sz w:val="22"/>
          <w:szCs w:val="22"/>
        </w:rPr>
        <w:t xml:space="preserve"> amounting to  R14 999,00 </w:t>
      </w:r>
      <w:r w:rsidRPr="002C76C1">
        <w:rPr>
          <w:rFonts w:ascii="Arial" w:hAnsi="Arial" w:cs="Arial"/>
          <w:bCs/>
          <w:sz w:val="22"/>
          <w:szCs w:val="22"/>
        </w:rPr>
        <w:t xml:space="preserve"> should have been disclosed as i</w:t>
      </w:r>
      <w:r w:rsidRPr="002C76C1">
        <w:rPr>
          <w:rFonts w:ascii="Arial" w:hAnsi="Arial" w:cs="Arial"/>
          <w:sz w:val="22"/>
          <w:szCs w:val="22"/>
        </w:rPr>
        <w:t>rregular expenditure as deviations were approved for the invitations of three written price quotations from accredited prospective suppliers even though it was possible to comply with the requirement in terms of PN 8 of 2007/08 paragraph 3.3.</w:t>
      </w:r>
    </w:p>
    <w:p w:rsidR="006920E0" w:rsidRPr="002C76C1" w:rsidRDefault="006920E0" w:rsidP="006F5D2E">
      <w:pPr>
        <w:pStyle w:val="ListParagraph"/>
        <w:numPr>
          <w:ilvl w:val="0"/>
          <w:numId w:val="82"/>
        </w:numPr>
        <w:tabs>
          <w:tab w:val="center" w:pos="709"/>
        </w:tabs>
        <w:suppressAutoHyphens/>
        <w:autoSpaceDN w:val="0"/>
        <w:spacing w:after="120"/>
        <w:ind w:hanging="720"/>
        <w:jc w:val="both"/>
        <w:textAlignment w:val="baseline"/>
        <w:rPr>
          <w:rFonts w:ascii="Arial" w:hAnsi="Arial" w:cs="Arial"/>
          <w:b/>
          <w:bCs/>
          <w:sz w:val="22"/>
          <w:szCs w:val="22"/>
        </w:rPr>
      </w:pPr>
      <w:r w:rsidRPr="002C76C1">
        <w:rPr>
          <w:rFonts w:ascii="Arial" w:hAnsi="Arial" w:cs="Arial"/>
          <w:sz w:val="22"/>
          <w:szCs w:val="22"/>
        </w:rPr>
        <w:t>It is confirmed on the supplier list for commodities that these suppliers also supply furniture. The matter is therefore resolved.</w:t>
      </w:r>
    </w:p>
    <w:p w:rsidR="006920E0" w:rsidRPr="006920E0" w:rsidRDefault="006920E0" w:rsidP="006920E0">
      <w:pPr>
        <w:pStyle w:val="ListParagraph"/>
        <w:tabs>
          <w:tab w:val="center" w:pos="709"/>
        </w:tabs>
        <w:spacing w:after="120"/>
        <w:ind w:left="420"/>
        <w:rPr>
          <w:rFonts w:ascii="Arial" w:hAnsi="Arial" w:cs="Arial"/>
          <w:b/>
          <w:bCs/>
          <w:color w:val="FF0000"/>
          <w:sz w:val="22"/>
          <w:szCs w:val="22"/>
        </w:rPr>
      </w:pPr>
    </w:p>
    <w:p w:rsidR="006920E0" w:rsidRPr="00325F2D" w:rsidRDefault="006920E0" w:rsidP="006F5D2E">
      <w:pPr>
        <w:pStyle w:val="ListParagraph"/>
        <w:numPr>
          <w:ilvl w:val="0"/>
          <w:numId w:val="296"/>
        </w:numPr>
        <w:tabs>
          <w:tab w:val="center" w:pos="709"/>
        </w:tabs>
        <w:spacing w:after="120"/>
        <w:jc w:val="both"/>
        <w:rPr>
          <w:rFonts w:ascii="Arial" w:hAnsi="Arial" w:cs="Arial"/>
          <w:color w:val="FF0000"/>
        </w:rPr>
      </w:pPr>
      <w:r w:rsidRPr="00325F2D">
        <w:rPr>
          <w:rFonts w:ascii="Arial" w:hAnsi="Arial" w:cs="Arial"/>
          <w:b/>
          <w:bCs/>
        </w:rPr>
        <w:t>Procurement batch 178239</w:t>
      </w:r>
      <w:r w:rsidRPr="00325F2D">
        <w:rPr>
          <w:rFonts w:ascii="Arial" w:hAnsi="Arial" w:cs="Arial"/>
          <w:b/>
          <w:lang w:eastAsia="en-ZA"/>
        </w:rPr>
        <w:t xml:space="preserve"> – CHM Vuwani </w:t>
      </w:r>
      <w:r w:rsidRPr="00325F2D">
        <w:rPr>
          <w:rFonts w:ascii="Arial" w:hAnsi="Arial" w:cs="Arial"/>
          <w:b/>
          <w:color w:val="FF0000"/>
          <w:lang w:eastAsia="en-ZA"/>
        </w:rPr>
        <w:t>Ex 83</w:t>
      </w:r>
    </w:p>
    <w:p w:rsidR="006920E0" w:rsidRPr="00FC723C" w:rsidRDefault="006920E0" w:rsidP="006920E0">
      <w:pPr>
        <w:pStyle w:val="NormalWeb"/>
        <w:tabs>
          <w:tab w:val="center" w:pos="709"/>
        </w:tabs>
        <w:rPr>
          <w:rFonts w:ascii="Arial" w:hAnsi="Arial" w:cs="Arial"/>
          <w:b/>
          <w:sz w:val="22"/>
          <w:szCs w:val="22"/>
        </w:rPr>
      </w:pPr>
      <w:r w:rsidRPr="00FC723C">
        <w:rPr>
          <w:rFonts w:ascii="Arial" w:hAnsi="Arial" w:cs="Arial"/>
          <w:b/>
          <w:sz w:val="22"/>
          <w:szCs w:val="22"/>
        </w:rPr>
        <w:t>Audit finding</w:t>
      </w:r>
    </w:p>
    <w:p w:rsidR="006920E0" w:rsidRDefault="006920E0" w:rsidP="006920E0">
      <w:pPr>
        <w:pStyle w:val="NormalWeb"/>
        <w:tabs>
          <w:tab w:val="center" w:pos="709"/>
        </w:tabs>
        <w:rPr>
          <w:rFonts w:ascii="Arial" w:hAnsi="Arial" w:cs="Arial"/>
          <w:sz w:val="22"/>
          <w:szCs w:val="22"/>
        </w:rPr>
      </w:pPr>
    </w:p>
    <w:p w:rsidR="006920E0" w:rsidRPr="002C76C1" w:rsidRDefault="006920E0" w:rsidP="006920E0">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6920E0" w:rsidRPr="002C76C1" w:rsidRDefault="006920E0" w:rsidP="006920E0">
      <w:pPr>
        <w:pStyle w:val="lg-a-1"/>
        <w:tabs>
          <w:tab w:val="center" w:pos="709"/>
        </w:tabs>
        <w:spacing w:before="0"/>
        <w:ind w:left="0" w:firstLine="0"/>
        <w:rPr>
          <w:rFonts w:ascii="Arial" w:hAnsi="Arial" w:cs="Arial"/>
          <w:i/>
          <w:iCs/>
          <w:sz w:val="22"/>
          <w:szCs w:val="22"/>
          <w:lang w:eastAsia="en-ZA"/>
        </w:rPr>
      </w:pPr>
    </w:p>
    <w:p w:rsidR="006920E0" w:rsidRPr="002C76C1" w:rsidRDefault="006920E0" w:rsidP="006920E0">
      <w:pPr>
        <w:pStyle w:val="lg-a-1"/>
        <w:tabs>
          <w:tab w:val="center" w:pos="709"/>
        </w:tabs>
        <w:spacing w:before="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Practice note 8 of 2007/2008, paragraph 6.1</w:t>
      </w:r>
    </w:p>
    <w:p w:rsidR="006920E0" w:rsidRPr="002C76C1" w:rsidRDefault="006920E0" w:rsidP="006920E0">
      <w:pPr>
        <w:pStyle w:val="lg-a-1"/>
        <w:tabs>
          <w:tab w:val="center" w:pos="709"/>
        </w:tabs>
        <w:spacing w:before="0"/>
        <w:ind w:firstLine="0"/>
        <w:rPr>
          <w:rFonts w:ascii="Arial" w:hAnsi="Arial" w:cs="Arial"/>
          <w:i/>
          <w:sz w:val="22"/>
          <w:szCs w:val="22"/>
        </w:rPr>
      </w:pPr>
      <w:r>
        <w:rPr>
          <w:rFonts w:ascii="Arial" w:hAnsi="Arial" w:cs="Arial"/>
          <w:i/>
          <w:sz w:val="22"/>
          <w:szCs w:val="22"/>
        </w:rPr>
        <w:tab/>
      </w:r>
      <w:r w:rsidRPr="002C76C1">
        <w:rPr>
          <w:rFonts w:ascii="Arial" w:hAnsi="Arial" w:cs="Arial"/>
          <w:i/>
          <w:sz w:val="22"/>
          <w:szCs w:val="22"/>
        </w:rPr>
        <w:t>“The Accounting officer / authority must be in possession of an original valid tax clearance certificate for all price quotations and competitive bids exceeding the value of R30 000 (VAT included)”.</w:t>
      </w:r>
    </w:p>
    <w:p w:rsidR="006920E0" w:rsidRPr="002C76C1" w:rsidRDefault="006920E0" w:rsidP="006920E0">
      <w:pPr>
        <w:pStyle w:val="lg-a-1"/>
        <w:tabs>
          <w:tab w:val="center" w:pos="709"/>
        </w:tabs>
        <w:spacing w:before="0"/>
        <w:ind w:left="1134" w:firstLine="0"/>
        <w:rPr>
          <w:rFonts w:ascii="Arial" w:hAnsi="Arial" w:cs="Arial"/>
          <w:i/>
          <w:sz w:val="22"/>
          <w:szCs w:val="22"/>
        </w:rPr>
      </w:pPr>
    </w:p>
    <w:p w:rsidR="006920E0" w:rsidRPr="002C76C1" w:rsidRDefault="006920E0" w:rsidP="006920E0">
      <w:pPr>
        <w:pStyle w:val="lg-a-1"/>
        <w:tabs>
          <w:tab w:val="center" w:pos="709"/>
        </w:tabs>
        <w:spacing w:before="0"/>
        <w:ind w:left="1134" w:firstLine="0"/>
        <w:rPr>
          <w:rFonts w:ascii="Arial" w:hAnsi="Arial" w:cs="Arial"/>
          <w:i/>
          <w:sz w:val="22"/>
          <w:szCs w:val="22"/>
        </w:rPr>
      </w:pPr>
    </w:p>
    <w:p w:rsidR="006920E0" w:rsidRPr="002C76C1" w:rsidRDefault="006920E0" w:rsidP="006920E0">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lang w:val="en-US"/>
        </w:rPr>
        <w:t>b)</w:t>
      </w:r>
      <w:r>
        <w:rPr>
          <w:rFonts w:ascii="Arial" w:hAnsi="Arial" w:cs="Arial"/>
          <w:sz w:val="22"/>
          <w:szCs w:val="22"/>
          <w:lang w:val="en-US"/>
        </w:rPr>
        <w:tab/>
      </w:r>
      <w:r>
        <w:rPr>
          <w:rFonts w:ascii="Arial" w:hAnsi="Arial" w:cs="Arial"/>
          <w:sz w:val="22"/>
          <w:szCs w:val="22"/>
          <w:lang w:val="en-US"/>
        </w:rPr>
        <w:tab/>
      </w:r>
      <w:r w:rsidRPr="002C76C1">
        <w:rPr>
          <w:rFonts w:ascii="Arial" w:hAnsi="Arial" w:cs="Arial"/>
          <w:sz w:val="22"/>
          <w:szCs w:val="22"/>
          <w:lang w:val="en-US"/>
        </w:rPr>
        <w:t>SITA Act General Regulations</w:t>
      </w:r>
    </w:p>
    <w:p w:rsidR="006920E0" w:rsidRPr="002C76C1" w:rsidRDefault="006920E0" w:rsidP="006920E0">
      <w:pPr>
        <w:pStyle w:val="lg-a-1"/>
        <w:tabs>
          <w:tab w:val="center" w:pos="709"/>
        </w:tabs>
        <w:suppressAutoHyphens/>
        <w:autoSpaceDN w:val="0"/>
        <w:spacing w:before="0"/>
        <w:ind w:left="567" w:firstLine="0"/>
        <w:jc w:val="left"/>
        <w:textAlignment w:val="baseline"/>
        <w:rPr>
          <w:rFonts w:ascii="Arial" w:hAnsi="Arial" w:cs="Arial"/>
          <w:sz w:val="22"/>
          <w:szCs w:val="22"/>
        </w:rPr>
      </w:pPr>
    </w:p>
    <w:p w:rsidR="006920E0" w:rsidRPr="002C76C1" w:rsidRDefault="006920E0" w:rsidP="006920E0">
      <w:pPr>
        <w:pStyle w:val="lg-a-1"/>
        <w:tabs>
          <w:tab w:val="center" w:pos="709"/>
        </w:tabs>
        <w:suppressAutoHyphens/>
        <w:autoSpaceDN w:val="0"/>
        <w:spacing w:before="0"/>
        <w:ind w:left="1437" w:firstLine="0"/>
        <w:jc w:val="left"/>
        <w:textAlignment w:val="baseline"/>
        <w:rPr>
          <w:rFonts w:ascii="Arial" w:hAnsi="Arial" w:cs="Arial"/>
          <w:sz w:val="22"/>
          <w:szCs w:val="22"/>
          <w:lang w:val="en-ZA"/>
        </w:rPr>
      </w:pPr>
      <w:r>
        <w:rPr>
          <w:rFonts w:ascii="Arial" w:hAnsi="Arial" w:cs="Arial"/>
          <w:sz w:val="22"/>
          <w:szCs w:val="22"/>
        </w:rPr>
        <w:t>i)</w:t>
      </w:r>
      <w:r>
        <w:rPr>
          <w:rFonts w:ascii="Arial" w:hAnsi="Arial" w:cs="Arial"/>
          <w:sz w:val="22"/>
          <w:szCs w:val="22"/>
        </w:rPr>
        <w:tab/>
      </w:r>
      <w:r w:rsidRPr="002C76C1">
        <w:rPr>
          <w:rFonts w:ascii="Arial" w:hAnsi="Arial" w:cs="Arial"/>
          <w:sz w:val="22"/>
          <w:szCs w:val="22"/>
        </w:rPr>
        <w:t xml:space="preserve">Regulation 8.1.1 </w:t>
      </w:r>
    </w:p>
    <w:p w:rsidR="006920E0" w:rsidRPr="002C76C1" w:rsidRDefault="006920E0" w:rsidP="006920E0">
      <w:pPr>
        <w:pStyle w:val="lg-a-1"/>
        <w:tabs>
          <w:tab w:val="center" w:pos="709"/>
        </w:tabs>
        <w:suppressAutoHyphens/>
        <w:autoSpaceDN w:val="0"/>
        <w:spacing w:before="0"/>
        <w:jc w:val="left"/>
        <w:textAlignment w:val="baseline"/>
        <w:rPr>
          <w:rFonts w:ascii="Arial" w:hAnsi="Arial" w:cs="Arial"/>
          <w:sz w:val="22"/>
          <w:szCs w:val="22"/>
          <w:lang w:val="en-ZA"/>
        </w:rPr>
      </w:pPr>
    </w:p>
    <w:p w:rsidR="006920E0" w:rsidRPr="00FC723C" w:rsidRDefault="006920E0" w:rsidP="006920E0">
      <w:pPr>
        <w:tabs>
          <w:tab w:val="center" w:pos="709"/>
        </w:tabs>
        <w:spacing w:after="120"/>
        <w:ind w:left="720" w:firstLine="717"/>
        <w:rPr>
          <w:i/>
          <w:color w:val="000000"/>
          <w:sz w:val="22"/>
          <w:szCs w:val="22"/>
        </w:rPr>
      </w:pPr>
      <w:r w:rsidRPr="00FC723C">
        <w:rPr>
          <w:i/>
          <w:color w:val="000000"/>
          <w:sz w:val="22"/>
          <w:szCs w:val="22"/>
        </w:rPr>
        <w:t xml:space="preserve">“The designated department or public body must - </w:t>
      </w:r>
    </w:p>
    <w:p w:rsidR="006920E0" w:rsidRPr="00FC723C" w:rsidRDefault="006920E0" w:rsidP="006F5D2E">
      <w:pPr>
        <w:numPr>
          <w:ilvl w:val="0"/>
          <w:numId w:val="34"/>
        </w:numPr>
        <w:tabs>
          <w:tab w:val="center" w:pos="709"/>
        </w:tabs>
        <w:spacing w:after="120"/>
        <w:rPr>
          <w:i/>
          <w:color w:val="000000"/>
          <w:sz w:val="22"/>
          <w:szCs w:val="22"/>
        </w:rPr>
      </w:pPr>
      <w:r w:rsidRPr="00FC723C">
        <w:rPr>
          <w:i/>
          <w:color w:val="000000"/>
          <w:sz w:val="22"/>
          <w:szCs w:val="22"/>
        </w:rPr>
        <w:t>Determine the need to procure information technology goods or services and;</w:t>
      </w:r>
    </w:p>
    <w:p w:rsidR="006920E0" w:rsidRPr="00FC723C" w:rsidRDefault="006920E0" w:rsidP="006F5D2E">
      <w:pPr>
        <w:numPr>
          <w:ilvl w:val="0"/>
          <w:numId w:val="34"/>
        </w:numPr>
        <w:tabs>
          <w:tab w:val="center" w:pos="709"/>
        </w:tabs>
        <w:spacing w:after="120"/>
        <w:rPr>
          <w:i/>
          <w:color w:val="000000"/>
          <w:sz w:val="22"/>
          <w:szCs w:val="22"/>
        </w:rPr>
      </w:pPr>
      <w:r w:rsidRPr="00FC723C">
        <w:rPr>
          <w:i/>
          <w:color w:val="000000"/>
          <w:sz w:val="22"/>
          <w:szCs w:val="22"/>
        </w:rPr>
        <w:t>Compile a business case and the user requirements specifications for the need.”</w:t>
      </w:r>
    </w:p>
    <w:p w:rsidR="006920E0" w:rsidRPr="00FC723C" w:rsidRDefault="006920E0" w:rsidP="006920E0">
      <w:pPr>
        <w:pStyle w:val="lg-a-1"/>
        <w:tabs>
          <w:tab w:val="center" w:pos="709"/>
        </w:tabs>
        <w:suppressAutoHyphens/>
        <w:autoSpaceDN w:val="0"/>
        <w:spacing w:before="0"/>
        <w:ind w:left="567" w:firstLine="0"/>
        <w:jc w:val="left"/>
        <w:textAlignment w:val="baseline"/>
        <w:rPr>
          <w:rFonts w:ascii="Arial" w:hAnsi="Arial" w:cs="Arial"/>
          <w:sz w:val="22"/>
          <w:szCs w:val="22"/>
        </w:rPr>
      </w:pPr>
    </w:p>
    <w:p w:rsidR="006920E0" w:rsidRPr="00FC723C" w:rsidRDefault="006920E0" w:rsidP="006920E0">
      <w:pPr>
        <w:pStyle w:val="lg-a-1"/>
        <w:tabs>
          <w:tab w:val="center" w:pos="709"/>
        </w:tabs>
        <w:suppressAutoHyphens/>
        <w:autoSpaceDN w:val="0"/>
        <w:spacing w:before="0"/>
        <w:ind w:left="567" w:firstLine="0"/>
        <w:jc w:val="left"/>
        <w:textAlignment w:val="baseline"/>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ii)</w:t>
      </w:r>
      <w:r>
        <w:rPr>
          <w:rFonts w:ascii="Arial" w:hAnsi="Arial" w:cs="Arial"/>
          <w:sz w:val="22"/>
          <w:szCs w:val="22"/>
        </w:rPr>
        <w:tab/>
      </w:r>
      <w:r w:rsidRPr="00FC723C">
        <w:rPr>
          <w:rFonts w:ascii="Arial" w:hAnsi="Arial" w:cs="Arial"/>
          <w:sz w:val="22"/>
          <w:szCs w:val="22"/>
        </w:rPr>
        <w:t xml:space="preserve">Regulation 8.1.3  </w:t>
      </w:r>
    </w:p>
    <w:p w:rsidR="006920E0" w:rsidRPr="00FC723C" w:rsidRDefault="006920E0" w:rsidP="006920E0">
      <w:pPr>
        <w:tabs>
          <w:tab w:val="center" w:pos="709"/>
        </w:tabs>
        <w:spacing w:after="120"/>
        <w:ind w:left="1485"/>
        <w:rPr>
          <w:i/>
          <w:color w:val="000000"/>
          <w:sz w:val="22"/>
          <w:szCs w:val="22"/>
        </w:rPr>
      </w:pPr>
    </w:p>
    <w:p w:rsidR="006920E0" w:rsidRPr="00FC723C" w:rsidRDefault="006920E0" w:rsidP="006920E0">
      <w:pPr>
        <w:tabs>
          <w:tab w:val="center" w:pos="709"/>
        </w:tabs>
        <w:spacing w:after="120"/>
        <w:ind w:left="1485"/>
        <w:rPr>
          <w:i/>
          <w:color w:val="000000"/>
          <w:sz w:val="22"/>
          <w:szCs w:val="22"/>
        </w:rPr>
      </w:pPr>
      <w:r w:rsidRPr="00FC723C">
        <w:rPr>
          <w:i/>
          <w:color w:val="000000"/>
          <w:sz w:val="22"/>
          <w:szCs w:val="22"/>
        </w:rPr>
        <w:t>“For purposes of the procurement for departments, the designated department must establish a committee constituted of the accounting authorities of all relevant departments, or their authorised representative -</w:t>
      </w:r>
    </w:p>
    <w:p w:rsidR="006920E0" w:rsidRPr="00047F1D" w:rsidRDefault="006920E0" w:rsidP="006F5D2E">
      <w:pPr>
        <w:numPr>
          <w:ilvl w:val="0"/>
          <w:numId w:val="35"/>
        </w:numPr>
        <w:tabs>
          <w:tab w:val="center" w:pos="709"/>
        </w:tabs>
        <w:spacing w:after="120"/>
        <w:rPr>
          <w:i/>
          <w:color w:val="000000"/>
          <w:sz w:val="22"/>
          <w:szCs w:val="22"/>
        </w:rPr>
      </w:pPr>
      <w:r w:rsidRPr="00FC723C">
        <w:rPr>
          <w:i/>
          <w:color w:val="000000"/>
          <w:sz w:val="22"/>
          <w:szCs w:val="22"/>
        </w:rPr>
        <w:t xml:space="preserve"> to make proposals regarding the business case and user requirement spe</w:t>
      </w:r>
      <w:r w:rsidRPr="00047F1D">
        <w:rPr>
          <w:i/>
          <w:color w:val="000000"/>
          <w:sz w:val="22"/>
          <w:szCs w:val="22"/>
        </w:rPr>
        <w:t>cifications and approve such case and specifications</w:t>
      </w:r>
    </w:p>
    <w:p w:rsidR="006920E0" w:rsidRPr="00047F1D" w:rsidRDefault="006920E0" w:rsidP="006F5D2E">
      <w:pPr>
        <w:numPr>
          <w:ilvl w:val="0"/>
          <w:numId w:val="35"/>
        </w:numPr>
        <w:tabs>
          <w:tab w:val="center" w:pos="709"/>
        </w:tabs>
        <w:spacing w:after="120"/>
        <w:rPr>
          <w:i/>
          <w:color w:val="000000"/>
          <w:sz w:val="22"/>
          <w:szCs w:val="22"/>
        </w:rPr>
      </w:pPr>
      <w:r w:rsidRPr="00047F1D">
        <w:rPr>
          <w:i/>
          <w:color w:val="000000"/>
          <w:sz w:val="22"/>
          <w:szCs w:val="22"/>
        </w:rPr>
        <w:t>To authorise the accounting authority of the designated department to award the bid on their behalf”</w:t>
      </w:r>
    </w:p>
    <w:p w:rsidR="006920E0" w:rsidRPr="00047F1D" w:rsidRDefault="006920E0" w:rsidP="006920E0">
      <w:pPr>
        <w:pStyle w:val="lg-a-1"/>
        <w:tabs>
          <w:tab w:val="center" w:pos="709"/>
        </w:tabs>
        <w:suppressAutoHyphens/>
        <w:autoSpaceDN w:val="0"/>
        <w:spacing w:before="0"/>
        <w:ind w:left="567" w:firstLine="0"/>
        <w:jc w:val="left"/>
        <w:textAlignment w:val="baseline"/>
        <w:rPr>
          <w:rFonts w:ascii="Arial" w:hAnsi="Arial" w:cs="Arial"/>
          <w:sz w:val="22"/>
          <w:szCs w:val="22"/>
        </w:rPr>
      </w:pPr>
    </w:p>
    <w:p w:rsidR="006920E0" w:rsidRPr="00047F1D" w:rsidRDefault="006920E0" w:rsidP="006920E0">
      <w:pPr>
        <w:pStyle w:val="lg-a-1"/>
        <w:tabs>
          <w:tab w:val="center" w:pos="709"/>
        </w:tabs>
        <w:suppressAutoHyphens/>
        <w:autoSpaceDN w:val="0"/>
        <w:spacing w:before="0"/>
        <w:ind w:left="567" w:firstLine="0"/>
        <w:jc w:val="left"/>
        <w:textAlignment w:val="baseline"/>
        <w:rPr>
          <w:rFonts w:ascii="Arial" w:hAnsi="Arial" w:cs="Arial"/>
          <w:sz w:val="22"/>
          <w:szCs w:val="22"/>
        </w:rPr>
      </w:pPr>
      <w:r w:rsidRPr="00047F1D">
        <w:rPr>
          <w:rFonts w:ascii="Arial" w:hAnsi="Arial" w:cs="Arial"/>
          <w:sz w:val="22"/>
          <w:szCs w:val="22"/>
        </w:rPr>
        <w:tab/>
      </w:r>
      <w:r w:rsidRPr="00047F1D">
        <w:rPr>
          <w:rFonts w:ascii="Arial" w:hAnsi="Arial" w:cs="Arial"/>
          <w:sz w:val="22"/>
          <w:szCs w:val="22"/>
        </w:rPr>
        <w:tab/>
      </w:r>
      <w:r w:rsidRPr="00047F1D">
        <w:rPr>
          <w:rFonts w:ascii="Arial" w:hAnsi="Arial" w:cs="Arial"/>
          <w:sz w:val="22"/>
          <w:szCs w:val="22"/>
        </w:rPr>
        <w:tab/>
        <w:t>iii)</w:t>
      </w:r>
      <w:r w:rsidRPr="00047F1D">
        <w:rPr>
          <w:rFonts w:ascii="Arial" w:hAnsi="Arial" w:cs="Arial"/>
          <w:sz w:val="22"/>
          <w:szCs w:val="22"/>
        </w:rPr>
        <w:tab/>
        <w:t xml:space="preserve">Regulation 8.1.5 </w:t>
      </w:r>
    </w:p>
    <w:p w:rsidR="006920E0" w:rsidRPr="00047F1D" w:rsidRDefault="006920E0" w:rsidP="006920E0">
      <w:pPr>
        <w:pStyle w:val="lg-a-1"/>
        <w:tabs>
          <w:tab w:val="center" w:pos="709"/>
        </w:tabs>
        <w:suppressAutoHyphens/>
        <w:autoSpaceDN w:val="0"/>
        <w:spacing w:before="0"/>
        <w:ind w:left="1437" w:firstLine="0"/>
        <w:jc w:val="left"/>
        <w:textAlignment w:val="baseline"/>
        <w:rPr>
          <w:rFonts w:ascii="Arial" w:hAnsi="Arial" w:cs="Arial"/>
          <w:sz w:val="22"/>
          <w:szCs w:val="22"/>
          <w:lang w:val="en-ZA"/>
        </w:rPr>
      </w:pPr>
    </w:p>
    <w:p w:rsidR="006920E0" w:rsidRPr="00047F1D" w:rsidRDefault="006920E0" w:rsidP="006920E0">
      <w:pPr>
        <w:tabs>
          <w:tab w:val="center" w:pos="709"/>
        </w:tabs>
        <w:spacing w:after="120"/>
        <w:ind w:left="1440"/>
        <w:rPr>
          <w:i/>
          <w:color w:val="000000"/>
          <w:sz w:val="22"/>
          <w:szCs w:val="22"/>
        </w:rPr>
      </w:pPr>
      <w:r w:rsidRPr="00047F1D">
        <w:rPr>
          <w:i/>
          <w:color w:val="000000"/>
          <w:sz w:val="22"/>
          <w:szCs w:val="22"/>
        </w:rPr>
        <w:t xml:space="preserve">“For purpose of advertising, the agency must compile the bid documentation consisting of – </w:t>
      </w:r>
    </w:p>
    <w:p w:rsidR="006920E0" w:rsidRPr="00047F1D" w:rsidRDefault="006920E0" w:rsidP="006F5D2E">
      <w:pPr>
        <w:numPr>
          <w:ilvl w:val="0"/>
          <w:numId w:val="36"/>
        </w:numPr>
        <w:tabs>
          <w:tab w:val="center" w:pos="709"/>
        </w:tabs>
        <w:spacing w:after="120"/>
        <w:rPr>
          <w:i/>
          <w:color w:val="000000"/>
          <w:sz w:val="22"/>
          <w:szCs w:val="22"/>
        </w:rPr>
      </w:pPr>
      <w:r w:rsidRPr="00047F1D">
        <w:rPr>
          <w:i/>
          <w:color w:val="000000"/>
          <w:sz w:val="22"/>
          <w:szCs w:val="22"/>
        </w:rPr>
        <w:t>The evaluation criteria fo</w:t>
      </w:r>
      <w:r>
        <w:rPr>
          <w:i/>
          <w:color w:val="000000"/>
          <w:sz w:val="22"/>
          <w:szCs w:val="22"/>
        </w:rPr>
        <w:t>r</w:t>
      </w:r>
      <w:r w:rsidRPr="00047F1D">
        <w:rPr>
          <w:i/>
          <w:color w:val="000000"/>
          <w:sz w:val="22"/>
          <w:szCs w:val="22"/>
        </w:rPr>
        <w:t xml:space="preserve"> the bid in accordance with the Preferential Procurement Policy Framework Act, including but not limited to, specific goals for- </w:t>
      </w:r>
    </w:p>
    <w:p w:rsidR="006920E0" w:rsidRPr="00047F1D" w:rsidRDefault="006920E0" w:rsidP="006F5D2E">
      <w:pPr>
        <w:numPr>
          <w:ilvl w:val="0"/>
          <w:numId w:val="37"/>
        </w:numPr>
        <w:tabs>
          <w:tab w:val="center" w:pos="709"/>
        </w:tabs>
        <w:spacing w:after="120"/>
        <w:ind w:left="2160" w:hanging="360"/>
        <w:rPr>
          <w:i/>
          <w:color w:val="000000"/>
          <w:sz w:val="22"/>
          <w:szCs w:val="22"/>
        </w:rPr>
      </w:pPr>
      <w:r w:rsidRPr="00047F1D">
        <w:rPr>
          <w:i/>
          <w:color w:val="000000"/>
          <w:sz w:val="22"/>
          <w:szCs w:val="22"/>
        </w:rPr>
        <w:t>Black economic empowerment, and</w:t>
      </w:r>
    </w:p>
    <w:p w:rsidR="006920E0" w:rsidRPr="00047F1D" w:rsidRDefault="006920E0" w:rsidP="006F5D2E">
      <w:pPr>
        <w:numPr>
          <w:ilvl w:val="0"/>
          <w:numId w:val="37"/>
        </w:numPr>
        <w:tabs>
          <w:tab w:val="center" w:pos="709"/>
        </w:tabs>
        <w:spacing w:after="120"/>
        <w:ind w:left="2160" w:hanging="360"/>
        <w:rPr>
          <w:i/>
          <w:color w:val="000000"/>
          <w:sz w:val="22"/>
          <w:szCs w:val="22"/>
        </w:rPr>
      </w:pPr>
      <w:r w:rsidRPr="00047F1D">
        <w:rPr>
          <w:i/>
          <w:color w:val="000000"/>
          <w:sz w:val="22"/>
          <w:szCs w:val="22"/>
        </w:rPr>
        <w:t>Procuring from suppliers situated in the specific province where goods or services are required”</w:t>
      </w:r>
    </w:p>
    <w:p w:rsidR="006920E0" w:rsidRPr="00047F1D" w:rsidRDefault="006920E0" w:rsidP="006F5D2E">
      <w:pPr>
        <w:numPr>
          <w:ilvl w:val="0"/>
          <w:numId w:val="36"/>
        </w:numPr>
        <w:tabs>
          <w:tab w:val="center" w:pos="709"/>
        </w:tabs>
        <w:spacing w:after="120"/>
        <w:rPr>
          <w:i/>
          <w:color w:val="000000"/>
          <w:sz w:val="22"/>
          <w:szCs w:val="22"/>
        </w:rPr>
      </w:pPr>
      <w:r w:rsidRPr="00047F1D">
        <w:rPr>
          <w:i/>
          <w:color w:val="000000"/>
          <w:sz w:val="22"/>
          <w:szCs w:val="22"/>
        </w:rPr>
        <w:t>Tax clearance certificate requirements;</w:t>
      </w:r>
    </w:p>
    <w:p w:rsidR="006920E0" w:rsidRPr="00047F1D" w:rsidRDefault="006920E0" w:rsidP="006F5D2E">
      <w:pPr>
        <w:numPr>
          <w:ilvl w:val="0"/>
          <w:numId w:val="36"/>
        </w:numPr>
        <w:tabs>
          <w:tab w:val="center" w:pos="709"/>
        </w:tabs>
        <w:spacing w:after="120"/>
        <w:rPr>
          <w:i/>
          <w:color w:val="000000"/>
          <w:sz w:val="22"/>
          <w:szCs w:val="22"/>
        </w:rPr>
      </w:pPr>
      <w:r w:rsidRPr="00047F1D">
        <w:rPr>
          <w:i/>
          <w:color w:val="000000"/>
          <w:sz w:val="22"/>
          <w:szCs w:val="22"/>
        </w:rPr>
        <w:lastRenderedPageBreak/>
        <w:t>If the value of the envisaged contract exceed R10 million, a National Industrial Participation Programme certificate issued by the Department of Trade and industry;</w:t>
      </w:r>
    </w:p>
    <w:p w:rsidR="006920E0" w:rsidRPr="00047F1D" w:rsidRDefault="006920E0" w:rsidP="006F5D2E">
      <w:pPr>
        <w:numPr>
          <w:ilvl w:val="0"/>
          <w:numId w:val="36"/>
        </w:numPr>
        <w:tabs>
          <w:tab w:val="center" w:pos="709"/>
        </w:tabs>
        <w:spacing w:after="120"/>
        <w:rPr>
          <w:i/>
          <w:color w:val="000000"/>
          <w:sz w:val="22"/>
          <w:szCs w:val="22"/>
        </w:rPr>
      </w:pPr>
      <w:r w:rsidRPr="00047F1D">
        <w:rPr>
          <w:i/>
          <w:sz w:val="22"/>
          <w:szCs w:val="22"/>
        </w:rPr>
        <w:t>In respect of departments, a condition that all informational technology goods and services offered must meet the standards set in terms of section 7(6)(a) of the Act and where the standards can be accessed.”</w:t>
      </w:r>
    </w:p>
    <w:p w:rsidR="006920E0" w:rsidRPr="002C76C1" w:rsidRDefault="006920E0" w:rsidP="006920E0">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6920E0" w:rsidRPr="002C76C1" w:rsidRDefault="006920E0" w:rsidP="006920E0">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r>
        <w:rPr>
          <w:rFonts w:ascii="Arial" w:hAnsi="Arial" w:cs="Arial"/>
          <w:sz w:val="22"/>
          <w:szCs w:val="22"/>
          <w:lang w:val="en-ZA"/>
        </w:rPr>
        <w:tab/>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(i</w:t>
      </w:r>
      <w:r>
        <w:rPr>
          <w:rFonts w:ascii="Arial" w:hAnsi="Arial" w:cs="Arial"/>
          <w:sz w:val="22"/>
          <w:szCs w:val="22"/>
          <w:lang w:val="en-ZA"/>
        </w:rPr>
        <w:t>v</w:t>
      </w:r>
      <w:r w:rsidRPr="002C76C1">
        <w:rPr>
          <w:rFonts w:ascii="Arial" w:hAnsi="Arial" w:cs="Arial"/>
          <w:sz w:val="22"/>
          <w:szCs w:val="22"/>
          <w:lang w:val="en-ZA"/>
        </w:rPr>
        <w:t>)</w:t>
      </w:r>
      <w:r w:rsidRPr="002C76C1">
        <w:rPr>
          <w:rFonts w:ascii="Arial" w:hAnsi="Arial" w:cs="Arial"/>
          <w:sz w:val="22"/>
          <w:szCs w:val="22"/>
          <w:lang w:val="en-ZA"/>
        </w:rPr>
        <w:tab/>
        <w:t xml:space="preserve">Regulation 8.1.7(a) </w:t>
      </w:r>
    </w:p>
    <w:p w:rsidR="006920E0" w:rsidRPr="002C76C1" w:rsidRDefault="006920E0" w:rsidP="006920E0">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6920E0" w:rsidRPr="002C76C1" w:rsidRDefault="006920E0" w:rsidP="006920E0">
      <w:pPr>
        <w:pStyle w:val="lg-a-1"/>
        <w:tabs>
          <w:tab w:val="center" w:pos="709"/>
        </w:tabs>
        <w:suppressAutoHyphens/>
        <w:autoSpaceDN w:val="0"/>
        <w:spacing w:before="0"/>
        <w:ind w:left="567" w:firstLine="0"/>
        <w:jc w:val="left"/>
        <w:textAlignment w:val="baseline"/>
        <w:rPr>
          <w:rFonts w:ascii="Arial" w:hAnsi="Arial" w:cs="Arial"/>
          <w:i/>
          <w:sz w:val="22"/>
          <w:szCs w:val="22"/>
          <w:lang w:val="en-ZA"/>
        </w:rPr>
      </w:pPr>
      <w:r w:rsidRPr="002C76C1">
        <w:rPr>
          <w:rFonts w:ascii="Arial" w:hAnsi="Arial" w:cs="Arial"/>
          <w:sz w:val="22"/>
          <w:szCs w:val="22"/>
          <w:lang w:val="en-ZA"/>
        </w:rPr>
        <w:tab/>
      </w:r>
      <w:r w:rsidRPr="002C76C1">
        <w:rPr>
          <w:rFonts w:ascii="Arial" w:hAnsi="Arial" w:cs="Arial"/>
          <w:sz w:val="22"/>
          <w:szCs w:val="22"/>
          <w:lang w:val="en-ZA"/>
        </w:rPr>
        <w:tab/>
      </w:r>
      <w:r w:rsidRPr="002C76C1">
        <w:rPr>
          <w:rFonts w:ascii="Arial" w:hAnsi="Arial" w:cs="Arial"/>
          <w:i/>
          <w:sz w:val="22"/>
          <w:szCs w:val="22"/>
          <w:lang w:val="en-ZA"/>
        </w:rPr>
        <w:t>“Before the bid is advertised –</w:t>
      </w:r>
    </w:p>
    <w:p w:rsidR="006920E0" w:rsidRPr="002C76C1" w:rsidRDefault="006920E0" w:rsidP="006F5D2E">
      <w:pPr>
        <w:pStyle w:val="lg-a-1"/>
        <w:numPr>
          <w:ilvl w:val="0"/>
          <w:numId w:val="39"/>
        </w:numPr>
        <w:tabs>
          <w:tab w:val="center" w:pos="709"/>
        </w:tabs>
        <w:suppressAutoHyphens/>
        <w:autoSpaceDN w:val="0"/>
        <w:spacing w:before="0"/>
        <w:jc w:val="left"/>
        <w:textAlignment w:val="baseline"/>
        <w:rPr>
          <w:rFonts w:ascii="Arial" w:hAnsi="Arial" w:cs="Arial"/>
          <w:i/>
          <w:sz w:val="22"/>
          <w:szCs w:val="22"/>
          <w:lang w:val="en-ZA"/>
        </w:rPr>
      </w:pPr>
      <w:r w:rsidRPr="002C76C1">
        <w:rPr>
          <w:rFonts w:ascii="Arial" w:hAnsi="Arial" w:cs="Arial"/>
          <w:i/>
          <w:sz w:val="22"/>
          <w:szCs w:val="22"/>
          <w:lang w:val="en-ZA"/>
        </w:rPr>
        <w:t xml:space="preserve">the designated department or public body must approve the final bid documentation; and </w:t>
      </w:r>
    </w:p>
    <w:p w:rsidR="006920E0" w:rsidRPr="002C76C1" w:rsidRDefault="006920E0" w:rsidP="006F5D2E">
      <w:pPr>
        <w:pStyle w:val="lg-a-1"/>
        <w:numPr>
          <w:ilvl w:val="0"/>
          <w:numId w:val="39"/>
        </w:numPr>
        <w:tabs>
          <w:tab w:val="center" w:pos="709"/>
        </w:tabs>
        <w:suppressAutoHyphens/>
        <w:autoSpaceDN w:val="0"/>
        <w:spacing w:before="0"/>
        <w:jc w:val="left"/>
        <w:textAlignment w:val="baseline"/>
        <w:rPr>
          <w:rFonts w:ascii="Arial" w:hAnsi="Arial" w:cs="Arial"/>
          <w:i/>
          <w:sz w:val="22"/>
          <w:szCs w:val="22"/>
          <w:lang w:val="en-ZA"/>
        </w:rPr>
      </w:pPr>
      <w:r w:rsidRPr="002C76C1">
        <w:rPr>
          <w:rFonts w:ascii="Arial" w:hAnsi="Arial" w:cs="Arial"/>
          <w:i/>
          <w:sz w:val="22"/>
          <w:szCs w:val="22"/>
          <w:lang w:val="en-ZA"/>
        </w:rPr>
        <w:t>the Agency must compile a value proposal on the cost for the designated department or public body in respect of advertising and evaluation of the bid”</w:t>
      </w:r>
    </w:p>
    <w:p w:rsidR="006920E0" w:rsidRPr="002C76C1" w:rsidRDefault="006920E0" w:rsidP="006920E0">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6920E0" w:rsidRPr="002C76C1" w:rsidRDefault="006920E0" w:rsidP="006920E0">
      <w:pPr>
        <w:pStyle w:val="lg-a-1"/>
        <w:tabs>
          <w:tab w:val="center" w:pos="709"/>
        </w:tabs>
        <w:suppressAutoHyphens/>
        <w:autoSpaceDN w:val="0"/>
        <w:spacing w:before="0"/>
        <w:ind w:left="1440" w:firstLine="0"/>
        <w:jc w:val="left"/>
        <w:textAlignment w:val="baseline"/>
        <w:rPr>
          <w:rFonts w:ascii="Arial" w:hAnsi="Arial" w:cs="Arial"/>
          <w:sz w:val="22"/>
          <w:szCs w:val="22"/>
          <w:lang w:eastAsia="en-ZA"/>
        </w:rPr>
      </w:pPr>
      <w:r>
        <w:rPr>
          <w:rFonts w:ascii="Arial" w:hAnsi="Arial" w:cs="Arial"/>
          <w:sz w:val="22"/>
          <w:szCs w:val="22"/>
          <w:lang w:val="en-ZA"/>
        </w:rPr>
        <w:t>v)</w:t>
      </w:r>
      <w:r>
        <w:rPr>
          <w:rFonts w:ascii="Arial" w:hAnsi="Arial" w:cs="Arial"/>
          <w:sz w:val="22"/>
          <w:szCs w:val="22"/>
          <w:lang w:val="en-ZA"/>
        </w:rPr>
        <w:tab/>
      </w:r>
      <w:r w:rsidRPr="002C76C1">
        <w:rPr>
          <w:rFonts w:ascii="Arial" w:hAnsi="Arial" w:cs="Arial"/>
          <w:sz w:val="22"/>
          <w:szCs w:val="22"/>
          <w:lang w:val="en-ZA"/>
        </w:rPr>
        <w:t>Regulation 8.2.1</w:t>
      </w:r>
    </w:p>
    <w:p w:rsidR="006920E0" w:rsidRPr="002C76C1" w:rsidRDefault="006920E0" w:rsidP="006920E0">
      <w:pPr>
        <w:pStyle w:val="lg-a-1"/>
        <w:tabs>
          <w:tab w:val="center" w:pos="709"/>
        </w:tabs>
        <w:suppressAutoHyphens/>
        <w:autoSpaceDN w:val="0"/>
        <w:spacing w:before="0"/>
        <w:ind w:left="1440" w:firstLine="0"/>
        <w:jc w:val="left"/>
        <w:textAlignment w:val="baseline"/>
        <w:rPr>
          <w:rFonts w:ascii="Arial" w:hAnsi="Arial" w:cs="Arial"/>
          <w:sz w:val="22"/>
          <w:szCs w:val="22"/>
          <w:lang w:val="en-ZA"/>
        </w:rPr>
      </w:pPr>
    </w:p>
    <w:p w:rsidR="006920E0" w:rsidRPr="002C76C1" w:rsidRDefault="006920E0" w:rsidP="006920E0">
      <w:pPr>
        <w:tabs>
          <w:tab w:val="center" w:pos="709"/>
        </w:tabs>
        <w:spacing w:after="120"/>
        <w:ind w:left="1440"/>
        <w:rPr>
          <w:i/>
          <w:color w:val="000000"/>
        </w:rPr>
      </w:pPr>
      <w:r w:rsidRPr="002C76C1">
        <w:rPr>
          <w:i/>
          <w:color w:val="000000"/>
        </w:rPr>
        <w:t>“Within 10 working days after receipts of the business case from the designated department or public body for a bid in terms of regulation 8.1.4, the Agency must submit to the designated official for approval -</w:t>
      </w:r>
    </w:p>
    <w:p w:rsidR="006920E0" w:rsidRPr="002C76C1" w:rsidRDefault="006920E0" w:rsidP="006F5D2E">
      <w:pPr>
        <w:numPr>
          <w:ilvl w:val="0"/>
          <w:numId w:val="38"/>
        </w:numPr>
        <w:tabs>
          <w:tab w:val="center" w:pos="709"/>
        </w:tabs>
        <w:spacing w:after="120"/>
        <w:rPr>
          <w:i/>
          <w:color w:val="000000"/>
        </w:rPr>
      </w:pPr>
      <w:r w:rsidRPr="002C76C1">
        <w:rPr>
          <w:i/>
          <w:color w:val="000000"/>
        </w:rPr>
        <w:t>A procurement schedule for the execution of the request for a bid;</w:t>
      </w:r>
    </w:p>
    <w:p w:rsidR="006920E0" w:rsidRPr="002C76C1" w:rsidRDefault="006920E0" w:rsidP="006F5D2E">
      <w:pPr>
        <w:numPr>
          <w:ilvl w:val="0"/>
          <w:numId w:val="38"/>
        </w:numPr>
        <w:tabs>
          <w:tab w:val="center" w:pos="709"/>
        </w:tabs>
        <w:spacing w:after="120"/>
        <w:rPr>
          <w:i/>
          <w:color w:val="000000"/>
        </w:rPr>
      </w:pPr>
      <w:r w:rsidRPr="002C76C1">
        <w:rPr>
          <w:i/>
          <w:color w:val="000000"/>
        </w:rPr>
        <w:t>A detailed costing for the subsequent contract management, if required.”</w:t>
      </w:r>
    </w:p>
    <w:p w:rsidR="006920E0" w:rsidRPr="002C76C1" w:rsidRDefault="006920E0" w:rsidP="006920E0">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6920E0" w:rsidRPr="002C76C1" w:rsidRDefault="006920E0" w:rsidP="006920E0">
      <w:pPr>
        <w:pStyle w:val="lg-a-1"/>
        <w:tabs>
          <w:tab w:val="center" w:pos="709"/>
        </w:tabs>
        <w:suppressAutoHyphens/>
        <w:autoSpaceDN w:val="0"/>
        <w:spacing w:before="0"/>
        <w:ind w:left="1440" w:firstLine="0"/>
        <w:jc w:val="left"/>
        <w:textAlignment w:val="baseline"/>
        <w:rPr>
          <w:rFonts w:ascii="Arial" w:hAnsi="Arial" w:cs="Arial"/>
          <w:sz w:val="22"/>
          <w:szCs w:val="22"/>
          <w:lang w:eastAsia="en-ZA"/>
        </w:rPr>
      </w:pPr>
      <w:r>
        <w:rPr>
          <w:rFonts w:ascii="Arial" w:hAnsi="Arial" w:cs="Arial"/>
          <w:sz w:val="22"/>
          <w:szCs w:val="22"/>
          <w:lang w:val="en-ZA"/>
        </w:rPr>
        <w:t>vi)</w:t>
      </w:r>
      <w:r>
        <w:rPr>
          <w:rFonts w:ascii="Arial" w:hAnsi="Arial" w:cs="Arial"/>
          <w:sz w:val="22"/>
          <w:szCs w:val="22"/>
          <w:lang w:val="en-ZA"/>
        </w:rPr>
        <w:tab/>
      </w:r>
      <w:r w:rsidRPr="002C76C1">
        <w:rPr>
          <w:rFonts w:ascii="Arial" w:hAnsi="Arial" w:cs="Arial"/>
          <w:sz w:val="22"/>
          <w:szCs w:val="22"/>
          <w:lang w:val="en-ZA"/>
        </w:rPr>
        <w:t>Regulation 13.1.</w:t>
      </w:r>
    </w:p>
    <w:p w:rsidR="006920E0" w:rsidRPr="002C76C1" w:rsidRDefault="006920E0" w:rsidP="006920E0">
      <w:pPr>
        <w:pStyle w:val="lg-a-1"/>
        <w:tabs>
          <w:tab w:val="center" w:pos="709"/>
        </w:tabs>
        <w:suppressAutoHyphens/>
        <w:autoSpaceDN w:val="0"/>
        <w:spacing w:before="0"/>
        <w:ind w:left="1440" w:firstLine="0"/>
        <w:jc w:val="left"/>
        <w:textAlignment w:val="baseline"/>
        <w:rPr>
          <w:rFonts w:ascii="Arial" w:hAnsi="Arial" w:cs="Arial"/>
          <w:sz w:val="22"/>
          <w:szCs w:val="22"/>
          <w:lang w:eastAsia="en-ZA"/>
        </w:rPr>
      </w:pPr>
      <w:r w:rsidRPr="002C76C1">
        <w:rPr>
          <w:rFonts w:ascii="Arial" w:hAnsi="Arial" w:cs="Arial"/>
          <w:sz w:val="22"/>
          <w:szCs w:val="22"/>
          <w:lang w:eastAsia="en-ZA"/>
        </w:rPr>
        <w:t xml:space="preserve"> </w:t>
      </w:r>
    </w:p>
    <w:p w:rsidR="006920E0" w:rsidRPr="002C76C1" w:rsidRDefault="006920E0" w:rsidP="006920E0">
      <w:pPr>
        <w:pStyle w:val="lg-a-1"/>
        <w:tabs>
          <w:tab w:val="center" w:pos="709"/>
        </w:tabs>
        <w:suppressAutoHyphens/>
        <w:autoSpaceDN w:val="0"/>
        <w:spacing w:before="0"/>
        <w:ind w:left="1530" w:hanging="90"/>
        <w:jc w:val="left"/>
        <w:textAlignment w:val="baseline"/>
        <w:rPr>
          <w:rFonts w:ascii="Arial" w:hAnsi="Arial" w:cs="Arial"/>
          <w:i/>
          <w:sz w:val="22"/>
          <w:szCs w:val="22"/>
          <w:lang w:eastAsia="en-ZA"/>
        </w:rPr>
      </w:pPr>
      <w:r w:rsidRPr="002C76C1">
        <w:rPr>
          <w:rFonts w:ascii="Arial" w:hAnsi="Arial" w:cs="Arial"/>
          <w:i/>
          <w:sz w:val="22"/>
          <w:szCs w:val="22"/>
          <w:lang w:eastAsia="en-ZA"/>
        </w:rPr>
        <w:t>“The agency must, in consultation with the designated department, establish the following committees to deal with the evaluation fo bids and the recommendation for the award of a bid by the accounting authority of the designated department or public body:</w:t>
      </w:r>
    </w:p>
    <w:p w:rsidR="006920E0" w:rsidRPr="002C76C1" w:rsidRDefault="006920E0" w:rsidP="006920E0">
      <w:pPr>
        <w:pStyle w:val="lg-a-1"/>
        <w:tabs>
          <w:tab w:val="center" w:pos="709"/>
        </w:tabs>
        <w:suppressAutoHyphens/>
        <w:autoSpaceDN w:val="0"/>
        <w:spacing w:before="0"/>
        <w:ind w:left="1530" w:hanging="90"/>
        <w:jc w:val="left"/>
        <w:textAlignment w:val="baseline"/>
        <w:rPr>
          <w:rFonts w:ascii="Arial" w:hAnsi="Arial" w:cs="Arial"/>
          <w:i/>
          <w:sz w:val="22"/>
          <w:szCs w:val="22"/>
          <w:lang w:eastAsia="en-ZA"/>
        </w:rPr>
      </w:pPr>
    </w:p>
    <w:p w:rsidR="006920E0" w:rsidRPr="002C76C1" w:rsidRDefault="006920E0" w:rsidP="006F5D2E">
      <w:pPr>
        <w:pStyle w:val="lg-a-1"/>
        <w:numPr>
          <w:ilvl w:val="0"/>
          <w:numId w:val="29"/>
        </w:numPr>
        <w:tabs>
          <w:tab w:val="center" w:pos="709"/>
        </w:tabs>
        <w:suppressAutoHyphens/>
        <w:autoSpaceDN w:val="0"/>
        <w:spacing w:before="0"/>
        <w:jc w:val="left"/>
        <w:textAlignment w:val="baseline"/>
        <w:rPr>
          <w:rFonts w:ascii="Arial" w:hAnsi="Arial" w:cs="Arial"/>
          <w:i/>
          <w:sz w:val="22"/>
          <w:szCs w:val="22"/>
          <w:lang w:eastAsia="en-ZA"/>
        </w:rPr>
      </w:pPr>
      <w:r w:rsidRPr="002C76C1">
        <w:rPr>
          <w:rFonts w:ascii="Arial" w:hAnsi="Arial" w:cs="Arial"/>
          <w:i/>
          <w:sz w:val="22"/>
          <w:szCs w:val="22"/>
          <w:lang w:eastAsia="en-ZA"/>
        </w:rPr>
        <w:t>A Bid Evaluation Committee to;</w:t>
      </w:r>
    </w:p>
    <w:p w:rsidR="006920E0" w:rsidRPr="002C76C1" w:rsidRDefault="006920E0" w:rsidP="006F5D2E">
      <w:pPr>
        <w:pStyle w:val="lg-a-1"/>
        <w:numPr>
          <w:ilvl w:val="0"/>
          <w:numId w:val="30"/>
        </w:numPr>
        <w:tabs>
          <w:tab w:val="center" w:pos="709"/>
        </w:tabs>
        <w:suppressAutoHyphens/>
        <w:autoSpaceDN w:val="0"/>
        <w:spacing w:before="0"/>
        <w:jc w:val="left"/>
        <w:textAlignment w:val="baseline"/>
        <w:rPr>
          <w:rFonts w:ascii="Arial" w:hAnsi="Arial" w:cs="Arial"/>
          <w:i/>
          <w:sz w:val="22"/>
          <w:szCs w:val="22"/>
          <w:lang w:eastAsia="en-ZA"/>
        </w:rPr>
      </w:pPr>
      <w:r w:rsidRPr="002C76C1">
        <w:rPr>
          <w:rFonts w:ascii="Arial" w:hAnsi="Arial" w:cs="Arial"/>
          <w:i/>
          <w:sz w:val="22"/>
          <w:szCs w:val="22"/>
          <w:lang w:eastAsia="en-ZA"/>
        </w:rPr>
        <w:t xml:space="preserve">evaluate bids; and </w:t>
      </w:r>
    </w:p>
    <w:p w:rsidR="006920E0" w:rsidRPr="002C76C1" w:rsidRDefault="006920E0" w:rsidP="006F5D2E">
      <w:pPr>
        <w:pStyle w:val="lg-a-1"/>
        <w:numPr>
          <w:ilvl w:val="0"/>
          <w:numId w:val="30"/>
        </w:numPr>
        <w:tabs>
          <w:tab w:val="center" w:pos="709"/>
        </w:tabs>
        <w:suppressAutoHyphens/>
        <w:autoSpaceDN w:val="0"/>
        <w:spacing w:before="0"/>
        <w:jc w:val="left"/>
        <w:textAlignment w:val="baseline"/>
        <w:rPr>
          <w:rFonts w:ascii="Arial" w:hAnsi="Arial" w:cs="Arial"/>
          <w:i/>
          <w:sz w:val="22"/>
          <w:szCs w:val="22"/>
          <w:lang w:eastAsia="en-ZA"/>
        </w:rPr>
      </w:pPr>
      <w:r w:rsidRPr="002C76C1">
        <w:rPr>
          <w:rFonts w:ascii="Arial" w:hAnsi="Arial" w:cs="Arial"/>
          <w:i/>
          <w:sz w:val="22"/>
          <w:szCs w:val="22"/>
          <w:lang w:eastAsia="en-ZA"/>
        </w:rPr>
        <w:t>make a recommendation for award to the Recommendation Committee, including the identification of all the risks associated with the recommendation and the rating of all the risks (herein referred to as “the risk report of the BEC”); and</w:t>
      </w:r>
    </w:p>
    <w:p w:rsidR="006920E0" w:rsidRPr="002C76C1" w:rsidRDefault="006920E0" w:rsidP="006920E0">
      <w:pPr>
        <w:pStyle w:val="lg-a-1"/>
        <w:tabs>
          <w:tab w:val="center" w:pos="709"/>
        </w:tabs>
        <w:suppressAutoHyphens/>
        <w:autoSpaceDN w:val="0"/>
        <w:spacing w:before="0"/>
        <w:ind w:left="2801"/>
        <w:jc w:val="left"/>
        <w:textAlignment w:val="baseline"/>
        <w:rPr>
          <w:rFonts w:ascii="Arial" w:hAnsi="Arial" w:cs="Arial"/>
          <w:i/>
          <w:sz w:val="22"/>
          <w:szCs w:val="22"/>
          <w:lang w:val="en-ZA"/>
        </w:rPr>
      </w:pPr>
    </w:p>
    <w:p w:rsidR="006920E0" w:rsidRPr="002C76C1" w:rsidRDefault="006920E0" w:rsidP="006F5D2E">
      <w:pPr>
        <w:pStyle w:val="lg-a-1"/>
        <w:numPr>
          <w:ilvl w:val="0"/>
          <w:numId w:val="29"/>
        </w:numPr>
        <w:tabs>
          <w:tab w:val="center" w:pos="709"/>
        </w:tabs>
        <w:suppressAutoHyphens/>
        <w:autoSpaceDN w:val="0"/>
        <w:spacing w:before="0"/>
        <w:jc w:val="left"/>
        <w:textAlignment w:val="baseline"/>
        <w:rPr>
          <w:rFonts w:ascii="Arial" w:hAnsi="Arial" w:cs="Arial"/>
          <w:i/>
          <w:sz w:val="22"/>
          <w:szCs w:val="22"/>
          <w:lang w:val="en-ZA"/>
        </w:rPr>
      </w:pPr>
      <w:r w:rsidRPr="002C76C1">
        <w:rPr>
          <w:rFonts w:ascii="Arial" w:hAnsi="Arial" w:cs="Arial"/>
          <w:i/>
          <w:sz w:val="22"/>
          <w:szCs w:val="22"/>
          <w:lang w:val="en-ZA"/>
        </w:rPr>
        <w:t>a Recommendation Committee to-</w:t>
      </w:r>
    </w:p>
    <w:p w:rsidR="006920E0" w:rsidRPr="002C76C1" w:rsidRDefault="006920E0" w:rsidP="006F5D2E">
      <w:pPr>
        <w:pStyle w:val="lg-a-1"/>
        <w:numPr>
          <w:ilvl w:val="0"/>
          <w:numId w:val="31"/>
        </w:numPr>
        <w:tabs>
          <w:tab w:val="center" w:pos="709"/>
        </w:tabs>
        <w:suppressAutoHyphens/>
        <w:autoSpaceDN w:val="0"/>
        <w:spacing w:before="0"/>
        <w:jc w:val="left"/>
        <w:textAlignment w:val="baseline"/>
        <w:rPr>
          <w:rFonts w:ascii="Arial" w:hAnsi="Arial" w:cs="Arial"/>
          <w:i/>
          <w:sz w:val="22"/>
          <w:szCs w:val="22"/>
          <w:lang w:val="en-ZA"/>
        </w:rPr>
      </w:pPr>
      <w:r w:rsidRPr="002C76C1">
        <w:rPr>
          <w:rFonts w:ascii="Arial" w:hAnsi="Arial" w:cs="Arial"/>
          <w:i/>
          <w:sz w:val="22"/>
          <w:szCs w:val="22"/>
          <w:lang w:val="en-ZA"/>
        </w:rPr>
        <w:t>verify compliance of the procurement process with all applicable legislation and generally the integrity of that process;</w:t>
      </w:r>
    </w:p>
    <w:p w:rsidR="006920E0" w:rsidRPr="002C76C1" w:rsidRDefault="006920E0" w:rsidP="006F5D2E">
      <w:pPr>
        <w:pStyle w:val="lg-a-1"/>
        <w:numPr>
          <w:ilvl w:val="0"/>
          <w:numId w:val="31"/>
        </w:numPr>
        <w:tabs>
          <w:tab w:val="center" w:pos="709"/>
        </w:tabs>
        <w:suppressAutoHyphens/>
        <w:autoSpaceDN w:val="0"/>
        <w:spacing w:before="0"/>
        <w:jc w:val="left"/>
        <w:textAlignment w:val="baseline"/>
        <w:rPr>
          <w:rFonts w:ascii="Arial" w:hAnsi="Arial" w:cs="Arial"/>
          <w:i/>
          <w:sz w:val="22"/>
          <w:szCs w:val="22"/>
          <w:lang w:val="en-ZA"/>
        </w:rPr>
      </w:pPr>
      <w:r w:rsidRPr="002C76C1">
        <w:rPr>
          <w:rFonts w:ascii="Arial" w:hAnsi="Arial" w:cs="Arial"/>
          <w:i/>
          <w:sz w:val="22"/>
          <w:szCs w:val="22"/>
          <w:lang w:val="en-ZA"/>
        </w:rPr>
        <w:t>if the process is verified as not compliant or its integrity was compromised, refer the recommendations back to the Bid Evaluation Committee with its reasons;</w:t>
      </w:r>
    </w:p>
    <w:p w:rsidR="006920E0" w:rsidRPr="002C76C1" w:rsidRDefault="006920E0" w:rsidP="006F5D2E">
      <w:pPr>
        <w:pStyle w:val="lg-a-1"/>
        <w:numPr>
          <w:ilvl w:val="0"/>
          <w:numId w:val="31"/>
        </w:numPr>
        <w:tabs>
          <w:tab w:val="center" w:pos="709"/>
        </w:tabs>
        <w:suppressAutoHyphens/>
        <w:autoSpaceDN w:val="0"/>
        <w:spacing w:before="0"/>
        <w:jc w:val="left"/>
        <w:textAlignment w:val="baseline"/>
        <w:rPr>
          <w:rFonts w:ascii="Arial" w:hAnsi="Arial" w:cs="Arial"/>
          <w:i/>
          <w:sz w:val="22"/>
          <w:szCs w:val="22"/>
          <w:lang w:val="en-ZA"/>
        </w:rPr>
      </w:pPr>
      <w:r w:rsidRPr="002C76C1">
        <w:rPr>
          <w:rFonts w:ascii="Arial" w:hAnsi="Arial" w:cs="Arial"/>
          <w:i/>
          <w:sz w:val="22"/>
          <w:szCs w:val="22"/>
          <w:lang w:val="en-ZA"/>
        </w:rPr>
        <w:t xml:space="preserve">Identify any risks additional (if any) to those identified in the risk report of the BEC and provide its own rating for all the risks (herein referred to as the risk report of the RC); and </w:t>
      </w:r>
    </w:p>
    <w:p w:rsidR="006920E0" w:rsidRPr="002C76C1" w:rsidRDefault="006920E0" w:rsidP="006F5D2E">
      <w:pPr>
        <w:pStyle w:val="lg-a-1"/>
        <w:numPr>
          <w:ilvl w:val="0"/>
          <w:numId w:val="31"/>
        </w:numPr>
        <w:tabs>
          <w:tab w:val="center" w:pos="709"/>
        </w:tabs>
        <w:suppressAutoHyphens/>
        <w:autoSpaceDN w:val="0"/>
        <w:spacing w:before="0"/>
        <w:jc w:val="left"/>
        <w:textAlignment w:val="baseline"/>
        <w:rPr>
          <w:rFonts w:ascii="Arial" w:hAnsi="Arial" w:cs="Arial"/>
          <w:sz w:val="22"/>
          <w:szCs w:val="22"/>
          <w:lang w:val="en-ZA"/>
        </w:rPr>
      </w:pPr>
      <w:r w:rsidRPr="002C76C1">
        <w:rPr>
          <w:rFonts w:ascii="Arial" w:hAnsi="Arial" w:cs="Arial"/>
          <w:i/>
          <w:sz w:val="22"/>
          <w:szCs w:val="22"/>
          <w:lang w:val="en-ZA"/>
        </w:rPr>
        <w:lastRenderedPageBreak/>
        <w:t>If the process has been verified as compliant and for its integrity, submit the recommendations of the Bid Evaluation Committee and the risk reports of the BEC and RC to the relevant accounting authority of the designated department of public body”</w:t>
      </w:r>
    </w:p>
    <w:p w:rsidR="006920E0" w:rsidRPr="002C76C1" w:rsidRDefault="006920E0" w:rsidP="006920E0">
      <w:pPr>
        <w:pStyle w:val="lg-a-1"/>
        <w:tabs>
          <w:tab w:val="center" w:pos="709"/>
        </w:tabs>
        <w:suppressAutoHyphens/>
        <w:autoSpaceDN w:val="0"/>
        <w:spacing w:before="0"/>
        <w:ind w:left="2801"/>
        <w:jc w:val="left"/>
        <w:textAlignment w:val="baseline"/>
        <w:rPr>
          <w:rFonts w:ascii="Arial" w:hAnsi="Arial" w:cs="Arial"/>
          <w:sz w:val="22"/>
          <w:szCs w:val="22"/>
          <w:lang w:val="en-ZA"/>
        </w:rPr>
      </w:pPr>
    </w:p>
    <w:p w:rsidR="006920E0" w:rsidRPr="002C76C1" w:rsidRDefault="006920E0" w:rsidP="006920E0">
      <w:pPr>
        <w:pStyle w:val="lg-a-1"/>
        <w:tabs>
          <w:tab w:val="center" w:pos="709"/>
        </w:tabs>
        <w:suppressAutoHyphens/>
        <w:autoSpaceDN w:val="0"/>
        <w:spacing w:before="0"/>
        <w:ind w:left="1440" w:firstLine="0"/>
        <w:jc w:val="left"/>
        <w:textAlignment w:val="baseline"/>
        <w:rPr>
          <w:rFonts w:ascii="Arial" w:hAnsi="Arial" w:cs="Arial"/>
          <w:sz w:val="22"/>
          <w:szCs w:val="22"/>
          <w:lang w:val="en-ZA"/>
        </w:rPr>
      </w:pPr>
      <w:r>
        <w:rPr>
          <w:rFonts w:ascii="Arial" w:hAnsi="Arial" w:cs="Arial"/>
          <w:sz w:val="22"/>
          <w:szCs w:val="22"/>
          <w:lang w:val="en-ZA"/>
        </w:rPr>
        <w:tab/>
        <w:t>vii)</w:t>
      </w:r>
      <w:r>
        <w:rPr>
          <w:rFonts w:ascii="Arial" w:hAnsi="Arial" w:cs="Arial"/>
          <w:sz w:val="22"/>
          <w:szCs w:val="22"/>
          <w:lang w:val="en-ZA"/>
        </w:rPr>
        <w:tab/>
      </w:r>
      <w:r w:rsidRPr="002C76C1">
        <w:rPr>
          <w:rFonts w:ascii="Arial" w:hAnsi="Arial" w:cs="Arial"/>
          <w:sz w:val="22"/>
          <w:szCs w:val="22"/>
          <w:lang w:val="en-ZA"/>
        </w:rPr>
        <w:t>Regulation 13.3 (a) – Chair person of the TEC (BEC)</w:t>
      </w:r>
    </w:p>
    <w:p w:rsidR="006920E0" w:rsidRPr="002C76C1" w:rsidRDefault="006920E0" w:rsidP="006920E0">
      <w:pPr>
        <w:pStyle w:val="lg-a-1"/>
        <w:tabs>
          <w:tab w:val="center" w:pos="709"/>
        </w:tabs>
        <w:suppressAutoHyphens/>
        <w:autoSpaceDN w:val="0"/>
        <w:spacing w:before="0"/>
        <w:ind w:left="1440" w:firstLine="0"/>
        <w:jc w:val="left"/>
        <w:textAlignment w:val="baseline"/>
        <w:rPr>
          <w:rFonts w:ascii="Arial" w:hAnsi="Arial" w:cs="Arial"/>
          <w:sz w:val="22"/>
          <w:szCs w:val="22"/>
          <w:lang w:val="en-ZA"/>
        </w:rPr>
      </w:pPr>
    </w:p>
    <w:p w:rsidR="006920E0" w:rsidRPr="002C76C1" w:rsidRDefault="006920E0" w:rsidP="006920E0">
      <w:pPr>
        <w:pStyle w:val="lg-a-1"/>
        <w:tabs>
          <w:tab w:val="center" w:pos="709"/>
        </w:tabs>
        <w:suppressAutoHyphens/>
        <w:autoSpaceDN w:val="0"/>
        <w:spacing w:before="0"/>
        <w:ind w:left="2880" w:firstLine="0"/>
        <w:jc w:val="left"/>
        <w:textAlignment w:val="baseline"/>
        <w:rPr>
          <w:rFonts w:ascii="Arial" w:hAnsi="Arial" w:cs="Arial"/>
          <w:i/>
          <w:sz w:val="22"/>
          <w:szCs w:val="22"/>
        </w:rPr>
      </w:pPr>
      <w:r w:rsidRPr="002C76C1">
        <w:rPr>
          <w:rFonts w:ascii="Arial" w:hAnsi="Arial" w:cs="Arial"/>
          <w:i/>
          <w:sz w:val="22"/>
          <w:szCs w:val="22"/>
        </w:rPr>
        <w:t>“The BID Evaluation Committee is mandatory services and transversal term contract must consist of at least the following:</w:t>
      </w:r>
    </w:p>
    <w:p w:rsidR="006920E0" w:rsidRPr="002C76C1" w:rsidRDefault="006920E0" w:rsidP="006920E0">
      <w:pPr>
        <w:pStyle w:val="lg-a-1"/>
        <w:tabs>
          <w:tab w:val="center" w:pos="709"/>
        </w:tabs>
        <w:suppressAutoHyphens/>
        <w:autoSpaceDN w:val="0"/>
        <w:spacing w:before="0"/>
        <w:ind w:left="1440" w:firstLine="0"/>
        <w:jc w:val="left"/>
        <w:textAlignment w:val="baseline"/>
        <w:rPr>
          <w:rFonts w:ascii="Arial" w:hAnsi="Arial" w:cs="Arial"/>
          <w:i/>
          <w:sz w:val="22"/>
          <w:szCs w:val="22"/>
        </w:rPr>
      </w:pPr>
    </w:p>
    <w:p w:rsidR="006920E0" w:rsidRPr="002C76C1" w:rsidRDefault="006920E0" w:rsidP="006920E0">
      <w:pPr>
        <w:pStyle w:val="lg-a-1"/>
        <w:tabs>
          <w:tab w:val="center" w:pos="709"/>
        </w:tabs>
        <w:suppressAutoHyphens/>
        <w:autoSpaceDN w:val="0"/>
        <w:spacing w:before="0"/>
        <w:ind w:left="2517" w:firstLine="0"/>
        <w:jc w:val="left"/>
        <w:textAlignment w:val="baseline"/>
        <w:rPr>
          <w:rFonts w:ascii="Arial" w:hAnsi="Arial" w:cs="Arial"/>
          <w:i/>
          <w:sz w:val="22"/>
          <w:szCs w:val="22"/>
        </w:rPr>
      </w:pPr>
      <w:r>
        <w:rPr>
          <w:rFonts w:ascii="Arial" w:hAnsi="Arial" w:cs="Arial"/>
          <w:i/>
          <w:sz w:val="22"/>
          <w:szCs w:val="22"/>
        </w:rPr>
        <w:t>b)</w:t>
      </w:r>
      <w:r>
        <w:rPr>
          <w:rFonts w:ascii="Arial" w:hAnsi="Arial" w:cs="Arial"/>
          <w:i/>
          <w:sz w:val="22"/>
          <w:szCs w:val="22"/>
        </w:rPr>
        <w:tab/>
      </w:r>
      <w:r w:rsidRPr="002C76C1">
        <w:rPr>
          <w:rFonts w:ascii="Arial" w:hAnsi="Arial" w:cs="Arial"/>
          <w:i/>
          <w:sz w:val="22"/>
          <w:szCs w:val="22"/>
        </w:rPr>
        <w:t>An employee designated by the Agency as the chairperson”</w:t>
      </w:r>
    </w:p>
    <w:p w:rsidR="006920E0" w:rsidRPr="002C76C1" w:rsidRDefault="006920E0" w:rsidP="006920E0">
      <w:pPr>
        <w:pStyle w:val="lg-a-1"/>
        <w:tabs>
          <w:tab w:val="center" w:pos="709"/>
        </w:tabs>
        <w:suppressAutoHyphens/>
        <w:autoSpaceDN w:val="0"/>
        <w:spacing w:before="0"/>
        <w:ind w:left="567" w:firstLine="0"/>
        <w:jc w:val="left"/>
        <w:textAlignment w:val="baseline"/>
        <w:rPr>
          <w:rFonts w:ascii="Arial" w:hAnsi="Arial" w:cs="Arial"/>
          <w:i/>
          <w:sz w:val="22"/>
          <w:szCs w:val="22"/>
        </w:rPr>
      </w:pPr>
    </w:p>
    <w:p w:rsidR="006920E0" w:rsidRPr="002C76C1" w:rsidRDefault="006920E0" w:rsidP="006920E0">
      <w:pPr>
        <w:pStyle w:val="lg-a-1"/>
        <w:tabs>
          <w:tab w:val="center" w:pos="709"/>
        </w:tabs>
        <w:suppressAutoHyphens/>
        <w:autoSpaceDN w:val="0"/>
        <w:spacing w:before="0"/>
        <w:ind w:left="360" w:hanging="360"/>
        <w:jc w:val="left"/>
        <w:textAlignment w:val="baseline"/>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Pr="002C76C1">
        <w:rPr>
          <w:rFonts w:ascii="Arial" w:hAnsi="Arial" w:cs="Arial"/>
          <w:sz w:val="22"/>
          <w:szCs w:val="22"/>
        </w:rPr>
        <w:t>Practice note 5 of 2009/10 pertaining to the procurement through SITA and the accountability of accounting officers states in paragraph 4.2.1</w:t>
      </w:r>
    </w:p>
    <w:p w:rsidR="006920E0" w:rsidRPr="002C76C1" w:rsidRDefault="006920E0" w:rsidP="006920E0">
      <w:pPr>
        <w:pStyle w:val="lg-a-1"/>
        <w:tabs>
          <w:tab w:val="center" w:pos="709"/>
        </w:tabs>
        <w:suppressAutoHyphens/>
        <w:autoSpaceDN w:val="0"/>
        <w:spacing w:before="0"/>
        <w:ind w:left="567" w:firstLine="0"/>
        <w:jc w:val="left"/>
        <w:textAlignment w:val="baseline"/>
        <w:rPr>
          <w:rFonts w:ascii="Arial" w:hAnsi="Arial" w:cs="Arial"/>
          <w:sz w:val="22"/>
          <w:szCs w:val="22"/>
        </w:rPr>
      </w:pPr>
    </w:p>
    <w:p w:rsidR="006920E0" w:rsidRPr="002C76C1" w:rsidRDefault="006920E0" w:rsidP="006920E0">
      <w:pPr>
        <w:pStyle w:val="lg-a-1"/>
        <w:tabs>
          <w:tab w:val="center" w:pos="709"/>
        </w:tabs>
        <w:suppressAutoHyphens/>
        <w:autoSpaceDN w:val="0"/>
        <w:spacing w:before="0"/>
        <w:ind w:left="567" w:firstLine="0"/>
        <w:jc w:val="left"/>
        <w:textAlignment w:val="baseline"/>
        <w:rPr>
          <w:rFonts w:ascii="Arial" w:hAnsi="Arial" w:cs="Arial"/>
          <w:i/>
          <w:sz w:val="22"/>
          <w:szCs w:val="22"/>
        </w:rPr>
      </w:pPr>
      <w:r w:rsidRPr="002C76C1">
        <w:rPr>
          <w:rFonts w:ascii="Arial" w:hAnsi="Arial" w:cs="Arial"/>
          <w:i/>
          <w:sz w:val="22"/>
          <w:szCs w:val="22"/>
        </w:rPr>
        <w:t>“The following represents the two types of transversal term contracts that are available for ICT related procurement, namely:</w:t>
      </w:r>
    </w:p>
    <w:p w:rsidR="006920E0" w:rsidRPr="002C76C1" w:rsidRDefault="006920E0" w:rsidP="006920E0">
      <w:pPr>
        <w:pStyle w:val="lg-a-1"/>
        <w:tabs>
          <w:tab w:val="center" w:pos="709"/>
        </w:tabs>
        <w:suppressAutoHyphens/>
        <w:autoSpaceDN w:val="0"/>
        <w:spacing w:before="0"/>
        <w:ind w:left="567" w:firstLine="0"/>
        <w:jc w:val="left"/>
        <w:textAlignment w:val="baseline"/>
        <w:rPr>
          <w:rFonts w:ascii="Arial" w:hAnsi="Arial" w:cs="Arial"/>
          <w:i/>
          <w:sz w:val="22"/>
          <w:szCs w:val="22"/>
        </w:rPr>
      </w:pPr>
    </w:p>
    <w:p w:rsidR="006920E0" w:rsidRPr="00047F1D" w:rsidRDefault="006920E0" w:rsidP="006F5D2E">
      <w:pPr>
        <w:pStyle w:val="lg-a-1"/>
        <w:numPr>
          <w:ilvl w:val="0"/>
          <w:numId w:val="260"/>
        </w:numPr>
        <w:tabs>
          <w:tab w:val="center" w:pos="709"/>
        </w:tabs>
        <w:suppressAutoHyphens/>
        <w:autoSpaceDN w:val="0"/>
        <w:spacing w:before="0"/>
        <w:jc w:val="left"/>
        <w:textAlignment w:val="baseline"/>
        <w:rPr>
          <w:rFonts w:ascii="Arial" w:hAnsi="Arial" w:cs="Arial"/>
          <w:i/>
          <w:sz w:val="22"/>
          <w:szCs w:val="22"/>
        </w:rPr>
      </w:pPr>
      <w:r w:rsidRPr="00047F1D">
        <w:rPr>
          <w:rFonts w:ascii="Arial" w:hAnsi="Arial" w:cs="Arial"/>
          <w:i/>
          <w:sz w:val="22"/>
          <w:szCs w:val="22"/>
        </w:rPr>
        <w:t>transversal framing contracts where the ICT related goods and/or services may be procured by means of quotations from pre-identified potential suppliers whose products meet the standard certification; and</w:t>
      </w:r>
    </w:p>
    <w:p w:rsidR="006920E0" w:rsidRPr="00047F1D" w:rsidRDefault="006920E0" w:rsidP="006F5D2E">
      <w:pPr>
        <w:pStyle w:val="lg-a-1"/>
        <w:numPr>
          <w:ilvl w:val="0"/>
          <w:numId w:val="260"/>
        </w:numPr>
        <w:tabs>
          <w:tab w:val="center" w:pos="709"/>
        </w:tabs>
        <w:suppressAutoHyphens/>
        <w:autoSpaceDN w:val="0"/>
        <w:spacing w:before="0"/>
        <w:jc w:val="left"/>
        <w:textAlignment w:val="baseline"/>
        <w:rPr>
          <w:rFonts w:ascii="Arial" w:hAnsi="Arial" w:cs="Arial"/>
          <w:i/>
          <w:sz w:val="22"/>
          <w:szCs w:val="22"/>
        </w:rPr>
      </w:pPr>
      <w:r w:rsidRPr="00047F1D">
        <w:rPr>
          <w:rFonts w:ascii="Arial" w:hAnsi="Arial" w:cs="Arial"/>
          <w:i/>
          <w:sz w:val="22"/>
          <w:szCs w:val="22"/>
        </w:rPr>
        <w:t>transversal term contracts which provide for the supply of ICT related goods and/or services at contracted prices.”</w:t>
      </w:r>
    </w:p>
    <w:p w:rsidR="006920E0" w:rsidRPr="002C76C1" w:rsidRDefault="006920E0" w:rsidP="006920E0">
      <w:pPr>
        <w:pStyle w:val="lg-a-1"/>
        <w:tabs>
          <w:tab w:val="center" w:pos="709"/>
        </w:tabs>
        <w:suppressAutoHyphens/>
        <w:autoSpaceDN w:val="0"/>
        <w:spacing w:before="0"/>
        <w:jc w:val="left"/>
        <w:textAlignment w:val="baseline"/>
        <w:rPr>
          <w:rFonts w:ascii="Arial" w:hAnsi="Arial" w:cs="Arial"/>
          <w:sz w:val="22"/>
          <w:szCs w:val="22"/>
        </w:rPr>
      </w:pPr>
    </w:p>
    <w:p w:rsidR="006920E0" w:rsidRPr="002C76C1" w:rsidRDefault="006920E0" w:rsidP="006920E0">
      <w:pPr>
        <w:pStyle w:val="lg-a-1"/>
        <w:tabs>
          <w:tab w:val="center" w:pos="709"/>
        </w:tabs>
        <w:suppressAutoHyphens/>
        <w:autoSpaceDN w:val="0"/>
        <w:spacing w:before="0"/>
        <w:jc w:val="left"/>
        <w:textAlignment w:val="baseline"/>
        <w:rPr>
          <w:rFonts w:ascii="Arial" w:hAnsi="Arial" w:cs="Arial"/>
          <w:sz w:val="22"/>
          <w:szCs w:val="22"/>
        </w:rPr>
      </w:pPr>
      <w:r w:rsidRPr="002C76C1">
        <w:rPr>
          <w:rFonts w:ascii="Arial" w:hAnsi="Arial" w:cs="Arial"/>
          <w:sz w:val="22"/>
          <w:szCs w:val="22"/>
        </w:rPr>
        <w:t>The following deviations pertaining to the SITA contract was noted:</w:t>
      </w:r>
    </w:p>
    <w:p w:rsidR="006920E0" w:rsidRPr="002C76C1" w:rsidRDefault="006920E0" w:rsidP="006920E0">
      <w:pPr>
        <w:pStyle w:val="lg-a-1"/>
        <w:tabs>
          <w:tab w:val="center" w:pos="709"/>
        </w:tabs>
        <w:suppressAutoHyphens/>
        <w:autoSpaceDN w:val="0"/>
        <w:spacing w:before="0"/>
        <w:jc w:val="left"/>
        <w:textAlignment w:val="baseline"/>
        <w:rPr>
          <w:rFonts w:ascii="Arial" w:hAnsi="Arial" w:cs="Arial"/>
          <w:sz w:val="22"/>
          <w:szCs w:val="22"/>
        </w:rPr>
      </w:pPr>
    </w:p>
    <w:p w:rsidR="006920E0" w:rsidRPr="002C76C1" w:rsidRDefault="006920E0" w:rsidP="006920E0">
      <w:pPr>
        <w:pStyle w:val="lg-a-1"/>
        <w:tabs>
          <w:tab w:val="center" w:pos="709"/>
        </w:tabs>
        <w:suppressAutoHyphens/>
        <w:autoSpaceDN w:val="0"/>
        <w:spacing w:before="0"/>
        <w:jc w:val="left"/>
        <w:textAlignment w:val="baseline"/>
        <w:rPr>
          <w:rFonts w:ascii="Arial" w:hAnsi="Arial" w:cs="Arial"/>
          <w:sz w:val="22"/>
          <w:szCs w:val="22"/>
        </w:rPr>
      </w:pPr>
      <w:r w:rsidRPr="002C76C1">
        <w:rPr>
          <w:rFonts w:ascii="Arial" w:hAnsi="Arial" w:cs="Arial"/>
          <w:sz w:val="22"/>
          <w:szCs w:val="22"/>
        </w:rPr>
        <w:t>The following deviations pertaining to the SITA contract (285-1) was reported at SITA</w:t>
      </w:r>
    </w:p>
    <w:p w:rsidR="006920E0" w:rsidRPr="002C76C1" w:rsidRDefault="006920E0" w:rsidP="006920E0">
      <w:pPr>
        <w:pStyle w:val="NormalWeb"/>
        <w:tabs>
          <w:tab w:val="center" w:pos="709"/>
        </w:tabs>
        <w:rPr>
          <w:rFonts w:ascii="Arial" w:hAnsi="Arial" w:cs="Arial"/>
          <w:sz w:val="22"/>
          <w:szCs w:val="22"/>
          <w:lang w:val="en-ZA"/>
        </w:rPr>
      </w:pPr>
    </w:p>
    <w:tbl>
      <w:tblPr>
        <w:tblW w:w="91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5"/>
        <w:gridCol w:w="2428"/>
        <w:gridCol w:w="2299"/>
        <w:gridCol w:w="1916"/>
      </w:tblGrid>
      <w:tr w:rsidR="006920E0" w:rsidRPr="00142F9A" w:rsidTr="00296C19">
        <w:trPr>
          <w:trHeight w:val="549"/>
          <w:tblHeader/>
        </w:trPr>
        <w:tc>
          <w:tcPr>
            <w:tcW w:w="2555" w:type="dxa"/>
            <w:shd w:val="clear" w:color="auto" w:fill="D9D9D9" w:themeFill="background1" w:themeFillShade="D9"/>
          </w:tcPr>
          <w:p w:rsidR="006920E0" w:rsidRPr="00142F9A" w:rsidRDefault="006920E0" w:rsidP="00296C19">
            <w:pPr>
              <w:tabs>
                <w:tab w:val="center" w:pos="709"/>
              </w:tabs>
              <w:rPr>
                <w:b/>
                <w:color w:val="000000"/>
                <w:sz w:val="18"/>
                <w:szCs w:val="18"/>
                <w:lang w:eastAsia="en-ZA"/>
              </w:rPr>
            </w:pPr>
            <w:r w:rsidRPr="00142F9A">
              <w:rPr>
                <w:b/>
                <w:color w:val="000000"/>
                <w:sz w:val="18"/>
                <w:szCs w:val="18"/>
                <w:lang w:eastAsia="en-ZA"/>
              </w:rPr>
              <w:t>Deviation reported</w:t>
            </w:r>
          </w:p>
        </w:tc>
        <w:tc>
          <w:tcPr>
            <w:tcW w:w="2428" w:type="dxa"/>
            <w:shd w:val="clear" w:color="auto" w:fill="D9D9D9" w:themeFill="background1" w:themeFillShade="D9"/>
          </w:tcPr>
          <w:p w:rsidR="006920E0" w:rsidRPr="00142F9A" w:rsidRDefault="006920E0" w:rsidP="00296C19">
            <w:pPr>
              <w:tabs>
                <w:tab w:val="center" w:pos="709"/>
              </w:tabs>
              <w:rPr>
                <w:b/>
                <w:color w:val="000000"/>
                <w:sz w:val="18"/>
                <w:szCs w:val="18"/>
                <w:lang w:eastAsia="en-ZA"/>
              </w:rPr>
            </w:pPr>
            <w:r w:rsidRPr="00142F9A">
              <w:rPr>
                <w:b/>
                <w:color w:val="000000"/>
                <w:sz w:val="18"/>
                <w:szCs w:val="18"/>
                <w:lang w:eastAsia="en-ZA"/>
              </w:rPr>
              <w:t>Act, Regulation or Policy contravened</w:t>
            </w:r>
          </w:p>
        </w:tc>
        <w:tc>
          <w:tcPr>
            <w:tcW w:w="2299" w:type="dxa"/>
            <w:shd w:val="clear" w:color="auto" w:fill="D9D9D9" w:themeFill="background1" w:themeFillShade="D9"/>
          </w:tcPr>
          <w:p w:rsidR="006920E0" w:rsidRPr="00142F9A" w:rsidRDefault="006920E0" w:rsidP="00296C19">
            <w:pPr>
              <w:tabs>
                <w:tab w:val="center" w:pos="709"/>
              </w:tabs>
              <w:rPr>
                <w:b/>
                <w:color w:val="000000"/>
                <w:sz w:val="18"/>
                <w:szCs w:val="18"/>
                <w:lang w:eastAsia="en-ZA"/>
              </w:rPr>
            </w:pPr>
            <w:r w:rsidRPr="00142F9A">
              <w:rPr>
                <w:b/>
                <w:color w:val="000000"/>
                <w:sz w:val="18"/>
                <w:szCs w:val="18"/>
                <w:lang w:eastAsia="en-ZA"/>
              </w:rPr>
              <w:t>Comment</w:t>
            </w:r>
          </w:p>
        </w:tc>
        <w:tc>
          <w:tcPr>
            <w:tcW w:w="1916" w:type="dxa"/>
            <w:shd w:val="clear" w:color="auto" w:fill="D9D9D9" w:themeFill="background1" w:themeFillShade="D9"/>
          </w:tcPr>
          <w:p w:rsidR="006920E0" w:rsidRPr="00142F9A" w:rsidRDefault="006920E0" w:rsidP="00296C19">
            <w:pPr>
              <w:tabs>
                <w:tab w:val="center" w:pos="709"/>
              </w:tabs>
              <w:rPr>
                <w:b/>
                <w:color w:val="000000"/>
                <w:sz w:val="18"/>
                <w:szCs w:val="18"/>
                <w:lang w:eastAsia="en-ZA"/>
              </w:rPr>
            </w:pPr>
            <w:r w:rsidRPr="00142F9A">
              <w:rPr>
                <w:b/>
                <w:color w:val="000000"/>
                <w:sz w:val="18"/>
                <w:szCs w:val="18"/>
                <w:lang w:eastAsia="en-ZA"/>
              </w:rPr>
              <w:t>Potential impact</w:t>
            </w:r>
          </w:p>
        </w:tc>
      </w:tr>
      <w:tr w:rsidR="006920E0" w:rsidRPr="00142F9A" w:rsidTr="00296C19">
        <w:trPr>
          <w:trHeight w:val="1907"/>
        </w:trPr>
        <w:tc>
          <w:tcPr>
            <w:tcW w:w="2555"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The  declaration of interest of the Bid Evaluation Committee (BEC) members was not received and therefore it could not be confirmed if the members of the  BEC declared their interest in the bidders under evaluation</w:t>
            </w:r>
          </w:p>
        </w:tc>
        <w:tc>
          <w:tcPr>
            <w:tcW w:w="2428" w:type="dxa"/>
          </w:tcPr>
          <w:p w:rsidR="006920E0" w:rsidRPr="00142F9A" w:rsidRDefault="006920E0" w:rsidP="00296C19">
            <w:pPr>
              <w:tabs>
                <w:tab w:val="center" w:pos="709"/>
              </w:tabs>
              <w:rPr>
                <w:color w:val="000000"/>
                <w:sz w:val="18"/>
                <w:szCs w:val="18"/>
                <w:lang w:eastAsia="en-ZA"/>
              </w:rPr>
            </w:pPr>
            <w:r w:rsidRPr="00142F9A">
              <w:rPr>
                <w:sz w:val="18"/>
                <w:szCs w:val="18"/>
              </w:rPr>
              <w:t>Treasury Regulations par 16A8.3(a), 16A8.4(a) and (b) &amp; SITA Procedure Manual paragraph 8.3.1</w:t>
            </w:r>
          </w:p>
        </w:tc>
        <w:tc>
          <w:tcPr>
            <w:tcW w:w="2299" w:type="dxa"/>
          </w:tcPr>
          <w:p w:rsidR="006920E0" w:rsidRPr="00142F9A" w:rsidRDefault="006920E0" w:rsidP="00296C19">
            <w:pPr>
              <w:tabs>
                <w:tab w:val="center" w:pos="709"/>
              </w:tabs>
              <w:rPr>
                <w:sz w:val="18"/>
                <w:szCs w:val="18"/>
              </w:rPr>
            </w:pPr>
            <w:r w:rsidRPr="00142F9A">
              <w:rPr>
                <w:sz w:val="18"/>
                <w:szCs w:val="18"/>
              </w:rPr>
              <w:t>Alternative procedures could not perform on RC/SRC/SSB/PC to determine if conflicts existed as the tenders were awarded in prior years and the information is no longer available</w:t>
            </w:r>
          </w:p>
          <w:p w:rsidR="006920E0" w:rsidRPr="00142F9A" w:rsidRDefault="006920E0" w:rsidP="00296C19">
            <w:pPr>
              <w:tabs>
                <w:tab w:val="center" w:pos="709"/>
              </w:tabs>
              <w:rPr>
                <w:sz w:val="18"/>
                <w:szCs w:val="18"/>
              </w:rPr>
            </w:pPr>
          </w:p>
        </w:tc>
        <w:tc>
          <w:tcPr>
            <w:tcW w:w="1916" w:type="dxa"/>
          </w:tcPr>
          <w:p w:rsidR="006920E0" w:rsidRPr="00142F9A" w:rsidRDefault="006920E0" w:rsidP="00296C19">
            <w:pPr>
              <w:tabs>
                <w:tab w:val="center" w:pos="709"/>
              </w:tabs>
              <w:rPr>
                <w:sz w:val="18"/>
                <w:szCs w:val="18"/>
              </w:rPr>
            </w:pPr>
            <w:r w:rsidRPr="00142F9A">
              <w:rPr>
                <w:sz w:val="18"/>
                <w:szCs w:val="18"/>
              </w:rPr>
              <w:t>Non compliance with applicable laws and regulations.</w:t>
            </w:r>
          </w:p>
        </w:tc>
      </w:tr>
      <w:tr w:rsidR="006920E0" w:rsidRPr="00142F9A" w:rsidTr="00296C19">
        <w:trPr>
          <w:trHeight w:val="1915"/>
        </w:trPr>
        <w:tc>
          <w:tcPr>
            <w:tcW w:w="2555"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 xml:space="preserve">A declaration of interest form was not signed by all the members of the Recommendation Committee (RC)/Sourcing Review Council (SRC)/Supplier Selection Board (SSB)/Procurement Committee (PC)/Supplier Selection Authority (SSA). Consequently, no evidence could be provided that all the members of the RC/SRC/SSB/PC did not were free of any interest in any of the suppliers being </w:t>
            </w:r>
            <w:r w:rsidRPr="00142F9A">
              <w:rPr>
                <w:color w:val="000000"/>
                <w:sz w:val="18"/>
                <w:szCs w:val="18"/>
                <w:lang w:eastAsia="en-ZA"/>
              </w:rPr>
              <w:lastRenderedPageBreak/>
              <w:t>adjudicated.</w:t>
            </w:r>
          </w:p>
          <w:p w:rsidR="006920E0" w:rsidRPr="00142F9A" w:rsidRDefault="006920E0" w:rsidP="00296C19">
            <w:pPr>
              <w:tabs>
                <w:tab w:val="center" w:pos="709"/>
              </w:tabs>
              <w:rPr>
                <w:color w:val="000000"/>
                <w:sz w:val="18"/>
                <w:szCs w:val="18"/>
                <w:lang w:eastAsia="en-ZA"/>
              </w:rPr>
            </w:pPr>
          </w:p>
        </w:tc>
        <w:tc>
          <w:tcPr>
            <w:tcW w:w="2428"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lastRenderedPageBreak/>
              <w:t>Treasury Regulations par 16A8.3(a) and 16A8.4 (a) &amp; (b)</w:t>
            </w:r>
          </w:p>
          <w:p w:rsidR="006920E0" w:rsidRPr="00142F9A" w:rsidRDefault="006920E0" w:rsidP="00296C19">
            <w:pPr>
              <w:tabs>
                <w:tab w:val="center" w:pos="709"/>
              </w:tabs>
              <w:rPr>
                <w:color w:val="000000"/>
                <w:sz w:val="18"/>
                <w:szCs w:val="18"/>
                <w:lang w:eastAsia="en-ZA"/>
              </w:rPr>
            </w:pPr>
          </w:p>
        </w:tc>
        <w:tc>
          <w:tcPr>
            <w:tcW w:w="2299" w:type="dxa"/>
          </w:tcPr>
          <w:p w:rsidR="006920E0" w:rsidRPr="00142F9A" w:rsidRDefault="006920E0" w:rsidP="00296C19">
            <w:pPr>
              <w:tabs>
                <w:tab w:val="center" w:pos="709"/>
              </w:tabs>
              <w:rPr>
                <w:sz w:val="18"/>
                <w:szCs w:val="18"/>
              </w:rPr>
            </w:pPr>
            <w:r w:rsidRPr="00142F9A">
              <w:rPr>
                <w:sz w:val="18"/>
                <w:szCs w:val="18"/>
              </w:rPr>
              <w:t>Alternative procedures could not perform on RC/SRC/SSB/PC to determine if conflicts existed as the tenders were awarded in prior years and the information is no longer available</w:t>
            </w:r>
          </w:p>
          <w:p w:rsidR="006920E0" w:rsidRPr="00142F9A" w:rsidRDefault="006920E0" w:rsidP="00296C19">
            <w:pPr>
              <w:tabs>
                <w:tab w:val="center" w:pos="709"/>
              </w:tabs>
              <w:rPr>
                <w:color w:val="000000"/>
                <w:sz w:val="18"/>
                <w:szCs w:val="18"/>
                <w:lang w:eastAsia="en-ZA"/>
              </w:rPr>
            </w:pPr>
          </w:p>
        </w:tc>
        <w:tc>
          <w:tcPr>
            <w:tcW w:w="1916"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Non compliance with applicable laws and regulations.</w:t>
            </w:r>
          </w:p>
          <w:p w:rsidR="006920E0" w:rsidRPr="00142F9A" w:rsidRDefault="006920E0" w:rsidP="00296C19">
            <w:pPr>
              <w:tabs>
                <w:tab w:val="center" w:pos="709"/>
              </w:tabs>
              <w:rPr>
                <w:color w:val="000000"/>
                <w:sz w:val="18"/>
                <w:szCs w:val="18"/>
                <w:lang w:eastAsia="en-ZA"/>
              </w:rPr>
            </w:pPr>
          </w:p>
        </w:tc>
      </w:tr>
      <w:tr w:rsidR="006920E0" w:rsidRPr="00142F9A" w:rsidTr="00296C19">
        <w:trPr>
          <w:trHeight w:val="143"/>
        </w:trPr>
        <w:tc>
          <w:tcPr>
            <w:tcW w:w="2555"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lastRenderedPageBreak/>
              <w:t>There was no evidence available to prove that SITA verified whether any of the winning suppliers were restricted from doing business with the public sector</w:t>
            </w:r>
          </w:p>
          <w:p w:rsidR="006920E0" w:rsidRPr="00142F9A" w:rsidRDefault="006920E0" w:rsidP="00296C19">
            <w:pPr>
              <w:tabs>
                <w:tab w:val="center" w:pos="709"/>
              </w:tabs>
              <w:rPr>
                <w:color w:val="000000"/>
                <w:sz w:val="18"/>
                <w:szCs w:val="18"/>
                <w:lang w:eastAsia="en-ZA"/>
              </w:rPr>
            </w:pPr>
          </w:p>
        </w:tc>
        <w:tc>
          <w:tcPr>
            <w:tcW w:w="2428"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Treasury Regulations 16A9.1(c)</w:t>
            </w:r>
          </w:p>
          <w:p w:rsidR="006920E0" w:rsidRPr="00142F9A" w:rsidRDefault="006920E0" w:rsidP="00296C19">
            <w:pPr>
              <w:tabs>
                <w:tab w:val="center" w:pos="709"/>
              </w:tabs>
              <w:rPr>
                <w:color w:val="000000"/>
                <w:sz w:val="18"/>
                <w:szCs w:val="18"/>
                <w:lang w:eastAsia="en-ZA"/>
              </w:rPr>
            </w:pPr>
          </w:p>
        </w:tc>
        <w:tc>
          <w:tcPr>
            <w:tcW w:w="2299"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There were no transactions with prohibited suppliers at DWP</w:t>
            </w:r>
          </w:p>
        </w:tc>
        <w:tc>
          <w:tcPr>
            <w:tcW w:w="1916"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Non compliance with applicable laws and regulations.</w:t>
            </w:r>
          </w:p>
          <w:p w:rsidR="006920E0" w:rsidRPr="00142F9A" w:rsidRDefault="006920E0" w:rsidP="00296C19">
            <w:pPr>
              <w:tabs>
                <w:tab w:val="center" w:pos="709"/>
              </w:tabs>
              <w:rPr>
                <w:color w:val="000000"/>
                <w:sz w:val="18"/>
                <w:szCs w:val="18"/>
                <w:lang w:eastAsia="en-ZA"/>
              </w:rPr>
            </w:pPr>
          </w:p>
        </w:tc>
      </w:tr>
      <w:tr w:rsidR="006920E0" w:rsidRPr="00142F9A" w:rsidTr="00296C19">
        <w:trPr>
          <w:trHeight w:val="3079"/>
        </w:trPr>
        <w:tc>
          <w:tcPr>
            <w:tcW w:w="2555" w:type="dxa"/>
            <w:vMerge w:val="restart"/>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The following information could not be obtained in tender file 285-1:                                             - Signed business case on file.</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-The Invitation to Bid document/tender document</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-Approval for publication form</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-Tender Proposals received register</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 Proof that the Technical evaluation committee was chaired by the contract manager</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-Proof if any of the representatives were designated by National Treasury</w:t>
            </w:r>
          </w:p>
        </w:tc>
        <w:tc>
          <w:tcPr>
            <w:tcW w:w="2428"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Refer to SITA Act Regulations:</w:t>
            </w:r>
          </w:p>
          <w:p w:rsidR="006920E0" w:rsidRPr="00142F9A" w:rsidRDefault="006920E0" w:rsidP="00296C19">
            <w:pPr>
              <w:tabs>
                <w:tab w:val="center" w:pos="709"/>
              </w:tabs>
              <w:rPr>
                <w:color w:val="000000"/>
                <w:sz w:val="18"/>
                <w:szCs w:val="18"/>
                <w:lang w:eastAsia="en-ZA"/>
              </w:rPr>
            </w:pP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Business Case requirement - 8.1.1</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Bid approval document - 8.1.5</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Project Plan - 8.2.1</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Approval of bid publication - 8.1.7</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Chairperson of TEC (BEC) - 13.3(a)</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Evaluation report from the TEC (BEC) - 13.1(a)</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SSA / SSB (RC) requirements - 13.1(b)</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SSA / SSB (RC) resolution - 13.1(b)</w:t>
            </w:r>
          </w:p>
        </w:tc>
        <w:tc>
          <w:tcPr>
            <w:tcW w:w="2299"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Non-compliance with applicable laws and regulations</w:t>
            </w:r>
          </w:p>
        </w:tc>
        <w:tc>
          <w:tcPr>
            <w:tcW w:w="1916" w:type="dxa"/>
            <w:vMerge w:val="restart"/>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Scope limitation - could not assess whether the possible non-compliance could have led to irregular expenditure</w:t>
            </w:r>
          </w:p>
        </w:tc>
      </w:tr>
      <w:tr w:rsidR="006920E0" w:rsidRPr="00142F9A" w:rsidTr="00296C19">
        <w:trPr>
          <w:trHeight w:val="3079"/>
        </w:trPr>
        <w:tc>
          <w:tcPr>
            <w:tcW w:w="2555" w:type="dxa"/>
            <w:vMerge/>
          </w:tcPr>
          <w:p w:rsidR="006920E0" w:rsidRPr="00142F9A" w:rsidRDefault="006920E0" w:rsidP="00296C19">
            <w:pPr>
              <w:tabs>
                <w:tab w:val="center" w:pos="709"/>
              </w:tabs>
              <w:rPr>
                <w:color w:val="000000"/>
                <w:sz w:val="18"/>
                <w:szCs w:val="18"/>
                <w:lang w:eastAsia="en-ZA"/>
              </w:rPr>
            </w:pPr>
          </w:p>
        </w:tc>
        <w:tc>
          <w:tcPr>
            <w:tcW w:w="2428"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Refer to SITA Procurement Policies and Procedures (SPPP) par. 8.1 and Annexure E &amp; P</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Refer to SPPP par E.5.1</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Refer to SPPP Annexure E par. E.3.1</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Refer to SPPP par. E.5.1</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Refer to SPPP Annexure I par I.1</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Refer to SPPP E.7.3</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Refer to SPPP E.7.10 and R6</w:t>
            </w:r>
          </w:p>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Refer to SPPP E.7.10 and R6</w:t>
            </w:r>
          </w:p>
        </w:tc>
        <w:tc>
          <w:tcPr>
            <w:tcW w:w="2299"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Control deficiency</w:t>
            </w:r>
          </w:p>
        </w:tc>
        <w:tc>
          <w:tcPr>
            <w:tcW w:w="1916" w:type="dxa"/>
            <w:vMerge/>
          </w:tcPr>
          <w:p w:rsidR="006920E0" w:rsidRPr="00142F9A" w:rsidRDefault="006920E0" w:rsidP="00296C19">
            <w:pPr>
              <w:tabs>
                <w:tab w:val="center" w:pos="709"/>
              </w:tabs>
              <w:rPr>
                <w:color w:val="000000"/>
                <w:sz w:val="18"/>
                <w:szCs w:val="18"/>
                <w:lang w:eastAsia="en-ZA"/>
              </w:rPr>
            </w:pPr>
          </w:p>
        </w:tc>
      </w:tr>
      <w:tr w:rsidR="006920E0" w:rsidRPr="00142F9A" w:rsidTr="00296C19">
        <w:trPr>
          <w:trHeight w:val="143"/>
        </w:trPr>
        <w:tc>
          <w:tcPr>
            <w:tcW w:w="2555"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 xml:space="preserve">Where the tender was requested from a Government Department / Provincial department / Public entity, the designated / delegated official did not sign the business case, procurement schedule and bid document  as evidence </w:t>
            </w:r>
            <w:r w:rsidRPr="00142F9A">
              <w:rPr>
                <w:color w:val="000000"/>
                <w:sz w:val="18"/>
                <w:szCs w:val="18"/>
                <w:lang w:eastAsia="en-ZA"/>
              </w:rPr>
              <w:lastRenderedPageBreak/>
              <w:t>of approval</w:t>
            </w:r>
          </w:p>
          <w:p w:rsidR="006920E0" w:rsidRPr="00142F9A" w:rsidRDefault="006920E0" w:rsidP="00296C19">
            <w:pPr>
              <w:tabs>
                <w:tab w:val="center" w:pos="709"/>
              </w:tabs>
              <w:rPr>
                <w:color w:val="000000"/>
                <w:sz w:val="18"/>
                <w:szCs w:val="18"/>
                <w:lang w:eastAsia="en-ZA"/>
              </w:rPr>
            </w:pPr>
          </w:p>
        </w:tc>
        <w:tc>
          <w:tcPr>
            <w:tcW w:w="2428"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lastRenderedPageBreak/>
              <w:t>SITA Act General Regulations: 8.1.3(a), 8.2.1 &amp; 8.1.7(a)</w:t>
            </w:r>
          </w:p>
          <w:p w:rsidR="006920E0" w:rsidRPr="00142F9A" w:rsidRDefault="006920E0" w:rsidP="00296C19">
            <w:pPr>
              <w:tabs>
                <w:tab w:val="center" w:pos="709"/>
              </w:tabs>
              <w:rPr>
                <w:color w:val="000000"/>
                <w:sz w:val="18"/>
                <w:szCs w:val="18"/>
                <w:lang w:eastAsia="en-ZA"/>
              </w:rPr>
            </w:pPr>
          </w:p>
        </w:tc>
        <w:tc>
          <w:tcPr>
            <w:tcW w:w="2299"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Non compliance with applicable laws and regulations.</w:t>
            </w:r>
          </w:p>
          <w:p w:rsidR="006920E0" w:rsidRPr="00142F9A" w:rsidRDefault="006920E0" w:rsidP="00296C19">
            <w:pPr>
              <w:tabs>
                <w:tab w:val="center" w:pos="709"/>
              </w:tabs>
              <w:rPr>
                <w:color w:val="000000"/>
                <w:sz w:val="18"/>
                <w:szCs w:val="18"/>
                <w:lang w:eastAsia="en-ZA"/>
              </w:rPr>
            </w:pPr>
          </w:p>
        </w:tc>
        <w:tc>
          <w:tcPr>
            <w:tcW w:w="1916" w:type="dxa"/>
          </w:tcPr>
          <w:p w:rsidR="006920E0" w:rsidRPr="00142F9A" w:rsidRDefault="006920E0" w:rsidP="00296C19">
            <w:pPr>
              <w:tabs>
                <w:tab w:val="center" w:pos="709"/>
              </w:tabs>
              <w:rPr>
                <w:color w:val="000000"/>
                <w:sz w:val="18"/>
                <w:szCs w:val="18"/>
                <w:lang w:eastAsia="en-ZA"/>
              </w:rPr>
            </w:pPr>
            <w:r w:rsidRPr="00142F9A">
              <w:rPr>
                <w:color w:val="000000"/>
                <w:sz w:val="18"/>
                <w:szCs w:val="18"/>
                <w:lang w:eastAsia="en-ZA"/>
              </w:rPr>
              <w:t xml:space="preserve">It may result in irregular expenditure where the business case is not signed by the designated authority at the department. Further, it may result in fruitless and wasteful </w:t>
            </w:r>
            <w:r w:rsidRPr="00142F9A">
              <w:rPr>
                <w:color w:val="000000"/>
                <w:sz w:val="18"/>
                <w:szCs w:val="18"/>
                <w:lang w:eastAsia="en-ZA"/>
              </w:rPr>
              <w:lastRenderedPageBreak/>
              <w:t>expenditure where supplier awarded does not meet the needs detailed in the business case due to them not being clearly defined in the bid invitation document.</w:t>
            </w:r>
          </w:p>
        </w:tc>
      </w:tr>
    </w:tbl>
    <w:p w:rsidR="006920E0" w:rsidRPr="002C76C1" w:rsidRDefault="006920E0" w:rsidP="006920E0">
      <w:pPr>
        <w:pStyle w:val="NormalWeb"/>
        <w:tabs>
          <w:tab w:val="center" w:pos="709"/>
        </w:tabs>
        <w:rPr>
          <w:rFonts w:ascii="Arial" w:hAnsi="Arial" w:cs="Arial"/>
          <w:sz w:val="22"/>
          <w:szCs w:val="22"/>
          <w:lang w:val="en-ZA"/>
        </w:rPr>
      </w:pPr>
    </w:p>
    <w:p w:rsidR="006920E0" w:rsidRPr="002C76C1" w:rsidRDefault="006920E0" w:rsidP="006920E0">
      <w:pPr>
        <w:pStyle w:val="NormalWeb"/>
        <w:tabs>
          <w:tab w:val="center" w:pos="709"/>
        </w:tabs>
        <w:rPr>
          <w:rFonts w:ascii="Arial" w:hAnsi="Arial" w:cs="Arial"/>
          <w:sz w:val="22"/>
          <w:szCs w:val="22"/>
          <w:lang w:val="en-ZA"/>
        </w:rPr>
      </w:pPr>
      <w:r w:rsidRPr="002C76C1">
        <w:rPr>
          <w:rFonts w:ascii="Arial" w:hAnsi="Arial" w:cs="Arial"/>
          <w:sz w:val="22"/>
          <w:szCs w:val="22"/>
          <w:lang w:val="en-ZA"/>
        </w:rPr>
        <w:t xml:space="preserve">The following deviation pertaining to procurement of a printer in terms of SITA contract 285/1 was identified. Please see the table below for information on the payment batch selected for testing: </w:t>
      </w:r>
    </w:p>
    <w:p w:rsidR="006920E0" w:rsidRPr="002C76C1" w:rsidRDefault="006920E0" w:rsidP="006920E0">
      <w:pPr>
        <w:pStyle w:val="NormalWeb"/>
        <w:tabs>
          <w:tab w:val="center" w:pos="709"/>
        </w:tabs>
        <w:rPr>
          <w:rFonts w:ascii="Arial" w:hAnsi="Arial" w:cs="Arial"/>
          <w:sz w:val="22"/>
          <w:szCs w:val="22"/>
          <w:lang w:val="en-ZA"/>
        </w:rPr>
      </w:pPr>
    </w:p>
    <w:tbl>
      <w:tblPr>
        <w:tblW w:w="0" w:type="auto"/>
        <w:tblInd w:w="108" w:type="dxa"/>
        <w:tblCellMar>
          <w:top w:w="17" w:type="dxa"/>
          <w:left w:w="17" w:type="dxa"/>
          <w:bottom w:w="17" w:type="dxa"/>
          <w:right w:w="17" w:type="dxa"/>
        </w:tblCellMar>
        <w:tblLook w:val="04A0"/>
      </w:tblPr>
      <w:tblGrid>
        <w:gridCol w:w="3119"/>
        <w:gridCol w:w="3290"/>
        <w:gridCol w:w="2725"/>
      </w:tblGrid>
      <w:tr w:rsidR="006920E0" w:rsidRPr="00D32B86" w:rsidTr="00296C19">
        <w:tc>
          <w:tcPr>
            <w:tcW w:w="311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6920E0" w:rsidRPr="00D32B86" w:rsidRDefault="006920E0" w:rsidP="00296C19">
            <w:pPr>
              <w:tabs>
                <w:tab w:val="center" w:pos="709"/>
              </w:tabs>
              <w:rPr>
                <w:b/>
                <w:bCs/>
                <w:sz w:val="18"/>
                <w:szCs w:val="18"/>
                <w:lang w:eastAsia="en-ZA"/>
              </w:rPr>
            </w:pPr>
            <w:r w:rsidRPr="00D32B86">
              <w:rPr>
                <w:b/>
                <w:bCs/>
                <w:sz w:val="18"/>
                <w:szCs w:val="18"/>
                <w:lang w:eastAsia="en-ZA"/>
              </w:rPr>
              <w:t>BEN NAME</w:t>
            </w:r>
          </w:p>
        </w:tc>
        <w:tc>
          <w:tcPr>
            <w:tcW w:w="329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6920E0" w:rsidRPr="00D32B86" w:rsidRDefault="006920E0" w:rsidP="00296C19">
            <w:pPr>
              <w:tabs>
                <w:tab w:val="center" w:pos="709"/>
              </w:tabs>
              <w:rPr>
                <w:b/>
                <w:bCs/>
                <w:sz w:val="18"/>
                <w:szCs w:val="18"/>
                <w:lang w:eastAsia="en-ZA"/>
              </w:rPr>
            </w:pPr>
            <w:r w:rsidRPr="00D32B86">
              <w:rPr>
                <w:b/>
                <w:bCs/>
                <w:sz w:val="18"/>
                <w:szCs w:val="18"/>
                <w:lang w:eastAsia="en-ZA"/>
              </w:rPr>
              <w:t>FANO</w:t>
            </w:r>
          </w:p>
        </w:tc>
        <w:tc>
          <w:tcPr>
            <w:tcW w:w="272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6920E0" w:rsidRPr="00D32B86" w:rsidRDefault="006920E0" w:rsidP="00296C19">
            <w:pPr>
              <w:tabs>
                <w:tab w:val="center" w:pos="709"/>
              </w:tabs>
              <w:jc w:val="right"/>
              <w:rPr>
                <w:b/>
                <w:bCs/>
                <w:sz w:val="18"/>
                <w:szCs w:val="18"/>
                <w:lang w:eastAsia="en-ZA"/>
              </w:rPr>
            </w:pPr>
            <w:r w:rsidRPr="00D32B86">
              <w:rPr>
                <w:b/>
                <w:bCs/>
                <w:sz w:val="18"/>
                <w:szCs w:val="18"/>
                <w:lang w:eastAsia="en-ZA"/>
              </w:rPr>
              <w:t>R</w:t>
            </w:r>
          </w:p>
        </w:tc>
      </w:tr>
      <w:tr w:rsidR="006920E0" w:rsidRPr="00D32B86" w:rsidTr="00296C19">
        <w:tc>
          <w:tcPr>
            <w:tcW w:w="311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920E0" w:rsidRPr="00D32B86" w:rsidRDefault="006920E0" w:rsidP="00296C19">
            <w:pPr>
              <w:tabs>
                <w:tab w:val="center" w:pos="709"/>
              </w:tabs>
              <w:rPr>
                <w:sz w:val="18"/>
                <w:szCs w:val="18"/>
                <w:lang w:eastAsia="en-ZA"/>
              </w:rPr>
            </w:pPr>
            <w:r w:rsidRPr="00D32B86">
              <w:rPr>
                <w:sz w:val="18"/>
                <w:szCs w:val="18"/>
                <w:lang w:eastAsia="en-ZA"/>
              </w:rPr>
              <w:t>CHM VUWANI</w:t>
            </w:r>
          </w:p>
        </w:tc>
        <w:tc>
          <w:tcPr>
            <w:tcW w:w="329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6920E0" w:rsidRPr="00D32B86" w:rsidRDefault="006920E0" w:rsidP="00296C19">
            <w:pPr>
              <w:tabs>
                <w:tab w:val="center" w:pos="709"/>
              </w:tabs>
              <w:rPr>
                <w:sz w:val="18"/>
                <w:szCs w:val="18"/>
                <w:lang w:eastAsia="en-ZA"/>
              </w:rPr>
            </w:pPr>
            <w:r w:rsidRPr="00D32B86">
              <w:rPr>
                <w:sz w:val="18"/>
                <w:szCs w:val="18"/>
                <w:lang w:eastAsia="en-ZA"/>
              </w:rPr>
              <w:t>PN178239 - OR052768</w:t>
            </w:r>
          </w:p>
        </w:tc>
        <w:tc>
          <w:tcPr>
            <w:tcW w:w="272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6920E0" w:rsidRPr="00D32B86" w:rsidRDefault="006920E0" w:rsidP="00296C19">
            <w:pPr>
              <w:tabs>
                <w:tab w:val="center" w:pos="709"/>
              </w:tabs>
              <w:jc w:val="right"/>
              <w:rPr>
                <w:sz w:val="18"/>
                <w:szCs w:val="18"/>
                <w:lang w:eastAsia="en-ZA"/>
              </w:rPr>
            </w:pPr>
            <w:r w:rsidRPr="00D32B86">
              <w:rPr>
                <w:sz w:val="18"/>
                <w:szCs w:val="18"/>
                <w:lang w:eastAsia="en-ZA"/>
              </w:rPr>
              <w:t>88 090,70</w:t>
            </w:r>
          </w:p>
        </w:tc>
      </w:tr>
    </w:tbl>
    <w:p w:rsidR="006920E0" w:rsidRPr="00D32B86" w:rsidRDefault="006920E0" w:rsidP="006920E0">
      <w:pPr>
        <w:pStyle w:val="lg-a-1"/>
        <w:tabs>
          <w:tab w:val="center" w:pos="709"/>
        </w:tabs>
        <w:spacing w:before="0"/>
        <w:ind w:left="0" w:firstLine="0"/>
        <w:rPr>
          <w:rFonts w:ascii="Arial" w:hAnsi="Arial" w:cs="Arial"/>
        </w:rPr>
      </w:pPr>
    </w:p>
    <w:p w:rsidR="006920E0" w:rsidRPr="00047F1D" w:rsidRDefault="006920E0" w:rsidP="006920E0">
      <w:pPr>
        <w:pStyle w:val="NormalWeb"/>
        <w:tabs>
          <w:tab w:val="center" w:pos="709"/>
        </w:tabs>
        <w:rPr>
          <w:rFonts w:ascii="Arial" w:hAnsi="Arial" w:cs="Arial"/>
          <w:color w:val="000000"/>
          <w:sz w:val="22"/>
          <w:szCs w:val="22"/>
          <w:lang w:val="en-GB"/>
        </w:rPr>
      </w:pPr>
      <w:r w:rsidRPr="00047F1D">
        <w:rPr>
          <w:rFonts w:ascii="Arial" w:hAnsi="Arial" w:cs="Arial"/>
          <w:color w:val="000000"/>
          <w:sz w:val="22"/>
          <w:szCs w:val="22"/>
        </w:rPr>
        <w:t>The following suppliers were invited from SITA list of suppliers and quoted the following amounts:</w:t>
      </w:r>
    </w:p>
    <w:p w:rsidR="006920E0" w:rsidRPr="00047F1D" w:rsidRDefault="006920E0" w:rsidP="006920E0">
      <w:pPr>
        <w:pStyle w:val="NormalWeb"/>
        <w:tabs>
          <w:tab w:val="center" w:pos="709"/>
        </w:tabs>
        <w:ind w:left="720"/>
        <w:rPr>
          <w:rFonts w:ascii="Arial" w:hAnsi="Arial" w:cs="Arial"/>
          <w:color w:val="000000"/>
          <w:sz w:val="22"/>
          <w:szCs w:val="22"/>
        </w:rPr>
      </w:pPr>
    </w:p>
    <w:p w:rsidR="006920E0" w:rsidRPr="00047F1D" w:rsidRDefault="006920E0" w:rsidP="006F5D2E">
      <w:pPr>
        <w:pStyle w:val="NormalWeb"/>
        <w:widowControl/>
        <w:numPr>
          <w:ilvl w:val="0"/>
          <w:numId w:val="72"/>
        </w:numPr>
        <w:tabs>
          <w:tab w:val="center" w:pos="709"/>
        </w:tabs>
        <w:ind w:hanging="1440"/>
        <w:rPr>
          <w:rFonts w:ascii="Arial" w:hAnsi="Arial" w:cs="Arial"/>
          <w:color w:val="000000"/>
          <w:sz w:val="22"/>
          <w:szCs w:val="22"/>
          <w:lang w:val="en-GB"/>
        </w:rPr>
      </w:pPr>
      <w:r w:rsidRPr="00047F1D">
        <w:rPr>
          <w:rFonts w:ascii="Arial" w:hAnsi="Arial" w:cs="Arial"/>
          <w:color w:val="000000"/>
          <w:sz w:val="22"/>
          <w:szCs w:val="22"/>
          <w:lang w:val="en-GB"/>
        </w:rPr>
        <w:t>CHM Vuwani</w:t>
      </w:r>
      <w:r w:rsidRPr="00047F1D">
        <w:rPr>
          <w:rFonts w:ascii="Arial" w:hAnsi="Arial" w:cs="Arial"/>
          <w:color w:val="000000"/>
          <w:sz w:val="22"/>
          <w:szCs w:val="22"/>
          <w:lang w:val="en-GB"/>
        </w:rPr>
        <w:tab/>
      </w:r>
      <w:r w:rsidRPr="00047F1D">
        <w:rPr>
          <w:rFonts w:ascii="Arial" w:hAnsi="Arial" w:cs="Arial"/>
          <w:color w:val="000000"/>
          <w:sz w:val="22"/>
          <w:szCs w:val="22"/>
          <w:lang w:val="en-GB"/>
        </w:rPr>
        <w:tab/>
      </w:r>
      <w:r w:rsidRPr="00047F1D">
        <w:rPr>
          <w:rFonts w:ascii="Arial" w:hAnsi="Arial" w:cs="Arial"/>
          <w:color w:val="000000"/>
          <w:sz w:val="22"/>
          <w:szCs w:val="22"/>
          <w:lang w:val="en-GB"/>
        </w:rPr>
        <w:tab/>
      </w:r>
      <w:r w:rsidRPr="00047F1D">
        <w:rPr>
          <w:rFonts w:ascii="Arial" w:hAnsi="Arial" w:cs="Arial"/>
          <w:color w:val="000000"/>
          <w:sz w:val="22"/>
          <w:szCs w:val="22"/>
          <w:lang w:val="en-GB"/>
        </w:rPr>
        <w:tab/>
        <w:t>R88 090,70</w:t>
      </w:r>
    </w:p>
    <w:p w:rsidR="006920E0" w:rsidRPr="00047F1D" w:rsidRDefault="006920E0" w:rsidP="006F5D2E">
      <w:pPr>
        <w:pStyle w:val="NormalWeb"/>
        <w:widowControl/>
        <w:numPr>
          <w:ilvl w:val="0"/>
          <w:numId w:val="72"/>
        </w:numPr>
        <w:tabs>
          <w:tab w:val="center" w:pos="709"/>
        </w:tabs>
        <w:ind w:hanging="1440"/>
        <w:rPr>
          <w:rFonts w:ascii="Arial" w:hAnsi="Arial" w:cs="Arial"/>
          <w:color w:val="000000"/>
          <w:sz w:val="22"/>
          <w:szCs w:val="22"/>
          <w:lang w:val="en-GB"/>
        </w:rPr>
      </w:pPr>
      <w:r w:rsidRPr="00047F1D">
        <w:rPr>
          <w:rFonts w:ascii="Arial" w:hAnsi="Arial" w:cs="Arial"/>
          <w:color w:val="000000"/>
          <w:sz w:val="22"/>
          <w:szCs w:val="22"/>
          <w:lang w:val="en-GB"/>
        </w:rPr>
        <w:t>Ibhubesi Information Technology</w:t>
      </w:r>
      <w:r w:rsidRPr="00047F1D">
        <w:rPr>
          <w:rFonts w:ascii="Arial" w:hAnsi="Arial" w:cs="Arial"/>
          <w:color w:val="000000"/>
          <w:sz w:val="22"/>
          <w:szCs w:val="22"/>
          <w:lang w:val="en-GB"/>
        </w:rPr>
        <w:tab/>
        <w:t>R88 090,70</w:t>
      </w:r>
    </w:p>
    <w:p w:rsidR="006920E0" w:rsidRPr="00047F1D" w:rsidRDefault="006920E0" w:rsidP="006F5D2E">
      <w:pPr>
        <w:pStyle w:val="NormalWeb"/>
        <w:widowControl/>
        <w:numPr>
          <w:ilvl w:val="0"/>
          <w:numId w:val="72"/>
        </w:numPr>
        <w:tabs>
          <w:tab w:val="center" w:pos="709"/>
        </w:tabs>
        <w:ind w:hanging="1440"/>
        <w:rPr>
          <w:rFonts w:ascii="Arial" w:hAnsi="Arial" w:cs="Arial"/>
          <w:color w:val="000000"/>
          <w:sz w:val="22"/>
          <w:szCs w:val="22"/>
          <w:lang w:val="en-GB"/>
        </w:rPr>
      </w:pPr>
      <w:r w:rsidRPr="00047F1D">
        <w:rPr>
          <w:rFonts w:ascii="Arial" w:hAnsi="Arial" w:cs="Arial"/>
          <w:color w:val="000000"/>
          <w:sz w:val="22"/>
          <w:szCs w:val="22"/>
          <w:lang w:val="en-GB"/>
        </w:rPr>
        <w:t>Vukani Technologies</w:t>
      </w:r>
      <w:r w:rsidRPr="00047F1D">
        <w:rPr>
          <w:rFonts w:ascii="Arial" w:hAnsi="Arial" w:cs="Arial"/>
          <w:color w:val="000000"/>
          <w:sz w:val="22"/>
          <w:szCs w:val="22"/>
          <w:lang w:val="en-GB"/>
        </w:rPr>
        <w:tab/>
      </w:r>
      <w:r w:rsidRPr="00047F1D">
        <w:rPr>
          <w:rFonts w:ascii="Arial" w:hAnsi="Arial" w:cs="Arial"/>
          <w:color w:val="000000"/>
          <w:sz w:val="22"/>
          <w:szCs w:val="22"/>
          <w:lang w:val="en-GB"/>
        </w:rPr>
        <w:tab/>
      </w:r>
      <w:r w:rsidRPr="00047F1D">
        <w:rPr>
          <w:rFonts w:ascii="Arial" w:hAnsi="Arial" w:cs="Arial"/>
          <w:color w:val="000000"/>
          <w:sz w:val="22"/>
          <w:szCs w:val="22"/>
          <w:lang w:val="en-GB"/>
        </w:rPr>
        <w:tab/>
        <w:t>R88 090,70</w:t>
      </w:r>
    </w:p>
    <w:p w:rsidR="006920E0" w:rsidRPr="00047F1D" w:rsidRDefault="006920E0" w:rsidP="006920E0">
      <w:pPr>
        <w:pStyle w:val="NormalWeb"/>
        <w:tabs>
          <w:tab w:val="center" w:pos="709"/>
        </w:tabs>
        <w:ind w:left="1440"/>
        <w:rPr>
          <w:rFonts w:ascii="Arial" w:hAnsi="Arial" w:cs="Arial"/>
          <w:color w:val="000000"/>
          <w:sz w:val="22"/>
          <w:szCs w:val="22"/>
          <w:lang w:val="en-GB"/>
        </w:rPr>
      </w:pPr>
    </w:p>
    <w:p w:rsidR="006920E0" w:rsidRPr="00047F1D" w:rsidRDefault="006920E0" w:rsidP="006920E0">
      <w:pPr>
        <w:pStyle w:val="NormalWeb"/>
        <w:tabs>
          <w:tab w:val="center" w:pos="709"/>
        </w:tabs>
        <w:rPr>
          <w:rFonts w:ascii="Arial" w:hAnsi="Arial" w:cs="Arial"/>
          <w:color w:val="000000"/>
          <w:sz w:val="22"/>
          <w:szCs w:val="22"/>
          <w:lang w:val="en-GB"/>
        </w:rPr>
      </w:pPr>
      <w:r w:rsidRPr="00047F1D">
        <w:rPr>
          <w:rFonts w:ascii="Arial" w:hAnsi="Arial" w:cs="Arial"/>
          <w:sz w:val="22"/>
          <w:szCs w:val="22"/>
        </w:rPr>
        <w:t>Although it is acknowledged that in terms of paragraph 4.2.1(b) there may be transversal term contracts which provide for the supply of ICT related goods and/or services at contracted prices, it could not be confirmed whether prices for the goods procured were in line with the pricelist of the SITA 285/1 contract as we could not obtain access to the pricelist and the department did not make a printout and attach it to the payment batch. It could therefore not be established whether the price for the procurement of the printer is fixed or whether, if indeed the price is fixed, the correct (agreed upon) price has been charged by the supplier.</w:t>
      </w:r>
    </w:p>
    <w:p w:rsidR="006920E0" w:rsidRPr="00047F1D" w:rsidRDefault="006920E0" w:rsidP="006920E0">
      <w:pPr>
        <w:tabs>
          <w:tab w:val="center" w:pos="709"/>
        </w:tabs>
        <w:autoSpaceDE w:val="0"/>
        <w:autoSpaceDN w:val="0"/>
        <w:adjustRightInd w:val="0"/>
        <w:rPr>
          <w:sz w:val="22"/>
          <w:szCs w:val="22"/>
        </w:rPr>
      </w:pPr>
    </w:p>
    <w:p w:rsidR="006920E0" w:rsidRPr="00047F1D" w:rsidRDefault="006920E0" w:rsidP="006920E0">
      <w:pPr>
        <w:tabs>
          <w:tab w:val="center" w:pos="709"/>
        </w:tabs>
        <w:autoSpaceDE w:val="0"/>
        <w:autoSpaceDN w:val="0"/>
        <w:adjustRightInd w:val="0"/>
        <w:rPr>
          <w:sz w:val="22"/>
          <w:szCs w:val="22"/>
        </w:rPr>
      </w:pPr>
      <w:r w:rsidRPr="00047F1D">
        <w:rPr>
          <w:sz w:val="22"/>
          <w:szCs w:val="22"/>
        </w:rPr>
        <w:t>The finding occurred as a result of the fact that:</w:t>
      </w:r>
    </w:p>
    <w:p w:rsidR="006920E0" w:rsidRPr="00047F1D" w:rsidRDefault="006920E0" w:rsidP="006920E0">
      <w:pPr>
        <w:tabs>
          <w:tab w:val="center" w:pos="709"/>
        </w:tabs>
        <w:autoSpaceDE w:val="0"/>
        <w:autoSpaceDN w:val="0"/>
        <w:adjustRightInd w:val="0"/>
        <w:rPr>
          <w:sz w:val="22"/>
          <w:szCs w:val="22"/>
        </w:rPr>
      </w:pPr>
    </w:p>
    <w:p w:rsidR="006920E0" w:rsidRPr="00047F1D" w:rsidRDefault="006920E0" w:rsidP="006920E0">
      <w:pPr>
        <w:pStyle w:val="NormalWeb"/>
        <w:tabs>
          <w:tab w:val="center" w:pos="709"/>
        </w:tabs>
        <w:rPr>
          <w:rFonts w:ascii="Arial" w:hAnsi="Arial" w:cs="Arial"/>
          <w:sz w:val="22"/>
          <w:szCs w:val="22"/>
          <w:lang w:val="en-ZA"/>
        </w:rPr>
      </w:pPr>
      <w:r w:rsidRPr="00047F1D">
        <w:rPr>
          <w:rFonts w:ascii="Arial" w:hAnsi="Arial" w:cs="Arial"/>
          <w:sz w:val="22"/>
          <w:szCs w:val="22"/>
          <w:lang w:val="en-ZA"/>
        </w:rPr>
        <w:t>The director of IT support indicated that suppliers to be used for the month are chosen. At the beginning of every week quotations are selected for utilisation. The prices will not change within a week and prices for the 285-1 contract are predefined and therefore only change per quarter.</w:t>
      </w:r>
    </w:p>
    <w:p w:rsidR="006920E0" w:rsidRDefault="006920E0" w:rsidP="006920E0">
      <w:pPr>
        <w:tabs>
          <w:tab w:val="center" w:pos="709"/>
        </w:tabs>
        <w:autoSpaceDE w:val="0"/>
        <w:autoSpaceDN w:val="0"/>
        <w:adjustRightInd w:val="0"/>
        <w:rPr>
          <w:sz w:val="22"/>
          <w:szCs w:val="22"/>
        </w:rPr>
      </w:pPr>
    </w:p>
    <w:p w:rsidR="006920E0" w:rsidRPr="00047F1D" w:rsidRDefault="006920E0" w:rsidP="006920E0">
      <w:pPr>
        <w:tabs>
          <w:tab w:val="center" w:pos="709"/>
        </w:tabs>
        <w:autoSpaceDE w:val="0"/>
        <w:autoSpaceDN w:val="0"/>
        <w:adjustRightInd w:val="0"/>
        <w:rPr>
          <w:sz w:val="22"/>
          <w:szCs w:val="22"/>
        </w:rPr>
      </w:pPr>
      <w:r>
        <w:rPr>
          <w:sz w:val="22"/>
          <w:szCs w:val="22"/>
        </w:rPr>
        <w:t>Impact of the finding:</w:t>
      </w:r>
    </w:p>
    <w:p w:rsidR="006920E0" w:rsidRPr="00047F1D" w:rsidRDefault="006920E0" w:rsidP="006920E0">
      <w:pPr>
        <w:pStyle w:val="ListParagraph"/>
        <w:tabs>
          <w:tab w:val="center" w:pos="709"/>
        </w:tabs>
        <w:ind w:left="0"/>
        <w:rPr>
          <w:rFonts w:ascii="Arial" w:hAnsi="Arial" w:cs="Arial"/>
          <w:sz w:val="22"/>
          <w:szCs w:val="22"/>
        </w:rPr>
      </w:pPr>
    </w:p>
    <w:p w:rsidR="006920E0" w:rsidRPr="00047F1D" w:rsidRDefault="006920E0" w:rsidP="006F5D2E">
      <w:pPr>
        <w:pStyle w:val="NormalWeb"/>
        <w:widowControl/>
        <w:numPr>
          <w:ilvl w:val="0"/>
          <w:numId w:val="73"/>
        </w:numPr>
        <w:tabs>
          <w:tab w:val="center" w:pos="709"/>
        </w:tabs>
        <w:suppressAutoHyphens/>
        <w:autoSpaceDN w:val="0"/>
        <w:ind w:left="567" w:hanging="567"/>
        <w:textAlignment w:val="baseline"/>
        <w:rPr>
          <w:rFonts w:ascii="Arial" w:hAnsi="Arial" w:cs="Arial"/>
          <w:sz w:val="22"/>
          <w:szCs w:val="22"/>
          <w:lang w:val="en-ZA"/>
        </w:rPr>
      </w:pPr>
      <w:r w:rsidRPr="00047F1D">
        <w:rPr>
          <w:rFonts w:ascii="Arial" w:hAnsi="Arial" w:cs="Arial"/>
          <w:sz w:val="22"/>
          <w:szCs w:val="22"/>
          <w:lang w:val="en-ZA"/>
        </w:rPr>
        <w:t>Due to documentation not being available at SITA and DPW compliance with SCM requirements for procurement amounting to R88 090,70 could not be confirmed.</w:t>
      </w:r>
    </w:p>
    <w:p w:rsidR="006920E0" w:rsidRPr="00047F1D" w:rsidRDefault="006920E0" w:rsidP="006920E0">
      <w:pPr>
        <w:pStyle w:val="NormalWeb"/>
        <w:tabs>
          <w:tab w:val="center" w:pos="709"/>
        </w:tabs>
        <w:suppressAutoHyphens/>
        <w:autoSpaceDN w:val="0"/>
        <w:ind w:left="567"/>
        <w:textAlignment w:val="baseline"/>
        <w:rPr>
          <w:rFonts w:ascii="Arial" w:hAnsi="Arial" w:cs="Arial"/>
          <w:sz w:val="22"/>
          <w:szCs w:val="22"/>
          <w:lang w:val="en-ZA"/>
        </w:rPr>
      </w:pPr>
    </w:p>
    <w:p w:rsidR="006920E0" w:rsidRPr="00047F1D" w:rsidRDefault="006920E0" w:rsidP="006F5D2E">
      <w:pPr>
        <w:pStyle w:val="NormalWeb"/>
        <w:widowControl/>
        <w:numPr>
          <w:ilvl w:val="0"/>
          <w:numId w:val="73"/>
        </w:numPr>
        <w:tabs>
          <w:tab w:val="center" w:pos="709"/>
        </w:tabs>
        <w:suppressAutoHyphens/>
        <w:autoSpaceDN w:val="0"/>
        <w:ind w:left="567" w:hanging="567"/>
        <w:textAlignment w:val="baseline"/>
        <w:rPr>
          <w:rFonts w:ascii="Arial" w:hAnsi="Arial" w:cs="Arial"/>
          <w:sz w:val="22"/>
          <w:szCs w:val="22"/>
          <w:lang w:val="en-ZA"/>
        </w:rPr>
      </w:pPr>
      <w:r w:rsidRPr="00047F1D">
        <w:rPr>
          <w:rFonts w:ascii="Arial" w:hAnsi="Arial" w:cs="Arial"/>
          <w:sz w:val="22"/>
          <w:szCs w:val="22"/>
          <w:lang w:val="en-ZA"/>
        </w:rPr>
        <w:t>Due to the fact that there was no printout attached to confirm the prices charged in terms of the SITA 285/1 contract the accuracy of the price charged could not be confirmed for the procurement of capital machinery and equipment amounting to R88 090,70.</w:t>
      </w:r>
    </w:p>
    <w:p w:rsidR="006920E0" w:rsidRPr="00047F1D" w:rsidRDefault="006920E0" w:rsidP="006920E0">
      <w:pPr>
        <w:pStyle w:val="NormalWeb"/>
        <w:tabs>
          <w:tab w:val="center" w:pos="709"/>
        </w:tabs>
        <w:ind w:left="567" w:hanging="567"/>
        <w:rPr>
          <w:rFonts w:ascii="Arial" w:hAnsi="Arial" w:cs="Arial"/>
          <w:sz w:val="22"/>
          <w:szCs w:val="22"/>
          <w:lang w:val="en-ZA"/>
        </w:rPr>
      </w:pPr>
    </w:p>
    <w:p w:rsidR="006920E0" w:rsidRPr="00047F1D" w:rsidRDefault="006920E0" w:rsidP="006F5D2E">
      <w:pPr>
        <w:pStyle w:val="NormalWeb"/>
        <w:widowControl/>
        <w:numPr>
          <w:ilvl w:val="0"/>
          <w:numId w:val="73"/>
        </w:numPr>
        <w:tabs>
          <w:tab w:val="center" w:pos="709"/>
        </w:tabs>
        <w:suppressAutoHyphens/>
        <w:autoSpaceDN w:val="0"/>
        <w:ind w:left="567" w:hanging="567"/>
        <w:textAlignment w:val="baseline"/>
        <w:rPr>
          <w:rFonts w:ascii="Arial" w:hAnsi="Arial" w:cs="Arial"/>
          <w:sz w:val="22"/>
          <w:szCs w:val="22"/>
          <w:lang w:val="en-ZA"/>
        </w:rPr>
      </w:pPr>
      <w:r w:rsidRPr="00047F1D">
        <w:rPr>
          <w:rFonts w:ascii="Arial" w:hAnsi="Arial" w:cs="Arial"/>
          <w:sz w:val="22"/>
          <w:szCs w:val="22"/>
          <w:lang w:val="en-ZA"/>
        </w:rPr>
        <w:t xml:space="preserve">Risk of payments being awarded to favoured suppliers. </w:t>
      </w:r>
    </w:p>
    <w:p w:rsidR="006920E0" w:rsidRPr="00047F1D" w:rsidRDefault="006920E0" w:rsidP="006920E0">
      <w:pPr>
        <w:pStyle w:val="NormalWeb"/>
        <w:tabs>
          <w:tab w:val="center" w:pos="709"/>
        </w:tabs>
        <w:ind w:left="567" w:hanging="567"/>
        <w:rPr>
          <w:rFonts w:ascii="Arial" w:hAnsi="Arial" w:cs="Arial"/>
          <w:sz w:val="22"/>
          <w:szCs w:val="22"/>
          <w:lang w:val="en-ZA"/>
        </w:rPr>
      </w:pPr>
    </w:p>
    <w:p w:rsidR="006920E0" w:rsidRPr="00047F1D" w:rsidRDefault="006920E0" w:rsidP="006F5D2E">
      <w:pPr>
        <w:pStyle w:val="NormalWeb"/>
        <w:widowControl/>
        <w:numPr>
          <w:ilvl w:val="0"/>
          <w:numId w:val="73"/>
        </w:numPr>
        <w:tabs>
          <w:tab w:val="center" w:pos="709"/>
        </w:tabs>
        <w:suppressAutoHyphens/>
        <w:autoSpaceDN w:val="0"/>
        <w:ind w:left="567" w:hanging="567"/>
        <w:textAlignment w:val="baseline"/>
        <w:rPr>
          <w:rFonts w:ascii="Arial" w:hAnsi="Arial" w:cs="Arial"/>
          <w:sz w:val="22"/>
          <w:szCs w:val="22"/>
          <w:lang w:val="en-ZA"/>
        </w:rPr>
      </w:pPr>
      <w:r w:rsidRPr="00047F1D">
        <w:rPr>
          <w:rFonts w:ascii="Arial" w:hAnsi="Arial" w:cs="Arial"/>
          <w:sz w:val="22"/>
          <w:szCs w:val="22"/>
          <w:lang w:val="en-ZA"/>
        </w:rPr>
        <w:t>Increased risk of bribery and fraudulent activities.</w:t>
      </w:r>
    </w:p>
    <w:p w:rsidR="006920E0" w:rsidRDefault="006920E0" w:rsidP="006920E0">
      <w:pPr>
        <w:pStyle w:val="NormalWeb"/>
        <w:tabs>
          <w:tab w:val="center" w:pos="709"/>
        </w:tabs>
        <w:rPr>
          <w:rFonts w:ascii="Arial" w:hAnsi="Arial" w:cs="Arial"/>
          <w:b/>
          <w:bCs/>
          <w:sz w:val="22"/>
          <w:szCs w:val="22"/>
        </w:rPr>
      </w:pPr>
    </w:p>
    <w:p w:rsidR="006920E0" w:rsidRPr="002C76C1" w:rsidRDefault="006920E0" w:rsidP="006920E0">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6920E0" w:rsidRPr="002C76C1" w:rsidRDefault="006920E0" w:rsidP="006920E0">
      <w:pPr>
        <w:tabs>
          <w:tab w:val="center" w:pos="709"/>
        </w:tabs>
        <w:jc w:val="both"/>
        <w:rPr>
          <w:lang w:val="en-GB"/>
        </w:rPr>
      </w:pPr>
    </w:p>
    <w:p w:rsidR="006920E0" w:rsidRPr="00047F1D" w:rsidRDefault="006920E0" w:rsidP="006920E0">
      <w:pPr>
        <w:pStyle w:val="Heading2"/>
        <w:widowControl/>
        <w:tabs>
          <w:tab w:val="center" w:pos="709"/>
        </w:tabs>
        <w:spacing w:before="0" w:after="0"/>
        <w:rPr>
          <w:b w:val="0"/>
          <w:iCs w:val="0"/>
          <w:sz w:val="22"/>
          <w:szCs w:val="22"/>
        </w:rPr>
      </w:pPr>
      <w:r w:rsidRPr="00047F1D">
        <w:rPr>
          <w:b w:val="0"/>
          <w:iCs w:val="0"/>
          <w:sz w:val="22"/>
          <w:szCs w:val="22"/>
        </w:rPr>
        <w:t>Leadership</w:t>
      </w:r>
    </w:p>
    <w:p w:rsidR="006920E0" w:rsidRPr="00047F1D" w:rsidRDefault="006920E0" w:rsidP="006920E0">
      <w:pPr>
        <w:tabs>
          <w:tab w:val="center" w:pos="709"/>
        </w:tabs>
        <w:rPr>
          <w:i/>
          <w:sz w:val="22"/>
          <w:szCs w:val="22"/>
        </w:rPr>
      </w:pPr>
    </w:p>
    <w:p w:rsidR="006920E0" w:rsidRPr="00047F1D" w:rsidRDefault="006920E0" w:rsidP="006920E0">
      <w:pPr>
        <w:tabs>
          <w:tab w:val="left" w:pos="426"/>
          <w:tab w:val="center" w:pos="709"/>
        </w:tabs>
        <w:spacing w:after="120" w:line="260" w:lineRule="exact"/>
        <w:jc w:val="both"/>
        <w:rPr>
          <w:i/>
          <w:sz w:val="22"/>
          <w:szCs w:val="22"/>
        </w:rPr>
      </w:pPr>
      <w:r w:rsidRPr="00047F1D">
        <w:rPr>
          <w:i/>
          <w:sz w:val="22"/>
          <w:szCs w:val="22"/>
        </w:rPr>
        <w:t>Management did not effectively exercise oversight responsibility regarding financial and performance reporting and compliance and related internal controls</w:t>
      </w:r>
    </w:p>
    <w:p w:rsidR="006920E0" w:rsidRPr="00047F1D" w:rsidRDefault="006920E0" w:rsidP="006920E0">
      <w:pPr>
        <w:pStyle w:val="NormalWeb"/>
        <w:tabs>
          <w:tab w:val="center" w:pos="709"/>
        </w:tabs>
        <w:rPr>
          <w:rFonts w:ascii="Arial" w:hAnsi="Arial" w:cs="Arial"/>
          <w:i/>
          <w:sz w:val="22"/>
          <w:szCs w:val="22"/>
        </w:rPr>
      </w:pPr>
    </w:p>
    <w:p w:rsidR="006920E0" w:rsidRPr="00047F1D" w:rsidRDefault="006920E0" w:rsidP="006920E0">
      <w:pPr>
        <w:pStyle w:val="NormalWeb"/>
        <w:tabs>
          <w:tab w:val="center" w:pos="709"/>
        </w:tabs>
        <w:rPr>
          <w:rFonts w:ascii="Arial" w:hAnsi="Arial" w:cs="Arial"/>
          <w:i/>
          <w:sz w:val="22"/>
          <w:szCs w:val="22"/>
        </w:rPr>
      </w:pPr>
      <w:r w:rsidRPr="00047F1D">
        <w:rPr>
          <w:rFonts w:ascii="Arial" w:hAnsi="Arial" w:cs="Arial"/>
          <w:i/>
          <w:sz w:val="22"/>
          <w:szCs w:val="22"/>
        </w:rPr>
        <w:t xml:space="preserve">Financial management </w:t>
      </w:r>
    </w:p>
    <w:p w:rsidR="006920E0" w:rsidRPr="00047F1D" w:rsidRDefault="006920E0" w:rsidP="006920E0">
      <w:pPr>
        <w:pStyle w:val="NormalWeb"/>
        <w:tabs>
          <w:tab w:val="center" w:pos="709"/>
        </w:tabs>
        <w:rPr>
          <w:rFonts w:ascii="Arial" w:hAnsi="Arial" w:cs="Arial"/>
          <w:i/>
          <w:sz w:val="22"/>
          <w:szCs w:val="22"/>
        </w:rPr>
      </w:pPr>
    </w:p>
    <w:p w:rsidR="006920E0" w:rsidRPr="00047F1D" w:rsidRDefault="006920E0" w:rsidP="006920E0">
      <w:pPr>
        <w:tabs>
          <w:tab w:val="center" w:pos="709"/>
        </w:tabs>
        <w:rPr>
          <w:i/>
          <w:iCs/>
          <w:sz w:val="22"/>
          <w:szCs w:val="22"/>
          <w:lang w:val="en-GB"/>
        </w:rPr>
      </w:pPr>
      <w:r w:rsidRPr="00047F1D">
        <w:rPr>
          <w:i/>
          <w:iCs/>
          <w:sz w:val="22"/>
          <w:szCs w:val="22"/>
          <w:lang w:val="en-GB"/>
        </w:rPr>
        <w:t xml:space="preserve">The department does not effectively </w:t>
      </w:r>
      <w:r w:rsidRPr="00047F1D">
        <w:rPr>
          <w:i/>
          <w:sz w:val="22"/>
          <w:szCs w:val="22"/>
        </w:rPr>
        <w:t>reviews and monitors compliance with applicable laws and regulations</w:t>
      </w:r>
    </w:p>
    <w:p w:rsidR="006920E0" w:rsidRPr="002C76C1" w:rsidRDefault="006920E0" w:rsidP="006920E0">
      <w:pPr>
        <w:pStyle w:val="NormalWeb"/>
        <w:tabs>
          <w:tab w:val="center" w:pos="709"/>
        </w:tabs>
        <w:jc w:val="both"/>
        <w:rPr>
          <w:rFonts w:ascii="Arial" w:hAnsi="Arial" w:cs="Arial"/>
          <w:color w:val="000000"/>
          <w:sz w:val="22"/>
          <w:szCs w:val="22"/>
          <w:lang w:val="en-ZA"/>
        </w:rPr>
      </w:pPr>
      <w:r w:rsidRPr="002C76C1">
        <w:rPr>
          <w:rFonts w:ascii="Arial" w:hAnsi="Arial" w:cs="Arial"/>
          <w:color w:val="000000"/>
          <w:sz w:val="22"/>
          <w:szCs w:val="22"/>
        </w:rPr>
        <w:t xml:space="preserve"> </w:t>
      </w:r>
    </w:p>
    <w:p w:rsidR="006920E0" w:rsidRPr="002C76C1" w:rsidRDefault="006920E0" w:rsidP="006920E0">
      <w:pPr>
        <w:tabs>
          <w:tab w:val="center" w:pos="709"/>
        </w:tabs>
        <w:jc w:val="both"/>
        <w:rPr>
          <w:lang w:val="en-GB"/>
        </w:rPr>
      </w:pPr>
    </w:p>
    <w:p w:rsidR="006920E0" w:rsidRPr="002C76C1" w:rsidRDefault="006920E0" w:rsidP="006920E0">
      <w:pPr>
        <w:tabs>
          <w:tab w:val="center" w:pos="709"/>
        </w:tabs>
        <w:spacing w:after="120"/>
        <w:rPr>
          <w:b/>
        </w:rPr>
      </w:pPr>
      <w:r w:rsidRPr="002C76C1">
        <w:rPr>
          <w:b/>
        </w:rPr>
        <w:t>Recommendation</w:t>
      </w:r>
    </w:p>
    <w:p w:rsidR="006920E0" w:rsidRPr="002C76C1" w:rsidRDefault="006920E0" w:rsidP="006F5D2E">
      <w:pPr>
        <w:pStyle w:val="ListParagraph"/>
        <w:numPr>
          <w:ilvl w:val="0"/>
          <w:numId w:val="74"/>
        </w:numPr>
        <w:tabs>
          <w:tab w:val="center" w:pos="709"/>
        </w:tabs>
        <w:ind w:left="567" w:hanging="567"/>
        <w:contextualSpacing/>
        <w:rPr>
          <w:rFonts w:ascii="Arial" w:hAnsi="Arial" w:cs="Arial"/>
          <w:sz w:val="22"/>
          <w:szCs w:val="22"/>
        </w:rPr>
      </w:pPr>
      <w:r w:rsidRPr="002C76C1">
        <w:rPr>
          <w:rFonts w:ascii="Arial" w:hAnsi="Arial" w:cs="Arial"/>
          <w:sz w:val="22"/>
          <w:szCs w:val="22"/>
        </w:rPr>
        <w:t>The department must attached a printout of the SITA price list to enable the reviewers of the payment batches also to confirm that the prices charged were in line with the amounts per the SITA contract and if the correct amounts were charged.</w:t>
      </w:r>
    </w:p>
    <w:p w:rsidR="006920E0" w:rsidRPr="002C76C1" w:rsidRDefault="006920E0" w:rsidP="006920E0">
      <w:pPr>
        <w:pStyle w:val="ListParagraph"/>
        <w:tabs>
          <w:tab w:val="center" w:pos="709"/>
        </w:tabs>
        <w:ind w:left="567" w:hanging="567"/>
        <w:rPr>
          <w:rFonts w:ascii="Arial" w:hAnsi="Arial" w:cs="Arial"/>
          <w:sz w:val="22"/>
          <w:szCs w:val="22"/>
        </w:rPr>
      </w:pPr>
    </w:p>
    <w:p w:rsidR="006920E0" w:rsidRPr="002C76C1" w:rsidRDefault="006920E0" w:rsidP="006F5D2E">
      <w:pPr>
        <w:pStyle w:val="ListParagraph"/>
        <w:numPr>
          <w:ilvl w:val="0"/>
          <w:numId w:val="74"/>
        </w:numPr>
        <w:tabs>
          <w:tab w:val="center" w:pos="709"/>
        </w:tabs>
        <w:ind w:left="567" w:hanging="567"/>
        <w:contextualSpacing/>
        <w:rPr>
          <w:rFonts w:ascii="Arial" w:hAnsi="Arial" w:cs="Arial"/>
          <w:sz w:val="22"/>
          <w:szCs w:val="22"/>
        </w:rPr>
      </w:pPr>
      <w:r w:rsidRPr="002C76C1">
        <w:rPr>
          <w:rFonts w:ascii="Arial" w:hAnsi="Arial" w:cs="Arial"/>
          <w:sz w:val="22"/>
          <w:szCs w:val="22"/>
        </w:rPr>
        <w:t xml:space="preserve">If fixed prices were not set in terms of the SITA 285/1 contract and the department had to obtain quotations, then the possibility of bid rigging needs to be investigated as all three the suppliers quoted exactly the same amounts. </w:t>
      </w:r>
    </w:p>
    <w:p w:rsidR="006920E0" w:rsidRPr="002C76C1" w:rsidRDefault="006920E0" w:rsidP="006920E0">
      <w:pPr>
        <w:pStyle w:val="ListParagraph"/>
        <w:tabs>
          <w:tab w:val="center" w:pos="709"/>
        </w:tabs>
        <w:ind w:left="567" w:hanging="567"/>
        <w:rPr>
          <w:rFonts w:ascii="Arial" w:hAnsi="Arial" w:cs="Arial"/>
          <w:sz w:val="22"/>
          <w:szCs w:val="22"/>
        </w:rPr>
      </w:pPr>
    </w:p>
    <w:p w:rsidR="006920E0" w:rsidRPr="002C76C1" w:rsidRDefault="006920E0" w:rsidP="006920E0">
      <w:pPr>
        <w:pStyle w:val="ListParagraph"/>
        <w:tabs>
          <w:tab w:val="center" w:pos="709"/>
        </w:tabs>
        <w:ind w:left="567" w:hanging="567"/>
        <w:rPr>
          <w:rFonts w:ascii="Arial" w:hAnsi="Arial" w:cs="Arial"/>
          <w:color w:val="000000"/>
          <w:sz w:val="22"/>
          <w:szCs w:val="22"/>
        </w:rPr>
      </w:pPr>
      <w:r w:rsidRPr="002C76C1">
        <w:rPr>
          <w:rFonts w:ascii="Arial" w:hAnsi="Arial" w:cs="Arial"/>
          <w:sz w:val="22"/>
          <w:szCs w:val="22"/>
        </w:rPr>
        <w:tab/>
        <w:t>In cases where fixed prices are charged the department must have a system in place to ensure that there is fair rotation of awards being made.</w:t>
      </w:r>
    </w:p>
    <w:p w:rsidR="006920E0" w:rsidRPr="002C76C1" w:rsidRDefault="006920E0" w:rsidP="006920E0">
      <w:pPr>
        <w:tabs>
          <w:tab w:val="center" w:pos="709"/>
        </w:tabs>
        <w:rPr>
          <w:color w:val="000000"/>
        </w:rPr>
      </w:pPr>
    </w:p>
    <w:p w:rsidR="006920E0" w:rsidRPr="002C76C1" w:rsidRDefault="006920E0" w:rsidP="006920E0">
      <w:pPr>
        <w:tabs>
          <w:tab w:val="center" w:pos="709"/>
        </w:tabs>
        <w:rPr>
          <w:color w:val="000000"/>
        </w:rPr>
      </w:pPr>
    </w:p>
    <w:p w:rsidR="006920E0" w:rsidRPr="00047F1D" w:rsidRDefault="006920E0" w:rsidP="006920E0">
      <w:pPr>
        <w:tabs>
          <w:tab w:val="center" w:pos="709"/>
        </w:tabs>
        <w:spacing w:after="120"/>
        <w:jc w:val="both"/>
        <w:rPr>
          <w:b/>
          <w:bCs/>
          <w:sz w:val="22"/>
          <w:szCs w:val="22"/>
        </w:rPr>
      </w:pPr>
      <w:r w:rsidRPr="00047F1D">
        <w:rPr>
          <w:b/>
          <w:bCs/>
          <w:sz w:val="22"/>
          <w:szCs w:val="22"/>
        </w:rPr>
        <w:t>Management response</w:t>
      </w:r>
    </w:p>
    <w:p w:rsidR="006920E0" w:rsidRPr="00047F1D" w:rsidRDefault="006920E0" w:rsidP="006920E0">
      <w:pPr>
        <w:tabs>
          <w:tab w:val="center" w:pos="709"/>
        </w:tabs>
        <w:spacing w:after="120"/>
        <w:rPr>
          <w:b/>
          <w:bCs/>
          <w:sz w:val="22"/>
          <w:szCs w:val="22"/>
        </w:rPr>
      </w:pPr>
      <w:r w:rsidRPr="00047F1D">
        <w:rPr>
          <w:sz w:val="22"/>
          <w:szCs w:val="22"/>
        </w:rPr>
        <w:t>I am in agreement with the finding for the following reasons [and supply the following/attached information in support of this]:</w:t>
      </w:r>
    </w:p>
    <w:p w:rsidR="006920E0" w:rsidRPr="002C76C1" w:rsidRDefault="006920E0" w:rsidP="006920E0">
      <w:pPr>
        <w:tabs>
          <w:tab w:val="center" w:pos="709"/>
        </w:tabs>
        <w:spacing w:after="120" w:line="260" w:lineRule="exac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40"/>
        <w:gridCol w:w="1080"/>
        <w:gridCol w:w="1170"/>
      </w:tblGrid>
      <w:tr w:rsidR="006920E0" w:rsidRPr="00D32B86" w:rsidTr="00296C19">
        <w:tc>
          <w:tcPr>
            <w:tcW w:w="6840" w:type="dxa"/>
            <w:shd w:val="clear" w:color="auto" w:fill="D9D9D9" w:themeFill="background1" w:themeFillShade="D9"/>
          </w:tcPr>
          <w:p w:rsidR="006920E0" w:rsidRPr="00D32B86" w:rsidRDefault="006920E0" w:rsidP="00296C19">
            <w:pPr>
              <w:pStyle w:val="ListParagraph"/>
              <w:keepNext/>
              <w:tabs>
                <w:tab w:val="center" w:pos="709"/>
              </w:tabs>
              <w:spacing w:line="260" w:lineRule="exact"/>
              <w:ind w:left="0"/>
              <w:jc w:val="both"/>
              <w:rPr>
                <w:rFonts w:ascii="Arial" w:hAnsi="Arial" w:cs="Arial"/>
                <w:b/>
                <w:sz w:val="18"/>
                <w:szCs w:val="18"/>
              </w:rPr>
            </w:pPr>
            <w:r w:rsidRPr="00D32B86">
              <w:rPr>
                <w:rFonts w:ascii="Arial" w:hAnsi="Arial" w:cs="Arial"/>
                <w:b/>
                <w:sz w:val="18"/>
                <w:szCs w:val="18"/>
              </w:rPr>
              <w:lastRenderedPageBreak/>
              <w:t>DESCRIPTION</w:t>
            </w:r>
          </w:p>
        </w:tc>
        <w:tc>
          <w:tcPr>
            <w:tcW w:w="2250" w:type="dxa"/>
            <w:gridSpan w:val="2"/>
            <w:shd w:val="clear" w:color="auto" w:fill="D9D9D9" w:themeFill="background1" w:themeFillShade="D9"/>
          </w:tcPr>
          <w:p w:rsidR="006920E0" w:rsidRPr="00D32B86" w:rsidRDefault="006920E0" w:rsidP="00296C19">
            <w:pPr>
              <w:pStyle w:val="ListParagraph"/>
              <w:keepNext/>
              <w:tabs>
                <w:tab w:val="center" w:pos="709"/>
              </w:tabs>
              <w:spacing w:line="260" w:lineRule="exact"/>
              <w:ind w:left="0"/>
              <w:jc w:val="both"/>
              <w:rPr>
                <w:rFonts w:ascii="Arial" w:hAnsi="Arial" w:cs="Arial"/>
                <w:b/>
                <w:sz w:val="18"/>
                <w:szCs w:val="18"/>
              </w:rPr>
            </w:pPr>
            <w:r w:rsidRPr="00D32B86">
              <w:rPr>
                <w:rFonts w:ascii="Arial" w:hAnsi="Arial" w:cs="Arial"/>
                <w:b/>
                <w:sz w:val="18"/>
                <w:szCs w:val="18"/>
              </w:rPr>
              <w:t>RESPONSE</w:t>
            </w:r>
          </w:p>
        </w:tc>
      </w:tr>
      <w:tr w:rsidR="006920E0" w:rsidRPr="00D32B86" w:rsidTr="00296C19">
        <w:tc>
          <w:tcPr>
            <w:tcW w:w="6840" w:type="dxa"/>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r w:rsidRPr="00D32B86">
              <w:rPr>
                <w:rFonts w:ascii="Arial" w:hAnsi="Arial" w:cs="Arial"/>
                <w:sz w:val="18"/>
                <w:szCs w:val="18"/>
              </w:rPr>
              <w:t>Corrective action to be taken</w:t>
            </w:r>
          </w:p>
        </w:tc>
        <w:tc>
          <w:tcPr>
            <w:tcW w:w="2250" w:type="dxa"/>
            <w:gridSpan w:val="2"/>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r w:rsidRPr="00D32B86">
              <w:rPr>
                <w:rFonts w:ascii="Arial" w:hAnsi="Arial" w:cs="Arial"/>
                <w:sz w:val="18"/>
                <w:szCs w:val="18"/>
              </w:rPr>
              <w:t>Letter has been written to SITA to furnish the AG with the requested information in relation to contract 285. Going forward the department will attach pricing list from SITA website on all contract 285 procurements</w:t>
            </w:r>
          </w:p>
        </w:tc>
      </w:tr>
      <w:tr w:rsidR="006920E0" w:rsidRPr="00D32B86" w:rsidTr="00296C19">
        <w:tc>
          <w:tcPr>
            <w:tcW w:w="6840" w:type="dxa"/>
            <w:vMerge w:val="restart"/>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r w:rsidRPr="00D32B86">
              <w:rPr>
                <w:rFonts w:ascii="Arial" w:hAnsi="Arial" w:cs="Arial"/>
                <w:sz w:val="18"/>
                <w:szCs w:val="18"/>
              </w:rPr>
              <w:t>Does the finding affect an amount disclosed in the financial statements</w:t>
            </w:r>
          </w:p>
        </w:tc>
        <w:tc>
          <w:tcPr>
            <w:tcW w:w="1080" w:type="dxa"/>
          </w:tcPr>
          <w:p w:rsidR="006920E0" w:rsidRPr="00D32B86" w:rsidRDefault="006920E0" w:rsidP="00296C19">
            <w:pPr>
              <w:pStyle w:val="ListParagraph"/>
              <w:keepNext/>
              <w:tabs>
                <w:tab w:val="center" w:pos="709"/>
              </w:tabs>
              <w:spacing w:line="260" w:lineRule="exact"/>
              <w:ind w:left="0"/>
              <w:jc w:val="both"/>
              <w:rPr>
                <w:rFonts w:ascii="Arial" w:hAnsi="Arial" w:cs="Arial"/>
                <w:b/>
                <w:sz w:val="18"/>
                <w:szCs w:val="18"/>
              </w:rPr>
            </w:pPr>
            <w:r w:rsidRPr="00D32B86">
              <w:rPr>
                <w:rFonts w:ascii="Arial" w:hAnsi="Arial" w:cs="Arial"/>
                <w:b/>
                <w:sz w:val="18"/>
                <w:szCs w:val="18"/>
              </w:rPr>
              <w:t>Yes</w:t>
            </w:r>
          </w:p>
        </w:tc>
        <w:tc>
          <w:tcPr>
            <w:tcW w:w="1170" w:type="dxa"/>
          </w:tcPr>
          <w:p w:rsidR="006920E0" w:rsidRPr="00D32B86" w:rsidRDefault="006920E0" w:rsidP="00296C19">
            <w:pPr>
              <w:pStyle w:val="ListParagraph"/>
              <w:keepNext/>
              <w:tabs>
                <w:tab w:val="center" w:pos="709"/>
              </w:tabs>
              <w:spacing w:line="260" w:lineRule="exact"/>
              <w:ind w:left="0"/>
              <w:jc w:val="both"/>
              <w:rPr>
                <w:rFonts w:ascii="Arial" w:hAnsi="Arial" w:cs="Arial"/>
                <w:b/>
                <w:sz w:val="18"/>
                <w:szCs w:val="18"/>
              </w:rPr>
            </w:pPr>
            <w:r w:rsidRPr="00D32B86">
              <w:rPr>
                <w:rFonts w:ascii="Arial" w:hAnsi="Arial" w:cs="Arial"/>
                <w:b/>
                <w:sz w:val="18"/>
                <w:szCs w:val="18"/>
              </w:rPr>
              <w:t>No</w:t>
            </w:r>
          </w:p>
        </w:tc>
      </w:tr>
      <w:tr w:rsidR="006920E0" w:rsidRPr="00D32B86" w:rsidTr="00296C19">
        <w:tc>
          <w:tcPr>
            <w:tcW w:w="6840" w:type="dxa"/>
            <w:vMerge/>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p>
        </w:tc>
        <w:tc>
          <w:tcPr>
            <w:tcW w:w="1080" w:type="dxa"/>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p>
        </w:tc>
        <w:tc>
          <w:tcPr>
            <w:tcW w:w="1170" w:type="dxa"/>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D32B86" w:rsidTr="00296C19">
        <w:tc>
          <w:tcPr>
            <w:tcW w:w="6840" w:type="dxa"/>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r w:rsidRPr="00D32B86">
              <w:rPr>
                <w:rFonts w:ascii="Arial" w:hAnsi="Arial" w:cs="Arial"/>
                <w:sz w:val="18"/>
                <w:szCs w:val="18"/>
              </w:rPr>
              <w:t>If yes, what corrections will be made to the population</w:t>
            </w:r>
          </w:p>
        </w:tc>
        <w:tc>
          <w:tcPr>
            <w:tcW w:w="2250" w:type="dxa"/>
            <w:gridSpan w:val="2"/>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D32B86" w:rsidTr="00296C19">
        <w:tc>
          <w:tcPr>
            <w:tcW w:w="6840" w:type="dxa"/>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r w:rsidRPr="00D32B86">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D32B86" w:rsidTr="00296C19">
        <w:tc>
          <w:tcPr>
            <w:tcW w:w="6840" w:type="dxa"/>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r w:rsidRPr="00D32B86">
              <w:rPr>
                <w:rFonts w:ascii="Arial" w:hAnsi="Arial" w:cs="Arial"/>
                <w:sz w:val="18"/>
                <w:szCs w:val="18"/>
              </w:rPr>
              <w:t>Position of official responsible to take corrective actions</w:t>
            </w:r>
          </w:p>
        </w:tc>
        <w:tc>
          <w:tcPr>
            <w:tcW w:w="2250" w:type="dxa"/>
            <w:gridSpan w:val="2"/>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D32B86" w:rsidTr="00296C19">
        <w:tc>
          <w:tcPr>
            <w:tcW w:w="6840" w:type="dxa"/>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r w:rsidRPr="00D32B86">
              <w:rPr>
                <w:rFonts w:ascii="Arial" w:hAnsi="Arial" w:cs="Arial"/>
                <w:sz w:val="18"/>
                <w:szCs w:val="18"/>
              </w:rPr>
              <w:t>Estimated completion date for corrective action</w:t>
            </w:r>
          </w:p>
        </w:tc>
        <w:tc>
          <w:tcPr>
            <w:tcW w:w="2250" w:type="dxa"/>
            <w:gridSpan w:val="2"/>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p>
        </w:tc>
      </w:tr>
    </w:tbl>
    <w:p w:rsidR="006920E0" w:rsidRPr="002C76C1" w:rsidRDefault="006920E0" w:rsidP="006920E0">
      <w:pPr>
        <w:tabs>
          <w:tab w:val="center" w:pos="709"/>
        </w:tabs>
        <w:spacing w:after="120" w:line="260" w:lineRule="exact"/>
        <w:ind w:left="357" w:hanging="357"/>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440"/>
        <w:gridCol w:w="1214"/>
      </w:tblGrid>
      <w:tr w:rsidR="006920E0" w:rsidRPr="00D32B86" w:rsidTr="00296C19">
        <w:tc>
          <w:tcPr>
            <w:tcW w:w="6480" w:type="dxa"/>
            <w:shd w:val="clear" w:color="auto" w:fill="D9D9D9" w:themeFill="background1" w:themeFillShade="D9"/>
          </w:tcPr>
          <w:p w:rsidR="006920E0" w:rsidRPr="00D32B86" w:rsidRDefault="006920E0" w:rsidP="00296C19">
            <w:pPr>
              <w:pStyle w:val="ListParagraph"/>
              <w:keepNext/>
              <w:tabs>
                <w:tab w:val="center" w:pos="709"/>
              </w:tabs>
              <w:spacing w:line="260" w:lineRule="exact"/>
              <w:ind w:left="0"/>
              <w:jc w:val="both"/>
              <w:rPr>
                <w:rFonts w:ascii="Arial" w:hAnsi="Arial" w:cs="Arial"/>
                <w:b/>
                <w:sz w:val="18"/>
                <w:szCs w:val="18"/>
              </w:rPr>
            </w:pPr>
            <w:r w:rsidRPr="00D32B86">
              <w:rPr>
                <w:rFonts w:ascii="Arial" w:hAnsi="Arial" w:cs="Arial"/>
                <w:b/>
                <w:sz w:val="18"/>
                <w:szCs w:val="18"/>
              </w:rPr>
              <w:t>DESCRIPTION</w:t>
            </w:r>
          </w:p>
        </w:tc>
        <w:tc>
          <w:tcPr>
            <w:tcW w:w="2654" w:type="dxa"/>
            <w:gridSpan w:val="2"/>
            <w:shd w:val="clear" w:color="auto" w:fill="D9D9D9" w:themeFill="background1" w:themeFillShade="D9"/>
          </w:tcPr>
          <w:p w:rsidR="006920E0" w:rsidRPr="00D32B86" w:rsidRDefault="006920E0" w:rsidP="00296C19">
            <w:pPr>
              <w:pStyle w:val="ListParagraph"/>
              <w:keepNext/>
              <w:tabs>
                <w:tab w:val="center" w:pos="709"/>
              </w:tabs>
              <w:spacing w:line="260" w:lineRule="exact"/>
              <w:ind w:left="0"/>
              <w:jc w:val="both"/>
              <w:rPr>
                <w:rFonts w:ascii="Arial" w:hAnsi="Arial" w:cs="Arial"/>
                <w:b/>
                <w:sz w:val="18"/>
                <w:szCs w:val="18"/>
              </w:rPr>
            </w:pPr>
            <w:r w:rsidRPr="00D32B86">
              <w:rPr>
                <w:rFonts w:ascii="Arial" w:hAnsi="Arial" w:cs="Arial"/>
                <w:b/>
                <w:sz w:val="18"/>
                <w:szCs w:val="18"/>
              </w:rPr>
              <w:t>RESPONSE</w:t>
            </w:r>
          </w:p>
        </w:tc>
      </w:tr>
      <w:tr w:rsidR="006920E0" w:rsidRPr="00D32B86" w:rsidTr="00296C19">
        <w:tc>
          <w:tcPr>
            <w:tcW w:w="6480" w:type="dxa"/>
            <w:vMerge w:val="restart"/>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r w:rsidRPr="00D32B86">
              <w:rPr>
                <w:rFonts w:ascii="Arial" w:hAnsi="Arial" w:cs="Arial"/>
                <w:sz w:val="18"/>
                <w:szCs w:val="18"/>
              </w:rPr>
              <w:t>Does management agree with the root cause indicated</w:t>
            </w:r>
          </w:p>
        </w:tc>
        <w:tc>
          <w:tcPr>
            <w:tcW w:w="1440" w:type="dxa"/>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r w:rsidRPr="00D32B86">
              <w:rPr>
                <w:rFonts w:ascii="Arial" w:hAnsi="Arial" w:cs="Arial"/>
                <w:b/>
                <w:sz w:val="18"/>
                <w:szCs w:val="18"/>
              </w:rPr>
              <w:t>Yes</w:t>
            </w:r>
          </w:p>
        </w:tc>
        <w:tc>
          <w:tcPr>
            <w:tcW w:w="1214" w:type="dxa"/>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r w:rsidRPr="00D32B86">
              <w:rPr>
                <w:rFonts w:ascii="Arial" w:hAnsi="Arial" w:cs="Arial"/>
                <w:b/>
                <w:sz w:val="18"/>
                <w:szCs w:val="18"/>
              </w:rPr>
              <w:t>No</w:t>
            </w:r>
          </w:p>
        </w:tc>
      </w:tr>
      <w:tr w:rsidR="006920E0" w:rsidRPr="00D32B86" w:rsidTr="00296C19">
        <w:tc>
          <w:tcPr>
            <w:tcW w:w="6480" w:type="dxa"/>
            <w:vMerge/>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p>
        </w:tc>
        <w:tc>
          <w:tcPr>
            <w:tcW w:w="1440" w:type="dxa"/>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p>
        </w:tc>
        <w:tc>
          <w:tcPr>
            <w:tcW w:w="1214" w:type="dxa"/>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D32B86" w:rsidTr="00296C19">
        <w:tc>
          <w:tcPr>
            <w:tcW w:w="6480" w:type="dxa"/>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r w:rsidRPr="00D32B86">
              <w:rPr>
                <w:rFonts w:ascii="Arial" w:hAnsi="Arial" w:cs="Arial"/>
                <w:sz w:val="18"/>
                <w:szCs w:val="18"/>
              </w:rPr>
              <w:t>If management does not agree with the root cause indicated, please provide the root cause according to management.</w:t>
            </w:r>
          </w:p>
        </w:tc>
        <w:tc>
          <w:tcPr>
            <w:tcW w:w="2654" w:type="dxa"/>
            <w:gridSpan w:val="2"/>
          </w:tcPr>
          <w:p w:rsidR="006920E0" w:rsidRPr="00D32B86" w:rsidRDefault="006920E0" w:rsidP="00296C19">
            <w:pPr>
              <w:pStyle w:val="ListParagraph"/>
              <w:keepNext/>
              <w:tabs>
                <w:tab w:val="center" w:pos="709"/>
              </w:tabs>
              <w:spacing w:line="260" w:lineRule="exact"/>
              <w:ind w:left="0"/>
              <w:jc w:val="both"/>
              <w:rPr>
                <w:rFonts w:ascii="Arial" w:hAnsi="Arial" w:cs="Arial"/>
                <w:sz w:val="18"/>
                <w:szCs w:val="18"/>
              </w:rPr>
            </w:pPr>
            <w:r w:rsidRPr="00D32B86">
              <w:rPr>
                <w:rFonts w:ascii="Arial" w:hAnsi="Arial" w:cs="Arial"/>
                <w:sz w:val="18"/>
                <w:szCs w:val="18"/>
              </w:rPr>
              <w:t>Procurement processes do not indicate that a contract price list must be attached, only quotations are attached</w:t>
            </w:r>
          </w:p>
        </w:tc>
      </w:tr>
    </w:tbl>
    <w:p w:rsidR="006920E0" w:rsidRPr="002C76C1" w:rsidRDefault="006920E0" w:rsidP="006920E0">
      <w:pPr>
        <w:pStyle w:val="ListParagraph"/>
        <w:keepNext/>
        <w:tabs>
          <w:tab w:val="center" w:pos="709"/>
        </w:tabs>
        <w:spacing w:line="260" w:lineRule="exact"/>
        <w:ind w:left="360"/>
        <w:jc w:val="both"/>
        <w:rPr>
          <w:rFonts w:ascii="Arial" w:hAnsi="Arial" w:cs="Arial"/>
          <w:b/>
          <w:sz w:val="22"/>
          <w:szCs w:val="22"/>
        </w:rPr>
      </w:pPr>
    </w:p>
    <w:p w:rsidR="006920E0" w:rsidRPr="00047F1D" w:rsidRDefault="006920E0" w:rsidP="006920E0">
      <w:pPr>
        <w:tabs>
          <w:tab w:val="center" w:pos="709"/>
        </w:tabs>
        <w:spacing w:after="120" w:line="260" w:lineRule="exact"/>
        <w:rPr>
          <w:i/>
          <w:sz w:val="22"/>
          <w:szCs w:val="22"/>
        </w:rPr>
      </w:pPr>
      <w:r w:rsidRPr="00047F1D">
        <w:rPr>
          <w:i/>
          <w:sz w:val="22"/>
          <w:szCs w:val="22"/>
        </w:rPr>
        <w:t>Name:</w:t>
      </w:r>
      <w:r w:rsidRPr="00047F1D">
        <w:rPr>
          <w:rFonts w:eastAsia="Arial Unicode MS"/>
          <w:sz w:val="22"/>
          <w:szCs w:val="22"/>
        </w:rPr>
        <w:t xml:space="preserve">   Dintheng Matlala</w:t>
      </w:r>
    </w:p>
    <w:p w:rsidR="006920E0" w:rsidRPr="00047F1D" w:rsidRDefault="006920E0" w:rsidP="006920E0">
      <w:pPr>
        <w:tabs>
          <w:tab w:val="center" w:pos="709"/>
        </w:tabs>
        <w:spacing w:after="120" w:line="260" w:lineRule="exact"/>
        <w:rPr>
          <w:i/>
          <w:sz w:val="22"/>
          <w:szCs w:val="22"/>
        </w:rPr>
      </w:pPr>
      <w:r w:rsidRPr="00047F1D">
        <w:rPr>
          <w:i/>
          <w:sz w:val="22"/>
          <w:szCs w:val="22"/>
        </w:rPr>
        <w:t>Position:  Deputy Director</w:t>
      </w:r>
    </w:p>
    <w:p w:rsidR="006920E0" w:rsidRPr="00047F1D" w:rsidRDefault="006920E0" w:rsidP="006920E0">
      <w:pPr>
        <w:tabs>
          <w:tab w:val="center" w:pos="709"/>
        </w:tabs>
        <w:spacing w:after="120"/>
        <w:jc w:val="both"/>
        <w:rPr>
          <w:i/>
          <w:sz w:val="22"/>
          <w:szCs w:val="22"/>
        </w:rPr>
      </w:pPr>
      <w:r w:rsidRPr="00047F1D">
        <w:rPr>
          <w:i/>
          <w:sz w:val="22"/>
          <w:szCs w:val="22"/>
        </w:rPr>
        <w:t>Date: 03/08/2012</w:t>
      </w:r>
    </w:p>
    <w:p w:rsidR="006920E0" w:rsidRPr="00047F1D" w:rsidRDefault="006920E0" w:rsidP="006920E0">
      <w:pPr>
        <w:tabs>
          <w:tab w:val="center" w:pos="709"/>
        </w:tabs>
        <w:spacing w:after="120"/>
        <w:jc w:val="both"/>
        <w:rPr>
          <w:i/>
          <w:sz w:val="22"/>
          <w:szCs w:val="22"/>
        </w:rPr>
      </w:pPr>
    </w:p>
    <w:p w:rsidR="006920E0" w:rsidRPr="00047F1D" w:rsidRDefault="006920E0" w:rsidP="006920E0">
      <w:pPr>
        <w:tabs>
          <w:tab w:val="center" w:pos="709"/>
        </w:tabs>
        <w:spacing w:after="120"/>
        <w:jc w:val="both"/>
        <w:rPr>
          <w:b/>
          <w:bCs/>
          <w:sz w:val="22"/>
          <w:szCs w:val="22"/>
        </w:rPr>
      </w:pPr>
      <w:r w:rsidRPr="00047F1D">
        <w:rPr>
          <w:b/>
          <w:bCs/>
          <w:sz w:val="22"/>
          <w:szCs w:val="22"/>
        </w:rPr>
        <w:t>Auditor’s conclusion</w:t>
      </w:r>
    </w:p>
    <w:p w:rsidR="006920E0" w:rsidRPr="00047F1D" w:rsidRDefault="006920E0" w:rsidP="006920E0">
      <w:pPr>
        <w:tabs>
          <w:tab w:val="center" w:pos="709"/>
        </w:tabs>
        <w:spacing w:after="120"/>
        <w:rPr>
          <w:b/>
          <w:bCs/>
          <w:sz w:val="22"/>
          <w:szCs w:val="22"/>
        </w:rPr>
      </w:pPr>
      <w:r w:rsidRPr="00047F1D">
        <w:rPr>
          <w:sz w:val="22"/>
          <w:szCs w:val="22"/>
        </w:rPr>
        <w:t xml:space="preserve">Management agrees with the finding. The matter remains unresolved. </w:t>
      </w:r>
    </w:p>
    <w:p w:rsidR="006920E0" w:rsidRDefault="006920E0" w:rsidP="006920E0">
      <w:pPr>
        <w:spacing w:after="200" w:line="276" w:lineRule="auto"/>
      </w:pPr>
      <w:r>
        <w:br w:type="page"/>
      </w:r>
    </w:p>
    <w:p w:rsidR="006920E0" w:rsidRPr="006920E0" w:rsidRDefault="006920E0" w:rsidP="006920E0">
      <w:pPr>
        <w:pStyle w:val="ListParagraph"/>
        <w:tabs>
          <w:tab w:val="center" w:pos="709"/>
        </w:tabs>
        <w:spacing w:after="120"/>
        <w:ind w:left="420"/>
        <w:rPr>
          <w:rFonts w:ascii="Arial" w:hAnsi="Arial" w:cs="Arial"/>
          <w:b/>
          <w:bCs/>
          <w:color w:val="FF0000"/>
          <w:sz w:val="22"/>
          <w:szCs w:val="22"/>
        </w:rPr>
      </w:pPr>
    </w:p>
    <w:p w:rsidR="006920E0" w:rsidRPr="00FE0D32" w:rsidRDefault="006920E0" w:rsidP="006F5D2E">
      <w:pPr>
        <w:pStyle w:val="ListParagraph"/>
        <w:numPr>
          <w:ilvl w:val="0"/>
          <w:numId w:val="296"/>
        </w:numPr>
        <w:tabs>
          <w:tab w:val="center" w:pos="709"/>
        </w:tabs>
        <w:spacing w:after="120"/>
        <w:rPr>
          <w:rFonts w:ascii="Arial" w:hAnsi="Arial" w:cs="Arial"/>
          <w:b/>
          <w:bCs/>
          <w:color w:val="FF0000"/>
          <w:sz w:val="22"/>
          <w:szCs w:val="22"/>
        </w:rPr>
      </w:pPr>
      <w:r w:rsidRPr="00FE0D32">
        <w:rPr>
          <w:rFonts w:ascii="Arial" w:hAnsi="Arial" w:cs="Arial"/>
          <w:b/>
          <w:bCs/>
          <w:sz w:val="22"/>
          <w:szCs w:val="22"/>
        </w:rPr>
        <w:t>Deviations from supply chain management requirements – Emisolve (PTY) LTD – head office</w:t>
      </w:r>
      <w:r w:rsidRPr="00FE0D32">
        <w:rPr>
          <w:rFonts w:ascii="Arial" w:hAnsi="Arial" w:cs="Arial"/>
          <w:b/>
          <w:bCs/>
          <w:color w:val="FF0000"/>
          <w:sz w:val="22"/>
          <w:szCs w:val="22"/>
        </w:rPr>
        <w:t xml:space="preserve"> Ex 88</w:t>
      </w:r>
    </w:p>
    <w:p w:rsidR="006920E0" w:rsidRPr="002C76C1" w:rsidRDefault="006920E0" w:rsidP="006920E0">
      <w:pPr>
        <w:tabs>
          <w:tab w:val="center" w:pos="709"/>
        </w:tabs>
        <w:spacing w:after="120"/>
        <w:jc w:val="both"/>
        <w:rPr>
          <w:b/>
          <w:bCs/>
          <w:sz w:val="22"/>
          <w:szCs w:val="22"/>
        </w:rPr>
      </w:pPr>
    </w:p>
    <w:p w:rsidR="006920E0" w:rsidRPr="002C76C1" w:rsidRDefault="006920E0" w:rsidP="006920E0">
      <w:pPr>
        <w:tabs>
          <w:tab w:val="center" w:pos="709"/>
        </w:tabs>
        <w:spacing w:after="120"/>
        <w:jc w:val="both"/>
        <w:rPr>
          <w:b/>
          <w:bCs/>
          <w:sz w:val="22"/>
          <w:szCs w:val="22"/>
        </w:rPr>
      </w:pPr>
      <w:r w:rsidRPr="002C76C1">
        <w:rPr>
          <w:b/>
          <w:bCs/>
          <w:sz w:val="22"/>
          <w:szCs w:val="22"/>
        </w:rPr>
        <w:t>Audit Finding</w:t>
      </w:r>
    </w:p>
    <w:p w:rsidR="006920E0" w:rsidRPr="002C76C1" w:rsidRDefault="006920E0" w:rsidP="006920E0">
      <w:pPr>
        <w:pStyle w:val="ListParagraph"/>
        <w:tabs>
          <w:tab w:val="center" w:pos="709"/>
        </w:tabs>
        <w:ind w:left="1159"/>
        <w:rPr>
          <w:rFonts w:ascii="Arial" w:hAnsi="Arial" w:cs="Arial"/>
          <w:color w:val="000000"/>
          <w:sz w:val="22"/>
          <w:szCs w:val="22"/>
          <w:lang w:eastAsia="en-ZA"/>
        </w:rPr>
      </w:pPr>
    </w:p>
    <w:p w:rsidR="006920E0" w:rsidRPr="002C76C1" w:rsidRDefault="006920E0" w:rsidP="006920E0">
      <w:pPr>
        <w:tabs>
          <w:tab w:val="center" w:pos="709"/>
        </w:tabs>
        <w:rPr>
          <w:sz w:val="22"/>
          <w:szCs w:val="22"/>
          <w:lang w:eastAsia="en-ZA"/>
        </w:rPr>
      </w:pPr>
      <w:r w:rsidRPr="002C76C1">
        <w:rPr>
          <w:sz w:val="22"/>
          <w:szCs w:val="22"/>
          <w:lang w:eastAsia="en-ZA"/>
        </w:rPr>
        <w:t>Laws, rules and legislation:</w:t>
      </w:r>
    </w:p>
    <w:p w:rsidR="006920E0" w:rsidRPr="002C76C1" w:rsidRDefault="006920E0" w:rsidP="006920E0">
      <w:pPr>
        <w:tabs>
          <w:tab w:val="center" w:pos="709"/>
        </w:tabs>
        <w:rPr>
          <w:sz w:val="22"/>
          <w:szCs w:val="22"/>
          <w:lang w:eastAsia="en-ZA"/>
        </w:rPr>
      </w:pPr>
    </w:p>
    <w:p w:rsidR="006920E0" w:rsidRPr="002C76C1" w:rsidRDefault="006920E0" w:rsidP="006F5D2E">
      <w:pPr>
        <w:numPr>
          <w:ilvl w:val="0"/>
          <w:numId w:val="102"/>
        </w:numPr>
        <w:tabs>
          <w:tab w:val="left" w:pos="360"/>
          <w:tab w:val="center" w:pos="709"/>
        </w:tabs>
        <w:autoSpaceDE w:val="0"/>
        <w:autoSpaceDN w:val="0"/>
        <w:adjustRightInd w:val="0"/>
        <w:rPr>
          <w:sz w:val="22"/>
          <w:szCs w:val="22"/>
        </w:rPr>
      </w:pPr>
      <w:r w:rsidRPr="002C76C1">
        <w:rPr>
          <w:sz w:val="22"/>
          <w:szCs w:val="22"/>
        </w:rPr>
        <w:t>PFMA paragraph 38(1)(c)(ii) states:</w:t>
      </w:r>
    </w:p>
    <w:p w:rsidR="006920E0" w:rsidRPr="002C76C1" w:rsidRDefault="006920E0" w:rsidP="006920E0">
      <w:pPr>
        <w:tabs>
          <w:tab w:val="left" w:pos="540"/>
          <w:tab w:val="center" w:pos="709"/>
        </w:tabs>
        <w:autoSpaceDE w:val="0"/>
        <w:autoSpaceDN w:val="0"/>
        <w:adjustRightInd w:val="0"/>
        <w:rPr>
          <w:sz w:val="22"/>
          <w:szCs w:val="22"/>
        </w:rPr>
      </w:pPr>
      <w:r w:rsidRPr="002C76C1">
        <w:rPr>
          <w:sz w:val="22"/>
          <w:szCs w:val="22"/>
        </w:rPr>
        <w:tab/>
      </w:r>
    </w:p>
    <w:p w:rsidR="006920E0" w:rsidRPr="002C76C1" w:rsidRDefault="006920E0" w:rsidP="006920E0">
      <w:pPr>
        <w:tabs>
          <w:tab w:val="left" w:pos="426"/>
          <w:tab w:val="left" w:pos="540"/>
          <w:tab w:val="center" w:pos="709"/>
        </w:tabs>
        <w:autoSpaceDE w:val="0"/>
        <w:autoSpaceDN w:val="0"/>
        <w:adjustRightInd w:val="0"/>
        <w:rPr>
          <w:i/>
          <w:iCs/>
          <w:sz w:val="22"/>
          <w:szCs w:val="22"/>
        </w:rPr>
      </w:pPr>
      <w:r w:rsidRPr="002C76C1">
        <w:rPr>
          <w:sz w:val="22"/>
          <w:szCs w:val="22"/>
        </w:rPr>
        <w:tab/>
      </w:r>
      <w:r w:rsidRPr="002C76C1">
        <w:rPr>
          <w:i/>
          <w:iCs/>
          <w:sz w:val="22"/>
          <w:szCs w:val="22"/>
        </w:rPr>
        <w:t>“(1)</w:t>
      </w:r>
      <w:r w:rsidRPr="002C76C1">
        <w:rPr>
          <w:sz w:val="22"/>
          <w:szCs w:val="22"/>
        </w:rPr>
        <w:tab/>
      </w:r>
      <w:r w:rsidRPr="002C76C1">
        <w:rPr>
          <w:i/>
          <w:iCs/>
          <w:sz w:val="22"/>
          <w:szCs w:val="22"/>
        </w:rPr>
        <w:t xml:space="preserve">The accounting officer for a department, trading entity or constitutional </w:t>
      </w:r>
      <w:r w:rsidRPr="002C76C1">
        <w:rPr>
          <w:i/>
          <w:iCs/>
          <w:sz w:val="22"/>
          <w:szCs w:val="22"/>
        </w:rPr>
        <w:tab/>
      </w:r>
      <w:r w:rsidRPr="002C76C1">
        <w:rPr>
          <w:i/>
          <w:iCs/>
          <w:sz w:val="22"/>
          <w:szCs w:val="22"/>
        </w:rPr>
        <w:tab/>
      </w:r>
      <w:r w:rsidRPr="002C76C1">
        <w:rPr>
          <w:i/>
          <w:iCs/>
          <w:sz w:val="22"/>
          <w:szCs w:val="22"/>
        </w:rPr>
        <w:tab/>
      </w:r>
      <w:r w:rsidRPr="002C76C1">
        <w:rPr>
          <w:i/>
          <w:iCs/>
          <w:sz w:val="22"/>
          <w:szCs w:val="22"/>
        </w:rPr>
        <w:tab/>
      </w:r>
      <w:r>
        <w:rPr>
          <w:i/>
          <w:iCs/>
          <w:sz w:val="22"/>
          <w:szCs w:val="22"/>
        </w:rPr>
        <w:tab/>
      </w:r>
      <w:r>
        <w:rPr>
          <w:i/>
          <w:iCs/>
          <w:sz w:val="22"/>
          <w:szCs w:val="22"/>
        </w:rPr>
        <w:tab/>
      </w:r>
      <w:r w:rsidRPr="002C76C1">
        <w:rPr>
          <w:i/>
          <w:iCs/>
          <w:sz w:val="22"/>
          <w:szCs w:val="22"/>
        </w:rPr>
        <w:tab/>
        <w:t>institution-</w:t>
      </w:r>
    </w:p>
    <w:p w:rsidR="006920E0" w:rsidRPr="002C76C1" w:rsidRDefault="006920E0" w:rsidP="006920E0">
      <w:pPr>
        <w:tabs>
          <w:tab w:val="left" w:pos="540"/>
          <w:tab w:val="center" w:pos="709"/>
        </w:tabs>
        <w:autoSpaceDE w:val="0"/>
        <w:autoSpaceDN w:val="0"/>
        <w:adjustRightInd w:val="0"/>
        <w:rPr>
          <w:sz w:val="22"/>
          <w:szCs w:val="22"/>
        </w:rPr>
      </w:pPr>
      <w:r w:rsidRPr="002C76C1">
        <w:rPr>
          <w:sz w:val="22"/>
          <w:szCs w:val="22"/>
        </w:rPr>
        <w:tab/>
      </w:r>
      <w:r w:rsidRPr="002C76C1">
        <w:rPr>
          <w:sz w:val="22"/>
          <w:szCs w:val="22"/>
        </w:rPr>
        <w:tab/>
        <w:t xml:space="preserve"> </w:t>
      </w:r>
      <w:r w:rsidRPr="002C76C1">
        <w:rPr>
          <w:sz w:val="22"/>
          <w:szCs w:val="22"/>
        </w:rPr>
        <w:tab/>
      </w:r>
      <w:r w:rsidRPr="002C76C1">
        <w:rPr>
          <w:i/>
          <w:iCs/>
          <w:sz w:val="22"/>
          <w:szCs w:val="22"/>
        </w:rPr>
        <w:t>(c)</w:t>
      </w:r>
      <w:r w:rsidRPr="002C76C1">
        <w:rPr>
          <w:i/>
          <w:iCs/>
          <w:sz w:val="22"/>
          <w:szCs w:val="22"/>
        </w:rPr>
        <w:tab/>
      </w:r>
      <w:r w:rsidRPr="002C76C1">
        <w:rPr>
          <w:sz w:val="22"/>
          <w:szCs w:val="22"/>
        </w:rPr>
        <w:t xml:space="preserve"> </w:t>
      </w:r>
      <w:r w:rsidRPr="002C76C1">
        <w:rPr>
          <w:i/>
          <w:iCs/>
          <w:sz w:val="22"/>
          <w:szCs w:val="22"/>
        </w:rPr>
        <w:t>must take effective and appropriate steps to</w:t>
      </w:r>
      <w:r w:rsidRPr="002C76C1">
        <w:rPr>
          <w:sz w:val="22"/>
          <w:szCs w:val="22"/>
        </w:rPr>
        <w:t>-</w:t>
      </w:r>
    </w:p>
    <w:p w:rsidR="006920E0" w:rsidRPr="002C76C1" w:rsidRDefault="006920E0" w:rsidP="006920E0">
      <w:pPr>
        <w:tabs>
          <w:tab w:val="left" w:pos="540"/>
          <w:tab w:val="center" w:pos="709"/>
          <w:tab w:val="left" w:pos="1134"/>
        </w:tabs>
        <w:autoSpaceDE w:val="0"/>
        <w:autoSpaceDN w:val="0"/>
        <w:adjustRightInd w:val="0"/>
        <w:ind w:left="720" w:hanging="720"/>
        <w:rPr>
          <w:sz w:val="22"/>
          <w:szCs w:val="22"/>
        </w:rPr>
      </w:pPr>
      <w:r w:rsidRPr="002C76C1">
        <w:rPr>
          <w:sz w:val="22"/>
          <w:szCs w:val="22"/>
        </w:rPr>
        <w:tab/>
      </w:r>
      <w:r w:rsidRPr="002C76C1">
        <w:rPr>
          <w:sz w:val="22"/>
          <w:szCs w:val="22"/>
        </w:rPr>
        <w:tab/>
      </w:r>
      <w:r w:rsidRPr="002C76C1">
        <w:rPr>
          <w:sz w:val="22"/>
          <w:szCs w:val="22"/>
        </w:rPr>
        <w:tab/>
      </w:r>
      <w:r w:rsidRPr="002C76C1">
        <w:rPr>
          <w:sz w:val="22"/>
          <w:szCs w:val="22"/>
        </w:rPr>
        <w:tab/>
      </w:r>
      <w:r w:rsidRPr="002C76C1">
        <w:rPr>
          <w:sz w:val="22"/>
          <w:szCs w:val="22"/>
        </w:rPr>
        <w:tab/>
      </w:r>
      <w:r w:rsidRPr="002C76C1">
        <w:rPr>
          <w:i/>
          <w:iCs/>
          <w:sz w:val="22"/>
          <w:szCs w:val="22"/>
        </w:rPr>
        <w:t>(ii)</w:t>
      </w:r>
      <w:r w:rsidRPr="002C76C1">
        <w:rPr>
          <w:sz w:val="22"/>
          <w:szCs w:val="22"/>
        </w:rPr>
        <w:t xml:space="preserve"> </w:t>
      </w:r>
      <w:r w:rsidRPr="002C76C1">
        <w:rPr>
          <w:sz w:val="22"/>
          <w:szCs w:val="22"/>
        </w:rPr>
        <w:tab/>
      </w:r>
      <w:r w:rsidRPr="002C76C1">
        <w:rPr>
          <w:i/>
          <w:iCs/>
          <w:sz w:val="22"/>
          <w:szCs w:val="22"/>
        </w:rPr>
        <w:t xml:space="preserve">prevent unauthorized, irregular and fruitless and wasteful </w:t>
      </w:r>
      <w:r w:rsidRPr="002C76C1">
        <w:rPr>
          <w:i/>
          <w:iCs/>
          <w:sz w:val="22"/>
          <w:szCs w:val="22"/>
        </w:rPr>
        <w:tab/>
      </w:r>
      <w:r w:rsidRPr="002C76C1">
        <w:rPr>
          <w:i/>
          <w:iCs/>
          <w:sz w:val="22"/>
          <w:szCs w:val="22"/>
        </w:rPr>
        <w:tab/>
      </w:r>
      <w:r w:rsidRPr="002C76C1">
        <w:rPr>
          <w:i/>
          <w:iCs/>
          <w:sz w:val="22"/>
          <w:szCs w:val="22"/>
        </w:rPr>
        <w:tab/>
      </w:r>
      <w:r w:rsidRPr="002C76C1">
        <w:rPr>
          <w:i/>
          <w:iCs/>
          <w:sz w:val="22"/>
          <w:szCs w:val="22"/>
        </w:rPr>
        <w:tab/>
      </w:r>
      <w:r w:rsidRPr="002C76C1">
        <w:rPr>
          <w:i/>
          <w:iCs/>
          <w:sz w:val="22"/>
          <w:szCs w:val="22"/>
        </w:rPr>
        <w:tab/>
        <w:t>expenditure and losses resulting from criminal conduct</w:t>
      </w:r>
      <w:r w:rsidRPr="002C76C1">
        <w:rPr>
          <w:sz w:val="22"/>
          <w:szCs w:val="22"/>
        </w:rPr>
        <w:t>;”</w:t>
      </w:r>
    </w:p>
    <w:p w:rsidR="006920E0" w:rsidRPr="002C76C1" w:rsidRDefault="006920E0" w:rsidP="006920E0">
      <w:pPr>
        <w:tabs>
          <w:tab w:val="center" w:pos="709"/>
        </w:tabs>
        <w:rPr>
          <w:sz w:val="22"/>
          <w:szCs w:val="22"/>
          <w:lang w:eastAsia="en-ZA"/>
        </w:rPr>
      </w:pPr>
    </w:p>
    <w:p w:rsidR="006920E0" w:rsidRPr="002C76C1" w:rsidRDefault="006920E0" w:rsidP="006F5D2E">
      <w:pPr>
        <w:pStyle w:val="ListParagraph"/>
        <w:numPr>
          <w:ilvl w:val="0"/>
          <w:numId w:val="103"/>
        </w:numPr>
        <w:tabs>
          <w:tab w:val="center" w:pos="709"/>
        </w:tabs>
        <w:autoSpaceDE w:val="0"/>
        <w:autoSpaceDN w:val="0"/>
        <w:adjustRightInd w:val="0"/>
        <w:rPr>
          <w:rFonts w:ascii="Arial" w:hAnsi="Arial" w:cs="Arial"/>
          <w:sz w:val="22"/>
          <w:szCs w:val="22"/>
        </w:rPr>
      </w:pPr>
      <w:r w:rsidRPr="002C76C1">
        <w:rPr>
          <w:rFonts w:ascii="Arial" w:hAnsi="Arial" w:cs="Arial"/>
          <w:sz w:val="22"/>
          <w:szCs w:val="22"/>
        </w:rPr>
        <w:t>Treasury Regulations states:</w:t>
      </w:r>
    </w:p>
    <w:p w:rsidR="006920E0" w:rsidRPr="002C76C1" w:rsidRDefault="006920E0" w:rsidP="006920E0">
      <w:pPr>
        <w:pStyle w:val="ListParagraph"/>
        <w:tabs>
          <w:tab w:val="center" w:pos="709"/>
        </w:tabs>
        <w:autoSpaceDE w:val="0"/>
        <w:autoSpaceDN w:val="0"/>
        <w:adjustRightInd w:val="0"/>
        <w:ind w:left="426"/>
        <w:rPr>
          <w:rFonts w:ascii="Arial" w:hAnsi="Arial" w:cs="Arial"/>
          <w:i/>
          <w:iCs/>
          <w:sz w:val="22"/>
          <w:szCs w:val="22"/>
        </w:rPr>
      </w:pPr>
    </w:p>
    <w:p w:rsidR="006920E0" w:rsidRPr="002C76C1" w:rsidRDefault="006920E0" w:rsidP="006920E0">
      <w:pPr>
        <w:pStyle w:val="NormalWeb"/>
        <w:tabs>
          <w:tab w:val="center" w:pos="709"/>
        </w:tabs>
        <w:spacing w:after="120" w:line="260" w:lineRule="exact"/>
        <w:ind w:left="1437" w:hanging="1011"/>
        <w:rPr>
          <w:rFonts w:ascii="Arial" w:hAnsi="Arial" w:cs="Arial"/>
          <w:i/>
          <w:sz w:val="22"/>
          <w:szCs w:val="22"/>
        </w:rPr>
      </w:pPr>
      <w:r w:rsidRPr="002C76C1">
        <w:rPr>
          <w:rFonts w:ascii="Arial" w:hAnsi="Arial" w:cs="Arial"/>
          <w:i/>
          <w:sz w:val="22"/>
          <w:szCs w:val="22"/>
        </w:rPr>
        <w:t>" 8.2.1.</w:t>
      </w:r>
      <w:r w:rsidRPr="002C76C1">
        <w:rPr>
          <w:rFonts w:ascii="Arial" w:hAnsi="Arial" w:cs="Arial"/>
          <w:i/>
          <w:sz w:val="22"/>
          <w:szCs w:val="22"/>
        </w:rPr>
        <w:tab/>
        <w:t>An official of an institution may not spend or commit public moneys except with the approval (either in writing or by duly authorised electronic means) of the accounting officer or a properly delegated or authorised officer.</w:t>
      </w:r>
    </w:p>
    <w:p w:rsidR="006920E0" w:rsidRPr="002C76C1" w:rsidRDefault="006920E0" w:rsidP="006920E0">
      <w:pPr>
        <w:tabs>
          <w:tab w:val="center" w:pos="709"/>
        </w:tabs>
        <w:autoSpaceDE w:val="0"/>
        <w:autoSpaceDN w:val="0"/>
        <w:adjustRightInd w:val="0"/>
        <w:spacing w:after="120" w:line="260" w:lineRule="exact"/>
        <w:ind w:left="1437" w:hanging="1011"/>
        <w:rPr>
          <w:i/>
          <w:sz w:val="22"/>
          <w:szCs w:val="22"/>
        </w:rPr>
      </w:pPr>
      <w:r w:rsidRPr="002C76C1">
        <w:rPr>
          <w:i/>
          <w:sz w:val="22"/>
          <w:szCs w:val="22"/>
        </w:rPr>
        <w:t xml:space="preserve">8.2.2 </w:t>
      </w:r>
      <w:r w:rsidRPr="002C76C1">
        <w:rPr>
          <w:i/>
          <w:sz w:val="22"/>
          <w:szCs w:val="22"/>
        </w:rPr>
        <w:tab/>
      </w:r>
      <w:r w:rsidRPr="002C76C1">
        <w:rPr>
          <w:i/>
          <w:sz w:val="22"/>
          <w:szCs w:val="22"/>
        </w:rPr>
        <w:tab/>
        <w:t>Before approving expenditure or incurring a commitment to spend, the delegated or authorised official must ensure compliance with any limitations or conditions attached to the delegation or authorisation.</w:t>
      </w:r>
    </w:p>
    <w:p w:rsidR="006920E0" w:rsidRPr="002C76C1" w:rsidRDefault="006920E0" w:rsidP="006920E0">
      <w:pPr>
        <w:tabs>
          <w:tab w:val="center" w:pos="709"/>
        </w:tabs>
        <w:autoSpaceDE w:val="0"/>
        <w:autoSpaceDN w:val="0"/>
        <w:adjustRightInd w:val="0"/>
        <w:spacing w:after="120" w:line="260" w:lineRule="exact"/>
        <w:ind w:left="1437" w:hanging="1011"/>
        <w:rPr>
          <w:i/>
          <w:sz w:val="22"/>
          <w:szCs w:val="22"/>
        </w:rPr>
      </w:pPr>
      <w:r w:rsidRPr="002C76C1">
        <w:rPr>
          <w:i/>
          <w:sz w:val="22"/>
          <w:szCs w:val="22"/>
        </w:rPr>
        <w:t>16A6.1</w:t>
      </w:r>
      <w:r w:rsidRPr="002C76C1">
        <w:rPr>
          <w:i/>
          <w:sz w:val="22"/>
          <w:szCs w:val="22"/>
        </w:rPr>
        <w:tab/>
      </w:r>
      <w:r w:rsidRPr="002C76C1">
        <w:rPr>
          <w:i/>
          <w:iCs/>
          <w:sz w:val="22"/>
          <w:szCs w:val="22"/>
        </w:rPr>
        <w:t>Procurement of goods and services, either by way of quotations or through a bidding process, must be within the threshold values as determined by the National Treasury.</w:t>
      </w:r>
    </w:p>
    <w:p w:rsidR="006920E0" w:rsidRPr="002C76C1" w:rsidRDefault="006920E0" w:rsidP="006920E0">
      <w:pPr>
        <w:tabs>
          <w:tab w:val="center" w:pos="709"/>
        </w:tabs>
        <w:autoSpaceDE w:val="0"/>
        <w:autoSpaceDN w:val="0"/>
        <w:adjustRightInd w:val="0"/>
        <w:spacing w:after="120" w:line="260" w:lineRule="exact"/>
        <w:ind w:left="1437" w:hanging="1011"/>
        <w:rPr>
          <w:bCs/>
          <w:i/>
          <w:sz w:val="22"/>
          <w:szCs w:val="22"/>
          <w:lang w:eastAsia="en-ZA"/>
        </w:rPr>
      </w:pPr>
      <w:r w:rsidRPr="002C76C1">
        <w:rPr>
          <w:bCs/>
          <w:i/>
          <w:sz w:val="22"/>
          <w:szCs w:val="22"/>
          <w:lang w:eastAsia="en-ZA"/>
        </w:rPr>
        <w:t>16A9.1(d)</w:t>
      </w:r>
      <w:r w:rsidRPr="002C76C1">
        <w:rPr>
          <w:bCs/>
          <w:i/>
          <w:sz w:val="22"/>
          <w:szCs w:val="22"/>
          <w:lang w:eastAsia="en-ZA"/>
        </w:rPr>
        <w:tab/>
      </w:r>
      <w:r w:rsidRPr="002C76C1">
        <w:rPr>
          <w:bCs/>
          <w:i/>
          <w:sz w:val="22"/>
          <w:szCs w:val="22"/>
          <w:lang w:val="en-GB" w:eastAsia="en-ZA"/>
        </w:rPr>
        <w:t>The accounting officer or accounting authority must</w:t>
      </w:r>
      <w:r w:rsidRPr="002C76C1">
        <w:rPr>
          <w:bCs/>
          <w:i/>
          <w:sz w:val="22"/>
          <w:szCs w:val="22"/>
          <w:lang w:eastAsia="en-ZA"/>
        </w:rPr>
        <w:t xml:space="preserve"> reject any bid from a supplier who fails to provide written proof from the South African Revenue Services that that supplier either has no outstanding tax obligations or has made arrangements to meet outstanding tax obligations;”</w:t>
      </w:r>
    </w:p>
    <w:p w:rsidR="006920E0" w:rsidRPr="002C76C1" w:rsidRDefault="006920E0" w:rsidP="006920E0">
      <w:pPr>
        <w:pStyle w:val="ListParagraph"/>
        <w:tabs>
          <w:tab w:val="center" w:pos="709"/>
        </w:tabs>
        <w:autoSpaceDE w:val="0"/>
        <w:autoSpaceDN w:val="0"/>
        <w:adjustRightInd w:val="0"/>
        <w:ind w:left="540"/>
        <w:rPr>
          <w:rFonts w:ascii="Arial" w:hAnsi="Arial" w:cs="Arial"/>
          <w:sz w:val="22"/>
          <w:szCs w:val="22"/>
        </w:rPr>
      </w:pPr>
    </w:p>
    <w:p w:rsidR="006920E0" w:rsidRPr="002C76C1" w:rsidRDefault="006920E0" w:rsidP="006F5D2E">
      <w:pPr>
        <w:pStyle w:val="ListParagraph"/>
        <w:numPr>
          <w:ilvl w:val="0"/>
          <w:numId w:val="104"/>
        </w:numPr>
        <w:tabs>
          <w:tab w:val="center" w:pos="709"/>
        </w:tabs>
        <w:autoSpaceDE w:val="0"/>
        <w:autoSpaceDN w:val="0"/>
        <w:adjustRightInd w:val="0"/>
        <w:rPr>
          <w:rFonts w:ascii="Arial" w:hAnsi="Arial" w:cs="Arial"/>
          <w:sz w:val="22"/>
          <w:szCs w:val="22"/>
        </w:rPr>
      </w:pPr>
      <w:r w:rsidRPr="002C76C1">
        <w:rPr>
          <w:rFonts w:ascii="Arial" w:hAnsi="Arial" w:cs="Arial"/>
          <w:sz w:val="22"/>
          <w:szCs w:val="22"/>
        </w:rPr>
        <w:t>Practice note 8 of 2007/8 paragraph 3.3.1 to 3.3.3 and 6.1 state:</w:t>
      </w:r>
    </w:p>
    <w:p w:rsidR="006920E0" w:rsidRPr="002C76C1" w:rsidRDefault="006920E0" w:rsidP="006920E0">
      <w:pPr>
        <w:pStyle w:val="ListParagraph"/>
        <w:tabs>
          <w:tab w:val="center" w:pos="709"/>
        </w:tabs>
        <w:autoSpaceDE w:val="0"/>
        <w:autoSpaceDN w:val="0"/>
        <w:adjustRightInd w:val="0"/>
        <w:ind w:left="540"/>
        <w:rPr>
          <w:rFonts w:ascii="Arial" w:hAnsi="Arial" w:cs="Arial"/>
          <w:sz w:val="22"/>
          <w:szCs w:val="22"/>
        </w:rPr>
      </w:pPr>
    </w:p>
    <w:p w:rsidR="006920E0" w:rsidRPr="002C76C1" w:rsidRDefault="006920E0" w:rsidP="006920E0">
      <w:pPr>
        <w:pStyle w:val="ListParagraph"/>
        <w:tabs>
          <w:tab w:val="center" w:pos="709"/>
        </w:tabs>
        <w:autoSpaceDE w:val="0"/>
        <w:autoSpaceDN w:val="0"/>
        <w:adjustRightInd w:val="0"/>
        <w:ind w:left="1440" w:hanging="1014"/>
        <w:rPr>
          <w:rFonts w:ascii="Arial" w:hAnsi="Arial" w:cs="Arial"/>
          <w:i/>
          <w:iCs/>
          <w:sz w:val="22"/>
          <w:szCs w:val="22"/>
        </w:rPr>
      </w:pPr>
      <w:r w:rsidRPr="002C76C1">
        <w:rPr>
          <w:rFonts w:ascii="Arial" w:hAnsi="Arial" w:cs="Arial"/>
          <w:i/>
          <w:iCs/>
          <w:sz w:val="22"/>
          <w:szCs w:val="22"/>
        </w:rPr>
        <w:t>“3.3.1</w:t>
      </w:r>
      <w:r w:rsidRPr="002C76C1">
        <w:rPr>
          <w:rFonts w:ascii="Arial" w:hAnsi="Arial" w:cs="Arial"/>
          <w:i/>
          <w:iCs/>
          <w:sz w:val="22"/>
          <w:szCs w:val="22"/>
        </w:rPr>
        <w:tab/>
        <w:t>Accounting officers / authorities should invite and accept written price quotations for requirements up to an estimated value of R500 000 from as many suppliers as possible, that are registered on the list of prospective suppliers.</w:t>
      </w:r>
    </w:p>
    <w:p w:rsidR="006920E0" w:rsidRPr="002C76C1" w:rsidRDefault="006920E0" w:rsidP="006920E0">
      <w:pPr>
        <w:pStyle w:val="ListParagraph"/>
        <w:tabs>
          <w:tab w:val="center" w:pos="709"/>
        </w:tabs>
        <w:autoSpaceDE w:val="0"/>
        <w:autoSpaceDN w:val="0"/>
        <w:adjustRightInd w:val="0"/>
        <w:ind w:left="1440" w:hanging="900"/>
        <w:rPr>
          <w:rFonts w:ascii="Arial" w:hAnsi="Arial" w:cs="Arial"/>
          <w:i/>
          <w:iCs/>
          <w:sz w:val="22"/>
          <w:szCs w:val="22"/>
        </w:rPr>
      </w:pPr>
    </w:p>
    <w:p w:rsidR="006920E0" w:rsidRPr="002C76C1" w:rsidRDefault="006920E0" w:rsidP="006920E0">
      <w:pPr>
        <w:pStyle w:val="ListParagraph"/>
        <w:tabs>
          <w:tab w:val="center" w:pos="709"/>
        </w:tabs>
        <w:ind w:left="1440" w:hanging="1014"/>
        <w:rPr>
          <w:rFonts w:ascii="Arial" w:hAnsi="Arial" w:cs="Arial"/>
          <w:i/>
          <w:iCs/>
          <w:sz w:val="22"/>
          <w:szCs w:val="22"/>
        </w:rPr>
      </w:pPr>
      <w:r w:rsidRPr="002C76C1">
        <w:rPr>
          <w:rFonts w:ascii="Arial" w:hAnsi="Arial" w:cs="Arial"/>
          <w:i/>
          <w:iCs/>
          <w:sz w:val="22"/>
          <w:szCs w:val="22"/>
        </w:rPr>
        <w:t>3.3.2</w:t>
      </w:r>
      <w:r w:rsidRPr="002C76C1">
        <w:rPr>
          <w:rFonts w:ascii="Arial" w:hAnsi="Arial" w:cs="Arial"/>
          <w:i/>
          <w:iCs/>
          <w:sz w:val="22"/>
          <w:szCs w:val="22"/>
        </w:rPr>
        <w:tab/>
        <w:t xml:space="preserve">Where no suitable suppliers are available from the list of prospective suppliers, written price quotations may be obtained from other possible suppliers. </w:t>
      </w:r>
    </w:p>
    <w:p w:rsidR="006920E0" w:rsidRPr="002C76C1" w:rsidRDefault="006920E0" w:rsidP="006920E0">
      <w:pPr>
        <w:pStyle w:val="ListParagraph"/>
        <w:tabs>
          <w:tab w:val="center" w:pos="709"/>
        </w:tabs>
        <w:ind w:left="1440" w:hanging="900"/>
        <w:rPr>
          <w:rFonts w:ascii="Arial" w:hAnsi="Arial" w:cs="Arial"/>
          <w:i/>
          <w:iCs/>
          <w:sz w:val="22"/>
          <w:szCs w:val="22"/>
        </w:rPr>
      </w:pPr>
    </w:p>
    <w:p w:rsidR="006920E0" w:rsidRPr="002C76C1" w:rsidRDefault="006920E0" w:rsidP="006920E0">
      <w:pPr>
        <w:pStyle w:val="NormalWeb"/>
        <w:tabs>
          <w:tab w:val="center" w:pos="709"/>
        </w:tabs>
        <w:ind w:left="1440" w:hanging="1014"/>
        <w:rPr>
          <w:rFonts w:ascii="Arial" w:hAnsi="Arial" w:cs="Arial"/>
          <w:i/>
          <w:iCs/>
          <w:sz w:val="22"/>
          <w:szCs w:val="22"/>
        </w:rPr>
      </w:pPr>
      <w:r w:rsidRPr="002C76C1">
        <w:rPr>
          <w:rFonts w:ascii="Arial" w:hAnsi="Arial" w:cs="Arial"/>
          <w:i/>
          <w:iCs/>
          <w:sz w:val="22"/>
          <w:szCs w:val="22"/>
        </w:rPr>
        <w:t>3.3.3</w:t>
      </w:r>
      <w:r w:rsidRPr="002C76C1">
        <w:rPr>
          <w:rFonts w:ascii="Arial" w:hAnsi="Arial" w:cs="Arial"/>
          <w:i/>
          <w:iCs/>
          <w:sz w:val="22"/>
          <w:szCs w:val="22"/>
        </w:rPr>
        <w:tab/>
        <w:t>If it is not possible to obtain at least three (3) written price quotations, the reasons should be recorded and approved by the accounting officer / authority or his / her delegate</w:t>
      </w:r>
    </w:p>
    <w:p w:rsidR="006920E0" w:rsidRPr="002C76C1" w:rsidRDefault="006920E0" w:rsidP="006920E0">
      <w:pPr>
        <w:pStyle w:val="NormalWeb"/>
        <w:tabs>
          <w:tab w:val="center" w:pos="709"/>
        </w:tabs>
        <w:ind w:left="1440" w:hanging="900"/>
        <w:rPr>
          <w:rFonts w:ascii="Arial" w:hAnsi="Arial" w:cs="Arial"/>
          <w:i/>
          <w:iCs/>
          <w:sz w:val="22"/>
          <w:szCs w:val="22"/>
        </w:rPr>
      </w:pPr>
    </w:p>
    <w:p w:rsidR="006920E0" w:rsidRPr="002C76C1" w:rsidRDefault="006920E0" w:rsidP="006920E0">
      <w:pPr>
        <w:pStyle w:val="NormalWeb"/>
        <w:tabs>
          <w:tab w:val="center" w:pos="709"/>
        </w:tabs>
        <w:ind w:left="1440" w:hanging="1014"/>
        <w:rPr>
          <w:rFonts w:ascii="Arial" w:hAnsi="Arial" w:cs="Arial"/>
          <w:i/>
          <w:iCs/>
          <w:sz w:val="22"/>
          <w:szCs w:val="22"/>
        </w:rPr>
      </w:pPr>
      <w:r w:rsidRPr="002C76C1">
        <w:rPr>
          <w:rFonts w:ascii="Arial" w:hAnsi="Arial" w:cs="Arial"/>
          <w:i/>
          <w:iCs/>
          <w:sz w:val="22"/>
          <w:szCs w:val="22"/>
        </w:rPr>
        <w:t>6.1</w:t>
      </w:r>
      <w:r w:rsidRPr="002C76C1">
        <w:rPr>
          <w:rFonts w:ascii="Arial" w:hAnsi="Arial" w:cs="Arial"/>
          <w:i/>
          <w:iCs/>
          <w:sz w:val="22"/>
          <w:szCs w:val="22"/>
        </w:rPr>
        <w:tab/>
        <w:t xml:space="preserve">The </w:t>
      </w:r>
      <w:r w:rsidRPr="002C76C1">
        <w:rPr>
          <w:rFonts w:ascii="Arial" w:hAnsi="Arial" w:cs="Arial"/>
          <w:i/>
          <w:iCs/>
          <w:color w:val="000000"/>
          <w:sz w:val="22"/>
          <w:szCs w:val="22"/>
        </w:rPr>
        <w:t>Accounting officer / authority must be in possession of an original valid tax clearance certificate for all price quotations and competitive bids exceeding the value of R30 000 (VAT included).”</w:t>
      </w:r>
    </w:p>
    <w:p w:rsidR="006920E0" w:rsidRPr="002C76C1" w:rsidRDefault="006920E0" w:rsidP="006920E0">
      <w:pPr>
        <w:tabs>
          <w:tab w:val="center" w:pos="709"/>
        </w:tabs>
        <w:autoSpaceDE w:val="0"/>
        <w:autoSpaceDN w:val="0"/>
        <w:adjustRightInd w:val="0"/>
        <w:spacing w:after="120" w:line="260" w:lineRule="exact"/>
        <w:ind w:left="426" w:hanging="426"/>
        <w:contextualSpacing/>
        <w:rPr>
          <w:i/>
          <w:sz w:val="22"/>
          <w:szCs w:val="22"/>
        </w:rPr>
      </w:pPr>
      <w:r w:rsidRPr="002C76C1">
        <w:rPr>
          <w:sz w:val="22"/>
          <w:szCs w:val="22"/>
        </w:rPr>
        <w:t>d)</w:t>
      </w:r>
      <w:r w:rsidRPr="002C76C1">
        <w:rPr>
          <w:sz w:val="22"/>
          <w:szCs w:val="22"/>
        </w:rPr>
        <w:tab/>
      </w:r>
      <w:r w:rsidRPr="002C76C1">
        <w:rPr>
          <w:sz w:val="22"/>
          <w:szCs w:val="22"/>
          <w:lang w:val="en-ZA" w:eastAsia="en-ZA"/>
        </w:rPr>
        <w:t xml:space="preserve">Regulation </w:t>
      </w:r>
      <w:r w:rsidRPr="002C76C1">
        <w:rPr>
          <w:color w:val="000000"/>
          <w:sz w:val="22"/>
          <w:szCs w:val="22"/>
        </w:rPr>
        <w:t>issued in terms of</w:t>
      </w:r>
      <w:r w:rsidRPr="002C76C1">
        <w:rPr>
          <w:sz w:val="22"/>
          <w:szCs w:val="22"/>
          <w:lang w:val="en-ZA" w:eastAsia="en-ZA"/>
        </w:rPr>
        <w:t xml:space="preserve"> </w:t>
      </w:r>
      <w:r w:rsidRPr="002C76C1">
        <w:rPr>
          <w:bCs/>
          <w:sz w:val="22"/>
          <w:szCs w:val="22"/>
          <w:lang w:val="en-ZA" w:eastAsia="en-ZA"/>
        </w:rPr>
        <w:t>Preferential Procurement Policy Framework Act 5 of 2000 GN R725 of 10 August 2001, (PPR) requires that:</w:t>
      </w:r>
    </w:p>
    <w:p w:rsidR="006920E0" w:rsidRPr="002C76C1" w:rsidRDefault="006920E0" w:rsidP="006920E0">
      <w:pPr>
        <w:pStyle w:val="NormalWeb"/>
        <w:tabs>
          <w:tab w:val="center" w:pos="709"/>
        </w:tabs>
        <w:ind w:left="426" w:hanging="426"/>
        <w:rPr>
          <w:rFonts w:ascii="Arial" w:hAnsi="Arial" w:cs="Arial"/>
          <w:i/>
          <w:color w:val="000000"/>
          <w:sz w:val="22"/>
          <w:szCs w:val="22"/>
          <w:lang w:val="en-GB"/>
        </w:rPr>
      </w:pPr>
    </w:p>
    <w:p w:rsidR="006920E0" w:rsidRPr="002C76C1" w:rsidRDefault="006920E0" w:rsidP="006920E0">
      <w:pPr>
        <w:pStyle w:val="NormalWeb"/>
        <w:tabs>
          <w:tab w:val="center" w:pos="709"/>
        </w:tabs>
        <w:ind w:left="426" w:hanging="426"/>
        <w:rPr>
          <w:rFonts w:ascii="Arial" w:hAnsi="Arial" w:cs="Arial"/>
          <w:i/>
          <w:color w:val="000000"/>
          <w:sz w:val="22"/>
          <w:szCs w:val="22"/>
          <w:lang w:val="en-GB"/>
        </w:rPr>
      </w:pPr>
      <w:r w:rsidRPr="002C76C1">
        <w:rPr>
          <w:rFonts w:ascii="Arial" w:hAnsi="Arial" w:cs="Arial"/>
          <w:i/>
          <w:color w:val="000000"/>
          <w:sz w:val="22"/>
          <w:szCs w:val="22"/>
          <w:lang w:val="en-GB"/>
        </w:rPr>
        <w:tab/>
        <w:t>“16</w:t>
      </w:r>
      <w:r w:rsidRPr="002C76C1">
        <w:rPr>
          <w:rFonts w:ascii="Arial" w:hAnsi="Arial" w:cs="Arial"/>
          <w:i/>
          <w:color w:val="000000"/>
          <w:sz w:val="22"/>
          <w:szCs w:val="22"/>
          <w:lang w:val="en-GB"/>
        </w:rPr>
        <w:tab/>
        <w:t xml:space="preserve">No contract may be awarded to a person who has failed to submit an </w:t>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r>
      <w:r>
        <w:rPr>
          <w:rFonts w:ascii="Arial" w:hAnsi="Arial" w:cs="Arial"/>
          <w:i/>
          <w:color w:val="000000"/>
          <w:sz w:val="22"/>
          <w:szCs w:val="22"/>
          <w:lang w:val="en-GB"/>
        </w:rPr>
        <w:tab/>
      </w:r>
      <w:r>
        <w:rPr>
          <w:rFonts w:ascii="Arial" w:hAnsi="Arial" w:cs="Arial"/>
          <w:i/>
          <w:color w:val="000000"/>
          <w:sz w:val="22"/>
          <w:szCs w:val="22"/>
          <w:lang w:val="en-GB"/>
        </w:rPr>
        <w:tab/>
      </w:r>
      <w:r w:rsidRPr="002C76C1">
        <w:rPr>
          <w:rFonts w:ascii="Arial" w:hAnsi="Arial" w:cs="Arial"/>
          <w:i/>
          <w:color w:val="000000"/>
          <w:sz w:val="22"/>
          <w:szCs w:val="22"/>
          <w:lang w:val="en-GB"/>
        </w:rPr>
        <w:t>orginal</w:t>
      </w:r>
      <w:r w:rsidRPr="002C76C1">
        <w:rPr>
          <w:rFonts w:ascii="Arial" w:hAnsi="Arial" w:cs="Arial"/>
          <w:i/>
          <w:color w:val="000000"/>
          <w:sz w:val="22"/>
          <w:szCs w:val="22"/>
          <w:lang w:val="en-GB"/>
        </w:rPr>
        <w:tab/>
        <w:t xml:space="preserve">Tax Clearance Certificate from the South African Revenue Service </w:t>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r>
      <w:r>
        <w:rPr>
          <w:rFonts w:ascii="Arial" w:hAnsi="Arial" w:cs="Arial"/>
          <w:i/>
          <w:color w:val="000000"/>
          <w:sz w:val="22"/>
          <w:szCs w:val="22"/>
          <w:lang w:val="en-GB"/>
        </w:rPr>
        <w:tab/>
      </w:r>
      <w:r>
        <w:rPr>
          <w:rFonts w:ascii="Arial" w:hAnsi="Arial" w:cs="Arial"/>
          <w:i/>
          <w:color w:val="000000"/>
          <w:sz w:val="22"/>
          <w:szCs w:val="22"/>
          <w:lang w:val="en-GB"/>
        </w:rPr>
        <w:tab/>
      </w:r>
      <w:r w:rsidRPr="002C76C1">
        <w:rPr>
          <w:rFonts w:ascii="Arial" w:hAnsi="Arial" w:cs="Arial"/>
          <w:i/>
          <w:color w:val="000000"/>
          <w:sz w:val="22"/>
          <w:szCs w:val="22"/>
          <w:lang w:val="en-GB"/>
        </w:rPr>
        <w:t xml:space="preserve">(“SARS”) certifying that the taxes of that person to be in order or that suitable </w:t>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r>
      <w:r>
        <w:rPr>
          <w:rFonts w:ascii="Arial" w:hAnsi="Arial" w:cs="Arial"/>
          <w:i/>
          <w:color w:val="000000"/>
          <w:sz w:val="22"/>
          <w:szCs w:val="22"/>
          <w:lang w:val="en-GB"/>
        </w:rPr>
        <w:tab/>
      </w:r>
      <w:r>
        <w:rPr>
          <w:rFonts w:ascii="Arial" w:hAnsi="Arial" w:cs="Arial"/>
          <w:i/>
          <w:color w:val="000000"/>
          <w:sz w:val="22"/>
          <w:szCs w:val="22"/>
          <w:lang w:val="en-GB"/>
        </w:rPr>
        <w:tab/>
      </w:r>
      <w:r w:rsidRPr="002C76C1">
        <w:rPr>
          <w:rFonts w:ascii="Arial" w:hAnsi="Arial" w:cs="Arial"/>
          <w:i/>
          <w:color w:val="000000"/>
          <w:sz w:val="22"/>
          <w:szCs w:val="22"/>
          <w:lang w:val="en-GB"/>
        </w:rPr>
        <w:t>arrangements have been made with SARS.”</w:t>
      </w:r>
    </w:p>
    <w:p w:rsidR="006920E0" w:rsidRPr="002C76C1" w:rsidRDefault="006920E0" w:rsidP="006920E0">
      <w:pPr>
        <w:tabs>
          <w:tab w:val="center" w:pos="709"/>
        </w:tabs>
        <w:ind w:left="540"/>
        <w:rPr>
          <w:i/>
          <w:iCs/>
          <w:color w:val="000000"/>
          <w:sz w:val="22"/>
          <w:szCs w:val="22"/>
          <w:lang w:val="en-ZA" w:eastAsia="en-ZA"/>
        </w:rPr>
      </w:pPr>
    </w:p>
    <w:p w:rsidR="006920E0" w:rsidRPr="002C76C1" w:rsidRDefault="006920E0" w:rsidP="006920E0">
      <w:pPr>
        <w:tabs>
          <w:tab w:val="center" w:pos="709"/>
        </w:tabs>
        <w:autoSpaceDE w:val="0"/>
        <w:autoSpaceDN w:val="0"/>
        <w:adjustRightInd w:val="0"/>
        <w:rPr>
          <w:i/>
          <w:iCs/>
          <w:sz w:val="22"/>
          <w:szCs w:val="22"/>
        </w:rPr>
      </w:pPr>
    </w:p>
    <w:p w:rsidR="006920E0" w:rsidRPr="002C76C1" w:rsidRDefault="006920E0" w:rsidP="006920E0">
      <w:pPr>
        <w:tabs>
          <w:tab w:val="center" w:pos="709"/>
        </w:tabs>
        <w:spacing w:after="120"/>
        <w:ind w:left="57"/>
        <w:rPr>
          <w:sz w:val="22"/>
          <w:szCs w:val="22"/>
          <w:lang w:val="en-ZA"/>
        </w:rPr>
      </w:pPr>
      <w:r w:rsidRPr="002C76C1">
        <w:rPr>
          <w:sz w:val="22"/>
          <w:szCs w:val="22"/>
          <w:lang w:val="en-ZA"/>
        </w:rPr>
        <w:t>The following deviations relating to the procurement of stationery from Emisolve (PTY) Ltd has been noted. Please see the table below for information on the payment selected for testing:</w:t>
      </w:r>
    </w:p>
    <w:tbl>
      <w:tblPr>
        <w:tblW w:w="900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7"/>
        <w:gridCol w:w="1782"/>
        <w:gridCol w:w="2861"/>
        <w:gridCol w:w="1301"/>
        <w:gridCol w:w="1867"/>
      </w:tblGrid>
      <w:tr w:rsidR="006920E0" w:rsidRPr="00FE0D32" w:rsidTr="00296C19">
        <w:trPr>
          <w:trHeight w:val="275"/>
        </w:trPr>
        <w:tc>
          <w:tcPr>
            <w:tcW w:w="1197" w:type="dxa"/>
            <w:shd w:val="clear" w:color="auto" w:fill="D9D9D9" w:themeFill="background1" w:themeFillShade="D9"/>
            <w:noWrap/>
            <w:vAlign w:val="bottom"/>
            <w:hideMark/>
          </w:tcPr>
          <w:p w:rsidR="006920E0" w:rsidRPr="00FE0D32" w:rsidRDefault="006920E0" w:rsidP="00296C19">
            <w:pPr>
              <w:tabs>
                <w:tab w:val="center" w:pos="709"/>
              </w:tabs>
              <w:rPr>
                <w:b/>
                <w:color w:val="000000"/>
                <w:sz w:val="18"/>
                <w:szCs w:val="18"/>
                <w:lang w:eastAsia="en-ZA"/>
              </w:rPr>
            </w:pPr>
            <w:r w:rsidRPr="00FE0D32">
              <w:rPr>
                <w:b/>
                <w:color w:val="000000"/>
                <w:sz w:val="18"/>
                <w:szCs w:val="18"/>
                <w:lang w:eastAsia="en-ZA"/>
              </w:rPr>
              <w:t>SUPPLIER</w:t>
            </w:r>
          </w:p>
        </w:tc>
        <w:tc>
          <w:tcPr>
            <w:tcW w:w="1782" w:type="dxa"/>
            <w:shd w:val="clear" w:color="auto" w:fill="D9D9D9" w:themeFill="background1" w:themeFillShade="D9"/>
            <w:vAlign w:val="bottom"/>
          </w:tcPr>
          <w:p w:rsidR="006920E0" w:rsidRPr="00FE0D32" w:rsidRDefault="006920E0" w:rsidP="00296C19">
            <w:pPr>
              <w:tabs>
                <w:tab w:val="center" w:pos="709"/>
              </w:tabs>
              <w:rPr>
                <w:b/>
                <w:color w:val="000000"/>
                <w:sz w:val="18"/>
                <w:szCs w:val="18"/>
                <w:lang w:eastAsia="en-ZA"/>
              </w:rPr>
            </w:pPr>
            <w:r w:rsidRPr="00FE0D32">
              <w:rPr>
                <w:b/>
                <w:color w:val="000000"/>
                <w:sz w:val="18"/>
                <w:szCs w:val="18"/>
                <w:lang w:eastAsia="en-ZA"/>
              </w:rPr>
              <w:t>BATCH NUMBER</w:t>
            </w:r>
          </w:p>
        </w:tc>
        <w:tc>
          <w:tcPr>
            <w:tcW w:w="2861" w:type="dxa"/>
            <w:shd w:val="clear" w:color="auto" w:fill="D9D9D9" w:themeFill="background1" w:themeFillShade="D9"/>
            <w:vAlign w:val="bottom"/>
          </w:tcPr>
          <w:p w:rsidR="006920E0" w:rsidRPr="00FE0D32" w:rsidRDefault="006920E0" w:rsidP="00296C19">
            <w:pPr>
              <w:tabs>
                <w:tab w:val="center" w:pos="709"/>
              </w:tabs>
              <w:rPr>
                <w:b/>
                <w:color w:val="000000"/>
                <w:sz w:val="18"/>
                <w:szCs w:val="18"/>
                <w:lang w:eastAsia="en-ZA"/>
              </w:rPr>
            </w:pPr>
            <w:r w:rsidRPr="00FE0D32">
              <w:rPr>
                <w:b/>
                <w:color w:val="000000"/>
                <w:sz w:val="18"/>
                <w:szCs w:val="18"/>
                <w:lang w:eastAsia="en-ZA"/>
              </w:rPr>
              <w:t>DESCRIPTION OF ITEMS</w:t>
            </w:r>
          </w:p>
        </w:tc>
        <w:tc>
          <w:tcPr>
            <w:tcW w:w="1301" w:type="dxa"/>
            <w:shd w:val="clear" w:color="auto" w:fill="D9D9D9" w:themeFill="background1" w:themeFillShade="D9"/>
            <w:vAlign w:val="bottom"/>
          </w:tcPr>
          <w:p w:rsidR="006920E0" w:rsidRPr="00FE0D32" w:rsidRDefault="006920E0" w:rsidP="00296C19">
            <w:pPr>
              <w:tabs>
                <w:tab w:val="center" w:pos="709"/>
              </w:tabs>
              <w:rPr>
                <w:b/>
                <w:color w:val="000000"/>
                <w:sz w:val="18"/>
                <w:szCs w:val="18"/>
                <w:lang w:eastAsia="en-ZA"/>
              </w:rPr>
            </w:pPr>
            <w:r w:rsidRPr="00FE0D32">
              <w:rPr>
                <w:b/>
                <w:color w:val="000000"/>
                <w:sz w:val="18"/>
                <w:szCs w:val="18"/>
                <w:lang w:eastAsia="en-ZA"/>
              </w:rPr>
              <w:t>QUANTITY</w:t>
            </w:r>
          </w:p>
        </w:tc>
        <w:tc>
          <w:tcPr>
            <w:tcW w:w="1867" w:type="dxa"/>
            <w:shd w:val="clear" w:color="auto" w:fill="D9D9D9" w:themeFill="background1" w:themeFillShade="D9"/>
            <w:vAlign w:val="bottom"/>
          </w:tcPr>
          <w:p w:rsidR="006920E0" w:rsidRPr="00FE0D32" w:rsidRDefault="006920E0" w:rsidP="00296C19">
            <w:pPr>
              <w:tabs>
                <w:tab w:val="center" w:pos="709"/>
              </w:tabs>
              <w:rPr>
                <w:b/>
                <w:color w:val="000000"/>
                <w:sz w:val="18"/>
                <w:szCs w:val="18"/>
                <w:lang w:eastAsia="en-ZA"/>
              </w:rPr>
            </w:pPr>
            <w:r w:rsidRPr="00FE0D32">
              <w:rPr>
                <w:b/>
                <w:color w:val="000000"/>
                <w:sz w:val="18"/>
                <w:szCs w:val="18"/>
                <w:lang w:eastAsia="en-ZA"/>
              </w:rPr>
              <w:t>R</w:t>
            </w:r>
          </w:p>
        </w:tc>
      </w:tr>
      <w:tr w:rsidR="006920E0" w:rsidRPr="00FE0D32" w:rsidTr="00296C19">
        <w:trPr>
          <w:cantSplit/>
          <w:trHeight w:val="241"/>
        </w:trPr>
        <w:tc>
          <w:tcPr>
            <w:tcW w:w="1197" w:type="dxa"/>
            <w:noWrap/>
            <w:vAlign w:val="bottom"/>
            <w:hideMark/>
          </w:tcPr>
          <w:p w:rsidR="006920E0" w:rsidRPr="00FE0D32" w:rsidRDefault="006920E0" w:rsidP="00296C19">
            <w:pPr>
              <w:tabs>
                <w:tab w:val="center" w:pos="709"/>
              </w:tabs>
              <w:rPr>
                <w:color w:val="000000"/>
                <w:sz w:val="18"/>
                <w:szCs w:val="18"/>
                <w:lang w:eastAsia="en-ZA"/>
              </w:rPr>
            </w:pPr>
            <w:r w:rsidRPr="00FE0D32">
              <w:rPr>
                <w:color w:val="000000"/>
                <w:sz w:val="18"/>
                <w:szCs w:val="18"/>
                <w:lang w:eastAsia="en-ZA"/>
              </w:rPr>
              <w:t>Emisolve</w:t>
            </w:r>
          </w:p>
        </w:tc>
        <w:tc>
          <w:tcPr>
            <w:tcW w:w="1782" w:type="dxa"/>
            <w:vAlign w:val="bottom"/>
          </w:tcPr>
          <w:p w:rsidR="006920E0" w:rsidRPr="00FE0D32" w:rsidRDefault="006920E0" w:rsidP="00296C19">
            <w:pPr>
              <w:tabs>
                <w:tab w:val="center" w:pos="709"/>
              </w:tabs>
              <w:spacing w:before="300"/>
              <w:rPr>
                <w:color w:val="000000"/>
                <w:sz w:val="18"/>
                <w:szCs w:val="18"/>
                <w:lang w:eastAsia="en-ZA"/>
              </w:rPr>
            </w:pPr>
            <w:r w:rsidRPr="00FE0D32">
              <w:rPr>
                <w:color w:val="000000"/>
                <w:sz w:val="18"/>
                <w:szCs w:val="18"/>
                <w:lang w:eastAsia="en-ZA"/>
              </w:rPr>
              <w:t>175291</w:t>
            </w:r>
          </w:p>
        </w:tc>
        <w:tc>
          <w:tcPr>
            <w:tcW w:w="2861" w:type="dxa"/>
            <w:vAlign w:val="bottom"/>
          </w:tcPr>
          <w:p w:rsidR="006920E0" w:rsidRPr="00FE0D32" w:rsidRDefault="006920E0" w:rsidP="00296C19">
            <w:pPr>
              <w:tabs>
                <w:tab w:val="center" w:pos="709"/>
              </w:tabs>
              <w:spacing w:after="120"/>
              <w:outlineLvl w:val="0"/>
              <w:rPr>
                <w:bCs/>
                <w:sz w:val="18"/>
                <w:szCs w:val="18"/>
              </w:rPr>
            </w:pPr>
            <w:r w:rsidRPr="00FE0D32">
              <w:rPr>
                <w:sz w:val="18"/>
                <w:szCs w:val="18"/>
              </w:rPr>
              <w:t>Office Stationery</w:t>
            </w:r>
          </w:p>
        </w:tc>
        <w:tc>
          <w:tcPr>
            <w:tcW w:w="1301" w:type="dxa"/>
            <w:vAlign w:val="bottom"/>
          </w:tcPr>
          <w:p w:rsidR="006920E0" w:rsidRPr="00FE0D32" w:rsidRDefault="006920E0" w:rsidP="00296C19">
            <w:pPr>
              <w:tabs>
                <w:tab w:val="center" w:pos="709"/>
              </w:tabs>
              <w:spacing w:after="120"/>
              <w:outlineLvl w:val="0"/>
              <w:rPr>
                <w:bCs/>
                <w:sz w:val="18"/>
                <w:szCs w:val="18"/>
              </w:rPr>
            </w:pPr>
            <w:r w:rsidRPr="00FE0D32">
              <w:rPr>
                <w:bCs/>
                <w:sz w:val="18"/>
                <w:szCs w:val="18"/>
              </w:rPr>
              <w:t>Bulk</w:t>
            </w:r>
          </w:p>
        </w:tc>
        <w:tc>
          <w:tcPr>
            <w:tcW w:w="1867" w:type="dxa"/>
            <w:vAlign w:val="bottom"/>
          </w:tcPr>
          <w:p w:rsidR="006920E0" w:rsidRPr="00FE0D32" w:rsidRDefault="006920E0" w:rsidP="00296C19">
            <w:pPr>
              <w:tabs>
                <w:tab w:val="center" w:pos="709"/>
              </w:tabs>
              <w:spacing w:after="120"/>
              <w:jc w:val="right"/>
              <w:outlineLvl w:val="0"/>
              <w:rPr>
                <w:bCs/>
                <w:sz w:val="18"/>
                <w:szCs w:val="18"/>
              </w:rPr>
            </w:pPr>
            <w:r w:rsidRPr="00FE0D32">
              <w:rPr>
                <w:sz w:val="18"/>
                <w:szCs w:val="18"/>
              </w:rPr>
              <w:t>190 019,75</w:t>
            </w:r>
          </w:p>
        </w:tc>
      </w:tr>
      <w:tr w:rsidR="006920E0" w:rsidRPr="00FE0D32" w:rsidTr="00296C19">
        <w:trPr>
          <w:cantSplit/>
          <w:trHeight w:val="241"/>
        </w:trPr>
        <w:tc>
          <w:tcPr>
            <w:tcW w:w="7141" w:type="dxa"/>
            <w:gridSpan w:val="4"/>
            <w:noWrap/>
            <w:vAlign w:val="bottom"/>
            <w:hideMark/>
          </w:tcPr>
          <w:p w:rsidR="006920E0" w:rsidRPr="00FE0D32" w:rsidRDefault="006920E0" w:rsidP="00296C19">
            <w:pPr>
              <w:tabs>
                <w:tab w:val="center" w:pos="709"/>
              </w:tabs>
              <w:spacing w:after="120"/>
              <w:outlineLvl w:val="0"/>
              <w:rPr>
                <w:b/>
                <w:bCs/>
                <w:sz w:val="18"/>
                <w:szCs w:val="18"/>
              </w:rPr>
            </w:pPr>
            <w:r w:rsidRPr="00FE0D32">
              <w:rPr>
                <w:b/>
                <w:bCs/>
                <w:sz w:val="18"/>
                <w:szCs w:val="18"/>
              </w:rPr>
              <w:t>Grand Total</w:t>
            </w:r>
          </w:p>
        </w:tc>
        <w:tc>
          <w:tcPr>
            <w:tcW w:w="1867" w:type="dxa"/>
            <w:vAlign w:val="bottom"/>
          </w:tcPr>
          <w:p w:rsidR="006920E0" w:rsidRPr="00FE0D32" w:rsidRDefault="006920E0" w:rsidP="00296C19">
            <w:pPr>
              <w:tabs>
                <w:tab w:val="center" w:pos="709"/>
              </w:tabs>
              <w:spacing w:after="120"/>
              <w:jc w:val="right"/>
              <w:outlineLvl w:val="0"/>
              <w:rPr>
                <w:b/>
                <w:bCs/>
                <w:sz w:val="18"/>
                <w:szCs w:val="18"/>
              </w:rPr>
            </w:pPr>
            <w:r w:rsidRPr="00FE0D32">
              <w:rPr>
                <w:b/>
                <w:bCs/>
                <w:sz w:val="18"/>
                <w:szCs w:val="18"/>
              </w:rPr>
              <w:t>190 019,75</w:t>
            </w:r>
          </w:p>
        </w:tc>
      </w:tr>
    </w:tbl>
    <w:p w:rsidR="006920E0" w:rsidRPr="002C76C1" w:rsidRDefault="006920E0" w:rsidP="006920E0">
      <w:pPr>
        <w:tabs>
          <w:tab w:val="center" w:pos="709"/>
        </w:tabs>
        <w:spacing w:after="120"/>
        <w:ind w:left="57"/>
        <w:rPr>
          <w:sz w:val="22"/>
          <w:szCs w:val="22"/>
          <w:lang w:val="en-ZA"/>
        </w:rPr>
      </w:pPr>
    </w:p>
    <w:p w:rsidR="006920E0" w:rsidRPr="002C76C1" w:rsidRDefault="006920E0" w:rsidP="006920E0">
      <w:pPr>
        <w:tabs>
          <w:tab w:val="center" w:pos="709"/>
        </w:tabs>
        <w:spacing w:after="120"/>
        <w:ind w:left="57"/>
        <w:rPr>
          <w:sz w:val="22"/>
          <w:szCs w:val="22"/>
          <w:lang w:val="en-ZA"/>
        </w:rPr>
      </w:pPr>
      <w:r w:rsidRPr="002C76C1">
        <w:rPr>
          <w:sz w:val="22"/>
          <w:szCs w:val="22"/>
          <w:lang w:val="en-ZA"/>
        </w:rPr>
        <w:t>The following items were also included in this procurement:</w:t>
      </w:r>
    </w:p>
    <w:p w:rsidR="006920E0" w:rsidRPr="002C76C1" w:rsidRDefault="006920E0" w:rsidP="006920E0">
      <w:pPr>
        <w:tabs>
          <w:tab w:val="center" w:pos="709"/>
        </w:tabs>
        <w:spacing w:after="120"/>
        <w:ind w:left="57"/>
        <w:rPr>
          <w:sz w:val="22"/>
          <w:szCs w:val="22"/>
          <w:lang w:val="en-ZA"/>
        </w:rPr>
      </w:pPr>
    </w:p>
    <w:tbl>
      <w:tblPr>
        <w:tblW w:w="918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56"/>
        <w:gridCol w:w="1954"/>
        <w:gridCol w:w="1510"/>
        <w:gridCol w:w="1866"/>
      </w:tblGrid>
      <w:tr w:rsidR="006920E0" w:rsidRPr="00FE0D32" w:rsidTr="00296C19">
        <w:trPr>
          <w:trHeight w:val="554"/>
        </w:trPr>
        <w:tc>
          <w:tcPr>
            <w:tcW w:w="3856" w:type="dxa"/>
            <w:vMerge w:val="restart"/>
            <w:shd w:val="clear" w:color="auto" w:fill="D9D9D9" w:themeFill="background1" w:themeFillShade="D9"/>
            <w:vAlign w:val="bottom"/>
          </w:tcPr>
          <w:p w:rsidR="006920E0" w:rsidRPr="00FE0D32" w:rsidRDefault="006920E0" w:rsidP="00296C19">
            <w:pPr>
              <w:tabs>
                <w:tab w:val="center" w:pos="709"/>
              </w:tabs>
              <w:rPr>
                <w:b/>
                <w:color w:val="000000"/>
                <w:sz w:val="18"/>
                <w:szCs w:val="18"/>
                <w:lang w:eastAsia="en-ZA"/>
              </w:rPr>
            </w:pPr>
            <w:r w:rsidRPr="00FE0D32">
              <w:rPr>
                <w:b/>
                <w:color w:val="000000"/>
                <w:sz w:val="18"/>
                <w:szCs w:val="18"/>
                <w:lang w:eastAsia="en-ZA"/>
              </w:rPr>
              <w:t>DESCRIPTION OF ITEMS</w:t>
            </w:r>
          </w:p>
        </w:tc>
        <w:tc>
          <w:tcPr>
            <w:tcW w:w="1954" w:type="dxa"/>
            <w:vMerge w:val="restart"/>
            <w:shd w:val="clear" w:color="auto" w:fill="D9D9D9" w:themeFill="background1" w:themeFillShade="D9"/>
            <w:vAlign w:val="bottom"/>
          </w:tcPr>
          <w:p w:rsidR="006920E0" w:rsidRPr="00FE0D32" w:rsidRDefault="006920E0" w:rsidP="00296C19">
            <w:pPr>
              <w:tabs>
                <w:tab w:val="center" w:pos="709"/>
              </w:tabs>
              <w:rPr>
                <w:b/>
                <w:color w:val="000000"/>
                <w:sz w:val="18"/>
                <w:szCs w:val="18"/>
                <w:lang w:eastAsia="en-ZA"/>
              </w:rPr>
            </w:pPr>
            <w:r w:rsidRPr="00FE0D32">
              <w:rPr>
                <w:b/>
                <w:color w:val="000000"/>
                <w:sz w:val="18"/>
                <w:szCs w:val="18"/>
                <w:lang w:eastAsia="en-ZA"/>
              </w:rPr>
              <w:t>QUANTITY</w:t>
            </w:r>
          </w:p>
        </w:tc>
        <w:tc>
          <w:tcPr>
            <w:tcW w:w="1510" w:type="dxa"/>
            <w:shd w:val="clear" w:color="auto" w:fill="D9D9D9" w:themeFill="background1" w:themeFillShade="D9"/>
            <w:vAlign w:val="bottom"/>
          </w:tcPr>
          <w:p w:rsidR="006920E0" w:rsidRPr="00FE0D32" w:rsidRDefault="006920E0" w:rsidP="00296C19">
            <w:pPr>
              <w:tabs>
                <w:tab w:val="center" w:pos="709"/>
              </w:tabs>
              <w:rPr>
                <w:b/>
                <w:color w:val="000000"/>
                <w:sz w:val="18"/>
                <w:szCs w:val="18"/>
                <w:lang w:eastAsia="en-ZA"/>
              </w:rPr>
            </w:pPr>
            <w:r w:rsidRPr="00FE0D32">
              <w:rPr>
                <w:b/>
                <w:color w:val="000000"/>
                <w:sz w:val="18"/>
                <w:szCs w:val="18"/>
                <w:lang w:eastAsia="en-ZA"/>
              </w:rPr>
              <w:t xml:space="preserve">UNIT COST </w:t>
            </w:r>
          </w:p>
          <w:p w:rsidR="006920E0" w:rsidRPr="00FE0D32" w:rsidRDefault="006920E0" w:rsidP="00296C19">
            <w:pPr>
              <w:tabs>
                <w:tab w:val="center" w:pos="709"/>
              </w:tabs>
              <w:rPr>
                <w:b/>
                <w:color w:val="000000"/>
                <w:sz w:val="18"/>
                <w:szCs w:val="18"/>
                <w:lang w:eastAsia="en-ZA"/>
              </w:rPr>
            </w:pPr>
            <w:r w:rsidRPr="00FE0D32">
              <w:rPr>
                <w:b/>
                <w:color w:val="000000"/>
                <w:sz w:val="18"/>
                <w:szCs w:val="18"/>
                <w:lang w:eastAsia="en-ZA"/>
              </w:rPr>
              <w:t>[INCLUDING VAT]</w:t>
            </w:r>
          </w:p>
        </w:tc>
        <w:tc>
          <w:tcPr>
            <w:tcW w:w="1866" w:type="dxa"/>
            <w:shd w:val="clear" w:color="auto" w:fill="D9D9D9" w:themeFill="background1" w:themeFillShade="D9"/>
          </w:tcPr>
          <w:p w:rsidR="006920E0" w:rsidRPr="00FE0D32" w:rsidRDefault="006920E0" w:rsidP="00296C19">
            <w:pPr>
              <w:tabs>
                <w:tab w:val="center" w:pos="709"/>
              </w:tabs>
              <w:rPr>
                <w:b/>
                <w:color w:val="000000"/>
                <w:sz w:val="18"/>
                <w:szCs w:val="18"/>
                <w:lang w:eastAsia="en-ZA"/>
              </w:rPr>
            </w:pPr>
            <w:r w:rsidRPr="00FE0D32">
              <w:rPr>
                <w:b/>
                <w:color w:val="000000"/>
                <w:sz w:val="18"/>
                <w:szCs w:val="18"/>
                <w:lang w:eastAsia="en-ZA"/>
              </w:rPr>
              <w:t>TOTAL</w:t>
            </w:r>
          </w:p>
        </w:tc>
      </w:tr>
      <w:tr w:rsidR="006920E0" w:rsidRPr="00FE0D32" w:rsidTr="00296C19">
        <w:trPr>
          <w:trHeight w:val="376"/>
        </w:trPr>
        <w:tc>
          <w:tcPr>
            <w:tcW w:w="3856" w:type="dxa"/>
            <w:vMerge/>
            <w:shd w:val="clear" w:color="auto" w:fill="D9D9D9" w:themeFill="background1" w:themeFillShade="D9"/>
            <w:vAlign w:val="bottom"/>
          </w:tcPr>
          <w:p w:rsidR="006920E0" w:rsidRPr="00FE0D32" w:rsidRDefault="006920E0" w:rsidP="00296C19">
            <w:pPr>
              <w:tabs>
                <w:tab w:val="center" w:pos="709"/>
              </w:tabs>
              <w:rPr>
                <w:b/>
                <w:color w:val="000000"/>
                <w:sz w:val="18"/>
                <w:szCs w:val="18"/>
                <w:lang w:eastAsia="en-ZA"/>
              </w:rPr>
            </w:pPr>
          </w:p>
        </w:tc>
        <w:tc>
          <w:tcPr>
            <w:tcW w:w="1954" w:type="dxa"/>
            <w:vMerge/>
            <w:shd w:val="clear" w:color="auto" w:fill="D9D9D9" w:themeFill="background1" w:themeFillShade="D9"/>
            <w:vAlign w:val="bottom"/>
          </w:tcPr>
          <w:p w:rsidR="006920E0" w:rsidRPr="00FE0D32" w:rsidRDefault="006920E0" w:rsidP="00296C19">
            <w:pPr>
              <w:tabs>
                <w:tab w:val="center" w:pos="709"/>
              </w:tabs>
              <w:rPr>
                <w:b/>
                <w:color w:val="000000"/>
                <w:sz w:val="18"/>
                <w:szCs w:val="18"/>
                <w:lang w:eastAsia="en-ZA"/>
              </w:rPr>
            </w:pPr>
          </w:p>
        </w:tc>
        <w:tc>
          <w:tcPr>
            <w:tcW w:w="1510" w:type="dxa"/>
            <w:shd w:val="clear" w:color="auto" w:fill="D9D9D9" w:themeFill="background1" w:themeFillShade="D9"/>
            <w:vAlign w:val="bottom"/>
          </w:tcPr>
          <w:p w:rsidR="006920E0" w:rsidRPr="00FE0D32" w:rsidRDefault="006920E0" w:rsidP="00296C19">
            <w:pPr>
              <w:tabs>
                <w:tab w:val="center" w:pos="709"/>
              </w:tabs>
              <w:rPr>
                <w:b/>
                <w:color w:val="000000"/>
                <w:sz w:val="18"/>
                <w:szCs w:val="18"/>
                <w:lang w:eastAsia="en-ZA"/>
              </w:rPr>
            </w:pPr>
            <w:r w:rsidRPr="00FE0D32">
              <w:rPr>
                <w:b/>
                <w:color w:val="000000"/>
                <w:sz w:val="18"/>
                <w:szCs w:val="18"/>
                <w:lang w:eastAsia="en-ZA"/>
              </w:rPr>
              <w:t>R</w:t>
            </w:r>
          </w:p>
        </w:tc>
        <w:tc>
          <w:tcPr>
            <w:tcW w:w="1866" w:type="dxa"/>
            <w:shd w:val="clear" w:color="auto" w:fill="D9D9D9" w:themeFill="background1" w:themeFillShade="D9"/>
          </w:tcPr>
          <w:p w:rsidR="006920E0" w:rsidRPr="00FE0D32" w:rsidRDefault="006920E0" w:rsidP="00296C19">
            <w:pPr>
              <w:tabs>
                <w:tab w:val="center" w:pos="709"/>
              </w:tabs>
              <w:rPr>
                <w:b/>
                <w:color w:val="000000"/>
                <w:sz w:val="18"/>
                <w:szCs w:val="18"/>
                <w:lang w:eastAsia="en-ZA"/>
              </w:rPr>
            </w:pPr>
            <w:r w:rsidRPr="00FE0D32">
              <w:rPr>
                <w:b/>
                <w:color w:val="000000"/>
                <w:sz w:val="18"/>
                <w:szCs w:val="18"/>
                <w:lang w:eastAsia="en-ZA"/>
              </w:rPr>
              <w:t>R</w:t>
            </w:r>
          </w:p>
        </w:tc>
      </w:tr>
      <w:tr w:rsidR="006920E0" w:rsidRPr="00FE0D32" w:rsidTr="00296C19">
        <w:trPr>
          <w:cantSplit/>
          <w:trHeight w:val="224"/>
        </w:trPr>
        <w:tc>
          <w:tcPr>
            <w:tcW w:w="3856" w:type="dxa"/>
            <w:vAlign w:val="bottom"/>
          </w:tcPr>
          <w:p w:rsidR="006920E0" w:rsidRPr="00FE0D32" w:rsidRDefault="006920E0" w:rsidP="00296C19">
            <w:pPr>
              <w:tabs>
                <w:tab w:val="center" w:pos="709"/>
              </w:tabs>
              <w:spacing w:after="120"/>
              <w:outlineLvl w:val="0"/>
              <w:rPr>
                <w:bCs/>
                <w:sz w:val="18"/>
                <w:szCs w:val="18"/>
              </w:rPr>
            </w:pPr>
            <w:r w:rsidRPr="00FE0D32">
              <w:rPr>
                <w:bCs/>
                <w:sz w:val="18"/>
                <w:szCs w:val="18"/>
              </w:rPr>
              <w:t>Samsung Fax Machine Cartridge SXC – 4521F</w:t>
            </w:r>
          </w:p>
        </w:tc>
        <w:tc>
          <w:tcPr>
            <w:tcW w:w="1954" w:type="dxa"/>
          </w:tcPr>
          <w:p w:rsidR="006920E0" w:rsidRPr="00FE0D32" w:rsidRDefault="006920E0" w:rsidP="00296C19">
            <w:pPr>
              <w:tabs>
                <w:tab w:val="center" w:pos="709"/>
              </w:tabs>
              <w:spacing w:after="120"/>
              <w:outlineLvl w:val="0"/>
              <w:rPr>
                <w:bCs/>
                <w:sz w:val="18"/>
                <w:szCs w:val="18"/>
              </w:rPr>
            </w:pPr>
            <w:r w:rsidRPr="00FE0D32">
              <w:rPr>
                <w:bCs/>
                <w:sz w:val="18"/>
                <w:szCs w:val="18"/>
              </w:rPr>
              <w:t>4</w:t>
            </w:r>
          </w:p>
        </w:tc>
        <w:tc>
          <w:tcPr>
            <w:tcW w:w="1510" w:type="dxa"/>
          </w:tcPr>
          <w:p w:rsidR="006920E0" w:rsidRPr="00FE0D32" w:rsidRDefault="006920E0" w:rsidP="00296C19">
            <w:pPr>
              <w:tabs>
                <w:tab w:val="center" w:pos="709"/>
              </w:tabs>
              <w:spacing w:after="120"/>
              <w:jc w:val="right"/>
              <w:outlineLvl w:val="0"/>
              <w:rPr>
                <w:bCs/>
                <w:sz w:val="18"/>
                <w:szCs w:val="18"/>
              </w:rPr>
            </w:pPr>
            <w:r w:rsidRPr="00FE0D32">
              <w:rPr>
                <w:bCs/>
                <w:sz w:val="18"/>
                <w:szCs w:val="18"/>
              </w:rPr>
              <w:t>2 200,77</w:t>
            </w:r>
          </w:p>
        </w:tc>
        <w:tc>
          <w:tcPr>
            <w:tcW w:w="1866" w:type="dxa"/>
          </w:tcPr>
          <w:p w:rsidR="006920E0" w:rsidRPr="00FE0D32" w:rsidRDefault="006920E0" w:rsidP="00296C19">
            <w:pPr>
              <w:tabs>
                <w:tab w:val="center" w:pos="709"/>
              </w:tabs>
              <w:spacing w:after="120"/>
              <w:jc w:val="right"/>
              <w:outlineLvl w:val="0"/>
              <w:rPr>
                <w:sz w:val="18"/>
                <w:szCs w:val="18"/>
              </w:rPr>
            </w:pPr>
            <w:r w:rsidRPr="00FE0D32">
              <w:rPr>
                <w:sz w:val="18"/>
                <w:szCs w:val="18"/>
              </w:rPr>
              <w:t>8 803,08</w:t>
            </w:r>
          </w:p>
        </w:tc>
      </w:tr>
      <w:tr w:rsidR="006920E0" w:rsidRPr="00FE0D32" w:rsidTr="00296C19">
        <w:trPr>
          <w:cantSplit/>
          <w:trHeight w:val="224"/>
        </w:trPr>
        <w:tc>
          <w:tcPr>
            <w:tcW w:w="3856" w:type="dxa"/>
            <w:vAlign w:val="bottom"/>
          </w:tcPr>
          <w:p w:rsidR="006920E0" w:rsidRPr="00FE0D32" w:rsidRDefault="006920E0" w:rsidP="00296C19">
            <w:pPr>
              <w:tabs>
                <w:tab w:val="center" w:pos="709"/>
              </w:tabs>
              <w:spacing w:after="120"/>
              <w:outlineLvl w:val="0"/>
              <w:rPr>
                <w:bCs/>
                <w:sz w:val="18"/>
                <w:szCs w:val="18"/>
              </w:rPr>
            </w:pPr>
            <w:r w:rsidRPr="00FE0D32">
              <w:rPr>
                <w:bCs/>
                <w:sz w:val="18"/>
                <w:szCs w:val="18"/>
              </w:rPr>
              <w:t>Nashua Aficia (Sp 1100sf)</w:t>
            </w:r>
          </w:p>
        </w:tc>
        <w:tc>
          <w:tcPr>
            <w:tcW w:w="1954" w:type="dxa"/>
            <w:vAlign w:val="bottom"/>
          </w:tcPr>
          <w:p w:rsidR="006920E0" w:rsidRPr="00FE0D32" w:rsidRDefault="006920E0" w:rsidP="00296C19">
            <w:pPr>
              <w:tabs>
                <w:tab w:val="center" w:pos="709"/>
              </w:tabs>
              <w:spacing w:after="120"/>
              <w:outlineLvl w:val="0"/>
              <w:rPr>
                <w:bCs/>
                <w:sz w:val="18"/>
                <w:szCs w:val="18"/>
              </w:rPr>
            </w:pPr>
            <w:r w:rsidRPr="00FE0D32">
              <w:rPr>
                <w:bCs/>
                <w:sz w:val="18"/>
                <w:szCs w:val="18"/>
              </w:rPr>
              <w:t>8</w:t>
            </w:r>
          </w:p>
        </w:tc>
        <w:tc>
          <w:tcPr>
            <w:tcW w:w="1510" w:type="dxa"/>
            <w:vAlign w:val="bottom"/>
          </w:tcPr>
          <w:p w:rsidR="006920E0" w:rsidRPr="00FE0D32" w:rsidRDefault="006920E0" w:rsidP="00296C19">
            <w:pPr>
              <w:tabs>
                <w:tab w:val="center" w:pos="709"/>
              </w:tabs>
              <w:spacing w:after="120"/>
              <w:jc w:val="right"/>
              <w:outlineLvl w:val="0"/>
              <w:rPr>
                <w:bCs/>
                <w:sz w:val="18"/>
                <w:szCs w:val="18"/>
              </w:rPr>
            </w:pPr>
            <w:r w:rsidRPr="00FE0D32">
              <w:rPr>
                <w:bCs/>
                <w:sz w:val="18"/>
                <w:szCs w:val="18"/>
              </w:rPr>
              <w:t>3 058,76</w:t>
            </w:r>
          </w:p>
        </w:tc>
        <w:tc>
          <w:tcPr>
            <w:tcW w:w="1866" w:type="dxa"/>
          </w:tcPr>
          <w:p w:rsidR="006920E0" w:rsidRPr="00FE0D32" w:rsidRDefault="006920E0" w:rsidP="00296C19">
            <w:pPr>
              <w:tabs>
                <w:tab w:val="center" w:pos="709"/>
              </w:tabs>
              <w:spacing w:after="120"/>
              <w:jc w:val="right"/>
              <w:outlineLvl w:val="0"/>
              <w:rPr>
                <w:sz w:val="18"/>
                <w:szCs w:val="18"/>
              </w:rPr>
            </w:pPr>
            <w:r w:rsidRPr="00FE0D32">
              <w:rPr>
                <w:sz w:val="18"/>
                <w:szCs w:val="18"/>
              </w:rPr>
              <w:t>24 470,10</w:t>
            </w:r>
          </w:p>
        </w:tc>
      </w:tr>
      <w:tr w:rsidR="006920E0" w:rsidRPr="00FE0D32" w:rsidTr="00296C19">
        <w:trPr>
          <w:cantSplit/>
          <w:trHeight w:val="224"/>
        </w:trPr>
        <w:tc>
          <w:tcPr>
            <w:tcW w:w="3856" w:type="dxa"/>
            <w:vAlign w:val="bottom"/>
          </w:tcPr>
          <w:p w:rsidR="006920E0" w:rsidRPr="00FE0D32" w:rsidRDefault="006920E0" w:rsidP="00296C19">
            <w:pPr>
              <w:tabs>
                <w:tab w:val="center" w:pos="709"/>
              </w:tabs>
              <w:spacing w:after="120"/>
              <w:outlineLvl w:val="0"/>
              <w:rPr>
                <w:bCs/>
                <w:sz w:val="18"/>
                <w:szCs w:val="18"/>
              </w:rPr>
            </w:pPr>
            <w:r w:rsidRPr="00FE0D32">
              <w:rPr>
                <w:bCs/>
                <w:sz w:val="18"/>
                <w:szCs w:val="18"/>
              </w:rPr>
              <w:t>Shredder</w:t>
            </w:r>
          </w:p>
        </w:tc>
        <w:tc>
          <w:tcPr>
            <w:tcW w:w="1954" w:type="dxa"/>
            <w:vAlign w:val="bottom"/>
          </w:tcPr>
          <w:p w:rsidR="006920E0" w:rsidRPr="00FE0D32" w:rsidRDefault="006920E0" w:rsidP="00296C19">
            <w:pPr>
              <w:tabs>
                <w:tab w:val="center" w:pos="709"/>
              </w:tabs>
              <w:spacing w:after="120"/>
              <w:outlineLvl w:val="0"/>
              <w:rPr>
                <w:bCs/>
                <w:sz w:val="18"/>
                <w:szCs w:val="18"/>
              </w:rPr>
            </w:pPr>
            <w:r w:rsidRPr="00FE0D32">
              <w:rPr>
                <w:bCs/>
                <w:sz w:val="18"/>
                <w:szCs w:val="18"/>
              </w:rPr>
              <w:t>3</w:t>
            </w:r>
          </w:p>
        </w:tc>
        <w:tc>
          <w:tcPr>
            <w:tcW w:w="1510" w:type="dxa"/>
            <w:vAlign w:val="bottom"/>
          </w:tcPr>
          <w:p w:rsidR="006920E0" w:rsidRPr="00FE0D32" w:rsidRDefault="006920E0" w:rsidP="00296C19">
            <w:pPr>
              <w:tabs>
                <w:tab w:val="center" w:pos="709"/>
              </w:tabs>
              <w:spacing w:after="120"/>
              <w:jc w:val="right"/>
              <w:outlineLvl w:val="0"/>
              <w:rPr>
                <w:bCs/>
                <w:sz w:val="18"/>
                <w:szCs w:val="18"/>
              </w:rPr>
            </w:pPr>
            <w:r w:rsidRPr="00FE0D32">
              <w:rPr>
                <w:bCs/>
                <w:sz w:val="18"/>
                <w:szCs w:val="18"/>
              </w:rPr>
              <w:t>5 386,50</w:t>
            </w:r>
          </w:p>
        </w:tc>
        <w:tc>
          <w:tcPr>
            <w:tcW w:w="1866" w:type="dxa"/>
          </w:tcPr>
          <w:p w:rsidR="006920E0" w:rsidRPr="00FE0D32" w:rsidRDefault="006920E0" w:rsidP="00296C19">
            <w:pPr>
              <w:tabs>
                <w:tab w:val="center" w:pos="709"/>
              </w:tabs>
              <w:spacing w:after="120"/>
              <w:jc w:val="right"/>
              <w:outlineLvl w:val="0"/>
              <w:rPr>
                <w:sz w:val="18"/>
                <w:szCs w:val="18"/>
              </w:rPr>
            </w:pPr>
            <w:r w:rsidRPr="00FE0D32">
              <w:rPr>
                <w:sz w:val="18"/>
                <w:szCs w:val="18"/>
              </w:rPr>
              <w:t>16 159,50</w:t>
            </w:r>
          </w:p>
        </w:tc>
      </w:tr>
      <w:tr w:rsidR="006920E0" w:rsidRPr="00FE0D32" w:rsidTr="00296C19">
        <w:trPr>
          <w:cantSplit/>
          <w:trHeight w:val="224"/>
        </w:trPr>
        <w:tc>
          <w:tcPr>
            <w:tcW w:w="3856" w:type="dxa"/>
            <w:vAlign w:val="bottom"/>
          </w:tcPr>
          <w:p w:rsidR="006920E0" w:rsidRPr="00FE0D32" w:rsidRDefault="006920E0" w:rsidP="00296C19">
            <w:pPr>
              <w:tabs>
                <w:tab w:val="center" w:pos="709"/>
              </w:tabs>
              <w:spacing w:after="120"/>
              <w:outlineLvl w:val="0"/>
              <w:rPr>
                <w:bCs/>
                <w:sz w:val="18"/>
                <w:szCs w:val="18"/>
              </w:rPr>
            </w:pPr>
            <w:r w:rsidRPr="00FE0D32">
              <w:rPr>
                <w:bCs/>
                <w:sz w:val="18"/>
                <w:szCs w:val="18"/>
              </w:rPr>
              <w:t>Binding machine</w:t>
            </w:r>
          </w:p>
        </w:tc>
        <w:tc>
          <w:tcPr>
            <w:tcW w:w="1954" w:type="dxa"/>
            <w:vAlign w:val="bottom"/>
          </w:tcPr>
          <w:p w:rsidR="006920E0" w:rsidRPr="00FE0D32" w:rsidRDefault="006920E0" w:rsidP="00296C19">
            <w:pPr>
              <w:tabs>
                <w:tab w:val="center" w:pos="709"/>
              </w:tabs>
              <w:spacing w:after="120"/>
              <w:outlineLvl w:val="0"/>
              <w:rPr>
                <w:bCs/>
                <w:sz w:val="18"/>
                <w:szCs w:val="18"/>
              </w:rPr>
            </w:pPr>
            <w:r w:rsidRPr="00FE0D32">
              <w:rPr>
                <w:bCs/>
                <w:sz w:val="18"/>
                <w:szCs w:val="18"/>
              </w:rPr>
              <w:t>2</w:t>
            </w:r>
          </w:p>
        </w:tc>
        <w:tc>
          <w:tcPr>
            <w:tcW w:w="1510" w:type="dxa"/>
            <w:vAlign w:val="bottom"/>
          </w:tcPr>
          <w:p w:rsidR="006920E0" w:rsidRPr="00FE0D32" w:rsidRDefault="006920E0" w:rsidP="00296C19">
            <w:pPr>
              <w:tabs>
                <w:tab w:val="center" w:pos="709"/>
              </w:tabs>
              <w:spacing w:after="120"/>
              <w:jc w:val="right"/>
              <w:outlineLvl w:val="0"/>
              <w:rPr>
                <w:bCs/>
                <w:sz w:val="18"/>
                <w:szCs w:val="18"/>
              </w:rPr>
            </w:pPr>
            <w:r w:rsidRPr="00FE0D32">
              <w:rPr>
                <w:bCs/>
                <w:sz w:val="18"/>
                <w:szCs w:val="18"/>
              </w:rPr>
              <w:t>5 501,92</w:t>
            </w:r>
          </w:p>
        </w:tc>
        <w:tc>
          <w:tcPr>
            <w:tcW w:w="1866" w:type="dxa"/>
          </w:tcPr>
          <w:p w:rsidR="006920E0" w:rsidRPr="00FE0D32" w:rsidRDefault="006920E0" w:rsidP="00296C19">
            <w:pPr>
              <w:tabs>
                <w:tab w:val="center" w:pos="709"/>
              </w:tabs>
              <w:spacing w:after="120"/>
              <w:jc w:val="right"/>
              <w:outlineLvl w:val="0"/>
              <w:rPr>
                <w:sz w:val="18"/>
                <w:szCs w:val="18"/>
              </w:rPr>
            </w:pPr>
            <w:r w:rsidRPr="00FE0D32">
              <w:rPr>
                <w:sz w:val="18"/>
                <w:szCs w:val="18"/>
              </w:rPr>
              <w:t>11 003,85</w:t>
            </w:r>
          </w:p>
        </w:tc>
      </w:tr>
      <w:tr w:rsidR="006920E0" w:rsidRPr="00FE0D32" w:rsidTr="00296C19">
        <w:trPr>
          <w:cantSplit/>
          <w:trHeight w:val="224"/>
        </w:trPr>
        <w:tc>
          <w:tcPr>
            <w:tcW w:w="3856" w:type="dxa"/>
            <w:vAlign w:val="bottom"/>
          </w:tcPr>
          <w:p w:rsidR="006920E0" w:rsidRPr="00FE0D32" w:rsidRDefault="006920E0" w:rsidP="00296C19">
            <w:pPr>
              <w:tabs>
                <w:tab w:val="center" w:pos="709"/>
              </w:tabs>
              <w:spacing w:after="120"/>
              <w:outlineLvl w:val="0"/>
              <w:rPr>
                <w:bCs/>
                <w:sz w:val="18"/>
                <w:szCs w:val="18"/>
              </w:rPr>
            </w:pPr>
            <w:r w:rsidRPr="00FE0D32">
              <w:rPr>
                <w:bCs/>
                <w:sz w:val="18"/>
                <w:szCs w:val="18"/>
              </w:rPr>
              <w:t>Television Sets (Top of the range LED)</w:t>
            </w:r>
          </w:p>
        </w:tc>
        <w:tc>
          <w:tcPr>
            <w:tcW w:w="1954" w:type="dxa"/>
            <w:vAlign w:val="bottom"/>
          </w:tcPr>
          <w:p w:rsidR="006920E0" w:rsidRPr="00FE0D32" w:rsidRDefault="006920E0" w:rsidP="00296C19">
            <w:pPr>
              <w:tabs>
                <w:tab w:val="center" w:pos="709"/>
              </w:tabs>
              <w:spacing w:after="120"/>
              <w:outlineLvl w:val="0"/>
              <w:rPr>
                <w:bCs/>
                <w:sz w:val="18"/>
                <w:szCs w:val="18"/>
              </w:rPr>
            </w:pPr>
            <w:r w:rsidRPr="00FE0D32">
              <w:rPr>
                <w:bCs/>
                <w:sz w:val="18"/>
                <w:szCs w:val="18"/>
              </w:rPr>
              <w:t>4</w:t>
            </w:r>
          </w:p>
        </w:tc>
        <w:tc>
          <w:tcPr>
            <w:tcW w:w="1510" w:type="dxa"/>
            <w:vAlign w:val="bottom"/>
          </w:tcPr>
          <w:p w:rsidR="006920E0" w:rsidRPr="00FE0D32" w:rsidRDefault="006920E0" w:rsidP="00296C19">
            <w:pPr>
              <w:tabs>
                <w:tab w:val="center" w:pos="709"/>
              </w:tabs>
              <w:spacing w:after="120"/>
              <w:jc w:val="right"/>
              <w:outlineLvl w:val="0"/>
              <w:rPr>
                <w:bCs/>
                <w:sz w:val="18"/>
                <w:szCs w:val="18"/>
              </w:rPr>
            </w:pPr>
            <w:r w:rsidRPr="00FE0D32">
              <w:rPr>
                <w:bCs/>
                <w:sz w:val="18"/>
                <w:szCs w:val="18"/>
              </w:rPr>
              <w:t>11 157,75</w:t>
            </w:r>
          </w:p>
        </w:tc>
        <w:tc>
          <w:tcPr>
            <w:tcW w:w="1866" w:type="dxa"/>
          </w:tcPr>
          <w:p w:rsidR="006920E0" w:rsidRPr="00FE0D32" w:rsidRDefault="006920E0" w:rsidP="00296C19">
            <w:pPr>
              <w:tabs>
                <w:tab w:val="center" w:pos="709"/>
              </w:tabs>
              <w:spacing w:after="120"/>
              <w:jc w:val="right"/>
              <w:outlineLvl w:val="0"/>
              <w:rPr>
                <w:sz w:val="18"/>
                <w:szCs w:val="18"/>
              </w:rPr>
            </w:pPr>
            <w:r w:rsidRPr="00FE0D32">
              <w:rPr>
                <w:sz w:val="18"/>
                <w:szCs w:val="18"/>
              </w:rPr>
              <w:t>44 631,00</w:t>
            </w:r>
          </w:p>
        </w:tc>
      </w:tr>
    </w:tbl>
    <w:p w:rsidR="006920E0" w:rsidRPr="002C76C1" w:rsidRDefault="006920E0" w:rsidP="006920E0">
      <w:pPr>
        <w:tabs>
          <w:tab w:val="center" w:pos="709"/>
        </w:tabs>
        <w:spacing w:after="120"/>
        <w:ind w:left="57"/>
        <w:rPr>
          <w:sz w:val="22"/>
          <w:szCs w:val="22"/>
          <w:lang w:val="en-ZA"/>
        </w:rPr>
      </w:pPr>
    </w:p>
    <w:p w:rsidR="006920E0" w:rsidRPr="004F4957" w:rsidRDefault="006920E0" w:rsidP="006920E0">
      <w:pPr>
        <w:tabs>
          <w:tab w:val="center" w:pos="709"/>
        </w:tabs>
        <w:spacing w:after="120" w:line="260" w:lineRule="exact"/>
        <w:ind w:right="-113"/>
        <w:rPr>
          <w:sz w:val="22"/>
          <w:szCs w:val="22"/>
        </w:rPr>
      </w:pPr>
      <w:r w:rsidRPr="004F4957">
        <w:rPr>
          <w:sz w:val="22"/>
          <w:szCs w:val="22"/>
        </w:rPr>
        <w:t>Contrary to the legislation listed above, the department did not obtain and evaluate three written quotations as required by Practice Note 8; only one quote was obtained from Emisolve (Pty) Ltd.</w:t>
      </w:r>
    </w:p>
    <w:p w:rsidR="006920E0" w:rsidRPr="002C76C1" w:rsidRDefault="006920E0" w:rsidP="006920E0">
      <w:pPr>
        <w:tabs>
          <w:tab w:val="center" w:pos="709"/>
        </w:tabs>
        <w:spacing w:after="120" w:line="260" w:lineRule="exact"/>
        <w:ind w:right="-113"/>
        <w:rPr>
          <w:sz w:val="22"/>
          <w:szCs w:val="22"/>
        </w:rPr>
      </w:pPr>
    </w:p>
    <w:p w:rsidR="006920E0" w:rsidRPr="002C76C1" w:rsidRDefault="006920E0" w:rsidP="006920E0">
      <w:pPr>
        <w:tabs>
          <w:tab w:val="center" w:pos="709"/>
        </w:tabs>
        <w:spacing w:after="120" w:line="260" w:lineRule="exact"/>
        <w:ind w:right="-113"/>
        <w:rPr>
          <w:sz w:val="22"/>
          <w:szCs w:val="22"/>
        </w:rPr>
      </w:pPr>
      <w:r w:rsidRPr="002C76C1">
        <w:rPr>
          <w:sz w:val="22"/>
          <w:szCs w:val="22"/>
        </w:rPr>
        <w:t>The matters listed below were noted on an internal memo  from the Acting Head of Office of the deputy Minister, Ms Lithakazi Ngcukuva, signed on 28 September 2011, to the CD:SCM Mr. Trevor Trevor Tabbane the CD:SCM and the chairperson of the bid committee. It should be noted that the memo to approve the deviation, was not signed by the CD:SCM.</w:t>
      </w:r>
    </w:p>
    <w:p w:rsidR="006920E0" w:rsidRDefault="006920E0" w:rsidP="006920E0">
      <w:pPr>
        <w:tabs>
          <w:tab w:val="center" w:pos="709"/>
        </w:tabs>
        <w:spacing w:after="120" w:line="260" w:lineRule="exact"/>
        <w:ind w:right="-113"/>
        <w:rPr>
          <w:sz w:val="22"/>
          <w:szCs w:val="22"/>
        </w:rPr>
      </w:pPr>
    </w:p>
    <w:p w:rsidR="006920E0" w:rsidRPr="002C76C1" w:rsidRDefault="006920E0" w:rsidP="006920E0">
      <w:pPr>
        <w:tabs>
          <w:tab w:val="center" w:pos="709"/>
        </w:tabs>
        <w:spacing w:after="120" w:line="260" w:lineRule="exact"/>
        <w:ind w:right="-113"/>
        <w:rPr>
          <w:sz w:val="22"/>
          <w:szCs w:val="22"/>
        </w:rPr>
      </w:pPr>
      <w:r w:rsidRPr="002C76C1">
        <w:rPr>
          <w:sz w:val="22"/>
          <w:szCs w:val="22"/>
        </w:rPr>
        <w:t>The subject and purpose of the memo:</w:t>
      </w:r>
    </w:p>
    <w:p w:rsidR="006920E0" w:rsidRPr="002C76C1" w:rsidRDefault="006920E0" w:rsidP="006920E0">
      <w:pPr>
        <w:tabs>
          <w:tab w:val="center" w:pos="709"/>
        </w:tabs>
        <w:spacing w:after="120" w:line="260" w:lineRule="exact"/>
        <w:ind w:left="340" w:right="-113"/>
        <w:rPr>
          <w:sz w:val="22"/>
          <w:szCs w:val="22"/>
        </w:rPr>
      </w:pPr>
      <w:r>
        <w:rPr>
          <w:i/>
          <w:sz w:val="22"/>
          <w:szCs w:val="22"/>
        </w:rPr>
        <w:tab/>
        <w:t>(i)</w:t>
      </w:r>
      <w:r w:rsidRPr="002C76C1">
        <w:rPr>
          <w:i/>
          <w:sz w:val="22"/>
          <w:szCs w:val="22"/>
        </w:rPr>
        <w:t>“To request the Chairperson of the Bid Committee to ratify the decision to procure goods for the Office of the Deputy Minster urgently”</w:t>
      </w:r>
    </w:p>
    <w:p w:rsidR="006920E0" w:rsidRPr="002C76C1" w:rsidRDefault="006920E0" w:rsidP="006920E0">
      <w:pPr>
        <w:tabs>
          <w:tab w:val="center" w:pos="709"/>
        </w:tabs>
        <w:spacing w:after="120" w:line="260" w:lineRule="exact"/>
        <w:ind w:left="715" w:right="-113"/>
        <w:rPr>
          <w:sz w:val="22"/>
          <w:szCs w:val="22"/>
        </w:rPr>
      </w:pPr>
    </w:p>
    <w:p w:rsidR="006920E0" w:rsidRPr="002C76C1" w:rsidRDefault="006920E0" w:rsidP="006920E0">
      <w:pPr>
        <w:tabs>
          <w:tab w:val="center" w:pos="709"/>
        </w:tabs>
        <w:spacing w:after="120" w:line="260" w:lineRule="exact"/>
        <w:ind w:left="340" w:right="-113"/>
        <w:rPr>
          <w:sz w:val="22"/>
          <w:szCs w:val="22"/>
        </w:rPr>
      </w:pPr>
      <w:r w:rsidRPr="002C76C1">
        <w:rPr>
          <w:sz w:val="22"/>
          <w:szCs w:val="22"/>
        </w:rPr>
        <w:t>(ii)</w:t>
      </w:r>
      <w:r w:rsidRPr="002C76C1">
        <w:rPr>
          <w:sz w:val="22"/>
          <w:szCs w:val="22"/>
        </w:rPr>
        <w:tab/>
        <w:t>Discussion</w:t>
      </w:r>
    </w:p>
    <w:p w:rsidR="006920E0" w:rsidRPr="002C76C1" w:rsidRDefault="006920E0" w:rsidP="006920E0">
      <w:pPr>
        <w:tabs>
          <w:tab w:val="center" w:pos="709"/>
        </w:tabs>
        <w:spacing w:after="120" w:line="260" w:lineRule="exact"/>
        <w:ind w:right="-113"/>
        <w:rPr>
          <w:sz w:val="22"/>
          <w:szCs w:val="22"/>
        </w:rPr>
      </w:pPr>
    </w:p>
    <w:p w:rsidR="006920E0" w:rsidRPr="002C76C1" w:rsidRDefault="006920E0" w:rsidP="006920E0">
      <w:pPr>
        <w:tabs>
          <w:tab w:val="center" w:pos="709"/>
        </w:tabs>
        <w:spacing w:after="120" w:line="260" w:lineRule="exact"/>
        <w:ind w:left="720" w:right="-113"/>
        <w:rPr>
          <w:i/>
          <w:sz w:val="22"/>
          <w:szCs w:val="22"/>
        </w:rPr>
      </w:pPr>
      <w:r w:rsidRPr="002C76C1">
        <w:rPr>
          <w:i/>
          <w:sz w:val="22"/>
          <w:szCs w:val="22"/>
        </w:rPr>
        <w:t>“The Office had procured goods through the normal route, these were still not procured after six months, thus some of the required office supplies had become urgent to enable the office to function.</w:t>
      </w:r>
    </w:p>
    <w:p w:rsidR="006920E0" w:rsidRPr="002C76C1" w:rsidRDefault="006920E0" w:rsidP="006920E0">
      <w:pPr>
        <w:tabs>
          <w:tab w:val="center" w:pos="709"/>
        </w:tabs>
        <w:spacing w:after="120" w:line="260" w:lineRule="exact"/>
        <w:ind w:left="720" w:right="-113"/>
        <w:rPr>
          <w:sz w:val="22"/>
          <w:szCs w:val="22"/>
        </w:rPr>
      </w:pPr>
      <w:r w:rsidRPr="002C76C1">
        <w:rPr>
          <w:i/>
          <w:sz w:val="22"/>
          <w:szCs w:val="22"/>
        </w:rPr>
        <w:t>The request to ratify the decision to procure goods on an urgent basis was informed by the lack of delivery through the normal means.”</w:t>
      </w:r>
    </w:p>
    <w:p w:rsidR="006920E0" w:rsidRDefault="006920E0" w:rsidP="006920E0">
      <w:pPr>
        <w:tabs>
          <w:tab w:val="center" w:pos="709"/>
        </w:tabs>
        <w:spacing w:after="120" w:line="260" w:lineRule="exact"/>
        <w:ind w:right="-113"/>
        <w:rPr>
          <w:sz w:val="22"/>
          <w:szCs w:val="22"/>
        </w:rPr>
      </w:pPr>
    </w:p>
    <w:p w:rsidR="006920E0" w:rsidRPr="002C76C1" w:rsidRDefault="006920E0" w:rsidP="006920E0">
      <w:pPr>
        <w:tabs>
          <w:tab w:val="center" w:pos="709"/>
        </w:tabs>
        <w:spacing w:after="120" w:line="260" w:lineRule="exact"/>
        <w:ind w:right="-113"/>
        <w:rPr>
          <w:sz w:val="22"/>
          <w:szCs w:val="22"/>
        </w:rPr>
      </w:pPr>
      <w:r>
        <w:rPr>
          <w:sz w:val="22"/>
          <w:szCs w:val="22"/>
        </w:rPr>
        <w:tab/>
      </w:r>
      <w:r w:rsidRPr="002C76C1">
        <w:rPr>
          <w:sz w:val="22"/>
          <w:szCs w:val="22"/>
        </w:rPr>
        <w:t>(iii)</w:t>
      </w:r>
      <w:r w:rsidRPr="002C76C1">
        <w:rPr>
          <w:sz w:val="22"/>
          <w:szCs w:val="22"/>
        </w:rPr>
        <w:tab/>
        <w:t>Recommendation</w:t>
      </w:r>
    </w:p>
    <w:p w:rsidR="006920E0" w:rsidRPr="002C76C1" w:rsidRDefault="006920E0" w:rsidP="006920E0">
      <w:pPr>
        <w:tabs>
          <w:tab w:val="center" w:pos="709"/>
        </w:tabs>
        <w:spacing w:after="120" w:line="260" w:lineRule="exact"/>
        <w:ind w:left="715" w:right="-113"/>
        <w:rPr>
          <w:i/>
          <w:sz w:val="22"/>
          <w:szCs w:val="22"/>
        </w:rPr>
      </w:pPr>
      <w:r w:rsidRPr="002C76C1">
        <w:rPr>
          <w:i/>
          <w:sz w:val="22"/>
          <w:szCs w:val="22"/>
        </w:rPr>
        <w:t>“It is recommended that the Chairperson of the Bid committee ratify the decision to procure goods through special bid process.”</w:t>
      </w:r>
    </w:p>
    <w:p w:rsidR="006920E0" w:rsidRPr="002C76C1" w:rsidRDefault="006920E0" w:rsidP="006920E0">
      <w:pPr>
        <w:tabs>
          <w:tab w:val="center" w:pos="709"/>
        </w:tabs>
        <w:spacing w:after="120" w:line="260" w:lineRule="exact"/>
        <w:ind w:left="340" w:right="-113"/>
        <w:rPr>
          <w:sz w:val="22"/>
          <w:szCs w:val="22"/>
        </w:rPr>
      </w:pPr>
    </w:p>
    <w:p w:rsidR="006920E0" w:rsidRPr="002C76C1" w:rsidRDefault="006920E0" w:rsidP="006920E0">
      <w:pPr>
        <w:tabs>
          <w:tab w:val="center" w:pos="709"/>
        </w:tabs>
        <w:spacing w:after="120" w:line="260" w:lineRule="exact"/>
        <w:ind w:right="-113"/>
        <w:rPr>
          <w:sz w:val="22"/>
          <w:szCs w:val="22"/>
        </w:rPr>
      </w:pPr>
      <w:r w:rsidRPr="002C76C1">
        <w:rPr>
          <w:sz w:val="22"/>
          <w:szCs w:val="22"/>
        </w:rPr>
        <w:t xml:space="preserve">Although the internal memo indicated that the department attempted to procure the goods via the ‘normal route’, but was however unsuccessful for six months, no evidence was provided indicating that the department initially intended to follow procurement procedures, such as request for quotations etc. </w:t>
      </w:r>
    </w:p>
    <w:p w:rsidR="006920E0" w:rsidRDefault="006920E0" w:rsidP="006920E0">
      <w:pPr>
        <w:tabs>
          <w:tab w:val="center" w:pos="709"/>
        </w:tabs>
        <w:spacing w:after="120" w:line="260" w:lineRule="exact"/>
        <w:ind w:left="340" w:right="-113"/>
        <w:rPr>
          <w:sz w:val="22"/>
          <w:szCs w:val="22"/>
        </w:rPr>
      </w:pPr>
    </w:p>
    <w:p w:rsidR="006920E0" w:rsidRPr="002C76C1" w:rsidRDefault="006920E0" w:rsidP="006920E0">
      <w:pPr>
        <w:tabs>
          <w:tab w:val="center" w:pos="709"/>
        </w:tabs>
        <w:spacing w:after="120" w:line="260" w:lineRule="exact"/>
        <w:ind w:right="-113"/>
        <w:rPr>
          <w:sz w:val="22"/>
          <w:szCs w:val="22"/>
        </w:rPr>
      </w:pPr>
      <w:r w:rsidRPr="002C76C1">
        <w:rPr>
          <w:sz w:val="22"/>
          <w:szCs w:val="22"/>
        </w:rPr>
        <w:t>The PA12 – Approval by the National Bid Adjudication Committee, NBAC was approved on 11 October 2011 by the following members:</w:t>
      </w:r>
    </w:p>
    <w:p w:rsidR="006920E0" w:rsidRPr="002C76C1" w:rsidRDefault="006920E0" w:rsidP="006F5D2E">
      <w:pPr>
        <w:pStyle w:val="ListParagraph"/>
        <w:numPr>
          <w:ilvl w:val="0"/>
          <w:numId w:val="106"/>
        </w:numPr>
        <w:tabs>
          <w:tab w:val="center" w:pos="709"/>
        </w:tabs>
        <w:spacing w:after="120" w:line="260" w:lineRule="exact"/>
        <w:ind w:right="-113"/>
        <w:rPr>
          <w:rFonts w:ascii="Arial" w:hAnsi="Arial" w:cs="Arial"/>
          <w:sz w:val="22"/>
          <w:szCs w:val="22"/>
        </w:rPr>
      </w:pPr>
      <w:r w:rsidRPr="002C76C1">
        <w:rPr>
          <w:rFonts w:ascii="Arial" w:hAnsi="Arial" w:cs="Arial"/>
          <w:sz w:val="22"/>
          <w:szCs w:val="22"/>
        </w:rPr>
        <w:t>Mr Thabo Tladi – Acting CD:SCM</w:t>
      </w:r>
    </w:p>
    <w:p w:rsidR="006920E0" w:rsidRPr="002C76C1" w:rsidRDefault="006920E0" w:rsidP="006F5D2E">
      <w:pPr>
        <w:pStyle w:val="ListParagraph"/>
        <w:numPr>
          <w:ilvl w:val="0"/>
          <w:numId w:val="106"/>
        </w:numPr>
        <w:tabs>
          <w:tab w:val="center" w:pos="709"/>
        </w:tabs>
        <w:spacing w:after="120" w:line="260" w:lineRule="exact"/>
        <w:ind w:right="-113"/>
        <w:rPr>
          <w:rFonts w:ascii="Arial" w:hAnsi="Arial" w:cs="Arial"/>
          <w:sz w:val="22"/>
          <w:szCs w:val="22"/>
        </w:rPr>
      </w:pPr>
      <w:r w:rsidRPr="002C76C1">
        <w:rPr>
          <w:rFonts w:ascii="Arial" w:hAnsi="Arial" w:cs="Arial"/>
          <w:sz w:val="22"/>
          <w:szCs w:val="22"/>
        </w:rPr>
        <w:t>Mr. Paula Mohlala – D:KAM</w:t>
      </w:r>
    </w:p>
    <w:p w:rsidR="006920E0" w:rsidRPr="002C76C1" w:rsidRDefault="006920E0" w:rsidP="006F5D2E">
      <w:pPr>
        <w:pStyle w:val="ListParagraph"/>
        <w:numPr>
          <w:ilvl w:val="0"/>
          <w:numId w:val="106"/>
        </w:numPr>
        <w:tabs>
          <w:tab w:val="center" w:pos="709"/>
        </w:tabs>
        <w:spacing w:after="120" w:line="260" w:lineRule="exact"/>
        <w:ind w:right="-113"/>
        <w:rPr>
          <w:rFonts w:ascii="Arial" w:hAnsi="Arial" w:cs="Arial"/>
          <w:sz w:val="22"/>
          <w:szCs w:val="22"/>
        </w:rPr>
      </w:pPr>
      <w:r w:rsidRPr="002C76C1">
        <w:rPr>
          <w:rFonts w:ascii="Arial" w:hAnsi="Arial" w:cs="Arial"/>
          <w:sz w:val="22"/>
          <w:szCs w:val="22"/>
        </w:rPr>
        <w:t>Ms. Diana Groenewald – D: Finance management</w:t>
      </w:r>
    </w:p>
    <w:p w:rsidR="006920E0" w:rsidRPr="002C76C1" w:rsidRDefault="006920E0" w:rsidP="006F5D2E">
      <w:pPr>
        <w:pStyle w:val="ListParagraph"/>
        <w:numPr>
          <w:ilvl w:val="0"/>
          <w:numId w:val="106"/>
        </w:numPr>
        <w:tabs>
          <w:tab w:val="center" w:pos="709"/>
        </w:tabs>
        <w:spacing w:after="120" w:line="260" w:lineRule="exact"/>
        <w:ind w:right="-113"/>
        <w:rPr>
          <w:rFonts w:ascii="Arial" w:hAnsi="Arial" w:cs="Arial"/>
          <w:sz w:val="22"/>
          <w:szCs w:val="22"/>
        </w:rPr>
      </w:pPr>
      <w:r w:rsidRPr="002C76C1">
        <w:rPr>
          <w:rFonts w:ascii="Arial" w:hAnsi="Arial" w:cs="Arial"/>
          <w:sz w:val="22"/>
          <w:szCs w:val="22"/>
        </w:rPr>
        <w:t>Mr. Trevor Tabane – in which capacity was not indicated</w:t>
      </w:r>
    </w:p>
    <w:p w:rsidR="006920E0" w:rsidRDefault="006920E0" w:rsidP="006920E0">
      <w:pPr>
        <w:tabs>
          <w:tab w:val="center" w:pos="709"/>
        </w:tabs>
        <w:spacing w:after="120" w:line="260" w:lineRule="exact"/>
        <w:ind w:right="-113"/>
        <w:rPr>
          <w:sz w:val="22"/>
          <w:szCs w:val="22"/>
        </w:rPr>
      </w:pPr>
    </w:p>
    <w:p w:rsidR="006920E0" w:rsidRPr="002C76C1" w:rsidRDefault="006920E0" w:rsidP="006920E0">
      <w:pPr>
        <w:tabs>
          <w:tab w:val="center" w:pos="709"/>
        </w:tabs>
        <w:spacing w:after="120" w:line="260" w:lineRule="exact"/>
        <w:ind w:right="-113"/>
        <w:rPr>
          <w:lang w:eastAsia="en-ZA"/>
        </w:rPr>
      </w:pPr>
      <w:r w:rsidRPr="002C76C1">
        <w:rPr>
          <w:sz w:val="22"/>
          <w:szCs w:val="22"/>
        </w:rPr>
        <w:t>However, there are at least 1191 suppliers listed on the prospective supplier list that are able to provide the department stationery, it was therefore not impossible or impracticable to obtain three quotations. The reason for the deviation therefore does not appear to be reasonable and justifiable.</w:t>
      </w:r>
      <w:r w:rsidRPr="002C76C1">
        <w:rPr>
          <w:lang w:eastAsia="en-ZA"/>
        </w:rPr>
        <w:tab/>
        <w:t xml:space="preserve"> </w:t>
      </w:r>
    </w:p>
    <w:p w:rsidR="006920E0" w:rsidRPr="002C76C1" w:rsidRDefault="006920E0" w:rsidP="006920E0">
      <w:pPr>
        <w:tabs>
          <w:tab w:val="center" w:pos="709"/>
        </w:tabs>
        <w:spacing w:after="120" w:line="260" w:lineRule="exact"/>
        <w:ind w:left="340" w:right="-113"/>
        <w:rPr>
          <w:sz w:val="22"/>
          <w:szCs w:val="22"/>
        </w:rPr>
      </w:pPr>
    </w:p>
    <w:p w:rsidR="006920E0" w:rsidRPr="000F42F5" w:rsidRDefault="006920E0" w:rsidP="006920E0">
      <w:pPr>
        <w:tabs>
          <w:tab w:val="center" w:pos="709"/>
        </w:tabs>
        <w:spacing w:after="120" w:line="260" w:lineRule="exact"/>
        <w:ind w:right="-113"/>
      </w:pPr>
      <w:r w:rsidRPr="000F42F5">
        <w:rPr>
          <w:sz w:val="22"/>
          <w:szCs w:val="22"/>
        </w:rPr>
        <w:t>Although the deviation was approved by the NBAC, dated 11 October 2011, the department did not include the deviation in the deviation register.</w:t>
      </w:r>
    </w:p>
    <w:p w:rsidR="006920E0" w:rsidRPr="002C76C1" w:rsidRDefault="006920E0" w:rsidP="006920E0">
      <w:pPr>
        <w:pStyle w:val="ListParagraph"/>
        <w:tabs>
          <w:tab w:val="center" w:pos="709"/>
        </w:tabs>
        <w:spacing w:after="120" w:line="260" w:lineRule="exact"/>
        <w:ind w:left="340" w:right="-113"/>
        <w:rPr>
          <w:rFonts w:ascii="Arial" w:hAnsi="Arial" w:cs="Arial"/>
        </w:rPr>
      </w:pPr>
    </w:p>
    <w:p w:rsidR="006920E0" w:rsidRPr="000F42F5" w:rsidRDefault="006920E0" w:rsidP="006920E0">
      <w:pPr>
        <w:tabs>
          <w:tab w:val="center" w:pos="709"/>
        </w:tabs>
        <w:spacing w:after="120" w:line="260" w:lineRule="exact"/>
        <w:ind w:right="-113"/>
        <w:rPr>
          <w:sz w:val="22"/>
          <w:szCs w:val="22"/>
        </w:rPr>
      </w:pPr>
      <w:r w:rsidRPr="000F42F5">
        <w:rPr>
          <w:color w:val="000000"/>
          <w:sz w:val="22"/>
          <w:szCs w:val="22"/>
          <w:lang w:eastAsia="en-ZA"/>
        </w:rPr>
        <w:t>As per inspection of the procurement batch it was noted that the winning supplier did not submit the tax clearance certificate from SARS.</w:t>
      </w:r>
    </w:p>
    <w:p w:rsidR="006920E0" w:rsidRPr="002C76C1" w:rsidRDefault="006920E0" w:rsidP="006920E0">
      <w:pPr>
        <w:pStyle w:val="ListParagraph"/>
        <w:tabs>
          <w:tab w:val="center" w:pos="709"/>
        </w:tabs>
        <w:spacing w:after="120" w:line="260" w:lineRule="exact"/>
        <w:ind w:left="340" w:right="-113"/>
        <w:rPr>
          <w:rFonts w:ascii="Arial" w:hAnsi="Arial" w:cs="Arial"/>
          <w:sz w:val="22"/>
          <w:szCs w:val="22"/>
        </w:rPr>
      </w:pPr>
    </w:p>
    <w:p w:rsidR="006920E0" w:rsidRPr="000F42F5" w:rsidRDefault="006920E0" w:rsidP="006920E0">
      <w:pPr>
        <w:tabs>
          <w:tab w:val="center" w:pos="709"/>
        </w:tabs>
        <w:spacing w:after="120" w:line="260" w:lineRule="exact"/>
        <w:ind w:right="-113"/>
        <w:rPr>
          <w:sz w:val="22"/>
          <w:szCs w:val="22"/>
        </w:rPr>
      </w:pPr>
      <w:r w:rsidRPr="000F42F5">
        <w:rPr>
          <w:sz w:val="22"/>
          <w:szCs w:val="22"/>
        </w:rPr>
        <w:t>Per inspection of the invoice number DPW003, dated 27 October 2011, and certification that invoice has been received, dated 27 October 2011, we noted that services were rendered before the order was issued and approved. The order was approved on 08 November 2011. No documentation was provided indicating reasons for the deviation from the applicable internal controls and legislation.</w:t>
      </w:r>
    </w:p>
    <w:p w:rsidR="006920E0" w:rsidRPr="002C76C1" w:rsidRDefault="006920E0" w:rsidP="006920E0">
      <w:pPr>
        <w:tabs>
          <w:tab w:val="center" w:pos="709"/>
        </w:tabs>
        <w:jc w:val="both"/>
        <w:rPr>
          <w:sz w:val="22"/>
          <w:szCs w:val="22"/>
          <w:lang w:val="en-GB"/>
        </w:rPr>
      </w:pPr>
      <w:r>
        <w:rPr>
          <w:sz w:val="22"/>
          <w:szCs w:val="22"/>
          <w:lang w:val="en-GB"/>
        </w:rPr>
        <w:t>The finding occurred as a result of the fact that:</w:t>
      </w:r>
    </w:p>
    <w:p w:rsidR="006920E0" w:rsidRPr="002C76C1" w:rsidRDefault="006920E0" w:rsidP="006920E0">
      <w:pPr>
        <w:tabs>
          <w:tab w:val="center" w:pos="709"/>
        </w:tabs>
        <w:spacing w:before="100" w:beforeAutospacing="1" w:after="100" w:afterAutospacing="1"/>
        <w:ind w:left="340" w:hanging="340"/>
        <w:rPr>
          <w:sz w:val="22"/>
          <w:szCs w:val="22"/>
          <w:lang w:val="en-GB"/>
        </w:rPr>
      </w:pPr>
      <w:r w:rsidRPr="002C76C1">
        <w:rPr>
          <w:sz w:val="22"/>
          <w:szCs w:val="22"/>
          <w:lang w:val="en-GB"/>
        </w:rPr>
        <w:t>a)</w:t>
      </w:r>
      <w:r w:rsidRPr="002C76C1">
        <w:rPr>
          <w:sz w:val="22"/>
          <w:szCs w:val="22"/>
          <w:lang w:val="en-GB"/>
        </w:rPr>
        <w:tab/>
        <w:t>As per discussion with DD: Provisioning and logistics it was noted that the office of the ministry where in need of the stationery and they followed the normal route, by obtaining three quote however the process took longer than expected and as a result they goods where not procured.</w:t>
      </w:r>
    </w:p>
    <w:p w:rsidR="006920E0" w:rsidRPr="002C76C1" w:rsidRDefault="006920E0" w:rsidP="006920E0">
      <w:pPr>
        <w:tabs>
          <w:tab w:val="center" w:pos="709"/>
        </w:tabs>
        <w:spacing w:before="100" w:beforeAutospacing="1" w:after="100" w:afterAutospacing="1"/>
        <w:ind w:left="340" w:hanging="340"/>
        <w:rPr>
          <w:sz w:val="22"/>
          <w:szCs w:val="22"/>
          <w:lang w:val="en-GB"/>
        </w:rPr>
      </w:pPr>
      <w:r w:rsidRPr="002C76C1">
        <w:rPr>
          <w:sz w:val="22"/>
          <w:szCs w:val="22"/>
          <w:lang w:val="en-GB"/>
        </w:rPr>
        <w:t xml:space="preserve">b) </w:t>
      </w:r>
      <w:r w:rsidRPr="002C76C1">
        <w:rPr>
          <w:sz w:val="22"/>
          <w:szCs w:val="22"/>
          <w:lang w:val="en-GB"/>
        </w:rPr>
        <w:tab/>
        <w:t>As per discussion with D:SCM it was noted that the procurement did not go through the proper supply chain process due to being urgent, therefore no report was submitted to supply chain for the deviation and the reasons thereof.</w:t>
      </w:r>
      <w:r w:rsidRPr="002C76C1">
        <w:rPr>
          <w:sz w:val="22"/>
          <w:szCs w:val="22"/>
          <w:lang w:val="en-GB"/>
        </w:rPr>
        <w:tab/>
      </w:r>
    </w:p>
    <w:p w:rsidR="006920E0" w:rsidRPr="002C76C1" w:rsidRDefault="006920E0" w:rsidP="006920E0">
      <w:pPr>
        <w:tabs>
          <w:tab w:val="center" w:pos="709"/>
        </w:tabs>
        <w:spacing w:after="120" w:line="260" w:lineRule="exact"/>
        <w:ind w:left="340" w:hanging="340"/>
        <w:rPr>
          <w:sz w:val="22"/>
          <w:szCs w:val="22"/>
          <w:lang w:val="en-GB"/>
        </w:rPr>
      </w:pPr>
      <w:r w:rsidRPr="002C76C1">
        <w:rPr>
          <w:sz w:val="22"/>
          <w:szCs w:val="22"/>
          <w:lang w:val="en-GB"/>
        </w:rPr>
        <w:t xml:space="preserve">c) </w:t>
      </w:r>
      <w:r w:rsidRPr="002C76C1">
        <w:rPr>
          <w:sz w:val="22"/>
          <w:szCs w:val="22"/>
          <w:lang w:val="en-GB"/>
        </w:rPr>
        <w:tab/>
        <w:t>As per discussion with DD: Provisioning and logistics it was noted that the department entered into an urgent procurement therefore the department did not see the necessity to obtain the tax clearance as they have already deviated from SCM.</w:t>
      </w:r>
    </w:p>
    <w:p w:rsidR="006920E0" w:rsidRPr="002C76C1" w:rsidRDefault="006920E0" w:rsidP="006920E0">
      <w:pPr>
        <w:tabs>
          <w:tab w:val="center" w:pos="709"/>
        </w:tabs>
        <w:spacing w:after="120" w:line="260" w:lineRule="exact"/>
        <w:ind w:left="340" w:hanging="340"/>
        <w:rPr>
          <w:sz w:val="22"/>
          <w:szCs w:val="22"/>
          <w:lang w:val="en-GB"/>
        </w:rPr>
      </w:pPr>
      <w:r w:rsidRPr="002C76C1">
        <w:rPr>
          <w:sz w:val="22"/>
          <w:szCs w:val="22"/>
          <w:lang w:val="en-GB"/>
        </w:rPr>
        <w:t xml:space="preserve">d) </w:t>
      </w:r>
      <w:r w:rsidRPr="002C76C1">
        <w:rPr>
          <w:sz w:val="22"/>
          <w:szCs w:val="22"/>
          <w:lang w:val="en-GB"/>
        </w:rPr>
        <w:tab/>
        <w:t xml:space="preserve">As per discussion with DD: Provisioning and logistics it was noted that the reasons for the order to be approved later than the invoice was received was due to the fact that the procurement was of urgency and sitting with the office of the minister. </w:t>
      </w:r>
    </w:p>
    <w:p w:rsidR="006920E0" w:rsidRPr="002C76C1" w:rsidRDefault="006920E0" w:rsidP="006920E0">
      <w:pPr>
        <w:tabs>
          <w:tab w:val="center" w:pos="709"/>
        </w:tabs>
        <w:spacing w:after="120" w:line="260" w:lineRule="exact"/>
        <w:ind w:left="340" w:hanging="340"/>
        <w:rPr>
          <w:sz w:val="22"/>
          <w:szCs w:val="22"/>
          <w:lang w:val="en-GB"/>
        </w:rPr>
      </w:pPr>
    </w:p>
    <w:p w:rsidR="006920E0" w:rsidRPr="002C76C1" w:rsidRDefault="006920E0" w:rsidP="006920E0">
      <w:pPr>
        <w:tabs>
          <w:tab w:val="center" w:pos="709"/>
        </w:tabs>
        <w:spacing w:after="120" w:line="260" w:lineRule="exact"/>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6920E0" w:rsidRPr="002C76C1" w:rsidRDefault="006920E0" w:rsidP="006920E0">
      <w:pPr>
        <w:tabs>
          <w:tab w:val="center" w:pos="709"/>
        </w:tabs>
        <w:spacing w:after="120" w:line="260" w:lineRule="exact"/>
        <w:rPr>
          <w:sz w:val="22"/>
          <w:szCs w:val="22"/>
          <w:lang w:val="en-GB"/>
        </w:rPr>
      </w:pPr>
    </w:p>
    <w:p w:rsidR="006920E0" w:rsidRPr="002C76C1" w:rsidRDefault="006920E0" w:rsidP="006920E0">
      <w:pPr>
        <w:tabs>
          <w:tab w:val="center" w:pos="709"/>
        </w:tabs>
        <w:spacing w:after="120" w:line="260" w:lineRule="exact"/>
        <w:rPr>
          <w:sz w:val="22"/>
          <w:szCs w:val="22"/>
          <w:lang w:val="en-GB"/>
        </w:rPr>
      </w:pPr>
      <w:r w:rsidRPr="002C76C1">
        <w:rPr>
          <w:sz w:val="22"/>
          <w:szCs w:val="22"/>
          <w:lang w:val="en-GB"/>
        </w:rPr>
        <w:t>It has been indicated in the action plan that the controls pertaining to three quotes and the updating of the supplier database has been improved. All deviations are first interrogated by the Director of Supply Chain before approval is given. The target date for the aforementioned actions was December 2011.</w:t>
      </w:r>
    </w:p>
    <w:p w:rsidR="006920E0" w:rsidRDefault="006920E0" w:rsidP="006920E0">
      <w:pPr>
        <w:tabs>
          <w:tab w:val="center" w:pos="709"/>
        </w:tabs>
        <w:autoSpaceDE w:val="0"/>
        <w:autoSpaceDN w:val="0"/>
        <w:adjustRightInd w:val="0"/>
        <w:rPr>
          <w:sz w:val="22"/>
          <w:szCs w:val="22"/>
        </w:rPr>
      </w:pPr>
    </w:p>
    <w:p w:rsidR="006920E0" w:rsidRPr="004F4957" w:rsidRDefault="006920E0" w:rsidP="006920E0">
      <w:pPr>
        <w:tabs>
          <w:tab w:val="center" w:pos="709"/>
        </w:tabs>
        <w:autoSpaceDE w:val="0"/>
        <w:autoSpaceDN w:val="0"/>
        <w:adjustRightInd w:val="0"/>
        <w:rPr>
          <w:sz w:val="22"/>
          <w:szCs w:val="22"/>
        </w:rPr>
      </w:pPr>
    </w:p>
    <w:p w:rsidR="006920E0" w:rsidRDefault="006920E0" w:rsidP="006920E0">
      <w:pPr>
        <w:tabs>
          <w:tab w:val="center" w:pos="709"/>
        </w:tabs>
        <w:autoSpaceDE w:val="0"/>
        <w:autoSpaceDN w:val="0"/>
        <w:adjustRightInd w:val="0"/>
        <w:rPr>
          <w:sz w:val="22"/>
          <w:szCs w:val="22"/>
        </w:rPr>
      </w:pPr>
      <w:r>
        <w:rPr>
          <w:sz w:val="22"/>
          <w:szCs w:val="22"/>
        </w:rPr>
        <w:t>Impact of the finding:</w:t>
      </w:r>
    </w:p>
    <w:p w:rsidR="006920E0" w:rsidRPr="004F4957" w:rsidRDefault="006920E0" w:rsidP="006920E0">
      <w:pPr>
        <w:tabs>
          <w:tab w:val="center" w:pos="709"/>
        </w:tabs>
        <w:autoSpaceDE w:val="0"/>
        <w:autoSpaceDN w:val="0"/>
        <w:adjustRightInd w:val="0"/>
        <w:rPr>
          <w:sz w:val="22"/>
          <w:szCs w:val="22"/>
        </w:rPr>
      </w:pPr>
    </w:p>
    <w:p w:rsidR="006920E0" w:rsidRPr="004F4957" w:rsidRDefault="006920E0" w:rsidP="006920E0">
      <w:pPr>
        <w:pStyle w:val="NormalWeb"/>
        <w:widowControl/>
        <w:tabs>
          <w:tab w:val="left" w:pos="284"/>
          <w:tab w:val="center" w:pos="709"/>
        </w:tabs>
        <w:rPr>
          <w:rFonts w:ascii="Arial" w:hAnsi="Arial" w:cs="Arial"/>
          <w:sz w:val="22"/>
          <w:szCs w:val="22"/>
        </w:rPr>
      </w:pPr>
      <w:r>
        <w:rPr>
          <w:rFonts w:ascii="Arial" w:hAnsi="Arial" w:cs="Arial"/>
          <w:sz w:val="22"/>
          <w:szCs w:val="22"/>
        </w:rPr>
        <w:t xml:space="preserve">a) </w:t>
      </w:r>
      <w:r w:rsidRPr="004F4957">
        <w:rPr>
          <w:rFonts w:ascii="Arial" w:hAnsi="Arial" w:cs="Arial"/>
          <w:sz w:val="22"/>
          <w:szCs w:val="22"/>
        </w:rPr>
        <w:t xml:space="preserve">Irregular expenditure being understated with R190 091, 76 due to: </w:t>
      </w:r>
    </w:p>
    <w:p w:rsidR="006920E0" w:rsidRPr="004F4957" w:rsidRDefault="006920E0" w:rsidP="006F5D2E">
      <w:pPr>
        <w:pStyle w:val="NormalWeb"/>
        <w:widowControl/>
        <w:numPr>
          <w:ilvl w:val="0"/>
          <w:numId w:val="107"/>
        </w:numPr>
        <w:tabs>
          <w:tab w:val="left" w:pos="284"/>
          <w:tab w:val="center" w:pos="709"/>
        </w:tabs>
        <w:rPr>
          <w:rFonts w:ascii="Arial" w:hAnsi="Arial" w:cs="Arial"/>
          <w:sz w:val="22"/>
          <w:szCs w:val="22"/>
          <w:lang w:val="en-ZA" w:eastAsia="en-ZA"/>
        </w:rPr>
      </w:pPr>
      <w:r w:rsidRPr="004F4957">
        <w:rPr>
          <w:rFonts w:ascii="Arial" w:hAnsi="Arial" w:cs="Arial"/>
          <w:sz w:val="22"/>
          <w:szCs w:val="22"/>
        </w:rPr>
        <w:t>Deviations were approved for the invitations of three written price quotations from accredited prospective suppliers even though it was possible to comply with the requirement.The Treasury Regulations 16A6.1 and PN 8 of 2007/2008</w:t>
      </w:r>
      <w:r w:rsidRPr="004F4957">
        <w:rPr>
          <w:rFonts w:ascii="Arial" w:hAnsi="Arial" w:cs="Arial"/>
          <w:sz w:val="22"/>
          <w:szCs w:val="22"/>
          <w:lang w:val="en-ZA" w:eastAsia="en-ZA"/>
        </w:rPr>
        <w:t>,</w:t>
      </w:r>
    </w:p>
    <w:p w:rsidR="006920E0" w:rsidRPr="004F4957" w:rsidRDefault="006920E0" w:rsidP="006F5D2E">
      <w:pPr>
        <w:pStyle w:val="NormalWeb"/>
        <w:widowControl/>
        <w:numPr>
          <w:ilvl w:val="0"/>
          <w:numId w:val="107"/>
        </w:numPr>
        <w:tabs>
          <w:tab w:val="left" w:pos="284"/>
          <w:tab w:val="center" w:pos="709"/>
        </w:tabs>
        <w:rPr>
          <w:rFonts w:ascii="Arial" w:hAnsi="Arial" w:cs="Arial"/>
          <w:sz w:val="22"/>
          <w:szCs w:val="22"/>
        </w:rPr>
      </w:pPr>
      <w:r w:rsidRPr="004F4957">
        <w:rPr>
          <w:rFonts w:ascii="Arial" w:hAnsi="Arial" w:cs="Arial"/>
          <w:sz w:val="22"/>
          <w:szCs w:val="22"/>
        </w:rPr>
        <w:t xml:space="preserve">Awards were made to suppliers who did not have tax clearance from SARS that their tax matter are in order and who have not made arrangements with SARS to meet their tax obligations as required by </w:t>
      </w:r>
      <w:r w:rsidRPr="004F4957">
        <w:rPr>
          <w:rFonts w:ascii="Arial" w:hAnsi="Arial" w:cs="Arial"/>
          <w:sz w:val="22"/>
          <w:szCs w:val="22"/>
          <w:lang w:val="en-ZA" w:eastAsia="en-ZA"/>
        </w:rPr>
        <w:t>PN 8 of 2007/08 paragraph 6, PPR 16 and TR16A9.1(d)</w:t>
      </w:r>
    </w:p>
    <w:p w:rsidR="006920E0" w:rsidRPr="004F4957" w:rsidRDefault="006920E0" w:rsidP="006920E0">
      <w:pPr>
        <w:tabs>
          <w:tab w:val="center" w:pos="709"/>
        </w:tabs>
        <w:rPr>
          <w:color w:val="000000"/>
          <w:sz w:val="22"/>
          <w:szCs w:val="22"/>
          <w:lang w:val="en-ZA" w:eastAsia="en-ZA"/>
        </w:rPr>
      </w:pPr>
      <w:r>
        <w:rPr>
          <w:color w:val="000000"/>
          <w:sz w:val="22"/>
          <w:szCs w:val="22"/>
          <w:lang w:val="en-ZA" w:eastAsia="en-ZA"/>
        </w:rPr>
        <w:t xml:space="preserve">b) </w:t>
      </w:r>
      <w:r w:rsidRPr="004F4957">
        <w:rPr>
          <w:color w:val="000000"/>
          <w:sz w:val="22"/>
          <w:szCs w:val="22"/>
          <w:lang w:val="en-ZA" w:eastAsia="en-ZA"/>
        </w:rPr>
        <w:t xml:space="preserve"> Risk of payments being awarded to favoured suppliers.</w:t>
      </w:r>
    </w:p>
    <w:p w:rsidR="006920E0" w:rsidRPr="004F4957" w:rsidRDefault="006920E0" w:rsidP="006920E0">
      <w:pPr>
        <w:tabs>
          <w:tab w:val="center" w:pos="709"/>
        </w:tabs>
        <w:rPr>
          <w:color w:val="000000"/>
          <w:sz w:val="22"/>
          <w:szCs w:val="22"/>
          <w:lang w:val="en-ZA" w:eastAsia="en-ZA"/>
        </w:rPr>
      </w:pPr>
    </w:p>
    <w:p w:rsidR="006920E0" w:rsidRPr="004F4957" w:rsidRDefault="006920E0" w:rsidP="006F5D2E">
      <w:pPr>
        <w:pStyle w:val="ListParagraph"/>
        <w:numPr>
          <w:ilvl w:val="0"/>
          <w:numId w:val="105"/>
        </w:numPr>
        <w:tabs>
          <w:tab w:val="center" w:pos="709"/>
        </w:tabs>
        <w:spacing w:after="120" w:line="260" w:lineRule="exact"/>
        <w:ind w:left="340" w:right="-113" w:hanging="340"/>
        <w:rPr>
          <w:rFonts w:ascii="Arial" w:hAnsi="Arial" w:cs="Arial"/>
          <w:sz w:val="22"/>
          <w:szCs w:val="22"/>
        </w:rPr>
      </w:pPr>
      <w:r w:rsidRPr="004F4957">
        <w:rPr>
          <w:rFonts w:ascii="Arial" w:hAnsi="Arial" w:cs="Arial"/>
          <w:color w:val="000000"/>
          <w:sz w:val="22"/>
          <w:szCs w:val="22"/>
          <w:lang w:eastAsia="en-ZA"/>
        </w:rPr>
        <w:t>Since</w:t>
      </w:r>
      <w:r w:rsidRPr="004F4957">
        <w:rPr>
          <w:rFonts w:ascii="Arial" w:hAnsi="Arial" w:cs="Arial"/>
          <w:sz w:val="22"/>
          <w:szCs w:val="22"/>
        </w:rPr>
        <w:t xml:space="preserve"> the department did not obtain and evaluate three quotations, the goods may not have been obtained at a reasonable price</w:t>
      </w:r>
    </w:p>
    <w:p w:rsidR="006920E0" w:rsidRPr="004F4957" w:rsidRDefault="006920E0" w:rsidP="006920E0">
      <w:pPr>
        <w:tabs>
          <w:tab w:val="center" w:pos="709"/>
        </w:tabs>
        <w:spacing w:after="120" w:line="260" w:lineRule="exact"/>
        <w:ind w:right="-113"/>
        <w:rPr>
          <w:color w:val="000000"/>
          <w:sz w:val="22"/>
          <w:szCs w:val="22"/>
          <w:lang w:eastAsia="en-ZA"/>
        </w:rPr>
      </w:pPr>
      <w:r w:rsidRPr="004F4957">
        <w:rPr>
          <w:color w:val="000000"/>
          <w:sz w:val="22"/>
          <w:szCs w:val="22"/>
          <w:lang w:eastAsia="en-ZA"/>
        </w:rPr>
        <w:t>d)  Increased risk of bribery and fraudulent activities.</w:t>
      </w:r>
    </w:p>
    <w:p w:rsidR="006920E0" w:rsidRPr="002C76C1" w:rsidRDefault="006920E0" w:rsidP="006920E0">
      <w:pPr>
        <w:tabs>
          <w:tab w:val="center" w:pos="709"/>
        </w:tabs>
        <w:jc w:val="both"/>
        <w:rPr>
          <w:sz w:val="22"/>
          <w:szCs w:val="22"/>
          <w:lang w:val="en-GB"/>
        </w:rPr>
      </w:pPr>
    </w:p>
    <w:p w:rsidR="006920E0" w:rsidRPr="002C76C1" w:rsidRDefault="006920E0" w:rsidP="006920E0">
      <w:pPr>
        <w:pStyle w:val="NormalWeb"/>
        <w:tabs>
          <w:tab w:val="center" w:pos="709"/>
        </w:tabs>
        <w:rPr>
          <w:rFonts w:ascii="Arial" w:hAnsi="Arial" w:cs="Arial"/>
          <w:b/>
          <w:bCs/>
          <w:sz w:val="22"/>
          <w:szCs w:val="22"/>
        </w:rPr>
      </w:pPr>
    </w:p>
    <w:p w:rsidR="006920E0" w:rsidRPr="002C76C1" w:rsidRDefault="006920E0" w:rsidP="006920E0">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6920E0" w:rsidRPr="002C76C1" w:rsidRDefault="006920E0" w:rsidP="006920E0">
      <w:pPr>
        <w:tabs>
          <w:tab w:val="center" w:pos="709"/>
        </w:tabs>
        <w:jc w:val="both"/>
        <w:rPr>
          <w:b/>
          <w:bCs/>
          <w:sz w:val="22"/>
          <w:szCs w:val="22"/>
        </w:rPr>
      </w:pPr>
    </w:p>
    <w:p w:rsidR="006920E0" w:rsidRPr="000F42F5" w:rsidRDefault="006920E0" w:rsidP="006920E0">
      <w:pPr>
        <w:tabs>
          <w:tab w:val="center" w:pos="709"/>
        </w:tabs>
        <w:spacing w:line="260" w:lineRule="exact"/>
        <w:jc w:val="both"/>
        <w:rPr>
          <w:i/>
          <w:iCs/>
          <w:sz w:val="22"/>
          <w:szCs w:val="22"/>
        </w:rPr>
      </w:pPr>
      <w:r w:rsidRPr="000F42F5">
        <w:rPr>
          <w:i/>
          <w:iCs/>
          <w:sz w:val="22"/>
          <w:szCs w:val="22"/>
        </w:rPr>
        <w:t>Leadership</w:t>
      </w:r>
    </w:p>
    <w:p w:rsidR="006920E0" w:rsidRPr="000F42F5" w:rsidRDefault="006920E0" w:rsidP="006920E0">
      <w:pPr>
        <w:tabs>
          <w:tab w:val="left" w:pos="426"/>
          <w:tab w:val="center" w:pos="709"/>
        </w:tabs>
        <w:spacing w:line="260" w:lineRule="exact"/>
        <w:rPr>
          <w:i/>
          <w:iCs/>
          <w:sz w:val="22"/>
          <w:szCs w:val="22"/>
        </w:rPr>
      </w:pPr>
      <w:r w:rsidRPr="000F42F5">
        <w:rPr>
          <w:i/>
          <w:iCs/>
          <w:sz w:val="22"/>
          <w:szCs w:val="22"/>
        </w:rPr>
        <w:tab/>
      </w:r>
    </w:p>
    <w:p w:rsidR="006920E0" w:rsidRPr="000F42F5" w:rsidRDefault="006920E0" w:rsidP="006920E0">
      <w:pPr>
        <w:tabs>
          <w:tab w:val="left" w:pos="426"/>
          <w:tab w:val="center" w:pos="709"/>
        </w:tabs>
        <w:spacing w:line="260" w:lineRule="exact"/>
        <w:rPr>
          <w:i/>
          <w:iCs/>
          <w:sz w:val="22"/>
          <w:szCs w:val="22"/>
        </w:rPr>
      </w:pPr>
      <w:r w:rsidRPr="000F42F5">
        <w:rPr>
          <w:i/>
          <w:sz w:val="22"/>
          <w:szCs w:val="22"/>
          <w:lang w:val="en-GB"/>
        </w:rPr>
        <w:t>The department does not effectively and timeously establish and communicate policies and procedures to enable and support understanding and execution of internal control objectives, processes and responsibilities.</w:t>
      </w:r>
    </w:p>
    <w:p w:rsidR="006920E0" w:rsidRPr="000F42F5" w:rsidRDefault="006920E0" w:rsidP="006920E0">
      <w:pPr>
        <w:tabs>
          <w:tab w:val="left" w:pos="426"/>
          <w:tab w:val="center" w:pos="709"/>
        </w:tabs>
        <w:spacing w:after="120" w:line="260" w:lineRule="exact"/>
        <w:rPr>
          <w:b/>
          <w:bCs/>
          <w:i/>
          <w:sz w:val="22"/>
          <w:szCs w:val="22"/>
        </w:rPr>
      </w:pPr>
      <w:r w:rsidRPr="000F42F5">
        <w:rPr>
          <w:i/>
          <w:sz w:val="22"/>
          <w:szCs w:val="22"/>
        </w:rPr>
        <w:tab/>
      </w:r>
    </w:p>
    <w:p w:rsidR="006920E0" w:rsidRPr="000F42F5" w:rsidRDefault="006920E0" w:rsidP="006920E0">
      <w:pPr>
        <w:pStyle w:val="Heading2"/>
        <w:widowControl/>
        <w:tabs>
          <w:tab w:val="center" w:pos="709"/>
        </w:tabs>
        <w:autoSpaceDN w:val="0"/>
        <w:rPr>
          <w:b w:val="0"/>
          <w:bCs w:val="0"/>
          <w:sz w:val="22"/>
          <w:szCs w:val="22"/>
        </w:rPr>
      </w:pPr>
      <w:r w:rsidRPr="000F42F5">
        <w:rPr>
          <w:b w:val="0"/>
          <w:bCs w:val="0"/>
          <w:sz w:val="22"/>
          <w:szCs w:val="22"/>
        </w:rPr>
        <w:t xml:space="preserve"> Financial and Performance Management</w:t>
      </w:r>
    </w:p>
    <w:p w:rsidR="006920E0" w:rsidRPr="000F42F5" w:rsidRDefault="006920E0" w:rsidP="006920E0">
      <w:pPr>
        <w:tabs>
          <w:tab w:val="left" w:pos="426"/>
          <w:tab w:val="center" w:pos="709"/>
        </w:tabs>
        <w:rPr>
          <w:i/>
          <w:iCs/>
          <w:sz w:val="22"/>
          <w:szCs w:val="22"/>
          <w:lang w:val="en-GB"/>
        </w:rPr>
      </w:pPr>
      <w:r w:rsidRPr="000F42F5">
        <w:rPr>
          <w:i/>
          <w:iCs/>
          <w:sz w:val="22"/>
          <w:szCs w:val="22"/>
          <w:lang w:val="en-GB"/>
        </w:rPr>
        <w:tab/>
      </w:r>
    </w:p>
    <w:p w:rsidR="006920E0" w:rsidRPr="000F42F5" w:rsidRDefault="006920E0" w:rsidP="006920E0">
      <w:pPr>
        <w:tabs>
          <w:tab w:val="center" w:pos="709"/>
        </w:tabs>
        <w:rPr>
          <w:i/>
          <w:iCs/>
          <w:sz w:val="22"/>
          <w:szCs w:val="22"/>
          <w:lang w:val="en-GB"/>
        </w:rPr>
      </w:pPr>
      <w:r w:rsidRPr="000F42F5">
        <w:rPr>
          <w:i/>
          <w:sz w:val="22"/>
          <w:szCs w:val="22"/>
        </w:rPr>
        <w:t>The department did not effectively review and monitor compliance with applicable laws and regulations</w:t>
      </w:r>
    </w:p>
    <w:p w:rsidR="006920E0" w:rsidRPr="002C76C1" w:rsidRDefault="006920E0" w:rsidP="006920E0">
      <w:pPr>
        <w:tabs>
          <w:tab w:val="left" w:pos="426"/>
          <w:tab w:val="center" w:pos="709"/>
        </w:tabs>
        <w:spacing w:after="120"/>
        <w:rPr>
          <w:b/>
          <w:bCs/>
          <w:sz w:val="22"/>
          <w:szCs w:val="22"/>
        </w:rPr>
      </w:pPr>
      <w:r w:rsidRPr="002C76C1">
        <w:rPr>
          <w:sz w:val="22"/>
          <w:szCs w:val="22"/>
        </w:rPr>
        <w:tab/>
      </w:r>
    </w:p>
    <w:p w:rsidR="006920E0" w:rsidRPr="002C76C1" w:rsidRDefault="006920E0" w:rsidP="006920E0">
      <w:pPr>
        <w:tabs>
          <w:tab w:val="center" w:pos="709"/>
        </w:tabs>
        <w:spacing w:after="120"/>
        <w:rPr>
          <w:b/>
          <w:bCs/>
          <w:sz w:val="22"/>
          <w:szCs w:val="22"/>
        </w:rPr>
      </w:pPr>
      <w:r w:rsidRPr="002C76C1">
        <w:rPr>
          <w:b/>
          <w:bCs/>
          <w:sz w:val="22"/>
          <w:szCs w:val="22"/>
        </w:rPr>
        <w:t>Recommendation</w:t>
      </w:r>
    </w:p>
    <w:p w:rsidR="006920E0" w:rsidRPr="002C76C1" w:rsidRDefault="006920E0" w:rsidP="006920E0">
      <w:pPr>
        <w:tabs>
          <w:tab w:val="center" w:pos="709"/>
        </w:tabs>
        <w:spacing w:line="240" w:lineRule="exact"/>
        <w:ind w:left="340" w:hanging="340"/>
        <w:rPr>
          <w:b/>
          <w:bCs/>
          <w:sz w:val="22"/>
          <w:szCs w:val="22"/>
        </w:rPr>
      </w:pPr>
    </w:p>
    <w:p w:rsidR="006920E0" w:rsidRPr="002C76C1" w:rsidRDefault="006920E0" w:rsidP="006F5D2E">
      <w:pPr>
        <w:pStyle w:val="NormalWeb"/>
        <w:widowControl/>
        <w:numPr>
          <w:ilvl w:val="0"/>
          <w:numId w:val="101"/>
        </w:numPr>
        <w:tabs>
          <w:tab w:val="center" w:pos="709"/>
        </w:tabs>
        <w:spacing w:line="240" w:lineRule="exact"/>
        <w:ind w:left="340" w:hanging="340"/>
        <w:rPr>
          <w:rFonts w:ascii="Arial" w:hAnsi="Arial" w:cs="Arial"/>
          <w:sz w:val="22"/>
          <w:szCs w:val="22"/>
        </w:rPr>
      </w:pPr>
      <w:r w:rsidRPr="002C76C1">
        <w:rPr>
          <w:rFonts w:ascii="Arial" w:hAnsi="Arial" w:cs="Arial"/>
          <w:color w:val="000000"/>
          <w:sz w:val="22"/>
          <w:szCs w:val="22"/>
          <w:lang w:eastAsia="en-ZA"/>
        </w:rPr>
        <w:t>Deviations from official procurement processes must only be approved in cases where it is impractical or impossible to follow the official procurement process</w:t>
      </w:r>
      <w:r w:rsidRPr="002C76C1">
        <w:rPr>
          <w:rFonts w:ascii="Arial" w:hAnsi="Arial" w:cs="Arial"/>
          <w:sz w:val="22"/>
          <w:szCs w:val="22"/>
        </w:rPr>
        <w:t xml:space="preserve">. Justifiable evidence must exist to indicate that it was impossible or impracticable to obtain at least three quotations. </w:t>
      </w:r>
    </w:p>
    <w:p w:rsidR="006920E0" w:rsidRPr="002C76C1" w:rsidRDefault="006920E0" w:rsidP="006920E0">
      <w:pPr>
        <w:pStyle w:val="NormalWeb"/>
        <w:tabs>
          <w:tab w:val="center" w:pos="709"/>
        </w:tabs>
        <w:spacing w:line="240" w:lineRule="exact"/>
        <w:ind w:left="340"/>
        <w:rPr>
          <w:rFonts w:ascii="Arial" w:hAnsi="Arial" w:cs="Arial"/>
          <w:sz w:val="22"/>
          <w:szCs w:val="22"/>
        </w:rPr>
      </w:pPr>
    </w:p>
    <w:p w:rsidR="006920E0" w:rsidRPr="002C76C1" w:rsidRDefault="006920E0" w:rsidP="006920E0">
      <w:pPr>
        <w:pStyle w:val="NormalWeb"/>
        <w:tabs>
          <w:tab w:val="center" w:pos="709"/>
        </w:tabs>
        <w:spacing w:line="240" w:lineRule="exact"/>
        <w:ind w:left="340"/>
        <w:rPr>
          <w:rFonts w:ascii="Arial" w:hAnsi="Arial" w:cs="Arial"/>
          <w:sz w:val="22"/>
          <w:szCs w:val="22"/>
        </w:rPr>
      </w:pPr>
    </w:p>
    <w:p w:rsidR="006920E0" w:rsidRPr="002C76C1" w:rsidRDefault="006920E0" w:rsidP="006F5D2E">
      <w:pPr>
        <w:numPr>
          <w:ilvl w:val="0"/>
          <w:numId w:val="101"/>
        </w:numPr>
        <w:tabs>
          <w:tab w:val="center" w:pos="709"/>
        </w:tabs>
        <w:spacing w:line="240" w:lineRule="exact"/>
        <w:ind w:left="340" w:hanging="340"/>
        <w:rPr>
          <w:sz w:val="22"/>
          <w:szCs w:val="22"/>
        </w:rPr>
      </w:pPr>
      <w:r w:rsidRPr="002C76C1">
        <w:rPr>
          <w:sz w:val="22"/>
          <w:szCs w:val="22"/>
        </w:rPr>
        <w:t>An original tax certificate should be obtained for all service providers. Where the department is already in possession of an original tax clearance certificate, the batch should be referenced to the certificate.</w:t>
      </w:r>
    </w:p>
    <w:p w:rsidR="006920E0" w:rsidRPr="002C76C1" w:rsidRDefault="006920E0" w:rsidP="006920E0">
      <w:pPr>
        <w:pStyle w:val="ListParagraph"/>
        <w:tabs>
          <w:tab w:val="center" w:pos="709"/>
        </w:tabs>
        <w:rPr>
          <w:rFonts w:ascii="Arial" w:hAnsi="Arial" w:cs="Arial"/>
          <w:sz w:val="22"/>
          <w:szCs w:val="22"/>
        </w:rPr>
      </w:pPr>
    </w:p>
    <w:p w:rsidR="006920E0" w:rsidRPr="002C76C1" w:rsidRDefault="006920E0" w:rsidP="006F5D2E">
      <w:pPr>
        <w:pStyle w:val="NormalWeb"/>
        <w:widowControl/>
        <w:numPr>
          <w:ilvl w:val="0"/>
          <w:numId w:val="101"/>
        </w:numPr>
        <w:tabs>
          <w:tab w:val="center" w:pos="709"/>
        </w:tabs>
        <w:spacing w:line="240" w:lineRule="exact"/>
        <w:ind w:left="340" w:hanging="340"/>
        <w:rPr>
          <w:rFonts w:ascii="Arial" w:hAnsi="Arial" w:cs="Arial"/>
          <w:sz w:val="22"/>
          <w:szCs w:val="22"/>
        </w:rPr>
      </w:pPr>
      <w:r w:rsidRPr="002C76C1">
        <w:rPr>
          <w:rFonts w:ascii="Arial" w:hAnsi="Arial" w:cs="Arial"/>
          <w:sz w:val="22"/>
          <w:szCs w:val="22"/>
        </w:rPr>
        <w:t>All purchases need to be created and approved prior to the receipt of goods and services either by way of a governmental order or via an internal memo.</w:t>
      </w:r>
    </w:p>
    <w:p w:rsidR="006920E0" w:rsidRPr="002C76C1" w:rsidRDefault="006920E0" w:rsidP="006920E0">
      <w:pPr>
        <w:pStyle w:val="NormalWeb"/>
        <w:tabs>
          <w:tab w:val="center" w:pos="709"/>
        </w:tabs>
        <w:spacing w:line="240" w:lineRule="exact"/>
        <w:ind w:left="340"/>
        <w:rPr>
          <w:rFonts w:ascii="Arial" w:hAnsi="Arial" w:cs="Arial"/>
          <w:sz w:val="22"/>
          <w:szCs w:val="22"/>
        </w:rPr>
      </w:pPr>
    </w:p>
    <w:p w:rsidR="006920E0" w:rsidRPr="002C76C1" w:rsidRDefault="006920E0" w:rsidP="006920E0">
      <w:pPr>
        <w:pStyle w:val="ListParagraph"/>
        <w:tabs>
          <w:tab w:val="center" w:pos="709"/>
        </w:tabs>
        <w:spacing w:line="240" w:lineRule="exact"/>
        <w:ind w:left="340" w:hanging="340"/>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Adequate review and monitoring of adherence to laws and regulations needs to be implemented and actions need to be taken against officials that do not adhere to the prescribed laws, rules and regulations.</w:t>
      </w:r>
    </w:p>
    <w:p w:rsidR="006920E0" w:rsidRPr="002C76C1" w:rsidRDefault="006920E0" w:rsidP="006920E0">
      <w:pPr>
        <w:pStyle w:val="NormalWeb"/>
        <w:tabs>
          <w:tab w:val="center" w:pos="709"/>
        </w:tabs>
        <w:spacing w:after="120" w:line="260" w:lineRule="exact"/>
        <w:jc w:val="both"/>
        <w:rPr>
          <w:rFonts w:ascii="Arial" w:hAnsi="Arial" w:cs="Arial"/>
          <w:sz w:val="22"/>
          <w:szCs w:val="22"/>
        </w:rPr>
      </w:pPr>
    </w:p>
    <w:p w:rsidR="006920E0" w:rsidRPr="002C76C1" w:rsidRDefault="006920E0" w:rsidP="006920E0">
      <w:pPr>
        <w:keepNext/>
        <w:tabs>
          <w:tab w:val="center" w:pos="709"/>
        </w:tabs>
        <w:spacing w:after="120"/>
        <w:jc w:val="both"/>
        <w:rPr>
          <w:b/>
          <w:bCs/>
          <w:sz w:val="22"/>
          <w:szCs w:val="22"/>
        </w:rPr>
      </w:pPr>
      <w:r w:rsidRPr="002C76C1">
        <w:rPr>
          <w:b/>
          <w:bCs/>
          <w:sz w:val="22"/>
          <w:szCs w:val="22"/>
        </w:rPr>
        <w:t>Management response</w:t>
      </w:r>
    </w:p>
    <w:p w:rsidR="006920E0" w:rsidRPr="002C76C1" w:rsidRDefault="006920E0" w:rsidP="006920E0">
      <w:pPr>
        <w:tabs>
          <w:tab w:val="center" w:pos="709"/>
        </w:tabs>
        <w:spacing w:line="260" w:lineRule="exact"/>
        <w:rPr>
          <w:b/>
          <w:bCs/>
          <w:sz w:val="22"/>
          <w:szCs w:val="22"/>
        </w:rPr>
      </w:pPr>
    </w:p>
    <w:p w:rsidR="006920E0" w:rsidRPr="002C76C1" w:rsidRDefault="006920E0" w:rsidP="006920E0">
      <w:pPr>
        <w:tabs>
          <w:tab w:val="center" w:pos="709"/>
        </w:tabs>
        <w:spacing w:after="120" w:line="260" w:lineRule="exact"/>
        <w:rPr>
          <w:b/>
          <w:bCs/>
          <w:sz w:val="22"/>
          <w:szCs w:val="22"/>
        </w:rPr>
      </w:pPr>
      <w:r w:rsidRPr="002C76C1">
        <w:rPr>
          <w:sz w:val="22"/>
          <w:szCs w:val="22"/>
        </w:rPr>
        <w:t>I am in agreement with the finding for the following reasons [and supply the following/attached information in support of this]:</w:t>
      </w:r>
    </w:p>
    <w:p w:rsidR="006920E0" w:rsidRPr="002C76C1" w:rsidRDefault="006920E0" w:rsidP="006920E0">
      <w:pPr>
        <w:tabs>
          <w:tab w:val="center" w:pos="709"/>
        </w:tabs>
        <w:spacing w:after="120" w:line="260" w:lineRule="exact"/>
        <w:rPr>
          <w:sz w:val="22"/>
          <w:szCs w:val="22"/>
        </w:rPr>
      </w:pPr>
      <w:r w:rsidRPr="002C76C1">
        <w:rPr>
          <w:sz w:val="22"/>
          <w:szCs w:val="22"/>
        </w:rPr>
        <w:t>The normal procurement processes were not followed and a ratification memo clearly outlined why the goods were not sourced according to the SCM framework.</w:t>
      </w:r>
    </w:p>
    <w:tbl>
      <w:tblPr>
        <w:tblStyle w:val="TableGrid"/>
        <w:tblW w:w="0" w:type="auto"/>
        <w:tblInd w:w="108" w:type="dxa"/>
        <w:tblLook w:val="04A0"/>
      </w:tblPr>
      <w:tblGrid>
        <w:gridCol w:w="6840"/>
        <w:gridCol w:w="1080"/>
        <w:gridCol w:w="1170"/>
      </w:tblGrid>
      <w:tr w:rsidR="006920E0" w:rsidRPr="00BA58BC" w:rsidTr="00296C19">
        <w:tc>
          <w:tcPr>
            <w:tcW w:w="6840" w:type="dxa"/>
            <w:shd w:val="clear" w:color="auto" w:fill="D9D9D9" w:themeFill="background1" w:themeFillShade="D9"/>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DESCRIPTION</w:t>
            </w:r>
          </w:p>
        </w:tc>
        <w:tc>
          <w:tcPr>
            <w:tcW w:w="2250" w:type="dxa"/>
            <w:gridSpan w:val="2"/>
            <w:shd w:val="clear" w:color="auto" w:fill="D9D9D9" w:themeFill="background1" w:themeFillShade="D9"/>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RESPONSE</w:t>
            </w: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Corrective action to be taken</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840" w:type="dxa"/>
            <w:vMerge w:val="restart"/>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Does the finding affect an amount disclosed in the financial statements</w:t>
            </w:r>
          </w:p>
        </w:tc>
        <w:tc>
          <w:tcPr>
            <w:tcW w:w="1080" w:type="dxa"/>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Yes</w:t>
            </w:r>
          </w:p>
        </w:tc>
        <w:tc>
          <w:tcPr>
            <w:tcW w:w="1170" w:type="dxa"/>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No</w:t>
            </w:r>
          </w:p>
        </w:tc>
      </w:tr>
      <w:tr w:rsidR="006920E0" w:rsidRPr="00BA58BC" w:rsidTr="00296C19">
        <w:tc>
          <w:tcPr>
            <w:tcW w:w="6840" w:type="dxa"/>
            <w:vMerge/>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c>
          <w:tcPr>
            <w:tcW w:w="108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Yes</w:t>
            </w:r>
          </w:p>
        </w:tc>
        <w:tc>
          <w:tcPr>
            <w:tcW w:w="117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If yes, what corrections will be made to the population</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Position of official responsible to take corrective actions</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Director Demand and Acquisition and Finance</w:t>
            </w: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Estimated completion date for corrective action</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bl>
    <w:p w:rsidR="006920E0" w:rsidRPr="002C76C1" w:rsidRDefault="006920E0" w:rsidP="006920E0">
      <w:pPr>
        <w:tabs>
          <w:tab w:val="center" w:pos="709"/>
        </w:tabs>
        <w:spacing w:after="120" w:line="260" w:lineRule="exact"/>
        <w:rPr>
          <w:b/>
          <w:bCs/>
          <w:sz w:val="22"/>
          <w:szCs w:val="22"/>
        </w:rPr>
      </w:pPr>
    </w:p>
    <w:tbl>
      <w:tblPr>
        <w:tblStyle w:val="TableGrid"/>
        <w:tblW w:w="0" w:type="auto"/>
        <w:tblInd w:w="108" w:type="dxa"/>
        <w:tblLook w:val="04A0"/>
      </w:tblPr>
      <w:tblGrid>
        <w:gridCol w:w="6480"/>
        <w:gridCol w:w="1440"/>
        <w:gridCol w:w="1214"/>
      </w:tblGrid>
      <w:tr w:rsidR="006920E0" w:rsidRPr="00BA58BC" w:rsidTr="00296C19">
        <w:tc>
          <w:tcPr>
            <w:tcW w:w="6480" w:type="dxa"/>
            <w:shd w:val="clear" w:color="auto" w:fill="D9D9D9" w:themeFill="background1" w:themeFillShade="D9"/>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DESCRIPTION</w:t>
            </w:r>
          </w:p>
        </w:tc>
        <w:tc>
          <w:tcPr>
            <w:tcW w:w="2654" w:type="dxa"/>
            <w:gridSpan w:val="2"/>
            <w:shd w:val="clear" w:color="auto" w:fill="D9D9D9" w:themeFill="background1" w:themeFillShade="D9"/>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RESPONSE</w:t>
            </w:r>
          </w:p>
        </w:tc>
      </w:tr>
      <w:tr w:rsidR="006920E0" w:rsidRPr="00BA58BC" w:rsidTr="00296C19">
        <w:tc>
          <w:tcPr>
            <w:tcW w:w="6480" w:type="dxa"/>
            <w:vMerge w:val="restart"/>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Does management agree with the root cause indicated</w:t>
            </w:r>
          </w:p>
        </w:tc>
        <w:tc>
          <w:tcPr>
            <w:tcW w:w="14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b/>
                <w:sz w:val="18"/>
                <w:szCs w:val="18"/>
              </w:rPr>
              <w:t>Yes</w:t>
            </w:r>
          </w:p>
        </w:tc>
        <w:tc>
          <w:tcPr>
            <w:tcW w:w="1214"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b/>
                <w:sz w:val="18"/>
                <w:szCs w:val="18"/>
              </w:rPr>
              <w:t>No</w:t>
            </w:r>
          </w:p>
        </w:tc>
      </w:tr>
      <w:tr w:rsidR="006920E0" w:rsidRPr="00BA58BC" w:rsidTr="00296C19">
        <w:tc>
          <w:tcPr>
            <w:tcW w:w="6480" w:type="dxa"/>
            <w:vMerge/>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c>
          <w:tcPr>
            <w:tcW w:w="14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Yes</w:t>
            </w:r>
          </w:p>
        </w:tc>
        <w:tc>
          <w:tcPr>
            <w:tcW w:w="1214"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48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If management does not agree with the root cause indicated, please provide the root cause according to management.</w:t>
            </w:r>
          </w:p>
        </w:tc>
        <w:tc>
          <w:tcPr>
            <w:tcW w:w="2654"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bl>
    <w:p w:rsidR="006920E0" w:rsidRPr="002C76C1" w:rsidRDefault="006920E0" w:rsidP="006920E0">
      <w:pPr>
        <w:tabs>
          <w:tab w:val="center" w:pos="709"/>
        </w:tabs>
        <w:spacing w:line="260" w:lineRule="exact"/>
        <w:ind w:left="357" w:hanging="357"/>
        <w:rPr>
          <w:i/>
          <w:sz w:val="22"/>
          <w:szCs w:val="22"/>
        </w:rPr>
      </w:pPr>
      <w:r w:rsidRPr="002C76C1">
        <w:rPr>
          <w:i/>
          <w:sz w:val="22"/>
          <w:szCs w:val="22"/>
        </w:rPr>
        <w:t xml:space="preserve">     </w:t>
      </w:r>
    </w:p>
    <w:p w:rsidR="006920E0" w:rsidRPr="002C76C1" w:rsidRDefault="006920E0" w:rsidP="006920E0">
      <w:pPr>
        <w:tabs>
          <w:tab w:val="center" w:pos="709"/>
        </w:tabs>
        <w:spacing w:line="260" w:lineRule="exact"/>
        <w:rPr>
          <w:b/>
          <w:bCs/>
          <w:sz w:val="22"/>
          <w:szCs w:val="22"/>
        </w:rPr>
      </w:pPr>
    </w:p>
    <w:p w:rsidR="006920E0" w:rsidRPr="000F42F5" w:rsidRDefault="006920E0" w:rsidP="006920E0">
      <w:pPr>
        <w:tabs>
          <w:tab w:val="center" w:pos="709"/>
        </w:tabs>
        <w:spacing w:after="120" w:line="260" w:lineRule="exact"/>
        <w:rPr>
          <w:i/>
          <w:sz w:val="22"/>
          <w:szCs w:val="22"/>
        </w:rPr>
      </w:pPr>
      <w:r w:rsidRPr="000F42F5">
        <w:rPr>
          <w:i/>
          <w:sz w:val="22"/>
          <w:szCs w:val="22"/>
        </w:rPr>
        <w:t>Name:</w:t>
      </w:r>
      <w:r w:rsidRPr="000F42F5">
        <w:rPr>
          <w:rFonts w:eastAsia="Arial Unicode MS"/>
          <w:sz w:val="22"/>
          <w:szCs w:val="22"/>
        </w:rPr>
        <w:t xml:space="preserve">   </w:t>
      </w:r>
      <w:r w:rsidRPr="000F42F5">
        <w:rPr>
          <w:rFonts w:eastAsia="Arial Unicode MS"/>
          <w:bCs/>
          <w:sz w:val="22"/>
          <w:szCs w:val="22"/>
          <w:lang w:val="en-GB"/>
        </w:rPr>
        <w:t>Salome Malebye</w:t>
      </w:r>
    </w:p>
    <w:p w:rsidR="006920E0" w:rsidRPr="000F42F5" w:rsidRDefault="006920E0" w:rsidP="006920E0">
      <w:pPr>
        <w:tabs>
          <w:tab w:val="center" w:pos="709"/>
        </w:tabs>
        <w:spacing w:after="120" w:line="260" w:lineRule="exact"/>
        <w:rPr>
          <w:i/>
          <w:sz w:val="22"/>
          <w:szCs w:val="22"/>
        </w:rPr>
      </w:pPr>
      <w:r w:rsidRPr="000F42F5">
        <w:rPr>
          <w:i/>
          <w:sz w:val="22"/>
          <w:szCs w:val="22"/>
        </w:rPr>
        <w:t xml:space="preserve">Position:  </w:t>
      </w:r>
      <w:r w:rsidRPr="000F42F5">
        <w:rPr>
          <w:sz w:val="22"/>
          <w:szCs w:val="22"/>
        </w:rPr>
        <w:t>Director</w:t>
      </w:r>
      <w:r w:rsidRPr="000F42F5">
        <w:rPr>
          <w:bCs/>
          <w:color w:val="993300"/>
          <w:sz w:val="22"/>
          <w:szCs w:val="22"/>
          <w:lang w:val="en-GB" w:eastAsia="en-ZA"/>
        </w:rPr>
        <w:t xml:space="preserve"> </w:t>
      </w:r>
      <w:r w:rsidRPr="000F42F5">
        <w:rPr>
          <w:bCs/>
          <w:sz w:val="22"/>
          <w:szCs w:val="22"/>
          <w:lang w:val="en-GB"/>
        </w:rPr>
        <w:t>Director - Demand &amp; Acquisition</w:t>
      </w:r>
    </w:p>
    <w:p w:rsidR="006920E0" w:rsidRPr="000F42F5" w:rsidRDefault="006920E0" w:rsidP="006920E0">
      <w:pPr>
        <w:tabs>
          <w:tab w:val="center" w:pos="709"/>
        </w:tabs>
        <w:spacing w:after="120"/>
        <w:jc w:val="both"/>
        <w:rPr>
          <w:i/>
          <w:sz w:val="22"/>
          <w:szCs w:val="22"/>
        </w:rPr>
      </w:pPr>
      <w:r w:rsidRPr="000F42F5">
        <w:rPr>
          <w:i/>
          <w:sz w:val="22"/>
          <w:szCs w:val="22"/>
        </w:rPr>
        <w:t>Date: 6 August 2012</w:t>
      </w:r>
    </w:p>
    <w:p w:rsidR="006920E0" w:rsidRPr="002C76C1" w:rsidRDefault="006920E0" w:rsidP="006920E0">
      <w:pPr>
        <w:tabs>
          <w:tab w:val="center" w:pos="709"/>
        </w:tabs>
        <w:spacing w:line="260" w:lineRule="exact"/>
        <w:rPr>
          <w:b/>
          <w:bCs/>
          <w:sz w:val="22"/>
          <w:szCs w:val="22"/>
        </w:rPr>
      </w:pPr>
    </w:p>
    <w:p w:rsidR="006920E0" w:rsidRPr="002C76C1" w:rsidRDefault="006920E0" w:rsidP="006920E0">
      <w:pPr>
        <w:tabs>
          <w:tab w:val="center" w:pos="709"/>
        </w:tabs>
        <w:spacing w:line="260" w:lineRule="exact"/>
        <w:rPr>
          <w:b/>
          <w:bCs/>
          <w:sz w:val="22"/>
          <w:szCs w:val="22"/>
        </w:rPr>
      </w:pPr>
    </w:p>
    <w:p w:rsidR="006920E0" w:rsidRPr="002C76C1" w:rsidRDefault="006920E0" w:rsidP="006920E0">
      <w:pPr>
        <w:tabs>
          <w:tab w:val="center" w:pos="709"/>
        </w:tabs>
        <w:spacing w:after="120" w:line="260" w:lineRule="exact"/>
        <w:rPr>
          <w:b/>
          <w:bCs/>
          <w:sz w:val="22"/>
          <w:szCs w:val="22"/>
        </w:rPr>
      </w:pPr>
      <w:r w:rsidRPr="002C76C1">
        <w:rPr>
          <w:sz w:val="22"/>
          <w:szCs w:val="22"/>
        </w:rPr>
        <w:t>I am [not] in agreement with the finding for the following reasons [and supply the following/attached information in support of this]:</w:t>
      </w:r>
    </w:p>
    <w:p w:rsidR="006920E0" w:rsidRDefault="006920E0" w:rsidP="006920E0">
      <w:pPr>
        <w:tabs>
          <w:tab w:val="center" w:pos="709"/>
        </w:tabs>
        <w:spacing w:after="120" w:line="260" w:lineRule="exact"/>
        <w:rPr>
          <w:sz w:val="22"/>
          <w:szCs w:val="22"/>
        </w:rPr>
      </w:pPr>
      <w:r w:rsidRPr="002C76C1">
        <w:rPr>
          <w:sz w:val="22"/>
          <w:szCs w:val="22"/>
        </w:rPr>
        <w:t>Officials in the department need to understand the legislation governing Supply Chain management and the financial impact thereof.</w:t>
      </w:r>
    </w:p>
    <w:p w:rsidR="006920E0" w:rsidRPr="002C76C1" w:rsidRDefault="006920E0" w:rsidP="006920E0">
      <w:pPr>
        <w:tabs>
          <w:tab w:val="center" w:pos="709"/>
        </w:tabs>
        <w:spacing w:after="120" w:line="260" w:lineRule="exact"/>
        <w:rPr>
          <w:sz w:val="22"/>
          <w:szCs w:val="22"/>
        </w:rPr>
      </w:pPr>
    </w:p>
    <w:tbl>
      <w:tblPr>
        <w:tblStyle w:val="TableGrid"/>
        <w:tblW w:w="0" w:type="auto"/>
        <w:tblInd w:w="108" w:type="dxa"/>
        <w:tblLook w:val="04A0"/>
      </w:tblPr>
      <w:tblGrid>
        <w:gridCol w:w="6840"/>
        <w:gridCol w:w="1080"/>
        <w:gridCol w:w="1170"/>
      </w:tblGrid>
      <w:tr w:rsidR="006920E0" w:rsidRPr="00BA58BC" w:rsidTr="00296C19">
        <w:tc>
          <w:tcPr>
            <w:tcW w:w="6840" w:type="dxa"/>
            <w:shd w:val="clear" w:color="auto" w:fill="D9D9D9" w:themeFill="background1" w:themeFillShade="D9"/>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DESCRIPTION</w:t>
            </w:r>
          </w:p>
        </w:tc>
        <w:tc>
          <w:tcPr>
            <w:tcW w:w="2250" w:type="dxa"/>
            <w:gridSpan w:val="2"/>
            <w:shd w:val="clear" w:color="auto" w:fill="D9D9D9" w:themeFill="background1" w:themeFillShade="D9"/>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RESPONSE</w:t>
            </w: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Corrective action to be taken</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Training official</w:t>
            </w:r>
          </w:p>
        </w:tc>
      </w:tr>
      <w:tr w:rsidR="006920E0" w:rsidRPr="00BA58BC" w:rsidTr="00296C19">
        <w:tc>
          <w:tcPr>
            <w:tcW w:w="6840" w:type="dxa"/>
            <w:vMerge w:val="restart"/>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Does the finding affect an amount disclosed in the financial statements</w:t>
            </w:r>
          </w:p>
        </w:tc>
        <w:tc>
          <w:tcPr>
            <w:tcW w:w="1080" w:type="dxa"/>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Yes</w:t>
            </w:r>
          </w:p>
        </w:tc>
        <w:tc>
          <w:tcPr>
            <w:tcW w:w="1170" w:type="dxa"/>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No</w:t>
            </w:r>
          </w:p>
        </w:tc>
      </w:tr>
      <w:tr w:rsidR="006920E0" w:rsidRPr="00BA58BC" w:rsidTr="00296C19">
        <w:tc>
          <w:tcPr>
            <w:tcW w:w="6840" w:type="dxa"/>
            <w:vMerge/>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c>
          <w:tcPr>
            <w:tcW w:w="108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Yes</w:t>
            </w:r>
          </w:p>
        </w:tc>
        <w:tc>
          <w:tcPr>
            <w:tcW w:w="117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If yes, what corrections will be made to the population</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Position of official responsible to take corrective actions</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Estimated completion date for corrective action</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bl>
    <w:p w:rsidR="006920E0" w:rsidRPr="002C76C1" w:rsidRDefault="006920E0" w:rsidP="006920E0">
      <w:pPr>
        <w:tabs>
          <w:tab w:val="center" w:pos="709"/>
        </w:tabs>
        <w:spacing w:after="120" w:line="260" w:lineRule="exact"/>
        <w:rPr>
          <w:b/>
          <w:bCs/>
          <w:sz w:val="22"/>
          <w:szCs w:val="22"/>
        </w:rPr>
      </w:pPr>
    </w:p>
    <w:tbl>
      <w:tblPr>
        <w:tblStyle w:val="TableGrid"/>
        <w:tblW w:w="0" w:type="auto"/>
        <w:tblInd w:w="108" w:type="dxa"/>
        <w:tblLook w:val="04A0"/>
      </w:tblPr>
      <w:tblGrid>
        <w:gridCol w:w="6480"/>
        <w:gridCol w:w="1440"/>
        <w:gridCol w:w="1214"/>
      </w:tblGrid>
      <w:tr w:rsidR="006920E0" w:rsidRPr="00BA58BC" w:rsidTr="00296C19">
        <w:tc>
          <w:tcPr>
            <w:tcW w:w="6480" w:type="dxa"/>
            <w:shd w:val="clear" w:color="auto" w:fill="D9D9D9" w:themeFill="background1" w:themeFillShade="D9"/>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DESCRIPTION</w:t>
            </w:r>
          </w:p>
        </w:tc>
        <w:tc>
          <w:tcPr>
            <w:tcW w:w="2654" w:type="dxa"/>
            <w:gridSpan w:val="2"/>
            <w:shd w:val="clear" w:color="auto" w:fill="D9D9D9" w:themeFill="background1" w:themeFillShade="D9"/>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RESPONSE</w:t>
            </w:r>
          </w:p>
        </w:tc>
      </w:tr>
      <w:tr w:rsidR="006920E0" w:rsidRPr="00BA58BC" w:rsidTr="00296C19">
        <w:tc>
          <w:tcPr>
            <w:tcW w:w="6480" w:type="dxa"/>
            <w:vMerge w:val="restart"/>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Does management agree with the root cause indicated</w:t>
            </w:r>
          </w:p>
        </w:tc>
        <w:tc>
          <w:tcPr>
            <w:tcW w:w="14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b/>
                <w:sz w:val="18"/>
                <w:szCs w:val="18"/>
              </w:rPr>
              <w:t>Yes</w:t>
            </w:r>
          </w:p>
        </w:tc>
        <w:tc>
          <w:tcPr>
            <w:tcW w:w="1214"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b/>
                <w:sz w:val="18"/>
                <w:szCs w:val="18"/>
              </w:rPr>
              <w:t>No</w:t>
            </w:r>
          </w:p>
        </w:tc>
      </w:tr>
      <w:tr w:rsidR="006920E0" w:rsidRPr="00BA58BC" w:rsidTr="00296C19">
        <w:tc>
          <w:tcPr>
            <w:tcW w:w="6480" w:type="dxa"/>
            <w:vMerge/>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c>
          <w:tcPr>
            <w:tcW w:w="14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c>
          <w:tcPr>
            <w:tcW w:w="1214"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48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If management does not agree with the root cause indicated, please provide the root cause according to management.</w:t>
            </w:r>
          </w:p>
        </w:tc>
        <w:tc>
          <w:tcPr>
            <w:tcW w:w="2654"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bl>
    <w:p w:rsidR="006920E0" w:rsidRPr="002C76C1" w:rsidRDefault="006920E0" w:rsidP="006920E0">
      <w:pPr>
        <w:tabs>
          <w:tab w:val="center" w:pos="709"/>
        </w:tabs>
        <w:spacing w:line="260" w:lineRule="exact"/>
        <w:ind w:left="357" w:hanging="357"/>
        <w:rPr>
          <w:i/>
          <w:sz w:val="22"/>
          <w:szCs w:val="22"/>
        </w:rPr>
      </w:pPr>
    </w:p>
    <w:p w:rsidR="006920E0" w:rsidRPr="002C76C1" w:rsidRDefault="006920E0" w:rsidP="006920E0">
      <w:pPr>
        <w:tabs>
          <w:tab w:val="center" w:pos="709"/>
        </w:tabs>
        <w:spacing w:line="260" w:lineRule="exact"/>
        <w:rPr>
          <w:b/>
          <w:bCs/>
          <w:sz w:val="22"/>
          <w:szCs w:val="22"/>
        </w:rPr>
      </w:pPr>
    </w:p>
    <w:p w:rsidR="006920E0" w:rsidRPr="000F42F5" w:rsidRDefault="006920E0" w:rsidP="006920E0">
      <w:pPr>
        <w:tabs>
          <w:tab w:val="center" w:pos="709"/>
        </w:tabs>
        <w:spacing w:after="120" w:line="260" w:lineRule="exact"/>
        <w:rPr>
          <w:i/>
          <w:sz w:val="22"/>
          <w:szCs w:val="22"/>
        </w:rPr>
      </w:pPr>
      <w:r w:rsidRPr="000F42F5">
        <w:rPr>
          <w:i/>
          <w:sz w:val="22"/>
          <w:szCs w:val="22"/>
        </w:rPr>
        <w:t>Name:</w:t>
      </w:r>
      <w:r w:rsidRPr="000F42F5">
        <w:rPr>
          <w:rFonts w:eastAsia="Arial Unicode MS"/>
          <w:sz w:val="22"/>
          <w:szCs w:val="22"/>
        </w:rPr>
        <w:t xml:space="preserve">   </w:t>
      </w:r>
      <w:r w:rsidRPr="000F42F5">
        <w:rPr>
          <w:rFonts w:eastAsia="Arial Unicode MS"/>
          <w:bCs/>
          <w:sz w:val="22"/>
          <w:szCs w:val="22"/>
          <w:lang w:val="en-GB"/>
        </w:rPr>
        <w:t>Salome Malebye</w:t>
      </w:r>
    </w:p>
    <w:p w:rsidR="006920E0" w:rsidRPr="000F42F5" w:rsidRDefault="006920E0" w:rsidP="006920E0">
      <w:pPr>
        <w:tabs>
          <w:tab w:val="center" w:pos="709"/>
        </w:tabs>
        <w:spacing w:after="120" w:line="260" w:lineRule="exact"/>
        <w:rPr>
          <w:i/>
          <w:sz w:val="22"/>
          <w:szCs w:val="22"/>
        </w:rPr>
      </w:pPr>
      <w:r w:rsidRPr="000F42F5">
        <w:rPr>
          <w:i/>
          <w:sz w:val="22"/>
          <w:szCs w:val="22"/>
        </w:rPr>
        <w:t xml:space="preserve">Position:  </w:t>
      </w:r>
      <w:r w:rsidRPr="000F42F5">
        <w:rPr>
          <w:sz w:val="22"/>
          <w:szCs w:val="22"/>
        </w:rPr>
        <w:t>Director</w:t>
      </w:r>
      <w:r w:rsidRPr="000F42F5">
        <w:rPr>
          <w:bCs/>
          <w:color w:val="993300"/>
          <w:sz w:val="22"/>
          <w:szCs w:val="22"/>
          <w:lang w:val="en-GB" w:eastAsia="en-ZA"/>
        </w:rPr>
        <w:t xml:space="preserve"> </w:t>
      </w:r>
      <w:r w:rsidRPr="000F42F5">
        <w:rPr>
          <w:bCs/>
          <w:sz w:val="22"/>
          <w:szCs w:val="22"/>
          <w:lang w:val="en-GB"/>
        </w:rPr>
        <w:t>Director - Demand &amp; Acquisition</w:t>
      </w:r>
    </w:p>
    <w:p w:rsidR="006920E0" w:rsidRPr="000F42F5" w:rsidRDefault="006920E0" w:rsidP="006920E0">
      <w:pPr>
        <w:tabs>
          <w:tab w:val="center" w:pos="709"/>
        </w:tabs>
        <w:spacing w:after="120"/>
        <w:jc w:val="both"/>
        <w:rPr>
          <w:i/>
          <w:sz w:val="22"/>
          <w:szCs w:val="22"/>
        </w:rPr>
      </w:pPr>
      <w:r w:rsidRPr="000F42F5">
        <w:rPr>
          <w:i/>
          <w:sz w:val="22"/>
          <w:szCs w:val="22"/>
        </w:rPr>
        <w:t>Date: 6 August 2012</w:t>
      </w:r>
    </w:p>
    <w:p w:rsidR="006920E0" w:rsidRPr="002C76C1" w:rsidRDefault="006920E0" w:rsidP="006920E0">
      <w:pPr>
        <w:tabs>
          <w:tab w:val="center" w:pos="709"/>
        </w:tabs>
        <w:spacing w:line="260" w:lineRule="exact"/>
        <w:rPr>
          <w:b/>
          <w:bCs/>
          <w:sz w:val="22"/>
          <w:szCs w:val="22"/>
        </w:rPr>
      </w:pPr>
    </w:p>
    <w:p w:rsidR="006920E0" w:rsidRPr="002C76C1" w:rsidRDefault="006920E0" w:rsidP="006920E0">
      <w:pPr>
        <w:tabs>
          <w:tab w:val="center" w:pos="709"/>
        </w:tabs>
        <w:spacing w:after="120" w:line="260" w:lineRule="exact"/>
        <w:rPr>
          <w:b/>
          <w:bCs/>
          <w:sz w:val="22"/>
          <w:szCs w:val="22"/>
        </w:rPr>
      </w:pPr>
      <w:r w:rsidRPr="002C76C1">
        <w:rPr>
          <w:sz w:val="22"/>
          <w:szCs w:val="22"/>
        </w:rPr>
        <w:t>I am [not] in agreement with the finding for the following reasons [and supply the following/attached information in support of this]:</w:t>
      </w:r>
    </w:p>
    <w:p w:rsidR="006920E0" w:rsidRPr="002C76C1" w:rsidRDefault="006920E0" w:rsidP="006920E0">
      <w:pPr>
        <w:tabs>
          <w:tab w:val="center" w:pos="709"/>
        </w:tabs>
        <w:spacing w:after="120" w:line="260" w:lineRule="exact"/>
        <w:rPr>
          <w:sz w:val="22"/>
          <w:szCs w:val="22"/>
        </w:rPr>
      </w:pPr>
      <w:r w:rsidRPr="002C76C1">
        <w:rPr>
          <w:sz w:val="22"/>
          <w:szCs w:val="22"/>
        </w:rPr>
        <w:t>Finance department does not process payment without a Valid Tax Clearance and validated banking details through NT system.</w:t>
      </w:r>
    </w:p>
    <w:p w:rsidR="006920E0" w:rsidRPr="002C76C1" w:rsidRDefault="006920E0" w:rsidP="006920E0">
      <w:pPr>
        <w:tabs>
          <w:tab w:val="center" w:pos="709"/>
        </w:tabs>
        <w:spacing w:after="120" w:line="260" w:lineRule="exact"/>
        <w:ind w:left="357"/>
        <w:rPr>
          <w:sz w:val="22"/>
          <w:szCs w:val="22"/>
        </w:rPr>
      </w:pPr>
    </w:p>
    <w:tbl>
      <w:tblPr>
        <w:tblStyle w:val="TableGrid"/>
        <w:tblW w:w="0" w:type="auto"/>
        <w:tblInd w:w="108" w:type="dxa"/>
        <w:tblLook w:val="04A0"/>
      </w:tblPr>
      <w:tblGrid>
        <w:gridCol w:w="6840"/>
        <w:gridCol w:w="1080"/>
        <w:gridCol w:w="1170"/>
      </w:tblGrid>
      <w:tr w:rsidR="006920E0" w:rsidRPr="00BA58BC" w:rsidTr="00296C19">
        <w:tc>
          <w:tcPr>
            <w:tcW w:w="6840" w:type="dxa"/>
            <w:shd w:val="clear" w:color="auto" w:fill="D9D9D9" w:themeFill="background1" w:themeFillShade="D9"/>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DESCRIPTION</w:t>
            </w:r>
          </w:p>
        </w:tc>
        <w:tc>
          <w:tcPr>
            <w:tcW w:w="2250" w:type="dxa"/>
            <w:gridSpan w:val="2"/>
            <w:shd w:val="clear" w:color="auto" w:fill="D9D9D9" w:themeFill="background1" w:themeFillShade="D9"/>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RESPONSE</w:t>
            </w: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Corrective action to be taken</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840" w:type="dxa"/>
            <w:vMerge w:val="restart"/>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Does the finding affect an amount disclosed in the financial statements</w:t>
            </w:r>
          </w:p>
        </w:tc>
        <w:tc>
          <w:tcPr>
            <w:tcW w:w="1080" w:type="dxa"/>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Yes</w:t>
            </w:r>
          </w:p>
        </w:tc>
        <w:tc>
          <w:tcPr>
            <w:tcW w:w="1170" w:type="dxa"/>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No</w:t>
            </w:r>
          </w:p>
        </w:tc>
      </w:tr>
      <w:tr w:rsidR="006920E0" w:rsidRPr="00BA58BC" w:rsidTr="00296C19">
        <w:tc>
          <w:tcPr>
            <w:tcW w:w="6840" w:type="dxa"/>
            <w:vMerge/>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c>
          <w:tcPr>
            <w:tcW w:w="108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c>
          <w:tcPr>
            <w:tcW w:w="117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If yes, what corrections will be made to the population</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Position of official responsible to take corrective actions</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8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Estimated completion date for corrective action</w:t>
            </w:r>
          </w:p>
        </w:tc>
        <w:tc>
          <w:tcPr>
            <w:tcW w:w="2250"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bl>
    <w:p w:rsidR="006920E0" w:rsidRPr="002C76C1" w:rsidRDefault="006920E0" w:rsidP="006920E0">
      <w:pPr>
        <w:tabs>
          <w:tab w:val="center" w:pos="709"/>
        </w:tabs>
        <w:spacing w:after="120" w:line="260" w:lineRule="exact"/>
        <w:rPr>
          <w:b/>
          <w:bCs/>
          <w:sz w:val="22"/>
          <w:szCs w:val="22"/>
        </w:rPr>
      </w:pPr>
    </w:p>
    <w:tbl>
      <w:tblPr>
        <w:tblStyle w:val="TableGrid"/>
        <w:tblW w:w="0" w:type="auto"/>
        <w:tblInd w:w="108" w:type="dxa"/>
        <w:tblLook w:val="04A0"/>
      </w:tblPr>
      <w:tblGrid>
        <w:gridCol w:w="6480"/>
        <w:gridCol w:w="1440"/>
        <w:gridCol w:w="1214"/>
      </w:tblGrid>
      <w:tr w:rsidR="006920E0" w:rsidRPr="00BA58BC" w:rsidTr="00296C19">
        <w:tc>
          <w:tcPr>
            <w:tcW w:w="6480" w:type="dxa"/>
            <w:shd w:val="clear" w:color="auto" w:fill="D9D9D9" w:themeFill="background1" w:themeFillShade="D9"/>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DESCRIPTION</w:t>
            </w:r>
          </w:p>
        </w:tc>
        <w:tc>
          <w:tcPr>
            <w:tcW w:w="2654" w:type="dxa"/>
            <w:gridSpan w:val="2"/>
            <w:shd w:val="clear" w:color="auto" w:fill="D9D9D9" w:themeFill="background1" w:themeFillShade="D9"/>
          </w:tcPr>
          <w:p w:rsidR="006920E0" w:rsidRPr="00BA58BC" w:rsidRDefault="006920E0" w:rsidP="00296C19">
            <w:pPr>
              <w:pStyle w:val="ListParagraph"/>
              <w:keepNext/>
              <w:tabs>
                <w:tab w:val="center" w:pos="709"/>
              </w:tabs>
              <w:spacing w:line="260" w:lineRule="exact"/>
              <w:ind w:left="0"/>
              <w:jc w:val="both"/>
              <w:rPr>
                <w:rFonts w:ascii="Arial" w:hAnsi="Arial" w:cs="Arial"/>
                <w:b/>
                <w:sz w:val="18"/>
                <w:szCs w:val="18"/>
              </w:rPr>
            </w:pPr>
            <w:r w:rsidRPr="00BA58BC">
              <w:rPr>
                <w:rFonts w:ascii="Arial" w:hAnsi="Arial" w:cs="Arial"/>
                <w:b/>
                <w:sz w:val="18"/>
                <w:szCs w:val="18"/>
              </w:rPr>
              <w:t>RESPONSE</w:t>
            </w:r>
          </w:p>
        </w:tc>
      </w:tr>
      <w:tr w:rsidR="006920E0" w:rsidRPr="00BA58BC" w:rsidTr="00296C19">
        <w:tc>
          <w:tcPr>
            <w:tcW w:w="6480" w:type="dxa"/>
            <w:vMerge w:val="restart"/>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Does management agree with the root cause indicated</w:t>
            </w:r>
          </w:p>
        </w:tc>
        <w:tc>
          <w:tcPr>
            <w:tcW w:w="14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b/>
                <w:sz w:val="18"/>
                <w:szCs w:val="18"/>
              </w:rPr>
              <w:t>Yes</w:t>
            </w:r>
          </w:p>
        </w:tc>
        <w:tc>
          <w:tcPr>
            <w:tcW w:w="1214"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b/>
                <w:sz w:val="18"/>
                <w:szCs w:val="18"/>
              </w:rPr>
              <w:t>No</w:t>
            </w:r>
          </w:p>
        </w:tc>
      </w:tr>
      <w:tr w:rsidR="006920E0" w:rsidRPr="00BA58BC" w:rsidTr="00296C19">
        <w:tc>
          <w:tcPr>
            <w:tcW w:w="6480" w:type="dxa"/>
            <w:vMerge/>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c>
          <w:tcPr>
            <w:tcW w:w="144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c>
          <w:tcPr>
            <w:tcW w:w="1214"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BA58BC" w:rsidTr="00296C19">
        <w:tc>
          <w:tcPr>
            <w:tcW w:w="6480" w:type="dxa"/>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r w:rsidRPr="00BA58BC">
              <w:rPr>
                <w:rFonts w:ascii="Arial" w:hAnsi="Arial" w:cs="Arial"/>
                <w:sz w:val="18"/>
                <w:szCs w:val="18"/>
              </w:rPr>
              <w:t>If management does not agree with the root cause indicated, please provide the root cause according to management.</w:t>
            </w:r>
          </w:p>
        </w:tc>
        <w:tc>
          <w:tcPr>
            <w:tcW w:w="2654" w:type="dxa"/>
            <w:gridSpan w:val="2"/>
          </w:tcPr>
          <w:p w:rsidR="006920E0" w:rsidRPr="00BA58BC" w:rsidRDefault="006920E0" w:rsidP="00296C19">
            <w:pPr>
              <w:pStyle w:val="ListParagraph"/>
              <w:keepNext/>
              <w:tabs>
                <w:tab w:val="center" w:pos="709"/>
              </w:tabs>
              <w:spacing w:line="260" w:lineRule="exact"/>
              <w:ind w:left="0"/>
              <w:jc w:val="both"/>
              <w:rPr>
                <w:rFonts w:ascii="Arial" w:hAnsi="Arial" w:cs="Arial"/>
                <w:sz w:val="18"/>
                <w:szCs w:val="18"/>
              </w:rPr>
            </w:pPr>
          </w:p>
        </w:tc>
      </w:tr>
    </w:tbl>
    <w:p w:rsidR="006920E0" w:rsidRPr="002C76C1" w:rsidRDefault="006920E0" w:rsidP="006920E0">
      <w:pPr>
        <w:tabs>
          <w:tab w:val="center" w:pos="709"/>
        </w:tabs>
        <w:spacing w:line="260" w:lineRule="exact"/>
        <w:ind w:left="357" w:hanging="357"/>
        <w:rPr>
          <w:i/>
          <w:sz w:val="22"/>
          <w:szCs w:val="22"/>
        </w:rPr>
      </w:pPr>
    </w:p>
    <w:p w:rsidR="006920E0" w:rsidRPr="000F42F5" w:rsidRDefault="006920E0" w:rsidP="006920E0">
      <w:pPr>
        <w:tabs>
          <w:tab w:val="center" w:pos="709"/>
        </w:tabs>
        <w:spacing w:after="120" w:line="260" w:lineRule="exact"/>
        <w:rPr>
          <w:i/>
          <w:sz w:val="22"/>
          <w:szCs w:val="22"/>
        </w:rPr>
      </w:pPr>
      <w:r w:rsidRPr="000F42F5">
        <w:rPr>
          <w:i/>
          <w:sz w:val="22"/>
          <w:szCs w:val="22"/>
        </w:rPr>
        <w:t>Name:</w:t>
      </w:r>
      <w:r w:rsidRPr="000F42F5">
        <w:rPr>
          <w:rFonts w:eastAsia="Arial Unicode MS"/>
          <w:sz w:val="22"/>
          <w:szCs w:val="22"/>
        </w:rPr>
        <w:t xml:space="preserve">   </w:t>
      </w:r>
      <w:r w:rsidRPr="000F42F5">
        <w:rPr>
          <w:rFonts w:eastAsia="Arial Unicode MS"/>
          <w:bCs/>
          <w:sz w:val="22"/>
          <w:szCs w:val="22"/>
          <w:lang w:val="en-GB"/>
        </w:rPr>
        <w:t>Salome Malebye</w:t>
      </w:r>
    </w:p>
    <w:p w:rsidR="006920E0" w:rsidRPr="000F42F5" w:rsidRDefault="006920E0" w:rsidP="006920E0">
      <w:pPr>
        <w:tabs>
          <w:tab w:val="center" w:pos="709"/>
        </w:tabs>
        <w:spacing w:after="120" w:line="260" w:lineRule="exact"/>
        <w:rPr>
          <w:i/>
          <w:sz w:val="22"/>
          <w:szCs w:val="22"/>
        </w:rPr>
      </w:pPr>
      <w:r w:rsidRPr="000F42F5">
        <w:rPr>
          <w:i/>
          <w:sz w:val="22"/>
          <w:szCs w:val="22"/>
        </w:rPr>
        <w:t xml:space="preserve">Position:  </w:t>
      </w:r>
      <w:r w:rsidRPr="000F42F5">
        <w:rPr>
          <w:sz w:val="22"/>
          <w:szCs w:val="22"/>
        </w:rPr>
        <w:t>Director</w:t>
      </w:r>
      <w:r w:rsidRPr="000F42F5">
        <w:rPr>
          <w:bCs/>
          <w:color w:val="993300"/>
          <w:sz w:val="22"/>
          <w:szCs w:val="22"/>
          <w:lang w:val="en-GB" w:eastAsia="en-ZA"/>
        </w:rPr>
        <w:t xml:space="preserve"> </w:t>
      </w:r>
      <w:r w:rsidRPr="000F42F5">
        <w:rPr>
          <w:bCs/>
          <w:sz w:val="22"/>
          <w:szCs w:val="22"/>
          <w:lang w:val="en-GB"/>
        </w:rPr>
        <w:t>Director - Demand &amp; Acquisition</w:t>
      </w:r>
    </w:p>
    <w:p w:rsidR="006920E0" w:rsidRPr="000F42F5" w:rsidRDefault="006920E0" w:rsidP="006920E0">
      <w:pPr>
        <w:tabs>
          <w:tab w:val="center" w:pos="709"/>
        </w:tabs>
        <w:spacing w:after="120"/>
        <w:jc w:val="both"/>
        <w:rPr>
          <w:i/>
          <w:sz w:val="22"/>
          <w:szCs w:val="22"/>
        </w:rPr>
      </w:pPr>
      <w:r w:rsidRPr="000F42F5">
        <w:rPr>
          <w:i/>
          <w:sz w:val="22"/>
          <w:szCs w:val="22"/>
        </w:rPr>
        <w:t>Date: 6 August 2012</w:t>
      </w:r>
    </w:p>
    <w:p w:rsidR="006920E0" w:rsidRPr="002C76C1" w:rsidRDefault="006920E0" w:rsidP="006920E0">
      <w:pPr>
        <w:tabs>
          <w:tab w:val="center" w:pos="709"/>
        </w:tabs>
        <w:spacing w:line="260" w:lineRule="exact"/>
        <w:rPr>
          <w:b/>
          <w:bCs/>
          <w:sz w:val="22"/>
          <w:szCs w:val="22"/>
        </w:rPr>
      </w:pPr>
    </w:p>
    <w:p w:rsidR="006920E0" w:rsidRPr="002C76C1" w:rsidRDefault="006920E0" w:rsidP="006920E0">
      <w:pPr>
        <w:tabs>
          <w:tab w:val="center" w:pos="709"/>
        </w:tabs>
        <w:spacing w:after="120" w:line="260" w:lineRule="exact"/>
        <w:rPr>
          <w:b/>
          <w:bCs/>
          <w:sz w:val="22"/>
          <w:szCs w:val="22"/>
        </w:rPr>
      </w:pPr>
      <w:r w:rsidRPr="002C76C1">
        <w:rPr>
          <w:sz w:val="22"/>
          <w:szCs w:val="22"/>
        </w:rPr>
        <w:t>I am in agreement with the finding for the following reasons [and supply the following/attached information in support of this]:</w:t>
      </w:r>
    </w:p>
    <w:p w:rsidR="006920E0" w:rsidRPr="002C76C1" w:rsidRDefault="006920E0" w:rsidP="006920E0">
      <w:pPr>
        <w:tabs>
          <w:tab w:val="center" w:pos="709"/>
        </w:tabs>
        <w:spacing w:after="120" w:line="260" w:lineRule="exact"/>
        <w:rPr>
          <w:sz w:val="22"/>
          <w:szCs w:val="22"/>
        </w:rPr>
      </w:pPr>
      <w:r w:rsidRPr="002C76C1">
        <w:rPr>
          <w:sz w:val="22"/>
          <w:szCs w:val="22"/>
        </w:rPr>
        <w:t>The service was rendered before an official order.  The ratification memo was done and approved by the delegated committee.</w:t>
      </w:r>
    </w:p>
    <w:p w:rsidR="006920E0" w:rsidRPr="002C76C1" w:rsidRDefault="006920E0" w:rsidP="006920E0">
      <w:pPr>
        <w:tabs>
          <w:tab w:val="center" w:pos="709"/>
        </w:tabs>
        <w:spacing w:after="120" w:line="260" w:lineRule="exact"/>
        <w:rPr>
          <w:sz w:val="22"/>
          <w:szCs w:val="22"/>
        </w:rPr>
      </w:pPr>
    </w:p>
    <w:tbl>
      <w:tblPr>
        <w:tblStyle w:val="TableGrid"/>
        <w:tblW w:w="0" w:type="auto"/>
        <w:tblInd w:w="108" w:type="dxa"/>
        <w:tblLook w:val="04A0"/>
      </w:tblPr>
      <w:tblGrid>
        <w:gridCol w:w="6840"/>
        <w:gridCol w:w="1080"/>
        <w:gridCol w:w="1170"/>
      </w:tblGrid>
      <w:tr w:rsidR="006920E0" w:rsidRPr="000F42F5" w:rsidTr="00296C19">
        <w:tc>
          <w:tcPr>
            <w:tcW w:w="6840" w:type="dxa"/>
            <w:shd w:val="clear" w:color="auto" w:fill="D9D9D9" w:themeFill="background1" w:themeFillShade="D9"/>
          </w:tcPr>
          <w:p w:rsidR="006920E0" w:rsidRPr="000F42F5" w:rsidRDefault="006920E0" w:rsidP="00296C19">
            <w:pPr>
              <w:pStyle w:val="ListParagraph"/>
              <w:keepNext/>
              <w:tabs>
                <w:tab w:val="center" w:pos="709"/>
              </w:tabs>
              <w:spacing w:line="260" w:lineRule="exact"/>
              <w:ind w:left="0"/>
              <w:jc w:val="both"/>
              <w:rPr>
                <w:rFonts w:ascii="Arial" w:hAnsi="Arial" w:cs="Arial"/>
                <w:b/>
                <w:sz w:val="18"/>
                <w:szCs w:val="18"/>
              </w:rPr>
            </w:pPr>
            <w:r w:rsidRPr="000F42F5">
              <w:rPr>
                <w:rFonts w:ascii="Arial" w:hAnsi="Arial" w:cs="Arial"/>
                <w:b/>
                <w:sz w:val="18"/>
                <w:szCs w:val="18"/>
              </w:rPr>
              <w:t>DESCRIPTION</w:t>
            </w:r>
          </w:p>
        </w:tc>
        <w:tc>
          <w:tcPr>
            <w:tcW w:w="2250" w:type="dxa"/>
            <w:gridSpan w:val="2"/>
            <w:shd w:val="clear" w:color="auto" w:fill="D9D9D9" w:themeFill="background1" w:themeFillShade="D9"/>
          </w:tcPr>
          <w:p w:rsidR="006920E0" w:rsidRPr="000F42F5" w:rsidRDefault="006920E0" w:rsidP="00296C19">
            <w:pPr>
              <w:pStyle w:val="ListParagraph"/>
              <w:keepNext/>
              <w:tabs>
                <w:tab w:val="center" w:pos="709"/>
              </w:tabs>
              <w:spacing w:line="260" w:lineRule="exact"/>
              <w:ind w:left="0"/>
              <w:jc w:val="both"/>
              <w:rPr>
                <w:rFonts w:ascii="Arial" w:hAnsi="Arial" w:cs="Arial"/>
                <w:b/>
                <w:sz w:val="18"/>
                <w:szCs w:val="18"/>
              </w:rPr>
            </w:pPr>
            <w:r w:rsidRPr="000F42F5">
              <w:rPr>
                <w:rFonts w:ascii="Arial" w:hAnsi="Arial" w:cs="Arial"/>
                <w:b/>
                <w:sz w:val="18"/>
                <w:szCs w:val="18"/>
              </w:rPr>
              <w:t>RESPONSE</w:t>
            </w:r>
          </w:p>
        </w:tc>
      </w:tr>
      <w:tr w:rsidR="006920E0" w:rsidRPr="000F42F5" w:rsidTr="00296C19">
        <w:tc>
          <w:tcPr>
            <w:tcW w:w="6840" w:type="dxa"/>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r w:rsidRPr="000F42F5">
              <w:rPr>
                <w:rFonts w:ascii="Arial" w:hAnsi="Arial" w:cs="Arial"/>
                <w:sz w:val="18"/>
                <w:szCs w:val="18"/>
              </w:rPr>
              <w:t>Corrective action to be taken</w:t>
            </w:r>
          </w:p>
        </w:tc>
        <w:tc>
          <w:tcPr>
            <w:tcW w:w="2250" w:type="dxa"/>
            <w:gridSpan w:val="2"/>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0F42F5" w:rsidTr="00296C19">
        <w:tc>
          <w:tcPr>
            <w:tcW w:w="6840" w:type="dxa"/>
            <w:vMerge w:val="restart"/>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r w:rsidRPr="000F42F5">
              <w:rPr>
                <w:rFonts w:ascii="Arial" w:hAnsi="Arial" w:cs="Arial"/>
                <w:sz w:val="18"/>
                <w:szCs w:val="18"/>
              </w:rPr>
              <w:t>Does the finding affect an amount disclosed in the financial statements</w:t>
            </w:r>
          </w:p>
        </w:tc>
        <w:tc>
          <w:tcPr>
            <w:tcW w:w="1080" w:type="dxa"/>
          </w:tcPr>
          <w:p w:rsidR="006920E0" w:rsidRPr="000F42F5" w:rsidRDefault="006920E0" w:rsidP="00296C19">
            <w:pPr>
              <w:pStyle w:val="ListParagraph"/>
              <w:keepNext/>
              <w:tabs>
                <w:tab w:val="center" w:pos="709"/>
              </w:tabs>
              <w:spacing w:line="260" w:lineRule="exact"/>
              <w:ind w:left="0"/>
              <w:jc w:val="both"/>
              <w:rPr>
                <w:rFonts w:ascii="Arial" w:hAnsi="Arial" w:cs="Arial"/>
                <w:b/>
                <w:sz w:val="18"/>
                <w:szCs w:val="18"/>
              </w:rPr>
            </w:pPr>
            <w:r w:rsidRPr="000F42F5">
              <w:rPr>
                <w:rFonts w:ascii="Arial" w:hAnsi="Arial" w:cs="Arial"/>
                <w:b/>
                <w:sz w:val="18"/>
                <w:szCs w:val="18"/>
              </w:rPr>
              <w:t>Yes</w:t>
            </w:r>
          </w:p>
        </w:tc>
        <w:tc>
          <w:tcPr>
            <w:tcW w:w="1170" w:type="dxa"/>
          </w:tcPr>
          <w:p w:rsidR="006920E0" w:rsidRPr="000F42F5" w:rsidRDefault="006920E0" w:rsidP="00296C19">
            <w:pPr>
              <w:pStyle w:val="ListParagraph"/>
              <w:keepNext/>
              <w:tabs>
                <w:tab w:val="center" w:pos="709"/>
              </w:tabs>
              <w:spacing w:line="260" w:lineRule="exact"/>
              <w:ind w:left="0"/>
              <w:jc w:val="both"/>
              <w:rPr>
                <w:rFonts w:ascii="Arial" w:hAnsi="Arial" w:cs="Arial"/>
                <w:b/>
                <w:sz w:val="18"/>
                <w:szCs w:val="18"/>
              </w:rPr>
            </w:pPr>
            <w:r w:rsidRPr="000F42F5">
              <w:rPr>
                <w:rFonts w:ascii="Arial" w:hAnsi="Arial" w:cs="Arial"/>
                <w:b/>
                <w:sz w:val="18"/>
                <w:szCs w:val="18"/>
              </w:rPr>
              <w:t>No</w:t>
            </w:r>
          </w:p>
        </w:tc>
      </w:tr>
      <w:tr w:rsidR="006920E0" w:rsidRPr="000F42F5" w:rsidTr="00296C19">
        <w:tc>
          <w:tcPr>
            <w:tcW w:w="6840" w:type="dxa"/>
            <w:vMerge/>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p>
        </w:tc>
        <w:tc>
          <w:tcPr>
            <w:tcW w:w="1080" w:type="dxa"/>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p>
        </w:tc>
        <w:tc>
          <w:tcPr>
            <w:tcW w:w="1170" w:type="dxa"/>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0F42F5" w:rsidTr="00296C19">
        <w:tc>
          <w:tcPr>
            <w:tcW w:w="6840" w:type="dxa"/>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r w:rsidRPr="000F42F5">
              <w:rPr>
                <w:rFonts w:ascii="Arial" w:hAnsi="Arial" w:cs="Arial"/>
                <w:sz w:val="18"/>
                <w:szCs w:val="18"/>
              </w:rPr>
              <w:t>If yes, what corrections will be made to the population</w:t>
            </w:r>
          </w:p>
        </w:tc>
        <w:tc>
          <w:tcPr>
            <w:tcW w:w="2250" w:type="dxa"/>
            <w:gridSpan w:val="2"/>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0F42F5" w:rsidTr="00296C19">
        <w:tc>
          <w:tcPr>
            <w:tcW w:w="6840" w:type="dxa"/>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r w:rsidRPr="000F42F5">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0F42F5" w:rsidTr="00296C19">
        <w:tc>
          <w:tcPr>
            <w:tcW w:w="6840" w:type="dxa"/>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r w:rsidRPr="000F42F5">
              <w:rPr>
                <w:rFonts w:ascii="Arial" w:hAnsi="Arial" w:cs="Arial"/>
                <w:sz w:val="18"/>
                <w:szCs w:val="18"/>
              </w:rPr>
              <w:t>Position of official responsible to take corrective actions</w:t>
            </w:r>
          </w:p>
        </w:tc>
        <w:tc>
          <w:tcPr>
            <w:tcW w:w="2250" w:type="dxa"/>
            <w:gridSpan w:val="2"/>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0F42F5" w:rsidTr="00296C19">
        <w:tc>
          <w:tcPr>
            <w:tcW w:w="6840" w:type="dxa"/>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r w:rsidRPr="000F42F5">
              <w:rPr>
                <w:rFonts w:ascii="Arial" w:hAnsi="Arial" w:cs="Arial"/>
                <w:sz w:val="18"/>
                <w:szCs w:val="18"/>
              </w:rPr>
              <w:t>Estimated completion date for corrective action</w:t>
            </w:r>
          </w:p>
        </w:tc>
        <w:tc>
          <w:tcPr>
            <w:tcW w:w="2250" w:type="dxa"/>
            <w:gridSpan w:val="2"/>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p>
        </w:tc>
      </w:tr>
    </w:tbl>
    <w:p w:rsidR="006920E0" w:rsidRPr="000F42F5" w:rsidRDefault="006920E0" w:rsidP="006920E0">
      <w:pPr>
        <w:tabs>
          <w:tab w:val="center" w:pos="709"/>
        </w:tabs>
        <w:spacing w:after="120" w:line="260" w:lineRule="exact"/>
        <w:rPr>
          <w:b/>
          <w:bCs/>
          <w:sz w:val="18"/>
          <w:szCs w:val="18"/>
        </w:rPr>
      </w:pPr>
    </w:p>
    <w:tbl>
      <w:tblPr>
        <w:tblStyle w:val="TableGrid"/>
        <w:tblW w:w="0" w:type="auto"/>
        <w:tblInd w:w="108" w:type="dxa"/>
        <w:tblLook w:val="04A0"/>
      </w:tblPr>
      <w:tblGrid>
        <w:gridCol w:w="6480"/>
        <w:gridCol w:w="1440"/>
        <w:gridCol w:w="1214"/>
      </w:tblGrid>
      <w:tr w:rsidR="006920E0" w:rsidRPr="000F42F5" w:rsidTr="00296C19">
        <w:tc>
          <w:tcPr>
            <w:tcW w:w="6480" w:type="dxa"/>
            <w:shd w:val="clear" w:color="auto" w:fill="D9D9D9" w:themeFill="background1" w:themeFillShade="D9"/>
          </w:tcPr>
          <w:p w:rsidR="006920E0" w:rsidRPr="000F42F5" w:rsidRDefault="006920E0" w:rsidP="00296C19">
            <w:pPr>
              <w:pStyle w:val="ListParagraph"/>
              <w:keepNext/>
              <w:tabs>
                <w:tab w:val="center" w:pos="709"/>
              </w:tabs>
              <w:spacing w:line="260" w:lineRule="exact"/>
              <w:ind w:left="0"/>
              <w:jc w:val="both"/>
              <w:rPr>
                <w:rFonts w:ascii="Arial" w:hAnsi="Arial" w:cs="Arial"/>
                <w:b/>
                <w:sz w:val="18"/>
                <w:szCs w:val="18"/>
              </w:rPr>
            </w:pPr>
            <w:r w:rsidRPr="000F42F5">
              <w:rPr>
                <w:rFonts w:ascii="Arial" w:hAnsi="Arial" w:cs="Arial"/>
                <w:b/>
                <w:sz w:val="18"/>
                <w:szCs w:val="18"/>
              </w:rPr>
              <w:t>DESCRIPTION</w:t>
            </w:r>
          </w:p>
        </w:tc>
        <w:tc>
          <w:tcPr>
            <w:tcW w:w="2654" w:type="dxa"/>
            <w:gridSpan w:val="2"/>
            <w:shd w:val="clear" w:color="auto" w:fill="D9D9D9" w:themeFill="background1" w:themeFillShade="D9"/>
          </w:tcPr>
          <w:p w:rsidR="006920E0" w:rsidRPr="000F42F5" w:rsidRDefault="006920E0" w:rsidP="00296C19">
            <w:pPr>
              <w:pStyle w:val="ListParagraph"/>
              <w:keepNext/>
              <w:tabs>
                <w:tab w:val="center" w:pos="709"/>
              </w:tabs>
              <w:spacing w:line="260" w:lineRule="exact"/>
              <w:ind w:left="0"/>
              <w:jc w:val="both"/>
              <w:rPr>
                <w:rFonts w:ascii="Arial" w:hAnsi="Arial" w:cs="Arial"/>
                <w:b/>
                <w:sz w:val="18"/>
                <w:szCs w:val="18"/>
              </w:rPr>
            </w:pPr>
            <w:r w:rsidRPr="000F42F5">
              <w:rPr>
                <w:rFonts w:ascii="Arial" w:hAnsi="Arial" w:cs="Arial"/>
                <w:b/>
                <w:sz w:val="18"/>
                <w:szCs w:val="18"/>
              </w:rPr>
              <w:t>RESPONSE</w:t>
            </w:r>
          </w:p>
        </w:tc>
      </w:tr>
      <w:tr w:rsidR="006920E0" w:rsidRPr="000F42F5" w:rsidTr="00296C19">
        <w:tc>
          <w:tcPr>
            <w:tcW w:w="6480" w:type="dxa"/>
            <w:vMerge w:val="restart"/>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r w:rsidRPr="000F42F5">
              <w:rPr>
                <w:rFonts w:ascii="Arial" w:hAnsi="Arial" w:cs="Arial"/>
                <w:sz w:val="18"/>
                <w:szCs w:val="18"/>
              </w:rPr>
              <w:t>Does management agree with the root cause indicated</w:t>
            </w:r>
          </w:p>
        </w:tc>
        <w:tc>
          <w:tcPr>
            <w:tcW w:w="1440" w:type="dxa"/>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r w:rsidRPr="000F42F5">
              <w:rPr>
                <w:rFonts w:ascii="Arial" w:hAnsi="Arial" w:cs="Arial"/>
                <w:b/>
                <w:sz w:val="18"/>
                <w:szCs w:val="18"/>
              </w:rPr>
              <w:t>Yes</w:t>
            </w:r>
          </w:p>
        </w:tc>
        <w:tc>
          <w:tcPr>
            <w:tcW w:w="1214" w:type="dxa"/>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r w:rsidRPr="000F42F5">
              <w:rPr>
                <w:rFonts w:ascii="Arial" w:hAnsi="Arial" w:cs="Arial"/>
                <w:b/>
                <w:sz w:val="18"/>
                <w:szCs w:val="18"/>
              </w:rPr>
              <w:t>No</w:t>
            </w:r>
          </w:p>
        </w:tc>
      </w:tr>
      <w:tr w:rsidR="006920E0" w:rsidRPr="000F42F5" w:rsidTr="00296C19">
        <w:tc>
          <w:tcPr>
            <w:tcW w:w="6480" w:type="dxa"/>
            <w:vMerge/>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p>
        </w:tc>
        <w:tc>
          <w:tcPr>
            <w:tcW w:w="1440" w:type="dxa"/>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p>
        </w:tc>
        <w:tc>
          <w:tcPr>
            <w:tcW w:w="1214" w:type="dxa"/>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p>
        </w:tc>
      </w:tr>
      <w:tr w:rsidR="006920E0" w:rsidRPr="000F42F5" w:rsidTr="00296C19">
        <w:tc>
          <w:tcPr>
            <w:tcW w:w="6480" w:type="dxa"/>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r w:rsidRPr="000F42F5">
              <w:rPr>
                <w:rFonts w:ascii="Arial" w:hAnsi="Arial" w:cs="Arial"/>
                <w:sz w:val="18"/>
                <w:szCs w:val="18"/>
              </w:rPr>
              <w:t>If management does not agree with the root cause indicated, please provide the root cause according to management.</w:t>
            </w:r>
          </w:p>
        </w:tc>
        <w:tc>
          <w:tcPr>
            <w:tcW w:w="2654" w:type="dxa"/>
            <w:gridSpan w:val="2"/>
          </w:tcPr>
          <w:p w:rsidR="006920E0" w:rsidRPr="000F42F5" w:rsidRDefault="006920E0" w:rsidP="00296C19">
            <w:pPr>
              <w:pStyle w:val="ListParagraph"/>
              <w:keepNext/>
              <w:tabs>
                <w:tab w:val="center" w:pos="709"/>
              </w:tabs>
              <w:spacing w:line="260" w:lineRule="exact"/>
              <w:ind w:left="0"/>
              <w:jc w:val="both"/>
              <w:rPr>
                <w:rFonts w:ascii="Arial" w:hAnsi="Arial" w:cs="Arial"/>
                <w:sz w:val="18"/>
                <w:szCs w:val="18"/>
              </w:rPr>
            </w:pPr>
          </w:p>
        </w:tc>
      </w:tr>
    </w:tbl>
    <w:p w:rsidR="006920E0" w:rsidRPr="002C76C1" w:rsidRDefault="006920E0" w:rsidP="006920E0">
      <w:pPr>
        <w:tabs>
          <w:tab w:val="center" w:pos="709"/>
        </w:tabs>
        <w:spacing w:line="260" w:lineRule="exact"/>
        <w:ind w:left="357" w:hanging="357"/>
        <w:rPr>
          <w:i/>
          <w:sz w:val="22"/>
          <w:szCs w:val="22"/>
        </w:rPr>
      </w:pPr>
    </w:p>
    <w:p w:rsidR="006920E0" w:rsidRPr="000F42F5" w:rsidRDefault="006920E0" w:rsidP="006920E0">
      <w:pPr>
        <w:tabs>
          <w:tab w:val="center" w:pos="709"/>
        </w:tabs>
        <w:spacing w:after="120" w:line="260" w:lineRule="exact"/>
        <w:rPr>
          <w:i/>
          <w:sz w:val="22"/>
          <w:szCs w:val="22"/>
        </w:rPr>
      </w:pPr>
      <w:r w:rsidRPr="000F42F5">
        <w:rPr>
          <w:i/>
          <w:sz w:val="22"/>
          <w:szCs w:val="22"/>
        </w:rPr>
        <w:t>Name:</w:t>
      </w:r>
      <w:r w:rsidRPr="000F42F5">
        <w:rPr>
          <w:rFonts w:eastAsia="Arial Unicode MS"/>
          <w:sz w:val="22"/>
          <w:szCs w:val="22"/>
        </w:rPr>
        <w:t xml:space="preserve">   </w:t>
      </w:r>
      <w:r w:rsidRPr="000F42F5">
        <w:rPr>
          <w:rFonts w:eastAsia="Arial Unicode MS"/>
          <w:bCs/>
          <w:sz w:val="22"/>
          <w:szCs w:val="22"/>
          <w:lang w:val="en-GB"/>
        </w:rPr>
        <w:t>Salome Malebye</w:t>
      </w:r>
    </w:p>
    <w:p w:rsidR="006920E0" w:rsidRPr="000F42F5" w:rsidRDefault="006920E0" w:rsidP="006920E0">
      <w:pPr>
        <w:tabs>
          <w:tab w:val="center" w:pos="709"/>
        </w:tabs>
        <w:spacing w:after="120" w:line="260" w:lineRule="exact"/>
        <w:rPr>
          <w:i/>
          <w:sz w:val="22"/>
          <w:szCs w:val="22"/>
        </w:rPr>
      </w:pPr>
      <w:r w:rsidRPr="000F42F5">
        <w:rPr>
          <w:i/>
          <w:sz w:val="22"/>
          <w:szCs w:val="22"/>
        </w:rPr>
        <w:t xml:space="preserve">Position:  </w:t>
      </w:r>
      <w:r w:rsidRPr="000F42F5">
        <w:rPr>
          <w:sz w:val="22"/>
          <w:szCs w:val="22"/>
        </w:rPr>
        <w:t>Director</w:t>
      </w:r>
      <w:r w:rsidRPr="000F42F5">
        <w:rPr>
          <w:bCs/>
          <w:color w:val="993300"/>
          <w:sz w:val="22"/>
          <w:szCs w:val="22"/>
          <w:lang w:val="en-GB" w:eastAsia="en-ZA"/>
        </w:rPr>
        <w:t xml:space="preserve"> </w:t>
      </w:r>
      <w:r w:rsidRPr="000F42F5">
        <w:rPr>
          <w:bCs/>
          <w:sz w:val="22"/>
          <w:szCs w:val="22"/>
          <w:lang w:val="en-GB"/>
        </w:rPr>
        <w:t>Director - Demand &amp; Acquisition</w:t>
      </w:r>
    </w:p>
    <w:p w:rsidR="006920E0" w:rsidRPr="000F42F5" w:rsidRDefault="006920E0" w:rsidP="006920E0">
      <w:pPr>
        <w:tabs>
          <w:tab w:val="center" w:pos="709"/>
        </w:tabs>
        <w:spacing w:after="120"/>
        <w:jc w:val="both"/>
        <w:rPr>
          <w:i/>
          <w:sz w:val="22"/>
          <w:szCs w:val="22"/>
        </w:rPr>
      </w:pPr>
      <w:r w:rsidRPr="000F42F5">
        <w:rPr>
          <w:i/>
          <w:sz w:val="22"/>
          <w:szCs w:val="22"/>
        </w:rPr>
        <w:t>Date: 6 August 2012</w:t>
      </w:r>
    </w:p>
    <w:p w:rsidR="006920E0" w:rsidRPr="002C76C1" w:rsidRDefault="006920E0" w:rsidP="006920E0">
      <w:pPr>
        <w:pStyle w:val="ListParagraph"/>
        <w:tabs>
          <w:tab w:val="center" w:pos="709"/>
        </w:tabs>
        <w:spacing w:after="120" w:line="260" w:lineRule="exact"/>
        <w:ind w:left="357" w:hanging="357"/>
        <w:rPr>
          <w:rFonts w:ascii="Arial" w:hAnsi="Arial" w:cs="Arial"/>
          <w:i/>
          <w:sz w:val="22"/>
          <w:szCs w:val="22"/>
        </w:rPr>
      </w:pPr>
    </w:p>
    <w:p w:rsidR="006920E0" w:rsidRPr="002C76C1" w:rsidRDefault="006920E0" w:rsidP="006920E0">
      <w:pPr>
        <w:keepNext/>
        <w:tabs>
          <w:tab w:val="center" w:pos="709"/>
        </w:tabs>
        <w:spacing w:after="120"/>
        <w:jc w:val="both"/>
        <w:rPr>
          <w:b/>
          <w:bCs/>
          <w:sz w:val="22"/>
          <w:szCs w:val="22"/>
        </w:rPr>
      </w:pPr>
      <w:r w:rsidRPr="002C76C1">
        <w:rPr>
          <w:b/>
          <w:bCs/>
          <w:sz w:val="22"/>
          <w:szCs w:val="22"/>
        </w:rPr>
        <w:t>Auditor’s conclusion</w:t>
      </w:r>
    </w:p>
    <w:p w:rsidR="006920E0" w:rsidRPr="00753F86" w:rsidRDefault="006920E0" w:rsidP="006920E0">
      <w:pPr>
        <w:tabs>
          <w:tab w:val="center" w:pos="709"/>
          <w:tab w:val="center" w:pos="851"/>
        </w:tabs>
        <w:spacing w:line="260" w:lineRule="exact"/>
        <w:rPr>
          <w:bCs/>
          <w:sz w:val="22"/>
          <w:szCs w:val="22"/>
        </w:rPr>
      </w:pPr>
      <w:r w:rsidRPr="00753F86">
        <w:rPr>
          <w:bCs/>
          <w:sz w:val="22"/>
          <w:szCs w:val="22"/>
        </w:rPr>
        <w:t>a)</w:t>
      </w:r>
      <w:r w:rsidRPr="00753F86">
        <w:rPr>
          <w:bCs/>
          <w:sz w:val="22"/>
          <w:szCs w:val="22"/>
        </w:rPr>
        <w:tab/>
      </w:r>
      <w:r w:rsidRPr="00753F86">
        <w:rPr>
          <w:bCs/>
          <w:sz w:val="22"/>
          <w:szCs w:val="22"/>
        </w:rPr>
        <w:tab/>
        <w:t xml:space="preserve">Management agrees with the finding. The matter therefore remains unresolved. </w:t>
      </w:r>
    </w:p>
    <w:p w:rsidR="006920E0" w:rsidRPr="00753F86" w:rsidRDefault="006920E0" w:rsidP="006920E0">
      <w:pPr>
        <w:tabs>
          <w:tab w:val="center" w:pos="709"/>
          <w:tab w:val="center" w:pos="851"/>
        </w:tabs>
        <w:spacing w:line="260" w:lineRule="exact"/>
        <w:rPr>
          <w:bCs/>
          <w:sz w:val="22"/>
          <w:szCs w:val="22"/>
        </w:rPr>
      </w:pPr>
    </w:p>
    <w:p w:rsidR="006920E0" w:rsidRPr="00753F86" w:rsidRDefault="006920E0" w:rsidP="006920E0">
      <w:pPr>
        <w:tabs>
          <w:tab w:val="center" w:pos="709"/>
        </w:tabs>
        <w:spacing w:line="260" w:lineRule="exact"/>
        <w:ind w:left="720" w:hanging="720"/>
        <w:rPr>
          <w:sz w:val="22"/>
          <w:szCs w:val="22"/>
        </w:rPr>
      </w:pPr>
      <w:r w:rsidRPr="00753F86">
        <w:rPr>
          <w:bCs/>
          <w:sz w:val="22"/>
          <w:szCs w:val="22"/>
        </w:rPr>
        <w:t>b)</w:t>
      </w:r>
      <w:r>
        <w:rPr>
          <w:bCs/>
          <w:sz w:val="22"/>
          <w:szCs w:val="22"/>
        </w:rPr>
        <w:tab/>
        <w:t xml:space="preserve">         </w:t>
      </w:r>
      <w:r w:rsidRPr="00753F86">
        <w:rPr>
          <w:bCs/>
          <w:sz w:val="22"/>
          <w:szCs w:val="22"/>
        </w:rPr>
        <w:t xml:space="preserve">Although management’s response did not specifically indicate if they agree with  the finding,the comment is perceived as being in agreement with the finding. The matter therefore remains unresolved. </w:t>
      </w:r>
      <w:r w:rsidRPr="00753F86">
        <w:rPr>
          <w:sz w:val="22"/>
          <w:szCs w:val="22"/>
        </w:rPr>
        <w:t>The matter therefore remains unresolved and contributed to the expenditure being classified as irregular as it was not impossible or impractical to obtain three written quotations.</w:t>
      </w:r>
    </w:p>
    <w:p w:rsidR="006920E0" w:rsidRPr="00753F86" w:rsidRDefault="006920E0" w:rsidP="006920E0">
      <w:pPr>
        <w:tabs>
          <w:tab w:val="center" w:pos="709"/>
        </w:tabs>
        <w:spacing w:line="260" w:lineRule="exact"/>
        <w:ind w:left="851" w:hanging="851"/>
        <w:rPr>
          <w:sz w:val="22"/>
          <w:szCs w:val="22"/>
        </w:rPr>
      </w:pPr>
    </w:p>
    <w:p w:rsidR="006920E0" w:rsidRPr="00753F86" w:rsidRDefault="006920E0" w:rsidP="006920E0">
      <w:pPr>
        <w:tabs>
          <w:tab w:val="center" w:pos="709"/>
          <w:tab w:val="center" w:pos="851"/>
        </w:tabs>
        <w:spacing w:line="260" w:lineRule="exact"/>
        <w:ind w:left="698" w:hanging="840"/>
        <w:rPr>
          <w:sz w:val="22"/>
          <w:szCs w:val="22"/>
        </w:rPr>
      </w:pPr>
      <w:r w:rsidRPr="00753F86">
        <w:rPr>
          <w:sz w:val="22"/>
          <w:szCs w:val="22"/>
        </w:rPr>
        <w:t>c)</w:t>
      </w:r>
      <w:r w:rsidRPr="00753F86">
        <w:rPr>
          <w:sz w:val="22"/>
          <w:szCs w:val="22"/>
        </w:rPr>
        <w:tab/>
      </w:r>
      <w:r w:rsidRPr="00753F86">
        <w:rPr>
          <w:sz w:val="22"/>
          <w:szCs w:val="22"/>
        </w:rPr>
        <w:tab/>
      </w:r>
      <w:r w:rsidRPr="00753F86">
        <w:rPr>
          <w:bCs/>
          <w:sz w:val="22"/>
          <w:szCs w:val="22"/>
        </w:rPr>
        <w:t>Although management indicated that “F</w:t>
      </w:r>
      <w:r w:rsidRPr="00753F86">
        <w:rPr>
          <w:sz w:val="22"/>
          <w:szCs w:val="22"/>
        </w:rPr>
        <w:t>inance department does not process payment without a Valid Tax Clearance and validated banking details through NT system” the tax clearance certificate was not provided. The matter therefore remains unresolved and contributed to the expenditure being classified as irregular.</w:t>
      </w:r>
    </w:p>
    <w:p w:rsidR="006920E0" w:rsidRPr="00753F86" w:rsidRDefault="006920E0" w:rsidP="006920E0">
      <w:pPr>
        <w:tabs>
          <w:tab w:val="center" w:pos="709"/>
          <w:tab w:val="center" w:pos="851"/>
        </w:tabs>
        <w:spacing w:line="260" w:lineRule="exact"/>
        <w:ind w:left="698" w:hanging="840"/>
        <w:rPr>
          <w:bCs/>
          <w:sz w:val="22"/>
          <w:szCs w:val="22"/>
        </w:rPr>
      </w:pPr>
    </w:p>
    <w:p w:rsidR="006920E0" w:rsidRPr="00753F86" w:rsidRDefault="006920E0" w:rsidP="006920E0">
      <w:pPr>
        <w:tabs>
          <w:tab w:val="center" w:pos="709"/>
          <w:tab w:val="center" w:pos="851"/>
        </w:tabs>
        <w:spacing w:line="260" w:lineRule="exact"/>
        <w:ind w:left="1440" w:hanging="1440"/>
        <w:rPr>
          <w:bCs/>
          <w:sz w:val="22"/>
          <w:szCs w:val="22"/>
        </w:rPr>
      </w:pPr>
      <w:r w:rsidRPr="00753F86">
        <w:rPr>
          <w:bCs/>
          <w:sz w:val="22"/>
          <w:szCs w:val="22"/>
        </w:rPr>
        <w:t>d)</w:t>
      </w:r>
      <w:r w:rsidRPr="00753F86">
        <w:rPr>
          <w:bCs/>
          <w:sz w:val="22"/>
          <w:szCs w:val="22"/>
        </w:rPr>
        <w:tab/>
      </w:r>
      <w:r w:rsidRPr="00753F86">
        <w:rPr>
          <w:bCs/>
          <w:sz w:val="22"/>
          <w:szCs w:val="22"/>
        </w:rPr>
        <w:tab/>
        <w:t>Management agrees with the finding. The matter therefore remains unresolved.</w:t>
      </w:r>
    </w:p>
    <w:p w:rsidR="006920E0" w:rsidRPr="002C76C1" w:rsidRDefault="006920E0" w:rsidP="006920E0">
      <w:pPr>
        <w:tabs>
          <w:tab w:val="center" w:pos="709"/>
          <w:tab w:val="center" w:pos="851"/>
        </w:tabs>
        <w:spacing w:line="260" w:lineRule="exact"/>
        <w:ind w:left="720" w:hanging="720"/>
        <w:rPr>
          <w:bCs/>
          <w:sz w:val="22"/>
          <w:szCs w:val="22"/>
        </w:rPr>
      </w:pPr>
    </w:p>
    <w:p w:rsidR="006920E0" w:rsidRPr="002C76C1" w:rsidRDefault="006920E0" w:rsidP="006920E0">
      <w:pPr>
        <w:tabs>
          <w:tab w:val="center" w:pos="709"/>
        </w:tabs>
        <w:spacing w:line="260" w:lineRule="exact"/>
        <w:ind w:left="720" w:hanging="720"/>
        <w:rPr>
          <w:bCs/>
          <w:sz w:val="22"/>
          <w:szCs w:val="22"/>
        </w:rPr>
      </w:pPr>
    </w:p>
    <w:p w:rsidR="006920E0" w:rsidRPr="002C76C1" w:rsidRDefault="006920E0" w:rsidP="006920E0">
      <w:pPr>
        <w:tabs>
          <w:tab w:val="center" w:pos="709"/>
        </w:tabs>
      </w:pPr>
    </w:p>
    <w:p w:rsidR="006920E0" w:rsidRPr="002C76C1" w:rsidRDefault="006920E0" w:rsidP="006920E0">
      <w:pPr>
        <w:tabs>
          <w:tab w:val="center" w:pos="709"/>
        </w:tabs>
      </w:pPr>
    </w:p>
    <w:p w:rsidR="006920E0" w:rsidRDefault="006920E0" w:rsidP="006920E0">
      <w:pPr>
        <w:pStyle w:val="ListParagraph"/>
        <w:tabs>
          <w:tab w:val="center" w:pos="709"/>
        </w:tabs>
        <w:spacing w:after="120"/>
        <w:ind w:left="420"/>
        <w:rPr>
          <w:rFonts w:ascii="Arial" w:hAnsi="Arial" w:cs="Arial"/>
          <w:b/>
          <w:bCs/>
          <w:color w:val="FF0000"/>
          <w:sz w:val="22"/>
          <w:szCs w:val="22"/>
        </w:rPr>
      </w:pPr>
    </w:p>
    <w:p w:rsidR="00296C19" w:rsidRDefault="00296C19" w:rsidP="006920E0">
      <w:pPr>
        <w:pStyle w:val="ListParagraph"/>
        <w:tabs>
          <w:tab w:val="center" w:pos="709"/>
        </w:tabs>
        <w:spacing w:after="120"/>
        <w:ind w:left="420"/>
        <w:rPr>
          <w:rFonts w:ascii="Arial" w:hAnsi="Arial" w:cs="Arial"/>
          <w:b/>
          <w:bCs/>
          <w:color w:val="FF0000"/>
          <w:sz w:val="22"/>
          <w:szCs w:val="22"/>
        </w:rPr>
      </w:pPr>
    </w:p>
    <w:p w:rsidR="00296C19" w:rsidRDefault="00296C19" w:rsidP="006920E0">
      <w:pPr>
        <w:pStyle w:val="ListParagraph"/>
        <w:tabs>
          <w:tab w:val="center" w:pos="709"/>
        </w:tabs>
        <w:spacing w:after="120"/>
        <w:ind w:left="420"/>
        <w:rPr>
          <w:rFonts w:ascii="Arial" w:hAnsi="Arial" w:cs="Arial"/>
          <w:b/>
          <w:bCs/>
          <w:color w:val="FF0000"/>
          <w:sz w:val="22"/>
          <w:szCs w:val="22"/>
        </w:rPr>
      </w:pPr>
    </w:p>
    <w:p w:rsidR="00296C19" w:rsidRDefault="00296C19" w:rsidP="006920E0">
      <w:pPr>
        <w:pStyle w:val="ListParagraph"/>
        <w:tabs>
          <w:tab w:val="center" w:pos="709"/>
        </w:tabs>
        <w:spacing w:after="120"/>
        <w:ind w:left="420"/>
        <w:rPr>
          <w:rFonts w:ascii="Arial" w:hAnsi="Arial" w:cs="Arial"/>
          <w:b/>
          <w:bCs/>
          <w:color w:val="FF0000"/>
          <w:sz w:val="22"/>
          <w:szCs w:val="22"/>
        </w:rPr>
      </w:pPr>
    </w:p>
    <w:p w:rsidR="00296C19" w:rsidRDefault="00296C19" w:rsidP="006920E0">
      <w:pPr>
        <w:pStyle w:val="ListParagraph"/>
        <w:tabs>
          <w:tab w:val="center" w:pos="709"/>
        </w:tabs>
        <w:spacing w:after="120"/>
        <w:ind w:left="420"/>
        <w:rPr>
          <w:rFonts w:ascii="Arial" w:hAnsi="Arial" w:cs="Arial"/>
          <w:b/>
          <w:bCs/>
          <w:color w:val="FF0000"/>
          <w:sz w:val="22"/>
          <w:szCs w:val="22"/>
        </w:rPr>
      </w:pPr>
    </w:p>
    <w:p w:rsidR="00296C19" w:rsidRPr="00D66A4B" w:rsidRDefault="00296C19" w:rsidP="006F5D2E">
      <w:pPr>
        <w:pStyle w:val="ListParagraph"/>
        <w:numPr>
          <w:ilvl w:val="0"/>
          <w:numId w:val="296"/>
        </w:numPr>
        <w:tabs>
          <w:tab w:val="center" w:pos="709"/>
        </w:tabs>
        <w:rPr>
          <w:rFonts w:ascii="Arial" w:hAnsi="Arial" w:cs="Arial"/>
          <w:b/>
          <w:color w:val="FF0000"/>
          <w:sz w:val="22"/>
          <w:szCs w:val="22"/>
        </w:rPr>
      </w:pPr>
      <w:r w:rsidRPr="00E03F92">
        <w:rPr>
          <w:rFonts w:ascii="Arial" w:hAnsi="Arial" w:cs="Arial"/>
          <w:b/>
          <w:sz w:val="22"/>
          <w:szCs w:val="22"/>
        </w:rPr>
        <w:t>Deviation from supply chain management – SITA  OR 051775 – HO</w:t>
      </w:r>
      <w:r w:rsidRPr="00E03F92">
        <w:rPr>
          <w:b/>
          <w:color w:val="FF0000"/>
          <w:sz w:val="22"/>
          <w:szCs w:val="22"/>
        </w:rPr>
        <w:t xml:space="preserve"> </w:t>
      </w:r>
      <w:r w:rsidRPr="00D66A4B">
        <w:rPr>
          <w:rFonts w:ascii="Arial" w:hAnsi="Arial" w:cs="Arial"/>
          <w:b/>
          <w:color w:val="FF0000"/>
          <w:sz w:val="22"/>
          <w:szCs w:val="22"/>
        </w:rPr>
        <w:t>Ex 89</w:t>
      </w:r>
    </w:p>
    <w:p w:rsidR="00296C19" w:rsidRDefault="00296C19" w:rsidP="00296C19">
      <w:pPr>
        <w:tabs>
          <w:tab w:val="center" w:pos="709"/>
        </w:tabs>
      </w:pPr>
    </w:p>
    <w:p w:rsidR="00296C19" w:rsidRPr="00EB3ED5" w:rsidRDefault="00296C19" w:rsidP="00296C19">
      <w:pPr>
        <w:tabs>
          <w:tab w:val="center" w:pos="709"/>
        </w:tabs>
        <w:rPr>
          <w:b/>
          <w:sz w:val="22"/>
          <w:szCs w:val="22"/>
        </w:rPr>
      </w:pPr>
      <w:r w:rsidRPr="00EB3ED5">
        <w:rPr>
          <w:b/>
          <w:sz w:val="22"/>
          <w:szCs w:val="22"/>
        </w:rPr>
        <w:t>Audit finding</w:t>
      </w:r>
    </w:p>
    <w:p w:rsidR="00296C19" w:rsidRPr="002C76C1" w:rsidRDefault="00296C19" w:rsidP="00296C19">
      <w:pPr>
        <w:tabs>
          <w:tab w:val="center" w:pos="709"/>
        </w:tabs>
      </w:pPr>
    </w:p>
    <w:p w:rsidR="00296C19" w:rsidRPr="002C76C1" w:rsidRDefault="00296C19" w:rsidP="00296C19">
      <w:pPr>
        <w:pStyle w:val="NormalWeb"/>
        <w:tabs>
          <w:tab w:val="center" w:pos="709"/>
        </w:tabs>
        <w:rPr>
          <w:rFonts w:ascii="Arial" w:hAnsi="Arial" w:cs="Arial"/>
          <w:sz w:val="22"/>
          <w:szCs w:val="22"/>
        </w:rPr>
      </w:pPr>
      <w:r w:rsidRPr="002C76C1">
        <w:rPr>
          <w:rFonts w:ascii="Arial" w:hAnsi="Arial" w:cs="Arial"/>
          <w:sz w:val="22"/>
          <w:szCs w:val="22"/>
        </w:rPr>
        <w:t>Laws, rules and legislation:</w:t>
      </w:r>
    </w:p>
    <w:p w:rsidR="00296C19" w:rsidRPr="002C76C1" w:rsidRDefault="00296C19" w:rsidP="00296C19">
      <w:pPr>
        <w:pStyle w:val="NormalWeb"/>
        <w:tabs>
          <w:tab w:val="center" w:pos="709"/>
        </w:tabs>
        <w:rPr>
          <w:rFonts w:ascii="Arial" w:hAnsi="Arial" w:cs="Arial"/>
        </w:rPr>
      </w:pPr>
      <w:r w:rsidRPr="002C76C1">
        <w:rPr>
          <w:rFonts w:ascii="Arial" w:hAnsi="Arial" w:cs="Arial"/>
          <w:sz w:val="22"/>
          <w:szCs w:val="22"/>
        </w:rPr>
        <w:t> </w:t>
      </w:r>
    </w:p>
    <w:p w:rsidR="00296C19" w:rsidRPr="00EB3ED5" w:rsidRDefault="00296C19" w:rsidP="00296C19">
      <w:pPr>
        <w:tabs>
          <w:tab w:val="left" w:pos="426"/>
          <w:tab w:val="center" w:pos="709"/>
        </w:tabs>
        <w:rPr>
          <w:sz w:val="22"/>
          <w:szCs w:val="22"/>
        </w:rPr>
      </w:pPr>
      <w:r>
        <w:rPr>
          <w:sz w:val="22"/>
          <w:szCs w:val="22"/>
        </w:rPr>
        <w:t>a)</w:t>
      </w:r>
      <w:r>
        <w:rPr>
          <w:sz w:val="22"/>
          <w:szCs w:val="22"/>
        </w:rPr>
        <w:tab/>
      </w:r>
      <w:r w:rsidRPr="00EB3ED5">
        <w:rPr>
          <w:sz w:val="22"/>
          <w:szCs w:val="22"/>
        </w:rPr>
        <w:tab/>
        <w:t>Public Finance Management Act section 40(1)(a) states:</w:t>
      </w:r>
    </w:p>
    <w:p w:rsidR="00296C19" w:rsidRPr="002C76C1" w:rsidRDefault="00296C19" w:rsidP="00296C19">
      <w:pPr>
        <w:tabs>
          <w:tab w:val="left" w:pos="426"/>
          <w:tab w:val="center" w:pos="709"/>
        </w:tabs>
        <w:rPr>
          <w:sz w:val="22"/>
          <w:szCs w:val="22"/>
        </w:rPr>
      </w:pPr>
    </w:p>
    <w:p w:rsidR="00296C19" w:rsidRPr="002C76C1" w:rsidRDefault="00296C19" w:rsidP="00296C19">
      <w:pPr>
        <w:tabs>
          <w:tab w:val="left" w:pos="426"/>
          <w:tab w:val="center" w:pos="709"/>
        </w:tabs>
        <w:rPr>
          <w:i/>
          <w:sz w:val="22"/>
          <w:szCs w:val="22"/>
        </w:rPr>
      </w:pPr>
      <w:r w:rsidRPr="002C76C1">
        <w:rPr>
          <w:sz w:val="22"/>
          <w:szCs w:val="22"/>
        </w:rPr>
        <w:tab/>
      </w:r>
      <w:r w:rsidRPr="002C76C1">
        <w:rPr>
          <w:i/>
          <w:sz w:val="22"/>
          <w:szCs w:val="22"/>
        </w:rPr>
        <w:t xml:space="preserve">“40(1)The accounting officer for a department, trading entity or constitutional </w:t>
      </w:r>
      <w:r w:rsidRPr="002C76C1">
        <w:rPr>
          <w:i/>
          <w:sz w:val="22"/>
          <w:szCs w:val="22"/>
        </w:rPr>
        <w:tab/>
      </w:r>
      <w:r w:rsidRPr="002C76C1">
        <w:rPr>
          <w:i/>
          <w:sz w:val="22"/>
          <w:szCs w:val="22"/>
        </w:rPr>
        <w:tab/>
      </w:r>
      <w:r w:rsidRPr="002C76C1">
        <w:rPr>
          <w:i/>
          <w:sz w:val="22"/>
          <w:szCs w:val="22"/>
        </w:rPr>
        <w:tab/>
      </w:r>
      <w:r w:rsidRPr="002C76C1">
        <w:rPr>
          <w:i/>
          <w:sz w:val="22"/>
          <w:szCs w:val="22"/>
        </w:rPr>
        <w:tab/>
        <w:t>institution-</w:t>
      </w:r>
    </w:p>
    <w:p w:rsidR="00296C19" w:rsidRPr="00EB3ED5" w:rsidRDefault="00296C19" w:rsidP="00296C19">
      <w:pPr>
        <w:tabs>
          <w:tab w:val="left" w:pos="426"/>
          <w:tab w:val="center" w:pos="709"/>
        </w:tabs>
        <w:ind w:left="1440" w:hanging="1440"/>
        <w:contextualSpacing/>
        <w:rPr>
          <w:i/>
          <w:sz w:val="22"/>
          <w:szCs w:val="22"/>
        </w:rPr>
      </w:pPr>
      <w:r>
        <w:rPr>
          <w:i/>
          <w:sz w:val="22"/>
          <w:szCs w:val="22"/>
        </w:rPr>
        <w:tab/>
      </w:r>
      <w:r>
        <w:rPr>
          <w:i/>
          <w:sz w:val="22"/>
          <w:szCs w:val="22"/>
        </w:rPr>
        <w:tab/>
        <w:t>a)</w:t>
      </w:r>
      <w:r>
        <w:rPr>
          <w:i/>
          <w:sz w:val="22"/>
          <w:szCs w:val="22"/>
        </w:rPr>
        <w:tab/>
      </w:r>
      <w:r w:rsidRPr="00EB3ED5">
        <w:rPr>
          <w:i/>
          <w:sz w:val="22"/>
          <w:szCs w:val="22"/>
        </w:rPr>
        <w:t>must keep full and proper records of the financial affairs of the department, trading entity or constitutional institution in accordance with any prescribed norms and standards;”</w:t>
      </w:r>
    </w:p>
    <w:p w:rsidR="00296C19" w:rsidRPr="002C76C1" w:rsidRDefault="00296C19" w:rsidP="00296C19">
      <w:pPr>
        <w:tabs>
          <w:tab w:val="left" w:pos="426"/>
          <w:tab w:val="center" w:pos="709"/>
        </w:tabs>
        <w:rPr>
          <w:sz w:val="22"/>
          <w:szCs w:val="22"/>
        </w:rPr>
      </w:pPr>
    </w:p>
    <w:p w:rsidR="00296C19" w:rsidRPr="002C76C1" w:rsidRDefault="00296C19" w:rsidP="00296C19">
      <w:pPr>
        <w:pStyle w:val="NormalWeb"/>
        <w:tabs>
          <w:tab w:val="center" w:pos="709"/>
        </w:tabs>
        <w:rPr>
          <w:rFonts w:ascii="Arial" w:hAnsi="Arial" w:cs="Arial"/>
          <w:sz w:val="22"/>
          <w:szCs w:val="22"/>
        </w:rPr>
      </w:pPr>
    </w:p>
    <w:p w:rsidR="00296C19" w:rsidRPr="002C76C1" w:rsidRDefault="00296C19" w:rsidP="00296C19">
      <w:pPr>
        <w:pStyle w:val="NormalWeb"/>
        <w:tabs>
          <w:tab w:val="center" w:pos="709"/>
        </w:tabs>
        <w:rPr>
          <w:rFonts w:ascii="Arial" w:hAnsi="Arial" w:cs="Arial"/>
          <w:sz w:val="22"/>
          <w:szCs w:val="22"/>
        </w:rPr>
      </w:pPr>
      <w:r w:rsidRPr="002C76C1">
        <w:rPr>
          <w:rFonts w:ascii="Arial" w:hAnsi="Arial" w:cs="Arial"/>
          <w:sz w:val="22"/>
          <w:szCs w:val="22"/>
        </w:rPr>
        <w:t>The following issues were identified during the audit of the procurement batches below:</w:t>
      </w:r>
    </w:p>
    <w:p w:rsidR="00296C19" w:rsidRPr="002C76C1" w:rsidRDefault="00296C19" w:rsidP="00296C19">
      <w:pPr>
        <w:pStyle w:val="NormalWeb"/>
        <w:tabs>
          <w:tab w:val="center" w:pos="709"/>
        </w:tabs>
        <w:rPr>
          <w:rFonts w:ascii="Arial" w:hAnsi="Arial" w:cs="Arial"/>
          <w:sz w:val="22"/>
          <w:szCs w:val="22"/>
        </w:rPr>
      </w:pPr>
    </w:p>
    <w:tbl>
      <w:tblPr>
        <w:tblW w:w="8982" w:type="dxa"/>
        <w:tblInd w:w="108" w:type="dxa"/>
        <w:tblLayout w:type="fixed"/>
        <w:tblCellMar>
          <w:left w:w="0" w:type="dxa"/>
          <w:right w:w="0" w:type="dxa"/>
        </w:tblCellMar>
        <w:tblLook w:val="04A0"/>
      </w:tblPr>
      <w:tblGrid>
        <w:gridCol w:w="3093"/>
        <w:gridCol w:w="2957"/>
        <w:gridCol w:w="2932"/>
      </w:tblGrid>
      <w:tr w:rsidR="00296C19" w:rsidRPr="002C76C1" w:rsidTr="00296C19">
        <w:trPr>
          <w:trHeight w:val="250"/>
        </w:trPr>
        <w:tc>
          <w:tcPr>
            <w:tcW w:w="3093"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b/>
                <w:bCs/>
                <w:sz w:val="18"/>
                <w:szCs w:val="18"/>
              </w:rPr>
            </w:pPr>
            <w:r w:rsidRPr="002C76C1">
              <w:rPr>
                <w:rFonts w:ascii="Arial" w:hAnsi="Arial" w:cs="Arial"/>
                <w:b/>
                <w:bCs/>
                <w:sz w:val="18"/>
                <w:szCs w:val="18"/>
              </w:rPr>
              <w:t>BEN NAME</w:t>
            </w:r>
          </w:p>
        </w:tc>
        <w:tc>
          <w:tcPr>
            <w:tcW w:w="2957"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b/>
                <w:bCs/>
                <w:sz w:val="18"/>
                <w:szCs w:val="18"/>
              </w:rPr>
            </w:pPr>
            <w:r w:rsidRPr="002C76C1">
              <w:rPr>
                <w:rFonts w:ascii="Arial" w:hAnsi="Arial" w:cs="Arial"/>
                <w:b/>
                <w:bCs/>
                <w:sz w:val="18"/>
                <w:szCs w:val="18"/>
              </w:rPr>
              <w:t>FANO</w:t>
            </w:r>
          </w:p>
        </w:tc>
        <w:tc>
          <w:tcPr>
            <w:tcW w:w="293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b/>
                <w:bCs/>
                <w:sz w:val="18"/>
                <w:szCs w:val="18"/>
              </w:rPr>
            </w:pPr>
            <w:r w:rsidRPr="002C76C1">
              <w:rPr>
                <w:rFonts w:ascii="Arial" w:hAnsi="Arial" w:cs="Arial"/>
                <w:b/>
                <w:bCs/>
                <w:sz w:val="18"/>
                <w:szCs w:val="18"/>
              </w:rPr>
              <w:t>R</w:t>
            </w:r>
          </w:p>
        </w:tc>
      </w:tr>
      <w:tr w:rsidR="00296C19" w:rsidRPr="002C76C1" w:rsidTr="00296C19">
        <w:trPr>
          <w:trHeight w:val="361"/>
        </w:trPr>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r w:rsidRPr="002C76C1">
              <w:rPr>
                <w:rFonts w:ascii="Arial" w:hAnsi="Arial" w:cs="Arial"/>
                <w:sz w:val="18"/>
                <w:szCs w:val="18"/>
              </w:rPr>
              <w:t>SITA</w:t>
            </w: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color w:val="000000"/>
                <w:sz w:val="18"/>
                <w:szCs w:val="18"/>
              </w:rPr>
            </w:pPr>
            <w:r w:rsidRPr="002C76C1">
              <w:rPr>
                <w:rFonts w:ascii="Arial" w:hAnsi="Arial" w:cs="Arial"/>
                <w:sz w:val="18"/>
                <w:szCs w:val="18"/>
              </w:rPr>
              <w:t>152032</w:t>
            </w: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r w:rsidRPr="002C76C1">
              <w:rPr>
                <w:rFonts w:ascii="Arial" w:hAnsi="Arial" w:cs="Arial"/>
                <w:sz w:val="18"/>
                <w:szCs w:val="18"/>
              </w:rPr>
              <w:t>595 179,06</w:t>
            </w: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c>
          <w:tcPr>
            <w:tcW w:w="3093" w:type="dxa"/>
            <w:tcBorders>
              <w:top w:val="nil"/>
              <w:left w:val="single" w:sz="8" w:space="0" w:color="auto"/>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5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rPr>
                <w:rFonts w:ascii="Arial" w:hAnsi="Arial" w:cs="Arial"/>
                <w:sz w:val="18"/>
                <w:szCs w:val="18"/>
              </w:rPr>
            </w:pPr>
          </w:p>
        </w:tc>
        <w:tc>
          <w:tcPr>
            <w:tcW w:w="293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296C19" w:rsidRPr="002C76C1" w:rsidRDefault="00296C19" w:rsidP="00296C19">
            <w:pPr>
              <w:pStyle w:val="NormalWeb"/>
              <w:tabs>
                <w:tab w:val="center" w:pos="709"/>
              </w:tabs>
              <w:jc w:val="right"/>
              <w:rPr>
                <w:rFonts w:ascii="Arial" w:hAnsi="Arial" w:cs="Arial"/>
                <w:sz w:val="18"/>
                <w:szCs w:val="18"/>
              </w:rPr>
            </w:pPr>
          </w:p>
        </w:tc>
      </w:tr>
      <w:tr w:rsidR="00296C19" w:rsidRPr="002C76C1" w:rsidTr="002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363"/>
        </w:trPr>
        <w:tc>
          <w:tcPr>
            <w:tcW w:w="3093" w:type="dxa"/>
            <w:vAlign w:val="bottom"/>
          </w:tcPr>
          <w:p w:rsidR="00296C19" w:rsidRPr="002C76C1" w:rsidRDefault="00296C19" w:rsidP="00296C19">
            <w:pPr>
              <w:pStyle w:val="NormalWeb"/>
              <w:tabs>
                <w:tab w:val="center" w:pos="709"/>
              </w:tabs>
              <w:ind w:left="284" w:hanging="284"/>
              <w:rPr>
                <w:rFonts w:ascii="Arial" w:hAnsi="Arial" w:cs="Arial"/>
                <w:sz w:val="18"/>
                <w:szCs w:val="18"/>
              </w:rPr>
            </w:pPr>
            <w:r w:rsidRPr="002C76C1">
              <w:rPr>
                <w:rFonts w:ascii="Arial" w:hAnsi="Arial" w:cs="Arial"/>
                <w:sz w:val="18"/>
                <w:szCs w:val="18"/>
              </w:rPr>
              <w:t>SITA</w:t>
            </w:r>
          </w:p>
        </w:tc>
        <w:tc>
          <w:tcPr>
            <w:tcW w:w="2957" w:type="dxa"/>
            <w:shd w:val="clear" w:color="auto" w:fill="auto"/>
            <w:vAlign w:val="bottom"/>
          </w:tcPr>
          <w:p w:rsidR="00296C19" w:rsidRPr="002C76C1" w:rsidRDefault="00296C19" w:rsidP="00296C19">
            <w:pPr>
              <w:tabs>
                <w:tab w:val="center" w:pos="709"/>
              </w:tabs>
              <w:spacing w:line="276" w:lineRule="auto"/>
              <w:ind w:right="-56"/>
              <w:rPr>
                <w:sz w:val="18"/>
                <w:szCs w:val="18"/>
              </w:rPr>
            </w:pPr>
            <w:r w:rsidRPr="002C76C1">
              <w:rPr>
                <w:sz w:val="18"/>
                <w:szCs w:val="18"/>
              </w:rPr>
              <w:t>161129</w:t>
            </w:r>
          </w:p>
        </w:tc>
        <w:tc>
          <w:tcPr>
            <w:tcW w:w="2932" w:type="dxa"/>
            <w:shd w:val="clear" w:color="auto" w:fill="auto"/>
            <w:vAlign w:val="bottom"/>
          </w:tcPr>
          <w:p w:rsidR="00296C19" w:rsidRPr="002C76C1" w:rsidRDefault="00296C19" w:rsidP="00296C19">
            <w:pPr>
              <w:tabs>
                <w:tab w:val="center" w:pos="709"/>
              </w:tabs>
              <w:spacing w:line="276" w:lineRule="auto"/>
              <w:jc w:val="right"/>
              <w:rPr>
                <w:sz w:val="18"/>
                <w:szCs w:val="18"/>
              </w:rPr>
            </w:pPr>
            <w:r w:rsidRPr="002C76C1">
              <w:rPr>
                <w:sz w:val="18"/>
                <w:szCs w:val="18"/>
              </w:rPr>
              <w:t>595 608,89</w:t>
            </w:r>
          </w:p>
        </w:tc>
      </w:tr>
      <w:tr w:rsidR="00296C19" w:rsidRPr="002C76C1" w:rsidTr="002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363"/>
        </w:trPr>
        <w:tc>
          <w:tcPr>
            <w:tcW w:w="3093" w:type="dxa"/>
            <w:vAlign w:val="bottom"/>
          </w:tcPr>
          <w:p w:rsidR="00296C19" w:rsidRPr="002C76C1" w:rsidRDefault="00296C19" w:rsidP="00296C19">
            <w:pPr>
              <w:pStyle w:val="NormalWeb"/>
              <w:tabs>
                <w:tab w:val="center" w:pos="709"/>
              </w:tabs>
              <w:ind w:left="284" w:hanging="284"/>
              <w:rPr>
                <w:rFonts w:ascii="Arial" w:hAnsi="Arial" w:cs="Arial"/>
                <w:sz w:val="18"/>
                <w:szCs w:val="18"/>
              </w:rPr>
            </w:pPr>
            <w:r w:rsidRPr="002C76C1">
              <w:rPr>
                <w:rFonts w:ascii="Arial" w:hAnsi="Arial" w:cs="Arial"/>
                <w:sz w:val="18"/>
                <w:szCs w:val="18"/>
              </w:rPr>
              <w:t>SITA</w:t>
            </w:r>
          </w:p>
        </w:tc>
        <w:tc>
          <w:tcPr>
            <w:tcW w:w="2957" w:type="dxa"/>
            <w:shd w:val="clear" w:color="auto" w:fill="auto"/>
            <w:vAlign w:val="bottom"/>
          </w:tcPr>
          <w:p w:rsidR="00296C19" w:rsidRPr="002C76C1" w:rsidRDefault="00296C19" w:rsidP="00296C19">
            <w:pPr>
              <w:tabs>
                <w:tab w:val="center" w:pos="709"/>
              </w:tabs>
              <w:spacing w:line="276" w:lineRule="auto"/>
              <w:ind w:right="-56"/>
              <w:rPr>
                <w:sz w:val="18"/>
                <w:szCs w:val="18"/>
              </w:rPr>
            </w:pPr>
            <w:r w:rsidRPr="002C76C1">
              <w:rPr>
                <w:sz w:val="18"/>
                <w:szCs w:val="18"/>
              </w:rPr>
              <w:t>169182</w:t>
            </w:r>
          </w:p>
        </w:tc>
        <w:tc>
          <w:tcPr>
            <w:tcW w:w="2932" w:type="dxa"/>
            <w:shd w:val="clear" w:color="auto" w:fill="auto"/>
            <w:vAlign w:val="bottom"/>
          </w:tcPr>
          <w:p w:rsidR="00296C19" w:rsidRPr="002C76C1" w:rsidRDefault="00296C19" w:rsidP="00296C19">
            <w:pPr>
              <w:tabs>
                <w:tab w:val="center" w:pos="709"/>
              </w:tabs>
              <w:spacing w:line="276" w:lineRule="auto"/>
              <w:jc w:val="right"/>
              <w:rPr>
                <w:sz w:val="18"/>
                <w:szCs w:val="18"/>
              </w:rPr>
            </w:pPr>
            <w:r w:rsidRPr="002C76C1">
              <w:rPr>
                <w:sz w:val="18"/>
                <w:szCs w:val="18"/>
              </w:rPr>
              <w:t>598 463,72</w:t>
            </w:r>
          </w:p>
        </w:tc>
      </w:tr>
      <w:tr w:rsidR="00296C19" w:rsidRPr="002C76C1" w:rsidTr="00296C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363"/>
        </w:trPr>
        <w:tc>
          <w:tcPr>
            <w:tcW w:w="3093" w:type="dxa"/>
            <w:vAlign w:val="bottom"/>
          </w:tcPr>
          <w:p w:rsidR="00296C19" w:rsidRPr="002C76C1" w:rsidRDefault="00296C19" w:rsidP="00296C19">
            <w:pPr>
              <w:pStyle w:val="NormalWeb"/>
              <w:tabs>
                <w:tab w:val="center" w:pos="709"/>
              </w:tabs>
              <w:ind w:left="284" w:hanging="284"/>
              <w:rPr>
                <w:rFonts w:ascii="Arial" w:hAnsi="Arial" w:cs="Arial"/>
                <w:b/>
                <w:sz w:val="18"/>
                <w:szCs w:val="18"/>
              </w:rPr>
            </w:pPr>
            <w:r w:rsidRPr="002C76C1">
              <w:rPr>
                <w:rFonts w:ascii="Arial" w:hAnsi="Arial" w:cs="Arial"/>
                <w:b/>
                <w:sz w:val="18"/>
                <w:szCs w:val="18"/>
              </w:rPr>
              <w:t>TOTAL</w:t>
            </w:r>
          </w:p>
        </w:tc>
        <w:tc>
          <w:tcPr>
            <w:tcW w:w="2957" w:type="dxa"/>
            <w:shd w:val="clear" w:color="auto" w:fill="auto"/>
            <w:vAlign w:val="bottom"/>
          </w:tcPr>
          <w:p w:rsidR="00296C19" w:rsidRPr="002C76C1" w:rsidRDefault="00296C19" w:rsidP="00296C19">
            <w:pPr>
              <w:tabs>
                <w:tab w:val="center" w:pos="709"/>
              </w:tabs>
              <w:spacing w:line="276" w:lineRule="auto"/>
              <w:ind w:right="-56"/>
              <w:rPr>
                <w:b/>
                <w:sz w:val="18"/>
                <w:szCs w:val="18"/>
              </w:rPr>
            </w:pPr>
          </w:p>
        </w:tc>
        <w:tc>
          <w:tcPr>
            <w:tcW w:w="2932" w:type="dxa"/>
            <w:shd w:val="clear" w:color="auto" w:fill="auto"/>
            <w:vAlign w:val="bottom"/>
          </w:tcPr>
          <w:p w:rsidR="00296C19" w:rsidRPr="002C76C1" w:rsidRDefault="00296C19" w:rsidP="00296C19">
            <w:pPr>
              <w:tabs>
                <w:tab w:val="center" w:pos="709"/>
              </w:tabs>
              <w:spacing w:line="276" w:lineRule="auto"/>
              <w:jc w:val="right"/>
              <w:rPr>
                <w:b/>
                <w:sz w:val="18"/>
                <w:szCs w:val="18"/>
              </w:rPr>
            </w:pPr>
            <w:r w:rsidRPr="002C76C1">
              <w:rPr>
                <w:b/>
                <w:sz w:val="18"/>
                <w:szCs w:val="18"/>
              </w:rPr>
              <w:t>1 </w:t>
            </w:r>
            <w:r>
              <w:rPr>
                <w:b/>
                <w:sz w:val="18"/>
                <w:szCs w:val="18"/>
              </w:rPr>
              <w:t>789 251</w:t>
            </w:r>
            <w:r w:rsidRPr="002C76C1">
              <w:rPr>
                <w:b/>
                <w:sz w:val="18"/>
                <w:szCs w:val="18"/>
              </w:rPr>
              <w:t>,6</w:t>
            </w:r>
            <w:r>
              <w:rPr>
                <w:b/>
                <w:sz w:val="18"/>
                <w:szCs w:val="18"/>
              </w:rPr>
              <w:t>7</w:t>
            </w:r>
          </w:p>
        </w:tc>
      </w:tr>
    </w:tbl>
    <w:p w:rsidR="00296C19" w:rsidRPr="002C76C1" w:rsidRDefault="00296C19" w:rsidP="00296C19">
      <w:pPr>
        <w:pStyle w:val="NormalWeb"/>
        <w:tabs>
          <w:tab w:val="center" w:pos="709"/>
        </w:tabs>
        <w:spacing w:line="260" w:lineRule="exact"/>
        <w:ind w:left="357" w:hanging="357"/>
        <w:rPr>
          <w:rFonts w:ascii="Arial" w:hAnsi="Arial" w:cs="Arial"/>
          <w:sz w:val="22"/>
          <w:szCs w:val="22"/>
        </w:rPr>
      </w:pPr>
      <w:r w:rsidRPr="002C76C1">
        <w:rPr>
          <w:rFonts w:ascii="Arial" w:hAnsi="Arial" w:cs="Arial"/>
          <w:sz w:val="22"/>
          <w:szCs w:val="22"/>
        </w:rPr>
        <w:t xml:space="preserve">           </w:t>
      </w:r>
    </w:p>
    <w:p w:rsidR="00296C19" w:rsidRDefault="00296C19" w:rsidP="00296C19">
      <w:pPr>
        <w:pStyle w:val="NormalWeb"/>
        <w:tabs>
          <w:tab w:val="center" w:pos="709"/>
        </w:tabs>
        <w:spacing w:line="260" w:lineRule="exact"/>
        <w:rPr>
          <w:rFonts w:ascii="Arial" w:hAnsi="Arial" w:cs="Arial"/>
          <w:sz w:val="22"/>
          <w:szCs w:val="22"/>
        </w:rPr>
      </w:pPr>
      <w:r w:rsidRPr="002C76C1">
        <w:rPr>
          <w:rFonts w:ascii="Arial" w:hAnsi="Arial" w:cs="Arial"/>
          <w:sz w:val="22"/>
          <w:szCs w:val="22"/>
        </w:rPr>
        <w:t>As per inspection of the procurement batch, it was noted that the department has entered into an agreement with SITA to provide Wide Area Network Services. The agreement was entered on 30 August 2005 and was authorised by DP Matlala (C\o CD: Information Services).  The agreement stated that the following:</w:t>
      </w:r>
    </w:p>
    <w:p w:rsidR="00296C19" w:rsidRPr="002C76C1" w:rsidRDefault="00296C19" w:rsidP="00296C19">
      <w:pPr>
        <w:pStyle w:val="NormalWeb"/>
        <w:tabs>
          <w:tab w:val="center" w:pos="709"/>
        </w:tabs>
        <w:spacing w:line="260" w:lineRule="exact"/>
        <w:rPr>
          <w:rFonts w:ascii="Arial" w:hAnsi="Arial" w:cs="Arial"/>
          <w:sz w:val="22"/>
          <w:szCs w:val="22"/>
        </w:rPr>
      </w:pPr>
    </w:p>
    <w:p w:rsidR="00296C19" w:rsidRPr="00BC5462" w:rsidRDefault="00296C19" w:rsidP="00296C19">
      <w:pPr>
        <w:pStyle w:val="NormalWeb"/>
        <w:tabs>
          <w:tab w:val="center" w:pos="709"/>
        </w:tabs>
        <w:spacing w:after="120" w:line="260" w:lineRule="exact"/>
        <w:rPr>
          <w:rFonts w:ascii="Arial" w:hAnsi="Arial" w:cs="Arial"/>
          <w:i/>
          <w:sz w:val="22"/>
          <w:szCs w:val="22"/>
        </w:rPr>
      </w:pPr>
      <w:r w:rsidRPr="002C76C1">
        <w:rPr>
          <w:rFonts w:ascii="Arial" w:hAnsi="Arial" w:cs="Arial"/>
          <w:sz w:val="22"/>
          <w:szCs w:val="22"/>
        </w:rPr>
        <w:t xml:space="preserve"> </w:t>
      </w:r>
      <w:r w:rsidRPr="00BC5462">
        <w:rPr>
          <w:rFonts w:ascii="Arial" w:hAnsi="Arial" w:cs="Arial"/>
          <w:i/>
          <w:sz w:val="22"/>
          <w:szCs w:val="22"/>
        </w:rPr>
        <w:t xml:space="preserve">“The GCCN and internet tariffs as indicated in Annex C and reference below are based on the approved National Treasury for the 2011/2010 rates for the 2004/05 financial year which are normally reviewed and adjusted on the 1 April of each year.” </w:t>
      </w:r>
    </w:p>
    <w:p w:rsidR="00296C19" w:rsidRPr="00BC5462" w:rsidRDefault="00296C19" w:rsidP="00296C19">
      <w:pPr>
        <w:pStyle w:val="NormalWeb"/>
        <w:tabs>
          <w:tab w:val="center" w:pos="709"/>
        </w:tabs>
        <w:spacing w:after="120" w:line="260" w:lineRule="exact"/>
        <w:rPr>
          <w:rFonts w:ascii="Arial" w:hAnsi="Arial" w:cs="Arial"/>
          <w:i/>
          <w:sz w:val="22"/>
          <w:szCs w:val="22"/>
        </w:rPr>
      </w:pPr>
    </w:p>
    <w:p w:rsidR="00296C19" w:rsidRPr="002C76C1" w:rsidRDefault="00296C19" w:rsidP="00296C19">
      <w:pPr>
        <w:pStyle w:val="NormalWeb"/>
        <w:tabs>
          <w:tab w:val="center" w:pos="709"/>
        </w:tabs>
        <w:spacing w:after="120" w:line="260" w:lineRule="exact"/>
        <w:rPr>
          <w:rFonts w:ascii="Arial" w:hAnsi="Arial" w:cs="Arial"/>
          <w:sz w:val="22"/>
          <w:szCs w:val="22"/>
        </w:rPr>
      </w:pPr>
      <w:r w:rsidRPr="00BC5462">
        <w:rPr>
          <w:rFonts w:ascii="Arial" w:hAnsi="Arial" w:cs="Arial"/>
          <w:sz w:val="22"/>
          <w:szCs w:val="22"/>
        </w:rPr>
        <w:t>However, annexure C, as specified by the SLA (referred to above), was not attached to the procurement batch.</w:t>
      </w:r>
      <w:r w:rsidRPr="002C76C1">
        <w:rPr>
          <w:rFonts w:ascii="Arial" w:hAnsi="Arial" w:cs="Arial"/>
          <w:sz w:val="22"/>
          <w:szCs w:val="22"/>
        </w:rPr>
        <w:t xml:space="preserve"> We therefore could not confirm that the amount paid by the department was correct and in accordance with the tariffs prescribed by National Treasury.  It is also unclear how the department managed to confirm that they were indeed paying the correct amounts in the absence of this annexure.</w:t>
      </w:r>
    </w:p>
    <w:p w:rsidR="00296C19" w:rsidRPr="002C76C1" w:rsidRDefault="00296C19" w:rsidP="00296C19">
      <w:pPr>
        <w:pStyle w:val="NormalWeb"/>
        <w:tabs>
          <w:tab w:val="center" w:pos="709"/>
        </w:tabs>
        <w:spacing w:after="120" w:line="260" w:lineRule="exact"/>
        <w:ind w:left="720"/>
        <w:rPr>
          <w:rFonts w:ascii="Arial" w:hAnsi="Arial" w:cs="Arial"/>
          <w:sz w:val="22"/>
          <w:szCs w:val="22"/>
        </w:rPr>
      </w:pPr>
    </w:p>
    <w:p w:rsidR="00296C19" w:rsidRPr="002C76C1" w:rsidRDefault="00296C19" w:rsidP="00296C19">
      <w:pPr>
        <w:pStyle w:val="NormalWeb"/>
        <w:tabs>
          <w:tab w:val="center" w:pos="709"/>
        </w:tabs>
        <w:spacing w:after="100" w:afterAutospacing="1"/>
        <w:rPr>
          <w:rFonts w:ascii="Arial" w:hAnsi="Arial" w:cs="Arial"/>
          <w:sz w:val="22"/>
          <w:szCs w:val="22"/>
        </w:rPr>
      </w:pPr>
      <w:r>
        <w:rPr>
          <w:rFonts w:ascii="Arial" w:hAnsi="Arial" w:cs="Arial"/>
          <w:sz w:val="22"/>
          <w:szCs w:val="22"/>
        </w:rPr>
        <w:t>The finding occurred as result of the fact that:</w:t>
      </w:r>
    </w:p>
    <w:p w:rsidR="00296C19" w:rsidRPr="002C76C1" w:rsidRDefault="00296C19" w:rsidP="00296C19">
      <w:pPr>
        <w:pStyle w:val="NormalWeb"/>
        <w:tabs>
          <w:tab w:val="center" w:pos="709"/>
        </w:tabs>
        <w:spacing w:after="120" w:line="260" w:lineRule="exact"/>
        <w:rPr>
          <w:rFonts w:ascii="Arial" w:hAnsi="Arial" w:cs="Arial"/>
          <w:sz w:val="22"/>
          <w:szCs w:val="22"/>
        </w:rPr>
      </w:pPr>
      <w:r w:rsidRPr="002C76C1">
        <w:rPr>
          <w:rFonts w:ascii="Arial" w:hAnsi="Arial" w:cs="Arial"/>
          <w:sz w:val="22"/>
          <w:szCs w:val="22"/>
        </w:rPr>
        <w:t>Through enquiry with the D: IT Application Management it was noted that the annexure C is only applicable between National Treasury and SITA.</w:t>
      </w:r>
    </w:p>
    <w:p w:rsidR="00296C19" w:rsidRPr="002C76C1" w:rsidRDefault="00296C19" w:rsidP="00296C19">
      <w:pPr>
        <w:pStyle w:val="NormalWeb"/>
        <w:tabs>
          <w:tab w:val="center" w:pos="709"/>
        </w:tabs>
        <w:rPr>
          <w:rFonts w:ascii="Arial" w:hAnsi="Arial" w:cs="Arial"/>
          <w:sz w:val="22"/>
          <w:szCs w:val="22"/>
        </w:rPr>
      </w:pPr>
    </w:p>
    <w:p w:rsidR="00296C19" w:rsidRDefault="00296C19" w:rsidP="00296C19">
      <w:pPr>
        <w:pStyle w:val="NormalWeb"/>
        <w:tabs>
          <w:tab w:val="center" w:pos="709"/>
        </w:tabs>
        <w:rPr>
          <w:rFonts w:ascii="Arial" w:hAnsi="Arial" w:cs="Arial"/>
          <w:sz w:val="22"/>
          <w:szCs w:val="22"/>
        </w:rPr>
      </w:pPr>
    </w:p>
    <w:p w:rsidR="00296C19" w:rsidRPr="002C76C1" w:rsidRDefault="00296C19" w:rsidP="00296C19">
      <w:pPr>
        <w:pStyle w:val="NormalWeb"/>
        <w:tabs>
          <w:tab w:val="center" w:pos="709"/>
        </w:tabs>
        <w:rPr>
          <w:rFonts w:ascii="Arial" w:hAnsi="Arial" w:cs="Arial"/>
          <w:sz w:val="22"/>
          <w:szCs w:val="22"/>
        </w:rPr>
      </w:pPr>
      <w:r>
        <w:rPr>
          <w:rFonts w:ascii="Arial" w:hAnsi="Arial" w:cs="Arial"/>
          <w:sz w:val="22"/>
          <w:szCs w:val="22"/>
        </w:rPr>
        <w:t>Impact of the finding:</w:t>
      </w:r>
    </w:p>
    <w:p w:rsidR="00296C19" w:rsidRPr="002C76C1" w:rsidRDefault="00296C19" w:rsidP="00296C19">
      <w:pPr>
        <w:pStyle w:val="NormalWeb"/>
        <w:tabs>
          <w:tab w:val="center" w:pos="709"/>
        </w:tabs>
        <w:rPr>
          <w:rFonts w:ascii="Arial" w:hAnsi="Arial" w:cs="Arial"/>
          <w:sz w:val="22"/>
          <w:szCs w:val="22"/>
        </w:rPr>
      </w:pPr>
    </w:p>
    <w:p w:rsidR="00296C19" w:rsidRDefault="00296C19" w:rsidP="00296C19">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a)</w:t>
      </w:r>
      <w:r w:rsidRPr="002C76C1">
        <w:rPr>
          <w:rFonts w:ascii="Arial" w:hAnsi="Arial" w:cs="Arial"/>
          <w:sz w:val="22"/>
          <w:szCs w:val="22"/>
        </w:rPr>
        <w:tab/>
        <w:t>Non compliance with laws and regulations.</w:t>
      </w:r>
    </w:p>
    <w:p w:rsidR="00296C19" w:rsidRPr="002C76C1" w:rsidRDefault="00296C19" w:rsidP="00296C19">
      <w:pPr>
        <w:pStyle w:val="NormalWeb"/>
        <w:tabs>
          <w:tab w:val="center" w:pos="709"/>
        </w:tabs>
        <w:spacing w:after="120" w:line="260" w:lineRule="exact"/>
        <w:ind w:left="357" w:hanging="357"/>
        <w:rPr>
          <w:rFonts w:ascii="Arial" w:hAnsi="Arial" w:cs="Arial"/>
          <w:sz w:val="22"/>
          <w:szCs w:val="22"/>
        </w:rPr>
      </w:pPr>
    </w:p>
    <w:p w:rsidR="00296C19" w:rsidRPr="002C76C1" w:rsidRDefault="00296C19" w:rsidP="00296C19">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t>The accuracy of goods and services: SITA computer services amounting to R1 194 072,61 could not be confirmed.</w:t>
      </w:r>
    </w:p>
    <w:p w:rsidR="00296C19" w:rsidRPr="002C76C1" w:rsidRDefault="00296C19" w:rsidP="00296C19">
      <w:pPr>
        <w:tabs>
          <w:tab w:val="center" w:pos="709"/>
        </w:tabs>
      </w:pPr>
    </w:p>
    <w:p w:rsidR="00296C19" w:rsidRPr="002C76C1" w:rsidRDefault="00296C19" w:rsidP="00296C19">
      <w:pPr>
        <w:pStyle w:val="Heading2"/>
        <w:tabs>
          <w:tab w:val="center" w:pos="709"/>
        </w:tabs>
        <w:spacing w:before="0" w:after="120"/>
        <w:jc w:val="both"/>
        <w:rPr>
          <w:i w:val="0"/>
          <w:sz w:val="22"/>
          <w:szCs w:val="22"/>
        </w:rPr>
      </w:pPr>
      <w:r w:rsidRPr="002C76C1">
        <w:rPr>
          <w:i w:val="0"/>
          <w:sz w:val="22"/>
          <w:szCs w:val="22"/>
        </w:rPr>
        <w:t>Internal control deficiency</w:t>
      </w:r>
    </w:p>
    <w:p w:rsidR="00296C19" w:rsidRPr="00EB3ED5" w:rsidRDefault="00296C19" w:rsidP="00296C19">
      <w:pPr>
        <w:pStyle w:val="Heading2"/>
        <w:tabs>
          <w:tab w:val="center" w:pos="709"/>
        </w:tabs>
        <w:autoSpaceDE w:val="0"/>
        <w:jc w:val="both"/>
        <w:rPr>
          <w:rStyle w:val="Emphasis"/>
          <w:b w:val="0"/>
          <w:bCs w:val="0"/>
          <w:i/>
          <w:iCs/>
          <w:sz w:val="22"/>
          <w:szCs w:val="22"/>
          <w:lang w:val="en-GB"/>
        </w:rPr>
      </w:pPr>
      <w:r w:rsidRPr="00EB3ED5">
        <w:rPr>
          <w:rStyle w:val="Emphasis"/>
          <w:b w:val="0"/>
          <w:bCs w:val="0"/>
          <w:i/>
          <w:sz w:val="22"/>
          <w:szCs w:val="22"/>
          <w:lang w:val="en-GB"/>
        </w:rPr>
        <w:t>Financial and performance management</w:t>
      </w:r>
    </w:p>
    <w:p w:rsidR="00296C19" w:rsidRPr="00EB3ED5" w:rsidRDefault="00296C19" w:rsidP="00296C19">
      <w:pPr>
        <w:pStyle w:val="NormalWeb"/>
        <w:tabs>
          <w:tab w:val="center" w:pos="709"/>
        </w:tabs>
        <w:jc w:val="both"/>
        <w:rPr>
          <w:rFonts w:ascii="Arial" w:hAnsi="Arial" w:cs="Arial"/>
          <w:i/>
          <w:iCs/>
          <w:sz w:val="22"/>
          <w:szCs w:val="22"/>
        </w:rPr>
      </w:pPr>
    </w:p>
    <w:p w:rsidR="00296C19" w:rsidRPr="00EB3ED5" w:rsidRDefault="00296C19" w:rsidP="00296C19">
      <w:pPr>
        <w:tabs>
          <w:tab w:val="center" w:pos="709"/>
        </w:tabs>
        <w:rPr>
          <w:i/>
        </w:rPr>
      </w:pPr>
      <w:r w:rsidRPr="00EB3ED5">
        <w:rPr>
          <w:i/>
          <w:iCs/>
          <w:sz w:val="22"/>
          <w:szCs w:val="22"/>
          <w:lang w:val="en-GB"/>
        </w:rPr>
        <w:t xml:space="preserve">The department did not </w:t>
      </w:r>
      <w:r w:rsidRPr="00EB3ED5">
        <w:rPr>
          <w:i/>
          <w:sz w:val="22"/>
          <w:szCs w:val="22"/>
        </w:rPr>
        <w:t>implement proper record keeping in a timely manner to ensure that complete, relevant and accurate information is accessible and available to support financial and performance reporting</w:t>
      </w:r>
    </w:p>
    <w:p w:rsidR="00296C19" w:rsidRPr="002C76C1" w:rsidRDefault="00296C19" w:rsidP="00296C19">
      <w:pPr>
        <w:tabs>
          <w:tab w:val="center" w:pos="709"/>
        </w:tabs>
      </w:pPr>
    </w:p>
    <w:p w:rsidR="00296C19" w:rsidRPr="002C76C1" w:rsidRDefault="00296C19" w:rsidP="00296C19">
      <w:pPr>
        <w:pStyle w:val="Heading2"/>
        <w:tabs>
          <w:tab w:val="center" w:pos="709"/>
        </w:tabs>
        <w:spacing w:before="0" w:after="120"/>
        <w:jc w:val="both"/>
        <w:rPr>
          <w:i w:val="0"/>
          <w:sz w:val="22"/>
          <w:szCs w:val="22"/>
        </w:rPr>
      </w:pPr>
      <w:r w:rsidRPr="002C76C1">
        <w:rPr>
          <w:i w:val="0"/>
          <w:sz w:val="22"/>
          <w:szCs w:val="22"/>
        </w:rPr>
        <w:t>Recommendation</w:t>
      </w:r>
    </w:p>
    <w:p w:rsidR="00296C19" w:rsidRPr="002C76C1" w:rsidRDefault="00296C19" w:rsidP="00296C19">
      <w:pPr>
        <w:pStyle w:val="NormalWeb"/>
        <w:widowControl/>
        <w:tabs>
          <w:tab w:val="center" w:pos="709"/>
        </w:tabs>
        <w:ind w:left="357"/>
        <w:jc w:val="both"/>
        <w:rPr>
          <w:rFonts w:ascii="Arial" w:hAnsi="Arial" w:cs="Arial"/>
          <w:sz w:val="22"/>
          <w:szCs w:val="22"/>
        </w:rPr>
      </w:pPr>
    </w:p>
    <w:p w:rsidR="00296C19" w:rsidRPr="002C76C1" w:rsidRDefault="00296C19" w:rsidP="00296C19">
      <w:pPr>
        <w:pStyle w:val="NormalWeb"/>
        <w:widowControl/>
        <w:tabs>
          <w:tab w:val="center" w:pos="709"/>
        </w:tabs>
        <w:ind w:left="709" w:hanging="709"/>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The department should ensure that they obtain the updated Annexure C to ensure that the correct tariffs were utilised when they are billed.</w:t>
      </w:r>
    </w:p>
    <w:p w:rsidR="00296C19" w:rsidRPr="002C76C1" w:rsidRDefault="00296C19" w:rsidP="00296C19">
      <w:pPr>
        <w:pStyle w:val="NormalWeb"/>
        <w:widowControl/>
        <w:tabs>
          <w:tab w:val="center" w:pos="709"/>
        </w:tabs>
        <w:ind w:left="357"/>
        <w:jc w:val="both"/>
        <w:rPr>
          <w:rFonts w:ascii="Arial" w:hAnsi="Arial" w:cs="Arial"/>
          <w:sz w:val="22"/>
          <w:szCs w:val="22"/>
        </w:rPr>
      </w:pPr>
    </w:p>
    <w:p w:rsidR="00296C19" w:rsidRPr="002C76C1" w:rsidRDefault="00296C19" w:rsidP="00296C19">
      <w:pPr>
        <w:pStyle w:val="NormalWeb"/>
        <w:widowControl/>
        <w:tabs>
          <w:tab w:val="center" w:pos="709"/>
        </w:tabs>
        <w:ind w:left="709" w:hanging="709"/>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When entering into a contract the department should ensure that all relevant annexures and other relevant documentation is obtained and filed by them for future reference. </w:t>
      </w:r>
    </w:p>
    <w:p w:rsidR="00296C19" w:rsidRPr="002C76C1" w:rsidRDefault="00296C19" w:rsidP="00296C19">
      <w:pPr>
        <w:pStyle w:val="ListParagraph"/>
        <w:tabs>
          <w:tab w:val="center" w:pos="709"/>
        </w:tabs>
        <w:rPr>
          <w:rFonts w:ascii="Arial" w:hAnsi="Arial" w:cs="Arial"/>
          <w:sz w:val="22"/>
          <w:szCs w:val="22"/>
        </w:rPr>
      </w:pPr>
    </w:p>
    <w:p w:rsidR="00296C19" w:rsidRPr="002C76C1" w:rsidRDefault="00296C19" w:rsidP="00296C19">
      <w:pPr>
        <w:pStyle w:val="NormalWeb"/>
        <w:widowControl/>
        <w:tabs>
          <w:tab w:val="center" w:pos="709"/>
        </w:tabs>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The department should keep full and proper copies of the contracts entered into by them.</w:t>
      </w:r>
    </w:p>
    <w:p w:rsidR="00296C19" w:rsidRPr="002C76C1" w:rsidRDefault="00296C19" w:rsidP="00296C19">
      <w:pPr>
        <w:pStyle w:val="ListParagraph"/>
        <w:tabs>
          <w:tab w:val="center" w:pos="709"/>
        </w:tabs>
        <w:rPr>
          <w:rFonts w:ascii="Arial" w:hAnsi="Arial" w:cs="Arial"/>
          <w:sz w:val="22"/>
          <w:szCs w:val="22"/>
        </w:rPr>
      </w:pPr>
    </w:p>
    <w:p w:rsidR="00296C19" w:rsidRPr="002C76C1" w:rsidRDefault="00296C19" w:rsidP="00296C19">
      <w:pPr>
        <w:pStyle w:val="NormalWeb"/>
        <w:widowControl/>
        <w:tabs>
          <w:tab w:val="center" w:pos="709"/>
        </w:tabs>
        <w:ind w:left="357"/>
        <w:jc w:val="both"/>
        <w:rPr>
          <w:rFonts w:ascii="Arial" w:hAnsi="Arial" w:cs="Arial"/>
          <w:sz w:val="22"/>
          <w:szCs w:val="22"/>
        </w:rPr>
      </w:pPr>
    </w:p>
    <w:p w:rsidR="00296C19" w:rsidRPr="002C76C1" w:rsidRDefault="00296C19" w:rsidP="00296C19">
      <w:pPr>
        <w:pStyle w:val="ListParagraph"/>
        <w:tabs>
          <w:tab w:val="center" w:pos="709"/>
        </w:tabs>
        <w:ind w:left="284" w:hanging="284"/>
        <w:rPr>
          <w:rFonts w:ascii="Arial" w:hAnsi="Arial" w:cs="Arial"/>
          <w:b/>
          <w:bCs/>
          <w:sz w:val="22"/>
          <w:szCs w:val="22"/>
        </w:rPr>
      </w:pPr>
      <w:r w:rsidRPr="002C76C1">
        <w:rPr>
          <w:rFonts w:ascii="Arial" w:hAnsi="Arial" w:cs="Arial"/>
          <w:b/>
          <w:bCs/>
          <w:sz w:val="22"/>
          <w:szCs w:val="22"/>
        </w:rPr>
        <w:t>Management response</w:t>
      </w:r>
    </w:p>
    <w:p w:rsidR="00296C19" w:rsidRPr="002C76C1" w:rsidRDefault="00296C19" w:rsidP="00296C19">
      <w:pPr>
        <w:pStyle w:val="ListParagraph"/>
        <w:tabs>
          <w:tab w:val="center" w:pos="709"/>
        </w:tabs>
        <w:ind w:left="284" w:hanging="284"/>
        <w:rPr>
          <w:rFonts w:ascii="Arial" w:hAnsi="Arial" w:cs="Arial"/>
          <w:b/>
          <w:bCs/>
          <w:sz w:val="22"/>
          <w:szCs w:val="22"/>
        </w:rPr>
      </w:pPr>
    </w:p>
    <w:p w:rsidR="00296C19" w:rsidRPr="002C76C1" w:rsidRDefault="00296C19" w:rsidP="00296C19">
      <w:pPr>
        <w:keepNext/>
        <w:tabs>
          <w:tab w:val="center" w:pos="709"/>
        </w:tabs>
        <w:spacing w:after="120" w:line="260" w:lineRule="exact"/>
        <w:rPr>
          <w:sz w:val="22"/>
          <w:szCs w:val="22"/>
        </w:rPr>
      </w:pPr>
      <w:r w:rsidRPr="002C76C1">
        <w:rPr>
          <w:sz w:val="22"/>
          <w:szCs w:val="22"/>
        </w:rPr>
        <w:t>I am not in agreement with the finding for the following reasons [and supply the following/attached information in support of this]:</w:t>
      </w:r>
    </w:p>
    <w:p w:rsidR="00296C19" w:rsidRPr="002C76C1" w:rsidRDefault="00296C19" w:rsidP="00296C19">
      <w:pPr>
        <w:tabs>
          <w:tab w:val="center" w:pos="709"/>
        </w:tabs>
        <w:spacing w:line="260" w:lineRule="exact"/>
        <w:ind w:left="426" w:hanging="426"/>
        <w:rPr>
          <w:b/>
          <w:sz w:val="22"/>
          <w:szCs w:val="22"/>
          <w:u w:val="single"/>
        </w:rPr>
      </w:pPr>
      <w:r w:rsidRPr="002C76C1">
        <w:rPr>
          <w:b/>
          <w:sz w:val="22"/>
          <w:szCs w:val="22"/>
          <w:u w:val="single"/>
        </w:rPr>
        <w:t>Reason</w:t>
      </w:r>
    </w:p>
    <w:p w:rsidR="00296C19" w:rsidRPr="002C76C1" w:rsidRDefault="00296C19" w:rsidP="00296C19">
      <w:pPr>
        <w:tabs>
          <w:tab w:val="center" w:pos="709"/>
        </w:tabs>
        <w:spacing w:line="260" w:lineRule="exact"/>
        <w:ind w:left="426" w:hanging="426"/>
        <w:rPr>
          <w:b/>
          <w:i/>
          <w:sz w:val="22"/>
          <w:szCs w:val="22"/>
          <w:u w:val="single"/>
        </w:rPr>
      </w:pPr>
    </w:p>
    <w:p w:rsidR="00296C19" w:rsidRDefault="00296C19" w:rsidP="00296C19">
      <w:pPr>
        <w:tabs>
          <w:tab w:val="center" w:pos="709"/>
        </w:tabs>
        <w:spacing w:line="260" w:lineRule="exact"/>
        <w:ind w:left="142" w:hanging="142"/>
        <w:rPr>
          <w:sz w:val="22"/>
          <w:szCs w:val="22"/>
        </w:rPr>
      </w:pPr>
      <w:r w:rsidRPr="002C76C1">
        <w:rPr>
          <w:sz w:val="22"/>
          <w:szCs w:val="22"/>
        </w:rPr>
        <w:t>The Treasury approved tariffs are not communicated to the Client Department. It is however</w:t>
      </w:r>
    </w:p>
    <w:p w:rsidR="00296C19" w:rsidRDefault="00296C19" w:rsidP="00296C19">
      <w:pPr>
        <w:tabs>
          <w:tab w:val="center" w:pos="709"/>
        </w:tabs>
        <w:spacing w:line="260" w:lineRule="exact"/>
        <w:ind w:left="142" w:hanging="142"/>
        <w:rPr>
          <w:sz w:val="22"/>
          <w:szCs w:val="22"/>
        </w:rPr>
      </w:pPr>
      <w:r w:rsidRPr="002C76C1">
        <w:rPr>
          <w:sz w:val="22"/>
          <w:szCs w:val="22"/>
        </w:rPr>
        <w:t>noted that the Department will engage Parties, SITA and Treasury for a copy of the tariffs. It</w:t>
      </w:r>
    </w:p>
    <w:p w:rsidR="00296C19" w:rsidRDefault="00296C19" w:rsidP="00296C19">
      <w:pPr>
        <w:tabs>
          <w:tab w:val="center" w:pos="709"/>
        </w:tabs>
        <w:spacing w:line="260" w:lineRule="exact"/>
        <w:ind w:left="142" w:hanging="142"/>
        <w:rPr>
          <w:sz w:val="22"/>
          <w:szCs w:val="22"/>
        </w:rPr>
      </w:pPr>
      <w:r w:rsidRPr="002C76C1">
        <w:rPr>
          <w:sz w:val="22"/>
          <w:szCs w:val="22"/>
        </w:rPr>
        <w:t>should be noted that SITA does not have competition on this as it is mandated by th</w:t>
      </w:r>
      <w:bookmarkStart w:id="5" w:name="_GoBack"/>
      <w:bookmarkEnd w:id="5"/>
      <w:r w:rsidRPr="002C76C1">
        <w:rPr>
          <w:sz w:val="22"/>
          <w:szCs w:val="22"/>
        </w:rPr>
        <w:t>e SITA ACT</w:t>
      </w:r>
    </w:p>
    <w:p w:rsidR="00296C19" w:rsidRPr="002C76C1" w:rsidRDefault="00296C19" w:rsidP="00296C19">
      <w:pPr>
        <w:tabs>
          <w:tab w:val="center" w:pos="709"/>
        </w:tabs>
        <w:spacing w:line="260" w:lineRule="exact"/>
        <w:ind w:left="142" w:hanging="142"/>
        <w:rPr>
          <w:sz w:val="22"/>
          <w:szCs w:val="22"/>
        </w:rPr>
      </w:pPr>
      <w:r w:rsidRPr="002C76C1">
        <w:rPr>
          <w:sz w:val="22"/>
          <w:szCs w:val="22"/>
        </w:rPr>
        <w:t>to provide this service to government department.</w:t>
      </w:r>
    </w:p>
    <w:p w:rsidR="00296C19" w:rsidRPr="002C76C1" w:rsidRDefault="00296C19" w:rsidP="00296C19">
      <w:pPr>
        <w:tabs>
          <w:tab w:val="center" w:pos="709"/>
          <w:tab w:val="left" w:pos="6240"/>
        </w:tabs>
        <w:spacing w:line="260" w:lineRule="exact"/>
        <w:ind w:left="284" w:hanging="284"/>
        <w:rPr>
          <w:sz w:val="22"/>
          <w:szCs w:val="22"/>
        </w:rPr>
      </w:pPr>
    </w:p>
    <w:p w:rsidR="00296C19" w:rsidRPr="002C76C1" w:rsidRDefault="00296C19" w:rsidP="00296C19">
      <w:pPr>
        <w:tabs>
          <w:tab w:val="center" w:pos="709"/>
        </w:tabs>
        <w:rPr>
          <w:sz w:val="22"/>
          <w:szCs w:val="22"/>
        </w:rPr>
      </w:pPr>
      <w:r w:rsidRPr="002C76C1">
        <w:rPr>
          <w:sz w:val="22"/>
          <w:szCs w:val="22"/>
        </w:rPr>
        <w:t>Name:</w:t>
      </w:r>
      <w:r w:rsidRPr="002C76C1">
        <w:rPr>
          <w:rFonts w:eastAsia="Arial Unicode MS"/>
          <w:sz w:val="22"/>
          <w:szCs w:val="22"/>
        </w:rPr>
        <w:t xml:space="preserve">   Dintheng Matlala</w:t>
      </w:r>
    </w:p>
    <w:p w:rsidR="00296C19" w:rsidRPr="002C76C1" w:rsidRDefault="00296C19" w:rsidP="00296C19">
      <w:pPr>
        <w:tabs>
          <w:tab w:val="center" w:pos="709"/>
        </w:tabs>
        <w:ind w:hanging="426"/>
        <w:rPr>
          <w:sz w:val="22"/>
          <w:szCs w:val="22"/>
        </w:rPr>
      </w:pPr>
      <w:r w:rsidRPr="002C76C1">
        <w:rPr>
          <w:sz w:val="22"/>
          <w:szCs w:val="22"/>
        </w:rPr>
        <w:tab/>
        <w:t>Position:  Deputy Director</w:t>
      </w:r>
    </w:p>
    <w:p w:rsidR="00296C19" w:rsidRPr="002C76C1" w:rsidRDefault="00296C19" w:rsidP="00296C19">
      <w:pPr>
        <w:tabs>
          <w:tab w:val="center" w:pos="709"/>
        </w:tabs>
        <w:rPr>
          <w:i/>
          <w:sz w:val="22"/>
          <w:szCs w:val="22"/>
        </w:rPr>
      </w:pPr>
      <w:r w:rsidRPr="002C76C1">
        <w:rPr>
          <w:sz w:val="22"/>
          <w:szCs w:val="22"/>
        </w:rPr>
        <w:t>Date: 09/07/2012</w:t>
      </w:r>
    </w:p>
    <w:p w:rsidR="00296C19" w:rsidRPr="002C76C1" w:rsidRDefault="00296C19" w:rsidP="00296C19">
      <w:pPr>
        <w:tabs>
          <w:tab w:val="center" w:pos="709"/>
        </w:tabs>
        <w:spacing w:after="120" w:line="260" w:lineRule="exact"/>
        <w:ind w:left="426" w:hanging="426"/>
        <w:rPr>
          <w:i/>
          <w:sz w:val="22"/>
          <w:szCs w:val="22"/>
        </w:rPr>
      </w:pPr>
    </w:p>
    <w:p w:rsidR="00296C19" w:rsidRPr="002C76C1" w:rsidRDefault="00296C19" w:rsidP="00296C19">
      <w:pPr>
        <w:pStyle w:val="ListParagraph"/>
        <w:tabs>
          <w:tab w:val="center" w:pos="709"/>
        </w:tabs>
        <w:ind w:left="284" w:hanging="284"/>
        <w:rPr>
          <w:rFonts w:ascii="Arial" w:hAnsi="Arial" w:cs="Arial"/>
          <w:b/>
          <w:bCs/>
          <w:sz w:val="22"/>
          <w:szCs w:val="22"/>
        </w:rPr>
      </w:pPr>
      <w:r w:rsidRPr="002C76C1">
        <w:rPr>
          <w:rFonts w:ascii="Arial" w:hAnsi="Arial" w:cs="Arial"/>
          <w:b/>
          <w:bCs/>
          <w:sz w:val="22"/>
          <w:szCs w:val="22"/>
        </w:rPr>
        <w:t>Auditor’s conclusion</w:t>
      </w:r>
    </w:p>
    <w:p w:rsidR="00296C19" w:rsidRPr="002C76C1" w:rsidRDefault="00296C19" w:rsidP="00296C19">
      <w:pPr>
        <w:pStyle w:val="ListParagraph"/>
        <w:tabs>
          <w:tab w:val="center" w:pos="709"/>
        </w:tabs>
        <w:ind w:left="284" w:hanging="284"/>
        <w:rPr>
          <w:rFonts w:ascii="Arial" w:hAnsi="Arial" w:cs="Arial"/>
          <w:b/>
          <w:bCs/>
          <w:sz w:val="22"/>
          <w:szCs w:val="22"/>
        </w:rPr>
      </w:pPr>
    </w:p>
    <w:p w:rsidR="00296C19" w:rsidRDefault="00296C19" w:rsidP="00296C19">
      <w:pPr>
        <w:spacing w:after="120" w:line="260" w:lineRule="exact"/>
        <w:rPr>
          <w:sz w:val="22"/>
          <w:szCs w:val="22"/>
        </w:rPr>
      </w:pPr>
      <w:r>
        <w:rPr>
          <w:sz w:val="22"/>
          <w:szCs w:val="22"/>
        </w:rPr>
        <w:t>Although cognisance is taken of management’s comment, it remains the responsibility of the department to ensure that all amounts paid are correct.</w:t>
      </w:r>
    </w:p>
    <w:p w:rsidR="00296C19" w:rsidRDefault="00296C19" w:rsidP="00296C19">
      <w:pPr>
        <w:spacing w:after="120" w:line="260" w:lineRule="exact"/>
        <w:rPr>
          <w:sz w:val="22"/>
          <w:szCs w:val="22"/>
        </w:rPr>
      </w:pPr>
    </w:p>
    <w:p w:rsidR="00296C19" w:rsidRDefault="00296C19" w:rsidP="00296C19">
      <w:pPr>
        <w:spacing w:after="120" w:line="260" w:lineRule="exact"/>
        <w:rPr>
          <w:sz w:val="22"/>
          <w:szCs w:val="22"/>
        </w:rPr>
      </w:pPr>
      <w:r>
        <w:rPr>
          <w:sz w:val="22"/>
          <w:szCs w:val="22"/>
        </w:rPr>
        <w:t>Tariffs were obtained for some of the items listed on the invoices. The following therefore remain:</w:t>
      </w:r>
    </w:p>
    <w:p w:rsidR="00296C19" w:rsidRDefault="00296C19" w:rsidP="00296C19">
      <w:pPr>
        <w:spacing w:after="120" w:line="260" w:lineRule="exact"/>
        <w:rPr>
          <w:sz w:val="22"/>
          <w:szCs w:val="22"/>
        </w:rPr>
      </w:pPr>
    </w:p>
    <w:p w:rsidR="00296C19" w:rsidRDefault="00296C19" w:rsidP="00296C19">
      <w:pPr>
        <w:spacing w:after="120" w:line="260" w:lineRule="exact"/>
        <w:rPr>
          <w:sz w:val="22"/>
          <w:szCs w:val="22"/>
        </w:rPr>
      </w:pPr>
      <w:r>
        <w:rPr>
          <w:sz w:val="22"/>
          <w:szCs w:val="22"/>
        </w:rPr>
        <w:t>a)</w:t>
      </w:r>
      <w:r>
        <w:rPr>
          <w:sz w:val="22"/>
          <w:szCs w:val="22"/>
        </w:rPr>
        <w:tab/>
        <w:t>Tariffs not obtained</w:t>
      </w:r>
    </w:p>
    <w:p w:rsidR="00296C19" w:rsidRDefault="00296C19" w:rsidP="00296C19">
      <w:pPr>
        <w:spacing w:after="120" w:line="260" w:lineRule="exact"/>
        <w:rPr>
          <w:sz w:val="22"/>
          <w:szCs w:val="22"/>
        </w:rPr>
      </w:pPr>
    </w:p>
    <w:tbl>
      <w:tblPr>
        <w:tblW w:w="7380" w:type="dxa"/>
        <w:tblInd w:w="828" w:type="dxa"/>
        <w:tblLook w:val="04A0"/>
      </w:tblPr>
      <w:tblGrid>
        <w:gridCol w:w="4140"/>
        <w:gridCol w:w="3240"/>
      </w:tblGrid>
      <w:tr w:rsidR="00296C19" w:rsidRPr="00BF1A29" w:rsidTr="00296C19">
        <w:trPr>
          <w:trHeight w:val="300"/>
        </w:trPr>
        <w:tc>
          <w:tcPr>
            <w:tcW w:w="4140" w:type="dxa"/>
            <w:vMerge w:val="restart"/>
            <w:tcBorders>
              <w:top w:val="single" w:sz="4" w:space="0" w:color="auto"/>
              <w:left w:val="single" w:sz="4" w:space="0" w:color="auto"/>
              <w:bottom w:val="single" w:sz="4" w:space="0" w:color="auto"/>
              <w:right w:val="single" w:sz="4" w:space="0" w:color="auto"/>
            </w:tcBorders>
            <w:shd w:val="clear" w:color="000000" w:fill="D8D8D8"/>
            <w:hideMark/>
          </w:tcPr>
          <w:p w:rsidR="00296C19" w:rsidRPr="00BF1A29" w:rsidRDefault="00296C19" w:rsidP="00296C19">
            <w:pPr>
              <w:rPr>
                <w:b/>
                <w:bCs/>
                <w:color w:val="000000"/>
                <w:sz w:val="18"/>
                <w:szCs w:val="18"/>
              </w:rPr>
            </w:pPr>
            <w:r w:rsidRPr="00BF1A29">
              <w:rPr>
                <w:b/>
                <w:bCs/>
                <w:color w:val="000000"/>
                <w:sz w:val="18"/>
                <w:szCs w:val="18"/>
                <w:lang w:eastAsia="en-ZA"/>
              </w:rPr>
              <w:t>Description</w:t>
            </w:r>
          </w:p>
        </w:tc>
        <w:tc>
          <w:tcPr>
            <w:tcW w:w="3240" w:type="dxa"/>
            <w:tcBorders>
              <w:top w:val="single" w:sz="4" w:space="0" w:color="auto"/>
              <w:left w:val="nil"/>
              <w:bottom w:val="single" w:sz="4" w:space="0" w:color="auto"/>
              <w:right w:val="single" w:sz="4" w:space="0" w:color="auto"/>
            </w:tcBorders>
            <w:shd w:val="clear" w:color="000000" w:fill="D8D8D8"/>
            <w:hideMark/>
          </w:tcPr>
          <w:p w:rsidR="00296C19" w:rsidRPr="00BF1A29" w:rsidRDefault="00296C19" w:rsidP="00296C19">
            <w:pPr>
              <w:jc w:val="right"/>
              <w:rPr>
                <w:b/>
                <w:bCs/>
                <w:color w:val="000000"/>
                <w:sz w:val="18"/>
                <w:szCs w:val="18"/>
              </w:rPr>
            </w:pPr>
            <w:r w:rsidRPr="00BF1A29">
              <w:rPr>
                <w:b/>
                <w:bCs/>
                <w:color w:val="000000"/>
                <w:sz w:val="18"/>
                <w:szCs w:val="18"/>
                <w:lang w:eastAsia="en-ZA"/>
              </w:rPr>
              <w:t>Price per invoice</w:t>
            </w:r>
          </w:p>
        </w:tc>
      </w:tr>
      <w:tr w:rsidR="00296C19" w:rsidRPr="00BF1A29" w:rsidTr="00296C19">
        <w:trPr>
          <w:trHeight w:val="300"/>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296C19" w:rsidRPr="00BF1A29" w:rsidRDefault="00296C19" w:rsidP="00296C19">
            <w:pPr>
              <w:rPr>
                <w:b/>
                <w:bCs/>
                <w:color w:val="000000"/>
                <w:sz w:val="18"/>
                <w:szCs w:val="18"/>
              </w:rPr>
            </w:pPr>
          </w:p>
        </w:tc>
        <w:tc>
          <w:tcPr>
            <w:tcW w:w="3240" w:type="dxa"/>
            <w:tcBorders>
              <w:top w:val="nil"/>
              <w:left w:val="nil"/>
              <w:bottom w:val="single" w:sz="4" w:space="0" w:color="auto"/>
              <w:right w:val="single" w:sz="4" w:space="0" w:color="auto"/>
            </w:tcBorders>
            <w:shd w:val="clear" w:color="000000" w:fill="D8D8D8"/>
            <w:hideMark/>
          </w:tcPr>
          <w:p w:rsidR="00296C19" w:rsidRPr="00BF1A29" w:rsidRDefault="00296C19" w:rsidP="00296C19">
            <w:pPr>
              <w:jc w:val="right"/>
              <w:rPr>
                <w:b/>
                <w:bCs/>
                <w:color w:val="000000"/>
                <w:sz w:val="18"/>
                <w:szCs w:val="18"/>
              </w:rPr>
            </w:pPr>
            <w:r w:rsidRPr="00BF1A29">
              <w:rPr>
                <w:b/>
                <w:bCs/>
                <w:color w:val="000000"/>
                <w:sz w:val="18"/>
                <w:szCs w:val="18"/>
                <w:lang w:eastAsia="en-ZA"/>
              </w:rPr>
              <w:t>R</w:t>
            </w:r>
          </w:p>
        </w:tc>
      </w:tr>
      <w:tr w:rsidR="00296C19" w:rsidRPr="00BF1A29"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BF1A29" w:rsidRDefault="00296C19" w:rsidP="00296C19">
            <w:pPr>
              <w:rPr>
                <w:color w:val="000000"/>
                <w:sz w:val="18"/>
                <w:szCs w:val="18"/>
              </w:rPr>
            </w:pPr>
            <w:r w:rsidRPr="00BF1A29">
              <w:rPr>
                <w:color w:val="000000"/>
                <w:sz w:val="18"/>
                <w:szCs w:val="18"/>
                <w:lang w:eastAsia="en-ZA"/>
              </w:rPr>
              <w:t>Invoice no: 1133334</w:t>
            </w:r>
          </w:p>
        </w:tc>
        <w:tc>
          <w:tcPr>
            <w:tcW w:w="3240" w:type="dxa"/>
            <w:tcBorders>
              <w:top w:val="nil"/>
              <w:left w:val="nil"/>
              <w:bottom w:val="single" w:sz="4" w:space="0" w:color="auto"/>
              <w:right w:val="single" w:sz="4" w:space="0" w:color="auto"/>
            </w:tcBorders>
            <w:shd w:val="clear" w:color="auto" w:fill="auto"/>
            <w:hideMark/>
          </w:tcPr>
          <w:p w:rsidR="00296C19" w:rsidRPr="00BF1A29" w:rsidRDefault="00296C19" w:rsidP="00296C19">
            <w:pPr>
              <w:jc w:val="right"/>
              <w:rPr>
                <w:color w:val="000000"/>
                <w:sz w:val="18"/>
                <w:szCs w:val="18"/>
              </w:rPr>
            </w:pPr>
            <w:r w:rsidRPr="00BF1A29">
              <w:rPr>
                <w:color w:val="000000"/>
                <w:sz w:val="18"/>
                <w:szCs w:val="18"/>
                <w:lang w:eastAsia="en-ZA"/>
              </w:rPr>
              <w:t> </w:t>
            </w:r>
          </w:p>
        </w:tc>
      </w:tr>
      <w:tr w:rsidR="00296C19" w:rsidRPr="00BF1A29"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BF1A29" w:rsidRDefault="00296C19" w:rsidP="00296C19">
            <w:pPr>
              <w:rPr>
                <w:color w:val="000000"/>
                <w:sz w:val="18"/>
                <w:szCs w:val="18"/>
              </w:rPr>
            </w:pPr>
            <w:r w:rsidRPr="00BF1A29">
              <w:rPr>
                <w:color w:val="000000"/>
                <w:sz w:val="18"/>
                <w:szCs w:val="18"/>
                <w:lang w:eastAsia="en-ZA"/>
              </w:rPr>
              <w:t>Data line network service</w:t>
            </w:r>
          </w:p>
        </w:tc>
        <w:tc>
          <w:tcPr>
            <w:tcW w:w="3240" w:type="dxa"/>
            <w:tcBorders>
              <w:top w:val="nil"/>
              <w:left w:val="nil"/>
              <w:bottom w:val="single" w:sz="4" w:space="0" w:color="auto"/>
              <w:right w:val="single" w:sz="4" w:space="0" w:color="auto"/>
            </w:tcBorders>
            <w:shd w:val="clear" w:color="auto" w:fill="auto"/>
            <w:hideMark/>
          </w:tcPr>
          <w:p w:rsidR="00296C19" w:rsidRPr="00BF1A29" w:rsidRDefault="00296C19" w:rsidP="00296C19">
            <w:pPr>
              <w:jc w:val="right"/>
              <w:rPr>
                <w:color w:val="000000"/>
                <w:sz w:val="18"/>
                <w:szCs w:val="18"/>
                <w:lang w:eastAsia="en-ZA"/>
              </w:rPr>
            </w:pPr>
            <w:r w:rsidRPr="00BF1A29">
              <w:rPr>
                <w:color w:val="000000"/>
                <w:sz w:val="18"/>
                <w:szCs w:val="18"/>
                <w:lang w:eastAsia="en-ZA"/>
              </w:rPr>
              <w:t xml:space="preserve">                   130 808,50 </w:t>
            </w:r>
          </w:p>
        </w:tc>
      </w:tr>
      <w:tr w:rsidR="00296C19" w:rsidRPr="00BF1A29"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BF1A29" w:rsidRDefault="00296C19" w:rsidP="00296C19">
            <w:pPr>
              <w:rPr>
                <w:color w:val="000000"/>
                <w:sz w:val="18"/>
                <w:szCs w:val="18"/>
              </w:rPr>
            </w:pPr>
            <w:r w:rsidRPr="00BF1A29">
              <w:rPr>
                <w:color w:val="000000"/>
                <w:sz w:val="18"/>
                <w:szCs w:val="18"/>
                <w:lang w:eastAsia="en-ZA"/>
              </w:rPr>
              <w:t>Port Cost-Network services</w:t>
            </w:r>
          </w:p>
        </w:tc>
        <w:tc>
          <w:tcPr>
            <w:tcW w:w="3240" w:type="dxa"/>
            <w:tcBorders>
              <w:top w:val="nil"/>
              <w:left w:val="nil"/>
              <w:bottom w:val="single" w:sz="4" w:space="0" w:color="auto"/>
              <w:right w:val="single" w:sz="4" w:space="0" w:color="auto"/>
            </w:tcBorders>
            <w:shd w:val="clear" w:color="auto" w:fill="auto"/>
            <w:hideMark/>
          </w:tcPr>
          <w:p w:rsidR="00296C19" w:rsidRPr="00BF1A29" w:rsidRDefault="00296C19" w:rsidP="00296C19">
            <w:pPr>
              <w:jc w:val="right"/>
              <w:rPr>
                <w:color w:val="000000"/>
                <w:sz w:val="18"/>
                <w:szCs w:val="18"/>
                <w:lang w:eastAsia="en-ZA"/>
              </w:rPr>
            </w:pPr>
            <w:r w:rsidRPr="00BF1A29">
              <w:rPr>
                <w:color w:val="000000"/>
                <w:sz w:val="18"/>
                <w:szCs w:val="18"/>
                <w:lang w:eastAsia="en-ZA"/>
              </w:rPr>
              <w:t xml:space="preserve">                     22 565,84 </w:t>
            </w:r>
          </w:p>
          <w:p w:rsidR="00296C19" w:rsidRPr="00BF1A29" w:rsidRDefault="00296C19" w:rsidP="00296C19">
            <w:pPr>
              <w:jc w:val="right"/>
              <w:rPr>
                <w:color w:val="000000"/>
                <w:sz w:val="18"/>
                <w:szCs w:val="18"/>
              </w:rPr>
            </w:pPr>
          </w:p>
        </w:tc>
      </w:tr>
      <w:tr w:rsidR="00296C19" w:rsidRPr="00BF1A29"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BF1A29" w:rsidRDefault="00296C19" w:rsidP="00296C19">
            <w:pPr>
              <w:rPr>
                <w:color w:val="000000"/>
                <w:sz w:val="18"/>
                <w:szCs w:val="18"/>
              </w:rPr>
            </w:pPr>
            <w:r w:rsidRPr="00BF1A29">
              <w:rPr>
                <w:color w:val="000000"/>
                <w:sz w:val="18"/>
                <w:szCs w:val="18"/>
                <w:lang w:eastAsia="en-ZA"/>
              </w:rPr>
              <w:t>Invoice no: 1143689</w:t>
            </w:r>
          </w:p>
        </w:tc>
        <w:tc>
          <w:tcPr>
            <w:tcW w:w="3240" w:type="dxa"/>
            <w:tcBorders>
              <w:top w:val="nil"/>
              <w:left w:val="nil"/>
              <w:bottom w:val="single" w:sz="4" w:space="0" w:color="auto"/>
              <w:right w:val="single" w:sz="4" w:space="0" w:color="auto"/>
            </w:tcBorders>
            <w:shd w:val="clear" w:color="auto" w:fill="auto"/>
            <w:hideMark/>
          </w:tcPr>
          <w:p w:rsidR="00296C19" w:rsidRPr="00BF1A29" w:rsidRDefault="00296C19" w:rsidP="00296C19">
            <w:pPr>
              <w:jc w:val="right"/>
              <w:rPr>
                <w:color w:val="000000"/>
                <w:sz w:val="18"/>
                <w:szCs w:val="18"/>
              </w:rPr>
            </w:pPr>
            <w:r w:rsidRPr="00BF1A29">
              <w:rPr>
                <w:color w:val="000000"/>
                <w:sz w:val="18"/>
                <w:szCs w:val="18"/>
                <w:lang w:eastAsia="en-ZA"/>
              </w:rPr>
              <w:t> </w:t>
            </w:r>
          </w:p>
        </w:tc>
      </w:tr>
      <w:tr w:rsidR="00296C19" w:rsidRPr="00BF1A29"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BF1A29" w:rsidRDefault="00296C19" w:rsidP="00296C19">
            <w:pPr>
              <w:rPr>
                <w:color w:val="000000"/>
                <w:sz w:val="18"/>
                <w:szCs w:val="18"/>
              </w:rPr>
            </w:pPr>
            <w:r w:rsidRPr="00BF1A29">
              <w:rPr>
                <w:color w:val="000000"/>
                <w:sz w:val="18"/>
                <w:szCs w:val="18"/>
                <w:lang w:eastAsia="en-ZA"/>
              </w:rPr>
              <w:t>Port Cost-Network services</w:t>
            </w:r>
          </w:p>
        </w:tc>
        <w:tc>
          <w:tcPr>
            <w:tcW w:w="3240" w:type="dxa"/>
            <w:tcBorders>
              <w:top w:val="nil"/>
              <w:left w:val="nil"/>
              <w:bottom w:val="single" w:sz="4" w:space="0" w:color="auto"/>
              <w:right w:val="single" w:sz="4" w:space="0" w:color="auto"/>
            </w:tcBorders>
            <w:shd w:val="clear" w:color="auto" w:fill="auto"/>
            <w:hideMark/>
          </w:tcPr>
          <w:p w:rsidR="00296C19" w:rsidRPr="00BF1A29" w:rsidRDefault="00296C19" w:rsidP="00296C19">
            <w:pPr>
              <w:jc w:val="right"/>
              <w:rPr>
                <w:color w:val="000000"/>
                <w:sz w:val="18"/>
                <w:szCs w:val="18"/>
                <w:lang w:eastAsia="en-ZA"/>
              </w:rPr>
            </w:pPr>
            <w:r w:rsidRPr="00BF1A29">
              <w:rPr>
                <w:color w:val="000000"/>
                <w:sz w:val="18"/>
                <w:szCs w:val="18"/>
                <w:lang w:eastAsia="en-ZA"/>
              </w:rPr>
              <w:t xml:space="preserve">                     23 210,58 </w:t>
            </w:r>
          </w:p>
          <w:p w:rsidR="00296C19" w:rsidRPr="00BF1A29" w:rsidRDefault="00296C19" w:rsidP="00296C19">
            <w:pPr>
              <w:jc w:val="right"/>
              <w:rPr>
                <w:color w:val="000000"/>
                <w:sz w:val="18"/>
                <w:szCs w:val="18"/>
              </w:rPr>
            </w:pPr>
          </w:p>
        </w:tc>
      </w:tr>
      <w:tr w:rsidR="00296C19" w:rsidRPr="00BF1A29"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BF1A29" w:rsidRDefault="00296C19" w:rsidP="00296C19">
            <w:pPr>
              <w:rPr>
                <w:color w:val="000000"/>
                <w:sz w:val="18"/>
                <w:szCs w:val="18"/>
                <w:lang w:eastAsia="en-ZA"/>
              </w:rPr>
            </w:pPr>
            <w:r w:rsidRPr="00BF1A29">
              <w:rPr>
                <w:color w:val="000000"/>
                <w:sz w:val="18"/>
                <w:szCs w:val="18"/>
                <w:lang w:eastAsia="en-ZA"/>
              </w:rPr>
              <w:t>Data line network service</w:t>
            </w:r>
          </w:p>
        </w:tc>
        <w:tc>
          <w:tcPr>
            <w:tcW w:w="3240" w:type="dxa"/>
            <w:tcBorders>
              <w:top w:val="nil"/>
              <w:left w:val="nil"/>
              <w:bottom w:val="single" w:sz="4" w:space="0" w:color="auto"/>
              <w:right w:val="single" w:sz="4" w:space="0" w:color="auto"/>
            </w:tcBorders>
            <w:shd w:val="clear" w:color="auto" w:fill="auto"/>
            <w:hideMark/>
          </w:tcPr>
          <w:p w:rsidR="00296C19" w:rsidRPr="00BF1A29" w:rsidRDefault="00296C19" w:rsidP="00296C19">
            <w:pPr>
              <w:jc w:val="right"/>
              <w:rPr>
                <w:color w:val="000000"/>
                <w:sz w:val="18"/>
                <w:szCs w:val="18"/>
                <w:lang w:eastAsia="en-ZA"/>
              </w:rPr>
            </w:pPr>
            <w:r w:rsidRPr="00BF1A29">
              <w:rPr>
                <w:color w:val="000000"/>
                <w:sz w:val="18"/>
                <w:szCs w:val="18"/>
                <w:lang w:eastAsia="en-ZA"/>
              </w:rPr>
              <w:t xml:space="preserve">                   133 448,42 </w:t>
            </w:r>
          </w:p>
          <w:p w:rsidR="00296C19" w:rsidRPr="00BF1A29" w:rsidRDefault="00296C19" w:rsidP="00296C19">
            <w:pPr>
              <w:jc w:val="right"/>
              <w:rPr>
                <w:color w:val="000000"/>
                <w:sz w:val="18"/>
                <w:szCs w:val="18"/>
                <w:lang w:eastAsia="en-ZA"/>
              </w:rPr>
            </w:pPr>
          </w:p>
        </w:tc>
      </w:tr>
      <w:tr w:rsidR="00296C19" w:rsidRPr="00BF1A29"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BF1A29" w:rsidRDefault="00296C19" w:rsidP="00296C19">
            <w:pPr>
              <w:rPr>
                <w:color w:val="000000"/>
                <w:sz w:val="18"/>
                <w:szCs w:val="18"/>
              </w:rPr>
            </w:pPr>
            <w:r w:rsidRPr="00BF1A29">
              <w:rPr>
                <w:color w:val="000000"/>
                <w:sz w:val="18"/>
                <w:szCs w:val="18"/>
                <w:lang w:eastAsia="en-ZA"/>
              </w:rPr>
              <w:t>Invoice no: 1139584</w:t>
            </w:r>
          </w:p>
        </w:tc>
        <w:tc>
          <w:tcPr>
            <w:tcW w:w="3240" w:type="dxa"/>
            <w:tcBorders>
              <w:top w:val="nil"/>
              <w:left w:val="nil"/>
              <w:bottom w:val="single" w:sz="4" w:space="0" w:color="auto"/>
              <w:right w:val="single" w:sz="4" w:space="0" w:color="auto"/>
            </w:tcBorders>
            <w:shd w:val="clear" w:color="auto" w:fill="auto"/>
            <w:hideMark/>
          </w:tcPr>
          <w:p w:rsidR="00296C19" w:rsidRPr="00BF1A29" w:rsidRDefault="00296C19" w:rsidP="00296C19">
            <w:pPr>
              <w:jc w:val="right"/>
              <w:rPr>
                <w:color w:val="000000"/>
                <w:sz w:val="18"/>
                <w:szCs w:val="18"/>
              </w:rPr>
            </w:pPr>
            <w:r w:rsidRPr="00BF1A29">
              <w:rPr>
                <w:color w:val="000000"/>
                <w:sz w:val="18"/>
                <w:szCs w:val="18"/>
                <w:lang w:eastAsia="en-ZA"/>
              </w:rPr>
              <w:t> </w:t>
            </w:r>
          </w:p>
        </w:tc>
      </w:tr>
      <w:tr w:rsidR="00296C19" w:rsidRPr="00BF1A29"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BF1A29" w:rsidRDefault="00296C19" w:rsidP="00296C19">
            <w:pPr>
              <w:rPr>
                <w:color w:val="000000"/>
                <w:sz w:val="18"/>
                <w:szCs w:val="18"/>
              </w:rPr>
            </w:pPr>
            <w:r w:rsidRPr="00BF1A29">
              <w:rPr>
                <w:color w:val="000000"/>
                <w:sz w:val="18"/>
                <w:szCs w:val="18"/>
                <w:lang w:eastAsia="en-ZA"/>
              </w:rPr>
              <w:t>Data line network service</w:t>
            </w:r>
          </w:p>
        </w:tc>
        <w:tc>
          <w:tcPr>
            <w:tcW w:w="3240" w:type="dxa"/>
            <w:tcBorders>
              <w:top w:val="nil"/>
              <w:left w:val="nil"/>
              <w:bottom w:val="single" w:sz="4" w:space="0" w:color="auto"/>
              <w:right w:val="single" w:sz="4" w:space="0" w:color="auto"/>
            </w:tcBorders>
            <w:shd w:val="clear" w:color="auto" w:fill="auto"/>
            <w:hideMark/>
          </w:tcPr>
          <w:p w:rsidR="00296C19" w:rsidRPr="00BF1A29" w:rsidRDefault="00296C19" w:rsidP="00296C19">
            <w:pPr>
              <w:jc w:val="right"/>
              <w:rPr>
                <w:color w:val="000000"/>
                <w:sz w:val="18"/>
                <w:szCs w:val="18"/>
                <w:lang w:eastAsia="en-ZA"/>
              </w:rPr>
            </w:pPr>
            <w:r w:rsidRPr="00BF1A29">
              <w:rPr>
                <w:color w:val="000000"/>
                <w:sz w:val="18"/>
                <w:szCs w:val="18"/>
                <w:lang w:eastAsia="en-ZA"/>
              </w:rPr>
              <w:t xml:space="preserve">                   130 808,50 </w:t>
            </w:r>
          </w:p>
        </w:tc>
      </w:tr>
      <w:tr w:rsidR="00296C19" w:rsidRPr="00BF1A29"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BF1A29" w:rsidRDefault="00296C19" w:rsidP="00296C19">
            <w:pPr>
              <w:rPr>
                <w:color w:val="000000"/>
                <w:sz w:val="18"/>
                <w:szCs w:val="18"/>
              </w:rPr>
            </w:pPr>
            <w:r w:rsidRPr="00BF1A29">
              <w:rPr>
                <w:color w:val="000000"/>
                <w:sz w:val="18"/>
                <w:szCs w:val="18"/>
                <w:lang w:eastAsia="en-ZA"/>
              </w:rPr>
              <w:t>Port Cost-Network services</w:t>
            </w:r>
          </w:p>
        </w:tc>
        <w:tc>
          <w:tcPr>
            <w:tcW w:w="3240" w:type="dxa"/>
            <w:tcBorders>
              <w:top w:val="nil"/>
              <w:left w:val="nil"/>
              <w:bottom w:val="single" w:sz="4" w:space="0" w:color="auto"/>
              <w:right w:val="single" w:sz="4" w:space="0" w:color="auto"/>
            </w:tcBorders>
            <w:shd w:val="clear" w:color="auto" w:fill="auto"/>
            <w:hideMark/>
          </w:tcPr>
          <w:p w:rsidR="00296C19" w:rsidRPr="00BF1A29" w:rsidRDefault="00296C19" w:rsidP="00296C19">
            <w:pPr>
              <w:jc w:val="right"/>
              <w:rPr>
                <w:color w:val="000000"/>
                <w:sz w:val="18"/>
                <w:szCs w:val="18"/>
                <w:lang w:eastAsia="en-ZA"/>
              </w:rPr>
            </w:pPr>
            <w:r w:rsidRPr="00BF1A29">
              <w:rPr>
                <w:color w:val="000000"/>
                <w:sz w:val="18"/>
                <w:szCs w:val="18"/>
                <w:lang w:eastAsia="en-ZA"/>
              </w:rPr>
              <w:t xml:space="preserve">                     22 995,67 </w:t>
            </w:r>
          </w:p>
        </w:tc>
      </w:tr>
      <w:tr w:rsidR="00296C19" w:rsidRPr="00BF1A29" w:rsidTr="00296C19">
        <w:trPr>
          <w:trHeight w:val="242"/>
        </w:trPr>
        <w:tc>
          <w:tcPr>
            <w:tcW w:w="4140" w:type="dxa"/>
            <w:tcBorders>
              <w:top w:val="nil"/>
              <w:left w:val="single" w:sz="4" w:space="0" w:color="auto"/>
              <w:bottom w:val="single" w:sz="4" w:space="0" w:color="auto"/>
              <w:right w:val="single" w:sz="4" w:space="0" w:color="auto"/>
            </w:tcBorders>
            <w:shd w:val="clear" w:color="auto" w:fill="auto"/>
            <w:hideMark/>
          </w:tcPr>
          <w:p w:rsidR="00296C19" w:rsidRPr="00BF1A29" w:rsidRDefault="00296C19" w:rsidP="00296C19">
            <w:pPr>
              <w:rPr>
                <w:b/>
                <w:bCs/>
                <w:color w:val="000000"/>
                <w:sz w:val="18"/>
                <w:szCs w:val="18"/>
              </w:rPr>
            </w:pPr>
            <w:r w:rsidRPr="00BF1A29">
              <w:rPr>
                <w:b/>
                <w:bCs/>
                <w:color w:val="000000"/>
                <w:sz w:val="18"/>
                <w:szCs w:val="18"/>
              </w:rPr>
              <w:t>Total</w:t>
            </w:r>
          </w:p>
        </w:tc>
        <w:tc>
          <w:tcPr>
            <w:tcW w:w="3240" w:type="dxa"/>
            <w:tcBorders>
              <w:top w:val="nil"/>
              <w:left w:val="nil"/>
              <w:bottom w:val="single" w:sz="4" w:space="0" w:color="auto"/>
              <w:right w:val="single" w:sz="4" w:space="0" w:color="auto"/>
            </w:tcBorders>
            <w:shd w:val="clear" w:color="auto" w:fill="auto"/>
            <w:noWrap/>
            <w:vAlign w:val="bottom"/>
            <w:hideMark/>
          </w:tcPr>
          <w:p w:rsidR="00296C19" w:rsidRPr="00BF1A29" w:rsidRDefault="00296C19" w:rsidP="00296C19">
            <w:pPr>
              <w:jc w:val="right"/>
              <w:rPr>
                <w:b/>
                <w:bCs/>
                <w:color w:val="000000"/>
                <w:sz w:val="18"/>
                <w:szCs w:val="18"/>
              </w:rPr>
            </w:pPr>
            <w:r w:rsidRPr="00BF1A29">
              <w:rPr>
                <w:b/>
                <w:bCs/>
                <w:color w:val="000000"/>
                <w:sz w:val="18"/>
                <w:szCs w:val="18"/>
              </w:rPr>
              <w:t xml:space="preserve">                   463 837,51 </w:t>
            </w:r>
          </w:p>
        </w:tc>
      </w:tr>
    </w:tbl>
    <w:p w:rsidR="00296C19" w:rsidRDefault="00296C19" w:rsidP="00296C19">
      <w:pPr>
        <w:spacing w:after="120" w:line="260" w:lineRule="exact"/>
        <w:rPr>
          <w:sz w:val="22"/>
          <w:szCs w:val="22"/>
        </w:rPr>
      </w:pPr>
    </w:p>
    <w:p w:rsidR="00296C19" w:rsidRDefault="00296C19" w:rsidP="00296C19">
      <w:pPr>
        <w:spacing w:after="120" w:line="260" w:lineRule="exact"/>
        <w:rPr>
          <w:sz w:val="22"/>
          <w:szCs w:val="22"/>
        </w:rPr>
      </w:pPr>
      <w:r>
        <w:rPr>
          <w:sz w:val="22"/>
          <w:szCs w:val="22"/>
        </w:rPr>
        <w:t xml:space="preserve">b) </w:t>
      </w:r>
      <w:r>
        <w:rPr>
          <w:sz w:val="22"/>
          <w:szCs w:val="22"/>
        </w:rPr>
        <w:tab/>
        <w:t xml:space="preserve">Tariffs obtained differs from the amounts charged </w:t>
      </w:r>
    </w:p>
    <w:p w:rsidR="00296C19" w:rsidRDefault="00296C19" w:rsidP="00296C19">
      <w:pPr>
        <w:spacing w:after="120" w:line="260" w:lineRule="exact"/>
        <w:rPr>
          <w:sz w:val="22"/>
          <w:szCs w:val="22"/>
        </w:rPr>
      </w:pPr>
      <w:r>
        <w:rPr>
          <w:sz w:val="22"/>
          <w:szCs w:val="22"/>
        </w:rPr>
        <w:tab/>
        <w:t>(i)</w:t>
      </w:r>
      <w:r>
        <w:rPr>
          <w:sz w:val="22"/>
          <w:szCs w:val="22"/>
        </w:rPr>
        <w:tab/>
        <w:t>Invoice number</w:t>
      </w:r>
      <w:r w:rsidRPr="00D23CB5">
        <w:rPr>
          <w:sz w:val="22"/>
          <w:szCs w:val="22"/>
        </w:rPr>
        <w:t xml:space="preserve"> 1133334</w:t>
      </w:r>
      <w:r>
        <w:rPr>
          <w:sz w:val="22"/>
          <w:szCs w:val="22"/>
        </w:rPr>
        <w:tab/>
      </w:r>
      <w:r>
        <w:rPr>
          <w:sz w:val="22"/>
          <w:szCs w:val="22"/>
        </w:rPr>
        <w:tab/>
      </w:r>
    </w:p>
    <w:p w:rsidR="00296C19" w:rsidRDefault="00296C19" w:rsidP="00296C19">
      <w:pPr>
        <w:spacing w:after="120" w:line="260" w:lineRule="exact"/>
        <w:rPr>
          <w:sz w:val="22"/>
          <w:szCs w:val="22"/>
        </w:rPr>
      </w:pPr>
    </w:p>
    <w:tbl>
      <w:tblPr>
        <w:tblW w:w="7461" w:type="dxa"/>
        <w:tblInd w:w="817" w:type="dxa"/>
        <w:tblLook w:val="04A0"/>
      </w:tblPr>
      <w:tblGrid>
        <w:gridCol w:w="2977"/>
        <w:gridCol w:w="1417"/>
        <w:gridCol w:w="1418"/>
        <w:gridCol w:w="1649"/>
      </w:tblGrid>
      <w:tr w:rsidR="00296C19" w:rsidRPr="005F16EA" w:rsidTr="00296C19">
        <w:trPr>
          <w:trHeight w:val="900"/>
        </w:trPr>
        <w:tc>
          <w:tcPr>
            <w:tcW w:w="2977"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296C19" w:rsidRPr="00CE0416" w:rsidRDefault="00296C19" w:rsidP="00296C19">
            <w:pPr>
              <w:rPr>
                <w:b/>
                <w:bCs/>
                <w:color w:val="000000"/>
                <w:sz w:val="18"/>
                <w:szCs w:val="18"/>
              </w:rPr>
            </w:pPr>
            <w:r w:rsidRPr="00CE0416">
              <w:rPr>
                <w:b/>
                <w:bCs/>
                <w:color w:val="000000"/>
                <w:sz w:val="18"/>
                <w:szCs w:val="18"/>
              </w:rPr>
              <w:t>Service description</w:t>
            </w:r>
          </w:p>
        </w:tc>
        <w:tc>
          <w:tcPr>
            <w:tcW w:w="1417" w:type="dxa"/>
            <w:tcBorders>
              <w:top w:val="single" w:sz="4" w:space="0" w:color="auto"/>
              <w:left w:val="nil"/>
              <w:bottom w:val="single" w:sz="4" w:space="0" w:color="auto"/>
              <w:right w:val="single" w:sz="4" w:space="0" w:color="auto"/>
            </w:tcBorders>
            <w:shd w:val="clear" w:color="000000" w:fill="D8D8D8"/>
            <w:vAlign w:val="bottom"/>
            <w:hideMark/>
          </w:tcPr>
          <w:p w:rsidR="00296C19" w:rsidRPr="00CE0416" w:rsidRDefault="00296C19" w:rsidP="00296C19">
            <w:pPr>
              <w:jc w:val="right"/>
              <w:rPr>
                <w:b/>
                <w:bCs/>
                <w:color w:val="000000"/>
                <w:sz w:val="18"/>
                <w:szCs w:val="18"/>
              </w:rPr>
            </w:pPr>
            <w:r w:rsidRPr="00CE0416">
              <w:rPr>
                <w:b/>
                <w:bCs/>
                <w:color w:val="000000"/>
                <w:sz w:val="18"/>
                <w:szCs w:val="18"/>
              </w:rPr>
              <w:t>Total amount inclusive of vat per invoice</w:t>
            </w:r>
          </w:p>
        </w:tc>
        <w:tc>
          <w:tcPr>
            <w:tcW w:w="1418" w:type="dxa"/>
            <w:tcBorders>
              <w:top w:val="single" w:sz="4" w:space="0" w:color="auto"/>
              <w:left w:val="nil"/>
              <w:bottom w:val="single" w:sz="4" w:space="0" w:color="auto"/>
              <w:right w:val="single" w:sz="4" w:space="0" w:color="auto"/>
            </w:tcBorders>
            <w:shd w:val="clear" w:color="000000" w:fill="D8D8D8"/>
            <w:vAlign w:val="bottom"/>
            <w:hideMark/>
          </w:tcPr>
          <w:p w:rsidR="00296C19" w:rsidRPr="00CE0416" w:rsidRDefault="00296C19" w:rsidP="00296C19">
            <w:pPr>
              <w:jc w:val="right"/>
              <w:rPr>
                <w:b/>
                <w:bCs/>
                <w:color w:val="000000"/>
                <w:sz w:val="18"/>
                <w:szCs w:val="18"/>
              </w:rPr>
            </w:pPr>
            <w:r w:rsidRPr="00CE0416">
              <w:rPr>
                <w:b/>
                <w:bCs/>
                <w:color w:val="000000"/>
                <w:sz w:val="18"/>
                <w:szCs w:val="18"/>
              </w:rPr>
              <w:t>Total amount inclusive of vat per tariffs</w:t>
            </w:r>
          </w:p>
        </w:tc>
        <w:tc>
          <w:tcPr>
            <w:tcW w:w="1649" w:type="dxa"/>
            <w:tcBorders>
              <w:top w:val="single" w:sz="4" w:space="0" w:color="auto"/>
              <w:left w:val="nil"/>
              <w:bottom w:val="single" w:sz="4" w:space="0" w:color="auto"/>
              <w:right w:val="single" w:sz="4" w:space="0" w:color="auto"/>
            </w:tcBorders>
            <w:shd w:val="clear" w:color="000000" w:fill="D8D8D8"/>
            <w:noWrap/>
            <w:vAlign w:val="bottom"/>
            <w:hideMark/>
          </w:tcPr>
          <w:p w:rsidR="00296C19" w:rsidRPr="00CE0416" w:rsidRDefault="00296C19" w:rsidP="00296C19">
            <w:pPr>
              <w:jc w:val="right"/>
              <w:rPr>
                <w:b/>
                <w:bCs/>
                <w:color w:val="000000"/>
                <w:sz w:val="18"/>
                <w:szCs w:val="18"/>
              </w:rPr>
            </w:pPr>
            <w:r w:rsidRPr="00CE0416">
              <w:rPr>
                <w:b/>
                <w:bCs/>
                <w:color w:val="000000"/>
                <w:sz w:val="18"/>
                <w:szCs w:val="18"/>
              </w:rPr>
              <w:t>Difference</w:t>
            </w:r>
          </w:p>
        </w:tc>
      </w:tr>
      <w:tr w:rsidR="00296C19" w:rsidRPr="005F16EA" w:rsidTr="00296C19">
        <w:trPr>
          <w:trHeight w:val="300"/>
        </w:trPr>
        <w:tc>
          <w:tcPr>
            <w:tcW w:w="2977" w:type="dxa"/>
            <w:vMerge/>
            <w:tcBorders>
              <w:top w:val="single" w:sz="4" w:space="0" w:color="auto"/>
              <w:left w:val="single" w:sz="4" w:space="0" w:color="auto"/>
              <w:bottom w:val="single" w:sz="4" w:space="0" w:color="000000"/>
              <w:right w:val="single" w:sz="4" w:space="0" w:color="auto"/>
            </w:tcBorders>
            <w:vAlign w:val="center"/>
            <w:hideMark/>
          </w:tcPr>
          <w:p w:rsidR="00296C19" w:rsidRPr="00CE0416" w:rsidRDefault="00296C19" w:rsidP="00296C19">
            <w:pPr>
              <w:rPr>
                <w:b/>
                <w:bCs/>
                <w:color w:val="000000"/>
                <w:sz w:val="18"/>
                <w:szCs w:val="18"/>
              </w:rPr>
            </w:pPr>
          </w:p>
        </w:tc>
        <w:tc>
          <w:tcPr>
            <w:tcW w:w="1417" w:type="dxa"/>
            <w:tcBorders>
              <w:top w:val="nil"/>
              <w:left w:val="nil"/>
              <w:bottom w:val="single" w:sz="4" w:space="0" w:color="auto"/>
              <w:right w:val="single" w:sz="4" w:space="0" w:color="auto"/>
            </w:tcBorders>
            <w:shd w:val="clear" w:color="000000" w:fill="D8D8D8"/>
            <w:vAlign w:val="bottom"/>
            <w:hideMark/>
          </w:tcPr>
          <w:p w:rsidR="00296C19" w:rsidRPr="00CE0416" w:rsidRDefault="00296C19" w:rsidP="00296C19">
            <w:pPr>
              <w:jc w:val="right"/>
              <w:rPr>
                <w:b/>
                <w:bCs/>
                <w:color w:val="000000"/>
                <w:sz w:val="18"/>
                <w:szCs w:val="18"/>
              </w:rPr>
            </w:pPr>
            <w:r w:rsidRPr="00CE0416">
              <w:rPr>
                <w:b/>
                <w:bCs/>
                <w:color w:val="000000"/>
                <w:sz w:val="18"/>
                <w:szCs w:val="18"/>
              </w:rPr>
              <w:t>R</w:t>
            </w:r>
          </w:p>
        </w:tc>
        <w:tc>
          <w:tcPr>
            <w:tcW w:w="1418" w:type="dxa"/>
            <w:tcBorders>
              <w:top w:val="nil"/>
              <w:left w:val="nil"/>
              <w:bottom w:val="single" w:sz="4" w:space="0" w:color="auto"/>
              <w:right w:val="single" w:sz="4" w:space="0" w:color="auto"/>
            </w:tcBorders>
            <w:shd w:val="clear" w:color="000000" w:fill="D8D8D8"/>
            <w:vAlign w:val="bottom"/>
            <w:hideMark/>
          </w:tcPr>
          <w:p w:rsidR="00296C19" w:rsidRPr="00CE0416" w:rsidRDefault="00296C19" w:rsidP="00296C19">
            <w:pPr>
              <w:jc w:val="right"/>
              <w:rPr>
                <w:b/>
                <w:bCs/>
                <w:color w:val="000000"/>
                <w:sz w:val="18"/>
                <w:szCs w:val="18"/>
              </w:rPr>
            </w:pPr>
            <w:r w:rsidRPr="00CE0416">
              <w:rPr>
                <w:b/>
                <w:bCs/>
                <w:color w:val="000000"/>
                <w:sz w:val="18"/>
                <w:szCs w:val="18"/>
              </w:rPr>
              <w:t>R</w:t>
            </w:r>
          </w:p>
        </w:tc>
        <w:tc>
          <w:tcPr>
            <w:tcW w:w="1649" w:type="dxa"/>
            <w:tcBorders>
              <w:top w:val="nil"/>
              <w:left w:val="nil"/>
              <w:bottom w:val="single" w:sz="4" w:space="0" w:color="auto"/>
              <w:right w:val="single" w:sz="4" w:space="0" w:color="auto"/>
            </w:tcBorders>
            <w:shd w:val="clear" w:color="000000" w:fill="D8D8D8"/>
            <w:vAlign w:val="bottom"/>
            <w:hideMark/>
          </w:tcPr>
          <w:p w:rsidR="00296C19" w:rsidRPr="00CE0416" w:rsidRDefault="00296C19" w:rsidP="00296C19">
            <w:pPr>
              <w:jc w:val="right"/>
              <w:rPr>
                <w:b/>
                <w:bCs/>
                <w:color w:val="000000"/>
                <w:sz w:val="18"/>
                <w:szCs w:val="18"/>
              </w:rPr>
            </w:pPr>
            <w:r w:rsidRPr="00CE0416">
              <w:rPr>
                <w:b/>
                <w:bCs/>
                <w:color w:val="000000"/>
                <w:sz w:val="18"/>
                <w:szCs w:val="18"/>
              </w:rPr>
              <w:t>R</w:t>
            </w:r>
          </w:p>
        </w:tc>
      </w:tr>
      <w:tr w:rsidR="00296C19" w:rsidRPr="005F16EA" w:rsidTr="00296C19">
        <w:trPr>
          <w:trHeight w:val="30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296C19" w:rsidRPr="00CE0416" w:rsidRDefault="00296C19" w:rsidP="00296C19">
            <w:pPr>
              <w:rPr>
                <w:color w:val="000000"/>
                <w:sz w:val="18"/>
                <w:szCs w:val="18"/>
              </w:rPr>
            </w:pPr>
            <w:r w:rsidRPr="00CE0416">
              <w:rPr>
                <w:color w:val="000000"/>
                <w:sz w:val="18"/>
                <w:szCs w:val="18"/>
              </w:rPr>
              <w:t>Port Cost at 1024kb-Net work services</w:t>
            </w:r>
          </w:p>
        </w:tc>
        <w:tc>
          <w:tcPr>
            <w:tcW w:w="1417" w:type="dxa"/>
            <w:tcBorders>
              <w:top w:val="nil"/>
              <w:left w:val="nil"/>
              <w:bottom w:val="single" w:sz="4" w:space="0" w:color="auto"/>
              <w:right w:val="single" w:sz="4" w:space="0" w:color="auto"/>
            </w:tcBorders>
            <w:shd w:val="clear" w:color="auto" w:fill="auto"/>
            <w:noWrap/>
            <w:vAlign w:val="bottom"/>
            <w:hideMark/>
          </w:tcPr>
          <w:p w:rsidR="00296C19" w:rsidRPr="00CE0416" w:rsidRDefault="00296C19" w:rsidP="00296C19">
            <w:pPr>
              <w:jc w:val="right"/>
              <w:rPr>
                <w:color w:val="000000"/>
                <w:sz w:val="18"/>
                <w:szCs w:val="18"/>
              </w:rPr>
            </w:pPr>
            <w:r>
              <w:rPr>
                <w:color w:val="000000"/>
                <w:sz w:val="18"/>
                <w:szCs w:val="18"/>
              </w:rPr>
              <w:t xml:space="preserve">                     48 068,</w:t>
            </w:r>
            <w:r w:rsidRPr="00CE0416">
              <w:rPr>
                <w:color w:val="000000"/>
                <w:sz w:val="18"/>
                <w:szCs w:val="18"/>
              </w:rPr>
              <w:t xml:space="preserve">10 </w:t>
            </w:r>
          </w:p>
        </w:tc>
        <w:tc>
          <w:tcPr>
            <w:tcW w:w="1418" w:type="dxa"/>
            <w:tcBorders>
              <w:top w:val="nil"/>
              <w:left w:val="nil"/>
              <w:bottom w:val="single" w:sz="4" w:space="0" w:color="auto"/>
              <w:right w:val="single" w:sz="4" w:space="0" w:color="auto"/>
            </w:tcBorders>
            <w:shd w:val="clear" w:color="auto" w:fill="auto"/>
            <w:noWrap/>
            <w:vAlign w:val="bottom"/>
            <w:hideMark/>
          </w:tcPr>
          <w:p w:rsidR="00296C19" w:rsidRPr="00CE0416" w:rsidRDefault="00296C19" w:rsidP="00296C19">
            <w:pPr>
              <w:jc w:val="right"/>
              <w:rPr>
                <w:color w:val="000000"/>
                <w:sz w:val="18"/>
                <w:szCs w:val="18"/>
              </w:rPr>
            </w:pPr>
            <w:r>
              <w:rPr>
                <w:color w:val="000000"/>
                <w:sz w:val="18"/>
                <w:szCs w:val="18"/>
              </w:rPr>
              <w:t xml:space="preserve">       19 084,</w:t>
            </w:r>
            <w:r w:rsidRPr="00CE0416">
              <w:rPr>
                <w:color w:val="000000"/>
                <w:sz w:val="18"/>
                <w:szCs w:val="18"/>
              </w:rPr>
              <w:t xml:space="preserve">74 </w:t>
            </w:r>
          </w:p>
        </w:tc>
        <w:tc>
          <w:tcPr>
            <w:tcW w:w="1649" w:type="dxa"/>
            <w:tcBorders>
              <w:top w:val="nil"/>
              <w:left w:val="nil"/>
              <w:bottom w:val="single" w:sz="4" w:space="0" w:color="auto"/>
              <w:right w:val="single" w:sz="4" w:space="0" w:color="auto"/>
            </w:tcBorders>
            <w:shd w:val="clear" w:color="auto" w:fill="auto"/>
            <w:noWrap/>
            <w:vAlign w:val="bottom"/>
            <w:hideMark/>
          </w:tcPr>
          <w:p w:rsidR="00296C19" w:rsidRPr="00CE0416" w:rsidRDefault="00296C19" w:rsidP="00296C19">
            <w:pPr>
              <w:jc w:val="right"/>
              <w:rPr>
                <w:color w:val="000000"/>
                <w:sz w:val="18"/>
                <w:szCs w:val="18"/>
              </w:rPr>
            </w:pPr>
            <w:r>
              <w:rPr>
                <w:color w:val="000000"/>
                <w:sz w:val="18"/>
                <w:szCs w:val="18"/>
              </w:rPr>
              <w:t xml:space="preserve">            28 983,</w:t>
            </w:r>
            <w:r w:rsidRPr="00CE0416">
              <w:rPr>
                <w:color w:val="000000"/>
                <w:sz w:val="18"/>
                <w:szCs w:val="18"/>
              </w:rPr>
              <w:t xml:space="preserve">36 </w:t>
            </w:r>
          </w:p>
        </w:tc>
      </w:tr>
      <w:tr w:rsidR="00296C19" w:rsidRPr="005F16EA" w:rsidTr="00296C19">
        <w:trPr>
          <w:trHeight w:val="30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296C19" w:rsidRPr="00CE0416" w:rsidRDefault="00296C19" w:rsidP="00296C19">
            <w:pPr>
              <w:rPr>
                <w:color w:val="000000"/>
                <w:sz w:val="18"/>
                <w:szCs w:val="18"/>
              </w:rPr>
            </w:pPr>
            <w:r w:rsidRPr="00CE0416">
              <w:rPr>
                <w:color w:val="000000"/>
                <w:sz w:val="18"/>
                <w:szCs w:val="18"/>
              </w:rPr>
              <w:t>Port Cost at 64kb-Net work services</w:t>
            </w:r>
          </w:p>
        </w:tc>
        <w:tc>
          <w:tcPr>
            <w:tcW w:w="1417" w:type="dxa"/>
            <w:tcBorders>
              <w:top w:val="nil"/>
              <w:left w:val="nil"/>
              <w:bottom w:val="single" w:sz="4" w:space="0" w:color="auto"/>
              <w:right w:val="single" w:sz="4" w:space="0" w:color="auto"/>
            </w:tcBorders>
            <w:shd w:val="clear" w:color="auto" w:fill="auto"/>
            <w:noWrap/>
            <w:vAlign w:val="bottom"/>
            <w:hideMark/>
          </w:tcPr>
          <w:p w:rsidR="00296C19" w:rsidRPr="00CE0416" w:rsidRDefault="00296C19" w:rsidP="00296C19">
            <w:pPr>
              <w:jc w:val="right"/>
              <w:rPr>
                <w:color w:val="000000"/>
                <w:sz w:val="18"/>
                <w:szCs w:val="18"/>
              </w:rPr>
            </w:pPr>
            <w:r>
              <w:rPr>
                <w:color w:val="000000"/>
                <w:sz w:val="18"/>
                <w:szCs w:val="18"/>
              </w:rPr>
              <w:t xml:space="preserve">                     13 939,</w:t>
            </w:r>
            <w:r w:rsidRPr="00CE0416">
              <w:rPr>
                <w:color w:val="000000"/>
                <w:sz w:val="18"/>
                <w:szCs w:val="18"/>
              </w:rPr>
              <w:t xml:space="preserve">92 </w:t>
            </w:r>
          </w:p>
        </w:tc>
        <w:tc>
          <w:tcPr>
            <w:tcW w:w="1418" w:type="dxa"/>
            <w:tcBorders>
              <w:top w:val="nil"/>
              <w:left w:val="nil"/>
              <w:bottom w:val="single" w:sz="4" w:space="0" w:color="auto"/>
              <w:right w:val="single" w:sz="4" w:space="0" w:color="auto"/>
            </w:tcBorders>
            <w:shd w:val="clear" w:color="auto" w:fill="auto"/>
            <w:noWrap/>
            <w:vAlign w:val="bottom"/>
            <w:hideMark/>
          </w:tcPr>
          <w:p w:rsidR="00296C19" w:rsidRPr="00CE0416" w:rsidRDefault="00296C19" w:rsidP="00296C19">
            <w:pPr>
              <w:jc w:val="right"/>
              <w:rPr>
                <w:color w:val="000000"/>
                <w:sz w:val="18"/>
                <w:szCs w:val="18"/>
              </w:rPr>
            </w:pPr>
            <w:r>
              <w:rPr>
                <w:color w:val="000000"/>
                <w:sz w:val="18"/>
                <w:szCs w:val="18"/>
              </w:rPr>
              <w:t xml:space="preserve">          5 236,</w:t>
            </w:r>
            <w:r w:rsidRPr="00CE0416">
              <w:rPr>
                <w:color w:val="000000"/>
                <w:sz w:val="18"/>
                <w:szCs w:val="18"/>
              </w:rPr>
              <w:t xml:space="preserve">98 </w:t>
            </w:r>
          </w:p>
        </w:tc>
        <w:tc>
          <w:tcPr>
            <w:tcW w:w="1649" w:type="dxa"/>
            <w:tcBorders>
              <w:top w:val="nil"/>
              <w:left w:val="nil"/>
              <w:bottom w:val="single" w:sz="4" w:space="0" w:color="auto"/>
              <w:right w:val="single" w:sz="4" w:space="0" w:color="auto"/>
            </w:tcBorders>
            <w:shd w:val="clear" w:color="auto" w:fill="auto"/>
            <w:noWrap/>
            <w:vAlign w:val="bottom"/>
            <w:hideMark/>
          </w:tcPr>
          <w:p w:rsidR="00296C19" w:rsidRPr="00CE0416" w:rsidRDefault="00296C19" w:rsidP="00296C19">
            <w:pPr>
              <w:jc w:val="right"/>
              <w:rPr>
                <w:color w:val="000000"/>
                <w:sz w:val="18"/>
                <w:szCs w:val="18"/>
              </w:rPr>
            </w:pPr>
            <w:r w:rsidRPr="00CE0416">
              <w:rPr>
                <w:color w:val="000000"/>
                <w:sz w:val="18"/>
                <w:szCs w:val="18"/>
              </w:rPr>
              <w:t xml:space="preserve">           </w:t>
            </w:r>
            <w:r>
              <w:rPr>
                <w:color w:val="000000"/>
                <w:sz w:val="18"/>
                <w:szCs w:val="18"/>
              </w:rPr>
              <w:t xml:space="preserve">    8 02,</w:t>
            </w:r>
            <w:r w:rsidRPr="00CE0416">
              <w:rPr>
                <w:color w:val="000000"/>
                <w:sz w:val="18"/>
                <w:szCs w:val="18"/>
              </w:rPr>
              <w:t xml:space="preserve">94 </w:t>
            </w:r>
          </w:p>
        </w:tc>
      </w:tr>
      <w:tr w:rsidR="00296C19" w:rsidRPr="005F16EA" w:rsidTr="00296C19">
        <w:trPr>
          <w:trHeight w:val="30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296C19" w:rsidRPr="00CE0416" w:rsidRDefault="00296C19" w:rsidP="00296C19">
            <w:pPr>
              <w:rPr>
                <w:color w:val="000000"/>
                <w:sz w:val="18"/>
                <w:szCs w:val="18"/>
              </w:rPr>
            </w:pPr>
            <w:r w:rsidRPr="00CE0416">
              <w:rPr>
                <w:color w:val="000000"/>
                <w:sz w:val="18"/>
                <w:szCs w:val="18"/>
              </w:rPr>
              <w:t>Port Cost at 192kb-Network services</w:t>
            </w:r>
          </w:p>
        </w:tc>
        <w:tc>
          <w:tcPr>
            <w:tcW w:w="1417" w:type="dxa"/>
            <w:tcBorders>
              <w:top w:val="nil"/>
              <w:left w:val="nil"/>
              <w:bottom w:val="single" w:sz="4" w:space="0" w:color="auto"/>
              <w:right w:val="single" w:sz="4" w:space="0" w:color="auto"/>
            </w:tcBorders>
            <w:shd w:val="clear" w:color="auto" w:fill="auto"/>
            <w:noWrap/>
            <w:vAlign w:val="bottom"/>
            <w:hideMark/>
          </w:tcPr>
          <w:p w:rsidR="00296C19" w:rsidRPr="00CE0416" w:rsidRDefault="00296C19" w:rsidP="00296C19">
            <w:pPr>
              <w:jc w:val="right"/>
              <w:rPr>
                <w:color w:val="000000"/>
                <w:sz w:val="18"/>
                <w:szCs w:val="18"/>
              </w:rPr>
            </w:pPr>
            <w:r>
              <w:rPr>
                <w:color w:val="000000"/>
                <w:sz w:val="18"/>
                <w:szCs w:val="18"/>
              </w:rPr>
              <w:t xml:space="preserve">                       6 276,</w:t>
            </w:r>
            <w:r w:rsidRPr="00CE0416">
              <w:rPr>
                <w:color w:val="000000"/>
                <w:sz w:val="18"/>
                <w:szCs w:val="18"/>
              </w:rPr>
              <w:t xml:space="preserve">84 </w:t>
            </w:r>
          </w:p>
        </w:tc>
        <w:tc>
          <w:tcPr>
            <w:tcW w:w="1418" w:type="dxa"/>
            <w:tcBorders>
              <w:top w:val="nil"/>
              <w:left w:val="nil"/>
              <w:bottom w:val="single" w:sz="4" w:space="0" w:color="auto"/>
              <w:right w:val="single" w:sz="4" w:space="0" w:color="auto"/>
            </w:tcBorders>
            <w:shd w:val="clear" w:color="auto" w:fill="auto"/>
            <w:noWrap/>
            <w:vAlign w:val="bottom"/>
            <w:hideMark/>
          </w:tcPr>
          <w:p w:rsidR="00296C19" w:rsidRPr="00CE0416" w:rsidRDefault="00296C19" w:rsidP="00296C19">
            <w:pPr>
              <w:jc w:val="right"/>
              <w:rPr>
                <w:color w:val="000000"/>
                <w:sz w:val="18"/>
                <w:szCs w:val="18"/>
              </w:rPr>
            </w:pPr>
            <w:r>
              <w:rPr>
                <w:color w:val="000000"/>
                <w:sz w:val="18"/>
                <w:szCs w:val="18"/>
              </w:rPr>
              <w:t xml:space="preserve">         7 083,</w:t>
            </w:r>
            <w:r w:rsidRPr="00CE0416">
              <w:rPr>
                <w:color w:val="000000"/>
                <w:sz w:val="18"/>
                <w:szCs w:val="18"/>
              </w:rPr>
              <w:t xml:space="preserve">24 </w:t>
            </w:r>
          </w:p>
        </w:tc>
        <w:tc>
          <w:tcPr>
            <w:tcW w:w="1649" w:type="dxa"/>
            <w:tcBorders>
              <w:top w:val="nil"/>
              <w:left w:val="nil"/>
              <w:bottom w:val="single" w:sz="4" w:space="0" w:color="auto"/>
              <w:right w:val="single" w:sz="4" w:space="0" w:color="auto"/>
            </w:tcBorders>
            <w:shd w:val="clear" w:color="auto" w:fill="auto"/>
            <w:noWrap/>
            <w:vAlign w:val="bottom"/>
            <w:hideMark/>
          </w:tcPr>
          <w:p w:rsidR="00296C19" w:rsidRPr="00CE0416" w:rsidRDefault="00296C19" w:rsidP="00296C19">
            <w:pPr>
              <w:jc w:val="right"/>
              <w:rPr>
                <w:color w:val="000000"/>
                <w:sz w:val="18"/>
                <w:szCs w:val="18"/>
              </w:rPr>
            </w:pPr>
            <w:r>
              <w:rPr>
                <w:color w:val="000000"/>
                <w:sz w:val="18"/>
                <w:szCs w:val="18"/>
              </w:rPr>
              <w:t xml:space="preserve">                (806,</w:t>
            </w:r>
            <w:r w:rsidRPr="00CE0416">
              <w:rPr>
                <w:color w:val="000000"/>
                <w:sz w:val="18"/>
                <w:szCs w:val="18"/>
              </w:rPr>
              <w:t>40)</w:t>
            </w:r>
          </w:p>
        </w:tc>
      </w:tr>
      <w:tr w:rsidR="00296C19" w:rsidRPr="005F16EA" w:rsidTr="00296C19">
        <w:trPr>
          <w:trHeight w:val="30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296C19" w:rsidRPr="005F16EA" w:rsidRDefault="00296C19" w:rsidP="00296C19">
            <w:pPr>
              <w:rPr>
                <w:rFonts w:ascii="Calibri" w:hAnsi="Calibri"/>
                <w:color w:val="000000"/>
              </w:rPr>
            </w:pPr>
            <w:r w:rsidRPr="005F16EA">
              <w:rPr>
                <w:rFonts w:ascii="Calibri" w:hAnsi="Calibri"/>
                <w:color w:val="000000"/>
                <w:sz w:val="22"/>
                <w:szCs w:val="22"/>
              </w:rPr>
              <w:t>Port Cost at 256kb-Network services</w:t>
            </w:r>
          </w:p>
        </w:tc>
        <w:tc>
          <w:tcPr>
            <w:tcW w:w="1417" w:type="dxa"/>
            <w:tcBorders>
              <w:top w:val="nil"/>
              <w:left w:val="nil"/>
              <w:bottom w:val="single" w:sz="4" w:space="0" w:color="auto"/>
              <w:right w:val="single" w:sz="4" w:space="0" w:color="auto"/>
            </w:tcBorders>
            <w:shd w:val="clear" w:color="auto" w:fill="auto"/>
            <w:noWrap/>
            <w:vAlign w:val="bottom"/>
            <w:hideMark/>
          </w:tcPr>
          <w:p w:rsidR="00296C19" w:rsidRPr="005F16EA" w:rsidRDefault="00296C19" w:rsidP="00296C19">
            <w:pPr>
              <w:jc w:val="right"/>
              <w:rPr>
                <w:rFonts w:ascii="Calibri" w:hAnsi="Calibri"/>
                <w:color w:val="000000"/>
              </w:rPr>
            </w:pPr>
            <w:r>
              <w:rPr>
                <w:rFonts w:ascii="Calibri" w:hAnsi="Calibri"/>
                <w:color w:val="000000"/>
                <w:sz w:val="22"/>
                <w:szCs w:val="22"/>
              </w:rPr>
              <w:t xml:space="preserve">                       7 079,</w:t>
            </w:r>
            <w:r w:rsidRPr="005F16EA">
              <w:rPr>
                <w:rFonts w:ascii="Calibri" w:hAnsi="Calibri"/>
                <w:color w:val="000000"/>
                <w:sz w:val="22"/>
                <w:szCs w:val="22"/>
              </w:rPr>
              <w:t xml:space="preserve">40 </w:t>
            </w:r>
          </w:p>
        </w:tc>
        <w:tc>
          <w:tcPr>
            <w:tcW w:w="1418" w:type="dxa"/>
            <w:tcBorders>
              <w:top w:val="nil"/>
              <w:left w:val="nil"/>
              <w:bottom w:val="single" w:sz="4" w:space="0" w:color="auto"/>
              <w:right w:val="single" w:sz="4" w:space="0" w:color="auto"/>
            </w:tcBorders>
            <w:shd w:val="clear" w:color="auto" w:fill="auto"/>
            <w:noWrap/>
            <w:vAlign w:val="bottom"/>
            <w:hideMark/>
          </w:tcPr>
          <w:p w:rsidR="00296C19" w:rsidRPr="005F16EA" w:rsidRDefault="00296C19" w:rsidP="00296C19">
            <w:pPr>
              <w:jc w:val="right"/>
              <w:rPr>
                <w:rFonts w:ascii="Calibri" w:hAnsi="Calibri"/>
                <w:color w:val="000000"/>
              </w:rPr>
            </w:pPr>
            <w:r>
              <w:rPr>
                <w:rFonts w:ascii="Calibri" w:hAnsi="Calibri"/>
                <w:color w:val="000000"/>
                <w:sz w:val="22"/>
                <w:szCs w:val="22"/>
              </w:rPr>
              <w:t xml:space="preserve">       8 007,</w:t>
            </w:r>
            <w:r w:rsidRPr="005F16EA">
              <w:rPr>
                <w:rFonts w:ascii="Calibri" w:hAnsi="Calibri"/>
                <w:color w:val="000000"/>
                <w:sz w:val="22"/>
                <w:szCs w:val="22"/>
              </w:rPr>
              <w:t xml:space="preserve">64 </w:t>
            </w:r>
          </w:p>
        </w:tc>
        <w:tc>
          <w:tcPr>
            <w:tcW w:w="1649" w:type="dxa"/>
            <w:tcBorders>
              <w:top w:val="nil"/>
              <w:left w:val="nil"/>
              <w:bottom w:val="single" w:sz="4" w:space="0" w:color="auto"/>
              <w:right w:val="single" w:sz="4" w:space="0" w:color="auto"/>
            </w:tcBorders>
            <w:shd w:val="clear" w:color="auto" w:fill="auto"/>
            <w:noWrap/>
            <w:vAlign w:val="bottom"/>
            <w:hideMark/>
          </w:tcPr>
          <w:p w:rsidR="00296C19" w:rsidRPr="005F16EA" w:rsidRDefault="00296C19" w:rsidP="00296C19">
            <w:pPr>
              <w:jc w:val="right"/>
              <w:rPr>
                <w:rFonts w:ascii="Calibri" w:hAnsi="Calibri"/>
                <w:color w:val="000000"/>
              </w:rPr>
            </w:pPr>
            <w:r w:rsidRPr="005F16EA">
              <w:rPr>
                <w:rFonts w:ascii="Calibri" w:hAnsi="Calibri"/>
                <w:color w:val="000000"/>
                <w:sz w:val="22"/>
                <w:szCs w:val="22"/>
              </w:rPr>
              <w:t xml:space="preserve">                (92</w:t>
            </w:r>
            <w:r>
              <w:rPr>
                <w:rFonts w:ascii="Calibri" w:hAnsi="Calibri"/>
                <w:color w:val="000000"/>
                <w:sz w:val="22"/>
                <w:szCs w:val="22"/>
              </w:rPr>
              <w:t>8,</w:t>
            </w:r>
            <w:r w:rsidRPr="005F16EA">
              <w:rPr>
                <w:rFonts w:ascii="Calibri" w:hAnsi="Calibri"/>
                <w:color w:val="000000"/>
                <w:sz w:val="22"/>
                <w:szCs w:val="22"/>
              </w:rPr>
              <w:t>24)</w:t>
            </w:r>
          </w:p>
        </w:tc>
      </w:tr>
      <w:tr w:rsidR="00296C19" w:rsidRPr="005F16EA" w:rsidTr="00296C19">
        <w:trPr>
          <w:trHeight w:val="30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296C19" w:rsidRPr="005F16EA" w:rsidRDefault="00296C19" w:rsidP="00296C19">
            <w:pPr>
              <w:rPr>
                <w:rFonts w:ascii="Calibri" w:hAnsi="Calibri"/>
                <w:color w:val="000000"/>
              </w:rPr>
            </w:pPr>
            <w:r w:rsidRPr="005F16EA">
              <w:rPr>
                <w:rFonts w:ascii="Calibri" w:hAnsi="Calibri"/>
                <w:color w:val="000000"/>
                <w:sz w:val="22"/>
                <w:szCs w:val="22"/>
              </w:rPr>
              <w:t>Port Cost at 512kb-Network services</w:t>
            </w:r>
          </w:p>
        </w:tc>
        <w:tc>
          <w:tcPr>
            <w:tcW w:w="1417" w:type="dxa"/>
            <w:tcBorders>
              <w:top w:val="nil"/>
              <w:left w:val="nil"/>
              <w:bottom w:val="single" w:sz="4" w:space="0" w:color="auto"/>
              <w:right w:val="single" w:sz="4" w:space="0" w:color="auto"/>
            </w:tcBorders>
            <w:shd w:val="clear" w:color="auto" w:fill="auto"/>
            <w:noWrap/>
            <w:vAlign w:val="bottom"/>
            <w:hideMark/>
          </w:tcPr>
          <w:p w:rsidR="00296C19" w:rsidRPr="005F16EA" w:rsidRDefault="00296C19" w:rsidP="00296C19">
            <w:pPr>
              <w:jc w:val="right"/>
              <w:rPr>
                <w:rFonts w:ascii="Calibri" w:hAnsi="Calibri"/>
                <w:color w:val="000000"/>
              </w:rPr>
            </w:pPr>
            <w:r>
              <w:rPr>
                <w:rFonts w:ascii="Calibri" w:hAnsi="Calibri"/>
                <w:color w:val="000000"/>
                <w:sz w:val="22"/>
                <w:szCs w:val="22"/>
              </w:rPr>
              <w:t xml:space="preserve">                   112 220,</w:t>
            </w:r>
            <w:r w:rsidRPr="005F16EA">
              <w:rPr>
                <w:rFonts w:ascii="Calibri" w:hAnsi="Calibri"/>
                <w:color w:val="000000"/>
                <w:sz w:val="22"/>
                <w:szCs w:val="22"/>
              </w:rPr>
              <w:t xml:space="preserve">46 </w:t>
            </w:r>
          </w:p>
        </w:tc>
        <w:tc>
          <w:tcPr>
            <w:tcW w:w="1418" w:type="dxa"/>
            <w:tcBorders>
              <w:top w:val="nil"/>
              <w:left w:val="nil"/>
              <w:bottom w:val="single" w:sz="4" w:space="0" w:color="auto"/>
              <w:right w:val="single" w:sz="4" w:space="0" w:color="auto"/>
            </w:tcBorders>
            <w:shd w:val="clear" w:color="auto" w:fill="auto"/>
            <w:noWrap/>
            <w:vAlign w:val="bottom"/>
            <w:hideMark/>
          </w:tcPr>
          <w:p w:rsidR="00296C19" w:rsidRPr="005F16EA" w:rsidRDefault="00296C19" w:rsidP="00296C19">
            <w:pPr>
              <w:jc w:val="right"/>
              <w:rPr>
                <w:rFonts w:ascii="Calibri" w:hAnsi="Calibri"/>
                <w:color w:val="000000"/>
              </w:rPr>
            </w:pPr>
            <w:r>
              <w:rPr>
                <w:rFonts w:ascii="Calibri" w:hAnsi="Calibri"/>
                <w:color w:val="000000"/>
                <w:sz w:val="22"/>
                <w:szCs w:val="22"/>
              </w:rPr>
              <w:t xml:space="preserve">     11 698,</w:t>
            </w:r>
            <w:r w:rsidRPr="005F16EA">
              <w:rPr>
                <w:rFonts w:ascii="Calibri" w:hAnsi="Calibri"/>
                <w:color w:val="000000"/>
                <w:sz w:val="22"/>
                <w:szCs w:val="22"/>
              </w:rPr>
              <w:t xml:space="preserve">90 </w:t>
            </w:r>
          </w:p>
        </w:tc>
        <w:tc>
          <w:tcPr>
            <w:tcW w:w="1649" w:type="dxa"/>
            <w:tcBorders>
              <w:top w:val="nil"/>
              <w:left w:val="nil"/>
              <w:bottom w:val="single" w:sz="4" w:space="0" w:color="auto"/>
              <w:right w:val="single" w:sz="4" w:space="0" w:color="auto"/>
            </w:tcBorders>
            <w:shd w:val="clear" w:color="auto" w:fill="auto"/>
            <w:noWrap/>
            <w:vAlign w:val="bottom"/>
            <w:hideMark/>
          </w:tcPr>
          <w:p w:rsidR="00296C19" w:rsidRPr="005F16EA" w:rsidRDefault="00296C19" w:rsidP="00296C19">
            <w:pPr>
              <w:jc w:val="right"/>
              <w:rPr>
                <w:rFonts w:ascii="Calibri" w:hAnsi="Calibri"/>
                <w:color w:val="000000"/>
              </w:rPr>
            </w:pPr>
            <w:r>
              <w:rPr>
                <w:rFonts w:ascii="Calibri" w:hAnsi="Calibri"/>
                <w:color w:val="000000"/>
                <w:sz w:val="22"/>
                <w:szCs w:val="22"/>
              </w:rPr>
              <w:t xml:space="preserve">       100 521,</w:t>
            </w:r>
            <w:r w:rsidRPr="005F16EA">
              <w:rPr>
                <w:rFonts w:ascii="Calibri" w:hAnsi="Calibri"/>
                <w:color w:val="000000"/>
                <w:sz w:val="22"/>
                <w:szCs w:val="22"/>
              </w:rPr>
              <w:t xml:space="preserve">56 </w:t>
            </w:r>
          </w:p>
        </w:tc>
      </w:tr>
      <w:tr w:rsidR="00296C19" w:rsidRPr="005F16EA" w:rsidTr="00296C19">
        <w:trPr>
          <w:trHeight w:val="30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296C19" w:rsidRPr="005F16EA" w:rsidRDefault="00296C19" w:rsidP="00296C19">
            <w:pPr>
              <w:rPr>
                <w:rFonts w:ascii="Calibri" w:hAnsi="Calibri"/>
                <w:color w:val="000000"/>
              </w:rPr>
            </w:pPr>
            <w:r w:rsidRPr="005F16EA">
              <w:rPr>
                <w:rFonts w:ascii="Calibri" w:hAnsi="Calibri"/>
                <w:color w:val="000000"/>
                <w:sz w:val="22"/>
                <w:szCs w:val="22"/>
              </w:rPr>
              <w:t>Port Cost at 1984kb-Network services</w:t>
            </w:r>
          </w:p>
        </w:tc>
        <w:tc>
          <w:tcPr>
            <w:tcW w:w="1417" w:type="dxa"/>
            <w:tcBorders>
              <w:top w:val="nil"/>
              <w:left w:val="nil"/>
              <w:bottom w:val="single" w:sz="4" w:space="0" w:color="auto"/>
              <w:right w:val="single" w:sz="4" w:space="0" w:color="auto"/>
            </w:tcBorders>
            <w:shd w:val="clear" w:color="auto" w:fill="auto"/>
            <w:noWrap/>
            <w:vAlign w:val="bottom"/>
            <w:hideMark/>
          </w:tcPr>
          <w:p w:rsidR="00296C19" w:rsidRPr="005F16EA" w:rsidRDefault="00296C19" w:rsidP="00296C19">
            <w:pPr>
              <w:jc w:val="right"/>
              <w:rPr>
                <w:rFonts w:ascii="Calibri" w:hAnsi="Calibri"/>
                <w:color w:val="000000"/>
              </w:rPr>
            </w:pPr>
            <w:r>
              <w:rPr>
                <w:rFonts w:ascii="Calibri" w:hAnsi="Calibri"/>
                <w:color w:val="000000"/>
                <w:sz w:val="22"/>
                <w:szCs w:val="22"/>
              </w:rPr>
              <w:t xml:space="preserve">                   254 220,</w:t>
            </w:r>
            <w:r w:rsidRPr="005F16EA">
              <w:rPr>
                <w:rFonts w:ascii="Calibri" w:hAnsi="Calibri"/>
                <w:color w:val="000000"/>
                <w:sz w:val="22"/>
                <w:szCs w:val="22"/>
              </w:rPr>
              <w:t xml:space="preserve">00 </w:t>
            </w:r>
          </w:p>
        </w:tc>
        <w:tc>
          <w:tcPr>
            <w:tcW w:w="1418" w:type="dxa"/>
            <w:tcBorders>
              <w:top w:val="nil"/>
              <w:left w:val="nil"/>
              <w:bottom w:val="single" w:sz="4" w:space="0" w:color="auto"/>
              <w:right w:val="single" w:sz="4" w:space="0" w:color="auto"/>
            </w:tcBorders>
            <w:shd w:val="clear" w:color="auto" w:fill="auto"/>
            <w:noWrap/>
            <w:vAlign w:val="bottom"/>
            <w:hideMark/>
          </w:tcPr>
          <w:p w:rsidR="00296C19" w:rsidRPr="005F16EA" w:rsidRDefault="00296C19" w:rsidP="00296C19">
            <w:pPr>
              <w:jc w:val="right"/>
              <w:rPr>
                <w:rFonts w:ascii="Calibri" w:hAnsi="Calibri"/>
                <w:color w:val="000000"/>
              </w:rPr>
            </w:pPr>
            <w:r>
              <w:rPr>
                <w:rFonts w:ascii="Calibri" w:hAnsi="Calibri"/>
                <w:color w:val="000000"/>
                <w:sz w:val="22"/>
                <w:szCs w:val="22"/>
              </w:rPr>
              <w:t xml:space="preserve">     32 932,</w:t>
            </w:r>
            <w:r w:rsidRPr="005F16EA">
              <w:rPr>
                <w:rFonts w:ascii="Calibri" w:hAnsi="Calibri"/>
                <w:color w:val="000000"/>
                <w:sz w:val="22"/>
                <w:szCs w:val="22"/>
              </w:rPr>
              <w:t xml:space="preserve">21 </w:t>
            </w:r>
          </w:p>
        </w:tc>
        <w:tc>
          <w:tcPr>
            <w:tcW w:w="1649" w:type="dxa"/>
            <w:tcBorders>
              <w:top w:val="nil"/>
              <w:left w:val="nil"/>
              <w:bottom w:val="single" w:sz="4" w:space="0" w:color="auto"/>
              <w:right w:val="single" w:sz="4" w:space="0" w:color="auto"/>
            </w:tcBorders>
            <w:shd w:val="clear" w:color="auto" w:fill="auto"/>
            <w:noWrap/>
            <w:vAlign w:val="bottom"/>
            <w:hideMark/>
          </w:tcPr>
          <w:p w:rsidR="00296C19" w:rsidRPr="005F16EA" w:rsidRDefault="00296C19" w:rsidP="00296C19">
            <w:pPr>
              <w:jc w:val="right"/>
              <w:rPr>
                <w:rFonts w:ascii="Calibri" w:hAnsi="Calibri"/>
                <w:color w:val="000000"/>
              </w:rPr>
            </w:pPr>
            <w:r>
              <w:rPr>
                <w:rFonts w:ascii="Calibri" w:hAnsi="Calibri"/>
                <w:color w:val="000000"/>
                <w:sz w:val="22"/>
                <w:szCs w:val="22"/>
              </w:rPr>
              <w:t xml:space="preserve">        221 287,</w:t>
            </w:r>
            <w:r w:rsidRPr="005F16EA">
              <w:rPr>
                <w:rFonts w:ascii="Calibri" w:hAnsi="Calibri"/>
                <w:color w:val="000000"/>
                <w:sz w:val="22"/>
                <w:szCs w:val="22"/>
              </w:rPr>
              <w:t xml:space="preserve">79 </w:t>
            </w:r>
          </w:p>
        </w:tc>
      </w:tr>
      <w:tr w:rsidR="00296C19" w:rsidRPr="005F16EA" w:rsidTr="00296C19">
        <w:trPr>
          <w:trHeight w:val="300"/>
        </w:trPr>
        <w:tc>
          <w:tcPr>
            <w:tcW w:w="2977" w:type="dxa"/>
            <w:tcBorders>
              <w:top w:val="nil"/>
              <w:left w:val="single" w:sz="4" w:space="0" w:color="auto"/>
              <w:bottom w:val="single" w:sz="4" w:space="0" w:color="auto"/>
              <w:right w:val="single" w:sz="4" w:space="0" w:color="auto"/>
            </w:tcBorders>
            <w:shd w:val="clear" w:color="auto" w:fill="auto"/>
            <w:noWrap/>
            <w:vAlign w:val="bottom"/>
            <w:hideMark/>
          </w:tcPr>
          <w:p w:rsidR="00296C19" w:rsidRPr="005F16EA" w:rsidRDefault="00296C19" w:rsidP="00296C19">
            <w:pPr>
              <w:rPr>
                <w:rFonts w:ascii="Calibri" w:hAnsi="Calibri"/>
                <w:b/>
                <w:bCs/>
                <w:color w:val="000000"/>
              </w:rPr>
            </w:pPr>
            <w:r w:rsidRPr="005F16EA">
              <w:rPr>
                <w:rFonts w:ascii="Calibri" w:hAnsi="Calibri"/>
                <w:b/>
                <w:bCs/>
                <w:color w:val="000000"/>
                <w:sz w:val="22"/>
                <w:szCs w:val="22"/>
              </w:rPr>
              <w:t>TOTAL</w:t>
            </w:r>
          </w:p>
        </w:tc>
        <w:tc>
          <w:tcPr>
            <w:tcW w:w="1417" w:type="dxa"/>
            <w:tcBorders>
              <w:top w:val="nil"/>
              <w:left w:val="nil"/>
              <w:bottom w:val="single" w:sz="4" w:space="0" w:color="auto"/>
              <w:right w:val="single" w:sz="4" w:space="0" w:color="auto"/>
            </w:tcBorders>
            <w:shd w:val="clear" w:color="auto" w:fill="auto"/>
            <w:noWrap/>
            <w:vAlign w:val="bottom"/>
            <w:hideMark/>
          </w:tcPr>
          <w:p w:rsidR="00296C19" w:rsidRPr="005F16EA" w:rsidRDefault="00296C19" w:rsidP="00296C19">
            <w:pPr>
              <w:jc w:val="right"/>
              <w:rPr>
                <w:rFonts w:ascii="Calibri" w:hAnsi="Calibri"/>
                <w:b/>
                <w:bCs/>
                <w:color w:val="000000"/>
              </w:rPr>
            </w:pPr>
            <w:r w:rsidRPr="005F16EA">
              <w:rPr>
                <w:rFonts w:ascii="Calibri" w:hAnsi="Calibri"/>
                <w:b/>
                <w:bCs/>
                <w:color w:val="000000"/>
                <w:sz w:val="22"/>
                <w:szCs w:val="22"/>
              </w:rPr>
              <w:t xml:space="preserve">        </w:t>
            </w:r>
            <w:r>
              <w:rPr>
                <w:rFonts w:ascii="Calibri" w:hAnsi="Calibri"/>
                <w:b/>
                <w:bCs/>
                <w:color w:val="000000"/>
                <w:sz w:val="22"/>
                <w:szCs w:val="22"/>
              </w:rPr>
              <w:t xml:space="preserve">           441 804,</w:t>
            </w:r>
            <w:r w:rsidRPr="005F16EA">
              <w:rPr>
                <w:rFonts w:ascii="Calibri" w:hAnsi="Calibri"/>
                <w:b/>
                <w:bCs/>
                <w:color w:val="000000"/>
                <w:sz w:val="22"/>
                <w:szCs w:val="22"/>
              </w:rPr>
              <w:t xml:space="preserve">72 </w:t>
            </w:r>
          </w:p>
        </w:tc>
        <w:tc>
          <w:tcPr>
            <w:tcW w:w="1418" w:type="dxa"/>
            <w:tcBorders>
              <w:top w:val="nil"/>
              <w:left w:val="nil"/>
              <w:bottom w:val="single" w:sz="4" w:space="0" w:color="auto"/>
              <w:right w:val="single" w:sz="4" w:space="0" w:color="auto"/>
            </w:tcBorders>
            <w:shd w:val="clear" w:color="auto" w:fill="auto"/>
            <w:noWrap/>
            <w:vAlign w:val="bottom"/>
            <w:hideMark/>
          </w:tcPr>
          <w:p w:rsidR="00296C19" w:rsidRPr="005F16EA" w:rsidRDefault="00296C19" w:rsidP="00296C19">
            <w:pPr>
              <w:jc w:val="right"/>
              <w:rPr>
                <w:rFonts w:ascii="Calibri" w:hAnsi="Calibri"/>
                <w:b/>
                <w:bCs/>
                <w:color w:val="000000"/>
              </w:rPr>
            </w:pPr>
            <w:r>
              <w:rPr>
                <w:rFonts w:ascii="Calibri" w:hAnsi="Calibri"/>
                <w:b/>
                <w:bCs/>
                <w:color w:val="000000"/>
                <w:sz w:val="22"/>
                <w:szCs w:val="22"/>
              </w:rPr>
              <w:t xml:space="preserve">      84 043,</w:t>
            </w:r>
            <w:r w:rsidRPr="005F16EA">
              <w:rPr>
                <w:rFonts w:ascii="Calibri" w:hAnsi="Calibri"/>
                <w:b/>
                <w:bCs/>
                <w:color w:val="000000"/>
                <w:sz w:val="22"/>
                <w:szCs w:val="22"/>
              </w:rPr>
              <w:t xml:space="preserve">71 </w:t>
            </w:r>
          </w:p>
        </w:tc>
        <w:tc>
          <w:tcPr>
            <w:tcW w:w="1649" w:type="dxa"/>
            <w:tcBorders>
              <w:top w:val="nil"/>
              <w:left w:val="nil"/>
              <w:bottom w:val="single" w:sz="4" w:space="0" w:color="auto"/>
              <w:right w:val="single" w:sz="4" w:space="0" w:color="auto"/>
            </w:tcBorders>
            <w:shd w:val="clear" w:color="auto" w:fill="auto"/>
            <w:noWrap/>
            <w:vAlign w:val="bottom"/>
            <w:hideMark/>
          </w:tcPr>
          <w:p w:rsidR="00296C19" w:rsidRPr="005F16EA" w:rsidRDefault="00296C19" w:rsidP="00296C19">
            <w:pPr>
              <w:jc w:val="right"/>
              <w:rPr>
                <w:rFonts w:ascii="Calibri" w:hAnsi="Calibri"/>
                <w:b/>
                <w:bCs/>
                <w:color w:val="000000"/>
              </w:rPr>
            </w:pPr>
            <w:r>
              <w:rPr>
                <w:rFonts w:ascii="Calibri" w:hAnsi="Calibri"/>
                <w:b/>
                <w:bCs/>
                <w:color w:val="000000"/>
                <w:sz w:val="22"/>
                <w:szCs w:val="22"/>
              </w:rPr>
              <w:t xml:space="preserve">        357 761,</w:t>
            </w:r>
            <w:r w:rsidRPr="005F16EA">
              <w:rPr>
                <w:rFonts w:ascii="Calibri" w:hAnsi="Calibri"/>
                <w:b/>
                <w:bCs/>
                <w:color w:val="000000"/>
                <w:sz w:val="22"/>
                <w:szCs w:val="22"/>
              </w:rPr>
              <w:t xml:space="preserve">01 </w:t>
            </w:r>
          </w:p>
        </w:tc>
      </w:tr>
    </w:tbl>
    <w:p w:rsidR="00296C19" w:rsidRDefault="00296C19" w:rsidP="00296C19">
      <w:pPr>
        <w:spacing w:after="120" w:line="260" w:lineRule="exact"/>
        <w:rPr>
          <w:sz w:val="22"/>
          <w:szCs w:val="22"/>
        </w:rPr>
      </w:pPr>
    </w:p>
    <w:p w:rsidR="00296C19" w:rsidRPr="00D23CB5" w:rsidRDefault="00296C19" w:rsidP="00296C19">
      <w:pPr>
        <w:spacing w:after="120" w:line="260" w:lineRule="exact"/>
        <w:rPr>
          <w:sz w:val="22"/>
          <w:szCs w:val="22"/>
        </w:rPr>
      </w:pPr>
      <w:r>
        <w:rPr>
          <w:sz w:val="22"/>
          <w:szCs w:val="22"/>
        </w:rPr>
        <w:tab/>
        <w:t>(ii)</w:t>
      </w:r>
      <w:r>
        <w:rPr>
          <w:sz w:val="22"/>
          <w:szCs w:val="22"/>
        </w:rPr>
        <w:tab/>
        <w:t xml:space="preserve">Invoice number - </w:t>
      </w:r>
      <w:r w:rsidRPr="00D23CB5">
        <w:rPr>
          <w:sz w:val="22"/>
          <w:szCs w:val="22"/>
        </w:rPr>
        <w:t>1143689</w:t>
      </w:r>
    </w:p>
    <w:p w:rsidR="00296C19" w:rsidRDefault="00296C19" w:rsidP="00296C19">
      <w:pPr>
        <w:spacing w:after="120" w:line="260" w:lineRule="exact"/>
        <w:rPr>
          <w:sz w:val="22"/>
          <w:szCs w:val="22"/>
        </w:rPr>
      </w:pPr>
    </w:p>
    <w:tbl>
      <w:tblPr>
        <w:tblW w:w="9375" w:type="dxa"/>
        <w:tblInd w:w="93" w:type="dxa"/>
        <w:tblLook w:val="04A0"/>
      </w:tblPr>
      <w:tblGrid>
        <w:gridCol w:w="3975"/>
        <w:gridCol w:w="1890"/>
        <w:gridCol w:w="1890"/>
        <w:gridCol w:w="1620"/>
      </w:tblGrid>
      <w:tr w:rsidR="00296C19" w:rsidRPr="007A3AA4" w:rsidTr="00296C19">
        <w:trPr>
          <w:trHeight w:val="900"/>
        </w:trPr>
        <w:tc>
          <w:tcPr>
            <w:tcW w:w="3975"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296C19" w:rsidRPr="007A3AA4" w:rsidRDefault="00296C19" w:rsidP="00296C19">
            <w:pPr>
              <w:rPr>
                <w:b/>
                <w:bCs/>
                <w:color w:val="000000"/>
                <w:sz w:val="18"/>
                <w:szCs w:val="18"/>
              </w:rPr>
            </w:pPr>
            <w:r w:rsidRPr="007A3AA4">
              <w:rPr>
                <w:b/>
                <w:bCs/>
                <w:color w:val="000000"/>
                <w:sz w:val="18"/>
                <w:szCs w:val="18"/>
              </w:rPr>
              <w:t>Service description</w:t>
            </w:r>
          </w:p>
        </w:tc>
        <w:tc>
          <w:tcPr>
            <w:tcW w:w="1890" w:type="dxa"/>
            <w:tcBorders>
              <w:top w:val="single" w:sz="4" w:space="0" w:color="auto"/>
              <w:left w:val="nil"/>
              <w:bottom w:val="single" w:sz="4" w:space="0" w:color="auto"/>
              <w:right w:val="single" w:sz="4" w:space="0" w:color="auto"/>
            </w:tcBorders>
            <w:shd w:val="clear" w:color="000000" w:fill="D8D8D8"/>
            <w:vAlign w:val="bottom"/>
            <w:hideMark/>
          </w:tcPr>
          <w:p w:rsidR="00296C19" w:rsidRPr="007A3AA4" w:rsidRDefault="00296C19" w:rsidP="00296C19">
            <w:pPr>
              <w:rPr>
                <w:b/>
                <w:bCs/>
                <w:color w:val="000000"/>
                <w:sz w:val="18"/>
                <w:szCs w:val="18"/>
              </w:rPr>
            </w:pPr>
            <w:r w:rsidRPr="007A3AA4">
              <w:rPr>
                <w:b/>
                <w:bCs/>
                <w:color w:val="000000"/>
                <w:sz w:val="18"/>
                <w:szCs w:val="18"/>
              </w:rPr>
              <w:t>Total amount inclusive of vat per invoice</w:t>
            </w:r>
          </w:p>
        </w:tc>
        <w:tc>
          <w:tcPr>
            <w:tcW w:w="1890" w:type="dxa"/>
            <w:tcBorders>
              <w:top w:val="single" w:sz="4" w:space="0" w:color="auto"/>
              <w:left w:val="nil"/>
              <w:bottom w:val="single" w:sz="4" w:space="0" w:color="auto"/>
              <w:right w:val="single" w:sz="4" w:space="0" w:color="auto"/>
            </w:tcBorders>
            <w:shd w:val="clear" w:color="000000" w:fill="D8D8D8"/>
            <w:vAlign w:val="bottom"/>
            <w:hideMark/>
          </w:tcPr>
          <w:p w:rsidR="00296C19" w:rsidRPr="007A3AA4" w:rsidRDefault="00296C19" w:rsidP="00296C19">
            <w:pPr>
              <w:rPr>
                <w:b/>
                <w:bCs/>
                <w:color w:val="000000"/>
                <w:sz w:val="18"/>
                <w:szCs w:val="18"/>
              </w:rPr>
            </w:pPr>
            <w:r w:rsidRPr="007A3AA4">
              <w:rPr>
                <w:b/>
                <w:bCs/>
                <w:color w:val="000000"/>
                <w:sz w:val="18"/>
                <w:szCs w:val="18"/>
              </w:rPr>
              <w:t>Total amount inclusive of vat per tariffs</w:t>
            </w:r>
          </w:p>
        </w:tc>
        <w:tc>
          <w:tcPr>
            <w:tcW w:w="1620" w:type="dxa"/>
            <w:tcBorders>
              <w:top w:val="single" w:sz="4" w:space="0" w:color="auto"/>
              <w:left w:val="nil"/>
              <w:bottom w:val="single" w:sz="4" w:space="0" w:color="auto"/>
              <w:right w:val="single" w:sz="4" w:space="0" w:color="auto"/>
            </w:tcBorders>
            <w:shd w:val="clear" w:color="000000" w:fill="D8D8D8"/>
            <w:noWrap/>
            <w:vAlign w:val="bottom"/>
            <w:hideMark/>
          </w:tcPr>
          <w:p w:rsidR="00296C19" w:rsidRPr="007A3AA4" w:rsidRDefault="00296C19" w:rsidP="00296C19">
            <w:pPr>
              <w:rPr>
                <w:b/>
                <w:bCs/>
                <w:color w:val="000000"/>
                <w:sz w:val="18"/>
                <w:szCs w:val="18"/>
              </w:rPr>
            </w:pPr>
            <w:r w:rsidRPr="007A3AA4">
              <w:rPr>
                <w:b/>
                <w:bCs/>
                <w:color w:val="000000"/>
                <w:sz w:val="18"/>
                <w:szCs w:val="18"/>
              </w:rPr>
              <w:t>Difference</w:t>
            </w:r>
          </w:p>
        </w:tc>
      </w:tr>
      <w:tr w:rsidR="00296C19" w:rsidRPr="007A3AA4" w:rsidTr="00296C19">
        <w:trPr>
          <w:trHeight w:val="300"/>
        </w:trPr>
        <w:tc>
          <w:tcPr>
            <w:tcW w:w="3975" w:type="dxa"/>
            <w:vMerge/>
            <w:tcBorders>
              <w:top w:val="single" w:sz="4" w:space="0" w:color="auto"/>
              <w:left w:val="single" w:sz="4" w:space="0" w:color="auto"/>
              <w:bottom w:val="single" w:sz="4" w:space="0" w:color="000000"/>
              <w:right w:val="single" w:sz="4" w:space="0" w:color="auto"/>
            </w:tcBorders>
            <w:vAlign w:val="center"/>
            <w:hideMark/>
          </w:tcPr>
          <w:p w:rsidR="00296C19" w:rsidRPr="007A3AA4" w:rsidRDefault="00296C19" w:rsidP="00296C19">
            <w:pPr>
              <w:rPr>
                <w:b/>
                <w:bCs/>
                <w:color w:val="000000"/>
                <w:sz w:val="18"/>
                <w:szCs w:val="18"/>
              </w:rPr>
            </w:pPr>
          </w:p>
        </w:tc>
        <w:tc>
          <w:tcPr>
            <w:tcW w:w="1890" w:type="dxa"/>
            <w:tcBorders>
              <w:top w:val="nil"/>
              <w:left w:val="nil"/>
              <w:bottom w:val="single" w:sz="4" w:space="0" w:color="auto"/>
              <w:right w:val="single" w:sz="4" w:space="0" w:color="auto"/>
            </w:tcBorders>
            <w:shd w:val="clear" w:color="000000" w:fill="D8D8D8"/>
            <w:vAlign w:val="bottom"/>
            <w:hideMark/>
          </w:tcPr>
          <w:p w:rsidR="00296C19" w:rsidRPr="007A3AA4" w:rsidRDefault="00296C19" w:rsidP="00296C19">
            <w:pPr>
              <w:jc w:val="right"/>
              <w:rPr>
                <w:b/>
                <w:bCs/>
                <w:color w:val="000000"/>
                <w:sz w:val="18"/>
                <w:szCs w:val="18"/>
              </w:rPr>
            </w:pPr>
            <w:r w:rsidRPr="007A3AA4">
              <w:rPr>
                <w:b/>
                <w:bCs/>
                <w:color w:val="000000"/>
                <w:sz w:val="18"/>
                <w:szCs w:val="18"/>
              </w:rPr>
              <w:t>R</w:t>
            </w:r>
          </w:p>
        </w:tc>
        <w:tc>
          <w:tcPr>
            <w:tcW w:w="1890" w:type="dxa"/>
            <w:tcBorders>
              <w:top w:val="nil"/>
              <w:left w:val="nil"/>
              <w:bottom w:val="single" w:sz="4" w:space="0" w:color="auto"/>
              <w:right w:val="single" w:sz="4" w:space="0" w:color="auto"/>
            </w:tcBorders>
            <w:shd w:val="clear" w:color="000000" w:fill="D8D8D8"/>
            <w:vAlign w:val="bottom"/>
            <w:hideMark/>
          </w:tcPr>
          <w:p w:rsidR="00296C19" w:rsidRPr="007A3AA4" w:rsidRDefault="00296C19" w:rsidP="00296C19">
            <w:pPr>
              <w:jc w:val="right"/>
              <w:rPr>
                <w:b/>
                <w:bCs/>
                <w:color w:val="000000"/>
                <w:sz w:val="18"/>
                <w:szCs w:val="18"/>
              </w:rPr>
            </w:pPr>
            <w:r w:rsidRPr="007A3AA4">
              <w:rPr>
                <w:b/>
                <w:bCs/>
                <w:color w:val="000000"/>
                <w:sz w:val="18"/>
                <w:szCs w:val="18"/>
              </w:rPr>
              <w:t>R</w:t>
            </w:r>
          </w:p>
        </w:tc>
        <w:tc>
          <w:tcPr>
            <w:tcW w:w="1620" w:type="dxa"/>
            <w:tcBorders>
              <w:top w:val="nil"/>
              <w:left w:val="nil"/>
              <w:bottom w:val="single" w:sz="4" w:space="0" w:color="auto"/>
              <w:right w:val="single" w:sz="4" w:space="0" w:color="auto"/>
            </w:tcBorders>
            <w:shd w:val="clear" w:color="000000" w:fill="D8D8D8"/>
            <w:vAlign w:val="bottom"/>
            <w:hideMark/>
          </w:tcPr>
          <w:p w:rsidR="00296C19" w:rsidRPr="007A3AA4" w:rsidRDefault="00296C19" w:rsidP="00296C19">
            <w:pPr>
              <w:jc w:val="right"/>
              <w:rPr>
                <w:b/>
                <w:bCs/>
                <w:color w:val="000000"/>
                <w:sz w:val="18"/>
                <w:szCs w:val="18"/>
              </w:rPr>
            </w:pPr>
            <w:r w:rsidRPr="007A3AA4">
              <w:rPr>
                <w:b/>
                <w:bCs/>
                <w:color w:val="000000"/>
                <w:sz w:val="18"/>
                <w:szCs w:val="18"/>
              </w:rPr>
              <w:t>R</w:t>
            </w:r>
          </w:p>
        </w:tc>
      </w:tr>
      <w:tr w:rsidR="00296C19" w:rsidRPr="007A3AA4" w:rsidTr="00296C19">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A3AA4" w:rsidRDefault="00296C19" w:rsidP="00296C19">
            <w:pPr>
              <w:rPr>
                <w:color w:val="000000"/>
                <w:sz w:val="18"/>
                <w:szCs w:val="18"/>
              </w:rPr>
            </w:pPr>
            <w:r w:rsidRPr="007A3AA4">
              <w:rPr>
                <w:color w:val="000000"/>
                <w:sz w:val="18"/>
                <w:szCs w:val="18"/>
              </w:rPr>
              <w:t>Port Cost at 1024kb-Net work services</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48 068,</w:t>
            </w:r>
            <w:r w:rsidRPr="007A3AA4">
              <w:rPr>
                <w:color w:val="000000"/>
                <w:sz w:val="18"/>
                <w:szCs w:val="18"/>
              </w:rPr>
              <w:t xml:space="preserve">10 </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19 084,</w:t>
            </w:r>
            <w:r w:rsidRPr="007A3AA4">
              <w:rPr>
                <w:color w:val="000000"/>
                <w:sz w:val="18"/>
                <w:szCs w:val="18"/>
              </w:rPr>
              <w:t xml:space="preserve">74 </w:t>
            </w:r>
          </w:p>
        </w:tc>
        <w:tc>
          <w:tcPr>
            <w:tcW w:w="162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28 983,</w:t>
            </w:r>
            <w:r w:rsidRPr="007A3AA4">
              <w:rPr>
                <w:color w:val="000000"/>
                <w:sz w:val="18"/>
                <w:szCs w:val="18"/>
              </w:rPr>
              <w:t xml:space="preserve">36 </w:t>
            </w:r>
          </w:p>
        </w:tc>
      </w:tr>
      <w:tr w:rsidR="00296C19" w:rsidRPr="007A3AA4" w:rsidTr="00296C19">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A3AA4" w:rsidRDefault="00296C19" w:rsidP="00296C19">
            <w:pPr>
              <w:rPr>
                <w:color w:val="000000"/>
                <w:sz w:val="18"/>
                <w:szCs w:val="18"/>
              </w:rPr>
            </w:pPr>
            <w:r w:rsidRPr="007A3AA4">
              <w:rPr>
                <w:color w:val="000000"/>
                <w:sz w:val="18"/>
                <w:szCs w:val="18"/>
              </w:rPr>
              <w:t>Port Cost at 64kb-Net work services</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13 939,</w:t>
            </w:r>
            <w:r w:rsidRPr="007A3AA4">
              <w:rPr>
                <w:color w:val="000000"/>
                <w:sz w:val="18"/>
                <w:szCs w:val="18"/>
              </w:rPr>
              <w:t xml:space="preserve">92 </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5 236,</w:t>
            </w:r>
            <w:r w:rsidRPr="007A3AA4">
              <w:rPr>
                <w:color w:val="000000"/>
                <w:sz w:val="18"/>
                <w:szCs w:val="18"/>
              </w:rPr>
              <w:t xml:space="preserve">98 </w:t>
            </w:r>
          </w:p>
        </w:tc>
        <w:tc>
          <w:tcPr>
            <w:tcW w:w="162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8 702,</w:t>
            </w:r>
            <w:r w:rsidRPr="007A3AA4">
              <w:rPr>
                <w:color w:val="000000"/>
                <w:sz w:val="18"/>
                <w:szCs w:val="18"/>
              </w:rPr>
              <w:t xml:space="preserve">94 </w:t>
            </w:r>
          </w:p>
        </w:tc>
      </w:tr>
      <w:tr w:rsidR="00296C19" w:rsidRPr="007A3AA4" w:rsidTr="00296C19">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A3AA4" w:rsidRDefault="00296C19" w:rsidP="00296C19">
            <w:pPr>
              <w:rPr>
                <w:color w:val="000000"/>
                <w:sz w:val="18"/>
                <w:szCs w:val="18"/>
              </w:rPr>
            </w:pPr>
            <w:r w:rsidRPr="007A3AA4">
              <w:rPr>
                <w:color w:val="000000"/>
                <w:sz w:val="18"/>
                <w:szCs w:val="18"/>
              </w:rPr>
              <w:t>Port Cost at 192kb-Network services</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sidRPr="007A3AA4">
              <w:rPr>
                <w:color w:val="000000"/>
                <w:sz w:val="18"/>
                <w:szCs w:val="18"/>
              </w:rPr>
              <w:t xml:space="preserve">  </w:t>
            </w:r>
            <w:r>
              <w:rPr>
                <w:color w:val="000000"/>
                <w:sz w:val="18"/>
                <w:szCs w:val="18"/>
              </w:rPr>
              <w:t xml:space="preserve">                 6 276,</w:t>
            </w:r>
            <w:r w:rsidRPr="007A3AA4">
              <w:rPr>
                <w:color w:val="000000"/>
                <w:sz w:val="18"/>
                <w:szCs w:val="18"/>
              </w:rPr>
              <w:t xml:space="preserve">84 </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7 083,</w:t>
            </w:r>
            <w:r w:rsidRPr="007A3AA4">
              <w:rPr>
                <w:color w:val="000000"/>
                <w:sz w:val="18"/>
                <w:szCs w:val="18"/>
              </w:rPr>
              <w:t xml:space="preserve">24 </w:t>
            </w:r>
          </w:p>
        </w:tc>
        <w:tc>
          <w:tcPr>
            <w:tcW w:w="162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(806,</w:t>
            </w:r>
            <w:r w:rsidRPr="007A3AA4">
              <w:rPr>
                <w:color w:val="000000"/>
                <w:sz w:val="18"/>
                <w:szCs w:val="18"/>
              </w:rPr>
              <w:t>40)</w:t>
            </w:r>
          </w:p>
        </w:tc>
      </w:tr>
      <w:tr w:rsidR="00296C19" w:rsidRPr="007A3AA4" w:rsidTr="00296C19">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A3AA4" w:rsidRDefault="00296C19" w:rsidP="00296C19">
            <w:pPr>
              <w:rPr>
                <w:color w:val="000000"/>
                <w:sz w:val="18"/>
                <w:szCs w:val="18"/>
              </w:rPr>
            </w:pPr>
            <w:r w:rsidRPr="007A3AA4">
              <w:rPr>
                <w:color w:val="000000"/>
                <w:sz w:val="18"/>
                <w:szCs w:val="18"/>
              </w:rPr>
              <w:t>Port Cost at 256kb-Network services</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7 079,</w:t>
            </w:r>
            <w:r w:rsidRPr="007A3AA4">
              <w:rPr>
                <w:color w:val="000000"/>
                <w:sz w:val="18"/>
                <w:szCs w:val="18"/>
              </w:rPr>
              <w:t xml:space="preserve">40 </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8 007,</w:t>
            </w:r>
            <w:r w:rsidRPr="007A3AA4">
              <w:rPr>
                <w:color w:val="000000"/>
                <w:sz w:val="18"/>
                <w:szCs w:val="18"/>
              </w:rPr>
              <w:t xml:space="preserve">64 </w:t>
            </w:r>
          </w:p>
        </w:tc>
        <w:tc>
          <w:tcPr>
            <w:tcW w:w="162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(928,</w:t>
            </w:r>
            <w:r w:rsidRPr="007A3AA4">
              <w:rPr>
                <w:color w:val="000000"/>
                <w:sz w:val="18"/>
                <w:szCs w:val="18"/>
              </w:rPr>
              <w:t>24)</w:t>
            </w:r>
          </w:p>
        </w:tc>
      </w:tr>
      <w:tr w:rsidR="00296C19" w:rsidRPr="007A3AA4" w:rsidTr="00296C19">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A3AA4" w:rsidRDefault="00296C19" w:rsidP="00296C19">
            <w:pPr>
              <w:rPr>
                <w:color w:val="000000"/>
                <w:sz w:val="18"/>
                <w:szCs w:val="18"/>
              </w:rPr>
            </w:pPr>
            <w:r w:rsidRPr="007A3AA4">
              <w:rPr>
                <w:color w:val="000000"/>
                <w:sz w:val="18"/>
                <w:szCs w:val="18"/>
              </w:rPr>
              <w:t>Port Cost at 512kb-Network services</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sidRPr="007A3AA4">
              <w:rPr>
                <w:color w:val="000000"/>
                <w:sz w:val="18"/>
                <w:szCs w:val="18"/>
              </w:rPr>
              <w:t xml:space="preserve">          </w:t>
            </w:r>
            <w:r>
              <w:rPr>
                <w:color w:val="000000"/>
                <w:sz w:val="18"/>
                <w:szCs w:val="18"/>
              </w:rPr>
              <w:t xml:space="preserve">     112 220,</w:t>
            </w:r>
            <w:r w:rsidRPr="007A3AA4">
              <w:rPr>
                <w:color w:val="000000"/>
                <w:sz w:val="18"/>
                <w:szCs w:val="18"/>
              </w:rPr>
              <w:t xml:space="preserve">46 </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11 698,</w:t>
            </w:r>
            <w:r w:rsidRPr="007A3AA4">
              <w:rPr>
                <w:color w:val="000000"/>
                <w:sz w:val="18"/>
                <w:szCs w:val="18"/>
              </w:rPr>
              <w:t xml:space="preserve">90 </w:t>
            </w:r>
          </w:p>
        </w:tc>
        <w:tc>
          <w:tcPr>
            <w:tcW w:w="162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100 521,</w:t>
            </w:r>
            <w:r w:rsidRPr="007A3AA4">
              <w:rPr>
                <w:color w:val="000000"/>
                <w:sz w:val="18"/>
                <w:szCs w:val="18"/>
              </w:rPr>
              <w:t xml:space="preserve">56 </w:t>
            </w:r>
          </w:p>
        </w:tc>
      </w:tr>
      <w:tr w:rsidR="00296C19" w:rsidRPr="007A3AA4" w:rsidTr="00296C19">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A3AA4" w:rsidRDefault="00296C19" w:rsidP="00296C19">
            <w:pPr>
              <w:rPr>
                <w:color w:val="000000"/>
                <w:sz w:val="18"/>
                <w:szCs w:val="18"/>
              </w:rPr>
            </w:pPr>
            <w:r w:rsidRPr="007A3AA4">
              <w:rPr>
                <w:color w:val="000000"/>
                <w:sz w:val="18"/>
                <w:szCs w:val="18"/>
              </w:rPr>
              <w:t>Port Cost at 1984kb-Network services</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254 220,</w:t>
            </w:r>
            <w:r w:rsidRPr="007A3AA4">
              <w:rPr>
                <w:color w:val="000000"/>
                <w:sz w:val="18"/>
                <w:szCs w:val="18"/>
              </w:rPr>
              <w:t xml:space="preserve">00 </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32 932,</w:t>
            </w:r>
            <w:r w:rsidRPr="007A3AA4">
              <w:rPr>
                <w:color w:val="000000"/>
                <w:sz w:val="18"/>
                <w:szCs w:val="18"/>
              </w:rPr>
              <w:t xml:space="preserve">21 </w:t>
            </w:r>
          </w:p>
        </w:tc>
        <w:tc>
          <w:tcPr>
            <w:tcW w:w="162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color w:val="000000"/>
                <w:sz w:val="18"/>
                <w:szCs w:val="18"/>
              </w:rPr>
            </w:pPr>
            <w:r>
              <w:rPr>
                <w:color w:val="000000"/>
                <w:sz w:val="18"/>
                <w:szCs w:val="18"/>
              </w:rPr>
              <w:t xml:space="preserve">          221 287,</w:t>
            </w:r>
            <w:r w:rsidRPr="007A3AA4">
              <w:rPr>
                <w:color w:val="000000"/>
                <w:sz w:val="18"/>
                <w:szCs w:val="18"/>
              </w:rPr>
              <w:t xml:space="preserve">79 </w:t>
            </w:r>
          </w:p>
        </w:tc>
      </w:tr>
      <w:tr w:rsidR="00296C19" w:rsidRPr="007A3AA4" w:rsidTr="00296C19">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A3AA4" w:rsidRDefault="00296C19" w:rsidP="00296C19">
            <w:pPr>
              <w:rPr>
                <w:b/>
                <w:bCs/>
                <w:color w:val="000000"/>
                <w:sz w:val="18"/>
                <w:szCs w:val="18"/>
              </w:rPr>
            </w:pPr>
            <w:r w:rsidRPr="007A3AA4">
              <w:rPr>
                <w:b/>
                <w:bCs/>
                <w:color w:val="000000"/>
                <w:sz w:val="18"/>
                <w:szCs w:val="18"/>
              </w:rPr>
              <w:t>TOTAL</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b/>
                <w:bCs/>
                <w:color w:val="000000"/>
                <w:sz w:val="18"/>
                <w:szCs w:val="18"/>
              </w:rPr>
            </w:pPr>
            <w:r>
              <w:rPr>
                <w:b/>
                <w:bCs/>
                <w:color w:val="000000"/>
                <w:sz w:val="18"/>
                <w:szCs w:val="18"/>
              </w:rPr>
              <w:t xml:space="preserve">               441 804,</w:t>
            </w:r>
            <w:r w:rsidRPr="007A3AA4">
              <w:rPr>
                <w:b/>
                <w:bCs/>
                <w:color w:val="000000"/>
                <w:sz w:val="18"/>
                <w:szCs w:val="18"/>
              </w:rPr>
              <w:t xml:space="preserve">72 </w:t>
            </w:r>
          </w:p>
        </w:tc>
        <w:tc>
          <w:tcPr>
            <w:tcW w:w="189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b/>
                <w:bCs/>
                <w:color w:val="000000"/>
                <w:sz w:val="18"/>
                <w:szCs w:val="18"/>
              </w:rPr>
            </w:pPr>
            <w:r>
              <w:rPr>
                <w:b/>
                <w:bCs/>
                <w:color w:val="000000"/>
                <w:sz w:val="18"/>
                <w:szCs w:val="18"/>
              </w:rPr>
              <w:t xml:space="preserve">                84 043,</w:t>
            </w:r>
            <w:r w:rsidRPr="007A3AA4">
              <w:rPr>
                <w:b/>
                <w:bCs/>
                <w:color w:val="000000"/>
                <w:sz w:val="18"/>
                <w:szCs w:val="18"/>
              </w:rPr>
              <w:t xml:space="preserve">71 </w:t>
            </w:r>
          </w:p>
        </w:tc>
        <w:tc>
          <w:tcPr>
            <w:tcW w:w="1620" w:type="dxa"/>
            <w:tcBorders>
              <w:top w:val="nil"/>
              <w:left w:val="nil"/>
              <w:bottom w:val="single" w:sz="4" w:space="0" w:color="auto"/>
              <w:right w:val="single" w:sz="4" w:space="0" w:color="auto"/>
            </w:tcBorders>
            <w:shd w:val="clear" w:color="auto" w:fill="auto"/>
            <w:noWrap/>
            <w:vAlign w:val="bottom"/>
            <w:hideMark/>
          </w:tcPr>
          <w:p w:rsidR="00296C19" w:rsidRPr="007A3AA4" w:rsidRDefault="00296C19" w:rsidP="00296C19">
            <w:pPr>
              <w:jc w:val="right"/>
              <w:rPr>
                <w:b/>
                <w:bCs/>
                <w:color w:val="000000"/>
                <w:sz w:val="18"/>
                <w:szCs w:val="18"/>
              </w:rPr>
            </w:pPr>
            <w:r w:rsidRPr="007A3AA4">
              <w:rPr>
                <w:b/>
                <w:bCs/>
                <w:color w:val="000000"/>
                <w:sz w:val="18"/>
                <w:szCs w:val="18"/>
              </w:rPr>
              <w:t xml:space="preserve">   </w:t>
            </w:r>
            <w:r>
              <w:rPr>
                <w:b/>
                <w:bCs/>
                <w:color w:val="000000"/>
                <w:sz w:val="18"/>
                <w:szCs w:val="18"/>
              </w:rPr>
              <w:t xml:space="preserve">       357 761,</w:t>
            </w:r>
            <w:r w:rsidRPr="007A3AA4">
              <w:rPr>
                <w:b/>
                <w:bCs/>
                <w:color w:val="000000"/>
                <w:sz w:val="18"/>
                <w:szCs w:val="18"/>
              </w:rPr>
              <w:t xml:space="preserve">01 </w:t>
            </w:r>
          </w:p>
        </w:tc>
      </w:tr>
    </w:tbl>
    <w:p w:rsidR="00296C19" w:rsidRDefault="00296C19" w:rsidP="00296C19">
      <w:pPr>
        <w:spacing w:after="120" w:line="260" w:lineRule="exact"/>
        <w:rPr>
          <w:sz w:val="22"/>
          <w:szCs w:val="22"/>
        </w:rPr>
      </w:pPr>
    </w:p>
    <w:p w:rsidR="00296C19" w:rsidRPr="00D23CB5" w:rsidRDefault="00296C19" w:rsidP="00296C19">
      <w:pPr>
        <w:spacing w:after="120" w:line="260" w:lineRule="exact"/>
        <w:rPr>
          <w:sz w:val="22"/>
          <w:szCs w:val="22"/>
        </w:rPr>
      </w:pPr>
      <w:r>
        <w:rPr>
          <w:sz w:val="22"/>
          <w:szCs w:val="22"/>
        </w:rPr>
        <w:tab/>
        <w:t>(iii)</w:t>
      </w:r>
      <w:r>
        <w:rPr>
          <w:sz w:val="22"/>
          <w:szCs w:val="22"/>
        </w:rPr>
        <w:tab/>
        <w:t xml:space="preserve">Invoice number - </w:t>
      </w:r>
      <w:r w:rsidRPr="005F16EA">
        <w:rPr>
          <w:sz w:val="22"/>
          <w:szCs w:val="22"/>
        </w:rPr>
        <w:t>1139584</w:t>
      </w:r>
    </w:p>
    <w:p w:rsidR="00296C19" w:rsidRDefault="00296C19" w:rsidP="00296C19">
      <w:pPr>
        <w:spacing w:after="120" w:line="260" w:lineRule="exact"/>
        <w:rPr>
          <w:sz w:val="22"/>
          <w:szCs w:val="22"/>
        </w:rPr>
      </w:pPr>
    </w:p>
    <w:tbl>
      <w:tblPr>
        <w:tblW w:w="9285" w:type="dxa"/>
        <w:tblInd w:w="93" w:type="dxa"/>
        <w:tblLook w:val="04A0"/>
      </w:tblPr>
      <w:tblGrid>
        <w:gridCol w:w="4520"/>
        <w:gridCol w:w="1983"/>
        <w:gridCol w:w="1432"/>
        <w:gridCol w:w="1350"/>
      </w:tblGrid>
      <w:tr w:rsidR="00296C19" w:rsidRPr="005A3087" w:rsidTr="00296C19">
        <w:trPr>
          <w:trHeight w:val="900"/>
        </w:trPr>
        <w:tc>
          <w:tcPr>
            <w:tcW w:w="4520" w:type="dxa"/>
            <w:vMerge w:val="restart"/>
            <w:tcBorders>
              <w:top w:val="single" w:sz="4" w:space="0" w:color="auto"/>
              <w:left w:val="single" w:sz="4" w:space="0" w:color="auto"/>
              <w:bottom w:val="single" w:sz="4" w:space="0" w:color="000000"/>
              <w:right w:val="single" w:sz="4" w:space="0" w:color="auto"/>
            </w:tcBorders>
            <w:shd w:val="clear" w:color="000000" w:fill="D8D8D8"/>
            <w:noWrap/>
            <w:vAlign w:val="bottom"/>
            <w:hideMark/>
          </w:tcPr>
          <w:p w:rsidR="00296C19" w:rsidRPr="00F30793" w:rsidRDefault="00296C19" w:rsidP="00296C19">
            <w:pPr>
              <w:rPr>
                <w:b/>
                <w:bCs/>
                <w:color w:val="000000"/>
                <w:sz w:val="18"/>
                <w:szCs w:val="18"/>
              </w:rPr>
            </w:pPr>
            <w:r w:rsidRPr="00F30793">
              <w:rPr>
                <w:b/>
                <w:bCs/>
                <w:color w:val="000000"/>
                <w:sz w:val="18"/>
                <w:szCs w:val="18"/>
              </w:rPr>
              <w:t>Service description</w:t>
            </w:r>
          </w:p>
        </w:tc>
        <w:tc>
          <w:tcPr>
            <w:tcW w:w="1983" w:type="dxa"/>
            <w:tcBorders>
              <w:top w:val="single" w:sz="4" w:space="0" w:color="auto"/>
              <w:left w:val="nil"/>
              <w:bottom w:val="single" w:sz="4" w:space="0" w:color="auto"/>
              <w:right w:val="single" w:sz="4" w:space="0" w:color="auto"/>
            </w:tcBorders>
            <w:shd w:val="clear" w:color="000000" w:fill="D8D8D8"/>
            <w:vAlign w:val="bottom"/>
            <w:hideMark/>
          </w:tcPr>
          <w:p w:rsidR="00296C19" w:rsidRPr="00F30793" w:rsidRDefault="00296C19" w:rsidP="00296C19">
            <w:pPr>
              <w:rPr>
                <w:b/>
                <w:bCs/>
                <w:color w:val="000000"/>
                <w:sz w:val="18"/>
                <w:szCs w:val="18"/>
              </w:rPr>
            </w:pPr>
            <w:r w:rsidRPr="00F30793">
              <w:rPr>
                <w:b/>
                <w:bCs/>
                <w:color w:val="000000"/>
                <w:sz w:val="18"/>
                <w:szCs w:val="18"/>
              </w:rPr>
              <w:t>Total amount inclusive of vat per invoice</w:t>
            </w:r>
          </w:p>
        </w:tc>
        <w:tc>
          <w:tcPr>
            <w:tcW w:w="1432" w:type="dxa"/>
            <w:tcBorders>
              <w:top w:val="single" w:sz="4" w:space="0" w:color="auto"/>
              <w:left w:val="nil"/>
              <w:bottom w:val="single" w:sz="4" w:space="0" w:color="auto"/>
              <w:right w:val="single" w:sz="4" w:space="0" w:color="auto"/>
            </w:tcBorders>
            <w:shd w:val="clear" w:color="000000" w:fill="D8D8D8"/>
            <w:vAlign w:val="bottom"/>
            <w:hideMark/>
          </w:tcPr>
          <w:p w:rsidR="00296C19" w:rsidRPr="00F30793" w:rsidRDefault="00296C19" w:rsidP="00296C19">
            <w:pPr>
              <w:rPr>
                <w:b/>
                <w:bCs/>
                <w:color w:val="000000"/>
                <w:sz w:val="18"/>
                <w:szCs w:val="18"/>
              </w:rPr>
            </w:pPr>
            <w:r w:rsidRPr="00F30793">
              <w:rPr>
                <w:b/>
                <w:bCs/>
                <w:color w:val="000000"/>
                <w:sz w:val="18"/>
                <w:szCs w:val="18"/>
              </w:rPr>
              <w:t>Total amount inclusive of vat per tariffs</w:t>
            </w:r>
          </w:p>
        </w:tc>
        <w:tc>
          <w:tcPr>
            <w:tcW w:w="1350" w:type="dxa"/>
            <w:tcBorders>
              <w:top w:val="single" w:sz="4" w:space="0" w:color="auto"/>
              <w:left w:val="nil"/>
              <w:bottom w:val="single" w:sz="4" w:space="0" w:color="auto"/>
              <w:right w:val="single" w:sz="4" w:space="0" w:color="auto"/>
            </w:tcBorders>
            <w:shd w:val="clear" w:color="000000" w:fill="D8D8D8"/>
            <w:noWrap/>
            <w:vAlign w:val="bottom"/>
            <w:hideMark/>
          </w:tcPr>
          <w:p w:rsidR="00296C19" w:rsidRPr="00F30793" w:rsidRDefault="00296C19" w:rsidP="00296C19">
            <w:pPr>
              <w:rPr>
                <w:b/>
                <w:bCs/>
                <w:color w:val="000000"/>
                <w:sz w:val="18"/>
                <w:szCs w:val="18"/>
              </w:rPr>
            </w:pPr>
            <w:r w:rsidRPr="00F30793">
              <w:rPr>
                <w:b/>
                <w:bCs/>
                <w:color w:val="000000"/>
                <w:sz w:val="18"/>
                <w:szCs w:val="18"/>
              </w:rPr>
              <w:t>Difference</w:t>
            </w:r>
          </w:p>
        </w:tc>
      </w:tr>
      <w:tr w:rsidR="00296C19" w:rsidRPr="005A3087" w:rsidTr="00296C19">
        <w:trPr>
          <w:trHeight w:val="300"/>
        </w:trPr>
        <w:tc>
          <w:tcPr>
            <w:tcW w:w="4520" w:type="dxa"/>
            <w:vMerge/>
            <w:tcBorders>
              <w:top w:val="single" w:sz="4" w:space="0" w:color="auto"/>
              <w:left w:val="single" w:sz="4" w:space="0" w:color="auto"/>
              <w:bottom w:val="single" w:sz="4" w:space="0" w:color="000000"/>
              <w:right w:val="single" w:sz="4" w:space="0" w:color="auto"/>
            </w:tcBorders>
            <w:vAlign w:val="center"/>
            <w:hideMark/>
          </w:tcPr>
          <w:p w:rsidR="00296C19" w:rsidRPr="00F30793" w:rsidRDefault="00296C19" w:rsidP="00296C19">
            <w:pPr>
              <w:rPr>
                <w:b/>
                <w:bCs/>
                <w:color w:val="000000"/>
                <w:sz w:val="18"/>
                <w:szCs w:val="18"/>
              </w:rPr>
            </w:pPr>
          </w:p>
        </w:tc>
        <w:tc>
          <w:tcPr>
            <w:tcW w:w="1983" w:type="dxa"/>
            <w:tcBorders>
              <w:top w:val="nil"/>
              <w:left w:val="nil"/>
              <w:bottom w:val="single" w:sz="4" w:space="0" w:color="auto"/>
              <w:right w:val="single" w:sz="4" w:space="0" w:color="auto"/>
            </w:tcBorders>
            <w:shd w:val="clear" w:color="000000" w:fill="D8D8D8"/>
            <w:vAlign w:val="bottom"/>
            <w:hideMark/>
          </w:tcPr>
          <w:p w:rsidR="00296C19" w:rsidRPr="00F30793" w:rsidRDefault="00296C19" w:rsidP="00296C19">
            <w:pPr>
              <w:jc w:val="right"/>
              <w:rPr>
                <w:b/>
                <w:bCs/>
                <w:color w:val="000000"/>
                <w:sz w:val="18"/>
                <w:szCs w:val="18"/>
              </w:rPr>
            </w:pPr>
            <w:r w:rsidRPr="00F30793">
              <w:rPr>
                <w:b/>
                <w:bCs/>
                <w:color w:val="000000"/>
                <w:sz w:val="18"/>
                <w:szCs w:val="18"/>
              </w:rPr>
              <w:t>R</w:t>
            </w:r>
          </w:p>
        </w:tc>
        <w:tc>
          <w:tcPr>
            <w:tcW w:w="1432" w:type="dxa"/>
            <w:tcBorders>
              <w:top w:val="nil"/>
              <w:left w:val="nil"/>
              <w:bottom w:val="single" w:sz="4" w:space="0" w:color="auto"/>
              <w:right w:val="single" w:sz="4" w:space="0" w:color="auto"/>
            </w:tcBorders>
            <w:shd w:val="clear" w:color="000000" w:fill="D8D8D8"/>
            <w:vAlign w:val="bottom"/>
            <w:hideMark/>
          </w:tcPr>
          <w:p w:rsidR="00296C19" w:rsidRPr="00F30793" w:rsidRDefault="00296C19" w:rsidP="00296C19">
            <w:pPr>
              <w:jc w:val="right"/>
              <w:rPr>
                <w:b/>
                <w:bCs/>
                <w:color w:val="000000"/>
                <w:sz w:val="18"/>
                <w:szCs w:val="18"/>
              </w:rPr>
            </w:pPr>
            <w:r w:rsidRPr="00F30793">
              <w:rPr>
                <w:b/>
                <w:bCs/>
                <w:color w:val="000000"/>
                <w:sz w:val="18"/>
                <w:szCs w:val="18"/>
              </w:rPr>
              <w:t>R</w:t>
            </w:r>
          </w:p>
        </w:tc>
        <w:tc>
          <w:tcPr>
            <w:tcW w:w="1350" w:type="dxa"/>
            <w:tcBorders>
              <w:top w:val="nil"/>
              <w:left w:val="nil"/>
              <w:bottom w:val="single" w:sz="4" w:space="0" w:color="auto"/>
              <w:right w:val="single" w:sz="4" w:space="0" w:color="auto"/>
            </w:tcBorders>
            <w:shd w:val="clear" w:color="000000" w:fill="D8D8D8"/>
            <w:vAlign w:val="bottom"/>
            <w:hideMark/>
          </w:tcPr>
          <w:p w:rsidR="00296C19" w:rsidRPr="00F30793" w:rsidRDefault="00296C19" w:rsidP="00296C19">
            <w:pPr>
              <w:jc w:val="right"/>
              <w:rPr>
                <w:b/>
                <w:bCs/>
                <w:color w:val="000000"/>
                <w:sz w:val="18"/>
                <w:szCs w:val="18"/>
              </w:rPr>
            </w:pPr>
            <w:r w:rsidRPr="00F30793">
              <w:rPr>
                <w:b/>
                <w:bCs/>
                <w:color w:val="000000"/>
                <w:sz w:val="18"/>
                <w:szCs w:val="18"/>
              </w:rPr>
              <w:t>R</w:t>
            </w:r>
          </w:p>
        </w:tc>
      </w:tr>
      <w:tr w:rsidR="00296C19" w:rsidRPr="005A3087" w:rsidTr="00296C19">
        <w:trPr>
          <w:trHeight w:val="300"/>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sidRPr="00F30793">
              <w:rPr>
                <w:color w:val="000000"/>
                <w:sz w:val="18"/>
                <w:szCs w:val="18"/>
              </w:rPr>
              <w:t>Port Cost at 1024kb-Net work services</w:t>
            </w:r>
          </w:p>
        </w:tc>
        <w:tc>
          <w:tcPr>
            <w:tcW w:w="1983"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48 068,</w:t>
            </w:r>
            <w:r w:rsidRPr="00F30793">
              <w:rPr>
                <w:color w:val="000000"/>
                <w:sz w:val="18"/>
                <w:szCs w:val="18"/>
              </w:rPr>
              <w:t xml:space="preserve">10 </w:t>
            </w:r>
          </w:p>
        </w:tc>
        <w:tc>
          <w:tcPr>
            <w:tcW w:w="1432"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sidRPr="00F30793">
              <w:rPr>
                <w:color w:val="000000"/>
                <w:sz w:val="18"/>
                <w:szCs w:val="18"/>
              </w:rPr>
              <w:t xml:space="preserve">        </w:t>
            </w:r>
            <w:r>
              <w:rPr>
                <w:color w:val="000000"/>
                <w:sz w:val="18"/>
                <w:szCs w:val="18"/>
              </w:rPr>
              <w:t>19 084,</w:t>
            </w:r>
            <w:r w:rsidRPr="00F30793">
              <w:rPr>
                <w:color w:val="000000"/>
                <w:sz w:val="18"/>
                <w:szCs w:val="18"/>
              </w:rPr>
              <w:t xml:space="preserve">74 </w:t>
            </w:r>
          </w:p>
        </w:tc>
        <w:tc>
          <w:tcPr>
            <w:tcW w:w="1350"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28 983,</w:t>
            </w:r>
            <w:r w:rsidRPr="00F30793">
              <w:rPr>
                <w:color w:val="000000"/>
                <w:sz w:val="18"/>
                <w:szCs w:val="18"/>
              </w:rPr>
              <w:t xml:space="preserve">36 </w:t>
            </w:r>
          </w:p>
        </w:tc>
      </w:tr>
      <w:tr w:rsidR="00296C19" w:rsidRPr="005A3087" w:rsidTr="00296C19">
        <w:trPr>
          <w:trHeight w:val="300"/>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sidRPr="00F30793">
              <w:rPr>
                <w:color w:val="000000"/>
                <w:sz w:val="18"/>
                <w:szCs w:val="18"/>
              </w:rPr>
              <w:t>Port Cost at 64kb-Net work services</w:t>
            </w:r>
          </w:p>
        </w:tc>
        <w:tc>
          <w:tcPr>
            <w:tcW w:w="1983"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13 939,</w:t>
            </w:r>
            <w:r w:rsidRPr="00F30793">
              <w:rPr>
                <w:color w:val="000000"/>
                <w:sz w:val="18"/>
                <w:szCs w:val="18"/>
              </w:rPr>
              <w:t xml:space="preserve">92 </w:t>
            </w:r>
          </w:p>
        </w:tc>
        <w:tc>
          <w:tcPr>
            <w:tcW w:w="1432"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5 236,</w:t>
            </w:r>
            <w:r w:rsidRPr="00F30793">
              <w:rPr>
                <w:color w:val="000000"/>
                <w:sz w:val="18"/>
                <w:szCs w:val="18"/>
              </w:rPr>
              <w:t xml:space="preserve">98 </w:t>
            </w:r>
          </w:p>
        </w:tc>
        <w:tc>
          <w:tcPr>
            <w:tcW w:w="1350"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8 702,</w:t>
            </w:r>
            <w:r w:rsidRPr="00F30793">
              <w:rPr>
                <w:color w:val="000000"/>
                <w:sz w:val="18"/>
                <w:szCs w:val="18"/>
              </w:rPr>
              <w:t xml:space="preserve">94 </w:t>
            </w:r>
          </w:p>
        </w:tc>
      </w:tr>
      <w:tr w:rsidR="00296C19" w:rsidRPr="005A3087" w:rsidTr="00296C19">
        <w:trPr>
          <w:trHeight w:val="300"/>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sidRPr="00F30793">
              <w:rPr>
                <w:color w:val="000000"/>
                <w:sz w:val="18"/>
                <w:szCs w:val="18"/>
              </w:rPr>
              <w:t>Port Cost at 192kb-Network services</w:t>
            </w:r>
          </w:p>
        </w:tc>
        <w:tc>
          <w:tcPr>
            <w:tcW w:w="1983"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6 276,</w:t>
            </w:r>
            <w:r w:rsidRPr="00F30793">
              <w:rPr>
                <w:color w:val="000000"/>
                <w:sz w:val="18"/>
                <w:szCs w:val="18"/>
              </w:rPr>
              <w:t xml:space="preserve">84 </w:t>
            </w:r>
          </w:p>
        </w:tc>
        <w:tc>
          <w:tcPr>
            <w:tcW w:w="1432"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7 083,</w:t>
            </w:r>
            <w:r w:rsidRPr="00F30793">
              <w:rPr>
                <w:color w:val="000000"/>
                <w:sz w:val="18"/>
                <w:szCs w:val="18"/>
              </w:rPr>
              <w:t xml:space="preserve">24 </w:t>
            </w:r>
          </w:p>
        </w:tc>
        <w:tc>
          <w:tcPr>
            <w:tcW w:w="1350"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(806,</w:t>
            </w:r>
            <w:r w:rsidRPr="00F30793">
              <w:rPr>
                <w:color w:val="000000"/>
                <w:sz w:val="18"/>
                <w:szCs w:val="18"/>
              </w:rPr>
              <w:t>40)</w:t>
            </w:r>
          </w:p>
        </w:tc>
      </w:tr>
      <w:tr w:rsidR="00296C19" w:rsidRPr="005A3087" w:rsidTr="00296C19">
        <w:trPr>
          <w:trHeight w:val="300"/>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sidRPr="00F30793">
              <w:rPr>
                <w:color w:val="000000"/>
                <w:sz w:val="18"/>
                <w:szCs w:val="18"/>
              </w:rPr>
              <w:t>Port Cost at 256kb-Network services</w:t>
            </w:r>
          </w:p>
        </w:tc>
        <w:tc>
          <w:tcPr>
            <w:tcW w:w="1983"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7 079,</w:t>
            </w:r>
            <w:r w:rsidRPr="00F30793">
              <w:rPr>
                <w:color w:val="000000"/>
                <w:sz w:val="18"/>
                <w:szCs w:val="18"/>
              </w:rPr>
              <w:t xml:space="preserve">40 </w:t>
            </w:r>
          </w:p>
        </w:tc>
        <w:tc>
          <w:tcPr>
            <w:tcW w:w="1432"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8 007,</w:t>
            </w:r>
            <w:r w:rsidRPr="00F30793">
              <w:rPr>
                <w:color w:val="000000"/>
                <w:sz w:val="18"/>
                <w:szCs w:val="18"/>
              </w:rPr>
              <w:t xml:space="preserve">64 </w:t>
            </w:r>
          </w:p>
        </w:tc>
        <w:tc>
          <w:tcPr>
            <w:tcW w:w="1350"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(928,</w:t>
            </w:r>
            <w:r w:rsidRPr="00F30793">
              <w:rPr>
                <w:color w:val="000000"/>
                <w:sz w:val="18"/>
                <w:szCs w:val="18"/>
              </w:rPr>
              <w:t>24)</w:t>
            </w:r>
          </w:p>
        </w:tc>
      </w:tr>
      <w:tr w:rsidR="00296C19" w:rsidRPr="005A3087" w:rsidTr="00296C19">
        <w:trPr>
          <w:trHeight w:val="300"/>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sidRPr="00F30793">
              <w:rPr>
                <w:color w:val="000000"/>
                <w:sz w:val="18"/>
                <w:szCs w:val="18"/>
              </w:rPr>
              <w:t>Port Cost at 512kb-Network services</w:t>
            </w:r>
          </w:p>
        </w:tc>
        <w:tc>
          <w:tcPr>
            <w:tcW w:w="1983"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112 220,</w:t>
            </w:r>
            <w:r w:rsidRPr="00F30793">
              <w:rPr>
                <w:color w:val="000000"/>
                <w:sz w:val="18"/>
                <w:szCs w:val="18"/>
              </w:rPr>
              <w:t xml:space="preserve">46 </w:t>
            </w:r>
          </w:p>
        </w:tc>
        <w:tc>
          <w:tcPr>
            <w:tcW w:w="1432"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11 698,</w:t>
            </w:r>
            <w:r w:rsidRPr="00F30793">
              <w:rPr>
                <w:color w:val="000000"/>
                <w:sz w:val="18"/>
                <w:szCs w:val="18"/>
              </w:rPr>
              <w:t xml:space="preserve">90 </w:t>
            </w:r>
          </w:p>
        </w:tc>
        <w:tc>
          <w:tcPr>
            <w:tcW w:w="1350"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sidRPr="00F30793">
              <w:rPr>
                <w:color w:val="000000"/>
                <w:sz w:val="18"/>
                <w:szCs w:val="18"/>
              </w:rPr>
              <w:t xml:space="preserve">    </w:t>
            </w:r>
            <w:r>
              <w:rPr>
                <w:color w:val="000000"/>
                <w:sz w:val="18"/>
                <w:szCs w:val="18"/>
              </w:rPr>
              <w:t>100 521,</w:t>
            </w:r>
            <w:r w:rsidRPr="00F30793">
              <w:rPr>
                <w:color w:val="000000"/>
                <w:sz w:val="18"/>
                <w:szCs w:val="18"/>
              </w:rPr>
              <w:t xml:space="preserve">56 </w:t>
            </w:r>
          </w:p>
        </w:tc>
      </w:tr>
      <w:tr w:rsidR="00296C19" w:rsidRPr="005A3087" w:rsidTr="00296C19">
        <w:trPr>
          <w:trHeight w:val="300"/>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sidRPr="00F30793">
              <w:rPr>
                <w:color w:val="000000"/>
                <w:sz w:val="18"/>
                <w:szCs w:val="18"/>
              </w:rPr>
              <w:t>Port Cost at 1984kb-Network services</w:t>
            </w:r>
          </w:p>
        </w:tc>
        <w:tc>
          <w:tcPr>
            <w:tcW w:w="1983"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254 220,</w:t>
            </w:r>
            <w:r w:rsidRPr="00F30793">
              <w:rPr>
                <w:color w:val="000000"/>
                <w:sz w:val="18"/>
                <w:szCs w:val="18"/>
              </w:rPr>
              <w:t xml:space="preserve">00 </w:t>
            </w:r>
          </w:p>
        </w:tc>
        <w:tc>
          <w:tcPr>
            <w:tcW w:w="1432"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32 932,</w:t>
            </w:r>
            <w:r w:rsidRPr="00F30793">
              <w:rPr>
                <w:color w:val="000000"/>
                <w:sz w:val="18"/>
                <w:szCs w:val="18"/>
              </w:rPr>
              <w:t xml:space="preserve">21 </w:t>
            </w:r>
          </w:p>
        </w:tc>
        <w:tc>
          <w:tcPr>
            <w:tcW w:w="1350"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color w:val="000000"/>
                <w:sz w:val="18"/>
                <w:szCs w:val="18"/>
              </w:rPr>
            </w:pPr>
            <w:r>
              <w:rPr>
                <w:color w:val="000000"/>
                <w:sz w:val="18"/>
                <w:szCs w:val="18"/>
              </w:rPr>
              <w:t xml:space="preserve">    221 287,</w:t>
            </w:r>
            <w:r w:rsidRPr="00F30793">
              <w:rPr>
                <w:color w:val="000000"/>
                <w:sz w:val="18"/>
                <w:szCs w:val="18"/>
              </w:rPr>
              <w:t xml:space="preserve">79 </w:t>
            </w:r>
          </w:p>
        </w:tc>
      </w:tr>
      <w:tr w:rsidR="00296C19" w:rsidRPr="005A3087" w:rsidTr="00296C19">
        <w:trPr>
          <w:trHeight w:val="300"/>
        </w:trPr>
        <w:tc>
          <w:tcPr>
            <w:tcW w:w="4520" w:type="dxa"/>
            <w:tcBorders>
              <w:top w:val="nil"/>
              <w:left w:val="single" w:sz="4" w:space="0" w:color="auto"/>
              <w:bottom w:val="single" w:sz="4" w:space="0" w:color="auto"/>
              <w:right w:val="single" w:sz="4" w:space="0" w:color="auto"/>
            </w:tcBorders>
            <w:shd w:val="clear" w:color="auto" w:fill="auto"/>
            <w:noWrap/>
            <w:vAlign w:val="bottom"/>
            <w:hideMark/>
          </w:tcPr>
          <w:p w:rsidR="00296C19" w:rsidRPr="00F30793" w:rsidRDefault="00296C19" w:rsidP="00296C19">
            <w:pPr>
              <w:rPr>
                <w:b/>
                <w:bCs/>
                <w:color w:val="000000"/>
                <w:sz w:val="18"/>
                <w:szCs w:val="18"/>
              </w:rPr>
            </w:pPr>
            <w:r w:rsidRPr="00F30793">
              <w:rPr>
                <w:b/>
                <w:bCs/>
                <w:color w:val="000000"/>
                <w:sz w:val="18"/>
                <w:szCs w:val="18"/>
              </w:rPr>
              <w:t>TOTAL</w:t>
            </w:r>
          </w:p>
        </w:tc>
        <w:tc>
          <w:tcPr>
            <w:tcW w:w="1983"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b/>
                <w:bCs/>
                <w:color w:val="000000"/>
                <w:sz w:val="18"/>
                <w:szCs w:val="18"/>
              </w:rPr>
            </w:pPr>
            <w:r>
              <w:rPr>
                <w:b/>
                <w:bCs/>
                <w:color w:val="000000"/>
                <w:sz w:val="18"/>
                <w:szCs w:val="18"/>
              </w:rPr>
              <w:t xml:space="preserve">                 441 804,</w:t>
            </w:r>
            <w:r w:rsidRPr="00F30793">
              <w:rPr>
                <w:b/>
                <w:bCs/>
                <w:color w:val="000000"/>
                <w:sz w:val="18"/>
                <w:szCs w:val="18"/>
              </w:rPr>
              <w:t xml:space="preserve">72 </w:t>
            </w:r>
          </w:p>
        </w:tc>
        <w:tc>
          <w:tcPr>
            <w:tcW w:w="1432"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b/>
                <w:bCs/>
                <w:color w:val="000000"/>
                <w:sz w:val="18"/>
                <w:szCs w:val="18"/>
              </w:rPr>
            </w:pPr>
            <w:r>
              <w:rPr>
                <w:b/>
                <w:bCs/>
                <w:color w:val="000000"/>
                <w:sz w:val="18"/>
                <w:szCs w:val="18"/>
              </w:rPr>
              <w:t xml:space="preserve">       84 043,</w:t>
            </w:r>
            <w:r w:rsidRPr="00F30793">
              <w:rPr>
                <w:b/>
                <w:bCs/>
                <w:color w:val="000000"/>
                <w:sz w:val="18"/>
                <w:szCs w:val="18"/>
              </w:rPr>
              <w:t xml:space="preserve">71 </w:t>
            </w:r>
          </w:p>
        </w:tc>
        <w:tc>
          <w:tcPr>
            <w:tcW w:w="1350" w:type="dxa"/>
            <w:tcBorders>
              <w:top w:val="nil"/>
              <w:left w:val="nil"/>
              <w:bottom w:val="single" w:sz="4" w:space="0" w:color="auto"/>
              <w:right w:val="single" w:sz="4" w:space="0" w:color="auto"/>
            </w:tcBorders>
            <w:shd w:val="clear" w:color="auto" w:fill="auto"/>
            <w:noWrap/>
            <w:vAlign w:val="bottom"/>
            <w:hideMark/>
          </w:tcPr>
          <w:p w:rsidR="00296C19" w:rsidRPr="00F30793" w:rsidRDefault="00296C19" w:rsidP="00296C19">
            <w:pPr>
              <w:rPr>
                <w:b/>
                <w:bCs/>
                <w:color w:val="000000"/>
                <w:sz w:val="18"/>
                <w:szCs w:val="18"/>
              </w:rPr>
            </w:pPr>
            <w:r>
              <w:rPr>
                <w:b/>
                <w:bCs/>
                <w:color w:val="000000"/>
                <w:sz w:val="18"/>
                <w:szCs w:val="18"/>
              </w:rPr>
              <w:t xml:space="preserve">    357 761,</w:t>
            </w:r>
            <w:r w:rsidRPr="00F30793">
              <w:rPr>
                <w:b/>
                <w:bCs/>
                <w:color w:val="000000"/>
                <w:sz w:val="18"/>
                <w:szCs w:val="18"/>
              </w:rPr>
              <w:t xml:space="preserve">01 </w:t>
            </w:r>
          </w:p>
        </w:tc>
      </w:tr>
    </w:tbl>
    <w:p w:rsidR="00296C19" w:rsidRDefault="00296C19" w:rsidP="00296C19">
      <w:pPr>
        <w:spacing w:after="120" w:line="260" w:lineRule="exact"/>
        <w:rPr>
          <w:sz w:val="22"/>
          <w:szCs w:val="22"/>
        </w:rPr>
      </w:pPr>
    </w:p>
    <w:p w:rsidR="00296C19" w:rsidRDefault="00296C19" w:rsidP="00296C19">
      <w:pPr>
        <w:spacing w:after="120" w:line="260" w:lineRule="exact"/>
        <w:rPr>
          <w:sz w:val="22"/>
          <w:szCs w:val="22"/>
        </w:rPr>
      </w:pPr>
      <w:r>
        <w:rPr>
          <w:sz w:val="22"/>
          <w:szCs w:val="22"/>
        </w:rPr>
        <w:t>The total limitation is therefore is R463 838,06. The extrapolated error amounts to R2 791 685,18</w:t>
      </w:r>
    </w:p>
    <w:p w:rsidR="00296C19" w:rsidRDefault="00296C19" w:rsidP="00296C19">
      <w:pPr>
        <w:spacing w:after="120" w:line="260" w:lineRule="exact"/>
        <w:rPr>
          <w:sz w:val="22"/>
          <w:szCs w:val="22"/>
        </w:rPr>
      </w:pPr>
    </w:p>
    <w:p w:rsidR="00296C19" w:rsidRDefault="00296C19" w:rsidP="00296C19">
      <w:pPr>
        <w:spacing w:after="120" w:line="260" w:lineRule="exact"/>
        <w:rPr>
          <w:sz w:val="22"/>
          <w:szCs w:val="22"/>
        </w:rPr>
      </w:pPr>
      <w:r>
        <w:rPr>
          <w:sz w:val="22"/>
          <w:szCs w:val="22"/>
        </w:rPr>
        <w:t>The difference amounts to R1 073 283,03. The extrapolated difference amounts to R6 459 729,34.</w:t>
      </w:r>
    </w:p>
    <w:p w:rsidR="00296C19" w:rsidRDefault="00296C19" w:rsidP="00296C19">
      <w:pPr>
        <w:spacing w:after="120" w:line="260" w:lineRule="exact"/>
        <w:rPr>
          <w:sz w:val="22"/>
          <w:szCs w:val="22"/>
        </w:rPr>
      </w:pPr>
    </w:p>
    <w:p w:rsidR="00296C19" w:rsidRDefault="00296C19" w:rsidP="00296C19">
      <w:pPr>
        <w:spacing w:after="120" w:line="260" w:lineRule="exact"/>
        <w:rPr>
          <w:sz w:val="22"/>
          <w:szCs w:val="22"/>
        </w:rPr>
      </w:pPr>
    </w:p>
    <w:p w:rsidR="00296C19" w:rsidRDefault="00296C19" w:rsidP="00296C19">
      <w:pPr>
        <w:spacing w:after="120" w:line="260" w:lineRule="exact"/>
        <w:rPr>
          <w:sz w:val="22"/>
          <w:szCs w:val="22"/>
        </w:rPr>
      </w:pPr>
      <w:r>
        <w:rPr>
          <w:sz w:val="22"/>
          <w:szCs w:val="22"/>
        </w:rPr>
        <w:t>a)</w:t>
      </w:r>
      <w:r>
        <w:rPr>
          <w:sz w:val="22"/>
          <w:szCs w:val="22"/>
        </w:rPr>
        <w:tab/>
        <w:t>Tariffs not obtained</w:t>
      </w:r>
    </w:p>
    <w:p w:rsidR="00296C19" w:rsidRDefault="00296C19" w:rsidP="00296C19">
      <w:pPr>
        <w:spacing w:after="120" w:line="260" w:lineRule="exact"/>
        <w:rPr>
          <w:sz w:val="22"/>
          <w:szCs w:val="22"/>
        </w:rPr>
      </w:pPr>
    </w:p>
    <w:tbl>
      <w:tblPr>
        <w:tblW w:w="7380" w:type="dxa"/>
        <w:tblInd w:w="828" w:type="dxa"/>
        <w:tblLook w:val="04A0"/>
      </w:tblPr>
      <w:tblGrid>
        <w:gridCol w:w="4140"/>
        <w:gridCol w:w="3240"/>
      </w:tblGrid>
      <w:tr w:rsidR="00296C19" w:rsidRPr="00F17400" w:rsidTr="00296C19">
        <w:trPr>
          <w:trHeight w:val="300"/>
          <w:tblHeader/>
        </w:trPr>
        <w:tc>
          <w:tcPr>
            <w:tcW w:w="4140" w:type="dxa"/>
            <w:vMerge w:val="restart"/>
            <w:tcBorders>
              <w:top w:val="single" w:sz="4" w:space="0" w:color="auto"/>
              <w:left w:val="single" w:sz="4" w:space="0" w:color="auto"/>
              <w:bottom w:val="single" w:sz="4" w:space="0" w:color="auto"/>
              <w:right w:val="single" w:sz="4" w:space="0" w:color="auto"/>
            </w:tcBorders>
            <w:shd w:val="clear" w:color="000000" w:fill="D8D8D8"/>
            <w:hideMark/>
          </w:tcPr>
          <w:p w:rsidR="00296C19" w:rsidRPr="00F17400" w:rsidRDefault="00296C19" w:rsidP="00296C19">
            <w:pPr>
              <w:rPr>
                <w:b/>
                <w:bCs/>
                <w:color w:val="000000"/>
                <w:sz w:val="18"/>
                <w:szCs w:val="18"/>
              </w:rPr>
            </w:pPr>
            <w:r w:rsidRPr="00F17400">
              <w:rPr>
                <w:b/>
                <w:bCs/>
                <w:color w:val="000000"/>
                <w:sz w:val="18"/>
                <w:szCs w:val="18"/>
                <w:lang w:eastAsia="en-ZA"/>
              </w:rPr>
              <w:t>Description</w:t>
            </w:r>
          </w:p>
        </w:tc>
        <w:tc>
          <w:tcPr>
            <w:tcW w:w="3240" w:type="dxa"/>
            <w:tcBorders>
              <w:top w:val="single" w:sz="4" w:space="0" w:color="auto"/>
              <w:left w:val="nil"/>
              <w:bottom w:val="single" w:sz="4" w:space="0" w:color="auto"/>
              <w:right w:val="single" w:sz="4" w:space="0" w:color="auto"/>
            </w:tcBorders>
            <w:shd w:val="clear" w:color="000000" w:fill="D8D8D8"/>
            <w:hideMark/>
          </w:tcPr>
          <w:p w:rsidR="00296C19" w:rsidRPr="00F17400" w:rsidRDefault="00296C19" w:rsidP="00296C19">
            <w:pPr>
              <w:jc w:val="right"/>
              <w:rPr>
                <w:b/>
                <w:bCs/>
                <w:color w:val="000000"/>
                <w:sz w:val="18"/>
                <w:szCs w:val="18"/>
              </w:rPr>
            </w:pPr>
            <w:r w:rsidRPr="00F17400">
              <w:rPr>
                <w:b/>
                <w:bCs/>
                <w:color w:val="000000"/>
                <w:sz w:val="18"/>
                <w:szCs w:val="18"/>
                <w:lang w:eastAsia="en-ZA"/>
              </w:rPr>
              <w:t>Price per invoice</w:t>
            </w:r>
          </w:p>
        </w:tc>
      </w:tr>
      <w:tr w:rsidR="00296C19" w:rsidRPr="00F17400" w:rsidTr="00296C19">
        <w:trPr>
          <w:trHeight w:val="300"/>
        </w:trPr>
        <w:tc>
          <w:tcPr>
            <w:tcW w:w="4140" w:type="dxa"/>
            <w:vMerge/>
            <w:tcBorders>
              <w:top w:val="single" w:sz="4" w:space="0" w:color="auto"/>
              <w:left w:val="single" w:sz="4" w:space="0" w:color="auto"/>
              <w:bottom w:val="single" w:sz="4" w:space="0" w:color="auto"/>
              <w:right w:val="single" w:sz="4" w:space="0" w:color="auto"/>
            </w:tcBorders>
            <w:vAlign w:val="center"/>
            <w:hideMark/>
          </w:tcPr>
          <w:p w:rsidR="00296C19" w:rsidRPr="00F17400" w:rsidRDefault="00296C19" w:rsidP="00296C19">
            <w:pPr>
              <w:rPr>
                <w:b/>
                <w:bCs/>
                <w:color w:val="000000"/>
                <w:sz w:val="18"/>
                <w:szCs w:val="18"/>
              </w:rPr>
            </w:pPr>
          </w:p>
        </w:tc>
        <w:tc>
          <w:tcPr>
            <w:tcW w:w="3240" w:type="dxa"/>
            <w:tcBorders>
              <w:top w:val="nil"/>
              <w:left w:val="nil"/>
              <w:bottom w:val="single" w:sz="4" w:space="0" w:color="auto"/>
              <w:right w:val="single" w:sz="4" w:space="0" w:color="auto"/>
            </w:tcBorders>
            <w:shd w:val="clear" w:color="000000" w:fill="D8D8D8"/>
            <w:hideMark/>
          </w:tcPr>
          <w:p w:rsidR="00296C19" w:rsidRPr="00F17400" w:rsidRDefault="00296C19" w:rsidP="00296C19">
            <w:pPr>
              <w:jc w:val="right"/>
              <w:rPr>
                <w:b/>
                <w:bCs/>
                <w:color w:val="000000"/>
                <w:sz w:val="18"/>
                <w:szCs w:val="18"/>
              </w:rPr>
            </w:pPr>
            <w:r w:rsidRPr="00F17400">
              <w:rPr>
                <w:b/>
                <w:bCs/>
                <w:color w:val="000000"/>
                <w:sz w:val="18"/>
                <w:szCs w:val="18"/>
                <w:lang w:eastAsia="en-ZA"/>
              </w:rPr>
              <w:t>R</w:t>
            </w:r>
          </w:p>
        </w:tc>
      </w:tr>
      <w:tr w:rsidR="00296C19" w:rsidRPr="00F17400"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F17400" w:rsidRDefault="00296C19" w:rsidP="00296C19">
            <w:pPr>
              <w:rPr>
                <w:color w:val="000000"/>
                <w:sz w:val="18"/>
                <w:szCs w:val="18"/>
              </w:rPr>
            </w:pPr>
            <w:r w:rsidRPr="00F17400">
              <w:rPr>
                <w:color w:val="000000"/>
                <w:sz w:val="18"/>
                <w:szCs w:val="18"/>
                <w:lang w:eastAsia="en-ZA"/>
              </w:rPr>
              <w:t>Invoice no: 1133334</w:t>
            </w:r>
          </w:p>
        </w:tc>
        <w:tc>
          <w:tcPr>
            <w:tcW w:w="3240" w:type="dxa"/>
            <w:tcBorders>
              <w:top w:val="nil"/>
              <w:left w:val="nil"/>
              <w:bottom w:val="single" w:sz="4" w:space="0" w:color="auto"/>
              <w:right w:val="single" w:sz="4" w:space="0" w:color="auto"/>
            </w:tcBorders>
            <w:shd w:val="clear" w:color="auto" w:fill="auto"/>
            <w:hideMark/>
          </w:tcPr>
          <w:p w:rsidR="00296C19" w:rsidRPr="00F17400" w:rsidRDefault="00296C19" w:rsidP="00296C19">
            <w:pPr>
              <w:jc w:val="right"/>
              <w:rPr>
                <w:color w:val="000000"/>
                <w:sz w:val="18"/>
                <w:szCs w:val="18"/>
              </w:rPr>
            </w:pPr>
            <w:r w:rsidRPr="00F17400">
              <w:rPr>
                <w:color w:val="000000"/>
                <w:sz w:val="18"/>
                <w:szCs w:val="18"/>
                <w:lang w:eastAsia="en-ZA"/>
              </w:rPr>
              <w:t> </w:t>
            </w:r>
          </w:p>
        </w:tc>
      </w:tr>
      <w:tr w:rsidR="00296C19" w:rsidRPr="00F17400"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F17400" w:rsidRDefault="00296C19" w:rsidP="00296C19">
            <w:pPr>
              <w:rPr>
                <w:color w:val="000000"/>
                <w:sz w:val="18"/>
                <w:szCs w:val="18"/>
              </w:rPr>
            </w:pPr>
            <w:r w:rsidRPr="00F17400">
              <w:rPr>
                <w:color w:val="000000"/>
                <w:sz w:val="18"/>
                <w:szCs w:val="18"/>
                <w:lang w:eastAsia="en-ZA"/>
              </w:rPr>
              <w:t>Data line network service</w:t>
            </w:r>
          </w:p>
        </w:tc>
        <w:tc>
          <w:tcPr>
            <w:tcW w:w="3240" w:type="dxa"/>
            <w:tcBorders>
              <w:top w:val="nil"/>
              <w:left w:val="nil"/>
              <w:bottom w:val="single" w:sz="4" w:space="0" w:color="auto"/>
              <w:right w:val="single" w:sz="4" w:space="0" w:color="auto"/>
            </w:tcBorders>
            <w:shd w:val="clear" w:color="auto" w:fill="auto"/>
            <w:hideMark/>
          </w:tcPr>
          <w:p w:rsidR="00296C19" w:rsidRPr="00F17400" w:rsidRDefault="00296C19" w:rsidP="00296C19">
            <w:pPr>
              <w:jc w:val="right"/>
              <w:rPr>
                <w:color w:val="000000"/>
                <w:sz w:val="18"/>
                <w:szCs w:val="18"/>
              </w:rPr>
            </w:pPr>
            <w:r w:rsidRPr="00F17400">
              <w:rPr>
                <w:color w:val="000000"/>
                <w:sz w:val="18"/>
                <w:szCs w:val="18"/>
                <w:lang w:eastAsia="en-ZA"/>
              </w:rPr>
              <w:t>114 744,30</w:t>
            </w:r>
          </w:p>
        </w:tc>
      </w:tr>
      <w:tr w:rsidR="00296C19" w:rsidRPr="00F17400"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F17400" w:rsidRDefault="00296C19" w:rsidP="00296C19">
            <w:pPr>
              <w:rPr>
                <w:color w:val="000000"/>
                <w:sz w:val="18"/>
                <w:szCs w:val="18"/>
              </w:rPr>
            </w:pPr>
            <w:r w:rsidRPr="00F17400">
              <w:rPr>
                <w:color w:val="000000"/>
                <w:sz w:val="18"/>
                <w:szCs w:val="18"/>
                <w:lang w:eastAsia="en-ZA"/>
              </w:rPr>
              <w:t>Port Cost-Network services</w:t>
            </w:r>
          </w:p>
        </w:tc>
        <w:tc>
          <w:tcPr>
            <w:tcW w:w="3240" w:type="dxa"/>
            <w:tcBorders>
              <w:top w:val="nil"/>
              <w:left w:val="nil"/>
              <w:bottom w:val="single" w:sz="4" w:space="0" w:color="auto"/>
              <w:right w:val="single" w:sz="4" w:space="0" w:color="auto"/>
            </w:tcBorders>
            <w:shd w:val="clear" w:color="auto" w:fill="auto"/>
            <w:hideMark/>
          </w:tcPr>
          <w:p w:rsidR="00296C19" w:rsidRPr="00F17400" w:rsidRDefault="00296C19" w:rsidP="00296C19">
            <w:pPr>
              <w:jc w:val="right"/>
              <w:rPr>
                <w:color w:val="000000"/>
                <w:sz w:val="18"/>
                <w:szCs w:val="18"/>
              </w:rPr>
            </w:pPr>
            <w:r w:rsidRPr="00F17400">
              <w:rPr>
                <w:color w:val="000000"/>
                <w:sz w:val="18"/>
                <w:szCs w:val="18"/>
                <w:lang w:eastAsia="en-ZA"/>
              </w:rPr>
              <w:t>19 794,60</w:t>
            </w:r>
          </w:p>
        </w:tc>
      </w:tr>
      <w:tr w:rsidR="00296C19" w:rsidRPr="00F17400"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F17400" w:rsidRDefault="00296C19" w:rsidP="00296C19">
            <w:pPr>
              <w:rPr>
                <w:color w:val="000000"/>
                <w:sz w:val="18"/>
                <w:szCs w:val="18"/>
              </w:rPr>
            </w:pPr>
            <w:r w:rsidRPr="00F17400">
              <w:rPr>
                <w:color w:val="000000"/>
                <w:sz w:val="18"/>
                <w:szCs w:val="18"/>
                <w:lang w:eastAsia="en-ZA"/>
              </w:rPr>
              <w:t>Invoice no: 1143689</w:t>
            </w:r>
          </w:p>
        </w:tc>
        <w:tc>
          <w:tcPr>
            <w:tcW w:w="3240" w:type="dxa"/>
            <w:tcBorders>
              <w:top w:val="nil"/>
              <w:left w:val="nil"/>
              <w:bottom w:val="single" w:sz="4" w:space="0" w:color="auto"/>
              <w:right w:val="single" w:sz="4" w:space="0" w:color="auto"/>
            </w:tcBorders>
            <w:shd w:val="clear" w:color="auto" w:fill="auto"/>
            <w:hideMark/>
          </w:tcPr>
          <w:p w:rsidR="00296C19" w:rsidRPr="00F17400" w:rsidRDefault="00296C19" w:rsidP="00296C19">
            <w:pPr>
              <w:jc w:val="right"/>
              <w:rPr>
                <w:color w:val="000000"/>
                <w:sz w:val="18"/>
                <w:szCs w:val="18"/>
              </w:rPr>
            </w:pPr>
            <w:r w:rsidRPr="00F17400">
              <w:rPr>
                <w:color w:val="000000"/>
                <w:sz w:val="18"/>
                <w:szCs w:val="18"/>
                <w:lang w:eastAsia="en-ZA"/>
              </w:rPr>
              <w:t> </w:t>
            </w:r>
          </w:p>
        </w:tc>
      </w:tr>
      <w:tr w:rsidR="00296C19" w:rsidRPr="00F17400"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F17400" w:rsidRDefault="00296C19" w:rsidP="00296C19">
            <w:pPr>
              <w:rPr>
                <w:color w:val="000000"/>
                <w:sz w:val="18"/>
                <w:szCs w:val="18"/>
              </w:rPr>
            </w:pPr>
            <w:r w:rsidRPr="00F17400">
              <w:rPr>
                <w:color w:val="000000"/>
                <w:sz w:val="18"/>
                <w:szCs w:val="18"/>
                <w:lang w:eastAsia="en-ZA"/>
              </w:rPr>
              <w:t>Port Cost-Network services</w:t>
            </w:r>
          </w:p>
        </w:tc>
        <w:tc>
          <w:tcPr>
            <w:tcW w:w="3240" w:type="dxa"/>
            <w:tcBorders>
              <w:top w:val="nil"/>
              <w:left w:val="nil"/>
              <w:bottom w:val="single" w:sz="4" w:space="0" w:color="auto"/>
              <w:right w:val="single" w:sz="4" w:space="0" w:color="auto"/>
            </w:tcBorders>
            <w:shd w:val="clear" w:color="auto" w:fill="auto"/>
            <w:hideMark/>
          </w:tcPr>
          <w:p w:rsidR="00296C19" w:rsidRPr="00F17400" w:rsidRDefault="00296C19" w:rsidP="00296C19">
            <w:pPr>
              <w:jc w:val="right"/>
              <w:rPr>
                <w:color w:val="000000"/>
                <w:sz w:val="18"/>
                <w:szCs w:val="18"/>
              </w:rPr>
            </w:pPr>
            <w:r w:rsidRPr="00F17400">
              <w:rPr>
                <w:color w:val="000000"/>
                <w:sz w:val="18"/>
                <w:szCs w:val="18"/>
                <w:lang w:eastAsia="en-ZA"/>
              </w:rPr>
              <w:t>20 360,16</w:t>
            </w:r>
          </w:p>
        </w:tc>
      </w:tr>
      <w:tr w:rsidR="00296C19" w:rsidRPr="00F17400"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F17400" w:rsidRDefault="00296C19" w:rsidP="00296C19">
            <w:pPr>
              <w:rPr>
                <w:color w:val="000000"/>
                <w:sz w:val="18"/>
                <w:szCs w:val="18"/>
              </w:rPr>
            </w:pPr>
            <w:r w:rsidRPr="00F17400">
              <w:rPr>
                <w:color w:val="000000"/>
                <w:sz w:val="18"/>
                <w:szCs w:val="18"/>
                <w:lang w:eastAsia="en-ZA"/>
              </w:rPr>
              <w:t>Invoice no: 1139584</w:t>
            </w:r>
          </w:p>
        </w:tc>
        <w:tc>
          <w:tcPr>
            <w:tcW w:w="3240" w:type="dxa"/>
            <w:tcBorders>
              <w:top w:val="nil"/>
              <w:left w:val="nil"/>
              <w:bottom w:val="single" w:sz="4" w:space="0" w:color="auto"/>
              <w:right w:val="single" w:sz="4" w:space="0" w:color="auto"/>
            </w:tcBorders>
            <w:shd w:val="clear" w:color="auto" w:fill="auto"/>
            <w:hideMark/>
          </w:tcPr>
          <w:p w:rsidR="00296C19" w:rsidRPr="00F17400" w:rsidRDefault="00296C19" w:rsidP="00296C19">
            <w:pPr>
              <w:jc w:val="right"/>
              <w:rPr>
                <w:color w:val="000000"/>
                <w:sz w:val="18"/>
                <w:szCs w:val="18"/>
              </w:rPr>
            </w:pPr>
            <w:r w:rsidRPr="00F17400">
              <w:rPr>
                <w:color w:val="000000"/>
                <w:sz w:val="18"/>
                <w:szCs w:val="18"/>
                <w:lang w:eastAsia="en-ZA"/>
              </w:rPr>
              <w:t> </w:t>
            </w:r>
          </w:p>
        </w:tc>
      </w:tr>
      <w:tr w:rsidR="00296C19" w:rsidRPr="00F17400"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F17400" w:rsidRDefault="00296C19" w:rsidP="00296C19">
            <w:pPr>
              <w:rPr>
                <w:color w:val="000000"/>
                <w:sz w:val="18"/>
                <w:szCs w:val="18"/>
              </w:rPr>
            </w:pPr>
            <w:r w:rsidRPr="00F17400">
              <w:rPr>
                <w:color w:val="000000"/>
                <w:sz w:val="18"/>
                <w:szCs w:val="18"/>
                <w:lang w:eastAsia="en-ZA"/>
              </w:rPr>
              <w:t>Data line network service</w:t>
            </w:r>
          </w:p>
        </w:tc>
        <w:tc>
          <w:tcPr>
            <w:tcW w:w="3240" w:type="dxa"/>
            <w:tcBorders>
              <w:top w:val="nil"/>
              <w:left w:val="nil"/>
              <w:bottom w:val="single" w:sz="4" w:space="0" w:color="auto"/>
              <w:right w:val="single" w:sz="4" w:space="0" w:color="auto"/>
            </w:tcBorders>
            <w:shd w:val="clear" w:color="auto" w:fill="auto"/>
            <w:hideMark/>
          </w:tcPr>
          <w:p w:rsidR="00296C19" w:rsidRPr="00F17400" w:rsidRDefault="00296C19" w:rsidP="00296C19">
            <w:pPr>
              <w:jc w:val="right"/>
              <w:rPr>
                <w:color w:val="000000"/>
                <w:sz w:val="18"/>
                <w:szCs w:val="18"/>
              </w:rPr>
            </w:pPr>
            <w:r w:rsidRPr="00F17400">
              <w:rPr>
                <w:color w:val="000000"/>
                <w:sz w:val="18"/>
                <w:szCs w:val="18"/>
                <w:lang w:eastAsia="en-ZA"/>
              </w:rPr>
              <w:t>114 744,30</w:t>
            </w:r>
          </w:p>
        </w:tc>
      </w:tr>
      <w:tr w:rsidR="00296C19" w:rsidRPr="00F17400" w:rsidTr="00296C19">
        <w:trPr>
          <w:trHeight w:val="300"/>
        </w:trPr>
        <w:tc>
          <w:tcPr>
            <w:tcW w:w="4140" w:type="dxa"/>
            <w:tcBorders>
              <w:top w:val="nil"/>
              <w:left w:val="single" w:sz="4" w:space="0" w:color="auto"/>
              <w:bottom w:val="single" w:sz="4" w:space="0" w:color="auto"/>
              <w:right w:val="single" w:sz="4" w:space="0" w:color="auto"/>
            </w:tcBorders>
            <w:shd w:val="clear" w:color="auto" w:fill="auto"/>
            <w:hideMark/>
          </w:tcPr>
          <w:p w:rsidR="00296C19" w:rsidRPr="00F17400" w:rsidRDefault="00296C19" w:rsidP="00296C19">
            <w:pPr>
              <w:rPr>
                <w:color w:val="000000"/>
                <w:sz w:val="18"/>
                <w:szCs w:val="18"/>
              </w:rPr>
            </w:pPr>
            <w:r w:rsidRPr="00F17400">
              <w:rPr>
                <w:color w:val="000000"/>
                <w:sz w:val="18"/>
                <w:szCs w:val="18"/>
                <w:lang w:eastAsia="en-ZA"/>
              </w:rPr>
              <w:t>Port Cost-Network services</w:t>
            </w:r>
          </w:p>
        </w:tc>
        <w:tc>
          <w:tcPr>
            <w:tcW w:w="3240" w:type="dxa"/>
            <w:tcBorders>
              <w:top w:val="nil"/>
              <w:left w:val="nil"/>
              <w:bottom w:val="single" w:sz="4" w:space="0" w:color="auto"/>
              <w:right w:val="single" w:sz="4" w:space="0" w:color="auto"/>
            </w:tcBorders>
            <w:shd w:val="clear" w:color="auto" w:fill="auto"/>
            <w:hideMark/>
          </w:tcPr>
          <w:p w:rsidR="00296C19" w:rsidRPr="00F17400" w:rsidRDefault="00296C19" w:rsidP="00296C19">
            <w:pPr>
              <w:jc w:val="right"/>
              <w:rPr>
                <w:color w:val="000000"/>
                <w:sz w:val="18"/>
                <w:szCs w:val="18"/>
              </w:rPr>
            </w:pPr>
            <w:r w:rsidRPr="00F17400">
              <w:rPr>
                <w:color w:val="000000"/>
                <w:sz w:val="18"/>
                <w:szCs w:val="18"/>
                <w:lang w:eastAsia="en-ZA"/>
              </w:rPr>
              <w:t>20 171,00</w:t>
            </w:r>
          </w:p>
        </w:tc>
      </w:tr>
      <w:tr w:rsidR="00296C19" w:rsidRPr="00F17400" w:rsidTr="00296C19">
        <w:trPr>
          <w:trHeight w:val="242"/>
        </w:trPr>
        <w:tc>
          <w:tcPr>
            <w:tcW w:w="4140" w:type="dxa"/>
            <w:tcBorders>
              <w:top w:val="nil"/>
              <w:left w:val="single" w:sz="4" w:space="0" w:color="auto"/>
              <w:bottom w:val="single" w:sz="4" w:space="0" w:color="auto"/>
              <w:right w:val="single" w:sz="4" w:space="0" w:color="auto"/>
            </w:tcBorders>
            <w:shd w:val="clear" w:color="auto" w:fill="auto"/>
            <w:hideMark/>
          </w:tcPr>
          <w:p w:rsidR="00296C19" w:rsidRPr="00F17400" w:rsidRDefault="00296C19" w:rsidP="00296C19">
            <w:pPr>
              <w:rPr>
                <w:b/>
                <w:bCs/>
                <w:color w:val="000000"/>
                <w:sz w:val="18"/>
                <w:szCs w:val="18"/>
              </w:rPr>
            </w:pPr>
            <w:r w:rsidRPr="00F17400">
              <w:rPr>
                <w:b/>
                <w:bCs/>
                <w:color w:val="000000"/>
                <w:sz w:val="18"/>
                <w:szCs w:val="18"/>
              </w:rPr>
              <w:t>Total</w:t>
            </w:r>
          </w:p>
        </w:tc>
        <w:tc>
          <w:tcPr>
            <w:tcW w:w="3240" w:type="dxa"/>
            <w:tcBorders>
              <w:top w:val="nil"/>
              <w:left w:val="nil"/>
              <w:bottom w:val="single" w:sz="4" w:space="0" w:color="auto"/>
              <w:right w:val="single" w:sz="4" w:space="0" w:color="auto"/>
            </w:tcBorders>
            <w:shd w:val="clear" w:color="auto" w:fill="auto"/>
            <w:noWrap/>
            <w:vAlign w:val="bottom"/>
            <w:hideMark/>
          </w:tcPr>
          <w:p w:rsidR="00296C19" w:rsidRPr="00F17400" w:rsidRDefault="00296C19" w:rsidP="00296C19">
            <w:pPr>
              <w:jc w:val="right"/>
              <w:rPr>
                <w:rFonts w:ascii="Calibri" w:hAnsi="Calibri"/>
                <w:b/>
                <w:bCs/>
                <w:color w:val="000000"/>
              </w:rPr>
            </w:pPr>
            <w:r w:rsidRPr="00F17400">
              <w:rPr>
                <w:rFonts w:ascii="Calibri" w:hAnsi="Calibri"/>
                <w:b/>
                <w:bCs/>
                <w:color w:val="000000"/>
                <w:sz w:val="22"/>
                <w:szCs w:val="22"/>
              </w:rPr>
              <w:t>289</w:t>
            </w:r>
            <w:r>
              <w:rPr>
                <w:rFonts w:ascii="Calibri" w:hAnsi="Calibri"/>
                <w:b/>
                <w:bCs/>
                <w:color w:val="000000"/>
                <w:sz w:val="22"/>
                <w:szCs w:val="22"/>
              </w:rPr>
              <w:t> </w:t>
            </w:r>
            <w:r w:rsidRPr="00F17400">
              <w:rPr>
                <w:rFonts w:ascii="Calibri" w:hAnsi="Calibri"/>
                <w:b/>
                <w:bCs/>
                <w:color w:val="000000"/>
                <w:sz w:val="22"/>
                <w:szCs w:val="22"/>
              </w:rPr>
              <w:t>814</w:t>
            </w:r>
            <w:r>
              <w:rPr>
                <w:rFonts w:ascii="Calibri" w:hAnsi="Calibri"/>
                <w:b/>
                <w:bCs/>
                <w:color w:val="000000"/>
                <w:sz w:val="22"/>
                <w:szCs w:val="22"/>
              </w:rPr>
              <w:t>,</w:t>
            </w:r>
            <w:r w:rsidRPr="00F17400">
              <w:rPr>
                <w:rFonts w:ascii="Calibri" w:hAnsi="Calibri"/>
                <w:b/>
                <w:bCs/>
                <w:color w:val="000000"/>
                <w:sz w:val="22"/>
                <w:szCs w:val="22"/>
              </w:rPr>
              <w:t xml:space="preserve">36 </w:t>
            </w:r>
          </w:p>
        </w:tc>
      </w:tr>
    </w:tbl>
    <w:p w:rsidR="00296C19" w:rsidRDefault="00296C19" w:rsidP="00296C19">
      <w:pPr>
        <w:spacing w:after="120" w:line="260" w:lineRule="exact"/>
        <w:rPr>
          <w:sz w:val="22"/>
          <w:szCs w:val="22"/>
        </w:rPr>
      </w:pPr>
    </w:p>
    <w:p w:rsidR="00296C19" w:rsidRDefault="00296C19" w:rsidP="00296C19">
      <w:pPr>
        <w:spacing w:after="120" w:line="260" w:lineRule="exact"/>
        <w:rPr>
          <w:sz w:val="22"/>
          <w:szCs w:val="22"/>
        </w:rPr>
      </w:pPr>
      <w:r>
        <w:rPr>
          <w:sz w:val="22"/>
          <w:szCs w:val="22"/>
        </w:rPr>
        <w:t xml:space="preserve">b) </w:t>
      </w:r>
      <w:r>
        <w:rPr>
          <w:sz w:val="22"/>
          <w:szCs w:val="22"/>
        </w:rPr>
        <w:tab/>
        <w:t xml:space="preserve">Tariffs obtained differs from the amounts charged </w:t>
      </w:r>
    </w:p>
    <w:p w:rsidR="00296C19" w:rsidRDefault="00296C19" w:rsidP="00296C19">
      <w:pPr>
        <w:spacing w:after="120" w:line="260" w:lineRule="exact"/>
        <w:rPr>
          <w:sz w:val="22"/>
          <w:szCs w:val="22"/>
        </w:rPr>
      </w:pPr>
      <w:r>
        <w:rPr>
          <w:sz w:val="22"/>
          <w:szCs w:val="22"/>
        </w:rPr>
        <w:tab/>
      </w:r>
    </w:p>
    <w:tbl>
      <w:tblPr>
        <w:tblW w:w="7650" w:type="dxa"/>
        <w:tblInd w:w="828" w:type="dxa"/>
        <w:tblLook w:val="04A0"/>
      </w:tblPr>
      <w:tblGrid>
        <w:gridCol w:w="3060"/>
        <w:gridCol w:w="1620"/>
        <w:gridCol w:w="1620"/>
        <w:gridCol w:w="1350"/>
      </w:tblGrid>
      <w:tr w:rsidR="00296C19" w:rsidRPr="00284577" w:rsidTr="00296C19">
        <w:trPr>
          <w:trHeight w:val="300"/>
          <w:tblHeader/>
        </w:trPr>
        <w:tc>
          <w:tcPr>
            <w:tcW w:w="3060" w:type="dxa"/>
            <w:vMerge w:val="restart"/>
            <w:tcBorders>
              <w:top w:val="single" w:sz="4" w:space="0" w:color="auto"/>
              <w:left w:val="single" w:sz="4" w:space="0" w:color="auto"/>
              <w:bottom w:val="single" w:sz="4" w:space="0" w:color="auto"/>
              <w:right w:val="single" w:sz="4" w:space="0" w:color="auto"/>
            </w:tcBorders>
            <w:shd w:val="clear" w:color="000000" w:fill="D8D8D8"/>
            <w:hideMark/>
          </w:tcPr>
          <w:p w:rsidR="00296C19" w:rsidRPr="00284577" w:rsidRDefault="00296C19" w:rsidP="00296C19">
            <w:pPr>
              <w:rPr>
                <w:b/>
                <w:bCs/>
                <w:color w:val="000000"/>
                <w:sz w:val="18"/>
                <w:szCs w:val="18"/>
              </w:rPr>
            </w:pPr>
            <w:r w:rsidRPr="00284577">
              <w:rPr>
                <w:b/>
                <w:bCs/>
                <w:color w:val="000000"/>
                <w:sz w:val="18"/>
                <w:szCs w:val="18"/>
                <w:lang w:eastAsia="en-ZA"/>
              </w:rPr>
              <w:t>Description</w:t>
            </w:r>
          </w:p>
        </w:tc>
        <w:tc>
          <w:tcPr>
            <w:tcW w:w="1620" w:type="dxa"/>
            <w:tcBorders>
              <w:top w:val="single" w:sz="4" w:space="0" w:color="auto"/>
              <w:left w:val="nil"/>
              <w:bottom w:val="single" w:sz="4" w:space="0" w:color="auto"/>
              <w:right w:val="single" w:sz="4" w:space="0" w:color="auto"/>
            </w:tcBorders>
            <w:shd w:val="clear" w:color="000000" w:fill="D8D8D8"/>
            <w:hideMark/>
          </w:tcPr>
          <w:p w:rsidR="00296C19" w:rsidRPr="00284577" w:rsidRDefault="00296C19" w:rsidP="00296C19">
            <w:pPr>
              <w:jc w:val="right"/>
              <w:rPr>
                <w:b/>
                <w:bCs/>
                <w:color w:val="000000"/>
                <w:sz w:val="18"/>
                <w:szCs w:val="18"/>
              </w:rPr>
            </w:pPr>
            <w:r w:rsidRPr="00284577">
              <w:rPr>
                <w:b/>
                <w:bCs/>
                <w:color w:val="000000"/>
                <w:sz w:val="18"/>
                <w:szCs w:val="18"/>
                <w:lang w:eastAsia="en-ZA"/>
              </w:rPr>
              <w:t>Price per the invoice</w:t>
            </w:r>
          </w:p>
        </w:tc>
        <w:tc>
          <w:tcPr>
            <w:tcW w:w="1620" w:type="dxa"/>
            <w:tcBorders>
              <w:top w:val="single" w:sz="4" w:space="0" w:color="auto"/>
              <w:left w:val="nil"/>
              <w:bottom w:val="single" w:sz="4" w:space="0" w:color="auto"/>
              <w:right w:val="single" w:sz="4" w:space="0" w:color="auto"/>
            </w:tcBorders>
            <w:shd w:val="clear" w:color="000000" w:fill="D8D8D8"/>
            <w:hideMark/>
          </w:tcPr>
          <w:p w:rsidR="00296C19" w:rsidRPr="00284577" w:rsidRDefault="00296C19" w:rsidP="00296C19">
            <w:pPr>
              <w:jc w:val="right"/>
              <w:rPr>
                <w:b/>
                <w:bCs/>
                <w:color w:val="000000"/>
                <w:sz w:val="18"/>
                <w:szCs w:val="18"/>
              </w:rPr>
            </w:pPr>
            <w:r w:rsidRPr="00284577">
              <w:rPr>
                <w:b/>
                <w:bCs/>
                <w:color w:val="000000"/>
                <w:sz w:val="18"/>
                <w:szCs w:val="18"/>
                <w:lang w:eastAsia="en-ZA"/>
              </w:rPr>
              <w:t>Pri</w:t>
            </w:r>
            <w:r>
              <w:rPr>
                <w:b/>
                <w:bCs/>
                <w:color w:val="000000"/>
                <w:sz w:val="18"/>
                <w:szCs w:val="18"/>
                <w:lang w:eastAsia="en-ZA"/>
              </w:rPr>
              <w:t>c</w:t>
            </w:r>
            <w:r w:rsidRPr="00284577">
              <w:rPr>
                <w:b/>
                <w:bCs/>
                <w:color w:val="000000"/>
                <w:sz w:val="18"/>
                <w:szCs w:val="18"/>
                <w:lang w:eastAsia="en-ZA"/>
              </w:rPr>
              <w:t>e per approved tariffs obtained</w:t>
            </w:r>
          </w:p>
        </w:tc>
        <w:tc>
          <w:tcPr>
            <w:tcW w:w="1350" w:type="dxa"/>
            <w:tcBorders>
              <w:top w:val="single" w:sz="4" w:space="0" w:color="auto"/>
              <w:left w:val="nil"/>
              <w:bottom w:val="single" w:sz="4" w:space="0" w:color="auto"/>
              <w:right w:val="single" w:sz="4" w:space="0" w:color="auto"/>
            </w:tcBorders>
            <w:shd w:val="clear" w:color="000000" w:fill="D8D8D8"/>
            <w:hideMark/>
          </w:tcPr>
          <w:p w:rsidR="00296C19" w:rsidRPr="00284577" w:rsidRDefault="00296C19" w:rsidP="00296C19">
            <w:pPr>
              <w:jc w:val="right"/>
              <w:rPr>
                <w:b/>
                <w:bCs/>
                <w:color w:val="000000"/>
                <w:sz w:val="18"/>
                <w:szCs w:val="18"/>
              </w:rPr>
            </w:pPr>
            <w:r w:rsidRPr="00284577">
              <w:rPr>
                <w:b/>
                <w:bCs/>
                <w:color w:val="000000"/>
                <w:sz w:val="18"/>
                <w:szCs w:val="18"/>
                <w:lang w:eastAsia="en-ZA"/>
              </w:rPr>
              <w:t>Differences</w:t>
            </w:r>
          </w:p>
        </w:tc>
      </w:tr>
      <w:tr w:rsidR="00296C19" w:rsidRPr="00284577" w:rsidTr="00296C19">
        <w:trPr>
          <w:trHeight w:val="300"/>
          <w:tblHeader/>
        </w:trPr>
        <w:tc>
          <w:tcPr>
            <w:tcW w:w="3060" w:type="dxa"/>
            <w:vMerge/>
            <w:tcBorders>
              <w:top w:val="single" w:sz="4" w:space="0" w:color="auto"/>
              <w:left w:val="single" w:sz="4" w:space="0" w:color="auto"/>
              <w:bottom w:val="single" w:sz="4" w:space="0" w:color="auto"/>
              <w:right w:val="single" w:sz="4" w:space="0" w:color="auto"/>
            </w:tcBorders>
            <w:vAlign w:val="center"/>
            <w:hideMark/>
          </w:tcPr>
          <w:p w:rsidR="00296C19" w:rsidRPr="00284577" w:rsidRDefault="00296C19" w:rsidP="00296C19">
            <w:pPr>
              <w:rPr>
                <w:b/>
                <w:bCs/>
                <w:color w:val="000000"/>
                <w:sz w:val="18"/>
                <w:szCs w:val="18"/>
              </w:rPr>
            </w:pPr>
          </w:p>
        </w:tc>
        <w:tc>
          <w:tcPr>
            <w:tcW w:w="1620" w:type="dxa"/>
            <w:tcBorders>
              <w:top w:val="nil"/>
              <w:left w:val="nil"/>
              <w:bottom w:val="single" w:sz="4" w:space="0" w:color="auto"/>
              <w:right w:val="single" w:sz="4" w:space="0" w:color="auto"/>
            </w:tcBorders>
            <w:shd w:val="clear" w:color="000000" w:fill="D8D8D8"/>
            <w:hideMark/>
          </w:tcPr>
          <w:p w:rsidR="00296C19" w:rsidRPr="00284577" w:rsidRDefault="00296C19" w:rsidP="00296C19">
            <w:pPr>
              <w:jc w:val="right"/>
              <w:rPr>
                <w:b/>
                <w:bCs/>
                <w:color w:val="000000"/>
                <w:sz w:val="18"/>
                <w:szCs w:val="18"/>
              </w:rPr>
            </w:pPr>
            <w:r w:rsidRPr="00284577">
              <w:rPr>
                <w:b/>
                <w:bCs/>
                <w:color w:val="000000"/>
                <w:sz w:val="18"/>
                <w:szCs w:val="18"/>
                <w:lang w:eastAsia="en-ZA"/>
              </w:rPr>
              <w:t>R</w:t>
            </w:r>
          </w:p>
        </w:tc>
        <w:tc>
          <w:tcPr>
            <w:tcW w:w="1620" w:type="dxa"/>
            <w:tcBorders>
              <w:top w:val="nil"/>
              <w:left w:val="nil"/>
              <w:bottom w:val="single" w:sz="4" w:space="0" w:color="auto"/>
              <w:right w:val="single" w:sz="4" w:space="0" w:color="auto"/>
            </w:tcBorders>
            <w:shd w:val="clear" w:color="000000" w:fill="D8D8D8"/>
            <w:hideMark/>
          </w:tcPr>
          <w:p w:rsidR="00296C19" w:rsidRPr="00284577" w:rsidRDefault="00296C19" w:rsidP="00296C19">
            <w:pPr>
              <w:jc w:val="right"/>
              <w:rPr>
                <w:b/>
                <w:bCs/>
                <w:color w:val="000000"/>
                <w:sz w:val="18"/>
                <w:szCs w:val="18"/>
              </w:rPr>
            </w:pPr>
            <w:r w:rsidRPr="00284577">
              <w:rPr>
                <w:b/>
                <w:bCs/>
                <w:color w:val="000000"/>
                <w:sz w:val="18"/>
                <w:szCs w:val="18"/>
                <w:lang w:eastAsia="en-ZA"/>
              </w:rPr>
              <w:t>R</w:t>
            </w:r>
          </w:p>
        </w:tc>
        <w:tc>
          <w:tcPr>
            <w:tcW w:w="1350" w:type="dxa"/>
            <w:tcBorders>
              <w:top w:val="nil"/>
              <w:left w:val="nil"/>
              <w:bottom w:val="single" w:sz="4" w:space="0" w:color="auto"/>
              <w:right w:val="single" w:sz="4" w:space="0" w:color="auto"/>
            </w:tcBorders>
            <w:shd w:val="clear" w:color="000000" w:fill="D8D8D8"/>
            <w:hideMark/>
          </w:tcPr>
          <w:p w:rsidR="00296C19" w:rsidRPr="00284577" w:rsidRDefault="00296C19" w:rsidP="00296C19">
            <w:pPr>
              <w:jc w:val="right"/>
              <w:rPr>
                <w:b/>
                <w:bCs/>
                <w:color w:val="000000"/>
                <w:sz w:val="18"/>
                <w:szCs w:val="18"/>
              </w:rPr>
            </w:pPr>
            <w:r w:rsidRPr="00284577">
              <w:rPr>
                <w:b/>
                <w:bCs/>
                <w:color w:val="000000"/>
                <w:sz w:val="18"/>
                <w:szCs w:val="18"/>
                <w:lang w:eastAsia="en-ZA"/>
              </w:rPr>
              <w:t>R</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Invoiceno:1133334</w:t>
            </w:r>
          </w:p>
        </w:tc>
        <w:tc>
          <w:tcPr>
            <w:tcW w:w="4590" w:type="dxa"/>
            <w:gridSpan w:val="3"/>
            <w:tcBorders>
              <w:top w:val="single" w:sz="4" w:space="0" w:color="auto"/>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w:t>
            </w:r>
          </w:p>
        </w:tc>
      </w:tr>
      <w:tr w:rsidR="00296C19" w:rsidRPr="00284577" w:rsidTr="00296C19">
        <w:trPr>
          <w:trHeight w:val="48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PostCostat1024kb-Networkservices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42</w:t>
            </w:r>
            <w:r>
              <w:rPr>
                <w:color w:val="000000"/>
                <w:sz w:val="18"/>
                <w:szCs w:val="18"/>
                <w:lang w:eastAsia="en-ZA"/>
              </w:rPr>
              <w:t> </w:t>
            </w:r>
            <w:r w:rsidRPr="00284577">
              <w:rPr>
                <w:color w:val="000000"/>
                <w:sz w:val="18"/>
                <w:szCs w:val="18"/>
                <w:lang w:eastAsia="en-ZA"/>
              </w:rPr>
              <w:t>165</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16</w:t>
            </w:r>
            <w:r>
              <w:rPr>
                <w:color w:val="000000"/>
                <w:sz w:val="18"/>
                <w:szCs w:val="18"/>
                <w:lang w:eastAsia="en-ZA"/>
              </w:rPr>
              <w:t> </w:t>
            </w:r>
            <w:r w:rsidRPr="00284577">
              <w:rPr>
                <w:color w:val="000000"/>
                <w:sz w:val="18"/>
                <w:szCs w:val="18"/>
                <w:lang w:eastAsia="en-ZA"/>
              </w:rPr>
              <w:t>741</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25</w:t>
            </w:r>
            <w:r>
              <w:rPr>
                <w:color w:val="000000"/>
                <w:sz w:val="18"/>
                <w:szCs w:val="18"/>
                <w:lang w:eastAsia="en-ZA"/>
              </w:rPr>
              <w:t> </w:t>
            </w:r>
            <w:r w:rsidRPr="00284577">
              <w:rPr>
                <w:color w:val="000000"/>
                <w:sz w:val="18"/>
                <w:szCs w:val="18"/>
                <w:lang w:eastAsia="en-ZA"/>
              </w:rPr>
              <w:t>424</w:t>
            </w:r>
            <w:r>
              <w:rPr>
                <w:color w:val="000000"/>
                <w:sz w:val="18"/>
                <w:szCs w:val="18"/>
                <w:lang w:eastAsia="en-ZA"/>
              </w:rPr>
              <w:t>,</w:t>
            </w:r>
            <w:r w:rsidRPr="00284577">
              <w:rPr>
                <w:color w:val="000000"/>
                <w:sz w:val="18"/>
                <w:szCs w:val="18"/>
                <w:lang w:eastAsia="en-ZA"/>
              </w:rPr>
              <w:t xml:space="preserve">00 </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12</w:t>
            </w:r>
            <w:r>
              <w:rPr>
                <w:color w:val="000000"/>
                <w:sz w:val="18"/>
                <w:szCs w:val="18"/>
                <w:lang w:eastAsia="en-ZA"/>
              </w:rPr>
              <w:t> </w:t>
            </w:r>
            <w:r w:rsidRPr="00284577">
              <w:rPr>
                <w:color w:val="000000"/>
                <w:sz w:val="18"/>
                <w:szCs w:val="18"/>
                <w:lang w:eastAsia="en-ZA"/>
              </w:rPr>
              <w:t>228</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4</w:t>
            </w:r>
            <w:r>
              <w:rPr>
                <w:color w:val="000000"/>
                <w:sz w:val="18"/>
                <w:szCs w:val="18"/>
                <w:lang w:eastAsia="en-ZA"/>
              </w:rPr>
              <w:t> </w:t>
            </w:r>
            <w:r w:rsidRPr="00284577">
              <w:rPr>
                <w:color w:val="000000"/>
                <w:sz w:val="18"/>
                <w:szCs w:val="18"/>
                <w:lang w:eastAsia="en-ZA"/>
              </w:rPr>
              <w:t>594</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7</w:t>
            </w:r>
            <w:r>
              <w:rPr>
                <w:color w:val="000000"/>
                <w:sz w:val="18"/>
                <w:szCs w:val="18"/>
                <w:lang w:eastAsia="en-ZA"/>
              </w:rPr>
              <w:t> </w:t>
            </w:r>
            <w:r w:rsidRPr="00284577">
              <w:rPr>
                <w:color w:val="000000"/>
                <w:sz w:val="18"/>
                <w:szCs w:val="18"/>
                <w:lang w:eastAsia="en-ZA"/>
              </w:rPr>
              <w:t>634</w:t>
            </w:r>
            <w:r>
              <w:rPr>
                <w:color w:val="000000"/>
                <w:sz w:val="18"/>
                <w:szCs w:val="18"/>
                <w:lang w:eastAsia="en-ZA"/>
              </w:rPr>
              <w:t>,</w:t>
            </w:r>
            <w:r w:rsidRPr="00284577">
              <w:rPr>
                <w:color w:val="000000"/>
                <w:sz w:val="18"/>
                <w:szCs w:val="18"/>
                <w:lang w:eastAsia="en-ZA"/>
              </w:rPr>
              <w:t xml:space="preserve">16 </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5</w:t>
            </w:r>
            <w:r>
              <w:rPr>
                <w:color w:val="000000"/>
                <w:sz w:val="18"/>
                <w:szCs w:val="18"/>
                <w:lang w:eastAsia="en-ZA"/>
              </w:rPr>
              <w:t> </w:t>
            </w:r>
            <w:r w:rsidRPr="00284577">
              <w:rPr>
                <w:color w:val="000000"/>
                <w:sz w:val="18"/>
                <w:szCs w:val="18"/>
                <w:lang w:eastAsia="en-ZA"/>
              </w:rPr>
              <w:t>506</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6</w:t>
            </w:r>
            <w:r>
              <w:rPr>
                <w:color w:val="000000"/>
                <w:sz w:val="18"/>
                <w:szCs w:val="18"/>
                <w:lang w:eastAsia="en-ZA"/>
              </w:rPr>
              <w:t> </w:t>
            </w:r>
            <w:r w:rsidRPr="00284577">
              <w:rPr>
                <w:color w:val="000000"/>
                <w:sz w:val="18"/>
                <w:szCs w:val="18"/>
                <w:lang w:eastAsia="en-ZA"/>
              </w:rPr>
              <w:t>213</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(707</w:t>
            </w:r>
            <w:r>
              <w:rPr>
                <w:color w:val="000000"/>
                <w:sz w:val="18"/>
                <w:szCs w:val="18"/>
                <w:lang w:eastAsia="en-ZA"/>
              </w:rPr>
              <w:t>,</w:t>
            </w:r>
            <w:r w:rsidRPr="00284577">
              <w:rPr>
                <w:color w:val="000000"/>
                <w:sz w:val="18"/>
                <w:szCs w:val="18"/>
                <w:lang w:eastAsia="en-ZA"/>
              </w:rPr>
              <w:t>37)</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6</w:t>
            </w:r>
            <w:r>
              <w:rPr>
                <w:color w:val="000000"/>
                <w:sz w:val="18"/>
                <w:szCs w:val="18"/>
                <w:lang w:eastAsia="en-ZA"/>
              </w:rPr>
              <w:t> </w:t>
            </w:r>
            <w:r w:rsidRPr="00284577">
              <w:rPr>
                <w:color w:val="000000"/>
                <w:sz w:val="18"/>
                <w:szCs w:val="18"/>
                <w:lang w:eastAsia="en-ZA"/>
              </w:rPr>
              <w:t>210</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7</w:t>
            </w:r>
            <w:r>
              <w:rPr>
                <w:color w:val="000000"/>
                <w:sz w:val="18"/>
                <w:szCs w:val="18"/>
                <w:lang w:eastAsia="en-ZA"/>
              </w:rPr>
              <w:t> </w:t>
            </w:r>
            <w:r w:rsidRPr="00284577">
              <w:rPr>
                <w:color w:val="000000"/>
                <w:sz w:val="18"/>
                <w:szCs w:val="18"/>
                <w:lang w:eastAsia="en-ZA"/>
              </w:rPr>
              <w:t>024</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(814</w:t>
            </w:r>
            <w:r>
              <w:rPr>
                <w:color w:val="000000"/>
                <w:sz w:val="18"/>
                <w:szCs w:val="18"/>
                <w:lang w:eastAsia="en-ZA"/>
              </w:rPr>
              <w:t>,</w:t>
            </w:r>
            <w:r w:rsidRPr="00284577">
              <w:rPr>
                <w:color w:val="000000"/>
                <w:sz w:val="18"/>
                <w:szCs w:val="18"/>
                <w:lang w:eastAsia="en-ZA"/>
              </w:rPr>
              <w:t>24)</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98</w:t>
            </w:r>
            <w:r>
              <w:rPr>
                <w:color w:val="000000"/>
                <w:sz w:val="18"/>
                <w:szCs w:val="18"/>
                <w:lang w:eastAsia="en-ZA"/>
              </w:rPr>
              <w:t> </w:t>
            </w:r>
            <w:r w:rsidRPr="00284577">
              <w:rPr>
                <w:color w:val="000000"/>
                <w:sz w:val="18"/>
                <w:szCs w:val="18"/>
                <w:lang w:eastAsia="en-ZA"/>
              </w:rPr>
              <w:t>439</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10</w:t>
            </w:r>
            <w:r>
              <w:rPr>
                <w:color w:val="000000"/>
                <w:sz w:val="18"/>
                <w:szCs w:val="18"/>
                <w:lang w:eastAsia="en-ZA"/>
              </w:rPr>
              <w:t> </w:t>
            </w:r>
            <w:r w:rsidRPr="00284577">
              <w:rPr>
                <w:color w:val="000000"/>
                <w:sz w:val="18"/>
                <w:szCs w:val="18"/>
                <w:lang w:eastAsia="en-ZA"/>
              </w:rPr>
              <w:t>262</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88</w:t>
            </w:r>
            <w:r>
              <w:rPr>
                <w:color w:val="000000"/>
                <w:sz w:val="18"/>
                <w:szCs w:val="18"/>
                <w:lang w:eastAsia="en-ZA"/>
              </w:rPr>
              <w:t> </w:t>
            </w:r>
            <w:r w:rsidRPr="00284577">
              <w:rPr>
                <w:color w:val="000000"/>
                <w:sz w:val="18"/>
                <w:szCs w:val="18"/>
                <w:lang w:eastAsia="en-ZA"/>
              </w:rPr>
              <w:t>176</w:t>
            </w:r>
            <w:r>
              <w:rPr>
                <w:color w:val="000000"/>
                <w:sz w:val="18"/>
                <w:szCs w:val="18"/>
                <w:lang w:eastAsia="en-ZA"/>
              </w:rPr>
              <w:t>,</w:t>
            </w:r>
            <w:r w:rsidRPr="00284577">
              <w:rPr>
                <w:color w:val="000000"/>
                <w:sz w:val="18"/>
                <w:szCs w:val="18"/>
                <w:lang w:eastAsia="en-ZA"/>
              </w:rPr>
              <w:t xml:space="preserve">80 </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223</w:t>
            </w:r>
            <w:r>
              <w:rPr>
                <w:color w:val="000000"/>
                <w:sz w:val="18"/>
                <w:szCs w:val="18"/>
                <w:lang w:eastAsia="en-ZA"/>
              </w:rPr>
              <w:t> </w:t>
            </w:r>
            <w:r w:rsidRPr="00284577">
              <w:rPr>
                <w:color w:val="000000"/>
                <w:sz w:val="18"/>
                <w:szCs w:val="18"/>
                <w:lang w:eastAsia="en-ZA"/>
              </w:rPr>
              <w:t>000</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28</w:t>
            </w:r>
            <w:r>
              <w:rPr>
                <w:color w:val="000000"/>
                <w:sz w:val="18"/>
                <w:szCs w:val="18"/>
                <w:lang w:eastAsia="en-ZA"/>
              </w:rPr>
              <w:t> </w:t>
            </w:r>
            <w:r w:rsidRPr="00284577">
              <w:rPr>
                <w:color w:val="000000"/>
                <w:sz w:val="18"/>
                <w:szCs w:val="18"/>
                <w:lang w:eastAsia="en-ZA"/>
              </w:rPr>
              <w:t>888</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194</w:t>
            </w:r>
            <w:r>
              <w:rPr>
                <w:color w:val="000000"/>
                <w:sz w:val="18"/>
                <w:szCs w:val="18"/>
                <w:lang w:eastAsia="en-ZA"/>
              </w:rPr>
              <w:t> </w:t>
            </w:r>
            <w:r w:rsidRPr="00284577">
              <w:rPr>
                <w:color w:val="000000"/>
                <w:sz w:val="18"/>
                <w:szCs w:val="18"/>
                <w:lang w:eastAsia="en-ZA"/>
              </w:rPr>
              <w:t>112</w:t>
            </w:r>
            <w:r>
              <w:rPr>
                <w:color w:val="000000"/>
                <w:sz w:val="18"/>
                <w:szCs w:val="18"/>
                <w:lang w:eastAsia="en-ZA"/>
              </w:rPr>
              <w:t>,</w:t>
            </w:r>
            <w:r w:rsidRPr="00284577">
              <w:rPr>
                <w:color w:val="000000"/>
                <w:sz w:val="18"/>
                <w:szCs w:val="18"/>
                <w:lang w:eastAsia="en-ZA"/>
              </w:rPr>
              <w:t xml:space="preserve">10 </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Invoiceno:1143689</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rPr>
              <w:t>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rPr>
              <w:t> </w:t>
            </w:r>
          </w:p>
        </w:tc>
      </w:tr>
      <w:tr w:rsidR="00296C19" w:rsidRPr="00284577" w:rsidTr="00296C19">
        <w:trPr>
          <w:trHeight w:val="48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PostCostat1024kb-Networkservices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42</w:t>
            </w:r>
            <w:r>
              <w:rPr>
                <w:color w:val="000000"/>
                <w:sz w:val="18"/>
                <w:szCs w:val="18"/>
                <w:lang w:eastAsia="en-ZA"/>
              </w:rPr>
              <w:t> </w:t>
            </w:r>
            <w:r w:rsidRPr="00284577">
              <w:rPr>
                <w:color w:val="000000"/>
                <w:sz w:val="18"/>
                <w:szCs w:val="18"/>
                <w:lang w:eastAsia="en-ZA"/>
              </w:rPr>
              <w:t>165</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16</w:t>
            </w:r>
            <w:r>
              <w:rPr>
                <w:color w:val="000000"/>
                <w:sz w:val="18"/>
                <w:szCs w:val="18"/>
                <w:lang w:eastAsia="en-ZA"/>
              </w:rPr>
              <w:t> </w:t>
            </w:r>
            <w:r w:rsidRPr="00284577">
              <w:rPr>
                <w:color w:val="000000"/>
                <w:sz w:val="18"/>
                <w:szCs w:val="18"/>
                <w:lang w:eastAsia="en-ZA"/>
              </w:rPr>
              <w:t>741</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25</w:t>
            </w:r>
            <w:r>
              <w:rPr>
                <w:color w:val="000000"/>
                <w:sz w:val="18"/>
                <w:szCs w:val="18"/>
                <w:lang w:eastAsia="en-ZA"/>
              </w:rPr>
              <w:t> </w:t>
            </w:r>
            <w:r w:rsidRPr="00284577">
              <w:rPr>
                <w:color w:val="000000"/>
                <w:sz w:val="18"/>
                <w:szCs w:val="18"/>
                <w:lang w:eastAsia="en-ZA"/>
              </w:rPr>
              <w:t>424</w:t>
            </w:r>
            <w:r>
              <w:rPr>
                <w:color w:val="000000"/>
                <w:sz w:val="18"/>
                <w:szCs w:val="18"/>
                <w:lang w:eastAsia="en-ZA"/>
              </w:rPr>
              <w:t>,</w:t>
            </w:r>
            <w:r w:rsidRPr="00284577">
              <w:rPr>
                <w:color w:val="000000"/>
                <w:sz w:val="18"/>
                <w:szCs w:val="18"/>
                <w:lang w:eastAsia="en-ZA"/>
              </w:rPr>
              <w:t xml:space="preserve">00 </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12</w:t>
            </w:r>
            <w:r>
              <w:rPr>
                <w:color w:val="000000"/>
                <w:sz w:val="18"/>
                <w:szCs w:val="18"/>
                <w:lang w:eastAsia="en-ZA"/>
              </w:rPr>
              <w:t> </w:t>
            </w:r>
            <w:r w:rsidRPr="00284577">
              <w:rPr>
                <w:color w:val="000000"/>
                <w:sz w:val="18"/>
                <w:szCs w:val="18"/>
                <w:lang w:eastAsia="en-ZA"/>
              </w:rPr>
              <w:t>228</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4</w:t>
            </w:r>
            <w:r>
              <w:rPr>
                <w:color w:val="000000"/>
                <w:sz w:val="18"/>
                <w:szCs w:val="18"/>
                <w:lang w:eastAsia="en-ZA"/>
              </w:rPr>
              <w:t> </w:t>
            </w:r>
            <w:r w:rsidRPr="00284577">
              <w:rPr>
                <w:color w:val="000000"/>
                <w:sz w:val="18"/>
                <w:szCs w:val="18"/>
                <w:lang w:eastAsia="en-ZA"/>
              </w:rPr>
              <w:t>594</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7</w:t>
            </w:r>
            <w:r>
              <w:rPr>
                <w:color w:val="000000"/>
                <w:sz w:val="18"/>
                <w:szCs w:val="18"/>
                <w:lang w:eastAsia="en-ZA"/>
              </w:rPr>
              <w:t> </w:t>
            </w:r>
            <w:r w:rsidRPr="00284577">
              <w:rPr>
                <w:color w:val="000000"/>
                <w:sz w:val="18"/>
                <w:szCs w:val="18"/>
                <w:lang w:eastAsia="en-ZA"/>
              </w:rPr>
              <w:t>634</w:t>
            </w:r>
            <w:r>
              <w:rPr>
                <w:color w:val="000000"/>
                <w:sz w:val="18"/>
                <w:szCs w:val="18"/>
                <w:lang w:eastAsia="en-ZA"/>
              </w:rPr>
              <w:t>,</w:t>
            </w:r>
            <w:r w:rsidRPr="00284577">
              <w:rPr>
                <w:color w:val="000000"/>
                <w:sz w:val="18"/>
                <w:szCs w:val="18"/>
                <w:lang w:eastAsia="en-ZA"/>
              </w:rPr>
              <w:t xml:space="preserve">16 </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5</w:t>
            </w:r>
            <w:r>
              <w:rPr>
                <w:color w:val="000000"/>
                <w:sz w:val="18"/>
                <w:szCs w:val="18"/>
                <w:lang w:eastAsia="en-ZA"/>
              </w:rPr>
              <w:t> </w:t>
            </w:r>
            <w:r w:rsidRPr="00284577">
              <w:rPr>
                <w:color w:val="000000"/>
                <w:sz w:val="18"/>
                <w:szCs w:val="18"/>
                <w:lang w:eastAsia="en-ZA"/>
              </w:rPr>
              <w:t>506</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6</w:t>
            </w:r>
            <w:r>
              <w:rPr>
                <w:color w:val="000000"/>
                <w:sz w:val="18"/>
                <w:szCs w:val="18"/>
                <w:lang w:eastAsia="en-ZA"/>
              </w:rPr>
              <w:t> </w:t>
            </w:r>
            <w:r w:rsidRPr="00284577">
              <w:rPr>
                <w:color w:val="000000"/>
                <w:sz w:val="18"/>
                <w:szCs w:val="18"/>
                <w:lang w:eastAsia="en-ZA"/>
              </w:rPr>
              <w:t>213</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(707</w:t>
            </w:r>
            <w:r>
              <w:rPr>
                <w:color w:val="000000"/>
                <w:sz w:val="18"/>
                <w:szCs w:val="18"/>
                <w:lang w:eastAsia="en-ZA"/>
              </w:rPr>
              <w:t>,</w:t>
            </w:r>
            <w:r w:rsidRPr="00284577">
              <w:rPr>
                <w:color w:val="000000"/>
                <w:sz w:val="18"/>
                <w:szCs w:val="18"/>
                <w:lang w:eastAsia="en-ZA"/>
              </w:rPr>
              <w:t>37)</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6</w:t>
            </w:r>
            <w:r>
              <w:rPr>
                <w:color w:val="000000"/>
                <w:sz w:val="18"/>
                <w:szCs w:val="18"/>
                <w:lang w:eastAsia="en-ZA"/>
              </w:rPr>
              <w:t> </w:t>
            </w:r>
            <w:r w:rsidRPr="00284577">
              <w:rPr>
                <w:color w:val="000000"/>
                <w:sz w:val="18"/>
                <w:szCs w:val="18"/>
                <w:lang w:eastAsia="en-ZA"/>
              </w:rPr>
              <w:t>210</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7</w:t>
            </w:r>
            <w:r>
              <w:rPr>
                <w:color w:val="000000"/>
                <w:sz w:val="18"/>
                <w:szCs w:val="18"/>
                <w:lang w:eastAsia="en-ZA"/>
              </w:rPr>
              <w:t> </w:t>
            </w:r>
            <w:r w:rsidRPr="00284577">
              <w:rPr>
                <w:color w:val="000000"/>
                <w:sz w:val="18"/>
                <w:szCs w:val="18"/>
                <w:lang w:eastAsia="en-ZA"/>
              </w:rPr>
              <w:t>024</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(814</w:t>
            </w:r>
            <w:r>
              <w:rPr>
                <w:color w:val="000000"/>
                <w:sz w:val="18"/>
                <w:szCs w:val="18"/>
                <w:lang w:eastAsia="en-ZA"/>
              </w:rPr>
              <w:t>,</w:t>
            </w:r>
            <w:r w:rsidRPr="00284577">
              <w:rPr>
                <w:color w:val="000000"/>
                <w:sz w:val="18"/>
                <w:szCs w:val="18"/>
                <w:lang w:eastAsia="en-ZA"/>
              </w:rPr>
              <w:t>24)</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98</w:t>
            </w:r>
            <w:r>
              <w:rPr>
                <w:color w:val="000000"/>
                <w:sz w:val="18"/>
                <w:szCs w:val="18"/>
                <w:lang w:eastAsia="en-ZA"/>
              </w:rPr>
              <w:t> </w:t>
            </w:r>
            <w:r w:rsidRPr="00284577">
              <w:rPr>
                <w:color w:val="000000"/>
                <w:sz w:val="18"/>
                <w:szCs w:val="18"/>
                <w:lang w:eastAsia="en-ZA"/>
              </w:rPr>
              <w:t>439</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10</w:t>
            </w:r>
            <w:r>
              <w:rPr>
                <w:color w:val="000000"/>
                <w:sz w:val="18"/>
                <w:szCs w:val="18"/>
                <w:lang w:eastAsia="en-ZA"/>
              </w:rPr>
              <w:t> </w:t>
            </w:r>
            <w:r w:rsidRPr="00284577">
              <w:rPr>
                <w:color w:val="000000"/>
                <w:sz w:val="18"/>
                <w:szCs w:val="18"/>
                <w:lang w:eastAsia="en-ZA"/>
              </w:rPr>
              <w:t>262</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88</w:t>
            </w:r>
            <w:r>
              <w:rPr>
                <w:color w:val="000000"/>
                <w:sz w:val="18"/>
                <w:szCs w:val="18"/>
                <w:lang w:eastAsia="en-ZA"/>
              </w:rPr>
              <w:t> </w:t>
            </w:r>
            <w:r w:rsidRPr="00284577">
              <w:rPr>
                <w:color w:val="000000"/>
                <w:sz w:val="18"/>
                <w:szCs w:val="18"/>
                <w:lang w:eastAsia="en-ZA"/>
              </w:rPr>
              <w:t>176</w:t>
            </w:r>
            <w:r>
              <w:rPr>
                <w:color w:val="000000"/>
                <w:sz w:val="18"/>
                <w:szCs w:val="18"/>
                <w:lang w:eastAsia="en-ZA"/>
              </w:rPr>
              <w:t>,</w:t>
            </w:r>
            <w:r w:rsidRPr="00284577">
              <w:rPr>
                <w:color w:val="000000"/>
                <w:sz w:val="18"/>
                <w:szCs w:val="18"/>
                <w:lang w:eastAsia="en-ZA"/>
              </w:rPr>
              <w:t xml:space="preserve">80 </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223</w:t>
            </w:r>
            <w:r>
              <w:rPr>
                <w:color w:val="000000"/>
                <w:sz w:val="18"/>
                <w:szCs w:val="18"/>
                <w:lang w:eastAsia="en-ZA"/>
              </w:rPr>
              <w:t> </w:t>
            </w:r>
            <w:r w:rsidRPr="00284577">
              <w:rPr>
                <w:color w:val="000000"/>
                <w:sz w:val="18"/>
                <w:szCs w:val="18"/>
                <w:lang w:eastAsia="en-ZA"/>
              </w:rPr>
              <w:t>000</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28</w:t>
            </w:r>
            <w:r>
              <w:rPr>
                <w:color w:val="000000"/>
                <w:sz w:val="18"/>
                <w:szCs w:val="18"/>
                <w:lang w:eastAsia="en-ZA"/>
              </w:rPr>
              <w:t> </w:t>
            </w:r>
            <w:r w:rsidRPr="00284577">
              <w:rPr>
                <w:color w:val="000000"/>
                <w:sz w:val="18"/>
                <w:szCs w:val="18"/>
                <w:lang w:eastAsia="en-ZA"/>
              </w:rPr>
              <w:t>888</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194</w:t>
            </w:r>
            <w:r>
              <w:rPr>
                <w:color w:val="000000"/>
                <w:sz w:val="18"/>
                <w:szCs w:val="18"/>
                <w:lang w:eastAsia="en-ZA"/>
              </w:rPr>
              <w:t> </w:t>
            </w:r>
            <w:r w:rsidRPr="00284577">
              <w:rPr>
                <w:color w:val="000000"/>
                <w:sz w:val="18"/>
                <w:szCs w:val="18"/>
                <w:lang w:eastAsia="en-ZA"/>
              </w:rPr>
              <w:t>112</w:t>
            </w:r>
            <w:r>
              <w:rPr>
                <w:color w:val="000000"/>
                <w:sz w:val="18"/>
                <w:szCs w:val="18"/>
                <w:lang w:eastAsia="en-ZA"/>
              </w:rPr>
              <w:t>,</w:t>
            </w:r>
            <w:r w:rsidRPr="00284577">
              <w:rPr>
                <w:color w:val="000000"/>
                <w:sz w:val="18"/>
                <w:szCs w:val="18"/>
                <w:lang w:eastAsia="en-ZA"/>
              </w:rPr>
              <w:t xml:space="preserve">10 </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Invoiceno:1139584</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rPr>
              <w:t>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rPr>
              <w:t> </w:t>
            </w:r>
          </w:p>
        </w:tc>
      </w:tr>
      <w:tr w:rsidR="00296C19" w:rsidRPr="00284577" w:rsidTr="00296C19">
        <w:trPr>
          <w:trHeight w:val="48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PostCostat1024kb-Networkservices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42</w:t>
            </w:r>
            <w:r>
              <w:rPr>
                <w:color w:val="000000"/>
                <w:sz w:val="18"/>
                <w:szCs w:val="18"/>
                <w:lang w:eastAsia="en-ZA"/>
              </w:rPr>
              <w:t> </w:t>
            </w:r>
            <w:r w:rsidRPr="00284577">
              <w:rPr>
                <w:color w:val="000000"/>
                <w:sz w:val="18"/>
                <w:szCs w:val="18"/>
                <w:lang w:eastAsia="en-ZA"/>
              </w:rPr>
              <w:t>165</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16</w:t>
            </w:r>
            <w:r>
              <w:rPr>
                <w:color w:val="000000"/>
                <w:sz w:val="18"/>
                <w:szCs w:val="18"/>
                <w:lang w:eastAsia="en-ZA"/>
              </w:rPr>
              <w:t> </w:t>
            </w:r>
            <w:r w:rsidRPr="00284577">
              <w:rPr>
                <w:color w:val="000000"/>
                <w:sz w:val="18"/>
                <w:szCs w:val="18"/>
                <w:lang w:eastAsia="en-ZA"/>
              </w:rPr>
              <w:t>741</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25</w:t>
            </w:r>
            <w:r>
              <w:rPr>
                <w:color w:val="000000"/>
                <w:sz w:val="18"/>
                <w:szCs w:val="18"/>
                <w:lang w:eastAsia="en-ZA"/>
              </w:rPr>
              <w:t> </w:t>
            </w:r>
            <w:r w:rsidRPr="00284577">
              <w:rPr>
                <w:color w:val="000000"/>
                <w:sz w:val="18"/>
                <w:szCs w:val="18"/>
                <w:lang w:eastAsia="en-ZA"/>
              </w:rPr>
              <w:t>424</w:t>
            </w:r>
            <w:r>
              <w:rPr>
                <w:color w:val="000000"/>
                <w:sz w:val="18"/>
                <w:szCs w:val="18"/>
                <w:lang w:eastAsia="en-ZA"/>
              </w:rPr>
              <w:t>,</w:t>
            </w:r>
            <w:r w:rsidRPr="00284577">
              <w:rPr>
                <w:color w:val="000000"/>
                <w:sz w:val="18"/>
                <w:szCs w:val="18"/>
                <w:lang w:eastAsia="en-ZA"/>
              </w:rPr>
              <w:t xml:space="preserve">00 </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12</w:t>
            </w:r>
            <w:r>
              <w:rPr>
                <w:color w:val="000000"/>
                <w:sz w:val="18"/>
                <w:szCs w:val="18"/>
                <w:lang w:eastAsia="en-ZA"/>
              </w:rPr>
              <w:t> </w:t>
            </w:r>
            <w:r w:rsidRPr="00284577">
              <w:rPr>
                <w:color w:val="000000"/>
                <w:sz w:val="18"/>
                <w:szCs w:val="18"/>
                <w:lang w:eastAsia="en-ZA"/>
              </w:rPr>
              <w:t>228</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4</w:t>
            </w:r>
            <w:r>
              <w:rPr>
                <w:color w:val="000000"/>
                <w:sz w:val="18"/>
                <w:szCs w:val="18"/>
                <w:lang w:eastAsia="en-ZA"/>
              </w:rPr>
              <w:t> </w:t>
            </w:r>
            <w:r w:rsidRPr="00284577">
              <w:rPr>
                <w:color w:val="000000"/>
                <w:sz w:val="18"/>
                <w:szCs w:val="18"/>
                <w:lang w:eastAsia="en-ZA"/>
              </w:rPr>
              <w:t>594</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7</w:t>
            </w:r>
            <w:r>
              <w:rPr>
                <w:color w:val="000000"/>
                <w:sz w:val="18"/>
                <w:szCs w:val="18"/>
                <w:lang w:eastAsia="en-ZA"/>
              </w:rPr>
              <w:t> </w:t>
            </w:r>
            <w:r w:rsidRPr="00284577">
              <w:rPr>
                <w:color w:val="000000"/>
                <w:sz w:val="18"/>
                <w:szCs w:val="18"/>
                <w:lang w:eastAsia="en-ZA"/>
              </w:rPr>
              <w:t>634</w:t>
            </w:r>
            <w:r>
              <w:rPr>
                <w:color w:val="000000"/>
                <w:sz w:val="18"/>
                <w:szCs w:val="18"/>
                <w:lang w:eastAsia="en-ZA"/>
              </w:rPr>
              <w:t>,</w:t>
            </w:r>
            <w:r w:rsidRPr="00284577">
              <w:rPr>
                <w:color w:val="000000"/>
                <w:sz w:val="18"/>
                <w:szCs w:val="18"/>
                <w:lang w:eastAsia="en-ZA"/>
              </w:rPr>
              <w:t xml:space="preserve">16 </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5</w:t>
            </w:r>
            <w:r>
              <w:rPr>
                <w:color w:val="000000"/>
                <w:sz w:val="18"/>
                <w:szCs w:val="18"/>
                <w:lang w:eastAsia="en-ZA"/>
              </w:rPr>
              <w:t> </w:t>
            </w:r>
            <w:r w:rsidRPr="00284577">
              <w:rPr>
                <w:color w:val="000000"/>
                <w:sz w:val="18"/>
                <w:szCs w:val="18"/>
                <w:lang w:eastAsia="en-ZA"/>
              </w:rPr>
              <w:t>506</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6</w:t>
            </w:r>
            <w:r>
              <w:rPr>
                <w:color w:val="000000"/>
                <w:sz w:val="18"/>
                <w:szCs w:val="18"/>
                <w:lang w:eastAsia="en-ZA"/>
              </w:rPr>
              <w:t> </w:t>
            </w:r>
            <w:r w:rsidRPr="00284577">
              <w:rPr>
                <w:color w:val="000000"/>
                <w:sz w:val="18"/>
                <w:szCs w:val="18"/>
                <w:lang w:eastAsia="en-ZA"/>
              </w:rPr>
              <w:t>213</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(707</w:t>
            </w:r>
            <w:r>
              <w:rPr>
                <w:color w:val="000000"/>
                <w:sz w:val="18"/>
                <w:szCs w:val="18"/>
                <w:lang w:eastAsia="en-ZA"/>
              </w:rPr>
              <w:t>,</w:t>
            </w:r>
            <w:r w:rsidRPr="00284577">
              <w:rPr>
                <w:color w:val="000000"/>
                <w:sz w:val="18"/>
                <w:szCs w:val="18"/>
                <w:lang w:eastAsia="en-ZA"/>
              </w:rPr>
              <w:t>37)</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6</w:t>
            </w:r>
            <w:r>
              <w:rPr>
                <w:color w:val="000000"/>
                <w:sz w:val="18"/>
                <w:szCs w:val="18"/>
                <w:lang w:eastAsia="en-ZA"/>
              </w:rPr>
              <w:t> </w:t>
            </w:r>
            <w:r w:rsidRPr="00284577">
              <w:rPr>
                <w:color w:val="000000"/>
                <w:sz w:val="18"/>
                <w:szCs w:val="18"/>
                <w:lang w:eastAsia="en-ZA"/>
              </w:rPr>
              <w:t>210</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7</w:t>
            </w:r>
            <w:r>
              <w:rPr>
                <w:color w:val="000000"/>
                <w:sz w:val="18"/>
                <w:szCs w:val="18"/>
                <w:lang w:eastAsia="en-ZA"/>
              </w:rPr>
              <w:t> </w:t>
            </w:r>
            <w:r w:rsidRPr="00284577">
              <w:rPr>
                <w:color w:val="000000"/>
                <w:sz w:val="18"/>
                <w:szCs w:val="18"/>
                <w:lang w:eastAsia="en-ZA"/>
              </w:rPr>
              <w:t>024</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(814</w:t>
            </w:r>
            <w:r>
              <w:rPr>
                <w:color w:val="000000"/>
                <w:sz w:val="18"/>
                <w:szCs w:val="18"/>
                <w:lang w:eastAsia="en-ZA"/>
              </w:rPr>
              <w:t>,</w:t>
            </w:r>
            <w:r w:rsidRPr="00284577">
              <w:rPr>
                <w:color w:val="000000"/>
                <w:sz w:val="18"/>
                <w:szCs w:val="18"/>
                <w:lang w:eastAsia="en-ZA"/>
              </w:rPr>
              <w:t>24)</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98</w:t>
            </w:r>
            <w:r>
              <w:rPr>
                <w:color w:val="000000"/>
                <w:sz w:val="18"/>
                <w:szCs w:val="18"/>
                <w:lang w:eastAsia="en-ZA"/>
              </w:rPr>
              <w:t> </w:t>
            </w:r>
            <w:r w:rsidRPr="00284577">
              <w:rPr>
                <w:color w:val="000000"/>
                <w:sz w:val="18"/>
                <w:szCs w:val="18"/>
                <w:lang w:eastAsia="en-ZA"/>
              </w:rPr>
              <w:t>439</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10</w:t>
            </w:r>
            <w:r>
              <w:rPr>
                <w:color w:val="000000"/>
                <w:sz w:val="18"/>
                <w:szCs w:val="18"/>
                <w:lang w:eastAsia="en-ZA"/>
              </w:rPr>
              <w:t> </w:t>
            </w:r>
            <w:r w:rsidRPr="00284577">
              <w:rPr>
                <w:color w:val="000000"/>
                <w:sz w:val="18"/>
                <w:szCs w:val="18"/>
                <w:lang w:eastAsia="en-ZA"/>
              </w:rPr>
              <w:t>262</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88</w:t>
            </w:r>
            <w:r>
              <w:rPr>
                <w:color w:val="000000"/>
                <w:sz w:val="18"/>
                <w:szCs w:val="18"/>
                <w:lang w:eastAsia="en-ZA"/>
              </w:rPr>
              <w:t> </w:t>
            </w:r>
            <w:r w:rsidRPr="00284577">
              <w:rPr>
                <w:color w:val="000000"/>
                <w:sz w:val="18"/>
                <w:szCs w:val="18"/>
                <w:lang w:eastAsia="en-ZA"/>
              </w:rPr>
              <w:t>176</w:t>
            </w:r>
            <w:r>
              <w:rPr>
                <w:color w:val="000000"/>
                <w:sz w:val="18"/>
                <w:szCs w:val="18"/>
                <w:lang w:eastAsia="en-ZA"/>
              </w:rPr>
              <w:t>,</w:t>
            </w:r>
            <w:r w:rsidRPr="00284577">
              <w:rPr>
                <w:color w:val="000000"/>
                <w:sz w:val="18"/>
                <w:szCs w:val="18"/>
                <w:lang w:eastAsia="en-ZA"/>
              </w:rPr>
              <w:t xml:space="preserve">80 </w:t>
            </w:r>
          </w:p>
        </w:tc>
      </w:tr>
      <w:tr w:rsidR="00296C19" w:rsidRPr="00284577" w:rsidTr="00296C19">
        <w:trPr>
          <w:trHeight w:val="300"/>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color w:val="000000"/>
                <w:sz w:val="18"/>
                <w:szCs w:val="18"/>
              </w:rPr>
            </w:pPr>
            <w:r w:rsidRPr="00284577">
              <w:rPr>
                <w:color w:val="000000"/>
                <w:sz w:val="18"/>
                <w:szCs w:val="18"/>
                <w:lang w:eastAsia="en-ZA"/>
              </w:rPr>
              <w:t>PostCostNetworkservices</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223</w:t>
            </w:r>
            <w:r>
              <w:rPr>
                <w:color w:val="000000"/>
                <w:sz w:val="18"/>
                <w:szCs w:val="18"/>
                <w:lang w:eastAsia="en-ZA"/>
              </w:rPr>
              <w:t> </w:t>
            </w:r>
            <w:r w:rsidRPr="00284577">
              <w:rPr>
                <w:color w:val="000000"/>
                <w:sz w:val="18"/>
                <w:szCs w:val="18"/>
                <w:lang w:eastAsia="en-ZA"/>
              </w:rPr>
              <w:t>000</w:t>
            </w:r>
            <w:r>
              <w:rPr>
                <w:color w:val="000000"/>
                <w:sz w:val="18"/>
                <w:szCs w:val="18"/>
                <w:lang w:eastAsia="en-ZA"/>
              </w:rPr>
              <w:t>,</w:t>
            </w:r>
            <w:r w:rsidRPr="00284577">
              <w:rPr>
                <w:color w:val="000000"/>
                <w:sz w:val="18"/>
                <w:szCs w:val="18"/>
                <w:lang w:eastAsia="en-ZA"/>
              </w:rPr>
              <w:t xml:space="preserve">00 </w:t>
            </w:r>
          </w:p>
        </w:tc>
        <w:tc>
          <w:tcPr>
            <w:tcW w:w="162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28</w:t>
            </w:r>
            <w:r>
              <w:rPr>
                <w:color w:val="000000"/>
                <w:sz w:val="18"/>
                <w:szCs w:val="18"/>
                <w:lang w:eastAsia="en-ZA"/>
              </w:rPr>
              <w:t> </w:t>
            </w:r>
            <w:r w:rsidRPr="00284577">
              <w:rPr>
                <w:color w:val="000000"/>
                <w:sz w:val="18"/>
                <w:szCs w:val="18"/>
                <w:lang w:eastAsia="en-ZA"/>
              </w:rPr>
              <w:t>888</w:t>
            </w:r>
            <w:r>
              <w:rPr>
                <w:color w:val="000000"/>
                <w:sz w:val="18"/>
                <w:szCs w:val="18"/>
                <w:lang w:eastAsia="en-ZA"/>
              </w:rPr>
              <w:t>,</w:t>
            </w:r>
            <w:r w:rsidRPr="00284577">
              <w:rPr>
                <w:color w:val="000000"/>
                <w:sz w:val="18"/>
                <w:szCs w:val="18"/>
                <w:lang w:eastAsia="en-ZA"/>
              </w:rPr>
              <w:t xml:space="preserve">00 </w:t>
            </w:r>
          </w:p>
        </w:tc>
        <w:tc>
          <w:tcPr>
            <w:tcW w:w="1350" w:type="dxa"/>
            <w:tcBorders>
              <w:top w:val="nil"/>
              <w:left w:val="nil"/>
              <w:bottom w:val="single" w:sz="4" w:space="0" w:color="auto"/>
              <w:right w:val="single" w:sz="4" w:space="0" w:color="auto"/>
            </w:tcBorders>
            <w:shd w:val="clear" w:color="auto" w:fill="auto"/>
            <w:hideMark/>
          </w:tcPr>
          <w:p w:rsidR="00296C19" w:rsidRPr="00284577" w:rsidRDefault="00296C19" w:rsidP="00296C19">
            <w:pPr>
              <w:jc w:val="right"/>
              <w:rPr>
                <w:color w:val="000000"/>
                <w:sz w:val="18"/>
                <w:szCs w:val="18"/>
              </w:rPr>
            </w:pPr>
            <w:r w:rsidRPr="00284577">
              <w:rPr>
                <w:color w:val="000000"/>
                <w:sz w:val="18"/>
                <w:szCs w:val="18"/>
                <w:lang w:eastAsia="en-ZA"/>
              </w:rPr>
              <w:t xml:space="preserve">       194</w:t>
            </w:r>
            <w:r>
              <w:rPr>
                <w:color w:val="000000"/>
                <w:sz w:val="18"/>
                <w:szCs w:val="18"/>
                <w:lang w:eastAsia="en-ZA"/>
              </w:rPr>
              <w:t> </w:t>
            </w:r>
            <w:r w:rsidRPr="00284577">
              <w:rPr>
                <w:color w:val="000000"/>
                <w:sz w:val="18"/>
                <w:szCs w:val="18"/>
                <w:lang w:eastAsia="en-ZA"/>
              </w:rPr>
              <w:t>112</w:t>
            </w:r>
            <w:r>
              <w:rPr>
                <w:color w:val="000000"/>
                <w:sz w:val="18"/>
                <w:szCs w:val="18"/>
                <w:lang w:eastAsia="en-ZA"/>
              </w:rPr>
              <w:t>,</w:t>
            </w:r>
            <w:r w:rsidRPr="00284577">
              <w:rPr>
                <w:color w:val="000000"/>
                <w:sz w:val="18"/>
                <w:szCs w:val="18"/>
                <w:lang w:eastAsia="en-ZA"/>
              </w:rPr>
              <w:t xml:space="preserve">10 </w:t>
            </w:r>
          </w:p>
        </w:tc>
      </w:tr>
      <w:tr w:rsidR="00296C19" w:rsidRPr="00284577" w:rsidTr="00296C19">
        <w:trPr>
          <w:trHeight w:val="278"/>
        </w:trPr>
        <w:tc>
          <w:tcPr>
            <w:tcW w:w="3060" w:type="dxa"/>
            <w:tcBorders>
              <w:top w:val="nil"/>
              <w:left w:val="single" w:sz="4" w:space="0" w:color="auto"/>
              <w:bottom w:val="single" w:sz="4" w:space="0" w:color="auto"/>
              <w:right w:val="single" w:sz="4" w:space="0" w:color="auto"/>
            </w:tcBorders>
            <w:shd w:val="clear" w:color="auto" w:fill="auto"/>
            <w:hideMark/>
          </w:tcPr>
          <w:p w:rsidR="00296C19" w:rsidRPr="00284577" w:rsidRDefault="00296C19" w:rsidP="00296C19">
            <w:pPr>
              <w:rPr>
                <w:b/>
                <w:bCs/>
                <w:color w:val="000000"/>
                <w:sz w:val="18"/>
                <w:szCs w:val="18"/>
              </w:rPr>
            </w:pPr>
            <w:r w:rsidRPr="00284577">
              <w:rPr>
                <w:b/>
                <w:bCs/>
                <w:color w:val="000000"/>
                <w:sz w:val="18"/>
                <w:szCs w:val="18"/>
              </w:rPr>
              <w:t>Total</w:t>
            </w:r>
          </w:p>
        </w:tc>
        <w:tc>
          <w:tcPr>
            <w:tcW w:w="1620" w:type="dxa"/>
            <w:tcBorders>
              <w:top w:val="nil"/>
              <w:left w:val="nil"/>
              <w:bottom w:val="single" w:sz="4" w:space="0" w:color="auto"/>
              <w:right w:val="single" w:sz="4" w:space="0" w:color="auto"/>
            </w:tcBorders>
            <w:shd w:val="clear" w:color="auto" w:fill="auto"/>
            <w:noWrap/>
            <w:vAlign w:val="bottom"/>
            <w:hideMark/>
          </w:tcPr>
          <w:p w:rsidR="00296C19" w:rsidRPr="00284577" w:rsidRDefault="00296C19" w:rsidP="00296C19">
            <w:pPr>
              <w:jc w:val="right"/>
              <w:rPr>
                <w:rFonts w:ascii="Calibri" w:hAnsi="Calibri"/>
                <w:b/>
                <w:bCs/>
                <w:color w:val="000000"/>
              </w:rPr>
            </w:pPr>
            <w:r w:rsidRPr="00284577">
              <w:rPr>
                <w:rFonts w:ascii="Calibri" w:hAnsi="Calibri"/>
                <w:b/>
                <w:bCs/>
                <w:color w:val="000000"/>
                <w:sz w:val="22"/>
                <w:szCs w:val="22"/>
              </w:rPr>
              <w:t>1</w:t>
            </w:r>
            <w:r>
              <w:rPr>
                <w:rFonts w:ascii="Calibri" w:hAnsi="Calibri"/>
                <w:b/>
                <w:bCs/>
                <w:color w:val="000000"/>
                <w:sz w:val="22"/>
                <w:szCs w:val="22"/>
              </w:rPr>
              <w:t> </w:t>
            </w:r>
            <w:r w:rsidRPr="00284577">
              <w:rPr>
                <w:rFonts w:ascii="Calibri" w:hAnsi="Calibri"/>
                <w:b/>
                <w:bCs/>
                <w:color w:val="000000"/>
                <w:sz w:val="22"/>
                <w:szCs w:val="22"/>
              </w:rPr>
              <w:t>162</w:t>
            </w:r>
            <w:r>
              <w:rPr>
                <w:rFonts w:ascii="Calibri" w:hAnsi="Calibri"/>
                <w:b/>
                <w:bCs/>
                <w:color w:val="000000"/>
                <w:sz w:val="22"/>
                <w:szCs w:val="22"/>
              </w:rPr>
              <w:t> </w:t>
            </w:r>
            <w:r w:rsidRPr="00284577">
              <w:rPr>
                <w:rFonts w:ascii="Calibri" w:hAnsi="Calibri"/>
                <w:b/>
                <w:bCs/>
                <w:color w:val="000000"/>
                <w:sz w:val="22"/>
                <w:szCs w:val="22"/>
              </w:rPr>
              <w:t>644</w:t>
            </w:r>
            <w:r>
              <w:rPr>
                <w:rFonts w:ascii="Calibri" w:hAnsi="Calibri"/>
                <w:b/>
                <w:bCs/>
                <w:color w:val="000000"/>
                <w:sz w:val="22"/>
                <w:szCs w:val="22"/>
              </w:rPr>
              <w:t>,</w:t>
            </w:r>
            <w:r w:rsidRPr="00284577">
              <w:rPr>
                <w:rFonts w:ascii="Calibri" w:hAnsi="Calibri"/>
                <w:b/>
                <w:bCs/>
                <w:color w:val="000000"/>
                <w:sz w:val="22"/>
                <w:szCs w:val="22"/>
              </w:rPr>
              <w:t xml:space="preserve">00 </w:t>
            </w:r>
          </w:p>
        </w:tc>
        <w:tc>
          <w:tcPr>
            <w:tcW w:w="1620" w:type="dxa"/>
            <w:tcBorders>
              <w:top w:val="nil"/>
              <w:left w:val="nil"/>
              <w:bottom w:val="single" w:sz="4" w:space="0" w:color="auto"/>
              <w:right w:val="single" w:sz="4" w:space="0" w:color="auto"/>
            </w:tcBorders>
            <w:shd w:val="clear" w:color="auto" w:fill="auto"/>
            <w:noWrap/>
            <w:vAlign w:val="bottom"/>
            <w:hideMark/>
          </w:tcPr>
          <w:p w:rsidR="00296C19" w:rsidRPr="00284577" w:rsidRDefault="00296C19" w:rsidP="00296C19">
            <w:pPr>
              <w:jc w:val="right"/>
              <w:rPr>
                <w:rFonts w:ascii="Calibri" w:hAnsi="Calibri"/>
                <w:b/>
                <w:bCs/>
                <w:color w:val="000000"/>
              </w:rPr>
            </w:pPr>
            <w:r w:rsidRPr="00284577">
              <w:rPr>
                <w:rFonts w:ascii="Calibri" w:hAnsi="Calibri"/>
                <w:b/>
                <w:bCs/>
                <w:color w:val="000000"/>
                <w:sz w:val="22"/>
                <w:szCs w:val="22"/>
              </w:rPr>
              <w:t>221</w:t>
            </w:r>
            <w:r>
              <w:rPr>
                <w:rFonts w:ascii="Calibri" w:hAnsi="Calibri"/>
                <w:b/>
                <w:bCs/>
                <w:color w:val="000000"/>
                <w:sz w:val="22"/>
                <w:szCs w:val="22"/>
              </w:rPr>
              <w:t> </w:t>
            </w:r>
            <w:r w:rsidRPr="00284577">
              <w:rPr>
                <w:rFonts w:ascii="Calibri" w:hAnsi="Calibri"/>
                <w:b/>
                <w:bCs/>
                <w:color w:val="000000"/>
                <w:sz w:val="22"/>
                <w:szCs w:val="22"/>
              </w:rPr>
              <w:t>166</w:t>
            </w:r>
            <w:r>
              <w:rPr>
                <w:rFonts w:ascii="Calibri" w:hAnsi="Calibri"/>
                <w:b/>
                <w:bCs/>
                <w:color w:val="000000"/>
                <w:sz w:val="22"/>
                <w:szCs w:val="22"/>
              </w:rPr>
              <w:t>,</w:t>
            </w:r>
            <w:r w:rsidRPr="00284577">
              <w:rPr>
                <w:rFonts w:ascii="Calibri" w:hAnsi="Calibri"/>
                <w:b/>
                <w:bCs/>
                <w:color w:val="000000"/>
                <w:sz w:val="22"/>
                <w:szCs w:val="22"/>
              </w:rPr>
              <w:t xml:space="preserve">00 </w:t>
            </w:r>
          </w:p>
        </w:tc>
        <w:tc>
          <w:tcPr>
            <w:tcW w:w="1350" w:type="dxa"/>
            <w:tcBorders>
              <w:top w:val="nil"/>
              <w:left w:val="nil"/>
              <w:bottom w:val="single" w:sz="4" w:space="0" w:color="auto"/>
              <w:right w:val="single" w:sz="4" w:space="0" w:color="auto"/>
            </w:tcBorders>
            <w:shd w:val="clear" w:color="auto" w:fill="auto"/>
            <w:noWrap/>
            <w:vAlign w:val="bottom"/>
            <w:hideMark/>
          </w:tcPr>
          <w:p w:rsidR="00296C19" w:rsidRPr="00284577" w:rsidRDefault="00296C19" w:rsidP="00296C19">
            <w:pPr>
              <w:jc w:val="right"/>
              <w:rPr>
                <w:rFonts w:ascii="Calibri" w:hAnsi="Calibri"/>
                <w:b/>
                <w:bCs/>
                <w:color w:val="000000"/>
              </w:rPr>
            </w:pPr>
            <w:r w:rsidRPr="00284577">
              <w:rPr>
                <w:rFonts w:ascii="Calibri" w:hAnsi="Calibri"/>
                <w:b/>
                <w:bCs/>
                <w:color w:val="000000"/>
                <w:sz w:val="22"/>
                <w:szCs w:val="22"/>
              </w:rPr>
              <w:t>941</w:t>
            </w:r>
            <w:r>
              <w:rPr>
                <w:rFonts w:ascii="Calibri" w:hAnsi="Calibri"/>
                <w:b/>
                <w:bCs/>
                <w:color w:val="000000"/>
                <w:sz w:val="22"/>
                <w:szCs w:val="22"/>
              </w:rPr>
              <w:t> </w:t>
            </w:r>
            <w:r w:rsidRPr="00284577">
              <w:rPr>
                <w:rFonts w:ascii="Calibri" w:hAnsi="Calibri"/>
                <w:b/>
                <w:bCs/>
                <w:color w:val="000000"/>
                <w:sz w:val="22"/>
                <w:szCs w:val="22"/>
              </w:rPr>
              <w:t>476</w:t>
            </w:r>
            <w:r>
              <w:rPr>
                <w:rFonts w:ascii="Calibri" w:hAnsi="Calibri"/>
                <w:b/>
                <w:bCs/>
                <w:color w:val="000000"/>
                <w:sz w:val="22"/>
                <w:szCs w:val="22"/>
              </w:rPr>
              <w:t>,</w:t>
            </w:r>
            <w:r w:rsidRPr="00284577">
              <w:rPr>
                <w:rFonts w:ascii="Calibri" w:hAnsi="Calibri"/>
                <w:b/>
                <w:bCs/>
                <w:color w:val="000000"/>
                <w:sz w:val="22"/>
                <w:szCs w:val="22"/>
              </w:rPr>
              <w:t xml:space="preserve">35 </w:t>
            </w:r>
          </w:p>
        </w:tc>
      </w:tr>
    </w:tbl>
    <w:p w:rsidR="00296C19" w:rsidRDefault="00296C19" w:rsidP="00296C19">
      <w:pPr>
        <w:spacing w:after="120" w:line="260" w:lineRule="exact"/>
        <w:rPr>
          <w:sz w:val="22"/>
          <w:szCs w:val="22"/>
        </w:rPr>
      </w:pPr>
    </w:p>
    <w:p w:rsidR="00296C19" w:rsidRDefault="00296C19" w:rsidP="00296C19">
      <w:pPr>
        <w:spacing w:after="200" w:line="276" w:lineRule="auto"/>
      </w:pPr>
      <w:r>
        <w:br w:type="page"/>
      </w:r>
    </w:p>
    <w:p w:rsidR="00296C19" w:rsidRPr="00296C19" w:rsidRDefault="00296C19" w:rsidP="00296C19">
      <w:pPr>
        <w:pStyle w:val="ListParagraph"/>
        <w:tabs>
          <w:tab w:val="center" w:pos="709"/>
        </w:tabs>
        <w:spacing w:after="120"/>
        <w:ind w:left="420"/>
        <w:rPr>
          <w:rFonts w:ascii="Arial" w:hAnsi="Arial" w:cs="Arial"/>
          <w:b/>
          <w:bCs/>
          <w:color w:val="FF0000"/>
          <w:sz w:val="22"/>
          <w:szCs w:val="22"/>
        </w:rPr>
      </w:pPr>
    </w:p>
    <w:p w:rsidR="00296C19" w:rsidRPr="00BA58BC" w:rsidRDefault="00296C19" w:rsidP="006F5D2E">
      <w:pPr>
        <w:pStyle w:val="ListParagraph"/>
        <w:numPr>
          <w:ilvl w:val="0"/>
          <w:numId w:val="296"/>
        </w:numPr>
        <w:tabs>
          <w:tab w:val="center" w:pos="709"/>
        </w:tabs>
        <w:spacing w:after="120"/>
        <w:jc w:val="both"/>
        <w:rPr>
          <w:rFonts w:ascii="Arial" w:hAnsi="Arial" w:cs="Arial"/>
          <w:b/>
          <w:bCs/>
          <w:color w:val="FF0000"/>
          <w:sz w:val="22"/>
          <w:szCs w:val="22"/>
        </w:rPr>
      </w:pPr>
      <w:r w:rsidRPr="00BA58BC">
        <w:rPr>
          <w:rFonts w:ascii="Arial" w:hAnsi="Arial" w:cs="Arial"/>
          <w:b/>
          <w:bCs/>
          <w:sz w:val="22"/>
          <w:szCs w:val="22"/>
        </w:rPr>
        <w:t xml:space="preserve">Deviations from supply chain management – Senex Interiors Pty Ltd – Pretoria region </w:t>
      </w:r>
      <w:r w:rsidRPr="00BA58BC">
        <w:rPr>
          <w:rFonts w:ascii="Arial" w:hAnsi="Arial" w:cs="Arial"/>
          <w:b/>
          <w:bCs/>
          <w:color w:val="FF0000"/>
          <w:sz w:val="22"/>
          <w:szCs w:val="22"/>
        </w:rPr>
        <w:t>Ex 90</w:t>
      </w:r>
    </w:p>
    <w:p w:rsidR="00296C19" w:rsidRPr="002C76C1" w:rsidRDefault="00296C19" w:rsidP="00296C19">
      <w:pPr>
        <w:tabs>
          <w:tab w:val="center" w:pos="709"/>
        </w:tabs>
        <w:spacing w:after="120"/>
        <w:jc w:val="both"/>
        <w:rPr>
          <w:b/>
          <w:bCs/>
          <w:sz w:val="22"/>
          <w:szCs w:val="22"/>
        </w:rPr>
      </w:pPr>
    </w:p>
    <w:p w:rsidR="00296C19" w:rsidRPr="002C76C1" w:rsidRDefault="00296C19" w:rsidP="00296C19">
      <w:pPr>
        <w:tabs>
          <w:tab w:val="center" w:pos="709"/>
        </w:tabs>
        <w:spacing w:after="120"/>
        <w:jc w:val="both"/>
        <w:rPr>
          <w:b/>
          <w:bCs/>
          <w:sz w:val="22"/>
          <w:szCs w:val="22"/>
        </w:rPr>
      </w:pPr>
      <w:r w:rsidRPr="002C76C1">
        <w:rPr>
          <w:b/>
          <w:bCs/>
          <w:sz w:val="22"/>
          <w:szCs w:val="22"/>
        </w:rPr>
        <w:t>Audit Finding</w:t>
      </w:r>
    </w:p>
    <w:p w:rsidR="00296C19" w:rsidRPr="002C76C1" w:rsidRDefault="00296C19" w:rsidP="00296C19">
      <w:pPr>
        <w:pStyle w:val="NormalWeb"/>
        <w:tabs>
          <w:tab w:val="center" w:pos="709"/>
        </w:tabs>
        <w:rPr>
          <w:rFonts w:ascii="Arial" w:hAnsi="Arial" w:cs="Arial"/>
          <w:sz w:val="22"/>
          <w:szCs w:val="22"/>
        </w:rPr>
      </w:pPr>
    </w:p>
    <w:p w:rsidR="00296C19" w:rsidRPr="002C76C1" w:rsidRDefault="00296C19" w:rsidP="00296C19">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296C19" w:rsidRPr="002C76C1" w:rsidRDefault="00296C19" w:rsidP="00296C19">
      <w:pPr>
        <w:pStyle w:val="lg-a-1"/>
        <w:tabs>
          <w:tab w:val="center" w:pos="709"/>
        </w:tabs>
        <w:spacing w:before="0"/>
        <w:ind w:left="1146" w:hanging="1146"/>
        <w:rPr>
          <w:rFonts w:ascii="Arial" w:hAnsi="Arial" w:cs="Arial"/>
          <w:i/>
          <w:sz w:val="22"/>
          <w:szCs w:val="22"/>
        </w:rPr>
      </w:pPr>
    </w:p>
    <w:p w:rsidR="00296C19" w:rsidRPr="002C76C1" w:rsidRDefault="00296C19" w:rsidP="00296C19">
      <w:pPr>
        <w:pStyle w:val="lg-a-1"/>
        <w:tabs>
          <w:tab w:val="center" w:pos="709"/>
        </w:tabs>
        <w:spacing w:before="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Treasury regulations 16A3.2(a), 16A6.1 and 16A6.4 state:</w:t>
      </w:r>
    </w:p>
    <w:p w:rsidR="00296C19" w:rsidRPr="002C76C1" w:rsidRDefault="00296C19" w:rsidP="00296C19">
      <w:pPr>
        <w:pStyle w:val="lg-a-1"/>
        <w:tabs>
          <w:tab w:val="center" w:pos="709"/>
        </w:tabs>
        <w:spacing w:before="0"/>
        <w:ind w:left="1146" w:firstLine="0"/>
        <w:rPr>
          <w:rFonts w:ascii="Arial" w:hAnsi="Arial" w:cs="Arial"/>
          <w:sz w:val="22"/>
          <w:szCs w:val="22"/>
        </w:rPr>
      </w:pPr>
    </w:p>
    <w:p w:rsidR="00296C19" w:rsidRPr="002C76C1" w:rsidRDefault="00296C19" w:rsidP="00296C19">
      <w:pPr>
        <w:pStyle w:val="lg-a-1"/>
        <w:tabs>
          <w:tab w:val="center" w:pos="709"/>
        </w:tabs>
        <w:spacing w:before="0"/>
        <w:ind w:left="1800" w:hanging="1080"/>
        <w:rPr>
          <w:rFonts w:ascii="Arial" w:hAnsi="Arial" w:cs="Arial"/>
          <w:i/>
          <w:sz w:val="22"/>
          <w:szCs w:val="22"/>
        </w:rPr>
      </w:pPr>
      <w:r>
        <w:rPr>
          <w:rFonts w:ascii="Arial" w:hAnsi="Arial" w:cs="Arial"/>
          <w:i/>
          <w:sz w:val="22"/>
          <w:szCs w:val="22"/>
        </w:rPr>
        <w:tab/>
      </w:r>
      <w:r w:rsidRPr="002C76C1">
        <w:rPr>
          <w:rFonts w:ascii="Arial" w:hAnsi="Arial" w:cs="Arial"/>
          <w:i/>
          <w:sz w:val="22"/>
          <w:szCs w:val="22"/>
        </w:rPr>
        <w:t>“16A3.2</w:t>
      </w:r>
      <w:r w:rsidRPr="002C76C1">
        <w:rPr>
          <w:rFonts w:ascii="Arial" w:hAnsi="Arial" w:cs="Arial"/>
          <w:i/>
          <w:sz w:val="22"/>
          <w:szCs w:val="22"/>
        </w:rPr>
        <w:tab/>
        <w:t xml:space="preserve"> A supply chain management system referred to in paragraph 16A3.1 must- (a)</w:t>
      </w:r>
      <w:r w:rsidRPr="002C76C1">
        <w:rPr>
          <w:rFonts w:ascii="Arial" w:hAnsi="Arial" w:cs="Arial"/>
          <w:i/>
          <w:sz w:val="22"/>
          <w:szCs w:val="22"/>
        </w:rPr>
        <w:tab/>
        <w:t>be fair, equitable, transparent, competitive and cost effective;</w:t>
      </w:r>
    </w:p>
    <w:p w:rsidR="00296C19" w:rsidRPr="002C76C1" w:rsidRDefault="00296C19" w:rsidP="00296C19">
      <w:pPr>
        <w:pStyle w:val="lg-a-1"/>
        <w:tabs>
          <w:tab w:val="center" w:pos="709"/>
        </w:tabs>
        <w:spacing w:before="0"/>
        <w:ind w:left="1800" w:firstLine="0"/>
        <w:rPr>
          <w:rFonts w:ascii="Arial" w:hAnsi="Arial" w:cs="Arial"/>
          <w:i/>
          <w:sz w:val="22"/>
          <w:szCs w:val="22"/>
        </w:rPr>
      </w:pPr>
    </w:p>
    <w:p w:rsidR="00296C19" w:rsidRPr="002C76C1" w:rsidRDefault="00296C19" w:rsidP="00296C19">
      <w:pPr>
        <w:pStyle w:val="lg-a-1"/>
        <w:tabs>
          <w:tab w:val="center" w:pos="709"/>
        </w:tabs>
        <w:spacing w:before="0"/>
        <w:ind w:left="1800" w:hanging="1080"/>
        <w:rPr>
          <w:rFonts w:ascii="Arial" w:hAnsi="Arial" w:cs="Arial"/>
          <w:i/>
          <w:sz w:val="22"/>
          <w:szCs w:val="22"/>
        </w:rPr>
      </w:pPr>
      <w:r>
        <w:rPr>
          <w:rFonts w:ascii="Arial" w:hAnsi="Arial" w:cs="Arial"/>
          <w:i/>
          <w:sz w:val="22"/>
          <w:szCs w:val="22"/>
        </w:rPr>
        <w:tab/>
      </w:r>
      <w:r w:rsidRPr="002C76C1">
        <w:rPr>
          <w:rFonts w:ascii="Arial" w:hAnsi="Arial" w:cs="Arial"/>
          <w:i/>
          <w:sz w:val="22"/>
          <w:szCs w:val="22"/>
        </w:rPr>
        <w:t>16A6.1</w:t>
      </w:r>
      <w:r w:rsidRPr="002C76C1">
        <w:rPr>
          <w:rFonts w:ascii="Arial" w:hAnsi="Arial" w:cs="Arial"/>
          <w:i/>
          <w:sz w:val="22"/>
          <w:szCs w:val="22"/>
        </w:rPr>
        <w:tab/>
        <w:t xml:space="preserve">Procurement of goods and services, either by way of quotations or through a </w:t>
      </w:r>
      <w:r w:rsidRPr="002C76C1">
        <w:rPr>
          <w:rFonts w:ascii="Arial" w:hAnsi="Arial" w:cs="Arial"/>
          <w:i/>
          <w:sz w:val="22"/>
          <w:szCs w:val="22"/>
        </w:rPr>
        <w:tab/>
        <w:t xml:space="preserve">bidding process, must be within the threshold values as determined by the National Treasury. </w:t>
      </w:r>
    </w:p>
    <w:p w:rsidR="00296C19" w:rsidRPr="002C76C1" w:rsidRDefault="00296C19" w:rsidP="00296C19">
      <w:pPr>
        <w:pStyle w:val="lg-a-1"/>
        <w:tabs>
          <w:tab w:val="center" w:pos="709"/>
        </w:tabs>
        <w:spacing w:before="0"/>
        <w:ind w:left="709" w:firstLine="11"/>
        <w:rPr>
          <w:rFonts w:ascii="Arial" w:hAnsi="Arial" w:cs="Arial"/>
          <w:i/>
          <w:sz w:val="22"/>
          <w:szCs w:val="22"/>
        </w:rPr>
      </w:pPr>
    </w:p>
    <w:p w:rsidR="00296C19" w:rsidRPr="002C76C1" w:rsidRDefault="00296C19" w:rsidP="00296C19">
      <w:pPr>
        <w:pStyle w:val="lg-a-1"/>
        <w:tabs>
          <w:tab w:val="center" w:pos="709"/>
        </w:tabs>
        <w:spacing w:before="0"/>
        <w:ind w:left="1800" w:hanging="1080"/>
        <w:rPr>
          <w:rFonts w:ascii="Arial" w:hAnsi="Arial" w:cs="Arial"/>
          <w:i/>
          <w:sz w:val="22"/>
          <w:szCs w:val="22"/>
        </w:rPr>
      </w:pPr>
      <w:r>
        <w:rPr>
          <w:rFonts w:ascii="Arial" w:hAnsi="Arial" w:cs="Arial"/>
          <w:i/>
          <w:sz w:val="22"/>
          <w:szCs w:val="22"/>
        </w:rPr>
        <w:tab/>
      </w:r>
      <w:r w:rsidRPr="002C76C1">
        <w:rPr>
          <w:rFonts w:ascii="Arial" w:hAnsi="Arial" w:cs="Arial"/>
          <w:i/>
          <w:sz w:val="22"/>
          <w:szCs w:val="22"/>
        </w:rPr>
        <w:t>16A6.4</w:t>
      </w:r>
      <w:r w:rsidRPr="002C76C1">
        <w:rPr>
          <w:rFonts w:ascii="Arial" w:hAnsi="Arial" w:cs="Arial"/>
          <w:i/>
          <w:sz w:val="22"/>
          <w:szCs w:val="22"/>
        </w:rPr>
        <w:tab/>
        <w:t xml:space="preserve">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296C19" w:rsidRPr="002C76C1" w:rsidRDefault="00296C19" w:rsidP="00296C19">
      <w:pPr>
        <w:pStyle w:val="lg-a-1"/>
        <w:tabs>
          <w:tab w:val="center" w:pos="709"/>
        </w:tabs>
        <w:spacing w:before="0"/>
        <w:ind w:left="1800" w:hanging="1080"/>
        <w:rPr>
          <w:rFonts w:ascii="Arial" w:hAnsi="Arial" w:cs="Arial"/>
          <w:i/>
          <w:sz w:val="22"/>
          <w:szCs w:val="22"/>
        </w:rPr>
      </w:pPr>
    </w:p>
    <w:p w:rsidR="00296C19" w:rsidRPr="002C76C1" w:rsidRDefault="00296C19" w:rsidP="00296C19">
      <w:pPr>
        <w:pStyle w:val="lg-a-1"/>
        <w:tabs>
          <w:tab w:val="center" w:pos="709"/>
        </w:tabs>
        <w:spacing w:before="0"/>
        <w:ind w:left="1800" w:hanging="1080"/>
        <w:rPr>
          <w:rFonts w:ascii="Arial" w:hAnsi="Arial" w:cs="Arial"/>
          <w:i/>
          <w:sz w:val="22"/>
          <w:szCs w:val="22"/>
        </w:rPr>
      </w:pPr>
      <w:r>
        <w:rPr>
          <w:rFonts w:ascii="Arial" w:hAnsi="Arial" w:cs="Arial"/>
          <w:i/>
          <w:sz w:val="22"/>
          <w:szCs w:val="22"/>
        </w:rPr>
        <w:tab/>
      </w:r>
      <w:r w:rsidRPr="002C76C1">
        <w:rPr>
          <w:rFonts w:ascii="Arial" w:hAnsi="Arial" w:cs="Arial"/>
          <w:i/>
          <w:sz w:val="22"/>
          <w:szCs w:val="22"/>
        </w:rPr>
        <w:t>16A9.1(e)</w:t>
      </w:r>
      <w:r w:rsidRPr="002C76C1">
        <w:rPr>
          <w:rFonts w:ascii="Arial" w:hAnsi="Arial" w:cs="Arial"/>
          <w:i/>
          <w:sz w:val="22"/>
          <w:szCs w:val="22"/>
        </w:rPr>
        <w:tab/>
      </w:r>
      <w:r w:rsidRPr="002C76C1">
        <w:rPr>
          <w:rFonts w:ascii="Arial" w:hAnsi="Arial" w:cs="Arial"/>
          <w:i/>
          <w:sz w:val="22"/>
          <w:szCs w:val="22"/>
          <w:lang w:val="en-US"/>
        </w:rPr>
        <w:t>The accounting officer or accounting authority must reject a proposal for the award of a contract if the recommended bidder has committed a corrupt or fraudulent act in competing for the particular contract; or</w:t>
      </w:r>
      <w:r w:rsidRPr="002C76C1">
        <w:rPr>
          <w:rFonts w:ascii="Arial" w:hAnsi="Arial" w:cs="Arial"/>
          <w:i/>
          <w:sz w:val="22"/>
          <w:szCs w:val="22"/>
        </w:rPr>
        <w:tab/>
        <w:t>”.</w:t>
      </w:r>
    </w:p>
    <w:p w:rsidR="00296C19" w:rsidRPr="002C76C1" w:rsidRDefault="00296C19" w:rsidP="00296C19">
      <w:pPr>
        <w:pStyle w:val="lg-a-1"/>
        <w:tabs>
          <w:tab w:val="center" w:pos="709"/>
        </w:tabs>
        <w:spacing w:before="0"/>
        <w:ind w:left="709" w:firstLine="11"/>
        <w:rPr>
          <w:rFonts w:ascii="Arial" w:hAnsi="Arial" w:cs="Arial"/>
          <w:i/>
          <w:sz w:val="22"/>
          <w:szCs w:val="22"/>
        </w:rPr>
      </w:pPr>
    </w:p>
    <w:p w:rsidR="00296C19" w:rsidRPr="002C76C1" w:rsidRDefault="00296C19" w:rsidP="00296C19">
      <w:pPr>
        <w:pStyle w:val="lg-a-1"/>
        <w:tabs>
          <w:tab w:val="center" w:pos="709"/>
        </w:tabs>
        <w:spacing w:before="0"/>
        <w:jc w:val="left"/>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Instruction Note on Enhancing Compliance Monitoring SCM paragraph 3.1.1 states:</w:t>
      </w:r>
    </w:p>
    <w:p w:rsidR="00296C19" w:rsidRPr="002C76C1" w:rsidRDefault="00296C19" w:rsidP="00296C19">
      <w:pPr>
        <w:pStyle w:val="lg-a-1"/>
        <w:tabs>
          <w:tab w:val="center" w:pos="709"/>
        </w:tabs>
        <w:spacing w:before="0"/>
        <w:ind w:left="709" w:firstLine="0"/>
        <w:jc w:val="left"/>
        <w:rPr>
          <w:rFonts w:ascii="Arial" w:hAnsi="Arial" w:cs="Arial"/>
          <w:sz w:val="22"/>
          <w:szCs w:val="22"/>
        </w:rPr>
      </w:pPr>
    </w:p>
    <w:p w:rsidR="00296C19" w:rsidRPr="002C76C1" w:rsidRDefault="00296C19" w:rsidP="00296C19">
      <w:pPr>
        <w:pStyle w:val="lg-a-1"/>
        <w:tabs>
          <w:tab w:val="center" w:pos="709"/>
        </w:tabs>
        <w:spacing w:before="0"/>
        <w:ind w:firstLine="0"/>
        <w:jc w:val="left"/>
        <w:rPr>
          <w:rFonts w:ascii="Arial" w:hAnsi="Arial" w:cs="Arial"/>
          <w:i/>
          <w:sz w:val="22"/>
          <w:szCs w:val="22"/>
        </w:rPr>
      </w:pPr>
      <w:r>
        <w:rPr>
          <w:rFonts w:ascii="Arial" w:hAnsi="Arial" w:cs="Arial"/>
          <w:i/>
          <w:sz w:val="22"/>
          <w:szCs w:val="22"/>
        </w:rPr>
        <w:tab/>
      </w:r>
      <w:r w:rsidRPr="002C76C1">
        <w:rPr>
          <w:rFonts w:ascii="Arial" w:hAnsi="Arial" w:cs="Arial"/>
          <w:i/>
          <w:sz w:val="22"/>
          <w:szCs w:val="22"/>
        </w:rPr>
        <w:t>“Accounting officers of departments and constitutional institutions must submit to the relevant treasury by 30 April of each year, a procurement plan containing all planned procurement for the financial year in respect of the procurement of goods, works and/or services which exceed R500 000 (all applicable taxes included). This procurement plan must be approved by the accounting officer or his or her delegate prior to its submission. For the 2011/2012 financial year, the said plan must be submitted to the relevant treasury by not later than 31 August 2011.”</w:t>
      </w:r>
    </w:p>
    <w:p w:rsidR="00296C19" w:rsidRPr="002C76C1" w:rsidRDefault="00296C19" w:rsidP="00296C19">
      <w:pPr>
        <w:pStyle w:val="lg-a-1"/>
        <w:tabs>
          <w:tab w:val="center" w:pos="709"/>
        </w:tabs>
        <w:spacing w:before="0"/>
        <w:ind w:left="709" w:firstLine="0"/>
        <w:jc w:val="left"/>
        <w:rPr>
          <w:rFonts w:ascii="Arial" w:hAnsi="Arial" w:cs="Arial"/>
          <w:sz w:val="22"/>
          <w:szCs w:val="22"/>
        </w:rPr>
      </w:pPr>
    </w:p>
    <w:p w:rsidR="00296C19" w:rsidRPr="002C76C1" w:rsidRDefault="00296C19" w:rsidP="00296C19">
      <w:pPr>
        <w:pStyle w:val="lg-a-1"/>
        <w:tabs>
          <w:tab w:val="center" w:pos="709"/>
        </w:tabs>
        <w:spacing w:before="0"/>
        <w:jc w:val="left"/>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National Treasury practice note dated 21 July 2010 paragraph 3.1.1 and 3.1.2 states:</w:t>
      </w:r>
    </w:p>
    <w:p w:rsidR="00296C19" w:rsidRPr="002C76C1" w:rsidRDefault="00296C19" w:rsidP="00296C19">
      <w:pPr>
        <w:pStyle w:val="lg-a-1"/>
        <w:tabs>
          <w:tab w:val="center" w:pos="709"/>
        </w:tabs>
        <w:spacing w:before="0"/>
        <w:ind w:left="709" w:firstLine="0"/>
        <w:jc w:val="left"/>
        <w:rPr>
          <w:rFonts w:ascii="Arial" w:hAnsi="Arial" w:cs="Arial"/>
          <w:sz w:val="22"/>
          <w:szCs w:val="22"/>
        </w:rPr>
      </w:pPr>
    </w:p>
    <w:p w:rsidR="00296C19" w:rsidRDefault="00296C19" w:rsidP="00296C19">
      <w:pPr>
        <w:pStyle w:val="lg-a-1"/>
        <w:tabs>
          <w:tab w:val="center" w:pos="709"/>
        </w:tabs>
        <w:spacing w:before="0"/>
        <w:ind w:hanging="652"/>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“3.1.1</w:t>
      </w:r>
      <w:r w:rsidRPr="002C76C1">
        <w:rPr>
          <w:rFonts w:ascii="Arial" w:hAnsi="Arial" w:cs="Arial"/>
          <w:i/>
          <w:sz w:val="22"/>
          <w:szCs w:val="22"/>
        </w:rPr>
        <w:tab/>
        <w:t xml:space="preserve">With effect from the date on which this practice note takes effect, accounting officers and accounting authorities are required to utilize the attached </w:t>
      </w:r>
    </w:p>
    <w:p w:rsidR="00296C19" w:rsidRPr="002C76C1" w:rsidRDefault="00296C19" w:rsidP="00296C19">
      <w:pPr>
        <w:pStyle w:val="lg-a-1"/>
        <w:tabs>
          <w:tab w:val="center" w:pos="709"/>
        </w:tabs>
        <w:spacing w:before="0"/>
        <w:ind w:hanging="652"/>
        <w:jc w:val="left"/>
        <w:rPr>
          <w:rFonts w:ascii="Arial" w:hAnsi="Arial" w:cs="Arial"/>
          <w:i/>
          <w:sz w:val="22"/>
          <w:szCs w:val="22"/>
        </w:rPr>
      </w:pPr>
      <w:r w:rsidRPr="002C76C1">
        <w:rPr>
          <w:rFonts w:ascii="Arial" w:hAnsi="Arial" w:cs="Arial"/>
          <w:i/>
          <w:sz w:val="22"/>
          <w:szCs w:val="22"/>
        </w:rPr>
        <w:tab/>
        <w:t xml:space="preserve">Standard Bidding Document (SBD 9) “Certificate of Independent Bid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Determination” when inviting price quotations advertised competitive bids, </w:t>
      </w:r>
      <w:r w:rsidRPr="002C76C1">
        <w:rPr>
          <w:rFonts w:ascii="Arial" w:hAnsi="Arial" w:cs="Arial"/>
          <w:i/>
          <w:sz w:val="22"/>
          <w:szCs w:val="22"/>
        </w:rPr>
        <w:tab/>
      </w:r>
      <w:r w:rsidRPr="002C76C1">
        <w:rPr>
          <w:rFonts w:ascii="Arial" w:hAnsi="Arial" w:cs="Arial"/>
          <w:i/>
          <w:sz w:val="22"/>
          <w:szCs w:val="22"/>
        </w:rPr>
        <w:tab/>
        <w:t xml:space="preserve">limited bids or proposals. The SBD 9 form should be used with minimum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changes that are necessary to address contract and project specific issues.</w:t>
      </w:r>
    </w:p>
    <w:p w:rsidR="00296C19" w:rsidRPr="002C76C1" w:rsidRDefault="00296C19" w:rsidP="00296C19">
      <w:pPr>
        <w:pStyle w:val="lg-a-1"/>
        <w:tabs>
          <w:tab w:val="center" w:pos="709"/>
        </w:tabs>
        <w:spacing w:before="0"/>
        <w:ind w:left="709" w:firstLine="0"/>
        <w:jc w:val="left"/>
        <w:rPr>
          <w:rFonts w:ascii="Arial" w:hAnsi="Arial" w:cs="Arial"/>
          <w:i/>
          <w:sz w:val="22"/>
          <w:szCs w:val="22"/>
        </w:rPr>
      </w:pPr>
    </w:p>
    <w:p w:rsidR="00296C19" w:rsidRPr="002C76C1" w:rsidRDefault="00296C19" w:rsidP="00296C19">
      <w:pPr>
        <w:pStyle w:val="lg-a-1"/>
        <w:tabs>
          <w:tab w:val="center" w:pos="709"/>
        </w:tabs>
        <w:spacing w:before="0"/>
        <w:ind w:left="709" w:firstLine="0"/>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3.1.2</w:t>
      </w:r>
      <w:r w:rsidRPr="002C76C1">
        <w:rPr>
          <w:rFonts w:ascii="Arial" w:hAnsi="Arial" w:cs="Arial"/>
          <w:i/>
          <w:sz w:val="22"/>
          <w:szCs w:val="22"/>
        </w:rPr>
        <w:tab/>
        <w:t xml:space="preserve">Bidders should be required to complete, sign and submit the Certificate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together with the bid documentation at the closing date and time of the bid. If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a bidder has failed to submit the SBD 9 together with the bid documentation,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the bidder must be requested, in writing, to submit the signed form within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seven (7) working days of notification may result in the invalidation of the bid.”</w:t>
      </w:r>
    </w:p>
    <w:p w:rsidR="00296C19" w:rsidRPr="002C76C1" w:rsidRDefault="00296C19" w:rsidP="00296C19">
      <w:pPr>
        <w:pStyle w:val="lg-a-1"/>
        <w:tabs>
          <w:tab w:val="center" w:pos="709"/>
        </w:tabs>
        <w:spacing w:before="0"/>
        <w:ind w:left="1146" w:firstLine="0"/>
        <w:rPr>
          <w:rFonts w:ascii="Arial" w:hAnsi="Arial" w:cs="Arial"/>
          <w:sz w:val="22"/>
          <w:szCs w:val="22"/>
        </w:rPr>
      </w:pPr>
    </w:p>
    <w:p w:rsidR="00296C19" w:rsidRPr="002C76C1" w:rsidRDefault="00296C19" w:rsidP="00296C19">
      <w:pPr>
        <w:pStyle w:val="lg-a-1"/>
        <w:tabs>
          <w:tab w:val="center" w:pos="709"/>
        </w:tabs>
        <w:spacing w:before="0"/>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sz w:val="22"/>
          <w:szCs w:val="22"/>
        </w:rPr>
        <w:tab/>
      </w:r>
      <w:r w:rsidRPr="002C76C1">
        <w:rPr>
          <w:rFonts w:ascii="Arial" w:hAnsi="Arial" w:cs="Arial"/>
          <w:sz w:val="22"/>
          <w:szCs w:val="22"/>
        </w:rPr>
        <w:t>Practice note 8 of 2007/2008 paragraph 3.4.1 and 3.4.3 states:</w:t>
      </w:r>
    </w:p>
    <w:p w:rsidR="00296C19" w:rsidRPr="002C76C1" w:rsidRDefault="00296C19" w:rsidP="00296C19">
      <w:pPr>
        <w:pStyle w:val="lg-a-1"/>
        <w:tabs>
          <w:tab w:val="center" w:pos="709"/>
        </w:tabs>
        <w:spacing w:before="0"/>
        <w:ind w:left="1146" w:hanging="426"/>
        <w:rPr>
          <w:rFonts w:ascii="Arial" w:hAnsi="Arial" w:cs="Arial"/>
          <w:i/>
          <w:sz w:val="22"/>
          <w:szCs w:val="22"/>
        </w:rPr>
      </w:pPr>
    </w:p>
    <w:p w:rsidR="00296C19" w:rsidRPr="002C76C1" w:rsidRDefault="00296C19" w:rsidP="00296C19">
      <w:pPr>
        <w:pStyle w:val="lg-a-1"/>
        <w:tabs>
          <w:tab w:val="center" w:pos="709"/>
        </w:tabs>
        <w:spacing w:before="0"/>
        <w:ind w:left="1440" w:hanging="720"/>
        <w:rPr>
          <w:rFonts w:ascii="Arial" w:hAnsi="Arial" w:cs="Arial"/>
          <w:i/>
          <w:sz w:val="22"/>
          <w:szCs w:val="22"/>
        </w:rPr>
      </w:pPr>
      <w:r>
        <w:rPr>
          <w:rFonts w:ascii="Arial" w:hAnsi="Arial" w:cs="Arial"/>
          <w:i/>
          <w:sz w:val="22"/>
          <w:szCs w:val="22"/>
        </w:rPr>
        <w:tab/>
      </w:r>
      <w:r w:rsidRPr="002C76C1">
        <w:rPr>
          <w:rFonts w:ascii="Arial" w:hAnsi="Arial" w:cs="Arial"/>
          <w:i/>
          <w:sz w:val="22"/>
          <w:szCs w:val="22"/>
        </w:rPr>
        <w:t>“3.4.1</w:t>
      </w:r>
      <w:r w:rsidRPr="002C76C1">
        <w:rPr>
          <w:rFonts w:ascii="Arial" w:hAnsi="Arial" w:cs="Arial"/>
          <w:i/>
          <w:sz w:val="22"/>
          <w:szCs w:val="22"/>
        </w:rPr>
        <w:tab/>
        <w:t>Accounting officers / authorities should invite competitive bids for all procurement above R 500 000</w:t>
      </w:r>
    </w:p>
    <w:p w:rsidR="00296C19" w:rsidRPr="002C76C1" w:rsidRDefault="00296C19" w:rsidP="00296C19">
      <w:pPr>
        <w:pStyle w:val="lg-a-1"/>
        <w:tabs>
          <w:tab w:val="center" w:pos="709"/>
        </w:tabs>
        <w:spacing w:before="0"/>
        <w:ind w:left="1440" w:hanging="720"/>
        <w:rPr>
          <w:rFonts w:ascii="Arial" w:hAnsi="Arial" w:cs="Arial"/>
          <w:i/>
          <w:sz w:val="22"/>
          <w:szCs w:val="22"/>
        </w:rPr>
      </w:pPr>
    </w:p>
    <w:p w:rsidR="00296C19" w:rsidRPr="002C76C1" w:rsidRDefault="00296C19" w:rsidP="00296C19">
      <w:pPr>
        <w:pStyle w:val="lg-a-1"/>
        <w:tabs>
          <w:tab w:val="center" w:pos="709"/>
        </w:tabs>
        <w:spacing w:before="0"/>
        <w:ind w:left="1440" w:hanging="720"/>
        <w:rPr>
          <w:rFonts w:ascii="Arial" w:hAnsi="Arial" w:cs="Arial"/>
          <w:i/>
          <w:sz w:val="22"/>
          <w:szCs w:val="22"/>
        </w:rPr>
      </w:pPr>
      <w:r>
        <w:rPr>
          <w:rFonts w:ascii="Arial" w:hAnsi="Arial" w:cs="Arial"/>
          <w:i/>
          <w:sz w:val="22"/>
          <w:szCs w:val="22"/>
        </w:rPr>
        <w:tab/>
      </w:r>
      <w:r w:rsidRPr="002C76C1">
        <w:rPr>
          <w:rFonts w:ascii="Arial" w:hAnsi="Arial" w:cs="Arial"/>
          <w:i/>
          <w:sz w:val="22"/>
          <w:szCs w:val="22"/>
        </w:rPr>
        <w:t>3.4.3</w:t>
      </w:r>
      <w:r w:rsidRPr="002C76C1">
        <w:rPr>
          <w:rFonts w:ascii="Arial" w:hAnsi="Arial" w:cs="Arial"/>
          <w:i/>
          <w:sz w:val="22"/>
          <w:szCs w:val="22"/>
        </w:rPr>
        <w:tab/>
        <w:t>Should it be impractical to invite competitive bids for specific procurement, e.g. in urgent or emergency cases or in case of a sole supplier, the accounting officer/ authority may procure the required goods or services by other means, such as price quotations or negotiations in accordance with Treasury Regulation 16A6.4.The reasons for deviating from inviting competitive bids should be recorded and approved by the accounting officer/ authority or his/ her delegate. Accounting officers/ authorities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296C19" w:rsidRPr="002C76C1" w:rsidRDefault="00296C19" w:rsidP="00296C19">
      <w:pPr>
        <w:pStyle w:val="lg-a-1"/>
        <w:tabs>
          <w:tab w:val="center" w:pos="709"/>
        </w:tabs>
        <w:spacing w:before="0"/>
        <w:ind w:left="709" w:firstLine="11"/>
        <w:rPr>
          <w:rFonts w:ascii="Arial" w:hAnsi="Arial" w:cs="Arial"/>
          <w:i/>
          <w:sz w:val="22"/>
          <w:szCs w:val="22"/>
        </w:rPr>
      </w:pPr>
    </w:p>
    <w:p w:rsidR="00296C19" w:rsidRPr="002C76C1" w:rsidRDefault="00296C19" w:rsidP="00296C19">
      <w:pPr>
        <w:pStyle w:val="lg-a-1"/>
        <w:tabs>
          <w:tab w:val="center" w:pos="709"/>
        </w:tabs>
        <w:spacing w:before="0"/>
        <w:rPr>
          <w:rFonts w:ascii="Arial" w:hAnsi="Arial" w:cs="Arial"/>
          <w:sz w:val="22"/>
          <w:szCs w:val="22"/>
        </w:rPr>
      </w:pPr>
      <w:r>
        <w:rPr>
          <w:rFonts w:ascii="Arial" w:hAnsi="Arial" w:cs="Arial"/>
          <w:sz w:val="22"/>
          <w:szCs w:val="22"/>
        </w:rPr>
        <w:t>e)</w:t>
      </w:r>
      <w:r>
        <w:rPr>
          <w:rFonts w:ascii="Arial" w:hAnsi="Arial" w:cs="Arial"/>
          <w:sz w:val="22"/>
          <w:szCs w:val="22"/>
        </w:rPr>
        <w:tab/>
      </w:r>
      <w:r>
        <w:rPr>
          <w:rFonts w:ascii="Arial" w:hAnsi="Arial" w:cs="Arial"/>
          <w:sz w:val="22"/>
          <w:szCs w:val="22"/>
        </w:rPr>
        <w:tab/>
      </w:r>
      <w:r w:rsidRPr="002C76C1">
        <w:rPr>
          <w:rFonts w:ascii="Arial" w:hAnsi="Arial" w:cs="Arial"/>
          <w:sz w:val="22"/>
          <w:szCs w:val="22"/>
        </w:rPr>
        <w:t>Practice Note 6 of 2007/08 paragraph 2.3 and 2.5 state:</w:t>
      </w:r>
    </w:p>
    <w:p w:rsidR="00296C19" w:rsidRPr="002C76C1" w:rsidRDefault="00296C19" w:rsidP="00296C19">
      <w:pPr>
        <w:pStyle w:val="lg-a-1"/>
        <w:tabs>
          <w:tab w:val="center" w:pos="709"/>
        </w:tabs>
        <w:spacing w:before="0"/>
        <w:ind w:left="709" w:firstLine="0"/>
        <w:rPr>
          <w:rFonts w:ascii="Arial" w:hAnsi="Arial" w:cs="Arial"/>
          <w:sz w:val="22"/>
          <w:szCs w:val="22"/>
        </w:rPr>
      </w:pPr>
    </w:p>
    <w:p w:rsidR="00296C19" w:rsidRPr="002C76C1" w:rsidRDefault="00296C19" w:rsidP="00296C19">
      <w:pPr>
        <w:pStyle w:val="lg-a-1"/>
        <w:tabs>
          <w:tab w:val="center" w:pos="709"/>
        </w:tabs>
        <w:spacing w:before="0"/>
        <w:ind w:left="1418" w:hanging="709"/>
        <w:jc w:val="left"/>
        <w:rPr>
          <w:rFonts w:ascii="Arial" w:hAnsi="Arial" w:cs="Arial"/>
          <w:i/>
          <w:sz w:val="22"/>
          <w:szCs w:val="22"/>
        </w:rPr>
      </w:pPr>
      <w:r>
        <w:rPr>
          <w:rFonts w:ascii="Arial" w:hAnsi="Arial" w:cs="Arial"/>
          <w:i/>
          <w:sz w:val="22"/>
          <w:szCs w:val="22"/>
        </w:rPr>
        <w:tab/>
      </w:r>
      <w:r w:rsidRPr="002C76C1">
        <w:rPr>
          <w:rFonts w:ascii="Arial" w:hAnsi="Arial" w:cs="Arial"/>
          <w:i/>
          <w:sz w:val="22"/>
          <w:szCs w:val="22"/>
        </w:rPr>
        <w:t>“2.3</w:t>
      </w:r>
      <w:r w:rsidRPr="002C76C1">
        <w:rPr>
          <w:rFonts w:ascii="Arial" w:hAnsi="Arial" w:cs="Arial"/>
          <w:i/>
          <w:sz w:val="22"/>
          <w:szCs w:val="22"/>
        </w:rPr>
        <w:tab/>
        <w:t xml:space="preserve">It is, however, recognized that there will be instances when it would be impractical to invite competitive bids. In this regard, Treasury Regulation 16A6.4 provides for such instances where accounting officers or accounting authorities are allowed to dispense with competitive bidding processes to procure goods and services by other means. This provision is intended for cases of emergency where immediate action is necessary or if the goods and services required are produced or available from sole providers. The reasons for such action must be recorded and approved by the accounting officer or accounting authority. </w:t>
      </w:r>
    </w:p>
    <w:p w:rsidR="00296C19" w:rsidRPr="002C76C1" w:rsidRDefault="00296C19" w:rsidP="00296C19">
      <w:pPr>
        <w:pStyle w:val="lg-a-1"/>
        <w:tabs>
          <w:tab w:val="center" w:pos="709"/>
        </w:tabs>
        <w:spacing w:before="0"/>
        <w:ind w:left="1418" w:hanging="709"/>
        <w:jc w:val="left"/>
        <w:rPr>
          <w:rFonts w:ascii="Arial" w:hAnsi="Arial" w:cs="Arial"/>
          <w:i/>
          <w:sz w:val="22"/>
          <w:szCs w:val="22"/>
        </w:rPr>
      </w:pPr>
    </w:p>
    <w:p w:rsidR="00296C19" w:rsidRPr="002C76C1" w:rsidRDefault="00296C19" w:rsidP="00296C19">
      <w:pPr>
        <w:pStyle w:val="lg-a-1"/>
        <w:tabs>
          <w:tab w:val="center" w:pos="709"/>
        </w:tabs>
        <w:spacing w:before="0"/>
        <w:ind w:left="1418" w:hanging="709"/>
        <w:jc w:val="left"/>
        <w:rPr>
          <w:rFonts w:ascii="Arial" w:hAnsi="Arial" w:cs="Arial"/>
          <w:i/>
          <w:sz w:val="22"/>
          <w:szCs w:val="22"/>
        </w:rPr>
      </w:pPr>
      <w:r>
        <w:rPr>
          <w:rFonts w:ascii="Arial" w:hAnsi="Arial" w:cs="Arial"/>
          <w:i/>
          <w:sz w:val="22"/>
          <w:szCs w:val="22"/>
        </w:rPr>
        <w:tab/>
      </w:r>
      <w:r w:rsidRPr="002C76C1">
        <w:rPr>
          <w:rFonts w:ascii="Arial" w:hAnsi="Arial" w:cs="Arial"/>
          <w:i/>
          <w:sz w:val="22"/>
          <w:szCs w:val="22"/>
        </w:rPr>
        <w:t>2.5</w:t>
      </w:r>
      <w:r w:rsidRPr="002C76C1">
        <w:rPr>
          <w:rFonts w:ascii="Arial" w:hAnsi="Arial" w:cs="Arial"/>
          <w:i/>
          <w:sz w:val="22"/>
          <w:szCs w:val="22"/>
        </w:rPr>
        <w:tab/>
        <w:t>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296C19" w:rsidRPr="002C76C1" w:rsidRDefault="00296C19" w:rsidP="00296C19">
      <w:pPr>
        <w:pStyle w:val="lg-a-1"/>
        <w:tabs>
          <w:tab w:val="center" w:pos="709"/>
        </w:tabs>
        <w:spacing w:before="0"/>
        <w:ind w:left="0" w:hanging="1146"/>
        <w:jc w:val="left"/>
        <w:rPr>
          <w:rFonts w:ascii="Arial" w:hAnsi="Arial" w:cs="Arial"/>
          <w:sz w:val="22"/>
          <w:szCs w:val="22"/>
        </w:rPr>
      </w:pPr>
    </w:p>
    <w:p w:rsidR="00296C19" w:rsidRPr="002C76C1" w:rsidRDefault="00296C19" w:rsidP="00296C19">
      <w:pPr>
        <w:pStyle w:val="lg-a-1"/>
        <w:tabs>
          <w:tab w:val="center" w:pos="709"/>
        </w:tabs>
        <w:spacing w:before="0"/>
        <w:rPr>
          <w:rFonts w:ascii="Arial" w:hAnsi="Arial" w:cs="Arial"/>
          <w:sz w:val="22"/>
          <w:szCs w:val="22"/>
        </w:rPr>
      </w:pPr>
      <w:r>
        <w:rPr>
          <w:rFonts w:ascii="Arial" w:hAnsi="Arial" w:cs="Arial"/>
          <w:sz w:val="22"/>
          <w:szCs w:val="22"/>
        </w:rPr>
        <w:t>f)</w:t>
      </w:r>
      <w:r>
        <w:rPr>
          <w:rFonts w:ascii="Arial" w:hAnsi="Arial" w:cs="Arial"/>
          <w:sz w:val="22"/>
          <w:szCs w:val="22"/>
        </w:rPr>
        <w:tab/>
      </w:r>
      <w:r>
        <w:rPr>
          <w:rFonts w:ascii="Arial" w:hAnsi="Arial" w:cs="Arial"/>
          <w:sz w:val="22"/>
          <w:szCs w:val="22"/>
        </w:rPr>
        <w:tab/>
      </w:r>
      <w:r w:rsidRPr="002C76C1">
        <w:rPr>
          <w:rFonts w:ascii="Arial" w:hAnsi="Arial" w:cs="Arial"/>
          <w:sz w:val="22"/>
          <w:szCs w:val="22"/>
        </w:rPr>
        <w:t>SCM guide for accounting officers and authorities paragraph 4.7.5 states:</w:t>
      </w:r>
    </w:p>
    <w:p w:rsidR="00296C19" w:rsidRPr="002C76C1" w:rsidRDefault="00296C19" w:rsidP="00296C19">
      <w:pPr>
        <w:pStyle w:val="lg-a-1"/>
        <w:tabs>
          <w:tab w:val="center" w:pos="709"/>
        </w:tabs>
        <w:spacing w:before="0"/>
        <w:ind w:left="1146" w:hanging="426"/>
        <w:rPr>
          <w:rFonts w:ascii="Arial" w:hAnsi="Arial" w:cs="Arial"/>
          <w:i/>
          <w:sz w:val="22"/>
          <w:szCs w:val="22"/>
        </w:rPr>
      </w:pPr>
    </w:p>
    <w:p w:rsidR="00296C19" w:rsidRPr="002C76C1" w:rsidRDefault="00296C19" w:rsidP="00296C19">
      <w:pPr>
        <w:pStyle w:val="lg-a-1"/>
        <w:tabs>
          <w:tab w:val="center" w:pos="709"/>
        </w:tabs>
        <w:spacing w:before="0"/>
        <w:ind w:left="1560" w:hanging="840"/>
        <w:rPr>
          <w:rFonts w:ascii="Arial" w:hAnsi="Arial" w:cs="Arial"/>
          <w:i/>
          <w:sz w:val="22"/>
          <w:szCs w:val="22"/>
        </w:rPr>
      </w:pPr>
      <w:r>
        <w:rPr>
          <w:rFonts w:ascii="Arial" w:hAnsi="Arial" w:cs="Arial"/>
          <w:i/>
          <w:sz w:val="22"/>
          <w:szCs w:val="22"/>
        </w:rPr>
        <w:tab/>
      </w:r>
      <w:r w:rsidRPr="002C76C1">
        <w:rPr>
          <w:rFonts w:ascii="Arial" w:hAnsi="Arial" w:cs="Arial"/>
          <w:i/>
          <w:sz w:val="22"/>
          <w:szCs w:val="22"/>
        </w:rPr>
        <w:t>“4.7.5.1 In urgent and emergency cases, an institution may dispense with the invitation of bids and may obtain the required goods, works or services by means of quotations by preferably making use of the database of prospective suppliers, or otherwise in any manner to the best interest of the State.</w:t>
      </w:r>
    </w:p>
    <w:p w:rsidR="00296C19" w:rsidRPr="002C76C1" w:rsidRDefault="00296C19" w:rsidP="00296C19">
      <w:pPr>
        <w:pStyle w:val="lg-a-1"/>
        <w:tabs>
          <w:tab w:val="center" w:pos="709"/>
        </w:tabs>
        <w:spacing w:before="0"/>
        <w:ind w:left="1146" w:hanging="1146"/>
        <w:rPr>
          <w:rFonts w:ascii="Arial" w:hAnsi="Arial" w:cs="Arial"/>
          <w:sz w:val="22"/>
          <w:szCs w:val="22"/>
        </w:rPr>
      </w:pPr>
    </w:p>
    <w:p w:rsidR="00296C19" w:rsidRPr="002C76C1" w:rsidRDefault="00296C19" w:rsidP="00296C19">
      <w:pPr>
        <w:pStyle w:val="lg-a-1"/>
        <w:tabs>
          <w:tab w:val="center" w:pos="709"/>
          <w:tab w:val="left" w:pos="1418"/>
        </w:tabs>
        <w:spacing w:before="0"/>
        <w:ind w:left="1560" w:hanging="851"/>
        <w:rPr>
          <w:rFonts w:ascii="Arial" w:hAnsi="Arial" w:cs="Arial"/>
          <w:i/>
          <w:sz w:val="22"/>
          <w:szCs w:val="22"/>
        </w:rPr>
      </w:pPr>
      <w:r>
        <w:rPr>
          <w:rFonts w:ascii="Arial" w:hAnsi="Arial" w:cs="Arial"/>
          <w:i/>
          <w:sz w:val="22"/>
          <w:szCs w:val="22"/>
        </w:rPr>
        <w:tab/>
      </w:r>
      <w:r w:rsidRPr="002C76C1">
        <w:rPr>
          <w:rFonts w:ascii="Arial" w:hAnsi="Arial" w:cs="Arial"/>
          <w:i/>
          <w:sz w:val="22"/>
          <w:szCs w:val="22"/>
        </w:rPr>
        <w:t>4.7.5.2  Urgent cases are cases where early delivery is of critical importance and the invitation of competitive bids is either impossible or impractical. (However, a lack of proper planning should not constitute as an urgent case.)</w:t>
      </w:r>
    </w:p>
    <w:p w:rsidR="00296C19" w:rsidRPr="002C76C1" w:rsidRDefault="00296C19" w:rsidP="00296C19">
      <w:pPr>
        <w:pStyle w:val="lg-a-1"/>
        <w:tabs>
          <w:tab w:val="center" w:pos="709"/>
        </w:tabs>
        <w:spacing w:before="0"/>
        <w:ind w:left="1146" w:hanging="1146"/>
        <w:rPr>
          <w:rFonts w:ascii="Arial" w:hAnsi="Arial" w:cs="Arial"/>
          <w:sz w:val="22"/>
          <w:szCs w:val="22"/>
        </w:rPr>
      </w:pPr>
    </w:p>
    <w:p w:rsidR="00296C19" w:rsidRPr="002C76C1" w:rsidRDefault="00296C19" w:rsidP="00296C19">
      <w:pPr>
        <w:pStyle w:val="lg-a-1"/>
        <w:tabs>
          <w:tab w:val="center" w:pos="709"/>
        </w:tabs>
        <w:spacing w:before="0"/>
        <w:ind w:left="1418" w:hanging="709"/>
        <w:rPr>
          <w:rFonts w:ascii="Arial" w:hAnsi="Arial" w:cs="Arial"/>
          <w:i/>
          <w:sz w:val="22"/>
          <w:szCs w:val="22"/>
        </w:rPr>
      </w:pPr>
      <w:r>
        <w:rPr>
          <w:rFonts w:ascii="Arial" w:hAnsi="Arial" w:cs="Arial"/>
          <w:i/>
          <w:sz w:val="22"/>
          <w:szCs w:val="22"/>
        </w:rPr>
        <w:tab/>
      </w:r>
      <w:r w:rsidRPr="002C76C1">
        <w:rPr>
          <w:rFonts w:ascii="Arial" w:hAnsi="Arial" w:cs="Arial"/>
          <w:i/>
          <w:sz w:val="22"/>
          <w:szCs w:val="22"/>
        </w:rPr>
        <w:t>4.7.5.3 Emergency cases are cases where immediate action is necessary in order to avoid a dangerous or risky situation or misery.</w:t>
      </w:r>
    </w:p>
    <w:p w:rsidR="00296C19" w:rsidRPr="002C76C1" w:rsidRDefault="00296C19" w:rsidP="00296C19">
      <w:pPr>
        <w:pStyle w:val="lg-a-1"/>
        <w:tabs>
          <w:tab w:val="center" w:pos="709"/>
        </w:tabs>
        <w:spacing w:before="0"/>
        <w:ind w:left="1146" w:hanging="1146"/>
        <w:rPr>
          <w:rFonts w:ascii="Arial" w:hAnsi="Arial" w:cs="Arial"/>
          <w:sz w:val="22"/>
          <w:szCs w:val="22"/>
        </w:rPr>
      </w:pPr>
    </w:p>
    <w:p w:rsidR="00296C19" w:rsidRPr="002C76C1" w:rsidRDefault="00296C19" w:rsidP="00296C19">
      <w:pPr>
        <w:pStyle w:val="lg-a-1"/>
        <w:tabs>
          <w:tab w:val="center" w:pos="709"/>
        </w:tabs>
        <w:spacing w:before="0"/>
        <w:ind w:left="1418" w:hanging="709"/>
        <w:rPr>
          <w:rFonts w:ascii="Arial" w:hAnsi="Arial" w:cs="Arial"/>
          <w:i/>
          <w:sz w:val="22"/>
          <w:szCs w:val="22"/>
        </w:rPr>
      </w:pPr>
      <w:r>
        <w:rPr>
          <w:rFonts w:ascii="Arial" w:hAnsi="Arial" w:cs="Arial"/>
          <w:i/>
          <w:sz w:val="22"/>
          <w:szCs w:val="22"/>
        </w:rPr>
        <w:tab/>
      </w:r>
      <w:r w:rsidRPr="002C76C1">
        <w:rPr>
          <w:rFonts w:ascii="Arial" w:hAnsi="Arial" w:cs="Arial"/>
          <w:i/>
          <w:sz w:val="22"/>
          <w:szCs w:val="22"/>
        </w:rPr>
        <w:t>4.7.5.4 The reasons for the urgency/ emergency and for dispensing of competitive bids, should be clearly recorded and approved by the accounting officer/ authority or his/ her delegate.”</w:t>
      </w:r>
    </w:p>
    <w:p w:rsidR="00296C19" w:rsidRPr="002C76C1" w:rsidRDefault="00296C19" w:rsidP="00296C19">
      <w:pPr>
        <w:pStyle w:val="lg-a-1"/>
        <w:tabs>
          <w:tab w:val="center" w:pos="709"/>
        </w:tabs>
        <w:spacing w:before="0"/>
        <w:ind w:left="1418" w:hanging="1418"/>
        <w:rPr>
          <w:rFonts w:ascii="Arial" w:hAnsi="Arial" w:cs="Arial"/>
          <w:sz w:val="22"/>
          <w:szCs w:val="22"/>
        </w:rPr>
      </w:pPr>
    </w:p>
    <w:p w:rsidR="00296C19" w:rsidRPr="002C76C1" w:rsidRDefault="00296C19" w:rsidP="00296C19">
      <w:pPr>
        <w:pStyle w:val="lg-a-1"/>
        <w:tabs>
          <w:tab w:val="center" w:pos="709"/>
        </w:tabs>
        <w:spacing w:before="0"/>
        <w:ind w:left="1418" w:hanging="1418"/>
        <w:rPr>
          <w:rFonts w:ascii="Arial" w:hAnsi="Arial" w:cs="Arial"/>
          <w:sz w:val="22"/>
          <w:szCs w:val="22"/>
        </w:rPr>
      </w:pPr>
    </w:p>
    <w:p w:rsidR="00296C19" w:rsidRPr="002C76C1" w:rsidRDefault="00296C19" w:rsidP="00296C19">
      <w:pPr>
        <w:pStyle w:val="lg-a-1"/>
        <w:tabs>
          <w:tab w:val="center" w:pos="709"/>
        </w:tabs>
        <w:spacing w:before="0"/>
        <w:rPr>
          <w:rFonts w:ascii="Arial" w:hAnsi="Arial" w:cs="Arial"/>
          <w:sz w:val="22"/>
          <w:szCs w:val="22"/>
        </w:rPr>
      </w:pPr>
      <w:r>
        <w:rPr>
          <w:rFonts w:ascii="Arial" w:hAnsi="Arial" w:cs="Arial"/>
          <w:sz w:val="22"/>
          <w:szCs w:val="22"/>
        </w:rPr>
        <w:t>g)</w:t>
      </w:r>
      <w:r>
        <w:rPr>
          <w:rFonts w:ascii="Arial" w:hAnsi="Arial" w:cs="Arial"/>
          <w:sz w:val="22"/>
          <w:szCs w:val="22"/>
        </w:rPr>
        <w:tab/>
      </w:r>
      <w:r>
        <w:rPr>
          <w:rFonts w:ascii="Arial" w:hAnsi="Arial" w:cs="Arial"/>
          <w:sz w:val="22"/>
          <w:szCs w:val="22"/>
        </w:rPr>
        <w:tab/>
      </w:r>
      <w:r w:rsidRPr="002C76C1">
        <w:rPr>
          <w:rFonts w:ascii="Arial" w:hAnsi="Arial" w:cs="Arial"/>
          <w:sz w:val="22"/>
          <w:szCs w:val="22"/>
        </w:rPr>
        <w:t>SCM policy paragraph 59 states:</w:t>
      </w:r>
    </w:p>
    <w:p w:rsidR="00296C19" w:rsidRPr="002C76C1" w:rsidRDefault="00296C19" w:rsidP="00296C19">
      <w:pPr>
        <w:pStyle w:val="lg-a-1"/>
        <w:tabs>
          <w:tab w:val="center" w:pos="709"/>
        </w:tabs>
        <w:spacing w:before="0"/>
        <w:ind w:left="709" w:firstLine="0"/>
        <w:rPr>
          <w:rFonts w:ascii="Arial" w:hAnsi="Arial" w:cs="Arial"/>
          <w:sz w:val="22"/>
          <w:szCs w:val="22"/>
        </w:rPr>
      </w:pPr>
    </w:p>
    <w:p w:rsidR="00296C19" w:rsidRPr="002C76C1" w:rsidRDefault="00296C19" w:rsidP="00296C19">
      <w:pPr>
        <w:pStyle w:val="lg-a-1"/>
        <w:tabs>
          <w:tab w:val="center" w:pos="709"/>
        </w:tabs>
        <w:spacing w:before="0"/>
        <w:ind w:firstLine="0"/>
        <w:jc w:val="left"/>
        <w:rPr>
          <w:rFonts w:ascii="Arial" w:hAnsi="Arial" w:cs="Arial"/>
          <w:i/>
          <w:sz w:val="22"/>
          <w:szCs w:val="22"/>
        </w:rPr>
      </w:pPr>
      <w:r w:rsidRPr="002C76C1">
        <w:rPr>
          <w:rFonts w:ascii="Arial" w:hAnsi="Arial" w:cs="Arial"/>
          <w:i/>
          <w:sz w:val="22"/>
          <w:szCs w:val="22"/>
        </w:rPr>
        <w:t>“Members of the Bid Evaluation and Bid Adjudication Committees must be free of any conflict of interest when assessing bids. A Declaration of Interest certificate must be signed by all members who participate in these committees.”</w:t>
      </w:r>
    </w:p>
    <w:p w:rsidR="00296C19" w:rsidRPr="002C76C1" w:rsidRDefault="00296C19" w:rsidP="00296C19">
      <w:pPr>
        <w:pStyle w:val="lg-a-1"/>
        <w:tabs>
          <w:tab w:val="center" w:pos="709"/>
        </w:tabs>
        <w:spacing w:before="0"/>
        <w:ind w:left="709" w:firstLine="11"/>
        <w:rPr>
          <w:rFonts w:ascii="Arial" w:hAnsi="Arial" w:cs="Arial"/>
          <w:i/>
          <w:sz w:val="22"/>
          <w:szCs w:val="22"/>
        </w:rPr>
      </w:pPr>
    </w:p>
    <w:p w:rsidR="00296C19" w:rsidRPr="002C76C1" w:rsidRDefault="00296C19" w:rsidP="00296C19">
      <w:pPr>
        <w:pStyle w:val="NormalWeb"/>
        <w:tabs>
          <w:tab w:val="center" w:pos="709"/>
        </w:tabs>
        <w:rPr>
          <w:rFonts w:ascii="Arial" w:hAnsi="Arial" w:cs="Arial"/>
          <w:sz w:val="22"/>
          <w:szCs w:val="22"/>
          <w:lang w:val="en-ZA"/>
        </w:rPr>
      </w:pPr>
      <w:r w:rsidRPr="002C76C1">
        <w:rPr>
          <w:rFonts w:ascii="Arial" w:hAnsi="Arial" w:cs="Arial"/>
          <w:sz w:val="22"/>
          <w:szCs w:val="22"/>
          <w:lang w:val="en-ZA"/>
        </w:rPr>
        <w:t>The following deviations pertaining to procurement of furniture from Senex Interiors and Queens Lifestyle (Bid No HS11/058) were identified:</w:t>
      </w:r>
    </w:p>
    <w:p w:rsidR="00296C19" w:rsidRPr="002C76C1" w:rsidRDefault="00296C19" w:rsidP="00296C19">
      <w:pPr>
        <w:pStyle w:val="NormalWeb"/>
        <w:tabs>
          <w:tab w:val="center" w:pos="709"/>
        </w:tabs>
        <w:rPr>
          <w:rFonts w:ascii="Arial" w:hAnsi="Arial" w:cs="Arial"/>
          <w:sz w:val="22"/>
          <w:szCs w:val="22"/>
          <w:lang w:val="en-ZA"/>
        </w:rPr>
      </w:pPr>
    </w:p>
    <w:p w:rsidR="00296C19" w:rsidRPr="002C76C1" w:rsidRDefault="00296C19" w:rsidP="00296C19">
      <w:pPr>
        <w:pStyle w:val="NormalWeb"/>
        <w:tabs>
          <w:tab w:val="center" w:pos="709"/>
        </w:tabs>
        <w:ind w:left="709" w:hanging="709"/>
        <w:rPr>
          <w:rFonts w:ascii="Arial" w:hAnsi="Arial" w:cs="Arial"/>
          <w:sz w:val="22"/>
          <w:szCs w:val="22"/>
          <w:lang w:val="en-ZA"/>
        </w:rPr>
      </w:pPr>
      <w:r>
        <w:rPr>
          <w:rFonts w:ascii="Arial" w:hAnsi="Arial" w:cs="Arial"/>
          <w:sz w:val="22"/>
          <w:szCs w:val="22"/>
          <w:lang w:val="en-ZA"/>
        </w:rPr>
        <w:t>a)</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The procurement relates to the purchase of furniture for 285 Julius Jeppe Street, Waterkloof. The department needed to furnish the entire house as a matter of urgency and therefore opted to negotiate directly with the following three suppliers:</w:t>
      </w:r>
    </w:p>
    <w:p w:rsidR="00296C19" w:rsidRPr="002C76C1" w:rsidRDefault="00296C19" w:rsidP="00296C19">
      <w:pPr>
        <w:pStyle w:val="NormalWeb"/>
        <w:tabs>
          <w:tab w:val="center" w:pos="709"/>
        </w:tabs>
        <w:rPr>
          <w:rFonts w:ascii="Arial" w:hAnsi="Arial" w:cs="Arial"/>
          <w:sz w:val="22"/>
          <w:szCs w:val="22"/>
          <w:lang w:val="en-ZA"/>
        </w:rPr>
      </w:pPr>
    </w:p>
    <w:p w:rsidR="00296C19" w:rsidRPr="002C76C1" w:rsidRDefault="00296C19" w:rsidP="006F5D2E">
      <w:pPr>
        <w:pStyle w:val="NormalWeb"/>
        <w:widowControl/>
        <w:numPr>
          <w:ilvl w:val="0"/>
          <w:numId w:val="108"/>
        </w:numPr>
        <w:tabs>
          <w:tab w:val="center" w:pos="709"/>
        </w:tabs>
        <w:rPr>
          <w:rFonts w:ascii="Arial" w:hAnsi="Arial" w:cs="Arial"/>
          <w:sz w:val="22"/>
          <w:szCs w:val="22"/>
          <w:lang w:val="en-ZA"/>
        </w:rPr>
      </w:pPr>
      <w:r w:rsidRPr="002C76C1">
        <w:rPr>
          <w:rFonts w:ascii="Arial" w:hAnsi="Arial" w:cs="Arial"/>
          <w:sz w:val="22"/>
          <w:szCs w:val="22"/>
          <w:lang w:val="en-ZA"/>
        </w:rPr>
        <w:t>Wetherlys</w:t>
      </w:r>
    </w:p>
    <w:p w:rsidR="00296C19" w:rsidRPr="002C76C1" w:rsidRDefault="00296C19" w:rsidP="006F5D2E">
      <w:pPr>
        <w:pStyle w:val="NormalWeb"/>
        <w:widowControl/>
        <w:numPr>
          <w:ilvl w:val="0"/>
          <w:numId w:val="108"/>
        </w:numPr>
        <w:tabs>
          <w:tab w:val="center" w:pos="709"/>
        </w:tabs>
        <w:rPr>
          <w:rFonts w:ascii="Arial" w:hAnsi="Arial" w:cs="Arial"/>
          <w:sz w:val="22"/>
          <w:szCs w:val="22"/>
          <w:lang w:val="en-ZA"/>
        </w:rPr>
      </w:pPr>
      <w:r w:rsidRPr="002C76C1">
        <w:rPr>
          <w:rFonts w:ascii="Arial" w:hAnsi="Arial" w:cs="Arial"/>
          <w:sz w:val="22"/>
          <w:szCs w:val="22"/>
          <w:lang w:val="en-ZA"/>
        </w:rPr>
        <w:t xml:space="preserve">Queens Life Style </w:t>
      </w:r>
    </w:p>
    <w:p w:rsidR="00296C19" w:rsidRPr="002C76C1" w:rsidRDefault="00296C19" w:rsidP="006F5D2E">
      <w:pPr>
        <w:pStyle w:val="NormalWeb"/>
        <w:widowControl/>
        <w:numPr>
          <w:ilvl w:val="0"/>
          <w:numId w:val="108"/>
        </w:numPr>
        <w:tabs>
          <w:tab w:val="center" w:pos="709"/>
        </w:tabs>
        <w:rPr>
          <w:rFonts w:ascii="Arial" w:hAnsi="Arial" w:cs="Arial"/>
          <w:sz w:val="22"/>
          <w:szCs w:val="22"/>
          <w:lang w:val="en-ZA"/>
        </w:rPr>
      </w:pPr>
      <w:r w:rsidRPr="002C76C1">
        <w:rPr>
          <w:rFonts w:ascii="Arial" w:hAnsi="Arial" w:cs="Arial"/>
          <w:sz w:val="22"/>
          <w:szCs w:val="22"/>
          <w:lang w:val="en-ZA"/>
        </w:rPr>
        <w:t xml:space="preserve">Senex Interiors </w:t>
      </w:r>
    </w:p>
    <w:p w:rsidR="00296C19" w:rsidRPr="002C76C1" w:rsidRDefault="00296C19" w:rsidP="00296C19">
      <w:pPr>
        <w:pStyle w:val="NormalWeb"/>
        <w:tabs>
          <w:tab w:val="center" w:pos="709"/>
        </w:tabs>
        <w:rPr>
          <w:rFonts w:ascii="Arial" w:hAnsi="Arial" w:cs="Arial"/>
          <w:sz w:val="22"/>
          <w:szCs w:val="22"/>
          <w:lang w:val="en-ZA"/>
        </w:rPr>
      </w:pPr>
    </w:p>
    <w:p w:rsidR="00296C19" w:rsidRPr="002C76C1" w:rsidRDefault="00296C19" w:rsidP="00296C19">
      <w:pPr>
        <w:pStyle w:val="NormalWeb"/>
        <w:tabs>
          <w:tab w:val="center" w:pos="709"/>
        </w:tabs>
        <w:rPr>
          <w:rFonts w:ascii="Arial" w:hAnsi="Arial" w:cs="Arial"/>
          <w:sz w:val="22"/>
          <w:szCs w:val="22"/>
          <w:lang w:val="en-ZA"/>
        </w:rPr>
      </w:pPr>
      <w:r w:rsidRPr="002C76C1">
        <w:rPr>
          <w:rFonts w:ascii="Arial" w:hAnsi="Arial" w:cs="Arial"/>
          <w:sz w:val="22"/>
          <w:szCs w:val="22"/>
          <w:lang w:val="en-ZA"/>
        </w:rPr>
        <w:t>Please see the table below for information on the payment selected for testing:</w:t>
      </w:r>
    </w:p>
    <w:p w:rsidR="00296C19" w:rsidRPr="002C76C1" w:rsidRDefault="00296C19" w:rsidP="00296C19">
      <w:pPr>
        <w:pStyle w:val="NormalWeb"/>
        <w:tabs>
          <w:tab w:val="center" w:pos="709"/>
        </w:tabs>
        <w:rPr>
          <w:rFonts w:ascii="Arial" w:hAnsi="Arial" w:cs="Arial"/>
          <w:sz w:val="22"/>
          <w:szCs w:val="22"/>
          <w:lang w:val="en-ZA"/>
        </w:rPr>
      </w:pPr>
    </w:p>
    <w:tbl>
      <w:tblPr>
        <w:tblW w:w="3539" w:type="pct"/>
        <w:tblInd w:w="817" w:type="dxa"/>
        <w:tblLook w:val="04A0"/>
      </w:tblPr>
      <w:tblGrid>
        <w:gridCol w:w="1427"/>
        <w:gridCol w:w="1298"/>
        <w:gridCol w:w="1983"/>
        <w:gridCol w:w="2070"/>
      </w:tblGrid>
      <w:tr w:rsidR="00296C19" w:rsidRPr="00B535D8" w:rsidTr="00296C19">
        <w:trPr>
          <w:trHeight w:val="170"/>
        </w:trPr>
        <w:tc>
          <w:tcPr>
            <w:tcW w:w="983" w:type="pct"/>
            <w:vMerge w:val="restart"/>
            <w:tcBorders>
              <w:top w:val="single" w:sz="4" w:space="0" w:color="auto"/>
              <w:left w:val="single" w:sz="4" w:space="0" w:color="auto"/>
              <w:right w:val="single" w:sz="4" w:space="0" w:color="auto"/>
            </w:tcBorders>
            <w:shd w:val="clear" w:color="auto" w:fill="D9D9D9" w:themeFill="background1" w:themeFillShade="D9"/>
            <w:noWrap/>
            <w:vAlign w:val="bottom"/>
            <w:hideMark/>
          </w:tcPr>
          <w:p w:rsidR="00296C19" w:rsidRPr="00B535D8" w:rsidRDefault="00296C19" w:rsidP="00296C19">
            <w:pPr>
              <w:tabs>
                <w:tab w:val="center" w:pos="709"/>
              </w:tabs>
              <w:rPr>
                <w:b/>
                <w:sz w:val="18"/>
                <w:szCs w:val="18"/>
                <w:lang w:val="en-ZA" w:eastAsia="en-ZA"/>
              </w:rPr>
            </w:pPr>
            <w:r w:rsidRPr="00B535D8">
              <w:rPr>
                <w:b/>
                <w:sz w:val="18"/>
                <w:szCs w:val="18"/>
                <w:lang w:val="en-ZA" w:eastAsia="en-ZA"/>
              </w:rPr>
              <w:t>SUPPLIER</w:t>
            </w:r>
          </w:p>
        </w:tc>
        <w:tc>
          <w:tcPr>
            <w:tcW w:w="981" w:type="pct"/>
            <w:vMerge w:val="restart"/>
            <w:tcBorders>
              <w:top w:val="single" w:sz="4" w:space="0" w:color="auto"/>
              <w:left w:val="nil"/>
              <w:right w:val="single" w:sz="4" w:space="0" w:color="auto"/>
            </w:tcBorders>
            <w:shd w:val="clear" w:color="auto" w:fill="D9D9D9" w:themeFill="background1" w:themeFillShade="D9"/>
            <w:vAlign w:val="bottom"/>
          </w:tcPr>
          <w:p w:rsidR="00296C19" w:rsidRPr="00B535D8" w:rsidRDefault="00296C19" w:rsidP="00296C19">
            <w:pPr>
              <w:tabs>
                <w:tab w:val="center" w:pos="709"/>
              </w:tabs>
              <w:rPr>
                <w:b/>
                <w:sz w:val="18"/>
                <w:szCs w:val="18"/>
                <w:lang w:val="en-ZA" w:eastAsia="en-ZA"/>
              </w:rPr>
            </w:pPr>
            <w:r w:rsidRPr="00B535D8">
              <w:rPr>
                <w:b/>
                <w:sz w:val="18"/>
                <w:szCs w:val="18"/>
                <w:lang w:val="en-ZA" w:eastAsia="en-ZA"/>
              </w:rPr>
              <w:t>FANO</w:t>
            </w:r>
          </w:p>
        </w:tc>
        <w:tc>
          <w:tcPr>
            <w:tcW w:w="148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96C19" w:rsidRPr="00B535D8" w:rsidRDefault="00296C19" w:rsidP="00296C19">
            <w:pPr>
              <w:tabs>
                <w:tab w:val="center" w:pos="709"/>
              </w:tabs>
              <w:rPr>
                <w:b/>
                <w:sz w:val="18"/>
                <w:szCs w:val="18"/>
                <w:lang w:val="en-ZA" w:eastAsia="en-ZA"/>
              </w:rPr>
            </w:pPr>
            <w:r w:rsidRPr="00B535D8">
              <w:rPr>
                <w:b/>
                <w:sz w:val="18"/>
                <w:szCs w:val="18"/>
                <w:lang w:val="en-ZA" w:eastAsia="en-ZA"/>
              </w:rPr>
              <w:t>Total award</w:t>
            </w:r>
          </w:p>
        </w:tc>
        <w:tc>
          <w:tcPr>
            <w:tcW w:w="155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96C19" w:rsidRPr="00B535D8" w:rsidRDefault="00296C19" w:rsidP="00296C19">
            <w:pPr>
              <w:tabs>
                <w:tab w:val="center" w:pos="709"/>
              </w:tabs>
              <w:rPr>
                <w:b/>
                <w:sz w:val="18"/>
                <w:szCs w:val="18"/>
                <w:lang w:val="en-ZA" w:eastAsia="en-ZA"/>
              </w:rPr>
            </w:pPr>
            <w:r w:rsidRPr="00B535D8">
              <w:rPr>
                <w:b/>
                <w:sz w:val="18"/>
                <w:szCs w:val="18"/>
                <w:lang w:val="en-ZA" w:eastAsia="en-ZA"/>
              </w:rPr>
              <w:t>Items selected</w:t>
            </w:r>
          </w:p>
        </w:tc>
      </w:tr>
      <w:tr w:rsidR="00296C19" w:rsidRPr="00B535D8" w:rsidTr="00296C19">
        <w:trPr>
          <w:trHeight w:val="170"/>
        </w:trPr>
        <w:tc>
          <w:tcPr>
            <w:tcW w:w="983" w:type="pct"/>
            <w:vMerge/>
            <w:tcBorders>
              <w:left w:val="single" w:sz="4" w:space="0" w:color="auto"/>
              <w:bottom w:val="single" w:sz="4" w:space="0" w:color="auto"/>
              <w:right w:val="single" w:sz="4" w:space="0" w:color="auto"/>
            </w:tcBorders>
            <w:shd w:val="clear" w:color="auto" w:fill="D9D9D9" w:themeFill="background1" w:themeFillShade="D9"/>
            <w:noWrap/>
            <w:vAlign w:val="bottom"/>
            <w:hideMark/>
          </w:tcPr>
          <w:p w:rsidR="00296C19" w:rsidRPr="00B535D8" w:rsidRDefault="00296C19" w:rsidP="00296C19">
            <w:pPr>
              <w:tabs>
                <w:tab w:val="center" w:pos="709"/>
              </w:tabs>
              <w:rPr>
                <w:b/>
                <w:sz w:val="18"/>
                <w:szCs w:val="18"/>
                <w:lang w:val="en-ZA" w:eastAsia="en-ZA"/>
              </w:rPr>
            </w:pPr>
          </w:p>
        </w:tc>
        <w:tc>
          <w:tcPr>
            <w:tcW w:w="981" w:type="pct"/>
            <w:vMerge/>
            <w:tcBorders>
              <w:left w:val="nil"/>
              <w:bottom w:val="single" w:sz="4" w:space="0" w:color="auto"/>
              <w:right w:val="single" w:sz="4" w:space="0" w:color="auto"/>
            </w:tcBorders>
            <w:shd w:val="clear" w:color="auto" w:fill="D9D9D9" w:themeFill="background1" w:themeFillShade="D9"/>
            <w:vAlign w:val="bottom"/>
          </w:tcPr>
          <w:p w:rsidR="00296C19" w:rsidRPr="00B535D8" w:rsidRDefault="00296C19" w:rsidP="00296C19">
            <w:pPr>
              <w:tabs>
                <w:tab w:val="center" w:pos="709"/>
              </w:tabs>
              <w:rPr>
                <w:b/>
                <w:sz w:val="18"/>
                <w:szCs w:val="18"/>
                <w:lang w:val="en-ZA" w:eastAsia="en-ZA"/>
              </w:rPr>
            </w:pPr>
          </w:p>
        </w:tc>
        <w:tc>
          <w:tcPr>
            <w:tcW w:w="148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96C19" w:rsidRPr="00B535D8" w:rsidRDefault="00296C19" w:rsidP="00296C19">
            <w:pPr>
              <w:tabs>
                <w:tab w:val="center" w:pos="709"/>
              </w:tabs>
              <w:jc w:val="right"/>
              <w:rPr>
                <w:b/>
                <w:sz w:val="18"/>
                <w:szCs w:val="18"/>
                <w:lang w:val="en-ZA" w:eastAsia="en-ZA"/>
              </w:rPr>
            </w:pPr>
            <w:r w:rsidRPr="00B535D8">
              <w:rPr>
                <w:b/>
                <w:sz w:val="18"/>
                <w:szCs w:val="18"/>
                <w:lang w:val="en-ZA" w:eastAsia="en-ZA"/>
              </w:rPr>
              <w:t>R</w:t>
            </w:r>
          </w:p>
        </w:tc>
        <w:tc>
          <w:tcPr>
            <w:tcW w:w="1550"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96C19" w:rsidRPr="00B535D8" w:rsidRDefault="00296C19" w:rsidP="00296C19">
            <w:pPr>
              <w:tabs>
                <w:tab w:val="center" w:pos="709"/>
              </w:tabs>
              <w:jc w:val="right"/>
              <w:rPr>
                <w:b/>
                <w:sz w:val="18"/>
                <w:szCs w:val="18"/>
                <w:lang w:val="en-ZA" w:eastAsia="en-ZA"/>
              </w:rPr>
            </w:pPr>
            <w:r w:rsidRPr="00B535D8">
              <w:rPr>
                <w:b/>
                <w:sz w:val="18"/>
                <w:szCs w:val="18"/>
                <w:lang w:val="en-ZA" w:eastAsia="en-ZA"/>
              </w:rPr>
              <w:t>R</w:t>
            </w:r>
          </w:p>
        </w:tc>
      </w:tr>
      <w:tr w:rsidR="00296C19" w:rsidRPr="00B535D8" w:rsidTr="00296C19">
        <w:trPr>
          <w:trHeight w:val="290"/>
        </w:trPr>
        <w:tc>
          <w:tcPr>
            <w:tcW w:w="9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C19" w:rsidRPr="00B535D8" w:rsidRDefault="00296C19" w:rsidP="00296C19">
            <w:pPr>
              <w:tabs>
                <w:tab w:val="center" w:pos="709"/>
              </w:tabs>
              <w:rPr>
                <w:sz w:val="18"/>
                <w:szCs w:val="18"/>
                <w:lang w:val="en-ZA" w:eastAsia="en-ZA"/>
              </w:rPr>
            </w:pPr>
            <w:r w:rsidRPr="00B535D8">
              <w:rPr>
                <w:sz w:val="18"/>
                <w:szCs w:val="18"/>
                <w:lang w:val="en-ZA" w:eastAsia="en-ZA"/>
              </w:rPr>
              <w:t>Senex Interiors</w:t>
            </w:r>
          </w:p>
        </w:tc>
        <w:tc>
          <w:tcPr>
            <w:tcW w:w="981" w:type="pct"/>
            <w:tcBorders>
              <w:top w:val="single" w:sz="4" w:space="0" w:color="auto"/>
              <w:left w:val="nil"/>
              <w:bottom w:val="single" w:sz="4" w:space="0" w:color="auto"/>
              <w:right w:val="single" w:sz="4" w:space="0" w:color="auto"/>
            </w:tcBorders>
            <w:vAlign w:val="bottom"/>
          </w:tcPr>
          <w:p w:rsidR="00296C19" w:rsidRPr="00B535D8" w:rsidRDefault="00296C19" w:rsidP="00296C19">
            <w:pPr>
              <w:tabs>
                <w:tab w:val="center" w:pos="709"/>
              </w:tabs>
              <w:rPr>
                <w:sz w:val="18"/>
                <w:szCs w:val="18"/>
                <w:lang w:eastAsia="en-ZA"/>
              </w:rPr>
            </w:pPr>
            <w:r w:rsidRPr="00B535D8">
              <w:rPr>
                <w:sz w:val="18"/>
                <w:szCs w:val="18"/>
                <w:lang w:eastAsia="en-ZA"/>
              </w:rPr>
              <w:t>179464</w:t>
            </w:r>
          </w:p>
        </w:tc>
        <w:tc>
          <w:tcPr>
            <w:tcW w:w="1486" w:type="pct"/>
            <w:tcBorders>
              <w:top w:val="single" w:sz="4" w:space="0" w:color="auto"/>
              <w:left w:val="single" w:sz="4" w:space="0" w:color="auto"/>
              <w:bottom w:val="single" w:sz="4" w:space="0" w:color="auto"/>
              <w:right w:val="single" w:sz="4" w:space="0" w:color="auto"/>
            </w:tcBorders>
            <w:vAlign w:val="bottom"/>
          </w:tcPr>
          <w:p w:rsidR="00296C19" w:rsidRPr="00B535D8" w:rsidRDefault="00296C19" w:rsidP="00296C19">
            <w:pPr>
              <w:tabs>
                <w:tab w:val="center" w:pos="709"/>
              </w:tabs>
              <w:jc w:val="right"/>
              <w:rPr>
                <w:sz w:val="18"/>
                <w:szCs w:val="18"/>
                <w:lang w:eastAsia="en-ZA"/>
              </w:rPr>
            </w:pPr>
            <w:r w:rsidRPr="00B535D8">
              <w:rPr>
                <w:sz w:val="18"/>
                <w:szCs w:val="18"/>
                <w:lang w:eastAsia="en-ZA"/>
              </w:rPr>
              <w:t>132 973,20</w:t>
            </w:r>
          </w:p>
        </w:tc>
        <w:tc>
          <w:tcPr>
            <w:tcW w:w="15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C19" w:rsidRPr="00B535D8" w:rsidRDefault="00296C19" w:rsidP="00296C19">
            <w:pPr>
              <w:tabs>
                <w:tab w:val="center" w:pos="709"/>
              </w:tabs>
              <w:jc w:val="right"/>
              <w:rPr>
                <w:sz w:val="18"/>
                <w:szCs w:val="18"/>
                <w:lang w:val="en-ZA" w:eastAsia="en-ZA"/>
              </w:rPr>
            </w:pPr>
            <w:r w:rsidRPr="00B535D8">
              <w:rPr>
                <w:sz w:val="18"/>
                <w:szCs w:val="18"/>
                <w:lang w:eastAsia="en-ZA"/>
              </w:rPr>
              <w:t>25 935,00</w:t>
            </w:r>
          </w:p>
        </w:tc>
      </w:tr>
      <w:tr w:rsidR="00296C19" w:rsidRPr="00B535D8" w:rsidTr="00296C19">
        <w:trPr>
          <w:trHeight w:val="290"/>
        </w:trPr>
        <w:tc>
          <w:tcPr>
            <w:tcW w:w="9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C19" w:rsidRPr="00B535D8" w:rsidRDefault="00296C19" w:rsidP="00296C19">
            <w:pPr>
              <w:tabs>
                <w:tab w:val="center" w:pos="709"/>
              </w:tabs>
              <w:rPr>
                <w:b/>
                <w:sz w:val="18"/>
                <w:szCs w:val="18"/>
                <w:lang w:val="en-ZA" w:eastAsia="en-ZA"/>
              </w:rPr>
            </w:pPr>
            <w:r w:rsidRPr="00B535D8">
              <w:rPr>
                <w:b/>
                <w:sz w:val="18"/>
                <w:szCs w:val="18"/>
                <w:lang w:val="en-ZA" w:eastAsia="en-ZA"/>
              </w:rPr>
              <w:t>TOTAL</w:t>
            </w:r>
          </w:p>
        </w:tc>
        <w:tc>
          <w:tcPr>
            <w:tcW w:w="981" w:type="pct"/>
            <w:tcBorders>
              <w:top w:val="single" w:sz="4" w:space="0" w:color="auto"/>
              <w:left w:val="nil"/>
              <w:bottom w:val="single" w:sz="4" w:space="0" w:color="auto"/>
              <w:right w:val="single" w:sz="4" w:space="0" w:color="auto"/>
            </w:tcBorders>
          </w:tcPr>
          <w:p w:rsidR="00296C19" w:rsidRPr="00B535D8" w:rsidRDefault="00296C19" w:rsidP="00296C19">
            <w:pPr>
              <w:pStyle w:val="ListParagraph"/>
              <w:tabs>
                <w:tab w:val="center" w:pos="709"/>
              </w:tabs>
              <w:ind w:left="405"/>
              <w:jc w:val="right"/>
              <w:rPr>
                <w:rFonts w:ascii="Arial" w:hAnsi="Arial" w:cs="Arial"/>
                <w:b/>
                <w:sz w:val="18"/>
                <w:szCs w:val="18"/>
                <w:lang w:eastAsia="en-ZA"/>
              </w:rPr>
            </w:pPr>
          </w:p>
        </w:tc>
        <w:tc>
          <w:tcPr>
            <w:tcW w:w="1486" w:type="pct"/>
            <w:tcBorders>
              <w:top w:val="single" w:sz="4" w:space="0" w:color="auto"/>
              <w:left w:val="single" w:sz="4" w:space="0" w:color="auto"/>
              <w:bottom w:val="single" w:sz="4" w:space="0" w:color="auto"/>
              <w:right w:val="single" w:sz="4" w:space="0" w:color="auto"/>
            </w:tcBorders>
          </w:tcPr>
          <w:p w:rsidR="00296C19" w:rsidRPr="00B535D8" w:rsidRDefault="00296C19" w:rsidP="00296C19">
            <w:pPr>
              <w:pStyle w:val="ListParagraph"/>
              <w:tabs>
                <w:tab w:val="center" w:pos="709"/>
              </w:tabs>
              <w:ind w:left="405"/>
              <w:jc w:val="right"/>
              <w:rPr>
                <w:rFonts w:ascii="Arial" w:hAnsi="Arial" w:cs="Arial"/>
                <w:b/>
                <w:sz w:val="18"/>
                <w:szCs w:val="18"/>
                <w:lang w:eastAsia="en-ZA"/>
              </w:rPr>
            </w:pPr>
          </w:p>
        </w:tc>
        <w:tc>
          <w:tcPr>
            <w:tcW w:w="155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6C19" w:rsidRPr="00B535D8" w:rsidRDefault="00296C19" w:rsidP="006F5D2E">
            <w:pPr>
              <w:pStyle w:val="ListParagraph"/>
              <w:numPr>
                <w:ilvl w:val="0"/>
                <w:numId w:val="263"/>
              </w:numPr>
              <w:tabs>
                <w:tab w:val="center" w:pos="709"/>
              </w:tabs>
              <w:jc w:val="right"/>
              <w:rPr>
                <w:rFonts w:ascii="Arial" w:hAnsi="Arial" w:cs="Arial"/>
                <w:b/>
                <w:sz w:val="18"/>
                <w:szCs w:val="18"/>
                <w:lang w:eastAsia="en-ZA"/>
              </w:rPr>
            </w:pPr>
            <w:r w:rsidRPr="00B535D8">
              <w:rPr>
                <w:rFonts w:ascii="Arial" w:hAnsi="Arial" w:cs="Arial"/>
                <w:b/>
                <w:sz w:val="18"/>
                <w:szCs w:val="18"/>
                <w:lang w:eastAsia="en-ZA"/>
              </w:rPr>
              <w:t>935,00</w:t>
            </w:r>
          </w:p>
        </w:tc>
      </w:tr>
    </w:tbl>
    <w:p w:rsidR="00296C19" w:rsidRPr="002C76C1" w:rsidRDefault="00296C19" w:rsidP="00296C19">
      <w:pPr>
        <w:pStyle w:val="NormalWeb"/>
        <w:tabs>
          <w:tab w:val="center" w:pos="709"/>
        </w:tabs>
        <w:rPr>
          <w:rFonts w:ascii="Arial" w:hAnsi="Arial" w:cs="Arial"/>
          <w:sz w:val="22"/>
          <w:szCs w:val="22"/>
          <w:lang w:val="en-ZA"/>
        </w:rPr>
      </w:pPr>
    </w:p>
    <w:p w:rsidR="00296C19" w:rsidRPr="00BA3341" w:rsidRDefault="00296C19" w:rsidP="00296C19">
      <w:pPr>
        <w:pStyle w:val="lg-a-1"/>
        <w:tabs>
          <w:tab w:val="center" w:pos="709"/>
        </w:tabs>
        <w:ind w:left="720" w:hanging="720"/>
        <w:jc w:val="left"/>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The internal memo requesting approval to directly neg</w:t>
      </w:r>
      <w:r>
        <w:rPr>
          <w:rFonts w:ascii="Arial" w:hAnsi="Arial" w:cs="Arial"/>
          <w:sz w:val="22"/>
          <w:szCs w:val="22"/>
        </w:rPr>
        <w:t>otiate with the above mentioned  s</w:t>
      </w:r>
      <w:r w:rsidRPr="00BA3341">
        <w:rPr>
          <w:rFonts w:ascii="Arial" w:hAnsi="Arial" w:cs="Arial"/>
          <w:sz w:val="22"/>
          <w:szCs w:val="22"/>
        </w:rPr>
        <w:t>uppliers was motivated as follows:</w:t>
      </w:r>
    </w:p>
    <w:p w:rsidR="00296C19" w:rsidRPr="002C76C1" w:rsidRDefault="00296C19" w:rsidP="00296C19">
      <w:pPr>
        <w:pStyle w:val="lg-a-1"/>
        <w:tabs>
          <w:tab w:val="center" w:pos="709"/>
        </w:tabs>
        <w:ind w:left="720" w:hanging="720"/>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“During consultation with the client to determine the exact details and features of the items of furniture required, the client indicated the house needs to be ready by the end of June because he does not have an official accommodation in Pretoria. The client appointed his private interior designer indicated that the style of furniture liked by his client can be obtained from Wetherlys, Queens Life Style and Senex Interiors. </w:t>
      </w:r>
    </w:p>
    <w:p w:rsidR="00296C19" w:rsidRPr="002C76C1" w:rsidRDefault="00296C19" w:rsidP="00296C19">
      <w:pPr>
        <w:pStyle w:val="lg-a-1"/>
        <w:tabs>
          <w:tab w:val="center" w:pos="709"/>
        </w:tabs>
        <w:ind w:left="720" w:hanging="720"/>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The furniture required must be acquired as a matter of urgency, due to the time frame given to procure and furnish the house for occupation by the end of June.”</w:t>
      </w:r>
    </w:p>
    <w:p w:rsidR="00296C19" w:rsidRPr="002C76C1" w:rsidRDefault="00296C19" w:rsidP="00296C19">
      <w:pPr>
        <w:pStyle w:val="lg-a-1"/>
        <w:tabs>
          <w:tab w:val="center" w:pos="709"/>
        </w:tabs>
        <w:ind w:left="720" w:hanging="720"/>
        <w:jc w:val="left"/>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The internal memo was signed on 24 June 2011.</w:t>
      </w:r>
    </w:p>
    <w:p w:rsidR="00296C19" w:rsidRPr="002C76C1" w:rsidRDefault="00296C19" w:rsidP="00296C19">
      <w:pPr>
        <w:pStyle w:val="lg-a-1"/>
        <w:tabs>
          <w:tab w:val="center" w:pos="709"/>
        </w:tabs>
        <w:ind w:left="709" w:firstLine="0"/>
        <w:jc w:val="left"/>
        <w:rPr>
          <w:rFonts w:ascii="Arial" w:hAnsi="Arial" w:cs="Arial"/>
          <w:sz w:val="22"/>
          <w:szCs w:val="22"/>
        </w:rPr>
      </w:pPr>
      <w:r w:rsidRPr="002C76C1">
        <w:rPr>
          <w:rFonts w:ascii="Arial" w:hAnsi="Arial" w:cs="Arial"/>
          <w:sz w:val="22"/>
          <w:szCs w:val="22"/>
        </w:rPr>
        <w:t>However, per the table below it is evident that the department had more than enough time to procure the goods.</w:t>
      </w:r>
    </w:p>
    <w:p w:rsidR="00296C19" w:rsidRPr="002C76C1" w:rsidRDefault="00296C19" w:rsidP="00296C19">
      <w:pPr>
        <w:pStyle w:val="lg-a-1"/>
        <w:tabs>
          <w:tab w:val="center" w:pos="709"/>
        </w:tabs>
        <w:ind w:left="709" w:firstLine="0"/>
        <w:jc w:val="left"/>
        <w:rPr>
          <w:rFonts w:ascii="Arial" w:hAnsi="Arial" w:cs="Arial"/>
          <w:sz w:val="22"/>
          <w:szCs w:val="22"/>
        </w:rPr>
      </w:pPr>
      <w:r w:rsidRPr="002C76C1">
        <w:rPr>
          <w:rFonts w:ascii="Arial" w:hAnsi="Arial" w:cs="Arial"/>
          <w:sz w:val="22"/>
          <w:szCs w:val="22"/>
        </w:rPr>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827"/>
        <w:gridCol w:w="2127"/>
        <w:gridCol w:w="2471"/>
      </w:tblGrid>
      <w:tr w:rsidR="00296C19" w:rsidRPr="002210D3" w:rsidTr="00296C19">
        <w:tc>
          <w:tcPr>
            <w:tcW w:w="3827" w:type="dxa"/>
            <w:shd w:val="clear" w:color="auto" w:fill="D9D9D9" w:themeFill="background1" w:themeFillShade="D9"/>
          </w:tcPr>
          <w:p w:rsidR="00296C19" w:rsidRPr="002210D3" w:rsidRDefault="00296C19" w:rsidP="00296C19">
            <w:pPr>
              <w:pStyle w:val="lg-a-1"/>
              <w:tabs>
                <w:tab w:val="center" w:pos="709"/>
              </w:tabs>
              <w:ind w:left="0" w:firstLine="0"/>
              <w:jc w:val="left"/>
              <w:rPr>
                <w:rFonts w:ascii="Arial" w:hAnsi="Arial" w:cs="Arial"/>
                <w:b/>
              </w:rPr>
            </w:pPr>
            <w:r w:rsidRPr="002210D3">
              <w:rPr>
                <w:rFonts w:ascii="Arial" w:hAnsi="Arial" w:cs="Arial"/>
                <w:b/>
              </w:rPr>
              <w:t>INFORMATION</w:t>
            </w:r>
          </w:p>
        </w:tc>
        <w:tc>
          <w:tcPr>
            <w:tcW w:w="2127" w:type="dxa"/>
            <w:shd w:val="clear" w:color="auto" w:fill="D9D9D9" w:themeFill="background1" w:themeFillShade="D9"/>
          </w:tcPr>
          <w:p w:rsidR="00296C19" w:rsidRPr="002210D3" w:rsidRDefault="00296C19" w:rsidP="00296C19">
            <w:pPr>
              <w:pStyle w:val="lg-a-1"/>
              <w:tabs>
                <w:tab w:val="center" w:pos="709"/>
              </w:tabs>
              <w:ind w:left="0" w:firstLine="0"/>
              <w:jc w:val="left"/>
              <w:rPr>
                <w:rFonts w:ascii="Arial" w:hAnsi="Arial" w:cs="Arial"/>
                <w:b/>
              </w:rPr>
            </w:pPr>
            <w:r w:rsidRPr="002210D3">
              <w:rPr>
                <w:rFonts w:ascii="Arial" w:hAnsi="Arial" w:cs="Arial"/>
                <w:b/>
              </w:rPr>
              <w:t>DATE</w:t>
            </w:r>
          </w:p>
        </w:tc>
        <w:tc>
          <w:tcPr>
            <w:tcW w:w="2471" w:type="dxa"/>
            <w:shd w:val="clear" w:color="auto" w:fill="D9D9D9" w:themeFill="background1" w:themeFillShade="D9"/>
          </w:tcPr>
          <w:p w:rsidR="00296C19" w:rsidRPr="002210D3" w:rsidRDefault="00296C19" w:rsidP="00296C19">
            <w:pPr>
              <w:pStyle w:val="lg-a-1"/>
              <w:tabs>
                <w:tab w:val="center" w:pos="709"/>
              </w:tabs>
              <w:ind w:left="0" w:firstLine="0"/>
              <w:jc w:val="left"/>
              <w:rPr>
                <w:rFonts w:ascii="Arial" w:hAnsi="Arial" w:cs="Arial"/>
                <w:b/>
              </w:rPr>
            </w:pPr>
            <w:r w:rsidRPr="002210D3">
              <w:rPr>
                <w:rFonts w:ascii="Arial" w:hAnsi="Arial" w:cs="Arial"/>
                <w:b/>
              </w:rPr>
              <w:t>CUMULATIVE NUMBER OF DAYS</w:t>
            </w:r>
          </w:p>
        </w:tc>
      </w:tr>
      <w:tr w:rsidR="00296C19" w:rsidRPr="002210D3" w:rsidTr="00296C19">
        <w:tc>
          <w:tcPr>
            <w:tcW w:w="3827" w:type="dxa"/>
          </w:tcPr>
          <w:p w:rsidR="00296C19" w:rsidRPr="002210D3" w:rsidRDefault="00296C19" w:rsidP="00296C19">
            <w:pPr>
              <w:pStyle w:val="lg-a-1"/>
              <w:tabs>
                <w:tab w:val="center" w:pos="709"/>
              </w:tabs>
              <w:ind w:left="0" w:firstLine="0"/>
              <w:jc w:val="left"/>
              <w:rPr>
                <w:rFonts w:ascii="Arial" w:hAnsi="Arial" w:cs="Arial"/>
              </w:rPr>
            </w:pPr>
            <w:r w:rsidRPr="002210D3">
              <w:rPr>
                <w:rFonts w:ascii="Arial" w:hAnsi="Arial" w:cs="Arial"/>
              </w:rPr>
              <w:t xml:space="preserve">Acquisition date per the immoveable asset register of the house </w:t>
            </w:r>
          </w:p>
        </w:tc>
        <w:tc>
          <w:tcPr>
            <w:tcW w:w="2127" w:type="dxa"/>
          </w:tcPr>
          <w:p w:rsidR="00296C19" w:rsidRPr="002210D3" w:rsidRDefault="00296C19" w:rsidP="00296C19">
            <w:pPr>
              <w:pStyle w:val="lg-a-1"/>
              <w:tabs>
                <w:tab w:val="center" w:pos="709"/>
              </w:tabs>
              <w:ind w:left="0" w:firstLine="0"/>
              <w:jc w:val="left"/>
              <w:rPr>
                <w:rFonts w:ascii="Arial" w:hAnsi="Arial" w:cs="Arial"/>
              </w:rPr>
            </w:pPr>
            <w:r w:rsidRPr="002210D3">
              <w:rPr>
                <w:rFonts w:ascii="Arial" w:hAnsi="Arial" w:cs="Arial"/>
              </w:rPr>
              <w:t>23 March 2011</w:t>
            </w:r>
          </w:p>
        </w:tc>
        <w:tc>
          <w:tcPr>
            <w:tcW w:w="2471" w:type="dxa"/>
          </w:tcPr>
          <w:p w:rsidR="00296C19" w:rsidRPr="002210D3" w:rsidRDefault="00296C19" w:rsidP="00296C19">
            <w:pPr>
              <w:pStyle w:val="lg-a-1"/>
              <w:tabs>
                <w:tab w:val="center" w:pos="709"/>
              </w:tabs>
              <w:ind w:left="0" w:firstLine="0"/>
              <w:jc w:val="left"/>
              <w:rPr>
                <w:rFonts w:ascii="Arial" w:hAnsi="Arial" w:cs="Arial"/>
              </w:rPr>
            </w:pPr>
            <w:r w:rsidRPr="002210D3">
              <w:rPr>
                <w:rFonts w:ascii="Arial" w:hAnsi="Arial" w:cs="Arial"/>
              </w:rPr>
              <w:t>N/A</w:t>
            </w:r>
          </w:p>
        </w:tc>
      </w:tr>
      <w:tr w:rsidR="00296C19" w:rsidRPr="002210D3" w:rsidTr="00296C19">
        <w:tc>
          <w:tcPr>
            <w:tcW w:w="3827" w:type="dxa"/>
          </w:tcPr>
          <w:p w:rsidR="00296C19" w:rsidRPr="002210D3" w:rsidRDefault="00296C19" w:rsidP="00296C19">
            <w:pPr>
              <w:pStyle w:val="lg-a-1"/>
              <w:tabs>
                <w:tab w:val="center" w:pos="709"/>
              </w:tabs>
              <w:ind w:left="0" w:firstLine="0"/>
              <w:jc w:val="left"/>
              <w:rPr>
                <w:rFonts w:ascii="Arial" w:hAnsi="Arial" w:cs="Arial"/>
              </w:rPr>
            </w:pPr>
            <w:r w:rsidRPr="002210D3">
              <w:rPr>
                <w:rFonts w:ascii="Arial" w:hAnsi="Arial" w:cs="Arial"/>
              </w:rPr>
              <w:t>Signed internal memo</w:t>
            </w:r>
          </w:p>
        </w:tc>
        <w:tc>
          <w:tcPr>
            <w:tcW w:w="2127" w:type="dxa"/>
          </w:tcPr>
          <w:p w:rsidR="00296C19" w:rsidRPr="002210D3" w:rsidRDefault="00296C19" w:rsidP="00296C19">
            <w:pPr>
              <w:pStyle w:val="lg-a-1"/>
              <w:tabs>
                <w:tab w:val="center" w:pos="709"/>
              </w:tabs>
              <w:ind w:left="0" w:firstLine="0"/>
              <w:jc w:val="left"/>
              <w:rPr>
                <w:rFonts w:ascii="Arial" w:hAnsi="Arial" w:cs="Arial"/>
              </w:rPr>
            </w:pPr>
            <w:r w:rsidRPr="002210D3">
              <w:rPr>
                <w:rFonts w:ascii="Arial" w:hAnsi="Arial" w:cs="Arial"/>
              </w:rPr>
              <w:t>24 June 2011</w:t>
            </w:r>
          </w:p>
        </w:tc>
        <w:tc>
          <w:tcPr>
            <w:tcW w:w="2471" w:type="dxa"/>
          </w:tcPr>
          <w:p w:rsidR="00296C19" w:rsidRPr="002210D3" w:rsidRDefault="00296C19" w:rsidP="00296C19">
            <w:pPr>
              <w:pStyle w:val="lg-a-1"/>
              <w:tabs>
                <w:tab w:val="center" w:pos="709"/>
              </w:tabs>
              <w:ind w:left="0" w:firstLine="0"/>
              <w:jc w:val="left"/>
              <w:rPr>
                <w:rFonts w:ascii="Arial" w:hAnsi="Arial" w:cs="Arial"/>
              </w:rPr>
            </w:pPr>
            <w:r w:rsidRPr="002210D3">
              <w:rPr>
                <w:rFonts w:ascii="Arial" w:hAnsi="Arial" w:cs="Arial"/>
              </w:rPr>
              <w:t>93</w:t>
            </w:r>
          </w:p>
        </w:tc>
      </w:tr>
      <w:tr w:rsidR="00296C19" w:rsidRPr="002210D3" w:rsidTr="00296C19">
        <w:tc>
          <w:tcPr>
            <w:tcW w:w="3827" w:type="dxa"/>
          </w:tcPr>
          <w:p w:rsidR="00296C19" w:rsidRPr="002210D3" w:rsidRDefault="00296C19" w:rsidP="00296C19">
            <w:pPr>
              <w:pStyle w:val="lg-a-1"/>
              <w:tabs>
                <w:tab w:val="center" w:pos="709"/>
              </w:tabs>
              <w:ind w:left="0" w:firstLine="0"/>
              <w:jc w:val="left"/>
              <w:rPr>
                <w:rFonts w:ascii="Arial" w:hAnsi="Arial" w:cs="Arial"/>
              </w:rPr>
            </w:pPr>
            <w:r w:rsidRPr="002210D3">
              <w:rPr>
                <w:rFonts w:ascii="Arial" w:hAnsi="Arial" w:cs="Arial"/>
              </w:rPr>
              <w:t>Letter of appointment to service provider</w:t>
            </w:r>
          </w:p>
        </w:tc>
        <w:tc>
          <w:tcPr>
            <w:tcW w:w="2127" w:type="dxa"/>
          </w:tcPr>
          <w:p w:rsidR="00296C19" w:rsidRPr="002210D3" w:rsidRDefault="00296C19" w:rsidP="00296C19">
            <w:pPr>
              <w:pStyle w:val="lg-a-1"/>
              <w:tabs>
                <w:tab w:val="center" w:pos="709"/>
              </w:tabs>
              <w:ind w:left="0" w:firstLine="0"/>
              <w:jc w:val="left"/>
              <w:rPr>
                <w:rFonts w:ascii="Arial" w:hAnsi="Arial" w:cs="Arial"/>
              </w:rPr>
            </w:pPr>
            <w:r w:rsidRPr="002210D3">
              <w:rPr>
                <w:rFonts w:ascii="Arial" w:hAnsi="Arial" w:cs="Arial"/>
              </w:rPr>
              <w:t>1 August 2011</w:t>
            </w:r>
          </w:p>
        </w:tc>
        <w:tc>
          <w:tcPr>
            <w:tcW w:w="2471" w:type="dxa"/>
          </w:tcPr>
          <w:p w:rsidR="00296C19" w:rsidRPr="002210D3" w:rsidRDefault="00296C19" w:rsidP="00296C19">
            <w:pPr>
              <w:pStyle w:val="lg-a-1"/>
              <w:tabs>
                <w:tab w:val="center" w:pos="709"/>
              </w:tabs>
              <w:ind w:left="0" w:firstLine="0"/>
              <w:jc w:val="left"/>
              <w:rPr>
                <w:rFonts w:ascii="Arial" w:hAnsi="Arial" w:cs="Arial"/>
              </w:rPr>
            </w:pPr>
            <w:r w:rsidRPr="002210D3">
              <w:rPr>
                <w:rFonts w:ascii="Arial" w:hAnsi="Arial" w:cs="Arial"/>
              </w:rPr>
              <w:t>131</w:t>
            </w:r>
          </w:p>
        </w:tc>
      </w:tr>
      <w:tr w:rsidR="00296C19" w:rsidRPr="002210D3" w:rsidTr="00296C19">
        <w:tc>
          <w:tcPr>
            <w:tcW w:w="3827" w:type="dxa"/>
          </w:tcPr>
          <w:p w:rsidR="00296C19" w:rsidRPr="002210D3" w:rsidRDefault="00296C19" w:rsidP="00296C19">
            <w:pPr>
              <w:pStyle w:val="lg-a-1"/>
              <w:tabs>
                <w:tab w:val="center" w:pos="709"/>
              </w:tabs>
              <w:ind w:left="0" w:firstLine="0"/>
              <w:jc w:val="left"/>
              <w:rPr>
                <w:rFonts w:ascii="Arial" w:hAnsi="Arial" w:cs="Arial"/>
              </w:rPr>
            </w:pPr>
            <w:r w:rsidRPr="002210D3">
              <w:rPr>
                <w:rFonts w:ascii="Arial" w:hAnsi="Arial" w:cs="Arial"/>
              </w:rPr>
              <w:t>Receipt of goods per the invoice</w:t>
            </w:r>
          </w:p>
        </w:tc>
        <w:tc>
          <w:tcPr>
            <w:tcW w:w="2127" w:type="dxa"/>
          </w:tcPr>
          <w:p w:rsidR="00296C19" w:rsidRPr="002210D3" w:rsidRDefault="00296C19" w:rsidP="00296C19">
            <w:pPr>
              <w:pStyle w:val="lg-a-1"/>
              <w:tabs>
                <w:tab w:val="center" w:pos="709"/>
              </w:tabs>
              <w:ind w:left="0" w:firstLine="0"/>
              <w:jc w:val="left"/>
              <w:rPr>
                <w:rFonts w:ascii="Arial" w:hAnsi="Arial" w:cs="Arial"/>
              </w:rPr>
            </w:pPr>
            <w:r w:rsidRPr="002210D3">
              <w:rPr>
                <w:rFonts w:ascii="Arial" w:hAnsi="Arial" w:cs="Arial"/>
              </w:rPr>
              <w:t>30 November 2011</w:t>
            </w:r>
          </w:p>
        </w:tc>
        <w:tc>
          <w:tcPr>
            <w:tcW w:w="2471" w:type="dxa"/>
          </w:tcPr>
          <w:p w:rsidR="00296C19" w:rsidRPr="002210D3" w:rsidRDefault="00296C19" w:rsidP="00296C19">
            <w:pPr>
              <w:pStyle w:val="lg-a-1"/>
              <w:tabs>
                <w:tab w:val="center" w:pos="709"/>
              </w:tabs>
              <w:ind w:left="0" w:firstLine="0"/>
              <w:jc w:val="left"/>
              <w:rPr>
                <w:rFonts w:ascii="Arial" w:hAnsi="Arial" w:cs="Arial"/>
              </w:rPr>
            </w:pPr>
            <w:r w:rsidRPr="002210D3">
              <w:rPr>
                <w:rFonts w:ascii="Arial" w:hAnsi="Arial" w:cs="Arial"/>
              </w:rPr>
              <w:t>252</w:t>
            </w:r>
          </w:p>
        </w:tc>
      </w:tr>
    </w:tbl>
    <w:p w:rsidR="00296C19" w:rsidRPr="002C76C1" w:rsidRDefault="00296C19" w:rsidP="00296C19">
      <w:pPr>
        <w:pStyle w:val="lg-a-1"/>
        <w:tabs>
          <w:tab w:val="center" w:pos="709"/>
        </w:tabs>
        <w:ind w:left="709" w:firstLine="0"/>
        <w:jc w:val="left"/>
        <w:rPr>
          <w:rFonts w:ascii="Arial" w:hAnsi="Arial" w:cs="Arial"/>
          <w:sz w:val="22"/>
          <w:szCs w:val="22"/>
        </w:rPr>
      </w:pPr>
      <w:r w:rsidRPr="002C76C1">
        <w:rPr>
          <w:rFonts w:ascii="Arial" w:hAnsi="Arial" w:cs="Arial"/>
          <w:sz w:val="22"/>
          <w:szCs w:val="22"/>
        </w:rPr>
        <w:t xml:space="preserve">Based on the above it can be concluded that it was not impractical or impossible to go out on an open bid. The procurement can therefore not be regarded as urgent but rather a result of a lack of proper planning.  </w:t>
      </w:r>
    </w:p>
    <w:p w:rsidR="00296C19" w:rsidRPr="002C76C1" w:rsidRDefault="00296C19" w:rsidP="00296C19">
      <w:pPr>
        <w:pStyle w:val="lg-a-1"/>
        <w:tabs>
          <w:tab w:val="center" w:pos="709"/>
        </w:tabs>
        <w:spacing w:before="0"/>
        <w:ind w:left="720" w:hanging="720"/>
        <w:rPr>
          <w:rFonts w:ascii="Arial" w:hAnsi="Arial" w:cs="Arial"/>
          <w:sz w:val="22"/>
          <w:szCs w:val="22"/>
        </w:rPr>
      </w:pPr>
    </w:p>
    <w:p w:rsidR="00296C19" w:rsidRPr="002C76C1" w:rsidRDefault="00296C19" w:rsidP="006F5D2E">
      <w:pPr>
        <w:pStyle w:val="lg-a-1"/>
        <w:numPr>
          <w:ilvl w:val="0"/>
          <w:numId w:val="58"/>
        </w:numPr>
        <w:tabs>
          <w:tab w:val="center" w:pos="709"/>
        </w:tabs>
        <w:spacing w:before="0"/>
        <w:ind w:hanging="720"/>
        <w:jc w:val="left"/>
        <w:rPr>
          <w:rFonts w:ascii="Arial" w:hAnsi="Arial" w:cs="Arial"/>
          <w:sz w:val="22"/>
          <w:szCs w:val="22"/>
        </w:rPr>
      </w:pPr>
      <w:r w:rsidRPr="002C76C1">
        <w:rPr>
          <w:rFonts w:ascii="Arial" w:hAnsi="Arial" w:cs="Arial"/>
          <w:sz w:val="22"/>
          <w:szCs w:val="22"/>
        </w:rPr>
        <w:t xml:space="preserve">Although it was noted that the Acting DG signed the letter of appointment, no documentation was provided indicating that he approved the deviation from inviting competitive bids. </w:t>
      </w:r>
    </w:p>
    <w:p w:rsidR="00296C19" w:rsidRPr="002C76C1" w:rsidRDefault="00296C19" w:rsidP="00296C19">
      <w:pPr>
        <w:pStyle w:val="ListParagraph"/>
        <w:tabs>
          <w:tab w:val="center" w:pos="709"/>
        </w:tabs>
        <w:rPr>
          <w:rFonts w:ascii="Arial" w:hAnsi="Arial" w:cs="Arial"/>
          <w:sz w:val="22"/>
          <w:szCs w:val="22"/>
        </w:rPr>
      </w:pPr>
    </w:p>
    <w:p w:rsidR="00296C19" w:rsidRPr="002C76C1" w:rsidRDefault="00296C19" w:rsidP="006F5D2E">
      <w:pPr>
        <w:pStyle w:val="lg-a-1"/>
        <w:numPr>
          <w:ilvl w:val="0"/>
          <w:numId w:val="58"/>
        </w:numPr>
        <w:tabs>
          <w:tab w:val="center" w:pos="709"/>
        </w:tabs>
        <w:spacing w:before="0"/>
        <w:ind w:hanging="720"/>
        <w:jc w:val="left"/>
        <w:rPr>
          <w:rFonts w:ascii="Arial" w:hAnsi="Arial" w:cs="Arial"/>
          <w:sz w:val="22"/>
          <w:szCs w:val="22"/>
        </w:rPr>
      </w:pPr>
      <w:r w:rsidRPr="002C76C1">
        <w:rPr>
          <w:rFonts w:ascii="Arial" w:hAnsi="Arial" w:cs="Arial"/>
          <w:sz w:val="22"/>
          <w:szCs w:val="22"/>
        </w:rPr>
        <w:t xml:space="preserve">No documentation was provided indicating that the winning bidder completed and signed SBD 9 (certificate of independent bid determination) or PA-29 (the department’s equivalent). </w:t>
      </w:r>
    </w:p>
    <w:p w:rsidR="00296C19" w:rsidRPr="002C76C1" w:rsidRDefault="00296C19" w:rsidP="00296C19">
      <w:pPr>
        <w:pStyle w:val="ListParagraph"/>
        <w:tabs>
          <w:tab w:val="center" w:pos="709"/>
        </w:tabs>
        <w:rPr>
          <w:rFonts w:ascii="Arial" w:hAnsi="Arial" w:cs="Arial"/>
          <w:sz w:val="22"/>
          <w:szCs w:val="22"/>
        </w:rPr>
      </w:pPr>
    </w:p>
    <w:p w:rsidR="00296C19" w:rsidRPr="002C76C1" w:rsidRDefault="00296C19" w:rsidP="006F5D2E">
      <w:pPr>
        <w:pStyle w:val="lg-a-1"/>
        <w:numPr>
          <w:ilvl w:val="0"/>
          <w:numId w:val="58"/>
        </w:numPr>
        <w:tabs>
          <w:tab w:val="center" w:pos="709"/>
        </w:tabs>
        <w:spacing w:before="0"/>
        <w:ind w:hanging="720"/>
        <w:jc w:val="left"/>
        <w:rPr>
          <w:rFonts w:ascii="Arial" w:hAnsi="Arial" w:cs="Arial"/>
          <w:sz w:val="22"/>
          <w:szCs w:val="22"/>
        </w:rPr>
      </w:pPr>
      <w:r w:rsidRPr="002C76C1">
        <w:rPr>
          <w:rFonts w:ascii="Arial" w:hAnsi="Arial" w:cs="Arial"/>
          <w:sz w:val="22"/>
          <w:szCs w:val="22"/>
        </w:rPr>
        <w:t>The procurement was not listed on the procurement plan submitted to National Treasury in accordance with Instruction Note 32. It should be noted that the total expenditure to furnish the house was in excess of R500 000.</w:t>
      </w:r>
    </w:p>
    <w:p w:rsidR="00296C19" w:rsidRPr="002C76C1" w:rsidRDefault="00296C19" w:rsidP="00296C19">
      <w:pPr>
        <w:pStyle w:val="ListParagraph"/>
        <w:tabs>
          <w:tab w:val="center" w:pos="709"/>
        </w:tabs>
        <w:rPr>
          <w:rFonts w:ascii="Arial" w:hAnsi="Arial" w:cs="Arial"/>
          <w:sz w:val="22"/>
          <w:szCs w:val="22"/>
        </w:rPr>
      </w:pPr>
    </w:p>
    <w:p w:rsidR="00296C19" w:rsidRPr="002C76C1" w:rsidRDefault="00296C19" w:rsidP="006F5D2E">
      <w:pPr>
        <w:pStyle w:val="lg-a-1"/>
        <w:numPr>
          <w:ilvl w:val="0"/>
          <w:numId w:val="58"/>
        </w:numPr>
        <w:tabs>
          <w:tab w:val="center" w:pos="709"/>
        </w:tabs>
        <w:spacing w:before="0"/>
        <w:ind w:hanging="720"/>
        <w:jc w:val="left"/>
        <w:rPr>
          <w:rFonts w:ascii="Arial" w:hAnsi="Arial" w:cs="Arial"/>
          <w:sz w:val="22"/>
          <w:szCs w:val="22"/>
        </w:rPr>
      </w:pPr>
      <w:r w:rsidRPr="002C76C1">
        <w:rPr>
          <w:rFonts w:ascii="Arial" w:hAnsi="Arial" w:cs="Arial"/>
          <w:sz w:val="22"/>
          <w:szCs w:val="22"/>
        </w:rPr>
        <w:t xml:space="preserve">No documentation was provided, neither in the batch nor the declaration file, indicating that the Bid Adjudication Committee members have declared potential interests (which is normally done on the PA-18 form). </w:t>
      </w:r>
    </w:p>
    <w:p w:rsidR="00296C19" w:rsidRPr="002C76C1" w:rsidRDefault="00296C19" w:rsidP="00296C19">
      <w:pPr>
        <w:pStyle w:val="ListParagraph"/>
        <w:tabs>
          <w:tab w:val="center" w:pos="709"/>
        </w:tabs>
        <w:rPr>
          <w:rFonts w:ascii="Arial" w:hAnsi="Arial" w:cs="Arial"/>
          <w:sz w:val="22"/>
          <w:szCs w:val="22"/>
        </w:rPr>
      </w:pPr>
    </w:p>
    <w:p w:rsidR="00296C19" w:rsidRPr="002C76C1" w:rsidRDefault="00296C19" w:rsidP="00296C19">
      <w:pPr>
        <w:pStyle w:val="lg-a-1"/>
        <w:tabs>
          <w:tab w:val="center" w:pos="709"/>
        </w:tabs>
        <w:spacing w:before="0"/>
        <w:ind w:left="720" w:firstLine="0"/>
        <w:jc w:val="left"/>
        <w:rPr>
          <w:rFonts w:ascii="Arial" w:hAnsi="Arial" w:cs="Arial"/>
          <w:sz w:val="22"/>
          <w:szCs w:val="22"/>
        </w:rPr>
      </w:pPr>
    </w:p>
    <w:p w:rsidR="00296C19" w:rsidRPr="002C76C1" w:rsidRDefault="00296C19" w:rsidP="00296C19">
      <w:pPr>
        <w:tabs>
          <w:tab w:val="center" w:pos="709"/>
        </w:tabs>
        <w:autoSpaceDE w:val="0"/>
        <w:autoSpaceDN w:val="0"/>
        <w:adjustRightInd w:val="0"/>
        <w:rPr>
          <w:bCs/>
          <w:sz w:val="22"/>
          <w:szCs w:val="22"/>
        </w:rPr>
      </w:pPr>
      <w:r>
        <w:rPr>
          <w:bCs/>
          <w:sz w:val="22"/>
          <w:szCs w:val="22"/>
        </w:rPr>
        <w:t>The finding occurred as a result of the fact that:</w:t>
      </w:r>
    </w:p>
    <w:p w:rsidR="00296C19" w:rsidRPr="002C76C1" w:rsidRDefault="00296C19" w:rsidP="00296C19">
      <w:pPr>
        <w:pStyle w:val="ListParagraph"/>
        <w:tabs>
          <w:tab w:val="center" w:pos="709"/>
        </w:tabs>
        <w:autoSpaceDE w:val="0"/>
        <w:autoSpaceDN w:val="0"/>
        <w:adjustRightInd w:val="0"/>
        <w:rPr>
          <w:rFonts w:ascii="Arial" w:hAnsi="Arial" w:cs="Arial"/>
          <w:bCs/>
          <w:sz w:val="22"/>
          <w:szCs w:val="22"/>
        </w:rPr>
      </w:pPr>
    </w:p>
    <w:p w:rsidR="00296C19" w:rsidRPr="002C76C1" w:rsidRDefault="00296C19" w:rsidP="006F5D2E">
      <w:pPr>
        <w:pStyle w:val="NormalWeb"/>
        <w:widowControl/>
        <w:numPr>
          <w:ilvl w:val="0"/>
          <w:numId w:val="255"/>
        </w:numPr>
        <w:tabs>
          <w:tab w:val="center" w:pos="709"/>
        </w:tabs>
        <w:rPr>
          <w:rFonts w:ascii="Arial" w:hAnsi="Arial" w:cs="Arial"/>
          <w:sz w:val="22"/>
          <w:szCs w:val="22"/>
          <w:lang w:val="en-ZA"/>
        </w:rPr>
      </w:pPr>
      <w:r w:rsidRPr="002C76C1">
        <w:rPr>
          <w:rFonts w:ascii="Arial" w:hAnsi="Arial" w:cs="Arial"/>
          <w:sz w:val="22"/>
          <w:szCs w:val="22"/>
          <w:lang w:val="en-ZA"/>
        </w:rPr>
        <w:t>Per inspection of the internal memorandum, there was an urgent need to relocate the client to the new house as he was left with no accommodation and was at that point staying in a hotel.</w:t>
      </w:r>
    </w:p>
    <w:p w:rsidR="00296C19" w:rsidRPr="002C76C1" w:rsidRDefault="00296C19" w:rsidP="00296C19">
      <w:pPr>
        <w:pStyle w:val="NormalWeb"/>
        <w:tabs>
          <w:tab w:val="center" w:pos="709"/>
        </w:tabs>
        <w:ind w:left="720" w:hanging="720"/>
        <w:rPr>
          <w:rFonts w:ascii="Arial" w:hAnsi="Arial" w:cs="Arial"/>
          <w:sz w:val="22"/>
          <w:szCs w:val="22"/>
          <w:lang w:val="en-ZA"/>
        </w:rPr>
      </w:pPr>
    </w:p>
    <w:p w:rsidR="00296C19" w:rsidRPr="002C76C1" w:rsidRDefault="00296C19" w:rsidP="006F5D2E">
      <w:pPr>
        <w:pStyle w:val="NormalWeb"/>
        <w:widowControl/>
        <w:numPr>
          <w:ilvl w:val="0"/>
          <w:numId w:val="255"/>
        </w:numPr>
        <w:tabs>
          <w:tab w:val="center" w:pos="709"/>
        </w:tabs>
        <w:rPr>
          <w:rFonts w:ascii="Arial" w:hAnsi="Arial" w:cs="Arial"/>
          <w:sz w:val="22"/>
          <w:szCs w:val="22"/>
          <w:lang w:val="en-ZA"/>
        </w:rPr>
      </w:pPr>
      <w:r w:rsidRPr="002C76C1">
        <w:rPr>
          <w:rFonts w:ascii="Arial" w:hAnsi="Arial" w:cs="Arial"/>
          <w:sz w:val="22"/>
          <w:szCs w:val="22"/>
          <w:lang w:val="en-ZA"/>
        </w:rPr>
        <w:t xml:space="preserve">Per discussion with Assistant Director: Tenders it was indicated that the procurement plan in the auditor’s possession is outdated. </w:t>
      </w:r>
    </w:p>
    <w:p w:rsidR="00296C19" w:rsidRPr="002C76C1" w:rsidRDefault="00296C19" w:rsidP="00296C19">
      <w:pPr>
        <w:tabs>
          <w:tab w:val="center" w:pos="709"/>
        </w:tabs>
        <w:autoSpaceDE w:val="0"/>
        <w:autoSpaceDN w:val="0"/>
        <w:adjustRightInd w:val="0"/>
        <w:rPr>
          <w:sz w:val="22"/>
          <w:szCs w:val="22"/>
        </w:rPr>
      </w:pPr>
    </w:p>
    <w:p w:rsidR="00296C19" w:rsidRDefault="00296C19" w:rsidP="00296C19">
      <w:pPr>
        <w:tabs>
          <w:tab w:val="center" w:pos="709"/>
        </w:tabs>
        <w:autoSpaceDE w:val="0"/>
        <w:autoSpaceDN w:val="0"/>
        <w:adjustRightInd w:val="0"/>
        <w:rPr>
          <w:sz w:val="22"/>
          <w:szCs w:val="22"/>
        </w:rPr>
      </w:pPr>
    </w:p>
    <w:p w:rsidR="00296C19" w:rsidRPr="002C76C1" w:rsidRDefault="00296C19" w:rsidP="00296C19">
      <w:pPr>
        <w:pStyle w:val="Subtitle"/>
        <w:tabs>
          <w:tab w:val="center" w:pos="709"/>
        </w:tabs>
        <w:jc w:val="left"/>
        <w:rPr>
          <w:rFonts w:ascii="Arial" w:eastAsia="Arial Unicode MS" w:hAnsi="Arial" w:cs="Arial"/>
          <w:b w:val="0"/>
          <w:bCs w:val="0"/>
          <w:sz w:val="22"/>
          <w:szCs w:val="22"/>
        </w:rPr>
      </w:pPr>
      <w:r w:rsidRPr="002C76C1">
        <w:rPr>
          <w:rFonts w:ascii="Arial" w:hAnsi="Arial" w:cs="Arial"/>
          <w:b w:val="0"/>
          <w:bCs w:val="0"/>
          <w:sz w:val="22"/>
          <w:szCs w:val="22"/>
        </w:rPr>
        <w:t xml:space="preserve">Similar findings were reported in the prior financial year. The department indicated that the following action plans will be put in place in the, </w:t>
      </w:r>
      <w:r w:rsidRPr="002C76C1">
        <w:rPr>
          <w:rFonts w:ascii="Arial" w:eastAsia="Arial Unicode MS" w:hAnsi="Arial" w:cs="Arial"/>
          <w:b w:val="0"/>
          <w:bCs w:val="0"/>
          <w:sz w:val="22"/>
          <w:szCs w:val="22"/>
        </w:rPr>
        <w:t>National Department of Public Works management action plan on the audit report of year ending 31 March 2011</w:t>
      </w:r>
      <w:r w:rsidRPr="002C76C1">
        <w:rPr>
          <w:rFonts w:ascii="Arial" w:hAnsi="Arial" w:cs="Arial"/>
          <w:b w:val="0"/>
          <w:bCs w:val="0"/>
          <w:sz w:val="22"/>
          <w:szCs w:val="22"/>
        </w:rPr>
        <w:t>:</w:t>
      </w:r>
    </w:p>
    <w:p w:rsidR="00296C19" w:rsidRPr="002C76C1" w:rsidRDefault="00296C19" w:rsidP="00296C19">
      <w:pPr>
        <w:pStyle w:val="NormalWeb"/>
        <w:tabs>
          <w:tab w:val="center" w:pos="709"/>
        </w:tabs>
        <w:rPr>
          <w:rFonts w:ascii="Arial" w:hAnsi="Arial" w:cs="Arial"/>
          <w:bCs/>
          <w:sz w:val="22"/>
          <w:szCs w:val="22"/>
        </w:rPr>
      </w:pPr>
    </w:p>
    <w:p w:rsidR="00296C19" w:rsidRPr="002C76C1" w:rsidRDefault="00296C19" w:rsidP="006F5D2E">
      <w:pPr>
        <w:pStyle w:val="NormalWeb"/>
        <w:widowControl/>
        <w:numPr>
          <w:ilvl w:val="0"/>
          <w:numId w:val="110"/>
        </w:numPr>
        <w:tabs>
          <w:tab w:val="center" w:pos="709"/>
        </w:tabs>
        <w:ind w:left="709" w:hanging="709"/>
        <w:rPr>
          <w:rFonts w:ascii="Arial" w:hAnsi="Arial" w:cs="Arial"/>
          <w:bCs/>
          <w:sz w:val="22"/>
          <w:szCs w:val="22"/>
        </w:rPr>
      </w:pPr>
      <w:r w:rsidRPr="002C76C1">
        <w:rPr>
          <w:rFonts w:ascii="Arial" w:hAnsi="Arial" w:cs="Arial"/>
          <w:bCs/>
          <w:sz w:val="22"/>
          <w:szCs w:val="22"/>
        </w:rPr>
        <w:t>Review policies and business processes and align to NT guidelines.</w:t>
      </w:r>
    </w:p>
    <w:p w:rsidR="00296C19" w:rsidRPr="002C76C1" w:rsidRDefault="00296C19" w:rsidP="006F5D2E">
      <w:pPr>
        <w:pStyle w:val="NormalWeb"/>
        <w:widowControl/>
        <w:numPr>
          <w:ilvl w:val="0"/>
          <w:numId w:val="110"/>
        </w:numPr>
        <w:tabs>
          <w:tab w:val="center" w:pos="709"/>
        </w:tabs>
        <w:ind w:left="709" w:hanging="709"/>
        <w:rPr>
          <w:rFonts w:ascii="Arial" w:hAnsi="Arial" w:cs="Arial"/>
          <w:bCs/>
          <w:sz w:val="22"/>
          <w:szCs w:val="22"/>
        </w:rPr>
      </w:pPr>
      <w:r w:rsidRPr="002C76C1">
        <w:rPr>
          <w:rFonts w:ascii="Arial" w:hAnsi="Arial" w:cs="Arial"/>
          <w:bCs/>
          <w:sz w:val="22"/>
          <w:szCs w:val="22"/>
        </w:rPr>
        <w:t>Review the bid documents to enforce compliance.</w:t>
      </w:r>
    </w:p>
    <w:p w:rsidR="00296C19" w:rsidRPr="002C76C1" w:rsidRDefault="00296C19" w:rsidP="006F5D2E">
      <w:pPr>
        <w:pStyle w:val="NormalWeb"/>
        <w:widowControl/>
        <w:numPr>
          <w:ilvl w:val="0"/>
          <w:numId w:val="110"/>
        </w:numPr>
        <w:tabs>
          <w:tab w:val="center" w:pos="709"/>
        </w:tabs>
        <w:ind w:left="709" w:hanging="709"/>
        <w:rPr>
          <w:rFonts w:ascii="Arial" w:hAnsi="Arial" w:cs="Arial"/>
          <w:bCs/>
          <w:sz w:val="22"/>
          <w:szCs w:val="22"/>
        </w:rPr>
      </w:pPr>
      <w:r w:rsidRPr="002C76C1">
        <w:rPr>
          <w:rFonts w:ascii="Arial" w:hAnsi="Arial" w:cs="Arial"/>
          <w:bCs/>
          <w:sz w:val="22"/>
          <w:szCs w:val="22"/>
        </w:rPr>
        <w:t xml:space="preserve">Develop and implement a training plan for SCM Training for all relevant officials including SMS members. </w:t>
      </w:r>
    </w:p>
    <w:p w:rsidR="00296C19" w:rsidRPr="002C76C1" w:rsidRDefault="00296C19" w:rsidP="00296C19">
      <w:pPr>
        <w:tabs>
          <w:tab w:val="center" w:pos="709"/>
        </w:tabs>
        <w:autoSpaceDE w:val="0"/>
        <w:autoSpaceDN w:val="0"/>
        <w:adjustRightInd w:val="0"/>
        <w:rPr>
          <w:sz w:val="22"/>
          <w:szCs w:val="22"/>
        </w:rPr>
      </w:pPr>
    </w:p>
    <w:p w:rsidR="00296C19" w:rsidRPr="002C76C1" w:rsidRDefault="00296C19" w:rsidP="00296C19">
      <w:pPr>
        <w:tabs>
          <w:tab w:val="center" w:pos="709"/>
        </w:tabs>
        <w:autoSpaceDE w:val="0"/>
        <w:autoSpaceDN w:val="0"/>
        <w:adjustRightInd w:val="0"/>
        <w:rPr>
          <w:sz w:val="22"/>
          <w:szCs w:val="22"/>
        </w:rPr>
      </w:pPr>
      <w:r>
        <w:rPr>
          <w:sz w:val="22"/>
          <w:szCs w:val="22"/>
        </w:rPr>
        <w:t>Impact of the finding:</w:t>
      </w:r>
    </w:p>
    <w:p w:rsidR="00296C19" w:rsidRPr="002C76C1" w:rsidRDefault="00296C19" w:rsidP="00296C19">
      <w:pPr>
        <w:pStyle w:val="NormalWeb"/>
        <w:tabs>
          <w:tab w:val="center" w:pos="709"/>
        </w:tabs>
        <w:ind w:firstLine="720"/>
        <w:rPr>
          <w:rFonts w:ascii="Arial" w:hAnsi="Arial" w:cs="Arial"/>
          <w:sz w:val="22"/>
          <w:szCs w:val="22"/>
        </w:rPr>
      </w:pPr>
    </w:p>
    <w:p w:rsidR="00296C19" w:rsidRPr="002C76C1" w:rsidRDefault="00296C19" w:rsidP="006F5D2E">
      <w:pPr>
        <w:pStyle w:val="NormalWeb"/>
        <w:widowControl/>
        <w:numPr>
          <w:ilvl w:val="0"/>
          <w:numId w:val="256"/>
        </w:numPr>
        <w:tabs>
          <w:tab w:val="center" w:pos="709"/>
        </w:tabs>
        <w:rPr>
          <w:rFonts w:ascii="Arial" w:hAnsi="Arial" w:cs="Arial"/>
          <w:sz w:val="22"/>
          <w:szCs w:val="22"/>
          <w:lang w:val="en-ZA"/>
        </w:rPr>
      </w:pPr>
      <w:r w:rsidRPr="002C76C1">
        <w:rPr>
          <w:rFonts w:ascii="Arial" w:hAnsi="Arial" w:cs="Arial"/>
          <w:sz w:val="22"/>
          <w:szCs w:val="22"/>
          <w:lang w:val="en-ZA"/>
        </w:rPr>
        <w:t>Irregular expenditure being understated by R</w:t>
      </w:r>
      <w:r w:rsidRPr="002C76C1">
        <w:rPr>
          <w:rFonts w:ascii="Arial" w:hAnsi="Arial" w:cs="Arial"/>
          <w:sz w:val="22"/>
          <w:szCs w:val="22"/>
        </w:rPr>
        <w:t>132 973,20</w:t>
      </w:r>
      <w:r w:rsidRPr="002C76C1">
        <w:rPr>
          <w:rFonts w:ascii="Arial" w:hAnsi="Arial" w:cs="Arial"/>
          <w:sz w:val="22"/>
          <w:szCs w:val="22"/>
          <w:lang w:val="en-ZA"/>
        </w:rPr>
        <w:t xml:space="preserve"> due to:</w:t>
      </w:r>
    </w:p>
    <w:p w:rsidR="00296C19" w:rsidRPr="002C76C1" w:rsidRDefault="00296C19" w:rsidP="00296C19">
      <w:pPr>
        <w:pStyle w:val="NormalWeb"/>
        <w:tabs>
          <w:tab w:val="center" w:pos="709"/>
        </w:tabs>
        <w:ind w:left="720"/>
        <w:rPr>
          <w:rFonts w:ascii="Arial" w:hAnsi="Arial" w:cs="Arial"/>
          <w:sz w:val="22"/>
          <w:szCs w:val="22"/>
          <w:lang w:val="en-ZA"/>
        </w:rPr>
      </w:pPr>
      <w:r w:rsidRPr="002C76C1">
        <w:rPr>
          <w:rFonts w:ascii="Arial" w:hAnsi="Arial" w:cs="Arial"/>
          <w:sz w:val="22"/>
          <w:szCs w:val="22"/>
          <w:lang w:val="en-ZA"/>
        </w:rPr>
        <w:t xml:space="preserve">Goods and services with a transaction value above R500 000 were not procured by means of a competitive bidding process and the deviation was not approved by the accounting officer or his delegate in accordance with the SCM policy. Therefore resulting in non-compliance with </w:t>
      </w:r>
      <w:r w:rsidRPr="002C76C1">
        <w:rPr>
          <w:rFonts w:ascii="Arial" w:hAnsi="Arial" w:cs="Arial"/>
          <w:sz w:val="22"/>
          <w:szCs w:val="22"/>
        </w:rPr>
        <w:t>Practice Note 6  of 2007/08</w:t>
      </w:r>
    </w:p>
    <w:p w:rsidR="00296C19" w:rsidRPr="002C76C1" w:rsidRDefault="00296C19" w:rsidP="00296C19">
      <w:pPr>
        <w:pStyle w:val="NormalWeb"/>
        <w:tabs>
          <w:tab w:val="center" w:pos="709"/>
        </w:tabs>
        <w:ind w:left="720"/>
        <w:rPr>
          <w:rFonts w:ascii="Arial" w:hAnsi="Arial" w:cs="Arial"/>
          <w:sz w:val="22"/>
          <w:szCs w:val="22"/>
          <w:lang w:val="en-ZA"/>
        </w:rPr>
      </w:pPr>
    </w:p>
    <w:p w:rsidR="00296C19" w:rsidRPr="002C76C1" w:rsidRDefault="00296C19" w:rsidP="006F5D2E">
      <w:pPr>
        <w:pStyle w:val="NormalWeb"/>
        <w:widowControl/>
        <w:numPr>
          <w:ilvl w:val="0"/>
          <w:numId w:val="256"/>
        </w:numPr>
        <w:tabs>
          <w:tab w:val="center" w:pos="709"/>
        </w:tabs>
        <w:rPr>
          <w:rFonts w:ascii="Arial" w:hAnsi="Arial" w:cs="Arial"/>
          <w:sz w:val="22"/>
          <w:szCs w:val="22"/>
          <w:lang w:val="en-ZA"/>
        </w:rPr>
      </w:pPr>
      <w:r w:rsidRPr="002C76C1">
        <w:rPr>
          <w:rFonts w:ascii="Arial" w:hAnsi="Arial" w:cs="Arial"/>
          <w:sz w:val="22"/>
          <w:szCs w:val="22"/>
          <w:lang w:val="en-ZA"/>
        </w:rPr>
        <w:t>Due to the fact that competitive bidding process was not followed, the department may have lost a chance to procure goods with the supplier that could have offered the lowest price.</w:t>
      </w:r>
    </w:p>
    <w:p w:rsidR="00296C19" w:rsidRPr="002C76C1" w:rsidRDefault="00296C19" w:rsidP="00296C19">
      <w:pPr>
        <w:pStyle w:val="NormalWeb"/>
        <w:tabs>
          <w:tab w:val="center" w:pos="709"/>
        </w:tabs>
        <w:ind w:hanging="720"/>
        <w:rPr>
          <w:rFonts w:ascii="Arial" w:hAnsi="Arial" w:cs="Arial"/>
          <w:sz w:val="22"/>
          <w:szCs w:val="22"/>
          <w:lang w:val="en-ZA"/>
        </w:rPr>
      </w:pPr>
    </w:p>
    <w:p w:rsidR="00296C19" w:rsidRPr="002C76C1" w:rsidRDefault="00296C19" w:rsidP="006F5D2E">
      <w:pPr>
        <w:pStyle w:val="NormalWeb"/>
        <w:widowControl/>
        <w:numPr>
          <w:ilvl w:val="0"/>
          <w:numId w:val="256"/>
        </w:numPr>
        <w:tabs>
          <w:tab w:val="center" w:pos="709"/>
        </w:tabs>
        <w:rPr>
          <w:rFonts w:ascii="Arial" w:hAnsi="Arial" w:cs="Arial"/>
          <w:sz w:val="22"/>
          <w:szCs w:val="22"/>
          <w:lang w:val="en-ZA"/>
        </w:rPr>
      </w:pPr>
      <w:r w:rsidRPr="002C76C1">
        <w:rPr>
          <w:rFonts w:ascii="Arial" w:hAnsi="Arial" w:cs="Arial"/>
          <w:sz w:val="22"/>
          <w:szCs w:val="22"/>
          <w:lang w:val="en-ZA"/>
        </w:rPr>
        <w:t>The department may unknowingly procure goods and services from employees, political office bearers, SCM role-players, close family members of employees or persons in service of other state institutions that could have influenced the SCM processes.</w:t>
      </w:r>
    </w:p>
    <w:p w:rsidR="00296C19" w:rsidRPr="002C76C1" w:rsidRDefault="00296C19" w:rsidP="00296C19">
      <w:pPr>
        <w:pStyle w:val="ListParagraph"/>
        <w:tabs>
          <w:tab w:val="center" w:pos="709"/>
        </w:tabs>
        <w:rPr>
          <w:rFonts w:ascii="Arial" w:hAnsi="Arial" w:cs="Arial"/>
          <w:sz w:val="22"/>
          <w:szCs w:val="22"/>
        </w:rPr>
      </w:pPr>
    </w:p>
    <w:p w:rsidR="00296C19" w:rsidRPr="002C76C1" w:rsidRDefault="00296C19" w:rsidP="006F5D2E">
      <w:pPr>
        <w:pStyle w:val="NormalWeb"/>
        <w:widowControl/>
        <w:numPr>
          <w:ilvl w:val="0"/>
          <w:numId w:val="256"/>
        </w:numPr>
        <w:tabs>
          <w:tab w:val="center" w:pos="709"/>
        </w:tabs>
        <w:rPr>
          <w:rFonts w:ascii="Arial" w:hAnsi="Arial" w:cs="Arial"/>
          <w:sz w:val="22"/>
          <w:szCs w:val="22"/>
          <w:lang w:val="en-ZA"/>
        </w:rPr>
      </w:pPr>
      <w:r w:rsidRPr="002C76C1">
        <w:rPr>
          <w:rFonts w:ascii="Arial" w:hAnsi="Arial" w:cs="Arial"/>
          <w:sz w:val="22"/>
          <w:szCs w:val="22"/>
          <w:lang w:val="en-ZA"/>
        </w:rPr>
        <w:t xml:space="preserve">Increased risk of bribery and fraudulent activities taking place. </w:t>
      </w:r>
    </w:p>
    <w:p w:rsidR="00296C19" w:rsidRPr="002C76C1" w:rsidRDefault="00296C19" w:rsidP="00296C19">
      <w:pPr>
        <w:pStyle w:val="ListParagraph"/>
        <w:tabs>
          <w:tab w:val="center" w:pos="709"/>
        </w:tabs>
        <w:rPr>
          <w:rFonts w:ascii="Arial" w:hAnsi="Arial" w:cs="Arial"/>
          <w:sz w:val="22"/>
          <w:szCs w:val="22"/>
        </w:rPr>
      </w:pPr>
    </w:p>
    <w:p w:rsidR="00296C19" w:rsidRPr="002C76C1" w:rsidRDefault="00296C19" w:rsidP="006F5D2E">
      <w:pPr>
        <w:pStyle w:val="NormalWeb"/>
        <w:widowControl/>
        <w:numPr>
          <w:ilvl w:val="0"/>
          <w:numId w:val="256"/>
        </w:numPr>
        <w:tabs>
          <w:tab w:val="center" w:pos="709"/>
        </w:tabs>
        <w:rPr>
          <w:rFonts w:ascii="Arial" w:hAnsi="Arial" w:cs="Arial"/>
          <w:sz w:val="22"/>
          <w:szCs w:val="22"/>
          <w:lang w:val="en-ZA"/>
        </w:rPr>
      </w:pPr>
      <w:r w:rsidRPr="002C76C1">
        <w:rPr>
          <w:rFonts w:ascii="Arial" w:hAnsi="Arial" w:cs="Arial"/>
          <w:sz w:val="22"/>
          <w:szCs w:val="22"/>
          <w:lang w:val="en-ZA"/>
        </w:rPr>
        <w:t>Non-compliance with the following laws and regulations:</w:t>
      </w:r>
    </w:p>
    <w:p w:rsidR="00296C19" w:rsidRPr="002C76C1" w:rsidRDefault="00296C19" w:rsidP="00296C19">
      <w:pPr>
        <w:pStyle w:val="ListParagraph"/>
        <w:tabs>
          <w:tab w:val="center" w:pos="709"/>
        </w:tabs>
        <w:rPr>
          <w:rFonts w:ascii="Arial" w:hAnsi="Arial" w:cs="Arial"/>
          <w:sz w:val="22"/>
          <w:szCs w:val="22"/>
        </w:rPr>
      </w:pPr>
    </w:p>
    <w:p w:rsidR="00296C19" w:rsidRPr="002C76C1" w:rsidRDefault="00296C19" w:rsidP="006F5D2E">
      <w:pPr>
        <w:pStyle w:val="NormalWeb"/>
        <w:widowControl/>
        <w:numPr>
          <w:ilvl w:val="0"/>
          <w:numId w:val="109"/>
        </w:numPr>
        <w:tabs>
          <w:tab w:val="center" w:pos="709"/>
        </w:tabs>
        <w:rPr>
          <w:rFonts w:ascii="Arial" w:hAnsi="Arial" w:cs="Arial"/>
          <w:sz w:val="22"/>
          <w:szCs w:val="22"/>
          <w:lang w:val="en-ZA"/>
        </w:rPr>
      </w:pPr>
      <w:r w:rsidRPr="002C76C1">
        <w:rPr>
          <w:rFonts w:ascii="Arial" w:hAnsi="Arial" w:cs="Arial"/>
          <w:sz w:val="22"/>
          <w:szCs w:val="22"/>
          <w:lang w:val="en-ZA"/>
        </w:rPr>
        <w:t>Instruction Note 32 as the procurement of the furniture was not on the procurement plan submitted.</w:t>
      </w:r>
    </w:p>
    <w:p w:rsidR="00296C19" w:rsidRPr="002C76C1" w:rsidRDefault="00296C19" w:rsidP="006F5D2E">
      <w:pPr>
        <w:pStyle w:val="NormalWeb"/>
        <w:widowControl/>
        <w:numPr>
          <w:ilvl w:val="0"/>
          <w:numId w:val="109"/>
        </w:numPr>
        <w:tabs>
          <w:tab w:val="center" w:pos="709"/>
        </w:tabs>
        <w:rPr>
          <w:rFonts w:ascii="Arial" w:hAnsi="Arial" w:cs="Arial"/>
          <w:sz w:val="22"/>
          <w:szCs w:val="22"/>
          <w:lang w:val="en-ZA"/>
        </w:rPr>
      </w:pPr>
      <w:r w:rsidRPr="002C76C1">
        <w:rPr>
          <w:rFonts w:ascii="Arial" w:hAnsi="Arial" w:cs="Arial"/>
          <w:sz w:val="22"/>
          <w:szCs w:val="22"/>
          <w:lang w:val="en-ZA"/>
        </w:rPr>
        <w:t>SCM guide for accounting officers and authorities as this procurement does not constitute an emergency.</w:t>
      </w:r>
    </w:p>
    <w:p w:rsidR="00296C19" w:rsidRPr="002C76C1" w:rsidRDefault="00296C19" w:rsidP="006F5D2E">
      <w:pPr>
        <w:pStyle w:val="NormalWeb"/>
        <w:widowControl/>
        <w:numPr>
          <w:ilvl w:val="0"/>
          <w:numId w:val="109"/>
        </w:numPr>
        <w:tabs>
          <w:tab w:val="center" w:pos="709"/>
        </w:tabs>
        <w:rPr>
          <w:rFonts w:ascii="Arial" w:hAnsi="Arial" w:cs="Arial"/>
          <w:sz w:val="22"/>
          <w:szCs w:val="22"/>
          <w:lang w:val="en-ZA"/>
        </w:rPr>
      </w:pPr>
      <w:r w:rsidRPr="002C76C1">
        <w:rPr>
          <w:rFonts w:ascii="Arial" w:hAnsi="Arial" w:cs="Arial"/>
          <w:sz w:val="22"/>
          <w:szCs w:val="22"/>
          <w:lang w:val="en-ZA"/>
        </w:rPr>
        <w:t xml:space="preserve">SCM policy paragraph 59 as the </w:t>
      </w:r>
      <w:r w:rsidRPr="002C76C1">
        <w:rPr>
          <w:rFonts w:ascii="Arial" w:hAnsi="Arial" w:cs="Arial"/>
          <w:sz w:val="22"/>
          <w:szCs w:val="22"/>
        </w:rPr>
        <w:t>declaration of Interest certificate signed by all members of the bid adjudication committee was not submitted.</w:t>
      </w:r>
    </w:p>
    <w:p w:rsidR="00296C19" w:rsidRPr="002C76C1" w:rsidRDefault="00296C19" w:rsidP="00296C19">
      <w:pPr>
        <w:pStyle w:val="ListParagraph"/>
        <w:tabs>
          <w:tab w:val="center" w:pos="709"/>
        </w:tabs>
        <w:ind w:hanging="720"/>
        <w:rPr>
          <w:rFonts w:ascii="Arial" w:hAnsi="Arial" w:cs="Arial"/>
          <w:sz w:val="22"/>
          <w:szCs w:val="22"/>
        </w:rPr>
      </w:pPr>
    </w:p>
    <w:p w:rsidR="00296C19" w:rsidRPr="002C76C1" w:rsidRDefault="00296C19" w:rsidP="00296C19">
      <w:pPr>
        <w:pStyle w:val="NormalWeb"/>
        <w:tabs>
          <w:tab w:val="center" w:pos="709"/>
        </w:tabs>
        <w:rPr>
          <w:rFonts w:ascii="Arial" w:hAnsi="Arial" w:cs="Arial"/>
          <w:b/>
          <w:bCs/>
          <w:sz w:val="22"/>
          <w:szCs w:val="22"/>
        </w:rPr>
      </w:pPr>
    </w:p>
    <w:p w:rsidR="00296C19" w:rsidRPr="002C76C1" w:rsidRDefault="00296C19" w:rsidP="00296C19">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296C19" w:rsidRPr="002C76C1" w:rsidRDefault="00296C19" w:rsidP="00296C19">
      <w:pPr>
        <w:tabs>
          <w:tab w:val="center" w:pos="709"/>
        </w:tabs>
        <w:jc w:val="both"/>
        <w:rPr>
          <w:sz w:val="22"/>
          <w:szCs w:val="22"/>
          <w:lang w:val="en-GB"/>
        </w:rPr>
      </w:pPr>
    </w:p>
    <w:p w:rsidR="00296C19" w:rsidRPr="00753F86" w:rsidRDefault="00296C19" w:rsidP="00296C19">
      <w:pPr>
        <w:keepNext/>
        <w:tabs>
          <w:tab w:val="center" w:pos="709"/>
        </w:tabs>
        <w:autoSpaceDE w:val="0"/>
        <w:autoSpaceDN w:val="0"/>
        <w:adjustRightInd w:val="0"/>
        <w:ind w:left="567" w:hanging="567"/>
        <w:outlineLvl w:val="1"/>
        <w:rPr>
          <w:rFonts w:eastAsia="MS Mincho"/>
          <w:bCs/>
          <w:i/>
          <w:sz w:val="22"/>
          <w:szCs w:val="22"/>
          <w:lang w:val="en-GB" w:eastAsia="en-GB"/>
        </w:rPr>
      </w:pPr>
      <w:r w:rsidRPr="00753F86">
        <w:rPr>
          <w:rFonts w:eastAsia="MS Mincho"/>
          <w:bCs/>
          <w:i/>
          <w:sz w:val="22"/>
          <w:szCs w:val="22"/>
          <w:lang w:val="en-GB" w:eastAsia="en-GB"/>
        </w:rPr>
        <w:t>Leadership</w:t>
      </w:r>
    </w:p>
    <w:p w:rsidR="00296C19" w:rsidRPr="00753F86" w:rsidRDefault="00296C19" w:rsidP="00296C19">
      <w:pPr>
        <w:tabs>
          <w:tab w:val="center" w:pos="709"/>
        </w:tabs>
        <w:rPr>
          <w:i/>
          <w:sz w:val="22"/>
          <w:szCs w:val="22"/>
          <w:lang w:val="en-GB"/>
        </w:rPr>
      </w:pPr>
    </w:p>
    <w:p w:rsidR="00296C19" w:rsidRPr="00753F86" w:rsidRDefault="00296C19" w:rsidP="00296C19">
      <w:pPr>
        <w:tabs>
          <w:tab w:val="center" w:pos="709"/>
        </w:tabs>
        <w:rPr>
          <w:i/>
          <w:sz w:val="22"/>
          <w:szCs w:val="22"/>
        </w:rPr>
      </w:pPr>
      <w:r w:rsidRPr="00753F86">
        <w:rPr>
          <w:i/>
          <w:sz w:val="22"/>
          <w:szCs w:val="22"/>
        </w:rPr>
        <w:t>The department did not effectively exercise its oversight responsibility regarding financial and performance reporting and compliance and related internal controls.</w:t>
      </w:r>
    </w:p>
    <w:p w:rsidR="00296C19" w:rsidRPr="00753F86" w:rsidRDefault="00296C19" w:rsidP="00296C19">
      <w:pPr>
        <w:tabs>
          <w:tab w:val="center" w:pos="709"/>
        </w:tabs>
        <w:rPr>
          <w:i/>
          <w:sz w:val="22"/>
          <w:szCs w:val="22"/>
          <w:lang w:val="en-GB"/>
        </w:rPr>
      </w:pPr>
    </w:p>
    <w:p w:rsidR="00296C19" w:rsidRPr="00753F86" w:rsidRDefault="00296C19" w:rsidP="00296C19">
      <w:pPr>
        <w:keepNext/>
        <w:tabs>
          <w:tab w:val="center" w:pos="709"/>
        </w:tabs>
        <w:autoSpaceDE w:val="0"/>
        <w:autoSpaceDN w:val="0"/>
        <w:adjustRightInd w:val="0"/>
        <w:ind w:left="567" w:hanging="567"/>
        <w:outlineLvl w:val="1"/>
        <w:rPr>
          <w:rFonts w:eastAsia="MS Mincho"/>
          <w:b/>
          <w:bCs/>
          <w:i/>
          <w:iCs/>
          <w:sz w:val="22"/>
          <w:szCs w:val="22"/>
          <w:lang w:val="en-GB" w:eastAsia="en-GB"/>
        </w:rPr>
      </w:pPr>
      <w:r w:rsidRPr="00753F86">
        <w:rPr>
          <w:rFonts w:eastAsia="MS Mincho"/>
          <w:bCs/>
          <w:i/>
          <w:sz w:val="22"/>
          <w:szCs w:val="22"/>
          <w:lang w:val="en-GB" w:eastAsia="en-GB"/>
        </w:rPr>
        <w:t>Financial and Performance Management</w:t>
      </w:r>
    </w:p>
    <w:p w:rsidR="00296C19" w:rsidRPr="00753F86" w:rsidRDefault="00296C19" w:rsidP="00296C19">
      <w:pPr>
        <w:tabs>
          <w:tab w:val="center" w:pos="709"/>
        </w:tabs>
        <w:rPr>
          <w:i/>
          <w:sz w:val="22"/>
          <w:szCs w:val="22"/>
          <w:lang w:val="en-GB"/>
        </w:rPr>
      </w:pPr>
    </w:p>
    <w:p w:rsidR="00296C19" w:rsidRPr="00753F86" w:rsidRDefault="00296C19" w:rsidP="00296C19">
      <w:pPr>
        <w:pStyle w:val="NormalWeb"/>
        <w:tabs>
          <w:tab w:val="center" w:pos="709"/>
        </w:tabs>
        <w:jc w:val="both"/>
        <w:rPr>
          <w:rFonts w:ascii="Arial" w:hAnsi="Arial" w:cs="Arial"/>
          <w:i/>
          <w:sz w:val="22"/>
          <w:szCs w:val="22"/>
        </w:rPr>
      </w:pPr>
      <w:r w:rsidRPr="00753F86">
        <w:rPr>
          <w:rFonts w:ascii="Arial" w:hAnsi="Arial" w:cs="Arial"/>
          <w:i/>
          <w:sz w:val="22"/>
          <w:szCs w:val="22"/>
        </w:rPr>
        <w:t>The department did not effectively review and monitor compliance with applicable laws and regulations</w:t>
      </w:r>
    </w:p>
    <w:p w:rsidR="00296C19" w:rsidRPr="002C76C1" w:rsidRDefault="00296C19" w:rsidP="00296C19">
      <w:pPr>
        <w:tabs>
          <w:tab w:val="center" w:pos="709"/>
        </w:tabs>
        <w:jc w:val="both"/>
        <w:rPr>
          <w:sz w:val="22"/>
          <w:szCs w:val="22"/>
        </w:rPr>
      </w:pPr>
    </w:p>
    <w:p w:rsidR="00296C19" w:rsidRPr="002C76C1" w:rsidRDefault="00296C19" w:rsidP="00296C19">
      <w:pPr>
        <w:tabs>
          <w:tab w:val="center" w:pos="709"/>
        </w:tabs>
        <w:jc w:val="both"/>
        <w:rPr>
          <w:sz w:val="22"/>
          <w:szCs w:val="22"/>
          <w:lang w:val="en-GB"/>
        </w:rPr>
      </w:pPr>
    </w:p>
    <w:p w:rsidR="00296C19" w:rsidRPr="006038B8" w:rsidRDefault="00296C19" w:rsidP="00296C19">
      <w:pPr>
        <w:tabs>
          <w:tab w:val="center" w:pos="709"/>
        </w:tabs>
        <w:spacing w:after="120"/>
        <w:rPr>
          <w:b/>
          <w:sz w:val="22"/>
          <w:szCs w:val="22"/>
        </w:rPr>
      </w:pPr>
      <w:r w:rsidRPr="006038B8">
        <w:rPr>
          <w:b/>
          <w:sz w:val="22"/>
          <w:szCs w:val="22"/>
        </w:rPr>
        <w:t>Recommendation</w:t>
      </w:r>
    </w:p>
    <w:p w:rsidR="00296C19" w:rsidRPr="006038B8" w:rsidRDefault="00296C19" w:rsidP="006F5D2E">
      <w:pPr>
        <w:pStyle w:val="ListParagraph"/>
        <w:numPr>
          <w:ilvl w:val="0"/>
          <w:numId w:val="257"/>
        </w:numPr>
        <w:tabs>
          <w:tab w:val="center" w:pos="709"/>
        </w:tabs>
        <w:spacing w:before="240" w:after="120"/>
        <w:contextualSpacing/>
        <w:rPr>
          <w:rFonts w:ascii="Arial" w:hAnsi="Arial" w:cs="Arial"/>
          <w:color w:val="000000"/>
          <w:sz w:val="22"/>
          <w:szCs w:val="22"/>
        </w:rPr>
      </w:pPr>
      <w:r w:rsidRPr="006038B8">
        <w:rPr>
          <w:rFonts w:ascii="Arial" w:hAnsi="Arial" w:cs="Arial"/>
          <w:color w:val="000000"/>
          <w:sz w:val="22"/>
          <w:szCs w:val="22"/>
        </w:rPr>
        <w:t>The department should invite various suppliers for all bids above R500 000 to achieve the most economical procurement.</w:t>
      </w:r>
    </w:p>
    <w:p w:rsidR="00296C19" w:rsidRPr="006038B8" w:rsidRDefault="00296C19" w:rsidP="00296C19">
      <w:pPr>
        <w:pStyle w:val="ListParagraph"/>
        <w:tabs>
          <w:tab w:val="center" w:pos="709"/>
        </w:tabs>
        <w:spacing w:before="240" w:after="120"/>
        <w:ind w:left="709" w:hanging="709"/>
        <w:rPr>
          <w:rFonts w:ascii="Arial" w:hAnsi="Arial" w:cs="Arial"/>
          <w:color w:val="000000"/>
          <w:sz w:val="22"/>
          <w:szCs w:val="22"/>
        </w:rPr>
      </w:pPr>
    </w:p>
    <w:p w:rsidR="00296C19" w:rsidRPr="006038B8" w:rsidRDefault="00296C19" w:rsidP="006F5D2E">
      <w:pPr>
        <w:pStyle w:val="ListParagraph"/>
        <w:numPr>
          <w:ilvl w:val="0"/>
          <w:numId w:val="257"/>
        </w:numPr>
        <w:tabs>
          <w:tab w:val="center" w:pos="709"/>
        </w:tabs>
        <w:spacing w:before="240" w:after="120"/>
        <w:contextualSpacing/>
        <w:rPr>
          <w:rFonts w:ascii="Arial" w:hAnsi="Arial" w:cs="Arial"/>
          <w:color w:val="000000"/>
          <w:sz w:val="22"/>
          <w:szCs w:val="22"/>
        </w:rPr>
      </w:pPr>
      <w:r w:rsidRPr="006038B8">
        <w:rPr>
          <w:rFonts w:ascii="Arial" w:hAnsi="Arial" w:cs="Arial"/>
          <w:color w:val="000000"/>
          <w:sz w:val="22"/>
          <w:szCs w:val="22"/>
        </w:rPr>
        <w:t xml:space="preserve">The department should only deviate from SCM policies and procedures in truly urgent and emergency cases as defined in the SCM guide for accounting officers and authorities. </w:t>
      </w:r>
    </w:p>
    <w:p w:rsidR="00296C19" w:rsidRPr="006038B8" w:rsidRDefault="00296C19" w:rsidP="00296C19">
      <w:pPr>
        <w:pStyle w:val="ListParagraph"/>
        <w:tabs>
          <w:tab w:val="center" w:pos="709"/>
        </w:tabs>
        <w:ind w:left="709" w:hanging="709"/>
        <w:rPr>
          <w:rFonts w:ascii="Arial" w:hAnsi="Arial" w:cs="Arial"/>
          <w:color w:val="000000"/>
          <w:sz w:val="22"/>
          <w:szCs w:val="22"/>
        </w:rPr>
      </w:pPr>
    </w:p>
    <w:p w:rsidR="00296C19" w:rsidRPr="006038B8" w:rsidRDefault="00296C19" w:rsidP="006F5D2E">
      <w:pPr>
        <w:pStyle w:val="ListParagraph"/>
        <w:numPr>
          <w:ilvl w:val="0"/>
          <w:numId w:val="257"/>
        </w:numPr>
        <w:tabs>
          <w:tab w:val="center" w:pos="709"/>
        </w:tabs>
        <w:spacing w:before="240" w:after="120"/>
        <w:contextualSpacing/>
        <w:rPr>
          <w:rFonts w:ascii="Arial" w:hAnsi="Arial" w:cs="Arial"/>
          <w:color w:val="000000"/>
          <w:sz w:val="22"/>
          <w:szCs w:val="22"/>
        </w:rPr>
      </w:pPr>
      <w:r w:rsidRPr="006038B8">
        <w:rPr>
          <w:rFonts w:ascii="Arial" w:hAnsi="Arial" w:cs="Arial"/>
          <w:color w:val="000000"/>
          <w:sz w:val="22"/>
          <w:szCs w:val="22"/>
        </w:rPr>
        <w:t>All procurement above R500 000 should be listed on the procurement plan submitted to National Treasury in accordance with Instruction Note 32.</w:t>
      </w:r>
    </w:p>
    <w:p w:rsidR="00296C19" w:rsidRPr="006038B8" w:rsidRDefault="00296C19" w:rsidP="00296C19">
      <w:pPr>
        <w:pStyle w:val="ListParagraph"/>
        <w:tabs>
          <w:tab w:val="center" w:pos="709"/>
        </w:tabs>
        <w:rPr>
          <w:rFonts w:ascii="Arial" w:hAnsi="Arial" w:cs="Arial"/>
          <w:color w:val="000000"/>
          <w:sz w:val="22"/>
          <w:szCs w:val="22"/>
        </w:rPr>
      </w:pPr>
    </w:p>
    <w:p w:rsidR="00296C19" w:rsidRPr="006038B8" w:rsidRDefault="00296C19" w:rsidP="006F5D2E">
      <w:pPr>
        <w:pStyle w:val="ListParagraph"/>
        <w:numPr>
          <w:ilvl w:val="0"/>
          <w:numId w:val="257"/>
        </w:numPr>
        <w:tabs>
          <w:tab w:val="center" w:pos="709"/>
        </w:tabs>
        <w:spacing w:before="240" w:after="120"/>
        <w:contextualSpacing/>
        <w:rPr>
          <w:rFonts w:ascii="Arial" w:hAnsi="Arial" w:cs="Arial"/>
          <w:color w:val="000000"/>
          <w:sz w:val="22"/>
          <w:szCs w:val="22"/>
        </w:rPr>
      </w:pPr>
      <w:r w:rsidRPr="006038B8">
        <w:rPr>
          <w:rFonts w:ascii="Arial" w:hAnsi="Arial" w:cs="Arial"/>
          <w:color w:val="000000"/>
          <w:sz w:val="22"/>
          <w:szCs w:val="22"/>
        </w:rPr>
        <w:t>The department should ensure that all procurements should be included in the procurement plan to ensure proper budgeting.</w:t>
      </w:r>
    </w:p>
    <w:p w:rsidR="00296C19" w:rsidRPr="006038B8" w:rsidRDefault="00296C19" w:rsidP="00296C19">
      <w:pPr>
        <w:pStyle w:val="ListParagraph"/>
        <w:tabs>
          <w:tab w:val="center" w:pos="709"/>
        </w:tabs>
        <w:ind w:left="709" w:hanging="709"/>
        <w:rPr>
          <w:rFonts w:ascii="Arial" w:hAnsi="Arial" w:cs="Arial"/>
          <w:color w:val="000000"/>
          <w:sz w:val="22"/>
          <w:szCs w:val="22"/>
        </w:rPr>
      </w:pPr>
    </w:p>
    <w:p w:rsidR="00296C19" w:rsidRPr="006038B8" w:rsidRDefault="00296C19" w:rsidP="006F5D2E">
      <w:pPr>
        <w:pStyle w:val="ListParagraph"/>
        <w:numPr>
          <w:ilvl w:val="0"/>
          <w:numId w:val="257"/>
        </w:numPr>
        <w:tabs>
          <w:tab w:val="center" w:pos="709"/>
        </w:tabs>
        <w:spacing w:before="240" w:after="120"/>
        <w:contextualSpacing/>
        <w:rPr>
          <w:rFonts w:ascii="Arial" w:hAnsi="Arial" w:cs="Arial"/>
          <w:color w:val="000000"/>
          <w:sz w:val="22"/>
          <w:szCs w:val="22"/>
        </w:rPr>
      </w:pPr>
      <w:r w:rsidRPr="006038B8">
        <w:rPr>
          <w:rFonts w:ascii="Arial" w:hAnsi="Arial" w:cs="Arial"/>
          <w:color w:val="000000"/>
          <w:sz w:val="22"/>
          <w:szCs w:val="22"/>
        </w:rPr>
        <w:t xml:space="preserve">All deviations should be recorded on the deviation register. </w:t>
      </w:r>
    </w:p>
    <w:p w:rsidR="00296C19" w:rsidRPr="006038B8" w:rsidRDefault="00296C19" w:rsidP="00296C19">
      <w:pPr>
        <w:pStyle w:val="ListParagraph"/>
        <w:tabs>
          <w:tab w:val="center" w:pos="709"/>
        </w:tabs>
        <w:ind w:left="709" w:hanging="709"/>
        <w:rPr>
          <w:rFonts w:ascii="Arial" w:hAnsi="Arial" w:cs="Arial"/>
          <w:color w:val="000000"/>
          <w:sz w:val="22"/>
          <w:szCs w:val="22"/>
        </w:rPr>
      </w:pPr>
    </w:p>
    <w:p w:rsidR="00296C19" w:rsidRPr="006038B8" w:rsidRDefault="00296C19" w:rsidP="006F5D2E">
      <w:pPr>
        <w:pStyle w:val="ListParagraph"/>
        <w:numPr>
          <w:ilvl w:val="0"/>
          <w:numId w:val="257"/>
        </w:numPr>
        <w:tabs>
          <w:tab w:val="center" w:pos="709"/>
        </w:tabs>
        <w:spacing w:before="240" w:after="120"/>
        <w:contextualSpacing/>
        <w:rPr>
          <w:rFonts w:ascii="Arial" w:hAnsi="Arial" w:cs="Arial"/>
          <w:color w:val="000000"/>
          <w:sz w:val="22"/>
          <w:szCs w:val="22"/>
        </w:rPr>
      </w:pPr>
      <w:r w:rsidRPr="006038B8">
        <w:rPr>
          <w:rFonts w:ascii="Arial" w:hAnsi="Arial" w:cs="Arial"/>
          <w:color w:val="000000"/>
          <w:sz w:val="22"/>
          <w:szCs w:val="22"/>
        </w:rPr>
        <w:t>All bidders should be required to complete a SBD 9 form or the PA-29 (the department’s equivalent) as required by the practice note, in order to identify any possible related party transactions.</w:t>
      </w:r>
    </w:p>
    <w:p w:rsidR="00296C19" w:rsidRPr="006038B8" w:rsidRDefault="00296C19" w:rsidP="00296C19">
      <w:pPr>
        <w:pStyle w:val="ListParagraph"/>
        <w:tabs>
          <w:tab w:val="center" w:pos="709"/>
        </w:tabs>
        <w:ind w:left="709" w:hanging="709"/>
        <w:rPr>
          <w:rFonts w:ascii="Arial" w:hAnsi="Arial" w:cs="Arial"/>
          <w:color w:val="000000"/>
          <w:sz w:val="22"/>
          <w:szCs w:val="22"/>
        </w:rPr>
      </w:pPr>
    </w:p>
    <w:p w:rsidR="00296C19" w:rsidRPr="006038B8" w:rsidRDefault="00296C19" w:rsidP="006F5D2E">
      <w:pPr>
        <w:pStyle w:val="ListParagraph"/>
        <w:numPr>
          <w:ilvl w:val="0"/>
          <w:numId w:val="257"/>
        </w:numPr>
        <w:tabs>
          <w:tab w:val="center" w:pos="709"/>
        </w:tabs>
        <w:spacing w:before="240" w:after="120"/>
        <w:contextualSpacing/>
        <w:rPr>
          <w:rFonts w:ascii="Arial" w:hAnsi="Arial" w:cs="Arial"/>
          <w:color w:val="000000"/>
          <w:sz w:val="22"/>
          <w:szCs w:val="22"/>
        </w:rPr>
      </w:pPr>
      <w:r w:rsidRPr="006038B8">
        <w:rPr>
          <w:rFonts w:ascii="Arial" w:hAnsi="Arial" w:cs="Arial"/>
          <w:color w:val="000000"/>
          <w:sz w:val="22"/>
          <w:szCs w:val="22"/>
        </w:rPr>
        <w:t xml:space="preserve">Bidders who have not completed the SBD 9 form or the PA-29 (the department’s equivalent), should be disqualified. </w:t>
      </w:r>
    </w:p>
    <w:p w:rsidR="00296C19" w:rsidRPr="006038B8" w:rsidRDefault="00296C19" w:rsidP="00296C19">
      <w:pPr>
        <w:pStyle w:val="ListParagraph"/>
        <w:tabs>
          <w:tab w:val="center" w:pos="709"/>
        </w:tabs>
        <w:ind w:left="709" w:hanging="709"/>
        <w:rPr>
          <w:rFonts w:ascii="Arial" w:hAnsi="Arial" w:cs="Arial"/>
          <w:color w:val="000000"/>
          <w:sz w:val="22"/>
          <w:szCs w:val="22"/>
        </w:rPr>
      </w:pPr>
    </w:p>
    <w:p w:rsidR="00296C19" w:rsidRPr="006038B8" w:rsidRDefault="00296C19" w:rsidP="006F5D2E">
      <w:pPr>
        <w:pStyle w:val="ListParagraph"/>
        <w:numPr>
          <w:ilvl w:val="0"/>
          <w:numId w:val="257"/>
        </w:numPr>
        <w:tabs>
          <w:tab w:val="center" w:pos="709"/>
        </w:tabs>
        <w:spacing w:before="240" w:after="120"/>
        <w:contextualSpacing/>
        <w:rPr>
          <w:rFonts w:ascii="Arial" w:hAnsi="Arial" w:cs="Arial"/>
          <w:color w:val="000000"/>
          <w:sz w:val="22"/>
          <w:szCs w:val="22"/>
        </w:rPr>
      </w:pPr>
      <w:r w:rsidRPr="006038B8">
        <w:rPr>
          <w:rFonts w:ascii="Arial" w:hAnsi="Arial" w:cs="Arial"/>
          <w:color w:val="000000"/>
          <w:sz w:val="22"/>
          <w:szCs w:val="22"/>
        </w:rPr>
        <w:t xml:space="preserve">The bid adjudication committee should declare their interest before evaluating and awarding any bid. </w:t>
      </w:r>
    </w:p>
    <w:p w:rsidR="00296C19" w:rsidRPr="002C76C1" w:rsidRDefault="00296C19" w:rsidP="00296C19">
      <w:pPr>
        <w:pStyle w:val="ListParagraph"/>
        <w:tabs>
          <w:tab w:val="center" w:pos="709"/>
        </w:tabs>
        <w:rPr>
          <w:rFonts w:ascii="Arial" w:hAnsi="Arial" w:cs="Arial"/>
          <w:color w:val="000000"/>
          <w:sz w:val="22"/>
          <w:szCs w:val="22"/>
        </w:rPr>
      </w:pPr>
    </w:p>
    <w:p w:rsidR="00296C19" w:rsidRPr="002C76C1" w:rsidRDefault="00296C19" w:rsidP="00296C19">
      <w:pPr>
        <w:pStyle w:val="ListParagraph"/>
        <w:tabs>
          <w:tab w:val="center" w:pos="709"/>
        </w:tabs>
        <w:ind w:left="0"/>
        <w:rPr>
          <w:rFonts w:ascii="Arial" w:hAnsi="Arial" w:cs="Arial"/>
          <w:b/>
          <w:bCs/>
          <w:sz w:val="22"/>
          <w:szCs w:val="22"/>
        </w:rPr>
      </w:pPr>
      <w:r w:rsidRPr="002C76C1">
        <w:rPr>
          <w:rFonts w:ascii="Arial" w:hAnsi="Arial" w:cs="Arial"/>
          <w:b/>
          <w:bCs/>
          <w:sz w:val="22"/>
          <w:szCs w:val="22"/>
        </w:rPr>
        <w:t>Management response</w:t>
      </w:r>
    </w:p>
    <w:p w:rsidR="00296C19" w:rsidRPr="002C76C1" w:rsidRDefault="00296C19" w:rsidP="00296C19">
      <w:pPr>
        <w:pStyle w:val="ListParagraph"/>
        <w:tabs>
          <w:tab w:val="center" w:pos="709"/>
        </w:tabs>
        <w:ind w:left="0"/>
        <w:rPr>
          <w:rFonts w:ascii="Arial" w:hAnsi="Arial" w:cs="Arial"/>
          <w:b/>
          <w:bCs/>
          <w:sz w:val="22"/>
          <w:szCs w:val="22"/>
        </w:rPr>
      </w:pPr>
    </w:p>
    <w:p w:rsidR="00296C19" w:rsidRPr="002C76C1" w:rsidRDefault="00296C19" w:rsidP="00296C19">
      <w:pPr>
        <w:keepNext/>
        <w:tabs>
          <w:tab w:val="center" w:pos="709"/>
        </w:tabs>
        <w:spacing w:line="260" w:lineRule="exact"/>
        <w:ind w:left="709" w:hanging="709"/>
        <w:jc w:val="both"/>
        <w:rPr>
          <w:b/>
          <w:sz w:val="22"/>
          <w:szCs w:val="22"/>
        </w:rPr>
      </w:pPr>
      <w:r>
        <w:rPr>
          <w:sz w:val="22"/>
          <w:szCs w:val="22"/>
        </w:rPr>
        <w:t>a)</w:t>
      </w:r>
      <w:r>
        <w:rPr>
          <w:sz w:val="22"/>
          <w:szCs w:val="22"/>
        </w:rPr>
        <w:tab/>
      </w:r>
      <w:r>
        <w:rPr>
          <w:sz w:val="22"/>
          <w:szCs w:val="22"/>
        </w:rPr>
        <w:tab/>
      </w:r>
      <w:r w:rsidRPr="002C76C1">
        <w:rPr>
          <w:sz w:val="22"/>
          <w:szCs w:val="22"/>
        </w:rPr>
        <w:t xml:space="preserve">I am not in agreement with the finding that the Department had more than enough time to procure the goods using the open bid instead of using the negotiated procedure for the following reasons: </w:t>
      </w:r>
    </w:p>
    <w:p w:rsidR="00296C19" w:rsidRPr="00753F86" w:rsidRDefault="00296C19" w:rsidP="00296C19">
      <w:pPr>
        <w:keepNext/>
        <w:tabs>
          <w:tab w:val="center" w:pos="709"/>
        </w:tabs>
        <w:spacing w:line="260" w:lineRule="exact"/>
        <w:ind w:left="709"/>
        <w:jc w:val="both"/>
        <w:rPr>
          <w:b/>
          <w:sz w:val="22"/>
          <w:szCs w:val="22"/>
        </w:rPr>
      </w:pPr>
    </w:p>
    <w:p w:rsidR="00296C19" w:rsidRPr="00753F86" w:rsidRDefault="00296C19" w:rsidP="006F5D2E">
      <w:pPr>
        <w:pStyle w:val="ListParagraph"/>
        <w:numPr>
          <w:ilvl w:val="0"/>
          <w:numId w:val="111"/>
        </w:numPr>
        <w:tabs>
          <w:tab w:val="left" w:pos="426"/>
          <w:tab w:val="center" w:pos="709"/>
        </w:tabs>
        <w:jc w:val="both"/>
        <w:rPr>
          <w:rFonts w:ascii="Arial" w:hAnsi="Arial" w:cs="Arial"/>
          <w:sz w:val="22"/>
          <w:szCs w:val="22"/>
        </w:rPr>
      </w:pPr>
      <w:r w:rsidRPr="00753F86">
        <w:rPr>
          <w:rFonts w:ascii="Arial" w:hAnsi="Arial" w:cs="Arial"/>
          <w:sz w:val="22"/>
          <w:szCs w:val="22"/>
        </w:rPr>
        <w:t xml:space="preserve">It was impractical or impossible to go out on an open bid taking into account the time frame it takes when following the open bid processes. </w:t>
      </w:r>
    </w:p>
    <w:p w:rsidR="00296C19" w:rsidRPr="00753F86" w:rsidRDefault="00296C19" w:rsidP="006F5D2E">
      <w:pPr>
        <w:numPr>
          <w:ilvl w:val="0"/>
          <w:numId w:val="111"/>
        </w:numPr>
        <w:tabs>
          <w:tab w:val="left" w:pos="426"/>
          <w:tab w:val="center" w:pos="709"/>
        </w:tabs>
        <w:jc w:val="both"/>
        <w:rPr>
          <w:sz w:val="22"/>
          <w:szCs w:val="22"/>
        </w:rPr>
      </w:pPr>
      <w:r w:rsidRPr="00753F86">
        <w:rPr>
          <w:sz w:val="22"/>
          <w:szCs w:val="22"/>
        </w:rPr>
        <w:t xml:space="preserve">Cognisance must be taken of the fact that applicable processes ought to be followed prior the initiation of the procurement processes, for example, in instances of newly acquired houses, the Prestige Directorate will arrange with the client to view the possible official accommodation. It is only upon approval by the client that prompts the Prestige Directorate to start the process of procuring furniture as the houses varies from one house to the other and the taste of each client is taken into consideration. In this case, the client took 2 months (between April and May) to decide or confirm the house he prefers, and procurement processes only started beginning of June 2011, and the client requested that the house be ready by end of June 2011 which resulted in the procurement be regarded as urgent.  </w:t>
      </w:r>
    </w:p>
    <w:p w:rsidR="00296C19" w:rsidRPr="002C76C1" w:rsidRDefault="00296C19" w:rsidP="006F5D2E">
      <w:pPr>
        <w:pStyle w:val="lg-a-1"/>
        <w:numPr>
          <w:ilvl w:val="0"/>
          <w:numId w:val="111"/>
        </w:numPr>
        <w:tabs>
          <w:tab w:val="center" w:pos="709"/>
        </w:tabs>
        <w:jc w:val="left"/>
        <w:rPr>
          <w:rFonts w:ascii="Arial" w:hAnsi="Arial" w:cs="Arial"/>
          <w:color w:val="auto"/>
          <w:sz w:val="22"/>
          <w:szCs w:val="22"/>
        </w:rPr>
      </w:pPr>
      <w:r w:rsidRPr="002C76C1">
        <w:rPr>
          <w:rFonts w:ascii="Arial" w:hAnsi="Arial" w:cs="Arial"/>
          <w:color w:val="auto"/>
          <w:sz w:val="22"/>
          <w:szCs w:val="22"/>
        </w:rPr>
        <w:t>Below is how the process was unfolded which is evident that no time was wasted:</w:t>
      </w:r>
    </w:p>
    <w:p w:rsidR="00296C19" w:rsidRPr="002C76C1" w:rsidRDefault="00296C19" w:rsidP="006F5D2E">
      <w:pPr>
        <w:pStyle w:val="lg-a-1"/>
        <w:numPr>
          <w:ilvl w:val="0"/>
          <w:numId w:val="111"/>
        </w:numPr>
        <w:tabs>
          <w:tab w:val="center" w:pos="709"/>
        </w:tabs>
        <w:ind w:left="1434" w:hanging="357"/>
        <w:rPr>
          <w:rFonts w:ascii="Arial" w:hAnsi="Arial" w:cs="Arial"/>
          <w:color w:val="auto"/>
          <w:sz w:val="22"/>
          <w:szCs w:val="22"/>
        </w:rPr>
      </w:pPr>
      <w:r w:rsidRPr="002C76C1">
        <w:rPr>
          <w:rFonts w:ascii="Arial" w:hAnsi="Arial" w:cs="Arial"/>
          <w:color w:val="auto"/>
          <w:sz w:val="22"/>
          <w:szCs w:val="22"/>
        </w:rPr>
        <w:t>As soon as the house was chosen, Prestige consulted with the relevant client to determine the exact details and features of the furniture required which formed the basis of the specifications for the required furniture.</w:t>
      </w:r>
    </w:p>
    <w:p w:rsidR="00296C19" w:rsidRPr="002C76C1" w:rsidRDefault="00296C19" w:rsidP="006F5D2E">
      <w:pPr>
        <w:pStyle w:val="lg-a-1"/>
        <w:numPr>
          <w:ilvl w:val="0"/>
          <w:numId w:val="111"/>
        </w:numPr>
        <w:tabs>
          <w:tab w:val="center" w:pos="709"/>
        </w:tabs>
        <w:ind w:left="1434" w:hanging="357"/>
        <w:rPr>
          <w:rFonts w:ascii="Arial" w:hAnsi="Arial" w:cs="Arial"/>
          <w:color w:val="auto"/>
          <w:sz w:val="22"/>
          <w:szCs w:val="22"/>
        </w:rPr>
      </w:pPr>
      <w:r w:rsidRPr="002C76C1">
        <w:rPr>
          <w:rFonts w:ascii="Arial" w:hAnsi="Arial" w:cs="Arial"/>
          <w:color w:val="auto"/>
          <w:sz w:val="22"/>
          <w:szCs w:val="22"/>
        </w:rPr>
        <w:t xml:space="preserve"> On the 8</w:t>
      </w:r>
      <w:r w:rsidRPr="002C76C1">
        <w:rPr>
          <w:rFonts w:ascii="Arial" w:hAnsi="Arial" w:cs="Arial"/>
          <w:color w:val="auto"/>
          <w:sz w:val="22"/>
          <w:szCs w:val="22"/>
          <w:vertAlign w:val="superscript"/>
        </w:rPr>
        <w:t>th</w:t>
      </w:r>
      <w:r w:rsidRPr="002C76C1">
        <w:rPr>
          <w:rFonts w:ascii="Arial" w:hAnsi="Arial" w:cs="Arial"/>
          <w:color w:val="auto"/>
          <w:sz w:val="22"/>
          <w:szCs w:val="22"/>
        </w:rPr>
        <w:t xml:space="preserve"> June the PA 25 was compiled and approved by the CD: SCM on the 10</w:t>
      </w:r>
      <w:r w:rsidRPr="002C76C1">
        <w:rPr>
          <w:rFonts w:ascii="Arial" w:hAnsi="Arial" w:cs="Arial"/>
          <w:color w:val="auto"/>
          <w:sz w:val="22"/>
          <w:szCs w:val="22"/>
          <w:vertAlign w:val="superscript"/>
        </w:rPr>
        <w:t>th</w:t>
      </w:r>
      <w:r w:rsidRPr="002C76C1">
        <w:rPr>
          <w:rFonts w:ascii="Arial" w:hAnsi="Arial" w:cs="Arial"/>
          <w:color w:val="auto"/>
          <w:sz w:val="22"/>
          <w:szCs w:val="22"/>
        </w:rPr>
        <w:t xml:space="preserve"> June 2011.</w:t>
      </w:r>
    </w:p>
    <w:p w:rsidR="00296C19" w:rsidRPr="002C76C1" w:rsidRDefault="00296C19" w:rsidP="006F5D2E">
      <w:pPr>
        <w:pStyle w:val="lg-a-1"/>
        <w:numPr>
          <w:ilvl w:val="0"/>
          <w:numId w:val="111"/>
        </w:numPr>
        <w:tabs>
          <w:tab w:val="center" w:pos="709"/>
        </w:tabs>
        <w:ind w:left="1434" w:hanging="357"/>
        <w:rPr>
          <w:rFonts w:ascii="Arial" w:hAnsi="Arial" w:cs="Arial"/>
          <w:color w:val="auto"/>
          <w:sz w:val="22"/>
          <w:szCs w:val="22"/>
        </w:rPr>
      </w:pPr>
      <w:r w:rsidRPr="002C76C1">
        <w:rPr>
          <w:rFonts w:ascii="Arial" w:hAnsi="Arial" w:cs="Arial"/>
          <w:color w:val="auto"/>
          <w:sz w:val="22"/>
          <w:szCs w:val="22"/>
        </w:rPr>
        <w:t>Between the 10</w:t>
      </w:r>
      <w:r w:rsidRPr="002C76C1">
        <w:rPr>
          <w:rFonts w:ascii="Arial" w:hAnsi="Arial" w:cs="Arial"/>
          <w:color w:val="auto"/>
          <w:sz w:val="22"/>
          <w:szCs w:val="22"/>
          <w:vertAlign w:val="superscript"/>
        </w:rPr>
        <w:t>th</w:t>
      </w:r>
      <w:r w:rsidRPr="002C76C1">
        <w:rPr>
          <w:rFonts w:ascii="Arial" w:hAnsi="Arial" w:cs="Arial"/>
          <w:color w:val="auto"/>
          <w:sz w:val="22"/>
          <w:szCs w:val="22"/>
        </w:rPr>
        <w:t xml:space="preserve"> June and 17</w:t>
      </w:r>
      <w:r w:rsidRPr="002C76C1">
        <w:rPr>
          <w:rFonts w:ascii="Arial" w:hAnsi="Arial" w:cs="Arial"/>
          <w:color w:val="auto"/>
          <w:sz w:val="22"/>
          <w:szCs w:val="22"/>
          <w:vertAlign w:val="superscript"/>
        </w:rPr>
        <w:t>th</w:t>
      </w:r>
      <w:r w:rsidRPr="002C76C1">
        <w:rPr>
          <w:rFonts w:ascii="Arial" w:hAnsi="Arial" w:cs="Arial"/>
          <w:color w:val="auto"/>
          <w:sz w:val="22"/>
          <w:szCs w:val="22"/>
        </w:rPr>
        <w:t xml:space="preserve"> June the client was engaged to determine their requirements.</w:t>
      </w:r>
    </w:p>
    <w:p w:rsidR="00296C19" w:rsidRPr="002C76C1" w:rsidRDefault="00296C19" w:rsidP="006F5D2E">
      <w:pPr>
        <w:pStyle w:val="lg-a-1"/>
        <w:numPr>
          <w:ilvl w:val="0"/>
          <w:numId w:val="111"/>
        </w:numPr>
        <w:tabs>
          <w:tab w:val="center" w:pos="709"/>
        </w:tabs>
        <w:ind w:left="1434" w:hanging="357"/>
        <w:rPr>
          <w:rFonts w:ascii="Arial" w:hAnsi="Arial" w:cs="Arial"/>
          <w:color w:val="auto"/>
          <w:sz w:val="22"/>
          <w:szCs w:val="22"/>
        </w:rPr>
      </w:pPr>
      <w:r w:rsidRPr="002C76C1">
        <w:rPr>
          <w:rFonts w:ascii="Arial" w:hAnsi="Arial" w:cs="Arial"/>
          <w:color w:val="auto"/>
          <w:sz w:val="22"/>
          <w:szCs w:val="22"/>
        </w:rPr>
        <w:t>Internal memo to negotiate with the service providers was sent to Bid committee on the 24</w:t>
      </w:r>
      <w:r w:rsidRPr="002C76C1">
        <w:rPr>
          <w:rFonts w:ascii="Arial" w:hAnsi="Arial" w:cs="Arial"/>
          <w:color w:val="auto"/>
          <w:sz w:val="22"/>
          <w:szCs w:val="22"/>
          <w:vertAlign w:val="superscript"/>
        </w:rPr>
        <w:t>th</w:t>
      </w:r>
      <w:r w:rsidRPr="002C76C1">
        <w:rPr>
          <w:rFonts w:ascii="Arial" w:hAnsi="Arial" w:cs="Arial"/>
          <w:color w:val="auto"/>
          <w:sz w:val="22"/>
          <w:szCs w:val="22"/>
        </w:rPr>
        <w:t xml:space="preserve"> June and was approved on the 30</w:t>
      </w:r>
      <w:r w:rsidRPr="002C76C1">
        <w:rPr>
          <w:rFonts w:ascii="Arial" w:hAnsi="Arial" w:cs="Arial"/>
          <w:color w:val="auto"/>
          <w:sz w:val="22"/>
          <w:szCs w:val="22"/>
          <w:vertAlign w:val="superscript"/>
        </w:rPr>
        <w:t>th</w:t>
      </w:r>
      <w:r w:rsidRPr="002C76C1">
        <w:rPr>
          <w:rFonts w:ascii="Arial" w:hAnsi="Arial" w:cs="Arial"/>
          <w:color w:val="auto"/>
          <w:sz w:val="22"/>
          <w:szCs w:val="22"/>
        </w:rPr>
        <w:t xml:space="preserve"> June 2011.</w:t>
      </w:r>
    </w:p>
    <w:p w:rsidR="00296C19" w:rsidRPr="002C76C1" w:rsidRDefault="00296C19" w:rsidP="006F5D2E">
      <w:pPr>
        <w:pStyle w:val="lg-a-1"/>
        <w:numPr>
          <w:ilvl w:val="0"/>
          <w:numId w:val="111"/>
        </w:numPr>
        <w:tabs>
          <w:tab w:val="center" w:pos="709"/>
        </w:tabs>
        <w:ind w:left="1434" w:hanging="357"/>
        <w:rPr>
          <w:rFonts w:ascii="Arial" w:hAnsi="Arial" w:cs="Arial"/>
          <w:color w:val="auto"/>
          <w:sz w:val="22"/>
          <w:szCs w:val="22"/>
        </w:rPr>
      </w:pPr>
      <w:r w:rsidRPr="002C76C1">
        <w:rPr>
          <w:rFonts w:ascii="Arial" w:hAnsi="Arial" w:cs="Arial"/>
          <w:color w:val="auto"/>
          <w:sz w:val="22"/>
          <w:szCs w:val="22"/>
        </w:rPr>
        <w:t>Between 1</w:t>
      </w:r>
      <w:r w:rsidRPr="002C76C1">
        <w:rPr>
          <w:rFonts w:ascii="Arial" w:hAnsi="Arial" w:cs="Arial"/>
          <w:color w:val="auto"/>
          <w:sz w:val="22"/>
          <w:szCs w:val="22"/>
          <w:vertAlign w:val="superscript"/>
        </w:rPr>
        <w:t>st</w:t>
      </w:r>
      <w:r w:rsidRPr="002C76C1">
        <w:rPr>
          <w:rFonts w:ascii="Arial" w:hAnsi="Arial" w:cs="Arial"/>
          <w:color w:val="auto"/>
          <w:sz w:val="22"/>
          <w:szCs w:val="22"/>
        </w:rPr>
        <w:t xml:space="preserve"> July to 21 July the Department was in the process of negotiating with the service providers following the prescribed processes for a negotiated procedure which includes submission of quotations and Bid Evaluation Report to the Bid Adjudication Committee.</w:t>
      </w:r>
    </w:p>
    <w:p w:rsidR="00296C19" w:rsidRPr="002C76C1" w:rsidRDefault="00296C19" w:rsidP="006F5D2E">
      <w:pPr>
        <w:pStyle w:val="lg-a-1"/>
        <w:numPr>
          <w:ilvl w:val="0"/>
          <w:numId w:val="111"/>
        </w:numPr>
        <w:tabs>
          <w:tab w:val="center" w:pos="709"/>
        </w:tabs>
        <w:ind w:left="1434" w:hanging="357"/>
        <w:rPr>
          <w:rFonts w:ascii="Arial" w:hAnsi="Arial" w:cs="Arial"/>
          <w:color w:val="auto"/>
          <w:sz w:val="22"/>
          <w:szCs w:val="22"/>
        </w:rPr>
      </w:pPr>
      <w:r w:rsidRPr="002C76C1">
        <w:rPr>
          <w:rFonts w:ascii="Arial" w:hAnsi="Arial" w:cs="Arial"/>
          <w:color w:val="auto"/>
          <w:sz w:val="22"/>
          <w:szCs w:val="22"/>
        </w:rPr>
        <w:t>The Bid adjudication committee approved the negotiated amount on the 22 July 2011.</w:t>
      </w:r>
    </w:p>
    <w:p w:rsidR="00296C19" w:rsidRPr="002C76C1" w:rsidRDefault="00296C19" w:rsidP="006F5D2E">
      <w:pPr>
        <w:pStyle w:val="lg-a-1"/>
        <w:numPr>
          <w:ilvl w:val="0"/>
          <w:numId w:val="111"/>
        </w:numPr>
        <w:tabs>
          <w:tab w:val="center" w:pos="709"/>
        </w:tabs>
        <w:ind w:left="1434" w:hanging="357"/>
        <w:rPr>
          <w:rFonts w:ascii="Arial" w:hAnsi="Arial" w:cs="Arial"/>
          <w:color w:val="auto"/>
          <w:sz w:val="22"/>
          <w:szCs w:val="22"/>
        </w:rPr>
      </w:pPr>
      <w:r w:rsidRPr="002C76C1">
        <w:rPr>
          <w:rFonts w:ascii="Arial" w:hAnsi="Arial" w:cs="Arial"/>
          <w:color w:val="auto"/>
          <w:sz w:val="22"/>
          <w:szCs w:val="22"/>
        </w:rPr>
        <w:t>1</w:t>
      </w:r>
      <w:r w:rsidRPr="002C76C1">
        <w:rPr>
          <w:rFonts w:ascii="Arial" w:hAnsi="Arial" w:cs="Arial"/>
          <w:color w:val="auto"/>
          <w:sz w:val="22"/>
          <w:szCs w:val="22"/>
          <w:vertAlign w:val="superscript"/>
        </w:rPr>
        <w:t>st</w:t>
      </w:r>
      <w:r w:rsidRPr="002C76C1">
        <w:rPr>
          <w:rFonts w:ascii="Arial" w:hAnsi="Arial" w:cs="Arial"/>
          <w:color w:val="auto"/>
          <w:sz w:val="22"/>
          <w:szCs w:val="22"/>
        </w:rPr>
        <w:t xml:space="preserve"> August a letter of appointment to service providers was issued.</w:t>
      </w:r>
    </w:p>
    <w:p w:rsidR="00296C19" w:rsidRPr="002C76C1" w:rsidRDefault="00296C19" w:rsidP="006F5D2E">
      <w:pPr>
        <w:pStyle w:val="lg-a-1"/>
        <w:numPr>
          <w:ilvl w:val="0"/>
          <w:numId w:val="111"/>
        </w:numPr>
        <w:tabs>
          <w:tab w:val="center" w:pos="709"/>
        </w:tabs>
        <w:ind w:left="1434" w:hanging="357"/>
        <w:rPr>
          <w:rFonts w:ascii="Arial" w:hAnsi="Arial" w:cs="Arial"/>
          <w:color w:val="auto"/>
          <w:sz w:val="22"/>
          <w:szCs w:val="22"/>
        </w:rPr>
      </w:pPr>
      <w:r w:rsidRPr="002C76C1">
        <w:rPr>
          <w:rFonts w:ascii="Arial" w:hAnsi="Arial" w:cs="Arial"/>
          <w:color w:val="auto"/>
          <w:sz w:val="22"/>
          <w:szCs w:val="22"/>
        </w:rPr>
        <w:t xml:space="preserve">Delivery of goods started from August till November in phases as some of the items were custom made. </w:t>
      </w:r>
    </w:p>
    <w:p w:rsidR="00296C19" w:rsidRPr="002C76C1" w:rsidRDefault="00296C19" w:rsidP="006F5D2E">
      <w:pPr>
        <w:numPr>
          <w:ilvl w:val="0"/>
          <w:numId w:val="111"/>
        </w:numPr>
        <w:tabs>
          <w:tab w:val="left" w:pos="426"/>
          <w:tab w:val="center" w:pos="709"/>
        </w:tabs>
        <w:ind w:left="1434" w:hanging="357"/>
        <w:jc w:val="both"/>
        <w:rPr>
          <w:sz w:val="22"/>
          <w:szCs w:val="22"/>
        </w:rPr>
      </w:pPr>
      <w:r w:rsidRPr="002C76C1">
        <w:rPr>
          <w:sz w:val="22"/>
          <w:szCs w:val="22"/>
        </w:rPr>
        <w:t xml:space="preserve">Should the Department opted to use the open bid it would have taken longer than the negotiated procedure to finalize the prescribed processes to be followed when using the open bid.  </w:t>
      </w:r>
    </w:p>
    <w:p w:rsidR="00296C19" w:rsidRPr="002C76C1" w:rsidRDefault="00296C19" w:rsidP="00296C19">
      <w:pPr>
        <w:keepNext/>
        <w:tabs>
          <w:tab w:val="center" w:pos="709"/>
        </w:tabs>
        <w:spacing w:line="260" w:lineRule="exact"/>
        <w:jc w:val="both"/>
        <w:rPr>
          <w:b/>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296C19" w:rsidRPr="006038B8" w:rsidTr="00296C19">
        <w:tc>
          <w:tcPr>
            <w:tcW w:w="6480" w:type="dxa"/>
            <w:shd w:val="clear" w:color="auto" w:fill="D9D9D9" w:themeFill="background1" w:themeFillShade="D9"/>
          </w:tcPr>
          <w:p w:rsidR="00296C19" w:rsidRPr="006038B8" w:rsidRDefault="00296C19" w:rsidP="00296C19">
            <w:pPr>
              <w:pStyle w:val="ListParagraph"/>
              <w:keepNext/>
              <w:tabs>
                <w:tab w:val="center" w:pos="709"/>
              </w:tabs>
              <w:spacing w:line="260" w:lineRule="exact"/>
              <w:ind w:left="0"/>
              <w:jc w:val="both"/>
              <w:rPr>
                <w:rFonts w:ascii="Arial" w:hAnsi="Arial" w:cs="Arial"/>
                <w:b/>
                <w:bCs/>
                <w:sz w:val="18"/>
                <w:szCs w:val="18"/>
              </w:rPr>
            </w:pPr>
            <w:r w:rsidRPr="006038B8">
              <w:rPr>
                <w:rFonts w:ascii="Arial" w:hAnsi="Arial" w:cs="Arial"/>
                <w:b/>
                <w:bCs/>
                <w:sz w:val="18"/>
                <w:szCs w:val="18"/>
              </w:rPr>
              <w:t>DESCRIPTION</w:t>
            </w:r>
          </w:p>
        </w:tc>
        <w:tc>
          <w:tcPr>
            <w:tcW w:w="2250" w:type="dxa"/>
            <w:gridSpan w:val="2"/>
            <w:shd w:val="clear" w:color="auto" w:fill="D9D9D9" w:themeFill="background1" w:themeFillShade="D9"/>
          </w:tcPr>
          <w:p w:rsidR="00296C19" w:rsidRPr="006038B8" w:rsidRDefault="00296C19" w:rsidP="00296C19">
            <w:pPr>
              <w:pStyle w:val="ListParagraph"/>
              <w:keepNext/>
              <w:tabs>
                <w:tab w:val="center" w:pos="709"/>
              </w:tabs>
              <w:spacing w:line="260" w:lineRule="exact"/>
              <w:ind w:left="0"/>
              <w:jc w:val="both"/>
              <w:rPr>
                <w:rFonts w:ascii="Arial" w:hAnsi="Arial" w:cs="Arial"/>
                <w:b/>
                <w:bCs/>
                <w:sz w:val="18"/>
                <w:szCs w:val="18"/>
              </w:rPr>
            </w:pPr>
            <w:r w:rsidRPr="006038B8">
              <w:rPr>
                <w:rFonts w:ascii="Arial" w:hAnsi="Arial" w:cs="Arial"/>
                <w:b/>
                <w:bCs/>
                <w:sz w:val="18"/>
                <w:szCs w:val="18"/>
              </w:rPr>
              <w:t>RESPONSE</w:t>
            </w:r>
          </w:p>
        </w:tc>
      </w:tr>
      <w:tr w:rsidR="00296C19" w:rsidRPr="006038B8" w:rsidTr="00296C19">
        <w:tc>
          <w:tcPr>
            <w:tcW w:w="6480" w:type="dxa"/>
          </w:tcPr>
          <w:p w:rsidR="00296C19" w:rsidRPr="006038B8" w:rsidRDefault="00296C19" w:rsidP="00296C19">
            <w:pPr>
              <w:pStyle w:val="ListParagraph"/>
              <w:keepNext/>
              <w:tabs>
                <w:tab w:val="center" w:pos="709"/>
              </w:tabs>
              <w:spacing w:line="260" w:lineRule="exact"/>
              <w:ind w:left="0"/>
              <w:jc w:val="both"/>
              <w:rPr>
                <w:rFonts w:ascii="Arial" w:hAnsi="Arial" w:cs="Arial"/>
                <w:bCs/>
                <w:sz w:val="18"/>
                <w:szCs w:val="18"/>
              </w:rPr>
            </w:pPr>
            <w:r w:rsidRPr="006038B8">
              <w:rPr>
                <w:rFonts w:ascii="Arial" w:hAnsi="Arial" w:cs="Arial"/>
                <w:bCs/>
                <w:sz w:val="18"/>
                <w:szCs w:val="18"/>
              </w:rPr>
              <w:t>Corrective action to be taken</w:t>
            </w:r>
          </w:p>
        </w:tc>
        <w:tc>
          <w:tcPr>
            <w:tcW w:w="2250" w:type="dxa"/>
            <w:gridSpan w:val="2"/>
          </w:tcPr>
          <w:p w:rsidR="00296C19" w:rsidRPr="001E36CD" w:rsidRDefault="00296C19" w:rsidP="00296C19">
            <w:pPr>
              <w:pStyle w:val="ListParagraph"/>
              <w:keepNext/>
              <w:tabs>
                <w:tab w:val="center" w:pos="709"/>
              </w:tabs>
              <w:spacing w:line="260" w:lineRule="exact"/>
              <w:ind w:left="0"/>
              <w:jc w:val="both"/>
              <w:rPr>
                <w:rFonts w:ascii="Arial" w:hAnsi="Arial" w:cs="Arial"/>
                <w:bCs/>
                <w:sz w:val="18"/>
                <w:szCs w:val="18"/>
              </w:rPr>
            </w:pPr>
            <w:r w:rsidRPr="001E36CD">
              <w:rPr>
                <w:rFonts w:ascii="Arial" w:hAnsi="Arial" w:cs="Arial"/>
                <w:bCs/>
                <w:sz w:val="18"/>
                <w:szCs w:val="18"/>
              </w:rPr>
              <w:t>n/a</w:t>
            </w:r>
          </w:p>
        </w:tc>
      </w:tr>
      <w:tr w:rsidR="00296C19" w:rsidRPr="006038B8" w:rsidTr="00296C19">
        <w:tc>
          <w:tcPr>
            <w:tcW w:w="6480" w:type="dxa"/>
            <w:vMerge w:val="restart"/>
          </w:tcPr>
          <w:p w:rsidR="00296C19" w:rsidRPr="006038B8" w:rsidRDefault="00296C19" w:rsidP="00296C19">
            <w:pPr>
              <w:pStyle w:val="ListParagraph"/>
              <w:keepNext/>
              <w:tabs>
                <w:tab w:val="center" w:pos="709"/>
              </w:tabs>
              <w:spacing w:line="260" w:lineRule="exact"/>
              <w:ind w:left="0"/>
              <w:jc w:val="both"/>
              <w:rPr>
                <w:rFonts w:ascii="Arial" w:hAnsi="Arial" w:cs="Arial"/>
                <w:bCs/>
                <w:sz w:val="18"/>
                <w:szCs w:val="18"/>
              </w:rPr>
            </w:pPr>
            <w:r w:rsidRPr="006038B8">
              <w:rPr>
                <w:rFonts w:ascii="Arial" w:hAnsi="Arial" w:cs="Arial"/>
                <w:bCs/>
                <w:sz w:val="18"/>
                <w:szCs w:val="18"/>
              </w:rPr>
              <w:t>Does the finding affect an amount disclosed in the financial statements</w:t>
            </w:r>
          </w:p>
        </w:tc>
        <w:tc>
          <w:tcPr>
            <w:tcW w:w="1080" w:type="dxa"/>
          </w:tcPr>
          <w:p w:rsidR="00296C19" w:rsidRPr="006038B8" w:rsidRDefault="00296C19" w:rsidP="00296C19">
            <w:pPr>
              <w:pStyle w:val="ListParagraph"/>
              <w:keepNext/>
              <w:tabs>
                <w:tab w:val="center" w:pos="709"/>
              </w:tabs>
              <w:spacing w:line="260" w:lineRule="exact"/>
              <w:ind w:left="0"/>
              <w:jc w:val="both"/>
              <w:rPr>
                <w:rFonts w:ascii="Arial" w:hAnsi="Arial" w:cs="Arial"/>
                <w:b/>
                <w:bCs/>
                <w:sz w:val="18"/>
                <w:szCs w:val="18"/>
              </w:rPr>
            </w:pPr>
            <w:r w:rsidRPr="006038B8">
              <w:rPr>
                <w:rFonts w:ascii="Arial" w:hAnsi="Arial" w:cs="Arial"/>
                <w:b/>
                <w:bCs/>
                <w:sz w:val="18"/>
                <w:szCs w:val="18"/>
              </w:rPr>
              <w:t>Yes</w:t>
            </w:r>
          </w:p>
        </w:tc>
        <w:tc>
          <w:tcPr>
            <w:tcW w:w="1170" w:type="dxa"/>
          </w:tcPr>
          <w:p w:rsidR="00296C19" w:rsidRPr="006038B8" w:rsidRDefault="00296C19" w:rsidP="00296C19">
            <w:pPr>
              <w:pStyle w:val="ListParagraph"/>
              <w:keepNext/>
              <w:tabs>
                <w:tab w:val="center" w:pos="709"/>
              </w:tabs>
              <w:spacing w:line="260" w:lineRule="exact"/>
              <w:ind w:left="0"/>
              <w:jc w:val="both"/>
              <w:rPr>
                <w:rFonts w:ascii="Arial" w:hAnsi="Arial" w:cs="Arial"/>
                <w:b/>
                <w:bCs/>
                <w:sz w:val="18"/>
                <w:szCs w:val="18"/>
              </w:rPr>
            </w:pPr>
            <w:r w:rsidRPr="006038B8">
              <w:rPr>
                <w:rFonts w:ascii="Arial" w:hAnsi="Arial" w:cs="Arial"/>
                <w:b/>
                <w:bCs/>
                <w:sz w:val="18"/>
                <w:szCs w:val="18"/>
              </w:rPr>
              <w:t>No</w:t>
            </w:r>
          </w:p>
        </w:tc>
      </w:tr>
      <w:tr w:rsidR="00296C19" w:rsidRPr="006038B8" w:rsidTr="00296C19">
        <w:tc>
          <w:tcPr>
            <w:tcW w:w="6480" w:type="dxa"/>
            <w:vMerge/>
          </w:tcPr>
          <w:p w:rsidR="00296C19" w:rsidRPr="006038B8" w:rsidRDefault="00296C19" w:rsidP="00296C19">
            <w:pPr>
              <w:pStyle w:val="ListParagraph"/>
              <w:keepNext/>
              <w:tabs>
                <w:tab w:val="center" w:pos="709"/>
              </w:tabs>
              <w:spacing w:line="260" w:lineRule="exact"/>
              <w:ind w:left="0"/>
              <w:jc w:val="both"/>
              <w:rPr>
                <w:rFonts w:ascii="Arial" w:hAnsi="Arial" w:cs="Arial"/>
                <w:bCs/>
                <w:sz w:val="18"/>
                <w:szCs w:val="18"/>
              </w:rPr>
            </w:pPr>
          </w:p>
        </w:tc>
        <w:tc>
          <w:tcPr>
            <w:tcW w:w="1080" w:type="dxa"/>
          </w:tcPr>
          <w:p w:rsidR="00296C19" w:rsidRPr="001E36CD" w:rsidRDefault="00296C19" w:rsidP="00296C19">
            <w:pPr>
              <w:tabs>
                <w:tab w:val="center" w:pos="709"/>
              </w:tabs>
              <w:rPr>
                <w:sz w:val="18"/>
                <w:szCs w:val="18"/>
              </w:rPr>
            </w:pPr>
            <w:r w:rsidRPr="001E36CD">
              <w:rPr>
                <w:bCs/>
                <w:sz w:val="18"/>
                <w:szCs w:val="18"/>
              </w:rPr>
              <w:t>n/a</w:t>
            </w:r>
          </w:p>
        </w:tc>
        <w:tc>
          <w:tcPr>
            <w:tcW w:w="1170" w:type="dxa"/>
          </w:tcPr>
          <w:p w:rsidR="00296C19" w:rsidRPr="001E36CD" w:rsidRDefault="00296C19" w:rsidP="00296C19">
            <w:pPr>
              <w:tabs>
                <w:tab w:val="center" w:pos="709"/>
              </w:tabs>
              <w:rPr>
                <w:sz w:val="18"/>
                <w:szCs w:val="18"/>
              </w:rPr>
            </w:pPr>
            <w:r w:rsidRPr="001E36CD">
              <w:rPr>
                <w:bCs/>
                <w:sz w:val="18"/>
                <w:szCs w:val="18"/>
              </w:rPr>
              <w:t>n/a</w:t>
            </w:r>
          </w:p>
        </w:tc>
      </w:tr>
      <w:tr w:rsidR="00296C19" w:rsidRPr="006038B8" w:rsidTr="00296C19">
        <w:tc>
          <w:tcPr>
            <w:tcW w:w="6480" w:type="dxa"/>
          </w:tcPr>
          <w:p w:rsidR="00296C19" w:rsidRPr="006038B8" w:rsidRDefault="00296C19" w:rsidP="00296C19">
            <w:pPr>
              <w:pStyle w:val="ListParagraph"/>
              <w:keepNext/>
              <w:tabs>
                <w:tab w:val="center" w:pos="709"/>
              </w:tabs>
              <w:spacing w:line="260" w:lineRule="exact"/>
              <w:ind w:left="0"/>
              <w:jc w:val="both"/>
              <w:rPr>
                <w:rFonts w:ascii="Arial" w:hAnsi="Arial" w:cs="Arial"/>
                <w:bCs/>
                <w:sz w:val="18"/>
                <w:szCs w:val="18"/>
              </w:rPr>
            </w:pPr>
            <w:r w:rsidRPr="006038B8">
              <w:rPr>
                <w:rFonts w:ascii="Arial" w:hAnsi="Arial" w:cs="Arial"/>
                <w:bCs/>
                <w:sz w:val="18"/>
                <w:szCs w:val="18"/>
              </w:rPr>
              <w:t>If yes, what corrections will be made to the population</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r w:rsidR="00296C19" w:rsidRPr="006038B8" w:rsidTr="00296C19">
        <w:tc>
          <w:tcPr>
            <w:tcW w:w="6480" w:type="dxa"/>
          </w:tcPr>
          <w:p w:rsidR="00296C19" w:rsidRPr="006038B8" w:rsidRDefault="00296C19" w:rsidP="00296C19">
            <w:pPr>
              <w:pStyle w:val="ListParagraph"/>
              <w:keepNext/>
              <w:tabs>
                <w:tab w:val="center" w:pos="709"/>
              </w:tabs>
              <w:spacing w:line="260" w:lineRule="exact"/>
              <w:ind w:left="0"/>
              <w:jc w:val="both"/>
              <w:rPr>
                <w:rFonts w:ascii="Arial" w:hAnsi="Arial" w:cs="Arial"/>
                <w:bCs/>
                <w:sz w:val="18"/>
                <w:szCs w:val="18"/>
              </w:rPr>
            </w:pPr>
            <w:r w:rsidRPr="006038B8">
              <w:rPr>
                <w:rFonts w:ascii="Arial" w:hAnsi="Arial" w:cs="Arial"/>
                <w:bCs/>
                <w:sz w:val="18"/>
                <w:szCs w:val="18"/>
              </w:rPr>
              <w:t xml:space="preserve">If yes and no corrections will be made, the reason why such a conclusion has been reached should be indicated. </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r w:rsidR="00296C19" w:rsidRPr="006038B8" w:rsidTr="00296C19">
        <w:tc>
          <w:tcPr>
            <w:tcW w:w="6480" w:type="dxa"/>
          </w:tcPr>
          <w:p w:rsidR="00296C19" w:rsidRPr="006038B8" w:rsidRDefault="00296C19" w:rsidP="00296C19">
            <w:pPr>
              <w:pStyle w:val="ListParagraph"/>
              <w:keepNext/>
              <w:tabs>
                <w:tab w:val="center" w:pos="709"/>
              </w:tabs>
              <w:spacing w:line="260" w:lineRule="exact"/>
              <w:ind w:left="0"/>
              <w:jc w:val="both"/>
              <w:rPr>
                <w:rFonts w:ascii="Arial" w:hAnsi="Arial" w:cs="Arial"/>
                <w:bCs/>
                <w:sz w:val="18"/>
                <w:szCs w:val="18"/>
              </w:rPr>
            </w:pPr>
            <w:r w:rsidRPr="006038B8">
              <w:rPr>
                <w:rFonts w:ascii="Arial" w:hAnsi="Arial" w:cs="Arial"/>
                <w:bCs/>
                <w:sz w:val="18"/>
                <w:szCs w:val="18"/>
              </w:rPr>
              <w:t>Position of official responsible to take corrective actions</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r w:rsidR="00296C19" w:rsidRPr="006038B8" w:rsidTr="00296C19">
        <w:tc>
          <w:tcPr>
            <w:tcW w:w="6480" w:type="dxa"/>
          </w:tcPr>
          <w:p w:rsidR="00296C19" w:rsidRPr="006038B8" w:rsidRDefault="00296C19" w:rsidP="00296C19">
            <w:pPr>
              <w:pStyle w:val="ListParagraph"/>
              <w:keepNext/>
              <w:tabs>
                <w:tab w:val="center" w:pos="709"/>
              </w:tabs>
              <w:spacing w:line="260" w:lineRule="exact"/>
              <w:ind w:left="0"/>
              <w:jc w:val="both"/>
              <w:rPr>
                <w:rFonts w:ascii="Arial" w:hAnsi="Arial" w:cs="Arial"/>
                <w:bCs/>
                <w:sz w:val="18"/>
                <w:szCs w:val="18"/>
              </w:rPr>
            </w:pPr>
            <w:r w:rsidRPr="006038B8">
              <w:rPr>
                <w:rFonts w:ascii="Arial" w:hAnsi="Arial" w:cs="Arial"/>
                <w:bCs/>
                <w:sz w:val="18"/>
                <w:szCs w:val="18"/>
              </w:rPr>
              <w:t>Estimated completion date for corrective action</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bl>
    <w:p w:rsidR="00296C19" w:rsidRPr="002C76C1" w:rsidRDefault="00296C19" w:rsidP="00296C19">
      <w:pPr>
        <w:keepNext/>
        <w:tabs>
          <w:tab w:val="center" w:pos="709"/>
        </w:tabs>
        <w:spacing w:line="260" w:lineRule="exact"/>
        <w:ind w:left="360"/>
        <w:jc w:val="both"/>
        <w:rPr>
          <w:b/>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1440"/>
        <w:gridCol w:w="1214"/>
      </w:tblGrid>
      <w:tr w:rsidR="00296C19" w:rsidRPr="006038B8" w:rsidTr="00296C19">
        <w:tc>
          <w:tcPr>
            <w:tcW w:w="6120" w:type="dxa"/>
            <w:shd w:val="clear" w:color="auto" w:fill="D9D9D9" w:themeFill="background1" w:themeFillShade="D9"/>
          </w:tcPr>
          <w:p w:rsidR="00296C19" w:rsidRPr="006038B8" w:rsidRDefault="00296C19" w:rsidP="00296C19">
            <w:pPr>
              <w:pStyle w:val="ListParagraph"/>
              <w:keepNext/>
              <w:tabs>
                <w:tab w:val="center" w:pos="709"/>
              </w:tabs>
              <w:spacing w:line="260" w:lineRule="exact"/>
              <w:ind w:left="0"/>
              <w:jc w:val="both"/>
              <w:rPr>
                <w:rFonts w:ascii="Arial" w:hAnsi="Arial" w:cs="Arial"/>
                <w:b/>
                <w:bCs/>
                <w:sz w:val="18"/>
                <w:szCs w:val="18"/>
              </w:rPr>
            </w:pPr>
            <w:r w:rsidRPr="006038B8">
              <w:rPr>
                <w:rFonts w:ascii="Arial" w:hAnsi="Arial" w:cs="Arial"/>
                <w:b/>
                <w:bCs/>
                <w:sz w:val="18"/>
                <w:szCs w:val="18"/>
              </w:rPr>
              <w:t>DESCRIPTION</w:t>
            </w:r>
          </w:p>
        </w:tc>
        <w:tc>
          <w:tcPr>
            <w:tcW w:w="2654" w:type="dxa"/>
            <w:gridSpan w:val="2"/>
            <w:shd w:val="clear" w:color="auto" w:fill="D9D9D9" w:themeFill="background1" w:themeFillShade="D9"/>
          </w:tcPr>
          <w:p w:rsidR="00296C19" w:rsidRPr="006038B8" w:rsidRDefault="00296C19" w:rsidP="00296C19">
            <w:pPr>
              <w:pStyle w:val="ListParagraph"/>
              <w:keepNext/>
              <w:tabs>
                <w:tab w:val="center" w:pos="709"/>
              </w:tabs>
              <w:spacing w:line="260" w:lineRule="exact"/>
              <w:ind w:left="0"/>
              <w:jc w:val="both"/>
              <w:rPr>
                <w:rFonts w:ascii="Arial" w:hAnsi="Arial" w:cs="Arial"/>
                <w:b/>
                <w:bCs/>
                <w:sz w:val="18"/>
                <w:szCs w:val="18"/>
              </w:rPr>
            </w:pPr>
            <w:r w:rsidRPr="006038B8">
              <w:rPr>
                <w:rFonts w:ascii="Arial" w:hAnsi="Arial" w:cs="Arial"/>
                <w:b/>
                <w:bCs/>
                <w:sz w:val="18"/>
                <w:szCs w:val="18"/>
              </w:rPr>
              <w:t>RESPONSE</w:t>
            </w:r>
          </w:p>
        </w:tc>
      </w:tr>
      <w:tr w:rsidR="00296C19" w:rsidRPr="006038B8" w:rsidTr="00296C19">
        <w:tc>
          <w:tcPr>
            <w:tcW w:w="6120" w:type="dxa"/>
            <w:vMerge w:val="restart"/>
          </w:tcPr>
          <w:p w:rsidR="00296C19" w:rsidRPr="006038B8" w:rsidRDefault="00296C19" w:rsidP="00296C19">
            <w:pPr>
              <w:pStyle w:val="ListParagraph"/>
              <w:keepNext/>
              <w:tabs>
                <w:tab w:val="center" w:pos="709"/>
              </w:tabs>
              <w:spacing w:line="260" w:lineRule="exact"/>
              <w:ind w:left="0"/>
              <w:jc w:val="both"/>
              <w:rPr>
                <w:rFonts w:ascii="Arial" w:hAnsi="Arial" w:cs="Arial"/>
                <w:bCs/>
                <w:sz w:val="18"/>
                <w:szCs w:val="18"/>
              </w:rPr>
            </w:pPr>
            <w:r w:rsidRPr="006038B8">
              <w:rPr>
                <w:rFonts w:ascii="Arial" w:hAnsi="Arial" w:cs="Arial"/>
                <w:bCs/>
                <w:sz w:val="18"/>
                <w:szCs w:val="18"/>
              </w:rPr>
              <w:t>Does management agree with the root cause indicated</w:t>
            </w:r>
          </w:p>
        </w:tc>
        <w:tc>
          <w:tcPr>
            <w:tcW w:w="1440" w:type="dxa"/>
          </w:tcPr>
          <w:p w:rsidR="00296C19" w:rsidRPr="006038B8" w:rsidRDefault="00296C19" w:rsidP="00296C19">
            <w:pPr>
              <w:pStyle w:val="ListParagraph"/>
              <w:keepNext/>
              <w:tabs>
                <w:tab w:val="center" w:pos="709"/>
              </w:tabs>
              <w:spacing w:line="260" w:lineRule="exact"/>
              <w:ind w:left="0"/>
              <w:jc w:val="both"/>
              <w:rPr>
                <w:rFonts w:ascii="Arial" w:hAnsi="Arial" w:cs="Arial"/>
                <w:b/>
                <w:bCs/>
                <w:sz w:val="18"/>
                <w:szCs w:val="18"/>
              </w:rPr>
            </w:pPr>
            <w:r w:rsidRPr="006038B8">
              <w:rPr>
                <w:rFonts w:ascii="Arial" w:hAnsi="Arial" w:cs="Arial"/>
                <w:b/>
                <w:bCs/>
                <w:sz w:val="18"/>
                <w:szCs w:val="18"/>
              </w:rPr>
              <w:t>Yes</w:t>
            </w:r>
          </w:p>
        </w:tc>
        <w:tc>
          <w:tcPr>
            <w:tcW w:w="1214" w:type="dxa"/>
          </w:tcPr>
          <w:p w:rsidR="00296C19" w:rsidRPr="006038B8" w:rsidRDefault="00296C19" w:rsidP="00296C19">
            <w:pPr>
              <w:pStyle w:val="ListParagraph"/>
              <w:keepNext/>
              <w:tabs>
                <w:tab w:val="center" w:pos="709"/>
              </w:tabs>
              <w:spacing w:line="260" w:lineRule="exact"/>
              <w:ind w:left="0"/>
              <w:jc w:val="both"/>
              <w:rPr>
                <w:rFonts w:ascii="Arial" w:hAnsi="Arial" w:cs="Arial"/>
                <w:b/>
                <w:bCs/>
                <w:sz w:val="18"/>
                <w:szCs w:val="18"/>
              </w:rPr>
            </w:pPr>
            <w:r w:rsidRPr="006038B8">
              <w:rPr>
                <w:rFonts w:ascii="Arial" w:hAnsi="Arial" w:cs="Arial"/>
                <w:b/>
                <w:bCs/>
                <w:sz w:val="18"/>
                <w:szCs w:val="18"/>
              </w:rPr>
              <w:t>No</w:t>
            </w:r>
          </w:p>
        </w:tc>
      </w:tr>
      <w:tr w:rsidR="00296C19" w:rsidRPr="006038B8" w:rsidTr="00296C19">
        <w:tc>
          <w:tcPr>
            <w:tcW w:w="6120" w:type="dxa"/>
            <w:vMerge/>
          </w:tcPr>
          <w:p w:rsidR="00296C19" w:rsidRPr="006038B8" w:rsidRDefault="00296C19" w:rsidP="00296C19">
            <w:pPr>
              <w:pStyle w:val="ListParagraph"/>
              <w:keepNext/>
              <w:tabs>
                <w:tab w:val="center" w:pos="709"/>
              </w:tabs>
              <w:spacing w:line="260" w:lineRule="exact"/>
              <w:ind w:left="0"/>
              <w:jc w:val="both"/>
              <w:rPr>
                <w:rFonts w:ascii="Arial" w:hAnsi="Arial" w:cs="Arial"/>
                <w:bCs/>
                <w:sz w:val="18"/>
                <w:szCs w:val="18"/>
              </w:rPr>
            </w:pPr>
          </w:p>
        </w:tc>
        <w:tc>
          <w:tcPr>
            <w:tcW w:w="1440" w:type="dxa"/>
          </w:tcPr>
          <w:p w:rsidR="00296C19" w:rsidRPr="001E36CD" w:rsidRDefault="00296C19" w:rsidP="00296C19">
            <w:pPr>
              <w:tabs>
                <w:tab w:val="center" w:pos="709"/>
              </w:tabs>
              <w:rPr>
                <w:sz w:val="18"/>
                <w:szCs w:val="18"/>
              </w:rPr>
            </w:pPr>
            <w:r w:rsidRPr="001E36CD">
              <w:rPr>
                <w:bCs/>
                <w:sz w:val="18"/>
                <w:szCs w:val="18"/>
              </w:rPr>
              <w:t>n/a</w:t>
            </w:r>
          </w:p>
        </w:tc>
        <w:tc>
          <w:tcPr>
            <w:tcW w:w="1214" w:type="dxa"/>
          </w:tcPr>
          <w:p w:rsidR="00296C19" w:rsidRPr="001E36CD" w:rsidRDefault="00296C19" w:rsidP="00296C19">
            <w:pPr>
              <w:tabs>
                <w:tab w:val="center" w:pos="709"/>
              </w:tabs>
              <w:rPr>
                <w:sz w:val="18"/>
                <w:szCs w:val="18"/>
              </w:rPr>
            </w:pPr>
            <w:r w:rsidRPr="001E36CD">
              <w:rPr>
                <w:bCs/>
                <w:sz w:val="18"/>
                <w:szCs w:val="18"/>
              </w:rPr>
              <w:t>n/a</w:t>
            </w:r>
          </w:p>
        </w:tc>
      </w:tr>
      <w:tr w:rsidR="00296C19" w:rsidRPr="006038B8" w:rsidTr="00296C19">
        <w:tc>
          <w:tcPr>
            <w:tcW w:w="6120" w:type="dxa"/>
          </w:tcPr>
          <w:p w:rsidR="00296C19" w:rsidRPr="006038B8" w:rsidRDefault="00296C19" w:rsidP="00296C19">
            <w:pPr>
              <w:pStyle w:val="ListParagraph"/>
              <w:keepNext/>
              <w:tabs>
                <w:tab w:val="center" w:pos="709"/>
              </w:tabs>
              <w:spacing w:line="260" w:lineRule="exact"/>
              <w:ind w:left="0"/>
              <w:jc w:val="both"/>
              <w:rPr>
                <w:rFonts w:ascii="Arial" w:hAnsi="Arial" w:cs="Arial"/>
                <w:bCs/>
                <w:sz w:val="18"/>
                <w:szCs w:val="18"/>
              </w:rPr>
            </w:pPr>
            <w:r w:rsidRPr="006038B8">
              <w:rPr>
                <w:rFonts w:ascii="Arial" w:hAnsi="Arial" w:cs="Arial"/>
                <w:bCs/>
                <w:sz w:val="18"/>
                <w:szCs w:val="18"/>
              </w:rPr>
              <w:t>If management does not agree with the root cause indicated, please provide the root cause according to management.</w:t>
            </w:r>
          </w:p>
        </w:tc>
        <w:tc>
          <w:tcPr>
            <w:tcW w:w="2654" w:type="dxa"/>
            <w:gridSpan w:val="2"/>
          </w:tcPr>
          <w:p w:rsidR="00296C19" w:rsidRPr="001E36CD" w:rsidRDefault="00296C19" w:rsidP="00296C19">
            <w:pPr>
              <w:tabs>
                <w:tab w:val="center" w:pos="709"/>
              </w:tabs>
              <w:rPr>
                <w:sz w:val="18"/>
                <w:szCs w:val="18"/>
              </w:rPr>
            </w:pPr>
            <w:r w:rsidRPr="001E36CD">
              <w:rPr>
                <w:bCs/>
                <w:sz w:val="18"/>
                <w:szCs w:val="18"/>
              </w:rPr>
              <w:t>n/a</w:t>
            </w:r>
          </w:p>
        </w:tc>
      </w:tr>
    </w:tbl>
    <w:p w:rsidR="00296C19" w:rsidRPr="002C76C1" w:rsidRDefault="00296C19" w:rsidP="00296C19">
      <w:pPr>
        <w:keepNext/>
        <w:tabs>
          <w:tab w:val="center" w:pos="709"/>
        </w:tabs>
        <w:spacing w:line="260" w:lineRule="exact"/>
        <w:ind w:left="1080"/>
        <w:jc w:val="both"/>
        <w:rPr>
          <w:sz w:val="22"/>
          <w:szCs w:val="22"/>
        </w:rPr>
      </w:pPr>
    </w:p>
    <w:p w:rsidR="00296C19" w:rsidRPr="002C76C1" w:rsidRDefault="00296C19" w:rsidP="00296C19">
      <w:pPr>
        <w:tabs>
          <w:tab w:val="left" w:pos="426"/>
          <w:tab w:val="center" w:pos="709"/>
        </w:tabs>
        <w:jc w:val="both"/>
        <w:rPr>
          <w:rFonts w:eastAsia="Arial Unicode MS"/>
          <w:sz w:val="22"/>
          <w:szCs w:val="22"/>
        </w:rPr>
      </w:pPr>
      <w:r w:rsidRPr="002C76C1">
        <w:rPr>
          <w:i/>
          <w:sz w:val="22"/>
          <w:szCs w:val="22"/>
        </w:rPr>
        <w:tab/>
        <w:t>Name:</w:t>
      </w:r>
      <w:r w:rsidRPr="002C76C1">
        <w:rPr>
          <w:rFonts w:eastAsia="Arial Unicode MS"/>
          <w:sz w:val="22"/>
          <w:szCs w:val="22"/>
        </w:rPr>
        <w:t xml:space="preserve">   Eulala Kruger</w:t>
      </w:r>
    </w:p>
    <w:p w:rsidR="00296C19" w:rsidRPr="002C76C1" w:rsidRDefault="00296C19" w:rsidP="00296C19">
      <w:pPr>
        <w:tabs>
          <w:tab w:val="left" w:pos="426"/>
          <w:tab w:val="center" w:pos="709"/>
        </w:tabs>
        <w:jc w:val="both"/>
        <w:rPr>
          <w:i/>
          <w:sz w:val="22"/>
          <w:szCs w:val="22"/>
        </w:rPr>
      </w:pPr>
      <w:r w:rsidRPr="002C76C1">
        <w:rPr>
          <w:rFonts w:eastAsia="Arial Unicode MS"/>
          <w:sz w:val="22"/>
          <w:szCs w:val="22"/>
        </w:rPr>
        <w:tab/>
      </w:r>
      <w:r w:rsidRPr="002C76C1">
        <w:rPr>
          <w:i/>
          <w:sz w:val="22"/>
          <w:szCs w:val="22"/>
        </w:rPr>
        <w:t xml:space="preserve">Position:  </w:t>
      </w:r>
    </w:p>
    <w:p w:rsidR="00296C19" w:rsidRPr="002C76C1" w:rsidRDefault="00296C19" w:rsidP="00296C19">
      <w:pPr>
        <w:pStyle w:val="ListParagraph"/>
        <w:tabs>
          <w:tab w:val="center" w:pos="709"/>
        </w:tabs>
        <w:spacing w:after="120"/>
        <w:ind w:left="360"/>
        <w:rPr>
          <w:rFonts w:ascii="Arial" w:hAnsi="Arial" w:cs="Arial"/>
          <w:b/>
          <w:i/>
          <w:color w:val="000000"/>
          <w:sz w:val="22"/>
          <w:szCs w:val="22"/>
        </w:rPr>
      </w:pPr>
      <w:r w:rsidRPr="002C76C1">
        <w:rPr>
          <w:rFonts w:ascii="Arial" w:hAnsi="Arial" w:cs="Arial"/>
          <w:i/>
          <w:sz w:val="22"/>
          <w:szCs w:val="22"/>
        </w:rPr>
        <w:t>Date:</w:t>
      </w:r>
    </w:p>
    <w:p w:rsidR="00296C19" w:rsidRPr="002C76C1" w:rsidRDefault="00296C19" w:rsidP="00296C19">
      <w:pPr>
        <w:pStyle w:val="ListParagraph"/>
        <w:tabs>
          <w:tab w:val="center" w:pos="709"/>
        </w:tabs>
        <w:spacing w:after="120"/>
        <w:ind w:hanging="720"/>
        <w:rPr>
          <w:rFonts w:ascii="Arial" w:hAnsi="Arial" w:cs="Arial"/>
          <w:color w:val="000000"/>
          <w:sz w:val="22"/>
          <w:szCs w:val="22"/>
        </w:rPr>
      </w:pPr>
    </w:p>
    <w:p w:rsidR="00296C19" w:rsidRPr="002C76C1" w:rsidRDefault="00296C19" w:rsidP="00296C19">
      <w:pPr>
        <w:keepNext/>
        <w:tabs>
          <w:tab w:val="center" w:pos="709"/>
        </w:tabs>
        <w:spacing w:line="260" w:lineRule="exact"/>
        <w:ind w:left="360" w:hanging="360"/>
        <w:jc w:val="both"/>
        <w:rPr>
          <w:b/>
          <w:sz w:val="22"/>
          <w:szCs w:val="22"/>
        </w:rPr>
      </w:pPr>
      <w:r>
        <w:rPr>
          <w:sz w:val="22"/>
          <w:szCs w:val="22"/>
        </w:rPr>
        <w:t>b)</w:t>
      </w:r>
      <w:r>
        <w:rPr>
          <w:sz w:val="22"/>
          <w:szCs w:val="22"/>
        </w:rPr>
        <w:tab/>
      </w:r>
      <w:r>
        <w:rPr>
          <w:sz w:val="22"/>
          <w:szCs w:val="22"/>
        </w:rPr>
        <w:tab/>
      </w:r>
      <w:r w:rsidRPr="002C76C1">
        <w:rPr>
          <w:sz w:val="22"/>
          <w:szCs w:val="22"/>
        </w:rPr>
        <w:t>I am not in agreement with the finding for the following reason: That the SNBAC approved the deviation on the 30/06/2011 as delegated by the Acting: Director General. Please see the attachment.</w:t>
      </w:r>
    </w:p>
    <w:p w:rsidR="00296C19" w:rsidRPr="002C76C1" w:rsidRDefault="00296C19" w:rsidP="00296C19">
      <w:pPr>
        <w:keepNext/>
        <w:tabs>
          <w:tab w:val="center" w:pos="709"/>
        </w:tabs>
        <w:spacing w:line="260" w:lineRule="exact"/>
        <w:ind w:left="360"/>
        <w:jc w:val="both"/>
        <w:rPr>
          <w:b/>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14"/>
        <w:gridCol w:w="1080"/>
        <w:gridCol w:w="1170"/>
      </w:tblGrid>
      <w:tr w:rsidR="00296C19" w:rsidRPr="00745593" w:rsidTr="00296C19">
        <w:tc>
          <w:tcPr>
            <w:tcW w:w="6414" w:type="dxa"/>
            <w:shd w:val="clear" w:color="auto" w:fill="D9D9D9" w:themeFill="background1" w:themeFillShade="D9"/>
          </w:tcPr>
          <w:p w:rsidR="00296C19" w:rsidRPr="00745593" w:rsidRDefault="00296C19" w:rsidP="00296C19">
            <w:pPr>
              <w:pStyle w:val="ListParagraph"/>
              <w:keepNext/>
              <w:tabs>
                <w:tab w:val="center" w:pos="709"/>
              </w:tabs>
              <w:spacing w:line="260" w:lineRule="exact"/>
              <w:ind w:left="0"/>
              <w:jc w:val="both"/>
              <w:rPr>
                <w:rFonts w:ascii="Arial" w:hAnsi="Arial" w:cs="Arial"/>
                <w:b/>
                <w:bCs/>
                <w:sz w:val="18"/>
                <w:szCs w:val="18"/>
              </w:rPr>
            </w:pPr>
            <w:r w:rsidRPr="00745593">
              <w:rPr>
                <w:rFonts w:ascii="Arial" w:hAnsi="Arial" w:cs="Arial"/>
                <w:b/>
                <w:bCs/>
                <w:sz w:val="18"/>
                <w:szCs w:val="18"/>
              </w:rPr>
              <w:t>DESCRIPTION</w:t>
            </w:r>
          </w:p>
        </w:tc>
        <w:tc>
          <w:tcPr>
            <w:tcW w:w="2250" w:type="dxa"/>
            <w:gridSpan w:val="2"/>
            <w:shd w:val="clear" w:color="auto" w:fill="D9D9D9" w:themeFill="background1" w:themeFillShade="D9"/>
          </w:tcPr>
          <w:p w:rsidR="00296C19" w:rsidRPr="00745593" w:rsidRDefault="00296C19" w:rsidP="00296C19">
            <w:pPr>
              <w:pStyle w:val="ListParagraph"/>
              <w:keepNext/>
              <w:tabs>
                <w:tab w:val="center" w:pos="709"/>
              </w:tabs>
              <w:spacing w:line="260" w:lineRule="exact"/>
              <w:ind w:left="0"/>
              <w:jc w:val="both"/>
              <w:rPr>
                <w:rFonts w:ascii="Arial" w:hAnsi="Arial" w:cs="Arial"/>
                <w:b/>
                <w:bCs/>
                <w:sz w:val="18"/>
                <w:szCs w:val="18"/>
              </w:rPr>
            </w:pPr>
            <w:r w:rsidRPr="00745593">
              <w:rPr>
                <w:rFonts w:ascii="Arial" w:hAnsi="Arial" w:cs="Arial"/>
                <w:b/>
                <w:bCs/>
                <w:sz w:val="18"/>
                <w:szCs w:val="18"/>
              </w:rPr>
              <w:t>RESPONSE</w:t>
            </w:r>
          </w:p>
        </w:tc>
      </w:tr>
      <w:tr w:rsidR="00296C19" w:rsidRPr="00745593" w:rsidTr="00296C19">
        <w:tc>
          <w:tcPr>
            <w:tcW w:w="6414" w:type="dxa"/>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r w:rsidRPr="00745593">
              <w:rPr>
                <w:rFonts w:ascii="Arial" w:hAnsi="Arial" w:cs="Arial"/>
                <w:bCs/>
                <w:sz w:val="18"/>
                <w:szCs w:val="18"/>
              </w:rPr>
              <w:t>Corrective action to be taken</w:t>
            </w:r>
          </w:p>
        </w:tc>
        <w:tc>
          <w:tcPr>
            <w:tcW w:w="2250" w:type="dxa"/>
            <w:gridSpan w:val="2"/>
          </w:tcPr>
          <w:p w:rsidR="00296C19" w:rsidRPr="00745593" w:rsidRDefault="00296C19" w:rsidP="00296C19">
            <w:pPr>
              <w:pStyle w:val="ListParagraph"/>
              <w:keepNext/>
              <w:tabs>
                <w:tab w:val="center" w:pos="709"/>
              </w:tabs>
              <w:spacing w:line="260" w:lineRule="exact"/>
              <w:ind w:left="0"/>
              <w:jc w:val="both"/>
              <w:rPr>
                <w:rFonts w:ascii="Arial" w:hAnsi="Arial" w:cs="Arial"/>
                <w:b/>
                <w:bCs/>
                <w:sz w:val="18"/>
                <w:szCs w:val="18"/>
              </w:rPr>
            </w:pPr>
          </w:p>
        </w:tc>
      </w:tr>
      <w:tr w:rsidR="00296C19" w:rsidRPr="00745593" w:rsidTr="00296C19">
        <w:tc>
          <w:tcPr>
            <w:tcW w:w="6414" w:type="dxa"/>
            <w:vMerge w:val="restart"/>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r w:rsidRPr="00745593">
              <w:rPr>
                <w:rFonts w:ascii="Arial" w:hAnsi="Arial" w:cs="Arial"/>
                <w:bCs/>
                <w:sz w:val="18"/>
                <w:szCs w:val="18"/>
              </w:rPr>
              <w:t>Does the finding affect an amount disclosed in the financial statements</w:t>
            </w:r>
          </w:p>
        </w:tc>
        <w:tc>
          <w:tcPr>
            <w:tcW w:w="1080" w:type="dxa"/>
          </w:tcPr>
          <w:p w:rsidR="00296C19" w:rsidRPr="00745593" w:rsidRDefault="00296C19" w:rsidP="00296C19">
            <w:pPr>
              <w:pStyle w:val="ListParagraph"/>
              <w:keepNext/>
              <w:tabs>
                <w:tab w:val="center" w:pos="709"/>
              </w:tabs>
              <w:spacing w:line="260" w:lineRule="exact"/>
              <w:ind w:left="0"/>
              <w:jc w:val="both"/>
              <w:rPr>
                <w:rFonts w:ascii="Arial" w:hAnsi="Arial" w:cs="Arial"/>
                <w:b/>
                <w:bCs/>
                <w:sz w:val="18"/>
                <w:szCs w:val="18"/>
              </w:rPr>
            </w:pPr>
            <w:r w:rsidRPr="00745593">
              <w:rPr>
                <w:rFonts w:ascii="Arial" w:hAnsi="Arial" w:cs="Arial"/>
                <w:b/>
                <w:bCs/>
                <w:sz w:val="18"/>
                <w:szCs w:val="18"/>
              </w:rPr>
              <w:t>Yes</w:t>
            </w:r>
          </w:p>
        </w:tc>
        <w:tc>
          <w:tcPr>
            <w:tcW w:w="1170" w:type="dxa"/>
          </w:tcPr>
          <w:p w:rsidR="00296C19" w:rsidRPr="00745593" w:rsidRDefault="00296C19" w:rsidP="00296C19">
            <w:pPr>
              <w:pStyle w:val="ListParagraph"/>
              <w:keepNext/>
              <w:tabs>
                <w:tab w:val="center" w:pos="709"/>
              </w:tabs>
              <w:spacing w:line="260" w:lineRule="exact"/>
              <w:ind w:left="0"/>
              <w:jc w:val="both"/>
              <w:rPr>
                <w:rFonts w:ascii="Arial" w:hAnsi="Arial" w:cs="Arial"/>
                <w:b/>
                <w:bCs/>
                <w:sz w:val="18"/>
                <w:szCs w:val="18"/>
              </w:rPr>
            </w:pPr>
            <w:r w:rsidRPr="00745593">
              <w:rPr>
                <w:rFonts w:ascii="Arial" w:hAnsi="Arial" w:cs="Arial"/>
                <w:b/>
                <w:bCs/>
                <w:sz w:val="18"/>
                <w:szCs w:val="18"/>
              </w:rPr>
              <w:t>No</w:t>
            </w:r>
          </w:p>
        </w:tc>
      </w:tr>
      <w:tr w:rsidR="00296C19" w:rsidRPr="00745593" w:rsidTr="00296C19">
        <w:tc>
          <w:tcPr>
            <w:tcW w:w="6414" w:type="dxa"/>
            <w:vMerge/>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p>
        </w:tc>
        <w:tc>
          <w:tcPr>
            <w:tcW w:w="1080" w:type="dxa"/>
          </w:tcPr>
          <w:p w:rsidR="00296C19" w:rsidRPr="001E36CD" w:rsidRDefault="00296C19" w:rsidP="00296C19">
            <w:pPr>
              <w:pStyle w:val="ListParagraph"/>
              <w:keepNext/>
              <w:tabs>
                <w:tab w:val="center" w:pos="709"/>
              </w:tabs>
              <w:spacing w:line="260" w:lineRule="exact"/>
              <w:ind w:left="0"/>
              <w:jc w:val="both"/>
              <w:rPr>
                <w:rFonts w:ascii="Arial" w:hAnsi="Arial" w:cs="Arial"/>
                <w:bCs/>
                <w:sz w:val="18"/>
                <w:szCs w:val="18"/>
              </w:rPr>
            </w:pPr>
            <w:r w:rsidRPr="001E36CD">
              <w:rPr>
                <w:rFonts w:ascii="Arial" w:hAnsi="Arial" w:cs="Arial"/>
                <w:bCs/>
                <w:sz w:val="18"/>
                <w:szCs w:val="18"/>
              </w:rPr>
              <w:t>n/a</w:t>
            </w:r>
          </w:p>
        </w:tc>
        <w:tc>
          <w:tcPr>
            <w:tcW w:w="1170" w:type="dxa"/>
          </w:tcPr>
          <w:p w:rsidR="00296C19" w:rsidRPr="001E36CD" w:rsidRDefault="00296C19" w:rsidP="00296C19">
            <w:pPr>
              <w:pStyle w:val="ListParagraph"/>
              <w:keepNext/>
              <w:tabs>
                <w:tab w:val="center" w:pos="709"/>
              </w:tabs>
              <w:spacing w:line="260" w:lineRule="exact"/>
              <w:ind w:left="0"/>
              <w:jc w:val="both"/>
              <w:rPr>
                <w:rFonts w:ascii="Arial" w:hAnsi="Arial" w:cs="Arial"/>
                <w:bCs/>
                <w:sz w:val="18"/>
                <w:szCs w:val="18"/>
              </w:rPr>
            </w:pPr>
          </w:p>
        </w:tc>
      </w:tr>
      <w:tr w:rsidR="00296C19" w:rsidRPr="00745593" w:rsidTr="00296C19">
        <w:tc>
          <w:tcPr>
            <w:tcW w:w="6414" w:type="dxa"/>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r w:rsidRPr="00745593">
              <w:rPr>
                <w:rFonts w:ascii="Arial" w:hAnsi="Arial" w:cs="Arial"/>
                <w:bCs/>
                <w:sz w:val="18"/>
                <w:szCs w:val="18"/>
              </w:rPr>
              <w:t>If yes, what corrections will be made to the population</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r w:rsidR="00296C19" w:rsidRPr="00745593" w:rsidTr="00296C19">
        <w:tc>
          <w:tcPr>
            <w:tcW w:w="6414" w:type="dxa"/>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r w:rsidRPr="00745593">
              <w:rPr>
                <w:rFonts w:ascii="Arial" w:hAnsi="Arial" w:cs="Arial"/>
                <w:bCs/>
                <w:sz w:val="18"/>
                <w:szCs w:val="18"/>
              </w:rPr>
              <w:t xml:space="preserve">If yes and no corrections will be made, the reason why such a conclusion has been reached should be indicated. </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r w:rsidR="00296C19" w:rsidRPr="00745593" w:rsidTr="00296C19">
        <w:tc>
          <w:tcPr>
            <w:tcW w:w="6414" w:type="dxa"/>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r w:rsidRPr="00745593">
              <w:rPr>
                <w:rFonts w:ascii="Arial" w:hAnsi="Arial" w:cs="Arial"/>
                <w:bCs/>
                <w:sz w:val="18"/>
                <w:szCs w:val="18"/>
              </w:rPr>
              <w:t>Position of official responsible to take corrective actions</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r w:rsidR="00296C19" w:rsidRPr="00745593" w:rsidTr="00296C19">
        <w:tc>
          <w:tcPr>
            <w:tcW w:w="6414" w:type="dxa"/>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r w:rsidRPr="00745593">
              <w:rPr>
                <w:rFonts w:ascii="Arial" w:hAnsi="Arial" w:cs="Arial"/>
                <w:bCs/>
                <w:sz w:val="18"/>
                <w:szCs w:val="18"/>
              </w:rPr>
              <w:t>Estimated completion date for corrective action</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bl>
    <w:p w:rsidR="00296C19" w:rsidRPr="002C76C1" w:rsidRDefault="00296C19" w:rsidP="00296C19">
      <w:pPr>
        <w:keepNext/>
        <w:tabs>
          <w:tab w:val="center" w:pos="709"/>
        </w:tabs>
        <w:spacing w:line="260" w:lineRule="exact"/>
        <w:jc w:val="both"/>
        <w:rPr>
          <w:sz w:val="22"/>
          <w:szCs w:val="22"/>
        </w:rPr>
      </w:pPr>
    </w:p>
    <w:p w:rsidR="00296C19" w:rsidRPr="002C76C1" w:rsidRDefault="00296C19" w:rsidP="00296C19">
      <w:pPr>
        <w:tabs>
          <w:tab w:val="left" w:pos="426"/>
          <w:tab w:val="center" w:pos="709"/>
        </w:tabs>
        <w:jc w:val="both"/>
        <w:rPr>
          <w:rFonts w:eastAsia="Arial Unicode MS"/>
          <w:sz w:val="22"/>
          <w:szCs w:val="22"/>
        </w:rPr>
      </w:pPr>
      <w:r w:rsidRPr="002C76C1">
        <w:rPr>
          <w:i/>
          <w:sz w:val="22"/>
          <w:szCs w:val="22"/>
        </w:rPr>
        <w:t>Name:</w:t>
      </w:r>
      <w:r w:rsidRPr="002C76C1">
        <w:rPr>
          <w:rFonts w:eastAsia="Arial Unicode MS"/>
          <w:sz w:val="22"/>
          <w:szCs w:val="22"/>
        </w:rPr>
        <w:t xml:space="preserve">   Eulala Kruger</w:t>
      </w:r>
    </w:p>
    <w:p w:rsidR="00296C19" w:rsidRPr="002C76C1" w:rsidRDefault="00296C19" w:rsidP="00296C19">
      <w:pPr>
        <w:tabs>
          <w:tab w:val="left" w:pos="426"/>
          <w:tab w:val="center" w:pos="709"/>
        </w:tabs>
        <w:jc w:val="both"/>
        <w:rPr>
          <w:sz w:val="22"/>
          <w:szCs w:val="22"/>
        </w:rPr>
      </w:pPr>
      <w:r w:rsidRPr="002C76C1">
        <w:rPr>
          <w:i/>
          <w:sz w:val="22"/>
          <w:szCs w:val="22"/>
        </w:rPr>
        <w:t xml:space="preserve">Position:  </w:t>
      </w:r>
      <w:r w:rsidRPr="002C76C1">
        <w:rPr>
          <w:sz w:val="22"/>
          <w:szCs w:val="22"/>
        </w:rPr>
        <w:t>Acting CD:SCM</w:t>
      </w:r>
    </w:p>
    <w:p w:rsidR="00296C19" w:rsidRPr="00753F86" w:rsidRDefault="00296C19" w:rsidP="00296C19">
      <w:pPr>
        <w:tabs>
          <w:tab w:val="center" w:pos="709"/>
        </w:tabs>
        <w:spacing w:after="120"/>
        <w:rPr>
          <w:sz w:val="22"/>
          <w:szCs w:val="22"/>
        </w:rPr>
      </w:pPr>
      <w:r w:rsidRPr="00753F86">
        <w:rPr>
          <w:i/>
          <w:sz w:val="22"/>
          <w:szCs w:val="22"/>
        </w:rPr>
        <w:t xml:space="preserve">Date: </w:t>
      </w:r>
      <w:r w:rsidRPr="00753F86">
        <w:rPr>
          <w:sz w:val="22"/>
          <w:szCs w:val="22"/>
        </w:rPr>
        <w:t>24 July 2012</w:t>
      </w:r>
    </w:p>
    <w:p w:rsidR="00296C19" w:rsidRDefault="00296C19" w:rsidP="00296C19">
      <w:pPr>
        <w:pStyle w:val="ListParagraph"/>
        <w:tabs>
          <w:tab w:val="center" w:pos="709"/>
        </w:tabs>
        <w:spacing w:after="120"/>
        <w:ind w:left="360"/>
        <w:rPr>
          <w:sz w:val="22"/>
          <w:szCs w:val="22"/>
        </w:rPr>
      </w:pPr>
    </w:p>
    <w:p w:rsidR="00296C19" w:rsidRPr="00753F86" w:rsidRDefault="00296C19" w:rsidP="00296C19">
      <w:pPr>
        <w:tabs>
          <w:tab w:val="center" w:pos="709"/>
        </w:tabs>
        <w:spacing w:after="120"/>
        <w:ind w:left="709" w:hanging="709"/>
        <w:rPr>
          <w:b/>
          <w:i/>
          <w:color w:val="000000"/>
          <w:sz w:val="22"/>
          <w:szCs w:val="22"/>
        </w:rPr>
      </w:pPr>
      <w:r>
        <w:rPr>
          <w:sz w:val="22"/>
          <w:szCs w:val="22"/>
        </w:rPr>
        <w:t>c)</w:t>
      </w:r>
      <w:r>
        <w:rPr>
          <w:sz w:val="22"/>
          <w:szCs w:val="22"/>
        </w:rPr>
        <w:tab/>
      </w:r>
      <w:r>
        <w:rPr>
          <w:sz w:val="22"/>
          <w:szCs w:val="22"/>
        </w:rPr>
        <w:tab/>
      </w:r>
      <w:r w:rsidRPr="00753F86">
        <w:rPr>
          <w:sz w:val="22"/>
          <w:szCs w:val="22"/>
        </w:rPr>
        <w:t>I am in agreement with the finding. The PA29 was provided to the bidder to complete but was not completed by bidder. The service provider was not disqualified as they were the only bidder invited to bid.</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31"/>
        <w:gridCol w:w="1080"/>
        <w:gridCol w:w="1170"/>
      </w:tblGrid>
      <w:tr w:rsidR="00296C19" w:rsidRPr="00745593" w:rsidTr="00296C19">
        <w:tc>
          <w:tcPr>
            <w:tcW w:w="6131" w:type="dxa"/>
            <w:shd w:val="clear" w:color="auto" w:fill="D9D9D9" w:themeFill="background1" w:themeFillShade="D9"/>
          </w:tcPr>
          <w:p w:rsidR="00296C19" w:rsidRPr="00745593" w:rsidRDefault="00296C19" w:rsidP="00296C19">
            <w:pPr>
              <w:pStyle w:val="ListParagraph"/>
              <w:keepNext/>
              <w:tabs>
                <w:tab w:val="center" w:pos="709"/>
              </w:tabs>
              <w:spacing w:line="260" w:lineRule="exact"/>
              <w:ind w:left="0"/>
              <w:jc w:val="both"/>
              <w:rPr>
                <w:rFonts w:ascii="Arial" w:hAnsi="Arial" w:cs="Arial"/>
                <w:b/>
                <w:bCs/>
                <w:sz w:val="18"/>
                <w:szCs w:val="18"/>
              </w:rPr>
            </w:pPr>
            <w:r w:rsidRPr="00745593">
              <w:rPr>
                <w:rFonts w:ascii="Arial" w:hAnsi="Arial" w:cs="Arial"/>
                <w:b/>
                <w:bCs/>
                <w:sz w:val="18"/>
                <w:szCs w:val="18"/>
              </w:rPr>
              <w:t>DESCRIPTION</w:t>
            </w:r>
          </w:p>
        </w:tc>
        <w:tc>
          <w:tcPr>
            <w:tcW w:w="2250" w:type="dxa"/>
            <w:gridSpan w:val="2"/>
            <w:shd w:val="clear" w:color="auto" w:fill="D9D9D9" w:themeFill="background1" w:themeFillShade="D9"/>
          </w:tcPr>
          <w:p w:rsidR="00296C19" w:rsidRPr="00745593" w:rsidRDefault="00296C19" w:rsidP="00296C19">
            <w:pPr>
              <w:pStyle w:val="ListParagraph"/>
              <w:keepNext/>
              <w:tabs>
                <w:tab w:val="center" w:pos="709"/>
              </w:tabs>
              <w:spacing w:line="260" w:lineRule="exact"/>
              <w:ind w:left="0"/>
              <w:jc w:val="both"/>
              <w:rPr>
                <w:rFonts w:ascii="Arial" w:hAnsi="Arial" w:cs="Arial"/>
                <w:b/>
                <w:bCs/>
                <w:sz w:val="18"/>
                <w:szCs w:val="18"/>
              </w:rPr>
            </w:pPr>
            <w:r w:rsidRPr="00745593">
              <w:rPr>
                <w:rFonts w:ascii="Arial" w:hAnsi="Arial" w:cs="Arial"/>
                <w:b/>
                <w:bCs/>
                <w:sz w:val="18"/>
                <w:szCs w:val="18"/>
              </w:rPr>
              <w:t>RESPONSE</w:t>
            </w:r>
          </w:p>
        </w:tc>
      </w:tr>
      <w:tr w:rsidR="00296C19" w:rsidRPr="00745593" w:rsidTr="00296C19">
        <w:tc>
          <w:tcPr>
            <w:tcW w:w="6131" w:type="dxa"/>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r w:rsidRPr="00745593">
              <w:rPr>
                <w:rFonts w:ascii="Arial" w:hAnsi="Arial" w:cs="Arial"/>
                <w:bCs/>
                <w:sz w:val="18"/>
                <w:szCs w:val="18"/>
              </w:rPr>
              <w:t>Corrective action to be taken</w:t>
            </w:r>
          </w:p>
        </w:tc>
        <w:tc>
          <w:tcPr>
            <w:tcW w:w="2250" w:type="dxa"/>
            <w:gridSpan w:val="2"/>
          </w:tcPr>
          <w:p w:rsidR="00296C19" w:rsidRPr="001E36CD" w:rsidRDefault="00296C19" w:rsidP="00296C19">
            <w:pPr>
              <w:pStyle w:val="ListParagraph"/>
              <w:keepNext/>
              <w:tabs>
                <w:tab w:val="center" w:pos="709"/>
              </w:tabs>
              <w:spacing w:line="260" w:lineRule="exact"/>
              <w:ind w:left="0"/>
              <w:jc w:val="both"/>
              <w:rPr>
                <w:rFonts w:ascii="Arial" w:hAnsi="Arial" w:cs="Arial"/>
                <w:bCs/>
                <w:sz w:val="18"/>
                <w:szCs w:val="18"/>
              </w:rPr>
            </w:pPr>
            <w:r w:rsidRPr="001E36CD">
              <w:rPr>
                <w:rFonts w:ascii="Arial" w:hAnsi="Arial" w:cs="Arial"/>
                <w:bCs/>
                <w:sz w:val="18"/>
                <w:szCs w:val="18"/>
              </w:rPr>
              <w:t xml:space="preserve">To ensure bid documents are fully completed before adjudication </w:t>
            </w:r>
          </w:p>
        </w:tc>
      </w:tr>
      <w:tr w:rsidR="00296C19" w:rsidRPr="00745593" w:rsidTr="00296C19">
        <w:tc>
          <w:tcPr>
            <w:tcW w:w="6131" w:type="dxa"/>
            <w:vMerge w:val="restart"/>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r w:rsidRPr="00745593">
              <w:rPr>
                <w:rFonts w:ascii="Arial" w:hAnsi="Arial" w:cs="Arial"/>
                <w:bCs/>
                <w:sz w:val="18"/>
                <w:szCs w:val="18"/>
              </w:rPr>
              <w:t>Does the finding affect an amount disclosed in the financial statements</w:t>
            </w:r>
          </w:p>
        </w:tc>
        <w:tc>
          <w:tcPr>
            <w:tcW w:w="1080" w:type="dxa"/>
          </w:tcPr>
          <w:p w:rsidR="00296C19" w:rsidRPr="00745593" w:rsidRDefault="00296C19" w:rsidP="00296C19">
            <w:pPr>
              <w:pStyle w:val="ListParagraph"/>
              <w:keepNext/>
              <w:tabs>
                <w:tab w:val="center" w:pos="709"/>
              </w:tabs>
              <w:spacing w:line="260" w:lineRule="exact"/>
              <w:ind w:left="0"/>
              <w:jc w:val="both"/>
              <w:rPr>
                <w:rFonts w:ascii="Arial" w:hAnsi="Arial" w:cs="Arial"/>
                <w:b/>
                <w:bCs/>
                <w:sz w:val="18"/>
                <w:szCs w:val="18"/>
              </w:rPr>
            </w:pPr>
            <w:r w:rsidRPr="00745593">
              <w:rPr>
                <w:rFonts w:ascii="Arial" w:hAnsi="Arial" w:cs="Arial"/>
                <w:b/>
                <w:bCs/>
                <w:sz w:val="18"/>
                <w:szCs w:val="18"/>
              </w:rPr>
              <w:t>Yes</w:t>
            </w:r>
          </w:p>
        </w:tc>
        <w:tc>
          <w:tcPr>
            <w:tcW w:w="1170" w:type="dxa"/>
          </w:tcPr>
          <w:p w:rsidR="00296C19" w:rsidRPr="00745593" w:rsidRDefault="00296C19" w:rsidP="00296C19">
            <w:pPr>
              <w:pStyle w:val="ListParagraph"/>
              <w:keepNext/>
              <w:tabs>
                <w:tab w:val="center" w:pos="709"/>
              </w:tabs>
              <w:spacing w:line="260" w:lineRule="exact"/>
              <w:ind w:left="0"/>
              <w:jc w:val="both"/>
              <w:rPr>
                <w:rFonts w:ascii="Arial" w:hAnsi="Arial" w:cs="Arial"/>
                <w:b/>
                <w:bCs/>
                <w:sz w:val="18"/>
                <w:szCs w:val="18"/>
              </w:rPr>
            </w:pPr>
            <w:r w:rsidRPr="00745593">
              <w:rPr>
                <w:rFonts w:ascii="Arial" w:hAnsi="Arial" w:cs="Arial"/>
                <w:b/>
                <w:bCs/>
                <w:sz w:val="18"/>
                <w:szCs w:val="18"/>
              </w:rPr>
              <w:t>No</w:t>
            </w:r>
          </w:p>
        </w:tc>
      </w:tr>
      <w:tr w:rsidR="00296C19" w:rsidRPr="00745593" w:rsidTr="00296C19">
        <w:tc>
          <w:tcPr>
            <w:tcW w:w="6131" w:type="dxa"/>
            <w:vMerge/>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p>
        </w:tc>
        <w:tc>
          <w:tcPr>
            <w:tcW w:w="1080" w:type="dxa"/>
          </w:tcPr>
          <w:p w:rsidR="00296C19" w:rsidRPr="001E36CD" w:rsidRDefault="00296C19" w:rsidP="00296C19">
            <w:pPr>
              <w:pStyle w:val="ListParagraph"/>
              <w:keepNext/>
              <w:tabs>
                <w:tab w:val="center" w:pos="709"/>
              </w:tabs>
              <w:spacing w:line="260" w:lineRule="exact"/>
              <w:ind w:left="0"/>
              <w:jc w:val="both"/>
              <w:rPr>
                <w:rFonts w:ascii="Arial" w:hAnsi="Arial" w:cs="Arial"/>
                <w:bCs/>
                <w:sz w:val="18"/>
                <w:szCs w:val="18"/>
              </w:rPr>
            </w:pPr>
          </w:p>
        </w:tc>
        <w:tc>
          <w:tcPr>
            <w:tcW w:w="1170" w:type="dxa"/>
          </w:tcPr>
          <w:p w:rsidR="00296C19" w:rsidRPr="001E36CD" w:rsidRDefault="00296C19" w:rsidP="00296C19">
            <w:pPr>
              <w:pStyle w:val="ListParagraph"/>
              <w:keepNext/>
              <w:tabs>
                <w:tab w:val="center" w:pos="709"/>
              </w:tabs>
              <w:spacing w:line="260" w:lineRule="exact"/>
              <w:ind w:left="0"/>
              <w:jc w:val="both"/>
              <w:rPr>
                <w:rFonts w:ascii="Arial" w:hAnsi="Arial" w:cs="Arial"/>
                <w:bCs/>
                <w:sz w:val="18"/>
                <w:szCs w:val="18"/>
              </w:rPr>
            </w:pPr>
            <w:r w:rsidRPr="001E36CD">
              <w:rPr>
                <w:rFonts w:ascii="Arial" w:hAnsi="Arial" w:cs="Arial"/>
                <w:bCs/>
                <w:sz w:val="18"/>
                <w:szCs w:val="18"/>
              </w:rPr>
              <w:t>x</w:t>
            </w:r>
          </w:p>
        </w:tc>
      </w:tr>
      <w:tr w:rsidR="00296C19" w:rsidRPr="00745593" w:rsidTr="00296C19">
        <w:tc>
          <w:tcPr>
            <w:tcW w:w="6131" w:type="dxa"/>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r w:rsidRPr="00745593">
              <w:rPr>
                <w:rFonts w:ascii="Arial" w:hAnsi="Arial" w:cs="Arial"/>
                <w:bCs/>
                <w:sz w:val="18"/>
                <w:szCs w:val="18"/>
              </w:rPr>
              <w:t>If yes, what corrections will be made to the population</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r w:rsidR="00296C19" w:rsidRPr="00745593" w:rsidTr="00296C19">
        <w:tc>
          <w:tcPr>
            <w:tcW w:w="6131" w:type="dxa"/>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r w:rsidRPr="00745593">
              <w:rPr>
                <w:rFonts w:ascii="Arial" w:hAnsi="Arial" w:cs="Arial"/>
                <w:bCs/>
                <w:sz w:val="18"/>
                <w:szCs w:val="18"/>
              </w:rPr>
              <w:t xml:space="preserve">If yes and no corrections will be made, the reason why such a conclusion has been reached should be indicated. </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r w:rsidR="00296C19" w:rsidRPr="00745593" w:rsidTr="00296C19">
        <w:tc>
          <w:tcPr>
            <w:tcW w:w="6131" w:type="dxa"/>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r w:rsidRPr="00745593">
              <w:rPr>
                <w:rFonts w:ascii="Arial" w:hAnsi="Arial" w:cs="Arial"/>
                <w:bCs/>
                <w:sz w:val="18"/>
                <w:szCs w:val="18"/>
              </w:rPr>
              <w:t>Position of official responsible to take corrective actions</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r w:rsidR="00296C19" w:rsidRPr="00745593" w:rsidTr="00296C19">
        <w:tc>
          <w:tcPr>
            <w:tcW w:w="6131" w:type="dxa"/>
          </w:tcPr>
          <w:p w:rsidR="00296C19" w:rsidRPr="00745593" w:rsidRDefault="00296C19" w:rsidP="00296C19">
            <w:pPr>
              <w:pStyle w:val="ListParagraph"/>
              <w:keepNext/>
              <w:tabs>
                <w:tab w:val="center" w:pos="709"/>
              </w:tabs>
              <w:spacing w:line="260" w:lineRule="exact"/>
              <w:ind w:left="0"/>
              <w:jc w:val="both"/>
              <w:rPr>
                <w:rFonts w:ascii="Arial" w:hAnsi="Arial" w:cs="Arial"/>
                <w:bCs/>
                <w:sz w:val="18"/>
                <w:szCs w:val="18"/>
              </w:rPr>
            </w:pPr>
            <w:r w:rsidRPr="00745593">
              <w:rPr>
                <w:rFonts w:ascii="Arial" w:hAnsi="Arial" w:cs="Arial"/>
                <w:bCs/>
                <w:sz w:val="18"/>
                <w:szCs w:val="18"/>
              </w:rPr>
              <w:t>Estimated completion date for corrective action</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bl>
    <w:p w:rsidR="00296C19" w:rsidRPr="002C76C1" w:rsidRDefault="00296C19" w:rsidP="00296C19">
      <w:pPr>
        <w:keepNext/>
        <w:tabs>
          <w:tab w:val="center" w:pos="709"/>
        </w:tabs>
        <w:spacing w:line="260" w:lineRule="exact"/>
        <w:ind w:left="360"/>
        <w:jc w:val="both"/>
        <w:rPr>
          <w:b/>
          <w:sz w:val="22"/>
          <w:szCs w:val="22"/>
        </w:rPr>
      </w:pPr>
    </w:p>
    <w:p w:rsidR="00296C19" w:rsidRPr="002C76C1" w:rsidRDefault="00296C19" w:rsidP="00296C19">
      <w:pPr>
        <w:keepNext/>
        <w:tabs>
          <w:tab w:val="center" w:pos="709"/>
        </w:tabs>
        <w:spacing w:line="260" w:lineRule="exact"/>
        <w:ind w:left="709" w:hanging="709"/>
        <w:jc w:val="both"/>
        <w:rPr>
          <w:b/>
          <w:sz w:val="22"/>
          <w:szCs w:val="22"/>
        </w:rPr>
      </w:pPr>
      <w:r>
        <w:rPr>
          <w:sz w:val="22"/>
          <w:szCs w:val="22"/>
        </w:rPr>
        <w:t>d)</w:t>
      </w:r>
      <w:r>
        <w:rPr>
          <w:sz w:val="22"/>
          <w:szCs w:val="22"/>
        </w:rPr>
        <w:tab/>
      </w:r>
      <w:r>
        <w:rPr>
          <w:sz w:val="22"/>
          <w:szCs w:val="22"/>
        </w:rPr>
        <w:tab/>
      </w:r>
      <w:r w:rsidRPr="002C76C1">
        <w:rPr>
          <w:sz w:val="22"/>
          <w:szCs w:val="22"/>
        </w:rPr>
        <w:t>I am in not agreement with the finding. Though the furniture was for one house, the procurement of furniture was treated as three different projects whic</w:t>
      </w:r>
      <w:r>
        <w:rPr>
          <w:sz w:val="22"/>
          <w:szCs w:val="22"/>
        </w:rPr>
        <w:t>h were estimated below R500 000,</w:t>
      </w:r>
      <w:r w:rsidRPr="002C76C1">
        <w:rPr>
          <w:sz w:val="22"/>
          <w:szCs w:val="22"/>
        </w:rPr>
        <w:t xml:space="preserve">00. They were therefore not part of the procurement plan. </w:t>
      </w:r>
    </w:p>
    <w:p w:rsidR="00296C19" w:rsidRPr="006D730E" w:rsidRDefault="00296C19" w:rsidP="00296C19">
      <w:pPr>
        <w:keepNext/>
        <w:tabs>
          <w:tab w:val="center" w:pos="709"/>
        </w:tabs>
        <w:spacing w:line="260" w:lineRule="exact"/>
        <w:ind w:left="360"/>
        <w:jc w:val="both"/>
        <w:rPr>
          <w:b/>
          <w:sz w:val="18"/>
          <w:szCs w:val="18"/>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31"/>
        <w:gridCol w:w="1080"/>
        <w:gridCol w:w="1170"/>
      </w:tblGrid>
      <w:tr w:rsidR="00296C19" w:rsidRPr="006D730E" w:rsidTr="00296C19">
        <w:tc>
          <w:tcPr>
            <w:tcW w:w="6131" w:type="dxa"/>
            <w:shd w:val="clear" w:color="auto" w:fill="D9D9D9" w:themeFill="background1" w:themeFillShade="D9"/>
          </w:tcPr>
          <w:p w:rsidR="00296C19" w:rsidRPr="006D730E" w:rsidRDefault="00296C19" w:rsidP="00296C19">
            <w:pPr>
              <w:pStyle w:val="ListParagraph"/>
              <w:keepNext/>
              <w:tabs>
                <w:tab w:val="center" w:pos="709"/>
              </w:tabs>
              <w:spacing w:line="260" w:lineRule="exact"/>
              <w:ind w:left="0"/>
              <w:jc w:val="both"/>
              <w:rPr>
                <w:rFonts w:ascii="Arial" w:hAnsi="Arial" w:cs="Arial"/>
                <w:b/>
                <w:bCs/>
                <w:sz w:val="18"/>
                <w:szCs w:val="18"/>
              </w:rPr>
            </w:pPr>
            <w:r w:rsidRPr="006D730E">
              <w:rPr>
                <w:rFonts w:ascii="Arial" w:hAnsi="Arial" w:cs="Arial"/>
                <w:b/>
                <w:bCs/>
                <w:sz w:val="18"/>
                <w:szCs w:val="18"/>
              </w:rPr>
              <w:t>DESCRIPTION</w:t>
            </w:r>
          </w:p>
        </w:tc>
        <w:tc>
          <w:tcPr>
            <w:tcW w:w="2250" w:type="dxa"/>
            <w:gridSpan w:val="2"/>
            <w:shd w:val="clear" w:color="auto" w:fill="D9D9D9" w:themeFill="background1" w:themeFillShade="D9"/>
          </w:tcPr>
          <w:p w:rsidR="00296C19" w:rsidRPr="006D730E" w:rsidRDefault="00296C19" w:rsidP="00296C19">
            <w:pPr>
              <w:pStyle w:val="ListParagraph"/>
              <w:keepNext/>
              <w:tabs>
                <w:tab w:val="center" w:pos="709"/>
              </w:tabs>
              <w:spacing w:line="260" w:lineRule="exact"/>
              <w:ind w:left="0"/>
              <w:jc w:val="both"/>
              <w:rPr>
                <w:rFonts w:ascii="Arial" w:hAnsi="Arial" w:cs="Arial"/>
                <w:b/>
                <w:bCs/>
                <w:sz w:val="18"/>
                <w:szCs w:val="18"/>
              </w:rPr>
            </w:pPr>
            <w:r w:rsidRPr="006D730E">
              <w:rPr>
                <w:rFonts w:ascii="Arial" w:hAnsi="Arial" w:cs="Arial"/>
                <w:b/>
                <w:bCs/>
                <w:sz w:val="18"/>
                <w:szCs w:val="18"/>
              </w:rPr>
              <w:t>RESPONSE</w:t>
            </w:r>
          </w:p>
        </w:tc>
      </w:tr>
      <w:tr w:rsidR="00296C19" w:rsidRPr="006D730E" w:rsidTr="00296C19">
        <w:tc>
          <w:tcPr>
            <w:tcW w:w="6131" w:type="dxa"/>
          </w:tcPr>
          <w:p w:rsidR="00296C19" w:rsidRPr="006D730E" w:rsidRDefault="00296C19" w:rsidP="00296C19">
            <w:pPr>
              <w:pStyle w:val="ListParagraph"/>
              <w:keepNext/>
              <w:tabs>
                <w:tab w:val="center" w:pos="709"/>
              </w:tabs>
              <w:spacing w:line="260" w:lineRule="exact"/>
              <w:ind w:left="0"/>
              <w:jc w:val="both"/>
              <w:rPr>
                <w:rFonts w:ascii="Arial" w:hAnsi="Arial" w:cs="Arial"/>
                <w:bCs/>
                <w:sz w:val="18"/>
                <w:szCs w:val="18"/>
              </w:rPr>
            </w:pPr>
            <w:r w:rsidRPr="006D730E">
              <w:rPr>
                <w:rFonts w:ascii="Arial" w:hAnsi="Arial" w:cs="Arial"/>
                <w:bCs/>
                <w:sz w:val="18"/>
                <w:szCs w:val="18"/>
              </w:rPr>
              <w:t>Corrective action to be taken</w:t>
            </w:r>
          </w:p>
        </w:tc>
        <w:tc>
          <w:tcPr>
            <w:tcW w:w="2250" w:type="dxa"/>
            <w:gridSpan w:val="2"/>
          </w:tcPr>
          <w:p w:rsidR="00296C19" w:rsidRPr="001E36CD" w:rsidRDefault="00296C19" w:rsidP="00296C19">
            <w:pPr>
              <w:pStyle w:val="ListParagraph"/>
              <w:keepNext/>
              <w:tabs>
                <w:tab w:val="center" w:pos="709"/>
              </w:tabs>
              <w:spacing w:line="260" w:lineRule="exact"/>
              <w:ind w:left="0"/>
              <w:jc w:val="both"/>
              <w:rPr>
                <w:rFonts w:ascii="Arial" w:hAnsi="Arial" w:cs="Arial"/>
                <w:bCs/>
                <w:sz w:val="18"/>
                <w:szCs w:val="18"/>
              </w:rPr>
            </w:pPr>
            <w:r w:rsidRPr="001E36CD">
              <w:rPr>
                <w:rFonts w:ascii="Arial" w:hAnsi="Arial" w:cs="Arial"/>
                <w:bCs/>
                <w:sz w:val="18"/>
                <w:szCs w:val="18"/>
              </w:rPr>
              <w:t>n/a</w:t>
            </w:r>
          </w:p>
        </w:tc>
      </w:tr>
      <w:tr w:rsidR="00296C19" w:rsidRPr="006D730E" w:rsidTr="00296C19">
        <w:tc>
          <w:tcPr>
            <w:tcW w:w="6131" w:type="dxa"/>
            <w:vMerge w:val="restart"/>
          </w:tcPr>
          <w:p w:rsidR="00296C19" w:rsidRPr="006D730E" w:rsidRDefault="00296C19" w:rsidP="00296C19">
            <w:pPr>
              <w:pStyle w:val="ListParagraph"/>
              <w:keepNext/>
              <w:tabs>
                <w:tab w:val="center" w:pos="709"/>
              </w:tabs>
              <w:spacing w:line="260" w:lineRule="exact"/>
              <w:ind w:left="0"/>
              <w:jc w:val="both"/>
              <w:rPr>
                <w:rFonts w:ascii="Arial" w:hAnsi="Arial" w:cs="Arial"/>
                <w:bCs/>
                <w:sz w:val="18"/>
                <w:szCs w:val="18"/>
              </w:rPr>
            </w:pPr>
            <w:r w:rsidRPr="006D730E">
              <w:rPr>
                <w:rFonts w:ascii="Arial" w:hAnsi="Arial" w:cs="Arial"/>
                <w:bCs/>
                <w:sz w:val="18"/>
                <w:szCs w:val="18"/>
              </w:rPr>
              <w:t>Does the finding affect an amount disclosed in the financial statements</w:t>
            </w:r>
          </w:p>
        </w:tc>
        <w:tc>
          <w:tcPr>
            <w:tcW w:w="1080" w:type="dxa"/>
          </w:tcPr>
          <w:p w:rsidR="00296C19" w:rsidRPr="006D730E" w:rsidRDefault="00296C19" w:rsidP="00296C19">
            <w:pPr>
              <w:pStyle w:val="ListParagraph"/>
              <w:keepNext/>
              <w:tabs>
                <w:tab w:val="center" w:pos="709"/>
              </w:tabs>
              <w:spacing w:line="260" w:lineRule="exact"/>
              <w:ind w:left="0"/>
              <w:jc w:val="both"/>
              <w:rPr>
                <w:rFonts w:ascii="Arial" w:hAnsi="Arial" w:cs="Arial"/>
                <w:b/>
                <w:bCs/>
                <w:sz w:val="18"/>
                <w:szCs w:val="18"/>
              </w:rPr>
            </w:pPr>
            <w:r w:rsidRPr="006D730E">
              <w:rPr>
                <w:rFonts w:ascii="Arial" w:hAnsi="Arial" w:cs="Arial"/>
                <w:b/>
                <w:bCs/>
                <w:sz w:val="18"/>
                <w:szCs w:val="18"/>
              </w:rPr>
              <w:t>Yes</w:t>
            </w:r>
          </w:p>
        </w:tc>
        <w:tc>
          <w:tcPr>
            <w:tcW w:w="1170" w:type="dxa"/>
          </w:tcPr>
          <w:p w:rsidR="00296C19" w:rsidRPr="006D730E" w:rsidRDefault="00296C19" w:rsidP="00296C19">
            <w:pPr>
              <w:pStyle w:val="ListParagraph"/>
              <w:keepNext/>
              <w:tabs>
                <w:tab w:val="center" w:pos="709"/>
              </w:tabs>
              <w:spacing w:line="260" w:lineRule="exact"/>
              <w:ind w:left="0"/>
              <w:jc w:val="both"/>
              <w:rPr>
                <w:rFonts w:ascii="Arial" w:hAnsi="Arial" w:cs="Arial"/>
                <w:b/>
                <w:bCs/>
                <w:sz w:val="18"/>
                <w:szCs w:val="18"/>
              </w:rPr>
            </w:pPr>
            <w:r w:rsidRPr="006D730E">
              <w:rPr>
                <w:rFonts w:ascii="Arial" w:hAnsi="Arial" w:cs="Arial"/>
                <w:b/>
                <w:bCs/>
                <w:sz w:val="18"/>
                <w:szCs w:val="18"/>
              </w:rPr>
              <w:t>No</w:t>
            </w:r>
          </w:p>
        </w:tc>
      </w:tr>
      <w:tr w:rsidR="00296C19" w:rsidRPr="006D730E" w:rsidTr="00296C19">
        <w:tc>
          <w:tcPr>
            <w:tcW w:w="6131" w:type="dxa"/>
            <w:vMerge/>
          </w:tcPr>
          <w:p w:rsidR="00296C19" w:rsidRPr="006D730E" w:rsidRDefault="00296C19" w:rsidP="00296C19">
            <w:pPr>
              <w:pStyle w:val="ListParagraph"/>
              <w:keepNext/>
              <w:tabs>
                <w:tab w:val="center" w:pos="709"/>
              </w:tabs>
              <w:spacing w:line="260" w:lineRule="exact"/>
              <w:ind w:left="0"/>
              <w:jc w:val="both"/>
              <w:rPr>
                <w:rFonts w:ascii="Arial" w:hAnsi="Arial" w:cs="Arial"/>
                <w:bCs/>
                <w:sz w:val="18"/>
                <w:szCs w:val="18"/>
              </w:rPr>
            </w:pPr>
          </w:p>
        </w:tc>
        <w:tc>
          <w:tcPr>
            <w:tcW w:w="1080" w:type="dxa"/>
          </w:tcPr>
          <w:p w:rsidR="00296C19" w:rsidRPr="001E36CD" w:rsidRDefault="00296C19" w:rsidP="00296C19">
            <w:pPr>
              <w:tabs>
                <w:tab w:val="center" w:pos="709"/>
              </w:tabs>
              <w:rPr>
                <w:sz w:val="18"/>
                <w:szCs w:val="18"/>
              </w:rPr>
            </w:pPr>
            <w:r w:rsidRPr="001E36CD">
              <w:rPr>
                <w:bCs/>
                <w:sz w:val="18"/>
                <w:szCs w:val="18"/>
              </w:rPr>
              <w:t>n/a</w:t>
            </w:r>
          </w:p>
        </w:tc>
        <w:tc>
          <w:tcPr>
            <w:tcW w:w="1170" w:type="dxa"/>
          </w:tcPr>
          <w:p w:rsidR="00296C19" w:rsidRPr="001E36CD" w:rsidRDefault="00296C19" w:rsidP="00296C19">
            <w:pPr>
              <w:tabs>
                <w:tab w:val="center" w:pos="709"/>
              </w:tabs>
              <w:rPr>
                <w:sz w:val="18"/>
                <w:szCs w:val="18"/>
              </w:rPr>
            </w:pPr>
            <w:r w:rsidRPr="001E36CD">
              <w:rPr>
                <w:bCs/>
                <w:sz w:val="18"/>
                <w:szCs w:val="18"/>
              </w:rPr>
              <w:t>n/a</w:t>
            </w:r>
          </w:p>
        </w:tc>
      </w:tr>
      <w:tr w:rsidR="00296C19" w:rsidRPr="006D730E" w:rsidTr="00296C19">
        <w:tc>
          <w:tcPr>
            <w:tcW w:w="6131" w:type="dxa"/>
          </w:tcPr>
          <w:p w:rsidR="00296C19" w:rsidRPr="006D730E" w:rsidRDefault="00296C19" w:rsidP="00296C19">
            <w:pPr>
              <w:pStyle w:val="ListParagraph"/>
              <w:keepNext/>
              <w:tabs>
                <w:tab w:val="center" w:pos="709"/>
              </w:tabs>
              <w:spacing w:line="260" w:lineRule="exact"/>
              <w:ind w:left="0"/>
              <w:jc w:val="both"/>
              <w:rPr>
                <w:rFonts w:ascii="Arial" w:hAnsi="Arial" w:cs="Arial"/>
                <w:bCs/>
                <w:sz w:val="18"/>
                <w:szCs w:val="18"/>
              </w:rPr>
            </w:pPr>
            <w:r w:rsidRPr="006D730E">
              <w:rPr>
                <w:rFonts w:ascii="Arial" w:hAnsi="Arial" w:cs="Arial"/>
                <w:bCs/>
                <w:sz w:val="18"/>
                <w:szCs w:val="18"/>
              </w:rPr>
              <w:t>If yes, what corrections will be made to the population</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r w:rsidR="00296C19" w:rsidRPr="006D730E" w:rsidTr="00296C19">
        <w:tc>
          <w:tcPr>
            <w:tcW w:w="6131" w:type="dxa"/>
          </w:tcPr>
          <w:p w:rsidR="00296C19" w:rsidRPr="006D730E" w:rsidRDefault="00296C19" w:rsidP="00296C19">
            <w:pPr>
              <w:pStyle w:val="ListParagraph"/>
              <w:keepNext/>
              <w:tabs>
                <w:tab w:val="center" w:pos="709"/>
              </w:tabs>
              <w:spacing w:line="260" w:lineRule="exact"/>
              <w:ind w:left="0"/>
              <w:jc w:val="both"/>
              <w:rPr>
                <w:rFonts w:ascii="Arial" w:hAnsi="Arial" w:cs="Arial"/>
                <w:bCs/>
                <w:sz w:val="18"/>
                <w:szCs w:val="18"/>
              </w:rPr>
            </w:pPr>
            <w:r w:rsidRPr="006D730E">
              <w:rPr>
                <w:rFonts w:ascii="Arial" w:hAnsi="Arial" w:cs="Arial"/>
                <w:bCs/>
                <w:sz w:val="18"/>
                <w:szCs w:val="18"/>
              </w:rPr>
              <w:t xml:space="preserve">If yes and no corrections will be made, the reason why such a conclusion has been reached should be indicated. </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r w:rsidR="00296C19" w:rsidRPr="006D730E" w:rsidTr="00296C19">
        <w:tc>
          <w:tcPr>
            <w:tcW w:w="6131" w:type="dxa"/>
          </w:tcPr>
          <w:p w:rsidR="00296C19" w:rsidRPr="006D730E" w:rsidRDefault="00296C19" w:rsidP="00296C19">
            <w:pPr>
              <w:pStyle w:val="ListParagraph"/>
              <w:keepNext/>
              <w:tabs>
                <w:tab w:val="center" w:pos="709"/>
              </w:tabs>
              <w:spacing w:line="260" w:lineRule="exact"/>
              <w:ind w:left="0"/>
              <w:jc w:val="both"/>
              <w:rPr>
                <w:rFonts w:ascii="Arial" w:hAnsi="Arial" w:cs="Arial"/>
                <w:bCs/>
                <w:sz w:val="18"/>
                <w:szCs w:val="18"/>
              </w:rPr>
            </w:pPr>
            <w:r w:rsidRPr="006D730E">
              <w:rPr>
                <w:rFonts w:ascii="Arial" w:hAnsi="Arial" w:cs="Arial"/>
                <w:bCs/>
                <w:sz w:val="18"/>
                <w:szCs w:val="18"/>
              </w:rPr>
              <w:t>Position of official responsible to take corrective actions</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r w:rsidR="00296C19" w:rsidRPr="006D730E" w:rsidTr="00296C19">
        <w:tc>
          <w:tcPr>
            <w:tcW w:w="6131" w:type="dxa"/>
          </w:tcPr>
          <w:p w:rsidR="00296C19" w:rsidRPr="006D730E" w:rsidRDefault="00296C19" w:rsidP="00296C19">
            <w:pPr>
              <w:pStyle w:val="ListParagraph"/>
              <w:keepNext/>
              <w:tabs>
                <w:tab w:val="center" w:pos="709"/>
              </w:tabs>
              <w:spacing w:line="260" w:lineRule="exact"/>
              <w:ind w:left="0"/>
              <w:jc w:val="both"/>
              <w:rPr>
                <w:rFonts w:ascii="Arial" w:hAnsi="Arial" w:cs="Arial"/>
                <w:bCs/>
                <w:sz w:val="18"/>
                <w:szCs w:val="18"/>
              </w:rPr>
            </w:pPr>
            <w:r w:rsidRPr="006D730E">
              <w:rPr>
                <w:rFonts w:ascii="Arial" w:hAnsi="Arial" w:cs="Arial"/>
                <w:bCs/>
                <w:sz w:val="18"/>
                <w:szCs w:val="18"/>
              </w:rPr>
              <w:t>Estimated completion date for corrective action</w:t>
            </w:r>
          </w:p>
        </w:tc>
        <w:tc>
          <w:tcPr>
            <w:tcW w:w="2250" w:type="dxa"/>
            <w:gridSpan w:val="2"/>
          </w:tcPr>
          <w:p w:rsidR="00296C19" w:rsidRPr="001E36CD" w:rsidRDefault="00296C19" w:rsidP="00296C19">
            <w:pPr>
              <w:tabs>
                <w:tab w:val="center" w:pos="709"/>
              </w:tabs>
              <w:rPr>
                <w:sz w:val="18"/>
                <w:szCs w:val="18"/>
              </w:rPr>
            </w:pPr>
            <w:r w:rsidRPr="001E36CD">
              <w:rPr>
                <w:bCs/>
                <w:sz w:val="18"/>
                <w:szCs w:val="18"/>
              </w:rPr>
              <w:t>n/a</w:t>
            </w:r>
          </w:p>
        </w:tc>
      </w:tr>
    </w:tbl>
    <w:p w:rsidR="00296C19" w:rsidRPr="006D730E" w:rsidRDefault="00296C19" w:rsidP="00296C19">
      <w:pPr>
        <w:keepNext/>
        <w:tabs>
          <w:tab w:val="center" w:pos="709"/>
        </w:tabs>
        <w:spacing w:line="260" w:lineRule="exact"/>
        <w:ind w:left="360"/>
        <w:jc w:val="both"/>
        <w:rPr>
          <w:b/>
          <w:sz w:val="18"/>
          <w:szCs w:val="18"/>
        </w:rPr>
      </w:pPr>
    </w:p>
    <w:p w:rsidR="00296C19" w:rsidRPr="002C76C1" w:rsidRDefault="00296C19" w:rsidP="00296C19">
      <w:pPr>
        <w:keepNext/>
        <w:tabs>
          <w:tab w:val="center" w:pos="709"/>
        </w:tabs>
        <w:spacing w:line="260" w:lineRule="exact"/>
        <w:ind w:left="360"/>
        <w:jc w:val="both"/>
        <w:rPr>
          <w:b/>
          <w:sz w:val="22"/>
          <w:szCs w:val="22"/>
        </w:rPr>
      </w:pPr>
    </w:p>
    <w:p w:rsidR="00296C19" w:rsidRPr="002C76C1" w:rsidRDefault="00296C19" w:rsidP="00296C19">
      <w:pPr>
        <w:tabs>
          <w:tab w:val="left" w:pos="426"/>
          <w:tab w:val="center" w:pos="709"/>
        </w:tabs>
        <w:jc w:val="both"/>
        <w:rPr>
          <w:rFonts w:eastAsia="Arial Unicode MS"/>
          <w:sz w:val="22"/>
          <w:szCs w:val="22"/>
        </w:rPr>
      </w:pPr>
      <w:r w:rsidRPr="002C76C1">
        <w:rPr>
          <w:i/>
          <w:sz w:val="22"/>
          <w:szCs w:val="22"/>
        </w:rPr>
        <w:t>Name:</w:t>
      </w:r>
      <w:r w:rsidRPr="002C76C1">
        <w:rPr>
          <w:rFonts w:eastAsia="Arial Unicode MS"/>
          <w:sz w:val="22"/>
          <w:szCs w:val="22"/>
        </w:rPr>
        <w:t xml:space="preserve">   Eulala Kruger</w:t>
      </w:r>
    </w:p>
    <w:p w:rsidR="00296C19" w:rsidRPr="002C76C1" w:rsidRDefault="00296C19" w:rsidP="00296C19">
      <w:pPr>
        <w:tabs>
          <w:tab w:val="left" w:pos="426"/>
          <w:tab w:val="center" w:pos="709"/>
        </w:tabs>
        <w:jc w:val="both"/>
        <w:rPr>
          <w:sz w:val="22"/>
          <w:szCs w:val="22"/>
        </w:rPr>
      </w:pPr>
      <w:r w:rsidRPr="002C76C1">
        <w:rPr>
          <w:i/>
          <w:sz w:val="22"/>
          <w:szCs w:val="22"/>
        </w:rPr>
        <w:t xml:space="preserve">Position:  </w:t>
      </w:r>
      <w:r w:rsidRPr="002C76C1">
        <w:rPr>
          <w:sz w:val="22"/>
          <w:szCs w:val="22"/>
        </w:rPr>
        <w:t>Acting CD:SCM</w:t>
      </w:r>
    </w:p>
    <w:p w:rsidR="00296C19" w:rsidRPr="006D730E" w:rsidRDefault="00296C19" w:rsidP="00296C19">
      <w:pPr>
        <w:tabs>
          <w:tab w:val="center" w:pos="709"/>
        </w:tabs>
        <w:spacing w:after="120"/>
        <w:rPr>
          <w:b/>
          <w:i/>
          <w:color w:val="000000"/>
          <w:sz w:val="22"/>
          <w:szCs w:val="22"/>
        </w:rPr>
      </w:pPr>
      <w:r w:rsidRPr="006D730E">
        <w:rPr>
          <w:i/>
          <w:sz w:val="22"/>
          <w:szCs w:val="22"/>
        </w:rPr>
        <w:t xml:space="preserve">Date: </w:t>
      </w:r>
      <w:r w:rsidRPr="006D730E">
        <w:rPr>
          <w:sz w:val="22"/>
          <w:szCs w:val="22"/>
        </w:rPr>
        <w:t>24 July 2012</w:t>
      </w:r>
    </w:p>
    <w:p w:rsidR="00296C19" w:rsidRPr="002C76C1" w:rsidRDefault="00296C19" w:rsidP="00296C19">
      <w:pPr>
        <w:tabs>
          <w:tab w:val="left" w:pos="426"/>
          <w:tab w:val="center" w:pos="709"/>
        </w:tabs>
        <w:jc w:val="both"/>
        <w:rPr>
          <w:i/>
          <w:sz w:val="22"/>
          <w:szCs w:val="22"/>
        </w:rPr>
      </w:pPr>
    </w:p>
    <w:p w:rsidR="00296C19" w:rsidRPr="002C76C1" w:rsidRDefault="00296C19" w:rsidP="00296C19">
      <w:pPr>
        <w:keepNext/>
        <w:tabs>
          <w:tab w:val="center" w:pos="709"/>
        </w:tabs>
        <w:spacing w:line="260" w:lineRule="exact"/>
        <w:jc w:val="both"/>
        <w:rPr>
          <w:b/>
          <w:sz w:val="22"/>
          <w:szCs w:val="22"/>
        </w:rPr>
      </w:pPr>
      <w:r>
        <w:rPr>
          <w:sz w:val="22"/>
          <w:szCs w:val="22"/>
        </w:rPr>
        <w:t>e)</w:t>
      </w:r>
      <w:r>
        <w:rPr>
          <w:sz w:val="22"/>
          <w:szCs w:val="22"/>
        </w:rPr>
        <w:tab/>
      </w:r>
      <w:r>
        <w:rPr>
          <w:sz w:val="22"/>
          <w:szCs w:val="22"/>
        </w:rPr>
        <w:tab/>
      </w:r>
      <w:r w:rsidRPr="002C76C1">
        <w:rPr>
          <w:sz w:val="22"/>
          <w:szCs w:val="22"/>
        </w:rPr>
        <w:t>I am in agreement with the finding for the following reason:</w:t>
      </w:r>
    </w:p>
    <w:p w:rsidR="00296C19" w:rsidRPr="002C76C1" w:rsidRDefault="00296C19" w:rsidP="00296C19">
      <w:pPr>
        <w:keepNext/>
        <w:tabs>
          <w:tab w:val="center" w:pos="709"/>
        </w:tabs>
        <w:spacing w:line="260" w:lineRule="exact"/>
        <w:ind w:left="360"/>
        <w:jc w:val="both"/>
        <w:rPr>
          <w:color w:val="FF0000"/>
          <w:sz w:val="22"/>
          <w:szCs w:val="22"/>
        </w:rPr>
      </w:pPr>
    </w:p>
    <w:p w:rsidR="00296C19" w:rsidRPr="002C76C1" w:rsidRDefault="00296C19" w:rsidP="00296C19">
      <w:pPr>
        <w:keepNext/>
        <w:tabs>
          <w:tab w:val="center" w:pos="709"/>
        </w:tabs>
        <w:spacing w:line="260" w:lineRule="exact"/>
        <w:ind w:left="709"/>
        <w:jc w:val="both"/>
        <w:rPr>
          <w:b/>
          <w:sz w:val="22"/>
          <w:szCs w:val="22"/>
        </w:rPr>
      </w:pPr>
      <w:r>
        <w:rPr>
          <w:sz w:val="22"/>
          <w:szCs w:val="22"/>
        </w:rPr>
        <w:tab/>
      </w:r>
      <w:r w:rsidRPr="002C76C1">
        <w:rPr>
          <w:sz w:val="22"/>
          <w:szCs w:val="22"/>
        </w:rPr>
        <w:t xml:space="preserve">All the SNBAC members signed the PA- 18.2 declaring their potential interests as required by National Treasury Practice note. </w:t>
      </w:r>
    </w:p>
    <w:p w:rsidR="00296C19" w:rsidRPr="002C76C1" w:rsidRDefault="00296C19" w:rsidP="00296C19">
      <w:pPr>
        <w:keepNext/>
        <w:tabs>
          <w:tab w:val="center" w:pos="709"/>
        </w:tabs>
        <w:spacing w:line="260" w:lineRule="exact"/>
        <w:ind w:left="360"/>
        <w:jc w:val="both"/>
        <w:rPr>
          <w:b/>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31"/>
        <w:gridCol w:w="1080"/>
        <w:gridCol w:w="1170"/>
      </w:tblGrid>
      <w:tr w:rsidR="00296C19" w:rsidRPr="002C76C1" w:rsidTr="00296C19">
        <w:tc>
          <w:tcPr>
            <w:tcW w:w="6131" w:type="dxa"/>
            <w:shd w:val="clear" w:color="auto" w:fill="D9D9D9" w:themeFill="background1" w:themeFillShade="D9"/>
          </w:tcPr>
          <w:p w:rsidR="00296C19" w:rsidRPr="0029136C" w:rsidRDefault="00296C19" w:rsidP="00296C19">
            <w:pPr>
              <w:pStyle w:val="ListParagraph"/>
              <w:keepNext/>
              <w:tabs>
                <w:tab w:val="center" w:pos="709"/>
              </w:tabs>
              <w:spacing w:line="260" w:lineRule="exact"/>
              <w:ind w:left="0"/>
              <w:jc w:val="both"/>
              <w:rPr>
                <w:rFonts w:ascii="Arial" w:hAnsi="Arial" w:cs="Arial"/>
                <w:b/>
                <w:bCs/>
                <w:sz w:val="18"/>
                <w:szCs w:val="18"/>
              </w:rPr>
            </w:pPr>
            <w:r w:rsidRPr="0029136C">
              <w:rPr>
                <w:rFonts w:ascii="Arial" w:hAnsi="Arial" w:cs="Arial"/>
                <w:b/>
                <w:bCs/>
                <w:sz w:val="18"/>
                <w:szCs w:val="18"/>
              </w:rPr>
              <w:t>DESCRIPTION</w:t>
            </w:r>
          </w:p>
        </w:tc>
        <w:tc>
          <w:tcPr>
            <w:tcW w:w="2250" w:type="dxa"/>
            <w:gridSpan w:val="2"/>
            <w:shd w:val="clear" w:color="auto" w:fill="D9D9D9" w:themeFill="background1" w:themeFillShade="D9"/>
          </w:tcPr>
          <w:p w:rsidR="00296C19" w:rsidRPr="0029136C" w:rsidRDefault="00296C19" w:rsidP="00296C19">
            <w:pPr>
              <w:pStyle w:val="ListParagraph"/>
              <w:keepNext/>
              <w:tabs>
                <w:tab w:val="center" w:pos="709"/>
              </w:tabs>
              <w:spacing w:line="260" w:lineRule="exact"/>
              <w:ind w:left="0"/>
              <w:jc w:val="both"/>
              <w:rPr>
                <w:rFonts w:ascii="Arial" w:hAnsi="Arial" w:cs="Arial"/>
                <w:b/>
                <w:bCs/>
                <w:sz w:val="18"/>
                <w:szCs w:val="18"/>
              </w:rPr>
            </w:pPr>
            <w:r w:rsidRPr="0029136C">
              <w:rPr>
                <w:rFonts w:ascii="Arial" w:hAnsi="Arial" w:cs="Arial"/>
                <w:b/>
                <w:bCs/>
                <w:sz w:val="18"/>
                <w:szCs w:val="18"/>
              </w:rPr>
              <w:t>RESPONSE</w:t>
            </w:r>
          </w:p>
        </w:tc>
      </w:tr>
      <w:tr w:rsidR="00296C19" w:rsidRPr="002C76C1" w:rsidTr="00296C19">
        <w:tc>
          <w:tcPr>
            <w:tcW w:w="6131" w:type="dxa"/>
          </w:tcPr>
          <w:p w:rsidR="00296C19" w:rsidRPr="0029136C" w:rsidRDefault="00296C19" w:rsidP="00296C19">
            <w:pPr>
              <w:pStyle w:val="ListParagraph"/>
              <w:keepNext/>
              <w:tabs>
                <w:tab w:val="center" w:pos="709"/>
              </w:tabs>
              <w:spacing w:line="260" w:lineRule="exact"/>
              <w:ind w:left="0"/>
              <w:jc w:val="both"/>
              <w:rPr>
                <w:rFonts w:ascii="Arial" w:hAnsi="Arial" w:cs="Arial"/>
                <w:bCs/>
                <w:sz w:val="18"/>
                <w:szCs w:val="18"/>
              </w:rPr>
            </w:pPr>
            <w:r w:rsidRPr="0029136C">
              <w:rPr>
                <w:rFonts w:ascii="Arial" w:hAnsi="Arial" w:cs="Arial"/>
                <w:bCs/>
                <w:sz w:val="18"/>
                <w:szCs w:val="18"/>
              </w:rPr>
              <w:t>Corrective action to be taken</w:t>
            </w:r>
          </w:p>
        </w:tc>
        <w:tc>
          <w:tcPr>
            <w:tcW w:w="2250" w:type="dxa"/>
            <w:gridSpan w:val="2"/>
          </w:tcPr>
          <w:p w:rsidR="00296C19" w:rsidRPr="00563A9E" w:rsidRDefault="00296C19" w:rsidP="00296C19">
            <w:pPr>
              <w:pStyle w:val="ListParagraph"/>
              <w:keepNext/>
              <w:tabs>
                <w:tab w:val="center" w:pos="709"/>
              </w:tabs>
              <w:spacing w:line="260" w:lineRule="exact"/>
              <w:ind w:left="0"/>
              <w:jc w:val="both"/>
              <w:rPr>
                <w:rFonts w:ascii="Arial" w:hAnsi="Arial" w:cs="Arial"/>
                <w:bCs/>
                <w:sz w:val="18"/>
                <w:szCs w:val="18"/>
              </w:rPr>
            </w:pPr>
            <w:r w:rsidRPr="00563A9E">
              <w:rPr>
                <w:rFonts w:ascii="Arial" w:hAnsi="Arial" w:cs="Arial"/>
                <w:bCs/>
                <w:sz w:val="18"/>
                <w:szCs w:val="18"/>
              </w:rPr>
              <w:t>n/a</w:t>
            </w:r>
          </w:p>
        </w:tc>
      </w:tr>
      <w:tr w:rsidR="00296C19" w:rsidRPr="002C76C1" w:rsidTr="00296C19">
        <w:tc>
          <w:tcPr>
            <w:tcW w:w="6131" w:type="dxa"/>
            <w:vMerge w:val="restart"/>
          </w:tcPr>
          <w:p w:rsidR="00296C19" w:rsidRPr="0029136C" w:rsidRDefault="00296C19" w:rsidP="00296C19">
            <w:pPr>
              <w:pStyle w:val="ListParagraph"/>
              <w:keepNext/>
              <w:tabs>
                <w:tab w:val="center" w:pos="709"/>
              </w:tabs>
              <w:spacing w:line="260" w:lineRule="exact"/>
              <w:ind w:left="0"/>
              <w:jc w:val="both"/>
              <w:rPr>
                <w:rFonts w:ascii="Arial" w:hAnsi="Arial" w:cs="Arial"/>
                <w:bCs/>
                <w:sz w:val="18"/>
                <w:szCs w:val="18"/>
              </w:rPr>
            </w:pPr>
            <w:r w:rsidRPr="0029136C">
              <w:rPr>
                <w:rFonts w:ascii="Arial" w:hAnsi="Arial" w:cs="Arial"/>
                <w:bCs/>
                <w:sz w:val="18"/>
                <w:szCs w:val="18"/>
              </w:rPr>
              <w:t>Does the finding affect an amount disclosed in the financial statements</w:t>
            </w:r>
          </w:p>
        </w:tc>
        <w:tc>
          <w:tcPr>
            <w:tcW w:w="1080" w:type="dxa"/>
          </w:tcPr>
          <w:p w:rsidR="00296C19" w:rsidRPr="00563A9E" w:rsidRDefault="00296C19" w:rsidP="00296C19">
            <w:pPr>
              <w:pStyle w:val="ListParagraph"/>
              <w:keepNext/>
              <w:tabs>
                <w:tab w:val="center" w:pos="709"/>
              </w:tabs>
              <w:spacing w:line="260" w:lineRule="exact"/>
              <w:ind w:left="0"/>
              <w:jc w:val="both"/>
              <w:rPr>
                <w:rFonts w:ascii="Arial" w:hAnsi="Arial" w:cs="Arial"/>
                <w:bCs/>
                <w:sz w:val="18"/>
                <w:szCs w:val="18"/>
              </w:rPr>
            </w:pPr>
            <w:r w:rsidRPr="00563A9E">
              <w:rPr>
                <w:rFonts w:ascii="Arial" w:hAnsi="Arial" w:cs="Arial"/>
                <w:bCs/>
                <w:sz w:val="18"/>
                <w:szCs w:val="18"/>
              </w:rPr>
              <w:t>Yes</w:t>
            </w:r>
          </w:p>
        </w:tc>
        <w:tc>
          <w:tcPr>
            <w:tcW w:w="1170" w:type="dxa"/>
          </w:tcPr>
          <w:p w:rsidR="00296C19" w:rsidRPr="00563A9E" w:rsidRDefault="00296C19" w:rsidP="00296C19">
            <w:pPr>
              <w:pStyle w:val="ListParagraph"/>
              <w:keepNext/>
              <w:tabs>
                <w:tab w:val="center" w:pos="709"/>
              </w:tabs>
              <w:spacing w:line="260" w:lineRule="exact"/>
              <w:ind w:left="0"/>
              <w:jc w:val="both"/>
              <w:rPr>
                <w:rFonts w:ascii="Arial" w:hAnsi="Arial" w:cs="Arial"/>
                <w:bCs/>
                <w:sz w:val="18"/>
                <w:szCs w:val="18"/>
              </w:rPr>
            </w:pPr>
            <w:r w:rsidRPr="00563A9E">
              <w:rPr>
                <w:rFonts w:ascii="Arial" w:hAnsi="Arial" w:cs="Arial"/>
                <w:bCs/>
                <w:sz w:val="18"/>
                <w:szCs w:val="18"/>
              </w:rPr>
              <w:t>No</w:t>
            </w:r>
          </w:p>
        </w:tc>
      </w:tr>
      <w:tr w:rsidR="00296C19" w:rsidRPr="002C76C1" w:rsidTr="00296C19">
        <w:tc>
          <w:tcPr>
            <w:tcW w:w="6131" w:type="dxa"/>
            <w:vMerge/>
          </w:tcPr>
          <w:p w:rsidR="00296C19" w:rsidRPr="0029136C" w:rsidRDefault="00296C19" w:rsidP="00296C19">
            <w:pPr>
              <w:pStyle w:val="ListParagraph"/>
              <w:keepNext/>
              <w:tabs>
                <w:tab w:val="center" w:pos="709"/>
              </w:tabs>
              <w:spacing w:line="260" w:lineRule="exact"/>
              <w:ind w:left="0"/>
              <w:jc w:val="both"/>
              <w:rPr>
                <w:rFonts w:ascii="Arial" w:hAnsi="Arial" w:cs="Arial"/>
                <w:bCs/>
                <w:sz w:val="18"/>
                <w:szCs w:val="18"/>
              </w:rPr>
            </w:pPr>
          </w:p>
        </w:tc>
        <w:tc>
          <w:tcPr>
            <w:tcW w:w="1080" w:type="dxa"/>
          </w:tcPr>
          <w:p w:rsidR="00296C19" w:rsidRPr="00563A9E" w:rsidRDefault="00296C19" w:rsidP="00296C19">
            <w:pPr>
              <w:tabs>
                <w:tab w:val="center" w:pos="709"/>
              </w:tabs>
              <w:rPr>
                <w:sz w:val="18"/>
                <w:szCs w:val="18"/>
              </w:rPr>
            </w:pPr>
            <w:r w:rsidRPr="00563A9E">
              <w:rPr>
                <w:bCs/>
                <w:sz w:val="18"/>
                <w:szCs w:val="18"/>
              </w:rPr>
              <w:t>n/a</w:t>
            </w:r>
          </w:p>
        </w:tc>
        <w:tc>
          <w:tcPr>
            <w:tcW w:w="1170" w:type="dxa"/>
          </w:tcPr>
          <w:p w:rsidR="00296C19" w:rsidRPr="00563A9E" w:rsidRDefault="00296C19" w:rsidP="00296C19">
            <w:pPr>
              <w:tabs>
                <w:tab w:val="center" w:pos="709"/>
              </w:tabs>
              <w:rPr>
                <w:sz w:val="18"/>
                <w:szCs w:val="18"/>
              </w:rPr>
            </w:pPr>
            <w:r w:rsidRPr="00563A9E">
              <w:rPr>
                <w:bCs/>
                <w:sz w:val="18"/>
                <w:szCs w:val="18"/>
              </w:rPr>
              <w:t>n/a</w:t>
            </w:r>
          </w:p>
        </w:tc>
      </w:tr>
      <w:tr w:rsidR="00296C19" w:rsidRPr="002C76C1" w:rsidTr="00296C19">
        <w:tc>
          <w:tcPr>
            <w:tcW w:w="6131" w:type="dxa"/>
          </w:tcPr>
          <w:p w:rsidR="00296C19" w:rsidRPr="0029136C" w:rsidRDefault="00296C19" w:rsidP="00296C19">
            <w:pPr>
              <w:pStyle w:val="ListParagraph"/>
              <w:keepNext/>
              <w:tabs>
                <w:tab w:val="center" w:pos="709"/>
              </w:tabs>
              <w:spacing w:line="260" w:lineRule="exact"/>
              <w:ind w:left="0"/>
              <w:jc w:val="both"/>
              <w:rPr>
                <w:rFonts w:ascii="Arial" w:hAnsi="Arial" w:cs="Arial"/>
                <w:bCs/>
                <w:sz w:val="18"/>
                <w:szCs w:val="18"/>
              </w:rPr>
            </w:pPr>
            <w:r w:rsidRPr="0029136C">
              <w:rPr>
                <w:rFonts w:ascii="Arial" w:hAnsi="Arial" w:cs="Arial"/>
                <w:bCs/>
                <w:sz w:val="18"/>
                <w:szCs w:val="18"/>
              </w:rPr>
              <w:t>If yes, what corrections will be made to the population</w:t>
            </w:r>
          </w:p>
        </w:tc>
        <w:tc>
          <w:tcPr>
            <w:tcW w:w="2250" w:type="dxa"/>
            <w:gridSpan w:val="2"/>
          </w:tcPr>
          <w:p w:rsidR="00296C19" w:rsidRPr="00563A9E" w:rsidRDefault="00296C19" w:rsidP="00296C19">
            <w:pPr>
              <w:tabs>
                <w:tab w:val="center" w:pos="709"/>
              </w:tabs>
              <w:rPr>
                <w:sz w:val="18"/>
                <w:szCs w:val="18"/>
              </w:rPr>
            </w:pPr>
            <w:r w:rsidRPr="00563A9E">
              <w:rPr>
                <w:bCs/>
                <w:sz w:val="18"/>
                <w:szCs w:val="18"/>
              </w:rPr>
              <w:t>n/a</w:t>
            </w:r>
          </w:p>
        </w:tc>
      </w:tr>
      <w:tr w:rsidR="00296C19" w:rsidRPr="002C76C1" w:rsidTr="00296C19">
        <w:tc>
          <w:tcPr>
            <w:tcW w:w="6131" w:type="dxa"/>
          </w:tcPr>
          <w:p w:rsidR="00296C19" w:rsidRPr="0029136C" w:rsidRDefault="00296C19" w:rsidP="00296C19">
            <w:pPr>
              <w:pStyle w:val="ListParagraph"/>
              <w:keepNext/>
              <w:tabs>
                <w:tab w:val="center" w:pos="709"/>
              </w:tabs>
              <w:spacing w:line="260" w:lineRule="exact"/>
              <w:ind w:left="0"/>
              <w:jc w:val="both"/>
              <w:rPr>
                <w:rFonts w:ascii="Arial" w:hAnsi="Arial" w:cs="Arial"/>
                <w:bCs/>
                <w:sz w:val="18"/>
                <w:szCs w:val="18"/>
              </w:rPr>
            </w:pPr>
            <w:r w:rsidRPr="0029136C">
              <w:rPr>
                <w:rFonts w:ascii="Arial" w:hAnsi="Arial" w:cs="Arial"/>
                <w:bCs/>
                <w:sz w:val="18"/>
                <w:szCs w:val="18"/>
              </w:rPr>
              <w:t xml:space="preserve">If yes and no corrections will be made, the reason why such a conclusion has been reached should be indicated. </w:t>
            </w:r>
          </w:p>
        </w:tc>
        <w:tc>
          <w:tcPr>
            <w:tcW w:w="2250" w:type="dxa"/>
            <w:gridSpan w:val="2"/>
          </w:tcPr>
          <w:p w:rsidR="00296C19" w:rsidRPr="00563A9E" w:rsidRDefault="00296C19" w:rsidP="00296C19">
            <w:pPr>
              <w:tabs>
                <w:tab w:val="center" w:pos="709"/>
              </w:tabs>
              <w:rPr>
                <w:sz w:val="18"/>
                <w:szCs w:val="18"/>
              </w:rPr>
            </w:pPr>
            <w:r w:rsidRPr="00563A9E">
              <w:rPr>
                <w:bCs/>
                <w:sz w:val="18"/>
                <w:szCs w:val="18"/>
              </w:rPr>
              <w:t>n/a</w:t>
            </w:r>
          </w:p>
        </w:tc>
      </w:tr>
      <w:tr w:rsidR="00296C19" w:rsidRPr="002C76C1" w:rsidTr="00296C19">
        <w:tc>
          <w:tcPr>
            <w:tcW w:w="6131" w:type="dxa"/>
          </w:tcPr>
          <w:p w:rsidR="00296C19" w:rsidRPr="0029136C" w:rsidRDefault="00296C19" w:rsidP="00296C19">
            <w:pPr>
              <w:pStyle w:val="ListParagraph"/>
              <w:keepNext/>
              <w:tabs>
                <w:tab w:val="center" w:pos="709"/>
              </w:tabs>
              <w:spacing w:line="260" w:lineRule="exact"/>
              <w:ind w:left="0"/>
              <w:jc w:val="both"/>
              <w:rPr>
                <w:rFonts w:ascii="Arial" w:hAnsi="Arial" w:cs="Arial"/>
                <w:bCs/>
                <w:sz w:val="18"/>
                <w:szCs w:val="18"/>
              </w:rPr>
            </w:pPr>
            <w:r w:rsidRPr="0029136C">
              <w:rPr>
                <w:rFonts w:ascii="Arial" w:hAnsi="Arial" w:cs="Arial"/>
                <w:bCs/>
                <w:sz w:val="18"/>
                <w:szCs w:val="18"/>
              </w:rPr>
              <w:t>Position of official responsible to take corrective actions</w:t>
            </w:r>
          </w:p>
        </w:tc>
        <w:tc>
          <w:tcPr>
            <w:tcW w:w="2250" w:type="dxa"/>
            <w:gridSpan w:val="2"/>
          </w:tcPr>
          <w:p w:rsidR="00296C19" w:rsidRPr="00563A9E" w:rsidRDefault="00296C19" w:rsidP="00296C19">
            <w:pPr>
              <w:tabs>
                <w:tab w:val="center" w:pos="709"/>
              </w:tabs>
              <w:rPr>
                <w:sz w:val="18"/>
                <w:szCs w:val="18"/>
              </w:rPr>
            </w:pPr>
            <w:r w:rsidRPr="00563A9E">
              <w:rPr>
                <w:bCs/>
                <w:sz w:val="18"/>
                <w:szCs w:val="18"/>
              </w:rPr>
              <w:t>n/a</w:t>
            </w:r>
          </w:p>
        </w:tc>
      </w:tr>
      <w:tr w:rsidR="00296C19" w:rsidRPr="002C76C1" w:rsidTr="00296C19">
        <w:tc>
          <w:tcPr>
            <w:tcW w:w="6131" w:type="dxa"/>
          </w:tcPr>
          <w:p w:rsidR="00296C19" w:rsidRPr="0029136C" w:rsidRDefault="00296C19" w:rsidP="00296C19">
            <w:pPr>
              <w:pStyle w:val="ListParagraph"/>
              <w:keepNext/>
              <w:tabs>
                <w:tab w:val="center" w:pos="709"/>
              </w:tabs>
              <w:spacing w:line="260" w:lineRule="exact"/>
              <w:ind w:left="0"/>
              <w:jc w:val="both"/>
              <w:rPr>
                <w:rFonts w:ascii="Arial" w:hAnsi="Arial" w:cs="Arial"/>
                <w:bCs/>
                <w:sz w:val="18"/>
                <w:szCs w:val="18"/>
              </w:rPr>
            </w:pPr>
            <w:r w:rsidRPr="0029136C">
              <w:rPr>
                <w:rFonts w:ascii="Arial" w:hAnsi="Arial" w:cs="Arial"/>
                <w:bCs/>
                <w:sz w:val="18"/>
                <w:szCs w:val="18"/>
              </w:rPr>
              <w:t>Estimated completion date for corrective action</w:t>
            </w:r>
          </w:p>
        </w:tc>
        <w:tc>
          <w:tcPr>
            <w:tcW w:w="2250" w:type="dxa"/>
            <w:gridSpan w:val="2"/>
          </w:tcPr>
          <w:p w:rsidR="00296C19" w:rsidRPr="00563A9E" w:rsidRDefault="00296C19" w:rsidP="00296C19">
            <w:pPr>
              <w:tabs>
                <w:tab w:val="center" w:pos="709"/>
              </w:tabs>
              <w:rPr>
                <w:sz w:val="18"/>
                <w:szCs w:val="18"/>
              </w:rPr>
            </w:pPr>
            <w:r w:rsidRPr="00563A9E">
              <w:rPr>
                <w:bCs/>
                <w:sz w:val="18"/>
                <w:szCs w:val="18"/>
              </w:rPr>
              <w:t>n/a</w:t>
            </w:r>
          </w:p>
        </w:tc>
      </w:tr>
    </w:tbl>
    <w:p w:rsidR="00296C19" w:rsidRPr="002C76C1" w:rsidRDefault="00296C19" w:rsidP="00296C19">
      <w:pPr>
        <w:keepNext/>
        <w:tabs>
          <w:tab w:val="center" w:pos="709"/>
        </w:tabs>
        <w:spacing w:line="260" w:lineRule="exact"/>
        <w:ind w:left="360"/>
        <w:jc w:val="both"/>
        <w:rPr>
          <w:b/>
          <w:sz w:val="22"/>
          <w:szCs w:val="22"/>
        </w:rPr>
      </w:pPr>
    </w:p>
    <w:p w:rsidR="00296C19" w:rsidRPr="002C76C1" w:rsidRDefault="00296C19" w:rsidP="00296C19">
      <w:pPr>
        <w:keepNext/>
        <w:tabs>
          <w:tab w:val="center" w:pos="709"/>
        </w:tabs>
        <w:spacing w:line="260" w:lineRule="exact"/>
        <w:jc w:val="both"/>
        <w:rPr>
          <w:sz w:val="22"/>
          <w:szCs w:val="22"/>
        </w:rPr>
      </w:pPr>
    </w:p>
    <w:p w:rsidR="00296C19" w:rsidRPr="0029136C" w:rsidRDefault="00296C19" w:rsidP="00296C19">
      <w:pPr>
        <w:tabs>
          <w:tab w:val="left" w:pos="426"/>
          <w:tab w:val="center" w:pos="709"/>
        </w:tabs>
        <w:jc w:val="both"/>
        <w:rPr>
          <w:rFonts w:eastAsia="Arial Unicode MS"/>
          <w:sz w:val="22"/>
          <w:szCs w:val="22"/>
        </w:rPr>
      </w:pPr>
      <w:r w:rsidRPr="0029136C">
        <w:rPr>
          <w:sz w:val="22"/>
          <w:szCs w:val="22"/>
        </w:rPr>
        <w:t>Name:</w:t>
      </w:r>
      <w:r w:rsidRPr="0029136C">
        <w:rPr>
          <w:rFonts w:eastAsia="Arial Unicode MS"/>
          <w:sz w:val="22"/>
          <w:szCs w:val="22"/>
        </w:rPr>
        <w:t xml:space="preserve">   Eulala Kruger</w:t>
      </w:r>
    </w:p>
    <w:p w:rsidR="00296C19" w:rsidRPr="0029136C" w:rsidRDefault="00296C19" w:rsidP="00296C19">
      <w:pPr>
        <w:tabs>
          <w:tab w:val="left" w:pos="426"/>
          <w:tab w:val="center" w:pos="709"/>
        </w:tabs>
        <w:jc w:val="both"/>
        <w:rPr>
          <w:sz w:val="22"/>
          <w:szCs w:val="22"/>
        </w:rPr>
      </w:pPr>
      <w:r w:rsidRPr="0029136C">
        <w:rPr>
          <w:rFonts w:eastAsia="Arial Unicode MS"/>
          <w:sz w:val="22"/>
          <w:szCs w:val="22"/>
        </w:rPr>
        <w:t>Signature: ______________</w:t>
      </w:r>
    </w:p>
    <w:p w:rsidR="00296C19" w:rsidRPr="0029136C" w:rsidRDefault="00296C19" w:rsidP="00296C19">
      <w:pPr>
        <w:tabs>
          <w:tab w:val="left" w:pos="426"/>
          <w:tab w:val="center" w:pos="709"/>
        </w:tabs>
        <w:jc w:val="both"/>
        <w:rPr>
          <w:sz w:val="22"/>
          <w:szCs w:val="22"/>
        </w:rPr>
      </w:pPr>
      <w:r w:rsidRPr="0029136C">
        <w:rPr>
          <w:sz w:val="22"/>
          <w:szCs w:val="22"/>
        </w:rPr>
        <w:t>Position:  Acting CD:SCM</w:t>
      </w:r>
    </w:p>
    <w:p w:rsidR="00296C19" w:rsidRPr="0029136C" w:rsidRDefault="00296C19" w:rsidP="00296C19">
      <w:pPr>
        <w:tabs>
          <w:tab w:val="center" w:pos="709"/>
        </w:tabs>
        <w:spacing w:after="120"/>
        <w:rPr>
          <w:b/>
          <w:color w:val="000000"/>
          <w:sz w:val="22"/>
          <w:szCs w:val="22"/>
        </w:rPr>
      </w:pPr>
      <w:r w:rsidRPr="0029136C">
        <w:rPr>
          <w:sz w:val="22"/>
          <w:szCs w:val="22"/>
        </w:rPr>
        <w:t>Date: 24 July 2012</w:t>
      </w:r>
    </w:p>
    <w:p w:rsidR="00296C19" w:rsidRPr="002C76C1" w:rsidRDefault="00296C19" w:rsidP="00296C19">
      <w:pPr>
        <w:tabs>
          <w:tab w:val="left" w:pos="426"/>
          <w:tab w:val="center" w:pos="709"/>
        </w:tabs>
        <w:jc w:val="both"/>
        <w:rPr>
          <w:sz w:val="22"/>
          <w:szCs w:val="22"/>
        </w:rPr>
      </w:pPr>
    </w:p>
    <w:p w:rsidR="00296C19" w:rsidRPr="002C76C1" w:rsidRDefault="00296C19" w:rsidP="00296C19">
      <w:pPr>
        <w:tabs>
          <w:tab w:val="left" w:pos="426"/>
          <w:tab w:val="center" w:pos="709"/>
        </w:tabs>
        <w:jc w:val="both"/>
        <w:rPr>
          <w:b/>
          <w:sz w:val="22"/>
          <w:szCs w:val="22"/>
        </w:rPr>
      </w:pPr>
      <w:r w:rsidRPr="002C76C1">
        <w:rPr>
          <w:b/>
          <w:sz w:val="22"/>
          <w:szCs w:val="22"/>
        </w:rPr>
        <w:t>Auditor’s Conclusion</w:t>
      </w:r>
    </w:p>
    <w:p w:rsidR="00296C19" w:rsidRPr="002C76C1" w:rsidRDefault="00296C19" w:rsidP="00296C19">
      <w:pPr>
        <w:tabs>
          <w:tab w:val="left" w:pos="426"/>
          <w:tab w:val="center" w:pos="709"/>
        </w:tabs>
        <w:jc w:val="both"/>
        <w:rPr>
          <w:sz w:val="22"/>
          <w:szCs w:val="22"/>
        </w:rPr>
      </w:pPr>
    </w:p>
    <w:p w:rsidR="00296C19" w:rsidRPr="002C76C1" w:rsidRDefault="00296C19" w:rsidP="006F5D2E">
      <w:pPr>
        <w:numPr>
          <w:ilvl w:val="0"/>
          <w:numId w:val="112"/>
        </w:numPr>
        <w:tabs>
          <w:tab w:val="left" w:pos="426"/>
          <w:tab w:val="center" w:pos="709"/>
        </w:tabs>
        <w:ind w:left="426" w:hanging="426"/>
        <w:rPr>
          <w:sz w:val="22"/>
          <w:szCs w:val="22"/>
        </w:rPr>
      </w:pPr>
      <w:r w:rsidRPr="002C76C1">
        <w:rPr>
          <w:sz w:val="22"/>
          <w:szCs w:val="22"/>
        </w:rPr>
        <w:t>The following inefficiencies in the supply chain management process was identified in management’s response:</w:t>
      </w:r>
    </w:p>
    <w:p w:rsidR="00296C19" w:rsidRPr="002C76C1" w:rsidRDefault="00296C19" w:rsidP="00296C19">
      <w:pPr>
        <w:tabs>
          <w:tab w:val="left" w:pos="426"/>
          <w:tab w:val="center" w:pos="709"/>
        </w:tabs>
        <w:ind w:left="426"/>
        <w:rPr>
          <w:sz w:val="22"/>
          <w:szCs w:val="22"/>
        </w:rPr>
      </w:pPr>
    </w:p>
    <w:p w:rsidR="00296C19" w:rsidRPr="002C76C1" w:rsidRDefault="00296C19" w:rsidP="006F5D2E">
      <w:pPr>
        <w:numPr>
          <w:ilvl w:val="0"/>
          <w:numId w:val="113"/>
        </w:numPr>
        <w:tabs>
          <w:tab w:val="left" w:pos="426"/>
          <w:tab w:val="center" w:pos="709"/>
        </w:tabs>
        <w:ind w:left="1146"/>
        <w:rPr>
          <w:sz w:val="22"/>
          <w:szCs w:val="22"/>
        </w:rPr>
      </w:pPr>
      <w:r>
        <w:rPr>
          <w:sz w:val="22"/>
          <w:szCs w:val="22"/>
        </w:rPr>
        <w:t xml:space="preserve">       </w:t>
      </w:r>
      <w:r w:rsidRPr="002C76C1">
        <w:rPr>
          <w:sz w:val="22"/>
          <w:szCs w:val="22"/>
        </w:rPr>
        <w:t>The client was allowed two months decide on specifications for the property.</w:t>
      </w:r>
    </w:p>
    <w:p w:rsidR="00296C19" w:rsidRPr="002C76C1" w:rsidRDefault="00296C19" w:rsidP="006F5D2E">
      <w:pPr>
        <w:numPr>
          <w:ilvl w:val="0"/>
          <w:numId w:val="113"/>
        </w:numPr>
        <w:tabs>
          <w:tab w:val="center" w:pos="709"/>
          <w:tab w:val="left" w:pos="1134"/>
        </w:tabs>
        <w:ind w:left="1146"/>
        <w:rPr>
          <w:sz w:val="22"/>
          <w:szCs w:val="22"/>
        </w:rPr>
      </w:pPr>
      <w:r w:rsidRPr="002C76C1">
        <w:rPr>
          <w:sz w:val="22"/>
          <w:szCs w:val="22"/>
        </w:rPr>
        <w:t xml:space="preserve"> </w:t>
      </w:r>
      <w:r>
        <w:rPr>
          <w:sz w:val="22"/>
          <w:szCs w:val="22"/>
        </w:rPr>
        <w:t xml:space="preserve">      </w:t>
      </w:r>
      <w:r w:rsidRPr="002C76C1">
        <w:rPr>
          <w:sz w:val="22"/>
          <w:szCs w:val="22"/>
        </w:rPr>
        <w:t xml:space="preserve">The internal memo to go out on a negotiated process was only sent to the Bid   Adjudication Committee  was only sent on 24 June 2011, approximately 24 days after the department started the procurement process. </w:t>
      </w:r>
    </w:p>
    <w:p w:rsidR="00296C19" w:rsidRPr="002C76C1" w:rsidRDefault="00296C19" w:rsidP="006F5D2E">
      <w:pPr>
        <w:numPr>
          <w:ilvl w:val="0"/>
          <w:numId w:val="113"/>
        </w:numPr>
        <w:tabs>
          <w:tab w:val="center" w:pos="709"/>
          <w:tab w:val="left" w:pos="1134"/>
        </w:tabs>
        <w:ind w:left="1146"/>
        <w:rPr>
          <w:sz w:val="22"/>
          <w:szCs w:val="22"/>
        </w:rPr>
      </w:pPr>
      <w:r w:rsidRPr="002C76C1">
        <w:rPr>
          <w:sz w:val="22"/>
          <w:szCs w:val="22"/>
        </w:rPr>
        <w:t xml:space="preserve">The bid adjudication committee only approved the internal memo on 30 June 2011, 6 days after the internal memo was submitted. </w:t>
      </w:r>
    </w:p>
    <w:p w:rsidR="00296C19" w:rsidRPr="002C76C1" w:rsidRDefault="00296C19" w:rsidP="006F5D2E">
      <w:pPr>
        <w:numPr>
          <w:ilvl w:val="0"/>
          <w:numId w:val="113"/>
        </w:numPr>
        <w:tabs>
          <w:tab w:val="center" w:pos="709"/>
          <w:tab w:val="left" w:pos="1134"/>
        </w:tabs>
        <w:ind w:left="1146"/>
        <w:rPr>
          <w:sz w:val="22"/>
          <w:szCs w:val="22"/>
        </w:rPr>
      </w:pPr>
      <w:r w:rsidRPr="002C76C1">
        <w:rPr>
          <w:sz w:val="22"/>
          <w:szCs w:val="22"/>
        </w:rPr>
        <w:t xml:space="preserve">As indicated in management’s comment they took 21 days, from 1 July 2011 to 21 July 2011 to negotiate with service providers. </w:t>
      </w:r>
    </w:p>
    <w:p w:rsidR="00296C19" w:rsidRPr="002C76C1" w:rsidRDefault="00296C19" w:rsidP="006F5D2E">
      <w:pPr>
        <w:numPr>
          <w:ilvl w:val="0"/>
          <w:numId w:val="113"/>
        </w:numPr>
        <w:tabs>
          <w:tab w:val="left" w:pos="426"/>
          <w:tab w:val="center" w:pos="709"/>
          <w:tab w:val="left" w:pos="1134"/>
        </w:tabs>
        <w:ind w:left="1146"/>
        <w:rPr>
          <w:sz w:val="22"/>
          <w:szCs w:val="22"/>
        </w:rPr>
      </w:pPr>
      <w:r>
        <w:rPr>
          <w:sz w:val="22"/>
          <w:szCs w:val="22"/>
        </w:rPr>
        <w:t xml:space="preserve">       </w:t>
      </w:r>
      <w:r w:rsidRPr="002C76C1">
        <w:rPr>
          <w:sz w:val="22"/>
          <w:szCs w:val="22"/>
        </w:rPr>
        <w:t xml:space="preserve">Although the bid adjudication committee approved the negotiated price on 22 July 2011 the letter to the appoint the service provider was only sent on 1 August 2011, nine days later. </w:t>
      </w:r>
    </w:p>
    <w:p w:rsidR="00296C19" w:rsidRPr="002C76C1" w:rsidRDefault="00296C19" w:rsidP="00296C19">
      <w:pPr>
        <w:tabs>
          <w:tab w:val="left" w:pos="426"/>
          <w:tab w:val="center" w:pos="709"/>
        </w:tabs>
        <w:rPr>
          <w:sz w:val="22"/>
          <w:szCs w:val="22"/>
        </w:rPr>
      </w:pPr>
    </w:p>
    <w:p w:rsidR="00296C19" w:rsidRPr="002C76C1" w:rsidRDefault="00296C19" w:rsidP="00296C19">
      <w:pPr>
        <w:tabs>
          <w:tab w:val="left" w:pos="426"/>
          <w:tab w:val="center" w:pos="709"/>
        </w:tabs>
        <w:ind w:left="426"/>
        <w:rPr>
          <w:sz w:val="22"/>
          <w:szCs w:val="22"/>
        </w:rPr>
      </w:pPr>
      <w:r w:rsidRPr="002C76C1">
        <w:rPr>
          <w:sz w:val="22"/>
          <w:szCs w:val="22"/>
        </w:rPr>
        <w:t>From the aforementioned it is evident that the department had sufficient time to go out on an open bidding process.</w:t>
      </w:r>
    </w:p>
    <w:p w:rsidR="00296C19" w:rsidRPr="002C76C1" w:rsidRDefault="00296C19" w:rsidP="00296C19">
      <w:pPr>
        <w:tabs>
          <w:tab w:val="left" w:pos="426"/>
          <w:tab w:val="center" w:pos="709"/>
        </w:tabs>
        <w:rPr>
          <w:sz w:val="22"/>
          <w:szCs w:val="22"/>
        </w:rPr>
      </w:pPr>
    </w:p>
    <w:p w:rsidR="00296C19" w:rsidRPr="002C76C1" w:rsidRDefault="00296C19" w:rsidP="00296C19">
      <w:pPr>
        <w:tabs>
          <w:tab w:val="left" w:pos="426"/>
          <w:tab w:val="center" w:pos="709"/>
        </w:tabs>
        <w:rPr>
          <w:sz w:val="22"/>
          <w:szCs w:val="22"/>
        </w:rPr>
      </w:pPr>
      <w:r w:rsidRPr="002C76C1">
        <w:rPr>
          <w:sz w:val="22"/>
          <w:szCs w:val="22"/>
        </w:rPr>
        <w:tab/>
        <w:t xml:space="preserve">The matter therefore remains unresolved and will be included in the management </w:t>
      </w:r>
      <w:r w:rsidRPr="002C76C1">
        <w:rPr>
          <w:sz w:val="22"/>
          <w:szCs w:val="22"/>
        </w:rPr>
        <w:tab/>
        <w:t xml:space="preserve">report.   </w:t>
      </w:r>
    </w:p>
    <w:p w:rsidR="00296C19" w:rsidRPr="002C76C1" w:rsidRDefault="00296C19" w:rsidP="00296C19">
      <w:pPr>
        <w:tabs>
          <w:tab w:val="left" w:pos="426"/>
          <w:tab w:val="center" w:pos="709"/>
        </w:tabs>
        <w:rPr>
          <w:sz w:val="22"/>
          <w:szCs w:val="22"/>
        </w:rPr>
      </w:pPr>
    </w:p>
    <w:p w:rsidR="00296C19" w:rsidRPr="002C76C1" w:rsidRDefault="00296C19" w:rsidP="006F5D2E">
      <w:pPr>
        <w:numPr>
          <w:ilvl w:val="0"/>
          <w:numId w:val="112"/>
        </w:numPr>
        <w:tabs>
          <w:tab w:val="left" w:pos="426"/>
          <w:tab w:val="center" w:pos="709"/>
        </w:tabs>
        <w:ind w:left="426" w:hanging="426"/>
        <w:rPr>
          <w:sz w:val="22"/>
          <w:szCs w:val="22"/>
        </w:rPr>
      </w:pPr>
      <w:r w:rsidRPr="002C76C1">
        <w:rPr>
          <w:sz w:val="22"/>
          <w:szCs w:val="22"/>
        </w:rPr>
        <w:t xml:space="preserve">Item 16 (page 11) of the SCM delegations states that the lowest ranked official that may approve the acquisition of goods or services by means other than inviting competitive bids is the DG. Therefore the fact that the deviation was approved by the SNBAC is not sufficient. </w:t>
      </w:r>
    </w:p>
    <w:p w:rsidR="00296C19" w:rsidRPr="002C76C1" w:rsidRDefault="00296C19" w:rsidP="00296C19">
      <w:pPr>
        <w:tabs>
          <w:tab w:val="left" w:pos="426"/>
          <w:tab w:val="center" w:pos="709"/>
        </w:tabs>
        <w:rPr>
          <w:sz w:val="22"/>
          <w:szCs w:val="22"/>
        </w:rPr>
      </w:pPr>
      <w:r w:rsidRPr="002C76C1">
        <w:rPr>
          <w:sz w:val="22"/>
          <w:szCs w:val="22"/>
        </w:rPr>
        <w:tab/>
      </w:r>
    </w:p>
    <w:p w:rsidR="00296C19" w:rsidRPr="002C76C1" w:rsidRDefault="00296C19" w:rsidP="00296C19">
      <w:pPr>
        <w:tabs>
          <w:tab w:val="left" w:pos="426"/>
          <w:tab w:val="center" w:pos="709"/>
        </w:tabs>
        <w:rPr>
          <w:sz w:val="22"/>
          <w:szCs w:val="22"/>
        </w:rPr>
      </w:pPr>
      <w:r w:rsidRPr="002C76C1">
        <w:rPr>
          <w:sz w:val="22"/>
          <w:szCs w:val="22"/>
        </w:rPr>
        <w:tab/>
        <w:t xml:space="preserve">The matter therefore remains unresolved. </w:t>
      </w:r>
    </w:p>
    <w:p w:rsidR="00296C19" w:rsidRPr="002C76C1" w:rsidRDefault="00296C19" w:rsidP="00296C19">
      <w:pPr>
        <w:tabs>
          <w:tab w:val="left" w:pos="426"/>
          <w:tab w:val="center" w:pos="709"/>
        </w:tabs>
        <w:rPr>
          <w:sz w:val="22"/>
          <w:szCs w:val="22"/>
        </w:rPr>
      </w:pPr>
    </w:p>
    <w:p w:rsidR="00296C19" w:rsidRPr="002C76C1" w:rsidRDefault="00296C19" w:rsidP="006F5D2E">
      <w:pPr>
        <w:numPr>
          <w:ilvl w:val="0"/>
          <w:numId w:val="112"/>
        </w:numPr>
        <w:tabs>
          <w:tab w:val="left" w:pos="0"/>
          <w:tab w:val="center" w:pos="709"/>
        </w:tabs>
        <w:ind w:left="426" w:hanging="426"/>
        <w:rPr>
          <w:sz w:val="22"/>
          <w:szCs w:val="22"/>
        </w:rPr>
      </w:pPr>
      <w:r w:rsidRPr="002C76C1">
        <w:rPr>
          <w:sz w:val="22"/>
          <w:szCs w:val="22"/>
        </w:rPr>
        <w:t xml:space="preserve">Management is in agreement with the finding, although they have indicated that only one bidder was invited, the bidder should have still completed the required documentation. </w:t>
      </w:r>
    </w:p>
    <w:p w:rsidR="00296C19" w:rsidRPr="002C76C1" w:rsidRDefault="00296C19" w:rsidP="00296C19">
      <w:pPr>
        <w:tabs>
          <w:tab w:val="left" w:pos="0"/>
          <w:tab w:val="center" w:pos="709"/>
        </w:tabs>
        <w:ind w:left="426"/>
        <w:rPr>
          <w:sz w:val="22"/>
          <w:szCs w:val="22"/>
        </w:rPr>
      </w:pPr>
    </w:p>
    <w:p w:rsidR="00296C19" w:rsidRPr="002C76C1" w:rsidRDefault="00296C19" w:rsidP="00296C19">
      <w:pPr>
        <w:tabs>
          <w:tab w:val="left" w:pos="0"/>
          <w:tab w:val="center" w:pos="709"/>
        </w:tabs>
        <w:ind w:left="426"/>
        <w:rPr>
          <w:sz w:val="22"/>
          <w:szCs w:val="22"/>
        </w:rPr>
      </w:pPr>
      <w:r w:rsidRPr="002C76C1">
        <w:rPr>
          <w:sz w:val="22"/>
          <w:szCs w:val="22"/>
        </w:rPr>
        <w:t xml:space="preserve">The matter therefore remains unresolved. </w:t>
      </w:r>
    </w:p>
    <w:p w:rsidR="00296C19" w:rsidRPr="002C76C1" w:rsidRDefault="00296C19" w:rsidP="00296C19">
      <w:pPr>
        <w:tabs>
          <w:tab w:val="left" w:pos="0"/>
          <w:tab w:val="center" w:pos="709"/>
        </w:tabs>
        <w:ind w:left="426"/>
        <w:rPr>
          <w:sz w:val="22"/>
          <w:szCs w:val="22"/>
        </w:rPr>
      </w:pPr>
    </w:p>
    <w:p w:rsidR="00296C19" w:rsidRPr="002C76C1" w:rsidRDefault="00296C19" w:rsidP="006F5D2E">
      <w:pPr>
        <w:numPr>
          <w:ilvl w:val="0"/>
          <w:numId w:val="112"/>
        </w:numPr>
        <w:tabs>
          <w:tab w:val="left" w:pos="0"/>
          <w:tab w:val="center" w:pos="709"/>
        </w:tabs>
        <w:ind w:left="426" w:hanging="426"/>
        <w:rPr>
          <w:sz w:val="22"/>
          <w:szCs w:val="22"/>
        </w:rPr>
      </w:pPr>
      <w:r w:rsidRPr="002C76C1">
        <w:rPr>
          <w:sz w:val="22"/>
          <w:szCs w:val="22"/>
        </w:rPr>
        <w:t xml:space="preserve">Even though the procurement was split into three, all three components related to the purchase of furniture for a single house and should therefore have been included in the procurement plan. </w:t>
      </w:r>
    </w:p>
    <w:p w:rsidR="00296C19" w:rsidRPr="002C76C1" w:rsidRDefault="00296C19" w:rsidP="00296C19">
      <w:pPr>
        <w:tabs>
          <w:tab w:val="left" w:pos="0"/>
          <w:tab w:val="center" w:pos="709"/>
        </w:tabs>
        <w:ind w:left="426"/>
        <w:rPr>
          <w:sz w:val="22"/>
          <w:szCs w:val="22"/>
        </w:rPr>
      </w:pPr>
    </w:p>
    <w:p w:rsidR="00296C19" w:rsidRPr="002C76C1" w:rsidRDefault="00296C19" w:rsidP="006F5D2E">
      <w:pPr>
        <w:numPr>
          <w:ilvl w:val="0"/>
          <w:numId w:val="112"/>
        </w:numPr>
        <w:tabs>
          <w:tab w:val="left" w:pos="0"/>
          <w:tab w:val="center" w:pos="709"/>
        </w:tabs>
        <w:ind w:left="426" w:hanging="426"/>
        <w:rPr>
          <w:sz w:val="22"/>
          <w:szCs w:val="22"/>
        </w:rPr>
      </w:pPr>
      <w:r w:rsidRPr="002C76C1">
        <w:rPr>
          <w:sz w:val="22"/>
          <w:szCs w:val="22"/>
        </w:rPr>
        <w:t xml:space="preserve">Although management has indicated that the members of the SNBAC signed a declaration of interest (PA-18.2), no documentation was provided as proof. </w:t>
      </w:r>
    </w:p>
    <w:p w:rsidR="00296C19" w:rsidRPr="002C76C1" w:rsidRDefault="00296C19" w:rsidP="00296C19">
      <w:pPr>
        <w:pStyle w:val="ListParagraph"/>
        <w:tabs>
          <w:tab w:val="center" w:pos="709"/>
        </w:tabs>
        <w:rPr>
          <w:rFonts w:ascii="Arial" w:hAnsi="Arial" w:cs="Arial"/>
          <w:sz w:val="22"/>
          <w:szCs w:val="22"/>
        </w:rPr>
      </w:pPr>
    </w:p>
    <w:p w:rsidR="00296C19" w:rsidRPr="002C76C1" w:rsidRDefault="00296C19" w:rsidP="00296C19">
      <w:pPr>
        <w:tabs>
          <w:tab w:val="left" w:pos="0"/>
          <w:tab w:val="left" w:pos="426"/>
          <w:tab w:val="center" w:pos="709"/>
        </w:tabs>
        <w:rPr>
          <w:sz w:val="22"/>
          <w:szCs w:val="22"/>
        </w:rPr>
      </w:pPr>
      <w:r w:rsidRPr="002C76C1">
        <w:rPr>
          <w:sz w:val="22"/>
          <w:szCs w:val="22"/>
        </w:rPr>
        <w:tab/>
        <w:t xml:space="preserve">The matter therefore remains unresolved. </w:t>
      </w:r>
    </w:p>
    <w:p w:rsidR="00296C19" w:rsidRPr="002C76C1" w:rsidRDefault="00296C19" w:rsidP="00296C19">
      <w:pPr>
        <w:tabs>
          <w:tab w:val="center" w:pos="709"/>
        </w:tabs>
      </w:pPr>
    </w:p>
    <w:p w:rsidR="00296C19" w:rsidRDefault="00296C19" w:rsidP="00296C19">
      <w:pPr>
        <w:pStyle w:val="ListParagraph"/>
        <w:tabs>
          <w:tab w:val="center" w:pos="709"/>
        </w:tabs>
        <w:spacing w:after="120"/>
        <w:ind w:left="420"/>
        <w:rPr>
          <w:rFonts w:ascii="Arial" w:hAnsi="Arial" w:cs="Arial"/>
          <w:b/>
          <w:bCs/>
          <w:color w:val="FF0000"/>
          <w:sz w:val="22"/>
          <w:szCs w:val="22"/>
        </w:rPr>
      </w:pPr>
    </w:p>
    <w:p w:rsidR="00296C19" w:rsidRDefault="00296C19" w:rsidP="00296C19">
      <w:pPr>
        <w:pStyle w:val="ListParagraph"/>
        <w:tabs>
          <w:tab w:val="center" w:pos="709"/>
        </w:tabs>
        <w:spacing w:after="120"/>
        <w:ind w:left="420"/>
        <w:rPr>
          <w:rFonts w:ascii="Arial" w:hAnsi="Arial" w:cs="Arial"/>
          <w:b/>
          <w:bCs/>
          <w:color w:val="FF0000"/>
          <w:sz w:val="22"/>
          <w:szCs w:val="22"/>
        </w:rPr>
      </w:pPr>
    </w:p>
    <w:p w:rsidR="00296C19" w:rsidRPr="002C76C1" w:rsidRDefault="00296C19" w:rsidP="006F5D2E">
      <w:pPr>
        <w:pStyle w:val="ListParagraph"/>
        <w:numPr>
          <w:ilvl w:val="0"/>
          <w:numId w:val="296"/>
        </w:numPr>
        <w:tabs>
          <w:tab w:val="center" w:pos="709"/>
        </w:tabs>
        <w:spacing w:after="120"/>
        <w:rPr>
          <w:rFonts w:ascii="Arial" w:hAnsi="Arial" w:cs="Arial"/>
          <w:b/>
          <w:bCs/>
          <w:sz w:val="22"/>
          <w:szCs w:val="22"/>
        </w:rPr>
      </w:pPr>
      <w:r w:rsidRPr="002C76C1">
        <w:rPr>
          <w:rFonts w:ascii="Arial" w:hAnsi="Arial" w:cs="Arial"/>
          <w:b/>
          <w:bCs/>
          <w:sz w:val="22"/>
          <w:szCs w:val="22"/>
        </w:rPr>
        <w:t>Deviations pertaining to the supplier list</w:t>
      </w:r>
      <w:bookmarkStart w:id="6" w:name="tm_469765975"/>
      <w:r w:rsidRPr="002C76C1">
        <w:rPr>
          <w:rFonts w:ascii="Arial" w:hAnsi="Arial" w:cs="Arial"/>
          <w:b/>
          <w:bCs/>
          <w:sz w:val="22"/>
          <w:szCs w:val="22"/>
        </w:rPr>
        <w:t xml:space="preserve"> </w:t>
      </w:r>
      <w:bookmarkEnd w:id="6"/>
      <w:r w:rsidRPr="002C76C1">
        <w:rPr>
          <w:rFonts w:ascii="Arial" w:hAnsi="Arial" w:cs="Arial"/>
          <w:b/>
          <w:bCs/>
          <w:color w:val="FF0000"/>
          <w:sz w:val="22"/>
          <w:szCs w:val="22"/>
        </w:rPr>
        <w:t>Ex 91</w:t>
      </w:r>
    </w:p>
    <w:p w:rsidR="00296C19" w:rsidRPr="002C76C1" w:rsidRDefault="00296C19" w:rsidP="00296C19">
      <w:pPr>
        <w:tabs>
          <w:tab w:val="center" w:pos="709"/>
        </w:tabs>
        <w:spacing w:after="120"/>
        <w:jc w:val="both"/>
        <w:rPr>
          <w:b/>
          <w:bCs/>
          <w:sz w:val="22"/>
          <w:szCs w:val="22"/>
        </w:rPr>
      </w:pPr>
    </w:p>
    <w:p w:rsidR="00296C19" w:rsidRPr="002C76C1" w:rsidRDefault="00296C19" w:rsidP="00296C19">
      <w:pPr>
        <w:tabs>
          <w:tab w:val="center" w:pos="709"/>
        </w:tabs>
        <w:spacing w:after="120"/>
        <w:jc w:val="both"/>
        <w:rPr>
          <w:b/>
          <w:bCs/>
          <w:sz w:val="22"/>
          <w:szCs w:val="22"/>
        </w:rPr>
      </w:pPr>
      <w:r w:rsidRPr="002C76C1">
        <w:rPr>
          <w:b/>
          <w:bCs/>
          <w:sz w:val="22"/>
          <w:szCs w:val="22"/>
        </w:rPr>
        <w:t>Audit Finding</w:t>
      </w:r>
    </w:p>
    <w:p w:rsidR="00296C19" w:rsidRPr="002C76C1" w:rsidRDefault="00296C19" w:rsidP="00296C19">
      <w:pPr>
        <w:pStyle w:val="ListParagraph"/>
        <w:tabs>
          <w:tab w:val="center" w:pos="709"/>
        </w:tabs>
        <w:ind w:left="1159"/>
        <w:rPr>
          <w:rFonts w:ascii="Arial" w:hAnsi="Arial" w:cs="Arial"/>
          <w:color w:val="000000"/>
          <w:sz w:val="22"/>
          <w:szCs w:val="22"/>
          <w:lang w:eastAsia="en-ZA"/>
        </w:rPr>
      </w:pPr>
    </w:p>
    <w:p w:rsidR="00296C19" w:rsidRPr="002C76C1" w:rsidRDefault="00296C19" w:rsidP="00296C19">
      <w:pPr>
        <w:pStyle w:val="ListParagraph"/>
        <w:tabs>
          <w:tab w:val="center" w:pos="709"/>
        </w:tabs>
        <w:ind w:left="1159"/>
        <w:rPr>
          <w:rFonts w:ascii="Arial" w:hAnsi="Arial" w:cs="Arial"/>
          <w:sz w:val="22"/>
          <w:szCs w:val="22"/>
          <w:lang w:eastAsia="en-ZA"/>
        </w:rPr>
      </w:pPr>
    </w:p>
    <w:p w:rsidR="00296C19" w:rsidRPr="002C76C1" w:rsidRDefault="00296C19" w:rsidP="00296C19">
      <w:pPr>
        <w:tabs>
          <w:tab w:val="center" w:pos="709"/>
        </w:tabs>
        <w:rPr>
          <w:sz w:val="22"/>
          <w:szCs w:val="22"/>
          <w:lang w:eastAsia="en-ZA"/>
        </w:rPr>
      </w:pPr>
      <w:r w:rsidRPr="002C76C1">
        <w:rPr>
          <w:sz w:val="22"/>
          <w:szCs w:val="22"/>
          <w:lang w:eastAsia="en-ZA"/>
        </w:rPr>
        <w:t>Laws, rules and legislation:</w:t>
      </w:r>
    </w:p>
    <w:p w:rsidR="00296C19" w:rsidRPr="002C76C1" w:rsidRDefault="00296C19" w:rsidP="00296C19">
      <w:pPr>
        <w:tabs>
          <w:tab w:val="center" w:pos="709"/>
        </w:tabs>
        <w:rPr>
          <w:color w:val="FF0000"/>
          <w:sz w:val="22"/>
          <w:szCs w:val="22"/>
          <w:lang w:eastAsia="en-ZA"/>
        </w:rPr>
      </w:pPr>
    </w:p>
    <w:p w:rsidR="00296C19" w:rsidRPr="002C76C1" w:rsidRDefault="00296C19" w:rsidP="00296C19">
      <w:pPr>
        <w:tabs>
          <w:tab w:val="center" w:pos="709"/>
        </w:tabs>
        <w:autoSpaceDE w:val="0"/>
        <w:autoSpaceDN w:val="0"/>
        <w:adjustRightInd w:val="0"/>
        <w:ind w:left="360"/>
        <w:rPr>
          <w:bCs/>
          <w:sz w:val="22"/>
          <w:szCs w:val="22"/>
          <w:lang w:val="en-ZA" w:eastAsia="en-ZA"/>
        </w:rPr>
      </w:pPr>
      <w:r>
        <w:rPr>
          <w:bCs/>
          <w:sz w:val="22"/>
          <w:szCs w:val="22"/>
          <w:lang w:val="en-ZA" w:eastAsia="en-ZA"/>
        </w:rPr>
        <w:t xml:space="preserve">a) </w:t>
      </w:r>
      <w:r w:rsidRPr="002C76C1">
        <w:rPr>
          <w:bCs/>
          <w:sz w:val="22"/>
          <w:szCs w:val="22"/>
          <w:lang w:val="en-ZA" w:eastAsia="en-ZA"/>
        </w:rPr>
        <w:t>Practice Note 8 of 2007/ 2008 paragraph 5.1, 5.2 and 5.3 states:</w:t>
      </w:r>
    </w:p>
    <w:p w:rsidR="00296C19" w:rsidRPr="002C76C1" w:rsidRDefault="00296C19" w:rsidP="00296C19">
      <w:pPr>
        <w:tabs>
          <w:tab w:val="center" w:pos="709"/>
        </w:tabs>
        <w:autoSpaceDE w:val="0"/>
        <w:autoSpaceDN w:val="0"/>
        <w:adjustRightInd w:val="0"/>
        <w:ind w:left="720"/>
        <w:rPr>
          <w:bCs/>
          <w:sz w:val="22"/>
          <w:szCs w:val="22"/>
          <w:lang w:val="en-ZA" w:eastAsia="en-ZA"/>
        </w:rPr>
      </w:pPr>
    </w:p>
    <w:p w:rsidR="00296C19" w:rsidRPr="002C76C1" w:rsidRDefault="00296C19" w:rsidP="00296C19">
      <w:pPr>
        <w:tabs>
          <w:tab w:val="center" w:pos="709"/>
        </w:tabs>
        <w:autoSpaceDE w:val="0"/>
        <w:autoSpaceDN w:val="0"/>
        <w:adjustRightInd w:val="0"/>
        <w:ind w:left="1440" w:hanging="731"/>
        <w:rPr>
          <w:bCs/>
          <w:i/>
          <w:sz w:val="22"/>
          <w:szCs w:val="22"/>
          <w:lang w:val="en-ZA" w:eastAsia="en-ZA"/>
        </w:rPr>
      </w:pPr>
      <w:r w:rsidRPr="002C76C1">
        <w:rPr>
          <w:bCs/>
          <w:i/>
          <w:sz w:val="22"/>
          <w:szCs w:val="22"/>
          <w:lang w:val="en-ZA" w:eastAsia="en-ZA"/>
        </w:rPr>
        <w:t>“5.1</w:t>
      </w:r>
      <w:r w:rsidRPr="002C76C1">
        <w:rPr>
          <w:bCs/>
          <w:i/>
          <w:sz w:val="22"/>
          <w:szCs w:val="22"/>
          <w:lang w:val="en-ZA" w:eastAsia="en-ZA"/>
        </w:rPr>
        <w:tab/>
        <w:t>Accounting officers/ authorities should compile a list of prospective suppliers to be used for the procurement requirements in terms of paragraphs 3.1 to 3.3 above. This list should also be used effectively to promote Black Economic Empowerment through the participation of black owned enterprises, black empowered enterprises, black women-owned enterprises (as defined in the Strategy for Broad-Based Black Economic Empowerment issued by the Department of Trade and Industry) as well as promotion of businesses owned by other Historically Disadvantaged Individuals (HDIs).</w:t>
      </w:r>
    </w:p>
    <w:p w:rsidR="00296C19" w:rsidRPr="002C76C1" w:rsidRDefault="00296C19" w:rsidP="00296C19">
      <w:pPr>
        <w:tabs>
          <w:tab w:val="center" w:pos="709"/>
        </w:tabs>
        <w:autoSpaceDE w:val="0"/>
        <w:autoSpaceDN w:val="0"/>
        <w:adjustRightInd w:val="0"/>
        <w:ind w:left="1440" w:hanging="731"/>
        <w:rPr>
          <w:bCs/>
          <w:i/>
          <w:sz w:val="22"/>
          <w:szCs w:val="22"/>
          <w:lang w:val="en-ZA" w:eastAsia="en-ZA"/>
        </w:rPr>
      </w:pPr>
    </w:p>
    <w:p w:rsidR="00296C19" w:rsidRPr="002C76C1" w:rsidRDefault="00296C19" w:rsidP="00296C19">
      <w:pPr>
        <w:tabs>
          <w:tab w:val="center" w:pos="709"/>
        </w:tabs>
        <w:autoSpaceDE w:val="0"/>
        <w:autoSpaceDN w:val="0"/>
        <w:adjustRightInd w:val="0"/>
        <w:ind w:left="1440" w:hanging="731"/>
        <w:rPr>
          <w:bCs/>
          <w:i/>
          <w:sz w:val="22"/>
          <w:szCs w:val="22"/>
          <w:lang w:val="en-ZA" w:eastAsia="en-ZA"/>
        </w:rPr>
      </w:pPr>
      <w:r w:rsidRPr="002C76C1">
        <w:rPr>
          <w:bCs/>
          <w:i/>
          <w:sz w:val="22"/>
          <w:szCs w:val="22"/>
          <w:lang w:val="en-ZA" w:eastAsia="en-ZA"/>
        </w:rPr>
        <w:t>5.2</w:t>
      </w:r>
      <w:r w:rsidRPr="002C76C1">
        <w:rPr>
          <w:bCs/>
          <w:i/>
          <w:sz w:val="22"/>
          <w:szCs w:val="22"/>
          <w:lang w:val="en-ZA" w:eastAsia="en-ZA"/>
        </w:rPr>
        <w:tab/>
        <w:t>Accounting officers/ authorities should at least once a year, through local representative newspapers or by any other means, invite prospective suppliers to apply for evaluation and listing as prospective suppliers. The list should be updated at least quarterly in order to accommodate especially newly established black owned and empowered businesses and other newly established HDI suppliers.</w:t>
      </w:r>
    </w:p>
    <w:p w:rsidR="00296C19" w:rsidRPr="002C76C1" w:rsidRDefault="00296C19" w:rsidP="00296C19">
      <w:pPr>
        <w:tabs>
          <w:tab w:val="center" w:pos="709"/>
        </w:tabs>
        <w:autoSpaceDE w:val="0"/>
        <w:autoSpaceDN w:val="0"/>
        <w:adjustRightInd w:val="0"/>
        <w:ind w:left="1440" w:hanging="731"/>
        <w:rPr>
          <w:bCs/>
          <w:i/>
          <w:sz w:val="22"/>
          <w:szCs w:val="22"/>
          <w:lang w:val="en-ZA" w:eastAsia="en-ZA"/>
        </w:rPr>
      </w:pPr>
    </w:p>
    <w:p w:rsidR="00296C19" w:rsidRPr="002C76C1" w:rsidRDefault="00296C19" w:rsidP="00296C19">
      <w:pPr>
        <w:tabs>
          <w:tab w:val="center" w:pos="709"/>
        </w:tabs>
        <w:autoSpaceDE w:val="0"/>
        <w:autoSpaceDN w:val="0"/>
        <w:adjustRightInd w:val="0"/>
        <w:ind w:left="1440" w:hanging="731"/>
        <w:rPr>
          <w:bCs/>
          <w:i/>
          <w:sz w:val="22"/>
          <w:szCs w:val="22"/>
          <w:lang w:val="en-ZA" w:eastAsia="en-ZA"/>
        </w:rPr>
      </w:pPr>
      <w:r w:rsidRPr="002C76C1">
        <w:rPr>
          <w:bCs/>
          <w:i/>
          <w:sz w:val="22"/>
          <w:szCs w:val="22"/>
          <w:lang w:val="en-ZA" w:eastAsia="en-ZA"/>
        </w:rPr>
        <w:t>5.3</w:t>
      </w:r>
      <w:r w:rsidRPr="002C76C1">
        <w:rPr>
          <w:bCs/>
          <w:i/>
          <w:sz w:val="22"/>
          <w:szCs w:val="22"/>
          <w:lang w:val="en-ZA" w:eastAsia="en-ZA"/>
        </w:rPr>
        <w:tab/>
        <w:t>Once the list has been compiled per commodity and type of service, price quotations should be invited there from. The invitation of price quotations from the compiled list of prospective suppliers per commodity or service should be done on a rotational basis in such a manner that ongoing competition amongst suppliers is promoted. Prospective suppliers must be allowed to submit applications for listing any time.”</w:t>
      </w:r>
    </w:p>
    <w:p w:rsidR="00296C19" w:rsidRPr="002C76C1" w:rsidRDefault="00296C19" w:rsidP="00296C19">
      <w:pPr>
        <w:tabs>
          <w:tab w:val="center" w:pos="709"/>
        </w:tabs>
        <w:autoSpaceDE w:val="0"/>
        <w:autoSpaceDN w:val="0"/>
        <w:adjustRightInd w:val="0"/>
        <w:ind w:left="709"/>
        <w:rPr>
          <w:bCs/>
          <w:sz w:val="22"/>
          <w:szCs w:val="22"/>
          <w:lang w:val="en-ZA" w:eastAsia="en-ZA"/>
        </w:rPr>
      </w:pPr>
    </w:p>
    <w:p w:rsidR="00296C19" w:rsidRPr="002C76C1" w:rsidRDefault="00296C19" w:rsidP="00296C19">
      <w:pPr>
        <w:tabs>
          <w:tab w:val="center" w:pos="709"/>
        </w:tabs>
        <w:autoSpaceDE w:val="0"/>
        <w:autoSpaceDN w:val="0"/>
        <w:adjustRightInd w:val="0"/>
        <w:ind w:left="360"/>
        <w:rPr>
          <w:bCs/>
          <w:i/>
          <w:sz w:val="22"/>
          <w:szCs w:val="22"/>
          <w:lang w:val="en-ZA" w:eastAsia="en-ZA"/>
        </w:rPr>
      </w:pPr>
      <w:r>
        <w:rPr>
          <w:bCs/>
          <w:sz w:val="22"/>
          <w:szCs w:val="22"/>
          <w:lang w:val="en-ZA" w:eastAsia="en-ZA"/>
        </w:rPr>
        <w:t xml:space="preserve">b) </w:t>
      </w:r>
      <w:r w:rsidRPr="002C76C1">
        <w:rPr>
          <w:bCs/>
          <w:sz w:val="22"/>
          <w:szCs w:val="22"/>
          <w:lang w:val="en-ZA" w:eastAsia="en-ZA"/>
        </w:rPr>
        <w:t>Treasury Regulations 16A9.1 (a) and (c); 16A9.2(a)(i) and (ii); 16A8.1 and 16A8.5 states the following:</w:t>
      </w:r>
    </w:p>
    <w:p w:rsidR="00296C19" w:rsidRPr="002C76C1" w:rsidRDefault="00296C19" w:rsidP="00296C19">
      <w:pPr>
        <w:tabs>
          <w:tab w:val="center" w:pos="709"/>
        </w:tabs>
        <w:autoSpaceDE w:val="0"/>
        <w:autoSpaceDN w:val="0"/>
        <w:adjustRightInd w:val="0"/>
        <w:ind w:left="720"/>
        <w:rPr>
          <w:bCs/>
          <w:sz w:val="22"/>
          <w:szCs w:val="22"/>
          <w:lang w:val="en-ZA" w:eastAsia="en-ZA"/>
        </w:rPr>
      </w:pPr>
    </w:p>
    <w:p w:rsidR="00296C19" w:rsidRPr="002C76C1" w:rsidRDefault="00296C19" w:rsidP="00296C19">
      <w:pPr>
        <w:tabs>
          <w:tab w:val="center" w:pos="709"/>
        </w:tabs>
        <w:autoSpaceDE w:val="0"/>
        <w:autoSpaceDN w:val="0"/>
        <w:adjustRightInd w:val="0"/>
        <w:ind w:left="2160" w:hanging="1451"/>
        <w:rPr>
          <w:bCs/>
          <w:i/>
          <w:sz w:val="22"/>
          <w:szCs w:val="22"/>
          <w:lang w:val="en-ZA" w:eastAsia="en-ZA"/>
        </w:rPr>
      </w:pPr>
      <w:r w:rsidRPr="002C76C1">
        <w:rPr>
          <w:bCs/>
          <w:i/>
          <w:sz w:val="22"/>
          <w:szCs w:val="22"/>
          <w:lang w:val="en-ZA" w:eastAsia="en-ZA"/>
        </w:rPr>
        <w:t>“16A9.1</w:t>
      </w:r>
      <w:r w:rsidRPr="002C76C1">
        <w:rPr>
          <w:bCs/>
          <w:i/>
          <w:sz w:val="22"/>
          <w:szCs w:val="22"/>
          <w:lang w:val="en-ZA" w:eastAsia="en-ZA"/>
        </w:rPr>
        <w:tab/>
        <w:t>The accounting officer or authority must-</w:t>
      </w:r>
    </w:p>
    <w:p w:rsidR="00296C19" w:rsidRPr="002C76C1" w:rsidRDefault="00296C19" w:rsidP="00296C19">
      <w:pPr>
        <w:tabs>
          <w:tab w:val="center" w:pos="709"/>
        </w:tabs>
        <w:autoSpaceDE w:val="0"/>
        <w:autoSpaceDN w:val="0"/>
        <w:adjustRightInd w:val="0"/>
        <w:ind w:left="2552" w:hanging="392"/>
        <w:rPr>
          <w:bCs/>
          <w:i/>
          <w:sz w:val="22"/>
          <w:szCs w:val="22"/>
          <w:lang w:val="en-ZA" w:eastAsia="en-ZA"/>
        </w:rPr>
      </w:pPr>
      <w:r w:rsidRPr="002C76C1">
        <w:rPr>
          <w:bCs/>
          <w:i/>
          <w:sz w:val="22"/>
          <w:szCs w:val="22"/>
          <w:lang w:val="en-ZA" w:eastAsia="en-ZA"/>
        </w:rPr>
        <w:t>(a)</w:t>
      </w:r>
      <w:r w:rsidRPr="002C76C1">
        <w:rPr>
          <w:bCs/>
          <w:i/>
          <w:sz w:val="22"/>
          <w:szCs w:val="22"/>
          <w:lang w:val="en-ZA" w:eastAsia="en-ZA"/>
        </w:rPr>
        <w:tab/>
        <w:t>take all reasonable steps to prevent abuse of the supply cain management system;</w:t>
      </w:r>
    </w:p>
    <w:p w:rsidR="00296C19" w:rsidRPr="002C76C1" w:rsidRDefault="00296C19" w:rsidP="00296C19">
      <w:pPr>
        <w:tabs>
          <w:tab w:val="center" w:pos="709"/>
        </w:tabs>
        <w:autoSpaceDE w:val="0"/>
        <w:autoSpaceDN w:val="0"/>
        <w:adjustRightInd w:val="0"/>
        <w:ind w:left="2552" w:hanging="392"/>
        <w:rPr>
          <w:bCs/>
          <w:i/>
          <w:sz w:val="22"/>
          <w:szCs w:val="22"/>
          <w:lang w:val="en-ZA" w:eastAsia="en-ZA"/>
        </w:rPr>
      </w:pPr>
      <w:r w:rsidRPr="002C76C1">
        <w:rPr>
          <w:bCs/>
          <w:i/>
          <w:sz w:val="22"/>
          <w:szCs w:val="22"/>
          <w:lang w:val="en-ZA" w:eastAsia="en-ZA"/>
        </w:rPr>
        <w:t>(c)</w:t>
      </w:r>
      <w:r w:rsidRPr="002C76C1">
        <w:rPr>
          <w:bCs/>
          <w:i/>
          <w:sz w:val="22"/>
          <w:szCs w:val="22"/>
          <w:lang w:val="en-ZA" w:eastAsia="en-ZA"/>
        </w:rPr>
        <w:tab/>
        <w:t>check the National Treasury’s database prior to awarding any contract to ensure that no recommended bidder, nor any of its directors, are listed as companies or persons prohibited from doing business with the public sector;</w:t>
      </w:r>
    </w:p>
    <w:p w:rsidR="00296C19" w:rsidRPr="002C76C1" w:rsidRDefault="00296C19" w:rsidP="00296C19">
      <w:pPr>
        <w:tabs>
          <w:tab w:val="center" w:pos="709"/>
        </w:tabs>
        <w:autoSpaceDE w:val="0"/>
        <w:autoSpaceDN w:val="0"/>
        <w:adjustRightInd w:val="0"/>
        <w:ind w:left="2880" w:hanging="720"/>
        <w:rPr>
          <w:bCs/>
          <w:i/>
          <w:sz w:val="22"/>
          <w:szCs w:val="22"/>
          <w:lang w:val="en-ZA" w:eastAsia="en-ZA"/>
        </w:rPr>
      </w:pPr>
    </w:p>
    <w:p w:rsidR="00296C19" w:rsidRPr="002C76C1" w:rsidRDefault="00296C19" w:rsidP="00296C19">
      <w:pPr>
        <w:tabs>
          <w:tab w:val="center" w:pos="709"/>
        </w:tabs>
        <w:autoSpaceDE w:val="0"/>
        <w:autoSpaceDN w:val="0"/>
        <w:adjustRightInd w:val="0"/>
        <w:rPr>
          <w:bCs/>
          <w:i/>
          <w:sz w:val="22"/>
          <w:szCs w:val="22"/>
          <w:lang w:val="en-ZA" w:eastAsia="en-ZA"/>
        </w:rPr>
      </w:pPr>
      <w:r w:rsidRPr="002C76C1">
        <w:rPr>
          <w:bCs/>
          <w:i/>
          <w:sz w:val="22"/>
          <w:szCs w:val="22"/>
          <w:lang w:val="en-ZA" w:eastAsia="en-ZA"/>
        </w:rPr>
        <w:tab/>
        <w:t>16A9.2</w:t>
      </w:r>
      <w:r w:rsidRPr="002C76C1">
        <w:rPr>
          <w:bCs/>
          <w:i/>
          <w:sz w:val="22"/>
          <w:szCs w:val="22"/>
          <w:lang w:val="en-ZA" w:eastAsia="en-ZA"/>
        </w:rPr>
        <w:tab/>
      </w:r>
      <w:r w:rsidRPr="002C76C1">
        <w:rPr>
          <w:bCs/>
          <w:i/>
          <w:sz w:val="22"/>
          <w:szCs w:val="22"/>
          <w:lang w:val="en-ZA" w:eastAsia="en-ZA"/>
        </w:rPr>
        <w:tab/>
        <w:t>The accounting officer or accounting authority-</w:t>
      </w:r>
    </w:p>
    <w:p w:rsidR="00296C19" w:rsidRPr="002C76C1" w:rsidRDefault="00296C19" w:rsidP="00296C19">
      <w:pPr>
        <w:numPr>
          <w:ilvl w:val="0"/>
          <w:numId w:val="15"/>
        </w:numPr>
        <w:tabs>
          <w:tab w:val="center" w:pos="709"/>
        </w:tabs>
        <w:autoSpaceDE w:val="0"/>
        <w:autoSpaceDN w:val="0"/>
        <w:adjustRightInd w:val="0"/>
        <w:rPr>
          <w:bCs/>
          <w:i/>
          <w:sz w:val="22"/>
          <w:szCs w:val="22"/>
          <w:lang w:val="en-ZA" w:eastAsia="en-ZA"/>
        </w:rPr>
      </w:pPr>
      <w:r w:rsidRPr="002C76C1">
        <w:rPr>
          <w:bCs/>
          <w:i/>
          <w:sz w:val="22"/>
          <w:szCs w:val="22"/>
          <w:lang w:val="en-ZA" w:eastAsia="en-ZA"/>
        </w:rPr>
        <w:t xml:space="preserve">may disregard the bid of any bidder if that bidder, or any of its directors- </w:t>
      </w:r>
    </w:p>
    <w:p w:rsidR="00296C19" w:rsidRPr="002C76C1" w:rsidRDefault="00296C19" w:rsidP="00296C19">
      <w:pPr>
        <w:numPr>
          <w:ilvl w:val="0"/>
          <w:numId w:val="16"/>
        </w:numPr>
        <w:tabs>
          <w:tab w:val="center" w:pos="709"/>
        </w:tabs>
        <w:autoSpaceDE w:val="0"/>
        <w:autoSpaceDN w:val="0"/>
        <w:adjustRightInd w:val="0"/>
        <w:rPr>
          <w:bCs/>
          <w:i/>
          <w:sz w:val="22"/>
          <w:szCs w:val="22"/>
          <w:lang w:val="en-ZA" w:eastAsia="en-ZA"/>
        </w:rPr>
      </w:pPr>
      <w:r w:rsidRPr="002C76C1">
        <w:rPr>
          <w:bCs/>
          <w:i/>
          <w:sz w:val="22"/>
          <w:szCs w:val="22"/>
          <w:lang w:val="en-ZA" w:eastAsia="en-ZA"/>
        </w:rPr>
        <w:t>have abused the supply chain management system;</w:t>
      </w:r>
    </w:p>
    <w:p w:rsidR="00296C19" w:rsidRPr="002C76C1" w:rsidRDefault="00296C19" w:rsidP="00296C19">
      <w:pPr>
        <w:numPr>
          <w:ilvl w:val="0"/>
          <w:numId w:val="16"/>
        </w:numPr>
        <w:tabs>
          <w:tab w:val="center" w:pos="709"/>
        </w:tabs>
        <w:autoSpaceDE w:val="0"/>
        <w:autoSpaceDN w:val="0"/>
        <w:adjustRightInd w:val="0"/>
        <w:ind w:left="2835" w:hanging="315"/>
        <w:rPr>
          <w:bCs/>
          <w:i/>
          <w:sz w:val="22"/>
          <w:szCs w:val="22"/>
          <w:lang w:val="en-ZA" w:eastAsia="en-ZA"/>
        </w:rPr>
      </w:pPr>
      <w:r w:rsidRPr="002C76C1">
        <w:rPr>
          <w:bCs/>
          <w:i/>
          <w:sz w:val="22"/>
          <w:szCs w:val="22"/>
          <w:lang w:val="en-ZA" w:eastAsia="en-ZA"/>
        </w:rPr>
        <w:t>have committed fraud or any improper conduct in relation to such system;</w:t>
      </w:r>
    </w:p>
    <w:p w:rsidR="00296C19" w:rsidRPr="002C76C1" w:rsidRDefault="00296C19" w:rsidP="00296C19">
      <w:pPr>
        <w:tabs>
          <w:tab w:val="center" w:pos="709"/>
        </w:tabs>
        <w:autoSpaceDE w:val="0"/>
        <w:autoSpaceDN w:val="0"/>
        <w:adjustRightInd w:val="0"/>
        <w:ind w:left="2880" w:hanging="720"/>
        <w:rPr>
          <w:bCs/>
          <w:i/>
          <w:sz w:val="22"/>
          <w:szCs w:val="22"/>
          <w:lang w:val="en-ZA" w:eastAsia="en-ZA"/>
        </w:rPr>
      </w:pPr>
    </w:p>
    <w:p w:rsidR="00296C19" w:rsidRPr="002C76C1" w:rsidRDefault="00296C19" w:rsidP="00296C19">
      <w:pPr>
        <w:tabs>
          <w:tab w:val="center" w:pos="709"/>
        </w:tabs>
        <w:autoSpaceDE w:val="0"/>
        <w:autoSpaceDN w:val="0"/>
        <w:adjustRightInd w:val="0"/>
        <w:ind w:left="720"/>
        <w:rPr>
          <w:bCs/>
          <w:sz w:val="22"/>
          <w:szCs w:val="22"/>
          <w:lang w:val="en-ZA" w:eastAsia="en-ZA"/>
        </w:rPr>
      </w:pPr>
    </w:p>
    <w:p w:rsidR="00296C19" w:rsidRPr="002C76C1" w:rsidRDefault="00296C19" w:rsidP="00296C19">
      <w:pPr>
        <w:tabs>
          <w:tab w:val="center" w:pos="709"/>
        </w:tabs>
        <w:autoSpaceDE w:val="0"/>
        <w:autoSpaceDN w:val="0"/>
        <w:adjustRightInd w:val="0"/>
        <w:ind w:left="2160" w:hanging="1440"/>
        <w:rPr>
          <w:bCs/>
          <w:i/>
          <w:sz w:val="22"/>
          <w:szCs w:val="22"/>
          <w:lang w:val="en-ZA" w:eastAsia="en-ZA"/>
        </w:rPr>
      </w:pPr>
      <w:r w:rsidRPr="002C76C1">
        <w:rPr>
          <w:bCs/>
          <w:i/>
          <w:sz w:val="22"/>
          <w:szCs w:val="22"/>
          <w:lang w:val="en-ZA" w:eastAsia="en-ZA"/>
        </w:rPr>
        <w:t>“16A8.3</w:t>
      </w:r>
      <w:r w:rsidRPr="002C76C1">
        <w:rPr>
          <w:bCs/>
          <w:i/>
          <w:sz w:val="22"/>
          <w:szCs w:val="22"/>
          <w:lang w:val="en-ZA" w:eastAsia="en-ZA"/>
        </w:rPr>
        <w:tab/>
        <w:t>A supply chain management official or other role player-</w:t>
      </w:r>
    </w:p>
    <w:p w:rsidR="00296C19" w:rsidRPr="002C76C1" w:rsidRDefault="00296C19" w:rsidP="00296C19">
      <w:pPr>
        <w:tabs>
          <w:tab w:val="center" w:pos="709"/>
        </w:tabs>
        <w:autoSpaceDE w:val="0"/>
        <w:autoSpaceDN w:val="0"/>
        <w:adjustRightInd w:val="0"/>
        <w:ind w:left="2160" w:hanging="1440"/>
        <w:rPr>
          <w:bCs/>
          <w:i/>
          <w:sz w:val="22"/>
          <w:szCs w:val="22"/>
          <w:lang w:val="en-ZA" w:eastAsia="en-ZA"/>
        </w:rPr>
      </w:pPr>
    </w:p>
    <w:p w:rsidR="00296C19" w:rsidRPr="002C76C1" w:rsidRDefault="00296C19" w:rsidP="00296C19">
      <w:pPr>
        <w:numPr>
          <w:ilvl w:val="0"/>
          <w:numId w:val="14"/>
        </w:numPr>
        <w:tabs>
          <w:tab w:val="center" w:pos="709"/>
        </w:tabs>
        <w:autoSpaceDE w:val="0"/>
        <w:autoSpaceDN w:val="0"/>
        <w:adjustRightInd w:val="0"/>
        <w:rPr>
          <w:bCs/>
          <w:i/>
          <w:sz w:val="22"/>
          <w:szCs w:val="22"/>
          <w:lang w:val="en-ZA" w:eastAsia="en-ZA"/>
        </w:rPr>
      </w:pPr>
      <w:r w:rsidRPr="002C76C1">
        <w:rPr>
          <w:bCs/>
          <w:i/>
          <w:sz w:val="22"/>
          <w:szCs w:val="22"/>
          <w:lang w:val="en-ZA" w:eastAsia="en-ZA"/>
        </w:rPr>
        <w:t>must recognise and disclose any conflict of interest that may arise;</w:t>
      </w:r>
    </w:p>
    <w:p w:rsidR="00296C19" w:rsidRPr="002C76C1" w:rsidRDefault="00296C19" w:rsidP="00296C19">
      <w:pPr>
        <w:numPr>
          <w:ilvl w:val="0"/>
          <w:numId w:val="14"/>
        </w:numPr>
        <w:tabs>
          <w:tab w:val="center" w:pos="709"/>
        </w:tabs>
        <w:autoSpaceDE w:val="0"/>
        <w:autoSpaceDN w:val="0"/>
        <w:adjustRightInd w:val="0"/>
        <w:rPr>
          <w:bCs/>
          <w:i/>
          <w:sz w:val="22"/>
          <w:szCs w:val="22"/>
          <w:lang w:val="en-ZA" w:eastAsia="en-ZA"/>
        </w:rPr>
      </w:pPr>
      <w:r w:rsidRPr="002C76C1">
        <w:rPr>
          <w:bCs/>
          <w:i/>
          <w:sz w:val="22"/>
          <w:szCs w:val="22"/>
          <w:lang w:val="en-ZA" w:eastAsia="en-ZA"/>
        </w:rPr>
        <w:t xml:space="preserve">must treat all suppliers and potential suppliers equitably;  </w:t>
      </w:r>
    </w:p>
    <w:p w:rsidR="00296C19" w:rsidRPr="002C76C1" w:rsidRDefault="00296C19" w:rsidP="00296C19">
      <w:pPr>
        <w:numPr>
          <w:ilvl w:val="0"/>
          <w:numId w:val="14"/>
        </w:numPr>
        <w:tabs>
          <w:tab w:val="center" w:pos="709"/>
        </w:tabs>
        <w:autoSpaceDE w:val="0"/>
        <w:autoSpaceDN w:val="0"/>
        <w:adjustRightInd w:val="0"/>
        <w:rPr>
          <w:bCs/>
          <w:i/>
          <w:sz w:val="22"/>
          <w:szCs w:val="22"/>
          <w:lang w:val="en-ZA" w:eastAsia="en-ZA"/>
        </w:rPr>
      </w:pPr>
      <w:r w:rsidRPr="002C76C1">
        <w:rPr>
          <w:bCs/>
          <w:i/>
          <w:sz w:val="22"/>
          <w:szCs w:val="22"/>
          <w:lang w:val="en-ZA" w:eastAsia="en-ZA"/>
        </w:rPr>
        <w:t>may not use their position for private gain or to improperly benefit another person;</w:t>
      </w:r>
    </w:p>
    <w:p w:rsidR="00296C19" w:rsidRPr="002C76C1" w:rsidRDefault="00296C19" w:rsidP="00296C19">
      <w:pPr>
        <w:numPr>
          <w:ilvl w:val="0"/>
          <w:numId w:val="14"/>
        </w:numPr>
        <w:tabs>
          <w:tab w:val="center" w:pos="709"/>
        </w:tabs>
        <w:autoSpaceDE w:val="0"/>
        <w:autoSpaceDN w:val="0"/>
        <w:adjustRightInd w:val="0"/>
        <w:rPr>
          <w:bCs/>
          <w:i/>
          <w:sz w:val="22"/>
          <w:szCs w:val="22"/>
          <w:lang w:val="en-ZA" w:eastAsia="en-ZA"/>
        </w:rPr>
      </w:pPr>
      <w:r w:rsidRPr="002C76C1">
        <w:rPr>
          <w:bCs/>
          <w:i/>
          <w:sz w:val="22"/>
          <w:szCs w:val="22"/>
          <w:lang w:val="en-ZA" w:eastAsia="en-ZA"/>
        </w:rPr>
        <w:t>must ensure that they do not compromise the credibility or integrity of the supply chain management system through acceptance of gifts or hospitality or any other act;</w:t>
      </w:r>
    </w:p>
    <w:p w:rsidR="00296C19" w:rsidRPr="002C76C1" w:rsidRDefault="00296C19" w:rsidP="00296C19">
      <w:pPr>
        <w:numPr>
          <w:ilvl w:val="0"/>
          <w:numId w:val="14"/>
        </w:numPr>
        <w:tabs>
          <w:tab w:val="center" w:pos="709"/>
        </w:tabs>
        <w:autoSpaceDE w:val="0"/>
        <w:autoSpaceDN w:val="0"/>
        <w:adjustRightInd w:val="0"/>
        <w:rPr>
          <w:bCs/>
          <w:i/>
          <w:sz w:val="22"/>
          <w:szCs w:val="22"/>
          <w:lang w:val="en-ZA" w:eastAsia="en-ZA"/>
        </w:rPr>
      </w:pPr>
      <w:r w:rsidRPr="002C76C1">
        <w:rPr>
          <w:bCs/>
          <w:i/>
          <w:sz w:val="22"/>
          <w:szCs w:val="22"/>
          <w:lang w:val="en-ZA" w:eastAsia="en-ZA"/>
        </w:rPr>
        <w:t>must be scrupulous in the use of public property; and</w:t>
      </w:r>
    </w:p>
    <w:p w:rsidR="00296C19" w:rsidRPr="002C76C1" w:rsidRDefault="00296C19" w:rsidP="00296C19">
      <w:pPr>
        <w:numPr>
          <w:ilvl w:val="0"/>
          <w:numId w:val="14"/>
        </w:numPr>
        <w:tabs>
          <w:tab w:val="center" w:pos="709"/>
        </w:tabs>
        <w:autoSpaceDE w:val="0"/>
        <w:autoSpaceDN w:val="0"/>
        <w:adjustRightInd w:val="0"/>
        <w:rPr>
          <w:bCs/>
          <w:i/>
          <w:sz w:val="22"/>
          <w:szCs w:val="22"/>
          <w:lang w:val="en-ZA" w:eastAsia="en-ZA"/>
        </w:rPr>
      </w:pPr>
      <w:r w:rsidRPr="002C76C1">
        <w:rPr>
          <w:bCs/>
          <w:i/>
          <w:sz w:val="22"/>
          <w:szCs w:val="22"/>
          <w:lang w:val="en-ZA" w:eastAsia="en-ZA"/>
        </w:rPr>
        <w:t xml:space="preserve">must assist accounting officers or accounting authorities in combating corruption and fraud in the supply chain management system.  </w:t>
      </w:r>
    </w:p>
    <w:p w:rsidR="00296C19" w:rsidRPr="002C76C1" w:rsidRDefault="00296C19" w:rsidP="00296C19">
      <w:pPr>
        <w:tabs>
          <w:tab w:val="center" w:pos="709"/>
        </w:tabs>
        <w:autoSpaceDE w:val="0"/>
        <w:autoSpaceDN w:val="0"/>
        <w:adjustRightInd w:val="0"/>
        <w:ind w:left="2520"/>
        <w:rPr>
          <w:bCs/>
          <w:i/>
          <w:sz w:val="22"/>
          <w:szCs w:val="22"/>
          <w:lang w:val="en-ZA" w:eastAsia="en-ZA"/>
        </w:rPr>
      </w:pPr>
    </w:p>
    <w:p w:rsidR="00296C19" w:rsidRPr="002C76C1" w:rsidRDefault="00296C19" w:rsidP="00296C19">
      <w:pPr>
        <w:tabs>
          <w:tab w:val="center" w:pos="709"/>
        </w:tabs>
        <w:autoSpaceDE w:val="0"/>
        <w:autoSpaceDN w:val="0"/>
        <w:adjustRightInd w:val="0"/>
        <w:ind w:left="2160" w:hanging="1440"/>
        <w:rPr>
          <w:bCs/>
          <w:i/>
          <w:sz w:val="22"/>
          <w:szCs w:val="22"/>
          <w:lang w:val="en-ZA" w:eastAsia="en-ZA"/>
        </w:rPr>
      </w:pPr>
      <w:r w:rsidRPr="002C76C1">
        <w:rPr>
          <w:bCs/>
          <w:i/>
          <w:sz w:val="22"/>
          <w:szCs w:val="22"/>
          <w:lang w:val="en-ZA" w:eastAsia="en-ZA"/>
        </w:rPr>
        <w:t>16A8.5</w:t>
      </w:r>
      <w:r w:rsidRPr="002C76C1">
        <w:rPr>
          <w:bCs/>
          <w:i/>
          <w:sz w:val="22"/>
          <w:szCs w:val="22"/>
          <w:lang w:val="en-ZA" w:eastAsia="en-ZA"/>
        </w:rPr>
        <w:tab/>
        <w:t>An official in the supply chain management unit who becomes aware of a breach of a failure to comply with any aspect of the supply chain management system must report the breach or failure to the accounting officer or accounting authority, in writing.”</w:t>
      </w:r>
    </w:p>
    <w:p w:rsidR="00296C19" w:rsidRPr="002C76C1" w:rsidRDefault="00296C19" w:rsidP="00296C19">
      <w:pPr>
        <w:tabs>
          <w:tab w:val="center" w:pos="709"/>
        </w:tabs>
        <w:autoSpaceDE w:val="0"/>
        <w:autoSpaceDN w:val="0"/>
        <w:adjustRightInd w:val="0"/>
        <w:ind w:left="2160" w:hanging="1440"/>
        <w:rPr>
          <w:bCs/>
          <w:i/>
          <w:sz w:val="22"/>
          <w:szCs w:val="22"/>
          <w:lang w:val="en-ZA" w:eastAsia="en-ZA"/>
        </w:rPr>
      </w:pPr>
    </w:p>
    <w:p w:rsidR="00296C19" w:rsidRPr="002C76C1" w:rsidRDefault="00296C19" w:rsidP="00296C19">
      <w:pPr>
        <w:pStyle w:val="NormalWeb"/>
        <w:tabs>
          <w:tab w:val="center" w:pos="709"/>
        </w:tabs>
        <w:rPr>
          <w:rFonts w:ascii="Arial" w:hAnsi="Arial" w:cs="Arial"/>
          <w:sz w:val="22"/>
          <w:szCs w:val="22"/>
          <w:lang w:val="en-ZA"/>
        </w:rPr>
      </w:pPr>
      <w:r w:rsidRPr="002C76C1">
        <w:rPr>
          <w:rFonts w:ascii="Arial" w:hAnsi="Arial" w:cs="Arial"/>
          <w:iCs/>
          <w:color w:val="000000"/>
          <w:sz w:val="22"/>
          <w:szCs w:val="22"/>
          <w:lang w:val="en-ZA" w:eastAsia="en-ZA"/>
        </w:rPr>
        <w:t>T</w:t>
      </w:r>
      <w:r w:rsidRPr="002C76C1">
        <w:rPr>
          <w:rFonts w:ascii="Arial" w:hAnsi="Arial" w:cs="Arial"/>
          <w:sz w:val="22"/>
          <w:szCs w:val="22"/>
          <w:lang w:val="en-ZA"/>
        </w:rPr>
        <w:t>he following deviations pertaining to the prospective supplier list were noted:</w:t>
      </w:r>
    </w:p>
    <w:p w:rsidR="00296C19" w:rsidRPr="002C76C1" w:rsidRDefault="00296C19" w:rsidP="00296C19">
      <w:pPr>
        <w:pStyle w:val="NormalWeb"/>
        <w:tabs>
          <w:tab w:val="center" w:pos="709"/>
        </w:tabs>
        <w:rPr>
          <w:rFonts w:ascii="Arial" w:hAnsi="Arial" w:cs="Arial"/>
          <w:sz w:val="22"/>
          <w:szCs w:val="22"/>
          <w:lang w:val="en-ZA"/>
        </w:rPr>
      </w:pPr>
    </w:p>
    <w:p w:rsidR="00296C19" w:rsidRPr="002C76C1" w:rsidRDefault="00296C19" w:rsidP="00296C19">
      <w:pPr>
        <w:pStyle w:val="NormalWeb"/>
        <w:widowControl/>
        <w:tabs>
          <w:tab w:val="center" w:pos="709"/>
        </w:tabs>
        <w:ind w:left="360"/>
        <w:rPr>
          <w:rFonts w:ascii="Arial" w:hAnsi="Arial" w:cs="Arial"/>
          <w:sz w:val="22"/>
          <w:szCs w:val="22"/>
          <w:lang w:val="en-ZA"/>
        </w:rPr>
      </w:pPr>
      <w:r>
        <w:rPr>
          <w:rFonts w:ascii="Arial" w:hAnsi="Arial" w:cs="Arial"/>
          <w:sz w:val="22"/>
          <w:szCs w:val="22"/>
          <w:lang w:val="en-ZA"/>
        </w:rPr>
        <w:t xml:space="preserve">a) </w:t>
      </w:r>
      <w:r w:rsidRPr="002C76C1">
        <w:rPr>
          <w:rFonts w:ascii="Arial" w:hAnsi="Arial" w:cs="Arial"/>
          <w:sz w:val="22"/>
          <w:szCs w:val="22"/>
          <w:lang w:val="en-ZA"/>
        </w:rPr>
        <w:t>Even though the following supplier is noted by National Treasury as a person prohibited from doing business with the public sector, the supplier is listed as a prospective supplier on the Department’s database:</w:t>
      </w:r>
    </w:p>
    <w:p w:rsidR="00296C19" w:rsidRPr="002C76C1" w:rsidRDefault="00296C19" w:rsidP="00296C19">
      <w:pPr>
        <w:pStyle w:val="NormalWeb"/>
        <w:tabs>
          <w:tab w:val="center" w:pos="709"/>
        </w:tabs>
        <w:ind w:left="720"/>
        <w:rPr>
          <w:rFonts w:ascii="Arial" w:hAnsi="Arial" w:cs="Arial"/>
          <w:sz w:val="22"/>
          <w:szCs w:val="22"/>
          <w:lang w:val="en-ZA"/>
        </w:rPr>
      </w:pP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8"/>
        <w:gridCol w:w="1701"/>
        <w:gridCol w:w="1984"/>
        <w:gridCol w:w="1701"/>
        <w:gridCol w:w="1701"/>
      </w:tblGrid>
      <w:tr w:rsidR="00296C19" w:rsidRPr="002C76C1" w:rsidTr="00296C19">
        <w:tc>
          <w:tcPr>
            <w:tcW w:w="1418" w:type="dxa"/>
            <w:shd w:val="clear" w:color="auto" w:fill="D9D9D9" w:themeFill="background1" w:themeFillShade="D9"/>
          </w:tcPr>
          <w:p w:rsidR="00296C19" w:rsidRPr="002C76C1" w:rsidRDefault="00296C19" w:rsidP="00296C19">
            <w:pPr>
              <w:pStyle w:val="NormalWeb"/>
              <w:tabs>
                <w:tab w:val="center" w:pos="709"/>
              </w:tabs>
              <w:rPr>
                <w:rFonts w:ascii="Arial" w:hAnsi="Arial" w:cs="Arial"/>
                <w:b/>
                <w:sz w:val="18"/>
                <w:szCs w:val="18"/>
                <w:lang w:val="en-ZA"/>
              </w:rPr>
            </w:pPr>
            <w:r w:rsidRPr="002C76C1">
              <w:rPr>
                <w:rFonts w:ascii="Arial" w:hAnsi="Arial" w:cs="Arial"/>
                <w:b/>
                <w:sz w:val="18"/>
                <w:szCs w:val="18"/>
                <w:lang w:val="en-ZA"/>
              </w:rPr>
              <w:t>SUPPLIER NUMBER</w:t>
            </w:r>
          </w:p>
        </w:tc>
        <w:tc>
          <w:tcPr>
            <w:tcW w:w="1701" w:type="dxa"/>
            <w:shd w:val="clear" w:color="auto" w:fill="D9D9D9" w:themeFill="background1" w:themeFillShade="D9"/>
          </w:tcPr>
          <w:p w:rsidR="00296C19" w:rsidRPr="002C76C1" w:rsidRDefault="00296C19" w:rsidP="00296C19">
            <w:pPr>
              <w:pStyle w:val="NormalWeb"/>
              <w:tabs>
                <w:tab w:val="center" w:pos="709"/>
              </w:tabs>
              <w:rPr>
                <w:rFonts w:ascii="Arial" w:hAnsi="Arial" w:cs="Arial"/>
                <w:b/>
                <w:sz w:val="18"/>
                <w:szCs w:val="18"/>
                <w:lang w:val="en-ZA"/>
              </w:rPr>
            </w:pPr>
            <w:r w:rsidRPr="002C76C1">
              <w:rPr>
                <w:rFonts w:ascii="Arial" w:hAnsi="Arial" w:cs="Arial"/>
                <w:b/>
                <w:sz w:val="18"/>
                <w:szCs w:val="18"/>
                <w:lang w:val="en-ZA"/>
              </w:rPr>
              <w:t>COMPANY NAME</w:t>
            </w:r>
          </w:p>
        </w:tc>
        <w:tc>
          <w:tcPr>
            <w:tcW w:w="1984" w:type="dxa"/>
            <w:shd w:val="clear" w:color="auto" w:fill="D9D9D9" w:themeFill="background1" w:themeFillShade="D9"/>
          </w:tcPr>
          <w:p w:rsidR="00296C19" w:rsidRPr="002C76C1" w:rsidRDefault="00296C19" w:rsidP="00296C19">
            <w:pPr>
              <w:pStyle w:val="NormalWeb"/>
              <w:tabs>
                <w:tab w:val="center" w:pos="709"/>
              </w:tabs>
              <w:rPr>
                <w:rFonts w:ascii="Arial" w:hAnsi="Arial" w:cs="Arial"/>
                <w:b/>
                <w:sz w:val="18"/>
                <w:szCs w:val="18"/>
                <w:lang w:val="en-ZA"/>
              </w:rPr>
            </w:pPr>
            <w:r w:rsidRPr="002C76C1">
              <w:rPr>
                <w:rFonts w:ascii="Arial" w:hAnsi="Arial" w:cs="Arial"/>
                <w:b/>
                <w:sz w:val="18"/>
                <w:szCs w:val="18"/>
                <w:lang w:val="en-ZA"/>
              </w:rPr>
              <w:t>COMPANY REGISTRATION NUMBER</w:t>
            </w:r>
          </w:p>
        </w:tc>
        <w:tc>
          <w:tcPr>
            <w:tcW w:w="1701" w:type="dxa"/>
            <w:shd w:val="clear" w:color="auto" w:fill="D9D9D9" w:themeFill="background1" w:themeFillShade="D9"/>
          </w:tcPr>
          <w:p w:rsidR="00296C19" w:rsidRPr="002C76C1" w:rsidRDefault="00296C19" w:rsidP="00296C19">
            <w:pPr>
              <w:pStyle w:val="NormalWeb"/>
              <w:tabs>
                <w:tab w:val="center" w:pos="709"/>
              </w:tabs>
              <w:rPr>
                <w:rFonts w:ascii="Arial" w:hAnsi="Arial" w:cs="Arial"/>
                <w:b/>
                <w:sz w:val="18"/>
                <w:szCs w:val="18"/>
                <w:lang w:val="en-ZA"/>
              </w:rPr>
            </w:pPr>
            <w:r w:rsidRPr="002C76C1">
              <w:rPr>
                <w:rFonts w:ascii="Arial" w:hAnsi="Arial" w:cs="Arial"/>
                <w:b/>
                <w:sz w:val="18"/>
                <w:szCs w:val="18"/>
                <w:lang w:val="en-ZA"/>
              </w:rPr>
              <w:t>TELEPHONE NUMBER</w:t>
            </w:r>
          </w:p>
        </w:tc>
        <w:tc>
          <w:tcPr>
            <w:tcW w:w="1701" w:type="dxa"/>
            <w:shd w:val="clear" w:color="auto" w:fill="D9D9D9" w:themeFill="background1" w:themeFillShade="D9"/>
          </w:tcPr>
          <w:p w:rsidR="00296C19" w:rsidRPr="002C76C1" w:rsidRDefault="00296C19" w:rsidP="00296C19">
            <w:pPr>
              <w:pStyle w:val="NormalWeb"/>
              <w:tabs>
                <w:tab w:val="center" w:pos="709"/>
              </w:tabs>
              <w:rPr>
                <w:rFonts w:ascii="Arial" w:hAnsi="Arial" w:cs="Arial"/>
                <w:b/>
                <w:sz w:val="18"/>
                <w:szCs w:val="18"/>
                <w:lang w:val="en-ZA"/>
              </w:rPr>
            </w:pPr>
            <w:r w:rsidRPr="002C76C1">
              <w:rPr>
                <w:rFonts w:ascii="Arial" w:hAnsi="Arial" w:cs="Arial"/>
                <w:b/>
                <w:sz w:val="18"/>
                <w:szCs w:val="18"/>
                <w:lang w:val="en-ZA"/>
              </w:rPr>
              <w:t>FAX NUMBER</w:t>
            </w:r>
          </w:p>
        </w:tc>
      </w:tr>
      <w:tr w:rsidR="00296C19" w:rsidRPr="002C76C1" w:rsidTr="00296C19">
        <w:tc>
          <w:tcPr>
            <w:tcW w:w="1418" w:type="dxa"/>
          </w:tcPr>
          <w:p w:rsidR="00296C19" w:rsidRPr="002C76C1" w:rsidRDefault="00296C19" w:rsidP="00296C19">
            <w:pPr>
              <w:pStyle w:val="NormalWeb"/>
              <w:tabs>
                <w:tab w:val="center" w:pos="709"/>
              </w:tabs>
              <w:rPr>
                <w:rFonts w:ascii="Arial" w:hAnsi="Arial" w:cs="Arial"/>
                <w:sz w:val="18"/>
                <w:szCs w:val="18"/>
                <w:lang w:val="en-ZA"/>
              </w:rPr>
            </w:pPr>
            <w:r w:rsidRPr="002C76C1">
              <w:rPr>
                <w:rFonts w:ascii="Arial" w:hAnsi="Arial" w:cs="Arial"/>
                <w:sz w:val="18"/>
                <w:szCs w:val="18"/>
                <w:lang w:val="en-ZA"/>
              </w:rPr>
              <w:t>J9267</w:t>
            </w:r>
          </w:p>
        </w:tc>
        <w:tc>
          <w:tcPr>
            <w:tcW w:w="1701" w:type="dxa"/>
          </w:tcPr>
          <w:p w:rsidR="00296C19" w:rsidRPr="002C76C1" w:rsidRDefault="00296C19" w:rsidP="00296C19">
            <w:pPr>
              <w:pStyle w:val="NormalWeb"/>
              <w:tabs>
                <w:tab w:val="center" w:pos="709"/>
              </w:tabs>
              <w:rPr>
                <w:rFonts w:ascii="Arial" w:hAnsi="Arial" w:cs="Arial"/>
                <w:sz w:val="18"/>
                <w:szCs w:val="18"/>
                <w:lang w:val="en-ZA"/>
              </w:rPr>
            </w:pPr>
            <w:r w:rsidRPr="002C76C1">
              <w:rPr>
                <w:rFonts w:ascii="Arial" w:hAnsi="Arial" w:cs="Arial"/>
                <w:sz w:val="18"/>
                <w:szCs w:val="18"/>
                <w:lang w:val="en-ZA"/>
              </w:rPr>
              <w:t>KGWERANO ASSET FINANCE</w:t>
            </w:r>
          </w:p>
        </w:tc>
        <w:tc>
          <w:tcPr>
            <w:tcW w:w="1984" w:type="dxa"/>
          </w:tcPr>
          <w:p w:rsidR="00296C19" w:rsidRPr="002C76C1" w:rsidRDefault="00296C19" w:rsidP="00296C19">
            <w:pPr>
              <w:pStyle w:val="NormalWeb"/>
              <w:tabs>
                <w:tab w:val="center" w:pos="709"/>
              </w:tabs>
              <w:rPr>
                <w:rFonts w:ascii="Arial" w:hAnsi="Arial" w:cs="Arial"/>
                <w:sz w:val="18"/>
                <w:szCs w:val="18"/>
                <w:lang w:val="en-ZA"/>
              </w:rPr>
            </w:pPr>
            <w:r w:rsidRPr="002C76C1">
              <w:rPr>
                <w:rFonts w:ascii="Arial" w:hAnsi="Arial" w:cs="Arial"/>
                <w:sz w:val="18"/>
                <w:szCs w:val="18"/>
                <w:lang w:val="en-ZA"/>
              </w:rPr>
              <w:t>199901033107</w:t>
            </w:r>
          </w:p>
        </w:tc>
        <w:tc>
          <w:tcPr>
            <w:tcW w:w="1701" w:type="dxa"/>
          </w:tcPr>
          <w:p w:rsidR="00296C19" w:rsidRPr="002C76C1" w:rsidRDefault="00296C19" w:rsidP="00296C19">
            <w:pPr>
              <w:pStyle w:val="NormalWeb"/>
              <w:tabs>
                <w:tab w:val="center" w:pos="709"/>
              </w:tabs>
              <w:rPr>
                <w:rFonts w:ascii="Arial" w:hAnsi="Arial" w:cs="Arial"/>
                <w:sz w:val="18"/>
                <w:szCs w:val="18"/>
                <w:lang w:val="en-ZA"/>
              </w:rPr>
            </w:pPr>
            <w:r w:rsidRPr="002C76C1">
              <w:rPr>
                <w:rFonts w:ascii="Arial" w:hAnsi="Arial" w:cs="Arial"/>
                <w:sz w:val="18"/>
                <w:szCs w:val="18"/>
                <w:lang w:val="en-ZA"/>
              </w:rPr>
              <w:t>(012)427-9017</w:t>
            </w:r>
          </w:p>
        </w:tc>
        <w:tc>
          <w:tcPr>
            <w:tcW w:w="1701" w:type="dxa"/>
          </w:tcPr>
          <w:p w:rsidR="00296C19" w:rsidRPr="002C76C1" w:rsidRDefault="00296C19" w:rsidP="00296C19">
            <w:pPr>
              <w:pStyle w:val="NormalWeb"/>
              <w:tabs>
                <w:tab w:val="center" w:pos="709"/>
              </w:tabs>
              <w:rPr>
                <w:rFonts w:ascii="Arial" w:hAnsi="Arial" w:cs="Arial"/>
                <w:sz w:val="18"/>
                <w:szCs w:val="18"/>
                <w:lang w:val="en-ZA"/>
              </w:rPr>
            </w:pPr>
            <w:r w:rsidRPr="002C76C1">
              <w:rPr>
                <w:rFonts w:ascii="Arial" w:hAnsi="Arial" w:cs="Arial"/>
                <w:sz w:val="18"/>
                <w:szCs w:val="18"/>
                <w:lang w:val="en-ZA"/>
              </w:rPr>
              <w:t>(012)440-2342</w:t>
            </w:r>
          </w:p>
        </w:tc>
      </w:tr>
    </w:tbl>
    <w:p w:rsidR="00296C19" w:rsidRPr="002C76C1" w:rsidRDefault="00296C19" w:rsidP="00296C19">
      <w:pPr>
        <w:pStyle w:val="NormalWeb"/>
        <w:tabs>
          <w:tab w:val="center" w:pos="709"/>
        </w:tabs>
        <w:ind w:left="720"/>
        <w:rPr>
          <w:rFonts w:ascii="Arial" w:hAnsi="Arial" w:cs="Arial"/>
          <w:sz w:val="18"/>
          <w:szCs w:val="18"/>
          <w:lang w:val="en-ZA"/>
        </w:rPr>
      </w:pPr>
    </w:p>
    <w:p w:rsidR="00296C19" w:rsidRPr="002C76C1" w:rsidRDefault="00296C19" w:rsidP="00296C19">
      <w:pPr>
        <w:pStyle w:val="NormalWeb"/>
        <w:tabs>
          <w:tab w:val="center" w:pos="709"/>
        </w:tabs>
        <w:ind w:left="720"/>
        <w:rPr>
          <w:rFonts w:ascii="Arial" w:hAnsi="Arial" w:cs="Arial"/>
          <w:sz w:val="22"/>
          <w:szCs w:val="22"/>
          <w:lang w:val="en-ZA"/>
        </w:rPr>
      </w:pPr>
      <w:r w:rsidRPr="002C76C1">
        <w:rPr>
          <w:rFonts w:ascii="Arial" w:hAnsi="Arial" w:cs="Arial"/>
          <w:sz w:val="22"/>
          <w:szCs w:val="22"/>
          <w:lang w:val="en-ZA"/>
        </w:rPr>
        <w:t>Please see Annexure A (TAB 6).</w:t>
      </w:r>
    </w:p>
    <w:p w:rsidR="00296C19" w:rsidRPr="002C76C1" w:rsidRDefault="00296C19" w:rsidP="00296C19">
      <w:pPr>
        <w:pStyle w:val="NormalWeb"/>
        <w:tabs>
          <w:tab w:val="center" w:pos="709"/>
        </w:tabs>
        <w:ind w:left="720"/>
        <w:rPr>
          <w:rFonts w:ascii="Arial" w:hAnsi="Arial" w:cs="Arial"/>
          <w:sz w:val="22"/>
          <w:szCs w:val="22"/>
          <w:lang w:val="en-ZA"/>
        </w:rPr>
      </w:pPr>
    </w:p>
    <w:p w:rsidR="00296C19" w:rsidRPr="002C76C1" w:rsidRDefault="00296C19" w:rsidP="00296C19">
      <w:pPr>
        <w:pStyle w:val="NormalWeb"/>
        <w:tabs>
          <w:tab w:val="center" w:pos="709"/>
        </w:tabs>
        <w:ind w:left="720"/>
        <w:rPr>
          <w:rFonts w:ascii="Arial" w:hAnsi="Arial" w:cs="Arial"/>
          <w:sz w:val="22"/>
          <w:szCs w:val="22"/>
          <w:lang w:val="en-ZA"/>
        </w:rPr>
      </w:pPr>
    </w:p>
    <w:p w:rsidR="00296C19" w:rsidRDefault="00296C19" w:rsidP="00296C19">
      <w:pPr>
        <w:tabs>
          <w:tab w:val="center" w:pos="709"/>
        </w:tabs>
        <w:spacing w:after="120"/>
        <w:ind w:left="360"/>
        <w:contextualSpacing/>
        <w:outlineLvl w:val="0"/>
        <w:rPr>
          <w:bCs/>
          <w:sz w:val="22"/>
          <w:szCs w:val="22"/>
        </w:rPr>
      </w:pPr>
      <w:r>
        <w:rPr>
          <w:bCs/>
          <w:sz w:val="22"/>
          <w:szCs w:val="22"/>
        </w:rPr>
        <w:t xml:space="preserve">b) </w:t>
      </w:r>
      <w:r w:rsidRPr="002E2806">
        <w:rPr>
          <w:bCs/>
          <w:sz w:val="22"/>
          <w:szCs w:val="22"/>
        </w:rPr>
        <w:t>Contrary to the legislation listed above the, it was identified that there are approximately 101 suppliers on the department’s supplier register who have been duplicated. Duplication entails that these suppliers have been listed more than once on the supplier register with the same company name, company registration number, telephone number and fax number.</w:t>
      </w:r>
    </w:p>
    <w:p w:rsidR="00296C19" w:rsidRDefault="00296C19" w:rsidP="00296C19">
      <w:pPr>
        <w:tabs>
          <w:tab w:val="center" w:pos="709"/>
        </w:tabs>
        <w:spacing w:after="120"/>
        <w:ind w:left="360"/>
        <w:contextualSpacing/>
        <w:outlineLvl w:val="0"/>
        <w:rPr>
          <w:bCs/>
          <w:sz w:val="22"/>
          <w:szCs w:val="22"/>
        </w:rPr>
      </w:pPr>
    </w:p>
    <w:p w:rsidR="00296C19" w:rsidRDefault="00296C19" w:rsidP="00296C19">
      <w:pPr>
        <w:tabs>
          <w:tab w:val="center" w:pos="709"/>
        </w:tabs>
        <w:spacing w:after="120"/>
        <w:ind w:left="360"/>
        <w:contextualSpacing/>
        <w:outlineLvl w:val="0"/>
        <w:rPr>
          <w:bCs/>
          <w:sz w:val="22"/>
          <w:szCs w:val="22"/>
        </w:rPr>
      </w:pPr>
    </w:p>
    <w:p w:rsidR="00296C19" w:rsidRDefault="00296C19" w:rsidP="00296C19">
      <w:pPr>
        <w:tabs>
          <w:tab w:val="center" w:pos="709"/>
        </w:tabs>
        <w:spacing w:after="120"/>
        <w:ind w:left="360"/>
        <w:contextualSpacing/>
        <w:outlineLvl w:val="0"/>
        <w:rPr>
          <w:bCs/>
          <w:sz w:val="22"/>
          <w:szCs w:val="22"/>
        </w:rPr>
      </w:pPr>
      <w:r w:rsidRPr="002C76C1">
        <w:rPr>
          <w:bCs/>
          <w:sz w:val="22"/>
          <w:szCs w:val="22"/>
        </w:rPr>
        <w:t xml:space="preserve">Considering that the department invites suppliers to bid on a rotational basis; these suppliers are therefore circumventing the rotation process, by being able to be selected more frequently.    </w:t>
      </w:r>
    </w:p>
    <w:p w:rsidR="00296C19" w:rsidRDefault="00296C19" w:rsidP="00296C19">
      <w:pPr>
        <w:tabs>
          <w:tab w:val="center" w:pos="709"/>
        </w:tabs>
        <w:spacing w:after="120"/>
        <w:ind w:left="360"/>
        <w:contextualSpacing/>
        <w:outlineLvl w:val="0"/>
        <w:rPr>
          <w:bCs/>
          <w:sz w:val="22"/>
          <w:szCs w:val="22"/>
        </w:rPr>
      </w:pPr>
    </w:p>
    <w:p w:rsidR="00296C19" w:rsidRPr="002C76C1" w:rsidRDefault="00296C19" w:rsidP="00296C19">
      <w:pPr>
        <w:tabs>
          <w:tab w:val="center" w:pos="709"/>
        </w:tabs>
        <w:spacing w:after="120"/>
        <w:ind w:left="360"/>
        <w:contextualSpacing/>
        <w:outlineLvl w:val="0"/>
        <w:rPr>
          <w:bCs/>
          <w:sz w:val="22"/>
          <w:szCs w:val="22"/>
        </w:rPr>
      </w:pPr>
      <w:r w:rsidRPr="002C76C1">
        <w:rPr>
          <w:bCs/>
          <w:sz w:val="22"/>
          <w:szCs w:val="22"/>
        </w:rPr>
        <w:t xml:space="preserve">Please see Annexure A (TAB 1) for a detailed breakdown of the suppliers identified. </w:t>
      </w:r>
    </w:p>
    <w:p w:rsidR="00296C19" w:rsidRPr="002C76C1" w:rsidRDefault="00296C19" w:rsidP="00296C19">
      <w:pPr>
        <w:pStyle w:val="ListParagraph"/>
        <w:tabs>
          <w:tab w:val="center" w:pos="709"/>
        </w:tabs>
        <w:spacing w:after="120"/>
        <w:outlineLvl w:val="0"/>
        <w:rPr>
          <w:rFonts w:ascii="Arial" w:hAnsi="Arial" w:cs="Arial"/>
          <w:bCs/>
          <w:sz w:val="22"/>
          <w:szCs w:val="22"/>
        </w:rPr>
      </w:pPr>
    </w:p>
    <w:p w:rsidR="00296C19" w:rsidRPr="002C76C1" w:rsidRDefault="00296C19" w:rsidP="00296C19">
      <w:pPr>
        <w:pStyle w:val="ListParagraph"/>
        <w:tabs>
          <w:tab w:val="center" w:pos="709"/>
        </w:tabs>
        <w:spacing w:after="120"/>
        <w:outlineLvl w:val="0"/>
        <w:rPr>
          <w:rFonts w:ascii="Arial" w:hAnsi="Arial" w:cs="Arial"/>
          <w:bCs/>
          <w:sz w:val="22"/>
          <w:szCs w:val="22"/>
        </w:rPr>
      </w:pPr>
    </w:p>
    <w:p w:rsidR="00296C19" w:rsidRDefault="00296C19" w:rsidP="00296C19">
      <w:pPr>
        <w:tabs>
          <w:tab w:val="center" w:pos="709"/>
        </w:tabs>
        <w:spacing w:after="120"/>
        <w:ind w:left="360"/>
        <w:contextualSpacing/>
        <w:outlineLvl w:val="0"/>
        <w:rPr>
          <w:bCs/>
          <w:sz w:val="22"/>
          <w:szCs w:val="22"/>
        </w:rPr>
      </w:pPr>
      <w:r>
        <w:rPr>
          <w:bCs/>
          <w:sz w:val="22"/>
          <w:szCs w:val="22"/>
        </w:rPr>
        <w:t xml:space="preserve">a) </w:t>
      </w:r>
      <w:r w:rsidRPr="002E2806">
        <w:rPr>
          <w:bCs/>
          <w:sz w:val="22"/>
          <w:szCs w:val="22"/>
        </w:rPr>
        <w:t xml:space="preserve">Non-compliant with the legislation listed above, it was identified that there are currently approximately 183 suppliers on the supplier register that have been listed more than once, representing each region in which they operate. </w:t>
      </w:r>
    </w:p>
    <w:p w:rsidR="00296C19" w:rsidRDefault="00296C19" w:rsidP="00296C19">
      <w:pPr>
        <w:tabs>
          <w:tab w:val="center" w:pos="709"/>
        </w:tabs>
        <w:spacing w:after="120"/>
        <w:ind w:left="360"/>
        <w:contextualSpacing/>
        <w:outlineLvl w:val="0"/>
        <w:rPr>
          <w:bCs/>
          <w:sz w:val="22"/>
          <w:szCs w:val="22"/>
        </w:rPr>
      </w:pPr>
    </w:p>
    <w:p w:rsidR="00296C19" w:rsidRDefault="00296C19" w:rsidP="00296C19">
      <w:pPr>
        <w:tabs>
          <w:tab w:val="center" w:pos="709"/>
        </w:tabs>
        <w:spacing w:after="120"/>
        <w:ind w:left="360"/>
        <w:contextualSpacing/>
        <w:outlineLvl w:val="0"/>
        <w:rPr>
          <w:bCs/>
          <w:sz w:val="22"/>
          <w:szCs w:val="22"/>
        </w:rPr>
      </w:pPr>
      <w:r w:rsidRPr="002C76C1">
        <w:rPr>
          <w:bCs/>
          <w:sz w:val="22"/>
          <w:szCs w:val="22"/>
        </w:rPr>
        <w:t xml:space="preserve">Since the department is using a single supplier register for the entire country, the above mentioned may result in the suppliers standing an unfair advantage as each region has the opportunity to be selected to bid; thereby circumventing the rotation process. </w:t>
      </w:r>
    </w:p>
    <w:p w:rsidR="00296C19" w:rsidRPr="002C76C1" w:rsidRDefault="00296C19" w:rsidP="00296C19">
      <w:pPr>
        <w:tabs>
          <w:tab w:val="center" w:pos="709"/>
        </w:tabs>
        <w:spacing w:after="120"/>
        <w:ind w:left="360"/>
        <w:contextualSpacing/>
        <w:outlineLvl w:val="0"/>
        <w:rPr>
          <w:bCs/>
          <w:sz w:val="22"/>
          <w:szCs w:val="22"/>
        </w:rPr>
      </w:pPr>
      <w:r w:rsidRPr="002C76C1">
        <w:rPr>
          <w:bCs/>
          <w:sz w:val="22"/>
          <w:szCs w:val="22"/>
        </w:rPr>
        <w:t xml:space="preserve">Please see Annexure A (TAB 2) for a detailed breakdown of the suppliers identified. </w:t>
      </w:r>
    </w:p>
    <w:p w:rsidR="00296C19" w:rsidRPr="002C76C1" w:rsidRDefault="00296C19" w:rsidP="00296C19">
      <w:pPr>
        <w:tabs>
          <w:tab w:val="center" w:pos="709"/>
        </w:tabs>
        <w:spacing w:after="120"/>
        <w:ind w:left="720"/>
        <w:outlineLvl w:val="0"/>
        <w:rPr>
          <w:bCs/>
          <w:sz w:val="22"/>
          <w:szCs w:val="22"/>
        </w:rPr>
      </w:pPr>
    </w:p>
    <w:p w:rsidR="00296C19" w:rsidRDefault="00296C19" w:rsidP="00296C19">
      <w:pPr>
        <w:tabs>
          <w:tab w:val="center" w:pos="709"/>
        </w:tabs>
        <w:spacing w:after="120"/>
        <w:ind w:left="360"/>
        <w:outlineLvl w:val="0"/>
        <w:rPr>
          <w:bCs/>
          <w:sz w:val="22"/>
          <w:szCs w:val="22"/>
        </w:rPr>
      </w:pPr>
      <w:r>
        <w:rPr>
          <w:bCs/>
          <w:sz w:val="22"/>
          <w:szCs w:val="22"/>
        </w:rPr>
        <w:t xml:space="preserve">b) </w:t>
      </w:r>
      <w:r w:rsidRPr="002C76C1">
        <w:rPr>
          <w:bCs/>
          <w:sz w:val="22"/>
          <w:szCs w:val="22"/>
        </w:rPr>
        <w:t>Despite the legislation listed above, it was identified that there are currently approximately 23 suppliers on the supplier register whose company registration number is being used by at least one other company on the same supplier register.</w:t>
      </w:r>
      <w:r>
        <w:rPr>
          <w:bCs/>
          <w:sz w:val="22"/>
          <w:szCs w:val="22"/>
        </w:rPr>
        <w:br/>
      </w:r>
    </w:p>
    <w:p w:rsidR="00296C19" w:rsidRDefault="00296C19" w:rsidP="00296C19">
      <w:pPr>
        <w:tabs>
          <w:tab w:val="center" w:pos="709"/>
        </w:tabs>
        <w:spacing w:after="120"/>
        <w:ind w:left="360"/>
        <w:outlineLvl w:val="0"/>
        <w:rPr>
          <w:bCs/>
          <w:sz w:val="22"/>
          <w:szCs w:val="22"/>
        </w:rPr>
      </w:pPr>
      <w:r w:rsidRPr="002C76C1">
        <w:rPr>
          <w:bCs/>
          <w:sz w:val="22"/>
          <w:szCs w:val="22"/>
        </w:rPr>
        <w:t xml:space="preserve"> Please see Annexure A (TAB 3) for a detailed breakdown of the suppliers identified.</w:t>
      </w:r>
    </w:p>
    <w:p w:rsidR="00296C19" w:rsidRDefault="00296C19" w:rsidP="00296C19">
      <w:pPr>
        <w:tabs>
          <w:tab w:val="center" w:pos="709"/>
        </w:tabs>
        <w:spacing w:after="120"/>
        <w:ind w:left="360"/>
        <w:outlineLvl w:val="0"/>
        <w:rPr>
          <w:bCs/>
          <w:sz w:val="22"/>
          <w:szCs w:val="22"/>
        </w:rPr>
      </w:pPr>
      <w:r>
        <w:rPr>
          <w:bCs/>
          <w:sz w:val="22"/>
          <w:szCs w:val="22"/>
        </w:rPr>
        <w:t xml:space="preserve">c) </w:t>
      </w:r>
      <w:r w:rsidRPr="002C76C1">
        <w:rPr>
          <w:bCs/>
          <w:sz w:val="22"/>
          <w:szCs w:val="22"/>
        </w:rPr>
        <w:t xml:space="preserve">Non-compliant with the legislation listed above, it was identified that there are currently approximately 574 suppliers whose telephone or fax number is being used by at least one other supplier (i.e. a supplier with a different company registration number) on the same prospective supplier list.  </w:t>
      </w:r>
    </w:p>
    <w:p w:rsidR="00296C19" w:rsidRDefault="00296C19" w:rsidP="00296C19">
      <w:pPr>
        <w:tabs>
          <w:tab w:val="center" w:pos="709"/>
        </w:tabs>
        <w:spacing w:after="120"/>
        <w:ind w:left="360"/>
        <w:outlineLvl w:val="0"/>
        <w:rPr>
          <w:bCs/>
          <w:sz w:val="22"/>
          <w:szCs w:val="22"/>
        </w:rPr>
      </w:pPr>
      <w:r w:rsidRPr="002C76C1">
        <w:rPr>
          <w:bCs/>
          <w:sz w:val="22"/>
          <w:szCs w:val="22"/>
        </w:rPr>
        <w:t>This suggests that there are possibly 1 478 suppliers whose contact information may be incorrectly recorded or who may be fictitious.</w:t>
      </w:r>
    </w:p>
    <w:p w:rsidR="00296C19" w:rsidRPr="002C76C1" w:rsidRDefault="00296C19" w:rsidP="00296C19">
      <w:pPr>
        <w:tabs>
          <w:tab w:val="center" w:pos="709"/>
        </w:tabs>
        <w:spacing w:after="120"/>
        <w:ind w:left="360"/>
        <w:outlineLvl w:val="0"/>
        <w:rPr>
          <w:bCs/>
          <w:sz w:val="22"/>
          <w:szCs w:val="22"/>
        </w:rPr>
      </w:pPr>
      <w:r w:rsidRPr="002C76C1">
        <w:rPr>
          <w:bCs/>
          <w:sz w:val="22"/>
          <w:szCs w:val="22"/>
        </w:rPr>
        <w:t xml:space="preserve">Please see Annexure A (TAB 4) for a detailed breakdown of the suppliers identified.   </w:t>
      </w:r>
    </w:p>
    <w:p w:rsidR="00296C19" w:rsidRPr="002C76C1" w:rsidRDefault="00296C19" w:rsidP="00296C19">
      <w:pPr>
        <w:tabs>
          <w:tab w:val="center" w:pos="709"/>
        </w:tabs>
        <w:spacing w:after="120"/>
        <w:ind w:left="720"/>
        <w:outlineLvl w:val="0"/>
        <w:rPr>
          <w:bCs/>
          <w:sz w:val="22"/>
          <w:szCs w:val="22"/>
        </w:rPr>
      </w:pPr>
    </w:p>
    <w:p w:rsidR="00296C19" w:rsidRDefault="00296C19" w:rsidP="00296C19">
      <w:pPr>
        <w:tabs>
          <w:tab w:val="center" w:pos="709"/>
        </w:tabs>
        <w:spacing w:after="120"/>
        <w:ind w:left="360"/>
        <w:outlineLvl w:val="0"/>
        <w:rPr>
          <w:bCs/>
          <w:sz w:val="22"/>
          <w:szCs w:val="22"/>
        </w:rPr>
      </w:pPr>
      <w:r>
        <w:rPr>
          <w:bCs/>
          <w:sz w:val="22"/>
          <w:szCs w:val="22"/>
        </w:rPr>
        <w:t xml:space="preserve">d) </w:t>
      </w:r>
      <w:r w:rsidRPr="002C76C1">
        <w:rPr>
          <w:bCs/>
          <w:sz w:val="22"/>
          <w:szCs w:val="22"/>
        </w:rPr>
        <w:t>Furthermore it was also identified that there are 375 suppliers per the supplier register who do not have any contact information such as a telephone or fax number.</w:t>
      </w:r>
    </w:p>
    <w:p w:rsidR="00296C19" w:rsidRDefault="00296C19" w:rsidP="00296C19">
      <w:pPr>
        <w:tabs>
          <w:tab w:val="center" w:pos="709"/>
        </w:tabs>
        <w:spacing w:after="120"/>
        <w:ind w:left="360"/>
        <w:outlineLvl w:val="0"/>
        <w:rPr>
          <w:bCs/>
          <w:sz w:val="22"/>
          <w:szCs w:val="22"/>
        </w:rPr>
      </w:pPr>
      <w:r w:rsidRPr="002C76C1">
        <w:rPr>
          <w:bCs/>
          <w:sz w:val="22"/>
          <w:szCs w:val="22"/>
        </w:rPr>
        <w:t xml:space="preserve">Although it was indicated that a detailed prospective supplier list will be provided indicating the supplier’s cell phone numbers, as at 29 February 2012, the list has not yet been provided. </w:t>
      </w:r>
    </w:p>
    <w:p w:rsidR="00296C19" w:rsidRDefault="00296C19" w:rsidP="00296C19">
      <w:pPr>
        <w:tabs>
          <w:tab w:val="center" w:pos="709"/>
        </w:tabs>
        <w:spacing w:after="120"/>
        <w:ind w:left="360"/>
        <w:outlineLvl w:val="0"/>
        <w:rPr>
          <w:bCs/>
          <w:sz w:val="22"/>
          <w:szCs w:val="22"/>
        </w:rPr>
      </w:pPr>
      <w:r w:rsidRPr="002C76C1">
        <w:rPr>
          <w:bCs/>
          <w:sz w:val="22"/>
          <w:szCs w:val="22"/>
        </w:rPr>
        <w:t xml:space="preserve">Please see Annexure A (TAB 5) for a detailed breakdown of the suppliers identified. </w:t>
      </w:r>
    </w:p>
    <w:p w:rsidR="00296C19" w:rsidRDefault="00296C19" w:rsidP="00296C19">
      <w:pPr>
        <w:tabs>
          <w:tab w:val="center" w:pos="709"/>
        </w:tabs>
        <w:spacing w:after="120"/>
        <w:ind w:left="360"/>
        <w:outlineLvl w:val="0"/>
        <w:rPr>
          <w:bCs/>
          <w:sz w:val="22"/>
          <w:szCs w:val="22"/>
        </w:rPr>
      </w:pPr>
      <w:r>
        <w:rPr>
          <w:bCs/>
          <w:sz w:val="22"/>
          <w:szCs w:val="22"/>
        </w:rPr>
        <w:t xml:space="preserve">e) </w:t>
      </w:r>
      <w:r w:rsidRPr="002C76C1">
        <w:rPr>
          <w:bCs/>
          <w:sz w:val="22"/>
          <w:szCs w:val="22"/>
        </w:rPr>
        <w:t xml:space="preserve">A supplier list pertaining to the procurement of prestige assets were not provided.I </w:t>
      </w:r>
    </w:p>
    <w:p w:rsidR="00296C19" w:rsidRDefault="00296C19" w:rsidP="00296C19">
      <w:pPr>
        <w:tabs>
          <w:tab w:val="center" w:pos="709"/>
        </w:tabs>
        <w:spacing w:after="120"/>
        <w:ind w:left="360"/>
        <w:outlineLvl w:val="0"/>
        <w:rPr>
          <w:bCs/>
          <w:sz w:val="22"/>
          <w:szCs w:val="22"/>
        </w:rPr>
      </w:pPr>
      <w:r>
        <w:rPr>
          <w:bCs/>
          <w:sz w:val="22"/>
          <w:szCs w:val="22"/>
        </w:rPr>
        <w:t xml:space="preserve">f) </w:t>
      </w:r>
      <w:r w:rsidRPr="002C76C1">
        <w:rPr>
          <w:bCs/>
          <w:sz w:val="22"/>
          <w:szCs w:val="22"/>
        </w:rPr>
        <w:t>addition to the findings listed above the following general issues were noted:</w:t>
      </w:r>
    </w:p>
    <w:p w:rsidR="00296C19" w:rsidRDefault="00296C19" w:rsidP="00296C19">
      <w:pPr>
        <w:tabs>
          <w:tab w:val="center" w:pos="709"/>
        </w:tabs>
        <w:spacing w:after="120"/>
        <w:ind w:left="360"/>
        <w:outlineLvl w:val="0"/>
        <w:rPr>
          <w:bCs/>
          <w:sz w:val="22"/>
          <w:szCs w:val="22"/>
        </w:rPr>
      </w:pPr>
      <w:r>
        <w:rPr>
          <w:bCs/>
          <w:sz w:val="22"/>
          <w:szCs w:val="22"/>
        </w:rPr>
        <w:t xml:space="preserve">i) </w:t>
      </w:r>
      <w:r w:rsidRPr="002C76C1">
        <w:rPr>
          <w:bCs/>
          <w:sz w:val="22"/>
          <w:szCs w:val="22"/>
        </w:rPr>
        <w:tab/>
        <w:t xml:space="preserve">Supplier information such as company registration numbers, telephone numbers and fax numbers are recorded with unusual characters in between (such as spaces, commas, hyphens etc) making it difficult to identify duplicates or possible fictitious suppliers. </w:t>
      </w:r>
    </w:p>
    <w:p w:rsidR="00296C19" w:rsidRDefault="00296C19" w:rsidP="00296C19">
      <w:pPr>
        <w:tabs>
          <w:tab w:val="center" w:pos="709"/>
        </w:tabs>
        <w:spacing w:after="120"/>
        <w:ind w:left="360"/>
        <w:outlineLvl w:val="0"/>
        <w:rPr>
          <w:bCs/>
          <w:sz w:val="22"/>
          <w:szCs w:val="22"/>
        </w:rPr>
      </w:pPr>
      <w:r>
        <w:rPr>
          <w:bCs/>
          <w:sz w:val="22"/>
          <w:szCs w:val="22"/>
        </w:rPr>
        <w:t xml:space="preserve">ii) </w:t>
      </w:r>
      <w:r w:rsidRPr="002C76C1">
        <w:rPr>
          <w:bCs/>
          <w:sz w:val="22"/>
          <w:szCs w:val="22"/>
        </w:rPr>
        <w:t>The supplier information is not recorded in a consistent format, such as with area codes etc, for telephone and fax numbers.</w:t>
      </w:r>
    </w:p>
    <w:p w:rsidR="00296C19" w:rsidRDefault="00296C19" w:rsidP="00296C19">
      <w:pPr>
        <w:tabs>
          <w:tab w:val="center" w:pos="709"/>
        </w:tabs>
        <w:spacing w:after="120"/>
        <w:ind w:left="360"/>
        <w:outlineLvl w:val="0"/>
        <w:rPr>
          <w:bCs/>
          <w:sz w:val="22"/>
          <w:szCs w:val="22"/>
        </w:rPr>
      </w:pPr>
      <w:r>
        <w:rPr>
          <w:bCs/>
          <w:sz w:val="22"/>
          <w:szCs w:val="22"/>
        </w:rPr>
        <w:t xml:space="preserve">iii) </w:t>
      </w:r>
      <w:r w:rsidRPr="002C76C1">
        <w:rPr>
          <w:bCs/>
          <w:sz w:val="22"/>
          <w:szCs w:val="22"/>
        </w:rPr>
        <w:t xml:space="preserve">Not all suppliers are </w:t>
      </w:r>
      <w:r>
        <w:rPr>
          <w:bCs/>
          <w:sz w:val="22"/>
          <w:szCs w:val="22"/>
        </w:rPr>
        <w:t>recorded with a supplier number</w:t>
      </w:r>
    </w:p>
    <w:p w:rsidR="00296C19" w:rsidRDefault="00296C19" w:rsidP="00296C19">
      <w:pPr>
        <w:tabs>
          <w:tab w:val="center" w:pos="709"/>
        </w:tabs>
        <w:spacing w:after="120"/>
        <w:ind w:left="360"/>
        <w:outlineLvl w:val="0"/>
        <w:rPr>
          <w:bCs/>
          <w:sz w:val="22"/>
          <w:szCs w:val="22"/>
        </w:rPr>
      </w:pPr>
      <w:r>
        <w:rPr>
          <w:bCs/>
          <w:sz w:val="22"/>
          <w:szCs w:val="22"/>
        </w:rPr>
        <w:t xml:space="preserve">iv) </w:t>
      </w:r>
      <w:r w:rsidRPr="002C76C1">
        <w:rPr>
          <w:bCs/>
          <w:sz w:val="22"/>
          <w:szCs w:val="22"/>
        </w:rPr>
        <w:t>Not all of the fields of the supplier register are completed</w:t>
      </w:r>
    </w:p>
    <w:p w:rsidR="00296C19" w:rsidRDefault="00296C19" w:rsidP="00296C19">
      <w:pPr>
        <w:tabs>
          <w:tab w:val="center" w:pos="709"/>
        </w:tabs>
        <w:spacing w:after="120"/>
        <w:ind w:left="360"/>
        <w:outlineLvl w:val="0"/>
        <w:rPr>
          <w:bCs/>
          <w:sz w:val="22"/>
          <w:szCs w:val="22"/>
        </w:rPr>
      </w:pPr>
      <w:r>
        <w:rPr>
          <w:bCs/>
          <w:sz w:val="22"/>
          <w:szCs w:val="22"/>
        </w:rPr>
        <w:t xml:space="preserve">v) </w:t>
      </w:r>
      <w:r w:rsidRPr="002C76C1">
        <w:rPr>
          <w:bCs/>
          <w:sz w:val="22"/>
          <w:szCs w:val="22"/>
        </w:rPr>
        <w:t>Numerous suppliers do not have the required number of digits (12) in their company registration number</w:t>
      </w:r>
    </w:p>
    <w:p w:rsidR="00296C19" w:rsidRDefault="00296C19" w:rsidP="00296C19">
      <w:pPr>
        <w:tabs>
          <w:tab w:val="center" w:pos="709"/>
        </w:tabs>
        <w:spacing w:after="120"/>
        <w:ind w:left="360"/>
        <w:outlineLvl w:val="0"/>
        <w:rPr>
          <w:bCs/>
          <w:sz w:val="22"/>
          <w:szCs w:val="22"/>
        </w:rPr>
      </w:pPr>
      <w:r>
        <w:rPr>
          <w:bCs/>
          <w:sz w:val="22"/>
          <w:szCs w:val="22"/>
        </w:rPr>
        <w:t xml:space="preserve">vi) </w:t>
      </w:r>
      <w:r w:rsidRPr="002C76C1">
        <w:rPr>
          <w:bCs/>
          <w:sz w:val="22"/>
          <w:szCs w:val="22"/>
        </w:rPr>
        <w:t>Numerous suppliers do not have the required number of digits (ten) in their telephone or fax number.</w:t>
      </w:r>
    </w:p>
    <w:p w:rsidR="00296C19" w:rsidRPr="002C76C1" w:rsidRDefault="00296C19" w:rsidP="00296C19">
      <w:pPr>
        <w:tabs>
          <w:tab w:val="center" w:pos="709"/>
        </w:tabs>
        <w:spacing w:after="120"/>
        <w:ind w:left="360"/>
        <w:outlineLvl w:val="0"/>
        <w:rPr>
          <w:bCs/>
          <w:sz w:val="22"/>
          <w:szCs w:val="22"/>
        </w:rPr>
      </w:pPr>
      <w:r>
        <w:rPr>
          <w:bCs/>
          <w:sz w:val="22"/>
          <w:szCs w:val="22"/>
        </w:rPr>
        <w:t xml:space="preserve">vii) </w:t>
      </w:r>
      <w:r w:rsidRPr="002C76C1">
        <w:rPr>
          <w:bCs/>
          <w:sz w:val="22"/>
          <w:szCs w:val="22"/>
        </w:rPr>
        <w:t>The registration number of some of the service providers appears to be incorrect.</w:t>
      </w:r>
    </w:p>
    <w:p w:rsidR="00296C19" w:rsidRPr="002C76C1" w:rsidRDefault="00296C19" w:rsidP="00296C19">
      <w:pPr>
        <w:tabs>
          <w:tab w:val="center" w:pos="709"/>
        </w:tabs>
        <w:spacing w:after="120"/>
        <w:ind w:left="1440"/>
        <w:outlineLvl w:val="0"/>
        <w:rPr>
          <w:bCs/>
          <w:sz w:val="22"/>
          <w:szCs w:val="22"/>
        </w:rPr>
      </w:pPr>
    </w:p>
    <w:p w:rsidR="00296C19" w:rsidRPr="002C76C1" w:rsidRDefault="00296C19" w:rsidP="00296C19">
      <w:pPr>
        <w:tabs>
          <w:tab w:val="center" w:pos="709"/>
        </w:tabs>
        <w:spacing w:after="120"/>
        <w:outlineLvl w:val="0"/>
        <w:rPr>
          <w:bCs/>
          <w:sz w:val="22"/>
          <w:szCs w:val="22"/>
        </w:rPr>
      </w:pPr>
    </w:p>
    <w:p w:rsidR="00296C19" w:rsidRPr="002C76C1" w:rsidRDefault="00296C19" w:rsidP="00296C19">
      <w:pPr>
        <w:tabs>
          <w:tab w:val="center" w:pos="709"/>
        </w:tabs>
        <w:autoSpaceDE w:val="0"/>
        <w:autoSpaceDN w:val="0"/>
        <w:adjustRightInd w:val="0"/>
        <w:rPr>
          <w:sz w:val="22"/>
          <w:szCs w:val="22"/>
        </w:rPr>
      </w:pPr>
      <w:r w:rsidRPr="002C76C1">
        <w:rPr>
          <w:sz w:val="22"/>
          <w:szCs w:val="22"/>
        </w:rPr>
        <w:t>Potential impact of the findings raised above:</w:t>
      </w:r>
    </w:p>
    <w:p w:rsidR="00296C19" w:rsidRPr="002C76C1" w:rsidRDefault="00296C19" w:rsidP="00296C19">
      <w:pPr>
        <w:pStyle w:val="NormalWeb"/>
        <w:tabs>
          <w:tab w:val="center" w:pos="709"/>
        </w:tabs>
        <w:rPr>
          <w:rFonts w:ascii="Arial" w:hAnsi="Arial" w:cs="Arial"/>
          <w:color w:val="000000"/>
          <w:sz w:val="22"/>
          <w:szCs w:val="22"/>
          <w:lang w:val="en-ZA" w:eastAsia="en-ZA"/>
        </w:rPr>
      </w:pPr>
    </w:p>
    <w:p w:rsidR="00296C19" w:rsidRPr="002C76C1" w:rsidRDefault="00296C19" w:rsidP="00296C19">
      <w:pPr>
        <w:pStyle w:val="NormalWeb"/>
        <w:widowControl/>
        <w:tabs>
          <w:tab w:val="center" w:pos="709"/>
        </w:tabs>
        <w:rPr>
          <w:rFonts w:ascii="Arial" w:hAnsi="Arial" w:cs="Arial"/>
          <w:sz w:val="22"/>
          <w:szCs w:val="22"/>
          <w:lang w:val="en-ZA"/>
        </w:rPr>
      </w:pPr>
      <w:r>
        <w:rPr>
          <w:rFonts w:ascii="Arial" w:hAnsi="Arial" w:cs="Arial"/>
          <w:sz w:val="22"/>
          <w:szCs w:val="22"/>
        </w:rPr>
        <w:t xml:space="preserve">a) </w:t>
      </w:r>
      <w:r w:rsidRPr="002C76C1">
        <w:rPr>
          <w:rFonts w:ascii="Arial" w:hAnsi="Arial" w:cs="Arial"/>
          <w:sz w:val="22"/>
          <w:szCs w:val="22"/>
        </w:rPr>
        <w:t>The department may unconsciously engage in business with a person prohibited from doing business with the public sector, resulting in a non-compliance with TR16A9.1(c).</w:t>
      </w:r>
    </w:p>
    <w:p w:rsidR="00296C19" w:rsidRPr="002C76C1" w:rsidRDefault="00296C19" w:rsidP="00296C19">
      <w:pPr>
        <w:pStyle w:val="NormalWeb"/>
        <w:tabs>
          <w:tab w:val="center" w:pos="709"/>
        </w:tabs>
        <w:ind w:left="720"/>
        <w:rPr>
          <w:rFonts w:ascii="Arial" w:hAnsi="Arial" w:cs="Arial"/>
          <w:sz w:val="22"/>
          <w:szCs w:val="22"/>
          <w:lang w:val="en-ZA"/>
        </w:rPr>
      </w:pPr>
    </w:p>
    <w:p w:rsidR="00296C19" w:rsidRPr="002C76C1" w:rsidRDefault="00296C19" w:rsidP="00296C19">
      <w:pPr>
        <w:pStyle w:val="NormalWeb"/>
        <w:widowControl/>
        <w:tabs>
          <w:tab w:val="center" w:pos="709"/>
        </w:tabs>
        <w:rPr>
          <w:rFonts w:ascii="Arial" w:hAnsi="Arial" w:cs="Arial"/>
          <w:sz w:val="22"/>
          <w:szCs w:val="22"/>
          <w:lang w:val="en-ZA"/>
        </w:rPr>
      </w:pPr>
      <w:r>
        <w:rPr>
          <w:rFonts w:ascii="Arial" w:hAnsi="Arial" w:cs="Arial"/>
          <w:sz w:val="22"/>
          <w:szCs w:val="22"/>
        </w:rPr>
        <w:t xml:space="preserve">b) </w:t>
      </w:r>
      <w:r w:rsidRPr="002C76C1">
        <w:rPr>
          <w:rFonts w:ascii="Arial" w:hAnsi="Arial" w:cs="Arial"/>
          <w:sz w:val="22"/>
          <w:szCs w:val="22"/>
        </w:rPr>
        <w:t>Non-compliance with Practice Note 8 of 2007/ 2008 paragraph 5.3. As suppliers are duplicated on the supplier register there is a risk that fair competition is not being practiced, as certain suppliers may be allowed to bid more frequently than others.</w:t>
      </w:r>
    </w:p>
    <w:p w:rsidR="00296C19" w:rsidRPr="002C76C1" w:rsidRDefault="00296C19" w:rsidP="00296C19">
      <w:pPr>
        <w:pStyle w:val="NormalWeb"/>
        <w:tabs>
          <w:tab w:val="center" w:pos="709"/>
        </w:tabs>
        <w:rPr>
          <w:rFonts w:ascii="Arial" w:hAnsi="Arial" w:cs="Arial"/>
          <w:sz w:val="22"/>
          <w:szCs w:val="22"/>
          <w:lang w:val="en-ZA"/>
        </w:rPr>
      </w:pPr>
      <w:r w:rsidRPr="002C76C1">
        <w:rPr>
          <w:rFonts w:ascii="Arial" w:hAnsi="Arial" w:cs="Arial"/>
          <w:sz w:val="22"/>
          <w:szCs w:val="22"/>
        </w:rPr>
        <w:t xml:space="preserve"> </w:t>
      </w:r>
    </w:p>
    <w:p w:rsidR="00296C19" w:rsidRPr="002C76C1" w:rsidRDefault="00296C19" w:rsidP="00296C19">
      <w:pPr>
        <w:pStyle w:val="NormalWeb"/>
        <w:widowControl/>
        <w:tabs>
          <w:tab w:val="center" w:pos="709"/>
        </w:tabs>
        <w:rPr>
          <w:rFonts w:ascii="Arial" w:hAnsi="Arial" w:cs="Arial"/>
          <w:sz w:val="22"/>
          <w:szCs w:val="22"/>
          <w:lang w:val="en-ZA"/>
        </w:rPr>
      </w:pPr>
      <w:r>
        <w:rPr>
          <w:rFonts w:ascii="Arial" w:hAnsi="Arial" w:cs="Arial"/>
          <w:sz w:val="22"/>
          <w:szCs w:val="22"/>
        </w:rPr>
        <w:t xml:space="preserve">c) </w:t>
      </w:r>
      <w:r w:rsidRPr="002C76C1">
        <w:rPr>
          <w:rFonts w:ascii="Arial" w:hAnsi="Arial" w:cs="Arial"/>
          <w:sz w:val="22"/>
          <w:szCs w:val="22"/>
        </w:rPr>
        <w:t>Suppliers listed on the supplier register may be fictitious or the register used may be incomplete.</w:t>
      </w:r>
    </w:p>
    <w:p w:rsidR="00296C19" w:rsidRPr="002C76C1" w:rsidRDefault="00296C19" w:rsidP="00296C19">
      <w:pPr>
        <w:pStyle w:val="NormalWeb"/>
        <w:tabs>
          <w:tab w:val="center" w:pos="709"/>
        </w:tabs>
        <w:rPr>
          <w:rFonts w:ascii="Arial" w:hAnsi="Arial" w:cs="Arial"/>
          <w:sz w:val="22"/>
          <w:szCs w:val="22"/>
          <w:lang w:val="en-ZA"/>
        </w:rPr>
      </w:pPr>
    </w:p>
    <w:p w:rsidR="00296C19" w:rsidRPr="002C76C1" w:rsidRDefault="00296C19" w:rsidP="00296C19">
      <w:pPr>
        <w:pStyle w:val="NormalWeb"/>
        <w:widowControl/>
        <w:tabs>
          <w:tab w:val="center" w:pos="709"/>
        </w:tabs>
        <w:rPr>
          <w:rFonts w:ascii="Arial" w:hAnsi="Arial" w:cs="Arial"/>
          <w:sz w:val="22"/>
          <w:szCs w:val="22"/>
          <w:lang w:val="en-ZA"/>
        </w:rPr>
      </w:pPr>
      <w:r>
        <w:rPr>
          <w:rFonts w:ascii="Arial" w:hAnsi="Arial" w:cs="Arial"/>
          <w:sz w:val="22"/>
          <w:szCs w:val="22"/>
        </w:rPr>
        <w:t xml:space="preserve">d) </w:t>
      </w:r>
      <w:r w:rsidRPr="002C76C1">
        <w:rPr>
          <w:rFonts w:ascii="Arial" w:hAnsi="Arial" w:cs="Arial"/>
          <w:sz w:val="22"/>
          <w:szCs w:val="22"/>
        </w:rPr>
        <w:t>There is a risk that fraudulent supply chain practices are being conducted.</w:t>
      </w:r>
    </w:p>
    <w:p w:rsidR="00296C19" w:rsidRPr="002C76C1" w:rsidRDefault="00296C19" w:rsidP="00296C19">
      <w:pPr>
        <w:pStyle w:val="NormalWeb"/>
        <w:tabs>
          <w:tab w:val="center" w:pos="709"/>
        </w:tabs>
        <w:ind w:left="720"/>
        <w:rPr>
          <w:rFonts w:ascii="Arial" w:hAnsi="Arial" w:cs="Arial"/>
          <w:sz w:val="22"/>
          <w:szCs w:val="22"/>
          <w:lang w:val="en-ZA"/>
        </w:rPr>
      </w:pPr>
    </w:p>
    <w:p w:rsidR="00296C19" w:rsidRPr="002C76C1" w:rsidRDefault="00296C19" w:rsidP="00296C19">
      <w:pPr>
        <w:pStyle w:val="NormalWeb"/>
        <w:tabs>
          <w:tab w:val="center" w:pos="709"/>
        </w:tabs>
        <w:rPr>
          <w:rFonts w:ascii="Arial" w:hAnsi="Arial" w:cs="Arial"/>
          <w:sz w:val="22"/>
          <w:szCs w:val="22"/>
          <w:lang w:val="en-ZA"/>
        </w:rPr>
      </w:pPr>
    </w:p>
    <w:p w:rsidR="00296C19" w:rsidRPr="002C76C1" w:rsidRDefault="00296C19" w:rsidP="00296C19">
      <w:pPr>
        <w:tabs>
          <w:tab w:val="center" w:pos="709"/>
        </w:tabs>
        <w:jc w:val="both"/>
        <w:rPr>
          <w:sz w:val="22"/>
          <w:szCs w:val="22"/>
          <w:lang w:val="en-GB"/>
        </w:rPr>
      </w:pPr>
    </w:p>
    <w:p w:rsidR="00296C19" w:rsidRPr="002C76C1" w:rsidRDefault="00296C19" w:rsidP="00296C19">
      <w:pPr>
        <w:tabs>
          <w:tab w:val="center" w:pos="709"/>
        </w:tabs>
        <w:jc w:val="both"/>
        <w:rPr>
          <w:sz w:val="22"/>
          <w:szCs w:val="22"/>
          <w:lang w:val="en-GB"/>
        </w:rPr>
      </w:pPr>
      <w:r w:rsidRPr="002C76C1">
        <w:rPr>
          <w:sz w:val="22"/>
          <w:szCs w:val="22"/>
          <w:lang w:val="en-GB"/>
        </w:rPr>
        <w:t>Reason for the deviation:</w:t>
      </w:r>
    </w:p>
    <w:p w:rsidR="00296C19" w:rsidRPr="002C76C1" w:rsidRDefault="00296C19" w:rsidP="00296C19">
      <w:pPr>
        <w:pStyle w:val="NormalWeb"/>
        <w:tabs>
          <w:tab w:val="center" w:pos="709"/>
        </w:tabs>
        <w:rPr>
          <w:rFonts w:ascii="Arial" w:hAnsi="Arial" w:cs="Arial"/>
          <w:b/>
          <w:bCs/>
          <w:sz w:val="22"/>
          <w:szCs w:val="22"/>
        </w:rPr>
      </w:pPr>
    </w:p>
    <w:p w:rsidR="00296C19" w:rsidRPr="002C76C1" w:rsidRDefault="00296C19" w:rsidP="00296C19">
      <w:pPr>
        <w:pStyle w:val="NormalWeb"/>
        <w:tabs>
          <w:tab w:val="center" w:pos="709"/>
        </w:tabs>
        <w:rPr>
          <w:rFonts w:ascii="Arial" w:hAnsi="Arial" w:cs="Arial"/>
          <w:bCs/>
          <w:sz w:val="22"/>
          <w:szCs w:val="22"/>
        </w:rPr>
      </w:pPr>
      <w:r w:rsidRPr="002C76C1">
        <w:rPr>
          <w:rFonts w:ascii="Arial" w:hAnsi="Arial" w:cs="Arial"/>
          <w:bCs/>
          <w:sz w:val="22"/>
          <w:szCs w:val="22"/>
        </w:rPr>
        <w:t>The following reasons were provided for the deviations listed above:</w:t>
      </w:r>
    </w:p>
    <w:p w:rsidR="00296C19" w:rsidRPr="002C76C1" w:rsidRDefault="00296C19" w:rsidP="00296C19">
      <w:pPr>
        <w:pStyle w:val="NormalWeb"/>
        <w:tabs>
          <w:tab w:val="center" w:pos="709"/>
        </w:tabs>
        <w:rPr>
          <w:rFonts w:ascii="Arial" w:hAnsi="Arial" w:cs="Arial"/>
          <w:bCs/>
          <w:sz w:val="22"/>
          <w:szCs w:val="22"/>
        </w:rPr>
      </w:pPr>
    </w:p>
    <w:p w:rsidR="00296C19" w:rsidRPr="002C76C1" w:rsidRDefault="00296C19" w:rsidP="00296C19">
      <w:pPr>
        <w:pStyle w:val="NormalWeb"/>
        <w:widowControl/>
        <w:tabs>
          <w:tab w:val="center" w:pos="709"/>
        </w:tabs>
        <w:rPr>
          <w:rFonts w:ascii="Arial" w:hAnsi="Arial" w:cs="Arial"/>
          <w:bCs/>
          <w:sz w:val="22"/>
          <w:szCs w:val="22"/>
        </w:rPr>
      </w:pPr>
      <w:r>
        <w:rPr>
          <w:rFonts w:ascii="Arial" w:hAnsi="Arial" w:cs="Arial"/>
          <w:bCs/>
          <w:sz w:val="22"/>
          <w:szCs w:val="22"/>
        </w:rPr>
        <w:t xml:space="preserve">a) </w:t>
      </w:r>
      <w:r w:rsidRPr="002C76C1">
        <w:rPr>
          <w:rFonts w:ascii="Arial" w:hAnsi="Arial" w:cs="Arial"/>
          <w:bCs/>
          <w:sz w:val="22"/>
          <w:szCs w:val="22"/>
        </w:rPr>
        <w:t xml:space="preserve">The department has not yet cleansed the supplier database; therefore prohibited suppliers are still listed on the database. </w:t>
      </w:r>
    </w:p>
    <w:p w:rsidR="00296C19" w:rsidRPr="002C76C1" w:rsidRDefault="00296C19" w:rsidP="00296C19">
      <w:pPr>
        <w:pStyle w:val="NormalWeb"/>
        <w:widowControl/>
        <w:tabs>
          <w:tab w:val="center" w:pos="709"/>
        </w:tabs>
        <w:rPr>
          <w:rFonts w:ascii="Arial" w:hAnsi="Arial" w:cs="Arial"/>
          <w:bCs/>
          <w:sz w:val="22"/>
          <w:szCs w:val="22"/>
        </w:rPr>
      </w:pPr>
      <w:r>
        <w:rPr>
          <w:rFonts w:ascii="Arial" w:hAnsi="Arial" w:cs="Arial"/>
          <w:bCs/>
          <w:sz w:val="22"/>
          <w:szCs w:val="22"/>
        </w:rPr>
        <w:t xml:space="preserve">b) </w:t>
      </w:r>
      <w:r w:rsidRPr="002C76C1">
        <w:rPr>
          <w:rFonts w:ascii="Arial" w:hAnsi="Arial" w:cs="Arial"/>
          <w:bCs/>
          <w:sz w:val="22"/>
          <w:szCs w:val="22"/>
        </w:rPr>
        <w:t xml:space="preserve">A company with more than one branch is registered more than once, to represent each branch from which they operate. </w:t>
      </w:r>
    </w:p>
    <w:p w:rsidR="00296C19" w:rsidRPr="002C76C1" w:rsidRDefault="00296C19" w:rsidP="00296C19">
      <w:pPr>
        <w:pStyle w:val="NormalWeb"/>
        <w:widowControl/>
        <w:tabs>
          <w:tab w:val="center" w:pos="709"/>
        </w:tabs>
        <w:rPr>
          <w:rFonts w:ascii="Arial" w:hAnsi="Arial" w:cs="Arial"/>
          <w:bCs/>
          <w:sz w:val="22"/>
          <w:szCs w:val="22"/>
        </w:rPr>
      </w:pPr>
      <w:r>
        <w:rPr>
          <w:rFonts w:ascii="Arial" w:hAnsi="Arial" w:cs="Arial"/>
          <w:bCs/>
          <w:sz w:val="22"/>
          <w:szCs w:val="22"/>
        </w:rPr>
        <w:t xml:space="preserve">c) </w:t>
      </w:r>
      <w:r w:rsidRPr="002C76C1">
        <w:rPr>
          <w:rFonts w:ascii="Arial" w:hAnsi="Arial" w:cs="Arial"/>
          <w:bCs/>
          <w:sz w:val="22"/>
          <w:szCs w:val="22"/>
        </w:rPr>
        <w:t xml:space="preserve">As some company’s operate primarily from their head office in Johannesburg, this may result in different branches of the company having the exact telephone and fax number. </w:t>
      </w:r>
    </w:p>
    <w:p w:rsidR="00296C19" w:rsidRPr="002C76C1" w:rsidRDefault="00296C19" w:rsidP="00296C19">
      <w:pPr>
        <w:pStyle w:val="NormalWeb"/>
        <w:widowControl/>
        <w:tabs>
          <w:tab w:val="center" w:pos="709"/>
        </w:tabs>
        <w:rPr>
          <w:rFonts w:ascii="Arial" w:hAnsi="Arial" w:cs="Arial"/>
          <w:bCs/>
          <w:sz w:val="22"/>
          <w:szCs w:val="22"/>
        </w:rPr>
      </w:pPr>
      <w:r>
        <w:rPr>
          <w:rFonts w:ascii="Arial" w:hAnsi="Arial" w:cs="Arial"/>
          <w:bCs/>
          <w:sz w:val="22"/>
          <w:szCs w:val="22"/>
        </w:rPr>
        <w:t xml:space="preserve">d) </w:t>
      </w:r>
      <w:r w:rsidRPr="002C76C1">
        <w:rPr>
          <w:rFonts w:ascii="Arial" w:hAnsi="Arial" w:cs="Arial"/>
          <w:bCs/>
          <w:sz w:val="22"/>
          <w:szCs w:val="22"/>
        </w:rPr>
        <w:t xml:space="preserve">When suppliers change their company name, they do not change their company registration number. The supplier with the new company name is simply added to the supplier database instead of amending the suppliers existing details on the supplier database, resulting in the supplier being listed more than once with different company names but the same company registration number. </w:t>
      </w:r>
    </w:p>
    <w:p w:rsidR="00296C19" w:rsidRPr="002C76C1" w:rsidRDefault="00296C19" w:rsidP="00296C19">
      <w:pPr>
        <w:pStyle w:val="NormalWeb"/>
        <w:widowControl/>
        <w:tabs>
          <w:tab w:val="center" w:pos="709"/>
        </w:tabs>
        <w:rPr>
          <w:rFonts w:ascii="Arial" w:hAnsi="Arial" w:cs="Arial"/>
          <w:bCs/>
          <w:sz w:val="22"/>
          <w:szCs w:val="22"/>
        </w:rPr>
      </w:pPr>
      <w:r>
        <w:rPr>
          <w:rFonts w:ascii="Arial" w:hAnsi="Arial" w:cs="Arial"/>
          <w:bCs/>
          <w:sz w:val="22"/>
          <w:szCs w:val="22"/>
        </w:rPr>
        <w:t xml:space="preserve">e) </w:t>
      </w:r>
      <w:r w:rsidRPr="002C76C1">
        <w:rPr>
          <w:rFonts w:ascii="Arial" w:hAnsi="Arial" w:cs="Arial"/>
          <w:bCs/>
          <w:sz w:val="22"/>
          <w:szCs w:val="22"/>
        </w:rPr>
        <w:t xml:space="preserve">Some suppliers share the same office or use the contact numbers of other suppliers resulting in different suppliers on the database with the same contact information. </w:t>
      </w:r>
    </w:p>
    <w:p w:rsidR="00296C19" w:rsidRPr="002C76C1" w:rsidRDefault="00296C19" w:rsidP="00296C19">
      <w:pPr>
        <w:pStyle w:val="NormalWeb"/>
        <w:widowControl/>
        <w:tabs>
          <w:tab w:val="center" w:pos="709"/>
        </w:tabs>
        <w:rPr>
          <w:rFonts w:ascii="Arial" w:hAnsi="Arial" w:cs="Arial"/>
          <w:bCs/>
          <w:sz w:val="22"/>
          <w:szCs w:val="22"/>
        </w:rPr>
      </w:pPr>
      <w:r>
        <w:rPr>
          <w:rFonts w:ascii="Arial" w:hAnsi="Arial" w:cs="Arial"/>
          <w:bCs/>
          <w:sz w:val="22"/>
          <w:szCs w:val="22"/>
        </w:rPr>
        <w:t xml:space="preserve">f) </w:t>
      </w:r>
      <w:r w:rsidRPr="002C76C1">
        <w:rPr>
          <w:rFonts w:ascii="Arial" w:hAnsi="Arial" w:cs="Arial"/>
          <w:bCs/>
          <w:sz w:val="22"/>
          <w:szCs w:val="22"/>
        </w:rPr>
        <w:t>Some suppliers on the database do have any contact information, therefore there are no telephone or fax numbers listed for them.</w:t>
      </w:r>
    </w:p>
    <w:p w:rsidR="00296C19" w:rsidRPr="002C76C1" w:rsidRDefault="00296C19" w:rsidP="00296C19">
      <w:pPr>
        <w:pStyle w:val="NormalWeb"/>
        <w:widowControl/>
        <w:tabs>
          <w:tab w:val="center" w:pos="709"/>
        </w:tabs>
        <w:rPr>
          <w:rFonts w:ascii="Arial" w:hAnsi="Arial" w:cs="Arial"/>
          <w:bCs/>
          <w:sz w:val="22"/>
          <w:szCs w:val="22"/>
        </w:rPr>
      </w:pPr>
      <w:r>
        <w:rPr>
          <w:rFonts w:ascii="Arial" w:hAnsi="Arial" w:cs="Arial"/>
          <w:bCs/>
          <w:sz w:val="22"/>
          <w:szCs w:val="22"/>
        </w:rPr>
        <w:t xml:space="preserve">g) </w:t>
      </w:r>
      <w:r w:rsidRPr="002C76C1">
        <w:rPr>
          <w:rFonts w:ascii="Arial" w:hAnsi="Arial" w:cs="Arial"/>
          <w:bCs/>
          <w:sz w:val="22"/>
          <w:szCs w:val="22"/>
        </w:rPr>
        <w:t xml:space="preserve">The general issues identified above, is due to staff being trained on the live system and not the demo; any detail recorded is not deleted. This may also be attributed to human error. </w:t>
      </w:r>
    </w:p>
    <w:p w:rsidR="00296C19" w:rsidRPr="002C76C1" w:rsidRDefault="00296C19" w:rsidP="00296C19">
      <w:pPr>
        <w:pStyle w:val="NormalWeb"/>
        <w:widowControl/>
        <w:tabs>
          <w:tab w:val="center" w:pos="709"/>
        </w:tabs>
        <w:rPr>
          <w:rFonts w:ascii="Arial" w:hAnsi="Arial" w:cs="Arial"/>
          <w:bCs/>
          <w:sz w:val="22"/>
          <w:szCs w:val="22"/>
        </w:rPr>
      </w:pPr>
      <w:r>
        <w:rPr>
          <w:rFonts w:ascii="Arial" w:hAnsi="Arial" w:cs="Arial"/>
          <w:bCs/>
          <w:sz w:val="22"/>
          <w:szCs w:val="22"/>
        </w:rPr>
        <w:t xml:space="preserve">h) </w:t>
      </w:r>
      <w:r w:rsidRPr="002C76C1">
        <w:rPr>
          <w:rFonts w:ascii="Arial" w:hAnsi="Arial" w:cs="Arial"/>
          <w:bCs/>
          <w:sz w:val="22"/>
          <w:szCs w:val="22"/>
        </w:rPr>
        <w:t>It was also noted that when existing suppliers on the database re-apply for registration they are simply re-added to the database resulting in the supplier appearing more than once.</w:t>
      </w:r>
    </w:p>
    <w:p w:rsidR="00296C19" w:rsidRPr="002C76C1" w:rsidRDefault="00296C19" w:rsidP="00296C19">
      <w:pPr>
        <w:pStyle w:val="NormalWeb"/>
        <w:widowControl/>
        <w:tabs>
          <w:tab w:val="center" w:pos="709"/>
        </w:tabs>
        <w:rPr>
          <w:rFonts w:ascii="Arial" w:hAnsi="Arial" w:cs="Arial"/>
          <w:bCs/>
          <w:sz w:val="22"/>
          <w:szCs w:val="22"/>
        </w:rPr>
      </w:pPr>
      <w:r>
        <w:rPr>
          <w:rFonts w:ascii="Arial" w:hAnsi="Arial" w:cs="Arial"/>
          <w:bCs/>
          <w:sz w:val="22"/>
          <w:szCs w:val="22"/>
        </w:rPr>
        <w:t xml:space="preserve">i) </w:t>
      </w:r>
      <w:r w:rsidRPr="002C76C1">
        <w:rPr>
          <w:rFonts w:ascii="Arial" w:hAnsi="Arial" w:cs="Arial"/>
          <w:bCs/>
          <w:sz w:val="22"/>
          <w:szCs w:val="22"/>
        </w:rPr>
        <w:t xml:space="preserve">The system does not report error messages when incorrect or incomplete information is captured. </w:t>
      </w:r>
    </w:p>
    <w:p w:rsidR="00296C19" w:rsidRPr="002C76C1" w:rsidRDefault="00296C19" w:rsidP="00296C19">
      <w:pPr>
        <w:pStyle w:val="NormalWeb"/>
        <w:widowControl/>
        <w:tabs>
          <w:tab w:val="center" w:pos="709"/>
        </w:tabs>
        <w:rPr>
          <w:rFonts w:ascii="Arial" w:hAnsi="Arial" w:cs="Arial"/>
          <w:bCs/>
          <w:sz w:val="22"/>
          <w:szCs w:val="22"/>
        </w:rPr>
      </w:pPr>
      <w:r>
        <w:rPr>
          <w:rFonts w:ascii="Arial" w:hAnsi="Arial" w:cs="Arial"/>
          <w:bCs/>
          <w:sz w:val="22"/>
          <w:szCs w:val="22"/>
        </w:rPr>
        <w:t xml:space="preserve">j) </w:t>
      </w:r>
      <w:r w:rsidRPr="002C76C1">
        <w:rPr>
          <w:rFonts w:ascii="Arial" w:hAnsi="Arial" w:cs="Arial"/>
          <w:bCs/>
          <w:sz w:val="22"/>
          <w:szCs w:val="22"/>
        </w:rPr>
        <w:t xml:space="preserve">It was further noted that the data capturers do not have the authority to amend the details of existing suppliers on the database, or to rectify any mistakes made. This can only be done by the Deputy Director, who does not have sufficient time to make any adjustments.  </w:t>
      </w:r>
    </w:p>
    <w:p w:rsidR="00296C19" w:rsidRPr="002C76C1" w:rsidRDefault="00296C19" w:rsidP="00296C19">
      <w:pPr>
        <w:pStyle w:val="NormalWeb"/>
        <w:tabs>
          <w:tab w:val="center" w:pos="709"/>
        </w:tabs>
        <w:rPr>
          <w:rFonts w:ascii="Arial" w:hAnsi="Arial" w:cs="Arial"/>
          <w:b/>
          <w:bCs/>
          <w:sz w:val="22"/>
          <w:szCs w:val="22"/>
        </w:rPr>
      </w:pPr>
    </w:p>
    <w:p w:rsidR="00296C19" w:rsidRDefault="00296C19" w:rsidP="00296C19">
      <w:pPr>
        <w:pStyle w:val="NormalWeb"/>
        <w:tabs>
          <w:tab w:val="center" w:pos="709"/>
        </w:tabs>
        <w:rPr>
          <w:rFonts w:ascii="Arial" w:hAnsi="Arial" w:cs="Arial"/>
          <w:b/>
          <w:bCs/>
          <w:sz w:val="22"/>
          <w:szCs w:val="22"/>
        </w:rPr>
      </w:pPr>
    </w:p>
    <w:p w:rsidR="00296C19" w:rsidRPr="002C76C1" w:rsidRDefault="00296C19" w:rsidP="00296C19">
      <w:pPr>
        <w:pStyle w:val="NormalWeb"/>
        <w:tabs>
          <w:tab w:val="center" w:pos="709"/>
        </w:tabs>
        <w:rPr>
          <w:rFonts w:ascii="Arial" w:hAnsi="Arial" w:cs="Arial"/>
          <w:b/>
          <w:bCs/>
          <w:sz w:val="22"/>
          <w:szCs w:val="22"/>
        </w:rPr>
      </w:pPr>
    </w:p>
    <w:p w:rsidR="00296C19" w:rsidRPr="002C76C1" w:rsidRDefault="00296C19" w:rsidP="00296C19">
      <w:pPr>
        <w:pStyle w:val="NormalWeb"/>
        <w:tabs>
          <w:tab w:val="center" w:pos="709"/>
        </w:tabs>
        <w:rPr>
          <w:rFonts w:ascii="Arial" w:hAnsi="Arial" w:cs="Arial"/>
        </w:rPr>
      </w:pPr>
      <w:r w:rsidRPr="002C76C1">
        <w:rPr>
          <w:rFonts w:ascii="Arial" w:hAnsi="Arial" w:cs="Arial"/>
          <w:b/>
          <w:bCs/>
          <w:sz w:val="22"/>
          <w:szCs w:val="22"/>
        </w:rPr>
        <w:t>Internal control deficiency</w:t>
      </w:r>
    </w:p>
    <w:p w:rsidR="00296C19" w:rsidRPr="00A165B2" w:rsidRDefault="00296C19" w:rsidP="00296C19">
      <w:pPr>
        <w:pStyle w:val="Heading2"/>
        <w:widowControl/>
        <w:tabs>
          <w:tab w:val="center" w:pos="709"/>
        </w:tabs>
      </w:pPr>
      <w:r w:rsidRPr="00A165B2">
        <w:rPr>
          <w:b w:val="0"/>
          <w:iCs w:val="0"/>
          <w:sz w:val="22"/>
          <w:szCs w:val="22"/>
        </w:rPr>
        <w:t>Financial and Performance Management</w:t>
      </w:r>
    </w:p>
    <w:p w:rsidR="00296C19" w:rsidRPr="00A165B2" w:rsidRDefault="00296C19" w:rsidP="00296C19">
      <w:pPr>
        <w:tabs>
          <w:tab w:val="center" w:pos="709"/>
        </w:tabs>
        <w:rPr>
          <w:i/>
          <w:sz w:val="22"/>
          <w:szCs w:val="22"/>
          <w:lang w:val="en-GB"/>
        </w:rPr>
      </w:pPr>
    </w:p>
    <w:p w:rsidR="00296C19" w:rsidRPr="00A165B2" w:rsidRDefault="00296C19" w:rsidP="00296C19">
      <w:pPr>
        <w:tabs>
          <w:tab w:val="center" w:pos="709"/>
        </w:tabs>
        <w:ind w:left="709" w:hanging="709"/>
        <w:rPr>
          <w:i/>
          <w:sz w:val="22"/>
          <w:szCs w:val="22"/>
          <w:lang w:val="en-GB"/>
        </w:rPr>
      </w:pPr>
      <w:r>
        <w:rPr>
          <w:i/>
          <w:sz w:val="22"/>
          <w:szCs w:val="22"/>
          <w:lang w:val="en-GB"/>
        </w:rPr>
        <w:t>a)</w:t>
      </w:r>
      <w:r>
        <w:rPr>
          <w:i/>
          <w:sz w:val="22"/>
          <w:szCs w:val="22"/>
          <w:lang w:val="en-GB"/>
        </w:rPr>
        <w:tab/>
      </w:r>
      <w:r>
        <w:rPr>
          <w:i/>
          <w:sz w:val="22"/>
          <w:szCs w:val="22"/>
          <w:lang w:val="en-GB"/>
        </w:rPr>
        <w:tab/>
      </w:r>
      <w:r w:rsidRPr="00A165B2">
        <w:rPr>
          <w:i/>
          <w:sz w:val="22"/>
          <w:szCs w:val="22"/>
          <w:lang w:val="en-GB"/>
        </w:rPr>
        <w:t>The department did not prepare regular, accurate and complete financial and performance reports that are supported and evidenced by reliable information.</w:t>
      </w:r>
    </w:p>
    <w:p w:rsidR="00296C19" w:rsidRPr="00A165B2" w:rsidRDefault="00296C19" w:rsidP="00296C19">
      <w:pPr>
        <w:tabs>
          <w:tab w:val="center" w:pos="709"/>
        </w:tabs>
        <w:spacing w:after="120"/>
        <w:rPr>
          <w:i/>
          <w:sz w:val="22"/>
          <w:szCs w:val="22"/>
          <w:lang w:val="en-GB"/>
        </w:rPr>
      </w:pPr>
    </w:p>
    <w:p w:rsidR="00296C19" w:rsidRPr="00A165B2" w:rsidRDefault="00296C19" w:rsidP="00296C19">
      <w:pPr>
        <w:tabs>
          <w:tab w:val="center" w:pos="709"/>
        </w:tabs>
        <w:spacing w:after="120"/>
        <w:ind w:left="709" w:hanging="709"/>
        <w:rPr>
          <w:b/>
          <w:i/>
          <w:sz w:val="22"/>
          <w:szCs w:val="22"/>
        </w:rPr>
      </w:pPr>
      <w:r>
        <w:rPr>
          <w:i/>
          <w:sz w:val="22"/>
          <w:szCs w:val="22"/>
          <w:lang w:val="en-GB"/>
        </w:rPr>
        <w:t>b)</w:t>
      </w:r>
      <w:r>
        <w:rPr>
          <w:i/>
          <w:sz w:val="22"/>
          <w:szCs w:val="22"/>
          <w:lang w:val="en-GB"/>
        </w:rPr>
        <w:tab/>
      </w:r>
      <w:r>
        <w:rPr>
          <w:i/>
          <w:sz w:val="22"/>
          <w:szCs w:val="22"/>
          <w:lang w:val="en-GB"/>
        </w:rPr>
        <w:tab/>
      </w:r>
      <w:r w:rsidRPr="00A165B2">
        <w:rPr>
          <w:i/>
          <w:sz w:val="22"/>
          <w:szCs w:val="22"/>
          <w:lang w:val="en-GB"/>
        </w:rPr>
        <w:t>The department did not procure goods and service in accordance with the supply chain management requirements</w:t>
      </w:r>
    </w:p>
    <w:p w:rsidR="00296C19" w:rsidRPr="002C76C1" w:rsidRDefault="00296C19" w:rsidP="00296C19">
      <w:pPr>
        <w:tabs>
          <w:tab w:val="center" w:pos="709"/>
        </w:tabs>
        <w:spacing w:after="120"/>
        <w:rPr>
          <w:b/>
          <w:sz w:val="22"/>
          <w:szCs w:val="22"/>
        </w:rPr>
      </w:pPr>
    </w:p>
    <w:p w:rsidR="00296C19" w:rsidRPr="002C76C1" w:rsidRDefault="00296C19" w:rsidP="00296C19">
      <w:pPr>
        <w:tabs>
          <w:tab w:val="center" w:pos="709"/>
        </w:tabs>
        <w:spacing w:after="120"/>
        <w:rPr>
          <w:b/>
          <w:sz w:val="22"/>
          <w:szCs w:val="22"/>
        </w:rPr>
      </w:pPr>
      <w:r w:rsidRPr="002C76C1">
        <w:rPr>
          <w:b/>
          <w:sz w:val="22"/>
          <w:szCs w:val="22"/>
        </w:rPr>
        <w:t>Recommendation</w:t>
      </w:r>
    </w:p>
    <w:p w:rsidR="00296C19" w:rsidRPr="003B2E3A" w:rsidRDefault="00296C19" w:rsidP="00296C19">
      <w:pPr>
        <w:tabs>
          <w:tab w:val="center" w:pos="709"/>
        </w:tabs>
        <w:spacing w:after="120" w:line="260" w:lineRule="exact"/>
        <w:rPr>
          <w:color w:val="000000"/>
          <w:sz w:val="22"/>
          <w:szCs w:val="22"/>
        </w:rPr>
      </w:pPr>
      <w:r>
        <w:rPr>
          <w:color w:val="000000"/>
          <w:sz w:val="22"/>
          <w:szCs w:val="22"/>
        </w:rPr>
        <w:t xml:space="preserve">a) </w:t>
      </w:r>
      <w:r w:rsidRPr="003B2E3A">
        <w:rPr>
          <w:color w:val="000000"/>
          <w:sz w:val="22"/>
          <w:szCs w:val="22"/>
        </w:rPr>
        <w:t xml:space="preserve">The department should inspect National Treasury’s database of prohibited persons on a regular basis and update the prospective supplier list accordingly, to avoid non-compliance with TR16A9.1(c). </w:t>
      </w:r>
    </w:p>
    <w:p w:rsidR="00296C19" w:rsidRPr="003B2E3A" w:rsidRDefault="00296C19" w:rsidP="00296C19">
      <w:pPr>
        <w:tabs>
          <w:tab w:val="center" w:pos="709"/>
        </w:tabs>
        <w:spacing w:after="120" w:line="260" w:lineRule="exact"/>
        <w:rPr>
          <w:color w:val="000000"/>
          <w:sz w:val="22"/>
          <w:szCs w:val="22"/>
        </w:rPr>
      </w:pPr>
      <w:r>
        <w:rPr>
          <w:color w:val="000000"/>
          <w:sz w:val="22"/>
          <w:szCs w:val="22"/>
        </w:rPr>
        <w:t xml:space="preserve">b) </w:t>
      </w:r>
      <w:r w:rsidRPr="003B2E3A">
        <w:rPr>
          <w:color w:val="000000"/>
          <w:sz w:val="22"/>
          <w:szCs w:val="22"/>
        </w:rPr>
        <w:t xml:space="preserve">Considering that the department is using a single supplier list for the entire country, the department should ensure that each supplier is listed only once irrespective of the number of regions from which the supplier can operate. </w:t>
      </w:r>
    </w:p>
    <w:p w:rsidR="00296C19" w:rsidRPr="003B2E3A" w:rsidRDefault="00296C19" w:rsidP="00296C19">
      <w:pPr>
        <w:tabs>
          <w:tab w:val="center" w:pos="709"/>
        </w:tabs>
        <w:spacing w:after="120" w:line="260" w:lineRule="exact"/>
        <w:rPr>
          <w:color w:val="000000"/>
          <w:sz w:val="22"/>
          <w:szCs w:val="22"/>
        </w:rPr>
      </w:pPr>
      <w:r>
        <w:rPr>
          <w:color w:val="000000"/>
          <w:sz w:val="22"/>
          <w:szCs w:val="22"/>
        </w:rPr>
        <w:t xml:space="preserve">c) </w:t>
      </w:r>
      <w:r w:rsidRPr="003B2E3A">
        <w:rPr>
          <w:color w:val="000000"/>
          <w:sz w:val="22"/>
          <w:szCs w:val="22"/>
        </w:rPr>
        <w:t xml:space="preserve">The supplier list should be regularly inspected for duplications, by an appropriately delegated official. </w:t>
      </w:r>
    </w:p>
    <w:p w:rsidR="00296C19" w:rsidRDefault="00296C19" w:rsidP="00296C19">
      <w:pPr>
        <w:tabs>
          <w:tab w:val="center" w:pos="709"/>
        </w:tabs>
        <w:spacing w:after="120" w:line="260" w:lineRule="exact"/>
        <w:rPr>
          <w:color w:val="000000"/>
          <w:sz w:val="22"/>
          <w:szCs w:val="22"/>
        </w:rPr>
      </w:pPr>
      <w:r>
        <w:rPr>
          <w:color w:val="000000"/>
          <w:sz w:val="22"/>
          <w:szCs w:val="22"/>
        </w:rPr>
        <w:t xml:space="preserve">d) </w:t>
      </w:r>
      <w:r w:rsidRPr="003B2E3A">
        <w:rPr>
          <w:color w:val="000000"/>
          <w:sz w:val="22"/>
          <w:szCs w:val="22"/>
        </w:rPr>
        <w:t xml:space="preserve">The department should refrain from recorded telephone, fax, and company registration numbers with commas, hyphens, spaces or similar characters in between. </w:t>
      </w:r>
    </w:p>
    <w:p w:rsidR="00296C19" w:rsidRDefault="00296C19" w:rsidP="00296C19">
      <w:pPr>
        <w:tabs>
          <w:tab w:val="center" w:pos="709"/>
        </w:tabs>
        <w:spacing w:after="120" w:line="260" w:lineRule="exact"/>
        <w:rPr>
          <w:color w:val="000000"/>
          <w:sz w:val="22"/>
          <w:szCs w:val="22"/>
        </w:rPr>
      </w:pPr>
      <w:r w:rsidRPr="00A165B2">
        <w:rPr>
          <w:color w:val="000000"/>
          <w:sz w:val="22"/>
          <w:szCs w:val="22"/>
        </w:rPr>
        <w:t xml:space="preserve">All numbers should be written in the exact same format, to enable duplicates to be easily identified. </w:t>
      </w:r>
    </w:p>
    <w:p w:rsidR="00296C19" w:rsidRPr="00A165B2" w:rsidRDefault="00296C19" w:rsidP="00296C19">
      <w:pPr>
        <w:tabs>
          <w:tab w:val="center" w:pos="709"/>
        </w:tabs>
        <w:spacing w:after="120" w:line="260" w:lineRule="exact"/>
        <w:rPr>
          <w:color w:val="000000"/>
          <w:sz w:val="22"/>
          <w:szCs w:val="22"/>
        </w:rPr>
      </w:pPr>
      <w:r w:rsidRPr="00A165B2">
        <w:rPr>
          <w:color w:val="000000"/>
          <w:sz w:val="22"/>
          <w:szCs w:val="22"/>
        </w:rPr>
        <w:t xml:space="preserve">An appropriately delegated official should regularly inspect the supplier list to ensure that the above is being complied with. </w:t>
      </w:r>
    </w:p>
    <w:p w:rsidR="00296C19" w:rsidRPr="003B2E3A" w:rsidRDefault="00296C19" w:rsidP="00296C19">
      <w:pPr>
        <w:tabs>
          <w:tab w:val="center" w:pos="709"/>
        </w:tabs>
        <w:spacing w:after="120" w:line="260" w:lineRule="exact"/>
        <w:rPr>
          <w:color w:val="000000"/>
          <w:sz w:val="22"/>
          <w:szCs w:val="22"/>
        </w:rPr>
      </w:pPr>
      <w:r>
        <w:rPr>
          <w:color w:val="000000"/>
          <w:sz w:val="22"/>
          <w:szCs w:val="22"/>
        </w:rPr>
        <w:t xml:space="preserve">e) </w:t>
      </w:r>
      <w:r w:rsidRPr="003B2E3A">
        <w:rPr>
          <w:color w:val="000000"/>
          <w:sz w:val="22"/>
          <w:szCs w:val="22"/>
        </w:rPr>
        <w:t xml:space="preserve">Applications to be registered on the supplier register should specifically state that suppliers who operate in more than one region should only apply once for registration. </w:t>
      </w:r>
    </w:p>
    <w:p w:rsidR="00296C19" w:rsidRPr="003B2E3A" w:rsidRDefault="00296C19" w:rsidP="00296C19">
      <w:pPr>
        <w:tabs>
          <w:tab w:val="center" w:pos="709"/>
        </w:tabs>
        <w:spacing w:after="120" w:line="260" w:lineRule="exact"/>
        <w:rPr>
          <w:color w:val="000000"/>
          <w:sz w:val="22"/>
          <w:szCs w:val="22"/>
        </w:rPr>
      </w:pPr>
      <w:r>
        <w:rPr>
          <w:color w:val="000000"/>
          <w:sz w:val="22"/>
          <w:szCs w:val="22"/>
        </w:rPr>
        <w:t xml:space="preserve">f) </w:t>
      </w:r>
      <w:r w:rsidRPr="003B2E3A">
        <w:rPr>
          <w:color w:val="000000"/>
          <w:sz w:val="22"/>
          <w:szCs w:val="22"/>
        </w:rPr>
        <w:t xml:space="preserve">The applications received should be sorted and filtered to identify duplications. </w:t>
      </w:r>
    </w:p>
    <w:p w:rsidR="00296C19" w:rsidRPr="003B2E3A" w:rsidRDefault="00296C19" w:rsidP="00296C19">
      <w:pPr>
        <w:tabs>
          <w:tab w:val="center" w:pos="709"/>
        </w:tabs>
        <w:spacing w:after="120" w:line="260" w:lineRule="exact"/>
        <w:rPr>
          <w:color w:val="000000"/>
          <w:sz w:val="22"/>
          <w:szCs w:val="22"/>
        </w:rPr>
      </w:pPr>
      <w:r>
        <w:rPr>
          <w:color w:val="000000"/>
          <w:sz w:val="22"/>
          <w:szCs w:val="22"/>
        </w:rPr>
        <w:t xml:space="preserve">g) </w:t>
      </w:r>
      <w:r w:rsidRPr="003B2E3A">
        <w:rPr>
          <w:color w:val="000000"/>
          <w:sz w:val="22"/>
          <w:szCs w:val="22"/>
        </w:rPr>
        <w:t xml:space="preserve">When loading new applicants on the supplier database an appropriately delegated official should inspect the supplier database to ensure that the supplier is not already recorded as a prospective supplier. </w:t>
      </w:r>
    </w:p>
    <w:p w:rsidR="00296C19" w:rsidRPr="003B2E3A" w:rsidRDefault="00296C19" w:rsidP="00296C19">
      <w:pPr>
        <w:tabs>
          <w:tab w:val="center" w:pos="709"/>
        </w:tabs>
        <w:spacing w:after="120" w:line="260" w:lineRule="exact"/>
        <w:rPr>
          <w:color w:val="000000"/>
          <w:sz w:val="22"/>
          <w:szCs w:val="22"/>
        </w:rPr>
      </w:pPr>
      <w:r>
        <w:rPr>
          <w:color w:val="000000"/>
          <w:sz w:val="22"/>
          <w:szCs w:val="22"/>
        </w:rPr>
        <w:t xml:space="preserve">h) </w:t>
      </w:r>
      <w:r w:rsidRPr="003B2E3A">
        <w:rPr>
          <w:color w:val="000000"/>
          <w:sz w:val="22"/>
          <w:szCs w:val="22"/>
        </w:rPr>
        <w:t xml:space="preserve">Supplier’s contact information should be verified and updated on a regular basis, by an appropriately delegated official. </w:t>
      </w:r>
    </w:p>
    <w:p w:rsidR="00296C19" w:rsidRPr="003B2E3A" w:rsidRDefault="00296C19" w:rsidP="00296C19">
      <w:pPr>
        <w:tabs>
          <w:tab w:val="center" w:pos="709"/>
        </w:tabs>
        <w:spacing w:after="120" w:line="260" w:lineRule="exact"/>
        <w:rPr>
          <w:color w:val="000000"/>
          <w:sz w:val="22"/>
          <w:szCs w:val="22"/>
        </w:rPr>
      </w:pPr>
      <w:r>
        <w:rPr>
          <w:color w:val="000000"/>
          <w:sz w:val="22"/>
          <w:szCs w:val="22"/>
        </w:rPr>
        <w:t xml:space="preserve">i) </w:t>
      </w:r>
      <w:r w:rsidRPr="003B2E3A">
        <w:rPr>
          <w:color w:val="000000"/>
          <w:sz w:val="22"/>
          <w:szCs w:val="22"/>
        </w:rPr>
        <w:t>A CIPRO search should be performed on all suppliers prior to registration on the supplier database to identify fictitious suppliers.</w:t>
      </w:r>
    </w:p>
    <w:p w:rsidR="00296C19" w:rsidRPr="003B2E3A" w:rsidRDefault="00296C19" w:rsidP="00296C19">
      <w:pPr>
        <w:tabs>
          <w:tab w:val="center" w:pos="709"/>
        </w:tabs>
        <w:spacing w:after="120" w:line="260" w:lineRule="exact"/>
        <w:rPr>
          <w:color w:val="000000"/>
          <w:sz w:val="22"/>
          <w:szCs w:val="22"/>
        </w:rPr>
      </w:pPr>
      <w:r>
        <w:rPr>
          <w:color w:val="000000"/>
          <w:sz w:val="22"/>
          <w:szCs w:val="22"/>
        </w:rPr>
        <w:t xml:space="preserve">j) </w:t>
      </w:r>
      <w:r w:rsidRPr="003B2E3A">
        <w:rPr>
          <w:color w:val="000000"/>
          <w:sz w:val="22"/>
          <w:szCs w:val="22"/>
        </w:rPr>
        <w:t xml:space="preserve">Suppliers who submit incorrect or fraudulent information should be prohibited from registration on the supplier register. </w:t>
      </w:r>
    </w:p>
    <w:p w:rsidR="00296C19" w:rsidRPr="003B2E3A" w:rsidRDefault="00296C19" w:rsidP="00296C19">
      <w:pPr>
        <w:tabs>
          <w:tab w:val="center" w:pos="709"/>
        </w:tabs>
        <w:spacing w:after="120" w:line="260" w:lineRule="exact"/>
        <w:rPr>
          <w:color w:val="000000"/>
          <w:sz w:val="22"/>
          <w:szCs w:val="22"/>
        </w:rPr>
      </w:pPr>
      <w:r>
        <w:rPr>
          <w:color w:val="000000"/>
          <w:sz w:val="22"/>
          <w:szCs w:val="22"/>
        </w:rPr>
        <w:t xml:space="preserve">k) </w:t>
      </w:r>
      <w:r w:rsidRPr="003B2E3A">
        <w:rPr>
          <w:color w:val="000000"/>
          <w:sz w:val="22"/>
          <w:szCs w:val="22"/>
        </w:rPr>
        <w:t xml:space="preserve">All fields of the supplier register should be completed in full. This should be checked by an appropriately delegated official. </w:t>
      </w:r>
    </w:p>
    <w:p w:rsidR="00296C19" w:rsidRPr="002C76C1" w:rsidRDefault="00296C19" w:rsidP="00296C19">
      <w:pPr>
        <w:pStyle w:val="ListParagraph"/>
        <w:tabs>
          <w:tab w:val="center" w:pos="709"/>
        </w:tabs>
        <w:ind w:left="0"/>
        <w:rPr>
          <w:rFonts w:ascii="Arial" w:hAnsi="Arial" w:cs="Arial"/>
          <w:color w:val="000000"/>
          <w:sz w:val="22"/>
          <w:szCs w:val="22"/>
        </w:rPr>
      </w:pPr>
    </w:p>
    <w:p w:rsidR="00296C19" w:rsidRPr="002C76C1" w:rsidRDefault="00296C19" w:rsidP="00296C19">
      <w:pPr>
        <w:keepNext/>
        <w:tabs>
          <w:tab w:val="center" w:pos="709"/>
        </w:tabs>
        <w:spacing w:after="120"/>
        <w:jc w:val="both"/>
        <w:rPr>
          <w:b/>
          <w:bCs/>
          <w:sz w:val="22"/>
          <w:szCs w:val="22"/>
        </w:rPr>
      </w:pPr>
      <w:r w:rsidRPr="002C76C1">
        <w:rPr>
          <w:b/>
          <w:bCs/>
          <w:sz w:val="22"/>
          <w:szCs w:val="22"/>
        </w:rPr>
        <w:t>Management response</w:t>
      </w:r>
    </w:p>
    <w:p w:rsidR="00296C19" w:rsidRPr="002C76C1" w:rsidRDefault="00296C19" w:rsidP="00296C19">
      <w:pPr>
        <w:keepNext/>
        <w:tabs>
          <w:tab w:val="center" w:pos="709"/>
        </w:tabs>
        <w:spacing w:after="360" w:line="260" w:lineRule="exact"/>
        <w:rPr>
          <w:b/>
          <w:sz w:val="22"/>
          <w:szCs w:val="22"/>
        </w:rPr>
      </w:pPr>
      <w:r w:rsidRPr="002C76C1">
        <w:rPr>
          <w:sz w:val="22"/>
          <w:szCs w:val="22"/>
        </w:rPr>
        <w:t>I am in agreement with the finding as the department has put measures in place to prevent certain activities.  We have also send letters to vendors for updates of their records.</w:t>
      </w:r>
    </w:p>
    <w:p w:rsidR="00296C19" w:rsidRDefault="00296C19" w:rsidP="00296C19">
      <w:pPr>
        <w:keepNext/>
        <w:tabs>
          <w:tab w:val="center" w:pos="709"/>
        </w:tabs>
        <w:spacing w:after="360" w:line="260" w:lineRule="exact"/>
        <w:rPr>
          <w:sz w:val="22"/>
          <w:szCs w:val="22"/>
        </w:rPr>
      </w:pPr>
      <w:r w:rsidRPr="002C76C1">
        <w:rPr>
          <w:sz w:val="22"/>
          <w:szCs w:val="22"/>
        </w:rPr>
        <w:t>We have different official that check the whole process of supplier register.  We need to take cognizance that our database dates as far back as 2005 hence number of letter send to shows an effort in communicating new requirement for compliance purpose.</w:t>
      </w:r>
    </w:p>
    <w:p w:rsidR="00296C19" w:rsidRPr="00344849" w:rsidRDefault="00296C19" w:rsidP="00296C19">
      <w:pPr>
        <w:keepNext/>
        <w:tabs>
          <w:tab w:val="center" w:pos="709"/>
        </w:tabs>
        <w:spacing w:after="360" w:line="260" w:lineRule="exact"/>
        <w:rPr>
          <w:b/>
          <w:sz w:val="22"/>
          <w:szCs w:val="22"/>
        </w:rPr>
      </w:pPr>
      <w:r>
        <w:rPr>
          <w:sz w:val="22"/>
          <w:szCs w:val="22"/>
          <w:lang w:val="en-ZA"/>
        </w:rPr>
        <w:t xml:space="preserve">a) </w:t>
      </w:r>
      <w:r w:rsidRPr="002C76C1">
        <w:rPr>
          <w:sz w:val="22"/>
          <w:szCs w:val="22"/>
          <w:lang w:val="en-ZA"/>
        </w:rPr>
        <w:t>Messer Kgwerano Asset Finance is one of the service providers that the department previously used.  They were uploaded from LOGIS into e-Proqure system after migration.  We have quite a number of service providers listed on our supplier register and part of data cleansing will be to eliminate supplier that are prohibited by Treasury.</w:t>
      </w:r>
    </w:p>
    <w:p w:rsidR="00296C19" w:rsidRPr="002C76C1" w:rsidRDefault="00296C19" w:rsidP="00296C19">
      <w:pPr>
        <w:pStyle w:val="NormalWeb"/>
        <w:tabs>
          <w:tab w:val="center" w:pos="709"/>
        </w:tabs>
        <w:ind w:left="426"/>
        <w:rPr>
          <w:rFonts w:ascii="Arial" w:hAnsi="Arial" w:cs="Arial"/>
          <w:sz w:val="22"/>
          <w:szCs w:val="22"/>
          <w:lang w:val="en-ZA"/>
        </w:rPr>
      </w:pPr>
    </w:p>
    <w:p w:rsidR="00296C19" w:rsidRPr="002C76C1" w:rsidRDefault="00296C19" w:rsidP="00296C19">
      <w:pPr>
        <w:pStyle w:val="NormalWeb"/>
        <w:tabs>
          <w:tab w:val="center" w:pos="709"/>
        </w:tabs>
        <w:ind w:left="426"/>
        <w:rPr>
          <w:rFonts w:ascii="Arial" w:hAnsi="Arial" w:cs="Arial"/>
          <w:sz w:val="22"/>
          <w:szCs w:val="22"/>
          <w:lang w:val="en-ZA"/>
        </w:rPr>
      </w:pPr>
      <w:r w:rsidRPr="002C76C1">
        <w:rPr>
          <w:rFonts w:ascii="Arial" w:hAnsi="Arial" w:cs="Arial"/>
          <w:sz w:val="22"/>
          <w:szCs w:val="22"/>
          <w:lang w:val="en-ZA"/>
        </w:rPr>
        <w:t xml:space="preserve">One of the preventative methods in place is that, when pro-quote select a service provider for a service, after evaluation that specific vendor will be subjected the screening process. </w:t>
      </w:r>
    </w:p>
    <w:p w:rsidR="00296C19" w:rsidRPr="002C76C1" w:rsidRDefault="00296C19" w:rsidP="00296C19">
      <w:pPr>
        <w:pStyle w:val="NormalWeb"/>
        <w:tabs>
          <w:tab w:val="center" w:pos="709"/>
        </w:tabs>
        <w:ind w:left="426"/>
        <w:rPr>
          <w:rFonts w:ascii="Arial" w:hAnsi="Arial" w:cs="Arial"/>
          <w:sz w:val="22"/>
          <w:szCs w:val="22"/>
          <w:lang w:val="en-ZA"/>
        </w:rPr>
      </w:pPr>
    </w:p>
    <w:p w:rsidR="00296C19" w:rsidRPr="002C76C1" w:rsidRDefault="00296C19" w:rsidP="00296C19">
      <w:pPr>
        <w:pStyle w:val="NormalWeb"/>
        <w:tabs>
          <w:tab w:val="center" w:pos="709"/>
        </w:tabs>
        <w:ind w:left="426"/>
        <w:rPr>
          <w:rFonts w:ascii="Arial" w:hAnsi="Arial" w:cs="Arial"/>
          <w:sz w:val="22"/>
          <w:szCs w:val="22"/>
          <w:lang w:val="en-ZA"/>
        </w:rPr>
      </w:pPr>
      <w:r w:rsidRPr="002C76C1">
        <w:rPr>
          <w:rFonts w:ascii="Arial" w:hAnsi="Arial" w:cs="Arial"/>
          <w:sz w:val="22"/>
          <w:szCs w:val="22"/>
          <w:lang w:val="en-ZA"/>
        </w:rPr>
        <w:t>The screening process entails checking the following:</w:t>
      </w:r>
    </w:p>
    <w:p w:rsidR="00296C19" w:rsidRPr="002C76C1" w:rsidRDefault="00296C19" w:rsidP="00296C19">
      <w:pPr>
        <w:pStyle w:val="NormalWeb"/>
        <w:tabs>
          <w:tab w:val="center" w:pos="709"/>
        </w:tabs>
        <w:ind w:left="720"/>
        <w:rPr>
          <w:rFonts w:ascii="Arial" w:hAnsi="Arial" w:cs="Arial"/>
          <w:sz w:val="22"/>
          <w:szCs w:val="22"/>
          <w:lang w:val="en-ZA"/>
        </w:rPr>
      </w:pPr>
    </w:p>
    <w:p w:rsidR="00296C19" w:rsidRPr="002C76C1" w:rsidRDefault="00296C19" w:rsidP="00296C19">
      <w:pPr>
        <w:pStyle w:val="NormalWeb"/>
        <w:widowControl/>
        <w:numPr>
          <w:ilvl w:val="0"/>
          <w:numId w:val="17"/>
        </w:numPr>
        <w:tabs>
          <w:tab w:val="center" w:pos="709"/>
        </w:tabs>
        <w:ind w:hanging="294"/>
        <w:rPr>
          <w:rFonts w:ascii="Arial" w:hAnsi="Arial" w:cs="Arial"/>
          <w:sz w:val="22"/>
          <w:szCs w:val="22"/>
          <w:lang w:val="en-ZA"/>
        </w:rPr>
      </w:pPr>
      <w:r w:rsidRPr="002C76C1">
        <w:rPr>
          <w:rFonts w:ascii="Arial" w:hAnsi="Arial" w:cs="Arial"/>
          <w:sz w:val="22"/>
          <w:szCs w:val="22"/>
          <w:lang w:val="en-ZA"/>
        </w:rPr>
        <w:t>The status with Companies and Intellectual Property Commission;</w:t>
      </w:r>
    </w:p>
    <w:p w:rsidR="00296C19" w:rsidRPr="002C76C1" w:rsidRDefault="00296C19" w:rsidP="00296C19">
      <w:pPr>
        <w:pStyle w:val="NormalWeb"/>
        <w:widowControl/>
        <w:numPr>
          <w:ilvl w:val="0"/>
          <w:numId w:val="18"/>
        </w:numPr>
        <w:tabs>
          <w:tab w:val="center" w:pos="709"/>
        </w:tabs>
        <w:ind w:left="426" w:firstLine="0"/>
        <w:rPr>
          <w:rFonts w:ascii="Arial" w:hAnsi="Arial" w:cs="Arial"/>
          <w:sz w:val="22"/>
          <w:szCs w:val="22"/>
          <w:lang w:val="en-ZA"/>
        </w:rPr>
      </w:pPr>
      <w:r w:rsidRPr="002C76C1">
        <w:rPr>
          <w:rFonts w:ascii="Arial" w:hAnsi="Arial" w:cs="Arial"/>
          <w:sz w:val="22"/>
          <w:szCs w:val="22"/>
          <w:lang w:val="en-ZA"/>
        </w:rPr>
        <w:t>Treasury prohibition status</w:t>
      </w:r>
    </w:p>
    <w:p w:rsidR="00296C19" w:rsidRPr="002C76C1" w:rsidRDefault="00296C19" w:rsidP="00296C19">
      <w:pPr>
        <w:pStyle w:val="NormalWeb"/>
        <w:widowControl/>
        <w:numPr>
          <w:ilvl w:val="0"/>
          <w:numId w:val="18"/>
        </w:numPr>
        <w:tabs>
          <w:tab w:val="center" w:pos="709"/>
        </w:tabs>
        <w:ind w:firstLine="66"/>
        <w:rPr>
          <w:rFonts w:ascii="Arial" w:hAnsi="Arial" w:cs="Arial"/>
          <w:sz w:val="22"/>
          <w:szCs w:val="22"/>
          <w:lang w:val="en-ZA"/>
        </w:rPr>
      </w:pPr>
      <w:r w:rsidRPr="002C76C1">
        <w:rPr>
          <w:rFonts w:ascii="Arial" w:hAnsi="Arial" w:cs="Arial"/>
          <w:sz w:val="22"/>
          <w:szCs w:val="22"/>
          <w:lang w:val="en-ZA"/>
        </w:rPr>
        <w:t>SARS matter and;</w:t>
      </w:r>
    </w:p>
    <w:p w:rsidR="00296C19" w:rsidRPr="002C76C1" w:rsidRDefault="00296C19" w:rsidP="00296C19">
      <w:pPr>
        <w:pStyle w:val="NormalWeb"/>
        <w:tabs>
          <w:tab w:val="center" w:pos="709"/>
        </w:tabs>
        <w:ind w:left="426"/>
        <w:rPr>
          <w:rFonts w:ascii="Arial" w:hAnsi="Arial" w:cs="Arial"/>
          <w:sz w:val="22"/>
          <w:szCs w:val="22"/>
          <w:lang w:val="en-ZA"/>
        </w:rPr>
      </w:pPr>
    </w:p>
    <w:p w:rsidR="00296C19" w:rsidRPr="002C76C1" w:rsidRDefault="00296C19" w:rsidP="00296C19">
      <w:pPr>
        <w:pStyle w:val="ListParagraph"/>
        <w:tabs>
          <w:tab w:val="center" w:pos="709"/>
        </w:tabs>
        <w:spacing w:after="120"/>
        <w:ind w:left="0"/>
        <w:outlineLvl w:val="0"/>
        <w:rPr>
          <w:rFonts w:ascii="Arial" w:hAnsi="Arial" w:cs="Arial"/>
          <w:bCs/>
          <w:sz w:val="22"/>
          <w:szCs w:val="22"/>
        </w:rPr>
      </w:pPr>
      <w:r w:rsidRPr="002C76C1">
        <w:rPr>
          <w:rFonts w:ascii="Arial" w:hAnsi="Arial" w:cs="Arial"/>
          <w:bCs/>
          <w:sz w:val="22"/>
          <w:szCs w:val="22"/>
        </w:rPr>
        <w:t>b)</w:t>
      </w:r>
      <w:r w:rsidRPr="002C76C1">
        <w:rPr>
          <w:rFonts w:ascii="Arial" w:hAnsi="Arial" w:cs="Arial"/>
          <w:bCs/>
          <w:sz w:val="22"/>
          <w:szCs w:val="22"/>
        </w:rPr>
        <w:tab/>
      </w:r>
      <w:r>
        <w:rPr>
          <w:rFonts w:ascii="Arial" w:hAnsi="Arial" w:cs="Arial"/>
          <w:bCs/>
          <w:sz w:val="22"/>
          <w:szCs w:val="22"/>
        </w:rPr>
        <w:t xml:space="preserve"> </w:t>
      </w:r>
      <w:r w:rsidRPr="002C76C1">
        <w:rPr>
          <w:rFonts w:ascii="Arial" w:hAnsi="Arial" w:cs="Arial"/>
          <w:bCs/>
          <w:sz w:val="22"/>
          <w:szCs w:val="22"/>
        </w:rPr>
        <w:t>As part of our data cleansing we ensure that such errors are corrected.</w:t>
      </w:r>
    </w:p>
    <w:p w:rsidR="00296C19" w:rsidRPr="002C76C1" w:rsidRDefault="00296C19" w:rsidP="00296C19">
      <w:pPr>
        <w:tabs>
          <w:tab w:val="center" w:pos="709"/>
        </w:tabs>
        <w:spacing w:after="120"/>
        <w:ind w:left="720" w:hanging="720"/>
        <w:outlineLvl w:val="0"/>
        <w:rPr>
          <w:bCs/>
          <w:sz w:val="22"/>
          <w:szCs w:val="22"/>
        </w:rPr>
      </w:pPr>
      <w:r w:rsidRPr="002C76C1">
        <w:rPr>
          <w:bCs/>
          <w:sz w:val="22"/>
          <w:szCs w:val="22"/>
        </w:rPr>
        <w:t>c)</w:t>
      </w:r>
      <w:r w:rsidRPr="002C76C1">
        <w:rPr>
          <w:bCs/>
          <w:sz w:val="22"/>
          <w:szCs w:val="22"/>
        </w:rPr>
        <w:tab/>
      </w:r>
      <w:r>
        <w:rPr>
          <w:bCs/>
          <w:sz w:val="22"/>
          <w:szCs w:val="22"/>
        </w:rPr>
        <w:t xml:space="preserve"> </w:t>
      </w:r>
      <w:r w:rsidRPr="002C76C1">
        <w:rPr>
          <w:bCs/>
          <w:sz w:val="22"/>
          <w:szCs w:val="22"/>
        </w:rPr>
        <w:t>The Department of Public Works allows suppliers with national footprint to be registered for all office, hence when a region needs a service, the search selection criteria will enlist the area of operation for that particular commodity.</w:t>
      </w:r>
    </w:p>
    <w:p w:rsidR="00296C19" w:rsidRPr="002C76C1" w:rsidRDefault="00296C19" w:rsidP="00296C19">
      <w:pPr>
        <w:tabs>
          <w:tab w:val="center" w:pos="709"/>
        </w:tabs>
        <w:spacing w:after="120"/>
        <w:ind w:left="720" w:hanging="720"/>
        <w:outlineLvl w:val="0"/>
        <w:rPr>
          <w:bCs/>
          <w:sz w:val="22"/>
          <w:szCs w:val="22"/>
        </w:rPr>
      </w:pPr>
      <w:r w:rsidRPr="002C76C1">
        <w:rPr>
          <w:bCs/>
          <w:sz w:val="22"/>
          <w:szCs w:val="22"/>
        </w:rPr>
        <w:t>d)</w:t>
      </w:r>
      <w:r w:rsidRPr="002C76C1">
        <w:rPr>
          <w:bCs/>
          <w:sz w:val="22"/>
          <w:szCs w:val="22"/>
        </w:rPr>
        <w:tab/>
      </w:r>
      <w:r>
        <w:rPr>
          <w:bCs/>
          <w:sz w:val="22"/>
          <w:szCs w:val="22"/>
        </w:rPr>
        <w:t xml:space="preserve"> </w:t>
      </w:r>
      <w:r w:rsidRPr="002C76C1">
        <w:rPr>
          <w:bCs/>
          <w:sz w:val="22"/>
          <w:szCs w:val="22"/>
        </w:rPr>
        <w:t>This problem emanate from CIPC during the registration of companies. A shelf company can be sold to one company and when that company gets dormant it will be reserves and be sold to another company with the same registration number and company name hence before we engage, we confirm with CICP for confirmation on members listed, personal particulars and so forth.  I believe DPW is not only to deal with.</w:t>
      </w:r>
    </w:p>
    <w:p w:rsidR="00296C19" w:rsidRPr="002C76C1" w:rsidRDefault="00296C19" w:rsidP="00296C19">
      <w:pPr>
        <w:tabs>
          <w:tab w:val="center" w:pos="709"/>
        </w:tabs>
        <w:spacing w:after="120"/>
        <w:ind w:left="720" w:hanging="720"/>
        <w:outlineLvl w:val="0"/>
        <w:rPr>
          <w:bCs/>
          <w:sz w:val="22"/>
          <w:szCs w:val="22"/>
        </w:rPr>
      </w:pPr>
      <w:r w:rsidRPr="002C76C1">
        <w:rPr>
          <w:bCs/>
          <w:sz w:val="22"/>
          <w:szCs w:val="22"/>
        </w:rPr>
        <w:t>e)</w:t>
      </w:r>
      <w:r w:rsidRPr="002C76C1">
        <w:rPr>
          <w:bCs/>
          <w:sz w:val="22"/>
          <w:szCs w:val="22"/>
        </w:rPr>
        <w:tab/>
        <w:t>The Department of Trade and Industry permits one individual to register 5 companies trading with different commodities. The Department of Public Works is at no point allowed to restrict suppliers from doing such.  The Department of Public Works has criteria which suppliers must meet to be registered on the database, once those requirements are meet we register a supplier irrespective of how many companies the individual intends to register with the Department.  We treat each application separately the same with SARS.</w:t>
      </w:r>
    </w:p>
    <w:p w:rsidR="00296C19" w:rsidRPr="002C76C1" w:rsidRDefault="00296C19" w:rsidP="00296C19">
      <w:pPr>
        <w:tabs>
          <w:tab w:val="center" w:pos="720"/>
        </w:tabs>
        <w:spacing w:after="120"/>
        <w:ind w:left="720" w:hanging="720"/>
        <w:outlineLvl w:val="0"/>
        <w:rPr>
          <w:bCs/>
          <w:sz w:val="22"/>
          <w:szCs w:val="22"/>
        </w:rPr>
      </w:pPr>
      <w:r w:rsidRPr="002C76C1">
        <w:rPr>
          <w:bCs/>
          <w:sz w:val="22"/>
          <w:szCs w:val="22"/>
        </w:rPr>
        <w:t>f)</w:t>
      </w:r>
      <w:r w:rsidRPr="002C76C1">
        <w:rPr>
          <w:bCs/>
          <w:sz w:val="22"/>
          <w:szCs w:val="22"/>
        </w:rPr>
        <w:tab/>
        <w:t>The previous RFI requested a supplier database.  IT used their own discretion to formulate a report.  It important that the requester details what is required.  SCM does not host the system that generates the report.</w:t>
      </w:r>
    </w:p>
    <w:p w:rsidR="00296C19" w:rsidRPr="002C76C1" w:rsidRDefault="00296C19" w:rsidP="00296C19">
      <w:pPr>
        <w:tabs>
          <w:tab w:val="center" w:pos="284"/>
        </w:tabs>
        <w:spacing w:after="120"/>
        <w:ind w:left="284"/>
        <w:outlineLvl w:val="0"/>
        <w:rPr>
          <w:bCs/>
          <w:sz w:val="22"/>
          <w:szCs w:val="22"/>
        </w:rPr>
      </w:pPr>
    </w:p>
    <w:p w:rsidR="00296C19" w:rsidRPr="002C76C1" w:rsidRDefault="00296C19" w:rsidP="00296C19">
      <w:pPr>
        <w:tabs>
          <w:tab w:val="center" w:pos="284"/>
        </w:tabs>
        <w:spacing w:after="120"/>
        <w:ind w:left="284"/>
        <w:outlineLvl w:val="0"/>
        <w:rPr>
          <w:bCs/>
          <w:sz w:val="22"/>
          <w:szCs w:val="22"/>
        </w:rPr>
      </w:pPr>
      <w:r w:rsidRPr="002C76C1">
        <w:rPr>
          <w:bCs/>
          <w:sz w:val="22"/>
          <w:szCs w:val="22"/>
        </w:rPr>
        <w:t>We need to take into cognizance that our mandate as Department of Public Works is to promote the emerging service providers, which results in dealing with service providers who do not have a proper infrastructure where they operate, hence we allow them to use cellphone number as a contact details.  We have since corrected the criteria for qualification and accreditation.</w:t>
      </w:r>
    </w:p>
    <w:p w:rsidR="00296C19" w:rsidRPr="002C76C1" w:rsidRDefault="00296C19" w:rsidP="00296C19">
      <w:pPr>
        <w:tabs>
          <w:tab w:val="center" w:pos="709"/>
        </w:tabs>
        <w:spacing w:after="120"/>
        <w:rPr>
          <w:i/>
          <w:sz w:val="22"/>
          <w:szCs w:val="22"/>
        </w:rPr>
      </w:pPr>
    </w:p>
    <w:p w:rsidR="00296C19" w:rsidRPr="002C76C1" w:rsidRDefault="00296C19" w:rsidP="00296C19">
      <w:pPr>
        <w:tabs>
          <w:tab w:val="center" w:pos="709"/>
        </w:tabs>
        <w:spacing w:after="120"/>
        <w:rPr>
          <w:i/>
          <w:sz w:val="22"/>
          <w:szCs w:val="22"/>
        </w:rPr>
      </w:pPr>
      <w:r w:rsidRPr="002C76C1">
        <w:rPr>
          <w:i/>
          <w:sz w:val="22"/>
          <w:szCs w:val="22"/>
        </w:rPr>
        <w:t>Name:</w:t>
      </w:r>
      <w:r w:rsidRPr="002C76C1">
        <w:rPr>
          <w:rFonts w:eastAsia="Arial Unicode MS"/>
          <w:sz w:val="22"/>
          <w:szCs w:val="22"/>
        </w:rPr>
        <w:t xml:space="preserve">   Salome Malebye</w:t>
      </w:r>
    </w:p>
    <w:p w:rsidR="00296C19" w:rsidRPr="002C76C1" w:rsidRDefault="00296C19" w:rsidP="00296C19">
      <w:pPr>
        <w:tabs>
          <w:tab w:val="center" w:pos="709"/>
        </w:tabs>
        <w:spacing w:after="120"/>
        <w:rPr>
          <w:i/>
          <w:sz w:val="22"/>
          <w:szCs w:val="22"/>
        </w:rPr>
      </w:pPr>
      <w:r w:rsidRPr="002C76C1">
        <w:rPr>
          <w:i/>
          <w:sz w:val="22"/>
          <w:szCs w:val="22"/>
        </w:rPr>
        <w:t xml:space="preserve">Position :Director – Demand and Acquisition </w:t>
      </w:r>
    </w:p>
    <w:p w:rsidR="00296C19" w:rsidRPr="002C76C1" w:rsidRDefault="00296C19" w:rsidP="00296C19">
      <w:pPr>
        <w:tabs>
          <w:tab w:val="center" w:pos="709"/>
        </w:tabs>
        <w:spacing w:after="120"/>
        <w:rPr>
          <w:i/>
          <w:sz w:val="22"/>
          <w:szCs w:val="22"/>
        </w:rPr>
      </w:pPr>
      <w:r w:rsidRPr="002C76C1">
        <w:rPr>
          <w:i/>
          <w:sz w:val="22"/>
          <w:szCs w:val="22"/>
        </w:rPr>
        <w:t>Date: 13 March 2012</w:t>
      </w:r>
    </w:p>
    <w:p w:rsidR="00296C19" w:rsidRPr="002C76C1" w:rsidRDefault="00296C19" w:rsidP="00296C19">
      <w:pPr>
        <w:tabs>
          <w:tab w:val="center" w:pos="709"/>
        </w:tabs>
        <w:spacing w:after="120"/>
        <w:rPr>
          <w:i/>
          <w:sz w:val="22"/>
          <w:szCs w:val="22"/>
        </w:rPr>
      </w:pPr>
    </w:p>
    <w:p w:rsidR="00296C19" w:rsidRDefault="00296C19" w:rsidP="00296C19">
      <w:pPr>
        <w:keepNext/>
        <w:tabs>
          <w:tab w:val="center" w:pos="709"/>
        </w:tabs>
        <w:spacing w:after="120"/>
        <w:rPr>
          <w:b/>
          <w:bCs/>
          <w:sz w:val="22"/>
          <w:szCs w:val="22"/>
        </w:rPr>
      </w:pPr>
      <w:r w:rsidRPr="002C76C1">
        <w:rPr>
          <w:b/>
          <w:bCs/>
          <w:sz w:val="22"/>
          <w:szCs w:val="22"/>
        </w:rPr>
        <w:t>Auditor’s conclusion</w:t>
      </w:r>
    </w:p>
    <w:p w:rsidR="00296C19" w:rsidRDefault="00296C19" w:rsidP="00296C19">
      <w:pPr>
        <w:keepNext/>
        <w:tabs>
          <w:tab w:val="center" w:pos="709"/>
        </w:tabs>
        <w:spacing w:after="120"/>
        <w:rPr>
          <w:b/>
          <w:bCs/>
          <w:sz w:val="22"/>
          <w:szCs w:val="22"/>
        </w:rPr>
      </w:pPr>
      <w:r w:rsidRPr="00344849">
        <w:rPr>
          <w:bCs/>
          <w:sz w:val="22"/>
          <w:szCs w:val="22"/>
        </w:rPr>
        <w:t>a)</w:t>
      </w:r>
      <w:r>
        <w:rPr>
          <w:b/>
          <w:bCs/>
          <w:sz w:val="22"/>
          <w:szCs w:val="22"/>
        </w:rPr>
        <w:t xml:space="preserve"> </w:t>
      </w:r>
      <w:r w:rsidRPr="002C76C1">
        <w:rPr>
          <w:sz w:val="22"/>
          <w:szCs w:val="22"/>
        </w:rPr>
        <w:t>Management agrees with the finding. Although cognisance is taken of management’s preventative controls, it must be ensured that prohibited suppliers are timeously removed from the database.</w:t>
      </w:r>
    </w:p>
    <w:p w:rsidR="00296C19" w:rsidRPr="00344849" w:rsidRDefault="00296C19" w:rsidP="00296C19">
      <w:pPr>
        <w:keepNext/>
        <w:tabs>
          <w:tab w:val="center" w:pos="709"/>
        </w:tabs>
        <w:spacing w:after="120"/>
        <w:rPr>
          <w:b/>
          <w:bCs/>
          <w:sz w:val="22"/>
          <w:szCs w:val="22"/>
        </w:rPr>
      </w:pPr>
      <w:r w:rsidRPr="002C76C1">
        <w:rPr>
          <w:sz w:val="22"/>
          <w:szCs w:val="22"/>
        </w:rPr>
        <w:t>Additional CAATS procedures performed on the database revealed that the following prohibited suppliers are registered on the database. It was however confirmed that no business were concluded with these services providers.</w:t>
      </w:r>
    </w:p>
    <w:p w:rsidR="00296C19" w:rsidRPr="002C76C1" w:rsidRDefault="00296C19" w:rsidP="00296C19">
      <w:pPr>
        <w:tabs>
          <w:tab w:val="center" w:pos="709"/>
        </w:tabs>
        <w:spacing w:after="120"/>
        <w:ind w:left="720"/>
        <w:jc w:val="both"/>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50"/>
        <w:gridCol w:w="3510"/>
        <w:gridCol w:w="3240"/>
      </w:tblGrid>
      <w:tr w:rsidR="00296C19" w:rsidRPr="002C76C1" w:rsidTr="00296C19">
        <w:trPr>
          <w:trHeight w:val="300"/>
        </w:trPr>
        <w:tc>
          <w:tcPr>
            <w:tcW w:w="1350" w:type="dxa"/>
            <w:shd w:val="clear" w:color="auto" w:fill="D9D9D9" w:themeFill="background1" w:themeFillShade="D9"/>
            <w:noWrap/>
            <w:hideMark/>
          </w:tcPr>
          <w:p w:rsidR="00296C19" w:rsidRPr="002C76C1" w:rsidRDefault="00296C19" w:rsidP="00296C19">
            <w:pPr>
              <w:tabs>
                <w:tab w:val="center" w:pos="709"/>
              </w:tabs>
              <w:spacing w:after="120"/>
              <w:jc w:val="both"/>
              <w:rPr>
                <w:b/>
                <w:bCs/>
                <w:sz w:val="18"/>
                <w:szCs w:val="18"/>
              </w:rPr>
            </w:pPr>
            <w:r w:rsidRPr="002C76C1">
              <w:rPr>
                <w:b/>
                <w:bCs/>
                <w:sz w:val="18"/>
                <w:szCs w:val="18"/>
              </w:rPr>
              <w:t>Vendor Id</w:t>
            </w:r>
          </w:p>
        </w:tc>
        <w:tc>
          <w:tcPr>
            <w:tcW w:w="3510" w:type="dxa"/>
            <w:shd w:val="clear" w:color="auto" w:fill="D9D9D9" w:themeFill="background1" w:themeFillShade="D9"/>
            <w:noWrap/>
            <w:hideMark/>
          </w:tcPr>
          <w:p w:rsidR="00296C19" w:rsidRPr="002C76C1" w:rsidRDefault="00296C19" w:rsidP="00296C19">
            <w:pPr>
              <w:tabs>
                <w:tab w:val="center" w:pos="709"/>
              </w:tabs>
              <w:spacing w:after="120"/>
              <w:jc w:val="both"/>
              <w:rPr>
                <w:b/>
                <w:bCs/>
                <w:sz w:val="18"/>
                <w:szCs w:val="18"/>
              </w:rPr>
            </w:pPr>
            <w:r w:rsidRPr="002C76C1">
              <w:rPr>
                <w:b/>
                <w:bCs/>
                <w:sz w:val="18"/>
                <w:szCs w:val="18"/>
              </w:rPr>
              <w:t>Vendor Name</w:t>
            </w:r>
          </w:p>
        </w:tc>
        <w:tc>
          <w:tcPr>
            <w:tcW w:w="3240" w:type="dxa"/>
            <w:shd w:val="clear" w:color="auto" w:fill="D9D9D9" w:themeFill="background1" w:themeFillShade="D9"/>
            <w:noWrap/>
            <w:hideMark/>
          </w:tcPr>
          <w:p w:rsidR="00296C19" w:rsidRPr="002C76C1" w:rsidRDefault="00296C19" w:rsidP="00296C19">
            <w:pPr>
              <w:tabs>
                <w:tab w:val="center" w:pos="709"/>
              </w:tabs>
              <w:spacing w:after="120"/>
              <w:jc w:val="both"/>
              <w:rPr>
                <w:b/>
                <w:bCs/>
                <w:sz w:val="18"/>
                <w:szCs w:val="18"/>
              </w:rPr>
            </w:pPr>
            <w:r w:rsidRPr="002C76C1">
              <w:rPr>
                <w:b/>
                <w:bCs/>
                <w:sz w:val="18"/>
                <w:szCs w:val="18"/>
              </w:rPr>
              <w:t>Comp Trading Name</w:t>
            </w:r>
          </w:p>
        </w:tc>
      </w:tr>
      <w:tr w:rsidR="00296C19" w:rsidRPr="002C76C1" w:rsidTr="00296C19">
        <w:trPr>
          <w:trHeight w:val="300"/>
        </w:trPr>
        <w:tc>
          <w:tcPr>
            <w:tcW w:w="1350" w:type="dxa"/>
            <w:noWrap/>
            <w:hideMark/>
          </w:tcPr>
          <w:p w:rsidR="00296C19" w:rsidRPr="002C76C1" w:rsidRDefault="00296C19" w:rsidP="00296C19">
            <w:pPr>
              <w:tabs>
                <w:tab w:val="center" w:pos="709"/>
              </w:tabs>
              <w:spacing w:after="120"/>
              <w:jc w:val="both"/>
              <w:rPr>
                <w:sz w:val="18"/>
                <w:szCs w:val="18"/>
              </w:rPr>
            </w:pPr>
            <w:r w:rsidRPr="002C76C1">
              <w:rPr>
                <w:sz w:val="18"/>
                <w:szCs w:val="18"/>
              </w:rPr>
              <w:t>1966</w:t>
            </w:r>
          </w:p>
        </w:tc>
        <w:tc>
          <w:tcPr>
            <w:tcW w:w="3510" w:type="dxa"/>
            <w:noWrap/>
            <w:hideMark/>
          </w:tcPr>
          <w:p w:rsidR="00296C19" w:rsidRPr="002C76C1" w:rsidRDefault="00296C19" w:rsidP="00296C19">
            <w:pPr>
              <w:tabs>
                <w:tab w:val="center" w:pos="709"/>
              </w:tabs>
              <w:spacing w:after="120"/>
              <w:jc w:val="both"/>
              <w:rPr>
                <w:sz w:val="18"/>
                <w:szCs w:val="18"/>
              </w:rPr>
            </w:pPr>
            <w:r w:rsidRPr="002C76C1">
              <w:rPr>
                <w:sz w:val="18"/>
                <w:szCs w:val="18"/>
              </w:rPr>
              <w:t xml:space="preserve">BAY CITY MOTORS CC                                </w:t>
            </w:r>
          </w:p>
        </w:tc>
        <w:tc>
          <w:tcPr>
            <w:tcW w:w="3240" w:type="dxa"/>
            <w:noWrap/>
            <w:hideMark/>
          </w:tcPr>
          <w:p w:rsidR="00296C19" w:rsidRPr="002C76C1" w:rsidRDefault="00296C19" w:rsidP="00296C19">
            <w:pPr>
              <w:tabs>
                <w:tab w:val="center" w:pos="709"/>
              </w:tabs>
              <w:spacing w:after="120"/>
              <w:jc w:val="both"/>
              <w:rPr>
                <w:sz w:val="18"/>
                <w:szCs w:val="18"/>
              </w:rPr>
            </w:pPr>
            <w:r w:rsidRPr="002C76C1">
              <w:rPr>
                <w:sz w:val="18"/>
                <w:szCs w:val="18"/>
              </w:rPr>
              <w:t xml:space="preserve">BAG CITY MOTORS CC                                </w:t>
            </w:r>
          </w:p>
        </w:tc>
      </w:tr>
      <w:tr w:rsidR="00296C19" w:rsidRPr="002C76C1" w:rsidTr="00296C19">
        <w:trPr>
          <w:trHeight w:val="300"/>
        </w:trPr>
        <w:tc>
          <w:tcPr>
            <w:tcW w:w="1350" w:type="dxa"/>
            <w:noWrap/>
            <w:hideMark/>
          </w:tcPr>
          <w:p w:rsidR="00296C19" w:rsidRPr="002C76C1" w:rsidRDefault="00296C19" w:rsidP="00296C19">
            <w:pPr>
              <w:tabs>
                <w:tab w:val="center" w:pos="709"/>
              </w:tabs>
              <w:spacing w:after="120"/>
              <w:jc w:val="both"/>
              <w:rPr>
                <w:sz w:val="18"/>
                <w:szCs w:val="18"/>
              </w:rPr>
            </w:pPr>
            <w:r w:rsidRPr="002C76C1">
              <w:rPr>
                <w:sz w:val="18"/>
                <w:szCs w:val="18"/>
              </w:rPr>
              <w:t>4446</w:t>
            </w:r>
          </w:p>
        </w:tc>
        <w:tc>
          <w:tcPr>
            <w:tcW w:w="3510" w:type="dxa"/>
            <w:noWrap/>
            <w:hideMark/>
          </w:tcPr>
          <w:p w:rsidR="00296C19" w:rsidRPr="002C76C1" w:rsidRDefault="00296C19" w:rsidP="00296C19">
            <w:pPr>
              <w:tabs>
                <w:tab w:val="center" w:pos="709"/>
              </w:tabs>
              <w:spacing w:after="120"/>
              <w:jc w:val="both"/>
              <w:rPr>
                <w:sz w:val="18"/>
                <w:szCs w:val="18"/>
              </w:rPr>
            </w:pPr>
            <w:r w:rsidRPr="002C76C1">
              <w:rPr>
                <w:sz w:val="18"/>
                <w:szCs w:val="18"/>
              </w:rPr>
              <w:t xml:space="preserve">MATUMA BUSINESS ENTERPRISE                        </w:t>
            </w:r>
          </w:p>
        </w:tc>
        <w:tc>
          <w:tcPr>
            <w:tcW w:w="3240" w:type="dxa"/>
            <w:noWrap/>
            <w:hideMark/>
          </w:tcPr>
          <w:p w:rsidR="00296C19" w:rsidRPr="002C76C1" w:rsidRDefault="00296C19" w:rsidP="00296C19">
            <w:pPr>
              <w:tabs>
                <w:tab w:val="center" w:pos="709"/>
              </w:tabs>
              <w:spacing w:after="120"/>
              <w:jc w:val="both"/>
              <w:rPr>
                <w:sz w:val="18"/>
                <w:szCs w:val="18"/>
              </w:rPr>
            </w:pPr>
            <w:r w:rsidRPr="002C76C1">
              <w:rPr>
                <w:sz w:val="18"/>
                <w:szCs w:val="18"/>
              </w:rPr>
              <w:t xml:space="preserve">MATUMA BUSINESS ENTERPRISE                        </w:t>
            </w:r>
          </w:p>
        </w:tc>
      </w:tr>
    </w:tbl>
    <w:p w:rsidR="00296C19" w:rsidRDefault="00296C19" w:rsidP="00296C19">
      <w:pPr>
        <w:tabs>
          <w:tab w:val="center" w:pos="709"/>
        </w:tabs>
        <w:spacing w:after="120"/>
        <w:ind w:left="360"/>
        <w:jc w:val="both"/>
      </w:pPr>
    </w:p>
    <w:p w:rsidR="00296C19" w:rsidRDefault="00296C19" w:rsidP="00296C19">
      <w:pPr>
        <w:tabs>
          <w:tab w:val="center" w:pos="142"/>
        </w:tabs>
        <w:spacing w:after="120"/>
        <w:ind w:left="142"/>
        <w:rPr>
          <w:sz w:val="22"/>
          <w:szCs w:val="22"/>
        </w:rPr>
      </w:pPr>
      <w:r>
        <w:rPr>
          <w:sz w:val="22"/>
          <w:szCs w:val="22"/>
        </w:rPr>
        <w:t xml:space="preserve">b) </w:t>
      </w:r>
      <w:r w:rsidRPr="002C76C1">
        <w:rPr>
          <w:sz w:val="22"/>
          <w:szCs w:val="22"/>
        </w:rPr>
        <w:t>Management agrees with the finding. The corrective actions indicated by management will be followed up in the next financial year’s audit.</w:t>
      </w:r>
    </w:p>
    <w:p w:rsidR="00296C19" w:rsidRPr="002C76C1" w:rsidRDefault="00296C19" w:rsidP="00296C19">
      <w:pPr>
        <w:tabs>
          <w:tab w:val="center" w:pos="142"/>
        </w:tabs>
        <w:spacing w:after="120"/>
        <w:ind w:left="142"/>
        <w:rPr>
          <w:sz w:val="22"/>
          <w:szCs w:val="22"/>
        </w:rPr>
      </w:pPr>
      <w:r w:rsidRPr="002C76C1">
        <w:rPr>
          <w:sz w:val="22"/>
          <w:szCs w:val="22"/>
        </w:rPr>
        <w:t>Additional CAATS procedures were however performed at year end and there were 217 service providers that appear more than once on the database. As indicated in the table below one of them appears eight times on the database. This is only an extract of four service providers.</w:t>
      </w:r>
      <w:r w:rsidRPr="002C76C1">
        <w:rPr>
          <w:rStyle w:val="FootnoteReference"/>
          <w:sz w:val="22"/>
          <w:szCs w:val="22"/>
        </w:rPr>
        <w:footnoteReference w:id="1"/>
      </w:r>
    </w:p>
    <w:tbl>
      <w:tblPr>
        <w:tblW w:w="7927" w:type="dxa"/>
        <w:tblInd w:w="828" w:type="dxa"/>
        <w:tblLook w:val="04A0"/>
      </w:tblPr>
      <w:tblGrid>
        <w:gridCol w:w="3675"/>
        <w:gridCol w:w="4252"/>
      </w:tblGrid>
      <w:tr w:rsidR="00296C19" w:rsidRPr="002C76C1" w:rsidTr="00296C19">
        <w:trPr>
          <w:trHeight w:val="300"/>
        </w:trPr>
        <w:tc>
          <w:tcPr>
            <w:tcW w:w="3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96C19" w:rsidRPr="002C76C1" w:rsidRDefault="00296C19" w:rsidP="00296C19">
            <w:pPr>
              <w:tabs>
                <w:tab w:val="center" w:pos="709"/>
              </w:tabs>
              <w:rPr>
                <w:b/>
                <w:bCs/>
                <w:color w:val="000000"/>
                <w:sz w:val="18"/>
                <w:szCs w:val="18"/>
              </w:rPr>
            </w:pPr>
            <w:r w:rsidRPr="002C76C1">
              <w:rPr>
                <w:b/>
                <w:bCs/>
                <w:color w:val="000000"/>
                <w:sz w:val="18"/>
                <w:szCs w:val="18"/>
              </w:rPr>
              <w:t>SERVICE PROVIDER</w:t>
            </w:r>
          </w:p>
        </w:tc>
        <w:tc>
          <w:tcPr>
            <w:tcW w:w="425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96C19" w:rsidRPr="002C76C1" w:rsidRDefault="00296C19" w:rsidP="00296C19">
            <w:pPr>
              <w:tabs>
                <w:tab w:val="center" w:pos="709"/>
              </w:tabs>
              <w:rPr>
                <w:b/>
                <w:bCs/>
                <w:color w:val="000000"/>
                <w:sz w:val="18"/>
                <w:szCs w:val="18"/>
              </w:rPr>
            </w:pPr>
            <w:r w:rsidRPr="002C76C1">
              <w:rPr>
                <w:b/>
                <w:bCs/>
                <w:color w:val="000000"/>
                <w:sz w:val="18"/>
                <w:szCs w:val="18"/>
              </w:rPr>
              <w:t>TIMES ON THE DATABASE</w:t>
            </w:r>
          </w:p>
        </w:tc>
      </w:tr>
      <w:tr w:rsidR="00296C19" w:rsidRPr="002C76C1" w:rsidTr="00296C19">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2C76C1" w:rsidRDefault="00296C19" w:rsidP="00296C19">
            <w:pPr>
              <w:tabs>
                <w:tab w:val="center" w:pos="709"/>
              </w:tabs>
              <w:rPr>
                <w:color w:val="000000"/>
                <w:sz w:val="18"/>
                <w:szCs w:val="18"/>
              </w:rPr>
            </w:pPr>
            <w:r w:rsidRPr="002C76C1">
              <w:rPr>
                <w:color w:val="000000"/>
                <w:sz w:val="18"/>
                <w:szCs w:val="18"/>
              </w:rPr>
              <w:t xml:space="preserve">AURECON SOUTH AFRICA (PTY) LTD                    </w:t>
            </w:r>
          </w:p>
        </w:tc>
        <w:tc>
          <w:tcPr>
            <w:tcW w:w="4252" w:type="dxa"/>
            <w:tcBorders>
              <w:top w:val="nil"/>
              <w:left w:val="nil"/>
              <w:bottom w:val="single" w:sz="4" w:space="0" w:color="auto"/>
              <w:right w:val="single" w:sz="4" w:space="0" w:color="auto"/>
            </w:tcBorders>
            <w:shd w:val="clear" w:color="auto" w:fill="auto"/>
            <w:noWrap/>
            <w:vAlign w:val="bottom"/>
            <w:hideMark/>
          </w:tcPr>
          <w:p w:rsidR="00296C19" w:rsidRPr="002C76C1" w:rsidRDefault="00296C19" w:rsidP="00296C19">
            <w:pPr>
              <w:tabs>
                <w:tab w:val="center" w:pos="709"/>
              </w:tabs>
              <w:jc w:val="right"/>
              <w:rPr>
                <w:color w:val="000000"/>
                <w:sz w:val="18"/>
                <w:szCs w:val="18"/>
              </w:rPr>
            </w:pPr>
            <w:r w:rsidRPr="002C76C1">
              <w:rPr>
                <w:color w:val="000000"/>
                <w:sz w:val="18"/>
                <w:szCs w:val="18"/>
              </w:rPr>
              <w:t>8</w:t>
            </w:r>
          </w:p>
        </w:tc>
      </w:tr>
      <w:tr w:rsidR="00296C19" w:rsidRPr="002C76C1" w:rsidTr="00296C19">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2C76C1" w:rsidRDefault="00296C19" w:rsidP="00296C19">
            <w:pPr>
              <w:tabs>
                <w:tab w:val="center" w:pos="709"/>
              </w:tabs>
              <w:rPr>
                <w:color w:val="000000"/>
                <w:sz w:val="18"/>
                <w:szCs w:val="18"/>
              </w:rPr>
            </w:pPr>
            <w:r w:rsidRPr="002C76C1">
              <w:rPr>
                <w:color w:val="000000"/>
                <w:sz w:val="18"/>
                <w:szCs w:val="18"/>
              </w:rPr>
              <w:t xml:space="preserve">UWP CONSULTING PTY LTD                            </w:t>
            </w:r>
          </w:p>
        </w:tc>
        <w:tc>
          <w:tcPr>
            <w:tcW w:w="4252" w:type="dxa"/>
            <w:tcBorders>
              <w:top w:val="nil"/>
              <w:left w:val="nil"/>
              <w:bottom w:val="single" w:sz="4" w:space="0" w:color="auto"/>
              <w:right w:val="single" w:sz="4" w:space="0" w:color="auto"/>
            </w:tcBorders>
            <w:shd w:val="clear" w:color="auto" w:fill="auto"/>
            <w:noWrap/>
            <w:vAlign w:val="bottom"/>
            <w:hideMark/>
          </w:tcPr>
          <w:p w:rsidR="00296C19" w:rsidRPr="002C76C1" w:rsidRDefault="00296C19" w:rsidP="00296C19">
            <w:pPr>
              <w:tabs>
                <w:tab w:val="center" w:pos="709"/>
              </w:tabs>
              <w:jc w:val="right"/>
              <w:rPr>
                <w:color w:val="000000"/>
                <w:sz w:val="18"/>
                <w:szCs w:val="18"/>
              </w:rPr>
            </w:pPr>
            <w:r w:rsidRPr="002C76C1">
              <w:rPr>
                <w:color w:val="000000"/>
                <w:sz w:val="18"/>
                <w:szCs w:val="18"/>
              </w:rPr>
              <w:t>6</w:t>
            </w:r>
          </w:p>
        </w:tc>
      </w:tr>
      <w:tr w:rsidR="00296C19" w:rsidRPr="002C76C1" w:rsidTr="00296C19">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2C76C1" w:rsidRDefault="00296C19" w:rsidP="00296C19">
            <w:pPr>
              <w:tabs>
                <w:tab w:val="center" w:pos="709"/>
              </w:tabs>
              <w:rPr>
                <w:color w:val="000000"/>
                <w:sz w:val="18"/>
                <w:szCs w:val="18"/>
              </w:rPr>
            </w:pPr>
            <w:r w:rsidRPr="002C76C1">
              <w:rPr>
                <w:color w:val="000000"/>
                <w:sz w:val="18"/>
                <w:szCs w:val="18"/>
              </w:rPr>
              <w:t xml:space="preserve">DAVIS LANGDON FARROW LAING (PTY) LTD              </w:t>
            </w:r>
          </w:p>
        </w:tc>
        <w:tc>
          <w:tcPr>
            <w:tcW w:w="4252" w:type="dxa"/>
            <w:tcBorders>
              <w:top w:val="nil"/>
              <w:left w:val="nil"/>
              <w:bottom w:val="single" w:sz="4" w:space="0" w:color="auto"/>
              <w:right w:val="single" w:sz="4" w:space="0" w:color="auto"/>
            </w:tcBorders>
            <w:shd w:val="clear" w:color="auto" w:fill="auto"/>
            <w:noWrap/>
            <w:vAlign w:val="bottom"/>
            <w:hideMark/>
          </w:tcPr>
          <w:p w:rsidR="00296C19" w:rsidRPr="002C76C1" w:rsidRDefault="00296C19" w:rsidP="00296C19">
            <w:pPr>
              <w:tabs>
                <w:tab w:val="center" w:pos="709"/>
              </w:tabs>
              <w:jc w:val="right"/>
              <w:rPr>
                <w:color w:val="000000"/>
                <w:sz w:val="18"/>
                <w:szCs w:val="18"/>
              </w:rPr>
            </w:pPr>
            <w:r w:rsidRPr="002C76C1">
              <w:rPr>
                <w:color w:val="000000"/>
                <w:sz w:val="18"/>
                <w:szCs w:val="18"/>
              </w:rPr>
              <w:t>6</w:t>
            </w:r>
          </w:p>
        </w:tc>
      </w:tr>
      <w:tr w:rsidR="00296C19" w:rsidRPr="002C76C1" w:rsidTr="00296C19">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2C76C1" w:rsidRDefault="00296C19" w:rsidP="00296C19">
            <w:pPr>
              <w:tabs>
                <w:tab w:val="center" w:pos="709"/>
              </w:tabs>
              <w:rPr>
                <w:color w:val="000000"/>
                <w:sz w:val="18"/>
                <w:szCs w:val="18"/>
              </w:rPr>
            </w:pPr>
            <w:r w:rsidRPr="002C76C1">
              <w:rPr>
                <w:color w:val="000000"/>
                <w:sz w:val="18"/>
                <w:szCs w:val="18"/>
              </w:rPr>
              <w:t xml:space="preserve">SSI ENGINEERS AND ENVIRONMENTAL CONSULTANTS (PTY) </w:t>
            </w:r>
          </w:p>
        </w:tc>
        <w:tc>
          <w:tcPr>
            <w:tcW w:w="4252" w:type="dxa"/>
            <w:tcBorders>
              <w:top w:val="nil"/>
              <w:left w:val="nil"/>
              <w:bottom w:val="single" w:sz="4" w:space="0" w:color="auto"/>
              <w:right w:val="single" w:sz="4" w:space="0" w:color="auto"/>
            </w:tcBorders>
            <w:shd w:val="clear" w:color="auto" w:fill="auto"/>
            <w:noWrap/>
            <w:vAlign w:val="bottom"/>
            <w:hideMark/>
          </w:tcPr>
          <w:p w:rsidR="00296C19" w:rsidRPr="002C76C1" w:rsidRDefault="00296C19" w:rsidP="00296C19">
            <w:pPr>
              <w:tabs>
                <w:tab w:val="center" w:pos="709"/>
              </w:tabs>
              <w:jc w:val="right"/>
              <w:rPr>
                <w:color w:val="000000"/>
                <w:sz w:val="18"/>
                <w:szCs w:val="18"/>
              </w:rPr>
            </w:pPr>
            <w:r w:rsidRPr="002C76C1">
              <w:rPr>
                <w:color w:val="000000"/>
                <w:sz w:val="18"/>
                <w:szCs w:val="18"/>
              </w:rPr>
              <w:t>6</w:t>
            </w:r>
          </w:p>
        </w:tc>
      </w:tr>
    </w:tbl>
    <w:p w:rsidR="00296C19" w:rsidRDefault="00296C19" w:rsidP="00296C19">
      <w:pPr>
        <w:tabs>
          <w:tab w:val="center" w:pos="709"/>
        </w:tabs>
        <w:spacing w:after="120"/>
        <w:ind w:left="720"/>
        <w:jc w:val="both"/>
        <w:rPr>
          <w:sz w:val="22"/>
          <w:szCs w:val="22"/>
        </w:rPr>
      </w:pPr>
    </w:p>
    <w:p w:rsidR="00296C19" w:rsidRPr="002C76C1" w:rsidRDefault="00296C19" w:rsidP="00296C19">
      <w:pPr>
        <w:tabs>
          <w:tab w:val="center" w:pos="284"/>
        </w:tabs>
        <w:spacing w:after="120"/>
        <w:ind w:left="142"/>
        <w:rPr>
          <w:sz w:val="22"/>
          <w:szCs w:val="22"/>
        </w:rPr>
      </w:pPr>
      <w:r>
        <w:rPr>
          <w:sz w:val="22"/>
          <w:szCs w:val="22"/>
        </w:rPr>
        <w:t xml:space="preserve">c) </w:t>
      </w:r>
      <w:r w:rsidRPr="002C76C1">
        <w:rPr>
          <w:sz w:val="22"/>
          <w:szCs w:val="22"/>
        </w:rPr>
        <w:t>Management agrees with the finding. The corrective actions indicated by management will be followed up in the next financial year’s audit.</w:t>
      </w:r>
    </w:p>
    <w:p w:rsidR="00296C19" w:rsidRPr="002C76C1" w:rsidRDefault="00296C19" w:rsidP="00296C19">
      <w:pPr>
        <w:tabs>
          <w:tab w:val="center" w:pos="284"/>
        </w:tabs>
        <w:spacing w:after="120"/>
        <w:ind w:left="142"/>
        <w:rPr>
          <w:sz w:val="22"/>
          <w:szCs w:val="22"/>
        </w:rPr>
      </w:pPr>
      <w:r w:rsidRPr="002C76C1">
        <w:rPr>
          <w:sz w:val="22"/>
          <w:szCs w:val="22"/>
        </w:rPr>
        <w:t>Additional CAATS procedures were however performed at year end on duplication of service providers on name and same region and there were 35 suppliers that duplicated in the same region. The table indicates the number of service providers duplicated per region. Most of the service providers appears only twice in the region.</w:t>
      </w:r>
    </w:p>
    <w:p w:rsidR="00296C19" w:rsidRPr="002C76C1" w:rsidRDefault="00296C19" w:rsidP="00296C19">
      <w:pPr>
        <w:tabs>
          <w:tab w:val="center" w:pos="709"/>
        </w:tabs>
        <w:spacing w:after="120"/>
        <w:ind w:left="1440"/>
        <w:jc w:val="both"/>
        <w:rPr>
          <w:sz w:val="22"/>
          <w:szCs w:val="22"/>
        </w:rPr>
      </w:pPr>
    </w:p>
    <w:tbl>
      <w:tblPr>
        <w:tblW w:w="7927" w:type="dxa"/>
        <w:tblInd w:w="828" w:type="dxa"/>
        <w:tblLook w:val="04A0"/>
      </w:tblPr>
      <w:tblGrid>
        <w:gridCol w:w="3675"/>
        <w:gridCol w:w="4252"/>
      </w:tblGrid>
      <w:tr w:rsidR="00296C19" w:rsidRPr="002C76C1" w:rsidTr="00296C19">
        <w:trPr>
          <w:trHeight w:val="350"/>
        </w:trPr>
        <w:tc>
          <w:tcPr>
            <w:tcW w:w="36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96C19" w:rsidRPr="007E63FB" w:rsidRDefault="00296C19" w:rsidP="00296C19">
            <w:pPr>
              <w:tabs>
                <w:tab w:val="center" w:pos="709"/>
              </w:tabs>
              <w:rPr>
                <w:b/>
                <w:bCs/>
                <w:color w:val="000000"/>
                <w:sz w:val="18"/>
                <w:szCs w:val="18"/>
              </w:rPr>
            </w:pPr>
            <w:r w:rsidRPr="007E63FB">
              <w:rPr>
                <w:b/>
                <w:bCs/>
                <w:color w:val="000000"/>
                <w:sz w:val="18"/>
                <w:szCs w:val="18"/>
              </w:rPr>
              <w:t>Region</w:t>
            </w:r>
          </w:p>
        </w:tc>
        <w:tc>
          <w:tcPr>
            <w:tcW w:w="425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296C19" w:rsidRPr="007E63FB" w:rsidRDefault="00296C19" w:rsidP="00296C19">
            <w:pPr>
              <w:tabs>
                <w:tab w:val="center" w:pos="709"/>
              </w:tabs>
              <w:jc w:val="both"/>
              <w:rPr>
                <w:b/>
                <w:bCs/>
                <w:color w:val="000000"/>
                <w:sz w:val="18"/>
                <w:szCs w:val="18"/>
              </w:rPr>
            </w:pPr>
            <w:r w:rsidRPr="007E63FB">
              <w:rPr>
                <w:b/>
                <w:bCs/>
                <w:color w:val="000000"/>
                <w:sz w:val="18"/>
                <w:szCs w:val="18"/>
              </w:rPr>
              <w:t>Number of service providers duplicated</w:t>
            </w:r>
          </w:p>
        </w:tc>
      </w:tr>
      <w:tr w:rsidR="00296C19" w:rsidRPr="002C76C1" w:rsidTr="00296C19">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rPr>
                <w:color w:val="000000"/>
                <w:sz w:val="18"/>
                <w:szCs w:val="18"/>
              </w:rPr>
            </w:pPr>
            <w:r w:rsidRPr="007E63FB">
              <w:rPr>
                <w:color w:val="000000"/>
                <w:sz w:val="18"/>
                <w:szCs w:val="18"/>
              </w:rPr>
              <w:t xml:space="preserve">Eastern Cape          </w:t>
            </w:r>
          </w:p>
        </w:tc>
        <w:tc>
          <w:tcPr>
            <w:tcW w:w="4252" w:type="dxa"/>
            <w:tcBorders>
              <w:top w:val="nil"/>
              <w:left w:val="nil"/>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jc w:val="right"/>
              <w:rPr>
                <w:color w:val="000000"/>
                <w:sz w:val="18"/>
                <w:szCs w:val="18"/>
              </w:rPr>
            </w:pPr>
            <w:r w:rsidRPr="007E63FB">
              <w:rPr>
                <w:color w:val="000000"/>
                <w:sz w:val="18"/>
                <w:szCs w:val="18"/>
              </w:rPr>
              <w:t>4</w:t>
            </w:r>
          </w:p>
        </w:tc>
      </w:tr>
      <w:tr w:rsidR="00296C19" w:rsidRPr="002C76C1" w:rsidTr="00296C19">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rPr>
                <w:color w:val="000000"/>
                <w:sz w:val="18"/>
                <w:szCs w:val="18"/>
              </w:rPr>
            </w:pPr>
            <w:r w:rsidRPr="007E63FB">
              <w:rPr>
                <w:color w:val="000000"/>
                <w:sz w:val="18"/>
                <w:szCs w:val="18"/>
              </w:rPr>
              <w:t xml:space="preserve">Gauteng               </w:t>
            </w:r>
          </w:p>
        </w:tc>
        <w:tc>
          <w:tcPr>
            <w:tcW w:w="4252" w:type="dxa"/>
            <w:tcBorders>
              <w:top w:val="nil"/>
              <w:left w:val="nil"/>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jc w:val="right"/>
              <w:rPr>
                <w:color w:val="000000"/>
                <w:sz w:val="18"/>
                <w:szCs w:val="18"/>
              </w:rPr>
            </w:pPr>
            <w:r w:rsidRPr="007E63FB">
              <w:rPr>
                <w:color w:val="000000"/>
                <w:sz w:val="18"/>
                <w:szCs w:val="18"/>
              </w:rPr>
              <w:t>15</w:t>
            </w:r>
          </w:p>
        </w:tc>
      </w:tr>
      <w:tr w:rsidR="00296C19" w:rsidRPr="002C76C1" w:rsidTr="00296C19">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rPr>
                <w:color w:val="000000"/>
                <w:sz w:val="18"/>
                <w:szCs w:val="18"/>
              </w:rPr>
            </w:pPr>
            <w:r w:rsidRPr="007E63FB">
              <w:rPr>
                <w:color w:val="000000"/>
                <w:sz w:val="18"/>
                <w:szCs w:val="18"/>
              </w:rPr>
              <w:t xml:space="preserve">KwaZulu-Natal         </w:t>
            </w:r>
          </w:p>
        </w:tc>
        <w:tc>
          <w:tcPr>
            <w:tcW w:w="4252" w:type="dxa"/>
            <w:tcBorders>
              <w:top w:val="nil"/>
              <w:left w:val="nil"/>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jc w:val="right"/>
              <w:rPr>
                <w:color w:val="000000"/>
                <w:sz w:val="18"/>
                <w:szCs w:val="18"/>
              </w:rPr>
            </w:pPr>
            <w:r w:rsidRPr="007E63FB">
              <w:rPr>
                <w:color w:val="000000"/>
                <w:sz w:val="18"/>
                <w:szCs w:val="18"/>
              </w:rPr>
              <w:t>5</w:t>
            </w:r>
          </w:p>
        </w:tc>
      </w:tr>
      <w:tr w:rsidR="00296C19" w:rsidRPr="002C76C1" w:rsidTr="00296C19">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rPr>
                <w:color w:val="000000"/>
                <w:sz w:val="18"/>
                <w:szCs w:val="18"/>
              </w:rPr>
            </w:pPr>
            <w:r w:rsidRPr="007E63FB">
              <w:rPr>
                <w:color w:val="000000"/>
                <w:sz w:val="18"/>
                <w:szCs w:val="18"/>
              </w:rPr>
              <w:t xml:space="preserve">Limpopo               </w:t>
            </w:r>
          </w:p>
        </w:tc>
        <w:tc>
          <w:tcPr>
            <w:tcW w:w="4252" w:type="dxa"/>
            <w:tcBorders>
              <w:top w:val="nil"/>
              <w:left w:val="nil"/>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jc w:val="right"/>
              <w:rPr>
                <w:color w:val="000000"/>
                <w:sz w:val="18"/>
                <w:szCs w:val="18"/>
              </w:rPr>
            </w:pPr>
            <w:r w:rsidRPr="007E63FB">
              <w:rPr>
                <w:color w:val="000000"/>
                <w:sz w:val="18"/>
                <w:szCs w:val="18"/>
              </w:rPr>
              <w:t>6</w:t>
            </w:r>
          </w:p>
        </w:tc>
      </w:tr>
      <w:tr w:rsidR="00296C19" w:rsidRPr="002C76C1" w:rsidTr="00296C19">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rPr>
                <w:color w:val="000000"/>
                <w:sz w:val="18"/>
                <w:szCs w:val="18"/>
              </w:rPr>
            </w:pPr>
            <w:r w:rsidRPr="007E63FB">
              <w:rPr>
                <w:color w:val="000000"/>
                <w:sz w:val="18"/>
                <w:szCs w:val="18"/>
              </w:rPr>
              <w:t xml:space="preserve">Mpumalanga            </w:t>
            </w:r>
          </w:p>
        </w:tc>
        <w:tc>
          <w:tcPr>
            <w:tcW w:w="4252" w:type="dxa"/>
            <w:tcBorders>
              <w:top w:val="nil"/>
              <w:left w:val="nil"/>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jc w:val="right"/>
              <w:rPr>
                <w:color w:val="000000"/>
                <w:sz w:val="18"/>
                <w:szCs w:val="18"/>
              </w:rPr>
            </w:pPr>
            <w:r w:rsidRPr="007E63FB">
              <w:rPr>
                <w:color w:val="000000"/>
                <w:sz w:val="18"/>
                <w:szCs w:val="18"/>
              </w:rPr>
              <w:t>1</w:t>
            </w:r>
          </w:p>
        </w:tc>
      </w:tr>
      <w:tr w:rsidR="00296C19" w:rsidRPr="002C76C1" w:rsidTr="00296C19">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rPr>
                <w:color w:val="000000"/>
                <w:sz w:val="18"/>
                <w:szCs w:val="18"/>
              </w:rPr>
            </w:pPr>
            <w:r w:rsidRPr="007E63FB">
              <w:rPr>
                <w:color w:val="000000"/>
                <w:sz w:val="18"/>
                <w:szCs w:val="18"/>
              </w:rPr>
              <w:t xml:space="preserve">North West            </w:t>
            </w:r>
          </w:p>
        </w:tc>
        <w:tc>
          <w:tcPr>
            <w:tcW w:w="4252" w:type="dxa"/>
            <w:tcBorders>
              <w:top w:val="nil"/>
              <w:left w:val="nil"/>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jc w:val="right"/>
              <w:rPr>
                <w:color w:val="000000"/>
                <w:sz w:val="18"/>
                <w:szCs w:val="18"/>
              </w:rPr>
            </w:pPr>
            <w:r w:rsidRPr="007E63FB">
              <w:rPr>
                <w:color w:val="000000"/>
                <w:sz w:val="18"/>
                <w:szCs w:val="18"/>
              </w:rPr>
              <w:t>2</w:t>
            </w:r>
          </w:p>
        </w:tc>
      </w:tr>
      <w:tr w:rsidR="00296C19" w:rsidRPr="002C76C1" w:rsidTr="00296C19">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rPr>
                <w:color w:val="000000"/>
                <w:sz w:val="18"/>
                <w:szCs w:val="18"/>
              </w:rPr>
            </w:pPr>
            <w:r w:rsidRPr="007E63FB">
              <w:rPr>
                <w:color w:val="000000"/>
                <w:sz w:val="18"/>
                <w:szCs w:val="18"/>
              </w:rPr>
              <w:t xml:space="preserve">Western Cape          </w:t>
            </w:r>
          </w:p>
        </w:tc>
        <w:tc>
          <w:tcPr>
            <w:tcW w:w="4252" w:type="dxa"/>
            <w:tcBorders>
              <w:top w:val="nil"/>
              <w:left w:val="nil"/>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jc w:val="right"/>
              <w:rPr>
                <w:color w:val="000000"/>
                <w:sz w:val="18"/>
                <w:szCs w:val="18"/>
              </w:rPr>
            </w:pPr>
            <w:r w:rsidRPr="007E63FB">
              <w:rPr>
                <w:color w:val="000000"/>
                <w:sz w:val="18"/>
                <w:szCs w:val="18"/>
              </w:rPr>
              <w:t>2</w:t>
            </w:r>
          </w:p>
        </w:tc>
      </w:tr>
      <w:tr w:rsidR="00296C19" w:rsidRPr="002C76C1" w:rsidTr="00296C19">
        <w:trPr>
          <w:trHeight w:val="300"/>
        </w:trPr>
        <w:tc>
          <w:tcPr>
            <w:tcW w:w="3675" w:type="dxa"/>
            <w:tcBorders>
              <w:top w:val="nil"/>
              <w:left w:val="single" w:sz="4" w:space="0" w:color="auto"/>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rPr>
                <w:b/>
                <w:bCs/>
                <w:color w:val="000000"/>
                <w:sz w:val="18"/>
                <w:szCs w:val="18"/>
              </w:rPr>
            </w:pPr>
            <w:r w:rsidRPr="007E63FB">
              <w:rPr>
                <w:b/>
                <w:bCs/>
                <w:color w:val="000000"/>
                <w:sz w:val="18"/>
                <w:szCs w:val="18"/>
              </w:rPr>
              <w:t>Grand Total</w:t>
            </w:r>
          </w:p>
        </w:tc>
        <w:tc>
          <w:tcPr>
            <w:tcW w:w="4252" w:type="dxa"/>
            <w:tcBorders>
              <w:top w:val="nil"/>
              <w:left w:val="nil"/>
              <w:bottom w:val="single" w:sz="4" w:space="0" w:color="auto"/>
              <w:right w:val="single" w:sz="4" w:space="0" w:color="auto"/>
            </w:tcBorders>
            <w:shd w:val="clear" w:color="auto" w:fill="auto"/>
            <w:noWrap/>
            <w:vAlign w:val="bottom"/>
            <w:hideMark/>
          </w:tcPr>
          <w:p w:rsidR="00296C19" w:rsidRPr="007E63FB" w:rsidRDefault="00296C19" w:rsidP="00296C19">
            <w:pPr>
              <w:tabs>
                <w:tab w:val="center" w:pos="709"/>
              </w:tabs>
              <w:jc w:val="right"/>
              <w:rPr>
                <w:b/>
                <w:bCs/>
                <w:color w:val="000000"/>
                <w:sz w:val="18"/>
                <w:szCs w:val="18"/>
              </w:rPr>
            </w:pPr>
            <w:r w:rsidRPr="007E63FB">
              <w:rPr>
                <w:b/>
                <w:bCs/>
                <w:color w:val="000000"/>
                <w:sz w:val="18"/>
                <w:szCs w:val="18"/>
              </w:rPr>
              <w:t>35</w:t>
            </w:r>
          </w:p>
        </w:tc>
      </w:tr>
    </w:tbl>
    <w:p w:rsidR="00296C19" w:rsidRPr="002C76C1" w:rsidRDefault="00296C19" w:rsidP="00296C19">
      <w:pPr>
        <w:tabs>
          <w:tab w:val="center" w:pos="709"/>
        </w:tabs>
        <w:spacing w:after="120"/>
        <w:ind w:left="720"/>
        <w:jc w:val="both"/>
        <w:rPr>
          <w:sz w:val="22"/>
          <w:szCs w:val="22"/>
        </w:rPr>
      </w:pPr>
    </w:p>
    <w:p w:rsidR="00296C19" w:rsidRPr="002C76C1" w:rsidRDefault="00296C19" w:rsidP="00296C19">
      <w:pPr>
        <w:tabs>
          <w:tab w:val="center" w:pos="709"/>
        </w:tabs>
        <w:spacing w:after="120"/>
        <w:ind w:left="720"/>
        <w:jc w:val="both"/>
        <w:rPr>
          <w:sz w:val="22"/>
          <w:szCs w:val="22"/>
        </w:rPr>
      </w:pPr>
    </w:p>
    <w:p w:rsidR="00296C19" w:rsidRPr="002C76C1" w:rsidRDefault="00296C19" w:rsidP="00296C19">
      <w:pPr>
        <w:tabs>
          <w:tab w:val="center" w:pos="709"/>
        </w:tabs>
        <w:spacing w:after="120"/>
        <w:ind w:left="360"/>
        <w:jc w:val="both"/>
        <w:rPr>
          <w:sz w:val="22"/>
          <w:szCs w:val="22"/>
        </w:rPr>
      </w:pPr>
      <w:r>
        <w:rPr>
          <w:sz w:val="22"/>
          <w:szCs w:val="22"/>
        </w:rPr>
        <w:t xml:space="preserve">d) </w:t>
      </w:r>
      <w:r w:rsidRPr="002C76C1">
        <w:rPr>
          <w:sz w:val="22"/>
          <w:szCs w:val="22"/>
        </w:rPr>
        <w:t>Management agrees with the finding. The corrective actions indicated by management will be followed up in the next financial year’s audit.</w:t>
      </w:r>
    </w:p>
    <w:p w:rsidR="00296C19" w:rsidRPr="002C76C1" w:rsidRDefault="00296C19" w:rsidP="00296C19">
      <w:pPr>
        <w:tabs>
          <w:tab w:val="center" w:pos="709"/>
        </w:tabs>
        <w:spacing w:after="120"/>
        <w:jc w:val="both"/>
        <w:rPr>
          <w:sz w:val="22"/>
          <w:szCs w:val="22"/>
        </w:rPr>
      </w:pPr>
    </w:p>
    <w:p w:rsidR="00296C19" w:rsidRPr="002C76C1" w:rsidRDefault="00296C19" w:rsidP="00296C19">
      <w:pPr>
        <w:tabs>
          <w:tab w:val="center" w:pos="709"/>
        </w:tabs>
        <w:spacing w:after="120"/>
        <w:ind w:left="360"/>
        <w:jc w:val="both"/>
        <w:rPr>
          <w:sz w:val="22"/>
          <w:szCs w:val="22"/>
        </w:rPr>
      </w:pPr>
      <w:r>
        <w:rPr>
          <w:sz w:val="22"/>
          <w:szCs w:val="22"/>
        </w:rPr>
        <w:t xml:space="preserve">e) </w:t>
      </w:r>
      <w:r w:rsidRPr="002C76C1">
        <w:rPr>
          <w:sz w:val="22"/>
          <w:szCs w:val="22"/>
        </w:rPr>
        <w:t>Management agrees with the finding. The corrective actions indicated by management will be followed up in the next financial year’s audit.</w:t>
      </w:r>
    </w:p>
    <w:p w:rsidR="00296C19" w:rsidRPr="002C76C1" w:rsidRDefault="00296C19" w:rsidP="00296C19">
      <w:pPr>
        <w:tabs>
          <w:tab w:val="center" w:pos="709"/>
        </w:tabs>
        <w:spacing w:after="120"/>
        <w:jc w:val="both"/>
        <w:rPr>
          <w:sz w:val="22"/>
          <w:szCs w:val="22"/>
        </w:rPr>
      </w:pPr>
    </w:p>
    <w:p w:rsidR="00296C19" w:rsidRPr="002C76C1" w:rsidRDefault="00296C19" w:rsidP="00296C19">
      <w:pPr>
        <w:tabs>
          <w:tab w:val="center" w:pos="709"/>
        </w:tabs>
        <w:spacing w:after="120"/>
        <w:ind w:left="720"/>
        <w:jc w:val="both"/>
        <w:rPr>
          <w:sz w:val="22"/>
          <w:szCs w:val="22"/>
        </w:rPr>
      </w:pPr>
      <w:r w:rsidRPr="002C76C1">
        <w:rPr>
          <w:sz w:val="22"/>
          <w:szCs w:val="22"/>
        </w:rPr>
        <w:t>Additional CAATS procedures were however performed at year end and the following were still noted:</w:t>
      </w:r>
    </w:p>
    <w:p w:rsidR="00296C19" w:rsidRPr="002C76C1" w:rsidRDefault="00296C19" w:rsidP="00296C19">
      <w:pPr>
        <w:tabs>
          <w:tab w:val="center" w:pos="709"/>
        </w:tabs>
        <w:spacing w:after="120"/>
        <w:ind w:left="720"/>
        <w:jc w:val="both"/>
        <w:rPr>
          <w:sz w:val="22"/>
          <w:szCs w:val="22"/>
        </w:rPr>
      </w:pPr>
      <w:r>
        <w:rPr>
          <w:sz w:val="22"/>
          <w:szCs w:val="22"/>
        </w:rPr>
        <w:t xml:space="preserve">i) </w:t>
      </w:r>
      <w:r w:rsidRPr="002C76C1">
        <w:rPr>
          <w:sz w:val="22"/>
          <w:szCs w:val="22"/>
        </w:rPr>
        <w:t>There were 139 service providers who share a telephone number.</w:t>
      </w:r>
    </w:p>
    <w:p w:rsidR="00296C19" w:rsidRPr="002C76C1" w:rsidRDefault="00296C19" w:rsidP="00296C19">
      <w:pPr>
        <w:tabs>
          <w:tab w:val="center" w:pos="709"/>
        </w:tabs>
        <w:spacing w:after="120"/>
        <w:ind w:left="720"/>
        <w:jc w:val="both"/>
        <w:rPr>
          <w:sz w:val="22"/>
          <w:szCs w:val="22"/>
        </w:rPr>
      </w:pPr>
      <w:r>
        <w:rPr>
          <w:sz w:val="22"/>
          <w:szCs w:val="22"/>
        </w:rPr>
        <w:t xml:space="preserve">ii) </w:t>
      </w:r>
      <w:r w:rsidRPr="002C76C1">
        <w:rPr>
          <w:sz w:val="22"/>
          <w:szCs w:val="22"/>
        </w:rPr>
        <w:t>There were 282 service providers who share a fax number</w:t>
      </w:r>
    </w:p>
    <w:p w:rsidR="00296C19" w:rsidRPr="002C76C1" w:rsidRDefault="00296C19" w:rsidP="00296C19">
      <w:pPr>
        <w:tabs>
          <w:tab w:val="center" w:pos="709"/>
        </w:tabs>
        <w:spacing w:after="120"/>
        <w:ind w:left="720"/>
        <w:jc w:val="both"/>
        <w:rPr>
          <w:sz w:val="22"/>
          <w:szCs w:val="22"/>
        </w:rPr>
      </w:pPr>
      <w:r>
        <w:rPr>
          <w:sz w:val="22"/>
          <w:szCs w:val="22"/>
        </w:rPr>
        <w:t xml:space="preserve">iii) </w:t>
      </w:r>
      <w:r w:rsidRPr="002C76C1">
        <w:rPr>
          <w:sz w:val="22"/>
          <w:szCs w:val="22"/>
        </w:rPr>
        <w:t>There were 201 service providers who share a fax number in the same region.</w:t>
      </w:r>
    </w:p>
    <w:p w:rsidR="00296C19" w:rsidRPr="002C76C1" w:rsidRDefault="00296C19" w:rsidP="00296C19">
      <w:pPr>
        <w:tabs>
          <w:tab w:val="center" w:pos="709"/>
        </w:tabs>
        <w:spacing w:after="120"/>
        <w:ind w:left="720"/>
        <w:jc w:val="both"/>
        <w:rPr>
          <w:sz w:val="22"/>
          <w:szCs w:val="22"/>
        </w:rPr>
      </w:pPr>
      <w:r>
        <w:rPr>
          <w:sz w:val="22"/>
          <w:szCs w:val="22"/>
        </w:rPr>
        <w:t xml:space="preserve">Iv </w:t>
      </w:r>
      <w:r w:rsidRPr="002C76C1">
        <w:rPr>
          <w:sz w:val="22"/>
          <w:szCs w:val="22"/>
        </w:rPr>
        <w:t>There were 115 service providers who share a teleophone number in the same region.</w:t>
      </w:r>
    </w:p>
    <w:p w:rsidR="00296C19" w:rsidRPr="002C76C1" w:rsidRDefault="00296C19" w:rsidP="00296C19">
      <w:pPr>
        <w:tabs>
          <w:tab w:val="center" w:pos="709"/>
        </w:tabs>
        <w:spacing w:after="120"/>
        <w:ind w:left="1440"/>
        <w:jc w:val="both"/>
        <w:rPr>
          <w:sz w:val="22"/>
          <w:szCs w:val="22"/>
        </w:rPr>
      </w:pPr>
    </w:p>
    <w:p w:rsidR="00296C19" w:rsidRPr="002C76C1" w:rsidRDefault="00296C19" w:rsidP="00296C19">
      <w:pPr>
        <w:tabs>
          <w:tab w:val="center" w:pos="709"/>
        </w:tabs>
        <w:spacing w:after="120"/>
        <w:ind w:left="360"/>
        <w:jc w:val="both"/>
        <w:rPr>
          <w:sz w:val="22"/>
          <w:szCs w:val="22"/>
        </w:rPr>
      </w:pPr>
      <w:r>
        <w:rPr>
          <w:sz w:val="22"/>
          <w:szCs w:val="22"/>
        </w:rPr>
        <w:t xml:space="preserve">f) </w:t>
      </w:r>
      <w:r w:rsidRPr="002C76C1">
        <w:rPr>
          <w:sz w:val="22"/>
          <w:szCs w:val="22"/>
        </w:rPr>
        <w:t>Management agrees with the finding. The corrective actions indicated by management will be followed up in the next financial year’s audit.</w:t>
      </w:r>
    </w:p>
    <w:p w:rsidR="00296C19" w:rsidRPr="002C76C1" w:rsidRDefault="00296C19" w:rsidP="00296C19">
      <w:pPr>
        <w:tabs>
          <w:tab w:val="center" w:pos="709"/>
        </w:tabs>
        <w:spacing w:after="120"/>
        <w:ind w:left="720"/>
        <w:jc w:val="both"/>
        <w:rPr>
          <w:sz w:val="22"/>
          <w:szCs w:val="22"/>
        </w:rPr>
      </w:pPr>
      <w:r w:rsidRPr="002C76C1">
        <w:rPr>
          <w:sz w:val="22"/>
          <w:szCs w:val="22"/>
        </w:rPr>
        <w:t>Additional CAATS procedures were however performed at year end and the following were still noted:</w:t>
      </w:r>
    </w:p>
    <w:p w:rsidR="00296C19" w:rsidRPr="002C76C1" w:rsidRDefault="00296C19" w:rsidP="00296C19">
      <w:pPr>
        <w:tabs>
          <w:tab w:val="center" w:pos="709"/>
        </w:tabs>
        <w:spacing w:after="120"/>
        <w:ind w:left="720"/>
        <w:jc w:val="both"/>
        <w:rPr>
          <w:sz w:val="22"/>
          <w:szCs w:val="22"/>
        </w:rPr>
      </w:pPr>
    </w:p>
    <w:p w:rsidR="00296C19" w:rsidRPr="002C76C1" w:rsidRDefault="00296C19" w:rsidP="00296C19">
      <w:pPr>
        <w:numPr>
          <w:ilvl w:val="0"/>
          <w:numId w:val="19"/>
        </w:numPr>
        <w:tabs>
          <w:tab w:val="center" w:pos="709"/>
        </w:tabs>
        <w:spacing w:after="120"/>
        <w:jc w:val="both"/>
        <w:rPr>
          <w:sz w:val="22"/>
          <w:szCs w:val="22"/>
        </w:rPr>
      </w:pPr>
      <w:r w:rsidRPr="002C76C1">
        <w:rPr>
          <w:sz w:val="22"/>
          <w:szCs w:val="22"/>
        </w:rPr>
        <w:t>There were 4 871 service providers that did not have a telephone number.</w:t>
      </w:r>
    </w:p>
    <w:p w:rsidR="00296C19" w:rsidRPr="002C76C1" w:rsidRDefault="00296C19" w:rsidP="00296C19">
      <w:pPr>
        <w:numPr>
          <w:ilvl w:val="0"/>
          <w:numId w:val="19"/>
        </w:numPr>
        <w:tabs>
          <w:tab w:val="center" w:pos="709"/>
        </w:tabs>
        <w:spacing w:after="120"/>
        <w:jc w:val="both"/>
        <w:rPr>
          <w:sz w:val="22"/>
          <w:szCs w:val="22"/>
        </w:rPr>
      </w:pPr>
      <w:r w:rsidRPr="002C76C1">
        <w:rPr>
          <w:sz w:val="22"/>
          <w:szCs w:val="22"/>
        </w:rPr>
        <w:t>There were 5 486 service providers without a fax number.</w:t>
      </w:r>
    </w:p>
    <w:p w:rsidR="00296C19" w:rsidRPr="002C76C1" w:rsidRDefault="00296C19" w:rsidP="00296C19">
      <w:pPr>
        <w:numPr>
          <w:ilvl w:val="0"/>
          <w:numId w:val="19"/>
        </w:numPr>
        <w:tabs>
          <w:tab w:val="center" w:pos="709"/>
        </w:tabs>
        <w:spacing w:after="120"/>
        <w:jc w:val="both"/>
        <w:rPr>
          <w:sz w:val="22"/>
          <w:szCs w:val="22"/>
        </w:rPr>
      </w:pPr>
      <w:r w:rsidRPr="002C76C1">
        <w:rPr>
          <w:sz w:val="22"/>
          <w:szCs w:val="22"/>
        </w:rPr>
        <w:t>There were 47 service providers without a physical address.</w:t>
      </w:r>
    </w:p>
    <w:p w:rsidR="00296C19" w:rsidRPr="002C76C1" w:rsidRDefault="00296C19" w:rsidP="00296C19">
      <w:pPr>
        <w:numPr>
          <w:ilvl w:val="0"/>
          <w:numId w:val="19"/>
        </w:numPr>
        <w:tabs>
          <w:tab w:val="center" w:pos="709"/>
        </w:tabs>
        <w:spacing w:after="120"/>
        <w:jc w:val="both"/>
        <w:rPr>
          <w:sz w:val="22"/>
          <w:szCs w:val="22"/>
        </w:rPr>
      </w:pPr>
      <w:r w:rsidRPr="002C76C1">
        <w:rPr>
          <w:sz w:val="22"/>
          <w:szCs w:val="22"/>
        </w:rPr>
        <w:t>There were 46 service providers without a postal address.</w:t>
      </w:r>
    </w:p>
    <w:p w:rsidR="00296C19" w:rsidRPr="002C76C1" w:rsidRDefault="00296C19" w:rsidP="00296C19">
      <w:pPr>
        <w:tabs>
          <w:tab w:val="center" w:pos="1350"/>
          <w:tab w:val="left" w:pos="1440"/>
        </w:tabs>
        <w:spacing w:after="120"/>
        <w:ind w:left="1440" w:hanging="720"/>
        <w:jc w:val="both"/>
        <w:rPr>
          <w:sz w:val="22"/>
          <w:szCs w:val="22"/>
        </w:rPr>
      </w:pPr>
      <w:r>
        <w:rPr>
          <w:sz w:val="22"/>
          <w:szCs w:val="22"/>
        </w:rPr>
        <w:t xml:space="preserve">v) </w:t>
      </w:r>
      <w:r>
        <w:rPr>
          <w:sz w:val="22"/>
          <w:szCs w:val="22"/>
        </w:rPr>
        <w:tab/>
      </w:r>
      <w:r>
        <w:rPr>
          <w:sz w:val="22"/>
          <w:szCs w:val="22"/>
        </w:rPr>
        <w:tab/>
      </w:r>
      <w:r w:rsidRPr="002C76C1">
        <w:rPr>
          <w:sz w:val="22"/>
          <w:szCs w:val="22"/>
        </w:rPr>
        <w:t>There were 39 service providers that do not have a telephone number, a fax number, a physical or a postal address. The department did business with the two listed in the table below.</w:t>
      </w:r>
    </w:p>
    <w:p w:rsidR="00296C19" w:rsidRPr="002C76C1" w:rsidRDefault="00296C19" w:rsidP="00296C19">
      <w:pPr>
        <w:tabs>
          <w:tab w:val="center" w:pos="709"/>
        </w:tabs>
        <w:spacing w:after="120"/>
        <w:ind w:left="1440"/>
        <w:jc w:val="both"/>
        <w:rPr>
          <w:sz w:val="18"/>
          <w:szCs w:val="18"/>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82"/>
        <w:gridCol w:w="3866"/>
      </w:tblGrid>
      <w:tr w:rsidR="00296C19" w:rsidRPr="002C76C1" w:rsidTr="00296C19">
        <w:tc>
          <w:tcPr>
            <w:tcW w:w="3982" w:type="dxa"/>
            <w:shd w:val="clear" w:color="auto" w:fill="D9D9D9" w:themeFill="background1" w:themeFillShade="D9"/>
          </w:tcPr>
          <w:p w:rsidR="00296C19" w:rsidRPr="002C76C1" w:rsidRDefault="00296C19" w:rsidP="00296C19">
            <w:pPr>
              <w:tabs>
                <w:tab w:val="center" w:pos="709"/>
              </w:tabs>
              <w:spacing w:after="120"/>
              <w:jc w:val="both"/>
              <w:rPr>
                <w:b/>
                <w:sz w:val="18"/>
                <w:szCs w:val="18"/>
              </w:rPr>
            </w:pPr>
            <w:r w:rsidRPr="002C76C1">
              <w:rPr>
                <w:b/>
                <w:sz w:val="18"/>
                <w:szCs w:val="18"/>
              </w:rPr>
              <w:t>Name</w:t>
            </w:r>
          </w:p>
        </w:tc>
        <w:tc>
          <w:tcPr>
            <w:tcW w:w="3866" w:type="dxa"/>
            <w:shd w:val="clear" w:color="auto" w:fill="D9D9D9" w:themeFill="background1" w:themeFillShade="D9"/>
          </w:tcPr>
          <w:p w:rsidR="00296C19" w:rsidRPr="002C76C1" w:rsidRDefault="00296C19" w:rsidP="00296C19">
            <w:pPr>
              <w:tabs>
                <w:tab w:val="center" w:pos="709"/>
              </w:tabs>
              <w:spacing w:after="120"/>
              <w:jc w:val="right"/>
              <w:rPr>
                <w:b/>
                <w:sz w:val="18"/>
                <w:szCs w:val="18"/>
              </w:rPr>
            </w:pPr>
            <w:r w:rsidRPr="002C76C1">
              <w:rPr>
                <w:b/>
                <w:sz w:val="18"/>
                <w:szCs w:val="18"/>
              </w:rPr>
              <w:t>R</w:t>
            </w:r>
          </w:p>
        </w:tc>
      </w:tr>
      <w:tr w:rsidR="00296C19" w:rsidRPr="002C76C1" w:rsidTr="00296C19">
        <w:tc>
          <w:tcPr>
            <w:tcW w:w="3982" w:type="dxa"/>
          </w:tcPr>
          <w:p w:rsidR="00296C19" w:rsidRPr="002C76C1" w:rsidRDefault="00296C19" w:rsidP="00296C19">
            <w:pPr>
              <w:tabs>
                <w:tab w:val="center" w:pos="709"/>
              </w:tabs>
              <w:spacing w:after="120"/>
              <w:jc w:val="both"/>
              <w:rPr>
                <w:sz w:val="18"/>
                <w:szCs w:val="18"/>
              </w:rPr>
            </w:pPr>
            <w:r w:rsidRPr="002C76C1">
              <w:rPr>
                <w:sz w:val="18"/>
                <w:szCs w:val="18"/>
              </w:rPr>
              <w:t>Goldee Trading 27 CC</w:t>
            </w:r>
          </w:p>
          <w:p w:rsidR="00296C19" w:rsidRPr="002C76C1" w:rsidRDefault="00296C19" w:rsidP="00296C19">
            <w:pPr>
              <w:tabs>
                <w:tab w:val="center" w:pos="709"/>
              </w:tabs>
              <w:spacing w:after="120"/>
              <w:jc w:val="both"/>
              <w:rPr>
                <w:sz w:val="18"/>
                <w:szCs w:val="18"/>
              </w:rPr>
            </w:pPr>
            <w:r w:rsidRPr="002C76C1">
              <w:rPr>
                <w:sz w:val="18"/>
                <w:szCs w:val="18"/>
              </w:rPr>
              <w:t>[Procurement]</w:t>
            </w:r>
          </w:p>
        </w:tc>
        <w:tc>
          <w:tcPr>
            <w:tcW w:w="3866" w:type="dxa"/>
          </w:tcPr>
          <w:p w:rsidR="00296C19" w:rsidRPr="002C76C1" w:rsidRDefault="00296C19" w:rsidP="00296C19">
            <w:pPr>
              <w:tabs>
                <w:tab w:val="center" w:pos="709"/>
              </w:tabs>
              <w:spacing w:after="120"/>
              <w:jc w:val="right"/>
              <w:rPr>
                <w:sz w:val="18"/>
                <w:szCs w:val="18"/>
              </w:rPr>
            </w:pPr>
            <w:r w:rsidRPr="002C76C1">
              <w:rPr>
                <w:sz w:val="18"/>
                <w:szCs w:val="18"/>
              </w:rPr>
              <w:t>17 700</w:t>
            </w:r>
          </w:p>
        </w:tc>
      </w:tr>
      <w:tr w:rsidR="00296C19" w:rsidRPr="002C76C1" w:rsidTr="00296C19">
        <w:tc>
          <w:tcPr>
            <w:tcW w:w="3982" w:type="dxa"/>
          </w:tcPr>
          <w:p w:rsidR="00296C19" w:rsidRPr="002C76C1" w:rsidRDefault="00296C19" w:rsidP="00296C19">
            <w:pPr>
              <w:tabs>
                <w:tab w:val="center" w:pos="709"/>
              </w:tabs>
              <w:spacing w:after="120"/>
              <w:jc w:val="both"/>
              <w:rPr>
                <w:sz w:val="18"/>
                <w:szCs w:val="18"/>
              </w:rPr>
            </w:pPr>
            <w:r w:rsidRPr="002C76C1">
              <w:rPr>
                <w:sz w:val="18"/>
                <w:szCs w:val="18"/>
              </w:rPr>
              <w:t>The Workforce Group</w:t>
            </w:r>
          </w:p>
          <w:p w:rsidR="00296C19" w:rsidRPr="002C76C1" w:rsidRDefault="00296C19" w:rsidP="00296C19">
            <w:pPr>
              <w:tabs>
                <w:tab w:val="center" w:pos="709"/>
              </w:tabs>
              <w:spacing w:after="120"/>
              <w:jc w:val="both"/>
              <w:rPr>
                <w:sz w:val="18"/>
                <w:szCs w:val="18"/>
              </w:rPr>
            </w:pPr>
            <w:r w:rsidRPr="002C76C1">
              <w:rPr>
                <w:sz w:val="18"/>
                <w:szCs w:val="18"/>
              </w:rPr>
              <w:t>[Receipt]</w:t>
            </w:r>
          </w:p>
        </w:tc>
        <w:tc>
          <w:tcPr>
            <w:tcW w:w="3866" w:type="dxa"/>
          </w:tcPr>
          <w:p w:rsidR="00296C19" w:rsidRPr="002C76C1" w:rsidRDefault="00296C19" w:rsidP="00296C19">
            <w:pPr>
              <w:tabs>
                <w:tab w:val="center" w:pos="709"/>
              </w:tabs>
              <w:spacing w:after="120"/>
              <w:jc w:val="right"/>
              <w:rPr>
                <w:sz w:val="18"/>
                <w:szCs w:val="18"/>
              </w:rPr>
            </w:pPr>
            <w:r w:rsidRPr="002C76C1">
              <w:rPr>
                <w:sz w:val="18"/>
                <w:szCs w:val="18"/>
              </w:rPr>
              <w:t>500</w:t>
            </w:r>
          </w:p>
        </w:tc>
      </w:tr>
    </w:tbl>
    <w:p w:rsidR="00296C19" w:rsidRPr="002C76C1" w:rsidRDefault="00296C19" w:rsidP="00296C19">
      <w:pPr>
        <w:tabs>
          <w:tab w:val="center" w:pos="709"/>
        </w:tabs>
        <w:spacing w:after="120"/>
        <w:ind w:left="1440"/>
        <w:jc w:val="both"/>
        <w:rPr>
          <w:sz w:val="22"/>
          <w:szCs w:val="22"/>
        </w:rPr>
      </w:pPr>
    </w:p>
    <w:p w:rsidR="00296C19" w:rsidRPr="002C76C1" w:rsidRDefault="00296C19" w:rsidP="00296C19">
      <w:pPr>
        <w:tabs>
          <w:tab w:val="center" w:pos="709"/>
        </w:tabs>
        <w:spacing w:after="120"/>
        <w:ind w:left="720"/>
        <w:jc w:val="both"/>
        <w:rPr>
          <w:sz w:val="22"/>
          <w:szCs w:val="22"/>
        </w:rPr>
      </w:pPr>
      <w:r>
        <w:rPr>
          <w:sz w:val="22"/>
          <w:szCs w:val="22"/>
        </w:rPr>
        <w:t xml:space="preserve">vi) </w:t>
      </w:r>
      <w:r w:rsidRPr="002C76C1">
        <w:rPr>
          <w:sz w:val="22"/>
          <w:szCs w:val="22"/>
        </w:rPr>
        <w:t>There was one vendor, vendor number 12751, which does not have a name.</w:t>
      </w:r>
    </w:p>
    <w:p w:rsidR="00296C19" w:rsidRPr="002C76C1" w:rsidRDefault="00296C19" w:rsidP="00296C19">
      <w:pPr>
        <w:tabs>
          <w:tab w:val="center" w:pos="709"/>
        </w:tabs>
        <w:spacing w:after="120"/>
        <w:ind w:left="720"/>
        <w:jc w:val="both"/>
        <w:rPr>
          <w:sz w:val="22"/>
          <w:szCs w:val="22"/>
        </w:rPr>
      </w:pPr>
      <w:r>
        <w:rPr>
          <w:sz w:val="22"/>
          <w:szCs w:val="22"/>
        </w:rPr>
        <w:t xml:space="preserve">vii) </w:t>
      </w:r>
      <w:r w:rsidRPr="002C76C1">
        <w:rPr>
          <w:sz w:val="22"/>
          <w:szCs w:val="22"/>
        </w:rPr>
        <w:t>There were 101 service providers for which either the company's or the close corporation number were not recorded.</w:t>
      </w:r>
    </w:p>
    <w:p w:rsidR="00296C19" w:rsidRPr="002C76C1" w:rsidRDefault="00296C19" w:rsidP="00296C19">
      <w:pPr>
        <w:tabs>
          <w:tab w:val="center" w:pos="709"/>
        </w:tabs>
        <w:spacing w:after="120"/>
        <w:ind w:left="720"/>
        <w:jc w:val="both"/>
        <w:rPr>
          <w:sz w:val="22"/>
          <w:szCs w:val="22"/>
        </w:rPr>
      </w:pPr>
      <w:r>
        <w:rPr>
          <w:sz w:val="22"/>
          <w:szCs w:val="22"/>
        </w:rPr>
        <w:t xml:space="preserve">viii) </w:t>
      </w:r>
      <w:r w:rsidRPr="002C76C1">
        <w:rPr>
          <w:sz w:val="22"/>
          <w:szCs w:val="22"/>
        </w:rPr>
        <w:t>There were 1 076 service providers without a contact person.</w:t>
      </w:r>
    </w:p>
    <w:p w:rsidR="00296C19" w:rsidRPr="002C76C1" w:rsidRDefault="00296C19" w:rsidP="00296C19">
      <w:pPr>
        <w:tabs>
          <w:tab w:val="center" w:pos="709"/>
        </w:tabs>
        <w:spacing w:after="120"/>
        <w:ind w:left="720"/>
        <w:jc w:val="both"/>
        <w:rPr>
          <w:sz w:val="22"/>
          <w:szCs w:val="22"/>
        </w:rPr>
      </w:pPr>
    </w:p>
    <w:p w:rsidR="00296C19" w:rsidRPr="002C76C1" w:rsidRDefault="00296C19" w:rsidP="00296C19">
      <w:pPr>
        <w:tabs>
          <w:tab w:val="center" w:pos="709"/>
        </w:tabs>
        <w:spacing w:after="120"/>
        <w:ind w:left="360"/>
        <w:jc w:val="both"/>
        <w:rPr>
          <w:sz w:val="22"/>
          <w:szCs w:val="22"/>
        </w:rPr>
      </w:pPr>
      <w:r>
        <w:rPr>
          <w:sz w:val="22"/>
          <w:szCs w:val="22"/>
        </w:rPr>
        <w:t xml:space="preserve">g) </w:t>
      </w:r>
      <w:r w:rsidRPr="002C76C1">
        <w:rPr>
          <w:sz w:val="22"/>
          <w:szCs w:val="22"/>
        </w:rPr>
        <w:t>Management agrees with the finding. The corrective actions indicated by management will be followed up in the next financial year’s audit.</w:t>
      </w:r>
    </w:p>
    <w:p w:rsidR="00296C19" w:rsidRPr="002C76C1" w:rsidRDefault="00296C19" w:rsidP="00296C19">
      <w:pPr>
        <w:tabs>
          <w:tab w:val="center" w:pos="709"/>
        </w:tabs>
        <w:spacing w:after="120"/>
        <w:ind w:left="360"/>
        <w:jc w:val="both"/>
        <w:rPr>
          <w:sz w:val="22"/>
          <w:szCs w:val="22"/>
        </w:rPr>
      </w:pPr>
      <w:r>
        <w:rPr>
          <w:sz w:val="22"/>
          <w:szCs w:val="22"/>
        </w:rPr>
        <w:t xml:space="preserve">h) </w:t>
      </w:r>
      <w:r w:rsidRPr="002C76C1">
        <w:rPr>
          <w:sz w:val="22"/>
          <w:szCs w:val="22"/>
        </w:rPr>
        <w:t>Management agrees with the finding. The corrective actions indicated by management will be followed up in the next financial year’s audit.</w:t>
      </w:r>
    </w:p>
    <w:p w:rsidR="00296C19" w:rsidRPr="002C76C1" w:rsidRDefault="00296C19" w:rsidP="00296C19">
      <w:pPr>
        <w:tabs>
          <w:tab w:val="center" w:pos="709"/>
        </w:tabs>
        <w:spacing w:after="120"/>
        <w:ind w:left="720"/>
        <w:jc w:val="both"/>
        <w:rPr>
          <w:sz w:val="22"/>
          <w:szCs w:val="22"/>
        </w:rPr>
      </w:pPr>
    </w:p>
    <w:p w:rsidR="00296C19" w:rsidRDefault="00296C19" w:rsidP="00296C19">
      <w:pPr>
        <w:spacing w:after="200" w:line="276" w:lineRule="auto"/>
      </w:pPr>
      <w:r>
        <w:br w:type="page"/>
      </w:r>
    </w:p>
    <w:p w:rsidR="00296C19" w:rsidRPr="009830DE" w:rsidRDefault="00296C19" w:rsidP="006F5D2E">
      <w:pPr>
        <w:pStyle w:val="ListParagraph"/>
        <w:numPr>
          <w:ilvl w:val="0"/>
          <w:numId w:val="296"/>
        </w:numPr>
        <w:spacing w:line="276" w:lineRule="auto"/>
        <w:rPr>
          <w:rFonts w:ascii="Arial" w:eastAsiaTheme="minorHAnsi" w:hAnsi="Arial" w:cs="Arial"/>
          <w:b/>
          <w:sz w:val="22"/>
          <w:szCs w:val="22"/>
        </w:rPr>
      </w:pPr>
      <w:r w:rsidRPr="009830DE">
        <w:rPr>
          <w:rFonts w:ascii="Arial" w:eastAsiaTheme="minorHAnsi" w:hAnsi="Arial" w:cs="Arial"/>
          <w:b/>
          <w:sz w:val="22"/>
          <w:szCs w:val="22"/>
        </w:rPr>
        <w:t xml:space="preserve">Supply chain Management deviations – Motseng Investments – Pretoria Region </w:t>
      </w:r>
      <w:r w:rsidRPr="009830DE">
        <w:rPr>
          <w:rFonts w:ascii="Arial" w:eastAsiaTheme="minorHAnsi" w:hAnsi="Arial" w:cs="Arial"/>
          <w:b/>
          <w:color w:val="FF0000"/>
          <w:sz w:val="22"/>
          <w:szCs w:val="22"/>
        </w:rPr>
        <w:t>Ex</w:t>
      </w:r>
      <w:r>
        <w:rPr>
          <w:rFonts w:ascii="Arial" w:eastAsiaTheme="minorHAnsi" w:hAnsi="Arial" w:cs="Arial"/>
          <w:b/>
          <w:color w:val="FF0000"/>
          <w:sz w:val="22"/>
          <w:szCs w:val="22"/>
        </w:rPr>
        <w:t xml:space="preserve"> </w:t>
      </w:r>
      <w:r w:rsidRPr="009830DE">
        <w:rPr>
          <w:rFonts w:ascii="Arial" w:eastAsiaTheme="minorHAnsi" w:hAnsi="Arial" w:cs="Arial"/>
          <w:b/>
          <w:color w:val="FF0000"/>
          <w:sz w:val="22"/>
          <w:szCs w:val="22"/>
        </w:rPr>
        <w:t>92</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b/>
          <w:sz w:val="22"/>
          <w:szCs w:val="22"/>
        </w:rPr>
      </w:pPr>
      <w:r w:rsidRPr="009830DE">
        <w:rPr>
          <w:rFonts w:eastAsiaTheme="minorHAnsi"/>
          <w:b/>
          <w:sz w:val="22"/>
          <w:szCs w:val="22"/>
        </w:rPr>
        <w:t>Audit Finding</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Laws, rules and legislation:</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a)</w:t>
      </w:r>
      <w:r w:rsidRPr="009830DE">
        <w:rPr>
          <w:rFonts w:eastAsiaTheme="minorHAnsi"/>
          <w:sz w:val="22"/>
          <w:szCs w:val="22"/>
        </w:rPr>
        <w:tab/>
        <w:t>PMFA</w:t>
      </w:r>
    </w:p>
    <w:p w:rsidR="00296C19" w:rsidRPr="009830DE" w:rsidRDefault="00296C19" w:rsidP="00296C19">
      <w:pPr>
        <w:spacing w:line="276" w:lineRule="auto"/>
        <w:ind w:firstLine="720"/>
        <w:rPr>
          <w:rFonts w:eastAsiaTheme="minorHAnsi"/>
          <w:sz w:val="22"/>
          <w:szCs w:val="22"/>
        </w:rPr>
      </w:pPr>
      <w:r w:rsidRPr="009830DE">
        <w:rPr>
          <w:rFonts w:eastAsiaTheme="minorHAnsi"/>
          <w:sz w:val="22"/>
          <w:szCs w:val="22"/>
        </w:rPr>
        <w:t>(i)</w:t>
      </w:r>
      <w:r w:rsidRPr="009830DE">
        <w:rPr>
          <w:rFonts w:eastAsiaTheme="minorHAnsi"/>
          <w:sz w:val="22"/>
          <w:szCs w:val="22"/>
        </w:rPr>
        <w:tab/>
        <w:t>Section 38(1)(b) – general responsibilities of accounting officers</w:t>
      </w:r>
    </w:p>
    <w:p w:rsidR="00296C19" w:rsidRPr="009830DE" w:rsidRDefault="00296C19" w:rsidP="00296C19">
      <w:pPr>
        <w:spacing w:line="276" w:lineRule="auto"/>
        <w:ind w:left="1440"/>
        <w:rPr>
          <w:rFonts w:eastAsiaTheme="minorHAnsi"/>
          <w:sz w:val="22"/>
          <w:szCs w:val="22"/>
        </w:rPr>
      </w:pPr>
      <w:r w:rsidRPr="009830DE">
        <w:rPr>
          <w:rFonts w:eastAsiaTheme="minorHAnsi"/>
          <w:sz w:val="22"/>
          <w:szCs w:val="22"/>
        </w:rPr>
        <w:t>“The accounting officer for a department, trading entity or constitutional institution is responsible for the effective, efficient, economical and transparent use of the resources of the department, trading entity or constitutional institution”</w:t>
      </w:r>
    </w:p>
    <w:p w:rsidR="00296C19" w:rsidRPr="009830DE" w:rsidRDefault="00296C19" w:rsidP="00296C19">
      <w:pPr>
        <w:spacing w:line="276" w:lineRule="auto"/>
        <w:ind w:firstLine="720"/>
        <w:rPr>
          <w:rFonts w:eastAsiaTheme="minorHAnsi"/>
          <w:sz w:val="22"/>
          <w:szCs w:val="22"/>
        </w:rPr>
      </w:pPr>
      <w:r w:rsidRPr="009830DE">
        <w:rPr>
          <w:rFonts w:eastAsiaTheme="minorHAnsi"/>
          <w:sz w:val="22"/>
          <w:szCs w:val="22"/>
        </w:rPr>
        <w:t>(ii)</w:t>
      </w:r>
      <w:r w:rsidRPr="009830DE">
        <w:rPr>
          <w:rFonts w:eastAsiaTheme="minorHAnsi"/>
          <w:sz w:val="22"/>
          <w:szCs w:val="22"/>
        </w:rPr>
        <w:tab/>
        <w:t>Section 38(1)(a) – general responsibilities of accounting officers</w:t>
      </w:r>
    </w:p>
    <w:p w:rsidR="00296C19" w:rsidRPr="009830DE" w:rsidRDefault="00296C19" w:rsidP="00296C19">
      <w:pPr>
        <w:spacing w:line="276" w:lineRule="auto"/>
        <w:ind w:left="1440"/>
        <w:rPr>
          <w:rFonts w:eastAsiaTheme="minorHAnsi"/>
          <w:sz w:val="22"/>
          <w:szCs w:val="22"/>
        </w:rPr>
      </w:pPr>
      <w:r w:rsidRPr="009830DE">
        <w:rPr>
          <w:rFonts w:eastAsiaTheme="minorHAnsi"/>
          <w:sz w:val="22"/>
          <w:szCs w:val="22"/>
        </w:rPr>
        <w:t>“The accounting officer for a department, trading entity or constitutional institution must ensure that that department, trading entity or constitutional institution has and maintains—n appropriate procurement and provisioning system which is fair, equitable, transparent, competitive and cost-effective;”</w:t>
      </w:r>
    </w:p>
    <w:p w:rsidR="00296C19" w:rsidRPr="00296C19" w:rsidRDefault="00296C19" w:rsidP="006F5D2E">
      <w:pPr>
        <w:pStyle w:val="ListParagraph"/>
        <w:numPr>
          <w:ilvl w:val="0"/>
          <w:numId w:val="33"/>
        </w:numPr>
        <w:spacing w:line="276" w:lineRule="auto"/>
        <w:rPr>
          <w:rFonts w:ascii="Arial" w:eastAsiaTheme="minorHAnsi" w:hAnsi="Arial" w:cs="Arial"/>
          <w:sz w:val="22"/>
          <w:szCs w:val="22"/>
        </w:rPr>
      </w:pPr>
      <w:r w:rsidRPr="00296C19">
        <w:rPr>
          <w:rFonts w:ascii="Arial" w:eastAsiaTheme="minorHAnsi" w:hAnsi="Arial" w:cs="Arial"/>
          <w:sz w:val="22"/>
          <w:szCs w:val="22"/>
        </w:rPr>
        <w:t>Section 38(1)(c)(ii) – general responsibilities of accounting officers</w:t>
      </w:r>
    </w:p>
    <w:p w:rsidR="00296C19" w:rsidRPr="009830DE" w:rsidRDefault="00296C19" w:rsidP="00296C19">
      <w:pPr>
        <w:spacing w:line="276" w:lineRule="auto"/>
        <w:ind w:left="1290"/>
        <w:rPr>
          <w:rFonts w:eastAsiaTheme="minorHAnsi"/>
          <w:sz w:val="22"/>
          <w:szCs w:val="22"/>
        </w:rPr>
      </w:pPr>
      <w:r w:rsidRPr="009830DE">
        <w:rPr>
          <w:rFonts w:eastAsiaTheme="minorHAnsi"/>
          <w:sz w:val="22"/>
          <w:szCs w:val="22"/>
        </w:rPr>
        <w:t>“The accounting officer for a department, trading entity or constitutional institution</w:t>
      </w:r>
      <w:r>
        <w:rPr>
          <w:rFonts w:eastAsiaTheme="minorHAnsi"/>
          <w:sz w:val="22"/>
          <w:szCs w:val="22"/>
        </w:rPr>
        <w:tab/>
      </w:r>
      <w:r w:rsidRPr="009830DE">
        <w:rPr>
          <w:rFonts w:eastAsiaTheme="minorHAnsi"/>
          <w:sz w:val="22"/>
          <w:szCs w:val="22"/>
        </w:rPr>
        <w:t xml:space="preserve"> must take effective and appropriate steps to prevent unauthorised, irregular and fruitless and wasteful expenditure and losses resulting from criminal conduct; ”</w:t>
      </w:r>
    </w:p>
    <w:p w:rsidR="00296C19" w:rsidRPr="009830DE" w:rsidRDefault="00296C19" w:rsidP="00296C19">
      <w:pPr>
        <w:spacing w:line="276" w:lineRule="auto"/>
        <w:ind w:left="1290" w:hanging="570"/>
        <w:rPr>
          <w:rFonts w:eastAsiaTheme="minorHAnsi"/>
          <w:sz w:val="22"/>
          <w:szCs w:val="22"/>
        </w:rPr>
      </w:pPr>
      <w:r w:rsidRPr="009830DE">
        <w:rPr>
          <w:rFonts w:eastAsiaTheme="minorHAnsi"/>
          <w:sz w:val="22"/>
          <w:szCs w:val="22"/>
        </w:rPr>
        <w:t>(iv)</w:t>
      </w:r>
      <w:r w:rsidRPr="009830DE">
        <w:rPr>
          <w:rFonts w:eastAsiaTheme="minorHAnsi"/>
          <w:sz w:val="22"/>
          <w:szCs w:val="22"/>
        </w:rPr>
        <w:tab/>
        <w:t>Section 81(1) – Financial misconduct by officials in departments and constitutional institutions</w:t>
      </w:r>
    </w:p>
    <w:p w:rsidR="00296C19" w:rsidRPr="009830DE" w:rsidRDefault="00296C19" w:rsidP="00296C19">
      <w:pPr>
        <w:spacing w:line="276" w:lineRule="auto"/>
        <w:ind w:left="1440"/>
        <w:rPr>
          <w:rFonts w:eastAsiaTheme="minorHAnsi"/>
          <w:sz w:val="22"/>
          <w:szCs w:val="22"/>
        </w:rPr>
      </w:pPr>
      <w:r w:rsidRPr="009830DE">
        <w:rPr>
          <w:rFonts w:eastAsiaTheme="minorHAnsi"/>
          <w:sz w:val="22"/>
          <w:szCs w:val="22"/>
        </w:rPr>
        <w:t>“An accounting officer for a department or a constitutional institution commits an act of financial misconduct if that accounting officer wilfully or negligently—</w:t>
      </w:r>
    </w:p>
    <w:p w:rsidR="00296C19" w:rsidRPr="009830DE" w:rsidRDefault="00296C19" w:rsidP="00296C19">
      <w:pPr>
        <w:spacing w:line="276" w:lineRule="auto"/>
        <w:ind w:left="720" w:firstLine="720"/>
        <w:rPr>
          <w:rFonts w:eastAsiaTheme="minorHAnsi"/>
          <w:sz w:val="22"/>
          <w:szCs w:val="22"/>
        </w:rPr>
      </w:pPr>
      <w:r w:rsidRPr="009830DE">
        <w:rPr>
          <w:rFonts w:eastAsiaTheme="minorHAnsi"/>
          <w:sz w:val="22"/>
          <w:szCs w:val="22"/>
        </w:rPr>
        <w:t>(a)</w:t>
      </w:r>
      <w:r w:rsidRPr="009830DE">
        <w:rPr>
          <w:rFonts w:eastAsiaTheme="minorHAnsi"/>
          <w:sz w:val="22"/>
          <w:szCs w:val="22"/>
        </w:rPr>
        <w:tab/>
        <w:t>fails to comply with a requirement of section 38, 39, 40, 41 or 42; or</w:t>
      </w:r>
    </w:p>
    <w:p w:rsidR="00296C19" w:rsidRPr="009830DE" w:rsidRDefault="00296C19" w:rsidP="00296C19">
      <w:pPr>
        <w:spacing w:line="276" w:lineRule="auto"/>
        <w:ind w:left="1440"/>
        <w:rPr>
          <w:rFonts w:eastAsiaTheme="minorHAnsi"/>
          <w:sz w:val="22"/>
          <w:szCs w:val="22"/>
        </w:rPr>
      </w:pPr>
      <w:r w:rsidRPr="009830DE">
        <w:rPr>
          <w:rFonts w:eastAsiaTheme="minorHAnsi"/>
          <w:sz w:val="22"/>
          <w:szCs w:val="22"/>
        </w:rPr>
        <w:t>(b)</w:t>
      </w:r>
      <w:r w:rsidRPr="009830DE">
        <w:rPr>
          <w:rFonts w:eastAsiaTheme="minorHAnsi"/>
          <w:sz w:val="22"/>
          <w:szCs w:val="22"/>
        </w:rPr>
        <w:tab/>
        <w:t>makes or permits an unauthorised expenditure, an irregular expenditure or a fruitless and wasteful expenditure.”</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firstLine="720"/>
        <w:rPr>
          <w:rFonts w:eastAsiaTheme="minorHAnsi"/>
          <w:sz w:val="22"/>
          <w:szCs w:val="22"/>
        </w:rPr>
      </w:pPr>
      <w:r w:rsidRPr="009830DE">
        <w:rPr>
          <w:rFonts w:eastAsiaTheme="minorHAnsi"/>
          <w:sz w:val="22"/>
          <w:szCs w:val="22"/>
        </w:rPr>
        <w:t>(v)</w:t>
      </w:r>
      <w:r w:rsidRPr="009830DE">
        <w:rPr>
          <w:rFonts w:eastAsiaTheme="minorHAnsi"/>
          <w:sz w:val="22"/>
          <w:szCs w:val="22"/>
        </w:rPr>
        <w:tab/>
        <w:t>Section45(c) – Responsibilities of other officials</w:t>
      </w:r>
    </w:p>
    <w:p w:rsidR="00296C19" w:rsidRPr="009830DE" w:rsidRDefault="00296C19" w:rsidP="00296C19">
      <w:pPr>
        <w:spacing w:line="276" w:lineRule="auto"/>
        <w:ind w:left="1440"/>
        <w:rPr>
          <w:rFonts w:eastAsiaTheme="minorHAnsi"/>
          <w:sz w:val="22"/>
          <w:szCs w:val="22"/>
        </w:rPr>
      </w:pPr>
      <w:r w:rsidRPr="009830DE">
        <w:rPr>
          <w:rFonts w:eastAsiaTheme="minorHAnsi"/>
          <w:sz w:val="22"/>
          <w:szCs w:val="22"/>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 due;”</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b)</w:t>
      </w:r>
      <w:r w:rsidRPr="009830DE">
        <w:rPr>
          <w:rFonts w:eastAsiaTheme="minorHAnsi"/>
          <w:sz w:val="22"/>
          <w:szCs w:val="22"/>
        </w:rPr>
        <w:tab/>
        <w:t xml:space="preserve">Treasury Regulations 9.1.1 and 9.1.2 states: </w:t>
      </w: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“9.1.1</w:t>
      </w:r>
      <w:r w:rsidRPr="009830DE">
        <w:rPr>
          <w:rFonts w:eastAsiaTheme="minorHAnsi"/>
          <w:sz w:val="22"/>
          <w:szCs w:val="22"/>
        </w:rPr>
        <w:tab/>
        <w:t>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9.1.2</w:t>
      </w:r>
      <w:r w:rsidRPr="009830DE">
        <w:rPr>
          <w:rFonts w:eastAsiaTheme="minorHAnsi"/>
          <w:sz w:val="22"/>
          <w:szCs w:val="22"/>
        </w:rPr>
        <w:tab/>
        <w:t>When an official of an institution discovers unauthorised, irregular or fruitless and wasteful expenditure, and must for this purpose implement effective, efficient and transparent processes of financial and risk management”</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c)</w:t>
      </w:r>
      <w:r w:rsidRPr="009830DE">
        <w:rPr>
          <w:rFonts w:eastAsiaTheme="minorHAnsi"/>
          <w:sz w:val="22"/>
          <w:szCs w:val="22"/>
        </w:rPr>
        <w:tab/>
        <w:t>Treasury Regulations 8.2.1 and 8.2.2 also states that:</w:t>
      </w:r>
    </w:p>
    <w:p w:rsidR="00296C19" w:rsidRPr="009830DE" w:rsidRDefault="00296C19" w:rsidP="00296C19">
      <w:pPr>
        <w:spacing w:line="276" w:lineRule="auto"/>
        <w:ind w:left="1440" w:hanging="720"/>
        <w:rPr>
          <w:rFonts w:eastAsiaTheme="minorHAnsi"/>
          <w:sz w:val="22"/>
          <w:szCs w:val="22"/>
        </w:rPr>
      </w:pPr>
      <w:r w:rsidRPr="009830DE">
        <w:rPr>
          <w:rFonts w:eastAsiaTheme="minorHAnsi"/>
          <w:sz w:val="22"/>
          <w:szCs w:val="22"/>
        </w:rPr>
        <w:t>" 8.2.1.</w:t>
      </w:r>
      <w:r w:rsidRPr="009830DE">
        <w:rPr>
          <w:rFonts w:eastAsiaTheme="minorHAnsi"/>
          <w:sz w:val="22"/>
          <w:szCs w:val="22"/>
        </w:rPr>
        <w:tab/>
        <w:t>An official of an institution may not spend or commit public moneys except with the approval ( either in writing or by duly authorised electronic means) of the accounting officer or a properly delegated or authorised officer.</w:t>
      </w:r>
    </w:p>
    <w:p w:rsidR="00296C19" w:rsidRPr="009830DE" w:rsidRDefault="00296C19" w:rsidP="00296C19">
      <w:pPr>
        <w:spacing w:line="276" w:lineRule="auto"/>
        <w:ind w:left="1440" w:hanging="720"/>
        <w:rPr>
          <w:rFonts w:eastAsiaTheme="minorHAnsi"/>
          <w:sz w:val="22"/>
          <w:szCs w:val="22"/>
        </w:rPr>
      </w:pPr>
      <w:r w:rsidRPr="009830DE">
        <w:rPr>
          <w:rFonts w:eastAsiaTheme="minorHAnsi"/>
          <w:sz w:val="22"/>
          <w:szCs w:val="22"/>
        </w:rPr>
        <w:t xml:space="preserve">8.2.2 </w:t>
      </w:r>
      <w:r w:rsidRPr="009830DE">
        <w:rPr>
          <w:rFonts w:eastAsiaTheme="minorHAnsi"/>
          <w:sz w:val="22"/>
          <w:szCs w:val="22"/>
        </w:rPr>
        <w:tab/>
        <w:t xml:space="preserve">Before approving expenditure or incurring a commitment to spend, the delegated or authorised official must ensure compliance with any limitations or conditions attached to the delegation or authorisation." </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d)</w:t>
      </w:r>
      <w:r w:rsidRPr="009830DE">
        <w:rPr>
          <w:rFonts w:eastAsiaTheme="minorHAnsi"/>
          <w:sz w:val="22"/>
          <w:szCs w:val="22"/>
        </w:rPr>
        <w:tab/>
        <w:t>Supply chain circular of NT pertaining, dated 24 April 2012, to the postponement of the implementation of sub-paragraph 3.9.4 of Instruction note on enhancing compliance monitoring and improving transparency and accountability in SCM, effective from 31 May 2011, states:</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firstLine="720"/>
        <w:rPr>
          <w:rFonts w:eastAsiaTheme="minorHAnsi"/>
          <w:sz w:val="22"/>
          <w:szCs w:val="22"/>
        </w:rPr>
      </w:pPr>
      <w:r w:rsidRPr="009830DE">
        <w:rPr>
          <w:rFonts w:eastAsiaTheme="minorHAnsi"/>
          <w:sz w:val="22"/>
          <w:szCs w:val="22"/>
        </w:rPr>
        <w:t>“3.1</w:t>
      </w:r>
      <w:r w:rsidRPr="009830DE">
        <w:rPr>
          <w:rFonts w:eastAsiaTheme="minorHAnsi"/>
          <w:sz w:val="22"/>
          <w:szCs w:val="22"/>
        </w:rPr>
        <w:tab/>
        <w:t xml:space="preserve">Taking cognisance of paragraph 2.3 above, sub-paragraph 3.9.4, as </w:t>
      </w:r>
      <w:r w:rsidRPr="009830DE">
        <w:rPr>
          <w:rFonts w:eastAsiaTheme="minorHAnsi"/>
          <w:sz w:val="22"/>
          <w:szCs w:val="22"/>
        </w:rPr>
        <w:tab/>
      </w:r>
      <w:r w:rsidRPr="009830DE">
        <w:rPr>
          <w:rFonts w:eastAsiaTheme="minorHAnsi"/>
          <w:sz w:val="22"/>
          <w:szCs w:val="22"/>
        </w:rPr>
        <w:tab/>
      </w:r>
      <w:r w:rsidRPr="009830DE">
        <w:rPr>
          <w:rFonts w:eastAsiaTheme="minorHAnsi"/>
          <w:sz w:val="22"/>
          <w:szCs w:val="22"/>
        </w:rPr>
        <w:tab/>
      </w:r>
      <w:r>
        <w:rPr>
          <w:rFonts w:eastAsiaTheme="minorHAnsi"/>
          <w:sz w:val="22"/>
          <w:szCs w:val="22"/>
        </w:rPr>
        <w:tab/>
      </w:r>
      <w:r w:rsidRPr="009830DE">
        <w:rPr>
          <w:rFonts w:eastAsiaTheme="minorHAnsi"/>
          <w:sz w:val="22"/>
          <w:szCs w:val="22"/>
        </w:rPr>
        <w:t xml:space="preserve">contained in Instruction Note No. 32 dated 31 May 2011 is also postponed for </w:t>
      </w:r>
      <w:r w:rsidRPr="009830DE">
        <w:rPr>
          <w:rFonts w:eastAsiaTheme="minorHAnsi"/>
          <w:sz w:val="22"/>
          <w:szCs w:val="22"/>
        </w:rPr>
        <w:tab/>
      </w:r>
      <w:r w:rsidRPr="009830DE">
        <w:rPr>
          <w:rFonts w:eastAsiaTheme="minorHAnsi"/>
          <w:sz w:val="22"/>
          <w:szCs w:val="22"/>
        </w:rPr>
        <w:tab/>
      </w:r>
      <w:r>
        <w:rPr>
          <w:rFonts w:eastAsiaTheme="minorHAnsi"/>
          <w:sz w:val="22"/>
          <w:szCs w:val="22"/>
        </w:rPr>
        <w:tab/>
      </w:r>
      <w:r w:rsidRPr="009830DE">
        <w:rPr>
          <w:rFonts w:eastAsiaTheme="minorHAnsi"/>
          <w:sz w:val="22"/>
          <w:szCs w:val="22"/>
        </w:rPr>
        <w:t>implementation pending the issuance of a revised Instruction Note.</w:t>
      </w:r>
    </w:p>
    <w:p w:rsidR="00296C19" w:rsidRPr="009830DE" w:rsidRDefault="00296C19" w:rsidP="00296C19">
      <w:pPr>
        <w:spacing w:line="276" w:lineRule="auto"/>
        <w:ind w:firstLine="720"/>
        <w:rPr>
          <w:rFonts w:eastAsiaTheme="minorHAnsi"/>
          <w:sz w:val="22"/>
          <w:szCs w:val="22"/>
        </w:rPr>
      </w:pPr>
      <w:r w:rsidRPr="009830DE">
        <w:rPr>
          <w:rFonts w:eastAsiaTheme="minorHAnsi"/>
          <w:sz w:val="22"/>
          <w:szCs w:val="22"/>
        </w:rPr>
        <w:t>3.3</w:t>
      </w:r>
      <w:r w:rsidRPr="009830DE">
        <w:rPr>
          <w:rFonts w:eastAsiaTheme="minorHAnsi"/>
          <w:sz w:val="22"/>
          <w:szCs w:val="22"/>
        </w:rPr>
        <w:tab/>
        <w:t xml:space="preserve">Institutions are, however, required to forward motivations for all expansions in </w:t>
      </w:r>
      <w:r w:rsidRPr="009830DE">
        <w:rPr>
          <w:rFonts w:eastAsiaTheme="minorHAnsi"/>
          <w:sz w:val="22"/>
          <w:szCs w:val="22"/>
        </w:rPr>
        <w:tab/>
      </w:r>
      <w:r w:rsidRPr="009830DE">
        <w:rPr>
          <w:rFonts w:eastAsiaTheme="minorHAnsi"/>
          <w:sz w:val="22"/>
          <w:szCs w:val="22"/>
        </w:rPr>
        <w:tab/>
      </w:r>
      <w:r>
        <w:rPr>
          <w:rFonts w:eastAsiaTheme="minorHAnsi"/>
          <w:sz w:val="22"/>
          <w:szCs w:val="22"/>
        </w:rPr>
        <w:tab/>
      </w:r>
      <w:r w:rsidRPr="009830DE">
        <w:rPr>
          <w:rFonts w:eastAsiaTheme="minorHAnsi"/>
          <w:sz w:val="22"/>
          <w:szCs w:val="22"/>
        </w:rPr>
        <w:t xml:space="preserve">excess of the threshold to the relevant treasuries and to the Auditor General </w:t>
      </w:r>
      <w:r w:rsidRPr="009830DE">
        <w:rPr>
          <w:rFonts w:eastAsiaTheme="minorHAnsi"/>
          <w:sz w:val="22"/>
          <w:szCs w:val="22"/>
        </w:rPr>
        <w:tab/>
      </w:r>
      <w:r w:rsidRPr="009830DE">
        <w:rPr>
          <w:rFonts w:eastAsiaTheme="minorHAnsi"/>
          <w:sz w:val="22"/>
          <w:szCs w:val="22"/>
        </w:rPr>
        <w:tab/>
      </w:r>
      <w:r>
        <w:rPr>
          <w:rFonts w:eastAsiaTheme="minorHAnsi"/>
          <w:sz w:val="22"/>
          <w:szCs w:val="22"/>
        </w:rPr>
        <w:tab/>
      </w:r>
      <w:r w:rsidRPr="009830DE">
        <w:rPr>
          <w:rFonts w:eastAsiaTheme="minorHAnsi"/>
          <w:sz w:val="22"/>
          <w:szCs w:val="22"/>
        </w:rPr>
        <w:t xml:space="preserve">within 10 (ten) working days after the Accounting Officer or Accounting </w:t>
      </w:r>
      <w:r w:rsidRPr="009830DE">
        <w:rPr>
          <w:rFonts w:eastAsiaTheme="minorHAnsi"/>
          <w:sz w:val="22"/>
          <w:szCs w:val="22"/>
        </w:rPr>
        <w:tab/>
      </w:r>
      <w:r w:rsidRPr="009830DE">
        <w:rPr>
          <w:rFonts w:eastAsiaTheme="minorHAnsi"/>
          <w:sz w:val="22"/>
          <w:szCs w:val="22"/>
        </w:rPr>
        <w:tab/>
      </w:r>
      <w:r w:rsidRPr="009830DE">
        <w:rPr>
          <w:rFonts w:eastAsiaTheme="minorHAnsi"/>
          <w:sz w:val="22"/>
          <w:szCs w:val="22"/>
        </w:rPr>
        <w:tab/>
      </w:r>
      <w:r>
        <w:rPr>
          <w:rFonts w:eastAsiaTheme="minorHAnsi"/>
          <w:sz w:val="22"/>
          <w:szCs w:val="22"/>
        </w:rPr>
        <w:tab/>
      </w:r>
      <w:r w:rsidRPr="009830DE">
        <w:rPr>
          <w:rFonts w:eastAsiaTheme="minorHAnsi"/>
          <w:sz w:val="22"/>
          <w:szCs w:val="22"/>
        </w:rPr>
        <w:t>Authority has granted approval for the deviation.</w:t>
      </w:r>
    </w:p>
    <w:p w:rsidR="00296C19" w:rsidRPr="009830DE" w:rsidRDefault="00296C19" w:rsidP="00296C19">
      <w:pPr>
        <w:spacing w:line="276" w:lineRule="auto"/>
        <w:ind w:firstLine="720"/>
        <w:rPr>
          <w:rFonts w:eastAsiaTheme="minorHAnsi"/>
          <w:sz w:val="22"/>
          <w:szCs w:val="22"/>
        </w:rPr>
      </w:pPr>
      <w:r w:rsidRPr="009830DE">
        <w:rPr>
          <w:rFonts w:eastAsiaTheme="minorHAnsi"/>
          <w:sz w:val="22"/>
          <w:szCs w:val="22"/>
        </w:rPr>
        <w:t>3.4</w:t>
      </w:r>
      <w:r w:rsidRPr="009830DE">
        <w:rPr>
          <w:rFonts w:eastAsiaTheme="minorHAnsi"/>
          <w:sz w:val="22"/>
          <w:szCs w:val="22"/>
        </w:rPr>
        <w:tab/>
        <w:t>Such motivations must include, among others, the contract number, the</w:t>
      </w:r>
      <w:r w:rsidRPr="009830DE">
        <w:rPr>
          <w:rFonts w:eastAsiaTheme="minorHAnsi"/>
          <w:sz w:val="22"/>
          <w:szCs w:val="22"/>
        </w:rPr>
        <w:tab/>
      </w:r>
      <w:r w:rsidRPr="009830DE">
        <w:rPr>
          <w:rFonts w:eastAsiaTheme="minorHAnsi"/>
          <w:sz w:val="22"/>
          <w:szCs w:val="22"/>
        </w:rPr>
        <w:tab/>
      </w:r>
      <w:r w:rsidRPr="009830DE">
        <w:rPr>
          <w:rFonts w:eastAsiaTheme="minorHAnsi"/>
          <w:sz w:val="22"/>
          <w:szCs w:val="22"/>
        </w:rPr>
        <w:tab/>
      </w:r>
      <w:r>
        <w:rPr>
          <w:rFonts w:eastAsiaTheme="minorHAnsi"/>
          <w:sz w:val="22"/>
          <w:szCs w:val="22"/>
        </w:rPr>
        <w:tab/>
      </w:r>
      <w:r w:rsidRPr="009830DE">
        <w:rPr>
          <w:rFonts w:eastAsiaTheme="minorHAnsi"/>
          <w:sz w:val="22"/>
          <w:szCs w:val="22"/>
        </w:rPr>
        <w:t xml:space="preserve">description of the contract, the name of the contractor, the original contract </w:t>
      </w:r>
      <w:r w:rsidRPr="009830DE">
        <w:rPr>
          <w:rFonts w:eastAsiaTheme="minorHAnsi"/>
          <w:sz w:val="22"/>
          <w:szCs w:val="22"/>
        </w:rPr>
        <w:tab/>
      </w:r>
      <w:r w:rsidRPr="009830DE">
        <w:rPr>
          <w:rFonts w:eastAsiaTheme="minorHAnsi"/>
          <w:sz w:val="22"/>
          <w:szCs w:val="22"/>
        </w:rPr>
        <w:tab/>
      </w:r>
      <w:r>
        <w:rPr>
          <w:rFonts w:eastAsiaTheme="minorHAnsi"/>
          <w:sz w:val="22"/>
          <w:szCs w:val="22"/>
        </w:rPr>
        <w:tab/>
      </w:r>
      <w:r w:rsidRPr="009830DE">
        <w:rPr>
          <w:rFonts w:eastAsiaTheme="minorHAnsi"/>
          <w:sz w:val="22"/>
          <w:szCs w:val="22"/>
        </w:rPr>
        <w:t>amount, the value and the percentage of the deviation and the reason for the</w:t>
      </w:r>
      <w:r w:rsidRPr="009830DE">
        <w:rPr>
          <w:rFonts w:eastAsiaTheme="minorHAnsi"/>
          <w:sz w:val="22"/>
          <w:szCs w:val="22"/>
        </w:rPr>
        <w:tab/>
      </w:r>
      <w:r w:rsidRPr="009830DE">
        <w:rPr>
          <w:rFonts w:eastAsiaTheme="minorHAnsi"/>
          <w:sz w:val="22"/>
          <w:szCs w:val="22"/>
        </w:rPr>
        <w:tab/>
      </w:r>
      <w:r>
        <w:rPr>
          <w:rFonts w:eastAsiaTheme="minorHAnsi"/>
          <w:sz w:val="22"/>
          <w:szCs w:val="22"/>
        </w:rPr>
        <w:tab/>
      </w:r>
      <w:r w:rsidRPr="009830DE">
        <w:rPr>
          <w:rFonts w:eastAsiaTheme="minorHAnsi"/>
          <w:sz w:val="22"/>
          <w:szCs w:val="22"/>
        </w:rPr>
        <w:t>deviation”</w:t>
      </w:r>
    </w:p>
    <w:p w:rsidR="00296C19" w:rsidRPr="009830DE" w:rsidRDefault="00296C19" w:rsidP="00296C19">
      <w:pPr>
        <w:spacing w:line="276" w:lineRule="auto"/>
        <w:rPr>
          <w:rFonts w:eastAsiaTheme="minorHAnsi"/>
          <w:sz w:val="22"/>
          <w:szCs w:val="22"/>
        </w:rPr>
      </w:pPr>
      <w:r w:rsidRPr="009830DE">
        <w:rPr>
          <w:rFonts w:eastAsiaTheme="minorHAnsi"/>
          <w:sz w:val="22"/>
          <w:szCs w:val="22"/>
        </w:rPr>
        <w:t>e)</w:t>
      </w:r>
      <w:r w:rsidRPr="009830DE">
        <w:rPr>
          <w:rFonts w:eastAsiaTheme="minorHAnsi"/>
          <w:sz w:val="22"/>
          <w:szCs w:val="22"/>
        </w:rPr>
        <w:tab/>
        <w:t>Annexure D of the Ministerial Handbook – paragraph 3.9(c)</w:t>
      </w: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“The Director-General in the Department of Public Works shall in addition compile a check-list of all the things that the department will do and this check-list will be send t to the Director-General in The Presidency as overall co-ordinator of the implementation (d)”</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f)</w:t>
      </w:r>
      <w:r w:rsidRPr="009830DE">
        <w:rPr>
          <w:rFonts w:eastAsiaTheme="minorHAnsi"/>
          <w:sz w:val="22"/>
          <w:szCs w:val="22"/>
        </w:rPr>
        <w:tab/>
        <w:t xml:space="preserve">Department of Public Works delegation of powers in terms of the Public Finance Management Act dated 17 January 2005, signed by the then Accounting Officer; Themba Meveli James Maseko make provision in item 24 on page 22 pertaining to Treasury Regulation 8.2.2 for the authority to authorise payments or transfers to the following limits within areas of competence and budgetary limits: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p>
    <w:tbl>
      <w:tblPr>
        <w:tblW w:w="0" w:type="auto"/>
        <w:tblInd w:w="828" w:type="dxa"/>
        <w:tblCellMar>
          <w:top w:w="14" w:type="dxa"/>
          <w:left w:w="14" w:type="dxa"/>
          <w:bottom w:w="14" w:type="dxa"/>
          <w:right w:w="14" w:type="dxa"/>
        </w:tblCellMar>
        <w:tblLook w:val="04A0"/>
      </w:tblPr>
      <w:tblGrid>
        <w:gridCol w:w="5206"/>
        <w:gridCol w:w="3254"/>
      </w:tblGrid>
      <w:tr w:rsidR="00296C19" w:rsidTr="00296C19">
        <w:tc>
          <w:tcPr>
            <w:tcW w:w="520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96C19" w:rsidRPr="009830DE" w:rsidRDefault="00296C19" w:rsidP="00296C19">
            <w:pPr>
              <w:pStyle w:val="NormalWeb"/>
              <w:rPr>
                <w:rFonts w:ascii="Arial" w:hAnsi="Arial" w:cs="Arial"/>
                <w:b/>
                <w:bCs/>
                <w:color w:val="000000"/>
                <w:sz w:val="18"/>
                <w:szCs w:val="18"/>
              </w:rPr>
            </w:pPr>
            <w:r w:rsidRPr="009830DE">
              <w:rPr>
                <w:rFonts w:ascii="Arial" w:hAnsi="Arial" w:cs="Arial"/>
                <w:b/>
                <w:bCs/>
                <w:color w:val="000000"/>
                <w:sz w:val="18"/>
                <w:szCs w:val="18"/>
              </w:rPr>
              <w:t>LOWEST RANK OF OFFICIAL PER DELEGATIONS</w:t>
            </w:r>
          </w:p>
        </w:tc>
        <w:tc>
          <w:tcPr>
            <w:tcW w:w="325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96C19" w:rsidRPr="009830DE" w:rsidRDefault="00296C19" w:rsidP="00296C19">
            <w:pPr>
              <w:pStyle w:val="NormalWeb"/>
              <w:jc w:val="right"/>
              <w:rPr>
                <w:rFonts w:ascii="Arial" w:hAnsi="Arial" w:cs="Arial"/>
                <w:b/>
                <w:bCs/>
                <w:color w:val="000000"/>
                <w:sz w:val="18"/>
                <w:szCs w:val="18"/>
              </w:rPr>
            </w:pPr>
            <w:r w:rsidRPr="009830DE">
              <w:rPr>
                <w:rFonts w:ascii="Arial" w:hAnsi="Arial" w:cs="Arial"/>
                <w:b/>
                <w:bCs/>
                <w:color w:val="000000"/>
                <w:sz w:val="18"/>
                <w:szCs w:val="18"/>
              </w:rPr>
              <w:t>LIMIT</w:t>
            </w:r>
          </w:p>
          <w:p w:rsidR="00296C19" w:rsidRPr="009830DE" w:rsidRDefault="00296C19" w:rsidP="00296C19">
            <w:pPr>
              <w:pStyle w:val="NormalWeb"/>
              <w:jc w:val="right"/>
              <w:rPr>
                <w:rFonts w:ascii="Arial" w:hAnsi="Arial" w:cs="Arial"/>
                <w:b/>
                <w:bCs/>
                <w:color w:val="000000"/>
                <w:sz w:val="18"/>
                <w:szCs w:val="18"/>
              </w:rPr>
            </w:pPr>
            <w:r w:rsidRPr="009830DE">
              <w:rPr>
                <w:rFonts w:ascii="Arial" w:hAnsi="Arial" w:cs="Arial"/>
                <w:b/>
                <w:bCs/>
                <w:color w:val="000000"/>
                <w:sz w:val="18"/>
                <w:szCs w:val="18"/>
              </w:rPr>
              <w:t>R</w:t>
            </w:r>
          </w:p>
        </w:tc>
      </w:tr>
      <w:tr w:rsidR="00296C19" w:rsidTr="00296C19">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96C19" w:rsidRPr="009830DE" w:rsidRDefault="00296C19" w:rsidP="00296C19">
            <w:pPr>
              <w:pStyle w:val="NormalWeb"/>
              <w:rPr>
                <w:rFonts w:ascii="Arial" w:hAnsi="Arial" w:cs="Arial"/>
                <w:color w:val="000000"/>
                <w:sz w:val="18"/>
                <w:szCs w:val="18"/>
              </w:rPr>
            </w:pPr>
            <w:r w:rsidRPr="009830DE">
              <w:rPr>
                <w:rFonts w:ascii="Arial" w:hAnsi="Arial" w:cs="Arial"/>
                <w:color w:val="000000"/>
                <w:sz w:val="18"/>
                <w:szCs w:val="18"/>
              </w:rPr>
              <w:t>Senior Admin Officer</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96C19" w:rsidRPr="009830DE" w:rsidRDefault="00296C19" w:rsidP="00296C19">
            <w:pPr>
              <w:pStyle w:val="NormalWeb"/>
              <w:jc w:val="right"/>
              <w:rPr>
                <w:rFonts w:ascii="Arial" w:hAnsi="Arial" w:cs="Arial"/>
                <w:color w:val="000000"/>
                <w:sz w:val="18"/>
                <w:szCs w:val="18"/>
              </w:rPr>
            </w:pPr>
            <w:r w:rsidRPr="009830DE">
              <w:rPr>
                <w:rFonts w:ascii="Arial" w:hAnsi="Arial" w:cs="Arial"/>
                <w:color w:val="000000"/>
                <w:sz w:val="18"/>
                <w:szCs w:val="18"/>
              </w:rPr>
              <w:t>100 000,00</w:t>
            </w:r>
          </w:p>
        </w:tc>
      </w:tr>
      <w:tr w:rsidR="00296C19" w:rsidTr="00296C19">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96C19" w:rsidRPr="009830DE" w:rsidRDefault="00296C19" w:rsidP="00296C19">
            <w:pPr>
              <w:pStyle w:val="NormalWeb"/>
              <w:rPr>
                <w:rFonts w:ascii="Arial" w:hAnsi="Arial" w:cs="Arial"/>
                <w:color w:val="000000"/>
                <w:sz w:val="18"/>
                <w:szCs w:val="18"/>
              </w:rPr>
            </w:pPr>
            <w:r w:rsidRPr="009830DE">
              <w:rPr>
                <w:rFonts w:ascii="Arial" w:hAnsi="Arial" w:cs="Arial"/>
                <w:color w:val="000000"/>
                <w:sz w:val="18"/>
                <w:szCs w:val="18"/>
              </w:rPr>
              <w:t>Assistant Director or Equivalent</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96C19" w:rsidRPr="009830DE" w:rsidRDefault="00296C19" w:rsidP="00296C19">
            <w:pPr>
              <w:pStyle w:val="NormalWeb"/>
              <w:jc w:val="right"/>
              <w:rPr>
                <w:rFonts w:ascii="Arial" w:hAnsi="Arial" w:cs="Arial"/>
                <w:color w:val="000000"/>
                <w:sz w:val="18"/>
                <w:szCs w:val="18"/>
              </w:rPr>
            </w:pPr>
            <w:r w:rsidRPr="009830DE">
              <w:rPr>
                <w:rFonts w:ascii="Arial" w:hAnsi="Arial" w:cs="Arial"/>
                <w:color w:val="000000"/>
                <w:sz w:val="18"/>
                <w:szCs w:val="18"/>
              </w:rPr>
              <w:t>1 000 00,00</w:t>
            </w:r>
          </w:p>
        </w:tc>
      </w:tr>
      <w:tr w:rsidR="00296C19" w:rsidTr="00296C19">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96C19" w:rsidRPr="009830DE" w:rsidRDefault="00296C19" w:rsidP="00296C19">
            <w:pPr>
              <w:pStyle w:val="NormalWeb"/>
              <w:rPr>
                <w:rFonts w:ascii="Arial" w:hAnsi="Arial" w:cs="Arial"/>
                <w:color w:val="000000"/>
                <w:sz w:val="18"/>
                <w:szCs w:val="18"/>
              </w:rPr>
            </w:pPr>
            <w:r w:rsidRPr="009830DE">
              <w:rPr>
                <w:rFonts w:ascii="Arial" w:hAnsi="Arial" w:cs="Arial"/>
                <w:color w:val="000000"/>
                <w:sz w:val="18"/>
                <w:szCs w:val="18"/>
              </w:rPr>
              <w:t>Deputy Director or Equivalent</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96C19" w:rsidRPr="009830DE" w:rsidRDefault="00296C19" w:rsidP="00296C19">
            <w:pPr>
              <w:pStyle w:val="NormalWeb"/>
              <w:jc w:val="right"/>
              <w:rPr>
                <w:rFonts w:ascii="Arial" w:hAnsi="Arial" w:cs="Arial"/>
                <w:color w:val="000000"/>
                <w:sz w:val="18"/>
                <w:szCs w:val="18"/>
              </w:rPr>
            </w:pPr>
            <w:r w:rsidRPr="009830DE">
              <w:rPr>
                <w:rFonts w:ascii="Arial" w:hAnsi="Arial" w:cs="Arial"/>
                <w:color w:val="000000"/>
                <w:sz w:val="18"/>
                <w:szCs w:val="18"/>
              </w:rPr>
              <w:t>5 000 000,00</w:t>
            </w:r>
          </w:p>
        </w:tc>
      </w:tr>
      <w:tr w:rsidR="00296C19" w:rsidTr="00296C19">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96C19" w:rsidRPr="009830DE" w:rsidRDefault="00296C19" w:rsidP="00296C19">
            <w:pPr>
              <w:pStyle w:val="NormalWeb"/>
              <w:rPr>
                <w:rFonts w:ascii="Arial" w:hAnsi="Arial" w:cs="Arial"/>
                <w:color w:val="000000"/>
                <w:sz w:val="18"/>
                <w:szCs w:val="18"/>
              </w:rPr>
            </w:pPr>
            <w:r w:rsidRPr="009830DE">
              <w:rPr>
                <w:rFonts w:ascii="Arial" w:hAnsi="Arial" w:cs="Arial"/>
                <w:color w:val="000000"/>
                <w:sz w:val="18"/>
                <w:szCs w:val="18"/>
              </w:rPr>
              <w:t>Directors</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96C19" w:rsidRPr="009830DE" w:rsidRDefault="00296C19" w:rsidP="00296C19">
            <w:pPr>
              <w:pStyle w:val="NormalWeb"/>
              <w:jc w:val="right"/>
              <w:rPr>
                <w:rFonts w:ascii="Arial" w:hAnsi="Arial" w:cs="Arial"/>
                <w:color w:val="000000"/>
                <w:sz w:val="18"/>
                <w:szCs w:val="18"/>
              </w:rPr>
            </w:pPr>
            <w:r w:rsidRPr="009830DE">
              <w:rPr>
                <w:rFonts w:ascii="Arial" w:hAnsi="Arial" w:cs="Arial"/>
                <w:color w:val="000000"/>
                <w:sz w:val="18"/>
                <w:szCs w:val="18"/>
              </w:rPr>
              <w:t>10 000 000,00</w:t>
            </w:r>
          </w:p>
        </w:tc>
      </w:tr>
      <w:tr w:rsidR="00296C19" w:rsidTr="00296C19">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96C19" w:rsidRPr="009830DE" w:rsidRDefault="00296C19" w:rsidP="00296C19">
            <w:pPr>
              <w:pStyle w:val="NormalWeb"/>
              <w:rPr>
                <w:rFonts w:ascii="Arial" w:hAnsi="Arial" w:cs="Arial"/>
                <w:color w:val="000000"/>
                <w:sz w:val="18"/>
                <w:szCs w:val="18"/>
              </w:rPr>
            </w:pPr>
            <w:r w:rsidRPr="009830DE">
              <w:rPr>
                <w:rFonts w:ascii="Arial" w:hAnsi="Arial" w:cs="Arial"/>
                <w:color w:val="000000"/>
                <w:sz w:val="18"/>
                <w:szCs w:val="18"/>
              </w:rPr>
              <w:t>Chief Directors</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96C19" w:rsidRPr="009830DE" w:rsidRDefault="00296C19" w:rsidP="00296C19">
            <w:pPr>
              <w:pStyle w:val="NormalWeb"/>
              <w:jc w:val="right"/>
              <w:rPr>
                <w:rFonts w:ascii="Arial" w:hAnsi="Arial" w:cs="Arial"/>
                <w:color w:val="000000"/>
                <w:sz w:val="18"/>
                <w:szCs w:val="18"/>
              </w:rPr>
            </w:pPr>
            <w:r w:rsidRPr="009830DE">
              <w:rPr>
                <w:rFonts w:ascii="Arial" w:hAnsi="Arial" w:cs="Arial"/>
                <w:color w:val="000000"/>
                <w:sz w:val="18"/>
                <w:szCs w:val="18"/>
              </w:rPr>
              <w:t>20 000 000,00</w:t>
            </w:r>
          </w:p>
        </w:tc>
      </w:tr>
      <w:tr w:rsidR="00296C19" w:rsidTr="00296C19">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96C19" w:rsidRPr="009830DE" w:rsidRDefault="00296C19" w:rsidP="00296C19">
            <w:pPr>
              <w:pStyle w:val="NormalWeb"/>
              <w:rPr>
                <w:rFonts w:ascii="Arial" w:hAnsi="Arial" w:cs="Arial"/>
                <w:color w:val="000000"/>
                <w:sz w:val="18"/>
                <w:szCs w:val="18"/>
              </w:rPr>
            </w:pPr>
            <w:r w:rsidRPr="009830DE">
              <w:rPr>
                <w:rFonts w:ascii="Arial" w:hAnsi="Arial" w:cs="Arial"/>
                <w:color w:val="000000"/>
                <w:sz w:val="18"/>
                <w:szCs w:val="18"/>
              </w:rPr>
              <w:t>Regional Managers (Regardless of Rank)</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96C19" w:rsidRPr="009830DE" w:rsidRDefault="00296C19" w:rsidP="00296C19">
            <w:pPr>
              <w:pStyle w:val="NormalWeb"/>
              <w:jc w:val="right"/>
              <w:rPr>
                <w:rFonts w:ascii="Arial" w:hAnsi="Arial" w:cs="Arial"/>
                <w:color w:val="000000"/>
                <w:sz w:val="18"/>
                <w:szCs w:val="18"/>
              </w:rPr>
            </w:pPr>
            <w:r w:rsidRPr="009830DE">
              <w:rPr>
                <w:rFonts w:ascii="Arial" w:hAnsi="Arial" w:cs="Arial"/>
                <w:color w:val="000000"/>
                <w:sz w:val="18"/>
                <w:szCs w:val="18"/>
              </w:rPr>
              <w:t>20 000 000,00</w:t>
            </w:r>
          </w:p>
        </w:tc>
      </w:tr>
      <w:tr w:rsidR="00296C19" w:rsidTr="00296C19">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96C19" w:rsidRPr="009830DE" w:rsidRDefault="00296C19" w:rsidP="00296C19">
            <w:pPr>
              <w:pStyle w:val="NormalWeb"/>
              <w:rPr>
                <w:rFonts w:ascii="Arial" w:hAnsi="Arial" w:cs="Arial"/>
                <w:color w:val="000000"/>
                <w:sz w:val="18"/>
                <w:szCs w:val="18"/>
              </w:rPr>
            </w:pPr>
            <w:r w:rsidRPr="009830DE">
              <w:rPr>
                <w:rFonts w:ascii="Arial" w:hAnsi="Arial" w:cs="Arial"/>
                <w:color w:val="000000"/>
                <w:sz w:val="18"/>
                <w:szCs w:val="18"/>
              </w:rPr>
              <w:t xml:space="preserve">DDG’s </w:t>
            </w:r>
          </w:p>
        </w:tc>
        <w:tc>
          <w:tcPr>
            <w:tcW w:w="325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96C19" w:rsidRPr="009830DE" w:rsidRDefault="00296C19" w:rsidP="00296C19">
            <w:pPr>
              <w:pStyle w:val="NormalWeb"/>
              <w:jc w:val="right"/>
              <w:rPr>
                <w:rFonts w:ascii="Arial" w:hAnsi="Arial" w:cs="Arial"/>
                <w:color w:val="000000"/>
                <w:sz w:val="18"/>
                <w:szCs w:val="18"/>
              </w:rPr>
            </w:pPr>
            <w:r w:rsidRPr="009830DE">
              <w:rPr>
                <w:rFonts w:ascii="Arial" w:hAnsi="Arial" w:cs="Arial"/>
                <w:color w:val="000000"/>
                <w:sz w:val="18"/>
                <w:szCs w:val="18"/>
              </w:rPr>
              <w:t>Unlimited</w:t>
            </w:r>
          </w:p>
        </w:tc>
      </w:tr>
    </w:tbl>
    <w:p w:rsidR="00296C19" w:rsidRPr="009830DE" w:rsidRDefault="00296C19" w:rsidP="00296C19">
      <w:pPr>
        <w:spacing w:line="276" w:lineRule="auto"/>
        <w:rPr>
          <w:rFonts w:eastAsiaTheme="minorHAnsi"/>
          <w:sz w:val="22"/>
          <w:szCs w:val="22"/>
        </w:rPr>
      </w:pPr>
      <w:r w:rsidRPr="009830DE">
        <w:rPr>
          <w:rFonts w:eastAsiaTheme="minorHAnsi"/>
          <w:sz w:val="22"/>
          <w:szCs w:val="22"/>
        </w:rPr>
        <w:t xml:space="preserve"> </w:t>
      </w:r>
    </w:p>
    <w:p w:rsidR="00296C19" w:rsidRPr="009830DE" w:rsidRDefault="00296C19" w:rsidP="00296C19">
      <w:pPr>
        <w:spacing w:line="276" w:lineRule="auto"/>
        <w:rPr>
          <w:rFonts w:eastAsiaTheme="minorHAnsi"/>
          <w:sz w:val="22"/>
          <w:szCs w:val="22"/>
        </w:rPr>
      </w:pPr>
      <w:r w:rsidRPr="009830DE">
        <w:rPr>
          <w:rFonts w:eastAsiaTheme="minorHAnsi"/>
          <w:sz w:val="22"/>
          <w:szCs w:val="22"/>
        </w:rPr>
        <w:t>The following non-compliance issues were identified during the audit of the respective procurement batch:</w:t>
      </w:r>
    </w:p>
    <w:p w:rsidR="00296C19" w:rsidRDefault="00296C19" w:rsidP="00296C19">
      <w:pPr>
        <w:pStyle w:val="NormalWeb"/>
        <w:rPr>
          <w:rFonts w:ascii="Arial" w:hAnsi="Arial" w:cs="Arial"/>
          <w:sz w:val="22"/>
          <w:szCs w:val="22"/>
          <w:lang w:val="en-ZA"/>
        </w:rPr>
      </w:pPr>
      <w:r>
        <w:rPr>
          <w:rFonts w:ascii="Arial" w:hAnsi="Arial" w:cs="Arial"/>
          <w:sz w:val="22"/>
          <w:szCs w:val="22"/>
          <w:lang w:val="en-ZA"/>
        </w:rPr>
        <w:t>Batch: 159808 relates to the procurement of catering equipment for the funeral of the late Dr Albertina Sisulu.</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 xml:space="preserve">Please note that since Motseng Investments’ contract and other pertinent information is with the Special Investigation Unit we were unable to perform all of the necessary procurement procedures, however the following issues were noted based on the information provided.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Please see the table below for information on the payment selected for testing:</w:t>
      </w:r>
    </w:p>
    <w:p w:rsidR="00296C19" w:rsidRPr="009830DE" w:rsidRDefault="00296C19" w:rsidP="00296C19">
      <w:pPr>
        <w:spacing w:line="276" w:lineRule="auto"/>
        <w:rPr>
          <w:rFonts w:eastAsiaTheme="minorHAnsi"/>
          <w:sz w:val="22"/>
          <w:szCs w:val="22"/>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037"/>
        <w:gridCol w:w="1838"/>
        <w:gridCol w:w="2197"/>
      </w:tblGrid>
      <w:tr w:rsidR="00296C19" w:rsidRPr="00D30461" w:rsidTr="00296C19">
        <w:tc>
          <w:tcPr>
            <w:tcW w:w="5093" w:type="dxa"/>
            <w:shd w:val="clear" w:color="auto" w:fill="BFBFBF" w:themeFill="background1" w:themeFillShade="BF"/>
          </w:tcPr>
          <w:p w:rsidR="00296C19" w:rsidRPr="00D30461" w:rsidRDefault="00296C19" w:rsidP="00296C19">
            <w:pPr>
              <w:pStyle w:val="NormalWeb"/>
              <w:rPr>
                <w:rFonts w:ascii="Arial" w:hAnsi="Arial" w:cs="Arial"/>
                <w:b/>
                <w:sz w:val="18"/>
                <w:szCs w:val="18"/>
                <w:lang w:val="en-ZA"/>
              </w:rPr>
            </w:pPr>
            <w:r w:rsidRPr="00D30461">
              <w:rPr>
                <w:rFonts w:ascii="Arial" w:hAnsi="Arial" w:cs="Arial"/>
                <w:b/>
                <w:sz w:val="18"/>
                <w:szCs w:val="18"/>
                <w:lang w:val="en-ZA"/>
              </w:rPr>
              <w:t>BEN NAME</w:t>
            </w:r>
          </w:p>
        </w:tc>
        <w:tc>
          <w:tcPr>
            <w:tcW w:w="1853" w:type="dxa"/>
            <w:shd w:val="clear" w:color="auto" w:fill="BFBFBF" w:themeFill="background1" w:themeFillShade="BF"/>
          </w:tcPr>
          <w:p w:rsidR="00296C19" w:rsidRPr="00D30461" w:rsidRDefault="00296C19" w:rsidP="00296C19">
            <w:pPr>
              <w:pStyle w:val="NormalWeb"/>
              <w:rPr>
                <w:rFonts w:ascii="Arial" w:hAnsi="Arial" w:cs="Arial"/>
                <w:b/>
                <w:sz w:val="18"/>
                <w:szCs w:val="18"/>
                <w:lang w:val="en-ZA"/>
              </w:rPr>
            </w:pPr>
            <w:r w:rsidRPr="00D30461">
              <w:rPr>
                <w:rFonts w:ascii="Arial" w:hAnsi="Arial" w:cs="Arial"/>
                <w:b/>
                <w:sz w:val="18"/>
                <w:szCs w:val="18"/>
                <w:lang w:val="en-ZA"/>
              </w:rPr>
              <w:t>FANO</w:t>
            </w:r>
          </w:p>
        </w:tc>
        <w:tc>
          <w:tcPr>
            <w:tcW w:w="2126" w:type="dxa"/>
            <w:shd w:val="clear" w:color="auto" w:fill="BFBFBF" w:themeFill="background1" w:themeFillShade="BF"/>
            <w:vAlign w:val="bottom"/>
          </w:tcPr>
          <w:p w:rsidR="00296C19" w:rsidRPr="00D30461" w:rsidRDefault="00296C19" w:rsidP="00296C19">
            <w:pPr>
              <w:pStyle w:val="NormalWeb"/>
              <w:jc w:val="right"/>
              <w:rPr>
                <w:rFonts w:ascii="Arial" w:hAnsi="Arial" w:cs="Arial"/>
                <w:b/>
                <w:sz w:val="18"/>
                <w:szCs w:val="18"/>
                <w:lang w:val="en-ZA"/>
              </w:rPr>
            </w:pPr>
            <w:r w:rsidRPr="00D30461">
              <w:rPr>
                <w:rFonts w:ascii="Arial" w:hAnsi="Arial" w:cs="Arial"/>
                <w:b/>
                <w:sz w:val="18"/>
                <w:szCs w:val="18"/>
                <w:lang w:val="en-ZA"/>
              </w:rPr>
              <w:t>R</w:t>
            </w:r>
          </w:p>
        </w:tc>
      </w:tr>
      <w:tr w:rsidR="00296C19" w:rsidRPr="00D30461" w:rsidTr="00296C19">
        <w:tc>
          <w:tcPr>
            <w:tcW w:w="5093" w:type="dxa"/>
          </w:tcPr>
          <w:p w:rsidR="00296C19" w:rsidRPr="00D30461" w:rsidRDefault="00296C19" w:rsidP="00296C19">
            <w:pPr>
              <w:pStyle w:val="NormalWeb"/>
              <w:rPr>
                <w:rFonts w:ascii="Arial" w:hAnsi="Arial" w:cs="Arial"/>
                <w:sz w:val="18"/>
                <w:szCs w:val="18"/>
                <w:lang w:val="en-ZA"/>
              </w:rPr>
            </w:pPr>
            <w:r w:rsidRPr="00D30461">
              <w:rPr>
                <w:rFonts w:ascii="Arial" w:hAnsi="Arial" w:cs="Arial"/>
                <w:sz w:val="18"/>
                <w:szCs w:val="18"/>
                <w:lang w:val="en-ZA"/>
              </w:rPr>
              <w:t>MOTSENG INVESTMENT (PTY) LTD</w:t>
            </w:r>
          </w:p>
        </w:tc>
        <w:tc>
          <w:tcPr>
            <w:tcW w:w="1853" w:type="dxa"/>
            <w:vAlign w:val="bottom"/>
          </w:tcPr>
          <w:p w:rsidR="00296C19" w:rsidRPr="00D30461" w:rsidRDefault="00296C19" w:rsidP="00296C19">
            <w:pPr>
              <w:pStyle w:val="NormalWeb"/>
              <w:jc w:val="center"/>
              <w:rPr>
                <w:rFonts w:ascii="Arial" w:hAnsi="Arial" w:cs="Arial"/>
                <w:sz w:val="18"/>
                <w:szCs w:val="18"/>
                <w:lang w:val="en-ZA"/>
              </w:rPr>
            </w:pPr>
            <w:r w:rsidRPr="00D30461">
              <w:rPr>
                <w:rFonts w:ascii="Arial" w:hAnsi="Arial" w:cs="Arial"/>
                <w:sz w:val="18"/>
                <w:szCs w:val="18"/>
                <w:lang w:val="en-ZA"/>
              </w:rPr>
              <w:t>159808</w:t>
            </w:r>
          </w:p>
        </w:tc>
        <w:tc>
          <w:tcPr>
            <w:tcW w:w="2126" w:type="dxa"/>
            <w:vAlign w:val="bottom"/>
          </w:tcPr>
          <w:p w:rsidR="00296C19" w:rsidRPr="00D30461" w:rsidRDefault="00296C19" w:rsidP="006F5D2E">
            <w:pPr>
              <w:pStyle w:val="NormalWeb"/>
              <w:widowControl/>
              <w:numPr>
                <w:ilvl w:val="0"/>
                <w:numId w:val="272"/>
              </w:numPr>
              <w:jc w:val="right"/>
              <w:rPr>
                <w:rFonts w:ascii="Arial" w:hAnsi="Arial" w:cs="Arial"/>
                <w:sz w:val="18"/>
                <w:szCs w:val="18"/>
                <w:lang w:val="en-ZA"/>
              </w:rPr>
            </w:pPr>
            <w:r w:rsidRPr="00D30461">
              <w:rPr>
                <w:rFonts w:ascii="Arial" w:hAnsi="Arial" w:cs="Arial"/>
                <w:sz w:val="18"/>
                <w:szCs w:val="18"/>
                <w:lang w:val="en-ZA"/>
              </w:rPr>
              <w:t>967 127,22</w:t>
            </w:r>
          </w:p>
        </w:tc>
      </w:tr>
    </w:tbl>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 xml:space="preserve">From the documentation provided it was noted that Motseng Investments made use of a subcontractor, M &amp; M Hiring Marquee CC, to render the service. According to the web site of M &amp; M Hiring Marquee CC the company was formed in 1992 and are a hundred percent owned by black man.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Please see the table below for a break-down of invoice 106215, received from Motseng Facilities Management:</w:t>
      </w:r>
    </w:p>
    <w:p w:rsidR="00296C19" w:rsidRPr="009830DE" w:rsidRDefault="00296C19" w:rsidP="00296C19">
      <w:pPr>
        <w:spacing w:line="276" w:lineRule="auto"/>
        <w:rPr>
          <w:rFonts w:eastAsiaTheme="minorHAnsi"/>
          <w:sz w:val="22"/>
          <w:szCs w:val="22"/>
        </w:rPr>
      </w:pPr>
    </w:p>
    <w:p w:rsidR="00296C19" w:rsidRDefault="00296C19" w:rsidP="00296C19">
      <w:pPr>
        <w:pStyle w:val="NormalWeb"/>
        <w:ind w:left="540"/>
        <w:rPr>
          <w:rFonts w:ascii="Arial" w:hAnsi="Arial" w:cs="Arial"/>
          <w:sz w:val="22"/>
          <w:szCs w:val="22"/>
          <w:lang w:val="en-Z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88"/>
        <w:gridCol w:w="1984"/>
      </w:tblGrid>
      <w:tr w:rsidR="00296C19" w:rsidRPr="00D30461" w:rsidTr="00296C19">
        <w:tc>
          <w:tcPr>
            <w:tcW w:w="7088" w:type="dxa"/>
            <w:shd w:val="clear" w:color="auto" w:fill="BFBFBF" w:themeFill="background1" w:themeFillShade="BF"/>
          </w:tcPr>
          <w:p w:rsidR="00296C19" w:rsidRPr="00D30461" w:rsidRDefault="00296C19" w:rsidP="00296C19">
            <w:pPr>
              <w:pStyle w:val="NormalWeb"/>
              <w:rPr>
                <w:rFonts w:ascii="Arial" w:hAnsi="Arial" w:cs="Arial"/>
                <w:b/>
                <w:sz w:val="18"/>
                <w:szCs w:val="18"/>
                <w:lang w:val="en-ZA"/>
              </w:rPr>
            </w:pPr>
            <w:r w:rsidRPr="00D30461">
              <w:rPr>
                <w:rFonts w:ascii="Arial" w:hAnsi="Arial" w:cs="Arial"/>
                <w:b/>
                <w:sz w:val="18"/>
                <w:szCs w:val="18"/>
                <w:lang w:val="en-ZA"/>
              </w:rPr>
              <w:t>BREAK-DOWN</w:t>
            </w:r>
          </w:p>
        </w:tc>
        <w:tc>
          <w:tcPr>
            <w:tcW w:w="1984" w:type="dxa"/>
            <w:shd w:val="clear" w:color="auto" w:fill="BFBFBF" w:themeFill="background1" w:themeFillShade="BF"/>
          </w:tcPr>
          <w:p w:rsidR="00296C19" w:rsidRPr="00D30461" w:rsidRDefault="00296C19" w:rsidP="00296C19">
            <w:pPr>
              <w:pStyle w:val="NormalWeb"/>
              <w:jc w:val="right"/>
              <w:rPr>
                <w:rFonts w:ascii="Arial" w:hAnsi="Arial" w:cs="Arial"/>
                <w:b/>
                <w:sz w:val="18"/>
                <w:szCs w:val="18"/>
                <w:lang w:val="en-ZA"/>
              </w:rPr>
            </w:pPr>
            <w:r w:rsidRPr="00D30461">
              <w:rPr>
                <w:rFonts w:ascii="Arial" w:hAnsi="Arial" w:cs="Arial"/>
                <w:b/>
                <w:sz w:val="18"/>
                <w:szCs w:val="18"/>
                <w:lang w:val="en-ZA"/>
              </w:rPr>
              <w:t>R</w:t>
            </w:r>
          </w:p>
        </w:tc>
      </w:tr>
      <w:tr w:rsidR="00296C19" w:rsidRPr="00D30461" w:rsidTr="00296C19">
        <w:tc>
          <w:tcPr>
            <w:tcW w:w="7088" w:type="dxa"/>
          </w:tcPr>
          <w:p w:rsidR="00296C19" w:rsidRPr="00D30461" w:rsidRDefault="00296C19" w:rsidP="00296C19">
            <w:pPr>
              <w:pStyle w:val="NormalWeb"/>
              <w:rPr>
                <w:rFonts w:ascii="Arial" w:hAnsi="Arial" w:cs="Arial"/>
                <w:sz w:val="18"/>
                <w:szCs w:val="18"/>
                <w:lang w:val="en-ZA"/>
              </w:rPr>
            </w:pPr>
            <w:r w:rsidRPr="00D30461">
              <w:rPr>
                <w:rFonts w:ascii="Arial" w:hAnsi="Arial" w:cs="Arial"/>
                <w:sz w:val="18"/>
                <w:szCs w:val="18"/>
                <w:lang w:val="en-ZA"/>
              </w:rPr>
              <w:t>Total amount of the goods and services charged by M &amp; M Hiring Marquee CC to Motseng (including transport costs).</w:t>
            </w:r>
          </w:p>
        </w:tc>
        <w:tc>
          <w:tcPr>
            <w:tcW w:w="1984" w:type="dxa"/>
            <w:vAlign w:val="bottom"/>
          </w:tcPr>
          <w:p w:rsidR="00296C19" w:rsidRPr="00D30461" w:rsidRDefault="00296C19" w:rsidP="00296C19">
            <w:pPr>
              <w:pStyle w:val="NormalWeb"/>
              <w:jc w:val="right"/>
              <w:rPr>
                <w:rFonts w:ascii="Arial" w:hAnsi="Arial" w:cs="Arial"/>
                <w:sz w:val="18"/>
                <w:szCs w:val="18"/>
                <w:lang w:val="en-ZA"/>
              </w:rPr>
            </w:pPr>
            <w:r w:rsidRPr="00D30461">
              <w:rPr>
                <w:rFonts w:ascii="Arial" w:hAnsi="Arial" w:cs="Arial"/>
                <w:sz w:val="18"/>
                <w:szCs w:val="18"/>
                <w:lang w:val="en-ZA"/>
              </w:rPr>
              <w:t>9 372 750,02</w:t>
            </w:r>
          </w:p>
        </w:tc>
      </w:tr>
      <w:tr w:rsidR="00296C19" w:rsidRPr="00D30461" w:rsidTr="00296C19">
        <w:tc>
          <w:tcPr>
            <w:tcW w:w="7088" w:type="dxa"/>
          </w:tcPr>
          <w:p w:rsidR="00296C19" w:rsidRPr="00D30461" w:rsidRDefault="00296C19" w:rsidP="00296C19">
            <w:pPr>
              <w:pStyle w:val="NormalWeb"/>
              <w:rPr>
                <w:rFonts w:ascii="Arial" w:hAnsi="Arial" w:cs="Arial"/>
                <w:i/>
                <w:sz w:val="18"/>
                <w:szCs w:val="18"/>
                <w:lang w:val="en-ZA"/>
              </w:rPr>
            </w:pPr>
            <w:r w:rsidRPr="00D30461">
              <w:rPr>
                <w:rFonts w:ascii="Arial" w:hAnsi="Arial" w:cs="Arial"/>
                <w:sz w:val="18"/>
                <w:szCs w:val="18"/>
                <w:lang w:val="en-ZA"/>
              </w:rPr>
              <w:t xml:space="preserve">12% Profit and attendance fee charged by Motseng Facilities Management </w:t>
            </w:r>
            <w:r w:rsidRPr="00D30461">
              <w:rPr>
                <w:rFonts w:ascii="Arial" w:hAnsi="Arial" w:cs="Arial"/>
                <w:i/>
                <w:sz w:val="18"/>
                <w:szCs w:val="18"/>
                <w:lang w:val="en-ZA"/>
              </w:rPr>
              <w:t>(R9 372 750,02*12%)</w:t>
            </w:r>
          </w:p>
        </w:tc>
        <w:tc>
          <w:tcPr>
            <w:tcW w:w="1984" w:type="dxa"/>
            <w:vAlign w:val="bottom"/>
          </w:tcPr>
          <w:p w:rsidR="00296C19" w:rsidRPr="00D30461" w:rsidRDefault="00296C19" w:rsidP="00296C19">
            <w:pPr>
              <w:pStyle w:val="NormalWeb"/>
              <w:jc w:val="right"/>
              <w:rPr>
                <w:rFonts w:ascii="Arial" w:hAnsi="Arial" w:cs="Arial"/>
                <w:sz w:val="18"/>
                <w:szCs w:val="18"/>
                <w:lang w:val="en-ZA"/>
              </w:rPr>
            </w:pPr>
            <w:r w:rsidRPr="00D30461">
              <w:rPr>
                <w:rFonts w:ascii="Arial" w:hAnsi="Arial" w:cs="Arial"/>
                <w:sz w:val="18"/>
                <w:szCs w:val="18"/>
                <w:lang w:val="en-ZA"/>
              </w:rPr>
              <w:t>1 124 730,00</w:t>
            </w:r>
          </w:p>
        </w:tc>
      </w:tr>
      <w:tr w:rsidR="00296C19" w:rsidRPr="00D30461" w:rsidTr="00296C19">
        <w:tc>
          <w:tcPr>
            <w:tcW w:w="7088" w:type="dxa"/>
          </w:tcPr>
          <w:p w:rsidR="00296C19" w:rsidRPr="00D30461" w:rsidRDefault="00296C19" w:rsidP="00296C19">
            <w:pPr>
              <w:pStyle w:val="NormalWeb"/>
              <w:rPr>
                <w:rFonts w:ascii="Arial" w:hAnsi="Arial" w:cs="Arial"/>
                <w:sz w:val="18"/>
                <w:szCs w:val="18"/>
                <w:lang w:val="en-ZA"/>
              </w:rPr>
            </w:pPr>
            <w:r w:rsidRPr="00D30461">
              <w:rPr>
                <w:rFonts w:ascii="Arial" w:hAnsi="Arial" w:cs="Arial"/>
                <w:sz w:val="18"/>
                <w:szCs w:val="18"/>
                <w:lang w:val="en-ZA"/>
              </w:rPr>
              <w:t>Total amount (Including VAT)</w:t>
            </w:r>
          </w:p>
        </w:tc>
        <w:tc>
          <w:tcPr>
            <w:tcW w:w="1984" w:type="dxa"/>
            <w:vAlign w:val="bottom"/>
          </w:tcPr>
          <w:p w:rsidR="00296C19" w:rsidRPr="00D30461" w:rsidRDefault="00296C19" w:rsidP="00296C19">
            <w:pPr>
              <w:pStyle w:val="NormalWeb"/>
              <w:jc w:val="right"/>
              <w:rPr>
                <w:rFonts w:ascii="Arial" w:hAnsi="Arial" w:cs="Arial"/>
                <w:sz w:val="18"/>
                <w:szCs w:val="18"/>
                <w:lang w:val="en-ZA"/>
              </w:rPr>
            </w:pPr>
            <w:r w:rsidRPr="00D30461">
              <w:rPr>
                <w:rFonts w:ascii="Arial" w:hAnsi="Arial" w:cs="Arial"/>
                <w:sz w:val="18"/>
                <w:szCs w:val="18"/>
                <w:lang w:val="en-ZA"/>
              </w:rPr>
              <w:t>10 497 480,02</w:t>
            </w:r>
          </w:p>
        </w:tc>
      </w:tr>
      <w:tr w:rsidR="00296C19" w:rsidRPr="00D30461" w:rsidTr="00296C19">
        <w:tc>
          <w:tcPr>
            <w:tcW w:w="7088" w:type="dxa"/>
          </w:tcPr>
          <w:p w:rsidR="00296C19" w:rsidRPr="00D30461" w:rsidRDefault="00296C19" w:rsidP="00296C19">
            <w:pPr>
              <w:pStyle w:val="NormalWeb"/>
              <w:rPr>
                <w:rFonts w:ascii="Arial" w:hAnsi="Arial" w:cs="Arial"/>
                <w:sz w:val="18"/>
                <w:szCs w:val="18"/>
                <w:lang w:val="en-ZA"/>
              </w:rPr>
            </w:pPr>
            <w:r w:rsidRPr="00D30461">
              <w:rPr>
                <w:rFonts w:ascii="Arial" w:hAnsi="Arial" w:cs="Arial"/>
                <w:sz w:val="18"/>
                <w:szCs w:val="18"/>
                <w:lang w:val="en-ZA"/>
              </w:rPr>
              <w:t>VAT @ 14%</w:t>
            </w:r>
          </w:p>
        </w:tc>
        <w:tc>
          <w:tcPr>
            <w:tcW w:w="1984" w:type="dxa"/>
            <w:vAlign w:val="bottom"/>
          </w:tcPr>
          <w:p w:rsidR="00296C19" w:rsidRPr="00D30461" w:rsidRDefault="00296C19" w:rsidP="00296C19">
            <w:pPr>
              <w:jc w:val="right"/>
              <w:rPr>
                <w:sz w:val="18"/>
                <w:szCs w:val="18"/>
              </w:rPr>
            </w:pPr>
            <w:r w:rsidRPr="00D30461">
              <w:rPr>
                <w:sz w:val="18"/>
                <w:szCs w:val="18"/>
              </w:rPr>
              <w:t xml:space="preserve">1 469 647,20 </w:t>
            </w:r>
          </w:p>
        </w:tc>
      </w:tr>
      <w:tr w:rsidR="00296C19" w:rsidRPr="00D30461" w:rsidTr="00296C19">
        <w:tc>
          <w:tcPr>
            <w:tcW w:w="7088" w:type="dxa"/>
          </w:tcPr>
          <w:p w:rsidR="00296C19" w:rsidRPr="00D30461" w:rsidRDefault="00296C19" w:rsidP="00296C19">
            <w:pPr>
              <w:pStyle w:val="NormalWeb"/>
              <w:rPr>
                <w:rFonts w:ascii="Arial" w:hAnsi="Arial" w:cs="Arial"/>
                <w:b/>
                <w:sz w:val="18"/>
                <w:szCs w:val="18"/>
                <w:lang w:val="en-ZA"/>
              </w:rPr>
            </w:pPr>
            <w:r w:rsidRPr="00D30461">
              <w:rPr>
                <w:rFonts w:ascii="Arial" w:hAnsi="Arial" w:cs="Arial"/>
                <w:b/>
                <w:sz w:val="18"/>
                <w:szCs w:val="18"/>
                <w:lang w:val="en-ZA"/>
              </w:rPr>
              <w:t>Total amount charged to DPW (including VAT)</w:t>
            </w:r>
          </w:p>
        </w:tc>
        <w:tc>
          <w:tcPr>
            <w:tcW w:w="1984" w:type="dxa"/>
            <w:vAlign w:val="bottom"/>
          </w:tcPr>
          <w:p w:rsidR="00296C19" w:rsidRPr="00D30461" w:rsidRDefault="00296C19" w:rsidP="00296C19">
            <w:pPr>
              <w:pStyle w:val="NormalWeb"/>
              <w:jc w:val="right"/>
              <w:rPr>
                <w:rFonts w:ascii="Arial" w:hAnsi="Arial" w:cs="Arial"/>
                <w:b/>
                <w:sz w:val="18"/>
                <w:szCs w:val="18"/>
                <w:lang w:val="en-ZA"/>
              </w:rPr>
            </w:pPr>
            <w:r w:rsidRPr="00D30461">
              <w:rPr>
                <w:rFonts w:ascii="Arial" w:hAnsi="Arial" w:cs="Arial"/>
                <w:b/>
                <w:sz w:val="18"/>
                <w:szCs w:val="18"/>
                <w:lang w:val="en-ZA"/>
              </w:rPr>
              <w:t>11 967 127,22</w:t>
            </w:r>
          </w:p>
        </w:tc>
      </w:tr>
    </w:tbl>
    <w:p w:rsidR="00296C19" w:rsidRDefault="00296C19" w:rsidP="00296C19">
      <w:pPr>
        <w:pStyle w:val="NormalWeb"/>
        <w:ind w:left="540"/>
        <w:rPr>
          <w:rFonts w:ascii="Arial" w:hAnsi="Arial" w:cs="Arial"/>
          <w:sz w:val="22"/>
          <w:szCs w:val="22"/>
          <w:lang w:val="en-ZA"/>
        </w:rPr>
      </w:pP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a)</w:t>
      </w:r>
      <w:r w:rsidRPr="009830DE">
        <w:rPr>
          <w:rFonts w:eastAsiaTheme="minorHAnsi"/>
          <w:sz w:val="22"/>
          <w:szCs w:val="22"/>
        </w:rPr>
        <w:tab/>
        <w:t xml:space="preserve">From the information stated above it is clear that Motseng Facilities Management merely acted as a middle man between M &amp; M Hiring Marquee CC and the Department of Public Works.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Planning and consideration of the best value for money options is integral to demand management in deciding to outsource a function opposed to performing the function internally.  The service provided appears not to be of a specialised nature and the 12% profit made by the service provider could have been avoided had the service been provided by the department without using a service provider or if the service been procured directly from M &amp; M Hiring Marquee CC.</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b)</w:t>
      </w:r>
      <w:r w:rsidRPr="009830DE">
        <w:rPr>
          <w:rFonts w:eastAsiaTheme="minorHAnsi"/>
          <w:sz w:val="22"/>
          <w:szCs w:val="22"/>
        </w:rPr>
        <w:tab/>
        <w:t>Invoice 106215, dated 24 June 2011, was certified that the service has been executed satisfactorily on 06 July 2011; however the order was approved on 15 July 2011. The service was therefore rendered before the expense was approved.</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There was an e-mail attached form Mr. Ntwana, acting chief director prestige, dated 6 June 2011 instructing Thokozani Dlamini and Ebrhim Chohan to appoint a service provider to start putting u the infrastructure on all sites in preparation for the funeral on 11 June 2011. He indicated that the client already appointed a service provider to put infrastructure at the family home before the President announced that the funeral will be an official funeral category 1 and that it would be appreciated if the officials indicated above cold use the same service provider to avoid confusion.</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The following other deviations were noted:</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(i)</w:t>
      </w:r>
      <w:r w:rsidRPr="009830DE">
        <w:rPr>
          <w:rFonts w:eastAsiaTheme="minorHAnsi"/>
          <w:sz w:val="22"/>
          <w:szCs w:val="22"/>
        </w:rPr>
        <w:tab/>
        <w:t>The invoice, invoice 106215, is dated 24 June 2011.</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(ii)</w:t>
      </w:r>
      <w:r w:rsidRPr="009830DE">
        <w:rPr>
          <w:rFonts w:eastAsiaTheme="minorHAnsi"/>
          <w:sz w:val="22"/>
          <w:szCs w:val="22"/>
        </w:rPr>
        <w:tab/>
        <w:t>The manual requisition form was signed on 5 July 2011 by the chief user clerk. Although it was also signed by the chief user it was not dated.</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(iii)</w:t>
      </w:r>
      <w:r w:rsidRPr="009830DE">
        <w:rPr>
          <w:rFonts w:eastAsiaTheme="minorHAnsi"/>
          <w:sz w:val="22"/>
          <w:szCs w:val="22"/>
        </w:rPr>
        <w:tab/>
        <w:t>The LOGIS procurement instruction appears to be generated on 5 July 2011 as that is the date of the report</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(iv)</w:t>
      </w:r>
      <w:r w:rsidRPr="009830DE">
        <w:rPr>
          <w:rFonts w:eastAsiaTheme="minorHAnsi"/>
          <w:sz w:val="22"/>
          <w:szCs w:val="22"/>
        </w:rPr>
        <w:tab/>
        <w:t>The LOGIS procurement advice was printed on 6 July 2011 and was only signed by the senior admin officer</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(v)</w:t>
      </w:r>
      <w:r w:rsidRPr="009830DE">
        <w:rPr>
          <w:rFonts w:eastAsiaTheme="minorHAnsi"/>
          <w:sz w:val="22"/>
          <w:szCs w:val="22"/>
        </w:rPr>
        <w:tab/>
        <w:t>The invoice, invoice 106215, was certified that the service has been executed satisfactorily on 06 July 2011</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(vi)</w:t>
      </w:r>
      <w:r w:rsidRPr="009830DE">
        <w:rPr>
          <w:rFonts w:eastAsiaTheme="minorHAnsi"/>
          <w:sz w:val="22"/>
          <w:szCs w:val="22"/>
        </w:rPr>
        <w:tab/>
        <w:t>The order date, order number 0101601, is 6 July 2011. This order was approved on 15 July 2011 by the DDG:KAM</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(vii)</w:t>
      </w:r>
      <w:r w:rsidRPr="009830DE">
        <w:rPr>
          <w:rFonts w:eastAsiaTheme="minorHAnsi"/>
          <w:sz w:val="22"/>
          <w:szCs w:val="22"/>
        </w:rPr>
        <w:tab/>
        <w:t>On the LOGIS payment checklist signed by the acting deputy director, it was indicated that the pre-payment was not pre-authorised by the delegatd official in terms of the financial delegations. Then reference was made to the order, but as indicated above the order was only approved on 15 July 2011.</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firstLine="720"/>
        <w:rPr>
          <w:rFonts w:eastAsiaTheme="minorHAnsi"/>
          <w:sz w:val="22"/>
          <w:szCs w:val="22"/>
        </w:rPr>
      </w:pPr>
      <w:r w:rsidRPr="009830DE">
        <w:rPr>
          <w:rFonts w:eastAsiaTheme="minorHAnsi"/>
          <w:sz w:val="22"/>
          <w:szCs w:val="22"/>
        </w:rPr>
        <w:t>The service was therefore rendered before the expense was approved.</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 xml:space="preserve">No other internal memo, or similar document, was provided indicating that the expense was approved before the service was rendered. No documentation was provided indicating reasons for the deviation from the applicable internal controls and legislation.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c)</w:t>
      </w:r>
      <w:r w:rsidRPr="009830DE">
        <w:rPr>
          <w:rFonts w:eastAsiaTheme="minorHAnsi"/>
          <w:sz w:val="22"/>
          <w:szCs w:val="22"/>
        </w:rPr>
        <w:tab/>
        <w:t>Furthermore, the department did not indicate with the blue stamp the date that the invoice was received by the finance department.</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d)</w:t>
      </w:r>
      <w:r w:rsidRPr="009830DE">
        <w:rPr>
          <w:rFonts w:eastAsiaTheme="minorHAnsi"/>
          <w:sz w:val="22"/>
          <w:szCs w:val="22"/>
        </w:rPr>
        <w:tab/>
        <w:t>As per inspection of the invoice: INV106215 it was noted that the invoice was approved by the Acting Chief Director: N Ntwana, who per the finance delegation has the authority to approve the payment.</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However the acting letter attached indicated that he acted as chief director prestige with effect from 7 March 2011 for a period of three months or until the post is filled whichever come first. His acting period therefore ended on 7 June 2011. The funeral was on 11 June 2011. The invoice is dated 24 June 2011 and he certified the invoice on 6 July 2011, therefore outside his acting period.</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e)</w:t>
      </w:r>
      <w:r w:rsidRPr="009830DE">
        <w:rPr>
          <w:rFonts w:eastAsiaTheme="minorHAnsi"/>
          <w:sz w:val="22"/>
          <w:szCs w:val="22"/>
        </w:rPr>
        <w:tab/>
        <w:t>Annexure D of the Ministerial Handbook – paragraph 3.9(c)</w:t>
      </w: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The check-list of all the things that the department will do provided by the Director-General in the Department of Public Works send to the Director-General in The Presidency as overall co-ordinator of the implementation (d) was not attached to the batch. It could therefore not be confirmed if the services provided were in line with the requirements in the checklist.</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f)</w:t>
      </w:r>
      <w:r w:rsidRPr="009830DE">
        <w:rPr>
          <w:rFonts w:eastAsiaTheme="minorHAnsi"/>
          <w:sz w:val="22"/>
          <w:szCs w:val="22"/>
        </w:rPr>
        <w:tab/>
        <w:t>A PA-12 – approval by the sub/ special/ national/ regional bid adjudication committee signed by the previous CFO on 28 April 2011 was attached to batch 168 095. The title of the document is;</w:t>
      </w: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“WCS no 044107: Prestige Facilities: Prestige Portfoli – Facilities Management Contract (Motseng Facilities Management) Request for Extention)”</w:t>
      </w:r>
    </w:p>
    <w:p w:rsidR="00296C19" w:rsidRPr="009830DE" w:rsidRDefault="00296C19" w:rsidP="00296C19">
      <w:pPr>
        <w:spacing w:line="276" w:lineRule="auto"/>
        <w:rPr>
          <w:rFonts w:eastAsiaTheme="minorHAnsi"/>
          <w:sz w:val="22"/>
          <w:szCs w:val="22"/>
        </w:rPr>
      </w:pPr>
      <w:r w:rsidRPr="009830DE">
        <w:rPr>
          <w:rFonts w:eastAsiaTheme="minorHAnsi"/>
          <w:sz w:val="22"/>
          <w:szCs w:val="22"/>
        </w:rPr>
        <w:tab/>
        <w:t>The committee members approving the extension was:</w:t>
      </w:r>
    </w:p>
    <w:p w:rsidR="00296C19" w:rsidRPr="009830DE" w:rsidRDefault="00296C19" w:rsidP="00296C19">
      <w:pPr>
        <w:spacing w:line="276" w:lineRule="auto"/>
        <w:ind w:firstLine="720"/>
        <w:rPr>
          <w:rFonts w:eastAsiaTheme="minorHAnsi"/>
          <w:sz w:val="22"/>
          <w:szCs w:val="22"/>
        </w:rPr>
      </w:pPr>
      <w:r w:rsidRPr="009830DE">
        <w:rPr>
          <w:rFonts w:eastAsiaTheme="minorHAnsi"/>
          <w:sz w:val="22"/>
          <w:szCs w:val="22"/>
        </w:rPr>
        <w:t>(i)</w:t>
      </w:r>
      <w:r w:rsidRPr="009830DE">
        <w:rPr>
          <w:rFonts w:eastAsiaTheme="minorHAnsi"/>
          <w:sz w:val="22"/>
          <w:szCs w:val="22"/>
        </w:rPr>
        <w:tab/>
        <w:t>MS C Motsisi – the previous Chief Financial Officer</w:t>
      </w:r>
    </w:p>
    <w:p w:rsidR="00296C19" w:rsidRPr="009830DE" w:rsidRDefault="00296C19" w:rsidP="00296C19">
      <w:pPr>
        <w:spacing w:line="276" w:lineRule="auto"/>
        <w:ind w:firstLine="720"/>
        <w:rPr>
          <w:rFonts w:eastAsiaTheme="minorHAnsi"/>
          <w:sz w:val="22"/>
          <w:szCs w:val="22"/>
        </w:rPr>
      </w:pPr>
      <w:r w:rsidRPr="009830DE">
        <w:rPr>
          <w:rFonts w:eastAsiaTheme="minorHAnsi"/>
          <w:sz w:val="22"/>
          <w:szCs w:val="22"/>
        </w:rPr>
        <w:t>(ii)</w:t>
      </w:r>
      <w:r w:rsidRPr="009830DE">
        <w:rPr>
          <w:rFonts w:eastAsiaTheme="minorHAnsi"/>
          <w:sz w:val="22"/>
          <w:szCs w:val="22"/>
        </w:rPr>
        <w:tab/>
        <w:t>Mr T Tabane – the Chief Director SCM</w:t>
      </w:r>
    </w:p>
    <w:p w:rsidR="00296C19" w:rsidRPr="009830DE" w:rsidRDefault="00296C19" w:rsidP="00296C19">
      <w:pPr>
        <w:spacing w:line="276" w:lineRule="auto"/>
        <w:ind w:firstLine="720"/>
        <w:rPr>
          <w:rFonts w:eastAsiaTheme="minorHAnsi"/>
          <w:sz w:val="22"/>
          <w:szCs w:val="22"/>
        </w:rPr>
      </w:pPr>
      <w:r w:rsidRPr="009830DE">
        <w:rPr>
          <w:rFonts w:eastAsiaTheme="minorHAnsi"/>
          <w:sz w:val="22"/>
          <w:szCs w:val="22"/>
        </w:rPr>
        <w:t>(iii)</w:t>
      </w:r>
      <w:r w:rsidRPr="009830DE">
        <w:rPr>
          <w:rFonts w:eastAsiaTheme="minorHAnsi"/>
          <w:sz w:val="22"/>
          <w:szCs w:val="22"/>
        </w:rPr>
        <w:tab/>
        <w:t>Ms J Prinsloo – the Chief Director: Trading Account</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ab/>
        <w:t>The latter was indicated as a comment on the PA-12:</w:t>
      </w: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“Approval is granted for 9 months  - 31/12/2011. Approval is for the extension and not the budget. This is the second and final extension. The region must put in place a new contract before the expiry of this contract.”</w:t>
      </w: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The previous CFO, other officials and the Acting Accounting Officer were aware that the Motseng Facilities Management contract is under investigation by SIU.</w:t>
      </w: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The Acting Accounting Officer did therefore not take effective and appropriate steps to prevent irregular expenditure as required in terms of section 38(1)(c)(ii) of the PMFA. In terms of section 81(1) of the PFMA the latter constitutes financial misconduct.</w:t>
      </w: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The previous CFO, the Chief Director SCM and the Chief Director: Trading Account did not comply with section 45(c) of the PFMA as they did not take effective and appropriate steps to prevent irregular expenditure with the extension of the Motseng Facilities Management contract.</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g)</w:t>
      </w:r>
      <w:r w:rsidRPr="009830DE">
        <w:rPr>
          <w:rFonts w:eastAsiaTheme="minorHAnsi"/>
          <w:sz w:val="22"/>
          <w:szCs w:val="22"/>
        </w:rPr>
        <w:tab/>
        <w:t>As the Motseng Facilities Management contract is with SIU it could not be determined if;</w:t>
      </w:r>
    </w:p>
    <w:p w:rsidR="00296C19" w:rsidRPr="009830DE" w:rsidRDefault="00296C19" w:rsidP="00296C19">
      <w:pPr>
        <w:spacing w:line="276" w:lineRule="auto"/>
        <w:ind w:left="1440" w:hanging="720"/>
        <w:rPr>
          <w:rFonts w:eastAsiaTheme="minorHAnsi"/>
          <w:sz w:val="22"/>
          <w:szCs w:val="22"/>
        </w:rPr>
      </w:pPr>
      <w:r w:rsidRPr="009830DE">
        <w:rPr>
          <w:rFonts w:eastAsiaTheme="minorHAnsi"/>
          <w:sz w:val="22"/>
          <w:szCs w:val="22"/>
        </w:rPr>
        <w:t>(i)</w:t>
      </w:r>
      <w:r w:rsidRPr="009830DE">
        <w:rPr>
          <w:rFonts w:eastAsiaTheme="minorHAnsi"/>
          <w:sz w:val="22"/>
          <w:szCs w:val="22"/>
        </w:rPr>
        <w:tab/>
        <w:t>Expenditure incurred was above the threshold indicated in the instruction note on enhancing compliance monitoring and improving transparency and accountability in SCM, effective from 31 May 2011.</w:t>
      </w:r>
    </w:p>
    <w:p w:rsidR="00296C19" w:rsidRPr="009830DE" w:rsidRDefault="00296C19" w:rsidP="00296C19">
      <w:pPr>
        <w:spacing w:line="276" w:lineRule="auto"/>
        <w:ind w:left="1440" w:hanging="720"/>
        <w:rPr>
          <w:rFonts w:eastAsiaTheme="minorHAnsi"/>
          <w:sz w:val="22"/>
          <w:szCs w:val="22"/>
        </w:rPr>
      </w:pPr>
      <w:r w:rsidRPr="009830DE">
        <w:rPr>
          <w:rFonts w:eastAsiaTheme="minorHAnsi"/>
          <w:sz w:val="22"/>
          <w:szCs w:val="22"/>
        </w:rPr>
        <w:t>(ii)</w:t>
      </w:r>
      <w:r w:rsidRPr="009830DE">
        <w:rPr>
          <w:rFonts w:eastAsiaTheme="minorHAnsi"/>
          <w:sz w:val="22"/>
          <w:szCs w:val="22"/>
        </w:rPr>
        <w:tab/>
        <w:t>There was also no documentation attached to prove that the deviation was approved by the accounting officer. In the absence of the contract it could not be determined if the accounting officer should have approved the extension. It should further be noted that the extension reported in paragraph (e) did not indicate the original contract amount and an amount for the extension.</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1440" w:hanging="720"/>
        <w:rPr>
          <w:rFonts w:eastAsiaTheme="minorHAnsi"/>
          <w:sz w:val="22"/>
          <w:szCs w:val="22"/>
        </w:rPr>
      </w:pPr>
      <w:r w:rsidRPr="009830DE">
        <w:rPr>
          <w:rFonts w:eastAsiaTheme="minorHAnsi"/>
          <w:sz w:val="22"/>
          <w:szCs w:val="22"/>
        </w:rPr>
        <w:t>(iii)</w:t>
      </w:r>
      <w:r w:rsidRPr="009830DE">
        <w:rPr>
          <w:rFonts w:eastAsiaTheme="minorHAnsi"/>
          <w:sz w:val="22"/>
          <w:szCs w:val="22"/>
        </w:rPr>
        <w:tab/>
        <w:t>If the matter should have been reported to the AGSA and NT within ten working days from the approval by the accounting offer as required by supply chain circular of NT dated 24 April 2012.</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Reason for the deviation:</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a)</w:t>
      </w:r>
      <w:r w:rsidRPr="009830DE">
        <w:rPr>
          <w:rFonts w:eastAsiaTheme="minorHAnsi"/>
          <w:sz w:val="22"/>
          <w:szCs w:val="22"/>
        </w:rPr>
        <w:tab/>
        <w:t xml:space="preserve"> As per discussion with the assistant director: prestige it was noted that a contract exists between the Department of Public Works and Motseng Investments. In terms of the contract, Motseng will be appointed as the supplier for functions and renovations required at short notice. Motseng in turn sub-contracts the function/renovation and charges a 12% profit. He further added that under the circumstances the rates charged by Motseng are “reasonable”.</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b)</w:t>
      </w:r>
      <w:r w:rsidRPr="009830DE">
        <w:rPr>
          <w:rFonts w:eastAsiaTheme="minorHAnsi"/>
          <w:sz w:val="22"/>
          <w:szCs w:val="22"/>
        </w:rPr>
        <w:tab/>
        <w:t>As per discussion with the Assistant Director:Prestige it was noted that prestige has a contract with Motseng Investments to render a variety of goods and services by way of sub-contractors. Due to this contract being in place, prestige will, in certain instances, proceed with dealings with Motseng Investments before the government order has been approved as most of the dealings where Motseng Investments is involved, are projects that are needed to be finalised as soon as possible.</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Potential impact of the findings raised above:</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Pr>
          <w:rFonts w:eastAsiaTheme="minorHAnsi"/>
          <w:sz w:val="22"/>
          <w:szCs w:val="22"/>
        </w:rPr>
        <w:t>a)</w:t>
      </w:r>
      <w:r>
        <w:rPr>
          <w:rFonts w:eastAsiaTheme="minorHAnsi"/>
          <w:sz w:val="22"/>
          <w:szCs w:val="22"/>
        </w:rPr>
        <w:tab/>
      </w:r>
      <w:r w:rsidRPr="009830DE">
        <w:rPr>
          <w:rFonts w:eastAsiaTheme="minorHAnsi"/>
          <w:sz w:val="22"/>
          <w:szCs w:val="22"/>
        </w:rPr>
        <w:t>The most economical option to provide services have not been considered and this resulted in spending R1 282 192,20 (R1 124 730,00*114/100) more on outsourcing a function that could have been performed internally.</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b)</w:t>
      </w:r>
      <w:r w:rsidRPr="009830DE">
        <w:rPr>
          <w:rFonts w:eastAsiaTheme="minorHAnsi"/>
          <w:sz w:val="22"/>
          <w:szCs w:val="22"/>
        </w:rPr>
        <w:tab/>
        <w:t xml:space="preserve">It could not be confirmed that goods and services with a transaction value above R500 000 were not procured by means of a competitive bidding process and the deviation was not approved by the accounting officer or his delegate in accordance with the SCM policy, TR16A6.4 and PN 6 of 2007/08 as the contract and other pertinent information was seized by SIU.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c)</w:t>
      </w:r>
      <w:r w:rsidRPr="009830DE">
        <w:rPr>
          <w:rFonts w:eastAsiaTheme="minorHAnsi"/>
          <w:sz w:val="22"/>
          <w:szCs w:val="22"/>
        </w:rPr>
        <w:tab/>
        <w:t>Due to the fact that the department indicated that the purchase was performed in terms of Motseng Facilities Management contract, it was accepted that there was prior approval in place to incur the expenditure, however as funerals and the cost thereof is not known in advance prior approvals in line with the delegations should be obtained. The absence thereof is considered to be a control risk.</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d)</w:t>
      </w:r>
      <w:r w:rsidRPr="009830DE">
        <w:rPr>
          <w:rFonts w:eastAsiaTheme="minorHAnsi"/>
          <w:sz w:val="22"/>
          <w:szCs w:val="22"/>
        </w:rPr>
        <w:tab/>
        <w:t>Non compliance with section 38(1)(c)(ii) as the accounting officer did not take appropriate and effective steps to prevent irregular expenditure with the extension of the Motseng Facilities Management contract.</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e)</w:t>
      </w:r>
      <w:r w:rsidRPr="009830DE">
        <w:rPr>
          <w:rFonts w:eastAsiaTheme="minorHAnsi"/>
          <w:sz w:val="22"/>
          <w:szCs w:val="22"/>
        </w:rPr>
        <w:tab/>
        <w:t xml:space="preserve">Non compliance with section 45(c) as the previous CFO, the Chief Director SCM and the Chief Director: Trading Account did not take effective and appropriate steps to prevent irregular expenditure with the extension of the Motseng Facilities Management contract.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f)</w:t>
      </w:r>
      <w:r w:rsidRPr="009830DE">
        <w:rPr>
          <w:rFonts w:eastAsiaTheme="minorHAnsi"/>
          <w:sz w:val="22"/>
          <w:szCs w:val="22"/>
        </w:rPr>
        <w:tab/>
        <w:t>It could not be confirmed if the department complied with Annexure D of the Ministerial Handbook – paragraph 3.9(c)</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Similar findings were also reported in the 2010-2011 financial year. Management indicated in their audit action plan, page 9, that the actions by management listed below will be implemented with the target dates as also indicated below. This procurement was however incurred prior to the corrective actions indicated by management being implemented.</w:t>
      </w:r>
    </w:p>
    <w:p w:rsidR="00296C19" w:rsidRPr="009830DE" w:rsidRDefault="00296C19" w:rsidP="00296C19">
      <w:pPr>
        <w:spacing w:line="276" w:lineRule="auto"/>
        <w:rPr>
          <w:rFonts w:eastAsiaTheme="minorHAnsi"/>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74"/>
        <w:gridCol w:w="1054"/>
        <w:gridCol w:w="4739"/>
      </w:tblGrid>
      <w:tr w:rsidR="00296C19" w:rsidTr="00296C19">
        <w:trPr>
          <w:tblHeader/>
        </w:trPr>
        <w:tc>
          <w:tcPr>
            <w:tcW w:w="2774" w:type="dxa"/>
            <w:shd w:val="clear" w:color="auto" w:fill="BFBFBF" w:themeFill="background1" w:themeFillShade="BF"/>
          </w:tcPr>
          <w:p w:rsidR="00296C19" w:rsidRPr="00D30461" w:rsidRDefault="00296C19" w:rsidP="00296C19">
            <w:pPr>
              <w:pStyle w:val="Default"/>
              <w:spacing w:after="120"/>
              <w:rPr>
                <w:rFonts w:ascii="Arial" w:hAnsi="Arial" w:cs="Arial"/>
                <w:b/>
                <w:sz w:val="18"/>
                <w:szCs w:val="18"/>
                <w:lang w:val="en-GB"/>
              </w:rPr>
            </w:pPr>
            <w:r w:rsidRPr="00D30461">
              <w:rPr>
                <w:rFonts w:ascii="Arial" w:hAnsi="Arial" w:cs="Arial"/>
                <w:b/>
                <w:sz w:val="18"/>
                <w:szCs w:val="18"/>
                <w:lang w:val="en-GB"/>
              </w:rPr>
              <w:t>Action by management</w:t>
            </w:r>
          </w:p>
        </w:tc>
        <w:tc>
          <w:tcPr>
            <w:tcW w:w="1054" w:type="dxa"/>
            <w:shd w:val="clear" w:color="auto" w:fill="BFBFBF" w:themeFill="background1" w:themeFillShade="BF"/>
          </w:tcPr>
          <w:p w:rsidR="00296C19" w:rsidRPr="00D30461" w:rsidRDefault="00296C19" w:rsidP="00296C19">
            <w:pPr>
              <w:pStyle w:val="Default"/>
              <w:spacing w:after="120"/>
              <w:rPr>
                <w:rFonts w:ascii="Arial" w:hAnsi="Arial" w:cs="Arial"/>
                <w:b/>
                <w:sz w:val="18"/>
                <w:szCs w:val="18"/>
                <w:lang w:val="en-GB"/>
              </w:rPr>
            </w:pPr>
            <w:r w:rsidRPr="00D30461">
              <w:rPr>
                <w:rFonts w:ascii="Arial" w:hAnsi="Arial" w:cs="Arial"/>
                <w:b/>
                <w:sz w:val="18"/>
                <w:szCs w:val="18"/>
                <w:lang w:val="en-GB"/>
              </w:rPr>
              <w:t>Target date</w:t>
            </w:r>
          </w:p>
        </w:tc>
        <w:tc>
          <w:tcPr>
            <w:tcW w:w="4739" w:type="dxa"/>
            <w:shd w:val="clear" w:color="auto" w:fill="BFBFBF" w:themeFill="background1" w:themeFillShade="BF"/>
          </w:tcPr>
          <w:p w:rsidR="00296C19" w:rsidRPr="00D30461" w:rsidRDefault="00296C19" w:rsidP="00296C19">
            <w:pPr>
              <w:pStyle w:val="Default"/>
              <w:spacing w:after="120"/>
              <w:rPr>
                <w:rFonts w:ascii="Arial" w:hAnsi="Arial" w:cs="Arial"/>
                <w:b/>
                <w:sz w:val="18"/>
                <w:szCs w:val="18"/>
                <w:lang w:val="en-GB"/>
              </w:rPr>
            </w:pPr>
            <w:r w:rsidRPr="00D30461">
              <w:rPr>
                <w:rFonts w:ascii="Arial" w:hAnsi="Arial" w:cs="Arial"/>
                <w:b/>
                <w:sz w:val="18"/>
                <w:szCs w:val="18"/>
                <w:lang w:val="en-GB"/>
              </w:rPr>
              <w:t>Progress to date</w:t>
            </w:r>
          </w:p>
        </w:tc>
      </w:tr>
      <w:tr w:rsidR="00296C19" w:rsidTr="00296C19">
        <w:tc>
          <w:tcPr>
            <w:tcW w:w="2774" w:type="dxa"/>
          </w:tcPr>
          <w:p w:rsidR="00296C19" w:rsidRPr="00D30461" w:rsidRDefault="00296C19" w:rsidP="00296C19">
            <w:pPr>
              <w:pStyle w:val="Default"/>
              <w:spacing w:after="120"/>
              <w:rPr>
                <w:rFonts w:ascii="Arial" w:hAnsi="Arial" w:cs="Arial"/>
                <w:sz w:val="18"/>
                <w:szCs w:val="18"/>
                <w:lang w:val="en-GB"/>
              </w:rPr>
            </w:pPr>
            <w:r w:rsidRPr="00D30461">
              <w:rPr>
                <w:rFonts w:ascii="Arial" w:hAnsi="Arial" w:cs="Arial" w:hint="eastAsia"/>
                <w:sz w:val="18"/>
                <w:szCs w:val="18"/>
              </w:rPr>
              <w:t>Improve the checklists for payment of invoices to include confirmation of procurement process</w:t>
            </w:r>
          </w:p>
        </w:tc>
        <w:tc>
          <w:tcPr>
            <w:tcW w:w="1054" w:type="dxa"/>
          </w:tcPr>
          <w:p w:rsidR="00296C19" w:rsidRPr="00D30461" w:rsidRDefault="00296C19" w:rsidP="00296C19">
            <w:pPr>
              <w:pStyle w:val="Default"/>
              <w:spacing w:after="120"/>
              <w:rPr>
                <w:rFonts w:ascii="Arial" w:hAnsi="Arial" w:cs="Arial"/>
                <w:sz w:val="18"/>
                <w:szCs w:val="18"/>
                <w:lang w:val="en-GB"/>
              </w:rPr>
            </w:pPr>
            <w:r w:rsidRPr="00D30461">
              <w:rPr>
                <w:rFonts w:ascii="Arial" w:hAnsi="Arial" w:cs="Arial" w:hint="eastAsia"/>
                <w:sz w:val="18"/>
                <w:szCs w:val="18"/>
              </w:rPr>
              <w:t>Dec  2011</w:t>
            </w:r>
          </w:p>
        </w:tc>
        <w:tc>
          <w:tcPr>
            <w:tcW w:w="4739" w:type="dxa"/>
          </w:tcPr>
          <w:p w:rsidR="00296C19" w:rsidRPr="00D30461" w:rsidRDefault="00296C19" w:rsidP="00296C19">
            <w:pPr>
              <w:pStyle w:val="Default"/>
              <w:rPr>
                <w:rFonts w:ascii="Arial" w:hAnsi="Arial" w:cs="Arial"/>
                <w:sz w:val="18"/>
                <w:szCs w:val="18"/>
              </w:rPr>
            </w:pPr>
            <w:r w:rsidRPr="00D30461">
              <w:rPr>
                <w:rFonts w:ascii="Arial" w:hAnsi="Arial" w:cs="Arial"/>
                <w:sz w:val="18"/>
                <w:szCs w:val="18"/>
              </w:rPr>
              <w:t>Completed. The checklists have been improved.</w:t>
            </w:r>
          </w:p>
          <w:p w:rsidR="00296C19" w:rsidRPr="00D30461" w:rsidRDefault="00296C19" w:rsidP="00296C19">
            <w:pPr>
              <w:pStyle w:val="Default"/>
              <w:spacing w:after="120"/>
              <w:rPr>
                <w:rFonts w:ascii="Arial" w:hAnsi="Arial" w:cs="Arial"/>
                <w:sz w:val="18"/>
                <w:szCs w:val="18"/>
                <w:lang w:val="en-GB"/>
              </w:rPr>
            </w:pPr>
            <w:r w:rsidRPr="00D30461">
              <w:rPr>
                <w:rFonts w:ascii="Arial" w:hAnsi="Arial" w:cs="Arial"/>
                <w:sz w:val="18"/>
                <w:szCs w:val="18"/>
              </w:rPr>
              <w:t>The compliance unit is currently testing compliance throughout the department.</w:t>
            </w:r>
          </w:p>
        </w:tc>
      </w:tr>
      <w:tr w:rsidR="00296C19" w:rsidTr="00296C19">
        <w:tc>
          <w:tcPr>
            <w:tcW w:w="2774" w:type="dxa"/>
          </w:tcPr>
          <w:p w:rsidR="00296C19" w:rsidRPr="00D30461" w:rsidRDefault="00296C19" w:rsidP="00296C19">
            <w:pPr>
              <w:pStyle w:val="Default"/>
              <w:spacing w:after="120"/>
              <w:rPr>
                <w:rFonts w:ascii="Arial" w:hAnsi="Arial" w:cs="Arial"/>
                <w:sz w:val="18"/>
                <w:szCs w:val="18"/>
                <w:lang w:val="en-GB"/>
              </w:rPr>
            </w:pPr>
            <w:r w:rsidRPr="00D30461">
              <w:rPr>
                <w:rFonts w:ascii="Arial" w:hAnsi="Arial" w:cs="Arial" w:hint="eastAsia"/>
                <w:sz w:val="18"/>
                <w:szCs w:val="18"/>
              </w:rPr>
              <w:t>Enforce monthly reporting by improving the reporting templates.</w:t>
            </w:r>
          </w:p>
        </w:tc>
        <w:tc>
          <w:tcPr>
            <w:tcW w:w="1054" w:type="dxa"/>
          </w:tcPr>
          <w:p w:rsidR="00296C19" w:rsidRPr="00D30461" w:rsidRDefault="00296C19" w:rsidP="00296C19">
            <w:pPr>
              <w:pStyle w:val="Default"/>
              <w:spacing w:after="120"/>
              <w:rPr>
                <w:rFonts w:ascii="Arial" w:hAnsi="Arial" w:cs="Arial"/>
                <w:sz w:val="18"/>
                <w:szCs w:val="18"/>
                <w:lang w:val="en-GB"/>
              </w:rPr>
            </w:pPr>
            <w:r w:rsidRPr="00D30461">
              <w:rPr>
                <w:rFonts w:ascii="Arial" w:hAnsi="Arial" w:cs="Arial" w:hint="eastAsia"/>
                <w:sz w:val="18"/>
                <w:szCs w:val="18"/>
              </w:rPr>
              <w:t>Dec  2011</w:t>
            </w:r>
          </w:p>
        </w:tc>
        <w:tc>
          <w:tcPr>
            <w:tcW w:w="4739" w:type="dxa"/>
          </w:tcPr>
          <w:p w:rsidR="00296C19" w:rsidRPr="00D30461" w:rsidRDefault="00296C19" w:rsidP="00296C19">
            <w:pPr>
              <w:pStyle w:val="Default"/>
              <w:rPr>
                <w:rFonts w:ascii="Arial" w:hAnsi="Arial" w:cs="Arial"/>
                <w:sz w:val="18"/>
                <w:szCs w:val="18"/>
              </w:rPr>
            </w:pPr>
            <w:r w:rsidRPr="00D30461">
              <w:rPr>
                <w:rFonts w:ascii="Arial" w:hAnsi="Arial" w:cs="Arial"/>
                <w:sz w:val="18"/>
                <w:szCs w:val="18"/>
              </w:rPr>
              <w:t>While some of the regions are complying with the monthly reporting, we have discovered that other regions have not complied.</w:t>
            </w:r>
          </w:p>
          <w:p w:rsidR="00296C19" w:rsidRPr="00D30461" w:rsidRDefault="00296C19" w:rsidP="00296C19">
            <w:pPr>
              <w:pStyle w:val="Default"/>
              <w:spacing w:after="120"/>
              <w:rPr>
                <w:rFonts w:ascii="Arial" w:hAnsi="Arial" w:cs="Arial"/>
                <w:sz w:val="18"/>
                <w:szCs w:val="18"/>
                <w:lang w:val="en-GB"/>
              </w:rPr>
            </w:pPr>
            <w:r w:rsidRPr="00D30461">
              <w:rPr>
                <w:rFonts w:ascii="Arial" w:hAnsi="Arial" w:cs="Arial"/>
                <w:sz w:val="18"/>
                <w:szCs w:val="18"/>
              </w:rPr>
              <w:t>We are in the process of implementing disciplinary measures.</w:t>
            </w:r>
          </w:p>
        </w:tc>
      </w:tr>
      <w:tr w:rsidR="00296C19" w:rsidTr="00296C19">
        <w:tc>
          <w:tcPr>
            <w:tcW w:w="2774" w:type="dxa"/>
          </w:tcPr>
          <w:p w:rsidR="00296C19" w:rsidRPr="00D30461" w:rsidRDefault="00296C19" w:rsidP="00296C19">
            <w:pPr>
              <w:pStyle w:val="Default"/>
              <w:spacing w:after="120"/>
              <w:rPr>
                <w:rFonts w:ascii="Arial" w:hAnsi="Arial" w:cs="Arial"/>
                <w:sz w:val="18"/>
                <w:szCs w:val="18"/>
                <w:lang w:val="en-GB"/>
              </w:rPr>
            </w:pPr>
            <w:r w:rsidRPr="00D30461">
              <w:rPr>
                <w:rFonts w:ascii="Arial" w:hAnsi="Arial" w:cs="Arial" w:hint="eastAsia"/>
                <w:sz w:val="18"/>
                <w:szCs w:val="18"/>
              </w:rPr>
              <w:t>Compliance and  Inspectorate unit to conduct random checking</w:t>
            </w:r>
          </w:p>
        </w:tc>
        <w:tc>
          <w:tcPr>
            <w:tcW w:w="1054" w:type="dxa"/>
          </w:tcPr>
          <w:p w:rsidR="00296C19" w:rsidRPr="00D30461" w:rsidRDefault="00296C19" w:rsidP="00296C19">
            <w:pPr>
              <w:pStyle w:val="Default"/>
              <w:spacing w:after="120"/>
              <w:rPr>
                <w:rFonts w:ascii="Arial" w:hAnsi="Arial" w:cs="Arial"/>
                <w:sz w:val="18"/>
                <w:szCs w:val="18"/>
                <w:lang w:val="en-GB"/>
              </w:rPr>
            </w:pPr>
            <w:r w:rsidRPr="00D30461">
              <w:rPr>
                <w:rFonts w:ascii="Arial" w:hAnsi="Arial" w:cs="Arial" w:hint="eastAsia"/>
                <w:sz w:val="18"/>
                <w:szCs w:val="18"/>
              </w:rPr>
              <w:t>May 2012</w:t>
            </w:r>
          </w:p>
        </w:tc>
        <w:tc>
          <w:tcPr>
            <w:tcW w:w="4739" w:type="dxa"/>
          </w:tcPr>
          <w:p w:rsidR="00296C19" w:rsidRPr="00D30461" w:rsidRDefault="00296C19" w:rsidP="00296C19">
            <w:pPr>
              <w:pStyle w:val="Default"/>
              <w:spacing w:after="120"/>
              <w:rPr>
                <w:rFonts w:ascii="Arial" w:hAnsi="Arial" w:cs="Arial"/>
                <w:sz w:val="18"/>
                <w:szCs w:val="18"/>
                <w:lang w:val="en-GB"/>
              </w:rPr>
            </w:pPr>
            <w:r w:rsidRPr="00D30461">
              <w:rPr>
                <w:rFonts w:ascii="Arial" w:hAnsi="Arial" w:cs="Arial" w:hint="eastAsia"/>
                <w:sz w:val="18"/>
                <w:szCs w:val="18"/>
              </w:rPr>
              <w:t xml:space="preserve">The </w:t>
            </w:r>
            <w:r w:rsidRPr="00D30461">
              <w:rPr>
                <w:rFonts w:ascii="Arial" w:hAnsi="Arial" w:cs="Arial"/>
                <w:sz w:val="18"/>
                <w:szCs w:val="18"/>
              </w:rPr>
              <w:t>c</w:t>
            </w:r>
            <w:r w:rsidRPr="00D30461">
              <w:rPr>
                <w:rFonts w:ascii="Arial" w:hAnsi="Arial" w:cs="Arial" w:hint="eastAsia"/>
                <w:sz w:val="18"/>
                <w:szCs w:val="18"/>
              </w:rPr>
              <w:t>ompliance unit is currently testing compliance throughout the department.</w:t>
            </w:r>
          </w:p>
        </w:tc>
      </w:tr>
    </w:tbl>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p>
    <w:p w:rsidR="00296C19" w:rsidRPr="00D30461" w:rsidRDefault="00296C19" w:rsidP="00296C19">
      <w:pPr>
        <w:spacing w:line="276" w:lineRule="auto"/>
        <w:rPr>
          <w:rFonts w:eastAsiaTheme="minorHAnsi"/>
          <w:b/>
          <w:sz w:val="22"/>
          <w:szCs w:val="22"/>
        </w:rPr>
      </w:pPr>
      <w:r w:rsidRPr="00D30461">
        <w:rPr>
          <w:rFonts w:eastAsiaTheme="minorHAnsi"/>
          <w:b/>
          <w:sz w:val="22"/>
          <w:szCs w:val="22"/>
        </w:rPr>
        <w:t>Internal control deficiency</w:t>
      </w:r>
    </w:p>
    <w:p w:rsidR="00296C19" w:rsidRPr="00D30461" w:rsidRDefault="00296C19" w:rsidP="00296C19">
      <w:pPr>
        <w:spacing w:line="276" w:lineRule="auto"/>
        <w:rPr>
          <w:rFonts w:eastAsiaTheme="minorHAnsi"/>
          <w:i/>
          <w:sz w:val="22"/>
          <w:szCs w:val="22"/>
        </w:rPr>
      </w:pPr>
    </w:p>
    <w:p w:rsidR="00296C19" w:rsidRPr="00D30461" w:rsidRDefault="00296C19" w:rsidP="00296C19">
      <w:pPr>
        <w:spacing w:line="276" w:lineRule="auto"/>
        <w:rPr>
          <w:rFonts w:eastAsiaTheme="minorHAnsi"/>
          <w:i/>
          <w:sz w:val="22"/>
          <w:szCs w:val="22"/>
        </w:rPr>
      </w:pPr>
      <w:r w:rsidRPr="00D30461">
        <w:rPr>
          <w:rFonts w:eastAsiaTheme="minorHAnsi"/>
          <w:i/>
          <w:sz w:val="22"/>
          <w:szCs w:val="22"/>
        </w:rPr>
        <w:t>Leadership</w:t>
      </w:r>
    </w:p>
    <w:p w:rsidR="00296C19" w:rsidRPr="00D30461" w:rsidRDefault="00296C19" w:rsidP="00296C19">
      <w:pPr>
        <w:spacing w:line="276" w:lineRule="auto"/>
        <w:rPr>
          <w:rFonts w:eastAsiaTheme="minorHAnsi"/>
          <w:i/>
          <w:sz w:val="22"/>
          <w:szCs w:val="22"/>
        </w:rPr>
      </w:pPr>
    </w:p>
    <w:p w:rsidR="00296C19" w:rsidRPr="00D30461" w:rsidRDefault="00296C19" w:rsidP="00296C19">
      <w:pPr>
        <w:spacing w:line="276" w:lineRule="auto"/>
        <w:ind w:left="720" w:hanging="720"/>
        <w:rPr>
          <w:rFonts w:eastAsiaTheme="minorHAnsi"/>
          <w:i/>
          <w:sz w:val="22"/>
          <w:szCs w:val="22"/>
        </w:rPr>
      </w:pPr>
      <w:r>
        <w:rPr>
          <w:rFonts w:eastAsiaTheme="minorHAnsi"/>
          <w:i/>
          <w:sz w:val="22"/>
          <w:szCs w:val="22"/>
        </w:rPr>
        <w:t>a)</w:t>
      </w:r>
      <w:r>
        <w:rPr>
          <w:rFonts w:eastAsiaTheme="minorHAnsi"/>
          <w:i/>
          <w:sz w:val="22"/>
          <w:szCs w:val="22"/>
        </w:rPr>
        <w:tab/>
      </w:r>
      <w:r w:rsidRPr="00D30461">
        <w:rPr>
          <w:rFonts w:eastAsiaTheme="minorHAnsi"/>
          <w:i/>
          <w:sz w:val="22"/>
          <w:szCs w:val="22"/>
        </w:rPr>
        <w:t>The department did not provide effective leadership based on a culture of honesty, ethical business practices and good governance, protecting and enhancing the interests of the entity.</w:t>
      </w:r>
    </w:p>
    <w:p w:rsidR="00296C19" w:rsidRPr="00D30461" w:rsidRDefault="00296C19" w:rsidP="00296C19">
      <w:pPr>
        <w:spacing w:line="276" w:lineRule="auto"/>
        <w:rPr>
          <w:rFonts w:eastAsiaTheme="minorHAnsi"/>
          <w:i/>
          <w:sz w:val="22"/>
          <w:szCs w:val="22"/>
        </w:rPr>
      </w:pPr>
    </w:p>
    <w:p w:rsidR="00296C19" w:rsidRPr="00D30461" w:rsidRDefault="00296C19" w:rsidP="00296C19">
      <w:pPr>
        <w:spacing w:line="276" w:lineRule="auto"/>
        <w:ind w:left="720" w:hanging="720"/>
        <w:rPr>
          <w:rFonts w:eastAsiaTheme="minorHAnsi"/>
          <w:i/>
          <w:sz w:val="22"/>
          <w:szCs w:val="22"/>
        </w:rPr>
      </w:pPr>
      <w:r>
        <w:rPr>
          <w:rFonts w:eastAsiaTheme="minorHAnsi"/>
          <w:i/>
          <w:sz w:val="22"/>
          <w:szCs w:val="22"/>
        </w:rPr>
        <w:t>b)</w:t>
      </w:r>
      <w:r>
        <w:rPr>
          <w:rFonts w:eastAsiaTheme="minorHAnsi"/>
          <w:i/>
          <w:sz w:val="22"/>
          <w:szCs w:val="22"/>
        </w:rPr>
        <w:tab/>
      </w:r>
      <w:r w:rsidRPr="00D30461">
        <w:rPr>
          <w:rFonts w:eastAsiaTheme="minorHAnsi"/>
          <w:i/>
          <w:sz w:val="22"/>
          <w:szCs w:val="22"/>
        </w:rPr>
        <w:t>The department did not effectively exercise its oversight responsibility regarding financial and performance reporting and compliance and related internal controls</w:t>
      </w:r>
      <w:r>
        <w:rPr>
          <w:rFonts w:eastAsiaTheme="minorHAnsi"/>
          <w:i/>
          <w:sz w:val="22"/>
          <w:szCs w:val="22"/>
        </w:rPr>
        <w:t>.</w:t>
      </w:r>
    </w:p>
    <w:p w:rsidR="00296C19" w:rsidRPr="00D30461" w:rsidRDefault="00296C19" w:rsidP="00296C19">
      <w:pPr>
        <w:spacing w:line="276" w:lineRule="auto"/>
        <w:rPr>
          <w:rFonts w:eastAsiaTheme="minorHAnsi"/>
          <w:i/>
          <w:sz w:val="22"/>
          <w:szCs w:val="22"/>
        </w:rPr>
      </w:pPr>
    </w:p>
    <w:p w:rsidR="00296C19" w:rsidRPr="00D30461" w:rsidRDefault="00296C19" w:rsidP="00296C19">
      <w:pPr>
        <w:spacing w:line="276" w:lineRule="auto"/>
        <w:rPr>
          <w:rFonts w:eastAsiaTheme="minorHAnsi"/>
          <w:i/>
          <w:sz w:val="22"/>
          <w:szCs w:val="22"/>
        </w:rPr>
      </w:pPr>
      <w:r w:rsidRPr="00D30461">
        <w:rPr>
          <w:rFonts w:eastAsiaTheme="minorHAnsi"/>
          <w:i/>
          <w:sz w:val="22"/>
          <w:szCs w:val="22"/>
        </w:rPr>
        <w:t>Financial and Performance Management</w:t>
      </w:r>
    </w:p>
    <w:p w:rsidR="00296C19" w:rsidRPr="009830DE" w:rsidRDefault="00296C19" w:rsidP="00296C19">
      <w:pPr>
        <w:spacing w:line="276" w:lineRule="auto"/>
        <w:rPr>
          <w:rFonts w:eastAsiaTheme="minorHAnsi"/>
          <w:sz w:val="22"/>
          <w:szCs w:val="22"/>
        </w:rPr>
      </w:pPr>
    </w:p>
    <w:p w:rsidR="00296C19" w:rsidRPr="00D30461" w:rsidRDefault="00296C19" w:rsidP="00296C19">
      <w:pPr>
        <w:spacing w:line="276" w:lineRule="auto"/>
        <w:rPr>
          <w:rFonts w:eastAsiaTheme="minorHAnsi"/>
          <w:i/>
          <w:sz w:val="22"/>
          <w:szCs w:val="22"/>
        </w:rPr>
      </w:pPr>
      <w:r w:rsidRPr="00D30461">
        <w:rPr>
          <w:rFonts w:eastAsiaTheme="minorHAnsi"/>
          <w:i/>
          <w:sz w:val="22"/>
          <w:szCs w:val="22"/>
        </w:rPr>
        <w:t xml:space="preserve">The department did not effectively review and monitor compliance with applicable laws and regulations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p>
    <w:p w:rsidR="00296C19" w:rsidRPr="00D30461" w:rsidRDefault="00296C19" w:rsidP="00296C19">
      <w:pPr>
        <w:spacing w:line="276" w:lineRule="auto"/>
        <w:rPr>
          <w:rFonts w:eastAsiaTheme="minorHAnsi"/>
          <w:b/>
          <w:sz w:val="22"/>
          <w:szCs w:val="22"/>
        </w:rPr>
      </w:pPr>
      <w:r w:rsidRPr="00D30461">
        <w:rPr>
          <w:rFonts w:eastAsiaTheme="minorHAnsi"/>
          <w:b/>
          <w:sz w:val="22"/>
          <w:szCs w:val="22"/>
        </w:rPr>
        <w:t>Recommendation</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a)</w:t>
      </w:r>
      <w:r w:rsidRPr="009830DE">
        <w:rPr>
          <w:rFonts w:eastAsiaTheme="minorHAnsi"/>
          <w:sz w:val="22"/>
          <w:szCs w:val="22"/>
        </w:rPr>
        <w:tab/>
        <w:t xml:space="preserve">A post-performance assessment of procurement should be performed in order to determine if any expenditure incurred was fruitless and wasteful or irregular and any such expenditure should be investigated by management. </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b)</w:t>
      </w:r>
      <w:r w:rsidRPr="009830DE">
        <w:rPr>
          <w:rFonts w:eastAsiaTheme="minorHAnsi"/>
          <w:sz w:val="22"/>
          <w:szCs w:val="22"/>
        </w:rPr>
        <w:tab/>
        <w:t>The extent to which the department needs to rent certain of the items to stage events, it should be investigated why the department does not buy these equipment?</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c)</w:t>
      </w:r>
      <w:r w:rsidRPr="009830DE">
        <w:rPr>
          <w:rFonts w:eastAsiaTheme="minorHAnsi"/>
          <w:sz w:val="22"/>
          <w:szCs w:val="22"/>
        </w:rPr>
        <w:tab/>
        <w:t>All purchases need to be approved prior to the receipt of goods and services either by way of a governmental order or via an internal memo.</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d)</w:t>
      </w:r>
      <w:r w:rsidRPr="009830DE">
        <w:rPr>
          <w:rFonts w:eastAsiaTheme="minorHAnsi"/>
          <w:sz w:val="22"/>
          <w:szCs w:val="22"/>
        </w:rPr>
        <w:tab/>
        <w:t>The department must timeously update their prospective supplier list to include suppliers that can deliver services to avoid paying unnecessary fees.</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e)</w:t>
      </w:r>
      <w:r w:rsidRPr="009830DE">
        <w:rPr>
          <w:rFonts w:eastAsiaTheme="minorHAnsi"/>
          <w:sz w:val="22"/>
          <w:szCs w:val="22"/>
        </w:rPr>
        <w:tab/>
        <w:t>The reasons for the extension of a contract being investigated by the SIU should be investigated to determine if there was financial misconduct. If appropriate the required disciplinary actions need to be instigated against the relevant officials.</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p>
    <w:p w:rsidR="00296C19" w:rsidRPr="00D30461" w:rsidRDefault="00296C19" w:rsidP="00296C19">
      <w:pPr>
        <w:spacing w:line="276" w:lineRule="auto"/>
        <w:rPr>
          <w:rFonts w:eastAsiaTheme="minorHAnsi"/>
          <w:b/>
          <w:sz w:val="22"/>
          <w:szCs w:val="22"/>
        </w:rPr>
      </w:pPr>
      <w:r w:rsidRPr="00D30461">
        <w:rPr>
          <w:rFonts w:eastAsiaTheme="minorHAnsi"/>
          <w:b/>
          <w:sz w:val="22"/>
          <w:szCs w:val="22"/>
        </w:rPr>
        <w:t>Management response</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The Department acknowledges the audit findings and wishes to respond to each findings as follows:</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a)</w:t>
      </w:r>
      <w:r w:rsidRPr="009830DE">
        <w:rPr>
          <w:rFonts w:eastAsiaTheme="minorHAnsi"/>
          <w:sz w:val="22"/>
          <w:szCs w:val="22"/>
        </w:rPr>
        <w:tab/>
        <w:t xml:space="preserve">Motseng Investment was appointed as facility manager for the Prestige in the department. The Department agreed with the service provider that they will charge a commission of 12% which is acceptable. The Department further requested that the service provider includes the invoice where they bought their material or the other contracting party includes the invoice where they bought their material or the other contracting party in order to secure transparency and see how the 12% is charged. While it is acknowledged that the Department could have saved the 12% charged by the service provider if the Department had procured directly with M&amp;M Hiring Marquee CC, such arrangement would have meant that Prestige officials needed to be on all sites as opposed to a facility manager managing the whole event and interacting with the Department. </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b)</w:t>
      </w:r>
      <w:r w:rsidRPr="009830DE">
        <w:rPr>
          <w:rFonts w:eastAsiaTheme="minorHAnsi"/>
          <w:sz w:val="22"/>
          <w:szCs w:val="22"/>
        </w:rPr>
        <w:tab/>
        <w:t xml:space="preserve">It is acknowledged that service was rendered before an order was approved, however this was based on the current contract that the Department had with the facility manager. While order numbers for other services within FM contract are issued for the duration of the contract, it was not possible to issue an order number in advance for this specific service (funeral) as they are not projected. However the contract was approved and the service was within the approved contract. </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c)</w:t>
      </w:r>
      <w:r w:rsidRPr="009830DE">
        <w:rPr>
          <w:rFonts w:eastAsiaTheme="minorHAnsi"/>
          <w:sz w:val="22"/>
          <w:szCs w:val="22"/>
        </w:rPr>
        <w:tab/>
        <w:t xml:space="preserve">The Department acknowledges this deficiency of not submitting the invoice at a central point. The function of receiving invoices has been centralised to Registry and no invoice is processed by Finance if registry stamp is not affixed to the invoice. </w:t>
      </w:r>
    </w:p>
    <w:p w:rsidR="00296C19" w:rsidRPr="009830DE" w:rsidRDefault="00296C19" w:rsidP="00296C19">
      <w:pPr>
        <w:spacing w:line="276" w:lineRule="auto"/>
        <w:rPr>
          <w:rFonts w:eastAsiaTheme="minorHAnsi"/>
          <w:sz w:val="22"/>
          <w:szCs w:val="22"/>
        </w:rPr>
      </w:pPr>
      <w:r w:rsidRPr="009830DE">
        <w:rPr>
          <w:rFonts w:eastAsiaTheme="minorHAnsi"/>
          <w:sz w:val="22"/>
          <w:szCs w:val="22"/>
        </w:rPr>
        <w:t>d)</w:t>
      </w:r>
      <w:r w:rsidRPr="009830DE">
        <w:rPr>
          <w:rFonts w:eastAsiaTheme="minorHAnsi"/>
          <w:sz w:val="22"/>
          <w:szCs w:val="22"/>
        </w:rPr>
        <w:tab/>
        <w:t>Acting letter of Noloyiso Ntwana…</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e)</w:t>
      </w:r>
      <w:r w:rsidRPr="009830DE">
        <w:rPr>
          <w:rFonts w:eastAsiaTheme="minorHAnsi"/>
          <w:sz w:val="22"/>
          <w:szCs w:val="22"/>
        </w:rPr>
        <w:tab/>
        <w:t xml:space="preserve">The Department acknowledges with the audit finding. The Department is in terms of Paragraph 3.9(d) responsible for providing the necessary infrastructure and related services. The check-list was not complied as the Director-General of the Department was part of the funeral committee that the Director-General of the Presidency chaired. The responsibility of each department was discussed in that committee which served the purpose of providing a checklist-list. The as per the invoice that the department paid was limited to what Paragraph 3.9(d) provided for. </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f)</w:t>
      </w:r>
      <w:r w:rsidRPr="009830DE">
        <w:rPr>
          <w:rFonts w:eastAsiaTheme="minorHAnsi"/>
          <w:sz w:val="22"/>
          <w:szCs w:val="22"/>
        </w:rPr>
        <w:tab/>
        <w:t>The Department disagrees with the audit finding. While it is acknowledged that the said</w:t>
      </w:r>
      <w:r>
        <w:rPr>
          <w:rFonts w:eastAsiaTheme="minorHAnsi"/>
          <w:sz w:val="22"/>
          <w:szCs w:val="22"/>
        </w:rPr>
        <w:tab/>
      </w:r>
      <w:r w:rsidRPr="009830DE">
        <w:rPr>
          <w:rFonts w:eastAsiaTheme="minorHAnsi"/>
          <w:sz w:val="22"/>
          <w:szCs w:val="22"/>
        </w:rPr>
        <w:t xml:space="preserve"> proclamation by the  President of the Republic of South Africa was not included of the payment batch, proof is attached hereto the response that the funeral was designated by the President of the Republic of South Africa as an official funeral category 1.</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g)</w:t>
      </w:r>
      <w:r w:rsidRPr="009830DE">
        <w:rPr>
          <w:rFonts w:eastAsiaTheme="minorHAnsi"/>
          <w:sz w:val="22"/>
          <w:szCs w:val="22"/>
        </w:rPr>
        <w:tab/>
        <w:t xml:space="preserve">The Ministerial Handbook and the State, Official and Provincial Official Funeral Policy manual can never prescribe the costs to be incurred per funeral. Furthermore the Department is responsible for implementing policy directives while the development is the responsibility of another department, the DPSA in this regard. They prescribe that the amount must be reasonable which implies that a reasonable man’s judgment must be applied to arrive at the cost of the funeral. </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h)</w:t>
      </w:r>
      <w:r w:rsidRPr="009830DE">
        <w:rPr>
          <w:rFonts w:eastAsiaTheme="minorHAnsi"/>
          <w:sz w:val="22"/>
          <w:szCs w:val="22"/>
        </w:rPr>
        <w:tab/>
        <w:t xml:space="preserve">While the Department acknowledges that Motseng Facilities Management contract is one of the contracts being investigated by the SIU, at the time of conclusion and extension of contract, there was not prima facie evidence at the disposal of the department that suggests any irregularities in the award of the work. Furthermore the service provider has not been charged and found guilty of any irregulities. However should it transpire that there were irregularities in the award of any work to the service provider, the Department reserves the right to claim any amounts paid. The department disagrees with the audit team’s findings that the accounting officer did not take effective and appropriate steps to prevent irregular expenditure in terms of section 38(1)(c)(ii) as there has not been proven case of irregular expenditure. </w:t>
      </w:r>
    </w:p>
    <w:p w:rsidR="00296C19"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Name:   Ms M Fatyele-Lindie</w:t>
      </w:r>
    </w:p>
    <w:p w:rsidR="00296C19" w:rsidRPr="009830DE" w:rsidRDefault="00296C19" w:rsidP="00296C19">
      <w:pPr>
        <w:spacing w:line="276" w:lineRule="auto"/>
        <w:rPr>
          <w:rFonts w:eastAsiaTheme="minorHAnsi"/>
          <w:sz w:val="22"/>
          <w:szCs w:val="22"/>
        </w:rPr>
      </w:pPr>
      <w:r w:rsidRPr="009830DE">
        <w:rPr>
          <w:rFonts w:eastAsiaTheme="minorHAnsi"/>
          <w:sz w:val="22"/>
          <w:szCs w:val="22"/>
        </w:rPr>
        <w:t>Position:  Acting Director General</w:t>
      </w:r>
    </w:p>
    <w:p w:rsidR="00296C19" w:rsidRPr="009830DE" w:rsidRDefault="00296C19" w:rsidP="00296C19">
      <w:pPr>
        <w:spacing w:line="276" w:lineRule="auto"/>
        <w:rPr>
          <w:rFonts w:eastAsiaTheme="minorHAnsi"/>
          <w:sz w:val="22"/>
          <w:szCs w:val="22"/>
        </w:rPr>
      </w:pPr>
      <w:r w:rsidRPr="009830DE">
        <w:rPr>
          <w:rFonts w:eastAsiaTheme="minorHAnsi"/>
          <w:sz w:val="22"/>
          <w:szCs w:val="22"/>
        </w:rPr>
        <w:t>Date: 2012-08-24</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p>
    <w:p w:rsidR="00296C19" w:rsidRPr="00D30461" w:rsidRDefault="00296C19" w:rsidP="00296C19">
      <w:pPr>
        <w:spacing w:line="276" w:lineRule="auto"/>
        <w:rPr>
          <w:rFonts w:eastAsiaTheme="minorHAnsi"/>
          <w:b/>
          <w:sz w:val="22"/>
          <w:szCs w:val="22"/>
        </w:rPr>
      </w:pPr>
      <w:r w:rsidRPr="00D30461">
        <w:rPr>
          <w:rFonts w:eastAsiaTheme="minorHAnsi"/>
          <w:b/>
          <w:sz w:val="22"/>
          <w:szCs w:val="22"/>
        </w:rPr>
        <w:t>Auditor’s conclusion</w:t>
      </w:r>
    </w:p>
    <w:p w:rsidR="00296C19" w:rsidRPr="009830DE" w:rsidRDefault="00296C19" w:rsidP="00296C19">
      <w:pPr>
        <w:spacing w:line="276" w:lineRule="auto"/>
        <w:rPr>
          <w:rFonts w:eastAsiaTheme="minorHAnsi"/>
          <w:sz w:val="22"/>
          <w:szCs w:val="22"/>
        </w:rPr>
      </w:pPr>
      <w:r w:rsidRPr="009830DE">
        <w:rPr>
          <w:rFonts w:eastAsiaTheme="minorHAnsi"/>
          <w:sz w:val="22"/>
          <w:szCs w:val="22"/>
        </w:rPr>
        <w:t>a)</w:t>
      </w:r>
      <w:r w:rsidRPr="009830DE">
        <w:rPr>
          <w:rFonts w:eastAsiaTheme="minorHAnsi"/>
          <w:sz w:val="22"/>
          <w:szCs w:val="22"/>
        </w:rPr>
        <w:tab/>
        <w:t>Management’s comment is acknowledged however the following is noted:</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 xml:space="preserve">The department procured facilities management services from Motseng. Since it is part of the department’s mandate to perform this function, the department should have had the necessary skills, resources and time available to perform the function.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 xml:space="preserve">If the department had been adequately capacitated in line with their mandate, they would not have needed to procure these services, but could have rather performed it themselves.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rPr>
          <w:rFonts w:eastAsiaTheme="minorHAnsi"/>
          <w:sz w:val="22"/>
          <w:szCs w:val="22"/>
        </w:rPr>
      </w:pPr>
      <w:r w:rsidRPr="009830DE">
        <w:rPr>
          <w:rFonts w:eastAsiaTheme="minorHAnsi"/>
          <w:sz w:val="22"/>
          <w:szCs w:val="22"/>
        </w:rPr>
        <w:t xml:space="preserve">The procurement of goods and services from Motseng, is therefore not considered to be economical, efficient or effective.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firstLine="720"/>
        <w:rPr>
          <w:rFonts w:eastAsiaTheme="minorHAnsi"/>
          <w:sz w:val="22"/>
          <w:szCs w:val="22"/>
        </w:rPr>
      </w:pPr>
      <w:r w:rsidRPr="009830DE">
        <w:rPr>
          <w:rFonts w:eastAsiaTheme="minorHAnsi"/>
          <w:sz w:val="22"/>
          <w:szCs w:val="22"/>
        </w:rPr>
        <w:t xml:space="preserve">The matter remains unresolved.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b)</w:t>
      </w:r>
      <w:r w:rsidRPr="009830DE">
        <w:rPr>
          <w:rFonts w:eastAsiaTheme="minorHAnsi"/>
          <w:sz w:val="22"/>
          <w:szCs w:val="22"/>
        </w:rPr>
        <w:tab/>
        <w:t xml:space="preserve">Management’s comment is noted. The matter is resolved.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c)</w:t>
      </w:r>
      <w:r w:rsidRPr="009830DE">
        <w:rPr>
          <w:rFonts w:eastAsiaTheme="minorHAnsi"/>
          <w:sz w:val="22"/>
          <w:szCs w:val="22"/>
        </w:rPr>
        <w:tab/>
        <w:t xml:space="preserve">Management agrees with the finding. The matter therefore remains unresolved. The corrective action will be followed up in the 2012/2013 financial year.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d)</w:t>
      </w:r>
      <w:r w:rsidRPr="009830DE">
        <w:rPr>
          <w:rFonts w:eastAsiaTheme="minorHAnsi"/>
          <w:sz w:val="22"/>
          <w:szCs w:val="22"/>
        </w:rPr>
        <w:tab/>
        <w:t>Management’s comment is acknowledged, however the following was noted per inspection of the Acting appointment letter submitted with their response:</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(i)</w:t>
      </w:r>
      <w:r w:rsidRPr="009830DE">
        <w:rPr>
          <w:rFonts w:eastAsiaTheme="minorHAnsi"/>
          <w:sz w:val="22"/>
          <w:szCs w:val="22"/>
        </w:rPr>
        <w:tab/>
        <w:t xml:space="preserve">Ms N Ntwana is appointed to act in the capacity of the Chief Director: Prestige with effect from 7 March 2011 for a period of three months or until the post is filled, whichever comes first. </w:t>
      </w:r>
    </w:p>
    <w:p w:rsidR="00296C19" w:rsidRPr="009830DE" w:rsidRDefault="00296C19" w:rsidP="00296C19">
      <w:pPr>
        <w:spacing w:line="276" w:lineRule="auto"/>
        <w:rPr>
          <w:rFonts w:eastAsiaTheme="minorHAnsi"/>
          <w:sz w:val="22"/>
          <w:szCs w:val="22"/>
        </w:rPr>
      </w:pPr>
      <w:r w:rsidRPr="009830DE">
        <w:rPr>
          <w:rFonts w:eastAsiaTheme="minorHAnsi"/>
          <w:sz w:val="22"/>
          <w:szCs w:val="22"/>
        </w:rPr>
        <w:t>(ii)</w:t>
      </w:r>
      <w:r w:rsidRPr="009830DE">
        <w:rPr>
          <w:rFonts w:eastAsiaTheme="minorHAnsi"/>
          <w:sz w:val="22"/>
          <w:szCs w:val="22"/>
        </w:rPr>
        <w:tab/>
        <w:t xml:space="preserve">The acting period therefore ended on 7 June 2011 (three months after appointment). </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(iii)</w:t>
      </w:r>
      <w:r w:rsidRPr="009830DE">
        <w:rPr>
          <w:rFonts w:eastAsiaTheme="minorHAnsi"/>
          <w:sz w:val="22"/>
          <w:szCs w:val="22"/>
        </w:rPr>
        <w:tab/>
        <w:t xml:space="preserve">The funeral was on 11 June 2011 and the invoice was signed on 6 July 2011, after the acting period.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r w:rsidRPr="009830DE">
        <w:rPr>
          <w:rFonts w:eastAsiaTheme="minorHAnsi"/>
          <w:sz w:val="22"/>
          <w:szCs w:val="22"/>
        </w:rPr>
        <w:t xml:space="preserve">From the above it is clear that Ms N Ntwana acted outside her acting period. The matter therefore remains unresolved. </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e)</w:t>
      </w:r>
      <w:r w:rsidRPr="009830DE">
        <w:rPr>
          <w:rFonts w:eastAsiaTheme="minorHAnsi"/>
          <w:sz w:val="22"/>
          <w:szCs w:val="22"/>
        </w:rPr>
        <w:tab/>
        <w:t>Management’s comment is noted, however no minutes of meetings or other documentation was provided as evidence. The matter therefore remains unresolved.</w:t>
      </w:r>
    </w:p>
    <w:p w:rsidR="00296C19" w:rsidRPr="009830DE" w:rsidRDefault="00296C19" w:rsidP="00296C19">
      <w:pPr>
        <w:spacing w:line="276" w:lineRule="auto"/>
        <w:rPr>
          <w:rFonts w:eastAsiaTheme="minorHAnsi"/>
          <w:sz w:val="22"/>
          <w:szCs w:val="22"/>
        </w:rPr>
      </w:pPr>
      <w:r w:rsidRPr="009830DE">
        <w:rPr>
          <w:rFonts w:eastAsiaTheme="minorHAnsi"/>
          <w:sz w:val="22"/>
          <w:szCs w:val="22"/>
        </w:rPr>
        <w:t xml:space="preserve"> </w:t>
      </w: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f)</w:t>
      </w:r>
      <w:r w:rsidRPr="009830DE">
        <w:rPr>
          <w:rFonts w:eastAsiaTheme="minorHAnsi"/>
          <w:sz w:val="22"/>
          <w:szCs w:val="22"/>
        </w:rPr>
        <w:tab/>
        <w:t>The proclamation signed by the President, dated 3 June 2011, was provided with management’s response. The matter is therefore resolved. Management must however ensure that they are in possession of a copy of such proclamations and attached it to the batches for payment to ensure that the department incur only cost in line with the proclamation.</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g)</w:t>
      </w:r>
      <w:r w:rsidRPr="009830DE">
        <w:rPr>
          <w:rFonts w:eastAsiaTheme="minorHAnsi"/>
          <w:sz w:val="22"/>
          <w:szCs w:val="22"/>
        </w:rPr>
        <w:tab/>
        <w:t>Although cognisance is taken of management comment and it is acknowledged that this matter cannot be resolved by only the department, there should be some guidance as to what represent “reasonable cost”. This matter needs to be addressed between all the relevant role players. In the absence of some sort of guidance or thresholds it makes it almost impossible for officials at the department to determine what is extremely excessive and what constitute reasonable cost.</w:t>
      </w:r>
    </w:p>
    <w:p w:rsidR="00296C19" w:rsidRPr="009830DE" w:rsidRDefault="00296C19" w:rsidP="00296C19">
      <w:pPr>
        <w:spacing w:line="276" w:lineRule="auto"/>
        <w:rPr>
          <w:rFonts w:eastAsiaTheme="minorHAnsi"/>
          <w:sz w:val="22"/>
          <w:szCs w:val="22"/>
        </w:rPr>
      </w:pPr>
    </w:p>
    <w:p w:rsidR="00296C19" w:rsidRPr="009830DE" w:rsidRDefault="00296C19" w:rsidP="00296C19">
      <w:pPr>
        <w:spacing w:line="276" w:lineRule="auto"/>
        <w:ind w:left="720" w:hanging="720"/>
        <w:rPr>
          <w:rFonts w:eastAsiaTheme="minorHAnsi"/>
          <w:sz w:val="22"/>
          <w:szCs w:val="22"/>
        </w:rPr>
      </w:pPr>
      <w:r w:rsidRPr="009830DE">
        <w:rPr>
          <w:rFonts w:eastAsiaTheme="minorHAnsi"/>
          <w:sz w:val="22"/>
          <w:szCs w:val="22"/>
        </w:rPr>
        <w:t>h)</w:t>
      </w:r>
      <w:r w:rsidRPr="009830DE">
        <w:rPr>
          <w:rFonts w:eastAsiaTheme="minorHAnsi"/>
          <w:sz w:val="22"/>
          <w:szCs w:val="22"/>
        </w:rPr>
        <w:tab/>
        <w:t xml:space="preserve">It is acknowledged that the matter is still under investigation with SIU, but as indicated in communication of factual finding 303 there are matters that arose that renders the contract of Motseng irregular. </w:t>
      </w:r>
    </w:p>
    <w:p w:rsidR="00296C19" w:rsidRPr="009830DE" w:rsidRDefault="00296C19" w:rsidP="00296C19">
      <w:pPr>
        <w:spacing w:line="276" w:lineRule="auto"/>
        <w:rPr>
          <w:rFonts w:eastAsiaTheme="minorHAnsi"/>
          <w:sz w:val="22"/>
          <w:szCs w:val="22"/>
        </w:rPr>
      </w:pPr>
    </w:p>
    <w:p w:rsidR="00296C19" w:rsidRDefault="00296C19" w:rsidP="00296C19">
      <w:pPr>
        <w:pStyle w:val="ListParagraph"/>
        <w:tabs>
          <w:tab w:val="center" w:pos="709"/>
        </w:tabs>
        <w:spacing w:after="120"/>
        <w:ind w:left="420"/>
        <w:rPr>
          <w:rFonts w:ascii="Arial" w:hAnsi="Arial" w:cs="Arial"/>
          <w:b/>
          <w:bCs/>
          <w:color w:val="FF0000"/>
          <w:sz w:val="22"/>
          <w:szCs w:val="22"/>
        </w:rPr>
      </w:pPr>
    </w:p>
    <w:p w:rsidR="00296C19" w:rsidRDefault="00296C19" w:rsidP="00296C19">
      <w:pPr>
        <w:pStyle w:val="ListParagraph"/>
        <w:tabs>
          <w:tab w:val="center" w:pos="709"/>
        </w:tabs>
        <w:spacing w:after="120"/>
        <w:ind w:left="420"/>
        <w:rPr>
          <w:rFonts w:ascii="Arial" w:hAnsi="Arial" w:cs="Arial"/>
          <w:b/>
          <w:bCs/>
          <w:color w:val="FF0000"/>
          <w:sz w:val="22"/>
          <w:szCs w:val="22"/>
        </w:rPr>
      </w:pPr>
    </w:p>
    <w:p w:rsidR="00296C19" w:rsidRDefault="00296C19" w:rsidP="00296C19">
      <w:pPr>
        <w:pStyle w:val="ListParagraph"/>
        <w:tabs>
          <w:tab w:val="center" w:pos="709"/>
        </w:tabs>
        <w:spacing w:after="120"/>
        <w:ind w:left="420"/>
        <w:rPr>
          <w:rFonts w:ascii="Arial" w:hAnsi="Arial" w:cs="Arial"/>
          <w:b/>
          <w:bCs/>
          <w:color w:val="FF0000"/>
          <w:sz w:val="22"/>
          <w:szCs w:val="22"/>
        </w:rPr>
      </w:pPr>
    </w:p>
    <w:p w:rsidR="00296C19" w:rsidRPr="00296C19" w:rsidRDefault="00296C19" w:rsidP="006F5D2E">
      <w:pPr>
        <w:pStyle w:val="ListParagraph"/>
        <w:numPr>
          <w:ilvl w:val="0"/>
          <w:numId w:val="296"/>
        </w:numPr>
        <w:rPr>
          <w:rFonts w:ascii="Arial" w:hAnsi="Arial" w:cs="Arial"/>
          <w:b/>
          <w:sz w:val="22"/>
          <w:szCs w:val="22"/>
        </w:rPr>
      </w:pPr>
      <w:r w:rsidRPr="00296C19">
        <w:rPr>
          <w:rFonts w:ascii="Arial" w:hAnsi="Arial" w:cs="Arial"/>
          <w:b/>
          <w:sz w:val="22"/>
          <w:szCs w:val="22"/>
        </w:rPr>
        <w:t xml:space="preserve">Deviations from Supply Chain Management – Motseng Investment – Pretoria Region </w:t>
      </w:r>
      <w:r w:rsidRPr="00296C19">
        <w:rPr>
          <w:rFonts w:ascii="Arial" w:hAnsi="Arial" w:cs="Arial"/>
          <w:b/>
          <w:color w:val="FF0000"/>
          <w:sz w:val="22"/>
          <w:szCs w:val="22"/>
        </w:rPr>
        <w:t>Ex 93</w:t>
      </w:r>
    </w:p>
    <w:p w:rsidR="00296C19" w:rsidRPr="00D83CC7" w:rsidRDefault="00296C19" w:rsidP="00296C19">
      <w:pPr>
        <w:pStyle w:val="NormalWeb"/>
        <w:spacing w:line="260" w:lineRule="exact"/>
        <w:ind w:left="357" w:hanging="357"/>
        <w:rPr>
          <w:rFonts w:ascii="Arial" w:hAnsi="Arial" w:cs="Arial"/>
          <w:b/>
          <w:sz w:val="22"/>
          <w:szCs w:val="22"/>
        </w:rPr>
      </w:pPr>
    </w:p>
    <w:p w:rsidR="00296C19" w:rsidRDefault="00296C19" w:rsidP="00296C19">
      <w:pPr>
        <w:pStyle w:val="NormalWeb"/>
        <w:spacing w:line="260" w:lineRule="exact"/>
        <w:ind w:left="357" w:hanging="357"/>
        <w:rPr>
          <w:rFonts w:ascii="Arial" w:hAnsi="Arial" w:cs="Arial"/>
          <w:sz w:val="22"/>
          <w:szCs w:val="22"/>
        </w:rPr>
      </w:pPr>
      <w:r w:rsidRPr="004A2462">
        <w:rPr>
          <w:rFonts w:ascii="Arial" w:hAnsi="Arial" w:cs="Arial"/>
          <w:sz w:val="22"/>
          <w:szCs w:val="22"/>
        </w:rPr>
        <w:t>Laws, rules and legislation:</w:t>
      </w:r>
    </w:p>
    <w:p w:rsidR="00296C19" w:rsidRDefault="00296C19" w:rsidP="00296C19">
      <w:pPr>
        <w:pStyle w:val="NormalWeb"/>
        <w:rPr>
          <w:rFonts w:ascii="Arial" w:hAnsi="Arial" w:cs="Arial"/>
          <w:sz w:val="22"/>
          <w:szCs w:val="22"/>
        </w:rPr>
      </w:pPr>
    </w:p>
    <w:p w:rsidR="00296C19" w:rsidRDefault="00296C19" w:rsidP="00296C19">
      <w:pPr>
        <w:pStyle w:val="NormalWeb"/>
        <w:spacing w:after="120" w:line="260" w:lineRule="exact"/>
        <w:rPr>
          <w:rFonts w:ascii="Arial" w:hAnsi="Arial" w:cs="Arial"/>
          <w:sz w:val="22"/>
          <w:szCs w:val="22"/>
        </w:rPr>
      </w:pPr>
      <w:r>
        <w:rPr>
          <w:rFonts w:ascii="Arial" w:hAnsi="Arial" w:cs="Arial"/>
          <w:sz w:val="22"/>
          <w:szCs w:val="22"/>
        </w:rPr>
        <w:t xml:space="preserve">a) </w:t>
      </w:r>
      <w:r>
        <w:rPr>
          <w:rFonts w:ascii="Arial" w:hAnsi="Arial" w:cs="Arial"/>
          <w:sz w:val="22"/>
          <w:szCs w:val="22"/>
        </w:rPr>
        <w:tab/>
        <w:t>PMFA</w:t>
      </w:r>
    </w:p>
    <w:p w:rsidR="00296C19" w:rsidRDefault="00296C19" w:rsidP="00296C19">
      <w:pPr>
        <w:pStyle w:val="NormalWeb"/>
        <w:spacing w:after="120" w:line="260" w:lineRule="exact"/>
        <w:ind w:left="720"/>
        <w:rPr>
          <w:rFonts w:ascii="Arial" w:hAnsi="Arial" w:cs="Arial"/>
          <w:sz w:val="22"/>
          <w:szCs w:val="22"/>
        </w:rPr>
      </w:pPr>
      <w:r>
        <w:rPr>
          <w:rFonts w:ascii="Arial" w:hAnsi="Arial" w:cs="Arial"/>
          <w:sz w:val="22"/>
          <w:szCs w:val="22"/>
        </w:rPr>
        <w:t>(i) Section 38(1)(b) – general responsibilities of accounting officers</w:t>
      </w:r>
    </w:p>
    <w:p w:rsidR="00296C19" w:rsidRPr="00921D68" w:rsidRDefault="00296C19" w:rsidP="00296C19">
      <w:pPr>
        <w:pStyle w:val="NormalWeb"/>
        <w:spacing w:after="120" w:line="260" w:lineRule="exact"/>
        <w:ind w:left="720"/>
        <w:rPr>
          <w:rFonts w:ascii="Arial" w:hAnsi="Arial" w:cs="Arial"/>
          <w:i/>
          <w:sz w:val="22"/>
          <w:szCs w:val="22"/>
          <w:lang w:val="en-GB"/>
        </w:rPr>
      </w:pPr>
      <w:r w:rsidRPr="00921D68">
        <w:rPr>
          <w:rFonts w:ascii="Arial" w:hAnsi="Arial" w:cs="Arial"/>
          <w:i/>
          <w:sz w:val="22"/>
          <w:szCs w:val="22"/>
          <w:lang w:val="en-GB"/>
        </w:rPr>
        <w:t>“The accounting officer for a department, trading entity or constitutional institution is responsible for the effective, efficient, economical and transparent use of the resources of the department, trading entity or constitutional institution”</w:t>
      </w:r>
    </w:p>
    <w:p w:rsidR="00296C19" w:rsidRPr="00921D68" w:rsidRDefault="00296C19" w:rsidP="00296C19">
      <w:pPr>
        <w:pStyle w:val="normal-text"/>
        <w:widowControl w:val="0"/>
        <w:spacing w:before="0" w:after="120" w:line="260" w:lineRule="exact"/>
        <w:ind w:left="810"/>
        <w:jc w:val="left"/>
        <w:rPr>
          <w:rFonts w:ascii="Arial" w:hAnsi="Arial" w:cs="Arial"/>
          <w:color w:val="auto"/>
          <w:sz w:val="22"/>
          <w:szCs w:val="22"/>
          <w:lang w:val="en-US" w:eastAsia="en-US"/>
        </w:rPr>
      </w:pPr>
      <w:r>
        <w:rPr>
          <w:rFonts w:ascii="Arial" w:hAnsi="Arial" w:cs="Arial"/>
          <w:sz w:val="22"/>
          <w:szCs w:val="22"/>
        </w:rPr>
        <w:t>(ii) Section 38(1)(a) – general responsibilities of accounting officers</w:t>
      </w:r>
    </w:p>
    <w:p w:rsidR="00296C19" w:rsidRDefault="00296C19" w:rsidP="00296C19">
      <w:pPr>
        <w:pStyle w:val="normal-text"/>
        <w:widowControl w:val="0"/>
        <w:spacing w:before="0" w:after="120" w:line="260" w:lineRule="exact"/>
        <w:ind w:left="810"/>
        <w:jc w:val="left"/>
        <w:rPr>
          <w:rFonts w:ascii="Arial" w:hAnsi="Arial" w:cs="Arial"/>
          <w:i/>
          <w:sz w:val="22"/>
          <w:szCs w:val="22"/>
        </w:rPr>
      </w:pPr>
      <w:r w:rsidRPr="00921D68">
        <w:rPr>
          <w:rFonts w:ascii="Arial" w:hAnsi="Arial" w:cs="Arial"/>
          <w:i/>
          <w:sz w:val="22"/>
          <w:szCs w:val="22"/>
        </w:rPr>
        <w:t>“The accounting officer for a department, trading entity or constitutional institution</w:t>
      </w:r>
      <w:r>
        <w:rPr>
          <w:rFonts w:ascii="Arial" w:hAnsi="Arial" w:cs="Arial"/>
          <w:i/>
          <w:sz w:val="22"/>
          <w:szCs w:val="22"/>
        </w:rPr>
        <w:t xml:space="preserve"> </w:t>
      </w:r>
      <w:r w:rsidRPr="00921D68">
        <w:rPr>
          <w:rFonts w:ascii="Arial" w:hAnsi="Arial" w:cs="Arial"/>
          <w:i/>
          <w:sz w:val="22"/>
          <w:szCs w:val="22"/>
        </w:rPr>
        <w:t>must ensure that that department, trading entity or constitutional institution has and maintains—n appropriate procurement and provisioning system which is fair, equitable, transparent, competitive and cost-effective;”</w:t>
      </w:r>
    </w:p>
    <w:p w:rsidR="00296C19" w:rsidRPr="00921D68" w:rsidRDefault="00296C19" w:rsidP="00296C19">
      <w:pPr>
        <w:pStyle w:val="normal-text"/>
        <w:widowControl w:val="0"/>
        <w:spacing w:before="0" w:after="120" w:line="260" w:lineRule="exact"/>
        <w:jc w:val="left"/>
        <w:rPr>
          <w:rFonts w:ascii="Arial" w:hAnsi="Arial" w:cs="Arial"/>
          <w:color w:val="auto"/>
          <w:sz w:val="22"/>
          <w:szCs w:val="22"/>
          <w:lang w:val="en-US" w:eastAsia="en-US"/>
        </w:rPr>
      </w:pPr>
      <w:r>
        <w:rPr>
          <w:rFonts w:ascii="Arial" w:hAnsi="Arial" w:cs="Arial"/>
          <w:sz w:val="22"/>
          <w:szCs w:val="22"/>
        </w:rPr>
        <w:t xml:space="preserve">          (iii) Section 38(1)(c)(ii) – general responsibilities of accounting officers</w:t>
      </w:r>
    </w:p>
    <w:p w:rsidR="00296C19" w:rsidRPr="003F6FD7" w:rsidRDefault="00296C19" w:rsidP="00296C19">
      <w:pPr>
        <w:pStyle w:val="NormalWeb"/>
        <w:spacing w:after="120" w:line="260" w:lineRule="exact"/>
        <w:ind w:left="810"/>
        <w:rPr>
          <w:rFonts w:ascii="Arial" w:hAnsi="Arial" w:cs="Arial"/>
          <w:i/>
          <w:sz w:val="22"/>
          <w:szCs w:val="22"/>
        </w:rPr>
      </w:pPr>
      <w:r w:rsidRPr="003F6FD7">
        <w:rPr>
          <w:rFonts w:ascii="Arial" w:hAnsi="Arial" w:cs="Arial"/>
          <w:i/>
          <w:sz w:val="22"/>
          <w:szCs w:val="22"/>
          <w:lang w:val="en-GB"/>
        </w:rPr>
        <w:t xml:space="preserve">“The accounting officer for a department, trading entity or constitutional institution </w:t>
      </w:r>
      <w:r w:rsidRPr="003F6FD7">
        <w:rPr>
          <w:rFonts w:ascii="Arial" w:hAnsi="Arial" w:cs="Arial"/>
          <w:i/>
          <w:sz w:val="22"/>
          <w:szCs w:val="22"/>
        </w:rPr>
        <w:t>must take effective and appropriate steps to prevent unauthorised, irregular and fruitless and wasteful expenditure and losses res</w:t>
      </w:r>
      <w:r>
        <w:rPr>
          <w:rFonts w:ascii="Arial" w:hAnsi="Arial" w:cs="Arial"/>
          <w:i/>
          <w:sz w:val="22"/>
          <w:szCs w:val="22"/>
        </w:rPr>
        <w:t>ulting from criminal conduct; ”</w:t>
      </w:r>
    </w:p>
    <w:p w:rsidR="00296C19" w:rsidRPr="00F953B8" w:rsidRDefault="00296C19" w:rsidP="006F5D2E">
      <w:pPr>
        <w:pStyle w:val="normal-text"/>
        <w:widowControl w:val="0"/>
        <w:numPr>
          <w:ilvl w:val="0"/>
          <w:numId w:val="280"/>
        </w:numPr>
        <w:spacing w:before="0" w:after="120" w:line="260" w:lineRule="exact"/>
        <w:ind w:left="810" w:hanging="450"/>
        <w:jc w:val="left"/>
        <w:rPr>
          <w:rFonts w:ascii="Arial" w:hAnsi="Arial" w:cs="Arial"/>
          <w:color w:val="auto"/>
          <w:sz w:val="22"/>
          <w:szCs w:val="22"/>
          <w:lang w:val="en-US" w:eastAsia="en-US"/>
        </w:rPr>
      </w:pPr>
      <w:r w:rsidRPr="00F953B8">
        <w:rPr>
          <w:rFonts w:ascii="Arial" w:hAnsi="Arial" w:cs="Arial"/>
          <w:sz w:val="22"/>
          <w:szCs w:val="22"/>
        </w:rPr>
        <w:t>Section 81</w:t>
      </w:r>
      <w:r>
        <w:rPr>
          <w:rFonts w:ascii="Arial" w:hAnsi="Arial" w:cs="Arial"/>
          <w:sz w:val="22"/>
          <w:szCs w:val="22"/>
        </w:rPr>
        <w:t>(1)</w:t>
      </w:r>
      <w:r w:rsidRPr="00F953B8">
        <w:rPr>
          <w:rFonts w:ascii="Arial" w:hAnsi="Arial" w:cs="Arial"/>
          <w:sz w:val="22"/>
          <w:szCs w:val="22"/>
        </w:rPr>
        <w:t xml:space="preserve"> – </w:t>
      </w:r>
      <w:r w:rsidRPr="00F953B8">
        <w:rPr>
          <w:rFonts w:ascii="Arial" w:hAnsi="Arial" w:cs="Arial"/>
          <w:bCs/>
          <w:sz w:val="22"/>
          <w:szCs w:val="22"/>
          <w:lang w:val="en-US"/>
        </w:rPr>
        <w:t>Financial misconduct by officials in departments and constitutional institutions</w:t>
      </w:r>
    </w:p>
    <w:p w:rsidR="00296C19" w:rsidRPr="00F953B8" w:rsidRDefault="00296C19" w:rsidP="00296C19">
      <w:pPr>
        <w:pStyle w:val="lg-section"/>
        <w:ind w:left="680" w:firstLine="0"/>
        <w:rPr>
          <w:rFonts w:ascii="Arial" w:hAnsi="Arial" w:cs="Arial"/>
          <w:i/>
          <w:sz w:val="22"/>
          <w:szCs w:val="22"/>
        </w:rPr>
      </w:pPr>
      <w:r w:rsidRPr="00F953B8">
        <w:rPr>
          <w:rFonts w:ascii="Arial" w:hAnsi="Arial" w:cs="Arial"/>
          <w:i/>
          <w:sz w:val="22"/>
          <w:szCs w:val="22"/>
        </w:rPr>
        <w:t>“An accounting officer for a department or a constitutional institution commits an act of financial misconduct if that accounting officer wilfully or negligently—</w:t>
      </w:r>
    </w:p>
    <w:p w:rsidR="00296C19" w:rsidRPr="00F953B8" w:rsidRDefault="00296C19" w:rsidP="00296C19">
      <w:pPr>
        <w:pStyle w:val="lg-a-1"/>
        <w:ind w:hanging="681"/>
        <w:rPr>
          <w:rFonts w:ascii="Arial" w:hAnsi="Arial" w:cs="Arial"/>
          <w:i/>
          <w:sz w:val="22"/>
          <w:szCs w:val="22"/>
        </w:rPr>
      </w:pPr>
      <w:r w:rsidRPr="00F953B8">
        <w:rPr>
          <w:rFonts w:ascii="Arial" w:hAnsi="Arial" w:cs="Arial"/>
          <w:i/>
          <w:sz w:val="22"/>
          <w:szCs w:val="22"/>
        </w:rPr>
        <w:t>(</w:t>
      </w:r>
      <w:r w:rsidRPr="00F953B8">
        <w:rPr>
          <w:rFonts w:ascii="Arial" w:hAnsi="Arial" w:cs="Arial"/>
          <w:i/>
          <w:iCs/>
          <w:sz w:val="22"/>
          <w:szCs w:val="22"/>
        </w:rPr>
        <w:t>a</w:t>
      </w:r>
      <w:r w:rsidRPr="00F953B8">
        <w:rPr>
          <w:rFonts w:ascii="Arial" w:hAnsi="Arial" w:cs="Arial"/>
          <w:i/>
          <w:sz w:val="22"/>
          <w:szCs w:val="22"/>
        </w:rPr>
        <w:t>)</w:t>
      </w:r>
      <w:r w:rsidRPr="00F953B8">
        <w:rPr>
          <w:rFonts w:ascii="Arial" w:hAnsi="Arial" w:cs="Arial"/>
          <w:i/>
          <w:sz w:val="22"/>
          <w:szCs w:val="22"/>
        </w:rPr>
        <w:tab/>
        <w:t>fails to comply with a requirement of section 38, 39, 40, 41 or 42; or</w:t>
      </w:r>
    </w:p>
    <w:p w:rsidR="00296C19" w:rsidRPr="00F953B8" w:rsidRDefault="00296C19" w:rsidP="00296C19">
      <w:pPr>
        <w:pStyle w:val="lg-a-1"/>
        <w:ind w:hanging="681"/>
        <w:rPr>
          <w:rFonts w:ascii="Arial" w:hAnsi="Arial" w:cs="Arial"/>
          <w:i/>
          <w:sz w:val="22"/>
          <w:szCs w:val="22"/>
        </w:rPr>
      </w:pPr>
      <w:r w:rsidRPr="00F953B8">
        <w:rPr>
          <w:rFonts w:ascii="Arial" w:hAnsi="Arial" w:cs="Arial"/>
          <w:i/>
          <w:sz w:val="22"/>
          <w:szCs w:val="22"/>
        </w:rPr>
        <w:t>(</w:t>
      </w:r>
      <w:r w:rsidRPr="00F953B8">
        <w:rPr>
          <w:rFonts w:ascii="Arial" w:hAnsi="Arial" w:cs="Arial"/>
          <w:i/>
          <w:iCs/>
          <w:sz w:val="22"/>
          <w:szCs w:val="22"/>
        </w:rPr>
        <w:t>b</w:t>
      </w:r>
      <w:r w:rsidRPr="00F953B8">
        <w:rPr>
          <w:rFonts w:ascii="Arial" w:hAnsi="Arial" w:cs="Arial"/>
          <w:i/>
          <w:sz w:val="22"/>
          <w:szCs w:val="22"/>
        </w:rPr>
        <w:t>)</w:t>
      </w:r>
      <w:r w:rsidRPr="00F953B8">
        <w:rPr>
          <w:rFonts w:ascii="Arial" w:hAnsi="Arial" w:cs="Arial"/>
          <w:i/>
          <w:sz w:val="22"/>
          <w:szCs w:val="22"/>
        </w:rPr>
        <w:tab/>
        <w:t>makes or permits an unauthorised expenditure, an irregular expenditure or a fruitless and wasteful expenditure.”</w:t>
      </w:r>
    </w:p>
    <w:p w:rsidR="00296C19" w:rsidRPr="00921D68" w:rsidRDefault="00296C19" w:rsidP="00296C19">
      <w:pPr>
        <w:pStyle w:val="NormalWeb"/>
        <w:spacing w:after="120" w:line="260" w:lineRule="exact"/>
        <w:ind w:left="720"/>
        <w:rPr>
          <w:rFonts w:ascii="Arial" w:hAnsi="Arial" w:cs="Arial"/>
          <w:i/>
          <w:sz w:val="22"/>
          <w:szCs w:val="22"/>
          <w:lang w:val="en-GB"/>
        </w:rPr>
      </w:pPr>
    </w:p>
    <w:p w:rsidR="00296C19" w:rsidRPr="001137D7" w:rsidRDefault="00296C19" w:rsidP="006F5D2E">
      <w:pPr>
        <w:pStyle w:val="normal-text"/>
        <w:widowControl w:val="0"/>
        <w:numPr>
          <w:ilvl w:val="0"/>
          <w:numId w:val="280"/>
        </w:numPr>
        <w:spacing w:before="0" w:after="120" w:line="260" w:lineRule="exact"/>
        <w:ind w:left="810" w:hanging="450"/>
        <w:jc w:val="left"/>
        <w:rPr>
          <w:rFonts w:ascii="Arial" w:hAnsi="Arial" w:cs="Arial"/>
          <w:color w:val="auto"/>
          <w:sz w:val="22"/>
          <w:szCs w:val="22"/>
          <w:lang w:val="en-US" w:eastAsia="en-US"/>
        </w:rPr>
      </w:pPr>
      <w:r w:rsidRPr="001137D7">
        <w:rPr>
          <w:rFonts w:ascii="Arial" w:hAnsi="Arial" w:cs="Arial"/>
          <w:sz w:val="22"/>
          <w:szCs w:val="22"/>
        </w:rPr>
        <w:t xml:space="preserve">Section45(c) – </w:t>
      </w:r>
      <w:r w:rsidRPr="001137D7">
        <w:rPr>
          <w:rFonts w:ascii="Arial" w:hAnsi="Arial" w:cs="Arial"/>
          <w:bCs/>
          <w:sz w:val="22"/>
          <w:szCs w:val="22"/>
          <w:lang w:val="en-US"/>
        </w:rPr>
        <w:t>Responsibilities of other officials</w:t>
      </w:r>
    </w:p>
    <w:p w:rsidR="00296C19" w:rsidRPr="001137D7" w:rsidRDefault="00296C19" w:rsidP="00296C19">
      <w:pPr>
        <w:pStyle w:val="normal-text"/>
        <w:widowControl w:val="0"/>
        <w:spacing w:before="0" w:after="120" w:line="260" w:lineRule="exact"/>
        <w:ind w:left="810"/>
        <w:jc w:val="left"/>
        <w:rPr>
          <w:rFonts w:ascii="Arial" w:hAnsi="Arial" w:cs="Arial"/>
          <w:i/>
          <w:sz w:val="22"/>
          <w:szCs w:val="22"/>
        </w:rPr>
      </w:pPr>
      <w:r w:rsidRPr="001137D7">
        <w:rPr>
          <w:rFonts w:ascii="Arial" w:hAnsi="Arial" w:cs="Arial"/>
          <w:i/>
          <w:sz w:val="22"/>
          <w:szCs w:val="22"/>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 due;</w:t>
      </w:r>
      <w:r>
        <w:rPr>
          <w:rFonts w:ascii="Arial" w:hAnsi="Arial" w:cs="Arial"/>
          <w:i/>
          <w:sz w:val="22"/>
          <w:szCs w:val="22"/>
        </w:rPr>
        <w:t>”</w:t>
      </w:r>
    </w:p>
    <w:p w:rsidR="00296C19" w:rsidRPr="007F138D" w:rsidRDefault="00296C19" w:rsidP="00296C19">
      <w:pPr>
        <w:pStyle w:val="NormalWeb"/>
        <w:spacing w:after="120" w:line="260" w:lineRule="exact"/>
        <w:ind w:left="357" w:hanging="357"/>
        <w:rPr>
          <w:rFonts w:ascii="Arial" w:hAnsi="Arial" w:cs="Arial"/>
          <w:sz w:val="22"/>
          <w:szCs w:val="22"/>
        </w:rPr>
      </w:pPr>
      <w:r>
        <w:rPr>
          <w:rFonts w:ascii="Arial" w:hAnsi="Arial" w:cs="Arial"/>
          <w:sz w:val="22"/>
          <w:szCs w:val="22"/>
        </w:rPr>
        <w:t>b)</w:t>
      </w:r>
      <w:r>
        <w:rPr>
          <w:rFonts w:ascii="Arial" w:hAnsi="Arial" w:cs="Arial"/>
          <w:sz w:val="22"/>
          <w:szCs w:val="22"/>
        </w:rPr>
        <w:tab/>
      </w:r>
      <w:r w:rsidRPr="007F138D">
        <w:rPr>
          <w:rFonts w:ascii="Arial" w:hAnsi="Arial" w:cs="Arial"/>
          <w:sz w:val="22"/>
          <w:szCs w:val="22"/>
        </w:rPr>
        <w:t>Treasury Regulations 9.1.1, 9.1.2 and 9.1.5 states that:</w:t>
      </w:r>
    </w:p>
    <w:p w:rsidR="00296C19" w:rsidRPr="007F138D" w:rsidRDefault="00296C19" w:rsidP="00296C19">
      <w:pPr>
        <w:pStyle w:val="NormalWeb"/>
        <w:spacing w:after="120" w:line="260" w:lineRule="exact"/>
        <w:ind w:left="1066" w:hanging="709"/>
        <w:rPr>
          <w:rFonts w:ascii="Arial" w:hAnsi="Arial" w:cs="Arial"/>
          <w:sz w:val="22"/>
          <w:szCs w:val="22"/>
        </w:rPr>
      </w:pPr>
      <w:r>
        <w:rPr>
          <w:rFonts w:ascii="Arial" w:hAnsi="Arial" w:cs="Arial"/>
          <w:i/>
          <w:iCs/>
          <w:sz w:val="22"/>
          <w:szCs w:val="22"/>
        </w:rPr>
        <w:t>“9.1.1</w:t>
      </w:r>
      <w:r>
        <w:rPr>
          <w:rFonts w:ascii="Arial" w:hAnsi="Arial" w:cs="Arial"/>
          <w:i/>
          <w:iCs/>
          <w:sz w:val="22"/>
          <w:szCs w:val="22"/>
        </w:rPr>
        <w:tab/>
      </w:r>
      <w:r w:rsidRPr="007F138D">
        <w:rPr>
          <w:rFonts w:ascii="Arial" w:hAnsi="Arial" w:cs="Arial"/>
          <w:i/>
          <w:iCs/>
          <w:sz w:val="22"/>
          <w:szCs w:val="22"/>
        </w:rPr>
        <w:t>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296C19" w:rsidRPr="007F138D" w:rsidRDefault="00296C19" w:rsidP="00296C19">
      <w:pPr>
        <w:pStyle w:val="NormalWeb"/>
        <w:spacing w:after="120" w:line="260" w:lineRule="exact"/>
        <w:ind w:left="1066" w:hanging="709"/>
        <w:rPr>
          <w:rFonts w:ascii="Arial" w:hAnsi="Arial" w:cs="Arial"/>
          <w:sz w:val="22"/>
          <w:szCs w:val="22"/>
        </w:rPr>
      </w:pPr>
      <w:r>
        <w:rPr>
          <w:rFonts w:ascii="Arial" w:hAnsi="Arial" w:cs="Arial"/>
          <w:sz w:val="22"/>
          <w:szCs w:val="22"/>
        </w:rPr>
        <w:t xml:space="preserve">9.1.2  </w:t>
      </w:r>
      <w:r w:rsidRPr="007F138D">
        <w:rPr>
          <w:rFonts w:ascii="Arial" w:hAnsi="Arial" w:cs="Arial"/>
          <w:sz w:val="22"/>
          <w:szCs w:val="22"/>
        </w:rPr>
        <w:t> </w:t>
      </w:r>
      <w:r>
        <w:rPr>
          <w:rFonts w:ascii="Arial" w:hAnsi="Arial" w:cs="Arial"/>
          <w:sz w:val="22"/>
          <w:szCs w:val="22"/>
        </w:rPr>
        <w:t xml:space="preserve"> </w:t>
      </w:r>
      <w:r w:rsidRPr="007F138D">
        <w:rPr>
          <w:rFonts w:ascii="Arial" w:hAnsi="Arial" w:cs="Arial"/>
          <w:i/>
          <w:iCs/>
          <w:sz w:val="22"/>
          <w:szCs w:val="22"/>
        </w:rPr>
        <w:t>When an official of an institution discovers unauthorised, irregular or fruitless and wasteful expenditure, that official must immediately report such expenditure to the accounting officer. In the case of a department, such expenditure must also be reported in the monthly report, as required by section 40 (4) (b) of the Act. Irregular expenditure incurred by a department in contravention of tender procedures must also be brought to the notice of the relevant tender board or procurement authority, whichever is applicable.”</w:t>
      </w:r>
    </w:p>
    <w:p w:rsidR="00296C19" w:rsidRDefault="00296C19" w:rsidP="00296C19">
      <w:pPr>
        <w:pStyle w:val="NormalWeb"/>
        <w:spacing w:after="120" w:line="260" w:lineRule="exact"/>
        <w:ind w:left="1066" w:hanging="709"/>
        <w:rPr>
          <w:rFonts w:ascii="Arial" w:hAnsi="Arial" w:cs="Arial"/>
          <w:i/>
          <w:iCs/>
          <w:sz w:val="22"/>
          <w:szCs w:val="22"/>
        </w:rPr>
      </w:pPr>
      <w:r>
        <w:rPr>
          <w:rFonts w:ascii="Arial" w:hAnsi="Arial" w:cs="Arial"/>
          <w:sz w:val="22"/>
          <w:szCs w:val="22"/>
        </w:rPr>
        <w:t xml:space="preserve">9.1.5    </w:t>
      </w:r>
      <w:r w:rsidRPr="007F138D">
        <w:rPr>
          <w:rFonts w:ascii="Arial" w:hAnsi="Arial" w:cs="Arial"/>
          <w:i/>
          <w:iCs/>
          <w:sz w:val="22"/>
          <w:szCs w:val="22"/>
        </w:rPr>
        <w:t>The amount of the unauthorised, irregular, fruitless and wasteful expenditure must be disclosed as a note to the annual financial statements of the institution.”</w:t>
      </w:r>
    </w:p>
    <w:p w:rsidR="00296C19" w:rsidRPr="004A2462" w:rsidRDefault="00296C19" w:rsidP="00296C19">
      <w:pPr>
        <w:pStyle w:val="lg-a-1"/>
        <w:spacing w:before="0" w:after="120" w:line="260" w:lineRule="exact"/>
        <w:ind w:left="357" w:hanging="357"/>
        <w:jc w:val="left"/>
        <w:rPr>
          <w:rFonts w:ascii="Arial" w:hAnsi="Arial" w:cs="Arial"/>
          <w:sz w:val="22"/>
          <w:szCs w:val="22"/>
        </w:rPr>
      </w:pPr>
      <w:r>
        <w:rPr>
          <w:rFonts w:ascii="Arial" w:hAnsi="Arial" w:cs="Arial"/>
          <w:sz w:val="22"/>
          <w:szCs w:val="22"/>
        </w:rPr>
        <w:t>c)</w:t>
      </w:r>
      <w:r>
        <w:rPr>
          <w:rFonts w:ascii="Arial" w:hAnsi="Arial" w:cs="Arial"/>
          <w:sz w:val="22"/>
          <w:szCs w:val="22"/>
        </w:rPr>
        <w:tab/>
      </w:r>
      <w:r w:rsidRPr="004A2462">
        <w:rPr>
          <w:rFonts w:ascii="Arial" w:hAnsi="Arial" w:cs="Arial"/>
          <w:sz w:val="22"/>
          <w:szCs w:val="22"/>
        </w:rPr>
        <w:t>P</w:t>
      </w:r>
      <w:r>
        <w:rPr>
          <w:rFonts w:ascii="Arial" w:hAnsi="Arial" w:cs="Arial"/>
          <w:sz w:val="22"/>
          <w:szCs w:val="22"/>
        </w:rPr>
        <w:t xml:space="preserve">ractice </w:t>
      </w:r>
      <w:r w:rsidRPr="004A2462">
        <w:rPr>
          <w:rFonts w:ascii="Arial" w:hAnsi="Arial" w:cs="Arial"/>
          <w:sz w:val="22"/>
          <w:szCs w:val="22"/>
        </w:rPr>
        <w:t>N</w:t>
      </w:r>
      <w:r>
        <w:rPr>
          <w:rFonts w:ascii="Arial" w:hAnsi="Arial" w:cs="Arial"/>
          <w:sz w:val="22"/>
          <w:szCs w:val="22"/>
        </w:rPr>
        <w:t>ote</w:t>
      </w:r>
      <w:r w:rsidRPr="004A2462">
        <w:rPr>
          <w:rFonts w:ascii="Arial" w:hAnsi="Arial" w:cs="Arial"/>
          <w:sz w:val="22"/>
          <w:szCs w:val="22"/>
        </w:rPr>
        <w:t xml:space="preserve"> 8 of 2007/08 </w:t>
      </w:r>
      <w:r>
        <w:rPr>
          <w:rFonts w:ascii="Arial" w:hAnsi="Arial" w:cs="Arial"/>
          <w:sz w:val="22"/>
          <w:szCs w:val="22"/>
        </w:rPr>
        <w:t>states:</w:t>
      </w:r>
    </w:p>
    <w:p w:rsidR="00296C19" w:rsidRPr="004A2462" w:rsidRDefault="00296C19" w:rsidP="00296C19">
      <w:pPr>
        <w:pStyle w:val="lg-a-1"/>
        <w:spacing w:before="0" w:after="120" w:line="260" w:lineRule="exact"/>
        <w:ind w:left="1066" w:hanging="709"/>
        <w:jc w:val="left"/>
        <w:rPr>
          <w:rFonts w:ascii="Arial" w:hAnsi="Arial" w:cs="Arial"/>
          <w:i/>
          <w:sz w:val="22"/>
          <w:szCs w:val="22"/>
        </w:rPr>
      </w:pPr>
      <w:r w:rsidRPr="004A2462">
        <w:rPr>
          <w:rFonts w:ascii="Arial" w:hAnsi="Arial" w:cs="Arial"/>
          <w:i/>
          <w:sz w:val="22"/>
          <w:szCs w:val="22"/>
        </w:rPr>
        <w:t xml:space="preserve">“3.3.1 </w:t>
      </w:r>
      <w:r>
        <w:rPr>
          <w:rFonts w:ascii="Arial" w:hAnsi="Arial" w:cs="Arial"/>
          <w:i/>
          <w:sz w:val="22"/>
          <w:szCs w:val="22"/>
        </w:rPr>
        <w:tab/>
      </w:r>
      <w:r w:rsidRPr="004A2462">
        <w:rPr>
          <w:rFonts w:ascii="Arial" w:hAnsi="Arial" w:cs="Arial"/>
          <w:i/>
          <w:sz w:val="22"/>
          <w:szCs w:val="22"/>
        </w:rPr>
        <w:t>Accounting officers / authorities should invite and accept written price quotations for requirements up to an estimated value of R500 000 from as many suppliers as possible, that are registered on th</w:t>
      </w:r>
      <w:r>
        <w:rPr>
          <w:rFonts w:ascii="Arial" w:hAnsi="Arial" w:cs="Arial"/>
          <w:i/>
          <w:sz w:val="22"/>
          <w:szCs w:val="22"/>
        </w:rPr>
        <w:t>e list of prospective suppliers</w:t>
      </w:r>
      <w:r w:rsidRPr="004A2462">
        <w:rPr>
          <w:rFonts w:ascii="Arial" w:hAnsi="Arial" w:cs="Arial"/>
          <w:i/>
          <w:sz w:val="22"/>
          <w:szCs w:val="22"/>
        </w:rPr>
        <w:t xml:space="preserve">. </w:t>
      </w:r>
    </w:p>
    <w:p w:rsidR="00296C19" w:rsidRPr="004A2462" w:rsidRDefault="00296C19" w:rsidP="00296C19">
      <w:pPr>
        <w:pStyle w:val="lg-a-1"/>
        <w:spacing w:before="0" w:after="120" w:line="260" w:lineRule="exact"/>
        <w:ind w:left="1066" w:hanging="709"/>
        <w:jc w:val="left"/>
        <w:rPr>
          <w:rFonts w:ascii="Arial" w:hAnsi="Arial" w:cs="Arial"/>
          <w:i/>
          <w:sz w:val="22"/>
          <w:szCs w:val="22"/>
        </w:rPr>
      </w:pPr>
      <w:r w:rsidRPr="004A2462">
        <w:rPr>
          <w:rFonts w:ascii="Arial" w:hAnsi="Arial" w:cs="Arial"/>
          <w:i/>
          <w:sz w:val="22"/>
          <w:szCs w:val="22"/>
        </w:rPr>
        <w:t xml:space="preserve">3.3.2 </w:t>
      </w:r>
      <w:r>
        <w:rPr>
          <w:rFonts w:ascii="Arial" w:hAnsi="Arial" w:cs="Arial"/>
          <w:i/>
          <w:sz w:val="22"/>
          <w:szCs w:val="22"/>
        </w:rPr>
        <w:tab/>
      </w:r>
      <w:r w:rsidRPr="004A2462">
        <w:rPr>
          <w:rFonts w:ascii="Arial" w:hAnsi="Arial" w:cs="Arial"/>
          <w:i/>
          <w:sz w:val="22"/>
          <w:szCs w:val="22"/>
        </w:rPr>
        <w:t xml:space="preserve">Where no suitable suppliers are available from the list of prospective suppliers, written price quotations may be obtained </w:t>
      </w:r>
      <w:r>
        <w:rPr>
          <w:rFonts w:ascii="Arial" w:hAnsi="Arial" w:cs="Arial"/>
          <w:i/>
          <w:sz w:val="22"/>
          <w:szCs w:val="22"/>
        </w:rPr>
        <w:t>from other possible suppliers</w:t>
      </w:r>
    </w:p>
    <w:p w:rsidR="00296C19" w:rsidRDefault="00296C19" w:rsidP="00296C19">
      <w:pPr>
        <w:pStyle w:val="lg-a-1"/>
        <w:spacing w:before="0" w:after="120" w:line="260" w:lineRule="exact"/>
        <w:ind w:left="1066" w:hanging="709"/>
        <w:jc w:val="left"/>
        <w:rPr>
          <w:rFonts w:ascii="Arial" w:hAnsi="Arial" w:cs="Arial"/>
          <w:i/>
          <w:sz w:val="22"/>
          <w:szCs w:val="22"/>
        </w:rPr>
      </w:pPr>
      <w:r w:rsidRPr="004A2462">
        <w:rPr>
          <w:rFonts w:ascii="Arial" w:hAnsi="Arial" w:cs="Arial"/>
          <w:i/>
          <w:sz w:val="22"/>
          <w:szCs w:val="22"/>
        </w:rPr>
        <w:t>3.3.3</w:t>
      </w:r>
      <w:r>
        <w:rPr>
          <w:rFonts w:ascii="Arial" w:hAnsi="Arial" w:cs="Arial"/>
          <w:i/>
          <w:sz w:val="22"/>
          <w:szCs w:val="22"/>
        </w:rPr>
        <w:tab/>
      </w:r>
      <w:r w:rsidRPr="004A2462">
        <w:rPr>
          <w:rFonts w:ascii="Arial" w:hAnsi="Arial" w:cs="Arial"/>
          <w:i/>
          <w:sz w:val="22"/>
          <w:szCs w:val="22"/>
        </w:rPr>
        <w:t xml:space="preserve">If it is not possible to obtain at least three (3) written price quotations, the reasons should be recorded and approved by the accounting officer / </w:t>
      </w:r>
      <w:r>
        <w:rPr>
          <w:rFonts w:ascii="Arial" w:hAnsi="Arial" w:cs="Arial"/>
          <w:i/>
          <w:sz w:val="22"/>
          <w:szCs w:val="22"/>
        </w:rPr>
        <w:t>authority or his / her delegate.”</w:t>
      </w:r>
    </w:p>
    <w:p w:rsidR="00296C19" w:rsidRDefault="00296C19" w:rsidP="00296C19">
      <w:pPr>
        <w:autoSpaceDE w:val="0"/>
        <w:autoSpaceDN w:val="0"/>
        <w:adjustRightInd w:val="0"/>
        <w:ind w:left="1080" w:hanging="720"/>
        <w:rPr>
          <w:i/>
          <w:color w:val="000000"/>
          <w:sz w:val="22"/>
          <w:szCs w:val="22"/>
        </w:rPr>
      </w:pPr>
      <w:r>
        <w:rPr>
          <w:i/>
          <w:color w:val="000000"/>
          <w:sz w:val="22"/>
          <w:szCs w:val="22"/>
        </w:rPr>
        <w:t>6.1</w:t>
      </w:r>
      <w:r>
        <w:rPr>
          <w:i/>
          <w:color w:val="000000"/>
          <w:sz w:val="22"/>
          <w:szCs w:val="22"/>
        </w:rPr>
        <w:tab/>
        <w:t>The Accounting officer / authority must be in possession of an original valid tax clearance certificate for all price quotations and competitive bids exceeding the value of R30 000 (VAT included).</w:t>
      </w:r>
    </w:p>
    <w:p w:rsidR="00296C19" w:rsidRDefault="00296C19" w:rsidP="00296C19">
      <w:pPr>
        <w:pStyle w:val="ListParagraph"/>
        <w:autoSpaceDE w:val="0"/>
        <w:autoSpaceDN w:val="0"/>
        <w:adjustRightInd w:val="0"/>
        <w:rPr>
          <w:rFonts w:ascii="Arial" w:hAnsi="Arial" w:cs="Arial"/>
          <w:i/>
          <w:color w:val="000000"/>
          <w:sz w:val="22"/>
          <w:szCs w:val="22"/>
        </w:rPr>
      </w:pPr>
    </w:p>
    <w:p w:rsidR="00296C19" w:rsidRDefault="00296C19" w:rsidP="00296C19">
      <w:pPr>
        <w:pStyle w:val="lg-a-1"/>
        <w:spacing w:before="0" w:after="120" w:line="260" w:lineRule="exact"/>
        <w:ind w:left="1066" w:hanging="709"/>
        <w:jc w:val="left"/>
        <w:rPr>
          <w:rFonts w:ascii="Arial" w:hAnsi="Arial" w:cs="Arial"/>
          <w:i/>
          <w:sz w:val="22"/>
          <w:szCs w:val="22"/>
        </w:rPr>
      </w:pPr>
      <w:r>
        <w:rPr>
          <w:rFonts w:ascii="Arial" w:hAnsi="Arial" w:cs="Arial"/>
          <w:i/>
          <w:sz w:val="22"/>
          <w:szCs w:val="22"/>
        </w:rPr>
        <w:t>6.2</w:t>
      </w:r>
      <w:r>
        <w:rPr>
          <w:rFonts w:ascii="Arial" w:hAnsi="Arial" w:cs="Arial"/>
          <w:i/>
          <w:sz w:val="22"/>
          <w:szCs w:val="22"/>
        </w:rPr>
        <w:tab/>
        <w:t>If an accounting officer / authority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 authority’s possession. Whenever this ruling is applied, cross-reference must be made to the original tax certificate for audit purposes.”</w:t>
      </w:r>
    </w:p>
    <w:p w:rsidR="00296C19" w:rsidRPr="00B91E28" w:rsidRDefault="00296C19" w:rsidP="00296C19">
      <w:pPr>
        <w:pStyle w:val="lg-a-1"/>
        <w:spacing w:before="0" w:after="120" w:line="260" w:lineRule="exact"/>
        <w:ind w:left="1066" w:hanging="709"/>
        <w:jc w:val="left"/>
        <w:rPr>
          <w:rFonts w:ascii="Arial" w:hAnsi="Arial" w:cs="Arial"/>
          <w:i/>
          <w:sz w:val="22"/>
          <w:szCs w:val="22"/>
        </w:rPr>
      </w:pPr>
    </w:p>
    <w:p w:rsidR="00296C19" w:rsidRPr="007A6080" w:rsidRDefault="00296C19" w:rsidP="00296C19">
      <w:pPr>
        <w:spacing w:after="120" w:line="260" w:lineRule="exact"/>
        <w:ind w:left="357" w:hanging="357"/>
        <w:rPr>
          <w:sz w:val="22"/>
          <w:szCs w:val="22"/>
        </w:rPr>
      </w:pPr>
      <w:r>
        <w:rPr>
          <w:sz w:val="22"/>
          <w:szCs w:val="22"/>
        </w:rPr>
        <w:t>d)</w:t>
      </w:r>
      <w:r>
        <w:rPr>
          <w:sz w:val="22"/>
          <w:szCs w:val="22"/>
        </w:rPr>
        <w:tab/>
      </w:r>
      <w:r w:rsidRPr="007A6080">
        <w:rPr>
          <w:sz w:val="22"/>
          <w:szCs w:val="22"/>
        </w:rPr>
        <w:t>Treasury Regulations 8.2.1 and 8.2.2 also state that:</w:t>
      </w:r>
    </w:p>
    <w:p w:rsidR="00296C19" w:rsidRPr="007A6080" w:rsidRDefault="00296C19" w:rsidP="00296C19">
      <w:pPr>
        <w:pStyle w:val="NormalWeb"/>
        <w:spacing w:after="120" w:line="260" w:lineRule="exact"/>
        <w:ind w:left="1066" w:hanging="709"/>
        <w:rPr>
          <w:rFonts w:ascii="Arial" w:hAnsi="Arial" w:cs="Arial"/>
          <w:sz w:val="22"/>
          <w:szCs w:val="22"/>
        </w:rPr>
      </w:pPr>
      <w:r>
        <w:rPr>
          <w:rFonts w:ascii="Arial" w:hAnsi="Arial" w:cs="Arial"/>
          <w:i/>
          <w:iCs/>
          <w:sz w:val="22"/>
          <w:szCs w:val="22"/>
        </w:rPr>
        <w:t xml:space="preserve">" 8.2.1 </w:t>
      </w:r>
      <w:r w:rsidRPr="007A6080">
        <w:rPr>
          <w:rFonts w:ascii="Arial" w:hAnsi="Arial" w:cs="Arial"/>
          <w:i/>
          <w:iCs/>
          <w:sz w:val="22"/>
          <w:szCs w:val="22"/>
        </w:rPr>
        <w:t> An official of an institution may not spend or commit public moneys except with the approval (either in writing or by duly authorised electronic means) of the accounting officer or a properly delegated or authorised officer.</w:t>
      </w:r>
    </w:p>
    <w:p w:rsidR="00296C19" w:rsidRDefault="00296C19" w:rsidP="00296C19">
      <w:pPr>
        <w:pStyle w:val="NormalWeb"/>
        <w:spacing w:after="120" w:line="260" w:lineRule="exact"/>
        <w:ind w:left="1066" w:hanging="709"/>
        <w:rPr>
          <w:rFonts w:ascii="Arial" w:hAnsi="Arial" w:cs="Arial"/>
          <w:i/>
          <w:iCs/>
          <w:sz w:val="22"/>
          <w:szCs w:val="22"/>
        </w:rPr>
      </w:pPr>
      <w:r w:rsidRPr="007A6080">
        <w:rPr>
          <w:rFonts w:ascii="Arial" w:hAnsi="Arial" w:cs="Arial"/>
          <w:i/>
          <w:iCs/>
          <w:sz w:val="22"/>
          <w:szCs w:val="22"/>
        </w:rPr>
        <w:t>8.2.2    Before approving expenditure or incurring a commitment to spend, the delegated or authorised official must ensure compliance with any limitations or conditions attached to the delegation or authorisation." </w:t>
      </w:r>
    </w:p>
    <w:p w:rsidR="00296C19" w:rsidRDefault="00296C19" w:rsidP="00296C19">
      <w:pPr>
        <w:pStyle w:val="NormalWeb"/>
        <w:spacing w:line="260" w:lineRule="exact"/>
        <w:rPr>
          <w:rFonts w:ascii="Arial" w:hAnsi="Arial" w:cs="Arial"/>
          <w:sz w:val="22"/>
          <w:szCs w:val="22"/>
        </w:rPr>
      </w:pPr>
    </w:p>
    <w:p w:rsidR="00296C19" w:rsidRDefault="00296C19" w:rsidP="00296C19">
      <w:pPr>
        <w:pStyle w:val="NormalWeb"/>
        <w:spacing w:line="260" w:lineRule="exact"/>
        <w:rPr>
          <w:rFonts w:ascii="Arial" w:hAnsi="Arial" w:cs="Arial"/>
          <w:sz w:val="22"/>
          <w:szCs w:val="22"/>
        </w:rPr>
      </w:pPr>
      <w:r w:rsidRPr="004A2462">
        <w:rPr>
          <w:rFonts w:ascii="Arial" w:hAnsi="Arial" w:cs="Arial"/>
          <w:sz w:val="22"/>
          <w:szCs w:val="22"/>
        </w:rPr>
        <w:t>The following issues were identified during the audit of the procurement</w:t>
      </w:r>
      <w:r>
        <w:rPr>
          <w:rFonts w:ascii="Arial" w:hAnsi="Arial" w:cs="Arial"/>
          <w:sz w:val="22"/>
          <w:szCs w:val="22"/>
        </w:rPr>
        <w:t xml:space="preserve"> batch listed below. The service provider provided equipment for the hosting of the Human Resource Development Council meeting by President JG Zuman</w:t>
      </w:r>
      <w:r w:rsidRPr="004A2462">
        <w:rPr>
          <w:rFonts w:ascii="Arial" w:hAnsi="Arial" w:cs="Arial"/>
          <w:sz w:val="22"/>
          <w:szCs w:val="22"/>
        </w:rPr>
        <w:t>:</w:t>
      </w:r>
    </w:p>
    <w:p w:rsidR="00296C19" w:rsidRDefault="00296C19" w:rsidP="00296C19">
      <w:pPr>
        <w:pStyle w:val="NormalWeb"/>
        <w:spacing w:line="260" w:lineRule="exact"/>
        <w:rPr>
          <w:rFonts w:ascii="Arial" w:hAnsi="Arial" w:cs="Arial"/>
          <w:sz w:val="22"/>
          <w:szCs w:val="22"/>
        </w:rPr>
      </w:pPr>
    </w:p>
    <w:tbl>
      <w:tblPr>
        <w:tblW w:w="0" w:type="auto"/>
        <w:tblInd w:w="108" w:type="dxa"/>
        <w:tblCellMar>
          <w:left w:w="0" w:type="dxa"/>
          <w:right w:w="0" w:type="dxa"/>
        </w:tblCellMar>
        <w:tblLook w:val="04A0"/>
      </w:tblPr>
      <w:tblGrid>
        <w:gridCol w:w="3564"/>
        <w:gridCol w:w="1866"/>
        <w:gridCol w:w="2444"/>
      </w:tblGrid>
      <w:tr w:rsidR="00296C19" w:rsidRPr="00296C19" w:rsidTr="00296C19">
        <w:tc>
          <w:tcPr>
            <w:tcW w:w="356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96C19" w:rsidRPr="00296C19" w:rsidRDefault="00296C19" w:rsidP="00296C19">
            <w:pPr>
              <w:pStyle w:val="NormalWeb"/>
              <w:rPr>
                <w:rFonts w:ascii="Arial" w:hAnsi="Arial" w:cs="Arial"/>
                <w:b/>
                <w:bCs/>
                <w:sz w:val="18"/>
                <w:szCs w:val="18"/>
              </w:rPr>
            </w:pPr>
            <w:r w:rsidRPr="00296C19">
              <w:rPr>
                <w:rFonts w:ascii="Arial" w:hAnsi="Arial" w:cs="Arial"/>
                <w:b/>
                <w:bCs/>
                <w:sz w:val="18"/>
                <w:szCs w:val="18"/>
              </w:rPr>
              <w:t>BEN NAME</w:t>
            </w:r>
          </w:p>
        </w:tc>
        <w:tc>
          <w:tcPr>
            <w:tcW w:w="186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296C19" w:rsidRPr="00296C19" w:rsidRDefault="00296C19" w:rsidP="00296C19">
            <w:pPr>
              <w:pStyle w:val="NormalWeb"/>
              <w:rPr>
                <w:rFonts w:ascii="Arial" w:hAnsi="Arial" w:cs="Arial"/>
                <w:b/>
                <w:bCs/>
                <w:sz w:val="18"/>
                <w:szCs w:val="18"/>
              </w:rPr>
            </w:pPr>
            <w:r w:rsidRPr="00296C19">
              <w:rPr>
                <w:rFonts w:ascii="Arial" w:hAnsi="Arial" w:cs="Arial"/>
                <w:b/>
                <w:bCs/>
                <w:sz w:val="18"/>
                <w:szCs w:val="18"/>
              </w:rPr>
              <w:t>FANO</w:t>
            </w:r>
          </w:p>
        </w:tc>
        <w:tc>
          <w:tcPr>
            <w:tcW w:w="244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rsidR="00296C19" w:rsidRPr="00296C19" w:rsidRDefault="00296C19" w:rsidP="00296C19">
            <w:pPr>
              <w:pStyle w:val="NormalWeb"/>
              <w:jc w:val="right"/>
              <w:rPr>
                <w:rFonts w:ascii="Arial" w:hAnsi="Arial" w:cs="Arial"/>
                <w:b/>
                <w:bCs/>
                <w:sz w:val="18"/>
                <w:szCs w:val="18"/>
              </w:rPr>
            </w:pPr>
            <w:r w:rsidRPr="00296C19">
              <w:rPr>
                <w:rFonts w:ascii="Arial" w:hAnsi="Arial" w:cs="Arial"/>
                <w:b/>
                <w:bCs/>
                <w:sz w:val="18"/>
                <w:szCs w:val="18"/>
              </w:rPr>
              <w:t>R</w:t>
            </w:r>
          </w:p>
        </w:tc>
      </w:tr>
      <w:tr w:rsidR="00296C19" w:rsidRPr="00296C19" w:rsidTr="00296C19">
        <w:tc>
          <w:tcPr>
            <w:tcW w:w="356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96C19" w:rsidRPr="00296C19" w:rsidRDefault="00296C19" w:rsidP="00296C19">
            <w:pPr>
              <w:pStyle w:val="NormalWeb"/>
              <w:rPr>
                <w:rFonts w:ascii="Arial" w:hAnsi="Arial" w:cs="Arial"/>
                <w:sz w:val="18"/>
                <w:szCs w:val="18"/>
              </w:rPr>
            </w:pPr>
            <w:r w:rsidRPr="00296C19">
              <w:rPr>
                <w:rFonts w:ascii="Arial" w:hAnsi="Arial" w:cs="Arial"/>
                <w:sz w:val="18"/>
                <w:szCs w:val="18"/>
              </w:rPr>
              <w:t>MOTSENG INVESTMENTS</w:t>
            </w:r>
          </w:p>
        </w:tc>
        <w:tc>
          <w:tcPr>
            <w:tcW w:w="186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96C19" w:rsidRPr="00296C19" w:rsidRDefault="00296C19" w:rsidP="00296C19">
            <w:pPr>
              <w:pStyle w:val="NormalWeb"/>
              <w:rPr>
                <w:rFonts w:ascii="Arial" w:hAnsi="Arial" w:cs="Arial"/>
                <w:sz w:val="18"/>
                <w:szCs w:val="18"/>
              </w:rPr>
            </w:pPr>
            <w:r w:rsidRPr="00296C19">
              <w:rPr>
                <w:rFonts w:ascii="Arial" w:hAnsi="Arial" w:cs="Arial"/>
                <w:sz w:val="18"/>
                <w:szCs w:val="18"/>
              </w:rPr>
              <w:t>168095</w:t>
            </w:r>
          </w:p>
        </w:tc>
        <w:tc>
          <w:tcPr>
            <w:tcW w:w="244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296C19" w:rsidRPr="00296C19" w:rsidRDefault="00296C19" w:rsidP="00296C19">
            <w:pPr>
              <w:pStyle w:val="NormalWeb"/>
              <w:jc w:val="right"/>
              <w:rPr>
                <w:rFonts w:ascii="Arial" w:hAnsi="Arial" w:cs="Arial"/>
                <w:sz w:val="18"/>
                <w:szCs w:val="18"/>
              </w:rPr>
            </w:pPr>
            <w:r w:rsidRPr="00296C19">
              <w:rPr>
                <w:rFonts w:ascii="Arial" w:hAnsi="Arial" w:cs="Arial"/>
                <w:sz w:val="18"/>
                <w:szCs w:val="18"/>
              </w:rPr>
              <w:t>210 728,82</w:t>
            </w:r>
          </w:p>
        </w:tc>
      </w:tr>
    </w:tbl>
    <w:p w:rsidR="00296C19" w:rsidRDefault="00296C19" w:rsidP="00296C19">
      <w:pPr>
        <w:pStyle w:val="NormalWeb"/>
        <w:spacing w:line="260" w:lineRule="exact"/>
        <w:rPr>
          <w:rFonts w:ascii="Arial" w:hAnsi="Arial" w:cs="Arial"/>
          <w:sz w:val="22"/>
          <w:szCs w:val="22"/>
        </w:rPr>
      </w:pPr>
    </w:p>
    <w:p w:rsidR="00296C19" w:rsidRPr="007F138D" w:rsidRDefault="00296C19" w:rsidP="00296C19">
      <w:pPr>
        <w:pStyle w:val="NormalWeb"/>
        <w:rPr>
          <w:rFonts w:ascii="Arial" w:hAnsi="Arial" w:cs="Arial"/>
          <w:sz w:val="22"/>
          <w:szCs w:val="22"/>
        </w:rPr>
      </w:pPr>
      <w:r w:rsidRPr="007F138D">
        <w:rPr>
          <w:rFonts w:ascii="Arial" w:hAnsi="Arial" w:cs="Arial"/>
          <w:sz w:val="22"/>
          <w:szCs w:val="22"/>
        </w:rPr>
        <w:t xml:space="preserve">From the documentation provided it was noted that Motseng Investments made use of a subcontractor, </w:t>
      </w:r>
      <w:r>
        <w:rPr>
          <w:rFonts w:ascii="Arial" w:hAnsi="Arial" w:cs="Arial"/>
          <w:sz w:val="22"/>
          <w:szCs w:val="22"/>
        </w:rPr>
        <w:t>Schick Hiring Services CC t/a Sheek</w:t>
      </w:r>
      <w:r w:rsidRPr="00E505C6">
        <w:rPr>
          <w:rFonts w:ascii="Arial" w:hAnsi="Arial" w:cs="Arial"/>
          <w:sz w:val="22"/>
          <w:szCs w:val="22"/>
          <w:lang w:val="en-ZA"/>
        </w:rPr>
        <w:t xml:space="preserve"> </w:t>
      </w:r>
      <w:r w:rsidRPr="007F138D">
        <w:rPr>
          <w:rFonts w:ascii="Arial" w:hAnsi="Arial" w:cs="Arial"/>
          <w:sz w:val="22"/>
          <w:szCs w:val="22"/>
        </w:rPr>
        <w:t>to render the service. Please note that since Motseng Investments’ contract and other pertinent information is with the Special Investigation Unit we were unable to perform all of the necessary procurement procedures, however the following issues were noted based on the information provided.</w:t>
      </w:r>
    </w:p>
    <w:p w:rsidR="00296C19" w:rsidRPr="007F138D" w:rsidRDefault="00296C19" w:rsidP="00296C19">
      <w:pPr>
        <w:pStyle w:val="NormalWeb"/>
        <w:rPr>
          <w:rFonts w:ascii="Arial" w:hAnsi="Arial" w:cs="Arial"/>
          <w:sz w:val="22"/>
          <w:szCs w:val="22"/>
        </w:rPr>
      </w:pPr>
    </w:p>
    <w:p w:rsidR="00296C19" w:rsidRDefault="00296C19" w:rsidP="00296C19">
      <w:pPr>
        <w:pStyle w:val="NormalWeb"/>
        <w:rPr>
          <w:rFonts w:ascii="Arial" w:hAnsi="Arial" w:cs="Arial"/>
          <w:sz w:val="22"/>
          <w:szCs w:val="22"/>
        </w:rPr>
      </w:pPr>
      <w:r w:rsidRPr="007F138D">
        <w:rPr>
          <w:rFonts w:ascii="Arial" w:hAnsi="Arial" w:cs="Arial"/>
          <w:sz w:val="22"/>
          <w:szCs w:val="22"/>
        </w:rPr>
        <w:t xml:space="preserve">Please see the table below for a break-down of invoice </w:t>
      </w:r>
      <w:r>
        <w:rPr>
          <w:rFonts w:ascii="Arial" w:hAnsi="Arial" w:cs="Arial"/>
          <w:sz w:val="22"/>
          <w:szCs w:val="22"/>
        </w:rPr>
        <w:t>1</w:t>
      </w:r>
      <w:r w:rsidRPr="007F138D">
        <w:rPr>
          <w:rFonts w:ascii="Arial" w:hAnsi="Arial" w:cs="Arial"/>
          <w:sz w:val="22"/>
          <w:szCs w:val="22"/>
        </w:rPr>
        <w:t>0</w:t>
      </w:r>
      <w:r>
        <w:rPr>
          <w:rFonts w:ascii="Arial" w:hAnsi="Arial" w:cs="Arial"/>
          <w:sz w:val="22"/>
          <w:szCs w:val="22"/>
        </w:rPr>
        <w:t>7345</w:t>
      </w:r>
      <w:r w:rsidRPr="007F138D">
        <w:rPr>
          <w:rFonts w:ascii="Arial" w:hAnsi="Arial" w:cs="Arial"/>
          <w:sz w:val="22"/>
          <w:szCs w:val="22"/>
        </w:rPr>
        <w:t>, received from Motseng Facilities Management:</w:t>
      </w:r>
    </w:p>
    <w:p w:rsidR="00296C19" w:rsidRPr="007F138D" w:rsidRDefault="00296C19" w:rsidP="00296C19">
      <w:pPr>
        <w:pStyle w:val="NormalWeb"/>
        <w:rPr>
          <w:rFonts w:ascii="Arial" w:hAnsi="Arial" w:cs="Arial"/>
          <w:sz w:val="22"/>
          <w:szCs w:val="2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67"/>
        <w:gridCol w:w="1773"/>
      </w:tblGrid>
      <w:tr w:rsidR="00296C19" w:rsidTr="00296C19">
        <w:tc>
          <w:tcPr>
            <w:tcW w:w="6867" w:type="dxa"/>
            <w:shd w:val="clear" w:color="auto" w:fill="BFBFBF" w:themeFill="background1" w:themeFillShade="BF"/>
          </w:tcPr>
          <w:p w:rsidR="00296C19" w:rsidRPr="00296C19" w:rsidRDefault="00296C19" w:rsidP="00296C19">
            <w:pPr>
              <w:pStyle w:val="NormalWeb"/>
              <w:spacing w:after="120" w:line="260" w:lineRule="exact"/>
              <w:ind w:left="34" w:hanging="34"/>
              <w:rPr>
                <w:rFonts w:ascii="Arial" w:hAnsi="Arial" w:cs="Arial"/>
                <w:b/>
                <w:sz w:val="18"/>
                <w:szCs w:val="18"/>
                <w:lang w:val="en-ZA"/>
              </w:rPr>
            </w:pPr>
            <w:r w:rsidRPr="00296C19">
              <w:rPr>
                <w:rFonts w:ascii="Arial" w:hAnsi="Arial" w:cs="Arial"/>
                <w:b/>
                <w:sz w:val="18"/>
                <w:szCs w:val="18"/>
                <w:lang w:val="en-ZA"/>
              </w:rPr>
              <w:t>BREAK-DOWN</w:t>
            </w:r>
          </w:p>
        </w:tc>
        <w:tc>
          <w:tcPr>
            <w:tcW w:w="1773" w:type="dxa"/>
            <w:shd w:val="clear" w:color="auto" w:fill="BFBFBF" w:themeFill="background1" w:themeFillShade="BF"/>
          </w:tcPr>
          <w:p w:rsidR="00296C19" w:rsidRPr="00296C19" w:rsidRDefault="00296C19" w:rsidP="00296C19">
            <w:pPr>
              <w:pStyle w:val="NormalWeb"/>
              <w:spacing w:after="120" w:line="260" w:lineRule="exact"/>
              <w:ind w:left="357" w:hanging="357"/>
              <w:jc w:val="center"/>
              <w:rPr>
                <w:rFonts w:ascii="Arial" w:hAnsi="Arial" w:cs="Arial"/>
                <w:b/>
                <w:sz w:val="18"/>
                <w:szCs w:val="18"/>
                <w:lang w:val="en-ZA"/>
              </w:rPr>
            </w:pPr>
            <w:r w:rsidRPr="00296C19">
              <w:rPr>
                <w:rFonts w:ascii="Arial" w:hAnsi="Arial" w:cs="Arial"/>
                <w:b/>
                <w:sz w:val="18"/>
                <w:szCs w:val="18"/>
                <w:lang w:val="en-ZA"/>
              </w:rPr>
              <w:t>R</w:t>
            </w:r>
          </w:p>
        </w:tc>
      </w:tr>
      <w:tr w:rsidR="00296C19" w:rsidTr="00296C19">
        <w:tc>
          <w:tcPr>
            <w:tcW w:w="6867" w:type="dxa"/>
          </w:tcPr>
          <w:p w:rsidR="00296C19" w:rsidRPr="00296C19" w:rsidRDefault="00296C19" w:rsidP="00296C19">
            <w:pPr>
              <w:pStyle w:val="NormalWeb"/>
              <w:spacing w:after="120" w:line="260" w:lineRule="exact"/>
              <w:ind w:left="34" w:hanging="34"/>
              <w:rPr>
                <w:rFonts w:ascii="Arial" w:hAnsi="Arial" w:cs="Arial"/>
                <w:sz w:val="18"/>
                <w:szCs w:val="18"/>
                <w:lang w:val="en-ZA"/>
              </w:rPr>
            </w:pPr>
            <w:r w:rsidRPr="00296C19">
              <w:rPr>
                <w:rFonts w:ascii="Arial" w:hAnsi="Arial" w:cs="Arial"/>
                <w:sz w:val="18"/>
                <w:szCs w:val="18"/>
                <w:lang w:val="en-ZA"/>
              </w:rPr>
              <w:t xml:space="preserve">Total amount of the goods and services charged by </w:t>
            </w:r>
            <w:r w:rsidRPr="00296C19">
              <w:rPr>
                <w:rFonts w:ascii="Arial" w:hAnsi="Arial" w:cs="Arial"/>
                <w:sz w:val="18"/>
                <w:szCs w:val="18"/>
              </w:rPr>
              <w:t>Schick Hiring Services CC t/a Sheek</w:t>
            </w:r>
            <w:r w:rsidRPr="00296C19">
              <w:rPr>
                <w:rFonts w:ascii="Arial" w:hAnsi="Arial" w:cs="Arial"/>
                <w:sz w:val="18"/>
                <w:szCs w:val="18"/>
                <w:lang w:val="en-ZA"/>
              </w:rPr>
              <w:t xml:space="preserve"> to Motseng (including transport costs).</w:t>
            </w:r>
          </w:p>
        </w:tc>
        <w:tc>
          <w:tcPr>
            <w:tcW w:w="1773" w:type="dxa"/>
            <w:vAlign w:val="bottom"/>
          </w:tcPr>
          <w:p w:rsidR="00296C19" w:rsidRPr="00296C19" w:rsidRDefault="00296C19" w:rsidP="00296C19">
            <w:pPr>
              <w:pStyle w:val="NormalWeb"/>
              <w:spacing w:after="120" w:line="260" w:lineRule="exact"/>
              <w:ind w:left="357" w:hanging="357"/>
              <w:jc w:val="right"/>
              <w:rPr>
                <w:rFonts w:ascii="Arial" w:hAnsi="Arial" w:cs="Arial"/>
                <w:sz w:val="18"/>
                <w:szCs w:val="18"/>
                <w:lang w:val="en-ZA"/>
              </w:rPr>
            </w:pPr>
            <w:r w:rsidRPr="00296C19">
              <w:rPr>
                <w:rFonts w:ascii="Arial" w:hAnsi="Arial" w:cs="Arial"/>
                <w:sz w:val="18"/>
                <w:szCs w:val="18"/>
                <w:lang w:val="en-ZA"/>
              </w:rPr>
              <w:t>165 044,50</w:t>
            </w:r>
          </w:p>
        </w:tc>
      </w:tr>
      <w:tr w:rsidR="00296C19" w:rsidTr="00296C19">
        <w:tc>
          <w:tcPr>
            <w:tcW w:w="6867" w:type="dxa"/>
          </w:tcPr>
          <w:p w:rsidR="00296C19" w:rsidRPr="00296C19" w:rsidRDefault="00296C19" w:rsidP="00296C19">
            <w:pPr>
              <w:pStyle w:val="NormalWeb"/>
              <w:spacing w:after="120" w:line="260" w:lineRule="exact"/>
              <w:ind w:left="34" w:hanging="34"/>
              <w:rPr>
                <w:rFonts w:ascii="Arial" w:hAnsi="Arial" w:cs="Arial"/>
                <w:i/>
                <w:sz w:val="18"/>
                <w:szCs w:val="18"/>
                <w:lang w:val="en-ZA"/>
              </w:rPr>
            </w:pPr>
            <w:r w:rsidRPr="00296C19">
              <w:rPr>
                <w:rFonts w:ascii="Arial" w:hAnsi="Arial" w:cs="Arial"/>
                <w:sz w:val="18"/>
                <w:szCs w:val="18"/>
                <w:lang w:val="en-ZA"/>
              </w:rPr>
              <w:t xml:space="preserve">12% Profit and attendance fee charged by Motseng Facilities Management </w:t>
            </w:r>
            <w:r w:rsidRPr="00296C19">
              <w:rPr>
                <w:rFonts w:ascii="Arial" w:hAnsi="Arial" w:cs="Arial"/>
                <w:i/>
                <w:sz w:val="18"/>
                <w:szCs w:val="18"/>
                <w:lang w:val="en-ZA"/>
              </w:rPr>
              <w:t>(R 188 150,73*12%)</w:t>
            </w:r>
          </w:p>
        </w:tc>
        <w:tc>
          <w:tcPr>
            <w:tcW w:w="1773" w:type="dxa"/>
            <w:vAlign w:val="bottom"/>
          </w:tcPr>
          <w:p w:rsidR="00296C19" w:rsidRPr="00296C19" w:rsidRDefault="00296C19" w:rsidP="00296C19">
            <w:pPr>
              <w:spacing w:after="120" w:line="260" w:lineRule="exact"/>
              <w:ind w:left="357" w:hanging="357"/>
              <w:jc w:val="right"/>
              <w:rPr>
                <w:sz w:val="18"/>
                <w:szCs w:val="18"/>
              </w:rPr>
            </w:pPr>
            <w:r w:rsidRPr="00296C19">
              <w:rPr>
                <w:sz w:val="18"/>
                <w:szCs w:val="18"/>
              </w:rPr>
              <w:t>19 805,34</w:t>
            </w:r>
          </w:p>
        </w:tc>
      </w:tr>
      <w:tr w:rsidR="00296C19" w:rsidTr="00296C19">
        <w:tc>
          <w:tcPr>
            <w:tcW w:w="6867" w:type="dxa"/>
          </w:tcPr>
          <w:p w:rsidR="00296C19" w:rsidRPr="00296C19" w:rsidRDefault="00296C19" w:rsidP="00296C19">
            <w:pPr>
              <w:pStyle w:val="NormalWeb"/>
              <w:spacing w:after="120" w:line="260" w:lineRule="exact"/>
              <w:ind w:left="34" w:hanging="34"/>
              <w:rPr>
                <w:rFonts w:ascii="Arial" w:hAnsi="Arial" w:cs="Arial"/>
                <w:sz w:val="18"/>
                <w:szCs w:val="18"/>
                <w:lang w:val="en-ZA"/>
              </w:rPr>
            </w:pPr>
            <w:r w:rsidRPr="00296C19">
              <w:rPr>
                <w:rFonts w:ascii="Arial" w:hAnsi="Arial" w:cs="Arial"/>
                <w:sz w:val="18"/>
                <w:szCs w:val="18"/>
                <w:lang w:val="en-ZA"/>
              </w:rPr>
              <w:t>Total amount (Excluding VAT)</w:t>
            </w:r>
          </w:p>
        </w:tc>
        <w:tc>
          <w:tcPr>
            <w:tcW w:w="1773" w:type="dxa"/>
            <w:vAlign w:val="bottom"/>
          </w:tcPr>
          <w:p w:rsidR="00296C19" w:rsidRPr="00296C19" w:rsidRDefault="00296C19" w:rsidP="00296C19">
            <w:pPr>
              <w:pStyle w:val="NormalWeb"/>
              <w:spacing w:after="120" w:line="260" w:lineRule="exact"/>
              <w:ind w:left="357" w:hanging="357"/>
              <w:jc w:val="right"/>
              <w:rPr>
                <w:rFonts w:ascii="Arial" w:hAnsi="Arial" w:cs="Arial"/>
                <w:sz w:val="18"/>
                <w:szCs w:val="18"/>
                <w:lang w:val="en-ZA"/>
              </w:rPr>
            </w:pPr>
            <w:r w:rsidRPr="00296C19">
              <w:rPr>
                <w:rFonts w:ascii="Arial" w:hAnsi="Arial" w:cs="Arial"/>
                <w:sz w:val="18"/>
                <w:szCs w:val="18"/>
                <w:lang w:val="en-ZA"/>
              </w:rPr>
              <w:t xml:space="preserve">184 849,84  </w:t>
            </w:r>
          </w:p>
        </w:tc>
      </w:tr>
      <w:tr w:rsidR="00296C19" w:rsidTr="00296C19">
        <w:tc>
          <w:tcPr>
            <w:tcW w:w="6867" w:type="dxa"/>
          </w:tcPr>
          <w:p w:rsidR="00296C19" w:rsidRPr="00296C19" w:rsidRDefault="00296C19" w:rsidP="00296C19">
            <w:pPr>
              <w:pStyle w:val="NormalWeb"/>
              <w:spacing w:after="120" w:line="260" w:lineRule="exact"/>
              <w:ind w:left="34" w:hanging="34"/>
              <w:rPr>
                <w:rFonts w:ascii="Arial" w:hAnsi="Arial" w:cs="Arial"/>
                <w:sz w:val="18"/>
                <w:szCs w:val="18"/>
                <w:lang w:val="en-ZA"/>
              </w:rPr>
            </w:pPr>
            <w:r w:rsidRPr="00296C19">
              <w:rPr>
                <w:rFonts w:ascii="Arial" w:hAnsi="Arial" w:cs="Arial"/>
                <w:sz w:val="18"/>
                <w:szCs w:val="18"/>
                <w:lang w:val="en-ZA"/>
              </w:rPr>
              <w:t>VAT @ 14%</w:t>
            </w:r>
          </w:p>
        </w:tc>
        <w:tc>
          <w:tcPr>
            <w:tcW w:w="1773" w:type="dxa"/>
            <w:vAlign w:val="bottom"/>
          </w:tcPr>
          <w:p w:rsidR="00296C19" w:rsidRPr="00296C19" w:rsidRDefault="00296C19" w:rsidP="00296C19">
            <w:pPr>
              <w:spacing w:after="120" w:line="260" w:lineRule="exact"/>
              <w:ind w:left="357" w:hanging="357"/>
              <w:jc w:val="right"/>
              <w:rPr>
                <w:sz w:val="18"/>
                <w:szCs w:val="18"/>
              </w:rPr>
            </w:pPr>
            <w:r w:rsidRPr="00296C19">
              <w:rPr>
                <w:sz w:val="18"/>
                <w:szCs w:val="18"/>
              </w:rPr>
              <w:t>25 878,98</w:t>
            </w:r>
          </w:p>
        </w:tc>
      </w:tr>
      <w:tr w:rsidR="00296C19" w:rsidTr="00296C19">
        <w:tc>
          <w:tcPr>
            <w:tcW w:w="6867" w:type="dxa"/>
          </w:tcPr>
          <w:p w:rsidR="00296C19" w:rsidRPr="00296C19" w:rsidRDefault="00296C19" w:rsidP="00296C19">
            <w:pPr>
              <w:pStyle w:val="NormalWeb"/>
              <w:spacing w:after="120" w:line="260" w:lineRule="exact"/>
              <w:ind w:left="34" w:hanging="34"/>
              <w:rPr>
                <w:rFonts w:ascii="Arial" w:hAnsi="Arial" w:cs="Arial"/>
                <w:b/>
                <w:sz w:val="18"/>
                <w:szCs w:val="18"/>
                <w:lang w:val="en-ZA"/>
              </w:rPr>
            </w:pPr>
            <w:r w:rsidRPr="00296C19">
              <w:rPr>
                <w:rFonts w:ascii="Arial" w:hAnsi="Arial" w:cs="Arial"/>
                <w:b/>
                <w:sz w:val="18"/>
                <w:szCs w:val="18"/>
                <w:lang w:val="en-ZA"/>
              </w:rPr>
              <w:t>Total amount charged to DPW (including VAT)</w:t>
            </w:r>
          </w:p>
        </w:tc>
        <w:tc>
          <w:tcPr>
            <w:tcW w:w="1773" w:type="dxa"/>
            <w:vAlign w:val="bottom"/>
          </w:tcPr>
          <w:p w:rsidR="00296C19" w:rsidRPr="00296C19" w:rsidRDefault="00296C19" w:rsidP="00296C19">
            <w:pPr>
              <w:pStyle w:val="NormalWeb"/>
              <w:spacing w:after="120" w:line="260" w:lineRule="exact"/>
              <w:ind w:left="357" w:hanging="357"/>
              <w:jc w:val="right"/>
              <w:rPr>
                <w:rFonts w:ascii="Arial" w:hAnsi="Arial" w:cs="Arial"/>
                <w:b/>
                <w:sz w:val="18"/>
                <w:szCs w:val="18"/>
                <w:lang w:val="en-ZA"/>
              </w:rPr>
            </w:pPr>
            <w:r w:rsidRPr="00296C19">
              <w:rPr>
                <w:rFonts w:ascii="Arial" w:hAnsi="Arial" w:cs="Arial"/>
                <w:b/>
                <w:sz w:val="18"/>
                <w:szCs w:val="18"/>
                <w:lang w:val="en-ZA"/>
              </w:rPr>
              <w:t>210 728,82</w:t>
            </w:r>
          </w:p>
        </w:tc>
      </w:tr>
    </w:tbl>
    <w:p w:rsidR="00296C19" w:rsidRDefault="00296C19" w:rsidP="00296C19">
      <w:pPr>
        <w:pStyle w:val="NormalWeb"/>
        <w:spacing w:line="260" w:lineRule="exact"/>
        <w:rPr>
          <w:rFonts w:ascii="Arial" w:hAnsi="Arial" w:cs="Arial"/>
          <w:sz w:val="22"/>
          <w:szCs w:val="22"/>
        </w:rPr>
      </w:pPr>
    </w:p>
    <w:p w:rsidR="00296C19" w:rsidRPr="00BE0B9F" w:rsidRDefault="00296C19" w:rsidP="00296C19">
      <w:pPr>
        <w:pStyle w:val="NormalWeb"/>
        <w:spacing w:after="120" w:line="260" w:lineRule="exact"/>
        <w:ind w:left="357" w:hanging="357"/>
        <w:rPr>
          <w:rFonts w:ascii="Arial" w:hAnsi="Arial" w:cs="Arial"/>
          <w:sz w:val="22"/>
          <w:szCs w:val="22"/>
        </w:rPr>
      </w:pPr>
      <w:r>
        <w:rPr>
          <w:rFonts w:ascii="Arial" w:hAnsi="Arial" w:cs="Arial"/>
          <w:sz w:val="22"/>
          <w:szCs w:val="22"/>
        </w:rPr>
        <w:t>a)</w:t>
      </w:r>
      <w:r>
        <w:rPr>
          <w:rFonts w:ascii="Arial" w:hAnsi="Arial" w:cs="Arial"/>
          <w:sz w:val="22"/>
          <w:szCs w:val="22"/>
        </w:rPr>
        <w:tab/>
      </w:r>
      <w:r w:rsidRPr="007F138D">
        <w:rPr>
          <w:rFonts w:ascii="Arial" w:hAnsi="Arial" w:cs="Arial"/>
          <w:sz w:val="22"/>
          <w:szCs w:val="22"/>
        </w:rPr>
        <w:t xml:space="preserve">From the information stated above it is clear that Motseng Facilities Management merely acted as a middle man </w:t>
      </w:r>
      <w:r>
        <w:rPr>
          <w:rFonts w:ascii="Arial" w:hAnsi="Arial" w:cs="Arial"/>
          <w:sz w:val="22"/>
          <w:szCs w:val="22"/>
        </w:rPr>
        <w:t>between</w:t>
      </w:r>
      <w:r w:rsidRPr="00835735">
        <w:rPr>
          <w:rFonts w:ascii="Arial" w:hAnsi="Arial" w:cs="Arial"/>
          <w:sz w:val="22"/>
          <w:szCs w:val="22"/>
        </w:rPr>
        <w:t xml:space="preserve"> </w:t>
      </w:r>
      <w:r>
        <w:rPr>
          <w:rFonts w:ascii="Arial" w:hAnsi="Arial" w:cs="Arial"/>
          <w:sz w:val="22"/>
          <w:szCs w:val="22"/>
        </w:rPr>
        <w:t xml:space="preserve">Schick Hiring Services CC t/a Sheek </w:t>
      </w:r>
      <w:r w:rsidRPr="007F138D">
        <w:rPr>
          <w:rFonts w:ascii="Arial" w:hAnsi="Arial" w:cs="Arial"/>
          <w:sz w:val="22"/>
          <w:szCs w:val="22"/>
        </w:rPr>
        <w:t xml:space="preserve">and the Department of Public Works. </w:t>
      </w:r>
      <w:r>
        <w:rPr>
          <w:rFonts w:ascii="Arial" w:hAnsi="Arial" w:cs="Arial"/>
          <w:sz w:val="22"/>
          <w:szCs w:val="22"/>
        </w:rPr>
        <w:t>It appears as if Motseng Facilities Management performs the procurement functions on behalf of the department (i.e. obtaining quotations and awarding of the bid to a selected supplier); then proceeds to charge the department a 12% “handling fee” on the cost of the service charged by the winning supplier.</w:t>
      </w:r>
    </w:p>
    <w:p w:rsidR="00296C19" w:rsidRDefault="00296C19" w:rsidP="00296C19">
      <w:pPr>
        <w:pStyle w:val="NormalWeb"/>
        <w:spacing w:after="120" w:line="260" w:lineRule="exact"/>
        <w:ind w:left="357"/>
        <w:rPr>
          <w:rFonts w:ascii="Arial" w:hAnsi="Arial" w:cs="Arial"/>
          <w:sz w:val="22"/>
          <w:szCs w:val="22"/>
        </w:rPr>
      </w:pPr>
      <w:r w:rsidRPr="00296C19">
        <w:rPr>
          <w:rFonts w:ascii="Arial" w:hAnsi="Arial" w:cs="Arial"/>
          <w:sz w:val="22"/>
          <w:szCs w:val="22"/>
        </w:rPr>
        <w:t>Planning and consideration of the best value for money options is integral to demand management in deciding to outsource a function opposed to performing the function internally. The service provided appears not to be of a specialised nature and the 12% profit made by the department without using a service provider or if the service has been procured directly from Schick Hiring Services CC t/a Sheek.</w:t>
      </w:r>
      <w:r>
        <w:rPr>
          <w:rFonts w:ascii="Arial" w:hAnsi="Arial" w:cs="Arial"/>
          <w:sz w:val="22"/>
          <w:szCs w:val="22"/>
        </w:rPr>
        <w:t xml:space="preserve"> </w:t>
      </w:r>
    </w:p>
    <w:p w:rsidR="00296C19" w:rsidRDefault="00296C19" w:rsidP="00296C19">
      <w:pPr>
        <w:pStyle w:val="NormalWeb"/>
        <w:spacing w:after="120" w:line="260" w:lineRule="exact"/>
        <w:ind w:left="357"/>
        <w:rPr>
          <w:rFonts w:ascii="Arial" w:hAnsi="Arial" w:cs="Arial"/>
          <w:sz w:val="22"/>
          <w:szCs w:val="22"/>
        </w:rPr>
      </w:pPr>
      <w:r>
        <w:rPr>
          <w:rFonts w:ascii="Arial" w:hAnsi="Arial" w:cs="Arial"/>
          <w:sz w:val="22"/>
          <w:szCs w:val="22"/>
        </w:rPr>
        <w:t xml:space="preserve">It was further noted that attached to the batch was documentation from Motseng </w:t>
      </w:r>
      <w:r w:rsidRPr="007F138D">
        <w:rPr>
          <w:rFonts w:ascii="Arial" w:hAnsi="Arial" w:cs="Arial"/>
          <w:sz w:val="22"/>
          <w:szCs w:val="22"/>
        </w:rPr>
        <w:t>Facilities Management</w:t>
      </w:r>
      <w:r>
        <w:rPr>
          <w:rFonts w:ascii="Arial" w:hAnsi="Arial" w:cs="Arial"/>
          <w:sz w:val="22"/>
          <w:szCs w:val="22"/>
        </w:rPr>
        <w:t xml:space="preserve"> stating the procurement process for requesting quotations were followed by them. They have invited quotations from four service providers and two responded. The reason why they had chosen Shick Hiring Servce was on the basis of providing the lowest price. Both service providers were 100% black owned and submitted all the required documentation. </w:t>
      </w:r>
    </w:p>
    <w:p w:rsidR="00296C19" w:rsidRDefault="00296C19" w:rsidP="00296C19">
      <w:pPr>
        <w:pStyle w:val="NormalWeb"/>
        <w:spacing w:after="120" w:line="260" w:lineRule="exact"/>
        <w:ind w:left="357"/>
        <w:rPr>
          <w:rFonts w:ascii="Arial" w:hAnsi="Arial" w:cs="Arial"/>
          <w:sz w:val="22"/>
          <w:szCs w:val="22"/>
        </w:rPr>
      </w:pPr>
    </w:p>
    <w:p w:rsidR="00296C19" w:rsidRDefault="00296C19" w:rsidP="006F5D2E">
      <w:pPr>
        <w:pStyle w:val="NormalWeb"/>
        <w:numPr>
          <w:ilvl w:val="0"/>
          <w:numId w:val="281"/>
        </w:numPr>
        <w:spacing w:after="120" w:line="260" w:lineRule="exact"/>
        <w:ind w:left="900" w:hanging="540"/>
        <w:rPr>
          <w:rFonts w:ascii="Arial" w:hAnsi="Arial" w:cs="Arial"/>
          <w:sz w:val="22"/>
          <w:szCs w:val="22"/>
        </w:rPr>
      </w:pPr>
      <w:r>
        <w:rPr>
          <w:rFonts w:ascii="Arial" w:hAnsi="Arial" w:cs="Arial"/>
          <w:sz w:val="22"/>
          <w:szCs w:val="22"/>
        </w:rPr>
        <w:t>Four service providers listed as being invited to submit quotations:</w:t>
      </w:r>
    </w:p>
    <w:p w:rsidR="00296C19" w:rsidRDefault="00296C19" w:rsidP="00296C19">
      <w:pPr>
        <w:pStyle w:val="ListParagraph"/>
        <w:numPr>
          <w:ilvl w:val="0"/>
          <w:numId w:val="20"/>
        </w:numPr>
        <w:rPr>
          <w:rFonts w:ascii="Arial" w:hAnsi="Arial" w:cs="Arial"/>
          <w:sz w:val="22"/>
          <w:szCs w:val="22"/>
        </w:rPr>
      </w:pPr>
      <w:r>
        <w:rPr>
          <w:rFonts w:ascii="Arial" w:hAnsi="Arial" w:cs="Arial"/>
          <w:sz w:val="22"/>
          <w:szCs w:val="22"/>
        </w:rPr>
        <w:t>Shick Hiring Services</w:t>
      </w:r>
    </w:p>
    <w:p w:rsidR="00296C19" w:rsidRDefault="00296C19" w:rsidP="00296C19">
      <w:pPr>
        <w:pStyle w:val="ListParagraph"/>
        <w:numPr>
          <w:ilvl w:val="0"/>
          <w:numId w:val="20"/>
        </w:numPr>
        <w:rPr>
          <w:rFonts w:ascii="Arial" w:hAnsi="Arial" w:cs="Arial"/>
          <w:sz w:val="22"/>
          <w:szCs w:val="22"/>
        </w:rPr>
      </w:pPr>
      <w:r>
        <w:rPr>
          <w:rFonts w:ascii="Arial" w:hAnsi="Arial" w:cs="Arial"/>
          <w:sz w:val="22"/>
          <w:szCs w:val="22"/>
        </w:rPr>
        <w:t>Nnanota Events</w:t>
      </w:r>
    </w:p>
    <w:p w:rsidR="00296C19" w:rsidRDefault="00296C19" w:rsidP="00296C19">
      <w:pPr>
        <w:pStyle w:val="ListParagraph"/>
        <w:numPr>
          <w:ilvl w:val="0"/>
          <w:numId w:val="20"/>
        </w:numPr>
        <w:rPr>
          <w:rFonts w:ascii="Arial" w:hAnsi="Arial" w:cs="Arial"/>
          <w:sz w:val="22"/>
          <w:szCs w:val="22"/>
        </w:rPr>
      </w:pPr>
      <w:r>
        <w:rPr>
          <w:rFonts w:ascii="Arial" w:hAnsi="Arial" w:cs="Arial"/>
          <w:sz w:val="22"/>
          <w:szCs w:val="22"/>
        </w:rPr>
        <w:t>Tattoo Promotions</w:t>
      </w:r>
    </w:p>
    <w:p w:rsidR="00296C19" w:rsidRPr="003C3044" w:rsidRDefault="00296C19" w:rsidP="00296C19">
      <w:pPr>
        <w:pStyle w:val="ListParagraph"/>
        <w:numPr>
          <w:ilvl w:val="0"/>
          <w:numId w:val="20"/>
        </w:numPr>
        <w:rPr>
          <w:rFonts w:ascii="Arial" w:hAnsi="Arial" w:cs="Arial"/>
          <w:sz w:val="22"/>
          <w:szCs w:val="22"/>
        </w:rPr>
      </w:pPr>
      <w:r>
        <w:rPr>
          <w:rFonts w:ascii="Arial" w:hAnsi="Arial" w:cs="Arial"/>
          <w:sz w:val="22"/>
          <w:szCs w:val="22"/>
        </w:rPr>
        <w:t>Perpetual Events</w:t>
      </w:r>
    </w:p>
    <w:p w:rsidR="00296C19" w:rsidRPr="003C3044" w:rsidRDefault="00296C19" w:rsidP="00296C19">
      <w:pPr>
        <w:pStyle w:val="ListParagraph"/>
        <w:ind w:left="1260"/>
        <w:rPr>
          <w:rFonts w:ascii="Arial" w:hAnsi="Arial" w:cs="Arial"/>
          <w:sz w:val="22"/>
          <w:szCs w:val="22"/>
        </w:rPr>
      </w:pPr>
    </w:p>
    <w:p w:rsidR="00296C19" w:rsidRDefault="00296C19" w:rsidP="006F5D2E">
      <w:pPr>
        <w:pStyle w:val="NormalWeb"/>
        <w:numPr>
          <w:ilvl w:val="0"/>
          <w:numId w:val="281"/>
        </w:numPr>
        <w:spacing w:after="120" w:line="260" w:lineRule="exact"/>
        <w:ind w:left="900" w:hanging="540"/>
        <w:rPr>
          <w:rFonts w:ascii="Arial" w:hAnsi="Arial" w:cs="Arial"/>
          <w:sz w:val="22"/>
          <w:szCs w:val="22"/>
        </w:rPr>
      </w:pPr>
      <w:r>
        <w:rPr>
          <w:rFonts w:ascii="Arial" w:hAnsi="Arial" w:cs="Arial"/>
          <w:sz w:val="22"/>
          <w:szCs w:val="22"/>
        </w:rPr>
        <w:t xml:space="preserve">Service providers submitted their RFP </w:t>
      </w:r>
    </w:p>
    <w:p w:rsidR="00296C19" w:rsidRDefault="00296C19" w:rsidP="00296C19">
      <w:pPr>
        <w:pStyle w:val="ListParagraph"/>
        <w:numPr>
          <w:ilvl w:val="0"/>
          <w:numId w:val="20"/>
        </w:numPr>
        <w:rPr>
          <w:rFonts w:ascii="Arial" w:hAnsi="Arial" w:cs="Arial"/>
          <w:sz w:val="22"/>
          <w:szCs w:val="22"/>
        </w:rPr>
      </w:pPr>
      <w:r>
        <w:rPr>
          <w:rFonts w:ascii="Arial" w:hAnsi="Arial" w:cs="Arial"/>
          <w:sz w:val="22"/>
          <w:szCs w:val="22"/>
        </w:rPr>
        <w:t>Shick Hiring Services</w:t>
      </w:r>
    </w:p>
    <w:p w:rsidR="00296C19" w:rsidRDefault="00296C19" w:rsidP="00296C19">
      <w:pPr>
        <w:pStyle w:val="ListParagraph"/>
        <w:numPr>
          <w:ilvl w:val="0"/>
          <w:numId w:val="20"/>
        </w:numPr>
        <w:rPr>
          <w:rFonts w:ascii="Arial" w:hAnsi="Arial" w:cs="Arial"/>
          <w:sz w:val="22"/>
          <w:szCs w:val="22"/>
        </w:rPr>
      </w:pPr>
      <w:r>
        <w:rPr>
          <w:rFonts w:ascii="Arial" w:hAnsi="Arial" w:cs="Arial"/>
          <w:sz w:val="22"/>
          <w:szCs w:val="22"/>
        </w:rPr>
        <w:t>Tattoo Promotions</w:t>
      </w:r>
    </w:p>
    <w:p w:rsidR="00296C19" w:rsidRPr="003C3044" w:rsidRDefault="00296C19" w:rsidP="00296C19">
      <w:pPr>
        <w:ind w:left="360"/>
        <w:rPr>
          <w:sz w:val="22"/>
          <w:szCs w:val="22"/>
        </w:rPr>
      </w:pPr>
    </w:p>
    <w:p w:rsidR="00296C19" w:rsidRDefault="00296C19" w:rsidP="00296C19">
      <w:pPr>
        <w:pStyle w:val="NormalWeb"/>
        <w:spacing w:after="120" w:line="260" w:lineRule="exact"/>
        <w:ind w:left="357"/>
        <w:rPr>
          <w:rFonts w:ascii="Arial" w:hAnsi="Arial" w:cs="Arial"/>
          <w:sz w:val="22"/>
          <w:szCs w:val="22"/>
        </w:rPr>
      </w:pPr>
      <w:r>
        <w:rPr>
          <w:rFonts w:ascii="Arial" w:hAnsi="Arial" w:cs="Arial"/>
          <w:sz w:val="22"/>
          <w:szCs w:val="22"/>
        </w:rPr>
        <w:t xml:space="preserve">It is therefore not evident why, if Motseng </w:t>
      </w:r>
      <w:r w:rsidRPr="007F138D">
        <w:rPr>
          <w:rFonts w:ascii="Arial" w:hAnsi="Arial" w:cs="Arial"/>
          <w:sz w:val="22"/>
          <w:szCs w:val="22"/>
        </w:rPr>
        <w:t>Facilities Management</w:t>
      </w:r>
      <w:r>
        <w:rPr>
          <w:rFonts w:ascii="Arial" w:hAnsi="Arial" w:cs="Arial"/>
          <w:sz w:val="22"/>
          <w:szCs w:val="22"/>
        </w:rPr>
        <w:t xml:space="preserve"> can get four service providers that provide these services and two to respond, it is necessary for the department to incur the additional cost. </w:t>
      </w:r>
    </w:p>
    <w:p w:rsidR="00296C19" w:rsidRDefault="00296C19" w:rsidP="00296C19">
      <w:pPr>
        <w:pStyle w:val="NormalWeb"/>
        <w:widowControl/>
        <w:spacing w:after="120" w:line="260" w:lineRule="exact"/>
        <w:ind w:left="357" w:hanging="357"/>
        <w:rPr>
          <w:rFonts w:cs="Arial"/>
          <w:sz w:val="22"/>
          <w:szCs w:val="22"/>
        </w:rPr>
      </w:pPr>
      <w:r>
        <w:rPr>
          <w:rFonts w:ascii="Arial" w:hAnsi="Arial" w:cs="Arial"/>
          <w:sz w:val="22"/>
          <w:szCs w:val="22"/>
        </w:rPr>
        <w:t>b)</w:t>
      </w:r>
      <w:r>
        <w:rPr>
          <w:rFonts w:ascii="Arial" w:hAnsi="Arial" w:cs="Arial"/>
          <w:sz w:val="22"/>
          <w:szCs w:val="22"/>
        </w:rPr>
        <w:tab/>
      </w:r>
      <w:r w:rsidRPr="007466ED">
        <w:rPr>
          <w:rFonts w:ascii="Arial" w:hAnsi="Arial" w:cs="Arial"/>
          <w:sz w:val="22"/>
          <w:szCs w:val="22"/>
        </w:rPr>
        <w:t>Per inspection of the invoice 10</w:t>
      </w:r>
      <w:r>
        <w:rPr>
          <w:rFonts w:ascii="Arial" w:hAnsi="Arial" w:cs="Arial"/>
          <w:sz w:val="22"/>
          <w:szCs w:val="22"/>
        </w:rPr>
        <w:t>7345</w:t>
      </w:r>
      <w:r w:rsidRPr="007466ED">
        <w:rPr>
          <w:rFonts w:ascii="Arial" w:hAnsi="Arial" w:cs="Arial"/>
          <w:sz w:val="22"/>
          <w:szCs w:val="22"/>
        </w:rPr>
        <w:t xml:space="preserve">, dated </w:t>
      </w:r>
      <w:r>
        <w:rPr>
          <w:rFonts w:ascii="Arial" w:hAnsi="Arial" w:cs="Arial"/>
          <w:sz w:val="22"/>
          <w:szCs w:val="22"/>
        </w:rPr>
        <w:t>19 August</w:t>
      </w:r>
      <w:r w:rsidRPr="007466ED">
        <w:rPr>
          <w:rFonts w:ascii="Arial" w:hAnsi="Arial" w:cs="Arial"/>
          <w:sz w:val="22"/>
          <w:szCs w:val="22"/>
        </w:rPr>
        <w:t xml:space="preserve"> 2011, and certification that invoice has been received by department, dated </w:t>
      </w:r>
      <w:r>
        <w:rPr>
          <w:rFonts w:ascii="Arial" w:hAnsi="Arial" w:cs="Arial"/>
          <w:sz w:val="22"/>
          <w:szCs w:val="22"/>
        </w:rPr>
        <w:t>22 August</w:t>
      </w:r>
      <w:r w:rsidRPr="007466ED">
        <w:rPr>
          <w:rFonts w:ascii="Arial" w:hAnsi="Arial" w:cs="Arial"/>
          <w:sz w:val="22"/>
          <w:szCs w:val="22"/>
        </w:rPr>
        <w:t xml:space="preserve"> 2011, we noted that services were rendered before the order was issued and appro</w:t>
      </w:r>
      <w:r>
        <w:rPr>
          <w:rFonts w:ascii="Arial" w:hAnsi="Arial" w:cs="Arial"/>
          <w:sz w:val="22"/>
          <w:szCs w:val="22"/>
        </w:rPr>
        <w:t xml:space="preserve">ved. The order was approved on 07 September </w:t>
      </w:r>
      <w:r w:rsidRPr="007466ED">
        <w:rPr>
          <w:rFonts w:ascii="Arial" w:hAnsi="Arial" w:cs="Arial"/>
          <w:sz w:val="22"/>
          <w:szCs w:val="22"/>
        </w:rPr>
        <w:t xml:space="preserve">2011. </w:t>
      </w:r>
    </w:p>
    <w:p w:rsidR="00296C19" w:rsidRPr="006F29F9" w:rsidRDefault="00296C19" w:rsidP="00296C19">
      <w:pPr>
        <w:pStyle w:val="NormalWeb"/>
        <w:widowControl/>
        <w:spacing w:after="120" w:line="260" w:lineRule="exact"/>
        <w:ind w:left="357"/>
        <w:rPr>
          <w:rFonts w:cs="Arial"/>
          <w:sz w:val="22"/>
          <w:szCs w:val="22"/>
        </w:rPr>
      </w:pPr>
      <w:r w:rsidRPr="006F29F9">
        <w:rPr>
          <w:rFonts w:ascii="Arial" w:hAnsi="Arial" w:cs="Arial"/>
          <w:sz w:val="22"/>
          <w:szCs w:val="22"/>
          <w:lang w:val="en-ZA"/>
        </w:rPr>
        <w:t xml:space="preserve">It was also noted that no internal memo was provided indicating that the expense was approved prior to receipt of the service. </w:t>
      </w:r>
    </w:p>
    <w:p w:rsidR="00296C19" w:rsidRDefault="00296C19" w:rsidP="00296C19">
      <w:pPr>
        <w:pStyle w:val="NormalWeb"/>
        <w:widowControl/>
        <w:spacing w:after="120" w:line="260" w:lineRule="exact"/>
        <w:ind w:left="357"/>
        <w:rPr>
          <w:rFonts w:ascii="Arial" w:hAnsi="Arial" w:cs="Arial"/>
          <w:sz w:val="22"/>
          <w:szCs w:val="22"/>
          <w:lang w:val="en-ZA"/>
        </w:rPr>
      </w:pPr>
      <w:r w:rsidRPr="007466ED">
        <w:rPr>
          <w:rFonts w:ascii="Arial" w:hAnsi="Arial" w:cs="Arial"/>
          <w:sz w:val="22"/>
          <w:szCs w:val="22"/>
          <w:lang w:val="en-ZA"/>
        </w:rPr>
        <w:t xml:space="preserve">No documentation was provided indicating reasons for the deviation from the applicable internal controls and legislation. </w:t>
      </w:r>
    </w:p>
    <w:p w:rsidR="00296C19" w:rsidRDefault="00296C19" w:rsidP="00296C19">
      <w:pPr>
        <w:pStyle w:val="NormalWeb"/>
        <w:widowControl/>
        <w:spacing w:after="120" w:line="260" w:lineRule="exact"/>
        <w:ind w:left="357"/>
        <w:rPr>
          <w:rFonts w:cs="Arial"/>
          <w:sz w:val="22"/>
          <w:szCs w:val="22"/>
        </w:rPr>
      </w:pPr>
      <w:r>
        <w:rPr>
          <w:rFonts w:ascii="Arial" w:hAnsi="Arial" w:cs="Arial"/>
          <w:sz w:val="22"/>
          <w:szCs w:val="22"/>
        </w:rPr>
        <w:t>It was also noted that the department did not indicate with the blue stamp the date on which the invoice was received by the finance department.</w:t>
      </w:r>
      <w:r w:rsidRPr="00641D97">
        <w:rPr>
          <w:rFonts w:cs="Arial"/>
          <w:sz w:val="22"/>
          <w:szCs w:val="22"/>
        </w:rPr>
        <w:t xml:space="preserve"> </w:t>
      </w:r>
    </w:p>
    <w:p w:rsidR="00296C19" w:rsidRDefault="00296C19" w:rsidP="00296C19">
      <w:pPr>
        <w:pStyle w:val="NormalWeb"/>
        <w:widowControl/>
        <w:spacing w:after="120" w:line="260" w:lineRule="exact"/>
        <w:ind w:left="357" w:hanging="357"/>
        <w:rPr>
          <w:rFonts w:ascii="Arial" w:hAnsi="Arial" w:cs="Arial"/>
          <w:sz w:val="22"/>
          <w:szCs w:val="22"/>
        </w:rPr>
      </w:pPr>
      <w:r>
        <w:rPr>
          <w:rFonts w:ascii="Arial" w:hAnsi="Arial" w:cs="Arial"/>
          <w:sz w:val="22"/>
          <w:szCs w:val="22"/>
        </w:rPr>
        <w:t>c)</w:t>
      </w:r>
      <w:r>
        <w:rPr>
          <w:rFonts w:ascii="Arial" w:hAnsi="Arial" w:cs="Arial"/>
          <w:sz w:val="22"/>
          <w:szCs w:val="22"/>
        </w:rPr>
        <w:tab/>
        <w:t>Attached to the batch was a copy of the PA-12 – approval by the sub/ special/ national/ regional bid adjudication committee signed by the previous CFO on 28 April 2011. The title of the document is;</w:t>
      </w:r>
    </w:p>
    <w:p w:rsidR="00296C19" w:rsidRPr="006E62D6" w:rsidRDefault="00296C19" w:rsidP="00296C19">
      <w:pPr>
        <w:pStyle w:val="NormalWeb"/>
        <w:widowControl/>
        <w:spacing w:after="120" w:line="260" w:lineRule="exact"/>
        <w:ind w:left="357" w:hanging="357"/>
        <w:rPr>
          <w:rFonts w:ascii="Arial" w:hAnsi="Arial" w:cs="Arial"/>
          <w:sz w:val="22"/>
          <w:szCs w:val="22"/>
        </w:rPr>
      </w:pPr>
      <w:r>
        <w:rPr>
          <w:rFonts w:ascii="Arial" w:hAnsi="Arial" w:cs="Arial"/>
          <w:sz w:val="22"/>
          <w:szCs w:val="22"/>
        </w:rPr>
        <w:tab/>
        <w:t>“WCS no 044107: Prestige Facilities: Prestige Portfoli – Facilities Management Contract (Motseng Facilities Manageme</w:t>
      </w:r>
      <w:r w:rsidRPr="006E62D6">
        <w:rPr>
          <w:rFonts w:ascii="Arial" w:hAnsi="Arial" w:cs="Arial"/>
          <w:sz w:val="22"/>
          <w:szCs w:val="22"/>
        </w:rPr>
        <w:t>nt) Request for Extention)</w:t>
      </w:r>
      <w:r>
        <w:rPr>
          <w:rFonts w:ascii="Arial" w:hAnsi="Arial" w:cs="Arial"/>
          <w:sz w:val="22"/>
          <w:szCs w:val="22"/>
        </w:rPr>
        <w:t>”</w:t>
      </w:r>
    </w:p>
    <w:p w:rsidR="00296C19" w:rsidRPr="006E62D6" w:rsidRDefault="00296C19" w:rsidP="00296C19">
      <w:pPr>
        <w:pStyle w:val="NormalWeb"/>
        <w:widowControl/>
        <w:spacing w:after="120" w:line="260" w:lineRule="exact"/>
        <w:ind w:left="357" w:hanging="357"/>
        <w:rPr>
          <w:rFonts w:ascii="Arial" w:hAnsi="Arial" w:cs="Arial"/>
          <w:sz w:val="22"/>
          <w:szCs w:val="22"/>
        </w:rPr>
      </w:pPr>
      <w:r w:rsidRPr="006E62D6">
        <w:rPr>
          <w:rFonts w:ascii="Arial" w:hAnsi="Arial" w:cs="Arial"/>
          <w:sz w:val="22"/>
          <w:szCs w:val="22"/>
        </w:rPr>
        <w:tab/>
        <w:t>The committee members approving the extension was:</w:t>
      </w:r>
    </w:p>
    <w:p w:rsidR="00296C19" w:rsidRPr="006E62D6" w:rsidRDefault="00296C19" w:rsidP="00296C19">
      <w:pPr>
        <w:pStyle w:val="NormalWeb"/>
        <w:widowControl/>
        <w:numPr>
          <w:ilvl w:val="0"/>
          <w:numId w:val="3"/>
        </w:numPr>
        <w:spacing w:after="120" w:line="260" w:lineRule="exact"/>
        <w:rPr>
          <w:rFonts w:ascii="Arial" w:hAnsi="Arial" w:cs="Arial"/>
          <w:sz w:val="22"/>
          <w:szCs w:val="22"/>
        </w:rPr>
      </w:pPr>
      <w:r w:rsidRPr="006E62D6">
        <w:rPr>
          <w:rFonts w:ascii="Arial" w:hAnsi="Arial" w:cs="Arial"/>
          <w:sz w:val="22"/>
          <w:szCs w:val="22"/>
        </w:rPr>
        <w:t>MS C Motsisi – the previous Chief Financial Officer</w:t>
      </w:r>
    </w:p>
    <w:p w:rsidR="00296C19" w:rsidRPr="006E62D6" w:rsidRDefault="00296C19" w:rsidP="00296C19">
      <w:pPr>
        <w:pStyle w:val="NormalWeb"/>
        <w:widowControl/>
        <w:numPr>
          <w:ilvl w:val="0"/>
          <w:numId w:val="3"/>
        </w:numPr>
        <w:spacing w:after="120" w:line="260" w:lineRule="exact"/>
        <w:rPr>
          <w:rFonts w:ascii="Arial" w:hAnsi="Arial" w:cs="Arial"/>
          <w:sz w:val="22"/>
          <w:szCs w:val="22"/>
        </w:rPr>
      </w:pPr>
      <w:r w:rsidRPr="006E62D6">
        <w:rPr>
          <w:rFonts w:ascii="Arial" w:hAnsi="Arial" w:cs="Arial"/>
          <w:sz w:val="22"/>
          <w:szCs w:val="22"/>
        </w:rPr>
        <w:t>Mr T Tabane – the Chief Director SCM</w:t>
      </w:r>
    </w:p>
    <w:p w:rsidR="00296C19" w:rsidRPr="006E62D6" w:rsidRDefault="00296C19" w:rsidP="00296C19">
      <w:pPr>
        <w:pStyle w:val="NormalWeb"/>
        <w:widowControl/>
        <w:numPr>
          <w:ilvl w:val="0"/>
          <w:numId w:val="3"/>
        </w:numPr>
        <w:spacing w:after="120" w:line="260" w:lineRule="exact"/>
        <w:rPr>
          <w:rFonts w:ascii="Arial" w:hAnsi="Arial" w:cs="Arial"/>
          <w:sz w:val="22"/>
          <w:szCs w:val="22"/>
        </w:rPr>
      </w:pPr>
      <w:r w:rsidRPr="006E62D6">
        <w:rPr>
          <w:rFonts w:ascii="Arial" w:hAnsi="Arial" w:cs="Arial"/>
          <w:sz w:val="22"/>
          <w:szCs w:val="22"/>
        </w:rPr>
        <w:t>Ms J Prinsloo – the Chief Director: Trading Account</w:t>
      </w:r>
    </w:p>
    <w:p w:rsidR="00296C19" w:rsidRPr="006E62D6" w:rsidRDefault="00296C19" w:rsidP="00296C19">
      <w:pPr>
        <w:pStyle w:val="NormalWeb"/>
        <w:widowControl/>
        <w:spacing w:after="120" w:line="260" w:lineRule="exact"/>
        <w:ind w:left="360"/>
        <w:rPr>
          <w:rFonts w:ascii="Arial" w:hAnsi="Arial" w:cs="Arial"/>
          <w:sz w:val="22"/>
          <w:szCs w:val="22"/>
        </w:rPr>
      </w:pPr>
    </w:p>
    <w:p w:rsidR="00296C19" w:rsidRPr="006E62D6" w:rsidRDefault="00296C19" w:rsidP="00296C19">
      <w:pPr>
        <w:pStyle w:val="NormalWeb"/>
        <w:widowControl/>
        <w:spacing w:after="120" w:line="260" w:lineRule="exact"/>
        <w:ind w:left="360"/>
        <w:rPr>
          <w:rFonts w:ascii="Arial" w:hAnsi="Arial" w:cs="Arial"/>
          <w:sz w:val="22"/>
          <w:szCs w:val="22"/>
        </w:rPr>
      </w:pPr>
      <w:r w:rsidRPr="006E62D6">
        <w:rPr>
          <w:rFonts w:ascii="Arial" w:hAnsi="Arial" w:cs="Arial"/>
          <w:sz w:val="22"/>
          <w:szCs w:val="22"/>
        </w:rPr>
        <w:t>The latter was indicated as a comment on the PA-12:</w:t>
      </w:r>
    </w:p>
    <w:p w:rsidR="00296C19" w:rsidRPr="006E62D6" w:rsidRDefault="00296C19" w:rsidP="00296C19">
      <w:pPr>
        <w:pStyle w:val="NormalWeb"/>
        <w:widowControl/>
        <w:spacing w:after="120" w:line="260" w:lineRule="exact"/>
        <w:ind w:left="360"/>
        <w:rPr>
          <w:rFonts w:ascii="Arial" w:hAnsi="Arial" w:cs="Arial"/>
          <w:sz w:val="22"/>
          <w:szCs w:val="22"/>
        </w:rPr>
      </w:pPr>
      <w:r w:rsidRPr="006E62D6">
        <w:rPr>
          <w:rFonts w:ascii="Arial" w:hAnsi="Arial" w:cs="Arial"/>
          <w:sz w:val="22"/>
          <w:szCs w:val="22"/>
        </w:rPr>
        <w:t>“Approval is granted for 9 months  - 31/12/2011. Approval is for the extension and not the budget. This is the second and final extension. The region must put in place a new contract before the expiry of this contract.”</w:t>
      </w:r>
    </w:p>
    <w:p w:rsidR="00296C19" w:rsidRDefault="00296C19" w:rsidP="00296C19">
      <w:pPr>
        <w:pStyle w:val="NormalWeb"/>
        <w:widowControl/>
        <w:spacing w:after="120" w:line="260" w:lineRule="exact"/>
        <w:ind w:left="360"/>
        <w:rPr>
          <w:rFonts w:ascii="Arial" w:hAnsi="Arial" w:cs="Arial"/>
          <w:sz w:val="22"/>
          <w:szCs w:val="22"/>
        </w:rPr>
      </w:pPr>
      <w:r>
        <w:rPr>
          <w:rFonts w:ascii="Arial" w:hAnsi="Arial" w:cs="Arial"/>
          <w:sz w:val="22"/>
          <w:szCs w:val="22"/>
        </w:rPr>
        <w:t xml:space="preserve">The previous CFO, other officials and the Acting Accounting Officer were aware that the Motseng </w:t>
      </w:r>
      <w:r w:rsidRPr="007F138D">
        <w:rPr>
          <w:rFonts w:ascii="Arial" w:hAnsi="Arial" w:cs="Arial"/>
          <w:sz w:val="22"/>
          <w:szCs w:val="22"/>
        </w:rPr>
        <w:t>Facilities Management</w:t>
      </w:r>
      <w:r>
        <w:rPr>
          <w:rFonts w:ascii="Arial" w:hAnsi="Arial" w:cs="Arial"/>
          <w:sz w:val="22"/>
          <w:szCs w:val="22"/>
        </w:rPr>
        <w:t xml:space="preserve"> contract is under investigation by SIU.</w:t>
      </w:r>
    </w:p>
    <w:p w:rsidR="00296C19" w:rsidRDefault="00296C19" w:rsidP="00296C19">
      <w:pPr>
        <w:pStyle w:val="NormalWeb"/>
        <w:widowControl/>
        <w:spacing w:after="120" w:line="260" w:lineRule="exact"/>
        <w:ind w:left="360"/>
        <w:rPr>
          <w:rFonts w:ascii="Arial" w:hAnsi="Arial" w:cs="Arial"/>
          <w:sz w:val="22"/>
          <w:szCs w:val="22"/>
        </w:rPr>
      </w:pPr>
      <w:r>
        <w:rPr>
          <w:rFonts w:ascii="Arial" w:hAnsi="Arial" w:cs="Arial"/>
          <w:sz w:val="22"/>
          <w:szCs w:val="22"/>
        </w:rPr>
        <w:t>The Acting Accounting Officer did therefore not take effective and appropriate steps to prevent irregular expenditure as required in terms of section 38(1)(c)(ii) of the PMFA. In terms of section 81(1) of the PFMA the latter constitutes financial misconduct.</w:t>
      </w:r>
    </w:p>
    <w:p w:rsidR="00296C19" w:rsidRDefault="00296C19" w:rsidP="00296C19">
      <w:pPr>
        <w:pStyle w:val="NormalWeb"/>
        <w:widowControl/>
        <w:spacing w:after="120" w:line="260" w:lineRule="exact"/>
        <w:ind w:left="360"/>
        <w:rPr>
          <w:rFonts w:ascii="Arial" w:hAnsi="Arial" w:cs="Arial"/>
          <w:sz w:val="22"/>
          <w:szCs w:val="22"/>
        </w:rPr>
      </w:pPr>
      <w:r>
        <w:rPr>
          <w:rFonts w:ascii="Arial" w:hAnsi="Arial" w:cs="Arial"/>
          <w:sz w:val="22"/>
          <w:szCs w:val="22"/>
        </w:rPr>
        <w:t xml:space="preserve">The previous CFO, the Chief Director SCM and the Chief Director: Trading Account did not comply with section 45(c) of the PFMA as they did not take effective and appropriate steps to prevent irregular expenditure with the extension of the Motseng </w:t>
      </w:r>
      <w:r w:rsidRPr="007F138D">
        <w:rPr>
          <w:rFonts w:ascii="Arial" w:hAnsi="Arial" w:cs="Arial"/>
          <w:sz w:val="22"/>
          <w:szCs w:val="22"/>
        </w:rPr>
        <w:t>Facilities Management</w:t>
      </w:r>
      <w:r>
        <w:rPr>
          <w:rFonts w:ascii="Arial" w:hAnsi="Arial" w:cs="Arial"/>
          <w:sz w:val="22"/>
          <w:szCs w:val="22"/>
        </w:rPr>
        <w:t xml:space="preserve"> contract.</w:t>
      </w:r>
    </w:p>
    <w:p w:rsidR="00296C19" w:rsidRPr="006E62D6" w:rsidRDefault="00296C19" w:rsidP="00296C19">
      <w:pPr>
        <w:pStyle w:val="NormalWeb"/>
        <w:widowControl/>
        <w:spacing w:after="120" w:line="260" w:lineRule="exact"/>
        <w:ind w:left="360"/>
        <w:rPr>
          <w:rFonts w:ascii="Arial" w:hAnsi="Arial" w:cs="Arial"/>
          <w:sz w:val="22"/>
          <w:szCs w:val="22"/>
        </w:rPr>
      </w:pPr>
    </w:p>
    <w:p w:rsidR="00296C19" w:rsidRDefault="00296C19" w:rsidP="00296C19">
      <w:pPr>
        <w:pStyle w:val="NormalWeb"/>
        <w:spacing w:line="260" w:lineRule="exact"/>
        <w:ind w:left="357" w:hanging="357"/>
        <w:rPr>
          <w:rFonts w:ascii="Arial" w:hAnsi="Arial" w:cs="Arial"/>
          <w:sz w:val="22"/>
          <w:szCs w:val="22"/>
        </w:rPr>
      </w:pPr>
      <w:r>
        <w:rPr>
          <w:rFonts w:ascii="Arial" w:hAnsi="Arial" w:cs="Arial"/>
          <w:sz w:val="22"/>
          <w:szCs w:val="22"/>
        </w:rPr>
        <w:t>d)</w:t>
      </w:r>
      <w:r>
        <w:rPr>
          <w:rFonts w:ascii="Arial" w:hAnsi="Arial" w:cs="Arial"/>
          <w:sz w:val="22"/>
          <w:szCs w:val="22"/>
        </w:rPr>
        <w:tab/>
        <w:t xml:space="preserve">The matters listed below were noted pertaining to the Logis payment checklist attached to the payment batch.  </w:t>
      </w:r>
    </w:p>
    <w:p w:rsidR="00296C19" w:rsidRDefault="00296C19" w:rsidP="00296C19">
      <w:pPr>
        <w:pStyle w:val="NormalWeb"/>
        <w:spacing w:line="260" w:lineRule="exact"/>
        <w:ind w:left="357" w:hanging="357"/>
        <w:rPr>
          <w:rFonts w:ascii="Arial" w:hAnsi="Arial" w:cs="Arial"/>
          <w:sz w:val="22"/>
          <w:szCs w:val="22"/>
        </w:rPr>
      </w:pPr>
    </w:p>
    <w:p w:rsidR="00296C19" w:rsidRDefault="00296C19" w:rsidP="006F5D2E">
      <w:pPr>
        <w:pStyle w:val="NormalWeb"/>
        <w:numPr>
          <w:ilvl w:val="0"/>
          <w:numId w:val="283"/>
        </w:numPr>
        <w:spacing w:line="260" w:lineRule="exact"/>
        <w:rPr>
          <w:rFonts w:ascii="Arial" w:hAnsi="Arial" w:cs="Arial"/>
          <w:sz w:val="22"/>
          <w:szCs w:val="22"/>
        </w:rPr>
      </w:pPr>
      <w:r>
        <w:rPr>
          <w:rFonts w:ascii="Arial" w:hAnsi="Arial" w:cs="Arial"/>
          <w:sz w:val="22"/>
          <w:szCs w:val="22"/>
        </w:rPr>
        <w:t>The checklist did require in 1.2 that is should be indicated if a minimum of three quotations were obtained. The checklist indicated “Yes”, although there were no quotations attached. Only the invoice of Motseng Facilities Management was attached.</w:t>
      </w:r>
    </w:p>
    <w:p w:rsidR="00296C19" w:rsidRDefault="00296C19" w:rsidP="006F5D2E">
      <w:pPr>
        <w:pStyle w:val="NormalWeb"/>
        <w:numPr>
          <w:ilvl w:val="0"/>
          <w:numId w:val="283"/>
        </w:numPr>
        <w:spacing w:line="260" w:lineRule="exact"/>
        <w:rPr>
          <w:rFonts w:ascii="Arial" w:hAnsi="Arial" w:cs="Arial"/>
          <w:sz w:val="22"/>
          <w:szCs w:val="22"/>
        </w:rPr>
      </w:pPr>
      <w:r>
        <w:rPr>
          <w:rFonts w:ascii="Arial" w:hAnsi="Arial" w:cs="Arial"/>
          <w:sz w:val="22"/>
          <w:szCs w:val="22"/>
        </w:rPr>
        <w:t>The checklist does not make provision for officials to include a comment in instances where three quotations were not obtained. They should assess whether the reasons provided for not obtaining of three written quotations are acceptable. Thus for example if it was an emergency as defined by SCM regulations, was it demonstrated that it was impossible of impractical to obtain three quotations?</w:t>
      </w:r>
    </w:p>
    <w:p w:rsidR="00296C19" w:rsidRDefault="00296C19" w:rsidP="006F5D2E">
      <w:pPr>
        <w:pStyle w:val="NormalWeb"/>
        <w:numPr>
          <w:ilvl w:val="0"/>
          <w:numId w:val="283"/>
        </w:numPr>
        <w:spacing w:line="260" w:lineRule="exact"/>
        <w:rPr>
          <w:rFonts w:ascii="Arial" w:hAnsi="Arial" w:cs="Arial"/>
          <w:sz w:val="22"/>
          <w:szCs w:val="22"/>
        </w:rPr>
      </w:pPr>
      <w:r>
        <w:rPr>
          <w:rFonts w:ascii="Arial" w:hAnsi="Arial" w:cs="Arial"/>
          <w:sz w:val="22"/>
          <w:szCs w:val="22"/>
        </w:rPr>
        <w:t>There was no indication or comment pertaining to tax clearance certificates. There was also not a tax clearance certificate attached to the payment. Seeing that the contract was extended it is therefore not evident if it was ensured that the department is still in possession of an original, still valid tax clearance certificate.</w:t>
      </w:r>
    </w:p>
    <w:p w:rsidR="00296C19" w:rsidRDefault="00296C19" w:rsidP="006F5D2E">
      <w:pPr>
        <w:pStyle w:val="NormalWeb"/>
        <w:numPr>
          <w:ilvl w:val="0"/>
          <w:numId w:val="283"/>
        </w:numPr>
        <w:spacing w:line="260" w:lineRule="exact"/>
        <w:rPr>
          <w:rFonts w:ascii="Arial" w:hAnsi="Arial" w:cs="Arial"/>
          <w:sz w:val="22"/>
          <w:szCs w:val="22"/>
        </w:rPr>
      </w:pPr>
      <w:r>
        <w:rPr>
          <w:rFonts w:ascii="Arial" w:hAnsi="Arial" w:cs="Arial"/>
          <w:sz w:val="22"/>
          <w:szCs w:val="22"/>
        </w:rPr>
        <w:t xml:space="preserve">The checklist required in 1.4 that it should be indicated if approval to deviate from Pro-quote was obtained. The latter was not completed nor was there any comment indicated. </w:t>
      </w:r>
    </w:p>
    <w:p w:rsidR="00296C19" w:rsidRDefault="00296C19" w:rsidP="00296C19">
      <w:pPr>
        <w:pStyle w:val="NormalWeb"/>
        <w:spacing w:line="260" w:lineRule="exact"/>
        <w:ind w:left="357" w:hanging="357"/>
        <w:rPr>
          <w:rFonts w:ascii="Arial" w:hAnsi="Arial" w:cs="Arial"/>
          <w:sz w:val="22"/>
          <w:szCs w:val="22"/>
        </w:rPr>
      </w:pPr>
    </w:p>
    <w:p w:rsidR="00296C19" w:rsidRPr="00053D2B" w:rsidRDefault="00296C19" w:rsidP="00296C19">
      <w:pPr>
        <w:pStyle w:val="NormalWeb"/>
        <w:spacing w:line="260" w:lineRule="exact"/>
        <w:ind w:left="357" w:hanging="357"/>
        <w:rPr>
          <w:rFonts w:ascii="Arial" w:hAnsi="Arial" w:cs="Arial"/>
          <w:sz w:val="22"/>
          <w:szCs w:val="22"/>
        </w:rPr>
      </w:pPr>
    </w:p>
    <w:p w:rsidR="00296C19" w:rsidRDefault="00296C19" w:rsidP="00296C19">
      <w:pPr>
        <w:pStyle w:val="NormalWeb"/>
        <w:spacing w:line="260" w:lineRule="exact"/>
        <w:ind w:left="357" w:hanging="357"/>
        <w:rPr>
          <w:rFonts w:ascii="Arial" w:hAnsi="Arial" w:cs="Arial"/>
          <w:sz w:val="22"/>
          <w:szCs w:val="22"/>
        </w:rPr>
      </w:pPr>
      <w:r w:rsidRPr="00053D2B">
        <w:rPr>
          <w:rFonts w:ascii="Arial" w:hAnsi="Arial" w:cs="Arial"/>
          <w:sz w:val="22"/>
          <w:szCs w:val="22"/>
        </w:rPr>
        <w:t>Reason for the deviation:</w:t>
      </w:r>
    </w:p>
    <w:p w:rsidR="00296C19" w:rsidRDefault="00296C19" w:rsidP="00296C19">
      <w:pPr>
        <w:pStyle w:val="NormalWeb"/>
        <w:spacing w:line="260" w:lineRule="exact"/>
        <w:ind w:left="357" w:hanging="357"/>
        <w:rPr>
          <w:rFonts w:ascii="Arial" w:hAnsi="Arial" w:cs="Arial"/>
          <w:sz w:val="22"/>
          <w:szCs w:val="22"/>
        </w:rPr>
      </w:pPr>
    </w:p>
    <w:p w:rsidR="00296C19" w:rsidRDefault="00296C19" w:rsidP="00296C19">
      <w:pPr>
        <w:pStyle w:val="NormalWeb"/>
        <w:tabs>
          <w:tab w:val="left" w:pos="284"/>
        </w:tabs>
        <w:spacing w:after="120" w:line="260" w:lineRule="exact"/>
        <w:ind w:left="357" w:hanging="357"/>
        <w:rPr>
          <w:rFonts w:ascii="Arial" w:hAnsi="Arial" w:cs="Arial"/>
          <w:sz w:val="22"/>
          <w:szCs w:val="22"/>
          <w:lang w:val="en-GB"/>
        </w:rPr>
      </w:pPr>
      <w:r>
        <w:rPr>
          <w:rFonts w:ascii="Arial" w:hAnsi="Arial" w:cs="Arial"/>
          <w:sz w:val="22"/>
          <w:szCs w:val="22"/>
          <w:lang w:val="en-GB"/>
        </w:rPr>
        <w:t>a)</w:t>
      </w:r>
      <w:r>
        <w:rPr>
          <w:rFonts w:ascii="Arial" w:hAnsi="Arial" w:cs="Arial"/>
          <w:sz w:val="22"/>
          <w:szCs w:val="22"/>
          <w:lang w:val="en-GB"/>
        </w:rPr>
        <w:tab/>
      </w:r>
      <w:r>
        <w:rPr>
          <w:rFonts w:ascii="Arial" w:hAnsi="Arial" w:cs="Arial"/>
          <w:sz w:val="22"/>
          <w:szCs w:val="22"/>
          <w:lang w:val="en-GB"/>
        </w:rPr>
        <w:tab/>
      </w:r>
      <w:r w:rsidRPr="007F138D">
        <w:rPr>
          <w:rFonts w:ascii="Arial" w:hAnsi="Arial" w:cs="Arial"/>
          <w:sz w:val="22"/>
          <w:szCs w:val="22"/>
          <w:lang w:val="en-GB"/>
        </w:rPr>
        <w:t>As per discussion with the Assistant Director: Interior – Prestige, it was noted that Prestige has a contract with Motseng Investments to render a variety of goods and services by way of sub-contractors. In this contract a profit margin was approved for Motseng Investments. He mentioned that the Department of Public Works: Prestige will not always be able to deal directly with the sub-contractor as these suppliers are not located on the prospective supplier lists. He however agrees that there might be certain other suppliers on the prospective supplier listing that might be able to render similar services, even at a cheaper price, but he noted that as most of the dealings, where they involve Motseng Investments, relates to projects that they need to finalise as soon as possible and there is not always time to follow a quotation procedure as it is time consuming. Involving Motseng Investments from the start is a much more time efficient process.</w:t>
      </w:r>
    </w:p>
    <w:p w:rsidR="00296C19" w:rsidRDefault="00296C19" w:rsidP="00296C19">
      <w:pPr>
        <w:pStyle w:val="CommentText"/>
        <w:spacing w:after="120" w:line="260" w:lineRule="exact"/>
        <w:ind w:left="357" w:hanging="357"/>
        <w:rPr>
          <w:sz w:val="22"/>
          <w:szCs w:val="22"/>
        </w:rPr>
      </w:pPr>
      <w:r>
        <w:rPr>
          <w:sz w:val="22"/>
          <w:szCs w:val="22"/>
        </w:rPr>
        <w:t>b)</w:t>
      </w:r>
      <w:r>
        <w:rPr>
          <w:sz w:val="22"/>
          <w:szCs w:val="22"/>
        </w:rPr>
        <w:tab/>
      </w:r>
      <w:r w:rsidRPr="00904F7D">
        <w:rPr>
          <w:sz w:val="22"/>
          <w:szCs w:val="22"/>
        </w:rPr>
        <w:t xml:space="preserve">As per discussion with Senior Administration Officer: Prestige (Monica) it was noted that procurement with Motseng Investment is different as the department will place an order with Motseng Investment  without issuing the government order form and once service has been rendered the department will then issue/approve a “Government order”. </w:t>
      </w:r>
    </w:p>
    <w:p w:rsidR="00296C19" w:rsidRDefault="00296C19" w:rsidP="00296C19">
      <w:pPr>
        <w:pStyle w:val="NormalWeb"/>
        <w:spacing w:line="260" w:lineRule="exact"/>
        <w:ind w:left="357" w:hanging="357"/>
        <w:rPr>
          <w:rFonts w:ascii="Arial" w:hAnsi="Arial" w:cs="Arial"/>
          <w:sz w:val="22"/>
          <w:szCs w:val="22"/>
        </w:rPr>
      </w:pPr>
    </w:p>
    <w:p w:rsidR="00296C19" w:rsidRDefault="00296C19" w:rsidP="00296C19">
      <w:pPr>
        <w:pStyle w:val="NormalWeb"/>
        <w:spacing w:line="260" w:lineRule="exact"/>
        <w:ind w:left="357" w:hanging="357"/>
        <w:rPr>
          <w:rFonts w:ascii="Arial" w:hAnsi="Arial" w:cs="Arial"/>
          <w:sz w:val="22"/>
          <w:szCs w:val="22"/>
        </w:rPr>
      </w:pPr>
      <w:r w:rsidRPr="004A2462">
        <w:rPr>
          <w:rFonts w:ascii="Arial" w:hAnsi="Arial" w:cs="Arial"/>
          <w:sz w:val="22"/>
          <w:szCs w:val="22"/>
        </w:rPr>
        <w:t>Potential impact of the findings raised above:</w:t>
      </w:r>
    </w:p>
    <w:p w:rsidR="00296C19" w:rsidRPr="004A2462" w:rsidRDefault="00296C19" w:rsidP="00296C19">
      <w:pPr>
        <w:pStyle w:val="NormalWeb"/>
        <w:spacing w:line="260" w:lineRule="exact"/>
        <w:ind w:left="357" w:hanging="357"/>
        <w:rPr>
          <w:rFonts w:ascii="Arial" w:hAnsi="Arial" w:cs="Arial"/>
          <w:sz w:val="22"/>
          <w:szCs w:val="22"/>
        </w:rPr>
      </w:pPr>
    </w:p>
    <w:p w:rsidR="00296C19" w:rsidRPr="00747B33" w:rsidRDefault="00296C19" w:rsidP="00296C19">
      <w:pPr>
        <w:pStyle w:val="NormalWeb"/>
        <w:spacing w:after="120" w:line="260" w:lineRule="exact"/>
        <w:ind w:left="357" w:hanging="357"/>
        <w:rPr>
          <w:rFonts w:ascii="Arial" w:hAnsi="Arial" w:cs="Arial"/>
          <w:sz w:val="22"/>
          <w:szCs w:val="22"/>
        </w:rPr>
      </w:pPr>
      <w:r w:rsidRPr="00747B33">
        <w:rPr>
          <w:rFonts w:ascii="Arial" w:hAnsi="Arial" w:cs="Arial"/>
          <w:sz w:val="22"/>
          <w:szCs w:val="22"/>
        </w:rPr>
        <w:t>a)</w:t>
      </w:r>
      <w:r w:rsidRPr="00747B33">
        <w:rPr>
          <w:rFonts w:ascii="Arial" w:hAnsi="Arial" w:cs="Arial"/>
          <w:sz w:val="22"/>
          <w:szCs w:val="22"/>
        </w:rPr>
        <w:tab/>
        <w:t xml:space="preserve">The most economical option to provide services have not been considered and this resulted in spending R22 578,09 (R19 805,34*114/100) more on outsourcing a function that could have been performed internally. </w:t>
      </w:r>
    </w:p>
    <w:p w:rsidR="00296C19" w:rsidRPr="0070089E" w:rsidRDefault="00296C19" w:rsidP="006F5D2E">
      <w:pPr>
        <w:pStyle w:val="NormalWeb"/>
        <w:widowControl/>
        <w:numPr>
          <w:ilvl w:val="0"/>
          <w:numId w:val="310"/>
        </w:numPr>
        <w:spacing w:after="120" w:line="260" w:lineRule="exact"/>
        <w:ind w:left="357" w:hanging="357"/>
        <w:rPr>
          <w:rFonts w:ascii="Arial" w:hAnsi="Arial" w:cs="Arial"/>
          <w:sz w:val="22"/>
          <w:szCs w:val="22"/>
        </w:rPr>
      </w:pPr>
      <w:r>
        <w:rPr>
          <w:rFonts w:ascii="Arial" w:hAnsi="Arial" w:cs="Arial"/>
          <w:sz w:val="22"/>
          <w:szCs w:val="22"/>
        </w:rPr>
        <w:t>The procurement of R188 150,73 is considered to be irregular expenditure due to the following:</w:t>
      </w:r>
    </w:p>
    <w:p w:rsidR="00296C19" w:rsidRPr="00B761BC" w:rsidRDefault="00296C19" w:rsidP="006F5D2E">
      <w:pPr>
        <w:pStyle w:val="NormalWeb"/>
        <w:widowControl/>
        <w:numPr>
          <w:ilvl w:val="0"/>
          <w:numId w:val="282"/>
        </w:numPr>
        <w:spacing w:after="120" w:line="260" w:lineRule="exact"/>
        <w:rPr>
          <w:rFonts w:ascii="Arial" w:hAnsi="Arial" w:cs="Arial"/>
          <w:sz w:val="22"/>
          <w:szCs w:val="22"/>
        </w:rPr>
      </w:pPr>
      <w:r w:rsidRPr="0070089E">
        <w:rPr>
          <w:rFonts w:ascii="Arial" w:hAnsi="Arial" w:cs="Arial"/>
          <w:color w:val="000000"/>
          <w:sz w:val="22"/>
          <w:szCs w:val="22"/>
          <w:lang w:eastAsia="en-ZA"/>
        </w:rPr>
        <w:t xml:space="preserve">extension to the </w:t>
      </w:r>
      <w:r w:rsidRPr="0070089E">
        <w:rPr>
          <w:rFonts w:ascii="Arial" w:hAnsi="Arial" w:cs="Arial"/>
          <w:sz w:val="22"/>
          <w:szCs w:val="22"/>
        </w:rPr>
        <w:t>Motseng Facilities Management contract</w:t>
      </w:r>
      <w:r w:rsidRPr="0070089E">
        <w:rPr>
          <w:rFonts w:ascii="Arial" w:hAnsi="Arial" w:cs="Arial"/>
          <w:color w:val="000000"/>
          <w:sz w:val="22"/>
          <w:szCs w:val="22"/>
          <w:lang w:eastAsia="en-ZA"/>
        </w:rPr>
        <w:t xml:space="preserve"> even through it was possible to comply with the requirement.</w:t>
      </w:r>
    </w:p>
    <w:p w:rsidR="00296C19" w:rsidRPr="00490D49" w:rsidRDefault="00296C19" w:rsidP="006F5D2E">
      <w:pPr>
        <w:pStyle w:val="NormalWeb"/>
        <w:widowControl/>
        <w:numPr>
          <w:ilvl w:val="0"/>
          <w:numId w:val="282"/>
        </w:numPr>
        <w:spacing w:after="120" w:line="260" w:lineRule="exact"/>
        <w:rPr>
          <w:rFonts w:ascii="Arial" w:hAnsi="Arial" w:cs="Arial"/>
          <w:sz w:val="22"/>
          <w:szCs w:val="22"/>
        </w:rPr>
      </w:pPr>
      <w:r>
        <w:rPr>
          <w:rFonts w:ascii="Arial" w:hAnsi="Arial" w:cs="Arial"/>
          <w:sz w:val="22"/>
          <w:szCs w:val="22"/>
        </w:rPr>
        <w:t xml:space="preserve">An original, valid tax clearance certificate as required by paragraph 6.1 of </w:t>
      </w:r>
      <w:r w:rsidRPr="004A2462">
        <w:rPr>
          <w:rFonts w:ascii="Arial" w:hAnsi="Arial" w:cs="Arial"/>
          <w:sz w:val="22"/>
          <w:szCs w:val="22"/>
        </w:rPr>
        <w:t>P</w:t>
      </w:r>
      <w:r>
        <w:rPr>
          <w:rFonts w:ascii="Arial" w:hAnsi="Arial" w:cs="Arial"/>
          <w:sz w:val="22"/>
          <w:szCs w:val="22"/>
        </w:rPr>
        <w:t xml:space="preserve">ractice </w:t>
      </w:r>
      <w:r w:rsidRPr="004A2462">
        <w:rPr>
          <w:rFonts w:ascii="Arial" w:hAnsi="Arial" w:cs="Arial"/>
          <w:sz w:val="22"/>
          <w:szCs w:val="22"/>
        </w:rPr>
        <w:t>N</w:t>
      </w:r>
      <w:r>
        <w:rPr>
          <w:rFonts w:ascii="Arial" w:hAnsi="Arial" w:cs="Arial"/>
          <w:sz w:val="22"/>
          <w:szCs w:val="22"/>
        </w:rPr>
        <w:t>ote</w:t>
      </w:r>
      <w:r w:rsidRPr="004A2462">
        <w:rPr>
          <w:rFonts w:ascii="Arial" w:hAnsi="Arial" w:cs="Arial"/>
          <w:sz w:val="22"/>
          <w:szCs w:val="22"/>
        </w:rPr>
        <w:t xml:space="preserve"> 8 of 2007/08</w:t>
      </w:r>
      <w:r>
        <w:rPr>
          <w:rFonts w:ascii="Arial" w:hAnsi="Arial" w:cs="Arial"/>
          <w:sz w:val="22"/>
          <w:szCs w:val="22"/>
        </w:rPr>
        <w:t xml:space="preserve"> was not submitted.</w:t>
      </w:r>
    </w:p>
    <w:p w:rsidR="00296C19" w:rsidRDefault="00296C19" w:rsidP="00296C19">
      <w:pPr>
        <w:pStyle w:val="NormalWeb"/>
        <w:widowControl/>
        <w:spacing w:after="120" w:line="260" w:lineRule="exact"/>
        <w:rPr>
          <w:rFonts w:ascii="Arial" w:hAnsi="Arial" w:cs="Arial"/>
          <w:sz w:val="22"/>
          <w:szCs w:val="22"/>
        </w:rPr>
      </w:pPr>
    </w:p>
    <w:p w:rsidR="00296C19" w:rsidRDefault="00296C19" w:rsidP="00296C19">
      <w:pPr>
        <w:pStyle w:val="Default"/>
        <w:spacing w:after="120"/>
        <w:rPr>
          <w:rFonts w:ascii="Arial" w:hAnsi="Arial" w:cs="Arial"/>
          <w:sz w:val="22"/>
          <w:szCs w:val="22"/>
          <w:lang w:val="en-GB"/>
        </w:rPr>
      </w:pPr>
      <w:r>
        <w:rPr>
          <w:rFonts w:ascii="Arial" w:hAnsi="Arial" w:cs="Arial"/>
          <w:sz w:val="22"/>
          <w:szCs w:val="22"/>
          <w:lang w:val="en-GB"/>
        </w:rPr>
        <w:t xml:space="preserve">Similar findings were also reported in the 2010-2011 financial year. Management indicated in their audit action plan, page 9, that the actions by management listed below will be implemented with the target dates as also indicated below. This procurement was however incurred prior to the corrective actions indicated by management being implemented. </w:t>
      </w:r>
    </w:p>
    <w:p w:rsidR="00296C19" w:rsidRDefault="00296C19" w:rsidP="00296C19">
      <w:pPr>
        <w:pStyle w:val="Default"/>
        <w:spacing w:after="120"/>
        <w:rPr>
          <w:rFonts w:ascii="Arial" w:hAnsi="Arial" w:cs="Arial"/>
          <w:sz w:val="22"/>
          <w:szCs w:val="22"/>
          <w:lang w:val="en-GB"/>
        </w:rPr>
      </w:pPr>
    </w:p>
    <w:tbl>
      <w:tblPr>
        <w:tblStyle w:val="TableGrid"/>
        <w:tblW w:w="0" w:type="auto"/>
        <w:tblLook w:val="04A0"/>
      </w:tblPr>
      <w:tblGrid>
        <w:gridCol w:w="2898"/>
        <w:gridCol w:w="1440"/>
        <w:gridCol w:w="4904"/>
      </w:tblGrid>
      <w:tr w:rsidR="00296C19" w:rsidTr="00747B33">
        <w:tc>
          <w:tcPr>
            <w:tcW w:w="2898" w:type="dxa"/>
            <w:shd w:val="clear" w:color="auto" w:fill="BFBFBF" w:themeFill="background1" w:themeFillShade="BF"/>
          </w:tcPr>
          <w:p w:rsidR="00296C19" w:rsidRPr="00747B33" w:rsidRDefault="00296C19" w:rsidP="00296C19">
            <w:pPr>
              <w:pStyle w:val="Default"/>
              <w:spacing w:after="120"/>
              <w:rPr>
                <w:rFonts w:ascii="Arial" w:hAnsi="Arial" w:cs="Arial"/>
                <w:b/>
                <w:sz w:val="18"/>
                <w:szCs w:val="18"/>
                <w:lang w:val="en-GB"/>
              </w:rPr>
            </w:pPr>
            <w:r w:rsidRPr="00747B33">
              <w:rPr>
                <w:rFonts w:ascii="Arial" w:hAnsi="Arial" w:cs="Arial"/>
                <w:b/>
                <w:sz w:val="18"/>
                <w:szCs w:val="18"/>
                <w:lang w:val="en-GB"/>
              </w:rPr>
              <w:t>Action by management</w:t>
            </w:r>
          </w:p>
        </w:tc>
        <w:tc>
          <w:tcPr>
            <w:tcW w:w="1440" w:type="dxa"/>
            <w:shd w:val="clear" w:color="auto" w:fill="BFBFBF" w:themeFill="background1" w:themeFillShade="BF"/>
          </w:tcPr>
          <w:p w:rsidR="00296C19" w:rsidRPr="00747B33" w:rsidRDefault="00296C19" w:rsidP="00296C19">
            <w:pPr>
              <w:pStyle w:val="Default"/>
              <w:spacing w:after="120"/>
              <w:rPr>
                <w:rFonts w:ascii="Arial" w:hAnsi="Arial" w:cs="Arial"/>
                <w:b/>
                <w:sz w:val="18"/>
                <w:szCs w:val="18"/>
                <w:lang w:val="en-GB"/>
              </w:rPr>
            </w:pPr>
            <w:r w:rsidRPr="00747B33">
              <w:rPr>
                <w:rFonts w:ascii="Arial" w:hAnsi="Arial" w:cs="Arial"/>
                <w:b/>
                <w:sz w:val="18"/>
                <w:szCs w:val="18"/>
                <w:lang w:val="en-GB"/>
              </w:rPr>
              <w:t>Target date</w:t>
            </w:r>
          </w:p>
        </w:tc>
        <w:tc>
          <w:tcPr>
            <w:tcW w:w="4904" w:type="dxa"/>
            <w:shd w:val="clear" w:color="auto" w:fill="BFBFBF" w:themeFill="background1" w:themeFillShade="BF"/>
          </w:tcPr>
          <w:p w:rsidR="00296C19" w:rsidRPr="00747B33" w:rsidRDefault="00296C19" w:rsidP="00296C19">
            <w:pPr>
              <w:pStyle w:val="Default"/>
              <w:spacing w:after="120"/>
              <w:rPr>
                <w:rFonts w:ascii="Arial" w:hAnsi="Arial" w:cs="Arial"/>
                <w:b/>
                <w:sz w:val="18"/>
                <w:szCs w:val="18"/>
                <w:lang w:val="en-GB"/>
              </w:rPr>
            </w:pPr>
            <w:r w:rsidRPr="00747B33">
              <w:rPr>
                <w:rFonts w:ascii="Arial" w:hAnsi="Arial" w:cs="Arial"/>
                <w:b/>
                <w:sz w:val="18"/>
                <w:szCs w:val="18"/>
                <w:lang w:val="en-GB"/>
              </w:rPr>
              <w:t>Progress to date</w:t>
            </w:r>
          </w:p>
        </w:tc>
      </w:tr>
      <w:tr w:rsidR="00296C19" w:rsidTr="00296C19">
        <w:tc>
          <w:tcPr>
            <w:tcW w:w="2898" w:type="dxa"/>
          </w:tcPr>
          <w:p w:rsidR="00296C19" w:rsidRPr="00747B33" w:rsidRDefault="00296C19" w:rsidP="00296C19">
            <w:pPr>
              <w:pStyle w:val="Default"/>
              <w:spacing w:after="120"/>
              <w:rPr>
                <w:rFonts w:ascii="Arial" w:hAnsi="Arial" w:cs="Arial"/>
                <w:sz w:val="18"/>
                <w:szCs w:val="18"/>
                <w:lang w:val="en-GB"/>
              </w:rPr>
            </w:pPr>
            <w:r w:rsidRPr="00747B33">
              <w:rPr>
                <w:rFonts w:ascii="Arial" w:hAnsi="Arial" w:cs="Arial" w:hint="eastAsia"/>
                <w:sz w:val="18"/>
                <w:szCs w:val="18"/>
              </w:rPr>
              <w:t>Improve the checklists for payment of invoices to include confirmation of procurement process</w:t>
            </w:r>
          </w:p>
        </w:tc>
        <w:tc>
          <w:tcPr>
            <w:tcW w:w="1440" w:type="dxa"/>
          </w:tcPr>
          <w:p w:rsidR="00296C19" w:rsidRPr="00747B33" w:rsidRDefault="00296C19" w:rsidP="00296C19">
            <w:pPr>
              <w:pStyle w:val="Default"/>
              <w:spacing w:after="120"/>
              <w:rPr>
                <w:rFonts w:ascii="Arial" w:hAnsi="Arial" w:cs="Arial"/>
                <w:sz w:val="18"/>
                <w:szCs w:val="18"/>
                <w:lang w:val="en-GB"/>
              </w:rPr>
            </w:pPr>
            <w:r w:rsidRPr="00747B33">
              <w:rPr>
                <w:rFonts w:ascii="Arial" w:hAnsi="Arial" w:cs="Arial" w:hint="eastAsia"/>
                <w:sz w:val="18"/>
                <w:szCs w:val="18"/>
              </w:rPr>
              <w:t>Dec  2011</w:t>
            </w:r>
          </w:p>
        </w:tc>
        <w:tc>
          <w:tcPr>
            <w:tcW w:w="4904" w:type="dxa"/>
          </w:tcPr>
          <w:p w:rsidR="00296C19" w:rsidRPr="00747B33" w:rsidRDefault="00296C19" w:rsidP="00296C19">
            <w:pPr>
              <w:pStyle w:val="Default"/>
              <w:rPr>
                <w:rFonts w:ascii="Arial" w:hAnsi="Arial" w:cs="Arial"/>
                <w:sz w:val="18"/>
                <w:szCs w:val="18"/>
              </w:rPr>
            </w:pPr>
            <w:r w:rsidRPr="00747B33">
              <w:rPr>
                <w:rFonts w:ascii="Arial" w:hAnsi="Arial" w:cs="Arial"/>
                <w:sz w:val="18"/>
                <w:szCs w:val="18"/>
              </w:rPr>
              <w:t>Completed. The checklists have been improved.</w:t>
            </w:r>
          </w:p>
          <w:p w:rsidR="00296C19" w:rsidRPr="00747B33" w:rsidRDefault="00296C19" w:rsidP="00296C19">
            <w:pPr>
              <w:pStyle w:val="Default"/>
              <w:spacing w:after="120"/>
              <w:rPr>
                <w:rFonts w:ascii="Arial" w:hAnsi="Arial" w:cs="Arial"/>
                <w:sz w:val="18"/>
                <w:szCs w:val="18"/>
                <w:lang w:val="en-GB"/>
              </w:rPr>
            </w:pPr>
            <w:r w:rsidRPr="00747B33">
              <w:rPr>
                <w:rFonts w:ascii="Arial" w:hAnsi="Arial" w:cs="Arial"/>
                <w:sz w:val="18"/>
                <w:szCs w:val="18"/>
              </w:rPr>
              <w:t>The compliance unit is currently testing compliance throughout the department.</w:t>
            </w:r>
          </w:p>
        </w:tc>
      </w:tr>
      <w:tr w:rsidR="00296C19" w:rsidTr="00296C19">
        <w:tc>
          <w:tcPr>
            <w:tcW w:w="2898" w:type="dxa"/>
          </w:tcPr>
          <w:p w:rsidR="00296C19" w:rsidRPr="00747B33" w:rsidRDefault="00296C19" w:rsidP="00296C19">
            <w:pPr>
              <w:pStyle w:val="Default"/>
              <w:spacing w:after="120"/>
              <w:rPr>
                <w:rFonts w:ascii="Arial" w:hAnsi="Arial" w:cs="Arial"/>
                <w:sz w:val="18"/>
                <w:szCs w:val="18"/>
                <w:lang w:val="en-GB"/>
              </w:rPr>
            </w:pPr>
            <w:r w:rsidRPr="00747B33">
              <w:rPr>
                <w:rFonts w:ascii="Arial" w:hAnsi="Arial" w:cs="Arial" w:hint="eastAsia"/>
                <w:sz w:val="18"/>
                <w:szCs w:val="18"/>
              </w:rPr>
              <w:t>Enforce monthly reporting by improving the reporting templates.</w:t>
            </w:r>
          </w:p>
        </w:tc>
        <w:tc>
          <w:tcPr>
            <w:tcW w:w="1440" w:type="dxa"/>
          </w:tcPr>
          <w:p w:rsidR="00296C19" w:rsidRPr="00747B33" w:rsidRDefault="00296C19" w:rsidP="00296C19">
            <w:pPr>
              <w:pStyle w:val="Default"/>
              <w:spacing w:after="120"/>
              <w:rPr>
                <w:rFonts w:ascii="Arial" w:hAnsi="Arial" w:cs="Arial"/>
                <w:sz w:val="18"/>
                <w:szCs w:val="18"/>
                <w:lang w:val="en-GB"/>
              </w:rPr>
            </w:pPr>
            <w:r w:rsidRPr="00747B33">
              <w:rPr>
                <w:rFonts w:ascii="Arial" w:hAnsi="Arial" w:cs="Arial" w:hint="eastAsia"/>
                <w:sz w:val="18"/>
                <w:szCs w:val="18"/>
              </w:rPr>
              <w:t>Dec  2011</w:t>
            </w:r>
          </w:p>
        </w:tc>
        <w:tc>
          <w:tcPr>
            <w:tcW w:w="4904" w:type="dxa"/>
          </w:tcPr>
          <w:p w:rsidR="00296C19" w:rsidRPr="00747B33" w:rsidRDefault="00296C19" w:rsidP="00296C19">
            <w:pPr>
              <w:pStyle w:val="Default"/>
              <w:rPr>
                <w:rFonts w:ascii="Arial" w:hAnsi="Arial" w:cs="Arial"/>
                <w:sz w:val="18"/>
                <w:szCs w:val="18"/>
              </w:rPr>
            </w:pPr>
            <w:r w:rsidRPr="00747B33">
              <w:rPr>
                <w:rFonts w:ascii="Arial" w:hAnsi="Arial" w:cs="Arial"/>
                <w:sz w:val="18"/>
                <w:szCs w:val="18"/>
              </w:rPr>
              <w:t>While some of the regions are complying with the monthly reporting, we have discovered that other regions have not complied.</w:t>
            </w:r>
          </w:p>
          <w:p w:rsidR="00296C19" w:rsidRPr="00747B33" w:rsidRDefault="00296C19" w:rsidP="00296C19">
            <w:pPr>
              <w:pStyle w:val="Default"/>
              <w:spacing w:after="120"/>
              <w:rPr>
                <w:rFonts w:ascii="Arial" w:hAnsi="Arial" w:cs="Arial"/>
                <w:sz w:val="18"/>
                <w:szCs w:val="18"/>
                <w:lang w:val="en-GB"/>
              </w:rPr>
            </w:pPr>
            <w:r w:rsidRPr="00747B33">
              <w:rPr>
                <w:rFonts w:ascii="Arial" w:hAnsi="Arial" w:cs="Arial"/>
                <w:sz w:val="18"/>
                <w:szCs w:val="18"/>
              </w:rPr>
              <w:t>We are in the process of implementing disciplinary measures.</w:t>
            </w:r>
          </w:p>
        </w:tc>
      </w:tr>
      <w:tr w:rsidR="00296C19" w:rsidTr="00296C19">
        <w:tc>
          <w:tcPr>
            <w:tcW w:w="2898" w:type="dxa"/>
          </w:tcPr>
          <w:p w:rsidR="00296C19" w:rsidRPr="00747B33" w:rsidRDefault="00296C19" w:rsidP="00296C19">
            <w:pPr>
              <w:pStyle w:val="Default"/>
              <w:spacing w:after="120"/>
              <w:rPr>
                <w:rFonts w:ascii="Arial" w:hAnsi="Arial" w:cs="Arial"/>
                <w:sz w:val="18"/>
                <w:szCs w:val="18"/>
                <w:lang w:val="en-GB"/>
              </w:rPr>
            </w:pPr>
            <w:r w:rsidRPr="00747B33">
              <w:rPr>
                <w:rFonts w:ascii="Arial" w:hAnsi="Arial" w:cs="Arial" w:hint="eastAsia"/>
                <w:sz w:val="18"/>
                <w:szCs w:val="18"/>
              </w:rPr>
              <w:t>Compliance and  Inspectorate unit to conduct random checking</w:t>
            </w:r>
          </w:p>
        </w:tc>
        <w:tc>
          <w:tcPr>
            <w:tcW w:w="1440" w:type="dxa"/>
          </w:tcPr>
          <w:p w:rsidR="00296C19" w:rsidRPr="00747B33" w:rsidRDefault="00296C19" w:rsidP="00296C19">
            <w:pPr>
              <w:pStyle w:val="Default"/>
              <w:spacing w:after="120"/>
              <w:rPr>
                <w:rFonts w:ascii="Arial" w:hAnsi="Arial" w:cs="Arial"/>
                <w:sz w:val="18"/>
                <w:szCs w:val="18"/>
                <w:lang w:val="en-GB"/>
              </w:rPr>
            </w:pPr>
            <w:r w:rsidRPr="00747B33">
              <w:rPr>
                <w:rFonts w:ascii="Arial" w:hAnsi="Arial" w:cs="Arial" w:hint="eastAsia"/>
                <w:sz w:val="18"/>
                <w:szCs w:val="18"/>
              </w:rPr>
              <w:t>May 2012</w:t>
            </w:r>
          </w:p>
        </w:tc>
        <w:tc>
          <w:tcPr>
            <w:tcW w:w="4904" w:type="dxa"/>
          </w:tcPr>
          <w:p w:rsidR="00296C19" w:rsidRPr="00747B33" w:rsidRDefault="00296C19" w:rsidP="00296C19">
            <w:pPr>
              <w:pStyle w:val="Default"/>
              <w:spacing w:after="120"/>
              <w:rPr>
                <w:rFonts w:ascii="Arial" w:hAnsi="Arial" w:cs="Arial"/>
                <w:sz w:val="18"/>
                <w:szCs w:val="18"/>
                <w:lang w:val="en-GB"/>
              </w:rPr>
            </w:pPr>
            <w:r w:rsidRPr="00747B33">
              <w:rPr>
                <w:rFonts w:ascii="Arial" w:hAnsi="Arial" w:cs="Arial" w:hint="eastAsia"/>
                <w:sz w:val="18"/>
                <w:szCs w:val="18"/>
              </w:rPr>
              <w:t xml:space="preserve">The </w:t>
            </w:r>
            <w:r w:rsidRPr="00747B33">
              <w:rPr>
                <w:rFonts w:ascii="Arial" w:hAnsi="Arial" w:cs="Arial"/>
                <w:sz w:val="18"/>
                <w:szCs w:val="18"/>
              </w:rPr>
              <w:t>c</w:t>
            </w:r>
            <w:r w:rsidRPr="00747B33">
              <w:rPr>
                <w:rFonts w:ascii="Arial" w:hAnsi="Arial" w:cs="Arial" w:hint="eastAsia"/>
                <w:sz w:val="18"/>
                <w:szCs w:val="18"/>
              </w:rPr>
              <w:t>ompliance unit is currently testing compliance throughout the department.</w:t>
            </w:r>
          </w:p>
        </w:tc>
      </w:tr>
    </w:tbl>
    <w:p w:rsidR="00296C19" w:rsidRDefault="00296C19" w:rsidP="00296C19">
      <w:pPr>
        <w:pStyle w:val="NormalWeb"/>
        <w:widowControl/>
        <w:spacing w:after="120" w:line="260" w:lineRule="exact"/>
        <w:rPr>
          <w:rFonts w:ascii="Arial" w:hAnsi="Arial" w:cs="Arial"/>
          <w:sz w:val="22"/>
          <w:szCs w:val="22"/>
        </w:rPr>
      </w:pPr>
    </w:p>
    <w:p w:rsidR="00296C19" w:rsidRPr="0070089E" w:rsidRDefault="00296C19" w:rsidP="00296C19">
      <w:pPr>
        <w:pStyle w:val="NormalWeb"/>
        <w:widowControl/>
        <w:spacing w:after="120" w:line="260" w:lineRule="exact"/>
        <w:rPr>
          <w:rFonts w:ascii="Arial" w:hAnsi="Arial" w:cs="Arial"/>
          <w:sz w:val="22"/>
          <w:szCs w:val="22"/>
        </w:rPr>
      </w:pPr>
    </w:p>
    <w:p w:rsidR="00296C19" w:rsidRPr="004A2462" w:rsidRDefault="00296C19" w:rsidP="00296C19">
      <w:pPr>
        <w:pStyle w:val="Heading2"/>
        <w:spacing w:before="0" w:after="0" w:line="260" w:lineRule="exact"/>
        <w:ind w:left="357" w:hanging="357"/>
        <w:rPr>
          <w:i w:val="0"/>
          <w:sz w:val="22"/>
          <w:szCs w:val="22"/>
        </w:rPr>
      </w:pPr>
      <w:r w:rsidRPr="004A2462">
        <w:rPr>
          <w:i w:val="0"/>
          <w:sz w:val="22"/>
          <w:szCs w:val="22"/>
        </w:rPr>
        <w:t>Internal control deficiency</w:t>
      </w:r>
    </w:p>
    <w:p w:rsidR="00296C19" w:rsidRPr="007F138D" w:rsidRDefault="00296C19" w:rsidP="00296C19">
      <w:pPr>
        <w:pStyle w:val="Heading2"/>
        <w:autoSpaceDE w:val="0"/>
        <w:jc w:val="both"/>
        <w:rPr>
          <w:rStyle w:val="Emphasis"/>
          <w:b w:val="0"/>
          <w:bCs w:val="0"/>
          <w:iCs/>
          <w:sz w:val="22"/>
          <w:szCs w:val="22"/>
          <w:lang w:val="en-GB"/>
        </w:rPr>
      </w:pPr>
      <w:r w:rsidRPr="007F138D">
        <w:rPr>
          <w:rStyle w:val="Emphasis"/>
          <w:b w:val="0"/>
          <w:bCs w:val="0"/>
          <w:sz w:val="22"/>
          <w:szCs w:val="22"/>
          <w:lang w:val="en-GB"/>
        </w:rPr>
        <w:t>Financial and performance management</w:t>
      </w:r>
    </w:p>
    <w:p w:rsidR="00296C19" w:rsidRPr="00747B33" w:rsidRDefault="00296C19" w:rsidP="00296C19">
      <w:pPr>
        <w:pStyle w:val="NormalWeb"/>
        <w:jc w:val="both"/>
        <w:rPr>
          <w:rFonts w:ascii="Arial" w:hAnsi="Arial" w:cs="Arial"/>
          <w:iCs/>
          <w:sz w:val="22"/>
          <w:szCs w:val="22"/>
        </w:rPr>
      </w:pPr>
    </w:p>
    <w:p w:rsidR="00296C19" w:rsidRPr="00747B33" w:rsidRDefault="00747B33" w:rsidP="00747B33">
      <w:pPr>
        <w:pStyle w:val="NormalWeb"/>
        <w:ind w:left="720" w:hanging="720"/>
        <w:jc w:val="both"/>
        <w:rPr>
          <w:rFonts w:ascii="Arial" w:hAnsi="Arial" w:cs="Arial"/>
          <w:iCs/>
          <w:sz w:val="22"/>
          <w:szCs w:val="22"/>
          <w:lang w:val="en-GB"/>
        </w:rPr>
      </w:pPr>
      <w:r w:rsidRPr="00747B33">
        <w:rPr>
          <w:rFonts w:ascii="Arial" w:hAnsi="Arial" w:cs="Arial"/>
          <w:iCs/>
          <w:sz w:val="22"/>
          <w:szCs w:val="22"/>
          <w:lang w:val="en-GB"/>
        </w:rPr>
        <w:t xml:space="preserve">a) </w:t>
      </w:r>
      <w:r w:rsidRPr="00747B33">
        <w:rPr>
          <w:rFonts w:ascii="Arial" w:hAnsi="Arial" w:cs="Arial"/>
          <w:iCs/>
          <w:sz w:val="22"/>
          <w:szCs w:val="22"/>
          <w:lang w:val="en-GB"/>
        </w:rPr>
        <w:tab/>
      </w:r>
      <w:r w:rsidR="00296C19" w:rsidRPr="00747B33">
        <w:rPr>
          <w:rFonts w:ascii="Arial" w:hAnsi="Arial" w:cs="Arial"/>
          <w:iCs/>
          <w:sz w:val="22"/>
          <w:szCs w:val="22"/>
          <w:lang w:val="en-GB"/>
        </w:rPr>
        <w:t>The department did not prepare regular, accurate and complete financial and performance reports that are supported and evidenced by reliable information.</w:t>
      </w:r>
    </w:p>
    <w:p w:rsidR="00296C19" w:rsidRPr="00747B33" w:rsidRDefault="00296C19" w:rsidP="00296C19">
      <w:pPr>
        <w:pStyle w:val="NormalWeb"/>
        <w:jc w:val="both"/>
        <w:rPr>
          <w:rFonts w:ascii="Arial" w:hAnsi="Arial" w:cs="Arial"/>
          <w:iCs/>
          <w:sz w:val="22"/>
          <w:szCs w:val="22"/>
          <w:lang w:val="en-GB"/>
        </w:rPr>
      </w:pPr>
    </w:p>
    <w:p w:rsidR="00296C19" w:rsidRPr="00747B33" w:rsidRDefault="00747B33" w:rsidP="00747B33">
      <w:pPr>
        <w:pStyle w:val="NormalWeb"/>
        <w:ind w:left="720" w:hanging="720"/>
        <w:jc w:val="both"/>
        <w:rPr>
          <w:rFonts w:ascii="Arial" w:hAnsi="Arial" w:cs="Arial"/>
          <w:iCs/>
          <w:sz w:val="22"/>
          <w:szCs w:val="22"/>
          <w:lang w:val="en-ZA"/>
        </w:rPr>
      </w:pPr>
      <w:r w:rsidRPr="00747B33">
        <w:rPr>
          <w:rFonts w:ascii="Arial" w:hAnsi="Arial" w:cs="Arial"/>
          <w:iCs/>
          <w:sz w:val="22"/>
          <w:szCs w:val="22"/>
          <w:lang w:val="en-GB"/>
        </w:rPr>
        <w:t>b)</w:t>
      </w:r>
      <w:r w:rsidRPr="00747B33">
        <w:rPr>
          <w:rFonts w:ascii="Arial" w:hAnsi="Arial" w:cs="Arial"/>
          <w:iCs/>
          <w:sz w:val="22"/>
          <w:szCs w:val="22"/>
          <w:lang w:val="en-GB"/>
        </w:rPr>
        <w:tab/>
      </w:r>
      <w:r w:rsidR="00296C19" w:rsidRPr="00747B33">
        <w:rPr>
          <w:rFonts w:ascii="Arial" w:hAnsi="Arial" w:cs="Arial"/>
          <w:iCs/>
          <w:sz w:val="22"/>
          <w:szCs w:val="22"/>
          <w:lang w:val="en-GB"/>
        </w:rPr>
        <w:t>The department did not procure goods and services in accordance with the supply chain management requirements and deviations as defined by supply chain management legislation are not approved and reported to those charged with governance.</w:t>
      </w:r>
    </w:p>
    <w:p w:rsidR="00296C19" w:rsidRPr="00747B33" w:rsidRDefault="00296C19" w:rsidP="00296C19">
      <w:pPr>
        <w:pStyle w:val="Heading2"/>
        <w:spacing w:before="0" w:after="120"/>
        <w:rPr>
          <w:b w:val="0"/>
          <w:i w:val="0"/>
          <w:sz w:val="22"/>
          <w:szCs w:val="22"/>
        </w:rPr>
      </w:pPr>
    </w:p>
    <w:p w:rsidR="00296C19" w:rsidRDefault="00296C19" w:rsidP="00296C19">
      <w:pPr>
        <w:pStyle w:val="NormalWeb"/>
        <w:widowControl/>
        <w:jc w:val="both"/>
        <w:rPr>
          <w:b/>
          <w:i/>
          <w:sz w:val="22"/>
          <w:szCs w:val="22"/>
        </w:rPr>
      </w:pPr>
      <w:r>
        <w:rPr>
          <w:rFonts w:ascii="Arial" w:hAnsi="Arial"/>
          <w:sz w:val="22"/>
          <w:szCs w:val="22"/>
        </w:rPr>
        <w:t xml:space="preserve">Similar findings were noted in the previous financial year. However per the SCOPA action plan the department does not appear to have any actions in place to address the issue. </w:t>
      </w:r>
    </w:p>
    <w:p w:rsidR="00296C19" w:rsidRPr="004A2462" w:rsidRDefault="00296C19" w:rsidP="00296C19">
      <w:pPr>
        <w:pStyle w:val="Heading2"/>
        <w:spacing w:before="0" w:after="0" w:line="260" w:lineRule="exact"/>
        <w:ind w:left="357" w:hanging="357"/>
        <w:rPr>
          <w:b w:val="0"/>
          <w:i w:val="0"/>
          <w:sz w:val="22"/>
          <w:szCs w:val="22"/>
        </w:rPr>
      </w:pPr>
    </w:p>
    <w:p w:rsidR="00296C19" w:rsidRPr="003E62F7" w:rsidRDefault="00296C19" w:rsidP="00296C19">
      <w:pPr>
        <w:pStyle w:val="Heading2"/>
        <w:spacing w:before="0" w:after="0" w:line="260" w:lineRule="exact"/>
        <w:ind w:left="357" w:hanging="357"/>
        <w:rPr>
          <w:i w:val="0"/>
          <w:sz w:val="22"/>
          <w:szCs w:val="22"/>
        </w:rPr>
      </w:pPr>
    </w:p>
    <w:p w:rsidR="00296C19" w:rsidRPr="003E62F7" w:rsidRDefault="00296C19" w:rsidP="00296C19">
      <w:pPr>
        <w:pStyle w:val="Heading2"/>
        <w:spacing w:before="0" w:after="0" w:line="260" w:lineRule="exact"/>
        <w:ind w:left="357" w:hanging="357"/>
        <w:rPr>
          <w:i w:val="0"/>
          <w:sz w:val="22"/>
          <w:szCs w:val="22"/>
        </w:rPr>
      </w:pPr>
      <w:r w:rsidRPr="003E62F7">
        <w:rPr>
          <w:i w:val="0"/>
          <w:sz w:val="22"/>
          <w:szCs w:val="22"/>
        </w:rPr>
        <w:t>Recommendation</w:t>
      </w:r>
    </w:p>
    <w:p w:rsidR="00296C19" w:rsidRPr="003E62F7" w:rsidRDefault="00296C19" w:rsidP="00296C19">
      <w:pPr>
        <w:rPr>
          <w:sz w:val="22"/>
          <w:szCs w:val="22"/>
        </w:rPr>
      </w:pPr>
    </w:p>
    <w:p w:rsidR="00296C19" w:rsidRPr="003E62F7" w:rsidRDefault="00296C19" w:rsidP="00296C19">
      <w:pPr>
        <w:spacing w:after="120" w:line="260" w:lineRule="exact"/>
        <w:ind w:left="357" w:hanging="357"/>
        <w:rPr>
          <w:sz w:val="22"/>
          <w:szCs w:val="22"/>
        </w:rPr>
      </w:pPr>
      <w:r w:rsidRPr="003E62F7">
        <w:rPr>
          <w:sz w:val="22"/>
          <w:szCs w:val="22"/>
        </w:rPr>
        <w:t>a)</w:t>
      </w:r>
      <w:r w:rsidRPr="003E62F7">
        <w:rPr>
          <w:sz w:val="22"/>
          <w:szCs w:val="22"/>
        </w:rPr>
        <w:tab/>
      </w:r>
      <w:r w:rsidRPr="003E62F7">
        <w:rPr>
          <w:color w:val="000000"/>
          <w:sz w:val="22"/>
          <w:szCs w:val="22"/>
          <w:lang w:eastAsia="en-ZA"/>
        </w:rPr>
        <w:t>Deviations from official procurement processes must only be approved in cases where it is impractical or impossible to follow the official procurement process</w:t>
      </w:r>
      <w:r>
        <w:rPr>
          <w:color w:val="000000"/>
          <w:sz w:val="22"/>
          <w:szCs w:val="22"/>
          <w:lang w:eastAsia="en-ZA"/>
        </w:rPr>
        <w:t>.</w:t>
      </w:r>
      <w:r w:rsidRPr="003E62F7">
        <w:rPr>
          <w:sz w:val="22"/>
          <w:szCs w:val="22"/>
        </w:rPr>
        <w:t xml:space="preserve">  </w:t>
      </w:r>
    </w:p>
    <w:p w:rsidR="00296C19" w:rsidRPr="003E62F7" w:rsidRDefault="00296C19" w:rsidP="00296C19">
      <w:pPr>
        <w:pStyle w:val="NormalWeb"/>
        <w:widowControl/>
        <w:spacing w:after="120" w:line="260" w:lineRule="exact"/>
        <w:ind w:left="357" w:hanging="357"/>
        <w:rPr>
          <w:rFonts w:ascii="Arial" w:hAnsi="Arial" w:cs="Arial"/>
          <w:sz w:val="22"/>
          <w:szCs w:val="22"/>
        </w:rPr>
      </w:pPr>
      <w:r w:rsidRPr="003E62F7">
        <w:rPr>
          <w:rFonts w:ascii="Arial" w:hAnsi="Arial" w:cs="Arial"/>
          <w:sz w:val="22"/>
          <w:szCs w:val="22"/>
        </w:rPr>
        <w:t>b)</w:t>
      </w:r>
      <w:r w:rsidRPr="003E62F7">
        <w:rPr>
          <w:rFonts w:ascii="Arial" w:hAnsi="Arial" w:cs="Arial"/>
          <w:sz w:val="22"/>
          <w:szCs w:val="22"/>
        </w:rPr>
        <w:tab/>
        <w:t>The department must timeously update their prospective supplier list to include suppliers that can deliver services to avoid paying unnecessary fees.</w:t>
      </w:r>
    </w:p>
    <w:p w:rsidR="00296C19" w:rsidRPr="003E62F7" w:rsidRDefault="00296C19" w:rsidP="00296C19">
      <w:pPr>
        <w:pStyle w:val="NormalWeb"/>
        <w:widowControl/>
        <w:spacing w:after="120" w:line="260" w:lineRule="exact"/>
        <w:ind w:left="357" w:hanging="357"/>
        <w:rPr>
          <w:rFonts w:ascii="Arial" w:hAnsi="Arial"/>
          <w:sz w:val="22"/>
          <w:szCs w:val="22"/>
        </w:rPr>
      </w:pPr>
      <w:r w:rsidRPr="003E62F7">
        <w:rPr>
          <w:rFonts w:ascii="Arial" w:hAnsi="Arial"/>
          <w:sz w:val="22"/>
          <w:szCs w:val="22"/>
        </w:rPr>
        <w:t>c</w:t>
      </w:r>
      <w:r w:rsidRPr="003E62F7">
        <w:rPr>
          <w:rFonts w:ascii="Arial" w:hAnsi="Arial" w:cs="Arial"/>
          <w:sz w:val="22"/>
          <w:szCs w:val="22"/>
        </w:rPr>
        <w:t>)</w:t>
      </w:r>
      <w:r w:rsidRPr="003E62F7">
        <w:rPr>
          <w:rFonts w:ascii="Arial" w:hAnsi="Arial" w:cs="Arial"/>
          <w:sz w:val="22"/>
          <w:szCs w:val="22"/>
        </w:rPr>
        <w:tab/>
      </w:r>
      <w:r w:rsidRPr="003E62F7">
        <w:rPr>
          <w:rFonts w:ascii="Arial" w:hAnsi="Arial"/>
          <w:sz w:val="22"/>
          <w:szCs w:val="22"/>
        </w:rPr>
        <w:t>A post-performance assessment of procurement should be performed in order to determine if the utilisaiton of the resources of the institutions were effective, efficient and transparent as required in terms of TR10.1.2.</w:t>
      </w:r>
    </w:p>
    <w:p w:rsidR="00296C19" w:rsidRPr="003E62F7" w:rsidRDefault="00296C19" w:rsidP="00296C19">
      <w:pPr>
        <w:pStyle w:val="NormalWeb"/>
        <w:widowControl/>
        <w:ind w:left="360" w:hanging="360"/>
        <w:jc w:val="both"/>
        <w:rPr>
          <w:rFonts w:ascii="Arial" w:hAnsi="Arial"/>
          <w:sz w:val="22"/>
          <w:szCs w:val="22"/>
        </w:rPr>
      </w:pPr>
      <w:r w:rsidRPr="003E62F7">
        <w:rPr>
          <w:rFonts w:ascii="Arial" w:hAnsi="Arial"/>
          <w:sz w:val="22"/>
          <w:szCs w:val="22"/>
        </w:rPr>
        <w:t>d)</w:t>
      </w:r>
      <w:r w:rsidRPr="003E62F7">
        <w:rPr>
          <w:rFonts w:ascii="Arial" w:hAnsi="Arial"/>
          <w:sz w:val="22"/>
          <w:szCs w:val="22"/>
        </w:rPr>
        <w:tab/>
        <w:t>All purchases need to be approved prior to the receipt of goods and services either by way of a governmental order or via an internal memo.</w:t>
      </w:r>
    </w:p>
    <w:p w:rsidR="00296C19" w:rsidRPr="003E62F7" w:rsidRDefault="00296C19" w:rsidP="00296C19">
      <w:pPr>
        <w:pStyle w:val="NormalWeb"/>
        <w:widowControl/>
        <w:ind w:left="360" w:hanging="360"/>
        <w:jc w:val="both"/>
        <w:rPr>
          <w:rFonts w:ascii="Arial" w:hAnsi="Arial"/>
          <w:sz w:val="22"/>
          <w:szCs w:val="22"/>
        </w:rPr>
      </w:pPr>
    </w:p>
    <w:p w:rsidR="00296C19" w:rsidRDefault="00296C19" w:rsidP="00296C19">
      <w:pPr>
        <w:pStyle w:val="NormalWeb"/>
        <w:widowControl/>
        <w:ind w:left="360" w:hanging="360"/>
        <w:jc w:val="both"/>
        <w:rPr>
          <w:rFonts w:ascii="Arial" w:hAnsi="Arial"/>
          <w:sz w:val="22"/>
          <w:szCs w:val="22"/>
        </w:rPr>
      </w:pPr>
      <w:r w:rsidRPr="003E62F7">
        <w:rPr>
          <w:rFonts w:ascii="Arial" w:hAnsi="Arial"/>
          <w:sz w:val="22"/>
          <w:szCs w:val="22"/>
        </w:rPr>
        <w:t>e)</w:t>
      </w:r>
      <w:r w:rsidRPr="003E62F7">
        <w:rPr>
          <w:rFonts w:ascii="Arial" w:hAnsi="Arial"/>
          <w:sz w:val="22"/>
          <w:szCs w:val="22"/>
        </w:rPr>
        <w:tab/>
        <w:t>The reasons for the extension of a contract being investigated by the SIU should be investigated to determine if there was financial misconduct. If appropriate the required disciplinary actions need to be instigated against the relevant officials.</w:t>
      </w:r>
    </w:p>
    <w:p w:rsidR="00296C19" w:rsidRDefault="00296C19" w:rsidP="00296C19">
      <w:pPr>
        <w:pStyle w:val="NormalWeb"/>
        <w:widowControl/>
        <w:ind w:left="360" w:hanging="360"/>
        <w:jc w:val="both"/>
        <w:rPr>
          <w:rFonts w:ascii="Arial" w:hAnsi="Arial"/>
          <w:sz w:val="22"/>
          <w:szCs w:val="22"/>
        </w:rPr>
      </w:pPr>
    </w:p>
    <w:p w:rsidR="00296C19" w:rsidRDefault="00296C19" w:rsidP="00296C19">
      <w:pPr>
        <w:pStyle w:val="NormalWeb"/>
        <w:widowControl/>
        <w:ind w:left="360" w:hanging="360"/>
        <w:jc w:val="both"/>
        <w:rPr>
          <w:rFonts w:ascii="Arial" w:hAnsi="Arial"/>
          <w:sz w:val="22"/>
          <w:szCs w:val="22"/>
        </w:rPr>
      </w:pPr>
      <w:r>
        <w:rPr>
          <w:rFonts w:ascii="Arial" w:hAnsi="Arial"/>
          <w:sz w:val="22"/>
          <w:szCs w:val="22"/>
        </w:rPr>
        <w:t>f)</w:t>
      </w:r>
      <w:r>
        <w:rPr>
          <w:rFonts w:ascii="Arial" w:hAnsi="Arial"/>
          <w:sz w:val="22"/>
          <w:szCs w:val="22"/>
        </w:rPr>
        <w:tab/>
        <w:t xml:space="preserve">The checklist implemented by the department should ensure that all compliance matters are addressed. It should specifically be ensured that matters that resulted in irregular expenditure in the prior financial years are addressed to prevent a reoccurrence thereof. </w:t>
      </w:r>
    </w:p>
    <w:p w:rsidR="00296C19" w:rsidRDefault="00296C19" w:rsidP="00296C19">
      <w:pPr>
        <w:pStyle w:val="NormalWeb"/>
        <w:widowControl/>
        <w:ind w:left="360" w:hanging="360"/>
        <w:jc w:val="both"/>
        <w:rPr>
          <w:rFonts w:ascii="Arial" w:hAnsi="Arial"/>
          <w:sz w:val="22"/>
          <w:szCs w:val="22"/>
        </w:rPr>
      </w:pPr>
    </w:p>
    <w:p w:rsidR="00296C19" w:rsidRPr="003E62F7" w:rsidRDefault="00296C19" w:rsidP="00296C19">
      <w:pPr>
        <w:pStyle w:val="NormalWeb"/>
        <w:widowControl/>
        <w:ind w:left="360" w:hanging="360"/>
        <w:jc w:val="both"/>
        <w:rPr>
          <w:rFonts w:ascii="Arial" w:hAnsi="Arial"/>
          <w:sz w:val="22"/>
          <w:szCs w:val="22"/>
        </w:rPr>
      </w:pPr>
      <w:r>
        <w:rPr>
          <w:rFonts w:ascii="Arial" w:hAnsi="Arial"/>
          <w:sz w:val="22"/>
          <w:szCs w:val="22"/>
        </w:rPr>
        <w:t>g)</w:t>
      </w:r>
      <w:r>
        <w:rPr>
          <w:rFonts w:ascii="Arial" w:hAnsi="Arial"/>
          <w:sz w:val="22"/>
          <w:szCs w:val="22"/>
        </w:rPr>
        <w:tab/>
        <w:t>A certified copy of the tax clearance certificate should be attached to the payment batch with a reference to where the original, valid tax clearance certificate is filed. The checklist should make provisions that it was confirmed that the copy is attached, that it is referenced to the original and that it is still valid.</w:t>
      </w:r>
      <w:r>
        <w:rPr>
          <w:rFonts w:ascii="Arial" w:hAnsi="Arial"/>
          <w:sz w:val="22"/>
          <w:szCs w:val="22"/>
        </w:rPr>
        <w:tab/>
      </w:r>
    </w:p>
    <w:p w:rsidR="00296C19" w:rsidRPr="003E62F7" w:rsidRDefault="00296C19" w:rsidP="00296C19">
      <w:pPr>
        <w:pStyle w:val="NormalWeb"/>
        <w:widowControl/>
        <w:ind w:left="360" w:hanging="360"/>
        <w:jc w:val="both"/>
        <w:rPr>
          <w:rFonts w:ascii="Arial" w:hAnsi="Arial"/>
          <w:sz w:val="22"/>
          <w:szCs w:val="22"/>
        </w:rPr>
      </w:pPr>
      <w:r w:rsidRPr="003E62F7">
        <w:rPr>
          <w:rFonts w:ascii="Arial" w:hAnsi="Arial"/>
          <w:sz w:val="22"/>
          <w:szCs w:val="22"/>
        </w:rPr>
        <w:tab/>
      </w:r>
    </w:p>
    <w:p w:rsidR="00296C19" w:rsidRPr="003E62F7" w:rsidRDefault="00296C19" w:rsidP="00296C19">
      <w:pPr>
        <w:pStyle w:val="NormalWeb"/>
        <w:widowControl/>
        <w:ind w:left="357" w:hanging="357"/>
        <w:jc w:val="both"/>
        <w:rPr>
          <w:rFonts w:cs="Arial"/>
          <w:b/>
          <w:bCs/>
          <w:color w:val="FF0000"/>
          <w:sz w:val="22"/>
          <w:szCs w:val="22"/>
        </w:rPr>
      </w:pPr>
    </w:p>
    <w:p w:rsidR="00296C19" w:rsidRDefault="00296C19" w:rsidP="00296C19">
      <w:pPr>
        <w:pStyle w:val="ListParagraph"/>
        <w:spacing w:after="120" w:line="260" w:lineRule="exact"/>
        <w:ind w:left="357" w:hanging="357"/>
        <w:rPr>
          <w:rFonts w:ascii="Arial" w:hAnsi="Arial" w:cs="Arial"/>
          <w:b/>
          <w:bCs/>
          <w:sz w:val="22"/>
          <w:szCs w:val="22"/>
        </w:rPr>
      </w:pPr>
      <w:r w:rsidRPr="0051551D">
        <w:rPr>
          <w:rFonts w:ascii="Arial" w:hAnsi="Arial" w:cs="Arial"/>
          <w:b/>
          <w:bCs/>
          <w:sz w:val="22"/>
          <w:szCs w:val="22"/>
        </w:rPr>
        <w:t>Management response</w:t>
      </w:r>
    </w:p>
    <w:p w:rsidR="00296C19" w:rsidRDefault="00296C19" w:rsidP="00296C19">
      <w:pPr>
        <w:pStyle w:val="ListParagraph"/>
        <w:spacing w:after="120" w:line="260" w:lineRule="exact"/>
        <w:ind w:left="357" w:hanging="357"/>
        <w:rPr>
          <w:rFonts w:ascii="Arial" w:hAnsi="Arial" w:cs="Arial"/>
          <w:b/>
          <w:bCs/>
          <w:sz w:val="22"/>
          <w:szCs w:val="22"/>
        </w:rPr>
      </w:pPr>
    </w:p>
    <w:p w:rsidR="00296C19" w:rsidRDefault="00296C19" w:rsidP="00296C19">
      <w:pPr>
        <w:spacing w:after="120" w:line="260" w:lineRule="exact"/>
        <w:ind w:left="357" w:hanging="357"/>
        <w:rPr>
          <w:sz w:val="22"/>
          <w:szCs w:val="22"/>
        </w:rPr>
      </w:pPr>
      <w:r>
        <w:rPr>
          <w:bCs/>
          <w:sz w:val="22"/>
          <w:szCs w:val="22"/>
        </w:rPr>
        <w:t>a)</w:t>
      </w:r>
      <w:r>
        <w:rPr>
          <w:bCs/>
          <w:sz w:val="22"/>
          <w:szCs w:val="22"/>
        </w:rPr>
        <w:tab/>
      </w:r>
      <w:r w:rsidRPr="0051551D">
        <w:rPr>
          <w:sz w:val="22"/>
          <w:szCs w:val="22"/>
        </w:rPr>
        <w:t>I am not in agreement with the fin</w:t>
      </w:r>
      <w:r>
        <w:rPr>
          <w:sz w:val="22"/>
          <w:szCs w:val="22"/>
        </w:rPr>
        <w:t>ding for the following reasons</w:t>
      </w:r>
      <w:r w:rsidRPr="0051551D">
        <w:rPr>
          <w:sz w:val="22"/>
          <w:szCs w:val="22"/>
        </w:rPr>
        <w:t>:</w:t>
      </w:r>
    </w:p>
    <w:p w:rsidR="00747B33" w:rsidRDefault="00296C19" w:rsidP="00747B33">
      <w:pPr>
        <w:spacing w:after="120" w:line="260" w:lineRule="exact"/>
        <w:ind w:left="357" w:hanging="357"/>
        <w:rPr>
          <w:sz w:val="22"/>
          <w:szCs w:val="22"/>
        </w:rPr>
      </w:pPr>
      <w:r>
        <w:rPr>
          <w:sz w:val="22"/>
          <w:szCs w:val="22"/>
        </w:rPr>
        <w:tab/>
        <w:t>The Department of Public Works appointed Motseng Facilities Management Contracor. Their contract included management of Prestige Events at a charge of 12% management fee. The Department does not get involved in their procurement processes and does not know what their Supply Chain Management Policies.</w:t>
      </w:r>
    </w:p>
    <w:p w:rsidR="00747B33" w:rsidRDefault="00747B33" w:rsidP="00747B33">
      <w:pPr>
        <w:spacing w:after="120" w:line="260" w:lineRule="exact"/>
        <w:ind w:left="357" w:hanging="357"/>
        <w:rPr>
          <w:i/>
          <w:sz w:val="22"/>
          <w:szCs w:val="22"/>
        </w:rPr>
      </w:pPr>
    </w:p>
    <w:p w:rsidR="00296C19" w:rsidRPr="00747B33" w:rsidRDefault="00296C19" w:rsidP="00747B33">
      <w:pPr>
        <w:spacing w:after="120" w:line="260" w:lineRule="exact"/>
        <w:ind w:left="357" w:hanging="357"/>
        <w:rPr>
          <w:sz w:val="22"/>
          <w:szCs w:val="22"/>
        </w:rPr>
      </w:pPr>
      <w:r w:rsidRPr="00532A4E">
        <w:rPr>
          <w:i/>
          <w:sz w:val="22"/>
          <w:szCs w:val="22"/>
        </w:rPr>
        <w:t>Name:</w:t>
      </w:r>
      <w:r w:rsidRPr="00532A4E">
        <w:rPr>
          <w:rFonts w:eastAsia="Arial Unicode MS"/>
          <w:sz w:val="22"/>
          <w:szCs w:val="22"/>
        </w:rPr>
        <w:t xml:space="preserve">   </w:t>
      </w:r>
      <w:r>
        <w:rPr>
          <w:rFonts w:eastAsia="Arial Unicode MS"/>
          <w:sz w:val="22"/>
          <w:szCs w:val="22"/>
        </w:rPr>
        <w:t>Bassie Kgasoane</w:t>
      </w:r>
    </w:p>
    <w:p w:rsidR="00296C19" w:rsidRDefault="00296C19" w:rsidP="00747B33">
      <w:pPr>
        <w:spacing w:after="120" w:line="260" w:lineRule="exact"/>
        <w:rPr>
          <w:i/>
          <w:sz w:val="22"/>
          <w:szCs w:val="22"/>
        </w:rPr>
      </w:pPr>
      <w:r w:rsidRPr="00532A4E">
        <w:rPr>
          <w:i/>
          <w:sz w:val="22"/>
          <w:szCs w:val="22"/>
        </w:rPr>
        <w:t xml:space="preserve">Position:  </w:t>
      </w:r>
      <w:r>
        <w:rPr>
          <w:i/>
          <w:sz w:val="22"/>
          <w:szCs w:val="22"/>
        </w:rPr>
        <w:t>Chief Director: Prestige</w:t>
      </w:r>
    </w:p>
    <w:p w:rsidR="00296C19" w:rsidRDefault="00296C19" w:rsidP="00747B33">
      <w:pPr>
        <w:spacing w:after="120" w:line="260" w:lineRule="exact"/>
        <w:rPr>
          <w:i/>
          <w:sz w:val="22"/>
          <w:szCs w:val="22"/>
        </w:rPr>
      </w:pPr>
      <w:r w:rsidRPr="00532A4E">
        <w:rPr>
          <w:i/>
          <w:sz w:val="22"/>
          <w:szCs w:val="22"/>
        </w:rPr>
        <w:t>Date:</w:t>
      </w:r>
      <w:r>
        <w:rPr>
          <w:i/>
          <w:sz w:val="22"/>
          <w:szCs w:val="22"/>
        </w:rPr>
        <w:t xml:space="preserve"> 06 June 2012</w:t>
      </w:r>
    </w:p>
    <w:p w:rsidR="00296C19" w:rsidRDefault="00296C19" w:rsidP="00296C19">
      <w:pPr>
        <w:keepNext/>
        <w:spacing w:after="120" w:line="260" w:lineRule="exact"/>
        <w:ind w:left="357" w:hanging="357"/>
        <w:rPr>
          <w:b/>
          <w:sz w:val="22"/>
          <w:szCs w:val="22"/>
        </w:rPr>
      </w:pPr>
      <w:r>
        <w:rPr>
          <w:sz w:val="22"/>
          <w:szCs w:val="22"/>
        </w:rPr>
        <w:t>b)</w:t>
      </w:r>
      <w:r>
        <w:rPr>
          <w:sz w:val="22"/>
          <w:szCs w:val="22"/>
        </w:rPr>
        <w:tab/>
      </w:r>
      <w:r w:rsidRPr="00921D68">
        <w:rPr>
          <w:sz w:val="22"/>
          <w:szCs w:val="22"/>
        </w:rPr>
        <w:t>I am not in agreement with the finding for the following reasons</w:t>
      </w:r>
      <w:r>
        <w:rPr>
          <w:sz w:val="22"/>
          <w:szCs w:val="22"/>
        </w:rPr>
        <w:t>:</w:t>
      </w:r>
    </w:p>
    <w:p w:rsidR="00296C19" w:rsidRPr="00697EC5" w:rsidRDefault="00296C19" w:rsidP="00296C19">
      <w:pPr>
        <w:keepNext/>
        <w:spacing w:after="120" w:line="260" w:lineRule="exact"/>
        <w:ind w:left="357"/>
        <w:rPr>
          <w:sz w:val="22"/>
          <w:szCs w:val="22"/>
        </w:rPr>
      </w:pPr>
      <w:r>
        <w:rPr>
          <w:sz w:val="22"/>
          <w:szCs w:val="22"/>
        </w:rPr>
        <w:t>An internal memo was not a requirement at the time the service was rendered. Circular 33 of 2011 only came into effect after approval by the Acting DG on the 07 November 2011.</w:t>
      </w:r>
    </w:p>
    <w:p w:rsidR="00296C19" w:rsidRPr="00FF0C7E" w:rsidRDefault="00296C19" w:rsidP="00296C19">
      <w:pPr>
        <w:keepNext/>
        <w:spacing w:after="120" w:line="260" w:lineRule="exact"/>
        <w:ind w:left="357"/>
        <w:rPr>
          <w:b/>
          <w:sz w:val="22"/>
          <w:szCs w:val="22"/>
        </w:rPr>
      </w:pPr>
    </w:p>
    <w:p w:rsidR="00296C19" w:rsidRDefault="00296C19" w:rsidP="00296C19">
      <w:pPr>
        <w:spacing w:after="120" w:line="260" w:lineRule="exact"/>
        <w:ind w:left="357"/>
        <w:rPr>
          <w:i/>
          <w:sz w:val="22"/>
          <w:szCs w:val="22"/>
        </w:rPr>
      </w:pPr>
      <w:r w:rsidRPr="00532A4E">
        <w:rPr>
          <w:i/>
          <w:sz w:val="22"/>
          <w:szCs w:val="22"/>
        </w:rPr>
        <w:t>Name:</w:t>
      </w:r>
      <w:r w:rsidRPr="00532A4E">
        <w:rPr>
          <w:rFonts w:eastAsia="Arial Unicode MS"/>
          <w:sz w:val="22"/>
          <w:szCs w:val="22"/>
        </w:rPr>
        <w:t xml:space="preserve">   </w:t>
      </w:r>
      <w:r>
        <w:rPr>
          <w:rFonts w:eastAsia="Arial Unicode MS"/>
          <w:sz w:val="22"/>
          <w:szCs w:val="22"/>
        </w:rPr>
        <w:t>Bassie Kgasoane</w:t>
      </w:r>
    </w:p>
    <w:p w:rsidR="00296C19" w:rsidRDefault="00296C19" w:rsidP="00296C19">
      <w:pPr>
        <w:spacing w:after="120" w:line="260" w:lineRule="exact"/>
        <w:ind w:left="357"/>
        <w:rPr>
          <w:i/>
          <w:sz w:val="22"/>
          <w:szCs w:val="22"/>
        </w:rPr>
      </w:pPr>
      <w:r w:rsidRPr="00532A4E">
        <w:rPr>
          <w:i/>
          <w:sz w:val="22"/>
          <w:szCs w:val="22"/>
        </w:rPr>
        <w:t xml:space="preserve">Position:  </w:t>
      </w:r>
      <w:r>
        <w:rPr>
          <w:i/>
          <w:sz w:val="22"/>
          <w:szCs w:val="22"/>
        </w:rPr>
        <w:t>Chief Director: Prestige</w:t>
      </w:r>
    </w:p>
    <w:p w:rsidR="00296C19" w:rsidRDefault="00296C19" w:rsidP="00296C19">
      <w:pPr>
        <w:spacing w:after="120" w:line="260" w:lineRule="exact"/>
        <w:ind w:left="357"/>
        <w:rPr>
          <w:i/>
          <w:sz w:val="22"/>
          <w:szCs w:val="22"/>
        </w:rPr>
      </w:pPr>
      <w:r w:rsidRPr="00532A4E">
        <w:rPr>
          <w:i/>
          <w:sz w:val="22"/>
          <w:szCs w:val="22"/>
        </w:rPr>
        <w:t>Date:</w:t>
      </w:r>
      <w:r>
        <w:rPr>
          <w:i/>
          <w:sz w:val="22"/>
          <w:szCs w:val="22"/>
        </w:rPr>
        <w:t>06 June 2012</w:t>
      </w:r>
    </w:p>
    <w:p w:rsidR="00296C19" w:rsidRDefault="00296C19" w:rsidP="00296C19">
      <w:pPr>
        <w:spacing w:after="120" w:line="260" w:lineRule="exact"/>
        <w:ind w:left="357"/>
        <w:rPr>
          <w:i/>
          <w:sz w:val="22"/>
          <w:szCs w:val="22"/>
        </w:rPr>
      </w:pPr>
    </w:p>
    <w:p w:rsidR="00296C19" w:rsidRDefault="00296C19" w:rsidP="00296C19">
      <w:pPr>
        <w:spacing w:after="120" w:line="260" w:lineRule="exact"/>
        <w:ind w:left="357" w:hanging="357"/>
        <w:rPr>
          <w:sz w:val="22"/>
          <w:szCs w:val="22"/>
        </w:rPr>
      </w:pPr>
      <w:r>
        <w:rPr>
          <w:sz w:val="22"/>
          <w:szCs w:val="22"/>
        </w:rPr>
        <w:t>c)</w:t>
      </w:r>
      <w:r>
        <w:rPr>
          <w:sz w:val="22"/>
          <w:szCs w:val="22"/>
        </w:rPr>
        <w:tab/>
      </w:r>
      <w:r w:rsidRPr="0051551D">
        <w:rPr>
          <w:sz w:val="22"/>
          <w:szCs w:val="22"/>
        </w:rPr>
        <w:t>I am in agreement with the finding for the following reasons:</w:t>
      </w:r>
    </w:p>
    <w:p w:rsidR="00747B33" w:rsidRDefault="00747B33" w:rsidP="00296C19">
      <w:pPr>
        <w:spacing w:after="120" w:line="260" w:lineRule="exact"/>
        <w:ind w:left="357"/>
        <w:rPr>
          <w:i/>
          <w:sz w:val="22"/>
          <w:szCs w:val="22"/>
        </w:rPr>
      </w:pPr>
    </w:p>
    <w:p w:rsidR="00296C19" w:rsidRDefault="00296C19" w:rsidP="00296C19">
      <w:pPr>
        <w:spacing w:after="120" w:line="260" w:lineRule="exact"/>
        <w:ind w:left="357"/>
        <w:rPr>
          <w:i/>
          <w:sz w:val="22"/>
          <w:szCs w:val="22"/>
        </w:rPr>
      </w:pPr>
      <w:r w:rsidRPr="00532A4E">
        <w:rPr>
          <w:i/>
          <w:sz w:val="22"/>
          <w:szCs w:val="22"/>
        </w:rPr>
        <w:t>Name:</w:t>
      </w:r>
      <w:r w:rsidRPr="00532A4E">
        <w:rPr>
          <w:rFonts w:eastAsia="Arial Unicode MS"/>
          <w:sz w:val="22"/>
          <w:szCs w:val="22"/>
        </w:rPr>
        <w:t xml:space="preserve">   </w:t>
      </w:r>
      <w:r>
        <w:rPr>
          <w:rFonts w:eastAsia="Arial Unicode MS"/>
          <w:sz w:val="22"/>
          <w:szCs w:val="22"/>
        </w:rPr>
        <w:t>Bassie Kgasoane</w:t>
      </w:r>
    </w:p>
    <w:p w:rsidR="00296C19" w:rsidRDefault="00296C19" w:rsidP="00296C19">
      <w:pPr>
        <w:spacing w:after="120" w:line="260" w:lineRule="exact"/>
        <w:ind w:left="357"/>
        <w:rPr>
          <w:i/>
          <w:sz w:val="22"/>
          <w:szCs w:val="22"/>
        </w:rPr>
      </w:pPr>
      <w:r w:rsidRPr="00532A4E">
        <w:rPr>
          <w:i/>
          <w:sz w:val="22"/>
          <w:szCs w:val="22"/>
        </w:rPr>
        <w:t xml:space="preserve">Position:  </w:t>
      </w:r>
      <w:r>
        <w:rPr>
          <w:i/>
          <w:sz w:val="22"/>
          <w:szCs w:val="22"/>
        </w:rPr>
        <w:t>Chief Director: Prestige</w:t>
      </w:r>
    </w:p>
    <w:p w:rsidR="00296C19" w:rsidRPr="00532A4E" w:rsidRDefault="00296C19" w:rsidP="00296C19">
      <w:pPr>
        <w:spacing w:after="120"/>
        <w:ind w:firstLine="357"/>
        <w:jc w:val="both"/>
      </w:pPr>
      <w:r w:rsidRPr="00532A4E">
        <w:rPr>
          <w:i/>
          <w:sz w:val="22"/>
          <w:szCs w:val="22"/>
        </w:rPr>
        <w:t>Date:</w:t>
      </w:r>
      <w:r>
        <w:rPr>
          <w:i/>
          <w:sz w:val="22"/>
          <w:szCs w:val="22"/>
        </w:rPr>
        <w:t>06 June 2012</w:t>
      </w:r>
    </w:p>
    <w:p w:rsidR="00296C19" w:rsidRPr="004A2462" w:rsidRDefault="00296C19" w:rsidP="00296C19">
      <w:pPr>
        <w:rPr>
          <w:sz w:val="22"/>
          <w:szCs w:val="22"/>
        </w:rPr>
      </w:pPr>
    </w:p>
    <w:p w:rsidR="00296C19" w:rsidRDefault="00296C19" w:rsidP="00296C19">
      <w:pPr>
        <w:spacing w:after="120" w:line="260" w:lineRule="exact"/>
        <w:ind w:left="357" w:hanging="357"/>
        <w:rPr>
          <w:sz w:val="22"/>
          <w:szCs w:val="22"/>
        </w:rPr>
      </w:pPr>
      <w:r>
        <w:rPr>
          <w:sz w:val="22"/>
          <w:szCs w:val="22"/>
        </w:rPr>
        <w:t>d)</w:t>
      </w:r>
      <w:r>
        <w:rPr>
          <w:sz w:val="22"/>
          <w:szCs w:val="22"/>
        </w:rPr>
        <w:tab/>
      </w:r>
      <w:r w:rsidRPr="0051551D">
        <w:rPr>
          <w:sz w:val="22"/>
          <w:szCs w:val="22"/>
        </w:rPr>
        <w:t>I am not in agreement with the finding for the following reasons:</w:t>
      </w:r>
    </w:p>
    <w:p w:rsidR="00296C19" w:rsidRDefault="00296C19" w:rsidP="00296C19">
      <w:pPr>
        <w:spacing w:after="120" w:line="260" w:lineRule="exact"/>
        <w:ind w:left="357" w:hanging="357"/>
        <w:rPr>
          <w:sz w:val="22"/>
          <w:szCs w:val="22"/>
        </w:rPr>
      </w:pPr>
      <w:r>
        <w:rPr>
          <w:sz w:val="22"/>
          <w:szCs w:val="22"/>
        </w:rPr>
        <w:tab/>
        <w:t>The check list does not have the information as stipulated on (i) to (iv) of the finding</w:t>
      </w:r>
    </w:p>
    <w:p w:rsidR="00747B33" w:rsidRDefault="00747B33" w:rsidP="00296C19">
      <w:pPr>
        <w:spacing w:after="120" w:line="260" w:lineRule="exact"/>
        <w:ind w:left="357"/>
        <w:rPr>
          <w:i/>
          <w:sz w:val="22"/>
          <w:szCs w:val="22"/>
        </w:rPr>
      </w:pPr>
    </w:p>
    <w:p w:rsidR="00296C19" w:rsidRDefault="00296C19" w:rsidP="00296C19">
      <w:pPr>
        <w:spacing w:after="120" w:line="260" w:lineRule="exact"/>
        <w:ind w:left="357"/>
        <w:rPr>
          <w:i/>
          <w:sz w:val="22"/>
          <w:szCs w:val="22"/>
        </w:rPr>
      </w:pPr>
      <w:r w:rsidRPr="00532A4E">
        <w:rPr>
          <w:i/>
          <w:sz w:val="22"/>
          <w:szCs w:val="22"/>
        </w:rPr>
        <w:t>Name:</w:t>
      </w:r>
      <w:r w:rsidRPr="00532A4E">
        <w:rPr>
          <w:rFonts w:eastAsia="Arial Unicode MS"/>
          <w:sz w:val="22"/>
          <w:szCs w:val="22"/>
        </w:rPr>
        <w:t xml:space="preserve">   </w:t>
      </w:r>
      <w:r>
        <w:rPr>
          <w:rFonts w:eastAsia="Arial Unicode MS"/>
          <w:sz w:val="22"/>
          <w:szCs w:val="22"/>
        </w:rPr>
        <w:t>Bassie Kgasoane</w:t>
      </w:r>
    </w:p>
    <w:p w:rsidR="00296C19" w:rsidRDefault="00296C19" w:rsidP="00296C19">
      <w:pPr>
        <w:spacing w:after="120" w:line="260" w:lineRule="exact"/>
        <w:ind w:left="357"/>
        <w:rPr>
          <w:i/>
          <w:sz w:val="22"/>
          <w:szCs w:val="22"/>
        </w:rPr>
      </w:pPr>
      <w:r w:rsidRPr="00532A4E">
        <w:rPr>
          <w:i/>
          <w:sz w:val="22"/>
          <w:szCs w:val="22"/>
        </w:rPr>
        <w:t xml:space="preserve">Position:  </w:t>
      </w:r>
      <w:r>
        <w:rPr>
          <w:i/>
          <w:sz w:val="22"/>
          <w:szCs w:val="22"/>
        </w:rPr>
        <w:t>Chief Director: Prestige</w:t>
      </w:r>
    </w:p>
    <w:p w:rsidR="00296C19" w:rsidRPr="00532A4E" w:rsidRDefault="00296C19" w:rsidP="00296C19">
      <w:pPr>
        <w:spacing w:after="120"/>
        <w:ind w:firstLine="357"/>
        <w:jc w:val="both"/>
      </w:pPr>
      <w:r w:rsidRPr="00532A4E">
        <w:rPr>
          <w:i/>
          <w:sz w:val="22"/>
          <w:szCs w:val="22"/>
        </w:rPr>
        <w:t>Date:</w:t>
      </w:r>
      <w:r>
        <w:rPr>
          <w:i/>
          <w:sz w:val="22"/>
          <w:szCs w:val="22"/>
        </w:rPr>
        <w:t>06 June 2012</w:t>
      </w:r>
    </w:p>
    <w:p w:rsidR="00296C19" w:rsidRPr="004A2462" w:rsidRDefault="00296C19" w:rsidP="00296C19">
      <w:pPr>
        <w:rPr>
          <w:sz w:val="22"/>
          <w:szCs w:val="22"/>
        </w:rPr>
      </w:pPr>
    </w:p>
    <w:p w:rsidR="00296C19" w:rsidRDefault="00296C19" w:rsidP="00296C19">
      <w:pPr>
        <w:pStyle w:val="ListParagraph"/>
        <w:spacing w:after="120" w:line="260" w:lineRule="exact"/>
        <w:ind w:left="357" w:hanging="357"/>
        <w:rPr>
          <w:rFonts w:ascii="Arial" w:hAnsi="Arial" w:cs="Arial"/>
          <w:b/>
          <w:bCs/>
          <w:sz w:val="22"/>
          <w:szCs w:val="22"/>
        </w:rPr>
      </w:pPr>
      <w:r>
        <w:rPr>
          <w:rFonts w:ascii="Arial" w:hAnsi="Arial" w:cs="Arial"/>
          <w:b/>
          <w:bCs/>
          <w:sz w:val="22"/>
          <w:szCs w:val="22"/>
        </w:rPr>
        <w:t>Auditor’s conclusion</w:t>
      </w:r>
    </w:p>
    <w:p w:rsidR="00296C19" w:rsidRDefault="00296C19" w:rsidP="006F5D2E">
      <w:pPr>
        <w:pStyle w:val="ListParagraph"/>
        <w:numPr>
          <w:ilvl w:val="0"/>
          <w:numId w:val="311"/>
        </w:numPr>
        <w:spacing w:after="120" w:line="260" w:lineRule="exact"/>
        <w:ind w:left="426" w:hanging="426"/>
        <w:rPr>
          <w:rFonts w:ascii="Arial" w:hAnsi="Arial" w:cs="Arial"/>
          <w:bCs/>
          <w:sz w:val="22"/>
          <w:szCs w:val="22"/>
        </w:rPr>
      </w:pPr>
      <w:r>
        <w:rPr>
          <w:rFonts w:ascii="Arial" w:hAnsi="Arial" w:cs="Arial"/>
          <w:bCs/>
          <w:sz w:val="22"/>
          <w:szCs w:val="22"/>
        </w:rPr>
        <w:t>Management’s comment if acknowledged however the following is noted:</w:t>
      </w:r>
    </w:p>
    <w:p w:rsidR="00296C19" w:rsidRDefault="00296C19" w:rsidP="00296C19">
      <w:pPr>
        <w:pStyle w:val="ListParagraph"/>
        <w:spacing w:after="120" w:line="260" w:lineRule="exact"/>
        <w:ind w:left="426"/>
        <w:rPr>
          <w:rFonts w:ascii="Arial" w:hAnsi="Arial" w:cs="Arial"/>
          <w:bCs/>
          <w:sz w:val="22"/>
          <w:szCs w:val="22"/>
        </w:rPr>
      </w:pPr>
      <w:r>
        <w:rPr>
          <w:rFonts w:ascii="Arial" w:hAnsi="Arial" w:cs="Arial"/>
          <w:bCs/>
          <w:sz w:val="22"/>
          <w:szCs w:val="22"/>
        </w:rPr>
        <w:t xml:space="preserve">The department procured facilities management services from Motseng. Since it is part of the department’s mandate to perform this function, the department should have had the necessary skills, resources and time available to perform the function. </w:t>
      </w:r>
    </w:p>
    <w:p w:rsidR="00296C19" w:rsidRDefault="00296C19" w:rsidP="00296C19">
      <w:pPr>
        <w:pStyle w:val="ListParagraph"/>
        <w:spacing w:after="120" w:line="260" w:lineRule="exact"/>
        <w:ind w:left="426"/>
        <w:rPr>
          <w:rFonts w:ascii="Arial" w:hAnsi="Arial" w:cs="Arial"/>
          <w:bCs/>
          <w:sz w:val="22"/>
          <w:szCs w:val="22"/>
        </w:rPr>
      </w:pPr>
      <w:r>
        <w:rPr>
          <w:rFonts w:ascii="Arial" w:hAnsi="Arial" w:cs="Arial"/>
          <w:bCs/>
          <w:sz w:val="22"/>
          <w:szCs w:val="22"/>
        </w:rPr>
        <w:t xml:space="preserve">The procurement of goods and services from Motseng, is therefore not considered to be econcomical, efficient or effective. </w:t>
      </w:r>
    </w:p>
    <w:p w:rsidR="00296C19" w:rsidRDefault="00296C19" w:rsidP="00296C19">
      <w:pPr>
        <w:pStyle w:val="ListParagraph"/>
        <w:spacing w:after="120" w:line="260" w:lineRule="exact"/>
        <w:ind w:left="426"/>
        <w:rPr>
          <w:rFonts w:ascii="Arial" w:hAnsi="Arial" w:cs="Arial"/>
          <w:bCs/>
          <w:sz w:val="22"/>
          <w:szCs w:val="22"/>
        </w:rPr>
      </w:pPr>
      <w:r>
        <w:rPr>
          <w:rFonts w:ascii="Arial" w:hAnsi="Arial" w:cs="Arial"/>
          <w:bCs/>
          <w:sz w:val="22"/>
          <w:szCs w:val="22"/>
        </w:rPr>
        <w:t xml:space="preserve">The matter remains unresolved. </w:t>
      </w:r>
    </w:p>
    <w:p w:rsidR="00296C19" w:rsidRDefault="00296C19" w:rsidP="00296C19">
      <w:pPr>
        <w:pStyle w:val="ListParagraph"/>
        <w:spacing w:after="120" w:line="260" w:lineRule="exact"/>
        <w:ind w:left="426"/>
        <w:rPr>
          <w:rFonts w:ascii="Arial" w:hAnsi="Arial" w:cs="Arial"/>
          <w:bCs/>
          <w:sz w:val="22"/>
          <w:szCs w:val="22"/>
        </w:rPr>
      </w:pPr>
    </w:p>
    <w:p w:rsidR="00296C19" w:rsidRDefault="00296C19" w:rsidP="006F5D2E">
      <w:pPr>
        <w:pStyle w:val="ListParagraph"/>
        <w:numPr>
          <w:ilvl w:val="0"/>
          <w:numId w:val="311"/>
        </w:numPr>
        <w:spacing w:after="120" w:line="260" w:lineRule="exact"/>
        <w:ind w:left="426" w:hanging="426"/>
        <w:rPr>
          <w:rFonts w:ascii="Arial" w:hAnsi="Arial" w:cs="Arial"/>
          <w:bCs/>
          <w:sz w:val="22"/>
          <w:szCs w:val="22"/>
        </w:rPr>
      </w:pPr>
      <w:r>
        <w:rPr>
          <w:rFonts w:ascii="Arial" w:hAnsi="Arial" w:cs="Arial"/>
          <w:bCs/>
          <w:sz w:val="22"/>
          <w:szCs w:val="22"/>
        </w:rPr>
        <w:t xml:space="preserve">The fact that the department did not generate an order before receipt of the goods represents a control weakness. Although management is not in agreement with the finding no documentation was provided indicating that the control was adhered to. </w:t>
      </w:r>
    </w:p>
    <w:p w:rsidR="00296C19" w:rsidRDefault="00296C19" w:rsidP="00296C19">
      <w:pPr>
        <w:pStyle w:val="ListParagraph"/>
        <w:spacing w:line="260" w:lineRule="exact"/>
        <w:ind w:left="426"/>
        <w:rPr>
          <w:rFonts w:ascii="Arial" w:hAnsi="Arial" w:cs="Arial"/>
          <w:bCs/>
          <w:sz w:val="22"/>
          <w:szCs w:val="22"/>
        </w:rPr>
      </w:pPr>
      <w:r>
        <w:rPr>
          <w:rFonts w:ascii="Arial" w:hAnsi="Arial" w:cs="Arial"/>
          <w:bCs/>
          <w:sz w:val="22"/>
          <w:szCs w:val="22"/>
        </w:rPr>
        <w:t xml:space="preserve">The matter therefore remains unresolved. </w:t>
      </w:r>
    </w:p>
    <w:p w:rsidR="00296C19" w:rsidRDefault="00296C19" w:rsidP="00296C19">
      <w:pPr>
        <w:pStyle w:val="ListParagraph"/>
        <w:spacing w:line="260" w:lineRule="exact"/>
        <w:ind w:left="0"/>
        <w:rPr>
          <w:rFonts w:ascii="Arial" w:hAnsi="Arial" w:cs="Arial"/>
          <w:bCs/>
          <w:sz w:val="22"/>
          <w:szCs w:val="22"/>
        </w:rPr>
      </w:pPr>
    </w:p>
    <w:p w:rsidR="00296C19" w:rsidRDefault="00296C19" w:rsidP="006F5D2E">
      <w:pPr>
        <w:pStyle w:val="ListParagraph"/>
        <w:numPr>
          <w:ilvl w:val="0"/>
          <w:numId w:val="311"/>
        </w:numPr>
        <w:spacing w:line="260" w:lineRule="exact"/>
        <w:ind w:left="426" w:hanging="426"/>
        <w:rPr>
          <w:rFonts w:ascii="Arial" w:hAnsi="Arial" w:cs="Arial"/>
          <w:bCs/>
          <w:sz w:val="22"/>
          <w:szCs w:val="22"/>
        </w:rPr>
      </w:pPr>
      <w:r>
        <w:rPr>
          <w:rFonts w:ascii="Arial" w:hAnsi="Arial" w:cs="Arial"/>
          <w:bCs/>
          <w:sz w:val="22"/>
          <w:szCs w:val="22"/>
        </w:rPr>
        <w:t xml:space="preserve">Management is in agreement with the finding, the matter is therefore unresolved. </w:t>
      </w:r>
    </w:p>
    <w:p w:rsidR="00296C19" w:rsidRDefault="00296C19" w:rsidP="00296C19">
      <w:pPr>
        <w:pStyle w:val="ListParagraph"/>
        <w:spacing w:line="260" w:lineRule="exact"/>
        <w:ind w:left="426"/>
        <w:rPr>
          <w:rFonts w:ascii="Arial" w:hAnsi="Arial" w:cs="Arial"/>
          <w:bCs/>
          <w:sz w:val="22"/>
          <w:szCs w:val="22"/>
        </w:rPr>
      </w:pPr>
    </w:p>
    <w:p w:rsidR="00296C19" w:rsidRDefault="00296C19" w:rsidP="006F5D2E">
      <w:pPr>
        <w:pStyle w:val="ListParagraph"/>
        <w:numPr>
          <w:ilvl w:val="0"/>
          <w:numId w:val="311"/>
        </w:numPr>
        <w:spacing w:line="260" w:lineRule="exact"/>
        <w:ind w:left="426" w:hanging="426"/>
        <w:rPr>
          <w:rFonts w:ascii="Arial" w:hAnsi="Arial" w:cs="Arial"/>
          <w:bCs/>
          <w:sz w:val="22"/>
          <w:szCs w:val="22"/>
        </w:rPr>
      </w:pPr>
      <w:r>
        <w:rPr>
          <w:rFonts w:ascii="Arial" w:hAnsi="Arial" w:cs="Arial"/>
          <w:bCs/>
          <w:sz w:val="22"/>
          <w:szCs w:val="22"/>
        </w:rPr>
        <w:t xml:space="preserve">Although management has indicated that the checklist does not provide for the above mentioned requirements, inspected the Logis payment checklist on batch 168095 and noted that the requirements are listed as indicated above. </w:t>
      </w:r>
    </w:p>
    <w:p w:rsidR="00296C19" w:rsidRPr="004F3FED" w:rsidRDefault="00296C19" w:rsidP="00296C19">
      <w:pPr>
        <w:pStyle w:val="ListParagraph"/>
        <w:rPr>
          <w:rFonts w:ascii="Arial" w:hAnsi="Arial" w:cs="Arial"/>
          <w:bCs/>
          <w:sz w:val="22"/>
          <w:szCs w:val="22"/>
        </w:rPr>
      </w:pPr>
    </w:p>
    <w:p w:rsidR="00296C19" w:rsidRDefault="00296C19" w:rsidP="00296C19">
      <w:pPr>
        <w:tabs>
          <w:tab w:val="left" w:pos="284"/>
          <w:tab w:val="left" w:pos="426"/>
        </w:tabs>
        <w:spacing w:line="260" w:lineRule="exact"/>
        <w:rPr>
          <w:bCs/>
          <w:sz w:val="22"/>
          <w:szCs w:val="22"/>
        </w:rPr>
      </w:pPr>
      <w:r>
        <w:rPr>
          <w:bCs/>
          <w:sz w:val="22"/>
          <w:szCs w:val="22"/>
        </w:rPr>
        <w:tab/>
      </w:r>
      <w:r>
        <w:rPr>
          <w:bCs/>
          <w:sz w:val="22"/>
          <w:szCs w:val="22"/>
        </w:rPr>
        <w:tab/>
        <w:t xml:space="preserve">The matter therefore remains unresolved. </w:t>
      </w:r>
    </w:p>
    <w:p w:rsidR="00296C19" w:rsidRDefault="00296C19" w:rsidP="00296C19">
      <w:pPr>
        <w:tabs>
          <w:tab w:val="left" w:pos="284"/>
          <w:tab w:val="left" w:pos="426"/>
        </w:tabs>
        <w:spacing w:line="260" w:lineRule="exact"/>
        <w:rPr>
          <w:bCs/>
          <w:sz w:val="22"/>
          <w:szCs w:val="22"/>
        </w:rPr>
      </w:pPr>
      <w:r>
        <w:rPr>
          <w:bCs/>
          <w:sz w:val="22"/>
          <w:szCs w:val="22"/>
        </w:rPr>
        <w:tab/>
      </w:r>
      <w:r>
        <w:rPr>
          <w:bCs/>
          <w:sz w:val="22"/>
          <w:szCs w:val="22"/>
        </w:rPr>
        <w:tab/>
      </w:r>
    </w:p>
    <w:p w:rsidR="00296C19" w:rsidRPr="004F3FED" w:rsidRDefault="00296C19" w:rsidP="00296C19">
      <w:pPr>
        <w:tabs>
          <w:tab w:val="left" w:pos="284"/>
          <w:tab w:val="left" w:pos="426"/>
        </w:tabs>
        <w:spacing w:line="260" w:lineRule="exact"/>
        <w:rPr>
          <w:bCs/>
          <w:sz w:val="22"/>
          <w:szCs w:val="22"/>
        </w:rPr>
      </w:pPr>
      <w:r w:rsidRPr="00DD0694">
        <w:rPr>
          <w:sz w:val="22"/>
          <w:szCs w:val="22"/>
        </w:rPr>
        <w:t>As reported in communication of factual finding 303, the documentation at SIU was subsequently audited. Due to the matters reported in the finding all procurement in terms of the Motseng Facilities Management contract is considered to be irregular. The total amount of R</w:t>
      </w:r>
      <w:r>
        <w:rPr>
          <w:sz w:val="22"/>
          <w:szCs w:val="22"/>
        </w:rPr>
        <w:t>210 728,82</w:t>
      </w:r>
      <w:r w:rsidRPr="00DD0694">
        <w:rPr>
          <w:sz w:val="22"/>
          <w:szCs w:val="22"/>
        </w:rPr>
        <w:t xml:space="preserve"> is therefore considered to be irregular.</w:t>
      </w:r>
    </w:p>
    <w:p w:rsidR="00296C19" w:rsidRPr="00537B61" w:rsidRDefault="00296C19" w:rsidP="00296C19">
      <w:pPr>
        <w:pStyle w:val="ListParagraph"/>
        <w:spacing w:after="120" w:line="260" w:lineRule="exact"/>
        <w:ind w:left="357" w:hanging="357"/>
        <w:rPr>
          <w:rFonts w:ascii="Arial" w:hAnsi="Arial" w:cs="Arial"/>
          <w:bCs/>
          <w:sz w:val="22"/>
          <w:szCs w:val="22"/>
        </w:rPr>
      </w:pPr>
      <w:r w:rsidRPr="00537B61">
        <w:rPr>
          <w:rFonts w:ascii="Arial" w:hAnsi="Arial" w:cs="Arial"/>
          <w:bCs/>
          <w:sz w:val="22"/>
          <w:szCs w:val="22"/>
        </w:rPr>
        <w:t xml:space="preserve"> </w:t>
      </w:r>
    </w:p>
    <w:p w:rsidR="00296C19" w:rsidRDefault="00296C19" w:rsidP="00296C19"/>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747B33" w:rsidRPr="00990873" w:rsidRDefault="00747B33" w:rsidP="006F5D2E">
      <w:pPr>
        <w:pStyle w:val="ListParagraph"/>
        <w:numPr>
          <w:ilvl w:val="0"/>
          <w:numId w:val="296"/>
        </w:numPr>
        <w:tabs>
          <w:tab w:val="center" w:pos="709"/>
        </w:tabs>
        <w:rPr>
          <w:rFonts w:ascii="Arial" w:hAnsi="Arial" w:cs="Arial"/>
          <w:color w:val="FF0000"/>
        </w:rPr>
      </w:pPr>
      <w:r w:rsidRPr="00990873">
        <w:rPr>
          <w:rFonts w:ascii="Arial" w:hAnsi="Arial" w:cs="Arial"/>
          <w:b/>
          <w:sz w:val="22"/>
          <w:szCs w:val="22"/>
        </w:rPr>
        <w:t>Supply chain Management deviations – Motseng Investments – Pretoria Region</w:t>
      </w:r>
      <w:bookmarkStart w:id="7" w:name="tm_515522633"/>
      <w:r w:rsidRPr="00990873">
        <w:rPr>
          <w:rFonts w:ascii="Arial" w:hAnsi="Arial" w:cs="Arial"/>
          <w:b/>
          <w:sz w:val="22"/>
          <w:szCs w:val="22"/>
        </w:rPr>
        <w:t xml:space="preserve"> </w:t>
      </w:r>
      <w:bookmarkEnd w:id="7"/>
      <w:r w:rsidRPr="00990873">
        <w:rPr>
          <w:rFonts w:ascii="Arial" w:hAnsi="Arial" w:cs="Arial"/>
          <w:b/>
          <w:color w:val="FF0000"/>
          <w:sz w:val="22"/>
          <w:szCs w:val="22"/>
        </w:rPr>
        <w:t>Ex 94</w:t>
      </w:r>
    </w:p>
    <w:p w:rsidR="00747B33" w:rsidRDefault="00747B33" w:rsidP="00747B33">
      <w:pPr>
        <w:pStyle w:val="NormalWeb"/>
        <w:tabs>
          <w:tab w:val="center" w:pos="709"/>
        </w:tabs>
        <w:rPr>
          <w:rFonts w:ascii="Arial" w:hAnsi="Arial" w:cs="Arial"/>
          <w:sz w:val="22"/>
          <w:szCs w:val="22"/>
        </w:rPr>
      </w:pPr>
    </w:p>
    <w:p w:rsidR="00747B33" w:rsidRDefault="00747B33" w:rsidP="00747B33">
      <w:pPr>
        <w:pStyle w:val="NormalWeb"/>
        <w:tabs>
          <w:tab w:val="center" w:pos="709"/>
        </w:tabs>
        <w:rPr>
          <w:rFonts w:ascii="Arial" w:hAnsi="Arial" w:cs="Arial"/>
          <w:sz w:val="22"/>
          <w:szCs w:val="22"/>
        </w:rPr>
      </w:pPr>
      <w:r>
        <w:rPr>
          <w:rFonts w:ascii="Arial" w:hAnsi="Arial" w:cs="Arial"/>
          <w:sz w:val="22"/>
          <w:szCs w:val="22"/>
        </w:rPr>
        <w:t>Audit Finding</w:t>
      </w:r>
    </w:p>
    <w:p w:rsidR="00747B33" w:rsidRPr="002C76C1" w:rsidRDefault="00747B33" w:rsidP="00747B33">
      <w:pPr>
        <w:pStyle w:val="NormalWeb"/>
        <w:tabs>
          <w:tab w:val="center" w:pos="709"/>
        </w:tabs>
        <w:rPr>
          <w:rFonts w:ascii="Arial" w:hAnsi="Arial" w:cs="Arial"/>
          <w:sz w:val="22"/>
          <w:szCs w:val="22"/>
        </w:rPr>
      </w:pPr>
    </w:p>
    <w:p w:rsidR="00747B33" w:rsidRPr="002C76C1" w:rsidRDefault="00747B33" w:rsidP="00747B33">
      <w:pPr>
        <w:pStyle w:val="NormalWeb"/>
        <w:tabs>
          <w:tab w:val="center" w:pos="709"/>
        </w:tabs>
        <w:rPr>
          <w:rFonts w:ascii="Arial" w:hAnsi="Arial" w:cs="Arial"/>
          <w:sz w:val="22"/>
          <w:szCs w:val="22"/>
        </w:rPr>
      </w:pPr>
      <w:r w:rsidRPr="002C76C1">
        <w:rPr>
          <w:rFonts w:ascii="Arial" w:hAnsi="Arial" w:cs="Arial"/>
          <w:sz w:val="22"/>
          <w:szCs w:val="22"/>
        </w:rPr>
        <w:t>Laws, rules and legislation:</w:t>
      </w:r>
    </w:p>
    <w:p w:rsidR="00747B33" w:rsidRPr="002C76C1" w:rsidRDefault="00747B33" w:rsidP="00747B33">
      <w:pPr>
        <w:pStyle w:val="NormalWeb"/>
        <w:tabs>
          <w:tab w:val="center" w:pos="709"/>
        </w:tabs>
        <w:rPr>
          <w:rFonts w:ascii="Arial" w:hAnsi="Arial" w:cs="Arial"/>
          <w:sz w:val="22"/>
          <w:szCs w:val="22"/>
        </w:rPr>
      </w:pPr>
      <w:r w:rsidRPr="002C76C1">
        <w:rPr>
          <w:rFonts w:ascii="Arial" w:hAnsi="Arial" w:cs="Arial"/>
          <w:sz w:val="22"/>
          <w:szCs w:val="22"/>
        </w:rPr>
        <w:t> </w:t>
      </w:r>
    </w:p>
    <w:p w:rsidR="00747B33" w:rsidRPr="002C76C1" w:rsidRDefault="00747B33" w:rsidP="00747B33">
      <w:pPr>
        <w:pStyle w:val="NormalWeb"/>
        <w:tabs>
          <w:tab w:val="center" w:pos="709"/>
        </w:tabs>
        <w:spacing w:after="120" w:line="260" w:lineRule="exact"/>
        <w:rPr>
          <w:rFonts w:ascii="Arial" w:hAnsi="Arial" w:cs="Arial"/>
          <w:sz w:val="22"/>
          <w:szCs w:val="22"/>
        </w:rPr>
      </w:pPr>
      <w:r>
        <w:rPr>
          <w:rFonts w:ascii="Arial" w:hAnsi="Arial" w:cs="Arial"/>
          <w:sz w:val="22"/>
          <w:szCs w:val="22"/>
        </w:rPr>
        <w:t>a)</w:t>
      </w:r>
      <w:r>
        <w:rPr>
          <w:rFonts w:ascii="Arial" w:hAnsi="Arial" w:cs="Arial"/>
          <w:sz w:val="22"/>
          <w:szCs w:val="22"/>
        </w:rPr>
        <w:tab/>
      </w:r>
      <w:r w:rsidRPr="002C76C1">
        <w:rPr>
          <w:rFonts w:ascii="Arial" w:hAnsi="Arial" w:cs="Arial"/>
          <w:sz w:val="22"/>
          <w:szCs w:val="22"/>
        </w:rPr>
        <w:t>PMFA</w:t>
      </w:r>
    </w:p>
    <w:p w:rsidR="00747B33" w:rsidRPr="002C76C1" w:rsidRDefault="00747B33" w:rsidP="00747B33">
      <w:pPr>
        <w:pStyle w:val="NormalWeb"/>
        <w:tabs>
          <w:tab w:val="center" w:pos="709"/>
        </w:tabs>
        <w:spacing w:after="120" w:line="260" w:lineRule="exact"/>
        <w:rPr>
          <w:rFonts w:ascii="Arial" w:hAnsi="Arial" w:cs="Arial"/>
          <w:sz w:val="22"/>
          <w:szCs w:val="22"/>
        </w:rPr>
      </w:pPr>
      <w:r>
        <w:rPr>
          <w:rFonts w:ascii="Arial" w:hAnsi="Arial" w:cs="Arial"/>
          <w:sz w:val="22"/>
          <w:szCs w:val="22"/>
        </w:rPr>
        <w:tab/>
        <w:t>i)</w:t>
      </w:r>
      <w:r>
        <w:rPr>
          <w:rFonts w:ascii="Arial" w:hAnsi="Arial" w:cs="Arial"/>
          <w:sz w:val="22"/>
          <w:szCs w:val="22"/>
        </w:rPr>
        <w:tab/>
      </w:r>
      <w:r w:rsidRPr="002C76C1">
        <w:rPr>
          <w:rFonts w:ascii="Arial" w:hAnsi="Arial" w:cs="Arial"/>
          <w:sz w:val="22"/>
          <w:szCs w:val="22"/>
        </w:rPr>
        <w:t>Section 38(1)(b) – general responsibilities of accounting officers</w:t>
      </w:r>
    </w:p>
    <w:p w:rsidR="00747B33" w:rsidRPr="002C76C1" w:rsidRDefault="00747B33" w:rsidP="00747B33">
      <w:pPr>
        <w:pStyle w:val="NormalWeb"/>
        <w:tabs>
          <w:tab w:val="center" w:pos="709"/>
        </w:tabs>
        <w:spacing w:after="120" w:line="260" w:lineRule="exact"/>
        <w:ind w:left="1440"/>
        <w:rPr>
          <w:rFonts w:ascii="Arial" w:hAnsi="Arial" w:cs="Arial"/>
          <w:i/>
          <w:sz w:val="22"/>
          <w:szCs w:val="22"/>
          <w:lang w:val="en-GB"/>
        </w:rPr>
      </w:pPr>
      <w:r w:rsidRPr="002C76C1">
        <w:rPr>
          <w:rFonts w:ascii="Arial" w:hAnsi="Arial" w:cs="Arial"/>
          <w:i/>
          <w:sz w:val="22"/>
          <w:szCs w:val="22"/>
          <w:lang w:val="en-GB"/>
        </w:rPr>
        <w:t>“The accounting officer for a department, trading entity or constitutional institution is responsible for the effective, efficient, economical and transparent use of the resources of the department, trading entity or constitutional institution”</w:t>
      </w:r>
    </w:p>
    <w:p w:rsidR="00747B33" w:rsidRPr="002C76C1" w:rsidRDefault="00747B33" w:rsidP="00747B33">
      <w:pPr>
        <w:pStyle w:val="normal-text"/>
        <w:widowControl w:val="0"/>
        <w:tabs>
          <w:tab w:val="center" w:pos="709"/>
        </w:tabs>
        <w:spacing w:before="0" w:after="120" w:line="260" w:lineRule="exact"/>
        <w:jc w:val="left"/>
        <w:rPr>
          <w:rFonts w:ascii="Arial" w:hAnsi="Arial" w:cs="Arial"/>
          <w:color w:val="auto"/>
          <w:sz w:val="22"/>
          <w:szCs w:val="22"/>
          <w:lang w:val="en-US" w:eastAsia="en-US"/>
        </w:rPr>
      </w:pPr>
      <w:r>
        <w:rPr>
          <w:rFonts w:ascii="Arial" w:hAnsi="Arial" w:cs="Arial"/>
          <w:sz w:val="22"/>
          <w:szCs w:val="22"/>
        </w:rPr>
        <w:tab/>
      </w:r>
      <w:r>
        <w:rPr>
          <w:rFonts w:ascii="Arial" w:hAnsi="Arial" w:cs="Arial"/>
          <w:sz w:val="22"/>
          <w:szCs w:val="22"/>
        </w:rPr>
        <w:tab/>
        <w:t>ii)</w:t>
      </w:r>
      <w:r>
        <w:rPr>
          <w:rFonts w:ascii="Arial" w:hAnsi="Arial" w:cs="Arial"/>
          <w:sz w:val="22"/>
          <w:szCs w:val="22"/>
        </w:rPr>
        <w:tab/>
      </w:r>
      <w:r w:rsidRPr="002C76C1">
        <w:rPr>
          <w:rFonts w:ascii="Arial" w:hAnsi="Arial" w:cs="Arial"/>
          <w:sz w:val="22"/>
          <w:szCs w:val="22"/>
        </w:rPr>
        <w:t>Section 38(1)(a) – general responsibilities of accounting officers</w:t>
      </w:r>
    </w:p>
    <w:p w:rsidR="00747B33" w:rsidRPr="002C76C1" w:rsidRDefault="00747B33" w:rsidP="00747B33">
      <w:pPr>
        <w:pStyle w:val="normal-text"/>
        <w:widowControl w:val="0"/>
        <w:tabs>
          <w:tab w:val="center" w:pos="709"/>
        </w:tabs>
        <w:spacing w:before="0" w:after="120" w:line="260" w:lineRule="exact"/>
        <w:ind w:left="1440"/>
        <w:jc w:val="left"/>
        <w:rPr>
          <w:rFonts w:ascii="Arial" w:hAnsi="Arial" w:cs="Arial"/>
          <w:i/>
          <w:sz w:val="22"/>
          <w:szCs w:val="22"/>
        </w:rPr>
      </w:pPr>
      <w:r w:rsidRPr="002C76C1">
        <w:rPr>
          <w:rFonts w:ascii="Arial" w:hAnsi="Arial" w:cs="Arial"/>
          <w:i/>
          <w:sz w:val="22"/>
          <w:szCs w:val="22"/>
        </w:rPr>
        <w:t>“The accounting officer for a department, trading entity or constitutional institution must ensure that that department, trading entity or constitutional institution has and maintains—n appropriate procurement and provisioning system which is fair, equitable, transparent, competitive and cost-effective;”</w:t>
      </w:r>
    </w:p>
    <w:p w:rsidR="00747B33" w:rsidRPr="002C76C1" w:rsidRDefault="00747B33" w:rsidP="00747B33">
      <w:pPr>
        <w:pStyle w:val="normal-text"/>
        <w:widowControl w:val="0"/>
        <w:tabs>
          <w:tab w:val="center" w:pos="709"/>
        </w:tabs>
        <w:spacing w:before="0" w:after="120" w:line="260" w:lineRule="exact"/>
        <w:jc w:val="left"/>
        <w:rPr>
          <w:rFonts w:ascii="Arial" w:hAnsi="Arial" w:cs="Arial"/>
          <w:color w:val="auto"/>
          <w:sz w:val="22"/>
          <w:szCs w:val="22"/>
          <w:lang w:val="en-US" w:eastAsia="en-US"/>
        </w:rPr>
      </w:pPr>
      <w:r>
        <w:rPr>
          <w:rFonts w:ascii="Arial" w:hAnsi="Arial" w:cs="Arial"/>
          <w:sz w:val="22"/>
          <w:szCs w:val="22"/>
        </w:rPr>
        <w:tab/>
        <w:t>iii)</w:t>
      </w:r>
      <w:r>
        <w:rPr>
          <w:rFonts w:ascii="Arial" w:hAnsi="Arial" w:cs="Arial"/>
          <w:sz w:val="22"/>
          <w:szCs w:val="22"/>
        </w:rPr>
        <w:tab/>
      </w:r>
      <w:r w:rsidRPr="002C76C1">
        <w:rPr>
          <w:rFonts w:ascii="Arial" w:hAnsi="Arial" w:cs="Arial"/>
          <w:sz w:val="22"/>
          <w:szCs w:val="22"/>
        </w:rPr>
        <w:t>Section 38(1)(c)(ii) – general responsibilities of accounting officers</w:t>
      </w:r>
    </w:p>
    <w:p w:rsidR="00747B33" w:rsidRPr="002C76C1" w:rsidRDefault="00747B33" w:rsidP="00747B33">
      <w:pPr>
        <w:pStyle w:val="NormalWeb"/>
        <w:tabs>
          <w:tab w:val="center" w:pos="709"/>
        </w:tabs>
        <w:spacing w:after="120" w:line="260" w:lineRule="exact"/>
        <w:ind w:left="1440"/>
        <w:rPr>
          <w:rFonts w:ascii="Arial" w:hAnsi="Arial" w:cs="Arial"/>
          <w:i/>
          <w:sz w:val="22"/>
          <w:szCs w:val="22"/>
        </w:rPr>
      </w:pPr>
      <w:r w:rsidRPr="002C76C1">
        <w:rPr>
          <w:rFonts w:ascii="Arial" w:hAnsi="Arial" w:cs="Arial"/>
          <w:i/>
          <w:sz w:val="22"/>
          <w:szCs w:val="22"/>
          <w:lang w:val="en-GB"/>
        </w:rPr>
        <w:t xml:space="preserve">“The accounting officer for a department, trading entity or constitutional institution </w:t>
      </w:r>
      <w:r w:rsidRPr="002C76C1">
        <w:rPr>
          <w:rFonts w:ascii="Arial" w:hAnsi="Arial" w:cs="Arial"/>
          <w:i/>
          <w:sz w:val="22"/>
          <w:szCs w:val="22"/>
        </w:rPr>
        <w:t>must take effective and appropriate steps to prevent unauthorised, irregular and fruitless and wasteful expenditure and losses resulting from criminal conduct; ”</w:t>
      </w:r>
    </w:p>
    <w:p w:rsidR="00747B33" w:rsidRPr="002C76C1" w:rsidRDefault="00747B33" w:rsidP="00747B33">
      <w:pPr>
        <w:pStyle w:val="normal-text"/>
        <w:widowControl w:val="0"/>
        <w:tabs>
          <w:tab w:val="center" w:pos="709"/>
        </w:tabs>
        <w:spacing w:before="0" w:after="120" w:line="260" w:lineRule="exact"/>
        <w:ind w:left="1440" w:hanging="1080"/>
        <w:jc w:val="left"/>
        <w:rPr>
          <w:rFonts w:ascii="Arial" w:hAnsi="Arial" w:cs="Arial"/>
          <w:color w:val="auto"/>
          <w:sz w:val="22"/>
          <w:szCs w:val="22"/>
          <w:lang w:val="en-US" w:eastAsia="en-US"/>
        </w:rPr>
      </w:pPr>
      <w:r>
        <w:rPr>
          <w:rFonts w:ascii="Arial" w:hAnsi="Arial" w:cs="Arial"/>
          <w:sz w:val="22"/>
          <w:szCs w:val="22"/>
        </w:rPr>
        <w:t xml:space="preserve">    iv)</w:t>
      </w:r>
      <w:r>
        <w:rPr>
          <w:rFonts w:ascii="Arial" w:hAnsi="Arial" w:cs="Arial"/>
          <w:sz w:val="22"/>
          <w:szCs w:val="22"/>
        </w:rPr>
        <w:tab/>
        <w:t>S</w:t>
      </w:r>
      <w:r w:rsidRPr="002C76C1">
        <w:rPr>
          <w:rFonts w:ascii="Arial" w:hAnsi="Arial" w:cs="Arial"/>
          <w:sz w:val="22"/>
          <w:szCs w:val="22"/>
        </w:rPr>
        <w:t xml:space="preserve">ection 81(1) – </w:t>
      </w:r>
      <w:r w:rsidRPr="002C76C1">
        <w:rPr>
          <w:rFonts w:ascii="Arial" w:hAnsi="Arial" w:cs="Arial"/>
          <w:bCs/>
          <w:sz w:val="22"/>
          <w:szCs w:val="22"/>
          <w:lang w:val="en-US"/>
        </w:rPr>
        <w:t>Financial misconduct by officials in departments and constitutional institutions</w:t>
      </w:r>
    </w:p>
    <w:p w:rsidR="00747B33" w:rsidRPr="002C76C1" w:rsidRDefault="00747B33" w:rsidP="00747B33">
      <w:pPr>
        <w:pStyle w:val="lg-section"/>
        <w:tabs>
          <w:tab w:val="center" w:pos="709"/>
        </w:tabs>
        <w:spacing w:before="0"/>
        <w:ind w:left="1361" w:firstLine="0"/>
        <w:rPr>
          <w:rFonts w:ascii="Arial" w:hAnsi="Arial" w:cs="Arial"/>
          <w:i/>
          <w:sz w:val="22"/>
          <w:szCs w:val="22"/>
        </w:rPr>
      </w:pPr>
      <w:r w:rsidRPr="002C76C1">
        <w:rPr>
          <w:rFonts w:ascii="Arial" w:hAnsi="Arial" w:cs="Arial"/>
          <w:i/>
          <w:sz w:val="22"/>
          <w:szCs w:val="22"/>
        </w:rPr>
        <w:t>“An accounting officer for a department or a constitutional institution commits an act of financial misconduct if that accounting officer wilfully or negligently—</w:t>
      </w:r>
    </w:p>
    <w:p w:rsidR="00747B33" w:rsidRPr="002C76C1" w:rsidRDefault="00747B33" w:rsidP="00747B33">
      <w:pPr>
        <w:pStyle w:val="lg-a-1"/>
        <w:tabs>
          <w:tab w:val="center" w:pos="709"/>
        </w:tabs>
        <w:ind w:hanging="681"/>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w:t>
      </w:r>
      <w:r w:rsidRPr="002C76C1">
        <w:rPr>
          <w:rFonts w:ascii="Arial" w:hAnsi="Arial" w:cs="Arial"/>
          <w:i/>
          <w:iCs/>
          <w:sz w:val="22"/>
          <w:szCs w:val="22"/>
        </w:rPr>
        <w:t>a</w:t>
      </w:r>
      <w:r w:rsidRPr="002C76C1">
        <w:rPr>
          <w:rFonts w:ascii="Arial" w:hAnsi="Arial" w:cs="Arial"/>
          <w:i/>
          <w:sz w:val="22"/>
          <w:szCs w:val="22"/>
        </w:rPr>
        <w:t>)</w:t>
      </w:r>
      <w:r w:rsidRPr="002C76C1">
        <w:rPr>
          <w:rFonts w:ascii="Arial" w:hAnsi="Arial" w:cs="Arial"/>
          <w:i/>
          <w:sz w:val="22"/>
          <w:szCs w:val="22"/>
        </w:rPr>
        <w:tab/>
        <w:t>fails to comply with a requirement of section 38, 39, 40, 41 or 42; or</w:t>
      </w:r>
    </w:p>
    <w:p w:rsidR="00747B33" w:rsidRPr="002C76C1" w:rsidRDefault="00747B33" w:rsidP="00747B33">
      <w:pPr>
        <w:pStyle w:val="lg-a-1"/>
        <w:tabs>
          <w:tab w:val="center" w:pos="709"/>
        </w:tabs>
        <w:ind w:left="1440" w:hanging="760"/>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w:t>
      </w:r>
      <w:r w:rsidRPr="002C76C1">
        <w:rPr>
          <w:rFonts w:ascii="Arial" w:hAnsi="Arial" w:cs="Arial"/>
          <w:i/>
          <w:iCs/>
          <w:sz w:val="22"/>
          <w:szCs w:val="22"/>
        </w:rPr>
        <w:t>b</w:t>
      </w:r>
      <w:r w:rsidRPr="002C76C1">
        <w:rPr>
          <w:rFonts w:ascii="Arial" w:hAnsi="Arial" w:cs="Arial"/>
          <w:i/>
          <w:sz w:val="22"/>
          <w:szCs w:val="22"/>
        </w:rPr>
        <w:t>)</w:t>
      </w:r>
      <w:r w:rsidRPr="002C76C1">
        <w:rPr>
          <w:rFonts w:ascii="Arial" w:hAnsi="Arial" w:cs="Arial"/>
          <w:i/>
          <w:sz w:val="22"/>
          <w:szCs w:val="22"/>
        </w:rPr>
        <w:tab/>
        <w:t>makes or permits an unauthorised expenditure, an irregular expenditure or a fruitless and wasteful expenditure.”</w:t>
      </w:r>
    </w:p>
    <w:p w:rsidR="00747B33" w:rsidRPr="002C76C1" w:rsidRDefault="00747B33" w:rsidP="00747B33">
      <w:pPr>
        <w:pStyle w:val="normal-text"/>
        <w:widowControl w:val="0"/>
        <w:tabs>
          <w:tab w:val="center" w:pos="709"/>
        </w:tabs>
        <w:spacing w:before="0" w:after="120" w:line="260" w:lineRule="exact"/>
        <w:jc w:val="left"/>
        <w:rPr>
          <w:rFonts w:ascii="Arial" w:hAnsi="Arial" w:cs="Arial"/>
          <w:color w:val="auto"/>
          <w:sz w:val="22"/>
          <w:szCs w:val="22"/>
          <w:lang w:val="en-US" w:eastAsia="en-US"/>
        </w:rPr>
      </w:pPr>
      <w:r>
        <w:rPr>
          <w:rFonts w:ascii="Arial" w:hAnsi="Arial" w:cs="Arial"/>
          <w:sz w:val="22"/>
          <w:szCs w:val="22"/>
        </w:rPr>
        <w:t xml:space="preserve">         v)</w:t>
      </w:r>
      <w:r>
        <w:rPr>
          <w:rFonts w:ascii="Arial" w:hAnsi="Arial" w:cs="Arial"/>
          <w:sz w:val="22"/>
          <w:szCs w:val="22"/>
        </w:rPr>
        <w:tab/>
        <w:t xml:space="preserve"> </w:t>
      </w:r>
      <w:r w:rsidRPr="002C76C1">
        <w:rPr>
          <w:rFonts w:ascii="Arial" w:hAnsi="Arial" w:cs="Arial"/>
          <w:sz w:val="22"/>
          <w:szCs w:val="22"/>
        </w:rPr>
        <w:t xml:space="preserve">Section45(c) – </w:t>
      </w:r>
      <w:r w:rsidRPr="002C76C1">
        <w:rPr>
          <w:rFonts w:ascii="Arial" w:hAnsi="Arial" w:cs="Arial"/>
          <w:bCs/>
          <w:sz w:val="22"/>
          <w:szCs w:val="22"/>
          <w:lang w:val="en-US"/>
        </w:rPr>
        <w:t>Responsibilities of other officials</w:t>
      </w:r>
    </w:p>
    <w:p w:rsidR="00747B33" w:rsidRPr="002C76C1" w:rsidRDefault="00747B33" w:rsidP="00747B33">
      <w:pPr>
        <w:pStyle w:val="normal-text"/>
        <w:widowControl w:val="0"/>
        <w:tabs>
          <w:tab w:val="center" w:pos="709"/>
        </w:tabs>
        <w:spacing w:before="0" w:after="120" w:line="260" w:lineRule="exact"/>
        <w:ind w:left="1440"/>
        <w:jc w:val="left"/>
        <w:rPr>
          <w:rFonts w:ascii="Arial" w:hAnsi="Arial" w:cs="Arial"/>
          <w:i/>
          <w:sz w:val="22"/>
          <w:szCs w:val="22"/>
        </w:rPr>
      </w:pPr>
      <w:r w:rsidRPr="002C76C1">
        <w:rPr>
          <w:rFonts w:ascii="Arial" w:hAnsi="Arial" w:cs="Arial"/>
          <w:i/>
          <w:sz w:val="22"/>
          <w:szCs w:val="22"/>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 due;”</w:t>
      </w:r>
    </w:p>
    <w:p w:rsidR="00747B33" w:rsidRPr="002C76C1" w:rsidRDefault="00747B33" w:rsidP="00747B33">
      <w:pPr>
        <w:pStyle w:val="NormalWeb"/>
        <w:tabs>
          <w:tab w:val="center" w:pos="709"/>
        </w:tabs>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Treasury Regulations 9.1.1, 9.1.2 and 9.1.5 states that:</w:t>
      </w:r>
    </w:p>
    <w:p w:rsidR="00747B33" w:rsidRPr="002C76C1" w:rsidRDefault="00747B33" w:rsidP="00747B33">
      <w:pPr>
        <w:pStyle w:val="NormalWeb"/>
        <w:tabs>
          <w:tab w:val="center" w:pos="709"/>
        </w:tabs>
        <w:spacing w:after="120" w:line="260" w:lineRule="exact"/>
        <w:ind w:left="1066" w:hanging="709"/>
        <w:rPr>
          <w:rFonts w:ascii="Arial" w:hAnsi="Arial" w:cs="Arial"/>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“9.1.1</w:t>
      </w:r>
      <w:r w:rsidRPr="002C76C1">
        <w:rPr>
          <w:rFonts w:ascii="Arial" w:hAnsi="Arial" w:cs="Arial"/>
          <w:i/>
          <w:iCs/>
          <w:sz w:val="22"/>
          <w:szCs w:val="22"/>
        </w:rPr>
        <w:tab/>
        <w:t>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747B33" w:rsidRPr="002C76C1" w:rsidRDefault="00747B33" w:rsidP="00747B33">
      <w:pPr>
        <w:pStyle w:val="NormalWeb"/>
        <w:tabs>
          <w:tab w:val="center" w:pos="709"/>
        </w:tabs>
        <w:spacing w:after="120" w:line="260" w:lineRule="exact"/>
        <w:ind w:left="1066" w:hanging="709"/>
        <w:rPr>
          <w:rFonts w:ascii="Arial" w:hAnsi="Arial" w:cs="Arial"/>
          <w:sz w:val="22"/>
          <w:szCs w:val="22"/>
        </w:rPr>
      </w:pP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9.1.2    </w:t>
      </w:r>
      <w:r w:rsidRPr="002C76C1">
        <w:rPr>
          <w:rFonts w:ascii="Arial" w:hAnsi="Arial" w:cs="Arial"/>
          <w:i/>
          <w:iCs/>
          <w:sz w:val="22"/>
          <w:szCs w:val="22"/>
        </w:rPr>
        <w:t>When an official of an institution discovers unauthorised, irregular or fruitless and wasteful expenditure, that official must immediately report such expenditure to the accounting officer. In the case of a department, such expenditure must also be reported in the monthly report, as required by section 40 (4) (b) of the Act. Irregular expenditure incurred by a department in contravention of tender procedures must also be brought to the notice of the relevant tender board or procurement authority, whichever is applicable.”</w:t>
      </w:r>
    </w:p>
    <w:p w:rsidR="00747B33" w:rsidRPr="002C76C1" w:rsidRDefault="00747B33" w:rsidP="00747B33">
      <w:pPr>
        <w:pStyle w:val="NormalWeb"/>
        <w:tabs>
          <w:tab w:val="center" w:pos="709"/>
        </w:tabs>
        <w:spacing w:after="120" w:line="260" w:lineRule="exact"/>
        <w:ind w:left="1066" w:hanging="709"/>
        <w:rPr>
          <w:rFonts w:ascii="Arial" w:hAnsi="Arial" w:cs="Arial"/>
          <w:i/>
          <w:iCs/>
          <w:sz w:val="22"/>
          <w:szCs w:val="22"/>
        </w:rPr>
      </w:pP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9.1.5    </w:t>
      </w:r>
      <w:r w:rsidRPr="002C76C1">
        <w:rPr>
          <w:rFonts w:ascii="Arial" w:hAnsi="Arial" w:cs="Arial"/>
          <w:i/>
          <w:iCs/>
          <w:sz w:val="22"/>
          <w:szCs w:val="22"/>
        </w:rPr>
        <w:t>The amount of the unauthorised, irregular, fruitless and wasteful expenditure must be disclosed as a note to the annual financial statements of the institution.”</w:t>
      </w:r>
    </w:p>
    <w:p w:rsidR="00747B33" w:rsidRPr="002C76C1" w:rsidRDefault="00747B33" w:rsidP="00747B33">
      <w:pPr>
        <w:tabs>
          <w:tab w:val="center" w:pos="709"/>
        </w:tabs>
        <w:spacing w:before="100" w:beforeAutospacing="1" w:after="100" w:afterAutospacing="1"/>
        <w:ind w:left="357" w:hanging="357"/>
        <w:rPr>
          <w:sz w:val="22"/>
          <w:szCs w:val="22"/>
        </w:rPr>
      </w:pPr>
      <w:r w:rsidRPr="002C76C1">
        <w:rPr>
          <w:sz w:val="22"/>
          <w:szCs w:val="22"/>
        </w:rPr>
        <w:t>c)</w:t>
      </w:r>
      <w:r w:rsidRPr="002C76C1">
        <w:rPr>
          <w:sz w:val="22"/>
          <w:szCs w:val="22"/>
        </w:rPr>
        <w:tab/>
        <w:t>Treasury Regulations 8.2.1 and 8.2.2 also states that:</w:t>
      </w:r>
    </w:p>
    <w:p w:rsidR="00747B33" w:rsidRPr="002C76C1" w:rsidRDefault="00747B33" w:rsidP="00747B33">
      <w:pPr>
        <w:pStyle w:val="NormalWeb"/>
        <w:tabs>
          <w:tab w:val="center" w:pos="709"/>
        </w:tabs>
        <w:ind w:left="1077" w:hanging="720"/>
        <w:rPr>
          <w:rFonts w:ascii="Arial" w:hAnsi="Arial" w:cs="Arial"/>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 8.2.1  An official of an institution may not spend or commit public moneys except with the approval (either in writing or by duly authorised electronic means) of the accounting officer or a properly delegated or authorised officer.</w:t>
      </w:r>
    </w:p>
    <w:p w:rsidR="00747B33" w:rsidRPr="002C76C1" w:rsidRDefault="00747B33" w:rsidP="00747B33">
      <w:pPr>
        <w:pStyle w:val="NormalWeb"/>
        <w:tabs>
          <w:tab w:val="center" w:pos="709"/>
        </w:tabs>
        <w:ind w:left="1077" w:hanging="720"/>
        <w:rPr>
          <w:rFonts w:ascii="Arial" w:hAnsi="Arial" w:cs="Arial"/>
          <w:sz w:val="22"/>
          <w:szCs w:val="22"/>
        </w:rPr>
      </w:pPr>
      <w:r w:rsidRPr="002C76C1">
        <w:rPr>
          <w:rFonts w:ascii="Arial" w:hAnsi="Arial" w:cs="Arial"/>
          <w:i/>
          <w:iCs/>
          <w:sz w:val="22"/>
          <w:szCs w:val="22"/>
        </w:rPr>
        <w:t> </w:t>
      </w:r>
    </w:p>
    <w:p w:rsidR="00747B33" w:rsidRPr="002C76C1" w:rsidRDefault="00747B33" w:rsidP="00747B33">
      <w:pPr>
        <w:pStyle w:val="NormalWeb"/>
        <w:tabs>
          <w:tab w:val="center" w:pos="709"/>
        </w:tabs>
        <w:ind w:left="1077" w:hanging="720"/>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8.2.2    Before approving expenditure or incurring a commitment to spend, the delegated or authorised official must ensure compliance with any limitations or conditions attached to the delegation or authorisation." </w:t>
      </w:r>
    </w:p>
    <w:p w:rsidR="00747B33" w:rsidRPr="002C76C1" w:rsidRDefault="00747B33" w:rsidP="00747B33">
      <w:pPr>
        <w:pStyle w:val="NormalWeb"/>
        <w:tabs>
          <w:tab w:val="center" w:pos="709"/>
        </w:tabs>
        <w:ind w:left="1077" w:hanging="720"/>
        <w:rPr>
          <w:rFonts w:ascii="Arial" w:hAnsi="Arial" w:cs="Arial"/>
          <w:i/>
          <w:iCs/>
          <w:sz w:val="22"/>
          <w:szCs w:val="22"/>
        </w:rPr>
      </w:pPr>
    </w:p>
    <w:p w:rsidR="00747B33" w:rsidRPr="002C76C1" w:rsidRDefault="00747B33" w:rsidP="00747B33">
      <w:pPr>
        <w:pStyle w:val="NormalWeb"/>
        <w:tabs>
          <w:tab w:val="center" w:pos="709"/>
        </w:tabs>
        <w:ind w:left="426" w:hanging="426"/>
        <w:rPr>
          <w:rFonts w:ascii="Arial" w:hAnsi="Arial" w:cs="Arial"/>
          <w:iCs/>
          <w:sz w:val="22"/>
          <w:szCs w:val="22"/>
        </w:rPr>
      </w:pPr>
      <w:r w:rsidRPr="002C76C1">
        <w:rPr>
          <w:rFonts w:ascii="Arial" w:hAnsi="Arial" w:cs="Arial"/>
          <w:iCs/>
          <w:color w:val="000000"/>
          <w:sz w:val="22"/>
          <w:szCs w:val="22"/>
        </w:rPr>
        <w:t>d)</w:t>
      </w:r>
      <w:r w:rsidRPr="002C76C1">
        <w:rPr>
          <w:rFonts w:ascii="Arial" w:hAnsi="Arial" w:cs="Arial"/>
          <w:iCs/>
          <w:color w:val="000000"/>
          <w:sz w:val="22"/>
          <w:szCs w:val="22"/>
        </w:rPr>
        <w:tab/>
      </w:r>
      <w:r w:rsidRPr="002C76C1">
        <w:rPr>
          <w:rFonts w:ascii="Arial" w:hAnsi="Arial" w:cs="Arial"/>
          <w:iCs/>
          <w:sz w:val="22"/>
          <w:szCs w:val="22"/>
        </w:rPr>
        <w:t>Instruction note on enhancing compliance monitoring SCM paragraph 3.1.1.states:</w:t>
      </w:r>
    </w:p>
    <w:p w:rsidR="00747B33" w:rsidRPr="002C76C1" w:rsidRDefault="00747B33" w:rsidP="00747B33">
      <w:pPr>
        <w:pStyle w:val="NormalWeb"/>
        <w:tabs>
          <w:tab w:val="center" w:pos="709"/>
        </w:tabs>
        <w:ind w:left="426" w:hanging="426"/>
        <w:rPr>
          <w:rFonts w:ascii="Arial" w:hAnsi="Arial" w:cs="Arial"/>
          <w:iCs/>
          <w:sz w:val="22"/>
          <w:szCs w:val="22"/>
        </w:rPr>
      </w:pPr>
    </w:p>
    <w:p w:rsidR="00747B33" w:rsidRPr="002C76C1" w:rsidRDefault="00747B33" w:rsidP="00747B33">
      <w:pPr>
        <w:pStyle w:val="NormalWeb"/>
        <w:tabs>
          <w:tab w:val="left" w:pos="426"/>
          <w:tab w:val="center" w:pos="709"/>
        </w:tabs>
        <w:spacing w:after="120" w:line="260" w:lineRule="exact"/>
        <w:ind w:left="709"/>
        <w:rPr>
          <w:rFonts w:ascii="Arial" w:hAnsi="Arial" w:cs="Arial"/>
          <w:iCs/>
          <w:color w:val="000000"/>
          <w:sz w:val="22"/>
          <w:szCs w:val="22"/>
        </w:rPr>
      </w:pPr>
      <w:r>
        <w:rPr>
          <w:rFonts w:ascii="Arial" w:hAnsi="Arial" w:cs="Arial"/>
          <w:iCs/>
          <w:sz w:val="22"/>
          <w:szCs w:val="22"/>
        </w:rPr>
        <w:tab/>
      </w:r>
      <w:r w:rsidRPr="002C76C1">
        <w:rPr>
          <w:rFonts w:ascii="Arial" w:hAnsi="Arial" w:cs="Arial"/>
          <w:i/>
          <w:iCs/>
          <w:sz w:val="22"/>
          <w:szCs w:val="22"/>
        </w:rPr>
        <w:t xml:space="preserve">“Accounting officers of departments and constitutional institutions must submit to the </w:t>
      </w:r>
      <w:r w:rsidRPr="002C76C1">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 xml:space="preserve">relevant treasury by 30 April of each year, a procurement plan containing all planned </w:t>
      </w:r>
      <w:r w:rsidRPr="002C76C1">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 xml:space="preserve">procurement for the financial year in respect of the procurement of goods, works and/ or </w:t>
      </w:r>
      <w:r w:rsidRPr="002C76C1">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services which exceed R500 000 (all applicable taxes included). This procurement plan</w:t>
      </w:r>
      <w:r w:rsidRPr="002C76C1">
        <w:rPr>
          <w:rFonts w:ascii="Arial" w:hAnsi="Arial" w:cs="Arial"/>
          <w:i/>
          <w:iCs/>
          <w:sz w:val="22"/>
          <w:szCs w:val="22"/>
        </w:rPr>
        <w:tab/>
        <w:t xml:space="preserve"> must be approved by the accounting officer or his or her delegate prior to its </w:t>
      </w:r>
      <w:r w:rsidRPr="002C76C1">
        <w:rPr>
          <w:rFonts w:ascii="Arial" w:hAnsi="Arial" w:cs="Arial"/>
          <w:i/>
          <w:iCs/>
          <w:sz w:val="22"/>
          <w:szCs w:val="22"/>
        </w:rPr>
        <w:tab/>
        <w:t xml:space="preserve">submission. For the 2011/2012 financial year, the said plan must be submitted to the </w:t>
      </w:r>
      <w:r w:rsidRPr="002C76C1">
        <w:rPr>
          <w:rFonts w:ascii="Arial" w:hAnsi="Arial" w:cs="Arial"/>
          <w:i/>
          <w:iCs/>
          <w:sz w:val="22"/>
          <w:szCs w:val="22"/>
        </w:rPr>
        <w:tab/>
        <w:t>relevant treasury by no later than 31 August 2011.”</w:t>
      </w:r>
    </w:p>
    <w:p w:rsidR="00747B33" w:rsidRPr="002C76C1" w:rsidRDefault="00747B33" w:rsidP="00747B33">
      <w:pPr>
        <w:pStyle w:val="lg-a-1"/>
        <w:tabs>
          <w:tab w:val="center" w:pos="709"/>
        </w:tabs>
        <w:spacing w:before="0" w:after="120" w:line="260" w:lineRule="exact"/>
        <w:jc w:val="left"/>
        <w:rPr>
          <w:rFonts w:ascii="Arial" w:hAnsi="Arial" w:cs="Arial"/>
          <w:sz w:val="22"/>
          <w:szCs w:val="22"/>
        </w:rPr>
      </w:pPr>
      <w:r>
        <w:rPr>
          <w:rFonts w:ascii="Arial" w:hAnsi="Arial" w:cs="Arial"/>
          <w:sz w:val="22"/>
          <w:szCs w:val="22"/>
        </w:rPr>
        <w:t>e)</w:t>
      </w:r>
      <w:r>
        <w:rPr>
          <w:rFonts w:ascii="Arial" w:hAnsi="Arial" w:cs="Arial"/>
          <w:sz w:val="22"/>
          <w:szCs w:val="22"/>
        </w:rPr>
        <w:tab/>
      </w:r>
      <w:r>
        <w:rPr>
          <w:rFonts w:ascii="Arial" w:hAnsi="Arial" w:cs="Arial"/>
          <w:sz w:val="22"/>
          <w:szCs w:val="22"/>
        </w:rPr>
        <w:tab/>
      </w:r>
      <w:r w:rsidRPr="002C76C1">
        <w:rPr>
          <w:rFonts w:ascii="Arial" w:hAnsi="Arial" w:cs="Arial"/>
          <w:sz w:val="22"/>
          <w:szCs w:val="22"/>
        </w:rPr>
        <w:t>Practice Note 8 of 2007/08 states:</w:t>
      </w:r>
    </w:p>
    <w:p w:rsidR="00747B33" w:rsidRPr="002C76C1" w:rsidRDefault="00747B33" w:rsidP="00747B33">
      <w:pPr>
        <w:tabs>
          <w:tab w:val="center" w:pos="709"/>
        </w:tabs>
        <w:autoSpaceDE w:val="0"/>
        <w:autoSpaceDN w:val="0"/>
        <w:adjustRightInd w:val="0"/>
        <w:ind w:left="1080" w:hanging="720"/>
        <w:rPr>
          <w:i/>
          <w:color w:val="000000"/>
          <w:sz w:val="22"/>
          <w:szCs w:val="22"/>
        </w:rPr>
      </w:pPr>
      <w:r>
        <w:rPr>
          <w:i/>
          <w:color w:val="000000"/>
          <w:sz w:val="22"/>
          <w:szCs w:val="22"/>
        </w:rPr>
        <w:tab/>
      </w:r>
      <w:r>
        <w:rPr>
          <w:i/>
          <w:color w:val="000000"/>
          <w:sz w:val="22"/>
          <w:szCs w:val="22"/>
        </w:rPr>
        <w:tab/>
      </w:r>
      <w:r w:rsidRPr="002C76C1">
        <w:rPr>
          <w:i/>
          <w:color w:val="000000"/>
          <w:sz w:val="22"/>
          <w:szCs w:val="22"/>
        </w:rPr>
        <w:t>“6.1</w:t>
      </w:r>
      <w:r w:rsidRPr="002C76C1">
        <w:rPr>
          <w:i/>
          <w:color w:val="000000"/>
          <w:sz w:val="22"/>
          <w:szCs w:val="22"/>
        </w:rPr>
        <w:tab/>
        <w:t>The Accounting officer / authority must be in possession of an original valid tax clearance certificate for all price quotations and competitive bids exceeding the value of R30 000 (VAT included).</w:t>
      </w:r>
    </w:p>
    <w:p w:rsidR="00747B33" w:rsidRPr="002C76C1" w:rsidRDefault="00747B33" w:rsidP="00747B33">
      <w:pPr>
        <w:pStyle w:val="NormalWeb"/>
        <w:tabs>
          <w:tab w:val="center" w:pos="709"/>
        </w:tabs>
        <w:rPr>
          <w:rFonts w:ascii="Arial" w:hAnsi="Arial" w:cs="Arial"/>
          <w:i/>
          <w:sz w:val="22"/>
          <w:szCs w:val="22"/>
        </w:rPr>
      </w:pPr>
    </w:p>
    <w:p w:rsidR="00747B33" w:rsidRPr="002C76C1" w:rsidRDefault="00747B33" w:rsidP="00747B33">
      <w:pPr>
        <w:pStyle w:val="NormalWeb"/>
        <w:tabs>
          <w:tab w:val="center" w:pos="709"/>
        </w:tabs>
        <w:ind w:left="1080" w:hanging="630"/>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6.2</w:t>
      </w:r>
      <w:r>
        <w:rPr>
          <w:rFonts w:ascii="Arial" w:hAnsi="Arial" w:cs="Arial"/>
          <w:i/>
          <w:sz w:val="22"/>
          <w:szCs w:val="22"/>
        </w:rPr>
        <w:tab/>
      </w:r>
      <w:r w:rsidRPr="002C76C1">
        <w:rPr>
          <w:rFonts w:ascii="Arial" w:hAnsi="Arial" w:cs="Arial"/>
          <w:i/>
          <w:sz w:val="22"/>
          <w:szCs w:val="22"/>
        </w:rPr>
        <w:tab/>
        <w:t>If an accounting officer / authority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 authority’s possession. Whenever this ruling is applied, cross-reference must be made to the original tax certificate for audit purposes.”</w:t>
      </w:r>
    </w:p>
    <w:p w:rsidR="00747B33" w:rsidRPr="002C76C1" w:rsidRDefault="00747B33" w:rsidP="00747B33">
      <w:pPr>
        <w:pStyle w:val="NormalWeb"/>
        <w:tabs>
          <w:tab w:val="center" w:pos="709"/>
        </w:tabs>
        <w:ind w:left="1080" w:hanging="630"/>
        <w:rPr>
          <w:rFonts w:ascii="Arial" w:hAnsi="Arial" w:cs="Arial"/>
          <w:sz w:val="22"/>
          <w:szCs w:val="22"/>
        </w:rPr>
      </w:pPr>
    </w:p>
    <w:p w:rsidR="00747B33" w:rsidRPr="002C76C1" w:rsidRDefault="00747B33" w:rsidP="00747B33">
      <w:pPr>
        <w:pStyle w:val="NormalWeb"/>
        <w:tabs>
          <w:tab w:val="center" w:pos="709"/>
        </w:tabs>
        <w:rPr>
          <w:rFonts w:ascii="Arial" w:hAnsi="Arial" w:cs="Arial"/>
          <w:sz w:val="22"/>
          <w:szCs w:val="22"/>
        </w:rPr>
      </w:pPr>
      <w:r w:rsidRPr="002C76C1">
        <w:rPr>
          <w:rFonts w:ascii="Arial" w:hAnsi="Arial" w:cs="Arial"/>
          <w:sz w:val="22"/>
          <w:szCs w:val="22"/>
        </w:rPr>
        <w:t>The following issues were identified during the audit of the procurement:</w:t>
      </w:r>
    </w:p>
    <w:p w:rsidR="00747B33" w:rsidRPr="002C76C1" w:rsidRDefault="00747B33" w:rsidP="00747B33">
      <w:pPr>
        <w:tabs>
          <w:tab w:val="center" w:pos="709"/>
        </w:tabs>
        <w:spacing w:before="100" w:beforeAutospacing="1" w:after="100" w:afterAutospacing="1"/>
        <w:rPr>
          <w:sz w:val="22"/>
          <w:szCs w:val="22"/>
        </w:rPr>
      </w:pPr>
      <w:r w:rsidRPr="002C76C1">
        <w:rPr>
          <w:sz w:val="22"/>
          <w:szCs w:val="22"/>
        </w:rPr>
        <w:t>Batch 153449, as indicated in the table below, relates to the procurement of hiring of catering equipment for National Wards Ceremony 27 April 2011 visit.</w:t>
      </w:r>
    </w:p>
    <w:tbl>
      <w:tblPr>
        <w:tblW w:w="0" w:type="auto"/>
        <w:tblInd w:w="108" w:type="dxa"/>
        <w:tblCellMar>
          <w:left w:w="0" w:type="dxa"/>
          <w:right w:w="0" w:type="dxa"/>
        </w:tblCellMar>
        <w:tblLook w:val="04A0"/>
      </w:tblPr>
      <w:tblGrid>
        <w:gridCol w:w="4678"/>
        <w:gridCol w:w="2126"/>
        <w:gridCol w:w="1843"/>
      </w:tblGrid>
      <w:tr w:rsidR="00747B33" w:rsidRPr="00152260" w:rsidTr="00D90C13">
        <w:tc>
          <w:tcPr>
            <w:tcW w:w="467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47B33" w:rsidRPr="00152260" w:rsidRDefault="00747B33" w:rsidP="00D90C13">
            <w:pPr>
              <w:pStyle w:val="NormalWeb"/>
              <w:tabs>
                <w:tab w:val="center" w:pos="709"/>
              </w:tabs>
              <w:rPr>
                <w:rFonts w:ascii="Arial" w:hAnsi="Arial" w:cs="Arial"/>
                <w:b/>
                <w:bCs/>
                <w:sz w:val="18"/>
                <w:szCs w:val="18"/>
              </w:rPr>
            </w:pPr>
            <w:r w:rsidRPr="00152260">
              <w:rPr>
                <w:rFonts w:ascii="Arial" w:hAnsi="Arial" w:cs="Arial"/>
                <w:b/>
                <w:bCs/>
                <w:sz w:val="18"/>
                <w:szCs w:val="18"/>
              </w:rPr>
              <w:t>BEN NAME</w:t>
            </w:r>
          </w:p>
        </w:tc>
        <w:tc>
          <w:tcPr>
            <w:tcW w:w="21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7B33" w:rsidRPr="00152260" w:rsidRDefault="00747B33" w:rsidP="00D90C13">
            <w:pPr>
              <w:pStyle w:val="NormalWeb"/>
              <w:tabs>
                <w:tab w:val="center" w:pos="709"/>
              </w:tabs>
              <w:rPr>
                <w:rFonts w:ascii="Arial" w:hAnsi="Arial" w:cs="Arial"/>
                <w:b/>
                <w:bCs/>
                <w:sz w:val="18"/>
                <w:szCs w:val="18"/>
              </w:rPr>
            </w:pPr>
            <w:r w:rsidRPr="00152260">
              <w:rPr>
                <w:rFonts w:ascii="Arial" w:hAnsi="Arial" w:cs="Arial"/>
                <w:b/>
                <w:bCs/>
                <w:sz w:val="18"/>
                <w:szCs w:val="18"/>
              </w:rPr>
              <w:t>FANO</w:t>
            </w:r>
          </w:p>
        </w:tc>
        <w:tc>
          <w:tcPr>
            <w:tcW w:w="18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747B33" w:rsidRPr="00152260" w:rsidRDefault="00747B33" w:rsidP="00D90C13">
            <w:pPr>
              <w:pStyle w:val="NormalWeb"/>
              <w:tabs>
                <w:tab w:val="center" w:pos="709"/>
              </w:tabs>
              <w:jc w:val="right"/>
              <w:rPr>
                <w:rFonts w:ascii="Arial" w:hAnsi="Arial" w:cs="Arial"/>
                <w:b/>
                <w:bCs/>
                <w:sz w:val="18"/>
                <w:szCs w:val="18"/>
              </w:rPr>
            </w:pPr>
            <w:r w:rsidRPr="00152260">
              <w:rPr>
                <w:rFonts w:ascii="Arial" w:hAnsi="Arial" w:cs="Arial"/>
                <w:b/>
                <w:bCs/>
                <w:sz w:val="18"/>
                <w:szCs w:val="18"/>
              </w:rPr>
              <w:t>R</w:t>
            </w:r>
          </w:p>
        </w:tc>
      </w:tr>
      <w:tr w:rsidR="00747B33" w:rsidRPr="00152260" w:rsidTr="00D90C13">
        <w:tc>
          <w:tcPr>
            <w:tcW w:w="467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47B33" w:rsidRPr="00152260" w:rsidRDefault="00747B33" w:rsidP="00D90C13">
            <w:pPr>
              <w:pStyle w:val="NormalWeb"/>
              <w:tabs>
                <w:tab w:val="center" w:pos="709"/>
              </w:tabs>
              <w:rPr>
                <w:rFonts w:ascii="Arial" w:hAnsi="Arial" w:cs="Arial"/>
                <w:sz w:val="18"/>
                <w:szCs w:val="18"/>
              </w:rPr>
            </w:pPr>
            <w:r w:rsidRPr="00152260">
              <w:rPr>
                <w:rFonts w:ascii="Arial" w:hAnsi="Arial" w:cs="Arial"/>
                <w:sz w:val="18"/>
                <w:szCs w:val="18"/>
              </w:rPr>
              <w:t>MOTSENG INVESTMENTS</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rsidR="00747B33" w:rsidRPr="00152260" w:rsidRDefault="00747B33" w:rsidP="00D90C13">
            <w:pPr>
              <w:pStyle w:val="NormalWeb"/>
              <w:tabs>
                <w:tab w:val="center" w:pos="709"/>
              </w:tabs>
              <w:rPr>
                <w:rFonts w:ascii="Arial" w:hAnsi="Arial" w:cs="Arial"/>
                <w:sz w:val="18"/>
                <w:szCs w:val="18"/>
              </w:rPr>
            </w:pPr>
            <w:r w:rsidRPr="00152260">
              <w:rPr>
                <w:rFonts w:ascii="Arial" w:hAnsi="Arial" w:cs="Arial"/>
                <w:sz w:val="18"/>
                <w:szCs w:val="18"/>
              </w:rPr>
              <w:t>153449</w:t>
            </w:r>
          </w:p>
        </w:tc>
        <w:tc>
          <w:tcPr>
            <w:tcW w:w="1843"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747B33" w:rsidRPr="00152260" w:rsidRDefault="00747B33" w:rsidP="00D90C13">
            <w:pPr>
              <w:pStyle w:val="NormalWeb"/>
              <w:tabs>
                <w:tab w:val="center" w:pos="709"/>
              </w:tabs>
              <w:jc w:val="right"/>
              <w:rPr>
                <w:rFonts w:ascii="Arial" w:hAnsi="Arial" w:cs="Arial"/>
                <w:sz w:val="18"/>
                <w:szCs w:val="18"/>
              </w:rPr>
            </w:pPr>
            <w:r w:rsidRPr="00152260">
              <w:rPr>
                <w:rFonts w:ascii="Arial" w:hAnsi="Arial" w:cs="Arial"/>
                <w:sz w:val="18"/>
                <w:szCs w:val="18"/>
              </w:rPr>
              <w:t>3 983 280,00</w:t>
            </w:r>
          </w:p>
        </w:tc>
      </w:tr>
    </w:tbl>
    <w:p w:rsidR="00747B33" w:rsidRPr="002C76C1" w:rsidRDefault="00747B33" w:rsidP="00747B33">
      <w:pPr>
        <w:pStyle w:val="NormalWeb"/>
        <w:tabs>
          <w:tab w:val="center" w:pos="709"/>
        </w:tabs>
        <w:ind w:left="720"/>
        <w:rPr>
          <w:rFonts w:ascii="Arial" w:hAnsi="Arial" w:cs="Arial"/>
          <w:sz w:val="22"/>
          <w:szCs w:val="22"/>
        </w:rPr>
      </w:pPr>
    </w:p>
    <w:p w:rsidR="00747B33" w:rsidRPr="002C76C1" w:rsidRDefault="00747B33" w:rsidP="00747B33">
      <w:pPr>
        <w:pStyle w:val="NormalWeb"/>
        <w:tabs>
          <w:tab w:val="center" w:pos="709"/>
        </w:tabs>
        <w:ind w:left="709" w:hanging="709"/>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From the documentation provided it was noted that Motseng Investments made use of a subcontractor, Vertical International Holdings (Pty) Ltd to render the service. Please note that since the contract and other pertinent information relating to Motseng Investments is with the Special Investigation Unit we were unable to perform all of the necessary procurement procedures, however the following issues were noted based on the information provided.</w:t>
      </w:r>
    </w:p>
    <w:p w:rsidR="00747B33" w:rsidRPr="002C76C1" w:rsidRDefault="00747B33" w:rsidP="00747B33">
      <w:pPr>
        <w:pStyle w:val="NormalWeb"/>
        <w:tabs>
          <w:tab w:val="center" w:pos="709"/>
        </w:tabs>
        <w:rPr>
          <w:rFonts w:ascii="Arial" w:hAnsi="Arial" w:cs="Arial"/>
          <w:sz w:val="22"/>
          <w:szCs w:val="22"/>
        </w:rPr>
      </w:pPr>
    </w:p>
    <w:p w:rsidR="00747B33" w:rsidRPr="002C76C1" w:rsidRDefault="00747B33" w:rsidP="00747B33">
      <w:pPr>
        <w:pStyle w:val="NormalWeb"/>
        <w:tabs>
          <w:tab w:val="center" w:pos="709"/>
        </w:tabs>
        <w:rPr>
          <w:rFonts w:ascii="Arial" w:hAnsi="Arial" w:cs="Arial"/>
          <w:sz w:val="22"/>
          <w:szCs w:val="22"/>
        </w:rPr>
      </w:pPr>
      <w:r w:rsidRPr="002C76C1">
        <w:rPr>
          <w:rFonts w:ascii="Arial" w:hAnsi="Arial" w:cs="Arial"/>
          <w:sz w:val="22"/>
          <w:szCs w:val="22"/>
        </w:rPr>
        <w:t>Please see the table below for a break-down of invoice 105358, received from Motseng Facilities Management:</w:t>
      </w:r>
    </w:p>
    <w:p w:rsidR="00747B33" w:rsidRPr="002C76C1" w:rsidRDefault="00747B33" w:rsidP="00747B33">
      <w:pPr>
        <w:pStyle w:val="NormalWeb"/>
        <w:tabs>
          <w:tab w:val="center" w:pos="709"/>
        </w:tabs>
        <w:rPr>
          <w:rFonts w:ascii="Arial" w:hAnsi="Arial" w:cs="Arial"/>
          <w:sz w:val="22"/>
          <w:szCs w:val="22"/>
        </w:rPr>
      </w:pPr>
    </w:p>
    <w:p w:rsidR="00747B33" w:rsidRPr="002C76C1" w:rsidRDefault="00747B33" w:rsidP="00747B33">
      <w:pPr>
        <w:pStyle w:val="NormalWeb"/>
        <w:tabs>
          <w:tab w:val="center" w:pos="709"/>
        </w:tabs>
        <w:rPr>
          <w:rFonts w:ascii="Arial" w:hAnsi="Arial" w:cs="Arial"/>
          <w:sz w:val="22"/>
          <w:szCs w:val="2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67"/>
        <w:gridCol w:w="1773"/>
      </w:tblGrid>
      <w:tr w:rsidR="00747B33" w:rsidRPr="002C76C1" w:rsidTr="00D90C13">
        <w:tc>
          <w:tcPr>
            <w:tcW w:w="6867" w:type="dxa"/>
            <w:tcBorders>
              <w:top w:val="single" w:sz="4" w:space="0" w:color="auto"/>
              <w:left w:val="single" w:sz="4" w:space="0" w:color="auto"/>
              <w:bottom w:val="single" w:sz="4" w:space="0" w:color="auto"/>
              <w:right w:val="single" w:sz="4" w:space="0" w:color="auto"/>
            </w:tcBorders>
            <w:hideMark/>
          </w:tcPr>
          <w:p w:rsidR="00747B33" w:rsidRPr="00152260" w:rsidRDefault="00747B33" w:rsidP="00D90C13">
            <w:pPr>
              <w:pStyle w:val="NormalWeb"/>
              <w:tabs>
                <w:tab w:val="center" w:pos="709"/>
              </w:tabs>
              <w:spacing w:after="120" w:line="260" w:lineRule="exact"/>
              <w:ind w:left="34" w:hanging="34"/>
              <w:rPr>
                <w:rFonts w:ascii="Arial" w:hAnsi="Arial" w:cs="Arial"/>
                <w:b/>
                <w:sz w:val="18"/>
                <w:szCs w:val="18"/>
                <w:lang w:val="en-ZA"/>
              </w:rPr>
            </w:pPr>
            <w:r w:rsidRPr="00152260">
              <w:rPr>
                <w:rFonts w:ascii="Arial" w:hAnsi="Arial" w:cs="Arial"/>
                <w:b/>
                <w:sz w:val="18"/>
                <w:szCs w:val="18"/>
                <w:lang w:val="en-ZA"/>
              </w:rPr>
              <w:t>*BREAK-DOWN</w:t>
            </w:r>
          </w:p>
        </w:tc>
        <w:tc>
          <w:tcPr>
            <w:tcW w:w="1773" w:type="dxa"/>
            <w:tcBorders>
              <w:top w:val="single" w:sz="4" w:space="0" w:color="auto"/>
              <w:left w:val="single" w:sz="4" w:space="0" w:color="auto"/>
              <w:bottom w:val="single" w:sz="4" w:space="0" w:color="auto"/>
              <w:right w:val="single" w:sz="4" w:space="0" w:color="auto"/>
            </w:tcBorders>
            <w:hideMark/>
          </w:tcPr>
          <w:p w:rsidR="00747B33" w:rsidRPr="00152260" w:rsidRDefault="00747B33" w:rsidP="00D90C13">
            <w:pPr>
              <w:pStyle w:val="NormalWeb"/>
              <w:tabs>
                <w:tab w:val="center" w:pos="709"/>
              </w:tabs>
              <w:spacing w:after="120" w:line="260" w:lineRule="exact"/>
              <w:ind w:left="357" w:hanging="357"/>
              <w:jc w:val="center"/>
              <w:rPr>
                <w:rFonts w:ascii="Arial" w:hAnsi="Arial" w:cs="Arial"/>
                <w:b/>
                <w:sz w:val="18"/>
                <w:szCs w:val="18"/>
                <w:lang w:val="en-ZA"/>
              </w:rPr>
            </w:pPr>
            <w:r w:rsidRPr="00152260">
              <w:rPr>
                <w:rFonts w:ascii="Arial" w:hAnsi="Arial" w:cs="Arial"/>
                <w:b/>
                <w:sz w:val="18"/>
                <w:szCs w:val="18"/>
                <w:lang w:val="en-ZA"/>
              </w:rPr>
              <w:t>R</w:t>
            </w:r>
          </w:p>
        </w:tc>
      </w:tr>
      <w:tr w:rsidR="00747B33" w:rsidRPr="002C76C1" w:rsidTr="00D90C13">
        <w:tc>
          <w:tcPr>
            <w:tcW w:w="6867" w:type="dxa"/>
            <w:tcBorders>
              <w:top w:val="single" w:sz="4" w:space="0" w:color="auto"/>
              <w:left w:val="single" w:sz="4" w:space="0" w:color="auto"/>
              <w:bottom w:val="single" w:sz="4" w:space="0" w:color="auto"/>
              <w:right w:val="single" w:sz="4" w:space="0" w:color="auto"/>
            </w:tcBorders>
            <w:hideMark/>
          </w:tcPr>
          <w:p w:rsidR="00747B33" w:rsidRPr="00152260" w:rsidRDefault="00747B33" w:rsidP="00D90C13">
            <w:pPr>
              <w:pStyle w:val="NormalWeb"/>
              <w:tabs>
                <w:tab w:val="center" w:pos="709"/>
              </w:tabs>
              <w:spacing w:after="120" w:line="260" w:lineRule="exact"/>
              <w:ind w:left="34" w:hanging="34"/>
              <w:rPr>
                <w:rFonts w:ascii="Arial" w:hAnsi="Arial" w:cs="Arial"/>
                <w:sz w:val="18"/>
                <w:szCs w:val="18"/>
                <w:lang w:val="en-ZA"/>
              </w:rPr>
            </w:pPr>
            <w:r w:rsidRPr="00152260">
              <w:rPr>
                <w:rFonts w:ascii="Arial" w:hAnsi="Arial" w:cs="Arial"/>
                <w:sz w:val="18"/>
                <w:szCs w:val="18"/>
                <w:lang w:val="en-ZA"/>
              </w:rPr>
              <w:t xml:space="preserve">Total amount of the goods and services charged by </w:t>
            </w:r>
            <w:r w:rsidRPr="00152260">
              <w:rPr>
                <w:rFonts w:ascii="Arial" w:hAnsi="Arial" w:cs="Arial"/>
                <w:sz w:val="18"/>
                <w:szCs w:val="18"/>
              </w:rPr>
              <w:t>Vertical International Holdings (pty) ltd</w:t>
            </w:r>
            <w:r w:rsidRPr="00152260">
              <w:rPr>
                <w:rFonts w:ascii="Arial" w:hAnsi="Arial" w:cs="Arial"/>
                <w:sz w:val="18"/>
                <w:szCs w:val="18"/>
                <w:lang w:val="en-ZA"/>
              </w:rPr>
              <w:t xml:space="preserve"> to Motseng (including transport costs).</w:t>
            </w:r>
          </w:p>
        </w:tc>
        <w:tc>
          <w:tcPr>
            <w:tcW w:w="1773" w:type="dxa"/>
            <w:tcBorders>
              <w:top w:val="single" w:sz="4" w:space="0" w:color="auto"/>
              <w:left w:val="single" w:sz="4" w:space="0" w:color="auto"/>
              <w:bottom w:val="single" w:sz="4" w:space="0" w:color="auto"/>
              <w:right w:val="single" w:sz="4" w:space="0" w:color="auto"/>
            </w:tcBorders>
            <w:vAlign w:val="bottom"/>
            <w:hideMark/>
          </w:tcPr>
          <w:p w:rsidR="00747B33" w:rsidRPr="00152260" w:rsidRDefault="00747B33" w:rsidP="00D90C13">
            <w:pPr>
              <w:pStyle w:val="NormalWeb"/>
              <w:tabs>
                <w:tab w:val="center" w:pos="709"/>
              </w:tabs>
              <w:spacing w:after="120" w:line="260" w:lineRule="exact"/>
              <w:ind w:left="357" w:hanging="357"/>
              <w:jc w:val="right"/>
              <w:rPr>
                <w:rFonts w:ascii="Arial" w:hAnsi="Arial" w:cs="Arial"/>
                <w:sz w:val="18"/>
                <w:szCs w:val="18"/>
                <w:lang w:val="en-ZA"/>
              </w:rPr>
            </w:pPr>
            <w:r w:rsidRPr="00152260">
              <w:rPr>
                <w:rFonts w:ascii="Arial" w:hAnsi="Arial" w:cs="Arial"/>
                <w:sz w:val="18"/>
                <w:szCs w:val="18"/>
                <w:lang w:val="en-ZA"/>
              </w:rPr>
              <w:t>3 119 736,84</w:t>
            </w:r>
          </w:p>
        </w:tc>
      </w:tr>
      <w:tr w:rsidR="00747B33" w:rsidRPr="002C76C1" w:rsidTr="00D90C13">
        <w:tc>
          <w:tcPr>
            <w:tcW w:w="6867" w:type="dxa"/>
            <w:tcBorders>
              <w:top w:val="single" w:sz="4" w:space="0" w:color="auto"/>
              <w:left w:val="single" w:sz="4" w:space="0" w:color="auto"/>
              <w:bottom w:val="single" w:sz="4" w:space="0" w:color="auto"/>
              <w:right w:val="single" w:sz="4" w:space="0" w:color="auto"/>
            </w:tcBorders>
            <w:hideMark/>
          </w:tcPr>
          <w:p w:rsidR="00747B33" w:rsidRPr="00152260" w:rsidRDefault="00747B33" w:rsidP="00D90C13">
            <w:pPr>
              <w:pStyle w:val="NormalWeb"/>
              <w:tabs>
                <w:tab w:val="center" w:pos="709"/>
              </w:tabs>
              <w:spacing w:after="120" w:line="260" w:lineRule="exact"/>
              <w:ind w:left="34" w:hanging="34"/>
              <w:rPr>
                <w:rFonts w:ascii="Arial" w:hAnsi="Arial" w:cs="Arial"/>
                <w:i/>
                <w:sz w:val="18"/>
                <w:szCs w:val="18"/>
                <w:lang w:val="en-ZA"/>
              </w:rPr>
            </w:pPr>
            <w:r w:rsidRPr="00152260">
              <w:rPr>
                <w:rFonts w:ascii="Arial" w:hAnsi="Arial" w:cs="Arial"/>
                <w:sz w:val="18"/>
                <w:szCs w:val="18"/>
                <w:lang w:val="en-ZA"/>
              </w:rPr>
              <w:t xml:space="preserve">12% Profit and attendance fee charged by Motseng Facilities Management </w:t>
            </w:r>
            <w:r w:rsidRPr="00152260">
              <w:rPr>
                <w:rFonts w:ascii="Arial" w:hAnsi="Arial" w:cs="Arial"/>
                <w:i/>
                <w:sz w:val="18"/>
                <w:szCs w:val="18"/>
                <w:lang w:val="en-ZA"/>
              </w:rPr>
              <w:t>(R 3 119 736,84*12%)</w:t>
            </w:r>
          </w:p>
        </w:tc>
        <w:tc>
          <w:tcPr>
            <w:tcW w:w="1773" w:type="dxa"/>
            <w:tcBorders>
              <w:top w:val="single" w:sz="4" w:space="0" w:color="auto"/>
              <w:left w:val="single" w:sz="4" w:space="0" w:color="auto"/>
              <w:bottom w:val="single" w:sz="4" w:space="0" w:color="auto"/>
              <w:right w:val="single" w:sz="4" w:space="0" w:color="auto"/>
            </w:tcBorders>
            <w:vAlign w:val="bottom"/>
            <w:hideMark/>
          </w:tcPr>
          <w:p w:rsidR="00747B33" w:rsidRPr="00152260" w:rsidRDefault="00747B33" w:rsidP="00D90C13">
            <w:pPr>
              <w:tabs>
                <w:tab w:val="center" w:pos="709"/>
              </w:tabs>
              <w:spacing w:after="120" w:line="260" w:lineRule="exact"/>
              <w:ind w:left="357" w:hanging="357"/>
              <w:jc w:val="right"/>
              <w:rPr>
                <w:sz w:val="18"/>
                <w:szCs w:val="18"/>
              </w:rPr>
            </w:pPr>
            <w:r w:rsidRPr="00152260">
              <w:rPr>
                <w:sz w:val="18"/>
                <w:szCs w:val="18"/>
              </w:rPr>
              <w:t>374 368,42</w:t>
            </w:r>
          </w:p>
        </w:tc>
      </w:tr>
      <w:tr w:rsidR="00747B33" w:rsidRPr="002C76C1" w:rsidTr="00D90C13">
        <w:tc>
          <w:tcPr>
            <w:tcW w:w="6867" w:type="dxa"/>
            <w:tcBorders>
              <w:top w:val="single" w:sz="4" w:space="0" w:color="auto"/>
              <w:left w:val="single" w:sz="4" w:space="0" w:color="auto"/>
              <w:bottom w:val="single" w:sz="4" w:space="0" w:color="auto"/>
              <w:right w:val="single" w:sz="4" w:space="0" w:color="auto"/>
            </w:tcBorders>
            <w:hideMark/>
          </w:tcPr>
          <w:p w:rsidR="00747B33" w:rsidRPr="00152260" w:rsidRDefault="00747B33" w:rsidP="00D90C13">
            <w:pPr>
              <w:pStyle w:val="NormalWeb"/>
              <w:tabs>
                <w:tab w:val="center" w:pos="709"/>
              </w:tabs>
              <w:spacing w:after="120" w:line="260" w:lineRule="exact"/>
              <w:ind w:left="34" w:hanging="34"/>
              <w:rPr>
                <w:rFonts w:ascii="Arial" w:hAnsi="Arial" w:cs="Arial"/>
                <w:sz w:val="18"/>
                <w:szCs w:val="18"/>
                <w:lang w:val="en-ZA"/>
              </w:rPr>
            </w:pPr>
            <w:r w:rsidRPr="00152260">
              <w:rPr>
                <w:rFonts w:ascii="Arial" w:hAnsi="Arial" w:cs="Arial"/>
                <w:sz w:val="18"/>
                <w:szCs w:val="18"/>
                <w:lang w:val="en-ZA"/>
              </w:rPr>
              <w:t>Total amount (Excluding VAT)</w:t>
            </w:r>
          </w:p>
        </w:tc>
        <w:tc>
          <w:tcPr>
            <w:tcW w:w="1773" w:type="dxa"/>
            <w:tcBorders>
              <w:top w:val="single" w:sz="4" w:space="0" w:color="auto"/>
              <w:left w:val="single" w:sz="4" w:space="0" w:color="auto"/>
              <w:bottom w:val="single" w:sz="4" w:space="0" w:color="auto"/>
              <w:right w:val="single" w:sz="4" w:space="0" w:color="auto"/>
            </w:tcBorders>
            <w:vAlign w:val="bottom"/>
            <w:hideMark/>
          </w:tcPr>
          <w:p w:rsidR="00747B33" w:rsidRPr="00152260" w:rsidRDefault="00747B33" w:rsidP="00D90C13">
            <w:pPr>
              <w:pStyle w:val="NormalWeb"/>
              <w:tabs>
                <w:tab w:val="center" w:pos="709"/>
              </w:tabs>
              <w:spacing w:after="120" w:line="260" w:lineRule="exact"/>
              <w:ind w:left="357" w:hanging="357"/>
              <w:jc w:val="right"/>
              <w:rPr>
                <w:rFonts w:ascii="Arial" w:hAnsi="Arial" w:cs="Arial"/>
                <w:sz w:val="18"/>
                <w:szCs w:val="18"/>
                <w:lang w:val="en-ZA"/>
              </w:rPr>
            </w:pPr>
            <w:r w:rsidRPr="00152260">
              <w:rPr>
                <w:rFonts w:ascii="Arial" w:hAnsi="Arial" w:cs="Arial"/>
                <w:sz w:val="18"/>
                <w:szCs w:val="18"/>
                <w:lang w:val="en-ZA"/>
              </w:rPr>
              <w:t xml:space="preserve">3 494 105,26 </w:t>
            </w:r>
          </w:p>
        </w:tc>
      </w:tr>
      <w:tr w:rsidR="00747B33" w:rsidRPr="002C76C1" w:rsidTr="00D90C13">
        <w:tc>
          <w:tcPr>
            <w:tcW w:w="6867" w:type="dxa"/>
            <w:tcBorders>
              <w:top w:val="single" w:sz="4" w:space="0" w:color="auto"/>
              <w:left w:val="single" w:sz="4" w:space="0" w:color="auto"/>
              <w:bottom w:val="single" w:sz="4" w:space="0" w:color="auto"/>
              <w:right w:val="single" w:sz="4" w:space="0" w:color="auto"/>
            </w:tcBorders>
            <w:hideMark/>
          </w:tcPr>
          <w:p w:rsidR="00747B33" w:rsidRPr="00152260" w:rsidRDefault="00747B33" w:rsidP="00D90C13">
            <w:pPr>
              <w:pStyle w:val="NormalWeb"/>
              <w:tabs>
                <w:tab w:val="center" w:pos="709"/>
              </w:tabs>
              <w:spacing w:after="120" w:line="260" w:lineRule="exact"/>
              <w:ind w:left="34" w:hanging="34"/>
              <w:rPr>
                <w:rFonts w:ascii="Arial" w:hAnsi="Arial" w:cs="Arial"/>
                <w:sz w:val="18"/>
                <w:szCs w:val="18"/>
                <w:lang w:val="en-ZA"/>
              </w:rPr>
            </w:pPr>
            <w:r w:rsidRPr="00152260">
              <w:rPr>
                <w:rFonts w:ascii="Arial" w:hAnsi="Arial" w:cs="Arial"/>
                <w:sz w:val="18"/>
                <w:szCs w:val="18"/>
                <w:lang w:val="en-ZA"/>
              </w:rPr>
              <w:t>VAT @ 14%</w:t>
            </w:r>
          </w:p>
        </w:tc>
        <w:tc>
          <w:tcPr>
            <w:tcW w:w="1773" w:type="dxa"/>
            <w:tcBorders>
              <w:top w:val="single" w:sz="4" w:space="0" w:color="auto"/>
              <w:left w:val="single" w:sz="4" w:space="0" w:color="auto"/>
              <w:bottom w:val="single" w:sz="4" w:space="0" w:color="auto"/>
              <w:right w:val="single" w:sz="4" w:space="0" w:color="auto"/>
            </w:tcBorders>
            <w:vAlign w:val="bottom"/>
            <w:hideMark/>
          </w:tcPr>
          <w:p w:rsidR="00747B33" w:rsidRPr="00152260" w:rsidRDefault="00747B33" w:rsidP="00D90C13">
            <w:pPr>
              <w:tabs>
                <w:tab w:val="center" w:pos="709"/>
              </w:tabs>
              <w:spacing w:after="120" w:line="260" w:lineRule="exact"/>
              <w:ind w:left="357" w:hanging="357"/>
              <w:jc w:val="right"/>
              <w:rPr>
                <w:sz w:val="18"/>
                <w:szCs w:val="18"/>
              </w:rPr>
            </w:pPr>
            <w:r w:rsidRPr="00152260">
              <w:rPr>
                <w:sz w:val="18"/>
                <w:szCs w:val="18"/>
              </w:rPr>
              <w:t>489 174,74</w:t>
            </w:r>
          </w:p>
        </w:tc>
      </w:tr>
      <w:tr w:rsidR="00747B33" w:rsidRPr="002C76C1" w:rsidTr="00D90C13">
        <w:tc>
          <w:tcPr>
            <w:tcW w:w="6867" w:type="dxa"/>
            <w:tcBorders>
              <w:top w:val="single" w:sz="4" w:space="0" w:color="auto"/>
              <w:left w:val="single" w:sz="4" w:space="0" w:color="auto"/>
              <w:bottom w:val="single" w:sz="4" w:space="0" w:color="auto"/>
              <w:right w:val="single" w:sz="4" w:space="0" w:color="auto"/>
            </w:tcBorders>
            <w:hideMark/>
          </w:tcPr>
          <w:p w:rsidR="00747B33" w:rsidRPr="00152260" w:rsidRDefault="00747B33" w:rsidP="00D90C13">
            <w:pPr>
              <w:pStyle w:val="NormalWeb"/>
              <w:tabs>
                <w:tab w:val="center" w:pos="709"/>
              </w:tabs>
              <w:spacing w:after="120" w:line="260" w:lineRule="exact"/>
              <w:ind w:left="34" w:hanging="34"/>
              <w:rPr>
                <w:rFonts w:ascii="Arial" w:hAnsi="Arial" w:cs="Arial"/>
                <w:b/>
                <w:sz w:val="18"/>
                <w:szCs w:val="18"/>
                <w:lang w:val="en-ZA"/>
              </w:rPr>
            </w:pPr>
            <w:r w:rsidRPr="00152260">
              <w:rPr>
                <w:rFonts w:ascii="Arial" w:hAnsi="Arial" w:cs="Arial"/>
                <w:b/>
                <w:sz w:val="18"/>
                <w:szCs w:val="18"/>
                <w:lang w:val="en-ZA"/>
              </w:rPr>
              <w:t>Total amount charged to DPW (including VAT)</w:t>
            </w:r>
          </w:p>
        </w:tc>
        <w:tc>
          <w:tcPr>
            <w:tcW w:w="1773" w:type="dxa"/>
            <w:tcBorders>
              <w:top w:val="single" w:sz="4" w:space="0" w:color="auto"/>
              <w:left w:val="single" w:sz="4" w:space="0" w:color="auto"/>
              <w:bottom w:val="single" w:sz="4" w:space="0" w:color="auto"/>
              <w:right w:val="single" w:sz="4" w:space="0" w:color="auto"/>
            </w:tcBorders>
            <w:vAlign w:val="bottom"/>
            <w:hideMark/>
          </w:tcPr>
          <w:p w:rsidR="00747B33" w:rsidRPr="00152260" w:rsidRDefault="00747B33" w:rsidP="006F5D2E">
            <w:pPr>
              <w:pStyle w:val="NormalWeb"/>
              <w:numPr>
                <w:ilvl w:val="0"/>
                <w:numId w:val="248"/>
              </w:numPr>
              <w:tabs>
                <w:tab w:val="center" w:pos="709"/>
              </w:tabs>
              <w:spacing w:after="120" w:line="260" w:lineRule="exact"/>
              <w:jc w:val="right"/>
              <w:rPr>
                <w:rFonts w:ascii="Arial" w:hAnsi="Arial" w:cs="Arial"/>
                <w:b/>
                <w:sz w:val="18"/>
                <w:szCs w:val="18"/>
                <w:lang w:val="en-ZA"/>
              </w:rPr>
            </w:pPr>
            <w:r w:rsidRPr="00152260">
              <w:rPr>
                <w:rFonts w:ascii="Arial" w:hAnsi="Arial" w:cs="Arial"/>
                <w:b/>
                <w:sz w:val="18"/>
                <w:szCs w:val="18"/>
                <w:lang w:val="en-ZA"/>
              </w:rPr>
              <w:t>983 280,00</w:t>
            </w:r>
          </w:p>
        </w:tc>
      </w:tr>
    </w:tbl>
    <w:p w:rsidR="00747B33" w:rsidRDefault="00747B33" w:rsidP="00747B33">
      <w:pPr>
        <w:pStyle w:val="NormalWeb"/>
        <w:tabs>
          <w:tab w:val="center" w:pos="709"/>
        </w:tabs>
        <w:spacing w:after="120" w:line="260" w:lineRule="exact"/>
        <w:rPr>
          <w:rFonts w:ascii="Arial" w:hAnsi="Arial" w:cs="Arial"/>
          <w:sz w:val="22"/>
          <w:szCs w:val="22"/>
        </w:rPr>
      </w:pPr>
    </w:p>
    <w:p w:rsidR="00747B33" w:rsidRPr="002C76C1" w:rsidRDefault="00747B33" w:rsidP="00747B33">
      <w:pPr>
        <w:pStyle w:val="NormalWeb"/>
        <w:tabs>
          <w:tab w:val="center" w:pos="709"/>
        </w:tabs>
        <w:spacing w:after="120" w:line="260" w:lineRule="exact"/>
        <w:ind w:left="426" w:hanging="426"/>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From the information stated above it is clear that Motseng Facilities Management merely acted as a middle man between Vertical International Holdings (Pty) Ltd and the Department of Public Works. </w:t>
      </w:r>
    </w:p>
    <w:p w:rsidR="00747B33" w:rsidRPr="00747B33" w:rsidRDefault="00747B33" w:rsidP="00747B33">
      <w:pPr>
        <w:pStyle w:val="NormalWeb"/>
        <w:tabs>
          <w:tab w:val="center" w:pos="709"/>
        </w:tabs>
        <w:spacing w:after="120" w:line="260" w:lineRule="exact"/>
        <w:ind w:left="426"/>
        <w:rPr>
          <w:rFonts w:ascii="Arial" w:hAnsi="Arial" w:cs="Arial"/>
          <w:sz w:val="22"/>
          <w:szCs w:val="22"/>
        </w:rPr>
      </w:pPr>
      <w:r w:rsidRPr="00747B33">
        <w:rPr>
          <w:rFonts w:ascii="Arial" w:hAnsi="Arial" w:cs="Arial"/>
          <w:sz w:val="22"/>
          <w:szCs w:val="22"/>
        </w:rPr>
        <w:t xml:space="preserve">Planning and consideration of the best value for money options is integral to demand management in deciding to outsource a function opposed to performing the function internally. The service provided appears not to be of a specialised nature and the 12% profit made by the department without using a service provider or if the service has been procured directly from Vertical International Holdings (Pty) Ltd. </w:t>
      </w:r>
    </w:p>
    <w:p w:rsidR="00747B33" w:rsidRPr="002C76C1" w:rsidRDefault="00747B33" w:rsidP="00747B33">
      <w:pPr>
        <w:pStyle w:val="NormalWeb"/>
        <w:widowControl/>
        <w:tabs>
          <w:tab w:val="center" w:pos="709"/>
        </w:tabs>
        <w:spacing w:after="120" w:line="260" w:lineRule="exact"/>
        <w:ind w:left="357" w:hanging="357"/>
        <w:rPr>
          <w:rFonts w:ascii="Arial" w:hAnsi="Arial" w:cs="Arial"/>
          <w:sz w:val="22"/>
          <w:szCs w:val="22"/>
          <w:lang w:val="en-ZA"/>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Per inspection of the invoice 105358, dated 30 April 2011, and certification that invoice has been received by department, dated 10 May 2011, we noted that services were rendered before the order was issued and approved. The National Ward Ceremony was held on 27 April 2011. The order was approved on 20 May 2011. </w:t>
      </w:r>
    </w:p>
    <w:p w:rsidR="00747B33" w:rsidRPr="002C76C1" w:rsidRDefault="00747B33" w:rsidP="00747B33">
      <w:pPr>
        <w:pStyle w:val="NormalWeb"/>
        <w:tabs>
          <w:tab w:val="center" w:pos="709"/>
        </w:tabs>
        <w:spacing w:after="120" w:line="260" w:lineRule="exact"/>
        <w:ind w:left="357"/>
        <w:rPr>
          <w:rFonts w:ascii="Arial" w:hAnsi="Arial" w:cs="Arial"/>
          <w:sz w:val="22"/>
          <w:szCs w:val="22"/>
          <w:lang w:val="en-ZA"/>
        </w:rPr>
      </w:pPr>
      <w:r w:rsidRPr="002C76C1">
        <w:rPr>
          <w:rFonts w:ascii="Arial" w:hAnsi="Arial" w:cs="Arial"/>
          <w:sz w:val="22"/>
          <w:szCs w:val="22"/>
          <w:lang w:val="en-ZA"/>
        </w:rPr>
        <w:t xml:space="preserve">It was also noted that no internal memo was provided indicating that the expense was approved prior to receipt of the service. </w:t>
      </w:r>
    </w:p>
    <w:p w:rsidR="00747B33" w:rsidRPr="002C76C1" w:rsidRDefault="00747B33" w:rsidP="00747B33">
      <w:pPr>
        <w:pStyle w:val="NormalWeb"/>
        <w:tabs>
          <w:tab w:val="center" w:pos="709"/>
        </w:tabs>
        <w:spacing w:after="120" w:line="260" w:lineRule="exact"/>
        <w:ind w:left="357"/>
        <w:rPr>
          <w:rFonts w:ascii="Arial" w:hAnsi="Arial" w:cs="Arial"/>
          <w:sz w:val="22"/>
          <w:szCs w:val="22"/>
          <w:lang w:val="en-ZA"/>
        </w:rPr>
      </w:pPr>
      <w:r w:rsidRPr="002C76C1">
        <w:rPr>
          <w:rFonts w:ascii="Arial" w:hAnsi="Arial" w:cs="Arial"/>
          <w:sz w:val="22"/>
          <w:szCs w:val="22"/>
          <w:lang w:val="en-ZA"/>
        </w:rPr>
        <w:t xml:space="preserve">No documentation was provided indicating reasons for the deviation from the applicable internal controls and legislation. </w:t>
      </w:r>
    </w:p>
    <w:p w:rsidR="00747B33" w:rsidRPr="002C76C1" w:rsidRDefault="00747B33" w:rsidP="00747B33">
      <w:pPr>
        <w:pStyle w:val="NormalWeb"/>
        <w:widowControl/>
        <w:tabs>
          <w:tab w:val="center" w:pos="709"/>
        </w:tabs>
        <w:spacing w:after="120" w:line="260" w:lineRule="exact"/>
        <w:ind w:left="357" w:hanging="357"/>
        <w:rPr>
          <w:rFonts w:ascii="Arial" w:hAnsi="Arial" w:cs="Arial"/>
          <w:sz w:val="22"/>
          <w:szCs w:val="22"/>
        </w:rPr>
      </w:pPr>
      <w:r>
        <w:rPr>
          <w:rFonts w:ascii="Arial" w:hAnsi="Arial" w:cs="Arial"/>
          <w:sz w:val="22"/>
          <w:szCs w:val="22"/>
          <w:lang w:val="en-ZA"/>
        </w:rPr>
        <w:t>d)</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 xml:space="preserve">The procurement was not listed in the </w:t>
      </w:r>
      <w:r w:rsidRPr="002C76C1">
        <w:rPr>
          <w:rFonts w:ascii="Arial" w:hAnsi="Arial" w:cs="Arial"/>
          <w:sz w:val="22"/>
          <w:szCs w:val="22"/>
        </w:rPr>
        <w:t>procurement plan submitted to treasury as part of the department’s planned procurement for the year.</w:t>
      </w:r>
    </w:p>
    <w:p w:rsidR="00747B33" w:rsidRPr="002C76C1" w:rsidRDefault="00747B33" w:rsidP="00747B33">
      <w:pPr>
        <w:pStyle w:val="NormalWeb"/>
        <w:widowControl/>
        <w:tabs>
          <w:tab w:val="center" w:pos="709"/>
        </w:tabs>
        <w:spacing w:after="120" w:line="260" w:lineRule="exact"/>
        <w:ind w:left="357" w:hanging="357"/>
        <w:rPr>
          <w:rFonts w:ascii="Arial" w:hAnsi="Arial" w:cs="Arial"/>
          <w:sz w:val="22"/>
          <w:szCs w:val="22"/>
        </w:rPr>
      </w:pPr>
      <w:r>
        <w:rPr>
          <w:rFonts w:ascii="Arial" w:hAnsi="Arial" w:cs="Arial"/>
          <w:sz w:val="22"/>
          <w:szCs w:val="22"/>
        </w:rPr>
        <w:t>e)</w:t>
      </w:r>
      <w:r>
        <w:rPr>
          <w:rFonts w:ascii="Arial" w:hAnsi="Arial" w:cs="Arial"/>
          <w:sz w:val="22"/>
          <w:szCs w:val="22"/>
        </w:rPr>
        <w:tab/>
      </w:r>
      <w:r>
        <w:rPr>
          <w:rFonts w:ascii="Arial" w:hAnsi="Arial" w:cs="Arial"/>
          <w:sz w:val="22"/>
          <w:szCs w:val="22"/>
        </w:rPr>
        <w:tab/>
      </w:r>
      <w:r w:rsidRPr="002C76C1">
        <w:rPr>
          <w:rFonts w:ascii="Arial" w:hAnsi="Arial" w:cs="Arial"/>
          <w:sz w:val="22"/>
          <w:szCs w:val="22"/>
        </w:rPr>
        <w:t>A PA-12 – approval by the sub/ special/ national/ regional bid adjudication committee signed by the previous CFO on 28 April 2011 was attached to batch 168 095. The title of the document is;</w:t>
      </w:r>
    </w:p>
    <w:p w:rsidR="00747B33" w:rsidRPr="002C76C1" w:rsidRDefault="00747B33" w:rsidP="00747B33">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ab/>
        <w:t>“WCS no 044107: Prestige Facilities: Prestige Portfoli – Facilities Management Contract (Motseng Facilities Management) Request for Extention)”</w:t>
      </w:r>
    </w:p>
    <w:p w:rsidR="00747B33" w:rsidRPr="002C76C1" w:rsidRDefault="00747B33" w:rsidP="00747B33">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ab/>
        <w:t>The committee members approving the extension was:</w:t>
      </w:r>
    </w:p>
    <w:p w:rsidR="00747B33" w:rsidRPr="002C76C1" w:rsidRDefault="00747B33" w:rsidP="00747B33">
      <w:pPr>
        <w:pStyle w:val="NormalWeb"/>
        <w:widowControl/>
        <w:tabs>
          <w:tab w:val="center" w:pos="709"/>
        </w:tabs>
        <w:spacing w:after="120" w:line="260" w:lineRule="exact"/>
        <w:rPr>
          <w:rFonts w:ascii="Arial" w:hAnsi="Arial" w:cs="Arial"/>
          <w:sz w:val="22"/>
          <w:szCs w:val="22"/>
        </w:rPr>
      </w:pPr>
      <w:r>
        <w:rPr>
          <w:rFonts w:ascii="Arial" w:hAnsi="Arial" w:cs="Arial"/>
          <w:sz w:val="22"/>
          <w:szCs w:val="22"/>
        </w:rPr>
        <w:tab/>
      </w:r>
      <w:r>
        <w:rPr>
          <w:rFonts w:ascii="Arial" w:hAnsi="Arial" w:cs="Arial"/>
          <w:sz w:val="22"/>
          <w:szCs w:val="22"/>
        </w:rPr>
        <w:tab/>
        <w:t xml:space="preserve">i) </w:t>
      </w:r>
      <w:r w:rsidRPr="002C76C1">
        <w:rPr>
          <w:rFonts w:ascii="Arial" w:hAnsi="Arial" w:cs="Arial"/>
          <w:sz w:val="22"/>
          <w:szCs w:val="22"/>
        </w:rPr>
        <w:t>MS C Motsisi – the previous Chief Financial Officer</w:t>
      </w:r>
      <w:r>
        <w:rPr>
          <w:rFonts w:ascii="Arial" w:hAnsi="Arial" w:cs="Arial"/>
          <w:sz w:val="22"/>
          <w:szCs w:val="22"/>
        </w:rPr>
        <w:t>0</w:t>
      </w:r>
    </w:p>
    <w:p w:rsidR="00747B33" w:rsidRPr="002C76C1" w:rsidRDefault="00747B33" w:rsidP="00747B33">
      <w:pPr>
        <w:pStyle w:val="NormalWeb"/>
        <w:widowControl/>
        <w:tabs>
          <w:tab w:val="center" w:pos="709"/>
        </w:tabs>
        <w:spacing w:after="120" w:line="260" w:lineRule="exact"/>
        <w:ind w:left="360"/>
        <w:rPr>
          <w:rFonts w:ascii="Arial" w:hAnsi="Arial" w:cs="Arial"/>
          <w:sz w:val="22"/>
          <w:szCs w:val="22"/>
        </w:rPr>
      </w:pPr>
      <w:r>
        <w:rPr>
          <w:rFonts w:ascii="Arial" w:hAnsi="Arial" w:cs="Arial"/>
          <w:sz w:val="22"/>
          <w:szCs w:val="22"/>
        </w:rPr>
        <w:t xml:space="preserve">      ii) </w:t>
      </w:r>
      <w:r w:rsidRPr="002C76C1">
        <w:rPr>
          <w:rFonts w:ascii="Arial" w:hAnsi="Arial" w:cs="Arial"/>
          <w:sz w:val="22"/>
          <w:szCs w:val="22"/>
        </w:rPr>
        <w:t>Mr T Tabane – the Chief Director SCM</w:t>
      </w:r>
    </w:p>
    <w:p w:rsidR="00747B33" w:rsidRPr="002C76C1" w:rsidRDefault="00747B33" w:rsidP="00747B33">
      <w:pPr>
        <w:pStyle w:val="NormalWeb"/>
        <w:widowControl/>
        <w:tabs>
          <w:tab w:val="center" w:pos="709"/>
        </w:tabs>
        <w:spacing w:after="120" w:line="260" w:lineRule="exact"/>
        <w:rPr>
          <w:rFonts w:ascii="Arial" w:hAnsi="Arial" w:cs="Arial"/>
          <w:sz w:val="22"/>
          <w:szCs w:val="22"/>
        </w:rPr>
      </w:pPr>
      <w:r>
        <w:rPr>
          <w:rFonts w:ascii="Arial" w:hAnsi="Arial" w:cs="Arial"/>
          <w:sz w:val="22"/>
          <w:szCs w:val="22"/>
        </w:rPr>
        <w:tab/>
      </w:r>
      <w:r>
        <w:rPr>
          <w:rFonts w:ascii="Arial" w:hAnsi="Arial" w:cs="Arial"/>
          <w:sz w:val="22"/>
          <w:szCs w:val="22"/>
        </w:rPr>
        <w:tab/>
        <w:t xml:space="preserve">iii) </w:t>
      </w:r>
      <w:r w:rsidRPr="002C76C1">
        <w:rPr>
          <w:rFonts w:ascii="Arial" w:hAnsi="Arial" w:cs="Arial"/>
          <w:sz w:val="22"/>
          <w:szCs w:val="22"/>
        </w:rPr>
        <w:t>Ms J Prinsloo – the Chief Director: Trading Account</w:t>
      </w:r>
    </w:p>
    <w:p w:rsidR="00747B33" w:rsidRDefault="00747B33" w:rsidP="00747B33">
      <w:pPr>
        <w:pStyle w:val="NormalWeb"/>
        <w:tabs>
          <w:tab w:val="center" w:pos="709"/>
        </w:tabs>
        <w:spacing w:after="120" w:line="260" w:lineRule="exact"/>
        <w:rPr>
          <w:rFonts w:ascii="Arial" w:hAnsi="Arial" w:cs="Arial"/>
          <w:sz w:val="22"/>
          <w:szCs w:val="22"/>
        </w:rPr>
      </w:pPr>
    </w:p>
    <w:p w:rsidR="00747B33" w:rsidRPr="002C76C1" w:rsidRDefault="00747B33" w:rsidP="00747B33">
      <w:pPr>
        <w:pStyle w:val="NormalWeb"/>
        <w:tabs>
          <w:tab w:val="center" w:pos="709"/>
        </w:tabs>
        <w:spacing w:after="120" w:line="260" w:lineRule="exact"/>
        <w:rPr>
          <w:rFonts w:ascii="Arial" w:hAnsi="Arial" w:cs="Arial"/>
          <w:sz w:val="22"/>
          <w:szCs w:val="22"/>
        </w:rPr>
      </w:pPr>
      <w:r w:rsidRPr="002C76C1">
        <w:rPr>
          <w:rFonts w:ascii="Arial" w:hAnsi="Arial" w:cs="Arial"/>
          <w:sz w:val="22"/>
          <w:szCs w:val="22"/>
        </w:rPr>
        <w:t>The latter was indicated as a comment on the PA-12:</w:t>
      </w:r>
    </w:p>
    <w:p w:rsidR="00747B33" w:rsidRDefault="00747B33" w:rsidP="00747B33">
      <w:pPr>
        <w:pStyle w:val="NormalWeb"/>
        <w:tabs>
          <w:tab w:val="center" w:pos="709"/>
        </w:tabs>
        <w:spacing w:after="120" w:line="260" w:lineRule="exact"/>
        <w:rPr>
          <w:rFonts w:ascii="Arial" w:hAnsi="Arial" w:cs="Arial"/>
          <w:sz w:val="22"/>
          <w:szCs w:val="22"/>
        </w:rPr>
      </w:pPr>
    </w:p>
    <w:p w:rsidR="00747B33" w:rsidRPr="002C76C1" w:rsidRDefault="00747B33" w:rsidP="00747B33">
      <w:pPr>
        <w:pStyle w:val="NormalWeb"/>
        <w:tabs>
          <w:tab w:val="center" w:pos="709"/>
        </w:tabs>
        <w:spacing w:after="120" w:line="260" w:lineRule="exact"/>
        <w:rPr>
          <w:rFonts w:ascii="Arial" w:hAnsi="Arial" w:cs="Arial"/>
          <w:sz w:val="22"/>
          <w:szCs w:val="22"/>
        </w:rPr>
      </w:pPr>
      <w:r w:rsidRPr="002C76C1">
        <w:rPr>
          <w:rFonts w:ascii="Arial" w:hAnsi="Arial" w:cs="Arial"/>
          <w:sz w:val="22"/>
          <w:szCs w:val="22"/>
        </w:rPr>
        <w:t>“Approval is granted for 9 months - 31/12/2011. Approval is for the extension and not the budget. This is the second and final extension. The region must put in place a new contract before the expiry of this contract.”</w:t>
      </w:r>
    </w:p>
    <w:p w:rsidR="00747B33" w:rsidRDefault="00747B33" w:rsidP="00747B33">
      <w:pPr>
        <w:pStyle w:val="NormalWeb"/>
        <w:tabs>
          <w:tab w:val="center" w:pos="709"/>
        </w:tabs>
        <w:spacing w:after="120" w:line="260" w:lineRule="exact"/>
        <w:rPr>
          <w:rFonts w:ascii="Arial" w:hAnsi="Arial" w:cs="Arial"/>
          <w:sz w:val="22"/>
          <w:szCs w:val="22"/>
        </w:rPr>
      </w:pPr>
    </w:p>
    <w:p w:rsidR="00747B33" w:rsidRPr="002C76C1" w:rsidRDefault="00747B33" w:rsidP="00747B33">
      <w:pPr>
        <w:pStyle w:val="NormalWeb"/>
        <w:tabs>
          <w:tab w:val="center" w:pos="709"/>
        </w:tabs>
        <w:spacing w:after="120" w:line="260" w:lineRule="exact"/>
        <w:rPr>
          <w:rFonts w:ascii="Arial" w:hAnsi="Arial" w:cs="Arial"/>
          <w:sz w:val="22"/>
          <w:szCs w:val="22"/>
        </w:rPr>
      </w:pPr>
      <w:r w:rsidRPr="002C76C1">
        <w:rPr>
          <w:rFonts w:ascii="Arial" w:hAnsi="Arial" w:cs="Arial"/>
          <w:sz w:val="22"/>
          <w:szCs w:val="22"/>
        </w:rPr>
        <w:t>The previous CFO, other officials and the Acting Accounting Officer were aware that the Motseng Facilities Management contract is under investigation by SIU.</w:t>
      </w:r>
    </w:p>
    <w:p w:rsidR="00747B33" w:rsidRDefault="00747B33" w:rsidP="00747B33">
      <w:pPr>
        <w:pStyle w:val="NormalWeb"/>
        <w:tabs>
          <w:tab w:val="center" w:pos="709"/>
        </w:tabs>
        <w:spacing w:after="120" w:line="260" w:lineRule="exact"/>
        <w:rPr>
          <w:rFonts w:ascii="Arial" w:hAnsi="Arial" w:cs="Arial"/>
          <w:sz w:val="22"/>
          <w:szCs w:val="22"/>
        </w:rPr>
      </w:pPr>
    </w:p>
    <w:p w:rsidR="00747B33" w:rsidRPr="002C76C1" w:rsidRDefault="00747B33" w:rsidP="00747B33">
      <w:pPr>
        <w:pStyle w:val="NormalWeb"/>
        <w:tabs>
          <w:tab w:val="center" w:pos="709"/>
        </w:tabs>
        <w:spacing w:after="120" w:line="260" w:lineRule="exact"/>
        <w:rPr>
          <w:rFonts w:ascii="Arial" w:hAnsi="Arial" w:cs="Arial"/>
          <w:sz w:val="22"/>
          <w:szCs w:val="22"/>
        </w:rPr>
      </w:pPr>
      <w:r w:rsidRPr="002C76C1">
        <w:rPr>
          <w:rFonts w:ascii="Arial" w:hAnsi="Arial" w:cs="Arial"/>
          <w:sz w:val="22"/>
          <w:szCs w:val="22"/>
        </w:rPr>
        <w:t>The Acting Accounting Officer did therefore not take effective and appropriate steps to prevent irregular expenditure as required in terms of section 38(1)(c)(ii) of the PMFA. In terms of section 81(1) of the PFMA the latter constitutes financial misconduct.</w:t>
      </w:r>
    </w:p>
    <w:p w:rsidR="00747B33" w:rsidRDefault="00747B33" w:rsidP="00747B33">
      <w:pPr>
        <w:pStyle w:val="NormalWeb"/>
        <w:tabs>
          <w:tab w:val="center" w:pos="709"/>
        </w:tabs>
        <w:spacing w:after="120" w:line="260" w:lineRule="exact"/>
        <w:rPr>
          <w:rFonts w:ascii="Arial" w:hAnsi="Arial" w:cs="Arial"/>
          <w:sz w:val="22"/>
          <w:szCs w:val="22"/>
        </w:rPr>
      </w:pPr>
    </w:p>
    <w:p w:rsidR="00747B33" w:rsidRPr="002C76C1" w:rsidRDefault="00747B33" w:rsidP="00747B33">
      <w:pPr>
        <w:pStyle w:val="NormalWeb"/>
        <w:tabs>
          <w:tab w:val="center" w:pos="709"/>
        </w:tabs>
        <w:spacing w:after="120" w:line="260" w:lineRule="exact"/>
        <w:rPr>
          <w:rFonts w:ascii="Arial" w:hAnsi="Arial" w:cs="Arial"/>
          <w:sz w:val="22"/>
          <w:szCs w:val="22"/>
        </w:rPr>
      </w:pPr>
      <w:r w:rsidRPr="002C76C1">
        <w:rPr>
          <w:rFonts w:ascii="Arial" w:hAnsi="Arial" w:cs="Arial"/>
          <w:sz w:val="22"/>
          <w:szCs w:val="22"/>
        </w:rPr>
        <w:t>The previous CFO, the Chief Director SCM and the Chief Director: Trading Account did not comply with section 45(c) of the PFMA as they did not take effective and appropriate steps to prevent irregular expenditure with the extension of the Motseng Facilities Management contract.</w:t>
      </w:r>
    </w:p>
    <w:p w:rsidR="00747B33" w:rsidRDefault="00747B33" w:rsidP="00747B33">
      <w:pPr>
        <w:pStyle w:val="NormalWeb"/>
        <w:tabs>
          <w:tab w:val="center" w:pos="709"/>
        </w:tabs>
        <w:spacing w:line="260" w:lineRule="exact"/>
        <w:ind w:left="357" w:hanging="357"/>
        <w:rPr>
          <w:rFonts w:ascii="Arial" w:hAnsi="Arial" w:cs="Arial"/>
          <w:sz w:val="22"/>
          <w:szCs w:val="22"/>
        </w:rPr>
      </w:pPr>
    </w:p>
    <w:p w:rsidR="00747B33" w:rsidRPr="002C76C1" w:rsidRDefault="00747B33" w:rsidP="00747B33">
      <w:pPr>
        <w:pStyle w:val="NormalWeb"/>
        <w:tabs>
          <w:tab w:val="center" w:pos="709"/>
        </w:tabs>
        <w:spacing w:line="260" w:lineRule="exact"/>
        <w:ind w:left="357" w:hanging="357"/>
        <w:rPr>
          <w:rFonts w:ascii="Arial" w:hAnsi="Arial" w:cs="Arial"/>
          <w:sz w:val="22"/>
          <w:szCs w:val="22"/>
        </w:rPr>
      </w:pPr>
      <w:r>
        <w:rPr>
          <w:rFonts w:ascii="Arial" w:hAnsi="Arial" w:cs="Arial"/>
          <w:sz w:val="22"/>
          <w:szCs w:val="22"/>
        </w:rPr>
        <w:t>f</w:t>
      </w:r>
      <w:r w:rsidRPr="002C76C1">
        <w:rPr>
          <w:rFonts w:ascii="Arial" w:hAnsi="Arial" w:cs="Arial"/>
          <w:sz w:val="22"/>
          <w:szCs w:val="22"/>
        </w:rPr>
        <w:t>)</w:t>
      </w:r>
      <w:r w:rsidRPr="002C76C1">
        <w:rPr>
          <w:rFonts w:ascii="Arial" w:hAnsi="Arial" w:cs="Arial"/>
          <w:sz w:val="22"/>
          <w:szCs w:val="22"/>
        </w:rPr>
        <w:tab/>
        <w:t>There was also not a tax clearance certificate attached to the payment. Seeing that the contract was extended it is therefore not evident if it was ensured that the department is still in possession of an original, still valid tax clearance certificate.</w:t>
      </w:r>
    </w:p>
    <w:p w:rsidR="00747B33" w:rsidRPr="002C76C1" w:rsidRDefault="00747B33" w:rsidP="00747B33">
      <w:pPr>
        <w:pStyle w:val="NormalWeb"/>
        <w:tabs>
          <w:tab w:val="center" w:pos="709"/>
        </w:tabs>
        <w:spacing w:after="100" w:afterAutospacing="1"/>
        <w:rPr>
          <w:rFonts w:ascii="Arial" w:hAnsi="Arial" w:cs="Arial"/>
          <w:sz w:val="22"/>
          <w:szCs w:val="22"/>
        </w:rPr>
      </w:pPr>
    </w:p>
    <w:p w:rsidR="00747B33" w:rsidRPr="002C76C1" w:rsidRDefault="00747B33" w:rsidP="00747B33">
      <w:pPr>
        <w:pStyle w:val="NormalWeb"/>
        <w:tabs>
          <w:tab w:val="center" w:pos="709"/>
        </w:tabs>
        <w:spacing w:after="100" w:afterAutospacing="1"/>
        <w:rPr>
          <w:rFonts w:ascii="Arial" w:hAnsi="Arial" w:cs="Arial"/>
          <w:sz w:val="22"/>
          <w:szCs w:val="22"/>
        </w:rPr>
      </w:pPr>
      <w:r>
        <w:rPr>
          <w:rFonts w:ascii="Arial" w:hAnsi="Arial" w:cs="Arial"/>
          <w:sz w:val="22"/>
          <w:szCs w:val="22"/>
        </w:rPr>
        <w:t>The finding occurred as a result of the fact that:</w:t>
      </w:r>
    </w:p>
    <w:p w:rsidR="00747B33" w:rsidRPr="002C76C1" w:rsidRDefault="00747B33" w:rsidP="00747B33">
      <w:pPr>
        <w:pStyle w:val="NormalWeb"/>
        <w:tabs>
          <w:tab w:val="left" w:pos="426"/>
          <w:tab w:val="center" w:pos="709"/>
        </w:tabs>
        <w:spacing w:before="120" w:after="120" w:line="260" w:lineRule="exact"/>
        <w:ind w:left="357" w:hanging="357"/>
        <w:rPr>
          <w:rFonts w:ascii="Arial" w:hAnsi="Arial" w:cs="Arial"/>
          <w:sz w:val="22"/>
          <w:szCs w:val="22"/>
          <w:lang w:val="en-GB"/>
        </w:rPr>
      </w:pPr>
      <w:r w:rsidRPr="002C76C1">
        <w:rPr>
          <w:rFonts w:ascii="Arial" w:hAnsi="Arial" w:cs="Arial"/>
          <w:sz w:val="22"/>
          <w:szCs w:val="22"/>
          <w:lang w:val="en-GB"/>
        </w:rPr>
        <w:t>a)</w:t>
      </w:r>
      <w:r w:rsidRPr="002C76C1">
        <w:rPr>
          <w:rFonts w:ascii="Arial" w:hAnsi="Arial" w:cs="Arial"/>
          <w:sz w:val="22"/>
          <w:szCs w:val="22"/>
          <w:lang w:val="en-GB"/>
        </w:rPr>
        <w:tab/>
        <w:t>As per discussion with the Assistant Director: Interior – Prestige, it was noted that Prestige has a contract with Motseng Investments to render a variety of goods and services by way of sub-contractors. In this contract a profit margin was approved for Motseng Investments. He mentioned that the Department of Public Works: Prestige will not always be able to deal directly with the sub-contractor as these suppliers are not located on the prospective supplier lists. He however agrees that there might be certain other suppliers on the prospective supplier listing that might be able to render similar services, even at a cheaper price, but he noted that as most of the dealings, where they involve Motseng Investments, relates to projects that they need to finalise as soon as possible and there is not always time to follow a quotation procedure as it is time consuming. Involving Motseng Investments from the start is a much more time efficient process.</w:t>
      </w:r>
    </w:p>
    <w:p w:rsidR="00747B33" w:rsidRPr="002C76C1" w:rsidRDefault="00747B33" w:rsidP="00747B33">
      <w:pPr>
        <w:pStyle w:val="CommentText"/>
        <w:tabs>
          <w:tab w:val="center" w:pos="709"/>
        </w:tabs>
        <w:spacing w:after="120" w:line="260" w:lineRule="exact"/>
        <w:ind w:left="357" w:hanging="357"/>
        <w:rPr>
          <w:sz w:val="22"/>
          <w:szCs w:val="22"/>
        </w:rPr>
      </w:pPr>
      <w:r w:rsidRPr="002C76C1">
        <w:rPr>
          <w:sz w:val="22"/>
          <w:szCs w:val="22"/>
          <w:lang w:val="en-GB"/>
        </w:rPr>
        <w:t>b)</w:t>
      </w:r>
      <w:r w:rsidRPr="002C76C1">
        <w:rPr>
          <w:sz w:val="22"/>
          <w:szCs w:val="22"/>
          <w:lang w:val="en-GB"/>
        </w:rPr>
        <w:tab/>
      </w:r>
      <w:r w:rsidRPr="002C76C1">
        <w:rPr>
          <w:sz w:val="22"/>
          <w:szCs w:val="22"/>
        </w:rPr>
        <w:t xml:space="preserve">As per discussion with Senior Administration Officer: Prestige (Monica) it was noted that procurement with Motseng Investment is different as the department will place an order with Motseng Investment  without issuing the government order form and once service has been rendered the department will then issue/approve a “Government order”. </w:t>
      </w:r>
    </w:p>
    <w:p w:rsidR="00747B33" w:rsidRPr="002C76C1" w:rsidRDefault="00747B33" w:rsidP="00747B33">
      <w:pPr>
        <w:pStyle w:val="CommentText"/>
        <w:tabs>
          <w:tab w:val="center" w:pos="709"/>
        </w:tabs>
        <w:spacing w:after="120" w:line="260" w:lineRule="exact"/>
        <w:ind w:left="357" w:hanging="357"/>
        <w:rPr>
          <w:sz w:val="22"/>
          <w:szCs w:val="22"/>
        </w:rPr>
      </w:pPr>
      <w:r w:rsidRPr="002C76C1">
        <w:rPr>
          <w:sz w:val="22"/>
          <w:szCs w:val="22"/>
        </w:rPr>
        <w:t>c)</w:t>
      </w:r>
      <w:r w:rsidRPr="002C76C1">
        <w:rPr>
          <w:sz w:val="22"/>
          <w:szCs w:val="22"/>
        </w:rPr>
        <w:tab/>
        <w:t>As per discussion with the ASD: Finance (SCM) it was noted that department only included suppliers that are intended to do business with from August 2011 going forward, however for all the suppliers that they already have business/contract with were not included in the procurement plan.</w:t>
      </w:r>
    </w:p>
    <w:p w:rsidR="00747B33" w:rsidRPr="002C76C1" w:rsidRDefault="00747B33" w:rsidP="00747B33">
      <w:pPr>
        <w:pStyle w:val="NormalWeb"/>
        <w:tabs>
          <w:tab w:val="center" w:pos="709"/>
        </w:tabs>
        <w:rPr>
          <w:rFonts w:ascii="Arial" w:hAnsi="Arial" w:cs="Arial"/>
          <w:sz w:val="22"/>
          <w:szCs w:val="22"/>
        </w:rPr>
      </w:pPr>
    </w:p>
    <w:p w:rsidR="00747B33" w:rsidRPr="002C76C1" w:rsidRDefault="00747B33" w:rsidP="00747B33">
      <w:pPr>
        <w:pStyle w:val="NormalWeb"/>
        <w:tabs>
          <w:tab w:val="center" w:pos="709"/>
        </w:tabs>
        <w:rPr>
          <w:rFonts w:ascii="Arial" w:hAnsi="Arial" w:cs="Arial"/>
          <w:sz w:val="22"/>
          <w:szCs w:val="22"/>
        </w:rPr>
      </w:pPr>
      <w:r>
        <w:rPr>
          <w:rFonts w:ascii="Arial" w:hAnsi="Arial" w:cs="Arial"/>
          <w:sz w:val="22"/>
          <w:szCs w:val="22"/>
        </w:rPr>
        <w:t>Impact of the finding:</w:t>
      </w:r>
    </w:p>
    <w:p w:rsidR="00747B33" w:rsidRPr="002C76C1" w:rsidRDefault="00747B33" w:rsidP="00747B33">
      <w:pPr>
        <w:pStyle w:val="NormalWeb"/>
        <w:tabs>
          <w:tab w:val="center" w:pos="709"/>
        </w:tabs>
        <w:rPr>
          <w:rFonts w:ascii="Arial" w:hAnsi="Arial" w:cs="Arial"/>
          <w:sz w:val="22"/>
          <w:szCs w:val="22"/>
        </w:rPr>
      </w:pPr>
    </w:p>
    <w:p w:rsidR="00747B33" w:rsidRPr="00747B33" w:rsidRDefault="00747B33" w:rsidP="00747B33">
      <w:pPr>
        <w:pStyle w:val="NormalWeb"/>
        <w:spacing w:after="120" w:line="260" w:lineRule="exact"/>
        <w:ind w:left="357" w:hanging="357"/>
        <w:rPr>
          <w:rFonts w:ascii="Arial" w:hAnsi="Arial" w:cs="Arial"/>
          <w:sz w:val="22"/>
          <w:szCs w:val="22"/>
        </w:rPr>
      </w:pPr>
      <w:r>
        <w:rPr>
          <w:rFonts w:ascii="Arial" w:hAnsi="Arial" w:cs="Arial"/>
          <w:sz w:val="22"/>
          <w:szCs w:val="22"/>
        </w:rPr>
        <w:t>a)</w:t>
      </w:r>
      <w:r>
        <w:rPr>
          <w:rFonts w:ascii="Arial" w:hAnsi="Arial" w:cs="Arial"/>
          <w:sz w:val="22"/>
          <w:szCs w:val="22"/>
        </w:rPr>
        <w:tab/>
      </w:r>
      <w:r w:rsidRPr="00747B33">
        <w:rPr>
          <w:rFonts w:ascii="Arial" w:hAnsi="Arial" w:cs="Arial"/>
          <w:sz w:val="22"/>
          <w:szCs w:val="22"/>
        </w:rPr>
        <w:t xml:space="preserve">The most economical option to provide services have not been considered and this resulted in spending R426 780,00 (R374 268,42*114/100) more on outsourcing a function that could have been performed internally. </w:t>
      </w:r>
    </w:p>
    <w:p w:rsidR="00747B33" w:rsidRPr="00152260" w:rsidRDefault="00747B33" w:rsidP="00747B33">
      <w:pPr>
        <w:tabs>
          <w:tab w:val="center" w:pos="709"/>
        </w:tabs>
        <w:spacing w:after="120" w:line="260" w:lineRule="exact"/>
        <w:ind w:left="357" w:hanging="357"/>
        <w:contextualSpacing/>
        <w:rPr>
          <w:sz w:val="22"/>
          <w:szCs w:val="22"/>
        </w:rPr>
      </w:pPr>
      <w:r>
        <w:rPr>
          <w:sz w:val="22"/>
          <w:szCs w:val="22"/>
        </w:rPr>
        <w:t>b)</w:t>
      </w:r>
      <w:r>
        <w:rPr>
          <w:sz w:val="22"/>
          <w:szCs w:val="22"/>
        </w:rPr>
        <w:tab/>
      </w:r>
      <w:r>
        <w:rPr>
          <w:sz w:val="22"/>
          <w:szCs w:val="22"/>
        </w:rPr>
        <w:tab/>
      </w:r>
      <w:r w:rsidRPr="00152260">
        <w:rPr>
          <w:sz w:val="22"/>
          <w:szCs w:val="22"/>
        </w:rPr>
        <w:t>The non compliance with Practice Note 8 of 2007/08 may possibly contribute to the expenditure of R3 556 500,00 being classified as irregular as the department did not submit the original, valid tax clearance certificate as required by paragraph 6.1.</w:t>
      </w:r>
    </w:p>
    <w:p w:rsidR="00747B33" w:rsidRPr="00152260" w:rsidRDefault="00747B33" w:rsidP="00747B33">
      <w:pPr>
        <w:tabs>
          <w:tab w:val="center" w:pos="709"/>
        </w:tabs>
        <w:spacing w:after="120" w:line="260" w:lineRule="exact"/>
        <w:ind w:left="357" w:hanging="357"/>
        <w:contextualSpacing/>
        <w:rPr>
          <w:sz w:val="22"/>
          <w:szCs w:val="22"/>
        </w:rPr>
      </w:pPr>
      <w:r>
        <w:rPr>
          <w:sz w:val="22"/>
          <w:szCs w:val="22"/>
        </w:rPr>
        <w:t>c)</w:t>
      </w:r>
      <w:r>
        <w:rPr>
          <w:sz w:val="22"/>
          <w:szCs w:val="22"/>
        </w:rPr>
        <w:tab/>
      </w:r>
      <w:r>
        <w:rPr>
          <w:sz w:val="22"/>
          <w:szCs w:val="22"/>
        </w:rPr>
        <w:tab/>
      </w:r>
      <w:r w:rsidRPr="00152260">
        <w:rPr>
          <w:sz w:val="22"/>
          <w:szCs w:val="22"/>
        </w:rPr>
        <w:t>Sufficient appropriate audit evidence could not be obtained that goods and services with a transaction value of over R500 000 were procured by means of a competitive bidding process as per the requirements of TR 16A6.1, TR 16A6.4 and National Treasury Practice Note 6 and 8 of 2007/08 due to the fact that the contract and other pertinent information was seized by the SIU.</w:t>
      </w:r>
    </w:p>
    <w:p w:rsidR="00747B33" w:rsidRPr="00152260" w:rsidRDefault="00747B33" w:rsidP="00747B33">
      <w:pPr>
        <w:tabs>
          <w:tab w:val="center" w:pos="709"/>
        </w:tabs>
        <w:spacing w:after="120" w:line="260" w:lineRule="exact"/>
        <w:ind w:left="357" w:hanging="357"/>
        <w:contextualSpacing/>
        <w:rPr>
          <w:sz w:val="22"/>
          <w:szCs w:val="22"/>
        </w:rPr>
      </w:pPr>
      <w:r>
        <w:rPr>
          <w:sz w:val="22"/>
          <w:szCs w:val="22"/>
        </w:rPr>
        <w:t>d)</w:t>
      </w:r>
      <w:r>
        <w:rPr>
          <w:sz w:val="22"/>
          <w:szCs w:val="22"/>
        </w:rPr>
        <w:tab/>
      </w:r>
      <w:r>
        <w:rPr>
          <w:sz w:val="22"/>
          <w:szCs w:val="22"/>
        </w:rPr>
        <w:tab/>
      </w:r>
      <w:r w:rsidRPr="00152260">
        <w:rPr>
          <w:sz w:val="22"/>
          <w:szCs w:val="22"/>
        </w:rPr>
        <w:t xml:space="preserve">None compliance with </w:t>
      </w:r>
      <w:r w:rsidRPr="00152260">
        <w:rPr>
          <w:iCs/>
          <w:sz w:val="22"/>
          <w:szCs w:val="22"/>
        </w:rPr>
        <w:t>the instruction note on enhancing compliance monitoring and improving transparency and accountability in SCM paragraph 3.1.1 issued by NT</w:t>
      </w:r>
      <w:r w:rsidRPr="00152260">
        <w:rPr>
          <w:sz w:val="22"/>
          <w:szCs w:val="22"/>
        </w:rPr>
        <w:t>.</w:t>
      </w:r>
    </w:p>
    <w:p w:rsidR="00747B33" w:rsidRPr="00152260" w:rsidRDefault="00747B33" w:rsidP="00747B33">
      <w:pPr>
        <w:tabs>
          <w:tab w:val="center" w:pos="709"/>
        </w:tabs>
        <w:spacing w:after="120" w:line="260" w:lineRule="exact"/>
        <w:ind w:left="357" w:hanging="357"/>
        <w:contextualSpacing/>
        <w:rPr>
          <w:sz w:val="22"/>
          <w:szCs w:val="22"/>
        </w:rPr>
      </w:pPr>
      <w:r>
        <w:rPr>
          <w:sz w:val="22"/>
          <w:szCs w:val="22"/>
        </w:rPr>
        <w:t>e)</w:t>
      </w:r>
      <w:r>
        <w:rPr>
          <w:sz w:val="22"/>
          <w:szCs w:val="22"/>
        </w:rPr>
        <w:tab/>
      </w:r>
      <w:r>
        <w:rPr>
          <w:sz w:val="22"/>
          <w:szCs w:val="22"/>
        </w:rPr>
        <w:tab/>
      </w:r>
      <w:r w:rsidRPr="00152260">
        <w:rPr>
          <w:sz w:val="22"/>
          <w:szCs w:val="22"/>
        </w:rPr>
        <w:t>Non compliance with section 38(1)(c)(ii) as the accounting officer did not take appropriate and effective steps to prevent irregular expenditure with the extension of the Motseng Facilities Management contract.</w:t>
      </w:r>
    </w:p>
    <w:p w:rsidR="00747B33" w:rsidRPr="00152260" w:rsidRDefault="00747B33" w:rsidP="00747B33">
      <w:pPr>
        <w:tabs>
          <w:tab w:val="center" w:pos="709"/>
        </w:tabs>
        <w:spacing w:after="120" w:line="260" w:lineRule="exact"/>
        <w:ind w:left="357" w:hanging="357"/>
        <w:contextualSpacing/>
        <w:rPr>
          <w:sz w:val="22"/>
          <w:szCs w:val="22"/>
        </w:rPr>
      </w:pPr>
      <w:r>
        <w:rPr>
          <w:sz w:val="22"/>
          <w:szCs w:val="22"/>
        </w:rPr>
        <w:t>f)</w:t>
      </w:r>
      <w:r>
        <w:rPr>
          <w:sz w:val="22"/>
          <w:szCs w:val="22"/>
        </w:rPr>
        <w:tab/>
      </w:r>
      <w:r>
        <w:rPr>
          <w:sz w:val="22"/>
          <w:szCs w:val="22"/>
        </w:rPr>
        <w:tab/>
      </w:r>
      <w:r w:rsidRPr="00152260">
        <w:rPr>
          <w:sz w:val="22"/>
          <w:szCs w:val="22"/>
        </w:rPr>
        <w:t>Non compliance with section 45(c) as the previous CFO, the Chief Director SCM and the Chief Director: Trading Account did not take effective and appropriate steps to prevent irregular expenditure with the extension of the Motseng Facilities Management contract.</w:t>
      </w:r>
    </w:p>
    <w:p w:rsidR="00747B33" w:rsidRPr="002C76C1" w:rsidRDefault="00747B33" w:rsidP="00747B33">
      <w:pPr>
        <w:pStyle w:val="NormalWeb"/>
        <w:widowControl/>
        <w:tabs>
          <w:tab w:val="center" w:pos="709"/>
        </w:tabs>
        <w:spacing w:after="120" w:line="260" w:lineRule="exact"/>
        <w:ind w:left="255" w:hanging="255"/>
        <w:rPr>
          <w:rFonts w:ascii="Arial" w:hAnsi="Arial" w:cs="Arial"/>
          <w:sz w:val="22"/>
          <w:szCs w:val="22"/>
        </w:rPr>
      </w:pPr>
      <w:r>
        <w:rPr>
          <w:rFonts w:ascii="Arial" w:hAnsi="Arial" w:cs="Arial"/>
          <w:bCs/>
          <w:sz w:val="22"/>
          <w:szCs w:val="22"/>
        </w:rPr>
        <w:t xml:space="preserve">g) </w:t>
      </w:r>
      <w:r>
        <w:rPr>
          <w:rFonts w:ascii="Arial" w:hAnsi="Arial" w:cs="Arial"/>
          <w:bCs/>
          <w:sz w:val="22"/>
          <w:szCs w:val="22"/>
        </w:rPr>
        <w:tab/>
      </w:r>
      <w:r w:rsidRPr="002C76C1">
        <w:rPr>
          <w:rFonts w:ascii="Arial" w:hAnsi="Arial" w:cs="Arial"/>
          <w:bCs/>
          <w:sz w:val="22"/>
          <w:szCs w:val="22"/>
        </w:rPr>
        <w:t>The fact that an order is approved after the expenditure was incurred is considered to be a control weakness.</w:t>
      </w:r>
    </w:p>
    <w:p w:rsidR="00747B33" w:rsidRPr="002C76C1" w:rsidRDefault="00747B33" w:rsidP="00747B33">
      <w:pPr>
        <w:pStyle w:val="ListParagraph"/>
        <w:tabs>
          <w:tab w:val="center" w:pos="709"/>
        </w:tabs>
        <w:spacing w:after="120" w:line="260" w:lineRule="exact"/>
        <w:ind w:left="357"/>
        <w:rPr>
          <w:rFonts w:ascii="Arial" w:hAnsi="Arial" w:cs="Arial"/>
          <w:sz w:val="22"/>
          <w:szCs w:val="22"/>
        </w:rPr>
      </w:pPr>
    </w:p>
    <w:p w:rsidR="00747B33" w:rsidRPr="002C76C1" w:rsidRDefault="00747B33" w:rsidP="00747B33">
      <w:pPr>
        <w:pStyle w:val="Default"/>
        <w:tabs>
          <w:tab w:val="center" w:pos="709"/>
        </w:tabs>
        <w:spacing w:after="120"/>
        <w:rPr>
          <w:rFonts w:ascii="Arial" w:hAnsi="Arial" w:cs="Arial"/>
          <w:sz w:val="22"/>
          <w:szCs w:val="22"/>
          <w:lang w:val="en-GB"/>
        </w:rPr>
      </w:pPr>
      <w:r w:rsidRPr="002C76C1">
        <w:rPr>
          <w:rFonts w:ascii="Arial" w:hAnsi="Arial" w:cs="Arial"/>
          <w:sz w:val="22"/>
          <w:szCs w:val="22"/>
          <w:lang w:val="en-GB"/>
        </w:rPr>
        <w:t>Similar findings were also reported in the 2010-2011 financial year. Management indicated in their audit action plan, page 9, that the actions by management listed below will be implemented with the target dates as also indicated below. This procurement was however incurred prior to the corrective actions indicated by management being implemented. It should be noted that the procurement was not included in the tender deviation register provided.</w:t>
      </w:r>
    </w:p>
    <w:p w:rsidR="00747B33" w:rsidRPr="002C76C1" w:rsidRDefault="00747B33" w:rsidP="00747B33">
      <w:pPr>
        <w:pStyle w:val="Default"/>
        <w:tabs>
          <w:tab w:val="center" w:pos="709"/>
        </w:tabs>
        <w:spacing w:after="120"/>
        <w:ind w:left="720"/>
        <w:rPr>
          <w:rFonts w:ascii="Arial" w:hAnsi="Arial" w:cs="Arial"/>
          <w:sz w:val="22"/>
          <w:szCs w:val="22"/>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5"/>
        <w:gridCol w:w="1492"/>
        <w:gridCol w:w="4402"/>
      </w:tblGrid>
      <w:tr w:rsidR="00747B33" w:rsidRPr="002C76C1" w:rsidTr="00D90C13">
        <w:trPr>
          <w:tblHeader/>
        </w:trPr>
        <w:tc>
          <w:tcPr>
            <w:tcW w:w="289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B33" w:rsidRPr="0057415C" w:rsidRDefault="00747B33" w:rsidP="00D90C13">
            <w:pPr>
              <w:pStyle w:val="Default"/>
              <w:tabs>
                <w:tab w:val="center" w:pos="709"/>
              </w:tabs>
              <w:spacing w:after="120"/>
              <w:rPr>
                <w:rFonts w:ascii="Arial" w:hAnsi="Arial" w:cs="Arial"/>
                <w:b/>
                <w:sz w:val="18"/>
                <w:szCs w:val="18"/>
                <w:lang w:val="en-GB"/>
              </w:rPr>
            </w:pPr>
            <w:r w:rsidRPr="0057415C">
              <w:rPr>
                <w:rFonts w:ascii="Arial" w:hAnsi="Arial" w:cs="Arial"/>
                <w:b/>
                <w:sz w:val="18"/>
                <w:szCs w:val="18"/>
                <w:lang w:val="en-GB"/>
              </w:rPr>
              <w:t>Action by management</w:t>
            </w:r>
          </w:p>
        </w:tc>
        <w:tc>
          <w:tcPr>
            <w:tcW w:w="149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B33" w:rsidRPr="0057415C" w:rsidRDefault="00747B33" w:rsidP="00D90C13">
            <w:pPr>
              <w:pStyle w:val="Default"/>
              <w:tabs>
                <w:tab w:val="center" w:pos="709"/>
              </w:tabs>
              <w:spacing w:after="120"/>
              <w:rPr>
                <w:rFonts w:ascii="Arial" w:hAnsi="Arial" w:cs="Arial"/>
                <w:b/>
                <w:sz w:val="18"/>
                <w:szCs w:val="18"/>
                <w:lang w:val="en-GB"/>
              </w:rPr>
            </w:pPr>
            <w:r w:rsidRPr="0057415C">
              <w:rPr>
                <w:rFonts w:ascii="Arial" w:hAnsi="Arial" w:cs="Arial"/>
                <w:b/>
                <w:sz w:val="18"/>
                <w:szCs w:val="18"/>
                <w:lang w:val="en-GB"/>
              </w:rPr>
              <w:t>Target date</w:t>
            </w:r>
          </w:p>
        </w:tc>
        <w:tc>
          <w:tcPr>
            <w:tcW w:w="4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47B33" w:rsidRPr="0057415C" w:rsidRDefault="00747B33" w:rsidP="00D90C13">
            <w:pPr>
              <w:pStyle w:val="Default"/>
              <w:tabs>
                <w:tab w:val="center" w:pos="709"/>
              </w:tabs>
              <w:spacing w:after="120"/>
              <w:rPr>
                <w:rFonts w:ascii="Arial" w:hAnsi="Arial" w:cs="Arial"/>
                <w:b/>
                <w:sz w:val="18"/>
                <w:szCs w:val="18"/>
                <w:lang w:val="en-GB"/>
              </w:rPr>
            </w:pPr>
            <w:r w:rsidRPr="0057415C">
              <w:rPr>
                <w:rFonts w:ascii="Arial" w:hAnsi="Arial" w:cs="Arial"/>
                <w:b/>
                <w:sz w:val="18"/>
                <w:szCs w:val="18"/>
                <w:lang w:val="en-GB"/>
              </w:rPr>
              <w:t>Progress to date</w:t>
            </w:r>
          </w:p>
        </w:tc>
      </w:tr>
      <w:tr w:rsidR="00747B33" w:rsidRPr="002C76C1" w:rsidTr="00D90C13">
        <w:tc>
          <w:tcPr>
            <w:tcW w:w="2895" w:type="dxa"/>
            <w:tcBorders>
              <w:top w:val="single" w:sz="4" w:space="0" w:color="auto"/>
              <w:left w:val="single" w:sz="4" w:space="0" w:color="auto"/>
              <w:bottom w:val="single" w:sz="4" w:space="0" w:color="auto"/>
              <w:right w:val="single" w:sz="4" w:space="0" w:color="auto"/>
            </w:tcBorders>
            <w:hideMark/>
          </w:tcPr>
          <w:p w:rsidR="00747B33" w:rsidRPr="0057415C" w:rsidRDefault="00747B33" w:rsidP="00D90C13">
            <w:pPr>
              <w:pStyle w:val="Default"/>
              <w:tabs>
                <w:tab w:val="center" w:pos="709"/>
              </w:tabs>
              <w:spacing w:after="120"/>
              <w:rPr>
                <w:rFonts w:ascii="Arial" w:hAnsi="Arial" w:cs="Arial"/>
                <w:sz w:val="18"/>
                <w:szCs w:val="18"/>
                <w:lang w:val="en-GB"/>
              </w:rPr>
            </w:pPr>
            <w:r w:rsidRPr="0057415C">
              <w:rPr>
                <w:rFonts w:ascii="Arial" w:hAnsi="Arial" w:cs="Arial"/>
                <w:sz w:val="18"/>
                <w:szCs w:val="18"/>
              </w:rPr>
              <w:t>Improve the checklists for payment of invoices to include confirmation of procurement process</w:t>
            </w:r>
          </w:p>
        </w:tc>
        <w:tc>
          <w:tcPr>
            <w:tcW w:w="1492" w:type="dxa"/>
            <w:tcBorders>
              <w:top w:val="single" w:sz="4" w:space="0" w:color="auto"/>
              <w:left w:val="single" w:sz="4" w:space="0" w:color="auto"/>
              <w:bottom w:val="single" w:sz="4" w:space="0" w:color="auto"/>
              <w:right w:val="single" w:sz="4" w:space="0" w:color="auto"/>
            </w:tcBorders>
            <w:hideMark/>
          </w:tcPr>
          <w:p w:rsidR="00747B33" w:rsidRPr="0057415C" w:rsidRDefault="00747B33" w:rsidP="00D90C13">
            <w:pPr>
              <w:pStyle w:val="Default"/>
              <w:tabs>
                <w:tab w:val="center" w:pos="709"/>
              </w:tabs>
              <w:spacing w:after="120"/>
              <w:rPr>
                <w:rFonts w:ascii="Arial" w:hAnsi="Arial" w:cs="Arial"/>
                <w:sz w:val="18"/>
                <w:szCs w:val="18"/>
                <w:lang w:val="en-GB"/>
              </w:rPr>
            </w:pPr>
            <w:r w:rsidRPr="0057415C">
              <w:rPr>
                <w:rFonts w:ascii="Arial" w:hAnsi="Arial" w:cs="Arial"/>
                <w:sz w:val="18"/>
                <w:szCs w:val="18"/>
              </w:rPr>
              <w:t>Dec  2011</w:t>
            </w:r>
          </w:p>
        </w:tc>
        <w:tc>
          <w:tcPr>
            <w:tcW w:w="4402" w:type="dxa"/>
            <w:tcBorders>
              <w:top w:val="single" w:sz="4" w:space="0" w:color="auto"/>
              <w:left w:val="single" w:sz="4" w:space="0" w:color="auto"/>
              <w:bottom w:val="single" w:sz="4" w:space="0" w:color="auto"/>
              <w:right w:val="single" w:sz="4" w:space="0" w:color="auto"/>
            </w:tcBorders>
            <w:hideMark/>
          </w:tcPr>
          <w:p w:rsidR="00747B33" w:rsidRPr="0057415C" w:rsidRDefault="00747B33" w:rsidP="00D90C13">
            <w:pPr>
              <w:pStyle w:val="Default"/>
              <w:tabs>
                <w:tab w:val="center" w:pos="709"/>
              </w:tabs>
              <w:rPr>
                <w:rFonts w:ascii="Arial" w:hAnsi="Arial" w:cs="Arial"/>
                <w:sz w:val="18"/>
                <w:szCs w:val="18"/>
              </w:rPr>
            </w:pPr>
            <w:r w:rsidRPr="0057415C">
              <w:rPr>
                <w:rFonts w:ascii="Arial" w:hAnsi="Arial" w:cs="Arial"/>
                <w:sz w:val="18"/>
                <w:szCs w:val="18"/>
              </w:rPr>
              <w:t>Completed. The checklists have been improved.</w:t>
            </w:r>
          </w:p>
          <w:p w:rsidR="00747B33" w:rsidRPr="0057415C" w:rsidRDefault="00747B33" w:rsidP="00D90C13">
            <w:pPr>
              <w:pStyle w:val="Default"/>
              <w:tabs>
                <w:tab w:val="center" w:pos="709"/>
              </w:tabs>
              <w:spacing w:after="120"/>
              <w:rPr>
                <w:rFonts w:ascii="Arial" w:hAnsi="Arial" w:cs="Arial"/>
                <w:sz w:val="18"/>
                <w:szCs w:val="18"/>
                <w:lang w:val="en-GB"/>
              </w:rPr>
            </w:pPr>
            <w:r w:rsidRPr="0057415C">
              <w:rPr>
                <w:rFonts w:ascii="Arial" w:hAnsi="Arial" w:cs="Arial"/>
                <w:sz w:val="18"/>
                <w:szCs w:val="18"/>
              </w:rPr>
              <w:t>The compliance unit is currently testing compliance throughout the department.</w:t>
            </w:r>
          </w:p>
        </w:tc>
      </w:tr>
      <w:tr w:rsidR="00747B33" w:rsidRPr="002C76C1" w:rsidTr="00D90C13">
        <w:tc>
          <w:tcPr>
            <w:tcW w:w="2895" w:type="dxa"/>
            <w:tcBorders>
              <w:top w:val="single" w:sz="4" w:space="0" w:color="auto"/>
              <w:left w:val="single" w:sz="4" w:space="0" w:color="auto"/>
              <w:bottom w:val="single" w:sz="4" w:space="0" w:color="auto"/>
              <w:right w:val="single" w:sz="4" w:space="0" w:color="auto"/>
            </w:tcBorders>
            <w:hideMark/>
          </w:tcPr>
          <w:p w:rsidR="00747B33" w:rsidRPr="0057415C" w:rsidRDefault="00747B33" w:rsidP="00D90C13">
            <w:pPr>
              <w:pStyle w:val="Default"/>
              <w:tabs>
                <w:tab w:val="center" w:pos="709"/>
              </w:tabs>
              <w:spacing w:after="120"/>
              <w:rPr>
                <w:rFonts w:ascii="Arial" w:hAnsi="Arial" w:cs="Arial"/>
                <w:sz w:val="18"/>
                <w:szCs w:val="18"/>
                <w:lang w:val="en-GB"/>
              </w:rPr>
            </w:pPr>
            <w:r w:rsidRPr="0057415C">
              <w:rPr>
                <w:rFonts w:ascii="Arial" w:hAnsi="Arial" w:cs="Arial"/>
                <w:sz w:val="18"/>
                <w:szCs w:val="18"/>
              </w:rPr>
              <w:t>Enforce monthly reporting by improving the reporting templates.</w:t>
            </w:r>
          </w:p>
        </w:tc>
        <w:tc>
          <w:tcPr>
            <w:tcW w:w="1492" w:type="dxa"/>
            <w:tcBorders>
              <w:top w:val="single" w:sz="4" w:space="0" w:color="auto"/>
              <w:left w:val="single" w:sz="4" w:space="0" w:color="auto"/>
              <w:bottom w:val="single" w:sz="4" w:space="0" w:color="auto"/>
              <w:right w:val="single" w:sz="4" w:space="0" w:color="auto"/>
            </w:tcBorders>
            <w:hideMark/>
          </w:tcPr>
          <w:p w:rsidR="00747B33" w:rsidRPr="0057415C" w:rsidRDefault="00747B33" w:rsidP="00D90C13">
            <w:pPr>
              <w:pStyle w:val="Default"/>
              <w:tabs>
                <w:tab w:val="center" w:pos="709"/>
              </w:tabs>
              <w:spacing w:after="120"/>
              <w:rPr>
                <w:rFonts w:ascii="Arial" w:hAnsi="Arial" w:cs="Arial"/>
                <w:sz w:val="18"/>
                <w:szCs w:val="18"/>
                <w:lang w:val="en-GB"/>
              </w:rPr>
            </w:pPr>
            <w:r w:rsidRPr="0057415C">
              <w:rPr>
                <w:rFonts w:ascii="Arial" w:hAnsi="Arial" w:cs="Arial"/>
                <w:sz w:val="18"/>
                <w:szCs w:val="18"/>
              </w:rPr>
              <w:t>Dec  2011</w:t>
            </w:r>
          </w:p>
        </w:tc>
        <w:tc>
          <w:tcPr>
            <w:tcW w:w="4402" w:type="dxa"/>
            <w:tcBorders>
              <w:top w:val="single" w:sz="4" w:space="0" w:color="auto"/>
              <w:left w:val="single" w:sz="4" w:space="0" w:color="auto"/>
              <w:bottom w:val="single" w:sz="4" w:space="0" w:color="auto"/>
              <w:right w:val="single" w:sz="4" w:space="0" w:color="auto"/>
            </w:tcBorders>
            <w:hideMark/>
          </w:tcPr>
          <w:p w:rsidR="00747B33" w:rsidRPr="0057415C" w:rsidRDefault="00747B33" w:rsidP="00D90C13">
            <w:pPr>
              <w:pStyle w:val="Default"/>
              <w:tabs>
                <w:tab w:val="center" w:pos="709"/>
              </w:tabs>
              <w:rPr>
                <w:rFonts w:ascii="Arial" w:hAnsi="Arial" w:cs="Arial"/>
                <w:sz w:val="18"/>
                <w:szCs w:val="18"/>
              </w:rPr>
            </w:pPr>
            <w:r w:rsidRPr="0057415C">
              <w:rPr>
                <w:rFonts w:ascii="Arial" w:hAnsi="Arial" w:cs="Arial"/>
                <w:sz w:val="18"/>
                <w:szCs w:val="18"/>
              </w:rPr>
              <w:t>While some of the regions are complying with the monthly reporting, we have discovered that other regions have not complied.</w:t>
            </w:r>
          </w:p>
          <w:p w:rsidR="00747B33" w:rsidRPr="0057415C" w:rsidRDefault="00747B33" w:rsidP="00D90C13">
            <w:pPr>
              <w:pStyle w:val="Default"/>
              <w:tabs>
                <w:tab w:val="center" w:pos="709"/>
              </w:tabs>
              <w:spacing w:after="120"/>
              <w:rPr>
                <w:rFonts w:ascii="Arial" w:hAnsi="Arial" w:cs="Arial"/>
                <w:sz w:val="18"/>
                <w:szCs w:val="18"/>
                <w:lang w:val="en-GB"/>
              </w:rPr>
            </w:pPr>
            <w:r w:rsidRPr="0057415C">
              <w:rPr>
                <w:rFonts w:ascii="Arial" w:hAnsi="Arial" w:cs="Arial"/>
                <w:sz w:val="18"/>
                <w:szCs w:val="18"/>
              </w:rPr>
              <w:t>We are in the process of implementing disciplinary measures.</w:t>
            </w:r>
          </w:p>
        </w:tc>
      </w:tr>
      <w:tr w:rsidR="00747B33" w:rsidRPr="0057415C" w:rsidTr="00D90C13">
        <w:tc>
          <w:tcPr>
            <w:tcW w:w="2895" w:type="dxa"/>
            <w:tcBorders>
              <w:top w:val="single" w:sz="4" w:space="0" w:color="auto"/>
              <w:left w:val="single" w:sz="4" w:space="0" w:color="auto"/>
              <w:bottom w:val="single" w:sz="4" w:space="0" w:color="auto"/>
              <w:right w:val="single" w:sz="4" w:space="0" w:color="auto"/>
            </w:tcBorders>
            <w:hideMark/>
          </w:tcPr>
          <w:p w:rsidR="00747B33" w:rsidRPr="0057415C" w:rsidRDefault="00747B33" w:rsidP="00D90C13">
            <w:pPr>
              <w:pStyle w:val="Default"/>
              <w:tabs>
                <w:tab w:val="center" w:pos="709"/>
              </w:tabs>
              <w:spacing w:after="120"/>
              <w:rPr>
                <w:rFonts w:ascii="Arial" w:hAnsi="Arial" w:cs="Arial"/>
                <w:sz w:val="18"/>
                <w:szCs w:val="18"/>
                <w:lang w:val="en-GB"/>
              </w:rPr>
            </w:pPr>
            <w:r w:rsidRPr="0057415C">
              <w:rPr>
                <w:rFonts w:ascii="Arial" w:hAnsi="Arial" w:cs="Arial"/>
                <w:sz w:val="18"/>
                <w:szCs w:val="18"/>
              </w:rPr>
              <w:t>Compliance and  Inspectorate unit to conduct random checking</w:t>
            </w:r>
          </w:p>
        </w:tc>
        <w:tc>
          <w:tcPr>
            <w:tcW w:w="1492" w:type="dxa"/>
            <w:tcBorders>
              <w:top w:val="single" w:sz="4" w:space="0" w:color="auto"/>
              <w:left w:val="single" w:sz="4" w:space="0" w:color="auto"/>
              <w:bottom w:val="single" w:sz="4" w:space="0" w:color="auto"/>
              <w:right w:val="single" w:sz="4" w:space="0" w:color="auto"/>
            </w:tcBorders>
            <w:hideMark/>
          </w:tcPr>
          <w:p w:rsidR="00747B33" w:rsidRPr="0057415C" w:rsidRDefault="00747B33" w:rsidP="00D90C13">
            <w:pPr>
              <w:pStyle w:val="Default"/>
              <w:tabs>
                <w:tab w:val="center" w:pos="709"/>
              </w:tabs>
              <w:spacing w:after="120"/>
              <w:rPr>
                <w:rFonts w:ascii="Arial" w:hAnsi="Arial" w:cs="Arial"/>
                <w:sz w:val="18"/>
                <w:szCs w:val="18"/>
                <w:lang w:val="en-GB"/>
              </w:rPr>
            </w:pPr>
            <w:r w:rsidRPr="0057415C">
              <w:rPr>
                <w:rFonts w:ascii="Arial" w:hAnsi="Arial" w:cs="Arial"/>
                <w:sz w:val="18"/>
                <w:szCs w:val="18"/>
              </w:rPr>
              <w:t>May 2012</w:t>
            </w:r>
          </w:p>
        </w:tc>
        <w:tc>
          <w:tcPr>
            <w:tcW w:w="4402" w:type="dxa"/>
            <w:tcBorders>
              <w:top w:val="single" w:sz="4" w:space="0" w:color="auto"/>
              <w:left w:val="single" w:sz="4" w:space="0" w:color="auto"/>
              <w:bottom w:val="single" w:sz="4" w:space="0" w:color="auto"/>
              <w:right w:val="single" w:sz="4" w:space="0" w:color="auto"/>
            </w:tcBorders>
            <w:hideMark/>
          </w:tcPr>
          <w:p w:rsidR="00747B33" w:rsidRPr="0057415C" w:rsidRDefault="00747B33" w:rsidP="00D90C13">
            <w:pPr>
              <w:pStyle w:val="Default"/>
              <w:tabs>
                <w:tab w:val="center" w:pos="709"/>
              </w:tabs>
              <w:spacing w:after="120"/>
              <w:rPr>
                <w:rFonts w:ascii="Arial" w:hAnsi="Arial" w:cs="Arial"/>
                <w:sz w:val="18"/>
                <w:szCs w:val="18"/>
                <w:lang w:val="en-GB"/>
              </w:rPr>
            </w:pPr>
            <w:r w:rsidRPr="0057415C">
              <w:rPr>
                <w:rFonts w:ascii="Arial" w:hAnsi="Arial" w:cs="Arial"/>
                <w:sz w:val="18"/>
                <w:szCs w:val="18"/>
              </w:rPr>
              <w:t>The compliance unit is currently testing compliance throughout the department.</w:t>
            </w:r>
          </w:p>
        </w:tc>
      </w:tr>
    </w:tbl>
    <w:p w:rsidR="00747B33" w:rsidRPr="0057415C" w:rsidRDefault="00747B33" w:rsidP="00747B33">
      <w:pPr>
        <w:pStyle w:val="Heading2"/>
        <w:tabs>
          <w:tab w:val="center" w:pos="709"/>
        </w:tabs>
        <w:spacing w:before="0" w:after="120"/>
        <w:jc w:val="both"/>
        <w:rPr>
          <w:sz w:val="22"/>
          <w:szCs w:val="22"/>
        </w:rPr>
      </w:pPr>
      <w:r w:rsidRPr="0057415C">
        <w:rPr>
          <w:sz w:val="22"/>
          <w:szCs w:val="22"/>
        </w:rPr>
        <w:t>Internal control deficiency</w:t>
      </w:r>
    </w:p>
    <w:p w:rsidR="00747B33" w:rsidRPr="0057415C" w:rsidRDefault="00747B33" w:rsidP="00747B33">
      <w:pPr>
        <w:pStyle w:val="Heading2"/>
        <w:tabs>
          <w:tab w:val="center" w:pos="709"/>
        </w:tabs>
        <w:spacing w:before="0" w:after="0"/>
        <w:jc w:val="both"/>
        <w:rPr>
          <w:rStyle w:val="Emphasis"/>
          <w:b w:val="0"/>
          <w:bCs w:val="0"/>
          <w:i/>
          <w:iCs/>
        </w:rPr>
      </w:pPr>
      <w:r w:rsidRPr="0057415C">
        <w:rPr>
          <w:rStyle w:val="Emphasis"/>
          <w:b w:val="0"/>
          <w:bCs w:val="0"/>
          <w:i/>
          <w:sz w:val="22"/>
          <w:szCs w:val="22"/>
        </w:rPr>
        <w:t>Financial and performance management</w:t>
      </w:r>
    </w:p>
    <w:p w:rsidR="00747B33" w:rsidRPr="0057415C" w:rsidRDefault="00747B33" w:rsidP="00747B33">
      <w:pPr>
        <w:pStyle w:val="NormalWeb"/>
        <w:tabs>
          <w:tab w:val="center" w:pos="709"/>
        </w:tabs>
        <w:ind w:firstLine="720"/>
        <w:jc w:val="both"/>
        <w:rPr>
          <w:rFonts w:ascii="Arial" w:hAnsi="Arial" w:cs="Arial"/>
          <w:i/>
          <w:iCs/>
        </w:rPr>
      </w:pPr>
    </w:p>
    <w:p w:rsidR="00747B33" w:rsidRPr="0057415C" w:rsidRDefault="00747B33" w:rsidP="00747B33">
      <w:pPr>
        <w:pStyle w:val="NormalWeb"/>
        <w:tabs>
          <w:tab w:val="center" w:pos="709"/>
        </w:tabs>
        <w:ind w:left="709" w:hanging="709"/>
        <w:jc w:val="both"/>
        <w:rPr>
          <w:rFonts w:ascii="Arial" w:hAnsi="Arial" w:cs="Arial"/>
          <w:i/>
          <w:iCs/>
          <w:sz w:val="22"/>
          <w:szCs w:val="22"/>
          <w:lang w:val="en-GB"/>
        </w:rPr>
      </w:pPr>
      <w:r w:rsidRPr="0057415C">
        <w:rPr>
          <w:rFonts w:ascii="Arial" w:hAnsi="Arial" w:cs="Arial"/>
          <w:i/>
          <w:iCs/>
          <w:sz w:val="22"/>
          <w:szCs w:val="22"/>
          <w:lang w:val="en-GB"/>
        </w:rPr>
        <w:t>a)</w:t>
      </w:r>
      <w:r w:rsidRPr="0057415C">
        <w:rPr>
          <w:rFonts w:ascii="Arial" w:hAnsi="Arial" w:cs="Arial"/>
          <w:i/>
          <w:iCs/>
          <w:sz w:val="22"/>
          <w:szCs w:val="22"/>
          <w:lang w:val="en-GB"/>
        </w:rPr>
        <w:tab/>
      </w:r>
      <w:r w:rsidRPr="0057415C">
        <w:rPr>
          <w:rFonts w:ascii="Arial" w:hAnsi="Arial" w:cs="Arial"/>
          <w:i/>
          <w:iCs/>
          <w:sz w:val="22"/>
          <w:szCs w:val="22"/>
          <w:lang w:val="en-GB"/>
        </w:rPr>
        <w:tab/>
        <w:t>The department did not prepare regular, accurate and complete financial and performance reports that are supported and evidenced by reliable information.</w:t>
      </w:r>
    </w:p>
    <w:p w:rsidR="00747B33" w:rsidRPr="0057415C" w:rsidRDefault="00747B33" w:rsidP="00747B33">
      <w:pPr>
        <w:pStyle w:val="NormalWeb"/>
        <w:tabs>
          <w:tab w:val="center" w:pos="709"/>
        </w:tabs>
        <w:jc w:val="both"/>
        <w:rPr>
          <w:rFonts w:ascii="Arial" w:hAnsi="Arial" w:cs="Arial"/>
          <w:i/>
          <w:iCs/>
          <w:sz w:val="22"/>
          <w:szCs w:val="22"/>
          <w:lang w:val="en-GB"/>
        </w:rPr>
      </w:pPr>
    </w:p>
    <w:p w:rsidR="00747B33" w:rsidRPr="0057415C" w:rsidRDefault="00747B33" w:rsidP="00747B33">
      <w:pPr>
        <w:pStyle w:val="NormalWeb"/>
        <w:tabs>
          <w:tab w:val="center" w:pos="709"/>
        </w:tabs>
        <w:ind w:left="709" w:hanging="709"/>
        <w:jc w:val="both"/>
        <w:rPr>
          <w:rFonts w:ascii="Arial" w:hAnsi="Arial" w:cs="Arial"/>
          <w:i/>
          <w:iCs/>
          <w:sz w:val="22"/>
          <w:szCs w:val="22"/>
          <w:lang w:val="en-GB"/>
        </w:rPr>
      </w:pPr>
      <w:r w:rsidRPr="0057415C">
        <w:rPr>
          <w:rFonts w:ascii="Arial" w:hAnsi="Arial" w:cs="Arial"/>
          <w:i/>
          <w:iCs/>
          <w:sz w:val="22"/>
          <w:szCs w:val="22"/>
          <w:lang w:val="en-GB"/>
        </w:rPr>
        <w:t>b)</w:t>
      </w:r>
      <w:r w:rsidRPr="0057415C">
        <w:rPr>
          <w:rFonts w:ascii="Arial" w:hAnsi="Arial" w:cs="Arial"/>
          <w:i/>
          <w:iCs/>
          <w:sz w:val="22"/>
          <w:szCs w:val="22"/>
          <w:lang w:val="en-GB"/>
        </w:rPr>
        <w:tab/>
      </w:r>
      <w:r w:rsidRPr="0057415C">
        <w:rPr>
          <w:rFonts w:ascii="Arial" w:hAnsi="Arial" w:cs="Arial"/>
          <w:i/>
          <w:iCs/>
          <w:sz w:val="22"/>
          <w:szCs w:val="22"/>
          <w:lang w:val="en-GB"/>
        </w:rPr>
        <w:tab/>
        <w:t>The department did not procure goods and services in accordance with the supply chain management requirements and then did not report it to those charged with governance and disclosed it as irregular expenditure in the financial statements.</w:t>
      </w:r>
    </w:p>
    <w:p w:rsidR="00747B33" w:rsidRPr="0057415C" w:rsidRDefault="00747B33" w:rsidP="00747B33">
      <w:pPr>
        <w:pStyle w:val="NormalWeb"/>
        <w:tabs>
          <w:tab w:val="center" w:pos="709"/>
        </w:tabs>
        <w:jc w:val="both"/>
        <w:rPr>
          <w:rFonts w:ascii="Arial" w:hAnsi="Arial" w:cs="Arial"/>
          <w:i/>
          <w:iCs/>
          <w:sz w:val="22"/>
          <w:szCs w:val="22"/>
          <w:lang w:val="en-GB"/>
        </w:rPr>
      </w:pPr>
    </w:p>
    <w:p w:rsidR="00747B33" w:rsidRPr="0057415C" w:rsidRDefault="00747B33" w:rsidP="00747B33">
      <w:pPr>
        <w:pStyle w:val="NormalWeb"/>
        <w:tabs>
          <w:tab w:val="center" w:pos="709"/>
        </w:tabs>
        <w:ind w:left="709" w:hanging="709"/>
        <w:jc w:val="both"/>
        <w:rPr>
          <w:rFonts w:ascii="Arial" w:hAnsi="Arial" w:cs="Arial"/>
          <w:i/>
          <w:iCs/>
          <w:sz w:val="22"/>
          <w:szCs w:val="22"/>
          <w:lang w:val="en-ZA"/>
        </w:rPr>
      </w:pPr>
      <w:r w:rsidRPr="0057415C">
        <w:rPr>
          <w:rFonts w:ascii="Arial" w:hAnsi="Arial" w:cs="Arial"/>
          <w:i/>
          <w:sz w:val="22"/>
          <w:szCs w:val="22"/>
        </w:rPr>
        <w:t>c)</w:t>
      </w:r>
      <w:r w:rsidRPr="0057415C">
        <w:rPr>
          <w:rFonts w:ascii="Arial" w:hAnsi="Arial" w:cs="Arial"/>
          <w:i/>
          <w:sz w:val="22"/>
          <w:szCs w:val="22"/>
        </w:rPr>
        <w:tab/>
      </w:r>
      <w:r w:rsidRPr="0057415C">
        <w:rPr>
          <w:rFonts w:ascii="Arial" w:hAnsi="Arial" w:cs="Arial"/>
          <w:i/>
          <w:sz w:val="22"/>
          <w:szCs w:val="22"/>
        </w:rPr>
        <w:tab/>
        <w:t>The department did not review and monitor compliance with applicable laws and regulations.</w:t>
      </w:r>
    </w:p>
    <w:p w:rsidR="00747B33" w:rsidRPr="0057415C" w:rsidRDefault="00747B33" w:rsidP="00747B33">
      <w:pPr>
        <w:tabs>
          <w:tab w:val="center" w:pos="709"/>
        </w:tabs>
        <w:rPr>
          <w:i/>
          <w:szCs w:val="20"/>
        </w:rPr>
      </w:pPr>
    </w:p>
    <w:p w:rsidR="00747B33" w:rsidRPr="0057415C" w:rsidRDefault="00747B33" w:rsidP="00747B33">
      <w:pPr>
        <w:tabs>
          <w:tab w:val="center" w:pos="709"/>
        </w:tabs>
        <w:ind w:left="709" w:hanging="709"/>
        <w:rPr>
          <w:i/>
        </w:rPr>
      </w:pPr>
      <w:r w:rsidRPr="0057415C">
        <w:rPr>
          <w:i/>
          <w:iCs/>
          <w:sz w:val="22"/>
          <w:szCs w:val="22"/>
          <w:lang w:val="en-GB"/>
        </w:rPr>
        <w:t>d)</w:t>
      </w:r>
      <w:r w:rsidRPr="0057415C">
        <w:rPr>
          <w:i/>
          <w:iCs/>
          <w:sz w:val="22"/>
          <w:szCs w:val="22"/>
          <w:lang w:val="en-GB"/>
        </w:rPr>
        <w:tab/>
      </w:r>
      <w:r w:rsidRPr="0057415C">
        <w:rPr>
          <w:i/>
          <w:iCs/>
          <w:sz w:val="22"/>
          <w:szCs w:val="22"/>
          <w:lang w:val="en-GB"/>
        </w:rPr>
        <w:tab/>
        <w:t>The department did not procure goods and services in accordance with the supply chain management requirements.</w:t>
      </w:r>
    </w:p>
    <w:p w:rsidR="00747B33" w:rsidRPr="002C76C1" w:rsidRDefault="00747B33" w:rsidP="00747B33">
      <w:pPr>
        <w:tabs>
          <w:tab w:val="center" w:pos="709"/>
        </w:tabs>
        <w:rPr>
          <w:b/>
          <w:i/>
        </w:rPr>
      </w:pPr>
    </w:p>
    <w:p w:rsidR="00747B33" w:rsidRPr="002C76C1" w:rsidRDefault="00747B33" w:rsidP="00747B33">
      <w:pPr>
        <w:tabs>
          <w:tab w:val="center" w:pos="709"/>
        </w:tabs>
        <w:rPr>
          <w:b/>
          <w:i/>
        </w:rPr>
      </w:pPr>
    </w:p>
    <w:p w:rsidR="00747B33" w:rsidRPr="002C76C1" w:rsidRDefault="00747B33" w:rsidP="00747B33">
      <w:pPr>
        <w:pStyle w:val="Heading2"/>
        <w:tabs>
          <w:tab w:val="center" w:pos="709"/>
        </w:tabs>
        <w:spacing w:before="0" w:after="120"/>
        <w:jc w:val="both"/>
        <w:rPr>
          <w:i w:val="0"/>
          <w:sz w:val="22"/>
          <w:szCs w:val="22"/>
        </w:rPr>
      </w:pPr>
      <w:r w:rsidRPr="002C76C1">
        <w:rPr>
          <w:i w:val="0"/>
          <w:sz w:val="22"/>
          <w:szCs w:val="22"/>
        </w:rPr>
        <w:t>Recommendation</w:t>
      </w:r>
    </w:p>
    <w:p w:rsidR="00747B33" w:rsidRPr="002C76C1" w:rsidRDefault="00747B33" w:rsidP="00747B33">
      <w:pPr>
        <w:tabs>
          <w:tab w:val="center" w:pos="709"/>
        </w:tabs>
        <w:spacing w:after="120" w:line="260" w:lineRule="exact"/>
        <w:ind w:left="357" w:hanging="357"/>
        <w:rPr>
          <w:sz w:val="22"/>
          <w:szCs w:val="22"/>
        </w:rPr>
      </w:pPr>
      <w:r w:rsidRPr="002C76C1">
        <w:rPr>
          <w:sz w:val="22"/>
          <w:szCs w:val="22"/>
        </w:rPr>
        <w:t>a)</w:t>
      </w:r>
      <w:r w:rsidRPr="002C76C1">
        <w:rPr>
          <w:sz w:val="22"/>
          <w:szCs w:val="22"/>
        </w:rPr>
        <w:tab/>
        <w:t>A competitive bid process should be embarked upon as required by the PFMA and Treasury Regulations.  </w:t>
      </w:r>
    </w:p>
    <w:p w:rsidR="00747B33" w:rsidRPr="002C76C1" w:rsidRDefault="00747B33" w:rsidP="00747B33">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t>The department must timeously update their prospective supplier list to include suppliers that can deliver services to avoid paying unnecessary fees.</w:t>
      </w:r>
    </w:p>
    <w:p w:rsidR="00747B33" w:rsidRPr="002C76C1" w:rsidRDefault="00747B33" w:rsidP="00747B33">
      <w:pPr>
        <w:tabs>
          <w:tab w:val="center" w:pos="709"/>
        </w:tabs>
        <w:spacing w:after="120" w:line="260" w:lineRule="exact"/>
        <w:ind w:left="357" w:hanging="357"/>
        <w:rPr>
          <w:sz w:val="22"/>
          <w:szCs w:val="22"/>
        </w:rPr>
      </w:pPr>
      <w:r w:rsidRPr="002C76C1">
        <w:rPr>
          <w:sz w:val="22"/>
          <w:szCs w:val="22"/>
        </w:rPr>
        <w:t>c)</w:t>
      </w:r>
      <w:r w:rsidRPr="002C76C1">
        <w:rPr>
          <w:sz w:val="22"/>
          <w:szCs w:val="22"/>
        </w:rPr>
        <w:tab/>
        <w:t>A post-performance assessment of procurement should be performed in order to determine if the utilisation of the resources of the institutions were effective, efficient and transparent as required in terms of TR10.1.2.</w:t>
      </w:r>
    </w:p>
    <w:p w:rsidR="00747B33" w:rsidRPr="002C76C1" w:rsidRDefault="00747B33" w:rsidP="00747B33">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All purchases need to be approved prior to the receipt of goods and services either by way of a governmental order or via an internal memo.</w:t>
      </w:r>
    </w:p>
    <w:p w:rsidR="00747B33" w:rsidRPr="002C76C1" w:rsidRDefault="00747B33" w:rsidP="00747B33">
      <w:pPr>
        <w:tabs>
          <w:tab w:val="center" w:pos="709"/>
        </w:tabs>
        <w:spacing w:after="120" w:line="260" w:lineRule="exact"/>
        <w:ind w:left="357" w:hanging="357"/>
        <w:rPr>
          <w:sz w:val="22"/>
          <w:szCs w:val="22"/>
        </w:rPr>
      </w:pPr>
      <w:r w:rsidRPr="002C76C1">
        <w:rPr>
          <w:sz w:val="22"/>
          <w:szCs w:val="22"/>
        </w:rPr>
        <w:t>e)</w:t>
      </w:r>
      <w:r w:rsidRPr="002C76C1">
        <w:rPr>
          <w:sz w:val="22"/>
          <w:szCs w:val="22"/>
        </w:rPr>
        <w:tab/>
        <w:t xml:space="preserve">All planned procurement above R500 000,00 should be reported to National Treasury in line with Instruction Note 32. </w:t>
      </w:r>
    </w:p>
    <w:p w:rsidR="00747B33" w:rsidRPr="002C76C1" w:rsidRDefault="00747B33" w:rsidP="00747B33">
      <w:pPr>
        <w:tabs>
          <w:tab w:val="center" w:pos="709"/>
        </w:tabs>
        <w:spacing w:after="120" w:line="260" w:lineRule="exact"/>
        <w:ind w:left="357" w:hanging="357"/>
        <w:rPr>
          <w:sz w:val="22"/>
          <w:szCs w:val="22"/>
        </w:rPr>
      </w:pPr>
      <w:r w:rsidRPr="002C76C1">
        <w:rPr>
          <w:sz w:val="22"/>
          <w:szCs w:val="22"/>
        </w:rPr>
        <w:t>f)</w:t>
      </w:r>
      <w:r w:rsidRPr="002C76C1">
        <w:rPr>
          <w:sz w:val="22"/>
          <w:szCs w:val="22"/>
        </w:rPr>
        <w:tab/>
        <w:t>The reasons for the extension of a contract being investigated by the SIU should be investigated to determine if there was financial misconduct. If appropriate the required disciplinary actions need to be instigated against the relevant officials.</w:t>
      </w:r>
    </w:p>
    <w:p w:rsidR="00747B33" w:rsidRPr="002C76C1" w:rsidRDefault="00747B33" w:rsidP="00747B33">
      <w:pPr>
        <w:pStyle w:val="ListParagraph"/>
        <w:tabs>
          <w:tab w:val="center" w:pos="709"/>
        </w:tabs>
        <w:spacing w:after="120" w:line="260" w:lineRule="exact"/>
        <w:ind w:left="357"/>
        <w:rPr>
          <w:rFonts w:ascii="Arial" w:hAnsi="Arial" w:cs="Arial"/>
          <w:sz w:val="22"/>
          <w:szCs w:val="22"/>
        </w:rPr>
      </w:pPr>
    </w:p>
    <w:p w:rsidR="00747B33" w:rsidRDefault="00747B33" w:rsidP="00747B33">
      <w:pPr>
        <w:pStyle w:val="ListParagraph"/>
        <w:spacing w:after="120" w:line="260" w:lineRule="exact"/>
        <w:ind w:left="357" w:hanging="357"/>
        <w:rPr>
          <w:rFonts w:ascii="Arial" w:hAnsi="Arial" w:cs="Arial"/>
          <w:b/>
          <w:bCs/>
          <w:sz w:val="22"/>
          <w:szCs w:val="22"/>
        </w:rPr>
      </w:pPr>
      <w:r>
        <w:rPr>
          <w:rFonts w:ascii="Arial" w:hAnsi="Arial" w:cs="Arial"/>
          <w:b/>
          <w:bCs/>
          <w:sz w:val="22"/>
          <w:szCs w:val="22"/>
        </w:rPr>
        <w:t>Management response</w:t>
      </w:r>
    </w:p>
    <w:p w:rsidR="00747B33" w:rsidRDefault="00747B33" w:rsidP="00747B33">
      <w:pPr>
        <w:spacing w:after="120" w:line="260" w:lineRule="exact"/>
        <w:ind w:left="357" w:hanging="357"/>
        <w:rPr>
          <w:sz w:val="22"/>
          <w:szCs w:val="22"/>
        </w:rPr>
      </w:pPr>
      <w:r>
        <w:rPr>
          <w:sz w:val="22"/>
          <w:szCs w:val="22"/>
        </w:rPr>
        <w:t>a)</w:t>
      </w:r>
      <w:r>
        <w:rPr>
          <w:sz w:val="22"/>
          <w:szCs w:val="22"/>
        </w:rPr>
        <w:tab/>
        <w:t>I am in agreement with the finding for the following reasons:</w:t>
      </w:r>
    </w:p>
    <w:p w:rsidR="00747B33" w:rsidRDefault="00747B33" w:rsidP="00747B33">
      <w:pPr>
        <w:spacing w:after="120" w:line="260" w:lineRule="exact"/>
        <w:ind w:left="357" w:hanging="357"/>
        <w:rPr>
          <w:sz w:val="22"/>
          <w:szCs w:val="22"/>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80"/>
        <w:gridCol w:w="1080"/>
        <w:gridCol w:w="1170"/>
      </w:tblGrid>
      <w:tr w:rsidR="00747B33" w:rsidRPr="00747B33" w:rsidTr="00D90C13">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Description</w:t>
            </w:r>
          </w:p>
        </w:tc>
        <w:tc>
          <w:tcPr>
            <w:tcW w:w="22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B33" w:rsidRPr="00747B33" w:rsidRDefault="00747B33" w:rsidP="00D90C13">
            <w:pPr>
              <w:pStyle w:val="ListParagraph"/>
              <w:keepNext/>
              <w:spacing w:line="260" w:lineRule="exact"/>
              <w:ind w:left="0"/>
              <w:jc w:val="both"/>
              <w:rPr>
                <w:rFonts w:cs="Arial"/>
                <w:b/>
                <w:bCs/>
                <w:sz w:val="18"/>
                <w:szCs w:val="18"/>
                <w:lang w:eastAsia="en-ZA"/>
              </w:rPr>
            </w:pPr>
            <w:r w:rsidRPr="00747B33">
              <w:rPr>
                <w:rFonts w:ascii="Arial" w:hAnsi="Arial" w:cs="Arial"/>
                <w:b/>
                <w:bCs/>
                <w:sz w:val="18"/>
                <w:szCs w:val="18"/>
                <w:lang w:eastAsia="en-ZA"/>
              </w:rPr>
              <w:t>Response</w:t>
            </w: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Corrective action to be taken</w:t>
            </w:r>
          </w:p>
        </w:tc>
        <w:tc>
          <w:tcPr>
            <w:tcW w:w="2250" w:type="dxa"/>
            <w:gridSpan w:val="2"/>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Remove Events Management from Motseng Facilities Management Contract</w:t>
            </w:r>
          </w:p>
        </w:tc>
      </w:tr>
      <w:tr w:rsidR="00747B33" w:rsidRPr="00747B33" w:rsidTr="00D90C13">
        <w:tc>
          <w:tcPr>
            <w:tcW w:w="6480" w:type="dxa"/>
            <w:vMerge w:val="restart"/>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Does the finding affect an amount disclosed in the financial statements</w:t>
            </w:r>
          </w:p>
        </w:tc>
        <w:tc>
          <w:tcPr>
            <w:tcW w:w="10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Yes</w:t>
            </w:r>
          </w:p>
        </w:tc>
        <w:tc>
          <w:tcPr>
            <w:tcW w:w="117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No</w:t>
            </w:r>
          </w:p>
        </w:tc>
      </w:tr>
      <w:tr w:rsidR="00747B33" w:rsidRPr="00747B33" w:rsidTr="00D90C13">
        <w:tc>
          <w:tcPr>
            <w:tcW w:w="0" w:type="auto"/>
            <w:vMerge/>
            <w:tcBorders>
              <w:top w:val="single" w:sz="4" w:space="0" w:color="auto"/>
              <w:left w:val="single" w:sz="4" w:space="0" w:color="auto"/>
              <w:bottom w:val="single" w:sz="4" w:space="0" w:color="auto"/>
              <w:right w:val="single" w:sz="4" w:space="0" w:color="auto"/>
            </w:tcBorders>
            <w:vAlign w:val="center"/>
            <w:hideMark/>
          </w:tcPr>
          <w:p w:rsidR="00747B33" w:rsidRPr="00747B33" w:rsidRDefault="00747B33" w:rsidP="00D90C13">
            <w:pPr>
              <w:rPr>
                <w:sz w:val="18"/>
                <w:szCs w:val="18"/>
                <w:lang w:val="en-ZA" w:eastAsia="en-ZA"/>
              </w:rPr>
            </w:pPr>
          </w:p>
        </w:tc>
        <w:tc>
          <w:tcPr>
            <w:tcW w:w="1080" w:type="dxa"/>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c>
          <w:tcPr>
            <w:tcW w:w="117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No</w:t>
            </w: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If yes, what corrections will be made to the population</w:t>
            </w:r>
          </w:p>
        </w:tc>
        <w:tc>
          <w:tcPr>
            <w:tcW w:w="2250" w:type="dxa"/>
            <w:gridSpan w:val="2"/>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 xml:space="preserve">If yes and no corrections will be made, the reason why such a conclusion has been reached should be indicated. </w:t>
            </w:r>
          </w:p>
        </w:tc>
        <w:tc>
          <w:tcPr>
            <w:tcW w:w="2250" w:type="dxa"/>
            <w:gridSpan w:val="2"/>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Position of official responsible to take corrective actions</w:t>
            </w:r>
          </w:p>
        </w:tc>
        <w:tc>
          <w:tcPr>
            <w:tcW w:w="2250" w:type="dxa"/>
            <w:gridSpan w:val="2"/>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Chief Director: Prestige</w:t>
            </w: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Estimated completion date for corrective action</w:t>
            </w:r>
          </w:p>
        </w:tc>
        <w:tc>
          <w:tcPr>
            <w:tcW w:w="2250" w:type="dxa"/>
            <w:gridSpan w:val="2"/>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01 August 2012</w:t>
            </w:r>
          </w:p>
        </w:tc>
      </w:tr>
    </w:tbl>
    <w:p w:rsidR="00747B33" w:rsidRPr="00747B33" w:rsidRDefault="00747B33" w:rsidP="00747B33">
      <w:pPr>
        <w:spacing w:after="120" w:line="260" w:lineRule="exact"/>
        <w:ind w:left="357" w:hanging="357"/>
        <w:rPr>
          <w:sz w:val="18"/>
          <w:szCs w:val="18"/>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120"/>
        <w:gridCol w:w="1440"/>
        <w:gridCol w:w="1214"/>
      </w:tblGrid>
      <w:tr w:rsidR="00747B33" w:rsidRPr="00747B33" w:rsidTr="00D90C13">
        <w:tc>
          <w:tcPr>
            <w:tcW w:w="6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Description</w:t>
            </w:r>
          </w:p>
        </w:tc>
        <w:tc>
          <w:tcPr>
            <w:tcW w:w="265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B33" w:rsidRPr="00747B33" w:rsidRDefault="00747B33" w:rsidP="00D90C13">
            <w:pPr>
              <w:pStyle w:val="ListParagraph"/>
              <w:keepNext/>
              <w:spacing w:line="260" w:lineRule="exact"/>
              <w:ind w:left="0"/>
              <w:jc w:val="both"/>
              <w:rPr>
                <w:rFonts w:cs="Arial"/>
                <w:b/>
                <w:bCs/>
                <w:sz w:val="18"/>
                <w:szCs w:val="18"/>
                <w:lang w:eastAsia="en-ZA"/>
              </w:rPr>
            </w:pPr>
            <w:r w:rsidRPr="00747B33">
              <w:rPr>
                <w:rFonts w:ascii="Arial" w:hAnsi="Arial" w:cs="Arial"/>
                <w:b/>
                <w:bCs/>
                <w:sz w:val="18"/>
                <w:szCs w:val="18"/>
                <w:lang w:eastAsia="en-ZA"/>
              </w:rPr>
              <w:t>Response</w:t>
            </w:r>
          </w:p>
        </w:tc>
      </w:tr>
      <w:tr w:rsidR="00747B33" w:rsidRPr="00747B33" w:rsidTr="00D90C13">
        <w:tc>
          <w:tcPr>
            <w:tcW w:w="6120" w:type="dxa"/>
            <w:vMerge w:val="restart"/>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Does management agree with the root cause indicated</w:t>
            </w:r>
          </w:p>
        </w:tc>
        <w:tc>
          <w:tcPr>
            <w:tcW w:w="144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b/>
                <w:bCs/>
                <w:sz w:val="18"/>
                <w:szCs w:val="18"/>
                <w:lang w:eastAsia="en-ZA"/>
              </w:rPr>
              <w:t>Yes</w:t>
            </w:r>
          </w:p>
        </w:tc>
        <w:tc>
          <w:tcPr>
            <w:tcW w:w="1214"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b/>
                <w:bCs/>
                <w:sz w:val="18"/>
                <w:szCs w:val="18"/>
                <w:lang w:eastAsia="en-ZA"/>
              </w:rPr>
              <w:t>No</w:t>
            </w:r>
          </w:p>
        </w:tc>
      </w:tr>
      <w:tr w:rsidR="00747B33" w:rsidRPr="00747B33" w:rsidTr="00D90C13">
        <w:tc>
          <w:tcPr>
            <w:tcW w:w="0" w:type="auto"/>
            <w:vMerge/>
            <w:tcBorders>
              <w:top w:val="single" w:sz="4" w:space="0" w:color="auto"/>
              <w:left w:val="single" w:sz="4" w:space="0" w:color="auto"/>
              <w:bottom w:val="single" w:sz="4" w:space="0" w:color="auto"/>
              <w:right w:val="single" w:sz="4" w:space="0" w:color="auto"/>
            </w:tcBorders>
            <w:vAlign w:val="center"/>
            <w:hideMark/>
          </w:tcPr>
          <w:p w:rsidR="00747B33" w:rsidRPr="00747B33" w:rsidRDefault="00747B33" w:rsidP="00D90C13">
            <w:pPr>
              <w:rPr>
                <w:sz w:val="18"/>
                <w:szCs w:val="18"/>
                <w:lang w:val="en-ZA" w:eastAsia="en-ZA"/>
              </w:rPr>
            </w:pPr>
          </w:p>
        </w:tc>
        <w:tc>
          <w:tcPr>
            <w:tcW w:w="1440" w:type="dxa"/>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c>
          <w:tcPr>
            <w:tcW w:w="1214" w:type="dxa"/>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r>
      <w:tr w:rsidR="00747B33" w:rsidRPr="00747B33" w:rsidTr="00D90C13">
        <w:tc>
          <w:tcPr>
            <w:tcW w:w="612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If management does not agree with the root cause indicated, please provide the root cause according to management.</w:t>
            </w:r>
          </w:p>
        </w:tc>
        <w:tc>
          <w:tcPr>
            <w:tcW w:w="2654" w:type="dxa"/>
            <w:gridSpan w:val="2"/>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r>
    </w:tbl>
    <w:p w:rsidR="00747B33" w:rsidRDefault="00747B33" w:rsidP="00747B33">
      <w:pPr>
        <w:pStyle w:val="ListParagraph"/>
        <w:keepNext/>
        <w:spacing w:line="260" w:lineRule="exact"/>
        <w:ind w:left="360"/>
        <w:jc w:val="both"/>
        <w:rPr>
          <w:rFonts w:cs="Arial"/>
          <w:b/>
          <w:bCs/>
          <w:sz w:val="22"/>
          <w:szCs w:val="22"/>
        </w:rPr>
      </w:pPr>
    </w:p>
    <w:p w:rsidR="00747B33" w:rsidRDefault="00747B33" w:rsidP="00747B33">
      <w:pPr>
        <w:spacing w:after="120" w:line="260" w:lineRule="exact"/>
        <w:ind w:left="357" w:hanging="357"/>
        <w:rPr>
          <w:i/>
          <w:iCs/>
          <w:sz w:val="22"/>
          <w:szCs w:val="22"/>
        </w:rPr>
      </w:pPr>
      <w:r>
        <w:rPr>
          <w:i/>
          <w:iCs/>
          <w:sz w:val="22"/>
          <w:szCs w:val="22"/>
        </w:rPr>
        <w:tab/>
        <w:t>Name:</w:t>
      </w:r>
      <w:r>
        <w:rPr>
          <w:rFonts w:eastAsia="Arial Unicode MS"/>
          <w:sz w:val="22"/>
          <w:szCs w:val="22"/>
        </w:rPr>
        <w:t xml:space="preserve">   Bassie Kgasoane</w:t>
      </w:r>
    </w:p>
    <w:p w:rsidR="00747B33" w:rsidRDefault="00747B33" w:rsidP="00747B33">
      <w:pPr>
        <w:spacing w:after="120" w:line="260" w:lineRule="exact"/>
        <w:ind w:left="357"/>
        <w:rPr>
          <w:sz w:val="22"/>
          <w:szCs w:val="22"/>
        </w:rPr>
      </w:pPr>
      <w:r>
        <w:rPr>
          <w:i/>
          <w:iCs/>
          <w:sz w:val="22"/>
          <w:szCs w:val="22"/>
        </w:rPr>
        <w:t xml:space="preserve">Position:  </w:t>
      </w:r>
      <w:r>
        <w:rPr>
          <w:sz w:val="22"/>
          <w:szCs w:val="22"/>
        </w:rPr>
        <w:t>Chief Director: Prestige</w:t>
      </w:r>
    </w:p>
    <w:p w:rsidR="00747B33" w:rsidRDefault="00747B33" w:rsidP="00747B33">
      <w:pPr>
        <w:spacing w:after="120" w:line="260" w:lineRule="exact"/>
        <w:ind w:left="357"/>
        <w:rPr>
          <w:sz w:val="22"/>
          <w:szCs w:val="22"/>
        </w:rPr>
      </w:pPr>
      <w:r>
        <w:rPr>
          <w:i/>
          <w:iCs/>
          <w:sz w:val="22"/>
          <w:szCs w:val="22"/>
        </w:rPr>
        <w:t xml:space="preserve">Date: </w:t>
      </w:r>
      <w:r>
        <w:rPr>
          <w:sz w:val="22"/>
          <w:szCs w:val="22"/>
        </w:rPr>
        <w:t>20 June 2012</w:t>
      </w:r>
    </w:p>
    <w:p w:rsidR="00747B33" w:rsidRDefault="00747B33" w:rsidP="00747B33">
      <w:pPr>
        <w:keepNext/>
        <w:spacing w:after="120" w:line="260" w:lineRule="exact"/>
        <w:ind w:left="357" w:hanging="357"/>
        <w:rPr>
          <w:b/>
          <w:bCs/>
          <w:sz w:val="22"/>
          <w:szCs w:val="22"/>
        </w:rPr>
      </w:pPr>
      <w:r>
        <w:rPr>
          <w:sz w:val="22"/>
          <w:szCs w:val="22"/>
        </w:rPr>
        <w:t>b)</w:t>
      </w:r>
      <w:r>
        <w:rPr>
          <w:sz w:val="22"/>
          <w:szCs w:val="22"/>
        </w:rPr>
        <w:tab/>
        <w:t xml:space="preserve">I am in agreement with the finding for the following reasons:  </w:t>
      </w:r>
    </w:p>
    <w:p w:rsidR="00747B33" w:rsidRDefault="00747B33" w:rsidP="00747B33">
      <w:pPr>
        <w:keepNext/>
        <w:spacing w:after="120" w:line="260" w:lineRule="exact"/>
        <w:ind w:left="357"/>
        <w:rPr>
          <w:b/>
          <w:bCs/>
          <w:sz w:val="22"/>
          <w:szCs w:val="22"/>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80"/>
        <w:gridCol w:w="1080"/>
        <w:gridCol w:w="1170"/>
      </w:tblGrid>
      <w:tr w:rsidR="00747B33" w:rsidRPr="00747B33" w:rsidTr="00D90C13">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Description</w:t>
            </w:r>
          </w:p>
        </w:tc>
        <w:tc>
          <w:tcPr>
            <w:tcW w:w="22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B33" w:rsidRPr="00747B33" w:rsidRDefault="00747B33" w:rsidP="00D90C13">
            <w:pPr>
              <w:pStyle w:val="ListParagraph"/>
              <w:keepNext/>
              <w:spacing w:line="260" w:lineRule="exact"/>
              <w:ind w:left="0"/>
              <w:jc w:val="both"/>
              <w:rPr>
                <w:rFonts w:cs="Arial"/>
                <w:b/>
                <w:bCs/>
                <w:sz w:val="18"/>
                <w:szCs w:val="18"/>
                <w:lang w:eastAsia="en-ZA"/>
              </w:rPr>
            </w:pPr>
            <w:r w:rsidRPr="00747B33">
              <w:rPr>
                <w:rFonts w:ascii="Arial" w:hAnsi="Arial" w:cs="Arial"/>
                <w:b/>
                <w:bCs/>
                <w:sz w:val="18"/>
                <w:szCs w:val="18"/>
                <w:lang w:eastAsia="en-ZA"/>
              </w:rPr>
              <w:t>Response</w:t>
            </w: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Corrective action to be taken</w:t>
            </w:r>
          </w:p>
        </w:tc>
        <w:tc>
          <w:tcPr>
            <w:tcW w:w="2250" w:type="dxa"/>
            <w:gridSpan w:val="2"/>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An order need to be issued before the service is rendered.</w:t>
            </w:r>
          </w:p>
        </w:tc>
      </w:tr>
      <w:tr w:rsidR="00747B33" w:rsidRPr="00747B33" w:rsidTr="00D90C13">
        <w:tc>
          <w:tcPr>
            <w:tcW w:w="6480" w:type="dxa"/>
            <w:vMerge w:val="restart"/>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Does the finding affect an amount disclosed in the financial statements</w:t>
            </w:r>
          </w:p>
        </w:tc>
        <w:tc>
          <w:tcPr>
            <w:tcW w:w="10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Yes</w:t>
            </w:r>
          </w:p>
        </w:tc>
        <w:tc>
          <w:tcPr>
            <w:tcW w:w="117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No</w:t>
            </w:r>
          </w:p>
        </w:tc>
      </w:tr>
      <w:tr w:rsidR="00747B33" w:rsidRPr="00747B33" w:rsidTr="00D90C13">
        <w:tc>
          <w:tcPr>
            <w:tcW w:w="0" w:type="auto"/>
            <w:vMerge/>
            <w:tcBorders>
              <w:top w:val="single" w:sz="4" w:space="0" w:color="auto"/>
              <w:left w:val="single" w:sz="4" w:space="0" w:color="auto"/>
              <w:bottom w:val="single" w:sz="4" w:space="0" w:color="auto"/>
              <w:right w:val="single" w:sz="4" w:space="0" w:color="auto"/>
            </w:tcBorders>
            <w:vAlign w:val="center"/>
            <w:hideMark/>
          </w:tcPr>
          <w:p w:rsidR="00747B33" w:rsidRPr="00747B33" w:rsidRDefault="00747B33" w:rsidP="00D90C13">
            <w:pPr>
              <w:rPr>
                <w:sz w:val="18"/>
                <w:szCs w:val="18"/>
                <w:lang w:val="en-ZA" w:eastAsia="en-ZA"/>
              </w:rPr>
            </w:pPr>
          </w:p>
        </w:tc>
        <w:tc>
          <w:tcPr>
            <w:tcW w:w="1080" w:type="dxa"/>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c>
          <w:tcPr>
            <w:tcW w:w="117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No</w:t>
            </w: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If yes, what corrections will be made to the population</w:t>
            </w:r>
          </w:p>
        </w:tc>
        <w:tc>
          <w:tcPr>
            <w:tcW w:w="2250" w:type="dxa"/>
            <w:gridSpan w:val="2"/>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 xml:space="preserve">If yes and no corrections will be made, the reason why such a conclusion has been reached should be indicated. </w:t>
            </w:r>
          </w:p>
        </w:tc>
        <w:tc>
          <w:tcPr>
            <w:tcW w:w="2250" w:type="dxa"/>
            <w:gridSpan w:val="2"/>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Position of official responsible to take corrective actions</w:t>
            </w:r>
          </w:p>
        </w:tc>
        <w:tc>
          <w:tcPr>
            <w:tcW w:w="2250" w:type="dxa"/>
            <w:gridSpan w:val="2"/>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Director: Prestige</w:t>
            </w: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Estimated completion date for corrective action</w:t>
            </w:r>
          </w:p>
        </w:tc>
        <w:tc>
          <w:tcPr>
            <w:tcW w:w="2250" w:type="dxa"/>
            <w:gridSpan w:val="2"/>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01 August 2012</w:t>
            </w:r>
          </w:p>
        </w:tc>
      </w:tr>
    </w:tbl>
    <w:p w:rsidR="00747B33" w:rsidRPr="00747B33" w:rsidRDefault="00747B33" w:rsidP="00747B33">
      <w:pPr>
        <w:keepNext/>
        <w:spacing w:after="120" w:line="260" w:lineRule="exact"/>
        <w:ind w:left="357"/>
        <w:rPr>
          <w:b/>
          <w:bCs/>
          <w:sz w:val="18"/>
          <w:szCs w:val="18"/>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80"/>
        <w:gridCol w:w="1080"/>
        <w:gridCol w:w="1214"/>
      </w:tblGrid>
      <w:tr w:rsidR="00747B33" w:rsidRPr="00747B33" w:rsidTr="00D90C13">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Description</w:t>
            </w:r>
          </w:p>
        </w:tc>
        <w:tc>
          <w:tcPr>
            <w:tcW w:w="229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B33" w:rsidRPr="00747B33" w:rsidRDefault="00747B33" w:rsidP="00D90C13">
            <w:pPr>
              <w:pStyle w:val="ListParagraph"/>
              <w:keepNext/>
              <w:spacing w:line="260" w:lineRule="exact"/>
              <w:ind w:left="0"/>
              <w:jc w:val="both"/>
              <w:rPr>
                <w:rFonts w:cs="Arial"/>
                <w:b/>
                <w:bCs/>
                <w:sz w:val="18"/>
                <w:szCs w:val="18"/>
                <w:lang w:eastAsia="en-ZA"/>
              </w:rPr>
            </w:pPr>
            <w:r w:rsidRPr="00747B33">
              <w:rPr>
                <w:rFonts w:ascii="Arial" w:hAnsi="Arial" w:cs="Arial"/>
                <w:b/>
                <w:bCs/>
                <w:sz w:val="18"/>
                <w:szCs w:val="18"/>
                <w:lang w:eastAsia="en-ZA"/>
              </w:rPr>
              <w:t>Response</w:t>
            </w:r>
          </w:p>
        </w:tc>
      </w:tr>
      <w:tr w:rsidR="00747B33" w:rsidRPr="00747B33" w:rsidTr="00D90C13">
        <w:tc>
          <w:tcPr>
            <w:tcW w:w="6480" w:type="dxa"/>
            <w:vMerge w:val="restart"/>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Does management agree with the root cause indicated</w:t>
            </w:r>
          </w:p>
        </w:tc>
        <w:tc>
          <w:tcPr>
            <w:tcW w:w="10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b/>
                <w:bCs/>
                <w:sz w:val="18"/>
                <w:szCs w:val="18"/>
                <w:lang w:eastAsia="en-ZA"/>
              </w:rPr>
              <w:t>Yes</w:t>
            </w:r>
          </w:p>
        </w:tc>
        <w:tc>
          <w:tcPr>
            <w:tcW w:w="1214"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b/>
                <w:bCs/>
                <w:sz w:val="18"/>
                <w:szCs w:val="18"/>
                <w:lang w:eastAsia="en-ZA"/>
              </w:rPr>
              <w:t>No</w:t>
            </w:r>
          </w:p>
        </w:tc>
      </w:tr>
      <w:tr w:rsidR="00747B33" w:rsidRPr="00747B33" w:rsidTr="00D90C13">
        <w:tc>
          <w:tcPr>
            <w:tcW w:w="0" w:type="auto"/>
            <w:vMerge/>
            <w:tcBorders>
              <w:top w:val="single" w:sz="4" w:space="0" w:color="auto"/>
              <w:left w:val="single" w:sz="4" w:space="0" w:color="auto"/>
              <w:bottom w:val="single" w:sz="4" w:space="0" w:color="auto"/>
              <w:right w:val="single" w:sz="4" w:space="0" w:color="auto"/>
            </w:tcBorders>
            <w:vAlign w:val="center"/>
            <w:hideMark/>
          </w:tcPr>
          <w:p w:rsidR="00747B33" w:rsidRPr="00747B33" w:rsidRDefault="00747B33" w:rsidP="00D90C13">
            <w:pPr>
              <w:rPr>
                <w:sz w:val="18"/>
                <w:szCs w:val="18"/>
                <w:lang w:val="en-ZA" w:eastAsia="en-ZA"/>
              </w:rPr>
            </w:pPr>
          </w:p>
        </w:tc>
        <w:tc>
          <w:tcPr>
            <w:tcW w:w="1080" w:type="dxa"/>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c>
          <w:tcPr>
            <w:tcW w:w="1214" w:type="dxa"/>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If management does not agree with the root cause indicated, please provide the root cause according to management.</w:t>
            </w:r>
          </w:p>
        </w:tc>
        <w:tc>
          <w:tcPr>
            <w:tcW w:w="2294" w:type="dxa"/>
            <w:gridSpan w:val="2"/>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r>
    </w:tbl>
    <w:p w:rsidR="00747B33" w:rsidRDefault="00747B33" w:rsidP="00747B33">
      <w:pPr>
        <w:keepNext/>
        <w:spacing w:after="120" w:line="260" w:lineRule="exact"/>
        <w:ind w:left="357"/>
        <w:rPr>
          <w:b/>
          <w:bCs/>
          <w:sz w:val="22"/>
          <w:szCs w:val="22"/>
        </w:rPr>
      </w:pPr>
    </w:p>
    <w:p w:rsidR="00747B33" w:rsidRDefault="00747B33" w:rsidP="00747B33">
      <w:pPr>
        <w:spacing w:after="120" w:line="260" w:lineRule="exact"/>
        <w:rPr>
          <w:i/>
          <w:iCs/>
          <w:sz w:val="22"/>
          <w:szCs w:val="22"/>
        </w:rPr>
      </w:pPr>
      <w:r>
        <w:rPr>
          <w:i/>
          <w:iCs/>
          <w:sz w:val="22"/>
          <w:szCs w:val="22"/>
        </w:rPr>
        <w:t>Name:</w:t>
      </w:r>
      <w:r>
        <w:rPr>
          <w:rFonts w:eastAsia="Arial Unicode MS"/>
          <w:sz w:val="22"/>
          <w:szCs w:val="22"/>
        </w:rPr>
        <w:t xml:space="preserve">   Bassie Kgasoane</w:t>
      </w:r>
    </w:p>
    <w:p w:rsidR="00747B33" w:rsidRDefault="00747B33" w:rsidP="00747B33">
      <w:pPr>
        <w:spacing w:after="120" w:line="260" w:lineRule="exact"/>
        <w:rPr>
          <w:sz w:val="22"/>
          <w:szCs w:val="22"/>
        </w:rPr>
      </w:pPr>
      <w:r>
        <w:rPr>
          <w:i/>
          <w:iCs/>
          <w:sz w:val="22"/>
          <w:szCs w:val="22"/>
        </w:rPr>
        <w:t xml:space="preserve">Position:  </w:t>
      </w:r>
      <w:r>
        <w:rPr>
          <w:sz w:val="22"/>
          <w:szCs w:val="22"/>
        </w:rPr>
        <w:t>Chief Director: Prestige</w:t>
      </w:r>
    </w:p>
    <w:p w:rsidR="00747B33" w:rsidRDefault="00747B33" w:rsidP="00747B33">
      <w:pPr>
        <w:spacing w:after="120" w:line="260" w:lineRule="exact"/>
        <w:rPr>
          <w:sz w:val="22"/>
          <w:szCs w:val="22"/>
        </w:rPr>
      </w:pPr>
      <w:r>
        <w:rPr>
          <w:i/>
          <w:iCs/>
          <w:sz w:val="22"/>
          <w:szCs w:val="22"/>
        </w:rPr>
        <w:t xml:space="preserve">Date: </w:t>
      </w:r>
      <w:r>
        <w:rPr>
          <w:sz w:val="22"/>
          <w:szCs w:val="22"/>
        </w:rPr>
        <w:t>20 June 2012</w:t>
      </w:r>
    </w:p>
    <w:p w:rsidR="00747B33" w:rsidRDefault="00747B33" w:rsidP="00747B33">
      <w:pPr>
        <w:spacing w:after="120" w:line="260" w:lineRule="exact"/>
        <w:ind w:left="357"/>
        <w:rPr>
          <w:i/>
          <w:iCs/>
          <w:sz w:val="22"/>
          <w:szCs w:val="22"/>
        </w:rPr>
      </w:pPr>
    </w:p>
    <w:p w:rsidR="00747B33" w:rsidRDefault="00747B33" w:rsidP="00747B33">
      <w:pPr>
        <w:spacing w:after="120" w:line="260" w:lineRule="exact"/>
        <w:ind w:left="357" w:hanging="357"/>
        <w:rPr>
          <w:sz w:val="22"/>
          <w:szCs w:val="22"/>
        </w:rPr>
      </w:pPr>
      <w:r>
        <w:rPr>
          <w:sz w:val="22"/>
          <w:szCs w:val="22"/>
        </w:rPr>
        <w:t>c)</w:t>
      </w:r>
      <w:r>
        <w:rPr>
          <w:sz w:val="22"/>
          <w:szCs w:val="22"/>
        </w:rPr>
        <w:tab/>
        <w:t>I am in agreement with the finding for the following reasons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80"/>
        <w:gridCol w:w="1080"/>
        <w:gridCol w:w="1170"/>
      </w:tblGrid>
      <w:tr w:rsidR="00747B33" w:rsidRPr="00747B33" w:rsidTr="00D90C13">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Description</w:t>
            </w:r>
          </w:p>
        </w:tc>
        <w:tc>
          <w:tcPr>
            <w:tcW w:w="22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B33" w:rsidRPr="00747B33" w:rsidRDefault="00747B33" w:rsidP="00D90C13">
            <w:pPr>
              <w:pStyle w:val="ListParagraph"/>
              <w:keepNext/>
              <w:spacing w:line="260" w:lineRule="exact"/>
              <w:ind w:left="0"/>
              <w:jc w:val="both"/>
              <w:rPr>
                <w:rFonts w:cs="Arial"/>
                <w:b/>
                <w:bCs/>
                <w:sz w:val="18"/>
                <w:szCs w:val="18"/>
                <w:lang w:eastAsia="en-ZA"/>
              </w:rPr>
            </w:pPr>
            <w:r w:rsidRPr="00747B33">
              <w:rPr>
                <w:rFonts w:ascii="Arial" w:hAnsi="Arial" w:cs="Arial"/>
                <w:b/>
                <w:bCs/>
                <w:sz w:val="18"/>
                <w:szCs w:val="18"/>
                <w:lang w:eastAsia="en-ZA"/>
              </w:rPr>
              <w:t>Response</w:t>
            </w: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Corrective action to be taken</w:t>
            </w:r>
          </w:p>
        </w:tc>
        <w:tc>
          <w:tcPr>
            <w:tcW w:w="2250" w:type="dxa"/>
            <w:gridSpan w:val="2"/>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The National Events will be included in the Department’s procurement plan.</w:t>
            </w:r>
          </w:p>
        </w:tc>
      </w:tr>
      <w:tr w:rsidR="00747B33" w:rsidRPr="00747B33" w:rsidTr="00D90C13">
        <w:tc>
          <w:tcPr>
            <w:tcW w:w="6480" w:type="dxa"/>
            <w:vMerge w:val="restart"/>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Does the finding affect an amount disclosed in the financial statements</w:t>
            </w:r>
          </w:p>
        </w:tc>
        <w:tc>
          <w:tcPr>
            <w:tcW w:w="10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Yes</w:t>
            </w:r>
          </w:p>
        </w:tc>
        <w:tc>
          <w:tcPr>
            <w:tcW w:w="117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No</w:t>
            </w:r>
          </w:p>
        </w:tc>
      </w:tr>
      <w:tr w:rsidR="00747B33" w:rsidRPr="00747B33" w:rsidTr="00D90C13">
        <w:tc>
          <w:tcPr>
            <w:tcW w:w="0" w:type="auto"/>
            <w:vMerge/>
            <w:tcBorders>
              <w:top w:val="single" w:sz="4" w:space="0" w:color="auto"/>
              <w:left w:val="single" w:sz="4" w:space="0" w:color="auto"/>
              <w:bottom w:val="single" w:sz="4" w:space="0" w:color="auto"/>
              <w:right w:val="single" w:sz="4" w:space="0" w:color="auto"/>
            </w:tcBorders>
            <w:vAlign w:val="center"/>
            <w:hideMark/>
          </w:tcPr>
          <w:p w:rsidR="00747B33" w:rsidRPr="00747B33" w:rsidRDefault="00747B33" w:rsidP="00D90C13">
            <w:pPr>
              <w:rPr>
                <w:sz w:val="18"/>
                <w:szCs w:val="18"/>
                <w:lang w:val="en-ZA" w:eastAsia="en-ZA"/>
              </w:rPr>
            </w:pPr>
          </w:p>
        </w:tc>
        <w:tc>
          <w:tcPr>
            <w:tcW w:w="1080" w:type="dxa"/>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c>
          <w:tcPr>
            <w:tcW w:w="117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No</w:t>
            </w: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If yes, what corrections will be made to the population</w:t>
            </w:r>
          </w:p>
        </w:tc>
        <w:tc>
          <w:tcPr>
            <w:tcW w:w="2250" w:type="dxa"/>
            <w:gridSpan w:val="2"/>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 xml:space="preserve">If yes and no corrections will be made, the reason why such a conclusion has been reached should be indicated. </w:t>
            </w:r>
          </w:p>
        </w:tc>
        <w:tc>
          <w:tcPr>
            <w:tcW w:w="2250" w:type="dxa"/>
            <w:gridSpan w:val="2"/>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Position of official responsible to take corrective actions</w:t>
            </w:r>
          </w:p>
        </w:tc>
        <w:tc>
          <w:tcPr>
            <w:tcW w:w="2250" w:type="dxa"/>
            <w:gridSpan w:val="2"/>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Director: Prestige</w:t>
            </w: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Estimated completion date for corrective action</w:t>
            </w:r>
          </w:p>
        </w:tc>
        <w:tc>
          <w:tcPr>
            <w:tcW w:w="2250" w:type="dxa"/>
            <w:gridSpan w:val="2"/>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01 August 2012</w:t>
            </w:r>
          </w:p>
        </w:tc>
      </w:tr>
    </w:tbl>
    <w:p w:rsidR="00747B33" w:rsidRPr="00747B33" w:rsidRDefault="00747B33" w:rsidP="00747B33">
      <w:pPr>
        <w:keepNext/>
        <w:spacing w:after="120" w:line="260" w:lineRule="exact"/>
        <w:ind w:left="357"/>
        <w:rPr>
          <w:b/>
          <w:bCs/>
          <w:sz w:val="18"/>
          <w:szCs w:val="18"/>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480"/>
        <w:gridCol w:w="1080"/>
        <w:gridCol w:w="1214"/>
      </w:tblGrid>
      <w:tr w:rsidR="00747B33" w:rsidRPr="00747B33" w:rsidTr="00D90C13">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B33" w:rsidRPr="00747B33" w:rsidRDefault="00747B33" w:rsidP="00D90C13">
            <w:pPr>
              <w:pStyle w:val="ListParagraph"/>
              <w:keepNext/>
              <w:spacing w:line="260" w:lineRule="exact"/>
              <w:ind w:left="0"/>
              <w:jc w:val="both"/>
              <w:rPr>
                <w:rFonts w:ascii="Arial" w:hAnsi="Arial" w:cs="Arial"/>
                <w:b/>
                <w:bCs/>
                <w:sz w:val="18"/>
                <w:szCs w:val="18"/>
                <w:lang w:eastAsia="en-ZA"/>
              </w:rPr>
            </w:pPr>
            <w:r w:rsidRPr="00747B33">
              <w:rPr>
                <w:rFonts w:ascii="Arial" w:hAnsi="Arial" w:cs="Arial"/>
                <w:b/>
                <w:bCs/>
                <w:sz w:val="18"/>
                <w:szCs w:val="18"/>
                <w:lang w:eastAsia="en-ZA"/>
              </w:rPr>
              <w:t>Description</w:t>
            </w:r>
          </w:p>
        </w:tc>
        <w:tc>
          <w:tcPr>
            <w:tcW w:w="229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47B33" w:rsidRPr="00747B33" w:rsidRDefault="00747B33" w:rsidP="00D90C13">
            <w:pPr>
              <w:pStyle w:val="ListParagraph"/>
              <w:keepNext/>
              <w:spacing w:line="260" w:lineRule="exact"/>
              <w:ind w:left="0"/>
              <w:jc w:val="both"/>
              <w:rPr>
                <w:rFonts w:cs="Arial"/>
                <w:b/>
                <w:bCs/>
                <w:sz w:val="18"/>
                <w:szCs w:val="18"/>
                <w:lang w:eastAsia="en-ZA"/>
              </w:rPr>
            </w:pPr>
            <w:r w:rsidRPr="00747B33">
              <w:rPr>
                <w:rFonts w:ascii="Arial" w:hAnsi="Arial" w:cs="Arial"/>
                <w:b/>
                <w:bCs/>
                <w:sz w:val="18"/>
                <w:szCs w:val="18"/>
                <w:lang w:eastAsia="en-ZA"/>
              </w:rPr>
              <w:t>Response</w:t>
            </w:r>
          </w:p>
        </w:tc>
      </w:tr>
      <w:tr w:rsidR="00747B33" w:rsidRPr="00747B33" w:rsidTr="00D90C13">
        <w:tc>
          <w:tcPr>
            <w:tcW w:w="6480" w:type="dxa"/>
            <w:vMerge w:val="restart"/>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Does management agree with the root cause indicated</w:t>
            </w:r>
          </w:p>
        </w:tc>
        <w:tc>
          <w:tcPr>
            <w:tcW w:w="10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b/>
                <w:bCs/>
                <w:sz w:val="18"/>
                <w:szCs w:val="18"/>
                <w:lang w:eastAsia="en-ZA"/>
              </w:rPr>
              <w:t>Yes</w:t>
            </w:r>
          </w:p>
        </w:tc>
        <w:tc>
          <w:tcPr>
            <w:tcW w:w="1214"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b/>
                <w:bCs/>
                <w:sz w:val="18"/>
                <w:szCs w:val="18"/>
                <w:lang w:eastAsia="en-ZA"/>
              </w:rPr>
              <w:t>No</w:t>
            </w:r>
          </w:p>
        </w:tc>
      </w:tr>
      <w:tr w:rsidR="00747B33" w:rsidRPr="00747B33" w:rsidTr="00D90C13">
        <w:tc>
          <w:tcPr>
            <w:tcW w:w="0" w:type="auto"/>
            <w:vMerge/>
            <w:tcBorders>
              <w:top w:val="single" w:sz="4" w:space="0" w:color="auto"/>
              <w:left w:val="single" w:sz="4" w:space="0" w:color="auto"/>
              <w:bottom w:val="single" w:sz="4" w:space="0" w:color="auto"/>
              <w:right w:val="single" w:sz="4" w:space="0" w:color="auto"/>
            </w:tcBorders>
            <w:vAlign w:val="center"/>
            <w:hideMark/>
          </w:tcPr>
          <w:p w:rsidR="00747B33" w:rsidRPr="00747B33" w:rsidRDefault="00747B33" w:rsidP="00D90C13">
            <w:pPr>
              <w:rPr>
                <w:sz w:val="18"/>
                <w:szCs w:val="18"/>
                <w:lang w:val="en-ZA" w:eastAsia="en-ZA"/>
              </w:rPr>
            </w:pPr>
          </w:p>
        </w:tc>
        <w:tc>
          <w:tcPr>
            <w:tcW w:w="1080" w:type="dxa"/>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c>
          <w:tcPr>
            <w:tcW w:w="1214" w:type="dxa"/>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r>
      <w:tr w:rsidR="00747B33" w:rsidRPr="00747B33" w:rsidTr="00D90C13">
        <w:tc>
          <w:tcPr>
            <w:tcW w:w="6480" w:type="dxa"/>
            <w:tcBorders>
              <w:top w:val="single" w:sz="4" w:space="0" w:color="auto"/>
              <w:left w:val="single" w:sz="4" w:space="0" w:color="auto"/>
              <w:bottom w:val="single" w:sz="4" w:space="0" w:color="auto"/>
              <w:right w:val="single" w:sz="4" w:space="0" w:color="auto"/>
            </w:tcBorders>
            <w:hideMark/>
          </w:tcPr>
          <w:p w:rsidR="00747B33" w:rsidRPr="00747B33" w:rsidRDefault="00747B33" w:rsidP="00D90C13">
            <w:pPr>
              <w:pStyle w:val="ListParagraph"/>
              <w:keepNext/>
              <w:spacing w:line="260" w:lineRule="exact"/>
              <w:ind w:left="0"/>
              <w:jc w:val="both"/>
              <w:rPr>
                <w:rFonts w:ascii="Arial" w:hAnsi="Arial" w:cs="Arial"/>
                <w:sz w:val="18"/>
                <w:szCs w:val="18"/>
                <w:lang w:eastAsia="en-ZA"/>
              </w:rPr>
            </w:pPr>
            <w:r w:rsidRPr="00747B33">
              <w:rPr>
                <w:rFonts w:ascii="Arial" w:hAnsi="Arial" w:cs="Arial"/>
                <w:sz w:val="18"/>
                <w:szCs w:val="18"/>
                <w:lang w:eastAsia="en-ZA"/>
              </w:rPr>
              <w:t>If management does not agree with the root cause indicated, please provide the root cause according to management.</w:t>
            </w:r>
          </w:p>
        </w:tc>
        <w:tc>
          <w:tcPr>
            <w:tcW w:w="2294" w:type="dxa"/>
            <w:gridSpan w:val="2"/>
            <w:tcBorders>
              <w:top w:val="single" w:sz="4" w:space="0" w:color="auto"/>
              <w:left w:val="single" w:sz="4" w:space="0" w:color="auto"/>
              <w:bottom w:val="single" w:sz="4" w:space="0" w:color="auto"/>
              <w:right w:val="single" w:sz="4" w:space="0" w:color="auto"/>
            </w:tcBorders>
          </w:tcPr>
          <w:p w:rsidR="00747B33" w:rsidRPr="00747B33" w:rsidRDefault="00747B33" w:rsidP="00D90C13">
            <w:pPr>
              <w:pStyle w:val="ListParagraph"/>
              <w:keepNext/>
              <w:spacing w:line="260" w:lineRule="exact"/>
              <w:ind w:left="0"/>
              <w:jc w:val="both"/>
              <w:rPr>
                <w:rFonts w:ascii="Arial" w:hAnsi="Arial" w:cs="Arial"/>
                <w:sz w:val="18"/>
                <w:szCs w:val="18"/>
                <w:lang w:eastAsia="en-ZA"/>
              </w:rPr>
            </w:pPr>
          </w:p>
        </w:tc>
      </w:tr>
    </w:tbl>
    <w:p w:rsidR="00747B33" w:rsidRDefault="00747B33" w:rsidP="00747B33">
      <w:pPr>
        <w:keepNext/>
        <w:spacing w:after="120" w:line="260" w:lineRule="exact"/>
        <w:ind w:left="357"/>
        <w:rPr>
          <w:b/>
          <w:bCs/>
          <w:sz w:val="22"/>
          <w:szCs w:val="22"/>
        </w:rPr>
      </w:pPr>
    </w:p>
    <w:p w:rsidR="00747B33" w:rsidRDefault="00747B33" w:rsidP="00747B33">
      <w:pPr>
        <w:spacing w:after="120" w:line="260" w:lineRule="exact"/>
        <w:ind w:left="357"/>
        <w:rPr>
          <w:i/>
          <w:iCs/>
          <w:sz w:val="22"/>
          <w:szCs w:val="22"/>
        </w:rPr>
      </w:pPr>
      <w:r>
        <w:rPr>
          <w:i/>
          <w:iCs/>
          <w:sz w:val="22"/>
          <w:szCs w:val="22"/>
        </w:rPr>
        <w:t>Name:</w:t>
      </w:r>
      <w:r>
        <w:rPr>
          <w:rFonts w:eastAsia="Arial Unicode MS"/>
          <w:sz w:val="22"/>
          <w:szCs w:val="22"/>
        </w:rPr>
        <w:t xml:space="preserve">   Bassie Kgasoane</w:t>
      </w:r>
    </w:p>
    <w:p w:rsidR="00747B33" w:rsidRDefault="00747B33" w:rsidP="00747B33">
      <w:pPr>
        <w:spacing w:after="120" w:line="260" w:lineRule="exact"/>
        <w:ind w:left="357"/>
        <w:rPr>
          <w:sz w:val="22"/>
          <w:szCs w:val="22"/>
        </w:rPr>
      </w:pPr>
      <w:r>
        <w:rPr>
          <w:i/>
          <w:iCs/>
          <w:sz w:val="22"/>
          <w:szCs w:val="22"/>
        </w:rPr>
        <w:t xml:space="preserve">Position:  </w:t>
      </w:r>
      <w:r>
        <w:rPr>
          <w:sz w:val="22"/>
          <w:szCs w:val="22"/>
        </w:rPr>
        <w:t>Chief Director: Prestige</w:t>
      </w:r>
    </w:p>
    <w:p w:rsidR="00747B33" w:rsidRDefault="00747B33" w:rsidP="00747B33">
      <w:pPr>
        <w:spacing w:after="120" w:line="260" w:lineRule="exact"/>
        <w:ind w:left="357"/>
        <w:rPr>
          <w:sz w:val="22"/>
          <w:szCs w:val="22"/>
        </w:rPr>
      </w:pPr>
      <w:r>
        <w:rPr>
          <w:i/>
          <w:iCs/>
          <w:sz w:val="22"/>
          <w:szCs w:val="22"/>
        </w:rPr>
        <w:t xml:space="preserve">Date: </w:t>
      </w:r>
      <w:r>
        <w:rPr>
          <w:sz w:val="22"/>
          <w:szCs w:val="22"/>
        </w:rPr>
        <w:t>20 June 2012</w:t>
      </w:r>
    </w:p>
    <w:p w:rsidR="00747B33" w:rsidRDefault="00747B33" w:rsidP="00747B33">
      <w:pPr>
        <w:pStyle w:val="ListParagraph"/>
        <w:spacing w:after="120" w:line="260" w:lineRule="exact"/>
        <w:ind w:left="357" w:hanging="357"/>
        <w:rPr>
          <w:rFonts w:cs="Arial"/>
          <w:sz w:val="22"/>
          <w:szCs w:val="22"/>
        </w:rPr>
      </w:pPr>
    </w:p>
    <w:p w:rsidR="00747B33" w:rsidRDefault="00747B33" w:rsidP="00747B33">
      <w:pPr>
        <w:spacing w:after="120" w:line="260" w:lineRule="exact"/>
        <w:ind w:left="357"/>
        <w:rPr>
          <w:i/>
          <w:iCs/>
          <w:sz w:val="22"/>
          <w:szCs w:val="22"/>
        </w:rPr>
      </w:pPr>
    </w:p>
    <w:p w:rsidR="00747B33" w:rsidRDefault="00747B33" w:rsidP="00747B33">
      <w:pPr>
        <w:keepNext/>
        <w:spacing w:after="120" w:line="260" w:lineRule="exact"/>
        <w:ind w:left="357" w:hanging="357"/>
        <w:rPr>
          <w:b/>
          <w:bCs/>
          <w:sz w:val="22"/>
          <w:szCs w:val="22"/>
        </w:rPr>
      </w:pPr>
      <w:r>
        <w:rPr>
          <w:sz w:val="22"/>
          <w:szCs w:val="22"/>
        </w:rPr>
        <w:t>d)</w:t>
      </w:r>
      <w:r>
        <w:rPr>
          <w:sz w:val="22"/>
          <w:szCs w:val="22"/>
        </w:rPr>
        <w:tab/>
        <w:t>I am in agreement with the finding for the following reasons:</w:t>
      </w:r>
    </w:p>
    <w:p w:rsidR="00747B33" w:rsidRDefault="00747B33" w:rsidP="00747B33">
      <w:pPr>
        <w:spacing w:after="120" w:line="260" w:lineRule="exact"/>
        <w:ind w:left="357"/>
        <w:rPr>
          <w:i/>
          <w:iCs/>
          <w:sz w:val="22"/>
          <w:szCs w:val="22"/>
        </w:rPr>
      </w:pPr>
    </w:p>
    <w:p w:rsidR="00747B33" w:rsidRDefault="00747B33" w:rsidP="00747B33">
      <w:pPr>
        <w:spacing w:after="120" w:line="260" w:lineRule="exact"/>
        <w:ind w:left="357"/>
        <w:rPr>
          <w:i/>
          <w:iCs/>
          <w:sz w:val="22"/>
          <w:szCs w:val="22"/>
        </w:rPr>
      </w:pPr>
      <w:r>
        <w:rPr>
          <w:i/>
          <w:iCs/>
          <w:sz w:val="22"/>
          <w:szCs w:val="22"/>
        </w:rPr>
        <w:t>Name:</w:t>
      </w:r>
      <w:r>
        <w:rPr>
          <w:rFonts w:eastAsia="Arial Unicode MS"/>
          <w:sz w:val="22"/>
          <w:szCs w:val="22"/>
        </w:rPr>
        <w:t xml:space="preserve">   Bassie Kgasoane</w:t>
      </w:r>
    </w:p>
    <w:p w:rsidR="00747B33" w:rsidRDefault="00747B33" w:rsidP="00747B33">
      <w:pPr>
        <w:spacing w:after="120" w:line="260" w:lineRule="exact"/>
        <w:ind w:left="357"/>
        <w:rPr>
          <w:sz w:val="22"/>
          <w:szCs w:val="22"/>
        </w:rPr>
      </w:pPr>
      <w:r>
        <w:rPr>
          <w:i/>
          <w:iCs/>
          <w:sz w:val="22"/>
          <w:szCs w:val="22"/>
        </w:rPr>
        <w:t xml:space="preserve">Position:  </w:t>
      </w:r>
      <w:r>
        <w:rPr>
          <w:sz w:val="22"/>
          <w:szCs w:val="22"/>
        </w:rPr>
        <w:t>Chief Director: Prestige</w:t>
      </w:r>
    </w:p>
    <w:p w:rsidR="00747B33" w:rsidRDefault="00747B33" w:rsidP="00747B33">
      <w:pPr>
        <w:spacing w:after="120" w:line="260" w:lineRule="exact"/>
        <w:ind w:left="357"/>
        <w:rPr>
          <w:sz w:val="22"/>
          <w:szCs w:val="22"/>
        </w:rPr>
      </w:pPr>
      <w:r>
        <w:rPr>
          <w:i/>
          <w:iCs/>
          <w:sz w:val="22"/>
          <w:szCs w:val="22"/>
        </w:rPr>
        <w:t xml:space="preserve">Date: </w:t>
      </w:r>
      <w:r>
        <w:rPr>
          <w:sz w:val="22"/>
          <w:szCs w:val="22"/>
        </w:rPr>
        <w:t>20 June 2012</w:t>
      </w:r>
    </w:p>
    <w:p w:rsidR="00747B33" w:rsidRDefault="00747B33" w:rsidP="00747B33">
      <w:pPr>
        <w:spacing w:after="120" w:line="260" w:lineRule="exact"/>
        <w:ind w:left="357"/>
        <w:rPr>
          <w:sz w:val="22"/>
          <w:szCs w:val="22"/>
        </w:rPr>
      </w:pPr>
    </w:p>
    <w:p w:rsidR="00747B33" w:rsidRDefault="00747B33" w:rsidP="00747B33">
      <w:pPr>
        <w:spacing w:after="120" w:line="260" w:lineRule="exact"/>
        <w:ind w:left="357" w:hanging="357"/>
        <w:rPr>
          <w:sz w:val="22"/>
          <w:szCs w:val="22"/>
        </w:rPr>
      </w:pPr>
      <w:r>
        <w:rPr>
          <w:sz w:val="22"/>
          <w:szCs w:val="22"/>
        </w:rPr>
        <w:t>e)</w:t>
      </w:r>
      <w:r>
        <w:rPr>
          <w:sz w:val="22"/>
          <w:szCs w:val="22"/>
        </w:rPr>
        <w:tab/>
        <w:t>I am not in agreement with the finding for the following reasons</w:t>
      </w:r>
    </w:p>
    <w:p w:rsidR="00747B33" w:rsidRDefault="00747B33" w:rsidP="00747B33">
      <w:pPr>
        <w:keepNext/>
        <w:spacing w:after="120" w:line="260" w:lineRule="exact"/>
        <w:ind w:left="357"/>
        <w:rPr>
          <w:sz w:val="22"/>
          <w:szCs w:val="22"/>
        </w:rPr>
      </w:pPr>
      <w:r>
        <w:rPr>
          <w:sz w:val="22"/>
          <w:szCs w:val="22"/>
        </w:rPr>
        <w:t>The valid original Tax Clearance Certificate was attached with the submission to the Special National Bid Adjudication Committee requesting approval to extend.</w:t>
      </w:r>
    </w:p>
    <w:p w:rsidR="00747B33" w:rsidRDefault="00747B33" w:rsidP="00747B33">
      <w:pPr>
        <w:keepNext/>
        <w:spacing w:after="120" w:line="260" w:lineRule="exact"/>
        <w:ind w:left="357"/>
        <w:rPr>
          <w:sz w:val="22"/>
          <w:szCs w:val="22"/>
        </w:rPr>
      </w:pPr>
    </w:p>
    <w:p w:rsidR="00747B33" w:rsidRDefault="00747B33" w:rsidP="00747B33">
      <w:pPr>
        <w:spacing w:after="120" w:line="260" w:lineRule="exact"/>
        <w:ind w:left="357"/>
        <w:rPr>
          <w:i/>
          <w:iCs/>
          <w:sz w:val="22"/>
          <w:szCs w:val="22"/>
        </w:rPr>
      </w:pPr>
      <w:r>
        <w:rPr>
          <w:i/>
          <w:iCs/>
          <w:sz w:val="22"/>
          <w:szCs w:val="22"/>
        </w:rPr>
        <w:t>Name:</w:t>
      </w:r>
      <w:r>
        <w:rPr>
          <w:rFonts w:eastAsia="Arial Unicode MS"/>
          <w:sz w:val="22"/>
          <w:szCs w:val="22"/>
        </w:rPr>
        <w:t xml:space="preserve">   Bassie Kgasoane</w:t>
      </w:r>
    </w:p>
    <w:p w:rsidR="00747B33" w:rsidRDefault="00747B33" w:rsidP="00747B33">
      <w:pPr>
        <w:spacing w:after="120" w:line="260" w:lineRule="exact"/>
        <w:ind w:left="357"/>
        <w:rPr>
          <w:sz w:val="22"/>
          <w:szCs w:val="22"/>
        </w:rPr>
      </w:pPr>
      <w:r>
        <w:rPr>
          <w:i/>
          <w:iCs/>
          <w:sz w:val="22"/>
          <w:szCs w:val="22"/>
        </w:rPr>
        <w:t xml:space="preserve">Position:  </w:t>
      </w:r>
      <w:r>
        <w:rPr>
          <w:sz w:val="22"/>
          <w:szCs w:val="22"/>
        </w:rPr>
        <w:t>Chief Director: Prestige</w:t>
      </w:r>
    </w:p>
    <w:p w:rsidR="00747B33" w:rsidRDefault="00747B33" w:rsidP="00747B33">
      <w:pPr>
        <w:pStyle w:val="ListParagraph"/>
        <w:spacing w:after="120" w:line="260" w:lineRule="exact"/>
        <w:ind w:left="357"/>
        <w:rPr>
          <w:rFonts w:ascii="Arial" w:hAnsi="Arial" w:cs="Arial"/>
          <w:sz w:val="22"/>
          <w:szCs w:val="22"/>
        </w:rPr>
      </w:pPr>
      <w:r>
        <w:rPr>
          <w:rFonts w:ascii="Arial" w:hAnsi="Arial" w:cs="Arial"/>
          <w:i/>
          <w:iCs/>
          <w:sz w:val="22"/>
          <w:szCs w:val="22"/>
        </w:rPr>
        <w:t xml:space="preserve">Date: </w:t>
      </w:r>
      <w:r>
        <w:rPr>
          <w:rFonts w:ascii="Arial" w:hAnsi="Arial" w:cs="Arial"/>
          <w:sz w:val="22"/>
          <w:szCs w:val="22"/>
        </w:rPr>
        <w:t>20 June 2012</w:t>
      </w:r>
    </w:p>
    <w:p w:rsidR="00747B33" w:rsidRDefault="00747B33" w:rsidP="00747B33"/>
    <w:p w:rsidR="00747B33" w:rsidRDefault="00747B33" w:rsidP="00747B33">
      <w:pPr>
        <w:rPr>
          <w:b/>
          <w:sz w:val="22"/>
          <w:szCs w:val="22"/>
        </w:rPr>
      </w:pPr>
      <w:r>
        <w:rPr>
          <w:b/>
          <w:sz w:val="22"/>
          <w:szCs w:val="22"/>
        </w:rPr>
        <w:t>Auditor’s conclusion</w:t>
      </w:r>
    </w:p>
    <w:p w:rsidR="00747B33" w:rsidRDefault="00747B33" w:rsidP="00747B33">
      <w:pPr>
        <w:rPr>
          <w:b/>
          <w:sz w:val="22"/>
          <w:szCs w:val="22"/>
        </w:rPr>
      </w:pPr>
    </w:p>
    <w:p w:rsidR="00747B33" w:rsidRDefault="00747B33" w:rsidP="00747B33">
      <w:pPr>
        <w:rPr>
          <w:sz w:val="22"/>
          <w:szCs w:val="22"/>
        </w:rPr>
      </w:pPr>
      <w:r w:rsidRPr="000516B1">
        <w:rPr>
          <w:sz w:val="22"/>
          <w:szCs w:val="22"/>
        </w:rPr>
        <w:t>a</w:t>
      </w:r>
      <w:r>
        <w:rPr>
          <w:sz w:val="22"/>
          <w:szCs w:val="22"/>
        </w:rPr>
        <w:t>-d</w:t>
      </w:r>
      <w:r w:rsidRPr="000516B1">
        <w:rPr>
          <w:sz w:val="22"/>
          <w:szCs w:val="22"/>
        </w:rPr>
        <w:t>)</w:t>
      </w:r>
      <w:r>
        <w:rPr>
          <w:sz w:val="22"/>
          <w:szCs w:val="22"/>
        </w:rPr>
        <w:t xml:space="preserve"> </w:t>
      </w:r>
      <w:r>
        <w:rPr>
          <w:sz w:val="22"/>
          <w:szCs w:val="22"/>
        </w:rPr>
        <w:tab/>
        <w:t xml:space="preserve">Management is in agreement with the finding, the matter therefore remains unresolved. </w:t>
      </w:r>
    </w:p>
    <w:p w:rsidR="00747B33" w:rsidRDefault="00747B33" w:rsidP="00747B33">
      <w:pPr>
        <w:rPr>
          <w:sz w:val="22"/>
          <w:szCs w:val="22"/>
        </w:rPr>
      </w:pPr>
    </w:p>
    <w:p w:rsidR="00747B33" w:rsidRDefault="00747B33" w:rsidP="00747B33">
      <w:pPr>
        <w:ind w:left="720" w:hanging="720"/>
        <w:rPr>
          <w:sz w:val="22"/>
          <w:szCs w:val="22"/>
        </w:rPr>
      </w:pPr>
      <w:r>
        <w:rPr>
          <w:sz w:val="22"/>
          <w:szCs w:val="22"/>
        </w:rPr>
        <w:t>e)</w:t>
      </w:r>
      <w:r>
        <w:rPr>
          <w:sz w:val="22"/>
          <w:szCs w:val="22"/>
        </w:rPr>
        <w:tab/>
        <w:t xml:space="preserve">Management’s comment is noted. The original tax clearance certificate for the extensions was not obtained. The matter remains unresolved.  </w:t>
      </w:r>
    </w:p>
    <w:p w:rsidR="00747B33" w:rsidRDefault="00747B33" w:rsidP="00747B33">
      <w:pPr>
        <w:rPr>
          <w:sz w:val="22"/>
          <w:szCs w:val="22"/>
        </w:rPr>
      </w:pPr>
    </w:p>
    <w:p w:rsidR="00747B33" w:rsidRPr="009D4EF0" w:rsidRDefault="00747B33" w:rsidP="00747B33">
      <w:pPr>
        <w:rPr>
          <w:sz w:val="22"/>
          <w:szCs w:val="22"/>
        </w:rPr>
      </w:pPr>
      <w:r w:rsidRPr="006A1A34">
        <w:rPr>
          <w:sz w:val="22"/>
          <w:szCs w:val="22"/>
        </w:rPr>
        <w:t xml:space="preserve">As reported in communication of factual finding 303, the documentation at SIU was subsequently audited. Due to the matters reported in the finding all procurement in terms of the Motseng Facilities Management contract is considered to be irregular. The total amount </w:t>
      </w:r>
      <w:r w:rsidRPr="000516B1">
        <w:rPr>
          <w:sz w:val="22"/>
          <w:szCs w:val="22"/>
        </w:rPr>
        <w:t>of R3 983 280,00 is therefore considered to be irregular.</w:t>
      </w:r>
      <w:r>
        <w:rPr>
          <w:sz w:val="22"/>
          <w:szCs w:val="22"/>
        </w:rPr>
        <w:t xml:space="preserve"> </w:t>
      </w:r>
    </w:p>
    <w:p w:rsidR="00747B33" w:rsidRDefault="00747B33" w:rsidP="00747B33">
      <w:pPr>
        <w:rPr>
          <w:b/>
          <w:sz w:val="22"/>
          <w:szCs w:val="22"/>
        </w:rPr>
      </w:pPr>
    </w:p>
    <w:p w:rsidR="00747B33" w:rsidRPr="000516B1" w:rsidRDefault="00747B33" w:rsidP="00747B33">
      <w:pPr>
        <w:rPr>
          <w:b/>
          <w:sz w:val="22"/>
          <w:szCs w:val="22"/>
        </w:rPr>
      </w:pPr>
    </w:p>
    <w:p w:rsidR="00747B33" w:rsidRPr="002C76C1"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Default="00747B33" w:rsidP="00747B33">
      <w:pPr>
        <w:tabs>
          <w:tab w:val="center" w:pos="709"/>
        </w:tabs>
      </w:pPr>
    </w:p>
    <w:p w:rsidR="00747B33" w:rsidRPr="0057415C" w:rsidRDefault="00747B33" w:rsidP="006F5D2E">
      <w:pPr>
        <w:pStyle w:val="ListParagraph"/>
        <w:numPr>
          <w:ilvl w:val="0"/>
          <w:numId w:val="296"/>
        </w:numPr>
        <w:tabs>
          <w:tab w:val="center" w:pos="709"/>
        </w:tabs>
        <w:rPr>
          <w:rFonts w:ascii="Arial" w:hAnsi="Arial" w:cs="Arial"/>
          <w:b/>
          <w:color w:val="FF0000"/>
          <w:sz w:val="22"/>
          <w:szCs w:val="22"/>
        </w:rPr>
      </w:pPr>
      <w:r w:rsidRPr="0057415C">
        <w:rPr>
          <w:rFonts w:ascii="Arial" w:hAnsi="Arial" w:cs="Arial"/>
          <w:b/>
          <w:sz w:val="22"/>
          <w:szCs w:val="22"/>
        </w:rPr>
        <w:t xml:space="preserve">SCM - 153448 - Motseng Investment </w:t>
      </w:r>
      <w:r w:rsidRPr="0057415C">
        <w:rPr>
          <w:rFonts w:ascii="Arial" w:hAnsi="Arial" w:cs="Arial"/>
          <w:b/>
          <w:color w:val="FF0000"/>
          <w:sz w:val="22"/>
          <w:szCs w:val="22"/>
        </w:rPr>
        <w:t>(Ex 95)</w:t>
      </w:r>
    </w:p>
    <w:p w:rsidR="00747B33" w:rsidRPr="0057415C" w:rsidRDefault="00747B33" w:rsidP="00747B33">
      <w:pPr>
        <w:tabs>
          <w:tab w:val="center" w:pos="709"/>
        </w:tabs>
        <w:rPr>
          <w:b/>
          <w:sz w:val="22"/>
          <w:szCs w:val="22"/>
        </w:rPr>
      </w:pPr>
    </w:p>
    <w:p w:rsidR="00747B33" w:rsidRDefault="00747B33" w:rsidP="00747B33">
      <w:pPr>
        <w:pStyle w:val="NormalWeb"/>
        <w:tabs>
          <w:tab w:val="center" w:pos="709"/>
        </w:tabs>
        <w:rPr>
          <w:rFonts w:ascii="Arial" w:hAnsi="Arial" w:cs="Arial"/>
          <w:sz w:val="22"/>
          <w:szCs w:val="22"/>
        </w:rPr>
      </w:pPr>
      <w:r>
        <w:rPr>
          <w:rFonts w:ascii="Arial" w:hAnsi="Arial" w:cs="Arial"/>
          <w:sz w:val="22"/>
          <w:szCs w:val="22"/>
        </w:rPr>
        <w:t>Audit Finding</w:t>
      </w:r>
    </w:p>
    <w:p w:rsidR="00747B33" w:rsidRDefault="00747B33" w:rsidP="00747B33">
      <w:pPr>
        <w:pStyle w:val="NormalWeb"/>
        <w:tabs>
          <w:tab w:val="center" w:pos="709"/>
        </w:tabs>
        <w:rPr>
          <w:rFonts w:ascii="Arial" w:hAnsi="Arial" w:cs="Arial"/>
          <w:sz w:val="22"/>
          <w:szCs w:val="22"/>
        </w:rPr>
      </w:pPr>
    </w:p>
    <w:p w:rsidR="00747B33" w:rsidRPr="002C76C1" w:rsidRDefault="00747B33" w:rsidP="00747B33">
      <w:pPr>
        <w:pStyle w:val="NormalWeb"/>
        <w:tabs>
          <w:tab w:val="center" w:pos="709"/>
        </w:tabs>
        <w:rPr>
          <w:rFonts w:ascii="Arial" w:hAnsi="Arial" w:cs="Arial"/>
          <w:sz w:val="22"/>
          <w:szCs w:val="22"/>
        </w:rPr>
      </w:pPr>
      <w:r w:rsidRPr="002C76C1">
        <w:rPr>
          <w:rFonts w:ascii="Arial" w:hAnsi="Arial" w:cs="Arial"/>
          <w:sz w:val="22"/>
          <w:szCs w:val="22"/>
        </w:rPr>
        <w:t>Laws, rules and legislation:</w:t>
      </w:r>
    </w:p>
    <w:p w:rsidR="00747B33" w:rsidRPr="002C76C1" w:rsidRDefault="00747B33" w:rsidP="00747B33">
      <w:pPr>
        <w:pStyle w:val="NormalWeb"/>
        <w:tabs>
          <w:tab w:val="center" w:pos="709"/>
        </w:tabs>
        <w:rPr>
          <w:rFonts w:ascii="Arial" w:hAnsi="Arial" w:cs="Arial"/>
          <w:sz w:val="22"/>
          <w:szCs w:val="22"/>
        </w:rPr>
      </w:pPr>
      <w:r w:rsidRPr="002C76C1">
        <w:rPr>
          <w:rFonts w:ascii="Arial" w:hAnsi="Arial" w:cs="Arial"/>
          <w:sz w:val="22"/>
          <w:szCs w:val="22"/>
        </w:rPr>
        <w:t>  </w:t>
      </w:r>
    </w:p>
    <w:p w:rsidR="00747B33" w:rsidRPr="002C76C1" w:rsidRDefault="00747B33" w:rsidP="00747B33">
      <w:pPr>
        <w:pStyle w:val="NormalWeb"/>
        <w:tabs>
          <w:tab w:val="center" w:pos="709"/>
        </w:tabs>
        <w:spacing w:after="120" w:line="260" w:lineRule="exact"/>
        <w:rPr>
          <w:rFonts w:ascii="Arial" w:hAnsi="Arial" w:cs="Arial"/>
          <w:sz w:val="22"/>
          <w:szCs w:val="22"/>
        </w:rPr>
      </w:pPr>
      <w:r>
        <w:rPr>
          <w:rFonts w:ascii="Arial" w:hAnsi="Arial" w:cs="Arial"/>
          <w:sz w:val="22"/>
          <w:szCs w:val="22"/>
        </w:rPr>
        <w:t>a)</w:t>
      </w:r>
      <w:r>
        <w:rPr>
          <w:rFonts w:ascii="Arial" w:hAnsi="Arial" w:cs="Arial"/>
          <w:sz w:val="22"/>
          <w:szCs w:val="22"/>
        </w:rPr>
        <w:tab/>
      </w:r>
      <w:r w:rsidRPr="002C76C1">
        <w:rPr>
          <w:rFonts w:ascii="Arial" w:hAnsi="Arial" w:cs="Arial"/>
          <w:sz w:val="22"/>
          <w:szCs w:val="22"/>
        </w:rPr>
        <w:t>PMFA</w:t>
      </w:r>
    </w:p>
    <w:p w:rsidR="00747B33" w:rsidRPr="002C76C1" w:rsidRDefault="00747B33" w:rsidP="00747B33">
      <w:pPr>
        <w:pStyle w:val="NormalWeb"/>
        <w:tabs>
          <w:tab w:val="center" w:pos="709"/>
        </w:tabs>
        <w:spacing w:after="120" w:line="260" w:lineRule="exact"/>
        <w:ind w:left="45"/>
        <w:rPr>
          <w:rFonts w:ascii="Arial" w:hAnsi="Arial" w:cs="Arial"/>
          <w:sz w:val="22"/>
          <w:szCs w:val="22"/>
        </w:rPr>
      </w:pPr>
      <w:r>
        <w:rPr>
          <w:rFonts w:ascii="Arial" w:hAnsi="Arial" w:cs="Arial"/>
          <w:sz w:val="22"/>
          <w:szCs w:val="22"/>
        </w:rPr>
        <w:tab/>
      </w:r>
      <w:r>
        <w:rPr>
          <w:rFonts w:ascii="Arial" w:hAnsi="Arial" w:cs="Arial"/>
          <w:sz w:val="22"/>
          <w:szCs w:val="22"/>
        </w:rPr>
        <w:tab/>
        <w:t xml:space="preserve">i) </w:t>
      </w:r>
      <w:r w:rsidRPr="002C76C1">
        <w:rPr>
          <w:rFonts w:ascii="Arial" w:hAnsi="Arial" w:cs="Arial"/>
          <w:sz w:val="22"/>
          <w:szCs w:val="22"/>
        </w:rPr>
        <w:t>Section 38(1)(b) – general responsibilities of accounting officers</w:t>
      </w:r>
    </w:p>
    <w:p w:rsidR="00747B33" w:rsidRPr="002C76C1" w:rsidRDefault="00747B33" w:rsidP="00747B33">
      <w:pPr>
        <w:pStyle w:val="NormalWeb"/>
        <w:tabs>
          <w:tab w:val="center" w:pos="709"/>
        </w:tabs>
        <w:spacing w:after="120" w:line="260" w:lineRule="exact"/>
        <w:ind w:left="720"/>
        <w:rPr>
          <w:rFonts w:ascii="Arial" w:hAnsi="Arial" w:cs="Arial"/>
          <w:i/>
          <w:iCs/>
          <w:sz w:val="22"/>
          <w:szCs w:val="22"/>
          <w:lang w:val="en-GB"/>
        </w:rPr>
      </w:pPr>
      <w:r w:rsidRPr="002C76C1">
        <w:rPr>
          <w:rFonts w:ascii="Arial" w:hAnsi="Arial" w:cs="Arial"/>
          <w:i/>
          <w:iCs/>
          <w:sz w:val="22"/>
          <w:szCs w:val="22"/>
          <w:lang w:val="en-GB"/>
        </w:rPr>
        <w:t>“The accounting officer for a department, trading entity or constitutional institution is responsible for the effective, efficient, economical and transparent use of the resources of the department, trading entity or constitutional institution”</w:t>
      </w:r>
    </w:p>
    <w:p w:rsidR="00747B33" w:rsidRPr="002C76C1" w:rsidRDefault="00747B33" w:rsidP="00747B33">
      <w:pPr>
        <w:pStyle w:val="normal-text"/>
        <w:widowControl w:val="0"/>
        <w:tabs>
          <w:tab w:val="center" w:pos="709"/>
        </w:tabs>
        <w:spacing w:before="0" w:after="120" w:line="260" w:lineRule="exact"/>
        <w:ind w:left="45"/>
        <w:jc w:val="left"/>
        <w:rPr>
          <w:rFonts w:ascii="Arial" w:hAnsi="Arial" w:cs="Arial"/>
          <w:color w:val="auto"/>
          <w:sz w:val="22"/>
          <w:szCs w:val="22"/>
          <w:lang w:val="en-US" w:eastAsia="en-US"/>
        </w:rPr>
      </w:pPr>
      <w:r>
        <w:rPr>
          <w:rFonts w:ascii="Arial" w:hAnsi="Arial" w:cs="Arial"/>
          <w:sz w:val="22"/>
          <w:szCs w:val="22"/>
        </w:rPr>
        <w:tab/>
        <w:t xml:space="preserve">          ii) S</w:t>
      </w:r>
      <w:r w:rsidRPr="002C76C1">
        <w:rPr>
          <w:rFonts w:ascii="Arial" w:hAnsi="Arial" w:cs="Arial"/>
          <w:sz w:val="22"/>
          <w:szCs w:val="22"/>
        </w:rPr>
        <w:t>ection 38(1)(a) – general responsibilities of accounting officers</w:t>
      </w:r>
    </w:p>
    <w:p w:rsidR="00747B33" w:rsidRPr="002C76C1" w:rsidRDefault="00747B33" w:rsidP="00747B33">
      <w:pPr>
        <w:pStyle w:val="normal-text"/>
        <w:widowControl w:val="0"/>
        <w:tabs>
          <w:tab w:val="center" w:pos="709"/>
        </w:tabs>
        <w:spacing w:before="0" w:after="120" w:line="260" w:lineRule="exact"/>
        <w:ind w:left="810"/>
        <w:jc w:val="left"/>
        <w:rPr>
          <w:rFonts w:ascii="Arial" w:hAnsi="Arial" w:cs="Arial"/>
          <w:i/>
          <w:iCs/>
          <w:sz w:val="22"/>
          <w:szCs w:val="22"/>
        </w:rPr>
      </w:pPr>
      <w:r w:rsidRPr="002C76C1">
        <w:rPr>
          <w:rFonts w:ascii="Arial" w:hAnsi="Arial" w:cs="Arial"/>
          <w:i/>
          <w:iCs/>
          <w:sz w:val="22"/>
          <w:szCs w:val="22"/>
        </w:rPr>
        <w:t>“The accounting officer for a department, trading entity or constitutional institution must ensure that that department, trading entity or constitutional institution has and maintains—n appropriate procurement and provisioning system which is fair, equitable, transparent, competitive and cost-effective;”</w:t>
      </w:r>
    </w:p>
    <w:p w:rsidR="00747B33" w:rsidRPr="002C76C1" w:rsidRDefault="00747B33" w:rsidP="00747B33">
      <w:pPr>
        <w:pStyle w:val="normal-text"/>
        <w:widowControl w:val="0"/>
        <w:tabs>
          <w:tab w:val="center" w:pos="709"/>
        </w:tabs>
        <w:spacing w:before="0" w:after="120" w:line="260" w:lineRule="exact"/>
        <w:jc w:val="left"/>
        <w:rPr>
          <w:rFonts w:ascii="Arial" w:hAnsi="Arial" w:cs="Arial"/>
          <w:color w:val="auto"/>
          <w:sz w:val="22"/>
          <w:szCs w:val="22"/>
          <w:lang w:val="en-US" w:eastAsia="en-US"/>
        </w:rPr>
      </w:pPr>
      <w:r>
        <w:rPr>
          <w:rFonts w:ascii="Arial" w:hAnsi="Arial" w:cs="Arial"/>
          <w:sz w:val="22"/>
          <w:szCs w:val="22"/>
        </w:rPr>
        <w:t xml:space="preserve">          iii) </w:t>
      </w:r>
      <w:r w:rsidRPr="002C76C1">
        <w:rPr>
          <w:rFonts w:ascii="Arial" w:hAnsi="Arial" w:cs="Arial"/>
          <w:sz w:val="22"/>
          <w:szCs w:val="22"/>
        </w:rPr>
        <w:t>Section 38(1)(c)(ii) – general responsibilities of accounting officers</w:t>
      </w:r>
    </w:p>
    <w:p w:rsidR="00747B33" w:rsidRPr="002C76C1" w:rsidRDefault="00747B33" w:rsidP="00747B33">
      <w:pPr>
        <w:pStyle w:val="NormalWeb"/>
        <w:tabs>
          <w:tab w:val="center" w:pos="709"/>
        </w:tabs>
        <w:spacing w:after="120" w:line="260" w:lineRule="exact"/>
        <w:ind w:left="810"/>
        <w:rPr>
          <w:rFonts w:ascii="Arial" w:hAnsi="Arial" w:cs="Arial"/>
          <w:i/>
          <w:iCs/>
          <w:sz w:val="22"/>
          <w:szCs w:val="22"/>
        </w:rPr>
      </w:pPr>
      <w:r w:rsidRPr="002C76C1">
        <w:rPr>
          <w:rFonts w:ascii="Arial" w:hAnsi="Arial" w:cs="Arial"/>
          <w:i/>
          <w:iCs/>
          <w:sz w:val="22"/>
          <w:szCs w:val="22"/>
          <w:lang w:val="en-GB"/>
        </w:rPr>
        <w:t xml:space="preserve">“The accounting officer for a department, trading entity or constitutional institution </w:t>
      </w:r>
      <w:r w:rsidRPr="002C76C1">
        <w:rPr>
          <w:rFonts w:ascii="Arial" w:hAnsi="Arial" w:cs="Arial"/>
          <w:i/>
          <w:iCs/>
          <w:sz w:val="22"/>
          <w:szCs w:val="22"/>
        </w:rPr>
        <w:t>must take effective and appropriate steps to prevent unauthorised, irregular and fruitless and wasteful expenditure and losses resulting from criminal conduct; ”</w:t>
      </w:r>
    </w:p>
    <w:p w:rsidR="00747B33" w:rsidRPr="002C76C1" w:rsidRDefault="00747B33" w:rsidP="00747B33">
      <w:pPr>
        <w:pStyle w:val="normal-text"/>
        <w:widowControl w:val="0"/>
        <w:tabs>
          <w:tab w:val="center" w:pos="709"/>
        </w:tabs>
        <w:spacing w:before="0" w:after="120" w:line="260" w:lineRule="exact"/>
        <w:ind w:left="680"/>
        <w:jc w:val="left"/>
        <w:rPr>
          <w:rFonts w:ascii="Arial" w:hAnsi="Arial" w:cs="Arial"/>
          <w:color w:val="auto"/>
          <w:sz w:val="22"/>
          <w:szCs w:val="22"/>
          <w:lang w:val="en-US" w:eastAsia="en-US"/>
        </w:rPr>
      </w:pPr>
      <w:r>
        <w:rPr>
          <w:rFonts w:ascii="Arial" w:hAnsi="Arial" w:cs="Arial"/>
          <w:sz w:val="22"/>
          <w:szCs w:val="22"/>
        </w:rPr>
        <w:t>iv)</w:t>
      </w:r>
      <w:r w:rsidRPr="002C76C1">
        <w:rPr>
          <w:rFonts w:ascii="Arial" w:hAnsi="Arial" w:cs="Arial"/>
          <w:sz w:val="22"/>
          <w:szCs w:val="22"/>
        </w:rPr>
        <w:t xml:space="preserve">Section 81(1) – </w:t>
      </w:r>
      <w:r w:rsidRPr="002C76C1">
        <w:rPr>
          <w:rFonts w:ascii="Arial" w:hAnsi="Arial" w:cs="Arial"/>
          <w:sz w:val="22"/>
          <w:szCs w:val="22"/>
          <w:lang w:val="en-US"/>
        </w:rPr>
        <w:t xml:space="preserve">Financial misconduct by officials in departments and constitutional </w:t>
      </w:r>
      <w:r>
        <w:rPr>
          <w:rFonts w:ascii="Arial" w:hAnsi="Arial" w:cs="Arial"/>
          <w:sz w:val="22"/>
          <w:szCs w:val="22"/>
          <w:lang w:val="en-US"/>
        </w:rPr>
        <w:t xml:space="preserve">    </w:t>
      </w:r>
      <w:r w:rsidRPr="002C76C1">
        <w:rPr>
          <w:rFonts w:ascii="Arial" w:hAnsi="Arial" w:cs="Arial"/>
          <w:sz w:val="22"/>
          <w:szCs w:val="22"/>
          <w:lang w:val="en-US"/>
        </w:rPr>
        <w:t>institutions</w:t>
      </w:r>
    </w:p>
    <w:p w:rsidR="00747B33" w:rsidRPr="002C76C1" w:rsidRDefault="00747B33" w:rsidP="00747B33">
      <w:pPr>
        <w:pStyle w:val="lg-section"/>
        <w:tabs>
          <w:tab w:val="center" w:pos="709"/>
        </w:tabs>
        <w:spacing w:before="0"/>
        <w:ind w:left="680" w:firstLine="0"/>
        <w:rPr>
          <w:rFonts w:ascii="Arial" w:hAnsi="Arial" w:cs="Arial"/>
          <w:i/>
          <w:iCs/>
          <w:sz w:val="22"/>
          <w:szCs w:val="22"/>
        </w:rPr>
      </w:pPr>
      <w:r w:rsidRPr="002C76C1">
        <w:rPr>
          <w:rFonts w:ascii="Arial" w:hAnsi="Arial" w:cs="Arial"/>
          <w:i/>
          <w:iCs/>
          <w:sz w:val="22"/>
          <w:szCs w:val="22"/>
        </w:rPr>
        <w:t>“An accounting officer for a department or a constitutional institution commits an act of financial misconduct if that accounting officer wilfully or negligently—</w:t>
      </w:r>
    </w:p>
    <w:p w:rsidR="00747B33" w:rsidRPr="002C76C1" w:rsidRDefault="00747B33" w:rsidP="00747B33">
      <w:pPr>
        <w:pStyle w:val="lg-a-1"/>
        <w:tabs>
          <w:tab w:val="center" w:pos="709"/>
        </w:tabs>
        <w:ind w:hanging="681"/>
        <w:rPr>
          <w:rFonts w:ascii="Arial" w:hAnsi="Arial" w:cs="Arial"/>
          <w:i/>
          <w:iCs/>
          <w:sz w:val="22"/>
          <w:szCs w:val="22"/>
        </w:rPr>
      </w:pPr>
      <w:r w:rsidRPr="002C76C1">
        <w:rPr>
          <w:rFonts w:ascii="Arial" w:hAnsi="Arial" w:cs="Arial"/>
          <w:i/>
          <w:iCs/>
          <w:sz w:val="22"/>
          <w:szCs w:val="22"/>
        </w:rPr>
        <w:t>(a)</w:t>
      </w:r>
      <w:r w:rsidRPr="002C76C1">
        <w:rPr>
          <w:rFonts w:ascii="Arial" w:hAnsi="Arial" w:cs="Arial"/>
          <w:i/>
          <w:iCs/>
          <w:sz w:val="22"/>
          <w:szCs w:val="22"/>
        </w:rPr>
        <w:tab/>
        <w:t>fails to comply with a requirement of section 38, 39, 40, 41 or 42; or</w:t>
      </w:r>
    </w:p>
    <w:p w:rsidR="00747B33" w:rsidRPr="002C76C1" w:rsidRDefault="00747B33" w:rsidP="00747B33">
      <w:pPr>
        <w:pStyle w:val="lg-a-1"/>
        <w:tabs>
          <w:tab w:val="center" w:pos="709"/>
        </w:tabs>
        <w:ind w:hanging="681"/>
        <w:rPr>
          <w:rFonts w:ascii="Arial" w:hAnsi="Arial" w:cs="Arial"/>
          <w:i/>
          <w:iCs/>
          <w:sz w:val="22"/>
          <w:szCs w:val="22"/>
        </w:rPr>
      </w:pPr>
      <w:r w:rsidRPr="002C76C1">
        <w:rPr>
          <w:rFonts w:ascii="Arial" w:hAnsi="Arial" w:cs="Arial"/>
          <w:i/>
          <w:iCs/>
          <w:sz w:val="22"/>
          <w:szCs w:val="22"/>
        </w:rPr>
        <w:t>(b)</w:t>
      </w:r>
      <w:r w:rsidRPr="002C76C1">
        <w:rPr>
          <w:rFonts w:ascii="Arial" w:hAnsi="Arial" w:cs="Arial"/>
          <w:i/>
          <w:iCs/>
          <w:sz w:val="22"/>
          <w:szCs w:val="22"/>
        </w:rPr>
        <w:tab/>
        <w:t>makes or permits an unauthorised expenditure, an irregular expenditure or a fruitless and wasteful expenditure.”</w:t>
      </w:r>
    </w:p>
    <w:p w:rsidR="00747B33" w:rsidRPr="002C76C1" w:rsidRDefault="00747B33" w:rsidP="00747B33">
      <w:pPr>
        <w:pStyle w:val="normal-text"/>
        <w:widowControl w:val="0"/>
        <w:tabs>
          <w:tab w:val="center" w:pos="709"/>
        </w:tabs>
        <w:spacing w:before="0" w:after="120" w:line="260" w:lineRule="exact"/>
        <w:jc w:val="left"/>
        <w:rPr>
          <w:rFonts w:ascii="Arial" w:hAnsi="Arial" w:cs="Arial"/>
          <w:color w:val="auto"/>
          <w:sz w:val="22"/>
          <w:szCs w:val="22"/>
          <w:lang w:val="en-US" w:eastAsia="en-US"/>
        </w:rPr>
      </w:pPr>
      <w:r>
        <w:rPr>
          <w:rFonts w:ascii="Arial" w:hAnsi="Arial" w:cs="Arial"/>
          <w:sz w:val="22"/>
          <w:szCs w:val="22"/>
        </w:rPr>
        <w:tab/>
      </w:r>
      <w:r>
        <w:rPr>
          <w:rFonts w:ascii="Arial" w:hAnsi="Arial" w:cs="Arial"/>
          <w:sz w:val="22"/>
          <w:szCs w:val="22"/>
        </w:rPr>
        <w:tab/>
        <w:t>iv)</w:t>
      </w:r>
      <w:r w:rsidRPr="002C76C1">
        <w:rPr>
          <w:rFonts w:ascii="Arial" w:hAnsi="Arial" w:cs="Arial"/>
          <w:sz w:val="22"/>
          <w:szCs w:val="22"/>
        </w:rPr>
        <w:t xml:space="preserve">Section45(c) – </w:t>
      </w:r>
      <w:r w:rsidRPr="002C76C1">
        <w:rPr>
          <w:rFonts w:ascii="Arial" w:hAnsi="Arial" w:cs="Arial"/>
          <w:sz w:val="22"/>
          <w:szCs w:val="22"/>
          <w:lang w:val="en-US"/>
        </w:rPr>
        <w:t>Responsibilities of other officials</w:t>
      </w:r>
    </w:p>
    <w:p w:rsidR="00747B33" w:rsidRPr="002C76C1" w:rsidRDefault="00747B33" w:rsidP="00747B33">
      <w:pPr>
        <w:pStyle w:val="normal-text"/>
        <w:widowControl w:val="0"/>
        <w:tabs>
          <w:tab w:val="center" w:pos="709"/>
        </w:tabs>
        <w:spacing w:before="0" w:after="120" w:line="260" w:lineRule="exact"/>
        <w:ind w:left="810"/>
        <w:jc w:val="left"/>
        <w:rPr>
          <w:rFonts w:ascii="Arial" w:hAnsi="Arial" w:cs="Arial"/>
          <w:i/>
          <w:iCs/>
          <w:sz w:val="22"/>
          <w:szCs w:val="22"/>
        </w:rPr>
      </w:pPr>
      <w:r w:rsidRPr="002C76C1">
        <w:rPr>
          <w:rFonts w:ascii="Arial" w:hAnsi="Arial" w:cs="Arial"/>
          <w:i/>
          <w:iCs/>
          <w:sz w:val="22"/>
          <w:szCs w:val="22"/>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 due;”</w:t>
      </w:r>
    </w:p>
    <w:p w:rsidR="00747B33" w:rsidRPr="002C76C1" w:rsidRDefault="00747B33" w:rsidP="00747B33">
      <w:pPr>
        <w:pStyle w:val="NormalWeb"/>
        <w:tabs>
          <w:tab w:val="center" w:pos="709"/>
        </w:tabs>
        <w:spacing w:after="120" w:line="260" w:lineRule="exact"/>
        <w:ind w:left="357" w:hanging="357"/>
        <w:rPr>
          <w:rFonts w:ascii="Arial" w:hAnsi="Arial" w:cs="Arial"/>
          <w:sz w:val="22"/>
          <w:szCs w:val="22"/>
        </w:rPr>
      </w:pPr>
    </w:p>
    <w:p w:rsidR="00747B33" w:rsidRPr="002C76C1" w:rsidRDefault="00747B33" w:rsidP="00747B33">
      <w:pPr>
        <w:pStyle w:val="NormalWeb"/>
        <w:tabs>
          <w:tab w:val="center" w:pos="709"/>
        </w:tabs>
        <w:spacing w:after="120" w:line="260" w:lineRule="exact"/>
        <w:ind w:left="357" w:hanging="357"/>
        <w:rPr>
          <w:rFonts w:ascii="Arial" w:hAnsi="Arial" w:cs="Arial"/>
          <w:sz w:val="22"/>
          <w:szCs w:val="22"/>
        </w:rPr>
      </w:pPr>
      <w:r>
        <w:rPr>
          <w:rFonts w:ascii="Arial" w:hAnsi="Arial" w:cs="Arial"/>
          <w:sz w:val="22"/>
          <w:szCs w:val="22"/>
        </w:rPr>
        <w:t>b</w:t>
      </w:r>
      <w:r w:rsidRPr="002C76C1">
        <w:rPr>
          <w:rFonts w:ascii="Arial" w:hAnsi="Arial" w:cs="Arial"/>
          <w:sz w:val="22"/>
          <w:szCs w:val="22"/>
        </w:rPr>
        <w:t>)</w:t>
      </w:r>
      <w:r w:rsidRPr="002C76C1">
        <w:rPr>
          <w:rFonts w:ascii="Arial" w:hAnsi="Arial" w:cs="Arial"/>
          <w:sz w:val="22"/>
          <w:szCs w:val="22"/>
        </w:rPr>
        <w:tab/>
        <w:t>Treasury Regulations 9.1.1, 9.1.2 and 9.1.5 states that:</w:t>
      </w:r>
    </w:p>
    <w:p w:rsidR="00747B33" w:rsidRPr="002C76C1" w:rsidRDefault="00747B33" w:rsidP="00747B33">
      <w:pPr>
        <w:pStyle w:val="NormalWeb"/>
        <w:tabs>
          <w:tab w:val="center" w:pos="709"/>
        </w:tabs>
        <w:spacing w:after="120" w:line="260" w:lineRule="exact"/>
        <w:ind w:left="1066" w:hanging="709"/>
        <w:rPr>
          <w:rFonts w:ascii="Arial" w:hAnsi="Arial" w:cs="Arial"/>
          <w:sz w:val="22"/>
          <w:szCs w:val="22"/>
        </w:rPr>
      </w:pPr>
      <w:r w:rsidRPr="002C76C1">
        <w:rPr>
          <w:rFonts w:ascii="Arial" w:hAnsi="Arial" w:cs="Arial"/>
          <w:i/>
          <w:iCs/>
          <w:sz w:val="22"/>
          <w:szCs w:val="22"/>
        </w:rPr>
        <w:t>“9.1.1</w:t>
      </w:r>
      <w:r w:rsidRPr="002C76C1">
        <w:rPr>
          <w:rFonts w:ascii="Arial" w:hAnsi="Arial" w:cs="Arial"/>
          <w:i/>
          <w:iCs/>
          <w:sz w:val="22"/>
          <w:szCs w:val="22"/>
        </w:rPr>
        <w:tab/>
        <w:t>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747B33" w:rsidRPr="002C76C1" w:rsidRDefault="00747B33" w:rsidP="00747B33">
      <w:pPr>
        <w:pStyle w:val="NormalWeb"/>
        <w:tabs>
          <w:tab w:val="center" w:pos="709"/>
        </w:tabs>
        <w:spacing w:after="120" w:line="260" w:lineRule="exact"/>
        <w:ind w:left="1066" w:hanging="709"/>
        <w:rPr>
          <w:rFonts w:ascii="Arial" w:hAnsi="Arial" w:cs="Arial"/>
          <w:sz w:val="22"/>
          <w:szCs w:val="22"/>
        </w:rPr>
      </w:pPr>
      <w:r w:rsidRPr="002C76C1">
        <w:rPr>
          <w:rFonts w:ascii="Arial" w:hAnsi="Arial" w:cs="Arial"/>
          <w:sz w:val="22"/>
          <w:szCs w:val="22"/>
        </w:rPr>
        <w:t xml:space="preserve">9.1.2    </w:t>
      </w:r>
      <w:r w:rsidRPr="002C76C1">
        <w:rPr>
          <w:rFonts w:ascii="Arial" w:hAnsi="Arial" w:cs="Arial"/>
          <w:i/>
          <w:iCs/>
          <w:sz w:val="22"/>
          <w:szCs w:val="22"/>
        </w:rPr>
        <w:t>When an official of an institution discovers unauthorised, irregular or fruitless and wasteful expenditure, that official must immediately report such expenditure to the accounting officer. In the case of a department, such expenditure must also be reported in the monthly report, as required by section 40 (4) (b) of the Act. Irregular expenditure incurred by a department in contravention of tender procedures must also be brought to the notice of the relevant tender board or procurement authority, whichever is applicable.”</w:t>
      </w:r>
    </w:p>
    <w:p w:rsidR="00747B33" w:rsidRPr="002C76C1" w:rsidRDefault="00747B33" w:rsidP="00747B33">
      <w:pPr>
        <w:pStyle w:val="NormalWeb"/>
        <w:tabs>
          <w:tab w:val="center" w:pos="709"/>
        </w:tabs>
        <w:spacing w:after="120" w:line="260" w:lineRule="exact"/>
        <w:ind w:left="1066" w:hanging="709"/>
        <w:rPr>
          <w:rFonts w:ascii="Arial" w:hAnsi="Arial" w:cs="Arial"/>
          <w:i/>
          <w:iCs/>
          <w:sz w:val="22"/>
          <w:szCs w:val="22"/>
        </w:rPr>
      </w:pPr>
      <w:r w:rsidRPr="002C76C1">
        <w:rPr>
          <w:rFonts w:ascii="Arial" w:hAnsi="Arial" w:cs="Arial"/>
          <w:sz w:val="22"/>
          <w:szCs w:val="22"/>
        </w:rPr>
        <w:t xml:space="preserve">9.1.5    </w:t>
      </w:r>
      <w:r w:rsidRPr="002C76C1">
        <w:rPr>
          <w:rFonts w:ascii="Arial" w:hAnsi="Arial" w:cs="Arial"/>
          <w:i/>
          <w:iCs/>
          <w:sz w:val="22"/>
          <w:szCs w:val="22"/>
        </w:rPr>
        <w:t>The amount of the unauthorised, irregular, fruitless and wasteful expenditure must be disclosed as a note to the annual financial statements of the institution.”</w:t>
      </w:r>
    </w:p>
    <w:p w:rsidR="00747B33" w:rsidRPr="002C76C1" w:rsidRDefault="00747B33" w:rsidP="00747B33">
      <w:pPr>
        <w:tabs>
          <w:tab w:val="center" w:pos="709"/>
        </w:tabs>
        <w:spacing w:before="100" w:beforeAutospacing="1" w:after="100" w:afterAutospacing="1"/>
        <w:ind w:left="357" w:hanging="357"/>
        <w:rPr>
          <w:sz w:val="22"/>
          <w:szCs w:val="22"/>
        </w:rPr>
      </w:pPr>
      <w:r w:rsidRPr="002C76C1">
        <w:rPr>
          <w:sz w:val="22"/>
          <w:szCs w:val="22"/>
        </w:rPr>
        <w:t>c)</w:t>
      </w:r>
      <w:r w:rsidRPr="002C76C1">
        <w:rPr>
          <w:sz w:val="22"/>
          <w:szCs w:val="22"/>
        </w:rPr>
        <w:tab/>
        <w:t>Treasury Regulations 8.2.1 and 8.2.2 also states that:</w:t>
      </w:r>
    </w:p>
    <w:p w:rsidR="00747B33" w:rsidRPr="002C76C1" w:rsidRDefault="00747B33" w:rsidP="00747B33">
      <w:pPr>
        <w:pStyle w:val="NormalWeb"/>
        <w:tabs>
          <w:tab w:val="center" w:pos="709"/>
        </w:tabs>
        <w:ind w:left="1077" w:hanging="720"/>
        <w:rPr>
          <w:rFonts w:ascii="Arial" w:hAnsi="Arial" w:cs="Arial"/>
          <w:sz w:val="22"/>
          <w:szCs w:val="22"/>
        </w:rPr>
      </w:pPr>
      <w:r w:rsidRPr="002C76C1">
        <w:rPr>
          <w:rFonts w:ascii="Arial" w:hAnsi="Arial" w:cs="Arial"/>
          <w:i/>
          <w:iCs/>
          <w:sz w:val="22"/>
          <w:szCs w:val="22"/>
        </w:rPr>
        <w:t>" 8.2.1  An official of an institution may not spend or commit public moneys except with the approval (either in writing or by duly authorised electronic means) of the accounting officer or a properly delegated or authorised officer.</w:t>
      </w:r>
    </w:p>
    <w:p w:rsidR="00747B33" w:rsidRPr="002C76C1" w:rsidRDefault="00747B33" w:rsidP="00747B33">
      <w:pPr>
        <w:pStyle w:val="NormalWeb"/>
        <w:tabs>
          <w:tab w:val="center" w:pos="709"/>
        </w:tabs>
        <w:ind w:left="1077" w:hanging="720"/>
        <w:rPr>
          <w:rFonts w:ascii="Arial" w:hAnsi="Arial" w:cs="Arial"/>
          <w:i/>
          <w:iCs/>
          <w:sz w:val="22"/>
          <w:szCs w:val="22"/>
        </w:rPr>
      </w:pPr>
      <w:r w:rsidRPr="002C76C1">
        <w:rPr>
          <w:rFonts w:ascii="Arial" w:hAnsi="Arial" w:cs="Arial"/>
          <w:i/>
          <w:iCs/>
          <w:sz w:val="22"/>
          <w:szCs w:val="22"/>
        </w:rPr>
        <w:t>8.2.2    Before approving expenditure or incurring a commitment to spend, the delegated or authorised official must ensure compliance with any limitations or conditions attached to the delegation or authorisation." </w:t>
      </w:r>
    </w:p>
    <w:p w:rsidR="00747B33" w:rsidRPr="002C76C1" w:rsidRDefault="00747B33" w:rsidP="00747B33">
      <w:pPr>
        <w:pStyle w:val="NormalWeb"/>
        <w:tabs>
          <w:tab w:val="center" w:pos="709"/>
        </w:tabs>
        <w:ind w:left="426" w:hanging="426"/>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Instruction note on enhancing compliance monitoring SCM paragraph 3.1.1.states:</w:t>
      </w:r>
    </w:p>
    <w:p w:rsidR="00747B33" w:rsidRPr="002C76C1" w:rsidRDefault="00747B33" w:rsidP="00747B33">
      <w:pPr>
        <w:pStyle w:val="NormalWeb"/>
        <w:tabs>
          <w:tab w:val="center" w:pos="709"/>
        </w:tabs>
        <w:ind w:left="426" w:hanging="426"/>
        <w:rPr>
          <w:rFonts w:ascii="Arial" w:hAnsi="Arial" w:cs="Arial"/>
          <w:sz w:val="22"/>
          <w:szCs w:val="22"/>
        </w:rPr>
      </w:pPr>
    </w:p>
    <w:p w:rsidR="00747B33" w:rsidRPr="002C76C1" w:rsidRDefault="00747B33" w:rsidP="00747B33">
      <w:pPr>
        <w:pStyle w:val="NormalWeb"/>
        <w:tabs>
          <w:tab w:val="center" w:pos="709"/>
        </w:tabs>
        <w:ind w:left="426" w:hanging="426"/>
        <w:rPr>
          <w:rFonts w:ascii="Arial" w:hAnsi="Arial" w:cs="Arial"/>
          <w:i/>
          <w:iCs/>
          <w:sz w:val="22"/>
          <w:szCs w:val="22"/>
        </w:rPr>
      </w:pPr>
      <w:r w:rsidRPr="002C76C1">
        <w:rPr>
          <w:rFonts w:ascii="Arial" w:hAnsi="Arial" w:cs="Arial"/>
          <w:sz w:val="22"/>
          <w:szCs w:val="22"/>
        </w:rPr>
        <w:tab/>
      </w:r>
      <w:r w:rsidRPr="002C76C1">
        <w:rPr>
          <w:rFonts w:ascii="Arial" w:hAnsi="Arial" w:cs="Arial"/>
          <w:i/>
          <w:iCs/>
          <w:sz w:val="22"/>
          <w:szCs w:val="22"/>
        </w:rPr>
        <w:t>“Accounting officers of departments and constitutional institutions must submit to the relevant treasury by 30 April of each year, a procurement plan containing all planned procurement for the financial year in respect of the procurement of goods, works and/ or services which exceed R500 000 (all applicable taxes included). This procurement plan must be approved by the accounting officer or his or her delegate prior to its submission. For the 2011/2012 financial year, the said plan must be submitted to the relevant treasury by no later than 31 August 2011.”</w:t>
      </w:r>
    </w:p>
    <w:p w:rsidR="00747B33" w:rsidRPr="002C76C1" w:rsidRDefault="00747B33" w:rsidP="00747B33">
      <w:pPr>
        <w:pStyle w:val="NormalWeb"/>
        <w:tabs>
          <w:tab w:val="center" w:pos="709"/>
        </w:tabs>
        <w:ind w:left="426" w:hanging="426"/>
        <w:rPr>
          <w:rFonts w:ascii="Arial" w:hAnsi="Arial" w:cs="Arial"/>
          <w:i/>
          <w:iCs/>
          <w:sz w:val="22"/>
          <w:szCs w:val="22"/>
        </w:rPr>
      </w:pPr>
    </w:p>
    <w:p w:rsidR="00747B33" w:rsidRPr="002C76C1" w:rsidRDefault="00747B33" w:rsidP="00747B33">
      <w:pPr>
        <w:pStyle w:val="lg-a-1"/>
        <w:tabs>
          <w:tab w:val="center" w:pos="709"/>
        </w:tabs>
        <w:spacing w:before="0" w:after="120" w:line="260" w:lineRule="exact"/>
        <w:ind w:left="357" w:hanging="357"/>
        <w:jc w:val="left"/>
        <w:rPr>
          <w:rFonts w:ascii="Arial" w:hAnsi="Arial" w:cs="Arial"/>
          <w:sz w:val="22"/>
          <w:szCs w:val="22"/>
        </w:rPr>
      </w:pPr>
      <w:r>
        <w:rPr>
          <w:rFonts w:ascii="Arial" w:hAnsi="Arial" w:cs="Arial"/>
          <w:sz w:val="22"/>
          <w:szCs w:val="22"/>
        </w:rPr>
        <w:t>e)</w:t>
      </w:r>
      <w:r>
        <w:rPr>
          <w:rFonts w:ascii="Arial" w:hAnsi="Arial" w:cs="Arial"/>
          <w:sz w:val="22"/>
          <w:szCs w:val="22"/>
        </w:rPr>
        <w:tab/>
      </w:r>
      <w:r w:rsidRPr="002C76C1">
        <w:rPr>
          <w:rFonts w:ascii="Arial" w:hAnsi="Arial" w:cs="Arial"/>
          <w:sz w:val="22"/>
          <w:szCs w:val="22"/>
        </w:rPr>
        <w:t>Practice Note 8 of 2007/08 states:</w:t>
      </w:r>
    </w:p>
    <w:p w:rsidR="00747B33" w:rsidRPr="002C76C1" w:rsidRDefault="00747B33" w:rsidP="00747B33">
      <w:pPr>
        <w:tabs>
          <w:tab w:val="center" w:pos="709"/>
        </w:tabs>
        <w:autoSpaceDE w:val="0"/>
        <w:autoSpaceDN w:val="0"/>
        <w:adjustRightInd w:val="0"/>
        <w:ind w:left="1080" w:hanging="720"/>
        <w:rPr>
          <w:i/>
          <w:iCs/>
          <w:color w:val="000000"/>
          <w:sz w:val="22"/>
          <w:szCs w:val="22"/>
        </w:rPr>
      </w:pPr>
      <w:r w:rsidRPr="002C76C1">
        <w:rPr>
          <w:i/>
          <w:iCs/>
          <w:color w:val="000000"/>
          <w:sz w:val="22"/>
          <w:szCs w:val="22"/>
        </w:rPr>
        <w:t>“6.1</w:t>
      </w:r>
      <w:r w:rsidRPr="002C76C1">
        <w:rPr>
          <w:i/>
          <w:iCs/>
          <w:color w:val="000000"/>
          <w:sz w:val="22"/>
          <w:szCs w:val="22"/>
        </w:rPr>
        <w:tab/>
        <w:t>The Accounting officer / authority must be in possession of an original valid tax clearance certificate for all price quotations and competitive bids exceeding the value of R30 000 (VAT included).</w:t>
      </w:r>
    </w:p>
    <w:p w:rsidR="00747B33" w:rsidRPr="002C76C1" w:rsidRDefault="00747B33" w:rsidP="00747B33">
      <w:pPr>
        <w:pStyle w:val="NormalWeb"/>
        <w:tabs>
          <w:tab w:val="center" w:pos="709"/>
        </w:tabs>
        <w:rPr>
          <w:rFonts w:ascii="Arial" w:hAnsi="Arial" w:cs="Arial"/>
          <w:i/>
          <w:iCs/>
          <w:sz w:val="22"/>
          <w:szCs w:val="22"/>
        </w:rPr>
      </w:pPr>
    </w:p>
    <w:p w:rsidR="00747B33" w:rsidRPr="002C76C1" w:rsidRDefault="00747B33" w:rsidP="00747B33">
      <w:pPr>
        <w:pStyle w:val="NormalWeb"/>
        <w:tabs>
          <w:tab w:val="center" w:pos="709"/>
        </w:tabs>
        <w:ind w:left="1080" w:hanging="630"/>
        <w:rPr>
          <w:rFonts w:ascii="Arial" w:hAnsi="Arial" w:cs="Arial"/>
          <w:i/>
          <w:iCs/>
          <w:sz w:val="22"/>
          <w:szCs w:val="22"/>
        </w:rPr>
      </w:pPr>
      <w:r w:rsidRPr="002C76C1">
        <w:rPr>
          <w:rFonts w:ascii="Arial" w:hAnsi="Arial" w:cs="Arial"/>
          <w:i/>
          <w:iCs/>
          <w:sz w:val="22"/>
          <w:szCs w:val="22"/>
        </w:rPr>
        <w:t>6.2</w:t>
      </w:r>
      <w:r w:rsidRPr="002C76C1">
        <w:rPr>
          <w:rFonts w:ascii="Arial" w:hAnsi="Arial" w:cs="Arial"/>
          <w:i/>
          <w:iCs/>
          <w:sz w:val="22"/>
          <w:szCs w:val="22"/>
        </w:rPr>
        <w:tab/>
        <w:t>If an accounting officer / authority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 authority’s possession. Whenever this ruling is applied, cross-reference must be made to the original tax certificate for audit purposes.”</w:t>
      </w:r>
    </w:p>
    <w:p w:rsidR="00747B33" w:rsidRPr="002C76C1" w:rsidRDefault="00747B33" w:rsidP="00747B33">
      <w:pPr>
        <w:pStyle w:val="NormalWeb"/>
        <w:tabs>
          <w:tab w:val="center" w:pos="709"/>
        </w:tabs>
        <w:ind w:left="426" w:hanging="426"/>
        <w:rPr>
          <w:rFonts w:ascii="Arial" w:hAnsi="Arial" w:cs="Arial"/>
          <w:sz w:val="22"/>
          <w:szCs w:val="22"/>
        </w:rPr>
      </w:pPr>
    </w:p>
    <w:p w:rsidR="00747B33" w:rsidRPr="002C76C1" w:rsidRDefault="00747B33" w:rsidP="00747B33">
      <w:pPr>
        <w:tabs>
          <w:tab w:val="center" w:pos="709"/>
        </w:tabs>
        <w:rPr>
          <w:i/>
          <w:iCs/>
          <w:sz w:val="22"/>
          <w:szCs w:val="22"/>
        </w:rPr>
      </w:pPr>
    </w:p>
    <w:p w:rsidR="00747B33" w:rsidRPr="002C76C1" w:rsidRDefault="00747B33" w:rsidP="00747B33">
      <w:pPr>
        <w:pStyle w:val="NormalWeb"/>
        <w:tabs>
          <w:tab w:val="center" w:pos="709"/>
        </w:tabs>
        <w:rPr>
          <w:rFonts w:ascii="Arial" w:hAnsi="Arial" w:cs="Arial"/>
          <w:sz w:val="22"/>
          <w:szCs w:val="22"/>
        </w:rPr>
      </w:pPr>
      <w:r w:rsidRPr="002C76C1">
        <w:rPr>
          <w:rFonts w:ascii="Arial" w:hAnsi="Arial" w:cs="Arial"/>
          <w:sz w:val="22"/>
          <w:szCs w:val="22"/>
        </w:rPr>
        <w:t>The following issues were identified during the audit of the procurement:</w:t>
      </w:r>
    </w:p>
    <w:p w:rsidR="00747B33" w:rsidRPr="002C76C1" w:rsidRDefault="00747B33" w:rsidP="00747B33">
      <w:pPr>
        <w:tabs>
          <w:tab w:val="center" w:pos="709"/>
        </w:tabs>
        <w:spacing w:before="100" w:beforeAutospacing="1" w:after="100" w:afterAutospacing="1"/>
        <w:rPr>
          <w:sz w:val="22"/>
          <w:szCs w:val="22"/>
        </w:rPr>
      </w:pPr>
      <w:r w:rsidRPr="002C76C1">
        <w:rPr>
          <w:sz w:val="22"/>
          <w:szCs w:val="22"/>
        </w:rPr>
        <w:t>Batch 153448, as indicated in the table below, relates to the procurement of hiring of equipment for the Outreach program for Mantuli 17 April 2011 visit.</w:t>
      </w:r>
    </w:p>
    <w:tbl>
      <w:tblPr>
        <w:tblW w:w="0" w:type="auto"/>
        <w:tblInd w:w="108" w:type="dxa"/>
        <w:tblCellMar>
          <w:left w:w="0" w:type="dxa"/>
          <w:right w:w="0" w:type="dxa"/>
        </w:tblCellMar>
        <w:tblLook w:val="00A0"/>
      </w:tblPr>
      <w:tblGrid>
        <w:gridCol w:w="3458"/>
        <w:gridCol w:w="1866"/>
        <w:gridCol w:w="2444"/>
      </w:tblGrid>
      <w:tr w:rsidR="00747B33" w:rsidRPr="002C76C1" w:rsidTr="00D90C13">
        <w:tc>
          <w:tcPr>
            <w:tcW w:w="34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rsidR="00747B33" w:rsidRPr="0079428D" w:rsidRDefault="00747B33" w:rsidP="00D90C13">
            <w:pPr>
              <w:pStyle w:val="NormalWeb"/>
              <w:tabs>
                <w:tab w:val="center" w:pos="709"/>
              </w:tabs>
              <w:rPr>
                <w:rFonts w:ascii="Arial" w:hAnsi="Arial" w:cs="Arial"/>
                <w:b/>
                <w:bCs/>
                <w:sz w:val="18"/>
                <w:szCs w:val="18"/>
              </w:rPr>
            </w:pPr>
            <w:r w:rsidRPr="0079428D">
              <w:rPr>
                <w:rFonts w:ascii="Arial" w:hAnsi="Arial" w:cs="Arial"/>
                <w:b/>
                <w:bCs/>
                <w:sz w:val="18"/>
                <w:szCs w:val="18"/>
              </w:rPr>
              <w:t>BEN NAME</w:t>
            </w:r>
          </w:p>
        </w:tc>
        <w:tc>
          <w:tcPr>
            <w:tcW w:w="186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rsidR="00747B33" w:rsidRPr="0079428D" w:rsidRDefault="00747B33" w:rsidP="00D90C13">
            <w:pPr>
              <w:pStyle w:val="NormalWeb"/>
              <w:tabs>
                <w:tab w:val="center" w:pos="709"/>
              </w:tabs>
              <w:rPr>
                <w:rFonts w:ascii="Arial" w:hAnsi="Arial" w:cs="Arial"/>
                <w:b/>
                <w:bCs/>
                <w:sz w:val="18"/>
                <w:szCs w:val="18"/>
              </w:rPr>
            </w:pPr>
            <w:r w:rsidRPr="0079428D">
              <w:rPr>
                <w:rFonts w:ascii="Arial" w:hAnsi="Arial" w:cs="Arial"/>
                <w:b/>
                <w:bCs/>
                <w:sz w:val="18"/>
                <w:szCs w:val="18"/>
              </w:rPr>
              <w:t>FANO</w:t>
            </w:r>
          </w:p>
        </w:tc>
        <w:tc>
          <w:tcPr>
            <w:tcW w:w="2444"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tcPr>
          <w:p w:rsidR="00747B33" w:rsidRPr="0079428D" w:rsidRDefault="00747B33" w:rsidP="00D90C13">
            <w:pPr>
              <w:pStyle w:val="NormalWeb"/>
              <w:tabs>
                <w:tab w:val="center" w:pos="709"/>
              </w:tabs>
              <w:jc w:val="right"/>
              <w:rPr>
                <w:rFonts w:ascii="Arial" w:hAnsi="Arial" w:cs="Arial"/>
                <w:b/>
                <w:bCs/>
                <w:sz w:val="18"/>
                <w:szCs w:val="18"/>
              </w:rPr>
            </w:pPr>
            <w:r w:rsidRPr="0079428D">
              <w:rPr>
                <w:rFonts w:ascii="Arial" w:hAnsi="Arial" w:cs="Arial"/>
                <w:b/>
                <w:bCs/>
                <w:sz w:val="18"/>
                <w:szCs w:val="18"/>
              </w:rPr>
              <w:t>R</w:t>
            </w:r>
          </w:p>
        </w:tc>
      </w:tr>
      <w:tr w:rsidR="00747B33" w:rsidRPr="002C76C1" w:rsidTr="00D90C13">
        <w:tc>
          <w:tcPr>
            <w:tcW w:w="345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47B33" w:rsidRPr="0079428D" w:rsidRDefault="00747B33" w:rsidP="00D90C13">
            <w:pPr>
              <w:pStyle w:val="NormalWeb"/>
              <w:tabs>
                <w:tab w:val="center" w:pos="709"/>
              </w:tabs>
              <w:rPr>
                <w:rFonts w:ascii="Arial" w:hAnsi="Arial" w:cs="Arial"/>
                <w:sz w:val="18"/>
                <w:szCs w:val="18"/>
              </w:rPr>
            </w:pPr>
            <w:r w:rsidRPr="0079428D">
              <w:rPr>
                <w:rFonts w:ascii="Arial" w:hAnsi="Arial" w:cs="Arial"/>
                <w:sz w:val="18"/>
                <w:szCs w:val="18"/>
              </w:rPr>
              <w:t>MOTSENG INVESTMENTS</w:t>
            </w:r>
          </w:p>
        </w:tc>
        <w:tc>
          <w:tcPr>
            <w:tcW w:w="1866" w:type="dxa"/>
            <w:tcBorders>
              <w:top w:val="nil"/>
              <w:left w:val="nil"/>
              <w:bottom w:val="single" w:sz="8" w:space="0" w:color="auto"/>
              <w:right w:val="single" w:sz="8" w:space="0" w:color="auto"/>
            </w:tcBorders>
            <w:tcMar>
              <w:top w:w="0" w:type="dxa"/>
              <w:left w:w="108" w:type="dxa"/>
              <w:bottom w:w="0" w:type="dxa"/>
              <w:right w:w="108" w:type="dxa"/>
            </w:tcMar>
          </w:tcPr>
          <w:p w:rsidR="00747B33" w:rsidRPr="0079428D" w:rsidRDefault="00747B33" w:rsidP="00D90C13">
            <w:pPr>
              <w:pStyle w:val="NormalWeb"/>
              <w:tabs>
                <w:tab w:val="center" w:pos="709"/>
              </w:tabs>
              <w:rPr>
                <w:rFonts w:ascii="Arial" w:hAnsi="Arial" w:cs="Arial"/>
                <w:sz w:val="18"/>
                <w:szCs w:val="18"/>
              </w:rPr>
            </w:pPr>
            <w:r w:rsidRPr="0079428D">
              <w:rPr>
                <w:rFonts w:ascii="Arial" w:hAnsi="Arial" w:cs="Arial"/>
                <w:sz w:val="18"/>
                <w:szCs w:val="18"/>
              </w:rPr>
              <w:t>153448</w:t>
            </w:r>
          </w:p>
        </w:tc>
        <w:tc>
          <w:tcPr>
            <w:tcW w:w="2444" w:type="dxa"/>
            <w:tcBorders>
              <w:top w:val="nil"/>
              <w:left w:val="nil"/>
              <w:bottom w:val="single" w:sz="8" w:space="0" w:color="auto"/>
              <w:right w:val="single" w:sz="8" w:space="0" w:color="auto"/>
            </w:tcBorders>
            <w:tcMar>
              <w:top w:w="0" w:type="dxa"/>
              <w:left w:w="108" w:type="dxa"/>
              <w:bottom w:w="0" w:type="dxa"/>
              <w:right w:w="108" w:type="dxa"/>
            </w:tcMar>
            <w:vAlign w:val="bottom"/>
          </w:tcPr>
          <w:p w:rsidR="00747B33" w:rsidRPr="0079428D" w:rsidRDefault="00747B33" w:rsidP="00D90C13">
            <w:pPr>
              <w:pStyle w:val="NormalWeb"/>
              <w:tabs>
                <w:tab w:val="center" w:pos="709"/>
              </w:tabs>
              <w:jc w:val="right"/>
              <w:rPr>
                <w:rFonts w:ascii="Arial" w:hAnsi="Arial" w:cs="Arial"/>
                <w:sz w:val="18"/>
                <w:szCs w:val="18"/>
              </w:rPr>
            </w:pPr>
            <w:r w:rsidRPr="0079428D">
              <w:rPr>
                <w:rFonts w:ascii="Arial" w:hAnsi="Arial" w:cs="Arial"/>
                <w:sz w:val="18"/>
                <w:szCs w:val="18"/>
              </w:rPr>
              <w:t>1 766 654,53</w:t>
            </w:r>
          </w:p>
        </w:tc>
      </w:tr>
    </w:tbl>
    <w:p w:rsidR="00747B33" w:rsidRPr="002C76C1" w:rsidRDefault="00747B33" w:rsidP="00747B33">
      <w:pPr>
        <w:pStyle w:val="NormalWeb"/>
        <w:tabs>
          <w:tab w:val="center" w:pos="709"/>
        </w:tabs>
        <w:ind w:left="720"/>
        <w:rPr>
          <w:rFonts w:ascii="Arial" w:hAnsi="Arial" w:cs="Arial"/>
          <w:sz w:val="22"/>
          <w:szCs w:val="22"/>
        </w:rPr>
      </w:pPr>
    </w:p>
    <w:p w:rsidR="00747B33" w:rsidRPr="002C76C1" w:rsidRDefault="00747B33" w:rsidP="006F5D2E">
      <w:pPr>
        <w:pStyle w:val="NormalWeb"/>
        <w:numPr>
          <w:ilvl w:val="0"/>
          <w:numId w:val="269"/>
        </w:numPr>
        <w:tabs>
          <w:tab w:val="center" w:pos="709"/>
        </w:tabs>
        <w:rPr>
          <w:rFonts w:ascii="Arial" w:hAnsi="Arial" w:cs="Arial"/>
          <w:sz w:val="22"/>
          <w:szCs w:val="22"/>
        </w:rPr>
      </w:pPr>
      <w:r w:rsidRPr="002C76C1">
        <w:rPr>
          <w:rFonts w:ascii="Arial" w:hAnsi="Arial" w:cs="Arial"/>
          <w:sz w:val="22"/>
          <w:szCs w:val="22"/>
        </w:rPr>
        <w:t>From the documentation provided it was noted that Motseng Investments made use of a subcontractor, Oratilwe Management t/a Exclusive Management services</w:t>
      </w:r>
      <w:r w:rsidRPr="002C76C1">
        <w:rPr>
          <w:rFonts w:ascii="Arial" w:hAnsi="Arial" w:cs="Arial"/>
          <w:sz w:val="22"/>
          <w:szCs w:val="22"/>
          <w:lang w:val="en-ZA"/>
        </w:rPr>
        <w:t xml:space="preserve"> </w:t>
      </w:r>
      <w:r w:rsidRPr="002C76C1">
        <w:rPr>
          <w:rFonts w:ascii="Arial" w:hAnsi="Arial" w:cs="Arial"/>
          <w:sz w:val="22"/>
          <w:szCs w:val="22"/>
        </w:rPr>
        <w:t>to render the service. Please note that since the contract and other pertinent information for Motseng Investment is with the Special Investigation Unit we were unable to perform all of the necessary procurement procedures, however the following issues were noted based on the information provided.</w:t>
      </w:r>
    </w:p>
    <w:p w:rsidR="00747B33" w:rsidRPr="002C76C1" w:rsidRDefault="00747B33" w:rsidP="00747B33">
      <w:pPr>
        <w:pStyle w:val="NormalWeb"/>
        <w:tabs>
          <w:tab w:val="center" w:pos="709"/>
        </w:tabs>
        <w:rPr>
          <w:rFonts w:ascii="Arial" w:hAnsi="Arial" w:cs="Arial"/>
          <w:sz w:val="22"/>
          <w:szCs w:val="22"/>
        </w:rPr>
      </w:pPr>
    </w:p>
    <w:p w:rsidR="00747B33" w:rsidRPr="002C76C1" w:rsidRDefault="00747B33" w:rsidP="00747B33">
      <w:pPr>
        <w:pStyle w:val="NormalWeb"/>
        <w:tabs>
          <w:tab w:val="center" w:pos="709"/>
        </w:tabs>
        <w:ind w:left="709"/>
        <w:rPr>
          <w:rFonts w:ascii="Arial" w:hAnsi="Arial" w:cs="Arial"/>
          <w:sz w:val="22"/>
          <w:szCs w:val="22"/>
        </w:rPr>
      </w:pPr>
      <w:r>
        <w:rPr>
          <w:rFonts w:ascii="Arial" w:hAnsi="Arial" w:cs="Arial"/>
          <w:sz w:val="22"/>
          <w:szCs w:val="22"/>
        </w:rPr>
        <w:tab/>
      </w:r>
      <w:r w:rsidRPr="002C76C1">
        <w:rPr>
          <w:rFonts w:ascii="Arial" w:hAnsi="Arial" w:cs="Arial"/>
          <w:sz w:val="22"/>
          <w:szCs w:val="22"/>
        </w:rPr>
        <w:t>Please see the table below for a break-down of invoice 105350, received from Motseng Facilities Management:</w:t>
      </w:r>
    </w:p>
    <w:p w:rsidR="00747B33" w:rsidRPr="002C76C1" w:rsidRDefault="00747B33" w:rsidP="00747B33">
      <w:pPr>
        <w:pStyle w:val="NormalWeb"/>
        <w:tabs>
          <w:tab w:val="center" w:pos="709"/>
        </w:tabs>
        <w:rPr>
          <w:rFonts w:ascii="Arial" w:hAnsi="Arial" w:cs="Arial"/>
          <w:sz w:val="22"/>
          <w:szCs w:val="22"/>
        </w:rPr>
      </w:pPr>
    </w:p>
    <w:p w:rsidR="00747B33" w:rsidRPr="002C76C1" w:rsidRDefault="00747B33" w:rsidP="00747B33">
      <w:pPr>
        <w:pStyle w:val="NormalWeb"/>
        <w:tabs>
          <w:tab w:val="center" w:pos="709"/>
        </w:tabs>
        <w:rPr>
          <w:rFonts w:ascii="Arial" w:hAnsi="Arial" w:cs="Arial"/>
          <w:sz w:val="22"/>
          <w:szCs w:val="22"/>
        </w:rPr>
      </w:pPr>
    </w:p>
    <w:tbl>
      <w:tblPr>
        <w:tblW w:w="798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944"/>
        <w:gridCol w:w="2041"/>
      </w:tblGrid>
      <w:tr w:rsidR="00747B33" w:rsidRPr="002C76C1" w:rsidTr="00D90C13">
        <w:tc>
          <w:tcPr>
            <w:tcW w:w="5944" w:type="dxa"/>
            <w:shd w:val="clear" w:color="auto" w:fill="BFBFBF" w:themeFill="background1" w:themeFillShade="BF"/>
          </w:tcPr>
          <w:p w:rsidR="00747B33" w:rsidRPr="0079428D" w:rsidRDefault="00747B33" w:rsidP="00D90C13">
            <w:pPr>
              <w:pStyle w:val="NormalWeb"/>
              <w:tabs>
                <w:tab w:val="center" w:pos="709"/>
              </w:tabs>
              <w:spacing w:after="120" w:line="260" w:lineRule="exact"/>
              <w:ind w:left="34" w:hanging="34"/>
              <w:rPr>
                <w:rFonts w:ascii="Arial" w:hAnsi="Arial" w:cs="Arial"/>
                <w:b/>
                <w:bCs/>
                <w:sz w:val="18"/>
                <w:szCs w:val="18"/>
                <w:lang w:val="en-ZA"/>
              </w:rPr>
            </w:pPr>
            <w:r w:rsidRPr="0079428D">
              <w:rPr>
                <w:rFonts w:ascii="Arial" w:hAnsi="Arial" w:cs="Arial"/>
                <w:b/>
                <w:bCs/>
                <w:sz w:val="18"/>
                <w:szCs w:val="18"/>
                <w:lang w:val="en-ZA"/>
              </w:rPr>
              <w:t>BREAK-DOWN</w:t>
            </w:r>
          </w:p>
        </w:tc>
        <w:tc>
          <w:tcPr>
            <w:tcW w:w="2041" w:type="dxa"/>
            <w:shd w:val="clear" w:color="auto" w:fill="BFBFBF" w:themeFill="background1" w:themeFillShade="BF"/>
          </w:tcPr>
          <w:p w:rsidR="00747B33" w:rsidRPr="0079428D" w:rsidRDefault="00747B33" w:rsidP="00D90C13">
            <w:pPr>
              <w:pStyle w:val="NormalWeb"/>
              <w:tabs>
                <w:tab w:val="center" w:pos="709"/>
              </w:tabs>
              <w:spacing w:after="120" w:line="260" w:lineRule="exact"/>
              <w:ind w:left="357" w:hanging="357"/>
              <w:jc w:val="center"/>
              <w:rPr>
                <w:rFonts w:ascii="Arial" w:hAnsi="Arial" w:cs="Arial"/>
                <w:b/>
                <w:bCs/>
                <w:sz w:val="18"/>
                <w:szCs w:val="18"/>
                <w:lang w:val="en-ZA"/>
              </w:rPr>
            </w:pPr>
            <w:r w:rsidRPr="0079428D">
              <w:rPr>
                <w:rFonts w:ascii="Arial" w:hAnsi="Arial" w:cs="Arial"/>
                <w:b/>
                <w:bCs/>
                <w:sz w:val="18"/>
                <w:szCs w:val="18"/>
                <w:lang w:val="en-ZA"/>
              </w:rPr>
              <w:t>R</w:t>
            </w:r>
          </w:p>
        </w:tc>
      </w:tr>
      <w:tr w:rsidR="00747B33" w:rsidRPr="002C76C1" w:rsidTr="00D90C13">
        <w:tc>
          <w:tcPr>
            <w:tcW w:w="5944" w:type="dxa"/>
          </w:tcPr>
          <w:p w:rsidR="00747B33" w:rsidRPr="0079428D" w:rsidRDefault="00747B33" w:rsidP="00D90C13">
            <w:pPr>
              <w:pStyle w:val="NormalWeb"/>
              <w:tabs>
                <w:tab w:val="center" w:pos="709"/>
              </w:tabs>
              <w:spacing w:after="120" w:line="260" w:lineRule="exact"/>
              <w:ind w:left="34" w:hanging="34"/>
              <w:rPr>
                <w:rFonts w:ascii="Arial" w:hAnsi="Arial" w:cs="Arial"/>
                <w:sz w:val="18"/>
                <w:szCs w:val="18"/>
                <w:lang w:val="en-ZA"/>
              </w:rPr>
            </w:pPr>
            <w:r w:rsidRPr="0079428D">
              <w:rPr>
                <w:rFonts w:ascii="Arial" w:hAnsi="Arial" w:cs="Arial"/>
                <w:sz w:val="18"/>
                <w:szCs w:val="18"/>
                <w:lang w:val="en-ZA"/>
              </w:rPr>
              <w:t xml:space="preserve">Total amount of the goods and services charged by </w:t>
            </w:r>
            <w:r w:rsidRPr="0079428D">
              <w:rPr>
                <w:rFonts w:ascii="Arial" w:hAnsi="Arial" w:cs="Arial"/>
                <w:sz w:val="18"/>
                <w:szCs w:val="18"/>
              </w:rPr>
              <w:t>Oratilwe Management t/a Exclusive Management service</w:t>
            </w:r>
            <w:r w:rsidRPr="0079428D">
              <w:rPr>
                <w:rFonts w:ascii="Arial" w:hAnsi="Arial" w:cs="Arial"/>
                <w:sz w:val="18"/>
                <w:szCs w:val="18"/>
                <w:lang w:val="en-ZA"/>
              </w:rPr>
              <w:t xml:space="preserve"> to Motseng (including transport costs).</w:t>
            </w:r>
          </w:p>
        </w:tc>
        <w:tc>
          <w:tcPr>
            <w:tcW w:w="2041" w:type="dxa"/>
            <w:vAlign w:val="bottom"/>
          </w:tcPr>
          <w:p w:rsidR="00747B33" w:rsidRPr="0079428D" w:rsidRDefault="00747B33" w:rsidP="00D90C13">
            <w:pPr>
              <w:pStyle w:val="NormalWeb"/>
              <w:tabs>
                <w:tab w:val="center" w:pos="709"/>
              </w:tabs>
              <w:spacing w:after="120" w:line="260" w:lineRule="exact"/>
              <w:ind w:left="357" w:hanging="357"/>
              <w:jc w:val="right"/>
              <w:rPr>
                <w:rFonts w:ascii="Arial" w:hAnsi="Arial" w:cs="Arial"/>
                <w:sz w:val="18"/>
                <w:szCs w:val="18"/>
                <w:lang w:val="en-ZA"/>
              </w:rPr>
            </w:pPr>
            <w:r w:rsidRPr="0079428D">
              <w:rPr>
                <w:rFonts w:ascii="Arial" w:hAnsi="Arial" w:cs="Arial"/>
                <w:sz w:val="18"/>
                <w:szCs w:val="18"/>
                <w:lang w:val="en-ZA"/>
              </w:rPr>
              <w:t xml:space="preserve">1 383 658,00 </w:t>
            </w:r>
          </w:p>
        </w:tc>
      </w:tr>
      <w:tr w:rsidR="00747B33" w:rsidRPr="002C76C1" w:rsidTr="00D90C13">
        <w:tc>
          <w:tcPr>
            <w:tcW w:w="5944" w:type="dxa"/>
          </w:tcPr>
          <w:p w:rsidR="00747B33" w:rsidRPr="0079428D" w:rsidRDefault="00747B33" w:rsidP="00D90C13">
            <w:pPr>
              <w:pStyle w:val="NormalWeb"/>
              <w:tabs>
                <w:tab w:val="center" w:pos="709"/>
              </w:tabs>
              <w:spacing w:after="120" w:line="260" w:lineRule="exact"/>
              <w:ind w:left="34" w:hanging="34"/>
              <w:rPr>
                <w:rFonts w:ascii="Arial" w:hAnsi="Arial" w:cs="Arial"/>
                <w:i/>
                <w:iCs/>
                <w:sz w:val="18"/>
                <w:szCs w:val="18"/>
                <w:lang w:val="en-ZA"/>
              </w:rPr>
            </w:pPr>
            <w:r w:rsidRPr="0079428D">
              <w:rPr>
                <w:rFonts w:ascii="Arial" w:hAnsi="Arial" w:cs="Arial"/>
                <w:sz w:val="18"/>
                <w:szCs w:val="18"/>
                <w:lang w:val="en-ZA"/>
              </w:rPr>
              <w:t xml:space="preserve">12% Profit and attendance fee charged by Motseng Facilities Management </w:t>
            </w:r>
            <w:r w:rsidRPr="0079428D">
              <w:rPr>
                <w:rFonts w:ascii="Arial" w:hAnsi="Arial" w:cs="Arial"/>
                <w:i/>
                <w:iCs/>
                <w:sz w:val="18"/>
                <w:szCs w:val="18"/>
                <w:lang w:val="en-ZA"/>
              </w:rPr>
              <w:t>(R 1 383 658,00*12%)</w:t>
            </w:r>
          </w:p>
        </w:tc>
        <w:tc>
          <w:tcPr>
            <w:tcW w:w="2041" w:type="dxa"/>
            <w:vAlign w:val="bottom"/>
          </w:tcPr>
          <w:p w:rsidR="00747B33" w:rsidRPr="0079428D" w:rsidRDefault="00747B33" w:rsidP="00D90C13">
            <w:pPr>
              <w:tabs>
                <w:tab w:val="center" w:pos="709"/>
              </w:tabs>
              <w:spacing w:after="120" w:line="260" w:lineRule="exact"/>
              <w:ind w:left="357" w:hanging="357"/>
              <w:jc w:val="right"/>
              <w:rPr>
                <w:sz w:val="18"/>
                <w:szCs w:val="18"/>
              </w:rPr>
            </w:pPr>
            <w:r w:rsidRPr="0079428D">
              <w:rPr>
                <w:sz w:val="18"/>
                <w:szCs w:val="18"/>
              </w:rPr>
              <w:t>166 038,96</w:t>
            </w:r>
          </w:p>
        </w:tc>
      </w:tr>
      <w:tr w:rsidR="00747B33" w:rsidRPr="002C76C1" w:rsidTr="00D90C13">
        <w:tc>
          <w:tcPr>
            <w:tcW w:w="5944" w:type="dxa"/>
          </w:tcPr>
          <w:p w:rsidR="00747B33" w:rsidRPr="0079428D" w:rsidRDefault="00747B33" w:rsidP="00D90C13">
            <w:pPr>
              <w:pStyle w:val="NormalWeb"/>
              <w:tabs>
                <w:tab w:val="center" w:pos="709"/>
              </w:tabs>
              <w:spacing w:after="120" w:line="260" w:lineRule="exact"/>
              <w:ind w:left="34" w:hanging="34"/>
              <w:rPr>
                <w:rFonts w:ascii="Arial" w:hAnsi="Arial" w:cs="Arial"/>
                <w:sz w:val="18"/>
                <w:szCs w:val="18"/>
                <w:lang w:val="en-ZA"/>
              </w:rPr>
            </w:pPr>
            <w:r w:rsidRPr="0079428D">
              <w:rPr>
                <w:rFonts w:ascii="Arial" w:hAnsi="Arial" w:cs="Arial"/>
                <w:sz w:val="18"/>
                <w:szCs w:val="18"/>
                <w:lang w:val="en-ZA"/>
              </w:rPr>
              <w:t>Total amount (Excluding VAT)</w:t>
            </w:r>
          </w:p>
        </w:tc>
        <w:tc>
          <w:tcPr>
            <w:tcW w:w="2041" w:type="dxa"/>
            <w:vAlign w:val="bottom"/>
          </w:tcPr>
          <w:p w:rsidR="00747B33" w:rsidRPr="0079428D" w:rsidRDefault="00747B33" w:rsidP="00D90C13">
            <w:pPr>
              <w:pStyle w:val="NormalWeb"/>
              <w:tabs>
                <w:tab w:val="center" w:pos="709"/>
              </w:tabs>
              <w:spacing w:after="120" w:line="260" w:lineRule="exact"/>
              <w:ind w:left="357" w:hanging="357"/>
              <w:jc w:val="right"/>
              <w:rPr>
                <w:rFonts w:ascii="Arial" w:hAnsi="Arial" w:cs="Arial"/>
                <w:sz w:val="18"/>
                <w:szCs w:val="18"/>
                <w:lang w:val="en-ZA"/>
              </w:rPr>
            </w:pPr>
            <w:r w:rsidRPr="0079428D">
              <w:rPr>
                <w:rFonts w:ascii="Arial" w:hAnsi="Arial" w:cs="Arial"/>
                <w:sz w:val="18"/>
                <w:szCs w:val="18"/>
                <w:lang w:val="en-ZA"/>
              </w:rPr>
              <w:t xml:space="preserve">1 549 696,96  </w:t>
            </w:r>
          </w:p>
        </w:tc>
      </w:tr>
      <w:tr w:rsidR="00747B33" w:rsidRPr="002C76C1" w:rsidTr="00D90C13">
        <w:tc>
          <w:tcPr>
            <w:tcW w:w="5944" w:type="dxa"/>
          </w:tcPr>
          <w:p w:rsidR="00747B33" w:rsidRPr="0079428D" w:rsidRDefault="00747B33" w:rsidP="00D90C13">
            <w:pPr>
              <w:pStyle w:val="NormalWeb"/>
              <w:tabs>
                <w:tab w:val="center" w:pos="709"/>
              </w:tabs>
              <w:spacing w:after="120" w:line="260" w:lineRule="exact"/>
              <w:ind w:left="34" w:hanging="34"/>
              <w:rPr>
                <w:rFonts w:ascii="Arial" w:hAnsi="Arial" w:cs="Arial"/>
                <w:sz w:val="18"/>
                <w:szCs w:val="18"/>
                <w:lang w:val="en-ZA"/>
              </w:rPr>
            </w:pPr>
            <w:r w:rsidRPr="0079428D">
              <w:rPr>
                <w:rFonts w:ascii="Arial" w:hAnsi="Arial" w:cs="Arial"/>
                <w:sz w:val="18"/>
                <w:szCs w:val="18"/>
                <w:lang w:val="en-ZA"/>
              </w:rPr>
              <w:t>VAT @ 14%</w:t>
            </w:r>
          </w:p>
        </w:tc>
        <w:tc>
          <w:tcPr>
            <w:tcW w:w="2041" w:type="dxa"/>
            <w:vAlign w:val="bottom"/>
          </w:tcPr>
          <w:p w:rsidR="00747B33" w:rsidRPr="0079428D" w:rsidRDefault="00747B33" w:rsidP="00D90C13">
            <w:pPr>
              <w:tabs>
                <w:tab w:val="center" w:pos="709"/>
              </w:tabs>
              <w:spacing w:after="120" w:line="260" w:lineRule="exact"/>
              <w:ind w:left="357" w:hanging="357"/>
              <w:jc w:val="right"/>
              <w:rPr>
                <w:sz w:val="18"/>
                <w:szCs w:val="18"/>
              </w:rPr>
            </w:pPr>
            <w:r w:rsidRPr="0079428D">
              <w:rPr>
                <w:sz w:val="18"/>
                <w:szCs w:val="18"/>
              </w:rPr>
              <w:t>216 957,57</w:t>
            </w:r>
          </w:p>
        </w:tc>
      </w:tr>
      <w:tr w:rsidR="00747B33" w:rsidRPr="002C76C1" w:rsidTr="00D90C13">
        <w:tc>
          <w:tcPr>
            <w:tcW w:w="5944" w:type="dxa"/>
          </w:tcPr>
          <w:p w:rsidR="00747B33" w:rsidRPr="0079428D" w:rsidRDefault="00747B33" w:rsidP="00D90C13">
            <w:pPr>
              <w:pStyle w:val="NormalWeb"/>
              <w:tabs>
                <w:tab w:val="center" w:pos="709"/>
              </w:tabs>
              <w:spacing w:after="120" w:line="260" w:lineRule="exact"/>
              <w:ind w:left="34" w:hanging="34"/>
              <w:rPr>
                <w:rFonts w:ascii="Arial" w:hAnsi="Arial" w:cs="Arial"/>
                <w:b/>
                <w:bCs/>
                <w:sz w:val="18"/>
                <w:szCs w:val="18"/>
                <w:lang w:val="en-ZA"/>
              </w:rPr>
            </w:pPr>
            <w:r w:rsidRPr="0079428D">
              <w:rPr>
                <w:rFonts w:ascii="Arial" w:hAnsi="Arial" w:cs="Arial"/>
                <w:b/>
                <w:bCs/>
                <w:sz w:val="18"/>
                <w:szCs w:val="18"/>
                <w:lang w:val="en-ZA"/>
              </w:rPr>
              <w:t>Total amount charged to DPW (including VAT)</w:t>
            </w:r>
          </w:p>
        </w:tc>
        <w:tc>
          <w:tcPr>
            <w:tcW w:w="2041" w:type="dxa"/>
            <w:vAlign w:val="bottom"/>
          </w:tcPr>
          <w:p w:rsidR="00747B33" w:rsidRPr="0079428D" w:rsidRDefault="00747B33" w:rsidP="006F5D2E">
            <w:pPr>
              <w:pStyle w:val="NormalWeb"/>
              <w:numPr>
                <w:ilvl w:val="0"/>
                <w:numId w:val="216"/>
              </w:numPr>
              <w:tabs>
                <w:tab w:val="center" w:pos="709"/>
              </w:tabs>
              <w:spacing w:after="120" w:line="260" w:lineRule="exact"/>
              <w:jc w:val="right"/>
              <w:rPr>
                <w:rFonts w:ascii="Arial" w:hAnsi="Arial" w:cs="Arial"/>
                <w:b/>
                <w:bCs/>
                <w:sz w:val="18"/>
                <w:szCs w:val="18"/>
                <w:lang w:val="en-ZA"/>
              </w:rPr>
            </w:pPr>
            <w:r w:rsidRPr="0079428D">
              <w:rPr>
                <w:rFonts w:ascii="Arial" w:hAnsi="Arial" w:cs="Arial"/>
                <w:b/>
                <w:bCs/>
                <w:sz w:val="18"/>
                <w:szCs w:val="18"/>
                <w:lang w:val="en-ZA"/>
              </w:rPr>
              <w:t>766 654,53</w:t>
            </w:r>
          </w:p>
        </w:tc>
      </w:tr>
    </w:tbl>
    <w:p w:rsidR="00747B33" w:rsidRPr="002C76C1" w:rsidRDefault="00747B33" w:rsidP="00747B33">
      <w:pPr>
        <w:pStyle w:val="NormalWeb"/>
        <w:tabs>
          <w:tab w:val="center" w:pos="709"/>
        </w:tabs>
        <w:rPr>
          <w:rFonts w:ascii="Arial" w:hAnsi="Arial" w:cs="Arial"/>
          <w:sz w:val="22"/>
          <w:szCs w:val="22"/>
        </w:rPr>
      </w:pPr>
    </w:p>
    <w:p w:rsidR="00747B33" w:rsidRPr="002C76C1" w:rsidRDefault="00747B33" w:rsidP="00747B33">
      <w:pPr>
        <w:pStyle w:val="NormalWeb"/>
        <w:tabs>
          <w:tab w:val="center" w:pos="709"/>
        </w:tabs>
        <w:ind w:left="720"/>
        <w:rPr>
          <w:rFonts w:ascii="Arial" w:hAnsi="Arial" w:cs="Arial"/>
          <w:sz w:val="22"/>
          <w:szCs w:val="22"/>
        </w:rPr>
      </w:pPr>
    </w:p>
    <w:p w:rsidR="00747B33" w:rsidRPr="002C76C1" w:rsidRDefault="00747B33" w:rsidP="006F5D2E">
      <w:pPr>
        <w:pStyle w:val="NormalWeb"/>
        <w:numPr>
          <w:ilvl w:val="0"/>
          <w:numId w:val="312"/>
        </w:numPr>
        <w:tabs>
          <w:tab w:val="center" w:pos="709"/>
        </w:tabs>
        <w:spacing w:after="120" w:line="260" w:lineRule="exact"/>
        <w:rPr>
          <w:rFonts w:ascii="Arial" w:hAnsi="Arial" w:cs="Arial"/>
          <w:sz w:val="22"/>
          <w:szCs w:val="22"/>
        </w:rPr>
      </w:pPr>
      <w:r w:rsidRPr="002C76C1">
        <w:rPr>
          <w:rFonts w:ascii="Arial" w:hAnsi="Arial" w:cs="Arial"/>
          <w:sz w:val="22"/>
          <w:szCs w:val="22"/>
        </w:rPr>
        <w:t>From the information stated above it is clear that Motseng Facilities Management merely acted as a middle man between Oratilwe Management t/a Exclusive Management service and the Department of Public Works. It appears as if Motseng Facilities Management performs the procurement functions on behalf of the department (i.e. obtaining quotations and awarding of the bid to a selected supplier); then proceeds to charge the department a 12% “handling fee” on the cost of the service charged by the winning supplier.</w:t>
      </w:r>
    </w:p>
    <w:p w:rsidR="00747B33" w:rsidRPr="00747B33" w:rsidRDefault="00747B33" w:rsidP="006F5D2E">
      <w:pPr>
        <w:pStyle w:val="NormalWeb"/>
        <w:numPr>
          <w:ilvl w:val="0"/>
          <w:numId w:val="312"/>
        </w:numPr>
        <w:spacing w:after="120" w:line="260" w:lineRule="exact"/>
        <w:rPr>
          <w:rFonts w:ascii="Arial" w:hAnsi="Arial" w:cs="Arial"/>
          <w:sz w:val="22"/>
          <w:szCs w:val="22"/>
        </w:rPr>
      </w:pPr>
      <w:r w:rsidRPr="00747B33">
        <w:rPr>
          <w:rFonts w:ascii="Arial" w:hAnsi="Arial" w:cs="Arial"/>
          <w:sz w:val="22"/>
          <w:szCs w:val="22"/>
        </w:rPr>
        <w:t xml:space="preserve">Planning and consideration of the best value for money options is integral to demand management in deciding to outsource a function opposed to performing the function internally. The service provided appears not to be of a specialised nature and the 12% profit made by the department without using a service provider or if the service has been procured directly from Oratilwe Management t/a Exclusive Management Service. </w:t>
      </w:r>
    </w:p>
    <w:p w:rsidR="00747B33" w:rsidRPr="002C76C1" w:rsidRDefault="00747B33" w:rsidP="006F5D2E">
      <w:pPr>
        <w:pStyle w:val="NormalWeb"/>
        <w:widowControl/>
        <w:numPr>
          <w:ilvl w:val="0"/>
          <w:numId w:val="312"/>
        </w:numPr>
        <w:tabs>
          <w:tab w:val="center" w:pos="709"/>
        </w:tabs>
        <w:spacing w:after="120" w:line="260" w:lineRule="exact"/>
        <w:rPr>
          <w:rFonts w:ascii="Arial" w:hAnsi="Arial" w:cs="Arial"/>
          <w:sz w:val="22"/>
          <w:szCs w:val="22"/>
        </w:rPr>
      </w:pPr>
      <w:r w:rsidRPr="002C76C1">
        <w:rPr>
          <w:rFonts w:ascii="Arial" w:hAnsi="Arial" w:cs="Arial"/>
          <w:sz w:val="22"/>
          <w:szCs w:val="22"/>
        </w:rPr>
        <w:t xml:space="preserve">Per inspection of the invoice 105350, dated 30 April 2011, and certification that invoice has been received by department, dated 09 May 2011, we noted that services were rendered before the order was issued and approved. The order was approved on 11 May 2011, two days after the invoice was received and stamped certifying that the service was received. </w:t>
      </w:r>
    </w:p>
    <w:p w:rsidR="00747B33" w:rsidRPr="002C76C1" w:rsidRDefault="00747B33" w:rsidP="00747B33">
      <w:pPr>
        <w:pStyle w:val="NormalWeb"/>
        <w:widowControl/>
        <w:tabs>
          <w:tab w:val="center" w:pos="709"/>
        </w:tabs>
        <w:spacing w:after="120" w:line="260" w:lineRule="exact"/>
        <w:ind w:left="709"/>
        <w:rPr>
          <w:rFonts w:ascii="Arial" w:hAnsi="Arial" w:cs="Arial"/>
          <w:sz w:val="22"/>
          <w:szCs w:val="22"/>
        </w:rPr>
      </w:pPr>
      <w:r>
        <w:rPr>
          <w:rFonts w:ascii="Arial" w:hAnsi="Arial" w:cs="Arial"/>
          <w:sz w:val="22"/>
          <w:szCs w:val="22"/>
          <w:lang w:val="en-ZA"/>
        </w:rPr>
        <w:tab/>
      </w:r>
      <w:r w:rsidRPr="002C76C1">
        <w:rPr>
          <w:rFonts w:ascii="Arial" w:hAnsi="Arial" w:cs="Arial"/>
          <w:sz w:val="22"/>
          <w:szCs w:val="22"/>
          <w:lang w:val="en-ZA"/>
        </w:rPr>
        <w:t xml:space="preserve">It was also noted that no internal memo was provided indicating that the expense was approved prior to receipt of the service. </w:t>
      </w:r>
    </w:p>
    <w:p w:rsidR="00747B33" w:rsidRPr="002C76C1" w:rsidRDefault="00747B33" w:rsidP="00747B33">
      <w:pPr>
        <w:pStyle w:val="NormalWeb"/>
        <w:widowControl/>
        <w:tabs>
          <w:tab w:val="center" w:pos="709"/>
        </w:tabs>
        <w:spacing w:after="120" w:line="260" w:lineRule="exact"/>
        <w:ind w:left="709"/>
        <w:rPr>
          <w:rFonts w:ascii="Arial" w:hAnsi="Arial" w:cs="Arial"/>
          <w:sz w:val="22"/>
          <w:szCs w:val="22"/>
          <w:lang w:val="en-ZA"/>
        </w:rPr>
      </w:pPr>
      <w:r>
        <w:rPr>
          <w:rFonts w:ascii="Arial" w:hAnsi="Arial" w:cs="Arial"/>
          <w:sz w:val="22"/>
          <w:szCs w:val="22"/>
          <w:lang w:val="en-ZA"/>
        </w:rPr>
        <w:tab/>
      </w:r>
      <w:r w:rsidRPr="002C76C1">
        <w:rPr>
          <w:rFonts w:ascii="Arial" w:hAnsi="Arial" w:cs="Arial"/>
          <w:sz w:val="22"/>
          <w:szCs w:val="22"/>
          <w:lang w:val="en-ZA"/>
        </w:rPr>
        <w:t xml:space="preserve">No documentation was provided indicating reasons for the deviation from the applicable internal controls and legislation. </w:t>
      </w:r>
    </w:p>
    <w:p w:rsidR="00747B33" w:rsidRPr="002C76C1" w:rsidRDefault="00747B33" w:rsidP="006F5D2E">
      <w:pPr>
        <w:pStyle w:val="NormalWeb"/>
        <w:widowControl/>
        <w:numPr>
          <w:ilvl w:val="0"/>
          <w:numId w:val="312"/>
        </w:numPr>
        <w:tabs>
          <w:tab w:val="left" w:pos="284"/>
          <w:tab w:val="center" w:pos="709"/>
        </w:tabs>
        <w:spacing w:after="120" w:line="260" w:lineRule="exact"/>
        <w:rPr>
          <w:rFonts w:ascii="Arial" w:hAnsi="Arial" w:cs="Arial"/>
          <w:sz w:val="22"/>
          <w:szCs w:val="22"/>
          <w:lang w:val="en-ZA"/>
        </w:rPr>
      </w:pPr>
      <w:r w:rsidRPr="002C76C1">
        <w:rPr>
          <w:rFonts w:ascii="Arial" w:hAnsi="Arial" w:cs="Arial"/>
          <w:sz w:val="22"/>
          <w:szCs w:val="22"/>
          <w:lang w:val="en-ZA"/>
        </w:rPr>
        <w:t xml:space="preserve">The procurement was not listed in the </w:t>
      </w:r>
      <w:r w:rsidRPr="002C76C1">
        <w:rPr>
          <w:rFonts w:ascii="Arial" w:hAnsi="Arial" w:cs="Arial"/>
          <w:sz w:val="22"/>
          <w:szCs w:val="22"/>
        </w:rPr>
        <w:t>procurement plan submitted to treasury as part of the department’s planned procurement for the year.</w:t>
      </w:r>
    </w:p>
    <w:p w:rsidR="00747B33" w:rsidRPr="002C76C1" w:rsidRDefault="00747B33" w:rsidP="006F5D2E">
      <w:pPr>
        <w:pStyle w:val="NormalWeb"/>
        <w:widowControl/>
        <w:numPr>
          <w:ilvl w:val="0"/>
          <w:numId w:val="312"/>
        </w:numPr>
        <w:tabs>
          <w:tab w:val="center" w:pos="709"/>
        </w:tabs>
        <w:spacing w:after="120" w:line="260" w:lineRule="exact"/>
        <w:rPr>
          <w:rFonts w:ascii="Arial" w:hAnsi="Arial" w:cs="Arial"/>
          <w:sz w:val="22"/>
          <w:szCs w:val="22"/>
        </w:rPr>
      </w:pPr>
      <w:r w:rsidRPr="002C76C1">
        <w:rPr>
          <w:rFonts w:ascii="Arial" w:hAnsi="Arial" w:cs="Arial"/>
          <w:sz w:val="22"/>
          <w:szCs w:val="22"/>
        </w:rPr>
        <w:t>A PA-12 – approval by the sub/ special/ national/ regional bid adjudication committee signed by the previous CFO on 28 April 2011 was attached to batch 168 095. The title of the document is;</w:t>
      </w:r>
    </w:p>
    <w:p w:rsidR="00747B33" w:rsidRPr="002C76C1" w:rsidRDefault="00747B33" w:rsidP="00747B33">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ab/>
        <w:t>“WCS no 044107: Prestige Facilities: Prestige Portfoli – Facilities Management Contract (Motseng Facilities Management) Request for Extention)”</w:t>
      </w:r>
    </w:p>
    <w:p w:rsidR="00747B33" w:rsidRPr="002C76C1" w:rsidRDefault="00747B33" w:rsidP="00747B33">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ab/>
        <w:t>The committee members approving the extension was:</w:t>
      </w:r>
    </w:p>
    <w:p w:rsidR="00747B33" w:rsidRPr="002C76C1" w:rsidRDefault="00747B33" w:rsidP="006F5D2E">
      <w:pPr>
        <w:pStyle w:val="NormalWeb"/>
        <w:widowControl/>
        <w:numPr>
          <w:ilvl w:val="0"/>
          <w:numId w:val="313"/>
        </w:numPr>
        <w:tabs>
          <w:tab w:val="center" w:pos="709"/>
        </w:tabs>
        <w:spacing w:after="120" w:line="260" w:lineRule="exact"/>
        <w:rPr>
          <w:rFonts w:ascii="Arial" w:hAnsi="Arial" w:cs="Arial"/>
          <w:sz w:val="22"/>
          <w:szCs w:val="22"/>
        </w:rPr>
      </w:pPr>
      <w:r w:rsidRPr="002C76C1">
        <w:rPr>
          <w:rFonts w:ascii="Arial" w:hAnsi="Arial" w:cs="Arial"/>
          <w:sz w:val="22"/>
          <w:szCs w:val="22"/>
        </w:rPr>
        <w:t>MS C Motsisi – the previous Chief Financial Officer</w:t>
      </w:r>
    </w:p>
    <w:p w:rsidR="00747B33" w:rsidRPr="002C76C1" w:rsidRDefault="00747B33" w:rsidP="006F5D2E">
      <w:pPr>
        <w:pStyle w:val="NormalWeb"/>
        <w:widowControl/>
        <w:numPr>
          <w:ilvl w:val="0"/>
          <w:numId w:val="313"/>
        </w:numPr>
        <w:tabs>
          <w:tab w:val="center" w:pos="709"/>
        </w:tabs>
        <w:spacing w:after="120" w:line="260" w:lineRule="exact"/>
        <w:rPr>
          <w:rFonts w:ascii="Arial" w:hAnsi="Arial" w:cs="Arial"/>
          <w:sz w:val="22"/>
          <w:szCs w:val="22"/>
        </w:rPr>
      </w:pPr>
      <w:r w:rsidRPr="002C76C1">
        <w:rPr>
          <w:rFonts w:ascii="Arial" w:hAnsi="Arial" w:cs="Arial"/>
          <w:sz w:val="22"/>
          <w:szCs w:val="22"/>
        </w:rPr>
        <w:t>Mr T Tabane – the Chief Director SCM</w:t>
      </w:r>
    </w:p>
    <w:p w:rsidR="00747B33" w:rsidRPr="002C76C1" w:rsidRDefault="00747B33" w:rsidP="006F5D2E">
      <w:pPr>
        <w:pStyle w:val="NormalWeb"/>
        <w:widowControl/>
        <w:numPr>
          <w:ilvl w:val="0"/>
          <w:numId w:val="313"/>
        </w:numPr>
        <w:tabs>
          <w:tab w:val="center" w:pos="709"/>
        </w:tabs>
        <w:spacing w:after="120" w:line="260" w:lineRule="exact"/>
        <w:rPr>
          <w:rFonts w:ascii="Arial" w:hAnsi="Arial" w:cs="Arial"/>
          <w:sz w:val="22"/>
          <w:szCs w:val="22"/>
        </w:rPr>
      </w:pPr>
      <w:r w:rsidRPr="002C76C1">
        <w:rPr>
          <w:rFonts w:ascii="Arial" w:hAnsi="Arial" w:cs="Arial"/>
          <w:sz w:val="22"/>
          <w:szCs w:val="22"/>
        </w:rPr>
        <w:t>Ms J Prinsloo – the Chief Director: Trading Account</w:t>
      </w:r>
    </w:p>
    <w:p w:rsidR="00747B33" w:rsidRPr="002C76C1" w:rsidRDefault="00747B33" w:rsidP="00747B33">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The latter was indicated as a comment on the PA-12:</w:t>
      </w:r>
    </w:p>
    <w:p w:rsidR="00747B33" w:rsidRPr="002C76C1" w:rsidRDefault="00747B33" w:rsidP="00747B33">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“Approval is granted for 9 months - 31/12/2011. Approval is for the extension and not the budget. This is the second and final extension. The region must put in place a new contract before the expiry of this contract.”</w:t>
      </w:r>
    </w:p>
    <w:p w:rsidR="00747B33" w:rsidRPr="002C76C1" w:rsidRDefault="00747B33" w:rsidP="00747B33">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The previous CFO, other officials and the Acting Accounting Officer were aware that the Motseng Facilities Management contract is under investigation by SIU.</w:t>
      </w:r>
    </w:p>
    <w:p w:rsidR="00747B33" w:rsidRPr="002C76C1" w:rsidRDefault="00747B33" w:rsidP="00747B33">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The Acting Accounting Officer did therefore not take effective and appropriate steps to prevent irregular expenditure as required in terms of section 38(1)(c)(ii) of the PMFA. In terms of section 81(1) of the PFMA the latter constitutes financial misconduct.</w:t>
      </w:r>
    </w:p>
    <w:p w:rsidR="00747B33" w:rsidRPr="002C76C1" w:rsidRDefault="00747B33" w:rsidP="00747B33">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The previous CFO, the Chief Director SCM and the Chief Director: Trading Account did not comply with section 45(c) of the PFMA as they did not take effective and appropriate steps to prevent irregular expenditure with the extension of the Motseng Facilities Management contract.</w:t>
      </w:r>
    </w:p>
    <w:p w:rsidR="00747B33" w:rsidRPr="002C76C1" w:rsidRDefault="00747B33" w:rsidP="006F5D2E">
      <w:pPr>
        <w:pStyle w:val="NormalWeb"/>
        <w:numPr>
          <w:ilvl w:val="0"/>
          <w:numId w:val="312"/>
        </w:numPr>
        <w:tabs>
          <w:tab w:val="center" w:pos="709"/>
        </w:tabs>
        <w:spacing w:after="100" w:afterAutospacing="1"/>
        <w:rPr>
          <w:rFonts w:ascii="Arial" w:hAnsi="Arial" w:cs="Arial"/>
          <w:sz w:val="22"/>
          <w:szCs w:val="22"/>
        </w:rPr>
      </w:pPr>
      <w:r w:rsidRPr="002C76C1">
        <w:rPr>
          <w:rFonts w:ascii="Arial" w:hAnsi="Arial" w:cs="Arial"/>
          <w:sz w:val="22"/>
          <w:szCs w:val="22"/>
        </w:rPr>
        <w:t>There was also not a tax clearance certificate attached to the payment. Seeing that the contract was extended it is therefore not evident if it was ensured that the department is still in possession of an original, still valid tax clearance certificate.</w:t>
      </w:r>
    </w:p>
    <w:p w:rsidR="00747B33" w:rsidRPr="002C76C1" w:rsidRDefault="00747B33" w:rsidP="00747B33">
      <w:pPr>
        <w:pStyle w:val="NormalWeb"/>
        <w:tabs>
          <w:tab w:val="center" w:pos="709"/>
        </w:tabs>
        <w:spacing w:after="100" w:afterAutospacing="1"/>
        <w:rPr>
          <w:rFonts w:ascii="Arial" w:hAnsi="Arial" w:cs="Arial"/>
          <w:sz w:val="22"/>
          <w:szCs w:val="22"/>
        </w:rPr>
      </w:pPr>
      <w:r>
        <w:rPr>
          <w:rFonts w:ascii="Arial" w:hAnsi="Arial" w:cs="Arial"/>
          <w:sz w:val="22"/>
          <w:szCs w:val="22"/>
        </w:rPr>
        <w:t>The finding occurred as a result of the fact that:</w:t>
      </w:r>
    </w:p>
    <w:p w:rsidR="00747B33" w:rsidRPr="002C76C1" w:rsidRDefault="00747B33" w:rsidP="00747B33">
      <w:pPr>
        <w:pStyle w:val="NormalWeb"/>
        <w:tabs>
          <w:tab w:val="left" w:pos="426"/>
          <w:tab w:val="center" w:pos="709"/>
        </w:tabs>
        <w:spacing w:after="120" w:line="260" w:lineRule="exact"/>
        <w:ind w:left="357" w:hanging="357"/>
        <w:rPr>
          <w:rFonts w:ascii="Arial" w:hAnsi="Arial" w:cs="Arial"/>
          <w:sz w:val="22"/>
          <w:szCs w:val="22"/>
          <w:lang w:val="en-GB"/>
        </w:rPr>
      </w:pPr>
      <w:r w:rsidRPr="002C76C1">
        <w:rPr>
          <w:rFonts w:ascii="Arial" w:hAnsi="Arial" w:cs="Arial"/>
          <w:sz w:val="22"/>
          <w:szCs w:val="22"/>
          <w:lang w:val="en-GB"/>
        </w:rPr>
        <w:t>a)</w:t>
      </w:r>
      <w:r w:rsidRPr="002C76C1">
        <w:rPr>
          <w:rFonts w:ascii="Arial" w:hAnsi="Arial" w:cs="Arial"/>
          <w:sz w:val="22"/>
          <w:szCs w:val="22"/>
          <w:lang w:val="en-GB"/>
        </w:rPr>
        <w:tab/>
        <w:t>As per discussion with the Assistant Director: Interior – Prestige, it was noted that Prestige has a contract with Motseng Investments to render a variety of goods and services by way of sub-contractors. In this contract a profit margin was approved for Motseng Investments. He mentioned that the Department of Public Works: Prestige will not always be able to deal directly with the sub-contractor as these suppliers are not located on the prospective supplier lists. He however agrees that there might be certain other suppliers on the prospective supplier listing that might be able to render similar services, even at a cheaper price, but he noted that as most of the dealings, where they involve Motseng Investments, relates to projects that they need to finalise as soon as possible and there is not always time to follow a quotation procedure as it is time consuming. Involving Motseng Investments from the start is a much more time efficient process.</w:t>
      </w:r>
    </w:p>
    <w:p w:rsidR="00747B33" w:rsidRPr="002C76C1" w:rsidRDefault="00747B33" w:rsidP="00747B33">
      <w:pPr>
        <w:pStyle w:val="CommentText"/>
        <w:tabs>
          <w:tab w:val="center" w:pos="709"/>
        </w:tabs>
        <w:spacing w:after="120" w:line="260" w:lineRule="exact"/>
        <w:ind w:left="357" w:hanging="357"/>
        <w:rPr>
          <w:sz w:val="22"/>
          <w:szCs w:val="22"/>
        </w:rPr>
      </w:pPr>
      <w:r w:rsidRPr="002C76C1">
        <w:rPr>
          <w:sz w:val="22"/>
          <w:szCs w:val="22"/>
        </w:rPr>
        <w:t>b)</w:t>
      </w:r>
      <w:r w:rsidRPr="002C76C1">
        <w:rPr>
          <w:sz w:val="22"/>
          <w:szCs w:val="22"/>
        </w:rPr>
        <w:tab/>
        <w:t xml:space="preserve">As per discussion with Senior Administration Officer: Prestige (Monica) it was noted that procurement with Motseng Investment is different as the department will place an order with Motseng Investment  without issuing the government order form and once service has been rendered the department will then issue/approve a “Government order”. </w:t>
      </w:r>
    </w:p>
    <w:p w:rsidR="00747B33" w:rsidRPr="002C76C1" w:rsidRDefault="00747B33" w:rsidP="00747B33">
      <w:pPr>
        <w:pStyle w:val="CommentText"/>
        <w:tabs>
          <w:tab w:val="center" w:pos="709"/>
        </w:tabs>
        <w:spacing w:after="120" w:line="260" w:lineRule="exact"/>
        <w:ind w:left="357" w:hanging="357"/>
        <w:rPr>
          <w:sz w:val="22"/>
          <w:szCs w:val="22"/>
        </w:rPr>
      </w:pPr>
      <w:r w:rsidRPr="002C76C1">
        <w:rPr>
          <w:sz w:val="22"/>
          <w:szCs w:val="22"/>
        </w:rPr>
        <w:t xml:space="preserve">c) </w:t>
      </w:r>
      <w:r w:rsidRPr="002C76C1">
        <w:rPr>
          <w:sz w:val="22"/>
          <w:szCs w:val="22"/>
        </w:rPr>
        <w:tab/>
        <w:t>As per discussion with the ASD: Finance (SCM) it was noted that department only included suppliers that are intended to do business with from August 2011 going forward, however for all the suppliers that they already have business/contract with were not included in the procurement plan.</w:t>
      </w:r>
    </w:p>
    <w:p w:rsidR="00747B33" w:rsidRPr="002C76C1" w:rsidRDefault="00747B33" w:rsidP="00747B33">
      <w:pPr>
        <w:tabs>
          <w:tab w:val="center" w:pos="709"/>
        </w:tabs>
        <w:rPr>
          <w:sz w:val="22"/>
          <w:szCs w:val="22"/>
        </w:rPr>
      </w:pPr>
    </w:p>
    <w:p w:rsidR="00747B33" w:rsidRPr="002C76C1" w:rsidRDefault="00747B33" w:rsidP="00747B33">
      <w:pPr>
        <w:pStyle w:val="NormalWeb"/>
        <w:tabs>
          <w:tab w:val="center" w:pos="709"/>
        </w:tabs>
        <w:rPr>
          <w:rFonts w:ascii="Arial" w:hAnsi="Arial" w:cs="Arial"/>
          <w:sz w:val="22"/>
          <w:szCs w:val="22"/>
        </w:rPr>
      </w:pPr>
    </w:p>
    <w:p w:rsidR="00747B33" w:rsidRPr="002C76C1" w:rsidRDefault="00747B33" w:rsidP="00747B33">
      <w:pPr>
        <w:pStyle w:val="NormalWeb"/>
        <w:tabs>
          <w:tab w:val="center" w:pos="709"/>
        </w:tabs>
        <w:rPr>
          <w:rFonts w:ascii="Arial" w:hAnsi="Arial" w:cs="Arial"/>
          <w:sz w:val="22"/>
          <w:szCs w:val="22"/>
        </w:rPr>
      </w:pPr>
      <w:r w:rsidRPr="002C76C1">
        <w:rPr>
          <w:rFonts w:ascii="Arial" w:hAnsi="Arial" w:cs="Arial"/>
          <w:sz w:val="22"/>
          <w:szCs w:val="22"/>
        </w:rPr>
        <w:t>Potential impact of the findings raised above:</w:t>
      </w:r>
    </w:p>
    <w:p w:rsidR="00747B33" w:rsidRPr="002C76C1" w:rsidRDefault="00747B33" w:rsidP="00747B33">
      <w:pPr>
        <w:pStyle w:val="NormalWeb"/>
        <w:tabs>
          <w:tab w:val="center" w:pos="709"/>
        </w:tabs>
        <w:rPr>
          <w:rFonts w:ascii="Arial" w:hAnsi="Arial" w:cs="Arial"/>
          <w:sz w:val="22"/>
          <w:szCs w:val="22"/>
        </w:rPr>
      </w:pPr>
    </w:p>
    <w:p w:rsidR="00747B33" w:rsidRDefault="00747B33" w:rsidP="00747B33">
      <w:pPr>
        <w:pStyle w:val="NormalWeb"/>
        <w:widowControl/>
        <w:spacing w:after="120" w:line="260" w:lineRule="exact"/>
        <w:ind w:left="709" w:hanging="709"/>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747B33">
        <w:rPr>
          <w:rFonts w:ascii="Arial" w:hAnsi="Arial" w:cs="Arial"/>
          <w:sz w:val="22"/>
          <w:szCs w:val="22"/>
        </w:rPr>
        <w:t>The most economical option to provide services have not been considered and this resulted in spending R189 284,41 (R166 038,96*114/100) more on outsourcing a function that could have been performed internally.</w:t>
      </w:r>
    </w:p>
    <w:p w:rsidR="00747B33" w:rsidRPr="002C76C1" w:rsidRDefault="00747B33" w:rsidP="00747B33">
      <w:pPr>
        <w:pStyle w:val="NormalWeb"/>
        <w:widowControl/>
        <w:tabs>
          <w:tab w:val="center" w:pos="709"/>
        </w:tabs>
        <w:spacing w:after="120" w:line="260" w:lineRule="exact"/>
        <w:ind w:left="709" w:hanging="709"/>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The non compliance with Practice Note 8 of 2007/08 may possibly contribute to the expenditure of R1 577 370,12 being classified as irregular as the department did not submit the original, valid tax clearance certificate as required by paragraph 6.1.</w:t>
      </w:r>
    </w:p>
    <w:p w:rsidR="00747B33" w:rsidRPr="00716713" w:rsidRDefault="00747B33" w:rsidP="00747B33">
      <w:pPr>
        <w:tabs>
          <w:tab w:val="center" w:pos="709"/>
        </w:tabs>
        <w:spacing w:after="120" w:line="260" w:lineRule="exact"/>
        <w:ind w:left="709" w:hanging="709"/>
        <w:rPr>
          <w:sz w:val="22"/>
          <w:szCs w:val="22"/>
        </w:rPr>
      </w:pPr>
      <w:r>
        <w:rPr>
          <w:sz w:val="22"/>
          <w:szCs w:val="22"/>
        </w:rPr>
        <w:t>c)</w:t>
      </w:r>
      <w:r>
        <w:rPr>
          <w:sz w:val="22"/>
          <w:szCs w:val="22"/>
        </w:rPr>
        <w:tab/>
      </w:r>
      <w:r>
        <w:rPr>
          <w:sz w:val="22"/>
          <w:szCs w:val="22"/>
        </w:rPr>
        <w:tab/>
      </w:r>
      <w:r w:rsidRPr="00716713">
        <w:rPr>
          <w:sz w:val="22"/>
          <w:szCs w:val="22"/>
        </w:rPr>
        <w:t>Sufficient appropriate audit evidence could not be obtained that goods and services with a transaction value of over R500 000 were procured by means of a competitive bidding process as per the requirements of TR 16A6.1, TR 16A6.4 and National Treasury Practice Note 6 and 8 of 2007/08 due to the fact that the contract and other pertinent information was seized by the SIU.</w:t>
      </w:r>
    </w:p>
    <w:p w:rsidR="00747B33" w:rsidRPr="00716713" w:rsidRDefault="00747B33" w:rsidP="00747B33">
      <w:pPr>
        <w:tabs>
          <w:tab w:val="center" w:pos="709"/>
        </w:tabs>
        <w:spacing w:after="120" w:line="260" w:lineRule="exact"/>
        <w:ind w:left="709" w:hanging="709"/>
        <w:rPr>
          <w:sz w:val="22"/>
          <w:szCs w:val="22"/>
        </w:rPr>
      </w:pPr>
      <w:r>
        <w:rPr>
          <w:sz w:val="22"/>
          <w:szCs w:val="22"/>
        </w:rPr>
        <w:t>d)</w:t>
      </w:r>
      <w:r>
        <w:rPr>
          <w:sz w:val="22"/>
          <w:szCs w:val="22"/>
        </w:rPr>
        <w:tab/>
      </w:r>
      <w:r>
        <w:rPr>
          <w:sz w:val="22"/>
          <w:szCs w:val="22"/>
        </w:rPr>
        <w:tab/>
      </w:r>
      <w:r w:rsidRPr="00716713">
        <w:rPr>
          <w:sz w:val="22"/>
          <w:szCs w:val="22"/>
        </w:rPr>
        <w:t>None compliance with the instruction note on enhancing compliance monitoring and improving transparency and accountability in SCM paragraph 3.1.1 issued by NT.</w:t>
      </w:r>
    </w:p>
    <w:p w:rsidR="00747B33" w:rsidRPr="00716713" w:rsidRDefault="00747B33" w:rsidP="00747B33">
      <w:pPr>
        <w:tabs>
          <w:tab w:val="center" w:pos="709"/>
        </w:tabs>
        <w:spacing w:after="120" w:line="260" w:lineRule="exact"/>
        <w:ind w:left="709" w:hanging="709"/>
        <w:rPr>
          <w:sz w:val="22"/>
          <w:szCs w:val="22"/>
        </w:rPr>
      </w:pPr>
      <w:r>
        <w:rPr>
          <w:sz w:val="22"/>
          <w:szCs w:val="22"/>
        </w:rPr>
        <w:t>e)</w:t>
      </w:r>
      <w:r>
        <w:rPr>
          <w:sz w:val="22"/>
          <w:szCs w:val="22"/>
        </w:rPr>
        <w:tab/>
      </w:r>
      <w:r>
        <w:rPr>
          <w:sz w:val="22"/>
          <w:szCs w:val="22"/>
        </w:rPr>
        <w:tab/>
      </w:r>
      <w:r w:rsidRPr="00716713">
        <w:rPr>
          <w:sz w:val="22"/>
          <w:szCs w:val="22"/>
        </w:rPr>
        <w:t>Non compliance with section 38(1)(c)(ii) as the accounting officer did not take appropriate and effective steps to prevent irregular expenditure with the extension of the Motseng Facilities Management contract.</w:t>
      </w:r>
    </w:p>
    <w:p w:rsidR="00747B33" w:rsidRPr="00716713" w:rsidRDefault="00747B33" w:rsidP="00747B33">
      <w:pPr>
        <w:tabs>
          <w:tab w:val="center" w:pos="709"/>
        </w:tabs>
        <w:spacing w:after="120" w:line="260" w:lineRule="exact"/>
        <w:ind w:left="709" w:hanging="709"/>
        <w:rPr>
          <w:sz w:val="22"/>
          <w:szCs w:val="22"/>
        </w:rPr>
      </w:pPr>
      <w:r>
        <w:rPr>
          <w:sz w:val="22"/>
          <w:szCs w:val="22"/>
        </w:rPr>
        <w:t>f)</w:t>
      </w:r>
      <w:r>
        <w:rPr>
          <w:sz w:val="22"/>
          <w:szCs w:val="22"/>
        </w:rPr>
        <w:tab/>
      </w:r>
      <w:r>
        <w:rPr>
          <w:sz w:val="22"/>
          <w:szCs w:val="22"/>
        </w:rPr>
        <w:tab/>
      </w:r>
      <w:r w:rsidRPr="00716713">
        <w:rPr>
          <w:sz w:val="22"/>
          <w:szCs w:val="22"/>
        </w:rPr>
        <w:t>Non compliance with section 45(c) as the previous CFO, the Chief Director SCM and the Chief Director: Trading Account did not take effective and appropriate steps to prevent irregular expenditure with the extension of the Motseng Facilities Management contract.</w:t>
      </w:r>
    </w:p>
    <w:p w:rsidR="00747B33" w:rsidRPr="00716713" w:rsidRDefault="00747B33" w:rsidP="00747B33">
      <w:pPr>
        <w:tabs>
          <w:tab w:val="center" w:pos="709"/>
        </w:tabs>
        <w:spacing w:after="120" w:line="260" w:lineRule="exact"/>
        <w:ind w:left="709" w:hanging="709"/>
        <w:rPr>
          <w:sz w:val="22"/>
          <w:szCs w:val="22"/>
        </w:rPr>
      </w:pPr>
      <w:r>
        <w:rPr>
          <w:sz w:val="22"/>
          <w:szCs w:val="22"/>
        </w:rPr>
        <w:t>g)</w:t>
      </w:r>
      <w:r>
        <w:rPr>
          <w:sz w:val="22"/>
          <w:szCs w:val="22"/>
        </w:rPr>
        <w:tab/>
      </w:r>
      <w:r>
        <w:rPr>
          <w:sz w:val="22"/>
          <w:szCs w:val="22"/>
        </w:rPr>
        <w:tab/>
      </w:r>
      <w:r w:rsidRPr="00716713">
        <w:rPr>
          <w:sz w:val="22"/>
          <w:szCs w:val="22"/>
        </w:rPr>
        <w:t>The fact that an order is approved after the expenditure was incurred is considered to be a control weakness.</w:t>
      </w:r>
    </w:p>
    <w:p w:rsidR="00747B33" w:rsidRPr="002C76C1" w:rsidRDefault="00747B33" w:rsidP="00747B33">
      <w:pPr>
        <w:pStyle w:val="ListParagraph"/>
        <w:tabs>
          <w:tab w:val="center" w:pos="709"/>
        </w:tabs>
        <w:spacing w:after="120" w:line="260" w:lineRule="exact"/>
        <w:ind w:left="357"/>
        <w:rPr>
          <w:rFonts w:ascii="Arial" w:hAnsi="Arial" w:cs="Arial"/>
          <w:sz w:val="22"/>
          <w:szCs w:val="22"/>
        </w:rPr>
      </w:pPr>
    </w:p>
    <w:p w:rsidR="00747B33" w:rsidRPr="002C76C1" w:rsidRDefault="00747B33" w:rsidP="00747B33">
      <w:pPr>
        <w:pStyle w:val="Heading2"/>
        <w:tabs>
          <w:tab w:val="center" w:pos="709"/>
        </w:tabs>
        <w:spacing w:before="0" w:after="120"/>
        <w:jc w:val="both"/>
        <w:rPr>
          <w:i w:val="0"/>
          <w:iCs w:val="0"/>
          <w:sz w:val="22"/>
          <w:szCs w:val="22"/>
        </w:rPr>
      </w:pPr>
      <w:r w:rsidRPr="002C76C1">
        <w:rPr>
          <w:i w:val="0"/>
          <w:iCs w:val="0"/>
          <w:sz w:val="22"/>
          <w:szCs w:val="22"/>
        </w:rPr>
        <w:t>Internal control deficiency</w:t>
      </w:r>
    </w:p>
    <w:p w:rsidR="00747B33" w:rsidRPr="00716713" w:rsidRDefault="00747B33" w:rsidP="00747B33">
      <w:pPr>
        <w:pStyle w:val="Heading2"/>
        <w:widowControl/>
        <w:tabs>
          <w:tab w:val="center" w:pos="709"/>
        </w:tabs>
        <w:spacing w:before="0" w:after="0"/>
        <w:rPr>
          <w:b w:val="0"/>
          <w:bCs w:val="0"/>
          <w:sz w:val="22"/>
          <w:szCs w:val="22"/>
        </w:rPr>
      </w:pPr>
      <w:r w:rsidRPr="00716713">
        <w:rPr>
          <w:b w:val="0"/>
          <w:bCs w:val="0"/>
          <w:sz w:val="22"/>
          <w:szCs w:val="22"/>
        </w:rPr>
        <w:t>Leadership</w:t>
      </w:r>
    </w:p>
    <w:p w:rsidR="00747B33" w:rsidRPr="00716713" w:rsidRDefault="00747B33" w:rsidP="00747B33">
      <w:pPr>
        <w:tabs>
          <w:tab w:val="center" w:pos="709"/>
        </w:tabs>
        <w:rPr>
          <w:i/>
          <w:lang w:val="en-GB"/>
        </w:rPr>
      </w:pPr>
    </w:p>
    <w:p w:rsidR="00747B33" w:rsidRPr="00716713" w:rsidRDefault="00747B33" w:rsidP="00747B33">
      <w:pPr>
        <w:tabs>
          <w:tab w:val="center" w:pos="709"/>
        </w:tabs>
        <w:ind w:left="709" w:hanging="709"/>
        <w:rPr>
          <w:i/>
          <w:sz w:val="22"/>
          <w:szCs w:val="22"/>
        </w:rPr>
      </w:pPr>
      <w:r w:rsidRPr="00716713">
        <w:rPr>
          <w:i/>
          <w:sz w:val="22"/>
          <w:szCs w:val="22"/>
        </w:rPr>
        <w:t>a)</w:t>
      </w:r>
      <w:r w:rsidRPr="00716713">
        <w:rPr>
          <w:i/>
          <w:sz w:val="22"/>
          <w:szCs w:val="22"/>
        </w:rPr>
        <w:tab/>
      </w:r>
      <w:r w:rsidRPr="00716713">
        <w:rPr>
          <w:i/>
          <w:sz w:val="22"/>
          <w:szCs w:val="22"/>
        </w:rPr>
        <w:tab/>
        <w:t>The department did not provide effective leadership based on a culture of honesty, ethical business practices and good governance, protecting and enhancing the interests of the entity.</w:t>
      </w:r>
    </w:p>
    <w:p w:rsidR="00747B33" w:rsidRPr="00716713" w:rsidRDefault="00747B33" w:rsidP="00747B33">
      <w:pPr>
        <w:tabs>
          <w:tab w:val="center" w:pos="709"/>
        </w:tabs>
        <w:rPr>
          <w:i/>
          <w:sz w:val="22"/>
          <w:szCs w:val="22"/>
        </w:rPr>
      </w:pPr>
    </w:p>
    <w:p w:rsidR="00747B33" w:rsidRPr="00716713" w:rsidRDefault="00747B33" w:rsidP="00747B33">
      <w:pPr>
        <w:tabs>
          <w:tab w:val="center" w:pos="709"/>
        </w:tabs>
        <w:ind w:left="709" w:hanging="709"/>
        <w:rPr>
          <w:i/>
          <w:sz w:val="22"/>
          <w:szCs w:val="22"/>
        </w:rPr>
      </w:pPr>
      <w:r w:rsidRPr="00716713">
        <w:rPr>
          <w:i/>
          <w:sz w:val="22"/>
          <w:szCs w:val="22"/>
        </w:rPr>
        <w:t>b)</w:t>
      </w:r>
      <w:r w:rsidRPr="00716713">
        <w:rPr>
          <w:i/>
          <w:sz w:val="22"/>
          <w:szCs w:val="22"/>
        </w:rPr>
        <w:tab/>
      </w:r>
      <w:r w:rsidRPr="00716713">
        <w:rPr>
          <w:i/>
          <w:sz w:val="22"/>
          <w:szCs w:val="22"/>
        </w:rPr>
        <w:tab/>
        <w:t>The department did not effectively exercise its oversight responsibility regarding financial and performance reporting and compliance and related internal controls.</w:t>
      </w:r>
    </w:p>
    <w:p w:rsidR="00747B33" w:rsidRPr="00716713" w:rsidRDefault="00747B33" w:rsidP="00747B33">
      <w:pPr>
        <w:tabs>
          <w:tab w:val="center" w:pos="709"/>
        </w:tabs>
        <w:rPr>
          <w:i/>
          <w:lang w:val="en-GB"/>
        </w:rPr>
      </w:pPr>
    </w:p>
    <w:p w:rsidR="00747B33" w:rsidRPr="00716713" w:rsidRDefault="00747B33" w:rsidP="00747B33">
      <w:pPr>
        <w:pStyle w:val="Heading2"/>
        <w:widowControl/>
        <w:tabs>
          <w:tab w:val="center" w:pos="709"/>
        </w:tabs>
        <w:spacing w:before="0" w:after="0"/>
        <w:rPr>
          <w:sz w:val="22"/>
          <w:szCs w:val="22"/>
        </w:rPr>
      </w:pPr>
      <w:r w:rsidRPr="00716713">
        <w:rPr>
          <w:b w:val="0"/>
          <w:bCs w:val="0"/>
          <w:sz w:val="22"/>
          <w:szCs w:val="22"/>
        </w:rPr>
        <w:t>Financial and Performance Management</w:t>
      </w:r>
    </w:p>
    <w:p w:rsidR="00747B33" w:rsidRPr="00716713" w:rsidRDefault="00747B33" w:rsidP="00747B33">
      <w:pPr>
        <w:tabs>
          <w:tab w:val="center" w:pos="709"/>
        </w:tabs>
        <w:rPr>
          <w:i/>
          <w:iCs/>
          <w:sz w:val="22"/>
          <w:szCs w:val="22"/>
          <w:lang w:val="en-GB"/>
        </w:rPr>
      </w:pPr>
    </w:p>
    <w:p w:rsidR="00747B33" w:rsidRPr="00716713" w:rsidRDefault="00747B33" w:rsidP="00747B33">
      <w:pPr>
        <w:tabs>
          <w:tab w:val="center" w:pos="709"/>
        </w:tabs>
        <w:rPr>
          <w:i/>
          <w:sz w:val="22"/>
          <w:szCs w:val="22"/>
        </w:rPr>
      </w:pPr>
      <w:r w:rsidRPr="00716713">
        <w:rPr>
          <w:i/>
          <w:sz w:val="22"/>
          <w:szCs w:val="22"/>
        </w:rPr>
        <w:t>The department did not effectively review and monitor compliance with applicable laws and regulations</w:t>
      </w:r>
      <w:r w:rsidRPr="00716713" w:rsidDel="00A47581">
        <w:rPr>
          <w:i/>
          <w:iCs/>
          <w:sz w:val="22"/>
          <w:szCs w:val="22"/>
          <w:lang w:val="en-GB"/>
        </w:rPr>
        <w:t xml:space="preserve"> </w:t>
      </w:r>
    </w:p>
    <w:p w:rsidR="00747B33" w:rsidRPr="002C76C1" w:rsidRDefault="00747B33" w:rsidP="00747B33">
      <w:pPr>
        <w:pStyle w:val="NormalWeb"/>
        <w:tabs>
          <w:tab w:val="center" w:pos="709"/>
        </w:tabs>
        <w:jc w:val="both"/>
        <w:rPr>
          <w:rFonts w:ascii="Arial" w:hAnsi="Arial" w:cs="Arial"/>
          <w:sz w:val="22"/>
          <w:szCs w:val="22"/>
          <w:lang w:val="en-GB"/>
        </w:rPr>
      </w:pPr>
    </w:p>
    <w:p w:rsidR="00747B33" w:rsidRPr="002C76C1" w:rsidRDefault="00747B33" w:rsidP="00747B33">
      <w:pPr>
        <w:tabs>
          <w:tab w:val="center" w:pos="709"/>
        </w:tabs>
        <w:rPr>
          <w:i/>
          <w:iCs/>
        </w:rPr>
      </w:pPr>
    </w:p>
    <w:p w:rsidR="00747B33" w:rsidRPr="002C76C1" w:rsidRDefault="00747B33" w:rsidP="00747B33">
      <w:pPr>
        <w:pStyle w:val="Heading2"/>
        <w:tabs>
          <w:tab w:val="center" w:pos="709"/>
        </w:tabs>
        <w:spacing w:before="0" w:after="120"/>
        <w:jc w:val="both"/>
        <w:rPr>
          <w:i w:val="0"/>
          <w:iCs w:val="0"/>
          <w:sz w:val="22"/>
          <w:szCs w:val="22"/>
        </w:rPr>
      </w:pPr>
      <w:r w:rsidRPr="002C76C1">
        <w:rPr>
          <w:i w:val="0"/>
          <w:iCs w:val="0"/>
          <w:sz w:val="22"/>
          <w:szCs w:val="22"/>
        </w:rPr>
        <w:t>Recommendation</w:t>
      </w:r>
    </w:p>
    <w:p w:rsidR="00747B33" w:rsidRPr="002C76C1" w:rsidRDefault="00747B33" w:rsidP="00747B33">
      <w:pPr>
        <w:tabs>
          <w:tab w:val="center" w:pos="709"/>
        </w:tabs>
        <w:spacing w:after="120" w:line="260" w:lineRule="exact"/>
        <w:ind w:left="357" w:hanging="357"/>
        <w:rPr>
          <w:sz w:val="22"/>
          <w:szCs w:val="22"/>
        </w:rPr>
      </w:pPr>
      <w:r w:rsidRPr="002C76C1">
        <w:rPr>
          <w:sz w:val="22"/>
          <w:szCs w:val="22"/>
        </w:rPr>
        <w:t>a)</w:t>
      </w:r>
      <w:r w:rsidRPr="002C76C1">
        <w:rPr>
          <w:sz w:val="22"/>
          <w:szCs w:val="22"/>
        </w:rPr>
        <w:tab/>
        <w:t>A competitive bid process should be embarked upon as required by the PFMA and Treasury Regulations.  </w:t>
      </w:r>
    </w:p>
    <w:p w:rsidR="00747B33" w:rsidRPr="002C76C1" w:rsidRDefault="00747B33" w:rsidP="00747B33">
      <w:pPr>
        <w:tabs>
          <w:tab w:val="center" w:pos="709"/>
        </w:tabs>
        <w:spacing w:after="120" w:line="260" w:lineRule="exact"/>
        <w:ind w:left="357" w:hanging="357"/>
        <w:rPr>
          <w:sz w:val="22"/>
          <w:szCs w:val="22"/>
        </w:rPr>
      </w:pPr>
      <w:r w:rsidRPr="002C76C1">
        <w:rPr>
          <w:sz w:val="22"/>
          <w:szCs w:val="22"/>
        </w:rPr>
        <w:t>b)</w:t>
      </w:r>
      <w:r w:rsidRPr="002C76C1">
        <w:rPr>
          <w:sz w:val="22"/>
          <w:szCs w:val="22"/>
        </w:rPr>
        <w:tab/>
        <w:t>The department must timeously update their prospective supplier list to include suppliers that can deliver services to avoid paying unnecessary fees.</w:t>
      </w:r>
    </w:p>
    <w:p w:rsidR="00747B33" w:rsidRPr="002C76C1" w:rsidRDefault="00747B33" w:rsidP="00747B33">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c)</w:t>
      </w:r>
      <w:r w:rsidRPr="002C76C1">
        <w:rPr>
          <w:rFonts w:ascii="Arial" w:hAnsi="Arial" w:cs="Arial"/>
          <w:sz w:val="22"/>
          <w:szCs w:val="22"/>
        </w:rPr>
        <w:tab/>
        <w:t>A post-performance assessment of procurement should be performed in order to determine if any expenditure incurred was fruitless and wasteful or irregular and any such expenditure should be investigated by management.</w:t>
      </w:r>
    </w:p>
    <w:p w:rsidR="00747B33" w:rsidRPr="002C76C1" w:rsidRDefault="00747B33" w:rsidP="00747B33">
      <w:pPr>
        <w:pStyle w:val="NormalWeb"/>
        <w:widowControl/>
        <w:tabs>
          <w:tab w:val="center" w:pos="709"/>
        </w:tabs>
        <w:ind w:left="357" w:hanging="357"/>
        <w:jc w:val="both"/>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All purchases need to be approved prior to the receipt of goods and services either by way of a governmental order or via an internal memo.</w:t>
      </w:r>
    </w:p>
    <w:p w:rsidR="00747B33" w:rsidRPr="002C76C1" w:rsidRDefault="00747B33" w:rsidP="00747B33">
      <w:pPr>
        <w:pStyle w:val="NormalWeb"/>
        <w:widowControl/>
        <w:tabs>
          <w:tab w:val="center" w:pos="709"/>
        </w:tabs>
        <w:ind w:left="360"/>
        <w:jc w:val="both"/>
        <w:rPr>
          <w:rFonts w:ascii="Arial" w:hAnsi="Arial" w:cs="Arial"/>
          <w:sz w:val="22"/>
          <w:szCs w:val="22"/>
        </w:rPr>
      </w:pPr>
    </w:p>
    <w:p w:rsidR="00747B33" w:rsidRPr="002C76C1" w:rsidRDefault="00747B33" w:rsidP="00747B33">
      <w:pPr>
        <w:pStyle w:val="NormalWeb"/>
        <w:widowControl/>
        <w:tabs>
          <w:tab w:val="center" w:pos="709"/>
        </w:tabs>
        <w:ind w:left="357" w:hanging="357"/>
        <w:jc w:val="both"/>
        <w:rPr>
          <w:rFonts w:ascii="Arial" w:hAnsi="Arial" w:cs="Arial"/>
          <w:sz w:val="22"/>
          <w:szCs w:val="22"/>
        </w:rPr>
      </w:pPr>
      <w:r w:rsidRPr="002C76C1">
        <w:rPr>
          <w:rFonts w:ascii="Arial" w:hAnsi="Arial" w:cs="Arial"/>
          <w:sz w:val="22"/>
          <w:szCs w:val="22"/>
        </w:rPr>
        <w:t>e)</w:t>
      </w:r>
      <w:r w:rsidRPr="002C76C1">
        <w:rPr>
          <w:rFonts w:ascii="Arial" w:hAnsi="Arial" w:cs="Arial"/>
          <w:sz w:val="22"/>
          <w:szCs w:val="22"/>
        </w:rPr>
        <w:tab/>
        <w:t>All planned procurement should be reported to National Treasury in line with Instruction Note 32.</w:t>
      </w:r>
    </w:p>
    <w:p w:rsidR="00747B33" w:rsidRPr="002C76C1" w:rsidRDefault="00747B33" w:rsidP="00747B33">
      <w:pPr>
        <w:pStyle w:val="ListParagraph"/>
        <w:tabs>
          <w:tab w:val="center" w:pos="709"/>
        </w:tabs>
        <w:rPr>
          <w:rFonts w:ascii="Arial" w:hAnsi="Arial" w:cs="Arial"/>
          <w:sz w:val="22"/>
          <w:szCs w:val="22"/>
        </w:rPr>
      </w:pPr>
    </w:p>
    <w:p w:rsidR="00747B33" w:rsidRPr="002C76C1" w:rsidRDefault="00747B33" w:rsidP="00747B33">
      <w:pPr>
        <w:pStyle w:val="NormalWeb"/>
        <w:widowControl/>
        <w:tabs>
          <w:tab w:val="center" w:pos="709"/>
        </w:tabs>
        <w:ind w:left="357" w:hanging="357"/>
        <w:jc w:val="both"/>
        <w:rPr>
          <w:rFonts w:ascii="Arial" w:hAnsi="Arial" w:cs="Arial"/>
          <w:sz w:val="22"/>
          <w:szCs w:val="22"/>
        </w:rPr>
      </w:pPr>
      <w:r w:rsidRPr="002C76C1">
        <w:rPr>
          <w:rFonts w:ascii="Arial" w:hAnsi="Arial" w:cs="Arial"/>
          <w:sz w:val="22"/>
          <w:szCs w:val="22"/>
        </w:rPr>
        <w:t>f)</w:t>
      </w:r>
      <w:r w:rsidRPr="002C76C1">
        <w:rPr>
          <w:rFonts w:ascii="Arial" w:hAnsi="Arial" w:cs="Arial"/>
          <w:sz w:val="22"/>
          <w:szCs w:val="22"/>
        </w:rPr>
        <w:tab/>
        <w:t>The reasons for the extension of a contract being investigated by the SIU should be investigated to determine if there was financial misconduct. If appropriate the required disciplinary actions need to be instigated against the relevant officials.</w:t>
      </w:r>
    </w:p>
    <w:p w:rsidR="00747B33" w:rsidRPr="002C76C1" w:rsidRDefault="00747B33" w:rsidP="00747B33">
      <w:pPr>
        <w:pStyle w:val="ListParagraph"/>
        <w:tabs>
          <w:tab w:val="center" w:pos="709"/>
        </w:tabs>
        <w:rPr>
          <w:rFonts w:ascii="Arial" w:hAnsi="Arial" w:cs="Arial"/>
          <w:sz w:val="22"/>
          <w:szCs w:val="22"/>
        </w:rPr>
      </w:pPr>
    </w:p>
    <w:p w:rsidR="00747B33" w:rsidRPr="002C76C1" w:rsidRDefault="00747B33" w:rsidP="00747B33">
      <w:pPr>
        <w:pStyle w:val="NormalWeb"/>
        <w:widowControl/>
        <w:tabs>
          <w:tab w:val="center" w:pos="709"/>
        </w:tabs>
        <w:ind w:left="357" w:hanging="357"/>
        <w:jc w:val="both"/>
        <w:rPr>
          <w:rFonts w:ascii="Arial" w:hAnsi="Arial" w:cs="Arial"/>
          <w:sz w:val="22"/>
          <w:szCs w:val="22"/>
        </w:rPr>
      </w:pPr>
      <w:r w:rsidRPr="002C76C1">
        <w:rPr>
          <w:rFonts w:ascii="Arial" w:hAnsi="Arial" w:cs="Arial"/>
          <w:sz w:val="22"/>
          <w:szCs w:val="22"/>
        </w:rPr>
        <w:t>g)</w:t>
      </w:r>
      <w:r w:rsidRPr="002C76C1">
        <w:rPr>
          <w:rFonts w:ascii="Arial" w:hAnsi="Arial" w:cs="Arial"/>
          <w:sz w:val="22"/>
          <w:szCs w:val="22"/>
        </w:rPr>
        <w:tab/>
        <w:t>A post-performance assessment of procurement should be performed in order to determine if the utilisation of the resources of the institutions were effective, efficient and transparent as required in terms of TR10.1.2.</w:t>
      </w:r>
    </w:p>
    <w:p w:rsidR="00747B33" w:rsidRPr="002C76C1" w:rsidRDefault="00747B33" w:rsidP="00747B33">
      <w:pPr>
        <w:pStyle w:val="ListParagraph"/>
        <w:tabs>
          <w:tab w:val="center" w:pos="709"/>
        </w:tabs>
        <w:rPr>
          <w:rFonts w:ascii="Arial" w:hAnsi="Arial" w:cs="Arial"/>
          <w:sz w:val="22"/>
          <w:szCs w:val="22"/>
        </w:rPr>
      </w:pPr>
    </w:p>
    <w:p w:rsidR="00747B33" w:rsidRPr="002C76C1" w:rsidRDefault="00747B33" w:rsidP="00747B33">
      <w:pPr>
        <w:pStyle w:val="NormalWeb"/>
        <w:widowControl/>
        <w:tabs>
          <w:tab w:val="center" w:pos="709"/>
        </w:tabs>
        <w:ind w:left="360"/>
        <w:jc w:val="both"/>
        <w:rPr>
          <w:rFonts w:ascii="Arial" w:hAnsi="Arial" w:cs="Arial"/>
          <w:sz w:val="22"/>
          <w:szCs w:val="22"/>
        </w:rPr>
      </w:pPr>
    </w:p>
    <w:p w:rsidR="00747B33" w:rsidRPr="002C76C1" w:rsidRDefault="00747B33" w:rsidP="00747B33">
      <w:pPr>
        <w:pStyle w:val="ListParagraph"/>
        <w:tabs>
          <w:tab w:val="center" w:pos="709"/>
        </w:tabs>
        <w:spacing w:after="120" w:line="260" w:lineRule="exact"/>
        <w:ind w:left="357" w:hanging="357"/>
        <w:rPr>
          <w:rFonts w:ascii="Arial" w:hAnsi="Arial" w:cs="Arial"/>
          <w:b/>
          <w:bCs/>
          <w:sz w:val="22"/>
          <w:szCs w:val="22"/>
        </w:rPr>
      </w:pPr>
      <w:r w:rsidRPr="002C76C1">
        <w:rPr>
          <w:rFonts w:ascii="Arial" w:hAnsi="Arial" w:cs="Arial"/>
          <w:b/>
          <w:bCs/>
          <w:sz w:val="22"/>
          <w:szCs w:val="22"/>
        </w:rPr>
        <w:t>Management response</w:t>
      </w:r>
    </w:p>
    <w:p w:rsidR="00747B33" w:rsidRPr="002C76C1" w:rsidRDefault="00747B33" w:rsidP="00747B33">
      <w:pPr>
        <w:pStyle w:val="ListParagraph"/>
        <w:tabs>
          <w:tab w:val="center" w:pos="709"/>
        </w:tabs>
        <w:spacing w:after="120" w:line="260" w:lineRule="exact"/>
        <w:ind w:left="357" w:hanging="357"/>
        <w:rPr>
          <w:rFonts w:ascii="Arial" w:hAnsi="Arial" w:cs="Arial"/>
          <w:b/>
          <w:bCs/>
          <w:sz w:val="22"/>
          <w:szCs w:val="22"/>
        </w:rPr>
      </w:pPr>
    </w:p>
    <w:p w:rsidR="00747B33" w:rsidRPr="002C76C1" w:rsidRDefault="00747B33" w:rsidP="00747B33">
      <w:pPr>
        <w:tabs>
          <w:tab w:val="center" w:pos="709"/>
        </w:tabs>
        <w:spacing w:after="120" w:line="260" w:lineRule="exact"/>
        <w:ind w:left="357" w:hanging="357"/>
        <w:rPr>
          <w:sz w:val="22"/>
          <w:szCs w:val="22"/>
        </w:rPr>
      </w:pPr>
      <w:r w:rsidRPr="002C76C1">
        <w:rPr>
          <w:sz w:val="22"/>
          <w:szCs w:val="22"/>
        </w:rPr>
        <w:t>a)</w:t>
      </w:r>
      <w:r w:rsidRPr="002C76C1">
        <w:rPr>
          <w:sz w:val="22"/>
          <w:szCs w:val="22"/>
        </w:rPr>
        <w:tab/>
        <w:t xml:space="preserve">I am in agreement with the finding for the following reasons: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374"/>
        <w:gridCol w:w="1080"/>
        <w:gridCol w:w="1170"/>
      </w:tblGrid>
      <w:tr w:rsidR="00747B33" w:rsidRPr="00716713" w:rsidTr="00D90C13">
        <w:tc>
          <w:tcPr>
            <w:tcW w:w="6374" w:type="dxa"/>
            <w:shd w:val="clear" w:color="auto" w:fill="BFBFBF" w:themeFill="background1" w:themeFillShade="BF"/>
          </w:tcPr>
          <w:p w:rsidR="00747B33" w:rsidRPr="00716713" w:rsidRDefault="00747B33" w:rsidP="00D90C13">
            <w:pPr>
              <w:pStyle w:val="ListParagraph"/>
              <w:keepNext/>
              <w:tabs>
                <w:tab w:val="center" w:pos="709"/>
              </w:tabs>
              <w:spacing w:line="260" w:lineRule="exact"/>
              <w:ind w:left="0"/>
              <w:jc w:val="both"/>
              <w:rPr>
                <w:rFonts w:ascii="Arial" w:hAnsi="Arial" w:cs="Arial"/>
                <w:b/>
                <w:bCs/>
                <w:sz w:val="18"/>
                <w:szCs w:val="18"/>
                <w:lang w:eastAsia="en-ZA"/>
              </w:rPr>
            </w:pPr>
            <w:r w:rsidRPr="00716713">
              <w:rPr>
                <w:rFonts w:ascii="Arial" w:hAnsi="Arial" w:cs="Arial"/>
                <w:b/>
                <w:bCs/>
                <w:sz w:val="18"/>
                <w:szCs w:val="18"/>
                <w:lang w:eastAsia="en-ZA"/>
              </w:rPr>
              <w:t>DESCRIPTION</w:t>
            </w:r>
          </w:p>
        </w:tc>
        <w:tc>
          <w:tcPr>
            <w:tcW w:w="2250" w:type="dxa"/>
            <w:gridSpan w:val="2"/>
            <w:shd w:val="clear" w:color="auto" w:fill="BFBFBF" w:themeFill="background1" w:themeFillShade="BF"/>
          </w:tcPr>
          <w:p w:rsidR="00747B33" w:rsidRPr="00716713" w:rsidRDefault="00747B33" w:rsidP="00D90C13">
            <w:pPr>
              <w:pStyle w:val="ListParagraph"/>
              <w:keepNext/>
              <w:tabs>
                <w:tab w:val="center" w:pos="709"/>
              </w:tabs>
              <w:spacing w:line="260" w:lineRule="exact"/>
              <w:ind w:left="0"/>
              <w:jc w:val="both"/>
              <w:rPr>
                <w:rFonts w:ascii="Arial" w:hAnsi="Arial" w:cs="Arial"/>
                <w:b/>
                <w:bCs/>
                <w:sz w:val="18"/>
                <w:szCs w:val="18"/>
                <w:lang w:eastAsia="en-ZA"/>
              </w:rPr>
            </w:pPr>
            <w:r w:rsidRPr="00716713">
              <w:rPr>
                <w:rFonts w:ascii="Arial" w:hAnsi="Arial" w:cs="Arial"/>
                <w:b/>
                <w:bCs/>
                <w:sz w:val="18"/>
                <w:szCs w:val="18"/>
                <w:lang w:eastAsia="en-ZA"/>
              </w:rPr>
              <w:t>RESPONSE</w:t>
            </w:r>
          </w:p>
        </w:tc>
      </w:tr>
      <w:tr w:rsidR="00747B33" w:rsidRPr="00716713" w:rsidTr="00D90C13">
        <w:tc>
          <w:tcPr>
            <w:tcW w:w="637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Corrective action to be taken</w:t>
            </w:r>
          </w:p>
        </w:tc>
        <w:tc>
          <w:tcPr>
            <w:tcW w:w="2250" w:type="dxa"/>
            <w:gridSpan w:val="2"/>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Remove Events Management from Motseng Facilities Management Contract</w:t>
            </w:r>
          </w:p>
        </w:tc>
      </w:tr>
      <w:tr w:rsidR="00747B33" w:rsidRPr="00716713" w:rsidTr="00D90C13">
        <w:tc>
          <w:tcPr>
            <w:tcW w:w="6374" w:type="dxa"/>
            <w:vMerge w:val="restart"/>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Does the finding affect an amount disclosed in the financial statements</w:t>
            </w:r>
          </w:p>
        </w:tc>
        <w:tc>
          <w:tcPr>
            <w:tcW w:w="1080" w:type="dxa"/>
          </w:tcPr>
          <w:p w:rsidR="00747B33" w:rsidRPr="00716713" w:rsidRDefault="00747B33" w:rsidP="00D90C13">
            <w:pPr>
              <w:pStyle w:val="ListParagraph"/>
              <w:keepNext/>
              <w:tabs>
                <w:tab w:val="center" w:pos="709"/>
              </w:tabs>
              <w:spacing w:line="260" w:lineRule="exact"/>
              <w:ind w:left="0"/>
              <w:jc w:val="both"/>
              <w:rPr>
                <w:rFonts w:ascii="Arial" w:hAnsi="Arial" w:cs="Arial"/>
                <w:b/>
                <w:bCs/>
                <w:sz w:val="18"/>
                <w:szCs w:val="18"/>
                <w:lang w:eastAsia="en-ZA"/>
              </w:rPr>
            </w:pPr>
            <w:r w:rsidRPr="00716713">
              <w:rPr>
                <w:rFonts w:ascii="Arial" w:hAnsi="Arial" w:cs="Arial"/>
                <w:b/>
                <w:bCs/>
                <w:sz w:val="18"/>
                <w:szCs w:val="18"/>
                <w:lang w:eastAsia="en-ZA"/>
              </w:rPr>
              <w:t>Yes</w:t>
            </w:r>
          </w:p>
        </w:tc>
        <w:tc>
          <w:tcPr>
            <w:tcW w:w="1170" w:type="dxa"/>
          </w:tcPr>
          <w:p w:rsidR="00747B33" w:rsidRPr="00716713" w:rsidRDefault="00747B33" w:rsidP="00D90C13">
            <w:pPr>
              <w:pStyle w:val="ListParagraph"/>
              <w:keepNext/>
              <w:tabs>
                <w:tab w:val="center" w:pos="709"/>
              </w:tabs>
              <w:spacing w:line="260" w:lineRule="exact"/>
              <w:ind w:left="0"/>
              <w:jc w:val="both"/>
              <w:rPr>
                <w:rFonts w:ascii="Arial" w:hAnsi="Arial" w:cs="Arial"/>
                <w:b/>
                <w:bCs/>
                <w:sz w:val="18"/>
                <w:szCs w:val="18"/>
                <w:lang w:eastAsia="en-ZA"/>
              </w:rPr>
            </w:pPr>
            <w:r w:rsidRPr="00716713">
              <w:rPr>
                <w:rFonts w:ascii="Arial" w:hAnsi="Arial" w:cs="Arial"/>
                <w:b/>
                <w:bCs/>
                <w:sz w:val="18"/>
                <w:szCs w:val="18"/>
                <w:lang w:eastAsia="en-ZA"/>
              </w:rPr>
              <w:t>No</w:t>
            </w:r>
          </w:p>
        </w:tc>
      </w:tr>
      <w:tr w:rsidR="00747B33" w:rsidRPr="00716713" w:rsidTr="00D90C13">
        <w:tc>
          <w:tcPr>
            <w:tcW w:w="6374" w:type="dxa"/>
            <w:vMerge/>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c>
          <w:tcPr>
            <w:tcW w:w="1080"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c>
          <w:tcPr>
            <w:tcW w:w="1170" w:type="dxa"/>
          </w:tcPr>
          <w:p w:rsidR="00747B33" w:rsidRPr="00716713" w:rsidRDefault="00747B33" w:rsidP="00D90C13">
            <w:pPr>
              <w:pStyle w:val="ListParagraph"/>
              <w:keepNext/>
              <w:tabs>
                <w:tab w:val="center" w:pos="709"/>
              </w:tabs>
              <w:spacing w:line="260" w:lineRule="exact"/>
              <w:ind w:left="0"/>
              <w:jc w:val="both"/>
              <w:rPr>
                <w:rFonts w:ascii="Arial" w:hAnsi="Arial" w:cs="Arial"/>
                <w:b/>
                <w:bCs/>
                <w:sz w:val="18"/>
                <w:szCs w:val="18"/>
                <w:lang w:eastAsia="en-ZA"/>
              </w:rPr>
            </w:pPr>
            <w:r w:rsidRPr="00716713">
              <w:rPr>
                <w:rFonts w:ascii="Arial" w:hAnsi="Arial" w:cs="Arial"/>
                <w:b/>
                <w:bCs/>
                <w:sz w:val="18"/>
                <w:szCs w:val="18"/>
                <w:lang w:eastAsia="en-ZA"/>
              </w:rPr>
              <w:t>No</w:t>
            </w:r>
          </w:p>
        </w:tc>
      </w:tr>
      <w:tr w:rsidR="00747B33" w:rsidRPr="00716713" w:rsidTr="00D90C13">
        <w:tc>
          <w:tcPr>
            <w:tcW w:w="637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If yes, what corrections will be made to the population</w:t>
            </w:r>
          </w:p>
        </w:tc>
        <w:tc>
          <w:tcPr>
            <w:tcW w:w="2250" w:type="dxa"/>
            <w:gridSpan w:val="2"/>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r>
      <w:tr w:rsidR="00747B33" w:rsidRPr="00716713" w:rsidTr="00D90C13">
        <w:tc>
          <w:tcPr>
            <w:tcW w:w="637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 xml:space="preserve">If yes and no corrections will be made, the reason why such a conclusion has been reached should be indicated. </w:t>
            </w:r>
          </w:p>
        </w:tc>
        <w:tc>
          <w:tcPr>
            <w:tcW w:w="2250" w:type="dxa"/>
            <w:gridSpan w:val="2"/>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r>
      <w:tr w:rsidR="00747B33" w:rsidRPr="00716713" w:rsidTr="00D90C13">
        <w:tc>
          <w:tcPr>
            <w:tcW w:w="637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Position of official responsible to take corrective actions</w:t>
            </w:r>
          </w:p>
        </w:tc>
        <w:tc>
          <w:tcPr>
            <w:tcW w:w="2250" w:type="dxa"/>
            <w:gridSpan w:val="2"/>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Chief Director: Prestige</w:t>
            </w:r>
          </w:p>
        </w:tc>
      </w:tr>
      <w:tr w:rsidR="00747B33" w:rsidRPr="00716713" w:rsidTr="00D90C13">
        <w:tc>
          <w:tcPr>
            <w:tcW w:w="637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Estimated completion date for corrective action</w:t>
            </w:r>
          </w:p>
        </w:tc>
        <w:tc>
          <w:tcPr>
            <w:tcW w:w="2250" w:type="dxa"/>
            <w:gridSpan w:val="2"/>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01 August 2012</w:t>
            </w:r>
          </w:p>
        </w:tc>
      </w:tr>
      <w:tr w:rsidR="00747B33" w:rsidRPr="00716713" w:rsidTr="006D417D">
        <w:tc>
          <w:tcPr>
            <w:tcW w:w="6374" w:type="dxa"/>
            <w:vMerge w:val="restart"/>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Does management agree with the root cause indicated</w:t>
            </w:r>
          </w:p>
        </w:tc>
        <w:tc>
          <w:tcPr>
            <w:tcW w:w="1080"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b/>
                <w:bCs/>
                <w:sz w:val="18"/>
                <w:szCs w:val="18"/>
                <w:lang w:eastAsia="en-ZA"/>
              </w:rPr>
              <w:t>Yes</w:t>
            </w:r>
          </w:p>
        </w:tc>
        <w:tc>
          <w:tcPr>
            <w:tcW w:w="1170"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b/>
                <w:bCs/>
                <w:sz w:val="18"/>
                <w:szCs w:val="18"/>
                <w:lang w:eastAsia="en-ZA"/>
              </w:rPr>
              <w:t>No</w:t>
            </w:r>
          </w:p>
        </w:tc>
      </w:tr>
      <w:tr w:rsidR="00747B33" w:rsidRPr="00716713" w:rsidTr="006D417D">
        <w:tc>
          <w:tcPr>
            <w:tcW w:w="6374" w:type="dxa"/>
            <w:vMerge/>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c>
          <w:tcPr>
            <w:tcW w:w="1080"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c>
          <w:tcPr>
            <w:tcW w:w="1170"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r>
      <w:tr w:rsidR="00747B33" w:rsidRPr="00716713" w:rsidTr="006D417D">
        <w:tc>
          <w:tcPr>
            <w:tcW w:w="637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If management does not agree with the root cause indicated, please provide the root cause according to management.</w:t>
            </w:r>
          </w:p>
        </w:tc>
        <w:tc>
          <w:tcPr>
            <w:tcW w:w="2250" w:type="dxa"/>
            <w:gridSpan w:val="2"/>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r>
    </w:tbl>
    <w:p w:rsidR="00747B33" w:rsidRPr="002C76C1" w:rsidRDefault="00747B33" w:rsidP="00747B33">
      <w:pPr>
        <w:pStyle w:val="ListParagraph"/>
        <w:keepNext/>
        <w:tabs>
          <w:tab w:val="center" w:pos="709"/>
        </w:tabs>
        <w:spacing w:line="260" w:lineRule="exact"/>
        <w:ind w:left="360"/>
        <w:jc w:val="both"/>
        <w:rPr>
          <w:rFonts w:ascii="Arial" w:hAnsi="Arial" w:cs="Arial"/>
          <w:b/>
          <w:bCs/>
          <w:sz w:val="22"/>
          <w:szCs w:val="22"/>
        </w:rPr>
      </w:pPr>
    </w:p>
    <w:p w:rsidR="00747B33" w:rsidRPr="002C76C1" w:rsidRDefault="00747B33" w:rsidP="00747B33">
      <w:pPr>
        <w:tabs>
          <w:tab w:val="center" w:pos="709"/>
        </w:tabs>
        <w:spacing w:after="120" w:line="260" w:lineRule="exact"/>
        <w:ind w:left="357" w:hanging="357"/>
        <w:rPr>
          <w:i/>
          <w:iCs/>
          <w:sz w:val="22"/>
          <w:szCs w:val="22"/>
        </w:rPr>
      </w:pPr>
      <w:r w:rsidRPr="002C76C1">
        <w:rPr>
          <w:i/>
          <w:iCs/>
          <w:sz w:val="22"/>
          <w:szCs w:val="22"/>
        </w:rPr>
        <w:t>Name:</w:t>
      </w:r>
      <w:r w:rsidRPr="002C76C1">
        <w:rPr>
          <w:rFonts w:eastAsia="Arial Unicode MS"/>
          <w:sz w:val="22"/>
          <w:szCs w:val="22"/>
        </w:rPr>
        <w:t xml:space="preserve">   Bassie Kgasoane</w:t>
      </w:r>
    </w:p>
    <w:p w:rsidR="00747B33" w:rsidRPr="002C76C1" w:rsidRDefault="00747B33" w:rsidP="00747B33">
      <w:pPr>
        <w:tabs>
          <w:tab w:val="center" w:pos="709"/>
        </w:tabs>
        <w:spacing w:after="120" w:line="260" w:lineRule="exact"/>
        <w:rPr>
          <w:sz w:val="22"/>
          <w:szCs w:val="22"/>
        </w:rPr>
      </w:pPr>
      <w:r w:rsidRPr="002C76C1">
        <w:rPr>
          <w:i/>
          <w:iCs/>
          <w:sz w:val="22"/>
          <w:szCs w:val="22"/>
        </w:rPr>
        <w:t xml:space="preserve">Position:  </w:t>
      </w:r>
      <w:r w:rsidRPr="002C76C1">
        <w:rPr>
          <w:sz w:val="22"/>
          <w:szCs w:val="22"/>
        </w:rPr>
        <w:t>Chief Director: Prestige</w:t>
      </w:r>
    </w:p>
    <w:p w:rsidR="00747B33" w:rsidRPr="002C76C1" w:rsidRDefault="00747B33" w:rsidP="00747B33">
      <w:pPr>
        <w:tabs>
          <w:tab w:val="center" w:pos="709"/>
        </w:tabs>
        <w:spacing w:after="120" w:line="260" w:lineRule="exact"/>
        <w:rPr>
          <w:sz w:val="22"/>
          <w:szCs w:val="22"/>
        </w:rPr>
      </w:pPr>
      <w:r w:rsidRPr="002C76C1">
        <w:rPr>
          <w:i/>
          <w:iCs/>
          <w:sz w:val="22"/>
          <w:szCs w:val="22"/>
        </w:rPr>
        <w:t xml:space="preserve">Date: </w:t>
      </w:r>
      <w:r w:rsidRPr="002C76C1">
        <w:rPr>
          <w:sz w:val="22"/>
          <w:szCs w:val="22"/>
        </w:rPr>
        <w:t>20 June 2012</w:t>
      </w:r>
    </w:p>
    <w:p w:rsidR="00747B33" w:rsidRPr="002C76C1" w:rsidRDefault="00747B33" w:rsidP="00747B33">
      <w:pPr>
        <w:pStyle w:val="ListParagraph"/>
        <w:tabs>
          <w:tab w:val="center" w:pos="709"/>
        </w:tabs>
        <w:spacing w:after="120" w:line="260" w:lineRule="exact"/>
        <w:ind w:left="357" w:hanging="357"/>
        <w:rPr>
          <w:rFonts w:ascii="Arial" w:hAnsi="Arial" w:cs="Arial"/>
          <w:b/>
          <w:bCs/>
          <w:sz w:val="22"/>
          <w:szCs w:val="22"/>
        </w:rPr>
      </w:pPr>
    </w:p>
    <w:p w:rsidR="00747B33" w:rsidRDefault="00747B33" w:rsidP="00747B33">
      <w:pPr>
        <w:tabs>
          <w:tab w:val="center" w:pos="709"/>
        </w:tabs>
        <w:spacing w:after="120" w:line="260" w:lineRule="exact"/>
        <w:ind w:left="357" w:hanging="357"/>
        <w:rPr>
          <w:sz w:val="22"/>
          <w:szCs w:val="22"/>
        </w:rPr>
      </w:pPr>
      <w:r w:rsidRPr="002C76C1">
        <w:rPr>
          <w:sz w:val="22"/>
          <w:szCs w:val="22"/>
        </w:rPr>
        <w:t>b)</w:t>
      </w:r>
      <w:r w:rsidRPr="002C76C1">
        <w:rPr>
          <w:sz w:val="22"/>
          <w:szCs w:val="22"/>
        </w:rPr>
        <w:tab/>
        <w:t xml:space="preserve">I am in agreement with the finding for the following reasons: </w:t>
      </w:r>
    </w:p>
    <w:p w:rsidR="00747B33" w:rsidRPr="002C76C1" w:rsidRDefault="00747B33" w:rsidP="00747B33">
      <w:pPr>
        <w:tabs>
          <w:tab w:val="center" w:pos="709"/>
        </w:tabs>
        <w:spacing w:after="120" w:line="260" w:lineRule="exact"/>
        <w:ind w:left="357" w:hanging="357"/>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374"/>
        <w:gridCol w:w="1080"/>
        <w:gridCol w:w="1170"/>
      </w:tblGrid>
      <w:tr w:rsidR="00747B33" w:rsidRPr="00716713" w:rsidTr="00D90C13">
        <w:tc>
          <w:tcPr>
            <w:tcW w:w="6374" w:type="dxa"/>
            <w:shd w:val="clear" w:color="auto" w:fill="BFBFBF" w:themeFill="background1" w:themeFillShade="BF"/>
          </w:tcPr>
          <w:p w:rsidR="00747B33" w:rsidRPr="00716713" w:rsidRDefault="00747B33" w:rsidP="00D90C13">
            <w:pPr>
              <w:pStyle w:val="ListParagraph"/>
              <w:keepNext/>
              <w:tabs>
                <w:tab w:val="center" w:pos="709"/>
              </w:tabs>
              <w:spacing w:line="260" w:lineRule="exact"/>
              <w:ind w:left="0"/>
              <w:jc w:val="both"/>
              <w:rPr>
                <w:rFonts w:ascii="Arial" w:hAnsi="Arial" w:cs="Arial"/>
                <w:b/>
                <w:bCs/>
                <w:sz w:val="18"/>
                <w:szCs w:val="18"/>
                <w:lang w:eastAsia="en-ZA"/>
              </w:rPr>
            </w:pPr>
            <w:r w:rsidRPr="00716713">
              <w:rPr>
                <w:rFonts w:ascii="Arial" w:hAnsi="Arial" w:cs="Arial"/>
                <w:b/>
                <w:bCs/>
                <w:sz w:val="18"/>
                <w:szCs w:val="18"/>
                <w:lang w:eastAsia="en-ZA"/>
              </w:rPr>
              <w:t>DESCRIPTION</w:t>
            </w:r>
          </w:p>
        </w:tc>
        <w:tc>
          <w:tcPr>
            <w:tcW w:w="2250" w:type="dxa"/>
            <w:gridSpan w:val="2"/>
            <w:shd w:val="clear" w:color="auto" w:fill="BFBFBF" w:themeFill="background1" w:themeFillShade="BF"/>
          </w:tcPr>
          <w:p w:rsidR="00747B33" w:rsidRPr="00716713" w:rsidRDefault="00747B33" w:rsidP="00D90C13">
            <w:pPr>
              <w:pStyle w:val="ListParagraph"/>
              <w:keepNext/>
              <w:tabs>
                <w:tab w:val="center" w:pos="709"/>
              </w:tabs>
              <w:spacing w:line="260" w:lineRule="exact"/>
              <w:ind w:left="0"/>
              <w:jc w:val="both"/>
              <w:rPr>
                <w:rFonts w:ascii="Arial" w:hAnsi="Arial" w:cs="Arial"/>
                <w:b/>
                <w:bCs/>
                <w:sz w:val="18"/>
                <w:szCs w:val="18"/>
                <w:lang w:eastAsia="en-ZA"/>
              </w:rPr>
            </w:pPr>
            <w:r w:rsidRPr="00716713">
              <w:rPr>
                <w:rFonts w:ascii="Arial" w:hAnsi="Arial" w:cs="Arial"/>
                <w:b/>
                <w:bCs/>
                <w:sz w:val="18"/>
                <w:szCs w:val="18"/>
                <w:lang w:eastAsia="en-ZA"/>
              </w:rPr>
              <w:t>RESPONSE</w:t>
            </w:r>
          </w:p>
        </w:tc>
      </w:tr>
      <w:tr w:rsidR="00747B33" w:rsidRPr="00716713" w:rsidTr="00D90C13">
        <w:tc>
          <w:tcPr>
            <w:tcW w:w="637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Corrective action to be taken</w:t>
            </w:r>
          </w:p>
        </w:tc>
        <w:tc>
          <w:tcPr>
            <w:tcW w:w="2250" w:type="dxa"/>
            <w:gridSpan w:val="2"/>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An order will be issued before the service is rendered.</w:t>
            </w:r>
          </w:p>
        </w:tc>
      </w:tr>
      <w:tr w:rsidR="00747B33" w:rsidRPr="00716713" w:rsidTr="00D90C13">
        <w:tc>
          <w:tcPr>
            <w:tcW w:w="6374" w:type="dxa"/>
            <w:vMerge w:val="restart"/>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Does the finding affect an amount disclosed in the financial statements</w:t>
            </w:r>
          </w:p>
        </w:tc>
        <w:tc>
          <w:tcPr>
            <w:tcW w:w="1080" w:type="dxa"/>
          </w:tcPr>
          <w:p w:rsidR="00747B33" w:rsidRPr="00716713" w:rsidRDefault="00747B33" w:rsidP="00D90C13">
            <w:pPr>
              <w:pStyle w:val="ListParagraph"/>
              <w:keepNext/>
              <w:tabs>
                <w:tab w:val="center" w:pos="709"/>
              </w:tabs>
              <w:spacing w:line="260" w:lineRule="exact"/>
              <w:ind w:left="0"/>
              <w:jc w:val="both"/>
              <w:rPr>
                <w:rFonts w:ascii="Arial" w:hAnsi="Arial" w:cs="Arial"/>
                <w:b/>
                <w:bCs/>
                <w:sz w:val="18"/>
                <w:szCs w:val="18"/>
                <w:lang w:eastAsia="en-ZA"/>
              </w:rPr>
            </w:pPr>
            <w:r w:rsidRPr="00716713">
              <w:rPr>
                <w:rFonts w:ascii="Arial" w:hAnsi="Arial" w:cs="Arial"/>
                <w:b/>
                <w:bCs/>
                <w:sz w:val="18"/>
                <w:szCs w:val="18"/>
                <w:lang w:eastAsia="en-ZA"/>
              </w:rPr>
              <w:t>Yes</w:t>
            </w:r>
          </w:p>
        </w:tc>
        <w:tc>
          <w:tcPr>
            <w:tcW w:w="1170" w:type="dxa"/>
          </w:tcPr>
          <w:p w:rsidR="00747B33" w:rsidRPr="00716713" w:rsidRDefault="00747B33" w:rsidP="00D90C13">
            <w:pPr>
              <w:pStyle w:val="ListParagraph"/>
              <w:keepNext/>
              <w:tabs>
                <w:tab w:val="center" w:pos="709"/>
              </w:tabs>
              <w:spacing w:line="260" w:lineRule="exact"/>
              <w:ind w:left="0"/>
              <w:jc w:val="both"/>
              <w:rPr>
                <w:rFonts w:ascii="Arial" w:hAnsi="Arial" w:cs="Arial"/>
                <w:b/>
                <w:bCs/>
                <w:sz w:val="18"/>
                <w:szCs w:val="18"/>
                <w:lang w:eastAsia="en-ZA"/>
              </w:rPr>
            </w:pPr>
            <w:r w:rsidRPr="00716713">
              <w:rPr>
                <w:rFonts w:ascii="Arial" w:hAnsi="Arial" w:cs="Arial"/>
                <w:b/>
                <w:bCs/>
                <w:sz w:val="18"/>
                <w:szCs w:val="18"/>
                <w:lang w:eastAsia="en-ZA"/>
              </w:rPr>
              <w:t>No</w:t>
            </w:r>
          </w:p>
        </w:tc>
      </w:tr>
      <w:tr w:rsidR="00747B33" w:rsidRPr="00716713" w:rsidTr="00D90C13">
        <w:tc>
          <w:tcPr>
            <w:tcW w:w="6374" w:type="dxa"/>
            <w:vMerge/>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c>
          <w:tcPr>
            <w:tcW w:w="1080"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c>
          <w:tcPr>
            <w:tcW w:w="1170" w:type="dxa"/>
          </w:tcPr>
          <w:p w:rsidR="00747B33" w:rsidRPr="00716713" w:rsidRDefault="00747B33" w:rsidP="00D90C13">
            <w:pPr>
              <w:pStyle w:val="ListParagraph"/>
              <w:keepNext/>
              <w:tabs>
                <w:tab w:val="center" w:pos="709"/>
              </w:tabs>
              <w:spacing w:line="260" w:lineRule="exact"/>
              <w:ind w:left="0"/>
              <w:jc w:val="both"/>
              <w:rPr>
                <w:rFonts w:ascii="Arial" w:hAnsi="Arial" w:cs="Arial"/>
                <w:b/>
                <w:bCs/>
                <w:sz w:val="18"/>
                <w:szCs w:val="18"/>
                <w:lang w:eastAsia="en-ZA"/>
              </w:rPr>
            </w:pPr>
            <w:r w:rsidRPr="00716713">
              <w:rPr>
                <w:rFonts w:ascii="Arial" w:hAnsi="Arial" w:cs="Arial"/>
                <w:b/>
                <w:bCs/>
                <w:sz w:val="18"/>
                <w:szCs w:val="18"/>
                <w:lang w:eastAsia="en-ZA"/>
              </w:rPr>
              <w:t>No</w:t>
            </w:r>
          </w:p>
        </w:tc>
      </w:tr>
      <w:tr w:rsidR="00747B33" w:rsidRPr="00716713" w:rsidTr="00D90C13">
        <w:tc>
          <w:tcPr>
            <w:tcW w:w="637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If yes, what corrections will be made to the population</w:t>
            </w:r>
          </w:p>
        </w:tc>
        <w:tc>
          <w:tcPr>
            <w:tcW w:w="2250" w:type="dxa"/>
            <w:gridSpan w:val="2"/>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r>
      <w:tr w:rsidR="00747B33" w:rsidRPr="00716713" w:rsidTr="00D90C13">
        <w:tc>
          <w:tcPr>
            <w:tcW w:w="637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 xml:space="preserve">If yes and no corrections will be made, the reason why such a conclusion has been reached should be indicated. </w:t>
            </w:r>
          </w:p>
        </w:tc>
        <w:tc>
          <w:tcPr>
            <w:tcW w:w="2250" w:type="dxa"/>
            <w:gridSpan w:val="2"/>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r>
      <w:tr w:rsidR="00747B33" w:rsidRPr="00716713" w:rsidTr="00D90C13">
        <w:tc>
          <w:tcPr>
            <w:tcW w:w="637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Position of official responsible to take corrective actions</w:t>
            </w:r>
          </w:p>
        </w:tc>
        <w:tc>
          <w:tcPr>
            <w:tcW w:w="2250" w:type="dxa"/>
            <w:gridSpan w:val="2"/>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Director: Prestige</w:t>
            </w:r>
          </w:p>
        </w:tc>
      </w:tr>
      <w:tr w:rsidR="00747B33" w:rsidRPr="00716713" w:rsidTr="00D90C13">
        <w:tc>
          <w:tcPr>
            <w:tcW w:w="637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Estimated completion date for corrective action</w:t>
            </w:r>
          </w:p>
        </w:tc>
        <w:tc>
          <w:tcPr>
            <w:tcW w:w="2250" w:type="dxa"/>
            <w:gridSpan w:val="2"/>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01 August 2012</w:t>
            </w:r>
          </w:p>
        </w:tc>
      </w:tr>
    </w:tbl>
    <w:p w:rsidR="00747B33" w:rsidRPr="00716713" w:rsidRDefault="00747B33" w:rsidP="00747B33">
      <w:pPr>
        <w:keepNext/>
        <w:tabs>
          <w:tab w:val="center" w:pos="709"/>
        </w:tabs>
        <w:spacing w:after="120" w:line="260" w:lineRule="exact"/>
        <w:ind w:left="357"/>
        <w:rPr>
          <w:b/>
          <w:bCs/>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374"/>
        <w:gridCol w:w="1080"/>
        <w:gridCol w:w="1214"/>
      </w:tblGrid>
      <w:tr w:rsidR="00747B33" w:rsidRPr="00716713" w:rsidTr="00D90C13">
        <w:tc>
          <w:tcPr>
            <w:tcW w:w="6374" w:type="dxa"/>
            <w:shd w:val="clear" w:color="auto" w:fill="BFBFBF" w:themeFill="background1" w:themeFillShade="BF"/>
          </w:tcPr>
          <w:p w:rsidR="00747B33" w:rsidRPr="00716713" w:rsidRDefault="00747B33" w:rsidP="00D90C13">
            <w:pPr>
              <w:pStyle w:val="ListParagraph"/>
              <w:keepNext/>
              <w:tabs>
                <w:tab w:val="center" w:pos="709"/>
              </w:tabs>
              <w:spacing w:line="260" w:lineRule="exact"/>
              <w:ind w:left="0"/>
              <w:jc w:val="both"/>
              <w:rPr>
                <w:rFonts w:ascii="Arial" w:hAnsi="Arial" w:cs="Arial"/>
                <w:b/>
                <w:bCs/>
                <w:sz w:val="18"/>
                <w:szCs w:val="18"/>
                <w:lang w:eastAsia="en-ZA"/>
              </w:rPr>
            </w:pPr>
            <w:r w:rsidRPr="00716713">
              <w:rPr>
                <w:rFonts w:ascii="Arial" w:hAnsi="Arial" w:cs="Arial"/>
                <w:b/>
                <w:bCs/>
                <w:sz w:val="18"/>
                <w:szCs w:val="18"/>
                <w:lang w:eastAsia="en-ZA"/>
              </w:rPr>
              <w:t>DESCRIPTION</w:t>
            </w:r>
          </w:p>
        </w:tc>
        <w:tc>
          <w:tcPr>
            <w:tcW w:w="2294" w:type="dxa"/>
            <w:gridSpan w:val="2"/>
            <w:shd w:val="clear" w:color="auto" w:fill="BFBFBF" w:themeFill="background1" w:themeFillShade="BF"/>
          </w:tcPr>
          <w:p w:rsidR="00747B33" w:rsidRPr="00716713" w:rsidRDefault="00747B33" w:rsidP="00D90C13">
            <w:pPr>
              <w:pStyle w:val="ListParagraph"/>
              <w:keepNext/>
              <w:tabs>
                <w:tab w:val="center" w:pos="709"/>
              </w:tabs>
              <w:spacing w:line="260" w:lineRule="exact"/>
              <w:ind w:left="0"/>
              <w:jc w:val="both"/>
              <w:rPr>
                <w:rFonts w:ascii="Arial" w:hAnsi="Arial" w:cs="Arial"/>
                <w:b/>
                <w:bCs/>
                <w:sz w:val="18"/>
                <w:szCs w:val="18"/>
                <w:lang w:eastAsia="en-ZA"/>
              </w:rPr>
            </w:pPr>
            <w:r w:rsidRPr="00716713">
              <w:rPr>
                <w:rFonts w:ascii="Arial" w:hAnsi="Arial" w:cs="Arial"/>
                <w:b/>
                <w:bCs/>
                <w:sz w:val="18"/>
                <w:szCs w:val="18"/>
                <w:lang w:eastAsia="en-ZA"/>
              </w:rPr>
              <w:t>RESPONSE</w:t>
            </w:r>
          </w:p>
        </w:tc>
      </w:tr>
      <w:tr w:rsidR="00747B33" w:rsidRPr="00716713" w:rsidTr="00D90C13">
        <w:tc>
          <w:tcPr>
            <w:tcW w:w="6374" w:type="dxa"/>
            <w:vMerge w:val="restart"/>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Does management agree with the root cause indicated</w:t>
            </w:r>
          </w:p>
        </w:tc>
        <w:tc>
          <w:tcPr>
            <w:tcW w:w="1080"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b/>
                <w:bCs/>
                <w:sz w:val="18"/>
                <w:szCs w:val="18"/>
                <w:lang w:eastAsia="en-ZA"/>
              </w:rPr>
              <w:t>Yes</w:t>
            </w:r>
          </w:p>
        </w:tc>
        <w:tc>
          <w:tcPr>
            <w:tcW w:w="121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b/>
                <w:bCs/>
                <w:sz w:val="18"/>
                <w:szCs w:val="18"/>
                <w:lang w:eastAsia="en-ZA"/>
              </w:rPr>
              <w:t>No</w:t>
            </w:r>
          </w:p>
        </w:tc>
      </w:tr>
      <w:tr w:rsidR="00747B33" w:rsidRPr="00716713" w:rsidTr="00D90C13">
        <w:tc>
          <w:tcPr>
            <w:tcW w:w="6374" w:type="dxa"/>
            <w:vMerge/>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c>
          <w:tcPr>
            <w:tcW w:w="1080"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c>
          <w:tcPr>
            <w:tcW w:w="121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r>
      <w:tr w:rsidR="00747B33" w:rsidRPr="00716713" w:rsidTr="00D90C13">
        <w:tc>
          <w:tcPr>
            <w:tcW w:w="6374" w:type="dxa"/>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r w:rsidRPr="00716713">
              <w:rPr>
                <w:rFonts w:ascii="Arial" w:hAnsi="Arial" w:cs="Arial"/>
                <w:sz w:val="18"/>
                <w:szCs w:val="18"/>
                <w:lang w:eastAsia="en-ZA"/>
              </w:rPr>
              <w:t>If management does not agree with the root cause indicated, please provide the root cause according to management.</w:t>
            </w:r>
          </w:p>
        </w:tc>
        <w:tc>
          <w:tcPr>
            <w:tcW w:w="2294" w:type="dxa"/>
            <w:gridSpan w:val="2"/>
          </w:tcPr>
          <w:p w:rsidR="00747B33" w:rsidRPr="00716713" w:rsidRDefault="00747B33" w:rsidP="00D90C13">
            <w:pPr>
              <w:pStyle w:val="ListParagraph"/>
              <w:keepNext/>
              <w:tabs>
                <w:tab w:val="center" w:pos="709"/>
              </w:tabs>
              <w:spacing w:line="260" w:lineRule="exact"/>
              <w:ind w:left="0"/>
              <w:jc w:val="both"/>
              <w:rPr>
                <w:rFonts w:ascii="Arial" w:hAnsi="Arial" w:cs="Arial"/>
                <w:sz w:val="18"/>
                <w:szCs w:val="18"/>
                <w:lang w:eastAsia="en-ZA"/>
              </w:rPr>
            </w:pPr>
          </w:p>
        </w:tc>
      </w:tr>
    </w:tbl>
    <w:p w:rsidR="00747B33" w:rsidRPr="002C76C1" w:rsidRDefault="00747B33" w:rsidP="00747B33">
      <w:pPr>
        <w:keepNext/>
        <w:tabs>
          <w:tab w:val="center" w:pos="709"/>
        </w:tabs>
        <w:spacing w:after="120" w:line="260" w:lineRule="exact"/>
        <w:ind w:left="357"/>
        <w:rPr>
          <w:b/>
          <w:bCs/>
          <w:sz w:val="22"/>
          <w:szCs w:val="22"/>
        </w:rPr>
      </w:pPr>
    </w:p>
    <w:p w:rsidR="00747B33" w:rsidRPr="002C76C1" w:rsidRDefault="00747B33" w:rsidP="00747B33">
      <w:pPr>
        <w:tabs>
          <w:tab w:val="center" w:pos="709"/>
        </w:tabs>
        <w:spacing w:after="120" w:line="260" w:lineRule="exact"/>
        <w:rPr>
          <w:i/>
          <w:iCs/>
          <w:sz w:val="22"/>
          <w:szCs w:val="22"/>
        </w:rPr>
      </w:pPr>
      <w:r w:rsidRPr="002C76C1">
        <w:rPr>
          <w:i/>
          <w:iCs/>
          <w:sz w:val="22"/>
          <w:szCs w:val="22"/>
        </w:rPr>
        <w:t>Name:</w:t>
      </w:r>
      <w:r w:rsidRPr="002C76C1">
        <w:rPr>
          <w:rFonts w:eastAsia="Arial Unicode MS"/>
          <w:sz w:val="22"/>
          <w:szCs w:val="22"/>
        </w:rPr>
        <w:t xml:space="preserve">   Bassie Kgasoane</w:t>
      </w:r>
    </w:p>
    <w:p w:rsidR="00747B33" w:rsidRPr="002C76C1" w:rsidRDefault="00747B33" w:rsidP="00747B33">
      <w:pPr>
        <w:tabs>
          <w:tab w:val="center" w:pos="709"/>
        </w:tabs>
        <w:spacing w:after="120" w:line="260" w:lineRule="exact"/>
        <w:rPr>
          <w:sz w:val="22"/>
          <w:szCs w:val="22"/>
        </w:rPr>
      </w:pPr>
      <w:r w:rsidRPr="002C76C1">
        <w:rPr>
          <w:i/>
          <w:iCs/>
          <w:sz w:val="22"/>
          <w:szCs w:val="22"/>
        </w:rPr>
        <w:t xml:space="preserve">Position:  </w:t>
      </w:r>
      <w:r w:rsidRPr="002C76C1">
        <w:rPr>
          <w:sz w:val="22"/>
          <w:szCs w:val="22"/>
        </w:rPr>
        <w:t>Chief Director: Prestige</w:t>
      </w:r>
    </w:p>
    <w:p w:rsidR="00747B33" w:rsidRPr="002C76C1" w:rsidRDefault="00747B33" w:rsidP="00747B33">
      <w:pPr>
        <w:tabs>
          <w:tab w:val="center" w:pos="709"/>
        </w:tabs>
        <w:spacing w:after="120" w:line="260" w:lineRule="exact"/>
        <w:rPr>
          <w:sz w:val="22"/>
          <w:szCs w:val="22"/>
        </w:rPr>
      </w:pPr>
      <w:r w:rsidRPr="002C76C1">
        <w:rPr>
          <w:i/>
          <w:iCs/>
          <w:sz w:val="22"/>
          <w:szCs w:val="22"/>
        </w:rPr>
        <w:t xml:space="preserve">Date: </w:t>
      </w:r>
      <w:r w:rsidRPr="002C76C1">
        <w:rPr>
          <w:sz w:val="22"/>
          <w:szCs w:val="22"/>
        </w:rPr>
        <w:t>20 June 2012</w:t>
      </w:r>
    </w:p>
    <w:p w:rsidR="00747B33" w:rsidRPr="002C76C1" w:rsidRDefault="00747B33" w:rsidP="00747B33">
      <w:pPr>
        <w:tabs>
          <w:tab w:val="center" w:pos="709"/>
        </w:tabs>
        <w:spacing w:after="120" w:line="260" w:lineRule="exact"/>
        <w:ind w:left="357"/>
        <w:rPr>
          <w:i/>
          <w:iCs/>
          <w:sz w:val="22"/>
          <w:szCs w:val="22"/>
        </w:rPr>
      </w:pPr>
    </w:p>
    <w:p w:rsidR="00747B33" w:rsidRPr="002C76C1" w:rsidRDefault="00747B33" w:rsidP="00747B33">
      <w:pPr>
        <w:tabs>
          <w:tab w:val="center" w:pos="709"/>
        </w:tabs>
        <w:spacing w:after="120" w:line="260" w:lineRule="exact"/>
        <w:ind w:left="357" w:hanging="357"/>
        <w:rPr>
          <w:sz w:val="22"/>
          <w:szCs w:val="22"/>
        </w:rPr>
      </w:pPr>
      <w:r w:rsidRPr="002C76C1">
        <w:rPr>
          <w:sz w:val="22"/>
          <w:szCs w:val="22"/>
        </w:rPr>
        <w:t>c)</w:t>
      </w:r>
      <w:r w:rsidRPr="002C76C1">
        <w:rPr>
          <w:sz w:val="22"/>
          <w:szCs w:val="22"/>
        </w:rPr>
        <w:tab/>
        <w:t xml:space="preserve">I am not in agreement with the finding for the following reasons: </w:t>
      </w:r>
    </w:p>
    <w:p w:rsidR="00747B33" w:rsidRPr="002C76C1" w:rsidRDefault="00747B33" w:rsidP="00747B33">
      <w:pPr>
        <w:keepNext/>
        <w:tabs>
          <w:tab w:val="center" w:pos="709"/>
        </w:tabs>
        <w:spacing w:after="120" w:line="260" w:lineRule="exact"/>
        <w:ind w:left="357"/>
        <w:rPr>
          <w:sz w:val="22"/>
          <w:szCs w:val="22"/>
        </w:rPr>
      </w:pPr>
      <w:r w:rsidRPr="002C76C1">
        <w:rPr>
          <w:sz w:val="22"/>
          <w:szCs w:val="22"/>
        </w:rPr>
        <w:t>The Spousal Outreach Programmes cannot be part of the procurement plan for security reasons. The requests get sent to the Department by the Presidency upon them receiving the confirmation from the Spousal Office.</w:t>
      </w:r>
    </w:p>
    <w:p w:rsidR="00747B33" w:rsidRPr="002C76C1" w:rsidRDefault="00747B33" w:rsidP="00747B33">
      <w:pPr>
        <w:keepNext/>
        <w:tabs>
          <w:tab w:val="center" w:pos="709"/>
        </w:tabs>
        <w:spacing w:after="120" w:line="260" w:lineRule="exact"/>
        <w:ind w:left="357"/>
        <w:rPr>
          <w:b/>
          <w:bCs/>
          <w:sz w:val="22"/>
          <w:szCs w:val="22"/>
        </w:rPr>
      </w:pPr>
    </w:p>
    <w:p w:rsidR="00747B33" w:rsidRPr="002C76C1" w:rsidRDefault="00747B33" w:rsidP="00747B33">
      <w:pPr>
        <w:tabs>
          <w:tab w:val="center" w:pos="709"/>
        </w:tabs>
        <w:spacing w:after="120" w:line="260" w:lineRule="exact"/>
        <w:ind w:left="357"/>
        <w:rPr>
          <w:i/>
          <w:iCs/>
          <w:sz w:val="22"/>
          <w:szCs w:val="22"/>
        </w:rPr>
      </w:pPr>
      <w:r w:rsidRPr="002C76C1">
        <w:rPr>
          <w:i/>
          <w:iCs/>
          <w:sz w:val="22"/>
          <w:szCs w:val="22"/>
        </w:rPr>
        <w:t>Name:</w:t>
      </w:r>
      <w:r w:rsidRPr="002C76C1">
        <w:rPr>
          <w:rFonts w:eastAsia="Arial Unicode MS"/>
          <w:sz w:val="22"/>
          <w:szCs w:val="22"/>
        </w:rPr>
        <w:t xml:space="preserve">   Bassie Kgasoane</w:t>
      </w:r>
    </w:p>
    <w:p w:rsidR="00747B33" w:rsidRPr="002C76C1" w:rsidRDefault="00747B33" w:rsidP="00747B33">
      <w:pPr>
        <w:tabs>
          <w:tab w:val="center" w:pos="709"/>
        </w:tabs>
        <w:spacing w:after="120" w:line="260" w:lineRule="exact"/>
        <w:ind w:left="357"/>
        <w:rPr>
          <w:sz w:val="22"/>
          <w:szCs w:val="22"/>
        </w:rPr>
      </w:pPr>
      <w:r w:rsidRPr="002C76C1">
        <w:rPr>
          <w:i/>
          <w:iCs/>
          <w:sz w:val="22"/>
          <w:szCs w:val="22"/>
        </w:rPr>
        <w:t xml:space="preserve">Position:  </w:t>
      </w:r>
      <w:r w:rsidRPr="002C76C1">
        <w:rPr>
          <w:sz w:val="22"/>
          <w:szCs w:val="22"/>
        </w:rPr>
        <w:t>Chief Director: Prestige</w:t>
      </w:r>
    </w:p>
    <w:p w:rsidR="00747B33" w:rsidRPr="002C76C1" w:rsidRDefault="00747B33" w:rsidP="00747B33">
      <w:pPr>
        <w:tabs>
          <w:tab w:val="center" w:pos="709"/>
        </w:tabs>
        <w:spacing w:after="120" w:line="260" w:lineRule="exact"/>
        <w:ind w:left="357"/>
        <w:rPr>
          <w:sz w:val="22"/>
          <w:szCs w:val="22"/>
        </w:rPr>
      </w:pPr>
      <w:r w:rsidRPr="002C76C1">
        <w:rPr>
          <w:i/>
          <w:iCs/>
          <w:sz w:val="22"/>
          <w:szCs w:val="22"/>
        </w:rPr>
        <w:t xml:space="preserve">Date: </w:t>
      </w:r>
      <w:r w:rsidRPr="002C76C1">
        <w:rPr>
          <w:sz w:val="22"/>
          <w:szCs w:val="22"/>
        </w:rPr>
        <w:t>20 June 2012</w:t>
      </w:r>
    </w:p>
    <w:p w:rsidR="00747B33" w:rsidRPr="002C76C1" w:rsidRDefault="00747B33" w:rsidP="00747B33">
      <w:pPr>
        <w:tabs>
          <w:tab w:val="center" w:pos="709"/>
        </w:tabs>
        <w:spacing w:after="120" w:line="260" w:lineRule="exact"/>
        <w:ind w:left="357"/>
        <w:rPr>
          <w:i/>
          <w:iCs/>
          <w:sz w:val="22"/>
          <w:szCs w:val="22"/>
        </w:rPr>
      </w:pPr>
    </w:p>
    <w:p w:rsidR="00747B33" w:rsidRPr="002C76C1" w:rsidRDefault="00747B33" w:rsidP="00747B33">
      <w:pPr>
        <w:keepNext/>
        <w:tabs>
          <w:tab w:val="center" w:pos="709"/>
        </w:tabs>
        <w:spacing w:after="120" w:line="260" w:lineRule="exact"/>
        <w:ind w:left="357" w:hanging="357"/>
        <w:rPr>
          <w:b/>
          <w:bCs/>
          <w:sz w:val="22"/>
          <w:szCs w:val="22"/>
        </w:rPr>
      </w:pPr>
      <w:r w:rsidRPr="002C76C1">
        <w:rPr>
          <w:sz w:val="22"/>
          <w:szCs w:val="22"/>
        </w:rPr>
        <w:t>d)</w:t>
      </w:r>
      <w:r w:rsidRPr="002C76C1">
        <w:rPr>
          <w:sz w:val="22"/>
          <w:szCs w:val="22"/>
        </w:rPr>
        <w:tab/>
        <w:t xml:space="preserve">I am in agreement with the finding for the following reasons: </w:t>
      </w:r>
    </w:p>
    <w:p w:rsidR="00747B33" w:rsidRPr="002C76C1" w:rsidRDefault="00747B33" w:rsidP="00747B33">
      <w:pPr>
        <w:keepNext/>
        <w:tabs>
          <w:tab w:val="center" w:pos="709"/>
        </w:tabs>
        <w:spacing w:after="120" w:line="260" w:lineRule="exact"/>
        <w:ind w:left="357"/>
        <w:rPr>
          <w:b/>
          <w:bCs/>
          <w:sz w:val="22"/>
          <w:szCs w:val="22"/>
        </w:rPr>
      </w:pPr>
    </w:p>
    <w:p w:rsidR="00747B33" w:rsidRPr="002C76C1" w:rsidRDefault="00747B33" w:rsidP="00747B33">
      <w:pPr>
        <w:tabs>
          <w:tab w:val="center" w:pos="709"/>
        </w:tabs>
        <w:spacing w:after="120" w:line="260" w:lineRule="exact"/>
        <w:ind w:left="357"/>
        <w:rPr>
          <w:i/>
          <w:iCs/>
          <w:sz w:val="22"/>
          <w:szCs w:val="22"/>
        </w:rPr>
      </w:pPr>
      <w:r w:rsidRPr="002C76C1">
        <w:rPr>
          <w:i/>
          <w:iCs/>
          <w:sz w:val="22"/>
          <w:szCs w:val="22"/>
        </w:rPr>
        <w:t>Name:</w:t>
      </w:r>
      <w:r w:rsidRPr="002C76C1">
        <w:rPr>
          <w:rFonts w:eastAsia="Arial Unicode MS"/>
          <w:sz w:val="22"/>
          <w:szCs w:val="22"/>
        </w:rPr>
        <w:t xml:space="preserve">   Bassie Kgasoane</w:t>
      </w:r>
    </w:p>
    <w:p w:rsidR="00747B33" w:rsidRPr="002C76C1" w:rsidRDefault="00747B33" w:rsidP="00747B33">
      <w:pPr>
        <w:tabs>
          <w:tab w:val="center" w:pos="709"/>
        </w:tabs>
        <w:spacing w:after="120" w:line="260" w:lineRule="exact"/>
        <w:ind w:left="357"/>
        <w:rPr>
          <w:sz w:val="22"/>
          <w:szCs w:val="22"/>
        </w:rPr>
      </w:pPr>
      <w:r w:rsidRPr="002C76C1">
        <w:rPr>
          <w:i/>
          <w:iCs/>
          <w:sz w:val="22"/>
          <w:szCs w:val="22"/>
        </w:rPr>
        <w:t xml:space="preserve">Position:  </w:t>
      </w:r>
      <w:r w:rsidRPr="002C76C1">
        <w:rPr>
          <w:sz w:val="22"/>
          <w:szCs w:val="22"/>
        </w:rPr>
        <w:t>Chief Director: Prestige</w:t>
      </w:r>
    </w:p>
    <w:p w:rsidR="00747B33" w:rsidRPr="002C76C1" w:rsidRDefault="00747B33" w:rsidP="00747B33">
      <w:pPr>
        <w:tabs>
          <w:tab w:val="center" w:pos="709"/>
        </w:tabs>
        <w:spacing w:after="120" w:line="260" w:lineRule="exact"/>
        <w:ind w:left="357"/>
        <w:rPr>
          <w:sz w:val="22"/>
          <w:szCs w:val="22"/>
        </w:rPr>
      </w:pPr>
      <w:r w:rsidRPr="002C76C1">
        <w:rPr>
          <w:i/>
          <w:iCs/>
          <w:sz w:val="22"/>
          <w:szCs w:val="22"/>
        </w:rPr>
        <w:t xml:space="preserve">Date: </w:t>
      </w:r>
      <w:r w:rsidRPr="002C76C1">
        <w:rPr>
          <w:sz w:val="22"/>
          <w:szCs w:val="22"/>
        </w:rPr>
        <w:t>20 June 2012</w:t>
      </w:r>
    </w:p>
    <w:p w:rsidR="00747B33" w:rsidRPr="002C76C1" w:rsidRDefault="00747B33" w:rsidP="00747B33">
      <w:pPr>
        <w:tabs>
          <w:tab w:val="center" w:pos="709"/>
        </w:tabs>
        <w:spacing w:after="120" w:line="260" w:lineRule="exact"/>
        <w:ind w:left="357" w:hanging="357"/>
        <w:rPr>
          <w:sz w:val="22"/>
          <w:szCs w:val="22"/>
        </w:rPr>
      </w:pPr>
      <w:r w:rsidRPr="002C76C1">
        <w:rPr>
          <w:sz w:val="22"/>
          <w:szCs w:val="22"/>
        </w:rPr>
        <w:t>e)</w:t>
      </w:r>
      <w:r w:rsidRPr="002C76C1">
        <w:rPr>
          <w:sz w:val="22"/>
          <w:szCs w:val="22"/>
        </w:rPr>
        <w:tab/>
        <w:t>I am not in agreement with the finding for the following reasons:</w:t>
      </w:r>
    </w:p>
    <w:p w:rsidR="00747B33" w:rsidRPr="002C76C1" w:rsidRDefault="00747B33" w:rsidP="00747B33">
      <w:pPr>
        <w:keepNext/>
        <w:tabs>
          <w:tab w:val="center" w:pos="709"/>
        </w:tabs>
        <w:spacing w:after="120" w:line="260" w:lineRule="exact"/>
        <w:ind w:left="357"/>
        <w:rPr>
          <w:sz w:val="22"/>
          <w:szCs w:val="22"/>
        </w:rPr>
      </w:pPr>
      <w:r w:rsidRPr="002C76C1">
        <w:rPr>
          <w:sz w:val="22"/>
          <w:szCs w:val="22"/>
        </w:rPr>
        <w:t>The valid original Tax Clearance Certificate was attached with the submission to the Special National Bid Adjudication Committee requesting approval to extend.</w:t>
      </w:r>
    </w:p>
    <w:p w:rsidR="00747B33" w:rsidRPr="002C76C1" w:rsidRDefault="00747B33" w:rsidP="00747B33">
      <w:pPr>
        <w:tabs>
          <w:tab w:val="center" w:pos="709"/>
        </w:tabs>
        <w:spacing w:after="120" w:line="260" w:lineRule="exact"/>
        <w:ind w:left="357"/>
        <w:rPr>
          <w:sz w:val="22"/>
          <w:szCs w:val="22"/>
        </w:rPr>
      </w:pPr>
    </w:p>
    <w:p w:rsidR="00747B33" w:rsidRPr="002C76C1" w:rsidRDefault="00747B33" w:rsidP="00747B33">
      <w:pPr>
        <w:tabs>
          <w:tab w:val="center" w:pos="709"/>
        </w:tabs>
        <w:spacing w:after="120" w:line="260" w:lineRule="exact"/>
        <w:ind w:left="357"/>
        <w:rPr>
          <w:i/>
          <w:iCs/>
          <w:sz w:val="22"/>
          <w:szCs w:val="22"/>
        </w:rPr>
      </w:pPr>
      <w:r w:rsidRPr="002C76C1">
        <w:rPr>
          <w:i/>
          <w:iCs/>
          <w:sz w:val="22"/>
          <w:szCs w:val="22"/>
        </w:rPr>
        <w:t>Name:</w:t>
      </w:r>
      <w:r w:rsidRPr="002C76C1">
        <w:rPr>
          <w:rFonts w:eastAsia="Arial Unicode MS"/>
          <w:sz w:val="22"/>
          <w:szCs w:val="22"/>
        </w:rPr>
        <w:t xml:space="preserve">   Bassie Kgasoane</w:t>
      </w:r>
    </w:p>
    <w:p w:rsidR="00747B33" w:rsidRPr="002C76C1" w:rsidRDefault="00747B33" w:rsidP="00747B33">
      <w:pPr>
        <w:tabs>
          <w:tab w:val="center" w:pos="709"/>
        </w:tabs>
        <w:spacing w:after="120" w:line="260" w:lineRule="exact"/>
        <w:ind w:left="357"/>
        <w:rPr>
          <w:sz w:val="22"/>
          <w:szCs w:val="22"/>
        </w:rPr>
      </w:pPr>
      <w:r w:rsidRPr="002C76C1">
        <w:rPr>
          <w:i/>
          <w:iCs/>
          <w:sz w:val="22"/>
          <w:szCs w:val="22"/>
        </w:rPr>
        <w:t xml:space="preserve">Position:  </w:t>
      </w:r>
      <w:r w:rsidRPr="002C76C1">
        <w:rPr>
          <w:sz w:val="22"/>
          <w:szCs w:val="22"/>
        </w:rPr>
        <w:t>Chief Director: Prestige</w:t>
      </w:r>
    </w:p>
    <w:p w:rsidR="00747B33" w:rsidRPr="002C76C1" w:rsidRDefault="00747B33" w:rsidP="00747B33">
      <w:pPr>
        <w:pStyle w:val="ListParagraph"/>
        <w:tabs>
          <w:tab w:val="center" w:pos="709"/>
        </w:tabs>
        <w:spacing w:after="120" w:line="260" w:lineRule="exact"/>
        <w:ind w:left="357"/>
        <w:rPr>
          <w:rFonts w:ascii="Arial" w:hAnsi="Arial" w:cs="Arial"/>
          <w:sz w:val="22"/>
          <w:szCs w:val="22"/>
        </w:rPr>
      </w:pPr>
      <w:r w:rsidRPr="002C76C1">
        <w:rPr>
          <w:rFonts w:ascii="Arial" w:hAnsi="Arial" w:cs="Arial"/>
          <w:i/>
          <w:iCs/>
          <w:sz w:val="22"/>
          <w:szCs w:val="22"/>
        </w:rPr>
        <w:t xml:space="preserve">Date: </w:t>
      </w:r>
      <w:r w:rsidRPr="002C76C1">
        <w:rPr>
          <w:rFonts w:ascii="Arial" w:hAnsi="Arial" w:cs="Arial"/>
          <w:sz w:val="22"/>
          <w:szCs w:val="22"/>
        </w:rPr>
        <w:t>20 June 2012</w:t>
      </w:r>
    </w:p>
    <w:p w:rsidR="00747B33" w:rsidRPr="002C76C1" w:rsidRDefault="00747B33" w:rsidP="00747B33">
      <w:pPr>
        <w:pStyle w:val="NormalWeb"/>
        <w:tabs>
          <w:tab w:val="center" w:pos="709"/>
        </w:tabs>
        <w:rPr>
          <w:rFonts w:ascii="Arial" w:hAnsi="Arial" w:cs="Arial"/>
          <w:sz w:val="22"/>
          <w:szCs w:val="22"/>
        </w:rPr>
      </w:pPr>
    </w:p>
    <w:p w:rsidR="00747B33" w:rsidRPr="002C76C1" w:rsidRDefault="00747B33" w:rsidP="00747B33">
      <w:pPr>
        <w:tabs>
          <w:tab w:val="center" w:pos="709"/>
        </w:tabs>
      </w:pPr>
    </w:p>
    <w:p w:rsidR="00747B33" w:rsidRDefault="00747B33" w:rsidP="00747B33">
      <w:pPr>
        <w:rPr>
          <w:b/>
          <w:sz w:val="22"/>
          <w:szCs w:val="22"/>
        </w:rPr>
      </w:pPr>
      <w:r>
        <w:rPr>
          <w:b/>
          <w:sz w:val="22"/>
          <w:szCs w:val="22"/>
        </w:rPr>
        <w:t>Auditor’s conclusion</w:t>
      </w:r>
    </w:p>
    <w:p w:rsidR="00747B33" w:rsidRDefault="00747B33" w:rsidP="00747B33">
      <w:pPr>
        <w:rPr>
          <w:b/>
          <w:sz w:val="22"/>
          <w:szCs w:val="22"/>
        </w:rPr>
      </w:pPr>
    </w:p>
    <w:p w:rsidR="00747B33" w:rsidRDefault="00747B33" w:rsidP="00747B33">
      <w:pPr>
        <w:rPr>
          <w:sz w:val="22"/>
          <w:szCs w:val="22"/>
        </w:rPr>
      </w:pPr>
      <w:r>
        <w:rPr>
          <w:sz w:val="22"/>
          <w:szCs w:val="22"/>
        </w:rPr>
        <w:t>a-b)</w:t>
      </w:r>
      <w:r>
        <w:rPr>
          <w:sz w:val="22"/>
          <w:szCs w:val="22"/>
        </w:rPr>
        <w:tab/>
        <w:t xml:space="preserve">Management is in agreement with the finding, the matter therefore remains </w:t>
      </w:r>
      <w:r>
        <w:rPr>
          <w:sz w:val="22"/>
          <w:szCs w:val="22"/>
        </w:rPr>
        <w:tab/>
        <w:t>unresolved.</w:t>
      </w:r>
    </w:p>
    <w:p w:rsidR="00747B33" w:rsidRDefault="00747B33" w:rsidP="00747B33">
      <w:pPr>
        <w:rPr>
          <w:sz w:val="22"/>
          <w:szCs w:val="22"/>
        </w:rPr>
      </w:pPr>
    </w:p>
    <w:p w:rsidR="00747B33" w:rsidRDefault="00747B33" w:rsidP="00747B33">
      <w:pPr>
        <w:rPr>
          <w:sz w:val="22"/>
          <w:szCs w:val="22"/>
        </w:rPr>
      </w:pPr>
      <w:r>
        <w:rPr>
          <w:sz w:val="22"/>
          <w:szCs w:val="22"/>
        </w:rPr>
        <w:t>c)</w:t>
      </w:r>
      <w:r>
        <w:rPr>
          <w:sz w:val="22"/>
          <w:szCs w:val="22"/>
        </w:rPr>
        <w:tab/>
        <w:t xml:space="preserve">Although management is not in agreement with the finding, their reasons for not </w:t>
      </w:r>
      <w:r>
        <w:rPr>
          <w:sz w:val="22"/>
          <w:szCs w:val="22"/>
        </w:rPr>
        <w:tab/>
        <w:t xml:space="preserve">including the expenditure in the procurement plan do not appear to be valid. The </w:t>
      </w:r>
      <w:r>
        <w:rPr>
          <w:sz w:val="22"/>
          <w:szCs w:val="22"/>
        </w:rPr>
        <w:tab/>
        <w:t xml:space="preserve">department should be able to disclose the above mentioned expenditure to National </w:t>
      </w:r>
      <w:r>
        <w:rPr>
          <w:sz w:val="22"/>
          <w:szCs w:val="22"/>
        </w:rPr>
        <w:tab/>
        <w:t xml:space="preserve">Treasury. The department is not required to disclose sensitive matters; just the name </w:t>
      </w:r>
      <w:r>
        <w:rPr>
          <w:sz w:val="22"/>
          <w:szCs w:val="22"/>
        </w:rPr>
        <w:tab/>
        <w:t xml:space="preserve">of the event and cost will suffice. </w:t>
      </w:r>
    </w:p>
    <w:p w:rsidR="00747B33" w:rsidRDefault="00747B33" w:rsidP="00747B33">
      <w:pPr>
        <w:rPr>
          <w:sz w:val="22"/>
          <w:szCs w:val="22"/>
        </w:rPr>
      </w:pPr>
      <w:r>
        <w:rPr>
          <w:sz w:val="22"/>
          <w:szCs w:val="22"/>
        </w:rPr>
        <w:tab/>
      </w:r>
    </w:p>
    <w:p w:rsidR="00747B33" w:rsidRDefault="00747B33" w:rsidP="00747B33">
      <w:pPr>
        <w:rPr>
          <w:sz w:val="22"/>
          <w:szCs w:val="22"/>
        </w:rPr>
      </w:pPr>
      <w:r>
        <w:rPr>
          <w:sz w:val="22"/>
          <w:szCs w:val="22"/>
        </w:rPr>
        <w:tab/>
        <w:t xml:space="preserve">The matter remains unresolved. </w:t>
      </w:r>
    </w:p>
    <w:p w:rsidR="00747B33" w:rsidRDefault="00747B33" w:rsidP="00747B33">
      <w:pPr>
        <w:rPr>
          <w:sz w:val="22"/>
          <w:szCs w:val="22"/>
        </w:rPr>
      </w:pPr>
    </w:p>
    <w:p w:rsidR="00747B33" w:rsidRDefault="00747B33" w:rsidP="00747B33">
      <w:pPr>
        <w:rPr>
          <w:sz w:val="22"/>
          <w:szCs w:val="22"/>
        </w:rPr>
      </w:pPr>
      <w:r>
        <w:rPr>
          <w:sz w:val="22"/>
          <w:szCs w:val="22"/>
        </w:rPr>
        <w:t>d)</w:t>
      </w:r>
      <w:r>
        <w:rPr>
          <w:sz w:val="22"/>
          <w:szCs w:val="22"/>
        </w:rPr>
        <w:tab/>
        <w:t xml:space="preserve">Management is in agreement with the finding, the matter therefore remains </w:t>
      </w:r>
      <w:r>
        <w:rPr>
          <w:sz w:val="22"/>
          <w:szCs w:val="22"/>
        </w:rPr>
        <w:tab/>
        <w:t>unresolved.</w:t>
      </w:r>
    </w:p>
    <w:p w:rsidR="00747B33" w:rsidRDefault="00747B33" w:rsidP="00747B33">
      <w:pPr>
        <w:rPr>
          <w:sz w:val="22"/>
          <w:szCs w:val="22"/>
        </w:rPr>
      </w:pPr>
    </w:p>
    <w:p w:rsidR="00747B33" w:rsidRDefault="00747B33" w:rsidP="006F5D2E">
      <w:pPr>
        <w:numPr>
          <w:ilvl w:val="0"/>
          <w:numId w:val="314"/>
        </w:numPr>
        <w:ind w:hanging="720"/>
        <w:rPr>
          <w:sz w:val="22"/>
          <w:szCs w:val="22"/>
        </w:rPr>
      </w:pPr>
      <w:r>
        <w:rPr>
          <w:sz w:val="22"/>
          <w:szCs w:val="22"/>
        </w:rPr>
        <w:t xml:space="preserve">Management’s comment is noted. The original tax clearance certificate for the extensions was not obtained. The matter remains unresolved. </w:t>
      </w:r>
    </w:p>
    <w:p w:rsidR="00747B33" w:rsidRDefault="00747B33" w:rsidP="00747B33">
      <w:pPr>
        <w:rPr>
          <w:sz w:val="22"/>
          <w:szCs w:val="22"/>
        </w:rPr>
      </w:pPr>
    </w:p>
    <w:p w:rsidR="00747B33" w:rsidRPr="00BD5B05" w:rsidRDefault="00747B33" w:rsidP="00747B33">
      <w:pPr>
        <w:rPr>
          <w:sz w:val="22"/>
          <w:szCs w:val="22"/>
        </w:rPr>
      </w:pPr>
      <w:r w:rsidRPr="00BD5B05">
        <w:rPr>
          <w:sz w:val="22"/>
          <w:szCs w:val="22"/>
        </w:rPr>
        <w:t>As reported in communication of factual finding 303, the documentation at SIU was subsequently audited. Due to the matters reported in the finding all procurement in terms of the Motseng Facilities Management contract is considered to be irregular. The total amount of R</w:t>
      </w:r>
      <w:r>
        <w:rPr>
          <w:sz w:val="22"/>
          <w:szCs w:val="22"/>
        </w:rPr>
        <w:t>1 766 654,53</w:t>
      </w:r>
      <w:r w:rsidRPr="00BD5B05">
        <w:rPr>
          <w:sz w:val="22"/>
          <w:szCs w:val="22"/>
        </w:rPr>
        <w:t xml:space="preserve"> is therefore considered to be irregular. </w:t>
      </w:r>
    </w:p>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747B33" w:rsidRDefault="00747B33" w:rsidP="00296C19"/>
    <w:p w:rsidR="00296C19" w:rsidRPr="00296C19" w:rsidRDefault="00296C19" w:rsidP="00296C19">
      <w:pPr>
        <w:pStyle w:val="ListParagraph"/>
        <w:tabs>
          <w:tab w:val="center" w:pos="709"/>
        </w:tabs>
        <w:spacing w:after="120"/>
        <w:ind w:left="420"/>
        <w:rPr>
          <w:rFonts w:ascii="Arial" w:hAnsi="Arial" w:cs="Arial"/>
          <w:b/>
          <w:bCs/>
          <w:color w:val="FF0000"/>
          <w:sz w:val="22"/>
          <w:szCs w:val="22"/>
        </w:rPr>
      </w:pPr>
    </w:p>
    <w:p w:rsidR="00072C02" w:rsidRPr="002C76C1" w:rsidRDefault="00072C02" w:rsidP="006F5D2E">
      <w:pPr>
        <w:pStyle w:val="ListParagraph"/>
        <w:numPr>
          <w:ilvl w:val="0"/>
          <w:numId w:val="296"/>
        </w:numPr>
        <w:tabs>
          <w:tab w:val="center" w:pos="709"/>
        </w:tabs>
        <w:spacing w:after="120"/>
        <w:jc w:val="both"/>
        <w:rPr>
          <w:rFonts w:ascii="Arial" w:hAnsi="Arial" w:cs="Arial"/>
          <w:b/>
          <w:bCs/>
          <w:color w:val="FF0000"/>
          <w:sz w:val="22"/>
          <w:szCs w:val="22"/>
        </w:rPr>
      </w:pPr>
      <w:r w:rsidRPr="002C76C1">
        <w:rPr>
          <w:rFonts w:ascii="Arial" w:hAnsi="Arial" w:cs="Arial"/>
          <w:b/>
          <w:bCs/>
          <w:sz w:val="22"/>
          <w:szCs w:val="22"/>
        </w:rPr>
        <w:t xml:space="preserve">Contract Extension – Gemini Moon t/a XL Nexus Travel – PTA Region </w:t>
      </w:r>
      <w:r w:rsidRPr="002C76C1">
        <w:rPr>
          <w:rFonts w:ascii="Arial" w:hAnsi="Arial" w:cs="Arial"/>
          <w:b/>
          <w:bCs/>
          <w:color w:val="FF0000"/>
          <w:sz w:val="22"/>
          <w:szCs w:val="22"/>
        </w:rPr>
        <w:t>Ex 97</w:t>
      </w:r>
    </w:p>
    <w:p w:rsidR="00072C02" w:rsidRPr="002C76C1" w:rsidRDefault="00072C02" w:rsidP="00072C02">
      <w:pPr>
        <w:tabs>
          <w:tab w:val="center" w:pos="709"/>
        </w:tabs>
        <w:spacing w:after="120"/>
        <w:jc w:val="both"/>
        <w:rPr>
          <w:b/>
          <w:bCs/>
          <w:sz w:val="22"/>
          <w:szCs w:val="22"/>
        </w:rPr>
      </w:pPr>
    </w:p>
    <w:p w:rsidR="00072C02" w:rsidRPr="002C76C1" w:rsidRDefault="00072C02" w:rsidP="00072C02">
      <w:pPr>
        <w:tabs>
          <w:tab w:val="center" w:pos="709"/>
        </w:tabs>
        <w:spacing w:after="120"/>
        <w:jc w:val="both"/>
        <w:rPr>
          <w:b/>
          <w:bCs/>
          <w:sz w:val="22"/>
          <w:szCs w:val="22"/>
        </w:rPr>
      </w:pPr>
      <w:r w:rsidRPr="002C76C1">
        <w:rPr>
          <w:b/>
          <w:bCs/>
          <w:sz w:val="22"/>
          <w:szCs w:val="22"/>
        </w:rPr>
        <w:t>Audit Finding</w:t>
      </w:r>
    </w:p>
    <w:p w:rsidR="00072C02" w:rsidRPr="002C76C1" w:rsidRDefault="00072C02" w:rsidP="00072C02">
      <w:pPr>
        <w:pStyle w:val="lg-para4"/>
        <w:tabs>
          <w:tab w:val="center" w:pos="709"/>
        </w:tabs>
        <w:ind w:firstLine="0"/>
        <w:jc w:val="left"/>
        <w:rPr>
          <w:rFonts w:ascii="Arial" w:hAnsi="Arial" w:cs="Arial"/>
          <w:sz w:val="22"/>
          <w:szCs w:val="22"/>
        </w:rPr>
      </w:pPr>
      <w:r w:rsidRPr="002C76C1">
        <w:rPr>
          <w:rFonts w:ascii="Arial" w:hAnsi="Arial" w:cs="Arial"/>
          <w:sz w:val="22"/>
          <w:szCs w:val="22"/>
        </w:rPr>
        <w:t>Laws, rules and legislation:</w:t>
      </w:r>
    </w:p>
    <w:p w:rsidR="00072C02" w:rsidRPr="002C76C1" w:rsidRDefault="00072C02" w:rsidP="00072C02">
      <w:pPr>
        <w:pStyle w:val="lg-para4"/>
        <w:tabs>
          <w:tab w:val="center" w:pos="709"/>
        </w:tabs>
        <w:ind w:left="540" w:hanging="540"/>
        <w:jc w:val="left"/>
        <w:rPr>
          <w:rFonts w:ascii="Arial" w:hAnsi="Arial" w:cs="Arial"/>
          <w:sz w:val="22"/>
          <w:szCs w:val="22"/>
        </w:rPr>
      </w:pPr>
      <w:r w:rsidRPr="002C76C1">
        <w:rPr>
          <w:rFonts w:ascii="Arial" w:hAnsi="Arial" w:cs="Arial"/>
          <w:sz w:val="22"/>
          <w:szCs w:val="22"/>
        </w:rPr>
        <w:t>a)</w:t>
      </w:r>
      <w:r w:rsidRPr="002C76C1">
        <w:rPr>
          <w:rFonts w:ascii="Arial" w:hAnsi="Arial" w:cs="Arial"/>
          <w:sz w:val="22"/>
          <w:szCs w:val="22"/>
        </w:rPr>
        <w:tab/>
        <w:t>Public Finance Management Act section 38(1)(c)(ii) states:</w:t>
      </w:r>
    </w:p>
    <w:p w:rsidR="00072C02" w:rsidRPr="002C76C1" w:rsidRDefault="00072C02" w:rsidP="00072C02">
      <w:pPr>
        <w:pStyle w:val="lg-para4"/>
        <w:tabs>
          <w:tab w:val="center" w:pos="709"/>
        </w:tabs>
        <w:ind w:left="540" w:firstLine="0"/>
        <w:jc w:val="left"/>
        <w:rPr>
          <w:rFonts w:ascii="Arial" w:hAnsi="Arial" w:cs="Arial"/>
          <w:i/>
          <w:sz w:val="22"/>
          <w:szCs w:val="22"/>
        </w:rPr>
      </w:pPr>
      <w:r w:rsidRPr="002C76C1">
        <w:rPr>
          <w:rFonts w:ascii="Arial" w:hAnsi="Arial" w:cs="Arial"/>
          <w:i/>
          <w:sz w:val="22"/>
          <w:szCs w:val="22"/>
        </w:rPr>
        <w:t>“38(1)</w:t>
      </w:r>
      <w:r w:rsidRPr="002C76C1">
        <w:rPr>
          <w:rFonts w:ascii="Arial" w:hAnsi="Arial" w:cs="Arial"/>
          <w:i/>
          <w:sz w:val="22"/>
          <w:szCs w:val="22"/>
        </w:rPr>
        <w:tab/>
        <w:t>The accounting officer for a department, trading entity or constitutional institution-</w:t>
      </w:r>
    </w:p>
    <w:p w:rsidR="00072C02" w:rsidRPr="002C76C1" w:rsidRDefault="00072C02" w:rsidP="00072C02">
      <w:pPr>
        <w:pStyle w:val="lg-para4"/>
        <w:tabs>
          <w:tab w:val="center" w:pos="709"/>
        </w:tabs>
        <w:ind w:left="540"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t>(c)</w:t>
      </w:r>
      <w:r w:rsidRPr="002C76C1">
        <w:rPr>
          <w:rFonts w:ascii="Arial" w:hAnsi="Arial" w:cs="Arial"/>
          <w:i/>
          <w:sz w:val="22"/>
          <w:szCs w:val="22"/>
        </w:rPr>
        <w:tab/>
        <w:t>must take effective and appropriate steps to-</w:t>
      </w:r>
    </w:p>
    <w:p w:rsidR="00072C02" w:rsidRPr="002C76C1" w:rsidRDefault="00072C02" w:rsidP="00072C02">
      <w:pPr>
        <w:pStyle w:val="lg-para4"/>
        <w:tabs>
          <w:tab w:val="center" w:pos="709"/>
        </w:tabs>
        <w:ind w:left="2880" w:hanging="720"/>
        <w:jc w:val="left"/>
        <w:rPr>
          <w:rFonts w:ascii="Arial" w:hAnsi="Arial" w:cs="Arial"/>
          <w:i/>
          <w:sz w:val="22"/>
          <w:szCs w:val="22"/>
        </w:rPr>
      </w:pPr>
      <w:r w:rsidRPr="002C76C1">
        <w:rPr>
          <w:rFonts w:ascii="Arial" w:hAnsi="Arial" w:cs="Arial"/>
          <w:i/>
          <w:sz w:val="22"/>
          <w:szCs w:val="22"/>
        </w:rPr>
        <w:t>(ii)</w:t>
      </w:r>
      <w:r w:rsidRPr="002C76C1">
        <w:rPr>
          <w:rFonts w:ascii="Arial" w:hAnsi="Arial" w:cs="Arial"/>
          <w:i/>
          <w:sz w:val="22"/>
          <w:szCs w:val="22"/>
        </w:rPr>
        <w:tab/>
        <w:t>prevent unauthorised, irregular and fruitless and wasteful expenditure and losses resulting from criminal conduct;”</w:t>
      </w:r>
    </w:p>
    <w:p w:rsidR="00072C02" w:rsidRPr="002C76C1" w:rsidRDefault="00072C02" w:rsidP="00072C02">
      <w:pPr>
        <w:tabs>
          <w:tab w:val="left" w:pos="2865"/>
        </w:tabs>
        <w:spacing w:after="120"/>
        <w:rPr>
          <w:bCs/>
          <w:i/>
          <w:sz w:val="22"/>
          <w:szCs w:val="22"/>
        </w:rPr>
      </w:pPr>
      <w:r>
        <w:rPr>
          <w:bCs/>
          <w:i/>
          <w:sz w:val="22"/>
          <w:szCs w:val="22"/>
        </w:rPr>
        <w:tab/>
      </w:r>
    </w:p>
    <w:p w:rsidR="00072C02" w:rsidRPr="002C76C1" w:rsidRDefault="00072C02" w:rsidP="00072C02">
      <w:pPr>
        <w:pStyle w:val="ListParagraph"/>
        <w:tabs>
          <w:tab w:val="center" w:pos="709"/>
        </w:tabs>
        <w:spacing w:after="120"/>
        <w:ind w:left="540" w:hanging="540"/>
        <w:contextualSpacing/>
        <w:rPr>
          <w:rFonts w:ascii="Arial" w:hAnsi="Arial" w:cs="Arial"/>
          <w:bCs/>
          <w:sz w:val="22"/>
          <w:szCs w:val="22"/>
        </w:rPr>
      </w:pPr>
      <w:r w:rsidRPr="002C76C1">
        <w:rPr>
          <w:rFonts w:ascii="Arial" w:hAnsi="Arial" w:cs="Arial"/>
          <w:bCs/>
          <w:sz w:val="22"/>
          <w:szCs w:val="22"/>
        </w:rPr>
        <w:t>b)</w:t>
      </w:r>
      <w:r w:rsidRPr="002C76C1">
        <w:rPr>
          <w:rFonts w:ascii="Arial" w:hAnsi="Arial" w:cs="Arial"/>
          <w:bCs/>
          <w:sz w:val="22"/>
          <w:szCs w:val="22"/>
        </w:rPr>
        <w:tab/>
        <w:t>Treasury regulations 16A9.1(d) and 16A9.2(a) states:</w:t>
      </w:r>
    </w:p>
    <w:p w:rsidR="00072C02" w:rsidRPr="002C76C1" w:rsidRDefault="00072C02" w:rsidP="00072C02">
      <w:pPr>
        <w:tabs>
          <w:tab w:val="center" w:pos="709"/>
        </w:tabs>
        <w:ind w:left="540"/>
        <w:rPr>
          <w:i/>
          <w:sz w:val="22"/>
          <w:szCs w:val="22"/>
        </w:rPr>
      </w:pPr>
      <w:r w:rsidRPr="002C76C1">
        <w:rPr>
          <w:bCs/>
          <w:i/>
          <w:sz w:val="22"/>
          <w:szCs w:val="22"/>
        </w:rPr>
        <w:t>“16A9.1</w:t>
      </w:r>
      <w:r w:rsidRPr="002C76C1">
        <w:rPr>
          <w:bCs/>
          <w:i/>
          <w:sz w:val="22"/>
          <w:szCs w:val="22"/>
        </w:rPr>
        <w:tab/>
      </w:r>
      <w:r w:rsidRPr="002C76C1">
        <w:rPr>
          <w:i/>
          <w:sz w:val="22"/>
          <w:szCs w:val="22"/>
        </w:rPr>
        <w:t>The accounting officer must-</w:t>
      </w:r>
    </w:p>
    <w:p w:rsidR="00072C02" w:rsidRPr="002C76C1" w:rsidRDefault="00072C02" w:rsidP="00072C02">
      <w:pPr>
        <w:tabs>
          <w:tab w:val="center" w:pos="709"/>
        </w:tabs>
        <w:ind w:left="2160" w:hanging="720"/>
        <w:rPr>
          <w:i/>
          <w:sz w:val="22"/>
          <w:szCs w:val="22"/>
        </w:rPr>
      </w:pPr>
      <w:r w:rsidRPr="002C76C1">
        <w:rPr>
          <w:i/>
          <w:sz w:val="22"/>
          <w:szCs w:val="22"/>
        </w:rPr>
        <w:t>(d)</w:t>
      </w:r>
      <w:r w:rsidRPr="002C76C1">
        <w:rPr>
          <w:i/>
          <w:sz w:val="22"/>
          <w:szCs w:val="22"/>
        </w:rPr>
        <w:tab/>
        <w:t>reject any bid from a supplier who fails to provide written proof from the South African Revenue Service that the supplier either has no outstanding tax obligations or has made arrangements to meet outstanding tax obligations.</w:t>
      </w:r>
    </w:p>
    <w:p w:rsidR="00072C02" w:rsidRPr="002C76C1" w:rsidRDefault="00072C02" w:rsidP="00072C02">
      <w:pPr>
        <w:tabs>
          <w:tab w:val="center" w:pos="709"/>
        </w:tabs>
        <w:ind w:left="2160" w:hanging="720"/>
        <w:rPr>
          <w:i/>
          <w:sz w:val="22"/>
          <w:szCs w:val="22"/>
        </w:rPr>
      </w:pPr>
    </w:p>
    <w:p w:rsidR="00072C02" w:rsidRPr="002C76C1" w:rsidRDefault="00072C02" w:rsidP="00072C02">
      <w:pPr>
        <w:tabs>
          <w:tab w:val="center" w:pos="709"/>
        </w:tabs>
        <w:ind w:firstLine="540"/>
        <w:rPr>
          <w:i/>
          <w:sz w:val="22"/>
          <w:szCs w:val="22"/>
        </w:rPr>
      </w:pPr>
      <w:r w:rsidRPr="002C76C1">
        <w:rPr>
          <w:i/>
          <w:sz w:val="22"/>
          <w:szCs w:val="22"/>
        </w:rPr>
        <w:t>16A9.2</w:t>
      </w:r>
      <w:r w:rsidRPr="002C76C1">
        <w:rPr>
          <w:i/>
          <w:sz w:val="22"/>
          <w:szCs w:val="22"/>
        </w:rPr>
        <w:tab/>
        <w:t>The accounting officer or accounting authority-</w:t>
      </w:r>
    </w:p>
    <w:p w:rsidR="00072C02" w:rsidRPr="002C76C1" w:rsidRDefault="00072C02" w:rsidP="00072C02">
      <w:pPr>
        <w:pStyle w:val="ListParagraph"/>
        <w:tabs>
          <w:tab w:val="center" w:pos="709"/>
        </w:tabs>
        <w:ind w:left="1800" w:hanging="360"/>
        <w:contextualSpacing/>
        <w:rPr>
          <w:rFonts w:ascii="Arial" w:hAnsi="Arial" w:cs="Arial"/>
          <w:i/>
          <w:sz w:val="22"/>
          <w:szCs w:val="22"/>
        </w:rPr>
      </w:pPr>
      <w:r w:rsidRPr="002C76C1">
        <w:rPr>
          <w:rFonts w:ascii="Arial" w:hAnsi="Arial" w:cs="Arial"/>
          <w:i/>
          <w:sz w:val="22"/>
          <w:szCs w:val="22"/>
        </w:rPr>
        <w:t>(a)</w:t>
      </w:r>
      <w:r w:rsidRPr="002C76C1">
        <w:rPr>
          <w:rFonts w:ascii="Arial" w:hAnsi="Arial" w:cs="Arial"/>
          <w:i/>
          <w:sz w:val="22"/>
          <w:szCs w:val="22"/>
        </w:rPr>
        <w:tab/>
        <w:t>may disregard the bid of any bidder if that bidder, or any of its directors-</w:t>
      </w:r>
    </w:p>
    <w:p w:rsidR="00072C02" w:rsidRPr="002C76C1" w:rsidRDefault="00072C02" w:rsidP="00072C02">
      <w:pPr>
        <w:pStyle w:val="ListParagraph"/>
        <w:tabs>
          <w:tab w:val="center" w:pos="709"/>
        </w:tabs>
        <w:ind w:left="2520" w:hanging="720"/>
        <w:contextualSpacing/>
        <w:rPr>
          <w:rFonts w:ascii="Arial" w:hAnsi="Arial" w:cs="Arial"/>
          <w:i/>
          <w:sz w:val="22"/>
          <w:szCs w:val="22"/>
        </w:rPr>
      </w:pPr>
      <w:r w:rsidRPr="002C76C1">
        <w:rPr>
          <w:rFonts w:ascii="Arial" w:hAnsi="Arial" w:cs="Arial"/>
          <w:i/>
          <w:sz w:val="22"/>
          <w:szCs w:val="22"/>
        </w:rPr>
        <w:t>(i)</w:t>
      </w:r>
      <w:r w:rsidRPr="002C76C1">
        <w:rPr>
          <w:rFonts w:ascii="Arial" w:hAnsi="Arial" w:cs="Arial"/>
          <w:i/>
          <w:sz w:val="22"/>
          <w:szCs w:val="22"/>
        </w:rPr>
        <w:tab/>
        <w:t>have abused the institutions’ supply chain management system;</w:t>
      </w:r>
    </w:p>
    <w:p w:rsidR="00072C02" w:rsidRPr="002C76C1" w:rsidRDefault="00072C02" w:rsidP="00072C02">
      <w:pPr>
        <w:pStyle w:val="ListParagraph"/>
        <w:tabs>
          <w:tab w:val="center" w:pos="709"/>
        </w:tabs>
        <w:ind w:left="2520" w:hanging="720"/>
        <w:contextualSpacing/>
        <w:rPr>
          <w:rFonts w:ascii="Arial" w:hAnsi="Arial" w:cs="Arial"/>
          <w:i/>
          <w:sz w:val="22"/>
          <w:szCs w:val="22"/>
        </w:rPr>
      </w:pPr>
      <w:r w:rsidRPr="002C76C1">
        <w:rPr>
          <w:rFonts w:ascii="Arial" w:hAnsi="Arial" w:cs="Arial"/>
          <w:i/>
          <w:sz w:val="22"/>
          <w:szCs w:val="22"/>
        </w:rPr>
        <w:t>(ii)</w:t>
      </w:r>
      <w:r w:rsidRPr="002C76C1">
        <w:rPr>
          <w:rFonts w:ascii="Arial" w:hAnsi="Arial" w:cs="Arial"/>
          <w:i/>
          <w:sz w:val="22"/>
          <w:szCs w:val="22"/>
        </w:rPr>
        <w:tab/>
        <w:t>have committed fraud or any other improper conduct in relation to such system; or</w:t>
      </w:r>
    </w:p>
    <w:p w:rsidR="00072C02" w:rsidRPr="002C76C1" w:rsidRDefault="00072C02" w:rsidP="00072C02">
      <w:pPr>
        <w:pStyle w:val="ListParagraph"/>
        <w:tabs>
          <w:tab w:val="center" w:pos="709"/>
        </w:tabs>
        <w:ind w:left="2520" w:hanging="720"/>
        <w:contextualSpacing/>
        <w:rPr>
          <w:rFonts w:ascii="Arial" w:hAnsi="Arial" w:cs="Arial"/>
          <w:i/>
          <w:sz w:val="22"/>
          <w:szCs w:val="22"/>
        </w:rPr>
      </w:pPr>
      <w:r w:rsidRPr="002C76C1">
        <w:rPr>
          <w:rFonts w:ascii="Arial" w:hAnsi="Arial" w:cs="Arial"/>
          <w:i/>
          <w:sz w:val="22"/>
          <w:szCs w:val="22"/>
        </w:rPr>
        <w:t>(iii)</w:t>
      </w:r>
      <w:r w:rsidRPr="002C76C1">
        <w:rPr>
          <w:rFonts w:ascii="Arial" w:hAnsi="Arial" w:cs="Arial"/>
          <w:i/>
          <w:sz w:val="22"/>
          <w:szCs w:val="22"/>
        </w:rPr>
        <w:tab/>
        <w:t>have failed to perform on any previous contract;”</w:t>
      </w:r>
    </w:p>
    <w:p w:rsidR="00072C02" w:rsidRPr="002C76C1" w:rsidRDefault="00072C02" w:rsidP="00072C02">
      <w:pPr>
        <w:tabs>
          <w:tab w:val="center" w:pos="709"/>
        </w:tabs>
        <w:spacing w:after="120"/>
        <w:rPr>
          <w:bCs/>
          <w:i/>
          <w:sz w:val="22"/>
          <w:szCs w:val="22"/>
        </w:rPr>
      </w:pPr>
    </w:p>
    <w:p w:rsidR="00072C02" w:rsidRPr="002C76C1" w:rsidRDefault="00072C02" w:rsidP="00072C02">
      <w:pPr>
        <w:pStyle w:val="ListParagraph"/>
        <w:tabs>
          <w:tab w:val="center" w:pos="709"/>
        </w:tabs>
        <w:spacing w:after="120"/>
        <w:ind w:left="540" w:hanging="540"/>
        <w:contextualSpacing/>
        <w:rPr>
          <w:rFonts w:ascii="Arial" w:hAnsi="Arial" w:cs="Arial"/>
          <w:bCs/>
          <w:sz w:val="22"/>
          <w:szCs w:val="22"/>
        </w:rPr>
      </w:pPr>
      <w:r w:rsidRPr="002C76C1">
        <w:rPr>
          <w:rFonts w:ascii="Arial" w:hAnsi="Arial" w:cs="Arial"/>
          <w:bCs/>
          <w:sz w:val="22"/>
          <w:szCs w:val="22"/>
        </w:rPr>
        <w:t>c)</w:t>
      </w:r>
      <w:r w:rsidRPr="002C76C1">
        <w:rPr>
          <w:rFonts w:ascii="Arial" w:hAnsi="Arial" w:cs="Arial"/>
          <w:bCs/>
          <w:sz w:val="22"/>
          <w:szCs w:val="22"/>
        </w:rPr>
        <w:tab/>
        <w:t>Practice Note 8 of 2007/2008 paragraphs 6.1 and 6.2 states:</w:t>
      </w:r>
    </w:p>
    <w:p w:rsidR="00072C02" w:rsidRPr="002C76C1" w:rsidRDefault="00072C02" w:rsidP="00072C02">
      <w:pPr>
        <w:tabs>
          <w:tab w:val="center" w:pos="709"/>
        </w:tabs>
        <w:autoSpaceDE w:val="0"/>
        <w:autoSpaceDN w:val="0"/>
        <w:adjustRightInd w:val="0"/>
        <w:ind w:left="1440" w:hanging="900"/>
        <w:rPr>
          <w:i/>
          <w:color w:val="000000"/>
          <w:sz w:val="22"/>
          <w:szCs w:val="22"/>
        </w:rPr>
      </w:pPr>
      <w:r w:rsidRPr="002C76C1">
        <w:rPr>
          <w:i/>
          <w:color w:val="000000"/>
          <w:sz w:val="22"/>
          <w:szCs w:val="22"/>
        </w:rPr>
        <w:t>“6.1</w:t>
      </w:r>
      <w:r w:rsidRPr="002C76C1">
        <w:rPr>
          <w:i/>
          <w:color w:val="000000"/>
          <w:sz w:val="22"/>
          <w:szCs w:val="22"/>
        </w:rPr>
        <w:tab/>
        <w:t>The Accounting officer / authority must be in possession of an original valid tax clearance certificate for all price quotations and competitive bids exceeding the value of R30 000 (VAT included).</w:t>
      </w:r>
    </w:p>
    <w:p w:rsidR="00072C02" w:rsidRPr="002C76C1" w:rsidRDefault="00072C02" w:rsidP="00072C02">
      <w:pPr>
        <w:pStyle w:val="ListParagraph"/>
        <w:tabs>
          <w:tab w:val="center" w:pos="709"/>
        </w:tabs>
        <w:autoSpaceDE w:val="0"/>
        <w:autoSpaceDN w:val="0"/>
        <w:adjustRightInd w:val="0"/>
        <w:rPr>
          <w:rFonts w:ascii="Arial" w:hAnsi="Arial" w:cs="Arial"/>
          <w:i/>
          <w:color w:val="000000"/>
          <w:sz w:val="22"/>
          <w:szCs w:val="22"/>
        </w:rPr>
      </w:pPr>
    </w:p>
    <w:p w:rsidR="00072C02" w:rsidRPr="002C76C1" w:rsidRDefault="00072C02" w:rsidP="00072C02">
      <w:pPr>
        <w:tabs>
          <w:tab w:val="center" w:pos="709"/>
        </w:tabs>
        <w:ind w:left="1440" w:hanging="900"/>
        <w:rPr>
          <w:i/>
          <w:color w:val="000000"/>
          <w:sz w:val="22"/>
          <w:szCs w:val="22"/>
        </w:rPr>
      </w:pPr>
      <w:r w:rsidRPr="002C76C1">
        <w:rPr>
          <w:i/>
          <w:color w:val="000000"/>
          <w:sz w:val="22"/>
          <w:szCs w:val="22"/>
        </w:rPr>
        <w:t>6.2</w:t>
      </w:r>
      <w:r w:rsidRPr="002C76C1">
        <w:rPr>
          <w:i/>
          <w:color w:val="000000"/>
          <w:sz w:val="22"/>
          <w:szCs w:val="22"/>
        </w:rPr>
        <w:tab/>
        <w:t>If an accounting officer / authority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 authority’s possession. Whenever this ruling is applied, cross-reference must be made to the original tax certificate for audit purposes.”</w:t>
      </w:r>
    </w:p>
    <w:p w:rsidR="00072C02" w:rsidRPr="002C76C1" w:rsidRDefault="00072C02" w:rsidP="00072C02">
      <w:pPr>
        <w:tabs>
          <w:tab w:val="center" w:pos="709"/>
        </w:tabs>
        <w:ind w:left="1440" w:hanging="900"/>
        <w:rPr>
          <w:color w:val="000000"/>
          <w:sz w:val="22"/>
          <w:szCs w:val="22"/>
        </w:rPr>
      </w:pPr>
    </w:p>
    <w:p w:rsidR="00072C02" w:rsidRPr="002C76C1" w:rsidRDefault="00072C02" w:rsidP="00072C02">
      <w:pPr>
        <w:tabs>
          <w:tab w:val="center" w:pos="709"/>
        </w:tabs>
        <w:ind w:left="1440" w:hanging="900"/>
        <w:rPr>
          <w:color w:val="000000"/>
          <w:sz w:val="22"/>
          <w:szCs w:val="22"/>
        </w:rPr>
      </w:pPr>
    </w:p>
    <w:p w:rsidR="00072C02" w:rsidRPr="002C76C1" w:rsidRDefault="00072C02" w:rsidP="00072C02">
      <w:pPr>
        <w:pStyle w:val="ListParagraph"/>
        <w:tabs>
          <w:tab w:val="left" w:pos="540"/>
          <w:tab w:val="center" w:pos="709"/>
        </w:tabs>
        <w:ind w:left="540" w:hanging="540"/>
        <w:contextualSpacing/>
        <w:rPr>
          <w:rFonts w:ascii="Arial" w:hAnsi="Arial" w:cs="Arial"/>
          <w:color w:val="000000"/>
          <w:sz w:val="22"/>
          <w:szCs w:val="22"/>
        </w:rPr>
      </w:pPr>
      <w:r w:rsidRPr="002C76C1">
        <w:rPr>
          <w:rFonts w:ascii="Arial" w:hAnsi="Arial" w:cs="Arial"/>
          <w:color w:val="000000"/>
          <w:sz w:val="22"/>
          <w:szCs w:val="22"/>
        </w:rPr>
        <w:t>d)</w:t>
      </w:r>
      <w:r w:rsidRPr="002C76C1">
        <w:rPr>
          <w:rFonts w:ascii="Arial" w:hAnsi="Arial" w:cs="Arial"/>
          <w:color w:val="000000"/>
          <w:sz w:val="22"/>
          <w:szCs w:val="22"/>
        </w:rPr>
        <w:tab/>
        <w:t>Practice Note Supply Chain Management 4 of 2006 paragraphs 2 and 3 states:</w:t>
      </w:r>
    </w:p>
    <w:p w:rsidR="00072C02" w:rsidRPr="002C76C1" w:rsidRDefault="00072C02" w:rsidP="00072C02">
      <w:pPr>
        <w:pStyle w:val="ListParagraph"/>
        <w:tabs>
          <w:tab w:val="left" w:pos="540"/>
          <w:tab w:val="center" w:pos="709"/>
        </w:tabs>
        <w:ind w:left="540"/>
        <w:rPr>
          <w:rFonts w:ascii="Arial" w:hAnsi="Arial" w:cs="Arial"/>
          <w:color w:val="000000"/>
          <w:sz w:val="22"/>
          <w:szCs w:val="22"/>
        </w:rPr>
      </w:pPr>
    </w:p>
    <w:p w:rsidR="00072C02" w:rsidRPr="002C76C1" w:rsidRDefault="00072C02" w:rsidP="00072C02">
      <w:pPr>
        <w:pStyle w:val="ListParagraph"/>
        <w:tabs>
          <w:tab w:val="left" w:pos="540"/>
          <w:tab w:val="center" w:pos="709"/>
        </w:tabs>
        <w:ind w:left="1440" w:hanging="900"/>
        <w:rPr>
          <w:rFonts w:ascii="Arial" w:hAnsi="Arial" w:cs="Arial"/>
          <w:i/>
          <w:color w:val="000000"/>
          <w:sz w:val="22"/>
          <w:szCs w:val="22"/>
        </w:rPr>
      </w:pPr>
      <w:r w:rsidRPr="002C76C1">
        <w:rPr>
          <w:rFonts w:ascii="Arial" w:hAnsi="Arial" w:cs="Arial"/>
          <w:i/>
          <w:color w:val="000000"/>
          <w:sz w:val="22"/>
          <w:szCs w:val="22"/>
        </w:rPr>
        <w:t>“2</w:t>
      </w:r>
      <w:r w:rsidRPr="002C76C1">
        <w:rPr>
          <w:rFonts w:ascii="Arial" w:hAnsi="Arial" w:cs="Arial"/>
          <w:i/>
          <w:color w:val="000000"/>
          <w:sz w:val="22"/>
          <w:szCs w:val="22"/>
        </w:rPr>
        <w:tab/>
        <w:t xml:space="preserve">In order to give effect to this provision, a new standard bidding documentation is provided to assist accounting officers/authorities to assess cases of abuse against the supply chain management system. This standard bidding document can be customized and provided to all potential bidders for the supply of goods and services or disposal of assets and goods that are no longer required. It must be used for all bids invited with effect from 1 April 2006. </w:t>
      </w:r>
    </w:p>
    <w:p w:rsidR="00072C02" w:rsidRPr="002C76C1" w:rsidRDefault="00072C02" w:rsidP="00072C02">
      <w:pPr>
        <w:pStyle w:val="ListParagraph"/>
        <w:tabs>
          <w:tab w:val="left" w:pos="540"/>
          <w:tab w:val="center" w:pos="709"/>
        </w:tabs>
        <w:ind w:left="1440" w:hanging="900"/>
        <w:rPr>
          <w:rFonts w:ascii="Arial" w:hAnsi="Arial" w:cs="Arial"/>
          <w:i/>
          <w:color w:val="000000"/>
          <w:sz w:val="22"/>
          <w:szCs w:val="22"/>
        </w:rPr>
      </w:pPr>
    </w:p>
    <w:p w:rsidR="00072C02" w:rsidRPr="002C76C1" w:rsidRDefault="00072C02" w:rsidP="00072C02">
      <w:pPr>
        <w:pStyle w:val="ListParagraph"/>
        <w:tabs>
          <w:tab w:val="left" w:pos="540"/>
          <w:tab w:val="center" w:pos="709"/>
        </w:tabs>
        <w:ind w:left="1440" w:hanging="900"/>
        <w:rPr>
          <w:rFonts w:ascii="Arial" w:hAnsi="Arial" w:cs="Arial"/>
          <w:i/>
          <w:color w:val="000000"/>
          <w:sz w:val="22"/>
          <w:szCs w:val="22"/>
        </w:rPr>
      </w:pPr>
      <w:r w:rsidRPr="002C76C1">
        <w:rPr>
          <w:rFonts w:ascii="Arial" w:hAnsi="Arial" w:cs="Arial"/>
          <w:i/>
          <w:color w:val="000000"/>
          <w:sz w:val="22"/>
          <w:szCs w:val="22"/>
        </w:rPr>
        <w:t>3</w:t>
      </w:r>
      <w:r w:rsidRPr="002C76C1">
        <w:rPr>
          <w:rFonts w:ascii="Arial" w:hAnsi="Arial" w:cs="Arial"/>
          <w:i/>
          <w:color w:val="000000"/>
          <w:sz w:val="22"/>
          <w:szCs w:val="22"/>
        </w:rPr>
        <w:tab/>
        <w:t>Bidders are required to complete SBD 8, sign the declaration and submit the form with each bid. The information furnished by the bidder should be used to ensure that when goods and services are being procured or disposed of, all reasonable steps are taken to combat the abuse of the supply chain management system.”</w:t>
      </w:r>
    </w:p>
    <w:p w:rsidR="00072C02" w:rsidRPr="002C76C1" w:rsidRDefault="00072C02" w:rsidP="00072C02">
      <w:pPr>
        <w:tabs>
          <w:tab w:val="left" w:pos="540"/>
          <w:tab w:val="center" w:pos="709"/>
        </w:tabs>
        <w:rPr>
          <w:i/>
          <w:color w:val="000000"/>
          <w:sz w:val="22"/>
          <w:szCs w:val="22"/>
        </w:rPr>
      </w:pPr>
    </w:p>
    <w:p w:rsidR="00072C02" w:rsidRPr="002C76C1" w:rsidRDefault="00072C02" w:rsidP="00072C02">
      <w:pPr>
        <w:pStyle w:val="ListParagraph"/>
        <w:tabs>
          <w:tab w:val="left" w:pos="540"/>
          <w:tab w:val="center" w:pos="709"/>
        </w:tabs>
        <w:ind w:left="540" w:hanging="540"/>
        <w:contextualSpacing/>
        <w:rPr>
          <w:rFonts w:ascii="Arial" w:hAnsi="Arial" w:cs="Arial"/>
          <w:color w:val="000000"/>
          <w:sz w:val="22"/>
          <w:szCs w:val="22"/>
        </w:rPr>
      </w:pPr>
      <w:r w:rsidRPr="002C76C1">
        <w:rPr>
          <w:rFonts w:ascii="Arial" w:hAnsi="Arial" w:cs="Arial"/>
          <w:color w:val="000000"/>
          <w:sz w:val="22"/>
          <w:szCs w:val="22"/>
        </w:rPr>
        <w:t>e)</w:t>
      </w:r>
      <w:r w:rsidRPr="002C76C1">
        <w:rPr>
          <w:rFonts w:ascii="Arial" w:hAnsi="Arial" w:cs="Arial"/>
          <w:color w:val="000000"/>
          <w:sz w:val="22"/>
          <w:szCs w:val="22"/>
        </w:rPr>
        <w:tab/>
        <w:t>Practice Note 7 of 2009/2010 paragraph 4 and 4.1.2 states:</w:t>
      </w:r>
    </w:p>
    <w:p w:rsidR="00072C02" w:rsidRPr="002C76C1" w:rsidRDefault="00072C02" w:rsidP="00072C02">
      <w:pPr>
        <w:pStyle w:val="ListParagraph"/>
        <w:tabs>
          <w:tab w:val="left" w:pos="540"/>
          <w:tab w:val="center" w:pos="709"/>
        </w:tabs>
        <w:ind w:left="540"/>
        <w:rPr>
          <w:rFonts w:ascii="Arial" w:hAnsi="Arial" w:cs="Arial"/>
          <w:color w:val="000000"/>
          <w:sz w:val="22"/>
          <w:szCs w:val="22"/>
        </w:rPr>
      </w:pPr>
    </w:p>
    <w:p w:rsidR="00072C02" w:rsidRPr="002C76C1" w:rsidRDefault="00072C02" w:rsidP="00072C02">
      <w:pPr>
        <w:pStyle w:val="ListParagraph"/>
        <w:tabs>
          <w:tab w:val="left" w:pos="540"/>
          <w:tab w:val="center" w:pos="709"/>
        </w:tabs>
        <w:ind w:left="1440" w:hanging="900"/>
        <w:rPr>
          <w:rFonts w:ascii="Arial" w:hAnsi="Arial" w:cs="Arial"/>
          <w:i/>
          <w:color w:val="000000"/>
          <w:sz w:val="22"/>
          <w:szCs w:val="22"/>
        </w:rPr>
      </w:pPr>
      <w:r w:rsidRPr="002C76C1">
        <w:rPr>
          <w:rFonts w:ascii="Arial" w:hAnsi="Arial" w:cs="Arial"/>
          <w:i/>
          <w:color w:val="000000"/>
          <w:sz w:val="22"/>
          <w:szCs w:val="22"/>
        </w:rPr>
        <w:t>“4</w:t>
      </w:r>
      <w:r w:rsidRPr="002C76C1">
        <w:rPr>
          <w:rFonts w:ascii="Arial" w:hAnsi="Arial" w:cs="Arial"/>
          <w:i/>
          <w:color w:val="000000"/>
          <w:sz w:val="22"/>
          <w:szCs w:val="22"/>
        </w:rPr>
        <w:tab/>
        <w:t>Accounting officers and accounting authorities are required to implement the following measures in order to address the findings and to give effect to the recommendations of the Auditor-General and ensure compliance with the prescripts of the Treasury Regulations and the Public Service Act, 1994 where any conflict of interest may arise.</w:t>
      </w:r>
    </w:p>
    <w:p w:rsidR="00072C02" w:rsidRPr="002C76C1" w:rsidRDefault="00072C02" w:rsidP="00072C02">
      <w:pPr>
        <w:pStyle w:val="ListParagraph"/>
        <w:tabs>
          <w:tab w:val="left" w:pos="540"/>
          <w:tab w:val="center" w:pos="709"/>
        </w:tabs>
        <w:ind w:left="1440" w:hanging="900"/>
        <w:rPr>
          <w:rFonts w:ascii="Arial" w:hAnsi="Arial" w:cs="Arial"/>
          <w:i/>
          <w:color w:val="000000"/>
          <w:sz w:val="22"/>
          <w:szCs w:val="22"/>
        </w:rPr>
      </w:pPr>
      <w:r w:rsidRPr="002C76C1">
        <w:rPr>
          <w:rFonts w:ascii="Arial" w:hAnsi="Arial" w:cs="Arial"/>
          <w:i/>
          <w:color w:val="000000"/>
          <w:sz w:val="22"/>
          <w:szCs w:val="22"/>
        </w:rPr>
        <w:t xml:space="preserve"> </w:t>
      </w:r>
    </w:p>
    <w:p w:rsidR="00072C02" w:rsidRPr="002C76C1" w:rsidRDefault="00072C02" w:rsidP="00072C02">
      <w:pPr>
        <w:pStyle w:val="ListParagraph"/>
        <w:tabs>
          <w:tab w:val="left" w:pos="540"/>
          <w:tab w:val="center" w:pos="709"/>
        </w:tabs>
        <w:ind w:left="1440" w:hanging="900"/>
        <w:rPr>
          <w:rFonts w:ascii="Arial" w:hAnsi="Arial" w:cs="Arial"/>
          <w:i/>
          <w:color w:val="000000"/>
          <w:sz w:val="22"/>
          <w:szCs w:val="22"/>
        </w:rPr>
      </w:pPr>
      <w:r w:rsidRPr="002C76C1">
        <w:rPr>
          <w:rFonts w:ascii="Arial" w:hAnsi="Arial" w:cs="Arial"/>
          <w:i/>
          <w:color w:val="000000"/>
          <w:sz w:val="22"/>
          <w:szCs w:val="22"/>
        </w:rPr>
        <w:t>4.1.2</w:t>
      </w:r>
      <w:r w:rsidRPr="002C76C1">
        <w:rPr>
          <w:rFonts w:ascii="Arial" w:hAnsi="Arial" w:cs="Arial"/>
          <w:i/>
          <w:color w:val="000000"/>
          <w:sz w:val="22"/>
          <w:szCs w:val="22"/>
        </w:rPr>
        <w:tab/>
        <w:t>With effect from the date on which this practice note takes effect, accounting officers and accounting authorities are required to utilize the attached revised SBD 4 when inviting price quotations, advertised competitive bids, limited bids or proposals. This SBD 4 should be used with minimum changes that are necessary to address contract and project specific issues.”</w:t>
      </w:r>
    </w:p>
    <w:p w:rsidR="00072C02" w:rsidRPr="002C76C1" w:rsidRDefault="00072C02" w:rsidP="00072C02">
      <w:pPr>
        <w:tabs>
          <w:tab w:val="left" w:pos="540"/>
          <w:tab w:val="center" w:pos="709"/>
        </w:tabs>
        <w:rPr>
          <w:color w:val="000000"/>
          <w:sz w:val="22"/>
          <w:szCs w:val="22"/>
        </w:rPr>
      </w:pPr>
    </w:p>
    <w:p w:rsidR="00072C02" w:rsidRPr="002C76C1" w:rsidRDefault="00072C02" w:rsidP="00072C02">
      <w:pPr>
        <w:pStyle w:val="lg-para4"/>
        <w:tabs>
          <w:tab w:val="center" w:pos="709"/>
        </w:tabs>
        <w:ind w:left="540" w:hanging="540"/>
        <w:jc w:val="left"/>
        <w:rPr>
          <w:rFonts w:ascii="Arial" w:hAnsi="Arial" w:cs="Arial"/>
          <w:sz w:val="22"/>
          <w:szCs w:val="22"/>
        </w:rPr>
      </w:pPr>
      <w:r w:rsidRPr="002C76C1">
        <w:rPr>
          <w:rFonts w:ascii="Arial" w:hAnsi="Arial" w:cs="Arial"/>
          <w:sz w:val="22"/>
          <w:szCs w:val="22"/>
        </w:rPr>
        <w:t>f)</w:t>
      </w:r>
      <w:r w:rsidRPr="002C76C1">
        <w:rPr>
          <w:rFonts w:ascii="Arial" w:hAnsi="Arial" w:cs="Arial"/>
          <w:sz w:val="22"/>
          <w:szCs w:val="22"/>
        </w:rPr>
        <w:tab/>
        <w:t>Supply Chain Management policy paragraph 59 requires that:</w:t>
      </w:r>
    </w:p>
    <w:p w:rsidR="00072C02" w:rsidRPr="002C76C1" w:rsidRDefault="00072C02" w:rsidP="00072C02">
      <w:pPr>
        <w:tabs>
          <w:tab w:val="center" w:pos="709"/>
        </w:tabs>
        <w:spacing w:after="120"/>
        <w:ind w:left="540"/>
        <w:rPr>
          <w:i/>
          <w:sz w:val="22"/>
          <w:szCs w:val="22"/>
        </w:rPr>
      </w:pPr>
    </w:p>
    <w:p w:rsidR="00072C02" w:rsidRPr="002C76C1" w:rsidRDefault="00072C02" w:rsidP="00072C02">
      <w:pPr>
        <w:tabs>
          <w:tab w:val="center" w:pos="709"/>
        </w:tabs>
        <w:spacing w:after="120"/>
        <w:ind w:left="540"/>
        <w:rPr>
          <w:bCs/>
          <w:i/>
          <w:sz w:val="22"/>
          <w:szCs w:val="22"/>
        </w:rPr>
      </w:pPr>
      <w:r w:rsidRPr="002C76C1">
        <w:rPr>
          <w:i/>
          <w:sz w:val="22"/>
          <w:szCs w:val="22"/>
        </w:rPr>
        <w:t>“</w:t>
      </w:r>
      <w:r w:rsidRPr="002C76C1">
        <w:rPr>
          <w:bCs/>
          <w:i/>
          <w:sz w:val="22"/>
          <w:szCs w:val="22"/>
        </w:rPr>
        <w:t>Members of the Bid evaluation and Bid adjudication committees must be free of any conflict of interest when assessing bids. A declaration of Interest certificate must be signed by all the members who participate in these committees.”</w:t>
      </w:r>
    </w:p>
    <w:p w:rsidR="00072C02" w:rsidRPr="002C76C1" w:rsidRDefault="00072C02" w:rsidP="00072C02">
      <w:pPr>
        <w:tabs>
          <w:tab w:val="left" w:pos="540"/>
          <w:tab w:val="center" w:pos="709"/>
        </w:tabs>
        <w:rPr>
          <w:i/>
          <w:color w:val="000000"/>
          <w:sz w:val="22"/>
          <w:szCs w:val="22"/>
        </w:rPr>
      </w:pPr>
    </w:p>
    <w:p w:rsidR="00072C02" w:rsidRPr="002C76C1" w:rsidRDefault="00072C02" w:rsidP="00072C02">
      <w:pPr>
        <w:pStyle w:val="ListParagraph"/>
        <w:tabs>
          <w:tab w:val="left" w:pos="540"/>
          <w:tab w:val="center" w:pos="709"/>
        </w:tabs>
        <w:ind w:left="540" w:hanging="540"/>
        <w:contextualSpacing/>
        <w:rPr>
          <w:rFonts w:ascii="Arial" w:hAnsi="Arial" w:cs="Arial"/>
          <w:color w:val="000000"/>
          <w:sz w:val="22"/>
          <w:szCs w:val="22"/>
        </w:rPr>
      </w:pPr>
      <w:r w:rsidRPr="002C76C1">
        <w:rPr>
          <w:rFonts w:ascii="Arial" w:hAnsi="Arial" w:cs="Arial"/>
          <w:color w:val="000000"/>
          <w:sz w:val="22"/>
          <w:szCs w:val="22"/>
        </w:rPr>
        <w:t>g)</w:t>
      </w:r>
      <w:r w:rsidRPr="002C76C1">
        <w:rPr>
          <w:rFonts w:ascii="Arial" w:hAnsi="Arial" w:cs="Arial"/>
          <w:color w:val="000000"/>
          <w:sz w:val="22"/>
          <w:szCs w:val="22"/>
        </w:rPr>
        <w:tab/>
        <w:t>General Regulations of the Preferential Procurement Policy Framework Act 5 of 2000 paragraph 16 states:</w:t>
      </w:r>
    </w:p>
    <w:p w:rsidR="00072C02" w:rsidRPr="002C76C1" w:rsidRDefault="00072C02" w:rsidP="00072C02">
      <w:pPr>
        <w:pStyle w:val="ListParagraph"/>
        <w:tabs>
          <w:tab w:val="left" w:pos="540"/>
          <w:tab w:val="center" w:pos="709"/>
        </w:tabs>
        <w:ind w:left="540"/>
        <w:rPr>
          <w:rFonts w:ascii="Arial" w:hAnsi="Arial" w:cs="Arial"/>
          <w:color w:val="000000"/>
          <w:sz w:val="22"/>
          <w:szCs w:val="22"/>
        </w:rPr>
      </w:pPr>
    </w:p>
    <w:p w:rsidR="00072C02" w:rsidRPr="002C76C1" w:rsidRDefault="00072C02" w:rsidP="00072C02">
      <w:pPr>
        <w:pStyle w:val="ListParagraph"/>
        <w:tabs>
          <w:tab w:val="left" w:pos="540"/>
          <w:tab w:val="center" w:pos="709"/>
        </w:tabs>
        <w:ind w:left="540"/>
        <w:rPr>
          <w:rFonts w:ascii="Arial" w:hAnsi="Arial" w:cs="Arial"/>
          <w:i/>
          <w:color w:val="000000"/>
          <w:sz w:val="22"/>
          <w:szCs w:val="22"/>
        </w:rPr>
      </w:pPr>
      <w:r w:rsidRPr="002C76C1">
        <w:rPr>
          <w:rFonts w:ascii="Arial" w:hAnsi="Arial" w:cs="Arial"/>
          <w:i/>
          <w:color w:val="000000"/>
          <w:sz w:val="22"/>
          <w:szCs w:val="22"/>
        </w:rPr>
        <w:t xml:space="preserve">“No contract may be awarded to a person who has failed to submit an original Tax Clearance Certificate from the South African Service (“SARS”) certifying that the taxes of that person to be in order or that suitable arrangements have been made with SARS.” </w:t>
      </w:r>
    </w:p>
    <w:p w:rsidR="00072C02" w:rsidRPr="002C76C1" w:rsidRDefault="00072C02" w:rsidP="00072C02">
      <w:pPr>
        <w:pStyle w:val="ListParagraph"/>
        <w:tabs>
          <w:tab w:val="left" w:pos="540"/>
          <w:tab w:val="center" w:pos="709"/>
        </w:tabs>
        <w:ind w:left="1440" w:hanging="900"/>
        <w:rPr>
          <w:rFonts w:ascii="Arial" w:hAnsi="Arial" w:cs="Arial"/>
          <w:bCs/>
          <w:sz w:val="22"/>
          <w:szCs w:val="22"/>
        </w:rPr>
      </w:pPr>
    </w:p>
    <w:p w:rsidR="00072C02" w:rsidRPr="002C76C1" w:rsidRDefault="00072C02" w:rsidP="00072C02">
      <w:pPr>
        <w:tabs>
          <w:tab w:val="center" w:pos="709"/>
        </w:tabs>
        <w:spacing w:after="120"/>
        <w:outlineLvl w:val="0"/>
        <w:rPr>
          <w:b/>
          <w:bCs/>
          <w:sz w:val="22"/>
          <w:szCs w:val="22"/>
        </w:rPr>
      </w:pPr>
      <w:r w:rsidRPr="002C76C1">
        <w:rPr>
          <w:b/>
          <w:bCs/>
          <w:sz w:val="22"/>
          <w:szCs w:val="22"/>
        </w:rPr>
        <w:t>Background:</w:t>
      </w:r>
    </w:p>
    <w:p w:rsidR="00072C02" w:rsidRPr="002C76C1" w:rsidRDefault="00072C02" w:rsidP="00072C02">
      <w:pPr>
        <w:tabs>
          <w:tab w:val="center" w:pos="709"/>
        </w:tabs>
        <w:spacing w:after="120"/>
        <w:outlineLvl w:val="0"/>
        <w:rPr>
          <w:bCs/>
          <w:sz w:val="22"/>
          <w:szCs w:val="22"/>
        </w:rPr>
      </w:pPr>
      <w:r w:rsidRPr="002C76C1">
        <w:rPr>
          <w:bCs/>
          <w:sz w:val="22"/>
          <w:szCs w:val="22"/>
        </w:rPr>
        <w:t>The following deviations pertaining to the procurement of travel management services (HP07/19) were noted were reported with communication of factual finding 108 pertaining to Head Office in the previous year:</w:t>
      </w:r>
    </w:p>
    <w:p w:rsidR="00072C02" w:rsidRPr="002C76C1" w:rsidRDefault="00072C02" w:rsidP="00072C02">
      <w:pPr>
        <w:tabs>
          <w:tab w:val="center" w:pos="709"/>
        </w:tabs>
        <w:spacing w:after="120"/>
        <w:outlineLvl w:val="0"/>
        <w:rPr>
          <w:bCs/>
          <w:sz w:val="22"/>
          <w:szCs w:val="22"/>
        </w:rPr>
      </w:pPr>
    </w:p>
    <w:tbl>
      <w:tblPr>
        <w:tblW w:w="7713" w:type="dxa"/>
        <w:tblInd w:w="675" w:type="dxa"/>
        <w:tblLook w:val="04A0"/>
      </w:tblPr>
      <w:tblGrid>
        <w:gridCol w:w="2853"/>
        <w:gridCol w:w="2790"/>
        <w:gridCol w:w="2070"/>
      </w:tblGrid>
      <w:tr w:rsidR="00072C02" w:rsidRPr="002C76C1" w:rsidTr="00D90C13">
        <w:trPr>
          <w:trHeight w:val="255"/>
          <w:tblHeader/>
        </w:trPr>
        <w:tc>
          <w:tcPr>
            <w:tcW w:w="285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072C02" w:rsidRPr="002C76C1" w:rsidRDefault="00072C02" w:rsidP="00D90C13">
            <w:pPr>
              <w:tabs>
                <w:tab w:val="center" w:pos="709"/>
              </w:tabs>
              <w:rPr>
                <w:b/>
                <w:sz w:val="18"/>
                <w:szCs w:val="18"/>
                <w:lang w:val="en-ZA"/>
              </w:rPr>
            </w:pPr>
            <w:r w:rsidRPr="002C76C1">
              <w:rPr>
                <w:b/>
                <w:sz w:val="18"/>
                <w:szCs w:val="18"/>
              </w:rPr>
              <w:t>Supplier</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072C02" w:rsidRPr="002C76C1" w:rsidRDefault="00072C02" w:rsidP="00D90C13">
            <w:pPr>
              <w:tabs>
                <w:tab w:val="center" w:pos="709"/>
              </w:tabs>
              <w:rPr>
                <w:b/>
                <w:sz w:val="18"/>
                <w:szCs w:val="18"/>
                <w:lang w:val="en-ZA"/>
              </w:rPr>
            </w:pPr>
            <w:r w:rsidRPr="002C76C1">
              <w:rPr>
                <w:b/>
                <w:sz w:val="18"/>
                <w:szCs w:val="18"/>
              </w:rPr>
              <w:t>Fano</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072C02" w:rsidRPr="002C76C1" w:rsidRDefault="00072C02" w:rsidP="00D90C13">
            <w:pPr>
              <w:tabs>
                <w:tab w:val="center" w:pos="709"/>
              </w:tabs>
              <w:jc w:val="right"/>
              <w:rPr>
                <w:b/>
                <w:sz w:val="18"/>
                <w:szCs w:val="18"/>
                <w:u w:val="single"/>
                <w:lang w:val="en-ZA"/>
              </w:rPr>
            </w:pPr>
            <w:r w:rsidRPr="002C76C1">
              <w:rPr>
                <w:b/>
                <w:sz w:val="18"/>
                <w:szCs w:val="18"/>
                <w:u w:val="single"/>
              </w:rPr>
              <w:t>R</w:t>
            </w:r>
          </w:p>
        </w:tc>
      </w:tr>
      <w:tr w:rsidR="00072C02" w:rsidRPr="002C76C1" w:rsidTr="00D90C13">
        <w:trPr>
          <w:trHeight w:val="259"/>
        </w:trPr>
        <w:tc>
          <w:tcPr>
            <w:tcW w:w="2853" w:type="dxa"/>
            <w:tcBorders>
              <w:top w:val="single" w:sz="4" w:space="0" w:color="auto"/>
              <w:left w:val="single" w:sz="4" w:space="0" w:color="auto"/>
              <w:bottom w:val="single" w:sz="4" w:space="0" w:color="auto"/>
              <w:right w:val="single" w:sz="4" w:space="0" w:color="auto"/>
            </w:tcBorders>
            <w:noWrap/>
            <w:vAlign w:val="bottom"/>
            <w:hideMark/>
          </w:tcPr>
          <w:p w:rsidR="00072C02" w:rsidRPr="002C76C1" w:rsidRDefault="00072C02" w:rsidP="00D90C13">
            <w:pPr>
              <w:tabs>
                <w:tab w:val="center" w:pos="709"/>
              </w:tabs>
              <w:spacing w:after="120"/>
              <w:rPr>
                <w:sz w:val="18"/>
                <w:szCs w:val="18"/>
                <w:lang w:val="en-ZA"/>
              </w:rPr>
            </w:pPr>
            <w:r w:rsidRPr="002C76C1">
              <w:rPr>
                <w:sz w:val="18"/>
                <w:szCs w:val="18"/>
              </w:rPr>
              <w:t>Gemini Moon Trading</w:t>
            </w:r>
          </w:p>
        </w:tc>
        <w:tc>
          <w:tcPr>
            <w:tcW w:w="2790" w:type="dxa"/>
            <w:tcBorders>
              <w:top w:val="single" w:sz="4" w:space="0" w:color="auto"/>
              <w:left w:val="single" w:sz="4" w:space="0" w:color="auto"/>
              <w:bottom w:val="single" w:sz="4" w:space="0" w:color="auto"/>
              <w:right w:val="single" w:sz="4" w:space="0" w:color="auto"/>
            </w:tcBorders>
            <w:vAlign w:val="bottom"/>
            <w:hideMark/>
          </w:tcPr>
          <w:p w:rsidR="00072C02" w:rsidRPr="002C76C1" w:rsidRDefault="00072C02" w:rsidP="00D90C13">
            <w:pPr>
              <w:tabs>
                <w:tab w:val="center" w:pos="709"/>
              </w:tabs>
              <w:rPr>
                <w:sz w:val="18"/>
                <w:szCs w:val="18"/>
                <w:lang w:val="en-ZA"/>
              </w:rPr>
            </w:pPr>
            <w:r w:rsidRPr="002C76C1">
              <w:rPr>
                <w:sz w:val="18"/>
                <w:szCs w:val="18"/>
              </w:rPr>
              <w:t>118717</w:t>
            </w:r>
          </w:p>
        </w:tc>
        <w:tc>
          <w:tcPr>
            <w:tcW w:w="2070" w:type="dxa"/>
            <w:tcBorders>
              <w:top w:val="single" w:sz="4" w:space="0" w:color="auto"/>
              <w:left w:val="single" w:sz="4" w:space="0" w:color="auto"/>
              <w:bottom w:val="single" w:sz="4" w:space="0" w:color="auto"/>
              <w:right w:val="single" w:sz="4" w:space="0" w:color="auto"/>
            </w:tcBorders>
            <w:vAlign w:val="bottom"/>
            <w:hideMark/>
          </w:tcPr>
          <w:p w:rsidR="00072C02" w:rsidRPr="002C76C1" w:rsidRDefault="00072C02" w:rsidP="00D90C13">
            <w:pPr>
              <w:tabs>
                <w:tab w:val="center" w:pos="709"/>
              </w:tabs>
              <w:jc w:val="right"/>
              <w:rPr>
                <w:sz w:val="18"/>
                <w:szCs w:val="18"/>
                <w:lang w:val="en-ZA"/>
              </w:rPr>
            </w:pPr>
            <w:r w:rsidRPr="002C76C1">
              <w:rPr>
                <w:sz w:val="18"/>
                <w:szCs w:val="18"/>
              </w:rPr>
              <w:t>97 307,00</w:t>
            </w:r>
          </w:p>
        </w:tc>
      </w:tr>
      <w:tr w:rsidR="00072C02" w:rsidRPr="002C76C1" w:rsidTr="00D90C13">
        <w:trPr>
          <w:trHeight w:val="259"/>
        </w:trPr>
        <w:tc>
          <w:tcPr>
            <w:tcW w:w="2853" w:type="dxa"/>
            <w:tcBorders>
              <w:top w:val="single" w:sz="4" w:space="0" w:color="auto"/>
              <w:left w:val="single" w:sz="4" w:space="0" w:color="auto"/>
              <w:bottom w:val="single" w:sz="4" w:space="0" w:color="auto"/>
              <w:right w:val="single" w:sz="4" w:space="0" w:color="auto"/>
            </w:tcBorders>
            <w:noWrap/>
            <w:vAlign w:val="bottom"/>
            <w:hideMark/>
          </w:tcPr>
          <w:p w:rsidR="00072C02" w:rsidRPr="002C76C1" w:rsidRDefault="00072C02" w:rsidP="00D90C13">
            <w:pPr>
              <w:tabs>
                <w:tab w:val="center" w:pos="709"/>
              </w:tabs>
              <w:spacing w:after="120"/>
              <w:rPr>
                <w:sz w:val="18"/>
                <w:szCs w:val="18"/>
                <w:lang w:val="en-ZA"/>
              </w:rPr>
            </w:pPr>
            <w:r w:rsidRPr="002C76C1">
              <w:rPr>
                <w:sz w:val="18"/>
                <w:szCs w:val="18"/>
              </w:rPr>
              <w:t>Gemini Moon Trading</w:t>
            </w:r>
          </w:p>
        </w:tc>
        <w:tc>
          <w:tcPr>
            <w:tcW w:w="2790" w:type="dxa"/>
            <w:tcBorders>
              <w:top w:val="single" w:sz="4" w:space="0" w:color="auto"/>
              <w:left w:val="single" w:sz="4" w:space="0" w:color="auto"/>
              <w:bottom w:val="single" w:sz="4" w:space="0" w:color="auto"/>
              <w:right w:val="single" w:sz="4" w:space="0" w:color="auto"/>
            </w:tcBorders>
            <w:vAlign w:val="bottom"/>
            <w:hideMark/>
          </w:tcPr>
          <w:p w:rsidR="00072C02" w:rsidRPr="002C76C1" w:rsidRDefault="00072C02" w:rsidP="00D90C13">
            <w:pPr>
              <w:tabs>
                <w:tab w:val="center" w:pos="709"/>
              </w:tabs>
              <w:rPr>
                <w:sz w:val="18"/>
                <w:szCs w:val="18"/>
                <w:lang w:val="en-ZA"/>
              </w:rPr>
            </w:pPr>
            <w:r w:rsidRPr="002C76C1">
              <w:rPr>
                <w:sz w:val="18"/>
                <w:szCs w:val="18"/>
              </w:rPr>
              <w:t>118723</w:t>
            </w:r>
          </w:p>
        </w:tc>
        <w:tc>
          <w:tcPr>
            <w:tcW w:w="2070" w:type="dxa"/>
            <w:tcBorders>
              <w:top w:val="single" w:sz="4" w:space="0" w:color="auto"/>
              <w:left w:val="single" w:sz="4" w:space="0" w:color="auto"/>
              <w:bottom w:val="single" w:sz="4" w:space="0" w:color="auto"/>
              <w:right w:val="single" w:sz="4" w:space="0" w:color="auto"/>
            </w:tcBorders>
            <w:vAlign w:val="bottom"/>
            <w:hideMark/>
          </w:tcPr>
          <w:p w:rsidR="00072C02" w:rsidRPr="002C76C1" w:rsidRDefault="00072C02" w:rsidP="00D90C13">
            <w:pPr>
              <w:tabs>
                <w:tab w:val="center" w:pos="709"/>
              </w:tabs>
              <w:jc w:val="right"/>
              <w:rPr>
                <w:sz w:val="18"/>
                <w:szCs w:val="18"/>
                <w:lang w:val="en-ZA"/>
              </w:rPr>
            </w:pPr>
            <w:r w:rsidRPr="002C76C1">
              <w:rPr>
                <w:sz w:val="18"/>
                <w:szCs w:val="18"/>
              </w:rPr>
              <w:t>97 307,00</w:t>
            </w:r>
          </w:p>
        </w:tc>
      </w:tr>
      <w:tr w:rsidR="00072C02" w:rsidRPr="002C76C1" w:rsidTr="00D90C13">
        <w:trPr>
          <w:trHeight w:val="259"/>
        </w:trPr>
        <w:tc>
          <w:tcPr>
            <w:tcW w:w="2853" w:type="dxa"/>
            <w:tcBorders>
              <w:top w:val="single" w:sz="4" w:space="0" w:color="auto"/>
              <w:left w:val="single" w:sz="4" w:space="0" w:color="auto"/>
              <w:bottom w:val="single" w:sz="4" w:space="0" w:color="auto"/>
              <w:right w:val="single" w:sz="4" w:space="0" w:color="auto"/>
            </w:tcBorders>
            <w:noWrap/>
            <w:vAlign w:val="bottom"/>
            <w:hideMark/>
          </w:tcPr>
          <w:p w:rsidR="00072C02" w:rsidRPr="002C76C1" w:rsidRDefault="00072C02" w:rsidP="00D90C13">
            <w:pPr>
              <w:tabs>
                <w:tab w:val="center" w:pos="709"/>
              </w:tabs>
              <w:spacing w:after="120"/>
              <w:rPr>
                <w:sz w:val="18"/>
                <w:szCs w:val="18"/>
                <w:lang w:val="en-ZA"/>
              </w:rPr>
            </w:pPr>
            <w:r w:rsidRPr="002C76C1">
              <w:rPr>
                <w:sz w:val="18"/>
                <w:szCs w:val="18"/>
              </w:rPr>
              <w:t>Gemini Moon Trading</w:t>
            </w:r>
          </w:p>
        </w:tc>
        <w:tc>
          <w:tcPr>
            <w:tcW w:w="2790" w:type="dxa"/>
            <w:tcBorders>
              <w:top w:val="single" w:sz="4" w:space="0" w:color="auto"/>
              <w:left w:val="single" w:sz="4" w:space="0" w:color="auto"/>
              <w:bottom w:val="single" w:sz="4" w:space="0" w:color="auto"/>
              <w:right w:val="single" w:sz="4" w:space="0" w:color="auto"/>
            </w:tcBorders>
            <w:vAlign w:val="bottom"/>
            <w:hideMark/>
          </w:tcPr>
          <w:p w:rsidR="00072C02" w:rsidRPr="002C76C1" w:rsidRDefault="00072C02" w:rsidP="00D90C13">
            <w:pPr>
              <w:tabs>
                <w:tab w:val="center" w:pos="709"/>
              </w:tabs>
              <w:rPr>
                <w:sz w:val="18"/>
                <w:szCs w:val="18"/>
                <w:lang w:val="en-ZA"/>
              </w:rPr>
            </w:pPr>
            <w:r w:rsidRPr="002C76C1">
              <w:rPr>
                <w:sz w:val="18"/>
                <w:szCs w:val="18"/>
              </w:rPr>
              <w:t>120200</w:t>
            </w:r>
          </w:p>
        </w:tc>
        <w:tc>
          <w:tcPr>
            <w:tcW w:w="2070" w:type="dxa"/>
            <w:tcBorders>
              <w:top w:val="single" w:sz="4" w:space="0" w:color="auto"/>
              <w:left w:val="single" w:sz="4" w:space="0" w:color="auto"/>
              <w:bottom w:val="single" w:sz="4" w:space="0" w:color="auto"/>
              <w:right w:val="single" w:sz="4" w:space="0" w:color="auto"/>
            </w:tcBorders>
            <w:vAlign w:val="bottom"/>
            <w:hideMark/>
          </w:tcPr>
          <w:p w:rsidR="00072C02" w:rsidRPr="002C76C1" w:rsidRDefault="00072C02" w:rsidP="00D90C13">
            <w:pPr>
              <w:tabs>
                <w:tab w:val="center" w:pos="709"/>
              </w:tabs>
              <w:jc w:val="right"/>
              <w:rPr>
                <w:sz w:val="18"/>
                <w:szCs w:val="18"/>
                <w:lang w:val="en-ZA"/>
              </w:rPr>
            </w:pPr>
            <w:r w:rsidRPr="002C76C1">
              <w:rPr>
                <w:sz w:val="18"/>
                <w:szCs w:val="18"/>
              </w:rPr>
              <w:t>160 114,00</w:t>
            </w:r>
          </w:p>
        </w:tc>
      </w:tr>
      <w:tr w:rsidR="00072C02" w:rsidRPr="002C76C1" w:rsidTr="00D90C13">
        <w:trPr>
          <w:trHeight w:val="259"/>
        </w:trPr>
        <w:tc>
          <w:tcPr>
            <w:tcW w:w="2853" w:type="dxa"/>
            <w:tcBorders>
              <w:top w:val="single" w:sz="4" w:space="0" w:color="auto"/>
              <w:left w:val="single" w:sz="4" w:space="0" w:color="auto"/>
              <w:bottom w:val="single" w:sz="4" w:space="0" w:color="auto"/>
              <w:right w:val="single" w:sz="4" w:space="0" w:color="auto"/>
            </w:tcBorders>
            <w:noWrap/>
            <w:vAlign w:val="bottom"/>
            <w:hideMark/>
          </w:tcPr>
          <w:p w:rsidR="00072C02" w:rsidRPr="002C76C1" w:rsidRDefault="00072C02" w:rsidP="00D90C13">
            <w:pPr>
              <w:tabs>
                <w:tab w:val="center" w:pos="709"/>
              </w:tabs>
              <w:spacing w:after="120"/>
              <w:rPr>
                <w:b/>
                <w:sz w:val="18"/>
                <w:szCs w:val="18"/>
                <w:lang w:val="en-ZA"/>
              </w:rPr>
            </w:pPr>
            <w:r w:rsidRPr="002C76C1">
              <w:rPr>
                <w:b/>
                <w:sz w:val="18"/>
                <w:szCs w:val="18"/>
              </w:rPr>
              <w:t>Total</w:t>
            </w:r>
          </w:p>
        </w:tc>
        <w:tc>
          <w:tcPr>
            <w:tcW w:w="2790" w:type="dxa"/>
            <w:tcBorders>
              <w:top w:val="single" w:sz="4" w:space="0" w:color="auto"/>
              <w:left w:val="single" w:sz="4" w:space="0" w:color="auto"/>
              <w:bottom w:val="single" w:sz="4" w:space="0" w:color="auto"/>
              <w:right w:val="single" w:sz="4" w:space="0" w:color="auto"/>
            </w:tcBorders>
            <w:vAlign w:val="bottom"/>
          </w:tcPr>
          <w:p w:rsidR="00072C02" w:rsidRPr="002C76C1" w:rsidRDefault="00072C02" w:rsidP="00D90C13">
            <w:pPr>
              <w:tabs>
                <w:tab w:val="center" w:pos="709"/>
              </w:tabs>
              <w:rPr>
                <w:sz w:val="18"/>
                <w:szCs w:val="18"/>
                <w:lang w:val="en-ZA"/>
              </w:rPr>
            </w:pPr>
          </w:p>
        </w:tc>
        <w:tc>
          <w:tcPr>
            <w:tcW w:w="2070" w:type="dxa"/>
            <w:tcBorders>
              <w:top w:val="single" w:sz="4" w:space="0" w:color="auto"/>
              <w:left w:val="single" w:sz="4" w:space="0" w:color="auto"/>
              <w:bottom w:val="single" w:sz="4" w:space="0" w:color="auto"/>
              <w:right w:val="single" w:sz="4" w:space="0" w:color="auto"/>
            </w:tcBorders>
            <w:vAlign w:val="bottom"/>
            <w:hideMark/>
          </w:tcPr>
          <w:p w:rsidR="00072C02" w:rsidRPr="002C76C1" w:rsidRDefault="00072C02" w:rsidP="00D90C13">
            <w:pPr>
              <w:tabs>
                <w:tab w:val="center" w:pos="709"/>
              </w:tabs>
              <w:jc w:val="right"/>
              <w:rPr>
                <w:b/>
                <w:sz w:val="18"/>
                <w:szCs w:val="18"/>
                <w:lang w:val="en-ZA"/>
              </w:rPr>
            </w:pPr>
            <w:r w:rsidRPr="002C76C1">
              <w:rPr>
                <w:b/>
                <w:sz w:val="18"/>
                <w:szCs w:val="18"/>
              </w:rPr>
              <w:t>354 728,00</w:t>
            </w:r>
          </w:p>
        </w:tc>
      </w:tr>
    </w:tbl>
    <w:p w:rsidR="00072C02" w:rsidRPr="002C76C1" w:rsidRDefault="00072C02" w:rsidP="00072C02">
      <w:pPr>
        <w:tabs>
          <w:tab w:val="center" w:pos="709"/>
        </w:tabs>
        <w:spacing w:after="120"/>
        <w:outlineLvl w:val="0"/>
        <w:rPr>
          <w:bCs/>
          <w:sz w:val="22"/>
          <w:szCs w:val="22"/>
          <w:lang w:val="en-ZA"/>
        </w:rPr>
      </w:pPr>
    </w:p>
    <w:p w:rsidR="00072C02" w:rsidRPr="002C76C1" w:rsidRDefault="00072C02" w:rsidP="00072C02">
      <w:pPr>
        <w:pStyle w:val="ListParagraph"/>
        <w:tabs>
          <w:tab w:val="left" w:pos="540"/>
          <w:tab w:val="center" w:pos="709"/>
        </w:tabs>
        <w:spacing w:after="120"/>
        <w:ind w:left="540" w:hanging="540"/>
        <w:contextualSpacing/>
        <w:outlineLvl w:val="0"/>
        <w:rPr>
          <w:rFonts w:ascii="Arial" w:hAnsi="Arial" w:cs="Arial"/>
          <w:bCs/>
          <w:sz w:val="22"/>
          <w:szCs w:val="22"/>
        </w:rPr>
      </w:pPr>
      <w:r w:rsidRPr="002C76C1">
        <w:rPr>
          <w:rFonts w:ascii="Arial" w:hAnsi="Arial" w:cs="Arial"/>
          <w:bCs/>
          <w:sz w:val="22"/>
          <w:szCs w:val="22"/>
        </w:rPr>
        <w:t>a)</w:t>
      </w:r>
      <w:r w:rsidRPr="002C76C1">
        <w:rPr>
          <w:rFonts w:ascii="Arial" w:hAnsi="Arial" w:cs="Arial"/>
          <w:bCs/>
          <w:sz w:val="22"/>
          <w:szCs w:val="22"/>
        </w:rPr>
        <w:tab/>
        <w:t xml:space="preserve">No documentation was provided including the PA-18 (Declaration of interest and confidentiality by the specification committee) indicating that the bid specification committee and the bid adjudication committee have declared their interests. </w:t>
      </w:r>
    </w:p>
    <w:p w:rsidR="00072C02" w:rsidRPr="002C76C1" w:rsidRDefault="00072C02" w:rsidP="00072C02">
      <w:pPr>
        <w:tabs>
          <w:tab w:val="center" w:pos="709"/>
        </w:tabs>
        <w:spacing w:after="120"/>
        <w:rPr>
          <w:color w:val="000000"/>
          <w:sz w:val="22"/>
          <w:szCs w:val="22"/>
        </w:rPr>
      </w:pPr>
    </w:p>
    <w:p w:rsidR="00072C02" w:rsidRPr="002C76C1" w:rsidRDefault="00072C02" w:rsidP="00072C02">
      <w:pPr>
        <w:pStyle w:val="ListParagraph"/>
        <w:tabs>
          <w:tab w:val="center" w:pos="709"/>
        </w:tabs>
        <w:spacing w:after="120"/>
        <w:ind w:left="540" w:hanging="540"/>
        <w:contextualSpacing/>
        <w:outlineLvl w:val="0"/>
        <w:rPr>
          <w:rFonts w:ascii="Arial" w:hAnsi="Arial" w:cs="Arial"/>
          <w:bCs/>
          <w:sz w:val="22"/>
          <w:szCs w:val="22"/>
        </w:rPr>
      </w:pPr>
      <w:r w:rsidRPr="002C76C1">
        <w:rPr>
          <w:rFonts w:ascii="Arial" w:hAnsi="Arial" w:cs="Arial"/>
          <w:sz w:val="22"/>
          <w:szCs w:val="22"/>
        </w:rPr>
        <w:t>b)</w:t>
      </w:r>
      <w:r w:rsidRPr="002C76C1">
        <w:rPr>
          <w:rFonts w:ascii="Arial" w:hAnsi="Arial" w:cs="Arial"/>
          <w:sz w:val="22"/>
          <w:szCs w:val="22"/>
        </w:rPr>
        <w:tab/>
        <w:t xml:space="preserve">No documentation was attached evidencing that the supplier has submitted an tax clearance certificate as required by Treasury regulations 16A9.1 (d), Practice Note 8 of 2007/2008 and the General Regulations of the Preferential Procurement Policy Framework. </w:t>
      </w:r>
    </w:p>
    <w:p w:rsidR="00072C02" w:rsidRPr="002C76C1" w:rsidRDefault="00072C02" w:rsidP="00072C02">
      <w:pPr>
        <w:pStyle w:val="ListParagraph"/>
        <w:tabs>
          <w:tab w:val="center" w:pos="709"/>
        </w:tabs>
        <w:spacing w:after="120"/>
        <w:ind w:left="540"/>
        <w:outlineLvl w:val="0"/>
        <w:rPr>
          <w:rFonts w:ascii="Arial" w:hAnsi="Arial" w:cs="Arial"/>
          <w:bCs/>
          <w:sz w:val="22"/>
          <w:szCs w:val="22"/>
        </w:rPr>
      </w:pPr>
    </w:p>
    <w:p w:rsidR="00072C02" w:rsidRPr="002C76C1" w:rsidRDefault="00072C02" w:rsidP="00072C02">
      <w:pPr>
        <w:pStyle w:val="ListParagraph"/>
        <w:tabs>
          <w:tab w:val="center" w:pos="709"/>
        </w:tabs>
        <w:spacing w:after="120"/>
        <w:ind w:left="540" w:hanging="540"/>
        <w:contextualSpacing/>
        <w:outlineLvl w:val="0"/>
        <w:rPr>
          <w:rFonts w:ascii="Arial" w:hAnsi="Arial" w:cs="Arial"/>
          <w:bCs/>
          <w:sz w:val="22"/>
          <w:szCs w:val="22"/>
        </w:rPr>
      </w:pPr>
      <w:r w:rsidRPr="002C76C1">
        <w:rPr>
          <w:rFonts w:ascii="Arial" w:hAnsi="Arial" w:cs="Arial"/>
          <w:bCs/>
          <w:sz w:val="22"/>
          <w:szCs w:val="22"/>
        </w:rPr>
        <w:t>c)</w:t>
      </w:r>
      <w:r w:rsidRPr="002C76C1">
        <w:rPr>
          <w:rFonts w:ascii="Arial" w:hAnsi="Arial" w:cs="Arial"/>
          <w:bCs/>
          <w:sz w:val="22"/>
          <w:szCs w:val="22"/>
        </w:rPr>
        <w:tab/>
        <w:t>No documentation was provided indicating that the bidder completed and submitted SBD 8 or PA-11 (the department’s equivalent).</w:t>
      </w:r>
    </w:p>
    <w:p w:rsidR="00072C02" w:rsidRPr="002C76C1" w:rsidRDefault="00072C02" w:rsidP="00072C02">
      <w:pPr>
        <w:pStyle w:val="ListParagraph"/>
        <w:tabs>
          <w:tab w:val="center" w:pos="709"/>
        </w:tabs>
        <w:rPr>
          <w:rFonts w:ascii="Arial" w:hAnsi="Arial" w:cs="Arial"/>
          <w:bCs/>
          <w:sz w:val="22"/>
          <w:szCs w:val="22"/>
        </w:rPr>
      </w:pPr>
    </w:p>
    <w:p w:rsidR="00072C02" w:rsidRPr="002C76C1" w:rsidRDefault="00072C02" w:rsidP="00072C02">
      <w:pPr>
        <w:pStyle w:val="ListParagraph"/>
        <w:tabs>
          <w:tab w:val="left" w:pos="540"/>
          <w:tab w:val="center" w:pos="709"/>
        </w:tabs>
        <w:spacing w:after="120"/>
        <w:ind w:left="540" w:hanging="540"/>
        <w:contextualSpacing/>
        <w:outlineLvl w:val="0"/>
        <w:rPr>
          <w:rFonts w:ascii="Arial" w:hAnsi="Arial" w:cs="Arial"/>
          <w:sz w:val="22"/>
          <w:szCs w:val="22"/>
        </w:rPr>
      </w:pPr>
      <w:r w:rsidRPr="002C76C1">
        <w:rPr>
          <w:rFonts w:ascii="Arial" w:hAnsi="Arial" w:cs="Arial"/>
          <w:bCs/>
          <w:sz w:val="22"/>
          <w:szCs w:val="22"/>
        </w:rPr>
        <w:t>d)</w:t>
      </w:r>
      <w:r w:rsidRPr="002C76C1">
        <w:rPr>
          <w:rFonts w:ascii="Arial" w:hAnsi="Arial" w:cs="Arial"/>
          <w:bCs/>
          <w:sz w:val="22"/>
          <w:szCs w:val="22"/>
        </w:rPr>
        <w:tab/>
        <w:t>No documentation was provided indicating that the bidder completed and submitted SBD 4 or PA-11 (the department’s equivalent).</w:t>
      </w:r>
    </w:p>
    <w:p w:rsidR="00072C02" w:rsidRPr="002C76C1" w:rsidRDefault="00072C02" w:rsidP="00072C02">
      <w:pPr>
        <w:pStyle w:val="ListParagraph"/>
        <w:tabs>
          <w:tab w:val="left" w:pos="540"/>
          <w:tab w:val="center" w:pos="709"/>
        </w:tabs>
        <w:spacing w:after="120"/>
        <w:ind w:left="540"/>
        <w:outlineLvl w:val="0"/>
        <w:rPr>
          <w:rFonts w:ascii="Arial" w:hAnsi="Arial" w:cs="Arial"/>
          <w:sz w:val="22"/>
          <w:szCs w:val="22"/>
        </w:rPr>
      </w:pPr>
    </w:p>
    <w:p w:rsidR="00072C02" w:rsidRPr="002C76C1" w:rsidRDefault="00072C02" w:rsidP="00072C02">
      <w:pPr>
        <w:pStyle w:val="ListParagraph"/>
        <w:tabs>
          <w:tab w:val="left" w:pos="540"/>
          <w:tab w:val="center" w:pos="709"/>
        </w:tabs>
        <w:spacing w:after="120"/>
        <w:ind w:left="540" w:hanging="540"/>
        <w:contextualSpacing/>
        <w:outlineLvl w:val="0"/>
        <w:rPr>
          <w:rFonts w:ascii="Arial" w:hAnsi="Arial" w:cs="Arial"/>
          <w:sz w:val="22"/>
          <w:szCs w:val="22"/>
        </w:rPr>
      </w:pPr>
      <w:r w:rsidRPr="002C76C1">
        <w:rPr>
          <w:rFonts w:ascii="Arial" w:hAnsi="Arial" w:cs="Arial"/>
          <w:sz w:val="22"/>
          <w:szCs w:val="22"/>
        </w:rPr>
        <w:t>e)</w:t>
      </w:r>
      <w:r w:rsidRPr="002C76C1">
        <w:rPr>
          <w:rFonts w:ascii="Arial" w:hAnsi="Arial" w:cs="Arial"/>
          <w:sz w:val="22"/>
          <w:szCs w:val="22"/>
        </w:rPr>
        <w:tab/>
        <w:t xml:space="preserve">A completed PA-16 (preference certificate) was not provided.  </w:t>
      </w:r>
    </w:p>
    <w:p w:rsidR="00072C02" w:rsidRPr="002C76C1" w:rsidRDefault="00072C02" w:rsidP="00072C02">
      <w:pPr>
        <w:pStyle w:val="ListParagraph"/>
        <w:tabs>
          <w:tab w:val="center" w:pos="709"/>
        </w:tabs>
        <w:rPr>
          <w:rFonts w:ascii="Arial" w:hAnsi="Arial" w:cs="Arial"/>
          <w:sz w:val="22"/>
          <w:szCs w:val="22"/>
        </w:rPr>
      </w:pPr>
    </w:p>
    <w:p w:rsidR="00072C02" w:rsidRPr="002C76C1" w:rsidRDefault="00072C02" w:rsidP="00072C02">
      <w:pPr>
        <w:pStyle w:val="ListParagraph"/>
        <w:tabs>
          <w:tab w:val="left" w:pos="540"/>
          <w:tab w:val="center" w:pos="709"/>
        </w:tabs>
        <w:spacing w:after="120"/>
        <w:ind w:left="540" w:hanging="540"/>
        <w:contextualSpacing/>
        <w:outlineLvl w:val="0"/>
        <w:rPr>
          <w:rFonts w:ascii="Arial" w:hAnsi="Arial" w:cs="Arial"/>
          <w:sz w:val="22"/>
          <w:szCs w:val="22"/>
        </w:rPr>
      </w:pPr>
      <w:r w:rsidRPr="002C76C1">
        <w:rPr>
          <w:rFonts w:ascii="Arial" w:hAnsi="Arial" w:cs="Arial"/>
          <w:sz w:val="22"/>
          <w:szCs w:val="22"/>
        </w:rPr>
        <w:t>f)</w:t>
      </w:r>
      <w:r w:rsidRPr="002C76C1">
        <w:rPr>
          <w:rFonts w:ascii="Arial" w:hAnsi="Arial" w:cs="Arial"/>
          <w:sz w:val="22"/>
          <w:szCs w:val="22"/>
        </w:rPr>
        <w:tab/>
        <w:t xml:space="preserve">No documentation was provided evidencing that the contract entered into between the department and the supplier includes contract performance measures and methods. Therefore we were unable to determine the manner in which the department monitors non-performance in terms of the contract and the consequences thereof. </w:t>
      </w:r>
    </w:p>
    <w:p w:rsidR="00072C02" w:rsidRPr="002C76C1" w:rsidRDefault="00072C02" w:rsidP="00072C02">
      <w:pPr>
        <w:tabs>
          <w:tab w:val="center" w:pos="709"/>
        </w:tabs>
        <w:autoSpaceDE w:val="0"/>
        <w:autoSpaceDN w:val="0"/>
        <w:adjustRightInd w:val="0"/>
        <w:rPr>
          <w:sz w:val="22"/>
          <w:szCs w:val="22"/>
        </w:rPr>
      </w:pPr>
    </w:p>
    <w:p w:rsidR="00072C02" w:rsidRPr="002C76C1" w:rsidRDefault="00072C02" w:rsidP="00072C02">
      <w:pPr>
        <w:tabs>
          <w:tab w:val="center" w:pos="709"/>
        </w:tabs>
        <w:autoSpaceDE w:val="0"/>
        <w:autoSpaceDN w:val="0"/>
        <w:adjustRightInd w:val="0"/>
        <w:rPr>
          <w:sz w:val="22"/>
          <w:szCs w:val="22"/>
        </w:rPr>
      </w:pPr>
      <w:r w:rsidRPr="002C76C1">
        <w:rPr>
          <w:sz w:val="22"/>
          <w:szCs w:val="22"/>
        </w:rPr>
        <w:t>The following matters were noted in the current financial year:</w:t>
      </w:r>
    </w:p>
    <w:p w:rsidR="00072C02" w:rsidRPr="002C76C1" w:rsidRDefault="00072C02" w:rsidP="00072C02">
      <w:pPr>
        <w:tabs>
          <w:tab w:val="center" w:pos="709"/>
        </w:tabs>
        <w:autoSpaceDE w:val="0"/>
        <w:autoSpaceDN w:val="0"/>
        <w:adjustRightInd w:val="0"/>
        <w:rPr>
          <w:sz w:val="22"/>
          <w:szCs w:val="22"/>
        </w:rPr>
      </w:pPr>
    </w:p>
    <w:p w:rsidR="00072C02" w:rsidRPr="002C76C1" w:rsidRDefault="00072C02" w:rsidP="006F5D2E">
      <w:pPr>
        <w:pStyle w:val="ListParagraph"/>
        <w:numPr>
          <w:ilvl w:val="0"/>
          <w:numId w:val="42"/>
        </w:numPr>
        <w:tabs>
          <w:tab w:val="center" w:pos="709"/>
        </w:tabs>
        <w:autoSpaceDE w:val="0"/>
        <w:autoSpaceDN w:val="0"/>
        <w:adjustRightInd w:val="0"/>
        <w:ind w:hanging="720"/>
        <w:rPr>
          <w:rFonts w:ascii="Arial" w:hAnsi="Arial" w:cs="Arial"/>
          <w:sz w:val="22"/>
          <w:szCs w:val="22"/>
        </w:rPr>
      </w:pPr>
      <w:r w:rsidRPr="002C76C1">
        <w:rPr>
          <w:rFonts w:ascii="Arial" w:hAnsi="Arial" w:cs="Arial"/>
          <w:sz w:val="22"/>
          <w:szCs w:val="22"/>
        </w:rPr>
        <w:t>Although management did not submit a management comment on the finding raised in the previous year, the amount of R354 728,00 (as reported in the AGSA finding of the previous year illustrated in the table above) was included in the irregular expenditure disclosure note for the current year – 2011/12. Management is however not allowed to only include the amounts listed in the finding, as it constitutes only a sample of three payments to this service provider. An extract of payments to this service provider in the previous year, not disclosed as irregular expenditure, amounted to R24 733 888,80 as follows:</w:t>
      </w:r>
    </w:p>
    <w:p w:rsidR="00072C02" w:rsidRPr="002C76C1" w:rsidRDefault="00072C02" w:rsidP="00072C02">
      <w:pPr>
        <w:tabs>
          <w:tab w:val="center" w:pos="709"/>
        </w:tabs>
        <w:autoSpaceDE w:val="0"/>
        <w:autoSpaceDN w:val="0"/>
        <w:adjustRightInd w:val="0"/>
        <w:rPr>
          <w:sz w:val="22"/>
          <w:szCs w:val="22"/>
        </w:rPr>
      </w:pPr>
    </w:p>
    <w:tbl>
      <w:tblPr>
        <w:tblStyle w:val="TableGrid"/>
        <w:tblW w:w="0" w:type="auto"/>
        <w:tblInd w:w="828" w:type="dxa"/>
        <w:tblLook w:val="04A0"/>
      </w:tblPr>
      <w:tblGrid>
        <w:gridCol w:w="1530"/>
        <w:gridCol w:w="1096"/>
        <w:gridCol w:w="2160"/>
        <w:gridCol w:w="1530"/>
        <w:gridCol w:w="1623"/>
      </w:tblGrid>
      <w:tr w:rsidR="00072C02" w:rsidRPr="002C76C1" w:rsidTr="00D90C13">
        <w:trPr>
          <w:trHeight w:val="346"/>
        </w:trPr>
        <w:tc>
          <w:tcPr>
            <w:tcW w:w="2626" w:type="dxa"/>
            <w:gridSpan w:val="2"/>
            <w:shd w:val="clear" w:color="auto" w:fill="D9D9D9" w:themeFill="background1" w:themeFillShade="D9"/>
          </w:tcPr>
          <w:p w:rsidR="00072C02" w:rsidRPr="002C76C1" w:rsidRDefault="00072C02" w:rsidP="00D90C13">
            <w:pPr>
              <w:tabs>
                <w:tab w:val="center" w:pos="709"/>
              </w:tabs>
              <w:autoSpaceDE w:val="0"/>
              <w:autoSpaceDN w:val="0"/>
              <w:adjustRightInd w:val="0"/>
              <w:rPr>
                <w:rFonts w:eastAsia="Calibri"/>
                <w:b/>
                <w:bCs/>
                <w:color w:val="000000"/>
                <w:sz w:val="18"/>
                <w:szCs w:val="18"/>
              </w:rPr>
            </w:pPr>
            <w:r w:rsidRPr="002C76C1">
              <w:rPr>
                <w:rFonts w:eastAsia="Calibri"/>
                <w:b/>
                <w:bCs/>
                <w:color w:val="000000"/>
                <w:sz w:val="18"/>
                <w:szCs w:val="18"/>
              </w:rPr>
              <w:t>DESCRIPTION</w:t>
            </w:r>
          </w:p>
        </w:tc>
        <w:tc>
          <w:tcPr>
            <w:tcW w:w="2160" w:type="dxa"/>
            <w:shd w:val="clear" w:color="auto" w:fill="D9D9D9" w:themeFill="background1" w:themeFillShade="D9"/>
          </w:tcPr>
          <w:p w:rsidR="00072C02" w:rsidRPr="002C76C1" w:rsidRDefault="00072C02" w:rsidP="00D90C13">
            <w:pPr>
              <w:tabs>
                <w:tab w:val="center" w:pos="709"/>
              </w:tabs>
              <w:autoSpaceDE w:val="0"/>
              <w:autoSpaceDN w:val="0"/>
              <w:adjustRightInd w:val="0"/>
              <w:rPr>
                <w:sz w:val="18"/>
                <w:szCs w:val="18"/>
              </w:rPr>
            </w:pPr>
            <w:r w:rsidRPr="002C76C1">
              <w:rPr>
                <w:rFonts w:eastAsia="Calibri"/>
                <w:b/>
                <w:bCs/>
                <w:color w:val="000000"/>
                <w:sz w:val="18"/>
                <w:szCs w:val="18"/>
              </w:rPr>
              <w:t>GEMINI MOON TRADING 7 (PTY) LTD</w:t>
            </w:r>
          </w:p>
        </w:tc>
        <w:tc>
          <w:tcPr>
            <w:tcW w:w="1530" w:type="dxa"/>
            <w:shd w:val="clear" w:color="auto" w:fill="D9D9D9" w:themeFill="background1" w:themeFillShade="D9"/>
          </w:tcPr>
          <w:p w:rsidR="00072C02" w:rsidRPr="002C76C1" w:rsidRDefault="00072C02" w:rsidP="00D90C13">
            <w:pPr>
              <w:tabs>
                <w:tab w:val="center" w:pos="709"/>
              </w:tabs>
              <w:autoSpaceDE w:val="0"/>
              <w:autoSpaceDN w:val="0"/>
              <w:adjustRightInd w:val="0"/>
              <w:rPr>
                <w:b/>
                <w:bCs/>
                <w:sz w:val="18"/>
                <w:szCs w:val="18"/>
              </w:rPr>
            </w:pPr>
            <w:r w:rsidRPr="002C76C1">
              <w:rPr>
                <w:b/>
                <w:bCs/>
                <w:sz w:val="18"/>
                <w:szCs w:val="18"/>
              </w:rPr>
              <w:t>NEXUS</w:t>
            </w:r>
          </w:p>
          <w:p w:rsidR="00072C02" w:rsidRPr="002C76C1" w:rsidRDefault="00072C02" w:rsidP="00D90C13">
            <w:pPr>
              <w:tabs>
                <w:tab w:val="center" w:pos="709"/>
              </w:tabs>
              <w:autoSpaceDE w:val="0"/>
              <w:autoSpaceDN w:val="0"/>
              <w:adjustRightInd w:val="0"/>
              <w:rPr>
                <w:sz w:val="18"/>
                <w:szCs w:val="18"/>
              </w:rPr>
            </w:pPr>
          </w:p>
        </w:tc>
        <w:tc>
          <w:tcPr>
            <w:tcW w:w="1623" w:type="dxa"/>
            <w:shd w:val="clear" w:color="auto" w:fill="D9D9D9" w:themeFill="background1" w:themeFillShade="D9"/>
          </w:tcPr>
          <w:p w:rsidR="00072C02" w:rsidRPr="002C76C1" w:rsidRDefault="00072C02" w:rsidP="00D90C13">
            <w:pPr>
              <w:tabs>
                <w:tab w:val="center" w:pos="709"/>
              </w:tabs>
              <w:autoSpaceDE w:val="0"/>
              <w:autoSpaceDN w:val="0"/>
              <w:adjustRightInd w:val="0"/>
              <w:rPr>
                <w:b/>
                <w:sz w:val="18"/>
                <w:szCs w:val="18"/>
              </w:rPr>
            </w:pPr>
            <w:r w:rsidRPr="002C76C1">
              <w:rPr>
                <w:b/>
                <w:sz w:val="18"/>
                <w:szCs w:val="18"/>
              </w:rPr>
              <w:t>TOTAL</w:t>
            </w:r>
          </w:p>
        </w:tc>
      </w:tr>
      <w:tr w:rsidR="00072C02" w:rsidRPr="002C76C1" w:rsidTr="00D90C13">
        <w:tc>
          <w:tcPr>
            <w:tcW w:w="2626" w:type="dxa"/>
            <w:gridSpan w:val="2"/>
          </w:tcPr>
          <w:p w:rsidR="00072C02" w:rsidRPr="002C76C1" w:rsidRDefault="00072C02" w:rsidP="00D90C13">
            <w:pPr>
              <w:tabs>
                <w:tab w:val="center" w:pos="709"/>
              </w:tabs>
              <w:autoSpaceDE w:val="0"/>
              <w:autoSpaceDN w:val="0"/>
              <w:adjustRightInd w:val="0"/>
              <w:rPr>
                <w:b/>
                <w:sz w:val="18"/>
                <w:szCs w:val="18"/>
              </w:rPr>
            </w:pPr>
          </w:p>
        </w:tc>
        <w:tc>
          <w:tcPr>
            <w:tcW w:w="2160" w:type="dxa"/>
          </w:tcPr>
          <w:p w:rsidR="00072C02" w:rsidRPr="002C76C1" w:rsidRDefault="00072C02" w:rsidP="00D90C13">
            <w:pPr>
              <w:tabs>
                <w:tab w:val="center" w:pos="709"/>
              </w:tabs>
              <w:autoSpaceDE w:val="0"/>
              <w:autoSpaceDN w:val="0"/>
              <w:adjustRightInd w:val="0"/>
              <w:rPr>
                <w:b/>
                <w:sz w:val="18"/>
                <w:szCs w:val="18"/>
              </w:rPr>
            </w:pPr>
            <w:r w:rsidRPr="002C76C1">
              <w:rPr>
                <w:b/>
                <w:sz w:val="18"/>
                <w:szCs w:val="18"/>
              </w:rPr>
              <w:t>R</w:t>
            </w:r>
          </w:p>
        </w:tc>
        <w:tc>
          <w:tcPr>
            <w:tcW w:w="1530" w:type="dxa"/>
          </w:tcPr>
          <w:p w:rsidR="00072C02" w:rsidRPr="002C76C1" w:rsidRDefault="00072C02" w:rsidP="00D90C13">
            <w:pPr>
              <w:tabs>
                <w:tab w:val="center" w:pos="709"/>
              </w:tabs>
              <w:autoSpaceDE w:val="0"/>
              <w:autoSpaceDN w:val="0"/>
              <w:adjustRightInd w:val="0"/>
              <w:rPr>
                <w:b/>
                <w:sz w:val="18"/>
                <w:szCs w:val="18"/>
              </w:rPr>
            </w:pPr>
            <w:r w:rsidRPr="002C76C1">
              <w:rPr>
                <w:b/>
                <w:sz w:val="18"/>
                <w:szCs w:val="18"/>
              </w:rPr>
              <w:t>R</w:t>
            </w:r>
          </w:p>
        </w:tc>
        <w:tc>
          <w:tcPr>
            <w:tcW w:w="1623" w:type="dxa"/>
          </w:tcPr>
          <w:p w:rsidR="00072C02" w:rsidRPr="002C76C1" w:rsidRDefault="00072C02" w:rsidP="00D90C13">
            <w:pPr>
              <w:tabs>
                <w:tab w:val="center" w:pos="709"/>
              </w:tabs>
              <w:autoSpaceDE w:val="0"/>
              <w:autoSpaceDN w:val="0"/>
              <w:adjustRightInd w:val="0"/>
              <w:rPr>
                <w:b/>
                <w:sz w:val="18"/>
                <w:szCs w:val="18"/>
              </w:rPr>
            </w:pPr>
            <w:r w:rsidRPr="002C76C1">
              <w:rPr>
                <w:b/>
                <w:sz w:val="18"/>
                <w:szCs w:val="18"/>
              </w:rPr>
              <w:t>R</w:t>
            </w:r>
          </w:p>
        </w:tc>
      </w:tr>
      <w:tr w:rsidR="00072C02" w:rsidRPr="002C76C1" w:rsidTr="00D90C13">
        <w:tc>
          <w:tcPr>
            <w:tcW w:w="2626" w:type="dxa"/>
            <w:gridSpan w:val="2"/>
          </w:tcPr>
          <w:p w:rsidR="00072C02" w:rsidRPr="002C76C1" w:rsidRDefault="00072C02" w:rsidP="00D90C13">
            <w:pPr>
              <w:tabs>
                <w:tab w:val="center" w:pos="709"/>
              </w:tabs>
              <w:autoSpaceDE w:val="0"/>
              <w:autoSpaceDN w:val="0"/>
              <w:adjustRightInd w:val="0"/>
              <w:rPr>
                <w:sz w:val="18"/>
                <w:szCs w:val="18"/>
              </w:rPr>
            </w:pPr>
            <w:r w:rsidRPr="002C76C1">
              <w:rPr>
                <w:sz w:val="18"/>
                <w:szCs w:val="18"/>
              </w:rPr>
              <w:t>Total per general ledger for this beneficiary</w:t>
            </w:r>
          </w:p>
        </w:tc>
        <w:tc>
          <w:tcPr>
            <w:tcW w:w="2160" w:type="dxa"/>
          </w:tcPr>
          <w:p w:rsidR="00072C02" w:rsidRPr="002C76C1" w:rsidRDefault="00072C02" w:rsidP="00D90C13">
            <w:pPr>
              <w:tabs>
                <w:tab w:val="center" w:pos="709"/>
              </w:tabs>
              <w:autoSpaceDE w:val="0"/>
              <w:autoSpaceDN w:val="0"/>
              <w:adjustRightInd w:val="0"/>
              <w:jc w:val="right"/>
              <w:rPr>
                <w:bCs/>
                <w:sz w:val="18"/>
                <w:szCs w:val="18"/>
              </w:rPr>
            </w:pPr>
            <w:r w:rsidRPr="002C76C1">
              <w:rPr>
                <w:bCs/>
                <w:sz w:val="18"/>
                <w:szCs w:val="18"/>
              </w:rPr>
              <w:t>25 067 397,65</w:t>
            </w:r>
          </w:p>
          <w:p w:rsidR="00072C02" w:rsidRPr="002C76C1" w:rsidRDefault="00072C02" w:rsidP="00D90C13">
            <w:pPr>
              <w:tabs>
                <w:tab w:val="center" w:pos="709"/>
              </w:tabs>
              <w:autoSpaceDE w:val="0"/>
              <w:autoSpaceDN w:val="0"/>
              <w:adjustRightInd w:val="0"/>
              <w:jc w:val="right"/>
              <w:rPr>
                <w:sz w:val="18"/>
                <w:szCs w:val="18"/>
              </w:rPr>
            </w:pPr>
          </w:p>
        </w:tc>
        <w:tc>
          <w:tcPr>
            <w:tcW w:w="1530" w:type="dxa"/>
          </w:tcPr>
          <w:p w:rsidR="00072C02" w:rsidRPr="002C76C1" w:rsidRDefault="00072C02" w:rsidP="00D90C13">
            <w:pPr>
              <w:tabs>
                <w:tab w:val="center" w:pos="709"/>
              </w:tabs>
              <w:autoSpaceDE w:val="0"/>
              <w:autoSpaceDN w:val="0"/>
              <w:adjustRightInd w:val="0"/>
              <w:jc w:val="right"/>
              <w:rPr>
                <w:bCs/>
                <w:sz w:val="18"/>
                <w:szCs w:val="18"/>
              </w:rPr>
            </w:pPr>
            <w:r w:rsidRPr="002C76C1">
              <w:rPr>
                <w:bCs/>
                <w:sz w:val="18"/>
                <w:szCs w:val="18"/>
              </w:rPr>
              <w:t>21 219,15</w:t>
            </w:r>
          </w:p>
          <w:p w:rsidR="00072C02" w:rsidRPr="002C76C1" w:rsidRDefault="00072C02" w:rsidP="00D90C13">
            <w:pPr>
              <w:tabs>
                <w:tab w:val="center" w:pos="709"/>
              </w:tabs>
              <w:autoSpaceDE w:val="0"/>
              <w:autoSpaceDN w:val="0"/>
              <w:adjustRightInd w:val="0"/>
              <w:rPr>
                <w:sz w:val="18"/>
                <w:szCs w:val="18"/>
              </w:rPr>
            </w:pPr>
          </w:p>
        </w:tc>
        <w:tc>
          <w:tcPr>
            <w:tcW w:w="1623" w:type="dxa"/>
          </w:tcPr>
          <w:p w:rsidR="00072C02" w:rsidRPr="002C76C1" w:rsidRDefault="00072C02" w:rsidP="00D90C13">
            <w:pPr>
              <w:tabs>
                <w:tab w:val="center" w:pos="709"/>
              </w:tabs>
              <w:autoSpaceDE w:val="0"/>
              <w:autoSpaceDN w:val="0"/>
              <w:adjustRightInd w:val="0"/>
              <w:jc w:val="right"/>
              <w:rPr>
                <w:bCs/>
                <w:sz w:val="18"/>
                <w:szCs w:val="18"/>
              </w:rPr>
            </w:pPr>
            <w:r w:rsidRPr="002C76C1">
              <w:rPr>
                <w:bCs/>
                <w:sz w:val="18"/>
                <w:szCs w:val="18"/>
              </w:rPr>
              <w:t>25 088 616,80</w:t>
            </w:r>
          </w:p>
          <w:p w:rsidR="00072C02" w:rsidRPr="002C76C1" w:rsidRDefault="00072C02" w:rsidP="00D90C13">
            <w:pPr>
              <w:tabs>
                <w:tab w:val="center" w:pos="709"/>
              </w:tabs>
              <w:autoSpaceDE w:val="0"/>
              <w:autoSpaceDN w:val="0"/>
              <w:adjustRightInd w:val="0"/>
              <w:rPr>
                <w:sz w:val="18"/>
                <w:szCs w:val="18"/>
              </w:rPr>
            </w:pPr>
          </w:p>
        </w:tc>
      </w:tr>
      <w:tr w:rsidR="00072C02" w:rsidRPr="002C76C1" w:rsidTr="00D90C13">
        <w:trPr>
          <w:trHeight w:val="589"/>
        </w:trPr>
        <w:tc>
          <w:tcPr>
            <w:tcW w:w="1530" w:type="dxa"/>
            <w:vMerge w:val="restart"/>
          </w:tcPr>
          <w:p w:rsidR="00072C02" w:rsidRPr="002C76C1" w:rsidRDefault="00072C02" w:rsidP="00D90C13">
            <w:pPr>
              <w:tabs>
                <w:tab w:val="center" w:pos="709"/>
              </w:tabs>
              <w:autoSpaceDE w:val="0"/>
              <w:autoSpaceDN w:val="0"/>
              <w:adjustRightInd w:val="0"/>
              <w:rPr>
                <w:sz w:val="18"/>
                <w:szCs w:val="18"/>
              </w:rPr>
            </w:pPr>
            <w:r w:rsidRPr="002C76C1">
              <w:rPr>
                <w:sz w:val="18"/>
                <w:szCs w:val="18"/>
              </w:rPr>
              <w:t>Less amount reported in prior year and included in irregular expenditure</w:t>
            </w:r>
          </w:p>
        </w:tc>
        <w:tc>
          <w:tcPr>
            <w:tcW w:w="1096" w:type="dxa"/>
            <w:vAlign w:val="bottom"/>
          </w:tcPr>
          <w:p w:rsidR="00072C02" w:rsidRPr="002C76C1" w:rsidRDefault="00072C02" w:rsidP="00D90C13">
            <w:pPr>
              <w:tabs>
                <w:tab w:val="center" w:pos="709"/>
              </w:tabs>
              <w:rPr>
                <w:sz w:val="18"/>
                <w:szCs w:val="18"/>
                <w:lang w:val="en-ZA"/>
              </w:rPr>
            </w:pPr>
            <w:r w:rsidRPr="002C76C1">
              <w:rPr>
                <w:sz w:val="18"/>
                <w:szCs w:val="18"/>
              </w:rPr>
              <w:t>118717</w:t>
            </w:r>
          </w:p>
        </w:tc>
        <w:tc>
          <w:tcPr>
            <w:tcW w:w="2160" w:type="dxa"/>
            <w:vAlign w:val="bottom"/>
          </w:tcPr>
          <w:p w:rsidR="00072C02" w:rsidRPr="002C76C1" w:rsidRDefault="00072C02" w:rsidP="00D90C13">
            <w:pPr>
              <w:tabs>
                <w:tab w:val="center" w:pos="709"/>
              </w:tabs>
              <w:jc w:val="right"/>
              <w:rPr>
                <w:sz w:val="18"/>
                <w:szCs w:val="18"/>
                <w:lang w:val="en-ZA"/>
              </w:rPr>
            </w:pPr>
            <w:r w:rsidRPr="002C76C1">
              <w:rPr>
                <w:sz w:val="18"/>
                <w:szCs w:val="18"/>
              </w:rPr>
              <w:t>97 307,00</w:t>
            </w:r>
          </w:p>
        </w:tc>
        <w:tc>
          <w:tcPr>
            <w:tcW w:w="1530" w:type="dxa"/>
            <w:vAlign w:val="bottom"/>
          </w:tcPr>
          <w:p w:rsidR="00072C02" w:rsidRPr="002C76C1" w:rsidRDefault="00072C02" w:rsidP="00D90C13">
            <w:pPr>
              <w:tabs>
                <w:tab w:val="center" w:pos="709"/>
              </w:tabs>
              <w:jc w:val="right"/>
              <w:rPr>
                <w:sz w:val="18"/>
                <w:szCs w:val="18"/>
                <w:lang w:val="en-ZA"/>
              </w:rPr>
            </w:pPr>
            <w:r w:rsidRPr="002C76C1">
              <w:rPr>
                <w:sz w:val="18"/>
                <w:szCs w:val="18"/>
              </w:rPr>
              <w:t>0,00</w:t>
            </w:r>
          </w:p>
        </w:tc>
        <w:tc>
          <w:tcPr>
            <w:tcW w:w="1623" w:type="dxa"/>
            <w:vAlign w:val="bottom"/>
          </w:tcPr>
          <w:p w:rsidR="00072C02" w:rsidRPr="002C76C1" w:rsidRDefault="00072C02" w:rsidP="00D90C13">
            <w:pPr>
              <w:tabs>
                <w:tab w:val="center" w:pos="709"/>
              </w:tabs>
              <w:jc w:val="right"/>
              <w:rPr>
                <w:sz w:val="18"/>
                <w:szCs w:val="18"/>
                <w:lang w:val="en-ZA"/>
              </w:rPr>
            </w:pPr>
            <w:r w:rsidRPr="002C76C1">
              <w:rPr>
                <w:sz w:val="18"/>
                <w:szCs w:val="18"/>
              </w:rPr>
              <w:t>97 307,00</w:t>
            </w:r>
          </w:p>
        </w:tc>
      </w:tr>
      <w:tr w:rsidR="00072C02" w:rsidRPr="002C76C1" w:rsidTr="00D90C13">
        <w:trPr>
          <w:trHeight w:val="503"/>
        </w:trPr>
        <w:tc>
          <w:tcPr>
            <w:tcW w:w="1530" w:type="dxa"/>
            <w:vMerge/>
          </w:tcPr>
          <w:p w:rsidR="00072C02" w:rsidRPr="002C76C1" w:rsidRDefault="00072C02" w:rsidP="00D90C13">
            <w:pPr>
              <w:tabs>
                <w:tab w:val="center" w:pos="709"/>
              </w:tabs>
              <w:autoSpaceDE w:val="0"/>
              <w:autoSpaceDN w:val="0"/>
              <w:adjustRightInd w:val="0"/>
              <w:rPr>
                <w:sz w:val="18"/>
                <w:szCs w:val="18"/>
              </w:rPr>
            </w:pPr>
          </w:p>
        </w:tc>
        <w:tc>
          <w:tcPr>
            <w:tcW w:w="1096" w:type="dxa"/>
            <w:vAlign w:val="bottom"/>
          </w:tcPr>
          <w:p w:rsidR="00072C02" w:rsidRPr="002C76C1" w:rsidRDefault="00072C02" w:rsidP="00D90C13">
            <w:pPr>
              <w:tabs>
                <w:tab w:val="center" w:pos="709"/>
              </w:tabs>
              <w:rPr>
                <w:sz w:val="18"/>
                <w:szCs w:val="18"/>
                <w:lang w:val="en-ZA"/>
              </w:rPr>
            </w:pPr>
            <w:r w:rsidRPr="002C76C1">
              <w:rPr>
                <w:sz w:val="18"/>
                <w:szCs w:val="18"/>
              </w:rPr>
              <w:t>118723</w:t>
            </w:r>
          </w:p>
        </w:tc>
        <w:tc>
          <w:tcPr>
            <w:tcW w:w="2160" w:type="dxa"/>
            <w:vAlign w:val="bottom"/>
          </w:tcPr>
          <w:p w:rsidR="00072C02" w:rsidRPr="002C76C1" w:rsidRDefault="00072C02" w:rsidP="00D90C13">
            <w:pPr>
              <w:tabs>
                <w:tab w:val="center" w:pos="709"/>
              </w:tabs>
              <w:jc w:val="right"/>
              <w:rPr>
                <w:sz w:val="18"/>
                <w:szCs w:val="18"/>
                <w:lang w:val="en-ZA"/>
              </w:rPr>
            </w:pPr>
            <w:r w:rsidRPr="002C76C1">
              <w:rPr>
                <w:sz w:val="18"/>
                <w:szCs w:val="18"/>
              </w:rPr>
              <w:t>97 307,00</w:t>
            </w:r>
          </w:p>
        </w:tc>
        <w:tc>
          <w:tcPr>
            <w:tcW w:w="1530" w:type="dxa"/>
            <w:vAlign w:val="bottom"/>
          </w:tcPr>
          <w:p w:rsidR="00072C02" w:rsidRPr="002C76C1" w:rsidRDefault="00072C02" w:rsidP="00D90C13">
            <w:pPr>
              <w:tabs>
                <w:tab w:val="center" w:pos="709"/>
              </w:tabs>
              <w:jc w:val="right"/>
              <w:rPr>
                <w:sz w:val="18"/>
                <w:szCs w:val="18"/>
                <w:lang w:val="en-ZA"/>
              </w:rPr>
            </w:pPr>
            <w:r w:rsidRPr="002C76C1">
              <w:rPr>
                <w:sz w:val="18"/>
                <w:szCs w:val="18"/>
              </w:rPr>
              <w:t>0,00</w:t>
            </w:r>
          </w:p>
        </w:tc>
        <w:tc>
          <w:tcPr>
            <w:tcW w:w="1623" w:type="dxa"/>
            <w:vAlign w:val="bottom"/>
          </w:tcPr>
          <w:p w:rsidR="00072C02" w:rsidRPr="002C76C1" w:rsidRDefault="00072C02" w:rsidP="00D90C13">
            <w:pPr>
              <w:tabs>
                <w:tab w:val="center" w:pos="709"/>
              </w:tabs>
              <w:jc w:val="right"/>
              <w:rPr>
                <w:sz w:val="18"/>
                <w:szCs w:val="18"/>
                <w:lang w:val="en-ZA"/>
              </w:rPr>
            </w:pPr>
            <w:r w:rsidRPr="002C76C1">
              <w:rPr>
                <w:sz w:val="18"/>
                <w:szCs w:val="18"/>
              </w:rPr>
              <w:t>97 307,00</w:t>
            </w:r>
          </w:p>
        </w:tc>
      </w:tr>
      <w:tr w:rsidR="00072C02" w:rsidRPr="002C76C1" w:rsidTr="00D90C13">
        <w:trPr>
          <w:trHeight w:val="502"/>
        </w:trPr>
        <w:tc>
          <w:tcPr>
            <w:tcW w:w="1530" w:type="dxa"/>
            <w:vMerge/>
          </w:tcPr>
          <w:p w:rsidR="00072C02" w:rsidRPr="002C76C1" w:rsidRDefault="00072C02" w:rsidP="00D90C13">
            <w:pPr>
              <w:tabs>
                <w:tab w:val="center" w:pos="709"/>
              </w:tabs>
              <w:autoSpaceDE w:val="0"/>
              <w:autoSpaceDN w:val="0"/>
              <w:adjustRightInd w:val="0"/>
              <w:rPr>
                <w:sz w:val="18"/>
                <w:szCs w:val="18"/>
              </w:rPr>
            </w:pPr>
          </w:p>
        </w:tc>
        <w:tc>
          <w:tcPr>
            <w:tcW w:w="1096" w:type="dxa"/>
            <w:vAlign w:val="bottom"/>
          </w:tcPr>
          <w:p w:rsidR="00072C02" w:rsidRPr="002C76C1" w:rsidRDefault="00072C02" w:rsidP="00D90C13">
            <w:pPr>
              <w:tabs>
                <w:tab w:val="center" w:pos="709"/>
              </w:tabs>
              <w:rPr>
                <w:sz w:val="18"/>
                <w:szCs w:val="18"/>
                <w:lang w:val="en-ZA"/>
              </w:rPr>
            </w:pPr>
            <w:r w:rsidRPr="002C76C1">
              <w:rPr>
                <w:sz w:val="18"/>
                <w:szCs w:val="18"/>
              </w:rPr>
              <w:t>120200</w:t>
            </w:r>
          </w:p>
        </w:tc>
        <w:tc>
          <w:tcPr>
            <w:tcW w:w="2160" w:type="dxa"/>
            <w:vAlign w:val="bottom"/>
          </w:tcPr>
          <w:p w:rsidR="00072C02" w:rsidRPr="002C76C1" w:rsidRDefault="00072C02" w:rsidP="00D90C13">
            <w:pPr>
              <w:tabs>
                <w:tab w:val="center" w:pos="709"/>
              </w:tabs>
              <w:jc w:val="right"/>
              <w:rPr>
                <w:sz w:val="18"/>
                <w:szCs w:val="18"/>
                <w:lang w:val="en-ZA"/>
              </w:rPr>
            </w:pPr>
            <w:r w:rsidRPr="002C76C1">
              <w:rPr>
                <w:sz w:val="18"/>
                <w:szCs w:val="18"/>
              </w:rPr>
              <w:t>160 114,00</w:t>
            </w:r>
          </w:p>
        </w:tc>
        <w:tc>
          <w:tcPr>
            <w:tcW w:w="1530" w:type="dxa"/>
            <w:vAlign w:val="bottom"/>
          </w:tcPr>
          <w:p w:rsidR="00072C02" w:rsidRPr="002C76C1" w:rsidRDefault="00072C02" w:rsidP="00D90C13">
            <w:pPr>
              <w:tabs>
                <w:tab w:val="center" w:pos="709"/>
              </w:tabs>
              <w:jc w:val="right"/>
              <w:rPr>
                <w:sz w:val="18"/>
                <w:szCs w:val="18"/>
                <w:lang w:val="en-ZA"/>
              </w:rPr>
            </w:pPr>
            <w:r w:rsidRPr="002C76C1">
              <w:rPr>
                <w:sz w:val="18"/>
                <w:szCs w:val="18"/>
              </w:rPr>
              <w:t>0,00</w:t>
            </w:r>
          </w:p>
        </w:tc>
        <w:tc>
          <w:tcPr>
            <w:tcW w:w="1623" w:type="dxa"/>
            <w:vAlign w:val="bottom"/>
          </w:tcPr>
          <w:p w:rsidR="00072C02" w:rsidRPr="002C76C1" w:rsidRDefault="00072C02" w:rsidP="00D90C13">
            <w:pPr>
              <w:tabs>
                <w:tab w:val="center" w:pos="709"/>
              </w:tabs>
              <w:jc w:val="right"/>
              <w:rPr>
                <w:sz w:val="18"/>
                <w:szCs w:val="18"/>
                <w:lang w:val="en-ZA"/>
              </w:rPr>
            </w:pPr>
            <w:r w:rsidRPr="002C76C1">
              <w:rPr>
                <w:sz w:val="18"/>
                <w:szCs w:val="18"/>
              </w:rPr>
              <w:t>160 114,00</w:t>
            </w:r>
          </w:p>
        </w:tc>
      </w:tr>
      <w:tr w:rsidR="00072C02" w:rsidRPr="002C76C1" w:rsidTr="00D90C13">
        <w:tc>
          <w:tcPr>
            <w:tcW w:w="2626" w:type="dxa"/>
            <w:gridSpan w:val="2"/>
          </w:tcPr>
          <w:p w:rsidR="00072C02" w:rsidRPr="002C76C1" w:rsidRDefault="00072C02" w:rsidP="00D90C13">
            <w:pPr>
              <w:tabs>
                <w:tab w:val="center" w:pos="709"/>
              </w:tabs>
              <w:autoSpaceDE w:val="0"/>
              <w:autoSpaceDN w:val="0"/>
              <w:adjustRightInd w:val="0"/>
              <w:rPr>
                <w:b/>
                <w:sz w:val="18"/>
                <w:szCs w:val="18"/>
              </w:rPr>
            </w:pPr>
            <w:r w:rsidRPr="002C76C1">
              <w:rPr>
                <w:b/>
                <w:sz w:val="18"/>
                <w:szCs w:val="18"/>
              </w:rPr>
              <w:t>Total payments to service providers in prior year excluding the matters reported in the prior year</w:t>
            </w:r>
          </w:p>
        </w:tc>
        <w:tc>
          <w:tcPr>
            <w:tcW w:w="2160" w:type="dxa"/>
          </w:tcPr>
          <w:p w:rsidR="00072C02" w:rsidRPr="002C76C1" w:rsidRDefault="00072C02" w:rsidP="00D90C13">
            <w:pPr>
              <w:tabs>
                <w:tab w:val="center" w:pos="709"/>
              </w:tabs>
              <w:autoSpaceDE w:val="0"/>
              <w:autoSpaceDN w:val="0"/>
              <w:adjustRightInd w:val="0"/>
              <w:jc w:val="right"/>
              <w:rPr>
                <w:b/>
                <w:bCs/>
                <w:sz w:val="18"/>
                <w:szCs w:val="18"/>
              </w:rPr>
            </w:pPr>
            <w:r w:rsidRPr="002C76C1">
              <w:rPr>
                <w:b/>
                <w:bCs/>
                <w:sz w:val="18"/>
                <w:szCs w:val="18"/>
              </w:rPr>
              <w:t>24 712 669,65</w:t>
            </w:r>
          </w:p>
          <w:p w:rsidR="00072C02" w:rsidRPr="002C76C1" w:rsidRDefault="00072C02" w:rsidP="00D90C13">
            <w:pPr>
              <w:tabs>
                <w:tab w:val="center" w:pos="709"/>
              </w:tabs>
              <w:autoSpaceDE w:val="0"/>
              <w:autoSpaceDN w:val="0"/>
              <w:adjustRightInd w:val="0"/>
              <w:jc w:val="right"/>
              <w:rPr>
                <w:b/>
                <w:sz w:val="18"/>
                <w:szCs w:val="18"/>
              </w:rPr>
            </w:pPr>
          </w:p>
        </w:tc>
        <w:tc>
          <w:tcPr>
            <w:tcW w:w="1530" w:type="dxa"/>
          </w:tcPr>
          <w:p w:rsidR="00072C02" w:rsidRPr="002C76C1" w:rsidRDefault="00072C02" w:rsidP="00D90C13">
            <w:pPr>
              <w:tabs>
                <w:tab w:val="center" w:pos="709"/>
              </w:tabs>
              <w:autoSpaceDE w:val="0"/>
              <w:autoSpaceDN w:val="0"/>
              <w:adjustRightInd w:val="0"/>
              <w:jc w:val="right"/>
              <w:rPr>
                <w:b/>
                <w:bCs/>
                <w:sz w:val="18"/>
                <w:szCs w:val="18"/>
              </w:rPr>
            </w:pPr>
            <w:r w:rsidRPr="002C76C1">
              <w:rPr>
                <w:b/>
                <w:bCs/>
                <w:sz w:val="18"/>
                <w:szCs w:val="18"/>
              </w:rPr>
              <w:t>21 219,15</w:t>
            </w:r>
          </w:p>
          <w:p w:rsidR="00072C02" w:rsidRPr="002C76C1" w:rsidRDefault="00072C02" w:rsidP="00D90C13">
            <w:pPr>
              <w:tabs>
                <w:tab w:val="center" w:pos="709"/>
              </w:tabs>
              <w:autoSpaceDE w:val="0"/>
              <w:autoSpaceDN w:val="0"/>
              <w:adjustRightInd w:val="0"/>
              <w:rPr>
                <w:b/>
                <w:sz w:val="18"/>
                <w:szCs w:val="18"/>
              </w:rPr>
            </w:pPr>
          </w:p>
        </w:tc>
        <w:tc>
          <w:tcPr>
            <w:tcW w:w="1623" w:type="dxa"/>
          </w:tcPr>
          <w:p w:rsidR="00072C02" w:rsidRPr="002C76C1" w:rsidRDefault="00072C02" w:rsidP="00D90C13">
            <w:pPr>
              <w:tabs>
                <w:tab w:val="center" w:pos="709"/>
              </w:tabs>
              <w:autoSpaceDE w:val="0"/>
              <w:autoSpaceDN w:val="0"/>
              <w:adjustRightInd w:val="0"/>
              <w:jc w:val="right"/>
              <w:rPr>
                <w:b/>
                <w:bCs/>
                <w:sz w:val="18"/>
                <w:szCs w:val="18"/>
              </w:rPr>
            </w:pPr>
            <w:r w:rsidRPr="002C76C1">
              <w:rPr>
                <w:b/>
                <w:bCs/>
                <w:sz w:val="18"/>
                <w:szCs w:val="18"/>
              </w:rPr>
              <w:t>24 733 888,80</w:t>
            </w:r>
          </w:p>
          <w:p w:rsidR="00072C02" w:rsidRPr="002C76C1" w:rsidRDefault="00072C02" w:rsidP="00D90C13">
            <w:pPr>
              <w:tabs>
                <w:tab w:val="center" w:pos="709"/>
              </w:tabs>
              <w:autoSpaceDE w:val="0"/>
              <w:autoSpaceDN w:val="0"/>
              <w:adjustRightInd w:val="0"/>
              <w:rPr>
                <w:b/>
                <w:sz w:val="18"/>
                <w:szCs w:val="18"/>
              </w:rPr>
            </w:pPr>
          </w:p>
        </w:tc>
      </w:tr>
    </w:tbl>
    <w:p w:rsidR="00072C02" w:rsidRPr="002C76C1" w:rsidRDefault="00072C02" w:rsidP="00072C02">
      <w:pPr>
        <w:tabs>
          <w:tab w:val="center" w:pos="709"/>
        </w:tabs>
        <w:autoSpaceDE w:val="0"/>
        <w:autoSpaceDN w:val="0"/>
        <w:adjustRightInd w:val="0"/>
        <w:ind w:left="720"/>
        <w:rPr>
          <w:sz w:val="22"/>
          <w:szCs w:val="22"/>
        </w:rPr>
      </w:pPr>
    </w:p>
    <w:p w:rsidR="00072C02" w:rsidRPr="002C76C1" w:rsidRDefault="00072C02" w:rsidP="006F5D2E">
      <w:pPr>
        <w:pStyle w:val="ListParagraph"/>
        <w:numPr>
          <w:ilvl w:val="0"/>
          <w:numId w:val="42"/>
        </w:numPr>
        <w:tabs>
          <w:tab w:val="center" w:pos="709"/>
        </w:tabs>
        <w:autoSpaceDE w:val="0"/>
        <w:autoSpaceDN w:val="0"/>
        <w:adjustRightInd w:val="0"/>
        <w:ind w:hanging="720"/>
        <w:rPr>
          <w:rFonts w:ascii="Arial" w:hAnsi="Arial" w:cs="Arial"/>
          <w:sz w:val="22"/>
          <w:szCs w:val="22"/>
        </w:rPr>
      </w:pPr>
      <w:r w:rsidRPr="002C76C1">
        <w:rPr>
          <w:rFonts w:ascii="Arial" w:hAnsi="Arial" w:cs="Arial"/>
          <w:sz w:val="22"/>
          <w:szCs w:val="22"/>
        </w:rPr>
        <w:t>The following payment was selected in the current financial year:</w:t>
      </w:r>
    </w:p>
    <w:p w:rsidR="00072C02" w:rsidRPr="002C76C1" w:rsidRDefault="00072C02" w:rsidP="00072C02">
      <w:pPr>
        <w:pStyle w:val="ListParagraph"/>
        <w:tabs>
          <w:tab w:val="center" w:pos="709"/>
        </w:tabs>
        <w:rPr>
          <w:rFonts w:ascii="Arial" w:hAnsi="Arial" w:cs="Arial"/>
          <w:sz w:val="22"/>
          <w:szCs w:val="22"/>
        </w:rPr>
      </w:pPr>
    </w:p>
    <w:tbl>
      <w:tblPr>
        <w:tblW w:w="7920" w:type="dxa"/>
        <w:tblInd w:w="828" w:type="dxa"/>
        <w:tblLook w:val="04A0"/>
      </w:tblPr>
      <w:tblGrid>
        <w:gridCol w:w="2610"/>
        <w:gridCol w:w="2160"/>
        <w:gridCol w:w="1530"/>
        <w:gridCol w:w="1620"/>
      </w:tblGrid>
      <w:tr w:rsidR="00072C02" w:rsidRPr="002C76C1" w:rsidTr="00D90C13">
        <w:trPr>
          <w:trHeight w:val="166"/>
        </w:trPr>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072C02" w:rsidRPr="002C76C1" w:rsidRDefault="00072C02" w:rsidP="00D90C13">
            <w:pPr>
              <w:tabs>
                <w:tab w:val="center" w:pos="709"/>
              </w:tabs>
              <w:rPr>
                <w:b/>
                <w:sz w:val="18"/>
                <w:szCs w:val="18"/>
                <w:lang w:val="en-ZA"/>
              </w:rPr>
            </w:pPr>
            <w:r w:rsidRPr="002C76C1">
              <w:rPr>
                <w:b/>
                <w:sz w:val="18"/>
                <w:szCs w:val="18"/>
              </w:rPr>
              <w:t>Supplier</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2C02" w:rsidRPr="002C76C1" w:rsidRDefault="00072C02" w:rsidP="00D90C13">
            <w:pPr>
              <w:tabs>
                <w:tab w:val="center" w:pos="709"/>
              </w:tabs>
              <w:jc w:val="right"/>
              <w:rPr>
                <w:b/>
                <w:sz w:val="18"/>
                <w:szCs w:val="18"/>
                <w:lang w:val="en-ZA"/>
              </w:rPr>
            </w:pPr>
            <w:r w:rsidRPr="002C76C1">
              <w:rPr>
                <w:b/>
                <w:sz w:val="18"/>
                <w:szCs w:val="18"/>
              </w:rPr>
              <w:t>Fano</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2C02" w:rsidRPr="002C76C1" w:rsidRDefault="00072C02" w:rsidP="00D90C13">
            <w:pPr>
              <w:tabs>
                <w:tab w:val="center" w:pos="709"/>
              </w:tabs>
              <w:jc w:val="right"/>
              <w:rPr>
                <w:b/>
                <w:sz w:val="18"/>
                <w:szCs w:val="18"/>
                <w:u w:val="single"/>
              </w:rPr>
            </w:pPr>
            <w:r w:rsidRPr="002C76C1">
              <w:rPr>
                <w:b/>
                <w:sz w:val="18"/>
                <w:szCs w:val="18"/>
                <w:u w:val="single"/>
              </w:rPr>
              <w:t>Value of item selected</w:t>
            </w:r>
          </w:p>
          <w:p w:rsidR="00072C02" w:rsidRPr="002C76C1" w:rsidRDefault="00072C02" w:rsidP="00D90C13">
            <w:pPr>
              <w:tabs>
                <w:tab w:val="center" w:pos="709"/>
              </w:tabs>
              <w:jc w:val="right"/>
              <w:rPr>
                <w:b/>
                <w:sz w:val="18"/>
                <w:szCs w:val="18"/>
                <w:u w:val="single"/>
                <w:lang w:val="en-ZA"/>
              </w:rPr>
            </w:pPr>
            <w:r w:rsidRPr="002C76C1">
              <w:rPr>
                <w:b/>
                <w:sz w:val="18"/>
                <w:szCs w:val="18"/>
                <w:u w:val="single"/>
              </w:rPr>
              <w:t>R</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72C02" w:rsidRPr="002C76C1" w:rsidRDefault="00072C02" w:rsidP="00D90C13">
            <w:pPr>
              <w:tabs>
                <w:tab w:val="center" w:pos="709"/>
              </w:tabs>
              <w:jc w:val="right"/>
              <w:rPr>
                <w:b/>
                <w:sz w:val="18"/>
                <w:szCs w:val="18"/>
                <w:u w:val="single"/>
              </w:rPr>
            </w:pPr>
            <w:r w:rsidRPr="002C76C1">
              <w:rPr>
                <w:b/>
                <w:sz w:val="18"/>
                <w:szCs w:val="18"/>
                <w:u w:val="single"/>
              </w:rPr>
              <w:t xml:space="preserve">Total paid </w:t>
            </w:r>
          </w:p>
          <w:p w:rsidR="00072C02" w:rsidRPr="002C76C1" w:rsidRDefault="00072C02" w:rsidP="00D90C13">
            <w:pPr>
              <w:tabs>
                <w:tab w:val="center" w:pos="709"/>
                <w:tab w:val="left" w:pos="1170"/>
                <w:tab w:val="right" w:pos="1404"/>
              </w:tabs>
              <w:rPr>
                <w:b/>
                <w:sz w:val="18"/>
                <w:szCs w:val="18"/>
                <w:u w:val="single"/>
              </w:rPr>
            </w:pPr>
            <w:r w:rsidRPr="002C76C1">
              <w:rPr>
                <w:b/>
                <w:sz w:val="18"/>
                <w:szCs w:val="18"/>
                <w:u w:val="single"/>
              </w:rPr>
              <w:tab/>
            </w:r>
            <w:r w:rsidRPr="002C76C1">
              <w:rPr>
                <w:b/>
                <w:sz w:val="18"/>
                <w:szCs w:val="18"/>
                <w:u w:val="single"/>
              </w:rPr>
              <w:tab/>
              <w:t>R</w:t>
            </w:r>
          </w:p>
        </w:tc>
      </w:tr>
      <w:tr w:rsidR="00072C02" w:rsidRPr="002C76C1" w:rsidTr="00D90C13">
        <w:trPr>
          <w:trHeight w:val="184"/>
        </w:trPr>
        <w:tc>
          <w:tcPr>
            <w:tcW w:w="2610" w:type="dxa"/>
            <w:tcBorders>
              <w:top w:val="single" w:sz="4" w:space="0" w:color="auto"/>
              <w:left w:val="single" w:sz="4" w:space="0" w:color="auto"/>
              <w:bottom w:val="single" w:sz="4" w:space="0" w:color="auto"/>
              <w:right w:val="single" w:sz="4" w:space="0" w:color="auto"/>
            </w:tcBorders>
            <w:noWrap/>
            <w:hideMark/>
          </w:tcPr>
          <w:p w:rsidR="00072C02" w:rsidRPr="002C76C1" w:rsidRDefault="00072C02" w:rsidP="00D90C13">
            <w:pPr>
              <w:tabs>
                <w:tab w:val="center" w:pos="709"/>
              </w:tabs>
              <w:spacing w:after="120"/>
              <w:rPr>
                <w:sz w:val="18"/>
                <w:szCs w:val="18"/>
                <w:lang w:val="en-ZA"/>
              </w:rPr>
            </w:pPr>
            <w:r w:rsidRPr="002C76C1">
              <w:rPr>
                <w:sz w:val="18"/>
                <w:szCs w:val="18"/>
              </w:rPr>
              <w:t>Gemini Moon Trading</w:t>
            </w:r>
          </w:p>
        </w:tc>
        <w:tc>
          <w:tcPr>
            <w:tcW w:w="2160" w:type="dxa"/>
            <w:tcBorders>
              <w:top w:val="single" w:sz="4" w:space="0" w:color="auto"/>
              <w:left w:val="single" w:sz="4" w:space="0" w:color="auto"/>
              <w:bottom w:val="single" w:sz="4" w:space="0" w:color="auto"/>
              <w:right w:val="single" w:sz="4" w:space="0" w:color="auto"/>
            </w:tcBorders>
            <w:hideMark/>
          </w:tcPr>
          <w:p w:rsidR="00072C02" w:rsidRPr="002C76C1" w:rsidRDefault="00072C02" w:rsidP="00D90C13">
            <w:pPr>
              <w:tabs>
                <w:tab w:val="center" w:pos="709"/>
              </w:tabs>
              <w:jc w:val="right"/>
              <w:rPr>
                <w:sz w:val="18"/>
                <w:szCs w:val="18"/>
                <w:lang w:val="en-ZA"/>
              </w:rPr>
            </w:pPr>
            <w:r w:rsidRPr="002C76C1">
              <w:rPr>
                <w:sz w:val="18"/>
                <w:szCs w:val="18"/>
                <w:lang w:val="en-ZA"/>
              </w:rPr>
              <w:t>152791</w:t>
            </w:r>
          </w:p>
        </w:tc>
        <w:tc>
          <w:tcPr>
            <w:tcW w:w="1530" w:type="dxa"/>
            <w:tcBorders>
              <w:top w:val="single" w:sz="4" w:space="0" w:color="auto"/>
              <w:left w:val="single" w:sz="4" w:space="0" w:color="auto"/>
              <w:bottom w:val="single" w:sz="4" w:space="0" w:color="auto"/>
              <w:right w:val="single" w:sz="4" w:space="0" w:color="auto"/>
            </w:tcBorders>
            <w:hideMark/>
          </w:tcPr>
          <w:p w:rsidR="00072C02" w:rsidRPr="002C76C1" w:rsidRDefault="00072C02" w:rsidP="00D90C13">
            <w:pPr>
              <w:tabs>
                <w:tab w:val="center" w:pos="709"/>
              </w:tabs>
              <w:jc w:val="right"/>
              <w:rPr>
                <w:sz w:val="18"/>
                <w:szCs w:val="18"/>
                <w:lang w:val="en-ZA"/>
              </w:rPr>
            </w:pPr>
            <w:r w:rsidRPr="002C76C1">
              <w:rPr>
                <w:sz w:val="18"/>
                <w:szCs w:val="18"/>
              </w:rPr>
              <w:t>71 474,00</w:t>
            </w:r>
          </w:p>
        </w:tc>
        <w:tc>
          <w:tcPr>
            <w:tcW w:w="1620" w:type="dxa"/>
            <w:tcBorders>
              <w:top w:val="single" w:sz="4" w:space="0" w:color="auto"/>
              <w:left w:val="single" w:sz="4" w:space="0" w:color="auto"/>
              <w:bottom w:val="single" w:sz="4" w:space="0" w:color="auto"/>
              <w:right w:val="single" w:sz="4" w:space="0" w:color="auto"/>
            </w:tcBorders>
          </w:tcPr>
          <w:p w:rsidR="00072C02" w:rsidRPr="002C76C1" w:rsidRDefault="00072C02" w:rsidP="00D90C13">
            <w:pPr>
              <w:tabs>
                <w:tab w:val="center" w:pos="709"/>
              </w:tabs>
              <w:jc w:val="right"/>
              <w:rPr>
                <w:sz w:val="18"/>
                <w:szCs w:val="18"/>
              </w:rPr>
            </w:pPr>
            <w:r w:rsidRPr="002C76C1">
              <w:rPr>
                <w:sz w:val="18"/>
                <w:szCs w:val="18"/>
              </w:rPr>
              <w:t>75 934,00</w:t>
            </w:r>
          </w:p>
        </w:tc>
      </w:tr>
    </w:tbl>
    <w:p w:rsidR="00072C02" w:rsidRPr="002C76C1" w:rsidRDefault="00072C02" w:rsidP="00072C02">
      <w:pPr>
        <w:tabs>
          <w:tab w:val="center" w:pos="709"/>
        </w:tabs>
        <w:autoSpaceDE w:val="0"/>
        <w:autoSpaceDN w:val="0"/>
        <w:adjustRightInd w:val="0"/>
        <w:rPr>
          <w:sz w:val="22"/>
          <w:szCs w:val="22"/>
        </w:rPr>
      </w:pPr>
    </w:p>
    <w:p w:rsidR="00072C02" w:rsidRPr="002C76C1" w:rsidRDefault="00072C02" w:rsidP="00072C02">
      <w:pPr>
        <w:tabs>
          <w:tab w:val="center" w:pos="709"/>
        </w:tabs>
        <w:rPr>
          <w:sz w:val="22"/>
          <w:szCs w:val="22"/>
        </w:rPr>
      </w:pPr>
      <w:r w:rsidRPr="002C76C1">
        <w:rPr>
          <w:sz w:val="22"/>
          <w:szCs w:val="22"/>
        </w:rPr>
        <w:t xml:space="preserve">According to the detail extracted from the general ledger of the current year the payments listed below pertain to </w:t>
      </w:r>
      <w:r w:rsidRPr="002C76C1">
        <w:rPr>
          <w:bCs/>
          <w:sz w:val="22"/>
          <w:szCs w:val="22"/>
        </w:rPr>
        <w:t>Gemini Moon t/a XL Nexus Travel</w:t>
      </w:r>
      <w:r w:rsidRPr="002C76C1">
        <w:rPr>
          <w:b/>
          <w:bCs/>
          <w:sz w:val="22"/>
          <w:szCs w:val="22"/>
        </w:rPr>
        <w:t xml:space="preserve">. </w:t>
      </w:r>
      <w:r w:rsidRPr="002C76C1">
        <w:rPr>
          <w:bCs/>
          <w:sz w:val="22"/>
          <w:szCs w:val="22"/>
        </w:rPr>
        <w:t xml:space="preserve">It is not evident if they were also incurred in terms of tender number HP07/19. If they do pertain to the same contract the amounts should also have been included in the irregular expenditure of the current year. </w:t>
      </w:r>
    </w:p>
    <w:p w:rsidR="00072C02" w:rsidRPr="002C76C1" w:rsidRDefault="00072C02" w:rsidP="00072C02">
      <w:pPr>
        <w:pStyle w:val="ListParagraph"/>
        <w:tabs>
          <w:tab w:val="center" w:pos="709"/>
        </w:tabs>
        <w:autoSpaceDE w:val="0"/>
        <w:autoSpaceDN w:val="0"/>
        <w:adjustRightInd w:val="0"/>
        <w:ind w:left="1440"/>
        <w:rPr>
          <w:rFonts w:ascii="Arial" w:hAnsi="Arial" w:cs="Arial"/>
          <w:sz w:val="22"/>
          <w:szCs w:val="22"/>
        </w:rPr>
      </w:pPr>
    </w:p>
    <w:tbl>
      <w:tblPr>
        <w:tblW w:w="4394" w:type="dxa"/>
        <w:tblInd w:w="817" w:type="dxa"/>
        <w:tblLook w:val="04A0"/>
      </w:tblPr>
      <w:tblGrid>
        <w:gridCol w:w="2441"/>
        <w:gridCol w:w="1953"/>
      </w:tblGrid>
      <w:tr w:rsidR="00072C02" w:rsidRPr="002C76C1" w:rsidTr="00D90C13">
        <w:trPr>
          <w:trHeight w:val="300"/>
          <w:tblHeader/>
        </w:trPr>
        <w:tc>
          <w:tcPr>
            <w:tcW w:w="244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072C02" w:rsidRPr="002C76C1" w:rsidRDefault="00072C02" w:rsidP="00D90C13">
            <w:pPr>
              <w:tabs>
                <w:tab w:val="center" w:pos="709"/>
              </w:tabs>
              <w:rPr>
                <w:b/>
                <w:bCs/>
                <w:color w:val="000000"/>
                <w:sz w:val="18"/>
                <w:szCs w:val="18"/>
              </w:rPr>
            </w:pPr>
            <w:r w:rsidRPr="002C76C1">
              <w:rPr>
                <w:b/>
                <w:bCs/>
                <w:color w:val="000000"/>
                <w:sz w:val="18"/>
                <w:szCs w:val="18"/>
              </w:rPr>
              <w:t>FANO</w:t>
            </w:r>
          </w:p>
        </w:tc>
        <w:tc>
          <w:tcPr>
            <w:tcW w:w="195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072C02" w:rsidRPr="002C76C1" w:rsidRDefault="00072C02" w:rsidP="00D90C13">
            <w:pPr>
              <w:tabs>
                <w:tab w:val="center" w:pos="709"/>
              </w:tabs>
              <w:jc w:val="right"/>
              <w:rPr>
                <w:b/>
                <w:bCs/>
                <w:color w:val="000000"/>
                <w:sz w:val="18"/>
                <w:szCs w:val="18"/>
              </w:rPr>
            </w:pPr>
            <w:r w:rsidRPr="002C76C1">
              <w:rPr>
                <w:b/>
                <w:bCs/>
                <w:color w:val="000000"/>
                <w:sz w:val="18"/>
                <w:szCs w:val="18"/>
              </w:rPr>
              <w:t xml:space="preserve"> R </w:t>
            </w:r>
          </w:p>
        </w:tc>
      </w:tr>
      <w:tr w:rsidR="00072C02" w:rsidRPr="002C76C1" w:rsidTr="00D90C13">
        <w:trPr>
          <w:trHeight w:val="364"/>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rPr>
                <w:color w:val="000000"/>
                <w:sz w:val="18"/>
                <w:szCs w:val="18"/>
              </w:rPr>
            </w:pPr>
            <w:r w:rsidRPr="002C76C1">
              <w:rPr>
                <w:color w:val="000000"/>
                <w:sz w:val="18"/>
                <w:szCs w:val="18"/>
              </w:rPr>
              <w:t>150984</w:t>
            </w:r>
          </w:p>
        </w:tc>
        <w:tc>
          <w:tcPr>
            <w:tcW w:w="1953" w:type="dxa"/>
            <w:tcBorders>
              <w:top w:val="nil"/>
              <w:left w:val="nil"/>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jc w:val="right"/>
              <w:rPr>
                <w:color w:val="000000"/>
                <w:sz w:val="18"/>
                <w:szCs w:val="18"/>
              </w:rPr>
            </w:pPr>
            <w:r w:rsidRPr="002C76C1">
              <w:rPr>
                <w:color w:val="000000"/>
                <w:sz w:val="18"/>
                <w:szCs w:val="18"/>
              </w:rPr>
              <w:t xml:space="preserve">        664,00 </w:t>
            </w:r>
          </w:p>
        </w:tc>
      </w:tr>
      <w:tr w:rsidR="00072C02" w:rsidRPr="002C76C1" w:rsidTr="00D90C13">
        <w:trPr>
          <w:trHeight w:val="30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rPr>
                <w:color w:val="000000"/>
                <w:sz w:val="18"/>
                <w:szCs w:val="18"/>
              </w:rPr>
            </w:pPr>
            <w:r w:rsidRPr="002C76C1">
              <w:rPr>
                <w:color w:val="000000"/>
                <w:sz w:val="18"/>
                <w:szCs w:val="18"/>
              </w:rPr>
              <w:t>150990</w:t>
            </w:r>
          </w:p>
        </w:tc>
        <w:tc>
          <w:tcPr>
            <w:tcW w:w="1953" w:type="dxa"/>
            <w:tcBorders>
              <w:top w:val="nil"/>
              <w:left w:val="nil"/>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jc w:val="right"/>
              <w:rPr>
                <w:color w:val="000000"/>
                <w:sz w:val="18"/>
                <w:szCs w:val="18"/>
              </w:rPr>
            </w:pPr>
            <w:r w:rsidRPr="002C76C1">
              <w:rPr>
                <w:color w:val="000000"/>
                <w:sz w:val="18"/>
                <w:szCs w:val="18"/>
              </w:rPr>
              <w:t xml:space="preserve">      1 004,00 </w:t>
            </w:r>
          </w:p>
        </w:tc>
      </w:tr>
      <w:tr w:rsidR="00072C02" w:rsidRPr="002C76C1" w:rsidTr="00D90C13">
        <w:trPr>
          <w:trHeight w:val="30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rPr>
                <w:color w:val="000000"/>
                <w:sz w:val="18"/>
                <w:szCs w:val="18"/>
              </w:rPr>
            </w:pPr>
            <w:r w:rsidRPr="002C76C1">
              <w:rPr>
                <w:color w:val="000000"/>
                <w:sz w:val="18"/>
                <w:szCs w:val="18"/>
              </w:rPr>
              <w:t>150991</w:t>
            </w:r>
          </w:p>
        </w:tc>
        <w:tc>
          <w:tcPr>
            <w:tcW w:w="1953" w:type="dxa"/>
            <w:tcBorders>
              <w:top w:val="nil"/>
              <w:left w:val="nil"/>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jc w:val="right"/>
              <w:rPr>
                <w:color w:val="000000"/>
                <w:sz w:val="18"/>
                <w:szCs w:val="18"/>
              </w:rPr>
            </w:pPr>
            <w:r w:rsidRPr="002C76C1">
              <w:rPr>
                <w:color w:val="000000"/>
                <w:sz w:val="18"/>
                <w:szCs w:val="18"/>
              </w:rPr>
              <w:t xml:space="preserve">        504,00 </w:t>
            </w:r>
          </w:p>
        </w:tc>
      </w:tr>
      <w:tr w:rsidR="00072C02" w:rsidRPr="002C76C1" w:rsidTr="00D90C13">
        <w:trPr>
          <w:trHeight w:val="30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rPr>
                <w:color w:val="000000"/>
                <w:sz w:val="18"/>
                <w:szCs w:val="18"/>
              </w:rPr>
            </w:pPr>
            <w:r w:rsidRPr="002C76C1">
              <w:rPr>
                <w:color w:val="000000"/>
                <w:sz w:val="18"/>
                <w:szCs w:val="18"/>
              </w:rPr>
              <w:t>150992</w:t>
            </w:r>
          </w:p>
        </w:tc>
        <w:tc>
          <w:tcPr>
            <w:tcW w:w="1953" w:type="dxa"/>
            <w:tcBorders>
              <w:top w:val="nil"/>
              <w:left w:val="nil"/>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jc w:val="right"/>
              <w:rPr>
                <w:color w:val="000000"/>
                <w:sz w:val="18"/>
                <w:szCs w:val="18"/>
              </w:rPr>
            </w:pPr>
            <w:r w:rsidRPr="002C76C1">
              <w:rPr>
                <w:color w:val="000000"/>
                <w:sz w:val="18"/>
                <w:szCs w:val="18"/>
              </w:rPr>
              <w:t xml:space="preserve">         664,00 </w:t>
            </w:r>
          </w:p>
        </w:tc>
      </w:tr>
      <w:tr w:rsidR="00072C02" w:rsidRPr="002C76C1" w:rsidTr="00D90C13">
        <w:trPr>
          <w:trHeight w:val="30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rPr>
                <w:color w:val="000000"/>
                <w:sz w:val="18"/>
                <w:szCs w:val="18"/>
              </w:rPr>
            </w:pPr>
            <w:r w:rsidRPr="002C76C1">
              <w:rPr>
                <w:color w:val="000000"/>
                <w:sz w:val="18"/>
                <w:szCs w:val="18"/>
              </w:rPr>
              <w:t>150993</w:t>
            </w:r>
          </w:p>
        </w:tc>
        <w:tc>
          <w:tcPr>
            <w:tcW w:w="1953" w:type="dxa"/>
            <w:tcBorders>
              <w:top w:val="nil"/>
              <w:left w:val="nil"/>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jc w:val="right"/>
              <w:rPr>
                <w:color w:val="000000"/>
                <w:sz w:val="18"/>
                <w:szCs w:val="18"/>
              </w:rPr>
            </w:pPr>
            <w:r w:rsidRPr="002C76C1">
              <w:rPr>
                <w:color w:val="000000"/>
                <w:sz w:val="18"/>
                <w:szCs w:val="18"/>
              </w:rPr>
              <w:t xml:space="preserve">         604,00 </w:t>
            </w:r>
          </w:p>
        </w:tc>
      </w:tr>
      <w:tr w:rsidR="00072C02" w:rsidRPr="002C76C1" w:rsidTr="00D90C13">
        <w:trPr>
          <w:trHeight w:val="30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rPr>
                <w:color w:val="000000"/>
                <w:sz w:val="18"/>
                <w:szCs w:val="18"/>
              </w:rPr>
            </w:pPr>
            <w:r w:rsidRPr="002C76C1">
              <w:rPr>
                <w:color w:val="000000"/>
                <w:sz w:val="18"/>
                <w:szCs w:val="18"/>
              </w:rPr>
              <w:t>152433</w:t>
            </w:r>
          </w:p>
        </w:tc>
        <w:tc>
          <w:tcPr>
            <w:tcW w:w="1953" w:type="dxa"/>
            <w:tcBorders>
              <w:top w:val="nil"/>
              <w:left w:val="nil"/>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jc w:val="right"/>
              <w:rPr>
                <w:color w:val="000000"/>
                <w:sz w:val="18"/>
                <w:szCs w:val="18"/>
              </w:rPr>
            </w:pPr>
            <w:r w:rsidRPr="002C76C1">
              <w:rPr>
                <w:color w:val="000000"/>
                <w:sz w:val="18"/>
                <w:szCs w:val="18"/>
              </w:rPr>
              <w:t xml:space="preserve">         864,00 </w:t>
            </w:r>
          </w:p>
        </w:tc>
      </w:tr>
      <w:tr w:rsidR="00072C02" w:rsidRPr="002C76C1" w:rsidTr="00D90C13">
        <w:trPr>
          <w:trHeight w:val="30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rPr>
                <w:color w:val="000000"/>
                <w:sz w:val="18"/>
                <w:szCs w:val="18"/>
              </w:rPr>
            </w:pPr>
            <w:r w:rsidRPr="002C76C1">
              <w:rPr>
                <w:color w:val="000000"/>
                <w:sz w:val="18"/>
                <w:szCs w:val="18"/>
              </w:rPr>
              <w:t>152784</w:t>
            </w:r>
          </w:p>
        </w:tc>
        <w:tc>
          <w:tcPr>
            <w:tcW w:w="1953" w:type="dxa"/>
            <w:tcBorders>
              <w:top w:val="nil"/>
              <w:left w:val="nil"/>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jc w:val="right"/>
              <w:rPr>
                <w:color w:val="000000"/>
                <w:sz w:val="18"/>
                <w:szCs w:val="18"/>
              </w:rPr>
            </w:pPr>
            <w:r w:rsidRPr="002C76C1">
              <w:rPr>
                <w:color w:val="000000"/>
                <w:sz w:val="18"/>
                <w:szCs w:val="18"/>
              </w:rPr>
              <w:t xml:space="preserve">      5 099,05 </w:t>
            </w:r>
          </w:p>
        </w:tc>
      </w:tr>
      <w:tr w:rsidR="00072C02" w:rsidRPr="002C76C1" w:rsidTr="00D90C13">
        <w:trPr>
          <w:trHeight w:val="30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rPr>
                <w:color w:val="000000"/>
                <w:sz w:val="18"/>
                <w:szCs w:val="18"/>
              </w:rPr>
            </w:pPr>
            <w:r w:rsidRPr="002C76C1">
              <w:rPr>
                <w:color w:val="000000"/>
                <w:sz w:val="18"/>
                <w:szCs w:val="18"/>
              </w:rPr>
              <w:t>152785</w:t>
            </w:r>
          </w:p>
        </w:tc>
        <w:tc>
          <w:tcPr>
            <w:tcW w:w="1953" w:type="dxa"/>
            <w:tcBorders>
              <w:top w:val="nil"/>
              <w:left w:val="nil"/>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jc w:val="right"/>
              <w:rPr>
                <w:color w:val="000000"/>
                <w:sz w:val="18"/>
                <w:szCs w:val="18"/>
              </w:rPr>
            </w:pPr>
            <w:r w:rsidRPr="002C76C1">
              <w:rPr>
                <w:color w:val="000000"/>
                <w:sz w:val="18"/>
                <w:szCs w:val="18"/>
              </w:rPr>
              <w:t xml:space="preserve">         817,00 </w:t>
            </w:r>
          </w:p>
        </w:tc>
      </w:tr>
      <w:tr w:rsidR="00072C02" w:rsidRPr="002C76C1" w:rsidTr="00D90C13">
        <w:trPr>
          <w:trHeight w:val="30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rPr>
                <w:color w:val="000000"/>
                <w:sz w:val="18"/>
                <w:szCs w:val="18"/>
              </w:rPr>
            </w:pPr>
            <w:r w:rsidRPr="002C76C1">
              <w:rPr>
                <w:color w:val="000000"/>
                <w:sz w:val="18"/>
                <w:szCs w:val="18"/>
              </w:rPr>
              <w:t>152787</w:t>
            </w:r>
          </w:p>
        </w:tc>
        <w:tc>
          <w:tcPr>
            <w:tcW w:w="1953" w:type="dxa"/>
            <w:tcBorders>
              <w:top w:val="nil"/>
              <w:left w:val="nil"/>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jc w:val="right"/>
              <w:rPr>
                <w:color w:val="000000"/>
                <w:sz w:val="18"/>
                <w:szCs w:val="18"/>
              </w:rPr>
            </w:pPr>
            <w:r w:rsidRPr="002C76C1">
              <w:rPr>
                <w:color w:val="000000"/>
                <w:sz w:val="18"/>
                <w:szCs w:val="18"/>
              </w:rPr>
              <w:t xml:space="preserve">      5 449,00 </w:t>
            </w:r>
          </w:p>
        </w:tc>
      </w:tr>
      <w:tr w:rsidR="00072C02" w:rsidRPr="002C76C1" w:rsidTr="00D90C13">
        <w:trPr>
          <w:trHeight w:val="30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rPr>
                <w:color w:val="000000"/>
                <w:sz w:val="18"/>
                <w:szCs w:val="18"/>
              </w:rPr>
            </w:pPr>
            <w:r w:rsidRPr="002C76C1">
              <w:rPr>
                <w:color w:val="000000"/>
                <w:sz w:val="18"/>
                <w:szCs w:val="18"/>
              </w:rPr>
              <w:t>152791</w:t>
            </w:r>
          </w:p>
        </w:tc>
        <w:tc>
          <w:tcPr>
            <w:tcW w:w="1953" w:type="dxa"/>
            <w:tcBorders>
              <w:top w:val="nil"/>
              <w:left w:val="nil"/>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jc w:val="right"/>
              <w:rPr>
                <w:color w:val="000000"/>
                <w:sz w:val="18"/>
                <w:szCs w:val="18"/>
              </w:rPr>
            </w:pPr>
            <w:r w:rsidRPr="002C76C1">
              <w:rPr>
                <w:color w:val="000000"/>
                <w:sz w:val="18"/>
                <w:szCs w:val="18"/>
              </w:rPr>
              <w:t xml:space="preserve">   75 934,00 </w:t>
            </w:r>
          </w:p>
        </w:tc>
      </w:tr>
      <w:tr w:rsidR="00072C02" w:rsidRPr="002C76C1" w:rsidTr="00D90C13">
        <w:trPr>
          <w:trHeight w:val="30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rPr>
                <w:color w:val="000000"/>
                <w:sz w:val="18"/>
                <w:szCs w:val="18"/>
              </w:rPr>
            </w:pPr>
            <w:r w:rsidRPr="002C76C1">
              <w:rPr>
                <w:color w:val="000000"/>
                <w:sz w:val="18"/>
                <w:szCs w:val="18"/>
              </w:rPr>
              <w:t>152792</w:t>
            </w:r>
          </w:p>
        </w:tc>
        <w:tc>
          <w:tcPr>
            <w:tcW w:w="1953" w:type="dxa"/>
            <w:tcBorders>
              <w:top w:val="nil"/>
              <w:left w:val="nil"/>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jc w:val="right"/>
              <w:rPr>
                <w:color w:val="000000"/>
                <w:sz w:val="18"/>
                <w:szCs w:val="18"/>
              </w:rPr>
            </w:pPr>
            <w:r w:rsidRPr="002C76C1">
              <w:rPr>
                <w:color w:val="000000"/>
                <w:sz w:val="18"/>
                <w:szCs w:val="18"/>
              </w:rPr>
              <w:t xml:space="preserve">     2 145,00 </w:t>
            </w:r>
          </w:p>
        </w:tc>
      </w:tr>
      <w:tr w:rsidR="00072C02" w:rsidRPr="002C76C1" w:rsidTr="00D90C13">
        <w:trPr>
          <w:trHeight w:val="30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rPr>
                <w:color w:val="000000"/>
                <w:sz w:val="18"/>
                <w:szCs w:val="18"/>
              </w:rPr>
            </w:pPr>
            <w:r w:rsidRPr="002C76C1">
              <w:rPr>
                <w:color w:val="000000"/>
                <w:sz w:val="18"/>
                <w:szCs w:val="18"/>
              </w:rPr>
              <w:t>158401</w:t>
            </w:r>
          </w:p>
        </w:tc>
        <w:tc>
          <w:tcPr>
            <w:tcW w:w="1953" w:type="dxa"/>
            <w:tcBorders>
              <w:top w:val="nil"/>
              <w:left w:val="nil"/>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jc w:val="right"/>
              <w:rPr>
                <w:color w:val="000000"/>
                <w:sz w:val="18"/>
                <w:szCs w:val="18"/>
              </w:rPr>
            </w:pPr>
            <w:r w:rsidRPr="002C76C1">
              <w:rPr>
                <w:color w:val="000000"/>
                <w:sz w:val="18"/>
                <w:szCs w:val="18"/>
              </w:rPr>
              <w:t xml:space="preserve">         913,00 </w:t>
            </w:r>
          </w:p>
        </w:tc>
      </w:tr>
      <w:tr w:rsidR="00072C02" w:rsidRPr="002C76C1" w:rsidTr="00D90C13">
        <w:trPr>
          <w:trHeight w:val="300"/>
        </w:trPr>
        <w:tc>
          <w:tcPr>
            <w:tcW w:w="2441" w:type="dxa"/>
            <w:tcBorders>
              <w:top w:val="nil"/>
              <w:left w:val="single" w:sz="4" w:space="0" w:color="auto"/>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rPr>
                <w:b/>
                <w:bCs/>
                <w:color w:val="000000"/>
                <w:sz w:val="18"/>
                <w:szCs w:val="18"/>
              </w:rPr>
            </w:pPr>
            <w:r w:rsidRPr="002C76C1">
              <w:rPr>
                <w:b/>
                <w:bCs/>
                <w:color w:val="000000"/>
                <w:sz w:val="18"/>
                <w:szCs w:val="18"/>
              </w:rPr>
              <w:t>Total</w:t>
            </w:r>
          </w:p>
        </w:tc>
        <w:tc>
          <w:tcPr>
            <w:tcW w:w="1953" w:type="dxa"/>
            <w:tcBorders>
              <w:top w:val="nil"/>
              <w:left w:val="nil"/>
              <w:bottom w:val="single" w:sz="4" w:space="0" w:color="auto"/>
              <w:right w:val="single" w:sz="4" w:space="0" w:color="auto"/>
            </w:tcBorders>
            <w:shd w:val="clear" w:color="auto" w:fill="auto"/>
            <w:noWrap/>
            <w:vAlign w:val="bottom"/>
            <w:hideMark/>
          </w:tcPr>
          <w:p w:rsidR="00072C02" w:rsidRPr="002C76C1" w:rsidRDefault="00072C02" w:rsidP="00D90C13">
            <w:pPr>
              <w:tabs>
                <w:tab w:val="center" w:pos="709"/>
              </w:tabs>
              <w:jc w:val="right"/>
              <w:rPr>
                <w:b/>
                <w:bCs/>
                <w:color w:val="000000"/>
                <w:sz w:val="18"/>
                <w:szCs w:val="18"/>
              </w:rPr>
            </w:pPr>
            <w:r w:rsidRPr="002C76C1">
              <w:rPr>
                <w:b/>
                <w:bCs/>
                <w:color w:val="000000"/>
                <w:sz w:val="18"/>
                <w:szCs w:val="18"/>
              </w:rPr>
              <w:t xml:space="preserve">    94 661,05 </w:t>
            </w:r>
          </w:p>
        </w:tc>
      </w:tr>
    </w:tbl>
    <w:p w:rsidR="00072C02" w:rsidRPr="002C76C1" w:rsidRDefault="00072C02" w:rsidP="00072C02">
      <w:pPr>
        <w:pStyle w:val="ListParagraph"/>
        <w:tabs>
          <w:tab w:val="center" w:pos="709"/>
        </w:tabs>
        <w:autoSpaceDE w:val="0"/>
        <w:autoSpaceDN w:val="0"/>
        <w:adjustRightInd w:val="0"/>
        <w:ind w:left="1440"/>
        <w:rPr>
          <w:rFonts w:ascii="Arial" w:hAnsi="Arial" w:cs="Arial"/>
          <w:sz w:val="22"/>
          <w:szCs w:val="22"/>
        </w:rPr>
      </w:pPr>
    </w:p>
    <w:p w:rsidR="00072C02" w:rsidRPr="002C76C1" w:rsidRDefault="00072C02" w:rsidP="006F5D2E">
      <w:pPr>
        <w:pStyle w:val="ListParagraph"/>
        <w:numPr>
          <w:ilvl w:val="0"/>
          <w:numId w:val="43"/>
        </w:numPr>
        <w:tabs>
          <w:tab w:val="center" w:pos="709"/>
        </w:tabs>
        <w:autoSpaceDE w:val="0"/>
        <w:autoSpaceDN w:val="0"/>
        <w:adjustRightInd w:val="0"/>
        <w:rPr>
          <w:rFonts w:ascii="Arial" w:hAnsi="Arial" w:cs="Arial"/>
          <w:sz w:val="22"/>
          <w:szCs w:val="22"/>
        </w:rPr>
      </w:pPr>
      <w:r w:rsidRPr="002C76C1">
        <w:rPr>
          <w:rFonts w:ascii="Arial" w:hAnsi="Arial" w:cs="Arial"/>
          <w:sz w:val="22"/>
          <w:szCs w:val="22"/>
        </w:rPr>
        <w:t>No documentation was attached evidencing that the supplier has submitted an tax clearance certificate as required by Treasury Regulations 16A9.1(d), Practice Note 8 of 2007/2008 and the General Regulations of the Preferential Procurement Policy Framework. Therefore also to cover the period pertaining to the extension of the contract.</w:t>
      </w:r>
    </w:p>
    <w:p w:rsidR="00072C02" w:rsidRPr="002C76C1" w:rsidRDefault="00072C02" w:rsidP="00072C02">
      <w:pPr>
        <w:pStyle w:val="ListParagraph"/>
        <w:tabs>
          <w:tab w:val="center" w:pos="709"/>
        </w:tabs>
        <w:rPr>
          <w:rFonts w:ascii="Arial" w:hAnsi="Arial" w:cs="Arial"/>
          <w:sz w:val="22"/>
          <w:szCs w:val="22"/>
        </w:rPr>
      </w:pPr>
    </w:p>
    <w:p w:rsidR="00072C02" w:rsidRPr="002C76C1" w:rsidRDefault="00072C02" w:rsidP="006F5D2E">
      <w:pPr>
        <w:pStyle w:val="ListParagraph"/>
        <w:numPr>
          <w:ilvl w:val="0"/>
          <w:numId w:val="43"/>
        </w:numPr>
        <w:tabs>
          <w:tab w:val="center" w:pos="709"/>
        </w:tabs>
        <w:autoSpaceDE w:val="0"/>
        <w:autoSpaceDN w:val="0"/>
        <w:adjustRightInd w:val="0"/>
        <w:rPr>
          <w:rFonts w:ascii="Arial" w:hAnsi="Arial" w:cs="Arial"/>
          <w:sz w:val="22"/>
          <w:szCs w:val="22"/>
        </w:rPr>
      </w:pPr>
      <w:r w:rsidRPr="002C76C1">
        <w:rPr>
          <w:rFonts w:ascii="Arial" w:hAnsi="Arial" w:cs="Arial"/>
          <w:sz w:val="22"/>
          <w:szCs w:val="22"/>
        </w:rPr>
        <w:t>As per inspection of the procurement batch 152791 it was noted that the department procured accommodation through Nexus Travel agency for the period 22 February to 31 May 2010. It was also noted that the department had a contract with Gemini Moon t/a XL Nexus Travel for the period 01 April 2008 till 31 March 2010.</w:t>
      </w:r>
    </w:p>
    <w:p w:rsidR="00072C02" w:rsidRPr="002C76C1" w:rsidRDefault="00072C02" w:rsidP="00072C02">
      <w:pPr>
        <w:tabs>
          <w:tab w:val="center" w:pos="709"/>
        </w:tabs>
        <w:autoSpaceDE w:val="0"/>
        <w:autoSpaceDN w:val="0"/>
        <w:adjustRightInd w:val="0"/>
        <w:rPr>
          <w:sz w:val="22"/>
          <w:szCs w:val="22"/>
        </w:rPr>
      </w:pPr>
    </w:p>
    <w:p w:rsidR="00072C02" w:rsidRPr="002C76C1" w:rsidRDefault="00072C02" w:rsidP="00072C02">
      <w:pPr>
        <w:tabs>
          <w:tab w:val="center" w:pos="709"/>
        </w:tabs>
        <w:autoSpaceDE w:val="0"/>
        <w:autoSpaceDN w:val="0"/>
        <w:adjustRightInd w:val="0"/>
        <w:ind w:left="1440"/>
        <w:rPr>
          <w:sz w:val="22"/>
          <w:szCs w:val="22"/>
        </w:rPr>
      </w:pPr>
      <w:r w:rsidRPr="002C76C1">
        <w:rPr>
          <w:sz w:val="22"/>
          <w:szCs w:val="22"/>
        </w:rPr>
        <w:t>As at 31 March 2010 the contract came to an end however the procurement was not covered in the contract as from 01 April 2010 to 31 May 2010. Per enquiry with department we noted that the department extended the contract with Gemini Moon t/a XL Nexus Travel on a month to month basis until September 2010. The extensions were approved by either the DG or the acting DG of the specific month.</w:t>
      </w:r>
    </w:p>
    <w:p w:rsidR="00072C02" w:rsidRPr="002C76C1" w:rsidRDefault="00072C02" w:rsidP="00072C02">
      <w:pPr>
        <w:tabs>
          <w:tab w:val="center" w:pos="709"/>
        </w:tabs>
        <w:autoSpaceDE w:val="0"/>
        <w:autoSpaceDN w:val="0"/>
        <w:adjustRightInd w:val="0"/>
        <w:rPr>
          <w:sz w:val="22"/>
          <w:szCs w:val="22"/>
        </w:rPr>
      </w:pPr>
    </w:p>
    <w:p w:rsidR="00072C02" w:rsidRPr="002C76C1" w:rsidRDefault="00072C02" w:rsidP="00072C02">
      <w:pPr>
        <w:tabs>
          <w:tab w:val="center" w:pos="709"/>
        </w:tabs>
        <w:autoSpaceDE w:val="0"/>
        <w:autoSpaceDN w:val="0"/>
        <w:adjustRightInd w:val="0"/>
        <w:ind w:left="1440"/>
        <w:rPr>
          <w:sz w:val="22"/>
          <w:szCs w:val="22"/>
        </w:rPr>
      </w:pPr>
      <w:r w:rsidRPr="002C76C1">
        <w:rPr>
          <w:sz w:val="22"/>
          <w:szCs w:val="22"/>
        </w:rPr>
        <w:t>However the documentation approving the extension to the contract did not indicate the reasons for the extension as well as the terms or conditions for the extension.</w:t>
      </w:r>
    </w:p>
    <w:p w:rsidR="00072C02" w:rsidRDefault="00072C02" w:rsidP="00072C02">
      <w:pPr>
        <w:tabs>
          <w:tab w:val="center" w:pos="709"/>
        </w:tabs>
        <w:autoSpaceDE w:val="0"/>
        <w:autoSpaceDN w:val="0"/>
        <w:adjustRightInd w:val="0"/>
        <w:rPr>
          <w:sz w:val="22"/>
          <w:szCs w:val="22"/>
        </w:rPr>
      </w:pPr>
    </w:p>
    <w:p w:rsidR="00072C02" w:rsidRDefault="00072C02" w:rsidP="00072C02">
      <w:pPr>
        <w:tabs>
          <w:tab w:val="center" w:pos="709"/>
        </w:tabs>
        <w:spacing w:after="120"/>
        <w:outlineLvl w:val="0"/>
        <w:rPr>
          <w:bCs/>
          <w:sz w:val="22"/>
          <w:szCs w:val="22"/>
        </w:rPr>
      </w:pPr>
      <w:r>
        <w:rPr>
          <w:bCs/>
          <w:sz w:val="22"/>
          <w:szCs w:val="22"/>
        </w:rPr>
        <w:t>The finding occurred as a result of the fact that:</w:t>
      </w:r>
    </w:p>
    <w:p w:rsidR="00072C02" w:rsidRPr="002C76C1" w:rsidRDefault="00072C02" w:rsidP="00072C02">
      <w:pPr>
        <w:tabs>
          <w:tab w:val="center" w:pos="709"/>
        </w:tabs>
        <w:spacing w:after="120"/>
        <w:outlineLvl w:val="0"/>
        <w:rPr>
          <w:bCs/>
          <w:sz w:val="22"/>
          <w:szCs w:val="22"/>
        </w:rPr>
      </w:pPr>
    </w:p>
    <w:p w:rsidR="00072C02" w:rsidRPr="002C76C1" w:rsidRDefault="00072C02" w:rsidP="00072C02">
      <w:pPr>
        <w:pStyle w:val="ListParagraph"/>
        <w:tabs>
          <w:tab w:val="center" w:pos="709"/>
        </w:tabs>
        <w:spacing w:after="120"/>
        <w:ind w:left="540" w:hanging="540"/>
        <w:contextualSpacing/>
        <w:outlineLvl w:val="0"/>
        <w:rPr>
          <w:rFonts w:ascii="Arial" w:hAnsi="Arial" w:cs="Arial"/>
          <w:bCs/>
          <w:sz w:val="22"/>
          <w:szCs w:val="22"/>
        </w:rPr>
      </w:pPr>
      <w:r w:rsidRPr="002C76C1">
        <w:rPr>
          <w:rFonts w:ascii="Arial" w:hAnsi="Arial" w:cs="Arial"/>
          <w:sz w:val="22"/>
          <w:szCs w:val="22"/>
        </w:rPr>
        <w:t>a)</w:t>
      </w:r>
      <w:r w:rsidRPr="002C76C1">
        <w:rPr>
          <w:rFonts w:ascii="Arial" w:hAnsi="Arial" w:cs="Arial"/>
          <w:sz w:val="22"/>
          <w:szCs w:val="22"/>
        </w:rPr>
        <w:tab/>
        <w:t xml:space="preserve">The department was not aware of the requirements of Practice Note 7 of 2009/ 2010 as well as Supply Chain Management 4 of 2006 and the consequences of non-compliance.  </w:t>
      </w:r>
    </w:p>
    <w:p w:rsidR="00072C02" w:rsidRPr="002C76C1" w:rsidRDefault="00072C02" w:rsidP="00072C02">
      <w:pPr>
        <w:pStyle w:val="ListParagraph"/>
        <w:tabs>
          <w:tab w:val="center" w:pos="709"/>
        </w:tabs>
        <w:spacing w:after="120"/>
        <w:ind w:left="540"/>
        <w:outlineLvl w:val="0"/>
        <w:rPr>
          <w:rFonts w:ascii="Arial" w:hAnsi="Arial" w:cs="Arial"/>
          <w:bCs/>
          <w:sz w:val="22"/>
          <w:szCs w:val="22"/>
        </w:rPr>
      </w:pPr>
    </w:p>
    <w:p w:rsidR="00072C02" w:rsidRPr="002C76C1" w:rsidRDefault="00072C02" w:rsidP="00072C02">
      <w:pPr>
        <w:pStyle w:val="ListParagraph"/>
        <w:tabs>
          <w:tab w:val="center" w:pos="709"/>
        </w:tabs>
        <w:spacing w:after="120"/>
        <w:ind w:left="540" w:hanging="540"/>
        <w:contextualSpacing/>
        <w:outlineLvl w:val="0"/>
        <w:rPr>
          <w:rFonts w:ascii="Arial" w:hAnsi="Arial" w:cs="Arial"/>
          <w:bCs/>
          <w:sz w:val="22"/>
          <w:szCs w:val="22"/>
        </w:rPr>
      </w:pPr>
      <w:r w:rsidRPr="002C76C1">
        <w:rPr>
          <w:rFonts w:ascii="Arial" w:hAnsi="Arial" w:cs="Arial"/>
          <w:bCs/>
          <w:sz w:val="22"/>
          <w:szCs w:val="22"/>
        </w:rPr>
        <w:t>b)</w:t>
      </w:r>
      <w:r w:rsidRPr="002C76C1">
        <w:rPr>
          <w:rFonts w:ascii="Arial" w:hAnsi="Arial" w:cs="Arial"/>
          <w:bCs/>
          <w:sz w:val="22"/>
          <w:szCs w:val="22"/>
        </w:rPr>
        <w:tab/>
        <w:t>The department was only relying on the SARS website vendor search that they perform to validate the tax affairs of the supplier.</w:t>
      </w:r>
    </w:p>
    <w:p w:rsidR="00072C02" w:rsidRPr="002C76C1" w:rsidRDefault="00072C02" w:rsidP="00072C02">
      <w:pPr>
        <w:pStyle w:val="ListParagraph"/>
        <w:tabs>
          <w:tab w:val="center" w:pos="709"/>
        </w:tabs>
        <w:rPr>
          <w:rFonts w:ascii="Arial" w:hAnsi="Arial" w:cs="Arial"/>
          <w:bCs/>
          <w:sz w:val="22"/>
          <w:szCs w:val="22"/>
        </w:rPr>
      </w:pPr>
    </w:p>
    <w:p w:rsidR="00072C02" w:rsidRPr="002C76C1" w:rsidRDefault="00072C02" w:rsidP="006F5D2E">
      <w:pPr>
        <w:pStyle w:val="ListParagraph"/>
        <w:numPr>
          <w:ilvl w:val="0"/>
          <w:numId w:val="42"/>
        </w:numPr>
        <w:tabs>
          <w:tab w:val="center" w:pos="709"/>
        </w:tabs>
        <w:spacing w:after="120"/>
        <w:ind w:left="540" w:hanging="540"/>
        <w:contextualSpacing/>
        <w:outlineLvl w:val="0"/>
        <w:rPr>
          <w:rFonts w:ascii="Arial" w:hAnsi="Arial" w:cs="Arial"/>
          <w:bCs/>
          <w:sz w:val="22"/>
          <w:szCs w:val="22"/>
        </w:rPr>
      </w:pPr>
      <w:r w:rsidRPr="002C76C1">
        <w:rPr>
          <w:rFonts w:ascii="Arial" w:hAnsi="Arial" w:cs="Arial"/>
          <w:bCs/>
          <w:sz w:val="22"/>
          <w:szCs w:val="22"/>
        </w:rPr>
        <w:t xml:space="preserve">The department does not have proper procedures in place to ensure that all the relevant bidding documentation is obtained and filed prior to awarding of bids. </w:t>
      </w:r>
    </w:p>
    <w:p w:rsidR="00072C02" w:rsidRPr="002C76C1" w:rsidRDefault="00072C02" w:rsidP="00072C02">
      <w:pPr>
        <w:pStyle w:val="ListParagraph"/>
        <w:tabs>
          <w:tab w:val="center" w:pos="709"/>
        </w:tabs>
        <w:spacing w:after="120"/>
        <w:ind w:left="540"/>
        <w:contextualSpacing/>
        <w:outlineLvl w:val="0"/>
        <w:rPr>
          <w:rFonts w:ascii="Arial" w:hAnsi="Arial" w:cs="Arial"/>
          <w:bCs/>
          <w:sz w:val="22"/>
          <w:szCs w:val="22"/>
        </w:rPr>
      </w:pPr>
    </w:p>
    <w:p w:rsidR="00072C02" w:rsidRPr="002C76C1" w:rsidRDefault="00072C02" w:rsidP="006F5D2E">
      <w:pPr>
        <w:pStyle w:val="ListParagraph"/>
        <w:numPr>
          <w:ilvl w:val="0"/>
          <w:numId w:val="42"/>
        </w:numPr>
        <w:tabs>
          <w:tab w:val="center" w:pos="709"/>
        </w:tabs>
        <w:spacing w:after="120"/>
        <w:ind w:left="540" w:hanging="540"/>
        <w:contextualSpacing/>
        <w:outlineLvl w:val="0"/>
        <w:rPr>
          <w:rFonts w:ascii="Arial" w:hAnsi="Arial" w:cs="Arial"/>
          <w:bCs/>
          <w:sz w:val="22"/>
          <w:szCs w:val="22"/>
        </w:rPr>
      </w:pPr>
      <w:r w:rsidRPr="002C76C1">
        <w:rPr>
          <w:rFonts w:ascii="Arial" w:hAnsi="Arial" w:cs="Arial"/>
          <w:bCs/>
          <w:sz w:val="22"/>
          <w:szCs w:val="22"/>
        </w:rPr>
        <w:t>The processed put in place by management to identify irregular expenditure were not effective.</w:t>
      </w:r>
    </w:p>
    <w:p w:rsidR="00072C02" w:rsidRPr="002C76C1" w:rsidRDefault="00072C02" w:rsidP="00072C02">
      <w:pPr>
        <w:pStyle w:val="ListParagraph"/>
        <w:tabs>
          <w:tab w:val="center" w:pos="709"/>
        </w:tabs>
        <w:rPr>
          <w:rFonts w:ascii="Arial" w:hAnsi="Arial" w:cs="Arial"/>
          <w:bCs/>
          <w:sz w:val="22"/>
          <w:szCs w:val="22"/>
        </w:rPr>
      </w:pPr>
    </w:p>
    <w:p w:rsidR="00072C02" w:rsidRPr="002C76C1" w:rsidRDefault="00072C02" w:rsidP="006F5D2E">
      <w:pPr>
        <w:pStyle w:val="ListParagraph"/>
        <w:numPr>
          <w:ilvl w:val="0"/>
          <w:numId w:val="42"/>
        </w:numPr>
        <w:tabs>
          <w:tab w:val="center" w:pos="709"/>
        </w:tabs>
        <w:spacing w:after="120"/>
        <w:ind w:left="540" w:hanging="540"/>
        <w:contextualSpacing/>
        <w:outlineLvl w:val="0"/>
        <w:rPr>
          <w:rFonts w:ascii="Arial" w:hAnsi="Arial" w:cs="Arial"/>
          <w:bCs/>
          <w:sz w:val="22"/>
          <w:szCs w:val="22"/>
        </w:rPr>
      </w:pPr>
      <w:r w:rsidRPr="002C76C1">
        <w:rPr>
          <w:rFonts w:ascii="Arial" w:hAnsi="Arial" w:cs="Arial"/>
          <w:sz w:val="22"/>
          <w:szCs w:val="22"/>
        </w:rPr>
        <w:t xml:space="preserve">As per discussion with the </w:t>
      </w:r>
      <w:r w:rsidRPr="002C76C1">
        <w:rPr>
          <w:rFonts w:ascii="Arial" w:hAnsi="Arial" w:cs="Arial"/>
          <w:color w:val="000000"/>
          <w:sz w:val="22"/>
          <w:szCs w:val="22"/>
          <w:lang w:val="en-GB"/>
        </w:rPr>
        <w:t xml:space="preserve">Assistant Director: Travel and Transport </w:t>
      </w:r>
      <w:r w:rsidRPr="002C76C1">
        <w:rPr>
          <w:rFonts w:ascii="Arial" w:hAnsi="Arial" w:cs="Arial"/>
          <w:sz w:val="22"/>
          <w:szCs w:val="22"/>
          <w:lang w:val="en-GB"/>
        </w:rPr>
        <w:t>it was noted that the contract was extended based on the terms of the actual contract and the department was at the time of extension did have any service provider for accommodation and travel.</w:t>
      </w:r>
    </w:p>
    <w:p w:rsidR="00072C02" w:rsidRPr="002C76C1" w:rsidRDefault="00072C02" w:rsidP="00072C02">
      <w:pPr>
        <w:tabs>
          <w:tab w:val="center" w:pos="709"/>
        </w:tabs>
        <w:autoSpaceDE w:val="0"/>
        <w:autoSpaceDN w:val="0"/>
        <w:adjustRightInd w:val="0"/>
        <w:rPr>
          <w:sz w:val="22"/>
          <w:szCs w:val="22"/>
        </w:rPr>
      </w:pPr>
    </w:p>
    <w:p w:rsidR="00072C02" w:rsidRPr="002C76C1" w:rsidRDefault="00072C02" w:rsidP="00072C02">
      <w:pPr>
        <w:tabs>
          <w:tab w:val="center" w:pos="709"/>
        </w:tabs>
        <w:autoSpaceDE w:val="0"/>
        <w:autoSpaceDN w:val="0"/>
        <w:adjustRightInd w:val="0"/>
        <w:rPr>
          <w:sz w:val="22"/>
          <w:szCs w:val="22"/>
        </w:rPr>
      </w:pPr>
      <w:r>
        <w:rPr>
          <w:sz w:val="22"/>
          <w:szCs w:val="22"/>
        </w:rPr>
        <w:t>Impact of the finding:</w:t>
      </w:r>
    </w:p>
    <w:p w:rsidR="00072C02" w:rsidRPr="002C76C1" w:rsidRDefault="00072C02" w:rsidP="00072C02">
      <w:pPr>
        <w:pStyle w:val="ListParagraph"/>
        <w:tabs>
          <w:tab w:val="center" w:pos="709"/>
        </w:tabs>
        <w:spacing w:after="120"/>
        <w:ind w:left="540"/>
        <w:outlineLvl w:val="0"/>
        <w:rPr>
          <w:rFonts w:ascii="Arial" w:hAnsi="Arial" w:cs="Arial"/>
          <w:bCs/>
          <w:sz w:val="22"/>
          <w:szCs w:val="22"/>
        </w:rPr>
      </w:pPr>
    </w:p>
    <w:p w:rsidR="00072C02" w:rsidRPr="002C76C1" w:rsidRDefault="00072C02" w:rsidP="00072C02">
      <w:pPr>
        <w:pStyle w:val="ListParagraph"/>
        <w:tabs>
          <w:tab w:val="left" w:pos="540"/>
          <w:tab w:val="center" w:pos="709"/>
        </w:tabs>
        <w:spacing w:after="120"/>
        <w:ind w:left="540" w:hanging="540"/>
        <w:contextualSpacing/>
        <w:outlineLvl w:val="0"/>
        <w:rPr>
          <w:rFonts w:ascii="Arial" w:hAnsi="Arial" w:cs="Arial"/>
          <w:bCs/>
          <w:sz w:val="22"/>
          <w:szCs w:val="22"/>
        </w:rPr>
      </w:pPr>
      <w:r w:rsidRPr="002C76C1">
        <w:rPr>
          <w:rFonts w:ascii="Arial" w:hAnsi="Arial" w:cs="Arial"/>
          <w:bCs/>
          <w:sz w:val="22"/>
          <w:szCs w:val="22"/>
        </w:rPr>
        <w:t>a)</w:t>
      </w:r>
      <w:r w:rsidRPr="002C76C1">
        <w:rPr>
          <w:rFonts w:ascii="Arial" w:hAnsi="Arial" w:cs="Arial"/>
          <w:bCs/>
          <w:sz w:val="22"/>
          <w:szCs w:val="22"/>
        </w:rPr>
        <w:tab/>
        <w:t>Irregular expenditure being understated with R24 733 888,80 pertaining to the previous year and R94 661,05 for the current financial year due to the fact that a</w:t>
      </w:r>
      <w:r w:rsidRPr="002C76C1">
        <w:rPr>
          <w:rFonts w:ascii="Arial" w:hAnsi="Arial" w:cs="Arial"/>
          <w:sz w:val="22"/>
          <w:szCs w:val="22"/>
        </w:rPr>
        <w:t xml:space="preserve">wards were made to suppliers who did not have tax clearance from SARS that their tax matters are in order and who have not made arrangements with SARS to meet their tax obligations as required by </w:t>
      </w:r>
      <w:r w:rsidRPr="002C76C1">
        <w:rPr>
          <w:rFonts w:ascii="Arial" w:hAnsi="Arial" w:cs="Arial"/>
          <w:bCs/>
          <w:sz w:val="22"/>
          <w:szCs w:val="22"/>
        </w:rPr>
        <w:t>PPR 16, TR16A9.1(d) and PN 8 of 2007/08 paragraph 6.</w:t>
      </w:r>
    </w:p>
    <w:p w:rsidR="00072C02" w:rsidRPr="002C76C1" w:rsidRDefault="00072C02" w:rsidP="00072C02">
      <w:pPr>
        <w:pStyle w:val="ListParagraph"/>
        <w:tabs>
          <w:tab w:val="left" w:pos="540"/>
          <w:tab w:val="center" w:pos="709"/>
        </w:tabs>
        <w:spacing w:after="120"/>
        <w:ind w:left="1440" w:hanging="1440"/>
        <w:contextualSpacing/>
        <w:outlineLvl w:val="0"/>
        <w:rPr>
          <w:rFonts w:ascii="Arial" w:hAnsi="Arial" w:cs="Arial"/>
          <w:bCs/>
          <w:sz w:val="22"/>
          <w:szCs w:val="22"/>
        </w:rPr>
      </w:pPr>
      <w:r w:rsidRPr="002C76C1">
        <w:rPr>
          <w:rFonts w:ascii="Arial" w:hAnsi="Arial" w:cs="Arial"/>
          <w:bCs/>
          <w:sz w:val="22"/>
          <w:szCs w:val="22"/>
        </w:rPr>
        <w:tab/>
      </w:r>
    </w:p>
    <w:p w:rsidR="00072C02" w:rsidRPr="002C76C1" w:rsidRDefault="00072C02" w:rsidP="00072C02">
      <w:pPr>
        <w:pStyle w:val="ListParagraph"/>
        <w:tabs>
          <w:tab w:val="center" w:pos="709"/>
        </w:tabs>
        <w:spacing w:after="120"/>
        <w:ind w:left="630" w:hanging="630"/>
        <w:contextualSpacing/>
        <w:outlineLvl w:val="0"/>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t xml:space="preserve">Due to the fact that the PA-16, preference certificate, not being provided the HDI points of the service providers could not be determined. Therefore the compliance with PPPF Act and its regulations could not be confirmed. </w:t>
      </w:r>
    </w:p>
    <w:p w:rsidR="00072C02" w:rsidRPr="002C76C1" w:rsidRDefault="00072C02" w:rsidP="00072C02">
      <w:pPr>
        <w:pStyle w:val="ListParagraph"/>
        <w:tabs>
          <w:tab w:val="center" w:pos="709"/>
        </w:tabs>
        <w:spacing w:after="120"/>
        <w:ind w:left="630" w:hanging="630"/>
        <w:contextualSpacing/>
        <w:outlineLvl w:val="0"/>
        <w:rPr>
          <w:rFonts w:ascii="Arial" w:hAnsi="Arial" w:cs="Arial"/>
          <w:sz w:val="22"/>
          <w:szCs w:val="22"/>
        </w:rPr>
      </w:pPr>
    </w:p>
    <w:p w:rsidR="00072C02" w:rsidRPr="00571BD2" w:rsidRDefault="00072C02" w:rsidP="00072C02">
      <w:pPr>
        <w:tabs>
          <w:tab w:val="center" w:pos="709"/>
        </w:tabs>
        <w:spacing w:after="120"/>
        <w:contextualSpacing/>
        <w:outlineLvl w:val="0"/>
        <w:rPr>
          <w:bCs/>
          <w:sz w:val="22"/>
          <w:szCs w:val="22"/>
        </w:rPr>
      </w:pPr>
      <w:r>
        <w:rPr>
          <w:sz w:val="22"/>
          <w:szCs w:val="22"/>
        </w:rPr>
        <w:t>c)</w:t>
      </w:r>
      <w:r>
        <w:rPr>
          <w:sz w:val="22"/>
          <w:szCs w:val="22"/>
        </w:rPr>
        <w:tab/>
      </w:r>
      <w:r>
        <w:rPr>
          <w:sz w:val="22"/>
          <w:szCs w:val="22"/>
        </w:rPr>
        <w:tab/>
      </w:r>
      <w:r w:rsidRPr="00571BD2">
        <w:rPr>
          <w:sz w:val="22"/>
          <w:szCs w:val="22"/>
        </w:rPr>
        <w:t>Non-compliance with the following legislation:</w:t>
      </w:r>
    </w:p>
    <w:p w:rsidR="00072C02" w:rsidRPr="002C76C1" w:rsidRDefault="00072C02" w:rsidP="00072C02">
      <w:pPr>
        <w:pStyle w:val="ListParagraph"/>
        <w:tabs>
          <w:tab w:val="center" w:pos="709"/>
        </w:tabs>
        <w:rPr>
          <w:rFonts w:ascii="Arial" w:hAnsi="Arial" w:cs="Arial"/>
          <w:bCs/>
          <w:sz w:val="22"/>
          <w:szCs w:val="22"/>
        </w:rPr>
      </w:pPr>
    </w:p>
    <w:p w:rsidR="00072C02" w:rsidRPr="002C76C1" w:rsidRDefault="00072C02" w:rsidP="00072C02">
      <w:pPr>
        <w:pStyle w:val="ListParagraph"/>
        <w:tabs>
          <w:tab w:val="center" w:pos="709"/>
        </w:tabs>
        <w:spacing w:after="120"/>
        <w:ind w:left="1350" w:hanging="720"/>
        <w:contextualSpacing/>
        <w:outlineLvl w:val="0"/>
        <w:rPr>
          <w:rFonts w:ascii="Arial" w:hAnsi="Arial" w:cs="Arial"/>
          <w:bCs/>
          <w:sz w:val="22"/>
          <w:szCs w:val="22"/>
        </w:rPr>
      </w:pPr>
      <w:r w:rsidRPr="002C76C1">
        <w:rPr>
          <w:rFonts w:ascii="Arial" w:hAnsi="Arial" w:cs="Arial"/>
          <w:bCs/>
          <w:sz w:val="22"/>
          <w:szCs w:val="22"/>
        </w:rPr>
        <w:t>(i)</w:t>
      </w:r>
      <w:r w:rsidRPr="002C76C1">
        <w:rPr>
          <w:rFonts w:ascii="Arial" w:hAnsi="Arial" w:cs="Arial"/>
          <w:bCs/>
          <w:sz w:val="22"/>
          <w:szCs w:val="22"/>
        </w:rPr>
        <w:tab/>
        <w:t>Public Finance Management Act section 38(1)(c)(ii)</w:t>
      </w:r>
    </w:p>
    <w:p w:rsidR="00072C02" w:rsidRPr="002C76C1" w:rsidRDefault="00072C02" w:rsidP="00072C02">
      <w:pPr>
        <w:pStyle w:val="ListParagraph"/>
        <w:tabs>
          <w:tab w:val="center" w:pos="709"/>
        </w:tabs>
        <w:spacing w:after="120"/>
        <w:ind w:left="1350" w:hanging="720"/>
        <w:contextualSpacing/>
        <w:outlineLvl w:val="0"/>
        <w:rPr>
          <w:rFonts w:ascii="Arial" w:hAnsi="Arial" w:cs="Arial"/>
          <w:bCs/>
          <w:sz w:val="22"/>
          <w:szCs w:val="22"/>
        </w:rPr>
      </w:pPr>
      <w:r w:rsidRPr="002C76C1">
        <w:rPr>
          <w:rFonts w:ascii="Arial" w:hAnsi="Arial" w:cs="Arial"/>
          <w:bCs/>
          <w:sz w:val="22"/>
          <w:szCs w:val="22"/>
        </w:rPr>
        <w:t>(ii)</w:t>
      </w:r>
      <w:r w:rsidRPr="002C76C1">
        <w:rPr>
          <w:rFonts w:ascii="Arial" w:hAnsi="Arial" w:cs="Arial"/>
          <w:bCs/>
          <w:sz w:val="22"/>
          <w:szCs w:val="22"/>
        </w:rPr>
        <w:tab/>
        <w:t>Treasury Regulations 16A9.1(d) and 16A9.2(a)</w:t>
      </w:r>
    </w:p>
    <w:p w:rsidR="00072C02" w:rsidRPr="002C76C1" w:rsidRDefault="00072C02" w:rsidP="00072C02">
      <w:pPr>
        <w:pStyle w:val="ListParagraph"/>
        <w:tabs>
          <w:tab w:val="center" w:pos="709"/>
        </w:tabs>
        <w:spacing w:after="120"/>
        <w:ind w:left="1350" w:hanging="720"/>
        <w:contextualSpacing/>
        <w:outlineLvl w:val="0"/>
        <w:rPr>
          <w:rFonts w:ascii="Arial" w:hAnsi="Arial" w:cs="Arial"/>
          <w:bCs/>
          <w:sz w:val="22"/>
          <w:szCs w:val="22"/>
        </w:rPr>
      </w:pPr>
      <w:r w:rsidRPr="002C76C1">
        <w:rPr>
          <w:rFonts w:ascii="Arial" w:hAnsi="Arial" w:cs="Arial"/>
          <w:bCs/>
          <w:sz w:val="22"/>
          <w:szCs w:val="22"/>
        </w:rPr>
        <w:t>(iii)</w:t>
      </w:r>
      <w:r w:rsidRPr="002C76C1">
        <w:rPr>
          <w:rFonts w:ascii="Arial" w:hAnsi="Arial" w:cs="Arial"/>
          <w:bCs/>
          <w:sz w:val="22"/>
          <w:szCs w:val="22"/>
        </w:rPr>
        <w:tab/>
        <w:t>Supply Chain Management Policy paragraph 59</w:t>
      </w:r>
    </w:p>
    <w:p w:rsidR="00072C02" w:rsidRPr="002C76C1" w:rsidRDefault="00072C02" w:rsidP="00072C02">
      <w:pPr>
        <w:pStyle w:val="ListParagraph"/>
        <w:tabs>
          <w:tab w:val="center" w:pos="709"/>
        </w:tabs>
        <w:spacing w:after="120"/>
        <w:ind w:left="1350" w:hanging="720"/>
        <w:contextualSpacing/>
        <w:outlineLvl w:val="0"/>
        <w:rPr>
          <w:rFonts w:ascii="Arial" w:hAnsi="Arial" w:cs="Arial"/>
          <w:bCs/>
          <w:sz w:val="22"/>
          <w:szCs w:val="22"/>
        </w:rPr>
      </w:pPr>
      <w:r w:rsidRPr="002C76C1">
        <w:rPr>
          <w:rFonts w:ascii="Arial" w:hAnsi="Arial" w:cs="Arial"/>
          <w:bCs/>
          <w:sz w:val="22"/>
          <w:szCs w:val="22"/>
        </w:rPr>
        <w:t>(iv)</w:t>
      </w:r>
      <w:r w:rsidRPr="002C76C1">
        <w:rPr>
          <w:rFonts w:ascii="Arial" w:hAnsi="Arial" w:cs="Arial"/>
          <w:bCs/>
          <w:sz w:val="22"/>
          <w:szCs w:val="22"/>
        </w:rPr>
        <w:tab/>
        <w:t xml:space="preserve">General Regulations of the Preferential Procurement Policy Framework paragraph 16. </w:t>
      </w:r>
    </w:p>
    <w:p w:rsidR="00072C02" w:rsidRPr="002C76C1" w:rsidRDefault="00072C02" w:rsidP="00072C02">
      <w:pPr>
        <w:pStyle w:val="ListParagraph"/>
        <w:tabs>
          <w:tab w:val="center" w:pos="709"/>
        </w:tabs>
        <w:spacing w:after="120"/>
        <w:ind w:left="1350" w:hanging="720"/>
        <w:contextualSpacing/>
        <w:outlineLvl w:val="0"/>
        <w:rPr>
          <w:rFonts w:ascii="Arial" w:hAnsi="Arial" w:cs="Arial"/>
          <w:bCs/>
          <w:sz w:val="22"/>
          <w:szCs w:val="22"/>
        </w:rPr>
      </w:pPr>
      <w:r w:rsidRPr="002C76C1">
        <w:rPr>
          <w:rFonts w:ascii="Arial" w:hAnsi="Arial" w:cs="Arial"/>
          <w:bCs/>
          <w:sz w:val="22"/>
          <w:szCs w:val="22"/>
        </w:rPr>
        <w:t>(v)</w:t>
      </w:r>
      <w:r w:rsidRPr="002C76C1">
        <w:rPr>
          <w:rFonts w:ascii="Arial" w:hAnsi="Arial" w:cs="Arial"/>
          <w:bCs/>
          <w:sz w:val="22"/>
          <w:szCs w:val="22"/>
        </w:rPr>
        <w:tab/>
      </w:r>
      <w:r w:rsidRPr="002C76C1">
        <w:rPr>
          <w:rFonts w:ascii="Arial" w:hAnsi="Arial" w:cs="Arial"/>
          <w:sz w:val="22"/>
          <w:szCs w:val="22"/>
        </w:rPr>
        <w:t>Practice Note 7 of 2009/ 2010</w:t>
      </w:r>
    </w:p>
    <w:p w:rsidR="00072C02" w:rsidRPr="002C76C1" w:rsidRDefault="00072C02" w:rsidP="00072C02">
      <w:pPr>
        <w:tabs>
          <w:tab w:val="center" w:pos="709"/>
        </w:tabs>
        <w:spacing w:after="120"/>
        <w:outlineLvl w:val="0"/>
        <w:rPr>
          <w:bCs/>
          <w:sz w:val="22"/>
          <w:szCs w:val="22"/>
        </w:rPr>
      </w:pPr>
    </w:p>
    <w:p w:rsidR="00072C02" w:rsidRPr="002C76C1" w:rsidRDefault="00072C02" w:rsidP="00072C02">
      <w:pPr>
        <w:pStyle w:val="NormalWeb"/>
        <w:tabs>
          <w:tab w:val="center" w:pos="709"/>
        </w:tabs>
        <w:rPr>
          <w:rFonts w:ascii="Arial" w:hAnsi="Arial" w:cs="Arial"/>
          <w:sz w:val="22"/>
          <w:szCs w:val="22"/>
          <w:lang w:val="en-ZA"/>
        </w:rPr>
      </w:pPr>
      <w:r w:rsidRPr="002C76C1">
        <w:rPr>
          <w:rFonts w:ascii="Arial" w:hAnsi="Arial" w:cs="Arial"/>
          <w:sz w:val="22"/>
          <w:szCs w:val="22"/>
          <w:lang w:val="en-ZA"/>
        </w:rPr>
        <w:t>The fact that no tax clearance certificate was submitted by the winning supplier was also reported in the 2009-10 financial year. Although no actions were implemented to specifically address the issue. Per inspection of the audit action plan it was noted that the following actions will be implemented:</w:t>
      </w:r>
    </w:p>
    <w:p w:rsidR="00072C02" w:rsidRPr="002C76C1" w:rsidRDefault="00072C02" w:rsidP="00072C02">
      <w:pPr>
        <w:pStyle w:val="NormalWeb"/>
        <w:tabs>
          <w:tab w:val="center" w:pos="709"/>
        </w:tabs>
        <w:rPr>
          <w:rFonts w:ascii="Arial" w:hAnsi="Arial" w:cs="Arial"/>
          <w:sz w:val="22"/>
          <w:szCs w:val="22"/>
          <w:lang w:val="en-ZA"/>
        </w:rPr>
      </w:pPr>
    </w:p>
    <w:p w:rsidR="00072C02" w:rsidRPr="002C76C1" w:rsidRDefault="00072C02" w:rsidP="00072C02">
      <w:pPr>
        <w:pStyle w:val="NormalWeb"/>
        <w:tabs>
          <w:tab w:val="center" w:pos="709"/>
        </w:tabs>
        <w:rPr>
          <w:rFonts w:ascii="Arial" w:hAnsi="Arial" w:cs="Arial"/>
          <w:sz w:val="22"/>
          <w:szCs w:val="22"/>
          <w:lang w:val="en-ZA"/>
        </w:rPr>
      </w:pPr>
    </w:p>
    <w:p w:rsidR="00072C02" w:rsidRPr="002C76C1" w:rsidRDefault="00072C02" w:rsidP="00072C02">
      <w:pPr>
        <w:pStyle w:val="NormalWeb"/>
        <w:tabs>
          <w:tab w:val="center" w:pos="709"/>
        </w:tabs>
        <w:ind w:left="540" w:hanging="540"/>
        <w:rPr>
          <w:rFonts w:ascii="Arial" w:hAnsi="Arial" w:cs="Arial"/>
          <w:sz w:val="22"/>
          <w:szCs w:val="22"/>
          <w:lang w:val="en-ZA"/>
        </w:rPr>
      </w:pPr>
      <w:r w:rsidRPr="002C76C1">
        <w:rPr>
          <w:rFonts w:ascii="Arial" w:hAnsi="Arial" w:cs="Arial"/>
          <w:sz w:val="22"/>
          <w:szCs w:val="22"/>
          <w:lang w:val="en-ZA"/>
        </w:rPr>
        <w:t>a)</w:t>
      </w:r>
      <w:r w:rsidRPr="002C76C1">
        <w:rPr>
          <w:rFonts w:ascii="Arial" w:hAnsi="Arial" w:cs="Arial"/>
          <w:sz w:val="22"/>
          <w:szCs w:val="22"/>
          <w:lang w:val="en-ZA"/>
        </w:rPr>
        <w:tab/>
        <w:t>Establish a compliance unit</w:t>
      </w:r>
    </w:p>
    <w:p w:rsidR="00072C02" w:rsidRPr="002C76C1" w:rsidRDefault="00072C02" w:rsidP="00072C02">
      <w:pPr>
        <w:pStyle w:val="NormalWeb"/>
        <w:tabs>
          <w:tab w:val="center" w:pos="709"/>
        </w:tabs>
        <w:ind w:left="540" w:hanging="540"/>
        <w:rPr>
          <w:rFonts w:ascii="Arial" w:hAnsi="Arial" w:cs="Arial"/>
          <w:sz w:val="22"/>
          <w:szCs w:val="22"/>
          <w:lang w:val="en-ZA"/>
        </w:rPr>
      </w:pPr>
      <w:r w:rsidRPr="002C76C1">
        <w:rPr>
          <w:rFonts w:ascii="Arial" w:hAnsi="Arial" w:cs="Arial"/>
          <w:sz w:val="22"/>
          <w:szCs w:val="22"/>
          <w:lang w:val="en-ZA"/>
        </w:rPr>
        <w:t>b)</w:t>
      </w:r>
      <w:r w:rsidRPr="002C76C1">
        <w:rPr>
          <w:rFonts w:ascii="Arial" w:hAnsi="Arial" w:cs="Arial"/>
          <w:sz w:val="22"/>
          <w:szCs w:val="22"/>
          <w:lang w:val="en-ZA"/>
        </w:rPr>
        <w:tab/>
        <w:t>Improve the checklist in the SCM section</w:t>
      </w:r>
    </w:p>
    <w:p w:rsidR="00072C02" w:rsidRPr="002C76C1" w:rsidRDefault="00072C02" w:rsidP="00072C02">
      <w:pPr>
        <w:pStyle w:val="NormalWeb"/>
        <w:tabs>
          <w:tab w:val="center" w:pos="709"/>
        </w:tabs>
        <w:ind w:left="540" w:hanging="540"/>
        <w:rPr>
          <w:rFonts w:ascii="Arial" w:hAnsi="Arial" w:cs="Arial"/>
          <w:sz w:val="22"/>
          <w:szCs w:val="22"/>
          <w:lang w:val="en-ZA"/>
        </w:rPr>
      </w:pPr>
      <w:r w:rsidRPr="002C76C1">
        <w:rPr>
          <w:rFonts w:ascii="Arial" w:hAnsi="Arial" w:cs="Arial"/>
          <w:sz w:val="22"/>
          <w:szCs w:val="22"/>
          <w:lang w:val="en-ZA"/>
        </w:rPr>
        <w:t>c)</w:t>
      </w:r>
      <w:r w:rsidRPr="002C76C1">
        <w:rPr>
          <w:rFonts w:ascii="Arial" w:hAnsi="Arial" w:cs="Arial"/>
          <w:sz w:val="22"/>
          <w:szCs w:val="22"/>
          <w:lang w:val="en-ZA"/>
        </w:rPr>
        <w:tab/>
        <w:t>Enforce compliance with the prescripts</w:t>
      </w:r>
    </w:p>
    <w:p w:rsidR="00072C02" w:rsidRPr="002C76C1" w:rsidRDefault="00072C02" w:rsidP="00072C02">
      <w:pPr>
        <w:pStyle w:val="lg-para4"/>
        <w:tabs>
          <w:tab w:val="center" w:pos="709"/>
        </w:tabs>
        <w:ind w:firstLine="0"/>
        <w:jc w:val="left"/>
        <w:rPr>
          <w:rFonts w:ascii="Arial" w:hAnsi="Arial" w:cs="Arial"/>
          <w:b/>
          <w:sz w:val="22"/>
          <w:szCs w:val="22"/>
          <w:lang w:val="en-ZA"/>
        </w:rPr>
      </w:pPr>
      <w:r w:rsidRPr="002C76C1">
        <w:rPr>
          <w:rFonts w:ascii="Arial" w:hAnsi="Arial" w:cs="Arial"/>
          <w:b/>
          <w:sz w:val="22"/>
          <w:szCs w:val="22"/>
          <w:lang w:val="en-ZA"/>
        </w:rPr>
        <w:t xml:space="preserve">Internal control deficiency </w:t>
      </w:r>
    </w:p>
    <w:p w:rsidR="00072C02" w:rsidRPr="002C76C1" w:rsidRDefault="00072C02" w:rsidP="00072C02">
      <w:pPr>
        <w:tabs>
          <w:tab w:val="center" w:pos="709"/>
        </w:tabs>
        <w:rPr>
          <w:b/>
          <w:sz w:val="22"/>
          <w:szCs w:val="22"/>
          <w:lang w:val="en-ZA" w:eastAsia="en-GB"/>
        </w:rPr>
      </w:pPr>
    </w:p>
    <w:p w:rsidR="00072C02" w:rsidRPr="00571BD2" w:rsidRDefault="00072C02" w:rsidP="00072C02">
      <w:pPr>
        <w:tabs>
          <w:tab w:val="center" w:pos="709"/>
        </w:tabs>
        <w:spacing w:line="260" w:lineRule="exact"/>
        <w:jc w:val="both"/>
        <w:rPr>
          <w:i/>
          <w:iCs/>
          <w:sz w:val="22"/>
          <w:szCs w:val="22"/>
        </w:rPr>
      </w:pPr>
      <w:r w:rsidRPr="00571BD2">
        <w:rPr>
          <w:i/>
          <w:iCs/>
          <w:sz w:val="22"/>
          <w:szCs w:val="22"/>
        </w:rPr>
        <w:t>Leadership</w:t>
      </w:r>
    </w:p>
    <w:p w:rsidR="00072C02" w:rsidRPr="00571BD2" w:rsidRDefault="00072C02" w:rsidP="00072C02">
      <w:pPr>
        <w:tabs>
          <w:tab w:val="left" w:pos="426"/>
          <w:tab w:val="center" w:pos="709"/>
        </w:tabs>
        <w:spacing w:line="260" w:lineRule="exact"/>
        <w:rPr>
          <w:i/>
          <w:iCs/>
          <w:sz w:val="22"/>
          <w:szCs w:val="22"/>
        </w:rPr>
      </w:pPr>
      <w:r w:rsidRPr="00571BD2">
        <w:rPr>
          <w:i/>
          <w:iCs/>
          <w:sz w:val="22"/>
          <w:szCs w:val="22"/>
        </w:rPr>
        <w:tab/>
      </w:r>
    </w:p>
    <w:p w:rsidR="00072C02" w:rsidRPr="00571BD2" w:rsidRDefault="00072C02" w:rsidP="00072C02">
      <w:pPr>
        <w:tabs>
          <w:tab w:val="left" w:pos="426"/>
          <w:tab w:val="center" w:pos="709"/>
        </w:tabs>
        <w:spacing w:line="260" w:lineRule="exact"/>
        <w:rPr>
          <w:i/>
          <w:iCs/>
          <w:sz w:val="22"/>
          <w:szCs w:val="22"/>
        </w:rPr>
      </w:pPr>
      <w:r w:rsidRPr="00571BD2">
        <w:rPr>
          <w:i/>
          <w:sz w:val="22"/>
          <w:szCs w:val="22"/>
          <w:lang w:val="en-GB"/>
        </w:rPr>
        <w:t>The department does not effectively and timeously establish and communicate policies and procedures to enable and support understanding and execution of internal control objectives, processes and responsibilities.</w:t>
      </w:r>
    </w:p>
    <w:p w:rsidR="00072C02" w:rsidRPr="00571BD2" w:rsidRDefault="00072C02" w:rsidP="00072C02">
      <w:pPr>
        <w:tabs>
          <w:tab w:val="left" w:pos="426"/>
          <w:tab w:val="center" w:pos="709"/>
        </w:tabs>
        <w:spacing w:after="120" w:line="260" w:lineRule="exact"/>
        <w:rPr>
          <w:b/>
          <w:bCs/>
          <w:i/>
          <w:sz w:val="22"/>
          <w:szCs w:val="22"/>
        </w:rPr>
      </w:pPr>
      <w:r w:rsidRPr="00571BD2">
        <w:rPr>
          <w:i/>
          <w:sz w:val="22"/>
          <w:szCs w:val="22"/>
        </w:rPr>
        <w:tab/>
      </w:r>
    </w:p>
    <w:p w:rsidR="00072C02" w:rsidRPr="00571BD2" w:rsidRDefault="00072C02" w:rsidP="00072C02">
      <w:pPr>
        <w:pStyle w:val="Heading2"/>
        <w:widowControl/>
        <w:tabs>
          <w:tab w:val="center" w:pos="709"/>
        </w:tabs>
        <w:autoSpaceDN w:val="0"/>
        <w:rPr>
          <w:b w:val="0"/>
          <w:bCs w:val="0"/>
          <w:sz w:val="22"/>
          <w:szCs w:val="22"/>
        </w:rPr>
      </w:pPr>
      <w:r w:rsidRPr="00571BD2">
        <w:rPr>
          <w:b w:val="0"/>
          <w:bCs w:val="0"/>
          <w:sz w:val="22"/>
          <w:szCs w:val="22"/>
        </w:rPr>
        <w:t xml:space="preserve"> Financial and Performance Management</w:t>
      </w:r>
    </w:p>
    <w:p w:rsidR="00072C02" w:rsidRPr="00571BD2" w:rsidRDefault="00072C02" w:rsidP="00072C02">
      <w:pPr>
        <w:tabs>
          <w:tab w:val="left" w:pos="426"/>
          <w:tab w:val="center" w:pos="709"/>
        </w:tabs>
        <w:rPr>
          <w:i/>
          <w:iCs/>
          <w:sz w:val="22"/>
          <w:szCs w:val="22"/>
          <w:lang w:val="en-GB"/>
        </w:rPr>
      </w:pPr>
      <w:r w:rsidRPr="00571BD2">
        <w:rPr>
          <w:i/>
          <w:iCs/>
          <w:sz w:val="22"/>
          <w:szCs w:val="22"/>
          <w:lang w:val="en-GB"/>
        </w:rPr>
        <w:tab/>
      </w:r>
    </w:p>
    <w:p w:rsidR="00072C02" w:rsidRPr="00571BD2" w:rsidRDefault="00072C02" w:rsidP="00072C02">
      <w:pPr>
        <w:tabs>
          <w:tab w:val="center" w:pos="709"/>
        </w:tabs>
        <w:rPr>
          <w:i/>
          <w:iCs/>
          <w:sz w:val="22"/>
          <w:szCs w:val="22"/>
          <w:lang w:val="en-GB"/>
        </w:rPr>
      </w:pPr>
      <w:r w:rsidRPr="00571BD2">
        <w:rPr>
          <w:i/>
          <w:sz w:val="22"/>
          <w:szCs w:val="22"/>
        </w:rPr>
        <w:t>The department did not effectively review and monitor compliance with applicable laws and regulations</w:t>
      </w:r>
    </w:p>
    <w:p w:rsidR="00072C02" w:rsidRPr="002C76C1" w:rsidRDefault="00072C02" w:rsidP="00072C02">
      <w:pPr>
        <w:tabs>
          <w:tab w:val="center" w:pos="709"/>
        </w:tabs>
        <w:rPr>
          <w:b/>
          <w:sz w:val="22"/>
          <w:szCs w:val="22"/>
          <w:lang w:val="en-ZA" w:eastAsia="en-GB"/>
        </w:rPr>
      </w:pPr>
      <w:r w:rsidRPr="002C76C1">
        <w:rPr>
          <w:sz w:val="22"/>
          <w:szCs w:val="22"/>
        </w:rPr>
        <w:tab/>
      </w:r>
    </w:p>
    <w:p w:rsidR="00072C02" w:rsidRPr="002C76C1" w:rsidRDefault="00072C02" w:rsidP="00072C02">
      <w:pPr>
        <w:keepNext/>
        <w:tabs>
          <w:tab w:val="center" w:pos="709"/>
        </w:tabs>
        <w:rPr>
          <w:b/>
          <w:sz w:val="22"/>
          <w:szCs w:val="22"/>
          <w:lang w:eastAsia="en-GB"/>
        </w:rPr>
      </w:pPr>
      <w:r w:rsidRPr="002C76C1">
        <w:rPr>
          <w:b/>
          <w:sz w:val="22"/>
          <w:szCs w:val="22"/>
          <w:lang w:eastAsia="en-GB"/>
        </w:rPr>
        <w:t>Recommendation</w:t>
      </w:r>
    </w:p>
    <w:p w:rsidR="00072C02" w:rsidRPr="002C76C1" w:rsidRDefault="00072C02" w:rsidP="00072C02">
      <w:pPr>
        <w:keepNext/>
        <w:tabs>
          <w:tab w:val="center" w:pos="709"/>
        </w:tabs>
        <w:rPr>
          <w:b/>
          <w:sz w:val="22"/>
          <w:szCs w:val="22"/>
          <w:lang w:eastAsia="en-GB"/>
        </w:rPr>
      </w:pPr>
    </w:p>
    <w:p w:rsidR="00072C02" w:rsidRPr="002C76C1" w:rsidRDefault="00072C02" w:rsidP="00072C02">
      <w:pPr>
        <w:pStyle w:val="ListParagraph"/>
        <w:keepNext/>
        <w:tabs>
          <w:tab w:val="num" w:pos="540"/>
          <w:tab w:val="center" w:pos="709"/>
        </w:tabs>
        <w:ind w:left="540" w:hanging="540"/>
        <w:contextualSpacing/>
        <w:rPr>
          <w:rFonts w:ascii="Arial" w:hAnsi="Arial" w:cs="Arial"/>
          <w:sz w:val="22"/>
          <w:szCs w:val="22"/>
        </w:rPr>
      </w:pPr>
      <w:r w:rsidRPr="002C76C1">
        <w:rPr>
          <w:rFonts w:ascii="Arial" w:hAnsi="Arial" w:cs="Arial"/>
          <w:bCs/>
          <w:sz w:val="22"/>
          <w:szCs w:val="22"/>
        </w:rPr>
        <w:t>a)</w:t>
      </w:r>
      <w:r w:rsidRPr="002C76C1">
        <w:rPr>
          <w:rFonts w:ascii="Arial" w:hAnsi="Arial" w:cs="Arial"/>
          <w:bCs/>
          <w:sz w:val="22"/>
          <w:szCs w:val="22"/>
        </w:rPr>
        <w:tab/>
        <w:t xml:space="preserve">Management should establish internal controls that promote transparency, clearly communicate these controls to staff and ensure understanding thereof in order to satisfy the adherence to the prescribed legislation. </w:t>
      </w:r>
    </w:p>
    <w:p w:rsidR="00072C02" w:rsidRPr="002C76C1" w:rsidRDefault="00072C02" w:rsidP="00072C02">
      <w:pPr>
        <w:pStyle w:val="ListParagraph"/>
        <w:keepNext/>
        <w:tabs>
          <w:tab w:val="center" w:pos="709"/>
        </w:tabs>
        <w:rPr>
          <w:rFonts w:ascii="Arial" w:hAnsi="Arial" w:cs="Arial"/>
          <w:sz w:val="22"/>
          <w:szCs w:val="22"/>
        </w:rPr>
      </w:pPr>
    </w:p>
    <w:p w:rsidR="00072C02" w:rsidRPr="002C76C1" w:rsidRDefault="00072C02" w:rsidP="00072C02">
      <w:pPr>
        <w:pStyle w:val="ListParagraph"/>
        <w:tabs>
          <w:tab w:val="num" w:pos="540"/>
          <w:tab w:val="center" w:pos="709"/>
        </w:tabs>
        <w:ind w:left="540" w:hanging="540"/>
        <w:contextualSpacing/>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t>The officials needs to confirm that they have obtained the completed SBD(4) and SBD(8) or the PA-11 (the department’s equivalent) from suppliers before awarding bids.</w:t>
      </w:r>
    </w:p>
    <w:p w:rsidR="00072C02" w:rsidRPr="002C76C1" w:rsidRDefault="00072C02" w:rsidP="00072C02">
      <w:pPr>
        <w:tabs>
          <w:tab w:val="center" w:pos="709"/>
        </w:tabs>
        <w:rPr>
          <w:sz w:val="22"/>
          <w:szCs w:val="22"/>
        </w:rPr>
      </w:pPr>
    </w:p>
    <w:p w:rsidR="00072C02" w:rsidRPr="002C76C1" w:rsidRDefault="00072C02" w:rsidP="00072C02">
      <w:pPr>
        <w:pStyle w:val="ListParagraph"/>
        <w:tabs>
          <w:tab w:val="num" w:pos="540"/>
          <w:tab w:val="center" w:pos="709"/>
        </w:tabs>
        <w:ind w:left="540" w:hanging="540"/>
        <w:contextualSpacing/>
        <w:rPr>
          <w:rFonts w:ascii="Arial" w:hAnsi="Arial" w:cs="Arial"/>
          <w:sz w:val="22"/>
          <w:szCs w:val="22"/>
        </w:rPr>
      </w:pPr>
      <w:r w:rsidRPr="002C76C1">
        <w:rPr>
          <w:rFonts w:ascii="Arial" w:hAnsi="Arial" w:cs="Arial"/>
          <w:sz w:val="22"/>
          <w:szCs w:val="22"/>
        </w:rPr>
        <w:t>c)</w:t>
      </w:r>
      <w:r w:rsidRPr="002C76C1">
        <w:rPr>
          <w:rFonts w:ascii="Arial" w:hAnsi="Arial" w:cs="Arial"/>
          <w:sz w:val="22"/>
          <w:szCs w:val="22"/>
        </w:rPr>
        <w:tab/>
        <w:t>Actions need to be taken against officials that do not adhere to the prescribed laws, rules and regulations.</w:t>
      </w:r>
    </w:p>
    <w:p w:rsidR="00072C02" w:rsidRPr="002C76C1" w:rsidRDefault="00072C02" w:rsidP="00072C02">
      <w:pPr>
        <w:pStyle w:val="ListParagraph"/>
        <w:tabs>
          <w:tab w:val="center" w:pos="709"/>
        </w:tabs>
        <w:rPr>
          <w:rFonts w:ascii="Arial" w:hAnsi="Arial" w:cs="Arial"/>
          <w:sz w:val="22"/>
          <w:szCs w:val="22"/>
        </w:rPr>
      </w:pPr>
    </w:p>
    <w:p w:rsidR="00072C02" w:rsidRPr="002C76C1" w:rsidRDefault="00072C02" w:rsidP="00072C02">
      <w:pPr>
        <w:pStyle w:val="NormalWeb"/>
        <w:tabs>
          <w:tab w:val="num" w:pos="540"/>
          <w:tab w:val="center" w:pos="709"/>
        </w:tabs>
        <w:ind w:left="540" w:hanging="540"/>
        <w:jc w:val="both"/>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 xml:space="preserve">In instances where the Department is already in possession of the bidder’s original tax clearance certificate, a certified copy of the tax clearance certificate should be attached to the tender documents. </w:t>
      </w:r>
    </w:p>
    <w:p w:rsidR="00072C02" w:rsidRPr="002C76C1" w:rsidRDefault="00072C02" w:rsidP="00072C02">
      <w:pPr>
        <w:pStyle w:val="ListParagraph"/>
        <w:tabs>
          <w:tab w:val="center" w:pos="709"/>
        </w:tabs>
        <w:rPr>
          <w:rFonts w:ascii="Arial" w:hAnsi="Arial" w:cs="Arial"/>
          <w:sz w:val="22"/>
          <w:szCs w:val="22"/>
        </w:rPr>
      </w:pPr>
    </w:p>
    <w:p w:rsidR="00072C02" w:rsidRPr="002C76C1" w:rsidRDefault="00072C02" w:rsidP="00072C02">
      <w:pPr>
        <w:pStyle w:val="NormalWeb"/>
        <w:tabs>
          <w:tab w:val="num" w:pos="540"/>
          <w:tab w:val="center" w:pos="709"/>
        </w:tabs>
        <w:ind w:left="540" w:hanging="540"/>
        <w:jc w:val="both"/>
        <w:rPr>
          <w:rFonts w:ascii="Arial" w:hAnsi="Arial" w:cs="Arial"/>
          <w:sz w:val="22"/>
          <w:szCs w:val="22"/>
        </w:rPr>
      </w:pPr>
      <w:r w:rsidRPr="002C76C1">
        <w:rPr>
          <w:rFonts w:ascii="Arial" w:hAnsi="Arial" w:cs="Arial"/>
          <w:sz w:val="22"/>
          <w:szCs w:val="22"/>
        </w:rPr>
        <w:t>e)</w:t>
      </w:r>
      <w:r w:rsidRPr="002C76C1">
        <w:rPr>
          <w:rFonts w:ascii="Arial" w:hAnsi="Arial" w:cs="Arial"/>
          <w:sz w:val="22"/>
          <w:szCs w:val="22"/>
        </w:rPr>
        <w:tab/>
        <w:t xml:space="preserve">All members of the bid evaluation/ specification committee and bid adjudication committee should be required to declare their interests prior to evaluating and awarding bids. </w:t>
      </w:r>
    </w:p>
    <w:p w:rsidR="00072C02" w:rsidRPr="002C76C1" w:rsidRDefault="00072C02" w:rsidP="00072C02">
      <w:pPr>
        <w:pStyle w:val="NormalWeb"/>
        <w:tabs>
          <w:tab w:val="num" w:pos="540"/>
          <w:tab w:val="center" w:pos="709"/>
        </w:tabs>
        <w:ind w:left="540" w:hanging="540"/>
        <w:jc w:val="both"/>
        <w:rPr>
          <w:rFonts w:ascii="Arial" w:hAnsi="Arial" w:cs="Arial"/>
          <w:sz w:val="22"/>
          <w:szCs w:val="22"/>
        </w:rPr>
      </w:pPr>
    </w:p>
    <w:p w:rsidR="00072C02" w:rsidRPr="002C76C1" w:rsidRDefault="00072C02" w:rsidP="00072C02">
      <w:pPr>
        <w:pStyle w:val="NormalWeb"/>
        <w:tabs>
          <w:tab w:val="num" w:pos="540"/>
          <w:tab w:val="center" w:pos="709"/>
        </w:tabs>
        <w:ind w:left="540" w:hanging="540"/>
        <w:jc w:val="both"/>
        <w:rPr>
          <w:rFonts w:ascii="Arial" w:hAnsi="Arial" w:cs="Arial"/>
          <w:sz w:val="22"/>
          <w:szCs w:val="22"/>
        </w:rPr>
      </w:pPr>
      <w:r w:rsidRPr="002C76C1">
        <w:rPr>
          <w:rFonts w:ascii="Arial" w:hAnsi="Arial" w:cs="Arial"/>
          <w:sz w:val="22"/>
          <w:szCs w:val="22"/>
        </w:rPr>
        <w:t>f)</w:t>
      </w:r>
      <w:r w:rsidRPr="002C76C1">
        <w:rPr>
          <w:rFonts w:ascii="Arial" w:hAnsi="Arial" w:cs="Arial"/>
          <w:sz w:val="22"/>
          <w:szCs w:val="22"/>
        </w:rPr>
        <w:tab/>
        <w:t>When extensions of contracts are approved the reasons for doing so, the financial implications and the terms or conditions should be stipulated.</w:t>
      </w:r>
    </w:p>
    <w:p w:rsidR="00072C02" w:rsidRPr="002C76C1" w:rsidRDefault="00072C02" w:rsidP="00072C02">
      <w:pPr>
        <w:pStyle w:val="NormalWeb"/>
        <w:tabs>
          <w:tab w:val="num" w:pos="540"/>
          <w:tab w:val="center" w:pos="709"/>
        </w:tabs>
        <w:ind w:left="540" w:hanging="540"/>
        <w:jc w:val="both"/>
        <w:rPr>
          <w:rFonts w:ascii="Arial" w:hAnsi="Arial" w:cs="Arial"/>
          <w:sz w:val="22"/>
          <w:szCs w:val="22"/>
        </w:rPr>
      </w:pPr>
      <w:r w:rsidRPr="002C76C1">
        <w:rPr>
          <w:rFonts w:ascii="Arial" w:hAnsi="Arial" w:cs="Arial"/>
          <w:sz w:val="22"/>
          <w:szCs w:val="22"/>
        </w:rPr>
        <w:tab/>
      </w:r>
    </w:p>
    <w:p w:rsidR="00072C02" w:rsidRPr="002C76C1" w:rsidRDefault="00072C02" w:rsidP="00072C02">
      <w:pPr>
        <w:tabs>
          <w:tab w:val="center" w:pos="709"/>
        </w:tabs>
        <w:ind w:left="540" w:hanging="540"/>
        <w:rPr>
          <w:sz w:val="22"/>
          <w:szCs w:val="22"/>
        </w:rPr>
      </w:pPr>
      <w:r w:rsidRPr="002C76C1">
        <w:rPr>
          <w:sz w:val="22"/>
          <w:szCs w:val="22"/>
        </w:rPr>
        <w:t>g)</w:t>
      </w:r>
      <w:r w:rsidRPr="002C76C1">
        <w:rPr>
          <w:sz w:val="22"/>
          <w:szCs w:val="22"/>
        </w:rPr>
        <w:tab/>
        <w:t>Management needs to assess the whole population when recording irregular expenditure and not only the matters reported by the auditors.</w:t>
      </w:r>
    </w:p>
    <w:p w:rsidR="00072C02" w:rsidRPr="002C76C1" w:rsidRDefault="00072C02" w:rsidP="00072C02">
      <w:pPr>
        <w:tabs>
          <w:tab w:val="center" w:pos="709"/>
        </w:tabs>
        <w:spacing w:after="120" w:line="260" w:lineRule="exact"/>
        <w:jc w:val="both"/>
        <w:rPr>
          <w:sz w:val="22"/>
          <w:szCs w:val="22"/>
          <w:lang w:val="en-GB"/>
        </w:rPr>
      </w:pPr>
    </w:p>
    <w:p w:rsidR="00072C02" w:rsidRPr="002C76C1" w:rsidRDefault="00072C02" w:rsidP="00072C02">
      <w:pPr>
        <w:pStyle w:val="NormalWeb"/>
        <w:tabs>
          <w:tab w:val="center" w:pos="709"/>
        </w:tabs>
        <w:spacing w:after="120" w:line="260" w:lineRule="exact"/>
        <w:rPr>
          <w:rFonts w:ascii="Arial" w:hAnsi="Arial" w:cs="Arial"/>
          <w:b/>
          <w:bCs/>
          <w:sz w:val="22"/>
          <w:szCs w:val="22"/>
        </w:rPr>
      </w:pPr>
    </w:p>
    <w:p w:rsidR="00072C02" w:rsidRPr="002C76C1" w:rsidRDefault="00072C02" w:rsidP="00072C02">
      <w:pPr>
        <w:pStyle w:val="NormalWeb"/>
        <w:tabs>
          <w:tab w:val="center" w:pos="709"/>
        </w:tabs>
        <w:spacing w:after="120" w:line="260" w:lineRule="exact"/>
        <w:rPr>
          <w:rFonts w:ascii="Arial" w:hAnsi="Arial" w:cs="Arial"/>
          <w:b/>
          <w:bCs/>
          <w:sz w:val="22"/>
          <w:szCs w:val="22"/>
        </w:rPr>
      </w:pPr>
    </w:p>
    <w:p w:rsidR="00072C02" w:rsidRPr="002C76C1" w:rsidRDefault="00072C02" w:rsidP="00072C02">
      <w:pPr>
        <w:pStyle w:val="NormalWeb"/>
        <w:tabs>
          <w:tab w:val="center" w:pos="709"/>
        </w:tabs>
        <w:spacing w:after="120" w:line="260" w:lineRule="exact"/>
        <w:rPr>
          <w:rFonts w:ascii="Arial" w:hAnsi="Arial" w:cs="Arial"/>
          <w:b/>
          <w:bCs/>
          <w:sz w:val="22"/>
          <w:szCs w:val="22"/>
        </w:rPr>
      </w:pPr>
    </w:p>
    <w:p w:rsidR="00072C02" w:rsidRPr="002C76C1" w:rsidRDefault="00072C02" w:rsidP="00072C02">
      <w:pPr>
        <w:pStyle w:val="NormalWeb"/>
        <w:tabs>
          <w:tab w:val="center" w:pos="709"/>
        </w:tabs>
        <w:spacing w:after="120" w:line="260" w:lineRule="exact"/>
        <w:rPr>
          <w:rFonts w:ascii="Arial" w:hAnsi="Arial" w:cs="Arial"/>
          <w:b/>
          <w:bCs/>
          <w:sz w:val="22"/>
          <w:szCs w:val="22"/>
        </w:rPr>
      </w:pPr>
      <w:r w:rsidRPr="002C76C1">
        <w:rPr>
          <w:rFonts w:ascii="Arial" w:hAnsi="Arial" w:cs="Arial"/>
          <w:b/>
          <w:bCs/>
          <w:sz w:val="22"/>
          <w:szCs w:val="22"/>
        </w:rPr>
        <w:t>Management response</w:t>
      </w:r>
    </w:p>
    <w:p w:rsidR="00072C02" w:rsidRPr="00774072" w:rsidRDefault="00072C02" w:rsidP="00072C02">
      <w:pPr>
        <w:pStyle w:val="NormalWeb"/>
        <w:tabs>
          <w:tab w:val="center" w:pos="709"/>
        </w:tabs>
        <w:spacing w:after="120" w:line="260" w:lineRule="exact"/>
        <w:rPr>
          <w:rFonts w:ascii="Arial" w:hAnsi="Arial" w:cs="Arial"/>
          <w:bCs/>
          <w:sz w:val="22"/>
          <w:szCs w:val="22"/>
        </w:rPr>
      </w:pPr>
      <w:r>
        <w:rPr>
          <w:rFonts w:ascii="Arial" w:hAnsi="Arial" w:cs="Arial"/>
          <w:bCs/>
          <w:sz w:val="22"/>
          <w:szCs w:val="22"/>
        </w:rPr>
        <w:t xml:space="preserve">No management response has been received. </w:t>
      </w:r>
    </w:p>
    <w:p w:rsidR="00072C02" w:rsidRPr="002C76C1" w:rsidRDefault="00072C02" w:rsidP="00072C02">
      <w:pPr>
        <w:tabs>
          <w:tab w:val="center" w:pos="709"/>
        </w:tabs>
        <w:rPr>
          <w:sz w:val="22"/>
          <w:szCs w:val="22"/>
        </w:rPr>
      </w:pPr>
    </w:p>
    <w:p w:rsidR="00072C02" w:rsidRPr="002C76C1" w:rsidRDefault="00072C02" w:rsidP="00072C02">
      <w:pPr>
        <w:pStyle w:val="NormalWeb"/>
        <w:tabs>
          <w:tab w:val="center" w:pos="709"/>
        </w:tabs>
        <w:spacing w:after="120" w:line="260" w:lineRule="exact"/>
        <w:rPr>
          <w:rFonts w:ascii="Arial" w:hAnsi="Arial" w:cs="Arial"/>
          <w:b/>
          <w:bCs/>
          <w:sz w:val="22"/>
          <w:szCs w:val="22"/>
        </w:rPr>
      </w:pPr>
      <w:r w:rsidRPr="002C76C1">
        <w:rPr>
          <w:rFonts w:ascii="Arial" w:hAnsi="Arial" w:cs="Arial"/>
          <w:b/>
          <w:bCs/>
          <w:sz w:val="22"/>
          <w:szCs w:val="22"/>
        </w:rPr>
        <w:t>Auditor’s conclusion</w:t>
      </w:r>
    </w:p>
    <w:p w:rsidR="00072C02" w:rsidRPr="002C76C1" w:rsidRDefault="00072C02" w:rsidP="00072C02">
      <w:pPr>
        <w:pStyle w:val="NormalWeb"/>
        <w:tabs>
          <w:tab w:val="center" w:pos="709"/>
        </w:tabs>
        <w:spacing w:after="120" w:line="260" w:lineRule="exact"/>
        <w:rPr>
          <w:rFonts w:ascii="Arial" w:hAnsi="Arial" w:cs="Arial"/>
          <w:bCs/>
          <w:sz w:val="22"/>
          <w:szCs w:val="22"/>
        </w:rPr>
      </w:pPr>
      <w:r w:rsidRPr="002C76C1">
        <w:rPr>
          <w:rFonts w:ascii="Arial" w:hAnsi="Arial" w:cs="Arial"/>
          <w:bCs/>
          <w:sz w:val="22"/>
          <w:szCs w:val="22"/>
        </w:rPr>
        <w:t>Although this finding was issued on 18 July 2012 to management, at 8 August 2012, no response has been received from management. The matter therefore remains unresolved.</w:t>
      </w:r>
    </w:p>
    <w:p w:rsidR="00072C02" w:rsidRPr="002C76C1" w:rsidRDefault="00072C02" w:rsidP="00072C02">
      <w:pPr>
        <w:pStyle w:val="NormalWeb"/>
        <w:tabs>
          <w:tab w:val="center" w:pos="709"/>
        </w:tabs>
        <w:spacing w:after="120" w:line="260" w:lineRule="exact"/>
        <w:rPr>
          <w:rFonts w:ascii="Arial" w:hAnsi="Arial" w:cs="Arial"/>
          <w:bCs/>
          <w:sz w:val="22"/>
          <w:szCs w:val="22"/>
        </w:rPr>
      </w:pPr>
    </w:p>
    <w:p w:rsidR="00072C02" w:rsidRPr="002C76C1" w:rsidRDefault="00072C02" w:rsidP="00072C02">
      <w:pPr>
        <w:pStyle w:val="NormalWeb"/>
        <w:tabs>
          <w:tab w:val="center" w:pos="709"/>
        </w:tabs>
        <w:spacing w:after="120" w:line="260" w:lineRule="exact"/>
        <w:rPr>
          <w:rFonts w:ascii="Arial" w:hAnsi="Arial" w:cs="Arial"/>
          <w:bCs/>
          <w:sz w:val="22"/>
          <w:szCs w:val="22"/>
        </w:rPr>
      </w:pPr>
    </w:p>
    <w:p w:rsidR="00072C02" w:rsidRPr="002C76C1"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Default="00072C02" w:rsidP="00072C02">
      <w:pPr>
        <w:pStyle w:val="NormalWeb"/>
        <w:tabs>
          <w:tab w:val="center" w:pos="709"/>
        </w:tabs>
        <w:spacing w:after="120" w:line="260" w:lineRule="exact"/>
        <w:rPr>
          <w:rFonts w:ascii="Arial" w:hAnsi="Arial" w:cs="Arial"/>
          <w:bCs/>
          <w:sz w:val="22"/>
          <w:szCs w:val="22"/>
        </w:rPr>
      </w:pPr>
    </w:p>
    <w:p w:rsidR="00072C02" w:rsidRPr="002C76C1" w:rsidRDefault="00072C02" w:rsidP="00072C02">
      <w:pPr>
        <w:pStyle w:val="NormalWeb"/>
        <w:tabs>
          <w:tab w:val="center" w:pos="709"/>
        </w:tabs>
        <w:spacing w:after="120" w:line="260" w:lineRule="exact"/>
        <w:rPr>
          <w:rFonts w:ascii="Arial" w:hAnsi="Arial" w:cs="Arial"/>
          <w:bCs/>
          <w:sz w:val="22"/>
          <w:szCs w:val="22"/>
        </w:rPr>
      </w:pPr>
    </w:p>
    <w:p w:rsidR="00072C02" w:rsidRPr="00072C02" w:rsidRDefault="00072C02" w:rsidP="00072C02">
      <w:pPr>
        <w:pStyle w:val="ListParagraph"/>
        <w:tabs>
          <w:tab w:val="center" w:pos="709"/>
        </w:tabs>
        <w:spacing w:after="120"/>
        <w:ind w:left="420"/>
        <w:rPr>
          <w:rFonts w:ascii="Arial" w:hAnsi="Arial" w:cs="Arial"/>
          <w:b/>
          <w:bCs/>
          <w:color w:val="FF0000"/>
          <w:sz w:val="22"/>
          <w:szCs w:val="22"/>
        </w:rPr>
      </w:pPr>
    </w:p>
    <w:p w:rsidR="00072C02" w:rsidRPr="00304E15" w:rsidRDefault="00072C02" w:rsidP="006F5D2E">
      <w:pPr>
        <w:pStyle w:val="ListParagraph"/>
        <w:numPr>
          <w:ilvl w:val="0"/>
          <w:numId w:val="296"/>
        </w:numPr>
        <w:tabs>
          <w:tab w:val="center" w:pos="709"/>
        </w:tabs>
        <w:spacing w:after="120"/>
        <w:rPr>
          <w:rFonts w:ascii="Arial" w:hAnsi="Arial" w:cs="Arial"/>
          <w:b/>
          <w:bCs/>
          <w:color w:val="FF0000"/>
          <w:sz w:val="22"/>
          <w:szCs w:val="22"/>
        </w:rPr>
      </w:pPr>
      <w:r w:rsidRPr="00304E15">
        <w:rPr>
          <w:rFonts w:ascii="Arial" w:hAnsi="Arial" w:cs="Arial"/>
          <w:b/>
          <w:bCs/>
          <w:sz w:val="22"/>
          <w:szCs w:val="22"/>
        </w:rPr>
        <w:t xml:space="preserve">Deviations from supply chain management – North Natal Tissue – Pretoria Region                              </w:t>
      </w:r>
      <w:r w:rsidRPr="00304E15">
        <w:rPr>
          <w:rFonts w:ascii="Arial" w:hAnsi="Arial" w:cs="Arial"/>
          <w:b/>
          <w:bCs/>
          <w:color w:val="FF0000"/>
          <w:sz w:val="22"/>
          <w:szCs w:val="22"/>
        </w:rPr>
        <w:t>Ex 99</w:t>
      </w:r>
    </w:p>
    <w:p w:rsidR="00072C02" w:rsidRPr="00304E15" w:rsidRDefault="00072C02" w:rsidP="00072C02">
      <w:pPr>
        <w:pStyle w:val="NormalWeb"/>
        <w:tabs>
          <w:tab w:val="center" w:pos="709"/>
        </w:tabs>
        <w:rPr>
          <w:rFonts w:ascii="Arial" w:hAnsi="Arial" w:cs="Arial"/>
          <w:b/>
          <w:sz w:val="22"/>
          <w:szCs w:val="22"/>
        </w:rPr>
      </w:pPr>
      <w:r w:rsidRPr="00304E15">
        <w:rPr>
          <w:rFonts w:ascii="Arial" w:hAnsi="Arial" w:cs="Arial"/>
          <w:b/>
          <w:sz w:val="22"/>
          <w:szCs w:val="22"/>
        </w:rPr>
        <w:t>Audit finding</w:t>
      </w:r>
    </w:p>
    <w:p w:rsidR="00072C02" w:rsidRPr="002C76C1" w:rsidRDefault="00072C02" w:rsidP="00072C02">
      <w:pPr>
        <w:pStyle w:val="NormalWeb"/>
        <w:tabs>
          <w:tab w:val="center" w:pos="709"/>
        </w:tabs>
        <w:rPr>
          <w:rFonts w:ascii="Arial" w:hAnsi="Arial" w:cs="Arial"/>
          <w:sz w:val="22"/>
          <w:szCs w:val="22"/>
        </w:rPr>
      </w:pPr>
    </w:p>
    <w:p w:rsidR="00072C02" w:rsidRPr="002C76C1" w:rsidRDefault="00072C02" w:rsidP="00072C02">
      <w:pPr>
        <w:pStyle w:val="NormalWeb"/>
        <w:tabs>
          <w:tab w:val="center" w:pos="709"/>
        </w:tabs>
        <w:rPr>
          <w:rFonts w:ascii="Arial" w:hAnsi="Arial" w:cs="Arial"/>
          <w:sz w:val="22"/>
          <w:szCs w:val="22"/>
        </w:rPr>
      </w:pPr>
      <w:r w:rsidRPr="002C76C1">
        <w:rPr>
          <w:rFonts w:ascii="Arial" w:hAnsi="Arial" w:cs="Arial"/>
          <w:sz w:val="22"/>
          <w:szCs w:val="22"/>
        </w:rPr>
        <w:t>Laws, rules and legislation:</w:t>
      </w:r>
    </w:p>
    <w:p w:rsidR="00072C02" w:rsidRPr="002C76C1" w:rsidRDefault="00072C02" w:rsidP="00072C02">
      <w:pPr>
        <w:pStyle w:val="NormalWeb"/>
        <w:tabs>
          <w:tab w:val="center" w:pos="709"/>
        </w:tabs>
        <w:ind w:left="1077" w:hanging="720"/>
        <w:rPr>
          <w:rFonts w:ascii="Arial" w:hAnsi="Arial" w:cs="Arial"/>
          <w:i/>
          <w:iCs/>
          <w:sz w:val="22"/>
          <w:szCs w:val="22"/>
        </w:rPr>
      </w:pPr>
    </w:p>
    <w:p w:rsidR="00072C02" w:rsidRPr="002C76C1" w:rsidRDefault="00072C02" w:rsidP="00072C02">
      <w:pPr>
        <w:pStyle w:val="ListParagraph"/>
        <w:numPr>
          <w:ilvl w:val="0"/>
          <w:numId w:val="26"/>
        </w:numPr>
        <w:tabs>
          <w:tab w:val="center" w:pos="709"/>
        </w:tabs>
        <w:autoSpaceDE w:val="0"/>
        <w:autoSpaceDN w:val="0"/>
        <w:adjustRightInd w:val="0"/>
        <w:ind w:left="426" w:hanging="426"/>
        <w:contextualSpacing/>
        <w:rPr>
          <w:rFonts w:ascii="Arial" w:hAnsi="Arial" w:cs="Arial"/>
          <w:bCs/>
          <w:sz w:val="22"/>
          <w:szCs w:val="22"/>
          <w:lang w:eastAsia="en-ZA"/>
        </w:rPr>
      </w:pPr>
      <w:r w:rsidRPr="002C76C1">
        <w:rPr>
          <w:rFonts w:ascii="Arial" w:hAnsi="Arial" w:cs="Arial"/>
          <w:bCs/>
          <w:sz w:val="22"/>
          <w:szCs w:val="22"/>
          <w:lang w:eastAsia="en-ZA"/>
        </w:rPr>
        <w:t>Public Finance Management Act section 38(1)(a)(ii) and 38(1)(b):</w:t>
      </w:r>
    </w:p>
    <w:p w:rsidR="00072C02" w:rsidRPr="002C76C1" w:rsidRDefault="00072C02" w:rsidP="00072C02">
      <w:pPr>
        <w:pStyle w:val="ListParagraph"/>
        <w:tabs>
          <w:tab w:val="center" w:pos="709"/>
        </w:tabs>
        <w:autoSpaceDE w:val="0"/>
        <w:autoSpaceDN w:val="0"/>
        <w:adjustRightInd w:val="0"/>
        <w:ind w:left="426"/>
        <w:rPr>
          <w:rFonts w:ascii="Arial" w:hAnsi="Arial" w:cs="Arial"/>
          <w:bCs/>
          <w:sz w:val="22"/>
          <w:szCs w:val="22"/>
          <w:lang w:eastAsia="en-ZA"/>
        </w:rPr>
      </w:pPr>
    </w:p>
    <w:p w:rsidR="00072C02" w:rsidRPr="002C76C1" w:rsidRDefault="00072C02" w:rsidP="00072C02">
      <w:pPr>
        <w:pStyle w:val="ListParagraph"/>
        <w:tabs>
          <w:tab w:val="center" w:pos="709"/>
        </w:tabs>
        <w:autoSpaceDE w:val="0"/>
        <w:autoSpaceDN w:val="0"/>
        <w:adjustRightInd w:val="0"/>
        <w:ind w:left="426"/>
        <w:rPr>
          <w:rFonts w:ascii="Arial" w:hAnsi="Arial" w:cs="Arial"/>
          <w:bCs/>
          <w:i/>
          <w:sz w:val="22"/>
          <w:szCs w:val="22"/>
          <w:lang w:eastAsia="en-ZA"/>
        </w:rPr>
      </w:pPr>
      <w:r w:rsidRPr="002C76C1">
        <w:rPr>
          <w:rFonts w:ascii="Arial" w:hAnsi="Arial" w:cs="Arial"/>
          <w:bCs/>
          <w:i/>
          <w:sz w:val="22"/>
          <w:szCs w:val="22"/>
          <w:lang w:eastAsia="en-ZA"/>
        </w:rPr>
        <w:t>“38(1)</w:t>
      </w:r>
      <w:r w:rsidRPr="002C76C1">
        <w:rPr>
          <w:rFonts w:ascii="Arial" w:hAnsi="Arial" w:cs="Arial"/>
          <w:bCs/>
          <w:i/>
          <w:sz w:val="22"/>
          <w:szCs w:val="22"/>
          <w:lang w:eastAsia="en-ZA"/>
        </w:rPr>
        <w:tab/>
        <w:t xml:space="preserve">The accounting officer for a department, trading entity or constitutional </w:t>
      </w:r>
      <w:r w:rsidRPr="002C76C1">
        <w:rPr>
          <w:rFonts w:ascii="Arial" w:hAnsi="Arial" w:cs="Arial"/>
          <w:bCs/>
          <w:i/>
          <w:sz w:val="22"/>
          <w:szCs w:val="22"/>
          <w:lang w:eastAsia="en-ZA"/>
        </w:rPr>
        <w:tab/>
      </w:r>
      <w:r w:rsidRPr="002C76C1">
        <w:rPr>
          <w:rFonts w:ascii="Arial" w:hAnsi="Arial" w:cs="Arial"/>
          <w:bCs/>
          <w:i/>
          <w:sz w:val="22"/>
          <w:szCs w:val="22"/>
          <w:lang w:eastAsia="en-ZA"/>
        </w:rPr>
        <w:tab/>
      </w:r>
      <w:r w:rsidRPr="002C76C1">
        <w:rPr>
          <w:rFonts w:ascii="Arial" w:hAnsi="Arial" w:cs="Arial"/>
          <w:bCs/>
          <w:i/>
          <w:sz w:val="22"/>
          <w:szCs w:val="22"/>
          <w:lang w:eastAsia="en-ZA"/>
        </w:rPr>
        <w:tab/>
        <w:t>institution-</w:t>
      </w:r>
    </w:p>
    <w:p w:rsidR="00072C02" w:rsidRPr="002C76C1" w:rsidRDefault="00072C02" w:rsidP="006F5D2E">
      <w:pPr>
        <w:pStyle w:val="ListParagraph"/>
        <w:numPr>
          <w:ilvl w:val="0"/>
          <w:numId w:val="93"/>
        </w:numPr>
        <w:tabs>
          <w:tab w:val="center" w:pos="709"/>
        </w:tabs>
        <w:autoSpaceDE w:val="0"/>
        <w:autoSpaceDN w:val="0"/>
        <w:adjustRightInd w:val="0"/>
        <w:contextualSpacing/>
        <w:rPr>
          <w:rFonts w:ascii="Arial" w:hAnsi="Arial" w:cs="Arial"/>
          <w:bCs/>
          <w:i/>
          <w:sz w:val="22"/>
          <w:szCs w:val="22"/>
          <w:lang w:eastAsia="en-ZA"/>
        </w:rPr>
      </w:pPr>
      <w:r w:rsidRPr="002C76C1">
        <w:rPr>
          <w:rFonts w:ascii="Arial" w:hAnsi="Arial" w:cs="Arial"/>
          <w:bCs/>
          <w:i/>
          <w:sz w:val="22"/>
          <w:szCs w:val="22"/>
          <w:lang w:eastAsia="en-ZA"/>
        </w:rPr>
        <w:t>must ensure that that department, trading entity or constitutional institution has and maintains-</w:t>
      </w:r>
    </w:p>
    <w:p w:rsidR="00072C02" w:rsidRPr="002C76C1" w:rsidRDefault="00072C02" w:rsidP="006F5D2E">
      <w:pPr>
        <w:pStyle w:val="ListParagraph"/>
        <w:numPr>
          <w:ilvl w:val="0"/>
          <w:numId w:val="94"/>
        </w:numPr>
        <w:tabs>
          <w:tab w:val="center" w:pos="709"/>
        </w:tabs>
        <w:autoSpaceDE w:val="0"/>
        <w:autoSpaceDN w:val="0"/>
        <w:adjustRightInd w:val="0"/>
        <w:contextualSpacing/>
        <w:rPr>
          <w:rFonts w:ascii="Arial" w:hAnsi="Arial" w:cs="Arial"/>
          <w:bCs/>
          <w:i/>
          <w:sz w:val="22"/>
          <w:szCs w:val="22"/>
          <w:lang w:eastAsia="en-ZA"/>
        </w:rPr>
      </w:pPr>
      <w:r w:rsidRPr="002C76C1">
        <w:rPr>
          <w:rFonts w:ascii="Arial" w:hAnsi="Arial" w:cs="Arial"/>
          <w:bCs/>
          <w:i/>
          <w:sz w:val="22"/>
          <w:szCs w:val="22"/>
          <w:lang w:eastAsia="en-ZA"/>
        </w:rPr>
        <w:t>a system of internal audit under the control and direction of an audit committee complying with and operating in accordance with regulations and instructions prescribed in terms of section 76 and 77;</w:t>
      </w:r>
    </w:p>
    <w:p w:rsidR="00072C02" w:rsidRPr="002C76C1" w:rsidRDefault="00072C02" w:rsidP="006F5D2E">
      <w:pPr>
        <w:pStyle w:val="ListParagraph"/>
        <w:numPr>
          <w:ilvl w:val="0"/>
          <w:numId w:val="93"/>
        </w:numPr>
        <w:tabs>
          <w:tab w:val="center" w:pos="709"/>
        </w:tabs>
        <w:autoSpaceDE w:val="0"/>
        <w:autoSpaceDN w:val="0"/>
        <w:adjustRightInd w:val="0"/>
        <w:contextualSpacing/>
        <w:rPr>
          <w:rFonts w:ascii="Arial" w:hAnsi="Arial" w:cs="Arial"/>
          <w:bCs/>
          <w:i/>
          <w:sz w:val="22"/>
          <w:szCs w:val="22"/>
          <w:lang w:eastAsia="en-ZA"/>
        </w:rPr>
      </w:pPr>
      <w:r w:rsidRPr="002C76C1">
        <w:rPr>
          <w:rFonts w:ascii="Arial" w:hAnsi="Arial" w:cs="Arial"/>
          <w:bCs/>
          <w:i/>
          <w:sz w:val="22"/>
          <w:szCs w:val="22"/>
          <w:lang w:eastAsia="en-ZA"/>
        </w:rPr>
        <w:t>is responsible for the effective, efficient, economical and transparent use of the resources of the department, trading entity or constitutional institution;</w:t>
      </w:r>
    </w:p>
    <w:p w:rsidR="00072C02" w:rsidRPr="002C76C1" w:rsidRDefault="00072C02" w:rsidP="00072C02">
      <w:pPr>
        <w:pStyle w:val="ListParagraph"/>
        <w:tabs>
          <w:tab w:val="center" w:pos="709"/>
        </w:tabs>
        <w:autoSpaceDE w:val="0"/>
        <w:autoSpaceDN w:val="0"/>
        <w:adjustRightInd w:val="0"/>
        <w:ind w:left="1806"/>
        <w:rPr>
          <w:rFonts w:ascii="Arial" w:hAnsi="Arial" w:cs="Arial"/>
          <w:bCs/>
          <w:i/>
          <w:sz w:val="22"/>
          <w:szCs w:val="22"/>
          <w:lang w:eastAsia="en-ZA"/>
        </w:rPr>
      </w:pPr>
    </w:p>
    <w:p w:rsidR="00072C02" w:rsidRPr="002C76C1" w:rsidRDefault="00072C02" w:rsidP="00072C02">
      <w:pPr>
        <w:pStyle w:val="ListParagraph"/>
        <w:numPr>
          <w:ilvl w:val="0"/>
          <w:numId w:val="26"/>
        </w:numPr>
        <w:tabs>
          <w:tab w:val="center" w:pos="709"/>
        </w:tabs>
        <w:autoSpaceDE w:val="0"/>
        <w:autoSpaceDN w:val="0"/>
        <w:adjustRightInd w:val="0"/>
        <w:ind w:left="426" w:hanging="426"/>
        <w:contextualSpacing/>
        <w:rPr>
          <w:rFonts w:ascii="Arial" w:hAnsi="Arial" w:cs="Arial"/>
          <w:bCs/>
          <w:sz w:val="22"/>
          <w:szCs w:val="22"/>
          <w:lang w:eastAsia="en-ZA"/>
        </w:rPr>
      </w:pPr>
      <w:r w:rsidRPr="002C76C1">
        <w:rPr>
          <w:rFonts w:ascii="Arial" w:hAnsi="Arial" w:cs="Arial"/>
          <w:bCs/>
          <w:sz w:val="22"/>
          <w:szCs w:val="22"/>
          <w:lang w:eastAsia="en-ZA"/>
        </w:rPr>
        <w:t>PPPF Act section 2(a)(1)(a) – Framework for the implementation of the preferential procurement policy.</w:t>
      </w:r>
    </w:p>
    <w:p w:rsidR="00072C02" w:rsidRPr="002C76C1" w:rsidRDefault="00072C02" w:rsidP="00072C02">
      <w:pPr>
        <w:pStyle w:val="ListParagraph"/>
        <w:tabs>
          <w:tab w:val="center" w:pos="709"/>
        </w:tabs>
        <w:autoSpaceDE w:val="0"/>
        <w:autoSpaceDN w:val="0"/>
        <w:adjustRightInd w:val="0"/>
        <w:ind w:left="426"/>
        <w:rPr>
          <w:rFonts w:ascii="Arial" w:hAnsi="Arial" w:cs="Arial"/>
          <w:bCs/>
          <w:sz w:val="22"/>
          <w:szCs w:val="22"/>
          <w:lang w:eastAsia="en-ZA"/>
        </w:rPr>
      </w:pPr>
    </w:p>
    <w:p w:rsidR="00072C02" w:rsidRPr="002C76C1" w:rsidRDefault="00072C02" w:rsidP="00072C02">
      <w:pPr>
        <w:pStyle w:val="ListParagraph"/>
        <w:tabs>
          <w:tab w:val="center" w:pos="709"/>
        </w:tabs>
        <w:autoSpaceDE w:val="0"/>
        <w:autoSpaceDN w:val="0"/>
        <w:adjustRightInd w:val="0"/>
        <w:ind w:left="426"/>
        <w:rPr>
          <w:rFonts w:ascii="Arial" w:hAnsi="Arial" w:cs="Arial"/>
          <w:bCs/>
          <w:sz w:val="22"/>
          <w:szCs w:val="22"/>
          <w:lang w:eastAsia="en-ZA"/>
        </w:rPr>
      </w:pPr>
      <w:r w:rsidRPr="002C76C1">
        <w:rPr>
          <w:rFonts w:ascii="Arial" w:hAnsi="Arial" w:cs="Arial"/>
          <w:bCs/>
          <w:sz w:val="22"/>
          <w:szCs w:val="22"/>
          <w:lang w:eastAsia="en-ZA"/>
        </w:rPr>
        <w:t>“An organ of state must determine its preferential procurement policy and implement it within the following framework:</w:t>
      </w:r>
    </w:p>
    <w:p w:rsidR="00072C02" w:rsidRPr="002C76C1" w:rsidRDefault="00072C02" w:rsidP="006F5D2E">
      <w:pPr>
        <w:pStyle w:val="ListParagraph"/>
        <w:numPr>
          <w:ilvl w:val="0"/>
          <w:numId w:val="99"/>
        </w:numPr>
        <w:tabs>
          <w:tab w:val="center" w:pos="709"/>
        </w:tabs>
        <w:autoSpaceDE w:val="0"/>
        <w:autoSpaceDN w:val="0"/>
        <w:adjustRightInd w:val="0"/>
        <w:contextualSpacing/>
        <w:rPr>
          <w:rFonts w:ascii="Arial" w:hAnsi="Arial" w:cs="Arial"/>
          <w:bCs/>
          <w:sz w:val="22"/>
          <w:szCs w:val="22"/>
          <w:lang w:eastAsia="en-ZA"/>
        </w:rPr>
      </w:pPr>
      <w:r w:rsidRPr="002C76C1">
        <w:rPr>
          <w:rFonts w:ascii="Arial" w:hAnsi="Arial" w:cs="Arial"/>
          <w:bCs/>
          <w:sz w:val="22"/>
          <w:szCs w:val="22"/>
          <w:lang w:eastAsia="en-ZA"/>
        </w:rPr>
        <w:t>A preference point system must be followed”</w:t>
      </w:r>
    </w:p>
    <w:p w:rsidR="00072C02" w:rsidRPr="002C76C1" w:rsidRDefault="00072C02" w:rsidP="00072C02">
      <w:pPr>
        <w:pStyle w:val="ListParagraph"/>
        <w:tabs>
          <w:tab w:val="center" w:pos="709"/>
        </w:tabs>
        <w:autoSpaceDE w:val="0"/>
        <w:autoSpaceDN w:val="0"/>
        <w:adjustRightInd w:val="0"/>
        <w:ind w:left="426"/>
        <w:rPr>
          <w:rFonts w:ascii="Arial" w:hAnsi="Arial" w:cs="Arial"/>
          <w:bCs/>
          <w:sz w:val="22"/>
          <w:szCs w:val="22"/>
          <w:lang w:eastAsia="en-ZA"/>
        </w:rPr>
      </w:pPr>
    </w:p>
    <w:p w:rsidR="00072C02" w:rsidRPr="002C76C1" w:rsidRDefault="00072C02" w:rsidP="00072C02">
      <w:pPr>
        <w:pStyle w:val="ListParagraph"/>
        <w:numPr>
          <w:ilvl w:val="0"/>
          <w:numId w:val="26"/>
        </w:numPr>
        <w:tabs>
          <w:tab w:val="center" w:pos="709"/>
        </w:tabs>
        <w:autoSpaceDE w:val="0"/>
        <w:autoSpaceDN w:val="0"/>
        <w:adjustRightInd w:val="0"/>
        <w:ind w:left="426" w:hanging="426"/>
        <w:contextualSpacing/>
        <w:rPr>
          <w:rFonts w:ascii="Arial" w:hAnsi="Arial" w:cs="Arial"/>
          <w:bCs/>
          <w:sz w:val="22"/>
          <w:szCs w:val="22"/>
          <w:lang w:eastAsia="en-ZA"/>
        </w:rPr>
      </w:pPr>
      <w:r w:rsidRPr="002C76C1">
        <w:rPr>
          <w:rFonts w:ascii="Arial" w:hAnsi="Arial" w:cs="Arial"/>
          <w:bCs/>
          <w:sz w:val="22"/>
          <w:szCs w:val="22"/>
          <w:lang w:eastAsia="en-ZA"/>
        </w:rPr>
        <w:t>Treasury Regulations 16A6.5 and 16A9.1(d) states:</w:t>
      </w:r>
    </w:p>
    <w:p w:rsidR="00072C02" w:rsidRPr="002C76C1" w:rsidRDefault="00072C02" w:rsidP="00072C02">
      <w:pPr>
        <w:pStyle w:val="ListParagraph"/>
        <w:tabs>
          <w:tab w:val="center" w:pos="709"/>
        </w:tabs>
        <w:autoSpaceDE w:val="0"/>
        <w:autoSpaceDN w:val="0"/>
        <w:adjustRightInd w:val="0"/>
        <w:ind w:left="426"/>
        <w:rPr>
          <w:rFonts w:ascii="Arial" w:hAnsi="Arial" w:cs="Arial"/>
          <w:bCs/>
          <w:sz w:val="22"/>
          <w:szCs w:val="22"/>
          <w:lang w:eastAsia="en-ZA"/>
        </w:rPr>
      </w:pPr>
    </w:p>
    <w:p w:rsidR="00072C02" w:rsidRPr="002C76C1" w:rsidRDefault="00072C02" w:rsidP="00072C02">
      <w:pPr>
        <w:pStyle w:val="ListParagraph"/>
        <w:tabs>
          <w:tab w:val="center" w:pos="709"/>
        </w:tabs>
        <w:autoSpaceDE w:val="0"/>
        <w:autoSpaceDN w:val="0"/>
        <w:adjustRightInd w:val="0"/>
        <w:ind w:left="426"/>
        <w:rPr>
          <w:rFonts w:ascii="Arial" w:hAnsi="Arial" w:cs="Arial"/>
          <w:bCs/>
          <w:i/>
          <w:sz w:val="22"/>
          <w:szCs w:val="22"/>
          <w:lang w:eastAsia="en-ZA"/>
        </w:rPr>
      </w:pPr>
      <w:r w:rsidRPr="002C76C1">
        <w:rPr>
          <w:rFonts w:ascii="Arial" w:hAnsi="Arial" w:cs="Arial"/>
          <w:bCs/>
          <w:i/>
          <w:sz w:val="22"/>
          <w:szCs w:val="22"/>
          <w:lang w:eastAsia="en-ZA"/>
        </w:rPr>
        <w:t>“16A6.5</w:t>
      </w:r>
      <w:r w:rsidRPr="002C76C1">
        <w:rPr>
          <w:rFonts w:ascii="Arial" w:hAnsi="Arial" w:cs="Arial"/>
          <w:bCs/>
          <w:i/>
          <w:sz w:val="22"/>
          <w:szCs w:val="22"/>
          <w:lang w:eastAsia="en-ZA"/>
        </w:rPr>
        <w:tab/>
        <w:t xml:space="preserve">The accounting officer or accounting authority may opt to participate in </w:t>
      </w:r>
      <w:r w:rsidRPr="002C76C1">
        <w:rPr>
          <w:rFonts w:ascii="Arial" w:hAnsi="Arial" w:cs="Arial"/>
          <w:bCs/>
          <w:i/>
          <w:sz w:val="22"/>
          <w:szCs w:val="22"/>
          <w:lang w:eastAsia="en-ZA"/>
        </w:rPr>
        <w:tab/>
      </w:r>
      <w:r w:rsidRPr="002C76C1">
        <w:rPr>
          <w:rFonts w:ascii="Arial" w:hAnsi="Arial" w:cs="Arial"/>
          <w:bCs/>
          <w:i/>
          <w:sz w:val="22"/>
          <w:szCs w:val="22"/>
          <w:lang w:eastAsia="en-ZA"/>
        </w:rPr>
        <w:tab/>
      </w:r>
      <w:r w:rsidRPr="002C76C1">
        <w:rPr>
          <w:rFonts w:ascii="Arial" w:hAnsi="Arial" w:cs="Arial"/>
          <w:bCs/>
          <w:i/>
          <w:sz w:val="22"/>
          <w:szCs w:val="22"/>
          <w:lang w:eastAsia="en-ZA"/>
        </w:rPr>
        <w:tab/>
        <w:t xml:space="preserve">transversal term contracts facilitated by the relevant treasury. Should the </w:t>
      </w:r>
      <w:r w:rsidRPr="002C76C1">
        <w:rPr>
          <w:rFonts w:ascii="Arial" w:hAnsi="Arial" w:cs="Arial"/>
          <w:bCs/>
          <w:i/>
          <w:sz w:val="22"/>
          <w:szCs w:val="22"/>
          <w:lang w:eastAsia="en-ZA"/>
        </w:rPr>
        <w:tab/>
      </w:r>
      <w:r w:rsidRPr="002C76C1">
        <w:rPr>
          <w:rFonts w:ascii="Arial" w:hAnsi="Arial" w:cs="Arial"/>
          <w:bCs/>
          <w:i/>
          <w:sz w:val="22"/>
          <w:szCs w:val="22"/>
          <w:lang w:eastAsia="en-ZA"/>
        </w:rPr>
        <w:tab/>
      </w:r>
      <w:r w:rsidRPr="002C76C1">
        <w:rPr>
          <w:rFonts w:ascii="Arial" w:hAnsi="Arial" w:cs="Arial"/>
          <w:bCs/>
          <w:i/>
          <w:sz w:val="22"/>
          <w:szCs w:val="22"/>
          <w:lang w:eastAsia="en-ZA"/>
        </w:rPr>
        <w:tab/>
        <w:t xml:space="preserve">accounting officer or accounting authority opt to participate in a transversal </w:t>
      </w:r>
      <w:r w:rsidRPr="002C76C1">
        <w:rPr>
          <w:rFonts w:ascii="Arial" w:hAnsi="Arial" w:cs="Arial"/>
          <w:bCs/>
          <w:i/>
          <w:sz w:val="22"/>
          <w:szCs w:val="22"/>
          <w:lang w:eastAsia="en-ZA"/>
        </w:rPr>
        <w:tab/>
      </w:r>
      <w:r w:rsidRPr="002C76C1">
        <w:rPr>
          <w:rFonts w:ascii="Arial" w:hAnsi="Arial" w:cs="Arial"/>
          <w:bCs/>
          <w:i/>
          <w:sz w:val="22"/>
          <w:szCs w:val="22"/>
          <w:lang w:eastAsia="en-ZA"/>
        </w:rPr>
        <w:tab/>
        <w:t xml:space="preserve">contract facilitated by the relevant treasury, the accounting officer or </w:t>
      </w:r>
      <w:r w:rsidRPr="002C76C1">
        <w:rPr>
          <w:rFonts w:ascii="Arial" w:hAnsi="Arial" w:cs="Arial"/>
          <w:bCs/>
          <w:i/>
          <w:sz w:val="22"/>
          <w:szCs w:val="22"/>
          <w:lang w:eastAsia="en-ZA"/>
        </w:rPr>
        <w:tab/>
      </w:r>
      <w:r w:rsidRPr="002C76C1">
        <w:rPr>
          <w:rFonts w:ascii="Arial" w:hAnsi="Arial" w:cs="Arial"/>
          <w:bCs/>
          <w:i/>
          <w:sz w:val="22"/>
          <w:szCs w:val="22"/>
          <w:lang w:eastAsia="en-ZA"/>
        </w:rPr>
        <w:tab/>
      </w:r>
      <w:r w:rsidRPr="002C76C1">
        <w:rPr>
          <w:rFonts w:ascii="Arial" w:hAnsi="Arial" w:cs="Arial"/>
          <w:bCs/>
          <w:i/>
          <w:sz w:val="22"/>
          <w:szCs w:val="22"/>
          <w:lang w:eastAsia="en-ZA"/>
        </w:rPr>
        <w:tab/>
        <w:t xml:space="preserve">accounting authority may not solicit bids for the same or similar product or </w:t>
      </w:r>
      <w:r w:rsidRPr="002C76C1">
        <w:rPr>
          <w:rFonts w:ascii="Arial" w:hAnsi="Arial" w:cs="Arial"/>
          <w:bCs/>
          <w:i/>
          <w:sz w:val="22"/>
          <w:szCs w:val="22"/>
          <w:lang w:eastAsia="en-ZA"/>
        </w:rPr>
        <w:tab/>
      </w:r>
      <w:r w:rsidRPr="002C76C1">
        <w:rPr>
          <w:rFonts w:ascii="Arial" w:hAnsi="Arial" w:cs="Arial"/>
          <w:bCs/>
          <w:i/>
          <w:sz w:val="22"/>
          <w:szCs w:val="22"/>
          <w:lang w:eastAsia="en-ZA"/>
        </w:rPr>
        <w:tab/>
        <w:t>service during the tenure of the transversal term contract.</w:t>
      </w:r>
    </w:p>
    <w:p w:rsidR="00072C02" w:rsidRPr="002C76C1" w:rsidRDefault="00072C02" w:rsidP="00072C02">
      <w:pPr>
        <w:pStyle w:val="ListParagraph"/>
        <w:tabs>
          <w:tab w:val="center" w:pos="709"/>
        </w:tabs>
        <w:autoSpaceDE w:val="0"/>
        <w:autoSpaceDN w:val="0"/>
        <w:adjustRightInd w:val="0"/>
        <w:ind w:left="1440" w:hanging="1014"/>
        <w:rPr>
          <w:rFonts w:ascii="Arial" w:hAnsi="Arial" w:cs="Arial"/>
          <w:bCs/>
          <w:i/>
          <w:sz w:val="22"/>
          <w:szCs w:val="22"/>
          <w:lang w:eastAsia="en-ZA"/>
        </w:rPr>
      </w:pPr>
      <w:r w:rsidRPr="002C76C1">
        <w:rPr>
          <w:rFonts w:ascii="Arial" w:hAnsi="Arial" w:cs="Arial"/>
          <w:bCs/>
          <w:i/>
          <w:sz w:val="22"/>
          <w:szCs w:val="22"/>
          <w:lang w:eastAsia="en-ZA"/>
        </w:rPr>
        <w:t>16A9.1(d)</w:t>
      </w:r>
      <w:r w:rsidRPr="002C76C1">
        <w:rPr>
          <w:rFonts w:ascii="Arial" w:hAnsi="Arial" w:cs="Arial"/>
          <w:bCs/>
          <w:i/>
          <w:sz w:val="22"/>
          <w:szCs w:val="22"/>
          <w:lang w:eastAsia="en-ZA"/>
        </w:rPr>
        <w:tab/>
      </w:r>
      <w:r w:rsidRPr="002C76C1">
        <w:rPr>
          <w:rFonts w:ascii="Arial" w:hAnsi="Arial" w:cs="Arial"/>
          <w:bCs/>
          <w:i/>
          <w:sz w:val="22"/>
          <w:szCs w:val="22"/>
          <w:lang w:val="en-GB" w:eastAsia="en-ZA"/>
        </w:rPr>
        <w:t>The accounting officer or accounting authority must</w:t>
      </w:r>
      <w:r w:rsidRPr="002C76C1">
        <w:rPr>
          <w:rFonts w:ascii="Arial" w:hAnsi="Arial" w:cs="Arial"/>
          <w:bCs/>
          <w:i/>
          <w:sz w:val="22"/>
          <w:szCs w:val="22"/>
          <w:lang w:val="en-US" w:eastAsia="en-ZA"/>
        </w:rPr>
        <w:t xml:space="preserve"> </w:t>
      </w:r>
      <w:r w:rsidRPr="002C76C1">
        <w:rPr>
          <w:rFonts w:ascii="Arial" w:hAnsi="Arial" w:cs="Arial"/>
          <w:bCs/>
          <w:i/>
          <w:sz w:val="22"/>
          <w:szCs w:val="22"/>
          <w:lang w:eastAsia="en-ZA"/>
        </w:rPr>
        <w:t>reject any bid from a supplier who fails to provide written proof from the South African Revenue Services that that supplier either has no outstanding tax obligations or has made arrangements to meet outstanding tax obligations;”</w:t>
      </w:r>
    </w:p>
    <w:p w:rsidR="00072C02" w:rsidRPr="002C76C1" w:rsidRDefault="00072C02" w:rsidP="00072C02">
      <w:pPr>
        <w:pStyle w:val="ListParagraph"/>
        <w:tabs>
          <w:tab w:val="center" w:pos="709"/>
        </w:tabs>
        <w:autoSpaceDE w:val="0"/>
        <w:autoSpaceDN w:val="0"/>
        <w:adjustRightInd w:val="0"/>
        <w:ind w:left="426"/>
        <w:rPr>
          <w:rFonts w:ascii="Arial" w:hAnsi="Arial" w:cs="Arial"/>
          <w:bCs/>
          <w:sz w:val="22"/>
          <w:szCs w:val="22"/>
          <w:lang w:eastAsia="en-ZA"/>
        </w:rPr>
      </w:pPr>
    </w:p>
    <w:p w:rsidR="00072C02" w:rsidRPr="002C76C1" w:rsidRDefault="00072C02" w:rsidP="00072C02">
      <w:pPr>
        <w:pStyle w:val="ListParagraph"/>
        <w:numPr>
          <w:ilvl w:val="0"/>
          <w:numId w:val="26"/>
        </w:numPr>
        <w:tabs>
          <w:tab w:val="center" w:pos="709"/>
        </w:tabs>
        <w:autoSpaceDE w:val="0"/>
        <w:autoSpaceDN w:val="0"/>
        <w:adjustRightInd w:val="0"/>
        <w:ind w:left="426" w:hanging="426"/>
        <w:contextualSpacing/>
        <w:rPr>
          <w:rFonts w:ascii="Arial" w:hAnsi="Arial" w:cs="Arial"/>
          <w:bCs/>
          <w:sz w:val="22"/>
          <w:szCs w:val="22"/>
          <w:lang w:eastAsia="en-ZA"/>
        </w:rPr>
      </w:pPr>
      <w:r w:rsidRPr="002C76C1">
        <w:rPr>
          <w:rFonts w:ascii="Arial" w:hAnsi="Arial" w:cs="Arial"/>
          <w:bCs/>
          <w:sz w:val="22"/>
          <w:szCs w:val="22"/>
          <w:lang w:eastAsia="en-ZA"/>
        </w:rPr>
        <w:t>Practice Note 8 of 2007/08 paragraphs 3.3.1, 3.3.2 and 3.3.3 states:</w:t>
      </w:r>
    </w:p>
    <w:p w:rsidR="00072C02" w:rsidRPr="002C76C1" w:rsidRDefault="00072C02" w:rsidP="00072C02">
      <w:pPr>
        <w:pStyle w:val="ListParagraph"/>
        <w:tabs>
          <w:tab w:val="center" w:pos="709"/>
        </w:tabs>
        <w:autoSpaceDE w:val="0"/>
        <w:autoSpaceDN w:val="0"/>
        <w:adjustRightInd w:val="0"/>
        <w:ind w:left="426"/>
        <w:rPr>
          <w:rFonts w:ascii="Arial" w:hAnsi="Arial" w:cs="Arial"/>
          <w:bCs/>
          <w:sz w:val="22"/>
          <w:szCs w:val="22"/>
          <w:lang w:eastAsia="en-ZA"/>
        </w:rPr>
      </w:pPr>
    </w:p>
    <w:p w:rsidR="00072C02" w:rsidRPr="002C76C1" w:rsidRDefault="00072C02" w:rsidP="00072C02">
      <w:pPr>
        <w:pStyle w:val="ListParagraph"/>
        <w:tabs>
          <w:tab w:val="center" w:pos="709"/>
        </w:tabs>
        <w:autoSpaceDE w:val="0"/>
        <w:autoSpaceDN w:val="0"/>
        <w:adjustRightInd w:val="0"/>
        <w:ind w:left="426"/>
        <w:rPr>
          <w:rFonts w:ascii="Arial" w:hAnsi="Arial" w:cs="Arial"/>
          <w:bCs/>
          <w:i/>
          <w:sz w:val="22"/>
          <w:szCs w:val="22"/>
          <w:lang w:eastAsia="en-ZA"/>
        </w:rPr>
      </w:pPr>
      <w:r w:rsidRPr="002C76C1">
        <w:rPr>
          <w:rFonts w:ascii="Arial" w:hAnsi="Arial" w:cs="Arial"/>
          <w:bCs/>
          <w:i/>
          <w:sz w:val="22"/>
          <w:szCs w:val="22"/>
          <w:lang w:eastAsia="en-ZA"/>
        </w:rPr>
        <w:t>“3.3.1</w:t>
      </w:r>
      <w:r w:rsidRPr="002C76C1">
        <w:rPr>
          <w:rFonts w:ascii="Arial" w:hAnsi="Arial" w:cs="Arial"/>
          <w:bCs/>
          <w:i/>
          <w:sz w:val="22"/>
          <w:szCs w:val="22"/>
          <w:lang w:eastAsia="en-ZA"/>
        </w:rPr>
        <w:tab/>
        <w:t xml:space="preserve">Accounting officer/ authorities should invite and accept written price </w:t>
      </w:r>
      <w:r w:rsidRPr="002C76C1">
        <w:rPr>
          <w:rFonts w:ascii="Arial" w:hAnsi="Arial" w:cs="Arial"/>
          <w:bCs/>
          <w:i/>
          <w:sz w:val="22"/>
          <w:szCs w:val="22"/>
          <w:lang w:eastAsia="en-ZA"/>
        </w:rPr>
        <w:tab/>
      </w:r>
      <w:r w:rsidRPr="002C76C1">
        <w:rPr>
          <w:rFonts w:ascii="Arial" w:hAnsi="Arial" w:cs="Arial"/>
          <w:bCs/>
          <w:i/>
          <w:sz w:val="22"/>
          <w:szCs w:val="22"/>
          <w:lang w:eastAsia="en-ZA"/>
        </w:rPr>
        <w:tab/>
      </w:r>
      <w:r w:rsidRPr="002C76C1">
        <w:rPr>
          <w:rFonts w:ascii="Arial" w:hAnsi="Arial" w:cs="Arial"/>
          <w:bCs/>
          <w:i/>
          <w:sz w:val="22"/>
          <w:szCs w:val="22"/>
          <w:lang w:eastAsia="en-ZA"/>
        </w:rPr>
        <w:tab/>
        <w:t xml:space="preserve">quotations for requirements up to an estimated value of R500 000 from as many prospective suppliers as possible, that are registered on the list of </w:t>
      </w:r>
      <w:r w:rsidRPr="002C76C1">
        <w:rPr>
          <w:rFonts w:ascii="Arial" w:hAnsi="Arial" w:cs="Arial"/>
          <w:bCs/>
          <w:i/>
          <w:sz w:val="22"/>
          <w:szCs w:val="22"/>
          <w:lang w:eastAsia="en-ZA"/>
        </w:rPr>
        <w:tab/>
      </w:r>
      <w:r w:rsidRPr="002C76C1">
        <w:rPr>
          <w:rFonts w:ascii="Arial" w:hAnsi="Arial" w:cs="Arial"/>
          <w:bCs/>
          <w:i/>
          <w:sz w:val="22"/>
          <w:szCs w:val="22"/>
          <w:lang w:eastAsia="en-ZA"/>
        </w:rPr>
        <w:tab/>
      </w:r>
      <w:r w:rsidRPr="002C76C1">
        <w:rPr>
          <w:rFonts w:ascii="Arial" w:hAnsi="Arial" w:cs="Arial"/>
          <w:bCs/>
          <w:i/>
          <w:sz w:val="22"/>
          <w:szCs w:val="22"/>
          <w:lang w:eastAsia="en-ZA"/>
        </w:rPr>
        <w:tab/>
        <w:t>prospective suppliers.</w:t>
      </w:r>
    </w:p>
    <w:p w:rsidR="00072C02" w:rsidRPr="002C76C1" w:rsidRDefault="00072C02" w:rsidP="00072C02">
      <w:pPr>
        <w:pStyle w:val="ListParagraph"/>
        <w:tabs>
          <w:tab w:val="center" w:pos="709"/>
        </w:tabs>
        <w:autoSpaceDE w:val="0"/>
        <w:autoSpaceDN w:val="0"/>
        <w:adjustRightInd w:val="0"/>
        <w:ind w:left="426"/>
        <w:rPr>
          <w:rFonts w:ascii="Arial" w:hAnsi="Arial" w:cs="Arial"/>
          <w:bCs/>
          <w:i/>
          <w:sz w:val="22"/>
          <w:szCs w:val="22"/>
          <w:lang w:eastAsia="en-ZA"/>
        </w:rPr>
      </w:pPr>
      <w:r w:rsidRPr="002C76C1">
        <w:rPr>
          <w:rFonts w:ascii="Arial" w:hAnsi="Arial" w:cs="Arial"/>
          <w:bCs/>
          <w:i/>
          <w:sz w:val="22"/>
          <w:szCs w:val="22"/>
          <w:lang w:eastAsia="en-ZA"/>
        </w:rPr>
        <w:t>3.3.2</w:t>
      </w:r>
      <w:r w:rsidRPr="002C76C1">
        <w:rPr>
          <w:rFonts w:ascii="Arial" w:hAnsi="Arial" w:cs="Arial"/>
          <w:bCs/>
          <w:i/>
          <w:sz w:val="22"/>
          <w:szCs w:val="22"/>
          <w:lang w:eastAsia="en-ZA"/>
        </w:rPr>
        <w:tab/>
        <w:t xml:space="preserve">Where no suitable suppliers are available from the list of prospective </w:t>
      </w:r>
      <w:r w:rsidRPr="002C76C1">
        <w:rPr>
          <w:rFonts w:ascii="Arial" w:hAnsi="Arial" w:cs="Arial"/>
          <w:bCs/>
          <w:i/>
          <w:sz w:val="22"/>
          <w:szCs w:val="22"/>
          <w:lang w:eastAsia="en-ZA"/>
        </w:rPr>
        <w:tab/>
      </w:r>
      <w:r w:rsidRPr="002C76C1">
        <w:rPr>
          <w:rFonts w:ascii="Arial" w:hAnsi="Arial" w:cs="Arial"/>
          <w:bCs/>
          <w:i/>
          <w:sz w:val="22"/>
          <w:szCs w:val="22"/>
          <w:lang w:eastAsia="en-ZA"/>
        </w:rPr>
        <w:tab/>
      </w:r>
      <w:r w:rsidRPr="002C76C1">
        <w:rPr>
          <w:rFonts w:ascii="Arial" w:hAnsi="Arial" w:cs="Arial"/>
          <w:bCs/>
          <w:i/>
          <w:sz w:val="22"/>
          <w:szCs w:val="22"/>
          <w:lang w:eastAsia="en-ZA"/>
        </w:rPr>
        <w:tab/>
        <w:t xml:space="preserve">suppliers, written price quotations may be obtained from other possible </w:t>
      </w:r>
      <w:r w:rsidRPr="002C76C1">
        <w:rPr>
          <w:rFonts w:ascii="Arial" w:hAnsi="Arial" w:cs="Arial"/>
          <w:bCs/>
          <w:i/>
          <w:sz w:val="22"/>
          <w:szCs w:val="22"/>
          <w:lang w:eastAsia="en-ZA"/>
        </w:rPr>
        <w:tab/>
      </w:r>
      <w:r w:rsidRPr="002C76C1">
        <w:rPr>
          <w:rFonts w:ascii="Arial" w:hAnsi="Arial" w:cs="Arial"/>
          <w:bCs/>
          <w:i/>
          <w:sz w:val="22"/>
          <w:szCs w:val="22"/>
          <w:lang w:eastAsia="en-ZA"/>
        </w:rPr>
        <w:tab/>
      </w:r>
      <w:r w:rsidRPr="002C76C1">
        <w:rPr>
          <w:rFonts w:ascii="Arial" w:hAnsi="Arial" w:cs="Arial"/>
          <w:bCs/>
          <w:i/>
          <w:sz w:val="22"/>
          <w:szCs w:val="22"/>
          <w:lang w:eastAsia="en-ZA"/>
        </w:rPr>
        <w:tab/>
        <w:t>suppliers.</w:t>
      </w:r>
    </w:p>
    <w:p w:rsidR="00072C02" w:rsidRPr="002C76C1" w:rsidRDefault="00072C02" w:rsidP="00072C02">
      <w:pPr>
        <w:pStyle w:val="ListParagraph"/>
        <w:tabs>
          <w:tab w:val="center" w:pos="709"/>
        </w:tabs>
        <w:autoSpaceDE w:val="0"/>
        <w:autoSpaceDN w:val="0"/>
        <w:adjustRightInd w:val="0"/>
        <w:ind w:left="426"/>
        <w:rPr>
          <w:rFonts w:ascii="Arial" w:hAnsi="Arial" w:cs="Arial"/>
          <w:bCs/>
          <w:i/>
          <w:sz w:val="22"/>
          <w:szCs w:val="22"/>
          <w:lang w:eastAsia="en-ZA"/>
        </w:rPr>
      </w:pPr>
      <w:r w:rsidRPr="002C76C1">
        <w:rPr>
          <w:rFonts w:ascii="Arial" w:hAnsi="Arial" w:cs="Arial"/>
          <w:bCs/>
          <w:i/>
          <w:sz w:val="22"/>
          <w:szCs w:val="22"/>
          <w:lang w:eastAsia="en-ZA"/>
        </w:rPr>
        <w:t>3.3.3</w:t>
      </w:r>
      <w:r w:rsidRPr="002C76C1">
        <w:rPr>
          <w:rFonts w:ascii="Arial" w:hAnsi="Arial" w:cs="Arial"/>
          <w:bCs/>
          <w:i/>
          <w:sz w:val="22"/>
          <w:szCs w:val="22"/>
          <w:lang w:eastAsia="en-ZA"/>
        </w:rPr>
        <w:tab/>
        <w:t xml:space="preserve">if it is not possible to obtain at least three (3) written price quotations, the </w:t>
      </w:r>
      <w:r w:rsidRPr="002C76C1">
        <w:rPr>
          <w:rFonts w:ascii="Arial" w:hAnsi="Arial" w:cs="Arial"/>
          <w:bCs/>
          <w:i/>
          <w:sz w:val="22"/>
          <w:szCs w:val="22"/>
          <w:lang w:eastAsia="en-ZA"/>
        </w:rPr>
        <w:tab/>
      </w:r>
      <w:r w:rsidRPr="002C76C1">
        <w:rPr>
          <w:rFonts w:ascii="Arial" w:hAnsi="Arial" w:cs="Arial"/>
          <w:bCs/>
          <w:i/>
          <w:sz w:val="22"/>
          <w:szCs w:val="22"/>
          <w:lang w:eastAsia="en-ZA"/>
        </w:rPr>
        <w:tab/>
      </w:r>
      <w:r w:rsidRPr="002C76C1">
        <w:rPr>
          <w:rFonts w:ascii="Arial" w:hAnsi="Arial" w:cs="Arial"/>
          <w:bCs/>
          <w:i/>
          <w:sz w:val="22"/>
          <w:szCs w:val="22"/>
          <w:lang w:eastAsia="en-ZA"/>
        </w:rPr>
        <w:tab/>
        <w:t xml:space="preserve">reasons should be recorded and approved by the accounting officer/ authority </w:t>
      </w:r>
      <w:r w:rsidRPr="002C76C1">
        <w:rPr>
          <w:rFonts w:ascii="Arial" w:hAnsi="Arial" w:cs="Arial"/>
          <w:bCs/>
          <w:i/>
          <w:sz w:val="22"/>
          <w:szCs w:val="22"/>
          <w:lang w:eastAsia="en-ZA"/>
        </w:rPr>
        <w:tab/>
      </w:r>
      <w:r w:rsidRPr="002C76C1">
        <w:rPr>
          <w:rFonts w:ascii="Arial" w:hAnsi="Arial" w:cs="Arial"/>
          <w:bCs/>
          <w:i/>
          <w:sz w:val="22"/>
          <w:szCs w:val="22"/>
          <w:lang w:eastAsia="en-ZA"/>
        </w:rPr>
        <w:tab/>
        <w:t xml:space="preserve">or his/ her delegate.  </w:t>
      </w:r>
    </w:p>
    <w:p w:rsidR="00072C02" w:rsidRPr="002C76C1" w:rsidRDefault="00072C02" w:rsidP="00072C02">
      <w:pPr>
        <w:pStyle w:val="ListParagraph"/>
        <w:tabs>
          <w:tab w:val="center" w:pos="709"/>
        </w:tabs>
        <w:autoSpaceDE w:val="0"/>
        <w:autoSpaceDN w:val="0"/>
        <w:adjustRightInd w:val="0"/>
        <w:ind w:left="1446" w:hanging="1020"/>
        <w:rPr>
          <w:rFonts w:ascii="Arial" w:hAnsi="Arial" w:cs="Arial"/>
          <w:bCs/>
          <w:sz w:val="22"/>
          <w:szCs w:val="22"/>
          <w:lang w:eastAsia="en-ZA"/>
        </w:rPr>
      </w:pPr>
      <w:r w:rsidRPr="002C76C1">
        <w:rPr>
          <w:rFonts w:ascii="Arial" w:hAnsi="Arial" w:cs="Arial"/>
          <w:i/>
          <w:iCs/>
          <w:color w:val="000000"/>
          <w:sz w:val="23"/>
          <w:szCs w:val="23"/>
        </w:rPr>
        <w:t>6.1</w:t>
      </w:r>
      <w:r w:rsidRPr="002C76C1">
        <w:rPr>
          <w:rFonts w:ascii="Arial" w:hAnsi="Arial" w:cs="Arial"/>
          <w:i/>
          <w:iCs/>
          <w:color w:val="000000"/>
          <w:sz w:val="23"/>
          <w:szCs w:val="23"/>
        </w:rPr>
        <w:tab/>
        <w:t>The Accounting officer / authority must be in possession of an original valid tax clearance certificate for all price quotations and competitive bids exceeding the value of R30 000 (VAT included).”</w:t>
      </w:r>
    </w:p>
    <w:p w:rsidR="00072C02" w:rsidRPr="002C76C1" w:rsidRDefault="00072C02" w:rsidP="00072C02">
      <w:pPr>
        <w:pStyle w:val="ListParagraph"/>
        <w:tabs>
          <w:tab w:val="center" w:pos="709"/>
        </w:tabs>
        <w:autoSpaceDE w:val="0"/>
        <w:autoSpaceDN w:val="0"/>
        <w:adjustRightInd w:val="0"/>
        <w:ind w:left="426"/>
        <w:rPr>
          <w:rFonts w:ascii="Arial" w:hAnsi="Arial" w:cs="Arial"/>
          <w:bCs/>
          <w:sz w:val="22"/>
          <w:szCs w:val="22"/>
          <w:lang w:eastAsia="en-ZA"/>
        </w:rPr>
      </w:pPr>
    </w:p>
    <w:p w:rsidR="00072C02" w:rsidRPr="002C76C1" w:rsidRDefault="00072C02" w:rsidP="00072C02">
      <w:pPr>
        <w:pStyle w:val="ListParagraph"/>
        <w:numPr>
          <w:ilvl w:val="0"/>
          <w:numId w:val="26"/>
        </w:numPr>
        <w:tabs>
          <w:tab w:val="center" w:pos="709"/>
        </w:tabs>
        <w:autoSpaceDE w:val="0"/>
        <w:autoSpaceDN w:val="0"/>
        <w:adjustRightInd w:val="0"/>
        <w:ind w:left="426" w:hanging="426"/>
        <w:contextualSpacing/>
        <w:rPr>
          <w:rFonts w:ascii="Arial" w:hAnsi="Arial" w:cs="Arial"/>
          <w:bCs/>
          <w:sz w:val="22"/>
          <w:szCs w:val="22"/>
          <w:lang w:eastAsia="en-ZA"/>
        </w:rPr>
      </w:pPr>
      <w:r w:rsidRPr="002C76C1">
        <w:rPr>
          <w:rFonts w:ascii="Arial" w:hAnsi="Arial" w:cs="Arial"/>
          <w:bCs/>
          <w:sz w:val="22"/>
          <w:szCs w:val="22"/>
          <w:lang w:eastAsia="en-ZA"/>
        </w:rPr>
        <w:t>The department’s SCM policy paragraph’s 49 and 50a. states:</w:t>
      </w:r>
    </w:p>
    <w:p w:rsidR="00072C02" w:rsidRPr="002C76C1" w:rsidRDefault="00072C02" w:rsidP="00072C02">
      <w:pPr>
        <w:tabs>
          <w:tab w:val="center" w:pos="709"/>
        </w:tabs>
        <w:autoSpaceDE w:val="0"/>
        <w:autoSpaceDN w:val="0"/>
        <w:adjustRightInd w:val="0"/>
        <w:ind w:left="720"/>
        <w:rPr>
          <w:bCs/>
          <w:sz w:val="22"/>
          <w:szCs w:val="22"/>
          <w:lang w:val="en-ZA" w:eastAsia="en-ZA"/>
        </w:rPr>
      </w:pPr>
    </w:p>
    <w:p w:rsidR="00072C02" w:rsidRPr="002C76C1" w:rsidRDefault="00072C02" w:rsidP="00072C02">
      <w:pPr>
        <w:tabs>
          <w:tab w:val="center" w:pos="709"/>
          <w:tab w:val="left" w:pos="1418"/>
        </w:tabs>
        <w:autoSpaceDE w:val="0"/>
        <w:autoSpaceDN w:val="0"/>
        <w:adjustRightInd w:val="0"/>
        <w:spacing w:after="120" w:line="260" w:lineRule="exact"/>
        <w:ind w:left="426" w:hanging="426"/>
        <w:rPr>
          <w:bCs/>
          <w:i/>
          <w:sz w:val="22"/>
          <w:szCs w:val="22"/>
          <w:lang w:val="en-ZA" w:eastAsia="en-ZA"/>
        </w:rPr>
      </w:pPr>
      <w:r w:rsidRPr="002C76C1">
        <w:rPr>
          <w:bCs/>
          <w:i/>
          <w:sz w:val="22"/>
          <w:szCs w:val="22"/>
          <w:lang w:val="en-ZA" w:eastAsia="en-ZA"/>
        </w:rPr>
        <w:tab/>
        <w:t>“49</w:t>
      </w:r>
      <w:r w:rsidRPr="002C76C1">
        <w:rPr>
          <w:bCs/>
          <w:i/>
          <w:sz w:val="22"/>
          <w:szCs w:val="22"/>
          <w:lang w:val="en-ZA" w:eastAsia="en-ZA"/>
        </w:rPr>
        <w:tab/>
        <w:t xml:space="preserve">A supplier is a provider of goods or services, which meets the criteria of the </w:t>
      </w:r>
      <w:r w:rsidRPr="002C76C1">
        <w:rPr>
          <w:bCs/>
          <w:i/>
          <w:sz w:val="22"/>
          <w:szCs w:val="22"/>
          <w:lang w:val="en-ZA" w:eastAsia="en-ZA"/>
        </w:rPr>
        <w:tab/>
      </w:r>
      <w:r w:rsidRPr="002C76C1">
        <w:rPr>
          <w:bCs/>
          <w:i/>
          <w:sz w:val="22"/>
          <w:szCs w:val="22"/>
          <w:lang w:val="en-ZA" w:eastAsia="en-ZA"/>
        </w:rPr>
        <w:tab/>
        <w:t>Department, is registered on the Department’s supplier register and who is</w:t>
      </w:r>
      <w:r>
        <w:rPr>
          <w:bCs/>
          <w:i/>
          <w:sz w:val="22"/>
          <w:szCs w:val="22"/>
          <w:lang w:val="en-ZA" w:eastAsia="en-ZA"/>
        </w:rPr>
        <w:t xml:space="preserve"> </w:t>
      </w:r>
      <w:r w:rsidRPr="002C76C1">
        <w:rPr>
          <w:bCs/>
          <w:i/>
          <w:sz w:val="22"/>
          <w:szCs w:val="22"/>
          <w:lang w:val="en-ZA" w:eastAsia="en-ZA"/>
        </w:rPr>
        <w:t>able to perform services or provide goods for the Department. The</w:t>
      </w:r>
      <w:r>
        <w:rPr>
          <w:bCs/>
          <w:i/>
          <w:sz w:val="22"/>
          <w:szCs w:val="22"/>
          <w:lang w:val="en-ZA" w:eastAsia="en-ZA"/>
        </w:rPr>
        <w:t xml:space="preserve"> </w:t>
      </w:r>
      <w:r w:rsidRPr="002C76C1">
        <w:rPr>
          <w:bCs/>
          <w:i/>
          <w:sz w:val="22"/>
          <w:szCs w:val="22"/>
          <w:lang w:val="en-ZA" w:eastAsia="en-ZA"/>
        </w:rPr>
        <w:t>Department will only contract with supplie</w:t>
      </w:r>
      <w:r>
        <w:rPr>
          <w:bCs/>
          <w:i/>
          <w:sz w:val="22"/>
          <w:szCs w:val="22"/>
          <w:lang w:val="en-ZA" w:eastAsia="en-ZA"/>
        </w:rPr>
        <w:t>rs registered on the supplier r</w:t>
      </w:r>
      <w:r w:rsidRPr="002C76C1">
        <w:rPr>
          <w:bCs/>
          <w:i/>
          <w:sz w:val="22"/>
          <w:szCs w:val="22"/>
          <w:lang w:val="en-ZA" w:eastAsia="en-ZA"/>
        </w:rPr>
        <w:t>egister.</w:t>
      </w:r>
    </w:p>
    <w:p w:rsidR="00072C02" w:rsidRPr="002C76C1" w:rsidRDefault="00072C02" w:rsidP="00072C02">
      <w:pPr>
        <w:tabs>
          <w:tab w:val="center" w:pos="709"/>
        </w:tabs>
        <w:autoSpaceDE w:val="0"/>
        <w:autoSpaceDN w:val="0"/>
        <w:adjustRightInd w:val="0"/>
        <w:spacing w:after="120" w:line="260" w:lineRule="exact"/>
        <w:rPr>
          <w:bCs/>
          <w:i/>
          <w:sz w:val="22"/>
          <w:szCs w:val="22"/>
          <w:lang w:val="en-ZA" w:eastAsia="en-ZA"/>
        </w:rPr>
      </w:pPr>
    </w:p>
    <w:p w:rsidR="00072C02" w:rsidRPr="002C76C1" w:rsidRDefault="00072C02" w:rsidP="00072C02">
      <w:pPr>
        <w:tabs>
          <w:tab w:val="center" w:pos="709"/>
        </w:tabs>
        <w:autoSpaceDE w:val="0"/>
        <w:autoSpaceDN w:val="0"/>
        <w:adjustRightInd w:val="0"/>
        <w:spacing w:after="120" w:line="260" w:lineRule="exact"/>
        <w:ind w:left="426" w:hanging="426"/>
        <w:rPr>
          <w:bCs/>
          <w:i/>
          <w:sz w:val="22"/>
          <w:szCs w:val="22"/>
          <w:lang w:val="en-ZA" w:eastAsia="en-ZA"/>
        </w:rPr>
      </w:pPr>
      <w:r w:rsidRPr="002C76C1">
        <w:rPr>
          <w:bCs/>
          <w:i/>
          <w:sz w:val="22"/>
          <w:szCs w:val="22"/>
          <w:lang w:val="en-ZA" w:eastAsia="en-ZA"/>
        </w:rPr>
        <w:tab/>
        <w:t>50</w:t>
      </w:r>
      <w:r w:rsidRPr="002C76C1">
        <w:rPr>
          <w:bCs/>
          <w:i/>
          <w:sz w:val="22"/>
          <w:szCs w:val="22"/>
          <w:lang w:val="en-ZA" w:eastAsia="en-ZA"/>
        </w:rPr>
        <w:tab/>
      </w:r>
      <w:r w:rsidRPr="002C76C1">
        <w:rPr>
          <w:bCs/>
          <w:i/>
          <w:sz w:val="22"/>
          <w:szCs w:val="22"/>
          <w:lang w:val="en-ZA" w:eastAsia="en-ZA"/>
        </w:rPr>
        <w:tab/>
        <w:t>The following key principles will apply to the supplier register:</w:t>
      </w:r>
    </w:p>
    <w:p w:rsidR="00072C02" w:rsidRPr="002C76C1" w:rsidRDefault="00072C02" w:rsidP="00072C02">
      <w:pPr>
        <w:tabs>
          <w:tab w:val="center" w:pos="709"/>
        </w:tabs>
        <w:autoSpaceDE w:val="0"/>
        <w:autoSpaceDN w:val="0"/>
        <w:adjustRightInd w:val="0"/>
        <w:spacing w:after="120" w:line="260" w:lineRule="exact"/>
        <w:ind w:left="426"/>
        <w:rPr>
          <w:bCs/>
          <w:i/>
          <w:sz w:val="22"/>
          <w:szCs w:val="22"/>
          <w:lang w:val="en-ZA" w:eastAsia="en-ZA"/>
        </w:rPr>
      </w:pPr>
      <w:r w:rsidRPr="002C76C1">
        <w:rPr>
          <w:bCs/>
          <w:i/>
          <w:sz w:val="22"/>
          <w:szCs w:val="22"/>
          <w:lang w:val="en-ZA" w:eastAsia="en-ZA"/>
        </w:rPr>
        <w:tab/>
      </w:r>
      <w:r w:rsidRPr="002C76C1">
        <w:rPr>
          <w:bCs/>
          <w:i/>
          <w:sz w:val="22"/>
          <w:szCs w:val="22"/>
          <w:lang w:val="en-ZA" w:eastAsia="en-ZA"/>
        </w:rPr>
        <w:tab/>
        <w:t xml:space="preserve">a. </w:t>
      </w:r>
      <w:r w:rsidRPr="002C76C1">
        <w:rPr>
          <w:bCs/>
          <w:i/>
          <w:sz w:val="22"/>
          <w:szCs w:val="22"/>
          <w:lang w:val="en-ZA" w:eastAsia="en-ZA"/>
        </w:rPr>
        <w:tab/>
        <w:t xml:space="preserve">The use of the register will be mandatory for the acquisition through </w:t>
      </w:r>
      <w:r w:rsidRPr="002C76C1">
        <w:rPr>
          <w:bCs/>
          <w:i/>
          <w:sz w:val="22"/>
          <w:szCs w:val="22"/>
          <w:lang w:val="en-ZA" w:eastAsia="en-ZA"/>
        </w:rPr>
        <w:tab/>
      </w:r>
      <w:r w:rsidRPr="002C76C1">
        <w:rPr>
          <w:bCs/>
          <w:i/>
          <w:sz w:val="22"/>
          <w:szCs w:val="22"/>
          <w:lang w:val="en-ZA" w:eastAsia="en-ZA"/>
        </w:rPr>
        <w:tab/>
      </w:r>
      <w:r w:rsidRPr="002C76C1">
        <w:rPr>
          <w:bCs/>
          <w:i/>
          <w:sz w:val="22"/>
          <w:szCs w:val="22"/>
          <w:lang w:val="en-ZA" w:eastAsia="en-ZA"/>
        </w:rPr>
        <w:tab/>
        <w:t>the quotation procedure for all goods and services.”</w:t>
      </w:r>
    </w:p>
    <w:p w:rsidR="00072C02" w:rsidRPr="002C76C1" w:rsidRDefault="00072C02" w:rsidP="00072C02">
      <w:pPr>
        <w:pStyle w:val="NormalWeb"/>
        <w:tabs>
          <w:tab w:val="center" w:pos="709"/>
        </w:tabs>
        <w:spacing w:before="180"/>
        <w:ind w:left="426" w:hanging="426"/>
        <w:rPr>
          <w:rFonts w:ascii="Arial" w:hAnsi="Arial" w:cs="Arial"/>
          <w:color w:val="000000"/>
          <w:sz w:val="22"/>
          <w:szCs w:val="22"/>
          <w:lang w:val="en-GB"/>
        </w:rPr>
      </w:pPr>
      <w:r>
        <w:rPr>
          <w:rFonts w:ascii="Arial" w:hAnsi="Arial" w:cs="Arial"/>
          <w:color w:val="000000"/>
          <w:sz w:val="22"/>
          <w:szCs w:val="22"/>
          <w:lang w:val="en-GB"/>
        </w:rPr>
        <w:t>f</w:t>
      </w:r>
      <w:r w:rsidRPr="002C76C1">
        <w:rPr>
          <w:rFonts w:ascii="Arial" w:hAnsi="Arial" w:cs="Arial"/>
          <w:color w:val="000000"/>
          <w:sz w:val="22"/>
          <w:szCs w:val="22"/>
          <w:lang w:val="en-GB"/>
        </w:rPr>
        <w:t>)</w:t>
      </w:r>
      <w:r w:rsidRPr="002C76C1">
        <w:rPr>
          <w:rFonts w:ascii="Arial" w:hAnsi="Arial" w:cs="Arial"/>
          <w:color w:val="000000"/>
          <w:sz w:val="22"/>
          <w:szCs w:val="22"/>
          <w:lang w:val="en-GB"/>
        </w:rPr>
        <w:tab/>
      </w:r>
      <w:r w:rsidRPr="002C76C1">
        <w:rPr>
          <w:rFonts w:ascii="Arial" w:hAnsi="Arial" w:cs="Arial"/>
          <w:sz w:val="22"/>
          <w:szCs w:val="22"/>
          <w:lang w:val="en-ZA" w:eastAsia="en-ZA"/>
        </w:rPr>
        <w:t xml:space="preserve">Regulation </w:t>
      </w:r>
      <w:r w:rsidRPr="002C76C1">
        <w:rPr>
          <w:rFonts w:ascii="Arial" w:hAnsi="Arial" w:cs="Arial"/>
          <w:color w:val="000000"/>
          <w:sz w:val="22"/>
          <w:szCs w:val="22"/>
        </w:rPr>
        <w:t>issued in terms of</w:t>
      </w:r>
      <w:r w:rsidRPr="002C76C1">
        <w:rPr>
          <w:rFonts w:ascii="Arial" w:hAnsi="Arial" w:cs="Arial"/>
          <w:sz w:val="22"/>
          <w:szCs w:val="22"/>
          <w:lang w:val="en-ZA" w:eastAsia="en-ZA"/>
        </w:rPr>
        <w:t xml:space="preserve"> </w:t>
      </w:r>
      <w:r w:rsidRPr="002C76C1">
        <w:rPr>
          <w:rFonts w:ascii="Arial" w:hAnsi="Arial" w:cs="Arial"/>
          <w:bCs/>
          <w:sz w:val="22"/>
          <w:szCs w:val="22"/>
          <w:lang w:val="en-ZA" w:eastAsia="en-ZA"/>
        </w:rPr>
        <w:t>Preferential Procurement Policy Framework Act 5 of 2000 GN R725 of 10 August 2001, (PPR) paragraph 3(1) requires that:</w:t>
      </w:r>
    </w:p>
    <w:p w:rsidR="00072C02" w:rsidRPr="002C76C1" w:rsidRDefault="00072C02" w:rsidP="00072C02">
      <w:pPr>
        <w:tabs>
          <w:tab w:val="center" w:pos="709"/>
        </w:tabs>
        <w:autoSpaceDE w:val="0"/>
        <w:autoSpaceDN w:val="0"/>
        <w:adjustRightInd w:val="0"/>
        <w:ind w:left="502"/>
        <w:rPr>
          <w:bCs/>
          <w:sz w:val="22"/>
          <w:szCs w:val="22"/>
          <w:lang w:val="en-ZA" w:eastAsia="en-ZA"/>
        </w:rPr>
      </w:pPr>
    </w:p>
    <w:p w:rsidR="00072C02" w:rsidRPr="002C76C1" w:rsidRDefault="00072C02" w:rsidP="00072C02">
      <w:pPr>
        <w:tabs>
          <w:tab w:val="center" w:pos="709"/>
        </w:tabs>
        <w:autoSpaceDE w:val="0"/>
        <w:autoSpaceDN w:val="0"/>
        <w:adjustRightInd w:val="0"/>
        <w:ind w:left="720" w:hanging="294"/>
        <w:rPr>
          <w:i/>
          <w:sz w:val="22"/>
          <w:szCs w:val="22"/>
          <w:lang w:val="en-ZA" w:eastAsia="en-ZA"/>
        </w:rPr>
      </w:pPr>
      <w:r w:rsidRPr="002C76C1">
        <w:rPr>
          <w:bCs/>
          <w:i/>
          <w:sz w:val="22"/>
          <w:szCs w:val="22"/>
          <w:lang w:val="en-ZA" w:eastAsia="en-ZA"/>
        </w:rPr>
        <w:t>“3.</w:t>
      </w:r>
      <w:r w:rsidRPr="002C76C1">
        <w:rPr>
          <w:bCs/>
          <w:i/>
          <w:sz w:val="22"/>
          <w:szCs w:val="22"/>
          <w:lang w:val="en-ZA" w:eastAsia="en-ZA"/>
        </w:rPr>
        <w:tab/>
        <w:t xml:space="preserve">The 80/20 preference point system- (1) </w:t>
      </w:r>
      <w:r w:rsidRPr="002C76C1">
        <w:rPr>
          <w:i/>
          <w:sz w:val="22"/>
          <w:szCs w:val="22"/>
          <w:lang w:val="en-ZA" w:eastAsia="en-ZA"/>
        </w:rPr>
        <w:t>The following formula must be used to calculate the points for price in respect of tenders/procurement with a Rand value equal to, or above R30 000 and up to a Rand value of R500 000. Organs of state may, however, apply this formula for procurement with a value less than R30 000, if and when appropriate:</w:t>
      </w:r>
    </w:p>
    <w:p w:rsidR="00072C02" w:rsidRPr="002C76C1" w:rsidRDefault="00072C02" w:rsidP="00072C02">
      <w:pPr>
        <w:tabs>
          <w:tab w:val="center" w:pos="709"/>
        </w:tabs>
        <w:autoSpaceDE w:val="0"/>
        <w:autoSpaceDN w:val="0"/>
        <w:adjustRightInd w:val="0"/>
        <w:rPr>
          <w:i/>
          <w:sz w:val="22"/>
          <w:szCs w:val="22"/>
          <w:lang w:val="en-ZA" w:eastAsia="en-ZA"/>
        </w:rPr>
      </w:pPr>
    </w:p>
    <w:p w:rsidR="00072C02" w:rsidRPr="002C76C1" w:rsidRDefault="00072C02" w:rsidP="00072C02">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Where</w:t>
      </w:r>
    </w:p>
    <w:p w:rsidR="00072C02" w:rsidRPr="002C76C1" w:rsidRDefault="00072C02" w:rsidP="00072C02">
      <w:pPr>
        <w:tabs>
          <w:tab w:val="center" w:pos="709"/>
        </w:tabs>
        <w:autoSpaceDE w:val="0"/>
        <w:autoSpaceDN w:val="0"/>
        <w:adjustRightInd w:val="0"/>
        <w:ind w:firstLine="720"/>
        <w:rPr>
          <w:i/>
          <w:sz w:val="22"/>
          <w:szCs w:val="22"/>
          <w:lang w:val="en-ZA" w:eastAsia="en-ZA"/>
        </w:rPr>
      </w:pPr>
      <w:r w:rsidRPr="002C76C1">
        <w:rPr>
          <w:i/>
          <w:noProof/>
          <w:sz w:val="22"/>
          <w:szCs w:val="22"/>
          <w:lang w:val="en-ZA" w:eastAsia="en-ZA"/>
        </w:rPr>
        <w:drawing>
          <wp:inline distT="0" distB="0" distL="0" distR="0">
            <wp:extent cx="1343025" cy="4191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43025" cy="419100"/>
                    </a:xfrm>
                    <a:prstGeom prst="rect">
                      <a:avLst/>
                    </a:prstGeom>
                    <a:noFill/>
                    <a:ln w="9525">
                      <a:noFill/>
                      <a:miter lim="800000"/>
                      <a:headEnd/>
                      <a:tailEnd/>
                    </a:ln>
                  </pic:spPr>
                </pic:pic>
              </a:graphicData>
            </a:graphic>
          </wp:inline>
        </w:drawing>
      </w:r>
    </w:p>
    <w:p w:rsidR="00072C02" w:rsidRPr="002C76C1" w:rsidRDefault="00072C02" w:rsidP="00072C02">
      <w:pPr>
        <w:tabs>
          <w:tab w:val="center" w:pos="709"/>
        </w:tabs>
        <w:autoSpaceDE w:val="0"/>
        <w:autoSpaceDN w:val="0"/>
        <w:adjustRightInd w:val="0"/>
        <w:rPr>
          <w:i/>
          <w:sz w:val="22"/>
          <w:szCs w:val="22"/>
          <w:lang w:val="en-ZA" w:eastAsia="en-ZA"/>
        </w:rPr>
      </w:pPr>
    </w:p>
    <w:p w:rsidR="00072C02" w:rsidRPr="002C76C1" w:rsidRDefault="00072C02" w:rsidP="00072C02">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Ps = Points scored for price of tender under consideration</w:t>
      </w:r>
    </w:p>
    <w:p w:rsidR="00072C02" w:rsidRPr="002C76C1" w:rsidRDefault="00072C02" w:rsidP="00072C02">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Pt = Rand value of offer tender consideration</w:t>
      </w:r>
    </w:p>
    <w:p w:rsidR="00072C02" w:rsidRPr="002C76C1" w:rsidRDefault="00072C02" w:rsidP="00072C02">
      <w:pPr>
        <w:pStyle w:val="NormalWeb"/>
        <w:tabs>
          <w:tab w:val="center" w:pos="709"/>
        </w:tabs>
        <w:ind w:firstLine="720"/>
        <w:rPr>
          <w:rFonts w:ascii="Arial" w:hAnsi="Arial" w:cs="Arial"/>
          <w:i/>
          <w:color w:val="000000"/>
          <w:sz w:val="22"/>
          <w:szCs w:val="22"/>
          <w:lang w:val="en-GB"/>
        </w:rPr>
      </w:pPr>
      <w:r w:rsidRPr="002C76C1">
        <w:rPr>
          <w:rFonts w:ascii="Arial" w:hAnsi="Arial" w:cs="Arial"/>
          <w:i/>
          <w:sz w:val="22"/>
          <w:szCs w:val="22"/>
          <w:lang w:val="en-ZA" w:eastAsia="en-ZA"/>
        </w:rPr>
        <w:t>Pmin = Rand value of lowest acceptable tender”</w:t>
      </w:r>
    </w:p>
    <w:p w:rsidR="00072C02" w:rsidRPr="002C76C1" w:rsidRDefault="00072C02" w:rsidP="00072C02">
      <w:pPr>
        <w:pStyle w:val="NormalWeb"/>
        <w:tabs>
          <w:tab w:val="center" w:pos="709"/>
        </w:tabs>
        <w:ind w:left="426" w:hanging="426"/>
        <w:rPr>
          <w:rFonts w:ascii="Arial" w:hAnsi="Arial" w:cs="Arial"/>
          <w:i/>
          <w:color w:val="000000"/>
          <w:sz w:val="22"/>
          <w:szCs w:val="22"/>
          <w:lang w:val="en-GB"/>
        </w:rPr>
      </w:pPr>
    </w:p>
    <w:p w:rsidR="00072C02" w:rsidRPr="002C76C1" w:rsidRDefault="00072C02" w:rsidP="00072C02">
      <w:pPr>
        <w:pStyle w:val="NormalWeb"/>
        <w:tabs>
          <w:tab w:val="center" w:pos="709"/>
        </w:tabs>
        <w:ind w:left="426" w:hanging="426"/>
        <w:rPr>
          <w:rFonts w:ascii="Arial" w:hAnsi="Arial" w:cs="Arial"/>
          <w:i/>
          <w:color w:val="000000"/>
          <w:sz w:val="22"/>
          <w:szCs w:val="22"/>
          <w:lang w:val="en-GB"/>
        </w:rPr>
      </w:pPr>
    </w:p>
    <w:p w:rsidR="00072C02" w:rsidRPr="002C76C1" w:rsidRDefault="00072C02" w:rsidP="00072C02">
      <w:pPr>
        <w:pStyle w:val="NormalWeb"/>
        <w:tabs>
          <w:tab w:val="center" w:pos="709"/>
        </w:tabs>
        <w:ind w:left="426" w:hanging="426"/>
        <w:rPr>
          <w:rFonts w:ascii="Arial" w:hAnsi="Arial" w:cs="Arial"/>
          <w:i/>
          <w:color w:val="000000"/>
          <w:sz w:val="22"/>
          <w:szCs w:val="22"/>
          <w:lang w:val="en-GB"/>
        </w:rPr>
      </w:pPr>
      <w:r w:rsidRPr="002C76C1">
        <w:rPr>
          <w:rFonts w:ascii="Arial" w:hAnsi="Arial" w:cs="Arial"/>
          <w:i/>
          <w:color w:val="000000"/>
          <w:sz w:val="22"/>
          <w:szCs w:val="22"/>
          <w:lang w:val="en-GB"/>
        </w:rPr>
        <w:tab/>
        <w:t>16</w:t>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t xml:space="preserve">No contract may be awarded to a person who has failed to submit an </w:t>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t>orginal</w:t>
      </w:r>
      <w:r w:rsidRPr="002C76C1">
        <w:rPr>
          <w:rFonts w:ascii="Arial" w:hAnsi="Arial" w:cs="Arial"/>
          <w:i/>
          <w:color w:val="000000"/>
          <w:sz w:val="22"/>
          <w:szCs w:val="22"/>
          <w:lang w:val="en-GB"/>
        </w:rPr>
        <w:tab/>
        <w:t xml:space="preserve">Tax Clearance Certificate from the South African Revenue Service </w:t>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t xml:space="preserve">(“SARS”) certifying that the taxes of that person to be in order or that suitable </w:t>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t>arrangements have been made with SARS.”</w:t>
      </w:r>
    </w:p>
    <w:p w:rsidR="00072C02" w:rsidRPr="002C76C1" w:rsidRDefault="00072C02" w:rsidP="00072C02">
      <w:pPr>
        <w:pStyle w:val="NormalWeb"/>
        <w:tabs>
          <w:tab w:val="center" w:pos="709"/>
        </w:tabs>
        <w:ind w:left="426" w:hanging="426"/>
        <w:rPr>
          <w:rFonts w:ascii="Arial" w:hAnsi="Arial" w:cs="Arial"/>
          <w:color w:val="000000"/>
          <w:sz w:val="22"/>
          <w:szCs w:val="22"/>
          <w:lang w:val="en-GB"/>
        </w:rPr>
      </w:pPr>
    </w:p>
    <w:p w:rsidR="00072C02" w:rsidRPr="002C76C1" w:rsidRDefault="00072C02" w:rsidP="00072C02">
      <w:pPr>
        <w:pStyle w:val="NormalWeb"/>
        <w:tabs>
          <w:tab w:val="center" w:pos="709"/>
        </w:tabs>
        <w:spacing w:before="180"/>
        <w:ind w:left="426" w:hanging="426"/>
        <w:rPr>
          <w:rFonts w:ascii="Arial" w:hAnsi="Arial" w:cs="Arial"/>
          <w:color w:val="000000"/>
          <w:sz w:val="22"/>
          <w:szCs w:val="22"/>
        </w:rPr>
      </w:pPr>
      <w:r>
        <w:rPr>
          <w:rFonts w:ascii="Arial" w:hAnsi="Arial" w:cs="Arial"/>
          <w:color w:val="000000"/>
          <w:sz w:val="22"/>
          <w:szCs w:val="22"/>
          <w:lang w:val="en-GB"/>
        </w:rPr>
        <w:t>g</w:t>
      </w:r>
      <w:r w:rsidRPr="002C76C1">
        <w:rPr>
          <w:rFonts w:ascii="Arial" w:hAnsi="Arial" w:cs="Arial"/>
          <w:color w:val="000000"/>
          <w:sz w:val="22"/>
          <w:szCs w:val="22"/>
          <w:lang w:val="en-GB"/>
        </w:rPr>
        <w:t>)</w:t>
      </w:r>
      <w:r w:rsidRPr="002C76C1">
        <w:rPr>
          <w:rFonts w:ascii="Arial" w:hAnsi="Arial" w:cs="Arial"/>
          <w:color w:val="000000"/>
          <w:sz w:val="22"/>
          <w:szCs w:val="22"/>
          <w:lang w:val="en-GB"/>
        </w:rPr>
        <w:tab/>
        <w:t>In terms of Practice Note 7 of 2009/10, effective date of 2 October 2009, paragraphs 4.1.2 and 4.2 requires the following pertaining to SBD 4 forms:</w:t>
      </w:r>
    </w:p>
    <w:p w:rsidR="00072C02" w:rsidRPr="002C76C1" w:rsidRDefault="00072C02" w:rsidP="00072C02">
      <w:pPr>
        <w:pStyle w:val="NormalWeb"/>
        <w:tabs>
          <w:tab w:val="center" w:pos="709"/>
        </w:tabs>
        <w:spacing w:before="180"/>
        <w:ind w:left="1134" w:hanging="708"/>
        <w:rPr>
          <w:rFonts w:ascii="Arial" w:hAnsi="Arial" w:cs="Arial"/>
          <w:color w:val="000000"/>
          <w:sz w:val="22"/>
          <w:szCs w:val="22"/>
        </w:rPr>
      </w:pPr>
      <w:r w:rsidRPr="002C76C1">
        <w:rPr>
          <w:rFonts w:ascii="Arial" w:hAnsi="Arial" w:cs="Arial"/>
          <w:i/>
          <w:iCs/>
          <w:color w:val="000000"/>
          <w:sz w:val="22"/>
          <w:szCs w:val="22"/>
          <w:lang w:val="en-GB"/>
        </w:rPr>
        <w:t xml:space="preserve">“4.1.2   With effect from the date on which this practice note takes effect, accounting officers and accounting authorities are required to utilize the attached revised SBD 4 when inviting price quotations, advertised competitive bids, limited bids or proposals. This SBD 4 should be used with minimum changes that are necessary to address contract and project specific issues. </w:t>
      </w:r>
    </w:p>
    <w:p w:rsidR="00072C02" w:rsidRPr="002C76C1" w:rsidRDefault="00072C02" w:rsidP="00072C02">
      <w:pPr>
        <w:pStyle w:val="NormalWeb"/>
        <w:tabs>
          <w:tab w:val="center" w:pos="709"/>
        </w:tabs>
        <w:spacing w:before="180"/>
        <w:ind w:left="1134" w:hanging="708"/>
        <w:rPr>
          <w:rFonts w:ascii="Arial" w:hAnsi="Arial" w:cs="Arial"/>
          <w:i/>
          <w:iCs/>
          <w:color w:val="000000"/>
          <w:sz w:val="22"/>
          <w:szCs w:val="22"/>
          <w:lang w:val="en-GB"/>
        </w:rPr>
      </w:pPr>
      <w:r w:rsidRPr="002C76C1">
        <w:rPr>
          <w:rFonts w:ascii="Arial" w:hAnsi="Arial" w:cs="Arial"/>
          <w:i/>
          <w:iCs/>
          <w:color w:val="000000"/>
          <w:sz w:val="22"/>
          <w:szCs w:val="22"/>
          <w:lang w:val="en-GB"/>
        </w:rPr>
        <w:t>4.2       Use of the SBD 4 when establishing lists of potential / prospective suppliers when obtaining quotations  The SBD 4 must also be used in documentation relating to applications by service providers to be registered in the lists of potential or prospective suppliers for goods and services obtained by means of verbal or written quotations.”</w:t>
      </w:r>
    </w:p>
    <w:p w:rsidR="00072C02" w:rsidRPr="002C76C1" w:rsidRDefault="00072C02" w:rsidP="00072C02">
      <w:pPr>
        <w:pStyle w:val="NormalWeb"/>
        <w:tabs>
          <w:tab w:val="center" w:pos="709"/>
        </w:tabs>
        <w:rPr>
          <w:rFonts w:ascii="Arial" w:hAnsi="Arial" w:cs="Arial"/>
          <w:color w:val="000000"/>
          <w:sz w:val="22"/>
          <w:szCs w:val="22"/>
        </w:rPr>
      </w:pPr>
    </w:p>
    <w:p w:rsidR="00072C02" w:rsidRPr="002C76C1" w:rsidRDefault="00072C02" w:rsidP="00072C02">
      <w:pPr>
        <w:pStyle w:val="NormalWeb"/>
        <w:tabs>
          <w:tab w:val="center" w:pos="709"/>
        </w:tabs>
        <w:spacing w:after="120" w:line="260" w:lineRule="exact"/>
        <w:rPr>
          <w:rFonts w:ascii="Arial" w:hAnsi="Arial" w:cs="Arial"/>
          <w:sz w:val="22"/>
          <w:szCs w:val="22"/>
        </w:rPr>
      </w:pPr>
      <w:r w:rsidRPr="002C76C1">
        <w:rPr>
          <w:rFonts w:ascii="Arial" w:hAnsi="Arial" w:cs="Arial"/>
          <w:sz w:val="22"/>
          <w:szCs w:val="22"/>
        </w:rPr>
        <w:t>The following non compliance issue was identified during the audit of the following procurement batch:</w:t>
      </w:r>
    </w:p>
    <w:p w:rsidR="00072C02" w:rsidRPr="002C76C1" w:rsidRDefault="00072C02" w:rsidP="00072C02">
      <w:pPr>
        <w:pStyle w:val="NormalWeb"/>
        <w:tabs>
          <w:tab w:val="center" w:pos="709"/>
        </w:tabs>
        <w:spacing w:after="120" w:line="260" w:lineRule="exact"/>
        <w:rPr>
          <w:rFonts w:ascii="Arial" w:hAnsi="Arial" w:cs="Arial"/>
          <w:sz w:val="22"/>
          <w:szCs w:val="22"/>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1743"/>
        <w:gridCol w:w="2340"/>
        <w:gridCol w:w="1710"/>
        <w:gridCol w:w="1260"/>
      </w:tblGrid>
      <w:tr w:rsidR="00072C02" w:rsidRPr="006C1BC6" w:rsidTr="00D90C13">
        <w:trPr>
          <w:trHeight w:val="259"/>
        </w:trPr>
        <w:tc>
          <w:tcPr>
            <w:tcW w:w="2127" w:type="dxa"/>
            <w:tcBorders>
              <w:bottom w:val="single" w:sz="4" w:space="0" w:color="auto"/>
            </w:tcBorders>
            <w:shd w:val="clear" w:color="auto" w:fill="D9D9D9" w:themeFill="background1" w:themeFillShade="D9"/>
            <w:noWrap/>
            <w:hideMark/>
          </w:tcPr>
          <w:p w:rsidR="00072C02" w:rsidRPr="006C1BC6" w:rsidRDefault="00072C02" w:rsidP="00D90C13">
            <w:pPr>
              <w:tabs>
                <w:tab w:val="center" w:pos="709"/>
              </w:tabs>
              <w:spacing w:before="300"/>
              <w:rPr>
                <w:b/>
                <w:color w:val="000000"/>
                <w:sz w:val="18"/>
                <w:szCs w:val="18"/>
                <w:lang w:eastAsia="en-ZA"/>
              </w:rPr>
            </w:pPr>
            <w:r w:rsidRPr="006C1BC6">
              <w:rPr>
                <w:b/>
                <w:color w:val="000000"/>
                <w:sz w:val="18"/>
                <w:szCs w:val="18"/>
                <w:lang w:eastAsia="en-ZA"/>
              </w:rPr>
              <w:t>SUPPLIER</w:t>
            </w:r>
          </w:p>
        </w:tc>
        <w:tc>
          <w:tcPr>
            <w:tcW w:w="1743" w:type="dxa"/>
            <w:tcBorders>
              <w:bottom w:val="single" w:sz="4" w:space="0" w:color="auto"/>
            </w:tcBorders>
            <w:shd w:val="clear" w:color="auto" w:fill="D9D9D9" w:themeFill="background1" w:themeFillShade="D9"/>
          </w:tcPr>
          <w:p w:rsidR="00072C02" w:rsidRPr="006C1BC6" w:rsidRDefault="00072C02" w:rsidP="00D90C13">
            <w:pPr>
              <w:tabs>
                <w:tab w:val="center" w:pos="709"/>
              </w:tabs>
              <w:spacing w:before="300"/>
              <w:rPr>
                <w:b/>
                <w:color w:val="000000"/>
                <w:sz w:val="18"/>
                <w:szCs w:val="18"/>
                <w:lang w:eastAsia="en-ZA"/>
              </w:rPr>
            </w:pPr>
            <w:r w:rsidRPr="006C1BC6">
              <w:rPr>
                <w:b/>
                <w:color w:val="000000"/>
                <w:sz w:val="18"/>
                <w:szCs w:val="18"/>
                <w:lang w:eastAsia="en-ZA"/>
              </w:rPr>
              <w:t>BATCH NUMBER</w:t>
            </w:r>
          </w:p>
        </w:tc>
        <w:tc>
          <w:tcPr>
            <w:tcW w:w="2340" w:type="dxa"/>
            <w:shd w:val="clear" w:color="auto" w:fill="D9D9D9" w:themeFill="background1" w:themeFillShade="D9"/>
          </w:tcPr>
          <w:p w:rsidR="00072C02" w:rsidRPr="006C1BC6" w:rsidRDefault="00072C02" w:rsidP="00D90C13">
            <w:pPr>
              <w:tabs>
                <w:tab w:val="center" w:pos="709"/>
              </w:tabs>
              <w:spacing w:before="300"/>
              <w:rPr>
                <w:b/>
                <w:color w:val="000000"/>
                <w:sz w:val="18"/>
                <w:szCs w:val="18"/>
                <w:lang w:eastAsia="en-ZA"/>
              </w:rPr>
            </w:pPr>
            <w:r w:rsidRPr="006C1BC6">
              <w:rPr>
                <w:b/>
                <w:color w:val="000000"/>
                <w:sz w:val="18"/>
                <w:szCs w:val="18"/>
                <w:lang w:eastAsia="en-ZA"/>
              </w:rPr>
              <w:t>DESCRIPTION OF ITEMS</w:t>
            </w:r>
          </w:p>
        </w:tc>
        <w:tc>
          <w:tcPr>
            <w:tcW w:w="1710" w:type="dxa"/>
            <w:shd w:val="clear" w:color="auto" w:fill="D9D9D9" w:themeFill="background1" w:themeFillShade="D9"/>
          </w:tcPr>
          <w:p w:rsidR="00072C02" w:rsidRPr="006C1BC6" w:rsidRDefault="00072C02" w:rsidP="00D90C13">
            <w:pPr>
              <w:tabs>
                <w:tab w:val="center" w:pos="709"/>
              </w:tabs>
              <w:spacing w:before="300"/>
              <w:rPr>
                <w:b/>
                <w:color w:val="000000"/>
                <w:sz w:val="18"/>
                <w:szCs w:val="18"/>
                <w:lang w:eastAsia="en-ZA"/>
              </w:rPr>
            </w:pPr>
            <w:r w:rsidRPr="006C1BC6">
              <w:rPr>
                <w:b/>
                <w:color w:val="000000"/>
                <w:sz w:val="18"/>
                <w:szCs w:val="18"/>
                <w:lang w:eastAsia="en-ZA"/>
              </w:rPr>
              <w:t>QUANTITY</w:t>
            </w:r>
          </w:p>
        </w:tc>
        <w:tc>
          <w:tcPr>
            <w:tcW w:w="1260" w:type="dxa"/>
            <w:shd w:val="clear" w:color="auto" w:fill="D9D9D9" w:themeFill="background1" w:themeFillShade="D9"/>
          </w:tcPr>
          <w:p w:rsidR="00072C02" w:rsidRPr="006C1BC6" w:rsidRDefault="00072C02" w:rsidP="00D90C13">
            <w:pPr>
              <w:tabs>
                <w:tab w:val="center" w:pos="709"/>
              </w:tabs>
              <w:rPr>
                <w:b/>
                <w:color w:val="000000"/>
                <w:sz w:val="18"/>
                <w:szCs w:val="18"/>
                <w:lang w:eastAsia="en-ZA"/>
              </w:rPr>
            </w:pPr>
            <w:r w:rsidRPr="006C1BC6">
              <w:rPr>
                <w:b/>
                <w:color w:val="000000"/>
                <w:sz w:val="18"/>
                <w:szCs w:val="18"/>
                <w:lang w:eastAsia="en-ZA"/>
              </w:rPr>
              <w:t xml:space="preserve">UNIT COST </w:t>
            </w:r>
          </w:p>
          <w:p w:rsidR="00072C02" w:rsidRPr="006C1BC6" w:rsidRDefault="00072C02" w:rsidP="00D90C13">
            <w:pPr>
              <w:tabs>
                <w:tab w:val="center" w:pos="709"/>
              </w:tabs>
              <w:rPr>
                <w:b/>
                <w:color w:val="000000"/>
                <w:sz w:val="18"/>
                <w:szCs w:val="18"/>
                <w:lang w:eastAsia="en-ZA"/>
              </w:rPr>
            </w:pPr>
            <w:r w:rsidRPr="006C1BC6">
              <w:rPr>
                <w:b/>
                <w:color w:val="000000"/>
                <w:sz w:val="18"/>
                <w:szCs w:val="18"/>
                <w:lang w:eastAsia="en-ZA"/>
              </w:rPr>
              <w:t>[INCLUDING VAT]</w:t>
            </w:r>
          </w:p>
          <w:p w:rsidR="00072C02" w:rsidRPr="006C1BC6" w:rsidRDefault="00072C02" w:rsidP="00D90C13">
            <w:pPr>
              <w:tabs>
                <w:tab w:val="center" w:pos="709"/>
              </w:tabs>
              <w:rPr>
                <w:b/>
                <w:color w:val="000000"/>
                <w:sz w:val="18"/>
                <w:szCs w:val="18"/>
                <w:lang w:eastAsia="en-ZA"/>
              </w:rPr>
            </w:pPr>
            <w:r w:rsidRPr="006C1BC6">
              <w:rPr>
                <w:b/>
                <w:color w:val="000000"/>
                <w:sz w:val="18"/>
                <w:szCs w:val="18"/>
                <w:lang w:eastAsia="en-ZA"/>
              </w:rPr>
              <w:t>R</w:t>
            </w:r>
          </w:p>
        </w:tc>
      </w:tr>
      <w:tr w:rsidR="00072C02" w:rsidRPr="006C1BC6" w:rsidTr="00D90C13">
        <w:trPr>
          <w:cantSplit/>
          <w:trHeight w:val="227"/>
        </w:trPr>
        <w:tc>
          <w:tcPr>
            <w:tcW w:w="2127" w:type="dxa"/>
            <w:tcBorders>
              <w:top w:val="single" w:sz="4" w:space="0" w:color="auto"/>
              <w:left w:val="single" w:sz="4" w:space="0" w:color="auto"/>
              <w:bottom w:val="single" w:sz="4" w:space="0" w:color="auto"/>
              <w:right w:val="single" w:sz="4" w:space="0" w:color="auto"/>
            </w:tcBorders>
            <w:noWrap/>
            <w:vAlign w:val="bottom"/>
            <w:hideMark/>
          </w:tcPr>
          <w:p w:rsidR="00072C02" w:rsidRPr="006C1BC6" w:rsidRDefault="00072C02" w:rsidP="00D90C13">
            <w:pPr>
              <w:tabs>
                <w:tab w:val="center" w:pos="709"/>
              </w:tabs>
              <w:spacing w:before="300"/>
              <w:rPr>
                <w:color w:val="000000"/>
                <w:sz w:val="18"/>
                <w:szCs w:val="18"/>
                <w:lang w:eastAsia="en-ZA"/>
              </w:rPr>
            </w:pPr>
            <w:r w:rsidRPr="006C1BC6">
              <w:rPr>
                <w:color w:val="000000"/>
                <w:sz w:val="18"/>
                <w:szCs w:val="18"/>
                <w:lang w:eastAsia="en-ZA"/>
              </w:rPr>
              <w:t>North Natal Tissue</w:t>
            </w:r>
          </w:p>
        </w:tc>
        <w:tc>
          <w:tcPr>
            <w:tcW w:w="1743" w:type="dxa"/>
            <w:tcBorders>
              <w:top w:val="single" w:sz="4" w:space="0" w:color="auto"/>
              <w:left w:val="single" w:sz="4" w:space="0" w:color="auto"/>
              <w:bottom w:val="single" w:sz="4" w:space="0" w:color="auto"/>
              <w:right w:val="single" w:sz="4" w:space="0" w:color="auto"/>
            </w:tcBorders>
            <w:vAlign w:val="bottom"/>
          </w:tcPr>
          <w:p w:rsidR="00072C02" w:rsidRPr="006C1BC6" w:rsidRDefault="00072C02" w:rsidP="00D90C13">
            <w:pPr>
              <w:tabs>
                <w:tab w:val="center" w:pos="709"/>
              </w:tabs>
              <w:spacing w:before="300"/>
              <w:rPr>
                <w:color w:val="000000"/>
                <w:sz w:val="18"/>
                <w:szCs w:val="18"/>
                <w:lang w:eastAsia="en-ZA"/>
              </w:rPr>
            </w:pPr>
            <w:r w:rsidRPr="006C1BC6">
              <w:rPr>
                <w:color w:val="000000"/>
                <w:sz w:val="18"/>
                <w:szCs w:val="18"/>
                <w:lang w:eastAsia="en-ZA"/>
              </w:rPr>
              <w:t>152701</w:t>
            </w:r>
          </w:p>
        </w:tc>
        <w:tc>
          <w:tcPr>
            <w:tcW w:w="2340" w:type="dxa"/>
            <w:tcBorders>
              <w:left w:val="single" w:sz="4" w:space="0" w:color="auto"/>
            </w:tcBorders>
            <w:vAlign w:val="bottom"/>
          </w:tcPr>
          <w:p w:rsidR="00072C02" w:rsidRPr="006C1BC6" w:rsidRDefault="00072C02" w:rsidP="00D90C13">
            <w:pPr>
              <w:tabs>
                <w:tab w:val="center" w:pos="709"/>
              </w:tabs>
              <w:spacing w:after="120"/>
              <w:outlineLvl w:val="0"/>
              <w:rPr>
                <w:bCs/>
                <w:sz w:val="18"/>
                <w:szCs w:val="18"/>
              </w:rPr>
            </w:pPr>
            <w:r w:rsidRPr="006C1BC6">
              <w:rPr>
                <w:sz w:val="18"/>
                <w:szCs w:val="18"/>
              </w:rPr>
              <w:t>X1 Ply toilet paper</w:t>
            </w:r>
          </w:p>
        </w:tc>
        <w:tc>
          <w:tcPr>
            <w:tcW w:w="1710" w:type="dxa"/>
            <w:vAlign w:val="bottom"/>
          </w:tcPr>
          <w:p w:rsidR="00072C02" w:rsidRPr="006C1BC6" w:rsidRDefault="00072C02" w:rsidP="00D90C13">
            <w:pPr>
              <w:tabs>
                <w:tab w:val="center" w:pos="709"/>
              </w:tabs>
              <w:spacing w:after="120"/>
              <w:outlineLvl w:val="0"/>
              <w:rPr>
                <w:bCs/>
                <w:sz w:val="18"/>
                <w:szCs w:val="18"/>
              </w:rPr>
            </w:pPr>
            <w:r w:rsidRPr="006C1BC6">
              <w:rPr>
                <w:bCs/>
                <w:sz w:val="18"/>
                <w:szCs w:val="18"/>
              </w:rPr>
              <w:t>250</w:t>
            </w:r>
          </w:p>
        </w:tc>
        <w:tc>
          <w:tcPr>
            <w:tcW w:w="1260" w:type="dxa"/>
            <w:vAlign w:val="bottom"/>
          </w:tcPr>
          <w:p w:rsidR="00072C02" w:rsidRPr="006C1BC6" w:rsidRDefault="00072C02" w:rsidP="00D90C13">
            <w:pPr>
              <w:tabs>
                <w:tab w:val="center" w:pos="709"/>
              </w:tabs>
              <w:spacing w:after="120"/>
              <w:jc w:val="right"/>
              <w:outlineLvl w:val="0"/>
              <w:rPr>
                <w:bCs/>
                <w:sz w:val="18"/>
                <w:szCs w:val="18"/>
              </w:rPr>
            </w:pPr>
            <w:r w:rsidRPr="006C1BC6">
              <w:rPr>
                <w:sz w:val="18"/>
                <w:szCs w:val="18"/>
              </w:rPr>
              <w:t>39 900,00</w:t>
            </w:r>
          </w:p>
        </w:tc>
      </w:tr>
      <w:tr w:rsidR="00072C02" w:rsidRPr="006C1BC6" w:rsidTr="00D90C13">
        <w:trPr>
          <w:cantSplit/>
          <w:trHeight w:val="227"/>
        </w:trPr>
        <w:tc>
          <w:tcPr>
            <w:tcW w:w="7920" w:type="dxa"/>
            <w:gridSpan w:val="4"/>
            <w:tcBorders>
              <w:top w:val="single" w:sz="4" w:space="0" w:color="auto"/>
              <w:left w:val="single" w:sz="4" w:space="0" w:color="auto"/>
              <w:bottom w:val="single" w:sz="4" w:space="0" w:color="auto"/>
            </w:tcBorders>
            <w:noWrap/>
            <w:vAlign w:val="bottom"/>
            <w:hideMark/>
          </w:tcPr>
          <w:p w:rsidR="00072C02" w:rsidRPr="006C1BC6" w:rsidRDefault="00072C02" w:rsidP="00D90C13">
            <w:pPr>
              <w:tabs>
                <w:tab w:val="center" w:pos="709"/>
              </w:tabs>
              <w:spacing w:after="120"/>
              <w:outlineLvl w:val="0"/>
              <w:rPr>
                <w:b/>
                <w:bCs/>
                <w:sz w:val="18"/>
                <w:szCs w:val="18"/>
              </w:rPr>
            </w:pPr>
            <w:r w:rsidRPr="006C1BC6">
              <w:rPr>
                <w:b/>
                <w:bCs/>
                <w:sz w:val="18"/>
                <w:szCs w:val="18"/>
              </w:rPr>
              <w:t>GRAND TOTAL</w:t>
            </w:r>
          </w:p>
        </w:tc>
        <w:tc>
          <w:tcPr>
            <w:tcW w:w="1260" w:type="dxa"/>
            <w:vAlign w:val="bottom"/>
          </w:tcPr>
          <w:p w:rsidR="00072C02" w:rsidRPr="006C1BC6" w:rsidRDefault="00072C02" w:rsidP="00D90C13">
            <w:pPr>
              <w:tabs>
                <w:tab w:val="center" w:pos="709"/>
              </w:tabs>
              <w:spacing w:after="120"/>
              <w:jc w:val="right"/>
              <w:outlineLvl w:val="0"/>
              <w:rPr>
                <w:b/>
                <w:bCs/>
                <w:sz w:val="18"/>
                <w:szCs w:val="18"/>
              </w:rPr>
            </w:pPr>
            <w:r w:rsidRPr="006C1BC6">
              <w:rPr>
                <w:b/>
                <w:bCs/>
                <w:sz w:val="18"/>
                <w:szCs w:val="18"/>
              </w:rPr>
              <w:t>39 900,00</w:t>
            </w:r>
          </w:p>
        </w:tc>
      </w:tr>
    </w:tbl>
    <w:p w:rsidR="00072C02" w:rsidRPr="002C76C1" w:rsidRDefault="00072C02" w:rsidP="00072C02">
      <w:pPr>
        <w:pStyle w:val="NormalWeb"/>
        <w:tabs>
          <w:tab w:val="center" w:pos="709"/>
        </w:tabs>
        <w:spacing w:after="120" w:line="260" w:lineRule="exact"/>
        <w:rPr>
          <w:rFonts w:ascii="Arial" w:hAnsi="Arial" w:cs="Arial"/>
          <w:sz w:val="22"/>
          <w:szCs w:val="22"/>
        </w:rPr>
      </w:pPr>
    </w:p>
    <w:p w:rsidR="00072C02" w:rsidRPr="002C76C1" w:rsidRDefault="00072C02" w:rsidP="006F5D2E">
      <w:pPr>
        <w:pStyle w:val="NormalWeb"/>
        <w:numPr>
          <w:ilvl w:val="0"/>
          <w:numId w:val="96"/>
        </w:numPr>
        <w:tabs>
          <w:tab w:val="center" w:pos="709"/>
        </w:tabs>
        <w:spacing w:after="120" w:line="260" w:lineRule="exact"/>
        <w:ind w:left="426" w:hanging="426"/>
        <w:rPr>
          <w:rFonts w:ascii="Arial" w:hAnsi="Arial" w:cs="Arial"/>
          <w:sz w:val="22"/>
          <w:szCs w:val="22"/>
        </w:rPr>
      </w:pPr>
      <w:r w:rsidRPr="002C76C1">
        <w:rPr>
          <w:rFonts w:ascii="Arial" w:hAnsi="Arial" w:cs="Arial"/>
          <w:sz w:val="22"/>
          <w:szCs w:val="22"/>
        </w:rPr>
        <w:t>The department requested quotations from the following suppliers for the procurement of toilet papers (tissue):</w:t>
      </w:r>
    </w:p>
    <w:p w:rsidR="00072C02" w:rsidRPr="002C76C1" w:rsidRDefault="00072C02" w:rsidP="006F5D2E">
      <w:pPr>
        <w:pStyle w:val="NormalWeb"/>
        <w:numPr>
          <w:ilvl w:val="0"/>
          <w:numId w:val="92"/>
        </w:numPr>
        <w:tabs>
          <w:tab w:val="center" w:pos="709"/>
          <w:tab w:val="left" w:pos="1418"/>
        </w:tabs>
        <w:spacing w:after="120" w:line="260" w:lineRule="exact"/>
        <w:rPr>
          <w:rFonts w:ascii="Arial" w:hAnsi="Arial" w:cs="Arial"/>
          <w:sz w:val="22"/>
          <w:szCs w:val="22"/>
        </w:rPr>
      </w:pPr>
      <w:r w:rsidRPr="002C76C1">
        <w:rPr>
          <w:rFonts w:ascii="Arial" w:hAnsi="Arial" w:cs="Arial"/>
          <w:sz w:val="22"/>
          <w:szCs w:val="22"/>
        </w:rPr>
        <w:t>North Natal Tissue (Pty) Ltd</w:t>
      </w:r>
    </w:p>
    <w:p w:rsidR="00072C02" w:rsidRPr="002C76C1" w:rsidRDefault="00072C02" w:rsidP="006F5D2E">
      <w:pPr>
        <w:pStyle w:val="NormalWeb"/>
        <w:numPr>
          <w:ilvl w:val="0"/>
          <w:numId w:val="92"/>
        </w:numPr>
        <w:tabs>
          <w:tab w:val="center" w:pos="709"/>
          <w:tab w:val="left" w:pos="1418"/>
        </w:tabs>
        <w:spacing w:after="120" w:line="260" w:lineRule="exact"/>
        <w:rPr>
          <w:rFonts w:ascii="Arial" w:hAnsi="Arial" w:cs="Arial"/>
          <w:sz w:val="22"/>
          <w:szCs w:val="22"/>
        </w:rPr>
      </w:pPr>
      <w:r w:rsidRPr="002C76C1">
        <w:rPr>
          <w:rFonts w:ascii="Arial" w:hAnsi="Arial" w:cs="Arial"/>
          <w:sz w:val="22"/>
          <w:szCs w:val="22"/>
        </w:rPr>
        <w:t>Shaneal Distributors cc</w:t>
      </w:r>
    </w:p>
    <w:p w:rsidR="00072C02" w:rsidRPr="002C76C1" w:rsidRDefault="00072C02" w:rsidP="006F5D2E">
      <w:pPr>
        <w:pStyle w:val="NormalWeb"/>
        <w:numPr>
          <w:ilvl w:val="0"/>
          <w:numId w:val="92"/>
        </w:numPr>
        <w:tabs>
          <w:tab w:val="center" w:pos="709"/>
          <w:tab w:val="left" w:pos="1418"/>
        </w:tabs>
        <w:spacing w:after="120" w:line="260" w:lineRule="exact"/>
        <w:rPr>
          <w:rFonts w:ascii="Arial" w:hAnsi="Arial" w:cs="Arial"/>
          <w:sz w:val="22"/>
          <w:szCs w:val="22"/>
        </w:rPr>
      </w:pPr>
      <w:r w:rsidRPr="002C76C1">
        <w:rPr>
          <w:rFonts w:ascii="Arial" w:hAnsi="Arial" w:cs="Arial"/>
          <w:sz w:val="22"/>
          <w:szCs w:val="22"/>
        </w:rPr>
        <w:t>Wazama Procurement Paper Solutions</w:t>
      </w:r>
    </w:p>
    <w:p w:rsidR="00072C02" w:rsidRPr="002C76C1" w:rsidRDefault="00072C02" w:rsidP="00072C02">
      <w:pPr>
        <w:pStyle w:val="NormalWeb"/>
        <w:tabs>
          <w:tab w:val="center" w:pos="709"/>
        </w:tabs>
        <w:ind w:left="709"/>
        <w:rPr>
          <w:rFonts w:ascii="Arial" w:hAnsi="Arial" w:cs="Arial"/>
          <w:sz w:val="22"/>
          <w:szCs w:val="22"/>
        </w:rPr>
      </w:pPr>
    </w:p>
    <w:p w:rsidR="00072C02" w:rsidRPr="002C76C1" w:rsidRDefault="00072C02" w:rsidP="00072C02">
      <w:pPr>
        <w:pStyle w:val="NormalWeb"/>
        <w:tabs>
          <w:tab w:val="left" w:pos="426"/>
          <w:tab w:val="center" w:pos="709"/>
        </w:tabs>
        <w:rPr>
          <w:rFonts w:ascii="Arial" w:hAnsi="Arial" w:cs="Arial"/>
          <w:sz w:val="22"/>
          <w:szCs w:val="22"/>
        </w:rPr>
      </w:pPr>
      <w:r w:rsidRPr="002C76C1">
        <w:rPr>
          <w:rFonts w:ascii="Arial" w:hAnsi="Arial" w:cs="Arial"/>
          <w:sz w:val="22"/>
          <w:szCs w:val="22"/>
        </w:rPr>
        <w:tab/>
        <w:t xml:space="preserve">Contrary to the legislation listed above, only Shaneal Distributors is listed on the </w:t>
      </w:r>
      <w:r w:rsidRPr="002C76C1">
        <w:rPr>
          <w:rFonts w:ascii="Arial" w:hAnsi="Arial" w:cs="Arial"/>
          <w:sz w:val="22"/>
          <w:szCs w:val="22"/>
        </w:rPr>
        <w:tab/>
        <w:t xml:space="preserve">supplier register. No documentation was provided indicating that the deviation was </w:t>
      </w:r>
      <w:r w:rsidRPr="002C76C1">
        <w:rPr>
          <w:rFonts w:ascii="Arial" w:hAnsi="Arial" w:cs="Arial"/>
          <w:sz w:val="22"/>
          <w:szCs w:val="22"/>
        </w:rPr>
        <w:tab/>
        <w:t xml:space="preserve">approved by the delegated official and the reasons thereof. </w:t>
      </w:r>
    </w:p>
    <w:p w:rsidR="00072C02" w:rsidRPr="002C76C1" w:rsidRDefault="00072C02" w:rsidP="00072C02">
      <w:pPr>
        <w:pStyle w:val="NormalWeb"/>
        <w:tabs>
          <w:tab w:val="center" w:pos="709"/>
        </w:tabs>
        <w:rPr>
          <w:rFonts w:ascii="Arial" w:hAnsi="Arial" w:cs="Arial"/>
          <w:sz w:val="22"/>
          <w:szCs w:val="22"/>
        </w:rPr>
      </w:pPr>
    </w:p>
    <w:p w:rsidR="00072C02" w:rsidRPr="002C76C1" w:rsidRDefault="00072C02" w:rsidP="00072C02">
      <w:pPr>
        <w:pStyle w:val="NormalWeb"/>
        <w:tabs>
          <w:tab w:val="center" w:pos="709"/>
        </w:tabs>
        <w:ind w:left="450" w:hanging="450"/>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t xml:space="preserve">Furthermore, considering the department is using the Pro-quote system to source quotations and the system is unable to list a supplier that is not listed in its database; it is not evident through which process these suppliers are identified to be invited to submit quotations. </w:t>
      </w:r>
    </w:p>
    <w:p w:rsidR="00072C02" w:rsidRPr="002C76C1" w:rsidRDefault="00072C02" w:rsidP="00072C02">
      <w:pPr>
        <w:pStyle w:val="NormalWeb"/>
        <w:tabs>
          <w:tab w:val="center" w:pos="709"/>
        </w:tabs>
        <w:ind w:left="450" w:hanging="450"/>
        <w:rPr>
          <w:rFonts w:ascii="Arial" w:hAnsi="Arial" w:cs="Arial"/>
          <w:sz w:val="22"/>
          <w:szCs w:val="22"/>
        </w:rPr>
      </w:pPr>
    </w:p>
    <w:p w:rsidR="00072C02" w:rsidRPr="002C76C1" w:rsidRDefault="00072C02" w:rsidP="00072C02">
      <w:pPr>
        <w:pStyle w:val="NormalWeb"/>
        <w:tabs>
          <w:tab w:val="center" w:pos="709"/>
        </w:tabs>
        <w:ind w:left="450" w:hanging="450"/>
        <w:rPr>
          <w:rFonts w:ascii="Arial" w:hAnsi="Arial" w:cs="Arial"/>
          <w:sz w:val="22"/>
          <w:szCs w:val="22"/>
        </w:rPr>
      </w:pPr>
      <w:r w:rsidRPr="002C76C1">
        <w:rPr>
          <w:rFonts w:ascii="Arial" w:hAnsi="Arial" w:cs="Arial"/>
          <w:sz w:val="22"/>
          <w:szCs w:val="22"/>
        </w:rPr>
        <w:t>c)</w:t>
      </w:r>
      <w:r w:rsidRPr="002C76C1">
        <w:rPr>
          <w:rFonts w:ascii="Arial" w:hAnsi="Arial" w:cs="Arial"/>
          <w:sz w:val="22"/>
          <w:szCs w:val="22"/>
        </w:rPr>
        <w:tab/>
        <w:t xml:space="preserve">As the database should be updated quarterly, it is not evident why these suppliers were not added to the supplier list. </w:t>
      </w:r>
    </w:p>
    <w:p w:rsidR="00072C02" w:rsidRPr="002C76C1" w:rsidRDefault="00072C02" w:rsidP="00072C02">
      <w:pPr>
        <w:tabs>
          <w:tab w:val="center" w:pos="709"/>
        </w:tabs>
        <w:rPr>
          <w:sz w:val="22"/>
          <w:szCs w:val="22"/>
        </w:rPr>
      </w:pPr>
    </w:p>
    <w:p w:rsidR="00072C02" w:rsidRPr="002C76C1" w:rsidRDefault="00072C02" w:rsidP="00072C02">
      <w:pPr>
        <w:pStyle w:val="NormalWeb"/>
        <w:tabs>
          <w:tab w:val="left" w:pos="426"/>
          <w:tab w:val="center" w:pos="709"/>
        </w:tabs>
        <w:spacing w:after="100" w:afterAutospacing="1"/>
        <w:ind w:left="420" w:hanging="420"/>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 xml:space="preserve">The department is participating in a transversal contract issued by National Treasury (RT 14/2010R) for the period 1 December 2010 to 30 November 2012, in which the department can purchase toilet paper from suppliers listed in the contract at the price stipulated in the contract. </w:t>
      </w:r>
    </w:p>
    <w:p w:rsidR="00072C02" w:rsidRPr="002C76C1" w:rsidRDefault="00072C02" w:rsidP="00072C02">
      <w:pPr>
        <w:pStyle w:val="NormalWeb"/>
        <w:tabs>
          <w:tab w:val="left" w:pos="426"/>
          <w:tab w:val="center" w:pos="709"/>
        </w:tabs>
        <w:rPr>
          <w:rFonts w:ascii="Arial" w:hAnsi="Arial" w:cs="Arial"/>
          <w:sz w:val="22"/>
          <w:szCs w:val="22"/>
        </w:rPr>
      </w:pPr>
      <w:r w:rsidRPr="002C76C1">
        <w:rPr>
          <w:rFonts w:ascii="Arial" w:hAnsi="Arial" w:cs="Arial"/>
          <w:sz w:val="22"/>
          <w:szCs w:val="22"/>
        </w:rPr>
        <w:tab/>
        <w:t xml:space="preserve">None of the suppliers listed above, is listed as a supplier of toilet paper on the </w:t>
      </w:r>
      <w:r w:rsidRPr="002C76C1">
        <w:rPr>
          <w:rFonts w:ascii="Arial" w:hAnsi="Arial" w:cs="Arial"/>
          <w:sz w:val="22"/>
          <w:szCs w:val="22"/>
        </w:rPr>
        <w:tab/>
        <w:t xml:space="preserve">transversal contract.  </w:t>
      </w:r>
    </w:p>
    <w:p w:rsidR="00072C02" w:rsidRPr="002C76C1" w:rsidRDefault="00072C02" w:rsidP="00072C02">
      <w:pPr>
        <w:pStyle w:val="NormalWeb"/>
        <w:tabs>
          <w:tab w:val="center" w:pos="709"/>
        </w:tabs>
        <w:rPr>
          <w:rFonts w:ascii="Arial" w:hAnsi="Arial" w:cs="Arial"/>
          <w:sz w:val="22"/>
          <w:szCs w:val="22"/>
        </w:rPr>
      </w:pPr>
    </w:p>
    <w:p w:rsidR="00072C02" w:rsidRPr="002C76C1" w:rsidRDefault="00072C02" w:rsidP="00072C02">
      <w:pPr>
        <w:pStyle w:val="NormalWeb"/>
        <w:tabs>
          <w:tab w:val="left" w:pos="426"/>
          <w:tab w:val="center" w:pos="709"/>
        </w:tabs>
        <w:ind w:left="420" w:hanging="420"/>
        <w:rPr>
          <w:rFonts w:ascii="Arial" w:hAnsi="Arial" w:cs="Arial"/>
          <w:sz w:val="22"/>
          <w:szCs w:val="22"/>
        </w:rPr>
      </w:pPr>
      <w:r w:rsidRPr="002C76C1">
        <w:rPr>
          <w:rFonts w:ascii="Arial" w:hAnsi="Arial" w:cs="Arial"/>
          <w:sz w:val="22"/>
          <w:szCs w:val="22"/>
        </w:rPr>
        <w:t>e)</w:t>
      </w:r>
      <w:r w:rsidRPr="002C76C1">
        <w:rPr>
          <w:rFonts w:ascii="Arial" w:hAnsi="Arial" w:cs="Arial"/>
          <w:sz w:val="22"/>
          <w:szCs w:val="22"/>
        </w:rPr>
        <w:tab/>
        <w:t>The suppliers listed in the transversal contract are able to provide the goods at a lower rate; the procurement is therefore not considered to be economical. Please see the table below:</w:t>
      </w:r>
    </w:p>
    <w:p w:rsidR="00072C02" w:rsidRPr="002C76C1" w:rsidRDefault="00072C02" w:rsidP="00072C02">
      <w:pPr>
        <w:pStyle w:val="NormalWeb"/>
        <w:tabs>
          <w:tab w:val="left" w:pos="426"/>
          <w:tab w:val="center" w:pos="709"/>
        </w:tabs>
        <w:ind w:left="426"/>
        <w:rPr>
          <w:rFonts w:ascii="Arial" w:hAnsi="Arial" w:cs="Arial"/>
          <w:sz w:val="22"/>
          <w:szCs w:val="22"/>
        </w:rPr>
      </w:pPr>
    </w:p>
    <w:tbl>
      <w:tblPr>
        <w:tblStyle w:val="TableGrid"/>
        <w:tblW w:w="8930" w:type="dxa"/>
        <w:tblInd w:w="534" w:type="dxa"/>
        <w:tblLook w:val="04A0"/>
      </w:tblPr>
      <w:tblGrid>
        <w:gridCol w:w="3402"/>
        <w:gridCol w:w="2126"/>
        <w:gridCol w:w="1417"/>
        <w:gridCol w:w="1985"/>
      </w:tblGrid>
      <w:tr w:rsidR="00072C02" w:rsidRPr="002C76C1" w:rsidTr="00D90C13">
        <w:trPr>
          <w:tblHeader/>
        </w:trPr>
        <w:tc>
          <w:tcPr>
            <w:tcW w:w="3402" w:type="dxa"/>
            <w:shd w:val="clear" w:color="auto" w:fill="D9D9D9" w:themeFill="background1" w:themeFillShade="D9"/>
          </w:tcPr>
          <w:p w:rsidR="00072C02" w:rsidRPr="000F42F5" w:rsidRDefault="00072C02" w:rsidP="00D90C13">
            <w:pPr>
              <w:pStyle w:val="NormalWeb"/>
              <w:tabs>
                <w:tab w:val="left" w:pos="426"/>
                <w:tab w:val="center" w:pos="709"/>
              </w:tabs>
              <w:rPr>
                <w:rFonts w:ascii="Arial" w:hAnsi="Arial" w:cs="Arial"/>
                <w:b/>
                <w:sz w:val="18"/>
                <w:szCs w:val="18"/>
              </w:rPr>
            </w:pPr>
            <w:r w:rsidRPr="000F42F5">
              <w:rPr>
                <w:rFonts w:ascii="Arial" w:hAnsi="Arial" w:cs="Arial"/>
                <w:b/>
                <w:sz w:val="18"/>
                <w:szCs w:val="18"/>
              </w:rPr>
              <w:t>DESCRIPTION</w:t>
            </w:r>
          </w:p>
        </w:tc>
        <w:tc>
          <w:tcPr>
            <w:tcW w:w="2126" w:type="dxa"/>
            <w:shd w:val="clear" w:color="auto" w:fill="D9D9D9" w:themeFill="background1" w:themeFillShade="D9"/>
          </w:tcPr>
          <w:p w:rsidR="00072C02" w:rsidRPr="000F42F5" w:rsidRDefault="00072C02" w:rsidP="00D90C13">
            <w:pPr>
              <w:pStyle w:val="NormalWeb"/>
              <w:tabs>
                <w:tab w:val="left" w:pos="426"/>
                <w:tab w:val="center" w:pos="709"/>
              </w:tabs>
              <w:rPr>
                <w:rFonts w:ascii="Arial" w:hAnsi="Arial" w:cs="Arial"/>
                <w:b/>
                <w:sz w:val="18"/>
                <w:szCs w:val="18"/>
              </w:rPr>
            </w:pPr>
            <w:r w:rsidRPr="000F42F5">
              <w:rPr>
                <w:rFonts w:ascii="Arial" w:hAnsi="Arial" w:cs="Arial"/>
                <w:b/>
                <w:sz w:val="18"/>
                <w:szCs w:val="18"/>
              </w:rPr>
              <w:t>RATE</w:t>
            </w:r>
          </w:p>
        </w:tc>
        <w:tc>
          <w:tcPr>
            <w:tcW w:w="1417" w:type="dxa"/>
            <w:shd w:val="clear" w:color="auto" w:fill="D9D9D9" w:themeFill="background1" w:themeFillShade="D9"/>
          </w:tcPr>
          <w:p w:rsidR="00072C02" w:rsidRPr="000F42F5" w:rsidRDefault="00072C02" w:rsidP="00D90C13">
            <w:pPr>
              <w:pStyle w:val="NormalWeb"/>
              <w:tabs>
                <w:tab w:val="left" w:pos="426"/>
                <w:tab w:val="center" w:pos="709"/>
              </w:tabs>
              <w:rPr>
                <w:rFonts w:ascii="Arial" w:hAnsi="Arial" w:cs="Arial"/>
                <w:b/>
                <w:sz w:val="18"/>
                <w:szCs w:val="18"/>
              </w:rPr>
            </w:pPr>
            <w:r w:rsidRPr="000F42F5">
              <w:rPr>
                <w:rFonts w:ascii="Arial" w:hAnsi="Arial" w:cs="Arial"/>
                <w:b/>
                <w:sz w:val="18"/>
                <w:szCs w:val="18"/>
              </w:rPr>
              <w:t>QUANTITY</w:t>
            </w:r>
          </w:p>
        </w:tc>
        <w:tc>
          <w:tcPr>
            <w:tcW w:w="1985" w:type="dxa"/>
            <w:shd w:val="clear" w:color="auto" w:fill="D9D9D9" w:themeFill="background1" w:themeFillShade="D9"/>
          </w:tcPr>
          <w:p w:rsidR="00072C02" w:rsidRPr="000F42F5" w:rsidRDefault="00072C02" w:rsidP="00D90C13">
            <w:pPr>
              <w:pStyle w:val="NormalWeb"/>
              <w:tabs>
                <w:tab w:val="left" w:pos="426"/>
                <w:tab w:val="center" w:pos="709"/>
              </w:tabs>
              <w:rPr>
                <w:rFonts w:ascii="Arial" w:hAnsi="Arial" w:cs="Arial"/>
                <w:b/>
                <w:sz w:val="18"/>
                <w:szCs w:val="18"/>
              </w:rPr>
            </w:pPr>
            <w:r w:rsidRPr="000F42F5">
              <w:rPr>
                <w:rFonts w:ascii="Arial" w:hAnsi="Arial" w:cs="Arial"/>
                <w:b/>
                <w:sz w:val="18"/>
                <w:szCs w:val="18"/>
              </w:rPr>
              <w:t>TOTAL AMOUNT</w:t>
            </w:r>
          </w:p>
          <w:p w:rsidR="00072C02" w:rsidRPr="000F42F5" w:rsidRDefault="00072C02" w:rsidP="00D90C13">
            <w:pPr>
              <w:pStyle w:val="NormalWeb"/>
              <w:tabs>
                <w:tab w:val="left" w:pos="426"/>
                <w:tab w:val="center" w:pos="709"/>
              </w:tabs>
              <w:rPr>
                <w:rFonts w:ascii="Arial" w:hAnsi="Arial" w:cs="Arial"/>
                <w:b/>
                <w:sz w:val="18"/>
                <w:szCs w:val="18"/>
              </w:rPr>
            </w:pPr>
            <w:r w:rsidRPr="000F42F5">
              <w:rPr>
                <w:rFonts w:ascii="Arial" w:hAnsi="Arial" w:cs="Arial"/>
                <w:b/>
                <w:sz w:val="18"/>
                <w:szCs w:val="18"/>
              </w:rPr>
              <w:t>R</w:t>
            </w:r>
          </w:p>
        </w:tc>
      </w:tr>
      <w:tr w:rsidR="00072C02" w:rsidRPr="002C76C1" w:rsidTr="00D90C13">
        <w:tc>
          <w:tcPr>
            <w:tcW w:w="3402" w:type="dxa"/>
          </w:tcPr>
          <w:p w:rsidR="00072C02" w:rsidRPr="000F42F5" w:rsidRDefault="00072C02" w:rsidP="00D90C13">
            <w:pPr>
              <w:pStyle w:val="NormalWeb"/>
              <w:tabs>
                <w:tab w:val="left" w:pos="426"/>
                <w:tab w:val="center" w:pos="709"/>
              </w:tabs>
              <w:rPr>
                <w:rFonts w:ascii="Arial" w:hAnsi="Arial" w:cs="Arial"/>
                <w:sz w:val="18"/>
                <w:szCs w:val="18"/>
              </w:rPr>
            </w:pPr>
            <w:r w:rsidRPr="000F42F5">
              <w:rPr>
                <w:rFonts w:ascii="Arial" w:hAnsi="Arial" w:cs="Arial"/>
                <w:sz w:val="18"/>
                <w:szCs w:val="18"/>
              </w:rPr>
              <w:t>Winning supplier – Natal North Tissue</w:t>
            </w:r>
          </w:p>
        </w:tc>
        <w:tc>
          <w:tcPr>
            <w:tcW w:w="2126" w:type="dxa"/>
          </w:tcPr>
          <w:p w:rsidR="00072C02" w:rsidRPr="000F42F5" w:rsidRDefault="00072C02" w:rsidP="00D90C13">
            <w:pPr>
              <w:pStyle w:val="NormalWeb"/>
              <w:tabs>
                <w:tab w:val="left" w:pos="426"/>
                <w:tab w:val="center" w:pos="709"/>
              </w:tabs>
              <w:rPr>
                <w:rFonts w:ascii="Arial" w:hAnsi="Arial" w:cs="Arial"/>
                <w:sz w:val="18"/>
                <w:szCs w:val="18"/>
              </w:rPr>
            </w:pPr>
            <w:r w:rsidRPr="000F42F5">
              <w:rPr>
                <w:rFonts w:ascii="Arial" w:hAnsi="Arial" w:cs="Arial"/>
                <w:sz w:val="18"/>
                <w:szCs w:val="18"/>
              </w:rPr>
              <w:t>R159,60 for a pack of 48 toilet papers</w:t>
            </w:r>
          </w:p>
        </w:tc>
        <w:tc>
          <w:tcPr>
            <w:tcW w:w="1417" w:type="dxa"/>
            <w:vAlign w:val="bottom"/>
          </w:tcPr>
          <w:p w:rsidR="00072C02" w:rsidRPr="000F42F5" w:rsidRDefault="00072C02" w:rsidP="00D90C13">
            <w:pPr>
              <w:pStyle w:val="NormalWeb"/>
              <w:tabs>
                <w:tab w:val="left" w:pos="426"/>
                <w:tab w:val="center" w:pos="709"/>
              </w:tabs>
              <w:jc w:val="right"/>
              <w:rPr>
                <w:rFonts w:ascii="Arial" w:hAnsi="Arial" w:cs="Arial"/>
                <w:sz w:val="18"/>
                <w:szCs w:val="18"/>
              </w:rPr>
            </w:pPr>
            <w:r w:rsidRPr="000F42F5">
              <w:rPr>
                <w:rFonts w:ascii="Arial" w:hAnsi="Arial" w:cs="Arial"/>
                <w:sz w:val="18"/>
                <w:szCs w:val="18"/>
              </w:rPr>
              <w:t>250</w:t>
            </w:r>
          </w:p>
        </w:tc>
        <w:tc>
          <w:tcPr>
            <w:tcW w:w="1985" w:type="dxa"/>
            <w:vAlign w:val="bottom"/>
          </w:tcPr>
          <w:p w:rsidR="00072C02" w:rsidRPr="000F42F5" w:rsidRDefault="00072C02" w:rsidP="00D90C13">
            <w:pPr>
              <w:pStyle w:val="NormalWeb"/>
              <w:tabs>
                <w:tab w:val="left" w:pos="426"/>
                <w:tab w:val="center" w:pos="709"/>
              </w:tabs>
              <w:jc w:val="right"/>
              <w:rPr>
                <w:rFonts w:ascii="Arial" w:hAnsi="Arial" w:cs="Arial"/>
                <w:sz w:val="18"/>
                <w:szCs w:val="18"/>
              </w:rPr>
            </w:pPr>
            <w:r w:rsidRPr="000F42F5">
              <w:rPr>
                <w:rFonts w:ascii="Arial" w:hAnsi="Arial" w:cs="Arial"/>
                <w:sz w:val="18"/>
                <w:szCs w:val="18"/>
              </w:rPr>
              <w:t>39 900,00</w:t>
            </w:r>
          </w:p>
        </w:tc>
      </w:tr>
      <w:tr w:rsidR="00072C02" w:rsidRPr="002C76C1" w:rsidTr="00D90C13">
        <w:tc>
          <w:tcPr>
            <w:tcW w:w="3402" w:type="dxa"/>
          </w:tcPr>
          <w:p w:rsidR="00072C02" w:rsidRPr="000F42F5" w:rsidRDefault="00072C02" w:rsidP="00D90C13">
            <w:pPr>
              <w:pStyle w:val="NormalWeb"/>
              <w:tabs>
                <w:tab w:val="left" w:pos="426"/>
                <w:tab w:val="center" w:pos="709"/>
              </w:tabs>
              <w:rPr>
                <w:rFonts w:ascii="Arial" w:hAnsi="Arial" w:cs="Arial"/>
                <w:sz w:val="18"/>
                <w:szCs w:val="18"/>
              </w:rPr>
            </w:pPr>
            <w:r w:rsidRPr="000F42F5">
              <w:rPr>
                <w:rFonts w:ascii="Arial" w:hAnsi="Arial" w:cs="Arial"/>
                <w:sz w:val="18"/>
                <w:szCs w:val="18"/>
              </w:rPr>
              <w:t xml:space="preserve">Transversal contract - </w:t>
            </w:r>
          </w:p>
          <w:p w:rsidR="00072C02" w:rsidRPr="000F42F5" w:rsidRDefault="00072C02" w:rsidP="00D90C13">
            <w:pPr>
              <w:pStyle w:val="NormalWeb"/>
              <w:tabs>
                <w:tab w:val="left" w:pos="426"/>
                <w:tab w:val="center" w:pos="709"/>
              </w:tabs>
              <w:rPr>
                <w:rFonts w:ascii="Arial" w:hAnsi="Arial" w:cs="Arial"/>
                <w:sz w:val="18"/>
                <w:szCs w:val="18"/>
              </w:rPr>
            </w:pPr>
            <w:r w:rsidRPr="000F42F5">
              <w:rPr>
                <w:rFonts w:ascii="Arial" w:hAnsi="Arial" w:cs="Arial"/>
                <w:sz w:val="18"/>
                <w:szCs w:val="18"/>
              </w:rPr>
              <w:t>Martiq 171cc JV Bucebo General Trading</w:t>
            </w:r>
          </w:p>
        </w:tc>
        <w:tc>
          <w:tcPr>
            <w:tcW w:w="2126" w:type="dxa"/>
          </w:tcPr>
          <w:p w:rsidR="00072C02" w:rsidRPr="000F42F5" w:rsidRDefault="00072C02" w:rsidP="00D90C13">
            <w:pPr>
              <w:pStyle w:val="NormalWeb"/>
              <w:tabs>
                <w:tab w:val="left" w:pos="426"/>
                <w:tab w:val="center" w:pos="709"/>
              </w:tabs>
              <w:rPr>
                <w:rFonts w:ascii="Arial" w:hAnsi="Arial" w:cs="Arial"/>
                <w:sz w:val="18"/>
                <w:szCs w:val="18"/>
              </w:rPr>
            </w:pPr>
            <w:r w:rsidRPr="000F42F5">
              <w:rPr>
                <w:rFonts w:ascii="Arial" w:hAnsi="Arial" w:cs="Arial"/>
                <w:sz w:val="18"/>
                <w:szCs w:val="18"/>
              </w:rPr>
              <w:t>R124,00 for a pack of 48 toilet papers</w:t>
            </w:r>
          </w:p>
        </w:tc>
        <w:tc>
          <w:tcPr>
            <w:tcW w:w="1417" w:type="dxa"/>
            <w:vAlign w:val="bottom"/>
          </w:tcPr>
          <w:p w:rsidR="00072C02" w:rsidRPr="000F42F5" w:rsidRDefault="00072C02" w:rsidP="00D90C13">
            <w:pPr>
              <w:pStyle w:val="NormalWeb"/>
              <w:tabs>
                <w:tab w:val="left" w:pos="426"/>
                <w:tab w:val="center" w:pos="709"/>
              </w:tabs>
              <w:jc w:val="right"/>
              <w:rPr>
                <w:rFonts w:ascii="Arial" w:hAnsi="Arial" w:cs="Arial"/>
                <w:sz w:val="18"/>
                <w:szCs w:val="18"/>
              </w:rPr>
            </w:pPr>
            <w:r w:rsidRPr="000F42F5">
              <w:rPr>
                <w:rFonts w:ascii="Arial" w:hAnsi="Arial" w:cs="Arial"/>
                <w:sz w:val="18"/>
                <w:szCs w:val="18"/>
              </w:rPr>
              <w:t>250</w:t>
            </w:r>
          </w:p>
        </w:tc>
        <w:tc>
          <w:tcPr>
            <w:tcW w:w="1985" w:type="dxa"/>
            <w:vAlign w:val="bottom"/>
          </w:tcPr>
          <w:p w:rsidR="00072C02" w:rsidRPr="000F42F5" w:rsidRDefault="00072C02" w:rsidP="00D90C13">
            <w:pPr>
              <w:pStyle w:val="NormalWeb"/>
              <w:tabs>
                <w:tab w:val="left" w:pos="426"/>
                <w:tab w:val="center" w:pos="709"/>
              </w:tabs>
              <w:jc w:val="right"/>
              <w:rPr>
                <w:rFonts w:ascii="Arial" w:hAnsi="Arial" w:cs="Arial"/>
                <w:sz w:val="18"/>
                <w:szCs w:val="18"/>
              </w:rPr>
            </w:pPr>
            <w:r w:rsidRPr="000F42F5">
              <w:rPr>
                <w:rFonts w:ascii="Arial" w:hAnsi="Arial" w:cs="Arial"/>
                <w:sz w:val="18"/>
                <w:szCs w:val="18"/>
              </w:rPr>
              <w:t>31 000,00</w:t>
            </w:r>
          </w:p>
        </w:tc>
      </w:tr>
      <w:tr w:rsidR="00072C02" w:rsidRPr="002C76C1" w:rsidTr="00D90C13">
        <w:tc>
          <w:tcPr>
            <w:tcW w:w="3402" w:type="dxa"/>
          </w:tcPr>
          <w:p w:rsidR="00072C02" w:rsidRPr="000F42F5" w:rsidRDefault="00072C02" w:rsidP="00D90C13">
            <w:pPr>
              <w:pStyle w:val="NormalWeb"/>
              <w:tabs>
                <w:tab w:val="left" w:pos="426"/>
                <w:tab w:val="center" w:pos="709"/>
              </w:tabs>
              <w:rPr>
                <w:rFonts w:ascii="Arial" w:hAnsi="Arial" w:cs="Arial"/>
                <w:b/>
                <w:sz w:val="18"/>
                <w:szCs w:val="18"/>
              </w:rPr>
            </w:pPr>
            <w:r w:rsidRPr="000F42F5">
              <w:rPr>
                <w:rFonts w:ascii="Arial" w:hAnsi="Arial" w:cs="Arial"/>
                <w:b/>
                <w:sz w:val="18"/>
                <w:szCs w:val="18"/>
              </w:rPr>
              <w:t>Difference</w:t>
            </w:r>
          </w:p>
        </w:tc>
        <w:tc>
          <w:tcPr>
            <w:tcW w:w="2126" w:type="dxa"/>
          </w:tcPr>
          <w:p w:rsidR="00072C02" w:rsidRPr="000F42F5" w:rsidRDefault="00072C02" w:rsidP="00D90C13">
            <w:pPr>
              <w:pStyle w:val="NormalWeb"/>
              <w:tabs>
                <w:tab w:val="left" w:pos="426"/>
                <w:tab w:val="center" w:pos="709"/>
              </w:tabs>
              <w:rPr>
                <w:rFonts w:ascii="Arial" w:hAnsi="Arial" w:cs="Arial"/>
                <w:sz w:val="18"/>
                <w:szCs w:val="18"/>
              </w:rPr>
            </w:pPr>
          </w:p>
        </w:tc>
        <w:tc>
          <w:tcPr>
            <w:tcW w:w="1417" w:type="dxa"/>
          </w:tcPr>
          <w:p w:rsidR="00072C02" w:rsidRPr="000F42F5" w:rsidRDefault="00072C02" w:rsidP="00D90C13">
            <w:pPr>
              <w:pStyle w:val="NormalWeb"/>
              <w:tabs>
                <w:tab w:val="left" w:pos="426"/>
                <w:tab w:val="center" w:pos="709"/>
              </w:tabs>
              <w:rPr>
                <w:rFonts w:ascii="Arial" w:hAnsi="Arial" w:cs="Arial"/>
                <w:sz w:val="18"/>
                <w:szCs w:val="18"/>
              </w:rPr>
            </w:pPr>
          </w:p>
        </w:tc>
        <w:tc>
          <w:tcPr>
            <w:tcW w:w="1985" w:type="dxa"/>
            <w:vAlign w:val="bottom"/>
          </w:tcPr>
          <w:p w:rsidR="00072C02" w:rsidRPr="000F42F5" w:rsidRDefault="00072C02" w:rsidP="00D90C13">
            <w:pPr>
              <w:pStyle w:val="NormalWeb"/>
              <w:tabs>
                <w:tab w:val="left" w:pos="426"/>
                <w:tab w:val="center" w:pos="709"/>
              </w:tabs>
              <w:jc w:val="right"/>
              <w:rPr>
                <w:rFonts w:ascii="Arial" w:hAnsi="Arial" w:cs="Arial"/>
                <w:b/>
                <w:sz w:val="18"/>
                <w:szCs w:val="18"/>
              </w:rPr>
            </w:pPr>
            <w:r w:rsidRPr="000F42F5">
              <w:rPr>
                <w:rFonts w:ascii="Arial" w:hAnsi="Arial" w:cs="Arial"/>
                <w:b/>
                <w:sz w:val="18"/>
                <w:szCs w:val="18"/>
              </w:rPr>
              <w:t>8 900,00</w:t>
            </w:r>
          </w:p>
        </w:tc>
      </w:tr>
    </w:tbl>
    <w:p w:rsidR="00072C02" w:rsidRPr="002C76C1" w:rsidRDefault="00072C02" w:rsidP="00072C02">
      <w:pPr>
        <w:tabs>
          <w:tab w:val="center" w:pos="709"/>
        </w:tabs>
        <w:spacing w:before="100" w:beforeAutospacing="1" w:after="100" w:afterAutospacing="1"/>
        <w:ind w:left="426" w:hanging="426"/>
        <w:rPr>
          <w:color w:val="000000"/>
          <w:sz w:val="22"/>
          <w:szCs w:val="22"/>
          <w:lang w:val="en-ZA" w:eastAsia="en-ZA"/>
        </w:rPr>
      </w:pPr>
      <w:r>
        <w:rPr>
          <w:color w:val="000000"/>
          <w:sz w:val="22"/>
          <w:szCs w:val="22"/>
        </w:rPr>
        <w:t>f</w:t>
      </w:r>
      <w:r w:rsidRPr="002C76C1">
        <w:rPr>
          <w:color w:val="000000"/>
          <w:sz w:val="22"/>
          <w:szCs w:val="22"/>
        </w:rPr>
        <w:t>)</w:t>
      </w:r>
      <w:r w:rsidRPr="002C76C1">
        <w:rPr>
          <w:color w:val="000000"/>
          <w:sz w:val="22"/>
          <w:szCs w:val="22"/>
        </w:rPr>
        <w:tab/>
        <w:t xml:space="preserve">No documentation was attached indicating that the preference point system was used and preference points were awarded for price and equity ownership by HDI, in the evaluation and selection of prospective suppliers. The documentation therefore not attached to the batch is the PA-16:3 - Preference certificate for quotations or the PA-20 – the scoring model. The department just selected the supplier with the lowest bid. </w:t>
      </w:r>
    </w:p>
    <w:p w:rsidR="00072C02" w:rsidRPr="002C76C1" w:rsidRDefault="00072C02" w:rsidP="00072C02">
      <w:pPr>
        <w:tabs>
          <w:tab w:val="center" w:pos="709"/>
        </w:tabs>
        <w:ind w:left="426" w:hanging="426"/>
        <w:rPr>
          <w:color w:val="000000"/>
          <w:sz w:val="22"/>
          <w:szCs w:val="22"/>
        </w:rPr>
      </w:pPr>
      <w:r>
        <w:rPr>
          <w:color w:val="000000"/>
          <w:sz w:val="22"/>
          <w:szCs w:val="22"/>
          <w:lang w:val="en-ZA" w:eastAsia="en-ZA"/>
        </w:rPr>
        <w:t>g</w:t>
      </w:r>
      <w:r w:rsidRPr="002C76C1">
        <w:rPr>
          <w:color w:val="000000"/>
          <w:sz w:val="22"/>
          <w:szCs w:val="22"/>
          <w:lang w:val="en-ZA" w:eastAsia="en-ZA"/>
        </w:rPr>
        <w:t>)</w:t>
      </w:r>
      <w:r w:rsidRPr="002C76C1">
        <w:rPr>
          <w:color w:val="000000"/>
          <w:sz w:val="22"/>
          <w:szCs w:val="22"/>
          <w:lang w:val="en-ZA" w:eastAsia="en-ZA"/>
        </w:rPr>
        <w:tab/>
      </w:r>
      <w:r w:rsidRPr="002C76C1">
        <w:rPr>
          <w:color w:val="000000"/>
          <w:sz w:val="14"/>
          <w:szCs w:val="14"/>
        </w:rPr>
        <w:t xml:space="preserve"> </w:t>
      </w:r>
      <w:r w:rsidRPr="002C76C1">
        <w:rPr>
          <w:color w:val="000000"/>
          <w:sz w:val="22"/>
          <w:szCs w:val="22"/>
        </w:rPr>
        <w:t>No documentation was attached indicating that the supplier has completed SBD 4 (declaration of interest) or the PA-11 (the department’s equivalent). The latter is a document compiled by the department which contain all the same information to be declared as per the SBD(4).</w:t>
      </w:r>
    </w:p>
    <w:p w:rsidR="00072C02" w:rsidRPr="002C76C1" w:rsidRDefault="00072C02" w:rsidP="00072C02">
      <w:pPr>
        <w:tabs>
          <w:tab w:val="center" w:pos="709"/>
        </w:tabs>
        <w:ind w:left="720" w:hanging="720"/>
        <w:rPr>
          <w:color w:val="000000"/>
          <w:sz w:val="22"/>
          <w:szCs w:val="22"/>
          <w:lang w:val="en-ZA" w:eastAsia="en-ZA"/>
        </w:rPr>
      </w:pPr>
    </w:p>
    <w:p w:rsidR="00072C02" w:rsidRPr="002C76C1" w:rsidRDefault="00072C02" w:rsidP="00072C02">
      <w:pPr>
        <w:tabs>
          <w:tab w:val="center" w:pos="709"/>
        </w:tabs>
        <w:ind w:left="426" w:hanging="426"/>
        <w:rPr>
          <w:color w:val="000000"/>
          <w:sz w:val="22"/>
          <w:szCs w:val="22"/>
          <w:lang w:val="en-ZA" w:eastAsia="en-ZA"/>
        </w:rPr>
      </w:pPr>
      <w:r>
        <w:rPr>
          <w:color w:val="000000"/>
          <w:sz w:val="22"/>
          <w:szCs w:val="22"/>
          <w:lang w:val="en-ZA" w:eastAsia="en-ZA"/>
        </w:rPr>
        <w:t>h)</w:t>
      </w:r>
      <w:r w:rsidRPr="002C76C1">
        <w:rPr>
          <w:color w:val="000000"/>
          <w:sz w:val="22"/>
          <w:szCs w:val="22"/>
          <w:lang w:val="en-ZA" w:eastAsia="en-ZA"/>
        </w:rPr>
        <w:tab/>
        <w:t>As per inspection of the procurement batch it was noted that the winning supplier did not submit an original tax clearance certificate from SARS.</w:t>
      </w:r>
    </w:p>
    <w:p w:rsidR="00072C02" w:rsidRPr="002C76C1" w:rsidRDefault="00072C02" w:rsidP="00072C02">
      <w:pPr>
        <w:tabs>
          <w:tab w:val="center" w:pos="709"/>
        </w:tabs>
        <w:ind w:left="720" w:hanging="720"/>
        <w:rPr>
          <w:color w:val="000000"/>
          <w:sz w:val="22"/>
          <w:szCs w:val="22"/>
          <w:lang w:val="en-ZA" w:eastAsia="en-ZA"/>
        </w:rPr>
      </w:pPr>
    </w:p>
    <w:p w:rsidR="00072C02" w:rsidRPr="002C76C1" w:rsidRDefault="00072C02" w:rsidP="00072C02">
      <w:pPr>
        <w:pStyle w:val="NormalWeb"/>
        <w:tabs>
          <w:tab w:val="center" w:pos="709"/>
        </w:tabs>
        <w:rPr>
          <w:rFonts w:ascii="Arial" w:hAnsi="Arial" w:cs="Arial"/>
          <w:sz w:val="22"/>
          <w:szCs w:val="22"/>
        </w:rPr>
      </w:pPr>
      <w:r>
        <w:rPr>
          <w:rFonts w:ascii="Arial" w:hAnsi="Arial" w:cs="Arial"/>
          <w:sz w:val="22"/>
          <w:szCs w:val="22"/>
        </w:rPr>
        <w:t>The finding occurred as a result of the fact that:</w:t>
      </w:r>
    </w:p>
    <w:p w:rsidR="00072C02" w:rsidRPr="002C76C1" w:rsidRDefault="00072C02" w:rsidP="00072C02">
      <w:pPr>
        <w:pStyle w:val="NormalWeb"/>
        <w:tabs>
          <w:tab w:val="center" w:pos="709"/>
        </w:tabs>
        <w:spacing w:line="260" w:lineRule="exact"/>
        <w:rPr>
          <w:rFonts w:ascii="Arial" w:hAnsi="Arial" w:cs="Arial"/>
          <w:sz w:val="22"/>
          <w:szCs w:val="22"/>
          <w:lang w:val="en-GB"/>
        </w:rPr>
      </w:pPr>
    </w:p>
    <w:p w:rsidR="00072C02" w:rsidRPr="002C76C1" w:rsidRDefault="00072C02" w:rsidP="006F5D2E">
      <w:pPr>
        <w:pStyle w:val="NormalWeb"/>
        <w:numPr>
          <w:ilvl w:val="0"/>
          <w:numId w:val="97"/>
        </w:numPr>
        <w:tabs>
          <w:tab w:val="center" w:pos="709"/>
        </w:tabs>
        <w:spacing w:line="260" w:lineRule="exact"/>
        <w:ind w:left="426" w:hanging="426"/>
        <w:rPr>
          <w:rFonts w:ascii="Arial" w:hAnsi="Arial" w:cs="Arial"/>
          <w:sz w:val="22"/>
          <w:szCs w:val="22"/>
          <w:lang w:val="en-GB"/>
        </w:rPr>
      </w:pPr>
      <w:r w:rsidRPr="002C76C1">
        <w:rPr>
          <w:rFonts w:ascii="Arial" w:hAnsi="Arial" w:cs="Arial"/>
          <w:sz w:val="22"/>
          <w:szCs w:val="22"/>
          <w:lang w:val="en-GB"/>
        </w:rPr>
        <w:t xml:space="preserve">As per discussion with SAO: (Prestige Cleaning material) it was noted that the suppliers invited are listed on their supplier register, together with their banking details and all other relevant information. </w:t>
      </w:r>
      <w:r w:rsidRPr="002C76C1">
        <w:rPr>
          <w:rFonts w:ascii="Arial" w:hAnsi="Arial" w:cs="Arial"/>
          <w:sz w:val="22"/>
          <w:szCs w:val="22"/>
          <w:lang w:val="en-GB"/>
        </w:rPr>
        <w:br/>
      </w:r>
    </w:p>
    <w:p w:rsidR="00072C02" w:rsidRPr="002C76C1" w:rsidRDefault="00072C02" w:rsidP="006F5D2E">
      <w:pPr>
        <w:pStyle w:val="NormalWeb"/>
        <w:numPr>
          <w:ilvl w:val="0"/>
          <w:numId w:val="97"/>
        </w:numPr>
        <w:tabs>
          <w:tab w:val="center" w:pos="709"/>
        </w:tabs>
        <w:spacing w:line="260" w:lineRule="exact"/>
        <w:ind w:left="426" w:hanging="426"/>
        <w:rPr>
          <w:rFonts w:ascii="Arial" w:hAnsi="Arial" w:cs="Arial"/>
          <w:sz w:val="22"/>
          <w:szCs w:val="22"/>
          <w:lang w:val="en-GB"/>
        </w:rPr>
      </w:pPr>
      <w:r w:rsidRPr="002C76C1">
        <w:rPr>
          <w:rFonts w:ascii="Arial" w:hAnsi="Arial" w:cs="Arial"/>
          <w:sz w:val="22"/>
          <w:szCs w:val="22"/>
          <w:lang w:val="en-GB"/>
        </w:rPr>
        <w:t xml:space="preserve">As per discussion with the SAO: (Prestige Cleaning material) it was noted that the department is participating in the transversal contract issued by National Treasury, however they only became aware of this on 24 March 2012. Since it was the financial year end and the department had a need for toilet paper before 31 March 2012, the procurement was considered to be urgent and the above suppliers were invited to submit quotations. </w:t>
      </w:r>
    </w:p>
    <w:p w:rsidR="00072C02" w:rsidRPr="002C76C1" w:rsidRDefault="00072C02" w:rsidP="00072C02">
      <w:pPr>
        <w:pStyle w:val="NormalWeb"/>
        <w:tabs>
          <w:tab w:val="center" w:pos="709"/>
        </w:tabs>
        <w:spacing w:line="260" w:lineRule="exact"/>
        <w:ind w:left="720"/>
        <w:rPr>
          <w:rFonts w:ascii="Arial" w:hAnsi="Arial" w:cs="Arial"/>
          <w:sz w:val="22"/>
          <w:szCs w:val="22"/>
          <w:lang w:val="en-GB"/>
        </w:rPr>
      </w:pPr>
    </w:p>
    <w:p w:rsidR="00072C02" w:rsidRPr="002C76C1" w:rsidRDefault="00072C02" w:rsidP="00072C02">
      <w:pPr>
        <w:pStyle w:val="NormalWeb"/>
        <w:tabs>
          <w:tab w:val="center" w:pos="709"/>
        </w:tabs>
        <w:spacing w:line="260" w:lineRule="exact"/>
        <w:ind w:left="425" w:hanging="425"/>
        <w:rPr>
          <w:rFonts w:ascii="Arial" w:hAnsi="Arial" w:cs="Arial"/>
          <w:sz w:val="22"/>
          <w:szCs w:val="22"/>
          <w:lang w:val="en-GB"/>
        </w:rPr>
      </w:pPr>
      <w:r>
        <w:rPr>
          <w:rFonts w:ascii="Arial" w:hAnsi="Arial" w:cs="Arial"/>
          <w:sz w:val="22"/>
          <w:szCs w:val="22"/>
          <w:lang w:val="en-GB"/>
        </w:rPr>
        <w:t>c</w:t>
      </w:r>
      <w:r w:rsidRPr="002C76C1">
        <w:rPr>
          <w:rFonts w:ascii="Arial" w:hAnsi="Arial" w:cs="Arial"/>
          <w:sz w:val="22"/>
          <w:szCs w:val="22"/>
          <w:lang w:val="en-GB"/>
        </w:rPr>
        <w:t>)</w:t>
      </w:r>
      <w:r w:rsidRPr="002C76C1">
        <w:rPr>
          <w:rFonts w:ascii="Arial" w:hAnsi="Arial" w:cs="Arial"/>
          <w:sz w:val="22"/>
          <w:szCs w:val="22"/>
          <w:lang w:val="en-GB"/>
        </w:rPr>
        <w:tab/>
        <w:t>As per discussion with the SAO: (Prestige Cleaning material) it was noted that the department did not complete the PA-20 (scoring model), nor did they request the suppliers to complete the PA16.3 (Preference point certificate). No points were calculated; department just selected the supplier with the lowest quote.</w:t>
      </w:r>
    </w:p>
    <w:p w:rsidR="00072C02" w:rsidRPr="002C76C1" w:rsidRDefault="00072C02" w:rsidP="00072C02">
      <w:pPr>
        <w:pStyle w:val="NormalWeb"/>
        <w:tabs>
          <w:tab w:val="center" w:pos="709"/>
        </w:tabs>
        <w:spacing w:line="260" w:lineRule="exact"/>
        <w:ind w:left="425" w:hanging="425"/>
        <w:rPr>
          <w:rFonts w:ascii="Arial" w:hAnsi="Arial" w:cs="Arial"/>
          <w:sz w:val="22"/>
          <w:szCs w:val="22"/>
          <w:lang w:val="en-GB"/>
        </w:rPr>
      </w:pPr>
    </w:p>
    <w:p w:rsidR="00072C02" w:rsidRPr="002C76C1" w:rsidRDefault="00072C02" w:rsidP="00072C02">
      <w:pPr>
        <w:pStyle w:val="NormalWeb"/>
        <w:tabs>
          <w:tab w:val="center" w:pos="709"/>
        </w:tabs>
        <w:spacing w:line="260" w:lineRule="exact"/>
        <w:ind w:left="425" w:hanging="425"/>
        <w:rPr>
          <w:rFonts w:ascii="Arial" w:hAnsi="Arial" w:cs="Arial"/>
          <w:sz w:val="22"/>
          <w:szCs w:val="22"/>
          <w:lang w:val="en-GB"/>
        </w:rPr>
      </w:pPr>
      <w:r w:rsidRPr="002C76C1">
        <w:rPr>
          <w:rFonts w:ascii="Arial" w:hAnsi="Arial" w:cs="Arial"/>
          <w:sz w:val="22"/>
          <w:szCs w:val="22"/>
          <w:lang w:val="en-GB"/>
        </w:rPr>
        <w:t>d)</w:t>
      </w:r>
      <w:r w:rsidRPr="002C76C1">
        <w:rPr>
          <w:rFonts w:ascii="Arial" w:hAnsi="Arial" w:cs="Arial"/>
          <w:sz w:val="22"/>
          <w:szCs w:val="22"/>
          <w:lang w:val="en-GB"/>
        </w:rPr>
        <w:tab/>
        <w:t xml:space="preserve">As per discussion with the SAO: (Prestige Cleaning material) it was noted that SCM did not inform her that the supplier needed to complete a PA-11 (declaration of interest)/ SBD 4 document. </w:t>
      </w:r>
    </w:p>
    <w:p w:rsidR="00072C02" w:rsidRPr="002C76C1" w:rsidRDefault="00072C02" w:rsidP="00072C02">
      <w:pPr>
        <w:pStyle w:val="NormalWeb"/>
        <w:tabs>
          <w:tab w:val="center" w:pos="709"/>
        </w:tabs>
        <w:spacing w:line="260" w:lineRule="exact"/>
        <w:rPr>
          <w:rFonts w:ascii="Arial" w:hAnsi="Arial" w:cs="Arial"/>
          <w:sz w:val="22"/>
          <w:szCs w:val="22"/>
          <w:lang w:val="en-GB"/>
        </w:rPr>
      </w:pPr>
    </w:p>
    <w:p w:rsidR="00072C02" w:rsidRPr="002C76C1" w:rsidRDefault="00072C02" w:rsidP="00072C02">
      <w:pPr>
        <w:pStyle w:val="NormalWeb"/>
        <w:tabs>
          <w:tab w:val="center" w:pos="709"/>
        </w:tabs>
        <w:spacing w:line="260" w:lineRule="exact"/>
        <w:ind w:left="425" w:hanging="425"/>
        <w:rPr>
          <w:rFonts w:ascii="Arial" w:hAnsi="Arial" w:cs="Arial"/>
          <w:sz w:val="22"/>
          <w:szCs w:val="22"/>
          <w:lang w:val="en-GB"/>
        </w:rPr>
      </w:pPr>
      <w:r w:rsidRPr="002C76C1">
        <w:rPr>
          <w:rFonts w:ascii="Arial" w:hAnsi="Arial" w:cs="Arial"/>
          <w:sz w:val="22"/>
          <w:szCs w:val="22"/>
          <w:lang w:val="en-GB"/>
        </w:rPr>
        <w:t>e)</w:t>
      </w:r>
      <w:r w:rsidRPr="002C76C1">
        <w:rPr>
          <w:rFonts w:ascii="Arial" w:hAnsi="Arial" w:cs="Arial"/>
          <w:sz w:val="22"/>
          <w:szCs w:val="22"/>
          <w:lang w:val="en-GB"/>
        </w:rPr>
        <w:tab/>
        <w:t>As per discussion with the SAO: (Prestige Cleaning material) it was noted that SCM did not inform her that the supplier needed to submit an original tax clearance certificate.</w:t>
      </w:r>
    </w:p>
    <w:p w:rsidR="00072C02" w:rsidRPr="002C76C1" w:rsidRDefault="00072C02" w:rsidP="00072C02">
      <w:pPr>
        <w:pStyle w:val="NormalWeb"/>
        <w:tabs>
          <w:tab w:val="center" w:pos="709"/>
        </w:tabs>
        <w:rPr>
          <w:rFonts w:ascii="Arial" w:hAnsi="Arial" w:cs="Arial"/>
          <w:sz w:val="22"/>
          <w:szCs w:val="22"/>
        </w:rPr>
      </w:pPr>
    </w:p>
    <w:p w:rsidR="00072C02" w:rsidRPr="002C76C1" w:rsidRDefault="00072C02" w:rsidP="00072C02">
      <w:pPr>
        <w:pStyle w:val="NormalWeb"/>
        <w:tabs>
          <w:tab w:val="center" w:pos="709"/>
        </w:tabs>
        <w:rPr>
          <w:rFonts w:ascii="Arial" w:hAnsi="Arial" w:cs="Arial"/>
          <w:sz w:val="22"/>
          <w:szCs w:val="22"/>
        </w:rPr>
      </w:pPr>
      <w:r>
        <w:rPr>
          <w:rFonts w:ascii="Arial" w:hAnsi="Arial" w:cs="Arial"/>
          <w:sz w:val="22"/>
          <w:szCs w:val="22"/>
        </w:rPr>
        <w:t>Impact of the finding:</w:t>
      </w:r>
    </w:p>
    <w:p w:rsidR="00072C02" w:rsidRPr="002C76C1" w:rsidRDefault="00072C02" w:rsidP="00072C02">
      <w:pPr>
        <w:pStyle w:val="NormalWeb"/>
        <w:tabs>
          <w:tab w:val="center" w:pos="709"/>
        </w:tabs>
        <w:rPr>
          <w:rFonts w:ascii="Arial" w:hAnsi="Arial" w:cs="Arial"/>
          <w:sz w:val="22"/>
          <w:szCs w:val="22"/>
        </w:rPr>
      </w:pPr>
    </w:p>
    <w:p w:rsidR="00072C02" w:rsidRDefault="00072C02" w:rsidP="00072C02">
      <w:pPr>
        <w:tabs>
          <w:tab w:val="center" w:pos="709"/>
        </w:tabs>
        <w:spacing w:line="260" w:lineRule="exact"/>
        <w:ind w:left="709" w:hanging="709"/>
        <w:rPr>
          <w:sz w:val="22"/>
          <w:szCs w:val="22"/>
        </w:rPr>
      </w:pPr>
      <w:r>
        <w:rPr>
          <w:sz w:val="22"/>
          <w:szCs w:val="22"/>
        </w:rPr>
        <w:t>a)</w:t>
      </w:r>
      <w:r>
        <w:rPr>
          <w:sz w:val="22"/>
          <w:szCs w:val="22"/>
        </w:rPr>
        <w:tab/>
      </w:r>
      <w:r>
        <w:rPr>
          <w:sz w:val="22"/>
          <w:szCs w:val="22"/>
        </w:rPr>
        <w:tab/>
      </w:r>
      <w:r w:rsidRPr="006C1BC6">
        <w:rPr>
          <w:sz w:val="22"/>
          <w:szCs w:val="22"/>
        </w:rPr>
        <w:t>Fruitless and Wasteful expenditure of R8 900,00, due to the fact that the department purchased the goods at a higher price than available under the transversal contract.</w:t>
      </w:r>
    </w:p>
    <w:p w:rsidR="00072C02" w:rsidRDefault="00072C02" w:rsidP="00072C02">
      <w:pPr>
        <w:tabs>
          <w:tab w:val="center" w:pos="709"/>
        </w:tabs>
        <w:spacing w:line="260" w:lineRule="exact"/>
        <w:ind w:left="709" w:hanging="709"/>
        <w:rPr>
          <w:sz w:val="22"/>
          <w:szCs w:val="22"/>
        </w:rPr>
      </w:pPr>
    </w:p>
    <w:p w:rsidR="00072C02" w:rsidRPr="006C1BC6" w:rsidRDefault="00072C02" w:rsidP="00072C02">
      <w:pPr>
        <w:tabs>
          <w:tab w:val="center" w:pos="709"/>
        </w:tabs>
        <w:spacing w:line="260" w:lineRule="exact"/>
        <w:ind w:left="709" w:hanging="709"/>
        <w:rPr>
          <w:sz w:val="22"/>
          <w:szCs w:val="22"/>
        </w:rPr>
      </w:pPr>
      <w:r>
        <w:rPr>
          <w:sz w:val="22"/>
          <w:szCs w:val="22"/>
        </w:rPr>
        <w:t>b)</w:t>
      </w:r>
      <w:r>
        <w:rPr>
          <w:sz w:val="22"/>
          <w:szCs w:val="22"/>
        </w:rPr>
        <w:tab/>
      </w:r>
      <w:r>
        <w:rPr>
          <w:sz w:val="22"/>
          <w:szCs w:val="22"/>
        </w:rPr>
        <w:tab/>
      </w:r>
      <w:r w:rsidRPr="006C1BC6">
        <w:rPr>
          <w:sz w:val="22"/>
          <w:szCs w:val="22"/>
        </w:rPr>
        <w:t>Irregular expenditure of R31 000,00 (excluding the fruitless and wasteful expenditure noted above) as result of:</w:t>
      </w:r>
    </w:p>
    <w:p w:rsidR="00072C02" w:rsidRPr="002C76C1" w:rsidRDefault="00072C02" w:rsidP="006F5D2E">
      <w:pPr>
        <w:pStyle w:val="ListParagraph"/>
        <w:numPr>
          <w:ilvl w:val="0"/>
          <w:numId w:val="98"/>
        </w:numPr>
        <w:tabs>
          <w:tab w:val="center" w:pos="709"/>
        </w:tabs>
        <w:spacing w:line="260" w:lineRule="exact"/>
        <w:rPr>
          <w:rFonts w:ascii="Arial" w:hAnsi="Arial" w:cs="Arial"/>
          <w:sz w:val="22"/>
          <w:szCs w:val="22"/>
        </w:rPr>
      </w:pPr>
      <w:r w:rsidRPr="002C76C1">
        <w:rPr>
          <w:rFonts w:ascii="Arial" w:hAnsi="Arial" w:cs="Arial"/>
          <w:sz w:val="22"/>
          <w:szCs w:val="22"/>
        </w:rPr>
        <w:t>The auditee procured goods and services through means other than the transversal contract while the goods or services were available through a transversal contract that the auditee participates in as required by TR16A6.5”</w:t>
      </w:r>
    </w:p>
    <w:p w:rsidR="00072C02" w:rsidRPr="002C76C1" w:rsidRDefault="00072C02" w:rsidP="006F5D2E">
      <w:pPr>
        <w:pStyle w:val="ListParagraph"/>
        <w:numPr>
          <w:ilvl w:val="0"/>
          <w:numId w:val="98"/>
        </w:numPr>
        <w:tabs>
          <w:tab w:val="center" w:pos="709"/>
        </w:tabs>
        <w:spacing w:line="260" w:lineRule="exact"/>
        <w:rPr>
          <w:rFonts w:ascii="Arial" w:hAnsi="Arial" w:cs="Arial"/>
          <w:sz w:val="22"/>
          <w:szCs w:val="22"/>
        </w:rPr>
      </w:pPr>
      <w:r w:rsidRPr="002C76C1">
        <w:rPr>
          <w:rFonts w:ascii="Arial" w:hAnsi="Arial" w:cs="Arial"/>
          <w:sz w:val="22"/>
          <w:szCs w:val="22"/>
        </w:rPr>
        <w:t>The preference point system was not applied in the procurement of goods and services above R30 000 (Vat included) as required in terms of PPPF Act section 2(a).</w:t>
      </w:r>
    </w:p>
    <w:p w:rsidR="00072C02" w:rsidRPr="002C76C1" w:rsidRDefault="00072C02" w:rsidP="006F5D2E">
      <w:pPr>
        <w:pStyle w:val="ListParagraph"/>
        <w:numPr>
          <w:ilvl w:val="0"/>
          <w:numId w:val="98"/>
        </w:numPr>
        <w:tabs>
          <w:tab w:val="center" w:pos="709"/>
        </w:tabs>
        <w:spacing w:line="260" w:lineRule="exact"/>
        <w:rPr>
          <w:rFonts w:ascii="Arial" w:hAnsi="Arial" w:cs="Arial"/>
          <w:sz w:val="22"/>
          <w:szCs w:val="22"/>
        </w:rPr>
      </w:pPr>
      <w:r w:rsidRPr="002C76C1">
        <w:rPr>
          <w:rFonts w:ascii="Arial" w:hAnsi="Arial" w:cs="Arial"/>
          <w:sz w:val="22"/>
          <w:szCs w:val="22"/>
        </w:rPr>
        <w:t>Awards were made to suppliers who did not have tax clearance from SARS that their tax matter are in order and who have not made arrangements with SARS to meet their tax obligations as required by PPR 16, TR16A9.1(d) and PN 8 of 2007/08 paragraph 6.</w:t>
      </w:r>
    </w:p>
    <w:p w:rsidR="00072C02" w:rsidRDefault="00072C02" w:rsidP="00072C02">
      <w:pPr>
        <w:tabs>
          <w:tab w:val="center" w:pos="709"/>
        </w:tabs>
        <w:spacing w:line="260" w:lineRule="exact"/>
        <w:ind w:left="720" w:hanging="720"/>
        <w:rPr>
          <w:sz w:val="22"/>
          <w:szCs w:val="22"/>
        </w:rPr>
      </w:pPr>
      <w:r>
        <w:rPr>
          <w:sz w:val="22"/>
          <w:szCs w:val="22"/>
        </w:rPr>
        <w:t xml:space="preserve">c) </w:t>
      </w:r>
      <w:r>
        <w:rPr>
          <w:sz w:val="22"/>
          <w:szCs w:val="22"/>
        </w:rPr>
        <w:tab/>
      </w:r>
      <w:r>
        <w:rPr>
          <w:sz w:val="22"/>
          <w:szCs w:val="22"/>
        </w:rPr>
        <w:tab/>
      </w:r>
      <w:r w:rsidRPr="006C1BC6">
        <w:rPr>
          <w:sz w:val="22"/>
          <w:szCs w:val="22"/>
        </w:rPr>
        <w:t xml:space="preserve">Increased risk of bribery and fraudulent activities taking place. </w:t>
      </w:r>
    </w:p>
    <w:p w:rsidR="00072C02" w:rsidRPr="006C1BC6" w:rsidRDefault="00072C02" w:rsidP="00072C02">
      <w:pPr>
        <w:tabs>
          <w:tab w:val="center" w:pos="709"/>
        </w:tabs>
        <w:spacing w:line="260" w:lineRule="exact"/>
        <w:ind w:left="360"/>
        <w:rPr>
          <w:sz w:val="22"/>
          <w:szCs w:val="22"/>
        </w:rPr>
      </w:pPr>
    </w:p>
    <w:p w:rsidR="00072C02" w:rsidRDefault="00072C02" w:rsidP="00072C02">
      <w:pPr>
        <w:tabs>
          <w:tab w:val="center" w:pos="709"/>
        </w:tabs>
        <w:spacing w:line="260" w:lineRule="exact"/>
        <w:ind w:left="720" w:hanging="720"/>
        <w:rPr>
          <w:sz w:val="22"/>
          <w:szCs w:val="22"/>
        </w:rPr>
      </w:pPr>
      <w:r>
        <w:rPr>
          <w:sz w:val="22"/>
          <w:szCs w:val="22"/>
        </w:rPr>
        <w:t xml:space="preserve">d) </w:t>
      </w:r>
      <w:r>
        <w:rPr>
          <w:sz w:val="22"/>
          <w:szCs w:val="22"/>
        </w:rPr>
        <w:tab/>
      </w:r>
      <w:r>
        <w:rPr>
          <w:sz w:val="22"/>
          <w:szCs w:val="22"/>
        </w:rPr>
        <w:tab/>
      </w:r>
      <w:r w:rsidRPr="006C1BC6">
        <w:rPr>
          <w:sz w:val="22"/>
          <w:szCs w:val="22"/>
        </w:rPr>
        <w:t xml:space="preserve">Increased risk of payments being made to favoured suppliers. </w:t>
      </w:r>
    </w:p>
    <w:p w:rsidR="00072C02" w:rsidRPr="006C1BC6" w:rsidRDefault="00072C02" w:rsidP="00072C02">
      <w:pPr>
        <w:tabs>
          <w:tab w:val="center" w:pos="709"/>
        </w:tabs>
        <w:spacing w:line="260" w:lineRule="exact"/>
        <w:ind w:left="720" w:hanging="720"/>
        <w:rPr>
          <w:sz w:val="22"/>
          <w:szCs w:val="22"/>
        </w:rPr>
      </w:pPr>
    </w:p>
    <w:p w:rsidR="00072C02" w:rsidRDefault="00072C02" w:rsidP="00072C02">
      <w:pPr>
        <w:pStyle w:val="ListParagraph"/>
        <w:tabs>
          <w:tab w:val="center" w:pos="709"/>
        </w:tabs>
        <w:spacing w:line="260" w:lineRule="exact"/>
        <w:ind w:hanging="720"/>
        <w:rPr>
          <w:rFonts w:ascii="Arial" w:hAnsi="Arial" w:cs="Arial"/>
          <w:sz w:val="22"/>
          <w:szCs w:val="22"/>
        </w:rPr>
      </w:pPr>
      <w:r>
        <w:rPr>
          <w:rFonts w:ascii="Arial" w:hAnsi="Arial" w:cs="Arial"/>
          <w:sz w:val="22"/>
          <w:szCs w:val="22"/>
        </w:rPr>
        <w:t xml:space="preserve">e) </w:t>
      </w:r>
      <w:r>
        <w:rPr>
          <w:rFonts w:ascii="Arial" w:hAnsi="Arial" w:cs="Arial"/>
          <w:sz w:val="22"/>
          <w:szCs w:val="22"/>
        </w:rPr>
        <w:tab/>
      </w:r>
      <w:r>
        <w:rPr>
          <w:rFonts w:ascii="Arial" w:hAnsi="Arial" w:cs="Arial"/>
          <w:sz w:val="22"/>
          <w:szCs w:val="22"/>
        </w:rPr>
        <w:tab/>
      </w:r>
      <w:r w:rsidRPr="002C76C1">
        <w:rPr>
          <w:rFonts w:ascii="Arial" w:hAnsi="Arial" w:cs="Arial"/>
          <w:sz w:val="22"/>
          <w:szCs w:val="22"/>
        </w:rPr>
        <w:t>Non compliance with:</w:t>
      </w:r>
    </w:p>
    <w:p w:rsidR="00072C02" w:rsidRPr="002C76C1" w:rsidRDefault="00072C02" w:rsidP="00072C02">
      <w:pPr>
        <w:pStyle w:val="ListParagraph"/>
        <w:tabs>
          <w:tab w:val="center" w:pos="709"/>
        </w:tabs>
        <w:spacing w:line="260" w:lineRule="exact"/>
        <w:ind w:left="357"/>
        <w:rPr>
          <w:rFonts w:ascii="Arial" w:hAnsi="Arial" w:cs="Arial"/>
          <w:sz w:val="22"/>
          <w:szCs w:val="22"/>
        </w:rPr>
      </w:pPr>
    </w:p>
    <w:p w:rsidR="00072C02" w:rsidRPr="002C76C1" w:rsidRDefault="00072C02" w:rsidP="006F5D2E">
      <w:pPr>
        <w:pStyle w:val="ListParagraph"/>
        <w:numPr>
          <w:ilvl w:val="0"/>
          <w:numId w:val="100"/>
        </w:numPr>
        <w:tabs>
          <w:tab w:val="center" w:pos="709"/>
        </w:tabs>
        <w:spacing w:line="260" w:lineRule="exact"/>
        <w:rPr>
          <w:rFonts w:ascii="Arial" w:hAnsi="Arial" w:cs="Arial"/>
          <w:sz w:val="22"/>
          <w:szCs w:val="22"/>
        </w:rPr>
      </w:pPr>
      <w:r w:rsidRPr="002C76C1">
        <w:rPr>
          <w:rFonts w:ascii="Arial" w:hAnsi="Arial" w:cs="Arial"/>
          <w:sz w:val="22"/>
          <w:szCs w:val="22"/>
        </w:rPr>
        <w:t xml:space="preserve">PN 7 of 2009/10 as suppliers to whom awards were made did not submit declarations to declare that they are in the service of the auditee or that a director/ member/ principal shareholder/ stakeholder is in the service of the auditee. </w:t>
      </w:r>
    </w:p>
    <w:p w:rsidR="00072C02" w:rsidRPr="002C76C1" w:rsidRDefault="00072C02" w:rsidP="006F5D2E">
      <w:pPr>
        <w:pStyle w:val="ListParagraph"/>
        <w:numPr>
          <w:ilvl w:val="0"/>
          <w:numId w:val="100"/>
        </w:numPr>
        <w:tabs>
          <w:tab w:val="center" w:pos="709"/>
        </w:tabs>
        <w:spacing w:line="260" w:lineRule="exact"/>
        <w:rPr>
          <w:rFonts w:ascii="Arial" w:hAnsi="Arial" w:cs="Arial"/>
          <w:sz w:val="22"/>
          <w:szCs w:val="22"/>
        </w:rPr>
      </w:pPr>
      <w:r w:rsidRPr="002C76C1">
        <w:rPr>
          <w:rFonts w:ascii="Arial" w:hAnsi="Arial" w:cs="Arial"/>
          <w:sz w:val="22"/>
          <w:szCs w:val="22"/>
        </w:rPr>
        <w:t xml:space="preserve">Contrarily to the requirements of  </w:t>
      </w:r>
      <w:r w:rsidRPr="002C76C1">
        <w:rPr>
          <w:rFonts w:ascii="Arial" w:hAnsi="Arial" w:cs="Arial"/>
          <w:bCs/>
          <w:sz w:val="22"/>
          <w:szCs w:val="22"/>
          <w:lang w:eastAsia="en-ZA"/>
        </w:rPr>
        <w:t>Practice Note 8 of 2007/08 and paragraphs 49 and 50 of the departments SCM policies requests for quotations from suppliers that are not on the prospective supplier list.</w:t>
      </w:r>
    </w:p>
    <w:p w:rsidR="00072C02" w:rsidRPr="006C1BC6" w:rsidRDefault="00072C02" w:rsidP="00072C02">
      <w:pPr>
        <w:tabs>
          <w:tab w:val="center" w:pos="709"/>
        </w:tabs>
        <w:spacing w:line="260" w:lineRule="exact"/>
        <w:ind w:left="720" w:hanging="720"/>
        <w:rPr>
          <w:sz w:val="22"/>
          <w:szCs w:val="22"/>
        </w:rPr>
      </w:pPr>
      <w:r>
        <w:rPr>
          <w:sz w:val="22"/>
          <w:szCs w:val="22"/>
        </w:rPr>
        <w:tab/>
        <w:t xml:space="preserve">f)         </w:t>
      </w:r>
      <w:r w:rsidRPr="006C1BC6">
        <w:rPr>
          <w:sz w:val="22"/>
          <w:szCs w:val="22"/>
        </w:rPr>
        <w:t>The department may procure goods and services with employees, political office bearers, SCM role-players, close family members of employees or persons in service of the department or other state institutions.</w:t>
      </w:r>
    </w:p>
    <w:p w:rsidR="00072C02" w:rsidRPr="002C76C1" w:rsidRDefault="00072C02" w:rsidP="00072C02">
      <w:pPr>
        <w:pStyle w:val="Heading2"/>
        <w:tabs>
          <w:tab w:val="center" w:pos="709"/>
        </w:tabs>
        <w:spacing w:before="0" w:after="120"/>
        <w:jc w:val="both"/>
        <w:rPr>
          <w:i w:val="0"/>
          <w:sz w:val="22"/>
          <w:szCs w:val="22"/>
        </w:rPr>
      </w:pPr>
    </w:p>
    <w:p w:rsidR="00072C02" w:rsidRPr="002C76C1" w:rsidRDefault="00072C02" w:rsidP="00072C02">
      <w:pPr>
        <w:pStyle w:val="Heading2"/>
        <w:tabs>
          <w:tab w:val="center" w:pos="709"/>
        </w:tabs>
        <w:spacing w:before="0" w:after="120"/>
        <w:jc w:val="both"/>
        <w:rPr>
          <w:i w:val="0"/>
          <w:sz w:val="22"/>
          <w:szCs w:val="22"/>
        </w:rPr>
      </w:pPr>
      <w:r w:rsidRPr="002C76C1">
        <w:rPr>
          <w:i w:val="0"/>
          <w:sz w:val="22"/>
          <w:szCs w:val="22"/>
        </w:rPr>
        <w:t>Internal control deficiency</w:t>
      </w:r>
    </w:p>
    <w:p w:rsidR="00072C02" w:rsidRPr="000F42F5" w:rsidRDefault="00072C02" w:rsidP="00072C02">
      <w:pPr>
        <w:pStyle w:val="Heading2"/>
        <w:tabs>
          <w:tab w:val="center" w:pos="709"/>
        </w:tabs>
        <w:autoSpaceDE w:val="0"/>
        <w:jc w:val="both"/>
        <w:rPr>
          <w:rStyle w:val="Emphasis"/>
          <w:b w:val="0"/>
          <w:bCs w:val="0"/>
          <w:i/>
          <w:iCs/>
          <w:sz w:val="22"/>
          <w:szCs w:val="22"/>
          <w:lang w:val="en-GB"/>
        </w:rPr>
      </w:pPr>
      <w:r w:rsidRPr="000F42F5">
        <w:rPr>
          <w:rStyle w:val="Emphasis"/>
          <w:b w:val="0"/>
          <w:bCs w:val="0"/>
          <w:i/>
          <w:sz w:val="22"/>
          <w:szCs w:val="22"/>
          <w:lang w:val="en-GB"/>
        </w:rPr>
        <w:t>Leadership</w:t>
      </w:r>
    </w:p>
    <w:p w:rsidR="00072C02" w:rsidRPr="000F42F5" w:rsidRDefault="00072C02" w:rsidP="00072C02">
      <w:pPr>
        <w:tabs>
          <w:tab w:val="center" w:pos="709"/>
        </w:tabs>
        <w:rPr>
          <w:i/>
          <w:sz w:val="22"/>
          <w:szCs w:val="22"/>
          <w:lang w:val="en-GB"/>
        </w:rPr>
      </w:pPr>
    </w:p>
    <w:p w:rsidR="00072C02" w:rsidRPr="000F42F5" w:rsidRDefault="00072C02" w:rsidP="00072C02">
      <w:pPr>
        <w:tabs>
          <w:tab w:val="center" w:pos="709"/>
        </w:tabs>
        <w:rPr>
          <w:i/>
          <w:sz w:val="22"/>
          <w:szCs w:val="22"/>
          <w:lang w:val="en-GB"/>
        </w:rPr>
      </w:pPr>
      <w:r w:rsidRPr="000F42F5">
        <w:rPr>
          <w:i/>
          <w:sz w:val="22"/>
          <w:szCs w:val="22"/>
          <w:lang w:val="en-GB"/>
        </w:rPr>
        <w:t>The department does not effectively and timeously establish and communicate policies and procedures to enable and support understanding and execution of internal control objectives, processes and responsibilities.</w:t>
      </w:r>
    </w:p>
    <w:p w:rsidR="00072C02" w:rsidRPr="000F42F5" w:rsidRDefault="00072C02" w:rsidP="00072C02">
      <w:pPr>
        <w:tabs>
          <w:tab w:val="center" w:pos="709"/>
        </w:tabs>
        <w:rPr>
          <w:i/>
          <w:sz w:val="22"/>
          <w:szCs w:val="22"/>
          <w:lang w:val="en-GB"/>
        </w:rPr>
      </w:pPr>
    </w:p>
    <w:p w:rsidR="00072C02" w:rsidRPr="000F42F5" w:rsidRDefault="00072C02" w:rsidP="00072C02">
      <w:pPr>
        <w:pStyle w:val="Heading2"/>
        <w:tabs>
          <w:tab w:val="center" w:pos="709"/>
        </w:tabs>
        <w:autoSpaceDE w:val="0"/>
        <w:jc w:val="both"/>
        <w:rPr>
          <w:rStyle w:val="Emphasis"/>
          <w:b w:val="0"/>
          <w:bCs w:val="0"/>
          <w:i/>
          <w:iCs/>
          <w:sz w:val="22"/>
          <w:szCs w:val="22"/>
          <w:lang w:val="en-GB"/>
        </w:rPr>
      </w:pPr>
      <w:r w:rsidRPr="000F42F5">
        <w:rPr>
          <w:rStyle w:val="Emphasis"/>
          <w:b w:val="0"/>
          <w:bCs w:val="0"/>
          <w:i/>
          <w:sz w:val="22"/>
          <w:szCs w:val="22"/>
          <w:lang w:val="en-GB"/>
        </w:rPr>
        <w:t>Financial and performance management</w:t>
      </w:r>
    </w:p>
    <w:p w:rsidR="00072C02" w:rsidRPr="000F42F5" w:rsidRDefault="00072C02" w:rsidP="00072C02">
      <w:pPr>
        <w:pStyle w:val="NormalWeb"/>
        <w:tabs>
          <w:tab w:val="center" w:pos="709"/>
        </w:tabs>
        <w:jc w:val="both"/>
        <w:rPr>
          <w:rFonts w:ascii="Arial" w:hAnsi="Arial" w:cs="Arial"/>
          <w:i/>
          <w:iCs/>
          <w:sz w:val="22"/>
          <w:szCs w:val="22"/>
        </w:rPr>
      </w:pPr>
    </w:p>
    <w:p w:rsidR="00072C02" w:rsidRPr="000F42F5" w:rsidRDefault="00072C02" w:rsidP="00072C02">
      <w:pPr>
        <w:pStyle w:val="NormalWeb"/>
        <w:tabs>
          <w:tab w:val="center" w:pos="709"/>
        </w:tabs>
        <w:jc w:val="both"/>
        <w:rPr>
          <w:rFonts w:ascii="Arial" w:hAnsi="Arial" w:cs="Arial"/>
          <w:i/>
          <w:iCs/>
          <w:sz w:val="22"/>
          <w:szCs w:val="22"/>
          <w:lang w:val="en-ZA"/>
        </w:rPr>
      </w:pPr>
      <w:r w:rsidRPr="000F42F5">
        <w:rPr>
          <w:rFonts w:ascii="Arial" w:hAnsi="Arial" w:cs="Arial"/>
          <w:i/>
          <w:sz w:val="22"/>
          <w:szCs w:val="22"/>
        </w:rPr>
        <w:t>The department did not effectively review and monitor compliance with applicable laws and regulations</w:t>
      </w:r>
      <w:r w:rsidRPr="000F42F5">
        <w:rPr>
          <w:rFonts w:ascii="Arial" w:hAnsi="Arial" w:cs="Arial"/>
          <w:i/>
          <w:iCs/>
          <w:sz w:val="22"/>
          <w:szCs w:val="22"/>
          <w:lang w:val="en-GB"/>
        </w:rPr>
        <w:t xml:space="preserve"> </w:t>
      </w:r>
    </w:p>
    <w:p w:rsidR="00072C02" w:rsidRPr="002C76C1" w:rsidRDefault="00072C02" w:rsidP="00072C02">
      <w:pPr>
        <w:pStyle w:val="Heading2"/>
        <w:tabs>
          <w:tab w:val="center" w:pos="709"/>
        </w:tabs>
        <w:spacing w:before="0" w:after="120"/>
        <w:rPr>
          <w:b w:val="0"/>
          <w:i w:val="0"/>
          <w:sz w:val="22"/>
          <w:szCs w:val="22"/>
        </w:rPr>
      </w:pPr>
    </w:p>
    <w:p w:rsidR="00072C02" w:rsidRPr="002C76C1" w:rsidRDefault="00072C02" w:rsidP="00072C02">
      <w:pPr>
        <w:tabs>
          <w:tab w:val="center" w:pos="709"/>
        </w:tabs>
      </w:pPr>
    </w:p>
    <w:p w:rsidR="00072C02" w:rsidRPr="002C76C1" w:rsidRDefault="00072C02" w:rsidP="00072C02">
      <w:pPr>
        <w:pStyle w:val="Heading2"/>
        <w:tabs>
          <w:tab w:val="center" w:pos="709"/>
        </w:tabs>
        <w:spacing w:before="0" w:after="120"/>
        <w:jc w:val="both"/>
        <w:rPr>
          <w:i w:val="0"/>
          <w:sz w:val="22"/>
          <w:szCs w:val="22"/>
        </w:rPr>
      </w:pPr>
      <w:r w:rsidRPr="002C76C1">
        <w:rPr>
          <w:i w:val="0"/>
          <w:sz w:val="22"/>
          <w:szCs w:val="22"/>
        </w:rPr>
        <w:t>Recommendation</w:t>
      </w:r>
    </w:p>
    <w:p w:rsidR="00072C02" w:rsidRPr="002C76C1" w:rsidRDefault="00072C02" w:rsidP="006F5D2E">
      <w:pPr>
        <w:pStyle w:val="ListParagraph"/>
        <w:numPr>
          <w:ilvl w:val="0"/>
          <w:numId w:val="95"/>
        </w:numPr>
        <w:tabs>
          <w:tab w:val="center" w:pos="709"/>
        </w:tabs>
        <w:spacing w:after="120" w:line="260" w:lineRule="exact"/>
        <w:ind w:left="426" w:hanging="426"/>
        <w:contextualSpacing/>
        <w:rPr>
          <w:rFonts w:ascii="Arial" w:hAnsi="Arial" w:cs="Arial"/>
          <w:bCs/>
          <w:sz w:val="22"/>
          <w:szCs w:val="22"/>
        </w:rPr>
      </w:pPr>
      <w:r w:rsidRPr="002C76C1">
        <w:rPr>
          <w:rFonts w:ascii="Arial" w:hAnsi="Arial" w:cs="Arial"/>
          <w:bCs/>
          <w:sz w:val="22"/>
          <w:szCs w:val="22"/>
        </w:rPr>
        <w:t>The department should only contract with suppliers listed on the Transversal Contract (</w:t>
      </w:r>
      <w:r w:rsidRPr="002C76C1">
        <w:rPr>
          <w:rFonts w:ascii="Arial" w:hAnsi="Arial" w:cs="Arial"/>
          <w:sz w:val="22"/>
          <w:szCs w:val="22"/>
        </w:rPr>
        <w:t xml:space="preserve">RT 14/2010R) for the purchase of items under the contract. </w:t>
      </w:r>
    </w:p>
    <w:p w:rsidR="00072C02" w:rsidRPr="002C76C1" w:rsidRDefault="00072C02" w:rsidP="00072C02">
      <w:pPr>
        <w:pStyle w:val="ListParagraph"/>
        <w:tabs>
          <w:tab w:val="center" w:pos="709"/>
        </w:tabs>
        <w:spacing w:after="120" w:line="260" w:lineRule="exact"/>
        <w:ind w:left="426"/>
        <w:rPr>
          <w:rFonts w:ascii="Arial" w:hAnsi="Arial" w:cs="Arial"/>
          <w:bCs/>
          <w:sz w:val="22"/>
          <w:szCs w:val="22"/>
        </w:rPr>
      </w:pPr>
    </w:p>
    <w:p w:rsidR="00072C02" w:rsidRPr="002C76C1" w:rsidRDefault="00072C02" w:rsidP="006F5D2E">
      <w:pPr>
        <w:pStyle w:val="ListParagraph"/>
        <w:numPr>
          <w:ilvl w:val="0"/>
          <w:numId w:val="95"/>
        </w:numPr>
        <w:tabs>
          <w:tab w:val="center" w:pos="709"/>
        </w:tabs>
        <w:spacing w:after="120" w:line="260" w:lineRule="exact"/>
        <w:ind w:left="426" w:hanging="426"/>
        <w:contextualSpacing/>
        <w:rPr>
          <w:rFonts w:ascii="Arial" w:hAnsi="Arial" w:cs="Arial"/>
          <w:bCs/>
          <w:sz w:val="22"/>
          <w:szCs w:val="22"/>
        </w:rPr>
      </w:pPr>
      <w:r w:rsidRPr="002C76C1">
        <w:rPr>
          <w:rFonts w:ascii="Arial" w:hAnsi="Arial" w:cs="Arial"/>
          <w:bCs/>
          <w:sz w:val="22"/>
          <w:szCs w:val="22"/>
        </w:rPr>
        <w:t xml:space="preserve">Where the department is participating in a transversal contract, the department should not solicit bids for the same or similar service during the tenure of the contract. </w:t>
      </w:r>
    </w:p>
    <w:p w:rsidR="00072C02" w:rsidRPr="002C76C1" w:rsidRDefault="00072C02" w:rsidP="00072C02">
      <w:pPr>
        <w:pStyle w:val="ListParagraph"/>
        <w:tabs>
          <w:tab w:val="center" w:pos="709"/>
        </w:tabs>
        <w:rPr>
          <w:rFonts w:ascii="Arial" w:hAnsi="Arial" w:cs="Arial"/>
          <w:bCs/>
          <w:sz w:val="22"/>
          <w:szCs w:val="22"/>
        </w:rPr>
      </w:pPr>
    </w:p>
    <w:p w:rsidR="00072C02" w:rsidRPr="002C76C1" w:rsidRDefault="00072C02" w:rsidP="006F5D2E">
      <w:pPr>
        <w:pStyle w:val="ListParagraph"/>
        <w:numPr>
          <w:ilvl w:val="0"/>
          <w:numId w:val="95"/>
        </w:numPr>
        <w:tabs>
          <w:tab w:val="center" w:pos="709"/>
        </w:tabs>
        <w:spacing w:after="120" w:line="260" w:lineRule="exact"/>
        <w:ind w:left="425" w:hanging="426"/>
        <w:contextualSpacing/>
        <w:rPr>
          <w:rFonts w:ascii="Arial" w:hAnsi="Arial" w:cs="Arial"/>
          <w:bCs/>
          <w:sz w:val="22"/>
          <w:szCs w:val="22"/>
        </w:rPr>
      </w:pPr>
      <w:r w:rsidRPr="002C76C1">
        <w:rPr>
          <w:rFonts w:ascii="Arial" w:hAnsi="Arial" w:cs="Arial"/>
          <w:sz w:val="22"/>
          <w:szCs w:val="22"/>
        </w:rPr>
        <w:t>All employees should be aware of the transversal contracts the department is participating in.</w:t>
      </w:r>
    </w:p>
    <w:p w:rsidR="00072C02" w:rsidRPr="002C76C1" w:rsidRDefault="00072C02" w:rsidP="00072C02">
      <w:pPr>
        <w:pStyle w:val="ListParagraph"/>
        <w:tabs>
          <w:tab w:val="center" w:pos="709"/>
        </w:tabs>
        <w:rPr>
          <w:rFonts w:ascii="Arial" w:hAnsi="Arial" w:cs="Arial"/>
          <w:bCs/>
          <w:sz w:val="22"/>
          <w:szCs w:val="22"/>
        </w:rPr>
      </w:pPr>
    </w:p>
    <w:p w:rsidR="00072C02" w:rsidRPr="002C76C1" w:rsidRDefault="00072C02" w:rsidP="006F5D2E">
      <w:pPr>
        <w:pStyle w:val="ListParagraph"/>
        <w:numPr>
          <w:ilvl w:val="0"/>
          <w:numId w:val="95"/>
        </w:numPr>
        <w:tabs>
          <w:tab w:val="center" w:pos="709"/>
        </w:tabs>
        <w:spacing w:line="260" w:lineRule="exact"/>
        <w:ind w:left="425" w:hanging="425"/>
        <w:rPr>
          <w:rFonts w:ascii="Arial" w:hAnsi="Arial" w:cs="Arial"/>
          <w:color w:val="000000"/>
          <w:sz w:val="22"/>
          <w:szCs w:val="22"/>
        </w:rPr>
      </w:pPr>
      <w:r w:rsidRPr="002C76C1">
        <w:rPr>
          <w:rFonts w:ascii="Arial" w:hAnsi="Arial" w:cs="Arial"/>
          <w:color w:val="000000"/>
          <w:sz w:val="22"/>
          <w:szCs w:val="22"/>
          <w:lang w:eastAsia="en-ZA"/>
        </w:rPr>
        <w:t xml:space="preserve">In cases where the department did not use the transversal contract to procure goods and services the department should ensured that the PA -20(Scoring Model) is used to evaluate the winning supplier in cases where the pro-quotes is not operating. </w:t>
      </w:r>
    </w:p>
    <w:p w:rsidR="00072C02" w:rsidRPr="002C76C1" w:rsidRDefault="00072C02" w:rsidP="00072C02">
      <w:pPr>
        <w:pStyle w:val="ListParagraph"/>
        <w:tabs>
          <w:tab w:val="center" w:pos="709"/>
        </w:tabs>
        <w:rPr>
          <w:rFonts w:ascii="Arial" w:hAnsi="Arial" w:cs="Arial"/>
          <w:color w:val="000000"/>
          <w:sz w:val="22"/>
          <w:szCs w:val="22"/>
          <w:lang w:eastAsia="en-ZA"/>
        </w:rPr>
      </w:pPr>
    </w:p>
    <w:p w:rsidR="00072C02" w:rsidRPr="002C76C1" w:rsidRDefault="00072C02" w:rsidP="00072C02">
      <w:pPr>
        <w:pStyle w:val="ListParagraph"/>
        <w:tabs>
          <w:tab w:val="center" w:pos="709"/>
        </w:tabs>
        <w:spacing w:line="260" w:lineRule="exact"/>
        <w:ind w:left="425"/>
        <w:rPr>
          <w:rFonts w:ascii="Arial" w:hAnsi="Arial" w:cs="Arial"/>
          <w:color w:val="000000"/>
          <w:sz w:val="22"/>
          <w:szCs w:val="22"/>
        </w:rPr>
      </w:pPr>
      <w:r w:rsidRPr="002C76C1">
        <w:rPr>
          <w:rFonts w:ascii="Arial" w:hAnsi="Arial" w:cs="Arial"/>
          <w:color w:val="000000"/>
          <w:sz w:val="22"/>
          <w:szCs w:val="22"/>
          <w:lang w:eastAsia="en-ZA"/>
        </w:rPr>
        <w:t xml:space="preserve">It should also be ensured that  the </w:t>
      </w:r>
      <w:r w:rsidRPr="002C76C1">
        <w:rPr>
          <w:rFonts w:ascii="Arial" w:hAnsi="Arial" w:cs="Arial"/>
          <w:color w:val="000000"/>
          <w:sz w:val="22"/>
          <w:szCs w:val="22"/>
        </w:rPr>
        <w:t>PA-16:3: (Preference certificate</w:t>
      </w:r>
      <w:r w:rsidRPr="002C76C1">
        <w:rPr>
          <w:rFonts w:ascii="Arial" w:hAnsi="Arial" w:cs="Arial"/>
          <w:color w:val="000000"/>
          <w:sz w:val="22"/>
          <w:szCs w:val="22"/>
          <w:lang w:eastAsia="en-ZA"/>
        </w:rPr>
        <w:t xml:space="preserve"> for Quotation) is</w:t>
      </w:r>
      <w:r w:rsidRPr="002C76C1">
        <w:rPr>
          <w:rFonts w:ascii="Arial" w:hAnsi="Arial" w:cs="Arial"/>
          <w:color w:val="000000"/>
          <w:sz w:val="22"/>
          <w:szCs w:val="22"/>
        </w:rPr>
        <w:t xml:space="preserve"> attached indicating that the preference point system to be used and preference points to be awarded for price and equity ownership by HDI, in the evaluation and selection of prospective suppliers.</w:t>
      </w:r>
    </w:p>
    <w:p w:rsidR="00072C02" w:rsidRPr="002C76C1" w:rsidRDefault="00072C02" w:rsidP="00072C02">
      <w:pPr>
        <w:pStyle w:val="ListParagraph"/>
        <w:tabs>
          <w:tab w:val="center" w:pos="709"/>
        </w:tabs>
        <w:rPr>
          <w:rFonts w:ascii="Arial" w:hAnsi="Arial" w:cs="Arial"/>
          <w:color w:val="000000"/>
          <w:sz w:val="22"/>
          <w:szCs w:val="22"/>
        </w:rPr>
      </w:pPr>
    </w:p>
    <w:p w:rsidR="00072C02" w:rsidRPr="002C76C1" w:rsidRDefault="00072C02" w:rsidP="006F5D2E">
      <w:pPr>
        <w:pStyle w:val="ListParagraph"/>
        <w:numPr>
          <w:ilvl w:val="0"/>
          <w:numId w:val="95"/>
        </w:numPr>
        <w:tabs>
          <w:tab w:val="center" w:pos="709"/>
        </w:tabs>
        <w:spacing w:line="260" w:lineRule="exact"/>
        <w:ind w:left="425" w:hanging="425"/>
        <w:rPr>
          <w:rFonts w:ascii="Arial" w:hAnsi="Arial" w:cs="Arial"/>
          <w:color w:val="000000"/>
          <w:sz w:val="22"/>
          <w:szCs w:val="22"/>
          <w:lang w:eastAsia="en-ZA"/>
        </w:rPr>
      </w:pPr>
      <w:r w:rsidRPr="002C76C1">
        <w:rPr>
          <w:rFonts w:ascii="Arial" w:hAnsi="Arial" w:cs="Arial"/>
          <w:color w:val="000000"/>
          <w:sz w:val="22"/>
          <w:szCs w:val="22"/>
          <w:lang w:eastAsia="en-ZA"/>
        </w:rPr>
        <w:t xml:space="preserve">The supplier should be required to complete and submit that the required SBD 4 declarations or </w:t>
      </w:r>
      <w:r w:rsidRPr="002C76C1">
        <w:rPr>
          <w:rFonts w:ascii="Arial" w:hAnsi="Arial" w:cs="Arial"/>
          <w:color w:val="000000"/>
          <w:sz w:val="22"/>
          <w:szCs w:val="22"/>
        </w:rPr>
        <w:t>the PA-11 (the department’s equivalent)</w:t>
      </w:r>
      <w:r w:rsidRPr="002C76C1">
        <w:rPr>
          <w:rFonts w:ascii="Arial" w:hAnsi="Arial" w:cs="Arial"/>
          <w:color w:val="000000"/>
          <w:sz w:val="22"/>
          <w:szCs w:val="22"/>
          <w:lang w:eastAsia="en-ZA"/>
        </w:rPr>
        <w:t xml:space="preserve"> together with other bidding documentation when applying for the bid.</w:t>
      </w:r>
    </w:p>
    <w:p w:rsidR="00072C02" w:rsidRPr="002C76C1" w:rsidRDefault="00072C02" w:rsidP="00072C02">
      <w:pPr>
        <w:pStyle w:val="ListParagraph"/>
        <w:tabs>
          <w:tab w:val="center" w:pos="709"/>
        </w:tabs>
        <w:rPr>
          <w:rFonts w:ascii="Arial" w:hAnsi="Arial" w:cs="Arial"/>
          <w:color w:val="000000"/>
          <w:sz w:val="22"/>
          <w:szCs w:val="22"/>
          <w:lang w:eastAsia="en-ZA"/>
        </w:rPr>
      </w:pPr>
    </w:p>
    <w:p w:rsidR="00072C02" w:rsidRPr="002C76C1" w:rsidRDefault="00072C02" w:rsidP="006F5D2E">
      <w:pPr>
        <w:pStyle w:val="ListParagraph"/>
        <w:numPr>
          <w:ilvl w:val="0"/>
          <w:numId w:val="95"/>
        </w:numPr>
        <w:tabs>
          <w:tab w:val="center" w:pos="709"/>
        </w:tabs>
        <w:spacing w:line="260" w:lineRule="exact"/>
        <w:ind w:left="425" w:hanging="425"/>
        <w:rPr>
          <w:rFonts w:ascii="Arial" w:hAnsi="Arial" w:cs="Arial"/>
          <w:color w:val="000000"/>
          <w:sz w:val="22"/>
          <w:szCs w:val="22"/>
          <w:lang w:eastAsia="en-ZA"/>
        </w:rPr>
      </w:pPr>
      <w:r w:rsidRPr="002C76C1">
        <w:rPr>
          <w:rFonts w:ascii="Arial" w:hAnsi="Arial" w:cs="Arial"/>
          <w:color w:val="000000"/>
          <w:sz w:val="22"/>
          <w:szCs w:val="22"/>
          <w:lang w:eastAsia="en-ZA"/>
        </w:rPr>
        <w:t xml:space="preserve">Original Tax clearance certificates should always be obtained and attached to the procurement documentation in accordance with Treasury Regulation 16A9.1 (d) and Practice Note 8 of 2007/2008. </w:t>
      </w:r>
    </w:p>
    <w:p w:rsidR="00072C02" w:rsidRPr="002C76C1" w:rsidRDefault="00072C02" w:rsidP="00072C02">
      <w:pPr>
        <w:tabs>
          <w:tab w:val="center" w:pos="709"/>
        </w:tabs>
        <w:spacing w:line="260" w:lineRule="exact"/>
        <w:ind w:left="425"/>
        <w:rPr>
          <w:color w:val="000000"/>
          <w:sz w:val="22"/>
          <w:szCs w:val="22"/>
          <w:lang w:eastAsia="en-ZA"/>
        </w:rPr>
      </w:pPr>
    </w:p>
    <w:p w:rsidR="00072C02" w:rsidRPr="002C76C1" w:rsidRDefault="00072C02" w:rsidP="00072C02">
      <w:pPr>
        <w:tabs>
          <w:tab w:val="center" w:pos="709"/>
        </w:tabs>
        <w:spacing w:line="260" w:lineRule="exact"/>
        <w:ind w:left="425"/>
        <w:rPr>
          <w:color w:val="000000"/>
          <w:sz w:val="22"/>
          <w:szCs w:val="22"/>
          <w:lang w:eastAsia="en-ZA"/>
        </w:rPr>
      </w:pPr>
      <w:r w:rsidRPr="002C76C1">
        <w:rPr>
          <w:color w:val="000000"/>
          <w:sz w:val="22"/>
          <w:szCs w:val="22"/>
          <w:lang w:eastAsia="en-ZA"/>
        </w:rPr>
        <w:t xml:space="preserve">If the department is already in possession of the supplier original tax clearance certificate reference should be made to it in the procurement batch. </w:t>
      </w:r>
    </w:p>
    <w:p w:rsidR="00072C02" w:rsidRPr="002C76C1" w:rsidRDefault="00072C02" w:rsidP="00072C02">
      <w:pPr>
        <w:tabs>
          <w:tab w:val="center" w:pos="709"/>
        </w:tabs>
        <w:spacing w:line="260" w:lineRule="exact"/>
        <w:rPr>
          <w:bCs/>
          <w:sz w:val="22"/>
          <w:szCs w:val="22"/>
        </w:rPr>
      </w:pPr>
      <w:r w:rsidRPr="002C76C1">
        <w:rPr>
          <w:sz w:val="22"/>
          <w:szCs w:val="22"/>
        </w:rPr>
        <w:t xml:space="preserve"> </w:t>
      </w:r>
    </w:p>
    <w:p w:rsidR="00072C02" w:rsidRPr="002C76C1" w:rsidRDefault="00072C02" w:rsidP="00072C02">
      <w:pPr>
        <w:tabs>
          <w:tab w:val="center" w:pos="709"/>
        </w:tabs>
        <w:spacing w:line="260" w:lineRule="exact"/>
        <w:rPr>
          <w:b/>
          <w:bCs/>
          <w:sz w:val="22"/>
          <w:szCs w:val="22"/>
        </w:rPr>
      </w:pPr>
      <w:r w:rsidRPr="002C76C1">
        <w:rPr>
          <w:sz w:val="22"/>
          <w:szCs w:val="22"/>
        </w:rPr>
        <w:t>.</w:t>
      </w:r>
      <w:r w:rsidRPr="002C76C1">
        <w:rPr>
          <w:b/>
          <w:bCs/>
          <w:sz w:val="22"/>
          <w:szCs w:val="22"/>
        </w:rPr>
        <w:t>Management response</w:t>
      </w:r>
    </w:p>
    <w:p w:rsidR="00072C02" w:rsidRPr="002C76C1" w:rsidRDefault="00072C02" w:rsidP="00072C02">
      <w:pPr>
        <w:tabs>
          <w:tab w:val="center" w:pos="709"/>
        </w:tabs>
        <w:spacing w:line="260" w:lineRule="exact"/>
        <w:rPr>
          <w:b/>
          <w:bCs/>
          <w:sz w:val="22"/>
          <w:szCs w:val="22"/>
        </w:rPr>
      </w:pPr>
      <w:r w:rsidRPr="002C76C1">
        <w:rPr>
          <w:b/>
          <w:bCs/>
          <w:sz w:val="22"/>
          <w:szCs w:val="22"/>
        </w:rPr>
        <w:t>.</w:t>
      </w:r>
    </w:p>
    <w:p w:rsidR="00072C02" w:rsidRPr="002C76C1" w:rsidRDefault="00072C02" w:rsidP="00072C02">
      <w:pPr>
        <w:tabs>
          <w:tab w:val="center" w:pos="709"/>
        </w:tabs>
        <w:spacing w:after="120" w:line="260" w:lineRule="exact"/>
        <w:rPr>
          <w:b/>
          <w:bCs/>
          <w:sz w:val="22"/>
          <w:szCs w:val="22"/>
        </w:rPr>
      </w:pPr>
      <w:r w:rsidRPr="002C76C1">
        <w:rPr>
          <w:sz w:val="22"/>
          <w:szCs w:val="22"/>
        </w:rPr>
        <w:t>I am in agreement with the finding</w:t>
      </w:r>
    </w:p>
    <w:p w:rsidR="00072C02" w:rsidRPr="002C76C1" w:rsidRDefault="00072C02" w:rsidP="00072C02">
      <w:pPr>
        <w:tabs>
          <w:tab w:val="center" w:pos="709"/>
        </w:tabs>
        <w:spacing w:after="120" w:line="260" w:lineRule="exact"/>
        <w:rPr>
          <w:sz w:val="22"/>
          <w:szCs w:val="22"/>
        </w:rPr>
      </w:pPr>
      <w:r w:rsidRPr="002C76C1">
        <w:rPr>
          <w:sz w:val="22"/>
          <w:szCs w:val="22"/>
        </w:rPr>
        <w:t>Cause:  An urgent need was identified and quotations were solicited from the LOGIS database.</w:t>
      </w:r>
    </w:p>
    <w:p w:rsidR="00072C02" w:rsidRPr="002C76C1" w:rsidRDefault="00072C02" w:rsidP="00072C02">
      <w:pPr>
        <w:tabs>
          <w:tab w:val="center" w:pos="709"/>
        </w:tabs>
        <w:spacing w:after="120" w:line="260" w:lineRule="exact"/>
        <w:rPr>
          <w:sz w:val="22"/>
          <w:szCs w:val="22"/>
        </w:rPr>
      </w:pPr>
    </w:p>
    <w:tbl>
      <w:tblPr>
        <w:tblStyle w:val="TableGrid"/>
        <w:tblW w:w="0" w:type="auto"/>
        <w:tblInd w:w="468" w:type="dxa"/>
        <w:tblLook w:val="04A0"/>
      </w:tblPr>
      <w:tblGrid>
        <w:gridCol w:w="6480"/>
        <w:gridCol w:w="1080"/>
        <w:gridCol w:w="1170"/>
      </w:tblGrid>
      <w:tr w:rsidR="00072C02" w:rsidRPr="00B062EF" w:rsidTr="00D90C13">
        <w:trPr>
          <w:trHeight w:val="323"/>
        </w:trPr>
        <w:tc>
          <w:tcPr>
            <w:tcW w:w="6480" w:type="dxa"/>
            <w:shd w:val="clear" w:color="auto" w:fill="D9D9D9" w:themeFill="background1" w:themeFillShade="D9"/>
          </w:tcPr>
          <w:p w:rsidR="00072C02" w:rsidRPr="00B062EF" w:rsidRDefault="00072C02" w:rsidP="00D90C13">
            <w:pPr>
              <w:pStyle w:val="ListParagraph"/>
              <w:keepNext/>
              <w:tabs>
                <w:tab w:val="center" w:pos="709"/>
              </w:tabs>
              <w:spacing w:line="260" w:lineRule="exact"/>
              <w:ind w:left="0"/>
              <w:jc w:val="both"/>
              <w:rPr>
                <w:rFonts w:ascii="Arial" w:hAnsi="Arial" w:cs="Arial"/>
                <w:b/>
                <w:sz w:val="18"/>
                <w:szCs w:val="18"/>
              </w:rPr>
            </w:pPr>
            <w:r w:rsidRPr="00B062EF">
              <w:rPr>
                <w:rFonts w:ascii="Arial" w:hAnsi="Arial" w:cs="Arial"/>
                <w:b/>
                <w:sz w:val="18"/>
                <w:szCs w:val="18"/>
              </w:rPr>
              <w:t>DESCRIPTION</w:t>
            </w:r>
          </w:p>
        </w:tc>
        <w:tc>
          <w:tcPr>
            <w:tcW w:w="2250" w:type="dxa"/>
            <w:gridSpan w:val="2"/>
            <w:shd w:val="clear" w:color="auto" w:fill="D9D9D9" w:themeFill="background1" w:themeFillShade="D9"/>
          </w:tcPr>
          <w:p w:rsidR="00072C02" w:rsidRPr="00B062EF" w:rsidRDefault="00072C02" w:rsidP="00D90C13">
            <w:pPr>
              <w:pStyle w:val="ListParagraph"/>
              <w:keepNext/>
              <w:tabs>
                <w:tab w:val="center" w:pos="709"/>
              </w:tabs>
              <w:spacing w:line="260" w:lineRule="exact"/>
              <w:ind w:left="0"/>
              <w:jc w:val="both"/>
              <w:rPr>
                <w:rFonts w:ascii="Arial" w:hAnsi="Arial" w:cs="Arial"/>
                <w:b/>
                <w:sz w:val="18"/>
                <w:szCs w:val="18"/>
              </w:rPr>
            </w:pPr>
            <w:r w:rsidRPr="00B062EF">
              <w:rPr>
                <w:rFonts w:ascii="Arial" w:hAnsi="Arial" w:cs="Arial"/>
                <w:b/>
                <w:sz w:val="18"/>
                <w:szCs w:val="18"/>
              </w:rPr>
              <w:t>RESPONSE</w:t>
            </w:r>
          </w:p>
        </w:tc>
      </w:tr>
      <w:tr w:rsidR="00072C02" w:rsidRPr="00B062EF" w:rsidTr="00D90C13">
        <w:tc>
          <w:tcPr>
            <w:tcW w:w="648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Corrective action to be taken</w:t>
            </w:r>
          </w:p>
        </w:tc>
        <w:tc>
          <w:tcPr>
            <w:tcW w:w="2250" w:type="dxa"/>
            <w:gridSpan w:val="2"/>
          </w:tcPr>
          <w:p w:rsidR="00072C02" w:rsidRPr="00B062EF" w:rsidRDefault="00072C02" w:rsidP="00D90C13">
            <w:pPr>
              <w:tabs>
                <w:tab w:val="center" w:pos="709"/>
              </w:tabs>
              <w:spacing w:after="120" w:line="260" w:lineRule="exact"/>
              <w:rPr>
                <w:sz w:val="18"/>
                <w:szCs w:val="18"/>
              </w:rPr>
            </w:pPr>
            <w:r w:rsidRPr="00B062EF">
              <w:rPr>
                <w:sz w:val="18"/>
                <w:szCs w:val="18"/>
              </w:rPr>
              <w:t>Information on Transversal contracts will be communicated to all and deviations for quotations are approved by the relevant delegated authority.</w:t>
            </w:r>
          </w:p>
        </w:tc>
      </w:tr>
      <w:tr w:rsidR="00072C02" w:rsidRPr="00B062EF" w:rsidTr="00D90C13">
        <w:tc>
          <w:tcPr>
            <w:tcW w:w="6480" w:type="dxa"/>
            <w:vMerge w:val="restart"/>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Does the finding affect an amount disclosed in the financial statements</w:t>
            </w:r>
          </w:p>
        </w:tc>
        <w:tc>
          <w:tcPr>
            <w:tcW w:w="1080" w:type="dxa"/>
          </w:tcPr>
          <w:p w:rsidR="00072C02" w:rsidRPr="00B062EF" w:rsidRDefault="00072C02" w:rsidP="00D90C13">
            <w:pPr>
              <w:pStyle w:val="ListParagraph"/>
              <w:keepNext/>
              <w:tabs>
                <w:tab w:val="center" w:pos="709"/>
              </w:tabs>
              <w:spacing w:line="260" w:lineRule="exact"/>
              <w:ind w:left="0"/>
              <w:jc w:val="both"/>
              <w:rPr>
                <w:rFonts w:ascii="Arial" w:hAnsi="Arial" w:cs="Arial"/>
                <w:b/>
                <w:sz w:val="18"/>
                <w:szCs w:val="18"/>
              </w:rPr>
            </w:pPr>
            <w:r w:rsidRPr="00B062EF">
              <w:rPr>
                <w:rFonts w:ascii="Arial" w:hAnsi="Arial" w:cs="Arial"/>
                <w:b/>
                <w:sz w:val="18"/>
                <w:szCs w:val="18"/>
              </w:rPr>
              <w:t>Yes</w:t>
            </w:r>
          </w:p>
        </w:tc>
        <w:tc>
          <w:tcPr>
            <w:tcW w:w="1170" w:type="dxa"/>
          </w:tcPr>
          <w:p w:rsidR="00072C02" w:rsidRPr="00B062EF" w:rsidRDefault="00072C02" w:rsidP="00D90C13">
            <w:pPr>
              <w:pStyle w:val="ListParagraph"/>
              <w:keepNext/>
              <w:tabs>
                <w:tab w:val="center" w:pos="709"/>
              </w:tabs>
              <w:spacing w:line="260" w:lineRule="exact"/>
              <w:ind w:left="0"/>
              <w:jc w:val="both"/>
              <w:rPr>
                <w:rFonts w:ascii="Arial" w:hAnsi="Arial" w:cs="Arial"/>
                <w:b/>
                <w:sz w:val="18"/>
                <w:szCs w:val="18"/>
              </w:rPr>
            </w:pPr>
            <w:r w:rsidRPr="00B062EF">
              <w:rPr>
                <w:rFonts w:ascii="Arial" w:hAnsi="Arial" w:cs="Arial"/>
                <w:b/>
                <w:sz w:val="18"/>
                <w:szCs w:val="18"/>
              </w:rPr>
              <w:t>No</w:t>
            </w:r>
          </w:p>
        </w:tc>
      </w:tr>
      <w:tr w:rsidR="00072C02" w:rsidRPr="00B062EF" w:rsidTr="00D90C13">
        <w:tc>
          <w:tcPr>
            <w:tcW w:w="6480" w:type="dxa"/>
            <w:vMerge/>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x</w:t>
            </w:r>
          </w:p>
        </w:tc>
      </w:tr>
      <w:tr w:rsidR="00072C02" w:rsidRPr="00B062EF" w:rsidTr="00D90C13">
        <w:tc>
          <w:tcPr>
            <w:tcW w:w="648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If yes, what corrections will be made to the population</w:t>
            </w:r>
          </w:p>
        </w:tc>
        <w:tc>
          <w:tcPr>
            <w:tcW w:w="2250" w:type="dxa"/>
            <w:gridSpan w:val="2"/>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B062EF" w:rsidTr="00D90C13">
        <w:tc>
          <w:tcPr>
            <w:tcW w:w="648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B062EF" w:rsidTr="00D90C13">
        <w:tc>
          <w:tcPr>
            <w:tcW w:w="648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Position of official responsible to take corrective actions</w:t>
            </w:r>
          </w:p>
        </w:tc>
        <w:tc>
          <w:tcPr>
            <w:tcW w:w="2250" w:type="dxa"/>
            <w:gridSpan w:val="2"/>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DD: SCM</w:t>
            </w:r>
          </w:p>
        </w:tc>
      </w:tr>
      <w:tr w:rsidR="00072C02" w:rsidRPr="00B062EF" w:rsidTr="00D90C13">
        <w:tc>
          <w:tcPr>
            <w:tcW w:w="648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Estimated completion date for corrective action</w:t>
            </w:r>
          </w:p>
        </w:tc>
        <w:tc>
          <w:tcPr>
            <w:tcW w:w="2250" w:type="dxa"/>
            <w:gridSpan w:val="2"/>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On- going</w:t>
            </w:r>
          </w:p>
        </w:tc>
      </w:tr>
    </w:tbl>
    <w:p w:rsidR="00072C02" w:rsidRPr="002C76C1" w:rsidRDefault="00072C02" w:rsidP="00072C02">
      <w:pPr>
        <w:tabs>
          <w:tab w:val="center" w:pos="709"/>
        </w:tabs>
        <w:spacing w:after="120" w:line="260" w:lineRule="exact"/>
        <w:rPr>
          <w:b/>
          <w:bCs/>
          <w:sz w:val="22"/>
          <w:szCs w:val="22"/>
        </w:rPr>
      </w:pPr>
    </w:p>
    <w:tbl>
      <w:tblPr>
        <w:tblStyle w:val="TableGrid"/>
        <w:tblW w:w="0" w:type="auto"/>
        <w:tblInd w:w="468" w:type="dxa"/>
        <w:tblLook w:val="04A0"/>
      </w:tblPr>
      <w:tblGrid>
        <w:gridCol w:w="6120"/>
        <w:gridCol w:w="1440"/>
        <w:gridCol w:w="1214"/>
      </w:tblGrid>
      <w:tr w:rsidR="00072C02" w:rsidRPr="00B062EF" w:rsidTr="00D90C13">
        <w:tc>
          <w:tcPr>
            <w:tcW w:w="6120" w:type="dxa"/>
            <w:shd w:val="clear" w:color="auto" w:fill="D9D9D9" w:themeFill="background1" w:themeFillShade="D9"/>
          </w:tcPr>
          <w:p w:rsidR="00072C02" w:rsidRPr="00B062EF" w:rsidRDefault="00072C02" w:rsidP="00D90C13">
            <w:pPr>
              <w:pStyle w:val="ListParagraph"/>
              <w:keepNext/>
              <w:tabs>
                <w:tab w:val="center" w:pos="709"/>
              </w:tabs>
              <w:spacing w:line="260" w:lineRule="exact"/>
              <w:ind w:left="0"/>
              <w:jc w:val="both"/>
              <w:rPr>
                <w:rFonts w:ascii="Arial" w:hAnsi="Arial" w:cs="Arial"/>
                <w:b/>
                <w:sz w:val="18"/>
                <w:szCs w:val="18"/>
              </w:rPr>
            </w:pPr>
            <w:r w:rsidRPr="00B062EF">
              <w:rPr>
                <w:rFonts w:ascii="Arial" w:hAnsi="Arial" w:cs="Arial"/>
                <w:b/>
                <w:sz w:val="18"/>
                <w:szCs w:val="18"/>
              </w:rPr>
              <w:t>DESCRIPTION</w:t>
            </w:r>
          </w:p>
        </w:tc>
        <w:tc>
          <w:tcPr>
            <w:tcW w:w="2654" w:type="dxa"/>
            <w:gridSpan w:val="2"/>
            <w:shd w:val="clear" w:color="auto" w:fill="D9D9D9" w:themeFill="background1" w:themeFillShade="D9"/>
          </w:tcPr>
          <w:p w:rsidR="00072C02" w:rsidRPr="00B062EF" w:rsidRDefault="00072C02" w:rsidP="00D90C13">
            <w:pPr>
              <w:pStyle w:val="ListParagraph"/>
              <w:keepNext/>
              <w:tabs>
                <w:tab w:val="center" w:pos="709"/>
              </w:tabs>
              <w:spacing w:line="260" w:lineRule="exact"/>
              <w:ind w:left="0"/>
              <w:jc w:val="both"/>
              <w:rPr>
                <w:rFonts w:ascii="Arial" w:hAnsi="Arial" w:cs="Arial"/>
                <w:b/>
                <w:sz w:val="18"/>
                <w:szCs w:val="18"/>
              </w:rPr>
            </w:pPr>
            <w:r w:rsidRPr="00B062EF">
              <w:rPr>
                <w:rFonts w:ascii="Arial" w:hAnsi="Arial" w:cs="Arial"/>
                <w:b/>
                <w:sz w:val="18"/>
                <w:szCs w:val="18"/>
              </w:rPr>
              <w:t>RESPONSE</w:t>
            </w:r>
          </w:p>
        </w:tc>
      </w:tr>
      <w:tr w:rsidR="00072C02" w:rsidRPr="00B062EF" w:rsidTr="00D90C13">
        <w:tc>
          <w:tcPr>
            <w:tcW w:w="6120" w:type="dxa"/>
            <w:vMerge w:val="restart"/>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Does management agree with the root cause indicated</w:t>
            </w:r>
          </w:p>
        </w:tc>
        <w:tc>
          <w:tcPr>
            <w:tcW w:w="144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b/>
                <w:sz w:val="18"/>
                <w:szCs w:val="18"/>
              </w:rPr>
              <w:t>Yes</w:t>
            </w:r>
          </w:p>
        </w:tc>
        <w:tc>
          <w:tcPr>
            <w:tcW w:w="1214"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b/>
                <w:sz w:val="18"/>
                <w:szCs w:val="18"/>
              </w:rPr>
              <w:t>No</w:t>
            </w:r>
          </w:p>
        </w:tc>
      </w:tr>
      <w:tr w:rsidR="00072C02" w:rsidRPr="00B062EF" w:rsidTr="00D90C13">
        <w:tc>
          <w:tcPr>
            <w:tcW w:w="6120" w:type="dxa"/>
            <w:vMerge/>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x</w:t>
            </w:r>
          </w:p>
        </w:tc>
        <w:tc>
          <w:tcPr>
            <w:tcW w:w="1214"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B062EF" w:rsidTr="00D90C13">
        <w:tc>
          <w:tcPr>
            <w:tcW w:w="612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If management does not agree with the root cause indicated, please provide the root cause according to management.</w:t>
            </w:r>
          </w:p>
        </w:tc>
        <w:tc>
          <w:tcPr>
            <w:tcW w:w="2654" w:type="dxa"/>
            <w:gridSpan w:val="2"/>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r>
    </w:tbl>
    <w:p w:rsidR="00072C02" w:rsidRPr="002C76C1" w:rsidRDefault="00072C02" w:rsidP="00072C02">
      <w:pPr>
        <w:tabs>
          <w:tab w:val="center" w:pos="709"/>
        </w:tabs>
        <w:spacing w:line="260" w:lineRule="exact"/>
        <w:ind w:left="357" w:hanging="357"/>
        <w:rPr>
          <w:i/>
          <w:sz w:val="22"/>
          <w:szCs w:val="22"/>
        </w:rPr>
      </w:pPr>
      <w:r w:rsidRPr="002C76C1">
        <w:rPr>
          <w:i/>
          <w:sz w:val="22"/>
          <w:szCs w:val="22"/>
        </w:rPr>
        <w:t xml:space="preserve">     </w:t>
      </w:r>
    </w:p>
    <w:p w:rsidR="00072C02" w:rsidRPr="002C76C1" w:rsidRDefault="00072C02" w:rsidP="00072C02">
      <w:pPr>
        <w:tabs>
          <w:tab w:val="center" w:pos="709"/>
        </w:tabs>
        <w:spacing w:line="260" w:lineRule="exact"/>
        <w:ind w:left="357"/>
        <w:rPr>
          <w:sz w:val="22"/>
          <w:szCs w:val="22"/>
        </w:rPr>
      </w:pPr>
      <w:r w:rsidRPr="002C76C1">
        <w:rPr>
          <w:sz w:val="22"/>
          <w:szCs w:val="22"/>
        </w:rPr>
        <w:t>Name:</w:t>
      </w:r>
      <w:r w:rsidRPr="002C76C1">
        <w:rPr>
          <w:rFonts w:eastAsia="Arial Unicode MS"/>
          <w:sz w:val="22"/>
          <w:szCs w:val="22"/>
        </w:rPr>
        <w:t xml:space="preserve">   J Thobejane</w:t>
      </w:r>
    </w:p>
    <w:p w:rsidR="00072C02" w:rsidRPr="002C76C1" w:rsidRDefault="00072C02" w:rsidP="00072C02">
      <w:pPr>
        <w:tabs>
          <w:tab w:val="center" w:pos="709"/>
        </w:tabs>
        <w:spacing w:line="260" w:lineRule="exact"/>
        <w:ind w:left="357"/>
        <w:rPr>
          <w:sz w:val="22"/>
          <w:szCs w:val="22"/>
        </w:rPr>
      </w:pPr>
      <w:r w:rsidRPr="002C76C1">
        <w:rPr>
          <w:sz w:val="22"/>
          <w:szCs w:val="22"/>
        </w:rPr>
        <w:t>Position:  DD: SCM</w:t>
      </w:r>
    </w:p>
    <w:p w:rsidR="00072C02" w:rsidRPr="002C76C1" w:rsidRDefault="00072C02" w:rsidP="00072C02">
      <w:pPr>
        <w:tabs>
          <w:tab w:val="center" w:pos="709"/>
        </w:tabs>
        <w:spacing w:line="260" w:lineRule="exact"/>
        <w:ind w:left="357"/>
        <w:rPr>
          <w:sz w:val="22"/>
          <w:szCs w:val="22"/>
        </w:rPr>
      </w:pPr>
      <w:r w:rsidRPr="002C76C1">
        <w:rPr>
          <w:sz w:val="22"/>
          <w:szCs w:val="22"/>
        </w:rPr>
        <w:t>Date: 17/07/2012</w:t>
      </w:r>
    </w:p>
    <w:p w:rsidR="00072C02" w:rsidRPr="002C76C1" w:rsidRDefault="00072C02" w:rsidP="00072C02">
      <w:pPr>
        <w:tabs>
          <w:tab w:val="center" w:pos="709"/>
        </w:tabs>
        <w:spacing w:line="260" w:lineRule="exact"/>
        <w:rPr>
          <w:b/>
          <w:bCs/>
          <w:sz w:val="22"/>
          <w:szCs w:val="22"/>
        </w:rPr>
      </w:pPr>
    </w:p>
    <w:p w:rsidR="00072C02" w:rsidRPr="002C76C1" w:rsidRDefault="00072C02" w:rsidP="00072C02">
      <w:pPr>
        <w:tabs>
          <w:tab w:val="center" w:pos="709"/>
        </w:tabs>
        <w:spacing w:line="260" w:lineRule="exact"/>
        <w:rPr>
          <w:b/>
          <w:bCs/>
          <w:sz w:val="22"/>
          <w:szCs w:val="22"/>
        </w:rPr>
      </w:pPr>
    </w:p>
    <w:p w:rsidR="00072C02" w:rsidRPr="002C76C1" w:rsidRDefault="00072C02" w:rsidP="00072C02">
      <w:pPr>
        <w:tabs>
          <w:tab w:val="center" w:pos="709"/>
        </w:tabs>
        <w:spacing w:after="120" w:line="260" w:lineRule="exact"/>
        <w:ind w:left="357"/>
        <w:rPr>
          <w:b/>
          <w:bCs/>
          <w:sz w:val="22"/>
          <w:szCs w:val="22"/>
        </w:rPr>
      </w:pPr>
      <w:r w:rsidRPr="002C76C1">
        <w:rPr>
          <w:sz w:val="22"/>
          <w:szCs w:val="22"/>
        </w:rPr>
        <w:t>I am in agreement with the finding</w:t>
      </w:r>
    </w:p>
    <w:p w:rsidR="00072C02" w:rsidRPr="002C76C1" w:rsidRDefault="00072C02" w:rsidP="00072C02">
      <w:pPr>
        <w:tabs>
          <w:tab w:val="center" w:pos="709"/>
        </w:tabs>
        <w:spacing w:after="120" w:line="260" w:lineRule="exact"/>
        <w:ind w:left="357"/>
        <w:rPr>
          <w:sz w:val="22"/>
          <w:szCs w:val="22"/>
        </w:rPr>
      </w:pPr>
      <w:r w:rsidRPr="002C76C1">
        <w:rPr>
          <w:sz w:val="22"/>
          <w:szCs w:val="22"/>
        </w:rPr>
        <w:t>Cause: Suppliers were sourced from the LOGIS database</w:t>
      </w:r>
    </w:p>
    <w:p w:rsidR="00072C02" w:rsidRPr="002C76C1" w:rsidRDefault="00072C02" w:rsidP="00072C02">
      <w:pPr>
        <w:tabs>
          <w:tab w:val="center" w:pos="709"/>
        </w:tabs>
        <w:spacing w:after="120" w:line="260" w:lineRule="exact"/>
        <w:ind w:left="357"/>
        <w:rPr>
          <w:b/>
          <w:bCs/>
          <w:sz w:val="22"/>
          <w:szCs w:val="22"/>
        </w:rPr>
      </w:pPr>
      <w:r w:rsidRPr="002C76C1">
        <w:rPr>
          <w:sz w:val="22"/>
          <w:szCs w:val="22"/>
        </w:rPr>
        <w:t>Action plan: Deviations for quotations are approved by the relevant delegated authority.</w:t>
      </w:r>
    </w:p>
    <w:p w:rsidR="00072C02" w:rsidRPr="002C76C1" w:rsidRDefault="00072C02" w:rsidP="00072C02">
      <w:pPr>
        <w:tabs>
          <w:tab w:val="center" w:pos="709"/>
        </w:tabs>
        <w:spacing w:after="120" w:line="260" w:lineRule="exact"/>
        <w:rPr>
          <w:sz w:val="22"/>
          <w:szCs w:val="22"/>
        </w:rPr>
      </w:pPr>
    </w:p>
    <w:tbl>
      <w:tblPr>
        <w:tblStyle w:val="TableGrid"/>
        <w:tblW w:w="0" w:type="auto"/>
        <w:tblInd w:w="468" w:type="dxa"/>
        <w:tblLook w:val="04A0"/>
      </w:tblPr>
      <w:tblGrid>
        <w:gridCol w:w="6480"/>
        <w:gridCol w:w="1080"/>
        <w:gridCol w:w="1170"/>
      </w:tblGrid>
      <w:tr w:rsidR="00072C02" w:rsidRPr="00B062EF" w:rsidTr="00D90C13">
        <w:tc>
          <w:tcPr>
            <w:tcW w:w="6480" w:type="dxa"/>
            <w:shd w:val="clear" w:color="auto" w:fill="D9D9D9" w:themeFill="background1" w:themeFillShade="D9"/>
          </w:tcPr>
          <w:p w:rsidR="00072C02" w:rsidRPr="00B062EF" w:rsidRDefault="00072C02" w:rsidP="00D90C13">
            <w:pPr>
              <w:pStyle w:val="ListParagraph"/>
              <w:keepNext/>
              <w:tabs>
                <w:tab w:val="center" w:pos="709"/>
              </w:tabs>
              <w:spacing w:line="260" w:lineRule="exact"/>
              <w:ind w:left="0"/>
              <w:jc w:val="both"/>
              <w:rPr>
                <w:rFonts w:ascii="Arial" w:hAnsi="Arial" w:cs="Arial"/>
                <w:b/>
                <w:sz w:val="18"/>
                <w:szCs w:val="18"/>
              </w:rPr>
            </w:pPr>
            <w:r w:rsidRPr="00B062EF">
              <w:rPr>
                <w:rFonts w:ascii="Arial" w:hAnsi="Arial" w:cs="Arial"/>
                <w:b/>
                <w:sz w:val="18"/>
                <w:szCs w:val="18"/>
              </w:rPr>
              <w:t>DESCRIPTION</w:t>
            </w:r>
          </w:p>
        </w:tc>
        <w:tc>
          <w:tcPr>
            <w:tcW w:w="2250" w:type="dxa"/>
            <w:gridSpan w:val="2"/>
            <w:shd w:val="clear" w:color="auto" w:fill="D9D9D9" w:themeFill="background1" w:themeFillShade="D9"/>
          </w:tcPr>
          <w:p w:rsidR="00072C02" w:rsidRPr="00B062EF" w:rsidRDefault="00072C02" w:rsidP="00D90C13">
            <w:pPr>
              <w:pStyle w:val="ListParagraph"/>
              <w:keepNext/>
              <w:tabs>
                <w:tab w:val="center" w:pos="709"/>
              </w:tabs>
              <w:spacing w:line="260" w:lineRule="exact"/>
              <w:ind w:left="0"/>
              <w:jc w:val="both"/>
              <w:rPr>
                <w:rFonts w:ascii="Arial" w:hAnsi="Arial" w:cs="Arial"/>
                <w:b/>
                <w:sz w:val="18"/>
                <w:szCs w:val="18"/>
              </w:rPr>
            </w:pPr>
            <w:r w:rsidRPr="00B062EF">
              <w:rPr>
                <w:rFonts w:ascii="Arial" w:hAnsi="Arial" w:cs="Arial"/>
                <w:b/>
                <w:sz w:val="18"/>
                <w:szCs w:val="18"/>
              </w:rPr>
              <w:t>RESPONSE</w:t>
            </w:r>
          </w:p>
        </w:tc>
      </w:tr>
      <w:tr w:rsidR="00072C02" w:rsidRPr="00B062EF" w:rsidTr="00D90C13">
        <w:tc>
          <w:tcPr>
            <w:tcW w:w="648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Corrective action to be taken</w:t>
            </w:r>
          </w:p>
        </w:tc>
        <w:tc>
          <w:tcPr>
            <w:tcW w:w="2250" w:type="dxa"/>
            <w:gridSpan w:val="2"/>
          </w:tcPr>
          <w:p w:rsidR="00072C02" w:rsidRPr="00B062EF" w:rsidRDefault="00072C02" w:rsidP="00D90C13">
            <w:pPr>
              <w:tabs>
                <w:tab w:val="center" w:pos="709"/>
              </w:tabs>
              <w:spacing w:after="120" w:line="260" w:lineRule="exact"/>
              <w:rPr>
                <w:sz w:val="18"/>
                <w:szCs w:val="18"/>
              </w:rPr>
            </w:pPr>
            <w:r w:rsidRPr="00B062EF">
              <w:rPr>
                <w:sz w:val="18"/>
                <w:szCs w:val="18"/>
              </w:rPr>
              <w:t>Deviations for quotations are approved by the relevant delegated authority.</w:t>
            </w:r>
          </w:p>
        </w:tc>
      </w:tr>
      <w:tr w:rsidR="00072C02" w:rsidRPr="00B062EF" w:rsidTr="00D90C13">
        <w:tc>
          <w:tcPr>
            <w:tcW w:w="6480" w:type="dxa"/>
            <w:vMerge w:val="restart"/>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Does the finding affect an amount disclosed in the financial statements</w:t>
            </w:r>
          </w:p>
        </w:tc>
        <w:tc>
          <w:tcPr>
            <w:tcW w:w="1080" w:type="dxa"/>
          </w:tcPr>
          <w:p w:rsidR="00072C02" w:rsidRPr="00B062EF" w:rsidRDefault="00072C02" w:rsidP="00D90C13">
            <w:pPr>
              <w:pStyle w:val="ListParagraph"/>
              <w:keepNext/>
              <w:tabs>
                <w:tab w:val="center" w:pos="709"/>
              </w:tabs>
              <w:spacing w:line="260" w:lineRule="exact"/>
              <w:ind w:left="0"/>
              <w:jc w:val="both"/>
              <w:rPr>
                <w:rFonts w:ascii="Arial" w:hAnsi="Arial" w:cs="Arial"/>
                <w:b/>
                <w:sz w:val="18"/>
                <w:szCs w:val="18"/>
              </w:rPr>
            </w:pPr>
            <w:r w:rsidRPr="00B062EF">
              <w:rPr>
                <w:rFonts w:ascii="Arial" w:hAnsi="Arial" w:cs="Arial"/>
                <w:b/>
                <w:sz w:val="18"/>
                <w:szCs w:val="18"/>
              </w:rPr>
              <w:t>Yes</w:t>
            </w:r>
          </w:p>
        </w:tc>
        <w:tc>
          <w:tcPr>
            <w:tcW w:w="1170" w:type="dxa"/>
          </w:tcPr>
          <w:p w:rsidR="00072C02" w:rsidRPr="00B062EF" w:rsidRDefault="00072C02" w:rsidP="00D90C13">
            <w:pPr>
              <w:pStyle w:val="ListParagraph"/>
              <w:keepNext/>
              <w:tabs>
                <w:tab w:val="center" w:pos="709"/>
              </w:tabs>
              <w:spacing w:line="260" w:lineRule="exact"/>
              <w:ind w:left="0"/>
              <w:jc w:val="both"/>
              <w:rPr>
                <w:rFonts w:ascii="Arial" w:hAnsi="Arial" w:cs="Arial"/>
                <w:b/>
                <w:sz w:val="18"/>
                <w:szCs w:val="18"/>
              </w:rPr>
            </w:pPr>
            <w:r w:rsidRPr="00B062EF">
              <w:rPr>
                <w:rFonts w:ascii="Arial" w:hAnsi="Arial" w:cs="Arial"/>
                <w:b/>
                <w:sz w:val="18"/>
                <w:szCs w:val="18"/>
              </w:rPr>
              <w:t>No</w:t>
            </w:r>
          </w:p>
        </w:tc>
      </w:tr>
      <w:tr w:rsidR="00072C02" w:rsidRPr="00B062EF" w:rsidTr="00D90C13">
        <w:tc>
          <w:tcPr>
            <w:tcW w:w="6480" w:type="dxa"/>
            <w:vMerge/>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x</w:t>
            </w:r>
          </w:p>
        </w:tc>
      </w:tr>
      <w:tr w:rsidR="00072C02" w:rsidRPr="00B062EF" w:rsidTr="00D90C13">
        <w:tc>
          <w:tcPr>
            <w:tcW w:w="648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If yes, what corrections will be made to the population</w:t>
            </w:r>
          </w:p>
        </w:tc>
        <w:tc>
          <w:tcPr>
            <w:tcW w:w="2250" w:type="dxa"/>
            <w:gridSpan w:val="2"/>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B062EF" w:rsidTr="00D90C13">
        <w:tc>
          <w:tcPr>
            <w:tcW w:w="648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B062EF" w:rsidTr="00D90C13">
        <w:tc>
          <w:tcPr>
            <w:tcW w:w="648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Position of official responsible to take corrective actions</w:t>
            </w:r>
          </w:p>
        </w:tc>
        <w:tc>
          <w:tcPr>
            <w:tcW w:w="2250" w:type="dxa"/>
            <w:gridSpan w:val="2"/>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DD: SCM</w:t>
            </w:r>
          </w:p>
        </w:tc>
      </w:tr>
      <w:tr w:rsidR="00072C02" w:rsidRPr="00B062EF" w:rsidTr="00D90C13">
        <w:tc>
          <w:tcPr>
            <w:tcW w:w="648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Estimated completion date for corrective action</w:t>
            </w:r>
          </w:p>
        </w:tc>
        <w:tc>
          <w:tcPr>
            <w:tcW w:w="2250" w:type="dxa"/>
            <w:gridSpan w:val="2"/>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On going</w:t>
            </w:r>
          </w:p>
        </w:tc>
      </w:tr>
    </w:tbl>
    <w:p w:rsidR="00072C02" w:rsidRPr="002C76C1" w:rsidRDefault="00072C02" w:rsidP="00072C02">
      <w:pPr>
        <w:tabs>
          <w:tab w:val="center" w:pos="709"/>
        </w:tabs>
        <w:spacing w:after="120" w:line="260" w:lineRule="exact"/>
        <w:rPr>
          <w:b/>
          <w:bCs/>
          <w:sz w:val="22"/>
          <w:szCs w:val="22"/>
        </w:rPr>
      </w:pPr>
    </w:p>
    <w:tbl>
      <w:tblPr>
        <w:tblStyle w:val="TableGrid"/>
        <w:tblW w:w="0" w:type="auto"/>
        <w:tblInd w:w="468" w:type="dxa"/>
        <w:tblLook w:val="04A0"/>
      </w:tblPr>
      <w:tblGrid>
        <w:gridCol w:w="6120"/>
        <w:gridCol w:w="1440"/>
        <w:gridCol w:w="1214"/>
      </w:tblGrid>
      <w:tr w:rsidR="00072C02" w:rsidRPr="00B062EF" w:rsidTr="00D90C13">
        <w:tc>
          <w:tcPr>
            <w:tcW w:w="6120" w:type="dxa"/>
            <w:shd w:val="clear" w:color="auto" w:fill="D9D9D9" w:themeFill="background1" w:themeFillShade="D9"/>
          </w:tcPr>
          <w:p w:rsidR="00072C02" w:rsidRPr="00B062EF" w:rsidRDefault="00072C02" w:rsidP="00D90C13">
            <w:pPr>
              <w:pStyle w:val="ListParagraph"/>
              <w:keepNext/>
              <w:tabs>
                <w:tab w:val="center" w:pos="709"/>
              </w:tabs>
              <w:spacing w:line="260" w:lineRule="exact"/>
              <w:ind w:left="0"/>
              <w:jc w:val="both"/>
              <w:rPr>
                <w:rFonts w:ascii="Arial" w:hAnsi="Arial" w:cs="Arial"/>
                <w:b/>
                <w:sz w:val="18"/>
                <w:szCs w:val="18"/>
              </w:rPr>
            </w:pPr>
            <w:r w:rsidRPr="00B062EF">
              <w:rPr>
                <w:rFonts w:ascii="Arial" w:hAnsi="Arial" w:cs="Arial"/>
                <w:b/>
                <w:sz w:val="18"/>
                <w:szCs w:val="18"/>
              </w:rPr>
              <w:t>DESCRIPTION</w:t>
            </w:r>
          </w:p>
        </w:tc>
        <w:tc>
          <w:tcPr>
            <w:tcW w:w="2654" w:type="dxa"/>
            <w:gridSpan w:val="2"/>
            <w:shd w:val="clear" w:color="auto" w:fill="D9D9D9" w:themeFill="background1" w:themeFillShade="D9"/>
          </w:tcPr>
          <w:p w:rsidR="00072C02" w:rsidRPr="00B062EF" w:rsidRDefault="00072C02" w:rsidP="00D90C13">
            <w:pPr>
              <w:pStyle w:val="ListParagraph"/>
              <w:keepNext/>
              <w:tabs>
                <w:tab w:val="center" w:pos="709"/>
              </w:tabs>
              <w:spacing w:line="260" w:lineRule="exact"/>
              <w:ind w:left="0"/>
              <w:jc w:val="both"/>
              <w:rPr>
                <w:rFonts w:ascii="Arial" w:hAnsi="Arial" w:cs="Arial"/>
                <w:b/>
                <w:sz w:val="18"/>
                <w:szCs w:val="18"/>
              </w:rPr>
            </w:pPr>
            <w:r w:rsidRPr="00B062EF">
              <w:rPr>
                <w:rFonts w:ascii="Arial" w:hAnsi="Arial" w:cs="Arial"/>
                <w:b/>
                <w:sz w:val="18"/>
                <w:szCs w:val="18"/>
              </w:rPr>
              <w:t>RESPONSE</w:t>
            </w:r>
          </w:p>
        </w:tc>
      </w:tr>
      <w:tr w:rsidR="00072C02" w:rsidRPr="00B062EF" w:rsidTr="00D90C13">
        <w:tc>
          <w:tcPr>
            <w:tcW w:w="6120" w:type="dxa"/>
            <w:vMerge w:val="restart"/>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Does management agree with the root cause indicated</w:t>
            </w:r>
          </w:p>
        </w:tc>
        <w:tc>
          <w:tcPr>
            <w:tcW w:w="144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b/>
                <w:sz w:val="18"/>
                <w:szCs w:val="18"/>
              </w:rPr>
              <w:t>Yes</w:t>
            </w:r>
          </w:p>
        </w:tc>
        <w:tc>
          <w:tcPr>
            <w:tcW w:w="1214"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b/>
                <w:sz w:val="18"/>
                <w:szCs w:val="18"/>
              </w:rPr>
              <w:t>No</w:t>
            </w:r>
          </w:p>
        </w:tc>
      </w:tr>
      <w:tr w:rsidR="00072C02" w:rsidRPr="00B062EF" w:rsidTr="00D90C13">
        <w:tc>
          <w:tcPr>
            <w:tcW w:w="6120" w:type="dxa"/>
            <w:vMerge/>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x</w:t>
            </w:r>
          </w:p>
        </w:tc>
        <w:tc>
          <w:tcPr>
            <w:tcW w:w="1214"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B062EF" w:rsidTr="00D90C13">
        <w:tc>
          <w:tcPr>
            <w:tcW w:w="6120" w:type="dxa"/>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r w:rsidRPr="00B062EF">
              <w:rPr>
                <w:rFonts w:ascii="Arial" w:hAnsi="Arial" w:cs="Arial"/>
                <w:sz w:val="18"/>
                <w:szCs w:val="18"/>
              </w:rPr>
              <w:t>If management does not agree with the root cause indicated, please provide the root cause according to management.</w:t>
            </w:r>
          </w:p>
        </w:tc>
        <w:tc>
          <w:tcPr>
            <w:tcW w:w="2654" w:type="dxa"/>
            <w:gridSpan w:val="2"/>
          </w:tcPr>
          <w:p w:rsidR="00072C02" w:rsidRPr="00B062EF" w:rsidRDefault="00072C02" w:rsidP="00D90C13">
            <w:pPr>
              <w:pStyle w:val="ListParagraph"/>
              <w:keepNext/>
              <w:tabs>
                <w:tab w:val="center" w:pos="709"/>
              </w:tabs>
              <w:spacing w:line="260" w:lineRule="exact"/>
              <w:ind w:left="0"/>
              <w:jc w:val="both"/>
              <w:rPr>
                <w:rFonts w:ascii="Arial" w:hAnsi="Arial" w:cs="Arial"/>
                <w:sz w:val="18"/>
                <w:szCs w:val="18"/>
              </w:rPr>
            </w:pPr>
          </w:p>
        </w:tc>
      </w:tr>
    </w:tbl>
    <w:p w:rsidR="00072C02" w:rsidRPr="002C76C1" w:rsidRDefault="00072C02" w:rsidP="00072C02">
      <w:pPr>
        <w:tabs>
          <w:tab w:val="center" w:pos="709"/>
        </w:tabs>
        <w:spacing w:line="260" w:lineRule="exact"/>
        <w:ind w:left="357" w:hanging="357"/>
        <w:rPr>
          <w:i/>
          <w:sz w:val="22"/>
          <w:szCs w:val="22"/>
        </w:rPr>
      </w:pPr>
    </w:p>
    <w:p w:rsidR="00072C02" w:rsidRPr="002C76C1" w:rsidRDefault="00072C02" w:rsidP="00072C02">
      <w:pPr>
        <w:tabs>
          <w:tab w:val="center" w:pos="709"/>
        </w:tabs>
        <w:spacing w:line="260" w:lineRule="exact"/>
        <w:ind w:left="357"/>
        <w:rPr>
          <w:sz w:val="22"/>
          <w:szCs w:val="22"/>
        </w:rPr>
      </w:pPr>
      <w:r w:rsidRPr="002C76C1">
        <w:rPr>
          <w:sz w:val="22"/>
          <w:szCs w:val="22"/>
        </w:rPr>
        <w:t>Name:</w:t>
      </w:r>
      <w:r w:rsidRPr="002C76C1">
        <w:rPr>
          <w:rFonts w:eastAsia="Arial Unicode MS"/>
          <w:sz w:val="22"/>
          <w:szCs w:val="22"/>
        </w:rPr>
        <w:t xml:space="preserve">   J Thobejane</w:t>
      </w:r>
    </w:p>
    <w:p w:rsidR="00072C02" w:rsidRPr="002C76C1" w:rsidRDefault="00072C02" w:rsidP="00072C02">
      <w:pPr>
        <w:tabs>
          <w:tab w:val="center" w:pos="709"/>
        </w:tabs>
        <w:spacing w:line="260" w:lineRule="exact"/>
        <w:ind w:left="357"/>
        <w:rPr>
          <w:sz w:val="22"/>
          <w:szCs w:val="22"/>
        </w:rPr>
      </w:pPr>
      <w:r w:rsidRPr="002C76C1">
        <w:rPr>
          <w:sz w:val="22"/>
          <w:szCs w:val="22"/>
        </w:rPr>
        <w:t>Position:  DD: SCM</w:t>
      </w:r>
    </w:p>
    <w:p w:rsidR="00072C02" w:rsidRPr="002C76C1" w:rsidRDefault="00072C02" w:rsidP="00072C02">
      <w:pPr>
        <w:tabs>
          <w:tab w:val="center" w:pos="709"/>
        </w:tabs>
        <w:spacing w:line="260" w:lineRule="exact"/>
        <w:ind w:left="357"/>
        <w:rPr>
          <w:sz w:val="22"/>
          <w:szCs w:val="22"/>
        </w:rPr>
      </w:pPr>
      <w:r w:rsidRPr="002C76C1">
        <w:rPr>
          <w:sz w:val="22"/>
          <w:szCs w:val="22"/>
        </w:rPr>
        <w:t>Date: 17/07/2012</w:t>
      </w:r>
    </w:p>
    <w:p w:rsidR="00072C02" w:rsidRPr="002C76C1" w:rsidRDefault="00072C02" w:rsidP="00072C02">
      <w:pPr>
        <w:tabs>
          <w:tab w:val="center" w:pos="709"/>
        </w:tabs>
        <w:spacing w:line="260" w:lineRule="exact"/>
        <w:rPr>
          <w:b/>
          <w:bCs/>
          <w:sz w:val="22"/>
          <w:szCs w:val="22"/>
        </w:rPr>
      </w:pPr>
    </w:p>
    <w:p w:rsidR="00072C02" w:rsidRPr="002C76C1" w:rsidRDefault="00072C02" w:rsidP="00072C02">
      <w:pPr>
        <w:tabs>
          <w:tab w:val="center" w:pos="709"/>
        </w:tabs>
        <w:spacing w:after="120" w:line="260" w:lineRule="exact"/>
        <w:ind w:left="360"/>
        <w:rPr>
          <w:b/>
          <w:bCs/>
          <w:sz w:val="22"/>
          <w:szCs w:val="22"/>
        </w:rPr>
      </w:pPr>
      <w:r w:rsidRPr="002C76C1">
        <w:rPr>
          <w:sz w:val="22"/>
          <w:szCs w:val="22"/>
        </w:rPr>
        <w:t>I am in agreement with the finding</w:t>
      </w:r>
    </w:p>
    <w:p w:rsidR="00072C02" w:rsidRPr="002C76C1" w:rsidRDefault="00072C02" w:rsidP="00072C02">
      <w:pPr>
        <w:tabs>
          <w:tab w:val="center" w:pos="709"/>
        </w:tabs>
        <w:spacing w:after="120" w:line="260" w:lineRule="exact"/>
        <w:ind w:left="357"/>
        <w:rPr>
          <w:sz w:val="22"/>
          <w:szCs w:val="22"/>
        </w:rPr>
      </w:pPr>
      <w:r w:rsidRPr="002C76C1">
        <w:rPr>
          <w:sz w:val="22"/>
          <w:szCs w:val="22"/>
        </w:rPr>
        <w:t>Cause: Suppliers were sourced from the LOGIS database</w:t>
      </w:r>
    </w:p>
    <w:p w:rsidR="00072C02" w:rsidRPr="002C76C1" w:rsidRDefault="00072C02" w:rsidP="00072C02">
      <w:pPr>
        <w:tabs>
          <w:tab w:val="center" w:pos="709"/>
        </w:tabs>
        <w:spacing w:after="120" w:line="260" w:lineRule="exact"/>
        <w:ind w:left="357"/>
        <w:rPr>
          <w:b/>
          <w:bCs/>
          <w:sz w:val="22"/>
          <w:szCs w:val="22"/>
        </w:rPr>
      </w:pPr>
      <w:r w:rsidRPr="002C76C1">
        <w:rPr>
          <w:sz w:val="22"/>
          <w:szCs w:val="22"/>
        </w:rPr>
        <w:t>Action plan: Deviations for quotations are approved by the relevant delegated authority.</w:t>
      </w:r>
    </w:p>
    <w:p w:rsidR="00072C02" w:rsidRPr="002C76C1" w:rsidRDefault="00072C02" w:rsidP="00072C02">
      <w:pPr>
        <w:tabs>
          <w:tab w:val="center" w:pos="709"/>
        </w:tabs>
        <w:spacing w:after="120" w:line="260" w:lineRule="exact"/>
        <w:rPr>
          <w:sz w:val="22"/>
          <w:szCs w:val="22"/>
        </w:rPr>
      </w:pPr>
    </w:p>
    <w:tbl>
      <w:tblPr>
        <w:tblStyle w:val="TableGrid"/>
        <w:tblW w:w="0" w:type="auto"/>
        <w:tblInd w:w="675" w:type="dxa"/>
        <w:tblLook w:val="04A0"/>
      </w:tblPr>
      <w:tblGrid>
        <w:gridCol w:w="6273"/>
        <w:gridCol w:w="1080"/>
        <w:gridCol w:w="1170"/>
      </w:tblGrid>
      <w:tr w:rsidR="00072C02" w:rsidRPr="00637021" w:rsidTr="00D90C13">
        <w:tc>
          <w:tcPr>
            <w:tcW w:w="6273" w:type="dxa"/>
            <w:shd w:val="clear" w:color="auto" w:fill="D9D9D9" w:themeFill="background1" w:themeFillShade="D9"/>
          </w:tcPr>
          <w:p w:rsidR="00072C02" w:rsidRPr="00637021" w:rsidRDefault="00072C02" w:rsidP="00D90C13">
            <w:pPr>
              <w:pStyle w:val="ListParagraph"/>
              <w:keepNext/>
              <w:tabs>
                <w:tab w:val="center" w:pos="709"/>
              </w:tabs>
              <w:spacing w:line="260" w:lineRule="exact"/>
              <w:ind w:left="0"/>
              <w:jc w:val="both"/>
              <w:rPr>
                <w:rFonts w:ascii="Arial" w:hAnsi="Arial" w:cs="Arial"/>
                <w:b/>
                <w:sz w:val="18"/>
                <w:szCs w:val="18"/>
              </w:rPr>
            </w:pPr>
            <w:r w:rsidRPr="00637021">
              <w:rPr>
                <w:rFonts w:ascii="Arial" w:hAnsi="Arial" w:cs="Arial"/>
                <w:b/>
                <w:sz w:val="18"/>
                <w:szCs w:val="18"/>
              </w:rPr>
              <w:t>DESCRIPTION</w:t>
            </w:r>
          </w:p>
        </w:tc>
        <w:tc>
          <w:tcPr>
            <w:tcW w:w="2250" w:type="dxa"/>
            <w:gridSpan w:val="2"/>
            <w:shd w:val="clear" w:color="auto" w:fill="D9D9D9" w:themeFill="background1" w:themeFillShade="D9"/>
          </w:tcPr>
          <w:p w:rsidR="00072C02" w:rsidRPr="00637021" w:rsidRDefault="00072C02" w:rsidP="00D90C13">
            <w:pPr>
              <w:pStyle w:val="ListParagraph"/>
              <w:keepNext/>
              <w:tabs>
                <w:tab w:val="center" w:pos="709"/>
              </w:tabs>
              <w:spacing w:line="260" w:lineRule="exact"/>
              <w:ind w:left="0"/>
              <w:jc w:val="both"/>
              <w:rPr>
                <w:rFonts w:ascii="Arial" w:hAnsi="Arial" w:cs="Arial"/>
                <w:b/>
                <w:sz w:val="18"/>
                <w:szCs w:val="18"/>
              </w:rPr>
            </w:pPr>
            <w:r w:rsidRPr="00637021">
              <w:rPr>
                <w:rFonts w:ascii="Arial" w:hAnsi="Arial" w:cs="Arial"/>
                <w:b/>
                <w:sz w:val="18"/>
                <w:szCs w:val="18"/>
              </w:rPr>
              <w:t>RESPONSE</w:t>
            </w:r>
          </w:p>
        </w:tc>
      </w:tr>
      <w:tr w:rsidR="00072C02" w:rsidRPr="00637021" w:rsidTr="00D90C13">
        <w:tc>
          <w:tcPr>
            <w:tcW w:w="6273" w:type="dxa"/>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sz w:val="18"/>
                <w:szCs w:val="18"/>
              </w:rPr>
              <w:t>Corrective action to be taken</w:t>
            </w:r>
          </w:p>
        </w:tc>
        <w:tc>
          <w:tcPr>
            <w:tcW w:w="2250" w:type="dxa"/>
            <w:gridSpan w:val="2"/>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sz w:val="18"/>
                <w:szCs w:val="18"/>
              </w:rPr>
              <w:t>Deviations for quotations are approved by the relevant delegated authority.</w:t>
            </w:r>
          </w:p>
        </w:tc>
      </w:tr>
      <w:tr w:rsidR="00072C02" w:rsidRPr="00637021" w:rsidTr="00D90C13">
        <w:tc>
          <w:tcPr>
            <w:tcW w:w="6273" w:type="dxa"/>
            <w:vMerge w:val="restart"/>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sz w:val="18"/>
                <w:szCs w:val="18"/>
              </w:rPr>
              <w:t>Does the finding affect an amount disclosed in the financial statements</w:t>
            </w:r>
          </w:p>
        </w:tc>
        <w:tc>
          <w:tcPr>
            <w:tcW w:w="1080" w:type="dxa"/>
          </w:tcPr>
          <w:p w:rsidR="00072C02" w:rsidRPr="00637021" w:rsidRDefault="00072C02" w:rsidP="00D90C13">
            <w:pPr>
              <w:pStyle w:val="ListParagraph"/>
              <w:keepNext/>
              <w:tabs>
                <w:tab w:val="center" w:pos="709"/>
              </w:tabs>
              <w:spacing w:line="260" w:lineRule="exact"/>
              <w:ind w:left="0"/>
              <w:jc w:val="both"/>
              <w:rPr>
                <w:rFonts w:ascii="Arial" w:hAnsi="Arial" w:cs="Arial"/>
                <w:b/>
                <w:sz w:val="18"/>
                <w:szCs w:val="18"/>
              </w:rPr>
            </w:pPr>
            <w:r w:rsidRPr="00637021">
              <w:rPr>
                <w:rFonts w:ascii="Arial" w:hAnsi="Arial" w:cs="Arial"/>
                <w:b/>
                <w:sz w:val="18"/>
                <w:szCs w:val="18"/>
              </w:rPr>
              <w:t>Yes</w:t>
            </w:r>
          </w:p>
        </w:tc>
        <w:tc>
          <w:tcPr>
            <w:tcW w:w="1170" w:type="dxa"/>
          </w:tcPr>
          <w:p w:rsidR="00072C02" w:rsidRPr="00637021" w:rsidRDefault="00072C02" w:rsidP="00D90C13">
            <w:pPr>
              <w:pStyle w:val="ListParagraph"/>
              <w:keepNext/>
              <w:tabs>
                <w:tab w:val="center" w:pos="709"/>
              </w:tabs>
              <w:spacing w:line="260" w:lineRule="exact"/>
              <w:ind w:left="0"/>
              <w:jc w:val="both"/>
              <w:rPr>
                <w:rFonts w:ascii="Arial" w:hAnsi="Arial" w:cs="Arial"/>
                <w:b/>
                <w:sz w:val="18"/>
                <w:szCs w:val="18"/>
              </w:rPr>
            </w:pPr>
            <w:r w:rsidRPr="00637021">
              <w:rPr>
                <w:rFonts w:ascii="Arial" w:hAnsi="Arial" w:cs="Arial"/>
                <w:b/>
                <w:sz w:val="18"/>
                <w:szCs w:val="18"/>
              </w:rPr>
              <w:t>No</w:t>
            </w:r>
          </w:p>
        </w:tc>
      </w:tr>
      <w:tr w:rsidR="00072C02" w:rsidRPr="00637021" w:rsidTr="00D90C13">
        <w:tc>
          <w:tcPr>
            <w:tcW w:w="6273" w:type="dxa"/>
            <w:vMerge/>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sz w:val="18"/>
                <w:szCs w:val="18"/>
              </w:rPr>
              <w:t>x</w:t>
            </w:r>
          </w:p>
        </w:tc>
      </w:tr>
      <w:tr w:rsidR="00072C02" w:rsidRPr="00637021" w:rsidTr="00D90C13">
        <w:tc>
          <w:tcPr>
            <w:tcW w:w="6273" w:type="dxa"/>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sz w:val="18"/>
                <w:szCs w:val="18"/>
              </w:rPr>
              <w:t>If yes, what corrections will be made to the population</w:t>
            </w:r>
          </w:p>
        </w:tc>
        <w:tc>
          <w:tcPr>
            <w:tcW w:w="2250" w:type="dxa"/>
            <w:gridSpan w:val="2"/>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637021" w:rsidTr="00D90C13">
        <w:tc>
          <w:tcPr>
            <w:tcW w:w="6273" w:type="dxa"/>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637021" w:rsidTr="00D90C13">
        <w:tc>
          <w:tcPr>
            <w:tcW w:w="6273" w:type="dxa"/>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sz w:val="18"/>
                <w:szCs w:val="18"/>
              </w:rPr>
              <w:t>Position of official responsible to take corrective actions</w:t>
            </w:r>
          </w:p>
        </w:tc>
        <w:tc>
          <w:tcPr>
            <w:tcW w:w="2250" w:type="dxa"/>
            <w:gridSpan w:val="2"/>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sz w:val="18"/>
                <w:szCs w:val="18"/>
              </w:rPr>
              <w:t>DD: SCM</w:t>
            </w:r>
          </w:p>
        </w:tc>
      </w:tr>
      <w:tr w:rsidR="00072C02" w:rsidRPr="00637021" w:rsidTr="00D90C13">
        <w:tc>
          <w:tcPr>
            <w:tcW w:w="6273" w:type="dxa"/>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sz w:val="18"/>
                <w:szCs w:val="18"/>
              </w:rPr>
              <w:t>Estimated completion date for corrective action</w:t>
            </w:r>
          </w:p>
        </w:tc>
        <w:tc>
          <w:tcPr>
            <w:tcW w:w="2250" w:type="dxa"/>
            <w:gridSpan w:val="2"/>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sz w:val="18"/>
                <w:szCs w:val="18"/>
              </w:rPr>
              <w:t>On going</w:t>
            </w:r>
          </w:p>
        </w:tc>
      </w:tr>
    </w:tbl>
    <w:p w:rsidR="00072C02" w:rsidRPr="002C76C1" w:rsidRDefault="00072C02" w:rsidP="00072C02">
      <w:pPr>
        <w:tabs>
          <w:tab w:val="center" w:pos="709"/>
        </w:tabs>
        <w:spacing w:after="120" w:line="260" w:lineRule="exact"/>
        <w:rPr>
          <w:b/>
          <w:bCs/>
          <w:sz w:val="22"/>
          <w:szCs w:val="22"/>
        </w:rPr>
      </w:pPr>
    </w:p>
    <w:tbl>
      <w:tblPr>
        <w:tblStyle w:val="TableGrid"/>
        <w:tblW w:w="0" w:type="auto"/>
        <w:tblInd w:w="675" w:type="dxa"/>
        <w:tblLook w:val="04A0"/>
      </w:tblPr>
      <w:tblGrid>
        <w:gridCol w:w="5913"/>
        <w:gridCol w:w="1440"/>
        <w:gridCol w:w="1214"/>
      </w:tblGrid>
      <w:tr w:rsidR="00072C02" w:rsidRPr="00637021" w:rsidTr="00D90C13">
        <w:tc>
          <w:tcPr>
            <w:tcW w:w="5913" w:type="dxa"/>
            <w:shd w:val="clear" w:color="auto" w:fill="D9D9D9" w:themeFill="background1" w:themeFillShade="D9"/>
          </w:tcPr>
          <w:p w:rsidR="00072C02" w:rsidRPr="00637021" w:rsidRDefault="00072C02" w:rsidP="00D90C13">
            <w:pPr>
              <w:pStyle w:val="ListParagraph"/>
              <w:keepNext/>
              <w:tabs>
                <w:tab w:val="center" w:pos="709"/>
              </w:tabs>
              <w:spacing w:line="260" w:lineRule="exact"/>
              <w:ind w:left="0"/>
              <w:jc w:val="both"/>
              <w:rPr>
                <w:rFonts w:ascii="Arial" w:hAnsi="Arial" w:cs="Arial"/>
                <w:b/>
                <w:sz w:val="18"/>
                <w:szCs w:val="18"/>
              </w:rPr>
            </w:pPr>
            <w:r w:rsidRPr="00637021">
              <w:rPr>
                <w:rFonts w:ascii="Arial" w:hAnsi="Arial" w:cs="Arial"/>
                <w:b/>
                <w:sz w:val="18"/>
                <w:szCs w:val="18"/>
              </w:rPr>
              <w:t>DESCRIPTION</w:t>
            </w:r>
          </w:p>
        </w:tc>
        <w:tc>
          <w:tcPr>
            <w:tcW w:w="2654" w:type="dxa"/>
            <w:gridSpan w:val="2"/>
            <w:shd w:val="clear" w:color="auto" w:fill="D9D9D9" w:themeFill="background1" w:themeFillShade="D9"/>
          </w:tcPr>
          <w:p w:rsidR="00072C02" w:rsidRPr="00637021" w:rsidRDefault="00072C02" w:rsidP="00D90C13">
            <w:pPr>
              <w:pStyle w:val="ListParagraph"/>
              <w:keepNext/>
              <w:tabs>
                <w:tab w:val="center" w:pos="709"/>
              </w:tabs>
              <w:spacing w:line="260" w:lineRule="exact"/>
              <w:ind w:left="0"/>
              <w:jc w:val="both"/>
              <w:rPr>
                <w:rFonts w:ascii="Arial" w:hAnsi="Arial" w:cs="Arial"/>
                <w:b/>
                <w:sz w:val="18"/>
                <w:szCs w:val="18"/>
              </w:rPr>
            </w:pPr>
            <w:r w:rsidRPr="00637021">
              <w:rPr>
                <w:rFonts w:ascii="Arial" w:hAnsi="Arial" w:cs="Arial"/>
                <w:b/>
                <w:sz w:val="18"/>
                <w:szCs w:val="18"/>
              </w:rPr>
              <w:t>RESPONSE</w:t>
            </w:r>
          </w:p>
        </w:tc>
      </w:tr>
      <w:tr w:rsidR="00072C02" w:rsidRPr="00637021" w:rsidTr="00D90C13">
        <w:tc>
          <w:tcPr>
            <w:tcW w:w="5913" w:type="dxa"/>
            <w:vMerge w:val="restart"/>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sz w:val="18"/>
                <w:szCs w:val="18"/>
              </w:rPr>
              <w:t>Does management agree with the root cause indicated</w:t>
            </w:r>
          </w:p>
        </w:tc>
        <w:tc>
          <w:tcPr>
            <w:tcW w:w="1440" w:type="dxa"/>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b/>
                <w:sz w:val="18"/>
                <w:szCs w:val="18"/>
              </w:rPr>
              <w:t>Yes</w:t>
            </w:r>
          </w:p>
        </w:tc>
        <w:tc>
          <w:tcPr>
            <w:tcW w:w="1214" w:type="dxa"/>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b/>
                <w:sz w:val="18"/>
                <w:szCs w:val="18"/>
              </w:rPr>
              <w:t>No</w:t>
            </w:r>
          </w:p>
        </w:tc>
      </w:tr>
      <w:tr w:rsidR="00072C02" w:rsidRPr="00637021" w:rsidTr="00D90C13">
        <w:tc>
          <w:tcPr>
            <w:tcW w:w="5913" w:type="dxa"/>
            <w:vMerge/>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sz w:val="18"/>
                <w:szCs w:val="18"/>
              </w:rPr>
              <w:t>x</w:t>
            </w:r>
          </w:p>
        </w:tc>
        <w:tc>
          <w:tcPr>
            <w:tcW w:w="1214" w:type="dxa"/>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637021" w:rsidTr="00D90C13">
        <w:tc>
          <w:tcPr>
            <w:tcW w:w="5913" w:type="dxa"/>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r w:rsidRPr="00637021">
              <w:rPr>
                <w:rFonts w:ascii="Arial" w:hAnsi="Arial" w:cs="Arial"/>
                <w:sz w:val="18"/>
                <w:szCs w:val="18"/>
              </w:rPr>
              <w:t>If management does not agree with the root cause indicated, please provide the root cause according to management.</w:t>
            </w:r>
          </w:p>
        </w:tc>
        <w:tc>
          <w:tcPr>
            <w:tcW w:w="2654" w:type="dxa"/>
            <w:gridSpan w:val="2"/>
          </w:tcPr>
          <w:p w:rsidR="00072C02" w:rsidRPr="00637021" w:rsidRDefault="00072C02" w:rsidP="00D90C13">
            <w:pPr>
              <w:pStyle w:val="ListParagraph"/>
              <w:keepNext/>
              <w:tabs>
                <w:tab w:val="center" w:pos="709"/>
              </w:tabs>
              <w:spacing w:line="260" w:lineRule="exact"/>
              <w:ind w:left="0"/>
              <w:jc w:val="both"/>
              <w:rPr>
                <w:rFonts w:ascii="Arial" w:hAnsi="Arial" w:cs="Arial"/>
                <w:sz w:val="18"/>
                <w:szCs w:val="18"/>
              </w:rPr>
            </w:pPr>
          </w:p>
        </w:tc>
      </w:tr>
    </w:tbl>
    <w:p w:rsidR="00072C02" w:rsidRPr="002C76C1" w:rsidRDefault="00072C02" w:rsidP="00072C02">
      <w:pPr>
        <w:tabs>
          <w:tab w:val="center" w:pos="709"/>
        </w:tabs>
        <w:spacing w:line="260" w:lineRule="exact"/>
        <w:ind w:left="357" w:hanging="357"/>
        <w:rPr>
          <w:i/>
          <w:sz w:val="22"/>
          <w:szCs w:val="22"/>
        </w:rPr>
      </w:pPr>
    </w:p>
    <w:p w:rsidR="00072C02" w:rsidRPr="002C76C1" w:rsidRDefault="00072C02" w:rsidP="00072C02">
      <w:pPr>
        <w:tabs>
          <w:tab w:val="center" w:pos="709"/>
        </w:tabs>
        <w:spacing w:line="260" w:lineRule="exact"/>
        <w:ind w:left="357"/>
        <w:rPr>
          <w:sz w:val="22"/>
          <w:szCs w:val="22"/>
        </w:rPr>
      </w:pPr>
      <w:r w:rsidRPr="002C76C1">
        <w:rPr>
          <w:sz w:val="22"/>
          <w:szCs w:val="22"/>
        </w:rPr>
        <w:t>Name:</w:t>
      </w:r>
      <w:r w:rsidRPr="002C76C1">
        <w:rPr>
          <w:rFonts w:eastAsia="Arial Unicode MS"/>
          <w:sz w:val="22"/>
          <w:szCs w:val="22"/>
        </w:rPr>
        <w:t xml:space="preserve">   J Thobejane</w:t>
      </w:r>
    </w:p>
    <w:p w:rsidR="00072C02" w:rsidRPr="002C76C1" w:rsidRDefault="00072C02" w:rsidP="00072C02">
      <w:pPr>
        <w:tabs>
          <w:tab w:val="center" w:pos="709"/>
        </w:tabs>
        <w:spacing w:line="260" w:lineRule="exact"/>
        <w:ind w:left="357"/>
        <w:rPr>
          <w:sz w:val="22"/>
          <w:szCs w:val="22"/>
        </w:rPr>
      </w:pPr>
      <w:r w:rsidRPr="002C76C1">
        <w:rPr>
          <w:sz w:val="22"/>
          <w:szCs w:val="22"/>
        </w:rPr>
        <w:t>Position: DD: SCM</w:t>
      </w:r>
    </w:p>
    <w:p w:rsidR="00072C02" w:rsidRPr="002C76C1" w:rsidRDefault="00072C02" w:rsidP="00072C02">
      <w:pPr>
        <w:tabs>
          <w:tab w:val="center" w:pos="709"/>
        </w:tabs>
        <w:spacing w:line="260" w:lineRule="exact"/>
        <w:ind w:left="357"/>
        <w:rPr>
          <w:sz w:val="22"/>
          <w:szCs w:val="22"/>
        </w:rPr>
      </w:pPr>
      <w:r w:rsidRPr="002C76C1">
        <w:rPr>
          <w:sz w:val="22"/>
          <w:szCs w:val="22"/>
        </w:rPr>
        <w:t>Date: 17/07/2012</w:t>
      </w:r>
    </w:p>
    <w:p w:rsidR="00072C02" w:rsidRPr="002C76C1" w:rsidRDefault="00072C02" w:rsidP="00072C02">
      <w:pPr>
        <w:tabs>
          <w:tab w:val="center" w:pos="709"/>
        </w:tabs>
        <w:spacing w:line="260" w:lineRule="exact"/>
        <w:ind w:left="357" w:hanging="357"/>
        <w:rPr>
          <w:i/>
          <w:sz w:val="22"/>
          <w:szCs w:val="22"/>
        </w:rPr>
      </w:pPr>
      <w:r w:rsidRPr="002C76C1">
        <w:rPr>
          <w:i/>
          <w:sz w:val="22"/>
          <w:szCs w:val="22"/>
        </w:rPr>
        <w:t xml:space="preserve">    </w:t>
      </w:r>
    </w:p>
    <w:p w:rsidR="00072C02" w:rsidRPr="002C76C1" w:rsidRDefault="00072C02" w:rsidP="00072C02">
      <w:pPr>
        <w:tabs>
          <w:tab w:val="center" w:pos="709"/>
        </w:tabs>
        <w:spacing w:line="260" w:lineRule="exact"/>
        <w:rPr>
          <w:b/>
          <w:bCs/>
          <w:sz w:val="22"/>
          <w:szCs w:val="22"/>
        </w:rPr>
      </w:pPr>
    </w:p>
    <w:p w:rsidR="00072C02" w:rsidRPr="002C76C1" w:rsidRDefault="00072C02" w:rsidP="00072C02">
      <w:pPr>
        <w:tabs>
          <w:tab w:val="center" w:pos="709"/>
        </w:tabs>
        <w:spacing w:after="120" w:line="260" w:lineRule="exact"/>
        <w:ind w:left="357"/>
        <w:rPr>
          <w:b/>
          <w:bCs/>
          <w:sz w:val="22"/>
          <w:szCs w:val="22"/>
        </w:rPr>
      </w:pPr>
      <w:r w:rsidRPr="002C76C1">
        <w:rPr>
          <w:sz w:val="22"/>
          <w:szCs w:val="22"/>
        </w:rPr>
        <w:t>I am in agreement with the finding</w:t>
      </w:r>
    </w:p>
    <w:p w:rsidR="00072C02" w:rsidRPr="002C76C1" w:rsidRDefault="00072C02" w:rsidP="00072C02">
      <w:pPr>
        <w:tabs>
          <w:tab w:val="center" w:pos="709"/>
        </w:tabs>
        <w:spacing w:after="120" w:line="260" w:lineRule="exact"/>
        <w:ind w:left="357"/>
        <w:rPr>
          <w:sz w:val="22"/>
          <w:szCs w:val="22"/>
        </w:rPr>
      </w:pPr>
      <w:r w:rsidRPr="002C76C1">
        <w:rPr>
          <w:sz w:val="22"/>
          <w:szCs w:val="22"/>
        </w:rPr>
        <w:t xml:space="preserve">Cause: The region was not aware of the participation in the transversal contract. </w:t>
      </w:r>
    </w:p>
    <w:p w:rsidR="00072C02" w:rsidRPr="002C76C1" w:rsidRDefault="00072C02" w:rsidP="00072C02">
      <w:pPr>
        <w:tabs>
          <w:tab w:val="center" w:pos="709"/>
        </w:tabs>
        <w:spacing w:after="120" w:line="260" w:lineRule="exact"/>
        <w:ind w:left="357"/>
        <w:rPr>
          <w:sz w:val="22"/>
          <w:szCs w:val="22"/>
        </w:rPr>
      </w:pPr>
      <w:r w:rsidRPr="002C76C1">
        <w:rPr>
          <w:sz w:val="22"/>
          <w:szCs w:val="22"/>
        </w:rPr>
        <w:t>Action plan: All relevant parties will be made aware of the Department’s participation in the transversal contracts</w:t>
      </w:r>
    </w:p>
    <w:tbl>
      <w:tblPr>
        <w:tblStyle w:val="TableGrid"/>
        <w:tblW w:w="0" w:type="auto"/>
        <w:tblInd w:w="468" w:type="dxa"/>
        <w:tblLook w:val="04A0"/>
      </w:tblPr>
      <w:tblGrid>
        <w:gridCol w:w="6480"/>
        <w:gridCol w:w="1080"/>
        <w:gridCol w:w="1170"/>
      </w:tblGrid>
      <w:tr w:rsidR="00072C02" w:rsidRPr="006202FE" w:rsidTr="00D90C13">
        <w:tc>
          <w:tcPr>
            <w:tcW w:w="6480" w:type="dxa"/>
            <w:shd w:val="clear" w:color="auto" w:fill="D9D9D9" w:themeFill="background1" w:themeFillShade="D9"/>
          </w:tcPr>
          <w:p w:rsidR="00072C02" w:rsidRPr="006202FE" w:rsidRDefault="00072C02" w:rsidP="00D90C13">
            <w:pPr>
              <w:pStyle w:val="ListParagraph"/>
              <w:keepNext/>
              <w:tabs>
                <w:tab w:val="center" w:pos="709"/>
              </w:tabs>
              <w:spacing w:line="260" w:lineRule="exact"/>
              <w:ind w:left="0"/>
              <w:jc w:val="both"/>
              <w:rPr>
                <w:rFonts w:ascii="Arial" w:hAnsi="Arial" w:cs="Arial"/>
                <w:b/>
                <w:sz w:val="18"/>
                <w:szCs w:val="18"/>
              </w:rPr>
            </w:pPr>
            <w:r w:rsidRPr="006202FE">
              <w:rPr>
                <w:rFonts w:ascii="Arial" w:hAnsi="Arial" w:cs="Arial"/>
                <w:b/>
                <w:sz w:val="18"/>
                <w:szCs w:val="18"/>
              </w:rPr>
              <w:t>DESCRIPTION</w:t>
            </w:r>
          </w:p>
        </w:tc>
        <w:tc>
          <w:tcPr>
            <w:tcW w:w="2250" w:type="dxa"/>
            <w:gridSpan w:val="2"/>
            <w:shd w:val="clear" w:color="auto" w:fill="D9D9D9" w:themeFill="background1" w:themeFillShade="D9"/>
          </w:tcPr>
          <w:p w:rsidR="00072C02" w:rsidRPr="006202FE" w:rsidRDefault="00072C02" w:rsidP="00D90C13">
            <w:pPr>
              <w:pStyle w:val="ListParagraph"/>
              <w:keepNext/>
              <w:tabs>
                <w:tab w:val="center" w:pos="709"/>
              </w:tabs>
              <w:spacing w:line="260" w:lineRule="exact"/>
              <w:ind w:left="0"/>
              <w:jc w:val="both"/>
              <w:rPr>
                <w:rFonts w:ascii="Arial" w:hAnsi="Arial" w:cs="Arial"/>
                <w:b/>
                <w:sz w:val="18"/>
                <w:szCs w:val="18"/>
              </w:rPr>
            </w:pPr>
            <w:r w:rsidRPr="006202FE">
              <w:rPr>
                <w:rFonts w:ascii="Arial" w:hAnsi="Arial" w:cs="Arial"/>
                <w:b/>
                <w:sz w:val="18"/>
                <w:szCs w:val="18"/>
              </w:rPr>
              <w:t>RESPONSE</w:t>
            </w:r>
          </w:p>
        </w:tc>
      </w:tr>
      <w:tr w:rsidR="00072C02" w:rsidRPr="006202FE" w:rsidTr="00D90C13">
        <w:tc>
          <w:tcPr>
            <w:tcW w:w="6480" w:type="dxa"/>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r w:rsidRPr="006202FE">
              <w:rPr>
                <w:rFonts w:ascii="Arial" w:hAnsi="Arial" w:cs="Arial"/>
                <w:sz w:val="18"/>
                <w:szCs w:val="18"/>
              </w:rPr>
              <w:t>Corrective action to be taken</w:t>
            </w:r>
          </w:p>
        </w:tc>
        <w:tc>
          <w:tcPr>
            <w:tcW w:w="2250" w:type="dxa"/>
            <w:gridSpan w:val="2"/>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r w:rsidRPr="006202FE">
              <w:rPr>
                <w:rFonts w:ascii="Arial" w:hAnsi="Arial" w:cs="Arial"/>
                <w:sz w:val="18"/>
                <w:szCs w:val="18"/>
              </w:rPr>
              <w:t>Information on Transversal contracts will be communicated to all and deviations for quotations are approved by the relevant delegated authority.</w:t>
            </w:r>
          </w:p>
        </w:tc>
      </w:tr>
      <w:tr w:rsidR="00072C02" w:rsidRPr="006202FE" w:rsidTr="00D90C13">
        <w:tc>
          <w:tcPr>
            <w:tcW w:w="6480" w:type="dxa"/>
            <w:vMerge w:val="restart"/>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r w:rsidRPr="006202FE">
              <w:rPr>
                <w:rFonts w:ascii="Arial" w:hAnsi="Arial" w:cs="Arial"/>
                <w:sz w:val="18"/>
                <w:szCs w:val="18"/>
              </w:rPr>
              <w:t>Does the finding affect an amount disclosed in the financial statements</w:t>
            </w:r>
          </w:p>
        </w:tc>
        <w:tc>
          <w:tcPr>
            <w:tcW w:w="1080" w:type="dxa"/>
          </w:tcPr>
          <w:p w:rsidR="00072C02" w:rsidRPr="006202FE" w:rsidRDefault="00072C02" w:rsidP="00D90C13">
            <w:pPr>
              <w:pStyle w:val="ListParagraph"/>
              <w:keepNext/>
              <w:tabs>
                <w:tab w:val="center" w:pos="709"/>
              </w:tabs>
              <w:spacing w:line="260" w:lineRule="exact"/>
              <w:ind w:left="0"/>
              <w:jc w:val="both"/>
              <w:rPr>
                <w:rFonts w:ascii="Arial" w:hAnsi="Arial" w:cs="Arial"/>
                <w:b/>
                <w:sz w:val="18"/>
                <w:szCs w:val="18"/>
              </w:rPr>
            </w:pPr>
            <w:r w:rsidRPr="006202FE">
              <w:rPr>
                <w:rFonts w:ascii="Arial" w:hAnsi="Arial" w:cs="Arial"/>
                <w:b/>
                <w:sz w:val="18"/>
                <w:szCs w:val="18"/>
              </w:rPr>
              <w:t>Yes</w:t>
            </w:r>
          </w:p>
        </w:tc>
        <w:tc>
          <w:tcPr>
            <w:tcW w:w="1170" w:type="dxa"/>
          </w:tcPr>
          <w:p w:rsidR="00072C02" w:rsidRPr="006202FE" w:rsidRDefault="00072C02" w:rsidP="00D90C13">
            <w:pPr>
              <w:pStyle w:val="ListParagraph"/>
              <w:keepNext/>
              <w:tabs>
                <w:tab w:val="center" w:pos="709"/>
              </w:tabs>
              <w:spacing w:line="260" w:lineRule="exact"/>
              <w:ind w:left="0"/>
              <w:jc w:val="both"/>
              <w:rPr>
                <w:rFonts w:ascii="Arial" w:hAnsi="Arial" w:cs="Arial"/>
                <w:b/>
                <w:sz w:val="18"/>
                <w:szCs w:val="18"/>
              </w:rPr>
            </w:pPr>
            <w:r w:rsidRPr="006202FE">
              <w:rPr>
                <w:rFonts w:ascii="Arial" w:hAnsi="Arial" w:cs="Arial"/>
                <w:b/>
                <w:sz w:val="18"/>
                <w:szCs w:val="18"/>
              </w:rPr>
              <w:t>No</w:t>
            </w:r>
          </w:p>
        </w:tc>
      </w:tr>
      <w:tr w:rsidR="00072C02" w:rsidRPr="006202FE" w:rsidTr="00D90C13">
        <w:tc>
          <w:tcPr>
            <w:tcW w:w="6480" w:type="dxa"/>
            <w:vMerge/>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r w:rsidRPr="006202FE">
              <w:rPr>
                <w:rFonts w:ascii="Arial" w:hAnsi="Arial" w:cs="Arial"/>
                <w:sz w:val="18"/>
                <w:szCs w:val="18"/>
              </w:rPr>
              <w:t>x</w:t>
            </w:r>
          </w:p>
        </w:tc>
      </w:tr>
      <w:tr w:rsidR="00072C02" w:rsidRPr="006202FE" w:rsidTr="00D90C13">
        <w:tc>
          <w:tcPr>
            <w:tcW w:w="6480" w:type="dxa"/>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r w:rsidRPr="006202FE">
              <w:rPr>
                <w:rFonts w:ascii="Arial" w:hAnsi="Arial" w:cs="Arial"/>
                <w:sz w:val="18"/>
                <w:szCs w:val="18"/>
              </w:rPr>
              <w:t>If yes, what corrections will be made to the population</w:t>
            </w:r>
          </w:p>
        </w:tc>
        <w:tc>
          <w:tcPr>
            <w:tcW w:w="2250" w:type="dxa"/>
            <w:gridSpan w:val="2"/>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6202FE" w:rsidTr="00D90C13">
        <w:tc>
          <w:tcPr>
            <w:tcW w:w="6480" w:type="dxa"/>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r w:rsidRPr="006202FE">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6202FE" w:rsidTr="00D90C13">
        <w:tc>
          <w:tcPr>
            <w:tcW w:w="6480" w:type="dxa"/>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r w:rsidRPr="006202FE">
              <w:rPr>
                <w:rFonts w:ascii="Arial" w:hAnsi="Arial" w:cs="Arial"/>
                <w:sz w:val="18"/>
                <w:szCs w:val="18"/>
              </w:rPr>
              <w:t>Position of official responsible to take corrective actions</w:t>
            </w:r>
          </w:p>
        </w:tc>
        <w:tc>
          <w:tcPr>
            <w:tcW w:w="2250" w:type="dxa"/>
            <w:gridSpan w:val="2"/>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r w:rsidRPr="006202FE">
              <w:rPr>
                <w:rFonts w:ascii="Arial" w:hAnsi="Arial" w:cs="Arial"/>
                <w:sz w:val="18"/>
                <w:szCs w:val="18"/>
              </w:rPr>
              <w:t>DD:SCM</w:t>
            </w:r>
          </w:p>
        </w:tc>
      </w:tr>
      <w:tr w:rsidR="00072C02" w:rsidRPr="006202FE" w:rsidTr="00D90C13">
        <w:tc>
          <w:tcPr>
            <w:tcW w:w="6480" w:type="dxa"/>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r w:rsidRPr="006202FE">
              <w:rPr>
                <w:rFonts w:ascii="Arial" w:hAnsi="Arial" w:cs="Arial"/>
                <w:sz w:val="18"/>
                <w:szCs w:val="18"/>
              </w:rPr>
              <w:t>Estimated completion date for corrective action</w:t>
            </w:r>
          </w:p>
        </w:tc>
        <w:tc>
          <w:tcPr>
            <w:tcW w:w="2250" w:type="dxa"/>
            <w:gridSpan w:val="2"/>
          </w:tcPr>
          <w:p w:rsidR="00072C02" w:rsidRPr="006202FE" w:rsidRDefault="00072C02" w:rsidP="00D90C13">
            <w:pPr>
              <w:pStyle w:val="ListParagraph"/>
              <w:keepNext/>
              <w:tabs>
                <w:tab w:val="center" w:pos="709"/>
              </w:tabs>
              <w:spacing w:line="260" w:lineRule="exact"/>
              <w:ind w:left="0"/>
              <w:jc w:val="both"/>
              <w:rPr>
                <w:rFonts w:ascii="Arial" w:hAnsi="Arial" w:cs="Arial"/>
                <w:sz w:val="18"/>
                <w:szCs w:val="18"/>
              </w:rPr>
            </w:pPr>
            <w:r w:rsidRPr="006202FE">
              <w:rPr>
                <w:rFonts w:ascii="Arial" w:hAnsi="Arial" w:cs="Arial"/>
                <w:sz w:val="18"/>
                <w:szCs w:val="18"/>
              </w:rPr>
              <w:t>On going</w:t>
            </w:r>
          </w:p>
        </w:tc>
      </w:tr>
    </w:tbl>
    <w:p w:rsidR="00072C02" w:rsidRPr="002C76C1" w:rsidRDefault="00072C02" w:rsidP="00072C02">
      <w:pPr>
        <w:tabs>
          <w:tab w:val="center" w:pos="709"/>
        </w:tabs>
        <w:spacing w:after="120" w:line="260" w:lineRule="exact"/>
        <w:rPr>
          <w:b/>
          <w:bCs/>
          <w:sz w:val="22"/>
          <w:szCs w:val="22"/>
        </w:rPr>
      </w:pPr>
    </w:p>
    <w:tbl>
      <w:tblPr>
        <w:tblStyle w:val="TableGrid"/>
        <w:tblW w:w="0" w:type="auto"/>
        <w:tblInd w:w="468" w:type="dxa"/>
        <w:tblLook w:val="04A0"/>
      </w:tblPr>
      <w:tblGrid>
        <w:gridCol w:w="6120"/>
        <w:gridCol w:w="1440"/>
        <w:gridCol w:w="1214"/>
      </w:tblGrid>
      <w:tr w:rsidR="00072C02" w:rsidRPr="00DE5640" w:rsidTr="00D90C13">
        <w:tc>
          <w:tcPr>
            <w:tcW w:w="6120" w:type="dxa"/>
            <w:shd w:val="clear" w:color="auto" w:fill="D9D9D9" w:themeFill="background1" w:themeFillShade="D9"/>
          </w:tcPr>
          <w:p w:rsidR="00072C02" w:rsidRPr="00DE5640" w:rsidRDefault="00072C02" w:rsidP="00D90C13">
            <w:pPr>
              <w:pStyle w:val="ListParagraph"/>
              <w:keepNext/>
              <w:tabs>
                <w:tab w:val="center" w:pos="709"/>
              </w:tabs>
              <w:spacing w:line="260" w:lineRule="exact"/>
              <w:ind w:left="0"/>
              <w:jc w:val="both"/>
              <w:rPr>
                <w:rFonts w:ascii="Arial" w:hAnsi="Arial" w:cs="Arial"/>
                <w:b/>
                <w:sz w:val="18"/>
                <w:szCs w:val="18"/>
              </w:rPr>
            </w:pPr>
            <w:r w:rsidRPr="00DE5640">
              <w:rPr>
                <w:rFonts w:ascii="Arial" w:hAnsi="Arial" w:cs="Arial"/>
                <w:b/>
                <w:sz w:val="18"/>
                <w:szCs w:val="18"/>
              </w:rPr>
              <w:t>DESCRIPTION</w:t>
            </w:r>
          </w:p>
        </w:tc>
        <w:tc>
          <w:tcPr>
            <w:tcW w:w="2654" w:type="dxa"/>
            <w:gridSpan w:val="2"/>
            <w:shd w:val="clear" w:color="auto" w:fill="D9D9D9" w:themeFill="background1" w:themeFillShade="D9"/>
          </w:tcPr>
          <w:p w:rsidR="00072C02" w:rsidRPr="00DE5640" w:rsidRDefault="00072C02" w:rsidP="00D90C13">
            <w:pPr>
              <w:pStyle w:val="ListParagraph"/>
              <w:keepNext/>
              <w:tabs>
                <w:tab w:val="center" w:pos="709"/>
              </w:tabs>
              <w:spacing w:line="260" w:lineRule="exact"/>
              <w:ind w:left="0"/>
              <w:jc w:val="both"/>
              <w:rPr>
                <w:rFonts w:ascii="Arial" w:hAnsi="Arial" w:cs="Arial"/>
                <w:b/>
                <w:sz w:val="18"/>
                <w:szCs w:val="18"/>
              </w:rPr>
            </w:pPr>
            <w:r w:rsidRPr="00DE5640">
              <w:rPr>
                <w:rFonts w:ascii="Arial" w:hAnsi="Arial" w:cs="Arial"/>
                <w:b/>
                <w:sz w:val="18"/>
                <w:szCs w:val="18"/>
              </w:rPr>
              <w:t>RESPONSE</w:t>
            </w:r>
          </w:p>
        </w:tc>
      </w:tr>
      <w:tr w:rsidR="00072C02" w:rsidRPr="00DE5640" w:rsidTr="00D90C13">
        <w:tc>
          <w:tcPr>
            <w:tcW w:w="6120" w:type="dxa"/>
            <w:vMerge w:val="restart"/>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Does management agree with the root cause indicated</w:t>
            </w:r>
          </w:p>
        </w:tc>
        <w:tc>
          <w:tcPr>
            <w:tcW w:w="144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b/>
                <w:sz w:val="18"/>
                <w:szCs w:val="18"/>
              </w:rPr>
              <w:t>Yes</w:t>
            </w:r>
          </w:p>
        </w:tc>
        <w:tc>
          <w:tcPr>
            <w:tcW w:w="1214"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b/>
                <w:sz w:val="18"/>
                <w:szCs w:val="18"/>
              </w:rPr>
              <w:t>No</w:t>
            </w:r>
          </w:p>
        </w:tc>
      </w:tr>
      <w:tr w:rsidR="00072C02" w:rsidRPr="00DE5640" w:rsidTr="00D90C13">
        <w:tc>
          <w:tcPr>
            <w:tcW w:w="6120" w:type="dxa"/>
            <w:vMerge/>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x</w:t>
            </w:r>
          </w:p>
        </w:tc>
        <w:tc>
          <w:tcPr>
            <w:tcW w:w="1214"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DE5640" w:rsidTr="00D90C13">
        <w:tc>
          <w:tcPr>
            <w:tcW w:w="612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If management does not agree with the root cause indicated, please provide the root cause according to management.</w:t>
            </w:r>
          </w:p>
        </w:tc>
        <w:tc>
          <w:tcPr>
            <w:tcW w:w="2654" w:type="dxa"/>
            <w:gridSpan w:val="2"/>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r>
    </w:tbl>
    <w:p w:rsidR="00072C02" w:rsidRPr="002C76C1" w:rsidRDefault="00072C02" w:rsidP="00072C02">
      <w:pPr>
        <w:tabs>
          <w:tab w:val="center" w:pos="709"/>
        </w:tabs>
        <w:spacing w:line="260" w:lineRule="exact"/>
        <w:ind w:left="357" w:hanging="357"/>
        <w:rPr>
          <w:i/>
          <w:sz w:val="22"/>
          <w:szCs w:val="22"/>
        </w:rPr>
      </w:pPr>
    </w:p>
    <w:p w:rsidR="00072C02" w:rsidRPr="002C76C1" w:rsidRDefault="00072C02" w:rsidP="00072C02">
      <w:pPr>
        <w:tabs>
          <w:tab w:val="center" w:pos="709"/>
        </w:tabs>
        <w:spacing w:line="260" w:lineRule="exact"/>
        <w:ind w:left="357"/>
        <w:rPr>
          <w:sz w:val="22"/>
          <w:szCs w:val="22"/>
        </w:rPr>
      </w:pPr>
      <w:r w:rsidRPr="002C76C1">
        <w:rPr>
          <w:sz w:val="22"/>
          <w:szCs w:val="22"/>
        </w:rPr>
        <w:t>Name:</w:t>
      </w:r>
      <w:r w:rsidRPr="002C76C1">
        <w:rPr>
          <w:rFonts w:eastAsia="Arial Unicode MS"/>
          <w:sz w:val="22"/>
          <w:szCs w:val="22"/>
        </w:rPr>
        <w:t xml:space="preserve">   J Thobejane</w:t>
      </w:r>
    </w:p>
    <w:p w:rsidR="00072C02" w:rsidRPr="002C76C1" w:rsidRDefault="00072C02" w:rsidP="00072C02">
      <w:pPr>
        <w:tabs>
          <w:tab w:val="center" w:pos="709"/>
        </w:tabs>
        <w:spacing w:line="260" w:lineRule="exact"/>
        <w:ind w:left="357"/>
        <w:rPr>
          <w:sz w:val="22"/>
          <w:szCs w:val="22"/>
        </w:rPr>
      </w:pPr>
      <w:r w:rsidRPr="002C76C1">
        <w:rPr>
          <w:sz w:val="22"/>
          <w:szCs w:val="22"/>
        </w:rPr>
        <w:t>Position:  DD: SCM</w:t>
      </w:r>
    </w:p>
    <w:p w:rsidR="00072C02" w:rsidRPr="002C76C1" w:rsidRDefault="00072C02" w:rsidP="00072C02">
      <w:pPr>
        <w:tabs>
          <w:tab w:val="center" w:pos="709"/>
        </w:tabs>
        <w:spacing w:line="260" w:lineRule="exact"/>
        <w:ind w:left="357"/>
        <w:rPr>
          <w:sz w:val="22"/>
          <w:szCs w:val="22"/>
        </w:rPr>
      </w:pPr>
      <w:r w:rsidRPr="002C76C1">
        <w:rPr>
          <w:sz w:val="22"/>
          <w:szCs w:val="22"/>
        </w:rPr>
        <w:t>Date: 17/07/2012</w:t>
      </w:r>
    </w:p>
    <w:p w:rsidR="00072C02" w:rsidRPr="002C76C1" w:rsidRDefault="00072C02" w:rsidP="00072C02">
      <w:pPr>
        <w:tabs>
          <w:tab w:val="center" w:pos="709"/>
        </w:tabs>
        <w:spacing w:line="260" w:lineRule="exact"/>
        <w:ind w:left="357" w:hanging="357"/>
        <w:rPr>
          <w:i/>
          <w:sz w:val="22"/>
          <w:szCs w:val="22"/>
        </w:rPr>
      </w:pPr>
    </w:p>
    <w:p w:rsidR="00072C02" w:rsidRPr="002C76C1" w:rsidRDefault="00072C02" w:rsidP="00072C02">
      <w:pPr>
        <w:tabs>
          <w:tab w:val="center" w:pos="709"/>
        </w:tabs>
        <w:spacing w:line="260" w:lineRule="exact"/>
        <w:rPr>
          <w:b/>
          <w:bCs/>
          <w:sz w:val="22"/>
          <w:szCs w:val="22"/>
        </w:rPr>
      </w:pPr>
    </w:p>
    <w:p w:rsidR="00072C02" w:rsidRPr="002C76C1" w:rsidRDefault="00072C02" w:rsidP="00072C02">
      <w:pPr>
        <w:tabs>
          <w:tab w:val="center" w:pos="709"/>
        </w:tabs>
        <w:spacing w:after="120" w:line="260" w:lineRule="exact"/>
        <w:rPr>
          <w:b/>
          <w:bCs/>
          <w:sz w:val="22"/>
          <w:szCs w:val="22"/>
        </w:rPr>
      </w:pPr>
      <w:r>
        <w:rPr>
          <w:sz w:val="22"/>
          <w:szCs w:val="22"/>
        </w:rPr>
        <w:t xml:space="preserve">      </w:t>
      </w:r>
      <w:r w:rsidRPr="002C76C1">
        <w:rPr>
          <w:sz w:val="22"/>
          <w:szCs w:val="22"/>
        </w:rPr>
        <w:t>I am in agreement with the finding</w:t>
      </w:r>
    </w:p>
    <w:p w:rsidR="00072C02" w:rsidRPr="002C76C1" w:rsidRDefault="00072C02" w:rsidP="00072C02">
      <w:pPr>
        <w:tabs>
          <w:tab w:val="center" w:pos="709"/>
        </w:tabs>
        <w:spacing w:after="120" w:line="260" w:lineRule="exact"/>
        <w:ind w:left="357"/>
        <w:rPr>
          <w:sz w:val="22"/>
          <w:szCs w:val="22"/>
        </w:rPr>
      </w:pPr>
      <w:r w:rsidRPr="002C76C1">
        <w:rPr>
          <w:sz w:val="22"/>
          <w:szCs w:val="22"/>
        </w:rPr>
        <w:t xml:space="preserve">Cause: The region was not aware of the participation in the transversal contract. </w:t>
      </w:r>
    </w:p>
    <w:p w:rsidR="00072C02" w:rsidRPr="002C76C1" w:rsidRDefault="00072C02" w:rsidP="00072C02">
      <w:pPr>
        <w:tabs>
          <w:tab w:val="center" w:pos="709"/>
        </w:tabs>
        <w:spacing w:after="120" w:line="260" w:lineRule="exact"/>
        <w:ind w:left="357"/>
        <w:rPr>
          <w:sz w:val="22"/>
          <w:szCs w:val="22"/>
        </w:rPr>
      </w:pPr>
    </w:p>
    <w:tbl>
      <w:tblPr>
        <w:tblStyle w:val="TableGrid"/>
        <w:tblW w:w="0" w:type="auto"/>
        <w:tblInd w:w="468" w:type="dxa"/>
        <w:tblLook w:val="04A0"/>
      </w:tblPr>
      <w:tblGrid>
        <w:gridCol w:w="6480"/>
        <w:gridCol w:w="1080"/>
        <w:gridCol w:w="1170"/>
      </w:tblGrid>
      <w:tr w:rsidR="00072C02" w:rsidRPr="00DE5640" w:rsidTr="00D90C13">
        <w:tc>
          <w:tcPr>
            <w:tcW w:w="6480" w:type="dxa"/>
            <w:shd w:val="clear" w:color="auto" w:fill="D9D9D9" w:themeFill="background1" w:themeFillShade="D9"/>
          </w:tcPr>
          <w:p w:rsidR="00072C02" w:rsidRPr="00DE5640" w:rsidRDefault="00072C02" w:rsidP="00D90C13">
            <w:pPr>
              <w:pStyle w:val="ListParagraph"/>
              <w:keepNext/>
              <w:tabs>
                <w:tab w:val="center" w:pos="709"/>
              </w:tabs>
              <w:spacing w:line="260" w:lineRule="exact"/>
              <w:ind w:left="0"/>
              <w:jc w:val="both"/>
              <w:rPr>
                <w:rFonts w:ascii="Arial" w:hAnsi="Arial" w:cs="Arial"/>
                <w:b/>
                <w:sz w:val="18"/>
                <w:szCs w:val="18"/>
              </w:rPr>
            </w:pPr>
            <w:r w:rsidRPr="00DE5640">
              <w:rPr>
                <w:rFonts w:ascii="Arial" w:hAnsi="Arial" w:cs="Arial"/>
                <w:b/>
                <w:sz w:val="18"/>
                <w:szCs w:val="18"/>
              </w:rPr>
              <w:t>DESCRIPTION</w:t>
            </w:r>
          </w:p>
        </w:tc>
        <w:tc>
          <w:tcPr>
            <w:tcW w:w="2250" w:type="dxa"/>
            <w:gridSpan w:val="2"/>
            <w:shd w:val="clear" w:color="auto" w:fill="D9D9D9" w:themeFill="background1" w:themeFillShade="D9"/>
          </w:tcPr>
          <w:p w:rsidR="00072C02" w:rsidRPr="00DE5640" w:rsidRDefault="00072C02" w:rsidP="00D90C13">
            <w:pPr>
              <w:pStyle w:val="ListParagraph"/>
              <w:keepNext/>
              <w:tabs>
                <w:tab w:val="center" w:pos="709"/>
              </w:tabs>
              <w:spacing w:line="260" w:lineRule="exact"/>
              <w:ind w:left="0"/>
              <w:jc w:val="both"/>
              <w:rPr>
                <w:rFonts w:ascii="Arial" w:hAnsi="Arial" w:cs="Arial"/>
                <w:b/>
                <w:sz w:val="18"/>
                <w:szCs w:val="18"/>
              </w:rPr>
            </w:pPr>
            <w:r w:rsidRPr="00DE5640">
              <w:rPr>
                <w:rFonts w:ascii="Arial" w:hAnsi="Arial" w:cs="Arial"/>
                <w:b/>
                <w:sz w:val="18"/>
                <w:szCs w:val="18"/>
              </w:rPr>
              <w:t>RESPONSE</w:t>
            </w:r>
          </w:p>
        </w:tc>
      </w:tr>
      <w:tr w:rsidR="00072C02" w:rsidRPr="00DE5640" w:rsidTr="00D90C13">
        <w:tc>
          <w:tcPr>
            <w:tcW w:w="648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Corrective action to be taken</w:t>
            </w:r>
          </w:p>
        </w:tc>
        <w:tc>
          <w:tcPr>
            <w:tcW w:w="2250" w:type="dxa"/>
            <w:gridSpan w:val="2"/>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Information on Transversal contracts will be communicated to all and deviations for quotations are approved by the relevant delegated authority.</w:t>
            </w:r>
          </w:p>
        </w:tc>
      </w:tr>
      <w:tr w:rsidR="00072C02" w:rsidRPr="00DE5640" w:rsidTr="00D90C13">
        <w:tc>
          <w:tcPr>
            <w:tcW w:w="6480" w:type="dxa"/>
            <w:vMerge w:val="restart"/>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Does the finding affect an amount disclosed in the financial statements</w:t>
            </w:r>
          </w:p>
        </w:tc>
        <w:tc>
          <w:tcPr>
            <w:tcW w:w="1080" w:type="dxa"/>
          </w:tcPr>
          <w:p w:rsidR="00072C02" w:rsidRPr="00DE5640" w:rsidRDefault="00072C02" w:rsidP="00D90C13">
            <w:pPr>
              <w:pStyle w:val="ListParagraph"/>
              <w:keepNext/>
              <w:tabs>
                <w:tab w:val="center" w:pos="709"/>
              </w:tabs>
              <w:spacing w:line="260" w:lineRule="exact"/>
              <w:ind w:left="0"/>
              <w:jc w:val="both"/>
              <w:rPr>
                <w:rFonts w:ascii="Arial" w:hAnsi="Arial" w:cs="Arial"/>
                <w:b/>
                <w:sz w:val="18"/>
                <w:szCs w:val="18"/>
              </w:rPr>
            </w:pPr>
            <w:r w:rsidRPr="00DE5640">
              <w:rPr>
                <w:rFonts w:ascii="Arial" w:hAnsi="Arial" w:cs="Arial"/>
                <w:b/>
                <w:sz w:val="18"/>
                <w:szCs w:val="18"/>
              </w:rPr>
              <w:t>Yes</w:t>
            </w:r>
          </w:p>
        </w:tc>
        <w:tc>
          <w:tcPr>
            <w:tcW w:w="1170" w:type="dxa"/>
          </w:tcPr>
          <w:p w:rsidR="00072C02" w:rsidRPr="00DE5640" w:rsidRDefault="00072C02" w:rsidP="00D90C13">
            <w:pPr>
              <w:pStyle w:val="ListParagraph"/>
              <w:keepNext/>
              <w:tabs>
                <w:tab w:val="center" w:pos="709"/>
              </w:tabs>
              <w:spacing w:line="260" w:lineRule="exact"/>
              <w:ind w:left="0"/>
              <w:jc w:val="both"/>
              <w:rPr>
                <w:rFonts w:ascii="Arial" w:hAnsi="Arial" w:cs="Arial"/>
                <w:b/>
                <w:sz w:val="18"/>
                <w:szCs w:val="18"/>
              </w:rPr>
            </w:pPr>
            <w:r w:rsidRPr="00DE5640">
              <w:rPr>
                <w:rFonts w:ascii="Arial" w:hAnsi="Arial" w:cs="Arial"/>
                <w:b/>
                <w:sz w:val="18"/>
                <w:szCs w:val="18"/>
              </w:rPr>
              <w:t>No</w:t>
            </w:r>
          </w:p>
        </w:tc>
      </w:tr>
      <w:tr w:rsidR="00072C02" w:rsidRPr="00DE5640" w:rsidTr="00D90C13">
        <w:tc>
          <w:tcPr>
            <w:tcW w:w="6480" w:type="dxa"/>
            <w:vMerge/>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x</w:t>
            </w:r>
          </w:p>
        </w:tc>
      </w:tr>
      <w:tr w:rsidR="00072C02" w:rsidRPr="00DE5640" w:rsidTr="00D90C13">
        <w:tc>
          <w:tcPr>
            <w:tcW w:w="648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If yes, what corrections will be made to the population</w:t>
            </w:r>
          </w:p>
        </w:tc>
        <w:tc>
          <w:tcPr>
            <w:tcW w:w="2250" w:type="dxa"/>
            <w:gridSpan w:val="2"/>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DE5640" w:rsidTr="00D90C13">
        <w:tc>
          <w:tcPr>
            <w:tcW w:w="648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DE5640" w:rsidTr="00D90C13">
        <w:tc>
          <w:tcPr>
            <w:tcW w:w="648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Position of official responsible to take corrective actions</w:t>
            </w:r>
          </w:p>
        </w:tc>
        <w:tc>
          <w:tcPr>
            <w:tcW w:w="2250" w:type="dxa"/>
            <w:gridSpan w:val="2"/>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DD: SCM</w:t>
            </w:r>
          </w:p>
        </w:tc>
      </w:tr>
      <w:tr w:rsidR="00072C02" w:rsidRPr="00DE5640" w:rsidTr="00D90C13">
        <w:tc>
          <w:tcPr>
            <w:tcW w:w="648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Estimated completion date for corrective action</w:t>
            </w:r>
          </w:p>
        </w:tc>
        <w:tc>
          <w:tcPr>
            <w:tcW w:w="2250" w:type="dxa"/>
            <w:gridSpan w:val="2"/>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On going</w:t>
            </w:r>
          </w:p>
        </w:tc>
      </w:tr>
    </w:tbl>
    <w:p w:rsidR="00072C02" w:rsidRPr="002C76C1" w:rsidRDefault="00072C02" w:rsidP="00072C02">
      <w:pPr>
        <w:tabs>
          <w:tab w:val="center" w:pos="709"/>
        </w:tabs>
        <w:spacing w:after="120" w:line="260" w:lineRule="exact"/>
        <w:rPr>
          <w:b/>
          <w:bCs/>
          <w:sz w:val="22"/>
          <w:szCs w:val="22"/>
        </w:rPr>
      </w:pPr>
    </w:p>
    <w:tbl>
      <w:tblPr>
        <w:tblStyle w:val="TableGrid"/>
        <w:tblW w:w="0" w:type="auto"/>
        <w:tblInd w:w="468" w:type="dxa"/>
        <w:tblLook w:val="04A0"/>
      </w:tblPr>
      <w:tblGrid>
        <w:gridCol w:w="6120"/>
        <w:gridCol w:w="1440"/>
        <w:gridCol w:w="1214"/>
      </w:tblGrid>
      <w:tr w:rsidR="00072C02" w:rsidRPr="00DE5640" w:rsidTr="00D90C13">
        <w:tc>
          <w:tcPr>
            <w:tcW w:w="6120" w:type="dxa"/>
            <w:shd w:val="clear" w:color="auto" w:fill="D9D9D9" w:themeFill="background1" w:themeFillShade="D9"/>
          </w:tcPr>
          <w:p w:rsidR="00072C02" w:rsidRPr="00DE5640" w:rsidRDefault="00072C02" w:rsidP="00D90C13">
            <w:pPr>
              <w:pStyle w:val="ListParagraph"/>
              <w:keepNext/>
              <w:tabs>
                <w:tab w:val="center" w:pos="709"/>
              </w:tabs>
              <w:spacing w:line="260" w:lineRule="exact"/>
              <w:ind w:left="0"/>
              <w:jc w:val="both"/>
              <w:rPr>
                <w:rFonts w:ascii="Arial" w:hAnsi="Arial" w:cs="Arial"/>
                <w:b/>
                <w:sz w:val="18"/>
                <w:szCs w:val="18"/>
              </w:rPr>
            </w:pPr>
            <w:r w:rsidRPr="00DE5640">
              <w:rPr>
                <w:rFonts w:ascii="Arial" w:hAnsi="Arial" w:cs="Arial"/>
                <w:b/>
                <w:sz w:val="18"/>
                <w:szCs w:val="18"/>
              </w:rPr>
              <w:t>DESCRIPTION</w:t>
            </w:r>
          </w:p>
        </w:tc>
        <w:tc>
          <w:tcPr>
            <w:tcW w:w="2654" w:type="dxa"/>
            <w:gridSpan w:val="2"/>
            <w:shd w:val="clear" w:color="auto" w:fill="D9D9D9" w:themeFill="background1" w:themeFillShade="D9"/>
          </w:tcPr>
          <w:p w:rsidR="00072C02" w:rsidRPr="00DE5640" w:rsidRDefault="00072C02" w:rsidP="00D90C13">
            <w:pPr>
              <w:pStyle w:val="ListParagraph"/>
              <w:keepNext/>
              <w:tabs>
                <w:tab w:val="center" w:pos="709"/>
              </w:tabs>
              <w:spacing w:line="260" w:lineRule="exact"/>
              <w:ind w:left="0"/>
              <w:jc w:val="both"/>
              <w:rPr>
                <w:rFonts w:ascii="Arial" w:hAnsi="Arial" w:cs="Arial"/>
                <w:b/>
                <w:sz w:val="18"/>
                <w:szCs w:val="18"/>
              </w:rPr>
            </w:pPr>
            <w:r w:rsidRPr="00DE5640">
              <w:rPr>
                <w:rFonts w:ascii="Arial" w:hAnsi="Arial" w:cs="Arial"/>
                <w:b/>
                <w:sz w:val="18"/>
                <w:szCs w:val="18"/>
              </w:rPr>
              <w:t>RESPONSE</w:t>
            </w:r>
          </w:p>
        </w:tc>
      </w:tr>
      <w:tr w:rsidR="00072C02" w:rsidRPr="00DE5640" w:rsidTr="00D90C13">
        <w:tc>
          <w:tcPr>
            <w:tcW w:w="6120" w:type="dxa"/>
            <w:vMerge w:val="restart"/>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Does management agree with the root cause indicated</w:t>
            </w:r>
          </w:p>
        </w:tc>
        <w:tc>
          <w:tcPr>
            <w:tcW w:w="144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b/>
                <w:sz w:val="18"/>
                <w:szCs w:val="18"/>
              </w:rPr>
              <w:t>Yes</w:t>
            </w:r>
          </w:p>
        </w:tc>
        <w:tc>
          <w:tcPr>
            <w:tcW w:w="1214"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b/>
                <w:sz w:val="18"/>
                <w:szCs w:val="18"/>
              </w:rPr>
              <w:t>No</w:t>
            </w:r>
          </w:p>
        </w:tc>
      </w:tr>
      <w:tr w:rsidR="00072C02" w:rsidRPr="00DE5640" w:rsidTr="00D90C13">
        <w:tc>
          <w:tcPr>
            <w:tcW w:w="6120" w:type="dxa"/>
            <w:vMerge/>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x</w:t>
            </w:r>
          </w:p>
        </w:tc>
        <w:tc>
          <w:tcPr>
            <w:tcW w:w="1214"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DE5640" w:rsidTr="00D90C13">
        <w:tc>
          <w:tcPr>
            <w:tcW w:w="612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If management does not agree with the root cause indicated, please provide the root cause according to management.</w:t>
            </w:r>
          </w:p>
        </w:tc>
        <w:tc>
          <w:tcPr>
            <w:tcW w:w="2654" w:type="dxa"/>
            <w:gridSpan w:val="2"/>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r>
    </w:tbl>
    <w:p w:rsidR="00072C02" w:rsidRPr="002C76C1" w:rsidRDefault="00072C02" w:rsidP="00072C02">
      <w:pPr>
        <w:tabs>
          <w:tab w:val="center" w:pos="709"/>
        </w:tabs>
        <w:spacing w:line="260" w:lineRule="exact"/>
        <w:ind w:left="357" w:hanging="357"/>
        <w:rPr>
          <w:i/>
          <w:sz w:val="22"/>
          <w:szCs w:val="22"/>
        </w:rPr>
      </w:pPr>
    </w:p>
    <w:p w:rsidR="00072C02" w:rsidRPr="002C76C1" w:rsidRDefault="00072C02" w:rsidP="00072C02">
      <w:pPr>
        <w:tabs>
          <w:tab w:val="center" w:pos="709"/>
        </w:tabs>
        <w:spacing w:line="260" w:lineRule="exact"/>
        <w:ind w:left="357"/>
        <w:rPr>
          <w:sz w:val="22"/>
          <w:szCs w:val="22"/>
        </w:rPr>
      </w:pPr>
      <w:r w:rsidRPr="002C76C1">
        <w:rPr>
          <w:sz w:val="22"/>
          <w:szCs w:val="22"/>
        </w:rPr>
        <w:t>Name:</w:t>
      </w:r>
      <w:r w:rsidRPr="002C76C1">
        <w:rPr>
          <w:rFonts w:eastAsia="Arial Unicode MS"/>
          <w:sz w:val="22"/>
          <w:szCs w:val="22"/>
        </w:rPr>
        <w:t xml:space="preserve">   J Thobejane</w:t>
      </w:r>
    </w:p>
    <w:p w:rsidR="00072C02" w:rsidRPr="002C76C1" w:rsidRDefault="00072C02" w:rsidP="00072C02">
      <w:pPr>
        <w:tabs>
          <w:tab w:val="center" w:pos="709"/>
        </w:tabs>
        <w:spacing w:line="260" w:lineRule="exact"/>
        <w:ind w:left="357"/>
        <w:rPr>
          <w:sz w:val="22"/>
          <w:szCs w:val="22"/>
        </w:rPr>
      </w:pPr>
      <w:r w:rsidRPr="002C76C1">
        <w:rPr>
          <w:sz w:val="22"/>
          <w:szCs w:val="22"/>
        </w:rPr>
        <w:t>Position:  DD: SCM</w:t>
      </w:r>
    </w:p>
    <w:p w:rsidR="00072C02" w:rsidRPr="002C76C1" w:rsidRDefault="00072C02" w:rsidP="00072C02">
      <w:pPr>
        <w:tabs>
          <w:tab w:val="center" w:pos="709"/>
        </w:tabs>
        <w:spacing w:line="260" w:lineRule="exact"/>
        <w:ind w:left="357"/>
        <w:rPr>
          <w:sz w:val="22"/>
          <w:szCs w:val="22"/>
        </w:rPr>
      </w:pPr>
      <w:r w:rsidRPr="002C76C1">
        <w:rPr>
          <w:sz w:val="22"/>
          <w:szCs w:val="22"/>
        </w:rPr>
        <w:t>Date: 17/07/2012</w:t>
      </w:r>
    </w:p>
    <w:p w:rsidR="00072C02" w:rsidRPr="002C76C1" w:rsidRDefault="00072C02" w:rsidP="00072C02">
      <w:pPr>
        <w:tabs>
          <w:tab w:val="center" w:pos="709"/>
        </w:tabs>
        <w:spacing w:line="260" w:lineRule="exact"/>
        <w:rPr>
          <w:b/>
          <w:bCs/>
          <w:sz w:val="22"/>
          <w:szCs w:val="22"/>
        </w:rPr>
      </w:pPr>
    </w:p>
    <w:p w:rsidR="00072C02" w:rsidRPr="002C76C1" w:rsidRDefault="00072C02" w:rsidP="00072C02">
      <w:pPr>
        <w:tabs>
          <w:tab w:val="center" w:pos="709"/>
        </w:tabs>
        <w:spacing w:after="120" w:line="260" w:lineRule="exact"/>
        <w:ind w:left="357"/>
        <w:rPr>
          <w:b/>
          <w:bCs/>
          <w:sz w:val="22"/>
          <w:szCs w:val="22"/>
        </w:rPr>
      </w:pPr>
      <w:r w:rsidRPr="002C76C1">
        <w:rPr>
          <w:sz w:val="22"/>
          <w:szCs w:val="22"/>
        </w:rPr>
        <w:t>I am in agreement with the finding</w:t>
      </w:r>
    </w:p>
    <w:p w:rsidR="00072C02" w:rsidRPr="002C76C1" w:rsidRDefault="00072C02" w:rsidP="00072C02">
      <w:pPr>
        <w:tabs>
          <w:tab w:val="center" w:pos="709"/>
        </w:tabs>
        <w:spacing w:after="120" w:line="260" w:lineRule="exact"/>
        <w:ind w:left="357"/>
        <w:rPr>
          <w:sz w:val="22"/>
          <w:szCs w:val="22"/>
        </w:rPr>
      </w:pPr>
      <w:r w:rsidRPr="002C76C1">
        <w:rPr>
          <w:sz w:val="22"/>
          <w:szCs w:val="22"/>
        </w:rPr>
        <w:t>Cause: The correct procurement process was not followed due to the urgency of the matter</w:t>
      </w:r>
    </w:p>
    <w:p w:rsidR="00072C02" w:rsidRPr="002C76C1" w:rsidRDefault="00072C02" w:rsidP="00072C02">
      <w:pPr>
        <w:tabs>
          <w:tab w:val="center" w:pos="709"/>
        </w:tabs>
        <w:spacing w:after="120" w:line="260" w:lineRule="exact"/>
        <w:ind w:left="357"/>
        <w:rPr>
          <w:b/>
          <w:bCs/>
          <w:sz w:val="22"/>
          <w:szCs w:val="22"/>
        </w:rPr>
      </w:pPr>
      <w:r w:rsidRPr="002C76C1">
        <w:rPr>
          <w:sz w:val="22"/>
          <w:szCs w:val="22"/>
        </w:rPr>
        <w:t>Action plan: Deviations for quotations are approved by the relevant delegated authority.</w:t>
      </w:r>
    </w:p>
    <w:p w:rsidR="00072C02" w:rsidRPr="002C76C1" w:rsidRDefault="00072C02" w:rsidP="00072C02">
      <w:pPr>
        <w:tabs>
          <w:tab w:val="center" w:pos="709"/>
        </w:tabs>
        <w:spacing w:after="120" w:line="260" w:lineRule="exact"/>
        <w:rPr>
          <w:sz w:val="22"/>
          <w:szCs w:val="22"/>
        </w:rPr>
      </w:pPr>
    </w:p>
    <w:tbl>
      <w:tblPr>
        <w:tblStyle w:val="TableGrid"/>
        <w:tblW w:w="0" w:type="auto"/>
        <w:tblInd w:w="468" w:type="dxa"/>
        <w:tblLook w:val="04A0"/>
      </w:tblPr>
      <w:tblGrid>
        <w:gridCol w:w="6480"/>
        <w:gridCol w:w="1080"/>
        <w:gridCol w:w="1170"/>
      </w:tblGrid>
      <w:tr w:rsidR="00072C02" w:rsidRPr="00DE5640" w:rsidTr="00D90C13">
        <w:tc>
          <w:tcPr>
            <w:tcW w:w="6480" w:type="dxa"/>
            <w:shd w:val="clear" w:color="auto" w:fill="D9D9D9" w:themeFill="background1" w:themeFillShade="D9"/>
          </w:tcPr>
          <w:p w:rsidR="00072C02" w:rsidRPr="00DE5640" w:rsidRDefault="00072C02" w:rsidP="00D90C13">
            <w:pPr>
              <w:pStyle w:val="ListParagraph"/>
              <w:keepNext/>
              <w:tabs>
                <w:tab w:val="center" w:pos="709"/>
              </w:tabs>
              <w:spacing w:line="260" w:lineRule="exact"/>
              <w:ind w:left="0"/>
              <w:jc w:val="both"/>
              <w:rPr>
                <w:rFonts w:ascii="Arial" w:hAnsi="Arial" w:cs="Arial"/>
                <w:b/>
                <w:sz w:val="18"/>
                <w:szCs w:val="18"/>
              </w:rPr>
            </w:pPr>
            <w:r w:rsidRPr="00DE5640">
              <w:rPr>
                <w:rFonts w:ascii="Arial" w:hAnsi="Arial" w:cs="Arial"/>
                <w:b/>
                <w:sz w:val="18"/>
                <w:szCs w:val="18"/>
              </w:rPr>
              <w:t>DESCRIPTION</w:t>
            </w:r>
          </w:p>
        </w:tc>
        <w:tc>
          <w:tcPr>
            <w:tcW w:w="2250" w:type="dxa"/>
            <w:gridSpan w:val="2"/>
            <w:shd w:val="clear" w:color="auto" w:fill="D9D9D9" w:themeFill="background1" w:themeFillShade="D9"/>
          </w:tcPr>
          <w:p w:rsidR="00072C02" w:rsidRPr="00DE5640" w:rsidRDefault="00072C02" w:rsidP="00D90C13">
            <w:pPr>
              <w:pStyle w:val="ListParagraph"/>
              <w:keepNext/>
              <w:tabs>
                <w:tab w:val="center" w:pos="709"/>
              </w:tabs>
              <w:spacing w:line="260" w:lineRule="exact"/>
              <w:ind w:left="0"/>
              <w:jc w:val="both"/>
              <w:rPr>
                <w:rFonts w:ascii="Arial" w:hAnsi="Arial" w:cs="Arial"/>
                <w:b/>
                <w:sz w:val="18"/>
                <w:szCs w:val="18"/>
              </w:rPr>
            </w:pPr>
            <w:r w:rsidRPr="00DE5640">
              <w:rPr>
                <w:rFonts w:ascii="Arial" w:hAnsi="Arial" w:cs="Arial"/>
                <w:b/>
                <w:sz w:val="18"/>
                <w:szCs w:val="18"/>
              </w:rPr>
              <w:t>RESPONSE</w:t>
            </w:r>
          </w:p>
        </w:tc>
      </w:tr>
      <w:tr w:rsidR="00072C02" w:rsidRPr="00DE5640" w:rsidTr="00D90C13">
        <w:tc>
          <w:tcPr>
            <w:tcW w:w="648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Corrective action to be taken</w:t>
            </w:r>
          </w:p>
        </w:tc>
        <w:tc>
          <w:tcPr>
            <w:tcW w:w="2250" w:type="dxa"/>
            <w:gridSpan w:val="2"/>
          </w:tcPr>
          <w:p w:rsidR="00072C02" w:rsidRPr="00DE5640" w:rsidRDefault="00072C02" w:rsidP="00D90C13">
            <w:pPr>
              <w:tabs>
                <w:tab w:val="center" w:pos="709"/>
              </w:tabs>
              <w:spacing w:after="120" w:line="260" w:lineRule="exact"/>
              <w:rPr>
                <w:sz w:val="18"/>
                <w:szCs w:val="18"/>
              </w:rPr>
            </w:pPr>
            <w:r w:rsidRPr="00DE5640">
              <w:rPr>
                <w:sz w:val="18"/>
                <w:szCs w:val="18"/>
              </w:rPr>
              <w:t xml:space="preserve">All relevant documentation should be attached  during the procurement process </w:t>
            </w:r>
          </w:p>
        </w:tc>
      </w:tr>
      <w:tr w:rsidR="00072C02" w:rsidRPr="00DE5640" w:rsidTr="00D90C13">
        <w:tc>
          <w:tcPr>
            <w:tcW w:w="6480" w:type="dxa"/>
            <w:vMerge w:val="restart"/>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Does the finding affect an amount disclosed in the financial statements</w:t>
            </w:r>
          </w:p>
        </w:tc>
        <w:tc>
          <w:tcPr>
            <w:tcW w:w="1080" w:type="dxa"/>
          </w:tcPr>
          <w:p w:rsidR="00072C02" w:rsidRPr="00DE5640" w:rsidRDefault="00072C02" w:rsidP="00D90C13">
            <w:pPr>
              <w:pStyle w:val="ListParagraph"/>
              <w:keepNext/>
              <w:tabs>
                <w:tab w:val="center" w:pos="709"/>
              </w:tabs>
              <w:spacing w:line="260" w:lineRule="exact"/>
              <w:ind w:left="0"/>
              <w:jc w:val="both"/>
              <w:rPr>
                <w:rFonts w:ascii="Arial" w:hAnsi="Arial" w:cs="Arial"/>
                <w:b/>
                <w:sz w:val="18"/>
                <w:szCs w:val="18"/>
              </w:rPr>
            </w:pPr>
            <w:r w:rsidRPr="00DE5640">
              <w:rPr>
                <w:rFonts w:ascii="Arial" w:hAnsi="Arial" w:cs="Arial"/>
                <w:b/>
                <w:sz w:val="18"/>
                <w:szCs w:val="18"/>
              </w:rPr>
              <w:t>Yes</w:t>
            </w:r>
          </w:p>
        </w:tc>
        <w:tc>
          <w:tcPr>
            <w:tcW w:w="1170" w:type="dxa"/>
          </w:tcPr>
          <w:p w:rsidR="00072C02" w:rsidRPr="00DE5640" w:rsidRDefault="00072C02" w:rsidP="00D90C13">
            <w:pPr>
              <w:pStyle w:val="ListParagraph"/>
              <w:keepNext/>
              <w:tabs>
                <w:tab w:val="center" w:pos="709"/>
              </w:tabs>
              <w:spacing w:line="260" w:lineRule="exact"/>
              <w:ind w:left="0"/>
              <w:jc w:val="both"/>
              <w:rPr>
                <w:rFonts w:ascii="Arial" w:hAnsi="Arial" w:cs="Arial"/>
                <w:b/>
                <w:sz w:val="18"/>
                <w:szCs w:val="18"/>
              </w:rPr>
            </w:pPr>
            <w:r w:rsidRPr="00DE5640">
              <w:rPr>
                <w:rFonts w:ascii="Arial" w:hAnsi="Arial" w:cs="Arial"/>
                <w:b/>
                <w:sz w:val="18"/>
                <w:szCs w:val="18"/>
              </w:rPr>
              <w:t>No</w:t>
            </w:r>
          </w:p>
        </w:tc>
      </w:tr>
      <w:tr w:rsidR="00072C02" w:rsidRPr="00DE5640" w:rsidTr="00D90C13">
        <w:tc>
          <w:tcPr>
            <w:tcW w:w="6480" w:type="dxa"/>
            <w:vMerge/>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x</w:t>
            </w:r>
          </w:p>
        </w:tc>
      </w:tr>
      <w:tr w:rsidR="00072C02" w:rsidRPr="00DE5640" w:rsidTr="00D90C13">
        <w:tc>
          <w:tcPr>
            <w:tcW w:w="648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If yes, what corrections will be made to the population</w:t>
            </w:r>
          </w:p>
        </w:tc>
        <w:tc>
          <w:tcPr>
            <w:tcW w:w="2250" w:type="dxa"/>
            <w:gridSpan w:val="2"/>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DE5640" w:rsidTr="00D90C13">
        <w:tc>
          <w:tcPr>
            <w:tcW w:w="648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DE5640" w:rsidTr="00D90C13">
        <w:tc>
          <w:tcPr>
            <w:tcW w:w="648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Position of official responsible to take corrective actions</w:t>
            </w:r>
          </w:p>
        </w:tc>
        <w:tc>
          <w:tcPr>
            <w:tcW w:w="2250" w:type="dxa"/>
            <w:gridSpan w:val="2"/>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DD:SCM</w:t>
            </w:r>
          </w:p>
        </w:tc>
      </w:tr>
      <w:tr w:rsidR="00072C02" w:rsidRPr="00DE5640" w:rsidTr="00D90C13">
        <w:tc>
          <w:tcPr>
            <w:tcW w:w="6480" w:type="dxa"/>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Estimated completion date for corrective action</w:t>
            </w:r>
          </w:p>
        </w:tc>
        <w:tc>
          <w:tcPr>
            <w:tcW w:w="2250" w:type="dxa"/>
            <w:gridSpan w:val="2"/>
          </w:tcPr>
          <w:p w:rsidR="00072C02" w:rsidRPr="00DE5640" w:rsidRDefault="00072C02" w:rsidP="00D90C13">
            <w:pPr>
              <w:pStyle w:val="ListParagraph"/>
              <w:keepNext/>
              <w:tabs>
                <w:tab w:val="center" w:pos="709"/>
              </w:tabs>
              <w:spacing w:line="260" w:lineRule="exact"/>
              <w:ind w:left="0"/>
              <w:jc w:val="both"/>
              <w:rPr>
                <w:rFonts w:ascii="Arial" w:hAnsi="Arial" w:cs="Arial"/>
                <w:sz w:val="18"/>
                <w:szCs w:val="18"/>
              </w:rPr>
            </w:pPr>
            <w:r w:rsidRPr="00DE5640">
              <w:rPr>
                <w:rFonts w:ascii="Arial" w:hAnsi="Arial" w:cs="Arial"/>
                <w:sz w:val="18"/>
                <w:szCs w:val="18"/>
              </w:rPr>
              <w:t>On going</w:t>
            </w:r>
          </w:p>
        </w:tc>
      </w:tr>
    </w:tbl>
    <w:p w:rsidR="00072C02" w:rsidRPr="002C76C1" w:rsidRDefault="00072C02" w:rsidP="00072C02">
      <w:pPr>
        <w:tabs>
          <w:tab w:val="center" w:pos="709"/>
        </w:tabs>
        <w:spacing w:after="120" w:line="260" w:lineRule="exact"/>
        <w:rPr>
          <w:b/>
          <w:bCs/>
          <w:sz w:val="22"/>
          <w:szCs w:val="22"/>
        </w:rPr>
      </w:pPr>
    </w:p>
    <w:tbl>
      <w:tblPr>
        <w:tblStyle w:val="TableGrid"/>
        <w:tblW w:w="0" w:type="auto"/>
        <w:tblInd w:w="468" w:type="dxa"/>
        <w:tblLook w:val="04A0"/>
      </w:tblPr>
      <w:tblGrid>
        <w:gridCol w:w="6120"/>
        <w:gridCol w:w="1440"/>
        <w:gridCol w:w="1214"/>
      </w:tblGrid>
      <w:tr w:rsidR="00072C02" w:rsidRPr="00FB6758" w:rsidTr="00D90C13">
        <w:tc>
          <w:tcPr>
            <w:tcW w:w="6120" w:type="dxa"/>
            <w:shd w:val="clear" w:color="auto" w:fill="D9D9D9" w:themeFill="background1" w:themeFillShade="D9"/>
          </w:tcPr>
          <w:p w:rsidR="00072C02" w:rsidRPr="00FB6758" w:rsidRDefault="00072C02" w:rsidP="00D90C13">
            <w:pPr>
              <w:pStyle w:val="ListParagraph"/>
              <w:keepNext/>
              <w:tabs>
                <w:tab w:val="center" w:pos="709"/>
              </w:tabs>
              <w:spacing w:line="260" w:lineRule="exact"/>
              <w:ind w:left="0"/>
              <w:jc w:val="both"/>
              <w:rPr>
                <w:rFonts w:ascii="Arial" w:hAnsi="Arial" w:cs="Arial"/>
                <w:b/>
                <w:sz w:val="18"/>
                <w:szCs w:val="18"/>
              </w:rPr>
            </w:pPr>
            <w:r w:rsidRPr="00FB6758">
              <w:rPr>
                <w:rFonts w:ascii="Arial" w:hAnsi="Arial" w:cs="Arial"/>
                <w:b/>
                <w:sz w:val="18"/>
                <w:szCs w:val="18"/>
              </w:rPr>
              <w:t>DESCRIPTION</w:t>
            </w:r>
          </w:p>
        </w:tc>
        <w:tc>
          <w:tcPr>
            <w:tcW w:w="2654" w:type="dxa"/>
            <w:gridSpan w:val="2"/>
            <w:shd w:val="clear" w:color="auto" w:fill="D9D9D9" w:themeFill="background1" w:themeFillShade="D9"/>
          </w:tcPr>
          <w:p w:rsidR="00072C02" w:rsidRPr="00FB6758" w:rsidRDefault="00072C02" w:rsidP="00D90C13">
            <w:pPr>
              <w:pStyle w:val="ListParagraph"/>
              <w:keepNext/>
              <w:tabs>
                <w:tab w:val="center" w:pos="709"/>
              </w:tabs>
              <w:spacing w:line="260" w:lineRule="exact"/>
              <w:ind w:left="0"/>
              <w:jc w:val="both"/>
              <w:rPr>
                <w:rFonts w:ascii="Arial" w:hAnsi="Arial" w:cs="Arial"/>
                <w:b/>
                <w:sz w:val="18"/>
                <w:szCs w:val="18"/>
              </w:rPr>
            </w:pPr>
            <w:r w:rsidRPr="00FB6758">
              <w:rPr>
                <w:rFonts w:ascii="Arial" w:hAnsi="Arial" w:cs="Arial"/>
                <w:b/>
                <w:sz w:val="18"/>
                <w:szCs w:val="18"/>
              </w:rPr>
              <w:t>RESPONSE</w:t>
            </w:r>
          </w:p>
        </w:tc>
      </w:tr>
      <w:tr w:rsidR="00072C02" w:rsidRPr="00FB6758" w:rsidTr="00D90C13">
        <w:tc>
          <w:tcPr>
            <w:tcW w:w="6120" w:type="dxa"/>
            <w:vMerge w:val="restart"/>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Does management agree with the root cause indicated</w:t>
            </w:r>
          </w:p>
        </w:tc>
        <w:tc>
          <w:tcPr>
            <w:tcW w:w="144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b/>
                <w:sz w:val="18"/>
                <w:szCs w:val="18"/>
              </w:rPr>
              <w:t>Yes</w:t>
            </w:r>
          </w:p>
        </w:tc>
        <w:tc>
          <w:tcPr>
            <w:tcW w:w="1214"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b/>
                <w:sz w:val="18"/>
                <w:szCs w:val="18"/>
              </w:rPr>
              <w:t>No</w:t>
            </w:r>
          </w:p>
        </w:tc>
      </w:tr>
      <w:tr w:rsidR="00072C02" w:rsidRPr="00FB6758" w:rsidTr="00D90C13">
        <w:tc>
          <w:tcPr>
            <w:tcW w:w="6120" w:type="dxa"/>
            <w:vMerge/>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x</w:t>
            </w:r>
          </w:p>
        </w:tc>
        <w:tc>
          <w:tcPr>
            <w:tcW w:w="1214"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FB6758" w:rsidTr="00D90C13">
        <w:tc>
          <w:tcPr>
            <w:tcW w:w="612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If management does not agree with the root cause indicated, please provide the root cause according to management.</w:t>
            </w:r>
          </w:p>
        </w:tc>
        <w:tc>
          <w:tcPr>
            <w:tcW w:w="2654" w:type="dxa"/>
            <w:gridSpan w:val="2"/>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r>
    </w:tbl>
    <w:p w:rsidR="00072C02" w:rsidRPr="002C76C1" w:rsidRDefault="00072C02" w:rsidP="00072C02">
      <w:pPr>
        <w:tabs>
          <w:tab w:val="center" w:pos="709"/>
        </w:tabs>
        <w:spacing w:line="260" w:lineRule="exact"/>
        <w:ind w:left="357" w:hanging="357"/>
        <w:rPr>
          <w:i/>
          <w:sz w:val="22"/>
          <w:szCs w:val="22"/>
        </w:rPr>
      </w:pPr>
    </w:p>
    <w:p w:rsidR="00072C02" w:rsidRPr="002C76C1" w:rsidRDefault="00072C02" w:rsidP="00072C02">
      <w:pPr>
        <w:tabs>
          <w:tab w:val="center" w:pos="709"/>
        </w:tabs>
        <w:spacing w:line="260" w:lineRule="exact"/>
        <w:ind w:left="357"/>
        <w:rPr>
          <w:sz w:val="22"/>
          <w:szCs w:val="22"/>
        </w:rPr>
      </w:pPr>
      <w:r w:rsidRPr="002C76C1">
        <w:rPr>
          <w:sz w:val="22"/>
          <w:szCs w:val="22"/>
        </w:rPr>
        <w:t>Name:</w:t>
      </w:r>
      <w:r w:rsidRPr="002C76C1">
        <w:rPr>
          <w:rFonts w:eastAsia="Arial Unicode MS"/>
          <w:sz w:val="22"/>
          <w:szCs w:val="22"/>
        </w:rPr>
        <w:t xml:space="preserve">   J Thobejane</w:t>
      </w:r>
    </w:p>
    <w:p w:rsidR="00072C02" w:rsidRPr="002C76C1" w:rsidRDefault="00072C02" w:rsidP="00072C02">
      <w:pPr>
        <w:tabs>
          <w:tab w:val="center" w:pos="709"/>
        </w:tabs>
        <w:spacing w:line="260" w:lineRule="exact"/>
        <w:ind w:left="357"/>
        <w:rPr>
          <w:sz w:val="22"/>
          <w:szCs w:val="22"/>
        </w:rPr>
      </w:pPr>
      <w:r w:rsidRPr="002C76C1">
        <w:rPr>
          <w:sz w:val="22"/>
          <w:szCs w:val="22"/>
        </w:rPr>
        <w:t>Position:  DD: SCM</w:t>
      </w:r>
    </w:p>
    <w:p w:rsidR="00072C02" w:rsidRPr="002C76C1" w:rsidRDefault="00072C02" w:rsidP="00072C02">
      <w:pPr>
        <w:tabs>
          <w:tab w:val="center" w:pos="709"/>
        </w:tabs>
        <w:spacing w:line="260" w:lineRule="exact"/>
        <w:ind w:left="357"/>
        <w:rPr>
          <w:sz w:val="22"/>
          <w:szCs w:val="22"/>
        </w:rPr>
      </w:pPr>
      <w:r w:rsidRPr="002C76C1">
        <w:rPr>
          <w:sz w:val="22"/>
          <w:szCs w:val="22"/>
        </w:rPr>
        <w:t>Date: 17/07/2012</w:t>
      </w:r>
    </w:p>
    <w:p w:rsidR="00072C02" w:rsidRPr="002C76C1" w:rsidRDefault="00072C02" w:rsidP="00072C02">
      <w:pPr>
        <w:tabs>
          <w:tab w:val="center" w:pos="709"/>
        </w:tabs>
        <w:spacing w:line="260" w:lineRule="exact"/>
        <w:ind w:left="357" w:hanging="357"/>
        <w:rPr>
          <w:i/>
          <w:sz w:val="22"/>
          <w:szCs w:val="22"/>
        </w:rPr>
      </w:pPr>
    </w:p>
    <w:p w:rsidR="00072C02" w:rsidRPr="002C76C1" w:rsidRDefault="00072C02" w:rsidP="00072C02">
      <w:pPr>
        <w:tabs>
          <w:tab w:val="center" w:pos="709"/>
        </w:tabs>
        <w:spacing w:line="260" w:lineRule="exact"/>
        <w:rPr>
          <w:b/>
          <w:bCs/>
          <w:sz w:val="22"/>
          <w:szCs w:val="22"/>
        </w:rPr>
      </w:pPr>
    </w:p>
    <w:p w:rsidR="00072C02" w:rsidRPr="002C76C1" w:rsidRDefault="00072C02" w:rsidP="00072C02">
      <w:pPr>
        <w:tabs>
          <w:tab w:val="center" w:pos="709"/>
        </w:tabs>
        <w:spacing w:after="120" w:line="260" w:lineRule="exact"/>
        <w:ind w:left="360"/>
        <w:rPr>
          <w:sz w:val="22"/>
          <w:szCs w:val="22"/>
        </w:rPr>
      </w:pPr>
      <w:r w:rsidRPr="002C76C1">
        <w:rPr>
          <w:sz w:val="22"/>
          <w:szCs w:val="22"/>
        </w:rPr>
        <w:t>I am in agreement with the finding</w:t>
      </w:r>
    </w:p>
    <w:p w:rsidR="00072C02" w:rsidRPr="002C76C1" w:rsidRDefault="00072C02" w:rsidP="00072C02">
      <w:pPr>
        <w:tabs>
          <w:tab w:val="center" w:pos="709"/>
        </w:tabs>
        <w:spacing w:after="120" w:line="260" w:lineRule="exact"/>
        <w:ind w:left="360"/>
        <w:rPr>
          <w:sz w:val="22"/>
          <w:szCs w:val="22"/>
        </w:rPr>
      </w:pPr>
      <w:r w:rsidRPr="002C76C1">
        <w:rPr>
          <w:sz w:val="22"/>
          <w:szCs w:val="22"/>
        </w:rPr>
        <w:t>Cause: The correct procurement process was not followed due to the urgency of the matter</w:t>
      </w:r>
    </w:p>
    <w:p w:rsidR="00072C02" w:rsidRPr="002C76C1" w:rsidRDefault="00072C02" w:rsidP="00072C02">
      <w:pPr>
        <w:pStyle w:val="ListParagraph"/>
        <w:tabs>
          <w:tab w:val="center" w:pos="709"/>
        </w:tabs>
        <w:spacing w:after="120" w:line="260" w:lineRule="exact"/>
        <w:ind w:left="360"/>
        <w:rPr>
          <w:rFonts w:ascii="Arial" w:hAnsi="Arial" w:cs="Arial"/>
          <w:b/>
          <w:bCs/>
          <w:sz w:val="22"/>
          <w:szCs w:val="22"/>
        </w:rPr>
      </w:pPr>
      <w:r w:rsidRPr="002C76C1">
        <w:rPr>
          <w:rFonts w:ascii="Arial" w:hAnsi="Arial" w:cs="Arial"/>
          <w:sz w:val="22"/>
          <w:szCs w:val="22"/>
        </w:rPr>
        <w:t>Action: Deviations for quotations are approved by the relevant delegated authority.</w:t>
      </w:r>
    </w:p>
    <w:p w:rsidR="00072C02" w:rsidRPr="002C76C1" w:rsidRDefault="00072C02" w:rsidP="00072C02">
      <w:pPr>
        <w:tabs>
          <w:tab w:val="center" w:pos="709"/>
        </w:tabs>
        <w:spacing w:after="120" w:line="260" w:lineRule="exact"/>
        <w:rPr>
          <w:sz w:val="22"/>
          <w:szCs w:val="22"/>
        </w:rPr>
      </w:pPr>
    </w:p>
    <w:tbl>
      <w:tblPr>
        <w:tblStyle w:val="TableGrid"/>
        <w:tblW w:w="0" w:type="auto"/>
        <w:tblInd w:w="468" w:type="dxa"/>
        <w:tblLook w:val="04A0"/>
      </w:tblPr>
      <w:tblGrid>
        <w:gridCol w:w="6480"/>
        <w:gridCol w:w="1080"/>
        <w:gridCol w:w="1170"/>
      </w:tblGrid>
      <w:tr w:rsidR="00072C02" w:rsidRPr="00FB6758" w:rsidTr="00D90C13">
        <w:tc>
          <w:tcPr>
            <w:tcW w:w="6480" w:type="dxa"/>
            <w:shd w:val="clear" w:color="auto" w:fill="D9D9D9" w:themeFill="background1" w:themeFillShade="D9"/>
          </w:tcPr>
          <w:p w:rsidR="00072C02" w:rsidRPr="00FB6758" w:rsidRDefault="00072C02" w:rsidP="00D90C13">
            <w:pPr>
              <w:pStyle w:val="ListParagraph"/>
              <w:keepNext/>
              <w:tabs>
                <w:tab w:val="center" w:pos="709"/>
              </w:tabs>
              <w:spacing w:line="260" w:lineRule="exact"/>
              <w:ind w:left="0"/>
              <w:jc w:val="both"/>
              <w:rPr>
                <w:rFonts w:ascii="Arial" w:hAnsi="Arial" w:cs="Arial"/>
                <w:b/>
                <w:sz w:val="18"/>
                <w:szCs w:val="18"/>
              </w:rPr>
            </w:pPr>
            <w:r w:rsidRPr="00FB6758">
              <w:rPr>
                <w:rFonts w:ascii="Arial" w:hAnsi="Arial" w:cs="Arial"/>
                <w:b/>
                <w:sz w:val="18"/>
                <w:szCs w:val="18"/>
              </w:rPr>
              <w:t>DESCRIPTION</w:t>
            </w:r>
          </w:p>
        </w:tc>
        <w:tc>
          <w:tcPr>
            <w:tcW w:w="2250" w:type="dxa"/>
            <w:gridSpan w:val="2"/>
            <w:shd w:val="clear" w:color="auto" w:fill="D9D9D9" w:themeFill="background1" w:themeFillShade="D9"/>
          </w:tcPr>
          <w:p w:rsidR="00072C02" w:rsidRPr="00FB6758" w:rsidRDefault="00072C02" w:rsidP="00D90C13">
            <w:pPr>
              <w:pStyle w:val="ListParagraph"/>
              <w:keepNext/>
              <w:tabs>
                <w:tab w:val="center" w:pos="709"/>
              </w:tabs>
              <w:spacing w:line="260" w:lineRule="exact"/>
              <w:ind w:left="0"/>
              <w:jc w:val="both"/>
              <w:rPr>
                <w:rFonts w:ascii="Arial" w:hAnsi="Arial" w:cs="Arial"/>
                <w:b/>
                <w:sz w:val="18"/>
                <w:szCs w:val="18"/>
              </w:rPr>
            </w:pPr>
            <w:r w:rsidRPr="00FB6758">
              <w:rPr>
                <w:rFonts w:ascii="Arial" w:hAnsi="Arial" w:cs="Arial"/>
                <w:b/>
                <w:sz w:val="18"/>
                <w:szCs w:val="18"/>
              </w:rPr>
              <w:t>RESPONSE</w:t>
            </w:r>
          </w:p>
        </w:tc>
      </w:tr>
      <w:tr w:rsidR="00072C02" w:rsidRPr="00FB6758" w:rsidTr="00D90C13">
        <w:tc>
          <w:tcPr>
            <w:tcW w:w="648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Corrective action to be taken</w:t>
            </w:r>
          </w:p>
        </w:tc>
        <w:tc>
          <w:tcPr>
            <w:tcW w:w="2250" w:type="dxa"/>
            <w:gridSpan w:val="2"/>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All relevant documentation should be attached  during the procurement process</w:t>
            </w:r>
          </w:p>
        </w:tc>
      </w:tr>
      <w:tr w:rsidR="00072C02" w:rsidRPr="00FB6758" w:rsidTr="00D90C13">
        <w:tc>
          <w:tcPr>
            <w:tcW w:w="6480" w:type="dxa"/>
            <w:vMerge w:val="restart"/>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Does the finding affect an amount disclosed in the financial statements</w:t>
            </w:r>
          </w:p>
        </w:tc>
        <w:tc>
          <w:tcPr>
            <w:tcW w:w="1080" w:type="dxa"/>
          </w:tcPr>
          <w:p w:rsidR="00072C02" w:rsidRPr="00FB6758" w:rsidRDefault="00072C02" w:rsidP="00D90C13">
            <w:pPr>
              <w:pStyle w:val="ListParagraph"/>
              <w:keepNext/>
              <w:tabs>
                <w:tab w:val="center" w:pos="709"/>
              </w:tabs>
              <w:spacing w:line="260" w:lineRule="exact"/>
              <w:ind w:left="0"/>
              <w:jc w:val="both"/>
              <w:rPr>
                <w:rFonts w:ascii="Arial" w:hAnsi="Arial" w:cs="Arial"/>
                <w:b/>
                <w:sz w:val="18"/>
                <w:szCs w:val="18"/>
              </w:rPr>
            </w:pPr>
            <w:r w:rsidRPr="00FB6758">
              <w:rPr>
                <w:rFonts w:ascii="Arial" w:hAnsi="Arial" w:cs="Arial"/>
                <w:b/>
                <w:sz w:val="18"/>
                <w:szCs w:val="18"/>
              </w:rPr>
              <w:t>Yes</w:t>
            </w:r>
          </w:p>
        </w:tc>
        <w:tc>
          <w:tcPr>
            <w:tcW w:w="1170" w:type="dxa"/>
          </w:tcPr>
          <w:p w:rsidR="00072C02" w:rsidRPr="00FB6758" w:rsidRDefault="00072C02" w:rsidP="00D90C13">
            <w:pPr>
              <w:pStyle w:val="ListParagraph"/>
              <w:keepNext/>
              <w:tabs>
                <w:tab w:val="center" w:pos="709"/>
              </w:tabs>
              <w:spacing w:line="260" w:lineRule="exact"/>
              <w:ind w:left="0"/>
              <w:jc w:val="both"/>
              <w:rPr>
                <w:rFonts w:ascii="Arial" w:hAnsi="Arial" w:cs="Arial"/>
                <w:b/>
                <w:sz w:val="18"/>
                <w:szCs w:val="18"/>
              </w:rPr>
            </w:pPr>
            <w:r w:rsidRPr="00FB6758">
              <w:rPr>
                <w:rFonts w:ascii="Arial" w:hAnsi="Arial" w:cs="Arial"/>
                <w:b/>
                <w:sz w:val="18"/>
                <w:szCs w:val="18"/>
              </w:rPr>
              <w:t>No</w:t>
            </w:r>
          </w:p>
        </w:tc>
      </w:tr>
      <w:tr w:rsidR="00072C02" w:rsidRPr="00FB6758" w:rsidTr="00D90C13">
        <w:tc>
          <w:tcPr>
            <w:tcW w:w="6480" w:type="dxa"/>
            <w:vMerge/>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x</w:t>
            </w:r>
          </w:p>
        </w:tc>
      </w:tr>
      <w:tr w:rsidR="00072C02" w:rsidRPr="00FB6758" w:rsidTr="00D90C13">
        <w:tc>
          <w:tcPr>
            <w:tcW w:w="648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If yes, what corrections will be made to the population</w:t>
            </w:r>
          </w:p>
        </w:tc>
        <w:tc>
          <w:tcPr>
            <w:tcW w:w="2250" w:type="dxa"/>
            <w:gridSpan w:val="2"/>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FB6758" w:rsidTr="00D90C13">
        <w:tc>
          <w:tcPr>
            <w:tcW w:w="648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FB6758" w:rsidTr="00D90C13">
        <w:tc>
          <w:tcPr>
            <w:tcW w:w="648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Position of official responsible to take corrective actions</w:t>
            </w:r>
          </w:p>
        </w:tc>
        <w:tc>
          <w:tcPr>
            <w:tcW w:w="2250" w:type="dxa"/>
            <w:gridSpan w:val="2"/>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DD: SCM</w:t>
            </w:r>
          </w:p>
        </w:tc>
      </w:tr>
      <w:tr w:rsidR="00072C02" w:rsidRPr="00FB6758" w:rsidTr="00D90C13">
        <w:tc>
          <w:tcPr>
            <w:tcW w:w="648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Estimated completion date for corrective action</w:t>
            </w:r>
          </w:p>
        </w:tc>
        <w:tc>
          <w:tcPr>
            <w:tcW w:w="2250" w:type="dxa"/>
            <w:gridSpan w:val="2"/>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On Going</w:t>
            </w:r>
          </w:p>
        </w:tc>
      </w:tr>
    </w:tbl>
    <w:p w:rsidR="00072C02" w:rsidRPr="002C76C1" w:rsidRDefault="00072C02" w:rsidP="00072C02">
      <w:pPr>
        <w:tabs>
          <w:tab w:val="center" w:pos="709"/>
        </w:tabs>
        <w:spacing w:after="120" w:line="260" w:lineRule="exact"/>
        <w:rPr>
          <w:b/>
          <w:bCs/>
          <w:sz w:val="22"/>
          <w:szCs w:val="22"/>
        </w:rPr>
      </w:pPr>
    </w:p>
    <w:tbl>
      <w:tblPr>
        <w:tblStyle w:val="TableGrid"/>
        <w:tblW w:w="0" w:type="auto"/>
        <w:tblInd w:w="468" w:type="dxa"/>
        <w:tblLook w:val="04A0"/>
      </w:tblPr>
      <w:tblGrid>
        <w:gridCol w:w="6120"/>
        <w:gridCol w:w="1440"/>
        <w:gridCol w:w="1214"/>
      </w:tblGrid>
      <w:tr w:rsidR="00072C02" w:rsidRPr="00FB6758" w:rsidTr="00D90C13">
        <w:tc>
          <w:tcPr>
            <w:tcW w:w="6120" w:type="dxa"/>
            <w:shd w:val="clear" w:color="auto" w:fill="D9D9D9" w:themeFill="background1" w:themeFillShade="D9"/>
          </w:tcPr>
          <w:p w:rsidR="00072C02" w:rsidRPr="00FB6758" w:rsidRDefault="00072C02" w:rsidP="00D90C13">
            <w:pPr>
              <w:pStyle w:val="ListParagraph"/>
              <w:keepNext/>
              <w:tabs>
                <w:tab w:val="center" w:pos="709"/>
              </w:tabs>
              <w:spacing w:line="260" w:lineRule="exact"/>
              <w:ind w:left="0"/>
              <w:jc w:val="both"/>
              <w:rPr>
                <w:rFonts w:ascii="Arial" w:hAnsi="Arial" w:cs="Arial"/>
                <w:b/>
                <w:sz w:val="18"/>
                <w:szCs w:val="18"/>
              </w:rPr>
            </w:pPr>
            <w:r w:rsidRPr="00FB6758">
              <w:rPr>
                <w:rFonts w:ascii="Arial" w:hAnsi="Arial" w:cs="Arial"/>
                <w:b/>
                <w:sz w:val="18"/>
                <w:szCs w:val="18"/>
              </w:rPr>
              <w:t>DESCRIPTION</w:t>
            </w:r>
          </w:p>
        </w:tc>
        <w:tc>
          <w:tcPr>
            <w:tcW w:w="2654" w:type="dxa"/>
            <w:gridSpan w:val="2"/>
            <w:shd w:val="clear" w:color="auto" w:fill="D9D9D9" w:themeFill="background1" w:themeFillShade="D9"/>
          </w:tcPr>
          <w:p w:rsidR="00072C02" w:rsidRPr="00FB6758" w:rsidRDefault="00072C02" w:rsidP="00D90C13">
            <w:pPr>
              <w:pStyle w:val="ListParagraph"/>
              <w:keepNext/>
              <w:tabs>
                <w:tab w:val="center" w:pos="709"/>
              </w:tabs>
              <w:spacing w:line="260" w:lineRule="exact"/>
              <w:ind w:left="0"/>
              <w:jc w:val="both"/>
              <w:rPr>
                <w:rFonts w:ascii="Arial" w:hAnsi="Arial" w:cs="Arial"/>
                <w:b/>
                <w:sz w:val="18"/>
                <w:szCs w:val="18"/>
              </w:rPr>
            </w:pPr>
            <w:r w:rsidRPr="00FB6758">
              <w:rPr>
                <w:rFonts w:ascii="Arial" w:hAnsi="Arial" w:cs="Arial"/>
                <w:b/>
                <w:sz w:val="18"/>
                <w:szCs w:val="18"/>
              </w:rPr>
              <w:t>RESPONSE</w:t>
            </w:r>
          </w:p>
        </w:tc>
      </w:tr>
      <w:tr w:rsidR="00072C02" w:rsidRPr="00FB6758" w:rsidTr="00D90C13">
        <w:tc>
          <w:tcPr>
            <w:tcW w:w="6120" w:type="dxa"/>
            <w:vMerge w:val="restart"/>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Does management agree with the root cause indicated</w:t>
            </w:r>
          </w:p>
        </w:tc>
        <w:tc>
          <w:tcPr>
            <w:tcW w:w="144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b/>
                <w:sz w:val="18"/>
                <w:szCs w:val="18"/>
              </w:rPr>
              <w:t>Yes</w:t>
            </w:r>
          </w:p>
        </w:tc>
        <w:tc>
          <w:tcPr>
            <w:tcW w:w="1214"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b/>
                <w:sz w:val="18"/>
                <w:szCs w:val="18"/>
              </w:rPr>
              <w:t>No</w:t>
            </w:r>
          </w:p>
        </w:tc>
      </w:tr>
      <w:tr w:rsidR="00072C02" w:rsidRPr="00FB6758" w:rsidTr="00D90C13">
        <w:tc>
          <w:tcPr>
            <w:tcW w:w="6120" w:type="dxa"/>
            <w:vMerge/>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x</w:t>
            </w:r>
          </w:p>
        </w:tc>
        <w:tc>
          <w:tcPr>
            <w:tcW w:w="1214"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FB6758" w:rsidTr="00D90C13">
        <w:tc>
          <w:tcPr>
            <w:tcW w:w="612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If management does not agree with the root cause indicated, please provide the root cause according to management.</w:t>
            </w:r>
          </w:p>
        </w:tc>
        <w:tc>
          <w:tcPr>
            <w:tcW w:w="2654" w:type="dxa"/>
            <w:gridSpan w:val="2"/>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r>
    </w:tbl>
    <w:p w:rsidR="00072C02" w:rsidRPr="002C76C1" w:rsidRDefault="00072C02" w:rsidP="00072C02">
      <w:pPr>
        <w:tabs>
          <w:tab w:val="center" w:pos="709"/>
        </w:tabs>
        <w:spacing w:line="260" w:lineRule="exact"/>
        <w:ind w:left="357" w:hanging="357"/>
        <w:rPr>
          <w:i/>
          <w:sz w:val="22"/>
          <w:szCs w:val="22"/>
        </w:rPr>
      </w:pPr>
    </w:p>
    <w:p w:rsidR="00072C02" w:rsidRPr="002C76C1" w:rsidRDefault="00072C02" w:rsidP="00072C02">
      <w:pPr>
        <w:pStyle w:val="ListParagraph"/>
        <w:tabs>
          <w:tab w:val="center" w:pos="709"/>
        </w:tabs>
        <w:spacing w:line="260" w:lineRule="exact"/>
        <w:ind w:left="360"/>
        <w:rPr>
          <w:rFonts w:ascii="Arial" w:hAnsi="Arial" w:cs="Arial"/>
          <w:sz w:val="22"/>
          <w:szCs w:val="22"/>
        </w:rPr>
      </w:pPr>
      <w:r w:rsidRPr="002C76C1">
        <w:rPr>
          <w:rFonts w:ascii="Arial" w:hAnsi="Arial" w:cs="Arial"/>
          <w:sz w:val="22"/>
          <w:szCs w:val="22"/>
        </w:rPr>
        <w:t>Name:</w:t>
      </w:r>
      <w:r w:rsidRPr="002C76C1">
        <w:rPr>
          <w:rFonts w:ascii="Arial" w:eastAsia="Arial Unicode MS" w:hAnsi="Arial" w:cs="Arial"/>
          <w:sz w:val="22"/>
          <w:szCs w:val="22"/>
        </w:rPr>
        <w:t xml:space="preserve">   J Thobejane</w:t>
      </w:r>
    </w:p>
    <w:p w:rsidR="00072C02" w:rsidRPr="002C76C1" w:rsidRDefault="00072C02" w:rsidP="00072C02">
      <w:pPr>
        <w:pStyle w:val="ListParagraph"/>
        <w:tabs>
          <w:tab w:val="center" w:pos="709"/>
        </w:tabs>
        <w:spacing w:line="260" w:lineRule="exact"/>
        <w:ind w:left="360"/>
        <w:rPr>
          <w:rFonts w:ascii="Arial" w:hAnsi="Arial" w:cs="Arial"/>
          <w:sz w:val="22"/>
          <w:szCs w:val="22"/>
        </w:rPr>
      </w:pPr>
      <w:r w:rsidRPr="002C76C1">
        <w:rPr>
          <w:rFonts w:ascii="Arial" w:hAnsi="Arial" w:cs="Arial"/>
          <w:sz w:val="22"/>
          <w:szCs w:val="22"/>
        </w:rPr>
        <w:t>Position:  DD: SCM</w:t>
      </w:r>
    </w:p>
    <w:p w:rsidR="00072C02" w:rsidRPr="002C76C1" w:rsidRDefault="00072C02" w:rsidP="00072C02">
      <w:pPr>
        <w:pStyle w:val="ListParagraph"/>
        <w:tabs>
          <w:tab w:val="center" w:pos="709"/>
        </w:tabs>
        <w:spacing w:line="260" w:lineRule="exact"/>
        <w:ind w:left="360"/>
        <w:rPr>
          <w:rFonts w:ascii="Arial" w:hAnsi="Arial" w:cs="Arial"/>
          <w:sz w:val="22"/>
          <w:szCs w:val="22"/>
        </w:rPr>
      </w:pPr>
      <w:r w:rsidRPr="002C76C1">
        <w:rPr>
          <w:rFonts w:ascii="Arial" w:hAnsi="Arial" w:cs="Arial"/>
          <w:sz w:val="22"/>
          <w:szCs w:val="22"/>
        </w:rPr>
        <w:t>Date: 17/07/2012</w:t>
      </w:r>
    </w:p>
    <w:p w:rsidR="00072C02" w:rsidRPr="002C76C1" w:rsidRDefault="00072C02" w:rsidP="00072C02">
      <w:pPr>
        <w:pStyle w:val="ListParagraph"/>
        <w:tabs>
          <w:tab w:val="center" w:pos="709"/>
        </w:tabs>
        <w:spacing w:line="260" w:lineRule="exact"/>
        <w:ind w:left="360"/>
        <w:rPr>
          <w:rFonts w:ascii="Arial" w:hAnsi="Arial" w:cs="Arial"/>
          <w:sz w:val="22"/>
          <w:szCs w:val="22"/>
        </w:rPr>
      </w:pPr>
    </w:p>
    <w:p w:rsidR="00072C02" w:rsidRPr="002C76C1" w:rsidRDefault="00072C02" w:rsidP="00072C02">
      <w:pPr>
        <w:pStyle w:val="ListParagraph"/>
        <w:tabs>
          <w:tab w:val="center" w:pos="709"/>
        </w:tabs>
        <w:spacing w:line="260" w:lineRule="exact"/>
        <w:ind w:left="360"/>
        <w:rPr>
          <w:rFonts w:ascii="Arial" w:hAnsi="Arial" w:cs="Arial"/>
          <w:sz w:val="22"/>
          <w:szCs w:val="22"/>
        </w:rPr>
      </w:pPr>
    </w:p>
    <w:p w:rsidR="00072C02" w:rsidRPr="002C76C1" w:rsidRDefault="00072C02" w:rsidP="00072C02">
      <w:pPr>
        <w:tabs>
          <w:tab w:val="center" w:pos="709"/>
        </w:tabs>
        <w:spacing w:after="120" w:line="260" w:lineRule="exact"/>
        <w:ind w:left="360"/>
        <w:rPr>
          <w:sz w:val="22"/>
          <w:szCs w:val="22"/>
        </w:rPr>
      </w:pPr>
      <w:r w:rsidRPr="002C76C1">
        <w:rPr>
          <w:sz w:val="22"/>
          <w:szCs w:val="22"/>
        </w:rPr>
        <w:t>I am in agreement with the finding</w:t>
      </w:r>
    </w:p>
    <w:p w:rsidR="00072C02" w:rsidRPr="002C76C1" w:rsidRDefault="00072C02" w:rsidP="00072C02">
      <w:pPr>
        <w:tabs>
          <w:tab w:val="center" w:pos="709"/>
        </w:tabs>
        <w:spacing w:after="120" w:line="260" w:lineRule="exact"/>
        <w:ind w:left="360"/>
        <w:rPr>
          <w:sz w:val="22"/>
          <w:szCs w:val="22"/>
        </w:rPr>
      </w:pPr>
      <w:r w:rsidRPr="002C76C1">
        <w:rPr>
          <w:sz w:val="22"/>
          <w:szCs w:val="22"/>
        </w:rPr>
        <w:t>Cause: The correct procurement process was not followed due to the urgency of the matter</w:t>
      </w:r>
    </w:p>
    <w:p w:rsidR="00072C02" w:rsidRPr="002C76C1" w:rsidRDefault="00072C02" w:rsidP="00072C02">
      <w:pPr>
        <w:pStyle w:val="ListParagraph"/>
        <w:tabs>
          <w:tab w:val="center" w:pos="709"/>
        </w:tabs>
        <w:spacing w:after="120" w:line="260" w:lineRule="exact"/>
        <w:ind w:left="360"/>
        <w:rPr>
          <w:rFonts w:ascii="Arial" w:hAnsi="Arial" w:cs="Arial"/>
          <w:b/>
          <w:bCs/>
          <w:sz w:val="22"/>
          <w:szCs w:val="22"/>
        </w:rPr>
      </w:pPr>
      <w:r w:rsidRPr="002C76C1">
        <w:rPr>
          <w:rFonts w:ascii="Arial" w:hAnsi="Arial" w:cs="Arial"/>
          <w:sz w:val="22"/>
          <w:szCs w:val="22"/>
        </w:rPr>
        <w:t>Action: Deviations for quotations are approved by the relevant delegated authority.</w:t>
      </w:r>
    </w:p>
    <w:p w:rsidR="00072C02" w:rsidRPr="002C76C1" w:rsidRDefault="00072C02" w:rsidP="00072C02">
      <w:pPr>
        <w:tabs>
          <w:tab w:val="center" w:pos="709"/>
        </w:tabs>
        <w:spacing w:after="120" w:line="260" w:lineRule="exact"/>
        <w:rPr>
          <w:sz w:val="22"/>
          <w:szCs w:val="22"/>
        </w:rPr>
      </w:pPr>
    </w:p>
    <w:tbl>
      <w:tblPr>
        <w:tblStyle w:val="TableGrid"/>
        <w:tblW w:w="0" w:type="auto"/>
        <w:tblInd w:w="468" w:type="dxa"/>
        <w:tblLook w:val="04A0"/>
      </w:tblPr>
      <w:tblGrid>
        <w:gridCol w:w="6480"/>
        <w:gridCol w:w="1080"/>
        <w:gridCol w:w="1170"/>
      </w:tblGrid>
      <w:tr w:rsidR="00072C02" w:rsidRPr="00FB6758" w:rsidTr="00D90C13">
        <w:tc>
          <w:tcPr>
            <w:tcW w:w="6480" w:type="dxa"/>
            <w:shd w:val="clear" w:color="auto" w:fill="D9D9D9" w:themeFill="background1" w:themeFillShade="D9"/>
          </w:tcPr>
          <w:p w:rsidR="00072C02" w:rsidRPr="00FB6758" w:rsidRDefault="00072C02" w:rsidP="00D90C13">
            <w:pPr>
              <w:pStyle w:val="ListParagraph"/>
              <w:keepNext/>
              <w:tabs>
                <w:tab w:val="center" w:pos="709"/>
              </w:tabs>
              <w:spacing w:line="260" w:lineRule="exact"/>
              <w:ind w:left="0"/>
              <w:jc w:val="both"/>
              <w:rPr>
                <w:rFonts w:ascii="Arial" w:hAnsi="Arial" w:cs="Arial"/>
                <w:b/>
                <w:sz w:val="18"/>
                <w:szCs w:val="18"/>
              </w:rPr>
            </w:pPr>
            <w:r w:rsidRPr="00FB6758">
              <w:rPr>
                <w:rFonts w:ascii="Arial" w:hAnsi="Arial" w:cs="Arial"/>
                <w:b/>
                <w:sz w:val="18"/>
                <w:szCs w:val="18"/>
              </w:rPr>
              <w:t>DESCRIPTION</w:t>
            </w:r>
          </w:p>
        </w:tc>
        <w:tc>
          <w:tcPr>
            <w:tcW w:w="2250" w:type="dxa"/>
            <w:gridSpan w:val="2"/>
            <w:shd w:val="clear" w:color="auto" w:fill="D9D9D9" w:themeFill="background1" w:themeFillShade="D9"/>
          </w:tcPr>
          <w:p w:rsidR="00072C02" w:rsidRPr="00FB6758" w:rsidRDefault="00072C02" w:rsidP="00D90C13">
            <w:pPr>
              <w:pStyle w:val="ListParagraph"/>
              <w:keepNext/>
              <w:tabs>
                <w:tab w:val="center" w:pos="709"/>
              </w:tabs>
              <w:spacing w:line="260" w:lineRule="exact"/>
              <w:ind w:left="0"/>
              <w:jc w:val="both"/>
              <w:rPr>
                <w:rFonts w:ascii="Arial" w:hAnsi="Arial" w:cs="Arial"/>
                <w:b/>
                <w:sz w:val="18"/>
                <w:szCs w:val="18"/>
              </w:rPr>
            </w:pPr>
            <w:r w:rsidRPr="00FB6758">
              <w:rPr>
                <w:rFonts w:ascii="Arial" w:hAnsi="Arial" w:cs="Arial"/>
                <w:b/>
                <w:sz w:val="18"/>
                <w:szCs w:val="18"/>
              </w:rPr>
              <w:t>RESPONSE</w:t>
            </w:r>
          </w:p>
        </w:tc>
      </w:tr>
      <w:tr w:rsidR="00072C02" w:rsidRPr="00FB6758" w:rsidTr="00D90C13">
        <w:tc>
          <w:tcPr>
            <w:tcW w:w="648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Corrective action to be taken</w:t>
            </w:r>
          </w:p>
        </w:tc>
        <w:tc>
          <w:tcPr>
            <w:tcW w:w="2250" w:type="dxa"/>
            <w:gridSpan w:val="2"/>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All relevant documentation should be attached  during the procurement process</w:t>
            </w:r>
          </w:p>
        </w:tc>
      </w:tr>
      <w:tr w:rsidR="00072C02" w:rsidRPr="00FB6758" w:rsidTr="00D90C13">
        <w:tc>
          <w:tcPr>
            <w:tcW w:w="6480" w:type="dxa"/>
            <w:vMerge w:val="restart"/>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Does the finding affect an amount disclosed in the financial statements</w:t>
            </w:r>
          </w:p>
        </w:tc>
        <w:tc>
          <w:tcPr>
            <w:tcW w:w="1080" w:type="dxa"/>
          </w:tcPr>
          <w:p w:rsidR="00072C02" w:rsidRPr="00FB6758" w:rsidRDefault="00072C02" w:rsidP="00D90C13">
            <w:pPr>
              <w:pStyle w:val="ListParagraph"/>
              <w:keepNext/>
              <w:tabs>
                <w:tab w:val="center" w:pos="709"/>
              </w:tabs>
              <w:spacing w:line="260" w:lineRule="exact"/>
              <w:ind w:left="0"/>
              <w:jc w:val="both"/>
              <w:rPr>
                <w:rFonts w:ascii="Arial" w:hAnsi="Arial" w:cs="Arial"/>
                <w:b/>
                <w:sz w:val="18"/>
                <w:szCs w:val="18"/>
              </w:rPr>
            </w:pPr>
            <w:r w:rsidRPr="00FB6758">
              <w:rPr>
                <w:rFonts w:ascii="Arial" w:hAnsi="Arial" w:cs="Arial"/>
                <w:b/>
                <w:sz w:val="18"/>
                <w:szCs w:val="18"/>
              </w:rPr>
              <w:t>Yes</w:t>
            </w:r>
          </w:p>
        </w:tc>
        <w:tc>
          <w:tcPr>
            <w:tcW w:w="1170" w:type="dxa"/>
          </w:tcPr>
          <w:p w:rsidR="00072C02" w:rsidRPr="00FB6758" w:rsidRDefault="00072C02" w:rsidP="00D90C13">
            <w:pPr>
              <w:pStyle w:val="ListParagraph"/>
              <w:keepNext/>
              <w:tabs>
                <w:tab w:val="center" w:pos="709"/>
              </w:tabs>
              <w:spacing w:line="260" w:lineRule="exact"/>
              <w:ind w:left="0"/>
              <w:jc w:val="both"/>
              <w:rPr>
                <w:rFonts w:ascii="Arial" w:hAnsi="Arial" w:cs="Arial"/>
                <w:b/>
                <w:sz w:val="18"/>
                <w:szCs w:val="18"/>
              </w:rPr>
            </w:pPr>
            <w:r w:rsidRPr="00FB6758">
              <w:rPr>
                <w:rFonts w:ascii="Arial" w:hAnsi="Arial" w:cs="Arial"/>
                <w:b/>
                <w:sz w:val="18"/>
                <w:szCs w:val="18"/>
              </w:rPr>
              <w:t>No</w:t>
            </w:r>
          </w:p>
        </w:tc>
      </w:tr>
      <w:tr w:rsidR="00072C02" w:rsidRPr="00FB6758" w:rsidTr="00D90C13">
        <w:tc>
          <w:tcPr>
            <w:tcW w:w="6480" w:type="dxa"/>
            <w:vMerge/>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FB6758" w:rsidTr="00D90C13">
        <w:tc>
          <w:tcPr>
            <w:tcW w:w="648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If yes, what corrections will be made to the population</w:t>
            </w:r>
          </w:p>
        </w:tc>
        <w:tc>
          <w:tcPr>
            <w:tcW w:w="2250" w:type="dxa"/>
            <w:gridSpan w:val="2"/>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FB6758" w:rsidTr="00D90C13">
        <w:tc>
          <w:tcPr>
            <w:tcW w:w="648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FB6758" w:rsidTr="00D90C13">
        <w:tc>
          <w:tcPr>
            <w:tcW w:w="648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Position of official responsible to take corrective actions</w:t>
            </w:r>
          </w:p>
        </w:tc>
        <w:tc>
          <w:tcPr>
            <w:tcW w:w="2250" w:type="dxa"/>
            <w:gridSpan w:val="2"/>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DD: SCM</w:t>
            </w:r>
          </w:p>
        </w:tc>
      </w:tr>
      <w:tr w:rsidR="00072C02" w:rsidRPr="00FB6758" w:rsidTr="00D90C13">
        <w:tc>
          <w:tcPr>
            <w:tcW w:w="6480" w:type="dxa"/>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Estimated completion date for corrective action</w:t>
            </w:r>
          </w:p>
        </w:tc>
        <w:tc>
          <w:tcPr>
            <w:tcW w:w="2250" w:type="dxa"/>
            <w:gridSpan w:val="2"/>
          </w:tcPr>
          <w:p w:rsidR="00072C02" w:rsidRPr="00FB6758" w:rsidRDefault="00072C02" w:rsidP="00D90C13">
            <w:pPr>
              <w:pStyle w:val="ListParagraph"/>
              <w:keepNext/>
              <w:tabs>
                <w:tab w:val="center" w:pos="709"/>
              </w:tabs>
              <w:spacing w:line="260" w:lineRule="exact"/>
              <w:ind w:left="0"/>
              <w:jc w:val="both"/>
              <w:rPr>
                <w:rFonts w:ascii="Arial" w:hAnsi="Arial" w:cs="Arial"/>
                <w:sz w:val="18"/>
                <w:szCs w:val="18"/>
              </w:rPr>
            </w:pPr>
            <w:r w:rsidRPr="00FB6758">
              <w:rPr>
                <w:rFonts w:ascii="Arial" w:hAnsi="Arial" w:cs="Arial"/>
                <w:sz w:val="18"/>
                <w:szCs w:val="18"/>
              </w:rPr>
              <w:t>On going</w:t>
            </w:r>
          </w:p>
        </w:tc>
      </w:tr>
    </w:tbl>
    <w:p w:rsidR="00072C02" w:rsidRPr="002C76C1" w:rsidRDefault="00072C02" w:rsidP="00072C02">
      <w:pPr>
        <w:tabs>
          <w:tab w:val="center" w:pos="709"/>
        </w:tabs>
        <w:spacing w:after="120" w:line="260" w:lineRule="exact"/>
        <w:rPr>
          <w:b/>
          <w:bCs/>
          <w:sz w:val="22"/>
          <w:szCs w:val="22"/>
        </w:rPr>
      </w:pPr>
    </w:p>
    <w:tbl>
      <w:tblPr>
        <w:tblStyle w:val="TableGrid"/>
        <w:tblW w:w="0" w:type="auto"/>
        <w:tblInd w:w="468" w:type="dxa"/>
        <w:tblLook w:val="04A0"/>
      </w:tblPr>
      <w:tblGrid>
        <w:gridCol w:w="6120"/>
        <w:gridCol w:w="1440"/>
        <w:gridCol w:w="1214"/>
      </w:tblGrid>
      <w:tr w:rsidR="00072C02" w:rsidRPr="00FE0D32" w:rsidTr="00D90C13">
        <w:tc>
          <w:tcPr>
            <w:tcW w:w="6120" w:type="dxa"/>
            <w:shd w:val="clear" w:color="auto" w:fill="D9D9D9" w:themeFill="background1" w:themeFillShade="D9"/>
          </w:tcPr>
          <w:p w:rsidR="00072C02" w:rsidRPr="00FE0D32" w:rsidRDefault="00072C02" w:rsidP="00D90C13">
            <w:pPr>
              <w:pStyle w:val="ListParagraph"/>
              <w:keepNext/>
              <w:tabs>
                <w:tab w:val="center" w:pos="709"/>
              </w:tabs>
              <w:spacing w:line="260" w:lineRule="exact"/>
              <w:ind w:left="0"/>
              <w:jc w:val="both"/>
              <w:rPr>
                <w:rFonts w:ascii="Arial" w:hAnsi="Arial" w:cs="Arial"/>
                <w:b/>
                <w:sz w:val="18"/>
                <w:szCs w:val="18"/>
              </w:rPr>
            </w:pPr>
            <w:r w:rsidRPr="00FE0D32">
              <w:rPr>
                <w:rFonts w:ascii="Arial" w:hAnsi="Arial" w:cs="Arial"/>
                <w:b/>
                <w:sz w:val="18"/>
                <w:szCs w:val="18"/>
              </w:rPr>
              <w:t>DESCRIPTION</w:t>
            </w:r>
          </w:p>
        </w:tc>
        <w:tc>
          <w:tcPr>
            <w:tcW w:w="2654" w:type="dxa"/>
            <w:gridSpan w:val="2"/>
            <w:shd w:val="clear" w:color="auto" w:fill="D9D9D9" w:themeFill="background1" w:themeFillShade="D9"/>
          </w:tcPr>
          <w:p w:rsidR="00072C02" w:rsidRPr="00FE0D32" w:rsidRDefault="00072C02" w:rsidP="00D90C13">
            <w:pPr>
              <w:pStyle w:val="ListParagraph"/>
              <w:keepNext/>
              <w:tabs>
                <w:tab w:val="center" w:pos="709"/>
              </w:tabs>
              <w:spacing w:line="260" w:lineRule="exact"/>
              <w:ind w:left="0"/>
              <w:jc w:val="both"/>
              <w:rPr>
                <w:rFonts w:ascii="Arial" w:hAnsi="Arial" w:cs="Arial"/>
                <w:b/>
                <w:sz w:val="18"/>
                <w:szCs w:val="18"/>
              </w:rPr>
            </w:pPr>
            <w:r w:rsidRPr="00FE0D32">
              <w:rPr>
                <w:rFonts w:ascii="Arial" w:hAnsi="Arial" w:cs="Arial"/>
                <w:b/>
                <w:sz w:val="18"/>
                <w:szCs w:val="18"/>
              </w:rPr>
              <w:t>RESPONSE</w:t>
            </w:r>
          </w:p>
        </w:tc>
      </w:tr>
      <w:tr w:rsidR="00072C02" w:rsidRPr="00FE0D32" w:rsidTr="00D90C13">
        <w:tc>
          <w:tcPr>
            <w:tcW w:w="6120" w:type="dxa"/>
            <w:vMerge w:val="restart"/>
          </w:tcPr>
          <w:p w:rsidR="00072C02" w:rsidRPr="00FE0D32" w:rsidRDefault="00072C02" w:rsidP="00D90C13">
            <w:pPr>
              <w:pStyle w:val="ListParagraph"/>
              <w:keepNext/>
              <w:tabs>
                <w:tab w:val="center" w:pos="709"/>
              </w:tabs>
              <w:spacing w:line="260" w:lineRule="exact"/>
              <w:ind w:left="0"/>
              <w:jc w:val="both"/>
              <w:rPr>
                <w:rFonts w:ascii="Arial" w:hAnsi="Arial" w:cs="Arial"/>
                <w:sz w:val="18"/>
                <w:szCs w:val="18"/>
              </w:rPr>
            </w:pPr>
            <w:r w:rsidRPr="00FE0D32">
              <w:rPr>
                <w:rFonts w:ascii="Arial" w:hAnsi="Arial" w:cs="Arial"/>
                <w:sz w:val="18"/>
                <w:szCs w:val="18"/>
              </w:rPr>
              <w:t>Does management agree with the root cause indicated</w:t>
            </w:r>
          </w:p>
        </w:tc>
        <w:tc>
          <w:tcPr>
            <w:tcW w:w="1440" w:type="dxa"/>
          </w:tcPr>
          <w:p w:rsidR="00072C02" w:rsidRPr="00FE0D32" w:rsidRDefault="00072C02" w:rsidP="00D90C13">
            <w:pPr>
              <w:pStyle w:val="ListParagraph"/>
              <w:keepNext/>
              <w:tabs>
                <w:tab w:val="center" w:pos="709"/>
              </w:tabs>
              <w:spacing w:line="260" w:lineRule="exact"/>
              <w:ind w:left="0"/>
              <w:jc w:val="both"/>
              <w:rPr>
                <w:rFonts w:ascii="Arial" w:hAnsi="Arial" w:cs="Arial"/>
                <w:sz w:val="18"/>
                <w:szCs w:val="18"/>
              </w:rPr>
            </w:pPr>
            <w:r w:rsidRPr="00FE0D32">
              <w:rPr>
                <w:rFonts w:ascii="Arial" w:hAnsi="Arial" w:cs="Arial"/>
                <w:b/>
                <w:sz w:val="18"/>
                <w:szCs w:val="18"/>
              </w:rPr>
              <w:t>Yes</w:t>
            </w:r>
          </w:p>
        </w:tc>
        <w:tc>
          <w:tcPr>
            <w:tcW w:w="1214" w:type="dxa"/>
          </w:tcPr>
          <w:p w:rsidR="00072C02" w:rsidRPr="00FE0D32" w:rsidRDefault="00072C02" w:rsidP="00D90C13">
            <w:pPr>
              <w:pStyle w:val="ListParagraph"/>
              <w:keepNext/>
              <w:tabs>
                <w:tab w:val="center" w:pos="709"/>
              </w:tabs>
              <w:spacing w:line="260" w:lineRule="exact"/>
              <w:ind w:left="0"/>
              <w:jc w:val="both"/>
              <w:rPr>
                <w:rFonts w:ascii="Arial" w:hAnsi="Arial" w:cs="Arial"/>
                <w:sz w:val="18"/>
                <w:szCs w:val="18"/>
              </w:rPr>
            </w:pPr>
            <w:r w:rsidRPr="00FE0D32">
              <w:rPr>
                <w:rFonts w:ascii="Arial" w:hAnsi="Arial" w:cs="Arial"/>
                <w:b/>
                <w:sz w:val="18"/>
                <w:szCs w:val="18"/>
              </w:rPr>
              <w:t>No</w:t>
            </w:r>
          </w:p>
        </w:tc>
      </w:tr>
      <w:tr w:rsidR="00072C02" w:rsidRPr="00FE0D32" w:rsidTr="00D90C13">
        <w:tc>
          <w:tcPr>
            <w:tcW w:w="6120" w:type="dxa"/>
            <w:vMerge/>
          </w:tcPr>
          <w:p w:rsidR="00072C02" w:rsidRPr="00FE0D32" w:rsidRDefault="00072C02"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072C02" w:rsidRPr="00FE0D32" w:rsidRDefault="00072C02" w:rsidP="00D90C13">
            <w:pPr>
              <w:pStyle w:val="ListParagraph"/>
              <w:keepNext/>
              <w:tabs>
                <w:tab w:val="center" w:pos="709"/>
              </w:tabs>
              <w:spacing w:line="260" w:lineRule="exact"/>
              <w:ind w:left="0"/>
              <w:jc w:val="both"/>
              <w:rPr>
                <w:rFonts w:ascii="Arial" w:hAnsi="Arial" w:cs="Arial"/>
                <w:sz w:val="18"/>
                <w:szCs w:val="18"/>
              </w:rPr>
            </w:pPr>
            <w:r w:rsidRPr="00FE0D32">
              <w:rPr>
                <w:rFonts w:ascii="Arial" w:hAnsi="Arial" w:cs="Arial"/>
                <w:sz w:val="18"/>
                <w:szCs w:val="18"/>
              </w:rPr>
              <w:t>x</w:t>
            </w:r>
          </w:p>
        </w:tc>
        <w:tc>
          <w:tcPr>
            <w:tcW w:w="1214" w:type="dxa"/>
          </w:tcPr>
          <w:p w:rsidR="00072C02" w:rsidRPr="00FE0D32"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FE0D32" w:rsidTr="00D90C13">
        <w:tc>
          <w:tcPr>
            <w:tcW w:w="6120" w:type="dxa"/>
          </w:tcPr>
          <w:p w:rsidR="00072C02" w:rsidRPr="00FE0D32" w:rsidRDefault="00072C02" w:rsidP="00D90C13">
            <w:pPr>
              <w:pStyle w:val="ListParagraph"/>
              <w:keepNext/>
              <w:tabs>
                <w:tab w:val="center" w:pos="709"/>
              </w:tabs>
              <w:spacing w:line="260" w:lineRule="exact"/>
              <w:ind w:left="0"/>
              <w:jc w:val="both"/>
              <w:rPr>
                <w:rFonts w:ascii="Arial" w:hAnsi="Arial" w:cs="Arial"/>
                <w:sz w:val="18"/>
                <w:szCs w:val="18"/>
              </w:rPr>
            </w:pPr>
            <w:r w:rsidRPr="00FE0D32">
              <w:rPr>
                <w:rFonts w:ascii="Arial" w:hAnsi="Arial" w:cs="Arial"/>
                <w:sz w:val="18"/>
                <w:szCs w:val="18"/>
              </w:rPr>
              <w:t>If management does not agree with the root cause indicated, please provide the root cause according to management.</w:t>
            </w:r>
          </w:p>
        </w:tc>
        <w:tc>
          <w:tcPr>
            <w:tcW w:w="2654" w:type="dxa"/>
            <w:gridSpan w:val="2"/>
          </w:tcPr>
          <w:p w:rsidR="00072C02" w:rsidRPr="00FE0D32" w:rsidRDefault="00072C02" w:rsidP="00D90C13">
            <w:pPr>
              <w:pStyle w:val="ListParagraph"/>
              <w:keepNext/>
              <w:tabs>
                <w:tab w:val="center" w:pos="709"/>
              </w:tabs>
              <w:spacing w:line="260" w:lineRule="exact"/>
              <w:ind w:left="0"/>
              <w:jc w:val="both"/>
              <w:rPr>
                <w:rFonts w:ascii="Arial" w:hAnsi="Arial" w:cs="Arial"/>
                <w:sz w:val="18"/>
                <w:szCs w:val="18"/>
              </w:rPr>
            </w:pPr>
          </w:p>
        </w:tc>
      </w:tr>
    </w:tbl>
    <w:p w:rsidR="00072C02" w:rsidRPr="002C76C1" w:rsidRDefault="00072C02" w:rsidP="00072C02">
      <w:pPr>
        <w:tabs>
          <w:tab w:val="center" w:pos="709"/>
        </w:tabs>
        <w:spacing w:line="260" w:lineRule="exact"/>
        <w:ind w:left="357" w:hanging="357"/>
        <w:rPr>
          <w:i/>
          <w:sz w:val="22"/>
          <w:szCs w:val="22"/>
        </w:rPr>
      </w:pPr>
    </w:p>
    <w:p w:rsidR="00072C02" w:rsidRPr="002C76C1" w:rsidRDefault="00072C02" w:rsidP="00072C02">
      <w:pPr>
        <w:tabs>
          <w:tab w:val="center" w:pos="709"/>
        </w:tabs>
        <w:spacing w:line="260" w:lineRule="exact"/>
        <w:ind w:left="357"/>
        <w:rPr>
          <w:sz w:val="22"/>
          <w:szCs w:val="22"/>
        </w:rPr>
      </w:pPr>
      <w:r w:rsidRPr="002C76C1">
        <w:rPr>
          <w:sz w:val="22"/>
          <w:szCs w:val="22"/>
        </w:rPr>
        <w:t>Name:</w:t>
      </w:r>
      <w:r w:rsidRPr="002C76C1">
        <w:rPr>
          <w:rFonts w:eastAsia="Arial Unicode MS"/>
          <w:sz w:val="22"/>
          <w:szCs w:val="22"/>
        </w:rPr>
        <w:t xml:space="preserve">   J Thobejane</w:t>
      </w:r>
    </w:p>
    <w:p w:rsidR="00072C02" w:rsidRPr="002C76C1" w:rsidRDefault="00072C02" w:rsidP="00072C02">
      <w:pPr>
        <w:tabs>
          <w:tab w:val="center" w:pos="709"/>
        </w:tabs>
        <w:spacing w:line="260" w:lineRule="exact"/>
        <w:ind w:left="357"/>
        <w:rPr>
          <w:sz w:val="22"/>
          <w:szCs w:val="22"/>
        </w:rPr>
      </w:pPr>
      <w:r w:rsidRPr="002C76C1">
        <w:rPr>
          <w:sz w:val="22"/>
          <w:szCs w:val="22"/>
        </w:rPr>
        <w:t>Position:  DD: SCM</w:t>
      </w:r>
    </w:p>
    <w:p w:rsidR="00072C02" w:rsidRPr="002C76C1" w:rsidRDefault="00072C02" w:rsidP="00072C02">
      <w:pPr>
        <w:tabs>
          <w:tab w:val="center" w:pos="709"/>
        </w:tabs>
        <w:spacing w:line="260" w:lineRule="exact"/>
        <w:ind w:left="357"/>
        <w:rPr>
          <w:sz w:val="22"/>
          <w:szCs w:val="22"/>
        </w:rPr>
      </w:pPr>
      <w:r w:rsidRPr="002C76C1">
        <w:rPr>
          <w:sz w:val="22"/>
          <w:szCs w:val="22"/>
        </w:rPr>
        <w:t>Date: 17/07/2012</w:t>
      </w:r>
    </w:p>
    <w:p w:rsidR="00072C02" w:rsidRPr="002C76C1" w:rsidRDefault="00072C02" w:rsidP="00072C02">
      <w:pPr>
        <w:tabs>
          <w:tab w:val="center" w:pos="709"/>
        </w:tabs>
        <w:spacing w:line="260" w:lineRule="exact"/>
        <w:ind w:left="357" w:hanging="357"/>
        <w:rPr>
          <w:i/>
          <w:sz w:val="22"/>
          <w:szCs w:val="22"/>
        </w:rPr>
      </w:pPr>
    </w:p>
    <w:p w:rsidR="00072C02" w:rsidRPr="002C76C1" w:rsidRDefault="00072C02" w:rsidP="00072C02">
      <w:pPr>
        <w:tabs>
          <w:tab w:val="center" w:pos="709"/>
        </w:tabs>
        <w:spacing w:line="260" w:lineRule="exact"/>
        <w:rPr>
          <w:b/>
          <w:bCs/>
          <w:sz w:val="22"/>
          <w:szCs w:val="22"/>
        </w:rPr>
      </w:pPr>
      <w:r w:rsidRPr="002C76C1">
        <w:rPr>
          <w:b/>
          <w:bCs/>
          <w:sz w:val="22"/>
          <w:szCs w:val="22"/>
        </w:rPr>
        <w:t>Auditor’s conclusion</w:t>
      </w:r>
    </w:p>
    <w:p w:rsidR="00072C02" w:rsidRPr="002C76C1" w:rsidRDefault="00072C02" w:rsidP="00072C02">
      <w:pPr>
        <w:tabs>
          <w:tab w:val="center" w:pos="709"/>
        </w:tabs>
        <w:spacing w:line="260" w:lineRule="exact"/>
        <w:ind w:left="357" w:hanging="357"/>
        <w:rPr>
          <w:sz w:val="22"/>
          <w:szCs w:val="22"/>
        </w:rPr>
      </w:pPr>
    </w:p>
    <w:p w:rsidR="00072C02" w:rsidRPr="002C76C1" w:rsidRDefault="00072C02" w:rsidP="00072C02">
      <w:pPr>
        <w:tabs>
          <w:tab w:val="center" w:pos="709"/>
        </w:tabs>
        <w:spacing w:line="260" w:lineRule="exact"/>
        <w:ind w:left="357" w:hanging="357"/>
        <w:rPr>
          <w:sz w:val="22"/>
          <w:szCs w:val="22"/>
        </w:rPr>
      </w:pPr>
      <w:r w:rsidRPr="002C76C1">
        <w:rPr>
          <w:sz w:val="22"/>
          <w:szCs w:val="22"/>
        </w:rPr>
        <w:t>a)</w:t>
      </w:r>
      <w:r w:rsidRPr="002C76C1">
        <w:rPr>
          <w:sz w:val="22"/>
          <w:szCs w:val="22"/>
        </w:rPr>
        <w:tab/>
        <w:t>Management agrees with the finding. The corrective actions indicated by management will be followed up in the next financial audit.</w:t>
      </w:r>
    </w:p>
    <w:p w:rsidR="00072C02" w:rsidRPr="002C76C1" w:rsidRDefault="00072C02" w:rsidP="00072C02">
      <w:pPr>
        <w:tabs>
          <w:tab w:val="center" w:pos="709"/>
        </w:tabs>
        <w:spacing w:line="260" w:lineRule="exact"/>
        <w:ind w:left="357" w:hanging="357"/>
        <w:rPr>
          <w:sz w:val="22"/>
          <w:szCs w:val="22"/>
        </w:rPr>
      </w:pPr>
    </w:p>
    <w:p w:rsidR="00072C02" w:rsidRPr="002C76C1" w:rsidRDefault="00072C02" w:rsidP="00072C02">
      <w:pPr>
        <w:tabs>
          <w:tab w:val="center" w:pos="709"/>
        </w:tabs>
        <w:spacing w:line="260" w:lineRule="exact"/>
        <w:ind w:left="357" w:hanging="357"/>
        <w:rPr>
          <w:sz w:val="22"/>
          <w:szCs w:val="22"/>
        </w:rPr>
      </w:pPr>
      <w:r w:rsidRPr="002C76C1">
        <w:rPr>
          <w:sz w:val="22"/>
          <w:szCs w:val="22"/>
        </w:rPr>
        <w:t>b)</w:t>
      </w:r>
      <w:r w:rsidRPr="002C76C1">
        <w:rPr>
          <w:sz w:val="22"/>
          <w:szCs w:val="22"/>
        </w:rPr>
        <w:tab/>
        <w:t>Management agrees with the finding. Matter remains unresolved.</w:t>
      </w:r>
    </w:p>
    <w:p w:rsidR="00072C02" w:rsidRPr="002C76C1" w:rsidRDefault="00072C02" w:rsidP="00072C02">
      <w:pPr>
        <w:tabs>
          <w:tab w:val="center" w:pos="709"/>
        </w:tabs>
        <w:spacing w:line="260" w:lineRule="exact"/>
        <w:ind w:left="357" w:hanging="357"/>
        <w:rPr>
          <w:sz w:val="22"/>
          <w:szCs w:val="22"/>
        </w:rPr>
      </w:pPr>
    </w:p>
    <w:p w:rsidR="00072C02" w:rsidRPr="002C76C1" w:rsidRDefault="00072C02" w:rsidP="00072C02">
      <w:pPr>
        <w:tabs>
          <w:tab w:val="center" w:pos="709"/>
        </w:tabs>
        <w:spacing w:line="260" w:lineRule="exact"/>
        <w:ind w:left="357" w:hanging="357"/>
        <w:rPr>
          <w:sz w:val="22"/>
          <w:szCs w:val="22"/>
        </w:rPr>
      </w:pPr>
      <w:r w:rsidRPr="002C76C1">
        <w:rPr>
          <w:sz w:val="22"/>
          <w:szCs w:val="22"/>
        </w:rPr>
        <w:t>c)</w:t>
      </w:r>
      <w:r w:rsidRPr="002C76C1">
        <w:rPr>
          <w:sz w:val="22"/>
          <w:szCs w:val="22"/>
        </w:rPr>
        <w:tab/>
        <w:t>Management agrees with the finding. Matter remains unresolved.</w:t>
      </w:r>
    </w:p>
    <w:p w:rsidR="00072C02" w:rsidRPr="002C76C1" w:rsidRDefault="00072C02" w:rsidP="00072C02">
      <w:pPr>
        <w:tabs>
          <w:tab w:val="center" w:pos="709"/>
        </w:tabs>
        <w:spacing w:line="260" w:lineRule="exact"/>
        <w:ind w:left="357" w:hanging="357"/>
        <w:rPr>
          <w:sz w:val="22"/>
          <w:szCs w:val="22"/>
        </w:rPr>
      </w:pPr>
    </w:p>
    <w:p w:rsidR="00072C02" w:rsidRPr="002C76C1" w:rsidRDefault="00072C02" w:rsidP="00072C02">
      <w:pPr>
        <w:tabs>
          <w:tab w:val="center" w:pos="709"/>
        </w:tabs>
        <w:spacing w:line="260" w:lineRule="exact"/>
        <w:ind w:left="357" w:hanging="357"/>
        <w:rPr>
          <w:sz w:val="22"/>
          <w:szCs w:val="22"/>
        </w:rPr>
      </w:pPr>
      <w:r w:rsidRPr="002C76C1">
        <w:rPr>
          <w:sz w:val="22"/>
          <w:szCs w:val="22"/>
        </w:rPr>
        <w:t>d)</w:t>
      </w:r>
      <w:r w:rsidRPr="002C76C1">
        <w:rPr>
          <w:sz w:val="22"/>
          <w:szCs w:val="22"/>
        </w:rPr>
        <w:tab/>
        <w:t>Management agrees with the finding. The corrective actions indicated by management will be followed up in the next financial audit.</w:t>
      </w:r>
    </w:p>
    <w:p w:rsidR="00072C02" w:rsidRPr="002C76C1" w:rsidRDefault="00072C02" w:rsidP="00072C02">
      <w:pPr>
        <w:tabs>
          <w:tab w:val="center" w:pos="709"/>
        </w:tabs>
        <w:spacing w:line="260" w:lineRule="exact"/>
        <w:ind w:left="357" w:hanging="357"/>
        <w:rPr>
          <w:sz w:val="22"/>
          <w:szCs w:val="22"/>
        </w:rPr>
      </w:pPr>
    </w:p>
    <w:p w:rsidR="00072C02" w:rsidRPr="002C76C1" w:rsidRDefault="00072C02" w:rsidP="00072C02">
      <w:pPr>
        <w:tabs>
          <w:tab w:val="center" w:pos="709"/>
        </w:tabs>
        <w:spacing w:line="260" w:lineRule="exact"/>
        <w:ind w:left="357" w:hanging="357"/>
        <w:rPr>
          <w:sz w:val="22"/>
          <w:szCs w:val="22"/>
        </w:rPr>
      </w:pPr>
      <w:r w:rsidRPr="002C76C1">
        <w:rPr>
          <w:sz w:val="22"/>
          <w:szCs w:val="22"/>
        </w:rPr>
        <w:t>e)</w:t>
      </w:r>
      <w:r w:rsidRPr="002C76C1">
        <w:rPr>
          <w:sz w:val="22"/>
          <w:szCs w:val="22"/>
        </w:rPr>
        <w:tab/>
        <w:t>Management agrees with the finding. Fruitless and wasteful expenditure was therefore understated with R8 900.</w:t>
      </w:r>
    </w:p>
    <w:p w:rsidR="00072C02" w:rsidRPr="002C76C1" w:rsidRDefault="00072C02" w:rsidP="00072C02">
      <w:pPr>
        <w:tabs>
          <w:tab w:val="center" w:pos="709"/>
        </w:tabs>
        <w:spacing w:line="260" w:lineRule="exact"/>
        <w:ind w:left="357" w:hanging="357"/>
        <w:rPr>
          <w:sz w:val="22"/>
          <w:szCs w:val="22"/>
        </w:rPr>
      </w:pPr>
    </w:p>
    <w:p w:rsidR="00072C02" w:rsidRPr="002C76C1" w:rsidRDefault="00072C02" w:rsidP="00072C02">
      <w:pPr>
        <w:tabs>
          <w:tab w:val="center" w:pos="709"/>
        </w:tabs>
        <w:spacing w:line="260" w:lineRule="exact"/>
        <w:ind w:left="357" w:hanging="357"/>
        <w:rPr>
          <w:sz w:val="22"/>
          <w:szCs w:val="22"/>
        </w:rPr>
      </w:pPr>
      <w:r w:rsidRPr="002C76C1">
        <w:rPr>
          <w:sz w:val="22"/>
          <w:szCs w:val="22"/>
        </w:rPr>
        <w:t>f)</w:t>
      </w:r>
      <w:r w:rsidRPr="002C76C1">
        <w:rPr>
          <w:sz w:val="22"/>
          <w:szCs w:val="22"/>
        </w:rPr>
        <w:tab/>
        <w:t>Management agrees with the finding. Matter remains unresolved. As proper procurement processes were not followed the expenditure amounting to R31 000 is considered to be irregular expenditure.</w:t>
      </w:r>
    </w:p>
    <w:p w:rsidR="00072C02" w:rsidRPr="002C76C1" w:rsidRDefault="00072C02" w:rsidP="00072C02">
      <w:pPr>
        <w:tabs>
          <w:tab w:val="center" w:pos="709"/>
        </w:tabs>
        <w:spacing w:line="260" w:lineRule="exact"/>
        <w:ind w:left="357" w:hanging="357"/>
        <w:rPr>
          <w:sz w:val="22"/>
          <w:szCs w:val="22"/>
        </w:rPr>
      </w:pPr>
    </w:p>
    <w:p w:rsidR="00072C02" w:rsidRPr="002C76C1" w:rsidRDefault="00072C02" w:rsidP="00072C02">
      <w:pPr>
        <w:tabs>
          <w:tab w:val="center" w:pos="709"/>
        </w:tabs>
        <w:spacing w:line="260" w:lineRule="exact"/>
        <w:ind w:left="357" w:hanging="357"/>
        <w:rPr>
          <w:sz w:val="22"/>
          <w:szCs w:val="22"/>
        </w:rPr>
      </w:pPr>
      <w:r w:rsidRPr="002C76C1">
        <w:rPr>
          <w:sz w:val="22"/>
          <w:szCs w:val="22"/>
        </w:rPr>
        <w:t>g)</w:t>
      </w:r>
      <w:r w:rsidRPr="002C76C1">
        <w:rPr>
          <w:sz w:val="22"/>
          <w:szCs w:val="22"/>
        </w:rPr>
        <w:tab/>
        <w:t>Management agrees with the finding. The non compliance will be reported.</w:t>
      </w:r>
    </w:p>
    <w:p w:rsidR="00072C02" w:rsidRPr="002C76C1" w:rsidRDefault="00072C02" w:rsidP="00072C02">
      <w:pPr>
        <w:tabs>
          <w:tab w:val="center" w:pos="709"/>
        </w:tabs>
        <w:spacing w:line="260" w:lineRule="exact"/>
        <w:ind w:left="357" w:hanging="357"/>
        <w:rPr>
          <w:sz w:val="22"/>
          <w:szCs w:val="22"/>
        </w:rPr>
      </w:pPr>
    </w:p>
    <w:p w:rsidR="00072C02" w:rsidRPr="002C76C1" w:rsidRDefault="00072C02" w:rsidP="00072C02">
      <w:pPr>
        <w:tabs>
          <w:tab w:val="center" w:pos="709"/>
        </w:tabs>
        <w:spacing w:line="260" w:lineRule="exact"/>
        <w:ind w:left="357" w:hanging="357"/>
        <w:rPr>
          <w:sz w:val="22"/>
          <w:szCs w:val="22"/>
        </w:rPr>
      </w:pPr>
      <w:r w:rsidRPr="002C76C1">
        <w:rPr>
          <w:sz w:val="22"/>
          <w:szCs w:val="22"/>
        </w:rPr>
        <w:t>h)</w:t>
      </w:r>
      <w:r w:rsidRPr="002C76C1">
        <w:rPr>
          <w:sz w:val="22"/>
          <w:szCs w:val="22"/>
        </w:rPr>
        <w:tab/>
        <w:t>Management agrees with the finding. The matter remains unresolved and contributed to the expenditure being classified as irregular.</w:t>
      </w:r>
      <w:r w:rsidRPr="002C76C1">
        <w:rPr>
          <w:sz w:val="22"/>
          <w:szCs w:val="22"/>
        </w:rPr>
        <w:tab/>
      </w:r>
    </w:p>
    <w:p w:rsidR="00072C02" w:rsidRPr="002C76C1" w:rsidRDefault="00072C02" w:rsidP="00072C02">
      <w:pPr>
        <w:tabs>
          <w:tab w:val="center" w:pos="709"/>
        </w:tabs>
      </w:pPr>
    </w:p>
    <w:p w:rsidR="00072C02" w:rsidRPr="002C76C1" w:rsidRDefault="00072C02" w:rsidP="00072C02">
      <w:pPr>
        <w:tabs>
          <w:tab w:val="center" w:pos="709"/>
        </w:tabs>
      </w:pPr>
    </w:p>
    <w:p w:rsidR="00072C02" w:rsidRPr="002C76C1" w:rsidRDefault="00072C02" w:rsidP="00072C02">
      <w:pPr>
        <w:tabs>
          <w:tab w:val="center" w:pos="709"/>
        </w:tabs>
      </w:pPr>
    </w:p>
    <w:p w:rsidR="00072C02" w:rsidRPr="002C76C1" w:rsidRDefault="00072C02" w:rsidP="00072C02">
      <w:pPr>
        <w:tabs>
          <w:tab w:val="center" w:pos="709"/>
        </w:tabs>
      </w:pPr>
    </w:p>
    <w:p w:rsidR="00072C02" w:rsidRPr="002C76C1" w:rsidRDefault="00072C02" w:rsidP="00072C02">
      <w:pPr>
        <w:tabs>
          <w:tab w:val="center" w:pos="709"/>
        </w:tabs>
      </w:pPr>
    </w:p>
    <w:p w:rsidR="00072C02" w:rsidRPr="002C76C1"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Default="00072C02" w:rsidP="00072C02">
      <w:pPr>
        <w:tabs>
          <w:tab w:val="center" w:pos="709"/>
        </w:tabs>
      </w:pPr>
    </w:p>
    <w:p w:rsidR="00072C02" w:rsidRPr="00716713" w:rsidRDefault="00072C02" w:rsidP="006F5D2E">
      <w:pPr>
        <w:pStyle w:val="ListParagraph"/>
        <w:numPr>
          <w:ilvl w:val="0"/>
          <w:numId w:val="296"/>
        </w:numPr>
        <w:tabs>
          <w:tab w:val="center" w:pos="709"/>
        </w:tabs>
        <w:rPr>
          <w:rFonts w:ascii="Arial" w:hAnsi="Arial" w:cs="Arial"/>
          <w:b/>
          <w:color w:val="FF0000"/>
          <w:sz w:val="22"/>
          <w:szCs w:val="22"/>
          <w:lang w:eastAsia="en-ZA"/>
        </w:rPr>
      </w:pPr>
      <w:r w:rsidRPr="00716713">
        <w:rPr>
          <w:rFonts w:ascii="Arial" w:hAnsi="Arial" w:cs="Arial"/>
          <w:b/>
          <w:sz w:val="22"/>
          <w:szCs w:val="22"/>
        </w:rPr>
        <w:t>SCM - Motseng Investments – FANO</w:t>
      </w:r>
      <w:r w:rsidRPr="00716713">
        <w:rPr>
          <w:rFonts w:ascii="Arial" w:hAnsi="Arial" w:cs="Arial"/>
          <w:b/>
          <w:color w:val="000000"/>
          <w:sz w:val="22"/>
          <w:szCs w:val="22"/>
          <w:lang w:eastAsia="en-ZA"/>
        </w:rPr>
        <w:t>169143</w:t>
      </w:r>
      <w:r w:rsidRPr="00716713">
        <w:rPr>
          <w:rFonts w:ascii="Arial" w:hAnsi="Arial" w:cs="Arial"/>
          <w:b/>
          <w:color w:val="FF0000"/>
          <w:sz w:val="22"/>
          <w:szCs w:val="22"/>
          <w:lang w:eastAsia="en-ZA"/>
        </w:rPr>
        <w:t xml:space="preserve"> Ex 101</w:t>
      </w:r>
    </w:p>
    <w:p w:rsidR="00072C02" w:rsidRPr="00716713" w:rsidRDefault="00072C02" w:rsidP="00072C02">
      <w:pPr>
        <w:tabs>
          <w:tab w:val="center" w:pos="709"/>
        </w:tabs>
        <w:rPr>
          <w:b/>
          <w:sz w:val="22"/>
          <w:szCs w:val="22"/>
        </w:rPr>
      </w:pPr>
    </w:p>
    <w:p w:rsidR="00072C02" w:rsidRPr="00716713" w:rsidRDefault="00072C02" w:rsidP="00072C02">
      <w:pPr>
        <w:pStyle w:val="NormalWeb"/>
        <w:tabs>
          <w:tab w:val="center" w:pos="709"/>
        </w:tabs>
        <w:rPr>
          <w:rFonts w:ascii="Arial" w:hAnsi="Arial" w:cs="Arial"/>
          <w:b/>
          <w:sz w:val="22"/>
          <w:szCs w:val="22"/>
        </w:rPr>
      </w:pPr>
      <w:r w:rsidRPr="00716713">
        <w:rPr>
          <w:rFonts w:ascii="Arial" w:hAnsi="Arial" w:cs="Arial"/>
          <w:b/>
          <w:sz w:val="22"/>
          <w:szCs w:val="22"/>
        </w:rPr>
        <w:t>Audit Finding</w:t>
      </w:r>
    </w:p>
    <w:p w:rsidR="00072C02" w:rsidRDefault="00072C02" w:rsidP="00072C02">
      <w:pPr>
        <w:pStyle w:val="NormalWeb"/>
        <w:tabs>
          <w:tab w:val="center" w:pos="709"/>
        </w:tabs>
        <w:rPr>
          <w:rFonts w:ascii="Arial" w:hAnsi="Arial" w:cs="Arial"/>
          <w:sz w:val="22"/>
          <w:szCs w:val="22"/>
        </w:rPr>
      </w:pPr>
    </w:p>
    <w:p w:rsidR="00072C02" w:rsidRPr="002C76C1" w:rsidRDefault="00072C02" w:rsidP="00072C02">
      <w:pPr>
        <w:pStyle w:val="NormalWeb"/>
        <w:tabs>
          <w:tab w:val="center" w:pos="709"/>
        </w:tabs>
        <w:rPr>
          <w:rFonts w:ascii="Arial" w:hAnsi="Arial" w:cs="Arial"/>
          <w:sz w:val="22"/>
          <w:szCs w:val="22"/>
        </w:rPr>
      </w:pPr>
      <w:r w:rsidRPr="002C76C1">
        <w:rPr>
          <w:rFonts w:ascii="Arial" w:hAnsi="Arial" w:cs="Arial"/>
          <w:sz w:val="22"/>
          <w:szCs w:val="22"/>
        </w:rPr>
        <w:t>Laws, rules and legislation:</w:t>
      </w:r>
    </w:p>
    <w:p w:rsidR="00072C02" w:rsidRPr="002C76C1" w:rsidRDefault="00072C02" w:rsidP="00072C02">
      <w:pPr>
        <w:pStyle w:val="NormalWeb"/>
        <w:tabs>
          <w:tab w:val="center" w:pos="709"/>
        </w:tabs>
        <w:rPr>
          <w:rFonts w:ascii="Arial" w:hAnsi="Arial" w:cs="Arial"/>
          <w:sz w:val="22"/>
          <w:szCs w:val="22"/>
        </w:rPr>
      </w:pPr>
      <w:r w:rsidRPr="002C76C1">
        <w:rPr>
          <w:rFonts w:ascii="Arial" w:hAnsi="Arial" w:cs="Arial"/>
          <w:sz w:val="22"/>
          <w:szCs w:val="22"/>
        </w:rPr>
        <w:t> </w:t>
      </w:r>
    </w:p>
    <w:p w:rsidR="00072C02" w:rsidRPr="002C76C1" w:rsidRDefault="00072C02" w:rsidP="00072C02">
      <w:pPr>
        <w:pStyle w:val="NormalWeb"/>
        <w:tabs>
          <w:tab w:val="center" w:pos="709"/>
        </w:tabs>
        <w:spacing w:after="120" w:line="260" w:lineRule="exact"/>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Public Finance Management Act:</w:t>
      </w:r>
    </w:p>
    <w:p w:rsidR="00072C02" w:rsidRPr="002C76C1" w:rsidRDefault="00072C02" w:rsidP="00072C02">
      <w:pPr>
        <w:pStyle w:val="NormalWeb"/>
        <w:tabs>
          <w:tab w:val="center" w:pos="709"/>
        </w:tabs>
        <w:spacing w:after="120" w:line="260" w:lineRule="exact"/>
        <w:ind w:left="45"/>
        <w:rPr>
          <w:rFonts w:ascii="Arial" w:hAnsi="Arial" w:cs="Arial"/>
          <w:sz w:val="22"/>
          <w:szCs w:val="22"/>
        </w:rPr>
      </w:pPr>
      <w:r>
        <w:rPr>
          <w:rFonts w:ascii="Arial" w:hAnsi="Arial" w:cs="Arial"/>
          <w:sz w:val="22"/>
          <w:szCs w:val="22"/>
        </w:rPr>
        <w:tab/>
      </w:r>
      <w:r>
        <w:rPr>
          <w:rFonts w:ascii="Arial" w:hAnsi="Arial" w:cs="Arial"/>
          <w:sz w:val="22"/>
          <w:szCs w:val="22"/>
        </w:rPr>
        <w:tab/>
        <w:t xml:space="preserve">i) </w:t>
      </w:r>
      <w:r w:rsidRPr="002C76C1">
        <w:rPr>
          <w:rFonts w:ascii="Arial" w:hAnsi="Arial" w:cs="Arial"/>
          <w:sz w:val="22"/>
          <w:szCs w:val="22"/>
        </w:rPr>
        <w:t>Section 38(1)(b) – general responsibilities of accounting officers</w:t>
      </w:r>
    </w:p>
    <w:p w:rsidR="00072C02" w:rsidRPr="002C76C1" w:rsidRDefault="00072C02" w:rsidP="00072C02">
      <w:pPr>
        <w:pStyle w:val="NormalWeb"/>
        <w:tabs>
          <w:tab w:val="center" w:pos="709"/>
        </w:tabs>
        <w:spacing w:after="120" w:line="260" w:lineRule="exact"/>
        <w:ind w:left="720"/>
        <w:rPr>
          <w:rFonts w:ascii="Arial" w:hAnsi="Arial" w:cs="Arial"/>
          <w:i/>
          <w:sz w:val="22"/>
          <w:szCs w:val="22"/>
          <w:lang w:val="en-GB"/>
        </w:rPr>
      </w:pPr>
      <w:r w:rsidRPr="002C76C1">
        <w:rPr>
          <w:rFonts w:ascii="Arial" w:hAnsi="Arial" w:cs="Arial"/>
          <w:i/>
          <w:sz w:val="22"/>
          <w:szCs w:val="22"/>
          <w:lang w:val="en-GB"/>
        </w:rPr>
        <w:t>“The accounting officer for a department, trading entity or constitutional institution is responsible for the effective, efficient, economical and transparent use of the resources of the department, trading entity or constitutional institution”</w:t>
      </w:r>
    </w:p>
    <w:p w:rsidR="00072C02" w:rsidRPr="002C76C1" w:rsidRDefault="00072C02" w:rsidP="00072C02">
      <w:pPr>
        <w:pStyle w:val="normal-text"/>
        <w:widowControl w:val="0"/>
        <w:tabs>
          <w:tab w:val="center" w:pos="709"/>
        </w:tabs>
        <w:spacing w:before="0" w:after="120" w:line="260" w:lineRule="exact"/>
        <w:ind w:left="810"/>
        <w:jc w:val="left"/>
        <w:rPr>
          <w:rFonts w:ascii="Arial" w:hAnsi="Arial" w:cs="Arial"/>
          <w:color w:val="auto"/>
          <w:sz w:val="22"/>
          <w:szCs w:val="22"/>
          <w:lang w:val="en-US" w:eastAsia="en-US"/>
        </w:rPr>
      </w:pPr>
      <w:r>
        <w:rPr>
          <w:rFonts w:ascii="Arial" w:hAnsi="Arial" w:cs="Arial"/>
          <w:sz w:val="22"/>
          <w:szCs w:val="22"/>
        </w:rPr>
        <w:t xml:space="preserve">ii) </w:t>
      </w:r>
      <w:r w:rsidRPr="002C76C1">
        <w:rPr>
          <w:rFonts w:ascii="Arial" w:hAnsi="Arial" w:cs="Arial"/>
          <w:sz w:val="22"/>
          <w:szCs w:val="22"/>
        </w:rPr>
        <w:t>Section 38(1)(a) – general responsibilities of accounting officers</w:t>
      </w:r>
    </w:p>
    <w:p w:rsidR="00072C02" w:rsidRPr="002C76C1" w:rsidRDefault="00072C02" w:rsidP="00072C02">
      <w:pPr>
        <w:pStyle w:val="normal-text"/>
        <w:widowControl w:val="0"/>
        <w:tabs>
          <w:tab w:val="center" w:pos="709"/>
        </w:tabs>
        <w:spacing w:before="0" w:after="120" w:line="260" w:lineRule="exact"/>
        <w:ind w:left="810"/>
        <w:jc w:val="left"/>
        <w:rPr>
          <w:rFonts w:ascii="Arial" w:hAnsi="Arial" w:cs="Arial"/>
          <w:i/>
          <w:sz w:val="22"/>
          <w:szCs w:val="22"/>
        </w:rPr>
      </w:pPr>
      <w:r w:rsidRPr="002C76C1">
        <w:rPr>
          <w:rFonts w:ascii="Arial" w:hAnsi="Arial" w:cs="Arial"/>
          <w:i/>
          <w:sz w:val="22"/>
          <w:szCs w:val="22"/>
        </w:rPr>
        <w:t>“The accounting officer for a department, trading entity or constitutional institution must ensure that that department, trading entity or constitutional institution has and maintains—n appropriate procurement and provisioning system which is fair, equitable, transparent, competitive and cost-effective;”</w:t>
      </w:r>
    </w:p>
    <w:p w:rsidR="00072C02" w:rsidRPr="002C76C1" w:rsidRDefault="00072C02" w:rsidP="00072C02">
      <w:pPr>
        <w:pStyle w:val="normal-text"/>
        <w:widowControl w:val="0"/>
        <w:tabs>
          <w:tab w:val="center" w:pos="709"/>
        </w:tabs>
        <w:spacing w:before="0" w:after="120" w:line="260" w:lineRule="exact"/>
        <w:ind w:left="810"/>
        <w:jc w:val="left"/>
        <w:rPr>
          <w:rFonts w:ascii="Arial" w:hAnsi="Arial" w:cs="Arial"/>
          <w:color w:val="auto"/>
          <w:sz w:val="22"/>
          <w:szCs w:val="22"/>
          <w:lang w:val="en-US" w:eastAsia="en-US"/>
        </w:rPr>
      </w:pPr>
      <w:r>
        <w:rPr>
          <w:rFonts w:ascii="Arial" w:hAnsi="Arial" w:cs="Arial"/>
          <w:sz w:val="22"/>
          <w:szCs w:val="22"/>
        </w:rPr>
        <w:t xml:space="preserve">iii) </w:t>
      </w:r>
      <w:r w:rsidRPr="002C76C1">
        <w:rPr>
          <w:rFonts w:ascii="Arial" w:hAnsi="Arial" w:cs="Arial"/>
          <w:sz w:val="22"/>
          <w:szCs w:val="22"/>
        </w:rPr>
        <w:t>Section 38(1)(c)(ii) – general responsibilities of accounting officers</w:t>
      </w:r>
    </w:p>
    <w:p w:rsidR="00072C02" w:rsidRPr="002C76C1" w:rsidRDefault="00072C02" w:rsidP="00072C02">
      <w:pPr>
        <w:pStyle w:val="NormalWeb"/>
        <w:tabs>
          <w:tab w:val="center" w:pos="709"/>
        </w:tabs>
        <w:spacing w:after="120" w:line="260" w:lineRule="exact"/>
        <w:ind w:left="810"/>
        <w:rPr>
          <w:rFonts w:ascii="Arial" w:hAnsi="Arial" w:cs="Arial"/>
          <w:i/>
          <w:sz w:val="22"/>
          <w:szCs w:val="22"/>
        </w:rPr>
      </w:pPr>
      <w:r w:rsidRPr="002C76C1">
        <w:rPr>
          <w:rFonts w:ascii="Arial" w:hAnsi="Arial" w:cs="Arial"/>
          <w:i/>
          <w:sz w:val="22"/>
          <w:szCs w:val="22"/>
          <w:lang w:val="en-GB"/>
        </w:rPr>
        <w:t xml:space="preserve">“The accounting officer for a department, trading entity or constitutional institution </w:t>
      </w:r>
      <w:r w:rsidRPr="002C76C1">
        <w:rPr>
          <w:rFonts w:ascii="Arial" w:hAnsi="Arial" w:cs="Arial"/>
          <w:i/>
          <w:sz w:val="22"/>
          <w:szCs w:val="22"/>
        </w:rPr>
        <w:t>must take effective and appropriate steps to prevent unauthorised, irregular and fruitless and wasteful expenditure and losses resulting from criminal conduct; ”</w:t>
      </w:r>
    </w:p>
    <w:p w:rsidR="00072C02" w:rsidRPr="002C76C1" w:rsidRDefault="00072C02" w:rsidP="00072C02">
      <w:pPr>
        <w:pStyle w:val="normal-text"/>
        <w:widowControl w:val="0"/>
        <w:tabs>
          <w:tab w:val="center" w:pos="709"/>
        </w:tabs>
        <w:spacing w:before="0" w:after="120" w:line="260" w:lineRule="exact"/>
        <w:ind w:left="810"/>
        <w:jc w:val="left"/>
        <w:rPr>
          <w:rFonts w:ascii="Arial" w:hAnsi="Arial" w:cs="Arial"/>
          <w:color w:val="auto"/>
          <w:sz w:val="22"/>
          <w:szCs w:val="22"/>
          <w:lang w:val="en-US" w:eastAsia="en-US"/>
        </w:rPr>
      </w:pPr>
      <w:r>
        <w:rPr>
          <w:rFonts w:ascii="Arial" w:hAnsi="Arial" w:cs="Arial"/>
          <w:sz w:val="22"/>
          <w:szCs w:val="22"/>
        </w:rPr>
        <w:t xml:space="preserve">iv) </w:t>
      </w:r>
      <w:r w:rsidRPr="002C76C1">
        <w:rPr>
          <w:rFonts w:ascii="Arial" w:hAnsi="Arial" w:cs="Arial"/>
          <w:sz w:val="22"/>
          <w:szCs w:val="22"/>
        </w:rPr>
        <w:t xml:space="preserve">Section 81(1) – </w:t>
      </w:r>
      <w:r w:rsidRPr="002C76C1">
        <w:rPr>
          <w:rFonts w:ascii="Arial" w:hAnsi="Arial" w:cs="Arial"/>
          <w:bCs/>
          <w:sz w:val="22"/>
          <w:szCs w:val="22"/>
          <w:lang w:val="en-US"/>
        </w:rPr>
        <w:t>Financial misconduct by officials in departments and constitutional institutions</w:t>
      </w:r>
    </w:p>
    <w:p w:rsidR="00072C02" w:rsidRPr="002C76C1" w:rsidRDefault="00072C02" w:rsidP="00072C02">
      <w:pPr>
        <w:pStyle w:val="lg-section"/>
        <w:tabs>
          <w:tab w:val="center" w:pos="709"/>
        </w:tabs>
        <w:ind w:left="680" w:firstLine="0"/>
        <w:rPr>
          <w:rFonts w:ascii="Arial" w:hAnsi="Arial" w:cs="Arial"/>
          <w:i/>
          <w:sz w:val="22"/>
          <w:szCs w:val="22"/>
        </w:rPr>
      </w:pPr>
      <w:r w:rsidRPr="002C76C1">
        <w:rPr>
          <w:rFonts w:ascii="Arial" w:hAnsi="Arial" w:cs="Arial"/>
          <w:i/>
          <w:sz w:val="22"/>
          <w:szCs w:val="22"/>
        </w:rPr>
        <w:t>“An accounting officer for a department or a constitutional institution commits an act of financial misconduct if that accounting officer wilfully or negligently—</w:t>
      </w:r>
    </w:p>
    <w:p w:rsidR="00072C02" w:rsidRPr="002C76C1" w:rsidRDefault="00072C02" w:rsidP="00072C02">
      <w:pPr>
        <w:pStyle w:val="lg-a-1"/>
        <w:tabs>
          <w:tab w:val="center" w:pos="709"/>
        </w:tabs>
        <w:ind w:hanging="681"/>
        <w:rPr>
          <w:rFonts w:ascii="Arial" w:hAnsi="Arial" w:cs="Arial"/>
          <w:i/>
          <w:sz w:val="22"/>
          <w:szCs w:val="22"/>
        </w:rPr>
      </w:pPr>
      <w:r w:rsidRPr="002C76C1">
        <w:rPr>
          <w:rFonts w:ascii="Arial" w:hAnsi="Arial" w:cs="Arial"/>
          <w:i/>
          <w:sz w:val="22"/>
          <w:szCs w:val="22"/>
        </w:rPr>
        <w:t>(</w:t>
      </w:r>
      <w:r w:rsidRPr="002C76C1">
        <w:rPr>
          <w:rFonts w:ascii="Arial" w:hAnsi="Arial" w:cs="Arial"/>
          <w:i/>
          <w:iCs/>
          <w:sz w:val="22"/>
          <w:szCs w:val="22"/>
        </w:rPr>
        <w:t>a</w:t>
      </w:r>
      <w:r w:rsidRPr="002C76C1">
        <w:rPr>
          <w:rFonts w:ascii="Arial" w:hAnsi="Arial" w:cs="Arial"/>
          <w:i/>
          <w:sz w:val="22"/>
          <w:szCs w:val="22"/>
        </w:rPr>
        <w:t>)</w:t>
      </w:r>
      <w:r w:rsidRPr="002C76C1">
        <w:rPr>
          <w:rFonts w:ascii="Arial" w:hAnsi="Arial" w:cs="Arial"/>
          <w:i/>
          <w:sz w:val="22"/>
          <w:szCs w:val="22"/>
        </w:rPr>
        <w:tab/>
        <w:t>fails to comply with a requirement of section 38, 39, 40, 41 or 42; or</w:t>
      </w:r>
    </w:p>
    <w:p w:rsidR="00072C02" w:rsidRPr="002C76C1" w:rsidRDefault="00072C02" w:rsidP="00072C02">
      <w:pPr>
        <w:pStyle w:val="lg-a-1"/>
        <w:tabs>
          <w:tab w:val="center" w:pos="709"/>
        </w:tabs>
        <w:ind w:hanging="681"/>
        <w:rPr>
          <w:rFonts w:ascii="Arial" w:hAnsi="Arial" w:cs="Arial"/>
          <w:i/>
          <w:sz w:val="22"/>
          <w:szCs w:val="22"/>
        </w:rPr>
      </w:pPr>
      <w:r w:rsidRPr="002C76C1">
        <w:rPr>
          <w:rFonts w:ascii="Arial" w:hAnsi="Arial" w:cs="Arial"/>
          <w:i/>
          <w:sz w:val="22"/>
          <w:szCs w:val="22"/>
        </w:rPr>
        <w:t>(</w:t>
      </w:r>
      <w:r w:rsidRPr="002C76C1">
        <w:rPr>
          <w:rFonts w:ascii="Arial" w:hAnsi="Arial" w:cs="Arial"/>
          <w:i/>
          <w:iCs/>
          <w:sz w:val="22"/>
          <w:szCs w:val="22"/>
        </w:rPr>
        <w:t>b</w:t>
      </w:r>
      <w:r w:rsidRPr="002C76C1">
        <w:rPr>
          <w:rFonts w:ascii="Arial" w:hAnsi="Arial" w:cs="Arial"/>
          <w:i/>
          <w:sz w:val="22"/>
          <w:szCs w:val="22"/>
        </w:rPr>
        <w:t>)</w:t>
      </w:r>
      <w:r w:rsidRPr="002C76C1">
        <w:rPr>
          <w:rFonts w:ascii="Arial" w:hAnsi="Arial" w:cs="Arial"/>
          <w:i/>
          <w:sz w:val="22"/>
          <w:szCs w:val="22"/>
        </w:rPr>
        <w:tab/>
        <w:t>makes or permits an unauthorised expenditure, an irregular expenditure or a fruitless and wasteful expenditure.”</w:t>
      </w:r>
    </w:p>
    <w:p w:rsidR="00072C02" w:rsidRPr="002C76C1" w:rsidRDefault="00072C02" w:rsidP="00072C02">
      <w:pPr>
        <w:pStyle w:val="NormalWeb"/>
        <w:tabs>
          <w:tab w:val="center" w:pos="709"/>
        </w:tabs>
        <w:spacing w:after="120" w:line="260" w:lineRule="exact"/>
        <w:ind w:left="720"/>
        <w:rPr>
          <w:rFonts w:ascii="Arial" w:hAnsi="Arial" w:cs="Arial"/>
          <w:i/>
          <w:sz w:val="22"/>
          <w:szCs w:val="22"/>
          <w:lang w:val="en-GB"/>
        </w:rPr>
      </w:pPr>
    </w:p>
    <w:p w:rsidR="00072C02" w:rsidRPr="002C76C1" w:rsidRDefault="00072C02" w:rsidP="00072C02">
      <w:pPr>
        <w:pStyle w:val="normal-text"/>
        <w:widowControl w:val="0"/>
        <w:tabs>
          <w:tab w:val="center" w:pos="709"/>
        </w:tabs>
        <w:spacing w:before="0" w:after="120" w:line="260" w:lineRule="exact"/>
        <w:jc w:val="left"/>
        <w:rPr>
          <w:rFonts w:ascii="Arial" w:hAnsi="Arial" w:cs="Arial"/>
          <w:color w:val="auto"/>
          <w:sz w:val="22"/>
          <w:szCs w:val="22"/>
          <w:lang w:val="en-US" w:eastAsia="en-US"/>
        </w:rPr>
      </w:pPr>
      <w:r>
        <w:rPr>
          <w:rFonts w:ascii="Arial" w:hAnsi="Arial" w:cs="Arial"/>
          <w:sz w:val="22"/>
          <w:szCs w:val="22"/>
        </w:rPr>
        <w:tab/>
      </w:r>
      <w:r>
        <w:rPr>
          <w:rFonts w:ascii="Arial" w:hAnsi="Arial" w:cs="Arial"/>
          <w:sz w:val="22"/>
          <w:szCs w:val="22"/>
        </w:rPr>
        <w:tab/>
        <w:t xml:space="preserve">v) </w:t>
      </w:r>
      <w:r w:rsidRPr="002C76C1">
        <w:rPr>
          <w:rFonts w:ascii="Arial" w:hAnsi="Arial" w:cs="Arial"/>
          <w:sz w:val="22"/>
          <w:szCs w:val="22"/>
        </w:rPr>
        <w:t xml:space="preserve">Section45(c) – </w:t>
      </w:r>
      <w:r w:rsidRPr="002C76C1">
        <w:rPr>
          <w:rFonts w:ascii="Arial" w:hAnsi="Arial" w:cs="Arial"/>
          <w:bCs/>
          <w:sz w:val="22"/>
          <w:szCs w:val="22"/>
          <w:lang w:val="en-US"/>
        </w:rPr>
        <w:t>Responsibilities of other officials</w:t>
      </w:r>
    </w:p>
    <w:p w:rsidR="00072C02" w:rsidRPr="002C76C1" w:rsidRDefault="00072C02" w:rsidP="00072C02">
      <w:pPr>
        <w:pStyle w:val="normal-text"/>
        <w:widowControl w:val="0"/>
        <w:tabs>
          <w:tab w:val="center" w:pos="709"/>
        </w:tabs>
        <w:spacing w:before="0" w:after="120" w:line="260" w:lineRule="exact"/>
        <w:ind w:left="810"/>
        <w:jc w:val="left"/>
        <w:rPr>
          <w:rFonts w:ascii="Arial" w:hAnsi="Arial" w:cs="Arial"/>
          <w:i/>
          <w:sz w:val="22"/>
          <w:szCs w:val="22"/>
        </w:rPr>
      </w:pPr>
      <w:r w:rsidRPr="002C76C1">
        <w:rPr>
          <w:rFonts w:ascii="Arial" w:hAnsi="Arial" w:cs="Arial"/>
          <w:i/>
          <w:sz w:val="22"/>
          <w:szCs w:val="22"/>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 due;”</w:t>
      </w:r>
    </w:p>
    <w:p w:rsidR="00072C02" w:rsidRPr="002C76C1" w:rsidRDefault="00072C02" w:rsidP="00072C02">
      <w:pPr>
        <w:pStyle w:val="normal-text"/>
        <w:widowControl w:val="0"/>
        <w:tabs>
          <w:tab w:val="center" w:pos="709"/>
        </w:tabs>
        <w:spacing w:before="0" w:after="120" w:line="260" w:lineRule="exact"/>
        <w:ind w:left="810"/>
        <w:jc w:val="left"/>
        <w:rPr>
          <w:rFonts w:ascii="Arial" w:hAnsi="Arial" w:cs="Arial"/>
          <w:i/>
          <w:sz w:val="22"/>
          <w:szCs w:val="22"/>
        </w:rPr>
      </w:pPr>
    </w:p>
    <w:p w:rsidR="00072C02" w:rsidRPr="002C76C1" w:rsidRDefault="00072C02" w:rsidP="00072C02">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t>Treasury Regulations 9.1.1, 9.1.2 and 9.1.5 states that:</w:t>
      </w:r>
    </w:p>
    <w:p w:rsidR="00072C02" w:rsidRPr="002C76C1" w:rsidRDefault="00072C02" w:rsidP="00072C02">
      <w:pPr>
        <w:pStyle w:val="NormalWeb"/>
        <w:tabs>
          <w:tab w:val="center" w:pos="709"/>
        </w:tabs>
        <w:spacing w:after="120" w:line="260" w:lineRule="exact"/>
        <w:ind w:left="1066" w:hanging="709"/>
        <w:rPr>
          <w:rFonts w:ascii="Arial" w:hAnsi="Arial" w:cs="Arial"/>
          <w:sz w:val="22"/>
          <w:szCs w:val="22"/>
        </w:rPr>
      </w:pPr>
      <w:r w:rsidRPr="002C76C1">
        <w:rPr>
          <w:rFonts w:ascii="Arial" w:hAnsi="Arial" w:cs="Arial"/>
          <w:i/>
          <w:iCs/>
          <w:sz w:val="22"/>
          <w:szCs w:val="22"/>
        </w:rPr>
        <w:t>“9.1.1</w:t>
      </w:r>
      <w:r w:rsidRPr="002C76C1">
        <w:rPr>
          <w:rFonts w:ascii="Arial" w:hAnsi="Arial" w:cs="Arial"/>
          <w:i/>
          <w:iCs/>
          <w:sz w:val="22"/>
          <w:szCs w:val="22"/>
        </w:rPr>
        <w:tab/>
        <w:t>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072C02" w:rsidRPr="002C76C1" w:rsidRDefault="00072C02" w:rsidP="00072C02">
      <w:pPr>
        <w:pStyle w:val="NormalWeb"/>
        <w:tabs>
          <w:tab w:val="center" w:pos="709"/>
        </w:tabs>
        <w:spacing w:after="120" w:line="260" w:lineRule="exact"/>
        <w:ind w:left="1066" w:hanging="709"/>
        <w:rPr>
          <w:rFonts w:ascii="Arial" w:hAnsi="Arial" w:cs="Arial"/>
          <w:sz w:val="22"/>
          <w:szCs w:val="22"/>
        </w:rPr>
      </w:pPr>
      <w:r w:rsidRPr="002C76C1">
        <w:rPr>
          <w:rFonts w:ascii="Arial" w:hAnsi="Arial" w:cs="Arial"/>
          <w:sz w:val="22"/>
          <w:szCs w:val="22"/>
        </w:rPr>
        <w:t xml:space="preserve">9.1.2    </w:t>
      </w:r>
      <w:r w:rsidRPr="002C76C1">
        <w:rPr>
          <w:rFonts w:ascii="Arial" w:hAnsi="Arial" w:cs="Arial"/>
          <w:i/>
          <w:iCs/>
          <w:sz w:val="22"/>
          <w:szCs w:val="22"/>
        </w:rPr>
        <w:t>When an official of an institution discovers unauthorised, irregular or fruitless and wasteful expenditure, that official must immediately report such expenditure to the accounting officer. In the case of a department, such expenditure must also be reported in the monthly report, as required by section 40 (4) (b) of the Act. Irregular expenditure incurred by a department in contravention of tender procedures must also be brought to the notice of the relevant tender board or procurement authority, whichever is applicable.”</w:t>
      </w:r>
    </w:p>
    <w:p w:rsidR="00072C02" w:rsidRPr="002C76C1" w:rsidRDefault="00072C02" w:rsidP="00072C02">
      <w:pPr>
        <w:pStyle w:val="NormalWeb"/>
        <w:tabs>
          <w:tab w:val="center" w:pos="709"/>
        </w:tabs>
        <w:spacing w:after="120" w:line="260" w:lineRule="exact"/>
        <w:ind w:left="1066" w:hanging="709"/>
        <w:rPr>
          <w:rFonts w:ascii="Arial" w:hAnsi="Arial" w:cs="Arial"/>
          <w:i/>
          <w:iCs/>
          <w:sz w:val="22"/>
          <w:szCs w:val="22"/>
        </w:rPr>
      </w:pPr>
      <w:r w:rsidRPr="002C76C1">
        <w:rPr>
          <w:rFonts w:ascii="Arial" w:hAnsi="Arial" w:cs="Arial"/>
          <w:sz w:val="22"/>
          <w:szCs w:val="22"/>
        </w:rPr>
        <w:t xml:space="preserve">9.1.5    </w:t>
      </w:r>
      <w:r w:rsidRPr="002C76C1">
        <w:rPr>
          <w:rFonts w:ascii="Arial" w:hAnsi="Arial" w:cs="Arial"/>
          <w:i/>
          <w:iCs/>
          <w:sz w:val="22"/>
          <w:szCs w:val="22"/>
        </w:rPr>
        <w:t>The amount of the unauthorised, irregular, fruitless and wasteful expenditure must be disclosed as a note to the annual financial statements of the institution.”</w:t>
      </w:r>
    </w:p>
    <w:p w:rsidR="00072C02" w:rsidRPr="002C76C1" w:rsidRDefault="00072C02" w:rsidP="00072C02">
      <w:pPr>
        <w:pStyle w:val="NormalWeb"/>
        <w:tabs>
          <w:tab w:val="center" w:pos="709"/>
        </w:tabs>
        <w:spacing w:after="120" w:line="260" w:lineRule="exact"/>
        <w:ind w:left="1066" w:hanging="709"/>
        <w:rPr>
          <w:rFonts w:ascii="Arial" w:hAnsi="Arial" w:cs="Arial"/>
          <w:i/>
          <w:iCs/>
          <w:sz w:val="22"/>
          <w:szCs w:val="22"/>
        </w:rPr>
      </w:pPr>
    </w:p>
    <w:p w:rsidR="00072C02" w:rsidRPr="002C76C1" w:rsidRDefault="00072C02" w:rsidP="00072C02">
      <w:pPr>
        <w:pStyle w:val="lg-a-1"/>
        <w:tabs>
          <w:tab w:val="center" w:pos="709"/>
        </w:tabs>
        <w:spacing w:before="0" w:after="120" w:line="260" w:lineRule="exact"/>
        <w:ind w:left="357" w:hanging="357"/>
        <w:jc w:val="left"/>
        <w:rPr>
          <w:rFonts w:ascii="Arial" w:hAnsi="Arial" w:cs="Arial"/>
          <w:sz w:val="22"/>
          <w:szCs w:val="22"/>
        </w:rPr>
      </w:pPr>
      <w:r w:rsidRPr="002C76C1">
        <w:rPr>
          <w:rFonts w:ascii="Arial" w:hAnsi="Arial" w:cs="Arial"/>
          <w:sz w:val="22"/>
          <w:szCs w:val="22"/>
        </w:rPr>
        <w:t>c)</w:t>
      </w:r>
      <w:r w:rsidRPr="002C76C1">
        <w:rPr>
          <w:rFonts w:ascii="Arial" w:hAnsi="Arial" w:cs="Arial"/>
          <w:sz w:val="22"/>
          <w:szCs w:val="22"/>
        </w:rPr>
        <w:tab/>
        <w:t>Practice Note 8 of 2007/08 states:</w:t>
      </w:r>
    </w:p>
    <w:p w:rsidR="00072C02" w:rsidRPr="002C76C1" w:rsidRDefault="00072C02" w:rsidP="00072C02">
      <w:pPr>
        <w:pStyle w:val="lg-a-1"/>
        <w:tabs>
          <w:tab w:val="center" w:pos="709"/>
        </w:tabs>
        <w:spacing w:before="0" w:after="120" w:line="260" w:lineRule="exact"/>
        <w:ind w:left="1066" w:hanging="709"/>
        <w:jc w:val="left"/>
        <w:rPr>
          <w:rFonts w:ascii="Arial" w:hAnsi="Arial" w:cs="Arial"/>
          <w:i/>
          <w:sz w:val="22"/>
          <w:szCs w:val="22"/>
        </w:rPr>
      </w:pPr>
      <w:r w:rsidRPr="002C76C1">
        <w:rPr>
          <w:rFonts w:ascii="Arial" w:hAnsi="Arial" w:cs="Arial"/>
          <w:i/>
          <w:sz w:val="22"/>
          <w:szCs w:val="22"/>
        </w:rPr>
        <w:t xml:space="preserve">“3.3.1 </w:t>
      </w:r>
      <w:r w:rsidRPr="002C76C1">
        <w:rPr>
          <w:rFonts w:ascii="Arial" w:hAnsi="Arial" w:cs="Arial"/>
          <w:i/>
          <w:sz w:val="22"/>
          <w:szCs w:val="22"/>
        </w:rPr>
        <w:tab/>
        <w:t xml:space="preserve">Accounting officers / authorities should invite and accept written price quotations for requirements up to an estimated value of R500 000 from as many suppliers as possible, that are registered on the list of prospective suppliers. </w:t>
      </w:r>
    </w:p>
    <w:p w:rsidR="00072C02" w:rsidRPr="002C76C1" w:rsidRDefault="00072C02" w:rsidP="00072C02">
      <w:pPr>
        <w:pStyle w:val="lg-a-1"/>
        <w:tabs>
          <w:tab w:val="center" w:pos="709"/>
        </w:tabs>
        <w:spacing w:before="0" w:after="120" w:line="260" w:lineRule="exact"/>
        <w:ind w:left="1066" w:hanging="709"/>
        <w:jc w:val="left"/>
        <w:rPr>
          <w:rFonts w:ascii="Arial" w:hAnsi="Arial" w:cs="Arial"/>
          <w:i/>
          <w:sz w:val="22"/>
          <w:szCs w:val="22"/>
        </w:rPr>
      </w:pPr>
      <w:r w:rsidRPr="002C76C1">
        <w:rPr>
          <w:rFonts w:ascii="Arial" w:hAnsi="Arial" w:cs="Arial"/>
          <w:i/>
          <w:sz w:val="22"/>
          <w:szCs w:val="22"/>
        </w:rPr>
        <w:t xml:space="preserve">3.3.2 </w:t>
      </w:r>
      <w:r w:rsidRPr="002C76C1">
        <w:rPr>
          <w:rFonts w:ascii="Arial" w:hAnsi="Arial" w:cs="Arial"/>
          <w:i/>
          <w:sz w:val="22"/>
          <w:szCs w:val="22"/>
        </w:rPr>
        <w:tab/>
        <w:t>Where no suitable suppliers are available from the list of prospective suppliers, written price quotations may be obtained from other possible suppliers</w:t>
      </w:r>
    </w:p>
    <w:p w:rsidR="00072C02" w:rsidRPr="002C76C1" w:rsidRDefault="00072C02" w:rsidP="00072C02">
      <w:pPr>
        <w:pStyle w:val="lg-a-1"/>
        <w:tabs>
          <w:tab w:val="center" w:pos="709"/>
        </w:tabs>
        <w:spacing w:before="0" w:after="120" w:line="260" w:lineRule="exact"/>
        <w:ind w:left="1066" w:hanging="709"/>
        <w:jc w:val="left"/>
        <w:rPr>
          <w:rFonts w:ascii="Arial" w:hAnsi="Arial" w:cs="Arial"/>
          <w:i/>
          <w:sz w:val="22"/>
          <w:szCs w:val="22"/>
        </w:rPr>
      </w:pPr>
      <w:r w:rsidRPr="002C76C1">
        <w:rPr>
          <w:rFonts w:ascii="Arial" w:hAnsi="Arial" w:cs="Arial"/>
          <w:i/>
          <w:sz w:val="22"/>
          <w:szCs w:val="22"/>
        </w:rPr>
        <w:t>3.3.3</w:t>
      </w:r>
      <w:r w:rsidRPr="002C76C1">
        <w:rPr>
          <w:rFonts w:ascii="Arial" w:hAnsi="Arial" w:cs="Arial"/>
          <w:i/>
          <w:sz w:val="22"/>
          <w:szCs w:val="22"/>
        </w:rPr>
        <w:tab/>
        <w:t>If it is not possible to obtain at least three (3) written price quotations, the reasons should be recorded and approved by the accounting officer / authority or his / her delegate.”</w:t>
      </w:r>
    </w:p>
    <w:p w:rsidR="00072C02" w:rsidRPr="002C76C1" w:rsidRDefault="00072C02" w:rsidP="00072C02">
      <w:pPr>
        <w:tabs>
          <w:tab w:val="center" w:pos="709"/>
        </w:tabs>
        <w:autoSpaceDE w:val="0"/>
        <w:autoSpaceDN w:val="0"/>
        <w:adjustRightInd w:val="0"/>
        <w:ind w:left="1080" w:hanging="720"/>
        <w:rPr>
          <w:i/>
          <w:color w:val="000000"/>
          <w:sz w:val="22"/>
          <w:szCs w:val="22"/>
        </w:rPr>
      </w:pPr>
      <w:r w:rsidRPr="002C76C1">
        <w:rPr>
          <w:i/>
          <w:color w:val="000000"/>
          <w:sz w:val="22"/>
          <w:szCs w:val="22"/>
        </w:rPr>
        <w:t>6.1</w:t>
      </w:r>
      <w:r w:rsidRPr="002C76C1">
        <w:rPr>
          <w:i/>
          <w:color w:val="000000"/>
          <w:sz w:val="22"/>
          <w:szCs w:val="22"/>
        </w:rPr>
        <w:tab/>
        <w:t>The Accounting officer / authority must be in possession of an original valid tax clearance certificate for all price quotations and competitive bids exceeding the value of R30 000 (VAT included).</w:t>
      </w:r>
    </w:p>
    <w:p w:rsidR="00072C02" w:rsidRPr="002C76C1" w:rsidRDefault="00072C02" w:rsidP="00072C02">
      <w:pPr>
        <w:pStyle w:val="ListParagraph"/>
        <w:tabs>
          <w:tab w:val="center" w:pos="709"/>
        </w:tabs>
        <w:autoSpaceDE w:val="0"/>
        <w:autoSpaceDN w:val="0"/>
        <w:adjustRightInd w:val="0"/>
        <w:rPr>
          <w:rFonts w:ascii="Arial" w:hAnsi="Arial" w:cs="Arial"/>
          <w:i/>
          <w:color w:val="000000"/>
          <w:sz w:val="22"/>
          <w:szCs w:val="22"/>
        </w:rPr>
      </w:pPr>
    </w:p>
    <w:p w:rsidR="00072C02" w:rsidRPr="002C76C1" w:rsidRDefault="00072C02" w:rsidP="00072C02">
      <w:pPr>
        <w:pStyle w:val="lg-a-1"/>
        <w:tabs>
          <w:tab w:val="center" w:pos="709"/>
        </w:tabs>
        <w:spacing w:before="0" w:after="120" w:line="260" w:lineRule="exact"/>
        <w:ind w:left="1066" w:hanging="709"/>
        <w:jc w:val="left"/>
        <w:rPr>
          <w:rFonts w:ascii="Arial" w:hAnsi="Arial" w:cs="Arial"/>
          <w:i/>
          <w:sz w:val="22"/>
          <w:szCs w:val="22"/>
        </w:rPr>
      </w:pPr>
      <w:r w:rsidRPr="002C76C1">
        <w:rPr>
          <w:rFonts w:ascii="Arial" w:hAnsi="Arial" w:cs="Arial"/>
          <w:i/>
          <w:sz w:val="22"/>
          <w:szCs w:val="22"/>
        </w:rPr>
        <w:t>6.2</w:t>
      </w:r>
      <w:r w:rsidRPr="002C76C1">
        <w:rPr>
          <w:rFonts w:ascii="Arial" w:hAnsi="Arial" w:cs="Arial"/>
          <w:i/>
          <w:sz w:val="22"/>
          <w:szCs w:val="22"/>
        </w:rPr>
        <w:tab/>
        <w:t>If an accounting officer / authority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 authority’s possession. Whenever this ruling is applied, cross-reference must be made to the original tax certificate for audit purposes.”</w:t>
      </w:r>
    </w:p>
    <w:p w:rsidR="00072C02" w:rsidRPr="002C76C1" w:rsidRDefault="00072C02" w:rsidP="00072C02">
      <w:pPr>
        <w:pStyle w:val="lg-a-1"/>
        <w:tabs>
          <w:tab w:val="center" w:pos="709"/>
        </w:tabs>
        <w:spacing w:before="0" w:after="120" w:line="260" w:lineRule="exact"/>
        <w:ind w:left="1066" w:hanging="709"/>
        <w:jc w:val="left"/>
        <w:rPr>
          <w:rFonts w:ascii="Arial" w:hAnsi="Arial" w:cs="Arial"/>
          <w:i/>
          <w:sz w:val="22"/>
          <w:szCs w:val="22"/>
        </w:rPr>
      </w:pPr>
    </w:p>
    <w:p w:rsidR="00072C02" w:rsidRPr="002C76C1" w:rsidRDefault="00072C02" w:rsidP="00072C02">
      <w:pPr>
        <w:tabs>
          <w:tab w:val="center" w:pos="709"/>
        </w:tabs>
        <w:spacing w:after="120" w:line="260" w:lineRule="exact"/>
        <w:ind w:left="357" w:hanging="357"/>
        <w:rPr>
          <w:sz w:val="22"/>
          <w:szCs w:val="22"/>
        </w:rPr>
      </w:pPr>
      <w:r w:rsidRPr="002C76C1">
        <w:rPr>
          <w:sz w:val="22"/>
          <w:szCs w:val="22"/>
        </w:rPr>
        <w:t>d)</w:t>
      </w:r>
      <w:r w:rsidRPr="002C76C1">
        <w:rPr>
          <w:sz w:val="22"/>
          <w:szCs w:val="22"/>
        </w:rPr>
        <w:tab/>
        <w:t>Treasury Regulations 8.2.1 and 8.2.2 also state that:</w:t>
      </w:r>
    </w:p>
    <w:p w:rsidR="00072C02" w:rsidRPr="002C76C1" w:rsidRDefault="00072C02" w:rsidP="00072C02">
      <w:pPr>
        <w:pStyle w:val="NormalWeb"/>
        <w:tabs>
          <w:tab w:val="center" w:pos="709"/>
        </w:tabs>
        <w:spacing w:after="120" w:line="260" w:lineRule="exact"/>
        <w:ind w:left="1066" w:hanging="709"/>
        <w:rPr>
          <w:rFonts w:ascii="Arial" w:hAnsi="Arial" w:cs="Arial"/>
          <w:sz w:val="22"/>
          <w:szCs w:val="22"/>
        </w:rPr>
      </w:pPr>
      <w:r w:rsidRPr="002C76C1">
        <w:rPr>
          <w:rFonts w:ascii="Arial" w:hAnsi="Arial" w:cs="Arial"/>
          <w:i/>
          <w:iCs/>
          <w:sz w:val="22"/>
          <w:szCs w:val="22"/>
        </w:rPr>
        <w:t>" 8.2.1  An official of an institution may not spend or commit public moneys except with the approval (either in writing or by duly authorised electronic means) of the accounting officer or a properly delegated or authorised officer.</w:t>
      </w:r>
    </w:p>
    <w:p w:rsidR="00072C02" w:rsidRPr="002C76C1" w:rsidRDefault="00072C02" w:rsidP="00072C02">
      <w:pPr>
        <w:pStyle w:val="NormalWeb"/>
        <w:tabs>
          <w:tab w:val="center" w:pos="709"/>
        </w:tabs>
        <w:spacing w:after="120" w:line="260" w:lineRule="exact"/>
        <w:ind w:left="1066" w:hanging="709"/>
        <w:rPr>
          <w:rFonts w:ascii="Arial" w:hAnsi="Arial" w:cs="Arial"/>
          <w:sz w:val="22"/>
          <w:szCs w:val="22"/>
        </w:rPr>
      </w:pPr>
      <w:r w:rsidRPr="002C76C1">
        <w:rPr>
          <w:rFonts w:ascii="Arial" w:hAnsi="Arial" w:cs="Arial"/>
          <w:i/>
          <w:iCs/>
          <w:sz w:val="22"/>
          <w:szCs w:val="22"/>
        </w:rPr>
        <w:t>8.2.2    Before approving expenditure or incurring a commitment to spend, the delegated or authorised official must ensure compliance with any limitations or conditions attached to the delegation or authorisation." </w:t>
      </w:r>
    </w:p>
    <w:p w:rsidR="00072C02" w:rsidRPr="002C76C1" w:rsidRDefault="00072C02" w:rsidP="00072C02">
      <w:pPr>
        <w:pStyle w:val="NormalWeb"/>
        <w:tabs>
          <w:tab w:val="center" w:pos="709"/>
        </w:tabs>
        <w:ind w:left="720"/>
        <w:rPr>
          <w:rFonts w:ascii="Arial" w:hAnsi="Arial" w:cs="Arial"/>
          <w:color w:val="000000"/>
          <w:sz w:val="22"/>
          <w:szCs w:val="22"/>
        </w:rPr>
      </w:pPr>
    </w:p>
    <w:p w:rsidR="00072C02" w:rsidRPr="002C76C1" w:rsidRDefault="00072C02" w:rsidP="00072C02">
      <w:pPr>
        <w:tabs>
          <w:tab w:val="center" w:pos="709"/>
        </w:tabs>
        <w:spacing w:before="100" w:beforeAutospacing="1" w:after="100" w:afterAutospacing="1"/>
        <w:rPr>
          <w:sz w:val="22"/>
          <w:szCs w:val="22"/>
        </w:rPr>
      </w:pPr>
      <w:r w:rsidRPr="002C76C1">
        <w:rPr>
          <w:sz w:val="22"/>
          <w:szCs w:val="22"/>
        </w:rPr>
        <w:t>The deviations listed below were identified pertaining to the procurement of electrical appliances from Motseng Facilities Management. Please see the table below for detail on payment selected for testing: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28"/>
        <w:gridCol w:w="2409"/>
        <w:gridCol w:w="2694"/>
      </w:tblGrid>
      <w:tr w:rsidR="00072C02" w:rsidRPr="004166FA" w:rsidTr="00D90C13">
        <w:trPr>
          <w:trHeight w:val="157"/>
        </w:trPr>
        <w:tc>
          <w:tcPr>
            <w:tcW w:w="3828" w:type="dxa"/>
            <w:vMerge w:val="restart"/>
            <w:shd w:val="clear" w:color="auto" w:fill="BFBFBF" w:themeFill="background1" w:themeFillShade="BF"/>
          </w:tcPr>
          <w:p w:rsidR="00072C02" w:rsidRPr="004166FA" w:rsidRDefault="00072C02" w:rsidP="00D90C13">
            <w:pPr>
              <w:tabs>
                <w:tab w:val="center" w:pos="709"/>
              </w:tabs>
              <w:spacing w:before="100" w:beforeAutospacing="1" w:after="100" w:afterAutospacing="1"/>
              <w:rPr>
                <w:b/>
                <w:sz w:val="18"/>
                <w:szCs w:val="18"/>
              </w:rPr>
            </w:pPr>
            <w:r w:rsidRPr="004166FA">
              <w:rPr>
                <w:b/>
                <w:sz w:val="18"/>
                <w:szCs w:val="18"/>
              </w:rPr>
              <w:t xml:space="preserve">FANO number </w:t>
            </w:r>
          </w:p>
        </w:tc>
        <w:tc>
          <w:tcPr>
            <w:tcW w:w="2409" w:type="dxa"/>
            <w:shd w:val="clear" w:color="auto" w:fill="BFBFBF" w:themeFill="background1" w:themeFillShade="BF"/>
          </w:tcPr>
          <w:p w:rsidR="00072C02" w:rsidRPr="004166FA" w:rsidRDefault="00072C02" w:rsidP="00D90C13">
            <w:pPr>
              <w:tabs>
                <w:tab w:val="center" w:pos="709"/>
              </w:tabs>
              <w:spacing w:before="100" w:beforeAutospacing="1" w:after="100" w:afterAutospacing="1"/>
              <w:jc w:val="right"/>
              <w:rPr>
                <w:b/>
                <w:sz w:val="18"/>
                <w:szCs w:val="18"/>
              </w:rPr>
            </w:pPr>
            <w:r w:rsidRPr="004166FA">
              <w:rPr>
                <w:b/>
                <w:sz w:val="18"/>
                <w:szCs w:val="18"/>
              </w:rPr>
              <w:t>Total awarded</w:t>
            </w:r>
          </w:p>
        </w:tc>
        <w:tc>
          <w:tcPr>
            <w:tcW w:w="2694" w:type="dxa"/>
            <w:shd w:val="clear" w:color="auto" w:fill="BFBFBF" w:themeFill="background1" w:themeFillShade="BF"/>
          </w:tcPr>
          <w:p w:rsidR="00072C02" w:rsidRPr="004166FA" w:rsidRDefault="00072C02" w:rsidP="00D90C13">
            <w:pPr>
              <w:tabs>
                <w:tab w:val="center" w:pos="709"/>
              </w:tabs>
              <w:spacing w:before="100" w:beforeAutospacing="1" w:after="100" w:afterAutospacing="1"/>
              <w:jc w:val="right"/>
              <w:rPr>
                <w:b/>
                <w:sz w:val="18"/>
                <w:szCs w:val="18"/>
              </w:rPr>
            </w:pPr>
            <w:r w:rsidRPr="004166FA">
              <w:rPr>
                <w:b/>
                <w:sz w:val="18"/>
                <w:szCs w:val="18"/>
              </w:rPr>
              <w:t>Items selected</w:t>
            </w:r>
          </w:p>
        </w:tc>
      </w:tr>
      <w:tr w:rsidR="00072C02" w:rsidRPr="004166FA" w:rsidTr="00D90C13">
        <w:trPr>
          <w:trHeight w:val="157"/>
        </w:trPr>
        <w:tc>
          <w:tcPr>
            <w:tcW w:w="3828" w:type="dxa"/>
            <w:vMerge/>
          </w:tcPr>
          <w:p w:rsidR="00072C02" w:rsidRPr="004166FA" w:rsidRDefault="00072C02" w:rsidP="00D90C13">
            <w:pPr>
              <w:tabs>
                <w:tab w:val="center" w:pos="709"/>
              </w:tabs>
              <w:spacing w:before="100" w:beforeAutospacing="1" w:after="100" w:afterAutospacing="1"/>
              <w:rPr>
                <w:b/>
                <w:sz w:val="18"/>
                <w:szCs w:val="18"/>
              </w:rPr>
            </w:pPr>
          </w:p>
        </w:tc>
        <w:tc>
          <w:tcPr>
            <w:tcW w:w="2409" w:type="dxa"/>
            <w:shd w:val="clear" w:color="auto" w:fill="BFBFBF" w:themeFill="background1" w:themeFillShade="BF"/>
          </w:tcPr>
          <w:p w:rsidR="00072C02" w:rsidRPr="004166FA" w:rsidRDefault="00072C02" w:rsidP="00D90C13">
            <w:pPr>
              <w:tabs>
                <w:tab w:val="center" w:pos="709"/>
              </w:tabs>
              <w:spacing w:before="100" w:beforeAutospacing="1" w:after="100" w:afterAutospacing="1"/>
              <w:jc w:val="right"/>
              <w:rPr>
                <w:b/>
                <w:sz w:val="18"/>
                <w:szCs w:val="18"/>
              </w:rPr>
            </w:pPr>
            <w:r w:rsidRPr="004166FA">
              <w:rPr>
                <w:b/>
                <w:sz w:val="18"/>
                <w:szCs w:val="18"/>
              </w:rPr>
              <w:t>R</w:t>
            </w:r>
          </w:p>
        </w:tc>
        <w:tc>
          <w:tcPr>
            <w:tcW w:w="2694" w:type="dxa"/>
            <w:shd w:val="clear" w:color="auto" w:fill="BFBFBF" w:themeFill="background1" w:themeFillShade="BF"/>
          </w:tcPr>
          <w:p w:rsidR="00072C02" w:rsidRPr="004166FA" w:rsidRDefault="00072C02" w:rsidP="00D90C13">
            <w:pPr>
              <w:tabs>
                <w:tab w:val="center" w:pos="709"/>
              </w:tabs>
              <w:spacing w:before="100" w:beforeAutospacing="1" w:after="100" w:afterAutospacing="1"/>
              <w:jc w:val="right"/>
              <w:rPr>
                <w:b/>
                <w:sz w:val="18"/>
                <w:szCs w:val="18"/>
              </w:rPr>
            </w:pPr>
            <w:r w:rsidRPr="004166FA">
              <w:rPr>
                <w:b/>
                <w:sz w:val="18"/>
                <w:szCs w:val="18"/>
              </w:rPr>
              <w:t>R</w:t>
            </w:r>
          </w:p>
        </w:tc>
      </w:tr>
      <w:tr w:rsidR="00072C02" w:rsidRPr="004166FA" w:rsidTr="00D90C13">
        <w:trPr>
          <w:trHeight w:val="157"/>
        </w:trPr>
        <w:tc>
          <w:tcPr>
            <w:tcW w:w="3828" w:type="dxa"/>
            <w:vMerge w:val="restart"/>
          </w:tcPr>
          <w:p w:rsidR="00072C02" w:rsidRPr="004166FA" w:rsidRDefault="00072C02" w:rsidP="00D90C13">
            <w:pPr>
              <w:tabs>
                <w:tab w:val="center" w:pos="709"/>
              </w:tabs>
              <w:spacing w:before="100" w:beforeAutospacing="1" w:after="100" w:afterAutospacing="1"/>
              <w:rPr>
                <w:sz w:val="18"/>
                <w:szCs w:val="18"/>
              </w:rPr>
            </w:pPr>
            <w:r w:rsidRPr="004166FA">
              <w:rPr>
                <w:sz w:val="18"/>
                <w:szCs w:val="18"/>
              </w:rPr>
              <w:t>169143</w:t>
            </w:r>
          </w:p>
        </w:tc>
        <w:tc>
          <w:tcPr>
            <w:tcW w:w="2409" w:type="dxa"/>
            <w:vMerge w:val="restart"/>
          </w:tcPr>
          <w:p w:rsidR="00072C02" w:rsidRPr="004166FA" w:rsidRDefault="00072C02" w:rsidP="00D90C13">
            <w:pPr>
              <w:tabs>
                <w:tab w:val="center" w:pos="709"/>
              </w:tabs>
              <w:spacing w:before="100" w:beforeAutospacing="1" w:after="100" w:afterAutospacing="1"/>
              <w:jc w:val="right"/>
              <w:rPr>
                <w:sz w:val="18"/>
                <w:szCs w:val="18"/>
              </w:rPr>
            </w:pPr>
            <w:r w:rsidRPr="004166FA">
              <w:rPr>
                <w:sz w:val="18"/>
                <w:szCs w:val="18"/>
              </w:rPr>
              <w:t>52 863,96</w:t>
            </w:r>
          </w:p>
        </w:tc>
        <w:tc>
          <w:tcPr>
            <w:tcW w:w="2694" w:type="dxa"/>
          </w:tcPr>
          <w:p w:rsidR="00072C02" w:rsidRPr="004166FA" w:rsidRDefault="00072C02" w:rsidP="00D90C13">
            <w:pPr>
              <w:tabs>
                <w:tab w:val="center" w:pos="709"/>
              </w:tabs>
              <w:spacing w:before="100" w:beforeAutospacing="1" w:after="100" w:afterAutospacing="1"/>
              <w:jc w:val="right"/>
              <w:rPr>
                <w:sz w:val="18"/>
                <w:szCs w:val="18"/>
              </w:rPr>
            </w:pPr>
            <w:r w:rsidRPr="004166FA">
              <w:rPr>
                <w:sz w:val="18"/>
                <w:szCs w:val="18"/>
              </w:rPr>
              <w:t xml:space="preserve">                   22 511,99 </w:t>
            </w:r>
          </w:p>
        </w:tc>
      </w:tr>
      <w:tr w:rsidR="00072C02" w:rsidRPr="004166FA" w:rsidTr="00D90C13">
        <w:trPr>
          <w:trHeight w:val="157"/>
        </w:trPr>
        <w:tc>
          <w:tcPr>
            <w:tcW w:w="3828" w:type="dxa"/>
            <w:vMerge/>
          </w:tcPr>
          <w:p w:rsidR="00072C02" w:rsidRPr="004166FA" w:rsidRDefault="00072C02" w:rsidP="00D90C13">
            <w:pPr>
              <w:tabs>
                <w:tab w:val="center" w:pos="709"/>
              </w:tabs>
              <w:spacing w:before="100" w:beforeAutospacing="1" w:after="100" w:afterAutospacing="1"/>
              <w:rPr>
                <w:sz w:val="18"/>
                <w:szCs w:val="18"/>
              </w:rPr>
            </w:pPr>
          </w:p>
        </w:tc>
        <w:tc>
          <w:tcPr>
            <w:tcW w:w="2409" w:type="dxa"/>
            <w:vMerge/>
          </w:tcPr>
          <w:p w:rsidR="00072C02" w:rsidRPr="004166FA" w:rsidRDefault="00072C02" w:rsidP="00D90C13">
            <w:pPr>
              <w:tabs>
                <w:tab w:val="center" w:pos="709"/>
              </w:tabs>
              <w:spacing w:before="100" w:beforeAutospacing="1" w:after="100" w:afterAutospacing="1"/>
              <w:jc w:val="right"/>
              <w:rPr>
                <w:sz w:val="18"/>
                <w:szCs w:val="18"/>
              </w:rPr>
            </w:pPr>
          </w:p>
        </w:tc>
        <w:tc>
          <w:tcPr>
            <w:tcW w:w="2694" w:type="dxa"/>
          </w:tcPr>
          <w:p w:rsidR="00072C02" w:rsidRPr="004166FA" w:rsidRDefault="00072C02" w:rsidP="00D90C13">
            <w:pPr>
              <w:tabs>
                <w:tab w:val="center" w:pos="709"/>
              </w:tabs>
              <w:spacing w:before="100" w:beforeAutospacing="1" w:after="100" w:afterAutospacing="1"/>
              <w:jc w:val="right"/>
              <w:rPr>
                <w:sz w:val="18"/>
                <w:szCs w:val="18"/>
              </w:rPr>
            </w:pPr>
            <w:r w:rsidRPr="004166FA">
              <w:rPr>
                <w:sz w:val="18"/>
                <w:szCs w:val="18"/>
              </w:rPr>
              <w:t xml:space="preserve">                     9 407,99 </w:t>
            </w:r>
          </w:p>
        </w:tc>
      </w:tr>
    </w:tbl>
    <w:p w:rsidR="00072C02" w:rsidRPr="002C76C1" w:rsidRDefault="00072C02" w:rsidP="00072C02">
      <w:pPr>
        <w:tabs>
          <w:tab w:val="center" w:pos="709"/>
        </w:tabs>
        <w:spacing w:before="100" w:beforeAutospacing="1" w:after="100" w:afterAutospacing="1"/>
        <w:rPr>
          <w:sz w:val="22"/>
          <w:szCs w:val="22"/>
        </w:rPr>
      </w:pPr>
      <w:r w:rsidRPr="002C76C1">
        <w:rPr>
          <w:sz w:val="22"/>
          <w:szCs w:val="22"/>
        </w:rPr>
        <w:t>Please note that since the contract with Motseng Facilities Management and other pertinent information is with the Special Investigation Unit. We were unable to perform all of the necessary procurement procedures.</w:t>
      </w:r>
    </w:p>
    <w:p w:rsidR="00072C02" w:rsidRPr="002C76C1" w:rsidRDefault="00072C02" w:rsidP="00072C02">
      <w:pPr>
        <w:tabs>
          <w:tab w:val="center" w:pos="709"/>
        </w:tabs>
        <w:spacing w:before="100" w:beforeAutospacing="1" w:after="100" w:afterAutospacing="1"/>
        <w:rPr>
          <w:sz w:val="22"/>
          <w:szCs w:val="22"/>
        </w:rPr>
      </w:pPr>
      <w:r w:rsidRPr="002C76C1">
        <w:rPr>
          <w:sz w:val="22"/>
          <w:szCs w:val="22"/>
        </w:rPr>
        <w:t>The following items were procured:</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1560"/>
        <w:gridCol w:w="3402"/>
      </w:tblGrid>
      <w:tr w:rsidR="00072C02" w:rsidRPr="002C76C1" w:rsidTr="00D90C13">
        <w:tc>
          <w:tcPr>
            <w:tcW w:w="3969" w:type="dxa"/>
            <w:shd w:val="clear" w:color="auto" w:fill="BFBFBF" w:themeFill="background1" w:themeFillShade="BF"/>
          </w:tcPr>
          <w:p w:rsidR="00072C02" w:rsidRPr="004166FA" w:rsidRDefault="00072C02" w:rsidP="00D90C13">
            <w:pPr>
              <w:tabs>
                <w:tab w:val="center" w:pos="709"/>
              </w:tabs>
              <w:spacing w:before="100" w:beforeAutospacing="1" w:after="100" w:afterAutospacing="1"/>
              <w:rPr>
                <w:b/>
                <w:sz w:val="18"/>
                <w:szCs w:val="18"/>
              </w:rPr>
            </w:pPr>
            <w:r w:rsidRPr="004166FA">
              <w:rPr>
                <w:b/>
                <w:sz w:val="18"/>
                <w:szCs w:val="18"/>
              </w:rPr>
              <w:t>DESCRIPTION</w:t>
            </w:r>
          </w:p>
        </w:tc>
        <w:tc>
          <w:tcPr>
            <w:tcW w:w="1560" w:type="dxa"/>
            <w:shd w:val="clear" w:color="auto" w:fill="BFBFBF" w:themeFill="background1" w:themeFillShade="BF"/>
          </w:tcPr>
          <w:p w:rsidR="00072C02" w:rsidRPr="004166FA" w:rsidRDefault="00072C02" w:rsidP="00D90C13">
            <w:pPr>
              <w:tabs>
                <w:tab w:val="center" w:pos="709"/>
              </w:tabs>
              <w:spacing w:before="100" w:beforeAutospacing="1" w:after="100" w:afterAutospacing="1"/>
              <w:rPr>
                <w:b/>
                <w:sz w:val="18"/>
                <w:szCs w:val="18"/>
              </w:rPr>
            </w:pPr>
            <w:r w:rsidRPr="004166FA">
              <w:rPr>
                <w:b/>
                <w:sz w:val="18"/>
                <w:szCs w:val="18"/>
              </w:rPr>
              <w:t>QUANTITY</w:t>
            </w:r>
          </w:p>
        </w:tc>
        <w:tc>
          <w:tcPr>
            <w:tcW w:w="3402" w:type="dxa"/>
            <w:shd w:val="clear" w:color="auto" w:fill="BFBFBF" w:themeFill="background1" w:themeFillShade="BF"/>
          </w:tcPr>
          <w:p w:rsidR="00072C02" w:rsidRPr="004166FA" w:rsidRDefault="00072C02" w:rsidP="00D90C13">
            <w:pPr>
              <w:tabs>
                <w:tab w:val="center" w:pos="709"/>
              </w:tabs>
              <w:jc w:val="right"/>
              <w:rPr>
                <w:b/>
                <w:sz w:val="18"/>
                <w:szCs w:val="18"/>
              </w:rPr>
            </w:pPr>
            <w:r w:rsidRPr="004166FA">
              <w:rPr>
                <w:b/>
                <w:sz w:val="18"/>
                <w:szCs w:val="18"/>
              </w:rPr>
              <w:t>PRICE (INCLD  VAT)</w:t>
            </w:r>
          </w:p>
          <w:p w:rsidR="00072C02" w:rsidRPr="004166FA" w:rsidRDefault="00072C02" w:rsidP="00D90C13">
            <w:pPr>
              <w:tabs>
                <w:tab w:val="center" w:pos="709"/>
              </w:tabs>
              <w:jc w:val="right"/>
              <w:rPr>
                <w:b/>
                <w:sz w:val="18"/>
                <w:szCs w:val="18"/>
              </w:rPr>
            </w:pPr>
            <w:r w:rsidRPr="004166FA">
              <w:rPr>
                <w:b/>
                <w:sz w:val="18"/>
                <w:szCs w:val="18"/>
              </w:rPr>
              <w:t>R</w:t>
            </w:r>
          </w:p>
        </w:tc>
      </w:tr>
      <w:tr w:rsidR="00072C02" w:rsidRPr="002C76C1" w:rsidTr="00D90C13">
        <w:tc>
          <w:tcPr>
            <w:tcW w:w="3969" w:type="dxa"/>
          </w:tcPr>
          <w:p w:rsidR="00072C02" w:rsidRPr="004166FA" w:rsidRDefault="00072C02" w:rsidP="00D90C13">
            <w:pPr>
              <w:tabs>
                <w:tab w:val="center" w:pos="709"/>
              </w:tabs>
              <w:spacing w:before="100" w:beforeAutospacing="1" w:after="100" w:afterAutospacing="1"/>
              <w:rPr>
                <w:sz w:val="18"/>
                <w:szCs w:val="18"/>
              </w:rPr>
            </w:pPr>
            <w:r w:rsidRPr="004166FA">
              <w:rPr>
                <w:sz w:val="18"/>
                <w:szCs w:val="18"/>
              </w:rPr>
              <w:t>Fridge</w:t>
            </w:r>
          </w:p>
        </w:tc>
        <w:tc>
          <w:tcPr>
            <w:tcW w:w="1560" w:type="dxa"/>
          </w:tcPr>
          <w:p w:rsidR="00072C02" w:rsidRPr="004166FA" w:rsidRDefault="00072C02" w:rsidP="00D90C13">
            <w:pPr>
              <w:tabs>
                <w:tab w:val="center" w:pos="709"/>
              </w:tabs>
              <w:spacing w:before="100" w:beforeAutospacing="1" w:after="100" w:afterAutospacing="1"/>
              <w:rPr>
                <w:sz w:val="18"/>
                <w:szCs w:val="18"/>
              </w:rPr>
            </w:pPr>
            <w:r w:rsidRPr="004166FA">
              <w:rPr>
                <w:sz w:val="18"/>
                <w:szCs w:val="18"/>
              </w:rPr>
              <w:t>1</w:t>
            </w:r>
          </w:p>
        </w:tc>
        <w:tc>
          <w:tcPr>
            <w:tcW w:w="3402" w:type="dxa"/>
            <w:vAlign w:val="bottom"/>
          </w:tcPr>
          <w:p w:rsidR="00072C02" w:rsidRPr="004166FA" w:rsidRDefault="00072C02" w:rsidP="00D90C13">
            <w:pPr>
              <w:tabs>
                <w:tab w:val="center" w:pos="709"/>
              </w:tabs>
              <w:spacing w:before="100" w:beforeAutospacing="1" w:after="100" w:afterAutospacing="1"/>
              <w:jc w:val="right"/>
              <w:rPr>
                <w:sz w:val="18"/>
                <w:szCs w:val="18"/>
              </w:rPr>
            </w:pPr>
            <w:r w:rsidRPr="004166FA">
              <w:rPr>
                <w:sz w:val="18"/>
                <w:szCs w:val="18"/>
              </w:rPr>
              <w:t>22 511,99</w:t>
            </w:r>
          </w:p>
        </w:tc>
      </w:tr>
      <w:tr w:rsidR="00072C02" w:rsidRPr="002C76C1" w:rsidTr="00D90C13">
        <w:tc>
          <w:tcPr>
            <w:tcW w:w="3969" w:type="dxa"/>
          </w:tcPr>
          <w:p w:rsidR="00072C02" w:rsidRPr="004166FA" w:rsidRDefault="00072C02" w:rsidP="00D90C13">
            <w:pPr>
              <w:tabs>
                <w:tab w:val="center" w:pos="709"/>
              </w:tabs>
              <w:spacing w:before="100" w:beforeAutospacing="1" w:after="100" w:afterAutospacing="1"/>
              <w:rPr>
                <w:sz w:val="18"/>
                <w:szCs w:val="18"/>
              </w:rPr>
            </w:pPr>
            <w:r w:rsidRPr="004166FA">
              <w:rPr>
                <w:sz w:val="18"/>
                <w:szCs w:val="18"/>
              </w:rPr>
              <w:t>Dishwasher</w:t>
            </w:r>
          </w:p>
        </w:tc>
        <w:tc>
          <w:tcPr>
            <w:tcW w:w="1560" w:type="dxa"/>
          </w:tcPr>
          <w:p w:rsidR="00072C02" w:rsidRPr="004166FA" w:rsidRDefault="00072C02" w:rsidP="00D90C13">
            <w:pPr>
              <w:tabs>
                <w:tab w:val="center" w:pos="709"/>
              </w:tabs>
              <w:spacing w:before="100" w:beforeAutospacing="1" w:after="100" w:afterAutospacing="1"/>
              <w:rPr>
                <w:sz w:val="18"/>
                <w:szCs w:val="18"/>
              </w:rPr>
            </w:pPr>
            <w:r w:rsidRPr="004166FA">
              <w:rPr>
                <w:sz w:val="18"/>
                <w:szCs w:val="18"/>
              </w:rPr>
              <w:t>1</w:t>
            </w:r>
          </w:p>
        </w:tc>
        <w:tc>
          <w:tcPr>
            <w:tcW w:w="3402" w:type="dxa"/>
            <w:vAlign w:val="bottom"/>
          </w:tcPr>
          <w:p w:rsidR="00072C02" w:rsidRPr="004166FA" w:rsidRDefault="00072C02" w:rsidP="00D90C13">
            <w:pPr>
              <w:tabs>
                <w:tab w:val="center" w:pos="709"/>
              </w:tabs>
              <w:spacing w:before="100" w:beforeAutospacing="1" w:after="100" w:afterAutospacing="1"/>
              <w:jc w:val="right"/>
              <w:rPr>
                <w:sz w:val="18"/>
                <w:szCs w:val="18"/>
              </w:rPr>
            </w:pPr>
            <w:r w:rsidRPr="004166FA">
              <w:rPr>
                <w:sz w:val="18"/>
                <w:szCs w:val="18"/>
              </w:rPr>
              <w:t>8 848,00</w:t>
            </w:r>
          </w:p>
        </w:tc>
      </w:tr>
      <w:tr w:rsidR="00072C02" w:rsidRPr="002C76C1" w:rsidTr="00D90C13">
        <w:tc>
          <w:tcPr>
            <w:tcW w:w="3969" w:type="dxa"/>
          </w:tcPr>
          <w:p w:rsidR="00072C02" w:rsidRPr="004166FA" w:rsidRDefault="00072C02" w:rsidP="00D90C13">
            <w:pPr>
              <w:tabs>
                <w:tab w:val="center" w:pos="709"/>
              </w:tabs>
              <w:spacing w:before="100" w:beforeAutospacing="1" w:after="100" w:afterAutospacing="1"/>
              <w:rPr>
                <w:sz w:val="18"/>
                <w:szCs w:val="18"/>
              </w:rPr>
            </w:pPr>
            <w:r w:rsidRPr="004166FA">
              <w:rPr>
                <w:sz w:val="18"/>
                <w:szCs w:val="18"/>
              </w:rPr>
              <w:t>Tumble dryer</w:t>
            </w:r>
          </w:p>
        </w:tc>
        <w:tc>
          <w:tcPr>
            <w:tcW w:w="1560" w:type="dxa"/>
          </w:tcPr>
          <w:p w:rsidR="00072C02" w:rsidRPr="004166FA" w:rsidRDefault="00072C02" w:rsidP="00D90C13">
            <w:pPr>
              <w:tabs>
                <w:tab w:val="center" w:pos="709"/>
              </w:tabs>
              <w:spacing w:before="100" w:beforeAutospacing="1" w:after="100" w:afterAutospacing="1"/>
              <w:rPr>
                <w:sz w:val="18"/>
                <w:szCs w:val="18"/>
              </w:rPr>
            </w:pPr>
            <w:r w:rsidRPr="004166FA">
              <w:rPr>
                <w:sz w:val="18"/>
                <w:szCs w:val="18"/>
              </w:rPr>
              <w:t>1</w:t>
            </w:r>
          </w:p>
        </w:tc>
        <w:tc>
          <w:tcPr>
            <w:tcW w:w="3402" w:type="dxa"/>
            <w:vAlign w:val="bottom"/>
          </w:tcPr>
          <w:p w:rsidR="00072C02" w:rsidRPr="004166FA" w:rsidRDefault="00072C02" w:rsidP="00D90C13">
            <w:pPr>
              <w:tabs>
                <w:tab w:val="center" w:pos="709"/>
              </w:tabs>
              <w:spacing w:before="100" w:beforeAutospacing="1" w:after="100" w:afterAutospacing="1"/>
              <w:jc w:val="right"/>
              <w:rPr>
                <w:sz w:val="18"/>
                <w:szCs w:val="18"/>
              </w:rPr>
            </w:pPr>
            <w:r w:rsidRPr="004166FA">
              <w:rPr>
                <w:sz w:val="18"/>
                <w:szCs w:val="18"/>
              </w:rPr>
              <w:t>9 407,99</w:t>
            </w:r>
          </w:p>
        </w:tc>
      </w:tr>
      <w:tr w:rsidR="00072C02" w:rsidRPr="002C76C1" w:rsidTr="00D90C13">
        <w:tc>
          <w:tcPr>
            <w:tcW w:w="3969" w:type="dxa"/>
          </w:tcPr>
          <w:p w:rsidR="00072C02" w:rsidRPr="004166FA" w:rsidRDefault="00072C02" w:rsidP="00D90C13">
            <w:pPr>
              <w:tabs>
                <w:tab w:val="center" w:pos="709"/>
              </w:tabs>
              <w:spacing w:before="100" w:beforeAutospacing="1" w:after="100" w:afterAutospacing="1"/>
              <w:rPr>
                <w:sz w:val="18"/>
                <w:szCs w:val="18"/>
              </w:rPr>
            </w:pPr>
            <w:r w:rsidRPr="004166FA">
              <w:rPr>
                <w:sz w:val="18"/>
                <w:szCs w:val="18"/>
              </w:rPr>
              <w:t>Microwave oven</w:t>
            </w:r>
          </w:p>
        </w:tc>
        <w:tc>
          <w:tcPr>
            <w:tcW w:w="1560" w:type="dxa"/>
          </w:tcPr>
          <w:p w:rsidR="00072C02" w:rsidRPr="004166FA" w:rsidRDefault="00072C02" w:rsidP="00D90C13">
            <w:pPr>
              <w:tabs>
                <w:tab w:val="center" w:pos="709"/>
              </w:tabs>
              <w:spacing w:before="100" w:beforeAutospacing="1" w:after="100" w:afterAutospacing="1"/>
              <w:rPr>
                <w:sz w:val="18"/>
                <w:szCs w:val="18"/>
              </w:rPr>
            </w:pPr>
            <w:r w:rsidRPr="004166FA">
              <w:rPr>
                <w:sz w:val="18"/>
                <w:szCs w:val="18"/>
              </w:rPr>
              <w:t>1</w:t>
            </w:r>
          </w:p>
        </w:tc>
        <w:tc>
          <w:tcPr>
            <w:tcW w:w="3402" w:type="dxa"/>
            <w:vAlign w:val="bottom"/>
          </w:tcPr>
          <w:p w:rsidR="00072C02" w:rsidRPr="004166FA" w:rsidRDefault="00072C02" w:rsidP="00D90C13">
            <w:pPr>
              <w:tabs>
                <w:tab w:val="center" w:pos="709"/>
              </w:tabs>
              <w:spacing w:before="100" w:beforeAutospacing="1" w:after="100" w:afterAutospacing="1"/>
              <w:jc w:val="right"/>
              <w:rPr>
                <w:sz w:val="18"/>
                <w:szCs w:val="18"/>
              </w:rPr>
            </w:pPr>
            <w:r w:rsidRPr="004166FA">
              <w:rPr>
                <w:sz w:val="18"/>
                <w:szCs w:val="18"/>
              </w:rPr>
              <w:t>3 919,99</w:t>
            </w:r>
          </w:p>
        </w:tc>
      </w:tr>
      <w:tr w:rsidR="00072C02" w:rsidRPr="002C76C1" w:rsidTr="00D90C13">
        <w:tc>
          <w:tcPr>
            <w:tcW w:w="3969" w:type="dxa"/>
          </w:tcPr>
          <w:p w:rsidR="00072C02" w:rsidRPr="004166FA" w:rsidRDefault="00072C02" w:rsidP="00D90C13">
            <w:pPr>
              <w:tabs>
                <w:tab w:val="center" w:pos="709"/>
              </w:tabs>
              <w:spacing w:before="100" w:beforeAutospacing="1" w:after="100" w:afterAutospacing="1"/>
              <w:rPr>
                <w:sz w:val="18"/>
                <w:szCs w:val="18"/>
              </w:rPr>
            </w:pPr>
            <w:r w:rsidRPr="004166FA">
              <w:rPr>
                <w:sz w:val="18"/>
                <w:szCs w:val="18"/>
              </w:rPr>
              <w:t>Washing Machine</w:t>
            </w:r>
          </w:p>
        </w:tc>
        <w:tc>
          <w:tcPr>
            <w:tcW w:w="1560" w:type="dxa"/>
          </w:tcPr>
          <w:p w:rsidR="00072C02" w:rsidRPr="004166FA" w:rsidRDefault="00072C02" w:rsidP="00D90C13">
            <w:pPr>
              <w:tabs>
                <w:tab w:val="center" w:pos="709"/>
              </w:tabs>
              <w:spacing w:before="100" w:beforeAutospacing="1" w:after="100" w:afterAutospacing="1"/>
              <w:rPr>
                <w:sz w:val="18"/>
                <w:szCs w:val="18"/>
              </w:rPr>
            </w:pPr>
            <w:r w:rsidRPr="004166FA">
              <w:rPr>
                <w:sz w:val="18"/>
                <w:szCs w:val="18"/>
              </w:rPr>
              <w:t>1</w:t>
            </w:r>
          </w:p>
        </w:tc>
        <w:tc>
          <w:tcPr>
            <w:tcW w:w="3402" w:type="dxa"/>
            <w:vAlign w:val="bottom"/>
          </w:tcPr>
          <w:p w:rsidR="00072C02" w:rsidRPr="004166FA" w:rsidRDefault="00072C02" w:rsidP="00D90C13">
            <w:pPr>
              <w:tabs>
                <w:tab w:val="center" w:pos="709"/>
              </w:tabs>
              <w:spacing w:before="100" w:beforeAutospacing="1" w:after="100" w:afterAutospacing="1"/>
              <w:jc w:val="right"/>
              <w:rPr>
                <w:sz w:val="18"/>
                <w:szCs w:val="18"/>
              </w:rPr>
            </w:pPr>
            <w:r w:rsidRPr="004166FA">
              <w:rPr>
                <w:sz w:val="18"/>
                <w:szCs w:val="18"/>
              </w:rPr>
              <w:t>8 175,99</w:t>
            </w:r>
          </w:p>
        </w:tc>
      </w:tr>
      <w:tr w:rsidR="00072C02" w:rsidRPr="002C76C1" w:rsidTr="00D90C13">
        <w:tc>
          <w:tcPr>
            <w:tcW w:w="3969" w:type="dxa"/>
          </w:tcPr>
          <w:p w:rsidR="00072C02" w:rsidRPr="004166FA" w:rsidRDefault="00072C02" w:rsidP="00D90C13">
            <w:pPr>
              <w:tabs>
                <w:tab w:val="center" w:pos="709"/>
              </w:tabs>
              <w:spacing w:before="100" w:beforeAutospacing="1" w:after="100" w:afterAutospacing="1"/>
              <w:rPr>
                <w:b/>
                <w:sz w:val="18"/>
                <w:szCs w:val="18"/>
              </w:rPr>
            </w:pPr>
            <w:r w:rsidRPr="004166FA">
              <w:rPr>
                <w:b/>
                <w:sz w:val="18"/>
                <w:szCs w:val="18"/>
              </w:rPr>
              <w:t>TOTAL</w:t>
            </w:r>
          </w:p>
        </w:tc>
        <w:tc>
          <w:tcPr>
            <w:tcW w:w="1560" w:type="dxa"/>
          </w:tcPr>
          <w:p w:rsidR="00072C02" w:rsidRPr="004166FA" w:rsidRDefault="00072C02" w:rsidP="00D90C13">
            <w:pPr>
              <w:tabs>
                <w:tab w:val="center" w:pos="709"/>
              </w:tabs>
              <w:spacing w:before="100" w:beforeAutospacing="1" w:after="100" w:afterAutospacing="1"/>
              <w:rPr>
                <w:sz w:val="18"/>
                <w:szCs w:val="18"/>
              </w:rPr>
            </w:pPr>
          </w:p>
        </w:tc>
        <w:tc>
          <w:tcPr>
            <w:tcW w:w="3402" w:type="dxa"/>
            <w:vAlign w:val="bottom"/>
          </w:tcPr>
          <w:p w:rsidR="00072C02" w:rsidRPr="004166FA" w:rsidRDefault="00072C02" w:rsidP="00D90C13">
            <w:pPr>
              <w:tabs>
                <w:tab w:val="center" w:pos="709"/>
              </w:tabs>
              <w:spacing w:before="100" w:beforeAutospacing="1" w:after="100" w:afterAutospacing="1"/>
              <w:jc w:val="right"/>
              <w:rPr>
                <w:b/>
                <w:sz w:val="18"/>
                <w:szCs w:val="18"/>
              </w:rPr>
            </w:pPr>
            <w:r w:rsidRPr="004166FA">
              <w:rPr>
                <w:b/>
                <w:sz w:val="18"/>
                <w:szCs w:val="18"/>
              </w:rPr>
              <w:t>52 863,96</w:t>
            </w:r>
          </w:p>
        </w:tc>
      </w:tr>
    </w:tbl>
    <w:p w:rsidR="00072C02" w:rsidRPr="002C76C1" w:rsidRDefault="00072C02" w:rsidP="00072C02">
      <w:pPr>
        <w:pStyle w:val="NormalWeb"/>
        <w:tabs>
          <w:tab w:val="center" w:pos="709"/>
        </w:tabs>
        <w:ind w:left="720"/>
        <w:rPr>
          <w:rFonts w:ascii="Arial" w:hAnsi="Arial" w:cs="Arial"/>
          <w:sz w:val="22"/>
          <w:szCs w:val="22"/>
        </w:rPr>
      </w:pPr>
    </w:p>
    <w:p w:rsidR="00072C02" w:rsidRPr="002C76C1" w:rsidRDefault="00072C02" w:rsidP="006F5D2E">
      <w:pPr>
        <w:pStyle w:val="NormalWeb"/>
        <w:numPr>
          <w:ilvl w:val="0"/>
          <w:numId w:val="217"/>
        </w:numPr>
        <w:tabs>
          <w:tab w:val="center" w:pos="709"/>
        </w:tabs>
        <w:ind w:left="426" w:hanging="426"/>
        <w:rPr>
          <w:rFonts w:ascii="Arial" w:hAnsi="Arial" w:cs="Arial"/>
          <w:sz w:val="22"/>
          <w:szCs w:val="22"/>
        </w:rPr>
      </w:pPr>
      <w:r w:rsidRPr="002C76C1">
        <w:rPr>
          <w:rFonts w:ascii="Arial" w:hAnsi="Arial" w:cs="Arial"/>
          <w:sz w:val="22"/>
          <w:szCs w:val="22"/>
        </w:rPr>
        <w:t xml:space="preserve">Contrary to the legislation listed above it was noted that the department did not obtain and evaluate three quotations. </w:t>
      </w:r>
    </w:p>
    <w:p w:rsidR="00072C02" w:rsidRPr="002C76C1" w:rsidRDefault="00072C02" w:rsidP="00072C02">
      <w:pPr>
        <w:pStyle w:val="NormalWeb"/>
        <w:tabs>
          <w:tab w:val="center" w:pos="709"/>
        </w:tabs>
        <w:ind w:left="720"/>
        <w:rPr>
          <w:rFonts w:ascii="Arial" w:hAnsi="Arial" w:cs="Arial"/>
          <w:sz w:val="22"/>
          <w:szCs w:val="22"/>
        </w:rPr>
      </w:pPr>
    </w:p>
    <w:p w:rsidR="00072C02" w:rsidRPr="002C76C1" w:rsidRDefault="00072C02" w:rsidP="00072C02">
      <w:pPr>
        <w:pStyle w:val="NormalWeb"/>
        <w:tabs>
          <w:tab w:val="center" w:pos="709"/>
        </w:tabs>
        <w:rPr>
          <w:rFonts w:ascii="Arial" w:hAnsi="Arial" w:cs="Arial"/>
          <w:sz w:val="22"/>
          <w:szCs w:val="22"/>
        </w:rPr>
      </w:pPr>
      <w:r w:rsidRPr="002C76C1">
        <w:rPr>
          <w:rFonts w:ascii="Arial" w:hAnsi="Arial" w:cs="Arial"/>
          <w:sz w:val="22"/>
          <w:szCs w:val="22"/>
        </w:rPr>
        <w:t xml:space="preserve">Despite there being at least 388 suppliers listed on the supplier register, as being able to provide the department with appliances, the department opted to procure the goods directly from Motseng Facilities Management. </w:t>
      </w:r>
    </w:p>
    <w:p w:rsidR="00072C02" w:rsidRPr="002C76C1" w:rsidRDefault="00072C02" w:rsidP="00072C02">
      <w:pPr>
        <w:pStyle w:val="NormalWeb"/>
        <w:tabs>
          <w:tab w:val="center" w:pos="709"/>
        </w:tabs>
        <w:ind w:left="426"/>
        <w:rPr>
          <w:rFonts w:ascii="Arial" w:hAnsi="Arial" w:cs="Arial"/>
          <w:sz w:val="22"/>
          <w:szCs w:val="22"/>
        </w:rPr>
      </w:pPr>
    </w:p>
    <w:p w:rsidR="00072C02" w:rsidRPr="002C76C1" w:rsidRDefault="00072C02" w:rsidP="00072C02">
      <w:pPr>
        <w:pStyle w:val="NormalWeb"/>
        <w:tabs>
          <w:tab w:val="center" w:pos="709"/>
        </w:tabs>
        <w:rPr>
          <w:rFonts w:ascii="Arial" w:hAnsi="Arial" w:cs="Arial"/>
          <w:sz w:val="22"/>
          <w:szCs w:val="22"/>
        </w:rPr>
      </w:pPr>
      <w:r w:rsidRPr="002C76C1">
        <w:rPr>
          <w:rFonts w:ascii="Arial" w:hAnsi="Arial" w:cs="Arial"/>
          <w:sz w:val="22"/>
          <w:szCs w:val="22"/>
        </w:rPr>
        <w:t xml:space="preserve">No reasons were provided indicating the reason for the deviation. </w:t>
      </w:r>
    </w:p>
    <w:p w:rsidR="00072C02" w:rsidRPr="002C76C1" w:rsidRDefault="00072C02" w:rsidP="00072C02">
      <w:pPr>
        <w:pStyle w:val="NormalWeb"/>
        <w:tabs>
          <w:tab w:val="center" w:pos="709"/>
        </w:tabs>
        <w:ind w:left="720"/>
        <w:rPr>
          <w:rFonts w:ascii="Arial" w:hAnsi="Arial" w:cs="Arial"/>
          <w:sz w:val="22"/>
          <w:szCs w:val="22"/>
        </w:rPr>
      </w:pPr>
    </w:p>
    <w:p w:rsidR="00072C02" w:rsidRPr="002C76C1" w:rsidRDefault="00072C02" w:rsidP="006F5D2E">
      <w:pPr>
        <w:pStyle w:val="NormalWeb"/>
        <w:numPr>
          <w:ilvl w:val="0"/>
          <w:numId w:val="217"/>
        </w:numPr>
        <w:tabs>
          <w:tab w:val="center" w:pos="709"/>
        </w:tabs>
        <w:ind w:left="426" w:hanging="426"/>
        <w:rPr>
          <w:rFonts w:ascii="Arial" w:hAnsi="Arial" w:cs="Arial"/>
          <w:sz w:val="22"/>
          <w:szCs w:val="22"/>
        </w:rPr>
      </w:pPr>
      <w:r w:rsidRPr="002C76C1">
        <w:rPr>
          <w:rFonts w:ascii="Arial" w:hAnsi="Arial" w:cs="Arial"/>
          <w:sz w:val="22"/>
          <w:szCs w:val="22"/>
        </w:rPr>
        <w:t>It was further noted that Motseng Facilities Management followed their internal procurement process and obtained three quotations from the following three companies:</w:t>
      </w:r>
    </w:p>
    <w:p w:rsidR="00072C02" w:rsidRPr="002C76C1" w:rsidRDefault="00072C02" w:rsidP="00072C02">
      <w:pPr>
        <w:pStyle w:val="NormalWeb"/>
        <w:tabs>
          <w:tab w:val="center" w:pos="709"/>
        </w:tabs>
        <w:ind w:left="1080"/>
        <w:rPr>
          <w:rFonts w:ascii="Arial" w:hAnsi="Arial" w:cs="Arial"/>
          <w:sz w:val="22"/>
          <w:szCs w:val="22"/>
        </w:rPr>
      </w:pPr>
      <w:r>
        <w:rPr>
          <w:rFonts w:ascii="Arial" w:hAnsi="Arial" w:cs="Arial"/>
          <w:sz w:val="22"/>
          <w:szCs w:val="22"/>
        </w:rPr>
        <w:t>i)</w:t>
      </w:r>
      <w:r w:rsidRPr="002C76C1">
        <w:rPr>
          <w:rFonts w:ascii="Arial" w:hAnsi="Arial" w:cs="Arial"/>
          <w:sz w:val="22"/>
          <w:szCs w:val="22"/>
        </w:rPr>
        <w:tab/>
        <w:t>Home Hyper City</w:t>
      </w:r>
    </w:p>
    <w:p w:rsidR="00072C02" w:rsidRPr="002C76C1" w:rsidRDefault="00072C02" w:rsidP="00072C02">
      <w:pPr>
        <w:pStyle w:val="NormalWeb"/>
        <w:tabs>
          <w:tab w:val="center" w:pos="709"/>
        </w:tabs>
        <w:ind w:left="1080"/>
        <w:rPr>
          <w:rFonts w:ascii="Arial" w:hAnsi="Arial" w:cs="Arial"/>
          <w:sz w:val="22"/>
          <w:szCs w:val="22"/>
        </w:rPr>
      </w:pPr>
      <w:r>
        <w:rPr>
          <w:rFonts w:ascii="Arial" w:hAnsi="Arial" w:cs="Arial"/>
          <w:sz w:val="22"/>
          <w:szCs w:val="22"/>
        </w:rPr>
        <w:t>ii)</w:t>
      </w:r>
      <w:r w:rsidRPr="002C76C1">
        <w:rPr>
          <w:rFonts w:ascii="Arial" w:hAnsi="Arial" w:cs="Arial"/>
          <w:sz w:val="22"/>
          <w:szCs w:val="22"/>
        </w:rPr>
        <w:tab/>
        <w:t>Game Stores</w:t>
      </w:r>
    </w:p>
    <w:p w:rsidR="00072C02" w:rsidRPr="002C76C1" w:rsidRDefault="00072C02" w:rsidP="00072C02">
      <w:pPr>
        <w:pStyle w:val="NormalWeb"/>
        <w:tabs>
          <w:tab w:val="center" w:pos="709"/>
        </w:tabs>
        <w:ind w:left="1080"/>
        <w:rPr>
          <w:rFonts w:ascii="Arial" w:hAnsi="Arial" w:cs="Arial"/>
          <w:sz w:val="22"/>
          <w:szCs w:val="22"/>
        </w:rPr>
      </w:pPr>
      <w:r>
        <w:rPr>
          <w:rFonts w:ascii="Arial" w:hAnsi="Arial" w:cs="Arial"/>
          <w:sz w:val="22"/>
          <w:szCs w:val="22"/>
        </w:rPr>
        <w:t>iii)</w:t>
      </w:r>
      <w:r w:rsidRPr="002C76C1">
        <w:rPr>
          <w:rFonts w:ascii="Arial" w:hAnsi="Arial" w:cs="Arial"/>
          <w:sz w:val="22"/>
          <w:szCs w:val="22"/>
        </w:rPr>
        <w:tab/>
        <w:t>House and Home</w:t>
      </w:r>
    </w:p>
    <w:p w:rsidR="00072C02" w:rsidRPr="002C76C1" w:rsidRDefault="00072C02" w:rsidP="00072C02">
      <w:pPr>
        <w:tabs>
          <w:tab w:val="center" w:pos="709"/>
        </w:tabs>
        <w:ind w:left="1276" w:hanging="850"/>
        <w:rPr>
          <w:sz w:val="22"/>
          <w:szCs w:val="22"/>
        </w:rPr>
      </w:pPr>
    </w:p>
    <w:p w:rsidR="00072C02" w:rsidRPr="002C76C1" w:rsidRDefault="00072C02" w:rsidP="00072C02">
      <w:pPr>
        <w:tabs>
          <w:tab w:val="left" w:pos="426"/>
          <w:tab w:val="center" w:pos="709"/>
        </w:tabs>
        <w:rPr>
          <w:sz w:val="22"/>
          <w:szCs w:val="22"/>
        </w:rPr>
      </w:pPr>
      <w:r w:rsidRPr="002C76C1">
        <w:rPr>
          <w:sz w:val="22"/>
          <w:szCs w:val="22"/>
        </w:rPr>
        <w:t xml:space="preserve">Motseng Facilities Management then, merely acted as a middle man between the </w:t>
      </w:r>
      <w:r>
        <w:rPr>
          <w:sz w:val="22"/>
          <w:szCs w:val="22"/>
        </w:rPr>
        <w:t>D</w:t>
      </w:r>
      <w:r w:rsidRPr="002C76C1">
        <w:rPr>
          <w:sz w:val="22"/>
          <w:szCs w:val="22"/>
        </w:rPr>
        <w:t xml:space="preserve">epartment and Home Hyper City, by charging the department a 12% “handling fee” </w:t>
      </w:r>
      <w:r w:rsidRPr="002C76C1">
        <w:rPr>
          <w:sz w:val="22"/>
          <w:szCs w:val="22"/>
        </w:rPr>
        <w:tab/>
        <w:t xml:space="preserve">on the cost of the service charged by the winning supplier. </w:t>
      </w:r>
    </w:p>
    <w:p w:rsidR="00072C02" w:rsidRPr="002C76C1" w:rsidRDefault="00072C02" w:rsidP="00072C02">
      <w:pPr>
        <w:tabs>
          <w:tab w:val="left" w:pos="426"/>
          <w:tab w:val="center" w:pos="709"/>
        </w:tabs>
        <w:rPr>
          <w:sz w:val="22"/>
          <w:szCs w:val="22"/>
        </w:rPr>
      </w:pPr>
      <w:r w:rsidRPr="002C76C1">
        <w:rPr>
          <w:sz w:val="22"/>
          <w:szCs w:val="22"/>
        </w:rPr>
        <w:tab/>
      </w:r>
    </w:p>
    <w:p w:rsidR="00072C02" w:rsidRPr="002C76C1" w:rsidRDefault="00072C02" w:rsidP="00072C02">
      <w:pPr>
        <w:tabs>
          <w:tab w:val="left" w:pos="426"/>
          <w:tab w:val="center" w:pos="709"/>
        </w:tabs>
        <w:rPr>
          <w:sz w:val="22"/>
          <w:szCs w:val="22"/>
        </w:rPr>
      </w:pPr>
      <w:r w:rsidRPr="002C76C1">
        <w:rPr>
          <w:sz w:val="22"/>
          <w:szCs w:val="22"/>
        </w:rPr>
        <w:t>The items procured are ordinary household items that are readily available.</w:t>
      </w:r>
      <w:r w:rsidRPr="002C76C1">
        <w:rPr>
          <w:sz w:val="22"/>
          <w:szCs w:val="22"/>
        </w:rPr>
        <w:tab/>
      </w:r>
    </w:p>
    <w:p w:rsidR="00072C02" w:rsidRPr="002C76C1" w:rsidRDefault="00072C02" w:rsidP="00072C02">
      <w:pPr>
        <w:tabs>
          <w:tab w:val="left" w:pos="426"/>
          <w:tab w:val="center" w:pos="709"/>
        </w:tabs>
        <w:rPr>
          <w:sz w:val="22"/>
          <w:szCs w:val="22"/>
        </w:rPr>
      </w:pPr>
    </w:p>
    <w:p w:rsidR="006D3AA1" w:rsidRDefault="006D3AA1" w:rsidP="006D3AA1">
      <w:pPr>
        <w:tabs>
          <w:tab w:val="left" w:pos="426"/>
        </w:tabs>
        <w:rPr>
          <w:sz w:val="22"/>
          <w:szCs w:val="22"/>
        </w:rPr>
      </w:pPr>
      <w:r w:rsidRPr="006D3AA1">
        <w:rPr>
          <w:sz w:val="22"/>
          <w:szCs w:val="22"/>
        </w:rPr>
        <w:t>Planning and consideration of the best value for money options is integral to demand management in deciding to outsource a function opposed to performing the function internally. The service provided appears not to be of a specialised nature and the 12% profit made by the department without using a service provider or if the service has been procured directly from Hyper City.</w:t>
      </w:r>
      <w:r>
        <w:rPr>
          <w:sz w:val="22"/>
          <w:szCs w:val="22"/>
        </w:rPr>
        <w:t xml:space="preserve">  </w:t>
      </w:r>
    </w:p>
    <w:p w:rsidR="00072C02" w:rsidRPr="002C76C1" w:rsidRDefault="00072C02" w:rsidP="00072C02">
      <w:pPr>
        <w:tabs>
          <w:tab w:val="left" w:pos="426"/>
          <w:tab w:val="center" w:pos="709"/>
        </w:tabs>
        <w:rPr>
          <w:sz w:val="22"/>
          <w:szCs w:val="22"/>
        </w:rPr>
      </w:pPr>
      <w:r w:rsidRPr="002C76C1">
        <w:rPr>
          <w:sz w:val="22"/>
          <w:szCs w:val="22"/>
        </w:rPr>
        <w:tab/>
      </w:r>
    </w:p>
    <w:p w:rsidR="00072C02" w:rsidRPr="002C76C1" w:rsidRDefault="00072C02" w:rsidP="00072C02">
      <w:pPr>
        <w:tabs>
          <w:tab w:val="left" w:pos="426"/>
          <w:tab w:val="center" w:pos="709"/>
        </w:tabs>
        <w:rPr>
          <w:sz w:val="22"/>
          <w:szCs w:val="22"/>
        </w:rPr>
      </w:pPr>
      <w:r w:rsidRPr="002C76C1">
        <w:rPr>
          <w:sz w:val="22"/>
          <w:szCs w:val="22"/>
        </w:rPr>
        <w:t xml:space="preserve">Please see the table below for a break-down of amount charged by Motseng </w:t>
      </w:r>
      <w:r w:rsidRPr="002C76C1">
        <w:rPr>
          <w:sz w:val="22"/>
          <w:szCs w:val="22"/>
        </w:rPr>
        <w:tab/>
        <w:t>Facilities Management:</w:t>
      </w:r>
    </w:p>
    <w:p w:rsidR="00072C02" w:rsidRPr="002C76C1" w:rsidRDefault="00072C02" w:rsidP="00072C02">
      <w:pPr>
        <w:tabs>
          <w:tab w:val="center" w:pos="709"/>
        </w:tabs>
        <w:rPr>
          <w:sz w:val="22"/>
          <w:szCs w:val="22"/>
        </w:rPr>
      </w:pPr>
      <w:r w:rsidRPr="002C76C1">
        <w:rPr>
          <w:sz w:val="22"/>
          <w:szCs w:val="22"/>
        </w:rPr>
        <w:tab/>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96"/>
        <w:gridCol w:w="1892"/>
      </w:tblGrid>
      <w:tr w:rsidR="00072C02" w:rsidRPr="002C76C1" w:rsidTr="00D90C13">
        <w:tc>
          <w:tcPr>
            <w:tcW w:w="6896" w:type="dxa"/>
            <w:shd w:val="clear" w:color="auto" w:fill="BFBFBF" w:themeFill="background1" w:themeFillShade="BF"/>
          </w:tcPr>
          <w:p w:rsidR="00072C02" w:rsidRPr="004166FA" w:rsidRDefault="00072C02" w:rsidP="00D90C13">
            <w:pPr>
              <w:pStyle w:val="NormalWeb"/>
              <w:tabs>
                <w:tab w:val="center" w:pos="709"/>
              </w:tabs>
              <w:spacing w:after="120" w:line="260" w:lineRule="exact"/>
              <w:ind w:left="34" w:hanging="34"/>
              <w:rPr>
                <w:rFonts w:ascii="Arial" w:hAnsi="Arial" w:cs="Arial"/>
                <w:b/>
                <w:sz w:val="18"/>
                <w:szCs w:val="18"/>
                <w:lang w:val="en-ZA"/>
              </w:rPr>
            </w:pPr>
            <w:r w:rsidRPr="004166FA">
              <w:rPr>
                <w:rFonts w:ascii="Arial" w:hAnsi="Arial" w:cs="Arial"/>
                <w:sz w:val="18"/>
                <w:szCs w:val="18"/>
              </w:rPr>
              <w:tab/>
            </w:r>
            <w:r w:rsidRPr="004166FA">
              <w:rPr>
                <w:rFonts w:ascii="Arial" w:hAnsi="Arial" w:cs="Arial"/>
                <w:b/>
                <w:sz w:val="18"/>
                <w:szCs w:val="18"/>
                <w:lang w:val="en-ZA"/>
              </w:rPr>
              <w:t>BREAK-DOWN</w:t>
            </w:r>
          </w:p>
        </w:tc>
        <w:tc>
          <w:tcPr>
            <w:tcW w:w="1892" w:type="dxa"/>
            <w:shd w:val="clear" w:color="auto" w:fill="BFBFBF" w:themeFill="background1" w:themeFillShade="BF"/>
          </w:tcPr>
          <w:p w:rsidR="00072C02" w:rsidRPr="004166FA" w:rsidRDefault="00072C02" w:rsidP="00D90C13">
            <w:pPr>
              <w:pStyle w:val="NormalWeb"/>
              <w:tabs>
                <w:tab w:val="center" w:pos="709"/>
              </w:tabs>
              <w:spacing w:after="120" w:line="260" w:lineRule="exact"/>
              <w:ind w:left="357" w:hanging="357"/>
              <w:jc w:val="right"/>
              <w:rPr>
                <w:rFonts w:ascii="Arial" w:hAnsi="Arial" w:cs="Arial"/>
                <w:b/>
                <w:sz w:val="18"/>
                <w:szCs w:val="18"/>
                <w:lang w:val="en-ZA"/>
              </w:rPr>
            </w:pPr>
            <w:r w:rsidRPr="004166FA">
              <w:rPr>
                <w:rFonts w:ascii="Arial" w:hAnsi="Arial" w:cs="Arial"/>
                <w:b/>
                <w:sz w:val="18"/>
                <w:szCs w:val="18"/>
                <w:lang w:val="en-ZA"/>
              </w:rPr>
              <w:t>R</w:t>
            </w:r>
          </w:p>
        </w:tc>
      </w:tr>
      <w:tr w:rsidR="00072C02" w:rsidRPr="002C76C1" w:rsidTr="00D90C13">
        <w:tc>
          <w:tcPr>
            <w:tcW w:w="6896" w:type="dxa"/>
          </w:tcPr>
          <w:p w:rsidR="00072C02" w:rsidRPr="004166FA" w:rsidRDefault="00072C02" w:rsidP="00D90C13">
            <w:pPr>
              <w:pStyle w:val="NormalWeb"/>
              <w:tabs>
                <w:tab w:val="center" w:pos="709"/>
              </w:tabs>
              <w:spacing w:line="260" w:lineRule="exact"/>
              <w:ind w:left="34" w:hanging="34"/>
              <w:rPr>
                <w:rFonts w:ascii="Arial" w:hAnsi="Arial" w:cs="Arial"/>
                <w:sz w:val="18"/>
                <w:szCs w:val="18"/>
                <w:lang w:val="en-ZA"/>
              </w:rPr>
            </w:pPr>
            <w:r w:rsidRPr="004166FA">
              <w:rPr>
                <w:rFonts w:ascii="Arial" w:hAnsi="Arial" w:cs="Arial"/>
                <w:sz w:val="18"/>
                <w:szCs w:val="18"/>
                <w:lang w:val="en-ZA"/>
              </w:rPr>
              <w:t>Total amount of the goods and services charged by Home Hyper City to Motseng (excld VAT)</w:t>
            </w:r>
          </w:p>
        </w:tc>
        <w:tc>
          <w:tcPr>
            <w:tcW w:w="1892" w:type="dxa"/>
            <w:vAlign w:val="bottom"/>
          </w:tcPr>
          <w:p w:rsidR="00072C02" w:rsidRPr="004166FA" w:rsidRDefault="00072C02" w:rsidP="00D90C13">
            <w:pPr>
              <w:pStyle w:val="NormalWeb"/>
              <w:tabs>
                <w:tab w:val="center" w:pos="709"/>
              </w:tabs>
              <w:spacing w:after="120" w:line="260" w:lineRule="exact"/>
              <w:ind w:left="357" w:hanging="357"/>
              <w:jc w:val="right"/>
              <w:rPr>
                <w:rFonts w:ascii="Arial" w:hAnsi="Arial" w:cs="Arial"/>
                <w:sz w:val="18"/>
                <w:szCs w:val="18"/>
                <w:lang w:val="en-ZA"/>
              </w:rPr>
            </w:pPr>
            <w:r w:rsidRPr="004166FA">
              <w:rPr>
                <w:rFonts w:ascii="Arial" w:hAnsi="Arial" w:cs="Arial"/>
                <w:sz w:val="18"/>
                <w:szCs w:val="18"/>
                <w:lang w:val="en-ZA"/>
              </w:rPr>
              <w:t>41 403,07</w:t>
            </w:r>
          </w:p>
        </w:tc>
      </w:tr>
      <w:tr w:rsidR="00072C02" w:rsidRPr="002C76C1" w:rsidTr="00D90C13">
        <w:tc>
          <w:tcPr>
            <w:tcW w:w="6896" w:type="dxa"/>
          </w:tcPr>
          <w:p w:rsidR="00072C02" w:rsidRPr="004166FA" w:rsidRDefault="00072C02" w:rsidP="00D90C13">
            <w:pPr>
              <w:pStyle w:val="NormalWeb"/>
              <w:tabs>
                <w:tab w:val="center" w:pos="709"/>
              </w:tabs>
              <w:spacing w:after="120" w:line="260" w:lineRule="exact"/>
              <w:ind w:left="34" w:hanging="34"/>
              <w:rPr>
                <w:rFonts w:ascii="Arial" w:hAnsi="Arial" w:cs="Arial"/>
                <w:i/>
                <w:sz w:val="18"/>
                <w:szCs w:val="18"/>
                <w:lang w:val="en-ZA"/>
              </w:rPr>
            </w:pPr>
            <w:r w:rsidRPr="004166FA">
              <w:rPr>
                <w:rFonts w:ascii="Arial" w:hAnsi="Arial" w:cs="Arial"/>
                <w:sz w:val="18"/>
                <w:szCs w:val="18"/>
                <w:lang w:val="en-ZA"/>
              </w:rPr>
              <w:t xml:space="preserve">12% Profit and attendance fee charged by Motseng Facilities Management </w:t>
            </w:r>
            <w:r w:rsidRPr="004166FA">
              <w:rPr>
                <w:rFonts w:ascii="Arial" w:hAnsi="Arial" w:cs="Arial"/>
                <w:i/>
                <w:sz w:val="18"/>
                <w:szCs w:val="18"/>
                <w:lang w:val="en-ZA"/>
              </w:rPr>
              <w:t>(R 41 403,07*12%)</w:t>
            </w:r>
          </w:p>
        </w:tc>
        <w:tc>
          <w:tcPr>
            <w:tcW w:w="1892" w:type="dxa"/>
            <w:vAlign w:val="bottom"/>
          </w:tcPr>
          <w:p w:rsidR="00072C02" w:rsidRPr="004166FA" w:rsidRDefault="00072C02" w:rsidP="00D90C13">
            <w:pPr>
              <w:tabs>
                <w:tab w:val="center" w:pos="709"/>
              </w:tabs>
              <w:spacing w:after="120" w:line="260" w:lineRule="exact"/>
              <w:ind w:left="357" w:hanging="357"/>
              <w:jc w:val="right"/>
              <w:rPr>
                <w:sz w:val="18"/>
                <w:szCs w:val="18"/>
              </w:rPr>
            </w:pPr>
            <w:r w:rsidRPr="004166FA">
              <w:rPr>
                <w:sz w:val="18"/>
                <w:szCs w:val="18"/>
              </w:rPr>
              <w:t>4 968,37</w:t>
            </w:r>
          </w:p>
        </w:tc>
      </w:tr>
      <w:tr w:rsidR="00072C02" w:rsidRPr="002C76C1" w:rsidTr="00D90C13">
        <w:tc>
          <w:tcPr>
            <w:tcW w:w="6896" w:type="dxa"/>
          </w:tcPr>
          <w:p w:rsidR="00072C02" w:rsidRPr="004166FA" w:rsidRDefault="00072C02" w:rsidP="00D90C13">
            <w:pPr>
              <w:pStyle w:val="NormalWeb"/>
              <w:tabs>
                <w:tab w:val="center" w:pos="709"/>
              </w:tabs>
              <w:spacing w:after="120" w:line="260" w:lineRule="exact"/>
              <w:ind w:left="34" w:hanging="34"/>
              <w:rPr>
                <w:rFonts w:ascii="Arial" w:hAnsi="Arial" w:cs="Arial"/>
                <w:sz w:val="18"/>
                <w:szCs w:val="18"/>
                <w:lang w:val="en-ZA"/>
              </w:rPr>
            </w:pPr>
            <w:r w:rsidRPr="004166FA">
              <w:rPr>
                <w:rFonts w:ascii="Arial" w:hAnsi="Arial" w:cs="Arial"/>
                <w:sz w:val="18"/>
                <w:szCs w:val="18"/>
                <w:lang w:val="en-ZA"/>
              </w:rPr>
              <w:t>Total amount (Excluding VAT)</w:t>
            </w:r>
          </w:p>
        </w:tc>
        <w:tc>
          <w:tcPr>
            <w:tcW w:w="1892" w:type="dxa"/>
            <w:vAlign w:val="bottom"/>
          </w:tcPr>
          <w:p w:rsidR="00072C02" w:rsidRPr="004166FA" w:rsidRDefault="00072C02" w:rsidP="00D90C13">
            <w:pPr>
              <w:pStyle w:val="NormalWeb"/>
              <w:tabs>
                <w:tab w:val="center" w:pos="709"/>
              </w:tabs>
              <w:spacing w:after="120" w:line="260" w:lineRule="exact"/>
              <w:ind w:left="357" w:hanging="357"/>
              <w:jc w:val="right"/>
              <w:rPr>
                <w:rFonts w:ascii="Arial" w:hAnsi="Arial" w:cs="Arial"/>
                <w:sz w:val="18"/>
                <w:szCs w:val="18"/>
                <w:lang w:val="en-ZA"/>
              </w:rPr>
            </w:pPr>
            <w:r w:rsidRPr="004166FA">
              <w:rPr>
                <w:rFonts w:ascii="Arial" w:hAnsi="Arial" w:cs="Arial"/>
                <w:sz w:val="18"/>
                <w:szCs w:val="18"/>
                <w:lang w:val="en-ZA"/>
              </w:rPr>
              <w:t xml:space="preserve">46 371,44  </w:t>
            </w:r>
          </w:p>
        </w:tc>
      </w:tr>
      <w:tr w:rsidR="00072C02" w:rsidRPr="002C76C1" w:rsidTr="00D90C13">
        <w:tc>
          <w:tcPr>
            <w:tcW w:w="6896" w:type="dxa"/>
          </w:tcPr>
          <w:p w:rsidR="00072C02" w:rsidRPr="004166FA" w:rsidRDefault="00072C02" w:rsidP="00D90C13">
            <w:pPr>
              <w:pStyle w:val="NormalWeb"/>
              <w:tabs>
                <w:tab w:val="center" w:pos="709"/>
              </w:tabs>
              <w:spacing w:after="120" w:line="260" w:lineRule="exact"/>
              <w:ind w:left="34" w:hanging="34"/>
              <w:rPr>
                <w:rFonts w:ascii="Arial" w:hAnsi="Arial" w:cs="Arial"/>
                <w:sz w:val="18"/>
                <w:szCs w:val="18"/>
                <w:lang w:val="en-ZA"/>
              </w:rPr>
            </w:pPr>
            <w:r w:rsidRPr="004166FA">
              <w:rPr>
                <w:rFonts w:ascii="Arial" w:hAnsi="Arial" w:cs="Arial"/>
                <w:sz w:val="18"/>
                <w:szCs w:val="18"/>
                <w:lang w:val="en-ZA"/>
              </w:rPr>
              <w:t>VAT @ 14%</w:t>
            </w:r>
          </w:p>
        </w:tc>
        <w:tc>
          <w:tcPr>
            <w:tcW w:w="1892" w:type="dxa"/>
            <w:vAlign w:val="bottom"/>
          </w:tcPr>
          <w:p w:rsidR="00072C02" w:rsidRPr="004166FA" w:rsidRDefault="00072C02" w:rsidP="00D90C13">
            <w:pPr>
              <w:tabs>
                <w:tab w:val="center" w:pos="709"/>
              </w:tabs>
              <w:spacing w:after="120" w:line="260" w:lineRule="exact"/>
              <w:ind w:left="357" w:hanging="357"/>
              <w:jc w:val="right"/>
              <w:rPr>
                <w:sz w:val="18"/>
                <w:szCs w:val="18"/>
              </w:rPr>
            </w:pPr>
            <w:r w:rsidRPr="004166FA">
              <w:rPr>
                <w:sz w:val="18"/>
                <w:szCs w:val="18"/>
              </w:rPr>
              <w:t>6 492,00</w:t>
            </w:r>
          </w:p>
        </w:tc>
      </w:tr>
      <w:tr w:rsidR="00072C02" w:rsidRPr="002C76C1" w:rsidTr="00D90C13">
        <w:tc>
          <w:tcPr>
            <w:tcW w:w="6896" w:type="dxa"/>
          </w:tcPr>
          <w:p w:rsidR="00072C02" w:rsidRPr="004166FA" w:rsidRDefault="00072C02" w:rsidP="00D90C13">
            <w:pPr>
              <w:pStyle w:val="NormalWeb"/>
              <w:tabs>
                <w:tab w:val="center" w:pos="709"/>
              </w:tabs>
              <w:spacing w:after="120" w:line="260" w:lineRule="exact"/>
              <w:ind w:left="34" w:hanging="34"/>
              <w:rPr>
                <w:rFonts w:ascii="Arial" w:hAnsi="Arial" w:cs="Arial"/>
                <w:b/>
                <w:sz w:val="18"/>
                <w:szCs w:val="18"/>
                <w:lang w:val="en-ZA"/>
              </w:rPr>
            </w:pPr>
            <w:r w:rsidRPr="004166FA">
              <w:rPr>
                <w:rFonts w:ascii="Arial" w:hAnsi="Arial" w:cs="Arial"/>
                <w:b/>
                <w:sz w:val="18"/>
                <w:szCs w:val="18"/>
                <w:lang w:val="en-ZA"/>
              </w:rPr>
              <w:t>Total amount charged to DPW (including VAT)</w:t>
            </w:r>
          </w:p>
        </w:tc>
        <w:tc>
          <w:tcPr>
            <w:tcW w:w="1892" w:type="dxa"/>
            <w:vAlign w:val="bottom"/>
          </w:tcPr>
          <w:p w:rsidR="00072C02" w:rsidRPr="004166FA" w:rsidRDefault="00072C02" w:rsidP="00D90C13">
            <w:pPr>
              <w:pStyle w:val="NormalWeb"/>
              <w:tabs>
                <w:tab w:val="center" w:pos="709"/>
              </w:tabs>
              <w:spacing w:after="120" w:line="260" w:lineRule="exact"/>
              <w:ind w:left="357" w:hanging="357"/>
              <w:jc w:val="right"/>
              <w:rPr>
                <w:rFonts w:ascii="Arial" w:hAnsi="Arial" w:cs="Arial"/>
                <w:sz w:val="18"/>
                <w:szCs w:val="18"/>
              </w:rPr>
            </w:pPr>
            <w:r w:rsidRPr="004166FA">
              <w:rPr>
                <w:rFonts w:ascii="Arial" w:hAnsi="Arial" w:cs="Arial"/>
                <w:b/>
                <w:sz w:val="18"/>
                <w:szCs w:val="18"/>
                <w:lang w:val="en-ZA"/>
              </w:rPr>
              <w:t>52 863,44</w:t>
            </w:r>
          </w:p>
        </w:tc>
      </w:tr>
    </w:tbl>
    <w:p w:rsidR="00072C02" w:rsidRPr="002C76C1" w:rsidRDefault="00072C02" w:rsidP="00072C02">
      <w:pPr>
        <w:tabs>
          <w:tab w:val="center" w:pos="709"/>
        </w:tabs>
        <w:rPr>
          <w:sz w:val="22"/>
          <w:szCs w:val="22"/>
        </w:rPr>
      </w:pPr>
      <w:r w:rsidRPr="002C76C1">
        <w:rPr>
          <w:sz w:val="22"/>
          <w:szCs w:val="22"/>
        </w:rPr>
        <w:tab/>
      </w:r>
    </w:p>
    <w:p w:rsidR="00072C02" w:rsidRPr="002C76C1" w:rsidRDefault="00072C02" w:rsidP="00072C02">
      <w:pPr>
        <w:tabs>
          <w:tab w:val="center" w:pos="709"/>
        </w:tabs>
        <w:rPr>
          <w:sz w:val="22"/>
          <w:szCs w:val="22"/>
        </w:rPr>
      </w:pPr>
    </w:p>
    <w:p w:rsidR="00072C02" w:rsidRPr="002C76C1" w:rsidRDefault="00072C02" w:rsidP="00072C02">
      <w:pPr>
        <w:tabs>
          <w:tab w:val="left" w:pos="426"/>
          <w:tab w:val="center" w:pos="709"/>
        </w:tabs>
        <w:ind w:left="426"/>
        <w:rPr>
          <w:sz w:val="22"/>
          <w:szCs w:val="22"/>
        </w:rPr>
      </w:pPr>
      <w:r w:rsidRPr="002C76C1">
        <w:rPr>
          <w:sz w:val="22"/>
          <w:szCs w:val="22"/>
        </w:rPr>
        <w:t xml:space="preserve">Based on the above it is evident that Motseng Facilities Management was able to follow procurement procedures and obtain three quotations. It is therefore not clear why the department could not do the same instead of incurring the additional cost. </w:t>
      </w:r>
    </w:p>
    <w:p w:rsidR="00072C02" w:rsidRPr="002C76C1" w:rsidRDefault="00072C02" w:rsidP="00072C02">
      <w:pPr>
        <w:tabs>
          <w:tab w:val="left" w:pos="426"/>
          <w:tab w:val="center" w:pos="709"/>
        </w:tabs>
        <w:ind w:left="426"/>
        <w:rPr>
          <w:sz w:val="22"/>
          <w:szCs w:val="22"/>
        </w:rPr>
      </w:pPr>
    </w:p>
    <w:p w:rsidR="00072C02" w:rsidRPr="002C76C1" w:rsidRDefault="00072C02" w:rsidP="006F5D2E">
      <w:pPr>
        <w:pStyle w:val="NormalWeb"/>
        <w:widowControl/>
        <w:numPr>
          <w:ilvl w:val="0"/>
          <w:numId w:val="217"/>
        </w:numPr>
        <w:tabs>
          <w:tab w:val="center" w:pos="709"/>
        </w:tabs>
        <w:spacing w:after="120" w:line="260" w:lineRule="exact"/>
        <w:ind w:left="426" w:hanging="426"/>
        <w:rPr>
          <w:rFonts w:ascii="Arial" w:hAnsi="Arial" w:cs="Arial"/>
          <w:sz w:val="22"/>
          <w:szCs w:val="22"/>
        </w:rPr>
      </w:pPr>
      <w:r w:rsidRPr="002C76C1">
        <w:rPr>
          <w:rFonts w:ascii="Arial" w:hAnsi="Arial" w:cs="Arial"/>
          <w:sz w:val="22"/>
          <w:szCs w:val="22"/>
        </w:rPr>
        <w:t>A PA-12 – approval by the sub/ special/ national/ regional bid adjudication committee signed by the previous CFO on 28 April 2011 was attached to batch 168 095. The title of the document is;</w:t>
      </w:r>
    </w:p>
    <w:p w:rsidR="00072C02" w:rsidRPr="002C76C1" w:rsidRDefault="00072C02" w:rsidP="00072C02">
      <w:pPr>
        <w:pStyle w:val="NormalWeb"/>
        <w:widowControl/>
        <w:tabs>
          <w:tab w:val="center" w:pos="709"/>
        </w:tabs>
        <w:spacing w:after="120" w:line="260" w:lineRule="exact"/>
        <w:ind w:left="426" w:hanging="426"/>
        <w:rPr>
          <w:rFonts w:ascii="Arial" w:hAnsi="Arial" w:cs="Arial"/>
          <w:sz w:val="22"/>
          <w:szCs w:val="22"/>
        </w:rPr>
      </w:pPr>
      <w:r w:rsidRPr="002C76C1">
        <w:rPr>
          <w:rFonts w:ascii="Arial" w:hAnsi="Arial" w:cs="Arial"/>
          <w:sz w:val="22"/>
          <w:szCs w:val="22"/>
        </w:rPr>
        <w:tab/>
        <w:t>“WCS no 044107: Prestige Facilities: Prestige Portfoli – Facilities Management Contract (Motseng Facilities Management) Request for Extention)”</w:t>
      </w:r>
    </w:p>
    <w:p w:rsidR="00072C02" w:rsidRPr="002C76C1" w:rsidRDefault="00072C02" w:rsidP="00072C02">
      <w:pPr>
        <w:pStyle w:val="NormalWeb"/>
        <w:widowControl/>
        <w:tabs>
          <w:tab w:val="center" w:pos="709"/>
        </w:tabs>
        <w:spacing w:after="120" w:line="260" w:lineRule="exact"/>
        <w:ind w:left="426" w:hanging="426"/>
        <w:rPr>
          <w:rFonts w:ascii="Arial" w:hAnsi="Arial" w:cs="Arial"/>
          <w:sz w:val="22"/>
          <w:szCs w:val="22"/>
        </w:rPr>
      </w:pPr>
      <w:r w:rsidRPr="002C76C1">
        <w:rPr>
          <w:rFonts w:ascii="Arial" w:hAnsi="Arial" w:cs="Arial"/>
          <w:sz w:val="22"/>
          <w:szCs w:val="22"/>
        </w:rPr>
        <w:tab/>
      </w:r>
    </w:p>
    <w:p w:rsidR="00072C02" w:rsidRPr="002C76C1" w:rsidRDefault="00072C02" w:rsidP="00072C02">
      <w:pPr>
        <w:pStyle w:val="NormalWeb"/>
        <w:widowControl/>
        <w:tabs>
          <w:tab w:val="center" w:pos="709"/>
        </w:tabs>
        <w:spacing w:after="120" w:line="260" w:lineRule="exact"/>
        <w:ind w:left="426" w:hanging="426"/>
        <w:rPr>
          <w:rFonts w:ascii="Arial" w:hAnsi="Arial" w:cs="Arial"/>
          <w:sz w:val="22"/>
          <w:szCs w:val="22"/>
        </w:rPr>
      </w:pPr>
      <w:r w:rsidRPr="002C76C1">
        <w:rPr>
          <w:rFonts w:ascii="Arial" w:hAnsi="Arial" w:cs="Arial"/>
          <w:sz w:val="22"/>
          <w:szCs w:val="22"/>
        </w:rPr>
        <w:t>The committee members approving the extension was:</w:t>
      </w:r>
    </w:p>
    <w:p w:rsidR="00072C02" w:rsidRPr="002C76C1" w:rsidRDefault="00072C02" w:rsidP="00072C02">
      <w:pPr>
        <w:pStyle w:val="NormalWeb"/>
        <w:widowControl/>
        <w:tabs>
          <w:tab w:val="center" w:pos="709"/>
        </w:tabs>
        <w:spacing w:after="120" w:line="260" w:lineRule="exact"/>
        <w:ind w:left="426"/>
        <w:rPr>
          <w:rFonts w:ascii="Arial" w:hAnsi="Arial" w:cs="Arial"/>
          <w:sz w:val="22"/>
          <w:szCs w:val="22"/>
        </w:rPr>
      </w:pPr>
      <w:r>
        <w:rPr>
          <w:rFonts w:ascii="Arial" w:hAnsi="Arial" w:cs="Arial"/>
          <w:sz w:val="22"/>
          <w:szCs w:val="22"/>
        </w:rPr>
        <w:tab/>
      </w:r>
      <w:r>
        <w:rPr>
          <w:rFonts w:ascii="Arial" w:hAnsi="Arial" w:cs="Arial"/>
          <w:sz w:val="22"/>
          <w:szCs w:val="22"/>
        </w:rPr>
        <w:tab/>
        <w:t>i)</w:t>
      </w:r>
      <w:r>
        <w:rPr>
          <w:rFonts w:ascii="Arial" w:hAnsi="Arial" w:cs="Arial"/>
          <w:sz w:val="22"/>
          <w:szCs w:val="22"/>
        </w:rPr>
        <w:tab/>
      </w:r>
      <w:r w:rsidRPr="002C76C1">
        <w:rPr>
          <w:rFonts w:ascii="Arial" w:hAnsi="Arial" w:cs="Arial"/>
          <w:sz w:val="22"/>
          <w:szCs w:val="22"/>
        </w:rPr>
        <w:t>MS C Motsisi – the previous Chief Financial Officer</w:t>
      </w:r>
    </w:p>
    <w:p w:rsidR="00072C02" w:rsidRPr="002C76C1" w:rsidRDefault="00072C02" w:rsidP="00072C02">
      <w:pPr>
        <w:pStyle w:val="NormalWeb"/>
        <w:widowControl/>
        <w:tabs>
          <w:tab w:val="center" w:pos="709"/>
        </w:tabs>
        <w:spacing w:after="120" w:line="260" w:lineRule="exact"/>
        <w:ind w:left="66"/>
        <w:rPr>
          <w:rFonts w:ascii="Arial" w:hAnsi="Arial" w:cs="Arial"/>
          <w:sz w:val="22"/>
          <w:szCs w:val="22"/>
        </w:rPr>
      </w:pPr>
      <w:r w:rsidRPr="002C76C1">
        <w:rPr>
          <w:rFonts w:ascii="Arial" w:hAnsi="Arial" w:cs="Arial"/>
          <w:sz w:val="22"/>
          <w:szCs w:val="22"/>
        </w:rPr>
        <w:tab/>
      </w:r>
      <w:r>
        <w:rPr>
          <w:rFonts w:ascii="Arial" w:hAnsi="Arial" w:cs="Arial"/>
          <w:sz w:val="22"/>
          <w:szCs w:val="22"/>
        </w:rPr>
        <w:tab/>
        <w:t xml:space="preserve">ii) </w:t>
      </w:r>
      <w:r>
        <w:rPr>
          <w:rFonts w:ascii="Arial" w:hAnsi="Arial" w:cs="Arial"/>
          <w:sz w:val="22"/>
          <w:szCs w:val="22"/>
        </w:rPr>
        <w:tab/>
      </w:r>
      <w:r w:rsidRPr="002C76C1">
        <w:rPr>
          <w:rFonts w:ascii="Arial" w:hAnsi="Arial" w:cs="Arial"/>
          <w:sz w:val="22"/>
          <w:szCs w:val="22"/>
        </w:rPr>
        <w:t>Mr T Tabane – the Chief Director SCM</w:t>
      </w:r>
    </w:p>
    <w:p w:rsidR="00072C02" w:rsidRPr="002C76C1" w:rsidRDefault="00072C02" w:rsidP="00072C02">
      <w:pPr>
        <w:pStyle w:val="NormalWeb"/>
        <w:widowControl/>
        <w:tabs>
          <w:tab w:val="center" w:pos="709"/>
        </w:tabs>
        <w:spacing w:after="120" w:line="260" w:lineRule="exact"/>
        <w:ind w:left="426"/>
        <w:rPr>
          <w:rFonts w:ascii="Arial" w:hAnsi="Arial" w:cs="Arial"/>
          <w:sz w:val="22"/>
          <w:szCs w:val="22"/>
        </w:rPr>
      </w:pPr>
      <w:r>
        <w:rPr>
          <w:rFonts w:ascii="Arial" w:hAnsi="Arial" w:cs="Arial"/>
          <w:sz w:val="22"/>
          <w:szCs w:val="22"/>
        </w:rPr>
        <w:t xml:space="preserve">     iii)</w:t>
      </w:r>
      <w:r>
        <w:rPr>
          <w:rFonts w:ascii="Arial" w:hAnsi="Arial" w:cs="Arial"/>
          <w:sz w:val="22"/>
          <w:szCs w:val="22"/>
        </w:rPr>
        <w:tab/>
      </w:r>
      <w:r w:rsidRPr="002C76C1">
        <w:rPr>
          <w:rFonts w:ascii="Arial" w:hAnsi="Arial" w:cs="Arial"/>
          <w:sz w:val="22"/>
          <w:szCs w:val="22"/>
        </w:rPr>
        <w:t>Ms J Prinsloo – the Chief Director: Trading Account</w:t>
      </w:r>
    </w:p>
    <w:p w:rsidR="00072C02" w:rsidRPr="002C76C1" w:rsidRDefault="00072C02" w:rsidP="00072C02">
      <w:pPr>
        <w:pStyle w:val="NormalWeb"/>
        <w:widowControl/>
        <w:tabs>
          <w:tab w:val="center" w:pos="709"/>
        </w:tabs>
        <w:spacing w:after="120" w:line="260" w:lineRule="exact"/>
        <w:ind w:left="360"/>
        <w:rPr>
          <w:rFonts w:ascii="Arial" w:hAnsi="Arial" w:cs="Arial"/>
          <w:sz w:val="22"/>
          <w:szCs w:val="22"/>
        </w:rPr>
      </w:pPr>
    </w:p>
    <w:p w:rsidR="00072C02" w:rsidRPr="002C76C1" w:rsidRDefault="00072C02" w:rsidP="00072C02">
      <w:pPr>
        <w:pStyle w:val="NormalWeb"/>
        <w:widowControl/>
        <w:tabs>
          <w:tab w:val="center" w:pos="709"/>
        </w:tabs>
        <w:spacing w:after="120" w:line="260" w:lineRule="exact"/>
        <w:rPr>
          <w:rFonts w:ascii="Arial" w:hAnsi="Arial" w:cs="Arial"/>
          <w:sz w:val="22"/>
          <w:szCs w:val="22"/>
        </w:rPr>
      </w:pPr>
      <w:r w:rsidRPr="002C76C1">
        <w:rPr>
          <w:rFonts w:ascii="Arial" w:hAnsi="Arial" w:cs="Arial"/>
          <w:sz w:val="22"/>
          <w:szCs w:val="22"/>
        </w:rPr>
        <w:t>The latter was indicated as a comment on the PA-12:</w:t>
      </w:r>
    </w:p>
    <w:p w:rsidR="00072C02" w:rsidRPr="002C76C1" w:rsidRDefault="00072C02" w:rsidP="00072C02">
      <w:pPr>
        <w:pStyle w:val="NormalWeb"/>
        <w:widowControl/>
        <w:tabs>
          <w:tab w:val="center" w:pos="709"/>
        </w:tabs>
        <w:spacing w:after="120" w:line="260" w:lineRule="exact"/>
        <w:rPr>
          <w:rFonts w:ascii="Arial" w:hAnsi="Arial" w:cs="Arial"/>
          <w:sz w:val="22"/>
          <w:szCs w:val="22"/>
        </w:rPr>
      </w:pPr>
      <w:r w:rsidRPr="002C76C1">
        <w:rPr>
          <w:rFonts w:ascii="Arial" w:hAnsi="Arial" w:cs="Arial"/>
          <w:sz w:val="22"/>
          <w:szCs w:val="22"/>
        </w:rPr>
        <w:t>“Approval is granted for 9 months  - 31/12/2011. Approval is for the extension and not the budget. This is the second and final extension. The region must put in place a new contract before the expiry of this contract.”</w:t>
      </w:r>
    </w:p>
    <w:p w:rsidR="00072C02" w:rsidRPr="002C76C1" w:rsidRDefault="00072C02" w:rsidP="00072C02">
      <w:pPr>
        <w:pStyle w:val="NormalWeb"/>
        <w:widowControl/>
        <w:tabs>
          <w:tab w:val="center" w:pos="709"/>
        </w:tabs>
        <w:spacing w:after="120" w:line="260" w:lineRule="exact"/>
        <w:rPr>
          <w:rFonts w:ascii="Arial" w:hAnsi="Arial" w:cs="Arial"/>
          <w:sz w:val="22"/>
          <w:szCs w:val="22"/>
        </w:rPr>
      </w:pPr>
      <w:r w:rsidRPr="002C76C1">
        <w:rPr>
          <w:rFonts w:ascii="Arial" w:hAnsi="Arial" w:cs="Arial"/>
          <w:sz w:val="22"/>
          <w:szCs w:val="22"/>
        </w:rPr>
        <w:t>The previous CFO, other officials and the Acting Accounting Officer were aware that the Motseng Facilities Management contract is under investigation by SIU.</w:t>
      </w:r>
    </w:p>
    <w:p w:rsidR="00072C02" w:rsidRPr="002C76C1" w:rsidRDefault="00072C02" w:rsidP="00072C02">
      <w:pPr>
        <w:pStyle w:val="NormalWeb"/>
        <w:widowControl/>
        <w:tabs>
          <w:tab w:val="center" w:pos="709"/>
        </w:tabs>
        <w:spacing w:after="120" w:line="260" w:lineRule="exact"/>
        <w:rPr>
          <w:rFonts w:ascii="Arial" w:hAnsi="Arial" w:cs="Arial"/>
          <w:sz w:val="22"/>
          <w:szCs w:val="22"/>
        </w:rPr>
      </w:pPr>
      <w:r w:rsidRPr="002C76C1">
        <w:rPr>
          <w:rFonts w:ascii="Arial" w:hAnsi="Arial" w:cs="Arial"/>
          <w:sz w:val="22"/>
          <w:szCs w:val="22"/>
        </w:rPr>
        <w:t>The Acting Accounting Officer did therefore not take effective and appropriate steps to prevent irregular expenditure as required in terms of section 38(1)(c)(ii) of the PMFA. In terms of section 81(1) of the PFMA the latter constitutes financial misconduct.</w:t>
      </w:r>
    </w:p>
    <w:p w:rsidR="00072C02" w:rsidRPr="002C76C1" w:rsidRDefault="00072C02" w:rsidP="00072C02">
      <w:pPr>
        <w:pStyle w:val="NormalWeb"/>
        <w:widowControl/>
        <w:tabs>
          <w:tab w:val="center" w:pos="709"/>
        </w:tabs>
        <w:spacing w:line="260" w:lineRule="exact"/>
        <w:rPr>
          <w:rFonts w:ascii="Arial" w:hAnsi="Arial" w:cs="Arial"/>
          <w:sz w:val="22"/>
          <w:szCs w:val="22"/>
        </w:rPr>
      </w:pPr>
      <w:r w:rsidRPr="002C76C1">
        <w:rPr>
          <w:rFonts w:ascii="Arial" w:hAnsi="Arial" w:cs="Arial"/>
          <w:sz w:val="22"/>
          <w:szCs w:val="22"/>
        </w:rPr>
        <w:t>The previous CFO, the Chief Director SCM and the Chief Director: Trading Account did not comply with section 45(c) of the PFMA as they did not take effective and appropriate steps to prevent irregular expenditure with the extension of the Motseng Facilities Management contract.</w:t>
      </w:r>
    </w:p>
    <w:p w:rsidR="00072C02" w:rsidRPr="002C76C1" w:rsidRDefault="00072C02" w:rsidP="00072C02">
      <w:pPr>
        <w:pStyle w:val="NormalWeb"/>
        <w:widowControl/>
        <w:tabs>
          <w:tab w:val="center" w:pos="709"/>
        </w:tabs>
        <w:spacing w:line="260" w:lineRule="exact"/>
        <w:ind w:left="709"/>
        <w:rPr>
          <w:rFonts w:ascii="Arial" w:hAnsi="Arial" w:cs="Arial"/>
          <w:sz w:val="22"/>
          <w:szCs w:val="22"/>
        </w:rPr>
      </w:pPr>
    </w:p>
    <w:p w:rsidR="00072C02" w:rsidRPr="002C76C1" w:rsidRDefault="00072C02" w:rsidP="006F5D2E">
      <w:pPr>
        <w:pStyle w:val="NormalWeb"/>
        <w:widowControl/>
        <w:numPr>
          <w:ilvl w:val="0"/>
          <w:numId w:val="217"/>
        </w:numPr>
        <w:tabs>
          <w:tab w:val="center" w:pos="709"/>
        </w:tabs>
        <w:spacing w:after="120" w:line="260" w:lineRule="exact"/>
        <w:ind w:left="426" w:hanging="426"/>
        <w:rPr>
          <w:rFonts w:ascii="Arial" w:hAnsi="Arial" w:cs="Arial"/>
          <w:sz w:val="22"/>
          <w:szCs w:val="22"/>
        </w:rPr>
      </w:pPr>
      <w:r w:rsidRPr="002C76C1">
        <w:rPr>
          <w:rFonts w:ascii="Arial" w:hAnsi="Arial" w:cs="Arial"/>
          <w:sz w:val="22"/>
          <w:szCs w:val="22"/>
        </w:rPr>
        <w:t>As the Motseng Facilities Management contract is with SIU it could not be determined if;</w:t>
      </w:r>
    </w:p>
    <w:p w:rsidR="00072C02" w:rsidRPr="002C76C1" w:rsidRDefault="00072C02" w:rsidP="00072C02">
      <w:pPr>
        <w:pStyle w:val="NormalWeb"/>
        <w:widowControl/>
        <w:tabs>
          <w:tab w:val="center" w:pos="709"/>
        </w:tabs>
        <w:spacing w:after="120" w:line="260" w:lineRule="exact"/>
        <w:ind w:left="1440" w:hanging="1440"/>
        <w:rPr>
          <w:rFonts w:ascii="Arial" w:hAnsi="Arial" w:cs="Arial"/>
          <w:sz w:val="22"/>
          <w:szCs w:val="22"/>
        </w:rPr>
      </w:pPr>
      <w:r w:rsidRPr="002C76C1">
        <w:rPr>
          <w:rFonts w:ascii="Arial" w:hAnsi="Arial" w:cs="Arial"/>
          <w:sz w:val="22"/>
          <w:szCs w:val="22"/>
        </w:rPr>
        <w:tab/>
      </w:r>
      <w:r>
        <w:rPr>
          <w:rFonts w:ascii="Arial" w:hAnsi="Arial" w:cs="Arial"/>
          <w:sz w:val="22"/>
          <w:szCs w:val="22"/>
        </w:rPr>
        <w:t>i)</w:t>
      </w:r>
      <w:r>
        <w:rPr>
          <w:rFonts w:ascii="Arial" w:hAnsi="Arial" w:cs="Arial"/>
          <w:sz w:val="22"/>
          <w:szCs w:val="22"/>
        </w:rPr>
        <w:tab/>
      </w:r>
      <w:r w:rsidRPr="002C76C1">
        <w:rPr>
          <w:rFonts w:ascii="Arial" w:hAnsi="Arial" w:cs="Arial"/>
          <w:sz w:val="22"/>
          <w:szCs w:val="22"/>
        </w:rPr>
        <w:t>Expenditure incurred was above the threshold indicated in the i</w:t>
      </w:r>
      <w:r w:rsidRPr="002C76C1">
        <w:rPr>
          <w:rFonts w:ascii="Arial" w:hAnsi="Arial" w:cs="Arial"/>
          <w:iCs/>
          <w:sz w:val="22"/>
          <w:szCs w:val="22"/>
        </w:rPr>
        <w:t>nstruction note on enhancing compliance monitoring and improving transparency and accountability in SCM, effective from 31 May 2011.</w:t>
      </w:r>
    </w:p>
    <w:p w:rsidR="00072C02" w:rsidRPr="002C76C1" w:rsidRDefault="00072C02" w:rsidP="00072C02">
      <w:pPr>
        <w:pStyle w:val="NormalWeb"/>
        <w:widowControl/>
        <w:tabs>
          <w:tab w:val="center" w:pos="709"/>
        </w:tabs>
        <w:spacing w:after="120" w:line="260" w:lineRule="exact"/>
        <w:ind w:left="1440" w:hanging="1440"/>
        <w:rPr>
          <w:rFonts w:ascii="Arial" w:hAnsi="Arial" w:cs="Arial"/>
          <w:sz w:val="22"/>
          <w:szCs w:val="22"/>
        </w:rPr>
      </w:pPr>
      <w:r w:rsidRPr="002C76C1">
        <w:rPr>
          <w:rFonts w:ascii="Arial" w:hAnsi="Arial" w:cs="Arial"/>
          <w:iCs/>
          <w:sz w:val="22"/>
          <w:szCs w:val="22"/>
        </w:rPr>
        <w:tab/>
      </w:r>
      <w:r>
        <w:rPr>
          <w:rFonts w:ascii="Arial" w:hAnsi="Arial" w:cs="Arial"/>
          <w:iCs/>
          <w:sz w:val="22"/>
          <w:szCs w:val="22"/>
        </w:rPr>
        <w:t>ii)</w:t>
      </w:r>
      <w:r>
        <w:rPr>
          <w:rFonts w:ascii="Arial" w:hAnsi="Arial" w:cs="Arial"/>
          <w:iCs/>
          <w:sz w:val="22"/>
          <w:szCs w:val="22"/>
        </w:rPr>
        <w:tab/>
      </w:r>
      <w:r w:rsidRPr="002C76C1">
        <w:rPr>
          <w:rFonts w:ascii="Arial" w:hAnsi="Arial" w:cs="Arial"/>
          <w:iCs/>
          <w:sz w:val="22"/>
          <w:szCs w:val="22"/>
        </w:rPr>
        <w:t>There was also no documentation attached to proof that the deviation was approved by the accounting officer. In the absence of the contract it could not be determined if the accounting officer should have approved the extension. It should further be noted that the extension reported in paragraph (e) did not indicate the original contract amount and an amount for the extension.</w:t>
      </w:r>
    </w:p>
    <w:p w:rsidR="00072C02" w:rsidRPr="002C76C1" w:rsidRDefault="00072C02" w:rsidP="00072C02">
      <w:pPr>
        <w:pStyle w:val="NormalWeb"/>
        <w:widowControl/>
        <w:tabs>
          <w:tab w:val="center" w:pos="709"/>
        </w:tabs>
        <w:spacing w:line="260" w:lineRule="exact"/>
        <w:rPr>
          <w:rFonts w:ascii="Arial" w:hAnsi="Arial" w:cs="Arial"/>
          <w:sz w:val="22"/>
          <w:szCs w:val="22"/>
        </w:rPr>
      </w:pPr>
      <w:r w:rsidRPr="002C76C1">
        <w:rPr>
          <w:rFonts w:ascii="Arial" w:hAnsi="Arial" w:cs="Arial"/>
          <w:iCs/>
          <w:sz w:val="22"/>
          <w:szCs w:val="22"/>
        </w:rPr>
        <w:tab/>
        <w:t xml:space="preserve">If the matter should have been reported to the AGSA and NT within ten working days from the approval by the accounting offer as required by </w:t>
      </w:r>
      <w:r w:rsidRPr="002C76C1">
        <w:rPr>
          <w:rFonts w:ascii="Arial" w:hAnsi="Arial" w:cs="Arial"/>
          <w:sz w:val="22"/>
          <w:szCs w:val="22"/>
        </w:rPr>
        <w:t>supply chain circular of NT dated 24 April 2012.</w:t>
      </w:r>
    </w:p>
    <w:p w:rsidR="00072C02" w:rsidRPr="002C76C1" w:rsidRDefault="00072C02" w:rsidP="00072C02">
      <w:pPr>
        <w:pStyle w:val="NormalWeb"/>
        <w:widowControl/>
        <w:tabs>
          <w:tab w:val="center" w:pos="709"/>
          <w:tab w:val="left" w:pos="1643"/>
        </w:tabs>
        <w:spacing w:line="260" w:lineRule="exact"/>
        <w:ind w:left="720"/>
        <w:rPr>
          <w:rFonts w:ascii="Arial" w:hAnsi="Arial" w:cs="Arial"/>
          <w:sz w:val="22"/>
          <w:szCs w:val="22"/>
        </w:rPr>
      </w:pPr>
      <w:r w:rsidRPr="002C76C1">
        <w:rPr>
          <w:rFonts w:ascii="Arial" w:hAnsi="Arial" w:cs="Arial"/>
          <w:sz w:val="22"/>
          <w:szCs w:val="22"/>
        </w:rPr>
        <w:tab/>
      </w:r>
    </w:p>
    <w:p w:rsidR="00072C02" w:rsidRPr="002C76C1" w:rsidRDefault="00072C02" w:rsidP="006F5D2E">
      <w:pPr>
        <w:pStyle w:val="NormalWeb"/>
        <w:widowControl/>
        <w:numPr>
          <w:ilvl w:val="0"/>
          <w:numId w:val="217"/>
        </w:numPr>
        <w:tabs>
          <w:tab w:val="center" w:pos="709"/>
        </w:tabs>
        <w:spacing w:line="260" w:lineRule="exact"/>
        <w:ind w:left="426" w:hanging="426"/>
        <w:rPr>
          <w:rFonts w:ascii="Arial" w:hAnsi="Arial" w:cs="Arial"/>
          <w:sz w:val="22"/>
          <w:szCs w:val="22"/>
        </w:rPr>
      </w:pPr>
      <w:r w:rsidRPr="002C76C1">
        <w:rPr>
          <w:rFonts w:ascii="Arial" w:hAnsi="Arial" w:cs="Arial"/>
          <w:sz w:val="22"/>
          <w:szCs w:val="22"/>
        </w:rPr>
        <w:t>There was also not a tax clearance certificate attached to the payment. Seeing that the contract was extended it is therefore not evident if it was ensured that the department is still in possession of an original, still valid tax clearance certificate.</w:t>
      </w:r>
    </w:p>
    <w:p w:rsidR="00072C02" w:rsidRPr="002C76C1" w:rsidRDefault="00072C02" w:rsidP="00072C02">
      <w:pPr>
        <w:pStyle w:val="NormalWeb"/>
        <w:widowControl/>
        <w:tabs>
          <w:tab w:val="center" w:pos="709"/>
        </w:tabs>
        <w:spacing w:after="120" w:line="260" w:lineRule="exact"/>
        <w:ind w:left="720"/>
        <w:rPr>
          <w:rFonts w:ascii="Arial" w:hAnsi="Arial" w:cs="Arial"/>
          <w:sz w:val="22"/>
          <w:szCs w:val="22"/>
        </w:rPr>
      </w:pPr>
    </w:p>
    <w:p w:rsidR="00072C02" w:rsidRPr="002C76C1" w:rsidRDefault="00072C02" w:rsidP="00072C02">
      <w:pPr>
        <w:pStyle w:val="NormalWeb"/>
        <w:tabs>
          <w:tab w:val="center" w:pos="709"/>
        </w:tabs>
        <w:spacing w:after="100" w:afterAutospacing="1"/>
        <w:rPr>
          <w:rFonts w:ascii="Arial" w:hAnsi="Arial" w:cs="Arial"/>
          <w:sz w:val="22"/>
          <w:szCs w:val="22"/>
        </w:rPr>
      </w:pPr>
      <w:r>
        <w:rPr>
          <w:rFonts w:ascii="Arial" w:hAnsi="Arial" w:cs="Arial"/>
          <w:sz w:val="22"/>
          <w:szCs w:val="22"/>
        </w:rPr>
        <w:t>The finding occurred as a result of the fact that:</w:t>
      </w:r>
    </w:p>
    <w:p w:rsidR="00072C02" w:rsidRPr="002C76C1" w:rsidRDefault="00072C02" w:rsidP="00072C02">
      <w:pPr>
        <w:pStyle w:val="NormalWeb"/>
        <w:tabs>
          <w:tab w:val="center" w:pos="709"/>
        </w:tabs>
        <w:spacing w:after="100" w:afterAutospacing="1"/>
        <w:rPr>
          <w:rFonts w:ascii="Arial" w:hAnsi="Arial" w:cs="Arial"/>
          <w:sz w:val="22"/>
          <w:szCs w:val="22"/>
        </w:rPr>
      </w:pPr>
      <w:r w:rsidRPr="002C76C1">
        <w:rPr>
          <w:rFonts w:ascii="Arial" w:hAnsi="Arial" w:cs="Arial"/>
          <w:sz w:val="22"/>
          <w:szCs w:val="22"/>
          <w:lang w:val="en-GB"/>
        </w:rPr>
        <w:t>As per discussion with the Assistant Director: Interior – Prestige, it was noted that Prestige has a contract with Motseng Investments to render a variety of goods and services by way of sub-contractors. In this contract a profit margin was approved for Motseng Investments. He mentioned that the Department of Public Works: Prestige will not always be able to deal directly with the sub-contractor as these suppliers are not located on the prospective supplier lists. He however agrees that there might be certain other suppliers on the prospective supplier listing that might be able to render similar services, even at a cheaper price, but he noted that as most of the dealings, where they involve Motseng Investments, relates to projects that they need to finalise as soon as possible and there is not always time to follow a quotation procedure as it is time consuming. Involving Motseng Investments from the start is a much more time efficient process.</w:t>
      </w:r>
    </w:p>
    <w:p w:rsidR="00072C02" w:rsidRPr="002C76C1" w:rsidRDefault="00072C02" w:rsidP="00072C02">
      <w:pPr>
        <w:tabs>
          <w:tab w:val="center" w:pos="709"/>
        </w:tabs>
        <w:rPr>
          <w:sz w:val="22"/>
          <w:szCs w:val="22"/>
        </w:rPr>
      </w:pPr>
    </w:p>
    <w:p w:rsidR="00072C02" w:rsidRPr="002C76C1" w:rsidRDefault="00072C02" w:rsidP="00072C02">
      <w:pPr>
        <w:pStyle w:val="NormalWeb"/>
        <w:tabs>
          <w:tab w:val="center" w:pos="709"/>
        </w:tabs>
        <w:rPr>
          <w:rFonts w:ascii="Arial" w:hAnsi="Arial" w:cs="Arial"/>
          <w:sz w:val="22"/>
          <w:szCs w:val="22"/>
        </w:rPr>
      </w:pPr>
      <w:r>
        <w:rPr>
          <w:rFonts w:ascii="Arial" w:hAnsi="Arial" w:cs="Arial"/>
          <w:sz w:val="22"/>
          <w:szCs w:val="22"/>
        </w:rPr>
        <w:t>Impact of the finding:</w:t>
      </w:r>
    </w:p>
    <w:p w:rsidR="00072C02" w:rsidRPr="002C76C1" w:rsidRDefault="00072C02" w:rsidP="006F5D2E">
      <w:pPr>
        <w:numPr>
          <w:ilvl w:val="0"/>
          <w:numId w:val="218"/>
        </w:numPr>
        <w:tabs>
          <w:tab w:val="center" w:pos="709"/>
        </w:tabs>
        <w:spacing w:before="100" w:beforeAutospacing="1" w:after="100" w:afterAutospacing="1"/>
        <w:ind w:left="426" w:hanging="426"/>
        <w:rPr>
          <w:sz w:val="22"/>
          <w:szCs w:val="22"/>
        </w:rPr>
      </w:pPr>
      <w:r w:rsidRPr="002C76C1">
        <w:rPr>
          <w:sz w:val="22"/>
          <w:szCs w:val="22"/>
        </w:rPr>
        <w:t xml:space="preserve">Fruitless and wasteful expenditure incurred of R5 663,94 (R4 968,37*114/100). </w:t>
      </w:r>
    </w:p>
    <w:p w:rsidR="00072C02" w:rsidRPr="002C76C1" w:rsidRDefault="00072C02" w:rsidP="006F5D2E">
      <w:pPr>
        <w:numPr>
          <w:ilvl w:val="0"/>
          <w:numId w:val="218"/>
        </w:numPr>
        <w:tabs>
          <w:tab w:val="center" w:pos="709"/>
        </w:tabs>
        <w:ind w:left="426" w:hanging="426"/>
        <w:rPr>
          <w:sz w:val="22"/>
          <w:szCs w:val="22"/>
        </w:rPr>
      </w:pPr>
      <w:r w:rsidRPr="002C76C1">
        <w:rPr>
          <w:sz w:val="22"/>
          <w:szCs w:val="22"/>
        </w:rPr>
        <w:t>Irregular expenditure incurred of R47 199,50 (excluding the fruitless and wasteful expenditure noted above), due to:</w:t>
      </w:r>
    </w:p>
    <w:p w:rsidR="00072C02" w:rsidRPr="004166FA" w:rsidRDefault="00072C02" w:rsidP="006F5D2E">
      <w:pPr>
        <w:pStyle w:val="ListParagraph"/>
        <w:numPr>
          <w:ilvl w:val="0"/>
          <w:numId w:val="219"/>
        </w:numPr>
        <w:tabs>
          <w:tab w:val="center" w:pos="709"/>
        </w:tabs>
        <w:rPr>
          <w:rFonts w:ascii="Arial" w:hAnsi="Arial" w:cs="Arial"/>
          <w:sz w:val="22"/>
          <w:szCs w:val="22"/>
        </w:rPr>
      </w:pPr>
      <w:r w:rsidRPr="004166FA">
        <w:rPr>
          <w:rFonts w:ascii="Arial" w:hAnsi="Arial" w:cs="Arial"/>
          <w:sz w:val="22"/>
          <w:szCs w:val="22"/>
        </w:rPr>
        <w:t xml:space="preserve">The department not obtaining three quotes as required by SCM policies and procedures as required by PN 8 of 2007/08 even though it possible to do so. </w:t>
      </w:r>
    </w:p>
    <w:p w:rsidR="00072C02" w:rsidRPr="004166FA" w:rsidRDefault="00072C02" w:rsidP="006F5D2E">
      <w:pPr>
        <w:pStyle w:val="ListParagraph"/>
        <w:numPr>
          <w:ilvl w:val="0"/>
          <w:numId w:val="219"/>
        </w:numPr>
        <w:tabs>
          <w:tab w:val="center" w:pos="709"/>
        </w:tabs>
        <w:rPr>
          <w:rFonts w:ascii="Arial" w:hAnsi="Arial" w:cs="Arial"/>
          <w:sz w:val="22"/>
          <w:szCs w:val="22"/>
        </w:rPr>
      </w:pPr>
      <w:r w:rsidRPr="004166FA">
        <w:rPr>
          <w:rFonts w:ascii="Arial" w:hAnsi="Arial" w:cs="Arial"/>
          <w:sz w:val="22"/>
          <w:szCs w:val="22"/>
        </w:rPr>
        <w:t xml:space="preserve">An original tax clearance certificate as required by paragraph 6.1 of PN  8 of 2007/2008 was not submitted. </w:t>
      </w:r>
    </w:p>
    <w:p w:rsidR="00072C02" w:rsidRPr="002C76C1" w:rsidRDefault="00072C02" w:rsidP="006F5D2E">
      <w:pPr>
        <w:numPr>
          <w:ilvl w:val="0"/>
          <w:numId w:val="218"/>
        </w:numPr>
        <w:tabs>
          <w:tab w:val="center" w:pos="709"/>
        </w:tabs>
        <w:ind w:left="426" w:hanging="426"/>
        <w:rPr>
          <w:sz w:val="22"/>
          <w:szCs w:val="22"/>
        </w:rPr>
      </w:pPr>
      <w:r w:rsidRPr="002C76C1">
        <w:rPr>
          <w:sz w:val="22"/>
          <w:szCs w:val="22"/>
        </w:rPr>
        <w:t xml:space="preserve">Increased risk of bribery and fraudulent activities taking place. </w:t>
      </w:r>
    </w:p>
    <w:p w:rsidR="00072C02" w:rsidRPr="002C76C1" w:rsidRDefault="00072C02" w:rsidP="006F5D2E">
      <w:pPr>
        <w:numPr>
          <w:ilvl w:val="0"/>
          <w:numId w:val="218"/>
        </w:numPr>
        <w:tabs>
          <w:tab w:val="center" w:pos="709"/>
        </w:tabs>
        <w:spacing w:before="100" w:beforeAutospacing="1" w:after="100" w:afterAutospacing="1"/>
        <w:ind w:left="426" w:hanging="426"/>
        <w:rPr>
          <w:sz w:val="22"/>
          <w:szCs w:val="22"/>
        </w:rPr>
      </w:pPr>
      <w:r w:rsidRPr="002C76C1">
        <w:rPr>
          <w:sz w:val="22"/>
          <w:szCs w:val="22"/>
        </w:rPr>
        <w:t xml:space="preserve">Non compliance with the instruction note on enhancing compliance monitoring and improving transparency and accountability in SCM issued by NT. </w:t>
      </w:r>
    </w:p>
    <w:p w:rsidR="00072C02" w:rsidRPr="002C76C1" w:rsidRDefault="00072C02" w:rsidP="006F5D2E">
      <w:pPr>
        <w:pStyle w:val="ListParagraph"/>
        <w:numPr>
          <w:ilvl w:val="0"/>
          <w:numId w:val="218"/>
        </w:numPr>
        <w:tabs>
          <w:tab w:val="center" w:pos="709"/>
        </w:tabs>
        <w:spacing w:after="120" w:line="260" w:lineRule="exact"/>
        <w:ind w:left="426" w:hanging="426"/>
        <w:rPr>
          <w:rFonts w:ascii="Arial" w:hAnsi="Arial" w:cs="Arial"/>
          <w:sz w:val="22"/>
          <w:szCs w:val="22"/>
        </w:rPr>
      </w:pPr>
      <w:r w:rsidRPr="002C76C1">
        <w:rPr>
          <w:rFonts w:ascii="Arial" w:hAnsi="Arial" w:cs="Arial"/>
          <w:sz w:val="22"/>
          <w:szCs w:val="22"/>
        </w:rPr>
        <w:t>Non compliance with supply chain circular of NT dated 24 April 2012.</w:t>
      </w:r>
    </w:p>
    <w:p w:rsidR="00072C02" w:rsidRPr="002C76C1" w:rsidRDefault="00072C02" w:rsidP="006F5D2E">
      <w:pPr>
        <w:pStyle w:val="ListParagraph"/>
        <w:numPr>
          <w:ilvl w:val="0"/>
          <w:numId w:val="218"/>
        </w:numPr>
        <w:tabs>
          <w:tab w:val="center" w:pos="709"/>
        </w:tabs>
        <w:spacing w:after="120" w:line="260" w:lineRule="exact"/>
        <w:ind w:left="426" w:hanging="426"/>
        <w:rPr>
          <w:rFonts w:ascii="Arial" w:hAnsi="Arial" w:cs="Arial"/>
          <w:sz w:val="22"/>
          <w:szCs w:val="22"/>
        </w:rPr>
      </w:pPr>
      <w:r w:rsidRPr="002C76C1">
        <w:rPr>
          <w:rFonts w:ascii="Arial" w:hAnsi="Arial" w:cs="Arial"/>
          <w:sz w:val="22"/>
          <w:szCs w:val="22"/>
        </w:rPr>
        <w:t>Non compliance with section 38(1)(c)(ii) as the accounting officer did not take appropriate and effective steps to prevent irregular expenditure with the extension of the Motseng Facilities Management contract.</w:t>
      </w:r>
    </w:p>
    <w:p w:rsidR="00072C02" w:rsidRPr="002C76C1" w:rsidRDefault="00072C02" w:rsidP="006F5D2E">
      <w:pPr>
        <w:pStyle w:val="ListParagraph"/>
        <w:numPr>
          <w:ilvl w:val="0"/>
          <w:numId w:val="218"/>
        </w:numPr>
        <w:tabs>
          <w:tab w:val="center" w:pos="709"/>
        </w:tabs>
        <w:spacing w:after="120" w:line="260" w:lineRule="exact"/>
        <w:ind w:left="426" w:hanging="426"/>
        <w:rPr>
          <w:rFonts w:ascii="Arial" w:hAnsi="Arial" w:cs="Arial"/>
          <w:sz w:val="22"/>
          <w:szCs w:val="22"/>
        </w:rPr>
      </w:pPr>
      <w:r w:rsidRPr="002C76C1">
        <w:rPr>
          <w:rFonts w:ascii="Arial" w:hAnsi="Arial" w:cs="Arial"/>
          <w:sz w:val="22"/>
          <w:szCs w:val="22"/>
        </w:rPr>
        <w:t xml:space="preserve">Non compliance with section 45(c) as the previous CFO, the Chief Director SCM and the Chief Director: Trading Account did not take effective and appropriate steps to prevent irregular expenditure with the extension of the Motseng Facilities Management contract. </w:t>
      </w:r>
    </w:p>
    <w:p w:rsidR="00072C02" w:rsidRPr="002C76C1" w:rsidRDefault="00072C02" w:rsidP="00072C02">
      <w:pPr>
        <w:pStyle w:val="Default"/>
        <w:tabs>
          <w:tab w:val="center" w:pos="709"/>
        </w:tabs>
        <w:spacing w:after="120"/>
        <w:rPr>
          <w:rFonts w:ascii="Arial" w:hAnsi="Arial" w:cs="Arial"/>
          <w:sz w:val="22"/>
          <w:szCs w:val="22"/>
          <w:lang w:val="en-GB"/>
        </w:rPr>
      </w:pPr>
      <w:r w:rsidRPr="002C76C1">
        <w:rPr>
          <w:rFonts w:ascii="Arial" w:hAnsi="Arial" w:cs="Arial"/>
          <w:sz w:val="22"/>
          <w:szCs w:val="22"/>
          <w:lang w:val="en-GB"/>
        </w:rPr>
        <w:t xml:space="preserve">Similar findings were also reported in the 2010-2011 financial year. Management indicated in their audit action plan, page 9, that the actions by management listed below will be implemented with the target dates as also indicated below. This procurement was however incurred prior to the corrective actions, indicated by management, being implemented. </w:t>
      </w:r>
    </w:p>
    <w:p w:rsidR="00072C02" w:rsidRPr="002C76C1" w:rsidRDefault="00072C02" w:rsidP="00072C02">
      <w:pPr>
        <w:pStyle w:val="Default"/>
        <w:tabs>
          <w:tab w:val="center" w:pos="709"/>
        </w:tabs>
        <w:spacing w:after="120"/>
        <w:rPr>
          <w:rFonts w:ascii="Arial" w:hAnsi="Arial" w:cs="Arial"/>
          <w:sz w:val="22"/>
          <w:szCs w:val="22"/>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61"/>
        <w:gridCol w:w="1275"/>
        <w:gridCol w:w="4598"/>
      </w:tblGrid>
      <w:tr w:rsidR="00072C02" w:rsidRPr="002C76C1" w:rsidTr="00D90C13">
        <w:trPr>
          <w:tblHeader/>
        </w:trPr>
        <w:tc>
          <w:tcPr>
            <w:tcW w:w="3261" w:type="dxa"/>
            <w:shd w:val="clear" w:color="auto" w:fill="BFBFBF" w:themeFill="background1" w:themeFillShade="BF"/>
          </w:tcPr>
          <w:p w:rsidR="00072C02" w:rsidRPr="004166FA" w:rsidRDefault="00072C02" w:rsidP="00D90C13">
            <w:pPr>
              <w:pStyle w:val="Default"/>
              <w:tabs>
                <w:tab w:val="center" w:pos="709"/>
              </w:tabs>
              <w:spacing w:after="120"/>
              <w:rPr>
                <w:rFonts w:ascii="Arial" w:hAnsi="Arial" w:cs="Arial"/>
                <w:b/>
                <w:sz w:val="18"/>
                <w:szCs w:val="18"/>
                <w:lang w:val="en-GB"/>
              </w:rPr>
            </w:pPr>
            <w:r w:rsidRPr="004166FA">
              <w:rPr>
                <w:rFonts w:ascii="Arial" w:hAnsi="Arial" w:cs="Arial"/>
                <w:b/>
                <w:sz w:val="18"/>
                <w:szCs w:val="18"/>
                <w:lang w:val="en-GB"/>
              </w:rPr>
              <w:t>Action by management</w:t>
            </w:r>
          </w:p>
        </w:tc>
        <w:tc>
          <w:tcPr>
            <w:tcW w:w="1275" w:type="dxa"/>
            <w:shd w:val="clear" w:color="auto" w:fill="BFBFBF" w:themeFill="background1" w:themeFillShade="BF"/>
          </w:tcPr>
          <w:p w:rsidR="00072C02" w:rsidRPr="004166FA" w:rsidRDefault="00072C02" w:rsidP="00D90C13">
            <w:pPr>
              <w:pStyle w:val="Default"/>
              <w:tabs>
                <w:tab w:val="center" w:pos="709"/>
              </w:tabs>
              <w:spacing w:after="120"/>
              <w:rPr>
                <w:rFonts w:ascii="Arial" w:hAnsi="Arial" w:cs="Arial"/>
                <w:b/>
                <w:sz w:val="18"/>
                <w:szCs w:val="18"/>
                <w:lang w:val="en-GB"/>
              </w:rPr>
            </w:pPr>
            <w:r w:rsidRPr="004166FA">
              <w:rPr>
                <w:rFonts w:ascii="Arial" w:hAnsi="Arial" w:cs="Arial"/>
                <w:b/>
                <w:sz w:val="18"/>
                <w:szCs w:val="18"/>
                <w:lang w:val="en-GB"/>
              </w:rPr>
              <w:t>Target date</w:t>
            </w:r>
          </w:p>
        </w:tc>
        <w:tc>
          <w:tcPr>
            <w:tcW w:w="4598" w:type="dxa"/>
            <w:shd w:val="clear" w:color="auto" w:fill="BFBFBF" w:themeFill="background1" w:themeFillShade="BF"/>
          </w:tcPr>
          <w:p w:rsidR="00072C02" w:rsidRPr="004166FA" w:rsidRDefault="00072C02" w:rsidP="00D90C13">
            <w:pPr>
              <w:pStyle w:val="Default"/>
              <w:tabs>
                <w:tab w:val="center" w:pos="709"/>
              </w:tabs>
              <w:spacing w:after="120"/>
              <w:rPr>
                <w:rFonts w:ascii="Arial" w:hAnsi="Arial" w:cs="Arial"/>
                <w:b/>
                <w:sz w:val="18"/>
                <w:szCs w:val="18"/>
                <w:lang w:val="en-GB"/>
              </w:rPr>
            </w:pPr>
            <w:r w:rsidRPr="004166FA">
              <w:rPr>
                <w:rFonts w:ascii="Arial" w:hAnsi="Arial" w:cs="Arial"/>
                <w:b/>
                <w:sz w:val="18"/>
                <w:szCs w:val="18"/>
                <w:lang w:val="en-GB"/>
              </w:rPr>
              <w:t>Progress to date</w:t>
            </w:r>
          </w:p>
        </w:tc>
      </w:tr>
      <w:tr w:rsidR="00072C02" w:rsidRPr="002C76C1" w:rsidTr="00D90C13">
        <w:tc>
          <w:tcPr>
            <w:tcW w:w="3261" w:type="dxa"/>
          </w:tcPr>
          <w:p w:rsidR="00072C02" w:rsidRPr="004166FA" w:rsidRDefault="00072C02" w:rsidP="00D90C13">
            <w:pPr>
              <w:pStyle w:val="Default"/>
              <w:tabs>
                <w:tab w:val="center" w:pos="709"/>
              </w:tabs>
              <w:spacing w:after="120"/>
              <w:rPr>
                <w:rFonts w:ascii="Arial" w:hAnsi="Arial" w:cs="Arial"/>
                <w:sz w:val="18"/>
                <w:szCs w:val="18"/>
                <w:lang w:val="en-GB"/>
              </w:rPr>
            </w:pPr>
            <w:r w:rsidRPr="004166FA">
              <w:rPr>
                <w:rFonts w:ascii="Arial" w:hAnsi="Arial" w:cs="Arial"/>
                <w:sz w:val="18"/>
                <w:szCs w:val="18"/>
              </w:rPr>
              <w:t>Improve the checklists for payment of invoices to include confirmation of procurement process</w:t>
            </w:r>
          </w:p>
        </w:tc>
        <w:tc>
          <w:tcPr>
            <w:tcW w:w="1275" w:type="dxa"/>
          </w:tcPr>
          <w:p w:rsidR="00072C02" w:rsidRPr="004166FA" w:rsidRDefault="00072C02" w:rsidP="00D90C13">
            <w:pPr>
              <w:pStyle w:val="Default"/>
              <w:tabs>
                <w:tab w:val="center" w:pos="709"/>
              </w:tabs>
              <w:spacing w:after="120"/>
              <w:rPr>
                <w:rFonts w:ascii="Arial" w:hAnsi="Arial" w:cs="Arial"/>
                <w:sz w:val="18"/>
                <w:szCs w:val="18"/>
                <w:lang w:val="en-GB"/>
              </w:rPr>
            </w:pPr>
            <w:r w:rsidRPr="004166FA">
              <w:rPr>
                <w:rFonts w:ascii="Arial" w:hAnsi="Arial" w:cs="Arial"/>
                <w:sz w:val="18"/>
                <w:szCs w:val="18"/>
              </w:rPr>
              <w:t>Dec  2011</w:t>
            </w:r>
          </w:p>
        </w:tc>
        <w:tc>
          <w:tcPr>
            <w:tcW w:w="4598" w:type="dxa"/>
          </w:tcPr>
          <w:p w:rsidR="00072C02" w:rsidRPr="004166FA" w:rsidRDefault="00072C02" w:rsidP="00D90C13">
            <w:pPr>
              <w:pStyle w:val="Default"/>
              <w:tabs>
                <w:tab w:val="center" w:pos="709"/>
              </w:tabs>
              <w:rPr>
                <w:rFonts w:ascii="Arial" w:hAnsi="Arial" w:cs="Arial"/>
                <w:sz w:val="18"/>
                <w:szCs w:val="18"/>
              </w:rPr>
            </w:pPr>
            <w:r w:rsidRPr="004166FA">
              <w:rPr>
                <w:rFonts w:ascii="Arial" w:hAnsi="Arial" w:cs="Arial"/>
                <w:sz w:val="18"/>
                <w:szCs w:val="18"/>
              </w:rPr>
              <w:t>Completed. The checklists have been improved.</w:t>
            </w:r>
          </w:p>
          <w:p w:rsidR="00072C02" w:rsidRPr="004166FA" w:rsidRDefault="00072C02" w:rsidP="00D90C13">
            <w:pPr>
              <w:pStyle w:val="Default"/>
              <w:tabs>
                <w:tab w:val="center" w:pos="709"/>
              </w:tabs>
              <w:spacing w:after="120"/>
              <w:rPr>
                <w:rFonts w:ascii="Arial" w:hAnsi="Arial" w:cs="Arial"/>
                <w:sz w:val="18"/>
                <w:szCs w:val="18"/>
                <w:lang w:val="en-GB"/>
              </w:rPr>
            </w:pPr>
            <w:r w:rsidRPr="004166FA">
              <w:rPr>
                <w:rFonts w:ascii="Arial" w:hAnsi="Arial" w:cs="Arial"/>
                <w:sz w:val="18"/>
                <w:szCs w:val="18"/>
              </w:rPr>
              <w:t>The compliance unit is currently testing compliance throughout the department.</w:t>
            </w:r>
          </w:p>
        </w:tc>
      </w:tr>
      <w:tr w:rsidR="00072C02" w:rsidRPr="002C76C1" w:rsidTr="00D90C13">
        <w:tc>
          <w:tcPr>
            <w:tcW w:w="3261" w:type="dxa"/>
          </w:tcPr>
          <w:p w:rsidR="00072C02" w:rsidRPr="004166FA" w:rsidRDefault="00072C02" w:rsidP="00D90C13">
            <w:pPr>
              <w:pStyle w:val="Default"/>
              <w:tabs>
                <w:tab w:val="center" w:pos="709"/>
              </w:tabs>
              <w:spacing w:after="120"/>
              <w:rPr>
                <w:rFonts w:ascii="Arial" w:hAnsi="Arial" w:cs="Arial"/>
                <w:sz w:val="18"/>
                <w:szCs w:val="18"/>
                <w:lang w:val="en-GB"/>
              </w:rPr>
            </w:pPr>
            <w:r w:rsidRPr="004166FA">
              <w:rPr>
                <w:rFonts w:ascii="Arial" w:hAnsi="Arial" w:cs="Arial"/>
                <w:sz w:val="18"/>
                <w:szCs w:val="18"/>
              </w:rPr>
              <w:t>Enforce monthly reporting by improving the reporting templates.</w:t>
            </w:r>
          </w:p>
        </w:tc>
        <w:tc>
          <w:tcPr>
            <w:tcW w:w="1275" w:type="dxa"/>
          </w:tcPr>
          <w:p w:rsidR="00072C02" w:rsidRPr="004166FA" w:rsidRDefault="00072C02" w:rsidP="00D90C13">
            <w:pPr>
              <w:pStyle w:val="Default"/>
              <w:tabs>
                <w:tab w:val="center" w:pos="709"/>
              </w:tabs>
              <w:spacing w:after="120"/>
              <w:rPr>
                <w:rFonts w:ascii="Arial" w:hAnsi="Arial" w:cs="Arial"/>
                <w:sz w:val="18"/>
                <w:szCs w:val="18"/>
                <w:lang w:val="en-GB"/>
              </w:rPr>
            </w:pPr>
            <w:r w:rsidRPr="004166FA">
              <w:rPr>
                <w:rFonts w:ascii="Arial" w:hAnsi="Arial" w:cs="Arial"/>
                <w:sz w:val="18"/>
                <w:szCs w:val="18"/>
              </w:rPr>
              <w:t>Dec  2011</w:t>
            </w:r>
          </w:p>
        </w:tc>
        <w:tc>
          <w:tcPr>
            <w:tcW w:w="4598" w:type="dxa"/>
          </w:tcPr>
          <w:p w:rsidR="00072C02" w:rsidRPr="004166FA" w:rsidRDefault="00072C02" w:rsidP="00D90C13">
            <w:pPr>
              <w:pStyle w:val="Default"/>
              <w:tabs>
                <w:tab w:val="center" w:pos="709"/>
              </w:tabs>
              <w:rPr>
                <w:rFonts w:ascii="Arial" w:hAnsi="Arial" w:cs="Arial"/>
                <w:sz w:val="18"/>
                <w:szCs w:val="18"/>
              </w:rPr>
            </w:pPr>
            <w:r w:rsidRPr="004166FA">
              <w:rPr>
                <w:rFonts w:ascii="Arial" w:hAnsi="Arial" w:cs="Arial"/>
                <w:sz w:val="18"/>
                <w:szCs w:val="18"/>
              </w:rPr>
              <w:t>While some of the regions are complying with the monthly reporting, we have discovered that other regions have not complied.</w:t>
            </w:r>
          </w:p>
          <w:p w:rsidR="00072C02" w:rsidRPr="004166FA" w:rsidRDefault="00072C02" w:rsidP="00D90C13">
            <w:pPr>
              <w:pStyle w:val="Default"/>
              <w:tabs>
                <w:tab w:val="center" w:pos="709"/>
              </w:tabs>
              <w:spacing w:after="120"/>
              <w:rPr>
                <w:rFonts w:ascii="Arial" w:hAnsi="Arial" w:cs="Arial"/>
                <w:sz w:val="18"/>
                <w:szCs w:val="18"/>
                <w:lang w:val="en-GB"/>
              </w:rPr>
            </w:pPr>
            <w:r w:rsidRPr="004166FA">
              <w:rPr>
                <w:rFonts w:ascii="Arial" w:hAnsi="Arial" w:cs="Arial"/>
                <w:sz w:val="18"/>
                <w:szCs w:val="18"/>
              </w:rPr>
              <w:t>We are in the process of implementing disciplinary measures.</w:t>
            </w:r>
          </w:p>
        </w:tc>
      </w:tr>
      <w:tr w:rsidR="00072C02" w:rsidRPr="002C76C1" w:rsidTr="00D90C13">
        <w:tc>
          <w:tcPr>
            <w:tcW w:w="3261" w:type="dxa"/>
          </w:tcPr>
          <w:p w:rsidR="00072C02" w:rsidRPr="004166FA" w:rsidRDefault="00072C02" w:rsidP="00D90C13">
            <w:pPr>
              <w:pStyle w:val="Default"/>
              <w:tabs>
                <w:tab w:val="center" w:pos="709"/>
              </w:tabs>
              <w:spacing w:after="120"/>
              <w:rPr>
                <w:rFonts w:ascii="Arial" w:hAnsi="Arial" w:cs="Arial"/>
                <w:sz w:val="18"/>
                <w:szCs w:val="18"/>
                <w:lang w:val="en-GB"/>
              </w:rPr>
            </w:pPr>
            <w:r w:rsidRPr="004166FA">
              <w:rPr>
                <w:rFonts w:ascii="Arial" w:hAnsi="Arial" w:cs="Arial"/>
                <w:sz w:val="18"/>
                <w:szCs w:val="18"/>
              </w:rPr>
              <w:t>Compliance and  Inspectorate unit to conduct random checking</w:t>
            </w:r>
          </w:p>
        </w:tc>
        <w:tc>
          <w:tcPr>
            <w:tcW w:w="1275" w:type="dxa"/>
          </w:tcPr>
          <w:p w:rsidR="00072C02" w:rsidRPr="004166FA" w:rsidRDefault="00072C02" w:rsidP="00D90C13">
            <w:pPr>
              <w:pStyle w:val="Default"/>
              <w:tabs>
                <w:tab w:val="center" w:pos="709"/>
              </w:tabs>
              <w:spacing w:after="120"/>
              <w:rPr>
                <w:rFonts w:ascii="Arial" w:hAnsi="Arial" w:cs="Arial"/>
                <w:sz w:val="18"/>
                <w:szCs w:val="18"/>
                <w:lang w:val="en-GB"/>
              </w:rPr>
            </w:pPr>
            <w:r w:rsidRPr="004166FA">
              <w:rPr>
                <w:rFonts w:ascii="Arial" w:hAnsi="Arial" w:cs="Arial"/>
                <w:sz w:val="18"/>
                <w:szCs w:val="18"/>
              </w:rPr>
              <w:t>May 2012</w:t>
            </w:r>
          </w:p>
        </w:tc>
        <w:tc>
          <w:tcPr>
            <w:tcW w:w="4598" w:type="dxa"/>
          </w:tcPr>
          <w:p w:rsidR="00072C02" w:rsidRPr="004166FA" w:rsidRDefault="00072C02" w:rsidP="00D90C13">
            <w:pPr>
              <w:pStyle w:val="Default"/>
              <w:tabs>
                <w:tab w:val="center" w:pos="709"/>
              </w:tabs>
              <w:spacing w:after="120"/>
              <w:rPr>
                <w:rFonts w:ascii="Arial" w:hAnsi="Arial" w:cs="Arial"/>
                <w:sz w:val="18"/>
                <w:szCs w:val="18"/>
                <w:lang w:val="en-GB"/>
              </w:rPr>
            </w:pPr>
            <w:r w:rsidRPr="004166FA">
              <w:rPr>
                <w:rFonts w:ascii="Arial" w:hAnsi="Arial" w:cs="Arial"/>
                <w:sz w:val="18"/>
                <w:szCs w:val="18"/>
              </w:rPr>
              <w:t>The compliance unit is currently testing compliance throughout the department.</w:t>
            </w:r>
          </w:p>
        </w:tc>
      </w:tr>
    </w:tbl>
    <w:p w:rsidR="00072C02" w:rsidRPr="002C76C1" w:rsidRDefault="00072C02" w:rsidP="00072C02">
      <w:pPr>
        <w:pStyle w:val="Default"/>
        <w:tabs>
          <w:tab w:val="center" w:pos="709"/>
        </w:tabs>
        <w:spacing w:after="120"/>
        <w:rPr>
          <w:rFonts w:ascii="Arial" w:hAnsi="Arial" w:cs="Arial"/>
          <w:sz w:val="22"/>
          <w:szCs w:val="22"/>
          <w:lang w:val="en-GB"/>
        </w:rPr>
      </w:pPr>
    </w:p>
    <w:p w:rsidR="00072C02" w:rsidRPr="002C76C1" w:rsidRDefault="00072C02" w:rsidP="00072C02">
      <w:pPr>
        <w:pStyle w:val="Heading2"/>
        <w:tabs>
          <w:tab w:val="center" w:pos="709"/>
        </w:tabs>
        <w:spacing w:before="0" w:after="120"/>
        <w:jc w:val="both"/>
        <w:rPr>
          <w:i w:val="0"/>
          <w:sz w:val="22"/>
          <w:szCs w:val="22"/>
        </w:rPr>
      </w:pPr>
      <w:r w:rsidRPr="002C76C1">
        <w:rPr>
          <w:i w:val="0"/>
          <w:sz w:val="22"/>
          <w:szCs w:val="22"/>
        </w:rPr>
        <w:t>Internal control deficiency</w:t>
      </w:r>
    </w:p>
    <w:p w:rsidR="00072C02" w:rsidRPr="002C76C1" w:rsidRDefault="00072C02" w:rsidP="00072C02">
      <w:pPr>
        <w:pStyle w:val="Heading2"/>
        <w:tabs>
          <w:tab w:val="center" w:pos="709"/>
        </w:tabs>
        <w:autoSpaceDE w:val="0"/>
        <w:jc w:val="both"/>
        <w:rPr>
          <w:b w:val="0"/>
          <w:iCs w:val="0"/>
          <w:sz w:val="22"/>
          <w:szCs w:val="22"/>
        </w:rPr>
      </w:pPr>
      <w:r w:rsidRPr="002C76C1">
        <w:rPr>
          <w:b w:val="0"/>
          <w:iCs w:val="0"/>
          <w:sz w:val="22"/>
          <w:szCs w:val="22"/>
        </w:rPr>
        <w:t>Leadership</w:t>
      </w:r>
    </w:p>
    <w:p w:rsidR="00072C02" w:rsidRPr="002C76C1" w:rsidRDefault="00072C02" w:rsidP="00072C02">
      <w:pPr>
        <w:tabs>
          <w:tab w:val="center" w:pos="709"/>
        </w:tabs>
      </w:pPr>
    </w:p>
    <w:p w:rsidR="00072C02" w:rsidRPr="002C76C1" w:rsidRDefault="00072C02" w:rsidP="00072C02">
      <w:pPr>
        <w:tabs>
          <w:tab w:val="center" w:pos="709"/>
        </w:tabs>
      </w:pPr>
      <w:r w:rsidRPr="002C76C1">
        <w:rPr>
          <w:sz w:val="22"/>
          <w:szCs w:val="22"/>
        </w:rPr>
        <w:t>The department did not effectively exercise its oversight responsibility regarding financial and performance reporting and compliance and related internal controls.</w:t>
      </w:r>
    </w:p>
    <w:p w:rsidR="00072C02" w:rsidRPr="002C76C1" w:rsidRDefault="00072C02" w:rsidP="00072C02">
      <w:pPr>
        <w:pStyle w:val="Heading2"/>
        <w:tabs>
          <w:tab w:val="center" w:pos="709"/>
        </w:tabs>
        <w:autoSpaceDE w:val="0"/>
        <w:jc w:val="both"/>
        <w:rPr>
          <w:rStyle w:val="Emphasis"/>
          <w:b w:val="0"/>
          <w:bCs w:val="0"/>
          <w:i/>
          <w:iCs/>
          <w:sz w:val="22"/>
          <w:szCs w:val="22"/>
          <w:lang w:val="en-GB"/>
        </w:rPr>
      </w:pPr>
      <w:r w:rsidRPr="002C76C1">
        <w:rPr>
          <w:rStyle w:val="Emphasis"/>
          <w:b w:val="0"/>
          <w:bCs w:val="0"/>
          <w:sz w:val="22"/>
          <w:szCs w:val="22"/>
          <w:lang w:val="en-GB"/>
        </w:rPr>
        <w:t>Financial and performance management</w:t>
      </w:r>
    </w:p>
    <w:p w:rsidR="00072C02" w:rsidRPr="002C76C1" w:rsidRDefault="00072C02" w:rsidP="00072C02">
      <w:pPr>
        <w:pStyle w:val="NormalWeb"/>
        <w:tabs>
          <w:tab w:val="center" w:pos="709"/>
        </w:tabs>
        <w:jc w:val="both"/>
        <w:rPr>
          <w:rFonts w:ascii="Arial" w:hAnsi="Arial" w:cs="Arial"/>
          <w:iCs/>
          <w:sz w:val="22"/>
          <w:szCs w:val="22"/>
        </w:rPr>
      </w:pPr>
    </w:p>
    <w:p w:rsidR="00072C02" w:rsidRPr="002C76C1" w:rsidRDefault="00072C02" w:rsidP="00072C02">
      <w:pPr>
        <w:pStyle w:val="NormalWeb"/>
        <w:tabs>
          <w:tab w:val="center" w:pos="709"/>
        </w:tabs>
        <w:jc w:val="both"/>
        <w:rPr>
          <w:rFonts w:ascii="Arial" w:hAnsi="Arial" w:cs="Arial"/>
          <w:iCs/>
          <w:sz w:val="22"/>
          <w:szCs w:val="22"/>
          <w:lang w:val="en-ZA"/>
        </w:rPr>
      </w:pPr>
      <w:r w:rsidRPr="002C76C1">
        <w:rPr>
          <w:rFonts w:ascii="Arial" w:hAnsi="Arial" w:cs="Arial"/>
          <w:sz w:val="22"/>
          <w:szCs w:val="22"/>
        </w:rPr>
        <w:t>The department did not review and monitor compliance with applicable laws and regulations.</w:t>
      </w:r>
    </w:p>
    <w:p w:rsidR="00072C02" w:rsidRPr="002C76C1" w:rsidRDefault="00072C02" w:rsidP="00072C02">
      <w:pPr>
        <w:tabs>
          <w:tab w:val="center" w:pos="709"/>
        </w:tabs>
      </w:pPr>
    </w:p>
    <w:p w:rsidR="00072C02" w:rsidRPr="002C76C1" w:rsidRDefault="00072C02" w:rsidP="00072C02">
      <w:pPr>
        <w:pStyle w:val="Heading2"/>
        <w:tabs>
          <w:tab w:val="center" w:pos="709"/>
        </w:tabs>
        <w:spacing w:before="0" w:after="120"/>
        <w:jc w:val="both"/>
        <w:rPr>
          <w:i w:val="0"/>
          <w:sz w:val="22"/>
          <w:szCs w:val="22"/>
        </w:rPr>
      </w:pPr>
      <w:r w:rsidRPr="002C76C1">
        <w:rPr>
          <w:i w:val="0"/>
          <w:sz w:val="22"/>
          <w:szCs w:val="22"/>
        </w:rPr>
        <w:t>Recommendation</w:t>
      </w:r>
    </w:p>
    <w:p w:rsidR="00072C02" w:rsidRPr="002C76C1" w:rsidRDefault="00072C02" w:rsidP="006F5D2E">
      <w:pPr>
        <w:pStyle w:val="NormalWeb"/>
        <w:widowControl/>
        <w:numPr>
          <w:ilvl w:val="0"/>
          <w:numId w:val="220"/>
        </w:numPr>
        <w:tabs>
          <w:tab w:val="center" w:pos="709"/>
        </w:tabs>
        <w:spacing w:after="120" w:line="260" w:lineRule="exact"/>
        <w:ind w:left="426" w:hanging="426"/>
        <w:rPr>
          <w:rFonts w:ascii="Arial" w:hAnsi="Arial" w:cs="Arial"/>
          <w:b/>
          <w:bCs/>
          <w:sz w:val="22"/>
          <w:szCs w:val="22"/>
        </w:rPr>
      </w:pPr>
      <w:r w:rsidRPr="002C76C1">
        <w:rPr>
          <w:rFonts w:ascii="Arial" w:hAnsi="Arial" w:cs="Arial"/>
          <w:bCs/>
          <w:sz w:val="22"/>
          <w:szCs w:val="22"/>
        </w:rPr>
        <w:t xml:space="preserve">The department should obtain and evaluate three quotations are required by Practice Note 8 of 2007/ 2008 to avoid paying unnecessary fees to other suppliers. </w:t>
      </w:r>
    </w:p>
    <w:p w:rsidR="00072C02" w:rsidRPr="002C76C1" w:rsidRDefault="00072C02" w:rsidP="006F5D2E">
      <w:pPr>
        <w:pStyle w:val="NormalWeb"/>
        <w:widowControl/>
        <w:numPr>
          <w:ilvl w:val="0"/>
          <w:numId w:val="220"/>
        </w:numPr>
        <w:tabs>
          <w:tab w:val="center" w:pos="709"/>
        </w:tabs>
        <w:spacing w:after="120" w:line="260" w:lineRule="exact"/>
        <w:ind w:left="426" w:hanging="426"/>
        <w:rPr>
          <w:rFonts w:ascii="Arial" w:hAnsi="Arial" w:cs="Arial"/>
          <w:b/>
          <w:bCs/>
          <w:sz w:val="22"/>
          <w:szCs w:val="22"/>
        </w:rPr>
      </w:pPr>
      <w:r w:rsidRPr="002C76C1">
        <w:rPr>
          <w:rFonts w:ascii="Arial" w:hAnsi="Arial" w:cs="Arial"/>
          <w:bCs/>
          <w:sz w:val="22"/>
          <w:szCs w:val="22"/>
        </w:rPr>
        <w:t xml:space="preserve">Where the department deems it necessary to extend a contract with a supplier the department should request the supplier to furnish updated documentation such as an original tax clearance certificate covering the period of the extension. </w:t>
      </w:r>
    </w:p>
    <w:p w:rsidR="00072C02" w:rsidRPr="002C76C1" w:rsidRDefault="00072C02" w:rsidP="006F5D2E">
      <w:pPr>
        <w:pStyle w:val="NormalWeb"/>
        <w:widowControl/>
        <w:numPr>
          <w:ilvl w:val="0"/>
          <w:numId w:val="220"/>
        </w:numPr>
        <w:tabs>
          <w:tab w:val="center" w:pos="709"/>
        </w:tabs>
        <w:spacing w:after="120" w:line="260" w:lineRule="exact"/>
        <w:ind w:left="426" w:hanging="426"/>
        <w:rPr>
          <w:rFonts w:ascii="Arial" w:hAnsi="Arial" w:cs="Arial"/>
          <w:b/>
          <w:bCs/>
          <w:sz w:val="22"/>
          <w:szCs w:val="22"/>
        </w:rPr>
      </w:pPr>
      <w:r w:rsidRPr="002C76C1">
        <w:rPr>
          <w:rFonts w:ascii="Arial" w:hAnsi="Arial" w:cs="Arial"/>
          <w:bCs/>
          <w:sz w:val="22"/>
          <w:szCs w:val="22"/>
        </w:rPr>
        <w:t xml:space="preserve">Where the department is already in possession of the tax clearance certificate or initial tax clearance certificate submitted covers the period of the extension the department should make reference to it in the payment batch. </w:t>
      </w:r>
    </w:p>
    <w:p w:rsidR="00072C02" w:rsidRPr="002C76C1" w:rsidRDefault="00072C02" w:rsidP="006F5D2E">
      <w:pPr>
        <w:pStyle w:val="NormalWeb"/>
        <w:widowControl/>
        <w:numPr>
          <w:ilvl w:val="0"/>
          <w:numId w:val="220"/>
        </w:numPr>
        <w:tabs>
          <w:tab w:val="center" w:pos="709"/>
        </w:tabs>
        <w:spacing w:after="120" w:line="260" w:lineRule="exact"/>
        <w:ind w:left="426" w:hanging="426"/>
        <w:rPr>
          <w:rFonts w:ascii="Arial" w:hAnsi="Arial" w:cs="Arial"/>
          <w:b/>
          <w:bCs/>
          <w:sz w:val="22"/>
          <w:szCs w:val="22"/>
        </w:rPr>
      </w:pPr>
      <w:r w:rsidRPr="002C76C1">
        <w:rPr>
          <w:rFonts w:ascii="Arial" w:hAnsi="Arial" w:cs="Arial"/>
          <w:sz w:val="22"/>
          <w:szCs w:val="22"/>
        </w:rPr>
        <w:t>The department must timeously update their prospective supplier list to include suppliers that can deliver services to avoid paying unnecessary fees.</w:t>
      </w:r>
    </w:p>
    <w:p w:rsidR="00072C02" w:rsidRPr="002C76C1" w:rsidRDefault="00072C02" w:rsidP="006F5D2E">
      <w:pPr>
        <w:numPr>
          <w:ilvl w:val="0"/>
          <w:numId w:val="220"/>
        </w:numPr>
        <w:tabs>
          <w:tab w:val="center" w:pos="709"/>
        </w:tabs>
        <w:spacing w:after="120"/>
        <w:ind w:left="426" w:hanging="426"/>
        <w:rPr>
          <w:sz w:val="22"/>
          <w:szCs w:val="22"/>
        </w:rPr>
      </w:pPr>
      <w:r w:rsidRPr="002C76C1">
        <w:rPr>
          <w:sz w:val="22"/>
          <w:szCs w:val="22"/>
        </w:rPr>
        <w:t>A post-performance assessment of procurement should be performed in order to determine if the utilisaiton of the resources of the institutions were effective, efficient and transparent as required in terms of TR10.1.2.</w:t>
      </w:r>
    </w:p>
    <w:p w:rsidR="00072C02" w:rsidRPr="002C76C1" w:rsidRDefault="00072C02" w:rsidP="006F5D2E">
      <w:pPr>
        <w:pStyle w:val="NormalWeb"/>
        <w:widowControl/>
        <w:numPr>
          <w:ilvl w:val="0"/>
          <w:numId w:val="220"/>
        </w:numPr>
        <w:tabs>
          <w:tab w:val="center" w:pos="709"/>
        </w:tabs>
        <w:spacing w:after="120" w:line="260" w:lineRule="exact"/>
        <w:ind w:left="426" w:hanging="426"/>
        <w:rPr>
          <w:rFonts w:ascii="Arial" w:hAnsi="Arial" w:cs="Arial"/>
          <w:sz w:val="22"/>
          <w:szCs w:val="22"/>
        </w:rPr>
      </w:pPr>
      <w:r w:rsidRPr="002C76C1">
        <w:rPr>
          <w:rFonts w:ascii="Arial" w:hAnsi="Arial" w:cs="Arial"/>
          <w:sz w:val="22"/>
          <w:szCs w:val="22"/>
        </w:rPr>
        <w:t>The reasons for the extension of a contract being investigated by the SIU should be investigated to determine if there was financial misconduct. If appropriate the required disciplinary actions need to be instigated against the relevant officials.</w:t>
      </w:r>
    </w:p>
    <w:p w:rsidR="00072C02" w:rsidRDefault="00072C02" w:rsidP="00072C02">
      <w:pPr>
        <w:tabs>
          <w:tab w:val="center" w:pos="709"/>
        </w:tabs>
        <w:spacing w:after="120"/>
        <w:rPr>
          <w:sz w:val="22"/>
          <w:szCs w:val="22"/>
        </w:rPr>
      </w:pPr>
    </w:p>
    <w:p w:rsidR="00072C02" w:rsidRDefault="00072C02" w:rsidP="00072C02">
      <w:pPr>
        <w:tabs>
          <w:tab w:val="center" w:pos="709"/>
        </w:tabs>
        <w:spacing w:after="120"/>
        <w:rPr>
          <w:sz w:val="22"/>
          <w:szCs w:val="22"/>
        </w:rPr>
      </w:pPr>
    </w:p>
    <w:p w:rsidR="00072C02" w:rsidRPr="002C76C1" w:rsidRDefault="00072C02" w:rsidP="00072C02">
      <w:pPr>
        <w:tabs>
          <w:tab w:val="center" w:pos="709"/>
        </w:tabs>
        <w:spacing w:after="120"/>
        <w:rPr>
          <w:sz w:val="22"/>
          <w:szCs w:val="22"/>
        </w:rPr>
      </w:pPr>
    </w:p>
    <w:p w:rsidR="00072C02" w:rsidRPr="002C76C1" w:rsidRDefault="00072C02" w:rsidP="00072C02">
      <w:pPr>
        <w:tabs>
          <w:tab w:val="center" w:pos="709"/>
        </w:tabs>
        <w:spacing w:after="120"/>
        <w:rPr>
          <w:b/>
          <w:sz w:val="22"/>
          <w:szCs w:val="22"/>
        </w:rPr>
      </w:pPr>
      <w:r w:rsidRPr="002C76C1">
        <w:rPr>
          <w:b/>
          <w:sz w:val="22"/>
          <w:szCs w:val="22"/>
        </w:rPr>
        <w:t>Management response</w:t>
      </w:r>
    </w:p>
    <w:p w:rsidR="00072C02" w:rsidRPr="002C76C1" w:rsidRDefault="00072C02" w:rsidP="006F5D2E">
      <w:pPr>
        <w:numPr>
          <w:ilvl w:val="0"/>
          <w:numId w:val="221"/>
        </w:numPr>
        <w:tabs>
          <w:tab w:val="center" w:pos="709"/>
        </w:tabs>
        <w:spacing w:after="120" w:line="260" w:lineRule="exact"/>
        <w:ind w:left="426" w:hanging="426"/>
        <w:rPr>
          <w:sz w:val="22"/>
          <w:szCs w:val="22"/>
        </w:rPr>
      </w:pPr>
      <w:r w:rsidRPr="002C76C1">
        <w:rPr>
          <w:sz w:val="22"/>
          <w:szCs w:val="22"/>
        </w:rPr>
        <w:t xml:space="preserve">I am not in agreement with the finding for the following reasons [and supply the following/attached information in support of this]: </w:t>
      </w:r>
    </w:p>
    <w:p w:rsidR="00072C02" w:rsidRPr="004166FA" w:rsidRDefault="00072C02" w:rsidP="00072C02">
      <w:pPr>
        <w:tabs>
          <w:tab w:val="center" w:pos="709"/>
        </w:tabs>
        <w:spacing w:after="120" w:line="260" w:lineRule="exact"/>
        <w:ind w:left="426"/>
        <w:rPr>
          <w:sz w:val="22"/>
          <w:szCs w:val="22"/>
        </w:rPr>
      </w:pPr>
      <w:r w:rsidRPr="004166FA">
        <w:rPr>
          <w:sz w:val="22"/>
          <w:szCs w:val="22"/>
        </w:rPr>
        <w:t>Motseng FM is contracted to facilitate the procurement of goods and services on behalf of the department for all the Prestige Clients and its facilities as per contract agreement.</w:t>
      </w:r>
    </w:p>
    <w:p w:rsidR="00072C02" w:rsidRPr="004166FA" w:rsidRDefault="00072C02" w:rsidP="00072C02">
      <w:pPr>
        <w:tabs>
          <w:tab w:val="center" w:pos="709"/>
        </w:tabs>
        <w:spacing w:after="120" w:line="260" w:lineRule="exact"/>
        <w:ind w:left="426"/>
        <w:rPr>
          <w:sz w:val="22"/>
          <w:szCs w:val="22"/>
        </w:rPr>
      </w:pPr>
      <w:r w:rsidRPr="004166FA">
        <w:rPr>
          <w:sz w:val="22"/>
          <w:szCs w:val="22"/>
        </w:rPr>
        <w:t>As per contract agreement, signed by Motseng and Head office, Motseng as the contracted  service provider has its own data base of suppliers of which the department does not have control of.</w:t>
      </w:r>
    </w:p>
    <w:p w:rsidR="00072C02" w:rsidRPr="002C76C1" w:rsidRDefault="00072C02" w:rsidP="00072C02">
      <w:pPr>
        <w:tabs>
          <w:tab w:val="center" w:pos="709"/>
        </w:tabs>
        <w:spacing w:after="120" w:line="260" w:lineRule="exact"/>
        <w:rPr>
          <w:b/>
          <w:sz w:val="22"/>
          <w:szCs w:val="22"/>
        </w:rPr>
      </w:pPr>
      <w:r w:rsidRPr="002C76C1">
        <w:rPr>
          <w:sz w:val="22"/>
          <w:szCs w:val="22"/>
        </w:rPr>
        <w:t>.</w:t>
      </w:r>
      <w:r w:rsidRPr="002C76C1">
        <w:rPr>
          <w:b/>
          <w:sz w:val="22"/>
          <w:szCs w:val="22"/>
        </w:rPr>
        <w:t xml:space="preserve"> </w:t>
      </w:r>
    </w:p>
    <w:p w:rsidR="00072C02" w:rsidRPr="004166FA" w:rsidRDefault="00072C02" w:rsidP="00072C02">
      <w:pPr>
        <w:tabs>
          <w:tab w:val="center" w:pos="709"/>
        </w:tabs>
        <w:spacing w:after="120" w:line="260" w:lineRule="exact"/>
        <w:ind w:left="357" w:hanging="357"/>
        <w:rPr>
          <w:sz w:val="22"/>
          <w:szCs w:val="22"/>
        </w:rPr>
      </w:pPr>
      <w:r w:rsidRPr="004166FA">
        <w:rPr>
          <w:sz w:val="22"/>
          <w:szCs w:val="22"/>
        </w:rPr>
        <w:t>Name:</w:t>
      </w:r>
      <w:r w:rsidRPr="004166FA">
        <w:rPr>
          <w:rFonts w:eastAsia="Arial Unicode MS"/>
          <w:sz w:val="22"/>
          <w:szCs w:val="22"/>
        </w:rPr>
        <w:t xml:space="preserve">   K. A. TSATSI</w:t>
      </w:r>
    </w:p>
    <w:p w:rsidR="00072C02" w:rsidRPr="004166FA" w:rsidRDefault="00072C02" w:rsidP="00072C02">
      <w:pPr>
        <w:tabs>
          <w:tab w:val="center" w:pos="709"/>
        </w:tabs>
        <w:spacing w:after="120" w:line="260" w:lineRule="exact"/>
        <w:rPr>
          <w:sz w:val="22"/>
          <w:szCs w:val="22"/>
        </w:rPr>
      </w:pPr>
      <w:r w:rsidRPr="004166FA">
        <w:rPr>
          <w:sz w:val="22"/>
          <w:szCs w:val="22"/>
        </w:rPr>
        <w:t>Position:  DD – PRESTIGE TECHNICAL</w:t>
      </w:r>
    </w:p>
    <w:p w:rsidR="00072C02" w:rsidRDefault="00072C02" w:rsidP="00072C02">
      <w:pPr>
        <w:tabs>
          <w:tab w:val="center" w:pos="709"/>
        </w:tabs>
        <w:spacing w:after="120" w:line="260" w:lineRule="exact"/>
        <w:rPr>
          <w:sz w:val="22"/>
          <w:szCs w:val="22"/>
        </w:rPr>
      </w:pPr>
      <w:r w:rsidRPr="004166FA">
        <w:rPr>
          <w:sz w:val="22"/>
          <w:szCs w:val="22"/>
        </w:rPr>
        <w:t>Date: 13 July 2012</w:t>
      </w:r>
    </w:p>
    <w:p w:rsidR="00072C02" w:rsidRPr="004166FA" w:rsidRDefault="00072C02" w:rsidP="00072C02">
      <w:pPr>
        <w:tabs>
          <w:tab w:val="center" w:pos="709"/>
        </w:tabs>
        <w:spacing w:after="120" w:line="260" w:lineRule="exact"/>
        <w:ind w:left="357"/>
        <w:rPr>
          <w:sz w:val="22"/>
          <w:szCs w:val="22"/>
        </w:rPr>
      </w:pPr>
    </w:p>
    <w:p w:rsidR="00072C02" w:rsidRPr="002C76C1" w:rsidRDefault="00072C02" w:rsidP="006F5D2E">
      <w:pPr>
        <w:numPr>
          <w:ilvl w:val="0"/>
          <w:numId w:val="221"/>
        </w:numPr>
        <w:tabs>
          <w:tab w:val="center" w:pos="709"/>
        </w:tabs>
        <w:spacing w:after="120" w:line="260" w:lineRule="exact"/>
        <w:ind w:left="426" w:hanging="426"/>
        <w:rPr>
          <w:sz w:val="22"/>
          <w:szCs w:val="22"/>
        </w:rPr>
      </w:pPr>
      <w:r w:rsidRPr="002C76C1">
        <w:rPr>
          <w:sz w:val="22"/>
          <w:szCs w:val="22"/>
        </w:rPr>
        <w:t>I am  not in agreement with the finding for the following reasons [and supply the following/attached information in support of this]:</w:t>
      </w:r>
    </w:p>
    <w:p w:rsidR="00072C02" w:rsidRPr="004166FA" w:rsidRDefault="00072C02" w:rsidP="00072C02">
      <w:pPr>
        <w:tabs>
          <w:tab w:val="center" w:pos="709"/>
        </w:tabs>
        <w:spacing w:after="120" w:line="260" w:lineRule="exact"/>
        <w:ind w:left="426"/>
        <w:rPr>
          <w:sz w:val="22"/>
          <w:szCs w:val="22"/>
        </w:rPr>
      </w:pPr>
      <w:r w:rsidRPr="004166FA">
        <w:rPr>
          <w:sz w:val="22"/>
          <w:szCs w:val="22"/>
        </w:rPr>
        <w:t>The contract between Motseng FM and the department allows Motseng to procure services utilizing their data base on behalf of the department. The contract further allows Motseng a 12% handling fee or profit on services rendered per contract.</w:t>
      </w:r>
    </w:p>
    <w:p w:rsidR="00072C02" w:rsidRPr="004166FA" w:rsidRDefault="00072C02" w:rsidP="00072C02">
      <w:pPr>
        <w:tabs>
          <w:tab w:val="center" w:pos="709"/>
        </w:tabs>
        <w:spacing w:after="120" w:line="260" w:lineRule="exact"/>
        <w:ind w:left="426"/>
        <w:rPr>
          <w:sz w:val="22"/>
          <w:szCs w:val="22"/>
        </w:rPr>
      </w:pPr>
      <w:r w:rsidRPr="004166FA">
        <w:rPr>
          <w:sz w:val="22"/>
          <w:szCs w:val="22"/>
        </w:rPr>
        <w:t>The contract further allows Motseng to keep stock or procure the electric appliances for Prestige Clients (Ministerial house) for ease of replacement when needs arise. The above is as per the signed contract between Motseng and the department and we cannot deviate from that.</w:t>
      </w:r>
    </w:p>
    <w:p w:rsidR="00072C02" w:rsidRPr="002C76C1" w:rsidRDefault="00072C02" w:rsidP="00072C02">
      <w:pPr>
        <w:tabs>
          <w:tab w:val="center" w:pos="709"/>
        </w:tabs>
        <w:spacing w:after="120" w:line="260" w:lineRule="exact"/>
        <w:ind w:left="357" w:hanging="357"/>
        <w:rPr>
          <w:i/>
          <w:sz w:val="22"/>
          <w:szCs w:val="22"/>
        </w:rPr>
      </w:pPr>
      <w:r w:rsidRPr="002C76C1">
        <w:rPr>
          <w:i/>
          <w:sz w:val="22"/>
          <w:szCs w:val="22"/>
        </w:rPr>
        <w:t>Name:</w:t>
      </w:r>
      <w:r w:rsidRPr="002C76C1">
        <w:rPr>
          <w:rFonts w:eastAsia="Arial Unicode MS"/>
          <w:sz w:val="22"/>
          <w:szCs w:val="22"/>
        </w:rPr>
        <w:t xml:space="preserve">   K. A. TSATSI</w:t>
      </w:r>
    </w:p>
    <w:p w:rsidR="00072C02" w:rsidRPr="002C76C1" w:rsidRDefault="00072C02" w:rsidP="00072C02">
      <w:pPr>
        <w:tabs>
          <w:tab w:val="center" w:pos="709"/>
        </w:tabs>
        <w:spacing w:after="120" w:line="260" w:lineRule="exact"/>
        <w:rPr>
          <w:i/>
          <w:sz w:val="22"/>
          <w:szCs w:val="22"/>
        </w:rPr>
      </w:pPr>
      <w:r w:rsidRPr="002C76C1">
        <w:rPr>
          <w:i/>
          <w:sz w:val="22"/>
          <w:szCs w:val="22"/>
        </w:rPr>
        <w:t>Position:  DD – PRESTIGE TECHNICAL</w:t>
      </w:r>
    </w:p>
    <w:p w:rsidR="00072C02" w:rsidRDefault="00072C02" w:rsidP="00072C02">
      <w:pPr>
        <w:tabs>
          <w:tab w:val="center" w:pos="709"/>
        </w:tabs>
        <w:spacing w:after="120" w:line="260" w:lineRule="exact"/>
        <w:rPr>
          <w:i/>
          <w:sz w:val="22"/>
          <w:szCs w:val="22"/>
        </w:rPr>
      </w:pPr>
      <w:r w:rsidRPr="002C76C1">
        <w:rPr>
          <w:i/>
          <w:sz w:val="22"/>
          <w:szCs w:val="22"/>
        </w:rPr>
        <w:t>Date:13 July 2012</w:t>
      </w:r>
    </w:p>
    <w:p w:rsidR="00072C02" w:rsidRPr="002C76C1" w:rsidRDefault="00072C02" w:rsidP="00072C02">
      <w:pPr>
        <w:tabs>
          <w:tab w:val="center" w:pos="709"/>
        </w:tabs>
        <w:spacing w:after="120" w:line="260" w:lineRule="exact"/>
        <w:rPr>
          <w:i/>
          <w:sz w:val="22"/>
          <w:szCs w:val="22"/>
        </w:rPr>
      </w:pPr>
    </w:p>
    <w:p w:rsidR="00072C02" w:rsidRPr="002C76C1" w:rsidRDefault="00072C02" w:rsidP="006F5D2E">
      <w:pPr>
        <w:numPr>
          <w:ilvl w:val="0"/>
          <w:numId w:val="221"/>
        </w:numPr>
        <w:tabs>
          <w:tab w:val="center" w:pos="709"/>
        </w:tabs>
        <w:spacing w:after="120" w:line="260" w:lineRule="exact"/>
        <w:ind w:left="426" w:hanging="426"/>
        <w:rPr>
          <w:sz w:val="22"/>
          <w:szCs w:val="22"/>
        </w:rPr>
      </w:pPr>
      <w:r w:rsidRPr="002C76C1">
        <w:rPr>
          <w:sz w:val="22"/>
          <w:szCs w:val="22"/>
        </w:rPr>
        <w:t>I am not in agreement with the finding for the following reasons [and supply the following/attached information in support of this]:</w:t>
      </w:r>
    </w:p>
    <w:p w:rsidR="00072C02" w:rsidRPr="002C76C1" w:rsidRDefault="00072C02" w:rsidP="00072C02">
      <w:pPr>
        <w:tabs>
          <w:tab w:val="center" w:pos="709"/>
        </w:tabs>
        <w:spacing w:after="120" w:line="260" w:lineRule="exact"/>
        <w:ind w:left="357" w:hanging="357"/>
        <w:rPr>
          <w:rFonts w:eastAsia="Arial Unicode MS"/>
          <w:sz w:val="22"/>
          <w:szCs w:val="22"/>
        </w:rPr>
      </w:pPr>
      <w:r w:rsidRPr="002C76C1">
        <w:rPr>
          <w:i/>
          <w:sz w:val="22"/>
          <w:szCs w:val="22"/>
        </w:rPr>
        <w:t>Name:</w:t>
      </w:r>
      <w:r w:rsidRPr="002C76C1">
        <w:rPr>
          <w:rFonts w:eastAsia="Arial Unicode MS"/>
          <w:sz w:val="22"/>
          <w:szCs w:val="22"/>
        </w:rPr>
        <w:t xml:space="preserve">   K. A. TSATSI</w:t>
      </w:r>
    </w:p>
    <w:p w:rsidR="00072C02" w:rsidRPr="002C76C1" w:rsidRDefault="00072C02" w:rsidP="00072C02">
      <w:pPr>
        <w:tabs>
          <w:tab w:val="center" w:pos="709"/>
        </w:tabs>
        <w:spacing w:after="120" w:line="260" w:lineRule="exact"/>
        <w:ind w:left="357"/>
        <w:rPr>
          <w:i/>
          <w:sz w:val="22"/>
          <w:szCs w:val="22"/>
        </w:rPr>
      </w:pPr>
      <w:r w:rsidRPr="002C76C1">
        <w:rPr>
          <w:i/>
          <w:sz w:val="22"/>
          <w:szCs w:val="22"/>
        </w:rPr>
        <w:t>Position:  DD – PRESTIGE TECHNICAL</w:t>
      </w:r>
    </w:p>
    <w:p w:rsidR="00072C02" w:rsidRPr="002C76C1" w:rsidRDefault="00072C02" w:rsidP="00072C02">
      <w:pPr>
        <w:tabs>
          <w:tab w:val="center" w:pos="709"/>
        </w:tabs>
        <w:spacing w:after="120" w:line="260" w:lineRule="exact"/>
        <w:ind w:left="357"/>
        <w:rPr>
          <w:i/>
          <w:sz w:val="22"/>
          <w:szCs w:val="22"/>
        </w:rPr>
      </w:pPr>
      <w:r w:rsidRPr="002C76C1">
        <w:rPr>
          <w:i/>
          <w:sz w:val="22"/>
          <w:szCs w:val="22"/>
        </w:rPr>
        <w:t>Date:13 July 2012</w:t>
      </w:r>
    </w:p>
    <w:p w:rsidR="00072C02" w:rsidRPr="002C76C1" w:rsidRDefault="00072C02" w:rsidP="006F5D2E">
      <w:pPr>
        <w:numPr>
          <w:ilvl w:val="0"/>
          <w:numId w:val="221"/>
        </w:numPr>
        <w:tabs>
          <w:tab w:val="center" w:pos="709"/>
        </w:tabs>
        <w:spacing w:after="120" w:line="260" w:lineRule="exact"/>
        <w:ind w:left="426" w:hanging="426"/>
        <w:rPr>
          <w:sz w:val="22"/>
          <w:szCs w:val="22"/>
        </w:rPr>
      </w:pPr>
      <w:r w:rsidRPr="002C76C1">
        <w:rPr>
          <w:sz w:val="22"/>
          <w:szCs w:val="22"/>
        </w:rPr>
        <w:t>I am not in agreement with the finding for the following reasons [and supply the following/attached information in support of this]:</w:t>
      </w:r>
    </w:p>
    <w:p w:rsidR="00072C02" w:rsidRDefault="00072C02" w:rsidP="00072C02">
      <w:pPr>
        <w:tabs>
          <w:tab w:val="center" w:pos="709"/>
        </w:tabs>
        <w:spacing w:after="120" w:line="260" w:lineRule="exact"/>
        <w:ind w:left="426"/>
        <w:rPr>
          <w:color w:val="FF0000"/>
          <w:sz w:val="22"/>
          <w:szCs w:val="22"/>
        </w:rPr>
      </w:pPr>
      <w:r w:rsidRPr="002C76C1">
        <w:rPr>
          <w:color w:val="FF0000"/>
          <w:sz w:val="22"/>
          <w:szCs w:val="22"/>
        </w:rPr>
        <w:t>All approval of extensions for Motseng FM was done by Head Office – SNBAC.</w:t>
      </w:r>
    </w:p>
    <w:p w:rsidR="00072C02" w:rsidRDefault="00072C02" w:rsidP="00072C02">
      <w:pPr>
        <w:tabs>
          <w:tab w:val="center" w:pos="709"/>
        </w:tabs>
        <w:spacing w:after="120" w:line="260" w:lineRule="exact"/>
        <w:ind w:left="357" w:hanging="357"/>
        <w:rPr>
          <w:i/>
          <w:sz w:val="22"/>
          <w:szCs w:val="22"/>
        </w:rPr>
      </w:pPr>
    </w:p>
    <w:p w:rsidR="00072C02" w:rsidRPr="002C76C1" w:rsidRDefault="00072C02" w:rsidP="00072C02">
      <w:pPr>
        <w:tabs>
          <w:tab w:val="center" w:pos="709"/>
        </w:tabs>
        <w:spacing w:after="120" w:line="260" w:lineRule="exact"/>
        <w:ind w:left="357" w:hanging="357"/>
        <w:rPr>
          <w:i/>
          <w:sz w:val="22"/>
          <w:szCs w:val="22"/>
        </w:rPr>
      </w:pPr>
      <w:r w:rsidRPr="002C76C1">
        <w:rPr>
          <w:i/>
          <w:sz w:val="22"/>
          <w:szCs w:val="22"/>
        </w:rPr>
        <w:tab/>
        <w:t>Name:</w:t>
      </w:r>
      <w:r w:rsidRPr="002C76C1">
        <w:rPr>
          <w:rFonts w:eastAsia="Arial Unicode MS"/>
          <w:sz w:val="22"/>
          <w:szCs w:val="22"/>
        </w:rPr>
        <w:t xml:space="preserve">   K. A. TSATSI</w:t>
      </w:r>
    </w:p>
    <w:p w:rsidR="00072C02" w:rsidRPr="002C76C1" w:rsidRDefault="00072C02" w:rsidP="00072C02">
      <w:pPr>
        <w:tabs>
          <w:tab w:val="center" w:pos="709"/>
        </w:tabs>
        <w:spacing w:after="120" w:line="260" w:lineRule="exact"/>
        <w:ind w:left="357"/>
        <w:rPr>
          <w:i/>
          <w:sz w:val="22"/>
          <w:szCs w:val="22"/>
        </w:rPr>
      </w:pPr>
      <w:r w:rsidRPr="002C76C1">
        <w:rPr>
          <w:i/>
          <w:sz w:val="22"/>
          <w:szCs w:val="22"/>
        </w:rPr>
        <w:t>Position:  DD – PRESTIGE TECHNICAL</w:t>
      </w:r>
    </w:p>
    <w:p w:rsidR="00072C02" w:rsidRPr="002C76C1" w:rsidRDefault="00072C02" w:rsidP="00072C02">
      <w:pPr>
        <w:tabs>
          <w:tab w:val="center" w:pos="709"/>
        </w:tabs>
        <w:spacing w:after="120" w:line="260" w:lineRule="exact"/>
        <w:ind w:left="357"/>
        <w:rPr>
          <w:i/>
          <w:sz w:val="22"/>
          <w:szCs w:val="22"/>
        </w:rPr>
      </w:pPr>
      <w:r w:rsidRPr="002C76C1">
        <w:rPr>
          <w:i/>
          <w:sz w:val="22"/>
          <w:szCs w:val="22"/>
        </w:rPr>
        <w:t>Date:13 July 2012</w:t>
      </w:r>
    </w:p>
    <w:p w:rsidR="00072C02" w:rsidRPr="002C76C1" w:rsidRDefault="00072C02" w:rsidP="006F5D2E">
      <w:pPr>
        <w:numPr>
          <w:ilvl w:val="0"/>
          <w:numId w:val="221"/>
        </w:numPr>
        <w:tabs>
          <w:tab w:val="center" w:pos="709"/>
        </w:tabs>
        <w:spacing w:after="120" w:line="260" w:lineRule="exact"/>
        <w:ind w:left="426" w:hanging="426"/>
        <w:rPr>
          <w:sz w:val="22"/>
          <w:szCs w:val="22"/>
        </w:rPr>
      </w:pPr>
      <w:r w:rsidRPr="002C76C1">
        <w:rPr>
          <w:sz w:val="22"/>
          <w:szCs w:val="22"/>
        </w:rPr>
        <w:t>I am  in agreement with the finding for the following reasons [and supply the following/attached information in support of this]:</w:t>
      </w:r>
    </w:p>
    <w:p w:rsidR="00072C02" w:rsidRPr="002C76C1" w:rsidRDefault="00072C02" w:rsidP="00072C02">
      <w:pPr>
        <w:tabs>
          <w:tab w:val="center" w:pos="709"/>
        </w:tabs>
        <w:spacing w:after="120" w:line="260" w:lineRule="exact"/>
        <w:rPr>
          <w:color w:val="FF0000"/>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52"/>
        <w:gridCol w:w="1559"/>
        <w:gridCol w:w="1719"/>
      </w:tblGrid>
      <w:tr w:rsidR="00072C02" w:rsidRPr="00A1372D" w:rsidTr="00D90C13">
        <w:tc>
          <w:tcPr>
            <w:tcW w:w="5452" w:type="dxa"/>
            <w:shd w:val="clear" w:color="auto" w:fill="BFBFBF" w:themeFill="background1" w:themeFillShade="BF"/>
          </w:tcPr>
          <w:p w:rsidR="00072C02" w:rsidRPr="00A1372D" w:rsidRDefault="00072C02" w:rsidP="00D90C13">
            <w:pPr>
              <w:pStyle w:val="ListParagraph"/>
              <w:keepNext/>
              <w:tabs>
                <w:tab w:val="center" w:pos="709"/>
              </w:tabs>
              <w:spacing w:line="260" w:lineRule="exact"/>
              <w:ind w:left="0"/>
              <w:jc w:val="both"/>
              <w:rPr>
                <w:rFonts w:ascii="Arial" w:hAnsi="Arial" w:cs="Arial"/>
                <w:b/>
                <w:sz w:val="18"/>
                <w:szCs w:val="18"/>
              </w:rPr>
            </w:pPr>
            <w:r w:rsidRPr="00A1372D">
              <w:rPr>
                <w:rFonts w:ascii="Arial" w:hAnsi="Arial" w:cs="Arial"/>
                <w:b/>
                <w:sz w:val="18"/>
                <w:szCs w:val="18"/>
              </w:rPr>
              <w:t>DESCRIPTION</w:t>
            </w:r>
          </w:p>
        </w:tc>
        <w:tc>
          <w:tcPr>
            <w:tcW w:w="3278" w:type="dxa"/>
            <w:gridSpan w:val="2"/>
            <w:shd w:val="clear" w:color="auto" w:fill="BFBFBF" w:themeFill="background1" w:themeFillShade="BF"/>
          </w:tcPr>
          <w:p w:rsidR="00072C02" w:rsidRPr="00A1372D" w:rsidRDefault="00072C02" w:rsidP="00D90C13">
            <w:pPr>
              <w:pStyle w:val="ListParagraph"/>
              <w:keepNext/>
              <w:tabs>
                <w:tab w:val="center" w:pos="709"/>
              </w:tabs>
              <w:spacing w:line="260" w:lineRule="exact"/>
              <w:ind w:left="0"/>
              <w:jc w:val="both"/>
              <w:rPr>
                <w:rFonts w:ascii="Arial" w:hAnsi="Arial" w:cs="Arial"/>
                <w:b/>
                <w:sz w:val="18"/>
                <w:szCs w:val="18"/>
              </w:rPr>
            </w:pPr>
            <w:r w:rsidRPr="00A1372D">
              <w:rPr>
                <w:rFonts w:ascii="Arial" w:hAnsi="Arial" w:cs="Arial"/>
                <w:b/>
                <w:sz w:val="18"/>
                <w:szCs w:val="18"/>
              </w:rPr>
              <w:t>RESPONSE</w:t>
            </w:r>
          </w:p>
        </w:tc>
      </w:tr>
      <w:tr w:rsidR="00072C02" w:rsidRPr="00A1372D" w:rsidTr="00D90C13">
        <w:tc>
          <w:tcPr>
            <w:tcW w:w="5452" w:type="dxa"/>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r w:rsidRPr="00A1372D">
              <w:rPr>
                <w:rFonts w:ascii="Arial" w:hAnsi="Arial" w:cs="Arial"/>
                <w:sz w:val="18"/>
                <w:szCs w:val="18"/>
              </w:rPr>
              <w:t>Corrective action to be taken</w:t>
            </w:r>
          </w:p>
        </w:tc>
        <w:tc>
          <w:tcPr>
            <w:tcW w:w="3278" w:type="dxa"/>
            <w:gridSpan w:val="2"/>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r w:rsidRPr="00A1372D">
              <w:rPr>
                <w:rFonts w:ascii="Arial" w:hAnsi="Arial" w:cs="Arial"/>
                <w:sz w:val="18"/>
                <w:szCs w:val="18"/>
              </w:rPr>
              <w:t>A copy of the tax clearance certi</w:t>
            </w:r>
            <w:r>
              <w:rPr>
                <w:rFonts w:ascii="Arial" w:hAnsi="Arial" w:cs="Arial"/>
                <w:sz w:val="18"/>
                <w:szCs w:val="18"/>
              </w:rPr>
              <w:t>fi</w:t>
            </w:r>
            <w:r w:rsidRPr="00A1372D">
              <w:rPr>
                <w:rFonts w:ascii="Arial" w:hAnsi="Arial" w:cs="Arial"/>
                <w:sz w:val="18"/>
                <w:szCs w:val="18"/>
              </w:rPr>
              <w:t>cate will be attached to every claim.</w:t>
            </w:r>
          </w:p>
        </w:tc>
      </w:tr>
      <w:tr w:rsidR="00072C02" w:rsidRPr="00A1372D" w:rsidTr="00D90C13">
        <w:tc>
          <w:tcPr>
            <w:tcW w:w="5452" w:type="dxa"/>
            <w:vMerge w:val="restart"/>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r w:rsidRPr="00A1372D">
              <w:rPr>
                <w:rFonts w:ascii="Arial" w:hAnsi="Arial" w:cs="Arial"/>
                <w:sz w:val="18"/>
                <w:szCs w:val="18"/>
              </w:rPr>
              <w:t>Does the finding affect an amount disclosed in the financial statements</w:t>
            </w:r>
          </w:p>
        </w:tc>
        <w:tc>
          <w:tcPr>
            <w:tcW w:w="1559" w:type="dxa"/>
          </w:tcPr>
          <w:p w:rsidR="00072C02" w:rsidRPr="00A1372D" w:rsidRDefault="00072C02" w:rsidP="00D90C13">
            <w:pPr>
              <w:pStyle w:val="ListParagraph"/>
              <w:keepNext/>
              <w:tabs>
                <w:tab w:val="center" w:pos="709"/>
              </w:tabs>
              <w:spacing w:line="260" w:lineRule="exact"/>
              <w:ind w:left="0"/>
              <w:jc w:val="both"/>
              <w:rPr>
                <w:rFonts w:ascii="Arial" w:hAnsi="Arial" w:cs="Arial"/>
                <w:b/>
                <w:sz w:val="18"/>
                <w:szCs w:val="18"/>
              </w:rPr>
            </w:pPr>
            <w:r w:rsidRPr="00A1372D">
              <w:rPr>
                <w:rFonts w:ascii="Arial" w:hAnsi="Arial" w:cs="Arial"/>
                <w:b/>
                <w:sz w:val="18"/>
                <w:szCs w:val="18"/>
              </w:rPr>
              <w:t>Yes</w:t>
            </w:r>
          </w:p>
        </w:tc>
        <w:tc>
          <w:tcPr>
            <w:tcW w:w="1719" w:type="dxa"/>
          </w:tcPr>
          <w:p w:rsidR="00072C02" w:rsidRPr="00A1372D" w:rsidRDefault="00072C02" w:rsidP="00D90C13">
            <w:pPr>
              <w:pStyle w:val="ListParagraph"/>
              <w:keepNext/>
              <w:tabs>
                <w:tab w:val="center" w:pos="709"/>
              </w:tabs>
              <w:spacing w:line="260" w:lineRule="exact"/>
              <w:ind w:left="0"/>
              <w:jc w:val="both"/>
              <w:rPr>
                <w:rFonts w:ascii="Arial" w:hAnsi="Arial" w:cs="Arial"/>
                <w:b/>
                <w:sz w:val="18"/>
                <w:szCs w:val="18"/>
              </w:rPr>
            </w:pPr>
            <w:r w:rsidRPr="00A1372D">
              <w:rPr>
                <w:rFonts w:ascii="Arial" w:hAnsi="Arial" w:cs="Arial"/>
                <w:b/>
                <w:sz w:val="18"/>
                <w:szCs w:val="18"/>
              </w:rPr>
              <w:t>No</w:t>
            </w:r>
          </w:p>
        </w:tc>
      </w:tr>
      <w:tr w:rsidR="00072C02" w:rsidRPr="00A1372D" w:rsidTr="00D90C13">
        <w:tc>
          <w:tcPr>
            <w:tcW w:w="5452" w:type="dxa"/>
            <w:vMerge/>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p>
        </w:tc>
        <w:tc>
          <w:tcPr>
            <w:tcW w:w="1559" w:type="dxa"/>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p>
        </w:tc>
        <w:tc>
          <w:tcPr>
            <w:tcW w:w="1719" w:type="dxa"/>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r w:rsidRPr="00A1372D">
              <w:rPr>
                <w:rFonts w:ascii="Arial" w:hAnsi="Arial" w:cs="Arial"/>
                <w:sz w:val="18"/>
                <w:szCs w:val="18"/>
              </w:rPr>
              <w:t>X</w:t>
            </w:r>
          </w:p>
        </w:tc>
      </w:tr>
      <w:tr w:rsidR="00072C02" w:rsidRPr="00A1372D" w:rsidTr="00D90C13">
        <w:tc>
          <w:tcPr>
            <w:tcW w:w="5452" w:type="dxa"/>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r w:rsidRPr="00A1372D">
              <w:rPr>
                <w:rFonts w:ascii="Arial" w:hAnsi="Arial" w:cs="Arial"/>
                <w:sz w:val="18"/>
                <w:szCs w:val="18"/>
              </w:rPr>
              <w:t>If yes, what corrections will be made to the population</w:t>
            </w:r>
          </w:p>
        </w:tc>
        <w:tc>
          <w:tcPr>
            <w:tcW w:w="3278" w:type="dxa"/>
            <w:gridSpan w:val="2"/>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A1372D" w:rsidTr="00D90C13">
        <w:tc>
          <w:tcPr>
            <w:tcW w:w="5452" w:type="dxa"/>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r w:rsidRPr="00A1372D">
              <w:rPr>
                <w:rFonts w:ascii="Arial" w:hAnsi="Arial" w:cs="Arial"/>
                <w:sz w:val="18"/>
                <w:szCs w:val="18"/>
              </w:rPr>
              <w:t xml:space="preserve">If yes and no corrections will be made, the reason why such a conclusion has been reached should be indicated. </w:t>
            </w:r>
          </w:p>
        </w:tc>
        <w:tc>
          <w:tcPr>
            <w:tcW w:w="3278" w:type="dxa"/>
            <w:gridSpan w:val="2"/>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A1372D" w:rsidTr="00D90C13">
        <w:tc>
          <w:tcPr>
            <w:tcW w:w="5452" w:type="dxa"/>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r w:rsidRPr="00A1372D">
              <w:rPr>
                <w:rFonts w:ascii="Arial" w:hAnsi="Arial" w:cs="Arial"/>
                <w:sz w:val="18"/>
                <w:szCs w:val="18"/>
              </w:rPr>
              <w:t>Position of official responsible to take corrective actions</w:t>
            </w:r>
          </w:p>
        </w:tc>
        <w:tc>
          <w:tcPr>
            <w:tcW w:w="3278" w:type="dxa"/>
            <w:gridSpan w:val="2"/>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r w:rsidRPr="00A1372D">
              <w:rPr>
                <w:rFonts w:ascii="Arial" w:hAnsi="Arial" w:cs="Arial"/>
                <w:sz w:val="18"/>
                <w:szCs w:val="18"/>
              </w:rPr>
              <w:t>Admin officer to check availability of such certificate on every payment.</w:t>
            </w:r>
          </w:p>
        </w:tc>
      </w:tr>
      <w:tr w:rsidR="00072C02" w:rsidRPr="00A1372D" w:rsidTr="00D90C13">
        <w:tc>
          <w:tcPr>
            <w:tcW w:w="5452" w:type="dxa"/>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r w:rsidRPr="00A1372D">
              <w:rPr>
                <w:rFonts w:ascii="Arial" w:hAnsi="Arial" w:cs="Arial"/>
                <w:sz w:val="18"/>
                <w:szCs w:val="18"/>
              </w:rPr>
              <w:t>Estimated completion date for corrective action</w:t>
            </w:r>
          </w:p>
        </w:tc>
        <w:tc>
          <w:tcPr>
            <w:tcW w:w="3278" w:type="dxa"/>
            <w:gridSpan w:val="2"/>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A1372D" w:rsidTr="00D90C13">
        <w:tc>
          <w:tcPr>
            <w:tcW w:w="5452" w:type="dxa"/>
            <w:shd w:val="clear" w:color="auto" w:fill="BFBFBF" w:themeFill="background1" w:themeFillShade="BF"/>
          </w:tcPr>
          <w:p w:rsidR="00072C02" w:rsidRPr="00A1372D" w:rsidRDefault="00072C02" w:rsidP="00D90C13">
            <w:pPr>
              <w:pStyle w:val="ListParagraph"/>
              <w:keepNext/>
              <w:tabs>
                <w:tab w:val="center" w:pos="709"/>
              </w:tabs>
              <w:spacing w:line="260" w:lineRule="exact"/>
              <w:ind w:left="0"/>
              <w:jc w:val="both"/>
              <w:rPr>
                <w:rFonts w:ascii="Arial" w:hAnsi="Arial" w:cs="Arial"/>
                <w:b/>
                <w:sz w:val="18"/>
                <w:szCs w:val="18"/>
              </w:rPr>
            </w:pPr>
            <w:r w:rsidRPr="00A1372D">
              <w:rPr>
                <w:rFonts w:ascii="Arial" w:hAnsi="Arial" w:cs="Arial"/>
                <w:b/>
                <w:sz w:val="18"/>
                <w:szCs w:val="18"/>
              </w:rPr>
              <w:t>DESCRIPTION</w:t>
            </w:r>
          </w:p>
        </w:tc>
        <w:tc>
          <w:tcPr>
            <w:tcW w:w="3278" w:type="dxa"/>
            <w:gridSpan w:val="2"/>
            <w:shd w:val="clear" w:color="auto" w:fill="BFBFBF" w:themeFill="background1" w:themeFillShade="BF"/>
          </w:tcPr>
          <w:p w:rsidR="00072C02" w:rsidRPr="00A1372D" w:rsidRDefault="00072C02" w:rsidP="00D90C13">
            <w:pPr>
              <w:pStyle w:val="ListParagraph"/>
              <w:keepNext/>
              <w:tabs>
                <w:tab w:val="center" w:pos="709"/>
              </w:tabs>
              <w:spacing w:line="260" w:lineRule="exact"/>
              <w:ind w:left="0"/>
              <w:jc w:val="both"/>
              <w:rPr>
                <w:rFonts w:ascii="Arial" w:hAnsi="Arial" w:cs="Arial"/>
                <w:b/>
                <w:sz w:val="18"/>
                <w:szCs w:val="18"/>
              </w:rPr>
            </w:pPr>
            <w:r w:rsidRPr="00A1372D">
              <w:rPr>
                <w:rFonts w:ascii="Arial" w:hAnsi="Arial" w:cs="Arial"/>
                <w:b/>
                <w:sz w:val="18"/>
                <w:szCs w:val="18"/>
              </w:rPr>
              <w:t>RESPONSE</w:t>
            </w:r>
          </w:p>
        </w:tc>
      </w:tr>
      <w:tr w:rsidR="00072C02" w:rsidRPr="00A1372D" w:rsidTr="00D90C13">
        <w:tc>
          <w:tcPr>
            <w:tcW w:w="5452" w:type="dxa"/>
            <w:vMerge w:val="restart"/>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r w:rsidRPr="00A1372D">
              <w:rPr>
                <w:rFonts w:ascii="Arial" w:hAnsi="Arial" w:cs="Arial"/>
                <w:sz w:val="18"/>
                <w:szCs w:val="18"/>
              </w:rPr>
              <w:t>Does management agree with the root cause indicated</w:t>
            </w:r>
          </w:p>
        </w:tc>
        <w:tc>
          <w:tcPr>
            <w:tcW w:w="1559" w:type="dxa"/>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r w:rsidRPr="00A1372D">
              <w:rPr>
                <w:rFonts w:ascii="Arial" w:hAnsi="Arial" w:cs="Arial"/>
                <w:b/>
                <w:sz w:val="18"/>
                <w:szCs w:val="18"/>
              </w:rPr>
              <w:t>Yes</w:t>
            </w:r>
          </w:p>
        </w:tc>
        <w:tc>
          <w:tcPr>
            <w:tcW w:w="1719" w:type="dxa"/>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r w:rsidRPr="00A1372D">
              <w:rPr>
                <w:rFonts w:ascii="Arial" w:hAnsi="Arial" w:cs="Arial"/>
                <w:b/>
                <w:sz w:val="18"/>
                <w:szCs w:val="18"/>
              </w:rPr>
              <w:t>No</w:t>
            </w:r>
          </w:p>
        </w:tc>
      </w:tr>
      <w:tr w:rsidR="00072C02" w:rsidRPr="00A1372D" w:rsidTr="00D90C13">
        <w:tc>
          <w:tcPr>
            <w:tcW w:w="5452" w:type="dxa"/>
            <w:vMerge/>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p>
        </w:tc>
        <w:tc>
          <w:tcPr>
            <w:tcW w:w="1559" w:type="dxa"/>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p>
        </w:tc>
        <w:tc>
          <w:tcPr>
            <w:tcW w:w="1719" w:type="dxa"/>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p>
        </w:tc>
      </w:tr>
      <w:tr w:rsidR="00072C02" w:rsidRPr="00A1372D" w:rsidTr="00D90C13">
        <w:tc>
          <w:tcPr>
            <w:tcW w:w="5452" w:type="dxa"/>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r w:rsidRPr="00A1372D">
              <w:rPr>
                <w:rFonts w:ascii="Arial" w:hAnsi="Arial" w:cs="Arial"/>
                <w:sz w:val="18"/>
                <w:szCs w:val="18"/>
              </w:rPr>
              <w:t>If management does not agree with the root cause indicated, please provide the root cause according to management.</w:t>
            </w:r>
          </w:p>
        </w:tc>
        <w:tc>
          <w:tcPr>
            <w:tcW w:w="3278" w:type="dxa"/>
            <w:gridSpan w:val="2"/>
          </w:tcPr>
          <w:p w:rsidR="00072C02" w:rsidRPr="00A1372D" w:rsidRDefault="00072C02" w:rsidP="00D90C13">
            <w:pPr>
              <w:pStyle w:val="ListParagraph"/>
              <w:keepNext/>
              <w:tabs>
                <w:tab w:val="center" w:pos="709"/>
              </w:tabs>
              <w:spacing w:line="260" w:lineRule="exact"/>
              <w:ind w:left="0"/>
              <w:jc w:val="both"/>
              <w:rPr>
                <w:rFonts w:ascii="Arial" w:hAnsi="Arial" w:cs="Arial"/>
                <w:sz w:val="18"/>
                <w:szCs w:val="18"/>
              </w:rPr>
            </w:pPr>
          </w:p>
        </w:tc>
      </w:tr>
    </w:tbl>
    <w:p w:rsidR="00072C02" w:rsidRPr="002C76C1" w:rsidRDefault="00072C02" w:rsidP="00072C02">
      <w:pPr>
        <w:pStyle w:val="ListParagraph"/>
        <w:keepNext/>
        <w:tabs>
          <w:tab w:val="center" w:pos="709"/>
        </w:tabs>
        <w:spacing w:line="260" w:lineRule="exact"/>
        <w:ind w:left="360"/>
        <w:jc w:val="both"/>
        <w:rPr>
          <w:rFonts w:ascii="Arial" w:hAnsi="Arial" w:cs="Arial"/>
          <w:b/>
          <w:sz w:val="22"/>
          <w:szCs w:val="22"/>
        </w:rPr>
      </w:pPr>
    </w:p>
    <w:p w:rsidR="00072C02" w:rsidRPr="00A1372D" w:rsidRDefault="00072C02" w:rsidP="00072C02">
      <w:pPr>
        <w:tabs>
          <w:tab w:val="center" w:pos="709"/>
        </w:tabs>
        <w:spacing w:after="120" w:line="260" w:lineRule="exact"/>
        <w:ind w:left="357" w:hanging="357"/>
        <w:rPr>
          <w:sz w:val="22"/>
          <w:szCs w:val="22"/>
        </w:rPr>
      </w:pPr>
      <w:r w:rsidRPr="002C76C1">
        <w:rPr>
          <w:i/>
          <w:sz w:val="22"/>
          <w:szCs w:val="22"/>
        </w:rPr>
        <w:tab/>
      </w:r>
      <w:r w:rsidRPr="00A1372D">
        <w:rPr>
          <w:sz w:val="22"/>
          <w:szCs w:val="22"/>
        </w:rPr>
        <w:t>Name:</w:t>
      </w:r>
      <w:r w:rsidRPr="00A1372D">
        <w:rPr>
          <w:rFonts w:eastAsia="Arial Unicode MS"/>
          <w:sz w:val="22"/>
          <w:szCs w:val="22"/>
        </w:rPr>
        <w:t xml:space="preserve">  K. A. TSATSI </w:t>
      </w:r>
    </w:p>
    <w:p w:rsidR="00072C02" w:rsidRPr="00A1372D" w:rsidRDefault="00072C02" w:rsidP="00072C02">
      <w:pPr>
        <w:tabs>
          <w:tab w:val="center" w:pos="709"/>
        </w:tabs>
        <w:spacing w:after="120" w:line="260" w:lineRule="exact"/>
        <w:ind w:left="357"/>
        <w:rPr>
          <w:sz w:val="22"/>
          <w:szCs w:val="22"/>
        </w:rPr>
      </w:pPr>
      <w:r w:rsidRPr="00A1372D">
        <w:rPr>
          <w:sz w:val="22"/>
          <w:szCs w:val="22"/>
        </w:rPr>
        <w:t>Position:  DD – PRESTIGE TECHNICAL</w:t>
      </w:r>
    </w:p>
    <w:p w:rsidR="00072C02" w:rsidRPr="00A1372D" w:rsidRDefault="00072C02" w:rsidP="00072C02">
      <w:pPr>
        <w:tabs>
          <w:tab w:val="center" w:pos="709"/>
        </w:tabs>
        <w:spacing w:after="120" w:line="260" w:lineRule="exact"/>
        <w:ind w:left="357"/>
        <w:rPr>
          <w:sz w:val="22"/>
          <w:szCs w:val="22"/>
        </w:rPr>
      </w:pPr>
      <w:r w:rsidRPr="00A1372D">
        <w:rPr>
          <w:sz w:val="22"/>
          <w:szCs w:val="22"/>
        </w:rPr>
        <w:t>Date:13 July 2012</w:t>
      </w:r>
    </w:p>
    <w:p w:rsidR="00072C02" w:rsidRDefault="00072C02" w:rsidP="00072C02">
      <w:pPr>
        <w:tabs>
          <w:tab w:val="center" w:pos="709"/>
        </w:tabs>
        <w:spacing w:after="120"/>
        <w:rPr>
          <w:sz w:val="22"/>
          <w:szCs w:val="22"/>
        </w:rPr>
      </w:pPr>
    </w:p>
    <w:p w:rsidR="006D3AA1" w:rsidRDefault="006D3AA1" w:rsidP="006D3AA1">
      <w:pPr>
        <w:rPr>
          <w:b/>
          <w:sz w:val="22"/>
          <w:szCs w:val="22"/>
        </w:rPr>
      </w:pPr>
      <w:r>
        <w:rPr>
          <w:b/>
          <w:sz w:val="22"/>
          <w:szCs w:val="22"/>
        </w:rPr>
        <w:t>Auditor’s conclusion</w:t>
      </w:r>
    </w:p>
    <w:p w:rsidR="006D3AA1" w:rsidRDefault="006D3AA1" w:rsidP="006D3AA1">
      <w:pPr>
        <w:rPr>
          <w:b/>
          <w:sz w:val="22"/>
          <w:szCs w:val="22"/>
        </w:rPr>
      </w:pPr>
    </w:p>
    <w:p w:rsidR="006D3AA1" w:rsidRDefault="006D3AA1" w:rsidP="006D3AA1">
      <w:pPr>
        <w:tabs>
          <w:tab w:val="left" w:pos="426"/>
        </w:tabs>
        <w:rPr>
          <w:sz w:val="22"/>
          <w:szCs w:val="22"/>
        </w:rPr>
      </w:pPr>
      <w:r>
        <w:rPr>
          <w:sz w:val="22"/>
          <w:szCs w:val="22"/>
        </w:rPr>
        <w:t>a-b)</w:t>
      </w:r>
      <w:r>
        <w:rPr>
          <w:sz w:val="22"/>
          <w:szCs w:val="22"/>
        </w:rPr>
        <w:tab/>
        <w:t xml:space="preserve">Although management has indicated that they are not in agreement with the finding, </w:t>
      </w:r>
      <w:r>
        <w:rPr>
          <w:sz w:val="22"/>
          <w:szCs w:val="22"/>
        </w:rPr>
        <w:tab/>
        <w:t xml:space="preserve">their reasons are not valid. The items purchased above were to furnish a new property </w:t>
      </w:r>
      <w:r>
        <w:rPr>
          <w:sz w:val="22"/>
          <w:szCs w:val="22"/>
        </w:rPr>
        <w:tab/>
        <w:t xml:space="preserve">and not to replace items of existing properties. </w:t>
      </w:r>
    </w:p>
    <w:p w:rsidR="006D3AA1" w:rsidRDefault="006D3AA1" w:rsidP="006D3AA1">
      <w:pPr>
        <w:tabs>
          <w:tab w:val="left" w:pos="426"/>
        </w:tabs>
        <w:rPr>
          <w:sz w:val="22"/>
          <w:szCs w:val="22"/>
        </w:rPr>
      </w:pPr>
      <w:r>
        <w:rPr>
          <w:sz w:val="22"/>
          <w:szCs w:val="22"/>
        </w:rPr>
        <w:tab/>
      </w:r>
    </w:p>
    <w:p w:rsidR="006D3AA1" w:rsidRDefault="006D3AA1" w:rsidP="006D3AA1">
      <w:pPr>
        <w:tabs>
          <w:tab w:val="left" w:pos="426"/>
        </w:tabs>
        <w:rPr>
          <w:sz w:val="22"/>
          <w:szCs w:val="22"/>
        </w:rPr>
      </w:pPr>
      <w:r>
        <w:rPr>
          <w:sz w:val="22"/>
          <w:szCs w:val="22"/>
        </w:rPr>
        <w:tab/>
        <w:t xml:space="preserve">Furthermore, the department does have an SCM function who is equipped with a </w:t>
      </w:r>
      <w:r>
        <w:rPr>
          <w:sz w:val="22"/>
          <w:szCs w:val="22"/>
        </w:rPr>
        <w:tab/>
        <w:t xml:space="preserve">supplier database to procure goods and services. It is was therefore not necessary for </w:t>
      </w:r>
      <w:r>
        <w:rPr>
          <w:sz w:val="22"/>
          <w:szCs w:val="22"/>
        </w:rPr>
        <w:tab/>
        <w:t xml:space="preserve">the department to source quotations and procure goods via Motseng. </w:t>
      </w:r>
    </w:p>
    <w:p w:rsidR="006D3AA1" w:rsidRDefault="006D3AA1" w:rsidP="006D3AA1">
      <w:pPr>
        <w:tabs>
          <w:tab w:val="left" w:pos="426"/>
        </w:tabs>
        <w:rPr>
          <w:sz w:val="22"/>
          <w:szCs w:val="22"/>
        </w:rPr>
      </w:pPr>
      <w:r>
        <w:rPr>
          <w:sz w:val="22"/>
          <w:szCs w:val="22"/>
        </w:rPr>
        <w:tab/>
      </w:r>
    </w:p>
    <w:p w:rsidR="006D3AA1" w:rsidRDefault="006D3AA1" w:rsidP="006D3AA1">
      <w:pPr>
        <w:tabs>
          <w:tab w:val="left" w:pos="426"/>
        </w:tabs>
        <w:rPr>
          <w:sz w:val="22"/>
          <w:szCs w:val="22"/>
        </w:rPr>
      </w:pPr>
      <w:r>
        <w:rPr>
          <w:sz w:val="22"/>
          <w:szCs w:val="22"/>
        </w:rPr>
        <w:tab/>
        <w:t xml:space="preserve">The matter therefore remains unresolved. </w:t>
      </w:r>
    </w:p>
    <w:p w:rsidR="006D3AA1" w:rsidRDefault="006D3AA1" w:rsidP="006D3AA1">
      <w:pPr>
        <w:pStyle w:val="ListParagraph"/>
        <w:tabs>
          <w:tab w:val="left" w:pos="426"/>
        </w:tabs>
        <w:ind w:left="426"/>
        <w:rPr>
          <w:rFonts w:ascii="Arial" w:hAnsi="Arial" w:cs="Arial"/>
          <w:sz w:val="22"/>
          <w:szCs w:val="22"/>
          <w:lang w:val="en-US"/>
        </w:rPr>
      </w:pPr>
    </w:p>
    <w:p w:rsidR="006D3AA1" w:rsidRDefault="006D3AA1" w:rsidP="006D3AA1">
      <w:pPr>
        <w:pStyle w:val="ListParagraph"/>
        <w:tabs>
          <w:tab w:val="left" w:pos="0"/>
          <w:tab w:val="left" w:pos="426"/>
        </w:tabs>
        <w:ind w:left="0"/>
        <w:rPr>
          <w:rFonts w:ascii="Arial" w:hAnsi="Arial" w:cs="Arial"/>
          <w:sz w:val="22"/>
          <w:szCs w:val="22"/>
          <w:lang w:val="en-US"/>
        </w:rPr>
      </w:pPr>
      <w:r>
        <w:rPr>
          <w:rFonts w:ascii="Arial" w:hAnsi="Arial" w:cs="Arial"/>
          <w:sz w:val="22"/>
          <w:szCs w:val="22"/>
          <w:lang w:val="en-US"/>
        </w:rPr>
        <w:t>c)</w:t>
      </w:r>
      <w:r>
        <w:rPr>
          <w:rFonts w:ascii="Arial" w:hAnsi="Arial" w:cs="Arial"/>
          <w:sz w:val="22"/>
          <w:szCs w:val="22"/>
          <w:lang w:val="en-US"/>
        </w:rPr>
        <w:tab/>
        <w:t xml:space="preserve">Although management has indicated that they are not in agreement with the finding, no </w:t>
      </w:r>
      <w:r>
        <w:rPr>
          <w:rFonts w:ascii="Arial" w:hAnsi="Arial" w:cs="Arial"/>
          <w:sz w:val="22"/>
          <w:szCs w:val="22"/>
          <w:lang w:val="en-US"/>
        </w:rPr>
        <w:tab/>
        <w:t xml:space="preserve">reasons were provided. The matter therefore remains unresolved. </w:t>
      </w:r>
    </w:p>
    <w:p w:rsidR="006D3AA1" w:rsidRDefault="006D3AA1" w:rsidP="006D3AA1">
      <w:pPr>
        <w:pStyle w:val="ListParagraph"/>
        <w:tabs>
          <w:tab w:val="left" w:pos="0"/>
          <w:tab w:val="left" w:pos="426"/>
        </w:tabs>
        <w:ind w:left="0"/>
        <w:rPr>
          <w:rFonts w:ascii="Arial" w:hAnsi="Arial" w:cs="Arial"/>
          <w:sz w:val="22"/>
          <w:szCs w:val="22"/>
          <w:lang w:val="en-US"/>
        </w:rPr>
      </w:pPr>
    </w:p>
    <w:p w:rsidR="006D3AA1" w:rsidRDefault="006D3AA1" w:rsidP="006D3AA1">
      <w:pPr>
        <w:pStyle w:val="ListParagraph"/>
        <w:tabs>
          <w:tab w:val="left" w:pos="0"/>
          <w:tab w:val="left" w:pos="426"/>
        </w:tabs>
        <w:ind w:left="0"/>
        <w:rPr>
          <w:rFonts w:ascii="Arial" w:hAnsi="Arial" w:cs="Arial"/>
          <w:sz w:val="22"/>
          <w:szCs w:val="22"/>
          <w:lang w:val="en-US"/>
        </w:rPr>
      </w:pPr>
      <w:r>
        <w:rPr>
          <w:rFonts w:ascii="Arial" w:hAnsi="Arial" w:cs="Arial"/>
          <w:sz w:val="22"/>
          <w:szCs w:val="22"/>
          <w:lang w:val="en-US"/>
        </w:rPr>
        <w:t>d)</w:t>
      </w:r>
      <w:r>
        <w:rPr>
          <w:rFonts w:ascii="Arial" w:hAnsi="Arial" w:cs="Arial"/>
          <w:sz w:val="22"/>
          <w:szCs w:val="22"/>
          <w:lang w:val="en-US"/>
        </w:rPr>
        <w:tab/>
        <w:t xml:space="preserve">Although management has indicated that they are not in agreement with the finding, the </w:t>
      </w:r>
      <w:r>
        <w:rPr>
          <w:rFonts w:ascii="Arial" w:hAnsi="Arial" w:cs="Arial"/>
          <w:sz w:val="22"/>
          <w:szCs w:val="22"/>
          <w:lang w:val="en-US"/>
        </w:rPr>
        <w:tab/>
        <w:t xml:space="preserve">reasons submitted my management does not address the finding. The matter therefore </w:t>
      </w:r>
      <w:r>
        <w:rPr>
          <w:rFonts w:ascii="Arial" w:hAnsi="Arial" w:cs="Arial"/>
          <w:sz w:val="22"/>
          <w:szCs w:val="22"/>
          <w:lang w:val="en-US"/>
        </w:rPr>
        <w:tab/>
        <w:t xml:space="preserve">remains unresolved. </w:t>
      </w:r>
    </w:p>
    <w:p w:rsidR="006D3AA1" w:rsidRDefault="006D3AA1" w:rsidP="006D3AA1">
      <w:pPr>
        <w:pStyle w:val="ListParagraph"/>
        <w:tabs>
          <w:tab w:val="left" w:pos="0"/>
          <w:tab w:val="left" w:pos="426"/>
        </w:tabs>
        <w:ind w:left="0"/>
        <w:rPr>
          <w:rFonts w:ascii="Arial" w:hAnsi="Arial" w:cs="Arial"/>
          <w:sz w:val="22"/>
          <w:szCs w:val="22"/>
          <w:lang w:val="en-US"/>
        </w:rPr>
      </w:pPr>
    </w:p>
    <w:p w:rsidR="006D3AA1" w:rsidRDefault="006D3AA1" w:rsidP="006D3AA1">
      <w:pPr>
        <w:pStyle w:val="ListParagraph"/>
        <w:tabs>
          <w:tab w:val="left" w:pos="0"/>
          <w:tab w:val="left" w:pos="426"/>
        </w:tabs>
        <w:ind w:left="0"/>
        <w:rPr>
          <w:rFonts w:ascii="Arial" w:hAnsi="Arial" w:cs="Arial"/>
          <w:sz w:val="22"/>
          <w:szCs w:val="22"/>
          <w:lang w:val="en-US"/>
        </w:rPr>
      </w:pPr>
      <w:r>
        <w:rPr>
          <w:rFonts w:ascii="Arial" w:hAnsi="Arial" w:cs="Arial"/>
          <w:sz w:val="22"/>
          <w:szCs w:val="22"/>
          <w:lang w:val="en-US"/>
        </w:rPr>
        <w:t>e)</w:t>
      </w:r>
      <w:r>
        <w:rPr>
          <w:rFonts w:ascii="Arial" w:hAnsi="Arial" w:cs="Arial"/>
          <w:sz w:val="22"/>
          <w:szCs w:val="22"/>
          <w:lang w:val="en-US"/>
        </w:rPr>
        <w:tab/>
        <w:t xml:space="preserve">Management is in agreement with the finding, the matter therefore remains unresolved. </w:t>
      </w:r>
    </w:p>
    <w:p w:rsidR="006D3AA1" w:rsidRDefault="006D3AA1" w:rsidP="006D3AA1">
      <w:pPr>
        <w:pStyle w:val="ListParagraph"/>
        <w:tabs>
          <w:tab w:val="left" w:pos="0"/>
          <w:tab w:val="left" w:pos="426"/>
        </w:tabs>
        <w:ind w:left="0"/>
        <w:rPr>
          <w:rFonts w:ascii="Arial" w:hAnsi="Arial" w:cs="Arial"/>
          <w:sz w:val="22"/>
          <w:szCs w:val="22"/>
          <w:lang w:val="en-US"/>
        </w:rPr>
      </w:pPr>
    </w:p>
    <w:p w:rsidR="006D3AA1" w:rsidRPr="00373230" w:rsidRDefault="006D3AA1" w:rsidP="006D3AA1">
      <w:pPr>
        <w:pStyle w:val="ListParagraph"/>
        <w:tabs>
          <w:tab w:val="left" w:pos="0"/>
          <w:tab w:val="left" w:pos="426"/>
        </w:tabs>
        <w:ind w:left="0"/>
        <w:rPr>
          <w:rFonts w:ascii="Arial" w:hAnsi="Arial" w:cs="Arial"/>
          <w:sz w:val="22"/>
          <w:szCs w:val="22"/>
          <w:lang w:val="en-US"/>
        </w:rPr>
      </w:pPr>
      <w:r w:rsidRPr="00373230">
        <w:rPr>
          <w:rFonts w:ascii="Arial" w:hAnsi="Arial" w:cs="Arial"/>
          <w:sz w:val="22"/>
          <w:szCs w:val="22"/>
        </w:rPr>
        <w:t xml:space="preserve">As reported in communication of factual finding 303, the documentation at SIU was subsequently audited. Due to the matters reported in the finding all procurement in terms of the Motseng Facilities Management contract is considered to be irregular. The total amount of </w:t>
      </w:r>
      <w:r w:rsidRPr="00D65305">
        <w:rPr>
          <w:rFonts w:ascii="Arial" w:hAnsi="Arial" w:cs="Arial"/>
          <w:sz w:val="22"/>
          <w:szCs w:val="22"/>
          <w:lang w:val="en-US"/>
        </w:rPr>
        <w:t>R47 199,50</w:t>
      </w:r>
      <w:r w:rsidRPr="00373230">
        <w:rPr>
          <w:rFonts w:ascii="Arial" w:hAnsi="Arial" w:cs="Arial"/>
          <w:sz w:val="22"/>
          <w:szCs w:val="22"/>
        </w:rPr>
        <w:t xml:space="preserve"> is therefore considered to be irregular.</w:t>
      </w:r>
    </w:p>
    <w:p w:rsidR="006D3AA1" w:rsidRPr="00073389" w:rsidRDefault="006D3AA1" w:rsidP="006D3AA1">
      <w:pPr>
        <w:pStyle w:val="ListParagraph"/>
        <w:tabs>
          <w:tab w:val="left" w:pos="0"/>
          <w:tab w:val="left" w:pos="426"/>
        </w:tabs>
        <w:ind w:left="0"/>
        <w:rPr>
          <w:rFonts w:cs="Arial"/>
          <w:sz w:val="22"/>
          <w:szCs w:val="22"/>
        </w:rPr>
      </w:pPr>
    </w:p>
    <w:p w:rsidR="006D3AA1" w:rsidRPr="00073389" w:rsidRDefault="006D3AA1" w:rsidP="006D3AA1">
      <w:pPr>
        <w:tabs>
          <w:tab w:val="left" w:pos="426"/>
        </w:tabs>
        <w:rPr>
          <w:sz w:val="22"/>
          <w:szCs w:val="22"/>
        </w:rPr>
      </w:pPr>
      <w:r>
        <w:rPr>
          <w:sz w:val="22"/>
          <w:szCs w:val="22"/>
        </w:rPr>
        <w:tab/>
      </w:r>
    </w:p>
    <w:p w:rsidR="006D3AA1" w:rsidRDefault="006D3AA1" w:rsidP="006D3AA1">
      <w:pPr>
        <w:tabs>
          <w:tab w:val="left" w:pos="426"/>
        </w:tabs>
      </w:pPr>
    </w:p>
    <w:p w:rsidR="006D3AA1" w:rsidRPr="00915F88" w:rsidRDefault="006D3AA1" w:rsidP="006D3AA1">
      <w:pPr>
        <w:tabs>
          <w:tab w:val="left" w:pos="426"/>
        </w:tabs>
      </w:pPr>
    </w:p>
    <w:p w:rsidR="006D3AA1" w:rsidRDefault="006D3AA1" w:rsidP="00072C02">
      <w:pPr>
        <w:tabs>
          <w:tab w:val="center" w:pos="709"/>
        </w:tabs>
        <w:spacing w:after="120"/>
        <w:rPr>
          <w:sz w:val="22"/>
          <w:szCs w:val="22"/>
        </w:rPr>
      </w:pPr>
    </w:p>
    <w:p w:rsidR="006D3AA1" w:rsidRPr="002C76C1" w:rsidRDefault="006D3AA1" w:rsidP="00072C02">
      <w:pPr>
        <w:tabs>
          <w:tab w:val="center" w:pos="709"/>
        </w:tabs>
        <w:spacing w:after="120"/>
        <w:rPr>
          <w:sz w:val="22"/>
          <w:szCs w:val="22"/>
        </w:rPr>
      </w:pPr>
    </w:p>
    <w:p w:rsidR="00072C02" w:rsidRDefault="00072C02"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Default="006D3AA1" w:rsidP="00072C02">
      <w:pPr>
        <w:tabs>
          <w:tab w:val="center" w:pos="709"/>
          <w:tab w:val="left" w:pos="2160"/>
        </w:tabs>
        <w:rPr>
          <w:sz w:val="22"/>
          <w:szCs w:val="22"/>
        </w:rPr>
      </w:pPr>
    </w:p>
    <w:p w:rsidR="006D3AA1" w:rsidRPr="002C76C1" w:rsidRDefault="006D3AA1" w:rsidP="00072C02">
      <w:pPr>
        <w:tabs>
          <w:tab w:val="center" w:pos="709"/>
          <w:tab w:val="left" w:pos="2160"/>
        </w:tabs>
        <w:rPr>
          <w:sz w:val="22"/>
          <w:szCs w:val="22"/>
        </w:rPr>
      </w:pPr>
    </w:p>
    <w:p w:rsidR="00072C02" w:rsidRDefault="00072C02" w:rsidP="00072C02">
      <w:pPr>
        <w:pStyle w:val="ListParagraph"/>
        <w:tabs>
          <w:tab w:val="center" w:pos="709"/>
        </w:tabs>
        <w:spacing w:after="120"/>
        <w:ind w:left="420"/>
        <w:rPr>
          <w:rFonts w:ascii="Arial" w:hAnsi="Arial" w:cs="Arial"/>
          <w:b/>
          <w:bCs/>
          <w:color w:val="FF0000"/>
          <w:sz w:val="22"/>
          <w:szCs w:val="22"/>
        </w:rPr>
      </w:pPr>
    </w:p>
    <w:p w:rsidR="006D3AA1" w:rsidRDefault="006D3AA1" w:rsidP="00072C02">
      <w:pPr>
        <w:pStyle w:val="ListParagraph"/>
        <w:tabs>
          <w:tab w:val="center" w:pos="709"/>
        </w:tabs>
        <w:spacing w:after="120"/>
        <w:ind w:left="420"/>
        <w:rPr>
          <w:rFonts w:ascii="Arial" w:hAnsi="Arial" w:cs="Arial"/>
          <w:b/>
          <w:bCs/>
          <w:color w:val="FF0000"/>
          <w:sz w:val="22"/>
          <w:szCs w:val="22"/>
        </w:rPr>
      </w:pPr>
    </w:p>
    <w:p w:rsidR="006D3AA1" w:rsidRPr="00072C02" w:rsidRDefault="006D3AA1" w:rsidP="00072C02">
      <w:pPr>
        <w:pStyle w:val="ListParagraph"/>
        <w:tabs>
          <w:tab w:val="center" w:pos="709"/>
        </w:tabs>
        <w:spacing w:after="120"/>
        <w:ind w:left="420"/>
        <w:rPr>
          <w:rFonts w:ascii="Arial" w:hAnsi="Arial" w:cs="Arial"/>
          <w:b/>
          <w:bCs/>
          <w:color w:val="FF0000"/>
          <w:sz w:val="22"/>
          <w:szCs w:val="22"/>
        </w:rPr>
      </w:pPr>
    </w:p>
    <w:p w:rsidR="006D3AA1" w:rsidRPr="007D0D8A" w:rsidRDefault="006D3AA1" w:rsidP="006F5D2E">
      <w:pPr>
        <w:pStyle w:val="ListParagraph"/>
        <w:numPr>
          <w:ilvl w:val="0"/>
          <w:numId w:val="296"/>
        </w:numPr>
        <w:tabs>
          <w:tab w:val="center" w:pos="709"/>
        </w:tabs>
        <w:spacing w:after="120"/>
        <w:rPr>
          <w:rFonts w:ascii="Arial" w:hAnsi="Arial" w:cs="Arial"/>
          <w:b/>
          <w:bCs/>
          <w:color w:val="FF0000"/>
          <w:sz w:val="22"/>
          <w:szCs w:val="22"/>
        </w:rPr>
      </w:pPr>
      <w:r w:rsidRPr="007D0D8A">
        <w:rPr>
          <w:rFonts w:ascii="Arial" w:hAnsi="Arial" w:cs="Arial"/>
          <w:b/>
          <w:bCs/>
          <w:sz w:val="22"/>
          <w:szCs w:val="22"/>
        </w:rPr>
        <w:t>Deviations from supply chain management – Essel Trading – Pretoria Region</w:t>
      </w:r>
      <w:r w:rsidRPr="007D0D8A">
        <w:rPr>
          <w:rFonts w:ascii="Arial" w:hAnsi="Arial" w:cs="Arial"/>
          <w:b/>
          <w:bCs/>
          <w:color w:val="FF0000"/>
          <w:sz w:val="22"/>
          <w:szCs w:val="22"/>
        </w:rPr>
        <w:t xml:space="preserve"> Ex 104</w:t>
      </w:r>
    </w:p>
    <w:p w:rsidR="006D3AA1" w:rsidRPr="007D0D8A" w:rsidRDefault="006D3AA1" w:rsidP="006D3AA1">
      <w:pPr>
        <w:tabs>
          <w:tab w:val="center" w:pos="709"/>
        </w:tabs>
        <w:rPr>
          <w:b/>
          <w:sz w:val="22"/>
          <w:szCs w:val="22"/>
        </w:rPr>
      </w:pPr>
    </w:p>
    <w:p w:rsidR="006D3AA1" w:rsidRPr="002C76C1" w:rsidRDefault="006D3AA1" w:rsidP="006D3AA1">
      <w:pPr>
        <w:pStyle w:val="NormalWeb"/>
        <w:tabs>
          <w:tab w:val="center" w:pos="709"/>
        </w:tabs>
        <w:spacing w:before="180"/>
        <w:rPr>
          <w:rFonts w:ascii="Arial" w:hAnsi="Arial" w:cs="Arial"/>
          <w:color w:val="000000"/>
          <w:sz w:val="22"/>
          <w:szCs w:val="22"/>
        </w:rPr>
      </w:pPr>
      <w:r w:rsidRPr="002C76C1">
        <w:rPr>
          <w:rFonts w:ascii="Arial" w:hAnsi="Arial" w:cs="Arial"/>
          <w:color w:val="000000"/>
          <w:sz w:val="22"/>
          <w:szCs w:val="22"/>
          <w:lang w:val="en-GB"/>
        </w:rPr>
        <w:t>a)</w:t>
      </w:r>
      <w:r>
        <w:rPr>
          <w:rFonts w:ascii="Arial" w:hAnsi="Arial" w:cs="Arial"/>
          <w:color w:val="000000"/>
          <w:sz w:val="22"/>
          <w:szCs w:val="22"/>
          <w:lang w:val="en-GB"/>
        </w:rPr>
        <w:tab/>
      </w:r>
      <w:r w:rsidRPr="002C76C1">
        <w:rPr>
          <w:rFonts w:ascii="Arial" w:hAnsi="Arial" w:cs="Arial"/>
          <w:color w:val="000000"/>
          <w:sz w:val="22"/>
          <w:szCs w:val="22"/>
          <w:lang w:val="en-GB"/>
        </w:rPr>
        <w:t xml:space="preserve"> Treasury Regulation 16A3.2 requires that:</w:t>
      </w:r>
    </w:p>
    <w:p w:rsidR="006D3AA1" w:rsidRPr="002C76C1" w:rsidRDefault="006D3AA1" w:rsidP="006D3AA1">
      <w:pPr>
        <w:pStyle w:val="NormalWeb"/>
        <w:tabs>
          <w:tab w:val="center" w:pos="709"/>
        </w:tabs>
        <w:spacing w:before="180"/>
        <w:ind w:firstLine="720"/>
        <w:rPr>
          <w:rFonts w:ascii="Arial" w:hAnsi="Arial" w:cs="Arial"/>
          <w:color w:val="000000"/>
          <w:sz w:val="22"/>
          <w:szCs w:val="22"/>
        </w:rPr>
      </w:pPr>
      <w:r w:rsidRPr="002C76C1">
        <w:rPr>
          <w:rFonts w:ascii="Arial" w:hAnsi="Arial" w:cs="Arial"/>
          <w:i/>
          <w:iCs/>
          <w:color w:val="000000"/>
          <w:sz w:val="22"/>
          <w:szCs w:val="22"/>
          <w:lang w:val="en-GB"/>
        </w:rPr>
        <w:t>“A supply chain management system referred to in paragraph 16A3.1 must:</w:t>
      </w:r>
    </w:p>
    <w:p w:rsidR="006D3AA1" w:rsidRPr="002C76C1" w:rsidRDefault="006D3AA1" w:rsidP="006D3AA1">
      <w:pPr>
        <w:pStyle w:val="NormalWeb"/>
        <w:tabs>
          <w:tab w:val="center" w:pos="709"/>
        </w:tabs>
        <w:spacing w:before="180"/>
        <w:ind w:firstLine="720"/>
        <w:rPr>
          <w:rFonts w:ascii="Arial" w:hAnsi="Arial" w:cs="Arial"/>
          <w:color w:val="000000"/>
          <w:sz w:val="22"/>
          <w:szCs w:val="22"/>
        </w:rPr>
      </w:pPr>
      <w:r w:rsidRPr="002C76C1">
        <w:rPr>
          <w:rFonts w:ascii="Arial" w:hAnsi="Arial" w:cs="Arial"/>
          <w:i/>
          <w:iCs/>
          <w:color w:val="000000"/>
          <w:sz w:val="22"/>
          <w:szCs w:val="22"/>
          <w:lang w:val="en-GB"/>
        </w:rPr>
        <w:t>(a)       be fair, equitable, transparent, competitive and cost effective</w:t>
      </w:r>
    </w:p>
    <w:p w:rsidR="006D3AA1" w:rsidRPr="002C76C1" w:rsidRDefault="006D3AA1" w:rsidP="006D3AA1">
      <w:pPr>
        <w:pStyle w:val="NormalWeb"/>
        <w:tabs>
          <w:tab w:val="center" w:pos="709"/>
        </w:tabs>
        <w:ind w:left="1368" w:hanging="648"/>
        <w:rPr>
          <w:rFonts w:ascii="Arial" w:hAnsi="Arial" w:cs="Arial"/>
          <w:color w:val="000000"/>
          <w:sz w:val="22"/>
          <w:szCs w:val="22"/>
        </w:rPr>
      </w:pPr>
      <w:r w:rsidRPr="002C76C1">
        <w:rPr>
          <w:rFonts w:ascii="Arial" w:hAnsi="Arial" w:cs="Arial"/>
          <w:i/>
          <w:iCs/>
          <w:color w:val="000000"/>
          <w:sz w:val="22"/>
          <w:szCs w:val="22"/>
          <w:lang w:val="en-GB"/>
        </w:rPr>
        <w:t>(b)      be consistent with the Preferential Procurement Policy Framework Act No. 5 of 2000</w:t>
      </w:r>
    </w:p>
    <w:p w:rsidR="006D3AA1" w:rsidRPr="002C76C1" w:rsidRDefault="006D3AA1" w:rsidP="006D3AA1">
      <w:pPr>
        <w:pStyle w:val="NormalWeb"/>
        <w:tabs>
          <w:tab w:val="center" w:pos="709"/>
        </w:tabs>
        <w:ind w:left="1368" w:hanging="648"/>
        <w:rPr>
          <w:rFonts w:ascii="Arial" w:hAnsi="Arial" w:cs="Arial"/>
          <w:i/>
          <w:iCs/>
          <w:color w:val="000000"/>
          <w:sz w:val="22"/>
          <w:szCs w:val="22"/>
          <w:lang w:val="en-GB"/>
        </w:rPr>
      </w:pPr>
      <w:r w:rsidRPr="002C76C1">
        <w:rPr>
          <w:rFonts w:ascii="Arial" w:hAnsi="Arial" w:cs="Arial"/>
          <w:i/>
          <w:iCs/>
          <w:color w:val="000000"/>
          <w:sz w:val="22"/>
          <w:szCs w:val="22"/>
          <w:lang w:val="en-GB"/>
        </w:rPr>
        <w:t>(c)      be consistent with the Broad Based Black Economic Empowerment Act No.53 of 2003.”</w:t>
      </w:r>
    </w:p>
    <w:p w:rsidR="006D3AA1" w:rsidRPr="002C76C1" w:rsidRDefault="006D3AA1" w:rsidP="006D3AA1">
      <w:pPr>
        <w:tabs>
          <w:tab w:val="center" w:pos="709"/>
        </w:tabs>
        <w:autoSpaceDE w:val="0"/>
        <w:autoSpaceDN w:val="0"/>
        <w:adjustRightInd w:val="0"/>
        <w:ind w:firstLine="720"/>
        <w:rPr>
          <w:rFonts w:eastAsia="Calibri"/>
          <w:sz w:val="18"/>
          <w:szCs w:val="18"/>
          <w:lang w:val="en-ZA" w:eastAsia="en-ZA"/>
        </w:rPr>
      </w:pPr>
    </w:p>
    <w:p w:rsidR="006D3AA1" w:rsidRPr="002C76C1" w:rsidRDefault="006D3AA1" w:rsidP="006D3AA1">
      <w:pPr>
        <w:tabs>
          <w:tab w:val="center" w:pos="709"/>
        </w:tabs>
        <w:spacing w:before="100" w:beforeAutospacing="1" w:after="100" w:afterAutospacing="1"/>
        <w:contextualSpacing/>
        <w:rPr>
          <w:color w:val="000000"/>
          <w:sz w:val="22"/>
          <w:szCs w:val="22"/>
          <w:lang w:val="en-ZA" w:eastAsia="en-ZA"/>
        </w:rPr>
      </w:pPr>
      <w:r w:rsidRPr="002C76C1">
        <w:rPr>
          <w:color w:val="000000"/>
          <w:sz w:val="22"/>
          <w:szCs w:val="22"/>
          <w:lang w:val="en-ZA" w:eastAsia="en-ZA"/>
        </w:rPr>
        <w:t>b)</w:t>
      </w:r>
      <w:r w:rsidRPr="002C76C1">
        <w:rPr>
          <w:color w:val="000000"/>
          <w:sz w:val="22"/>
          <w:szCs w:val="22"/>
          <w:lang w:val="en-ZA" w:eastAsia="en-ZA"/>
        </w:rPr>
        <w:tab/>
        <w:t>Practice note 8 of 2007/2008 paragraph 3.3.1 states that:</w:t>
      </w:r>
    </w:p>
    <w:p w:rsidR="006D3AA1" w:rsidRPr="002C76C1" w:rsidRDefault="006D3AA1" w:rsidP="006D3AA1">
      <w:pPr>
        <w:tabs>
          <w:tab w:val="center" w:pos="709"/>
        </w:tabs>
        <w:ind w:left="720" w:firstLine="45"/>
        <w:rPr>
          <w:color w:val="000000"/>
          <w:sz w:val="22"/>
          <w:szCs w:val="22"/>
          <w:lang w:val="en-ZA" w:eastAsia="en-ZA"/>
        </w:rPr>
      </w:pPr>
    </w:p>
    <w:p w:rsidR="006D3AA1" w:rsidRPr="002C76C1" w:rsidRDefault="006D3AA1" w:rsidP="006D3AA1">
      <w:pPr>
        <w:tabs>
          <w:tab w:val="center" w:pos="709"/>
        </w:tabs>
        <w:ind w:left="720" w:firstLine="45"/>
        <w:rPr>
          <w:i/>
          <w:iCs/>
          <w:color w:val="000000"/>
          <w:sz w:val="22"/>
          <w:szCs w:val="22"/>
        </w:rPr>
      </w:pPr>
      <w:r w:rsidRPr="002C76C1">
        <w:rPr>
          <w:i/>
          <w:color w:val="000000"/>
          <w:sz w:val="22"/>
          <w:szCs w:val="22"/>
          <w:lang w:val="en-ZA" w:eastAsia="en-ZA"/>
        </w:rPr>
        <w:t>“Accounting officers / authorities should invite and accept written price quotations for requirements up to an estimated value of R500</w:t>
      </w:r>
      <w:r w:rsidRPr="002C76C1">
        <w:rPr>
          <w:i/>
          <w:iCs/>
          <w:color w:val="000000"/>
          <w:sz w:val="22"/>
          <w:szCs w:val="22"/>
        </w:rPr>
        <w:t xml:space="preserve"> 000 from as many suppliers as possible, that are registered on the list of prospective suppliers.”</w:t>
      </w:r>
    </w:p>
    <w:p w:rsidR="006D3AA1" w:rsidRPr="002C76C1" w:rsidRDefault="006D3AA1" w:rsidP="006D3AA1">
      <w:pPr>
        <w:pStyle w:val="NormalWeb"/>
        <w:tabs>
          <w:tab w:val="center" w:pos="709"/>
        </w:tabs>
        <w:spacing w:before="180"/>
        <w:rPr>
          <w:rFonts w:ascii="Arial" w:hAnsi="Arial" w:cs="Arial"/>
          <w:i/>
          <w:iCs/>
          <w:color w:val="000000"/>
          <w:sz w:val="22"/>
          <w:szCs w:val="22"/>
          <w:lang w:val="en-GB"/>
        </w:rPr>
      </w:pPr>
    </w:p>
    <w:p w:rsidR="006D3AA1" w:rsidRPr="002C76C1" w:rsidRDefault="006D3AA1" w:rsidP="006D3AA1">
      <w:pPr>
        <w:tabs>
          <w:tab w:val="center" w:pos="709"/>
        </w:tabs>
        <w:autoSpaceDE w:val="0"/>
        <w:autoSpaceDN w:val="0"/>
        <w:adjustRightInd w:val="0"/>
        <w:rPr>
          <w:bCs/>
          <w:sz w:val="22"/>
          <w:szCs w:val="22"/>
          <w:lang w:val="en-ZA" w:eastAsia="en-ZA"/>
        </w:rPr>
      </w:pPr>
      <w:r w:rsidRPr="002C76C1">
        <w:rPr>
          <w:bCs/>
          <w:sz w:val="22"/>
          <w:szCs w:val="22"/>
          <w:lang w:val="en-ZA" w:eastAsia="en-ZA"/>
        </w:rPr>
        <w:t>c)</w:t>
      </w:r>
      <w:r w:rsidRPr="002C76C1">
        <w:rPr>
          <w:bCs/>
          <w:sz w:val="22"/>
          <w:szCs w:val="22"/>
          <w:lang w:val="en-ZA" w:eastAsia="en-ZA"/>
        </w:rPr>
        <w:tab/>
        <w:t>The department’s SCM policy paragraphs 49 and 50a states:</w:t>
      </w:r>
    </w:p>
    <w:p w:rsidR="006D3AA1" w:rsidRPr="002C76C1" w:rsidRDefault="006D3AA1" w:rsidP="006D3AA1">
      <w:pPr>
        <w:tabs>
          <w:tab w:val="center" w:pos="709"/>
        </w:tabs>
        <w:autoSpaceDE w:val="0"/>
        <w:autoSpaceDN w:val="0"/>
        <w:adjustRightInd w:val="0"/>
        <w:ind w:left="720"/>
        <w:rPr>
          <w:bCs/>
          <w:sz w:val="22"/>
          <w:szCs w:val="22"/>
          <w:lang w:val="en-ZA" w:eastAsia="en-ZA"/>
        </w:rPr>
      </w:pPr>
    </w:p>
    <w:p w:rsidR="006D3AA1" w:rsidRPr="002C76C1" w:rsidRDefault="006D3AA1" w:rsidP="006D3AA1">
      <w:pPr>
        <w:tabs>
          <w:tab w:val="center" w:pos="709"/>
        </w:tabs>
        <w:autoSpaceDE w:val="0"/>
        <w:autoSpaceDN w:val="0"/>
        <w:adjustRightInd w:val="0"/>
        <w:ind w:left="1440" w:hanging="731"/>
        <w:rPr>
          <w:bCs/>
          <w:i/>
          <w:sz w:val="22"/>
          <w:szCs w:val="22"/>
          <w:lang w:val="en-ZA" w:eastAsia="en-ZA"/>
        </w:rPr>
      </w:pPr>
      <w:r w:rsidRPr="002C76C1">
        <w:rPr>
          <w:bCs/>
          <w:i/>
          <w:sz w:val="22"/>
          <w:szCs w:val="22"/>
          <w:lang w:val="en-ZA" w:eastAsia="en-ZA"/>
        </w:rPr>
        <w:t>“49</w:t>
      </w:r>
      <w:r w:rsidRPr="002C76C1">
        <w:rPr>
          <w:bCs/>
          <w:i/>
          <w:sz w:val="22"/>
          <w:szCs w:val="22"/>
          <w:lang w:val="en-ZA" w:eastAsia="en-ZA"/>
        </w:rPr>
        <w:tab/>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w:t>
      </w:r>
    </w:p>
    <w:p w:rsidR="006D3AA1" w:rsidRPr="002C76C1" w:rsidRDefault="006D3AA1" w:rsidP="006D3AA1">
      <w:pPr>
        <w:tabs>
          <w:tab w:val="center" w:pos="709"/>
        </w:tabs>
        <w:autoSpaceDE w:val="0"/>
        <w:autoSpaceDN w:val="0"/>
        <w:adjustRightInd w:val="0"/>
        <w:ind w:left="1440" w:hanging="1440"/>
        <w:rPr>
          <w:bCs/>
          <w:i/>
          <w:sz w:val="22"/>
          <w:szCs w:val="22"/>
          <w:lang w:val="en-ZA" w:eastAsia="en-ZA"/>
        </w:rPr>
      </w:pPr>
    </w:p>
    <w:p w:rsidR="006D3AA1" w:rsidRPr="002C76C1" w:rsidRDefault="006D3AA1" w:rsidP="006D3AA1">
      <w:pPr>
        <w:tabs>
          <w:tab w:val="center" w:pos="709"/>
        </w:tabs>
        <w:autoSpaceDE w:val="0"/>
        <w:autoSpaceDN w:val="0"/>
        <w:adjustRightInd w:val="0"/>
        <w:ind w:left="1440" w:hanging="731"/>
        <w:rPr>
          <w:bCs/>
          <w:i/>
          <w:sz w:val="22"/>
          <w:szCs w:val="22"/>
          <w:lang w:val="en-ZA" w:eastAsia="en-ZA"/>
        </w:rPr>
      </w:pPr>
      <w:r w:rsidRPr="002C76C1">
        <w:rPr>
          <w:bCs/>
          <w:i/>
          <w:sz w:val="22"/>
          <w:szCs w:val="22"/>
          <w:lang w:val="en-ZA" w:eastAsia="en-ZA"/>
        </w:rPr>
        <w:t>50</w:t>
      </w:r>
      <w:r w:rsidRPr="002C76C1">
        <w:rPr>
          <w:bCs/>
          <w:i/>
          <w:sz w:val="22"/>
          <w:szCs w:val="22"/>
          <w:lang w:val="en-ZA" w:eastAsia="en-ZA"/>
        </w:rPr>
        <w:tab/>
        <w:t>The following key principles will apply to the supplier register:</w:t>
      </w:r>
    </w:p>
    <w:p w:rsidR="006D3AA1" w:rsidRPr="002C76C1" w:rsidRDefault="006D3AA1" w:rsidP="006D3AA1">
      <w:pPr>
        <w:tabs>
          <w:tab w:val="center" w:pos="709"/>
        </w:tabs>
        <w:autoSpaceDE w:val="0"/>
        <w:autoSpaceDN w:val="0"/>
        <w:adjustRightInd w:val="0"/>
        <w:ind w:left="1440" w:hanging="1440"/>
        <w:rPr>
          <w:lang w:val="en-GB"/>
        </w:rPr>
      </w:pPr>
      <w:r w:rsidRPr="002C76C1">
        <w:rPr>
          <w:bCs/>
          <w:i/>
          <w:sz w:val="22"/>
          <w:szCs w:val="22"/>
          <w:lang w:val="en-ZA" w:eastAsia="en-ZA"/>
        </w:rPr>
        <w:tab/>
        <w:t>a. The use of the register will be mandatory for the acquisition through the quotation procedure for all goods and services.”</w:t>
      </w:r>
    </w:p>
    <w:p w:rsidR="006D3AA1" w:rsidRPr="002C76C1" w:rsidRDefault="006D3AA1" w:rsidP="006D3AA1">
      <w:pPr>
        <w:tabs>
          <w:tab w:val="center" w:pos="709"/>
        </w:tabs>
        <w:ind w:left="720" w:firstLine="45"/>
        <w:rPr>
          <w:color w:val="000000"/>
          <w:sz w:val="22"/>
          <w:szCs w:val="22"/>
          <w:lang w:val="en-ZA" w:eastAsia="en-ZA"/>
        </w:rPr>
      </w:pPr>
    </w:p>
    <w:p w:rsidR="006D3AA1" w:rsidRPr="002C76C1" w:rsidRDefault="006D3AA1" w:rsidP="006D3AA1">
      <w:pPr>
        <w:tabs>
          <w:tab w:val="center" w:pos="709"/>
        </w:tabs>
        <w:autoSpaceDE w:val="0"/>
        <w:autoSpaceDN w:val="0"/>
        <w:adjustRightInd w:val="0"/>
        <w:ind w:left="720" w:hanging="720"/>
        <w:rPr>
          <w:bCs/>
          <w:sz w:val="22"/>
          <w:szCs w:val="22"/>
          <w:lang w:val="en-ZA" w:eastAsia="en-ZA"/>
        </w:rPr>
      </w:pPr>
      <w:r w:rsidRPr="002C76C1">
        <w:rPr>
          <w:color w:val="000000"/>
          <w:sz w:val="22"/>
          <w:szCs w:val="22"/>
          <w:lang w:val="en-ZA" w:eastAsia="en-ZA"/>
        </w:rPr>
        <w:t>d)</w:t>
      </w:r>
      <w:r w:rsidRPr="002C76C1">
        <w:rPr>
          <w:color w:val="000000"/>
          <w:sz w:val="22"/>
          <w:szCs w:val="22"/>
          <w:lang w:val="en-ZA" w:eastAsia="en-ZA"/>
        </w:rPr>
        <w:tab/>
      </w:r>
      <w:r w:rsidRPr="002C76C1">
        <w:rPr>
          <w:sz w:val="22"/>
          <w:szCs w:val="22"/>
          <w:lang w:val="en-ZA" w:eastAsia="en-ZA"/>
        </w:rPr>
        <w:t xml:space="preserve">Regulation </w:t>
      </w:r>
      <w:r w:rsidRPr="002C76C1">
        <w:rPr>
          <w:color w:val="000000"/>
          <w:sz w:val="22"/>
          <w:szCs w:val="22"/>
        </w:rPr>
        <w:t>issued in terms of</w:t>
      </w:r>
      <w:r w:rsidRPr="002C76C1">
        <w:rPr>
          <w:sz w:val="22"/>
          <w:szCs w:val="22"/>
          <w:lang w:val="en-ZA" w:eastAsia="en-ZA"/>
        </w:rPr>
        <w:t xml:space="preserve"> </w:t>
      </w:r>
      <w:r w:rsidRPr="002C76C1">
        <w:rPr>
          <w:bCs/>
          <w:sz w:val="22"/>
          <w:szCs w:val="22"/>
          <w:lang w:val="en-ZA" w:eastAsia="en-ZA"/>
        </w:rPr>
        <w:t>Preferential Procurement Policy Framework Act 5 of 2000 GN R725 of 10 August 2001 paragraph 3(1) requires that:</w:t>
      </w:r>
    </w:p>
    <w:p w:rsidR="006D3AA1" w:rsidRPr="002C76C1" w:rsidRDefault="006D3AA1" w:rsidP="006D3AA1">
      <w:pPr>
        <w:tabs>
          <w:tab w:val="center" w:pos="709"/>
        </w:tabs>
        <w:autoSpaceDE w:val="0"/>
        <w:autoSpaceDN w:val="0"/>
        <w:adjustRightInd w:val="0"/>
        <w:ind w:left="502"/>
        <w:rPr>
          <w:bCs/>
          <w:sz w:val="22"/>
          <w:szCs w:val="22"/>
          <w:lang w:val="en-ZA" w:eastAsia="en-ZA"/>
        </w:rPr>
      </w:pPr>
    </w:p>
    <w:p w:rsidR="006D3AA1" w:rsidRPr="002C76C1" w:rsidRDefault="006D3AA1" w:rsidP="006D3AA1">
      <w:pPr>
        <w:tabs>
          <w:tab w:val="center" w:pos="709"/>
        </w:tabs>
        <w:autoSpaceDE w:val="0"/>
        <w:autoSpaceDN w:val="0"/>
        <w:adjustRightInd w:val="0"/>
        <w:ind w:left="720"/>
        <w:rPr>
          <w:i/>
          <w:sz w:val="22"/>
          <w:szCs w:val="22"/>
          <w:lang w:val="en-ZA" w:eastAsia="en-ZA"/>
        </w:rPr>
      </w:pPr>
      <w:r w:rsidRPr="002C76C1">
        <w:rPr>
          <w:bCs/>
          <w:i/>
          <w:sz w:val="22"/>
          <w:szCs w:val="22"/>
          <w:lang w:val="en-ZA" w:eastAsia="en-ZA"/>
        </w:rPr>
        <w:t xml:space="preserve">“The 80/20 preference point system- (1) </w:t>
      </w:r>
      <w:r w:rsidRPr="002C76C1">
        <w:rPr>
          <w:i/>
          <w:sz w:val="22"/>
          <w:szCs w:val="22"/>
          <w:lang w:val="en-ZA" w:eastAsia="en-ZA"/>
        </w:rPr>
        <w:t>The following formula must be used to calculate the points for price in respect of tenders/procurement with a Rand value equal to, or above R30 000 and up to a Rand value of R500 000. Organs of state may, however, apply this formula for procurement with a value less than R30 000, if and when appropriate:</w:t>
      </w:r>
    </w:p>
    <w:p w:rsidR="006D3AA1" w:rsidRPr="002C76C1" w:rsidRDefault="006D3AA1" w:rsidP="006D3AA1">
      <w:pPr>
        <w:tabs>
          <w:tab w:val="center" w:pos="709"/>
        </w:tabs>
        <w:autoSpaceDE w:val="0"/>
        <w:autoSpaceDN w:val="0"/>
        <w:adjustRightInd w:val="0"/>
        <w:rPr>
          <w:i/>
          <w:sz w:val="22"/>
          <w:szCs w:val="22"/>
          <w:lang w:val="en-ZA" w:eastAsia="en-ZA"/>
        </w:rPr>
      </w:pPr>
    </w:p>
    <w:p w:rsidR="006D3AA1" w:rsidRPr="002C76C1" w:rsidRDefault="006D3AA1" w:rsidP="006D3AA1">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Where</w:t>
      </w:r>
    </w:p>
    <w:p w:rsidR="006D3AA1" w:rsidRPr="002C76C1" w:rsidRDefault="006D3AA1" w:rsidP="006D3AA1">
      <w:pPr>
        <w:tabs>
          <w:tab w:val="center" w:pos="709"/>
        </w:tabs>
        <w:autoSpaceDE w:val="0"/>
        <w:autoSpaceDN w:val="0"/>
        <w:adjustRightInd w:val="0"/>
        <w:ind w:left="1701"/>
        <w:rPr>
          <w:i/>
          <w:sz w:val="22"/>
          <w:szCs w:val="22"/>
          <w:lang w:val="en-ZA" w:eastAsia="en-ZA"/>
        </w:rPr>
      </w:pPr>
      <w:r w:rsidRPr="002C76C1">
        <w:rPr>
          <w:i/>
          <w:noProof/>
          <w:sz w:val="22"/>
          <w:szCs w:val="22"/>
          <w:lang w:val="en-ZA" w:eastAsia="en-ZA"/>
        </w:rPr>
        <w:drawing>
          <wp:inline distT="0" distB="0" distL="0" distR="0">
            <wp:extent cx="1343025" cy="4191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43025" cy="419100"/>
                    </a:xfrm>
                    <a:prstGeom prst="rect">
                      <a:avLst/>
                    </a:prstGeom>
                    <a:noFill/>
                    <a:ln w="9525">
                      <a:noFill/>
                      <a:miter lim="800000"/>
                      <a:headEnd/>
                      <a:tailEnd/>
                    </a:ln>
                  </pic:spPr>
                </pic:pic>
              </a:graphicData>
            </a:graphic>
          </wp:inline>
        </w:drawing>
      </w:r>
    </w:p>
    <w:p w:rsidR="006D3AA1" w:rsidRPr="002C76C1" w:rsidRDefault="006D3AA1" w:rsidP="006D3AA1">
      <w:pPr>
        <w:tabs>
          <w:tab w:val="center" w:pos="709"/>
        </w:tabs>
        <w:autoSpaceDE w:val="0"/>
        <w:autoSpaceDN w:val="0"/>
        <w:adjustRightInd w:val="0"/>
        <w:rPr>
          <w:i/>
          <w:sz w:val="22"/>
          <w:szCs w:val="22"/>
          <w:lang w:val="en-ZA" w:eastAsia="en-ZA"/>
        </w:rPr>
      </w:pPr>
    </w:p>
    <w:p w:rsidR="006D3AA1" w:rsidRPr="002C76C1" w:rsidRDefault="006D3AA1" w:rsidP="006D3AA1">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Ps = Points scored for price of tender under consideration</w:t>
      </w:r>
    </w:p>
    <w:p w:rsidR="006D3AA1" w:rsidRPr="002C76C1" w:rsidRDefault="006D3AA1" w:rsidP="006D3AA1">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Pt = Rand value of offer tender consideration</w:t>
      </w:r>
    </w:p>
    <w:p w:rsidR="006D3AA1" w:rsidRPr="002C76C1" w:rsidRDefault="006D3AA1" w:rsidP="006D3AA1">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Pmin = Rand value of lowest acceptable tender”</w:t>
      </w:r>
    </w:p>
    <w:p w:rsidR="006D3AA1" w:rsidRPr="002C76C1" w:rsidRDefault="006D3AA1" w:rsidP="006D3AA1">
      <w:pPr>
        <w:pStyle w:val="NormalWeb"/>
        <w:tabs>
          <w:tab w:val="center" w:pos="709"/>
        </w:tabs>
        <w:rPr>
          <w:rFonts w:ascii="Arial" w:hAnsi="Arial" w:cs="Arial"/>
          <w:iCs/>
          <w:color w:val="000000"/>
          <w:sz w:val="22"/>
          <w:szCs w:val="22"/>
          <w:lang w:val="en-ZA" w:eastAsia="en-ZA"/>
        </w:rPr>
      </w:pPr>
    </w:p>
    <w:p w:rsidR="006D3AA1" w:rsidRPr="002C76C1" w:rsidRDefault="006D3AA1" w:rsidP="006D3AA1">
      <w:pPr>
        <w:pStyle w:val="NormalWeb"/>
        <w:tabs>
          <w:tab w:val="center" w:pos="709"/>
        </w:tabs>
        <w:rPr>
          <w:rFonts w:ascii="Arial" w:hAnsi="Arial" w:cs="Arial"/>
          <w:sz w:val="22"/>
          <w:szCs w:val="22"/>
          <w:lang w:val="en-ZA"/>
        </w:rPr>
      </w:pPr>
      <w:r w:rsidRPr="002C76C1">
        <w:rPr>
          <w:rFonts w:ascii="Arial" w:hAnsi="Arial" w:cs="Arial"/>
          <w:iCs/>
          <w:color w:val="000000"/>
          <w:sz w:val="22"/>
          <w:szCs w:val="22"/>
          <w:lang w:val="en-ZA" w:eastAsia="en-ZA"/>
        </w:rPr>
        <w:t>T</w:t>
      </w:r>
      <w:r w:rsidRPr="002C76C1">
        <w:rPr>
          <w:rFonts w:ascii="Arial" w:hAnsi="Arial" w:cs="Arial"/>
          <w:sz w:val="22"/>
          <w:szCs w:val="22"/>
          <w:lang w:val="en-ZA"/>
        </w:rPr>
        <w:t>he following deviations were noted:</w:t>
      </w:r>
    </w:p>
    <w:p w:rsidR="006D3AA1" w:rsidRPr="002C76C1" w:rsidRDefault="006D3AA1" w:rsidP="006D3AA1">
      <w:pPr>
        <w:pStyle w:val="NormalWeb"/>
        <w:tabs>
          <w:tab w:val="center" w:pos="709"/>
        </w:tabs>
        <w:rPr>
          <w:rFonts w:ascii="Arial" w:hAnsi="Arial" w:cs="Arial"/>
          <w:sz w:val="22"/>
          <w:szCs w:val="22"/>
          <w:lang w:val="en-ZA"/>
        </w:rPr>
      </w:pPr>
    </w:p>
    <w:p w:rsidR="006D3AA1" w:rsidRPr="002C76C1" w:rsidRDefault="006D3AA1" w:rsidP="006D3AA1">
      <w:pPr>
        <w:pStyle w:val="ListParagraph"/>
        <w:tabs>
          <w:tab w:val="center" w:pos="709"/>
        </w:tabs>
        <w:spacing w:after="120"/>
        <w:ind w:left="0"/>
        <w:outlineLvl w:val="0"/>
        <w:rPr>
          <w:rFonts w:ascii="Arial" w:hAnsi="Arial" w:cs="Arial"/>
          <w:bCs/>
          <w:sz w:val="22"/>
          <w:szCs w:val="22"/>
        </w:rPr>
      </w:pPr>
      <w:r w:rsidRPr="002C76C1">
        <w:rPr>
          <w:rFonts w:ascii="Arial" w:hAnsi="Arial" w:cs="Arial"/>
          <w:bCs/>
          <w:sz w:val="22"/>
          <w:szCs w:val="22"/>
        </w:rPr>
        <w:t>Batch number 157180 relates to the procurement of office furniture. Please see the table below for information on the payment selected for testing:</w:t>
      </w:r>
    </w:p>
    <w:p w:rsidR="006D3AA1" w:rsidRPr="002C76C1" w:rsidRDefault="006D3AA1" w:rsidP="006D3AA1">
      <w:pPr>
        <w:pStyle w:val="ListParagraph"/>
        <w:tabs>
          <w:tab w:val="center" w:pos="709"/>
        </w:tabs>
        <w:spacing w:after="120"/>
        <w:ind w:left="0"/>
        <w:outlineLvl w:val="0"/>
        <w:rPr>
          <w:rFonts w:ascii="Arial" w:hAnsi="Arial" w:cs="Arial"/>
          <w:bCs/>
          <w:sz w:val="22"/>
          <w:szCs w:val="22"/>
        </w:rPr>
      </w:pPr>
    </w:p>
    <w:tbl>
      <w:tblPr>
        <w:tblStyle w:val="TableGrid"/>
        <w:tblW w:w="0" w:type="auto"/>
        <w:tblInd w:w="817" w:type="dxa"/>
        <w:tblLook w:val="04A0"/>
      </w:tblPr>
      <w:tblGrid>
        <w:gridCol w:w="1991"/>
        <w:gridCol w:w="1812"/>
        <w:gridCol w:w="2311"/>
        <w:gridCol w:w="2311"/>
      </w:tblGrid>
      <w:tr w:rsidR="006D3AA1" w:rsidRPr="002C76C1" w:rsidTr="00D90C13">
        <w:trPr>
          <w:trHeight w:val="315"/>
        </w:trPr>
        <w:tc>
          <w:tcPr>
            <w:tcW w:w="1991" w:type="dxa"/>
            <w:vMerge w:val="restart"/>
            <w:shd w:val="clear" w:color="auto" w:fill="BFBFBF" w:themeFill="background1" w:themeFillShade="BF"/>
          </w:tcPr>
          <w:p w:rsidR="006D3AA1" w:rsidRPr="0093150E" w:rsidRDefault="006D3AA1" w:rsidP="00D90C13">
            <w:pPr>
              <w:pStyle w:val="ListParagraph"/>
              <w:tabs>
                <w:tab w:val="center" w:pos="709"/>
              </w:tabs>
              <w:spacing w:after="120"/>
              <w:ind w:left="0"/>
              <w:outlineLvl w:val="0"/>
              <w:rPr>
                <w:rFonts w:ascii="Arial" w:hAnsi="Arial" w:cs="Arial"/>
                <w:bCs/>
                <w:sz w:val="18"/>
                <w:szCs w:val="18"/>
              </w:rPr>
            </w:pPr>
            <w:r w:rsidRPr="0093150E">
              <w:rPr>
                <w:rFonts w:ascii="Arial" w:hAnsi="Arial" w:cs="Arial"/>
                <w:b/>
                <w:bCs/>
                <w:sz w:val="18"/>
                <w:szCs w:val="18"/>
              </w:rPr>
              <w:t>BEN NAME</w:t>
            </w:r>
          </w:p>
        </w:tc>
        <w:tc>
          <w:tcPr>
            <w:tcW w:w="1812" w:type="dxa"/>
            <w:vMerge w:val="restart"/>
            <w:shd w:val="clear" w:color="auto" w:fill="BFBFBF" w:themeFill="background1" w:themeFillShade="BF"/>
          </w:tcPr>
          <w:p w:rsidR="006D3AA1" w:rsidRPr="0093150E" w:rsidRDefault="006D3AA1" w:rsidP="00D90C13">
            <w:pPr>
              <w:pStyle w:val="ListParagraph"/>
              <w:tabs>
                <w:tab w:val="center" w:pos="709"/>
              </w:tabs>
              <w:spacing w:after="120"/>
              <w:ind w:left="0"/>
              <w:outlineLvl w:val="0"/>
              <w:rPr>
                <w:rFonts w:ascii="Arial" w:hAnsi="Arial" w:cs="Arial"/>
                <w:bCs/>
                <w:sz w:val="18"/>
                <w:szCs w:val="18"/>
              </w:rPr>
            </w:pPr>
            <w:r w:rsidRPr="0093150E">
              <w:rPr>
                <w:rFonts w:ascii="Arial" w:hAnsi="Arial" w:cs="Arial"/>
                <w:b/>
                <w:bCs/>
                <w:sz w:val="18"/>
                <w:szCs w:val="18"/>
              </w:rPr>
              <w:t>FANO</w:t>
            </w:r>
          </w:p>
        </w:tc>
        <w:tc>
          <w:tcPr>
            <w:tcW w:w="2311" w:type="dxa"/>
            <w:shd w:val="clear" w:color="auto" w:fill="BFBFBF" w:themeFill="background1" w:themeFillShade="BF"/>
          </w:tcPr>
          <w:p w:rsidR="006D3AA1" w:rsidRPr="0093150E" w:rsidRDefault="006D3AA1" w:rsidP="00D90C13">
            <w:pPr>
              <w:pStyle w:val="ListParagraph"/>
              <w:tabs>
                <w:tab w:val="center" w:pos="709"/>
              </w:tabs>
              <w:spacing w:after="120"/>
              <w:ind w:left="0"/>
              <w:jc w:val="right"/>
              <w:outlineLvl w:val="0"/>
              <w:rPr>
                <w:rFonts w:ascii="Arial" w:hAnsi="Arial" w:cs="Arial"/>
                <w:bCs/>
                <w:sz w:val="18"/>
                <w:szCs w:val="18"/>
              </w:rPr>
            </w:pPr>
            <w:r w:rsidRPr="0093150E">
              <w:rPr>
                <w:rFonts w:ascii="Arial" w:hAnsi="Arial" w:cs="Arial"/>
                <w:b/>
                <w:bCs/>
                <w:sz w:val="18"/>
                <w:szCs w:val="18"/>
              </w:rPr>
              <w:t>AMOUNT AWARDED</w:t>
            </w:r>
          </w:p>
        </w:tc>
        <w:tc>
          <w:tcPr>
            <w:tcW w:w="2311" w:type="dxa"/>
            <w:shd w:val="clear" w:color="auto" w:fill="BFBFBF" w:themeFill="background1" w:themeFillShade="BF"/>
          </w:tcPr>
          <w:p w:rsidR="006D3AA1" w:rsidRPr="0093150E" w:rsidRDefault="006D3AA1" w:rsidP="00D90C13">
            <w:pPr>
              <w:pStyle w:val="ListParagraph"/>
              <w:tabs>
                <w:tab w:val="center" w:pos="709"/>
              </w:tabs>
              <w:spacing w:after="120"/>
              <w:ind w:left="0"/>
              <w:jc w:val="right"/>
              <w:outlineLvl w:val="0"/>
              <w:rPr>
                <w:rFonts w:ascii="Arial" w:hAnsi="Arial" w:cs="Arial"/>
                <w:bCs/>
                <w:sz w:val="18"/>
                <w:szCs w:val="18"/>
              </w:rPr>
            </w:pPr>
            <w:r w:rsidRPr="0093150E">
              <w:rPr>
                <w:rFonts w:ascii="Arial" w:hAnsi="Arial" w:cs="Arial"/>
                <w:b/>
                <w:bCs/>
                <w:sz w:val="18"/>
                <w:szCs w:val="18"/>
              </w:rPr>
              <w:t>AMOUNT SELECTED</w:t>
            </w:r>
          </w:p>
        </w:tc>
      </w:tr>
      <w:tr w:rsidR="006D3AA1" w:rsidRPr="002C76C1" w:rsidTr="00D90C13">
        <w:trPr>
          <w:trHeight w:val="215"/>
        </w:trPr>
        <w:tc>
          <w:tcPr>
            <w:tcW w:w="1991" w:type="dxa"/>
            <w:vMerge/>
            <w:shd w:val="clear" w:color="auto" w:fill="BFBFBF" w:themeFill="background1" w:themeFillShade="BF"/>
          </w:tcPr>
          <w:p w:rsidR="006D3AA1" w:rsidRPr="0093150E" w:rsidRDefault="006D3AA1" w:rsidP="00D90C13">
            <w:pPr>
              <w:pStyle w:val="ListParagraph"/>
              <w:tabs>
                <w:tab w:val="center" w:pos="709"/>
              </w:tabs>
              <w:spacing w:after="120"/>
              <w:ind w:left="0"/>
              <w:outlineLvl w:val="0"/>
              <w:rPr>
                <w:rFonts w:ascii="Arial" w:hAnsi="Arial" w:cs="Arial"/>
                <w:b/>
                <w:bCs/>
                <w:sz w:val="18"/>
                <w:szCs w:val="18"/>
              </w:rPr>
            </w:pPr>
          </w:p>
        </w:tc>
        <w:tc>
          <w:tcPr>
            <w:tcW w:w="1812" w:type="dxa"/>
            <w:vMerge/>
            <w:shd w:val="clear" w:color="auto" w:fill="BFBFBF" w:themeFill="background1" w:themeFillShade="BF"/>
          </w:tcPr>
          <w:p w:rsidR="006D3AA1" w:rsidRPr="0093150E" w:rsidRDefault="006D3AA1" w:rsidP="00D90C13">
            <w:pPr>
              <w:pStyle w:val="ListParagraph"/>
              <w:tabs>
                <w:tab w:val="center" w:pos="709"/>
              </w:tabs>
              <w:spacing w:after="120"/>
              <w:ind w:left="0"/>
              <w:outlineLvl w:val="0"/>
              <w:rPr>
                <w:rFonts w:ascii="Arial" w:hAnsi="Arial" w:cs="Arial"/>
                <w:b/>
                <w:bCs/>
                <w:sz w:val="18"/>
                <w:szCs w:val="18"/>
              </w:rPr>
            </w:pPr>
          </w:p>
        </w:tc>
        <w:tc>
          <w:tcPr>
            <w:tcW w:w="2311" w:type="dxa"/>
            <w:shd w:val="clear" w:color="auto" w:fill="BFBFBF" w:themeFill="background1" w:themeFillShade="BF"/>
          </w:tcPr>
          <w:p w:rsidR="006D3AA1" w:rsidRPr="0093150E" w:rsidRDefault="006D3AA1" w:rsidP="00D90C13">
            <w:pPr>
              <w:pStyle w:val="ListParagraph"/>
              <w:tabs>
                <w:tab w:val="center" w:pos="709"/>
              </w:tabs>
              <w:spacing w:after="120"/>
              <w:ind w:left="0"/>
              <w:jc w:val="right"/>
              <w:outlineLvl w:val="0"/>
              <w:rPr>
                <w:rFonts w:ascii="Arial" w:hAnsi="Arial" w:cs="Arial"/>
                <w:b/>
                <w:bCs/>
                <w:sz w:val="18"/>
                <w:szCs w:val="18"/>
              </w:rPr>
            </w:pPr>
            <w:r w:rsidRPr="0093150E">
              <w:rPr>
                <w:rFonts w:ascii="Arial" w:hAnsi="Arial" w:cs="Arial"/>
                <w:b/>
                <w:bCs/>
                <w:sz w:val="18"/>
                <w:szCs w:val="18"/>
              </w:rPr>
              <w:t>R</w:t>
            </w:r>
          </w:p>
        </w:tc>
        <w:tc>
          <w:tcPr>
            <w:tcW w:w="2311" w:type="dxa"/>
            <w:shd w:val="clear" w:color="auto" w:fill="BFBFBF" w:themeFill="background1" w:themeFillShade="BF"/>
          </w:tcPr>
          <w:p w:rsidR="006D3AA1" w:rsidRPr="0093150E" w:rsidRDefault="006D3AA1" w:rsidP="00D90C13">
            <w:pPr>
              <w:pStyle w:val="ListParagraph"/>
              <w:tabs>
                <w:tab w:val="center" w:pos="709"/>
              </w:tabs>
              <w:spacing w:after="120"/>
              <w:ind w:left="0"/>
              <w:jc w:val="right"/>
              <w:outlineLvl w:val="0"/>
              <w:rPr>
                <w:rFonts w:ascii="Arial" w:hAnsi="Arial" w:cs="Arial"/>
                <w:b/>
                <w:bCs/>
                <w:sz w:val="18"/>
                <w:szCs w:val="18"/>
              </w:rPr>
            </w:pPr>
            <w:r w:rsidRPr="0093150E">
              <w:rPr>
                <w:rFonts w:ascii="Arial" w:hAnsi="Arial" w:cs="Arial"/>
                <w:b/>
                <w:bCs/>
                <w:sz w:val="18"/>
                <w:szCs w:val="18"/>
              </w:rPr>
              <w:t>R</w:t>
            </w:r>
          </w:p>
        </w:tc>
      </w:tr>
      <w:tr w:rsidR="006D3AA1" w:rsidRPr="002C76C1" w:rsidTr="00D90C13">
        <w:tc>
          <w:tcPr>
            <w:tcW w:w="1991" w:type="dxa"/>
          </w:tcPr>
          <w:p w:rsidR="006D3AA1" w:rsidRPr="0093150E" w:rsidRDefault="006D3AA1" w:rsidP="00D90C13">
            <w:pPr>
              <w:pStyle w:val="ListParagraph"/>
              <w:tabs>
                <w:tab w:val="center" w:pos="709"/>
              </w:tabs>
              <w:spacing w:after="120"/>
              <w:ind w:left="0"/>
              <w:outlineLvl w:val="0"/>
              <w:rPr>
                <w:rFonts w:ascii="Arial" w:hAnsi="Arial" w:cs="Arial"/>
                <w:sz w:val="18"/>
                <w:szCs w:val="18"/>
              </w:rPr>
            </w:pPr>
            <w:r w:rsidRPr="0093150E">
              <w:rPr>
                <w:rFonts w:ascii="Arial" w:hAnsi="Arial" w:cs="Arial"/>
                <w:sz w:val="18"/>
                <w:szCs w:val="18"/>
              </w:rPr>
              <w:t>ESSEL TRADING</w:t>
            </w:r>
          </w:p>
        </w:tc>
        <w:tc>
          <w:tcPr>
            <w:tcW w:w="1812" w:type="dxa"/>
          </w:tcPr>
          <w:p w:rsidR="006D3AA1" w:rsidRPr="0093150E" w:rsidRDefault="006D3AA1" w:rsidP="00D90C13">
            <w:pPr>
              <w:pStyle w:val="ListParagraph"/>
              <w:tabs>
                <w:tab w:val="center" w:pos="709"/>
              </w:tabs>
              <w:spacing w:after="120"/>
              <w:ind w:left="0"/>
              <w:outlineLvl w:val="0"/>
              <w:rPr>
                <w:rFonts w:ascii="Arial" w:hAnsi="Arial" w:cs="Arial"/>
                <w:sz w:val="18"/>
                <w:szCs w:val="18"/>
              </w:rPr>
            </w:pPr>
            <w:r w:rsidRPr="0093150E">
              <w:rPr>
                <w:rFonts w:ascii="Arial" w:hAnsi="Arial" w:cs="Arial"/>
                <w:sz w:val="18"/>
                <w:szCs w:val="18"/>
              </w:rPr>
              <w:t>157180</w:t>
            </w:r>
          </w:p>
        </w:tc>
        <w:tc>
          <w:tcPr>
            <w:tcW w:w="2311" w:type="dxa"/>
          </w:tcPr>
          <w:p w:rsidR="006D3AA1" w:rsidRPr="0093150E" w:rsidRDefault="006D3AA1" w:rsidP="00D90C13">
            <w:pPr>
              <w:pStyle w:val="ListParagraph"/>
              <w:tabs>
                <w:tab w:val="center" w:pos="709"/>
              </w:tabs>
              <w:spacing w:after="120"/>
              <w:ind w:left="0"/>
              <w:jc w:val="right"/>
              <w:outlineLvl w:val="0"/>
              <w:rPr>
                <w:rFonts w:ascii="Arial" w:hAnsi="Arial" w:cs="Arial"/>
                <w:bCs/>
                <w:sz w:val="18"/>
                <w:szCs w:val="18"/>
              </w:rPr>
            </w:pPr>
            <w:r w:rsidRPr="0093150E">
              <w:rPr>
                <w:rFonts w:ascii="Arial" w:hAnsi="Arial" w:cs="Arial"/>
                <w:bCs/>
                <w:sz w:val="18"/>
                <w:szCs w:val="18"/>
              </w:rPr>
              <w:t>111 499,00</w:t>
            </w:r>
          </w:p>
        </w:tc>
        <w:tc>
          <w:tcPr>
            <w:tcW w:w="2311" w:type="dxa"/>
          </w:tcPr>
          <w:p w:rsidR="006D3AA1" w:rsidRPr="0093150E" w:rsidRDefault="006D3AA1" w:rsidP="00D90C13">
            <w:pPr>
              <w:pStyle w:val="ListParagraph"/>
              <w:tabs>
                <w:tab w:val="center" w:pos="709"/>
              </w:tabs>
              <w:spacing w:after="120"/>
              <w:ind w:left="0"/>
              <w:jc w:val="right"/>
              <w:outlineLvl w:val="0"/>
              <w:rPr>
                <w:rFonts w:ascii="Arial" w:hAnsi="Arial" w:cs="Arial"/>
                <w:bCs/>
                <w:sz w:val="18"/>
                <w:szCs w:val="18"/>
              </w:rPr>
            </w:pPr>
            <w:r w:rsidRPr="0093150E">
              <w:rPr>
                <w:rFonts w:ascii="Arial" w:hAnsi="Arial" w:cs="Arial"/>
                <w:bCs/>
                <w:sz w:val="18"/>
                <w:szCs w:val="18"/>
              </w:rPr>
              <w:t>20 800,00</w:t>
            </w:r>
          </w:p>
        </w:tc>
      </w:tr>
    </w:tbl>
    <w:p w:rsidR="006D3AA1" w:rsidRPr="002C76C1" w:rsidRDefault="006D3AA1" w:rsidP="006D3AA1">
      <w:pPr>
        <w:pStyle w:val="NormalWeb"/>
        <w:tabs>
          <w:tab w:val="center" w:pos="709"/>
        </w:tabs>
        <w:rPr>
          <w:rFonts w:ascii="Arial" w:hAnsi="Arial" w:cs="Arial"/>
          <w:sz w:val="22"/>
          <w:szCs w:val="22"/>
        </w:rPr>
      </w:pPr>
    </w:p>
    <w:p w:rsidR="006D3AA1" w:rsidRPr="002C76C1" w:rsidRDefault="006D3AA1" w:rsidP="006D3AA1">
      <w:pPr>
        <w:pStyle w:val="NormalWeb"/>
        <w:tabs>
          <w:tab w:val="center" w:pos="709"/>
        </w:tabs>
        <w:rPr>
          <w:rFonts w:ascii="Arial" w:hAnsi="Arial" w:cs="Arial"/>
          <w:sz w:val="22"/>
          <w:szCs w:val="22"/>
        </w:rPr>
      </w:pPr>
      <w:r w:rsidRPr="002C76C1">
        <w:rPr>
          <w:rFonts w:ascii="Arial" w:hAnsi="Arial" w:cs="Arial"/>
          <w:sz w:val="22"/>
          <w:szCs w:val="22"/>
        </w:rPr>
        <w:t>The classification per the general ledger:</w:t>
      </w:r>
    </w:p>
    <w:p w:rsidR="006D3AA1" w:rsidRPr="002C76C1" w:rsidRDefault="006D3AA1" w:rsidP="006D3AA1">
      <w:pPr>
        <w:tabs>
          <w:tab w:val="center" w:pos="709"/>
        </w:tabs>
        <w:ind w:left="720" w:hanging="720"/>
        <w:outlineLvl w:val="0"/>
        <w:rPr>
          <w:sz w:val="22"/>
          <w:szCs w:val="22"/>
        </w:rPr>
      </w:pPr>
    </w:p>
    <w:tbl>
      <w:tblPr>
        <w:tblStyle w:val="TableGrid"/>
        <w:tblW w:w="0" w:type="auto"/>
        <w:tblInd w:w="817" w:type="dxa"/>
        <w:tblLook w:val="04A0"/>
      </w:tblPr>
      <w:tblGrid>
        <w:gridCol w:w="6311"/>
        <w:gridCol w:w="1890"/>
      </w:tblGrid>
      <w:tr w:rsidR="006D3AA1" w:rsidRPr="002C76C1" w:rsidTr="00D90C13">
        <w:trPr>
          <w:trHeight w:val="300"/>
        </w:trPr>
        <w:tc>
          <w:tcPr>
            <w:tcW w:w="6311" w:type="dxa"/>
            <w:shd w:val="clear" w:color="auto" w:fill="BFBFBF" w:themeFill="background1" w:themeFillShade="BF"/>
            <w:noWrap/>
            <w:hideMark/>
          </w:tcPr>
          <w:p w:rsidR="006D3AA1" w:rsidRPr="007D0D8A" w:rsidRDefault="006D3AA1" w:rsidP="00D90C13">
            <w:pPr>
              <w:tabs>
                <w:tab w:val="center" w:pos="709"/>
              </w:tabs>
              <w:ind w:left="720" w:hanging="720"/>
              <w:outlineLvl w:val="0"/>
              <w:rPr>
                <w:b/>
                <w:bCs/>
                <w:sz w:val="18"/>
                <w:szCs w:val="18"/>
              </w:rPr>
            </w:pPr>
            <w:r w:rsidRPr="007D0D8A">
              <w:rPr>
                <w:b/>
                <w:bCs/>
                <w:sz w:val="18"/>
                <w:szCs w:val="18"/>
              </w:rPr>
              <w:t>ITEM</w:t>
            </w:r>
          </w:p>
        </w:tc>
        <w:tc>
          <w:tcPr>
            <w:tcW w:w="1890" w:type="dxa"/>
            <w:shd w:val="clear" w:color="auto" w:fill="BFBFBF" w:themeFill="background1" w:themeFillShade="BF"/>
            <w:noWrap/>
            <w:hideMark/>
          </w:tcPr>
          <w:p w:rsidR="006D3AA1" w:rsidRPr="007D0D8A" w:rsidRDefault="006D3AA1" w:rsidP="00D90C13">
            <w:pPr>
              <w:tabs>
                <w:tab w:val="center" w:pos="709"/>
              </w:tabs>
              <w:ind w:left="720" w:hanging="720"/>
              <w:jc w:val="right"/>
              <w:outlineLvl w:val="0"/>
              <w:rPr>
                <w:b/>
                <w:bCs/>
                <w:sz w:val="18"/>
                <w:szCs w:val="18"/>
              </w:rPr>
            </w:pPr>
            <w:r w:rsidRPr="007D0D8A">
              <w:rPr>
                <w:b/>
                <w:bCs/>
                <w:sz w:val="18"/>
                <w:szCs w:val="18"/>
              </w:rPr>
              <w:t xml:space="preserve"> R </w:t>
            </w:r>
          </w:p>
        </w:tc>
      </w:tr>
      <w:tr w:rsidR="006D3AA1" w:rsidRPr="002C76C1" w:rsidTr="00D90C13">
        <w:trPr>
          <w:trHeight w:val="300"/>
        </w:trPr>
        <w:tc>
          <w:tcPr>
            <w:tcW w:w="6311" w:type="dxa"/>
            <w:noWrap/>
            <w:hideMark/>
          </w:tcPr>
          <w:p w:rsidR="006D3AA1" w:rsidRPr="007D0D8A" w:rsidRDefault="006D3AA1" w:rsidP="00D90C13">
            <w:pPr>
              <w:tabs>
                <w:tab w:val="center" w:pos="709"/>
              </w:tabs>
              <w:ind w:left="720" w:hanging="720"/>
              <w:outlineLvl w:val="0"/>
              <w:rPr>
                <w:sz w:val="18"/>
                <w:szCs w:val="18"/>
              </w:rPr>
            </w:pPr>
            <w:r w:rsidRPr="007D0D8A">
              <w:rPr>
                <w:sz w:val="18"/>
                <w:szCs w:val="18"/>
              </w:rPr>
              <w:t>DOMESTIC FURNITURE</w:t>
            </w:r>
          </w:p>
        </w:tc>
        <w:tc>
          <w:tcPr>
            <w:tcW w:w="1890" w:type="dxa"/>
            <w:noWrap/>
            <w:hideMark/>
          </w:tcPr>
          <w:p w:rsidR="006D3AA1" w:rsidRPr="007D0D8A" w:rsidRDefault="006D3AA1" w:rsidP="00D90C13">
            <w:pPr>
              <w:tabs>
                <w:tab w:val="center" w:pos="709"/>
              </w:tabs>
              <w:ind w:left="720" w:hanging="720"/>
              <w:jc w:val="right"/>
              <w:outlineLvl w:val="0"/>
              <w:rPr>
                <w:sz w:val="18"/>
                <w:szCs w:val="18"/>
              </w:rPr>
            </w:pPr>
            <w:r w:rsidRPr="007D0D8A">
              <w:rPr>
                <w:sz w:val="18"/>
                <w:szCs w:val="18"/>
              </w:rPr>
              <w:t xml:space="preserve">     56 599,00 </w:t>
            </w:r>
          </w:p>
        </w:tc>
      </w:tr>
      <w:tr w:rsidR="006D3AA1" w:rsidRPr="002C76C1" w:rsidTr="00D90C13">
        <w:trPr>
          <w:trHeight w:val="300"/>
        </w:trPr>
        <w:tc>
          <w:tcPr>
            <w:tcW w:w="6311" w:type="dxa"/>
            <w:noWrap/>
            <w:hideMark/>
          </w:tcPr>
          <w:p w:rsidR="006D3AA1" w:rsidRPr="007D0D8A" w:rsidRDefault="006D3AA1" w:rsidP="00D90C13">
            <w:pPr>
              <w:tabs>
                <w:tab w:val="center" w:pos="709"/>
              </w:tabs>
              <w:ind w:left="720" w:hanging="720"/>
              <w:outlineLvl w:val="0"/>
              <w:rPr>
                <w:sz w:val="18"/>
                <w:szCs w:val="18"/>
              </w:rPr>
            </w:pPr>
            <w:r w:rsidRPr="007D0D8A">
              <w:rPr>
                <w:sz w:val="18"/>
                <w:szCs w:val="18"/>
              </w:rPr>
              <w:t>F&amp;O/EQP&lt;R5000:DOMESTIC FURNITURE</w:t>
            </w:r>
          </w:p>
        </w:tc>
        <w:tc>
          <w:tcPr>
            <w:tcW w:w="1890" w:type="dxa"/>
            <w:noWrap/>
            <w:hideMark/>
          </w:tcPr>
          <w:p w:rsidR="006D3AA1" w:rsidRPr="007D0D8A" w:rsidRDefault="006D3AA1" w:rsidP="00D90C13">
            <w:pPr>
              <w:tabs>
                <w:tab w:val="center" w:pos="709"/>
              </w:tabs>
              <w:ind w:left="720" w:hanging="720"/>
              <w:jc w:val="right"/>
              <w:outlineLvl w:val="0"/>
              <w:rPr>
                <w:sz w:val="18"/>
                <w:szCs w:val="18"/>
              </w:rPr>
            </w:pPr>
            <w:r w:rsidRPr="007D0D8A">
              <w:rPr>
                <w:sz w:val="18"/>
                <w:szCs w:val="18"/>
              </w:rPr>
              <w:t xml:space="preserve">       4 900,00 </w:t>
            </w:r>
          </w:p>
        </w:tc>
      </w:tr>
      <w:tr w:rsidR="006D3AA1" w:rsidRPr="002C76C1" w:rsidTr="00D90C13">
        <w:trPr>
          <w:trHeight w:val="300"/>
        </w:trPr>
        <w:tc>
          <w:tcPr>
            <w:tcW w:w="6311" w:type="dxa"/>
            <w:noWrap/>
            <w:hideMark/>
          </w:tcPr>
          <w:p w:rsidR="006D3AA1" w:rsidRPr="007D0D8A" w:rsidRDefault="006D3AA1" w:rsidP="00D90C13">
            <w:pPr>
              <w:tabs>
                <w:tab w:val="center" w:pos="709"/>
              </w:tabs>
              <w:ind w:left="720" w:hanging="720"/>
              <w:outlineLvl w:val="0"/>
              <w:rPr>
                <w:sz w:val="18"/>
                <w:szCs w:val="18"/>
              </w:rPr>
            </w:pPr>
            <w:r w:rsidRPr="007D0D8A">
              <w:rPr>
                <w:sz w:val="18"/>
                <w:szCs w:val="18"/>
              </w:rPr>
              <w:t>F&amp;O/EQP&lt;R5000:OFFICE FURNITURE</w:t>
            </w:r>
          </w:p>
        </w:tc>
        <w:tc>
          <w:tcPr>
            <w:tcW w:w="1890" w:type="dxa"/>
            <w:noWrap/>
            <w:hideMark/>
          </w:tcPr>
          <w:p w:rsidR="006D3AA1" w:rsidRPr="007D0D8A" w:rsidRDefault="006D3AA1" w:rsidP="00D90C13">
            <w:pPr>
              <w:tabs>
                <w:tab w:val="center" w:pos="709"/>
              </w:tabs>
              <w:ind w:left="720" w:hanging="720"/>
              <w:jc w:val="right"/>
              <w:outlineLvl w:val="0"/>
              <w:rPr>
                <w:sz w:val="18"/>
                <w:szCs w:val="18"/>
              </w:rPr>
            </w:pPr>
            <w:r w:rsidRPr="007D0D8A">
              <w:rPr>
                <w:sz w:val="18"/>
                <w:szCs w:val="18"/>
              </w:rPr>
              <w:t xml:space="preserve">     19 600,00 </w:t>
            </w:r>
          </w:p>
        </w:tc>
      </w:tr>
      <w:tr w:rsidR="006D3AA1" w:rsidRPr="002C76C1" w:rsidTr="00D90C13">
        <w:trPr>
          <w:trHeight w:val="300"/>
        </w:trPr>
        <w:tc>
          <w:tcPr>
            <w:tcW w:w="6311" w:type="dxa"/>
            <w:noWrap/>
            <w:hideMark/>
          </w:tcPr>
          <w:p w:rsidR="006D3AA1" w:rsidRPr="007D0D8A" w:rsidRDefault="006D3AA1" w:rsidP="00D90C13">
            <w:pPr>
              <w:tabs>
                <w:tab w:val="center" w:pos="709"/>
              </w:tabs>
              <w:ind w:left="720" w:hanging="720"/>
              <w:outlineLvl w:val="0"/>
              <w:rPr>
                <w:sz w:val="18"/>
                <w:szCs w:val="18"/>
              </w:rPr>
            </w:pPr>
            <w:r w:rsidRPr="007D0D8A">
              <w:rPr>
                <w:sz w:val="18"/>
                <w:szCs w:val="18"/>
              </w:rPr>
              <w:t>INV STA&amp;PRNT:STATIONERY</w:t>
            </w:r>
          </w:p>
        </w:tc>
        <w:tc>
          <w:tcPr>
            <w:tcW w:w="1890" w:type="dxa"/>
            <w:noWrap/>
            <w:hideMark/>
          </w:tcPr>
          <w:p w:rsidR="006D3AA1" w:rsidRPr="007D0D8A" w:rsidRDefault="006D3AA1" w:rsidP="00D90C13">
            <w:pPr>
              <w:tabs>
                <w:tab w:val="center" w:pos="709"/>
              </w:tabs>
              <w:ind w:left="720" w:hanging="720"/>
              <w:jc w:val="right"/>
              <w:outlineLvl w:val="0"/>
              <w:rPr>
                <w:sz w:val="18"/>
                <w:szCs w:val="18"/>
              </w:rPr>
            </w:pPr>
            <w:r w:rsidRPr="007D0D8A">
              <w:rPr>
                <w:sz w:val="18"/>
                <w:szCs w:val="18"/>
              </w:rPr>
              <w:t xml:space="preserve">       1 200,00 </w:t>
            </w:r>
          </w:p>
        </w:tc>
      </w:tr>
      <w:tr w:rsidR="006D3AA1" w:rsidRPr="002C76C1" w:rsidTr="00D90C13">
        <w:trPr>
          <w:trHeight w:val="300"/>
        </w:trPr>
        <w:tc>
          <w:tcPr>
            <w:tcW w:w="6311" w:type="dxa"/>
            <w:noWrap/>
            <w:hideMark/>
          </w:tcPr>
          <w:p w:rsidR="006D3AA1" w:rsidRPr="007D0D8A" w:rsidRDefault="006D3AA1" w:rsidP="00D90C13">
            <w:pPr>
              <w:tabs>
                <w:tab w:val="center" w:pos="709"/>
              </w:tabs>
              <w:ind w:left="720" w:hanging="720"/>
              <w:outlineLvl w:val="0"/>
              <w:rPr>
                <w:sz w:val="18"/>
                <w:szCs w:val="18"/>
              </w:rPr>
            </w:pPr>
            <w:r w:rsidRPr="007D0D8A">
              <w:rPr>
                <w:sz w:val="18"/>
                <w:szCs w:val="18"/>
              </w:rPr>
              <w:t>OFFICE FURNITURE</w:t>
            </w:r>
          </w:p>
        </w:tc>
        <w:tc>
          <w:tcPr>
            <w:tcW w:w="1890" w:type="dxa"/>
            <w:noWrap/>
            <w:hideMark/>
          </w:tcPr>
          <w:p w:rsidR="006D3AA1" w:rsidRPr="007D0D8A" w:rsidRDefault="006D3AA1" w:rsidP="00D90C13">
            <w:pPr>
              <w:tabs>
                <w:tab w:val="center" w:pos="709"/>
              </w:tabs>
              <w:ind w:left="720" w:hanging="720"/>
              <w:jc w:val="right"/>
              <w:outlineLvl w:val="0"/>
              <w:rPr>
                <w:sz w:val="18"/>
                <w:szCs w:val="18"/>
              </w:rPr>
            </w:pPr>
            <w:r w:rsidRPr="007D0D8A">
              <w:rPr>
                <w:sz w:val="18"/>
                <w:szCs w:val="18"/>
              </w:rPr>
              <w:t xml:space="preserve">     29 200,00 </w:t>
            </w:r>
          </w:p>
        </w:tc>
      </w:tr>
      <w:tr w:rsidR="006D3AA1" w:rsidRPr="002C76C1" w:rsidTr="00D90C13">
        <w:trPr>
          <w:trHeight w:val="300"/>
        </w:trPr>
        <w:tc>
          <w:tcPr>
            <w:tcW w:w="6311" w:type="dxa"/>
            <w:noWrap/>
            <w:hideMark/>
          </w:tcPr>
          <w:p w:rsidR="006D3AA1" w:rsidRPr="007D0D8A" w:rsidRDefault="006D3AA1" w:rsidP="00D90C13">
            <w:pPr>
              <w:tabs>
                <w:tab w:val="center" w:pos="709"/>
              </w:tabs>
              <w:ind w:left="720" w:hanging="720"/>
              <w:outlineLvl w:val="0"/>
              <w:rPr>
                <w:b/>
                <w:bCs/>
                <w:sz w:val="18"/>
                <w:szCs w:val="18"/>
              </w:rPr>
            </w:pPr>
            <w:r w:rsidRPr="007D0D8A">
              <w:rPr>
                <w:b/>
                <w:bCs/>
                <w:sz w:val="18"/>
                <w:szCs w:val="18"/>
              </w:rPr>
              <w:t>TOTAL</w:t>
            </w:r>
          </w:p>
        </w:tc>
        <w:tc>
          <w:tcPr>
            <w:tcW w:w="1890" w:type="dxa"/>
            <w:noWrap/>
            <w:hideMark/>
          </w:tcPr>
          <w:p w:rsidR="006D3AA1" w:rsidRPr="007D0D8A" w:rsidRDefault="006D3AA1" w:rsidP="00D90C13">
            <w:pPr>
              <w:tabs>
                <w:tab w:val="center" w:pos="709"/>
              </w:tabs>
              <w:ind w:left="720" w:hanging="720"/>
              <w:jc w:val="right"/>
              <w:outlineLvl w:val="0"/>
              <w:rPr>
                <w:b/>
                <w:bCs/>
                <w:sz w:val="18"/>
                <w:szCs w:val="18"/>
              </w:rPr>
            </w:pPr>
            <w:r w:rsidRPr="007D0D8A">
              <w:rPr>
                <w:b/>
                <w:bCs/>
                <w:sz w:val="18"/>
                <w:szCs w:val="18"/>
              </w:rPr>
              <w:t xml:space="preserve">   111 499,00 </w:t>
            </w:r>
          </w:p>
        </w:tc>
      </w:tr>
    </w:tbl>
    <w:p w:rsidR="006D3AA1" w:rsidRPr="002C76C1" w:rsidRDefault="006D3AA1" w:rsidP="006D3AA1">
      <w:pPr>
        <w:tabs>
          <w:tab w:val="center" w:pos="709"/>
        </w:tabs>
        <w:ind w:left="720" w:hanging="720"/>
        <w:outlineLvl w:val="0"/>
        <w:rPr>
          <w:sz w:val="22"/>
          <w:szCs w:val="22"/>
        </w:rPr>
      </w:pPr>
    </w:p>
    <w:p w:rsidR="006D3AA1" w:rsidRPr="002C76C1" w:rsidRDefault="006D3AA1" w:rsidP="006D3AA1">
      <w:pPr>
        <w:pStyle w:val="NormalWeb"/>
        <w:tabs>
          <w:tab w:val="center" w:pos="709"/>
        </w:tabs>
        <w:rPr>
          <w:rFonts w:ascii="Arial" w:hAnsi="Arial" w:cs="Arial"/>
          <w:sz w:val="22"/>
          <w:szCs w:val="22"/>
        </w:rPr>
      </w:pPr>
    </w:p>
    <w:p w:rsidR="006D3AA1" w:rsidRPr="002C76C1" w:rsidRDefault="006D3AA1" w:rsidP="006F5D2E">
      <w:pPr>
        <w:numPr>
          <w:ilvl w:val="0"/>
          <w:numId w:val="135"/>
        </w:numPr>
        <w:tabs>
          <w:tab w:val="center" w:pos="709"/>
        </w:tabs>
        <w:spacing w:after="120"/>
        <w:ind w:hanging="720"/>
        <w:outlineLvl w:val="0"/>
        <w:rPr>
          <w:bCs/>
          <w:sz w:val="22"/>
          <w:szCs w:val="22"/>
        </w:rPr>
      </w:pPr>
      <w:r w:rsidRPr="002C76C1">
        <w:rPr>
          <w:bCs/>
          <w:sz w:val="22"/>
          <w:szCs w:val="22"/>
        </w:rPr>
        <w:t>The department invited the following suppliers to submit quotations:</w:t>
      </w:r>
    </w:p>
    <w:p w:rsidR="006D3AA1" w:rsidRPr="002C76C1" w:rsidRDefault="006D3AA1" w:rsidP="006D3AA1">
      <w:pPr>
        <w:tabs>
          <w:tab w:val="center" w:pos="709"/>
        </w:tabs>
        <w:spacing w:line="260" w:lineRule="exact"/>
        <w:ind w:left="720"/>
        <w:rPr>
          <w:sz w:val="22"/>
          <w:szCs w:val="22"/>
        </w:rPr>
      </w:pPr>
      <w:r w:rsidRPr="002C76C1">
        <w:rPr>
          <w:sz w:val="22"/>
          <w:szCs w:val="22"/>
        </w:rPr>
        <w:t>(i)</w:t>
      </w:r>
      <w:r w:rsidRPr="002C76C1">
        <w:rPr>
          <w:sz w:val="22"/>
          <w:szCs w:val="22"/>
        </w:rPr>
        <w:tab/>
        <w:t xml:space="preserve"> P Mash Project Management (Essel Trading)</w:t>
      </w:r>
    </w:p>
    <w:p w:rsidR="006D3AA1" w:rsidRPr="002C76C1" w:rsidRDefault="006D3AA1" w:rsidP="006D3AA1">
      <w:pPr>
        <w:tabs>
          <w:tab w:val="center" w:pos="709"/>
        </w:tabs>
        <w:spacing w:line="260" w:lineRule="exact"/>
        <w:ind w:left="720"/>
        <w:rPr>
          <w:sz w:val="22"/>
          <w:szCs w:val="22"/>
        </w:rPr>
      </w:pPr>
      <w:r w:rsidRPr="002C76C1">
        <w:rPr>
          <w:sz w:val="22"/>
          <w:szCs w:val="22"/>
        </w:rPr>
        <w:t>(ii)</w:t>
      </w:r>
      <w:r w:rsidRPr="002C76C1">
        <w:rPr>
          <w:sz w:val="22"/>
          <w:szCs w:val="22"/>
        </w:rPr>
        <w:tab/>
        <w:t>Cecil Nurse</w:t>
      </w:r>
    </w:p>
    <w:p w:rsidR="006D3AA1" w:rsidRPr="002C76C1" w:rsidRDefault="006D3AA1" w:rsidP="006D3AA1">
      <w:pPr>
        <w:tabs>
          <w:tab w:val="center" w:pos="709"/>
        </w:tabs>
        <w:spacing w:line="260" w:lineRule="exact"/>
        <w:ind w:left="720"/>
        <w:rPr>
          <w:sz w:val="22"/>
          <w:szCs w:val="22"/>
        </w:rPr>
      </w:pPr>
      <w:r w:rsidRPr="002C76C1">
        <w:rPr>
          <w:sz w:val="22"/>
          <w:szCs w:val="22"/>
        </w:rPr>
        <w:t>(iii)</w:t>
      </w:r>
      <w:r w:rsidRPr="002C76C1">
        <w:rPr>
          <w:sz w:val="22"/>
          <w:szCs w:val="22"/>
        </w:rPr>
        <w:tab/>
        <w:t xml:space="preserve"> Kayro's Decorating Planet</w:t>
      </w:r>
    </w:p>
    <w:p w:rsidR="006D3AA1" w:rsidRPr="002C76C1" w:rsidRDefault="006D3AA1" w:rsidP="006D3AA1">
      <w:pPr>
        <w:tabs>
          <w:tab w:val="center" w:pos="709"/>
        </w:tabs>
        <w:spacing w:line="260" w:lineRule="exact"/>
        <w:ind w:left="720"/>
        <w:rPr>
          <w:sz w:val="22"/>
          <w:szCs w:val="22"/>
        </w:rPr>
      </w:pPr>
      <w:r w:rsidRPr="002C76C1">
        <w:rPr>
          <w:sz w:val="22"/>
          <w:szCs w:val="22"/>
        </w:rPr>
        <w:t>(iv)</w:t>
      </w:r>
      <w:r w:rsidRPr="002C76C1">
        <w:rPr>
          <w:sz w:val="22"/>
          <w:szCs w:val="22"/>
        </w:rPr>
        <w:tab/>
        <w:t>Surface Design</w:t>
      </w:r>
    </w:p>
    <w:p w:rsidR="006D3AA1" w:rsidRPr="002C76C1" w:rsidRDefault="006D3AA1" w:rsidP="006D3AA1">
      <w:pPr>
        <w:tabs>
          <w:tab w:val="center" w:pos="709"/>
        </w:tabs>
        <w:spacing w:line="260" w:lineRule="exact"/>
        <w:ind w:left="720"/>
        <w:rPr>
          <w:sz w:val="22"/>
          <w:szCs w:val="22"/>
        </w:rPr>
      </w:pPr>
      <w:r w:rsidRPr="002C76C1">
        <w:rPr>
          <w:sz w:val="22"/>
          <w:szCs w:val="22"/>
        </w:rPr>
        <w:t>(v)</w:t>
      </w:r>
      <w:r w:rsidRPr="002C76C1">
        <w:rPr>
          <w:sz w:val="22"/>
          <w:szCs w:val="22"/>
        </w:rPr>
        <w:tab/>
        <w:t xml:space="preserve">Comfort Creations </w:t>
      </w:r>
    </w:p>
    <w:p w:rsidR="006D3AA1" w:rsidRPr="002C76C1" w:rsidRDefault="006D3AA1" w:rsidP="006D3AA1">
      <w:pPr>
        <w:pStyle w:val="NormalWeb"/>
        <w:tabs>
          <w:tab w:val="center" w:pos="709"/>
        </w:tabs>
        <w:spacing w:line="260" w:lineRule="exact"/>
        <w:ind w:left="709"/>
        <w:rPr>
          <w:rFonts w:ascii="Arial" w:hAnsi="Arial" w:cs="Arial"/>
          <w:sz w:val="22"/>
          <w:szCs w:val="22"/>
        </w:rPr>
      </w:pPr>
    </w:p>
    <w:p w:rsidR="006D3AA1" w:rsidRPr="002C76C1" w:rsidRDefault="006D3AA1" w:rsidP="006D3AA1">
      <w:pPr>
        <w:pStyle w:val="NormalWeb"/>
        <w:tabs>
          <w:tab w:val="center" w:pos="709"/>
        </w:tabs>
        <w:ind w:left="709"/>
        <w:rPr>
          <w:rFonts w:ascii="Arial" w:hAnsi="Arial" w:cs="Arial"/>
          <w:bCs/>
          <w:sz w:val="22"/>
          <w:szCs w:val="22"/>
        </w:rPr>
      </w:pPr>
      <w:r w:rsidRPr="002C76C1">
        <w:rPr>
          <w:rFonts w:ascii="Arial" w:hAnsi="Arial" w:cs="Arial"/>
          <w:bCs/>
          <w:sz w:val="22"/>
          <w:szCs w:val="22"/>
        </w:rPr>
        <w:t>Contrary to the requirements listed above, a request for a quotation was submitted to Comfort Creations who is not a prospective supplier listed on the prospective supplier list, provided for audit purposes.</w:t>
      </w:r>
    </w:p>
    <w:p w:rsidR="006D3AA1" w:rsidRPr="002C76C1" w:rsidRDefault="006D3AA1" w:rsidP="006D3AA1">
      <w:pPr>
        <w:pStyle w:val="NormalWeb"/>
        <w:tabs>
          <w:tab w:val="center" w:pos="709"/>
        </w:tabs>
        <w:ind w:left="709"/>
        <w:rPr>
          <w:rFonts w:ascii="Arial" w:hAnsi="Arial" w:cs="Arial"/>
          <w:bCs/>
          <w:sz w:val="22"/>
          <w:szCs w:val="22"/>
        </w:rPr>
      </w:pPr>
    </w:p>
    <w:p w:rsidR="006D3AA1" w:rsidRPr="002C76C1" w:rsidRDefault="006D3AA1" w:rsidP="006D3AA1">
      <w:pPr>
        <w:pStyle w:val="NormalWeb"/>
        <w:tabs>
          <w:tab w:val="center" w:pos="709"/>
        </w:tabs>
        <w:ind w:left="709" w:hanging="709"/>
        <w:rPr>
          <w:rFonts w:ascii="Arial" w:hAnsi="Arial" w:cs="Arial"/>
          <w:bCs/>
          <w:sz w:val="22"/>
          <w:szCs w:val="22"/>
        </w:rPr>
      </w:pPr>
      <w:r w:rsidRPr="002C76C1">
        <w:rPr>
          <w:rFonts w:ascii="Arial" w:hAnsi="Arial" w:cs="Arial"/>
          <w:sz w:val="22"/>
          <w:szCs w:val="22"/>
        </w:rPr>
        <w:t>b)</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Although P Mash Project Management, which was on the prospective supplier list, submitted a quotation, it was noted that P Mash Project Management is trading as Essel Trading. The following discrepancies were identified which cast a doubt as to the validity of the supplier “Essel Trading”:</w:t>
      </w:r>
    </w:p>
    <w:p w:rsidR="006D3AA1" w:rsidRPr="002C76C1" w:rsidRDefault="006D3AA1" w:rsidP="006D3AA1">
      <w:pPr>
        <w:pStyle w:val="CommentText"/>
        <w:tabs>
          <w:tab w:val="center" w:pos="709"/>
        </w:tabs>
        <w:ind w:left="1069"/>
        <w:rPr>
          <w:sz w:val="22"/>
          <w:szCs w:val="22"/>
        </w:rPr>
      </w:pPr>
    </w:p>
    <w:p w:rsidR="006D3AA1" w:rsidRPr="002C76C1" w:rsidRDefault="006D3AA1" w:rsidP="006F5D2E">
      <w:pPr>
        <w:pStyle w:val="CommentText"/>
        <w:numPr>
          <w:ilvl w:val="0"/>
          <w:numId w:val="195"/>
        </w:numPr>
        <w:tabs>
          <w:tab w:val="center" w:pos="709"/>
        </w:tabs>
        <w:rPr>
          <w:sz w:val="22"/>
          <w:szCs w:val="22"/>
        </w:rPr>
      </w:pPr>
      <w:r w:rsidRPr="002C76C1">
        <w:rPr>
          <w:sz w:val="22"/>
          <w:szCs w:val="22"/>
        </w:rPr>
        <w:t>Per the CIPC, Companies and Intellectual Property Commission, P Mash is not trading as Essel Trading – it is a standard practice that should a trading name is different from the registered name it will be specifically indicated as such;</w:t>
      </w:r>
    </w:p>
    <w:p w:rsidR="006D3AA1" w:rsidRPr="002C76C1" w:rsidRDefault="006D3AA1" w:rsidP="006F5D2E">
      <w:pPr>
        <w:pStyle w:val="CommentText"/>
        <w:numPr>
          <w:ilvl w:val="0"/>
          <w:numId w:val="195"/>
        </w:numPr>
        <w:tabs>
          <w:tab w:val="center" w:pos="709"/>
        </w:tabs>
        <w:rPr>
          <w:sz w:val="22"/>
          <w:szCs w:val="22"/>
        </w:rPr>
      </w:pPr>
      <w:r w:rsidRPr="002C76C1">
        <w:rPr>
          <w:sz w:val="22"/>
          <w:szCs w:val="22"/>
        </w:rPr>
        <w:t xml:space="preserve">Although P Mash Project Management is registered for VAT, the invoice received from Essel Trading does not include VAT. </w:t>
      </w:r>
    </w:p>
    <w:p w:rsidR="006D3AA1" w:rsidRPr="002C76C1" w:rsidRDefault="006D3AA1" w:rsidP="006F5D2E">
      <w:pPr>
        <w:pStyle w:val="CommentText"/>
        <w:numPr>
          <w:ilvl w:val="0"/>
          <w:numId w:val="195"/>
        </w:numPr>
        <w:tabs>
          <w:tab w:val="center" w:pos="709"/>
        </w:tabs>
        <w:rPr>
          <w:sz w:val="22"/>
          <w:szCs w:val="22"/>
        </w:rPr>
      </w:pPr>
      <w:r w:rsidRPr="002C76C1">
        <w:rPr>
          <w:sz w:val="22"/>
          <w:szCs w:val="22"/>
        </w:rPr>
        <w:t>As per inspection of quotation number 105B0057B from P Mash Project Management it was noted that the bank account number stipulated in the quotation differed from that of Essel Trading as stipulated on invoice number DPW06/01 as indicated below.</w:t>
      </w:r>
    </w:p>
    <w:p w:rsidR="006D3AA1" w:rsidRPr="002C76C1" w:rsidRDefault="006D3AA1" w:rsidP="006F5D2E">
      <w:pPr>
        <w:pStyle w:val="CommentText"/>
        <w:numPr>
          <w:ilvl w:val="0"/>
          <w:numId w:val="196"/>
        </w:numPr>
        <w:tabs>
          <w:tab w:val="center" w:pos="709"/>
        </w:tabs>
        <w:ind w:hanging="724"/>
        <w:rPr>
          <w:sz w:val="22"/>
          <w:szCs w:val="22"/>
        </w:rPr>
      </w:pPr>
      <w:r w:rsidRPr="002C76C1">
        <w:rPr>
          <w:sz w:val="22"/>
          <w:szCs w:val="22"/>
        </w:rPr>
        <w:t>Account number as per the quotation from P Mash Project Management: 406261441</w:t>
      </w:r>
    </w:p>
    <w:p w:rsidR="006D3AA1" w:rsidRPr="002C76C1" w:rsidRDefault="006D3AA1" w:rsidP="006F5D2E">
      <w:pPr>
        <w:pStyle w:val="CommentText"/>
        <w:numPr>
          <w:ilvl w:val="0"/>
          <w:numId w:val="196"/>
        </w:numPr>
        <w:tabs>
          <w:tab w:val="center" w:pos="709"/>
        </w:tabs>
        <w:ind w:hanging="724"/>
        <w:rPr>
          <w:sz w:val="22"/>
          <w:szCs w:val="22"/>
        </w:rPr>
      </w:pPr>
      <w:r w:rsidRPr="002C76C1">
        <w:rPr>
          <w:sz w:val="22"/>
          <w:szCs w:val="22"/>
        </w:rPr>
        <w:t>Account number as per the invoice from Essel Trading: 9092894511</w:t>
      </w:r>
    </w:p>
    <w:p w:rsidR="006D3AA1" w:rsidRPr="002C76C1" w:rsidRDefault="006D3AA1" w:rsidP="006D3AA1">
      <w:pPr>
        <w:pStyle w:val="CommentText"/>
        <w:tabs>
          <w:tab w:val="center" w:pos="709"/>
        </w:tabs>
        <w:ind w:left="2164"/>
        <w:rPr>
          <w:sz w:val="22"/>
          <w:szCs w:val="22"/>
        </w:rPr>
      </w:pPr>
    </w:p>
    <w:p w:rsidR="006D3AA1" w:rsidRPr="002C76C1" w:rsidRDefault="006D3AA1" w:rsidP="006F5D2E">
      <w:pPr>
        <w:numPr>
          <w:ilvl w:val="0"/>
          <w:numId w:val="197"/>
        </w:numPr>
        <w:tabs>
          <w:tab w:val="center" w:pos="709"/>
        </w:tabs>
        <w:spacing w:after="120"/>
        <w:ind w:hanging="720"/>
        <w:outlineLvl w:val="0"/>
        <w:rPr>
          <w:sz w:val="22"/>
          <w:szCs w:val="22"/>
        </w:rPr>
      </w:pPr>
      <w:r w:rsidRPr="002C76C1">
        <w:rPr>
          <w:sz w:val="22"/>
          <w:szCs w:val="22"/>
        </w:rPr>
        <w:t>The difference in bank accounts reported in the second bullet of paragraph (b)(iii) above is a concern seeing that the department wrote off a large amount in the prior year pertaining to payments being made into the incorrect bank accounts. It is not evident how the department followed up the differences in banking details and confirmed that the amount was paid into the correct bank account and therefore to the correct service provider.</w:t>
      </w:r>
    </w:p>
    <w:p w:rsidR="006D3AA1" w:rsidRPr="002C76C1" w:rsidRDefault="006D3AA1" w:rsidP="006F5D2E">
      <w:pPr>
        <w:numPr>
          <w:ilvl w:val="0"/>
          <w:numId w:val="197"/>
        </w:numPr>
        <w:tabs>
          <w:tab w:val="center" w:pos="709"/>
        </w:tabs>
        <w:spacing w:after="120"/>
        <w:ind w:hanging="720"/>
        <w:outlineLvl w:val="0"/>
        <w:rPr>
          <w:sz w:val="22"/>
          <w:szCs w:val="22"/>
        </w:rPr>
      </w:pPr>
      <w:r w:rsidRPr="002C76C1">
        <w:rPr>
          <w:sz w:val="22"/>
          <w:szCs w:val="22"/>
        </w:rPr>
        <w:t>It was also noted that P Mash Project Management purchased the furniture from Forest Office Furniture.</w:t>
      </w:r>
    </w:p>
    <w:p w:rsidR="006D3AA1" w:rsidRPr="002C76C1" w:rsidRDefault="006D3AA1" w:rsidP="006D3AA1">
      <w:pPr>
        <w:tabs>
          <w:tab w:val="center" w:pos="709"/>
        </w:tabs>
        <w:spacing w:after="120"/>
        <w:ind w:left="720"/>
        <w:outlineLvl w:val="0"/>
        <w:rPr>
          <w:sz w:val="22"/>
          <w:szCs w:val="22"/>
        </w:rPr>
      </w:pPr>
      <w:r w:rsidRPr="002C76C1">
        <w:rPr>
          <w:sz w:val="22"/>
          <w:szCs w:val="22"/>
        </w:rPr>
        <w:t>Furniture purchased from Forest Office Furniture as per delivery note number: 690, dated 01 June 2011, was delivered to the same address as Public Works Pretoria regional office. The delivery note, dated 01 June 2011, was authorised by B Nefale specifying that the “Goods ordered where received in good condition”. The following information was therefore indicated on the delivery note:</w:t>
      </w:r>
    </w:p>
    <w:p w:rsidR="006D3AA1" w:rsidRPr="002C76C1" w:rsidRDefault="006D3AA1" w:rsidP="006D3AA1">
      <w:pPr>
        <w:tabs>
          <w:tab w:val="center" w:pos="709"/>
        </w:tabs>
        <w:spacing w:after="120"/>
        <w:ind w:left="720"/>
        <w:outlineLvl w:val="0"/>
        <w:rPr>
          <w:b/>
          <w:sz w:val="22"/>
          <w:szCs w:val="22"/>
        </w:rPr>
      </w:pPr>
      <w:r w:rsidRPr="002C76C1">
        <w:rPr>
          <w:b/>
          <w:sz w:val="22"/>
          <w:szCs w:val="22"/>
        </w:rPr>
        <w:t>P Mash</w:t>
      </w:r>
    </w:p>
    <w:p w:rsidR="006D3AA1" w:rsidRPr="002C76C1" w:rsidRDefault="006D3AA1" w:rsidP="006D3AA1">
      <w:pPr>
        <w:tabs>
          <w:tab w:val="center" w:pos="709"/>
        </w:tabs>
        <w:ind w:left="720"/>
        <w:outlineLvl w:val="0"/>
        <w:rPr>
          <w:sz w:val="22"/>
          <w:szCs w:val="22"/>
        </w:rPr>
      </w:pPr>
      <w:r w:rsidRPr="002C76C1">
        <w:rPr>
          <w:sz w:val="22"/>
          <w:szCs w:val="22"/>
        </w:rPr>
        <w:t>AVN Buildings</w:t>
      </w:r>
    </w:p>
    <w:p w:rsidR="006D3AA1" w:rsidRPr="002C76C1" w:rsidRDefault="006D3AA1" w:rsidP="006D3AA1">
      <w:pPr>
        <w:tabs>
          <w:tab w:val="center" w:pos="709"/>
        </w:tabs>
        <w:ind w:left="720"/>
        <w:outlineLvl w:val="0"/>
        <w:rPr>
          <w:sz w:val="22"/>
          <w:szCs w:val="22"/>
        </w:rPr>
      </w:pPr>
      <w:r w:rsidRPr="002C76C1">
        <w:rPr>
          <w:sz w:val="22"/>
          <w:szCs w:val="22"/>
        </w:rPr>
        <w:t>Corner Skinner</w:t>
      </w:r>
    </w:p>
    <w:p w:rsidR="006D3AA1" w:rsidRPr="002C76C1" w:rsidRDefault="006D3AA1" w:rsidP="006D3AA1">
      <w:pPr>
        <w:tabs>
          <w:tab w:val="center" w:pos="709"/>
        </w:tabs>
        <w:ind w:left="720"/>
        <w:outlineLvl w:val="0"/>
        <w:rPr>
          <w:sz w:val="22"/>
          <w:szCs w:val="22"/>
        </w:rPr>
      </w:pPr>
      <w:r w:rsidRPr="002C76C1">
        <w:rPr>
          <w:sz w:val="22"/>
          <w:szCs w:val="22"/>
        </w:rPr>
        <w:t>6</w:t>
      </w:r>
      <w:r w:rsidRPr="002C76C1">
        <w:rPr>
          <w:sz w:val="22"/>
          <w:szCs w:val="22"/>
          <w:vertAlign w:val="superscript"/>
        </w:rPr>
        <w:t>th</w:t>
      </w:r>
      <w:r w:rsidRPr="002C76C1">
        <w:rPr>
          <w:sz w:val="22"/>
          <w:szCs w:val="22"/>
        </w:rPr>
        <w:t xml:space="preserve"> floor</w:t>
      </w:r>
    </w:p>
    <w:p w:rsidR="006D3AA1" w:rsidRPr="002C76C1" w:rsidRDefault="006D3AA1" w:rsidP="006D3AA1">
      <w:pPr>
        <w:tabs>
          <w:tab w:val="center" w:pos="709"/>
        </w:tabs>
        <w:ind w:left="720"/>
        <w:outlineLvl w:val="0"/>
        <w:rPr>
          <w:sz w:val="22"/>
          <w:szCs w:val="22"/>
        </w:rPr>
      </w:pPr>
      <w:r w:rsidRPr="002C76C1">
        <w:rPr>
          <w:sz w:val="22"/>
          <w:szCs w:val="22"/>
        </w:rPr>
        <w:t>Public Works</w:t>
      </w:r>
    </w:p>
    <w:p w:rsidR="006D3AA1" w:rsidRPr="002C76C1" w:rsidRDefault="006D3AA1" w:rsidP="006D3AA1">
      <w:pPr>
        <w:tabs>
          <w:tab w:val="center" w:pos="709"/>
        </w:tabs>
        <w:ind w:left="720"/>
        <w:outlineLvl w:val="0"/>
        <w:rPr>
          <w:sz w:val="22"/>
          <w:szCs w:val="22"/>
        </w:rPr>
      </w:pPr>
    </w:p>
    <w:p w:rsidR="006D3AA1" w:rsidRPr="002C76C1" w:rsidRDefault="006D3AA1" w:rsidP="006D3AA1">
      <w:pPr>
        <w:tabs>
          <w:tab w:val="center" w:pos="709"/>
        </w:tabs>
        <w:ind w:left="720"/>
        <w:outlineLvl w:val="0"/>
        <w:rPr>
          <w:sz w:val="22"/>
          <w:szCs w:val="22"/>
        </w:rPr>
      </w:pPr>
      <w:r w:rsidRPr="002C76C1">
        <w:rPr>
          <w:sz w:val="22"/>
          <w:szCs w:val="22"/>
        </w:rPr>
        <w:t xml:space="preserve">It was noted that two delivery notes were attached to the batch. The first delivery note, 690 from Forrest Furniture to P Mash Trading was signed by B. Nefale a department official. </w:t>
      </w:r>
    </w:p>
    <w:p w:rsidR="006D3AA1" w:rsidRPr="002C76C1" w:rsidRDefault="006D3AA1" w:rsidP="006D3AA1">
      <w:pPr>
        <w:tabs>
          <w:tab w:val="center" w:pos="709"/>
        </w:tabs>
        <w:ind w:left="720"/>
        <w:outlineLvl w:val="0"/>
        <w:rPr>
          <w:sz w:val="22"/>
          <w:szCs w:val="22"/>
        </w:rPr>
      </w:pPr>
    </w:p>
    <w:p w:rsidR="006D3AA1" w:rsidRPr="002C76C1" w:rsidRDefault="006D3AA1" w:rsidP="006D3AA1">
      <w:pPr>
        <w:tabs>
          <w:tab w:val="center" w:pos="709"/>
        </w:tabs>
        <w:ind w:left="720"/>
        <w:outlineLvl w:val="0"/>
        <w:rPr>
          <w:sz w:val="22"/>
          <w:szCs w:val="22"/>
        </w:rPr>
      </w:pPr>
      <w:r w:rsidRPr="002C76C1">
        <w:rPr>
          <w:sz w:val="22"/>
          <w:szCs w:val="22"/>
        </w:rPr>
        <w:t>The second delivery note, Del01 from Essel Trading to the department. The delivery note was also signed by B. Nefale.</w:t>
      </w:r>
    </w:p>
    <w:p w:rsidR="006D3AA1" w:rsidRPr="002C76C1" w:rsidRDefault="006D3AA1" w:rsidP="006D3AA1">
      <w:pPr>
        <w:tabs>
          <w:tab w:val="center" w:pos="709"/>
        </w:tabs>
        <w:ind w:left="720"/>
        <w:outlineLvl w:val="0"/>
        <w:rPr>
          <w:sz w:val="22"/>
          <w:szCs w:val="22"/>
        </w:rPr>
      </w:pPr>
    </w:p>
    <w:p w:rsidR="006D3AA1" w:rsidRPr="002C76C1" w:rsidRDefault="006D3AA1" w:rsidP="006D3AA1">
      <w:pPr>
        <w:tabs>
          <w:tab w:val="center" w:pos="709"/>
        </w:tabs>
        <w:ind w:left="720"/>
        <w:outlineLvl w:val="0"/>
        <w:rPr>
          <w:sz w:val="22"/>
          <w:szCs w:val="22"/>
          <w:lang w:val="en-ZA"/>
        </w:rPr>
      </w:pPr>
      <w:r w:rsidRPr="002C76C1">
        <w:rPr>
          <w:sz w:val="22"/>
          <w:szCs w:val="22"/>
        </w:rPr>
        <w:t xml:space="preserve">Therefore from the information provided </w:t>
      </w:r>
      <w:r w:rsidRPr="002C76C1">
        <w:rPr>
          <w:sz w:val="22"/>
          <w:szCs w:val="22"/>
          <w:lang w:val="en-ZA"/>
        </w:rPr>
        <w:t>above it is clear that P Mash Project Management merely acted as a middle man between Forest Office Furniture and the department. It is not evident if additional cost was paid, as the department did not procure directly from Forest Office Furniture.</w:t>
      </w:r>
    </w:p>
    <w:p w:rsidR="006D3AA1" w:rsidRPr="002C76C1" w:rsidRDefault="006D3AA1" w:rsidP="006D3AA1">
      <w:pPr>
        <w:tabs>
          <w:tab w:val="center" w:pos="709"/>
        </w:tabs>
        <w:ind w:left="720"/>
        <w:outlineLvl w:val="0"/>
        <w:rPr>
          <w:sz w:val="22"/>
          <w:szCs w:val="22"/>
          <w:lang w:val="en-ZA"/>
        </w:rPr>
      </w:pPr>
    </w:p>
    <w:p w:rsidR="006D3AA1" w:rsidRPr="002C76C1" w:rsidRDefault="006D3AA1" w:rsidP="006D3AA1">
      <w:pPr>
        <w:tabs>
          <w:tab w:val="center" w:pos="709"/>
        </w:tabs>
        <w:ind w:left="720" w:hanging="720"/>
        <w:outlineLvl w:val="0"/>
        <w:rPr>
          <w:sz w:val="22"/>
          <w:szCs w:val="22"/>
          <w:lang w:val="en-ZA"/>
        </w:rPr>
      </w:pPr>
      <w:r w:rsidRPr="002C76C1">
        <w:rPr>
          <w:sz w:val="22"/>
          <w:szCs w:val="22"/>
          <w:lang w:val="en-ZA"/>
        </w:rPr>
        <w:t>e)</w:t>
      </w:r>
      <w:r w:rsidRPr="002C76C1">
        <w:rPr>
          <w:sz w:val="22"/>
          <w:szCs w:val="22"/>
          <w:lang w:val="en-ZA"/>
        </w:rPr>
        <w:tab/>
      </w:r>
      <w:r>
        <w:rPr>
          <w:sz w:val="22"/>
          <w:szCs w:val="22"/>
          <w:lang w:val="en-ZA"/>
        </w:rPr>
        <w:tab/>
      </w:r>
      <w:r w:rsidRPr="002C76C1">
        <w:rPr>
          <w:sz w:val="22"/>
          <w:szCs w:val="22"/>
          <w:lang w:val="en-ZA"/>
        </w:rPr>
        <w:t xml:space="preserve">Furthermore it was noted that Forest Office Furniture was included in the approved prospective suppliers list. It is therefore not evident why the department did not invite them to quote. </w:t>
      </w:r>
    </w:p>
    <w:p w:rsidR="006D3AA1" w:rsidRPr="002C76C1" w:rsidRDefault="006D3AA1" w:rsidP="006D3AA1">
      <w:pPr>
        <w:tabs>
          <w:tab w:val="center" w:pos="709"/>
        </w:tabs>
        <w:ind w:left="720" w:hanging="720"/>
        <w:outlineLvl w:val="0"/>
        <w:rPr>
          <w:sz w:val="22"/>
          <w:szCs w:val="22"/>
          <w:lang w:val="en-ZA"/>
        </w:rPr>
      </w:pPr>
    </w:p>
    <w:p w:rsidR="006D3AA1" w:rsidRPr="002C76C1" w:rsidRDefault="006D3AA1" w:rsidP="006D3AA1">
      <w:pPr>
        <w:tabs>
          <w:tab w:val="center" w:pos="709"/>
        </w:tabs>
        <w:ind w:left="720" w:hanging="720"/>
        <w:outlineLvl w:val="0"/>
        <w:rPr>
          <w:sz w:val="22"/>
          <w:szCs w:val="22"/>
          <w:lang w:val="en-ZA"/>
        </w:rPr>
      </w:pPr>
      <w:r w:rsidRPr="002C76C1">
        <w:rPr>
          <w:sz w:val="22"/>
          <w:szCs w:val="22"/>
          <w:lang w:val="en-ZA"/>
        </w:rPr>
        <w:t>f)</w:t>
      </w:r>
      <w:r w:rsidRPr="002C76C1">
        <w:rPr>
          <w:sz w:val="22"/>
          <w:szCs w:val="22"/>
          <w:lang w:val="en-ZA"/>
        </w:rPr>
        <w:tab/>
      </w:r>
      <w:r>
        <w:rPr>
          <w:sz w:val="22"/>
          <w:szCs w:val="22"/>
          <w:lang w:val="en-ZA"/>
        </w:rPr>
        <w:tab/>
      </w:r>
      <w:r w:rsidRPr="002C76C1">
        <w:rPr>
          <w:sz w:val="22"/>
          <w:szCs w:val="22"/>
          <w:lang w:val="en-ZA"/>
        </w:rPr>
        <w:t>It also raise the concern that based on the rotation of the pro-quote system Forest Office Furniture should not have provided services to the department at this point. The latter is confirmed by the extract from the general ledger that indicates that there were transactions with Forest Office Furniture in June 2011. The table below indicate services provided by Forest Office Furniture which was paid in June. The total amount of the payment amounted to R253 537,14 (reference FANO 157343).</w:t>
      </w:r>
    </w:p>
    <w:p w:rsidR="006D3AA1" w:rsidRPr="002C76C1" w:rsidRDefault="006D3AA1" w:rsidP="006D3AA1">
      <w:pPr>
        <w:tabs>
          <w:tab w:val="center" w:pos="709"/>
        </w:tabs>
        <w:ind w:left="720" w:hanging="720"/>
        <w:outlineLvl w:val="0"/>
        <w:rPr>
          <w:sz w:val="22"/>
          <w:szCs w:val="22"/>
          <w:lang w:val="en-ZA"/>
        </w:rPr>
      </w:pPr>
    </w:p>
    <w:p w:rsidR="006D3AA1" w:rsidRPr="002C76C1" w:rsidRDefault="006D3AA1" w:rsidP="006D3AA1">
      <w:pPr>
        <w:tabs>
          <w:tab w:val="center" w:pos="709"/>
        </w:tabs>
        <w:ind w:left="720" w:hanging="720"/>
        <w:outlineLvl w:val="0"/>
        <w:rPr>
          <w:sz w:val="22"/>
          <w:szCs w:val="22"/>
          <w:lang w:val="en-ZA"/>
        </w:rPr>
      </w:pPr>
      <w:r w:rsidRPr="002C76C1">
        <w:rPr>
          <w:sz w:val="22"/>
          <w:szCs w:val="22"/>
          <w:lang w:val="en-ZA"/>
        </w:rPr>
        <w:tab/>
      </w:r>
    </w:p>
    <w:tbl>
      <w:tblPr>
        <w:tblW w:w="5760" w:type="dxa"/>
        <w:tblInd w:w="828" w:type="dxa"/>
        <w:tblLook w:val="04A0"/>
      </w:tblPr>
      <w:tblGrid>
        <w:gridCol w:w="3870"/>
        <w:gridCol w:w="1890"/>
      </w:tblGrid>
      <w:tr w:rsidR="006D3AA1" w:rsidRPr="002C76C1" w:rsidTr="005F66C4">
        <w:trPr>
          <w:trHeight w:val="300"/>
          <w:tblHeader/>
        </w:trPr>
        <w:tc>
          <w:tcPr>
            <w:tcW w:w="3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6D3AA1" w:rsidRPr="007D0D8A" w:rsidRDefault="006D3AA1" w:rsidP="00D90C13">
            <w:pPr>
              <w:tabs>
                <w:tab w:val="center" w:pos="709"/>
              </w:tabs>
              <w:rPr>
                <w:b/>
                <w:bCs/>
                <w:color w:val="000000"/>
                <w:sz w:val="18"/>
                <w:szCs w:val="18"/>
              </w:rPr>
            </w:pPr>
            <w:r w:rsidRPr="007D0D8A">
              <w:rPr>
                <w:b/>
                <w:bCs/>
                <w:color w:val="000000"/>
                <w:sz w:val="18"/>
                <w:szCs w:val="18"/>
              </w:rPr>
              <w:t>ITEM LEVEL</w:t>
            </w:r>
          </w:p>
        </w:tc>
        <w:tc>
          <w:tcPr>
            <w:tcW w:w="189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6D3AA1" w:rsidRPr="007D0D8A" w:rsidRDefault="006D3AA1" w:rsidP="00D90C13">
            <w:pPr>
              <w:tabs>
                <w:tab w:val="center" w:pos="709"/>
              </w:tabs>
              <w:jc w:val="right"/>
              <w:rPr>
                <w:b/>
                <w:bCs/>
                <w:color w:val="000000"/>
                <w:sz w:val="18"/>
                <w:szCs w:val="18"/>
              </w:rPr>
            </w:pPr>
            <w:r w:rsidRPr="007D0D8A">
              <w:rPr>
                <w:b/>
                <w:bCs/>
                <w:color w:val="000000"/>
                <w:sz w:val="18"/>
                <w:szCs w:val="18"/>
              </w:rPr>
              <w:t xml:space="preserve"> R </w:t>
            </w:r>
          </w:p>
        </w:tc>
      </w:tr>
      <w:tr w:rsidR="006D3AA1" w:rsidRPr="002C76C1" w:rsidTr="00D90C13">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6D3AA1" w:rsidRPr="007D0D8A" w:rsidRDefault="006D3AA1" w:rsidP="00D90C13">
            <w:pPr>
              <w:tabs>
                <w:tab w:val="center" w:pos="709"/>
              </w:tabs>
              <w:rPr>
                <w:color w:val="000000"/>
                <w:sz w:val="18"/>
                <w:szCs w:val="18"/>
              </w:rPr>
            </w:pPr>
            <w:r w:rsidRPr="007D0D8A">
              <w:rPr>
                <w:color w:val="000000"/>
                <w:sz w:val="18"/>
                <w:szCs w:val="18"/>
              </w:rPr>
              <w:t>F&amp;O/EQP&lt;R5000:OFFICE FURNITURE</w:t>
            </w:r>
          </w:p>
        </w:tc>
        <w:tc>
          <w:tcPr>
            <w:tcW w:w="1890" w:type="dxa"/>
            <w:tcBorders>
              <w:top w:val="nil"/>
              <w:left w:val="nil"/>
              <w:bottom w:val="single" w:sz="4" w:space="0" w:color="auto"/>
              <w:right w:val="single" w:sz="4" w:space="0" w:color="auto"/>
            </w:tcBorders>
            <w:shd w:val="clear" w:color="auto" w:fill="auto"/>
            <w:noWrap/>
            <w:vAlign w:val="bottom"/>
            <w:hideMark/>
          </w:tcPr>
          <w:p w:rsidR="006D3AA1" w:rsidRPr="007D0D8A" w:rsidRDefault="006D3AA1" w:rsidP="00D90C13">
            <w:pPr>
              <w:tabs>
                <w:tab w:val="center" w:pos="709"/>
              </w:tabs>
              <w:jc w:val="right"/>
              <w:rPr>
                <w:color w:val="000000"/>
                <w:sz w:val="18"/>
                <w:szCs w:val="18"/>
              </w:rPr>
            </w:pPr>
            <w:r w:rsidRPr="007D0D8A">
              <w:rPr>
                <w:color w:val="000000"/>
                <w:sz w:val="18"/>
                <w:szCs w:val="18"/>
              </w:rPr>
              <w:t xml:space="preserve">      98 144,88 </w:t>
            </w:r>
          </w:p>
        </w:tc>
      </w:tr>
      <w:tr w:rsidR="006D3AA1" w:rsidRPr="002C76C1" w:rsidTr="00D90C13">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6D3AA1" w:rsidRPr="007D0D8A" w:rsidRDefault="006D3AA1" w:rsidP="00D90C13">
            <w:pPr>
              <w:tabs>
                <w:tab w:val="center" w:pos="709"/>
              </w:tabs>
              <w:rPr>
                <w:color w:val="000000"/>
                <w:sz w:val="18"/>
                <w:szCs w:val="18"/>
              </w:rPr>
            </w:pPr>
            <w:r w:rsidRPr="007D0D8A">
              <w:rPr>
                <w:color w:val="000000"/>
                <w:sz w:val="18"/>
                <w:szCs w:val="18"/>
              </w:rPr>
              <w:t>O/P:COURIER &amp; DELIVERY SERVS</w:t>
            </w:r>
          </w:p>
        </w:tc>
        <w:tc>
          <w:tcPr>
            <w:tcW w:w="1890" w:type="dxa"/>
            <w:tcBorders>
              <w:top w:val="nil"/>
              <w:left w:val="nil"/>
              <w:bottom w:val="single" w:sz="4" w:space="0" w:color="auto"/>
              <w:right w:val="single" w:sz="4" w:space="0" w:color="auto"/>
            </w:tcBorders>
            <w:shd w:val="clear" w:color="auto" w:fill="auto"/>
            <w:noWrap/>
            <w:vAlign w:val="bottom"/>
            <w:hideMark/>
          </w:tcPr>
          <w:p w:rsidR="006D3AA1" w:rsidRPr="007D0D8A" w:rsidRDefault="006D3AA1" w:rsidP="00D90C13">
            <w:pPr>
              <w:tabs>
                <w:tab w:val="center" w:pos="709"/>
              </w:tabs>
              <w:jc w:val="right"/>
              <w:rPr>
                <w:color w:val="000000"/>
                <w:sz w:val="18"/>
                <w:szCs w:val="18"/>
              </w:rPr>
            </w:pPr>
            <w:r w:rsidRPr="007D0D8A">
              <w:rPr>
                <w:color w:val="000000"/>
                <w:sz w:val="18"/>
                <w:szCs w:val="18"/>
              </w:rPr>
              <w:t xml:space="preserve">            570,00 </w:t>
            </w:r>
          </w:p>
        </w:tc>
      </w:tr>
      <w:tr w:rsidR="006D3AA1" w:rsidRPr="002C76C1" w:rsidTr="00D90C13">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6D3AA1" w:rsidRPr="007D0D8A" w:rsidRDefault="006D3AA1" w:rsidP="00D90C13">
            <w:pPr>
              <w:tabs>
                <w:tab w:val="center" w:pos="709"/>
              </w:tabs>
              <w:rPr>
                <w:color w:val="000000"/>
                <w:sz w:val="18"/>
                <w:szCs w:val="18"/>
              </w:rPr>
            </w:pPr>
            <w:r w:rsidRPr="007D0D8A">
              <w:rPr>
                <w:color w:val="000000"/>
                <w:sz w:val="18"/>
                <w:szCs w:val="18"/>
              </w:rPr>
              <w:t>OFFICE FURNITURE</w:t>
            </w:r>
          </w:p>
        </w:tc>
        <w:tc>
          <w:tcPr>
            <w:tcW w:w="1890" w:type="dxa"/>
            <w:tcBorders>
              <w:top w:val="nil"/>
              <w:left w:val="nil"/>
              <w:bottom w:val="single" w:sz="4" w:space="0" w:color="auto"/>
              <w:right w:val="single" w:sz="4" w:space="0" w:color="auto"/>
            </w:tcBorders>
            <w:shd w:val="clear" w:color="auto" w:fill="auto"/>
            <w:noWrap/>
            <w:vAlign w:val="bottom"/>
            <w:hideMark/>
          </w:tcPr>
          <w:p w:rsidR="006D3AA1" w:rsidRPr="007D0D8A" w:rsidRDefault="006D3AA1" w:rsidP="00D90C13">
            <w:pPr>
              <w:tabs>
                <w:tab w:val="center" w:pos="709"/>
              </w:tabs>
              <w:jc w:val="right"/>
              <w:rPr>
                <w:color w:val="000000"/>
                <w:sz w:val="18"/>
                <w:szCs w:val="18"/>
              </w:rPr>
            </w:pPr>
            <w:r w:rsidRPr="007D0D8A">
              <w:rPr>
                <w:color w:val="000000"/>
                <w:sz w:val="18"/>
                <w:szCs w:val="18"/>
              </w:rPr>
              <w:t xml:space="preserve">    154 822,26 </w:t>
            </w:r>
          </w:p>
        </w:tc>
      </w:tr>
      <w:tr w:rsidR="006D3AA1" w:rsidRPr="0093150E" w:rsidTr="00D90C13">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6D3AA1" w:rsidRPr="007D0D8A" w:rsidRDefault="006D3AA1" w:rsidP="00D90C13">
            <w:pPr>
              <w:tabs>
                <w:tab w:val="center" w:pos="709"/>
              </w:tabs>
              <w:rPr>
                <w:b/>
                <w:bCs/>
                <w:color w:val="000000"/>
                <w:sz w:val="18"/>
                <w:szCs w:val="18"/>
              </w:rPr>
            </w:pPr>
            <w:r w:rsidRPr="007D0D8A">
              <w:rPr>
                <w:b/>
                <w:bCs/>
                <w:color w:val="000000"/>
                <w:sz w:val="18"/>
                <w:szCs w:val="18"/>
              </w:rPr>
              <w:t>TOTAL</w:t>
            </w:r>
          </w:p>
        </w:tc>
        <w:tc>
          <w:tcPr>
            <w:tcW w:w="1890" w:type="dxa"/>
            <w:tcBorders>
              <w:top w:val="nil"/>
              <w:left w:val="nil"/>
              <w:bottom w:val="single" w:sz="4" w:space="0" w:color="auto"/>
              <w:right w:val="single" w:sz="4" w:space="0" w:color="auto"/>
            </w:tcBorders>
            <w:shd w:val="clear" w:color="auto" w:fill="auto"/>
            <w:noWrap/>
            <w:vAlign w:val="bottom"/>
            <w:hideMark/>
          </w:tcPr>
          <w:p w:rsidR="006D3AA1" w:rsidRPr="007D0D8A" w:rsidRDefault="006D3AA1" w:rsidP="00D90C13">
            <w:pPr>
              <w:tabs>
                <w:tab w:val="center" w:pos="709"/>
              </w:tabs>
              <w:jc w:val="right"/>
              <w:rPr>
                <w:b/>
                <w:bCs/>
                <w:color w:val="000000"/>
                <w:sz w:val="18"/>
                <w:szCs w:val="18"/>
              </w:rPr>
            </w:pPr>
            <w:r w:rsidRPr="007D0D8A">
              <w:rPr>
                <w:b/>
                <w:bCs/>
                <w:color w:val="000000"/>
                <w:sz w:val="18"/>
                <w:szCs w:val="18"/>
              </w:rPr>
              <w:t xml:space="preserve">    253 537,14 </w:t>
            </w:r>
          </w:p>
        </w:tc>
      </w:tr>
    </w:tbl>
    <w:p w:rsidR="006D3AA1" w:rsidRPr="002C76C1" w:rsidRDefault="006D3AA1" w:rsidP="006D3AA1">
      <w:pPr>
        <w:tabs>
          <w:tab w:val="center" w:pos="709"/>
        </w:tabs>
        <w:ind w:left="720" w:hanging="720"/>
        <w:outlineLvl w:val="0"/>
        <w:rPr>
          <w:sz w:val="22"/>
          <w:szCs w:val="22"/>
          <w:lang w:val="en-ZA"/>
        </w:rPr>
      </w:pPr>
    </w:p>
    <w:p w:rsidR="006D3AA1" w:rsidRPr="002C76C1" w:rsidRDefault="006D3AA1" w:rsidP="006F5D2E">
      <w:pPr>
        <w:numPr>
          <w:ilvl w:val="0"/>
          <w:numId w:val="198"/>
        </w:numPr>
        <w:tabs>
          <w:tab w:val="center" w:pos="709"/>
        </w:tabs>
        <w:spacing w:before="100" w:beforeAutospacing="1" w:after="100" w:afterAutospacing="1"/>
        <w:ind w:hanging="720"/>
        <w:rPr>
          <w:color w:val="000000"/>
          <w:sz w:val="22"/>
          <w:szCs w:val="22"/>
          <w:lang w:val="en-ZA" w:eastAsia="en-ZA"/>
        </w:rPr>
      </w:pPr>
      <w:r w:rsidRPr="002C76C1">
        <w:rPr>
          <w:color w:val="000000"/>
          <w:sz w:val="22"/>
          <w:szCs w:val="22"/>
          <w:lang w:val="en-ZA" w:eastAsia="en-ZA"/>
        </w:rPr>
        <w:t xml:space="preserve">As per inspection of the department’s PA-20(Scoring model) it was noted that the formula used to calculate the preference points awarded is not in line with the Preferential Procurement Policy Framework Act. Please note that although an incorrect formula was used it does not affect the outcome. </w:t>
      </w:r>
    </w:p>
    <w:p w:rsidR="006D3AA1" w:rsidRPr="002C76C1" w:rsidRDefault="006D3AA1" w:rsidP="006D3AA1">
      <w:pPr>
        <w:tabs>
          <w:tab w:val="center" w:pos="709"/>
        </w:tabs>
        <w:spacing w:before="100" w:beforeAutospacing="1" w:after="100" w:afterAutospacing="1"/>
        <w:ind w:firstLine="720"/>
        <w:rPr>
          <w:color w:val="000000"/>
          <w:sz w:val="22"/>
          <w:szCs w:val="22"/>
          <w:lang w:val="en-ZA" w:eastAsia="en-ZA"/>
        </w:rPr>
      </w:pPr>
      <w:r w:rsidRPr="002C76C1">
        <w:rPr>
          <w:color w:val="000000"/>
          <w:sz w:val="22"/>
          <w:szCs w:val="22"/>
          <w:lang w:val="en-ZA" w:eastAsia="en-ZA"/>
        </w:rPr>
        <w:t xml:space="preserve">Please refer to the table below for differences identified in the point calculations: </w:t>
      </w:r>
    </w:p>
    <w:p w:rsidR="006D3AA1" w:rsidRPr="002C76C1" w:rsidRDefault="006D3AA1" w:rsidP="006D3AA1">
      <w:pPr>
        <w:tabs>
          <w:tab w:val="center" w:pos="709"/>
        </w:tabs>
        <w:spacing w:line="260" w:lineRule="exact"/>
        <w:ind w:left="720" w:hanging="720"/>
        <w:rPr>
          <w:sz w:val="22"/>
          <w:szCs w:val="22"/>
        </w:rPr>
      </w:pPr>
    </w:p>
    <w:tbl>
      <w:tblPr>
        <w:tblW w:w="8222" w:type="dxa"/>
        <w:tblInd w:w="817" w:type="dxa"/>
        <w:tblLayout w:type="fixed"/>
        <w:tblCellMar>
          <w:top w:w="15" w:type="dxa"/>
          <w:left w:w="15" w:type="dxa"/>
          <w:bottom w:w="15" w:type="dxa"/>
          <w:right w:w="15" w:type="dxa"/>
        </w:tblCellMar>
        <w:tblLook w:val="04A0"/>
      </w:tblPr>
      <w:tblGrid>
        <w:gridCol w:w="3119"/>
        <w:gridCol w:w="1559"/>
        <w:gridCol w:w="1843"/>
        <w:gridCol w:w="1701"/>
      </w:tblGrid>
      <w:tr w:rsidR="006D3AA1" w:rsidRPr="002C76C1" w:rsidTr="00D90C13">
        <w:trPr>
          <w:tblHeader/>
        </w:trPr>
        <w:tc>
          <w:tcPr>
            <w:tcW w:w="3119"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6D3AA1" w:rsidRPr="0093150E" w:rsidRDefault="006D3AA1" w:rsidP="00D90C13">
            <w:pPr>
              <w:tabs>
                <w:tab w:val="center" w:pos="709"/>
              </w:tabs>
              <w:rPr>
                <w:b/>
                <w:bCs/>
                <w:sz w:val="18"/>
                <w:szCs w:val="18"/>
                <w:lang w:val="en-ZA" w:eastAsia="en-ZA"/>
              </w:rPr>
            </w:pPr>
            <w:r w:rsidRPr="0093150E">
              <w:rPr>
                <w:b/>
                <w:bCs/>
                <w:sz w:val="18"/>
                <w:szCs w:val="18"/>
                <w:lang w:val="en-ZA" w:eastAsia="en-ZA"/>
              </w:rPr>
              <w:t>SUPPLIER EVALUATED</w:t>
            </w:r>
          </w:p>
        </w:tc>
        <w:tc>
          <w:tcPr>
            <w:tcW w:w="1559"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6D3AA1" w:rsidRPr="0093150E" w:rsidRDefault="006D3AA1" w:rsidP="00D90C13">
            <w:pPr>
              <w:tabs>
                <w:tab w:val="center" w:pos="709"/>
              </w:tabs>
              <w:rPr>
                <w:b/>
                <w:bCs/>
                <w:sz w:val="18"/>
                <w:szCs w:val="18"/>
                <w:lang w:val="en-ZA" w:eastAsia="en-ZA"/>
              </w:rPr>
            </w:pPr>
            <w:r w:rsidRPr="0093150E">
              <w:rPr>
                <w:b/>
                <w:bCs/>
                <w:sz w:val="18"/>
                <w:szCs w:val="18"/>
                <w:lang w:val="en-ZA" w:eastAsia="en-ZA"/>
              </w:rPr>
              <w:t>POINTS PER PA-20 (SCORING MODEL)</w:t>
            </w:r>
          </w:p>
        </w:tc>
        <w:tc>
          <w:tcPr>
            <w:tcW w:w="1843"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6D3AA1" w:rsidRPr="0093150E" w:rsidRDefault="006D3AA1" w:rsidP="00D90C13">
            <w:pPr>
              <w:tabs>
                <w:tab w:val="center" w:pos="709"/>
              </w:tabs>
              <w:rPr>
                <w:b/>
                <w:bCs/>
                <w:sz w:val="18"/>
                <w:szCs w:val="18"/>
                <w:lang w:val="en-ZA" w:eastAsia="en-ZA"/>
              </w:rPr>
            </w:pPr>
            <w:r w:rsidRPr="0093150E">
              <w:rPr>
                <w:b/>
                <w:bCs/>
                <w:sz w:val="18"/>
                <w:szCs w:val="18"/>
                <w:lang w:val="en-ZA" w:eastAsia="en-ZA"/>
              </w:rPr>
              <w:t>POINTS PER RECALCULATION (EXCLD HDI POINTS)</w:t>
            </w:r>
          </w:p>
        </w:tc>
        <w:tc>
          <w:tcPr>
            <w:tcW w:w="170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rsidR="006D3AA1" w:rsidRPr="0093150E" w:rsidRDefault="006D3AA1" w:rsidP="00D90C13">
            <w:pPr>
              <w:tabs>
                <w:tab w:val="center" w:pos="709"/>
              </w:tabs>
              <w:rPr>
                <w:b/>
                <w:bCs/>
                <w:sz w:val="18"/>
                <w:szCs w:val="18"/>
                <w:lang w:val="en-ZA" w:eastAsia="en-ZA"/>
              </w:rPr>
            </w:pPr>
            <w:r w:rsidRPr="0093150E">
              <w:rPr>
                <w:b/>
                <w:bCs/>
                <w:sz w:val="18"/>
                <w:szCs w:val="18"/>
                <w:lang w:val="en-ZA" w:eastAsia="en-ZA"/>
              </w:rPr>
              <w:t>DIFFERENCE</w:t>
            </w:r>
          </w:p>
        </w:tc>
      </w:tr>
      <w:tr w:rsidR="006D3AA1" w:rsidRPr="002C76C1" w:rsidTr="00D90C13">
        <w:tc>
          <w:tcPr>
            <w:tcW w:w="311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6D3AA1" w:rsidRPr="0093150E" w:rsidRDefault="006D3AA1" w:rsidP="00D90C13">
            <w:pPr>
              <w:tabs>
                <w:tab w:val="center" w:pos="709"/>
              </w:tabs>
              <w:rPr>
                <w:sz w:val="18"/>
                <w:szCs w:val="18"/>
                <w:lang w:val="en-ZA" w:eastAsia="en-ZA"/>
              </w:rPr>
            </w:pPr>
            <w:r w:rsidRPr="0093150E">
              <w:rPr>
                <w:sz w:val="18"/>
                <w:szCs w:val="18"/>
              </w:rPr>
              <w:t>P Mash Project Management</w:t>
            </w:r>
            <w:r w:rsidRPr="0093150E">
              <w:rPr>
                <w:color w:val="000000"/>
                <w:sz w:val="18"/>
                <w:szCs w:val="18"/>
                <w:lang w:eastAsia="en-ZA"/>
              </w:rPr>
              <w:t xml:space="preserve"> (Essel Trading)</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6D3AA1" w:rsidRPr="0093150E" w:rsidRDefault="006D3AA1" w:rsidP="00D90C13">
            <w:pPr>
              <w:tabs>
                <w:tab w:val="center" w:pos="709"/>
              </w:tabs>
              <w:jc w:val="right"/>
              <w:rPr>
                <w:sz w:val="18"/>
                <w:szCs w:val="18"/>
                <w:lang w:val="en-ZA" w:eastAsia="en-ZA"/>
              </w:rPr>
            </w:pPr>
            <w:r w:rsidRPr="0093150E">
              <w:rPr>
                <w:sz w:val="18"/>
                <w:szCs w:val="18"/>
                <w:lang w:val="en-ZA" w:eastAsia="en-ZA"/>
              </w:rPr>
              <w:t>87,42</w:t>
            </w:r>
          </w:p>
        </w:tc>
        <w:tc>
          <w:tcPr>
            <w:tcW w:w="1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6D3AA1" w:rsidRPr="0093150E" w:rsidRDefault="006D3AA1" w:rsidP="00D90C13">
            <w:pPr>
              <w:tabs>
                <w:tab w:val="center" w:pos="709"/>
              </w:tabs>
              <w:jc w:val="right"/>
              <w:rPr>
                <w:sz w:val="18"/>
                <w:szCs w:val="18"/>
                <w:lang w:val="en-ZA" w:eastAsia="en-ZA"/>
              </w:rPr>
            </w:pPr>
            <w:r w:rsidRPr="0093150E">
              <w:rPr>
                <w:sz w:val="18"/>
                <w:szCs w:val="18"/>
                <w:lang w:val="en-ZA" w:eastAsia="en-ZA"/>
              </w:rPr>
              <w:t>85,1</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6D3AA1" w:rsidRPr="0093150E" w:rsidRDefault="006D3AA1" w:rsidP="00D90C13">
            <w:pPr>
              <w:tabs>
                <w:tab w:val="center" w:pos="709"/>
              </w:tabs>
              <w:jc w:val="right"/>
              <w:rPr>
                <w:sz w:val="18"/>
                <w:szCs w:val="18"/>
                <w:lang w:val="en-ZA" w:eastAsia="en-ZA"/>
              </w:rPr>
            </w:pPr>
            <w:r w:rsidRPr="0093150E">
              <w:rPr>
                <w:sz w:val="18"/>
                <w:szCs w:val="18"/>
                <w:lang w:val="en-ZA" w:eastAsia="en-ZA"/>
              </w:rPr>
              <w:t>(1,61)</w:t>
            </w:r>
          </w:p>
        </w:tc>
      </w:tr>
      <w:tr w:rsidR="006D3AA1" w:rsidRPr="002C76C1" w:rsidTr="00D90C13">
        <w:tblPrEx>
          <w:tblCellMar>
            <w:top w:w="13" w:type="dxa"/>
            <w:left w:w="13" w:type="dxa"/>
            <w:bottom w:w="13" w:type="dxa"/>
            <w:right w:w="13" w:type="dxa"/>
          </w:tblCellMar>
        </w:tblPrEx>
        <w:trPr>
          <w:trHeight w:val="265"/>
        </w:trPr>
        <w:tc>
          <w:tcPr>
            <w:tcW w:w="311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hideMark/>
          </w:tcPr>
          <w:p w:rsidR="006D3AA1" w:rsidRPr="0093150E" w:rsidRDefault="006D3AA1" w:rsidP="00D90C13">
            <w:pPr>
              <w:tabs>
                <w:tab w:val="center" w:pos="709"/>
              </w:tabs>
              <w:spacing w:line="260" w:lineRule="exact"/>
              <w:ind w:left="720" w:hanging="720"/>
              <w:rPr>
                <w:sz w:val="18"/>
                <w:szCs w:val="18"/>
                <w:lang w:val="en-ZA" w:eastAsia="en-ZA"/>
              </w:rPr>
            </w:pPr>
            <w:r w:rsidRPr="0093150E">
              <w:rPr>
                <w:sz w:val="18"/>
                <w:szCs w:val="18"/>
                <w:lang w:val="en-ZA" w:eastAsia="en-ZA"/>
              </w:rPr>
              <w:t>Kayro’s Decorating Planet</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6D3AA1" w:rsidRPr="0093150E" w:rsidRDefault="006D3AA1" w:rsidP="00D90C13">
            <w:pPr>
              <w:tabs>
                <w:tab w:val="center" w:pos="709"/>
              </w:tabs>
              <w:spacing w:line="260" w:lineRule="exact"/>
              <w:ind w:left="720" w:hanging="720"/>
              <w:jc w:val="right"/>
              <w:rPr>
                <w:sz w:val="18"/>
                <w:szCs w:val="18"/>
                <w:lang w:val="en-ZA" w:eastAsia="en-ZA"/>
              </w:rPr>
            </w:pPr>
            <w:r w:rsidRPr="0093150E">
              <w:rPr>
                <w:sz w:val="18"/>
                <w:szCs w:val="18"/>
                <w:lang w:val="en-ZA" w:eastAsia="en-ZA"/>
              </w:rPr>
              <w:t>80,66</w:t>
            </w:r>
          </w:p>
        </w:tc>
        <w:tc>
          <w:tcPr>
            <w:tcW w:w="1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6D3AA1" w:rsidRPr="0093150E" w:rsidRDefault="006D3AA1" w:rsidP="00D90C13">
            <w:pPr>
              <w:tabs>
                <w:tab w:val="center" w:pos="709"/>
              </w:tabs>
              <w:spacing w:line="260" w:lineRule="exact"/>
              <w:ind w:left="720" w:hanging="720"/>
              <w:jc w:val="right"/>
              <w:rPr>
                <w:sz w:val="18"/>
                <w:szCs w:val="18"/>
                <w:lang w:val="en-ZA" w:eastAsia="en-ZA"/>
              </w:rPr>
            </w:pPr>
            <w:r w:rsidRPr="0093150E">
              <w:rPr>
                <w:sz w:val="18"/>
                <w:szCs w:val="18"/>
                <w:lang w:val="en-ZA" w:eastAsia="en-ZA"/>
              </w:rPr>
              <w:t>75,85</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6D3AA1" w:rsidRPr="0093150E" w:rsidRDefault="006D3AA1" w:rsidP="00D90C13">
            <w:pPr>
              <w:tabs>
                <w:tab w:val="center" w:pos="709"/>
              </w:tabs>
              <w:spacing w:line="260" w:lineRule="exact"/>
              <w:ind w:left="720" w:hanging="720"/>
              <w:jc w:val="right"/>
              <w:rPr>
                <w:sz w:val="18"/>
                <w:szCs w:val="18"/>
                <w:lang w:val="en-ZA" w:eastAsia="en-ZA"/>
              </w:rPr>
            </w:pPr>
            <w:r w:rsidRPr="0093150E">
              <w:rPr>
                <w:sz w:val="18"/>
                <w:szCs w:val="18"/>
                <w:lang w:val="en-ZA" w:eastAsia="en-ZA"/>
              </w:rPr>
              <w:t>(4,81)</w:t>
            </w:r>
          </w:p>
        </w:tc>
      </w:tr>
      <w:tr w:rsidR="006D3AA1" w:rsidRPr="002C76C1" w:rsidTr="00D90C13">
        <w:tc>
          <w:tcPr>
            <w:tcW w:w="311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bottom"/>
          </w:tcPr>
          <w:p w:rsidR="006D3AA1" w:rsidRPr="0093150E" w:rsidRDefault="006D3AA1" w:rsidP="00D90C13">
            <w:pPr>
              <w:tabs>
                <w:tab w:val="center" w:pos="709"/>
              </w:tabs>
              <w:rPr>
                <w:sz w:val="18"/>
                <w:szCs w:val="18"/>
                <w:lang w:val="en-ZA" w:eastAsia="en-ZA"/>
              </w:rPr>
            </w:pPr>
            <w:r w:rsidRPr="0093150E">
              <w:rPr>
                <w:sz w:val="18"/>
                <w:szCs w:val="18"/>
                <w:lang w:val="en-ZA" w:eastAsia="en-ZA"/>
              </w:rPr>
              <w:t>Surface Design</w:t>
            </w:r>
          </w:p>
        </w:tc>
        <w:tc>
          <w:tcPr>
            <w:tcW w:w="15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6D3AA1" w:rsidRPr="0093150E" w:rsidRDefault="006D3AA1" w:rsidP="00D90C13">
            <w:pPr>
              <w:tabs>
                <w:tab w:val="center" w:pos="709"/>
              </w:tabs>
              <w:jc w:val="right"/>
              <w:rPr>
                <w:sz w:val="18"/>
                <w:szCs w:val="18"/>
                <w:lang w:val="en-ZA" w:eastAsia="en-ZA"/>
              </w:rPr>
            </w:pPr>
            <w:r w:rsidRPr="0093150E">
              <w:rPr>
                <w:sz w:val="18"/>
                <w:szCs w:val="18"/>
                <w:lang w:val="en-ZA" w:eastAsia="en-ZA"/>
              </w:rPr>
              <w:t>49,09</w:t>
            </w:r>
          </w:p>
        </w:tc>
        <w:tc>
          <w:tcPr>
            <w:tcW w:w="184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6D3AA1" w:rsidRPr="0093150E" w:rsidRDefault="006D3AA1" w:rsidP="00D90C13">
            <w:pPr>
              <w:tabs>
                <w:tab w:val="center" w:pos="709"/>
              </w:tabs>
              <w:jc w:val="right"/>
              <w:rPr>
                <w:sz w:val="18"/>
                <w:szCs w:val="18"/>
                <w:lang w:val="en-ZA" w:eastAsia="en-ZA"/>
              </w:rPr>
            </w:pPr>
            <w:r w:rsidRPr="0093150E">
              <w:rPr>
                <w:sz w:val="18"/>
                <w:szCs w:val="18"/>
                <w:lang w:val="en-ZA" w:eastAsia="en-ZA"/>
              </w:rPr>
              <w:t>(8,39)</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tcPr>
          <w:p w:rsidR="006D3AA1" w:rsidRPr="0093150E" w:rsidRDefault="006D3AA1" w:rsidP="00D90C13">
            <w:pPr>
              <w:tabs>
                <w:tab w:val="center" w:pos="709"/>
              </w:tabs>
              <w:jc w:val="right"/>
              <w:rPr>
                <w:sz w:val="18"/>
                <w:szCs w:val="18"/>
                <w:lang w:val="en-ZA" w:eastAsia="en-ZA"/>
              </w:rPr>
            </w:pPr>
            <w:r w:rsidRPr="0093150E">
              <w:rPr>
                <w:sz w:val="18"/>
                <w:szCs w:val="18"/>
                <w:lang w:val="en-ZA" w:eastAsia="en-ZA"/>
              </w:rPr>
              <w:t>(57,48)</w:t>
            </w:r>
          </w:p>
        </w:tc>
      </w:tr>
    </w:tbl>
    <w:p w:rsidR="006D3AA1" w:rsidRPr="002C76C1" w:rsidRDefault="006D3AA1" w:rsidP="006D3AA1">
      <w:pPr>
        <w:tabs>
          <w:tab w:val="center" w:pos="709"/>
        </w:tabs>
        <w:spacing w:line="260" w:lineRule="exact"/>
        <w:ind w:left="720" w:hanging="11"/>
        <w:rPr>
          <w:color w:val="000000"/>
          <w:sz w:val="22"/>
          <w:szCs w:val="22"/>
          <w:lang w:val="en-ZA" w:eastAsia="en-ZA"/>
        </w:rPr>
      </w:pPr>
    </w:p>
    <w:p w:rsidR="006D3AA1" w:rsidRPr="002C76C1" w:rsidRDefault="006D3AA1" w:rsidP="006D3AA1">
      <w:pPr>
        <w:tabs>
          <w:tab w:val="center" w:pos="709"/>
        </w:tabs>
        <w:spacing w:line="260" w:lineRule="exact"/>
        <w:ind w:left="720" w:hanging="11"/>
        <w:rPr>
          <w:color w:val="000000"/>
          <w:sz w:val="22"/>
          <w:szCs w:val="22"/>
          <w:lang w:val="en-ZA" w:eastAsia="en-ZA"/>
        </w:rPr>
      </w:pPr>
    </w:p>
    <w:p w:rsidR="006D3AA1" w:rsidRPr="002C76C1" w:rsidRDefault="006D3AA1" w:rsidP="006D3AA1">
      <w:pPr>
        <w:tabs>
          <w:tab w:val="center" w:pos="709"/>
        </w:tabs>
        <w:spacing w:line="260" w:lineRule="exact"/>
        <w:ind w:left="720" w:hanging="720"/>
        <w:rPr>
          <w:color w:val="000000"/>
          <w:sz w:val="22"/>
          <w:szCs w:val="22"/>
          <w:lang w:val="en-ZA" w:eastAsia="en-ZA"/>
        </w:rPr>
      </w:pPr>
      <w:r w:rsidRPr="002C76C1">
        <w:rPr>
          <w:color w:val="000000"/>
          <w:sz w:val="22"/>
          <w:szCs w:val="22"/>
          <w:lang w:val="en-ZA" w:eastAsia="en-ZA"/>
        </w:rPr>
        <w:t>h)</w:t>
      </w:r>
      <w:r w:rsidRPr="002C76C1">
        <w:rPr>
          <w:color w:val="000000"/>
          <w:sz w:val="22"/>
          <w:szCs w:val="22"/>
          <w:lang w:val="en-ZA" w:eastAsia="en-ZA"/>
        </w:rPr>
        <w:tab/>
      </w:r>
      <w:r>
        <w:rPr>
          <w:color w:val="000000"/>
          <w:sz w:val="22"/>
          <w:szCs w:val="22"/>
          <w:lang w:val="en-ZA" w:eastAsia="en-ZA"/>
        </w:rPr>
        <w:tab/>
      </w:r>
      <w:r w:rsidRPr="002C76C1">
        <w:rPr>
          <w:color w:val="000000"/>
          <w:sz w:val="22"/>
          <w:szCs w:val="22"/>
          <w:lang w:val="en-ZA" w:eastAsia="en-ZA"/>
        </w:rPr>
        <w:t xml:space="preserve">It was noted that Essel Trading has not charged VAT. As a result, according to the preference points for price, Essel Trading was lower than the other suppliers. However had Essel Trading charged VAT, the preference points for price calculated for Essel Trading would have been lower than that of Kayro’s Decorating Planet and therefore Kayro’s Decorating Planet would have obtained the highest preference points.     </w:t>
      </w:r>
    </w:p>
    <w:p w:rsidR="006D3AA1" w:rsidRPr="002C76C1" w:rsidRDefault="006D3AA1" w:rsidP="006D3AA1">
      <w:pPr>
        <w:tabs>
          <w:tab w:val="center" w:pos="709"/>
        </w:tabs>
        <w:spacing w:line="260" w:lineRule="exact"/>
        <w:ind w:left="720" w:hanging="720"/>
        <w:rPr>
          <w:color w:val="000000"/>
          <w:sz w:val="22"/>
          <w:szCs w:val="22"/>
          <w:lang w:val="en-ZA" w:eastAsia="en-ZA"/>
        </w:rPr>
      </w:pPr>
    </w:p>
    <w:p w:rsidR="006D3AA1" w:rsidRPr="002C76C1" w:rsidRDefault="006D3AA1" w:rsidP="006D3AA1">
      <w:pPr>
        <w:tabs>
          <w:tab w:val="center" w:pos="709"/>
        </w:tabs>
        <w:spacing w:line="260" w:lineRule="exact"/>
        <w:ind w:left="720" w:hanging="720"/>
        <w:rPr>
          <w:color w:val="000000"/>
          <w:sz w:val="22"/>
          <w:szCs w:val="22"/>
          <w:lang w:val="en-ZA" w:eastAsia="en-ZA"/>
        </w:rPr>
      </w:pPr>
      <w:r w:rsidRPr="002C76C1">
        <w:rPr>
          <w:color w:val="000000"/>
          <w:sz w:val="22"/>
          <w:szCs w:val="22"/>
          <w:lang w:val="en-ZA" w:eastAsia="en-ZA"/>
        </w:rPr>
        <w:tab/>
      </w:r>
      <w:r>
        <w:rPr>
          <w:color w:val="000000"/>
          <w:sz w:val="22"/>
          <w:szCs w:val="22"/>
          <w:lang w:val="en-ZA" w:eastAsia="en-ZA"/>
        </w:rPr>
        <w:tab/>
      </w:r>
      <w:r w:rsidRPr="002C76C1">
        <w:rPr>
          <w:sz w:val="22"/>
          <w:szCs w:val="22"/>
        </w:rPr>
        <w:t>It is a concern that if P Mash Project Management is trading as Essel Trading, that Essel Trading is not charging VAT. In doing the latter they came in at a lower price and therefore achieved a higher score for price.</w:t>
      </w:r>
    </w:p>
    <w:p w:rsidR="006D3AA1" w:rsidRPr="002C76C1" w:rsidRDefault="006D3AA1" w:rsidP="006D3AA1">
      <w:pPr>
        <w:tabs>
          <w:tab w:val="center" w:pos="709"/>
        </w:tabs>
        <w:spacing w:line="260" w:lineRule="exact"/>
        <w:ind w:left="720" w:hanging="720"/>
        <w:rPr>
          <w:color w:val="000000"/>
          <w:sz w:val="22"/>
          <w:szCs w:val="22"/>
          <w:lang w:val="en-ZA" w:eastAsia="en-ZA"/>
        </w:rPr>
      </w:pPr>
    </w:p>
    <w:p w:rsidR="006D3AA1" w:rsidRPr="002C76C1" w:rsidRDefault="006D3AA1" w:rsidP="006D3AA1">
      <w:pPr>
        <w:tabs>
          <w:tab w:val="center" w:pos="709"/>
        </w:tabs>
        <w:ind w:left="720" w:hanging="720"/>
        <w:rPr>
          <w:sz w:val="22"/>
          <w:szCs w:val="22"/>
        </w:rPr>
      </w:pPr>
      <w:r w:rsidRPr="002C76C1">
        <w:rPr>
          <w:sz w:val="22"/>
          <w:szCs w:val="22"/>
        </w:rPr>
        <w:t>i)</w:t>
      </w:r>
      <w:r w:rsidRPr="002C76C1">
        <w:rPr>
          <w:sz w:val="22"/>
          <w:szCs w:val="22"/>
        </w:rPr>
        <w:tab/>
      </w:r>
      <w:r>
        <w:rPr>
          <w:sz w:val="22"/>
          <w:szCs w:val="22"/>
        </w:rPr>
        <w:tab/>
      </w:r>
      <w:r w:rsidRPr="002C76C1">
        <w:rPr>
          <w:sz w:val="22"/>
          <w:szCs w:val="22"/>
        </w:rPr>
        <w:t xml:space="preserve">As Forest Office Furniture which is on the prospective supplier list, provided the furniture they should have been assessed in line with the requirements </w:t>
      </w:r>
      <w:r w:rsidRPr="002C76C1">
        <w:rPr>
          <w:color w:val="000000"/>
          <w:sz w:val="22"/>
          <w:szCs w:val="22"/>
          <w:lang w:val="en-ZA" w:eastAsia="en-ZA"/>
        </w:rPr>
        <w:t xml:space="preserve">Preferential Procurement Policy Framework Act. As the latter did not occur it is not evident if </w:t>
      </w:r>
      <w:r w:rsidRPr="002C76C1">
        <w:rPr>
          <w:sz w:val="22"/>
          <w:szCs w:val="22"/>
        </w:rPr>
        <w:t xml:space="preserve">P Mash Project Management would have obtained the highest score. </w:t>
      </w:r>
    </w:p>
    <w:p w:rsidR="006D3AA1" w:rsidRPr="002C76C1" w:rsidRDefault="006D3AA1" w:rsidP="006D3AA1">
      <w:pPr>
        <w:tabs>
          <w:tab w:val="center" w:pos="709"/>
        </w:tabs>
        <w:ind w:left="720" w:hanging="720"/>
        <w:rPr>
          <w:sz w:val="22"/>
          <w:szCs w:val="22"/>
        </w:rPr>
      </w:pPr>
      <w:r w:rsidRPr="002C76C1">
        <w:rPr>
          <w:sz w:val="22"/>
          <w:szCs w:val="22"/>
        </w:rPr>
        <w:t xml:space="preserve"> </w:t>
      </w:r>
    </w:p>
    <w:p w:rsidR="006D3AA1" w:rsidRPr="002C76C1" w:rsidRDefault="006D3AA1" w:rsidP="006D3AA1">
      <w:pPr>
        <w:pStyle w:val="NormalWeb"/>
        <w:tabs>
          <w:tab w:val="center" w:pos="709"/>
        </w:tabs>
        <w:rPr>
          <w:rFonts w:ascii="Arial" w:hAnsi="Arial" w:cs="Arial"/>
          <w:sz w:val="22"/>
          <w:szCs w:val="22"/>
        </w:rPr>
      </w:pPr>
      <w:r>
        <w:rPr>
          <w:rFonts w:ascii="Arial" w:hAnsi="Arial" w:cs="Arial"/>
          <w:sz w:val="22"/>
          <w:szCs w:val="22"/>
        </w:rPr>
        <w:t>Impact of the finding:</w:t>
      </w:r>
    </w:p>
    <w:p w:rsidR="006D3AA1" w:rsidRPr="002C76C1" w:rsidRDefault="006D3AA1" w:rsidP="006D3AA1">
      <w:pPr>
        <w:pStyle w:val="ListParagraph"/>
        <w:tabs>
          <w:tab w:val="center" w:pos="709"/>
        </w:tabs>
        <w:spacing w:before="100" w:beforeAutospacing="1" w:after="100" w:afterAutospacing="1"/>
        <w:ind w:left="0"/>
        <w:rPr>
          <w:rFonts w:ascii="Arial" w:hAnsi="Arial" w:cs="Arial"/>
          <w:sz w:val="22"/>
          <w:szCs w:val="22"/>
        </w:rPr>
      </w:pPr>
      <w:r w:rsidRPr="002C76C1">
        <w:rPr>
          <w:rFonts w:ascii="Arial" w:hAnsi="Arial" w:cs="Arial"/>
          <w:sz w:val="22"/>
          <w:szCs w:val="22"/>
        </w:rPr>
        <w:t>a)</w:t>
      </w:r>
      <w:r>
        <w:rPr>
          <w:rFonts w:ascii="Arial" w:hAnsi="Arial" w:cs="Arial"/>
          <w:sz w:val="22"/>
          <w:szCs w:val="22"/>
        </w:rPr>
        <w:tab/>
      </w:r>
      <w:r w:rsidRPr="002C76C1">
        <w:rPr>
          <w:rFonts w:ascii="Arial" w:hAnsi="Arial" w:cs="Arial"/>
          <w:sz w:val="22"/>
          <w:szCs w:val="22"/>
        </w:rPr>
        <w:tab/>
        <w:t>Non compliance with Practice note 8 of 2007/2008 paragraph 3.3.1</w:t>
      </w:r>
    </w:p>
    <w:p w:rsidR="006D3AA1" w:rsidRPr="002C76C1" w:rsidRDefault="006D3AA1" w:rsidP="006D3AA1">
      <w:pPr>
        <w:pStyle w:val="NormalWeb"/>
        <w:widowControl/>
        <w:tabs>
          <w:tab w:val="center" w:pos="709"/>
        </w:tabs>
        <w:spacing w:line="260" w:lineRule="exact"/>
        <w:ind w:left="360" w:hanging="360"/>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There is a risk that quotations may not have been received from valid suppliers.</w:t>
      </w:r>
    </w:p>
    <w:p w:rsidR="006D3AA1" w:rsidRPr="002C76C1" w:rsidRDefault="006D3AA1" w:rsidP="006D3AA1">
      <w:pPr>
        <w:pStyle w:val="ListParagraph"/>
        <w:tabs>
          <w:tab w:val="center" w:pos="709"/>
        </w:tabs>
        <w:spacing w:before="100" w:beforeAutospacing="1" w:after="100" w:afterAutospacing="1"/>
        <w:ind w:hanging="720"/>
        <w:rPr>
          <w:rFonts w:ascii="Arial" w:hAnsi="Arial" w:cs="Arial"/>
          <w:bCs/>
          <w:sz w:val="22"/>
          <w:szCs w:val="22"/>
          <w:lang w:eastAsia="en-ZA"/>
        </w:rPr>
      </w:pPr>
      <w:r w:rsidRPr="002C76C1">
        <w:rPr>
          <w:rFonts w:ascii="Arial" w:hAnsi="Arial" w:cs="Arial"/>
          <w:sz w:val="22"/>
          <w:szCs w:val="22"/>
          <w:lang w:eastAsia="en-ZA"/>
        </w:rPr>
        <w:t>c)</w:t>
      </w:r>
      <w:r w:rsidRPr="002C76C1">
        <w:rPr>
          <w:rFonts w:ascii="Arial" w:hAnsi="Arial" w:cs="Arial"/>
          <w:sz w:val="22"/>
          <w:szCs w:val="22"/>
          <w:lang w:eastAsia="en-ZA"/>
        </w:rPr>
        <w:tab/>
      </w:r>
      <w:r>
        <w:rPr>
          <w:rFonts w:ascii="Arial" w:hAnsi="Arial" w:cs="Arial"/>
          <w:sz w:val="22"/>
          <w:szCs w:val="22"/>
          <w:lang w:eastAsia="en-ZA"/>
        </w:rPr>
        <w:tab/>
      </w:r>
      <w:r w:rsidRPr="002C76C1">
        <w:rPr>
          <w:rFonts w:ascii="Arial" w:hAnsi="Arial" w:cs="Arial"/>
          <w:sz w:val="22"/>
          <w:szCs w:val="22"/>
          <w:lang w:eastAsia="en-ZA"/>
        </w:rPr>
        <w:t xml:space="preserve">Non Compliance with Regulation </w:t>
      </w:r>
      <w:r w:rsidRPr="002C76C1">
        <w:rPr>
          <w:rFonts w:ascii="Arial" w:hAnsi="Arial" w:cs="Arial"/>
          <w:color w:val="000000"/>
          <w:sz w:val="22"/>
          <w:szCs w:val="22"/>
        </w:rPr>
        <w:t>issued in terms of</w:t>
      </w:r>
      <w:r w:rsidRPr="002C76C1">
        <w:rPr>
          <w:rFonts w:ascii="Arial" w:hAnsi="Arial" w:cs="Arial"/>
          <w:sz w:val="22"/>
          <w:szCs w:val="22"/>
          <w:lang w:eastAsia="en-ZA"/>
        </w:rPr>
        <w:t xml:space="preserve"> </w:t>
      </w:r>
      <w:r w:rsidRPr="002C76C1">
        <w:rPr>
          <w:rFonts w:ascii="Arial" w:hAnsi="Arial" w:cs="Arial"/>
          <w:bCs/>
          <w:sz w:val="22"/>
          <w:szCs w:val="22"/>
          <w:lang w:eastAsia="en-ZA"/>
        </w:rPr>
        <w:t>Preferential Procurement Policy Framework Act 5 of 2000 GN R725 of 10 August 2001 paragraph 3(1)</w:t>
      </w:r>
    </w:p>
    <w:p w:rsidR="006D3AA1" w:rsidRPr="002C76C1" w:rsidRDefault="006D3AA1" w:rsidP="006D3AA1">
      <w:pPr>
        <w:pStyle w:val="ListParagraph"/>
        <w:tabs>
          <w:tab w:val="center" w:pos="709"/>
        </w:tabs>
        <w:spacing w:before="100" w:beforeAutospacing="1" w:after="100" w:afterAutospacing="1"/>
        <w:ind w:hanging="720"/>
        <w:rPr>
          <w:rFonts w:ascii="Arial" w:hAnsi="Arial" w:cs="Arial"/>
          <w:color w:val="000000"/>
          <w:sz w:val="22"/>
          <w:szCs w:val="22"/>
        </w:rPr>
      </w:pPr>
      <w:r w:rsidRPr="002C76C1">
        <w:rPr>
          <w:rFonts w:ascii="Arial" w:hAnsi="Arial" w:cs="Arial"/>
          <w:sz w:val="22"/>
          <w:szCs w:val="22"/>
        </w:rPr>
        <w:t>d)</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Possible </w:t>
      </w:r>
      <w:r w:rsidRPr="002C76C1">
        <w:rPr>
          <w:rFonts w:ascii="Arial" w:hAnsi="Arial" w:cs="Arial"/>
          <w:color w:val="000000"/>
          <w:sz w:val="22"/>
          <w:szCs w:val="22"/>
        </w:rPr>
        <w:t xml:space="preserve">irregular expenditure due to non compliance with </w:t>
      </w:r>
      <w:r w:rsidRPr="002C76C1">
        <w:rPr>
          <w:rFonts w:ascii="Arial" w:hAnsi="Arial" w:cs="Arial"/>
          <w:color w:val="000000"/>
          <w:sz w:val="22"/>
          <w:szCs w:val="22"/>
          <w:lang w:val="en-GB"/>
        </w:rPr>
        <w:t>Treasury Regulation 16A3.2 of R111 499.</w:t>
      </w:r>
    </w:p>
    <w:p w:rsidR="006D3AA1" w:rsidRPr="002C76C1" w:rsidRDefault="006D3AA1" w:rsidP="006D3AA1">
      <w:pPr>
        <w:pStyle w:val="NormalWeb"/>
        <w:tabs>
          <w:tab w:val="center" w:pos="709"/>
        </w:tabs>
        <w:spacing w:after="100" w:afterAutospacing="1"/>
        <w:rPr>
          <w:rFonts w:ascii="Arial" w:hAnsi="Arial" w:cs="Arial"/>
          <w:sz w:val="22"/>
          <w:szCs w:val="22"/>
        </w:rPr>
      </w:pPr>
      <w:r>
        <w:rPr>
          <w:rFonts w:ascii="Arial" w:hAnsi="Arial" w:cs="Arial"/>
          <w:sz w:val="22"/>
          <w:szCs w:val="22"/>
        </w:rPr>
        <w:t>The finding occurred as a result of the fact that:</w:t>
      </w:r>
    </w:p>
    <w:p w:rsidR="006D3AA1" w:rsidRPr="002C76C1" w:rsidRDefault="006D3AA1" w:rsidP="006D3AA1">
      <w:pPr>
        <w:pStyle w:val="NormalWeb"/>
        <w:tabs>
          <w:tab w:val="center" w:pos="709"/>
        </w:tabs>
        <w:spacing w:line="260" w:lineRule="exact"/>
        <w:ind w:left="717" w:hanging="717"/>
        <w:rPr>
          <w:rFonts w:ascii="Arial" w:hAnsi="Arial" w:cs="Arial"/>
          <w:sz w:val="22"/>
          <w:szCs w:val="22"/>
        </w:rPr>
      </w:pPr>
      <w:r w:rsidRPr="002C76C1">
        <w:rPr>
          <w:rFonts w:ascii="Arial" w:hAnsi="Arial" w:cs="Arial"/>
          <w:sz w:val="22"/>
          <w:szCs w:val="22"/>
        </w:rPr>
        <w:t>a)</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As per discussion with DD: Supplier’s Register (SCM) it was noted that the department uses a separate suppliers list for the procurement of prestige assets, the suppliers are not included in the supplier’s database. Per inspection of the separate database it was noted that Comfort Creations and Essel Trading were included in the database.</w:t>
      </w:r>
    </w:p>
    <w:p w:rsidR="006D3AA1" w:rsidRPr="002C76C1" w:rsidRDefault="006D3AA1" w:rsidP="006D3AA1">
      <w:pPr>
        <w:pStyle w:val="NormalWeb"/>
        <w:tabs>
          <w:tab w:val="center" w:pos="709"/>
        </w:tabs>
        <w:spacing w:line="260" w:lineRule="exact"/>
        <w:ind w:left="717" w:hanging="717"/>
        <w:rPr>
          <w:rFonts w:ascii="Arial" w:hAnsi="Arial" w:cs="Arial"/>
          <w:sz w:val="22"/>
          <w:szCs w:val="22"/>
        </w:rPr>
      </w:pPr>
    </w:p>
    <w:p w:rsidR="006D3AA1" w:rsidRPr="002C76C1" w:rsidRDefault="006D3AA1" w:rsidP="006D3AA1">
      <w:pPr>
        <w:pStyle w:val="NormalWeb"/>
        <w:tabs>
          <w:tab w:val="center" w:pos="709"/>
        </w:tabs>
        <w:spacing w:line="260" w:lineRule="exact"/>
        <w:ind w:left="717" w:hanging="717"/>
        <w:rPr>
          <w:rFonts w:ascii="Arial" w:hAnsi="Arial" w:cs="Arial"/>
          <w:color w:val="000000"/>
          <w:sz w:val="22"/>
          <w:szCs w:val="22"/>
          <w:lang w:val="en-ZA" w:eastAsia="en-ZA"/>
        </w:rPr>
      </w:pPr>
      <w:r w:rsidRPr="002C76C1">
        <w:rPr>
          <w:rFonts w:ascii="Arial" w:hAnsi="Arial" w:cs="Arial"/>
          <w:color w:val="000000"/>
          <w:sz w:val="22"/>
          <w:szCs w:val="22"/>
          <w:lang w:val="en-ZA" w:eastAsia="en-ZA"/>
        </w:rPr>
        <w:t>b)</w:t>
      </w:r>
      <w:r w:rsidRPr="002C76C1">
        <w:rPr>
          <w:rFonts w:ascii="Arial" w:hAnsi="Arial" w:cs="Arial"/>
          <w:color w:val="000000"/>
          <w:sz w:val="22"/>
          <w:szCs w:val="22"/>
          <w:lang w:val="en-ZA" w:eastAsia="en-ZA"/>
        </w:rPr>
        <w:tab/>
      </w:r>
      <w:r>
        <w:rPr>
          <w:rFonts w:ascii="Arial" w:hAnsi="Arial" w:cs="Arial"/>
          <w:color w:val="000000"/>
          <w:sz w:val="22"/>
          <w:szCs w:val="22"/>
          <w:lang w:val="en-ZA" w:eastAsia="en-ZA"/>
        </w:rPr>
        <w:tab/>
      </w:r>
      <w:r w:rsidRPr="002C76C1">
        <w:rPr>
          <w:rFonts w:ascii="Arial" w:hAnsi="Arial" w:cs="Arial"/>
          <w:color w:val="000000"/>
          <w:sz w:val="22"/>
          <w:szCs w:val="22"/>
          <w:lang w:val="en-ZA" w:eastAsia="en-ZA"/>
        </w:rPr>
        <w:t xml:space="preserve">As per discussion with the assistant director: procurement, the points awarded to the suppliers is calculated by the automated scoring system. The fields of the system are entered manually based on the information provided in the PA-20 (Scoring model – Price input &amp; submission to Bid). The difference between the actual points awarded and the recalculated points could be due to a combination of incorrectly set automated formulae and human error. </w:t>
      </w:r>
    </w:p>
    <w:p w:rsidR="006D3AA1" w:rsidRPr="002C76C1" w:rsidRDefault="006D3AA1" w:rsidP="006D3AA1">
      <w:pPr>
        <w:pStyle w:val="NormalWeb"/>
        <w:tabs>
          <w:tab w:val="center" w:pos="709"/>
        </w:tabs>
        <w:spacing w:line="260" w:lineRule="exact"/>
        <w:ind w:left="717" w:hanging="717"/>
        <w:rPr>
          <w:rFonts w:ascii="Arial" w:hAnsi="Arial" w:cs="Arial"/>
          <w:color w:val="000000"/>
          <w:sz w:val="22"/>
          <w:szCs w:val="22"/>
          <w:lang w:val="en-ZA" w:eastAsia="en-ZA"/>
        </w:rPr>
      </w:pPr>
    </w:p>
    <w:p w:rsidR="006D3AA1" w:rsidRPr="002C76C1" w:rsidRDefault="006D3AA1" w:rsidP="006D3AA1">
      <w:pPr>
        <w:pStyle w:val="NormalWeb"/>
        <w:tabs>
          <w:tab w:val="center" w:pos="709"/>
        </w:tabs>
        <w:spacing w:after="100" w:afterAutospacing="1"/>
        <w:ind w:left="680" w:hanging="680"/>
        <w:rPr>
          <w:rFonts w:ascii="Arial" w:hAnsi="Arial" w:cs="Arial"/>
          <w:sz w:val="22"/>
          <w:szCs w:val="22"/>
        </w:rPr>
      </w:pPr>
      <w:r w:rsidRPr="002C76C1">
        <w:rPr>
          <w:rFonts w:ascii="Arial" w:hAnsi="Arial" w:cs="Arial"/>
          <w:sz w:val="22"/>
          <w:szCs w:val="22"/>
        </w:rPr>
        <w:t>c)</w:t>
      </w:r>
      <w:r w:rsidRPr="002C76C1">
        <w:rPr>
          <w:rFonts w:ascii="Arial" w:hAnsi="Arial" w:cs="Arial"/>
          <w:sz w:val="22"/>
          <w:szCs w:val="22"/>
        </w:rPr>
        <w:tab/>
        <w:t xml:space="preserve">As per discussion with ASD: Finance the difference in the bank accounts do not have much effect on the payment because the bank account on the Invoice matches the account number on the system and that is what is important he also noted the fact that all prestige quotations are done at Head Office and that they are only in charge of the payment. </w:t>
      </w:r>
    </w:p>
    <w:p w:rsidR="006D3AA1" w:rsidRPr="002C76C1" w:rsidRDefault="006D3AA1" w:rsidP="006D3AA1">
      <w:pPr>
        <w:pStyle w:val="Heading2"/>
        <w:tabs>
          <w:tab w:val="center" w:pos="709"/>
        </w:tabs>
        <w:spacing w:before="0" w:after="120"/>
        <w:jc w:val="both"/>
        <w:rPr>
          <w:i w:val="0"/>
          <w:sz w:val="22"/>
          <w:szCs w:val="22"/>
        </w:rPr>
      </w:pPr>
    </w:p>
    <w:p w:rsidR="006D3AA1" w:rsidRPr="002C76C1" w:rsidRDefault="006D3AA1" w:rsidP="006D3AA1">
      <w:pPr>
        <w:pStyle w:val="Heading2"/>
        <w:tabs>
          <w:tab w:val="center" w:pos="709"/>
        </w:tabs>
        <w:spacing w:before="0" w:after="120"/>
        <w:jc w:val="both"/>
        <w:rPr>
          <w:i w:val="0"/>
          <w:sz w:val="22"/>
          <w:szCs w:val="22"/>
        </w:rPr>
      </w:pPr>
      <w:r w:rsidRPr="002C76C1">
        <w:rPr>
          <w:i w:val="0"/>
          <w:sz w:val="22"/>
          <w:szCs w:val="22"/>
        </w:rPr>
        <w:t>Internal control deficiency</w:t>
      </w:r>
    </w:p>
    <w:p w:rsidR="006D3AA1" w:rsidRPr="007D0D8A" w:rsidRDefault="006D3AA1" w:rsidP="006D3AA1">
      <w:pPr>
        <w:pStyle w:val="Heading2"/>
        <w:widowControl/>
        <w:tabs>
          <w:tab w:val="center" w:pos="709"/>
        </w:tabs>
        <w:spacing w:before="0" w:after="0"/>
        <w:rPr>
          <w:b w:val="0"/>
          <w:iCs w:val="0"/>
          <w:sz w:val="22"/>
          <w:szCs w:val="22"/>
        </w:rPr>
      </w:pPr>
      <w:r w:rsidRPr="007D0D8A">
        <w:rPr>
          <w:b w:val="0"/>
          <w:iCs w:val="0"/>
          <w:sz w:val="22"/>
          <w:szCs w:val="22"/>
        </w:rPr>
        <w:t>Leadership</w:t>
      </w:r>
    </w:p>
    <w:p w:rsidR="006D3AA1" w:rsidRPr="007D0D8A" w:rsidRDefault="006D3AA1" w:rsidP="006D3AA1">
      <w:pPr>
        <w:tabs>
          <w:tab w:val="center" w:pos="709"/>
        </w:tabs>
        <w:rPr>
          <w:i/>
          <w:lang w:val="en-GB"/>
        </w:rPr>
      </w:pPr>
    </w:p>
    <w:p w:rsidR="006D3AA1" w:rsidRPr="007D0D8A" w:rsidRDefault="006D3AA1" w:rsidP="006D3AA1">
      <w:pPr>
        <w:tabs>
          <w:tab w:val="center" w:pos="709"/>
        </w:tabs>
        <w:rPr>
          <w:i/>
          <w:sz w:val="22"/>
          <w:szCs w:val="22"/>
        </w:rPr>
      </w:pPr>
      <w:r w:rsidRPr="007D0D8A">
        <w:rPr>
          <w:i/>
          <w:sz w:val="22"/>
          <w:szCs w:val="22"/>
        </w:rPr>
        <w:t>The department did not effectively exercise its oversight responsibility regarding financial and performance reporting and compliance and related internal controls.</w:t>
      </w:r>
    </w:p>
    <w:p w:rsidR="006D3AA1" w:rsidRPr="007D0D8A" w:rsidRDefault="006D3AA1" w:rsidP="006D3AA1">
      <w:pPr>
        <w:tabs>
          <w:tab w:val="center" w:pos="709"/>
        </w:tabs>
        <w:rPr>
          <w:i/>
          <w:lang w:val="en-GB"/>
        </w:rPr>
      </w:pPr>
    </w:p>
    <w:p w:rsidR="006D3AA1" w:rsidRPr="007D0D8A" w:rsidRDefault="006D3AA1" w:rsidP="006D3AA1">
      <w:pPr>
        <w:pStyle w:val="Heading2"/>
        <w:widowControl/>
        <w:tabs>
          <w:tab w:val="center" w:pos="709"/>
        </w:tabs>
        <w:spacing w:before="0" w:after="0"/>
        <w:rPr>
          <w:sz w:val="22"/>
          <w:szCs w:val="22"/>
        </w:rPr>
      </w:pPr>
      <w:r w:rsidRPr="007D0D8A">
        <w:rPr>
          <w:b w:val="0"/>
          <w:iCs w:val="0"/>
          <w:sz w:val="22"/>
          <w:szCs w:val="22"/>
        </w:rPr>
        <w:t>Financial and Performance Management</w:t>
      </w:r>
    </w:p>
    <w:p w:rsidR="006D3AA1" w:rsidRPr="007D0D8A" w:rsidRDefault="006D3AA1" w:rsidP="006D3AA1">
      <w:pPr>
        <w:tabs>
          <w:tab w:val="center" w:pos="709"/>
        </w:tabs>
        <w:rPr>
          <w:i/>
          <w:sz w:val="22"/>
          <w:szCs w:val="22"/>
          <w:lang w:val="en-GB"/>
        </w:rPr>
      </w:pPr>
    </w:p>
    <w:p w:rsidR="006D3AA1" w:rsidRPr="007D0D8A" w:rsidRDefault="006D3AA1" w:rsidP="006D3AA1">
      <w:pPr>
        <w:tabs>
          <w:tab w:val="center" w:pos="709"/>
        </w:tabs>
        <w:rPr>
          <w:i/>
          <w:sz w:val="22"/>
          <w:szCs w:val="22"/>
        </w:rPr>
      </w:pPr>
      <w:r w:rsidRPr="007D0D8A">
        <w:rPr>
          <w:i/>
          <w:sz w:val="22"/>
          <w:szCs w:val="22"/>
        </w:rPr>
        <w:t>The department did not effectively review and monitor compliance with applicable laws and regulations</w:t>
      </w:r>
      <w:r w:rsidRPr="007D0D8A" w:rsidDel="00A47581">
        <w:rPr>
          <w:i/>
          <w:sz w:val="22"/>
          <w:szCs w:val="22"/>
          <w:lang w:val="en-GB"/>
        </w:rPr>
        <w:t xml:space="preserve"> </w:t>
      </w:r>
    </w:p>
    <w:p w:rsidR="006D3AA1" w:rsidRPr="002C76C1" w:rsidRDefault="006D3AA1" w:rsidP="006D3AA1">
      <w:pPr>
        <w:pStyle w:val="Heading2"/>
        <w:tabs>
          <w:tab w:val="center" w:pos="709"/>
        </w:tabs>
        <w:spacing w:before="0" w:after="120"/>
        <w:jc w:val="both"/>
        <w:rPr>
          <w:i w:val="0"/>
          <w:sz w:val="22"/>
          <w:szCs w:val="22"/>
        </w:rPr>
      </w:pPr>
    </w:p>
    <w:p w:rsidR="006D3AA1" w:rsidRPr="002C76C1" w:rsidRDefault="006D3AA1" w:rsidP="006D3AA1">
      <w:pPr>
        <w:pStyle w:val="Heading2"/>
        <w:tabs>
          <w:tab w:val="center" w:pos="709"/>
        </w:tabs>
        <w:spacing w:before="0" w:after="120"/>
        <w:jc w:val="both"/>
        <w:rPr>
          <w:i w:val="0"/>
          <w:sz w:val="22"/>
          <w:szCs w:val="22"/>
        </w:rPr>
      </w:pPr>
      <w:r w:rsidRPr="002C76C1">
        <w:rPr>
          <w:i w:val="0"/>
          <w:sz w:val="22"/>
          <w:szCs w:val="22"/>
        </w:rPr>
        <w:t>Recommendation</w:t>
      </w:r>
    </w:p>
    <w:p w:rsidR="006D3AA1" w:rsidRPr="002C76C1" w:rsidRDefault="006D3AA1" w:rsidP="006D3AA1">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color w:val="000000"/>
          <w:sz w:val="22"/>
          <w:szCs w:val="22"/>
          <w:lang w:eastAsia="en-ZA"/>
        </w:rPr>
        <w:t>a)</w:t>
      </w:r>
      <w:r>
        <w:rPr>
          <w:rFonts w:ascii="Arial" w:hAnsi="Arial" w:cs="Arial"/>
          <w:color w:val="000000"/>
          <w:sz w:val="22"/>
          <w:szCs w:val="22"/>
          <w:lang w:eastAsia="en-ZA"/>
        </w:rPr>
        <w:tab/>
      </w:r>
      <w:r>
        <w:rPr>
          <w:rFonts w:ascii="Arial" w:hAnsi="Arial" w:cs="Arial"/>
          <w:color w:val="000000"/>
          <w:sz w:val="22"/>
          <w:szCs w:val="22"/>
          <w:lang w:eastAsia="en-ZA"/>
        </w:rPr>
        <w:tab/>
      </w:r>
      <w:r w:rsidRPr="002C76C1">
        <w:rPr>
          <w:rFonts w:ascii="Arial" w:hAnsi="Arial" w:cs="Arial"/>
          <w:color w:val="000000"/>
          <w:sz w:val="22"/>
          <w:szCs w:val="22"/>
          <w:lang w:eastAsia="en-ZA"/>
        </w:rPr>
        <w:t>Deviations from official procurement processes must only be approved in cases where it is impractical or impossible to follow the official procurement process</w:t>
      </w:r>
      <w:r w:rsidRPr="002C76C1">
        <w:rPr>
          <w:rFonts w:ascii="Arial" w:hAnsi="Arial" w:cs="Arial"/>
          <w:sz w:val="22"/>
          <w:szCs w:val="22"/>
        </w:rPr>
        <w:t xml:space="preserve">. </w:t>
      </w:r>
    </w:p>
    <w:p w:rsidR="006D3AA1" w:rsidRPr="002C76C1" w:rsidRDefault="006D3AA1" w:rsidP="006D3AA1">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color w:val="000000"/>
          <w:sz w:val="22"/>
          <w:szCs w:val="22"/>
          <w:lang w:eastAsia="en-ZA"/>
        </w:rPr>
        <w:t>b)</w:t>
      </w:r>
      <w:r>
        <w:rPr>
          <w:rFonts w:ascii="Arial" w:hAnsi="Arial" w:cs="Arial"/>
          <w:color w:val="000000"/>
          <w:sz w:val="22"/>
          <w:szCs w:val="22"/>
          <w:lang w:eastAsia="en-ZA"/>
        </w:rPr>
        <w:tab/>
      </w:r>
      <w:r>
        <w:rPr>
          <w:rFonts w:ascii="Arial" w:hAnsi="Arial" w:cs="Arial"/>
          <w:color w:val="000000"/>
          <w:sz w:val="22"/>
          <w:szCs w:val="22"/>
          <w:lang w:eastAsia="en-ZA"/>
        </w:rPr>
        <w:tab/>
      </w:r>
      <w:r w:rsidRPr="002C76C1">
        <w:rPr>
          <w:rFonts w:ascii="Arial" w:hAnsi="Arial" w:cs="Arial"/>
          <w:color w:val="000000"/>
          <w:sz w:val="22"/>
          <w:szCs w:val="22"/>
          <w:lang w:eastAsia="en-ZA"/>
        </w:rPr>
        <w:t>The list of prospective suppliers must be updated on a regular basis to ensure that suitable prospective suppliers are registered on the list and quotations are only obtained from these suppliers</w:t>
      </w:r>
    </w:p>
    <w:p w:rsidR="006D3AA1" w:rsidRPr="002C76C1" w:rsidRDefault="006D3AA1" w:rsidP="006D3AA1">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color w:val="000000"/>
          <w:sz w:val="22"/>
          <w:szCs w:val="22"/>
          <w:lang w:eastAsia="en-ZA"/>
        </w:rPr>
        <w:t>c)</w:t>
      </w:r>
      <w:r>
        <w:rPr>
          <w:rFonts w:ascii="Arial" w:hAnsi="Arial" w:cs="Arial"/>
          <w:color w:val="000000"/>
          <w:sz w:val="22"/>
          <w:szCs w:val="22"/>
          <w:lang w:eastAsia="en-ZA"/>
        </w:rPr>
        <w:tab/>
      </w:r>
      <w:r>
        <w:rPr>
          <w:rFonts w:ascii="Arial" w:hAnsi="Arial" w:cs="Arial"/>
          <w:color w:val="000000"/>
          <w:sz w:val="22"/>
          <w:szCs w:val="22"/>
          <w:lang w:eastAsia="en-ZA"/>
        </w:rPr>
        <w:tab/>
      </w:r>
      <w:r w:rsidRPr="002C76C1">
        <w:rPr>
          <w:rFonts w:ascii="Arial" w:hAnsi="Arial" w:cs="Arial"/>
          <w:color w:val="000000"/>
          <w:sz w:val="22"/>
          <w:szCs w:val="22"/>
          <w:lang w:eastAsia="en-ZA"/>
        </w:rPr>
        <w:t>The adjudication committee and/or the official delegated with the final approval must verify that the evaluation criteria were correctly applied and preference points were correctly calculated</w:t>
      </w:r>
      <w:r w:rsidRPr="002C76C1">
        <w:rPr>
          <w:rFonts w:ascii="Arial" w:hAnsi="Arial" w:cs="Arial"/>
          <w:sz w:val="22"/>
          <w:szCs w:val="22"/>
        </w:rPr>
        <w:t>.</w:t>
      </w:r>
    </w:p>
    <w:p w:rsidR="006D3AA1" w:rsidRPr="002C76C1" w:rsidRDefault="006D3AA1" w:rsidP="006D3AA1">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sz w:val="22"/>
          <w:szCs w:val="22"/>
        </w:rPr>
        <w:tab/>
      </w:r>
      <w:r w:rsidRPr="002C76C1">
        <w:rPr>
          <w:rFonts w:ascii="Arial" w:hAnsi="Arial" w:cs="Arial"/>
          <w:sz w:val="22"/>
          <w:szCs w:val="22"/>
        </w:rPr>
        <w:t>It is recommended that the department report service providers, who are registered for VAT, who exclude VAT from their invoices to come in at a lower price to NT. Government is losing VAT income on business they do with VAT vendors due this practice.</w:t>
      </w:r>
    </w:p>
    <w:p w:rsidR="006D3AA1" w:rsidRPr="002C76C1" w:rsidRDefault="006D3AA1" w:rsidP="006D3AA1">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sz w:val="22"/>
          <w:szCs w:val="22"/>
        </w:rPr>
        <w:t>e)</w:t>
      </w:r>
      <w:r>
        <w:rPr>
          <w:rFonts w:ascii="Arial" w:hAnsi="Arial" w:cs="Arial"/>
          <w:sz w:val="22"/>
          <w:szCs w:val="22"/>
        </w:rPr>
        <w:tab/>
      </w:r>
      <w:r>
        <w:rPr>
          <w:rFonts w:ascii="Arial" w:hAnsi="Arial" w:cs="Arial"/>
          <w:sz w:val="22"/>
          <w:szCs w:val="22"/>
        </w:rPr>
        <w:tab/>
      </w:r>
      <w:r w:rsidRPr="002C76C1">
        <w:rPr>
          <w:rFonts w:ascii="Arial" w:hAnsi="Arial" w:cs="Arial"/>
          <w:sz w:val="22"/>
          <w:szCs w:val="22"/>
        </w:rPr>
        <w:t>This matter needs to be investigated to determine why the procurement was received from Forest Office Furniture, while P Mash Project Management provided the quotation and the invoice was from Essel Trading. This investigation should also confirm that the officials did not circumvent SCM processes pertaining to the rotation of suppliers. It should also confirm that no additional cost was incurred by not procuring directly from Forest Office Furniture.</w:t>
      </w:r>
    </w:p>
    <w:p w:rsidR="006D3AA1" w:rsidRPr="002C76C1" w:rsidRDefault="006D3AA1" w:rsidP="006D3AA1">
      <w:pPr>
        <w:tabs>
          <w:tab w:val="center" w:pos="709"/>
        </w:tabs>
        <w:spacing w:after="120" w:line="260" w:lineRule="exact"/>
        <w:ind w:left="720"/>
        <w:rPr>
          <w:b/>
          <w:bCs/>
          <w:sz w:val="22"/>
          <w:szCs w:val="22"/>
        </w:rPr>
      </w:pPr>
      <w:r w:rsidRPr="002C76C1">
        <w:rPr>
          <w:color w:val="000000"/>
          <w:sz w:val="22"/>
          <w:szCs w:val="22"/>
        </w:rPr>
        <w:t>.</w:t>
      </w:r>
    </w:p>
    <w:p w:rsidR="006D3AA1" w:rsidRPr="002C76C1" w:rsidRDefault="006D3AA1" w:rsidP="006D3AA1">
      <w:pPr>
        <w:keepNext/>
        <w:tabs>
          <w:tab w:val="center" w:pos="709"/>
        </w:tabs>
        <w:spacing w:after="120"/>
        <w:jc w:val="both"/>
        <w:rPr>
          <w:b/>
          <w:bCs/>
          <w:sz w:val="22"/>
          <w:szCs w:val="22"/>
        </w:rPr>
      </w:pPr>
      <w:r w:rsidRPr="002C76C1">
        <w:rPr>
          <w:b/>
          <w:bCs/>
          <w:sz w:val="22"/>
          <w:szCs w:val="22"/>
        </w:rPr>
        <w:t>Management response</w:t>
      </w:r>
    </w:p>
    <w:p w:rsidR="006D3AA1" w:rsidRPr="002C76C1" w:rsidRDefault="006D3AA1" w:rsidP="006D3AA1">
      <w:pPr>
        <w:keepNext/>
        <w:tabs>
          <w:tab w:val="center" w:pos="709"/>
        </w:tabs>
        <w:spacing w:after="360" w:line="260" w:lineRule="exact"/>
        <w:jc w:val="both"/>
        <w:rPr>
          <w:b/>
          <w:sz w:val="22"/>
          <w:szCs w:val="22"/>
        </w:rPr>
      </w:pPr>
      <w:r>
        <w:rPr>
          <w:sz w:val="22"/>
          <w:szCs w:val="22"/>
        </w:rPr>
        <w:t>a)</w:t>
      </w:r>
      <w:r>
        <w:rPr>
          <w:sz w:val="22"/>
          <w:szCs w:val="22"/>
        </w:rPr>
        <w:tab/>
      </w:r>
      <w:r>
        <w:rPr>
          <w:sz w:val="22"/>
          <w:szCs w:val="22"/>
        </w:rPr>
        <w:tab/>
      </w:r>
      <w:r w:rsidRPr="002C76C1">
        <w:rPr>
          <w:sz w:val="22"/>
          <w:szCs w:val="22"/>
        </w:rPr>
        <w:t xml:space="preserve">I am in agreement with the finding for the following reasons </w:t>
      </w:r>
    </w:p>
    <w:tbl>
      <w:tblPr>
        <w:tblStyle w:val="TableGrid"/>
        <w:tblW w:w="0" w:type="auto"/>
        <w:tblInd w:w="817" w:type="dxa"/>
        <w:tblLook w:val="04A0"/>
      </w:tblPr>
      <w:tblGrid>
        <w:gridCol w:w="6131"/>
        <w:gridCol w:w="1080"/>
        <w:gridCol w:w="1170"/>
      </w:tblGrid>
      <w:tr w:rsidR="006D3AA1" w:rsidRPr="0093150E" w:rsidTr="00D90C13">
        <w:tc>
          <w:tcPr>
            <w:tcW w:w="6131" w:type="dxa"/>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DESCRIPTION</w:t>
            </w:r>
          </w:p>
        </w:tc>
        <w:tc>
          <w:tcPr>
            <w:tcW w:w="2250"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RESPONSE</w:t>
            </w:r>
          </w:p>
        </w:tc>
      </w:tr>
      <w:tr w:rsidR="006D3AA1" w:rsidRPr="0093150E" w:rsidTr="00D90C13">
        <w:tc>
          <w:tcPr>
            <w:tcW w:w="613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Corrective action to be taken</w:t>
            </w:r>
          </w:p>
        </w:tc>
        <w:tc>
          <w:tcPr>
            <w:tcW w:w="2250"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To ensure that all vendors that trade with DPW are listed on the supplier database otherwise request enlisted through NBAC once the database is closed</w:t>
            </w:r>
          </w:p>
        </w:tc>
      </w:tr>
      <w:tr w:rsidR="006D3AA1" w:rsidRPr="0093150E" w:rsidTr="00D90C13">
        <w:tc>
          <w:tcPr>
            <w:tcW w:w="6131" w:type="dxa"/>
            <w:vMerge w:val="restart"/>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Does the finding affect an amount disclosed in the financial statements</w:t>
            </w:r>
          </w:p>
        </w:tc>
        <w:tc>
          <w:tcPr>
            <w:tcW w:w="1080" w:type="dxa"/>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Yes</w:t>
            </w:r>
          </w:p>
        </w:tc>
        <w:tc>
          <w:tcPr>
            <w:tcW w:w="1170" w:type="dxa"/>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No</w:t>
            </w:r>
          </w:p>
        </w:tc>
      </w:tr>
      <w:tr w:rsidR="006D3AA1" w:rsidRPr="0093150E" w:rsidTr="00D90C13">
        <w:tc>
          <w:tcPr>
            <w:tcW w:w="6131" w:type="dxa"/>
            <w:vMerge/>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No</w:t>
            </w:r>
          </w:p>
        </w:tc>
      </w:tr>
      <w:tr w:rsidR="006D3AA1" w:rsidRPr="0093150E" w:rsidTr="00D90C13">
        <w:tc>
          <w:tcPr>
            <w:tcW w:w="613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If yes, what corrections will be made to the population</w:t>
            </w:r>
          </w:p>
        </w:tc>
        <w:tc>
          <w:tcPr>
            <w:tcW w:w="2250"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93150E" w:rsidTr="00D90C13">
        <w:tc>
          <w:tcPr>
            <w:tcW w:w="613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93150E" w:rsidTr="00D90C13">
        <w:tc>
          <w:tcPr>
            <w:tcW w:w="613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Position of official responsible to take corrective actions</w:t>
            </w:r>
          </w:p>
        </w:tc>
        <w:tc>
          <w:tcPr>
            <w:tcW w:w="2250"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Director - DAM</w:t>
            </w:r>
          </w:p>
        </w:tc>
      </w:tr>
      <w:tr w:rsidR="006D3AA1" w:rsidRPr="0093150E" w:rsidTr="00D90C13">
        <w:tc>
          <w:tcPr>
            <w:tcW w:w="613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Estimated completion date for corrective action</w:t>
            </w:r>
          </w:p>
        </w:tc>
        <w:tc>
          <w:tcPr>
            <w:tcW w:w="2250"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End September 2012</w:t>
            </w:r>
          </w:p>
        </w:tc>
      </w:tr>
    </w:tbl>
    <w:p w:rsidR="006D3AA1" w:rsidRPr="0093150E" w:rsidRDefault="006D3AA1" w:rsidP="006D3AA1">
      <w:pPr>
        <w:pStyle w:val="NormalWeb"/>
        <w:tabs>
          <w:tab w:val="center" w:pos="709"/>
        </w:tabs>
        <w:spacing w:after="120" w:line="260" w:lineRule="exact"/>
        <w:rPr>
          <w:rFonts w:ascii="Arial" w:hAnsi="Arial" w:cs="Arial"/>
          <w:b/>
          <w:bCs/>
          <w:sz w:val="18"/>
          <w:szCs w:val="18"/>
        </w:rPr>
      </w:pPr>
    </w:p>
    <w:tbl>
      <w:tblPr>
        <w:tblStyle w:val="TableGrid"/>
        <w:tblW w:w="0" w:type="auto"/>
        <w:tblInd w:w="817" w:type="dxa"/>
        <w:tblLook w:val="04A0"/>
      </w:tblPr>
      <w:tblGrid>
        <w:gridCol w:w="5771"/>
        <w:gridCol w:w="1440"/>
        <w:gridCol w:w="1214"/>
      </w:tblGrid>
      <w:tr w:rsidR="006D3AA1" w:rsidRPr="002C76C1" w:rsidTr="00D90C13">
        <w:tc>
          <w:tcPr>
            <w:tcW w:w="5771" w:type="dxa"/>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DESCRIPTION</w:t>
            </w:r>
          </w:p>
        </w:tc>
        <w:tc>
          <w:tcPr>
            <w:tcW w:w="2654"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RESPONSE</w:t>
            </w:r>
          </w:p>
        </w:tc>
      </w:tr>
      <w:tr w:rsidR="006D3AA1" w:rsidRPr="002C76C1" w:rsidTr="00D90C13">
        <w:tc>
          <w:tcPr>
            <w:tcW w:w="5771" w:type="dxa"/>
            <w:vMerge w:val="restart"/>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Does management agree with the root cause indicated</w:t>
            </w:r>
          </w:p>
        </w:tc>
        <w:tc>
          <w:tcPr>
            <w:tcW w:w="1440"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b/>
                <w:sz w:val="18"/>
                <w:szCs w:val="18"/>
              </w:rPr>
              <w:t>Yes</w:t>
            </w:r>
          </w:p>
        </w:tc>
        <w:tc>
          <w:tcPr>
            <w:tcW w:w="1214"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b/>
                <w:sz w:val="18"/>
                <w:szCs w:val="18"/>
              </w:rPr>
              <w:t>No</w:t>
            </w:r>
          </w:p>
        </w:tc>
      </w:tr>
      <w:tr w:rsidR="006D3AA1" w:rsidRPr="002C76C1" w:rsidTr="00D90C13">
        <w:tc>
          <w:tcPr>
            <w:tcW w:w="5771" w:type="dxa"/>
            <w:vMerge/>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2C76C1" w:rsidTr="00D90C13">
        <w:tc>
          <w:tcPr>
            <w:tcW w:w="577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If management does not agree with the root cause indicated, please provide the root cause according to management.</w:t>
            </w:r>
          </w:p>
        </w:tc>
        <w:tc>
          <w:tcPr>
            <w:tcW w:w="2654"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Entities changes or amend names and Supplier register is required to keep records of such change</w:t>
            </w:r>
          </w:p>
        </w:tc>
      </w:tr>
    </w:tbl>
    <w:p w:rsidR="006D3AA1" w:rsidRPr="002C76C1" w:rsidRDefault="006D3AA1" w:rsidP="006D3AA1">
      <w:pPr>
        <w:pStyle w:val="NormalWeb"/>
        <w:tabs>
          <w:tab w:val="center" w:pos="709"/>
        </w:tabs>
        <w:spacing w:after="120" w:line="260" w:lineRule="exact"/>
        <w:rPr>
          <w:rFonts w:ascii="Arial" w:hAnsi="Arial" w:cs="Arial"/>
          <w:b/>
          <w:bCs/>
          <w:sz w:val="22"/>
          <w:szCs w:val="22"/>
        </w:rPr>
      </w:pPr>
    </w:p>
    <w:p w:rsidR="006D3AA1" w:rsidRPr="002C76C1" w:rsidRDefault="006D3AA1" w:rsidP="006D3AA1">
      <w:pPr>
        <w:keepNext/>
        <w:tabs>
          <w:tab w:val="center" w:pos="709"/>
        </w:tabs>
        <w:spacing w:after="360" w:line="260" w:lineRule="exact"/>
        <w:jc w:val="both"/>
        <w:rPr>
          <w:b/>
          <w:bCs/>
          <w:sz w:val="22"/>
          <w:szCs w:val="22"/>
        </w:rPr>
      </w:pPr>
      <w:r>
        <w:rPr>
          <w:sz w:val="22"/>
          <w:szCs w:val="22"/>
        </w:rPr>
        <w:t>b)</w:t>
      </w:r>
      <w:r>
        <w:rPr>
          <w:sz w:val="22"/>
          <w:szCs w:val="22"/>
        </w:rPr>
        <w:tab/>
      </w:r>
      <w:r>
        <w:rPr>
          <w:sz w:val="22"/>
          <w:szCs w:val="22"/>
        </w:rPr>
        <w:tab/>
      </w:r>
      <w:r w:rsidRPr="002C76C1">
        <w:rPr>
          <w:sz w:val="22"/>
          <w:szCs w:val="22"/>
        </w:rPr>
        <w:t xml:space="preserve">I am not in agreement with the finding for the following reasons </w:t>
      </w:r>
    </w:p>
    <w:p w:rsidR="006D3AA1" w:rsidRPr="002C76C1" w:rsidRDefault="006D3AA1" w:rsidP="006F5D2E">
      <w:pPr>
        <w:pStyle w:val="ListParagraph"/>
        <w:keepNext/>
        <w:numPr>
          <w:ilvl w:val="0"/>
          <w:numId w:val="199"/>
        </w:numPr>
        <w:tabs>
          <w:tab w:val="center" w:pos="709"/>
        </w:tabs>
        <w:spacing w:after="360" w:line="260" w:lineRule="exact"/>
        <w:contextualSpacing/>
        <w:jc w:val="both"/>
        <w:rPr>
          <w:rFonts w:ascii="Arial" w:hAnsi="Arial" w:cs="Arial"/>
          <w:b/>
          <w:bCs/>
          <w:sz w:val="22"/>
          <w:szCs w:val="22"/>
        </w:rPr>
      </w:pPr>
      <w:r w:rsidRPr="002C76C1">
        <w:rPr>
          <w:rFonts w:ascii="Arial" w:hAnsi="Arial" w:cs="Arial"/>
          <w:sz w:val="22"/>
          <w:szCs w:val="22"/>
        </w:rPr>
        <w:t>P Mash Project Management was trading as Essel Trading prior 28</w:t>
      </w:r>
      <w:r w:rsidRPr="002C76C1">
        <w:rPr>
          <w:rFonts w:ascii="Arial" w:hAnsi="Arial" w:cs="Arial"/>
          <w:sz w:val="22"/>
          <w:szCs w:val="22"/>
          <w:vertAlign w:val="superscript"/>
        </w:rPr>
        <w:t>th</w:t>
      </w:r>
      <w:r w:rsidRPr="002C76C1">
        <w:rPr>
          <w:rFonts w:ascii="Arial" w:hAnsi="Arial" w:cs="Arial"/>
          <w:sz w:val="22"/>
          <w:szCs w:val="22"/>
        </w:rPr>
        <w:t xml:space="preserve"> May 2010, when change took place the department was forwarded relevant document hence on the date of transaction our current records reflect P Mash Project Management.</w:t>
      </w:r>
    </w:p>
    <w:p w:rsidR="006D3AA1" w:rsidRPr="002C76C1" w:rsidRDefault="006D3AA1" w:rsidP="006F5D2E">
      <w:pPr>
        <w:pStyle w:val="ListParagraph"/>
        <w:keepNext/>
        <w:numPr>
          <w:ilvl w:val="0"/>
          <w:numId w:val="199"/>
        </w:numPr>
        <w:tabs>
          <w:tab w:val="center" w:pos="709"/>
        </w:tabs>
        <w:spacing w:after="360" w:line="260" w:lineRule="exact"/>
        <w:contextualSpacing/>
        <w:jc w:val="both"/>
        <w:rPr>
          <w:rFonts w:ascii="Arial" w:hAnsi="Arial" w:cs="Arial"/>
          <w:b/>
          <w:bCs/>
          <w:sz w:val="22"/>
          <w:szCs w:val="22"/>
        </w:rPr>
      </w:pPr>
      <w:r w:rsidRPr="002C76C1">
        <w:rPr>
          <w:rFonts w:ascii="Arial" w:hAnsi="Arial" w:cs="Arial"/>
          <w:sz w:val="22"/>
          <w:szCs w:val="22"/>
        </w:rPr>
        <w:t xml:space="preserve">In relation to the invoice submitted to finance, quotation unit will investigate that, finance is required to match, quotation, delivery note and invoice before processing payment. </w:t>
      </w:r>
    </w:p>
    <w:p w:rsidR="006D3AA1" w:rsidRPr="002C76C1" w:rsidRDefault="006D3AA1" w:rsidP="006F5D2E">
      <w:pPr>
        <w:pStyle w:val="ListParagraph"/>
        <w:keepNext/>
        <w:numPr>
          <w:ilvl w:val="0"/>
          <w:numId w:val="199"/>
        </w:numPr>
        <w:tabs>
          <w:tab w:val="center" w:pos="709"/>
        </w:tabs>
        <w:spacing w:after="360" w:line="260" w:lineRule="exact"/>
        <w:contextualSpacing/>
        <w:jc w:val="both"/>
        <w:rPr>
          <w:rFonts w:ascii="Arial" w:hAnsi="Arial" w:cs="Arial"/>
          <w:b/>
          <w:bCs/>
          <w:sz w:val="22"/>
          <w:szCs w:val="22"/>
        </w:rPr>
      </w:pPr>
      <w:r w:rsidRPr="002C76C1">
        <w:rPr>
          <w:rFonts w:ascii="Arial" w:hAnsi="Arial" w:cs="Arial"/>
          <w:sz w:val="22"/>
          <w:szCs w:val="22"/>
        </w:rPr>
        <w:t>The difference in banking details will be investigated and report will be provided by finance.</w:t>
      </w:r>
    </w:p>
    <w:p w:rsidR="006D3AA1" w:rsidRPr="002C76C1" w:rsidRDefault="006D3AA1" w:rsidP="006D3AA1">
      <w:pPr>
        <w:pStyle w:val="ListParagraph"/>
        <w:tabs>
          <w:tab w:val="left" w:pos="426"/>
          <w:tab w:val="center" w:pos="709"/>
        </w:tabs>
        <w:ind w:left="1080"/>
        <w:jc w:val="both"/>
        <w:rPr>
          <w:rFonts w:ascii="Arial" w:hAnsi="Arial" w:cs="Arial"/>
          <w:i/>
          <w:iCs/>
          <w:sz w:val="22"/>
          <w:szCs w:val="22"/>
        </w:rPr>
      </w:pPr>
    </w:p>
    <w:p w:rsidR="006D3AA1" w:rsidRPr="002C76C1" w:rsidRDefault="006D3AA1" w:rsidP="006D3AA1">
      <w:pPr>
        <w:keepNext/>
        <w:tabs>
          <w:tab w:val="center" w:pos="709"/>
        </w:tabs>
        <w:spacing w:after="360" w:line="260" w:lineRule="exact"/>
        <w:jc w:val="both"/>
        <w:rPr>
          <w:b/>
          <w:sz w:val="22"/>
          <w:szCs w:val="22"/>
        </w:rPr>
      </w:pPr>
      <w:r>
        <w:rPr>
          <w:sz w:val="22"/>
          <w:szCs w:val="22"/>
        </w:rPr>
        <w:t>c)</w:t>
      </w:r>
      <w:r>
        <w:rPr>
          <w:sz w:val="22"/>
          <w:szCs w:val="22"/>
        </w:rPr>
        <w:tab/>
      </w:r>
      <w:r>
        <w:rPr>
          <w:sz w:val="22"/>
          <w:szCs w:val="22"/>
        </w:rPr>
        <w:tab/>
      </w:r>
      <w:r w:rsidRPr="002C76C1">
        <w:rPr>
          <w:sz w:val="22"/>
          <w:szCs w:val="22"/>
        </w:rPr>
        <w:t xml:space="preserve">I am not in agreement with the finding for the following reasons </w:t>
      </w:r>
    </w:p>
    <w:tbl>
      <w:tblPr>
        <w:tblStyle w:val="TableGrid"/>
        <w:tblW w:w="0" w:type="auto"/>
        <w:tblInd w:w="817" w:type="dxa"/>
        <w:tblLook w:val="04A0"/>
      </w:tblPr>
      <w:tblGrid>
        <w:gridCol w:w="6131"/>
        <w:gridCol w:w="1080"/>
        <w:gridCol w:w="1170"/>
      </w:tblGrid>
      <w:tr w:rsidR="006D3AA1" w:rsidRPr="0093150E" w:rsidTr="00D90C13">
        <w:tc>
          <w:tcPr>
            <w:tcW w:w="6131" w:type="dxa"/>
          </w:tcPr>
          <w:p w:rsidR="006D3AA1" w:rsidRPr="0093150E" w:rsidRDefault="006D3AA1" w:rsidP="00D90C13">
            <w:pPr>
              <w:pStyle w:val="ListParagraph"/>
              <w:keepNext/>
              <w:tabs>
                <w:tab w:val="center" w:pos="709"/>
              </w:tabs>
              <w:spacing w:line="260" w:lineRule="exact"/>
              <w:ind w:left="0" w:firstLine="709"/>
              <w:jc w:val="both"/>
              <w:rPr>
                <w:rFonts w:ascii="Arial" w:hAnsi="Arial" w:cs="Arial"/>
                <w:b/>
                <w:sz w:val="18"/>
                <w:szCs w:val="18"/>
              </w:rPr>
            </w:pPr>
            <w:r w:rsidRPr="0093150E">
              <w:rPr>
                <w:rFonts w:ascii="Arial" w:hAnsi="Arial" w:cs="Arial"/>
                <w:b/>
                <w:sz w:val="18"/>
                <w:szCs w:val="18"/>
              </w:rPr>
              <w:t>DESCRIPTION</w:t>
            </w:r>
          </w:p>
        </w:tc>
        <w:tc>
          <w:tcPr>
            <w:tcW w:w="2250"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RESPONSE</w:t>
            </w:r>
          </w:p>
        </w:tc>
      </w:tr>
      <w:tr w:rsidR="006D3AA1" w:rsidRPr="0093150E" w:rsidTr="00D90C13">
        <w:tc>
          <w:tcPr>
            <w:tcW w:w="613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Corrective action to be taken</w:t>
            </w:r>
          </w:p>
        </w:tc>
        <w:tc>
          <w:tcPr>
            <w:tcW w:w="2250"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To investigate the matter and report on findings, were possible try recover the monies as recorded</w:t>
            </w:r>
          </w:p>
        </w:tc>
      </w:tr>
      <w:tr w:rsidR="006D3AA1" w:rsidRPr="0093150E" w:rsidTr="00D90C13">
        <w:tc>
          <w:tcPr>
            <w:tcW w:w="6131" w:type="dxa"/>
            <w:vMerge w:val="restart"/>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Does the finding affect an amount disclosed in the financial statements</w:t>
            </w:r>
          </w:p>
        </w:tc>
        <w:tc>
          <w:tcPr>
            <w:tcW w:w="1080" w:type="dxa"/>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Yes</w:t>
            </w:r>
          </w:p>
        </w:tc>
        <w:tc>
          <w:tcPr>
            <w:tcW w:w="1170" w:type="dxa"/>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No</w:t>
            </w:r>
          </w:p>
        </w:tc>
      </w:tr>
      <w:tr w:rsidR="006D3AA1" w:rsidRPr="0093150E" w:rsidTr="00D90C13">
        <w:tc>
          <w:tcPr>
            <w:tcW w:w="6131" w:type="dxa"/>
            <w:vMerge/>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93150E" w:rsidTr="00D90C13">
        <w:tc>
          <w:tcPr>
            <w:tcW w:w="613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If yes, what corrections will be made to the population</w:t>
            </w:r>
          </w:p>
        </w:tc>
        <w:tc>
          <w:tcPr>
            <w:tcW w:w="2250"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93150E" w:rsidTr="00D90C13">
        <w:tc>
          <w:tcPr>
            <w:tcW w:w="613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93150E" w:rsidTr="00D90C13">
        <w:tc>
          <w:tcPr>
            <w:tcW w:w="613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Position of official responsible to take corrective actions</w:t>
            </w:r>
          </w:p>
        </w:tc>
        <w:tc>
          <w:tcPr>
            <w:tcW w:w="2250"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93150E" w:rsidTr="00D90C13">
        <w:tc>
          <w:tcPr>
            <w:tcW w:w="613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Estimated completion date for corrective action</w:t>
            </w:r>
          </w:p>
        </w:tc>
        <w:tc>
          <w:tcPr>
            <w:tcW w:w="2250"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bl>
    <w:p w:rsidR="006D3AA1" w:rsidRPr="0093150E" w:rsidRDefault="006D3AA1" w:rsidP="006D3AA1">
      <w:pPr>
        <w:pStyle w:val="NormalWeb"/>
        <w:tabs>
          <w:tab w:val="center" w:pos="709"/>
        </w:tabs>
        <w:spacing w:after="120" w:line="260" w:lineRule="exact"/>
        <w:rPr>
          <w:rFonts w:ascii="Arial" w:hAnsi="Arial" w:cs="Arial"/>
          <w:b/>
          <w:bCs/>
          <w:sz w:val="18"/>
          <w:szCs w:val="18"/>
        </w:rPr>
      </w:pPr>
    </w:p>
    <w:tbl>
      <w:tblPr>
        <w:tblStyle w:val="TableGrid"/>
        <w:tblW w:w="0" w:type="auto"/>
        <w:tblInd w:w="817" w:type="dxa"/>
        <w:tblLook w:val="04A0"/>
      </w:tblPr>
      <w:tblGrid>
        <w:gridCol w:w="5771"/>
        <w:gridCol w:w="1440"/>
        <w:gridCol w:w="1214"/>
      </w:tblGrid>
      <w:tr w:rsidR="006D3AA1" w:rsidRPr="0093150E" w:rsidTr="00D90C13">
        <w:tc>
          <w:tcPr>
            <w:tcW w:w="5771" w:type="dxa"/>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DESCRIPTION</w:t>
            </w:r>
          </w:p>
        </w:tc>
        <w:tc>
          <w:tcPr>
            <w:tcW w:w="2654"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RESPONSE</w:t>
            </w:r>
          </w:p>
        </w:tc>
      </w:tr>
      <w:tr w:rsidR="006D3AA1" w:rsidRPr="0093150E" w:rsidTr="00D90C13">
        <w:tc>
          <w:tcPr>
            <w:tcW w:w="5771" w:type="dxa"/>
            <w:vMerge w:val="restart"/>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Does management agree with the root cause indicated</w:t>
            </w:r>
          </w:p>
        </w:tc>
        <w:tc>
          <w:tcPr>
            <w:tcW w:w="1440"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b/>
                <w:sz w:val="18"/>
                <w:szCs w:val="18"/>
              </w:rPr>
              <w:t>Yes</w:t>
            </w:r>
          </w:p>
        </w:tc>
        <w:tc>
          <w:tcPr>
            <w:tcW w:w="1214"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b/>
                <w:sz w:val="18"/>
                <w:szCs w:val="18"/>
              </w:rPr>
              <w:t>No</w:t>
            </w:r>
          </w:p>
        </w:tc>
      </w:tr>
      <w:tr w:rsidR="006D3AA1" w:rsidRPr="0093150E" w:rsidTr="00D90C13">
        <w:tc>
          <w:tcPr>
            <w:tcW w:w="5771" w:type="dxa"/>
            <w:vMerge/>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93150E" w:rsidTr="00D90C13">
        <w:tc>
          <w:tcPr>
            <w:tcW w:w="577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If management does not agree with the root cause indicated, please provide the root cause according to management.</w:t>
            </w:r>
          </w:p>
        </w:tc>
        <w:tc>
          <w:tcPr>
            <w:tcW w:w="2654"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bl>
    <w:p w:rsidR="006D3AA1" w:rsidRPr="002C76C1" w:rsidRDefault="006D3AA1" w:rsidP="006D3AA1">
      <w:pPr>
        <w:pStyle w:val="NormalWeb"/>
        <w:tabs>
          <w:tab w:val="center" w:pos="709"/>
        </w:tabs>
        <w:spacing w:after="120" w:line="260" w:lineRule="exact"/>
        <w:rPr>
          <w:rFonts w:ascii="Arial" w:hAnsi="Arial" w:cs="Arial"/>
          <w:b/>
          <w:bCs/>
          <w:sz w:val="22"/>
          <w:szCs w:val="22"/>
        </w:rPr>
      </w:pPr>
    </w:p>
    <w:p w:rsidR="006D3AA1" w:rsidRPr="002C76C1" w:rsidRDefault="006D3AA1" w:rsidP="006D3AA1">
      <w:pPr>
        <w:keepNext/>
        <w:tabs>
          <w:tab w:val="center" w:pos="709"/>
        </w:tabs>
        <w:spacing w:after="360" w:line="260" w:lineRule="exact"/>
        <w:ind w:left="709" w:hanging="709"/>
        <w:jc w:val="both"/>
        <w:rPr>
          <w:b/>
          <w:sz w:val="22"/>
          <w:szCs w:val="22"/>
        </w:rPr>
      </w:pPr>
      <w:r>
        <w:rPr>
          <w:sz w:val="22"/>
          <w:szCs w:val="22"/>
        </w:rPr>
        <w:t>d)</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6D3AA1" w:rsidRPr="002C76C1" w:rsidRDefault="006D3AA1" w:rsidP="006D3AA1">
      <w:pPr>
        <w:pStyle w:val="NormalWeb"/>
        <w:tabs>
          <w:tab w:val="center" w:pos="709"/>
        </w:tabs>
        <w:spacing w:after="120" w:line="260" w:lineRule="exact"/>
        <w:ind w:left="709"/>
        <w:jc w:val="both"/>
        <w:rPr>
          <w:rFonts w:ascii="Arial" w:hAnsi="Arial" w:cs="Arial"/>
          <w:bCs/>
          <w:sz w:val="22"/>
          <w:szCs w:val="22"/>
        </w:rPr>
      </w:pPr>
      <w:r>
        <w:rPr>
          <w:rFonts w:ascii="Arial" w:hAnsi="Arial" w:cs="Arial"/>
          <w:bCs/>
          <w:sz w:val="22"/>
          <w:szCs w:val="22"/>
        </w:rPr>
        <w:tab/>
      </w:r>
      <w:r w:rsidRPr="002C76C1">
        <w:rPr>
          <w:rFonts w:ascii="Arial" w:hAnsi="Arial" w:cs="Arial"/>
          <w:bCs/>
          <w:sz w:val="22"/>
          <w:szCs w:val="22"/>
        </w:rPr>
        <w:t xml:space="preserve">The Architect had specified the furniture which is being manufactured by Forest for standardization and maintaining the same look and feel.  The quotation was not sourced directly from Forest Furniture but P Mash Project Management sourced directly from the manufacturer.  The department should not accept or sign off delivery notes form other service providers as part of process flow.  The departmental policy does not confine the department to only trade with manufacturer therefore suppliers are encouraged to source and sell at an acceptable premium. </w:t>
      </w:r>
    </w:p>
    <w:p w:rsidR="006D3AA1" w:rsidRPr="002C76C1" w:rsidRDefault="006D3AA1" w:rsidP="006D3AA1">
      <w:pPr>
        <w:tabs>
          <w:tab w:val="center" w:pos="709"/>
        </w:tabs>
        <w:ind w:left="426"/>
        <w:jc w:val="both"/>
      </w:pPr>
    </w:p>
    <w:p w:rsidR="006D3AA1" w:rsidRPr="002C76C1" w:rsidRDefault="006D3AA1" w:rsidP="006D3AA1">
      <w:pPr>
        <w:keepNext/>
        <w:tabs>
          <w:tab w:val="center" w:pos="709"/>
        </w:tabs>
        <w:spacing w:after="360" w:line="260" w:lineRule="exact"/>
        <w:ind w:left="709" w:hanging="709"/>
        <w:jc w:val="both"/>
        <w:rPr>
          <w:b/>
          <w:sz w:val="22"/>
          <w:szCs w:val="22"/>
        </w:rPr>
      </w:pPr>
      <w:r>
        <w:rPr>
          <w:sz w:val="22"/>
          <w:szCs w:val="22"/>
        </w:rPr>
        <w:t>e)</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6D3AA1" w:rsidRPr="002C76C1" w:rsidRDefault="006D3AA1" w:rsidP="006D3AA1">
      <w:pPr>
        <w:pStyle w:val="ListParagraph"/>
        <w:tabs>
          <w:tab w:val="center" w:pos="709"/>
        </w:tabs>
        <w:spacing w:after="120" w:line="260" w:lineRule="exact"/>
        <w:ind w:left="709"/>
        <w:jc w:val="both"/>
        <w:rPr>
          <w:rFonts w:ascii="Arial" w:hAnsi="Arial" w:cs="Arial"/>
          <w:bCs/>
          <w:sz w:val="22"/>
          <w:szCs w:val="22"/>
        </w:rPr>
      </w:pPr>
      <w:r>
        <w:rPr>
          <w:rFonts w:ascii="Arial" w:hAnsi="Arial" w:cs="Arial"/>
          <w:bCs/>
          <w:sz w:val="22"/>
          <w:szCs w:val="22"/>
        </w:rPr>
        <w:tab/>
      </w:r>
      <w:r w:rsidRPr="002C76C1">
        <w:rPr>
          <w:rFonts w:ascii="Arial" w:hAnsi="Arial" w:cs="Arial"/>
          <w:bCs/>
          <w:sz w:val="22"/>
          <w:szCs w:val="22"/>
        </w:rPr>
        <w:t xml:space="preserve">The department solicited quotations by inviting 5 suppliers from a limited prestige supplier list with the hope that at least 3 will respond. </w:t>
      </w:r>
    </w:p>
    <w:p w:rsidR="006D3AA1" w:rsidRPr="002C76C1" w:rsidRDefault="006D3AA1" w:rsidP="006D3AA1">
      <w:pPr>
        <w:pStyle w:val="ListParagraph"/>
        <w:tabs>
          <w:tab w:val="center" w:pos="709"/>
        </w:tabs>
        <w:spacing w:after="120" w:line="260" w:lineRule="exact"/>
        <w:ind w:left="360"/>
        <w:jc w:val="both"/>
        <w:rPr>
          <w:rFonts w:ascii="Arial" w:hAnsi="Arial" w:cs="Arial"/>
          <w:bCs/>
          <w:sz w:val="22"/>
          <w:szCs w:val="22"/>
        </w:rPr>
      </w:pPr>
    </w:p>
    <w:p w:rsidR="006D3AA1" w:rsidRPr="004A0FB7" w:rsidRDefault="006D3AA1" w:rsidP="006D3AA1">
      <w:pPr>
        <w:tabs>
          <w:tab w:val="center" w:pos="709"/>
        </w:tabs>
        <w:spacing w:after="120" w:line="260" w:lineRule="exact"/>
        <w:ind w:left="709" w:hanging="709"/>
        <w:contextualSpacing/>
        <w:jc w:val="both"/>
        <w:rPr>
          <w:sz w:val="22"/>
          <w:szCs w:val="22"/>
        </w:rPr>
      </w:pPr>
      <w:r>
        <w:rPr>
          <w:sz w:val="22"/>
          <w:szCs w:val="22"/>
        </w:rPr>
        <w:t>f)</w:t>
      </w:r>
      <w:r>
        <w:rPr>
          <w:sz w:val="22"/>
          <w:szCs w:val="22"/>
        </w:rPr>
        <w:tab/>
      </w:r>
      <w:r>
        <w:rPr>
          <w:sz w:val="22"/>
          <w:szCs w:val="22"/>
        </w:rPr>
        <w:tab/>
      </w:r>
      <w:r w:rsidRPr="004A0FB7">
        <w:rPr>
          <w:sz w:val="22"/>
          <w:szCs w:val="22"/>
        </w:rPr>
        <w:t>The PA-20.1 scoring model is a standard form used to calculate points manually.  When using the electronic version, the system automatically take the total score to the nearest decimal hence if you compare PA-16 and electronic calculation you will realize a slide change.  It is conceded however that the scoring model that was used was based on the CIDB formula!</w:t>
      </w:r>
    </w:p>
    <w:p w:rsidR="006D3AA1" w:rsidRPr="002C76C1" w:rsidRDefault="006D3AA1" w:rsidP="006D3AA1">
      <w:pPr>
        <w:pStyle w:val="ListParagraph"/>
        <w:tabs>
          <w:tab w:val="center" w:pos="709"/>
        </w:tabs>
        <w:spacing w:after="120" w:line="260" w:lineRule="exact"/>
        <w:ind w:left="360"/>
        <w:jc w:val="both"/>
        <w:rPr>
          <w:rFonts w:ascii="Arial" w:hAnsi="Arial" w:cs="Arial"/>
          <w:sz w:val="22"/>
          <w:szCs w:val="22"/>
        </w:rPr>
      </w:pPr>
    </w:p>
    <w:p w:rsidR="006D3AA1" w:rsidRPr="002C76C1" w:rsidRDefault="006D3AA1" w:rsidP="006D3AA1">
      <w:pPr>
        <w:tabs>
          <w:tab w:val="center" w:pos="709"/>
        </w:tabs>
        <w:spacing w:after="120" w:line="260" w:lineRule="exact"/>
        <w:jc w:val="both"/>
        <w:rPr>
          <w:bCs/>
          <w:sz w:val="22"/>
          <w:szCs w:val="22"/>
        </w:rPr>
      </w:pPr>
    </w:p>
    <w:p w:rsidR="006D3AA1" w:rsidRPr="002C76C1" w:rsidRDefault="006D3AA1" w:rsidP="006D3AA1">
      <w:pPr>
        <w:pStyle w:val="ListParagraph"/>
        <w:keepNext/>
        <w:tabs>
          <w:tab w:val="center" w:pos="709"/>
        </w:tabs>
        <w:spacing w:after="360" w:line="260" w:lineRule="exact"/>
        <w:ind w:left="709"/>
        <w:jc w:val="both"/>
        <w:rPr>
          <w:rFonts w:ascii="Arial" w:hAnsi="Arial" w:cs="Arial"/>
          <w:bCs/>
          <w:sz w:val="22"/>
          <w:szCs w:val="22"/>
        </w:rPr>
      </w:pPr>
      <w:r>
        <w:rPr>
          <w:rFonts w:ascii="Arial" w:hAnsi="Arial" w:cs="Arial"/>
          <w:bCs/>
          <w:sz w:val="22"/>
          <w:szCs w:val="22"/>
        </w:rPr>
        <w:tab/>
      </w:r>
      <w:r w:rsidRPr="002C76C1">
        <w:rPr>
          <w:rFonts w:ascii="Arial" w:hAnsi="Arial" w:cs="Arial"/>
          <w:bCs/>
          <w:sz w:val="22"/>
          <w:szCs w:val="22"/>
        </w:rPr>
        <w:t xml:space="preserve">To correct the finding of the audit report for the year ending 31 March 2011, a decision was taken to include the prestige environment on Proquote.  An advert was placed in the two national newspapers (City Press and Sunday Times) to invite prestige suppliers to apply onto DPW Supplier Register database. The currently manually used suppliers were send letters to register onto the database which the response was not satisfactorily. The ones that  responded to the advert were successfully registered onto DPW database.  Currently prestige database is done manually. A decision was made by management having seen the number of service providers registered on Supplier Register database that we should move away from manual system and use Proqoute. </w:t>
      </w:r>
    </w:p>
    <w:p w:rsidR="006D3AA1" w:rsidRPr="002C76C1" w:rsidRDefault="006D3AA1" w:rsidP="006D3AA1">
      <w:pPr>
        <w:pStyle w:val="ListParagraph"/>
        <w:keepNext/>
        <w:tabs>
          <w:tab w:val="center" w:pos="709"/>
        </w:tabs>
        <w:spacing w:after="360" w:line="260" w:lineRule="exact"/>
        <w:ind w:left="709"/>
        <w:jc w:val="both"/>
        <w:rPr>
          <w:rFonts w:ascii="Arial" w:hAnsi="Arial" w:cs="Arial"/>
          <w:bCs/>
          <w:sz w:val="22"/>
          <w:szCs w:val="22"/>
        </w:rPr>
      </w:pPr>
      <w:r>
        <w:rPr>
          <w:rFonts w:ascii="Arial" w:hAnsi="Arial" w:cs="Arial"/>
          <w:bCs/>
          <w:sz w:val="22"/>
          <w:szCs w:val="22"/>
        </w:rPr>
        <w:tab/>
      </w:r>
      <w:r w:rsidRPr="002C76C1">
        <w:rPr>
          <w:rFonts w:ascii="Arial" w:hAnsi="Arial" w:cs="Arial"/>
          <w:bCs/>
          <w:sz w:val="22"/>
          <w:szCs w:val="22"/>
        </w:rPr>
        <w:t>DPW started using Proqoute for any prestige services but the system was allocating wrong service providers due to the misalignment of ICN numbers and item codes. We are in a process for correcting the ICN numbers and item codes and linking them to the correct suppliers, only then we will be able to fully use Proqoute for any prestige services.</w:t>
      </w:r>
    </w:p>
    <w:p w:rsidR="006D3AA1" w:rsidRPr="004A0FB7" w:rsidRDefault="006D3AA1" w:rsidP="006D3AA1">
      <w:pPr>
        <w:tabs>
          <w:tab w:val="left" w:pos="426"/>
          <w:tab w:val="center" w:pos="709"/>
        </w:tabs>
        <w:jc w:val="both"/>
        <w:rPr>
          <w:i/>
          <w:sz w:val="22"/>
          <w:szCs w:val="22"/>
        </w:rPr>
      </w:pPr>
      <w:r w:rsidRPr="004A0FB7">
        <w:rPr>
          <w:i/>
          <w:iCs/>
          <w:sz w:val="22"/>
          <w:szCs w:val="22"/>
        </w:rPr>
        <w:t>Name:</w:t>
      </w:r>
      <w:r w:rsidRPr="004A0FB7">
        <w:rPr>
          <w:rFonts w:eastAsia="Arial Unicode MS"/>
          <w:sz w:val="22"/>
          <w:szCs w:val="22"/>
        </w:rPr>
        <w:t xml:space="preserve">   Eulala Kruger</w:t>
      </w:r>
    </w:p>
    <w:p w:rsidR="006D3AA1" w:rsidRPr="004A0FB7" w:rsidRDefault="006D3AA1" w:rsidP="006D3AA1">
      <w:pPr>
        <w:tabs>
          <w:tab w:val="center" w:pos="709"/>
        </w:tabs>
        <w:jc w:val="both"/>
        <w:rPr>
          <w:i/>
          <w:iCs/>
          <w:sz w:val="22"/>
          <w:szCs w:val="22"/>
        </w:rPr>
      </w:pPr>
      <w:r w:rsidRPr="004A0FB7">
        <w:rPr>
          <w:i/>
          <w:iCs/>
          <w:sz w:val="22"/>
          <w:szCs w:val="22"/>
        </w:rPr>
        <w:t>Position:  Acting – Chief Director – Supply Chain Management</w:t>
      </w:r>
    </w:p>
    <w:p w:rsidR="006D3AA1" w:rsidRPr="004A0FB7" w:rsidRDefault="006D3AA1" w:rsidP="006D3AA1">
      <w:pPr>
        <w:tabs>
          <w:tab w:val="center" w:pos="709"/>
        </w:tabs>
        <w:jc w:val="both"/>
      </w:pPr>
      <w:r w:rsidRPr="004A0FB7">
        <w:rPr>
          <w:i/>
          <w:iCs/>
          <w:sz w:val="22"/>
          <w:szCs w:val="22"/>
        </w:rPr>
        <w:t>Date: 28 June 2012</w:t>
      </w:r>
    </w:p>
    <w:p w:rsidR="006D3AA1" w:rsidRPr="002C76C1" w:rsidRDefault="006D3AA1" w:rsidP="006D3AA1">
      <w:pPr>
        <w:tabs>
          <w:tab w:val="center" w:pos="709"/>
        </w:tabs>
        <w:spacing w:after="120"/>
        <w:jc w:val="both"/>
      </w:pPr>
    </w:p>
    <w:p w:rsidR="006D3AA1" w:rsidRPr="002C76C1" w:rsidRDefault="006D3AA1" w:rsidP="006D3AA1">
      <w:pPr>
        <w:tabs>
          <w:tab w:val="center" w:pos="709"/>
        </w:tabs>
        <w:spacing w:after="120"/>
        <w:jc w:val="both"/>
        <w:rPr>
          <w:b/>
          <w:sz w:val="22"/>
          <w:szCs w:val="22"/>
        </w:rPr>
      </w:pPr>
      <w:r w:rsidRPr="002C76C1">
        <w:rPr>
          <w:b/>
          <w:sz w:val="22"/>
          <w:szCs w:val="22"/>
        </w:rPr>
        <w:t>Auditor’s conclusion:</w:t>
      </w:r>
    </w:p>
    <w:p w:rsidR="006D3AA1" w:rsidRPr="002C76C1" w:rsidRDefault="006D3AA1" w:rsidP="006D3AA1">
      <w:pPr>
        <w:tabs>
          <w:tab w:val="center" w:pos="709"/>
        </w:tabs>
        <w:spacing w:after="120"/>
        <w:jc w:val="both"/>
        <w:rPr>
          <w:sz w:val="22"/>
          <w:szCs w:val="22"/>
        </w:rPr>
      </w:pPr>
    </w:p>
    <w:p w:rsidR="006D3AA1" w:rsidRPr="002C76C1" w:rsidRDefault="006D3AA1" w:rsidP="006F5D2E">
      <w:pPr>
        <w:pStyle w:val="ListParagraph"/>
        <w:keepNext/>
        <w:numPr>
          <w:ilvl w:val="0"/>
          <w:numId w:val="201"/>
        </w:numPr>
        <w:tabs>
          <w:tab w:val="center" w:pos="709"/>
        </w:tabs>
        <w:spacing w:after="360" w:line="260" w:lineRule="exact"/>
        <w:contextualSpacing/>
        <w:jc w:val="both"/>
        <w:rPr>
          <w:rFonts w:ascii="Arial" w:hAnsi="Arial" w:cs="Arial"/>
          <w:b/>
          <w:bCs/>
          <w:sz w:val="22"/>
          <w:szCs w:val="22"/>
        </w:rPr>
      </w:pPr>
      <w:r w:rsidRPr="002C76C1">
        <w:rPr>
          <w:rFonts w:ascii="Arial" w:hAnsi="Arial" w:cs="Arial"/>
          <w:sz w:val="22"/>
          <w:szCs w:val="22"/>
        </w:rPr>
        <w:t>Management agrees with the finding. The corrective actions indicated by management will be followed up in the next audit.</w:t>
      </w:r>
    </w:p>
    <w:p w:rsidR="006D3AA1" w:rsidRPr="002C76C1" w:rsidRDefault="006D3AA1" w:rsidP="006D3AA1">
      <w:pPr>
        <w:tabs>
          <w:tab w:val="center" w:pos="709"/>
        </w:tabs>
        <w:spacing w:after="120"/>
        <w:ind w:firstLine="720"/>
        <w:jc w:val="both"/>
        <w:rPr>
          <w:sz w:val="22"/>
          <w:szCs w:val="22"/>
        </w:rPr>
      </w:pPr>
      <w:r w:rsidRPr="002C76C1">
        <w:rPr>
          <w:sz w:val="22"/>
          <w:szCs w:val="22"/>
        </w:rPr>
        <w:t>The following matters remain unresolved:</w:t>
      </w:r>
    </w:p>
    <w:p w:rsidR="006D3AA1" w:rsidRPr="002C76C1" w:rsidRDefault="006D3AA1" w:rsidP="006F5D2E">
      <w:pPr>
        <w:pStyle w:val="ListParagraph"/>
        <w:keepNext/>
        <w:numPr>
          <w:ilvl w:val="0"/>
          <w:numId w:val="201"/>
        </w:numPr>
        <w:tabs>
          <w:tab w:val="center" w:pos="709"/>
        </w:tabs>
        <w:spacing w:after="360" w:line="260" w:lineRule="exact"/>
        <w:contextualSpacing/>
        <w:jc w:val="both"/>
        <w:rPr>
          <w:rFonts w:ascii="Arial" w:hAnsi="Arial" w:cs="Arial"/>
          <w:b/>
          <w:bCs/>
          <w:sz w:val="22"/>
          <w:szCs w:val="22"/>
        </w:rPr>
      </w:pPr>
      <w:r w:rsidRPr="002C76C1">
        <w:rPr>
          <w:rFonts w:ascii="Arial" w:hAnsi="Arial" w:cs="Arial"/>
          <w:sz w:val="22"/>
          <w:szCs w:val="22"/>
        </w:rPr>
        <w:t>P Mash Project Management was trading as Essel Trading prior 28</w:t>
      </w:r>
      <w:r w:rsidRPr="002C76C1">
        <w:rPr>
          <w:rFonts w:ascii="Arial" w:hAnsi="Arial" w:cs="Arial"/>
          <w:sz w:val="22"/>
          <w:szCs w:val="22"/>
          <w:vertAlign w:val="superscript"/>
        </w:rPr>
        <w:t>th</w:t>
      </w:r>
      <w:r w:rsidRPr="002C76C1">
        <w:rPr>
          <w:rFonts w:ascii="Arial" w:hAnsi="Arial" w:cs="Arial"/>
          <w:sz w:val="22"/>
          <w:szCs w:val="22"/>
        </w:rPr>
        <w:t xml:space="preserve"> May 2010, when change took place the department was forwarded relevant document hence on the date of transaction our current records reflect P Mash Project Management.</w:t>
      </w:r>
    </w:p>
    <w:p w:rsidR="006D3AA1" w:rsidRPr="002C76C1" w:rsidRDefault="006D3AA1" w:rsidP="006F5D2E">
      <w:pPr>
        <w:pStyle w:val="CommentText"/>
        <w:numPr>
          <w:ilvl w:val="0"/>
          <w:numId w:val="200"/>
        </w:numPr>
        <w:tabs>
          <w:tab w:val="center" w:pos="709"/>
        </w:tabs>
        <w:ind w:left="1440" w:hanging="720"/>
        <w:rPr>
          <w:sz w:val="22"/>
          <w:szCs w:val="22"/>
        </w:rPr>
      </w:pPr>
      <w:r w:rsidRPr="002C76C1">
        <w:rPr>
          <w:sz w:val="22"/>
          <w:szCs w:val="22"/>
        </w:rPr>
        <w:t>The department has not indicated which documentation it has received that indicated that P Mash Project Management was trading as Essel Trading. In addition, the most relevant document is the document from CIPC, (Companies and Intellectual Property Commission,). CIPC is currently indicating that P Mash is not trading as Essel Trading. The documentation was also not attached to management’s response.</w:t>
      </w:r>
    </w:p>
    <w:p w:rsidR="006D3AA1" w:rsidRPr="002C76C1" w:rsidRDefault="006D3AA1" w:rsidP="006F5D2E">
      <w:pPr>
        <w:pStyle w:val="CommentText"/>
        <w:numPr>
          <w:ilvl w:val="0"/>
          <w:numId w:val="200"/>
        </w:numPr>
        <w:tabs>
          <w:tab w:val="center" w:pos="709"/>
        </w:tabs>
        <w:ind w:left="1440" w:hanging="720"/>
        <w:rPr>
          <w:sz w:val="22"/>
          <w:szCs w:val="22"/>
        </w:rPr>
      </w:pPr>
      <w:r w:rsidRPr="002C76C1">
        <w:rPr>
          <w:sz w:val="22"/>
          <w:szCs w:val="22"/>
        </w:rPr>
        <w:t>The matter relating to the invoice is under investigation and is therefore unresolved.</w:t>
      </w:r>
    </w:p>
    <w:p w:rsidR="006D3AA1" w:rsidRPr="002C76C1" w:rsidRDefault="006D3AA1" w:rsidP="006F5D2E">
      <w:pPr>
        <w:pStyle w:val="CommentText"/>
        <w:numPr>
          <w:ilvl w:val="0"/>
          <w:numId w:val="200"/>
        </w:numPr>
        <w:tabs>
          <w:tab w:val="center" w:pos="709"/>
        </w:tabs>
        <w:ind w:left="1440" w:hanging="720"/>
        <w:rPr>
          <w:sz w:val="22"/>
          <w:szCs w:val="22"/>
        </w:rPr>
      </w:pPr>
      <w:r w:rsidRPr="002C76C1">
        <w:rPr>
          <w:sz w:val="22"/>
          <w:szCs w:val="22"/>
        </w:rPr>
        <w:t>The difference in banking details will be investigated and report will be provided by finance and as a result the matter is unresolved.</w:t>
      </w:r>
    </w:p>
    <w:p w:rsidR="006D3AA1" w:rsidRPr="002C76C1" w:rsidRDefault="006D3AA1" w:rsidP="006D3AA1">
      <w:pPr>
        <w:pStyle w:val="CommentText"/>
        <w:tabs>
          <w:tab w:val="center" w:pos="709"/>
        </w:tabs>
        <w:ind w:left="1800"/>
        <w:rPr>
          <w:sz w:val="22"/>
          <w:szCs w:val="22"/>
        </w:rPr>
      </w:pPr>
    </w:p>
    <w:p w:rsidR="006D3AA1" w:rsidRPr="002C76C1" w:rsidRDefault="006D3AA1" w:rsidP="006F5D2E">
      <w:pPr>
        <w:pStyle w:val="ListParagraph"/>
        <w:keepNext/>
        <w:numPr>
          <w:ilvl w:val="0"/>
          <w:numId w:val="201"/>
        </w:numPr>
        <w:tabs>
          <w:tab w:val="center" w:pos="709"/>
        </w:tabs>
        <w:spacing w:after="360" w:line="260" w:lineRule="exact"/>
        <w:contextualSpacing/>
        <w:jc w:val="both"/>
        <w:rPr>
          <w:rFonts w:ascii="Arial" w:hAnsi="Arial" w:cs="Arial"/>
          <w:sz w:val="22"/>
          <w:szCs w:val="22"/>
        </w:rPr>
      </w:pPr>
      <w:r w:rsidRPr="002C76C1">
        <w:rPr>
          <w:rFonts w:ascii="Arial" w:hAnsi="Arial" w:cs="Arial"/>
          <w:sz w:val="22"/>
          <w:szCs w:val="22"/>
        </w:rPr>
        <w:t>Management has not responded to the finding as to how the department followed up the differences in banking details and confirmed that the amount was paid into the correct bank account and therefore to the correct service provider. The matter is therefore unresolved.</w:t>
      </w:r>
    </w:p>
    <w:p w:rsidR="006D3AA1" w:rsidRDefault="006D3AA1" w:rsidP="006F5D2E">
      <w:pPr>
        <w:pStyle w:val="ListParagraph"/>
        <w:keepNext/>
        <w:numPr>
          <w:ilvl w:val="0"/>
          <w:numId w:val="201"/>
        </w:numPr>
        <w:tabs>
          <w:tab w:val="center" w:pos="709"/>
        </w:tabs>
        <w:spacing w:after="360" w:line="260" w:lineRule="exact"/>
        <w:contextualSpacing/>
        <w:jc w:val="both"/>
        <w:rPr>
          <w:rFonts w:ascii="Arial" w:hAnsi="Arial" w:cs="Arial"/>
          <w:sz w:val="22"/>
          <w:szCs w:val="22"/>
        </w:rPr>
      </w:pPr>
      <w:r w:rsidRPr="002C76C1">
        <w:rPr>
          <w:rFonts w:ascii="Arial" w:hAnsi="Arial" w:cs="Arial"/>
          <w:sz w:val="22"/>
          <w:szCs w:val="22"/>
        </w:rPr>
        <w:t>It was indicated that the furniture was manufactured by Forest Furniture, which is a registered supplier on the database. It is therefore not evident why the procurement was made via P Mash Project Management.  P Mash Project Management merely acted as a middle man between Forest Office Furniture and the department. The matter therefore remains unresolved.</w:t>
      </w:r>
    </w:p>
    <w:p w:rsidR="006D3AA1" w:rsidRPr="002C76C1" w:rsidRDefault="006D3AA1" w:rsidP="006D3AA1">
      <w:pPr>
        <w:pStyle w:val="ListParagraph"/>
        <w:keepNext/>
        <w:tabs>
          <w:tab w:val="center" w:pos="709"/>
        </w:tabs>
        <w:spacing w:after="360" w:line="260" w:lineRule="exact"/>
        <w:contextualSpacing/>
        <w:jc w:val="both"/>
        <w:rPr>
          <w:rFonts w:ascii="Arial" w:hAnsi="Arial" w:cs="Arial"/>
          <w:sz w:val="22"/>
          <w:szCs w:val="22"/>
        </w:rPr>
      </w:pPr>
    </w:p>
    <w:p w:rsidR="006D3AA1" w:rsidRPr="002C76C1" w:rsidRDefault="006D3AA1" w:rsidP="006F5D2E">
      <w:pPr>
        <w:pStyle w:val="ListParagraph"/>
        <w:keepNext/>
        <w:numPr>
          <w:ilvl w:val="0"/>
          <w:numId w:val="201"/>
        </w:numPr>
        <w:tabs>
          <w:tab w:val="center" w:pos="709"/>
        </w:tabs>
        <w:spacing w:after="360" w:line="260" w:lineRule="exact"/>
        <w:contextualSpacing/>
        <w:jc w:val="both"/>
        <w:rPr>
          <w:rFonts w:ascii="Arial" w:hAnsi="Arial" w:cs="Arial"/>
          <w:sz w:val="22"/>
          <w:szCs w:val="22"/>
        </w:rPr>
      </w:pPr>
      <w:r w:rsidRPr="002C76C1">
        <w:rPr>
          <w:rFonts w:ascii="Arial" w:hAnsi="Arial" w:cs="Arial"/>
          <w:sz w:val="22"/>
          <w:szCs w:val="22"/>
          <w:lang w:val="en-US"/>
        </w:rPr>
        <w:t xml:space="preserve">Based on management’s response, it is still not evident why the department did not invite Forest Office Furniture to quote. We do acknowledge however that the department has </w:t>
      </w:r>
      <w:r w:rsidRPr="002C76C1">
        <w:rPr>
          <w:rFonts w:ascii="Arial" w:hAnsi="Arial" w:cs="Arial"/>
          <w:bCs/>
          <w:sz w:val="22"/>
          <w:szCs w:val="22"/>
        </w:rPr>
        <w:t>solicited quotations by inviting 5 suppliers. However, it should be mentioned that as management has said that the prestige supplier list is “limited”, and as a result management should update the prestige supplier list to include additional service providers. It must be highlighted that the commodities listed on the prestige supplier list are readily available. The matter remains unresolved.</w:t>
      </w:r>
    </w:p>
    <w:p w:rsidR="006D3AA1" w:rsidRPr="002C76C1" w:rsidRDefault="006D3AA1" w:rsidP="006D3AA1">
      <w:pPr>
        <w:pStyle w:val="ListParagraph"/>
        <w:tabs>
          <w:tab w:val="center" w:pos="709"/>
        </w:tabs>
        <w:rPr>
          <w:rFonts w:ascii="Arial" w:hAnsi="Arial" w:cs="Arial"/>
          <w:sz w:val="22"/>
          <w:szCs w:val="22"/>
        </w:rPr>
      </w:pPr>
    </w:p>
    <w:p w:rsidR="006D3AA1" w:rsidRPr="002C76C1" w:rsidRDefault="006D3AA1" w:rsidP="006F5D2E">
      <w:pPr>
        <w:pStyle w:val="ListParagraph"/>
        <w:keepNext/>
        <w:numPr>
          <w:ilvl w:val="0"/>
          <w:numId w:val="201"/>
        </w:numPr>
        <w:tabs>
          <w:tab w:val="center" w:pos="709"/>
        </w:tabs>
        <w:spacing w:after="120" w:line="260" w:lineRule="exact"/>
        <w:contextualSpacing/>
        <w:jc w:val="both"/>
        <w:rPr>
          <w:rFonts w:ascii="Arial" w:hAnsi="Arial" w:cs="Arial"/>
          <w:sz w:val="22"/>
          <w:szCs w:val="22"/>
        </w:rPr>
      </w:pPr>
      <w:r w:rsidRPr="002C76C1">
        <w:rPr>
          <w:rFonts w:ascii="Arial" w:hAnsi="Arial" w:cs="Arial"/>
          <w:sz w:val="22"/>
          <w:szCs w:val="22"/>
          <w:lang w:val="en-US"/>
        </w:rPr>
        <w:t>Management did not respond to the fact that services were procured in Jun 2011 from Office Furniture and based on the rotation they may not have been considered to provide a quotation. The matter therefore remains unresolved.</w:t>
      </w:r>
    </w:p>
    <w:p w:rsidR="006D3AA1" w:rsidRPr="002C76C1" w:rsidRDefault="006D3AA1" w:rsidP="006D3AA1">
      <w:pPr>
        <w:pStyle w:val="ListParagraph"/>
        <w:tabs>
          <w:tab w:val="center" w:pos="709"/>
        </w:tabs>
        <w:rPr>
          <w:rFonts w:ascii="Arial" w:hAnsi="Arial" w:cs="Arial"/>
          <w:sz w:val="22"/>
          <w:szCs w:val="22"/>
        </w:rPr>
      </w:pPr>
    </w:p>
    <w:p w:rsidR="006D3AA1" w:rsidRPr="002C76C1" w:rsidRDefault="006D3AA1" w:rsidP="006F5D2E">
      <w:pPr>
        <w:pStyle w:val="ListParagraph"/>
        <w:keepNext/>
        <w:numPr>
          <w:ilvl w:val="0"/>
          <w:numId w:val="201"/>
        </w:numPr>
        <w:tabs>
          <w:tab w:val="center" w:pos="709"/>
        </w:tabs>
        <w:spacing w:after="120" w:line="260" w:lineRule="exact"/>
        <w:contextualSpacing/>
        <w:jc w:val="both"/>
        <w:rPr>
          <w:rFonts w:ascii="Arial" w:hAnsi="Arial" w:cs="Arial"/>
          <w:sz w:val="22"/>
          <w:szCs w:val="22"/>
        </w:rPr>
      </w:pPr>
      <w:r w:rsidRPr="002C76C1">
        <w:rPr>
          <w:rFonts w:ascii="Arial" w:hAnsi="Arial" w:cs="Arial"/>
          <w:sz w:val="22"/>
          <w:szCs w:val="22"/>
        </w:rPr>
        <w:t>Management’s response is being perceived as being in agreement with the finding. The matter therefore remains unresolved.</w:t>
      </w:r>
    </w:p>
    <w:p w:rsidR="006D3AA1" w:rsidRPr="002C76C1" w:rsidRDefault="006D3AA1" w:rsidP="006D3AA1">
      <w:pPr>
        <w:pStyle w:val="ListParagraph"/>
        <w:tabs>
          <w:tab w:val="center" w:pos="709"/>
        </w:tabs>
        <w:rPr>
          <w:rFonts w:ascii="Arial" w:hAnsi="Arial" w:cs="Arial"/>
          <w:sz w:val="22"/>
          <w:szCs w:val="22"/>
        </w:rPr>
      </w:pPr>
    </w:p>
    <w:p w:rsidR="006D3AA1" w:rsidRPr="002C76C1" w:rsidRDefault="006D3AA1" w:rsidP="006F5D2E">
      <w:pPr>
        <w:pStyle w:val="ListParagraph"/>
        <w:keepNext/>
        <w:numPr>
          <w:ilvl w:val="0"/>
          <w:numId w:val="201"/>
        </w:numPr>
        <w:tabs>
          <w:tab w:val="center" w:pos="709"/>
        </w:tabs>
        <w:spacing w:after="120" w:line="260" w:lineRule="exact"/>
        <w:contextualSpacing/>
        <w:jc w:val="both"/>
        <w:rPr>
          <w:rFonts w:ascii="Arial" w:hAnsi="Arial" w:cs="Arial"/>
          <w:sz w:val="22"/>
          <w:szCs w:val="22"/>
        </w:rPr>
      </w:pPr>
      <w:r w:rsidRPr="002C76C1">
        <w:rPr>
          <w:rFonts w:ascii="Arial" w:hAnsi="Arial" w:cs="Arial"/>
          <w:sz w:val="22"/>
          <w:szCs w:val="22"/>
        </w:rPr>
        <w:t>Management did not respond to the matter and it therefore remains unresolved.</w:t>
      </w:r>
    </w:p>
    <w:p w:rsidR="006D3AA1" w:rsidRPr="002C76C1" w:rsidRDefault="006D3AA1" w:rsidP="006D3AA1">
      <w:pPr>
        <w:pStyle w:val="ListParagraph"/>
        <w:tabs>
          <w:tab w:val="center" w:pos="709"/>
        </w:tabs>
        <w:rPr>
          <w:rFonts w:ascii="Arial" w:hAnsi="Arial" w:cs="Arial"/>
          <w:sz w:val="22"/>
          <w:szCs w:val="22"/>
        </w:rPr>
      </w:pPr>
    </w:p>
    <w:p w:rsidR="006D3AA1" w:rsidRPr="002C76C1" w:rsidRDefault="006D3AA1" w:rsidP="006F5D2E">
      <w:pPr>
        <w:pStyle w:val="ListParagraph"/>
        <w:keepNext/>
        <w:numPr>
          <w:ilvl w:val="0"/>
          <w:numId w:val="201"/>
        </w:numPr>
        <w:tabs>
          <w:tab w:val="center" w:pos="709"/>
        </w:tabs>
        <w:spacing w:after="120" w:line="260" w:lineRule="exact"/>
        <w:contextualSpacing/>
        <w:jc w:val="both"/>
        <w:rPr>
          <w:rFonts w:ascii="Arial" w:hAnsi="Arial" w:cs="Arial"/>
          <w:sz w:val="22"/>
          <w:szCs w:val="22"/>
        </w:rPr>
      </w:pPr>
      <w:r w:rsidRPr="002C76C1">
        <w:rPr>
          <w:rFonts w:ascii="Arial" w:hAnsi="Arial" w:cs="Arial"/>
          <w:sz w:val="22"/>
          <w:szCs w:val="22"/>
        </w:rPr>
        <w:t>Management did not respond to the matter and it therefore remains unresolved.</w:t>
      </w:r>
    </w:p>
    <w:p w:rsidR="006D3AA1" w:rsidRPr="002C76C1" w:rsidRDefault="006D3AA1" w:rsidP="006D3AA1">
      <w:pPr>
        <w:pStyle w:val="ListParagraph"/>
        <w:keepNext/>
        <w:tabs>
          <w:tab w:val="center" w:pos="709"/>
        </w:tabs>
        <w:spacing w:after="120" w:line="260" w:lineRule="exact"/>
        <w:jc w:val="both"/>
        <w:rPr>
          <w:rFonts w:ascii="Arial" w:hAnsi="Arial" w:cs="Arial"/>
          <w:sz w:val="22"/>
          <w:szCs w:val="22"/>
        </w:rPr>
      </w:pPr>
    </w:p>
    <w:p w:rsidR="006D3AA1" w:rsidRPr="002C76C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Pr="0093150E" w:rsidRDefault="006D3AA1" w:rsidP="006F5D2E">
      <w:pPr>
        <w:pStyle w:val="ListParagraph"/>
        <w:numPr>
          <w:ilvl w:val="0"/>
          <w:numId w:val="296"/>
        </w:numPr>
        <w:tabs>
          <w:tab w:val="center" w:pos="709"/>
        </w:tabs>
        <w:spacing w:after="120"/>
        <w:jc w:val="both"/>
        <w:rPr>
          <w:rFonts w:ascii="Arial" w:hAnsi="Arial" w:cs="Arial"/>
          <w:b/>
          <w:bCs/>
          <w:color w:val="FF0000"/>
          <w:sz w:val="22"/>
          <w:szCs w:val="22"/>
        </w:rPr>
      </w:pPr>
      <w:r w:rsidRPr="0093150E">
        <w:rPr>
          <w:rFonts w:ascii="Arial" w:hAnsi="Arial" w:cs="Arial"/>
          <w:b/>
          <w:bCs/>
          <w:sz w:val="22"/>
          <w:szCs w:val="22"/>
        </w:rPr>
        <w:t>Deviation from SCM: Maphale Motuba Creations CC – Pretoria regional office</w:t>
      </w:r>
      <w:r w:rsidRPr="0093150E">
        <w:rPr>
          <w:rFonts w:ascii="Arial" w:hAnsi="Arial" w:cs="Arial"/>
          <w:b/>
          <w:bCs/>
          <w:color w:val="FF0000"/>
          <w:sz w:val="22"/>
          <w:szCs w:val="22"/>
        </w:rPr>
        <w:t xml:space="preserve"> Ex 118</w:t>
      </w:r>
    </w:p>
    <w:p w:rsidR="006D3AA1" w:rsidRPr="0093150E" w:rsidRDefault="006D3AA1" w:rsidP="006D3AA1">
      <w:pPr>
        <w:tabs>
          <w:tab w:val="center" w:pos="709"/>
        </w:tabs>
        <w:spacing w:after="120"/>
        <w:jc w:val="both"/>
        <w:rPr>
          <w:b/>
          <w:bCs/>
          <w:sz w:val="22"/>
          <w:szCs w:val="22"/>
        </w:rPr>
      </w:pPr>
    </w:p>
    <w:p w:rsidR="006D3AA1" w:rsidRPr="002C76C1" w:rsidRDefault="006D3AA1" w:rsidP="006D3AA1">
      <w:pPr>
        <w:tabs>
          <w:tab w:val="center" w:pos="709"/>
        </w:tabs>
        <w:spacing w:after="120"/>
        <w:jc w:val="both"/>
        <w:rPr>
          <w:b/>
          <w:bCs/>
          <w:sz w:val="22"/>
          <w:szCs w:val="22"/>
        </w:rPr>
      </w:pPr>
      <w:r w:rsidRPr="002C76C1">
        <w:rPr>
          <w:b/>
          <w:bCs/>
          <w:sz w:val="22"/>
          <w:szCs w:val="22"/>
        </w:rPr>
        <w:t>Audit Finding</w:t>
      </w:r>
    </w:p>
    <w:p w:rsidR="006D3AA1" w:rsidRPr="002C76C1" w:rsidRDefault="006D3AA1" w:rsidP="006D3AA1">
      <w:pPr>
        <w:pStyle w:val="NormalWeb"/>
        <w:tabs>
          <w:tab w:val="center" w:pos="709"/>
        </w:tabs>
        <w:rPr>
          <w:rFonts w:ascii="Arial" w:hAnsi="Arial" w:cs="Arial"/>
          <w:sz w:val="22"/>
          <w:szCs w:val="22"/>
        </w:rPr>
      </w:pPr>
    </w:p>
    <w:p w:rsidR="006D3AA1" w:rsidRPr="002C76C1" w:rsidRDefault="006D3AA1" w:rsidP="006D3AA1">
      <w:pPr>
        <w:tabs>
          <w:tab w:val="center" w:pos="709"/>
        </w:tabs>
        <w:autoSpaceDE w:val="0"/>
        <w:autoSpaceDN w:val="0"/>
        <w:adjustRightInd w:val="0"/>
        <w:rPr>
          <w:sz w:val="22"/>
          <w:szCs w:val="22"/>
        </w:rPr>
      </w:pPr>
      <w:r w:rsidRPr="002C76C1">
        <w:rPr>
          <w:sz w:val="22"/>
          <w:szCs w:val="22"/>
        </w:rPr>
        <w:t>Laws, rules and regulations:</w:t>
      </w:r>
    </w:p>
    <w:p w:rsidR="006D3AA1" w:rsidRPr="002C76C1" w:rsidRDefault="006D3AA1" w:rsidP="006D3AA1">
      <w:pPr>
        <w:tabs>
          <w:tab w:val="center" w:pos="709"/>
        </w:tabs>
        <w:autoSpaceDE w:val="0"/>
        <w:autoSpaceDN w:val="0"/>
        <w:adjustRightInd w:val="0"/>
        <w:rPr>
          <w:sz w:val="22"/>
          <w:szCs w:val="22"/>
        </w:rPr>
      </w:pPr>
    </w:p>
    <w:p w:rsidR="006D3AA1" w:rsidRPr="002C76C1" w:rsidRDefault="006D3AA1" w:rsidP="006F5D2E">
      <w:pPr>
        <w:numPr>
          <w:ilvl w:val="0"/>
          <w:numId w:val="102"/>
        </w:numPr>
        <w:tabs>
          <w:tab w:val="left" w:pos="360"/>
          <w:tab w:val="center" w:pos="709"/>
        </w:tabs>
        <w:autoSpaceDE w:val="0"/>
        <w:autoSpaceDN w:val="0"/>
        <w:adjustRightInd w:val="0"/>
        <w:rPr>
          <w:sz w:val="22"/>
          <w:szCs w:val="22"/>
        </w:rPr>
      </w:pPr>
      <w:r w:rsidRPr="002C76C1">
        <w:rPr>
          <w:sz w:val="22"/>
          <w:szCs w:val="22"/>
        </w:rPr>
        <w:t>PFMA section 38(1)(c)(ii) states:</w:t>
      </w:r>
    </w:p>
    <w:p w:rsidR="006D3AA1" w:rsidRPr="002C76C1" w:rsidRDefault="006D3AA1" w:rsidP="006D3AA1">
      <w:pPr>
        <w:tabs>
          <w:tab w:val="left" w:pos="540"/>
          <w:tab w:val="center" w:pos="709"/>
        </w:tabs>
        <w:autoSpaceDE w:val="0"/>
        <w:autoSpaceDN w:val="0"/>
        <w:adjustRightInd w:val="0"/>
        <w:rPr>
          <w:sz w:val="22"/>
          <w:szCs w:val="22"/>
        </w:rPr>
      </w:pPr>
      <w:r w:rsidRPr="002C76C1">
        <w:rPr>
          <w:sz w:val="22"/>
          <w:szCs w:val="22"/>
        </w:rPr>
        <w:tab/>
      </w:r>
    </w:p>
    <w:p w:rsidR="006D3AA1" w:rsidRPr="002C76C1" w:rsidRDefault="006D3AA1" w:rsidP="006D3AA1">
      <w:pPr>
        <w:tabs>
          <w:tab w:val="left" w:pos="540"/>
          <w:tab w:val="center" w:pos="709"/>
        </w:tabs>
        <w:autoSpaceDE w:val="0"/>
        <w:autoSpaceDN w:val="0"/>
        <w:adjustRightInd w:val="0"/>
        <w:rPr>
          <w:i/>
          <w:iCs/>
          <w:sz w:val="22"/>
          <w:szCs w:val="22"/>
        </w:rPr>
      </w:pPr>
      <w:r w:rsidRPr="002C76C1">
        <w:rPr>
          <w:sz w:val="22"/>
          <w:szCs w:val="22"/>
        </w:rPr>
        <w:tab/>
      </w:r>
      <w:r w:rsidRPr="002C76C1">
        <w:rPr>
          <w:i/>
          <w:iCs/>
          <w:sz w:val="22"/>
          <w:szCs w:val="22"/>
        </w:rPr>
        <w:t>“(1)the accounting officer for a department, trading entity or constitutional institution-</w:t>
      </w:r>
    </w:p>
    <w:p w:rsidR="006D3AA1" w:rsidRPr="002C76C1" w:rsidRDefault="006D3AA1" w:rsidP="006D3AA1">
      <w:pPr>
        <w:tabs>
          <w:tab w:val="left" w:pos="540"/>
          <w:tab w:val="center" w:pos="709"/>
        </w:tabs>
        <w:autoSpaceDE w:val="0"/>
        <w:autoSpaceDN w:val="0"/>
        <w:adjustRightInd w:val="0"/>
        <w:rPr>
          <w:sz w:val="22"/>
          <w:szCs w:val="22"/>
        </w:rPr>
      </w:pPr>
      <w:r w:rsidRPr="002C76C1">
        <w:rPr>
          <w:sz w:val="22"/>
          <w:szCs w:val="22"/>
        </w:rPr>
        <w:tab/>
      </w:r>
      <w:r w:rsidRPr="002C76C1">
        <w:rPr>
          <w:sz w:val="22"/>
          <w:szCs w:val="22"/>
        </w:rPr>
        <w:tab/>
      </w:r>
      <w:r w:rsidRPr="002C76C1">
        <w:rPr>
          <w:i/>
          <w:iCs/>
          <w:sz w:val="22"/>
          <w:szCs w:val="22"/>
        </w:rPr>
        <w:t>(c)must take effective and appropriate steps to</w:t>
      </w:r>
      <w:r w:rsidRPr="002C76C1">
        <w:rPr>
          <w:sz w:val="22"/>
          <w:szCs w:val="22"/>
        </w:rPr>
        <w:t>-</w:t>
      </w:r>
    </w:p>
    <w:p w:rsidR="006D3AA1" w:rsidRPr="002C76C1" w:rsidRDefault="006D3AA1" w:rsidP="006D3AA1">
      <w:pPr>
        <w:tabs>
          <w:tab w:val="left" w:pos="540"/>
          <w:tab w:val="center" w:pos="709"/>
        </w:tabs>
        <w:autoSpaceDE w:val="0"/>
        <w:autoSpaceDN w:val="0"/>
        <w:adjustRightInd w:val="0"/>
        <w:ind w:left="720" w:hanging="720"/>
        <w:rPr>
          <w:sz w:val="22"/>
          <w:szCs w:val="22"/>
        </w:rPr>
      </w:pPr>
      <w:r w:rsidRPr="002C76C1">
        <w:rPr>
          <w:sz w:val="22"/>
          <w:szCs w:val="22"/>
        </w:rPr>
        <w:tab/>
      </w:r>
      <w:r w:rsidRPr="002C76C1">
        <w:rPr>
          <w:sz w:val="22"/>
          <w:szCs w:val="22"/>
        </w:rPr>
        <w:tab/>
      </w:r>
      <w:r w:rsidRPr="002C76C1">
        <w:rPr>
          <w:sz w:val="22"/>
          <w:szCs w:val="22"/>
        </w:rPr>
        <w:tab/>
      </w:r>
      <w:r w:rsidRPr="002C76C1">
        <w:rPr>
          <w:i/>
          <w:iCs/>
          <w:sz w:val="22"/>
          <w:szCs w:val="22"/>
        </w:rPr>
        <w:t xml:space="preserve">(ii)prevent unauthorized, irregular and fruitless and wasteful expenditure     </w:t>
      </w:r>
      <w:r w:rsidRPr="002C76C1">
        <w:rPr>
          <w:i/>
          <w:iCs/>
          <w:sz w:val="22"/>
          <w:szCs w:val="22"/>
        </w:rPr>
        <w:br/>
      </w:r>
      <w:r w:rsidRPr="002C76C1">
        <w:rPr>
          <w:i/>
          <w:iCs/>
          <w:sz w:val="22"/>
          <w:szCs w:val="22"/>
        </w:rPr>
        <w:tab/>
        <w:t>and losses resulting from criminal conduct</w:t>
      </w:r>
      <w:r w:rsidRPr="002C76C1">
        <w:rPr>
          <w:sz w:val="22"/>
          <w:szCs w:val="22"/>
        </w:rPr>
        <w:t>;”</w:t>
      </w:r>
    </w:p>
    <w:p w:rsidR="006D3AA1" w:rsidRPr="002C76C1" w:rsidRDefault="006D3AA1" w:rsidP="006D3AA1">
      <w:pPr>
        <w:tabs>
          <w:tab w:val="center" w:pos="709"/>
        </w:tabs>
        <w:autoSpaceDE w:val="0"/>
        <w:autoSpaceDN w:val="0"/>
        <w:adjustRightInd w:val="0"/>
        <w:rPr>
          <w:sz w:val="22"/>
          <w:szCs w:val="22"/>
        </w:rPr>
      </w:pPr>
    </w:p>
    <w:p w:rsidR="006D3AA1" w:rsidRPr="002C76C1" w:rsidRDefault="006D3AA1" w:rsidP="006D3AA1">
      <w:pPr>
        <w:pStyle w:val="ListParagraph"/>
        <w:numPr>
          <w:ilvl w:val="0"/>
          <w:numId w:val="13"/>
        </w:numPr>
        <w:tabs>
          <w:tab w:val="center" w:pos="709"/>
        </w:tabs>
        <w:autoSpaceDE w:val="0"/>
        <w:autoSpaceDN w:val="0"/>
        <w:adjustRightInd w:val="0"/>
        <w:rPr>
          <w:rFonts w:ascii="Arial" w:hAnsi="Arial" w:cs="Arial"/>
          <w:sz w:val="22"/>
          <w:szCs w:val="22"/>
        </w:rPr>
      </w:pPr>
      <w:r w:rsidRPr="002C76C1">
        <w:rPr>
          <w:rFonts w:ascii="Arial" w:hAnsi="Arial" w:cs="Arial"/>
          <w:sz w:val="22"/>
          <w:szCs w:val="22"/>
        </w:rPr>
        <w:t>Practice note 8 of 2007/2008 paragraph 3.3.1, 3.3.2 and 3.3.3 pertaining to transactions with a value above R10 000 but not exceeding R500 000 (including VAT):</w:t>
      </w:r>
    </w:p>
    <w:p w:rsidR="006D3AA1" w:rsidRPr="002C76C1" w:rsidRDefault="006D3AA1" w:rsidP="006D3AA1">
      <w:pPr>
        <w:pStyle w:val="ListParagraph"/>
        <w:tabs>
          <w:tab w:val="center" w:pos="709"/>
        </w:tabs>
        <w:autoSpaceDE w:val="0"/>
        <w:autoSpaceDN w:val="0"/>
        <w:adjustRightInd w:val="0"/>
        <w:ind w:left="540"/>
        <w:rPr>
          <w:rFonts w:ascii="Arial" w:hAnsi="Arial" w:cs="Arial"/>
          <w:sz w:val="22"/>
          <w:szCs w:val="22"/>
        </w:rPr>
      </w:pPr>
    </w:p>
    <w:p w:rsidR="006D3AA1" w:rsidRPr="002C76C1" w:rsidRDefault="006D3AA1" w:rsidP="006D3AA1">
      <w:pPr>
        <w:pStyle w:val="ListParagraph"/>
        <w:tabs>
          <w:tab w:val="center" w:pos="709"/>
        </w:tabs>
        <w:autoSpaceDE w:val="0"/>
        <w:autoSpaceDN w:val="0"/>
        <w:adjustRightInd w:val="0"/>
        <w:ind w:left="1440" w:hanging="900"/>
        <w:rPr>
          <w:rFonts w:ascii="Arial" w:hAnsi="Arial" w:cs="Arial"/>
          <w:i/>
          <w:iCs/>
          <w:sz w:val="22"/>
          <w:szCs w:val="22"/>
        </w:rPr>
      </w:pPr>
      <w:r w:rsidRPr="002C76C1">
        <w:rPr>
          <w:rFonts w:ascii="Arial" w:hAnsi="Arial" w:cs="Arial"/>
          <w:i/>
          <w:iCs/>
          <w:sz w:val="22"/>
          <w:szCs w:val="22"/>
        </w:rPr>
        <w:t>“3.3.1</w:t>
      </w:r>
      <w:r w:rsidRPr="002C76C1">
        <w:rPr>
          <w:rFonts w:ascii="Arial" w:hAnsi="Arial" w:cs="Arial"/>
          <w:i/>
          <w:iCs/>
          <w:sz w:val="22"/>
          <w:szCs w:val="22"/>
        </w:rPr>
        <w:tab/>
        <w:t>Accounting officers/ authorities should invite and accept written price quotations for requirements up to an estimated value of R500 000 from as many suppliers as possible, that are registered on the list of prospective suppliers.</w:t>
      </w:r>
    </w:p>
    <w:p w:rsidR="006D3AA1" w:rsidRPr="002C76C1" w:rsidRDefault="006D3AA1" w:rsidP="006D3AA1">
      <w:pPr>
        <w:pStyle w:val="ListParagraph"/>
        <w:tabs>
          <w:tab w:val="center" w:pos="709"/>
        </w:tabs>
        <w:autoSpaceDE w:val="0"/>
        <w:autoSpaceDN w:val="0"/>
        <w:adjustRightInd w:val="0"/>
        <w:ind w:left="1440" w:hanging="900"/>
        <w:rPr>
          <w:rFonts w:ascii="Arial" w:hAnsi="Arial" w:cs="Arial"/>
          <w:i/>
          <w:iCs/>
          <w:sz w:val="22"/>
          <w:szCs w:val="22"/>
        </w:rPr>
      </w:pPr>
    </w:p>
    <w:p w:rsidR="006D3AA1" w:rsidRPr="002C76C1" w:rsidRDefault="006D3AA1" w:rsidP="006D3AA1">
      <w:pPr>
        <w:pStyle w:val="ListParagraph"/>
        <w:tabs>
          <w:tab w:val="center" w:pos="709"/>
        </w:tabs>
        <w:ind w:left="1440" w:hanging="900"/>
        <w:rPr>
          <w:rFonts w:ascii="Arial" w:hAnsi="Arial" w:cs="Arial"/>
          <w:i/>
          <w:iCs/>
          <w:sz w:val="22"/>
          <w:szCs w:val="22"/>
        </w:rPr>
      </w:pPr>
      <w:r w:rsidRPr="002C76C1">
        <w:rPr>
          <w:rFonts w:ascii="Arial" w:hAnsi="Arial" w:cs="Arial"/>
          <w:i/>
          <w:iCs/>
          <w:sz w:val="22"/>
          <w:szCs w:val="22"/>
        </w:rPr>
        <w:t>3.3.2</w:t>
      </w:r>
      <w:r w:rsidRPr="002C76C1">
        <w:rPr>
          <w:rFonts w:ascii="Arial" w:hAnsi="Arial" w:cs="Arial"/>
          <w:i/>
          <w:iCs/>
          <w:sz w:val="22"/>
          <w:szCs w:val="22"/>
        </w:rPr>
        <w:tab/>
        <w:t xml:space="preserve">Where no suitable suppliers are available from the list of prospective suppliers, written price quotations may be obtained from other possible suppliers. </w:t>
      </w:r>
    </w:p>
    <w:p w:rsidR="006D3AA1" w:rsidRPr="002C76C1" w:rsidRDefault="006D3AA1" w:rsidP="006D3AA1">
      <w:pPr>
        <w:pStyle w:val="ListParagraph"/>
        <w:tabs>
          <w:tab w:val="center" w:pos="709"/>
        </w:tabs>
        <w:ind w:left="1440" w:hanging="900"/>
        <w:rPr>
          <w:rFonts w:ascii="Arial" w:hAnsi="Arial" w:cs="Arial"/>
          <w:i/>
          <w:iCs/>
          <w:sz w:val="22"/>
          <w:szCs w:val="22"/>
        </w:rPr>
      </w:pPr>
    </w:p>
    <w:p w:rsidR="006D3AA1" w:rsidRPr="002C76C1" w:rsidRDefault="006D3AA1" w:rsidP="006D3AA1">
      <w:pPr>
        <w:pStyle w:val="ListParagraph"/>
        <w:tabs>
          <w:tab w:val="center" w:pos="709"/>
        </w:tabs>
        <w:autoSpaceDE w:val="0"/>
        <w:autoSpaceDN w:val="0"/>
        <w:adjustRightInd w:val="0"/>
        <w:ind w:left="1440" w:hanging="900"/>
        <w:rPr>
          <w:rFonts w:ascii="Arial" w:hAnsi="Arial" w:cs="Arial"/>
          <w:i/>
          <w:iCs/>
          <w:sz w:val="22"/>
          <w:szCs w:val="22"/>
        </w:rPr>
      </w:pPr>
      <w:r w:rsidRPr="002C76C1">
        <w:rPr>
          <w:rFonts w:ascii="Arial" w:hAnsi="Arial" w:cs="Arial"/>
          <w:i/>
          <w:iCs/>
          <w:sz w:val="22"/>
          <w:szCs w:val="22"/>
        </w:rPr>
        <w:t>3.3.3</w:t>
      </w:r>
      <w:r w:rsidRPr="002C76C1">
        <w:rPr>
          <w:rFonts w:ascii="Arial" w:hAnsi="Arial" w:cs="Arial"/>
          <w:i/>
          <w:iCs/>
          <w:sz w:val="22"/>
          <w:szCs w:val="22"/>
        </w:rPr>
        <w:tab/>
        <w:t>If it is not possible to obtain at least three (3) written price quotations, the reasons should be recorded and approved by the accounting officer / authority or his / her delegate.”</w:t>
      </w:r>
    </w:p>
    <w:p w:rsidR="006D3AA1" w:rsidRPr="002C76C1" w:rsidRDefault="006D3AA1" w:rsidP="006D3AA1">
      <w:pPr>
        <w:pStyle w:val="ListParagraph"/>
        <w:tabs>
          <w:tab w:val="center" w:pos="709"/>
        </w:tabs>
        <w:autoSpaceDE w:val="0"/>
        <w:autoSpaceDN w:val="0"/>
        <w:adjustRightInd w:val="0"/>
        <w:ind w:left="1440" w:hanging="900"/>
        <w:rPr>
          <w:rFonts w:ascii="Arial" w:hAnsi="Arial" w:cs="Arial"/>
          <w:i/>
          <w:iCs/>
          <w:sz w:val="22"/>
          <w:szCs w:val="22"/>
        </w:rPr>
      </w:pPr>
    </w:p>
    <w:p w:rsidR="006D3AA1" w:rsidRPr="002C76C1" w:rsidRDefault="006D3AA1" w:rsidP="006D3AA1">
      <w:pPr>
        <w:pStyle w:val="ListParagraph"/>
        <w:tabs>
          <w:tab w:val="left" w:pos="360"/>
          <w:tab w:val="left" w:pos="540"/>
          <w:tab w:val="center" w:pos="709"/>
        </w:tabs>
        <w:autoSpaceDE w:val="0"/>
        <w:autoSpaceDN w:val="0"/>
        <w:adjustRightInd w:val="0"/>
        <w:ind w:left="0"/>
        <w:rPr>
          <w:rFonts w:ascii="Arial" w:hAnsi="Arial" w:cs="Arial"/>
          <w:sz w:val="22"/>
          <w:szCs w:val="22"/>
        </w:rPr>
      </w:pPr>
      <w:r w:rsidRPr="002C76C1">
        <w:rPr>
          <w:rFonts w:ascii="Arial" w:hAnsi="Arial" w:cs="Arial"/>
          <w:sz w:val="22"/>
          <w:szCs w:val="22"/>
        </w:rPr>
        <w:t xml:space="preserve">c) </w:t>
      </w:r>
      <w:r w:rsidRPr="002C76C1">
        <w:rPr>
          <w:rFonts w:ascii="Arial" w:hAnsi="Arial" w:cs="Arial"/>
          <w:sz w:val="22"/>
          <w:szCs w:val="22"/>
        </w:rPr>
        <w:tab/>
        <w:t>Treasury Regulation 16A6.1</w:t>
      </w:r>
    </w:p>
    <w:p w:rsidR="006D3AA1" w:rsidRPr="002C76C1" w:rsidRDefault="006D3AA1" w:rsidP="006D3AA1">
      <w:pPr>
        <w:pStyle w:val="ListParagraph"/>
        <w:tabs>
          <w:tab w:val="left" w:pos="360"/>
          <w:tab w:val="left" w:pos="540"/>
          <w:tab w:val="center" w:pos="709"/>
        </w:tabs>
        <w:autoSpaceDE w:val="0"/>
        <w:autoSpaceDN w:val="0"/>
        <w:adjustRightInd w:val="0"/>
        <w:ind w:left="0"/>
        <w:rPr>
          <w:rFonts w:ascii="Arial" w:hAnsi="Arial" w:cs="Arial"/>
          <w:sz w:val="22"/>
          <w:szCs w:val="22"/>
        </w:rPr>
      </w:pPr>
    </w:p>
    <w:p w:rsidR="006D3AA1" w:rsidRPr="002C76C1" w:rsidRDefault="006D3AA1" w:rsidP="006D3AA1">
      <w:pPr>
        <w:pStyle w:val="NormalWeb"/>
        <w:tabs>
          <w:tab w:val="center" w:pos="709"/>
        </w:tabs>
        <w:ind w:firstLine="360"/>
        <w:rPr>
          <w:rFonts w:ascii="Arial" w:hAnsi="Arial" w:cs="Arial"/>
          <w:bCs/>
          <w:i/>
          <w:sz w:val="22"/>
          <w:szCs w:val="22"/>
          <w:lang w:val="en-ZA" w:eastAsia="en-ZA"/>
        </w:rPr>
      </w:pPr>
      <w:r w:rsidRPr="002C76C1">
        <w:rPr>
          <w:rFonts w:ascii="Arial" w:hAnsi="Arial" w:cs="Arial"/>
          <w:sz w:val="22"/>
          <w:szCs w:val="22"/>
        </w:rPr>
        <w:t>“</w:t>
      </w:r>
      <w:r w:rsidRPr="002C76C1">
        <w:rPr>
          <w:rFonts w:ascii="Arial" w:hAnsi="Arial" w:cs="Arial"/>
          <w:bCs/>
          <w:i/>
          <w:sz w:val="22"/>
          <w:szCs w:val="22"/>
          <w:lang w:val="en-ZA" w:eastAsia="en-ZA"/>
        </w:rPr>
        <w:t>16A3.1</w:t>
      </w:r>
      <w:r w:rsidRPr="002C76C1">
        <w:rPr>
          <w:rFonts w:ascii="Arial" w:hAnsi="Arial" w:cs="Arial"/>
          <w:bCs/>
          <w:i/>
          <w:sz w:val="22"/>
          <w:szCs w:val="22"/>
          <w:lang w:val="en-ZA" w:eastAsia="en-ZA"/>
        </w:rPr>
        <w:tab/>
        <w:t xml:space="preserve">The accounting officer or accounting authority of an institution to which </w:t>
      </w:r>
      <w:r w:rsidRPr="002C76C1">
        <w:rPr>
          <w:rFonts w:ascii="Arial" w:hAnsi="Arial" w:cs="Arial"/>
          <w:bCs/>
          <w:i/>
          <w:sz w:val="22"/>
          <w:szCs w:val="22"/>
          <w:lang w:val="en-ZA" w:eastAsia="en-ZA"/>
        </w:rPr>
        <w:tab/>
      </w:r>
      <w:r w:rsidRPr="002C76C1">
        <w:rPr>
          <w:rFonts w:ascii="Arial" w:hAnsi="Arial" w:cs="Arial"/>
          <w:bCs/>
          <w:i/>
          <w:sz w:val="22"/>
          <w:szCs w:val="22"/>
          <w:lang w:val="en-ZA" w:eastAsia="en-ZA"/>
        </w:rPr>
        <w:tab/>
      </w:r>
      <w:r w:rsidRPr="002C76C1">
        <w:rPr>
          <w:rFonts w:ascii="Arial" w:hAnsi="Arial" w:cs="Arial"/>
          <w:bCs/>
          <w:i/>
          <w:sz w:val="22"/>
          <w:szCs w:val="22"/>
          <w:lang w:val="en-ZA" w:eastAsia="en-ZA"/>
        </w:rPr>
        <w:tab/>
      </w:r>
      <w:r w:rsidRPr="002C76C1">
        <w:rPr>
          <w:rFonts w:ascii="Arial" w:hAnsi="Arial" w:cs="Arial"/>
          <w:bCs/>
          <w:i/>
          <w:sz w:val="22"/>
          <w:szCs w:val="22"/>
          <w:lang w:val="en-ZA" w:eastAsia="en-ZA"/>
        </w:rPr>
        <w:tab/>
      </w:r>
      <w:r>
        <w:rPr>
          <w:rFonts w:ascii="Arial" w:hAnsi="Arial" w:cs="Arial"/>
          <w:bCs/>
          <w:i/>
          <w:sz w:val="22"/>
          <w:szCs w:val="22"/>
          <w:lang w:val="en-ZA" w:eastAsia="en-ZA"/>
        </w:rPr>
        <w:tab/>
      </w:r>
      <w:r w:rsidRPr="002C76C1">
        <w:rPr>
          <w:rFonts w:ascii="Arial" w:hAnsi="Arial" w:cs="Arial"/>
          <w:bCs/>
          <w:i/>
          <w:sz w:val="22"/>
          <w:szCs w:val="22"/>
          <w:lang w:val="en-ZA" w:eastAsia="en-ZA"/>
        </w:rPr>
        <w:t xml:space="preserve">these regulations apply must develop and implement an effective and </w:t>
      </w:r>
      <w:r w:rsidRPr="002C76C1">
        <w:rPr>
          <w:rFonts w:ascii="Arial" w:hAnsi="Arial" w:cs="Arial"/>
          <w:bCs/>
          <w:i/>
          <w:sz w:val="22"/>
          <w:szCs w:val="22"/>
          <w:lang w:val="en-ZA" w:eastAsia="en-ZA"/>
        </w:rPr>
        <w:tab/>
      </w:r>
      <w:r w:rsidRPr="002C76C1">
        <w:rPr>
          <w:rFonts w:ascii="Arial" w:hAnsi="Arial" w:cs="Arial"/>
          <w:bCs/>
          <w:i/>
          <w:sz w:val="22"/>
          <w:szCs w:val="22"/>
          <w:lang w:val="en-ZA" w:eastAsia="en-ZA"/>
        </w:rPr>
        <w:tab/>
      </w:r>
      <w:r w:rsidRPr="002C76C1">
        <w:rPr>
          <w:rFonts w:ascii="Arial" w:hAnsi="Arial" w:cs="Arial"/>
          <w:bCs/>
          <w:i/>
          <w:sz w:val="22"/>
          <w:szCs w:val="22"/>
          <w:lang w:val="en-ZA" w:eastAsia="en-ZA"/>
        </w:rPr>
        <w:tab/>
      </w:r>
      <w:r w:rsidRPr="002C76C1">
        <w:rPr>
          <w:rFonts w:ascii="Arial" w:hAnsi="Arial" w:cs="Arial"/>
          <w:bCs/>
          <w:i/>
          <w:sz w:val="22"/>
          <w:szCs w:val="22"/>
          <w:lang w:val="en-ZA" w:eastAsia="en-ZA"/>
        </w:rPr>
        <w:tab/>
      </w:r>
      <w:r>
        <w:rPr>
          <w:rFonts w:ascii="Arial" w:hAnsi="Arial" w:cs="Arial"/>
          <w:bCs/>
          <w:i/>
          <w:sz w:val="22"/>
          <w:szCs w:val="22"/>
          <w:lang w:val="en-ZA" w:eastAsia="en-ZA"/>
        </w:rPr>
        <w:tab/>
      </w:r>
      <w:r w:rsidRPr="002C76C1">
        <w:rPr>
          <w:rFonts w:ascii="Arial" w:hAnsi="Arial" w:cs="Arial"/>
          <w:bCs/>
          <w:i/>
          <w:sz w:val="22"/>
          <w:szCs w:val="22"/>
          <w:lang w:val="en-ZA" w:eastAsia="en-ZA"/>
        </w:rPr>
        <w:t>efficient supply chain manager system in his or her institution for-</w:t>
      </w:r>
    </w:p>
    <w:p w:rsidR="006D3AA1" w:rsidRPr="002C76C1" w:rsidRDefault="006D3AA1" w:rsidP="006D3AA1">
      <w:pPr>
        <w:pStyle w:val="NormalWeb"/>
        <w:widowControl/>
        <w:tabs>
          <w:tab w:val="center" w:pos="709"/>
        </w:tabs>
        <w:ind w:left="1440"/>
        <w:rPr>
          <w:rFonts w:ascii="Arial" w:hAnsi="Arial" w:cs="Arial"/>
          <w:i/>
          <w:iCs/>
          <w:color w:val="000000"/>
          <w:sz w:val="22"/>
          <w:szCs w:val="22"/>
          <w:lang w:val="en-GB"/>
        </w:rPr>
      </w:pPr>
      <w:r>
        <w:rPr>
          <w:rFonts w:ascii="Arial" w:hAnsi="Arial" w:cs="Arial"/>
          <w:i/>
          <w:iCs/>
          <w:color w:val="000000"/>
          <w:sz w:val="22"/>
          <w:szCs w:val="22"/>
          <w:lang w:val="en-GB"/>
        </w:rPr>
        <w:t xml:space="preserve">64. </w:t>
      </w:r>
      <w:r w:rsidRPr="002C76C1">
        <w:rPr>
          <w:rFonts w:ascii="Arial" w:hAnsi="Arial" w:cs="Arial"/>
          <w:i/>
          <w:iCs/>
          <w:color w:val="000000"/>
          <w:sz w:val="22"/>
          <w:szCs w:val="22"/>
          <w:lang w:val="en-GB"/>
        </w:rPr>
        <w:t xml:space="preserve">the acquisition of goods and services; </w:t>
      </w:r>
    </w:p>
    <w:p w:rsidR="006D3AA1" w:rsidRPr="002C76C1" w:rsidRDefault="006D3AA1" w:rsidP="006D3AA1">
      <w:pPr>
        <w:pStyle w:val="NormalWeb"/>
        <w:tabs>
          <w:tab w:val="center" w:pos="709"/>
        </w:tabs>
        <w:ind w:left="2520"/>
        <w:rPr>
          <w:rFonts w:ascii="Arial" w:hAnsi="Arial" w:cs="Arial"/>
          <w:i/>
          <w:iCs/>
          <w:color w:val="000000"/>
          <w:sz w:val="22"/>
          <w:szCs w:val="22"/>
          <w:lang w:val="en-GB"/>
        </w:rPr>
      </w:pPr>
    </w:p>
    <w:p w:rsidR="006D3AA1" w:rsidRPr="002C76C1" w:rsidRDefault="006D3AA1" w:rsidP="006D3AA1">
      <w:pPr>
        <w:pStyle w:val="NormalWeb"/>
        <w:tabs>
          <w:tab w:val="center" w:pos="709"/>
        </w:tabs>
        <w:ind w:firstLine="540"/>
        <w:rPr>
          <w:rFonts w:ascii="Arial" w:hAnsi="Arial" w:cs="Arial"/>
          <w:color w:val="000000"/>
          <w:sz w:val="22"/>
          <w:szCs w:val="22"/>
        </w:rPr>
      </w:pPr>
      <w:r w:rsidRPr="002C76C1">
        <w:rPr>
          <w:rFonts w:ascii="Arial" w:hAnsi="Arial" w:cs="Arial"/>
          <w:i/>
          <w:iCs/>
          <w:color w:val="000000"/>
          <w:sz w:val="22"/>
          <w:szCs w:val="22"/>
          <w:lang w:val="en-GB"/>
        </w:rPr>
        <w:t>16A3.2</w:t>
      </w:r>
      <w:r w:rsidRPr="002C76C1">
        <w:rPr>
          <w:rFonts w:ascii="Arial" w:hAnsi="Arial" w:cs="Arial"/>
          <w:i/>
          <w:iCs/>
          <w:color w:val="000000"/>
          <w:sz w:val="22"/>
          <w:szCs w:val="22"/>
          <w:lang w:val="en-GB"/>
        </w:rPr>
        <w:tab/>
        <w:t xml:space="preserve">A supply chain management system referred to in paragraph 16A3.1 </w:t>
      </w:r>
      <w:r w:rsidRPr="002C76C1">
        <w:rPr>
          <w:rFonts w:ascii="Arial" w:hAnsi="Arial" w:cs="Arial"/>
          <w:i/>
          <w:iCs/>
          <w:color w:val="000000"/>
          <w:sz w:val="22"/>
          <w:szCs w:val="22"/>
          <w:lang w:val="en-GB"/>
        </w:rPr>
        <w:tab/>
      </w:r>
      <w:r w:rsidRPr="002C76C1">
        <w:rPr>
          <w:rFonts w:ascii="Arial" w:hAnsi="Arial" w:cs="Arial"/>
          <w:i/>
          <w:iCs/>
          <w:color w:val="000000"/>
          <w:sz w:val="22"/>
          <w:szCs w:val="22"/>
          <w:lang w:val="en-GB"/>
        </w:rPr>
        <w:tab/>
      </w:r>
      <w:r w:rsidRPr="002C76C1">
        <w:rPr>
          <w:rFonts w:ascii="Arial" w:hAnsi="Arial" w:cs="Arial"/>
          <w:i/>
          <w:iCs/>
          <w:color w:val="000000"/>
          <w:sz w:val="22"/>
          <w:szCs w:val="22"/>
          <w:lang w:val="en-GB"/>
        </w:rPr>
        <w:tab/>
      </w:r>
      <w:r w:rsidRPr="002C76C1">
        <w:rPr>
          <w:rFonts w:ascii="Arial" w:hAnsi="Arial" w:cs="Arial"/>
          <w:i/>
          <w:iCs/>
          <w:color w:val="000000"/>
          <w:sz w:val="22"/>
          <w:szCs w:val="22"/>
          <w:lang w:val="en-GB"/>
        </w:rPr>
        <w:tab/>
      </w:r>
      <w:r>
        <w:rPr>
          <w:rFonts w:ascii="Arial" w:hAnsi="Arial" w:cs="Arial"/>
          <w:i/>
          <w:iCs/>
          <w:color w:val="000000"/>
          <w:sz w:val="22"/>
          <w:szCs w:val="22"/>
          <w:lang w:val="en-GB"/>
        </w:rPr>
        <w:tab/>
      </w:r>
      <w:r w:rsidRPr="002C76C1">
        <w:rPr>
          <w:rFonts w:ascii="Arial" w:hAnsi="Arial" w:cs="Arial"/>
          <w:i/>
          <w:iCs/>
          <w:color w:val="000000"/>
          <w:sz w:val="22"/>
          <w:szCs w:val="22"/>
          <w:lang w:val="en-GB"/>
        </w:rPr>
        <w:t>must—</w:t>
      </w:r>
    </w:p>
    <w:p w:rsidR="006D3AA1" w:rsidRPr="002C76C1" w:rsidRDefault="006D3AA1" w:rsidP="006D3AA1">
      <w:pPr>
        <w:pStyle w:val="NormalWeb"/>
        <w:widowControl/>
        <w:numPr>
          <w:ilvl w:val="0"/>
          <w:numId w:val="25"/>
        </w:numPr>
        <w:tabs>
          <w:tab w:val="center" w:pos="709"/>
        </w:tabs>
        <w:rPr>
          <w:rFonts w:ascii="Arial" w:hAnsi="Arial" w:cs="Arial"/>
          <w:color w:val="000000"/>
          <w:sz w:val="22"/>
          <w:szCs w:val="22"/>
        </w:rPr>
      </w:pPr>
      <w:r w:rsidRPr="002C76C1">
        <w:rPr>
          <w:rFonts w:ascii="Arial" w:hAnsi="Arial" w:cs="Arial"/>
          <w:i/>
          <w:iCs/>
          <w:color w:val="000000"/>
          <w:sz w:val="22"/>
          <w:szCs w:val="22"/>
          <w:lang w:val="en-GB"/>
        </w:rPr>
        <w:t>be fair, equitable, transparent, competitive and cost effective”</w:t>
      </w:r>
    </w:p>
    <w:p w:rsidR="006D3AA1" w:rsidRPr="002C76C1" w:rsidRDefault="006D3AA1" w:rsidP="006D3AA1">
      <w:pPr>
        <w:tabs>
          <w:tab w:val="center" w:pos="709"/>
        </w:tabs>
        <w:autoSpaceDE w:val="0"/>
        <w:autoSpaceDN w:val="0"/>
        <w:adjustRightInd w:val="0"/>
        <w:rPr>
          <w:color w:val="000000"/>
          <w:sz w:val="22"/>
          <w:szCs w:val="22"/>
          <w:lang w:val="en-ZA" w:eastAsia="en-ZA"/>
        </w:rPr>
      </w:pPr>
    </w:p>
    <w:p w:rsidR="006D3AA1" w:rsidRPr="002C76C1" w:rsidRDefault="006D3AA1" w:rsidP="006D3AA1">
      <w:pPr>
        <w:tabs>
          <w:tab w:val="center" w:pos="709"/>
        </w:tabs>
        <w:autoSpaceDE w:val="0"/>
        <w:autoSpaceDN w:val="0"/>
        <w:adjustRightInd w:val="0"/>
        <w:rPr>
          <w:sz w:val="22"/>
          <w:szCs w:val="22"/>
        </w:rPr>
      </w:pPr>
    </w:p>
    <w:p w:rsidR="006D3AA1" w:rsidRPr="002C76C1" w:rsidRDefault="006D3AA1" w:rsidP="006D3AA1">
      <w:pPr>
        <w:tabs>
          <w:tab w:val="center" w:pos="709"/>
        </w:tabs>
        <w:autoSpaceDE w:val="0"/>
        <w:autoSpaceDN w:val="0"/>
        <w:adjustRightInd w:val="0"/>
        <w:rPr>
          <w:sz w:val="22"/>
          <w:szCs w:val="22"/>
        </w:rPr>
      </w:pPr>
      <w:r w:rsidRPr="002C76C1">
        <w:rPr>
          <w:sz w:val="22"/>
          <w:szCs w:val="22"/>
        </w:rPr>
        <w:t>The following deviations relating to the procurement of furniture on the 21 September 2011from Maphale Motuba Creations CC has been noted:</w:t>
      </w:r>
    </w:p>
    <w:p w:rsidR="006D3AA1" w:rsidRPr="002C76C1" w:rsidRDefault="006D3AA1" w:rsidP="006D3AA1">
      <w:pPr>
        <w:pStyle w:val="NormalWeb"/>
        <w:tabs>
          <w:tab w:val="center" w:pos="709"/>
        </w:tabs>
        <w:rPr>
          <w:rFonts w:ascii="Arial" w:hAnsi="Arial" w:cs="Arial"/>
          <w:sz w:val="22"/>
          <w:szCs w:val="22"/>
          <w:lang w:val="en-ZA"/>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92"/>
        <w:gridCol w:w="1146"/>
        <w:gridCol w:w="1788"/>
        <w:gridCol w:w="1338"/>
        <w:gridCol w:w="2027"/>
        <w:gridCol w:w="1877"/>
      </w:tblGrid>
      <w:tr w:rsidR="006D3AA1" w:rsidRPr="0093150E" w:rsidTr="00D90C13">
        <w:tc>
          <w:tcPr>
            <w:tcW w:w="1318" w:type="dxa"/>
            <w:shd w:val="clear" w:color="auto" w:fill="BFBFBF" w:themeFill="background1" w:themeFillShade="BF"/>
          </w:tcPr>
          <w:p w:rsidR="006D3AA1" w:rsidRPr="0093150E" w:rsidRDefault="006D3AA1" w:rsidP="00D90C13">
            <w:pPr>
              <w:pStyle w:val="NormalWeb"/>
              <w:tabs>
                <w:tab w:val="center" w:pos="709"/>
              </w:tabs>
              <w:rPr>
                <w:rFonts w:ascii="Arial" w:hAnsi="Arial" w:cs="Arial"/>
                <w:b/>
                <w:sz w:val="18"/>
                <w:szCs w:val="18"/>
                <w:lang w:val="en-ZA"/>
              </w:rPr>
            </w:pPr>
            <w:r w:rsidRPr="0093150E">
              <w:rPr>
                <w:rFonts w:ascii="Arial" w:hAnsi="Arial" w:cs="Arial"/>
                <w:b/>
                <w:sz w:val="18"/>
                <w:szCs w:val="18"/>
                <w:lang w:val="en-ZA"/>
              </w:rPr>
              <w:t>SUPPLIER NAME</w:t>
            </w:r>
          </w:p>
        </w:tc>
        <w:tc>
          <w:tcPr>
            <w:tcW w:w="1196" w:type="dxa"/>
            <w:shd w:val="clear" w:color="auto" w:fill="BFBFBF" w:themeFill="background1" w:themeFillShade="BF"/>
          </w:tcPr>
          <w:p w:rsidR="006D3AA1" w:rsidRPr="0093150E" w:rsidRDefault="006D3AA1" w:rsidP="00D90C13">
            <w:pPr>
              <w:pStyle w:val="NormalWeb"/>
              <w:tabs>
                <w:tab w:val="center" w:pos="709"/>
              </w:tabs>
              <w:rPr>
                <w:rFonts w:ascii="Arial" w:hAnsi="Arial" w:cs="Arial"/>
                <w:b/>
                <w:sz w:val="18"/>
                <w:szCs w:val="18"/>
                <w:lang w:val="en-ZA"/>
              </w:rPr>
            </w:pPr>
            <w:r w:rsidRPr="0093150E">
              <w:rPr>
                <w:rFonts w:ascii="Arial" w:hAnsi="Arial" w:cs="Arial"/>
                <w:b/>
                <w:sz w:val="18"/>
                <w:szCs w:val="18"/>
                <w:lang w:val="en-ZA"/>
              </w:rPr>
              <w:t>FANO</w:t>
            </w:r>
          </w:p>
        </w:tc>
        <w:tc>
          <w:tcPr>
            <w:tcW w:w="1840" w:type="dxa"/>
            <w:shd w:val="clear" w:color="auto" w:fill="BFBFBF" w:themeFill="background1" w:themeFillShade="BF"/>
          </w:tcPr>
          <w:p w:rsidR="006D3AA1" w:rsidRPr="0093150E" w:rsidRDefault="006D3AA1" w:rsidP="00D90C13">
            <w:pPr>
              <w:pStyle w:val="NormalWeb"/>
              <w:tabs>
                <w:tab w:val="center" w:pos="709"/>
              </w:tabs>
              <w:rPr>
                <w:rFonts w:ascii="Arial" w:hAnsi="Arial" w:cs="Arial"/>
                <w:b/>
                <w:sz w:val="18"/>
                <w:szCs w:val="18"/>
                <w:lang w:val="en-ZA"/>
              </w:rPr>
            </w:pPr>
            <w:r w:rsidRPr="0093150E">
              <w:rPr>
                <w:rFonts w:ascii="Arial" w:hAnsi="Arial" w:cs="Arial"/>
                <w:b/>
                <w:sz w:val="18"/>
                <w:szCs w:val="18"/>
                <w:lang w:val="en-ZA"/>
              </w:rPr>
              <w:t>DESCRIPTION OF ITEMS</w:t>
            </w:r>
          </w:p>
        </w:tc>
        <w:tc>
          <w:tcPr>
            <w:tcW w:w="1369" w:type="dxa"/>
            <w:shd w:val="clear" w:color="auto" w:fill="BFBFBF" w:themeFill="background1" w:themeFillShade="BF"/>
          </w:tcPr>
          <w:p w:rsidR="006D3AA1" w:rsidRPr="0093150E" w:rsidRDefault="006D3AA1" w:rsidP="00D90C13">
            <w:pPr>
              <w:pStyle w:val="NormalWeb"/>
              <w:tabs>
                <w:tab w:val="center" w:pos="709"/>
              </w:tabs>
              <w:rPr>
                <w:rFonts w:ascii="Arial" w:hAnsi="Arial" w:cs="Arial"/>
                <w:b/>
                <w:sz w:val="18"/>
                <w:szCs w:val="18"/>
                <w:lang w:val="en-ZA"/>
              </w:rPr>
            </w:pPr>
            <w:r w:rsidRPr="0093150E">
              <w:rPr>
                <w:rFonts w:ascii="Arial" w:hAnsi="Arial" w:cs="Arial"/>
                <w:b/>
                <w:sz w:val="18"/>
                <w:szCs w:val="18"/>
                <w:lang w:val="en-ZA"/>
              </w:rPr>
              <w:t>QUANTITY</w:t>
            </w:r>
          </w:p>
        </w:tc>
        <w:tc>
          <w:tcPr>
            <w:tcW w:w="2141" w:type="dxa"/>
            <w:shd w:val="clear" w:color="auto" w:fill="BFBFBF" w:themeFill="background1" w:themeFillShade="BF"/>
          </w:tcPr>
          <w:p w:rsidR="006D3AA1" w:rsidRPr="0093150E" w:rsidRDefault="006D3AA1" w:rsidP="00D90C13">
            <w:pPr>
              <w:pStyle w:val="NormalWeb"/>
              <w:tabs>
                <w:tab w:val="center" w:pos="709"/>
              </w:tabs>
              <w:rPr>
                <w:rFonts w:ascii="Arial" w:hAnsi="Arial" w:cs="Arial"/>
                <w:b/>
                <w:sz w:val="18"/>
                <w:szCs w:val="18"/>
                <w:lang w:val="en-ZA"/>
              </w:rPr>
            </w:pPr>
            <w:r w:rsidRPr="0093150E">
              <w:rPr>
                <w:rFonts w:ascii="Arial" w:hAnsi="Arial" w:cs="Arial"/>
                <w:b/>
                <w:sz w:val="18"/>
                <w:szCs w:val="18"/>
                <w:lang w:val="en-ZA"/>
              </w:rPr>
              <w:t>UNIT COST [INCLUDING VAT]</w:t>
            </w:r>
          </w:p>
        </w:tc>
        <w:tc>
          <w:tcPr>
            <w:tcW w:w="1883" w:type="dxa"/>
            <w:shd w:val="clear" w:color="auto" w:fill="BFBFBF" w:themeFill="background1" w:themeFillShade="BF"/>
          </w:tcPr>
          <w:p w:rsidR="006D3AA1" w:rsidRPr="0093150E" w:rsidRDefault="006D3AA1" w:rsidP="00D90C13">
            <w:pPr>
              <w:pStyle w:val="NormalWeb"/>
              <w:tabs>
                <w:tab w:val="center" w:pos="709"/>
              </w:tabs>
              <w:jc w:val="right"/>
              <w:rPr>
                <w:rFonts w:ascii="Arial" w:hAnsi="Arial" w:cs="Arial"/>
                <w:b/>
                <w:sz w:val="18"/>
                <w:szCs w:val="18"/>
                <w:lang w:val="en-ZA"/>
              </w:rPr>
            </w:pPr>
            <w:r w:rsidRPr="0093150E">
              <w:rPr>
                <w:rFonts w:ascii="Arial" w:hAnsi="Arial" w:cs="Arial"/>
                <w:b/>
                <w:sz w:val="18"/>
                <w:szCs w:val="18"/>
                <w:lang w:val="en-ZA"/>
              </w:rPr>
              <w:t>R</w:t>
            </w:r>
          </w:p>
        </w:tc>
      </w:tr>
      <w:tr w:rsidR="006D3AA1" w:rsidRPr="0093150E" w:rsidTr="00D90C13">
        <w:tc>
          <w:tcPr>
            <w:tcW w:w="1318" w:type="dxa"/>
            <w:vMerge w:val="restart"/>
            <w:vAlign w:val="center"/>
          </w:tcPr>
          <w:p w:rsidR="006D3AA1" w:rsidRPr="0093150E" w:rsidRDefault="006D3AA1" w:rsidP="00D90C13">
            <w:pPr>
              <w:pStyle w:val="NormalWeb"/>
              <w:tabs>
                <w:tab w:val="center" w:pos="709"/>
              </w:tabs>
              <w:rPr>
                <w:rFonts w:ascii="Arial" w:hAnsi="Arial" w:cs="Arial"/>
                <w:sz w:val="18"/>
                <w:szCs w:val="18"/>
                <w:lang w:val="en-ZA"/>
              </w:rPr>
            </w:pPr>
            <w:r w:rsidRPr="0093150E">
              <w:rPr>
                <w:rFonts w:ascii="Arial" w:hAnsi="Arial" w:cs="Arial"/>
                <w:sz w:val="18"/>
                <w:szCs w:val="18"/>
                <w:lang w:val="en-ZA"/>
              </w:rPr>
              <w:t>Maphale Motuba Creations CC</w:t>
            </w:r>
          </w:p>
        </w:tc>
        <w:tc>
          <w:tcPr>
            <w:tcW w:w="1196" w:type="dxa"/>
            <w:vMerge w:val="restart"/>
            <w:vAlign w:val="center"/>
          </w:tcPr>
          <w:p w:rsidR="006D3AA1" w:rsidRPr="0093150E" w:rsidRDefault="006D3AA1" w:rsidP="00D90C13">
            <w:pPr>
              <w:pStyle w:val="NormalWeb"/>
              <w:tabs>
                <w:tab w:val="center" w:pos="709"/>
              </w:tabs>
              <w:rPr>
                <w:rFonts w:ascii="Arial" w:hAnsi="Arial" w:cs="Arial"/>
                <w:sz w:val="18"/>
                <w:szCs w:val="18"/>
                <w:lang w:val="en-ZA"/>
              </w:rPr>
            </w:pPr>
            <w:r w:rsidRPr="0093150E">
              <w:rPr>
                <w:rFonts w:ascii="Arial" w:hAnsi="Arial" w:cs="Arial"/>
                <w:sz w:val="18"/>
                <w:szCs w:val="18"/>
                <w:lang w:val="en-ZA"/>
              </w:rPr>
              <w:t>167711</w:t>
            </w:r>
          </w:p>
        </w:tc>
        <w:tc>
          <w:tcPr>
            <w:tcW w:w="1840" w:type="dxa"/>
          </w:tcPr>
          <w:p w:rsidR="006D3AA1" w:rsidRPr="0093150E" w:rsidRDefault="006D3AA1" w:rsidP="00D90C13">
            <w:pPr>
              <w:pStyle w:val="NormalWeb"/>
              <w:tabs>
                <w:tab w:val="center" w:pos="709"/>
              </w:tabs>
              <w:rPr>
                <w:rFonts w:ascii="Arial" w:hAnsi="Arial" w:cs="Arial"/>
                <w:sz w:val="18"/>
                <w:szCs w:val="18"/>
                <w:lang w:val="en-ZA"/>
              </w:rPr>
            </w:pPr>
            <w:r w:rsidRPr="0093150E">
              <w:rPr>
                <w:rFonts w:ascii="Arial" w:hAnsi="Arial" w:cs="Arial"/>
                <w:sz w:val="18"/>
                <w:szCs w:val="18"/>
                <w:lang w:val="en-ZA"/>
              </w:rPr>
              <w:t>Curtain</w:t>
            </w:r>
          </w:p>
        </w:tc>
        <w:tc>
          <w:tcPr>
            <w:tcW w:w="1369" w:type="dxa"/>
          </w:tcPr>
          <w:p w:rsidR="006D3AA1" w:rsidRPr="0093150E" w:rsidRDefault="006D3AA1" w:rsidP="00D90C13">
            <w:pPr>
              <w:pStyle w:val="NormalWeb"/>
              <w:tabs>
                <w:tab w:val="center" w:pos="709"/>
              </w:tabs>
              <w:rPr>
                <w:rFonts w:ascii="Arial" w:hAnsi="Arial" w:cs="Arial"/>
                <w:sz w:val="18"/>
                <w:szCs w:val="18"/>
                <w:lang w:val="en-ZA"/>
              </w:rPr>
            </w:pPr>
            <w:r w:rsidRPr="0093150E">
              <w:rPr>
                <w:rFonts w:ascii="Arial" w:hAnsi="Arial" w:cs="Arial"/>
                <w:sz w:val="18"/>
                <w:szCs w:val="18"/>
                <w:lang w:val="en-ZA"/>
              </w:rPr>
              <w:t>1</w:t>
            </w:r>
          </w:p>
        </w:tc>
        <w:tc>
          <w:tcPr>
            <w:tcW w:w="2141" w:type="dxa"/>
          </w:tcPr>
          <w:p w:rsidR="006D3AA1" w:rsidRPr="0093150E" w:rsidRDefault="006D3AA1" w:rsidP="00D90C13">
            <w:pPr>
              <w:pStyle w:val="NormalWeb"/>
              <w:tabs>
                <w:tab w:val="center" w:pos="709"/>
              </w:tabs>
              <w:jc w:val="right"/>
              <w:rPr>
                <w:rFonts w:ascii="Arial" w:hAnsi="Arial" w:cs="Arial"/>
                <w:sz w:val="18"/>
                <w:szCs w:val="18"/>
                <w:lang w:val="en-ZA"/>
              </w:rPr>
            </w:pPr>
            <w:r w:rsidRPr="0093150E">
              <w:rPr>
                <w:rFonts w:ascii="Arial" w:hAnsi="Arial" w:cs="Arial"/>
                <w:sz w:val="18"/>
                <w:szCs w:val="18"/>
                <w:lang w:val="en-ZA"/>
              </w:rPr>
              <w:t>R7 820,40</w:t>
            </w:r>
          </w:p>
        </w:tc>
        <w:tc>
          <w:tcPr>
            <w:tcW w:w="1883" w:type="dxa"/>
          </w:tcPr>
          <w:p w:rsidR="006D3AA1" w:rsidRPr="0093150E" w:rsidRDefault="006D3AA1" w:rsidP="00D90C13">
            <w:pPr>
              <w:pStyle w:val="NormalWeb"/>
              <w:tabs>
                <w:tab w:val="center" w:pos="709"/>
              </w:tabs>
              <w:jc w:val="right"/>
              <w:rPr>
                <w:rFonts w:ascii="Arial" w:hAnsi="Arial" w:cs="Arial"/>
                <w:sz w:val="18"/>
                <w:szCs w:val="18"/>
                <w:lang w:val="en-ZA"/>
              </w:rPr>
            </w:pPr>
            <w:r w:rsidRPr="0093150E">
              <w:rPr>
                <w:rFonts w:ascii="Arial" w:hAnsi="Arial" w:cs="Arial"/>
                <w:sz w:val="18"/>
                <w:szCs w:val="18"/>
                <w:lang w:val="en-ZA"/>
              </w:rPr>
              <w:t>7 820,40</w:t>
            </w:r>
          </w:p>
        </w:tc>
      </w:tr>
      <w:tr w:rsidR="006D3AA1" w:rsidRPr="0093150E" w:rsidTr="00D90C13">
        <w:tc>
          <w:tcPr>
            <w:tcW w:w="1318" w:type="dxa"/>
            <w:vMerge/>
          </w:tcPr>
          <w:p w:rsidR="006D3AA1" w:rsidRPr="0093150E" w:rsidRDefault="006D3AA1" w:rsidP="00D90C13">
            <w:pPr>
              <w:pStyle w:val="NormalWeb"/>
              <w:tabs>
                <w:tab w:val="center" w:pos="709"/>
              </w:tabs>
              <w:rPr>
                <w:rFonts w:ascii="Arial" w:hAnsi="Arial" w:cs="Arial"/>
                <w:sz w:val="18"/>
                <w:szCs w:val="18"/>
                <w:lang w:val="en-ZA"/>
              </w:rPr>
            </w:pPr>
          </w:p>
        </w:tc>
        <w:tc>
          <w:tcPr>
            <w:tcW w:w="1196" w:type="dxa"/>
            <w:vMerge/>
          </w:tcPr>
          <w:p w:rsidR="006D3AA1" w:rsidRPr="0093150E" w:rsidRDefault="006D3AA1" w:rsidP="00D90C13">
            <w:pPr>
              <w:pStyle w:val="NormalWeb"/>
              <w:tabs>
                <w:tab w:val="center" w:pos="709"/>
              </w:tabs>
              <w:rPr>
                <w:rFonts w:ascii="Arial" w:hAnsi="Arial" w:cs="Arial"/>
                <w:sz w:val="18"/>
                <w:szCs w:val="18"/>
                <w:lang w:val="en-ZA"/>
              </w:rPr>
            </w:pPr>
          </w:p>
        </w:tc>
        <w:tc>
          <w:tcPr>
            <w:tcW w:w="1840" w:type="dxa"/>
          </w:tcPr>
          <w:p w:rsidR="006D3AA1" w:rsidRPr="0093150E" w:rsidRDefault="006D3AA1" w:rsidP="00D90C13">
            <w:pPr>
              <w:pStyle w:val="NormalWeb"/>
              <w:tabs>
                <w:tab w:val="center" w:pos="709"/>
              </w:tabs>
              <w:rPr>
                <w:rFonts w:ascii="Arial" w:hAnsi="Arial" w:cs="Arial"/>
                <w:sz w:val="18"/>
                <w:szCs w:val="18"/>
                <w:lang w:val="en-ZA"/>
              </w:rPr>
            </w:pPr>
            <w:r w:rsidRPr="0093150E">
              <w:rPr>
                <w:rFonts w:ascii="Arial" w:hAnsi="Arial" w:cs="Arial"/>
                <w:sz w:val="18"/>
                <w:szCs w:val="18"/>
                <w:lang w:val="en-ZA"/>
              </w:rPr>
              <w:t>Chest of drawers</w:t>
            </w:r>
          </w:p>
        </w:tc>
        <w:tc>
          <w:tcPr>
            <w:tcW w:w="1369" w:type="dxa"/>
          </w:tcPr>
          <w:p w:rsidR="006D3AA1" w:rsidRPr="0093150E" w:rsidRDefault="006D3AA1" w:rsidP="00D90C13">
            <w:pPr>
              <w:pStyle w:val="NormalWeb"/>
              <w:tabs>
                <w:tab w:val="center" w:pos="709"/>
              </w:tabs>
              <w:rPr>
                <w:rFonts w:ascii="Arial" w:hAnsi="Arial" w:cs="Arial"/>
                <w:sz w:val="18"/>
                <w:szCs w:val="18"/>
                <w:lang w:val="en-ZA"/>
              </w:rPr>
            </w:pPr>
            <w:r w:rsidRPr="0093150E">
              <w:rPr>
                <w:rFonts w:ascii="Arial" w:hAnsi="Arial" w:cs="Arial"/>
                <w:sz w:val="18"/>
                <w:szCs w:val="18"/>
                <w:lang w:val="en-ZA"/>
              </w:rPr>
              <w:t>1</w:t>
            </w:r>
          </w:p>
        </w:tc>
        <w:tc>
          <w:tcPr>
            <w:tcW w:w="2141" w:type="dxa"/>
          </w:tcPr>
          <w:p w:rsidR="006D3AA1" w:rsidRPr="0093150E" w:rsidRDefault="006D3AA1" w:rsidP="00D90C13">
            <w:pPr>
              <w:pStyle w:val="NormalWeb"/>
              <w:tabs>
                <w:tab w:val="center" w:pos="709"/>
              </w:tabs>
              <w:jc w:val="right"/>
              <w:rPr>
                <w:rFonts w:ascii="Arial" w:hAnsi="Arial" w:cs="Arial"/>
                <w:sz w:val="18"/>
                <w:szCs w:val="18"/>
                <w:lang w:val="en-ZA"/>
              </w:rPr>
            </w:pPr>
            <w:r w:rsidRPr="0093150E">
              <w:rPr>
                <w:rFonts w:ascii="Arial" w:hAnsi="Arial" w:cs="Arial"/>
                <w:sz w:val="18"/>
                <w:szCs w:val="18"/>
                <w:lang w:val="en-ZA"/>
              </w:rPr>
              <w:t>R7 890,00</w:t>
            </w:r>
          </w:p>
        </w:tc>
        <w:tc>
          <w:tcPr>
            <w:tcW w:w="1883" w:type="dxa"/>
          </w:tcPr>
          <w:p w:rsidR="006D3AA1" w:rsidRPr="0093150E" w:rsidRDefault="006D3AA1" w:rsidP="00D90C13">
            <w:pPr>
              <w:pStyle w:val="NormalWeb"/>
              <w:tabs>
                <w:tab w:val="center" w:pos="709"/>
              </w:tabs>
              <w:jc w:val="right"/>
              <w:rPr>
                <w:rFonts w:ascii="Arial" w:hAnsi="Arial" w:cs="Arial"/>
                <w:sz w:val="18"/>
                <w:szCs w:val="18"/>
                <w:lang w:val="en-ZA"/>
              </w:rPr>
            </w:pPr>
            <w:r w:rsidRPr="0093150E">
              <w:rPr>
                <w:rFonts w:ascii="Arial" w:hAnsi="Arial" w:cs="Arial"/>
                <w:sz w:val="18"/>
                <w:szCs w:val="18"/>
                <w:lang w:val="en-ZA"/>
              </w:rPr>
              <w:t>7 890,00</w:t>
            </w:r>
          </w:p>
        </w:tc>
      </w:tr>
      <w:tr w:rsidR="006D3AA1" w:rsidRPr="0093150E" w:rsidTr="00D90C13">
        <w:tc>
          <w:tcPr>
            <w:tcW w:w="1318" w:type="dxa"/>
            <w:vMerge/>
          </w:tcPr>
          <w:p w:rsidR="006D3AA1" w:rsidRPr="0093150E" w:rsidRDefault="006D3AA1" w:rsidP="00D90C13">
            <w:pPr>
              <w:pStyle w:val="NormalWeb"/>
              <w:tabs>
                <w:tab w:val="center" w:pos="709"/>
              </w:tabs>
              <w:rPr>
                <w:rFonts w:ascii="Arial" w:hAnsi="Arial" w:cs="Arial"/>
                <w:sz w:val="18"/>
                <w:szCs w:val="18"/>
                <w:lang w:val="en-ZA"/>
              </w:rPr>
            </w:pPr>
          </w:p>
        </w:tc>
        <w:tc>
          <w:tcPr>
            <w:tcW w:w="1196" w:type="dxa"/>
            <w:vMerge/>
          </w:tcPr>
          <w:p w:rsidR="006D3AA1" w:rsidRPr="0093150E" w:rsidRDefault="006D3AA1" w:rsidP="00D90C13">
            <w:pPr>
              <w:pStyle w:val="NormalWeb"/>
              <w:tabs>
                <w:tab w:val="center" w:pos="709"/>
              </w:tabs>
              <w:rPr>
                <w:rFonts w:ascii="Arial" w:hAnsi="Arial" w:cs="Arial"/>
                <w:sz w:val="18"/>
                <w:szCs w:val="18"/>
                <w:lang w:val="en-ZA"/>
              </w:rPr>
            </w:pPr>
          </w:p>
        </w:tc>
        <w:tc>
          <w:tcPr>
            <w:tcW w:w="1840" w:type="dxa"/>
          </w:tcPr>
          <w:p w:rsidR="006D3AA1" w:rsidRPr="0093150E" w:rsidRDefault="006D3AA1" w:rsidP="00D90C13">
            <w:pPr>
              <w:pStyle w:val="NormalWeb"/>
              <w:tabs>
                <w:tab w:val="center" w:pos="709"/>
              </w:tabs>
              <w:rPr>
                <w:rFonts w:ascii="Arial" w:hAnsi="Arial" w:cs="Arial"/>
                <w:sz w:val="18"/>
                <w:szCs w:val="18"/>
                <w:lang w:val="en-ZA"/>
              </w:rPr>
            </w:pPr>
            <w:r w:rsidRPr="0093150E">
              <w:rPr>
                <w:rFonts w:ascii="Arial" w:hAnsi="Arial" w:cs="Arial"/>
                <w:sz w:val="18"/>
                <w:szCs w:val="18"/>
                <w:lang w:val="en-ZA"/>
              </w:rPr>
              <w:t>Lace (Voile)</w:t>
            </w:r>
          </w:p>
        </w:tc>
        <w:tc>
          <w:tcPr>
            <w:tcW w:w="1369" w:type="dxa"/>
          </w:tcPr>
          <w:p w:rsidR="006D3AA1" w:rsidRPr="0093150E" w:rsidRDefault="006D3AA1" w:rsidP="00D90C13">
            <w:pPr>
              <w:pStyle w:val="NormalWeb"/>
              <w:tabs>
                <w:tab w:val="center" w:pos="709"/>
              </w:tabs>
              <w:rPr>
                <w:rFonts w:ascii="Arial" w:hAnsi="Arial" w:cs="Arial"/>
                <w:sz w:val="18"/>
                <w:szCs w:val="18"/>
                <w:lang w:val="en-ZA"/>
              </w:rPr>
            </w:pPr>
            <w:r w:rsidRPr="0093150E">
              <w:rPr>
                <w:rFonts w:ascii="Arial" w:hAnsi="Arial" w:cs="Arial"/>
                <w:sz w:val="18"/>
                <w:szCs w:val="18"/>
                <w:lang w:val="en-ZA"/>
              </w:rPr>
              <w:t>1</w:t>
            </w:r>
          </w:p>
        </w:tc>
        <w:tc>
          <w:tcPr>
            <w:tcW w:w="2141" w:type="dxa"/>
          </w:tcPr>
          <w:p w:rsidR="006D3AA1" w:rsidRPr="0093150E" w:rsidRDefault="006D3AA1" w:rsidP="00D90C13">
            <w:pPr>
              <w:pStyle w:val="NormalWeb"/>
              <w:tabs>
                <w:tab w:val="center" w:pos="709"/>
              </w:tabs>
              <w:jc w:val="right"/>
              <w:rPr>
                <w:rFonts w:ascii="Arial" w:hAnsi="Arial" w:cs="Arial"/>
                <w:sz w:val="18"/>
                <w:szCs w:val="18"/>
                <w:lang w:val="en-ZA"/>
              </w:rPr>
            </w:pPr>
            <w:r w:rsidRPr="0093150E">
              <w:rPr>
                <w:rFonts w:ascii="Arial" w:hAnsi="Arial" w:cs="Arial"/>
                <w:sz w:val="18"/>
                <w:szCs w:val="18"/>
                <w:lang w:val="en-ZA"/>
              </w:rPr>
              <w:t>R889,20</w:t>
            </w:r>
          </w:p>
        </w:tc>
        <w:tc>
          <w:tcPr>
            <w:tcW w:w="1883" w:type="dxa"/>
          </w:tcPr>
          <w:p w:rsidR="006D3AA1" w:rsidRPr="0093150E" w:rsidRDefault="006D3AA1" w:rsidP="00D90C13">
            <w:pPr>
              <w:pStyle w:val="NormalWeb"/>
              <w:tabs>
                <w:tab w:val="center" w:pos="709"/>
              </w:tabs>
              <w:jc w:val="right"/>
              <w:rPr>
                <w:rFonts w:ascii="Arial" w:hAnsi="Arial" w:cs="Arial"/>
                <w:sz w:val="18"/>
                <w:szCs w:val="18"/>
                <w:lang w:val="en-ZA"/>
              </w:rPr>
            </w:pPr>
            <w:r w:rsidRPr="0093150E">
              <w:rPr>
                <w:rFonts w:ascii="Arial" w:hAnsi="Arial" w:cs="Arial"/>
                <w:sz w:val="18"/>
                <w:szCs w:val="18"/>
                <w:lang w:val="en-ZA"/>
              </w:rPr>
              <w:t>889,20</w:t>
            </w:r>
          </w:p>
        </w:tc>
      </w:tr>
      <w:tr w:rsidR="006D3AA1" w:rsidRPr="0093150E" w:rsidTr="00D90C13">
        <w:tc>
          <w:tcPr>
            <w:tcW w:w="1318" w:type="dxa"/>
            <w:vMerge/>
          </w:tcPr>
          <w:p w:rsidR="006D3AA1" w:rsidRPr="0093150E" w:rsidRDefault="006D3AA1" w:rsidP="00D90C13">
            <w:pPr>
              <w:pStyle w:val="NormalWeb"/>
              <w:tabs>
                <w:tab w:val="center" w:pos="709"/>
              </w:tabs>
              <w:rPr>
                <w:rFonts w:ascii="Arial" w:hAnsi="Arial" w:cs="Arial"/>
                <w:b/>
                <w:sz w:val="18"/>
                <w:szCs w:val="18"/>
                <w:lang w:val="en-ZA"/>
              </w:rPr>
            </w:pPr>
          </w:p>
        </w:tc>
        <w:tc>
          <w:tcPr>
            <w:tcW w:w="1196" w:type="dxa"/>
            <w:vMerge/>
          </w:tcPr>
          <w:p w:rsidR="006D3AA1" w:rsidRPr="0093150E" w:rsidRDefault="006D3AA1" w:rsidP="00D90C13">
            <w:pPr>
              <w:pStyle w:val="NormalWeb"/>
              <w:tabs>
                <w:tab w:val="center" w:pos="709"/>
              </w:tabs>
              <w:rPr>
                <w:rFonts w:ascii="Arial" w:hAnsi="Arial" w:cs="Arial"/>
                <w:b/>
                <w:sz w:val="18"/>
                <w:szCs w:val="18"/>
                <w:lang w:val="en-ZA"/>
              </w:rPr>
            </w:pPr>
          </w:p>
        </w:tc>
        <w:tc>
          <w:tcPr>
            <w:tcW w:w="1840" w:type="dxa"/>
          </w:tcPr>
          <w:p w:rsidR="006D3AA1" w:rsidRPr="0093150E" w:rsidRDefault="006D3AA1" w:rsidP="00D90C13">
            <w:pPr>
              <w:pStyle w:val="NormalWeb"/>
              <w:tabs>
                <w:tab w:val="center" w:pos="709"/>
              </w:tabs>
              <w:rPr>
                <w:rFonts w:ascii="Arial" w:hAnsi="Arial" w:cs="Arial"/>
                <w:sz w:val="18"/>
                <w:szCs w:val="18"/>
                <w:lang w:val="en-ZA"/>
              </w:rPr>
            </w:pPr>
            <w:r w:rsidRPr="0093150E">
              <w:rPr>
                <w:rFonts w:ascii="Arial" w:hAnsi="Arial" w:cs="Arial"/>
                <w:b/>
                <w:sz w:val="18"/>
                <w:szCs w:val="18"/>
                <w:lang w:val="en-ZA"/>
              </w:rPr>
              <w:t>Total</w:t>
            </w:r>
          </w:p>
        </w:tc>
        <w:tc>
          <w:tcPr>
            <w:tcW w:w="1369" w:type="dxa"/>
          </w:tcPr>
          <w:p w:rsidR="006D3AA1" w:rsidRPr="0093150E" w:rsidRDefault="006D3AA1" w:rsidP="00D90C13">
            <w:pPr>
              <w:pStyle w:val="NormalWeb"/>
              <w:tabs>
                <w:tab w:val="center" w:pos="709"/>
              </w:tabs>
              <w:rPr>
                <w:rFonts w:ascii="Arial" w:hAnsi="Arial" w:cs="Arial"/>
                <w:sz w:val="18"/>
                <w:szCs w:val="18"/>
                <w:lang w:val="en-ZA"/>
              </w:rPr>
            </w:pPr>
          </w:p>
        </w:tc>
        <w:tc>
          <w:tcPr>
            <w:tcW w:w="2141" w:type="dxa"/>
          </w:tcPr>
          <w:p w:rsidR="006D3AA1" w:rsidRPr="0093150E" w:rsidRDefault="006D3AA1" w:rsidP="00D90C13">
            <w:pPr>
              <w:pStyle w:val="NormalWeb"/>
              <w:tabs>
                <w:tab w:val="center" w:pos="709"/>
              </w:tabs>
              <w:rPr>
                <w:rFonts w:ascii="Arial" w:hAnsi="Arial" w:cs="Arial"/>
                <w:sz w:val="18"/>
                <w:szCs w:val="18"/>
                <w:lang w:val="en-ZA"/>
              </w:rPr>
            </w:pPr>
          </w:p>
        </w:tc>
        <w:tc>
          <w:tcPr>
            <w:tcW w:w="1883" w:type="dxa"/>
          </w:tcPr>
          <w:p w:rsidR="006D3AA1" w:rsidRPr="0093150E" w:rsidRDefault="006D3AA1" w:rsidP="006F5D2E">
            <w:pPr>
              <w:pStyle w:val="NormalWeb"/>
              <w:numPr>
                <w:ilvl w:val="0"/>
                <w:numId w:val="261"/>
              </w:numPr>
              <w:tabs>
                <w:tab w:val="center" w:pos="709"/>
              </w:tabs>
              <w:jc w:val="right"/>
              <w:rPr>
                <w:rFonts w:ascii="Arial" w:hAnsi="Arial" w:cs="Arial"/>
                <w:sz w:val="18"/>
                <w:szCs w:val="18"/>
                <w:lang w:val="en-ZA"/>
              </w:rPr>
            </w:pPr>
            <w:r w:rsidRPr="0093150E">
              <w:rPr>
                <w:rFonts w:ascii="Arial" w:hAnsi="Arial" w:cs="Arial"/>
                <w:sz w:val="18"/>
                <w:szCs w:val="18"/>
                <w:lang w:val="en-ZA"/>
              </w:rPr>
              <w:t>559,60</w:t>
            </w:r>
          </w:p>
        </w:tc>
      </w:tr>
    </w:tbl>
    <w:p w:rsidR="006D3AA1" w:rsidRPr="002C76C1" w:rsidRDefault="006D3AA1" w:rsidP="006D3AA1">
      <w:pPr>
        <w:pStyle w:val="NormalWeb"/>
        <w:tabs>
          <w:tab w:val="center" w:pos="709"/>
        </w:tabs>
        <w:rPr>
          <w:rFonts w:ascii="Arial" w:hAnsi="Arial" w:cs="Arial"/>
          <w:sz w:val="22"/>
          <w:szCs w:val="22"/>
          <w:lang w:val="en-ZA"/>
        </w:rPr>
      </w:pPr>
    </w:p>
    <w:p w:rsidR="006D3AA1" w:rsidRPr="002C76C1" w:rsidRDefault="006D3AA1" w:rsidP="006D3AA1">
      <w:pPr>
        <w:pStyle w:val="NormalWeb"/>
        <w:tabs>
          <w:tab w:val="center" w:pos="709"/>
        </w:tabs>
        <w:rPr>
          <w:rFonts w:ascii="Arial" w:hAnsi="Arial" w:cs="Arial"/>
          <w:sz w:val="22"/>
          <w:szCs w:val="22"/>
          <w:lang w:val="en-ZA"/>
        </w:rPr>
      </w:pPr>
    </w:p>
    <w:p w:rsidR="006D3AA1" w:rsidRPr="002C76C1" w:rsidRDefault="006D3AA1" w:rsidP="006D3AA1">
      <w:pPr>
        <w:pStyle w:val="NormalWeb"/>
        <w:widowControl/>
        <w:tabs>
          <w:tab w:val="center" w:pos="709"/>
        </w:tabs>
        <w:ind w:left="405" w:hanging="405"/>
        <w:rPr>
          <w:rFonts w:ascii="Arial" w:hAnsi="Arial" w:cs="Arial"/>
          <w:sz w:val="22"/>
          <w:szCs w:val="22"/>
          <w:lang w:val="en-ZA"/>
        </w:rPr>
      </w:pPr>
      <w:r>
        <w:rPr>
          <w:rFonts w:ascii="Arial" w:hAnsi="Arial" w:cs="Arial"/>
          <w:sz w:val="22"/>
          <w:szCs w:val="22"/>
          <w:lang w:val="en-ZA"/>
        </w:rPr>
        <w:t>d)</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 xml:space="preserve">Only two quotations were obtained. The quotations were received from </w:t>
      </w:r>
      <w:r w:rsidRPr="002C76C1">
        <w:rPr>
          <w:rFonts w:ascii="Arial" w:hAnsi="Arial" w:cs="Arial"/>
          <w:sz w:val="22"/>
          <w:szCs w:val="22"/>
        </w:rPr>
        <w:t xml:space="preserve">Maphale Motuba Creations CC R16 599,60 </w:t>
      </w:r>
      <w:r w:rsidRPr="002C76C1">
        <w:rPr>
          <w:rFonts w:ascii="Arial" w:hAnsi="Arial" w:cs="Arial"/>
          <w:sz w:val="22"/>
          <w:szCs w:val="22"/>
          <w:lang w:val="en-ZA"/>
        </w:rPr>
        <w:t>and Nana Design R20 041,20.</w:t>
      </w:r>
    </w:p>
    <w:p w:rsidR="006D3AA1" w:rsidRPr="002C76C1" w:rsidRDefault="006D3AA1" w:rsidP="006D3AA1">
      <w:pPr>
        <w:pStyle w:val="NormalWeb"/>
        <w:tabs>
          <w:tab w:val="center" w:pos="709"/>
          <w:tab w:val="left" w:pos="7410"/>
        </w:tabs>
        <w:ind w:left="45"/>
        <w:rPr>
          <w:rFonts w:ascii="Arial" w:hAnsi="Arial" w:cs="Arial"/>
          <w:sz w:val="22"/>
          <w:szCs w:val="22"/>
          <w:lang w:val="en-ZA"/>
        </w:rPr>
      </w:pPr>
      <w:r w:rsidRPr="002C76C1">
        <w:rPr>
          <w:rFonts w:ascii="Arial" w:hAnsi="Arial" w:cs="Arial"/>
          <w:sz w:val="22"/>
          <w:szCs w:val="22"/>
          <w:lang w:val="en-ZA"/>
        </w:rPr>
        <w:tab/>
      </w:r>
    </w:p>
    <w:p w:rsidR="006D3AA1" w:rsidRPr="004A0FB7" w:rsidRDefault="006D3AA1" w:rsidP="006D3AA1">
      <w:pPr>
        <w:tabs>
          <w:tab w:val="center" w:pos="709"/>
        </w:tabs>
        <w:ind w:left="405" w:hanging="405"/>
        <w:outlineLvl w:val="0"/>
        <w:rPr>
          <w:sz w:val="22"/>
          <w:szCs w:val="22"/>
        </w:rPr>
      </w:pPr>
      <w:r>
        <w:rPr>
          <w:sz w:val="22"/>
          <w:szCs w:val="22"/>
        </w:rPr>
        <w:t>e)</w:t>
      </w:r>
      <w:r>
        <w:rPr>
          <w:sz w:val="22"/>
          <w:szCs w:val="22"/>
        </w:rPr>
        <w:tab/>
      </w:r>
      <w:r>
        <w:rPr>
          <w:sz w:val="22"/>
          <w:szCs w:val="22"/>
        </w:rPr>
        <w:tab/>
      </w:r>
      <w:r w:rsidRPr="004A0FB7">
        <w:rPr>
          <w:sz w:val="22"/>
          <w:szCs w:val="22"/>
        </w:rPr>
        <w:t xml:space="preserve">The deviation has been approved by D: Demand and Acquisition who according to the SCM. Delegations can authorise deviations with regards to quotations. However the reasons for not obtaining three written quotations do not appear reasonable or justifiable as there are 1 244 service providers listed on the prospective supplier list who supply furniture. There is not a specific commodity indicated for curtains on the prospective supplier list. </w:t>
      </w:r>
    </w:p>
    <w:p w:rsidR="006D3AA1" w:rsidRPr="002C76C1" w:rsidRDefault="006D3AA1" w:rsidP="006D3AA1">
      <w:pPr>
        <w:pStyle w:val="ListParagraph"/>
        <w:tabs>
          <w:tab w:val="center" w:pos="709"/>
        </w:tabs>
        <w:rPr>
          <w:rFonts w:ascii="Arial" w:hAnsi="Arial" w:cs="Arial"/>
          <w:sz w:val="22"/>
          <w:szCs w:val="22"/>
        </w:rPr>
      </w:pPr>
    </w:p>
    <w:p w:rsidR="006D3AA1" w:rsidRPr="004A0FB7" w:rsidRDefault="006D3AA1" w:rsidP="006D3AA1">
      <w:pPr>
        <w:tabs>
          <w:tab w:val="center" w:pos="709"/>
        </w:tabs>
        <w:ind w:left="405" w:hanging="405"/>
        <w:outlineLvl w:val="0"/>
        <w:rPr>
          <w:sz w:val="22"/>
          <w:szCs w:val="22"/>
        </w:rPr>
      </w:pPr>
      <w:r>
        <w:rPr>
          <w:sz w:val="22"/>
          <w:szCs w:val="22"/>
        </w:rPr>
        <w:t>f)</w:t>
      </w:r>
      <w:r>
        <w:rPr>
          <w:sz w:val="22"/>
          <w:szCs w:val="22"/>
        </w:rPr>
        <w:tab/>
      </w:r>
      <w:r>
        <w:rPr>
          <w:sz w:val="22"/>
          <w:szCs w:val="22"/>
        </w:rPr>
        <w:tab/>
      </w:r>
      <w:r w:rsidRPr="004A0FB7">
        <w:rPr>
          <w:sz w:val="22"/>
          <w:szCs w:val="22"/>
        </w:rPr>
        <w:t>It was recorded that Senex could not be reached as their contact details are non-existent. It has however been confirmed that services were procured from Senex both before and after this transaction took place. This further confirm the conclusion that the department could have obtained three written quotations.</w:t>
      </w:r>
    </w:p>
    <w:p w:rsidR="006D3AA1" w:rsidRPr="002C76C1" w:rsidRDefault="006D3AA1" w:rsidP="006D3AA1">
      <w:pPr>
        <w:tabs>
          <w:tab w:val="center" w:pos="709"/>
        </w:tabs>
        <w:autoSpaceDE w:val="0"/>
        <w:autoSpaceDN w:val="0"/>
        <w:adjustRightInd w:val="0"/>
        <w:rPr>
          <w:sz w:val="22"/>
          <w:szCs w:val="22"/>
          <w:lang w:val="en-ZA"/>
        </w:rPr>
      </w:pPr>
    </w:p>
    <w:p w:rsidR="006D3AA1" w:rsidRPr="002C76C1" w:rsidRDefault="006D3AA1" w:rsidP="006D3AA1">
      <w:pPr>
        <w:tabs>
          <w:tab w:val="center" w:pos="709"/>
        </w:tabs>
        <w:autoSpaceDE w:val="0"/>
        <w:autoSpaceDN w:val="0"/>
        <w:adjustRightInd w:val="0"/>
        <w:rPr>
          <w:sz w:val="22"/>
          <w:szCs w:val="22"/>
          <w:lang w:val="en-ZA"/>
        </w:rPr>
      </w:pPr>
      <w:r>
        <w:rPr>
          <w:sz w:val="22"/>
          <w:szCs w:val="22"/>
          <w:lang w:val="en-ZA"/>
        </w:rPr>
        <w:t>Impact of the finding:</w:t>
      </w:r>
    </w:p>
    <w:p w:rsidR="006D3AA1" w:rsidRPr="002C76C1" w:rsidRDefault="006D3AA1" w:rsidP="006D3AA1">
      <w:pPr>
        <w:tabs>
          <w:tab w:val="center" w:pos="709"/>
        </w:tabs>
        <w:autoSpaceDE w:val="0"/>
        <w:autoSpaceDN w:val="0"/>
        <w:adjustRightInd w:val="0"/>
        <w:spacing w:after="120" w:line="260" w:lineRule="exact"/>
        <w:ind w:left="357" w:hanging="357"/>
        <w:rPr>
          <w:sz w:val="22"/>
          <w:szCs w:val="22"/>
          <w:lang w:val="en-ZA"/>
        </w:rPr>
      </w:pPr>
    </w:p>
    <w:p w:rsidR="006D3AA1" w:rsidRPr="004A0FB7" w:rsidRDefault="006D3AA1" w:rsidP="006D3AA1">
      <w:pPr>
        <w:tabs>
          <w:tab w:val="center" w:pos="709"/>
        </w:tabs>
        <w:spacing w:after="120" w:line="260" w:lineRule="exact"/>
        <w:ind w:left="357" w:hanging="357"/>
        <w:rPr>
          <w:sz w:val="22"/>
          <w:szCs w:val="22"/>
        </w:rPr>
      </w:pPr>
      <w:r>
        <w:rPr>
          <w:sz w:val="22"/>
          <w:szCs w:val="22"/>
        </w:rPr>
        <w:t>a)</w:t>
      </w:r>
      <w:r>
        <w:rPr>
          <w:sz w:val="22"/>
          <w:szCs w:val="22"/>
        </w:rPr>
        <w:tab/>
      </w:r>
      <w:r>
        <w:rPr>
          <w:sz w:val="22"/>
          <w:szCs w:val="22"/>
        </w:rPr>
        <w:tab/>
      </w:r>
      <w:r w:rsidRPr="004A0FB7">
        <w:rPr>
          <w:sz w:val="22"/>
          <w:szCs w:val="22"/>
        </w:rPr>
        <w:t xml:space="preserve">Irregular expenditure was understated with R16 559,60 due to deviations being approved for the invitations of three written price quotations from accredited prospective suppliers even though it was possible to comply with the requirement of </w:t>
      </w:r>
      <w:r w:rsidRPr="004A0FB7">
        <w:rPr>
          <w:color w:val="000000"/>
          <w:sz w:val="22"/>
          <w:szCs w:val="22"/>
        </w:rPr>
        <w:t>Practice Note 8 of 2007/2008.</w:t>
      </w:r>
    </w:p>
    <w:p w:rsidR="006D3AA1" w:rsidRPr="004A0FB7" w:rsidRDefault="006D3AA1" w:rsidP="006D3AA1">
      <w:pPr>
        <w:tabs>
          <w:tab w:val="center" w:pos="709"/>
        </w:tabs>
        <w:spacing w:after="120" w:line="260" w:lineRule="exact"/>
        <w:ind w:left="357" w:hanging="357"/>
        <w:rPr>
          <w:sz w:val="22"/>
          <w:szCs w:val="22"/>
        </w:rPr>
      </w:pPr>
      <w:r>
        <w:rPr>
          <w:sz w:val="22"/>
          <w:szCs w:val="22"/>
        </w:rPr>
        <w:t>b)</w:t>
      </w:r>
      <w:r>
        <w:rPr>
          <w:sz w:val="22"/>
          <w:szCs w:val="22"/>
        </w:rPr>
        <w:tab/>
      </w:r>
      <w:r>
        <w:rPr>
          <w:sz w:val="22"/>
          <w:szCs w:val="22"/>
        </w:rPr>
        <w:tab/>
      </w:r>
      <w:r w:rsidRPr="004A0FB7">
        <w:rPr>
          <w:sz w:val="22"/>
          <w:szCs w:val="22"/>
        </w:rPr>
        <w:t>Since the department did not obtain and evaluate three quotations the goods may not have been obtained at a reasonable price.</w:t>
      </w:r>
    </w:p>
    <w:p w:rsidR="006D3AA1" w:rsidRPr="004A0FB7" w:rsidRDefault="006D3AA1" w:rsidP="006D3AA1">
      <w:pPr>
        <w:tabs>
          <w:tab w:val="center" w:pos="709"/>
        </w:tabs>
        <w:spacing w:after="120" w:line="260" w:lineRule="exact"/>
        <w:rPr>
          <w:sz w:val="22"/>
          <w:szCs w:val="22"/>
        </w:rPr>
      </w:pPr>
      <w:r>
        <w:rPr>
          <w:sz w:val="22"/>
          <w:szCs w:val="22"/>
        </w:rPr>
        <w:t>c)</w:t>
      </w:r>
      <w:r>
        <w:rPr>
          <w:sz w:val="22"/>
          <w:szCs w:val="22"/>
        </w:rPr>
        <w:tab/>
      </w:r>
      <w:r>
        <w:rPr>
          <w:sz w:val="22"/>
          <w:szCs w:val="22"/>
        </w:rPr>
        <w:tab/>
      </w:r>
      <w:r w:rsidRPr="004A0FB7">
        <w:rPr>
          <w:sz w:val="22"/>
          <w:szCs w:val="22"/>
        </w:rPr>
        <w:t>Risk of payments being awarded to favoured suppliers.</w:t>
      </w:r>
    </w:p>
    <w:p w:rsidR="006D3AA1" w:rsidRPr="004A0FB7" w:rsidRDefault="006D3AA1" w:rsidP="006D3AA1">
      <w:pPr>
        <w:tabs>
          <w:tab w:val="center" w:pos="709"/>
        </w:tabs>
        <w:spacing w:after="120" w:line="260" w:lineRule="exact"/>
        <w:rPr>
          <w:sz w:val="22"/>
          <w:szCs w:val="22"/>
        </w:rPr>
      </w:pPr>
      <w:r>
        <w:rPr>
          <w:sz w:val="22"/>
          <w:szCs w:val="22"/>
        </w:rPr>
        <w:t>d)</w:t>
      </w:r>
      <w:r>
        <w:rPr>
          <w:sz w:val="22"/>
          <w:szCs w:val="22"/>
        </w:rPr>
        <w:tab/>
      </w:r>
      <w:r>
        <w:rPr>
          <w:sz w:val="22"/>
          <w:szCs w:val="22"/>
        </w:rPr>
        <w:tab/>
      </w:r>
      <w:r w:rsidRPr="004A0FB7">
        <w:rPr>
          <w:sz w:val="22"/>
          <w:szCs w:val="22"/>
        </w:rPr>
        <w:t>Increased risk of bribery and fraudulent activities.</w:t>
      </w:r>
    </w:p>
    <w:p w:rsidR="006D3AA1" w:rsidRPr="002C76C1" w:rsidRDefault="006D3AA1" w:rsidP="006D3AA1">
      <w:pPr>
        <w:tabs>
          <w:tab w:val="center" w:pos="709"/>
        </w:tabs>
        <w:spacing w:after="120"/>
        <w:outlineLvl w:val="0"/>
        <w:rPr>
          <w:sz w:val="22"/>
          <w:szCs w:val="22"/>
          <w:lang w:val="en-ZA"/>
        </w:rPr>
      </w:pPr>
    </w:p>
    <w:p w:rsidR="006D3AA1" w:rsidRPr="002C76C1" w:rsidRDefault="006D3AA1" w:rsidP="006D3AA1">
      <w:pPr>
        <w:tabs>
          <w:tab w:val="center" w:pos="709"/>
        </w:tabs>
        <w:autoSpaceDE w:val="0"/>
        <w:autoSpaceDN w:val="0"/>
        <w:adjustRightInd w:val="0"/>
        <w:rPr>
          <w:sz w:val="22"/>
          <w:szCs w:val="22"/>
        </w:rPr>
      </w:pPr>
      <w:r>
        <w:rPr>
          <w:sz w:val="22"/>
          <w:szCs w:val="22"/>
        </w:rPr>
        <w:t>The finding occurred as a result of the fact that:</w:t>
      </w:r>
    </w:p>
    <w:p w:rsidR="006D3AA1" w:rsidRPr="002C76C1" w:rsidRDefault="006D3AA1" w:rsidP="006D3AA1">
      <w:pPr>
        <w:tabs>
          <w:tab w:val="center" w:pos="709"/>
        </w:tabs>
        <w:autoSpaceDE w:val="0"/>
        <w:autoSpaceDN w:val="0"/>
        <w:adjustRightInd w:val="0"/>
        <w:rPr>
          <w:sz w:val="22"/>
          <w:szCs w:val="22"/>
        </w:rPr>
      </w:pPr>
    </w:p>
    <w:p w:rsidR="006D3AA1" w:rsidRPr="002C76C1" w:rsidRDefault="006D3AA1" w:rsidP="006D3AA1">
      <w:pPr>
        <w:tabs>
          <w:tab w:val="center" w:pos="709"/>
        </w:tabs>
        <w:spacing w:after="120" w:line="260" w:lineRule="exact"/>
        <w:rPr>
          <w:sz w:val="22"/>
          <w:szCs w:val="22"/>
          <w:lang w:val="en-GB"/>
        </w:rPr>
      </w:pPr>
      <w:r w:rsidRPr="002C76C1">
        <w:rPr>
          <w:sz w:val="22"/>
          <w:szCs w:val="22"/>
          <w:lang w:val="en-ZA"/>
        </w:rPr>
        <w:t xml:space="preserve">As per discussion with the </w:t>
      </w:r>
      <w:r w:rsidRPr="002C76C1">
        <w:rPr>
          <w:color w:val="000000"/>
          <w:sz w:val="22"/>
          <w:szCs w:val="22"/>
          <w:lang w:val="en-GB"/>
        </w:rPr>
        <w:t xml:space="preserve">Assistant Director: Finance </w:t>
      </w:r>
      <w:r w:rsidRPr="002C76C1">
        <w:rPr>
          <w:sz w:val="22"/>
          <w:szCs w:val="22"/>
          <w:lang w:val="en-GB"/>
        </w:rPr>
        <w:t>it was noted that according to the internal memo a request for the quotation of curtains and the chest of drawer was issued. However, only two suppliers responded to the request and one supplier could not be reached, due to non-existence of contact numbers.</w:t>
      </w:r>
    </w:p>
    <w:p w:rsidR="006D3AA1" w:rsidRPr="002C76C1" w:rsidRDefault="006D3AA1" w:rsidP="006D3AA1">
      <w:pPr>
        <w:tabs>
          <w:tab w:val="center" w:pos="709"/>
        </w:tabs>
        <w:spacing w:after="120" w:line="260" w:lineRule="exact"/>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6D3AA1" w:rsidRPr="002C76C1" w:rsidRDefault="006D3AA1" w:rsidP="006D3AA1">
      <w:pPr>
        <w:tabs>
          <w:tab w:val="center" w:pos="709"/>
        </w:tabs>
        <w:spacing w:after="120" w:line="260" w:lineRule="exact"/>
        <w:rPr>
          <w:sz w:val="22"/>
          <w:szCs w:val="22"/>
          <w:lang w:val="en-GB"/>
        </w:rPr>
      </w:pPr>
      <w:r w:rsidRPr="002C76C1">
        <w:rPr>
          <w:sz w:val="22"/>
          <w:szCs w:val="22"/>
          <w:lang w:val="en-GB"/>
        </w:rPr>
        <w:t>It has been indicated in the action plan that the controls pertaining to three quotes and the updating of the supplier database has been improved. All deviations are first interrogated by the Director of Supply Chain before approval is given. The target date for the aforementioned actions was December 2011. This date is however after the date that this expense was incurred.</w:t>
      </w:r>
    </w:p>
    <w:p w:rsidR="006D3AA1" w:rsidRPr="002C76C1" w:rsidRDefault="006D3AA1" w:rsidP="006D3AA1">
      <w:pPr>
        <w:tabs>
          <w:tab w:val="center" w:pos="709"/>
        </w:tabs>
        <w:spacing w:after="120" w:line="260" w:lineRule="exact"/>
        <w:jc w:val="both"/>
        <w:rPr>
          <w:sz w:val="22"/>
          <w:szCs w:val="22"/>
          <w:lang w:val="en-GB"/>
        </w:rPr>
      </w:pPr>
    </w:p>
    <w:p w:rsidR="006D3AA1" w:rsidRPr="002C76C1" w:rsidRDefault="006D3AA1" w:rsidP="006D3AA1">
      <w:pPr>
        <w:tabs>
          <w:tab w:val="center" w:pos="709"/>
        </w:tabs>
        <w:spacing w:after="120" w:line="260" w:lineRule="exact"/>
        <w:jc w:val="both"/>
        <w:rPr>
          <w:sz w:val="22"/>
          <w:szCs w:val="22"/>
          <w:lang w:val="en-GB"/>
        </w:rPr>
      </w:pPr>
      <w:r w:rsidRPr="002C76C1">
        <w:rPr>
          <w:b/>
          <w:bCs/>
          <w:sz w:val="22"/>
          <w:szCs w:val="22"/>
        </w:rPr>
        <w:t>Internal control deficiency</w:t>
      </w:r>
    </w:p>
    <w:p w:rsidR="006D3AA1" w:rsidRDefault="006D3AA1" w:rsidP="006D3AA1">
      <w:pPr>
        <w:tabs>
          <w:tab w:val="center" w:pos="709"/>
        </w:tabs>
        <w:spacing w:after="120" w:line="260" w:lineRule="exact"/>
        <w:jc w:val="both"/>
        <w:rPr>
          <w:i/>
          <w:iCs/>
          <w:sz w:val="22"/>
          <w:szCs w:val="22"/>
        </w:rPr>
      </w:pPr>
    </w:p>
    <w:p w:rsidR="006D3AA1" w:rsidRPr="002C76C1" w:rsidRDefault="006D3AA1" w:rsidP="006D3AA1">
      <w:pPr>
        <w:tabs>
          <w:tab w:val="center" w:pos="709"/>
        </w:tabs>
        <w:spacing w:after="120" w:line="260" w:lineRule="exact"/>
        <w:jc w:val="both"/>
        <w:rPr>
          <w:i/>
          <w:iCs/>
          <w:sz w:val="22"/>
          <w:szCs w:val="22"/>
        </w:rPr>
      </w:pPr>
      <w:r w:rsidRPr="002C76C1">
        <w:rPr>
          <w:i/>
          <w:iCs/>
          <w:sz w:val="22"/>
          <w:szCs w:val="22"/>
        </w:rPr>
        <w:t>Leadership</w:t>
      </w:r>
    </w:p>
    <w:p w:rsidR="006D3AA1" w:rsidRPr="002C76C1" w:rsidRDefault="006D3AA1" w:rsidP="006D3AA1">
      <w:pPr>
        <w:tabs>
          <w:tab w:val="center" w:pos="709"/>
        </w:tabs>
        <w:spacing w:after="120" w:line="260" w:lineRule="exact"/>
        <w:ind w:left="709" w:hanging="709"/>
        <w:jc w:val="both"/>
        <w:rPr>
          <w:iCs/>
          <w:sz w:val="22"/>
          <w:szCs w:val="22"/>
        </w:rPr>
      </w:pPr>
      <w:r>
        <w:rPr>
          <w:iCs/>
          <w:sz w:val="22"/>
          <w:szCs w:val="22"/>
        </w:rPr>
        <w:t>a)</w:t>
      </w:r>
      <w:r>
        <w:rPr>
          <w:iCs/>
          <w:sz w:val="22"/>
          <w:szCs w:val="22"/>
        </w:rPr>
        <w:tab/>
      </w:r>
      <w:r>
        <w:rPr>
          <w:iCs/>
          <w:sz w:val="22"/>
          <w:szCs w:val="22"/>
        </w:rPr>
        <w:tab/>
      </w:r>
      <w:r w:rsidRPr="002C76C1">
        <w:rPr>
          <w:iCs/>
          <w:sz w:val="22"/>
          <w:szCs w:val="22"/>
        </w:rPr>
        <w:t xml:space="preserve">Management does not establish and communicate policies and procedures effectively to enable and support understanding and execution of internal control objectives, processes and responsibilities </w:t>
      </w:r>
    </w:p>
    <w:p w:rsidR="006D3AA1" w:rsidRDefault="006D3AA1" w:rsidP="006D3AA1">
      <w:pPr>
        <w:tabs>
          <w:tab w:val="center" w:pos="709"/>
        </w:tabs>
        <w:rPr>
          <w:sz w:val="22"/>
          <w:szCs w:val="22"/>
        </w:rPr>
      </w:pPr>
    </w:p>
    <w:p w:rsidR="006D3AA1" w:rsidRPr="002C76C1" w:rsidRDefault="006D3AA1" w:rsidP="006D3AA1">
      <w:pPr>
        <w:tabs>
          <w:tab w:val="center" w:pos="709"/>
        </w:tabs>
        <w:ind w:left="709" w:hanging="709"/>
        <w:rPr>
          <w:sz w:val="22"/>
          <w:szCs w:val="22"/>
        </w:rPr>
      </w:pPr>
      <w:r>
        <w:rPr>
          <w:sz w:val="22"/>
          <w:szCs w:val="22"/>
        </w:rPr>
        <w:t>b)</w:t>
      </w:r>
      <w:r>
        <w:rPr>
          <w:sz w:val="22"/>
          <w:szCs w:val="22"/>
        </w:rPr>
        <w:tab/>
      </w:r>
      <w:r>
        <w:rPr>
          <w:sz w:val="22"/>
          <w:szCs w:val="22"/>
        </w:rPr>
        <w:tab/>
      </w:r>
      <w:r w:rsidRPr="002C76C1">
        <w:rPr>
          <w:sz w:val="22"/>
          <w:szCs w:val="22"/>
        </w:rPr>
        <w:t>The department did not effectively exercise its oversight responsibility regarding financial and performance reporting and compliance and related internal controls.</w:t>
      </w:r>
    </w:p>
    <w:p w:rsidR="006D3AA1" w:rsidRPr="002C76C1" w:rsidRDefault="006D3AA1" w:rsidP="006D3AA1">
      <w:pPr>
        <w:tabs>
          <w:tab w:val="center" w:pos="709"/>
        </w:tabs>
        <w:spacing w:after="120" w:line="260" w:lineRule="exact"/>
        <w:ind w:left="360"/>
        <w:jc w:val="both"/>
        <w:rPr>
          <w:iCs/>
          <w:sz w:val="22"/>
          <w:szCs w:val="22"/>
        </w:rPr>
      </w:pPr>
    </w:p>
    <w:p w:rsidR="006D3AA1" w:rsidRPr="002C76C1" w:rsidRDefault="006D3AA1" w:rsidP="006D3AA1">
      <w:pPr>
        <w:pStyle w:val="Heading2"/>
        <w:widowControl/>
        <w:tabs>
          <w:tab w:val="center" w:pos="709"/>
        </w:tabs>
        <w:jc w:val="both"/>
        <w:rPr>
          <w:b w:val="0"/>
          <w:bCs w:val="0"/>
          <w:sz w:val="22"/>
          <w:szCs w:val="22"/>
        </w:rPr>
      </w:pPr>
      <w:r w:rsidRPr="002C76C1">
        <w:rPr>
          <w:b w:val="0"/>
          <w:bCs w:val="0"/>
          <w:sz w:val="22"/>
          <w:szCs w:val="22"/>
        </w:rPr>
        <w:t>Financial and performance management</w:t>
      </w:r>
    </w:p>
    <w:p w:rsidR="006D3AA1" w:rsidRPr="002C76C1" w:rsidRDefault="006D3AA1" w:rsidP="006D3AA1">
      <w:pPr>
        <w:tabs>
          <w:tab w:val="center" w:pos="709"/>
        </w:tabs>
        <w:jc w:val="both"/>
        <w:rPr>
          <w:b/>
          <w:bCs/>
          <w:sz w:val="22"/>
          <w:szCs w:val="22"/>
        </w:rPr>
      </w:pPr>
    </w:p>
    <w:p w:rsidR="006D3AA1" w:rsidRPr="002C76C1" w:rsidRDefault="006D3AA1" w:rsidP="006D3AA1">
      <w:pPr>
        <w:tabs>
          <w:tab w:val="center" w:pos="709"/>
        </w:tabs>
        <w:spacing w:after="120" w:line="260" w:lineRule="exact"/>
        <w:rPr>
          <w:iCs/>
          <w:sz w:val="22"/>
          <w:szCs w:val="22"/>
          <w:lang w:val="en-GB"/>
        </w:rPr>
      </w:pPr>
      <w:r w:rsidRPr="002C76C1">
        <w:rPr>
          <w:iCs/>
          <w:sz w:val="22"/>
          <w:szCs w:val="22"/>
          <w:lang w:val="en-GB"/>
        </w:rPr>
        <w:t>The department did not effectively review and monitor compliance with applicable laws and regulations</w:t>
      </w:r>
    </w:p>
    <w:p w:rsidR="006D3AA1" w:rsidRPr="002C76C1" w:rsidRDefault="006D3AA1" w:rsidP="006D3AA1">
      <w:pPr>
        <w:tabs>
          <w:tab w:val="center" w:pos="709"/>
        </w:tabs>
        <w:spacing w:after="120" w:line="260" w:lineRule="exact"/>
        <w:jc w:val="both"/>
        <w:rPr>
          <w:sz w:val="22"/>
          <w:szCs w:val="22"/>
          <w:lang w:val="en-GB"/>
        </w:rPr>
      </w:pPr>
    </w:p>
    <w:p w:rsidR="006D3AA1" w:rsidRPr="002C76C1" w:rsidRDefault="006D3AA1" w:rsidP="006D3AA1">
      <w:pPr>
        <w:tabs>
          <w:tab w:val="center" w:pos="709"/>
        </w:tabs>
        <w:spacing w:after="120" w:line="260" w:lineRule="exact"/>
        <w:ind w:left="357" w:hanging="357"/>
        <w:rPr>
          <w:b/>
          <w:bCs/>
          <w:sz w:val="22"/>
          <w:szCs w:val="22"/>
        </w:rPr>
      </w:pPr>
      <w:r w:rsidRPr="002C76C1">
        <w:rPr>
          <w:b/>
          <w:bCs/>
          <w:sz w:val="22"/>
          <w:szCs w:val="22"/>
        </w:rPr>
        <w:t>Recommendation</w:t>
      </w:r>
    </w:p>
    <w:p w:rsidR="006D3AA1" w:rsidRPr="002C76C1" w:rsidRDefault="006D3AA1" w:rsidP="006D3AA1">
      <w:pPr>
        <w:pStyle w:val="NormalWeb"/>
        <w:widowControl/>
        <w:tabs>
          <w:tab w:val="center" w:pos="709"/>
        </w:tabs>
        <w:spacing w:after="120" w:line="260" w:lineRule="exact"/>
        <w:ind w:left="357" w:hanging="357"/>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The department should obtain and evaluate three quotations where necessary in line with SCM regulations.</w:t>
      </w:r>
    </w:p>
    <w:p w:rsidR="006D3AA1" w:rsidRPr="002C76C1" w:rsidRDefault="006D3AA1" w:rsidP="006D3AA1">
      <w:pPr>
        <w:pStyle w:val="NormalWeb"/>
        <w:widowControl/>
        <w:tabs>
          <w:tab w:val="center" w:pos="709"/>
        </w:tabs>
        <w:spacing w:after="120" w:line="260" w:lineRule="exact"/>
        <w:ind w:left="357" w:hanging="357"/>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Deviations from official procurement processes must only be approved in cases where it is impractical or impossible to follow the official procurement process.</w:t>
      </w:r>
    </w:p>
    <w:p w:rsidR="006D3AA1" w:rsidRPr="002C76C1" w:rsidRDefault="006D3AA1" w:rsidP="006D3AA1">
      <w:pPr>
        <w:pStyle w:val="NormalWeb"/>
        <w:widowControl/>
        <w:tabs>
          <w:tab w:val="center" w:pos="709"/>
        </w:tabs>
        <w:spacing w:after="120" w:line="260" w:lineRule="exact"/>
        <w:ind w:left="357" w:hanging="357"/>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This case must be investigated for possible undue influence in the process and appropriate action must be taken against the affected official or role player in accordance with the policies and procedures of the department.</w:t>
      </w:r>
    </w:p>
    <w:p w:rsidR="006D3AA1" w:rsidRPr="002C76C1" w:rsidRDefault="006D3AA1" w:rsidP="006D3AA1">
      <w:pPr>
        <w:pStyle w:val="NormalWeb"/>
        <w:tabs>
          <w:tab w:val="center" w:pos="709"/>
          <w:tab w:val="left" w:pos="3030"/>
        </w:tabs>
        <w:spacing w:after="120" w:line="260" w:lineRule="exact"/>
        <w:rPr>
          <w:rFonts w:ascii="Arial" w:hAnsi="Arial" w:cs="Arial"/>
          <w:sz w:val="22"/>
          <w:szCs w:val="22"/>
        </w:rPr>
      </w:pPr>
    </w:p>
    <w:p w:rsidR="006D3AA1" w:rsidRPr="002C76C1" w:rsidRDefault="006D3AA1" w:rsidP="006D3AA1">
      <w:pPr>
        <w:pStyle w:val="NormalWeb"/>
        <w:tabs>
          <w:tab w:val="center" w:pos="709"/>
        </w:tabs>
        <w:spacing w:after="120" w:line="260" w:lineRule="exact"/>
        <w:rPr>
          <w:rFonts w:ascii="Arial" w:hAnsi="Arial" w:cs="Arial"/>
          <w:b/>
          <w:bCs/>
          <w:sz w:val="22"/>
          <w:szCs w:val="22"/>
        </w:rPr>
      </w:pPr>
      <w:r w:rsidRPr="002C76C1">
        <w:rPr>
          <w:rFonts w:ascii="Arial" w:hAnsi="Arial" w:cs="Arial"/>
          <w:b/>
          <w:bCs/>
          <w:sz w:val="22"/>
          <w:szCs w:val="22"/>
        </w:rPr>
        <w:t>Management response</w:t>
      </w:r>
    </w:p>
    <w:p w:rsidR="006D3AA1" w:rsidRPr="002C76C1" w:rsidRDefault="006D3AA1" w:rsidP="006D3AA1">
      <w:pPr>
        <w:pStyle w:val="NormalWeb"/>
        <w:tabs>
          <w:tab w:val="center" w:pos="709"/>
        </w:tabs>
        <w:spacing w:after="120" w:line="260" w:lineRule="exact"/>
        <w:rPr>
          <w:rFonts w:ascii="Arial" w:hAnsi="Arial" w:cs="Arial"/>
          <w:b/>
          <w:bCs/>
          <w:sz w:val="22"/>
          <w:szCs w:val="22"/>
        </w:rPr>
      </w:pPr>
    </w:p>
    <w:p w:rsidR="006D3AA1" w:rsidRPr="002C76C1" w:rsidRDefault="006D3AA1" w:rsidP="006D3AA1">
      <w:pPr>
        <w:tabs>
          <w:tab w:val="center" w:pos="709"/>
        </w:tabs>
        <w:spacing w:after="120" w:line="260" w:lineRule="exact"/>
        <w:ind w:left="357" w:hanging="357"/>
        <w:rPr>
          <w:b/>
          <w:bCs/>
          <w:sz w:val="22"/>
          <w:szCs w:val="22"/>
        </w:rPr>
      </w:pPr>
      <w:r>
        <w:rPr>
          <w:sz w:val="22"/>
          <w:szCs w:val="22"/>
        </w:rPr>
        <w:t>a)</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6D3AA1" w:rsidRPr="002C76C1" w:rsidRDefault="006D3AA1" w:rsidP="006D3AA1">
      <w:pPr>
        <w:tabs>
          <w:tab w:val="center" w:pos="709"/>
        </w:tabs>
        <w:spacing w:after="120" w:line="260" w:lineRule="exact"/>
        <w:ind w:left="357"/>
        <w:rPr>
          <w:sz w:val="22"/>
          <w:szCs w:val="22"/>
        </w:rPr>
      </w:pPr>
      <w:r w:rsidRPr="002C76C1">
        <w:rPr>
          <w:sz w:val="22"/>
          <w:szCs w:val="22"/>
        </w:rPr>
        <w:t>DPW invited quotes from the manual list of prestige suppliers and received two responses. The necessary approval was obtained to deviate from the relevant authority.</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019"/>
        <w:gridCol w:w="1541"/>
        <w:gridCol w:w="1011"/>
      </w:tblGrid>
      <w:tr w:rsidR="006D3AA1" w:rsidRPr="0093150E" w:rsidTr="00D90C13">
        <w:tc>
          <w:tcPr>
            <w:tcW w:w="6019" w:type="dxa"/>
            <w:shd w:val="clear" w:color="auto" w:fill="BFBFBF" w:themeFill="background1" w:themeFillShade="BF"/>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DESCRIPTION</w:t>
            </w:r>
          </w:p>
        </w:tc>
        <w:tc>
          <w:tcPr>
            <w:tcW w:w="2552" w:type="dxa"/>
            <w:gridSpan w:val="2"/>
            <w:shd w:val="clear" w:color="auto" w:fill="BFBFBF" w:themeFill="background1" w:themeFillShade="BF"/>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RESPONSE</w:t>
            </w:r>
          </w:p>
        </w:tc>
      </w:tr>
      <w:tr w:rsidR="006D3AA1" w:rsidRPr="0093150E" w:rsidTr="00D90C13">
        <w:tc>
          <w:tcPr>
            <w:tcW w:w="6019"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Corrective action to be taken</w:t>
            </w:r>
          </w:p>
        </w:tc>
        <w:tc>
          <w:tcPr>
            <w:tcW w:w="2552"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n/a</w:t>
            </w:r>
          </w:p>
        </w:tc>
      </w:tr>
      <w:tr w:rsidR="006D3AA1" w:rsidRPr="0093150E" w:rsidTr="00D90C13">
        <w:tc>
          <w:tcPr>
            <w:tcW w:w="6019" w:type="dxa"/>
            <w:vMerge w:val="restart"/>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Does the finding affect an amount disclosed in the financial statements</w:t>
            </w:r>
          </w:p>
        </w:tc>
        <w:tc>
          <w:tcPr>
            <w:tcW w:w="154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Yes</w:t>
            </w:r>
          </w:p>
        </w:tc>
        <w:tc>
          <w:tcPr>
            <w:tcW w:w="101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No</w:t>
            </w:r>
          </w:p>
        </w:tc>
      </w:tr>
      <w:tr w:rsidR="006D3AA1" w:rsidRPr="0093150E" w:rsidTr="00D90C13">
        <w:tc>
          <w:tcPr>
            <w:tcW w:w="6019" w:type="dxa"/>
            <w:vMerge/>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c>
          <w:tcPr>
            <w:tcW w:w="154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c>
          <w:tcPr>
            <w:tcW w:w="101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93150E" w:rsidTr="00D90C13">
        <w:tc>
          <w:tcPr>
            <w:tcW w:w="6019"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If yes, what corrections will be made to the population</w:t>
            </w:r>
          </w:p>
        </w:tc>
        <w:tc>
          <w:tcPr>
            <w:tcW w:w="2552"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93150E" w:rsidTr="00D90C13">
        <w:tc>
          <w:tcPr>
            <w:tcW w:w="6019"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 xml:space="preserve">If yes and no corrections will be made, the reason why such a conclusion has been reached should be indicated. </w:t>
            </w:r>
          </w:p>
        </w:tc>
        <w:tc>
          <w:tcPr>
            <w:tcW w:w="2552"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93150E" w:rsidTr="00D90C13">
        <w:tc>
          <w:tcPr>
            <w:tcW w:w="6019"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Position of official responsible to take corrective actions</w:t>
            </w:r>
          </w:p>
        </w:tc>
        <w:tc>
          <w:tcPr>
            <w:tcW w:w="2552"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93150E" w:rsidTr="00D90C13">
        <w:tc>
          <w:tcPr>
            <w:tcW w:w="6019"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Estimated completion date for corrective action</w:t>
            </w:r>
          </w:p>
        </w:tc>
        <w:tc>
          <w:tcPr>
            <w:tcW w:w="2552"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2C76C1" w:rsidTr="00D90C13">
        <w:tc>
          <w:tcPr>
            <w:tcW w:w="6019" w:type="dxa"/>
          </w:tcPr>
          <w:p w:rsidR="006D3AA1" w:rsidRPr="0093150E" w:rsidRDefault="006D3AA1" w:rsidP="00D90C13">
            <w:pPr>
              <w:pStyle w:val="ListParagraph"/>
              <w:keepNext/>
              <w:tabs>
                <w:tab w:val="center" w:pos="709"/>
              </w:tabs>
              <w:spacing w:line="260" w:lineRule="exact"/>
              <w:ind w:left="0"/>
              <w:jc w:val="both"/>
              <w:rPr>
                <w:rFonts w:ascii="Arial" w:hAnsi="Arial" w:cs="Arial"/>
                <w:b/>
                <w:sz w:val="18"/>
                <w:szCs w:val="18"/>
              </w:rPr>
            </w:pPr>
            <w:r w:rsidRPr="0093150E">
              <w:rPr>
                <w:rFonts w:ascii="Arial" w:hAnsi="Arial" w:cs="Arial"/>
                <w:b/>
                <w:sz w:val="18"/>
                <w:szCs w:val="18"/>
              </w:rPr>
              <w:t>DESCRIPTION</w:t>
            </w:r>
          </w:p>
        </w:tc>
        <w:tc>
          <w:tcPr>
            <w:tcW w:w="2552"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RESPONSE</w:t>
            </w:r>
          </w:p>
        </w:tc>
      </w:tr>
      <w:tr w:rsidR="006D3AA1" w:rsidRPr="002C76C1" w:rsidTr="00D90C13">
        <w:tc>
          <w:tcPr>
            <w:tcW w:w="6019" w:type="dxa"/>
            <w:vMerge w:val="restart"/>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Does management agree with the root cause indicated</w:t>
            </w:r>
          </w:p>
        </w:tc>
        <w:tc>
          <w:tcPr>
            <w:tcW w:w="154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Yes</w:t>
            </w:r>
          </w:p>
        </w:tc>
        <w:tc>
          <w:tcPr>
            <w:tcW w:w="101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No</w:t>
            </w:r>
          </w:p>
        </w:tc>
      </w:tr>
      <w:tr w:rsidR="006D3AA1" w:rsidRPr="002C76C1" w:rsidTr="00D90C13">
        <w:tc>
          <w:tcPr>
            <w:tcW w:w="6019" w:type="dxa"/>
            <w:vMerge/>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c>
          <w:tcPr>
            <w:tcW w:w="154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c>
          <w:tcPr>
            <w:tcW w:w="1011"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2C76C1" w:rsidTr="00D90C13">
        <w:tc>
          <w:tcPr>
            <w:tcW w:w="6019" w:type="dxa"/>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r w:rsidRPr="0093150E">
              <w:rPr>
                <w:rFonts w:ascii="Arial" w:hAnsi="Arial" w:cs="Arial"/>
                <w:sz w:val="18"/>
                <w:szCs w:val="18"/>
              </w:rPr>
              <w:t>If management does not agree with the root cause indicated, please provide the root cause according to management.</w:t>
            </w:r>
          </w:p>
        </w:tc>
        <w:tc>
          <w:tcPr>
            <w:tcW w:w="2552" w:type="dxa"/>
            <w:gridSpan w:val="2"/>
          </w:tcPr>
          <w:p w:rsidR="006D3AA1" w:rsidRPr="0093150E" w:rsidRDefault="006D3AA1" w:rsidP="00D90C13">
            <w:pPr>
              <w:pStyle w:val="ListParagraph"/>
              <w:keepNext/>
              <w:tabs>
                <w:tab w:val="center" w:pos="709"/>
              </w:tabs>
              <w:spacing w:line="260" w:lineRule="exact"/>
              <w:ind w:left="0"/>
              <w:jc w:val="both"/>
              <w:rPr>
                <w:rFonts w:ascii="Arial" w:hAnsi="Arial" w:cs="Arial"/>
                <w:sz w:val="18"/>
                <w:szCs w:val="18"/>
              </w:rPr>
            </w:pPr>
          </w:p>
        </w:tc>
      </w:tr>
    </w:tbl>
    <w:p w:rsidR="006D3AA1" w:rsidRPr="002C76C1" w:rsidRDefault="006D3AA1" w:rsidP="006D3AA1">
      <w:pPr>
        <w:tabs>
          <w:tab w:val="left" w:pos="426"/>
          <w:tab w:val="center" w:pos="709"/>
        </w:tabs>
        <w:jc w:val="both"/>
        <w:rPr>
          <w:i/>
          <w:sz w:val="22"/>
          <w:szCs w:val="22"/>
        </w:rPr>
      </w:pPr>
      <w:r w:rsidRPr="002C76C1">
        <w:rPr>
          <w:i/>
          <w:sz w:val="22"/>
          <w:szCs w:val="22"/>
        </w:rPr>
        <w:tab/>
      </w:r>
    </w:p>
    <w:p w:rsidR="006D3AA1" w:rsidRPr="002C76C1" w:rsidRDefault="006D3AA1" w:rsidP="006D3AA1">
      <w:pPr>
        <w:tabs>
          <w:tab w:val="left" w:pos="426"/>
          <w:tab w:val="center" w:pos="709"/>
        </w:tabs>
        <w:jc w:val="both"/>
        <w:rPr>
          <w:i/>
          <w:sz w:val="22"/>
          <w:szCs w:val="22"/>
        </w:rPr>
      </w:pPr>
      <w:r w:rsidRPr="002C76C1">
        <w:rPr>
          <w:i/>
          <w:sz w:val="22"/>
          <w:szCs w:val="22"/>
        </w:rPr>
        <w:tab/>
        <w:t>Name:</w:t>
      </w:r>
      <w:r w:rsidRPr="002C76C1">
        <w:rPr>
          <w:i/>
          <w:sz w:val="22"/>
          <w:szCs w:val="22"/>
        </w:rPr>
        <w:tab/>
      </w:r>
      <w:r w:rsidRPr="002C76C1">
        <w:rPr>
          <w:rFonts w:eastAsia="Arial Unicode MS"/>
          <w:sz w:val="22"/>
          <w:szCs w:val="22"/>
        </w:rPr>
        <w:t>BassieKgasoane</w:t>
      </w:r>
    </w:p>
    <w:p w:rsidR="006D3AA1" w:rsidRPr="002C76C1" w:rsidRDefault="006D3AA1" w:rsidP="006D3AA1">
      <w:pPr>
        <w:tabs>
          <w:tab w:val="left" w:pos="426"/>
          <w:tab w:val="center" w:pos="709"/>
        </w:tabs>
        <w:jc w:val="both"/>
        <w:rPr>
          <w:i/>
          <w:sz w:val="22"/>
          <w:szCs w:val="22"/>
        </w:rPr>
      </w:pPr>
      <w:r w:rsidRPr="002C76C1">
        <w:rPr>
          <w:i/>
          <w:sz w:val="22"/>
          <w:szCs w:val="22"/>
        </w:rPr>
        <w:tab/>
        <w:t>Position:  Chief Director: Prestige</w:t>
      </w:r>
    </w:p>
    <w:p w:rsidR="006D3AA1" w:rsidRPr="002C76C1" w:rsidRDefault="006D3AA1" w:rsidP="006D3AA1">
      <w:pPr>
        <w:tabs>
          <w:tab w:val="left" w:pos="426"/>
          <w:tab w:val="center" w:pos="709"/>
        </w:tabs>
        <w:jc w:val="both"/>
        <w:rPr>
          <w:i/>
          <w:sz w:val="22"/>
          <w:szCs w:val="22"/>
        </w:rPr>
      </w:pPr>
      <w:r w:rsidRPr="002C76C1">
        <w:rPr>
          <w:i/>
          <w:sz w:val="22"/>
          <w:szCs w:val="22"/>
        </w:rPr>
        <w:tab/>
        <w:t>Date:</w:t>
      </w:r>
      <w:r w:rsidRPr="002C76C1">
        <w:rPr>
          <w:i/>
          <w:sz w:val="22"/>
          <w:szCs w:val="22"/>
        </w:rPr>
        <w:tab/>
        <w:t>22 June 2012</w:t>
      </w:r>
    </w:p>
    <w:p w:rsidR="006D3AA1" w:rsidRPr="002C76C1" w:rsidRDefault="006D3AA1" w:rsidP="006D3AA1">
      <w:pPr>
        <w:tabs>
          <w:tab w:val="center" w:pos="709"/>
        </w:tabs>
        <w:spacing w:after="120" w:line="260" w:lineRule="exact"/>
        <w:rPr>
          <w:sz w:val="22"/>
          <w:szCs w:val="22"/>
        </w:rPr>
      </w:pPr>
    </w:p>
    <w:p w:rsidR="006D3AA1" w:rsidRPr="002C76C1" w:rsidRDefault="006D3AA1" w:rsidP="006D3AA1">
      <w:pPr>
        <w:tabs>
          <w:tab w:val="center" w:pos="709"/>
        </w:tabs>
        <w:spacing w:after="120" w:line="260" w:lineRule="exact"/>
        <w:rPr>
          <w:b/>
          <w:bCs/>
          <w:sz w:val="22"/>
          <w:szCs w:val="22"/>
        </w:rPr>
      </w:pPr>
    </w:p>
    <w:p w:rsidR="006D3AA1" w:rsidRDefault="006D3AA1" w:rsidP="006D3AA1">
      <w:pPr>
        <w:tabs>
          <w:tab w:val="center" w:pos="709"/>
        </w:tabs>
        <w:spacing w:after="120" w:line="260" w:lineRule="exact"/>
        <w:ind w:left="709" w:hanging="709"/>
        <w:rPr>
          <w:sz w:val="22"/>
          <w:szCs w:val="22"/>
        </w:rPr>
      </w:pPr>
      <w:r>
        <w:rPr>
          <w:sz w:val="22"/>
          <w:szCs w:val="22"/>
        </w:rPr>
        <w:t>b)</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6D3AA1" w:rsidRPr="002C76C1" w:rsidRDefault="006D3AA1" w:rsidP="006D3AA1">
      <w:pPr>
        <w:keepNext/>
        <w:tabs>
          <w:tab w:val="center" w:pos="709"/>
        </w:tabs>
        <w:spacing w:after="360" w:line="260" w:lineRule="exact"/>
        <w:ind w:left="720"/>
        <w:jc w:val="both"/>
        <w:rPr>
          <w:bCs/>
          <w:color w:val="000000"/>
          <w:sz w:val="22"/>
          <w:szCs w:val="22"/>
        </w:rPr>
      </w:pPr>
      <w:r w:rsidRPr="002C76C1">
        <w:rPr>
          <w:bCs/>
          <w:color w:val="000000"/>
          <w:sz w:val="22"/>
          <w:szCs w:val="22"/>
        </w:rPr>
        <w:t>The prestige acquisition is currently done manually with a list of prestige service providers adopted from Pretoria Regional Office as per decision made by management that prestige acquisition will be done by Head Office as from 2009.</w:t>
      </w:r>
    </w:p>
    <w:p w:rsidR="006D3AA1" w:rsidRPr="002C76C1" w:rsidRDefault="006D3AA1" w:rsidP="006D3AA1">
      <w:pPr>
        <w:keepNext/>
        <w:tabs>
          <w:tab w:val="center" w:pos="709"/>
        </w:tabs>
        <w:spacing w:after="360" w:line="260" w:lineRule="exact"/>
        <w:ind w:left="720"/>
        <w:jc w:val="both"/>
        <w:rPr>
          <w:bCs/>
          <w:color w:val="000000"/>
          <w:sz w:val="22"/>
          <w:szCs w:val="22"/>
        </w:rPr>
      </w:pPr>
      <w:r w:rsidRPr="002C76C1">
        <w:rPr>
          <w:bCs/>
          <w:color w:val="000000"/>
          <w:sz w:val="22"/>
          <w:szCs w:val="22"/>
        </w:rPr>
        <w:t>A manual list adopted from Pretoria Regional Office specifically for prestige is categorized as follows: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36"/>
        <w:gridCol w:w="4420"/>
      </w:tblGrid>
      <w:tr w:rsidR="006D3AA1" w:rsidRPr="002C76C1" w:rsidTr="00D90C13">
        <w:trPr>
          <w:tblHeader/>
        </w:trPr>
        <w:tc>
          <w:tcPr>
            <w:tcW w:w="4927" w:type="dxa"/>
            <w:shd w:val="clear" w:color="auto" w:fill="BFBFBF" w:themeFill="background1" w:themeFillShade="BF"/>
          </w:tcPr>
          <w:p w:rsidR="006D3AA1" w:rsidRPr="00F26730" w:rsidRDefault="006D3AA1" w:rsidP="00D90C13">
            <w:pPr>
              <w:keepNext/>
              <w:tabs>
                <w:tab w:val="center" w:pos="709"/>
              </w:tabs>
              <w:spacing w:after="360" w:line="260" w:lineRule="exact"/>
              <w:jc w:val="both"/>
              <w:rPr>
                <w:b/>
                <w:bCs/>
                <w:color w:val="000000"/>
                <w:sz w:val="18"/>
                <w:szCs w:val="18"/>
              </w:rPr>
            </w:pPr>
            <w:r w:rsidRPr="00F26730">
              <w:rPr>
                <w:b/>
                <w:bCs/>
                <w:color w:val="000000"/>
                <w:sz w:val="18"/>
                <w:szCs w:val="18"/>
              </w:rPr>
              <w:t>Type of commodity</w:t>
            </w:r>
          </w:p>
        </w:tc>
        <w:tc>
          <w:tcPr>
            <w:tcW w:w="4928" w:type="dxa"/>
            <w:shd w:val="clear" w:color="auto" w:fill="BFBFBF" w:themeFill="background1" w:themeFillShade="BF"/>
          </w:tcPr>
          <w:p w:rsidR="006D3AA1" w:rsidRPr="00F26730" w:rsidRDefault="006D3AA1" w:rsidP="00D90C13">
            <w:pPr>
              <w:keepNext/>
              <w:tabs>
                <w:tab w:val="center" w:pos="709"/>
              </w:tabs>
              <w:spacing w:after="360" w:line="260" w:lineRule="exact"/>
              <w:jc w:val="both"/>
              <w:rPr>
                <w:b/>
                <w:bCs/>
                <w:color w:val="000000"/>
                <w:sz w:val="18"/>
                <w:szCs w:val="18"/>
              </w:rPr>
            </w:pPr>
            <w:r w:rsidRPr="00F26730">
              <w:rPr>
                <w:b/>
                <w:bCs/>
                <w:color w:val="000000"/>
                <w:sz w:val="18"/>
                <w:szCs w:val="18"/>
              </w:rPr>
              <w:t>Number of Service Providers on the list</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Furniture</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14</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Curtains and fabrics</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9</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Interior decorators</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33</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Building</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8</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Pest control</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2</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Lock smith</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1</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Air conditioning</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1</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Electrical and electronics</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8</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 xml:space="preserve">Generator </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2</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Mechanical</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3</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 xml:space="preserve">Sound and lighting </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6</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Buying of silver</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2</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 xml:space="preserve">Cleaning  </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18</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Cleaning material</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03</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Linen</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05</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Kitchen wear</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01</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Cut glass</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02</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Antique furniture</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02</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Repair work of silverware and furniture</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04</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Household and electrical appliance</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03</w:t>
            </w:r>
          </w:p>
        </w:tc>
      </w:tr>
      <w:tr w:rsidR="006D3AA1" w:rsidRPr="002C76C1" w:rsidTr="00D90C13">
        <w:tc>
          <w:tcPr>
            <w:tcW w:w="4927"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Banquet and set up</w:t>
            </w:r>
          </w:p>
        </w:tc>
        <w:tc>
          <w:tcPr>
            <w:tcW w:w="4928" w:type="dxa"/>
          </w:tcPr>
          <w:p w:rsidR="006D3AA1" w:rsidRPr="00F26730" w:rsidRDefault="006D3AA1" w:rsidP="00D90C13">
            <w:pPr>
              <w:keepNext/>
              <w:tabs>
                <w:tab w:val="center" w:pos="709"/>
              </w:tabs>
              <w:spacing w:after="360" w:line="260" w:lineRule="exact"/>
              <w:jc w:val="both"/>
              <w:rPr>
                <w:bCs/>
                <w:color w:val="000000"/>
                <w:sz w:val="18"/>
                <w:szCs w:val="18"/>
              </w:rPr>
            </w:pPr>
            <w:r w:rsidRPr="00F26730">
              <w:rPr>
                <w:bCs/>
                <w:color w:val="000000"/>
                <w:sz w:val="18"/>
                <w:szCs w:val="18"/>
              </w:rPr>
              <w:t>02</w:t>
            </w:r>
          </w:p>
        </w:tc>
      </w:tr>
    </w:tbl>
    <w:p w:rsidR="006D3AA1" w:rsidRDefault="006D3AA1" w:rsidP="006D3AA1">
      <w:pPr>
        <w:keepNext/>
        <w:tabs>
          <w:tab w:val="center" w:pos="709"/>
        </w:tabs>
        <w:spacing w:after="360" w:line="260" w:lineRule="exact"/>
        <w:ind w:left="720"/>
        <w:jc w:val="both"/>
        <w:rPr>
          <w:bCs/>
          <w:color w:val="000000"/>
          <w:sz w:val="22"/>
          <w:szCs w:val="22"/>
        </w:rPr>
      </w:pPr>
    </w:p>
    <w:p w:rsidR="006D3AA1" w:rsidRPr="002C76C1" w:rsidRDefault="006D3AA1" w:rsidP="006D3AA1">
      <w:pPr>
        <w:keepNext/>
        <w:tabs>
          <w:tab w:val="center" w:pos="709"/>
        </w:tabs>
        <w:spacing w:after="360" w:line="260" w:lineRule="exact"/>
        <w:jc w:val="both"/>
        <w:rPr>
          <w:bCs/>
          <w:color w:val="000000"/>
          <w:sz w:val="22"/>
          <w:szCs w:val="22"/>
        </w:rPr>
      </w:pPr>
      <w:r w:rsidRPr="002C76C1">
        <w:rPr>
          <w:bCs/>
          <w:color w:val="000000"/>
          <w:sz w:val="22"/>
          <w:szCs w:val="22"/>
        </w:rPr>
        <w:t>It is a requirement that all prestige service providers must be vetted and NIA cleared.</w:t>
      </w:r>
    </w:p>
    <w:p w:rsidR="006D3AA1" w:rsidRPr="002C76C1" w:rsidRDefault="006D3AA1" w:rsidP="006D3AA1">
      <w:pPr>
        <w:keepNext/>
        <w:tabs>
          <w:tab w:val="center" w:pos="709"/>
        </w:tabs>
        <w:spacing w:after="360" w:line="260" w:lineRule="exact"/>
        <w:jc w:val="both"/>
        <w:rPr>
          <w:bCs/>
          <w:color w:val="000000"/>
          <w:sz w:val="22"/>
          <w:szCs w:val="22"/>
        </w:rPr>
      </w:pPr>
      <w:r w:rsidRPr="002C76C1">
        <w:rPr>
          <w:bCs/>
          <w:color w:val="000000"/>
          <w:sz w:val="22"/>
          <w:szCs w:val="22"/>
        </w:rPr>
        <w:t>A total number of 1244 mentioned above are General Goods and Services supplierswhich are registered on Supplier Register database and they are not NIA cleared to be used for acquisition of prestige.</w:t>
      </w:r>
    </w:p>
    <w:p w:rsidR="006D3AA1" w:rsidRPr="002C76C1" w:rsidRDefault="006D3AA1" w:rsidP="006D3AA1">
      <w:pPr>
        <w:keepNext/>
        <w:tabs>
          <w:tab w:val="center" w:pos="709"/>
        </w:tabs>
        <w:spacing w:after="360" w:line="260" w:lineRule="exact"/>
        <w:jc w:val="both"/>
        <w:rPr>
          <w:bCs/>
          <w:color w:val="000000"/>
          <w:sz w:val="22"/>
          <w:szCs w:val="22"/>
        </w:rPr>
      </w:pPr>
      <w:r w:rsidRPr="002C76C1">
        <w:rPr>
          <w:bCs/>
          <w:color w:val="000000"/>
          <w:sz w:val="22"/>
          <w:szCs w:val="22"/>
        </w:rPr>
        <w:t>According to the manual list indicated in a table above a total number of 14 service providers for furniture and 09 for curtains are currently used for the procurement of prestige. Due to limited number of prestige suppliers, these results into less than three quotations obtained and evaluated, hence the necessary approvals by the delegated authority. So the reasons are justifiable. However a process is unfolding to register prestige suppliers into DPW Supplier Register database.</w:t>
      </w:r>
    </w:p>
    <w:p w:rsidR="006D3AA1" w:rsidRPr="002C76C1" w:rsidRDefault="006D3AA1" w:rsidP="006D3AA1">
      <w:pPr>
        <w:tabs>
          <w:tab w:val="center" w:pos="709"/>
        </w:tabs>
        <w:spacing w:after="120" w:line="260" w:lineRule="exact"/>
        <w:ind w:left="709" w:hanging="709"/>
        <w:rPr>
          <w:b/>
          <w:bCs/>
          <w:sz w:val="22"/>
          <w:szCs w:val="22"/>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52"/>
        <w:gridCol w:w="2108"/>
        <w:gridCol w:w="1011"/>
      </w:tblGrid>
      <w:tr w:rsidR="006D3AA1" w:rsidRPr="00F26730" w:rsidTr="00D90C13">
        <w:tc>
          <w:tcPr>
            <w:tcW w:w="5452" w:type="dxa"/>
            <w:shd w:val="clear" w:color="auto" w:fill="BFBFBF" w:themeFill="background1" w:themeFillShade="BF"/>
          </w:tcPr>
          <w:p w:rsidR="006D3AA1" w:rsidRPr="00F26730" w:rsidRDefault="006D3AA1"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DESCRIPTION</w:t>
            </w:r>
          </w:p>
        </w:tc>
        <w:tc>
          <w:tcPr>
            <w:tcW w:w="3119" w:type="dxa"/>
            <w:gridSpan w:val="2"/>
            <w:shd w:val="clear" w:color="auto" w:fill="BFBFBF" w:themeFill="background1" w:themeFillShade="BF"/>
          </w:tcPr>
          <w:p w:rsidR="006D3AA1" w:rsidRPr="00F26730" w:rsidRDefault="006D3AA1"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RESPONSE</w:t>
            </w:r>
          </w:p>
        </w:tc>
      </w:tr>
      <w:tr w:rsidR="006D3AA1" w:rsidRPr="00F26730"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Corrective action to be taken</w:t>
            </w:r>
          </w:p>
        </w:tc>
        <w:tc>
          <w:tcPr>
            <w:tcW w:w="3119"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Implement Proqoute System for prestige environment</w:t>
            </w:r>
          </w:p>
        </w:tc>
      </w:tr>
      <w:tr w:rsidR="006D3AA1" w:rsidRPr="00F26730" w:rsidTr="00D90C13">
        <w:tc>
          <w:tcPr>
            <w:tcW w:w="5452" w:type="dxa"/>
            <w:vMerge w:val="restart"/>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Does the finding affect an amount disclosed in the financial statements</w:t>
            </w:r>
          </w:p>
        </w:tc>
        <w:tc>
          <w:tcPr>
            <w:tcW w:w="2108" w:type="dxa"/>
          </w:tcPr>
          <w:p w:rsidR="006D3AA1" w:rsidRPr="00F26730" w:rsidRDefault="006D3AA1"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Yes</w:t>
            </w:r>
          </w:p>
        </w:tc>
        <w:tc>
          <w:tcPr>
            <w:tcW w:w="1011" w:type="dxa"/>
          </w:tcPr>
          <w:p w:rsidR="006D3AA1" w:rsidRPr="00F26730" w:rsidRDefault="006D3AA1"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No</w:t>
            </w:r>
          </w:p>
        </w:tc>
      </w:tr>
      <w:tr w:rsidR="006D3AA1" w:rsidRPr="00F26730" w:rsidTr="00D90C13">
        <w:tc>
          <w:tcPr>
            <w:tcW w:w="5452" w:type="dxa"/>
            <w:vMerge/>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c>
          <w:tcPr>
            <w:tcW w:w="2108"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c>
          <w:tcPr>
            <w:tcW w:w="1011"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F26730"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If yes, what corrections will be made to the population</w:t>
            </w:r>
          </w:p>
        </w:tc>
        <w:tc>
          <w:tcPr>
            <w:tcW w:w="3119"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F26730"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 xml:space="preserve">If yes and no corrections will be made, the reason why such a conclusion has been reached should be indicated. </w:t>
            </w:r>
          </w:p>
        </w:tc>
        <w:tc>
          <w:tcPr>
            <w:tcW w:w="3119"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F26730"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Position of official responsible to take corrective actions</w:t>
            </w:r>
          </w:p>
        </w:tc>
        <w:tc>
          <w:tcPr>
            <w:tcW w:w="3119"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Director: DAM</w:t>
            </w:r>
          </w:p>
        </w:tc>
      </w:tr>
      <w:tr w:rsidR="006D3AA1" w:rsidRPr="00F26730"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Estimated completion date for corrective action</w:t>
            </w:r>
          </w:p>
        </w:tc>
        <w:tc>
          <w:tcPr>
            <w:tcW w:w="3119"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End of September</w:t>
            </w:r>
          </w:p>
        </w:tc>
      </w:tr>
      <w:tr w:rsidR="006D3AA1" w:rsidRPr="00F26730"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c>
          <w:tcPr>
            <w:tcW w:w="3119"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2C76C1"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DESCRIPTION</w:t>
            </w:r>
          </w:p>
        </w:tc>
        <w:tc>
          <w:tcPr>
            <w:tcW w:w="3119"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RESPONSE</w:t>
            </w:r>
          </w:p>
        </w:tc>
      </w:tr>
      <w:tr w:rsidR="006D3AA1" w:rsidRPr="002C76C1" w:rsidTr="00D90C13">
        <w:tc>
          <w:tcPr>
            <w:tcW w:w="5452" w:type="dxa"/>
            <w:vMerge w:val="restart"/>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Does management agree with the root cause indicated</w:t>
            </w:r>
          </w:p>
        </w:tc>
        <w:tc>
          <w:tcPr>
            <w:tcW w:w="2108"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b/>
                <w:sz w:val="18"/>
                <w:szCs w:val="18"/>
              </w:rPr>
              <w:t>Yes</w:t>
            </w:r>
          </w:p>
        </w:tc>
        <w:tc>
          <w:tcPr>
            <w:tcW w:w="1011"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b/>
                <w:sz w:val="18"/>
                <w:szCs w:val="18"/>
              </w:rPr>
              <w:t>No</w:t>
            </w:r>
          </w:p>
        </w:tc>
      </w:tr>
      <w:tr w:rsidR="006D3AA1" w:rsidRPr="002C76C1" w:rsidTr="00D90C13">
        <w:tc>
          <w:tcPr>
            <w:tcW w:w="5452" w:type="dxa"/>
            <w:vMerge/>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c>
          <w:tcPr>
            <w:tcW w:w="2108"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c>
          <w:tcPr>
            <w:tcW w:w="1011"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 xml:space="preserve">No </w:t>
            </w:r>
          </w:p>
        </w:tc>
      </w:tr>
      <w:tr w:rsidR="006D3AA1" w:rsidRPr="002C76C1"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If management does not agree with the root cause indicated, please provide the root cause according to management.</w:t>
            </w:r>
          </w:p>
        </w:tc>
        <w:tc>
          <w:tcPr>
            <w:tcW w:w="3119"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By virtue of implementing the Proqoute system for prestige, the Department was improving internal controls. The identified root cause is the misalignment of the ICN numbers within Supplier Module to allow Proqoute to invite only NIA cleared suppliers for prestige acquisition.</w:t>
            </w:r>
          </w:p>
        </w:tc>
      </w:tr>
    </w:tbl>
    <w:p w:rsidR="006D3AA1" w:rsidRPr="002C76C1" w:rsidRDefault="006D3AA1" w:rsidP="006D3AA1">
      <w:pPr>
        <w:tabs>
          <w:tab w:val="center" w:pos="709"/>
        </w:tabs>
      </w:pPr>
    </w:p>
    <w:p w:rsidR="006D3AA1" w:rsidRPr="002C76C1" w:rsidRDefault="006D3AA1" w:rsidP="006D3AA1">
      <w:pPr>
        <w:tabs>
          <w:tab w:val="left" w:pos="426"/>
          <w:tab w:val="center" w:pos="709"/>
        </w:tabs>
        <w:jc w:val="both"/>
        <w:rPr>
          <w:i/>
          <w:sz w:val="22"/>
          <w:szCs w:val="22"/>
        </w:rPr>
      </w:pPr>
      <w:r w:rsidRPr="002C76C1">
        <w:rPr>
          <w:i/>
          <w:sz w:val="22"/>
          <w:szCs w:val="22"/>
        </w:rPr>
        <w:t>Name:</w:t>
      </w:r>
      <w:r w:rsidRPr="002C76C1">
        <w:rPr>
          <w:i/>
          <w:sz w:val="22"/>
          <w:szCs w:val="22"/>
        </w:rPr>
        <w:tab/>
      </w:r>
      <w:r w:rsidRPr="002C76C1">
        <w:rPr>
          <w:rFonts w:eastAsia="Arial Unicode MS"/>
          <w:sz w:val="22"/>
          <w:szCs w:val="22"/>
        </w:rPr>
        <w:t>Bassie Kgasoane</w:t>
      </w:r>
    </w:p>
    <w:p w:rsidR="006D3AA1" w:rsidRPr="002C76C1" w:rsidRDefault="006D3AA1" w:rsidP="006D3AA1">
      <w:pPr>
        <w:tabs>
          <w:tab w:val="left" w:pos="426"/>
          <w:tab w:val="center" w:pos="709"/>
        </w:tabs>
        <w:jc w:val="both"/>
        <w:rPr>
          <w:i/>
          <w:sz w:val="22"/>
          <w:szCs w:val="22"/>
        </w:rPr>
      </w:pPr>
      <w:r w:rsidRPr="002C76C1">
        <w:rPr>
          <w:i/>
          <w:sz w:val="22"/>
          <w:szCs w:val="22"/>
        </w:rPr>
        <w:t>Position:  Chief Director: Prestige</w:t>
      </w:r>
    </w:p>
    <w:p w:rsidR="006D3AA1" w:rsidRPr="002C76C1" w:rsidRDefault="006D3AA1" w:rsidP="006D3AA1">
      <w:pPr>
        <w:tabs>
          <w:tab w:val="left" w:pos="426"/>
          <w:tab w:val="center" w:pos="709"/>
        </w:tabs>
        <w:jc w:val="both"/>
        <w:rPr>
          <w:i/>
          <w:sz w:val="22"/>
          <w:szCs w:val="22"/>
        </w:rPr>
      </w:pPr>
      <w:r w:rsidRPr="002C76C1">
        <w:rPr>
          <w:i/>
          <w:sz w:val="22"/>
          <w:szCs w:val="22"/>
        </w:rPr>
        <w:t>Date:</w:t>
      </w:r>
      <w:r w:rsidRPr="002C76C1">
        <w:rPr>
          <w:i/>
          <w:sz w:val="22"/>
          <w:szCs w:val="22"/>
        </w:rPr>
        <w:tab/>
        <w:t>22 June 2012</w:t>
      </w:r>
    </w:p>
    <w:p w:rsidR="006D3AA1" w:rsidRDefault="006D3AA1" w:rsidP="006D3AA1">
      <w:pPr>
        <w:tabs>
          <w:tab w:val="center" w:pos="709"/>
        </w:tabs>
        <w:spacing w:after="120" w:line="260" w:lineRule="exact"/>
        <w:ind w:left="709" w:hanging="709"/>
        <w:rPr>
          <w:b/>
          <w:bCs/>
          <w:sz w:val="22"/>
          <w:szCs w:val="22"/>
        </w:rPr>
      </w:pPr>
    </w:p>
    <w:p w:rsidR="006D3AA1" w:rsidRPr="002C76C1" w:rsidRDefault="006D3AA1" w:rsidP="006D3AA1">
      <w:pPr>
        <w:tabs>
          <w:tab w:val="center" w:pos="709"/>
        </w:tabs>
        <w:spacing w:after="120" w:line="260" w:lineRule="exact"/>
        <w:ind w:left="357" w:hanging="357"/>
        <w:rPr>
          <w:b/>
          <w:bCs/>
          <w:sz w:val="22"/>
          <w:szCs w:val="22"/>
        </w:rPr>
      </w:pPr>
      <w:r>
        <w:rPr>
          <w:sz w:val="22"/>
          <w:szCs w:val="22"/>
        </w:rPr>
        <w:t>c)</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6D3AA1" w:rsidRPr="002C76C1" w:rsidRDefault="006D3AA1" w:rsidP="006D3AA1">
      <w:pPr>
        <w:tabs>
          <w:tab w:val="center" w:pos="709"/>
        </w:tabs>
        <w:spacing w:after="120" w:line="260" w:lineRule="exact"/>
        <w:ind w:left="357"/>
        <w:rPr>
          <w:b/>
          <w:bCs/>
          <w:color w:val="000000"/>
          <w:sz w:val="22"/>
          <w:szCs w:val="22"/>
        </w:rPr>
      </w:pPr>
      <w:r w:rsidRPr="002C76C1">
        <w:rPr>
          <w:bCs/>
          <w:sz w:val="22"/>
          <w:szCs w:val="22"/>
        </w:rPr>
        <w:t xml:space="preserve">DPW </w:t>
      </w:r>
      <w:r w:rsidRPr="002C76C1">
        <w:rPr>
          <w:bCs/>
          <w:color w:val="000000"/>
          <w:sz w:val="22"/>
          <w:szCs w:val="22"/>
        </w:rPr>
        <w:t>acknowledges that Senex at the time of invitation of this specific quotation was unreachable, not that the contact details were not in existence.</w:t>
      </w:r>
    </w:p>
    <w:p w:rsidR="006D3AA1" w:rsidRPr="002C76C1" w:rsidRDefault="006D3AA1" w:rsidP="006D3AA1">
      <w:pPr>
        <w:keepNext/>
        <w:tabs>
          <w:tab w:val="center" w:pos="709"/>
        </w:tabs>
        <w:spacing w:line="260" w:lineRule="exact"/>
        <w:jc w:val="both"/>
        <w:rPr>
          <w:b/>
          <w:sz w:val="22"/>
          <w:szCs w:val="22"/>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52"/>
        <w:gridCol w:w="2108"/>
        <w:gridCol w:w="869"/>
      </w:tblGrid>
      <w:tr w:rsidR="006D3AA1" w:rsidRPr="00F26730" w:rsidTr="00D90C13">
        <w:tc>
          <w:tcPr>
            <w:tcW w:w="5452" w:type="dxa"/>
            <w:shd w:val="clear" w:color="auto" w:fill="BFBFBF" w:themeFill="background1" w:themeFillShade="BF"/>
          </w:tcPr>
          <w:p w:rsidR="006D3AA1" w:rsidRPr="00F26730" w:rsidRDefault="006D3AA1"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DESCRIPTION</w:t>
            </w:r>
          </w:p>
        </w:tc>
        <w:tc>
          <w:tcPr>
            <w:tcW w:w="2977" w:type="dxa"/>
            <w:gridSpan w:val="2"/>
            <w:shd w:val="clear" w:color="auto" w:fill="BFBFBF" w:themeFill="background1" w:themeFillShade="BF"/>
          </w:tcPr>
          <w:p w:rsidR="006D3AA1" w:rsidRPr="00F26730" w:rsidRDefault="006D3AA1"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RESPONSE</w:t>
            </w:r>
          </w:p>
        </w:tc>
      </w:tr>
      <w:tr w:rsidR="006D3AA1" w:rsidRPr="00F26730"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Corrective action to be taken</w:t>
            </w:r>
          </w:p>
        </w:tc>
        <w:tc>
          <w:tcPr>
            <w:tcW w:w="2977"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To craft the submissions in such a manner that language is not misinterpreted</w:t>
            </w:r>
          </w:p>
        </w:tc>
      </w:tr>
      <w:tr w:rsidR="006D3AA1" w:rsidRPr="00F26730" w:rsidTr="00D90C13">
        <w:tc>
          <w:tcPr>
            <w:tcW w:w="5452" w:type="dxa"/>
            <w:vMerge w:val="restart"/>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Does the finding affect an amount disclosed in the financial statements</w:t>
            </w:r>
          </w:p>
        </w:tc>
        <w:tc>
          <w:tcPr>
            <w:tcW w:w="2108" w:type="dxa"/>
          </w:tcPr>
          <w:p w:rsidR="006D3AA1" w:rsidRPr="00F26730" w:rsidRDefault="006D3AA1"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Yes</w:t>
            </w:r>
          </w:p>
        </w:tc>
        <w:tc>
          <w:tcPr>
            <w:tcW w:w="869" w:type="dxa"/>
          </w:tcPr>
          <w:p w:rsidR="006D3AA1" w:rsidRPr="00F26730" w:rsidRDefault="006D3AA1"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No</w:t>
            </w:r>
          </w:p>
        </w:tc>
      </w:tr>
      <w:tr w:rsidR="006D3AA1" w:rsidRPr="00F26730" w:rsidTr="00D90C13">
        <w:tc>
          <w:tcPr>
            <w:tcW w:w="5452" w:type="dxa"/>
            <w:vMerge/>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c>
          <w:tcPr>
            <w:tcW w:w="2108"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c>
          <w:tcPr>
            <w:tcW w:w="869"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F26730"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If yes, what corrections will be made to the population</w:t>
            </w:r>
          </w:p>
        </w:tc>
        <w:tc>
          <w:tcPr>
            <w:tcW w:w="2977"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F26730"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 xml:space="preserve">If yes and no corrections will be made, the reason why such a conclusion has been reached should be indicated. </w:t>
            </w:r>
          </w:p>
        </w:tc>
        <w:tc>
          <w:tcPr>
            <w:tcW w:w="2977"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F26730"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Position of official responsible to take corrective actions</w:t>
            </w:r>
          </w:p>
        </w:tc>
        <w:tc>
          <w:tcPr>
            <w:tcW w:w="2977"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 xml:space="preserve">Director: DAM </w:t>
            </w:r>
          </w:p>
        </w:tc>
      </w:tr>
      <w:tr w:rsidR="006D3AA1" w:rsidRPr="00F26730"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Estimated completion date for corrective action</w:t>
            </w:r>
          </w:p>
        </w:tc>
        <w:tc>
          <w:tcPr>
            <w:tcW w:w="2977"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End September 2012</w:t>
            </w:r>
          </w:p>
        </w:tc>
      </w:tr>
    </w:tbl>
    <w:p w:rsidR="006D3AA1" w:rsidRPr="00F26730" w:rsidRDefault="006D3AA1" w:rsidP="006D3AA1">
      <w:pPr>
        <w:tabs>
          <w:tab w:val="left" w:pos="426"/>
          <w:tab w:val="center" w:pos="709"/>
        </w:tabs>
        <w:jc w:val="both"/>
        <w:rPr>
          <w:i/>
          <w:sz w:val="18"/>
          <w:szCs w:val="1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52"/>
        <w:gridCol w:w="2108"/>
        <w:gridCol w:w="869"/>
      </w:tblGrid>
      <w:tr w:rsidR="006D3AA1" w:rsidRPr="00F26730"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DESCRIPTION</w:t>
            </w:r>
          </w:p>
        </w:tc>
        <w:tc>
          <w:tcPr>
            <w:tcW w:w="2977"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RESPONSE</w:t>
            </w:r>
          </w:p>
        </w:tc>
      </w:tr>
      <w:tr w:rsidR="006D3AA1" w:rsidRPr="00F26730" w:rsidTr="00D90C13">
        <w:tc>
          <w:tcPr>
            <w:tcW w:w="5452" w:type="dxa"/>
            <w:vMerge w:val="restart"/>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Does management agree with the root cause indicated</w:t>
            </w:r>
          </w:p>
        </w:tc>
        <w:tc>
          <w:tcPr>
            <w:tcW w:w="2108"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b/>
                <w:sz w:val="18"/>
                <w:szCs w:val="18"/>
              </w:rPr>
              <w:t>Yes</w:t>
            </w:r>
          </w:p>
        </w:tc>
        <w:tc>
          <w:tcPr>
            <w:tcW w:w="869"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b/>
                <w:sz w:val="18"/>
                <w:szCs w:val="18"/>
              </w:rPr>
              <w:t>No</w:t>
            </w:r>
          </w:p>
        </w:tc>
      </w:tr>
      <w:tr w:rsidR="006D3AA1" w:rsidRPr="00F26730" w:rsidTr="00D90C13">
        <w:tc>
          <w:tcPr>
            <w:tcW w:w="5452" w:type="dxa"/>
            <w:vMerge/>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c>
          <w:tcPr>
            <w:tcW w:w="2108"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c>
          <w:tcPr>
            <w:tcW w:w="869"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F26730" w:rsidTr="00D90C13">
        <w:tc>
          <w:tcPr>
            <w:tcW w:w="5452" w:type="dxa"/>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If management does not agree with the root cause indicated, please provide the root cause according to management.</w:t>
            </w:r>
          </w:p>
        </w:tc>
        <w:tc>
          <w:tcPr>
            <w:tcW w:w="2977" w:type="dxa"/>
            <w:gridSpan w:val="2"/>
          </w:tcPr>
          <w:p w:rsidR="006D3AA1" w:rsidRPr="00F26730" w:rsidRDefault="006D3AA1" w:rsidP="00D90C13">
            <w:pPr>
              <w:pStyle w:val="ListParagraph"/>
              <w:keepNext/>
              <w:tabs>
                <w:tab w:val="center" w:pos="709"/>
              </w:tabs>
              <w:spacing w:line="260" w:lineRule="exact"/>
              <w:ind w:left="0"/>
              <w:jc w:val="both"/>
              <w:rPr>
                <w:rFonts w:ascii="Arial" w:hAnsi="Arial" w:cs="Arial"/>
                <w:sz w:val="18"/>
                <w:szCs w:val="18"/>
              </w:rPr>
            </w:pPr>
          </w:p>
        </w:tc>
      </w:tr>
    </w:tbl>
    <w:p w:rsidR="006D3AA1" w:rsidRPr="002C76C1" w:rsidRDefault="006D3AA1" w:rsidP="006D3AA1">
      <w:pPr>
        <w:tabs>
          <w:tab w:val="left" w:pos="426"/>
          <w:tab w:val="center" w:pos="709"/>
        </w:tabs>
        <w:jc w:val="both"/>
        <w:rPr>
          <w:i/>
          <w:sz w:val="22"/>
          <w:szCs w:val="22"/>
        </w:rPr>
      </w:pPr>
    </w:p>
    <w:p w:rsidR="006D3AA1" w:rsidRPr="002C76C1" w:rsidRDefault="006D3AA1" w:rsidP="006D3AA1">
      <w:pPr>
        <w:tabs>
          <w:tab w:val="left" w:pos="426"/>
          <w:tab w:val="center" w:pos="709"/>
        </w:tabs>
        <w:jc w:val="both"/>
        <w:rPr>
          <w:i/>
          <w:sz w:val="22"/>
          <w:szCs w:val="22"/>
        </w:rPr>
      </w:pPr>
      <w:r w:rsidRPr="002C76C1">
        <w:rPr>
          <w:i/>
          <w:sz w:val="22"/>
          <w:szCs w:val="22"/>
        </w:rPr>
        <w:tab/>
        <w:t>Name:</w:t>
      </w:r>
      <w:r w:rsidRPr="002C76C1">
        <w:rPr>
          <w:i/>
          <w:sz w:val="22"/>
          <w:szCs w:val="22"/>
        </w:rPr>
        <w:tab/>
      </w:r>
      <w:r w:rsidRPr="002C76C1">
        <w:rPr>
          <w:rFonts w:eastAsia="Arial Unicode MS"/>
          <w:sz w:val="22"/>
          <w:szCs w:val="22"/>
        </w:rPr>
        <w:t>Bassie Kgasoane</w:t>
      </w:r>
    </w:p>
    <w:p w:rsidR="006D3AA1" w:rsidRPr="002C76C1" w:rsidRDefault="006D3AA1" w:rsidP="006D3AA1">
      <w:pPr>
        <w:tabs>
          <w:tab w:val="left" w:pos="426"/>
          <w:tab w:val="center" w:pos="709"/>
        </w:tabs>
        <w:jc w:val="both"/>
        <w:rPr>
          <w:i/>
          <w:sz w:val="22"/>
          <w:szCs w:val="22"/>
        </w:rPr>
      </w:pPr>
      <w:r w:rsidRPr="002C76C1">
        <w:rPr>
          <w:i/>
          <w:sz w:val="22"/>
          <w:szCs w:val="22"/>
        </w:rPr>
        <w:tab/>
        <w:t>Position:  Chief Director: Prestige</w:t>
      </w:r>
    </w:p>
    <w:p w:rsidR="006D3AA1" w:rsidRPr="002C76C1" w:rsidRDefault="006D3AA1" w:rsidP="006D3AA1">
      <w:pPr>
        <w:tabs>
          <w:tab w:val="left" w:pos="426"/>
          <w:tab w:val="center" w:pos="709"/>
        </w:tabs>
        <w:jc w:val="both"/>
        <w:rPr>
          <w:i/>
          <w:sz w:val="22"/>
          <w:szCs w:val="22"/>
        </w:rPr>
      </w:pPr>
      <w:r w:rsidRPr="002C76C1">
        <w:rPr>
          <w:i/>
          <w:sz w:val="22"/>
          <w:szCs w:val="22"/>
        </w:rPr>
        <w:tab/>
        <w:t>Date:</w:t>
      </w:r>
      <w:r w:rsidRPr="002C76C1">
        <w:rPr>
          <w:i/>
          <w:sz w:val="22"/>
          <w:szCs w:val="22"/>
        </w:rPr>
        <w:tab/>
        <w:t>22 June 2012</w:t>
      </w:r>
    </w:p>
    <w:p w:rsidR="006D3AA1" w:rsidRPr="002C76C1" w:rsidRDefault="006D3AA1" w:rsidP="006D3AA1">
      <w:pPr>
        <w:tabs>
          <w:tab w:val="center" w:pos="709"/>
        </w:tabs>
        <w:jc w:val="both"/>
        <w:rPr>
          <w:i/>
          <w:iCs/>
          <w:sz w:val="22"/>
          <w:szCs w:val="22"/>
        </w:rPr>
      </w:pPr>
    </w:p>
    <w:p w:rsidR="006D3AA1" w:rsidRPr="002C76C1" w:rsidRDefault="006D3AA1" w:rsidP="006D3AA1">
      <w:pPr>
        <w:tabs>
          <w:tab w:val="center" w:pos="709"/>
        </w:tabs>
        <w:jc w:val="both"/>
        <w:rPr>
          <w:i/>
          <w:iCs/>
          <w:sz w:val="22"/>
          <w:szCs w:val="22"/>
        </w:rPr>
      </w:pPr>
    </w:p>
    <w:p w:rsidR="006D3AA1" w:rsidRPr="002C76C1" w:rsidRDefault="006D3AA1" w:rsidP="006D3AA1">
      <w:pPr>
        <w:pStyle w:val="NormalWeb"/>
        <w:tabs>
          <w:tab w:val="center" w:pos="709"/>
        </w:tabs>
        <w:spacing w:after="120" w:line="260" w:lineRule="exact"/>
        <w:rPr>
          <w:rFonts w:ascii="Arial" w:hAnsi="Arial" w:cs="Arial"/>
          <w:b/>
          <w:bCs/>
          <w:sz w:val="22"/>
          <w:szCs w:val="22"/>
        </w:rPr>
      </w:pPr>
      <w:r w:rsidRPr="002C76C1">
        <w:rPr>
          <w:rFonts w:ascii="Arial" w:hAnsi="Arial" w:cs="Arial"/>
          <w:b/>
          <w:bCs/>
          <w:sz w:val="22"/>
          <w:szCs w:val="22"/>
        </w:rPr>
        <w:t>Auditors conclusions</w:t>
      </w:r>
    </w:p>
    <w:p w:rsidR="006D3AA1" w:rsidRPr="002C76C1" w:rsidRDefault="006D3AA1" w:rsidP="006F5D2E">
      <w:pPr>
        <w:pStyle w:val="NormalWeb"/>
        <w:widowControl/>
        <w:numPr>
          <w:ilvl w:val="0"/>
          <w:numId w:val="202"/>
        </w:numPr>
        <w:tabs>
          <w:tab w:val="center" w:pos="709"/>
        </w:tabs>
        <w:spacing w:after="120" w:line="260" w:lineRule="exact"/>
        <w:rPr>
          <w:rFonts w:ascii="Arial" w:hAnsi="Arial" w:cs="Arial"/>
          <w:bCs/>
          <w:sz w:val="22"/>
          <w:szCs w:val="22"/>
        </w:rPr>
      </w:pPr>
      <w:r w:rsidRPr="002C76C1">
        <w:rPr>
          <w:rFonts w:ascii="Arial" w:hAnsi="Arial" w:cs="Arial"/>
          <w:bCs/>
          <w:sz w:val="22"/>
          <w:szCs w:val="22"/>
        </w:rPr>
        <w:t xml:space="preserve">This matter is considered not to be resolved as the prestige supplier list should be updated to include additional service providers. Once the prestige supplier list is updated, the department will have the opportunity to invite additional suppliers and as a result give the department the opportunity to obtain three quotations. </w:t>
      </w:r>
    </w:p>
    <w:p w:rsidR="006D3AA1" w:rsidRPr="002C76C1" w:rsidRDefault="006D3AA1" w:rsidP="006F5D2E">
      <w:pPr>
        <w:pStyle w:val="NormalWeb"/>
        <w:widowControl/>
        <w:numPr>
          <w:ilvl w:val="0"/>
          <w:numId w:val="202"/>
        </w:numPr>
        <w:tabs>
          <w:tab w:val="center" w:pos="709"/>
        </w:tabs>
        <w:spacing w:after="120" w:line="260" w:lineRule="exact"/>
        <w:rPr>
          <w:rFonts w:ascii="Arial" w:hAnsi="Arial" w:cs="Arial"/>
          <w:bCs/>
          <w:sz w:val="22"/>
          <w:szCs w:val="22"/>
        </w:rPr>
      </w:pPr>
      <w:r w:rsidRPr="002C76C1">
        <w:rPr>
          <w:rFonts w:ascii="Arial" w:hAnsi="Arial" w:cs="Arial"/>
          <w:bCs/>
          <w:sz w:val="22"/>
          <w:szCs w:val="22"/>
        </w:rPr>
        <w:t xml:space="preserve">It is not evident why the prestige supplier list is limited to </w:t>
      </w:r>
      <w:r w:rsidRPr="002C76C1">
        <w:rPr>
          <w:rFonts w:ascii="Arial" w:hAnsi="Arial" w:cs="Arial"/>
          <w:bCs/>
          <w:color w:val="000000"/>
          <w:sz w:val="22"/>
          <w:szCs w:val="22"/>
        </w:rPr>
        <w:t xml:space="preserve">a total number of 14 service providers for furniture and nine for curtains as per the Ministerial Handbook </w:t>
      </w:r>
      <w:r w:rsidRPr="002C76C1">
        <w:rPr>
          <w:rFonts w:ascii="Arial" w:hAnsi="Arial" w:cs="Arial"/>
          <w:bCs/>
          <w:sz w:val="22"/>
          <w:szCs w:val="22"/>
        </w:rPr>
        <w:t xml:space="preserve">paragraph C (i) the furnishing of state-owned residences is limited to the provision, and maintenance of ordinary household furniture, mattresses, pillows, carpets, beds, stoves, refrigerators, freeze’s, washing machines, tumble dryers and heaters, micro-wave ovens and dishwashers. As a result the prestige supplier list should be updated to include additional service providers. In addition, </w:t>
      </w:r>
      <w:r w:rsidRPr="002C76C1">
        <w:rPr>
          <w:rFonts w:ascii="Arial" w:hAnsi="Arial" w:cs="Arial"/>
          <w:sz w:val="22"/>
          <w:szCs w:val="22"/>
        </w:rPr>
        <w:t xml:space="preserve">an analysis should be done to determine which of the 1 244 service providers listed on the prospective supplier list who supply furniture can be used to supply furniture for prestige. As a result the matter remains unresolved. </w:t>
      </w:r>
    </w:p>
    <w:p w:rsidR="006D3AA1" w:rsidRPr="002C76C1" w:rsidRDefault="006D3AA1" w:rsidP="006F5D2E">
      <w:pPr>
        <w:pStyle w:val="NormalWeb"/>
        <w:widowControl/>
        <w:numPr>
          <w:ilvl w:val="0"/>
          <w:numId w:val="202"/>
        </w:numPr>
        <w:tabs>
          <w:tab w:val="center" w:pos="709"/>
        </w:tabs>
        <w:spacing w:after="120" w:line="260" w:lineRule="exact"/>
        <w:rPr>
          <w:rFonts w:ascii="Arial" w:hAnsi="Arial" w:cs="Arial"/>
          <w:bCs/>
          <w:sz w:val="22"/>
          <w:szCs w:val="22"/>
        </w:rPr>
      </w:pPr>
      <w:r w:rsidRPr="002C76C1">
        <w:rPr>
          <w:rFonts w:ascii="Arial" w:hAnsi="Arial" w:cs="Arial"/>
          <w:sz w:val="22"/>
          <w:szCs w:val="22"/>
        </w:rPr>
        <w:t xml:space="preserve">Since Senex is a supplier listed on the supplier register, for this specific procurement it appears that the department deliberately failed to contact Senex to allow Maphale Motuba to win. The matter therefore remains unresolved.  </w:t>
      </w:r>
    </w:p>
    <w:p w:rsidR="006D3AA1" w:rsidRPr="002C76C1" w:rsidRDefault="006D3AA1" w:rsidP="006D3AA1">
      <w:pPr>
        <w:pStyle w:val="NormalWeb"/>
        <w:tabs>
          <w:tab w:val="center" w:pos="709"/>
        </w:tabs>
        <w:spacing w:after="120" w:line="260" w:lineRule="exact"/>
        <w:rPr>
          <w:rFonts w:ascii="Arial" w:hAnsi="Arial" w:cs="Arial"/>
          <w:b/>
          <w:bCs/>
          <w:sz w:val="22"/>
          <w:szCs w:val="22"/>
        </w:rPr>
      </w:pPr>
    </w:p>
    <w:p w:rsidR="006D3AA1" w:rsidRPr="002C76C1" w:rsidRDefault="006D3AA1" w:rsidP="006D3AA1">
      <w:pPr>
        <w:pStyle w:val="NormalWeb"/>
        <w:tabs>
          <w:tab w:val="center" w:pos="709"/>
        </w:tabs>
        <w:spacing w:after="120" w:line="260" w:lineRule="exact"/>
        <w:rPr>
          <w:rFonts w:ascii="Arial" w:hAnsi="Arial" w:cs="Arial"/>
          <w:b/>
          <w:bCs/>
          <w:sz w:val="22"/>
          <w:szCs w:val="22"/>
        </w:rPr>
      </w:pPr>
    </w:p>
    <w:p w:rsidR="006D3AA1" w:rsidRPr="002C76C1" w:rsidRDefault="006D3AA1" w:rsidP="006D3AA1">
      <w:pPr>
        <w:pStyle w:val="NormalWeb"/>
        <w:tabs>
          <w:tab w:val="center" w:pos="709"/>
        </w:tabs>
        <w:spacing w:after="120" w:line="260" w:lineRule="exact"/>
        <w:rPr>
          <w:rFonts w:ascii="Arial" w:hAnsi="Arial" w:cs="Arial"/>
          <w:b/>
          <w:bCs/>
          <w:sz w:val="22"/>
          <w:szCs w:val="22"/>
        </w:rPr>
      </w:pPr>
    </w:p>
    <w:p w:rsidR="006D3AA1" w:rsidRPr="002C76C1" w:rsidRDefault="006D3AA1" w:rsidP="006D3AA1">
      <w:pPr>
        <w:tabs>
          <w:tab w:val="center" w:pos="709"/>
        </w:tabs>
      </w:pPr>
    </w:p>
    <w:p w:rsidR="006D3AA1" w:rsidRPr="002C76C1" w:rsidRDefault="006D3AA1" w:rsidP="006D3AA1">
      <w:pPr>
        <w:tabs>
          <w:tab w:val="center" w:pos="709"/>
        </w:tabs>
      </w:pPr>
    </w:p>
    <w:p w:rsidR="006D3AA1" w:rsidRPr="002C76C1" w:rsidRDefault="006D3AA1" w:rsidP="006D3AA1">
      <w:pPr>
        <w:tabs>
          <w:tab w:val="center" w:pos="709"/>
        </w:tabs>
      </w:pPr>
    </w:p>
    <w:p w:rsidR="006D3AA1" w:rsidRPr="002C76C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Default="006D3AA1" w:rsidP="006D3AA1">
      <w:pPr>
        <w:tabs>
          <w:tab w:val="center" w:pos="709"/>
        </w:tabs>
      </w:pPr>
    </w:p>
    <w:p w:rsidR="006D3AA1" w:rsidRPr="002C76C1" w:rsidRDefault="006D3AA1" w:rsidP="006D3AA1">
      <w:pPr>
        <w:tabs>
          <w:tab w:val="center" w:pos="709"/>
        </w:tabs>
      </w:pPr>
    </w:p>
    <w:p w:rsidR="006D3AA1" w:rsidRPr="002C76C1" w:rsidRDefault="006D3AA1" w:rsidP="006D3AA1">
      <w:pPr>
        <w:tabs>
          <w:tab w:val="center" w:pos="709"/>
        </w:tabs>
      </w:pPr>
    </w:p>
    <w:p w:rsidR="006D3AA1" w:rsidRPr="002C76C1" w:rsidRDefault="006D3AA1" w:rsidP="006D3AA1">
      <w:pPr>
        <w:tabs>
          <w:tab w:val="center" w:pos="709"/>
        </w:tabs>
      </w:pPr>
    </w:p>
    <w:p w:rsidR="006D3AA1" w:rsidRPr="006D3AA1" w:rsidRDefault="006D3AA1" w:rsidP="006D3AA1">
      <w:pPr>
        <w:pStyle w:val="ListParagraph"/>
        <w:tabs>
          <w:tab w:val="center" w:pos="709"/>
        </w:tabs>
        <w:spacing w:after="120"/>
        <w:ind w:left="420"/>
        <w:rPr>
          <w:rFonts w:ascii="Arial" w:hAnsi="Arial" w:cs="Arial"/>
          <w:b/>
          <w:bCs/>
          <w:color w:val="FF0000"/>
          <w:sz w:val="22"/>
          <w:szCs w:val="22"/>
        </w:rPr>
      </w:pPr>
    </w:p>
    <w:p w:rsidR="006D3AA1" w:rsidRPr="00E32C44" w:rsidRDefault="006D3AA1" w:rsidP="006F5D2E">
      <w:pPr>
        <w:pStyle w:val="ListParagraph"/>
        <w:numPr>
          <w:ilvl w:val="0"/>
          <w:numId w:val="296"/>
        </w:numPr>
        <w:tabs>
          <w:tab w:val="center" w:pos="709"/>
        </w:tabs>
        <w:spacing w:after="120"/>
        <w:jc w:val="both"/>
        <w:rPr>
          <w:rFonts w:ascii="Arial" w:hAnsi="Arial" w:cs="Arial"/>
          <w:b/>
          <w:bCs/>
          <w:color w:val="FF0000"/>
          <w:sz w:val="22"/>
          <w:szCs w:val="22"/>
        </w:rPr>
      </w:pPr>
      <w:r w:rsidRPr="00E32C44">
        <w:rPr>
          <w:rFonts w:ascii="Arial" w:hAnsi="Arial" w:cs="Arial"/>
          <w:b/>
          <w:bCs/>
          <w:sz w:val="22"/>
          <w:szCs w:val="22"/>
        </w:rPr>
        <w:t xml:space="preserve">Deviation from SCM: Maphale Motuba Creations CC – PTA regional office </w:t>
      </w:r>
      <w:r w:rsidRPr="00E32C44">
        <w:rPr>
          <w:rFonts w:ascii="Arial" w:hAnsi="Arial" w:cs="Arial"/>
          <w:b/>
          <w:bCs/>
          <w:color w:val="FF0000"/>
          <w:sz w:val="22"/>
          <w:szCs w:val="22"/>
        </w:rPr>
        <w:t>Ex 119</w:t>
      </w:r>
    </w:p>
    <w:p w:rsidR="006D3AA1" w:rsidRPr="002C76C1" w:rsidRDefault="006D3AA1" w:rsidP="006D3AA1">
      <w:pPr>
        <w:tabs>
          <w:tab w:val="center" w:pos="709"/>
        </w:tabs>
        <w:spacing w:after="120"/>
        <w:jc w:val="both"/>
        <w:rPr>
          <w:b/>
          <w:bCs/>
          <w:sz w:val="22"/>
          <w:szCs w:val="22"/>
        </w:rPr>
      </w:pPr>
    </w:p>
    <w:p w:rsidR="006D3AA1" w:rsidRPr="002C76C1" w:rsidRDefault="006D3AA1" w:rsidP="006D3AA1">
      <w:pPr>
        <w:tabs>
          <w:tab w:val="center" w:pos="709"/>
        </w:tabs>
        <w:spacing w:after="120"/>
        <w:jc w:val="both"/>
        <w:rPr>
          <w:b/>
          <w:bCs/>
          <w:sz w:val="22"/>
          <w:szCs w:val="22"/>
        </w:rPr>
      </w:pPr>
      <w:r w:rsidRPr="002C76C1">
        <w:rPr>
          <w:b/>
          <w:bCs/>
          <w:sz w:val="22"/>
          <w:szCs w:val="22"/>
        </w:rPr>
        <w:t>Audit Finding</w:t>
      </w:r>
    </w:p>
    <w:p w:rsidR="006D3AA1" w:rsidRPr="002C76C1" w:rsidRDefault="006D3AA1" w:rsidP="006D3AA1">
      <w:pPr>
        <w:pStyle w:val="NormalWeb"/>
        <w:tabs>
          <w:tab w:val="center" w:pos="709"/>
        </w:tabs>
        <w:rPr>
          <w:rFonts w:ascii="Arial" w:hAnsi="Arial" w:cs="Arial"/>
          <w:sz w:val="22"/>
          <w:szCs w:val="22"/>
        </w:rPr>
      </w:pPr>
    </w:p>
    <w:p w:rsidR="006D3AA1" w:rsidRPr="002C76C1" w:rsidRDefault="006D3AA1" w:rsidP="006D3AA1">
      <w:pPr>
        <w:tabs>
          <w:tab w:val="center" w:pos="709"/>
        </w:tabs>
        <w:autoSpaceDE w:val="0"/>
        <w:autoSpaceDN w:val="0"/>
        <w:adjustRightInd w:val="0"/>
        <w:rPr>
          <w:sz w:val="22"/>
          <w:szCs w:val="22"/>
        </w:rPr>
      </w:pPr>
      <w:r w:rsidRPr="002C76C1">
        <w:rPr>
          <w:sz w:val="22"/>
          <w:szCs w:val="22"/>
        </w:rPr>
        <w:t>Laws, rules and legislation:</w:t>
      </w:r>
    </w:p>
    <w:p w:rsidR="006D3AA1" w:rsidRPr="002C76C1" w:rsidRDefault="006D3AA1" w:rsidP="006D3AA1">
      <w:pPr>
        <w:tabs>
          <w:tab w:val="center" w:pos="709"/>
        </w:tabs>
        <w:autoSpaceDE w:val="0"/>
        <w:autoSpaceDN w:val="0"/>
        <w:adjustRightInd w:val="0"/>
        <w:rPr>
          <w:sz w:val="22"/>
          <w:szCs w:val="22"/>
        </w:rPr>
      </w:pPr>
    </w:p>
    <w:p w:rsidR="006D3AA1" w:rsidRPr="002C76C1" w:rsidRDefault="006D3AA1" w:rsidP="006F5D2E">
      <w:pPr>
        <w:numPr>
          <w:ilvl w:val="0"/>
          <w:numId w:val="102"/>
        </w:numPr>
        <w:tabs>
          <w:tab w:val="left" w:pos="360"/>
          <w:tab w:val="center" w:pos="709"/>
        </w:tabs>
        <w:autoSpaceDE w:val="0"/>
        <w:autoSpaceDN w:val="0"/>
        <w:adjustRightInd w:val="0"/>
        <w:rPr>
          <w:sz w:val="22"/>
          <w:szCs w:val="22"/>
        </w:rPr>
      </w:pPr>
      <w:r w:rsidRPr="002C76C1">
        <w:rPr>
          <w:sz w:val="22"/>
          <w:szCs w:val="22"/>
        </w:rPr>
        <w:t>PFMA paragraph 38(1)(c)(ii) states:</w:t>
      </w:r>
    </w:p>
    <w:p w:rsidR="006D3AA1" w:rsidRPr="002C76C1" w:rsidRDefault="006D3AA1" w:rsidP="006D3AA1">
      <w:pPr>
        <w:tabs>
          <w:tab w:val="left" w:pos="540"/>
          <w:tab w:val="center" w:pos="709"/>
        </w:tabs>
        <w:autoSpaceDE w:val="0"/>
        <w:autoSpaceDN w:val="0"/>
        <w:adjustRightInd w:val="0"/>
        <w:rPr>
          <w:sz w:val="22"/>
          <w:szCs w:val="22"/>
        </w:rPr>
      </w:pPr>
      <w:r w:rsidRPr="002C76C1">
        <w:rPr>
          <w:sz w:val="22"/>
          <w:szCs w:val="22"/>
        </w:rPr>
        <w:tab/>
      </w:r>
    </w:p>
    <w:p w:rsidR="006D3AA1" w:rsidRPr="002C76C1" w:rsidRDefault="006D3AA1" w:rsidP="006D3AA1">
      <w:pPr>
        <w:tabs>
          <w:tab w:val="left" w:pos="540"/>
          <w:tab w:val="center" w:pos="709"/>
        </w:tabs>
        <w:autoSpaceDE w:val="0"/>
        <w:autoSpaceDN w:val="0"/>
        <w:adjustRightInd w:val="0"/>
        <w:jc w:val="both"/>
        <w:rPr>
          <w:i/>
          <w:iCs/>
          <w:sz w:val="22"/>
          <w:szCs w:val="22"/>
        </w:rPr>
      </w:pPr>
      <w:r w:rsidRPr="002C76C1">
        <w:rPr>
          <w:sz w:val="22"/>
          <w:szCs w:val="22"/>
        </w:rPr>
        <w:tab/>
      </w:r>
      <w:r w:rsidRPr="002C76C1">
        <w:rPr>
          <w:i/>
          <w:iCs/>
          <w:sz w:val="22"/>
          <w:szCs w:val="22"/>
        </w:rPr>
        <w:t>“(1)</w:t>
      </w:r>
      <w:r w:rsidRPr="002C76C1">
        <w:rPr>
          <w:sz w:val="22"/>
          <w:szCs w:val="22"/>
        </w:rPr>
        <w:t xml:space="preserve"> </w:t>
      </w:r>
      <w:r w:rsidRPr="002C76C1">
        <w:rPr>
          <w:i/>
          <w:iCs/>
          <w:sz w:val="22"/>
          <w:szCs w:val="22"/>
        </w:rPr>
        <w:t>The accounting officer for a department, trading entity or constitutional institution-</w:t>
      </w:r>
    </w:p>
    <w:p w:rsidR="006D3AA1" w:rsidRPr="002C76C1" w:rsidRDefault="006D3AA1" w:rsidP="006D3AA1">
      <w:pPr>
        <w:tabs>
          <w:tab w:val="left" w:pos="540"/>
          <w:tab w:val="center" w:pos="709"/>
        </w:tabs>
        <w:autoSpaceDE w:val="0"/>
        <w:autoSpaceDN w:val="0"/>
        <w:adjustRightInd w:val="0"/>
        <w:jc w:val="both"/>
        <w:rPr>
          <w:sz w:val="22"/>
          <w:szCs w:val="22"/>
        </w:rPr>
      </w:pPr>
      <w:r w:rsidRPr="002C76C1">
        <w:rPr>
          <w:sz w:val="22"/>
          <w:szCs w:val="22"/>
        </w:rPr>
        <w:tab/>
      </w:r>
      <w:r w:rsidRPr="002C76C1">
        <w:rPr>
          <w:sz w:val="22"/>
          <w:szCs w:val="22"/>
        </w:rPr>
        <w:tab/>
        <w:t xml:space="preserve">    </w:t>
      </w:r>
      <w:r w:rsidRPr="002C76C1">
        <w:rPr>
          <w:i/>
          <w:iCs/>
          <w:sz w:val="22"/>
          <w:szCs w:val="22"/>
        </w:rPr>
        <w:t>(c)</w:t>
      </w:r>
      <w:r w:rsidRPr="002C76C1">
        <w:rPr>
          <w:sz w:val="22"/>
          <w:szCs w:val="22"/>
        </w:rPr>
        <w:t xml:space="preserve"> </w:t>
      </w:r>
      <w:r w:rsidRPr="002C76C1">
        <w:rPr>
          <w:i/>
          <w:iCs/>
          <w:sz w:val="22"/>
          <w:szCs w:val="22"/>
        </w:rPr>
        <w:t>must take effective and appropriate steps to</w:t>
      </w:r>
      <w:r w:rsidRPr="002C76C1">
        <w:rPr>
          <w:sz w:val="22"/>
          <w:szCs w:val="22"/>
        </w:rPr>
        <w:t>-</w:t>
      </w:r>
    </w:p>
    <w:p w:rsidR="006D3AA1" w:rsidRPr="002C76C1" w:rsidRDefault="006D3AA1" w:rsidP="006D3AA1">
      <w:pPr>
        <w:tabs>
          <w:tab w:val="left" w:pos="540"/>
          <w:tab w:val="center" w:pos="709"/>
        </w:tabs>
        <w:autoSpaceDE w:val="0"/>
        <w:autoSpaceDN w:val="0"/>
        <w:adjustRightInd w:val="0"/>
        <w:ind w:left="720" w:hanging="720"/>
        <w:jc w:val="both"/>
        <w:rPr>
          <w:sz w:val="22"/>
          <w:szCs w:val="22"/>
        </w:rPr>
      </w:pPr>
      <w:r w:rsidRPr="002C76C1">
        <w:rPr>
          <w:sz w:val="22"/>
          <w:szCs w:val="22"/>
        </w:rPr>
        <w:tab/>
      </w:r>
      <w:r w:rsidRPr="002C76C1">
        <w:rPr>
          <w:sz w:val="22"/>
          <w:szCs w:val="22"/>
        </w:rPr>
        <w:tab/>
      </w:r>
      <w:r w:rsidRPr="002C76C1">
        <w:rPr>
          <w:sz w:val="22"/>
          <w:szCs w:val="22"/>
        </w:rPr>
        <w:tab/>
      </w:r>
      <w:r w:rsidRPr="002C76C1">
        <w:rPr>
          <w:i/>
          <w:iCs/>
          <w:sz w:val="22"/>
          <w:szCs w:val="22"/>
        </w:rPr>
        <w:t>(ii)</w:t>
      </w:r>
      <w:r w:rsidRPr="002C76C1">
        <w:rPr>
          <w:sz w:val="22"/>
          <w:szCs w:val="22"/>
        </w:rPr>
        <w:t xml:space="preserve"> </w:t>
      </w:r>
      <w:r w:rsidRPr="002C76C1">
        <w:rPr>
          <w:i/>
          <w:iCs/>
          <w:sz w:val="22"/>
          <w:szCs w:val="22"/>
        </w:rPr>
        <w:t xml:space="preserve">prevent unauthorized, irregular and fruitless and wasteful expenditure     </w:t>
      </w:r>
      <w:r w:rsidRPr="002C76C1">
        <w:rPr>
          <w:i/>
          <w:iCs/>
          <w:sz w:val="22"/>
          <w:szCs w:val="22"/>
        </w:rPr>
        <w:br/>
        <w:t xml:space="preserve">     </w:t>
      </w:r>
      <w:r w:rsidRPr="002C76C1">
        <w:rPr>
          <w:i/>
          <w:iCs/>
          <w:sz w:val="22"/>
          <w:szCs w:val="22"/>
        </w:rPr>
        <w:tab/>
        <w:t xml:space="preserve">     and losses resulting from criminal conduct</w:t>
      </w:r>
      <w:r w:rsidRPr="002C76C1">
        <w:rPr>
          <w:sz w:val="22"/>
          <w:szCs w:val="22"/>
        </w:rPr>
        <w:t>;”</w:t>
      </w:r>
    </w:p>
    <w:p w:rsidR="006D3AA1" w:rsidRPr="002C76C1" w:rsidRDefault="006D3AA1" w:rsidP="006D3AA1">
      <w:pPr>
        <w:pStyle w:val="ListParagraph"/>
        <w:tabs>
          <w:tab w:val="center" w:pos="709"/>
        </w:tabs>
        <w:autoSpaceDE w:val="0"/>
        <w:autoSpaceDN w:val="0"/>
        <w:adjustRightInd w:val="0"/>
        <w:ind w:left="0"/>
        <w:rPr>
          <w:rFonts w:ascii="Arial" w:hAnsi="Arial" w:cs="Arial"/>
          <w:sz w:val="22"/>
          <w:szCs w:val="22"/>
        </w:rPr>
      </w:pPr>
    </w:p>
    <w:p w:rsidR="006D3AA1" w:rsidRPr="002C76C1" w:rsidRDefault="006D3AA1" w:rsidP="006F5D2E">
      <w:pPr>
        <w:pStyle w:val="ListParagraph"/>
        <w:numPr>
          <w:ilvl w:val="0"/>
          <w:numId w:val="156"/>
        </w:numPr>
        <w:tabs>
          <w:tab w:val="center" w:pos="709"/>
        </w:tabs>
        <w:autoSpaceDE w:val="0"/>
        <w:autoSpaceDN w:val="0"/>
        <w:adjustRightInd w:val="0"/>
        <w:jc w:val="both"/>
        <w:rPr>
          <w:rFonts w:ascii="Arial" w:hAnsi="Arial" w:cs="Arial"/>
          <w:sz w:val="22"/>
          <w:szCs w:val="22"/>
        </w:rPr>
      </w:pPr>
      <w:r w:rsidRPr="002C76C1">
        <w:rPr>
          <w:rFonts w:ascii="Arial" w:hAnsi="Arial" w:cs="Arial"/>
          <w:sz w:val="22"/>
          <w:szCs w:val="22"/>
        </w:rPr>
        <w:t>In terms of Practice Note 8 of 2007/8 paragraph 3.3.1, 3.3.2 and 3.3.3 pertaining to transactions with a value above R10 000 but not exceeding R500 000(including VAT):</w:t>
      </w:r>
    </w:p>
    <w:p w:rsidR="006D3AA1" w:rsidRPr="002C76C1" w:rsidRDefault="006D3AA1" w:rsidP="006D3AA1">
      <w:pPr>
        <w:pStyle w:val="ListParagraph"/>
        <w:tabs>
          <w:tab w:val="center" w:pos="709"/>
        </w:tabs>
        <w:autoSpaceDE w:val="0"/>
        <w:autoSpaceDN w:val="0"/>
        <w:adjustRightInd w:val="0"/>
        <w:ind w:left="540"/>
        <w:jc w:val="both"/>
        <w:rPr>
          <w:rFonts w:ascii="Arial" w:hAnsi="Arial" w:cs="Arial"/>
          <w:sz w:val="22"/>
          <w:szCs w:val="22"/>
        </w:rPr>
      </w:pPr>
    </w:p>
    <w:p w:rsidR="006D3AA1" w:rsidRPr="002C76C1" w:rsidRDefault="006D3AA1" w:rsidP="006D3AA1">
      <w:pPr>
        <w:pStyle w:val="ListParagraph"/>
        <w:tabs>
          <w:tab w:val="center" w:pos="709"/>
        </w:tabs>
        <w:autoSpaceDE w:val="0"/>
        <w:autoSpaceDN w:val="0"/>
        <w:adjustRightInd w:val="0"/>
        <w:ind w:left="1440" w:hanging="900"/>
        <w:jc w:val="both"/>
        <w:rPr>
          <w:rFonts w:ascii="Arial" w:hAnsi="Arial" w:cs="Arial"/>
          <w:i/>
          <w:iCs/>
          <w:sz w:val="22"/>
          <w:szCs w:val="22"/>
        </w:rPr>
      </w:pPr>
      <w:r w:rsidRPr="002C76C1">
        <w:rPr>
          <w:rFonts w:ascii="Arial" w:hAnsi="Arial" w:cs="Arial"/>
          <w:i/>
          <w:iCs/>
          <w:sz w:val="22"/>
          <w:szCs w:val="22"/>
        </w:rPr>
        <w:t>“3.3.1</w:t>
      </w:r>
      <w:r w:rsidRPr="002C76C1">
        <w:rPr>
          <w:rFonts w:ascii="Arial" w:hAnsi="Arial" w:cs="Arial"/>
          <w:i/>
          <w:iCs/>
          <w:sz w:val="22"/>
          <w:szCs w:val="22"/>
        </w:rPr>
        <w:tab/>
        <w:t>Accounting officers / authorities should invite and accept written price quotations for requirements up to an estimated value of R500 000 from as many suppliers as possible, that are registered on the list of prospective suppliers.</w:t>
      </w:r>
    </w:p>
    <w:p w:rsidR="006D3AA1" w:rsidRPr="002C76C1" w:rsidRDefault="006D3AA1" w:rsidP="006D3AA1">
      <w:pPr>
        <w:pStyle w:val="ListParagraph"/>
        <w:tabs>
          <w:tab w:val="center" w:pos="709"/>
        </w:tabs>
        <w:autoSpaceDE w:val="0"/>
        <w:autoSpaceDN w:val="0"/>
        <w:adjustRightInd w:val="0"/>
        <w:ind w:left="1440" w:hanging="900"/>
        <w:jc w:val="both"/>
        <w:rPr>
          <w:rFonts w:ascii="Arial" w:hAnsi="Arial" w:cs="Arial"/>
          <w:i/>
          <w:iCs/>
          <w:sz w:val="22"/>
          <w:szCs w:val="22"/>
        </w:rPr>
      </w:pPr>
    </w:p>
    <w:p w:rsidR="006D3AA1" w:rsidRPr="002C76C1" w:rsidRDefault="006D3AA1" w:rsidP="006D3AA1">
      <w:pPr>
        <w:pStyle w:val="ListParagraph"/>
        <w:tabs>
          <w:tab w:val="center" w:pos="709"/>
        </w:tabs>
        <w:ind w:left="1440" w:hanging="900"/>
        <w:jc w:val="both"/>
        <w:rPr>
          <w:rFonts w:ascii="Arial" w:hAnsi="Arial" w:cs="Arial"/>
          <w:i/>
          <w:iCs/>
          <w:sz w:val="22"/>
          <w:szCs w:val="22"/>
        </w:rPr>
      </w:pPr>
      <w:r w:rsidRPr="002C76C1">
        <w:rPr>
          <w:rFonts w:ascii="Arial" w:hAnsi="Arial" w:cs="Arial"/>
          <w:i/>
          <w:iCs/>
          <w:sz w:val="22"/>
          <w:szCs w:val="22"/>
        </w:rPr>
        <w:t>3.3.2</w:t>
      </w:r>
      <w:r w:rsidRPr="002C76C1">
        <w:rPr>
          <w:rFonts w:ascii="Arial" w:hAnsi="Arial" w:cs="Arial"/>
          <w:i/>
          <w:iCs/>
          <w:sz w:val="22"/>
          <w:szCs w:val="22"/>
        </w:rPr>
        <w:tab/>
        <w:t xml:space="preserve">Where no suitable suppliers are available from the list of prospective suppliers, written price quotations may be obtained from other possible suppliers. </w:t>
      </w:r>
    </w:p>
    <w:p w:rsidR="006D3AA1" w:rsidRPr="002C76C1" w:rsidRDefault="006D3AA1" w:rsidP="006D3AA1">
      <w:pPr>
        <w:pStyle w:val="ListParagraph"/>
        <w:tabs>
          <w:tab w:val="center" w:pos="709"/>
        </w:tabs>
        <w:ind w:left="1440" w:hanging="900"/>
        <w:jc w:val="both"/>
        <w:rPr>
          <w:rFonts w:ascii="Arial" w:hAnsi="Arial" w:cs="Arial"/>
          <w:i/>
          <w:iCs/>
          <w:sz w:val="22"/>
          <w:szCs w:val="22"/>
        </w:rPr>
      </w:pPr>
    </w:p>
    <w:p w:rsidR="006D3AA1" w:rsidRPr="002C76C1" w:rsidRDefault="006D3AA1" w:rsidP="006D3AA1">
      <w:pPr>
        <w:pStyle w:val="ListParagraph"/>
        <w:tabs>
          <w:tab w:val="center" w:pos="709"/>
        </w:tabs>
        <w:autoSpaceDE w:val="0"/>
        <w:autoSpaceDN w:val="0"/>
        <w:adjustRightInd w:val="0"/>
        <w:ind w:left="1440" w:hanging="900"/>
        <w:jc w:val="both"/>
        <w:rPr>
          <w:rFonts w:ascii="Arial" w:hAnsi="Arial" w:cs="Arial"/>
          <w:i/>
          <w:iCs/>
          <w:sz w:val="22"/>
          <w:szCs w:val="22"/>
        </w:rPr>
      </w:pPr>
      <w:r w:rsidRPr="002C76C1">
        <w:rPr>
          <w:rFonts w:ascii="Arial" w:hAnsi="Arial" w:cs="Arial"/>
          <w:i/>
          <w:iCs/>
          <w:sz w:val="22"/>
          <w:szCs w:val="22"/>
        </w:rPr>
        <w:t>3.3.3</w:t>
      </w:r>
      <w:r w:rsidRPr="002C76C1">
        <w:rPr>
          <w:rFonts w:ascii="Arial" w:hAnsi="Arial" w:cs="Arial"/>
          <w:i/>
          <w:iCs/>
          <w:sz w:val="22"/>
          <w:szCs w:val="22"/>
        </w:rPr>
        <w:tab/>
        <w:t>If it is not possible to obtain at least three (3) written price quotations, the reasons should be recorded and approved by the accounting officer / authority or his / her delegate.”</w:t>
      </w:r>
    </w:p>
    <w:p w:rsidR="006D3AA1" w:rsidRPr="002C76C1" w:rsidRDefault="006D3AA1" w:rsidP="006D3AA1">
      <w:pPr>
        <w:pStyle w:val="ListParagraph"/>
        <w:tabs>
          <w:tab w:val="center" w:pos="709"/>
        </w:tabs>
        <w:autoSpaceDE w:val="0"/>
        <w:autoSpaceDN w:val="0"/>
        <w:adjustRightInd w:val="0"/>
        <w:ind w:left="1440" w:hanging="900"/>
        <w:rPr>
          <w:rFonts w:ascii="Arial" w:hAnsi="Arial" w:cs="Arial"/>
          <w:i/>
          <w:iCs/>
          <w:sz w:val="22"/>
          <w:szCs w:val="22"/>
        </w:rPr>
      </w:pPr>
    </w:p>
    <w:p w:rsidR="006D3AA1" w:rsidRPr="002C76C1" w:rsidRDefault="006D3AA1" w:rsidP="006F5D2E">
      <w:pPr>
        <w:pStyle w:val="ListParagraph"/>
        <w:numPr>
          <w:ilvl w:val="0"/>
          <w:numId w:val="155"/>
        </w:numPr>
        <w:tabs>
          <w:tab w:val="left" w:pos="360"/>
          <w:tab w:val="left" w:pos="540"/>
          <w:tab w:val="center" w:pos="709"/>
        </w:tabs>
        <w:autoSpaceDE w:val="0"/>
        <w:autoSpaceDN w:val="0"/>
        <w:adjustRightInd w:val="0"/>
        <w:jc w:val="both"/>
        <w:rPr>
          <w:rFonts w:ascii="Arial" w:hAnsi="Arial" w:cs="Arial"/>
          <w:sz w:val="22"/>
          <w:szCs w:val="22"/>
        </w:rPr>
      </w:pPr>
      <w:r w:rsidRPr="002C76C1">
        <w:rPr>
          <w:rFonts w:ascii="Arial" w:hAnsi="Arial" w:cs="Arial"/>
          <w:sz w:val="22"/>
          <w:szCs w:val="22"/>
        </w:rPr>
        <w:t>Treasury Regulation 16A6.3</w:t>
      </w:r>
    </w:p>
    <w:p w:rsidR="006D3AA1" w:rsidRPr="002C76C1" w:rsidRDefault="006D3AA1" w:rsidP="006D3AA1">
      <w:pPr>
        <w:pStyle w:val="ListParagraph"/>
        <w:tabs>
          <w:tab w:val="left" w:pos="360"/>
          <w:tab w:val="left" w:pos="540"/>
          <w:tab w:val="center" w:pos="709"/>
        </w:tabs>
        <w:autoSpaceDE w:val="0"/>
        <w:autoSpaceDN w:val="0"/>
        <w:adjustRightInd w:val="0"/>
        <w:ind w:left="0"/>
        <w:jc w:val="both"/>
        <w:rPr>
          <w:rFonts w:ascii="Arial" w:hAnsi="Arial" w:cs="Arial"/>
          <w:sz w:val="22"/>
          <w:szCs w:val="22"/>
        </w:rPr>
      </w:pPr>
    </w:p>
    <w:p w:rsidR="006D3AA1" w:rsidRPr="002C76C1" w:rsidRDefault="006D3AA1" w:rsidP="006D3AA1">
      <w:pPr>
        <w:pStyle w:val="NormalWeb"/>
        <w:tabs>
          <w:tab w:val="center" w:pos="709"/>
        </w:tabs>
        <w:ind w:firstLine="360"/>
        <w:rPr>
          <w:rFonts w:ascii="Arial" w:hAnsi="Arial" w:cs="Arial"/>
          <w:bCs/>
          <w:i/>
          <w:sz w:val="22"/>
          <w:szCs w:val="22"/>
          <w:lang w:val="en-ZA" w:eastAsia="en-ZA"/>
        </w:rPr>
      </w:pPr>
      <w:r w:rsidRPr="002C76C1">
        <w:rPr>
          <w:rFonts w:ascii="Arial" w:hAnsi="Arial" w:cs="Arial"/>
          <w:sz w:val="22"/>
          <w:szCs w:val="22"/>
        </w:rPr>
        <w:tab/>
      </w:r>
      <w:r w:rsidRPr="002C76C1">
        <w:rPr>
          <w:rFonts w:ascii="Arial" w:hAnsi="Arial" w:cs="Arial"/>
          <w:sz w:val="22"/>
          <w:szCs w:val="22"/>
        </w:rPr>
        <w:tab/>
      </w:r>
      <w:r w:rsidRPr="002C76C1">
        <w:rPr>
          <w:rFonts w:ascii="Arial" w:hAnsi="Arial" w:cs="Arial"/>
          <w:sz w:val="22"/>
          <w:szCs w:val="22"/>
        </w:rPr>
        <w:tab/>
      </w:r>
    </w:p>
    <w:p w:rsidR="006D3AA1" w:rsidRPr="002C76C1" w:rsidRDefault="006D3AA1" w:rsidP="006D3AA1">
      <w:pPr>
        <w:pStyle w:val="NormalWeb"/>
        <w:tabs>
          <w:tab w:val="center" w:pos="709"/>
        </w:tabs>
        <w:ind w:left="1440" w:hanging="1080"/>
        <w:rPr>
          <w:rFonts w:ascii="Arial" w:hAnsi="Arial" w:cs="Arial"/>
          <w:bCs/>
          <w:i/>
          <w:sz w:val="22"/>
          <w:szCs w:val="22"/>
          <w:lang w:val="en-ZA" w:eastAsia="en-ZA"/>
        </w:rPr>
      </w:pPr>
      <w:r w:rsidRPr="002C76C1">
        <w:rPr>
          <w:rFonts w:ascii="Arial" w:hAnsi="Arial" w:cs="Arial"/>
          <w:bCs/>
          <w:i/>
          <w:sz w:val="22"/>
          <w:szCs w:val="22"/>
          <w:lang w:val="en-ZA" w:eastAsia="en-ZA"/>
        </w:rPr>
        <w:t>“16A3.1</w:t>
      </w:r>
      <w:r w:rsidRPr="002C76C1">
        <w:rPr>
          <w:rFonts w:ascii="Arial" w:hAnsi="Arial" w:cs="Arial"/>
          <w:bCs/>
          <w:i/>
          <w:sz w:val="22"/>
          <w:szCs w:val="22"/>
          <w:lang w:val="en-ZA" w:eastAsia="en-ZA"/>
        </w:rPr>
        <w:tab/>
        <w:t>The accounting officer or accounting authority</w:t>
      </w:r>
      <w:r>
        <w:rPr>
          <w:rFonts w:ascii="Arial" w:hAnsi="Arial" w:cs="Arial"/>
          <w:bCs/>
          <w:i/>
          <w:sz w:val="22"/>
          <w:szCs w:val="22"/>
          <w:lang w:val="en-ZA" w:eastAsia="en-ZA"/>
        </w:rPr>
        <w:t xml:space="preserve"> of an institution to which </w:t>
      </w:r>
      <w:r w:rsidRPr="002C76C1">
        <w:rPr>
          <w:rFonts w:ascii="Arial" w:hAnsi="Arial" w:cs="Arial"/>
          <w:bCs/>
          <w:i/>
          <w:sz w:val="22"/>
          <w:szCs w:val="22"/>
          <w:lang w:val="en-ZA" w:eastAsia="en-ZA"/>
        </w:rPr>
        <w:t>these regulations apply must develop and</w:t>
      </w:r>
      <w:r>
        <w:rPr>
          <w:rFonts w:ascii="Arial" w:hAnsi="Arial" w:cs="Arial"/>
          <w:bCs/>
          <w:i/>
          <w:sz w:val="22"/>
          <w:szCs w:val="22"/>
          <w:lang w:val="en-ZA" w:eastAsia="en-ZA"/>
        </w:rPr>
        <w:t xml:space="preserve"> implement an effective and </w:t>
      </w:r>
      <w:r w:rsidRPr="002C76C1">
        <w:rPr>
          <w:rFonts w:ascii="Arial" w:hAnsi="Arial" w:cs="Arial"/>
          <w:bCs/>
          <w:i/>
          <w:sz w:val="22"/>
          <w:szCs w:val="22"/>
          <w:lang w:val="en-ZA" w:eastAsia="en-ZA"/>
        </w:rPr>
        <w:t>efficient supply chain manager system in his or her institution for-</w:t>
      </w:r>
    </w:p>
    <w:p w:rsidR="006D3AA1" w:rsidRPr="002C76C1" w:rsidRDefault="006D3AA1" w:rsidP="006F5D2E">
      <w:pPr>
        <w:pStyle w:val="NormalWeb"/>
        <w:widowControl/>
        <w:numPr>
          <w:ilvl w:val="0"/>
          <w:numId w:val="267"/>
        </w:numPr>
        <w:tabs>
          <w:tab w:val="center" w:pos="709"/>
        </w:tabs>
        <w:ind w:left="1843" w:hanging="403"/>
        <w:rPr>
          <w:rFonts w:ascii="Arial" w:hAnsi="Arial" w:cs="Arial"/>
          <w:i/>
          <w:iCs/>
          <w:color w:val="000000"/>
          <w:sz w:val="22"/>
          <w:szCs w:val="22"/>
          <w:lang w:val="en-GB"/>
        </w:rPr>
      </w:pPr>
      <w:r w:rsidRPr="002C76C1">
        <w:rPr>
          <w:rFonts w:ascii="Arial" w:hAnsi="Arial" w:cs="Arial"/>
          <w:i/>
          <w:iCs/>
          <w:color w:val="000000"/>
          <w:sz w:val="22"/>
          <w:szCs w:val="22"/>
          <w:lang w:val="en-GB"/>
        </w:rPr>
        <w:t xml:space="preserve">the acquisition of goods and services; </w:t>
      </w:r>
    </w:p>
    <w:p w:rsidR="006D3AA1" w:rsidRPr="002C76C1" w:rsidRDefault="006D3AA1" w:rsidP="006D3AA1">
      <w:pPr>
        <w:pStyle w:val="NormalWeb"/>
        <w:tabs>
          <w:tab w:val="center" w:pos="709"/>
        </w:tabs>
        <w:ind w:left="2520"/>
        <w:rPr>
          <w:rFonts w:ascii="Arial" w:hAnsi="Arial" w:cs="Arial"/>
          <w:i/>
          <w:iCs/>
          <w:color w:val="000000"/>
          <w:sz w:val="22"/>
          <w:szCs w:val="22"/>
          <w:lang w:val="en-GB"/>
        </w:rPr>
      </w:pPr>
    </w:p>
    <w:p w:rsidR="006D3AA1" w:rsidRPr="002C76C1" w:rsidRDefault="006D3AA1" w:rsidP="006D3AA1">
      <w:pPr>
        <w:pStyle w:val="NormalWeb"/>
        <w:tabs>
          <w:tab w:val="center" w:pos="709"/>
        </w:tabs>
        <w:ind w:firstLine="450"/>
        <w:rPr>
          <w:rFonts w:ascii="Arial" w:hAnsi="Arial" w:cs="Arial"/>
          <w:color w:val="000000"/>
          <w:sz w:val="22"/>
          <w:szCs w:val="22"/>
        </w:rPr>
      </w:pPr>
      <w:r w:rsidRPr="002C76C1">
        <w:rPr>
          <w:rFonts w:ascii="Arial" w:hAnsi="Arial" w:cs="Arial"/>
          <w:i/>
          <w:iCs/>
          <w:color w:val="000000"/>
          <w:sz w:val="22"/>
          <w:szCs w:val="22"/>
          <w:lang w:val="en-GB"/>
        </w:rPr>
        <w:t>16A3.2</w:t>
      </w:r>
      <w:r w:rsidRPr="002C76C1">
        <w:rPr>
          <w:rFonts w:ascii="Arial" w:hAnsi="Arial" w:cs="Arial"/>
          <w:i/>
          <w:iCs/>
          <w:color w:val="000000"/>
          <w:sz w:val="22"/>
          <w:szCs w:val="22"/>
          <w:lang w:val="en-GB"/>
        </w:rPr>
        <w:tab/>
        <w:t>A supply chain management system referred to in paragraph 16A3.1 must—</w:t>
      </w:r>
    </w:p>
    <w:p w:rsidR="006D3AA1" w:rsidRPr="002C76C1" w:rsidRDefault="006D3AA1" w:rsidP="006D3AA1">
      <w:pPr>
        <w:pStyle w:val="NormalWeb"/>
        <w:widowControl/>
        <w:numPr>
          <w:ilvl w:val="0"/>
          <w:numId w:val="25"/>
        </w:numPr>
        <w:tabs>
          <w:tab w:val="center" w:pos="709"/>
        </w:tabs>
        <w:rPr>
          <w:rFonts w:ascii="Arial" w:hAnsi="Arial" w:cs="Arial"/>
          <w:color w:val="000000"/>
          <w:sz w:val="22"/>
          <w:szCs w:val="22"/>
        </w:rPr>
      </w:pPr>
      <w:r w:rsidRPr="002C76C1">
        <w:rPr>
          <w:rFonts w:ascii="Arial" w:hAnsi="Arial" w:cs="Arial"/>
          <w:i/>
          <w:iCs/>
          <w:color w:val="000000"/>
          <w:sz w:val="22"/>
          <w:szCs w:val="22"/>
          <w:lang w:val="en-GB"/>
        </w:rPr>
        <w:t>be fair, equitable, transparent, competitive and cost effective”</w:t>
      </w:r>
    </w:p>
    <w:p w:rsidR="006D3AA1" w:rsidRPr="002C76C1" w:rsidRDefault="006D3AA1" w:rsidP="006D3AA1">
      <w:pPr>
        <w:pStyle w:val="ListParagraph"/>
        <w:tabs>
          <w:tab w:val="left" w:pos="180"/>
          <w:tab w:val="left" w:pos="360"/>
          <w:tab w:val="left" w:pos="426"/>
          <w:tab w:val="center" w:pos="709"/>
        </w:tabs>
        <w:autoSpaceDE w:val="0"/>
        <w:autoSpaceDN w:val="0"/>
        <w:adjustRightInd w:val="0"/>
        <w:ind w:left="0"/>
        <w:jc w:val="both"/>
        <w:rPr>
          <w:rFonts w:ascii="Arial" w:hAnsi="Arial" w:cs="Arial"/>
          <w:i/>
          <w:iCs/>
          <w:sz w:val="22"/>
          <w:szCs w:val="22"/>
        </w:rPr>
      </w:pPr>
    </w:p>
    <w:p w:rsidR="006D3AA1" w:rsidRPr="002C76C1" w:rsidRDefault="006D3AA1" w:rsidP="006D3AA1">
      <w:pPr>
        <w:pStyle w:val="ListParagraph"/>
        <w:tabs>
          <w:tab w:val="left" w:pos="180"/>
          <w:tab w:val="left" w:pos="360"/>
          <w:tab w:val="left" w:pos="540"/>
          <w:tab w:val="center" w:pos="709"/>
        </w:tabs>
        <w:autoSpaceDE w:val="0"/>
        <w:autoSpaceDN w:val="0"/>
        <w:adjustRightInd w:val="0"/>
        <w:ind w:left="0"/>
        <w:jc w:val="both"/>
        <w:rPr>
          <w:rFonts w:ascii="Arial" w:hAnsi="Arial" w:cs="Arial"/>
          <w:iCs/>
          <w:sz w:val="22"/>
          <w:szCs w:val="22"/>
        </w:rPr>
      </w:pPr>
      <w:r w:rsidRPr="002C76C1">
        <w:rPr>
          <w:rFonts w:ascii="Arial" w:hAnsi="Arial" w:cs="Arial"/>
          <w:iCs/>
          <w:sz w:val="22"/>
          <w:szCs w:val="22"/>
        </w:rPr>
        <w:t>d)</w:t>
      </w:r>
      <w:r w:rsidRPr="002C76C1">
        <w:rPr>
          <w:rFonts w:ascii="Arial" w:hAnsi="Arial" w:cs="Arial"/>
          <w:iCs/>
          <w:sz w:val="22"/>
          <w:szCs w:val="22"/>
        </w:rPr>
        <w:tab/>
      </w:r>
      <w:r w:rsidRPr="002C76C1">
        <w:rPr>
          <w:rFonts w:ascii="Arial" w:hAnsi="Arial" w:cs="Arial"/>
          <w:iCs/>
          <w:sz w:val="22"/>
          <w:szCs w:val="22"/>
        </w:rPr>
        <w:tab/>
        <w:t xml:space="preserve">In terms of the Preferential Procurement Policy Regulations GRN R725 of 10 August 2001 </w:t>
      </w:r>
      <w:r w:rsidRPr="002C76C1">
        <w:rPr>
          <w:rFonts w:ascii="Arial" w:hAnsi="Arial" w:cs="Arial"/>
          <w:iCs/>
          <w:sz w:val="22"/>
          <w:szCs w:val="22"/>
        </w:rPr>
        <w:tab/>
      </w:r>
      <w:r w:rsidRPr="002C76C1">
        <w:rPr>
          <w:rFonts w:ascii="Arial" w:hAnsi="Arial" w:cs="Arial"/>
          <w:iCs/>
          <w:sz w:val="22"/>
          <w:szCs w:val="22"/>
        </w:rPr>
        <w:tab/>
      </w:r>
      <w:r w:rsidRPr="002C76C1">
        <w:rPr>
          <w:rFonts w:ascii="Arial" w:hAnsi="Arial" w:cs="Arial"/>
          <w:iCs/>
          <w:sz w:val="22"/>
          <w:szCs w:val="22"/>
        </w:rPr>
        <w:tab/>
        <w:t>section 3:</w:t>
      </w:r>
    </w:p>
    <w:p w:rsidR="006D3AA1" w:rsidRPr="002C76C1" w:rsidRDefault="006D3AA1" w:rsidP="006D3AA1">
      <w:pPr>
        <w:pStyle w:val="ListParagraph"/>
        <w:tabs>
          <w:tab w:val="left" w:pos="180"/>
          <w:tab w:val="left" w:pos="360"/>
          <w:tab w:val="left" w:pos="540"/>
          <w:tab w:val="center" w:pos="709"/>
        </w:tabs>
        <w:autoSpaceDE w:val="0"/>
        <w:autoSpaceDN w:val="0"/>
        <w:adjustRightInd w:val="0"/>
        <w:ind w:left="0"/>
        <w:jc w:val="both"/>
        <w:rPr>
          <w:rFonts w:ascii="Arial" w:hAnsi="Arial" w:cs="Arial"/>
          <w:iCs/>
          <w:sz w:val="22"/>
          <w:szCs w:val="22"/>
        </w:rPr>
      </w:pPr>
    </w:p>
    <w:p w:rsidR="006D3AA1" w:rsidRPr="002C76C1" w:rsidRDefault="006D3AA1" w:rsidP="006D3AA1">
      <w:pPr>
        <w:tabs>
          <w:tab w:val="left" w:pos="426"/>
          <w:tab w:val="center" w:pos="709"/>
        </w:tabs>
        <w:autoSpaceDE w:val="0"/>
        <w:autoSpaceDN w:val="0"/>
        <w:adjustRightInd w:val="0"/>
        <w:rPr>
          <w:rFonts w:eastAsia="Calibri"/>
          <w:i/>
          <w:sz w:val="22"/>
          <w:szCs w:val="22"/>
          <w:lang w:val="en-ZA" w:eastAsia="en-ZA"/>
        </w:rPr>
      </w:pPr>
      <w:r w:rsidRPr="002C76C1">
        <w:rPr>
          <w:rFonts w:eastAsia="Calibri"/>
          <w:sz w:val="18"/>
          <w:szCs w:val="18"/>
          <w:lang w:val="en-ZA" w:eastAsia="en-ZA"/>
        </w:rPr>
        <w:tab/>
      </w:r>
      <w:r w:rsidRPr="002C76C1">
        <w:rPr>
          <w:rFonts w:eastAsia="Calibri"/>
          <w:sz w:val="18"/>
          <w:szCs w:val="18"/>
          <w:lang w:val="en-ZA" w:eastAsia="en-ZA"/>
        </w:rPr>
        <w:tab/>
      </w:r>
      <w:r>
        <w:rPr>
          <w:rFonts w:eastAsia="Calibri"/>
          <w:sz w:val="18"/>
          <w:szCs w:val="18"/>
          <w:lang w:val="en-ZA" w:eastAsia="en-ZA"/>
        </w:rPr>
        <w:t xml:space="preserve">   </w:t>
      </w:r>
      <w:r w:rsidRPr="002C76C1">
        <w:rPr>
          <w:rFonts w:eastAsia="Calibri"/>
          <w:i/>
          <w:sz w:val="22"/>
          <w:szCs w:val="22"/>
          <w:lang w:val="en-ZA" w:eastAsia="en-ZA"/>
        </w:rPr>
        <w:t>The following formula must be used to calculate the points for price</w:t>
      </w:r>
    </w:p>
    <w:p w:rsidR="006D3AA1" w:rsidRPr="002C76C1" w:rsidRDefault="006D3AA1" w:rsidP="006D3AA1">
      <w:pPr>
        <w:tabs>
          <w:tab w:val="left" w:pos="567"/>
          <w:tab w:val="center" w:pos="709"/>
        </w:tabs>
        <w:autoSpaceDE w:val="0"/>
        <w:autoSpaceDN w:val="0"/>
        <w:adjustRightInd w:val="0"/>
        <w:rPr>
          <w:rFonts w:eastAsia="Calibri"/>
          <w:i/>
          <w:sz w:val="22"/>
          <w:szCs w:val="22"/>
          <w:lang w:val="en-ZA" w:eastAsia="en-ZA"/>
        </w:rPr>
      </w:pPr>
      <w:r w:rsidRPr="002C76C1">
        <w:rPr>
          <w:rFonts w:eastAsia="Calibri"/>
          <w:i/>
          <w:sz w:val="22"/>
          <w:szCs w:val="22"/>
          <w:lang w:val="en-ZA" w:eastAsia="en-ZA"/>
        </w:rPr>
        <w:tab/>
      </w:r>
      <w:r w:rsidRPr="002C76C1">
        <w:rPr>
          <w:rFonts w:eastAsia="Calibri"/>
          <w:i/>
          <w:sz w:val="22"/>
          <w:szCs w:val="22"/>
          <w:lang w:val="en-ZA" w:eastAsia="en-ZA"/>
        </w:rPr>
        <w:tab/>
        <w:t xml:space="preserve">in respect of tenders/procurement with a Rand value equal to, or above R30 000 and up </w:t>
      </w:r>
      <w:r w:rsidRPr="002C76C1">
        <w:rPr>
          <w:rFonts w:eastAsia="Calibri"/>
          <w:i/>
          <w:sz w:val="22"/>
          <w:szCs w:val="22"/>
          <w:lang w:val="en-ZA" w:eastAsia="en-ZA"/>
        </w:rPr>
        <w:tab/>
      </w:r>
      <w:r w:rsidRPr="002C76C1">
        <w:rPr>
          <w:rFonts w:eastAsia="Calibri"/>
          <w:i/>
          <w:sz w:val="22"/>
          <w:szCs w:val="22"/>
          <w:lang w:val="en-ZA" w:eastAsia="en-ZA"/>
        </w:rPr>
        <w:tab/>
      </w:r>
      <w:r w:rsidRPr="002C76C1">
        <w:rPr>
          <w:rFonts w:eastAsia="Calibri"/>
          <w:i/>
          <w:sz w:val="22"/>
          <w:szCs w:val="22"/>
          <w:lang w:val="en-ZA" w:eastAsia="en-ZA"/>
        </w:rPr>
        <w:tab/>
        <w:t xml:space="preserve">to a Rand value of R500 000.Organs of state may, however, apply this formula for </w:t>
      </w:r>
      <w:r w:rsidRPr="002C76C1">
        <w:rPr>
          <w:rFonts w:eastAsia="Calibri"/>
          <w:i/>
          <w:sz w:val="22"/>
          <w:szCs w:val="22"/>
          <w:lang w:val="en-ZA" w:eastAsia="en-ZA"/>
        </w:rPr>
        <w:tab/>
      </w:r>
      <w:r w:rsidRPr="002C76C1">
        <w:rPr>
          <w:rFonts w:eastAsia="Calibri"/>
          <w:i/>
          <w:sz w:val="22"/>
          <w:szCs w:val="22"/>
          <w:lang w:val="en-ZA" w:eastAsia="en-ZA"/>
        </w:rPr>
        <w:tab/>
      </w:r>
      <w:r w:rsidRPr="002C76C1">
        <w:rPr>
          <w:rFonts w:eastAsia="Calibri"/>
          <w:i/>
          <w:sz w:val="22"/>
          <w:szCs w:val="22"/>
          <w:lang w:val="en-ZA" w:eastAsia="en-ZA"/>
        </w:rPr>
        <w:tab/>
        <w:t>procurement with a value less than R30 000, if and when appropriate:</w:t>
      </w:r>
      <w:r w:rsidRPr="002C76C1">
        <w:rPr>
          <w:i/>
          <w:iCs/>
          <w:sz w:val="22"/>
          <w:szCs w:val="22"/>
        </w:rPr>
        <w:t xml:space="preserve">   </w:t>
      </w:r>
    </w:p>
    <w:p w:rsidR="006D3AA1" w:rsidRPr="002C76C1" w:rsidRDefault="006D3AA1" w:rsidP="006D3AA1">
      <w:pPr>
        <w:pStyle w:val="ListParagraph"/>
        <w:tabs>
          <w:tab w:val="left" w:pos="180"/>
          <w:tab w:val="left" w:pos="360"/>
          <w:tab w:val="left" w:pos="540"/>
          <w:tab w:val="center" w:pos="709"/>
        </w:tabs>
        <w:autoSpaceDE w:val="0"/>
        <w:autoSpaceDN w:val="0"/>
        <w:adjustRightInd w:val="0"/>
        <w:ind w:left="0"/>
        <w:jc w:val="both"/>
        <w:rPr>
          <w:rFonts w:ascii="Arial" w:hAnsi="Arial" w:cs="Arial"/>
          <w:i/>
          <w:iCs/>
          <w:sz w:val="22"/>
          <w:szCs w:val="22"/>
        </w:rPr>
      </w:pPr>
    </w:p>
    <w:p w:rsidR="006D3AA1" w:rsidRPr="002C76C1" w:rsidRDefault="006D3AA1" w:rsidP="006D3AA1">
      <w:pPr>
        <w:pStyle w:val="ListParagraph"/>
        <w:tabs>
          <w:tab w:val="left" w:pos="180"/>
          <w:tab w:val="left" w:pos="360"/>
          <w:tab w:val="left" w:pos="540"/>
          <w:tab w:val="center" w:pos="709"/>
        </w:tabs>
        <w:autoSpaceDE w:val="0"/>
        <w:autoSpaceDN w:val="0"/>
        <w:adjustRightInd w:val="0"/>
        <w:ind w:left="0"/>
        <w:jc w:val="both"/>
        <w:rPr>
          <w:rFonts w:ascii="Arial" w:hAnsi="Arial" w:cs="Arial"/>
          <w:i/>
          <w:iCs/>
          <w:sz w:val="22"/>
          <w:szCs w:val="22"/>
        </w:rPr>
      </w:pPr>
    </w:p>
    <w:p w:rsidR="006D3AA1" w:rsidRPr="002C76C1" w:rsidRDefault="006D3AA1" w:rsidP="006D3AA1">
      <w:pPr>
        <w:pStyle w:val="ListParagraph"/>
        <w:tabs>
          <w:tab w:val="left" w:pos="180"/>
          <w:tab w:val="left" w:pos="360"/>
          <w:tab w:val="left" w:pos="540"/>
          <w:tab w:val="center" w:pos="709"/>
        </w:tabs>
        <w:autoSpaceDE w:val="0"/>
        <w:autoSpaceDN w:val="0"/>
        <w:adjustRightInd w:val="0"/>
        <w:ind w:left="0"/>
        <w:jc w:val="both"/>
        <w:rPr>
          <w:rFonts w:ascii="Arial" w:hAnsi="Arial" w:cs="Arial"/>
          <w:i/>
          <w:iCs/>
          <w:sz w:val="22"/>
          <w:szCs w:val="22"/>
        </w:rPr>
      </w:pPr>
    </w:p>
    <w:p w:rsidR="006D3AA1" w:rsidRPr="002C76C1" w:rsidRDefault="006D3AA1" w:rsidP="006D3AA1">
      <w:pPr>
        <w:pStyle w:val="ListParagraph"/>
        <w:tabs>
          <w:tab w:val="left" w:pos="180"/>
          <w:tab w:val="left" w:pos="360"/>
          <w:tab w:val="left" w:pos="540"/>
          <w:tab w:val="center" w:pos="709"/>
        </w:tabs>
        <w:autoSpaceDE w:val="0"/>
        <w:autoSpaceDN w:val="0"/>
        <w:adjustRightInd w:val="0"/>
        <w:ind w:left="0"/>
        <w:jc w:val="both"/>
        <w:rPr>
          <w:rFonts w:ascii="Arial" w:hAnsi="Arial" w:cs="Arial"/>
          <w:i/>
          <w:iCs/>
          <w:sz w:val="22"/>
          <w:szCs w:val="22"/>
        </w:rPr>
      </w:pPr>
    </w:p>
    <w:p w:rsidR="006D3AA1" w:rsidRPr="002C76C1" w:rsidRDefault="006D3AA1" w:rsidP="006D3AA1">
      <w:pPr>
        <w:pStyle w:val="ListParagraph"/>
        <w:tabs>
          <w:tab w:val="left" w:pos="180"/>
          <w:tab w:val="left" w:pos="360"/>
          <w:tab w:val="left" w:pos="540"/>
          <w:tab w:val="center" w:pos="709"/>
        </w:tabs>
        <w:autoSpaceDE w:val="0"/>
        <w:autoSpaceDN w:val="0"/>
        <w:adjustRightInd w:val="0"/>
        <w:ind w:left="0"/>
        <w:jc w:val="both"/>
        <w:rPr>
          <w:rFonts w:ascii="Arial" w:hAnsi="Arial" w:cs="Arial"/>
          <w:i/>
          <w:iCs/>
          <w:sz w:val="22"/>
          <w:szCs w:val="22"/>
        </w:rPr>
      </w:pPr>
    </w:p>
    <w:p w:rsidR="006D3AA1" w:rsidRPr="002C76C1" w:rsidRDefault="006D3AA1" w:rsidP="006F5D2E">
      <w:pPr>
        <w:pStyle w:val="ListParagraph"/>
        <w:numPr>
          <w:ilvl w:val="0"/>
          <w:numId w:val="150"/>
        </w:numPr>
        <w:tabs>
          <w:tab w:val="clear" w:pos="720"/>
          <w:tab w:val="left" w:pos="180"/>
          <w:tab w:val="left" w:pos="360"/>
          <w:tab w:val="num" w:pos="540"/>
        </w:tabs>
        <w:autoSpaceDE w:val="0"/>
        <w:autoSpaceDN w:val="0"/>
        <w:adjustRightInd w:val="0"/>
        <w:ind w:hanging="720"/>
        <w:jc w:val="both"/>
        <w:rPr>
          <w:rFonts w:ascii="Arial" w:hAnsi="Arial" w:cs="Arial"/>
          <w:iCs/>
          <w:sz w:val="22"/>
          <w:szCs w:val="22"/>
        </w:rPr>
      </w:pPr>
      <w:r w:rsidRPr="002C76C1">
        <w:rPr>
          <w:rFonts w:ascii="Arial" w:hAnsi="Arial" w:cs="Arial"/>
          <w:i/>
          <w:iCs/>
          <w:sz w:val="22"/>
          <w:szCs w:val="22"/>
        </w:rPr>
        <w:t xml:space="preserve"> </w:t>
      </w:r>
      <w:r w:rsidRPr="002C76C1">
        <w:rPr>
          <w:rFonts w:ascii="Arial" w:hAnsi="Arial" w:cs="Arial"/>
          <w:iCs/>
          <w:sz w:val="22"/>
          <w:szCs w:val="22"/>
        </w:rPr>
        <w:t>Supply chain management policy paragraph 49 states:</w:t>
      </w:r>
    </w:p>
    <w:p w:rsidR="006D3AA1" w:rsidRPr="002C76C1" w:rsidRDefault="006D3AA1" w:rsidP="006D3AA1">
      <w:pPr>
        <w:pStyle w:val="ListParagraph"/>
        <w:tabs>
          <w:tab w:val="left" w:pos="180"/>
          <w:tab w:val="left" w:pos="360"/>
          <w:tab w:val="left" w:pos="540"/>
          <w:tab w:val="center" w:pos="709"/>
        </w:tabs>
        <w:autoSpaceDE w:val="0"/>
        <w:autoSpaceDN w:val="0"/>
        <w:adjustRightInd w:val="0"/>
        <w:ind w:left="0"/>
        <w:jc w:val="both"/>
        <w:rPr>
          <w:rFonts w:ascii="Arial" w:hAnsi="Arial" w:cs="Arial"/>
          <w:i/>
          <w:iCs/>
          <w:sz w:val="22"/>
          <w:szCs w:val="22"/>
        </w:rPr>
      </w:pPr>
    </w:p>
    <w:p w:rsidR="006D3AA1" w:rsidRPr="002C76C1" w:rsidRDefault="006D3AA1" w:rsidP="006D3AA1">
      <w:pPr>
        <w:tabs>
          <w:tab w:val="center" w:pos="450"/>
        </w:tabs>
        <w:ind w:left="450"/>
        <w:rPr>
          <w:i/>
          <w:iCs/>
          <w:color w:val="000000"/>
          <w:sz w:val="22"/>
          <w:szCs w:val="22"/>
          <w:lang w:val="en-ZA" w:eastAsia="en-ZA"/>
        </w:rPr>
      </w:pPr>
      <w:r w:rsidRPr="002C76C1">
        <w:rPr>
          <w:i/>
          <w:iCs/>
          <w:color w:val="000000"/>
          <w:sz w:val="22"/>
          <w:szCs w:val="22"/>
          <w:lang w:val="en-ZA" w:eastAsia="en-ZA"/>
        </w:rPr>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 Suppliers to be registered on the Departments supplier register include consultants, professional and specialist service providers, and general goods and service providers.”</w:t>
      </w:r>
    </w:p>
    <w:p w:rsidR="006D3AA1" w:rsidRPr="002C76C1" w:rsidRDefault="006D3AA1" w:rsidP="006D3AA1">
      <w:pPr>
        <w:pStyle w:val="ListParagraph"/>
        <w:tabs>
          <w:tab w:val="left" w:pos="180"/>
          <w:tab w:val="left" w:pos="360"/>
          <w:tab w:val="left" w:pos="540"/>
          <w:tab w:val="center" w:pos="709"/>
        </w:tabs>
        <w:autoSpaceDE w:val="0"/>
        <w:autoSpaceDN w:val="0"/>
        <w:adjustRightInd w:val="0"/>
        <w:ind w:left="0"/>
        <w:jc w:val="both"/>
        <w:rPr>
          <w:rFonts w:ascii="Arial" w:hAnsi="Arial" w:cs="Arial"/>
          <w:i/>
          <w:iCs/>
          <w:sz w:val="22"/>
          <w:szCs w:val="22"/>
        </w:rPr>
      </w:pPr>
    </w:p>
    <w:p w:rsidR="006D3AA1" w:rsidRPr="002C76C1" w:rsidRDefault="006D3AA1" w:rsidP="006D3AA1">
      <w:pPr>
        <w:tabs>
          <w:tab w:val="center" w:pos="709"/>
        </w:tabs>
        <w:autoSpaceDE w:val="0"/>
        <w:autoSpaceDN w:val="0"/>
        <w:adjustRightInd w:val="0"/>
        <w:rPr>
          <w:color w:val="000000"/>
          <w:sz w:val="22"/>
          <w:szCs w:val="22"/>
          <w:lang w:val="en-ZA" w:eastAsia="en-ZA"/>
        </w:rPr>
      </w:pPr>
    </w:p>
    <w:p w:rsidR="006D3AA1" w:rsidRPr="002C76C1" w:rsidRDefault="006D3AA1" w:rsidP="006D3AA1">
      <w:pPr>
        <w:tabs>
          <w:tab w:val="center" w:pos="709"/>
        </w:tabs>
        <w:autoSpaceDE w:val="0"/>
        <w:autoSpaceDN w:val="0"/>
        <w:adjustRightInd w:val="0"/>
        <w:jc w:val="both"/>
        <w:rPr>
          <w:sz w:val="22"/>
          <w:szCs w:val="22"/>
        </w:rPr>
      </w:pPr>
      <w:r w:rsidRPr="002C76C1">
        <w:rPr>
          <w:sz w:val="22"/>
          <w:szCs w:val="22"/>
        </w:rPr>
        <w:t>The following deviations relating to the procurement of curtains from Maphale Motuba Creations CC on the 17 November 2011 has been noted:</w:t>
      </w:r>
    </w:p>
    <w:p w:rsidR="006D3AA1" w:rsidRPr="002C76C1" w:rsidRDefault="006D3AA1" w:rsidP="006D3AA1">
      <w:pPr>
        <w:pStyle w:val="NormalWeb"/>
        <w:tabs>
          <w:tab w:val="center" w:pos="709"/>
        </w:tabs>
        <w:jc w:val="both"/>
        <w:rPr>
          <w:rFonts w:ascii="Arial" w:hAnsi="Arial" w:cs="Arial"/>
          <w:sz w:val="22"/>
          <w:szCs w:val="22"/>
          <w:lang w:val="en-ZA"/>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144"/>
        <w:gridCol w:w="2070"/>
        <w:gridCol w:w="2790"/>
      </w:tblGrid>
      <w:tr w:rsidR="006D3AA1" w:rsidRPr="002C76C1" w:rsidTr="00D90C13">
        <w:tc>
          <w:tcPr>
            <w:tcW w:w="4144" w:type="dxa"/>
            <w:shd w:val="clear" w:color="auto" w:fill="BFBFBF" w:themeFill="background1" w:themeFillShade="BF"/>
          </w:tcPr>
          <w:p w:rsidR="006D3AA1" w:rsidRPr="00E32C44" w:rsidRDefault="006D3AA1" w:rsidP="00D90C13">
            <w:pPr>
              <w:pStyle w:val="NormalWeb"/>
              <w:tabs>
                <w:tab w:val="center" w:pos="709"/>
              </w:tabs>
              <w:jc w:val="both"/>
              <w:rPr>
                <w:rFonts w:ascii="Arial" w:hAnsi="Arial" w:cs="Arial"/>
                <w:b/>
                <w:bCs/>
                <w:sz w:val="18"/>
                <w:szCs w:val="18"/>
                <w:lang w:val="en-ZA"/>
              </w:rPr>
            </w:pPr>
            <w:r w:rsidRPr="00E32C44">
              <w:rPr>
                <w:rFonts w:ascii="Arial" w:hAnsi="Arial" w:cs="Arial"/>
                <w:b/>
                <w:bCs/>
                <w:sz w:val="18"/>
                <w:szCs w:val="18"/>
                <w:lang w:val="en-ZA"/>
              </w:rPr>
              <w:t>SUPPLIER  NAME</w:t>
            </w:r>
          </w:p>
        </w:tc>
        <w:tc>
          <w:tcPr>
            <w:tcW w:w="2070" w:type="dxa"/>
            <w:shd w:val="clear" w:color="auto" w:fill="BFBFBF" w:themeFill="background1" w:themeFillShade="BF"/>
          </w:tcPr>
          <w:p w:rsidR="006D3AA1" w:rsidRPr="00E32C44" w:rsidRDefault="006D3AA1" w:rsidP="00D90C13">
            <w:pPr>
              <w:pStyle w:val="NormalWeb"/>
              <w:tabs>
                <w:tab w:val="center" w:pos="709"/>
              </w:tabs>
              <w:jc w:val="both"/>
              <w:rPr>
                <w:rFonts w:ascii="Arial" w:hAnsi="Arial" w:cs="Arial"/>
                <w:b/>
                <w:bCs/>
                <w:sz w:val="18"/>
                <w:szCs w:val="18"/>
                <w:lang w:val="en-ZA"/>
              </w:rPr>
            </w:pPr>
            <w:r w:rsidRPr="00E32C44">
              <w:rPr>
                <w:rFonts w:ascii="Arial" w:hAnsi="Arial" w:cs="Arial"/>
                <w:b/>
                <w:bCs/>
                <w:sz w:val="18"/>
                <w:szCs w:val="18"/>
                <w:lang w:val="en-ZA"/>
              </w:rPr>
              <w:t>FANO</w:t>
            </w:r>
          </w:p>
        </w:tc>
        <w:tc>
          <w:tcPr>
            <w:tcW w:w="2790" w:type="dxa"/>
            <w:shd w:val="clear" w:color="auto" w:fill="BFBFBF" w:themeFill="background1" w:themeFillShade="BF"/>
          </w:tcPr>
          <w:p w:rsidR="006D3AA1" w:rsidRPr="00E32C44" w:rsidRDefault="006D3AA1" w:rsidP="00D90C13">
            <w:pPr>
              <w:pStyle w:val="NormalWeb"/>
              <w:tabs>
                <w:tab w:val="center" w:pos="709"/>
              </w:tabs>
              <w:jc w:val="right"/>
              <w:rPr>
                <w:rFonts w:ascii="Arial" w:hAnsi="Arial" w:cs="Arial"/>
                <w:b/>
                <w:bCs/>
                <w:sz w:val="18"/>
                <w:szCs w:val="18"/>
                <w:lang w:val="en-ZA"/>
              </w:rPr>
            </w:pPr>
            <w:r w:rsidRPr="00E32C44">
              <w:rPr>
                <w:rFonts w:ascii="Arial" w:hAnsi="Arial" w:cs="Arial"/>
                <w:b/>
                <w:bCs/>
                <w:sz w:val="18"/>
                <w:szCs w:val="18"/>
                <w:lang w:val="en-ZA"/>
              </w:rPr>
              <w:t>R</w:t>
            </w:r>
          </w:p>
        </w:tc>
      </w:tr>
      <w:tr w:rsidR="006D3AA1" w:rsidRPr="002C76C1" w:rsidTr="00D90C13">
        <w:trPr>
          <w:trHeight w:val="340"/>
        </w:trPr>
        <w:tc>
          <w:tcPr>
            <w:tcW w:w="4144" w:type="dxa"/>
          </w:tcPr>
          <w:p w:rsidR="006D3AA1" w:rsidRPr="00E32C44" w:rsidRDefault="006D3AA1" w:rsidP="00D90C13">
            <w:pPr>
              <w:pStyle w:val="NormalWeb"/>
              <w:tabs>
                <w:tab w:val="center" w:pos="709"/>
              </w:tabs>
              <w:jc w:val="both"/>
              <w:rPr>
                <w:rFonts w:ascii="Arial" w:hAnsi="Arial" w:cs="Arial"/>
                <w:sz w:val="18"/>
                <w:szCs w:val="18"/>
                <w:lang w:val="en-ZA"/>
              </w:rPr>
            </w:pPr>
            <w:r w:rsidRPr="00E32C44">
              <w:rPr>
                <w:rFonts w:ascii="Arial" w:hAnsi="Arial" w:cs="Arial"/>
                <w:sz w:val="18"/>
                <w:szCs w:val="18"/>
              </w:rPr>
              <w:t>Maphale Motuba Creations CC</w:t>
            </w:r>
          </w:p>
        </w:tc>
        <w:tc>
          <w:tcPr>
            <w:tcW w:w="2070" w:type="dxa"/>
          </w:tcPr>
          <w:p w:rsidR="006D3AA1" w:rsidRPr="00E32C44" w:rsidRDefault="006D3AA1" w:rsidP="00D90C13">
            <w:pPr>
              <w:pStyle w:val="NormalWeb"/>
              <w:tabs>
                <w:tab w:val="center" w:pos="709"/>
              </w:tabs>
              <w:jc w:val="both"/>
              <w:rPr>
                <w:rFonts w:ascii="Arial" w:hAnsi="Arial" w:cs="Arial"/>
                <w:sz w:val="18"/>
                <w:szCs w:val="18"/>
                <w:lang w:val="en-ZA"/>
              </w:rPr>
            </w:pPr>
            <w:r w:rsidRPr="00E32C44">
              <w:rPr>
                <w:rFonts w:ascii="Arial" w:hAnsi="Arial" w:cs="Arial"/>
                <w:sz w:val="18"/>
                <w:szCs w:val="18"/>
                <w:lang w:val="en-ZA"/>
              </w:rPr>
              <w:t>175408</w:t>
            </w:r>
          </w:p>
        </w:tc>
        <w:tc>
          <w:tcPr>
            <w:tcW w:w="2790" w:type="dxa"/>
          </w:tcPr>
          <w:p w:rsidR="006D3AA1" w:rsidRPr="00E32C44" w:rsidRDefault="006D3AA1" w:rsidP="00D90C13">
            <w:pPr>
              <w:pStyle w:val="NormalWeb"/>
              <w:tabs>
                <w:tab w:val="center" w:pos="709"/>
              </w:tabs>
              <w:jc w:val="right"/>
              <w:rPr>
                <w:rFonts w:ascii="Arial" w:hAnsi="Arial" w:cs="Arial"/>
                <w:sz w:val="18"/>
                <w:szCs w:val="18"/>
                <w:lang w:val="en-ZA"/>
              </w:rPr>
            </w:pPr>
            <w:r w:rsidRPr="00E32C44">
              <w:rPr>
                <w:rFonts w:ascii="Arial" w:hAnsi="Arial" w:cs="Arial"/>
                <w:sz w:val="18"/>
                <w:szCs w:val="18"/>
                <w:lang w:val="en-ZA"/>
              </w:rPr>
              <w:t>139 807,83</w:t>
            </w:r>
          </w:p>
        </w:tc>
      </w:tr>
    </w:tbl>
    <w:p w:rsidR="006D3AA1" w:rsidRPr="002C76C1" w:rsidRDefault="006D3AA1" w:rsidP="006D3AA1">
      <w:pPr>
        <w:pStyle w:val="NormalWeb"/>
        <w:tabs>
          <w:tab w:val="center" w:pos="709"/>
        </w:tabs>
        <w:jc w:val="both"/>
        <w:rPr>
          <w:rFonts w:ascii="Arial" w:hAnsi="Arial" w:cs="Arial"/>
          <w:sz w:val="22"/>
          <w:szCs w:val="22"/>
          <w:lang w:val="en-ZA"/>
        </w:rPr>
      </w:pPr>
    </w:p>
    <w:p w:rsidR="006D3AA1" w:rsidRPr="002C76C1" w:rsidRDefault="006D3AA1" w:rsidP="006F5D2E">
      <w:pPr>
        <w:pStyle w:val="NormalWeb"/>
        <w:widowControl/>
        <w:numPr>
          <w:ilvl w:val="0"/>
          <w:numId w:val="153"/>
        </w:numPr>
        <w:tabs>
          <w:tab w:val="center" w:pos="709"/>
        </w:tabs>
        <w:ind w:left="426" w:hanging="381"/>
        <w:jc w:val="both"/>
        <w:rPr>
          <w:rFonts w:ascii="Arial" w:hAnsi="Arial" w:cs="Arial"/>
          <w:sz w:val="22"/>
          <w:szCs w:val="22"/>
          <w:lang w:val="en-ZA"/>
        </w:rPr>
      </w:pPr>
      <w:r w:rsidRPr="002C76C1">
        <w:rPr>
          <w:rFonts w:ascii="Arial" w:hAnsi="Arial" w:cs="Arial"/>
          <w:sz w:val="22"/>
          <w:szCs w:val="22"/>
          <w:lang w:val="en-ZA"/>
        </w:rPr>
        <w:t xml:space="preserve">Only two quotations were obtained. The quotations were received from </w:t>
      </w:r>
      <w:r w:rsidRPr="002C76C1">
        <w:rPr>
          <w:rFonts w:ascii="Arial" w:hAnsi="Arial" w:cs="Arial"/>
          <w:sz w:val="22"/>
          <w:szCs w:val="22"/>
        </w:rPr>
        <w:t xml:space="preserve">Maphale Motuba Creations CC R139 807,83 </w:t>
      </w:r>
      <w:r w:rsidRPr="002C76C1">
        <w:rPr>
          <w:rFonts w:ascii="Arial" w:hAnsi="Arial" w:cs="Arial"/>
          <w:sz w:val="22"/>
          <w:szCs w:val="22"/>
          <w:lang w:val="en-ZA"/>
        </w:rPr>
        <w:t>and Into Fabrics R156 392,04.</w:t>
      </w:r>
    </w:p>
    <w:p w:rsidR="006D3AA1" w:rsidRPr="002C76C1" w:rsidRDefault="006D3AA1" w:rsidP="006D3AA1">
      <w:pPr>
        <w:pStyle w:val="NormalWeb"/>
        <w:tabs>
          <w:tab w:val="center" w:pos="709"/>
        </w:tabs>
        <w:ind w:left="450" w:hanging="450"/>
        <w:jc w:val="both"/>
        <w:rPr>
          <w:rFonts w:ascii="Arial" w:hAnsi="Arial" w:cs="Arial"/>
          <w:sz w:val="22"/>
          <w:szCs w:val="22"/>
          <w:lang w:val="en-ZA"/>
        </w:rPr>
      </w:pPr>
    </w:p>
    <w:p w:rsidR="006D3AA1" w:rsidRPr="002C76C1" w:rsidRDefault="006D3AA1" w:rsidP="006F5D2E">
      <w:pPr>
        <w:pStyle w:val="NormalWeb"/>
        <w:widowControl/>
        <w:numPr>
          <w:ilvl w:val="0"/>
          <w:numId w:val="153"/>
        </w:numPr>
        <w:tabs>
          <w:tab w:val="center" w:pos="709"/>
        </w:tabs>
        <w:ind w:left="426" w:hanging="381"/>
        <w:jc w:val="both"/>
        <w:rPr>
          <w:rFonts w:ascii="Arial" w:hAnsi="Arial" w:cs="Arial"/>
          <w:sz w:val="22"/>
          <w:szCs w:val="22"/>
          <w:lang w:val="en-ZA"/>
        </w:rPr>
      </w:pPr>
      <w:r w:rsidRPr="002C76C1">
        <w:rPr>
          <w:rFonts w:ascii="Arial" w:hAnsi="Arial" w:cs="Arial"/>
          <w:sz w:val="22"/>
          <w:szCs w:val="22"/>
          <w:lang w:val="en-ZA"/>
        </w:rPr>
        <w:t>The deviation has been approved by D: Demand and Acquisition. The reason for the deviation was that requests were sent to the following suppliers:</w:t>
      </w:r>
    </w:p>
    <w:p w:rsidR="006D3AA1" w:rsidRPr="002C76C1" w:rsidRDefault="006D3AA1" w:rsidP="006D3AA1">
      <w:pPr>
        <w:pStyle w:val="NormalWeb"/>
        <w:tabs>
          <w:tab w:val="center" w:pos="709"/>
        </w:tabs>
        <w:ind w:left="426"/>
        <w:jc w:val="both"/>
        <w:rPr>
          <w:rFonts w:ascii="Arial" w:hAnsi="Arial" w:cs="Arial"/>
          <w:sz w:val="22"/>
          <w:szCs w:val="22"/>
          <w:lang w:val="en-ZA"/>
        </w:rPr>
      </w:pPr>
    </w:p>
    <w:p w:rsidR="006D3AA1" w:rsidRPr="002C76C1" w:rsidRDefault="006D3AA1" w:rsidP="006F5D2E">
      <w:pPr>
        <w:pStyle w:val="NormalWeb"/>
        <w:widowControl/>
        <w:numPr>
          <w:ilvl w:val="0"/>
          <w:numId w:val="157"/>
        </w:numPr>
        <w:tabs>
          <w:tab w:val="center" w:pos="709"/>
        </w:tabs>
        <w:ind w:left="810"/>
        <w:jc w:val="both"/>
        <w:rPr>
          <w:rFonts w:ascii="Arial" w:hAnsi="Arial" w:cs="Arial"/>
          <w:sz w:val="22"/>
          <w:szCs w:val="22"/>
          <w:lang w:val="en-ZA"/>
        </w:rPr>
      </w:pPr>
      <w:r w:rsidRPr="002C76C1">
        <w:rPr>
          <w:rFonts w:ascii="Arial" w:hAnsi="Arial" w:cs="Arial"/>
          <w:sz w:val="22"/>
          <w:szCs w:val="22"/>
          <w:lang w:val="en-ZA"/>
        </w:rPr>
        <w:t>Maphale Motuba</w:t>
      </w:r>
    </w:p>
    <w:p w:rsidR="006D3AA1" w:rsidRPr="002C76C1" w:rsidRDefault="006D3AA1" w:rsidP="006F5D2E">
      <w:pPr>
        <w:pStyle w:val="NormalWeb"/>
        <w:widowControl/>
        <w:numPr>
          <w:ilvl w:val="0"/>
          <w:numId w:val="157"/>
        </w:numPr>
        <w:tabs>
          <w:tab w:val="center" w:pos="709"/>
        </w:tabs>
        <w:ind w:left="810"/>
        <w:jc w:val="both"/>
        <w:rPr>
          <w:rFonts w:ascii="Arial" w:hAnsi="Arial" w:cs="Arial"/>
          <w:sz w:val="22"/>
          <w:szCs w:val="22"/>
          <w:lang w:val="en-ZA"/>
        </w:rPr>
      </w:pPr>
      <w:r w:rsidRPr="002C76C1">
        <w:rPr>
          <w:rFonts w:ascii="Arial" w:hAnsi="Arial" w:cs="Arial"/>
          <w:sz w:val="22"/>
          <w:szCs w:val="22"/>
          <w:lang w:val="en-ZA"/>
        </w:rPr>
        <w:t>Into Fabrics</w:t>
      </w:r>
    </w:p>
    <w:p w:rsidR="006D3AA1" w:rsidRPr="002C76C1" w:rsidRDefault="006D3AA1" w:rsidP="006F5D2E">
      <w:pPr>
        <w:pStyle w:val="NormalWeb"/>
        <w:widowControl/>
        <w:numPr>
          <w:ilvl w:val="0"/>
          <w:numId w:val="157"/>
        </w:numPr>
        <w:tabs>
          <w:tab w:val="center" w:pos="709"/>
        </w:tabs>
        <w:ind w:left="810"/>
        <w:jc w:val="both"/>
        <w:rPr>
          <w:rFonts w:ascii="Arial" w:hAnsi="Arial" w:cs="Arial"/>
          <w:sz w:val="22"/>
          <w:szCs w:val="22"/>
          <w:lang w:val="en-ZA"/>
        </w:rPr>
      </w:pPr>
      <w:r w:rsidRPr="002C76C1">
        <w:rPr>
          <w:rFonts w:ascii="Arial" w:hAnsi="Arial" w:cs="Arial"/>
          <w:sz w:val="22"/>
          <w:szCs w:val="22"/>
          <w:lang w:val="en-ZA"/>
        </w:rPr>
        <w:t>Sehlahlane projects</w:t>
      </w:r>
    </w:p>
    <w:p w:rsidR="006D3AA1" w:rsidRPr="002C76C1" w:rsidRDefault="006D3AA1" w:rsidP="006F5D2E">
      <w:pPr>
        <w:pStyle w:val="NormalWeb"/>
        <w:widowControl/>
        <w:numPr>
          <w:ilvl w:val="0"/>
          <w:numId w:val="157"/>
        </w:numPr>
        <w:tabs>
          <w:tab w:val="center" w:pos="709"/>
        </w:tabs>
        <w:ind w:left="810"/>
        <w:jc w:val="both"/>
        <w:rPr>
          <w:rFonts w:ascii="Arial" w:hAnsi="Arial" w:cs="Arial"/>
          <w:sz w:val="22"/>
          <w:szCs w:val="22"/>
          <w:lang w:val="en-ZA"/>
        </w:rPr>
      </w:pPr>
      <w:r w:rsidRPr="002C76C1">
        <w:rPr>
          <w:rFonts w:ascii="Arial" w:hAnsi="Arial" w:cs="Arial"/>
          <w:sz w:val="22"/>
          <w:szCs w:val="22"/>
          <w:lang w:val="en-ZA"/>
        </w:rPr>
        <w:t>Surface Design</w:t>
      </w:r>
    </w:p>
    <w:p w:rsidR="006D3AA1" w:rsidRPr="002C76C1" w:rsidRDefault="006D3AA1" w:rsidP="006F5D2E">
      <w:pPr>
        <w:pStyle w:val="NormalWeb"/>
        <w:widowControl/>
        <w:numPr>
          <w:ilvl w:val="0"/>
          <w:numId w:val="157"/>
        </w:numPr>
        <w:tabs>
          <w:tab w:val="center" w:pos="709"/>
        </w:tabs>
        <w:ind w:left="810"/>
        <w:jc w:val="both"/>
        <w:rPr>
          <w:rFonts w:ascii="Arial" w:hAnsi="Arial" w:cs="Arial"/>
          <w:sz w:val="22"/>
          <w:szCs w:val="22"/>
          <w:lang w:val="en-ZA"/>
        </w:rPr>
      </w:pPr>
      <w:r w:rsidRPr="002C76C1">
        <w:rPr>
          <w:rFonts w:ascii="Arial" w:hAnsi="Arial" w:cs="Arial"/>
          <w:sz w:val="22"/>
          <w:szCs w:val="22"/>
          <w:lang w:val="en-ZA"/>
        </w:rPr>
        <w:t>XI Interior</w:t>
      </w:r>
    </w:p>
    <w:p w:rsidR="006D3AA1" w:rsidRPr="002C76C1" w:rsidRDefault="006D3AA1" w:rsidP="006D3AA1">
      <w:pPr>
        <w:pStyle w:val="NormalWeb"/>
        <w:tabs>
          <w:tab w:val="center" w:pos="709"/>
        </w:tabs>
        <w:ind w:left="426"/>
        <w:jc w:val="both"/>
        <w:rPr>
          <w:rFonts w:ascii="Arial" w:hAnsi="Arial" w:cs="Arial"/>
          <w:sz w:val="22"/>
          <w:szCs w:val="22"/>
          <w:lang w:val="en-ZA"/>
        </w:rPr>
      </w:pPr>
    </w:p>
    <w:p w:rsidR="006D3AA1" w:rsidRPr="002C76C1" w:rsidRDefault="006D3AA1" w:rsidP="006F5D2E">
      <w:pPr>
        <w:pStyle w:val="NormalWeb"/>
        <w:numPr>
          <w:ilvl w:val="0"/>
          <w:numId w:val="153"/>
        </w:numPr>
        <w:tabs>
          <w:tab w:val="center" w:pos="709"/>
        </w:tabs>
        <w:jc w:val="both"/>
        <w:rPr>
          <w:rFonts w:ascii="Arial" w:hAnsi="Arial" w:cs="Arial"/>
          <w:sz w:val="22"/>
          <w:szCs w:val="22"/>
          <w:lang w:val="en-ZA"/>
        </w:rPr>
      </w:pPr>
      <w:r w:rsidRPr="002C76C1">
        <w:rPr>
          <w:rFonts w:ascii="Arial" w:hAnsi="Arial" w:cs="Arial"/>
          <w:sz w:val="22"/>
          <w:szCs w:val="22"/>
          <w:lang w:val="en-ZA"/>
        </w:rPr>
        <w:t>However, the following suppliers could not be reached due to non-existence of their contact details:</w:t>
      </w:r>
    </w:p>
    <w:p w:rsidR="006D3AA1" w:rsidRPr="002C76C1" w:rsidRDefault="006D3AA1" w:rsidP="006D3AA1">
      <w:pPr>
        <w:pStyle w:val="NormalWeb"/>
        <w:tabs>
          <w:tab w:val="center" w:pos="709"/>
        </w:tabs>
        <w:ind w:left="426"/>
        <w:jc w:val="both"/>
        <w:rPr>
          <w:rFonts w:ascii="Arial" w:hAnsi="Arial" w:cs="Arial"/>
          <w:sz w:val="22"/>
          <w:szCs w:val="22"/>
          <w:lang w:val="en-ZA"/>
        </w:rPr>
      </w:pPr>
    </w:p>
    <w:p w:rsidR="006D3AA1" w:rsidRPr="002C76C1" w:rsidRDefault="006D3AA1" w:rsidP="006F5D2E">
      <w:pPr>
        <w:pStyle w:val="NormalWeb"/>
        <w:widowControl/>
        <w:numPr>
          <w:ilvl w:val="0"/>
          <w:numId w:val="158"/>
        </w:numPr>
        <w:tabs>
          <w:tab w:val="center" w:pos="709"/>
        </w:tabs>
        <w:ind w:left="810" w:hanging="450"/>
        <w:jc w:val="both"/>
        <w:rPr>
          <w:rFonts w:ascii="Arial" w:hAnsi="Arial" w:cs="Arial"/>
          <w:sz w:val="22"/>
          <w:szCs w:val="22"/>
          <w:lang w:val="en-ZA"/>
        </w:rPr>
      </w:pPr>
      <w:r w:rsidRPr="002C76C1">
        <w:rPr>
          <w:rFonts w:ascii="Arial" w:hAnsi="Arial" w:cs="Arial"/>
          <w:sz w:val="22"/>
          <w:szCs w:val="22"/>
          <w:lang w:val="en-ZA"/>
        </w:rPr>
        <w:t>Motse Interior</w:t>
      </w:r>
    </w:p>
    <w:p w:rsidR="006D3AA1" w:rsidRPr="002C76C1" w:rsidRDefault="006D3AA1" w:rsidP="006F5D2E">
      <w:pPr>
        <w:pStyle w:val="NormalWeb"/>
        <w:widowControl/>
        <w:numPr>
          <w:ilvl w:val="0"/>
          <w:numId w:val="158"/>
        </w:numPr>
        <w:tabs>
          <w:tab w:val="center" w:pos="709"/>
        </w:tabs>
        <w:ind w:left="810" w:hanging="450"/>
        <w:jc w:val="both"/>
        <w:rPr>
          <w:rFonts w:ascii="Arial" w:hAnsi="Arial" w:cs="Arial"/>
          <w:sz w:val="22"/>
          <w:szCs w:val="22"/>
          <w:lang w:val="en-ZA"/>
        </w:rPr>
      </w:pPr>
      <w:r w:rsidRPr="002C76C1">
        <w:rPr>
          <w:rFonts w:ascii="Arial" w:hAnsi="Arial" w:cs="Arial"/>
          <w:sz w:val="22"/>
          <w:szCs w:val="22"/>
          <w:lang w:val="en-ZA"/>
        </w:rPr>
        <w:t>Montso’s Curtain</w:t>
      </w:r>
    </w:p>
    <w:p w:rsidR="006D3AA1" w:rsidRPr="002C76C1" w:rsidRDefault="006D3AA1" w:rsidP="006F5D2E">
      <w:pPr>
        <w:pStyle w:val="NormalWeb"/>
        <w:widowControl/>
        <w:numPr>
          <w:ilvl w:val="0"/>
          <w:numId w:val="158"/>
        </w:numPr>
        <w:tabs>
          <w:tab w:val="center" w:pos="709"/>
        </w:tabs>
        <w:ind w:left="810" w:hanging="450"/>
        <w:jc w:val="both"/>
        <w:rPr>
          <w:rFonts w:ascii="Arial" w:hAnsi="Arial" w:cs="Arial"/>
          <w:sz w:val="22"/>
          <w:szCs w:val="22"/>
          <w:lang w:val="en-ZA"/>
        </w:rPr>
      </w:pPr>
      <w:r w:rsidRPr="002C76C1">
        <w:rPr>
          <w:rFonts w:ascii="Arial" w:hAnsi="Arial" w:cs="Arial"/>
          <w:sz w:val="22"/>
          <w:szCs w:val="22"/>
          <w:lang w:val="en-ZA"/>
        </w:rPr>
        <w:t>J Kekana</w:t>
      </w:r>
    </w:p>
    <w:p w:rsidR="006D3AA1" w:rsidRPr="002C76C1" w:rsidRDefault="006D3AA1" w:rsidP="006F5D2E">
      <w:pPr>
        <w:pStyle w:val="NormalWeb"/>
        <w:widowControl/>
        <w:numPr>
          <w:ilvl w:val="0"/>
          <w:numId w:val="158"/>
        </w:numPr>
        <w:tabs>
          <w:tab w:val="center" w:pos="709"/>
        </w:tabs>
        <w:ind w:left="810" w:hanging="450"/>
        <w:jc w:val="both"/>
        <w:rPr>
          <w:rFonts w:ascii="Arial" w:hAnsi="Arial" w:cs="Arial"/>
          <w:sz w:val="22"/>
          <w:szCs w:val="22"/>
          <w:lang w:val="en-ZA"/>
        </w:rPr>
      </w:pPr>
      <w:r w:rsidRPr="002C76C1">
        <w:rPr>
          <w:rFonts w:ascii="Arial" w:hAnsi="Arial" w:cs="Arial"/>
          <w:sz w:val="22"/>
          <w:szCs w:val="22"/>
          <w:lang w:val="en-ZA"/>
        </w:rPr>
        <w:t>Legae La Batho</w:t>
      </w:r>
    </w:p>
    <w:p w:rsidR="006D3AA1" w:rsidRPr="002C76C1" w:rsidRDefault="006D3AA1" w:rsidP="006F5D2E">
      <w:pPr>
        <w:pStyle w:val="NormalWeb"/>
        <w:widowControl/>
        <w:numPr>
          <w:ilvl w:val="0"/>
          <w:numId w:val="158"/>
        </w:numPr>
        <w:tabs>
          <w:tab w:val="center" w:pos="709"/>
        </w:tabs>
        <w:ind w:left="810" w:hanging="450"/>
        <w:jc w:val="both"/>
        <w:rPr>
          <w:rFonts w:ascii="Arial" w:hAnsi="Arial" w:cs="Arial"/>
          <w:sz w:val="22"/>
          <w:szCs w:val="22"/>
          <w:lang w:val="en-ZA"/>
        </w:rPr>
      </w:pPr>
      <w:r w:rsidRPr="002C76C1">
        <w:rPr>
          <w:rFonts w:ascii="Arial" w:hAnsi="Arial" w:cs="Arial"/>
          <w:sz w:val="22"/>
          <w:szCs w:val="22"/>
          <w:lang w:val="en-ZA"/>
        </w:rPr>
        <w:t>Rivhongo Vhonani</w:t>
      </w:r>
    </w:p>
    <w:p w:rsidR="006D3AA1" w:rsidRPr="002C76C1" w:rsidRDefault="006D3AA1" w:rsidP="006D3AA1">
      <w:pPr>
        <w:pStyle w:val="NormalWeb"/>
        <w:tabs>
          <w:tab w:val="center" w:pos="709"/>
        </w:tabs>
        <w:jc w:val="both"/>
        <w:rPr>
          <w:rFonts w:ascii="Arial" w:hAnsi="Arial" w:cs="Arial"/>
          <w:sz w:val="22"/>
          <w:szCs w:val="22"/>
          <w:lang w:val="en-ZA"/>
        </w:rPr>
      </w:pPr>
    </w:p>
    <w:p w:rsidR="006D3AA1" w:rsidRPr="002C76C1" w:rsidRDefault="006D3AA1" w:rsidP="006F5D2E">
      <w:pPr>
        <w:pStyle w:val="NormalWeb"/>
        <w:numPr>
          <w:ilvl w:val="0"/>
          <w:numId w:val="153"/>
        </w:numPr>
        <w:tabs>
          <w:tab w:val="center" w:pos="709"/>
        </w:tabs>
        <w:jc w:val="both"/>
        <w:rPr>
          <w:rFonts w:ascii="Arial" w:hAnsi="Arial" w:cs="Arial"/>
          <w:sz w:val="22"/>
          <w:szCs w:val="22"/>
          <w:lang w:val="en-ZA"/>
        </w:rPr>
      </w:pPr>
      <w:r w:rsidRPr="002C76C1">
        <w:rPr>
          <w:rFonts w:ascii="Arial" w:hAnsi="Arial" w:cs="Arial"/>
          <w:sz w:val="22"/>
          <w:szCs w:val="22"/>
          <w:lang w:val="en-ZA"/>
        </w:rPr>
        <w:t>On the closing date, only the following two suppliers responded and provided quotations:</w:t>
      </w:r>
    </w:p>
    <w:p w:rsidR="006D3AA1" w:rsidRPr="002C76C1" w:rsidRDefault="006D3AA1" w:rsidP="006D3AA1">
      <w:pPr>
        <w:pStyle w:val="NormalWeb"/>
        <w:tabs>
          <w:tab w:val="center" w:pos="709"/>
        </w:tabs>
        <w:ind w:firstLine="426"/>
        <w:jc w:val="both"/>
        <w:rPr>
          <w:rFonts w:ascii="Arial" w:hAnsi="Arial" w:cs="Arial"/>
          <w:sz w:val="22"/>
          <w:szCs w:val="22"/>
          <w:lang w:val="en-ZA"/>
        </w:rPr>
      </w:pPr>
    </w:p>
    <w:p w:rsidR="006D3AA1" w:rsidRPr="002C76C1" w:rsidRDefault="006D3AA1" w:rsidP="006F5D2E">
      <w:pPr>
        <w:pStyle w:val="NormalWeb"/>
        <w:widowControl/>
        <w:numPr>
          <w:ilvl w:val="0"/>
          <w:numId w:val="159"/>
        </w:numPr>
        <w:tabs>
          <w:tab w:val="center" w:pos="709"/>
        </w:tabs>
        <w:ind w:left="810" w:hanging="450"/>
        <w:jc w:val="both"/>
        <w:rPr>
          <w:rFonts w:ascii="Arial" w:hAnsi="Arial" w:cs="Arial"/>
          <w:sz w:val="22"/>
          <w:szCs w:val="22"/>
          <w:lang w:val="en-ZA"/>
        </w:rPr>
      </w:pPr>
      <w:r w:rsidRPr="002C76C1">
        <w:rPr>
          <w:rFonts w:ascii="Arial" w:hAnsi="Arial" w:cs="Arial"/>
          <w:sz w:val="22"/>
          <w:szCs w:val="22"/>
          <w:lang w:val="en-ZA"/>
        </w:rPr>
        <w:t>Maphale Motuba</w:t>
      </w:r>
    </w:p>
    <w:p w:rsidR="006D3AA1" w:rsidRPr="002C76C1" w:rsidRDefault="006D3AA1" w:rsidP="006F5D2E">
      <w:pPr>
        <w:pStyle w:val="NormalWeb"/>
        <w:widowControl/>
        <w:numPr>
          <w:ilvl w:val="0"/>
          <w:numId w:val="159"/>
        </w:numPr>
        <w:tabs>
          <w:tab w:val="center" w:pos="709"/>
        </w:tabs>
        <w:ind w:left="810" w:hanging="450"/>
        <w:jc w:val="both"/>
        <w:rPr>
          <w:rFonts w:ascii="Arial" w:hAnsi="Arial" w:cs="Arial"/>
          <w:sz w:val="22"/>
          <w:szCs w:val="22"/>
          <w:lang w:val="en-ZA"/>
        </w:rPr>
      </w:pPr>
      <w:r w:rsidRPr="002C76C1">
        <w:rPr>
          <w:rFonts w:ascii="Arial" w:hAnsi="Arial" w:cs="Arial"/>
          <w:sz w:val="22"/>
          <w:szCs w:val="22"/>
          <w:lang w:val="en-ZA"/>
        </w:rPr>
        <w:t>Into fabrics</w:t>
      </w:r>
    </w:p>
    <w:p w:rsidR="006D3AA1" w:rsidRPr="002C76C1" w:rsidRDefault="006D3AA1" w:rsidP="006D3AA1">
      <w:pPr>
        <w:pStyle w:val="NormalWeb"/>
        <w:tabs>
          <w:tab w:val="center" w:pos="709"/>
        </w:tabs>
        <w:ind w:left="1146"/>
        <w:jc w:val="both"/>
        <w:rPr>
          <w:rFonts w:ascii="Arial" w:hAnsi="Arial" w:cs="Arial"/>
          <w:sz w:val="22"/>
          <w:szCs w:val="22"/>
          <w:lang w:val="en-ZA"/>
        </w:rPr>
      </w:pPr>
    </w:p>
    <w:p w:rsidR="006D3AA1" w:rsidRPr="002C76C1" w:rsidRDefault="006D3AA1" w:rsidP="006D3AA1">
      <w:pPr>
        <w:pStyle w:val="NormalWeb"/>
        <w:tabs>
          <w:tab w:val="center" w:pos="709"/>
        </w:tabs>
        <w:ind w:left="426"/>
        <w:jc w:val="both"/>
        <w:rPr>
          <w:rFonts w:ascii="Arial" w:hAnsi="Arial" w:cs="Arial"/>
          <w:sz w:val="22"/>
          <w:szCs w:val="22"/>
          <w:lang w:val="en-ZA"/>
        </w:rPr>
      </w:pPr>
      <w:r w:rsidRPr="002C76C1">
        <w:rPr>
          <w:rFonts w:ascii="Arial" w:hAnsi="Arial" w:cs="Arial"/>
          <w:sz w:val="22"/>
          <w:szCs w:val="22"/>
          <w:lang w:val="en-ZA"/>
        </w:rPr>
        <w:t xml:space="preserve">It does not appear reasonable or justifiable that the department did not obtain </w:t>
      </w:r>
      <w:r w:rsidRPr="002C76C1">
        <w:rPr>
          <w:rFonts w:ascii="Arial" w:hAnsi="Arial" w:cs="Arial"/>
          <w:sz w:val="22"/>
          <w:szCs w:val="22"/>
        </w:rPr>
        <w:t xml:space="preserve">three written quotations as there are 198 suppliers listed on the prospective supplier list who supply linen and soft finishing’s. </w:t>
      </w:r>
    </w:p>
    <w:p w:rsidR="006D3AA1" w:rsidRPr="002C76C1" w:rsidRDefault="006D3AA1" w:rsidP="006D3AA1">
      <w:pPr>
        <w:pStyle w:val="NormalWeb"/>
        <w:tabs>
          <w:tab w:val="center" w:pos="709"/>
        </w:tabs>
        <w:ind w:left="405"/>
        <w:jc w:val="both"/>
        <w:rPr>
          <w:rFonts w:ascii="Arial" w:hAnsi="Arial" w:cs="Arial"/>
          <w:sz w:val="22"/>
          <w:szCs w:val="22"/>
          <w:lang w:val="en-ZA"/>
        </w:rPr>
      </w:pPr>
    </w:p>
    <w:p w:rsidR="006D3AA1" w:rsidRPr="002C76C1" w:rsidRDefault="006D3AA1" w:rsidP="006F5D2E">
      <w:pPr>
        <w:pStyle w:val="NormalWeb"/>
        <w:widowControl/>
        <w:numPr>
          <w:ilvl w:val="0"/>
          <w:numId w:val="153"/>
        </w:numPr>
        <w:tabs>
          <w:tab w:val="center" w:pos="709"/>
        </w:tabs>
        <w:jc w:val="both"/>
        <w:rPr>
          <w:rFonts w:ascii="Arial" w:hAnsi="Arial" w:cs="Arial"/>
          <w:sz w:val="22"/>
          <w:szCs w:val="22"/>
          <w:lang w:val="en-ZA"/>
        </w:rPr>
      </w:pPr>
      <w:r w:rsidRPr="002C76C1">
        <w:rPr>
          <w:rFonts w:ascii="Arial" w:hAnsi="Arial" w:cs="Arial"/>
          <w:sz w:val="22"/>
          <w:szCs w:val="22"/>
          <w:lang w:val="en-ZA"/>
        </w:rPr>
        <w:t>IX Interior, Legae La Batho</w:t>
      </w:r>
      <w:r w:rsidRPr="002C76C1">
        <w:rPr>
          <w:rFonts w:ascii="Arial" w:hAnsi="Arial" w:cs="Arial"/>
          <w:sz w:val="22"/>
          <w:szCs w:val="22"/>
        </w:rPr>
        <w:t xml:space="preserve"> and Motso’s Curtain were invited to quote but were not listed on the department’s prospective supplier list.</w:t>
      </w:r>
    </w:p>
    <w:p w:rsidR="006D3AA1" w:rsidRPr="002C76C1" w:rsidRDefault="006D3AA1" w:rsidP="006D3AA1">
      <w:pPr>
        <w:pStyle w:val="NormalWeb"/>
        <w:tabs>
          <w:tab w:val="center" w:pos="709"/>
        </w:tabs>
        <w:ind w:left="45"/>
        <w:jc w:val="both"/>
        <w:rPr>
          <w:rFonts w:ascii="Arial" w:hAnsi="Arial" w:cs="Arial"/>
          <w:sz w:val="22"/>
          <w:szCs w:val="22"/>
          <w:lang w:val="en-ZA"/>
        </w:rPr>
      </w:pPr>
    </w:p>
    <w:p w:rsidR="006D3AA1" w:rsidRPr="002C76C1" w:rsidRDefault="006D3AA1" w:rsidP="006D3AA1">
      <w:pPr>
        <w:pStyle w:val="NormalWeb"/>
        <w:tabs>
          <w:tab w:val="center" w:pos="709"/>
        </w:tabs>
        <w:ind w:left="360"/>
        <w:jc w:val="both"/>
        <w:rPr>
          <w:rFonts w:ascii="Arial" w:hAnsi="Arial" w:cs="Arial"/>
          <w:sz w:val="22"/>
          <w:szCs w:val="22"/>
          <w:lang w:val="en-ZA"/>
        </w:rPr>
      </w:pPr>
    </w:p>
    <w:p w:rsidR="006D3AA1" w:rsidRPr="002C76C1" w:rsidRDefault="006D3AA1" w:rsidP="006F5D2E">
      <w:pPr>
        <w:pStyle w:val="NormalWeb"/>
        <w:widowControl/>
        <w:numPr>
          <w:ilvl w:val="0"/>
          <w:numId w:val="153"/>
        </w:numPr>
        <w:tabs>
          <w:tab w:val="center" w:pos="709"/>
        </w:tabs>
        <w:rPr>
          <w:rFonts w:ascii="Arial" w:hAnsi="Arial" w:cs="Arial"/>
          <w:sz w:val="22"/>
          <w:szCs w:val="22"/>
          <w:lang w:val="en-ZA"/>
        </w:rPr>
      </w:pPr>
      <w:r w:rsidRPr="002C76C1">
        <w:rPr>
          <w:rFonts w:ascii="Arial" w:hAnsi="Arial" w:cs="Arial"/>
          <w:sz w:val="22"/>
          <w:szCs w:val="22"/>
          <w:lang w:val="en-ZA"/>
        </w:rPr>
        <w:t xml:space="preserve">We recalculated the preference point awarded and we found differences between our </w:t>
      </w:r>
      <w:r w:rsidRPr="002C76C1">
        <w:rPr>
          <w:rFonts w:ascii="Arial" w:hAnsi="Arial" w:cs="Arial"/>
          <w:sz w:val="22"/>
          <w:szCs w:val="22"/>
          <w:lang w:val="en-ZA"/>
        </w:rPr>
        <w:br/>
        <w:t xml:space="preserve">calculation and the Scoring Model Calculations of PA20.3. A difference of 1,01 was identified </w:t>
      </w:r>
      <w:r w:rsidRPr="002C76C1">
        <w:rPr>
          <w:rFonts w:ascii="Arial" w:hAnsi="Arial" w:cs="Arial"/>
          <w:sz w:val="22"/>
          <w:szCs w:val="22"/>
          <w:lang w:val="en-ZA"/>
        </w:rPr>
        <w:br/>
        <w:t xml:space="preserve">between our calculation and the department’s calculation. However, the results do not   </w:t>
      </w:r>
      <w:r w:rsidRPr="002C76C1">
        <w:rPr>
          <w:rFonts w:ascii="Arial" w:hAnsi="Arial" w:cs="Arial"/>
          <w:sz w:val="22"/>
          <w:szCs w:val="22"/>
          <w:lang w:val="en-ZA"/>
        </w:rPr>
        <w:br/>
        <w:t>materially change the outcome. The HDI calculation for the losing bidder was not in line with what was filled in by the shareholders per PA 16-3.</w:t>
      </w:r>
    </w:p>
    <w:p w:rsidR="006D3AA1" w:rsidRPr="002C76C1" w:rsidRDefault="006D3AA1" w:rsidP="006D3AA1">
      <w:pPr>
        <w:pStyle w:val="NormalWeb"/>
        <w:tabs>
          <w:tab w:val="center" w:pos="709"/>
        </w:tabs>
        <w:jc w:val="both"/>
        <w:rPr>
          <w:rFonts w:ascii="Arial" w:hAnsi="Arial" w:cs="Arial"/>
          <w:sz w:val="22"/>
          <w:szCs w:val="22"/>
          <w:lang w:val="en-ZA"/>
        </w:rPr>
      </w:pPr>
    </w:p>
    <w:tbl>
      <w:tblPr>
        <w:tblpPr w:leftFromText="180" w:rightFromText="180" w:vertAnchor="text" w:horzAnchor="margin" w:tblpX="468"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33"/>
        <w:gridCol w:w="2268"/>
        <w:gridCol w:w="3119"/>
        <w:gridCol w:w="2126"/>
      </w:tblGrid>
      <w:tr w:rsidR="006D3AA1" w:rsidRPr="002C76C1" w:rsidTr="00D90C13">
        <w:tc>
          <w:tcPr>
            <w:tcW w:w="1233" w:type="dxa"/>
            <w:shd w:val="clear" w:color="auto" w:fill="BFBFBF" w:themeFill="background1" w:themeFillShade="BF"/>
          </w:tcPr>
          <w:p w:rsidR="006D3AA1" w:rsidRPr="00E32C44" w:rsidRDefault="006D3AA1" w:rsidP="00D90C13">
            <w:pPr>
              <w:pStyle w:val="NormalWeb"/>
              <w:tabs>
                <w:tab w:val="center" w:pos="709"/>
              </w:tabs>
              <w:rPr>
                <w:rFonts w:ascii="Arial" w:hAnsi="Arial" w:cs="Arial"/>
                <w:b/>
                <w:bCs/>
                <w:sz w:val="18"/>
                <w:szCs w:val="18"/>
                <w:lang w:val="en-ZA"/>
              </w:rPr>
            </w:pPr>
            <w:r w:rsidRPr="00E32C44">
              <w:rPr>
                <w:rFonts w:ascii="Arial" w:hAnsi="Arial" w:cs="Arial"/>
                <w:b/>
                <w:bCs/>
                <w:sz w:val="18"/>
                <w:szCs w:val="18"/>
                <w:lang w:val="en-ZA"/>
              </w:rPr>
              <w:t>SUPPLIER</w:t>
            </w:r>
          </w:p>
        </w:tc>
        <w:tc>
          <w:tcPr>
            <w:tcW w:w="2268" w:type="dxa"/>
            <w:shd w:val="clear" w:color="auto" w:fill="BFBFBF" w:themeFill="background1" w:themeFillShade="BF"/>
          </w:tcPr>
          <w:p w:rsidR="006D3AA1" w:rsidRPr="00E32C44" w:rsidRDefault="006D3AA1" w:rsidP="00D90C13">
            <w:pPr>
              <w:pStyle w:val="NormalWeb"/>
              <w:tabs>
                <w:tab w:val="center" w:pos="709"/>
              </w:tabs>
              <w:rPr>
                <w:rFonts w:ascii="Arial" w:hAnsi="Arial" w:cs="Arial"/>
                <w:b/>
                <w:bCs/>
                <w:sz w:val="18"/>
                <w:szCs w:val="18"/>
                <w:lang w:val="en-ZA"/>
              </w:rPr>
            </w:pPr>
            <w:r w:rsidRPr="00E32C44">
              <w:rPr>
                <w:rFonts w:ascii="Arial" w:hAnsi="Arial" w:cs="Arial"/>
                <w:b/>
                <w:bCs/>
                <w:sz w:val="18"/>
                <w:szCs w:val="18"/>
                <w:lang w:val="en-ZA"/>
              </w:rPr>
              <w:t>RECALCULATED AMOUNT</w:t>
            </w:r>
          </w:p>
        </w:tc>
        <w:tc>
          <w:tcPr>
            <w:tcW w:w="3119" w:type="dxa"/>
            <w:shd w:val="clear" w:color="auto" w:fill="BFBFBF" w:themeFill="background1" w:themeFillShade="BF"/>
          </w:tcPr>
          <w:p w:rsidR="006D3AA1" w:rsidRPr="00E32C44" w:rsidRDefault="006D3AA1" w:rsidP="00D90C13">
            <w:pPr>
              <w:pStyle w:val="NormalWeb"/>
              <w:tabs>
                <w:tab w:val="center" w:pos="709"/>
              </w:tabs>
              <w:rPr>
                <w:rFonts w:ascii="Arial" w:hAnsi="Arial" w:cs="Arial"/>
                <w:b/>
                <w:bCs/>
                <w:sz w:val="18"/>
                <w:szCs w:val="18"/>
                <w:lang w:val="en-ZA"/>
              </w:rPr>
            </w:pPr>
            <w:r w:rsidRPr="00E32C44">
              <w:rPr>
                <w:rFonts w:ascii="Arial" w:hAnsi="Arial" w:cs="Arial"/>
                <w:b/>
                <w:bCs/>
                <w:sz w:val="18"/>
                <w:szCs w:val="18"/>
                <w:lang w:val="en-ZA"/>
              </w:rPr>
              <w:t>AMOUNT PER SCORING MODEL</w:t>
            </w:r>
          </w:p>
        </w:tc>
        <w:tc>
          <w:tcPr>
            <w:tcW w:w="2126" w:type="dxa"/>
            <w:shd w:val="clear" w:color="auto" w:fill="BFBFBF" w:themeFill="background1" w:themeFillShade="BF"/>
          </w:tcPr>
          <w:p w:rsidR="006D3AA1" w:rsidRPr="00E32C44" w:rsidRDefault="006D3AA1" w:rsidP="00D90C13">
            <w:pPr>
              <w:pStyle w:val="NormalWeb"/>
              <w:tabs>
                <w:tab w:val="center" w:pos="709"/>
              </w:tabs>
              <w:rPr>
                <w:rFonts w:ascii="Arial" w:hAnsi="Arial" w:cs="Arial"/>
                <w:b/>
                <w:bCs/>
                <w:sz w:val="18"/>
                <w:szCs w:val="18"/>
                <w:lang w:val="en-ZA"/>
              </w:rPr>
            </w:pPr>
            <w:r w:rsidRPr="00E32C44">
              <w:rPr>
                <w:rFonts w:ascii="Arial" w:hAnsi="Arial" w:cs="Arial"/>
                <w:b/>
                <w:bCs/>
                <w:sz w:val="18"/>
                <w:szCs w:val="18"/>
                <w:lang w:val="en-ZA"/>
              </w:rPr>
              <w:t>DIFFERENCE</w:t>
            </w:r>
          </w:p>
        </w:tc>
      </w:tr>
      <w:tr w:rsidR="006D3AA1" w:rsidRPr="002C76C1" w:rsidTr="00D90C13">
        <w:tc>
          <w:tcPr>
            <w:tcW w:w="1233" w:type="dxa"/>
          </w:tcPr>
          <w:p w:rsidR="006D3AA1" w:rsidRPr="00E32C44" w:rsidRDefault="006D3AA1" w:rsidP="00D90C13">
            <w:pPr>
              <w:pStyle w:val="NormalWeb"/>
              <w:tabs>
                <w:tab w:val="center" w:pos="709"/>
              </w:tabs>
              <w:rPr>
                <w:rFonts w:ascii="Arial" w:hAnsi="Arial" w:cs="Arial"/>
                <w:sz w:val="18"/>
                <w:szCs w:val="18"/>
                <w:lang w:val="en-ZA"/>
              </w:rPr>
            </w:pPr>
            <w:r w:rsidRPr="00E32C44">
              <w:rPr>
                <w:rFonts w:ascii="Arial" w:hAnsi="Arial" w:cs="Arial"/>
                <w:sz w:val="18"/>
                <w:szCs w:val="18"/>
                <w:lang w:val="en-ZA"/>
              </w:rPr>
              <w:t>Into fabrics</w:t>
            </w:r>
          </w:p>
        </w:tc>
        <w:tc>
          <w:tcPr>
            <w:tcW w:w="2268" w:type="dxa"/>
          </w:tcPr>
          <w:p w:rsidR="006D3AA1" w:rsidRPr="00E32C44" w:rsidRDefault="006D3AA1" w:rsidP="00D90C13">
            <w:pPr>
              <w:pStyle w:val="NormalWeb"/>
              <w:tabs>
                <w:tab w:val="center" w:pos="709"/>
              </w:tabs>
              <w:rPr>
                <w:rFonts w:ascii="Arial" w:hAnsi="Arial" w:cs="Arial"/>
                <w:sz w:val="18"/>
                <w:szCs w:val="18"/>
                <w:lang w:val="en-ZA"/>
              </w:rPr>
            </w:pPr>
            <w:r w:rsidRPr="00E32C44">
              <w:rPr>
                <w:rFonts w:ascii="Arial" w:hAnsi="Arial" w:cs="Arial"/>
                <w:sz w:val="18"/>
                <w:szCs w:val="18"/>
                <w:lang w:val="en-ZA"/>
              </w:rPr>
              <w:t>88,51</w:t>
            </w:r>
          </w:p>
        </w:tc>
        <w:tc>
          <w:tcPr>
            <w:tcW w:w="3119" w:type="dxa"/>
          </w:tcPr>
          <w:p w:rsidR="006D3AA1" w:rsidRPr="00E32C44" w:rsidRDefault="006D3AA1" w:rsidP="00D90C13">
            <w:pPr>
              <w:pStyle w:val="NormalWeb"/>
              <w:tabs>
                <w:tab w:val="center" w:pos="709"/>
              </w:tabs>
              <w:rPr>
                <w:rFonts w:ascii="Arial" w:hAnsi="Arial" w:cs="Arial"/>
                <w:sz w:val="18"/>
                <w:szCs w:val="18"/>
                <w:lang w:val="en-ZA"/>
              </w:rPr>
            </w:pPr>
            <w:r w:rsidRPr="00E32C44">
              <w:rPr>
                <w:rFonts w:ascii="Arial" w:hAnsi="Arial" w:cs="Arial"/>
                <w:sz w:val="18"/>
                <w:szCs w:val="18"/>
                <w:lang w:val="en-ZA"/>
              </w:rPr>
              <w:t>89,52</w:t>
            </w:r>
          </w:p>
        </w:tc>
        <w:tc>
          <w:tcPr>
            <w:tcW w:w="2126" w:type="dxa"/>
          </w:tcPr>
          <w:p w:rsidR="006D3AA1" w:rsidRPr="00E32C44" w:rsidRDefault="006D3AA1" w:rsidP="00D90C13">
            <w:pPr>
              <w:pStyle w:val="NormalWeb"/>
              <w:tabs>
                <w:tab w:val="center" w:pos="709"/>
              </w:tabs>
              <w:rPr>
                <w:rFonts w:ascii="Arial" w:hAnsi="Arial" w:cs="Arial"/>
                <w:sz w:val="18"/>
                <w:szCs w:val="18"/>
                <w:lang w:val="en-ZA"/>
              </w:rPr>
            </w:pPr>
            <w:r w:rsidRPr="00E32C44">
              <w:rPr>
                <w:rFonts w:ascii="Arial" w:hAnsi="Arial" w:cs="Arial"/>
                <w:sz w:val="18"/>
                <w:szCs w:val="18"/>
                <w:lang w:val="en-ZA"/>
              </w:rPr>
              <w:t>1,01</w:t>
            </w:r>
          </w:p>
        </w:tc>
      </w:tr>
    </w:tbl>
    <w:p w:rsidR="006D3AA1" w:rsidRPr="002C76C1" w:rsidRDefault="006D3AA1" w:rsidP="006D3AA1">
      <w:pPr>
        <w:pStyle w:val="NormalWeb"/>
        <w:tabs>
          <w:tab w:val="center" w:pos="709"/>
        </w:tabs>
        <w:rPr>
          <w:rFonts w:ascii="Arial" w:hAnsi="Arial" w:cs="Arial"/>
          <w:sz w:val="22"/>
          <w:szCs w:val="22"/>
          <w:lang w:val="en-ZA"/>
        </w:rPr>
      </w:pPr>
      <w:r w:rsidRPr="002C76C1">
        <w:rPr>
          <w:rFonts w:ascii="Arial" w:hAnsi="Arial" w:cs="Arial"/>
          <w:sz w:val="22"/>
          <w:szCs w:val="22"/>
          <w:lang w:val="en-ZA"/>
        </w:rPr>
        <w:t xml:space="preserve">      </w:t>
      </w:r>
    </w:p>
    <w:p w:rsidR="006D3AA1" w:rsidRPr="002C76C1" w:rsidRDefault="006D3AA1" w:rsidP="006D3AA1">
      <w:pPr>
        <w:pStyle w:val="NormalWeb"/>
        <w:tabs>
          <w:tab w:val="center" w:pos="709"/>
        </w:tabs>
        <w:rPr>
          <w:rFonts w:ascii="Arial" w:hAnsi="Arial" w:cs="Arial"/>
          <w:sz w:val="22"/>
          <w:szCs w:val="22"/>
          <w:lang w:val="en-ZA"/>
        </w:rPr>
      </w:pPr>
    </w:p>
    <w:p w:rsidR="006D3AA1" w:rsidRPr="002C76C1" w:rsidRDefault="006D3AA1" w:rsidP="006D3AA1">
      <w:pPr>
        <w:tabs>
          <w:tab w:val="center" w:pos="709"/>
        </w:tabs>
        <w:autoSpaceDE w:val="0"/>
        <w:autoSpaceDN w:val="0"/>
        <w:adjustRightInd w:val="0"/>
        <w:jc w:val="both"/>
        <w:rPr>
          <w:sz w:val="22"/>
          <w:szCs w:val="22"/>
        </w:rPr>
      </w:pPr>
      <w:r>
        <w:rPr>
          <w:sz w:val="22"/>
          <w:szCs w:val="22"/>
        </w:rPr>
        <w:t>Impact of the finding:</w:t>
      </w:r>
    </w:p>
    <w:p w:rsidR="006D3AA1" w:rsidRPr="002C76C1" w:rsidRDefault="006D3AA1" w:rsidP="006D3AA1">
      <w:pPr>
        <w:tabs>
          <w:tab w:val="center" w:pos="709"/>
        </w:tabs>
        <w:autoSpaceDE w:val="0"/>
        <w:autoSpaceDN w:val="0"/>
        <w:adjustRightInd w:val="0"/>
        <w:spacing w:after="120" w:line="260" w:lineRule="exact"/>
        <w:ind w:left="357" w:hanging="357"/>
        <w:jc w:val="both"/>
        <w:rPr>
          <w:sz w:val="22"/>
          <w:szCs w:val="22"/>
        </w:rPr>
      </w:pPr>
    </w:p>
    <w:p w:rsidR="006D3AA1" w:rsidRPr="0063209F" w:rsidRDefault="006D3AA1" w:rsidP="006F5D2E">
      <w:pPr>
        <w:numPr>
          <w:ilvl w:val="0"/>
          <w:numId w:val="154"/>
        </w:numPr>
        <w:spacing w:after="120" w:line="260" w:lineRule="exact"/>
        <w:ind w:left="357" w:hanging="357"/>
        <w:jc w:val="both"/>
        <w:rPr>
          <w:sz w:val="22"/>
          <w:szCs w:val="22"/>
          <w:lang w:val="en-ZA" w:eastAsia="en-ZA"/>
        </w:rPr>
      </w:pPr>
      <w:r w:rsidRPr="0063209F">
        <w:rPr>
          <w:sz w:val="22"/>
          <w:szCs w:val="22"/>
          <w:lang w:eastAsia="en-ZA"/>
        </w:rPr>
        <w:t xml:space="preserve">The expenditure of R139 207,83 is considered to be irregular due to the fact that </w:t>
      </w:r>
      <w:r w:rsidRPr="0063209F">
        <w:rPr>
          <w:sz w:val="22"/>
          <w:szCs w:val="22"/>
          <w:lang w:val="en-ZA" w:eastAsia="en-ZA"/>
        </w:rPr>
        <w:t xml:space="preserve">deviations were approved for the invitations of three written price quotations from accredited prospective suppliers even though it was possible to comply with the requirement of </w:t>
      </w:r>
      <w:r w:rsidRPr="0063209F">
        <w:rPr>
          <w:sz w:val="22"/>
          <w:szCs w:val="22"/>
          <w:lang w:eastAsia="en-ZA"/>
        </w:rPr>
        <w:t>Practice Note 8 of 2007/2008</w:t>
      </w:r>
    </w:p>
    <w:p w:rsidR="006D3AA1" w:rsidRPr="0063209F" w:rsidRDefault="006D3AA1" w:rsidP="006F5D2E">
      <w:pPr>
        <w:numPr>
          <w:ilvl w:val="0"/>
          <w:numId w:val="154"/>
        </w:numPr>
        <w:spacing w:after="120" w:line="260" w:lineRule="exact"/>
        <w:ind w:left="360"/>
        <w:jc w:val="both"/>
        <w:rPr>
          <w:sz w:val="22"/>
          <w:szCs w:val="22"/>
          <w:lang w:val="en-ZA" w:eastAsia="en-ZA"/>
        </w:rPr>
      </w:pPr>
      <w:r w:rsidRPr="0063209F">
        <w:rPr>
          <w:sz w:val="22"/>
          <w:szCs w:val="22"/>
          <w:lang w:val="en-ZA" w:eastAsia="en-ZA"/>
        </w:rPr>
        <w:t>Quotations were obtained from service providers who were not on the approved prospective supplier list, while there are sufficient suppliers listed who can provide the service.</w:t>
      </w:r>
    </w:p>
    <w:p w:rsidR="006D3AA1" w:rsidRPr="0063209F" w:rsidRDefault="006D3AA1" w:rsidP="006F5D2E">
      <w:pPr>
        <w:numPr>
          <w:ilvl w:val="0"/>
          <w:numId w:val="154"/>
        </w:numPr>
        <w:spacing w:after="120" w:line="260" w:lineRule="exact"/>
        <w:ind w:left="357" w:hanging="357"/>
        <w:jc w:val="both"/>
        <w:rPr>
          <w:sz w:val="22"/>
          <w:szCs w:val="22"/>
          <w:lang w:val="en-ZA" w:eastAsia="en-ZA"/>
        </w:rPr>
      </w:pPr>
      <w:r w:rsidRPr="0063209F">
        <w:rPr>
          <w:sz w:val="22"/>
          <w:szCs w:val="22"/>
        </w:rPr>
        <w:t xml:space="preserve">Non Compliance with </w:t>
      </w:r>
      <w:r w:rsidRPr="0063209F">
        <w:rPr>
          <w:sz w:val="22"/>
          <w:szCs w:val="22"/>
          <w:lang w:val="en-ZA" w:eastAsia="en-ZA"/>
        </w:rPr>
        <w:t>Preferential Procurement Policy Framework Act 5 Of 2000 GN R725 as points was incorrectly calculated.</w:t>
      </w:r>
    </w:p>
    <w:p w:rsidR="006D3AA1" w:rsidRPr="0063209F" w:rsidRDefault="006D3AA1" w:rsidP="006F5D2E">
      <w:pPr>
        <w:numPr>
          <w:ilvl w:val="0"/>
          <w:numId w:val="154"/>
        </w:numPr>
        <w:spacing w:after="120" w:line="260" w:lineRule="exact"/>
        <w:ind w:left="357" w:hanging="357"/>
        <w:jc w:val="both"/>
        <w:rPr>
          <w:sz w:val="22"/>
          <w:szCs w:val="22"/>
        </w:rPr>
      </w:pPr>
      <w:r w:rsidRPr="0063209F">
        <w:rPr>
          <w:sz w:val="22"/>
          <w:szCs w:val="22"/>
        </w:rPr>
        <w:t>Risk of payments being awarded to favoured suppliers.</w:t>
      </w:r>
    </w:p>
    <w:p w:rsidR="006D3AA1" w:rsidRPr="0063209F" w:rsidRDefault="006D3AA1" w:rsidP="006F5D2E">
      <w:pPr>
        <w:numPr>
          <w:ilvl w:val="0"/>
          <w:numId w:val="154"/>
        </w:numPr>
        <w:tabs>
          <w:tab w:val="left" w:pos="360"/>
          <w:tab w:val="left" w:pos="540"/>
        </w:tabs>
        <w:spacing w:after="120"/>
        <w:ind w:left="0" w:firstLine="0"/>
        <w:jc w:val="both"/>
        <w:outlineLvl w:val="0"/>
        <w:rPr>
          <w:sz w:val="22"/>
          <w:szCs w:val="22"/>
        </w:rPr>
      </w:pPr>
      <w:r w:rsidRPr="0063209F">
        <w:rPr>
          <w:sz w:val="22"/>
          <w:szCs w:val="22"/>
        </w:rPr>
        <w:t xml:space="preserve">Since the department did not obtain and evaluate three quotations, nor were all of the   </w:t>
      </w:r>
      <w:r w:rsidRPr="0063209F">
        <w:rPr>
          <w:sz w:val="22"/>
          <w:szCs w:val="22"/>
        </w:rPr>
        <w:br/>
        <w:t xml:space="preserve">      quotations requested from suppliers on the prospective supplier list, the goods may not have </w:t>
      </w:r>
      <w:r w:rsidRPr="0063209F">
        <w:rPr>
          <w:sz w:val="22"/>
          <w:szCs w:val="22"/>
        </w:rPr>
        <w:br/>
        <w:t xml:space="preserve">      been obtained at a reasonable price.</w:t>
      </w:r>
    </w:p>
    <w:p w:rsidR="006D3AA1" w:rsidRPr="0063209F" w:rsidRDefault="006D3AA1" w:rsidP="006F5D2E">
      <w:pPr>
        <w:numPr>
          <w:ilvl w:val="0"/>
          <w:numId w:val="154"/>
        </w:numPr>
        <w:spacing w:after="120" w:line="260" w:lineRule="exact"/>
        <w:ind w:left="357" w:hanging="357"/>
        <w:jc w:val="both"/>
        <w:rPr>
          <w:sz w:val="22"/>
          <w:szCs w:val="22"/>
        </w:rPr>
      </w:pPr>
      <w:r w:rsidRPr="0063209F">
        <w:rPr>
          <w:sz w:val="22"/>
          <w:szCs w:val="22"/>
        </w:rPr>
        <w:t>Increased risk of bribery and fraudulent activities.</w:t>
      </w:r>
    </w:p>
    <w:p w:rsidR="006D3AA1" w:rsidRPr="002C76C1" w:rsidRDefault="006D3AA1" w:rsidP="006D3AA1">
      <w:pPr>
        <w:pStyle w:val="ListParagraph"/>
        <w:tabs>
          <w:tab w:val="center" w:pos="709"/>
        </w:tabs>
        <w:spacing w:after="120" w:line="260" w:lineRule="exact"/>
        <w:ind w:left="357"/>
        <w:jc w:val="both"/>
        <w:rPr>
          <w:rFonts w:ascii="Arial" w:hAnsi="Arial" w:cs="Arial"/>
          <w:b/>
          <w:bCs/>
          <w:sz w:val="22"/>
          <w:szCs w:val="22"/>
        </w:rPr>
      </w:pPr>
    </w:p>
    <w:p w:rsidR="006D3AA1" w:rsidRPr="002C76C1" w:rsidRDefault="006D3AA1" w:rsidP="006D3AA1">
      <w:pPr>
        <w:tabs>
          <w:tab w:val="center" w:pos="709"/>
        </w:tabs>
        <w:autoSpaceDE w:val="0"/>
        <w:autoSpaceDN w:val="0"/>
        <w:adjustRightInd w:val="0"/>
        <w:jc w:val="both"/>
        <w:rPr>
          <w:sz w:val="22"/>
          <w:szCs w:val="22"/>
        </w:rPr>
      </w:pPr>
      <w:r>
        <w:rPr>
          <w:sz w:val="22"/>
          <w:szCs w:val="22"/>
        </w:rPr>
        <w:t>The finding occurred as a result of the fact that:</w:t>
      </w:r>
    </w:p>
    <w:p w:rsidR="006D3AA1" w:rsidRPr="002C76C1" w:rsidRDefault="006D3AA1" w:rsidP="006D3AA1">
      <w:pPr>
        <w:tabs>
          <w:tab w:val="center" w:pos="709"/>
        </w:tabs>
        <w:autoSpaceDE w:val="0"/>
        <w:autoSpaceDN w:val="0"/>
        <w:adjustRightInd w:val="0"/>
        <w:jc w:val="both"/>
        <w:rPr>
          <w:sz w:val="22"/>
          <w:szCs w:val="22"/>
        </w:rPr>
      </w:pPr>
    </w:p>
    <w:p w:rsidR="006D3AA1" w:rsidRPr="002C76C1" w:rsidRDefault="006D3AA1" w:rsidP="006D3AA1">
      <w:pPr>
        <w:tabs>
          <w:tab w:val="center" w:pos="709"/>
        </w:tabs>
        <w:spacing w:after="120" w:line="260" w:lineRule="exact"/>
        <w:jc w:val="both"/>
        <w:rPr>
          <w:sz w:val="22"/>
          <w:szCs w:val="22"/>
          <w:lang w:val="en-GB"/>
        </w:rPr>
      </w:pPr>
      <w:r w:rsidRPr="002C76C1">
        <w:rPr>
          <w:sz w:val="22"/>
          <w:szCs w:val="22"/>
          <w:lang w:val="en-ZA"/>
        </w:rPr>
        <w:t xml:space="preserve">As per discussion with the </w:t>
      </w:r>
      <w:r w:rsidRPr="002C76C1">
        <w:rPr>
          <w:color w:val="000000"/>
          <w:sz w:val="22"/>
          <w:szCs w:val="22"/>
          <w:lang w:val="en-GB"/>
        </w:rPr>
        <w:t xml:space="preserve">senior administration officer: prestige </w:t>
      </w:r>
      <w:r w:rsidRPr="002C76C1">
        <w:rPr>
          <w:sz w:val="22"/>
          <w:szCs w:val="22"/>
          <w:lang w:val="en-GB"/>
        </w:rPr>
        <w:t xml:space="preserve">it was noted that according to the internal memo a request for the quotation of curtains was issued to five suppliers. On the closing date only two suppliers responded to the request. All quotations are obtained at head office, and as a result head office is the one that deals with the procurement process and regional office only deals with payments. </w:t>
      </w:r>
    </w:p>
    <w:p w:rsidR="006D3AA1" w:rsidRPr="002C76C1" w:rsidRDefault="006D3AA1" w:rsidP="006D3AA1">
      <w:pPr>
        <w:tabs>
          <w:tab w:val="center" w:pos="709"/>
        </w:tabs>
        <w:spacing w:after="120" w:line="260" w:lineRule="exact"/>
        <w:jc w:val="both"/>
        <w:rPr>
          <w:sz w:val="22"/>
          <w:szCs w:val="22"/>
          <w:lang w:val="en-GB"/>
        </w:rPr>
      </w:pPr>
    </w:p>
    <w:p w:rsidR="006D3AA1" w:rsidRPr="002C76C1" w:rsidRDefault="006D3AA1" w:rsidP="006D3AA1">
      <w:pPr>
        <w:tabs>
          <w:tab w:val="center" w:pos="709"/>
        </w:tabs>
        <w:spacing w:after="120" w:line="260" w:lineRule="exact"/>
        <w:jc w:val="both"/>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6D3AA1" w:rsidRPr="002C76C1" w:rsidRDefault="006D3AA1" w:rsidP="006D3AA1">
      <w:pPr>
        <w:tabs>
          <w:tab w:val="center" w:pos="709"/>
        </w:tabs>
        <w:spacing w:after="120" w:line="260" w:lineRule="exact"/>
        <w:jc w:val="both"/>
        <w:rPr>
          <w:sz w:val="22"/>
          <w:szCs w:val="22"/>
          <w:lang w:val="en-GB"/>
        </w:rPr>
      </w:pPr>
      <w:r w:rsidRPr="002C76C1">
        <w:rPr>
          <w:sz w:val="22"/>
          <w:szCs w:val="22"/>
          <w:lang w:val="en-GB"/>
        </w:rPr>
        <w:t>It has been indicated in the action plan that the controls pertaining to three quotes and the updating of the supplier database has been improved. All deviations are first interrogated by the Director of Supply Chain before approval is given. The target date for the aforementioned actions was December 2011.</w:t>
      </w:r>
    </w:p>
    <w:p w:rsidR="006D3AA1" w:rsidRPr="002C76C1" w:rsidRDefault="006D3AA1" w:rsidP="006D3AA1">
      <w:pPr>
        <w:pStyle w:val="NormalWeb"/>
        <w:tabs>
          <w:tab w:val="center" w:pos="709"/>
        </w:tabs>
        <w:rPr>
          <w:rFonts w:ascii="Arial" w:hAnsi="Arial" w:cs="Arial"/>
          <w:sz w:val="22"/>
          <w:szCs w:val="22"/>
          <w:lang w:val="en-ZA"/>
        </w:rPr>
      </w:pPr>
    </w:p>
    <w:p w:rsidR="006D3AA1" w:rsidRPr="002C76C1" w:rsidRDefault="006D3AA1" w:rsidP="006D3AA1">
      <w:pPr>
        <w:pStyle w:val="NormalWeb"/>
        <w:tabs>
          <w:tab w:val="center" w:pos="709"/>
        </w:tabs>
        <w:ind w:left="540"/>
        <w:rPr>
          <w:rFonts w:ascii="Arial" w:hAnsi="Arial" w:cs="Arial"/>
          <w:sz w:val="22"/>
          <w:szCs w:val="22"/>
          <w:lang w:val="en-ZA"/>
        </w:rPr>
      </w:pPr>
    </w:p>
    <w:p w:rsidR="006D3AA1" w:rsidRPr="002C76C1" w:rsidRDefault="006D3AA1" w:rsidP="006D3AA1">
      <w:pPr>
        <w:tabs>
          <w:tab w:val="center" w:pos="709"/>
        </w:tabs>
        <w:spacing w:after="120" w:line="260" w:lineRule="exact"/>
        <w:jc w:val="both"/>
        <w:rPr>
          <w:b/>
          <w:bCs/>
          <w:sz w:val="22"/>
          <w:szCs w:val="22"/>
        </w:rPr>
      </w:pPr>
      <w:r w:rsidRPr="002C76C1">
        <w:rPr>
          <w:b/>
          <w:bCs/>
          <w:sz w:val="22"/>
          <w:szCs w:val="22"/>
        </w:rPr>
        <w:t>Internal control deficiency</w:t>
      </w:r>
    </w:p>
    <w:p w:rsidR="006D3AA1" w:rsidRPr="002C76C1" w:rsidRDefault="006D3AA1" w:rsidP="006D3AA1">
      <w:pPr>
        <w:tabs>
          <w:tab w:val="center" w:pos="709"/>
        </w:tabs>
        <w:spacing w:after="120" w:line="260" w:lineRule="exact"/>
        <w:jc w:val="both"/>
        <w:rPr>
          <w:i/>
          <w:iCs/>
          <w:sz w:val="22"/>
          <w:szCs w:val="22"/>
        </w:rPr>
      </w:pPr>
      <w:r w:rsidRPr="002C76C1">
        <w:rPr>
          <w:i/>
          <w:iCs/>
          <w:sz w:val="22"/>
          <w:szCs w:val="22"/>
        </w:rPr>
        <w:t>Leadership</w:t>
      </w:r>
    </w:p>
    <w:p w:rsidR="006D3AA1" w:rsidRPr="002C76C1" w:rsidRDefault="006D3AA1" w:rsidP="006D3AA1">
      <w:pPr>
        <w:tabs>
          <w:tab w:val="center" w:pos="709"/>
        </w:tabs>
        <w:spacing w:after="120" w:line="260" w:lineRule="exact"/>
        <w:jc w:val="both"/>
        <w:rPr>
          <w:i/>
          <w:iCs/>
          <w:sz w:val="22"/>
          <w:szCs w:val="22"/>
        </w:rPr>
      </w:pPr>
      <w:r w:rsidRPr="002C76C1">
        <w:rPr>
          <w:sz w:val="22"/>
          <w:szCs w:val="22"/>
        </w:rPr>
        <w:t>The department did not effectively exercise its oversight responsibility regarding financial and performance reporting and compliance and related internal controls.</w:t>
      </w:r>
    </w:p>
    <w:p w:rsidR="006D3AA1" w:rsidRPr="002C76C1" w:rsidRDefault="006D3AA1" w:rsidP="006D3AA1">
      <w:pPr>
        <w:pStyle w:val="Heading2"/>
        <w:widowControl/>
        <w:tabs>
          <w:tab w:val="center" w:pos="709"/>
        </w:tabs>
        <w:jc w:val="both"/>
        <w:rPr>
          <w:b w:val="0"/>
          <w:bCs w:val="0"/>
          <w:sz w:val="22"/>
          <w:szCs w:val="22"/>
        </w:rPr>
      </w:pPr>
      <w:r w:rsidRPr="002C76C1">
        <w:rPr>
          <w:b w:val="0"/>
          <w:bCs w:val="0"/>
          <w:sz w:val="22"/>
          <w:szCs w:val="22"/>
        </w:rPr>
        <w:t>Financial and performance management</w:t>
      </w:r>
    </w:p>
    <w:p w:rsidR="006D3AA1" w:rsidRPr="002C76C1" w:rsidRDefault="006D3AA1" w:rsidP="006D3AA1">
      <w:pPr>
        <w:tabs>
          <w:tab w:val="center" w:pos="709"/>
        </w:tabs>
        <w:rPr>
          <w:iCs/>
          <w:sz w:val="22"/>
          <w:szCs w:val="22"/>
          <w:lang w:val="en-GB"/>
        </w:rPr>
      </w:pPr>
      <w:r w:rsidRPr="002C76C1">
        <w:rPr>
          <w:iCs/>
          <w:sz w:val="22"/>
          <w:szCs w:val="22"/>
          <w:lang w:val="en-GB"/>
        </w:rPr>
        <w:t xml:space="preserve">The department did not review and monitor compliance with applicable laws and regulations. </w:t>
      </w:r>
    </w:p>
    <w:p w:rsidR="006D3AA1" w:rsidRPr="002C76C1" w:rsidRDefault="006D3AA1" w:rsidP="006D3AA1">
      <w:pPr>
        <w:tabs>
          <w:tab w:val="center" w:pos="709"/>
        </w:tabs>
        <w:spacing w:after="120" w:line="260" w:lineRule="exact"/>
        <w:jc w:val="both"/>
        <w:rPr>
          <w:b/>
          <w:bCs/>
          <w:sz w:val="22"/>
          <w:szCs w:val="22"/>
        </w:rPr>
      </w:pPr>
    </w:p>
    <w:p w:rsidR="006D3AA1" w:rsidRPr="002C76C1" w:rsidRDefault="006D3AA1" w:rsidP="006D3AA1">
      <w:pPr>
        <w:tabs>
          <w:tab w:val="center" w:pos="709"/>
        </w:tabs>
        <w:spacing w:after="120" w:line="260" w:lineRule="exact"/>
        <w:jc w:val="both"/>
        <w:rPr>
          <w:b/>
          <w:bCs/>
          <w:sz w:val="22"/>
          <w:szCs w:val="22"/>
        </w:rPr>
      </w:pPr>
      <w:r w:rsidRPr="002C76C1">
        <w:rPr>
          <w:b/>
          <w:bCs/>
          <w:sz w:val="22"/>
          <w:szCs w:val="22"/>
        </w:rPr>
        <w:t>Recommendation</w:t>
      </w:r>
    </w:p>
    <w:p w:rsidR="006D3AA1" w:rsidRPr="002C76C1" w:rsidRDefault="006D3AA1" w:rsidP="006D3AA1">
      <w:pPr>
        <w:pStyle w:val="NormalWeb"/>
        <w:widowControl/>
        <w:tabs>
          <w:tab w:val="center" w:pos="709"/>
        </w:tabs>
        <w:spacing w:after="120" w:line="260" w:lineRule="exact"/>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The department should obtain and evaluate three quotations.</w:t>
      </w:r>
    </w:p>
    <w:p w:rsidR="006D3AA1" w:rsidRPr="002C76C1" w:rsidRDefault="006D3AA1" w:rsidP="006D3AA1">
      <w:pPr>
        <w:pStyle w:val="NormalWeb"/>
        <w:widowControl/>
        <w:tabs>
          <w:tab w:val="center" w:pos="709"/>
        </w:tabs>
        <w:spacing w:after="120" w:line="260" w:lineRule="exact"/>
        <w:ind w:left="357" w:hanging="357"/>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Deviations from official procurement processes must only be approved in cases where it is impractical or impossible to follow the official procurement process.</w:t>
      </w:r>
    </w:p>
    <w:p w:rsidR="006D3AA1" w:rsidRPr="002C76C1" w:rsidRDefault="006D3AA1" w:rsidP="006D3AA1">
      <w:pPr>
        <w:pStyle w:val="NormalWeb"/>
        <w:widowControl/>
        <w:tabs>
          <w:tab w:val="center" w:pos="709"/>
        </w:tabs>
        <w:spacing w:after="120" w:line="260" w:lineRule="exact"/>
        <w:ind w:left="357" w:hanging="357"/>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The list of prospective suppliers must be updated on a regular basis to ensure that suitable prospective suppliers are registered on the list and quotations are only obtained from these suppliers.</w:t>
      </w:r>
    </w:p>
    <w:p w:rsidR="006D3AA1" w:rsidRPr="002C76C1" w:rsidRDefault="006D3AA1" w:rsidP="006D3AA1">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sz w:val="22"/>
          <w:szCs w:val="22"/>
        </w:rPr>
        <w:tab/>
      </w:r>
      <w:r w:rsidRPr="002C76C1">
        <w:rPr>
          <w:rFonts w:ascii="Arial" w:hAnsi="Arial" w:cs="Arial"/>
          <w:sz w:val="22"/>
          <w:szCs w:val="22"/>
        </w:rPr>
        <w:t>Procurement between R30 000 and R500 000 should be accurately evaluated in terms of the PPPFA.</w:t>
      </w:r>
    </w:p>
    <w:p w:rsidR="006D3AA1" w:rsidRPr="002C76C1" w:rsidRDefault="006D3AA1" w:rsidP="006D3AA1">
      <w:pPr>
        <w:tabs>
          <w:tab w:val="center" w:pos="709"/>
        </w:tabs>
        <w:spacing w:after="120" w:line="260" w:lineRule="exact"/>
        <w:ind w:left="357" w:hanging="357"/>
        <w:rPr>
          <w:b/>
          <w:bCs/>
          <w:sz w:val="22"/>
          <w:szCs w:val="22"/>
        </w:rPr>
      </w:pPr>
      <w:r w:rsidRPr="002C76C1">
        <w:rPr>
          <w:b/>
          <w:bCs/>
          <w:sz w:val="22"/>
          <w:szCs w:val="22"/>
        </w:rPr>
        <w:t>Management response</w:t>
      </w:r>
    </w:p>
    <w:p w:rsidR="006D3AA1" w:rsidRPr="002C76C1" w:rsidRDefault="006D3AA1" w:rsidP="006D3AA1">
      <w:pPr>
        <w:tabs>
          <w:tab w:val="center" w:pos="709"/>
        </w:tabs>
        <w:spacing w:after="120" w:line="260" w:lineRule="exact"/>
        <w:ind w:left="357" w:hanging="357"/>
        <w:rPr>
          <w:b/>
          <w:bCs/>
          <w:sz w:val="22"/>
          <w:szCs w:val="22"/>
        </w:rPr>
      </w:pPr>
      <w:r>
        <w:rPr>
          <w:sz w:val="22"/>
          <w:szCs w:val="22"/>
        </w:rPr>
        <w:t>a)</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6D3AA1" w:rsidRPr="002C76C1" w:rsidRDefault="006D3AA1" w:rsidP="006D3AA1">
      <w:pPr>
        <w:tabs>
          <w:tab w:val="center" w:pos="709"/>
        </w:tabs>
        <w:spacing w:line="260" w:lineRule="exact"/>
        <w:jc w:val="both"/>
        <w:rPr>
          <w:bCs/>
          <w:sz w:val="22"/>
          <w:szCs w:val="22"/>
        </w:rPr>
      </w:pPr>
      <w:r w:rsidRPr="002C76C1">
        <w:rPr>
          <w:bCs/>
          <w:sz w:val="22"/>
          <w:szCs w:val="22"/>
        </w:rPr>
        <w:t xml:space="preserve">The department solicited quotations by inviting 5 suppliers from a limited supplier list with the hope that at least 3 will respond.  On the closing date only 2 responded and the necessary approvals were requested from relevant delegated authority to continue with the deviation (annexure A). </w:t>
      </w:r>
    </w:p>
    <w:p w:rsidR="006D3AA1" w:rsidRPr="002C76C1" w:rsidRDefault="006D3AA1" w:rsidP="006D3AA1">
      <w:pPr>
        <w:tabs>
          <w:tab w:val="center" w:pos="709"/>
        </w:tabs>
        <w:spacing w:line="260" w:lineRule="exact"/>
        <w:ind w:left="357"/>
        <w:jc w:val="both"/>
        <w:rPr>
          <w:bCs/>
          <w:sz w:val="22"/>
          <w:szCs w:val="22"/>
        </w:rPr>
      </w:pPr>
    </w:p>
    <w:p w:rsidR="006D3AA1" w:rsidRPr="002C76C1" w:rsidRDefault="006D3AA1" w:rsidP="006D3AA1">
      <w:pPr>
        <w:keepNext/>
        <w:tabs>
          <w:tab w:val="center" w:pos="709"/>
        </w:tabs>
        <w:spacing w:line="260" w:lineRule="exact"/>
        <w:jc w:val="both"/>
        <w:rPr>
          <w:bCs/>
          <w:sz w:val="22"/>
          <w:szCs w:val="22"/>
        </w:rPr>
      </w:pPr>
      <w:r w:rsidRPr="002C76C1">
        <w:rPr>
          <w:bCs/>
          <w:sz w:val="22"/>
          <w:szCs w:val="22"/>
        </w:rPr>
        <w:t>To correct the finding of the audit report for the year ending 31 March 2011, a decision was taken to include the prestige environment on proqute.  An advert was placed in the two national newspapers (City Press and Sunday Times) to invite prestige suppliers to apply onto DPW Supplier Register database. The currently manually used suppliers were send letters to register onto the database which the response was not satisfactorily. The once responded on the advert were successfully registered onto DPW database.  Currently prestige database is done manually. A decision was made by management having seen the number of service providers registered on Supplier Register database that we should move away from manual system and use Proqoute. We started using Proqoute for any prestige services but the system was allocating wrong service providers due to the misalignment of ICN numbers and item codes. We are in a process for correcting the ICN numbers and item codes and linking them to the correct suppliers, only then we will be able to fully use Proqoute for any prestige services.</w:t>
      </w:r>
    </w:p>
    <w:p w:rsidR="006D3AA1" w:rsidRDefault="006D3AA1" w:rsidP="006D3AA1">
      <w:pPr>
        <w:tabs>
          <w:tab w:val="center" w:pos="709"/>
        </w:tabs>
        <w:spacing w:after="120"/>
        <w:jc w:val="both"/>
        <w:rPr>
          <w:i/>
          <w:iCs/>
          <w:sz w:val="22"/>
          <w:szCs w:val="22"/>
        </w:rPr>
      </w:pPr>
    </w:p>
    <w:p w:rsidR="006D3AA1" w:rsidRPr="002C76C1" w:rsidRDefault="006D3AA1" w:rsidP="006D3AA1">
      <w:pPr>
        <w:tabs>
          <w:tab w:val="center" w:pos="709"/>
        </w:tabs>
        <w:spacing w:after="120"/>
        <w:jc w:val="both"/>
        <w:rPr>
          <w:i/>
          <w:sz w:val="22"/>
          <w:szCs w:val="22"/>
        </w:rPr>
      </w:pPr>
      <w:r w:rsidRPr="002C76C1">
        <w:rPr>
          <w:i/>
          <w:iCs/>
          <w:sz w:val="22"/>
          <w:szCs w:val="22"/>
        </w:rPr>
        <w:t>Name:</w:t>
      </w:r>
      <w:r w:rsidRPr="002C76C1">
        <w:rPr>
          <w:i/>
          <w:sz w:val="22"/>
          <w:szCs w:val="22"/>
        </w:rPr>
        <w:t xml:space="preserve">   Eulala Kruger</w:t>
      </w:r>
    </w:p>
    <w:p w:rsidR="006D3AA1" w:rsidRPr="002C76C1" w:rsidRDefault="006D3AA1" w:rsidP="006D3AA1">
      <w:pPr>
        <w:tabs>
          <w:tab w:val="center" w:pos="709"/>
        </w:tabs>
        <w:spacing w:after="120"/>
        <w:jc w:val="both"/>
        <w:rPr>
          <w:i/>
          <w:iCs/>
          <w:sz w:val="22"/>
          <w:szCs w:val="22"/>
        </w:rPr>
      </w:pPr>
      <w:r w:rsidRPr="002C76C1">
        <w:rPr>
          <w:i/>
          <w:iCs/>
          <w:sz w:val="22"/>
          <w:szCs w:val="22"/>
        </w:rPr>
        <w:t>Position:  Acting Chief Director - Supply Chain Management</w:t>
      </w:r>
    </w:p>
    <w:p w:rsidR="006D3AA1" w:rsidRPr="002C76C1" w:rsidRDefault="006D3AA1" w:rsidP="006D3AA1">
      <w:pPr>
        <w:tabs>
          <w:tab w:val="center" w:pos="709"/>
        </w:tabs>
        <w:spacing w:after="120"/>
        <w:jc w:val="both"/>
        <w:rPr>
          <w:i/>
          <w:iCs/>
          <w:sz w:val="22"/>
          <w:szCs w:val="22"/>
        </w:rPr>
      </w:pPr>
      <w:r w:rsidRPr="002C76C1">
        <w:rPr>
          <w:i/>
          <w:iCs/>
          <w:sz w:val="22"/>
          <w:szCs w:val="22"/>
        </w:rPr>
        <w:t>Date:</w:t>
      </w:r>
      <w:r w:rsidRPr="002C76C1">
        <w:rPr>
          <w:i/>
          <w:iCs/>
          <w:sz w:val="22"/>
          <w:szCs w:val="22"/>
        </w:rPr>
        <w:tab/>
        <w:t xml:space="preserve">      June 2012</w:t>
      </w:r>
    </w:p>
    <w:p w:rsidR="006D3AA1" w:rsidRPr="002C76C1" w:rsidRDefault="006D3AA1" w:rsidP="006D3AA1">
      <w:pPr>
        <w:tabs>
          <w:tab w:val="left" w:pos="426"/>
          <w:tab w:val="center" w:pos="709"/>
        </w:tabs>
        <w:jc w:val="both"/>
        <w:rPr>
          <w:b/>
          <w:bCs/>
          <w:sz w:val="22"/>
          <w:szCs w:val="22"/>
        </w:rPr>
      </w:pPr>
    </w:p>
    <w:p w:rsidR="006D3AA1" w:rsidRPr="002C76C1" w:rsidRDefault="006D3AA1" w:rsidP="006D3AA1">
      <w:pPr>
        <w:tabs>
          <w:tab w:val="center" w:pos="709"/>
        </w:tabs>
        <w:spacing w:after="120" w:line="260" w:lineRule="exact"/>
        <w:ind w:left="357" w:hanging="357"/>
        <w:rPr>
          <w:b/>
          <w:bCs/>
          <w:sz w:val="22"/>
          <w:szCs w:val="22"/>
        </w:rPr>
      </w:pPr>
      <w:r>
        <w:rPr>
          <w:sz w:val="22"/>
          <w:szCs w:val="22"/>
        </w:rPr>
        <w:t>b)</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6D3AA1" w:rsidRPr="002C76C1" w:rsidRDefault="006D3AA1" w:rsidP="006D3AA1">
      <w:pPr>
        <w:tabs>
          <w:tab w:val="center" w:pos="709"/>
        </w:tabs>
        <w:spacing w:after="120" w:line="260" w:lineRule="exact"/>
        <w:ind w:left="357"/>
        <w:jc w:val="both"/>
        <w:rPr>
          <w:b/>
          <w:bCs/>
          <w:sz w:val="22"/>
          <w:szCs w:val="22"/>
        </w:rPr>
      </w:pPr>
      <w:r>
        <w:rPr>
          <w:sz w:val="22"/>
          <w:szCs w:val="22"/>
        </w:rPr>
        <w:tab/>
      </w:r>
      <w:r w:rsidRPr="002C76C1">
        <w:rPr>
          <w:sz w:val="22"/>
          <w:szCs w:val="22"/>
        </w:rPr>
        <w:t xml:space="preserve">The department has limited Prestige suppliers registered on the departmental database therefore it is reasonable to request the necessary approvals to deviate if five or more suppliers were invited and less responses were received.  </w:t>
      </w:r>
    </w:p>
    <w:p w:rsidR="006D3AA1" w:rsidRDefault="006D3AA1" w:rsidP="006D3AA1">
      <w:pPr>
        <w:tabs>
          <w:tab w:val="center" w:pos="709"/>
        </w:tabs>
        <w:spacing w:after="120"/>
        <w:jc w:val="both"/>
        <w:rPr>
          <w:i/>
          <w:iCs/>
          <w:sz w:val="22"/>
          <w:szCs w:val="22"/>
        </w:rPr>
      </w:pPr>
    </w:p>
    <w:p w:rsidR="006D3AA1" w:rsidRPr="002C76C1" w:rsidRDefault="006D3AA1" w:rsidP="006D3AA1">
      <w:pPr>
        <w:tabs>
          <w:tab w:val="center" w:pos="709"/>
        </w:tabs>
        <w:spacing w:after="120"/>
        <w:jc w:val="both"/>
        <w:rPr>
          <w:i/>
          <w:sz w:val="22"/>
          <w:szCs w:val="22"/>
        </w:rPr>
      </w:pPr>
      <w:r w:rsidRPr="002C76C1">
        <w:rPr>
          <w:i/>
          <w:iCs/>
          <w:sz w:val="22"/>
          <w:szCs w:val="22"/>
        </w:rPr>
        <w:t>Name:</w:t>
      </w:r>
      <w:r w:rsidRPr="002C76C1">
        <w:rPr>
          <w:i/>
          <w:sz w:val="22"/>
          <w:szCs w:val="22"/>
        </w:rPr>
        <w:t xml:space="preserve">   Eulala Kruger</w:t>
      </w:r>
    </w:p>
    <w:p w:rsidR="006D3AA1" w:rsidRPr="002C76C1" w:rsidRDefault="006D3AA1" w:rsidP="006D3AA1">
      <w:pPr>
        <w:tabs>
          <w:tab w:val="center" w:pos="709"/>
        </w:tabs>
        <w:spacing w:after="120"/>
        <w:jc w:val="both"/>
        <w:rPr>
          <w:i/>
          <w:iCs/>
          <w:sz w:val="22"/>
          <w:szCs w:val="22"/>
        </w:rPr>
      </w:pPr>
      <w:r w:rsidRPr="002C76C1">
        <w:rPr>
          <w:i/>
          <w:iCs/>
          <w:sz w:val="22"/>
          <w:szCs w:val="22"/>
        </w:rPr>
        <w:t>Position:  Acting Chief Director - Supply Chain Management</w:t>
      </w:r>
    </w:p>
    <w:p w:rsidR="006D3AA1" w:rsidRPr="002C76C1" w:rsidRDefault="006D3AA1" w:rsidP="006D3AA1">
      <w:pPr>
        <w:tabs>
          <w:tab w:val="center" w:pos="709"/>
        </w:tabs>
        <w:spacing w:after="120"/>
        <w:jc w:val="both"/>
        <w:rPr>
          <w:i/>
          <w:iCs/>
          <w:sz w:val="22"/>
          <w:szCs w:val="22"/>
        </w:rPr>
      </w:pPr>
      <w:r w:rsidRPr="002C76C1">
        <w:rPr>
          <w:i/>
          <w:iCs/>
          <w:sz w:val="22"/>
          <w:szCs w:val="22"/>
        </w:rPr>
        <w:t>Date:</w:t>
      </w:r>
      <w:r w:rsidRPr="002C76C1">
        <w:rPr>
          <w:i/>
          <w:iCs/>
          <w:sz w:val="22"/>
          <w:szCs w:val="22"/>
        </w:rPr>
        <w:tab/>
        <w:t xml:space="preserve">      June 2012</w:t>
      </w:r>
    </w:p>
    <w:p w:rsidR="006D3AA1" w:rsidRPr="002C76C1" w:rsidRDefault="006D3AA1" w:rsidP="006D3AA1">
      <w:pPr>
        <w:tabs>
          <w:tab w:val="center" w:pos="709"/>
        </w:tabs>
        <w:spacing w:after="120" w:line="260" w:lineRule="exact"/>
        <w:rPr>
          <w:b/>
          <w:bCs/>
          <w:sz w:val="22"/>
          <w:szCs w:val="22"/>
        </w:rPr>
      </w:pPr>
    </w:p>
    <w:p w:rsidR="006D3AA1" w:rsidRDefault="006D3AA1" w:rsidP="006D3AA1">
      <w:pPr>
        <w:tabs>
          <w:tab w:val="center" w:pos="360"/>
        </w:tabs>
        <w:spacing w:after="120" w:line="260" w:lineRule="exact"/>
        <w:ind w:left="360" w:hanging="360"/>
        <w:rPr>
          <w:sz w:val="22"/>
          <w:szCs w:val="22"/>
        </w:rPr>
      </w:pPr>
      <w:r>
        <w:rPr>
          <w:sz w:val="22"/>
          <w:szCs w:val="22"/>
        </w:rPr>
        <w:t>c)</w:t>
      </w:r>
      <w:r>
        <w:rPr>
          <w:sz w:val="22"/>
          <w:szCs w:val="22"/>
        </w:rPr>
        <w:tab/>
        <w:t xml:space="preserve">   </w:t>
      </w:r>
      <w:r w:rsidRPr="002C76C1">
        <w:rPr>
          <w:sz w:val="22"/>
          <w:szCs w:val="22"/>
        </w:rPr>
        <w:t>I am [not] in agreement with the finding for the following reasons [and supply the following/attached information in support of this]:</w:t>
      </w:r>
    </w:p>
    <w:p w:rsidR="006D3AA1" w:rsidRDefault="006D3AA1" w:rsidP="006D3AA1">
      <w:pPr>
        <w:tabs>
          <w:tab w:val="center" w:pos="709"/>
        </w:tabs>
        <w:spacing w:after="120"/>
        <w:jc w:val="both"/>
        <w:rPr>
          <w:i/>
          <w:iCs/>
          <w:sz w:val="22"/>
          <w:szCs w:val="22"/>
        </w:rPr>
      </w:pPr>
    </w:p>
    <w:p w:rsidR="006D3AA1" w:rsidRPr="002C76C1" w:rsidRDefault="006D3AA1" w:rsidP="006D3AA1">
      <w:pPr>
        <w:tabs>
          <w:tab w:val="center" w:pos="709"/>
        </w:tabs>
        <w:spacing w:after="120"/>
        <w:jc w:val="both"/>
        <w:rPr>
          <w:i/>
          <w:sz w:val="22"/>
          <w:szCs w:val="22"/>
        </w:rPr>
      </w:pPr>
      <w:r w:rsidRPr="002C76C1">
        <w:rPr>
          <w:i/>
          <w:iCs/>
          <w:sz w:val="22"/>
          <w:szCs w:val="22"/>
        </w:rPr>
        <w:t>Name:</w:t>
      </w:r>
      <w:r w:rsidRPr="002C76C1">
        <w:rPr>
          <w:i/>
          <w:sz w:val="22"/>
          <w:szCs w:val="22"/>
        </w:rPr>
        <w:t xml:space="preserve">   Eulala Kruger</w:t>
      </w:r>
    </w:p>
    <w:p w:rsidR="006D3AA1" w:rsidRPr="002C76C1" w:rsidRDefault="006D3AA1" w:rsidP="006D3AA1">
      <w:pPr>
        <w:tabs>
          <w:tab w:val="center" w:pos="709"/>
        </w:tabs>
        <w:spacing w:after="120"/>
        <w:jc w:val="both"/>
        <w:rPr>
          <w:i/>
          <w:iCs/>
          <w:sz w:val="22"/>
          <w:szCs w:val="22"/>
        </w:rPr>
      </w:pPr>
      <w:r w:rsidRPr="002C76C1">
        <w:rPr>
          <w:i/>
          <w:iCs/>
          <w:sz w:val="22"/>
          <w:szCs w:val="22"/>
        </w:rPr>
        <w:t>Position:  Acting Chief Director - Supply Chain Management</w:t>
      </w:r>
    </w:p>
    <w:p w:rsidR="006D3AA1" w:rsidRPr="002C76C1" w:rsidRDefault="006D3AA1" w:rsidP="006D3AA1">
      <w:pPr>
        <w:tabs>
          <w:tab w:val="center" w:pos="709"/>
        </w:tabs>
        <w:spacing w:after="120"/>
        <w:jc w:val="both"/>
        <w:rPr>
          <w:i/>
          <w:iCs/>
          <w:sz w:val="22"/>
          <w:szCs w:val="22"/>
        </w:rPr>
      </w:pPr>
      <w:r w:rsidRPr="002C76C1">
        <w:rPr>
          <w:i/>
          <w:iCs/>
          <w:sz w:val="22"/>
          <w:szCs w:val="22"/>
        </w:rPr>
        <w:t>Date:</w:t>
      </w:r>
      <w:r w:rsidRPr="002C76C1">
        <w:rPr>
          <w:i/>
          <w:iCs/>
          <w:sz w:val="22"/>
          <w:szCs w:val="22"/>
        </w:rPr>
        <w:tab/>
        <w:t xml:space="preserve">      June 2012</w:t>
      </w:r>
    </w:p>
    <w:p w:rsidR="006D3AA1" w:rsidRPr="002C76C1" w:rsidRDefault="006D3AA1" w:rsidP="006D3AA1">
      <w:pPr>
        <w:tabs>
          <w:tab w:val="center" w:pos="709"/>
        </w:tabs>
        <w:spacing w:after="120"/>
        <w:jc w:val="both"/>
        <w:rPr>
          <w:i/>
          <w:iCs/>
          <w:sz w:val="22"/>
          <w:szCs w:val="22"/>
        </w:rPr>
      </w:pPr>
    </w:p>
    <w:p w:rsidR="006D3AA1" w:rsidRPr="002C76C1" w:rsidRDefault="006D3AA1" w:rsidP="006D3AA1">
      <w:pPr>
        <w:tabs>
          <w:tab w:val="center" w:pos="709"/>
        </w:tabs>
        <w:spacing w:after="120" w:line="260" w:lineRule="exact"/>
        <w:ind w:left="357" w:hanging="357"/>
        <w:rPr>
          <w:b/>
          <w:bCs/>
          <w:sz w:val="22"/>
          <w:szCs w:val="22"/>
        </w:rPr>
      </w:pPr>
      <w:r>
        <w:rPr>
          <w:sz w:val="22"/>
          <w:szCs w:val="22"/>
        </w:rPr>
        <w:t>d)</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6D3AA1" w:rsidRPr="002C76C1" w:rsidRDefault="006D3AA1" w:rsidP="006D3AA1">
      <w:pPr>
        <w:tabs>
          <w:tab w:val="center" w:pos="709"/>
        </w:tabs>
        <w:spacing w:after="120" w:line="260" w:lineRule="exact"/>
        <w:ind w:left="357"/>
        <w:jc w:val="both"/>
        <w:rPr>
          <w:sz w:val="22"/>
          <w:szCs w:val="22"/>
        </w:rPr>
      </w:pPr>
      <w:r w:rsidRPr="002C76C1">
        <w:rPr>
          <w:sz w:val="22"/>
          <w:szCs w:val="22"/>
        </w:rPr>
        <w:t>The PA-20.1 scoring model is a standard form used to calculate points manually.  When using the electronic version, the system automatically take the total score to the nearest decimal hence if you compare PA-16 and electronic calculation you will realize a slide change.</w:t>
      </w:r>
    </w:p>
    <w:p w:rsidR="006D3AA1" w:rsidRDefault="006D3AA1" w:rsidP="006D3AA1">
      <w:pPr>
        <w:tabs>
          <w:tab w:val="center" w:pos="709"/>
        </w:tabs>
        <w:spacing w:after="120" w:line="260" w:lineRule="exact"/>
        <w:ind w:left="357"/>
        <w:jc w:val="both"/>
        <w:rPr>
          <w:sz w:val="22"/>
          <w:szCs w:val="22"/>
        </w:rPr>
      </w:pPr>
      <w:r w:rsidRPr="002C76C1">
        <w:rPr>
          <w:sz w:val="22"/>
          <w:szCs w:val="22"/>
        </w:rPr>
        <w:t>The HDI calculation for the losing bidder is in line with what is been claimed on PA16.3 by the shareholders.  They claimed 90+10 for HDI and 90+10 for women and 0 for Disabled subsequently the PA20 reflect that their total score claimed is 18 points of which 14 for HDI and 4 for Women (annexure B).</w:t>
      </w:r>
    </w:p>
    <w:p w:rsidR="006D3AA1" w:rsidRPr="002C76C1" w:rsidRDefault="006D3AA1" w:rsidP="006D3AA1">
      <w:pPr>
        <w:tabs>
          <w:tab w:val="center" w:pos="709"/>
        </w:tabs>
        <w:spacing w:after="120" w:line="260" w:lineRule="exact"/>
        <w:rPr>
          <w:b/>
          <w:bCs/>
          <w:sz w:val="22"/>
          <w:szCs w:val="22"/>
        </w:rPr>
      </w:pPr>
    </w:p>
    <w:p w:rsidR="006D3AA1" w:rsidRPr="002C76C1" w:rsidRDefault="006D3AA1" w:rsidP="006D3AA1">
      <w:pPr>
        <w:tabs>
          <w:tab w:val="center" w:pos="709"/>
        </w:tabs>
        <w:spacing w:after="120"/>
        <w:jc w:val="both"/>
        <w:rPr>
          <w:i/>
          <w:sz w:val="22"/>
          <w:szCs w:val="22"/>
        </w:rPr>
      </w:pPr>
      <w:r w:rsidRPr="002C76C1">
        <w:rPr>
          <w:i/>
          <w:iCs/>
          <w:sz w:val="22"/>
          <w:szCs w:val="22"/>
        </w:rPr>
        <w:t>Name:</w:t>
      </w:r>
      <w:r w:rsidRPr="002C76C1">
        <w:rPr>
          <w:i/>
          <w:sz w:val="22"/>
          <w:szCs w:val="22"/>
        </w:rPr>
        <w:t xml:space="preserve">   Eulala Kruger</w:t>
      </w:r>
    </w:p>
    <w:p w:rsidR="006D3AA1" w:rsidRPr="002C76C1" w:rsidRDefault="006D3AA1" w:rsidP="006D3AA1">
      <w:pPr>
        <w:tabs>
          <w:tab w:val="center" w:pos="709"/>
        </w:tabs>
        <w:spacing w:after="120"/>
        <w:jc w:val="both"/>
        <w:rPr>
          <w:i/>
          <w:iCs/>
          <w:sz w:val="22"/>
          <w:szCs w:val="22"/>
        </w:rPr>
      </w:pPr>
      <w:r w:rsidRPr="002C76C1">
        <w:rPr>
          <w:i/>
          <w:iCs/>
          <w:sz w:val="22"/>
          <w:szCs w:val="22"/>
        </w:rPr>
        <w:t>Position:  Acting Chief Director - Supply Chain Management</w:t>
      </w:r>
    </w:p>
    <w:p w:rsidR="006D3AA1" w:rsidRPr="002C76C1" w:rsidRDefault="006D3AA1" w:rsidP="006D3AA1">
      <w:pPr>
        <w:tabs>
          <w:tab w:val="center" w:pos="709"/>
        </w:tabs>
        <w:spacing w:after="120"/>
        <w:jc w:val="both"/>
        <w:rPr>
          <w:i/>
          <w:iCs/>
          <w:sz w:val="22"/>
          <w:szCs w:val="22"/>
        </w:rPr>
      </w:pPr>
      <w:r w:rsidRPr="002C76C1">
        <w:rPr>
          <w:i/>
          <w:iCs/>
          <w:sz w:val="22"/>
          <w:szCs w:val="22"/>
        </w:rPr>
        <w:t>Date:</w:t>
      </w:r>
      <w:r w:rsidRPr="002C76C1">
        <w:rPr>
          <w:i/>
          <w:iCs/>
          <w:sz w:val="22"/>
          <w:szCs w:val="22"/>
        </w:rPr>
        <w:tab/>
        <w:t xml:space="preserve">      June 2012</w:t>
      </w:r>
    </w:p>
    <w:p w:rsidR="006D3AA1" w:rsidRPr="002C76C1" w:rsidRDefault="006D3AA1" w:rsidP="006D3AA1">
      <w:pPr>
        <w:tabs>
          <w:tab w:val="center" w:pos="709"/>
        </w:tabs>
        <w:spacing w:after="120"/>
        <w:jc w:val="both"/>
        <w:rPr>
          <w:i/>
          <w:iCs/>
          <w:sz w:val="22"/>
          <w:szCs w:val="22"/>
        </w:rPr>
      </w:pPr>
    </w:p>
    <w:p w:rsidR="006D3AA1" w:rsidRPr="002C76C1" w:rsidRDefault="006D3AA1" w:rsidP="006D3AA1">
      <w:pPr>
        <w:tabs>
          <w:tab w:val="center" w:pos="709"/>
        </w:tabs>
        <w:spacing w:after="120"/>
        <w:jc w:val="both"/>
        <w:rPr>
          <w:b/>
          <w:iCs/>
          <w:sz w:val="22"/>
          <w:szCs w:val="22"/>
        </w:rPr>
      </w:pPr>
      <w:r w:rsidRPr="002C76C1">
        <w:rPr>
          <w:b/>
          <w:iCs/>
          <w:sz w:val="22"/>
          <w:szCs w:val="22"/>
        </w:rPr>
        <w:t>Auditor’s conclusion</w:t>
      </w:r>
    </w:p>
    <w:p w:rsidR="006D3AA1" w:rsidRPr="0063209F" w:rsidRDefault="006D3AA1" w:rsidP="006F5D2E">
      <w:pPr>
        <w:numPr>
          <w:ilvl w:val="0"/>
          <w:numId w:val="160"/>
        </w:numPr>
        <w:spacing w:after="120"/>
        <w:ind w:left="426" w:hanging="426"/>
        <w:contextualSpacing/>
        <w:jc w:val="both"/>
        <w:rPr>
          <w:bCs/>
          <w:sz w:val="22"/>
          <w:szCs w:val="22"/>
        </w:rPr>
      </w:pPr>
      <w:r w:rsidRPr="0063209F">
        <w:rPr>
          <w:bCs/>
          <w:sz w:val="22"/>
          <w:szCs w:val="22"/>
        </w:rPr>
        <w:t>Managements response has been noted however this matter is considered not to be resolved as the prestige supplier list should be updated to include additional service providers. Once the prestige supplier list is updated, the department will have the opportunity to invite additional suppliers and as a result give the department the opportunity to obtain three quotations.</w:t>
      </w:r>
    </w:p>
    <w:p w:rsidR="006D3AA1" w:rsidRPr="0063209F" w:rsidRDefault="006D3AA1" w:rsidP="006D3AA1">
      <w:pPr>
        <w:spacing w:after="120"/>
        <w:ind w:left="426"/>
        <w:jc w:val="both"/>
        <w:rPr>
          <w:bCs/>
          <w:sz w:val="22"/>
          <w:szCs w:val="22"/>
        </w:rPr>
      </w:pPr>
    </w:p>
    <w:p w:rsidR="006D3AA1" w:rsidRPr="0063209F" w:rsidRDefault="006D3AA1" w:rsidP="006F5D2E">
      <w:pPr>
        <w:numPr>
          <w:ilvl w:val="0"/>
          <w:numId w:val="160"/>
        </w:numPr>
        <w:spacing w:after="120"/>
        <w:ind w:left="426" w:hanging="426"/>
        <w:contextualSpacing/>
        <w:jc w:val="both"/>
        <w:rPr>
          <w:bCs/>
          <w:sz w:val="22"/>
          <w:szCs w:val="22"/>
        </w:rPr>
      </w:pPr>
      <w:r w:rsidRPr="0063209F">
        <w:rPr>
          <w:bCs/>
          <w:sz w:val="22"/>
          <w:szCs w:val="22"/>
        </w:rPr>
        <w:t xml:space="preserve">Management’s response has been noted however, it is not evident why the prestige supplier list is limited to </w:t>
      </w:r>
      <w:r w:rsidRPr="0063209F">
        <w:rPr>
          <w:bCs/>
          <w:color w:val="000000"/>
          <w:sz w:val="22"/>
          <w:szCs w:val="22"/>
        </w:rPr>
        <w:t>a total number of 14 service providers for furniture and nine for curtains.</w:t>
      </w:r>
    </w:p>
    <w:p w:rsidR="006D3AA1" w:rsidRPr="0063209F" w:rsidRDefault="006D3AA1" w:rsidP="006D3AA1">
      <w:pPr>
        <w:spacing w:after="120"/>
        <w:ind w:left="426"/>
        <w:jc w:val="both"/>
        <w:rPr>
          <w:bCs/>
          <w:color w:val="000000"/>
          <w:sz w:val="22"/>
          <w:szCs w:val="22"/>
        </w:rPr>
      </w:pPr>
    </w:p>
    <w:p w:rsidR="006D3AA1" w:rsidRPr="0063209F" w:rsidRDefault="006D3AA1" w:rsidP="006D3AA1">
      <w:pPr>
        <w:spacing w:after="120"/>
        <w:ind w:left="426"/>
        <w:jc w:val="both"/>
        <w:rPr>
          <w:bCs/>
          <w:i/>
          <w:sz w:val="22"/>
          <w:szCs w:val="22"/>
        </w:rPr>
      </w:pPr>
      <w:r w:rsidRPr="0063209F">
        <w:rPr>
          <w:bCs/>
          <w:color w:val="000000"/>
          <w:sz w:val="22"/>
          <w:szCs w:val="22"/>
        </w:rPr>
        <w:t xml:space="preserve">The Ministerial Handbook </w:t>
      </w:r>
      <w:r w:rsidRPr="0063209F">
        <w:rPr>
          <w:bCs/>
          <w:sz w:val="22"/>
          <w:szCs w:val="22"/>
        </w:rPr>
        <w:t>paragraph C(i) states that “</w:t>
      </w:r>
      <w:r w:rsidRPr="0063209F">
        <w:rPr>
          <w:bCs/>
          <w:i/>
          <w:sz w:val="22"/>
          <w:szCs w:val="22"/>
        </w:rPr>
        <w:t xml:space="preserve">the furnishing of State-owned residences is limited to the provision, and maintenance of ordinary household furniture, mattresses, pillows, carpets, beds, stoves, refrigerators, freeze’s, washing machines, tumble dryers and heaters, micro-wave ovens and dishwashers.” </w:t>
      </w:r>
    </w:p>
    <w:p w:rsidR="006D3AA1" w:rsidRPr="0063209F" w:rsidRDefault="006D3AA1" w:rsidP="006D3AA1">
      <w:pPr>
        <w:spacing w:after="120"/>
        <w:ind w:left="426"/>
        <w:jc w:val="both"/>
        <w:rPr>
          <w:bCs/>
          <w:i/>
          <w:sz w:val="22"/>
          <w:szCs w:val="22"/>
        </w:rPr>
      </w:pPr>
    </w:p>
    <w:p w:rsidR="006D3AA1" w:rsidRPr="0063209F" w:rsidRDefault="006D3AA1" w:rsidP="006D3AA1">
      <w:pPr>
        <w:spacing w:after="120"/>
        <w:ind w:left="426"/>
        <w:jc w:val="both"/>
        <w:rPr>
          <w:bCs/>
          <w:sz w:val="22"/>
          <w:szCs w:val="22"/>
        </w:rPr>
      </w:pPr>
      <w:r w:rsidRPr="0063209F">
        <w:rPr>
          <w:bCs/>
          <w:sz w:val="22"/>
          <w:szCs w:val="22"/>
        </w:rPr>
        <w:t xml:space="preserve">Management must ensure that sufficient suppliers are available on the prospective supplier list to ensure that the department can comply with SCM processes. </w:t>
      </w:r>
    </w:p>
    <w:p w:rsidR="006D3AA1" w:rsidRPr="0063209F" w:rsidRDefault="006D3AA1" w:rsidP="006D3AA1">
      <w:pPr>
        <w:spacing w:after="120"/>
        <w:ind w:left="426"/>
        <w:jc w:val="both"/>
        <w:rPr>
          <w:bCs/>
          <w:i/>
          <w:sz w:val="22"/>
          <w:szCs w:val="22"/>
        </w:rPr>
      </w:pPr>
    </w:p>
    <w:p w:rsidR="006D3AA1" w:rsidRPr="0063209F" w:rsidRDefault="006D3AA1" w:rsidP="006D3AA1">
      <w:pPr>
        <w:spacing w:after="120"/>
        <w:ind w:left="426"/>
        <w:jc w:val="both"/>
        <w:rPr>
          <w:bCs/>
          <w:sz w:val="22"/>
          <w:szCs w:val="22"/>
        </w:rPr>
      </w:pPr>
      <w:r w:rsidRPr="0063209F">
        <w:rPr>
          <w:bCs/>
          <w:sz w:val="22"/>
          <w:szCs w:val="22"/>
        </w:rPr>
        <w:t>As a result the matter is considered to be unresolved.</w:t>
      </w:r>
    </w:p>
    <w:p w:rsidR="006D3AA1" w:rsidRPr="0063209F" w:rsidRDefault="006D3AA1" w:rsidP="006D3AA1">
      <w:pPr>
        <w:spacing w:after="120"/>
        <w:ind w:left="426"/>
        <w:jc w:val="both"/>
        <w:rPr>
          <w:bCs/>
          <w:sz w:val="22"/>
          <w:szCs w:val="22"/>
        </w:rPr>
      </w:pPr>
    </w:p>
    <w:p w:rsidR="006D3AA1" w:rsidRPr="0063209F" w:rsidRDefault="006D3AA1" w:rsidP="006F5D2E">
      <w:pPr>
        <w:numPr>
          <w:ilvl w:val="0"/>
          <w:numId w:val="160"/>
        </w:numPr>
        <w:spacing w:after="120"/>
        <w:ind w:left="426" w:hanging="426"/>
        <w:contextualSpacing/>
        <w:jc w:val="both"/>
        <w:rPr>
          <w:bCs/>
          <w:sz w:val="22"/>
          <w:szCs w:val="22"/>
        </w:rPr>
      </w:pPr>
      <w:r w:rsidRPr="0063209F">
        <w:rPr>
          <w:bCs/>
          <w:sz w:val="22"/>
          <w:szCs w:val="22"/>
        </w:rPr>
        <w:t xml:space="preserve">Although it is noted that management has provided us with the prospective supplier list, it is recommended a separate database be maintained to prevent suppliers being added and removed. </w:t>
      </w:r>
    </w:p>
    <w:p w:rsidR="006D3AA1" w:rsidRPr="0063209F" w:rsidRDefault="006D3AA1" w:rsidP="006D3AA1">
      <w:pPr>
        <w:spacing w:after="120"/>
        <w:ind w:left="426"/>
        <w:jc w:val="both"/>
        <w:rPr>
          <w:bCs/>
          <w:sz w:val="22"/>
          <w:szCs w:val="22"/>
        </w:rPr>
      </w:pPr>
    </w:p>
    <w:p w:rsidR="006D3AA1" w:rsidRPr="0063209F" w:rsidRDefault="006D3AA1" w:rsidP="006D3AA1">
      <w:pPr>
        <w:spacing w:after="120"/>
        <w:ind w:left="426"/>
        <w:jc w:val="both"/>
        <w:rPr>
          <w:sz w:val="22"/>
          <w:szCs w:val="22"/>
        </w:rPr>
      </w:pPr>
      <w:r w:rsidRPr="0063209F">
        <w:rPr>
          <w:sz w:val="22"/>
          <w:szCs w:val="22"/>
        </w:rPr>
        <w:t>It is confirmed that Motso’s Curtain was on the prestige service provider list. Legae La Batho was on a hand written paper provided to the comment, while IX Interior was not on the list.</w:t>
      </w:r>
    </w:p>
    <w:p w:rsidR="006D3AA1" w:rsidRPr="0063209F" w:rsidRDefault="006D3AA1" w:rsidP="006D3AA1">
      <w:pPr>
        <w:spacing w:after="120"/>
        <w:ind w:left="426"/>
        <w:jc w:val="both"/>
        <w:rPr>
          <w:bCs/>
          <w:sz w:val="22"/>
          <w:szCs w:val="22"/>
        </w:rPr>
      </w:pPr>
    </w:p>
    <w:p w:rsidR="006D3AA1" w:rsidRPr="0063209F" w:rsidRDefault="006D3AA1" w:rsidP="006D3AA1">
      <w:pPr>
        <w:spacing w:after="120"/>
        <w:ind w:left="426"/>
        <w:jc w:val="both"/>
        <w:rPr>
          <w:bCs/>
          <w:sz w:val="22"/>
          <w:szCs w:val="22"/>
        </w:rPr>
      </w:pPr>
      <w:r w:rsidRPr="0063209F">
        <w:rPr>
          <w:bCs/>
          <w:sz w:val="22"/>
          <w:szCs w:val="22"/>
        </w:rPr>
        <w:t>As a result the matter is considered to be unresolved.</w:t>
      </w:r>
    </w:p>
    <w:p w:rsidR="006D3AA1" w:rsidRPr="0063209F" w:rsidRDefault="006D3AA1" w:rsidP="006D3AA1">
      <w:pPr>
        <w:spacing w:after="120"/>
        <w:ind w:left="426"/>
        <w:jc w:val="both"/>
        <w:rPr>
          <w:bCs/>
          <w:sz w:val="22"/>
          <w:szCs w:val="22"/>
        </w:rPr>
      </w:pPr>
    </w:p>
    <w:p w:rsidR="006D3AA1" w:rsidRPr="0063209F" w:rsidRDefault="006D3AA1" w:rsidP="006D3AA1">
      <w:pPr>
        <w:keepNext/>
        <w:spacing w:after="360" w:line="260" w:lineRule="exact"/>
        <w:ind w:left="426" w:hanging="426"/>
        <w:jc w:val="both"/>
        <w:rPr>
          <w:sz w:val="22"/>
          <w:szCs w:val="22"/>
        </w:rPr>
      </w:pPr>
      <w:r w:rsidRPr="0063209F">
        <w:rPr>
          <w:sz w:val="22"/>
          <w:szCs w:val="22"/>
        </w:rPr>
        <w:t>d)</w:t>
      </w:r>
      <w:r w:rsidRPr="0063209F">
        <w:rPr>
          <w:sz w:val="22"/>
          <w:szCs w:val="22"/>
        </w:rPr>
        <w:tab/>
        <w:t>Although management is not in agreement with the finding and has indicated that the difference noted is a rounding error, the following was noted:</w:t>
      </w:r>
    </w:p>
    <w:p w:rsidR="006D3AA1" w:rsidRPr="0063209F" w:rsidRDefault="006D3AA1" w:rsidP="006F5D2E">
      <w:pPr>
        <w:keepNext/>
        <w:numPr>
          <w:ilvl w:val="0"/>
          <w:numId w:val="120"/>
        </w:numPr>
        <w:spacing w:after="360" w:line="260" w:lineRule="exact"/>
        <w:contextualSpacing/>
        <w:rPr>
          <w:sz w:val="22"/>
          <w:szCs w:val="22"/>
        </w:rPr>
      </w:pPr>
      <w:r w:rsidRPr="0063209F">
        <w:rPr>
          <w:sz w:val="22"/>
          <w:szCs w:val="22"/>
        </w:rPr>
        <w:t xml:space="preserve">The formula per the PA-20 (scoring model) used to calculate the point is not in accordance with the formula per the PPFR. </w:t>
      </w:r>
    </w:p>
    <w:p w:rsidR="006D3AA1" w:rsidRPr="0063209F" w:rsidRDefault="006D3AA1" w:rsidP="006F5D2E">
      <w:pPr>
        <w:keepNext/>
        <w:numPr>
          <w:ilvl w:val="0"/>
          <w:numId w:val="120"/>
        </w:numPr>
        <w:spacing w:after="360" w:line="260" w:lineRule="exact"/>
        <w:contextualSpacing/>
        <w:jc w:val="both"/>
        <w:rPr>
          <w:sz w:val="22"/>
          <w:szCs w:val="22"/>
        </w:rPr>
      </w:pPr>
      <w:r w:rsidRPr="0063209F">
        <w:rPr>
          <w:sz w:val="22"/>
          <w:szCs w:val="22"/>
        </w:rPr>
        <w:t xml:space="preserve">Not all of the differences noted above can be attributed to rounding differences. </w:t>
      </w:r>
    </w:p>
    <w:p w:rsidR="006D3AA1" w:rsidRPr="0063209F" w:rsidRDefault="006D3AA1" w:rsidP="006D3AA1">
      <w:pPr>
        <w:keepNext/>
        <w:spacing w:after="360" w:line="260" w:lineRule="exact"/>
        <w:ind w:left="426"/>
        <w:jc w:val="both"/>
        <w:rPr>
          <w:sz w:val="22"/>
          <w:szCs w:val="22"/>
        </w:rPr>
      </w:pPr>
    </w:p>
    <w:p w:rsidR="006D3AA1" w:rsidRPr="0063209F" w:rsidRDefault="006D3AA1" w:rsidP="006D3AA1">
      <w:pPr>
        <w:keepNext/>
        <w:spacing w:after="360" w:line="260" w:lineRule="exact"/>
        <w:ind w:left="426"/>
        <w:jc w:val="both"/>
        <w:rPr>
          <w:sz w:val="22"/>
          <w:szCs w:val="22"/>
        </w:rPr>
      </w:pPr>
      <w:r w:rsidRPr="0063209F">
        <w:rPr>
          <w:sz w:val="22"/>
          <w:szCs w:val="22"/>
        </w:rPr>
        <w:t xml:space="preserve">The matter therefore remains unresolved. </w:t>
      </w:r>
    </w:p>
    <w:p w:rsidR="006D3AA1" w:rsidRDefault="006D3AA1" w:rsidP="006D3AA1">
      <w:pPr>
        <w:spacing w:after="200" w:line="276" w:lineRule="auto"/>
      </w:pPr>
      <w:r>
        <w:br w:type="page"/>
      </w:r>
    </w:p>
    <w:p w:rsidR="006D3AA1" w:rsidRPr="00C95D6B" w:rsidRDefault="006D3AA1" w:rsidP="006F5D2E">
      <w:pPr>
        <w:pStyle w:val="ListParagraph"/>
        <w:numPr>
          <w:ilvl w:val="0"/>
          <w:numId w:val="296"/>
        </w:numPr>
        <w:tabs>
          <w:tab w:val="center" w:pos="709"/>
        </w:tabs>
        <w:spacing w:after="120"/>
        <w:rPr>
          <w:rFonts w:ascii="Arial" w:hAnsi="Arial" w:cs="Arial"/>
          <w:b/>
          <w:bCs/>
          <w:color w:val="FF0000"/>
          <w:sz w:val="22"/>
          <w:szCs w:val="22"/>
        </w:rPr>
      </w:pPr>
      <w:r w:rsidRPr="00C95D6B">
        <w:rPr>
          <w:rFonts w:ascii="Arial" w:hAnsi="Arial" w:cs="Arial"/>
          <w:b/>
          <w:bCs/>
          <w:sz w:val="22"/>
          <w:szCs w:val="22"/>
        </w:rPr>
        <w:t>Deviations from supply chain management requirements –Senex Interiors (Pty) Ltd -  Pretoria regional office</w:t>
      </w:r>
      <w:bookmarkStart w:id="8" w:name="tm_469780676"/>
      <w:r w:rsidRPr="00C95D6B">
        <w:rPr>
          <w:rFonts w:ascii="Arial" w:hAnsi="Arial" w:cs="Arial"/>
          <w:b/>
          <w:bCs/>
          <w:sz w:val="22"/>
          <w:szCs w:val="22"/>
        </w:rPr>
        <w:t xml:space="preserve"> </w:t>
      </w:r>
      <w:bookmarkEnd w:id="8"/>
      <w:r w:rsidRPr="00C95D6B">
        <w:rPr>
          <w:rFonts w:ascii="Arial" w:hAnsi="Arial" w:cs="Arial"/>
          <w:b/>
          <w:bCs/>
          <w:color w:val="FF0000"/>
          <w:sz w:val="22"/>
          <w:szCs w:val="22"/>
        </w:rPr>
        <w:t xml:space="preserve"> Ex 120</w:t>
      </w:r>
    </w:p>
    <w:p w:rsidR="006D3AA1" w:rsidRPr="002C76C1" w:rsidRDefault="006D3AA1" w:rsidP="006D3AA1">
      <w:pPr>
        <w:tabs>
          <w:tab w:val="center" w:pos="709"/>
        </w:tabs>
        <w:spacing w:after="120"/>
        <w:jc w:val="both"/>
        <w:rPr>
          <w:b/>
          <w:bCs/>
          <w:sz w:val="22"/>
          <w:szCs w:val="22"/>
        </w:rPr>
      </w:pPr>
    </w:p>
    <w:p w:rsidR="006D3AA1" w:rsidRPr="002C76C1" w:rsidRDefault="006D3AA1" w:rsidP="006D3AA1">
      <w:pPr>
        <w:tabs>
          <w:tab w:val="center" w:pos="709"/>
        </w:tabs>
        <w:spacing w:after="120"/>
        <w:jc w:val="both"/>
        <w:rPr>
          <w:b/>
          <w:bCs/>
          <w:sz w:val="22"/>
          <w:szCs w:val="22"/>
        </w:rPr>
      </w:pPr>
      <w:r w:rsidRPr="002C76C1">
        <w:rPr>
          <w:b/>
          <w:bCs/>
          <w:sz w:val="22"/>
          <w:szCs w:val="22"/>
        </w:rPr>
        <w:t>Audit Finding</w:t>
      </w:r>
    </w:p>
    <w:p w:rsidR="006D3AA1" w:rsidRPr="002C76C1" w:rsidRDefault="006D3AA1" w:rsidP="006D3AA1">
      <w:pPr>
        <w:pStyle w:val="ListParagraph"/>
        <w:tabs>
          <w:tab w:val="center" w:pos="709"/>
        </w:tabs>
        <w:ind w:left="1159"/>
        <w:rPr>
          <w:rFonts w:ascii="Arial" w:hAnsi="Arial" w:cs="Arial"/>
          <w:sz w:val="22"/>
          <w:szCs w:val="22"/>
          <w:lang w:eastAsia="en-ZA"/>
        </w:rPr>
      </w:pPr>
    </w:p>
    <w:p w:rsidR="006D3AA1" w:rsidRPr="002C76C1" w:rsidRDefault="006D3AA1" w:rsidP="006D3AA1">
      <w:pPr>
        <w:tabs>
          <w:tab w:val="center" w:pos="709"/>
        </w:tabs>
        <w:rPr>
          <w:sz w:val="22"/>
          <w:szCs w:val="22"/>
          <w:lang w:eastAsia="en-ZA"/>
        </w:rPr>
      </w:pPr>
      <w:r w:rsidRPr="002C76C1">
        <w:rPr>
          <w:sz w:val="22"/>
          <w:szCs w:val="22"/>
          <w:lang w:eastAsia="en-ZA"/>
        </w:rPr>
        <w:t>Laws, rules and legislation:</w:t>
      </w:r>
    </w:p>
    <w:p w:rsidR="006D3AA1" w:rsidRPr="002C76C1" w:rsidRDefault="006D3AA1" w:rsidP="006D3AA1">
      <w:pPr>
        <w:tabs>
          <w:tab w:val="left" w:pos="540"/>
          <w:tab w:val="center" w:pos="709"/>
        </w:tabs>
        <w:autoSpaceDE w:val="0"/>
        <w:autoSpaceDN w:val="0"/>
        <w:adjustRightInd w:val="0"/>
        <w:ind w:left="720" w:hanging="720"/>
        <w:rPr>
          <w:sz w:val="22"/>
          <w:szCs w:val="22"/>
        </w:rPr>
      </w:pPr>
    </w:p>
    <w:p w:rsidR="006D3AA1" w:rsidRPr="002C76C1" w:rsidRDefault="006D3AA1" w:rsidP="006D3AA1">
      <w:pPr>
        <w:tabs>
          <w:tab w:val="left" w:pos="360"/>
          <w:tab w:val="center" w:pos="709"/>
        </w:tabs>
        <w:autoSpaceDE w:val="0"/>
        <w:autoSpaceDN w:val="0"/>
        <w:adjustRightInd w:val="0"/>
        <w:rPr>
          <w:sz w:val="22"/>
          <w:szCs w:val="22"/>
        </w:rPr>
      </w:pPr>
      <w:r>
        <w:rPr>
          <w:sz w:val="22"/>
          <w:szCs w:val="22"/>
        </w:rPr>
        <w:t xml:space="preserve">a) </w:t>
      </w:r>
      <w:r w:rsidRPr="002C76C1">
        <w:rPr>
          <w:sz w:val="22"/>
          <w:szCs w:val="22"/>
        </w:rPr>
        <w:t>PFMA paragraph 38(1)(c)(ii) states:</w:t>
      </w:r>
    </w:p>
    <w:p w:rsidR="006D3AA1" w:rsidRPr="002C76C1" w:rsidRDefault="006D3AA1" w:rsidP="006D3AA1">
      <w:pPr>
        <w:tabs>
          <w:tab w:val="left" w:pos="540"/>
          <w:tab w:val="center" w:pos="709"/>
        </w:tabs>
        <w:autoSpaceDE w:val="0"/>
        <w:autoSpaceDN w:val="0"/>
        <w:adjustRightInd w:val="0"/>
        <w:rPr>
          <w:sz w:val="22"/>
          <w:szCs w:val="22"/>
        </w:rPr>
      </w:pPr>
      <w:r w:rsidRPr="002C76C1">
        <w:rPr>
          <w:sz w:val="22"/>
          <w:szCs w:val="22"/>
        </w:rPr>
        <w:tab/>
      </w:r>
    </w:p>
    <w:p w:rsidR="006D3AA1" w:rsidRPr="002C76C1" w:rsidRDefault="006D3AA1" w:rsidP="006D3AA1">
      <w:pPr>
        <w:tabs>
          <w:tab w:val="left" w:pos="540"/>
          <w:tab w:val="center" w:pos="709"/>
        </w:tabs>
        <w:autoSpaceDE w:val="0"/>
        <w:autoSpaceDN w:val="0"/>
        <w:adjustRightInd w:val="0"/>
        <w:rPr>
          <w:i/>
          <w:iCs/>
          <w:sz w:val="22"/>
          <w:szCs w:val="22"/>
        </w:rPr>
      </w:pPr>
      <w:r w:rsidRPr="002C76C1">
        <w:rPr>
          <w:sz w:val="22"/>
          <w:szCs w:val="22"/>
        </w:rPr>
        <w:tab/>
      </w:r>
      <w:r w:rsidRPr="002C76C1">
        <w:rPr>
          <w:i/>
          <w:iCs/>
          <w:sz w:val="22"/>
          <w:szCs w:val="22"/>
        </w:rPr>
        <w:t>“(1)</w:t>
      </w:r>
      <w:r w:rsidRPr="002C76C1">
        <w:rPr>
          <w:sz w:val="22"/>
          <w:szCs w:val="22"/>
        </w:rPr>
        <w:t xml:space="preserve"> </w:t>
      </w:r>
      <w:r w:rsidRPr="002C76C1">
        <w:rPr>
          <w:i/>
          <w:iCs/>
          <w:sz w:val="22"/>
          <w:szCs w:val="22"/>
        </w:rPr>
        <w:t>The accounting officer for a department, trading entity or constitutional institution-</w:t>
      </w:r>
    </w:p>
    <w:p w:rsidR="006D3AA1" w:rsidRPr="002C76C1" w:rsidRDefault="006D3AA1" w:rsidP="006D3AA1">
      <w:pPr>
        <w:tabs>
          <w:tab w:val="left" w:pos="540"/>
          <w:tab w:val="center" w:pos="709"/>
        </w:tabs>
        <w:autoSpaceDE w:val="0"/>
        <w:autoSpaceDN w:val="0"/>
        <w:adjustRightInd w:val="0"/>
        <w:rPr>
          <w:sz w:val="22"/>
          <w:szCs w:val="22"/>
        </w:rPr>
      </w:pPr>
      <w:r w:rsidRPr="002C76C1">
        <w:rPr>
          <w:sz w:val="22"/>
          <w:szCs w:val="22"/>
        </w:rPr>
        <w:tab/>
      </w:r>
      <w:r w:rsidRPr="002C76C1">
        <w:rPr>
          <w:sz w:val="22"/>
          <w:szCs w:val="22"/>
        </w:rPr>
        <w:tab/>
        <w:t xml:space="preserve">    </w:t>
      </w:r>
      <w:r w:rsidRPr="002C76C1">
        <w:rPr>
          <w:i/>
          <w:iCs/>
          <w:sz w:val="22"/>
          <w:szCs w:val="22"/>
        </w:rPr>
        <w:t>(c)</w:t>
      </w:r>
      <w:r w:rsidRPr="002C76C1">
        <w:rPr>
          <w:sz w:val="22"/>
          <w:szCs w:val="22"/>
        </w:rPr>
        <w:t xml:space="preserve"> </w:t>
      </w:r>
      <w:r w:rsidRPr="002C76C1">
        <w:rPr>
          <w:i/>
          <w:iCs/>
          <w:sz w:val="22"/>
          <w:szCs w:val="22"/>
        </w:rPr>
        <w:t>must take effective and appropriate steps to</w:t>
      </w:r>
      <w:r w:rsidRPr="002C76C1">
        <w:rPr>
          <w:sz w:val="22"/>
          <w:szCs w:val="22"/>
        </w:rPr>
        <w:t>-</w:t>
      </w:r>
    </w:p>
    <w:p w:rsidR="006D3AA1" w:rsidRPr="002C76C1" w:rsidRDefault="006D3AA1" w:rsidP="006D3AA1">
      <w:pPr>
        <w:tabs>
          <w:tab w:val="left" w:pos="540"/>
          <w:tab w:val="center" w:pos="709"/>
        </w:tabs>
        <w:autoSpaceDE w:val="0"/>
        <w:autoSpaceDN w:val="0"/>
        <w:adjustRightInd w:val="0"/>
        <w:ind w:left="720" w:hanging="720"/>
        <w:rPr>
          <w:sz w:val="22"/>
          <w:szCs w:val="22"/>
        </w:rPr>
      </w:pPr>
      <w:r w:rsidRPr="002C76C1">
        <w:rPr>
          <w:sz w:val="22"/>
          <w:szCs w:val="22"/>
        </w:rPr>
        <w:tab/>
      </w:r>
      <w:r w:rsidRPr="002C76C1">
        <w:rPr>
          <w:sz w:val="22"/>
          <w:szCs w:val="22"/>
        </w:rPr>
        <w:tab/>
      </w:r>
      <w:r w:rsidRPr="002C76C1">
        <w:rPr>
          <w:sz w:val="22"/>
          <w:szCs w:val="22"/>
        </w:rPr>
        <w:tab/>
      </w:r>
      <w:r w:rsidRPr="002C76C1">
        <w:rPr>
          <w:i/>
          <w:iCs/>
          <w:sz w:val="22"/>
          <w:szCs w:val="22"/>
        </w:rPr>
        <w:t>(ii)</w:t>
      </w:r>
      <w:r w:rsidRPr="002C76C1">
        <w:rPr>
          <w:sz w:val="22"/>
          <w:szCs w:val="22"/>
        </w:rPr>
        <w:t xml:space="preserve"> </w:t>
      </w:r>
      <w:r w:rsidRPr="002C76C1">
        <w:rPr>
          <w:i/>
          <w:iCs/>
          <w:sz w:val="22"/>
          <w:szCs w:val="22"/>
        </w:rPr>
        <w:t xml:space="preserve">prevent unauthorized, irregular and fruitless and wasteful expenditure     </w:t>
      </w:r>
      <w:r w:rsidRPr="002C76C1">
        <w:rPr>
          <w:i/>
          <w:iCs/>
          <w:sz w:val="22"/>
          <w:szCs w:val="22"/>
        </w:rPr>
        <w:br/>
        <w:t xml:space="preserve">     </w:t>
      </w:r>
      <w:r w:rsidRPr="002C76C1">
        <w:rPr>
          <w:i/>
          <w:iCs/>
          <w:sz w:val="22"/>
          <w:szCs w:val="22"/>
        </w:rPr>
        <w:tab/>
        <w:t xml:space="preserve">     and losses resulting from criminal conduct</w:t>
      </w:r>
      <w:r w:rsidRPr="002C76C1">
        <w:rPr>
          <w:sz w:val="22"/>
          <w:szCs w:val="22"/>
        </w:rPr>
        <w:t>;”</w:t>
      </w:r>
    </w:p>
    <w:p w:rsidR="006D3AA1" w:rsidRPr="002C76C1" w:rsidRDefault="006D3AA1" w:rsidP="006D3AA1">
      <w:pPr>
        <w:pStyle w:val="ListParagraph"/>
        <w:tabs>
          <w:tab w:val="center" w:pos="709"/>
        </w:tabs>
        <w:autoSpaceDE w:val="0"/>
        <w:autoSpaceDN w:val="0"/>
        <w:adjustRightInd w:val="0"/>
        <w:ind w:left="0"/>
        <w:rPr>
          <w:rFonts w:ascii="Arial" w:hAnsi="Arial" w:cs="Arial"/>
          <w:sz w:val="22"/>
          <w:szCs w:val="22"/>
        </w:rPr>
      </w:pPr>
    </w:p>
    <w:p w:rsidR="006D3AA1" w:rsidRPr="00C95D6B" w:rsidRDefault="006D3AA1" w:rsidP="006D3AA1">
      <w:pPr>
        <w:tabs>
          <w:tab w:val="center" w:pos="709"/>
        </w:tabs>
        <w:autoSpaceDE w:val="0"/>
        <w:autoSpaceDN w:val="0"/>
        <w:adjustRightInd w:val="0"/>
        <w:rPr>
          <w:sz w:val="22"/>
          <w:szCs w:val="22"/>
        </w:rPr>
      </w:pPr>
      <w:r>
        <w:rPr>
          <w:sz w:val="22"/>
          <w:szCs w:val="22"/>
        </w:rPr>
        <w:t xml:space="preserve">b) </w:t>
      </w:r>
      <w:r w:rsidRPr="00C95D6B">
        <w:rPr>
          <w:sz w:val="22"/>
          <w:szCs w:val="22"/>
        </w:rPr>
        <w:t>Treasury Regulation 16A3 states:</w:t>
      </w:r>
    </w:p>
    <w:p w:rsidR="006D3AA1" w:rsidRPr="002C76C1" w:rsidRDefault="006D3AA1" w:rsidP="006D3AA1">
      <w:pPr>
        <w:pStyle w:val="ListParagraph"/>
        <w:tabs>
          <w:tab w:val="center" w:pos="709"/>
        </w:tabs>
        <w:autoSpaceDE w:val="0"/>
        <w:autoSpaceDN w:val="0"/>
        <w:adjustRightInd w:val="0"/>
        <w:ind w:left="540"/>
        <w:rPr>
          <w:rFonts w:ascii="Arial" w:hAnsi="Arial" w:cs="Arial"/>
          <w:sz w:val="22"/>
          <w:szCs w:val="22"/>
        </w:rPr>
      </w:pPr>
    </w:p>
    <w:p w:rsidR="006D3AA1" w:rsidRPr="002C76C1" w:rsidRDefault="006D3AA1" w:rsidP="006D3AA1">
      <w:pPr>
        <w:pStyle w:val="NormalWeb"/>
        <w:tabs>
          <w:tab w:val="center" w:pos="709"/>
        </w:tabs>
        <w:ind w:firstLine="360"/>
        <w:rPr>
          <w:rFonts w:ascii="Arial" w:hAnsi="Arial" w:cs="Arial"/>
          <w:bCs/>
          <w:i/>
          <w:sz w:val="22"/>
          <w:szCs w:val="22"/>
          <w:lang w:val="en-ZA" w:eastAsia="en-ZA"/>
        </w:rPr>
      </w:pPr>
      <w:r>
        <w:rPr>
          <w:rFonts w:ascii="Arial" w:hAnsi="Arial" w:cs="Arial"/>
          <w:bCs/>
          <w:i/>
          <w:sz w:val="22"/>
          <w:szCs w:val="22"/>
          <w:lang w:val="en-ZA" w:eastAsia="en-ZA"/>
        </w:rPr>
        <w:tab/>
      </w:r>
      <w:r>
        <w:rPr>
          <w:rFonts w:ascii="Arial" w:hAnsi="Arial" w:cs="Arial"/>
          <w:bCs/>
          <w:i/>
          <w:sz w:val="22"/>
          <w:szCs w:val="22"/>
          <w:lang w:val="en-ZA" w:eastAsia="en-ZA"/>
        </w:rPr>
        <w:tab/>
        <w:t>“16A3.1</w:t>
      </w:r>
      <w:r w:rsidRPr="002C76C1">
        <w:rPr>
          <w:rFonts w:ascii="Arial" w:hAnsi="Arial" w:cs="Arial"/>
          <w:bCs/>
          <w:i/>
          <w:sz w:val="22"/>
          <w:szCs w:val="22"/>
          <w:lang w:val="en-ZA" w:eastAsia="en-ZA"/>
        </w:rPr>
        <w:t xml:space="preserve">The accounting officer or accounting authority of an institution to which </w:t>
      </w:r>
      <w:r w:rsidRPr="002C76C1">
        <w:rPr>
          <w:rFonts w:ascii="Arial" w:hAnsi="Arial" w:cs="Arial"/>
          <w:bCs/>
          <w:i/>
          <w:sz w:val="22"/>
          <w:szCs w:val="22"/>
          <w:lang w:val="en-ZA" w:eastAsia="en-ZA"/>
        </w:rPr>
        <w:tab/>
      </w:r>
      <w:r w:rsidRPr="002C76C1">
        <w:rPr>
          <w:rFonts w:ascii="Arial" w:hAnsi="Arial" w:cs="Arial"/>
          <w:bCs/>
          <w:i/>
          <w:sz w:val="22"/>
          <w:szCs w:val="22"/>
          <w:lang w:val="en-ZA" w:eastAsia="en-ZA"/>
        </w:rPr>
        <w:tab/>
      </w:r>
      <w:r w:rsidRPr="002C76C1">
        <w:rPr>
          <w:rFonts w:ascii="Arial" w:hAnsi="Arial" w:cs="Arial"/>
          <w:bCs/>
          <w:i/>
          <w:sz w:val="22"/>
          <w:szCs w:val="22"/>
          <w:lang w:val="en-ZA" w:eastAsia="en-ZA"/>
        </w:rPr>
        <w:tab/>
      </w:r>
      <w:r>
        <w:rPr>
          <w:rFonts w:ascii="Arial" w:hAnsi="Arial" w:cs="Arial"/>
          <w:bCs/>
          <w:i/>
          <w:sz w:val="22"/>
          <w:szCs w:val="22"/>
          <w:lang w:val="en-ZA" w:eastAsia="en-ZA"/>
        </w:rPr>
        <w:tab/>
      </w:r>
      <w:r w:rsidRPr="002C76C1">
        <w:rPr>
          <w:rFonts w:ascii="Arial" w:hAnsi="Arial" w:cs="Arial"/>
          <w:bCs/>
          <w:i/>
          <w:sz w:val="22"/>
          <w:szCs w:val="22"/>
          <w:lang w:val="en-ZA" w:eastAsia="en-ZA"/>
        </w:rPr>
        <w:t xml:space="preserve">these regulations apply must develop and implement an effective and </w:t>
      </w:r>
      <w:r w:rsidRPr="002C76C1">
        <w:rPr>
          <w:rFonts w:ascii="Arial" w:hAnsi="Arial" w:cs="Arial"/>
          <w:bCs/>
          <w:i/>
          <w:sz w:val="22"/>
          <w:szCs w:val="22"/>
          <w:lang w:val="en-ZA" w:eastAsia="en-ZA"/>
        </w:rPr>
        <w:tab/>
      </w:r>
      <w:r w:rsidRPr="002C76C1">
        <w:rPr>
          <w:rFonts w:ascii="Arial" w:hAnsi="Arial" w:cs="Arial"/>
          <w:bCs/>
          <w:i/>
          <w:sz w:val="22"/>
          <w:szCs w:val="22"/>
          <w:lang w:val="en-ZA" w:eastAsia="en-ZA"/>
        </w:rPr>
        <w:tab/>
      </w:r>
      <w:r w:rsidRPr="002C76C1">
        <w:rPr>
          <w:rFonts w:ascii="Arial" w:hAnsi="Arial" w:cs="Arial"/>
          <w:bCs/>
          <w:i/>
          <w:sz w:val="22"/>
          <w:szCs w:val="22"/>
          <w:lang w:val="en-ZA" w:eastAsia="en-ZA"/>
        </w:rPr>
        <w:tab/>
      </w:r>
      <w:r>
        <w:rPr>
          <w:rFonts w:ascii="Arial" w:hAnsi="Arial" w:cs="Arial"/>
          <w:bCs/>
          <w:i/>
          <w:sz w:val="22"/>
          <w:szCs w:val="22"/>
          <w:lang w:val="en-ZA" w:eastAsia="en-ZA"/>
        </w:rPr>
        <w:tab/>
      </w:r>
      <w:r>
        <w:rPr>
          <w:rFonts w:ascii="Arial" w:hAnsi="Arial" w:cs="Arial"/>
          <w:bCs/>
          <w:i/>
          <w:sz w:val="22"/>
          <w:szCs w:val="22"/>
          <w:lang w:val="en-ZA" w:eastAsia="en-ZA"/>
        </w:rPr>
        <w:tab/>
      </w:r>
      <w:r w:rsidRPr="002C76C1">
        <w:rPr>
          <w:rFonts w:ascii="Arial" w:hAnsi="Arial" w:cs="Arial"/>
          <w:bCs/>
          <w:i/>
          <w:sz w:val="22"/>
          <w:szCs w:val="22"/>
          <w:lang w:val="en-ZA" w:eastAsia="en-ZA"/>
        </w:rPr>
        <w:t>efficient supply chain manager system in his or her institution for-</w:t>
      </w:r>
    </w:p>
    <w:p w:rsidR="006D3AA1" w:rsidRPr="002C76C1" w:rsidRDefault="006D3AA1" w:rsidP="006D3AA1">
      <w:pPr>
        <w:pStyle w:val="NormalWeb"/>
        <w:widowControl/>
        <w:numPr>
          <w:ilvl w:val="0"/>
          <w:numId w:val="24"/>
        </w:numPr>
        <w:tabs>
          <w:tab w:val="center" w:pos="709"/>
        </w:tabs>
        <w:ind w:left="1710" w:hanging="270"/>
        <w:rPr>
          <w:rFonts w:ascii="Arial" w:hAnsi="Arial" w:cs="Arial"/>
          <w:i/>
          <w:iCs/>
          <w:color w:val="000000"/>
          <w:sz w:val="22"/>
          <w:szCs w:val="22"/>
          <w:lang w:val="en-GB"/>
        </w:rPr>
      </w:pPr>
      <w:r w:rsidRPr="002C76C1">
        <w:rPr>
          <w:rFonts w:ascii="Arial" w:hAnsi="Arial" w:cs="Arial"/>
          <w:i/>
          <w:iCs/>
          <w:color w:val="000000"/>
          <w:sz w:val="22"/>
          <w:szCs w:val="22"/>
          <w:lang w:val="en-GB"/>
        </w:rPr>
        <w:t xml:space="preserve"> the acquisition of goods and services; </w:t>
      </w:r>
    </w:p>
    <w:p w:rsidR="006D3AA1" w:rsidRPr="002C76C1" w:rsidRDefault="006D3AA1" w:rsidP="006D3AA1">
      <w:pPr>
        <w:pStyle w:val="NormalWeb"/>
        <w:tabs>
          <w:tab w:val="center" w:pos="709"/>
        </w:tabs>
        <w:ind w:left="2520"/>
        <w:rPr>
          <w:rFonts w:ascii="Arial" w:hAnsi="Arial" w:cs="Arial"/>
          <w:i/>
          <w:iCs/>
          <w:color w:val="000000"/>
          <w:sz w:val="22"/>
          <w:szCs w:val="22"/>
          <w:lang w:val="en-GB"/>
        </w:rPr>
      </w:pPr>
    </w:p>
    <w:p w:rsidR="006D3AA1" w:rsidRPr="002C76C1" w:rsidRDefault="006D3AA1" w:rsidP="006D3AA1">
      <w:pPr>
        <w:pStyle w:val="NormalWeb"/>
        <w:tabs>
          <w:tab w:val="center" w:pos="709"/>
        </w:tabs>
        <w:ind w:firstLine="450"/>
        <w:rPr>
          <w:rFonts w:ascii="Arial" w:hAnsi="Arial" w:cs="Arial"/>
          <w:color w:val="000000"/>
          <w:sz w:val="22"/>
          <w:szCs w:val="22"/>
        </w:rPr>
      </w:pPr>
      <w:r>
        <w:rPr>
          <w:rFonts w:ascii="Arial" w:hAnsi="Arial" w:cs="Arial"/>
          <w:i/>
          <w:iCs/>
          <w:color w:val="000000"/>
          <w:sz w:val="22"/>
          <w:szCs w:val="22"/>
          <w:lang w:val="en-GB"/>
        </w:rPr>
        <w:tab/>
      </w:r>
      <w:r>
        <w:rPr>
          <w:rFonts w:ascii="Arial" w:hAnsi="Arial" w:cs="Arial"/>
          <w:i/>
          <w:iCs/>
          <w:color w:val="000000"/>
          <w:sz w:val="22"/>
          <w:szCs w:val="22"/>
          <w:lang w:val="en-GB"/>
        </w:rPr>
        <w:tab/>
      </w:r>
      <w:r w:rsidRPr="002C76C1">
        <w:rPr>
          <w:rFonts w:ascii="Arial" w:hAnsi="Arial" w:cs="Arial"/>
          <w:i/>
          <w:iCs/>
          <w:color w:val="000000"/>
          <w:sz w:val="22"/>
          <w:szCs w:val="22"/>
          <w:lang w:val="en-GB"/>
        </w:rPr>
        <w:t>16A3.2</w:t>
      </w:r>
      <w:r w:rsidRPr="002C76C1">
        <w:rPr>
          <w:rFonts w:ascii="Arial" w:hAnsi="Arial" w:cs="Arial"/>
          <w:i/>
          <w:iCs/>
          <w:color w:val="000000"/>
          <w:sz w:val="22"/>
          <w:szCs w:val="22"/>
          <w:lang w:val="en-GB"/>
        </w:rPr>
        <w:tab/>
        <w:t xml:space="preserve">A supply chain management system referred to in paragraph 16A3.1 </w:t>
      </w:r>
      <w:r w:rsidRPr="002C76C1">
        <w:rPr>
          <w:rFonts w:ascii="Arial" w:hAnsi="Arial" w:cs="Arial"/>
          <w:i/>
          <w:iCs/>
          <w:color w:val="000000"/>
          <w:sz w:val="22"/>
          <w:szCs w:val="22"/>
          <w:lang w:val="en-GB"/>
        </w:rPr>
        <w:tab/>
      </w:r>
      <w:r w:rsidRPr="002C76C1">
        <w:rPr>
          <w:rFonts w:ascii="Arial" w:hAnsi="Arial" w:cs="Arial"/>
          <w:i/>
          <w:iCs/>
          <w:color w:val="000000"/>
          <w:sz w:val="22"/>
          <w:szCs w:val="22"/>
          <w:lang w:val="en-GB"/>
        </w:rPr>
        <w:tab/>
      </w:r>
      <w:r>
        <w:rPr>
          <w:rFonts w:ascii="Arial" w:hAnsi="Arial" w:cs="Arial"/>
          <w:i/>
          <w:iCs/>
          <w:color w:val="000000"/>
          <w:sz w:val="22"/>
          <w:szCs w:val="22"/>
          <w:lang w:val="en-GB"/>
        </w:rPr>
        <w:tab/>
      </w:r>
      <w:r w:rsidRPr="002C76C1">
        <w:rPr>
          <w:rFonts w:ascii="Arial" w:hAnsi="Arial" w:cs="Arial"/>
          <w:i/>
          <w:iCs/>
          <w:color w:val="000000"/>
          <w:sz w:val="22"/>
          <w:szCs w:val="22"/>
          <w:lang w:val="en-GB"/>
        </w:rPr>
        <w:tab/>
        <w:t>must be fair, equitable, transparent, competitive and cost effective”</w:t>
      </w:r>
    </w:p>
    <w:p w:rsidR="006D3AA1" w:rsidRPr="002C76C1" w:rsidRDefault="006D3AA1" w:rsidP="006D3AA1">
      <w:pPr>
        <w:pStyle w:val="ListParagraph"/>
        <w:tabs>
          <w:tab w:val="center" w:pos="709"/>
        </w:tabs>
        <w:autoSpaceDE w:val="0"/>
        <w:autoSpaceDN w:val="0"/>
        <w:adjustRightInd w:val="0"/>
        <w:ind w:left="540"/>
        <w:rPr>
          <w:rFonts w:ascii="Arial" w:hAnsi="Arial" w:cs="Arial"/>
          <w:sz w:val="22"/>
          <w:szCs w:val="22"/>
        </w:rPr>
      </w:pPr>
    </w:p>
    <w:p w:rsidR="006D3AA1" w:rsidRPr="00C95D6B" w:rsidRDefault="006D3AA1" w:rsidP="006D3AA1">
      <w:pPr>
        <w:tabs>
          <w:tab w:val="center" w:pos="709"/>
        </w:tabs>
        <w:autoSpaceDE w:val="0"/>
        <w:autoSpaceDN w:val="0"/>
        <w:adjustRightInd w:val="0"/>
        <w:rPr>
          <w:sz w:val="22"/>
          <w:szCs w:val="22"/>
        </w:rPr>
      </w:pPr>
      <w:r>
        <w:rPr>
          <w:sz w:val="22"/>
          <w:szCs w:val="22"/>
        </w:rPr>
        <w:t xml:space="preserve">c) </w:t>
      </w:r>
      <w:r w:rsidRPr="00C95D6B">
        <w:rPr>
          <w:sz w:val="22"/>
          <w:szCs w:val="22"/>
        </w:rPr>
        <w:t>Practice note 8 of 2007/8 paragraphs 3.3.1 to 3.3.3:</w:t>
      </w:r>
    </w:p>
    <w:p w:rsidR="006D3AA1" w:rsidRPr="002C76C1" w:rsidRDefault="006D3AA1" w:rsidP="006D3AA1">
      <w:pPr>
        <w:pStyle w:val="ListParagraph"/>
        <w:tabs>
          <w:tab w:val="center" w:pos="709"/>
        </w:tabs>
        <w:autoSpaceDE w:val="0"/>
        <w:autoSpaceDN w:val="0"/>
        <w:adjustRightInd w:val="0"/>
        <w:ind w:left="540"/>
        <w:rPr>
          <w:rFonts w:ascii="Arial" w:hAnsi="Arial" w:cs="Arial"/>
          <w:sz w:val="22"/>
          <w:szCs w:val="22"/>
        </w:rPr>
      </w:pPr>
    </w:p>
    <w:p w:rsidR="006D3AA1" w:rsidRPr="002C76C1" w:rsidRDefault="006D3AA1" w:rsidP="006D3AA1">
      <w:pPr>
        <w:pStyle w:val="ListParagraph"/>
        <w:tabs>
          <w:tab w:val="center" w:pos="709"/>
        </w:tabs>
        <w:autoSpaceDE w:val="0"/>
        <w:autoSpaceDN w:val="0"/>
        <w:adjustRightInd w:val="0"/>
        <w:ind w:left="1440" w:hanging="900"/>
        <w:rPr>
          <w:rFonts w:ascii="Arial" w:hAnsi="Arial" w:cs="Arial"/>
          <w:i/>
          <w:iCs/>
          <w:sz w:val="22"/>
          <w:szCs w:val="22"/>
        </w:rPr>
      </w:pPr>
      <w:r w:rsidRPr="002C76C1">
        <w:rPr>
          <w:rFonts w:ascii="Arial" w:hAnsi="Arial" w:cs="Arial"/>
          <w:i/>
          <w:iCs/>
          <w:sz w:val="22"/>
          <w:szCs w:val="22"/>
        </w:rPr>
        <w:t>“3.3.1</w:t>
      </w:r>
      <w:r w:rsidRPr="002C76C1">
        <w:rPr>
          <w:rFonts w:ascii="Arial" w:hAnsi="Arial" w:cs="Arial"/>
          <w:i/>
          <w:iCs/>
          <w:sz w:val="22"/>
          <w:szCs w:val="22"/>
        </w:rPr>
        <w:tab/>
        <w:t>Accounting officers / authorities should invite and accept written price quotations for requirements up to an estimated value of R500 000 from as many suppliers as possible, that are registered on the list of prospective suppliers.</w:t>
      </w:r>
    </w:p>
    <w:p w:rsidR="006D3AA1" w:rsidRPr="002C76C1" w:rsidRDefault="006D3AA1" w:rsidP="006D3AA1">
      <w:pPr>
        <w:pStyle w:val="ListParagraph"/>
        <w:tabs>
          <w:tab w:val="center" w:pos="709"/>
        </w:tabs>
        <w:autoSpaceDE w:val="0"/>
        <w:autoSpaceDN w:val="0"/>
        <w:adjustRightInd w:val="0"/>
        <w:ind w:left="1440" w:hanging="900"/>
        <w:rPr>
          <w:rFonts w:ascii="Arial" w:hAnsi="Arial" w:cs="Arial"/>
          <w:i/>
          <w:iCs/>
          <w:sz w:val="22"/>
          <w:szCs w:val="22"/>
        </w:rPr>
      </w:pPr>
    </w:p>
    <w:p w:rsidR="006D3AA1" w:rsidRPr="002C76C1" w:rsidRDefault="006D3AA1" w:rsidP="006D3AA1">
      <w:pPr>
        <w:pStyle w:val="ListParagraph"/>
        <w:tabs>
          <w:tab w:val="center" w:pos="709"/>
        </w:tabs>
        <w:ind w:left="1440" w:hanging="900"/>
        <w:rPr>
          <w:rFonts w:ascii="Arial" w:hAnsi="Arial" w:cs="Arial"/>
          <w:i/>
          <w:iCs/>
          <w:sz w:val="22"/>
          <w:szCs w:val="22"/>
        </w:rPr>
      </w:pPr>
      <w:r w:rsidRPr="002C76C1">
        <w:rPr>
          <w:rFonts w:ascii="Arial" w:hAnsi="Arial" w:cs="Arial"/>
          <w:i/>
          <w:iCs/>
          <w:sz w:val="22"/>
          <w:szCs w:val="22"/>
        </w:rPr>
        <w:t>3.3.2</w:t>
      </w:r>
      <w:r w:rsidRPr="002C76C1">
        <w:rPr>
          <w:rFonts w:ascii="Arial" w:hAnsi="Arial" w:cs="Arial"/>
          <w:i/>
          <w:iCs/>
          <w:sz w:val="22"/>
          <w:szCs w:val="22"/>
        </w:rPr>
        <w:tab/>
        <w:t xml:space="preserve">Where no suitable suppliers are available from the list of prospective suppliers, written price quotations may be obtained from other possible suppliers. </w:t>
      </w:r>
    </w:p>
    <w:p w:rsidR="006D3AA1" w:rsidRPr="002C76C1" w:rsidRDefault="006D3AA1" w:rsidP="006D3AA1">
      <w:pPr>
        <w:pStyle w:val="ListParagraph"/>
        <w:tabs>
          <w:tab w:val="center" w:pos="709"/>
        </w:tabs>
        <w:ind w:left="1440" w:hanging="900"/>
        <w:rPr>
          <w:rFonts w:ascii="Arial" w:hAnsi="Arial" w:cs="Arial"/>
          <w:i/>
          <w:iCs/>
          <w:sz w:val="22"/>
          <w:szCs w:val="22"/>
        </w:rPr>
      </w:pPr>
    </w:p>
    <w:p w:rsidR="006D3AA1" w:rsidRPr="002C76C1" w:rsidRDefault="006D3AA1" w:rsidP="006D3AA1">
      <w:pPr>
        <w:pStyle w:val="NormalWeb"/>
        <w:tabs>
          <w:tab w:val="center" w:pos="709"/>
        </w:tabs>
        <w:ind w:left="1440" w:hanging="900"/>
        <w:rPr>
          <w:rFonts w:ascii="Arial" w:hAnsi="Arial" w:cs="Arial"/>
          <w:i/>
          <w:iCs/>
          <w:sz w:val="22"/>
          <w:szCs w:val="22"/>
        </w:rPr>
      </w:pPr>
      <w:r w:rsidRPr="002C76C1">
        <w:rPr>
          <w:rFonts w:ascii="Arial" w:hAnsi="Arial" w:cs="Arial"/>
          <w:i/>
          <w:iCs/>
          <w:sz w:val="22"/>
          <w:szCs w:val="22"/>
        </w:rPr>
        <w:t>3.3.3</w:t>
      </w:r>
      <w:r w:rsidRPr="002C76C1">
        <w:rPr>
          <w:rFonts w:ascii="Arial" w:hAnsi="Arial" w:cs="Arial"/>
          <w:i/>
          <w:iCs/>
          <w:sz w:val="22"/>
          <w:szCs w:val="22"/>
        </w:rPr>
        <w:tab/>
        <w:t>If it is not possible to obtain at least three (3) written price quotations, the reasons should be recorded and approved by the accounting officer / authority or his / her delegate”</w:t>
      </w:r>
    </w:p>
    <w:p w:rsidR="006D3AA1" w:rsidRPr="002C76C1" w:rsidRDefault="006D3AA1" w:rsidP="006D3AA1">
      <w:pPr>
        <w:pStyle w:val="NormalWeb"/>
        <w:tabs>
          <w:tab w:val="center" w:pos="709"/>
        </w:tabs>
        <w:rPr>
          <w:rFonts w:ascii="Arial" w:hAnsi="Arial" w:cs="Arial"/>
          <w:sz w:val="22"/>
          <w:szCs w:val="22"/>
          <w:lang w:val="en-ZA"/>
        </w:rPr>
      </w:pPr>
    </w:p>
    <w:p w:rsidR="006D3AA1" w:rsidRPr="002C76C1" w:rsidRDefault="006D3AA1" w:rsidP="006D3AA1">
      <w:pPr>
        <w:pStyle w:val="ListParagraph"/>
        <w:tabs>
          <w:tab w:val="left" w:pos="180"/>
          <w:tab w:val="left" w:pos="360"/>
          <w:tab w:val="left" w:pos="540"/>
          <w:tab w:val="center" w:pos="709"/>
        </w:tabs>
        <w:autoSpaceDE w:val="0"/>
        <w:autoSpaceDN w:val="0"/>
        <w:adjustRightInd w:val="0"/>
        <w:ind w:left="0"/>
        <w:jc w:val="both"/>
        <w:rPr>
          <w:rFonts w:ascii="Arial" w:hAnsi="Arial" w:cs="Arial"/>
          <w:iCs/>
          <w:sz w:val="22"/>
          <w:szCs w:val="22"/>
        </w:rPr>
      </w:pPr>
      <w:r w:rsidRPr="002C76C1">
        <w:rPr>
          <w:rFonts w:ascii="Arial" w:hAnsi="Arial" w:cs="Arial"/>
          <w:iCs/>
          <w:sz w:val="22"/>
          <w:szCs w:val="22"/>
        </w:rPr>
        <w:t>d</w:t>
      </w:r>
      <w:r w:rsidRPr="002C76C1">
        <w:rPr>
          <w:rFonts w:ascii="Arial" w:hAnsi="Arial" w:cs="Arial"/>
          <w:i/>
          <w:iCs/>
          <w:sz w:val="22"/>
          <w:szCs w:val="22"/>
        </w:rPr>
        <w:t xml:space="preserve">) </w:t>
      </w:r>
      <w:r w:rsidRPr="002C76C1">
        <w:rPr>
          <w:rFonts w:ascii="Arial" w:hAnsi="Arial" w:cs="Arial"/>
          <w:iCs/>
          <w:sz w:val="22"/>
          <w:szCs w:val="22"/>
        </w:rPr>
        <w:t>Supply chain management policy paragraph 49 states:</w:t>
      </w:r>
    </w:p>
    <w:p w:rsidR="006D3AA1" w:rsidRPr="002C76C1" w:rsidRDefault="006D3AA1" w:rsidP="006D3AA1">
      <w:pPr>
        <w:pStyle w:val="ListParagraph"/>
        <w:tabs>
          <w:tab w:val="left" w:pos="180"/>
          <w:tab w:val="left" w:pos="360"/>
          <w:tab w:val="left" w:pos="540"/>
          <w:tab w:val="center" w:pos="709"/>
        </w:tabs>
        <w:autoSpaceDE w:val="0"/>
        <w:autoSpaceDN w:val="0"/>
        <w:adjustRightInd w:val="0"/>
        <w:ind w:left="0"/>
        <w:jc w:val="both"/>
        <w:rPr>
          <w:rFonts w:ascii="Arial" w:hAnsi="Arial" w:cs="Arial"/>
          <w:i/>
          <w:iCs/>
          <w:sz w:val="22"/>
          <w:szCs w:val="22"/>
        </w:rPr>
      </w:pPr>
    </w:p>
    <w:p w:rsidR="006D3AA1" w:rsidRPr="002C76C1" w:rsidRDefault="006D3AA1" w:rsidP="006D3AA1">
      <w:pPr>
        <w:pStyle w:val="NormalWeb"/>
        <w:tabs>
          <w:tab w:val="center" w:pos="709"/>
        </w:tabs>
        <w:ind w:left="270"/>
        <w:rPr>
          <w:rFonts w:ascii="Arial" w:hAnsi="Arial" w:cs="Arial"/>
          <w:i/>
          <w:iCs/>
          <w:color w:val="000000"/>
          <w:sz w:val="22"/>
          <w:szCs w:val="22"/>
          <w:lang w:val="en-ZA" w:eastAsia="en-ZA"/>
        </w:rPr>
      </w:pPr>
      <w:r w:rsidRPr="002C76C1">
        <w:rPr>
          <w:rFonts w:ascii="Arial" w:hAnsi="Arial" w:cs="Arial"/>
          <w:i/>
          <w:iCs/>
          <w:color w:val="000000"/>
          <w:sz w:val="22"/>
          <w:szCs w:val="22"/>
          <w:lang w:val="en-ZA" w:eastAsia="en-ZA"/>
        </w:rPr>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 Suppliers to be registered on the Departments supplier register include consultants, professional and specialist service providers, and general goods and service providers.”</w:t>
      </w:r>
    </w:p>
    <w:p w:rsidR="006D3AA1" w:rsidRPr="002C76C1" w:rsidRDefault="006D3AA1" w:rsidP="006D3AA1">
      <w:pPr>
        <w:pStyle w:val="NormalWeb"/>
        <w:tabs>
          <w:tab w:val="center" w:pos="709"/>
        </w:tabs>
        <w:ind w:left="270"/>
        <w:rPr>
          <w:rFonts w:ascii="Arial" w:hAnsi="Arial" w:cs="Arial"/>
          <w:sz w:val="22"/>
          <w:szCs w:val="22"/>
          <w:lang w:val="en-ZA"/>
        </w:rPr>
      </w:pPr>
    </w:p>
    <w:p w:rsidR="006D3AA1" w:rsidRPr="002C76C1" w:rsidRDefault="006D3AA1" w:rsidP="006D3AA1">
      <w:pPr>
        <w:pStyle w:val="NormalWeb"/>
        <w:tabs>
          <w:tab w:val="center" w:pos="709"/>
        </w:tabs>
        <w:rPr>
          <w:rFonts w:ascii="Arial" w:hAnsi="Arial" w:cs="Arial"/>
          <w:sz w:val="22"/>
          <w:szCs w:val="22"/>
          <w:lang w:val="en-ZA"/>
        </w:rPr>
      </w:pPr>
      <w:r w:rsidRPr="002C76C1">
        <w:rPr>
          <w:rFonts w:ascii="Arial" w:hAnsi="Arial" w:cs="Arial"/>
          <w:sz w:val="22"/>
          <w:szCs w:val="22"/>
          <w:lang w:val="en-ZA"/>
        </w:rPr>
        <w:t>The deviations listed below relate to the procurement of furniture from Senex Interiors (Pty) Ltd. Please see the table below for information on the payment selected for testing:</w:t>
      </w:r>
    </w:p>
    <w:p w:rsidR="006D3AA1" w:rsidRPr="002C76C1" w:rsidRDefault="006D3AA1" w:rsidP="006D3AA1">
      <w:pPr>
        <w:pStyle w:val="NormalWeb"/>
        <w:tabs>
          <w:tab w:val="center" w:pos="709"/>
          <w:tab w:val="left" w:pos="1920"/>
        </w:tabs>
        <w:rPr>
          <w:rFonts w:ascii="Arial" w:hAnsi="Arial" w:cs="Arial"/>
          <w:sz w:val="22"/>
          <w:szCs w:val="22"/>
          <w:lang w:val="en-ZA"/>
        </w:rPr>
      </w:pPr>
      <w:r w:rsidRPr="002C76C1">
        <w:rPr>
          <w:rFonts w:ascii="Arial" w:hAnsi="Arial" w:cs="Arial"/>
          <w:sz w:val="22"/>
          <w:szCs w:val="22"/>
          <w:lang w:val="en-ZA"/>
        </w:rPr>
        <w:tab/>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1"/>
        <w:gridCol w:w="1313"/>
        <w:gridCol w:w="1273"/>
        <w:gridCol w:w="1273"/>
        <w:gridCol w:w="1240"/>
      </w:tblGrid>
      <w:tr w:rsidR="006D3AA1" w:rsidRPr="00C95D6B" w:rsidTr="00D90C13">
        <w:trPr>
          <w:trHeight w:val="259"/>
        </w:trPr>
        <w:tc>
          <w:tcPr>
            <w:tcW w:w="3541" w:type="dxa"/>
            <w:shd w:val="clear" w:color="auto" w:fill="D9D9D9" w:themeFill="background1" w:themeFillShade="D9"/>
            <w:noWrap/>
            <w:vAlign w:val="bottom"/>
          </w:tcPr>
          <w:p w:rsidR="006D3AA1" w:rsidRPr="00C95D6B" w:rsidRDefault="006D3AA1" w:rsidP="00D90C13">
            <w:pPr>
              <w:tabs>
                <w:tab w:val="center" w:pos="709"/>
              </w:tabs>
              <w:rPr>
                <w:b/>
                <w:bCs/>
                <w:color w:val="000000"/>
                <w:sz w:val="18"/>
                <w:szCs w:val="18"/>
                <w:lang w:eastAsia="en-ZA"/>
              </w:rPr>
            </w:pPr>
            <w:r w:rsidRPr="00C95D6B">
              <w:rPr>
                <w:b/>
                <w:bCs/>
                <w:color w:val="000000"/>
                <w:sz w:val="18"/>
                <w:szCs w:val="18"/>
                <w:lang w:eastAsia="en-ZA"/>
              </w:rPr>
              <w:t>CLASSIFICATION OF ITEMS PURCHASED SELECTED FOR TESTING</w:t>
            </w:r>
          </w:p>
        </w:tc>
        <w:tc>
          <w:tcPr>
            <w:tcW w:w="1313" w:type="dxa"/>
            <w:shd w:val="clear" w:color="auto" w:fill="D9D9D9" w:themeFill="background1" w:themeFillShade="D9"/>
            <w:vAlign w:val="bottom"/>
          </w:tcPr>
          <w:p w:rsidR="006D3AA1" w:rsidRPr="00C95D6B" w:rsidRDefault="006D3AA1" w:rsidP="00D90C13">
            <w:pPr>
              <w:tabs>
                <w:tab w:val="center" w:pos="709"/>
              </w:tabs>
              <w:rPr>
                <w:b/>
                <w:bCs/>
                <w:color w:val="000000"/>
                <w:sz w:val="18"/>
                <w:szCs w:val="18"/>
                <w:lang w:eastAsia="en-ZA"/>
              </w:rPr>
            </w:pPr>
            <w:r w:rsidRPr="00C95D6B">
              <w:rPr>
                <w:b/>
                <w:bCs/>
                <w:color w:val="000000"/>
                <w:sz w:val="18"/>
                <w:szCs w:val="18"/>
                <w:lang w:eastAsia="en-ZA"/>
              </w:rPr>
              <w:t>BATCH NUMBER</w:t>
            </w:r>
          </w:p>
        </w:tc>
        <w:tc>
          <w:tcPr>
            <w:tcW w:w="1273" w:type="dxa"/>
            <w:shd w:val="clear" w:color="auto" w:fill="D9D9D9" w:themeFill="background1" w:themeFillShade="D9"/>
            <w:vAlign w:val="bottom"/>
          </w:tcPr>
          <w:p w:rsidR="006D3AA1" w:rsidRPr="00C95D6B" w:rsidRDefault="006D3AA1" w:rsidP="00D90C13">
            <w:pPr>
              <w:tabs>
                <w:tab w:val="center" w:pos="709"/>
              </w:tabs>
              <w:rPr>
                <w:b/>
                <w:bCs/>
                <w:color w:val="000000"/>
                <w:sz w:val="18"/>
                <w:szCs w:val="18"/>
                <w:lang w:eastAsia="en-ZA"/>
              </w:rPr>
            </w:pPr>
            <w:r w:rsidRPr="00C95D6B">
              <w:rPr>
                <w:b/>
                <w:bCs/>
                <w:color w:val="000000"/>
                <w:sz w:val="18"/>
                <w:szCs w:val="18"/>
                <w:lang w:eastAsia="en-ZA"/>
              </w:rPr>
              <w:t>DATE</w:t>
            </w:r>
          </w:p>
        </w:tc>
        <w:tc>
          <w:tcPr>
            <w:tcW w:w="1273" w:type="dxa"/>
            <w:shd w:val="clear" w:color="auto" w:fill="D9D9D9" w:themeFill="background1" w:themeFillShade="D9"/>
          </w:tcPr>
          <w:p w:rsidR="006D3AA1" w:rsidRPr="00C95D6B" w:rsidRDefault="006D3AA1" w:rsidP="00D90C13">
            <w:pPr>
              <w:tabs>
                <w:tab w:val="center" w:pos="709"/>
              </w:tabs>
              <w:rPr>
                <w:b/>
                <w:bCs/>
                <w:color w:val="000000"/>
                <w:sz w:val="18"/>
                <w:szCs w:val="18"/>
                <w:lang w:eastAsia="en-ZA"/>
              </w:rPr>
            </w:pPr>
            <w:r w:rsidRPr="00C95D6B">
              <w:rPr>
                <w:b/>
                <w:bCs/>
                <w:color w:val="000000"/>
                <w:sz w:val="18"/>
                <w:szCs w:val="18"/>
                <w:lang w:eastAsia="en-ZA"/>
              </w:rPr>
              <w:t>TOTAL VALUE OF AWARD</w:t>
            </w:r>
          </w:p>
        </w:tc>
        <w:tc>
          <w:tcPr>
            <w:tcW w:w="1240" w:type="dxa"/>
            <w:shd w:val="clear" w:color="auto" w:fill="D9D9D9" w:themeFill="background1" w:themeFillShade="D9"/>
            <w:vAlign w:val="bottom"/>
          </w:tcPr>
          <w:p w:rsidR="006D3AA1" w:rsidRPr="00C95D6B" w:rsidRDefault="006D3AA1" w:rsidP="00D90C13">
            <w:pPr>
              <w:tabs>
                <w:tab w:val="center" w:pos="709"/>
              </w:tabs>
              <w:jc w:val="right"/>
              <w:rPr>
                <w:b/>
                <w:bCs/>
                <w:color w:val="000000"/>
                <w:sz w:val="18"/>
                <w:szCs w:val="18"/>
                <w:lang w:eastAsia="en-ZA"/>
              </w:rPr>
            </w:pPr>
            <w:r w:rsidRPr="00C95D6B">
              <w:rPr>
                <w:b/>
                <w:bCs/>
                <w:color w:val="000000"/>
                <w:sz w:val="18"/>
                <w:szCs w:val="18"/>
                <w:lang w:eastAsia="en-ZA"/>
              </w:rPr>
              <w:t>R</w:t>
            </w:r>
          </w:p>
        </w:tc>
      </w:tr>
      <w:tr w:rsidR="006D3AA1" w:rsidRPr="00C95D6B" w:rsidTr="00D90C13">
        <w:trPr>
          <w:trHeight w:val="558"/>
        </w:trPr>
        <w:tc>
          <w:tcPr>
            <w:tcW w:w="3541" w:type="dxa"/>
            <w:noWrap/>
            <w:vAlign w:val="bottom"/>
          </w:tcPr>
          <w:p w:rsidR="006D3AA1" w:rsidRPr="00C95D6B" w:rsidRDefault="006D3AA1" w:rsidP="00D90C13">
            <w:pPr>
              <w:tabs>
                <w:tab w:val="center" w:pos="709"/>
              </w:tabs>
              <w:outlineLvl w:val="0"/>
              <w:rPr>
                <w:sz w:val="18"/>
                <w:szCs w:val="18"/>
              </w:rPr>
            </w:pPr>
            <w:r w:rsidRPr="00C95D6B">
              <w:rPr>
                <w:sz w:val="18"/>
                <w:szCs w:val="18"/>
              </w:rPr>
              <w:t>DOMESTIC FURNITURE</w:t>
            </w:r>
          </w:p>
        </w:tc>
        <w:tc>
          <w:tcPr>
            <w:tcW w:w="1313" w:type="dxa"/>
            <w:vMerge w:val="restart"/>
            <w:vAlign w:val="bottom"/>
          </w:tcPr>
          <w:p w:rsidR="006D3AA1" w:rsidRPr="00C95D6B" w:rsidRDefault="006D3AA1" w:rsidP="00D90C13">
            <w:pPr>
              <w:tabs>
                <w:tab w:val="center" w:pos="709"/>
              </w:tabs>
              <w:rPr>
                <w:color w:val="000000"/>
                <w:sz w:val="18"/>
                <w:szCs w:val="18"/>
                <w:lang w:eastAsia="en-ZA"/>
              </w:rPr>
            </w:pPr>
            <w:r w:rsidRPr="00C95D6B">
              <w:rPr>
                <w:color w:val="000000"/>
                <w:sz w:val="18"/>
                <w:szCs w:val="18"/>
                <w:lang w:eastAsia="en-ZA"/>
              </w:rPr>
              <w:t>168091</w:t>
            </w:r>
          </w:p>
        </w:tc>
        <w:tc>
          <w:tcPr>
            <w:tcW w:w="1273" w:type="dxa"/>
            <w:vMerge w:val="restart"/>
            <w:vAlign w:val="bottom"/>
          </w:tcPr>
          <w:p w:rsidR="006D3AA1" w:rsidRPr="00C95D6B" w:rsidRDefault="006D3AA1" w:rsidP="00D90C13">
            <w:pPr>
              <w:tabs>
                <w:tab w:val="center" w:pos="709"/>
              </w:tabs>
              <w:rPr>
                <w:sz w:val="18"/>
                <w:szCs w:val="18"/>
              </w:rPr>
            </w:pPr>
          </w:p>
          <w:p w:rsidR="006D3AA1" w:rsidRPr="00C95D6B" w:rsidRDefault="006D3AA1" w:rsidP="00D90C13">
            <w:pPr>
              <w:tabs>
                <w:tab w:val="center" w:pos="709"/>
              </w:tabs>
              <w:rPr>
                <w:sz w:val="18"/>
                <w:szCs w:val="18"/>
              </w:rPr>
            </w:pPr>
            <w:r w:rsidRPr="00C95D6B">
              <w:rPr>
                <w:sz w:val="18"/>
                <w:szCs w:val="18"/>
              </w:rPr>
              <w:t>2011/09/23</w:t>
            </w:r>
          </w:p>
        </w:tc>
        <w:tc>
          <w:tcPr>
            <w:tcW w:w="1273" w:type="dxa"/>
            <w:vMerge w:val="restart"/>
            <w:vAlign w:val="bottom"/>
          </w:tcPr>
          <w:p w:rsidR="006D3AA1" w:rsidRPr="00C95D6B" w:rsidRDefault="006D3AA1" w:rsidP="00D90C13">
            <w:pPr>
              <w:tabs>
                <w:tab w:val="center" w:pos="709"/>
              </w:tabs>
              <w:jc w:val="right"/>
              <w:rPr>
                <w:color w:val="000000"/>
                <w:sz w:val="18"/>
                <w:szCs w:val="18"/>
                <w:lang w:eastAsia="en-ZA"/>
              </w:rPr>
            </w:pPr>
            <w:r w:rsidRPr="00C95D6B">
              <w:rPr>
                <w:color w:val="000000"/>
                <w:sz w:val="18"/>
                <w:szCs w:val="18"/>
                <w:lang w:eastAsia="en-ZA"/>
              </w:rPr>
              <w:t>106 450,00</w:t>
            </w:r>
          </w:p>
        </w:tc>
        <w:tc>
          <w:tcPr>
            <w:tcW w:w="1240" w:type="dxa"/>
            <w:vAlign w:val="bottom"/>
          </w:tcPr>
          <w:p w:rsidR="006D3AA1" w:rsidRPr="00C95D6B" w:rsidRDefault="006D3AA1" w:rsidP="00D90C13">
            <w:pPr>
              <w:tabs>
                <w:tab w:val="center" w:pos="709"/>
              </w:tabs>
              <w:jc w:val="right"/>
              <w:rPr>
                <w:color w:val="000000"/>
                <w:sz w:val="18"/>
                <w:szCs w:val="18"/>
                <w:lang w:eastAsia="en-ZA"/>
              </w:rPr>
            </w:pPr>
            <w:r w:rsidRPr="00C95D6B">
              <w:rPr>
                <w:color w:val="000000"/>
                <w:sz w:val="18"/>
                <w:szCs w:val="18"/>
                <w:lang w:eastAsia="en-ZA"/>
              </w:rPr>
              <w:t>14 200,00</w:t>
            </w:r>
          </w:p>
        </w:tc>
      </w:tr>
      <w:tr w:rsidR="006D3AA1" w:rsidRPr="00C95D6B" w:rsidTr="00D90C13">
        <w:trPr>
          <w:trHeight w:val="558"/>
        </w:trPr>
        <w:tc>
          <w:tcPr>
            <w:tcW w:w="3541" w:type="dxa"/>
            <w:noWrap/>
            <w:vAlign w:val="bottom"/>
          </w:tcPr>
          <w:p w:rsidR="006D3AA1" w:rsidRPr="00C95D6B" w:rsidRDefault="006D3AA1" w:rsidP="00D90C13">
            <w:pPr>
              <w:tabs>
                <w:tab w:val="center" w:pos="709"/>
              </w:tabs>
              <w:outlineLvl w:val="0"/>
              <w:rPr>
                <w:sz w:val="18"/>
                <w:szCs w:val="18"/>
              </w:rPr>
            </w:pPr>
            <w:r w:rsidRPr="00C95D6B">
              <w:rPr>
                <w:sz w:val="18"/>
                <w:szCs w:val="18"/>
              </w:rPr>
              <w:t>F&amp;O/EQP&lt;R5000:DOMESTIC FURNITURE</w:t>
            </w:r>
          </w:p>
        </w:tc>
        <w:tc>
          <w:tcPr>
            <w:tcW w:w="1313" w:type="dxa"/>
            <w:vMerge/>
            <w:vAlign w:val="bottom"/>
          </w:tcPr>
          <w:p w:rsidR="006D3AA1" w:rsidRPr="00C95D6B" w:rsidRDefault="006D3AA1" w:rsidP="00D90C13">
            <w:pPr>
              <w:tabs>
                <w:tab w:val="center" w:pos="709"/>
              </w:tabs>
              <w:rPr>
                <w:color w:val="000000"/>
                <w:sz w:val="18"/>
                <w:szCs w:val="18"/>
                <w:lang w:eastAsia="en-ZA"/>
              </w:rPr>
            </w:pPr>
          </w:p>
        </w:tc>
        <w:tc>
          <w:tcPr>
            <w:tcW w:w="1273" w:type="dxa"/>
            <w:vMerge/>
            <w:vAlign w:val="bottom"/>
          </w:tcPr>
          <w:p w:rsidR="006D3AA1" w:rsidRPr="00C95D6B" w:rsidRDefault="006D3AA1" w:rsidP="00D90C13">
            <w:pPr>
              <w:tabs>
                <w:tab w:val="center" w:pos="709"/>
              </w:tabs>
              <w:rPr>
                <w:sz w:val="18"/>
                <w:szCs w:val="18"/>
              </w:rPr>
            </w:pPr>
          </w:p>
        </w:tc>
        <w:tc>
          <w:tcPr>
            <w:tcW w:w="1273" w:type="dxa"/>
            <w:vMerge/>
          </w:tcPr>
          <w:p w:rsidR="006D3AA1" w:rsidRPr="00C95D6B" w:rsidRDefault="006D3AA1" w:rsidP="00D90C13">
            <w:pPr>
              <w:tabs>
                <w:tab w:val="center" w:pos="709"/>
              </w:tabs>
              <w:rPr>
                <w:color w:val="000000"/>
                <w:sz w:val="18"/>
                <w:szCs w:val="18"/>
                <w:lang w:eastAsia="en-ZA"/>
              </w:rPr>
            </w:pPr>
          </w:p>
        </w:tc>
        <w:tc>
          <w:tcPr>
            <w:tcW w:w="1240" w:type="dxa"/>
            <w:vAlign w:val="bottom"/>
          </w:tcPr>
          <w:p w:rsidR="006D3AA1" w:rsidRPr="00C95D6B" w:rsidRDefault="006D3AA1" w:rsidP="00D90C13">
            <w:pPr>
              <w:tabs>
                <w:tab w:val="center" w:pos="709"/>
              </w:tabs>
              <w:jc w:val="right"/>
              <w:rPr>
                <w:color w:val="000000"/>
                <w:sz w:val="18"/>
                <w:szCs w:val="18"/>
                <w:lang w:eastAsia="en-ZA"/>
              </w:rPr>
            </w:pPr>
            <w:r w:rsidRPr="00C95D6B">
              <w:rPr>
                <w:color w:val="000000"/>
                <w:sz w:val="18"/>
                <w:szCs w:val="18"/>
                <w:lang w:eastAsia="en-ZA"/>
              </w:rPr>
              <w:t>10 170,00</w:t>
            </w:r>
          </w:p>
        </w:tc>
      </w:tr>
      <w:tr w:rsidR="006D3AA1" w:rsidRPr="00C95D6B" w:rsidTr="00D90C13">
        <w:trPr>
          <w:trHeight w:val="558"/>
        </w:trPr>
        <w:tc>
          <w:tcPr>
            <w:tcW w:w="3541" w:type="dxa"/>
            <w:noWrap/>
            <w:vAlign w:val="bottom"/>
          </w:tcPr>
          <w:p w:rsidR="006D3AA1" w:rsidRPr="00C95D6B" w:rsidRDefault="006D3AA1" w:rsidP="00D90C13">
            <w:pPr>
              <w:tabs>
                <w:tab w:val="center" w:pos="709"/>
              </w:tabs>
              <w:outlineLvl w:val="0"/>
              <w:rPr>
                <w:sz w:val="18"/>
                <w:szCs w:val="18"/>
              </w:rPr>
            </w:pPr>
            <w:r w:rsidRPr="00C95D6B">
              <w:rPr>
                <w:sz w:val="18"/>
                <w:szCs w:val="18"/>
              </w:rPr>
              <w:t>F&amp;O/EQP&lt;R5000:LINEN&amp;SOFT FURNISH</w:t>
            </w:r>
          </w:p>
        </w:tc>
        <w:tc>
          <w:tcPr>
            <w:tcW w:w="1313" w:type="dxa"/>
            <w:vMerge/>
            <w:vAlign w:val="bottom"/>
          </w:tcPr>
          <w:p w:rsidR="006D3AA1" w:rsidRPr="00C95D6B" w:rsidRDefault="006D3AA1" w:rsidP="00D90C13">
            <w:pPr>
              <w:tabs>
                <w:tab w:val="center" w:pos="709"/>
              </w:tabs>
              <w:rPr>
                <w:color w:val="000000"/>
                <w:sz w:val="18"/>
                <w:szCs w:val="18"/>
                <w:lang w:eastAsia="en-ZA"/>
              </w:rPr>
            </w:pPr>
          </w:p>
        </w:tc>
        <w:tc>
          <w:tcPr>
            <w:tcW w:w="1273" w:type="dxa"/>
            <w:vMerge/>
            <w:vAlign w:val="bottom"/>
          </w:tcPr>
          <w:p w:rsidR="006D3AA1" w:rsidRPr="00C95D6B" w:rsidRDefault="006D3AA1" w:rsidP="00D90C13">
            <w:pPr>
              <w:tabs>
                <w:tab w:val="center" w:pos="709"/>
              </w:tabs>
              <w:rPr>
                <w:sz w:val="18"/>
                <w:szCs w:val="18"/>
              </w:rPr>
            </w:pPr>
          </w:p>
        </w:tc>
        <w:tc>
          <w:tcPr>
            <w:tcW w:w="1273" w:type="dxa"/>
            <w:vMerge/>
          </w:tcPr>
          <w:p w:rsidR="006D3AA1" w:rsidRPr="00C95D6B" w:rsidRDefault="006D3AA1" w:rsidP="00D90C13">
            <w:pPr>
              <w:tabs>
                <w:tab w:val="center" w:pos="709"/>
              </w:tabs>
              <w:rPr>
                <w:color w:val="000000"/>
                <w:sz w:val="18"/>
                <w:szCs w:val="18"/>
                <w:lang w:eastAsia="en-ZA"/>
              </w:rPr>
            </w:pPr>
          </w:p>
        </w:tc>
        <w:tc>
          <w:tcPr>
            <w:tcW w:w="1240" w:type="dxa"/>
            <w:vAlign w:val="bottom"/>
          </w:tcPr>
          <w:p w:rsidR="006D3AA1" w:rsidRPr="00C95D6B" w:rsidRDefault="006D3AA1" w:rsidP="00D90C13">
            <w:pPr>
              <w:tabs>
                <w:tab w:val="center" w:pos="709"/>
              </w:tabs>
              <w:jc w:val="right"/>
              <w:rPr>
                <w:color w:val="000000"/>
                <w:sz w:val="18"/>
                <w:szCs w:val="18"/>
                <w:lang w:eastAsia="en-ZA"/>
              </w:rPr>
            </w:pPr>
            <w:r w:rsidRPr="00C95D6B">
              <w:rPr>
                <w:color w:val="000000"/>
                <w:sz w:val="18"/>
                <w:szCs w:val="18"/>
                <w:lang w:eastAsia="en-ZA"/>
              </w:rPr>
              <w:t>14 400,00</w:t>
            </w:r>
          </w:p>
        </w:tc>
      </w:tr>
    </w:tbl>
    <w:p w:rsidR="006D3AA1" w:rsidRPr="002C76C1" w:rsidRDefault="006D3AA1" w:rsidP="006D3AA1">
      <w:pPr>
        <w:tabs>
          <w:tab w:val="center" w:pos="709"/>
        </w:tabs>
        <w:spacing w:after="120"/>
        <w:jc w:val="center"/>
        <w:outlineLvl w:val="0"/>
        <w:rPr>
          <w:sz w:val="22"/>
          <w:szCs w:val="22"/>
        </w:rPr>
      </w:pPr>
    </w:p>
    <w:p w:rsidR="006D3AA1" w:rsidRPr="00C95D6B" w:rsidRDefault="006D3AA1" w:rsidP="006D3AA1">
      <w:pPr>
        <w:tabs>
          <w:tab w:val="center" w:pos="709"/>
        </w:tabs>
        <w:outlineLvl w:val="0"/>
        <w:rPr>
          <w:sz w:val="22"/>
          <w:szCs w:val="22"/>
        </w:rPr>
      </w:pPr>
      <w:r w:rsidRPr="00C95D6B">
        <w:rPr>
          <w:sz w:val="22"/>
          <w:szCs w:val="22"/>
        </w:rPr>
        <w:t>Contrary to the legislation listed above the department did not obtain and evaluate three written quotations as required by Practice Note 8. Quotations were requested from the services providers listed below. Only one other service provider, Ledor Creations, responded but later sent a letter stating that goods have been discontinued and no response was received from the rest of suppliers. The department therefore only obtained a quotation from Senex Interiors (Pty) Ltd.</w:t>
      </w:r>
    </w:p>
    <w:p w:rsidR="006D3AA1" w:rsidRPr="002C76C1" w:rsidRDefault="006D3AA1" w:rsidP="006D3AA1">
      <w:pPr>
        <w:pStyle w:val="ListParagraph"/>
        <w:tabs>
          <w:tab w:val="center" w:pos="709"/>
        </w:tabs>
        <w:outlineLvl w:val="0"/>
        <w:rPr>
          <w:rFonts w:ascii="Arial" w:hAnsi="Arial" w:cs="Arial"/>
          <w:sz w:val="22"/>
          <w:szCs w:val="22"/>
        </w:rPr>
      </w:pPr>
    </w:p>
    <w:p w:rsidR="006D3AA1" w:rsidRPr="002C76C1" w:rsidRDefault="006D3AA1" w:rsidP="006F5D2E">
      <w:pPr>
        <w:pStyle w:val="ListParagraph"/>
        <w:numPr>
          <w:ilvl w:val="0"/>
          <w:numId w:val="89"/>
        </w:numPr>
        <w:tabs>
          <w:tab w:val="center" w:pos="709"/>
        </w:tabs>
        <w:outlineLvl w:val="0"/>
        <w:rPr>
          <w:rFonts w:ascii="Arial" w:hAnsi="Arial" w:cs="Arial"/>
          <w:sz w:val="22"/>
          <w:szCs w:val="22"/>
        </w:rPr>
      </w:pPr>
      <w:r w:rsidRPr="002C76C1">
        <w:rPr>
          <w:rFonts w:ascii="Arial" w:hAnsi="Arial" w:cs="Arial"/>
          <w:sz w:val="22"/>
          <w:szCs w:val="22"/>
        </w:rPr>
        <w:t>Ledor Creations</w:t>
      </w:r>
    </w:p>
    <w:p w:rsidR="006D3AA1" w:rsidRPr="002C76C1" w:rsidRDefault="006D3AA1" w:rsidP="006F5D2E">
      <w:pPr>
        <w:pStyle w:val="ListParagraph"/>
        <w:numPr>
          <w:ilvl w:val="0"/>
          <w:numId w:val="89"/>
        </w:numPr>
        <w:tabs>
          <w:tab w:val="center" w:pos="709"/>
        </w:tabs>
        <w:outlineLvl w:val="0"/>
        <w:rPr>
          <w:rFonts w:ascii="Arial" w:hAnsi="Arial" w:cs="Arial"/>
          <w:sz w:val="22"/>
          <w:szCs w:val="22"/>
        </w:rPr>
      </w:pPr>
      <w:r w:rsidRPr="002C76C1">
        <w:rPr>
          <w:rFonts w:ascii="Arial" w:hAnsi="Arial" w:cs="Arial"/>
          <w:sz w:val="22"/>
          <w:szCs w:val="22"/>
        </w:rPr>
        <w:t>Legae la Batho</w:t>
      </w:r>
    </w:p>
    <w:p w:rsidR="006D3AA1" w:rsidRPr="002C76C1" w:rsidRDefault="006D3AA1" w:rsidP="006F5D2E">
      <w:pPr>
        <w:pStyle w:val="ListParagraph"/>
        <w:numPr>
          <w:ilvl w:val="0"/>
          <w:numId w:val="89"/>
        </w:numPr>
        <w:tabs>
          <w:tab w:val="center" w:pos="709"/>
        </w:tabs>
        <w:outlineLvl w:val="0"/>
        <w:rPr>
          <w:rFonts w:ascii="Arial" w:hAnsi="Arial" w:cs="Arial"/>
          <w:sz w:val="22"/>
          <w:szCs w:val="22"/>
        </w:rPr>
      </w:pPr>
      <w:r w:rsidRPr="002C76C1">
        <w:rPr>
          <w:rFonts w:ascii="Arial" w:hAnsi="Arial" w:cs="Arial"/>
          <w:sz w:val="22"/>
          <w:szCs w:val="22"/>
        </w:rPr>
        <w:t>Surface Design</w:t>
      </w:r>
    </w:p>
    <w:p w:rsidR="006D3AA1" w:rsidRPr="002C76C1" w:rsidRDefault="006D3AA1" w:rsidP="006F5D2E">
      <w:pPr>
        <w:pStyle w:val="ListParagraph"/>
        <w:numPr>
          <w:ilvl w:val="0"/>
          <w:numId w:val="89"/>
        </w:numPr>
        <w:tabs>
          <w:tab w:val="center" w:pos="709"/>
        </w:tabs>
        <w:outlineLvl w:val="0"/>
        <w:rPr>
          <w:rFonts w:ascii="Arial" w:hAnsi="Arial" w:cs="Arial"/>
          <w:sz w:val="22"/>
          <w:szCs w:val="22"/>
        </w:rPr>
      </w:pPr>
      <w:r w:rsidRPr="002C76C1">
        <w:rPr>
          <w:rFonts w:ascii="Arial" w:hAnsi="Arial" w:cs="Arial"/>
          <w:sz w:val="22"/>
          <w:szCs w:val="22"/>
        </w:rPr>
        <w:t>Nana Design</w:t>
      </w:r>
    </w:p>
    <w:p w:rsidR="006D3AA1" w:rsidRPr="002C76C1" w:rsidRDefault="006D3AA1" w:rsidP="006F5D2E">
      <w:pPr>
        <w:pStyle w:val="ListParagraph"/>
        <w:numPr>
          <w:ilvl w:val="0"/>
          <w:numId w:val="89"/>
        </w:numPr>
        <w:tabs>
          <w:tab w:val="center" w:pos="709"/>
        </w:tabs>
        <w:outlineLvl w:val="0"/>
        <w:rPr>
          <w:rFonts w:ascii="Arial" w:hAnsi="Arial" w:cs="Arial"/>
          <w:sz w:val="22"/>
          <w:szCs w:val="22"/>
        </w:rPr>
      </w:pPr>
      <w:r w:rsidRPr="002C76C1">
        <w:rPr>
          <w:rFonts w:ascii="Arial" w:hAnsi="Arial" w:cs="Arial"/>
          <w:sz w:val="22"/>
          <w:szCs w:val="22"/>
        </w:rPr>
        <w:t xml:space="preserve">Senex Interior (Pty) Ltd </w:t>
      </w:r>
    </w:p>
    <w:p w:rsidR="006D3AA1" w:rsidRPr="002C76C1" w:rsidRDefault="006D3AA1" w:rsidP="006F5D2E">
      <w:pPr>
        <w:pStyle w:val="ListParagraph"/>
        <w:numPr>
          <w:ilvl w:val="0"/>
          <w:numId w:val="89"/>
        </w:numPr>
        <w:tabs>
          <w:tab w:val="center" w:pos="709"/>
        </w:tabs>
        <w:outlineLvl w:val="0"/>
        <w:rPr>
          <w:rFonts w:ascii="Arial" w:hAnsi="Arial" w:cs="Arial"/>
          <w:sz w:val="22"/>
          <w:szCs w:val="22"/>
        </w:rPr>
      </w:pPr>
      <w:r w:rsidRPr="002C76C1">
        <w:rPr>
          <w:rFonts w:ascii="Arial" w:hAnsi="Arial" w:cs="Arial"/>
          <w:sz w:val="22"/>
          <w:szCs w:val="22"/>
        </w:rPr>
        <w:t xml:space="preserve"> IX Interior</w:t>
      </w:r>
    </w:p>
    <w:p w:rsidR="006D3AA1" w:rsidRPr="002C76C1" w:rsidRDefault="006D3AA1" w:rsidP="006F5D2E">
      <w:pPr>
        <w:pStyle w:val="ListParagraph"/>
        <w:numPr>
          <w:ilvl w:val="0"/>
          <w:numId w:val="89"/>
        </w:numPr>
        <w:tabs>
          <w:tab w:val="center" w:pos="709"/>
        </w:tabs>
        <w:outlineLvl w:val="0"/>
        <w:rPr>
          <w:rFonts w:ascii="Arial" w:hAnsi="Arial" w:cs="Arial"/>
          <w:sz w:val="22"/>
          <w:szCs w:val="22"/>
        </w:rPr>
      </w:pPr>
      <w:r w:rsidRPr="002C76C1">
        <w:rPr>
          <w:rFonts w:ascii="Arial" w:hAnsi="Arial" w:cs="Arial"/>
          <w:sz w:val="22"/>
          <w:szCs w:val="22"/>
        </w:rPr>
        <w:t xml:space="preserve">Sehlahlane Projects </w:t>
      </w:r>
    </w:p>
    <w:p w:rsidR="006D3AA1" w:rsidRPr="002C76C1" w:rsidRDefault="006D3AA1" w:rsidP="006D3AA1">
      <w:pPr>
        <w:pStyle w:val="ListParagraph"/>
        <w:tabs>
          <w:tab w:val="center" w:pos="709"/>
        </w:tabs>
        <w:ind w:left="1485"/>
        <w:outlineLvl w:val="0"/>
        <w:rPr>
          <w:rFonts w:ascii="Arial" w:hAnsi="Arial" w:cs="Arial"/>
          <w:sz w:val="22"/>
          <w:szCs w:val="22"/>
        </w:rPr>
      </w:pPr>
    </w:p>
    <w:p w:rsidR="006D3AA1" w:rsidRPr="00C95D6B" w:rsidRDefault="006D3AA1" w:rsidP="006D3AA1">
      <w:pPr>
        <w:tabs>
          <w:tab w:val="center" w:pos="709"/>
        </w:tabs>
        <w:outlineLvl w:val="0"/>
        <w:rPr>
          <w:sz w:val="22"/>
          <w:szCs w:val="22"/>
        </w:rPr>
      </w:pPr>
      <w:r w:rsidRPr="00C95D6B">
        <w:rPr>
          <w:sz w:val="22"/>
          <w:szCs w:val="22"/>
        </w:rPr>
        <w:t>Although the deviation for not obtaining three quotations has been approved by the D:Demand and Acquisition Management, the reasons do not appear reasonable or justifiable as there are currently 1 244 suppliers on the list that is able to provide the department with furniture.</w:t>
      </w:r>
    </w:p>
    <w:p w:rsidR="006D3AA1" w:rsidRPr="002C76C1" w:rsidRDefault="006D3AA1" w:rsidP="006D3AA1">
      <w:pPr>
        <w:pStyle w:val="ListParagraph"/>
        <w:tabs>
          <w:tab w:val="center" w:pos="709"/>
        </w:tabs>
        <w:outlineLvl w:val="0"/>
        <w:rPr>
          <w:rFonts w:ascii="Arial" w:hAnsi="Arial" w:cs="Arial"/>
          <w:sz w:val="22"/>
          <w:szCs w:val="22"/>
        </w:rPr>
      </w:pPr>
    </w:p>
    <w:p w:rsidR="006D3AA1" w:rsidRPr="00C95D6B" w:rsidRDefault="006D3AA1" w:rsidP="006D3AA1">
      <w:pPr>
        <w:tabs>
          <w:tab w:val="center" w:pos="709"/>
        </w:tabs>
        <w:outlineLvl w:val="0"/>
        <w:rPr>
          <w:sz w:val="22"/>
          <w:szCs w:val="22"/>
        </w:rPr>
      </w:pPr>
      <w:r>
        <w:rPr>
          <w:sz w:val="22"/>
          <w:szCs w:val="22"/>
        </w:rPr>
        <w:t>As the</w:t>
      </w:r>
      <w:r w:rsidRPr="00C95D6B">
        <w:rPr>
          <w:sz w:val="22"/>
          <w:szCs w:val="22"/>
        </w:rPr>
        <w:t>officials of the department must have either had the contact detail or know if the service providers listed below (see point b), which were not on the prospective supplier list, do and can provide furniture it is not evident why so many of them did not respond.</w:t>
      </w:r>
    </w:p>
    <w:p w:rsidR="006D3AA1" w:rsidRPr="002C76C1" w:rsidRDefault="006D3AA1" w:rsidP="006D3AA1">
      <w:pPr>
        <w:pStyle w:val="ListParagraph"/>
        <w:tabs>
          <w:tab w:val="center" w:pos="709"/>
        </w:tabs>
        <w:outlineLvl w:val="0"/>
        <w:rPr>
          <w:rFonts w:ascii="Arial" w:hAnsi="Arial" w:cs="Arial"/>
          <w:sz w:val="22"/>
          <w:szCs w:val="22"/>
        </w:rPr>
      </w:pPr>
    </w:p>
    <w:p w:rsidR="006D3AA1" w:rsidRPr="00C95D6B" w:rsidRDefault="006D3AA1" w:rsidP="006D3AA1">
      <w:pPr>
        <w:tabs>
          <w:tab w:val="center" w:pos="709"/>
        </w:tabs>
        <w:spacing w:after="120"/>
        <w:outlineLvl w:val="0"/>
        <w:rPr>
          <w:sz w:val="22"/>
          <w:szCs w:val="22"/>
        </w:rPr>
      </w:pPr>
      <w:r w:rsidRPr="00C95D6B">
        <w:rPr>
          <w:sz w:val="22"/>
          <w:szCs w:val="22"/>
        </w:rPr>
        <w:t>Furthermore, out of the seven suppliers from whom quotations were requested, three of the suppliers were not listed on the department’s prospective supplier list. Please see below:</w:t>
      </w:r>
    </w:p>
    <w:p w:rsidR="006D3AA1" w:rsidRPr="002C76C1" w:rsidRDefault="006D3AA1" w:rsidP="006F5D2E">
      <w:pPr>
        <w:pStyle w:val="ListParagraph"/>
        <w:numPr>
          <w:ilvl w:val="0"/>
          <w:numId w:val="88"/>
        </w:numPr>
        <w:tabs>
          <w:tab w:val="center" w:pos="709"/>
        </w:tabs>
        <w:spacing w:after="120"/>
        <w:ind w:hanging="720"/>
        <w:outlineLvl w:val="0"/>
        <w:rPr>
          <w:rFonts w:ascii="Arial" w:hAnsi="Arial" w:cs="Arial"/>
          <w:sz w:val="22"/>
          <w:szCs w:val="22"/>
        </w:rPr>
      </w:pPr>
      <w:r w:rsidRPr="002C76C1">
        <w:rPr>
          <w:rFonts w:ascii="Arial" w:hAnsi="Arial" w:cs="Arial"/>
          <w:sz w:val="22"/>
          <w:szCs w:val="22"/>
        </w:rPr>
        <w:t>Ledor Creations</w:t>
      </w:r>
    </w:p>
    <w:p w:rsidR="006D3AA1" w:rsidRPr="002C76C1" w:rsidRDefault="006D3AA1" w:rsidP="006F5D2E">
      <w:pPr>
        <w:pStyle w:val="ListParagraph"/>
        <w:numPr>
          <w:ilvl w:val="0"/>
          <w:numId w:val="88"/>
        </w:numPr>
        <w:tabs>
          <w:tab w:val="center" w:pos="709"/>
        </w:tabs>
        <w:spacing w:after="120"/>
        <w:ind w:hanging="731"/>
        <w:outlineLvl w:val="0"/>
        <w:rPr>
          <w:rFonts w:ascii="Arial" w:hAnsi="Arial" w:cs="Arial"/>
          <w:sz w:val="22"/>
          <w:szCs w:val="22"/>
        </w:rPr>
      </w:pPr>
      <w:r w:rsidRPr="002C76C1">
        <w:rPr>
          <w:rFonts w:ascii="Arial" w:hAnsi="Arial" w:cs="Arial"/>
          <w:sz w:val="22"/>
          <w:szCs w:val="22"/>
        </w:rPr>
        <w:t>IX Interior</w:t>
      </w:r>
    </w:p>
    <w:p w:rsidR="006D3AA1" w:rsidRPr="002C76C1" w:rsidRDefault="006D3AA1" w:rsidP="006F5D2E">
      <w:pPr>
        <w:pStyle w:val="ListParagraph"/>
        <w:numPr>
          <w:ilvl w:val="0"/>
          <w:numId w:val="88"/>
        </w:numPr>
        <w:tabs>
          <w:tab w:val="center" w:pos="709"/>
        </w:tabs>
        <w:ind w:hanging="731"/>
        <w:outlineLvl w:val="0"/>
        <w:rPr>
          <w:rFonts w:ascii="Arial" w:hAnsi="Arial" w:cs="Arial"/>
          <w:sz w:val="22"/>
          <w:szCs w:val="22"/>
        </w:rPr>
      </w:pPr>
      <w:r w:rsidRPr="002C76C1">
        <w:rPr>
          <w:rFonts w:ascii="Arial" w:hAnsi="Arial" w:cs="Arial"/>
          <w:sz w:val="22"/>
          <w:szCs w:val="22"/>
        </w:rPr>
        <w:t>Legae la Batho</w:t>
      </w:r>
    </w:p>
    <w:p w:rsidR="006D3AA1" w:rsidRPr="002C76C1" w:rsidRDefault="006D3AA1" w:rsidP="006D3AA1">
      <w:pPr>
        <w:pStyle w:val="ListParagraph"/>
        <w:tabs>
          <w:tab w:val="center" w:pos="709"/>
        </w:tabs>
        <w:ind w:left="1440"/>
        <w:outlineLvl w:val="0"/>
        <w:rPr>
          <w:rFonts w:ascii="Arial" w:hAnsi="Arial" w:cs="Arial"/>
          <w:sz w:val="22"/>
          <w:szCs w:val="22"/>
        </w:rPr>
      </w:pPr>
      <w:r w:rsidRPr="002C76C1">
        <w:rPr>
          <w:rFonts w:ascii="Arial" w:hAnsi="Arial" w:cs="Arial"/>
          <w:sz w:val="22"/>
          <w:szCs w:val="22"/>
        </w:rPr>
        <w:t>`</w:t>
      </w:r>
    </w:p>
    <w:p w:rsidR="006D3AA1" w:rsidRPr="002C76C1" w:rsidRDefault="006D3AA1" w:rsidP="006D3AA1">
      <w:pPr>
        <w:tabs>
          <w:tab w:val="center" w:pos="709"/>
        </w:tabs>
        <w:outlineLvl w:val="0"/>
        <w:rPr>
          <w:sz w:val="22"/>
          <w:szCs w:val="22"/>
        </w:rPr>
      </w:pPr>
      <w:r w:rsidRPr="002C76C1">
        <w:rPr>
          <w:sz w:val="22"/>
          <w:szCs w:val="22"/>
        </w:rPr>
        <w:t>No documentation was provided indicating the reasons for soliciting quotations from suppliers not listed on the prospective supplier list as there is so many service providers on the prospective supplier list that can provide furniture. As a result the department did not comply with practice note 8 of 2007/8 paragraph 3.3.2, which clearly indicates it is only allowable in instances where no suitable suppliers are available on the supplier list. The department further also did not comply with paragraph 49 of its own supply chain management policy.</w:t>
      </w:r>
    </w:p>
    <w:p w:rsidR="006D3AA1" w:rsidRPr="002C76C1" w:rsidRDefault="006D3AA1" w:rsidP="006D3AA1">
      <w:pPr>
        <w:tabs>
          <w:tab w:val="center" w:pos="709"/>
        </w:tabs>
        <w:outlineLvl w:val="0"/>
        <w:rPr>
          <w:sz w:val="22"/>
          <w:szCs w:val="22"/>
        </w:rPr>
      </w:pPr>
      <w:r w:rsidRPr="002C76C1">
        <w:rPr>
          <w:sz w:val="22"/>
          <w:szCs w:val="22"/>
        </w:rPr>
        <w:tab/>
      </w:r>
    </w:p>
    <w:p w:rsidR="006D3AA1" w:rsidRPr="00C95D6B" w:rsidRDefault="006D3AA1" w:rsidP="006D3AA1">
      <w:pPr>
        <w:tabs>
          <w:tab w:val="center" w:pos="709"/>
        </w:tabs>
        <w:outlineLvl w:val="0"/>
        <w:rPr>
          <w:color w:val="000000"/>
          <w:sz w:val="22"/>
          <w:szCs w:val="22"/>
        </w:rPr>
      </w:pPr>
      <w:r w:rsidRPr="00C95D6B">
        <w:rPr>
          <w:sz w:val="22"/>
          <w:szCs w:val="22"/>
        </w:rPr>
        <w:t xml:space="preserve">In addition, considering that the pro-quote system can only recommend a supplier that is listed on the supplier database, it is unclear where the department obtained the suppliers information from.  </w:t>
      </w:r>
    </w:p>
    <w:p w:rsidR="006D3AA1" w:rsidRPr="002C76C1" w:rsidRDefault="006D3AA1" w:rsidP="006D3AA1">
      <w:pPr>
        <w:pStyle w:val="ListParagraph"/>
        <w:tabs>
          <w:tab w:val="center" w:pos="709"/>
        </w:tabs>
        <w:outlineLvl w:val="0"/>
        <w:rPr>
          <w:rFonts w:ascii="Arial" w:hAnsi="Arial" w:cs="Arial"/>
          <w:color w:val="000000"/>
          <w:sz w:val="22"/>
          <w:szCs w:val="22"/>
        </w:rPr>
      </w:pPr>
    </w:p>
    <w:p w:rsidR="006D3AA1" w:rsidRPr="00C95D6B" w:rsidRDefault="006D3AA1" w:rsidP="006D3AA1">
      <w:pPr>
        <w:tabs>
          <w:tab w:val="center" w:pos="709"/>
        </w:tabs>
        <w:outlineLvl w:val="0"/>
        <w:rPr>
          <w:color w:val="000000"/>
          <w:sz w:val="22"/>
          <w:szCs w:val="22"/>
        </w:rPr>
      </w:pPr>
      <w:r w:rsidRPr="00C95D6B">
        <w:rPr>
          <w:color w:val="000000"/>
          <w:sz w:val="22"/>
          <w:szCs w:val="22"/>
        </w:rPr>
        <w:t>Moreover, the company registration number of the winning supplier per the prospective supplier list, DO 675, does not agree to the company registration number per the invoice/quotation of 1986/000948/07.</w:t>
      </w:r>
    </w:p>
    <w:p w:rsidR="006D3AA1" w:rsidRPr="002C76C1" w:rsidRDefault="006D3AA1" w:rsidP="006D3AA1">
      <w:pPr>
        <w:tabs>
          <w:tab w:val="center" w:pos="709"/>
        </w:tabs>
        <w:autoSpaceDE w:val="0"/>
        <w:autoSpaceDN w:val="0"/>
        <w:adjustRightInd w:val="0"/>
        <w:rPr>
          <w:sz w:val="22"/>
          <w:szCs w:val="22"/>
        </w:rPr>
      </w:pPr>
    </w:p>
    <w:p w:rsidR="006D3AA1" w:rsidRPr="002C76C1" w:rsidRDefault="006D3AA1" w:rsidP="006D3AA1">
      <w:pPr>
        <w:tabs>
          <w:tab w:val="center" w:pos="709"/>
        </w:tabs>
        <w:spacing w:before="100" w:beforeAutospacing="1" w:after="100" w:afterAutospacing="1"/>
        <w:ind w:left="720" w:hanging="720"/>
        <w:rPr>
          <w:sz w:val="22"/>
          <w:szCs w:val="22"/>
          <w:lang w:val="en-GB"/>
        </w:rPr>
      </w:pPr>
      <w:r>
        <w:rPr>
          <w:sz w:val="22"/>
          <w:szCs w:val="22"/>
          <w:lang w:val="en-GB"/>
        </w:rPr>
        <w:t>The finding occurred as a result of the fact that:</w:t>
      </w:r>
    </w:p>
    <w:p w:rsidR="006D3AA1" w:rsidRPr="002C76C1" w:rsidRDefault="006D3AA1" w:rsidP="006D3AA1">
      <w:pPr>
        <w:tabs>
          <w:tab w:val="center" w:pos="709"/>
        </w:tabs>
        <w:spacing w:before="100" w:beforeAutospacing="1" w:after="100" w:afterAutospacing="1"/>
        <w:rPr>
          <w:sz w:val="22"/>
          <w:szCs w:val="22"/>
          <w:lang w:val="en-GB"/>
        </w:rPr>
      </w:pPr>
      <w:r w:rsidRPr="002C76C1">
        <w:rPr>
          <w:sz w:val="22"/>
          <w:szCs w:val="22"/>
          <w:lang w:val="en-GB"/>
        </w:rPr>
        <w:t xml:space="preserve">As per discussion with ASD: Finance (Mpho Selepe) it was noted that a request was sent to seven suppliers. Only one supplier responded and provided a quotation being Senex Interior. </w:t>
      </w:r>
    </w:p>
    <w:p w:rsidR="006D3AA1" w:rsidRPr="002C76C1" w:rsidRDefault="006D3AA1" w:rsidP="006D3AA1">
      <w:pPr>
        <w:tabs>
          <w:tab w:val="center" w:pos="709"/>
        </w:tabs>
        <w:spacing w:after="120" w:line="260" w:lineRule="exact"/>
        <w:jc w:val="both"/>
        <w:rPr>
          <w:sz w:val="22"/>
          <w:szCs w:val="22"/>
          <w:lang w:val="en-GB"/>
        </w:rPr>
      </w:pPr>
      <w:r w:rsidRPr="002C76C1">
        <w:rPr>
          <w:sz w:val="22"/>
          <w:szCs w:val="22"/>
          <w:lang w:val="en-GB"/>
        </w:rPr>
        <w:t>The ASD: Finance (Mpho Selepe) also noted that, all quotations for prestige are done at head office and as a result head office personnel are responsible for the choice of suppliers. Therefore he does not understand why some of the suppliers chosen are not on the prospective supplier list as regional office only deals with the payment.</w:t>
      </w:r>
    </w:p>
    <w:p w:rsidR="006D3AA1" w:rsidRPr="002C76C1" w:rsidRDefault="006D3AA1" w:rsidP="006D3AA1">
      <w:pPr>
        <w:tabs>
          <w:tab w:val="center" w:pos="709"/>
        </w:tabs>
        <w:spacing w:after="120" w:line="260" w:lineRule="exact"/>
        <w:jc w:val="both"/>
        <w:rPr>
          <w:sz w:val="22"/>
          <w:szCs w:val="22"/>
          <w:lang w:val="en-GB"/>
        </w:rPr>
      </w:pPr>
    </w:p>
    <w:p w:rsidR="006D3AA1" w:rsidRPr="002C76C1" w:rsidRDefault="006D3AA1" w:rsidP="006D3AA1">
      <w:pPr>
        <w:tabs>
          <w:tab w:val="center" w:pos="709"/>
        </w:tabs>
        <w:spacing w:after="120" w:line="260" w:lineRule="exact"/>
        <w:jc w:val="both"/>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6D3AA1" w:rsidRPr="002C76C1" w:rsidRDefault="006D3AA1" w:rsidP="006D3AA1">
      <w:pPr>
        <w:tabs>
          <w:tab w:val="center" w:pos="709"/>
        </w:tabs>
        <w:spacing w:after="120"/>
        <w:rPr>
          <w:sz w:val="22"/>
          <w:szCs w:val="22"/>
        </w:rPr>
      </w:pPr>
      <w:r w:rsidRPr="002C76C1">
        <w:rPr>
          <w:sz w:val="22"/>
          <w:szCs w:val="22"/>
          <w:lang w:val="en-GB"/>
        </w:rPr>
        <w:t>It has been indicated in the action plan that the controls pertaining to three quotes and the updating of the supplier database has been improved. All deviations are first interrogated by the Director of Supply Chain before approval is given.  The target date for the aforementioned actions was December 2011</w:t>
      </w:r>
    </w:p>
    <w:p w:rsidR="006D3AA1" w:rsidRDefault="006D3AA1" w:rsidP="006D3AA1">
      <w:pPr>
        <w:tabs>
          <w:tab w:val="center" w:pos="709"/>
        </w:tabs>
        <w:autoSpaceDE w:val="0"/>
        <w:autoSpaceDN w:val="0"/>
        <w:adjustRightInd w:val="0"/>
        <w:rPr>
          <w:sz w:val="22"/>
          <w:szCs w:val="22"/>
        </w:rPr>
      </w:pPr>
    </w:p>
    <w:p w:rsidR="006D3AA1" w:rsidRPr="002C76C1" w:rsidRDefault="006D3AA1" w:rsidP="006D3AA1">
      <w:pPr>
        <w:tabs>
          <w:tab w:val="center" w:pos="709"/>
        </w:tabs>
        <w:autoSpaceDE w:val="0"/>
        <w:autoSpaceDN w:val="0"/>
        <w:adjustRightInd w:val="0"/>
        <w:rPr>
          <w:sz w:val="22"/>
          <w:szCs w:val="22"/>
        </w:rPr>
      </w:pPr>
      <w:r>
        <w:rPr>
          <w:sz w:val="22"/>
          <w:szCs w:val="22"/>
        </w:rPr>
        <w:t>Impact of the finding:</w:t>
      </w:r>
    </w:p>
    <w:p w:rsidR="006D3AA1" w:rsidRPr="002C76C1" w:rsidRDefault="006D3AA1" w:rsidP="006D3AA1">
      <w:pPr>
        <w:tabs>
          <w:tab w:val="center" w:pos="709"/>
        </w:tabs>
        <w:autoSpaceDE w:val="0"/>
        <w:autoSpaceDN w:val="0"/>
        <w:adjustRightInd w:val="0"/>
        <w:rPr>
          <w:sz w:val="22"/>
          <w:szCs w:val="22"/>
        </w:rPr>
      </w:pPr>
    </w:p>
    <w:p w:rsidR="006D3AA1" w:rsidRPr="002C76C1" w:rsidRDefault="006D3AA1" w:rsidP="006D3AA1">
      <w:pPr>
        <w:pStyle w:val="NormalWeb"/>
        <w:tabs>
          <w:tab w:val="center" w:pos="709"/>
        </w:tabs>
        <w:ind w:left="720" w:hanging="720"/>
        <w:rPr>
          <w:rFonts w:ascii="Arial" w:hAnsi="Arial" w:cs="Arial"/>
          <w:sz w:val="22"/>
          <w:szCs w:val="22"/>
        </w:rPr>
      </w:pPr>
      <w:r w:rsidRPr="002C76C1">
        <w:rPr>
          <w:rFonts w:ascii="Arial" w:hAnsi="Arial" w:cs="Arial"/>
          <w:sz w:val="22"/>
          <w:szCs w:val="22"/>
        </w:rPr>
        <w:t>a)</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Irregular expenditure was understated with R106 450 due to deviations being approved for the invitations of three written price quotations from accredited prospective suppliers even though it was possible to comply with the requirement in terms of  Practice Note 8 of 2007/2008.</w:t>
      </w:r>
    </w:p>
    <w:p w:rsidR="006D3AA1" w:rsidRPr="002C76C1" w:rsidRDefault="006D3AA1" w:rsidP="006D3AA1">
      <w:pPr>
        <w:pStyle w:val="NormalWeb"/>
        <w:tabs>
          <w:tab w:val="center" w:pos="709"/>
        </w:tabs>
        <w:ind w:firstLine="720"/>
        <w:rPr>
          <w:rFonts w:ascii="Arial" w:hAnsi="Arial" w:cs="Arial"/>
          <w:sz w:val="22"/>
          <w:szCs w:val="22"/>
          <w:lang w:val="en-ZA" w:eastAsia="en-ZA"/>
        </w:rPr>
      </w:pPr>
    </w:p>
    <w:p w:rsidR="006D3AA1" w:rsidRPr="002C76C1" w:rsidRDefault="006D3AA1" w:rsidP="006D3AA1">
      <w:pPr>
        <w:pStyle w:val="NormalWeb"/>
        <w:widowControl/>
        <w:tabs>
          <w:tab w:val="center" w:pos="709"/>
        </w:tabs>
        <w:rPr>
          <w:rFonts w:ascii="Arial" w:hAnsi="Arial" w:cs="Arial"/>
          <w:color w:val="000000"/>
          <w:sz w:val="22"/>
          <w:szCs w:val="22"/>
          <w:lang w:val="en-ZA" w:eastAsia="en-ZA"/>
        </w:rPr>
      </w:pPr>
      <w:r>
        <w:rPr>
          <w:rFonts w:ascii="Arial" w:hAnsi="Arial" w:cs="Arial"/>
          <w:color w:val="000000"/>
          <w:sz w:val="22"/>
          <w:szCs w:val="22"/>
          <w:lang w:val="en-ZA" w:eastAsia="en-ZA"/>
        </w:rPr>
        <w:t>b)</w:t>
      </w:r>
      <w:r>
        <w:rPr>
          <w:rFonts w:ascii="Arial" w:hAnsi="Arial" w:cs="Arial"/>
          <w:color w:val="000000"/>
          <w:sz w:val="22"/>
          <w:szCs w:val="22"/>
          <w:lang w:val="en-ZA" w:eastAsia="en-ZA"/>
        </w:rPr>
        <w:tab/>
      </w:r>
      <w:r>
        <w:rPr>
          <w:rFonts w:ascii="Arial" w:hAnsi="Arial" w:cs="Arial"/>
          <w:color w:val="000000"/>
          <w:sz w:val="22"/>
          <w:szCs w:val="22"/>
          <w:lang w:val="en-ZA" w:eastAsia="en-ZA"/>
        </w:rPr>
        <w:tab/>
      </w:r>
      <w:r w:rsidRPr="002C76C1">
        <w:rPr>
          <w:rFonts w:ascii="Arial" w:hAnsi="Arial" w:cs="Arial"/>
          <w:color w:val="000000"/>
          <w:sz w:val="22"/>
          <w:szCs w:val="22"/>
          <w:lang w:val="en-ZA" w:eastAsia="en-ZA"/>
        </w:rPr>
        <w:t xml:space="preserve"> Risk of payments being awarded to favoured suppliers. </w:t>
      </w:r>
    </w:p>
    <w:p w:rsidR="006D3AA1" w:rsidRPr="002C76C1" w:rsidRDefault="006D3AA1" w:rsidP="006D3AA1">
      <w:pPr>
        <w:pStyle w:val="NormalWeb"/>
        <w:tabs>
          <w:tab w:val="center" w:pos="709"/>
        </w:tabs>
        <w:rPr>
          <w:rFonts w:ascii="Arial" w:hAnsi="Arial" w:cs="Arial"/>
          <w:color w:val="000000"/>
          <w:sz w:val="22"/>
          <w:szCs w:val="22"/>
          <w:lang w:val="en-ZA" w:eastAsia="en-ZA"/>
        </w:rPr>
      </w:pPr>
    </w:p>
    <w:p w:rsidR="006D3AA1" w:rsidRPr="002C76C1" w:rsidRDefault="006D3AA1" w:rsidP="006D3AA1">
      <w:pPr>
        <w:pStyle w:val="NormalWeb"/>
        <w:widowControl/>
        <w:tabs>
          <w:tab w:val="center" w:pos="709"/>
        </w:tabs>
        <w:ind w:left="709" w:hanging="709"/>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The department did not obtain and evaluate three quotations, nor were all of the quotations requested from suppliers on the prospective supplier list, the goods may therefore not have been obtained at the most reasonable price.</w:t>
      </w:r>
    </w:p>
    <w:p w:rsidR="006D3AA1" w:rsidRPr="002C76C1" w:rsidRDefault="006D3AA1" w:rsidP="006D3AA1">
      <w:pPr>
        <w:pStyle w:val="NormalWeb"/>
        <w:tabs>
          <w:tab w:val="center" w:pos="709"/>
        </w:tabs>
        <w:rPr>
          <w:rFonts w:ascii="Arial" w:hAnsi="Arial" w:cs="Arial"/>
          <w:sz w:val="22"/>
          <w:szCs w:val="22"/>
        </w:rPr>
      </w:pPr>
    </w:p>
    <w:p w:rsidR="006D3AA1" w:rsidRPr="002C76C1" w:rsidRDefault="006D3AA1" w:rsidP="006D3AA1">
      <w:pPr>
        <w:pStyle w:val="NormalWeb"/>
        <w:widowControl/>
        <w:tabs>
          <w:tab w:val="center" w:pos="709"/>
        </w:tabs>
        <w:rPr>
          <w:rFonts w:ascii="Arial" w:hAnsi="Arial" w:cs="Arial"/>
          <w:color w:val="000000"/>
          <w:sz w:val="22"/>
          <w:szCs w:val="22"/>
          <w:lang w:val="en-ZA" w:eastAsia="en-ZA"/>
        </w:rPr>
      </w:pPr>
      <w:r>
        <w:rPr>
          <w:rFonts w:ascii="Arial" w:hAnsi="Arial" w:cs="Arial"/>
          <w:color w:val="000000"/>
          <w:sz w:val="22"/>
          <w:szCs w:val="22"/>
          <w:lang w:val="en-ZA" w:eastAsia="en-ZA"/>
        </w:rPr>
        <w:t>d)</w:t>
      </w:r>
      <w:r>
        <w:rPr>
          <w:rFonts w:ascii="Arial" w:hAnsi="Arial" w:cs="Arial"/>
          <w:color w:val="000000"/>
          <w:sz w:val="22"/>
          <w:szCs w:val="22"/>
          <w:lang w:val="en-ZA" w:eastAsia="en-ZA"/>
        </w:rPr>
        <w:tab/>
      </w:r>
      <w:r>
        <w:rPr>
          <w:rFonts w:ascii="Arial" w:hAnsi="Arial" w:cs="Arial"/>
          <w:color w:val="000000"/>
          <w:sz w:val="22"/>
          <w:szCs w:val="22"/>
          <w:lang w:val="en-ZA" w:eastAsia="en-ZA"/>
        </w:rPr>
        <w:tab/>
      </w:r>
      <w:r w:rsidRPr="002C76C1">
        <w:rPr>
          <w:rFonts w:ascii="Arial" w:hAnsi="Arial" w:cs="Arial"/>
          <w:color w:val="000000"/>
          <w:sz w:val="22"/>
          <w:szCs w:val="22"/>
          <w:lang w:val="en-ZA" w:eastAsia="en-ZA"/>
        </w:rPr>
        <w:t xml:space="preserve">Increased risk of bribery and fraudulent activities. </w:t>
      </w:r>
    </w:p>
    <w:p w:rsidR="006D3AA1" w:rsidRPr="002C76C1" w:rsidRDefault="006D3AA1" w:rsidP="006D3AA1">
      <w:pPr>
        <w:pStyle w:val="NormalWeb"/>
        <w:tabs>
          <w:tab w:val="center" w:pos="709"/>
        </w:tabs>
        <w:rPr>
          <w:rFonts w:ascii="Arial" w:hAnsi="Arial" w:cs="Arial"/>
          <w:b/>
          <w:bCs/>
          <w:sz w:val="22"/>
          <w:szCs w:val="22"/>
        </w:rPr>
      </w:pPr>
    </w:p>
    <w:p w:rsidR="006D3AA1" w:rsidRPr="002C76C1" w:rsidRDefault="006D3AA1" w:rsidP="006D3AA1">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6D3AA1" w:rsidRPr="002C76C1" w:rsidRDefault="006D3AA1" w:rsidP="006D3AA1">
      <w:pPr>
        <w:tabs>
          <w:tab w:val="center" w:pos="709"/>
        </w:tabs>
        <w:jc w:val="both"/>
        <w:rPr>
          <w:b/>
          <w:bCs/>
          <w:sz w:val="22"/>
          <w:szCs w:val="22"/>
        </w:rPr>
      </w:pPr>
    </w:p>
    <w:p w:rsidR="006D3AA1" w:rsidRPr="002C76C1" w:rsidRDefault="006D3AA1" w:rsidP="006D3AA1">
      <w:pPr>
        <w:tabs>
          <w:tab w:val="center" w:pos="709"/>
        </w:tabs>
        <w:spacing w:after="120" w:line="260" w:lineRule="exact"/>
        <w:jc w:val="both"/>
        <w:rPr>
          <w:i/>
          <w:iCs/>
          <w:sz w:val="22"/>
          <w:szCs w:val="22"/>
        </w:rPr>
      </w:pPr>
      <w:r w:rsidRPr="002C76C1">
        <w:rPr>
          <w:i/>
          <w:iCs/>
          <w:sz w:val="22"/>
          <w:szCs w:val="22"/>
        </w:rPr>
        <w:t>Leadership</w:t>
      </w:r>
    </w:p>
    <w:p w:rsidR="006D3AA1" w:rsidRPr="002C76C1" w:rsidRDefault="006D3AA1" w:rsidP="006D3AA1">
      <w:pPr>
        <w:tabs>
          <w:tab w:val="left" w:pos="426"/>
          <w:tab w:val="center" w:pos="709"/>
        </w:tabs>
        <w:spacing w:after="120" w:line="260" w:lineRule="exact"/>
        <w:ind w:left="709" w:hanging="709"/>
        <w:jc w:val="both"/>
        <w:rPr>
          <w:i/>
          <w:iCs/>
          <w:sz w:val="22"/>
          <w:szCs w:val="22"/>
        </w:rPr>
      </w:pPr>
    </w:p>
    <w:p w:rsidR="006D3AA1" w:rsidRPr="002C76C1" w:rsidRDefault="006D3AA1" w:rsidP="006D3AA1">
      <w:pPr>
        <w:tabs>
          <w:tab w:val="left" w:pos="426"/>
          <w:tab w:val="center" w:pos="709"/>
        </w:tabs>
        <w:spacing w:after="120" w:line="260" w:lineRule="exact"/>
        <w:ind w:left="709" w:hanging="709"/>
        <w:jc w:val="both"/>
        <w:rPr>
          <w:sz w:val="22"/>
          <w:szCs w:val="22"/>
        </w:rPr>
      </w:pPr>
      <w:r>
        <w:rPr>
          <w:sz w:val="22"/>
          <w:szCs w:val="22"/>
        </w:rPr>
        <w:t>a)</w:t>
      </w:r>
      <w:r>
        <w:rPr>
          <w:sz w:val="22"/>
          <w:szCs w:val="22"/>
        </w:rPr>
        <w:tab/>
      </w:r>
      <w:r>
        <w:rPr>
          <w:sz w:val="22"/>
          <w:szCs w:val="22"/>
        </w:rPr>
        <w:tab/>
      </w:r>
      <w:r>
        <w:rPr>
          <w:sz w:val="22"/>
          <w:szCs w:val="22"/>
        </w:rPr>
        <w:tab/>
      </w:r>
      <w:r w:rsidRPr="002C76C1">
        <w:rPr>
          <w:sz w:val="22"/>
          <w:szCs w:val="22"/>
        </w:rPr>
        <w:t>Management did not provide effective leadership based on a culture of honesty, ethical business practices and good governance, protecting and enhancing the interests of the entity</w:t>
      </w:r>
    </w:p>
    <w:p w:rsidR="006D3AA1" w:rsidRPr="009C5176" w:rsidRDefault="006D3AA1" w:rsidP="006D3AA1">
      <w:pPr>
        <w:tabs>
          <w:tab w:val="left" w:pos="426"/>
          <w:tab w:val="center" w:pos="709"/>
        </w:tabs>
        <w:spacing w:after="120" w:line="260" w:lineRule="exact"/>
        <w:ind w:left="709" w:hanging="709"/>
        <w:jc w:val="both"/>
        <w:rPr>
          <w:sz w:val="22"/>
          <w:szCs w:val="22"/>
        </w:rPr>
      </w:pPr>
      <w:r w:rsidRPr="009C5176">
        <w:rPr>
          <w:sz w:val="22"/>
          <w:szCs w:val="22"/>
        </w:rPr>
        <w:t>b)</w:t>
      </w:r>
      <w:r w:rsidRPr="009C5176">
        <w:rPr>
          <w:sz w:val="22"/>
          <w:szCs w:val="22"/>
        </w:rPr>
        <w:tab/>
      </w:r>
      <w:r w:rsidRPr="009C5176">
        <w:rPr>
          <w:sz w:val="22"/>
          <w:szCs w:val="22"/>
        </w:rPr>
        <w:tab/>
      </w:r>
      <w:r w:rsidRPr="009C5176">
        <w:rPr>
          <w:sz w:val="22"/>
          <w:szCs w:val="22"/>
        </w:rPr>
        <w:tab/>
        <w:t>Management did not effectively exercise oversight responsibility regarding financial and performance reporting and compliance and related internal controls</w:t>
      </w:r>
    </w:p>
    <w:p w:rsidR="006D3AA1" w:rsidRPr="009C5176" w:rsidRDefault="006D3AA1" w:rsidP="006D3AA1">
      <w:pPr>
        <w:tabs>
          <w:tab w:val="left" w:pos="426"/>
          <w:tab w:val="center" w:pos="709"/>
        </w:tabs>
        <w:spacing w:after="120" w:line="260" w:lineRule="exact"/>
        <w:ind w:left="709" w:hanging="709"/>
        <w:jc w:val="both"/>
        <w:rPr>
          <w:iCs/>
          <w:sz w:val="22"/>
          <w:szCs w:val="22"/>
        </w:rPr>
      </w:pPr>
      <w:r w:rsidRPr="009C5176">
        <w:rPr>
          <w:iCs/>
          <w:sz w:val="22"/>
          <w:szCs w:val="22"/>
        </w:rPr>
        <w:t>c)</w:t>
      </w:r>
      <w:r w:rsidRPr="009C5176">
        <w:rPr>
          <w:iCs/>
          <w:sz w:val="22"/>
          <w:szCs w:val="22"/>
        </w:rPr>
        <w:tab/>
      </w:r>
      <w:r w:rsidRPr="009C5176">
        <w:rPr>
          <w:iCs/>
          <w:sz w:val="22"/>
          <w:szCs w:val="22"/>
        </w:rPr>
        <w:tab/>
      </w:r>
      <w:r w:rsidRPr="009C5176">
        <w:rPr>
          <w:iCs/>
          <w:sz w:val="22"/>
          <w:szCs w:val="22"/>
        </w:rPr>
        <w:tab/>
        <w:t xml:space="preserve">Management does not establish and communicate policies and procedures effectively </w:t>
      </w:r>
      <w:r w:rsidRPr="009C5176">
        <w:rPr>
          <w:iCs/>
          <w:sz w:val="22"/>
          <w:szCs w:val="22"/>
        </w:rPr>
        <w:tab/>
        <w:t xml:space="preserve">to enable and support understanding and execution of internal control objectives, </w:t>
      </w:r>
      <w:r w:rsidRPr="009C5176">
        <w:rPr>
          <w:iCs/>
          <w:sz w:val="22"/>
          <w:szCs w:val="22"/>
        </w:rPr>
        <w:tab/>
        <w:t xml:space="preserve">processes and responsibilities </w:t>
      </w:r>
    </w:p>
    <w:p w:rsidR="006D3AA1" w:rsidRPr="002C76C1" w:rsidRDefault="006D3AA1" w:rsidP="006D3AA1">
      <w:pPr>
        <w:pStyle w:val="Heading2"/>
        <w:tabs>
          <w:tab w:val="center" w:pos="709"/>
        </w:tabs>
        <w:autoSpaceDE w:val="0"/>
        <w:autoSpaceDN w:val="0"/>
        <w:adjustRightInd w:val="0"/>
        <w:jc w:val="both"/>
        <w:rPr>
          <w:rStyle w:val="Emphasis"/>
          <w:b w:val="0"/>
          <w:bCs w:val="0"/>
          <w:iCs/>
          <w:sz w:val="22"/>
          <w:szCs w:val="22"/>
        </w:rPr>
      </w:pPr>
      <w:r w:rsidRPr="002C76C1">
        <w:rPr>
          <w:rStyle w:val="Emphasis"/>
          <w:b w:val="0"/>
          <w:bCs w:val="0"/>
          <w:sz w:val="22"/>
          <w:szCs w:val="22"/>
        </w:rPr>
        <w:t>Financial and performance management</w:t>
      </w:r>
    </w:p>
    <w:p w:rsidR="006D3AA1" w:rsidRPr="002C76C1" w:rsidRDefault="006D3AA1" w:rsidP="006D3AA1">
      <w:pPr>
        <w:pStyle w:val="NormalWeb"/>
        <w:tabs>
          <w:tab w:val="center" w:pos="709"/>
        </w:tabs>
        <w:jc w:val="both"/>
        <w:rPr>
          <w:rFonts w:ascii="Arial" w:hAnsi="Arial" w:cs="Arial"/>
          <w:iCs/>
          <w:sz w:val="22"/>
          <w:szCs w:val="22"/>
        </w:rPr>
      </w:pPr>
    </w:p>
    <w:p w:rsidR="006D3AA1" w:rsidRPr="009C5176" w:rsidRDefault="006D3AA1" w:rsidP="006D3AA1">
      <w:pPr>
        <w:pStyle w:val="NormalWeb"/>
        <w:tabs>
          <w:tab w:val="left" w:pos="426"/>
          <w:tab w:val="center" w:pos="709"/>
        </w:tabs>
        <w:jc w:val="both"/>
        <w:rPr>
          <w:rFonts w:ascii="Arial" w:hAnsi="Arial" w:cs="Arial"/>
          <w:iCs/>
          <w:sz w:val="22"/>
          <w:szCs w:val="22"/>
          <w:lang w:val="en-GB"/>
        </w:rPr>
      </w:pPr>
      <w:r w:rsidRPr="009C5176">
        <w:rPr>
          <w:rFonts w:ascii="Arial" w:hAnsi="Arial" w:cs="Arial"/>
          <w:iCs/>
          <w:sz w:val="22"/>
          <w:szCs w:val="22"/>
          <w:lang w:val="en-GB"/>
        </w:rPr>
        <w:t>The department did not prepare regular, accura</w:t>
      </w:r>
      <w:r>
        <w:rPr>
          <w:rFonts w:ascii="Arial" w:hAnsi="Arial" w:cs="Arial"/>
          <w:iCs/>
          <w:sz w:val="22"/>
          <w:szCs w:val="22"/>
          <w:lang w:val="en-GB"/>
        </w:rPr>
        <w:t xml:space="preserve">te and complete financial and </w:t>
      </w:r>
      <w:r w:rsidRPr="009C5176">
        <w:rPr>
          <w:rFonts w:ascii="Arial" w:hAnsi="Arial" w:cs="Arial"/>
          <w:iCs/>
          <w:sz w:val="22"/>
          <w:szCs w:val="22"/>
          <w:lang w:val="en-GB"/>
        </w:rPr>
        <w:t>performance reports that are supported and evidenced by reliable information.</w:t>
      </w:r>
    </w:p>
    <w:p w:rsidR="006D3AA1" w:rsidRPr="009C5176" w:rsidRDefault="006D3AA1" w:rsidP="006D3AA1">
      <w:pPr>
        <w:pStyle w:val="NormalWeb"/>
        <w:tabs>
          <w:tab w:val="center" w:pos="709"/>
        </w:tabs>
        <w:jc w:val="both"/>
        <w:rPr>
          <w:rFonts w:ascii="Arial" w:hAnsi="Arial" w:cs="Arial"/>
          <w:iCs/>
          <w:sz w:val="22"/>
          <w:szCs w:val="22"/>
          <w:lang w:val="en-GB"/>
        </w:rPr>
      </w:pPr>
    </w:p>
    <w:p w:rsidR="006D3AA1" w:rsidRPr="00E84D02" w:rsidRDefault="006D3AA1" w:rsidP="006D3AA1">
      <w:pPr>
        <w:tabs>
          <w:tab w:val="left" w:pos="426"/>
          <w:tab w:val="center" w:pos="709"/>
        </w:tabs>
        <w:spacing w:after="120"/>
        <w:rPr>
          <w:color w:val="000000"/>
          <w:sz w:val="22"/>
          <w:szCs w:val="22"/>
          <w:lang w:eastAsia="en-ZA"/>
        </w:rPr>
      </w:pPr>
      <w:r w:rsidRPr="002C76C1">
        <w:rPr>
          <w:b/>
          <w:bCs/>
          <w:sz w:val="22"/>
          <w:szCs w:val="22"/>
        </w:rPr>
        <w:t>Recommendation</w:t>
      </w:r>
    </w:p>
    <w:p w:rsidR="006D3AA1" w:rsidRPr="00E84D02" w:rsidRDefault="006D3AA1" w:rsidP="006F5D2E">
      <w:pPr>
        <w:pStyle w:val="ListParagraph"/>
        <w:numPr>
          <w:ilvl w:val="0"/>
          <w:numId w:val="253"/>
        </w:numPr>
        <w:tabs>
          <w:tab w:val="center" w:pos="709"/>
        </w:tabs>
        <w:spacing w:before="100" w:beforeAutospacing="1" w:after="240"/>
        <w:ind w:hanging="720"/>
        <w:rPr>
          <w:rFonts w:ascii="Arial" w:hAnsi="Arial" w:cs="Arial"/>
          <w:sz w:val="22"/>
          <w:szCs w:val="22"/>
        </w:rPr>
      </w:pPr>
      <w:r w:rsidRPr="00E84D02">
        <w:rPr>
          <w:rFonts w:ascii="Arial" w:hAnsi="Arial" w:cs="Arial"/>
          <w:color w:val="000000"/>
          <w:sz w:val="22"/>
          <w:szCs w:val="22"/>
        </w:rPr>
        <w:t>In cases where requests for a quotation are submitted and less than three quotations are received, the department should follow up the reason for non submission with the respective suppliers, these reasons should be documented on the procurement batch.</w:t>
      </w:r>
    </w:p>
    <w:p w:rsidR="006D3AA1" w:rsidRPr="00E84D02" w:rsidRDefault="006D3AA1" w:rsidP="006F5D2E">
      <w:pPr>
        <w:pStyle w:val="ListParagraph"/>
        <w:numPr>
          <w:ilvl w:val="0"/>
          <w:numId w:val="253"/>
        </w:numPr>
        <w:tabs>
          <w:tab w:val="center" w:pos="709"/>
        </w:tabs>
        <w:spacing w:before="100" w:beforeAutospacing="1" w:after="240"/>
        <w:ind w:hanging="720"/>
        <w:rPr>
          <w:rFonts w:ascii="Arial" w:hAnsi="Arial" w:cs="Arial"/>
          <w:sz w:val="22"/>
          <w:szCs w:val="22"/>
        </w:rPr>
      </w:pPr>
      <w:r w:rsidRPr="00E84D02">
        <w:rPr>
          <w:rFonts w:ascii="Arial" w:hAnsi="Arial" w:cs="Arial"/>
          <w:sz w:val="22"/>
          <w:szCs w:val="22"/>
        </w:rPr>
        <w:t>The department should request quotations from suppliers on the supplier register.</w:t>
      </w:r>
    </w:p>
    <w:p w:rsidR="006D3AA1" w:rsidRPr="00E84D02" w:rsidRDefault="006D3AA1" w:rsidP="006F5D2E">
      <w:pPr>
        <w:pStyle w:val="ListParagraph"/>
        <w:numPr>
          <w:ilvl w:val="0"/>
          <w:numId w:val="253"/>
        </w:numPr>
        <w:tabs>
          <w:tab w:val="center" w:pos="709"/>
        </w:tabs>
        <w:spacing w:before="100" w:beforeAutospacing="1" w:after="240"/>
        <w:ind w:hanging="720"/>
        <w:rPr>
          <w:rFonts w:ascii="Arial" w:hAnsi="Arial" w:cs="Arial"/>
          <w:sz w:val="22"/>
          <w:szCs w:val="22"/>
        </w:rPr>
      </w:pPr>
      <w:r w:rsidRPr="00E84D02">
        <w:rPr>
          <w:rFonts w:ascii="Arial" w:hAnsi="Arial" w:cs="Arial"/>
          <w:sz w:val="22"/>
          <w:szCs w:val="22"/>
        </w:rPr>
        <w:t>In cases where the suppliers per the supplier register is unable to provide the goods desired, the department may then request quotations from other suppliers after the appropriate approval has been obtained.</w:t>
      </w:r>
    </w:p>
    <w:p w:rsidR="006D3AA1" w:rsidRPr="00E84D02" w:rsidRDefault="006D3AA1" w:rsidP="006F5D2E">
      <w:pPr>
        <w:pStyle w:val="ListParagraph"/>
        <w:numPr>
          <w:ilvl w:val="0"/>
          <w:numId w:val="253"/>
        </w:numPr>
        <w:tabs>
          <w:tab w:val="center" w:pos="709"/>
        </w:tabs>
        <w:spacing w:before="100" w:beforeAutospacing="1" w:after="240"/>
        <w:ind w:hanging="720"/>
        <w:rPr>
          <w:rFonts w:ascii="Arial" w:hAnsi="Arial" w:cs="Arial"/>
          <w:sz w:val="22"/>
          <w:szCs w:val="22"/>
        </w:rPr>
      </w:pPr>
      <w:r w:rsidRPr="00E84D02">
        <w:rPr>
          <w:rFonts w:ascii="Arial" w:hAnsi="Arial" w:cs="Arial"/>
          <w:sz w:val="22"/>
          <w:szCs w:val="22"/>
        </w:rPr>
        <w:t>Deviations from official procurement processes must only be approved in cases where it is impractical or impossible to follow the official procurement process.</w:t>
      </w:r>
    </w:p>
    <w:p w:rsidR="006D3AA1" w:rsidRPr="00E84D02" w:rsidRDefault="006D3AA1" w:rsidP="006F5D2E">
      <w:pPr>
        <w:pStyle w:val="ListParagraph"/>
        <w:numPr>
          <w:ilvl w:val="0"/>
          <w:numId w:val="253"/>
        </w:numPr>
        <w:tabs>
          <w:tab w:val="center" w:pos="709"/>
        </w:tabs>
        <w:spacing w:before="100" w:beforeAutospacing="1" w:after="240"/>
        <w:ind w:hanging="720"/>
        <w:rPr>
          <w:rFonts w:ascii="Arial" w:hAnsi="Arial" w:cs="Arial"/>
          <w:sz w:val="22"/>
          <w:szCs w:val="22"/>
        </w:rPr>
      </w:pPr>
      <w:r w:rsidRPr="00E84D02">
        <w:rPr>
          <w:rFonts w:ascii="Arial" w:hAnsi="Arial" w:cs="Arial"/>
          <w:sz w:val="22"/>
          <w:szCs w:val="22"/>
        </w:rPr>
        <w:t>The list of prospective suppliers must be updated on a regular basis to ensure that suitable prospective suppliers are registered on the list and quotations are only obtained from these suppliers.</w:t>
      </w:r>
    </w:p>
    <w:p w:rsidR="006D3AA1" w:rsidRPr="009C5176" w:rsidRDefault="006D3AA1" w:rsidP="006F5D2E">
      <w:pPr>
        <w:pStyle w:val="ListParagraph"/>
        <w:numPr>
          <w:ilvl w:val="0"/>
          <w:numId w:val="253"/>
        </w:numPr>
        <w:tabs>
          <w:tab w:val="center" w:pos="709"/>
        </w:tabs>
        <w:spacing w:before="100" w:beforeAutospacing="1" w:after="240"/>
        <w:ind w:hanging="720"/>
        <w:rPr>
          <w:rFonts w:ascii="Arial" w:hAnsi="Arial" w:cs="Arial"/>
          <w:i/>
          <w:sz w:val="22"/>
          <w:szCs w:val="22"/>
        </w:rPr>
      </w:pPr>
      <w:r w:rsidRPr="00E84D02">
        <w:rPr>
          <w:rFonts w:ascii="Arial" w:hAnsi="Arial" w:cs="Arial"/>
          <w:sz w:val="22"/>
          <w:szCs w:val="22"/>
        </w:rPr>
        <w:t xml:space="preserve">The matter listed below should be investigated and the required disciplinary actions taken if applicable. It cannot be acceptable for the department that there is this number of deviations where there quotations cannot be obtained. It should further be investigating why the officials keep on requesting quotations from service providers who do not respond and then utilise the latter as motivation for not obtaining three written quotations. </w:t>
      </w:r>
      <w:r w:rsidRPr="009C5176">
        <w:rPr>
          <w:rFonts w:ascii="Arial" w:hAnsi="Arial" w:cs="Arial"/>
          <w:i/>
          <w:sz w:val="22"/>
          <w:szCs w:val="22"/>
        </w:rPr>
        <w:t xml:space="preserve"> </w:t>
      </w:r>
    </w:p>
    <w:p w:rsidR="006D3AA1" w:rsidRPr="002C76C1" w:rsidRDefault="006D3AA1" w:rsidP="006D3AA1">
      <w:pPr>
        <w:tabs>
          <w:tab w:val="center" w:pos="709"/>
        </w:tabs>
        <w:spacing w:before="100" w:beforeAutospacing="1" w:after="100" w:afterAutospacing="1"/>
        <w:rPr>
          <w:b/>
          <w:bCs/>
          <w:sz w:val="22"/>
          <w:szCs w:val="22"/>
        </w:rPr>
      </w:pPr>
      <w:r w:rsidRPr="002C76C1">
        <w:rPr>
          <w:b/>
          <w:bCs/>
          <w:sz w:val="22"/>
          <w:szCs w:val="22"/>
        </w:rPr>
        <w:t>Management response</w:t>
      </w:r>
    </w:p>
    <w:p w:rsidR="006D3AA1" w:rsidRPr="002C76C1" w:rsidRDefault="006D3AA1" w:rsidP="006F5D2E">
      <w:pPr>
        <w:pStyle w:val="NormalWeb"/>
        <w:widowControl/>
        <w:numPr>
          <w:ilvl w:val="0"/>
          <w:numId w:val="90"/>
        </w:numPr>
        <w:tabs>
          <w:tab w:val="center" w:pos="709"/>
        </w:tabs>
        <w:spacing w:after="120" w:line="260" w:lineRule="exact"/>
        <w:ind w:left="360"/>
        <w:rPr>
          <w:rFonts w:ascii="Arial" w:hAnsi="Arial" w:cs="Arial"/>
          <w:sz w:val="22"/>
          <w:szCs w:val="22"/>
        </w:rPr>
      </w:pPr>
      <w:r w:rsidRPr="002C76C1">
        <w:rPr>
          <w:rFonts w:ascii="Arial" w:hAnsi="Arial" w:cs="Arial"/>
          <w:sz w:val="22"/>
          <w:szCs w:val="22"/>
        </w:rPr>
        <w:t>I am [not] in agreement with the finding for the following reasons [and supply the following/attached information in support of this]:</w:t>
      </w:r>
    </w:p>
    <w:p w:rsidR="006D3AA1" w:rsidRPr="002C76C1" w:rsidRDefault="006D3AA1" w:rsidP="006D3AA1">
      <w:pPr>
        <w:pStyle w:val="NormalWeb"/>
        <w:tabs>
          <w:tab w:val="center" w:pos="709"/>
        </w:tabs>
        <w:spacing w:after="120" w:line="260" w:lineRule="exact"/>
        <w:ind w:left="360"/>
        <w:rPr>
          <w:rFonts w:ascii="Arial" w:hAnsi="Arial" w:cs="Arial"/>
          <w:sz w:val="22"/>
          <w:szCs w:val="22"/>
        </w:rPr>
      </w:pPr>
      <w:r>
        <w:rPr>
          <w:rFonts w:ascii="Arial" w:hAnsi="Arial" w:cs="Arial"/>
          <w:sz w:val="22"/>
          <w:szCs w:val="22"/>
        </w:rPr>
        <w:tab/>
      </w:r>
      <w:r w:rsidRPr="002C76C1">
        <w:rPr>
          <w:rFonts w:ascii="Arial" w:hAnsi="Arial" w:cs="Arial"/>
          <w:sz w:val="22"/>
          <w:szCs w:val="22"/>
        </w:rPr>
        <w:t xml:space="preserve">An </w:t>
      </w:r>
      <w:r>
        <w:rPr>
          <w:rFonts w:ascii="Arial" w:hAnsi="Arial" w:cs="Arial"/>
          <w:sz w:val="22"/>
          <w:szCs w:val="22"/>
        </w:rPr>
        <w:t>i</w:t>
      </w:r>
      <w:r w:rsidRPr="002C76C1">
        <w:rPr>
          <w:rFonts w:ascii="Arial" w:hAnsi="Arial" w:cs="Arial"/>
          <w:sz w:val="22"/>
          <w:szCs w:val="22"/>
        </w:rPr>
        <w:t>nv</w:t>
      </w:r>
      <w:r>
        <w:rPr>
          <w:rFonts w:ascii="Arial" w:hAnsi="Arial" w:cs="Arial"/>
          <w:sz w:val="22"/>
          <w:szCs w:val="22"/>
        </w:rPr>
        <w:t>i</w:t>
      </w:r>
      <w:r w:rsidRPr="002C76C1">
        <w:rPr>
          <w:rFonts w:ascii="Arial" w:hAnsi="Arial" w:cs="Arial"/>
          <w:sz w:val="22"/>
          <w:szCs w:val="22"/>
        </w:rPr>
        <w:t>ntation was send to seven (7) approved prestige service providers and only a single vendor responded. Public works has to render service within a specific turnaround time hence deviations are there to be utilized in case the department is unable to receive three quotations. The director SCM was delegated to approve such deviations.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6D3AA1" w:rsidRPr="00710485" w:rsidTr="00D90C13">
        <w:tc>
          <w:tcPr>
            <w:tcW w:w="6480" w:type="dxa"/>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DESCRIPTION</w:t>
            </w:r>
          </w:p>
        </w:tc>
        <w:tc>
          <w:tcPr>
            <w:tcW w:w="2250" w:type="dxa"/>
            <w:gridSpan w:val="2"/>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RESPONSE</w:t>
            </w: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Corrective action to be taken</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Follow internal control I place</w:t>
            </w:r>
          </w:p>
        </w:tc>
      </w:tr>
      <w:tr w:rsidR="006D3AA1" w:rsidRPr="00710485" w:rsidTr="00D90C13">
        <w:tc>
          <w:tcPr>
            <w:tcW w:w="6480" w:type="dxa"/>
            <w:vMerge w:val="restart"/>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Does the finding affect an amount disclosed in the financial statements</w:t>
            </w:r>
          </w:p>
        </w:tc>
        <w:tc>
          <w:tcPr>
            <w:tcW w:w="1080" w:type="dxa"/>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Yes</w:t>
            </w:r>
          </w:p>
        </w:tc>
        <w:tc>
          <w:tcPr>
            <w:tcW w:w="1170" w:type="dxa"/>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No</w:t>
            </w:r>
          </w:p>
        </w:tc>
      </w:tr>
      <w:tr w:rsidR="006D3AA1" w:rsidRPr="00710485" w:rsidTr="00D90C13">
        <w:tc>
          <w:tcPr>
            <w:tcW w:w="6480" w:type="dxa"/>
            <w:vMerge/>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No</w:t>
            </w: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If yes, what corrections will be made to the population</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Position of official responsible to take corrective actions</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Estimated completion date for corrective action</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bl>
    <w:p w:rsidR="006D3AA1" w:rsidRPr="002C76C1" w:rsidRDefault="006D3AA1" w:rsidP="006D3AA1">
      <w:pPr>
        <w:keepNext/>
        <w:tabs>
          <w:tab w:val="center" w:pos="709"/>
        </w:tabs>
        <w:spacing w:after="120"/>
        <w:jc w:val="both"/>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1440"/>
        <w:gridCol w:w="1214"/>
      </w:tblGrid>
      <w:tr w:rsidR="006D3AA1" w:rsidRPr="00710485" w:rsidTr="00D90C13">
        <w:tc>
          <w:tcPr>
            <w:tcW w:w="6120" w:type="dxa"/>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DESCRIPTION</w:t>
            </w:r>
          </w:p>
        </w:tc>
        <w:tc>
          <w:tcPr>
            <w:tcW w:w="2654" w:type="dxa"/>
            <w:gridSpan w:val="2"/>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RESPONSE</w:t>
            </w:r>
          </w:p>
        </w:tc>
      </w:tr>
      <w:tr w:rsidR="006D3AA1" w:rsidRPr="00710485" w:rsidTr="00D90C13">
        <w:tc>
          <w:tcPr>
            <w:tcW w:w="6120" w:type="dxa"/>
            <w:vMerge w:val="restart"/>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Does management agree with the root cause indicated</w:t>
            </w:r>
          </w:p>
        </w:tc>
        <w:tc>
          <w:tcPr>
            <w:tcW w:w="144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b/>
                <w:sz w:val="18"/>
                <w:szCs w:val="18"/>
              </w:rPr>
              <w:t>Yes</w:t>
            </w:r>
          </w:p>
        </w:tc>
        <w:tc>
          <w:tcPr>
            <w:tcW w:w="121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b/>
                <w:sz w:val="18"/>
                <w:szCs w:val="18"/>
              </w:rPr>
              <w:t>No</w:t>
            </w:r>
          </w:p>
        </w:tc>
      </w:tr>
      <w:tr w:rsidR="006D3AA1" w:rsidRPr="00710485" w:rsidTr="00D90C13">
        <w:tc>
          <w:tcPr>
            <w:tcW w:w="6120" w:type="dxa"/>
            <w:vMerge/>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12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If management does not agree with the root cause indicated, please provide the root cause according to management.</w:t>
            </w:r>
          </w:p>
        </w:tc>
        <w:tc>
          <w:tcPr>
            <w:tcW w:w="2654"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bl>
    <w:p w:rsidR="006D3AA1" w:rsidRPr="002C76C1" w:rsidRDefault="006D3AA1" w:rsidP="006D3AA1">
      <w:pPr>
        <w:keepNext/>
        <w:tabs>
          <w:tab w:val="center" w:pos="709"/>
        </w:tabs>
        <w:spacing w:after="120"/>
        <w:jc w:val="both"/>
        <w:rPr>
          <w:sz w:val="22"/>
          <w:szCs w:val="22"/>
        </w:rPr>
      </w:pPr>
    </w:p>
    <w:p w:rsidR="006D3AA1" w:rsidRPr="002C76C1" w:rsidRDefault="006D3AA1" w:rsidP="006D3AA1">
      <w:pPr>
        <w:tabs>
          <w:tab w:val="center" w:pos="709"/>
        </w:tabs>
        <w:jc w:val="both"/>
        <w:rPr>
          <w:i/>
          <w:iCs/>
          <w:sz w:val="22"/>
          <w:szCs w:val="22"/>
        </w:rPr>
      </w:pPr>
      <w:r w:rsidRPr="002C76C1">
        <w:rPr>
          <w:i/>
          <w:iCs/>
          <w:sz w:val="22"/>
          <w:szCs w:val="22"/>
        </w:rPr>
        <w:t>Name:</w:t>
      </w:r>
      <w:r w:rsidRPr="002C76C1">
        <w:rPr>
          <w:rFonts w:eastAsia="Arial Unicode MS"/>
          <w:sz w:val="22"/>
          <w:szCs w:val="22"/>
        </w:rPr>
        <w:t xml:space="preserve">   Salome Malebye</w:t>
      </w:r>
    </w:p>
    <w:p w:rsidR="006D3AA1" w:rsidRPr="002C76C1" w:rsidRDefault="006D3AA1" w:rsidP="006D3AA1">
      <w:pPr>
        <w:tabs>
          <w:tab w:val="center" w:pos="709"/>
        </w:tabs>
        <w:jc w:val="both"/>
        <w:rPr>
          <w:i/>
          <w:iCs/>
          <w:sz w:val="22"/>
          <w:szCs w:val="22"/>
        </w:rPr>
      </w:pPr>
      <w:r w:rsidRPr="002C76C1">
        <w:rPr>
          <w:i/>
          <w:iCs/>
          <w:sz w:val="22"/>
          <w:szCs w:val="22"/>
        </w:rPr>
        <w:t>Position:  Dir: DAM</w:t>
      </w:r>
    </w:p>
    <w:p w:rsidR="006D3AA1" w:rsidRPr="002C76C1" w:rsidRDefault="006D3AA1" w:rsidP="006D3AA1">
      <w:pPr>
        <w:tabs>
          <w:tab w:val="center" w:pos="709"/>
        </w:tabs>
        <w:rPr>
          <w:i/>
          <w:iCs/>
          <w:sz w:val="22"/>
          <w:szCs w:val="22"/>
        </w:rPr>
      </w:pPr>
      <w:r w:rsidRPr="002C76C1">
        <w:rPr>
          <w:i/>
          <w:iCs/>
          <w:sz w:val="22"/>
          <w:szCs w:val="22"/>
        </w:rPr>
        <w:t>Date: 25 July 2012</w:t>
      </w:r>
    </w:p>
    <w:p w:rsidR="006D3AA1" w:rsidRPr="002C76C1" w:rsidRDefault="006D3AA1" w:rsidP="006D3AA1">
      <w:pPr>
        <w:keepNext/>
        <w:tabs>
          <w:tab w:val="center" w:pos="709"/>
        </w:tabs>
        <w:spacing w:after="120"/>
        <w:ind w:firstLine="720"/>
        <w:jc w:val="both"/>
        <w:rPr>
          <w:sz w:val="22"/>
          <w:szCs w:val="22"/>
        </w:rPr>
      </w:pPr>
    </w:p>
    <w:p w:rsidR="006D3AA1" w:rsidRPr="002C76C1" w:rsidRDefault="006D3AA1" w:rsidP="006D3AA1">
      <w:pPr>
        <w:keepNext/>
        <w:tabs>
          <w:tab w:val="center" w:pos="709"/>
        </w:tabs>
        <w:spacing w:after="120"/>
        <w:jc w:val="both"/>
        <w:rPr>
          <w:b/>
          <w:bCs/>
          <w:sz w:val="22"/>
          <w:szCs w:val="22"/>
        </w:rPr>
      </w:pPr>
    </w:p>
    <w:p w:rsidR="006D3AA1" w:rsidRPr="00AF5CC3" w:rsidRDefault="006D3AA1" w:rsidP="006D3AA1">
      <w:pPr>
        <w:tabs>
          <w:tab w:val="center" w:pos="709"/>
        </w:tabs>
        <w:ind w:left="709" w:hanging="709"/>
        <w:rPr>
          <w:sz w:val="22"/>
          <w:szCs w:val="22"/>
        </w:rPr>
      </w:pPr>
      <w:r>
        <w:rPr>
          <w:sz w:val="22"/>
          <w:szCs w:val="22"/>
        </w:rPr>
        <w:t>b)</w:t>
      </w:r>
      <w:r>
        <w:rPr>
          <w:sz w:val="22"/>
          <w:szCs w:val="22"/>
        </w:rPr>
        <w:tab/>
      </w:r>
      <w:r>
        <w:rPr>
          <w:sz w:val="22"/>
          <w:szCs w:val="22"/>
        </w:rPr>
        <w:tab/>
      </w:r>
      <w:r w:rsidRPr="00AF5CC3">
        <w:rPr>
          <w:sz w:val="22"/>
          <w:szCs w:val="22"/>
        </w:rPr>
        <w:t>I am [not] in agreement with the finding for the following reasons [and supply the following/attached information in support of this]:</w:t>
      </w:r>
    </w:p>
    <w:p w:rsidR="006D3AA1" w:rsidRPr="002C76C1" w:rsidRDefault="006D3AA1" w:rsidP="006D3AA1">
      <w:pPr>
        <w:tabs>
          <w:tab w:val="center" w:pos="709"/>
        </w:tabs>
        <w:ind w:left="1080"/>
        <w:rPr>
          <w:sz w:val="22"/>
          <w:szCs w:val="22"/>
        </w:rPr>
      </w:pPr>
    </w:p>
    <w:p w:rsidR="006D3AA1" w:rsidRPr="002C76C1" w:rsidRDefault="006D3AA1" w:rsidP="006D3AA1">
      <w:pPr>
        <w:tabs>
          <w:tab w:val="center" w:pos="709"/>
        </w:tabs>
        <w:rPr>
          <w:sz w:val="22"/>
          <w:szCs w:val="22"/>
        </w:rPr>
      </w:pPr>
      <w:r w:rsidRPr="002C76C1">
        <w:rPr>
          <w:sz w:val="22"/>
          <w:szCs w:val="22"/>
        </w:rPr>
        <w:t>Practice Note 8 of 2007/2008 allows procurement officers to source from other possible service providers, depending of the goods and service required.</w:t>
      </w:r>
    </w:p>
    <w:p w:rsidR="006D3AA1" w:rsidRPr="002C76C1" w:rsidRDefault="006D3AA1" w:rsidP="006D3AA1">
      <w:pPr>
        <w:tabs>
          <w:tab w:val="center" w:pos="709"/>
        </w:tabs>
        <w:ind w:left="720" w:hanging="720"/>
        <w:rPr>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14"/>
        <w:gridCol w:w="1080"/>
        <w:gridCol w:w="1170"/>
      </w:tblGrid>
      <w:tr w:rsidR="006D3AA1" w:rsidRPr="00710485" w:rsidTr="00D90C13">
        <w:tc>
          <w:tcPr>
            <w:tcW w:w="6414" w:type="dxa"/>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DESCRIPTION</w:t>
            </w:r>
          </w:p>
        </w:tc>
        <w:tc>
          <w:tcPr>
            <w:tcW w:w="2250" w:type="dxa"/>
            <w:gridSpan w:val="2"/>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RESPONSE</w:t>
            </w:r>
          </w:p>
        </w:tc>
      </w:tr>
      <w:tr w:rsidR="006D3AA1" w:rsidRPr="00710485" w:rsidTr="00D90C13">
        <w:tc>
          <w:tcPr>
            <w:tcW w:w="641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Corrective action to be taken</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14" w:type="dxa"/>
            <w:vMerge w:val="restart"/>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Does the finding affect an amount disclosed in the financial statements</w:t>
            </w:r>
          </w:p>
        </w:tc>
        <w:tc>
          <w:tcPr>
            <w:tcW w:w="1080" w:type="dxa"/>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Yes</w:t>
            </w:r>
          </w:p>
        </w:tc>
        <w:tc>
          <w:tcPr>
            <w:tcW w:w="1170" w:type="dxa"/>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No</w:t>
            </w:r>
          </w:p>
        </w:tc>
      </w:tr>
      <w:tr w:rsidR="006D3AA1" w:rsidRPr="00710485" w:rsidTr="00D90C13">
        <w:tc>
          <w:tcPr>
            <w:tcW w:w="6414" w:type="dxa"/>
            <w:vMerge/>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1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If yes, what corrections will be made to the population</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1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1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Position of official responsible to take corrective actions</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1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Estimated completion date for corrective action</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bl>
    <w:p w:rsidR="006D3AA1" w:rsidRPr="002C76C1" w:rsidRDefault="006D3AA1" w:rsidP="006D3AA1">
      <w:pPr>
        <w:tabs>
          <w:tab w:val="center" w:pos="709"/>
        </w:tabs>
        <w:ind w:left="720" w:hanging="720"/>
        <w:rPr>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054"/>
        <w:gridCol w:w="1440"/>
        <w:gridCol w:w="1214"/>
      </w:tblGrid>
      <w:tr w:rsidR="006D3AA1" w:rsidRPr="00710485" w:rsidTr="00D90C13">
        <w:tc>
          <w:tcPr>
            <w:tcW w:w="6054" w:type="dxa"/>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DESCRIPTION</w:t>
            </w:r>
          </w:p>
        </w:tc>
        <w:tc>
          <w:tcPr>
            <w:tcW w:w="2654" w:type="dxa"/>
            <w:gridSpan w:val="2"/>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RESPONSE</w:t>
            </w:r>
          </w:p>
        </w:tc>
      </w:tr>
      <w:tr w:rsidR="006D3AA1" w:rsidRPr="00710485" w:rsidTr="00D90C13">
        <w:tc>
          <w:tcPr>
            <w:tcW w:w="6054" w:type="dxa"/>
            <w:vMerge w:val="restart"/>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Does management agree with the root cause indicated</w:t>
            </w:r>
          </w:p>
        </w:tc>
        <w:tc>
          <w:tcPr>
            <w:tcW w:w="144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b/>
                <w:sz w:val="18"/>
                <w:szCs w:val="18"/>
              </w:rPr>
              <w:t>Yes</w:t>
            </w:r>
          </w:p>
        </w:tc>
        <w:tc>
          <w:tcPr>
            <w:tcW w:w="121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b/>
                <w:sz w:val="18"/>
                <w:szCs w:val="18"/>
              </w:rPr>
              <w:t>No</w:t>
            </w:r>
          </w:p>
        </w:tc>
      </w:tr>
      <w:tr w:rsidR="006D3AA1" w:rsidRPr="00710485" w:rsidTr="00D90C13">
        <w:tc>
          <w:tcPr>
            <w:tcW w:w="6054" w:type="dxa"/>
            <w:vMerge/>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05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If management does not agree with the root cause indicated, please provide the root cause according to management.</w:t>
            </w:r>
          </w:p>
        </w:tc>
        <w:tc>
          <w:tcPr>
            <w:tcW w:w="2654"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bl>
    <w:p w:rsidR="006D3AA1" w:rsidRPr="002C76C1" w:rsidRDefault="006D3AA1" w:rsidP="006D3AA1">
      <w:pPr>
        <w:tabs>
          <w:tab w:val="center" w:pos="709"/>
        </w:tabs>
        <w:ind w:left="720" w:hanging="720"/>
        <w:rPr>
          <w:sz w:val="22"/>
          <w:szCs w:val="22"/>
        </w:rPr>
      </w:pPr>
    </w:p>
    <w:p w:rsidR="006D3AA1" w:rsidRPr="002C76C1" w:rsidRDefault="006D3AA1" w:rsidP="006D3AA1">
      <w:pPr>
        <w:tabs>
          <w:tab w:val="center" w:pos="709"/>
        </w:tabs>
        <w:jc w:val="both"/>
        <w:rPr>
          <w:i/>
          <w:iCs/>
          <w:sz w:val="22"/>
          <w:szCs w:val="22"/>
        </w:rPr>
      </w:pPr>
      <w:r w:rsidRPr="002C76C1">
        <w:rPr>
          <w:i/>
          <w:iCs/>
          <w:sz w:val="22"/>
          <w:szCs w:val="22"/>
        </w:rPr>
        <w:t>Name:</w:t>
      </w:r>
      <w:r w:rsidRPr="002C76C1">
        <w:rPr>
          <w:rFonts w:eastAsia="Arial Unicode MS"/>
          <w:sz w:val="22"/>
          <w:szCs w:val="22"/>
        </w:rPr>
        <w:t xml:space="preserve">   Salome Malebye</w:t>
      </w:r>
    </w:p>
    <w:p w:rsidR="006D3AA1" w:rsidRPr="002C76C1" w:rsidRDefault="006D3AA1" w:rsidP="006D3AA1">
      <w:pPr>
        <w:tabs>
          <w:tab w:val="center" w:pos="709"/>
        </w:tabs>
        <w:jc w:val="both"/>
        <w:rPr>
          <w:i/>
          <w:iCs/>
          <w:sz w:val="22"/>
          <w:szCs w:val="22"/>
        </w:rPr>
      </w:pPr>
      <w:r w:rsidRPr="002C76C1">
        <w:rPr>
          <w:i/>
          <w:iCs/>
          <w:sz w:val="22"/>
          <w:szCs w:val="22"/>
        </w:rPr>
        <w:t>Position:  Dir: DAM</w:t>
      </w:r>
    </w:p>
    <w:p w:rsidR="006D3AA1" w:rsidRPr="002C76C1" w:rsidRDefault="006D3AA1" w:rsidP="006D3AA1">
      <w:pPr>
        <w:tabs>
          <w:tab w:val="center" w:pos="709"/>
        </w:tabs>
        <w:rPr>
          <w:i/>
          <w:iCs/>
          <w:sz w:val="22"/>
          <w:szCs w:val="22"/>
        </w:rPr>
      </w:pPr>
      <w:r w:rsidRPr="002C76C1">
        <w:rPr>
          <w:i/>
          <w:iCs/>
          <w:sz w:val="22"/>
          <w:szCs w:val="22"/>
        </w:rPr>
        <w:t>Date: 25 July 2012</w:t>
      </w:r>
    </w:p>
    <w:p w:rsidR="006D3AA1" w:rsidRPr="002C76C1" w:rsidRDefault="006D3AA1" w:rsidP="006D3AA1">
      <w:pPr>
        <w:tabs>
          <w:tab w:val="center" w:pos="709"/>
        </w:tabs>
        <w:ind w:left="720"/>
        <w:rPr>
          <w:i/>
          <w:iCs/>
          <w:sz w:val="22"/>
          <w:szCs w:val="22"/>
        </w:rPr>
      </w:pPr>
    </w:p>
    <w:p w:rsidR="006D3AA1" w:rsidRPr="002C76C1" w:rsidRDefault="006D3AA1" w:rsidP="006D3AA1">
      <w:pPr>
        <w:tabs>
          <w:tab w:val="center" w:pos="709"/>
        </w:tabs>
        <w:rPr>
          <w:i/>
          <w:iCs/>
          <w:sz w:val="22"/>
          <w:szCs w:val="22"/>
        </w:rPr>
      </w:pPr>
    </w:p>
    <w:p w:rsidR="006D3AA1" w:rsidRPr="002C76C1" w:rsidRDefault="006D3AA1" w:rsidP="006D3AA1">
      <w:pPr>
        <w:tabs>
          <w:tab w:val="center" w:pos="709"/>
        </w:tabs>
        <w:ind w:left="720" w:hanging="720"/>
        <w:rPr>
          <w:sz w:val="22"/>
          <w:szCs w:val="22"/>
        </w:rPr>
      </w:pPr>
      <w:r w:rsidRPr="002C76C1">
        <w:rPr>
          <w:sz w:val="22"/>
          <w:szCs w:val="22"/>
        </w:rPr>
        <w:t>c)</w:t>
      </w:r>
      <w:r>
        <w:rPr>
          <w:sz w:val="22"/>
          <w:szCs w:val="22"/>
        </w:rPr>
        <w:tab/>
      </w:r>
      <w:r w:rsidRPr="002C76C1">
        <w:rPr>
          <w:sz w:val="22"/>
          <w:szCs w:val="22"/>
        </w:rPr>
        <w:tab/>
        <w:t>I am in agreement with the finding for the following reasons [and supply the following/attached information in support of this]:</w:t>
      </w:r>
    </w:p>
    <w:p w:rsidR="006D3AA1" w:rsidRPr="002C76C1" w:rsidRDefault="006D3AA1" w:rsidP="006D3AA1">
      <w:pPr>
        <w:tabs>
          <w:tab w:val="center" w:pos="709"/>
        </w:tabs>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6D3AA1" w:rsidRPr="00710485" w:rsidTr="00D90C13">
        <w:tc>
          <w:tcPr>
            <w:tcW w:w="6480" w:type="dxa"/>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DESCRIPTION</w:t>
            </w:r>
          </w:p>
        </w:tc>
        <w:tc>
          <w:tcPr>
            <w:tcW w:w="2250" w:type="dxa"/>
            <w:gridSpan w:val="2"/>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RESPONSE</w:t>
            </w: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Corrective action to be taken</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To re-evalvuate suppliers approved for prestige procurement</w:t>
            </w:r>
          </w:p>
        </w:tc>
      </w:tr>
      <w:tr w:rsidR="006D3AA1" w:rsidRPr="00710485" w:rsidTr="00D90C13">
        <w:tc>
          <w:tcPr>
            <w:tcW w:w="6480" w:type="dxa"/>
            <w:vMerge w:val="restart"/>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Does the finding affect an amount disclosed in the financial statements</w:t>
            </w:r>
          </w:p>
        </w:tc>
        <w:tc>
          <w:tcPr>
            <w:tcW w:w="1080" w:type="dxa"/>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Yes</w:t>
            </w:r>
          </w:p>
        </w:tc>
        <w:tc>
          <w:tcPr>
            <w:tcW w:w="1170" w:type="dxa"/>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No</w:t>
            </w:r>
          </w:p>
        </w:tc>
      </w:tr>
      <w:tr w:rsidR="006D3AA1" w:rsidRPr="00710485" w:rsidTr="00D90C13">
        <w:tc>
          <w:tcPr>
            <w:tcW w:w="6480" w:type="dxa"/>
            <w:vMerge/>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If yes, what corrections will be made to the population</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Position of official responsible to take corrective actions</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Estimated completion date for corrective action</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bl>
    <w:p w:rsidR="006D3AA1" w:rsidRPr="002C76C1" w:rsidRDefault="006D3AA1" w:rsidP="006D3AA1">
      <w:pPr>
        <w:tabs>
          <w:tab w:val="center" w:pos="709"/>
        </w:tabs>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1440"/>
        <w:gridCol w:w="1214"/>
      </w:tblGrid>
      <w:tr w:rsidR="006D3AA1" w:rsidRPr="00710485" w:rsidTr="00D90C13">
        <w:tc>
          <w:tcPr>
            <w:tcW w:w="6120" w:type="dxa"/>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DESCRIPTION</w:t>
            </w:r>
          </w:p>
        </w:tc>
        <w:tc>
          <w:tcPr>
            <w:tcW w:w="2654" w:type="dxa"/>
            <w:gridSpan w:val="2"/>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RESPONSE</w:t>
            </w:r>
          </w:p>
        </w:tc>
      </w:tr>
      <w:tr w:rsidR="006D3AA1" w:rsidRPr="00710485" w:rsidTr="00D90C13">
        <w:tc>
          <w:tcPr>
            <w:tcW w:w="6120" w:type="dxa"/>
            <w:vMerge w:val="restart"/>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Does management agree with the root cause indicated</w:t>
            </w:r>
          </w:p>
        </w:tc>
        <w:tc>
          <w:tcPr>
            <w:tcW w:w="144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b/>
                <w:sz w:val="18"/>
                <w:szCs w:val="18"/>
              </w:rPr>
              <w:t>Yes</w:t>
            </w:r>
          </w:p>
        </w:tc>
        <w:tc>
          <w:tcPr>
            <w:tcW w:w="121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b/>
                <w:sz w:val="18"/>
                <w:szCs w:val="18"/>
              </w:rPr>
              <w:t>No</w:t>
            </w:r>
          </w:p>
        </w:tc>
      </w:tr>
      <w:tr w:rsidR="006D3AA1" w:rsidRPr="00710485" w:rsidTr="00D90C13">
        <w:tc>
          <w:tcPr>
            <w:tcW w:w="6120" w:type="dxa"/>
            <w:vMerge/>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12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If management does not agree with the root cause indicated, please provide the root cause according to management.</w:t>
            </w:r>
          </w:p>
        </w:tc>
        <w:tc>
          <w:tcPr>
            <w:tcW w:w="2654"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bl>
    <w:p w:rsidR="006D3AA1" w:rsidRPr="002C76C1" w:rsidRDefault="006D3AA1" w:rsidP="006D3AA1">
      <w:pPr>
        <w:tabs>
          <w:tab w:val="center" w:pos="709"/>
        </w:tabs>
        <w:rPr>
          <w:sz w:val="22"/>
          <w:szCs w:val="22"/>
        </w:rPr>
      </w:pPr>
    </w:p>
    <w:p w:rsidR="006D3AA1" w:rsidRPr="002C76C1" w:rsidRDefault="006D3AA1" w:rsidP="006D3AA1">
      <w:pPr>
        <w:tabs>
          <w:tab w:val="center" w:pos="709"/>
        </w:tabs>
        <w:jc w:val="both"/>
        <w:rPr>
          <w:i/>
          <w:iCs/>
          <w:sz w:val="22"/>
          <w:szCs w:val="22"/>
        </w:rPr>
      </w:pPr>
      <w:r w:rsidRPr="002C76C1">
        <w:rPr>
          <w:i/>
          <w:iCs/>
          <w:sz w:val="22"/>
          <w:szCs w:val="22"/>
        </w:rPr>
        <w:t>Name:</w:t>
      </w:r>
      <w:r w:rsidRPr="002C76C1">
        <w:rPr>
          <w:rFonts w:eastAsia="Arial Unicode MS"/>
          <w:sz w:val="22"/>
          <w:szCs w:val="22"/>
        </w:rPr>
        <w:t xml:space="preserve">   Salome Malebye</w:t>
      </w:r>
    </w:p>
    <w:p w:rsidR="006D3AA1" w:rsidRPr="002C76C1" w:rsidRDefault="006D3AA1" w:rsidP="006D3AA1">
      <w:pPr>
        <w:tabs>
          <w:tab w:val="center" w:pos="709"/>
        </w:tabs>
        <w:jc w:val="both"/>
        <w:rPr>
          <w:i/>
          <w:iCs/>
          <w:sz w:val="22"/>
          <w:szCs w:val="22"/>
        </w:rPr>
      </w:pPr>
      <w:r w:rsidRPr="002C76C1">
        <w:rPr>
          <w:i/>
          <w:iCs/>
          <w:sz w:val="22"/>
          <w:szCs w:val="22"/>
        </w:rPr>
        <w:t>Position:  Dir: DAM</w:t>
      </w:r>
    </w:p>
    <w:p w:rsidR="006D3AA1" w:rsidRPr="002C76C1" w:rsidRDefault="006D3AA1" w:rsidP="006D3AA1">
      <w:pPr>
        <w:tabs>
          <w:tab w:val="center" w:pos="709"/>
        </w:tabs>
        <w:rPr>
          <w:i/>
          <w:iCs/>
          <w:sz w:val="22"/>
          <w:szCs w:val="22"/>
        </w:rPr>
      </w:pPr>
      <w:r w:rsidRPr="002C76C1">
        <w:rPr>
          <w:i/>
          <w:iCs/>
          <w:sz w:val="22"/>
          <w:szCs w:val="22"/>
        </w:rPr>
        <w:t>Date: 25 July 2012</w:t>
      </w:r>
    </w:p>
    <w:p w:rsidR="006D3AA1" w:rsidRDefault="006D3AA1" w:rsidP="006D3AA1">
      <w:pPr>
        <w:tabs>
          <w:tab w:val="center" w:pos="709"/>
        </w:tabs>
        <w:rPr>
          <w:i/>
          <w:iCs/>
          <w:sz w:val="22"/>
          <w:szCs w:val="22"/>
        </w:rPr>
      </w:pPr>
    </w:p>
    <w:p w:rsidR="006D3AA1" w:rsidRPr="002C76C1" w:rsidRDefault="006D3AA1" w:rsidP="006D3AA1">
      <w:pPr>
        <w:tabs>
          <w:tab w:val="center" w:pos="709"/>
        </w:tabs>
        <w:ind w:left="709" w:hanging="709"/>
        <w:rPr>
          <w:sz w:val="22"/>
          <w:szCs w:val="22"/>
        </w:rPr>
      </w:pPr>
      <w:r>
        <w:rPr>
          <w:i/>
          <w:iCs/>
          <w:sz w:val="22"/>
          <w:szCs w:val="22"/>
        </w:rPr>
        <w:t>d)</w:t>
      </w:r>
      <w:r>
        <w:rPr>
          <w:i/>
          <w:iCs/>
          <w:sz w:val="22"/>
          <w:szCs w:val="22"/>
        </w:rPr>
        <w:tab/>
      </w:r>
      <w:r>
        <w:rPr>
          <w:i/>
          <w:iCs/>
          <w:sz w:val="22"/>
          <w:szCs w:val="22"/>
        </w:rPr>
        <w:tab/>
      </w:r>
      <w:r w:rsidRPr="002C76C1">
        <w:rPr>
          <w:sz w:val="22"/>
          <w:szCs w:val="22"/>
        </w:rPr>
        <w:t>I am [not] in agreement with the finding for the following reasons [and supply the following/attached information in support of this]:</w:t>
      </w:r>
    </w:p>
    <w:p w:rsidR="006D3AA1" w:rsidRPr="002C76C1" w:rsidRDefault="006D3AA1" w:rsidP="006D3AA1">
      <w:pPr>
        <w:tabs>
          <w:tab w:val="center" w:pos="709"/>
        </w:tabs>
        <w:ind w:left="1080"/>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6D3AA1" w:rsidRPr="00710485" w:rsidTr="00D90C13">
        <w:tc>
          <w:tcPr>
            <w:tcW w:w="6480" w:type="dxa"/>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DESCRIPTION</w:t>
            </w:r>
          </w:p>
        </w:tc>
        <w:tc>
          <w:tcPr>
            <w:tcW w:w="2250" w:type="dxa"/>
            <w:gridSpan w:val="2"/>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RESPONSE</w:t>
            </w: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Corrective action to be taken</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Officials are required to check details of the suppliers on the CIPC system before confirmation of the transaction</w:t>
            </w:r>
          </w:p>
        </w:tc>
      </w:tr>
      <w:tr w:rsidR="006D3AA1" w:rsidRPr="00710485" w:rsidTr="00D90C13">
        <w:tc>
          <w:tcPr>
            <w:tcW w:w="6480" w:type="dxa"/>
            <w:vMerge w:val="restart"/>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Does the finding affect an amount disclosed in the financial statements</w:t>
            </w:r>
          </w:p>
        </w:tc>
        <w:tc>
          <w:tcPr>
            <w:tcW w:w="1080" w:type="dxa"/>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Yes</w:t>
            </w:r>
          </w:p>
        </w:tc>
        <w:tc>
          <w:tcPr>
            <w:tcW w:w="1170" w:type="dxa"/>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No</w:t>
            </w:r>
          </w:p>
        </w:tc>
      </w:tr>
      <w:tr w:rsidR="006D3AA1" w:rsidRPr="00710485" w:rsidTr="00D90C13">
        <w:tc>
          <w:tcPr>
            <w:tcW w:w="6480" w:type="dxa"/>
            <w:vMerge/>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If yes, what corrections will be made to the population</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Position of official responsible to take corrective actions</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48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Estimated completion date for corrective action</w:t>
            </w:r>
          </w:p>
        </w:tc>
        <w:tc>
          <w:tcPr>
            <w:tcW w:w="2250"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bl>
    <w:p w:rsidR="006D3AA1" w:rsidRPr="002C76C1" w:rsidRDefault="006D3AA1" w:rsidP="006D3AA1">
      <w:pPr>
        <w:tabs>
          <w:tab w:val="center" w:pos="709"/>
        </w:tabs>
        <w:ind w:left="720" w:hanging="720"/>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1440"/>
        <w:gridCol w:w="1214"/>
      </w:tblGrid>
      <w:tr w:rsidR="006D3AA1" w:rsidRPr="00710485" w:rsidTr="00D90C13">
        <w:tc>
          <w:tcPr>
            <w:tcW w:w="6120" w:type="dxa"/>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DESCRIPTION</w:t>
            </w:r>
          </w:p>
        </w:tc>
        <w:tc>
          <w:tcPr>
            <w:tcW w:w="2654" w:type="dxa"/>
            <w:gridSpan w:val="2"/>
            <w:shd w:val="clear" w:color="auto" w:fill="D9D9D9" w:themeFill="background1" w:themeFillShade="D9"/>
          </w:tcPr>
          <w:p w:rsidR="006D3AA1" w:rsidRPr="00710485" w:rsidRDefault="006D3AA1" w:rsidP="00D90C13">
            <w:pPr>
              <w:pStyle w:val="ListParagraph"/>
              <w:keepNext/>
              <w:tabs>
                <w:tab w:val="center" w:pos="709"/>
              </w:tabs>
              <w:spacing w:line="260" w:lineRule="exact"/>
              <w:ind w:left="0"/>
              <w:jc w:val="both"/>
              <w:rPr>
                <w:rFonts w:ascii="Arial" w:hAnsi="Arial" w:cs="Arial"/>
                <w:b/>
                <w:sz w:val="18"/>
                <w:szCs w:val="18"/>
              </w:rPr>
            </w:pPr>
            <w:r w:rsidRPr="00710485">
              <w:rPr>
                <w:rFonts w:ascii="Arial" w:hAnsi="Arial" w:cs="Arial"/>
                <w:b/>
                <w:sz w:val="18"/>
                <w:szCs w:val="18"/>
              </w:rPr>
              <w:t>RESPONSE</w:t>
            </w:r>
          </w:p>
        </w:tc>
      </w:tr>
      <w:tr w:rsidR="006D3AA1" w:rsidRPr="00710485" w:rsidTr="00D90C13">
        <w:tc>
          <w:tcPr>
            <w:tcW w:w="6120" w:type="dxa"/>
            <w:vMerge w:val="restart"/>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Does management agree with the root cause indicated</w:t>
            </w:r>
          </w:p>
        </w:tc>
        <w:tc>
          <w:tcPr>
            <w:tcW w:w="144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b/>
                <w:sz w:val="18"/>
                <w:szCs w:val="18"/>
              </w:rPr>
              <w:t>Yes</w:t>
            </w:r>
          </w:p>
        </w:tc>
        <w:tc>
          <w:tcPr>
            <w:tcW w:w="121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b/>
                <w:sz w:val="18"/>
                <w:szCs w:val="18"/>
              </w:rPr>
              <w:t>No</w:t>
            </w:r>
          </w:p>
        </w:tc>
      </w:tr>
      <w:tr w:rsidR="006D3AA1" w:rsidRPr="00710485" w:rsidTr="00D90C13">
        <w:tc>
          <w:tcPr>
            <w:tcW w:w="6120" w:type="dxa"/>
            <w:vMerge/>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710485" w:rsidTr="00D90C13">
        <w:tc>
          <w:tcPr>
            <w:tcW w:w="6120" w:type="dxa"/>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r w:rsidRPr="00710485">
              <w:rPr>
                <w:rFonts w:ascii="Arial" w:hAnsi="Arial" w:cs="Arial"/>
                <w:sz w:val="18"/>
                <w:szCs w:val="18"/>
              </w:rPr>
              <w:t>If management does not agree with the root cause indicated, please provide the root cause according to management.</w:t>
            </w:r>
          </w:p>
        </w:tc>
        <w:tc>
          <w:tcPr>
            <w:tcW w:w="2654" w:type="dxa"/>
            <w:gridSpan w:val="2"/>
          </w:tcPr>
          <w:p w:rsidR="006D3AA1" w:rsidRPr="00710485" w:rsidRDefault="006D3AA1" w:rsidP="00D90C13">
            <w:pPr>
              <w:pStyle w:val="ListParagraph"/>
              <w:keepNext/>
              <w:tabs>
                <w:tab w:val="center" w:pos="709"/>
              </w:tabs>
              <w:spacing w:line="260" w:lineRule="exact"/>
              <w:ind w:left="0"/>
              <w:jc w:val="both"/>
              <w:rPr>
                <w:rFonts w:ascii="Arial" w:hAnsi="Arial" w:cs="Arial"/>
                <w:sz w:val="18"/>
                <w:szCs w:val="18"/>
              </w:rPr>
            </w:pPr>
          </w:p>
        </w:tc>
      </w:tr>
    </w:tbl>
    <w:p w:rsidR="006D3AA1" w:rsidRPr="002C76C1" w:rsidRDefault="006D3AA1" w:rsidP="006D3AA1">
      <w:pPr>
        <w:tabs>
          <w:tab w:val="center" w:pos="709"/>
        </w:tabs>
        <w:ind w:left="720" w:hanging="720"/>
        <w:rPr>
          <w:sz w:val="22"/>
          <w:szCs w:val="22"/>
        </w:rPr>
      </w:pPr>
    </w:p>
    <w:p w:rsidR="006D3AA1" w:rsidRPr="002C76C1" w:rsidRDefault="006D3AA1" w:rsidP="006D3AA1">
      <w:pPr>
        <w:tabs>
          <w:tab w:val="center" w:pos="709"/>
        </w:tabs>
        <w:rPr>
          <w:sz w:val="22"/>
          <w:szCs w:val="22"/>
        </w:rPr>
      </w:pPr>
    </w:p>
    <w:p w:rsidR="006D3AA1" w:rsidRPr="002C76C1" w:rsidRDefault="006D3AA1" w:rsidP="006D3AA1">
      <w:pPr>
        <w:tabs>
          <w:tab w:val="center" w:pos="709"/>
        </w:tabs>
        <w:jc w:val="both"/>
        <w:rPr>
          <w:i/>
          <w:iCs/>
          <w:sz w:val="22"/>
          <w:szCs w:val="22"/>
        </w:rPr>
      </w:pPr>
      <w:r w:rsidRPr="002C76C1">
        <w:rPr>
          <w:i/>
          <w:iCs/>
          <w:sz w:val="22"/>
          <w:szCs w:val="22"/>
        </w:rPr>
        <w:t>Name:</w:t>
      </w:r>
      <w:r w:rsidRPr="002C76C1">
        <w:rPr>
          <w:rFonts w:eastAsia="Arial Unicode MS"/>
          <w:sz w:val="22"/>
          <w:szCs w:val="22"/>
        </w:rPr>
        <w:t xml:space="preserve">   Salome Malebye</w:t>
      </w:r>
    </w:p>
    <w:p w:rsidR="006D3AA1" w:rsidRPr="002C76C1" w:rsidRDefault="006D3AA1" w:rsidP="006D3AA1">
      <w:pPr>
        <w:tabs>
          <w:tab w:val="center" w:pos="709"/>
        </w:tabs>
        <w:jc w:val="both"/>
        <w:rPr>
          <w:i/>
          <w:iCs/>
          <w:sz w:val="22"/>
          <w:szCs w:val="22"/>
        </w:rPr>
      </w:pPr>
      <w:r w:rsidRPr="002C76C1">
        <w:rPr>
          <w:i/>
          <w:iCs/>
          <w:sz w:val="22"/>
          <w:szCs w:val="22"/>
        </w:rPr>
        <w:t>Position:  Dir: DAM</w:t>
      </w:r>
    </w:p>
    <w:p w:rsidR="006D3AA1" w:rsidRPr="002C76C1" w:rsidRDefault="006D3AA1" w:rsidP="006D3AA1">
      <w:pPr>
        <w:tabs>
          <w:tab w:val="center" w:pos="709"/>
        </w:tabs>
        <w:rPr>
          <w:i/>
          <w:iCs/>
          <w:sz w:val="22"/>
          <w:szCs w:val="22"/>
        </w:rPr>
      </w:pPr>
      <w:r w:rsidRPr="002C76C1">
        <w:rPr>
          <w:i/>
          <w:iCs/>
          <w:sz w:val="22"/>
          <w:szCs w:val="22"/>
        </w:rPr>
        <w:t>Date: 25 July 2012</w:t>
      </w:r>
    </w:p>
    <w:p w:rsidR="006D3AA1" w:rsidRPr="002C76C1" w:rsidRDefault="006D3AA1" w:rsidP="006D3AA1">
      <w:pPr>
        <w:tabs>
          <w:tab w:val="center" w:pos="709"/>
        </w:tabs>
        <w:rPr>
          <w:sz w:val="22"/>
          <w:szCs w:val="22"/>
        </w:rPr>
      </w:pPr>
    </w:p>
    <w:p w:rsidR="006D3AA1" w:rsidRPr="002C76C1" w:rsidRDefault="006D3AA1" w:rsidP="006D3AA1">
      <w:pPr>
        <w:tabs>
          <w:tab w:val="center" w:pos="709"/>
        </w:tabs>
        <w:rPr>
          <w:b/>
          <w:sz w:val="22"/>
          <w:szCs w:val="22"/>
        </w:rPr>
      </w:pPr>
      <w:r w:rsidRPr="002C76C1">
        <w:rPr>
          <w:b/>
          <w:sz w:val="22"/>
          <w:szCs w:val="22"/>
        </w:rPr>
        <w:t>Auditor’s conclusion</w:t>
      </w:r>
    </w:p>
    <w:p w:rsidR="006D3AA1" w:rsidRPr="002C76C1" w:rsidRDefault="006D3AA1" w:rsidP="006D3AA1">
      <w:pPr>
        <w:tabs>
          <w:tab w:val="center" w:pos="709"/>
        </w:tabs>
        <w:rPr>
          <w:b/>
          <w:sz w:val="22"/>
          <w:szCs w:val="22"/>
        </w:rPr>
      </w:pPr>
    </w:p>
    <w:p w:rsidR="006D3AA1" w:rsidRPr="002C76C1" w:rsidRDefault="006D3AA1" w:rsidP="006D3AA1">
      <w:pPr>
        <w:tabs>
          <w:tab w:val="center" w:pos="709"/>
        </w:tabs>
        <w:ind w:left="360" w:hanging="360"/>
        <w:rPr>
          <w:bCs/>
          <w:sz w:val="22"/>
          <w:szCs w:val="22"/>
        </w:rPr>
      </w:pPr>
      <w:r w:rsidRPr="002C76C1">
        <w:rPr>
          <w:bCs/>
          <w:sz w:val="22"/>
          <w:szCs w:val="22"/>
        </w:rPr>
        <w:t>a)</w:t>
      </w:r>
      <w:r w:rsidRPr="002C76C1">
        <w:rPr>
          <w:bCs/>
          <w:sz w:val="22"/>
          <w:szCs w:val="22"/>
        </w:rPr>
        <w:tab/>
        <w:t xml:space="preserve">It is not evident why the prestige supplier list is limited to </w:t>
      </w:r>
      <w:r w:rsidRPr="002C76C1">
        <w:rPr>
          <w:bCs/>
          <w:color w:val="000000"/>
          <w:sz w:val="22"/>
          <w:szCs w:val="22"/>
        </w:rPr>
        <w:t xml:space="preserve">a total number of 14 service providers for furniture and nine for curtains as per the Ministerial Handbook </w:t>
      </w:r>
      <w:r w:rsidRPr="002C76C1">
        <w:rPr>
          <w:bCs/>
          <w:sz w:val="22"/>
          <w:szCs w:val="22"/>
        </w:rPr>
        <w:t xml:space="preserve">paragraph C(i) the furnishing of state-owned residences is limited to the provision, and maintenance of ordinary household furniture, mattresses, pillows, carpets, beds, stoves, refrigerators, freeze’s, washing machines, tumble dryers and heaters, micro-wave ovens and dishwashers. As a result the prestige supplier list should be updated to include additional service providers. </w:t>
      </w:r>
    </w:p>
    <w:p w:rsidR="006D3AA1" w:rsidRPr="002C76C1" w:rsidRDefault="006D3AA1" w:rsidP="006D3AA1">
      <w:pPr>
        <w:tabs>
          <w:tab w:val="center" w:pos="709"/>
        </w:tabs>
        <w:ind w:left="360" w:hanging="360"/>
        <w:rPr>
          <w:bCs/>
          <w:sz w:val="22"/>
          <w:szCs w:val="22"/>
        </w:rPr>
      </w:pPr>
    </w:p>
    <w:p w:rsidR="006D3AA1" w:rsidRPr="002C76C1" w:rsidRDefault="006D3AA1" w:rsidP="006D3AA1">
      <w:pPr>
        <w:tabs>
          <w:tab w:val="center" w:pos="709"/>
        </w:tabs>
        <w:ind w:left="360"/>
        <w:rPr>
          <w:sz w:val="22"/>
          <w:szCs w:val="22"/>
        </w:rPr>
      </w:pPr>
      <w:r w:rsidRPr="002C76C1">
        <w:rPr>
          <w:bCs/>
          <w:sz w:val="22"/>
          <w:szCs w:val="22"/>
        </w:rPr>
        <w:t xml:space="preserve">In addition, </w:t>
      </w:r>
      <w:r w:rsidRPr="002C76C1">
        <w:rPr>
          <w:sz w:val="22"/>
          <w:szCs w:val="22"/>
        </w:rPr>
        <w:t>an analysis should be done to determine which of the 1 244 service providers listed on the prospective supplier list who, supply furniture can be used to supply furniture for prestige. As a result the matter remains unresolved.</w:t>
      </w:r>
    </w:p>
    <w:p w:rsidR="006D3AA1" w:rsidRPr="002C76C1" w:rsidRDefault="006D3AA1" w:rsidP="006D3AA1">
      <w:pPr>
        <w:tabs>
          <w:tab w:val="center" w:pos="709"/>
        </w:tabs>
        <w:rPr>
          <w:sz w:val="22"/>
          <w:szCs w:val="22"/>
        </w:rPr>
      </w:pPr>
    </w:p>
    <w:p w:rsidR="006D3AA1" w:rsidRPr="002C76C1" w:rsidRDefault="006D3AA1" w:rsidP="006D3AA1">
      <w:pPr>
        <w:tabs>
          <w:tab w:val="center" w:pos="709"/>
        </w:tabs>
        <w:ind w:left="360" w:hanging="360"/>
        <w:rPr>
          <w:sz w:val="22"/>
          <w:szCs w:val="22"/>
        </w:rPr>
      </w:pPr>
      <w:r w:rsidRPr="002C76C1">
        <w:rPr>
          <w:sz w:val="22"/>
          <w:szCs w:val="22"/>
        </w:rPr>
        <w:t>b)</w:t>
      </w:r>
      <w:r w:rsidRPr="002C76C1">
        <w:rPr>
          <w:b/>
          <w:sz w:val="22"/>
          <w:szCs w:val="22"/>
        </w:rPr>
        <w:tab/>
      </w:r>
      <w:r w:rsidRPr="002C76C1">
        <w:rPr>
          <w:sz w:val="22"/>
          <w:szCs w:val="22"/>
        </w:rPr>
        <w:t>The matter is considered not to be resolved as practice note 8 of 2007/8 paragraph 3.3.2, clearly indicates it is only allowable in instances where no suitable suppliers are available on the supplier list. The department further also did not comply with paragraph 49 of their own supply chain management policy.</w:t>
      </w:r>
    </w:p>
    <w:p w:rsidR="006D3AA1" w:rsidRPr="002C76C1" w:rsidRDefault="006D3AA1" w:rsidP="006D3AA1">
      <w:pPr>
        <w:tabs>
          <w:tab w:val="center" w:pos="709"/>
        </w:tabs>
        <w:ind w:left="360" w:hanging="360"/>
        <w:rPr>
          <w:b/>
          <w:sz w:val="22"/>
          <w:szCs w:val="22"/>
        </w:rPr>
      </w:pPr>
    </w:p>
    <w:p w:rsidR="006D3AA1" w:rsidRPr="002C76C1" w:rsidRDefault="006D3AA1" w:rsidP="006D3AA1">
      <w:pPr>
        <w:tabs>
          <w:tab w:val="center" w:pos="709"/>
        </w:tabs>
        <w:ind w:left="360" w:hanging="360"/>
        <w:rPr>
          <w:sz w:val="22"/>
          <w:szCs w:val="22"/>
        </w:rPr>
      </w:pPr>
      <w:r w:rsidRPr="002C76C1">
        <w:rPr>
          <w:sz w:val="22"/>
          <w:szCs w:val="22"/>
        </w:rPr>
        <w:t>c)</w:t>
      </w:r>
      <w:r w:rsidRPr="002C76C1">
        <w:rPr>
          <w:sz w:val="22"/>
          <w:szCs w:val="22"/>
        </w:rPr>
        <w:tab/>
        <w:t>Management is in agreement with the finding and as a result the matter is considered not to be resolved.</w:t>
      </w:r>
    </w:p>
    <w:p w:rsidR="006D3AA1" w:rsidRPr="002C76C1" w:rsidRDefault="006D3AA1" w:rsidP="006D3AA1">
      <w:pPr>
        <w:tabs>
          <w:tab w:val="center" w:pos="709"/>
        </w:tabs>
        <w:ind w:left="360" w:hanging="360"/>
        <w:rPr>
          <w:sz w:val="22"/>
          <w:szCs w:val="22"/>
        </w:rPr>
      </w:pPr>
    </w:p>
    <w:p w:rsidR="006D3AA1" w:rsidRPr="002C76C1" w:rsidRDefault="006D3AA1" w:rsidP="006D3AA1">
      <w:pPr>
        <w:tabs>
          <w:tab w:val="center" w:pos="709"/>
        </w:tabs>
        <w:ind w:left="360" w:hanging="360"/>
        <w:rPr>
          <w:sz w:val="22"/>
          <w:szCs w:val="22"/>
        </w:rPr>
      </w:pPr>
      <w:r w:rsidRPr="002C76C1">
        <w:rPr>
          <w:sz w:val="22"/>
          <w:szCs w:val="22"/>
        </w:rPr>
        <w:t>d)</w:t>
      </w:r>
      <w:r w:rsidRPr="002C76C1">
        <w:rPr>
          <w:sz w:val="22"/>
          <w:szCs w:val="22"/>
        </w:rPr>
        <w:tab/>
        <w:t xml:space="preserve">Although management did not indicate if they agree or not with the finding managements commented that officials are required to check details of the suppliers on the CIPC system before confirmation of the transaction. However as </w:t>
      </w:r>
      <w:r w:rsidRPr="002C76C1">
        <w:rPr>
          <w:color w:val="000000"/>
          <w:sz w:val="22"/>
          <w:szCs w:val="22"/>
        </w:rPr>
        <w:t xml:space="preserve">the company registration number of the winning supplier per the prospective supplier list, DO 675, does not agree to the company registration number per the invoice/quotation of 1986/000948/07 it is not evident that </w:t>
      </w:r>
      <w:r w:rsidRPr="002C76C1">
        <w:rPr>
          <w:sz w:val="22"/>
          <w:szCs w:val="22"/>
        </w:rPr>
        <w:t>officials checked the details of the suppliers on the CIPC system before confirmation of the transaction. As a result the matter is considered to be unresolved.</w:t>
      </w:r>
    </w:p>
    <w:p w:rsidR="006D3AA1" w:rsidRPr="002C76C1" w:rsidRDefault="006D3AA1" w:rsidP="006D3AA1">
      <w:pPr>
        <w:tabs>
          <w:tab w:val="center" w:pos="709"/>
        </w:tabs>
      </w:pPr>
    </w:p>
    <w:p w:rsidR="006D3AA1" w:rsidRPr="002C76C1" w:rsidRDefault="006D3AA1" w:rsidP="006D3AA1">
      <w:pPr>
        <w:tabs>
          <w:tab w:val="center" w:pos="709"/>
        </w:tabs>
      </w:pPr>
    </w:p>
    <w:p w:rsidR="006D3AA1" w:rsidRPr="002C76C1" w:rsidRDefault="006D3AA1" w:rsidP="006D3AA1">
      <w:pPr>
        <w:tabs>
          <w:tab w:val="center" w:pos="709"/>
        </w:tabs>
      </w:pPr>
    </w:p>
    <w:p w:rsidR="006D3AA1" w:rsidRDefault="006D3AA1" w:rsidP="006D3AA1">
      <w:pPr>
        <w:pStyle w:val="ListParagraph"/>
        <w:tabs>
          <w:tab w:val="center" w:pos="709"/>
        </w:tabs>
        <w:spacing w:after="120"/>
        <w:ind w:left="420"/>
        <w:rPr>
          <w:rFonts w:ascii="Arial" w:hAnsi="Arial" w:cs="Arial"/>
          <w:b/>
          <w:bCs/>
          <w:color w:val="FF0000"/>
          <w:sz w:val="22"/>
          <w:szCs w:val="22"/>
        </w:rPr>
      </w:pPr>
    </w:p>
    <w:p w:rsidR="006D3AA1" w:rsidRDefault="006D3AA1" w:rsidP="006D3AA1">
      <w:pPr>
        <w:pStyle w:val="ListParagraph"/>
        <w:tabs>
          <w:tab w:val="center" w:pos="709"/>
        </w:tabs>
        <w:spacing w:after="120"/>
        <w:ind w:left="420"/>
        <w:rPr>
          <w:rFonts w:ascii="Arial" w:hAnsi="Arial" w:cs="Arial"/>
          <w:b/>
          <w:bCs/>
          <w:color w:val="FF0000"/>
          <w:sz w:val="22"/>
          <w:szCs w:val="22"/>
        </w:rPr>
      </w:pPr>
    </w:p>
    <w:p w:rsidR="006D3AA1" w:rsidRDefault="006D3AA1" w:rsidP="006D3AA1">
      <w:pPr>
        <w:pStyle w:val="ListParagraph"/>
        <w:tabs>
          <w:tab w:val="center" w:pos="709"/>
        </w:tabs>
        <w:spacing w:after="120"/>
        <w:ind w:left="420"/>
        <w:rPr>
          <w:rFonts w:ascii="Arial" w:hAnsi="Arial" w:cs="Arial"/>
          <w:b/>
          <w:bCs/>
          <w:color w:val="FF0000"/>
          <w:sz w:val="22"/>
          <w:szCs w:val="22"/>
        </w:rPr>
      </w:pPr>
    </w:p>
    <w:p w:rsidR="006D3AA1" w:rsidRDefault="006D3AA1" w:rsidP="006D3AA1">
      <w:pPr>
        <w:pStyle w:val="ListParagraph"/>
        <w:tabs>
          <w:tab w:val="center" w:pos="709"/>
        </w:tabs>
        <w:spacing w:after="120"/>
        <w:ind w:left="420"/>
        <w:rPr>
          <w:rFonts w:ascii="Arial" w:hAnsi="Arial" w:cs="Arial"/>
          <w:b/>
          <w:bCs/>
          <w:color w:val="FF0000"/>
          <w:sz w:val="22"/>
          <w:szCs w:val="22"/>
        </w:rPr>
      </w:pPr>
    </w:p>
    <w:p w:rsidR="006D3AA1" w:rsidRPr="006D3AA1" w:rsidRDefault="006D3AA1" w:rsidP="006D3AA1">
      <w:pPr>
        <w:pStyle w:val="ListParagraph"/>
        <w:tabs>
          <w:tab w:val="center" w:pos="709"/>
        </w:tabs>
        <w:spacing w:after="120"/>
        <w:ind w:left="420"/>
        <w:rPr>
          <w:rFonts w:ascii="Arial" w:hAnsi="Arial" w:cs="Arial"/>
          <w:b/>
          <w:bCs/>
          <w:color w:val="FF0000"/>
          <w:sz w:val="22"/>
          <w:szCs w:val="22"/>
        </w:rPr>
      </w:pPr>
    </w:p>
    <w:p w:rsidR="006D3AA1" w:rsidRPr="005D7799" w:rsidRDefault="006D3AA1" w:rsidP="006F5D2E">
      <w:pPr>
        <w:pStyle w:val="ListParagraph"/>
        <w:numPr>
          <w:ilvl w:val="0"/>
          <w:numId w:val="296"/>
        </w:numPr>
        <w:tabs>
          <w:tab w:val="center" w:pos="709"/>
        </w:tabs>
        <w:spacing w:after="120"/>
        <w:ind w:left="720" w:hanging="720"/>
        <w:rPr>
          <w:rFonts w:ascii="Arial" w:hAnsi="Arial" w:cs="Arial"/>
          <w:b/>
          <w:bCs/>
          <w:color w:val="FF0000"/>
          <w:sz w:val="22"/>
          <w:szCs w:val="22"/>
        </w:rPr>
      </w:pPr>
      <w:r w:rsidRPr="005D7799">
        <w:rPr>
          <w:rFonts w:ascii="Arial" w:hAnsi="Arial" w:cs="Arial"/>
          <w:b/>
          <w:bCs/>
          <w:sz w:val="22"/>
          <w:szCs w:val="22"/>
        </w:rPr>
        <w:t xml:space="preserve">Deviations from supply chain management requirements – Mosiwa Building Enterprise CC – Pretoria regional office </w:t>
      </w:r>
      <w:r w:rsidRPr="005D7799">
        <w:rPr>
          <w:rFonts w:ascii="Arial" w:hAnsi="Arial" w:cs="Arial"/>
          <w:b/>
          <w:bCs/>
          <w:color w:val="FF0000"/>
          <w:sz w:val="22"/>
          <w:szCs w:val="22"/>
        </w:rPr>
        <w:t>Ex 121</w:t>
      </w:r>
    </w:p>
    <w:p w:rsidR="006D3AA1" w:rsidRPr="002C76C1" w:rsidRDefault="006D3AA1" w:rsidP="006D3AA1">
      <w:pPr>
        <w:tabs>
          <w:tab w:val="center" w:pos="709"/>
        </w:tabs>
        <w:spacing w:after="120"/>
        <w:jc w:val="both"/>
        <w:rPr>
          <w:b/>
          <w:bCs/>
          <w:sz w:val="22"/>
          <w:szCs w:val="22"/>
        </w:rPr>
      </w:pPr>
    </w:p>
    <w:p w:rsidR="006D3AA1" w:rsidRPr="002C76C1" w:rsidRDefault="006D3AA1" w:rsidP="006D3AA1">
      <w:pPr>
        <w:tabs>
          <w:tab w:val="center" w:pos="709"/>
        </w:tabs>
        <w:spacing w:after="120"/>
        <w:jc w:val="both"/>
        <w:rPr>
          <w:b/>
          <w:bCs/>
          <w:sz w:val="22"/>
          <w:szCs w:val="22"/>
        </w:rPr>
      </w:pPr>
      <w:r w:rsidRPr="002C76C1">
        <w:rPr>
          <w:b/>
          <w:bCs/>
          <w:sz w:val="22"/>
          <w:szCs w:val="22"/>
        </w:rPr>
        <w:t>Audit Finding</w:t>
      </w:r>
    </w:p>
    <w:p w:rsidR="006D3AA1" w:rsidRPr="002C76C1" w:rsidRDefault="006D3AA1" w:rsidP="006D3AA1">
      <w:pPr>
        <w:tabs>
          <w:tab w:val="center" w:pos="709"/>
        </w:tabs>
        <w:rPr>
          <w:sz w:val="22"/>
          <w:szCs w:val="22"/>
          <w:lang w:eastAsia="en-ZA"/>
        </w:rPr>
      </w:pPr>
      <w:r w:rsidRPr="002C76C1">
        <w:rPr>
          <w:sz w:val="22"/>
          <w:szCs w:val="22"/>
          <w:lang w:eastAsia="en-ZA"/>
        </w:rPr>
        <w:t>Laws, rules and legislation:</w:t>
      </w:r>
    </w:p>
    <w:p w:rsidR="006D3AA1" w:rsidRPr="002C76C1" w:rsidRDefault="006D3AA1" w:rsidP="006D3AA1">
      <w:pPr>
        <w:pStyle w:val="ListParagraph"/>
        <w:tabs>
          <w:tab w:val="center" w:pos="709"/>
        </w:tabs>
        <w:ind w:left="0"/>
        <w:rPr>
          <w:rFonts w:ascii="Arial" w:hAnsi="Arial" w:cs="Arial"/>
          <w:color w:val="000000"/>
          <w:sz w:val="22"/>
          <w:szCs w:val="22"/>
          <w:lang w:val="en-GB" w:eastAsia="en-GB"/>
        </w:rPr>
      </w:pPr>
    </w:p>
    <w:p w:rsidR="006D3AA1" w:rsidRPr="002C76C1" w:rsidRDefault="006D3AA1" w:rsidP="006F5D2E">
      <w:pPr>
        <w:numPr>
          <w:ilvl w:val="0"/>
          <w:numId w:val="102"/>
        </w:numPr>
        <w:tabs>
          <w:tab w:val="left" w:pos="360"/>
          <w:tab w:val="center" w:pos="709"/>
        </w:tabs>
        <w:autoSpaceDE w:val="0"/>
        <w:autoSpaceDN w:val="0"/>
        <w:adjustRightInd w:val="0"/>
        <w:rPr>
          <w:sz w:val="22"/>
          <w:szCs w:val="22"/>
        </w:rPr>
      </w:pPr>
      <w:r w:rsidRPr="002C76C1">
        <w:rPr>
          <w:sz w:val="22"/>
          <w:szCs w:val="22"/>
        </w:rPr>
        <w:t>PFMA paragraph 38(1)(c)(ii) states:</w:t>
      </w:r>
    </w:p>
    <w:p w:rsidR="006D3AA1" w:rsidRPr="002C76C1" w:rsidRDefault="006D3AA1" w:rsidP="006D3AA1">
      <w:pPr>
        <w:tabs>
          <w:tab w:val="left" w:pos="540"/>
          <w:tab w:val="center" w:pos="709"/>
        </w:tabs>
        <w:autoSpaceDE w:val="0"/>
        <w:autoSpaceDN w:val="0"/>
        <w:adjustRightInd w:val="0"/>
        <w:rPr>
          <w:sz w:val="22"/>
          <w:szCs w:val="22"/>
        </w:rPr>
      </w:pPr>
      <w:r w:rsidRPr="002C76C1">
        <w:rPr>
          <w:sz w:val="22"/>
          <w:szCs w:val="22"/>
        </w:rPr>
        <w:tab/>
      </w:r>
    </w:p>
    <w:p w:rsidR="006D3AA1" w:rsidRPr="002C76C1" w:rsidRDefault="006D3AA1" w:rsidP="006D3AA1">
      <w:pPr>
        <w:tabs>
          <w:tab w:val="left" w:pos="540"/>
          <w:tab w:val="center" w:pos="709"/>
        </w:tabs>
        <w:autoSpaceDE w:val="0"/>
        <w:autoSpaceDN w:val="0"/>
        <w:adjustRightInd w:val="0"/>
        <w:rPr>
          <w:i/>
          <w:iCs/>
          <w:sz w:val="22"/>
          <w:szCs w:val="22"/>
        </w:rPr>
      </w:pPr>
      <w:r w:rsidRPr="002C76C1">
        <w:rPr>
          <w:sz w:val="22"/>
          <w:szCs w:val="22"/>
        </w:rPr>
        <w:tab/>
      </w:r>
      <w:r w:rsidRPr="002C76C1">
        <w:rPr>
          <w:i/>
          <w:iCs/>
          <w:sz w:val="22"/>
          <w:szCs w:val="22"/>
        </w:rPr>
        <w:t>“(1)The accounting officer for a department, trading entity or constitutional institution-</w:t>
      </w:r>
    </w:p>
    <w:p w:rsidR="006D3AA1" w:rsidRPr="002C76C1" w:rsidRDefault="006D3AA1" w:rsidP="006D3AA1">
      <w:pPr>
        <w:tabs>
          <w:tab w:val="left" w:pos="540"/>
          <w:tab w:val="center" w:pos="709"/>
        </w:tabs>
        <w:autoSpaceDE w:val="0"/>
        <w:autoSpaceDN w:val="0"/>
        <w:adjustRightInd w:val="0"/>
        <w:rPr>
          <w:sz w:val="22"/>
          <w:szCs w:val="22"/>
        </w:rPr>
      </w:pPr>
      <w:r w:rsidRPr="002C76C1">
        <w:rPr>
          <w:sz w:val="22"/>
          <w:szCs w:val="22"/>
        </w:rPr>
        <w:tab/>
      </w:r>
      <w:r w:rsidRPr="002C76C1">
        <w:rPr>
          <w:sz w:val="22"/>
          <w:szCs w:val="22"/>
        </w:rPr>
        <w:tab/>
      </w:r>
      <w:r w:rsidRPr="002C76C1">
        <w:rPr>
          <w:i/>
          <w:iCs/>
          <w:sz w:val="22"/>
          <w:szCs w:val="22"/>
        </w:rPr>
        <w:t>(c)must take effective and appropriate steps to</w:t>
      </w:r>
      <w:r w:rsidRPr="002C76C1">
        <w:rPr>
          <w:sz w:val="22"/>
          <w:szCs w:val="22"/>
        </w:rPr>
        <w:t>-</w:t>
      </w:r>
    </w:p>
    <w:p w:rsidR="006D3AA1" w:rsidRPr="002C76C1" w:rsidRDefault="006D3AA1" w:rsidP="006D3AA1">
      <w:pPr>
        <w:tabs>
          <w:tab w:val="left" w:pos="540"/>
          <w:tab w:val="center" w:pos="709"/>
        </w:tabs>
        <w:autoSpaceDE w:val="0"/>
        <w:autoSpaceDN w:val="0"/>
        <w:adjustRightInd w:val="0"/>
        <w:ind w:left="720" w:hanging="720"/>
        <w:rPr>
          <w:sz w:val="22"/>
          <w:szCs w:val="22"/>
        </w:rPr>
      </w:pPr>
      <w:r w:rsidRPr="002C76C1">
        <w:rPr>
          <w:sz w:val="22"/>
          <w:szCs w:val="22"/>
        </w:rPr>
        <w:tab/>
      </w:r>
      <w:r w:rsidRPr="002C76C1">
        <w:rPr>
          <w:sz w:val="22"/>
          <w:szCs w:val="22"/>
        </w:rPr>
        <w:tab/>
      </w:r>
      <w:r w:rsidRPr="002C76C1">
        <w:rPr>
          <w:sz w:val="22"/>
          <w:szCs w:val="22"/>
        </w:rPr>
        <w:tab/>
      </w:r>
      <w:r w:rsidRPr="002C76C1">
        <w:rPr>
          <w:i/>
          <w:iCs/>
          <w:sz w:val="22"/>
          <w:szCs w:val="22"/>
        </w:rPr>
        <w:t xml:space="preserve">(ii)prevent unauthorized, irregular and fruitless and wasteful expenditure     </w:t>
      </w:r>
      <w:r w:rsidRPr="002C76C1">
        <w:rPr>
          <w:i/>
          <w:iCs/>
          <w:sz w:val="22"/>
          <w:szCs w:val="22"/>
        </w:rPr>
        <w:br/>
      </w:r>
      <w:r w:rsidRPr="002C76C1">
        <w:rPr>
          <w:i/>
          <w:iCs/>
          <w:sz w:val="22"/>
          <w:szCs w:val="22"/>
        </w:rPr>
        <w:tab/>
        <w:t xml:space="preserve">     and losses resulting from criminal conduct</w:t>
      </w:r>
      <w:r w:rsidRPr="002C76C1">
        <w:rPr>
          <w:sz w:val="22"/>
          <w:szCs w:val="22"/>
        </w:rPr>
        <w:t>;”</w:t>
      </w:r>
    </w:p>
    <w:p w:rsidR="006D3AA1" w:rsidRPr="002C76C1" w:rsidRDefault="006D3AA1" w:rsidP="006D3AA1">
      <w:pPr>
        <w:tabs>
          <w:tab w:val="center" w:pos="709"/>
        </w:tabs>
        <w:autoSpaceDE w:val="0"/>
        <w:autoSpaceDN w:val="0"/>
        <w:adjustRightInd w:val="0"/>
        <w:rPr>
          <w:sz w:val="22"/>
          <w:szCs w:val="22"/>
        </w:rPr>
      </w:pPr>
    </w:p>
    <w:p w:rsidR="006D3AA1" w:rsidRPr="002C76C1" w:rsidRDefault="006D3AA1" w:rsidP="006D3AA1">
      <w:pPr>
        <w:pStyle w:val="ListParagraph"/>
        <w:numPr>
          <w:ilvl w:val="0"/>
          <w:numId w:val="13"/>
        </w:numPr>
        <w:tabs>
          <w:tab w:val="center" w:pos="709"/>
        </w:tabs>
        <w:autoSpaceDE w:val="0"/>
        <w:autoSpaceDN w:val="0"/>
        <w:adjustRightInd w:val="0"/>
        <w:rPr>
          <w:rFonts w:ascii="Arial" w:hAnsi="Arial" w:cs="Arial"/>
          <w:sz w:val="22"/>
          <w:szCs w:val="22"/>
        </w:rPr>
      </w:pPr>
      <w:r w:rsidRPr="002C76C1">
        <w:rPr>
          <w:rFonts w:ascii="Arial" w:hAnsi="Arial" w:cs="Arial"/>
          <w:sz w:val="22"/>
          <w:szCs w:val="22"/>
        </w:rPr>
        <w:t>Practice note 8 of 2007/2008 paragraphs 3.3.1, 3.3.2 and 3.3.3 pertaining to transactions with a value above R10 000 but not exceeding R500 000 (including VAT):</w:t>
      </w:r>
    </w:p>
    <w:p w:rsidR="006D3AA1" w:rsidRPr="002C76C1" w:rsidRDefault="006D3AA1" w:rsidP="006D3AA1">
      <w:pPr>
        <w:pStyle w:val="ListParagraph"/>
        <w:tabs>
          <w:tab w:val="center" w:pos="709"/>
        </w:tabs>
        <w:autoSpaceDE w:val="0"/>
        <w:autoSpaceDN w:val="0"/>
        <w:adjustRightInd w:val="0"/>
        <w:ind w:left="540"/>
        <w:rPr>
          <w:rFonts w:ascii="Arial" w:hAnsi="Arial" w:cs="Arial"/>
          <w:sz w:val="22"/>
          <w:szCs w:val="22"/>
        </w:rPr>
      </w:pPr>
    </w:p>
    <w:p w:rsidR="006D3AA1" w:rsidRPr="002C76C1" w:rsidRDefault="006D3AA1" w:rsidP="006D3AA1">
      <w:pPr>
        <w:pStyle w:val="ListParagraph"/>
        <w:tabs>
          <w:tab w:val="center" w:pos="709"/>
        </w:tabs>
        <w:autoSpaceDE w:val="0"/>
        <w:autoSpaceDN w:val="0"/>
        <w:adjustRightInd w:val="0"/>
        <w:ind w:left="1440" w:hanging="900"/>
        <w:rPr>
          <w:rFonts w:ascii="Arial" w:hAnsi="Arial" w:cs="Arial"/>
          <w:i/>
          <w:iCs/>
          <w:sz w:val="22"/>
          <w:szCs w:val="22"/>
        </w:rPr>
      </w:pPr>
      <w:r w:rsidRPr="002C76C1">
        <w:rPr>
          <w:rFonts w:ascii="Arial" w:hAnsi="Arial" w:cs="Arial"/>
          <w:i/>
          <w:iCs/>
          <w:sz w:val="22"/>
          <w:szCs w:val="22"/>
        </w:rPr>
        <w:t>“3.3.1</w:t>
      </w:r>
      <w:r w:rsidRPr="002C76C1">
        <w:rPr>
          <w:rFonts w:ascii="Arial" w:hAnsi="Arial" w:cs="Arial"/>
          <w:i/>
          <w:iCs/>
          <w:sz w:val="22"/>
          <w:szCs w:val="22"/>
        </w:rPr>
        <w:tab/>
        <w:t>Accounting officers / authorities should invite and accept written price quotations for requirements up to an estimated value of R500 000 from as many suppliers as possible, that are registered on the list of prospective suppliers.</w:t>
      </w:r>
    </w:p>
    <w:p w:rsidR="006D3AA1" w:rsidRPr="002C76C1" w:rsidRDefault="006D3AA1" w:rsidP="006D3AA1">
      <w:pPr>
        <w:pStyle w:val="ListParagraph"/>
        <w:tabs>
          <w:tab w:val="center" w:pos="709"/>
        </w:tabs>
        <w:autoSpaceDE w:val="0"/>
        <w:autoSpaceDN w:val="0"/>
        <w:adjustRightInd w:val="0"/>
        <w:ind w:left="1440" w:hanging="900"/>
        <w:rPr>
          <w:rFonts w:ascii="Arial" w:hAnsi="Arial" w:cs="Arial"/>
          <w:i/>
          <w:iCs/>
          <w:sz w:val="22"/>
          <w:szCs w:val="22"/>
        </w:rPr>
      </w:pPr>
    </w:p>
    <w:p w:rsidR="006D3AA1" w:rsidRPr="002C76C1" w:rsidRDefault="006D3AA1" w:rsidP="006D3AA1">
      <w:pPr>
        <w:pStyle w:val="ListParagraph"/>
        <w:tabs>
          <w:tab w:val="center" w:pos="709"/>
        </w:tabs>
        <w:ind w:left="1440" w:hanging="900"/>
        <w:rPr>
          <w:rFonts w:ascii="Arial" w:hAnsi="Arial" w:cs="Arial"/>
          <w:i/>
          <w:iCs/>
          <w:sz w:val="22"/>
          <w:szCs w:val="22"/>
        </w:rPr>
      </w:pPr>
      <w:r w:rsidRPr="002C76C1">
        <w:rPr>
          <w:rFonts w:ascii="Arial" w:hAnsi="Arial" w:cs="Arial"/>
          <w:i/>
          <w:iCs/>
          <w:sz w:val="22"/>
          <w:szCs w:val="22"/>
        </w:rPr>
        <w:t>3.3.2</w:t>
      </w:r>
      <w:r w:rsidRPr="002C76C1">
        <w:rPr>
          <w:rFonts w:ascii="Arial" w:hAnsi="Arial" w:cs="Arial"/>
          <w:i/>
          <w:iCs/>
          <w:sz w:val="22"/>
          <w:szCs w:val="22"/>
        </w:rPr>
        <w:tab/>
        <w:t xml:space="preserve">Where no suitable suppliers are available from the list of prospective suppliers, written price quotations may be obtained from other possible suppliers. </w:t>
      </w:r>
    </w:p>
    <w:p w:rsidR="006D3AA1" w:rsidRPr="002C76C1" w:rsidRDefault="006D3AA1" w:rsidP="006D3AA1">
      <w:pPr>
        <w:pStyle w:val="ListParagraph"/>
        <w:tabs>
          <w:tab w:val="center" w:pos="709"/>
        </w:tabs>
        <w:ind w:left="1440" w:hanging="900"/>
        <w:rPr>
          <w:rFonts w:ascii="Arial" w:hAnsi="Arial" w:cs="Arial"/>
          <w:i/>
          <w:iCs/>
          <w:sz w:val="22"/>
          <w:szCs w:val="22"/>
        </w:rPr>
      </w:pPr>
    </w:p>
    <w:p w:rsidR="006D3AA1" w:rsidRPr="002C76C1" w:rsidRDefault="006D3AA1" w:rsidP="006D3AA1">
      <w:pPr>
        <w:pStyle w:val="ListParagraph"/>
        <w:tabs>
          <w:tab w:val="center" w:pos="709"/>
        </w:tabs>
        <w:autoSpaceDE w:val="0"/>
        <w:autoSpaceDN w:val="0"/>
        <w:adjustRightInd w:val="0"/>
        <w:ind w:left="1440" w:hanging="900"/>
        <w:rPr>
          <w:rFonts w:ascii="Arial" w:hAnsi="Arial" w:cs="Arial"/>
          <w:i/>
          <w:iCs/>
          <w:sz w:val="22"/>
          <w:szCs w:val="22"/>
        </w:rPr>
      </w:pPr>
      <w:r w:rsidRPr="002C76C1">
        <w:rPr>
          <w:rFonts w:ascii="Arial" w:hAnsi="Arial" w:cs="Arial"/>
          <w:i/>
          <w:iCs/>
          <w:sz w:val="22"/>
          <w:szCs w:val="22"/>
        </w:rPr>
        <w:t>3.3.3</w:t>
      </w:r>
      <w:r w:rsidRPr="002C76C1">
        <w:rPr>
          <w:rFonts w:ascii="Arial" w:hAnsi="Arial" w:cs="Arial"/>
          <w:i/>
          <w:iCs/>
          <w:sz w:val="22"/>
          <w:szCs w:val="22"/>
        </w:rPr>
        <w:tab/>
        <w:t>If it is not possible to obtain at least three (3) written price quotations, the reasons should be recorded and approved by the accounting officer / authority or his / her delegate.”</w:t>
      </w:r>
    </w:p>
    <w:p w:rsidR="006D3AA1" w:rsidRPr="002C76C1" w:rsidRDefault="006D3AA1" w:rsidP="006D3AA1">
      <w:pPr>
        <w:pStyle w:val="ListParagraph"/>
        <w:tabs>
          <w:tab w:val="center" w:pos="709"/>
        </w:tabs>
        <w:autoSpaceDE w:val="0"/>
        <w:autoSpaceDN w:val="0"/>
        <w:adjustRightInd w:val="0"/>
        <w:ind w:left="1440" w:hanging="900"/>
        <w:rPr>
          <w:rFonts w:ascii="Arial" w:hAnsi="Arial" w:cs="Arial"/>
          <w:i/>
          <w:iCs/>
          <w:sz w:val="22"/>
          <w:szCs w:val="22"/>
        </w:rPr>
      </w:pPr>
    </w:p>
    <w:p w:rsidR="006D3AA1" w:rsidRPr="002C76C1" w:rsidRDefault="006D3AA1" w:rsidP="006D3AA1">
      <w:pPr>
        <w:pStyle w:val="ListParagraph"/>
        <w:tabs>
          <w:tab w:val="left" w:pos="360"/>
          <w:tab w:val="left" w:pos="540"/>
          <w:tab w:val="center" w:pos="709"/>
        </w:tabs>
        <w:autoSpaceDE w:val="0"/>
        <w:autoSpaceDN w:val="0"/>
        <w:adjustRightInd w:val="0"/>
        <w:ind w:left="0"/>
        <w:rPr>
          <w:rFonts w:ascii="Arial" w:hAnsi="Arial" w:cs="Arial"/>
          <w:sz w:val="22"/>
          <w:szCs w:val="22"/>
        </w:rPr>
      </w:pPr>
      <w:r w:rsidRPr="002C76C1">
        <w:rPr>
          <w:rFonts w:ascii="Arial" w:hAnsi="Arial" w:cs="Arial"/>
          <w:sz w:val="22"/>
          <w:szCs w:val="22"/>
        </w:rPr>
        <w:t xml:space="preserve">c) </w:t>
      </w:r>
      <w:r w:rsidRPr="002C76C1">
        <w:rPr>
          <w:rFonts w:ascii="Arial" w:hAnsi="Arial" w:cs="Arial"/>
          <w:sz w:val="22"/>
          <w:szCs w:val="22"/>
        </w:rPr>
        <w:tab/>
        <w:t>Treasury Regulation 16A3</w:t>
      </w:r>
    </w:p>
    <w:p w:rsidR="006D3AA1" w:rsidRPr="002C76C1" w:rsidRDefault="006D3AA1" w:rsidP="006D3AA1">
      <w:pPr>
        <w:pStyle w:val="ListParagraph"/>
        <w:tabs>
          <w:tab w:val="left" w:pos="360"/>
          <w:tab w:val="left" w:pos="540"/>
          <w:tab w:val="center" w:pos="709"/>
        </w:tabs>
        <w:autoSpaceDE w:val="0"/>
        <w:autoSpaceDN w:val="0"/>
        <w:adjustRightInd w:val="0"/>
        <w:ind w:left="0"/>
        <w:rPr>
          <w:rFonts w:ascii="Arial" w:hAnsi="Arial" w:cs="Arial"/>
          <w:sz w:val="22"/>
          <w:szCs w:val="22"/>
        </w:rPr>
      </w:pPr>
    </w:p>
    <w:p w:rsidR="006D3AA1" w:rsidRPr="002C76C1" w:rsidRDefault="006D3AA1" w:rsidP="006D3AA1">
      <w:pPr>
        <w:pStyle w:val="NormalWeb"/>
        <w:tabs>
          <w:tab w:val="center" w:pos="709"/>
        </w:tabs>
        <w:ind w:left="1530" w:hanging="1170"/>
        <w:rPr>
          <w:rFonts w:ascii="Arial" w:hAnsi="Arial" w:cs="Arial"/>
          <w:bCs/>
          <w:i/>
          <w:sz w:val="22"/>
          <w:szCs w:val="22"/>
          <w:lang w:val="en-ZA" w:eastAsia="en-ZA"/>
        </w:rPr>
      </w:pPr>
      <w:r w:rsidRPr="002C76C1">
        <w:rPr>
          <w:rFonts w:ascii="Arial" w:hAnsi="Arial" w:cs="Arial"/>
          <w:bCs/>
          <w:i/>
          <w:sz w:val="22"/>
          <w:szCs w:val="22"/>
          <w:lang w:val="en-ZA" w:eastAsia="en-ZA"/>
        </w:rPr>
        <w:t>“16A3.1</w:t>
      </w:r>
      <w:r w:rsidRPr="002C76C1">
        <w:rPr>
          <w:rFonts w:ascii="Arial" w:hAnsi="Arial" w:cs="Arial"/>
          <w:bCs/>
          <w:i/>
          <w:sz w:val="22"/>
          <w:szCs w:val="22"/>
          <w:lang w:val="en-ZA" w:eastAsia="en-ZA"/>
        </w:rPr>
        <w:tab/>
        <w:t xml:space="preserve">The accounting officer or accounting authority of </w:t>
      </w:r>
      <w:r>
        <w:rPr>
          <w:rFonts w:ascii="Arial" w:hAnsi="Arial" w:cs="Arial"/>
          <w:bCs/>
          <w:i/>
          <w:sz w:val="22"/>
          <w:szCs w:val="22"/>
          <w:lang w:val="en-ZA" w:eastAsia="en-ZA"/>
        </w:rPr>
        <w:t xml:space="preserve">an institution to which </w:t>
      </w:r>
      <w:r w:rsidRPr="002C76C1">
        <w:rPr>
          <w:rFonts w:ascii="Arial" w:hAnsi="Arial" w:cs="Arial"/>
          <w:bCs/>
          <w:i/>
          <w:sz w:val="22"/>
          <w:szCs w:val="22"/>
          <w:lang w:val="en-ZA" w:eastAsia="en-ZA"/>
        </w:rPr>
        <w:t>these regulations apply must develop an</w:t>
      </w:r>
      <w:r>
        <w:rPr>
          <w:rFonts w:ascii="Arial" w:hAnsi="Arial" w:cs="Arial"/>
          <w:bCs/>
          <w:i/>
          <w:sz w:val="22"/>
          <w:szCs w:val="22"/>
          <w:lang w:val="en-ZA" w:eastAsia="en-ZA"/>
        </w:rPr>
        <w:t xml:space="preserve">d implement an effective and </w:t>
      </w:r>
      <w:r w:rsidRPr="002C76C1">
        <w:rPr>
          <w:rFonts w:ascii="Arial" w:hAnsi="Arial" w:cs="Arial"/>
          <w:bCs/>
          <w:i/>
          <w:sz w:val="22"/>
          <w:szCs w:val="22"/>
          <w:lang w:val="en-ZA" w:eastAsia="en-ZA"/>
        </w:rPr>
        <w:t>efficient supply chain manager system in his or her institution for-</w:t>
      </w:r>
    </w:p>
    <w:p w:rsidR="006D3AA1" w:rsidRPr="002C76C1" w:rsidRDefault="006D3AA1" w:rsidP="006D3AA1">
      <w:pPr>
        <w:pStyle w:val="NormalWeb"/>
        <w:widowControl/>
        <w:numPr>
          <w:ilvl w:val="0"/>
          <w:numId w:val="24"/>
        </w:numPr>
        <w:tabs>
          <w:tab w:val="center" w:pos="709"/>
        </w:tabs>
        <w:ind w:hanging="1080"/>
        <w:rPr>
          <w:rFonts w:ascii="Arial" w:hAnsi="Arial" w:cs="Arial"/>
          <w:i/>
          <w:iCs/>
          <w:color w:val="000000"/>
          <w:sz w:val="22"/>
          <w:szCs w:val="22"/>
          <w:lang w:val="en-GB"/>
        </w:rPr>
      </w:pPr>
      <w:r w:rsidRPr="002C76C1">
        <w:rPr>
          <w:rFonts w:ascii="Arial" w:hAnsi="Arial" w:cs="Arial"/>
          <w:i/>
          <w:iCs/>
          <w:color w:val="000000"/>
          <w:sz w:val="22"/>
          <w:szCs w:val="22"/>
          <w:lang w:val="en-GB"/>
        </w:rPr>
        <w:t xml:space="preserve">the acquisition of goods and services; </w:t>
      </w:r>
    </w:p>
    <w:p w:rsidR="006D3AA1" w:rsidRPr="002C76C1" w:rsidRDefault="006D3AA1" w:rsidP="006D3AA1">
      <w:pPr>
        <w:pStyle w:val="NormalWeb"/>
        <w:tabs>
          <w:tab w:val="center" w:pos="709"/>
        </w:tabs>
        <w:ind w:left="2520"/>
        <w:rPr>
          <w:rFonts w:ascii="Arial" w:hAnsi="Arial" w:cs="Arial"/>
          <w:i/>
          <w:iCs/>
          <w:color w:val="000000"/>
          <w:sz w:val="22"/>
          <w:szCs w:val="22"/>
          <w:lang w:val="en-GB"/>
        </w:rPr>
      </w:pPr>
    </w:p>
    <w:p w:rsidR="006D3AA1" w:rsidRPr="002C76C1" w:rsidRDefault="006D3AA1" w:rsidP="006D3AA1">
      <w:pPr>
        <w:pStyle w:val="NormalWeb"/>
        <w:tabs>
          <w:tab w:val="center" w:pos="709"/>
        </w:tabs>
        <w:ind w:left="1440" w:hanging="990"/>
        <w:rPr>
          <w:rFonts w:ascii="Arial" w:hAnsi="Arial" w:cs="Arial"/>
          <w:color w:val="000000"/>
          <w:sz w:val="22"/>
          <w:szCs w:val="22"/>
        </w:rPr>
      </w:pPr>
      <w:r w:rsidRPr="002C76C1">
        <w:rPr>
          <w:rFonts w:ascii="Arial" w:hAnsi="Arial" w:cs="Arial"/>
          <w:i/>
          <w:iCs/>
          <w:color w:val="000000"/>
          <w:sz w:val="22"/>
          <w:szCs w:val="22"/>
          <w:lang w:val="en-GB"/>
        </w:rPr>
        <w:t>16A3.2</w:t>
      </w:r>
      <w:r w:rsidRPr="002C76C1">
        <w:rPr>
          <w:rFonts w:ascii="Arial" w:hAnsi="Arial" w:cs="Arial"/>
          <w:i/>
          <w:iCs/>
          <w:color w:val="000000"/>
          <w:sz w:val="22"/>
          <w:szCs w:val="22"/>
          <w:lang w:val="en-GB"/>
        </w:rPr>
        <w:tab/>
        <w:t>A supply chain management system referred</w:t>
      </w:r>
      <w:r>
        <w:rPr>
          <w:rFonts w:ascii="Arial" w:hAnsi="Arial" w:cs="Arial"/>
          <w:i/>
          <w:iCs/>
          <w:color w:val="000000"/>
          <w:sz w:val="22"/>
          <w:szCs w:val="22"/>
          <w:lang w:val="en-GB"/>
        </w:rPr>
        <w:t xml:space="preserve"> to in paragraph 16A3.1 </w:t>
      </w:r>
      <w:r w:rsidRPr="002C76C1">
        <w:rPr>
          <w:rFonts w:ascii="Arial" w:hAnsi="Arial" w:cs="Arial"/>
          <w:i/>
          <w:iCs/>
          <w:color w:val="000000"/>
          <w:sz w:val="22"/>
          <w:szCs w:val="22"/>
          <w:lang w:val="en-GB"/>
        </w:rPr>
        <w:t>must—</w:t>
      </w:r>
    </w:p>
    <w:p w:rsidR="006D3AA1" w:rsidRPr="002C76C1" w:rsidRDefault="006D3AA1" w:rsidP="006D3AA1">
      <w:pPr>
        <w:pStyle w:val="NormalWeb"/>
        <w:widowControl/>
        <w:numPr>
          <w:ilvl w:val="0"/>
          <w:numId w:val="25"/>
        </w:numPr>
        <w:tabs>
          <w:tab w:val="center" w:pos="709"/>
        </w:tabs>
        <w:rPr>
          <w:rFonts w:ascii="Arial" w:hAnsi="Arial" w:cs="Arial"/>
          <w:color w:val="000000"/>
          <w:sz w:val="22"/>
          <w:szCs w:val="22"/>
        </w:rPr>
      </w:pPr>
      <w:r w:rsidRPr="002C76C1">
        <w:rPr>
          <w:rFonts w:ascii="Arial" w:hAnsi="Arial" w:cs="Arial"/>
          <w:i/>
          <w:iCs/>
          <w:color w:val="000000"/>
          <w:sz w:val="22"/>
          <w:szCs w:val="22"/>
          <w:lang w:val="en-GB"/>
        </w:rPr>
        <w:t>be fair, equitable, transparent, competitive and cost effective”</w:t>
      </w:r>
    </w:p>
    <w:p w:rsidR="006D3AA1" w:rsidRPr="002C76C1" w:rsidRDefault="006D3AA1" w:rsidP="006D3AA1">
      <w:pPr>
        <w:pStyle w:val="ListParagraph"/>
        <w:tabs>
          <w:tab w:val="left" w:pos="180"/>
          <w:tab w:val="left" w:pos="360"/>
          <w:tab w:val="left" w:pos="540"/>
          <w:tab w:val="center" w:pos="709"/>
        </w:tabs>
        <w:autoSpaceDE w:val="0"/>
        <w:autoSpaceDN w:val="0"/>
        <w:adjustRightInd w:val="0"/>
        <w:ind w:left="0"/>
        <w:rPr>
          <w:rFonts w:ascii="Arial" w:hAnsi="Arial" w:cs="Arial"/>
          <w:i/>
          <w:iCs/>
          <w:sz w:val="22"/>
          <w:szCs w:val="22"/>
        </w:rPr>
      </w:pPr>
    </w:p>
    <w:p w:rsidR="006D3AA1" w:rsidRPr="002C76C1" w:rsidRDefault="006D3AA1" w:rsidP="006F5D2E">
      <w:pPr>
        <w:pStyle w:val="NormalWeb"/>
        <w:widowControl/>
        <w:numPr>
          <w:ilvl w:val="0"/>
          <w:numId w:val="151"/>
        </w:numPr>
        <w:tabs>
          <w:tab w:val="center" w:pos="709"/>
        </w:tabs>
        <w:ind w:left="426" w:hanging="426"/>
        <w:rPr>
          <w:rFonts w:ascii="Arial" w:hAnsi="Arial" w:cs="Arial"/>
          <w:sz w:val="22"/>
          <w:szCs w:val="22"/>
          <w:lang w:val="en-ZA"/>
        </w:rPr>
      </w:pPr>
      <w:r w:rsidRPr="002C76C1">
        <w:rPr>
          <w:rFonts w:ascii="Arial" w:hAnsi="Arial" w:cs="Arial"/>
          <w:sz w:val="22"/>
          <w:szCs w:val="22"/>
          <w:lang w:val="en-ZA"/>
        </w:rPr>
        <w:t>Supply chain management policy paragraph 49 states:</w:t>
      </w:r>
    </w:p>
    <w:p w:rsidR="006D3AA1" w:rsidRPr="002C76C1" w:rsidRDefault="006D3AA1" w:rsidP="006D3AA1">
      <w:pPr>
        <w:pStyle w:val="NormalWeb"/>
        <w:tabs>
          <w:tab w:val="center" w:pos="709"/>
        </w:tabs>
        <w:ind w:left="360"/>
        <w:rPr>
          <w:rFonts w:ascii="Arial" w:hAnsi="Arial" w:cs="Arial"/>
          <w:sz w:val="22"/>
          <w:szCs w:val="22"/>
          <w:lang w:val="en-ZA"/>
        </w:rPr>
      </w:pPr>
    </w:p>
    <w:p w:rsidR="006D3AA1" w:rsidRPr="002C76C1" w:rsidRDefault="006D3AA1" w:rsidP="006D3AA1">
      <w:pPr>
        <w:tabs>
          <w:tab w:val="center" w:pos="709"/>
        </w:tabs>
        <w:ind w:left="720"/>
        <w:rPr>
          <w:i/>
          <w:iCs/>
          <w:color w:val="000000"/>
          <w:sz w:val="22"/>
          <w:szCs w:val="22"/>
          <w:lang w:val="en-ZA" w:eastAsia="en-ZA"/>
        </w:rPr>
      </w:pPr>
      <w:r w:rsidRPr="002C76C1">
        <w:rPr>
          <w:i/>
          <w:iCs/>
          <w:color w:val="000000"/>
          <w:sz w:val="22"/>
          <w:szCs w:val="22"/>
          <w:lang w:val="en-ZA" w:eastAsia="en-ZA"/>
        </w:rPr>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 Suppliers to be registered on the Departments supplier register include consultants, professional and specialist service providers, and general goods and service providers.”</w:t>
      </w:r>
    </w:p>
    <w:p w:rsidR="006D3AA1" w:rsidRPr="002C76C1" w:rsidRDefault="006D3AA1" w:rsidP="006D3AA1">
      <w:pPr>
        <w:tabs>
          <w:tab w:val="center" w:pos="709"/>
        </w:tabs>
        <w:rPr>
          <w:sz w:val="22"/>
          <w:szCs w:val="22"/>
          <w:lang w:val="en-ZA"/>
        </w:rPr>
      </w:pPr>
    </w:p>
    <w:p w:rsidR="006D3AA1" w:rsidRPr="002C76C1" w:rsidRDefault="006D3AA1" w:rsidP="006D3AA1">
      <w:pPr>
        <w:tabs>
          <w:tab w:val="center" w:pos="709"/>
        </w:tabs>
        <w:rPr>
          <w:sz w:val="22"/>
          <w:szCs w:val="22"/>
          <w:lang w:val="en-ZA"/>
        </w:rPr>
      </w:pPr>
      <w:r w:rsidRPr="002C76C1">
        <w:rPr>
          <w:sz w:val="22"/>
          <w:szCs w:val="22"/>
          <w:lang w:val="en-ZA"/>
        </w:rPr>
        <w:t>The following deviations relating to the procurement of carpets on the 28 September 2011 from Mosiwa Building Enterprise CC have been noted. Please refer to the below table for information on the payment selected for testing:</w:t>
      </w:r>
    </w:p>
    <w:p w:rsidR="006D3AA1" w:rsidRPr="002C76C1" w:rsidRDefault="006D3AA1" w:rsidP="006D3AA1">
      <w:pPr>
        <w:pStyle w:val="NormalWeb"/>
        <w:tabs>
          <w:tab w:val="center" w:pos="709"/>
        </w:tabs>
        <w:rPr>
          <w:rFonts w:ascii="Arial" w:hAnsi="Arial" w:cs="Arial"/>
          <w:sz w:val="22"/>
          <w:szCs w:val="22"/>
          <w:lang w:val="en-ZA"/>
        </w:rPr>
      </w:pPr>
    </w:p>
    <w:tbl>
      <w:tblPr>
        <w:tblW w:w="85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00"/>
        <w:gridCol w:w="1289"/>
        <w:gridCol w:w="1850"/>
        <w:gridCol w:w="1836"/>
      </w:tblGrid>
      <w:tr w:rsidR="006D3AA1" w:rsidRPr="002C76C1" w:rsidTr="00D90C13">
        <w:trPr>
          <w:trHeight w:val="259"/>
        </w:trPr>
        <w:tc>
          <w:tcPr>
            <w:tcW w:w="3600" w:type="dxa"/>
            <w:shd w:val="clear" w:color="auto" w:fill="BFBFBF" w:themeFill="background1" w:themeFillShade="BF"/>
            <w:noWrap/>
          </w:tcPr>
          <w:p w:rsidR="006D3AA1" w:rsidRPr="002B7481" w:rsidRDefault="006D3AA1" w:rsidP="00D90C13">
            <w:pPr>
              <w:tabs>
                <w:tab w:val="center" w:pos="709"/>
              </w:tabs>
              <w:spacing w:before="300"/>
              <w:rPr>
                <w:b/>
                <w:bCs/>
                <w:color w:val="000000"/>
                <w:sz w:val="18"/>
                <w:szCs w:val="18"/>
                <w:lang w:eastAsia="en-ZA"/>
              </w:rPr>
            </w:pPr>
            <w:r w:rsidRPr="002B7481">
              <w:rPr>
                <w:b/>
                <w:bCs/>
                <w:color w:val="000000"/>
                <w:sz w:val="18"/>
                <w:szCs w:val="18"/>
                <w:lang w:eastAsia="en-ZA"/>
              </w:rPr>
              <w:t>SUPPLIER NAME</w:t>
            </w:r>
          </w:p>
        </w:tc>
        <w:tc>
          <w:tcPr>
            <w:tcW w:w="1440" w:type="dxa"/>
            <w:shd w:val="clear" w:color="auto" w:fill="BFBFBF" w:themeFill="background1" w:themeFillShade="BF"/>
          </w:tcPr>
          <w:p w:rsidR="006D3AA1" w:rsidRPr="002B7481" w:rsidRDefault="006D3AA1" w:rsidP="00D90C13">
            <w:pPr>
              <w:tabs>
                <w:tab w:val="center" w:pos="709"/>
              </w:tabs>
              <w:spacing w:before="300"/>
              <w:rPr>
                <w:b/>
                <w:bCs/>
                <w:color w:val="000000"/>
                <w:sz w:val="18"/>
                <w:szCs w:val="18"/>
                <w:lang w:eastAsia="en-ZA"/>
              </w:rPr>
            </w:pPr>
            <w:r w:rsidRPr="002B7481">
              <w:rPr>
                <w:b/>
                <w:bCs/>
                <w:color w:val="000000"/>
                <w:sz w:val="18"/>
                <w:szCs w:val="18"/>
                <w:lang w:eastAsia="en-ZA"/>
              </w:rPr>
              <w:t>FANO NUMBER</w:t>
            </w:r>
          </w:p>
        </w:tc>
        <w:tc>
          <w:tcPr>
            <w:tcW w:w="2250" w:type="dxa"/>
            <w:shd w:val="clear" w:color="auto" w:fill="BFBFBF" w:themeFill="background1" w:themeFillShade="BF"/>
          </w:tcPr>
          <w:p w:rsidR="006D3AA1" w:rsidRPr="002B7481" w:rsidRDefault="006D3AA1" w:rsidP="00D90C13">
            <w:pPr>
              <w:tabs>
                <w:tab w:val="center" w:pos="709"/>
              </w:tabs>
              <w:spacing w:before="300"/>
              <w:rPr>
                <w:b/>
                <w:bCs/>
                <w:color w:val="000000"/>
                <w:sz w:val="18"/>
                <w:szCs w:val="18"/>
                <w:lang w:eastAsia="en-ZA"/>
              </w:rPr>
            </w:pPr>
            <w:r w:rsidRPr="002B7481">
              <w:rPr>
                <w:b/>
                <w:bCs/>
                <w:color w:val="000000"/>
                <w:sz w:val="18"/>
                <w:szCs w:val="18"/>
                <w:lang w:eastAsia="en-ZA"/>
              </w:rPr>
              <w:t>DATE</w:t>
            </w:r>
          </w:p>
        </w:tc>
        <w:tc>
          <w:tcPr>
            <w:tcW w:w="1285" w:type="dxa"/>
            <w:shd w:val="clear" w:color="auto" w:fill="BFBFBF" w:themeFill="background1" w:themeFillShade="BF"/>
          </w:tcPr>
          <w:p w:rsidR="006D3AA1" w:rsidRPr="002B7481" w:rsidRDefault="006D3AA1" w:rsidP="00D90C13">
            <w:pPr>
              <w:tabs>
                <w:tab w:val="center" w:pos="709"/>
              </w:tabs>
              <w:spacing w:before="300"/>
              <w:jc w:val="right"/>
              <w:rPr>
                <w:b/>
                <w:bCs/>
                <w:color w:val="000000"/>
                <w:sz w:val="18"/>
                <w:szCs w:val="18"/>
                <w:lang w:eastAsia="en-ZA"/>
              </w:rPr>
            </w:pPr>
            <w:r w:rsidRPr="002B7481">
              <w:rPr>
                <w:b/>
                <w:bCs/>
                <w:color w:val="000000"/>
                <w:sz w:val="18"/>
                <w:szCs w:val="18"/>
                <w:lang w:eastAsia="en-ZA"/>
              </w:rPr>
              <w:t>R</w:t>
            </w:r>
          </w:p>
        </w:tc>
      </w:tr>
      <w:tr w:rsidR="006D3AA1" w:rsidRPr="002C76C1" w:rsidTr="00D90C13">
        <w:trPr>
          <w:trHeight w:val="558"/>
        </w:trPr>
        <w:tc>
          <w:tcPr>
            <w:tcW w:w="3600" w:type="dxa"/>
            <w:noWrap/>
            <w:vAlign w:val="center"/>
          </w:tcPr>
          <w:p w:rsidR="006D3AA1" w:rsidRPr="002B7481" w:rsidRDefault="006D3AA1" w:rsidP="00D90C13">
            <w:pPr>
              <w:tabs>
                <w:tab w:val="center" w:pos="709"/>
              </w:tabs>
              <w:spacing w:before="300"/>
              <w:rPr>
                <w:color w:val="000000"/>
                <w:sz w:val="18"/>
                <w:szCs w:val="18"/>
                <w:lang w:eastAsia="en-ZA"/>
              </w:rPr>
            </w:pPr>
            <w:r w:rsidRPr="002B7481">
              <w:rPr>
                <w:color w:val="000000"/>
                <w:sz w:val="18"/>
                <w:szCs w:val="18"/>
                <w:lang w:eastAsia="en-ZA"/>
              </w:rPr>
              <w:t>Mosiwa Building Enterprise CC</w:t>
            </w:r>
          </w:p>
        </w:tc>
        <w:tc>
          <w:tcPr>
            <w:tcW w:w="1440" w:type="dxa"/>
            <w:vAlign w:val="center"/>
          </w:tcPr>
          <w:p w:rsidR="006D3AA1" w:rsidRPr="002B7481" w:rsidRDefault="006D3AA1" w:rsidP="00D90C13">
            <w:pPr>
              <w:tabs>
                <w:tab w:val="center" w:pos="709"/>
              </w:tabs>
              <w:spacing w:before="300"/>
              <w:rPr>
                <w:color w:val="000000"/>
                <w:sz w:val="18"/>
                <w:szCs w:val="18"/>
                <w:lang w:eastAsia="en-ZA"/>
              </w:rPr>
            </w:pPr>
            <w:r w:rsidRPr="002B7481">
              <w:rPr>
                <w:color w:val="000000"/>
                <w:sz w:val="18"/>
                <w:szCs w:val="18"/>
                <w:lang w:eastAsia="en-ZA"/>
              </w:rPr>
              <w:t>168789</w:t>
            </w:r>
          </w:p>
        </w:tc>
        <w:tc>
          <w:tcPr>
            <w:tcW w:w="2250" w:type="dxa"/>
            <w:vAlign w:val="center"/>
          </w:tcPr>
          <w:p w:rsidR="006D3AA1" w:rsidRPr="002B7481" w:rsidRDefault="006D3AA1" w:rsidP="00D90C13">
            <w:pPr>
              <w:tabs>
                <w:tab w:val="center" w:pos="709"/>
              </w:tabs>
              <w:jc w:val="right"/>
              <w:rPr>
                <w:sz w:val="18"/>
                <w:szCs w:val="18"/>
              </w:rPr>
            </w:pPr>
          </w:p>
          <w:p w:rsidR="006D3AA1" w:rsidRPr="002B7481" w:rsidRDefault="006D3AA1" w:rsidP="00D90C13">
            <w:pPr>
              <w:tabs>
                <w:tab w:val="center" w:pos="709"/>
              </w:tabs>
              <w:rPr>
                <w:sz w:val="18"/>
                <w:szCs w:val="18"/>
              </w:rPr>
            </w:pPr>
            <w:r w:rsidRPr="002B7481">
              <w:rPr>
                <w:sz w:val="18"/>
                <w:szCs w:val="18"/>
              </w:rPr>
              <w:t>28 September 2011</w:t>
            </w:r>
          </w:p>
        </w:tc>
        <w:tc>
          <w:tcPr>
            <w:tcW w:w="1285" w:type="dxa"/>
            <w:vAlign w:val="center"/>
          </w:tcPr>
          <w:p w:rsidR="006D3AA1" w:rsidRPr="002B7481" w:rsidRDefault="006D3AA1" w:rsidP="006F5D2E">
            <w:pPr>
              <w:pStyle w:val="ListParagraph"/>
              <w:numPr>
                <w:ilvl w:val="0"/>
                <w:numId w:val="266"/>
              </w:numPr>
              <w:tabs>
                <w:tab w:val="center" w:pos="709"/>
              </w:tabs>
              <w:spacing w:before="300"/>
              <w:jc w:val="right"/>
              <w:rPr>
                <w:rFonts w:ascii="Arial" w:hAnsi="Arial" w:cs="Arial"/>
                <w:color w:val="000000"/>
                <w:sz w:val="18"/>
                <w:szCs w:val="18"/>
                <w:lang w:eastAsia="en-ZA"/>
              </w:rPr>
            </w:pPr>
            <w:r w:rsidRPr="002B7481">
              <w:rPr>
                <w:rFonts w:ascii="Arial" w:hAnsi="Arial" w:cs="Arial"/>
                <w:color w:val="000000"/>
                <w:sz w:val="18"/>
                <w:szCs w:val="18"/>
                <w:lang w:eastAsia="en-ZA"/>
              </w:rPr>
              <w:t>760,00</w:t>
            </w:r>
          </w:p>
        </w:tc>
      </w:tr>
    </w:tbl>
    <w:p w:rsidR="006D3AA1" w:rsidRPr="002B7481" w:rsidRDefault="006D3AA1" w:rsidP="006D3AA1">
      <w:pPr>
        <w:tabs>
          <w:tab w:val="center" w:pos="709"/>
        </w:tabs>
        <w:spacing w:after="120"/>
        <w:jc w:val="center"/>
        <w:outlineLvl w:val="0"/>
        <w:rPr>
          <w:sz w:val="22"/>
          <w:szCs w:val="22"/>
        </w:rPr>
      </w:pPr>
    </w:p>
    <w:p w:rsidR="006D3AA1" w:rsidRPr="002B7481" w:rsidRDefault="006D3AA1" w:rsidP="006F5D2E">
      <w:pPr>
        <w:pStyle w:val="ListParagraph"/>
        <w:numPr>
          <w:ilvl w:val="0"/>
          <w:numId w:val="292"/>
        </w:numPr>
        <w:tabs>
          <w:tab w:val="center" w:pos="709"/>
        </w:tabs>
        <w:spacing w:after="120"/>
        <w:ind w:left="720" w:hanging="720"/>
        <w:outlineLvl w:val="0"/>
        <w:rPr>
          <w:rFonts w:ascii="Arial" w:hAnsi="Arial" w:cs="Arial"/>
          <w:sz w:val="22"/>
          <w:szCs w:val="22"/>
        </w:rPr>
      </w:pPr>
      <w:r w:rsidRPr="002B7481">
        <w:rPr>
          <w:rFonts w:ascii="Arial" w:hAnsi="Arial" w:cs="Arial"/>
          <w:sz w:val="22"/>
          <w:szCs w:val="22"/>
        </w:rPr>
        <w:t>The department did not obtain and evaluate three written quotations as required by Practice Note 8 of 2007/08. The following suppliers were invited to quote and onlyMosiwa Building Enterprise CC responded:</w:t>
      </w:r>
    </w:p>
    <w:p w:rsidR="006D3AA1" w:rsidRPr="002C76C1" w:rsidRDefault="006D3AA1" w:rsidP="006F5D2E">
      <w:pPr>
        <w:pStyle w:val="ListParagraph"/>
        <w:numPr>
          <w:ilvl w:val="0"/>
          <w:numId w:val="152"/>
        </w:numPr>
        <w:tabs>
          <w:tab w:val="center" w:pos="709"/>
        </w:tabs>
        <w:spacing w:after="120"/>
        <w:outlineLvl w:val="0"/>
        <w:rPr>
          <w:rFonts w:ascii="Arial" w:hAnsi="Arial" w:cs="Arial"/>
          <w:sz w:val="22"/>
          <w:szCs w:val="22"/>
        </w:rPr>
      </w:pPr>
      <w:r w:rsidRPr="002C76C1">
        <w:rPr>
          <w:rFonts w:ascii="Arial" w:hAnsi="Arial" w:cs="Arial"/>
          <w:sz w:val="22"/>
          <w:szCs w:val="22"/>
        </w:rPr>
        <w:t>J Kekana</w:t>
      </w:r>
    </w:p>
    <w:p w:rsidR="006D3AA1" w:rsidRPr="002C76C1" w:rsidRDefault="006D3AA1" w:rsidP="006F5D2E">
      <w:pPr>
        <w:pStyle w:val="ListParagraph"/>
        <w:numPr>
          <w:ilvl w:val="0"/>
          <w:numId w:val="152"/>
        </w:numPr>
        <w:tabs>
          <w:tab w:val="center" w:pos="709"/>
        </w:tabs>
        <w:spacing w:after="120"/>
        <w:outlineLvl w:val="0"/>
        <w:rPr>
          <w:rFonts w:ascii="Arial" w:hAnsi="Arial" w:cs="Arial"/>
          <w:sz w:val="22"/>
          <w:szCs w:val="22"/>
        </w:rPr>
      </w:pPr>
      <w:r w:rsidRPr="002C76C1">
        <w:rPr>
          <w:rFonts w:ascii="Arial" w:hAnsi="Arial" w:cs="Arial"/>
          <w:sz w:val="22"/>
          <w:szCs w:val="22"/>
        </w:rPr>
        <w:t>Tem Decor</w:t>
      </w:r>
    </w:p>
    <w:p w:rsidR="006D3AA1" w:rsidRPr="002C76C1" w:rsidRDefault="006D3AA1" w:rsidP="006F5D2E">
      <w:pPr>
        <w:pStyle w:val="ListParagraph"/>
        <w:numPr>
          <w:ilvl w:val="0"/>
          <w:numId w:val="152"/>
        </w:numPr>
        <w:tabs>
          <w:tab w:val="center" w:pos="709"/>
        </w:tabs>
        <w:spacing w:after="120"/>
        <w:outlineLvl w:val="0"/>
        <w:rPr>
          <w:rFonts w:ascii="Arial" w:hAnsi="Arial" w:cs="Arial"/>
          <w:sz w:val="22"/>
          <w:szCs w:val="22"/>
        </w:rPr>
      </w:pPr>
      <w:r w:rsidRPr="002C76C1">
        <w:rPr>
          <w:rFonts w:ascii="Arial" w:hAnsi="Arial" w:cs="Arial"/>
          <w:sz w:val="22"/>
          <w:szCs w:val="22"/>
        </w:rPr>
        <w:t>Slavana Interior</w:t>
      </w:r>
    </w:p>
    <w:p w:rsidR="006D3AA1" w:rsidRPr="002C76C1" w:rsidRDefault="006D3AA1" w:rsidP="006F5D2E">
      <w:pPr>
        <w:pStyle w:val="ListParagraph"/>
        <w:numPr>
          <w:ilvl w:val="0"/>
          <w:numId w:val="152"/>
        </w:numPr>
        <w:tabs>
          <w:tab w:val="center" w:pos="709"/>
        </w:tabs>
        <w:spacing w:after="120"/>
        <w:outlineLvl w:val="0"/>
        <w:rPr>
          <w:rFonts w:ascii="Arial" w:hAnsi="Arial" w:cs="Arial"/>
          <w:sz w:val="22"/>
          <w:szCs w:val="22"/>
        </w:rPr>
      </w:pPr>
      <w:r w:rsidRPr="002C76C1">
        <w:rPr>
          <w:rFonts w:ascii="Arial" w:hAnsi="Arial" w:cs="Arial"/>
          <w:sz w:val="22"/>
          <w:szCs w:val="22"/>
        </w:rPr>
        <w:t>Motso's Enterprise</w:t>
      </w:r>
    </w:p>
    <w:p w:rsidR="006D3AA1" w:rsidRPr="002C76C1" w:rsidRDefault="006D3AA1" w:rsidP="006F5D2E">
      <w:pPr>
        <w:pStyle w:val="ListParagraph"/>
        <w:numPr>
          <w:ilvl w:val="0"/>
          <w:numId w:val="152"/>
        </w:numPr>
        <w:tabs>
          <w:tab w:val="center" w:pos="709"/>
        </w:tabs>
        <w:spacing w:after="120"/>
        <w:outlineLvl w:val="0"/>
        <w:rPr>
          <w:rFonts w:ascii="Arial" w:hAnsi="Arial" w:cs="Arial"/>
          <w:sz w:val="22"/>
          <w:szCs w:val="22"/>
        </w:rPr>
      </w:pPr>
      <w:r w:rsidRPr="002C76C1">
        <w:rPr>
          <w:rFonts w:ascii="Arial" w:hAnsi="Arial" w:cs="Arial"/>
          <w:sz w:val="22"/>
          <w:szCs w:val="22"/>
        </w:rPr>
        <w:t>Kelar Carpets</w:t>
      </w:r>
    </w:p>
    <w:p w:rsidR="006D3AA1" w:rsidRPr="002C76C1" w:rsidRDefault="006D3AA1" w:rsidP="006F5D2E">
      <w:pPr>
        <w:pStyle w:val="ListParagraph"/>
        <w:numPr>
          <w:ilvl w:val="0"/>
          <w:numId w:val="152"/>
        </w:numPr>
        <w:tabs>
          <w:tab w:val="center" w:pos="709"/>
        </w:tabs>
        <w:spacing w:after="120"/>
        <w:outlineLvl w:val="0"/>
        <w:rPr>
          <w:rFonts w:ascii="Arial" w:hAnsi="Arial" w:cs="Arial"/>
          <w:sz w:val="22"/>
          <w:szCs w:val="22"/>
        </w:rPr>
      </w:pPr>
      <w:r w:rsidRPr="002C76C1">
        <w:rPr>
          <w:rFonts w:ascii="Arial" w:hAnsi="Arial" w:cs="Arial"/>
          <w:sz w:val="22"/>
          <w:szCs w:val="22"/>
        </w:rPr>
        <w:t>Waterhouse</w:t>
      </w:r>
    </w:p>
    <w:p w:rsidR="006D3AA1" w:rsidRPr="002C76C1" w:rsidRDefault="006D3AA1" w:rsidP="006F5D2E">
      <w:pPr>
        <w:pStyle w:val="ListParagraph"/>
        <w:numPr>
          <w:ilvl w:val="0"/>
          <w:numId w:val="152"/>
        </w:numPr>
        <w:tabs>
          <w:tab w:val="center" w:pos="709"/>
        </w:tabs>
        <w:spacing w:after="120"/>
        <w:outlineLvl w:val="0"/>
        <w:rPr>
          <w:rFonts w:ascii="Arial" w:hAnsi="Arial" w:cs="Arial"/>
          <w:sz w:val="22"/>
          <w:szCs w:val="22"/>
        </w:rPr>
      </w:pPr>
      <w:r w:rsidRPr="002C76C1">
        <w:rPr>
          <w:rFonts w:ascii="Arial" w:hAnsi="Arial" w:cs="Arial"/>
          <w:sz w:val="22"/>
          <w:szCs w:val="22"/>
        </w:rPr>
        <w:t>GollesBotbyl</w:t>
      </w:r>
    </w:p>
    <w:p w:rsidR="006D3AA1" w:rsidRPr="002C76C1" w:rsidRDefault="006D3AA1" w:rsidP="006F5D2E">
      <w:pPr>
        <w:pStyle w:val="ListParagraph"/>
        <w:numPr>
          <w:ilvl w:val="0"/>
          <w:numId w:val="152"/>
        </w:numPr>
        <w:tabs>
          <w:tab w:val="center" w:pos="709"/>
        </w:tabs>
        <w:spacing w:after="120"/>
        <w:outlineLvl w:val="0"/>
        <w:rPr>
          <w:rFonts w:ascii="Arial" w:hAnsi="Arial" w:cs="Arial"/>
          <w:sz w:val="22"/>
          <w:szCs w:val="22"/>
        </w:rPr>
      </w:pPr>
      <w:r w:rsidRPr="002C76C1">
        <w:rPr>
          <w:rFonts w:ascii="Arial" w:hAnsi="Arial" w:cs="Arial"/>
          <w:sz w:val="22"/>
          <w:szCs w:val="22"/>
        </w:rPr>
        <w:t>Mosiwa Building Enterprises</w:t>
      </w:r>
    </w:p>
    <w:p w:rsidR="006D3AA1" w:rsidRPr="00D41805" w:rsidRDefault="006D3AA1" w:rsidP="006D3AA1">
      <w:pPr>
        <w:tabs>
          <w:tab w:val="center" w:pos="709"/>
        </w:tabs>
        <w:spacing w:after="120"/>
        <w:ind w:left="709" w:hanging="709"/>
        <w:outlineLvl w:val="0"/>
        <w:rPr>
          <w:sz w:val="22"/>
          <w:szCs w:val="22"/>
        </w:rPr>
      </w:pPr>
      <w:r>
        <w:rPr>
          <w:sz w:val="22"/>
          <w:szCs w:val="22"/>
        </w:rPr>
        <w:t>b)</w:t>
      </w:r>
      <w:r>
        <w:rPr>
          <w:sz w:val="22"/>
          <w:szCs w:val="22"/>
        </w:rPr>
        <w:tab/>
      </w:r>
      <w:r>
        <w:rPr>
          <w:sz w:val="22"/>
          <w:szCs w:val="22"/>
        </w:rPr>
        <w:tab/>
      </w:r>
      <w:r w:rsidRPr="00D41805">
        <w:rPr>
          <w:sz w:val="22"/>
          <w:szCs w:val="22"/>
        </w:rPr>
        <w:t>As per inspection of the internal memo, the approval of the deviation was done by D:SCM(Demand and Aquisition).The reason for not obtaining three quotations was that J Kekana could not be reached as per fax report, Waterhouse does not provide the requested service and no response was received from the rest of suppliers.</w:t>
      </w:r>
    </w:p>
    <w:p w:rsidR="006D3AA1" w:rsidRPr="00D41805" w:rsidRDefault="006D3AA1" w:rsidP="006D3AA1">
      <w:pPr>
        <w:tabs>
          <w:tab w:val="center" w:pos="709"/>
        </w:tabs>
        <w:spacing w:after="120"/>
        <w:outlineLvl w:val="0"/>
        <w:rPr>
          <w:sz w:val="22"/>
          <w:szCs w:val="22"/>
        </w:rPr>
      </w:pPr>
      <w:r w:rsidRPr="00D41805">
        <w:rPr>
          <w:sz w:val="22"/>
          <w:szCs w:val="22"/>
        </w:rPr>
        <w:t xml:space="preserve">The reasons for not obtaining three written quotations do not appear reasonable or justifiable as carpets are a commodity that is readily available. Although there is not a specific commodity indicated for carpets on the prospective supplier list, as the department frequently needs to purchase this commodity there should be numerous service providers on the database to provide carpets.  </w:t>
      </w:r>
    </w:p>
    <w:p w:rsidR="006D3AA1" w:rsidRPr="00D41805" w:rsidRDefault="006D3AA1" w:rsidP="006D3AA1">
      <w:pPr>
        <w:tabs>
          <w:tab w:val="center" w:pos="709"/>
        </w:tabs>
        <w:spacing w:after="120"/>
        <w:outlineLvl w:val="0"/>
        <w:rPr>
          <w:sz w:val="22"/>
          <w:szCs w:val="22"/>
        </w:rPr>
      </w:pPr>
      <w:r w:rsidRPr="00D41805">
        <w:rPr>
          <w:sz w:val="22"/>
          <w:szCs w:val="22"/>
        </w:rPr>
        <w:t>As the officials of the department must have either had the contact detail or know if the service providers listed below, which were not on the prospective supplier list, do and can provide carpets it is not evident why so many of them did not respond.</w:t>
      </w:r>
    </w:p>
    <w:p w:rsidR="006D3AA1" w:rsidRPr="00D41805" w:rsidRDefault="006D3AA1" w:rsidP="006D3AA1">
      <w:pPr>
        <w:tabs>
          <w:tab w:val="center" w:pos="709"/>
        </w:tabs>
        <w:spacing w:after="120"/>
        <w:ind w:left="709" w:hanging="709"/>
        <w:outlineLvl w:val="0"/>
        <w:rPr>
          <w:sz w:val="22"/>
          <w:szCs w:val="22"/>
        </w:rPr>
      </w:pPr>
      <w:r>
        <w:rPr>
          <w:sz w:val="22"/>
          <w:szCs w:val="22"/>
        </w:rPr>
        <w:t>c)</w:t>
      </w:r>
      <w:r>
        <w:rPr>
          <w:sz w:val="22"/>
          <w:szCs w:val="22"/>
        </w:rPr>
        <w:tab/>
      </w:r>
      <w:r>
        <w:rPr>
          <w:sz w:val="22"/>
          <w:szCs w:val="22"/>
        </w:rPr>
        <w:tab/>
      </w:r>
      <w:r w:rsidRPr="00D41805">
        <w:rPr>
          <w:sz w:val="22"/>
          <w:szCs w:val="22"/>
        </w:rPr>
        <w:t>The suppliers listed below were invited to submit quotations but were not listed on the department’s prospective supplier list.</w:t>
      </w:r>
    </w:p>
    <w:p w:rsidR="006D3AA1" w:rsidRPr="00D41805" w:rsidRDefault="006D3AA1" w:rsidP="006D3AA1">
      <w:pPr>
        <w:tabs>
          <w:tab w:val="center" w:pos="709"/>
        </w:tabs>
        <w:spacing w:after="120"/>
        <w:ind w:left="720"/>
        <w:outlineLvl w:val="0"/>
        <w:rPr>
          <w:sz w:val="22"/>
          <w:szCs w:val="22"/>
        </w:rPr>
      </w:pPr>
      <w:r w:rsidRPr="00D41805">
        <w:rPr>
          <w:sz w:val="22"/>
          <w:szCs w:val="22"/>
        </w:rPr>
        <w:t xml:space="preserve">i) </w:t>
      </w:r>
      <w:r>
        <w:rPr>
          <w:sz w:val="22"/>
          <w:szCs w:val="22"/>
        </w:rPr>
        <w:t xml:space="preserve">        </w:t>
      </w:r>
      <w:r w:rsidRPr="00D41805">
        <w:rPr>
          <w:sz w:val="22"/>
          <w:szCs w:val="22"/>
        </w:rPr>
        <w:t>Tem Decor</w:t>
      </w:r>
    </w:p>
    <w:p w:rsidR="006D3AA1" w:rsidRPr="00D41805" w:rsidRDefault="006D3AA1" w:rsidP="006F5D2E">
      <w:pPr>
        <w:pStyle w:val="ListParagraph"/>
        <w:numPr>
          <w:ilvl w:val="0"/>
          <w:numId w:val="267"/>
        </w:numPr>
        <w:tabs>
          <w:tab w:val="center" w:pos="709"/>
        </w:tabs>
        <w:spacing w:after="120"/>
        <w:ind w:left="1440"/>
        <w:outlineLvl w:val="0"/>
        <w:rPr>
          <w:rFonts w:ascii="Arial" w:hAnsi="Arial" w:cs="Arial"/>
          <w:sz w:val="22"/>
          <w:szCs w:val="22"/>
        </w:rPr>
      </w:pPr>
      <w:r w:rsidRPr="00D41805">
        <w:rPr>
          <w:rFonts w:ascii="Arial" w:hAnsi="Arial" w:cs="Arial"/>
          <w:sz w:val="22"/>
          <w:szCs w:val="22"/>
        </w:rPr>
        <w:t>Slavana Interior</w:t>
      </w:r>
    </w:p>
    <w:p w:rsidR="006D3AA1" w:rsidRPr="00D41805" w:rsidRDefault="006D3AA1" w:rsidP="006F5D2E">
      <w:pPr>
        <w:pStyle w:val="ListParagraph"/>
        <w:numPr>
          <w:ilvl w:val="0"/>
          <w:numId w:val="267"/>
        </w:numPr>
        <w:tabs>
          <w:tab w:val="center" w:pos="709"/>
        </w:tabs>
        <w:spacing w:after="120"/>
        <w:ind w:left="1440"/>
        <w:outlineLvl w:val="0"/>
        <w:rPr>
          <w:rFonts w:ascii="Arial" w:hAnsi="Arial" w:cs="Arial"/>
          <w:sz w:val="22"/>
          <w:szCs w:val="22"/>
        </w:rPr>
      </w:pPr>
      <w:r w:rsidRPr="00D41805">
        <w:rPr>
          <w:rFonts w:ascii="Arial" w:hAnsi="Arial" w:cs="Arial"/>
          <w:sz w:val="22"/>
          <w:szCs w:val="22"/>
        </w:rPr>
        <w:t>Motso’s Enterprise</w:t>
      </w:r>
    </w:p>
    <w:p w:rsidR="006D3AA1" w:rsidRPr="00D41805" w:rsidRDefault="006D3AA1" w:rsidP="006F5D2E">
      <w:pPr>
        <w:pStyle w:val="ListParagraph"/>
        <w:numPr>
          <w:ilvl w:val="0"/>
          <w:numId w:val="267"/>
        </w:numPr>
        <w:tabs>
          <w:tab w:val="center" w:pos="709"/>
        </w:tabs>
        <w:spacing w:after="120"/>
        <w:ind w:left="1440"/>
        <w:outlineLvl w:val="0"/>
        <w:rPr>
          <w:rFonts w:ascii="Arial" w:hAnsi="Arial" w:cs="Arial"/>
          <w:sz w:val="22"/>
          <w:szCs w:val="22"/>
        </w:rPr>
      </w:pPr>
      <w:r w:rsidRPr="00D41805">
        <w:rPr>
          <w:rFonts w:ascii="Arial" w:hAnsi="Arial" w:cs="Arial"/>
          <w:sz w:val="22"/>
          <w:szCs w:val="22"/>
        </w:rPr>
        <w:t>Kelar Carpets</w:t>
      </w:r>
    </w:p>
    <w:p w:rsidR="006D3AA1" w:rsidRPr="00D41805" w:rsidRDefault="006D3AA1" w:rsidP="006F5D2E">
      <w:pPr>
        <w:pStyle w:val="ListParagraph"/>
        <w:numPr>
          <w:ilvl w:val="0"/>
          <w:numId w:val="267"/>
        </w:numPr>
        <w:tabs>
          <w:tab w:val="center" w:pos="709"/>
        </w:tabs>
        <w:spacing w:after="120"/>
        <w:ind w:left="1440" w:hanging="731"/>
        <w:outlineLvl w:val="0"/>
        <w:rPr>
          <w:rFonts w:ascii="Arial" w:hAnsi="Arial" w:cs="Arial"/>
          <w:sz w:val="22"/>
          <w:szCs w:val="22"/>
        </w:rPr>
      </w:pPr>
      <w:r w:rsidRPr="00D41805">
        <w:rPr>
          <w:rFonts w:ascii="Arial" w:hAnsi="Arial" w:cs="Arial"/>
          <w:sz w:val="22"/>
          <w:szCs w:val="22"/>
        </w:rPr>
        <w:t>Waterhouse</w:t>
      </w:r>
    </w:p>
    <w:p w:rsidR="006D3AA1" w:rsidRPr="00D41805" w:rsidRDefault="006D3AA1" w:rsidP="006F5D2E">
      <w:pPr>
        <w:pStyle w:val="ListParagraph"/>
        <w:numPr>
          <w:ilvl w:val="0"/>
          <w:numId w:val="267"/>
        </w:numPr>
        <w:tabs>
          <w:tab w:val="center" w:pos="709"/>
        </w:tabs>
        <w:spacing w:after="120"/>
        <w:ind w:left="1440" w:hanging="731"/>
        <w:outlineLvl w:val="0"/>
        <w:rPr>
          <w:rFonts w:ascii="Arial" w:hAnsi="Arial" w:cs="Arial"/>
          <w:sz w:val="22"/>
          <w:szCs w:val="22"/>
        </w:rPr>
      </w:pPr>
      <w:r w:rsidRPr="00D41805">
        <w:rPr>
          <w:rFonts w:ascii="Arial" w:hAnsi="Arial" w:cs="Arial"/>
          <w:sz w:val="22"/>
          <w:szCs w:val="22"/>
        </w:rPr>
        <w:t>Gilles Botbyl</w:t>
      </w:r>
    </w:p>
    <w:p w:rsidR="006D3AA1" w:rsidRPr="002C76C1" w:rsidRDefault="006D3AA1" w:rsidP="006D3AA1">
      <w:pPr>
        <w:tabs>
          <w:tab w:val="center" w:pos="709"/>
        </w:tabs>
        <w:spacing w:after="120"/>
        <w:jc w:val="both"/>
        <w:outlineLvl w:val="0"/>
        <w:rPr>
          <w:sz w:val="22"/>
          <w:szCs w:val="22"/>
        </w:rPr>
      </w:pPr>
      <w:r w:rsidRPr="002C76C1">
        <w:rPr>
          <w:sz w:val="22"/>
          <w:szCs w:val="22"/>
        </w:rPr>
        <w:t>No documentation has been provided indicating the reasons for soliciting quotations from suppliers not listed on the prospective supplier list. As a result the department was not allowed to apply practice note 8 of 2007/8 paragraph 3.3.2, which clearly indicates it is only applicable in instances where no suitable suppliers are available on the supplier list.</w:t>
      </w:r>
    </w:p>
    <w:p w:rsidR="006D3AA1" w:rsidRDefault="006D3AA1" w:rsidP="006D3AA1">
      <w:pPr>
        <w:tabs>
          <w:tab w:val="center" w:pos="709"/>
        </w:tabs>
        <w:rPr>
          <w:sz w:val="22"/>
          <w:szCs w:val="22"/>
          <w:lang w:val="en-GB"/>
        </w:rPr>
      </w:pPr>
    </w:p>
    <w:p w:rsidR="006D3AA1" w:rsidRPr="002C76C1" w:rsidRDefault="006D3AA1" w:rsidP="006D3AA1">
      <w:pPr>
        <w:tabs>
          <w:tab w:val="center" w:pos="709"/>
        </w:tabs>
        <w:autoSpaceDE w:val="0"/>
        <w:autoSpaceDN w:val="0"/>
        <w:adjustRightInd w:val="0"/>
        <w:spacing w:after="120" w:line="260" w:lineRule="exact"/>
        <w:rPr>
          <w:sz w:val="22"/>
          <w:szCs w:val="22"/>
        </w:rPr>
      </w:pPr>
      <w:r>
        <w:rPr>
          <w:sz w:val="22"/>
          <w:szCs w:val="22"/>
        </w:rPr>
        <w:t>Impact of the finding:</w:t>
      </w:r>
    </w:p>
    <w:p w:rsidR="006D3AA1" w:rsidRPr="002C76C1" w:rsidRDefault="006D3AA1" w:rsidP="006D3AA1">
      <w:pPr>
        <w:pStyle w:val="Normal11pt"/>
        <w:tabs>
          <w:tab w:val="center" w:pos="709"/>
        </w:tabs>
        <w:rPr>
          <w:rFonts w:cs="Arial"/>
          <w:lang w:eastAsia="en-ZA"/>
        </w:rPr>
      </w:pPr>
    </w:p>
    <w:p w:rsidR="006D3AA1" w:rsidRPr="002C76C1" w:rsidRDefault="006D3AA1" w:rsidP="006F5D2E">
      <w:pPr>
        <w:pStyle w:val="NormalWeb"/>
        <w:widowControl/>
        <w:numPr>
          <w:ilvl w:val="0"/>
          <w:numId w:val="150"/>
        </w:numPr>
        <w:tabs>
          <w:tab w:val="clear" w:pos="720"/>
          <w:tab w:val="left" w:pos="540"/>
          <w:tab w:val="center" w:pos="709"/>
        </w:tabs>
        <w:spacing w:after="120"/>
        <w:ind w:left="0" w:firstLine="0"/>
        <w:rPr>
          <w:rFonts w:ascii="Arial" w:hAnsi="Arial" w:cs="Arial"/>
          <w:sz w:val="22"/>
          <w:szCs w:val="22"/>
        </w:rPr>
      </w:pPr>
      <w:r w:rsidRPr="002C76C1">
        <w:rPr>
          <w:rFonts w:ascii="Arial" w:hAnsi="Arial" w:cs="Arial"/>
          <w:sz w:val="22"/>
          <w:szCs w:val="22"/>
        </w:rPr>
        <w:t xml:space="preserve">The non compliance with Practice Note 8 of 2007/2008 may possibly contribute to the </w:t>
      </w:r>
      <w:r w:rsidRPr="002C76C1">
        <w:rPr>
          <w:rFonts w:ascii="Arial" w:hAnsi="Arial" w:cs="Arial"/>
          <w:sz w:val="22"/>
          <w:szCs w:val="22"/>
        </w:rPr>
        <w:tab/>
        <w:t>expenditure of R95 760being classified as irregular.</w:t>
      </w:r>
    </w:p>
    <w:p w:rsidR="006D3AA1" w:rsidRPr="002C76C1" w:rsidRDefault="006D3AA1" w:rsidP="006F5D2E">
      <w:pPr>
        <w:numPr>
          <w:ilvl w:val="0"/>
          <w:numId w:val="150"/>
        </w:numPr>
        <w:tabs>
          <w:tab w:val="clear" w:pos="720"/>
          <w:tab w:val="num" w:pos="360"/>
          <w:tab w:val="center" w:pos="709"/>
        </w:tabs>
        <w:spacing w:after="120"/>
        <w:ind w:left="540" w:hanging="540"/>
        <w:rPr>
          <w:color w:val="000000"/>
          <w:sz w:val="22"/>
          <w:szCs w:val="22"/>
          <w:lang w:val="en-ZA" w:eastAsia="en-ZA"/>
        </w:rPr>
      </w:pPr>
      <w:r w:rsidRPr="002C76C1">
        <w:rPr>
          <w:color w:val="000000"/>
          <w:sz w:val="22"/>
          <w:szCs w:val="22"/>
          <w:lang w:val="en-ZA" w:eastAsia="en-ZA"/>
        </w:rPr>
        <w:t xml:space="preserve">Risk of payments being awarded to favoured suppliers. </w:t>
      </w:r>
    </w:p>
    <w:p w:rsidR="006D3AA1" w:rsidRPr="002C76C1" w:rsidRDefault="006D3AA1" w:rsidP="006F5D2E">
      <w:pPr>
        <w:pStyle w:val="NormalWeb"/>
        <w:widowControl/>
        <w:numPr>
          <w:ilvl w:val="0"/>
          <w:numId w:val="150"/>
        </w:numPr>
        <w:tabs>
          <w:tab w:val="clear" w:pos="720"/>
          <w:tab w:val="left" w:pos="540"/>
          <w:tab w:val="center" w:pos="709"/>
        </w:tabs>
        <w:spacing w:after="120"/>
        <w:ind w:left="0" w:firstLine="0"/>
        <w:rPr>
          <w:rFonts w:ascii="Arial" w:hAnsi="Arial" w:cs="Arial"/>
          <w:sz w:val="22"/>
          <w:szCs w:val="22"/>
        </w:rPr>
      </w:pPr>
      <w:r w:rsidRPr="002C76C1">
        <w:rPr>
          <w:rFonts w:ascii="Arial" w:hAnsi="Arial" w:cs="Arial"/>
          <w:sz w:val="22"/>
          <w:szCs w:val="22"/>
        </w:rPr>
        <w:t xml:space="preserve">Since the department did not obtain and evaluate three quotations, the goods may not </w:t>
      </w:r>
      <w:r w:rsidRPr="002C76C1">
        <w:rPr>
          <w:rFonts w:ascii="Arial" w:hAnsi="Arial" w:cs="Arial"/>
          <w:sz w:val="22"/>
          <w:szCs w:val="22"/>
        </w:rPr>
        <w:br/>
        <w:t xml:space="preserve">         have </w:t>
      </w:r>
      <w:r w:rsidRPr="002C76C1">
        <w:rPr>
          <w:rFonts w:ascii="Arial" w:hAnsi="Arial" w:cs="Arial"/>
          <w:color w:val="000000"/>
          <w:sz w:val="22"/>
          <w:szCs w:val="22"/>
          <w:lang w:val="en-ZA" w:eastAsia="en-ZA"/>
        </w:rPr>
        <w:t>been</w:t>
      </w:r>
      <w:r w:rsidRPr="002C76C1">
        <w:rPr>
          <w:rFonts w:ascii="Arial" w:hAnsi="Arial" w:cs="Arial"/>
          <w:sz w:val="22"/>
          <w:szCs w:val="22"/>
        </w:rPr>
        <w:t>obtained at a reasonable price.</w:t>
      </w:r>
    </w:p>
    <w:p w:rsidR="006D3AA1" w:rsidRPr="002C76C1" w:rsidRDefault="006D3AA1" w:rsidP="006F5D2E">
      <w:pPr>
        <w:numPr>
          <w:ilvl w:val="0"/>
          <w:numId w:val="150"/>
        </w:numPr>
        <w:tabs>
          <w:tab w:val="clear" w:pos="720"/>
          <w:tab w:val="num" w:pos="360"/>
          <w:tab w:val="left" w:pos="540"/>
          <w:tab w:val="center" w:pos="709"/>
        </w:tabs>
        <w:ind w:left="360"/>
        <w:rPr>
          <w:color w:val="000000"/>
          <w:sz w:val="22"/>
          <w:szCs w:val="22"/>
          <w:lang w:val="en-ZA" w:eastAsia="en-ZA"/>
        </w:rPr>
      </w:pPr>
      <w:r w:rsidRPr="002C76C1">
        <w:rPr>
          <w:color w:val="000000"/>
          <w:sz w:val="22"/>
          <w:szCs w:val="22"/>
          <w:lang w:val="en-ZA" w:eastAsia="en-ZA"/>
        </w:rPr>
        <w:t xml:space="preserve">Increased risk of bribery and fraudulent activities. </w:t>
      </w:r>
    </w:p>
    <w:p w:rsidR="006D3AA1" w:rsidRDefault="006D3AA1" w:rsidP="006D3AA1">
      <w:pPr>
        <w:tabs>
          <w:tab w:val="center" w:pos="709"/>
        </w:tabs>
        <w:rPr>
          <w:sz w:val="22"/>
          <w:szCs w:val="22"/>
          <w:lang w:val="en-GB"/>
        </w:rPr>
      </w:pPr>
    </w:p>
    <w:p w:rsidR="006D3AA1" w:rsidRPr="00D41805" w:rsidRDefault="006D3AA1" w:rsidP="006D3AA1">
      <w:pPr>
        <w:tabs>
          <w:tab w:val="center" w:pos="709"/>
        </w:tabs>
        <w:rPr>
          <w:sz w:val="22"/>
          <w:szCs w:val="22"/>
          <w:lang w:val="en-GB"/>
        </w:rPr>
      </w:pPr>
      <w:r>
        <w:rPr>
          <w:sz w:val="22"/>
          <w:szCs w:val="22"/>
          <w:lang w:val="en-GB"/>
        </w:rPr>
        <w:t>The finding occurred as a result of the fact that:</w:t>
      </w:r>
      <w:r w:rsidRPr="00D41805">
        <w:rPr>
          <w:sz w:val="22"/>
          <w:szCs w:val="22"/>
          <w:lang w:val="en-GB"/>
        </w:rPr>
        <w:tab/>
      </w:r>
    </w:p>
    <w:p w:rsidR="006D3AA1" w:rsidRPr="00D41805" w:rsidRDefault="006D3AA1" w:rsidP="006D3AA1">
      <w:pPr>
        <w:tabs>
          <w:tab w:val="center" w:pos="709"/>
        </w:tabs>
        <w:spacing w:before="100" w:beforeAutospacing="1" w:after="100" w:afterAutospacing="1"/>
        <w:rPr>
          <w:rStyle w:val="Normal11ptChar"/>
          <w:rFonts w:cs="Arial"/>
          <w:sz w:val="22"/>
          <w:szCs w:val="22"/>
        </w:rPr>
      </w:pPr>
      <w:r w:rsidRPr="00D41805">
        <w:rPr>
          <w:rStyle w:val="Normal11ptChar"/>
          <w:rFonts w:cs="Arial"/>
          <w:sz w:val="22"/>
          <w:szCs w:val="22"/>
        </w:rPr>
        <w:t>As per discussion with the Assistant Director of Finance, it was noted that according to the internal memo a request for the quotation of carpets was issued.</w:t>
      </w:r>
      <w:r>
        <w:rPr>
          <w:rStyle w:val="Normal11ptChar"/>
          <w:rFonts w:cs="Arial"/>
          <w:sz w:val="22"/>
          <w:szCs w:val="22"/>
        </w:rPr>
        <w:t xml:space="preserve"> </w:t>
      </w:r>
      <w:r w:rsidRPr="00D41805">
        <w:rPr>
          <w:rStyle w:val="Normal11ptChar"/>
          <w:rFonts w:cs="Arial"/>
          <w:sz w:val="22"/>
          <w:szCs w:val="22"/>
        </w:rPr>
        <w:t>However one suppler could not be reached and Waterhouse did not provide the service. As a result only one supplier responded.</w:t>
      </w:r>
    </w:p>
    <w:p w:rsidR="006D3AA1" w:rsidRPr="00D41805" w:rsidRDefault="006D3AA1" w:rsidP="006D3AA1">
      <w:pPr>
        <w:tabs>
          <w:tab w:val="center" w:pos="709"/>
        </w:tabs>
        <w:spacing w:before="100" w:beforeAutospacing="1" w:after="100" w:afterAutospacing="1"/>
        <w:jc w:val="both"/>
        <w:rPr>
          <w:sz w:val="22"/>
          <w:szCs w:val="22"/>
          <w:lang w:val="en-GB"/>
        </w:rPr>
      </w:pPr>
      <w:r w:rsidRPr="00D41805">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6D3AA1" w:rsidRPr="002C76C1" w:rsidRDefault="006D3AA1" w:rsidP="006D3AA1">
      <w:pPr>
        <w:tabs>
          <w:tab w:val="center" w:pos="709"/>
        </w:tabs>
        <w:spacing w:before="100" w:beforeAutospacing="1" w:after="100" w:afterAutospacing="1"/>
        <w:ind w:hanging="720"/>
        <w:rPr>
          <w:sz w:val="22"/>
          <w:szCs w:val="22"/>
          <w:lang w:val="en-GB"/>
        </w:rPr>
      </w:pPr>
      <w:r w:rsidRPr="00D41805">
        <w:rPr>
          <w:sz w:val="22"/>
          <w:szCs w:val="22"/>
          <w:lang w:val="en-GB"/>
        </w:rPr>
        <w:t xml:space="preserve">            </w:t>
      </w:r>
      <w:r w:rsidRPr="002C76C1">
        <w:rPr>
          <w:sz w:val="22"/>
          <w:szCs w:val="22"/>
          <w:lang w:val="en-GB"/>
        </w:rPr>
        <w:t>It has been indicated in the action plan that the controls pertaining to three quotes and the updating of the supplier database has been improved. All deviations are first interrogated by the Director of Supply Chain before approval is given.  The target date for the aforementioned actions was December 2011. This date is however after the date that this expense was incurred.</w:t>
      </w:r>
    </w:p>
    <w:p w:rsidR="006D3AA1" w:rsidRPr="002C76C1" w:rsidRDefault="006D3AA1" w:rsidP="006D3AA1">
      <w:pPr>
        <w:tabs>
          <w:tab w:val="center" w:pos="709"/>
        </w:tabs>
        <w:ind w:hanging="720"/>
        <w:rPr>
          <w:b/>
          <w:bCs/>
          <w:sz w:val="22"/>
          <w:szCs w:val="22"/>
        </w:rPr>
      </w:pPr>
      <w:r w:rsidRPr="002C76C1">
        <w:rPr>
          <w:b/>
          <w:bCs/>
          <w:sz w:val="22"/>
          <w:szCs w:val="22"/>
        </w:rPr>
        <w:tab/>
      </w:r>
    </w:p>
    <w:p w:rsidR="006D3AA1" w:rsidRPr="002C76C1" w:rsidRDefault="006D3AA1" w:rsidP="006D3AA1">
      <w:pPr>
        <w:tabs>
          <w:tab w:val="center" w:pos="709"/>
        </w:tabs>
        <w:rPr>
          <w:b/>
          <w:bCs/>
          <w:sz w:val="22"/>
          <w:szCs w:val="22"/>
        </w:rPr>
      </w:pPr>
      <w:r w:rsidRPr="002C76C1">
        <w:rPr>
          <w:b/>
          <w:bCs/>
          <w:sz w:val="22"/>
          <w:szCs w:val="22"/>
        </w:rPr>
        <w:t>Internal control deficiency</w:t>
      </w:r>
    </w:p>
    <w:p w:rsidR="006D3AA1" w:rsidRPr="002C76C1" w:rsidRDefault="006D3AA1" w:rsidP="006D3AA1">
      <w:pPr>
        <w:tabs>
          <w:tab w:val="center" w:pos="709"/>
        </w:tabs>
        <w:spacing w:line="260" w:lineRule="exact"/>
        <w:jc w:val="both"/>
        <w:rPr>
          <w:i/>
          <w:iCs/>
          <w:sz w:val="22"/>
          <w:szCs w:val="22"/>
        </w:rPr>
      </w:pPr>
    </w:p>
    <w:p w:rsidR="006D3AA1" w:rsidRPr="00D41805" w:rsidRDefault="006D3AA1" w:rsidP="006D3AA1">
      <w:pPr>
        <w:tabs>
          <w:tab w:val="center" w:pos="709"/>
        </w:tabs>
        <w:spacing w:after="120" w:line="260" w:lineRule="exact"/>
        <w:jc w:val="both"/>
        <w:rPr>
          <w:i/>
          <w:iCs/>
          <w:sz w:val="22"/>
          <w:szCs w:val="22"/>
        </w:rPr>
      </w:pPr>
      <w:r w:rsidRPr="00D41805">
        <w:rPr>
          <w:i/>
          <w:iCs/>
          <w:sz w:val="22"/>
          <w:szCs w:val="22"/>
        </w:rPr>
        <w:t>Leadership</w:t>
      </w:r>
    </w:p>
    <w:p w:rsidR="006D3AA1" w:rsidRPr="00D41805" w:rsidRDefault="006D3AA1" w:rsidP="006D3AA1">
      <w:pPr>
        <w:tabs>
          <w:tab w:val="center" w:pos="709"/>
        </w:tabs>
        <w:spacing w:after="120" w:line="260" w:lineRule="exact"/>
        <w:ind w:left="709" w:hanging="709"/>
        <w:jc w:val="both"/>
        <w:rPr>
          <w:i/>
          <w:iCs/>
          <w:sz w:val="22"/>
          <w:szCs w:val="22"/>
        </w:rPr>
      </w:pPr>
      <w:r>
        <w:rPr>
          <w:i/>
          <w:iCs/>
          <w:sz w:val="22"/>
          <w:szCs w:val="22"/>
        </w:rPr>
        <w:t>a)</w:t>
      </w:r>
      <w:r>
        <w:rPr>
          <w:i/>
          <w:iCs/>
          <w:sz w:val="22"/>
          <w:szCs w:val="22"/>
        </w:rPr>
        <w:tab/>
      </w:r>
      <w:r>
        <w:rPr>
          <w:i/>
          <w:iCs/>
          <w:sz w:val="22"/>
          <w:szCs w:val="22"/>
        </w:rPr>
        <w:tab/>
      </w:r>
      <w:r w:rsidRPr="00D41805">
        <w:rPr>
          <w:i/>
          <w:iCs/>
          <w:sz w:val="22"/>
          <w:szCs w:val="22"/>
        </w:rPr>
        <w:t xml:space="preserve">Management does not establish and communicate policies and procedures effectively to enable and support understanding and execution of internal control objectives, processes and responsibilities </w:t>
      </w:r>
    </w:p>
    <w:p w:rsidR="006D3AA1" w:rsidRPr="00D41805" w:rsidRDefault="006D3AA1" w:rsidP="006D3AA1">
      <w:pPr>
        <w:tabs>
          <w:tab w:val="center" w:pos="709"/>
        </w:tabs>
        <w:spacing w:before="100" w:beforeAutospacing="1" w:after="100" w:afterAutospacing="1"/>
        <w:ind w:left="709" w:hanging="1429"/>
        <w:rPr>
          <w:i/>
          <w:sz w:val="22"/>
          <w:szCs w:val="22"/>
          <w:lang w:val="en-GB"/>
        </w:rPr>
      </w:pPr>
      <w:r>
        <w:rPr>
          <w:i/>
          <w:sz w:val="22"/>
          <w:szCs w:val="22"/>
        </w:rPr>
        <w:t xml:space="preserve">            b) </w:t>
      </w:r>
      <w:r>
        <w:rPr>
          <w:i/>
          <w:sz w:val="22"/>
          <w:szCs w:val="22"/>
        </w:rPr>
        <w:tab/>
      </w:r>
      <w:r>
        <w:rPr>
          <w:i/>
          <w:sz w:val="22"/>
          <w:szCs w:val="22"/>
        </w:rPr>
        <w:tab/>
      </w:r>
      <w:r w:rsidRPr="00D41805">
        <w:rPr>
          <w:i/>
          <w:sz w:val="22"/>
          <w:szCs w:val="22"/>
        </w:rPr>
        <w:t>The department did not effectively exercise its oversight responsibility regarding financial and performance reporting and compliance and related internal controls.</w:t>
      </w:r>
    </w:p>
    <w:p w:rsidR="006D3AA1" w:rsidRPr="00D41805" w:rsidRDefault="006D3AA1" w:rsidP="006D3AA1">
      <w:pPr>
        <w:tabs>
          <w:tab w:val="center" w:pos="709"/>
        </w:tabs>
        <w:jc w:val="both"/>
        <w:rPr>
          <w:b/>
          <w:bCs/>
          <w:i/>
          <w:sz w:val="22"/>
          <w:szCs w:val="22"/>
        </w:rPr>
      </w:pPr>
    </w:p>
    <w:p w:rsidR="006D3AA1" w:rsidRPr="00D41805" w:rsidRDefault="006D3AA1" w:rsidP="006D3AA1">
      <w:pPr>
        <w:pStyle w:val="Normal11pt"/>
        <w:tabs>
          <w:tab w:val="center" w:pos="709"/>
        </w:tabs>
        <w:rPr>
          <w:rFonts w:cs="Arial"/>
          <w:i/>
          <w:iCs/>
        </w:rPr>
      </w:pPr>
      <w:r w:rsidRPr="00D41805">
        <w:rPr>
          <w:rFonts w:cs="Arial"/>
          <w:i/>
          <w:iCs/>
        </w:rPr>
        <w:t>Financial and Performance Management</w:t>
      </w:r>
    </w:p>
    <w:p w:rsidR="006D3AA1" w:rsidRPr="00D41805" w:rsidRDefault="006D3AA1" w:rsidP="006D3AA1">
      <w:pPr>
        <w:tabs>
          <w:tab w:val="center" w:pos="709"/>
          <w:tab w:val="num" w:pos="900"/>
        </w:tabs>
        <w:spacing w:after="120"/>
        <w:rPr>
          <w:i/>
          <w:sz w:val="22"/>
          <w:szCs w:val="22"/>
          <w:lang w:val="en-GB" w:eastAsia="en-GB"/>
        </w:rPr>
      </w:pPr>
    </w:p>
    <w:p w:rsidR="006D3AA1" w:rsidRPr="00D41805" w:rsidRDefault="006D3AA1" w:rsidP="006D3AA1">
      <w:pPr>
        <w:tabs>
          <w:tab w:val="center" w:pos="709"/>
        </w:tabs>
        <w:rPr>
          <w:i/>
          <w:iCs/>
          <w:sz w:val="22"/>
          <w:szCs w:val="22"/>
          <w:lang w:val="en-GB"/>
        </w:rPr>
      </w:pPr>
      <w:r w:rsidRPr="00D41805">
        <w:rPr>
          <w:i/>
          <w:iCs/>
          <w:sz w:val="22"/>
          <w:szCs w:val="22"/>
          <w:lang w:val="en-GB"/>
        </w:rPr>
        <w:t>The department did not effectively review and monitor compliance with applicable laws and regulations</w:t>
      </w:r>
    </w:p>
    <w:p w:rsidR="006D3AA1" w:rsidRPr="002C76C1" w:rsidRDefault="006D3AA1" w:rsidP="006D3AA1">
      <w:pPr>
        <w:pStyle w:val="ListParagraph"/>
        <w:tabs>
          <w:tab w:val="center" w:pos="709"/>
        </w:tabs>
        <w:rPr>
          <w:rFonts w:ascii="Arial" w:hAnsi="Arial" w:cs="Arial"/>
          <w:i/>
          <w:iCs/>
          <w:sz w:val="22"/>
          <w:szCs w:val="22"/>
          <w:lang w:val="en-GB"/>
        </w:rPr>
      </w:pPr>
    </w:p>
    <w:p w:rsidR="006D3AA1" w:rsidRPr="002C76C1" w:rsidRDefault="006D3AA1" w:rsidP="006D3AA1">
      <w:pPr>
        <w:tabs>
          <w:tab w:val="center" w:pos="709"/>
        </w:tabs>
        <w:spacing w:after="120"/>
        <w:rPr>
          <w:color w:val="000000"/>
          <w:sz w:val="22"/>
          <w:szCs w:val="22"/>
          <w:lang w:eastAsia="en-ZA"/>
        </w:rPr>
      </w:pPr>
      <w:r w:rsidRPr="002C76C1">
        <w:rPr>
          <w:b/>
          <w:bCs/>
          <w:sz w:val="22"/>
          <w:szCs w:val="22"/>
        </w:rPr>
        <w:t>Recommendation</w:t>
      </w:r>
      <w:r w:rsidRPr="002C76C1">
        <w:rPr>
          <w:sz w:val="22"/>
          <w:szCs w:val="22"/>
        </w:rPr>
        <w:tab/>
      </w:r>
    </w:p>
    <w:p w:rsidR="006D3AA1" w:rsidRPr="002C76C1" w:rsidRDefault="006D3AA1" w:rsidP="006D3AA1">
      <w:pPr>
        <w:pStyle w:val="NormalWeb"/>
        <w:widowControl/>
        <w:tabs>
          <w:tab w:val="center" w:pos="709"/>
        </w:tabs>
        <w:spacing w:after="120" w:line="260" w:lineRule="exact"/>
        <w:rPr>
          <w:rFonts w:ascii="Arial" w:hAnsi="Arial" w:cs="Arial"/>
          <w:sz w:val="22"/>
          <w:szCs w:val="22"/>
        </w:rPr>
      </w:pPr>
      <w:r>
        <w:rPr>
          <w:rFonts w:ascii="Arial" w:hAnsi="Arial" w:cs="Arial"/>
          <w:color w:val="000000"/>
          <w:sz w:val="22"/>
          <w:szCs w:val="22"/>
        </w:rPr>
        <w:t>a)</w:t>
      </w:r>
      <w:r>
        <w:rPr>
          <w:rFonts w:ascii="Arial" w:hAnsi="Arial" w:cs="Arial"/>
          <w:color w:val="000000"/>
          <w:sz w:val="22"/>
          <w:szCs w:val="22"/>
        </w:rPr>
        <w:tab/>
      </w:r>
      <w:r>
        <w:rPr>
          <w:rFonts w:ascii="Arial" w:hAnsi="Arial" w:cs="Arial"/>
          <w:color w:val="000000"/>
          <w:sz w:val="22"/>
          <w:szCs w:val="22"/>
        </w:rPr>
        <w:tab/>
      </w:r>
      <w:r w:rsidRPr="002C76C1">
        <w:rPr>
          <w:rFonts w:ascii="Arial" w:hAnsi="Arial" w:cs="Arial"/>
          <w:color w:val="000000"/>
          <w:sz w:val="22"/>
          <w:szCs w:val="22"/>
        </w:rPr>
        <w:t>The department should obtain and evaluate three quotations.</w:t>
      </w:r>
    </w:p>
    <w:p w:rsidR="006D3AA1" w:rsidRPr="002C76C1" w:rsidRDefault="006D3AA1" w:rsidP="006D3AA1">
      <w:pPr>
        <w:pStyle w:val="NormalWeb"/>
        <w:widowControl/>
        <w:tabs>
          <w:tab w:val="center" w:pos="709"/>
        </w:tabs>
        <w:spacing w:after="120" w:line="260" w:lineRule="exact"/>
        <w:ind w:left="357" w:hanging="357"/>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Deviations from official procurement processes must only be approved in cases where it is impractical or impossible to follow the prescribed procurement process.</w:t>
      </w:r>
    </w:p>
    <w:p w:rsidR="006D3AA1" w:rsidRPr="002C76C1" w:rsidRDefault="006D3AA1" w:rsidP="006D3AA1">
      <w:pPr>
        <w:pStyle w:val="NormalWeb"/>
        <w:widowControl/>
        <w:tabs>
          <w:tab w:val="center" w:pos="709"/>
        </w:tabs>
        <w:spacing w:after="120" w:line="260" w:lineRule="exact"/>
        <w:ind w:left="357" w:hanging="357"/>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The list of prospective suppliers must be updated on a regular basis to ensure that suitable prospective suppliers are registered on the list and quotations are only obtained from these suppliers.</w:t>
      </w:r>
    </w:p>
    <w:p w:rsidR="006D3AA1" w:rsidRPr="002C76C1" w:rsidRDefault="006D3AA1" w:rsidP="006D3AA1">
      <w:pPr>
        <w:keepNext/>
        <w:tabs>
          <w:tab w:val="center" w:pos="709"/>
        </w:tabs>
        <w:spacing w:after="120"/>
        <w:jc w:val="both"/>
        <w:rPr>
          <w:b/>
          <w:bCs/>
          <w:sz w:val="22"/>
          <w:szCs w:val="22"/>
        </w:rPr>
      </w:pPr>
    </w:p>
    <w:p w:rsidR="006D3AA1" w:rsidRPr="002C76C1" w:rsidRDefault="006D3AA1" w:rsidP="006D3AA1">
      <w:pPr>
        <w:keepNext/>
        <w:tabs>
          <w:tab w:val="center" w:pos="709"/>
        </w:tabs>
        <w:spacing w:after="120"/>
        <w:jc w:val="both"/>
        <w:rPr>
          <w:b/>
          <w:bCs/>
          <w:sz w:val="22"/>
          <w:szCs w:val="22"/>
        </w:rPr>
      </w:pPr>
      <w:r w:rsidRPr="002C76C1">
        <w:rPr>
          <w:b/>
          <w:bCs/>
          <w:sz w:val="22"/>
          <w:szCs w:val="22"/>
        </w:rPr>
        <w:t>Management response</w:t>
      </w:r>
    </w:p>
    <w:p w:rsidR="006D3AA1" w:rsidRPr="002C76C1" w:rsidRDefault="006D3AA1" w:rsidP="006D3AA1">
      <w:pPr>
        <w:pStyle w:val="NormalWeb"/>
        <w:widowControl/>
        <w:tabs>
          <w:tab w:val="center" w:pos="709"/>
        </w:tabs>
        <w:spacing w:after="120" w:line="260" w:lineRule="exact"/>
        <w:ind w:left="360" w:hanging="36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I am not in agreement with the finding for the following reasons [and supply the following/attached information in support of this]:</w:t>
      </w:r>
    </w:p>
    <w:p w:rsidR="006D3AA1" w:rsidRPr="002C76C1" w:rsidRDefault="006D3AA1" w:rsidP="006D3AA1">
      <w:pPr>
        <w:pStyle w:val="NormalWeb"/>
        <w:tabs>
          <w:tab w:val="center" w:pos="709"/>
        </w:tabs>
        <w:spacing w:after="120" w:line="260" w:lineRule="exact"/>
        <w:ind w:left="360"/>
        <w:rPr>
          <w:rFonts w:ascii="Arial" w:hAnsi="Arial" w:cs="Arial"/>
          <w:bCs/>
          <w:sz w:val="22"/>
          <w:szCs w:val="22"/>
        </w:rPr>
      </w:pPr>
      <w:r w:rsidRPr="002C76C1">
        <w:rPr>
          <w:rFonts w:ascii="Arial" w:hAnsi="Arial" w:cs="Arial"/>
          <w:bCs/>
          <w:sz w:val="22"/>
          <w:szCs w:val="22"/>
        </w:rPr>
        <w:t>The prestige acquisition is currently done manually with a list of prestige service providers adopted from Pretoria Regional Office as per decision made by management that prestige acquisition will be done by Head Office as from 2009.A manual list adopted from Pretoria Regional Office specifically for prestige is categorized as follows:</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91"/>
        <w:gridCol w:w="4155"/>
      </w:tblGrid>
      <w:tr w:rsidR="006D3AA1" w:rsidRPr="002C76C1" w:rsidTr="00D90C13">
        <w:trPr>
          <w:tblHeader/>
        </w:trPr>
        <w:tc>
          <w:tcPr>
            <w:tcW w:w="4491" w:type="dxa"/>
            <w:shd w:val="clear" w:color="auto" w:fill="BFBFBF" w:themeFill="background1" w:themeFillShade="BF"/>
          </w:tcPr>
          <w:p w:rsidR="006D3AA1" w:rsidRPr="00E32C44" w:rsidRDefault="006D3AA1" w:rsidP="00D90C13">
            <w:pPr>
              <w:keepNext/>
              <w:tabs>
                <w:tab w:val="center" w:pos="709"/>
              </w:tabs>
              <w:spacing w:line="260" w:lineRule="exact"/>
              <w:jc w:val="both"/>
              <w:rPr>
                <w:b/>
                <w:bCs/>
                <w:sz w:val="18"/>
                <w:szCs w:val="18"/>
              </w:rPr>
            </w:pPr>
            <w:r w:rsidRPr="00E32C44">
              <w:rPr>
                <w:b/>
                <w:bCs/>
                <w:sz w:val="18"/>
                <w:szCs w:val="18"/>
              </w:rPr>
              <w:t>Type of commodity</w:t>
            </w:r>
          </w:p>
        </w:tc>
        <w:tc>
          <w:tcPr>
            <w:tcW w:w="4155" w:type="dxa"/>
            <w:shd w:val="clear" w:color="auto" w:fill="BFBFBF" w:themeFill="background1" w:themeFillShade="BF"/>
          </w:tcPr>
          <w:p w:rsidR="006D3AA1" w:rsidRPr="00E32C44" w:rsidRDefault="006D3AA1" w:rsidP="00D90C13">
            <w:pPr>
              <w:keepNext/>
              <w:tabs>
                <w:tab w:val="center" w:pos="709"/>
              </w:tabs>
              <w:spacing w:line="260" w:lineRule="exact"/>
              <w:jc w:val="both"/>
              <w:rPr>
                <w:b/>
                <w:bCs/>
                <w:sz w:val="18"/>
                <w:szCs w:val="18"/>
              </w:rPr>
            </w:pPr>
            <w:r w:rsidRPr="00E32C44">
              <w:rPr>
                <w:b/>
                <w:bCs/>
                <w:sz w:val="18"/>
                <w:szCs w:val="18"/>
              </w:rPr>
              <w:t>Number of Service Providers on the list</w:t>
            </w:r>
          </w:p>
        </w:tc>
      </w:tr>
      <w:tr w:rsidR="006D3AA1" w:rsidRPr="002C76C1" w:rsidTr="00D90C13">
        <w:trPr>
          <w:trHeight w:val="273"/>
        </w:trPr>
        <w:tc>
          <w:tcPr>
            <w:tcW w:w="4491"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Furniture</w:t>
            </w:r>
          </w:p>
        </w:tc>
        <w:tc>
          <w:tcPr>
            <w:tcW w:w="4155"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14</w:t>
            </w:r>
          </w:p>
        </w:tc>
      </w:tr>
      <w:tr w:rsidR="006D3AA1" w:rsidRPr="002C76C1" w:rsidTr="00D90C13">
        <w:trPr>
          <w:trHeight w:val="273"/>
        </w:trPr>
        <w:tc>
          <w:tcPr>
            <w:tcW w:w="4491"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Curtains and fabrics</w:t>
            </w:r>
          </w:p>
        </w:tc>
        <w:tc>
          <w:tcPr>
            <w:tcW w:w="4155"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9</w:t>
            </w:r>
          </w:p>
        </w:tc>
      </w:tr>
      <w:tr w:rsidR="006D3AA1" w:rsidRPr="002C76C1" w:rsidTr="00D90C13">
        <w:tc>
          <w:tcPr>
            <w:tcW w:w="4491"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Interior decorators</w:t>
            </w:r>
          </w:p>
        </w:tc>
        <w:tc>
          <w:tcPr>
            <w:tcW w:w="4155"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33</w:t>
            </w:r>
          </w:p>
        </w:tc>
      </w:tr>
      <w:tr w:rsidR="006D3AA1" w:rsidRPr="002C76C1" w:rsidTr="00D90C13">
        <w:tc>
          <w:tcPr>
            <w:tcW w:w="4491"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Building</w:t>
            </w:r>
          </w:p>
        </w:tc>
        <w:tc>
          <w:tcPr>
            <w:tcW w:w="4155"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8</w:t>
            </w:r>
          </w:p>
        </w:tc>
      </w:tr>
      <w:tr w:rsidR="006D3AA1" w:rsidRPr="002C76C1" w:rsidTr="00D90C13">
        <w:tc>
          <w:tcPr>
            <w:tcW w:w="4491"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Pest control</w:t>
            </w:r>
          </w:p>
        </w:tc>
        <w:tc>
          <w:tcPr>
            <w:tcW w:w="4155"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2</w:t>
            </w:r>
          </w:p>
        </w:tc>
      </w:tr>
      <w:tr w:rsidR="006D3AA1" w:rsidRPr="002C76C1" w:rsidTr="00D90C13">
        <w:tc>
          <w:tcPr>
            <w:tcW w:w="4491"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Lock smith</w:t>
            </w:r>
          </w:p>
        </w:tc>
        <w:tc>
          <w:tcPr>
            <w:tcW w:w="4155"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1</w:t>
            </w:r>
          </w:p>
        </w:tc>
      </w:tr>
      <w:tr w:rsidR="006D3AA1" w:rsidRPr="002C76C1" w:rsidTr="00D90C13">
        <w:tc>
          <w:tcPr>
            <w:tcW w:w="4491"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Air conditioning</w:t>
            </w:r>
          </w:p>
        </w:tc>
        <w:tc>
          <w:tcPr>
            <w:tcW w:w="4155"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1</w:t>
            </w:r>
          </w:p>
        </w:tc>
      </w:tr>
      <w:tr w:rsidR="006D3AA1" w:rsidRPr="002C76C1" w:rsidTr="00D90C13">
        <w:tc>
          <w:tcPr>
            <w:tcW w:w="4491"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Electrical and electronics</w:t>
            </w:r>
          </w:p>
        </w:tc>
        <w:tc>
          <w:tcPr>
            <w:tcW w:w="4155"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8</w:t>
            </w:r>
          </w:p>
        </w:tc>
      </w:tr>
      <w:tr w:rsidR="006D3AA1" w:rsidRPr="002C76C1" w:rsidTr="00D90C13">
        <w:tc>
          <w:tcPr>
            <w:tcW w:w="4491"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 xml:space="preserve">Generator </w:t>
            </w:r>
          </w:p>
        </w:tc>
        <w:tc>
          <w:tcPr>
            <w:tcW w:w="4155"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2</w:t>
            </w:r>
          </w:p>
        </w:tc>
      </w:tr>
      <w:tr w:rsidR="006D3AA1" w:rsidRPr="002C76C1" w:rsidTr="00D90C13">
        <w:tc>
          <w:tcPr>
            <w:tcW w:w="4491"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Mechanical</w:t>
            </w:r>
          </w:p>
        </w:tc>
        <w:tc>
          <w:tcPr>
            <w:tcW w:w="4155"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3</w:t>
            </w:r>
          </w:p>
        </w:tc>
      </w:tr>
      <w:tr w:rsidR="006D3AA1" w:rsidRPr="002C76C1" w:rsidTr="00D90C13">
        <w:tc>
          <w:tcPr>
            <w:tcW w:w="4491"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 xml:space="preserve">Sound and lighting </w:t>
            </w:r>
          </w:p>
        </w:tc>
        <w:tc>
          <w:tcPr>
            <w:tcW w:w="4155"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6</w:t>
            </w:r>
          </w:p>
        </w:tc>
      </w:tr>
      <w:tr w:rsidR="006D3AA1" w:rsidRPr="002C76C1" w:rsidTr="00D90C13">
        <w:tc>
          <w:tcPr>
            <w:tcW w:w="4491"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Buying of silver</w:t>
            </w:r>
          </w:p>
        </w:tc>
        <w:tc>
          <w:tcPr>
            <w:tcW w:w="4155"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2</w:t>
            </w:r>
          </w:p>
        </w:tc>
      </w:tr>
      <w:tr w:rsidR="006D3AA1" w:rsidRPr="002C76C1" w:rsidTr="00D90C13">
        <w:tc>
          <w:tcPr>
            <w:tcW w:w="4491"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 xml:space="preserve">Cleaning  </w:t>
            </w:r>
          </w:p>
        </w:tc>
        <w:tc>
          <w:tcPr>
            <w:tcW w:w="4155"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18</w:t>
            </w:r>
          </w:p>
        </w:tc>
      </w:tr>
      <w:tr w:rsidR="006D3AA1" w:rsidRPr="002C76C1" w:rsidTr="00D90C13">
        <w:tc>
          <w:tcPr>
            <w:tcW w:w="4491"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Cleaning material</w:t>
            </w:r>
          </w:p>
        </w:tc>
        <w:tc>
          <w:tcPr>
            <w:tcW w:w="4155"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03</w:t>
            </w:r>
          </w:p>
        </w:tc>
      </w:tr>
      <w:tr w:rsidR="006D3AA1" w:rsidRPr="002C76C1" w:rsidTr="00D90C13">
        <w:tc>
          <w:tcPr>
            <w:tcW w:w="4491"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Linen</w:t>
            </w:r>
          </w:p>
        </w:tc>
        <w:tc>
          <w:tcPr>
            <w:tcW w:w="4155"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05</w:t>
            </w:r>
          </w:p>
        </w:tc>
      </w:tr>
      <w:tr w:rsidR="006D3AA1" w:rsidRPr="002C76C1" w:rsidTr="00D90C13">
        <w:tc>
          <w:tcPr>
            <w:tcW w:w="4491"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Kitchen wear</w:t>
            </w:r>
          </w:p>
        </w:tc>
        <w:tc>
          <w:tcPr>
            <w:tcW w:w="4155"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01</w:t>
            </w:r>
          </w:p>
        </w:tc>
      </w:tr>
      <w:tr w:rsidR="006D3AA1" w:rsidRPr="002C76C1" w:rsidTr="00D90C13">
        <w:tc>
          <w:tcPr>
            <w:tcW w:w="4491"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Cut glass</w:t>
            </w:r>
          </w:p>
        </w:tc>
        <w:tc>
          <w:tcPr>
            <w:tcW w:w="4155" w:type="dxa"/>
            <w:tcBorders>
              <w:top w:val="single" w:sz="4" w:space="0" w:color="auto"/>
              <w:left w:val="single" w:sz="4" w:space="0" w:color="auto"/>
              <w:bottom w:val="single" w:sz="4" w:space="0" w:color="auto"/>
              <w:right w:val="single" w:sz="4" w:space="0" w:color="auto"/>
            </w:tcBorders>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02</w:t>
            </w:r>
          </w:p>
        </w:tc>
      </w:tr>
    </w:tbl>
    <w:p w:rsidR="006D3AA1" w:rsidRPr="002C76C1" w:rsidRDefault="006D3AA1" w:rsidP="006D3AA1">
      <w:pPr>
        <w:pStyle w:val="NormalWeb"/>
        <w:tabs>
          <w:tab w:val="center" w:pos="709"/>
        </w:tabs>
        <w:spacing w:after="120" w:line="260" w:lineRule="exact"/>
        <w:ind w:left="360"/>
        <w:rPr>
          <w:rFonts w:ascii="Arial" w:hAnsi="Arial" w:cs="Arial"/>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91"/>
        <w:gridCol w:w="4263"/>
      </w:tblGrid>
      <w:tr w:rsidR="006D3AA1" w:rsidRPr="002C76C1" w:rsidTr="00D90C13">
        <w:tc>
          <w:tcPr>
            <w:tcW w:w="449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D3AA1" w:rsidRPr="00E32C44" w:rsidRDefault="006D3AA1" w:rsidP="00D90C13">
            <w:pPr>
              <w:keepNext/>
              <w:tabs>
                <w:tab w:val="center" w:pos="709"/>
              </w:tabs>
              <w:spacing w:line="260" w:lineRule="exact"/>
              <w:jc w:val="both"/>
              <w:rPr>
                <w:b/>
                <w:bCs/>
                <w:sz w:val="18"/>
                <w:szCs w:val="18"/>
              </w:rPr>
            </w:pPr>
            <w:r w:rsidRPr="00E32C44">
              <w:rPr>
                <w:b/>
                <w:bCs/>
                <w:sz w:val="18"/>
                <w:szCs w:val="18"/>
              </w:rPr>
              <w:t>Type of commodity</w:t>
            </w:r>
          </w:p>
        </w:tc>
        <w:tc>
          <w:tcPr>
            <w:tcW w:w="426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D3AA1" w:rsidRPr="00E32C44" w:rsidRDefault="006D3AA1" w:rsidP="00D90C13">
            <w:pPr>
              <w:keepNext/>
              <w:tabs>
                <w:tab w:val="center" w:pos="709"/>
              </w:tabs>
              <w:spacing w:line="260" w:lineRule="exact"/>
              <w:jc w:val="both"/>
              <w:rPr>
                <w:b/>
                <w:bCs/>
                <w:sz w:val="18"/>
                <w:szCs w:val="18"/>
              </w:rPr>
            </w:pPr>
            <w:r w:rsidRPr="00E32C44">
              <w:rPr>
                <w:b/>
                <w:bCs/>
                <w:sz w:val="18"/>
                <w:szCs w:val="18"/>
              </w:rPr>
              <w:t>Number of Service Providers on the list</w:t>
            </w:r>
          </w:p>
        </w:tc>
      </w:tr>
      <w:tr w:rsidR="006D3AA1" w:rsidRPr="002C76C1" w:rsidTr="00D90C13">
        <w:tc>
          <w:tcPr>
            <w:tcW w:w="4491"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Antique furniture</w:t>
            </w:r>
          </w:p>
        </w:tc>
        <w:tc>
          <w:tcPr>
            <w:tcW w:w="4263"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02</w:t>
            </w:r>
          </w:p>
        </w:tc>
      </w:tr>
      <w:tr w:rsidR="006D3AA1" w:rsidRPr="002C76C1" w:rsidTr="00D90C13">
        <w:tc>
          <w:tcPr>
            <w:tcW w:w="4491"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Repair work of silverware and furniture</w:t>
            </w:r>
          </w:p>
        </w:tc>
        <w:tc>
          <w:tcPr>
            <w:tcW w:w="4263"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04</w:t>
            </w:r>
          </w:p>
        </w:tc>
      </w:tr>
      <w:tr w:rsidR="006D3AA1" w:rsidRPr="002C76C1" w:rsidTr="00D90C13">
        <w:tc>
          <w:tcPr>
            <w:tcW w:w="4491"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Household and electrical appliance</w:t>
            </w:r>
          </w:p>
        </w:tc>
        <w:tc>
          <w:tcPr>
            <w:tcW w:w="4263"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03</w:t>
            </w:r>
          </w:p>
        </w:tc>
      </w:tr>
      <w:tr w:rsidR="006D3AA1" w:rsidRPr="002C76C1" w:rsidTr="00D90C13">
        <w:tc>
          <w:tcPr>
            <w:tcW w:w="4491"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Banquet and set up</w:t>
            </w:r>
          </w:p>
        </w:tc>
        <w:tc>
          <w:tcPr>
            <w:tcW w:w="4263" w:type="dxa"/>
          </w:tcPr>
          <w:p w:rsidR="006D3AA1" w:rsidRPr="00E32C44" w:rsidRDefault="006D3AA1" w:rsidP="00D90C13">
            <w:pPr>
              <w:keepNext/>
              <w:tabs>
                <w:tab w:val="center" w:pos="709"/>
              </w:tabs>
              <w:spacing w:line="260" w:lineRule="exact"/>
              <w:jc w:val="both"/>
              <w:rPr>
                <w:bCs/>
                <w:sz w:val="18"/>
                <w:szCs w:val="18"/>
              </w:rPr>
            </w:pPr>
            <w:r w:rsidRPr="00E32C44">
              <w:rPr>
                <w:bCs/>
                <w:sz w:val="18"/>
                <w:szCs w:val="18"/>
              </w:rPr>
              <w:t>02</w:t>
            </w:r>
          </w:p>
        </w:tc>
      </w:tr>
    </w:tbl>
    <w:p w:rsidR="006D3AA1" w:rsidRPr="002C76C1" w:rsidRDefault="006D3AA1" w:rsidP="006D3AA1">
      <w:pPr>
        <w:keepNext/>
        <w:tabs>
          <w:tab w:val="center" w:pos="709"/>
        </w:tabs>
        <w:spacing w:line="260" w:lineRule="exact"/>
        <w:jc w:val="both"/>
        <w:rPr>
          <w:bCs/>
          <w:sz w:val="22"/>
          <w:szCs w:val="22"/>
        </w:rPr>
      </w:pPr>
    </w:p>
    <w:p w:rsidR="006D3AA1" w:rsidRPr="002C76C1" w:rsidRDefault="006D3AA1" w:rsidP="006D3AA1">
      <w:pPr>
        <w:pStyle w:val="ListParagraph"/>
        <w:keepNext/>
        <w:tabs>
          <w:tab w:val="center" w:pos="709"/>
        </w:tabs>
        <w:spacing w:line="260" w:lineRule="exact"/>
        <w:ind w:left="360"/>
        <w:jc w:val="both"/>
        <w:rPr>
          <w:rFonts w:ascii="Arial" w:hAnsi="Arial" w:cs="Arial"/>
          <w:bCs/>
          <w:sz w:val="22"/>
          <w:szCs w:val="22"/>
        </w:rPr>
      </w:pPr>
      <w:r w:rsidRPr="002C76C1">
        <w:rPr>
          <w:rFonts w:ascii="Arial" w:hAnsi="Arial" w:cs="Arial"/>
          <w:bCs/>
          <w:sz w:val="22"/>
          <w:szCs w:val="22"/>
        </w:rPr>
        <w:t>It is a requirement prestige service providers must be vetted and NIA cleared.</w:t>
      </w:r>
    </w:p>
    <w:p w:rsidR="006D3AA1" w:rsidRPr="002C76C1" w:rsidRDefault="006D3AA1" w:rsidP="006D3AA1">
      <w:pPr>
        <w:keepNext/>
        <w:tabs>
          <w:tab w:val="center" w:pos="709"/>
        </w:tabs>
        <w:spacing w:line="260" w:lineRule="exact"/>
        <w:ind w:left="360"/>
        <w:jc w:val="both"/>
        <w:rPr>
          <w:b/>
          <w:sz w:val="22"/>
          <w:szCs w:val="22"/>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4"/>
        <w:gridCol w:w="2203"/>
        <w:gridCol w:w="47"/>
        <w:gridCol w:w="2156"/>
      </w:tblGrid>
      <w:tr w:rsidR="006D3AA1" w:rsidRPr="002C76C1" w:rsidTr="00D90C13">
        <w:tc>
          <w:tcPr>
            <w:tcW w:w="4524" w:type="dxa"/>
            <w:shd w:val="clear" w:color="auto" w:fill="BFBFBF" w:themeFill="background1" w:themeFillShade="BF"/>
          </w:tcPr>
          <w:p w:rsidR="006D3AA1" w:rsidRPr="00E32C44" w:rsidRDefault="006D3AA1" w:rsidP="00D90C13">
            <w:pPr>
              <w:keepNext/>
              <w:tabs>
                <w:tab w:val="center" w:pos="709"/>
              </w:tabs>
              <w:spacing w:line="260" w:lineRule="exact"/>
              <w:jc w:val="both"/>
              <w:rPr>
                <w:b/>
                <w:sz w:val="18"/>
                <w:szCs w:val="18"/>
              </w:rPr>
            </w:pPr>
            <w:r w:rsidRPr="00E32C44">
              <w:rPr>
                <w:b/>
                <w:sz w:val="18"/>
                <w:szCs w:val="18"/>
              </w:rPr>
              <w:t>DESCRIPTION</w:t>
            </w:r>
          </w:p>
        </w:tc>
        <w:tc>
          <w:tcPr>
            <w:tcW w:w="4406" w:type="dxa"/>
            <w:gridSpan w:val="3"/>
            <w:shd w:val="clear" w:color="auto" w:fill="BFBFBF" w:themeFill="background1" w:themeFillShade="BF"/>
          </w:tcPr>
          <w:p w:rsidR="006D3AA1" w:rsidRPr="00E32C44" w:rsidRDefault="006D3AA1" w:rsidP="00D90C13">
            <w:pPr>
              <w:keepNext/>
              <w:tabs>
                <w:tab w:val="center" w:pos="709"/>
              </w:tabs>
              <w:spacing w:line="260" w:lineRule="exact"/>
              <w:jc w:val="both"/>
              <w:rPr>
                <w:b/>
                <w:sz w:val="18"/>
                <w:szCs w:val="18"/>
              </w:rPr>
            </w:pPr>
            <w:r w:rsidRPr="00E32C44">
              <w:rPr>
                <w:b/>
                <w:sz w:val="18"/>
                <w:szCs w:val="18"/>
              </w:rPr>
              <w:t>RESPONSE</w:t>
            </w:r>
          </w:p>
        </w:tc>
      </w:tr>
      <w:tr w:rsidR="006D3AA1" w:rsidRPr="002C76C1" w:rsidTr="00D90C13">
        <w:trPr>
          <w:trHeight w:val="561"/>
        </w:trPr>
        <w:tc>
          <w:tcPr>
            <w:tcW w:w="4524" w:type="dxa"/>
          </w:tcPr>
          <w:p w:rsidR="006D3AA1" w:rsidRPr="00E32C44" w:rsidRDefault="006D3AA1" w:rsidP="00D90C13">
            <w:pPr>
              <w:keepNext/>
              <w:tabs>
                <w:tab w:val="center" w:pos="709"/>
              </w:tabs>
              <w:spacing w:line="260" w:lineRule="exact"/>
              <w:jc w:val="both"/>
              <w:rPr>
                <w:b/>
                <w:sz w:val="18"/>
                <w:szCs w:val="18"/>
              </w:rPr>
            </w:pPr>
            <w:r w:rsidRPr="00E32C44">
              <w:rPr>
                <w:sz w:val="18"/>
                <w:szCs w:val="18"/>
              </w:rPr>
              <w:t>Corrective action to be taken:</w:t>
            </w:r>
          </w:p>
        </w:tc>
        <w:tc>
          <w:tcPr>
            <w:tcW w:w="4406" w:type="dxa"/>
            <w:gridSpan w:val="3"/>
          </w:tcPr>
          <w:p w:rsidR="006D3AA1" w:rsidRPr="00E32C44" w:rsidRDefault="006D3AA1" w:rsidP="00D90C13">
            <w:pPr>
              <w:keepNext/>
              <w:tabs>
                <w:tab w:val="center" w:pos="709"/>
              </w:tabs>
              <w:spacing w:line="260" w:lineRule="exact"/>
              <w:jc w:val="both"/>
              <w:rPr>
                <w:sz w:val="18"/>
                <w:szCs w:val="18"/>
              </w:rPr>
            </w:pPr>
            <w:r w:rsidRPr="00E32C44">
              <w:rPr>
                <w:sz w:val="18"/>
                <w:szCs w:val="18"/>
              </w:rPr>
              <w:t>Implement Proqoute system for acquisition of prestige suppliers</w:t>
            </w:r>
          </w:p>
        </w:tc>
      </w:tr>
      <w:tr w:rsidR="006D3AA1" w:rsidRPr="002C76C1" w:rsidTr="00D90C13">
        <w:trPr>
          <w:trHeight w:val="263"/>
        </w:trPr>
        <w:tc>
          <w:tcPr>
            <w:tcW w:w="4524" w:type="dxa"/>
            <w:vMerge w:val="restart"/>
          </w:tcPr>
          <w:p w:rsidR="006D3AA1" w:rsidRPr="00E32C44" w:rsidRDefault="006D3AA1" w:rsidP="00D90C13">
            <w:pPr>
              <w:keepNext/>
              <w:tabs>
                <w:tab w:val="center" w:pos="709"/>
              </w:tabs>
              <w:spacing w:line="260" w:lineRule="exact"/>
              <w:ind w:left="66"/>
              <w:rPr>
                <w:sz w:val="18"/>
                <w:szCs w:val="18"/>
              </w:rPr>
            </w:pPr>
            <w:r w:rsidRPr="00E32C44">
              <w:rPr>
                <w:sz w:val="18"/>
                <w:szCs w:val="18"/>
              </w:rPr>
              <w:t>Does the finding affect an amount disclosed in the financial statements?</w:t>
            </w:r>
          </w:p>
        </w:tc>
        <w:tc>
          <w:tcPr>
            <w:tcW w:w="2250" w:type="dxa"/>
            <w:gridSpan w:val="2"/>
          </w:tcPr>
          <w:p w:rsidR="006D3AA1" w:rsidRPr="00E32C44" w:rsidRDefault="006D3AA1" w:rsidP="00D90C13">
            <w:pPr>
              <w:keepNext/>
              <w:tabs>
                <w:tab w:val="center" w:pos="709"/>
              </w:tabs>
              <w:spacing w:line="260" w:lineRule="exact"/>
              <w:jc w:val="both"/>
              <w:rPr>
                <w:b/>
                <w:sz w:val="18"/>
                <w:szCs w:val="18"/>
              </w:rPr>
            </w:pPr>
            <w:r w:rsidRPr="00E32C44">
              <w:rPr>
                <w:b/>
                <w:sz w:val="18"/>
                <w:szCs w:val="18"/>
              </w:rPr>
              <w:t>Yes</w:t>
            </w:r>
          </w:p>
        </w:tc>
        <w:tc>
          <w:tcPr>
            <w:tcW w:w="2156" w:type="dxa"/>
          </w:tcPr>
          <w:p w:rsidR="006D3AA1" w:rsidRPr="00E32C44" w:rsidRDefault="006D3AA1" w:rsidP="00D90C13">
            <w:pPr>
              <w:keepNext/>
              <w:tabs>
                <w:tab w:val="center" w:pos="709"/>
              </w:tabs>
              <w:spacing w:line="260" w:lineRule="exact"/>
              <w:jc w:val="both"/>
              <w:rPr>
                <w:b/>
                <w:sz w:val="18"/>
                <w:szCs w:val="18"/>
              </w:rPr>
            </w:pPr>
            <w:r w:rsidRPr="00E32C44">
              <w:rPr>
                <w:b/>
                <w:sz w:val="18"/>
                <w:szCs w:val="18"/>
              </w:rPr>
              <w:t>No</w:t>
            </w:r>
          </w:p>
        </w:tc>
      </w:tr>
      <w:tr w:rsidR="006D3AA1" w:rsidRPr="002C76C1" w:rsidTr="00D90C13">
        <w:trPr>
          <w:trHeight w:val="262"/>
        </w:trPr>
        <w:tc>
          <w:tcPr>
            <w:tcW w:w="4524" w:type="dxa"/>
            <w:vMerge/>
          </w:tcPr>
          <w:p w:rsidR="006D3AA1" w:rsidRPr="00E32C44" w:rsidRDefault="006D3AA1" w:rsidP="00D90C13">
            <w:pPr>
              <w:keepNext/>
              <w:tabs>
                <w:tab w:val="center" w:pos="709"/>
              </w:tabs>
              <w:spacing w:line="260" w:lineRule="exact"/>
              <w:ind w:left="66"/>
              <w:rPr>
                <w:sz w:val="18"/>
                <w:szCs w:val="18"/>
              </w:rPr>
            </w:pPr>
          </w:p>
        </w:tc>
        <w:tc>
          <w:tcPr>
            <w:tcW w:w="2250" w:type="dxa"/>
            <w:gridSpan w:val="2"/>
          </w:tcPr>
          <w:p w:rsidR="006D3AA1" w:rsidRPr="00E32C44" w:rsidRDefault="006D3AA1" w:rsidP="00D90C13">
            <w:pPr>
              <w:keepNext/>
              <w:tabs>
                <w:tab w:val="center" w:pos="709"/>
              </w:tabs>
              <w:spacing w:line="260" w:lineRule="exact"/>
              <w:jc w:val="both"/>
              <w:rPr>
                <w:b/>
                <w:sz w:val="18"/>
                <w:szCs w:val="18"/>
              </w:rPr>
            </w:pPr>
          </w:p>
        </w:tc>
        <w:tc>
          <w:tcPr>
            <w:tcW w:w="2156" w:type="dxa"/>
          </w:tcPr>
          <w:p w:rsidR="006D3AA1" w:rsidRPr="00E32C44" w:rsidRDefault="006D3AA1" w:rsidP="00D90C13">
            <w:pPr>
              <w:keepNext/>
              <w:tabs>
                <w:tab w:val="center" w:pos="709"/>
              </w:tabs>
              <w:spacing w:line="260" w:lineRule="exact"/>
              <w:jc w:val="both"/>
              <w:rPr>
                <w:sz w:val="18"/>
                <w:szCs w:val="18"/>
              </w:rPr>
            </w:pPr>
            <w:r w:rsidRPr="00E32C44">
              <w:rPr>
                <w:sz w:val="18"/>
                <w:szCs w:val="18"/>
              </w:rPr>
              <w:t xml:space="preserve">No </w:t>
            </w:r>
          </w:p>
        </w:tc>
      </w:tr>
      <w:tr w:rsidR="006D3AA1" w:rsidRPr="002C76C1" w:rsidTr="00D90C13">
        <w:trPr>
          <w:trHeight w:val="435"/>
        </w:trPr>
        <w:tc>
          <w:tcPr>
            <w:tcW w:w="4524" w:type="dxa"/>
          </w:tcPr>
          <w:p w:rsidR="006D3AA1" w:rsidRPr="00E32C44" w:rsidRDefault="006D3AA1" w:rsidP="00D90C13">
            <w:pPr>
              <w:keepNext/>
              <w:tabs>
                <w:tab w:val="center" w:pos="709"/>
              </w:tabs>
              <w:spacing w:line="260" w:lineRule="exact"/>
              <w:ind w:left="66"/>
              <w:rPr>
                <w:sz w:val="18"/>
                <w:szCs w:val="18"/>
              </w:rPr>
            </w:pPr>
            <w:r w:rsidRPr="00E32C44">
              <w:rPr>
                <w:sz w:val="18"/>
                <w:szCs w:val="18"/>
              </w:rPr>
              <w:t>If yes, what corrections will be made to the population?</w:t>
            </w:r>
          </w:p>
        </w:tc>
        <w:tc>
          <w:tcPr>
            <w:tcW w:w="4406" w:type="dxa"/>
            <w:gridSpan w:val="3"/>
          </w:tcPr>
          <w:p w:rsidR="006D3AA1" w:rsidRPr="00E32C44" w:rsidRDefault="006D3AA1" w:rsidP="00D90C13">
            <w:pPr>
              <w:keepNext/>
              <w:tabs>
                <w:tab w:val="center" w:pos="709"/>
              </w:tabs>
              <w:spacing w:line="260" w:lineRule="exact"/>
              <w:jc w:val="both"/>
              <w:rPr>
                <w:b/>
                <w:sz w:val="18"/>
                <w:szCs w:val="18"/>
              </w:rPr>
            </w:pPr>
          </w:p>
        </w:tc>
      </w:tr>
      <w:tr w:rsidR="006D3AA1" w:rsidRPr="002C76C1" w:rsidTr="00D90C13">
        <w:trPr>
          <w:trHeight w:val="435"/>
        </w:trPr>
        <w:tc>
          <w:tcPr>
            <w:tcW w:w="4524" w:type="dxa"/>
          </w:tcPr>
          <w:p w:rsidR="006D3AA1" w:rsidRPr="00E32C44" w:rsidRDefault="006D3AA1" w:rsidP="00D90C13">
            <w:pPr>
              <w:keepNext/>
              <w:tabs>
                <w:tab w:val="center" w:pos="709"/>
              </w:tabs>
              <w:spacing w:line="260" w:lineRule="exact"/>
              <w:ind w:left="66"/>
              <w:rPr>
                <w:b/>
                <w:sz w:val="18"/>
                <w:szCs w:val="18"/>
              </w:rPr>
            </w:pPr>
            <w:r w:rsidRPr="00E32C44">
              <w:rPr>
                <w:sz w:val="18"/>
                <w:szCs w:val="18"/>
              </w:rPr>
              <w:t>If yes, and no corrections will be made, the reason why such a conclusion has been reached</w:t>
            </w:r>
          </w:p>
        </w:tc>
        <w:tc>
          <w:tcPr>
            <w:tcW w:w="4406" w:type="dxa"/>
            <w:gridSpan w:val="3"/>
          </w:tcPr>
          <w:p w:rsidR="006D3AA1" w:rsidRPr="00E32C44" w:rsidRDefault="006D3AA1" w:rsidP="00D90C13">
            <w:pPr>
              <w:keepNext/>
              <w:tabs>
                <w:tab w:val="center" w:pos="709"/>
              </w:tabs>
              <w:spacing w:line="260" w:lineRule="exact"/>
              <w:jc w:val="both"/>
              <w:rPr>
                <w:b/>
                <w:sz w:val="18"/>
                <w:szCs w:val="18"/>
              </w:rPr>
            </w:pPr>
          </w:p>
        </w:tc>
      </w:tr>
      <w:tr w:rsidR="006D3AA1" w:rsidRPr="002C76C1" w:rsidTr="00D90C13">
        <w:tc>
          <w:tcPr>
            <w:tcW w:w="4524" w:type="dxa"/>
          </w:tcPr>
          <w:p w:rsidR="006D3AA1" w:rsidRPr="00E32C44" w:rsidRDefault="006D3AA1" w:rsidP="00D90C13">
            <w:pPr>
              <w:keepNext/>
              <w:tabs>
                <w:tab w:val="center" w:pos="709"/>
              </w:tabs>
              <w:spacing w:line="260" w:lineRule="exact"/>
              <w:jc w:val="both"/>
              <w:rPr>
                <w:b/>
                <w:sz w:val="18"/>
                <w:szCs w:val="18"/>
              </w:rPr>
            </w:pPr>
            <w:r w:rsidRPr="00E32C44">
              <w:rPr>
                <w:sz w:val="18"/>
                <w:szCs w:val="18"/>
              </w:rPr>
              <w:t>Position of official responsible to take corrective action:</w:t>
            </w:r>
          </w:p>
        </w:tc>
        <w:tc>
          <w:tcPr>
            <w:tcW w:w="4406" w:type="dxa"/>
            <w:gridSpan w:val="3"/>
          </w:tcPr>
          <w:p w:rsidR="006D3AA1" w:rsidRPr="00E32C44" w:rsidRDefault="006D3AA1" w:rsidP="00D90C13">
            <w:pPr>
              <w:keepNext/>
              <w:tabs>
                <w:tab w:val="center" w:pos="709"/>
              </w:tabs>
              <w:spacing w:line="260" w:lineRule="exact"/>
              <w:jc w:val="both"/>
              <w:rPr>
                <w:sz w:val="18"/>
                <w:szCs w:val="18"/>
              </w:rPr>
            </w:pPr>
            <w:r w:rsidRPr="00E32C44">
              <w:rPr>
                <w:sz w:val="18"/>
                <w:szCs w:val="18"/>
              </w:rPr>
              <w:t>Director: Demand and Acquisition</w:t>
            </w:r>
          </w:p>
        </w:tc>
      </w:tr>
      <w:tr w:rsidR="006D3AA1" w:rsidRPr="002C76C1" w:rsidTr="00D90C13">
        <w:tc>
          <w:tcPr>
            <w:tcW w:w="4524" w:type="dxa"/>
          </w:tcPr>
          <w:p w:rsidR="006D3AA1" w:rsidRPr="00E32C44" w:rsidRDefault="006D3AA1" w:rsidP="00D90C13">
            <w:pPr>
              <w:keepNext/>
              <w:tabs>
                <w:tab w:val="center" w:pos="709"/>
              </w:tabs>
              <w:spacing w:line="260" w:lineRule="exact"/>
              <w:jc w:val="both"/>
              <w:rPr>
                <w:b/>
                <w:sz w:val="18"/>
                <w:szCs w:val="18"/>
              </w:rPr>
            </w:pPr>
            <w:r w:rsidRPr="00E32C44">
              <w:rPr>
                <w:sz w:val="18"/>
                <w:szCs w:val="18"/>
              </w:rPr>
              <w:t>Estimated completion date for corrective action:</w:t>
            </w:r>
          </w:p>
        </w:tc>
        <w:tc>
          <w:tcPr>
            <w:tcW w:w="4406" w:type="dxa"/>
            <w:gridSpan w:val="3"/>
          </w:tcPr>
          <w:p w:rsidR="006D3AA1" w:rsidRPr="00E32C44" w:rsidRDefault="006D3AA1" w:rsidP="00D90C13">
            <w:pPr>
              <w:keepNext/>
              <w:tabs>
                <w:tab w:val="center" w:pos="709"/>
              </w:tabs>
              <w:spacing w:line="260" w:lineRule="exact"/>
              <w:jc w:val="both"/>
              <w:rPr>
                <w:sz w:val="18"/>
                <w:szCs w:val="18"/>
              </w:rPr>
            </w:pPr>
            <w:r w:rsidRPr="00E32C44">
              <w:rPr>
                <w:sz w:val="18"/>
                <w:szCs w:val="18"/>
              </w:rPr>
              <w:t>End of September 2012</w:t>
            </w:r>
          </w:p>
        </w:tc>
      </w:tr>
      <w:tr w:rsidR="006D3AA1" w:rsidRPr="002C76C1" w:rsidTr="00D90C13">
        <w:trPr>
          <w:trHeight w:val="263"/>
        </w:trPr>
        <w:tc>
          <w:tcPr>
            <w:tcW w:w="4524" w:type="dxa"/>
            <w:vMerge w:val="restart"/>
          </w:tcPr>
          <w:p w:rsidR="006D3AA1" w:rsidRPr="00E32C44" w:rsidRDefault="006D3AA1" w:rsidP="00D90C13">
            <w:pPr>
              <w:keepNext/>
              <w:tabs>
                <w:tab w:val="center" w:pos="709"/>
              </w:tabs>
              <w:spacing w:line="260" w:lineRule="exact"/>
              <w:jc w:val="both"/>
              <w:rPr>
                <w:sz w:val="18"/>
                <w:szCs w:val="18"/>
              </w:rPr>
            </w:pPr>
            <w:r w:rsidRPr="00E32C44">
              <w:rPr>
                <w:sz w:val="18"/>
                <w:szCs w:val="18"/>
              </w:rPr>
              <w:t>Does management agree with the root cause indicated</w:t>
            </w:r>
          </w:p>
        </w:tc>
        <w:tc>
          <w:tcPr>
            <w:tcW w:w="2203" w:type="dxa"/>
          </w:tcPr>
          <w:p w:rsidR="006D3AA1" w:rsidRPr="00E32C44" w:rsidRDefault="006D3AA1" w:rsidP="00D90C13">
            <w:pPr>
              <w:keepNext/>
              <w:tabs>
                <w:tab w:val="center" w:pos="709"/>
              </w:tabs>
              <w:spacing w:line="260" w:lineRule="exact"/>
              <w:jc w:val="both"/>
              <w:rPr>
                <w:b/>
                <w:sz w:val="18"/>
                <w:szCs w:val="18"/>
              </w:rPr>
            </w:pPr>
            <w:r w:rsidRPr="00E32C44">
              <w:rPr>
                <w:b/>
                <w:sz w:val="18"/>
                <w:szCs w:val="18"/>
              </w:rPr>
              <w:t>Yes</w:t>
            </w:r>
          </w:p>
        </w:tc>
        <w:tc>
          <w:tcPr>
            <w:tcW w:w="2203" w:type="dxa"/>
            <w:gridSpan w:val="2"/>
          </w:tcPr>
          <w:p w:rsidR="006D3AA1" w:rsidRPr="00E32C44" w:rsidRDefault="006D3AA1" w:rsidP="00D90C13">
            <w:pPr>
              <w:keepNext/>
              <w:tabs>
                <w:tab w:val="center" w:pos="709"/>
              </w:tabs>
              <w:spacing w:line="260" w:lineRule="exact"/>
              <w:jc w:val="both"/>
              <w:rPr>
                <w:b/>
                <w:sz w:val="18"/>
                <w:szCs w:val="18"/>
              </w:rPr>
            </w:pPr>
            <w:r w:rsidRPr="00E32C44">
              <w:rPr>
                <w:b/>
                <w:sz w:val="18"/>
                <w:szCs w:val="18"/>
              </w:rPr>
              <w:t>No</w:t>
            </w:r>
          </w:p>
        </w:tc>
      </w:tr>
      <w:tr w:rsidR="006D3AA1" w:rsidRPr="002C76C1" w:rsidTr="00D90C13">
        <w:trPr>
          <w:trHeight w:val="262"/>
        </w:trPr>
        <w:tc>
          <w:tcPr>
            <w:tcW w:w="4524" w:type="dxa"/>
            <w:vMerge/>
          </w:tcPr>
          <w:p w:rsidR="006D3AA1" w:rsidRPr="00E32C44" w:rsidRDefault="006D3AA1" w:rsidP="00D90C13">
            <w:pPr>
              <w:keepNext/>
              <w:tabs>
                <w:tab w:val="center" w:pos="709"/>
              </w:tabs>
              <w:spacing w:line="260" w:lineRule="exact"/>
              <w:jc w:val="both"/>
              <w:rPr>
                <w:sz w:val="18"/>
                <w:szCs w:val="18"/>
              </w:rPr>
            </w:pPr>
          </w:p>
        </w:tc>
        <w:tc>
          <w:tcPr>
            <w:tcW w:w="2203" w:type="dxa"/>
          </w:tcPr>
          <w:p w:rsidR="006D3AA1" w:rsidRPr="00E32C44" w:rsidRDefault="006D3AA1" w:rsidP="00D90C13">
            <w:pPr>
              <w:keepNext/>
              <w:tabs>
                <w:tab w:val="center" w:pos="709"/>
              </w:tabs>
              <w:spacing w:line="260" w:lineRule="exact"/>
              <w:jc w:val="both"/>
              <w:rPr>
                <w:b/>
                <w:sz w:val="18"/>
                <w:szCs w:val="18"/>
              </w:rPr>
            </w:pPr>
          </w:p>
        </w:tc>
        <w:tc>
          <w:tcPr>
            <w:tcW w:w="2203" w:type="dxa"/>
            <w:gridSpan w:val="2"/>
          </w:tcPr>
          <w:p w:rsidR="006D3AA1" w:rsidRPr="00E32C44" w:rsidRDefault="006D3AA1" w:rsidP="00D90C13">
            <w:pPr>
              <w:keepNext/>
              <w:tabs>
                <w:tab w:val="center" w:pos="709"/>
              </w:tabs>
              <w:spacing w:line="260" w:lineRule="exact"/>
              <w:jc w:val="both"/>
              <w:rPr>
                <w:sz w:val="18"/>
                <w:szCs w:val="18"/>
              </w:rPr>
            </w:pPr>
            <w:r w:rsidRPr="00E32C44">
              <w:rPr>
                <w:sz w:val="18"/>
                <w:szCs w:val="18"/>
              </w:rPr>
              <w:t xml:space="preserve">No </w:t>
            </w:r>
          </w:p>
        </w:tc>
      </w:tr>
      <w:tr w:rsidR="006D3AA1" w:rsidRPr="002C76C1" w:rsidTr="00D90C13">
        <w:tc>
          <w:tcPr>
            <w:tcW w:w="4524" w:type="dxa"/>
          </w:tcPr>
          <w:p w:rsidR="006D3AA1" w:rsidRPr="00E32C44" w:rsidRDefault="006D3AA1" w:rsidP="00D90C13">
            <w:pPr>
              <w:keepNext/>
              <w:tabs>
                <w:tab w:val="center" w:pos="709"/>
              </w:tabs>
              <w:spacing w:line="260" w:lineRule="exact"/>
              <w:jc w:val="both"/>
              <w:rPr>
                <w:sz w:val="18"/>
                <w:szCs w:val="18"/>
              </w:rPr>
            </w:pPr>
            <w:r w:rsidRPr="00E32C44">
              <w:rPr>
                <w:sz w:val="18"/>
                <w:szCs w:val="18"/>
              </w:rPr>
              <w:t>If management does not agree with the root cause indicated, please provide the root cause according to management</w:t>
            </w:r>
          </w:p>
        </w:tc>
        <w:tc>
          <w:tcPr>
            <w:tcW w:w="4406" w:type="dxa"/>
            <w:gridSpan w:val="3"/>
          </w:tcPr>
          <w:p w:rsidR="006D3AA1" w:rsidRPr="00E32C44" w:rsidRDefault="006D3AA1" w:rsidP="00D90C13">
            <w:pPr>
              <w:keepNext/>
              <w:tabs>
                <w:tab w:val="center" w:pos="709"/>
              </w:tabs>
              <w:spacing w:line="260" w:lineRule="exact"/>
              <w:jc w:val="both"/>
              <w:rPr>
                <w:sz w:val="18"/>
                <w:szCs w:val="18"/>
              </w:rPr>
            </w:pPr>
            <w:r w:rsidRPr="00E32C44">
              <w:rPr>
                <w:sz w:val="18"/>
                <w:szCs w:val="18"/>
              </w:rPr>
              <w:t>The national Treasury Practice Note allow DPW to source outside the database.</w:t>
            </w:r>
          </w:p>
        </w:tc>
      </w:tr>
    </w:tbl>
    <w:p w:rsidR="006D3AA1" w:rsidRPr="002C76C1" w:rsidRDefault="006D3AA1" w:rsidP="006D3AA1">
      <w:pPr>
        <w:keepNext/>
        <w:tabs>
          <w:tab w:val="center" w:pos="709"/>
        </w:tabs>
        <w:spacing w:line="260" w:lineRule="exact"/>
        <w:ind w:left="1080"/>
        <w:jc w:val="both"/>
        <w:rPr>
          <w:sz w:val="22"/>
          <w:szCs w:val="22"/>
        </w:rPr>
      </w:pPr>
    </w:p>
    <w:p w:rsidR="006D3AA1" w:rsidRPr="002C76C1" w:rsidRDefault="006D3AA1" w:rsidP="006D3AA1">
      <w:pPr>
        <w:tabs>
          <w:tab w:val="left" w:pos="426"/>
          <w:tab w:val="center" w:pos="709"/>
        </w:tabs>
        <w:jc w:val="both"/>
        <w:rPr>
          <w:i/>
          <w:sz w:val="22"/>
          <w:szCs w:val="22"/>
        </w:rPr>
      </w:pPr>
      <w:r w:rsidRPr="002C76C1">
        <w:rPr>
          <w:i/>
          <w:sz w:val="22"/>
          <w:szCs w:val="22"/>
        </w:rPr>
        <w:tab/>
        <w:t>Name:</w:t>
      </w:r>
      <w:r w:rsidRPr="002C76C1">
        <w:rPr>
          <w:rFonts w:eastAsia="Arial Unicode MS"/>
          <w:sz w:val="22"/>
          <w:szCs w:val="22"/>
        </w:rPr>
        <w:t>Bassie Kgasoane</w:t>
      </w:r>
    </w:p>
    <w:p w:rsidR="006D3AA1" w:rsidRPr="002C76C1" w:rsidRDefault="006D3AA1" w:rsidP="006D3AA1">
      <w:pPr>
        <w:tabs>
          <w:tab w:val="left" w:pos="426"/>
          <w:tab w:val="center" w:pos="709"/>
        </w:tabs>
        <w:jc w:val="both"/>
        <w:rPr>
          <w:i/>
          <w:sz w:val="22"/>
          <w:szCs w:val="22"/>
        </w:rPr>
      </w:pPr>
      <w:r w:rsidRPr="002C76C1">
        <w:rPr>
          <w:i/>
          <w:sz w:val="22"/>
          <w:szCs w:val="22"/>
        </w:rPr>
        <w:tab/>
        <w:t>Position:  Chief Director: Prestige</w:t>
      </w:r>
    </w:p>
    <w:p w:rsidR="006D3AA1" w:rsidRPr="002C76C1" w:rsidRDefault="006D3AA1" w:rsidP="006D3AA1">
      <w:pPr>
        <w:tabs>
          <w:tab w:val="left" w:pos="426"/>
          <w:tab w:val="center" w:pos="709"/>
        </w:tabs>
        <w:jc w:val="both"/>
        <w:rPr>
          <w:i/>
          <w:sz w:val="22"/>
          <w:szCs w:val="22"/>
        </w:rPr>
      </w:pPr>
      <w:r w:rsidRPr="002C76C1">
        <w:rPr>
          <w:i/>
          <w:sz w:val="22"/>
          <w:szCs w:val="22"/>
        </w:rPr>
        <w:tab/>
        <w:t>Date:</w:t>
      </w:r>
    </w:p>
    <w:p w:rsidR="006D3AA1" w:rsidRPr="002C76C1" w:rsidRDefault="006D3AA1" w:rsidP="006D3AA1">
      <w:pPr>
        <w:tabs>
          <w:tab w:val="center" w:pos="709"/>
        </w:tabs>
        <w:jc w:val="both"/>
        <w:rPr>
          <w:i/>
          <w:iCs/>
          <w:sz w:val="22"/>
          <w:szCs w:val="22"/>
        </w:rPr>
      </w:pPr>
    </w:p>
    <w:p w:rsidR="006D3AA1" w:rsidRPr="002C76C1" w:rsidRDefault="006D3AA1" w:rsidP="006D3AA1">
      <w:pPr>
        <w:keepNext/>
        <w:tabs>
          <w:tab w:val="center" w:pos="709"/>
        </w:tabs>
        <w:spacing w:after="360" w:line="260" w:lineRule="exact"/>
        <w:ind w:left="709" w:hanging="709"/>
        <w:jc w:val="both"/>
        <w:rPr>
          <w:sz w:val="22"/>
          <w:szCs w:val="22"/>
        </w:rPr>
      </w:pPr>
      <w:r>
        <w:rPr>
          <w:sz w:val="22"/>
          <w:szCs w:val="22"/>
        </w:rPr>
        <w:t>b)</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6D3AA1" w:rsidRPr="002C76C1" w:rsidRDefault="006D3AA1" w:rsidP="006D3AA1">
      <w:pPr>
        <w:keepNext/>
        <w:tabs>
          <w:tab w:val="center" w:pos="709"/>
        </w:tabs>
        <w:spacing w:after="360" w:line="260" w:lineRule="exact"/>
        <w:jc w:val="both"/>
        <w:rPr>
          <w:b/>
          <w:bCs/>
          <w:sz w:val="22"/>
          <w:szCs w:val="22"/>
        </w:rPr>
      </w:pPr>
      <w:r w:rsidRPr="002C76C1">
        <w:rPr>
          <w:sz w:val="22"/>
          <w:szCs w:val="22"/>
        </w:rPr>
        <w:t xml:space="preserve">As indicated above the DPW followed a manual process in obtaining quotations from a prestige list of service providers.  There were two attempts to obtain quotations from the listed service providers and due to service delivery requirements and cost of procurement considerations the DPW had to finalize the process rather than engage in another process of inviting quotations that would in all probability yield the same result.  The reasons for deviation are therefore justifiable and reasonable.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31"/>
        <w:gridCol w:w="1080"/>
        <w:gridCol w:w="1170"/>
      </w:tblGrid>
      <w:tr w:rsidR="006D3AA1" w:rsidRPr="00E32C44" w:rsidTr="00D90C13">
        <w:tc>
          <w:tcPr>
            <w:tcW w:w="6131" w:type="dxa"/>
            <w:shd w:val="clear" w:color="auto" w:fill="BFBFBF" w:themeFill="background1" w:themeFillShade="BF"/>
          </w:tcPr>
          <w:p w:rsidR="006D3AA1" w:rsidRPr="00E32C44" w:rsidRDefault="006D3AA1" w:rsidP="00D90C13">
            <w:pPr>
              <w:pStyle w:val="ListParagraph"/>
              <w:keepNext/>
              <w:tabs>
                <w:tab w:val="center" w:pos="709"/>
              </w:tabs>
              <w:spacing w:line="260" w:lineRule="exact"/>
              <w:ind w:left="0"/>
              <w:jc w:val="both"/>
              <w:rPr>
                <w:rFonts w:ascii="Arial" w:hAnsi="Arial" w:cs="Arial"/>
                <w:b/>
                <w:sz w:val="18"/>
                <w:szCs w:val="18"/>
              </w:rPr>
            </w:pPr>
            <w:r w:rsidRPr="00E32C44">
              <w:rPr>
                <w:rFonts w:ascii="Arial" w:hAnsi="Arial" w:cs="Arial"/>
                <w:b/>
                <w:sz w:val="18"/>
                <w:szCs w:val="18"/>
              </w:rPr>
              <w:t>DESCRIPTION</w:t>
            </w:r>
          </w:p>
        </w:tc>
        <w:tc>
          <w:tcPr>
            <w:tcW w:w="2250" w:type="dxa"/>
            <w:gridSpan w:val="2"/>
            <w:shd w:val="clear" w:color="auto" w:fill="BFBFBF" w:themeFill="background1" w:themeFillShade="BF"/>
          </w:tcPr>
          <w:p w:rsidR="006D3AA1" w:rsidRPr="00E32C44" w:rsidRDefault="006D3AA1" w:rsidP="00D90C13">
            <w:pPr>
              <w:pStyle w:val="ListParagraph"/>
              <w:keepNext/>
              <w:tabs>
                <w:tab w:val="center" w:pos="709"/>
              </w:tabs>
              <w:spacing w:line="260" w:lineRule="exact"/>
              <w:ind w:left="0"/>
              <w:jc w:val="both"/>
              <w:rPr>
                <w:rFonts w:ascii="Arial" w:hAnsi="Arial" w:cs="Arial"/>
                <w:b/>
                <w:sz w:val="18"/>
                <w:szCs w:val="18"/>
              </w:rPr>
            </w:pPr>
            <w:r w:rsidRPr="00E32C44">
              <w:rPr>
                <w:rFonts w:ascii="Arial" w:hAnsi="Arial" w:cs="Arial"/>
                <w:b/>
                <w:sz w:val="18"/>
                <w:szCs w:val="18"/>
              </w:rPr>
              <w:t>RESPONSE</w:t>
            </w:r>
          </w:p>
        </w:tc>
      </w:tr>
      <w:tr w:rsidR="006D3AA1" w:rsidRPr="00E32C44" w:rsidTr="00D90C13">
        <w:tc>
          <w:tcPr>
            <w:tcW w:w="6131" w:type="dxa"/>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Corrective action to be taken</w:t>
            </w:r>
          </w:p>
        </w:tc>
        <w:tc>
          <w:tcPr>
            <w:tcW w:w="2250" w:type="dxa"/>
            <w:gridSpan w:val="2"/>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Upload prestige service providers on to the Supplier Register database of the Department  after they have been security vetted</w:t>
            </w:r>
          </w:p>
        </w:tc>
      </w:tr>
      <w:tr w:rsidR="006D3AA1" w:rsidRPr="00E32C44" w:rsidTr="00D90C13">
        <w:tc>
          <w:tcPr>
            <w:tcW w:w="6131" w:type="dxa"/>
            <w:vMerge w:val="restart"/>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Does the finding affect an amount disclosed in the financial statements</w:t>
            </w:r>
          </w:p>
        </w:tc>
        <w:tc>
          <w:tcPr>
            <w:tcW w:w="1080" w:type="dxa"/>
          </w:tcPr>
          <w:p w:rsidR="006D3AA1" w:rsidRPr="00E32C44" w:rsidRDefault="006D3AA1" w:rsidP="00D90C13">
            <w:pPr>
              <w:pStyle w:val="ListParagraph"/>
              <w:keepNext/>
              <w:tabs>
                <w:tab w:val="center" w:pos="709"/>
              </w:tabs>
              <w:spacing w:line="260" w:lineRule="exact"/>
              <w:ind w:left="0"/>
              <w:jc w:val="both"/>
              <w:rPr>
                <w:rFonts w:ascii="Arial" w:hAnsi="Arial" w:cs="Arial"/>
                <w:b/>
                <w:sz w:val="18"/>
                <w:szCs w:val="18"/>
              </w:rPr>
            </w:pPr>
            <w:r w:rsidRPr="00E32C44">
              <w:rPr>
                <w:rFonts w:ascii="Arial" w:hAnsi="Arial" w:cs="Arial"/>
                <w:b/>
                <w:sz w:val="18"/>
                <w:szCs w:val="18"/>
              </w:rPr>
              <w:t>Yes</w:t>
            </w:r>
          </w:p>
        </w:tc>
        <w:tc>
          <w:tcPr>
            <w:tcW w:w="1170" w:type="dxa"/>
          </w:tcPr>
          <w:p w:rsidR="006D3AA1" w:rsidRPr="00E32C44" w:rsidRDefault="006D3AA1" w:rsidP="00D90C13">
            <w:pPr>
              <w:pStyle w:val="ListParagraph"/>
              <w:keepNext/>
              <w:tabs>
                <w:tab w:val="center" w:pos="709"/>
              </w:tabs>
              <w:spacing w:line="260" w:lineRule="exact"/>
              <w:ind w:left="0"/>
              <w:jc w:val="both"/>
              <w:rPr>
                <w:rFonts w:ascii="Arial" w:hAnsi="Arial" w:cs="Arial"/>
                <w:b/>
                <w:sz w:val="18"/>
                <w:szCs w:val="18"/>
              </w:rPr>
            </w:pPr>
            <w:r w:rsidRPr="00E32C44">
              <w:rPr>
                <w:rFonts w:ascii="Arial" w:hAnsi="Arial" w:cs="Arial"/>
                <w:b/>
                <w:sz w:val="18"/>
                <w:szCs w:val="18"/>
              </w:rPr>
              <w:t>No</w:t>
            </w:r>
          </w:p>
        </w:tc>
      </w:tr>
      <w:tr w:rsidR="006D3AA1" w:rsidRPr="00E32C44" w:rsidTr="00D90C13">
        <w:tc>
          <w:tcPr>
            <w:tcW w:w="6131" w:type="dxa"/>
            <w:vMerge/>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w:t>
            </w:r>
          </w:p>
        </w:tc>
      </w:tr>
      <w:tr w:rsidR="006D3AA1" w:rsidRPr="00E32C44" w:rsidTr="00D90C13">
        <w:tc>
          <w:tcPr>
            <w:tcW w:w="6131" w:type="dxa"/>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If yes, what corrections will be made to the population</w:t>
            </w:r>
          </w:p>
        </w:tc>
        <w:tc>
          <w:tcPr>
            <w:tcW w:w="2250" w:type="dxa"/>
            <w:gridSpan w:val="2"/>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E32C44" w:rsidTr="00D90C13">
        <w:tc>
          <w:tcPr>
            <w:tcW w:w="6131" w:type="dxa"/>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E32C44" w:rsidTr="00D90C13">
        <w:tc>
          <w:tcPr>
            <w:tcW w:w="6131" w:type="dxa"/>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Position of official responsible to take corrective actions</w:t>
            </w:r>
          </w:p>
        </w:tc>
        <w:tc>
          <w:tcPr>
            <w:tcW w:w="2250" w:type="dxa"/>
            <w:gridSpan w:val="2"/>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Director: DAM</w:t>
            </w:r>
          </w:p>
        </w:tc>
      </w:tr>
      <w:tr w:rsidR="006D3AA1" w:rsidRPr="00E32C44" w:rsidTr="00D90C13">
        <w:tc>
          <w:tcPr>
            <w:tcW w:w="6131" w:type="dxa"/>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Estimated completion date for corrective action</w:t>
            </w:r>
          </w:p>
        </w:tc>
        <w:tc>
          <w:tcPr>
            <w:tcW w:w="2250" w:type="dxa"/>
            <w:gridSpan w:val="2"/>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End of September 2012</w:t>
            </w:r>
          </w:p>
        </w:tc>
      </w:tr>
    </w:tbl>
    <w:p w:rsidR="006D3AA1" w:rsidRPr="00E32C44" w:rsidRDefault="006D3AA1" w:rsidP="006D3AA1">
      <w:pPr>
        <w:keepNext/>
        <w:tabs>
          <w:tab w:val="center" w:pos="709"/>
        </w:tabs>
        <w:spacing w:after="360" w:line="260" w:lineRule="exact"/>
        <w:ind w:left="360"/>
        <w:jc w:val="both"/>
        <w:rPr>
          <w:sz w:val="18"/>
          <w:szCs w:val="18"/>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1"/>
        <w:gridCol w:w="1440"/>
        <w:gridCol w:w="1214"/>
      </w:tblGrid>
      <w:tr w:rsidR="006D3AA1" w:rsidRPr="00E32C44" w:rsidTr="00D90C13">
        <w:tc>
          <w:tcPr>
            <w:tcW w:w="5771" w:type="dxa"/>
            <w:shd w:val="clear" w:color="auto" w:fill="BFBFBF" w:themeFill="background1" w:themeFillShade="BF"/>
          </w:tcPr>
          <w:p w:rsidR="006D3AA1" w:rsidRPr="00E32C44" w:rsidRDefault="006D3AA1" w:rsidP="00D90C13">
            <w:pPr>
              <w:pStyle w:val="ListParagraph"/>
              <w:keepNext/>
              <w:tabs>
                <w:tab w:val="center" w:pos="709"/>
              </w:tabs>
              <w:spacing w:line="260" w:lineRule="exact"/>
              <w:ind w:left="0"/>
              <w:jc w:val="both"/>
              <w:rPr>
                <w:rFonts w:ascii="Arial" w:hAnsi="Arial" w:cs="Arial"/>
                <w:b/>
                <w:sz w:val="18"/>
                <w:szCs w:val="18"/>
              </w:rPr>
            </w:pPr>
            <w:r w:rsidRPr="00E32C44">
              <w:rPr>
                <w:rFonts w:ascii="Arial" w:hAnsi="Arial" w:cs="Arial"/>
                <w:b/>
                <w:sz w:val="18"/>
                <w:szCs w:val="18"/>
              </w:rPr>
              <w:t>DESCRIPTION</w:t>
            </w:r>
          </w:p>
        </w:tc>
        <w:tc>
          <w:tcPr>
            <w:tcW w:w="2654" w:type="dxa"/>
            <w:gridSpan w:val="2"/>
            <w:shd w:val="clear" w:color="auto" w:fill="BFBFBF" w:themeFill="background1" w:themeFillShade="BF"/>
          </w:tcPr>
          <w:p w:rsidR="006D3AA1" w:rsidRPr="00E32C44" w:rsidRDefault="006D3AA1" w:rsidP="00D90C13">
            <w:pPr>
              <w:pStyle w:val="ListParagraph"/>
              <w:keepNext/>
              <w:tabs>
                <w:tab w:val="center" w:pos="709"/>
              </w:tabs>
              <w:spacing w:line="260" w:lineRule="exact"/>
              <w:ind w:left="0"/>
              <w:jc w:val="both"/>
              <w:rPr>
                <w:rFonts w:ascii="Arial" w:hAnsi="Arial" w:cs="Arial"/>
                <w:b/>
                <w:sz w:val="18"/>
                <w:szCs w:val="18"/>
              </w:rPr>
            </w:pPr>
            <w:r w:rsidRPr="00E32C44">
              <w:rPr>
                <w:rFonts w:ascii="Arial" w:hAnsi="Arial" w:cs="Arial"/>
                <w:b/>
                <w:sz w:val="18"/>
                <w:szCs w:val="18"/>
              </w:rPr>
              <w:t>RESPONSE</w:t>
            </w:r>
          </w:p>
        </w:tc>
      </w:tr>
      <w:tr w:rsidR="006D3AA1" w:rsidRPr="00E32C44" w:rsidTr="00D90C13">
        <w:tc>
          <w:tcPr>
            <w:tcW w:w="5771" w:type="dxa"/>
            <w:vMerge w:val="restart"/>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Does management agree with the root cause indicated</w:t>
            </w:r>
          </w:p>
        </w:tc>
        <w:tc>
          <w:tcPr>
            <w:tcW w:w="1440" w:type="dxa"/>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b/>
                <w:sz w:val="18"/>
                <w:szCs w:val="18"/>
              </w:rPr>
              <w:t>Yes</w:t>
            </w:r>
          </w:p>
        </w:tc>
        <w:tc>
          <w:tcPr>
            <w:tcW w:w="1214" w:type="dxa"/>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b/>
                <w:sz w:val="18"/>
                <w:szCs w:val="18"/>
              </w:rPr>
              <w:t>No</w:t>
            </w:r>
          </w:p>
        </w:tc>
      </w:tr>
      <w:tr w:rsidR="006D3AA1" w:rsidRPr="00E32C44" w:rsidTr="00D90C13">
        <w:tc>
          <w:tcPr>
            <w:tcW w:w="5771" w:type="dxa"/>
            <w:vMerge/>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w:t>
            </w:r>
          </w:p>
        </w:tc>
      </w:tr>
      <w:tr w:rsidR="006D3AA1" w:rsidRPr="00E32C44" w:rsidTr="00D90C13">
        <w:tc>
          <w:tcPr>
            <w:tcW w:w="5771" w:type="dxa"/>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If management does not agree with the root cause indicated, please provide the root cause according to management.</w:t>
            </w:r>
          </w:p>
        </w:tc>
        <w:tc>
          <w:tcPr>
            <w:tcW w:w="2654" w:type="dxa"/>
            <w:gridSpan w:val="2"/>
          </w:tcPr>
          <w:p w:rsidR="006D3AA1" w:rsidRPr="00E32C44" w:rsidRDefault="006D3AA1" w:rsidP="00D90C13">
            <w:pPr>
              <w:pStyle w:val="ListParagraph"/>
              <w:keepNext/>
              <w:tabs>
                <w:tab w:val="center" w:pos="709"/>
              </w:tabs>
              <w:spacing w:line="260" w:lineRule="exact"/>
              <w:ind w:left="0"/>
              <w:jc w:val="both"/>
              <w:rPr>
                <w:rFonts w:ascii="Arial" w:hAnsi="Arial" w:cs="Arial"/>
                <w:sz w:val="18"/>
                <w:szCs w:val="18"/>
              </w:rPr>
            </w:pPr>
            <w:r w:rsidRPr="00E32C44">
              <w:rPr>
                <w:rFonts w:ascii="Arial" w:hAnsi="Arial" w:cs="Arial"/>
                <w:sz w:val="18"/>
                <w:szCs w:val="18"/>
              </w:rPr>
              <w:t>The fact that the process of approval of the deviation went through a recording process of the reasons for deviation as well as the duly delegated authority approved the deviation indicates that there was due management oversight in the process.</w:t>
            </w:r>
          </w:p>
        </w:tc>
      </w:tr>
    </w:tbl>
    <w:p w:rsidR="006D3AA1" w:rsidRPr="002C76C1" w:rsidRDefault="006D3AA1" w:rsidP="006D3AA1">
      <w:pPr>
        <w:keepNext/>
        <w:tabs>
          <w:tab w:val="center" w:pos="709"/>
        </w:tabs>
        <w:spacing w:after="360" w:line="260" w:lineRule="exact"/>
        <w:ind w:left="360"/>
        <w:jc w:val="both"/>
        <w:rPr>
          <w:b/>
          <w:bCs/>
          <w:sz w:val="22"/>
          <w:szCs w:val="22"/>
        </w:rPr>
      </w:pPr>
    </w:p>
    <w:p w:rsidR="006D3AA1" w:rsidRPr="002C76C1" w:rsidRDefault="006D3AA1" w:rsidP="006D3AA1">
      <w:pPr>
        <w:tabs>
          <w:tab w:val="center" w:pos="709"/>
        </w:tabs>
        <w:ind w:firstLine="720"/>
        <w:jc w:val="both"/>
        <w:rPr>
          <w:i/>
          <w:iCs/>
          <w:sz w:val="22"/>
          <w:szCs w:val="22"/>
        </w:rPr>
      </w:pPr>
      <w:r w:rsidRPr="002C76C1">
        <w:rPr>
          <w:i/>
          <w:iCs/>
          <w:sz w:val="22"/>
          <w:szCs w:val="22"/>
        </w:rPr>
        <w:t>Name:</w:t>
      </w:r>
      <w:r w:rsidRPr="002C76C1">
        <w:rPr>
          <w:i/>
          <w:iCs/>
          <w:sz w:val="22"/>
          <w:szCs w:val="22"/>
        </w:rPr>
        <w:tab/>
        <w:t xml:space="preserve"> Bassie Kgasoane</w:t>
      </w:r>
    </w:p>
    <w:p w:rsidR="006D3AA1" w:rsidRPr="002C76C1" w:rsidRDefault="006D3AA1" w:rsidP="006D3AA1">
      <w:pPr>
        <w:tabs>
          <w:tab w:val="center" w:pos="709"/>
        </w:tabs>
        <w:ind w:firstLine="720"/>
        <w:jc w:val="both"/>
        <w:rPr>
          <w:i/>
          <w:iCs/>
          <w:sz w:val="22"/>
          <w:szCs w:val="22"/>
        </w:rPr>
      </w:pPr>
      <w:r w:rsidRPr="002C76C1">
        <w:rPr>
          <w:i/>
          <w:iCs/>
          <w:sz w:val="22"/>
          <w:szCs w:val="22"/>
        </w:rPr>
        <w:t>Position:  Chief Director - Prestige</w:t>
      </w:r>
    </w:p>
    <w:p w:rsidR="006D3AA1" w:rsidRPr="002C76C1" w:rsidRDefault="006D3AA1" w:rsidP="006D3AA1">
      <w:pPr>
        <w:tabs>
          <w:tab w:val="center" w:pos="709"/>
        </w:tabs>
        <w:ind w:firstLine="720"/>
        <w:jc w:val="both"/>
        <w:rPr>
          <w:i/>
          <w:iCs/>
          <w:sz w:val="22"/>
          <w:szCs w:val="22"/>
        </w:rPr>
      </w:pPr>
      <w:r w:rsidRPr="002C76C1">
        <w:rPr>
          <w:i/>
          <w:iCs/>
          <w:sz w:val="22"/>
          <w:szCs w:val="22"/>
        </w:rPr>
        <w:t>Date:</w:t>
      </w:r>
      <w:r w:rsidRPr="002C76C1">
        <w:rPr>
          <w:i/>
          <w:iCs/>
          <w:sz w:val="22"/>
          <w:szCs w:val="22"/>
        </w:rPr>
        <w:tab/>
        <w:t>22 June 2012</w:t>
      </w:r>
    </w:p>
    <w:p w:rsidR="006D3AA1" w:rsidRPr="002C76C1" w:rsidRDefault="006D3AA1" w:rsidP="006D3AA1">
      <w:pPr>
        <w:tabs>
          <w:tab w:val="center" w:pos="709"/>
        </w:tabs>
        <w:spacing w:after="120"/>
        <w:jc w:val="both"/>
        <w:rPr>
          <w:i/>
          <w:iCs/>
          <w:sz w:val="22"/>
          <w:szCs w:val="22"/>
        </w:rPr>
      </w:pPr>
    </w:p>
    <w:p w:rsidR="006D3AA1" w:rsidRPr="002C76C1" w:rsidRDefault="006D3AA1" w:rsidP="006F5D2E">
      <w:pPr>
        <w:keepNext/>
        <w:numPr>
          <w:ilvl w:val="0"/>
          <w:numId w:val="90"/>
        </w:numPr>
        <w:tabs>
          <w:tab w:val="center" w:pos="709"/>
        </w:tabs>
        <w:spacing w:after="360" w:line="260" w:lineRule="exact"/>
        <w:jc w:val="both"/>
        <w:rPr>
          <w:sz w:val="22"/>
          <w:szCs w:val="22"/>
        </w:rPr>
      </w:pPr>
      <w:r w:rsidRPr="002C76C1">
        <w:rPr>
          <w:sz w:val="22"/>
          <w:szCs w:val="22"/>
        </w:rPr>
        <w:t>I am [not] in agreement with the finding for the following reasons [and supply the following/attached information in support of this]:</w:t>
      </w:r>
    </w:p>
    <w:p w:rsidR="006D3AA1" w:rsidRPr="002C76C1" w:rsidRDefault="006D3AA1" w:rsidP="006D3AA1">
      <w:pPr>
        <w:keepNext/>
        <w:tabs>
          <w:tab w:val="center" w:pos="709"/>
        </w:tabs>
        <w:spacing w:line="260" w:lineRule="exact"/>
        <w:ind w:left="1080"/>
        <w:jc w:val="both"/>
        <w:rPr>
          <w:bCs/>
          <w:sz w:val="22"/>
          <w:szCs w:val="22"/>
        </w:rPr>
      </w:pPr>
      <w:r w:rsidRPr="002C76C1">
        <w:rPr>
          <w:bCs/>
          <w:sz w:val="22"/>
          <w:szCs w:val="22"/>
        </w:rPr>
        <w:t xml:space="preserve">The prestige acquisition is currently done manually with a list of </w:t>
      </w:r>
      <w:r w:rsidRPr="002C76C1">
        <w:rPr>
          <w:bCs/>
          <w:sz w:val="22"/>
          <w:szCs w:val="22"/>
          <w:u w:val="single"/>
        </w:rPr>
        <w:t>prestige service providers</w:t>
      </w:r>
      <w:r w:rsidRPr="002C76C1">
        <w:rPr>
          <w:bCs/>
          <w:sz w:val="22"/>
          <w:szCs w:val="22"/>
        </w:rPr>
        <w:t xml:space="preserve"> adopted from Pretoria Regional Office as per decision made by management that prestige acquisition will be done by Head Office as from 2009 as indicated in management response in paragraph a) above.  </w:t>
      </w:r>
    </w:p>
    <w:p w:rsidR="006D3AA1" w:rsidRPr="002C76C1" w:rsidRDefault="006D3AA1" w:rsidP="006D3AA1">
      <w:pPr>
        <w:keepNext/>
        <w:tabs>
          <w:tab w:val="center" w:pos="709"/>
        </w:tabs>
        <w:spacing w:line="260" w:lineRule="exact"/>
        <w:ind w:left="1080"/>
        <w:jc w:val="both"/>
        <w:rPr>
          <w:b/>
          <w:bCs/>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6D3AA1" w:rsidRPr="0045502E" w:rsidTr="00D90C13">
        <w:tc>
          <w:tcPr>
            <w:tcW w:w="6480" w:type="dxa"/>
            <w:shd w:val="clear" w:color="auto" w:fill="D9D9D9" w:themeFill="background1" w:themeFillShade="D9"/>
          </w:tcPr>
          <w:p w:rsidR="006D3AA1" w:rsidRPr="0045502E" w:rsidRDefault="006D3AA1" w:rsidP="00D90C13">
            <w:pPr>
              <w:pStyle w:val="ListParagraph"/>
              <w:keepNext/>
              <w:tabs>
                <w:tab w:val="center" w:pos="709"/>
              </w:tabs>
              <w:spacing w:line="260" w:lineRule="exact"/>
              <w:ind w:left="0"/>
              <w:jc w:val="both"/>
              <w:rPr>
                <w:rFonts w:ascii="Arial" w:hAnsi="Arial" w:cs="Arial"/>
                <w:b/>
                <w:sz w:val="18"/>
                <w:szCs w:val="18"/>
              </w:rPr>
            </w:pPr>
            <w:r w:rsidRPr="0045502E">
              <w:rPr>
                <w:rFonts w:ascii="Arial" w:hAnsi="Arial" w:cs="Arial"/>
                <w:b/>
                <w:sz w:val="18"/>
                <w:szCs w:val="18"/>
              </w:rPr>
              <w:t>DESCRIPTION</w:t>
            </w:r>
          </w:p>
        </w:tc>
        <w:tc>
          <w:tcPr>
            <w:tcW w:w="2250" w:type="dxa"/>
            <w:gridSpan w:val="2"/>
            <w:shd w:val="clear" w:color="auto" w:fill="D9D9D9" w:themeFill="background1" w:themeFillShade="D9"/>
          </w:tcPr>
          <w:p w:rsidR="006D3AA1" w:rsidRPr="0045502E" w:rsidRDefault="006D3AA1" w:rsidP="00D90C13">
            <w:pPr>
              <w:pStyle w:val="ListParagraph"/>
              <w:keepNext/>
              <w:tabs>
                <w:tab w:val="center" w:pos="709"/>
              </w:tabs>
              <w:spacing w:line="260" w:lineRule="exact"/>
              <w:ind w:left="0"/>
              <w:jc w:val="both"/>
              <w:rPr>
                <w:rFonts w:ascii="Arial" w:hAnsi="Arial" w:cs="Arial"/>
                <w:b/>
                <w:sz w:val="18"/>
                <w:szCs w:val="18"/>
              </w:rPr>
            </w:pPr>
            <w:r w:rsidRPr="0045502E">
              <w:rPr>
                <w:rFonts w:ascii="Arial" w:hAnsi="Arial" w:cs="Arial"/>
                <w:b/>
                <w:sz w:val="18"/>
                <w:szCs w:val="18"/>
              </w:rPr>
              <w:t>RESPONSE</w:t>
            </w:r>
          </w:p>
        </w:tc>
      </w:tr>
      <w:tr w:rsidR="006D3AA1" w:rsidRPr="0045502E" w:rsidTr="00D90C13">
        <w:tc>
          <w:tcPr>
            <w:tcW w:w="6480" w:type="dxa"/>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r w:rsidRPr="0045502E">
              <w:rPr>
                <w:rFonts w:ascii="Arial" w:hAnsi="Arial" w:cs="Arial"/>
                <w:sz w:val="18"/>
                <w:szCs w:val="18"/>
              </w:rPr>
              <w:t>Corrective action to be taken</w:t>
            </w:r>
          </w:p>
        </w:tc>
        <w:tc>
          <w:tcPr>
            <w:tcW w:w="2250" w:type="dxa"/>
            <w:gridSpan w:val="2"/>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r w:rsidRPr="0045502E">
              <w:rPr>
                <w:rFonts w:ascii="Arial" w:hAnsi="Arial" w:cs="Arial"/>
                <w:sz w:val="18"/>
                <w:szCs w:val="18"/>
              </w:rPr>
              <w:t>Upload the prestige vendors in the Supplier Register Database</w:t>
            </w:r>
          </w:p>
        </w:tc>
      </w:tr>
      <w:tr w:rsidR="006D3AA1" w:rsidRPr="0045502E" w:rsidTr="00D90C13">
        <w:tc>
          <w:tcPr>
            <w:tcW w:w="6480" w:type="dxa"/>
            <w:vMerge w:val="restart"/>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r w:rsidRPr="0045502E">
              <w:rPr>
                <w:rFonts w:ascii="Arial" w:hAnsi="Arial" w:cs="Arial"/>
                <w:sz w:val="18"/>
                <w:szCs w:val="18"/>
              </w:rPr>
              <w:t>Does the finding affect an amount disclosed in the financial statements</w:t>
            </w:r>
          </w:p>
        </w:tc>
        <w:tc>
          <w:tcPr>
            <w:tcW w:w="1080" w:type="dxa"/>
          </w:tcPr>
          <w:p w:rsidR="006D3AA1" w:rsidRPr="0045502E" w:rsidRDefault="006D3AA1" w:rsidP="00D90C13">
            <w:pPr>
              <w:pStyle w:val="ListParagraph"/>
              <w:keepNext/>
              <w:tabs>
                <w:tab w:val="center" w:pos="709"/>
              </w:tabs>
              <w:spacing w:line="260" w:lineRule="exact"/>
              <w:ind w:left="0"/>
              <w:jc w:val="both"/>
              <w:rPr>
                <w:rFonts w:ascii="Arial" w:hAnsi="Arial" w:cs="Arial"/>
                <w:b/>
                <w:sz w:val="18"/>
                <w:szCs w:val="18"/>
              </w:rPr>
            </w:pPr>
            <w:r w:rsidRPr="0045502E">
              <w:rPr>
                <w:rFonts w:ascii="Arial" w:hAnsi="Arial" w:cs="Arial"/>
                <w:b/>
                <w:sz w:val="18"/>
                <w:szCs w:val="18"/>
              </w:rPr>
              <w:t>Yes</w:t>
            </w:r>
          </w:p>
        </w:tc>
        <w:tc>
          <w:tcPr>
            <w:tcW w:w="1170" w:type="dxa"/>
          </w:tcPr>
          <w:p w:rsidR="006D3AA1" w:rsidRPr="0045502E" w:rsidRDefault="006D3AA1" w:rsidP="00D90C13">
            <w:pPr>
              <w:pStyle w:val="ListParagraph"/>
              <w:keepNext/>
              <w:tabs>
                <w:tab w:val="center" w:pos="709"/>
              </w:tabs>
              <w:spacing w:line="260" w:lineRule="exact"/>
              <w:ind w:left="0"/>
              <w:jc w:val="both"/>
              <w:rPr>
                <w:rFonts w:ascii="Arial" w:hAnsi="Arial" w:cs="Arial"/>
                <w:b/>
                <w:sz w:val="18"/>
                <w:szCs w:val="18"/>
              </w:rPr>
            </w:pPr>
            <w:r w:rsidRPr="0045502E">
              <w:rPr>
                <w:rFonts w:ascii="Arial" w:hAnsi="Arial" w:cs="Arial"/>
                <w:b/>
                <w:sz w:val="18"/>
                <w:szCs w:val="18"/>
              </w:rPr>
              <w:t>No</w:t>
            </w:r>
          </w:p>
        </w:tc>
      </w:tr>
      <w:tr w:rsidR="006D3AA1" w:rsidRPr="0045502E" w:rsidTr="00D90C13">
        <w:tc>
          <w:tcPr>
            <w:tcW w:w="6480" w:type="dxa"/>
            <w:vMerge/>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45502E" w:rsidTr="00D90C13">
        <w:tc>
          <w:tcPr>
            <w:tcW w:w="6480" w:type="dxa"/>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r w:rsidRPr="0045502E">
              <w:rPr>
                <w:rFonts w:ascii="Arial" w:hAnsi="Arial" w:cs="Arial"/>
                <w:sz w:val="18"/>
                <w:szCs w:val="18"/>
              </w:rPr>
              <w:t>If yes, what corrections will be made to the population</w:t>
            </w:r>
          </w:p>
        </w:tc>
        <w:tc>
          <w:tcPr>
            <w:tcW w:w="2250" w:type="dxa"/>
            <w:gridSpan w:val="2"/>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45502E" w:rsidTr="00D90C13">
        <w:tc>
          <w:tcPr>
            <w:tcW w:w="6480" w:type="dxa"/>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r w:rsidRPr="0045502E">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45502E" w:rsidTr="00D90C13">
        <w:tc>
          <w:tcPr>
            <w:tcW w:w="6480" w:type="dxa"/>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r w:rsidRPr="0045502E">
              <w:rPr>
                <w:rFonts w:ascii="Arial" w:hAnsi="Arial" w:cs="Arial"/>
                <w:sz w:val="18"/>
                <w:szCs w:val="18"/>
              </w:rPr>
              <w:t>Position of official responsible to take corrective actions</w:t>
            </w:r>
          </w:p>
        </w:tc>
        <w:tc>
          <w:tcPr>
            <w:tcW w:w="2250" w:type="dxa"/>
            <w:gridSpan w:val="2"/>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r w:rsidRPr="0045502E">
              <w:rPr>
                <w:rFonts w:ascii="Arial" w:hAnsi="Arial" w:cs="Arial"/>
                <w:sz w:val="18"/>
                <w:szCs w:val="18"/>
              </w:rPr>
              <w:t>Director: DAM</w:t>
            </w:r>
          </w:p>
        </w:tc>
      </w:tr>
      <w:tr w:rsidR="006D3AA1" w:rsidRPr="0045502E" w:rsidTr="00D90C13">
        <w:tc>
          <w:tcPr>
            <w:tcW w:w="6480" w:type="dxa"/>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r w:rsidRPr="0045502E">
              <w:rPr>
                <w:rFonts w:ascii="Arial" w:hAnsi="Arial" w:cs="Arial"/>
                <w:sz w:val="18"/>
                <w:szCs w:val="18"/>
              </w:rPr>
              <w:t>Estimated completion date for corrective action</w:t>
            </w:r>
          </w:p>
        </w:tc>
        <w:tc>
          <w:tcPr>
            <w:tcW w:w="2250" w:type="dxa"/>
            <w:gridSpan w:val="2"/>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r w:rsidRPr="0045502E">
              <w:rPr>
                <w:rFonts w:ascii="Arial" w:hAnsi="Arial" w:cs="Arial"/>
                <w:sz w:val="18"/>
                <w:szCs w:val="18"/>
              </w:rPr>
              <w:t>End September 2012</w:t>
            </w:r>
          </w:p>
        </w:tc>
      </w:tr>
    </w:tbl>
    <w:p w:rsidR="006D3AA1" w:rsidRPr="0045502E" w:rsidRDefault="006D3AA1" w:rsidP="006D3AA1">
      <w:pPr>
        <w:keepNext/>
        <w:tabs>
          <w:tab w:val="center" w:pos="709"/>
        </w:tabs>
        <w:spacing w:after="360" w:line="260" w:lineRule="exact"/>
        <w:ind w:left="360"/>
        <w:jc w:val="both"/>
        <w:rPr>
          <w:sz w:val="18"/>
          <w:szCs w:val="18"/>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1440"/>
        <w:gridCol w:w="1214"/>
      </w:tblGrid>
      <w:tr w:rsidR="006D3AA1" w:rsidRPr="0045502E" w:rsidTr="00D90C13">
        <w:tc>
          <w:tcPr>
            <w:tcW w:w="6120" w:type="dxa"/>
            <w:shd w:val="clear" w:color="auto" w:fill="D9D9D9" w:themeFill="background1" w:themeFillShade="D9"/>
          </w:tcPr>
          <w:p w:rsidR="006D3AA1" w:rsidRPr="0045502E" w:rsidRDefault="006D3AA1" w:rsidP="00D90C13">
            <w:pPr>
              <w:pStyle w:val="ListParagraph"/>
              <w:keepNext/>
              <w:tabs>
                <w:tab w:val="center" w:pos="709"/>
              </w:tabs>
              <w:spacing w:line="260" w:lineRule="exact"/>
              <w:ind w:left="0"/>
              <w:jc w:val="both"/>
              <w:rPr>
                <w:rFonts w:ascii="Arial" w:hAnsi="Arial" w:cs="Arial"/>
                <w:b/>
                <w:sz w:val="18"/>
                <w:szCs w:val="18"/>
              </w:rPr>
            </w:pPr>
            <w:r w:rsidRPr="0045502E">
              <w:rPr>
                <w:rFonts w:ascii="Arial" w:hAnsi="Arial" w:cs="Arial"/>
                <w:b/>
                <w:sz w:val="18"/>
                <w:szCs w:val="18"/>
              </w:rPr>
              <w:t>DESCRIPTION</w:t>
            </w:r>
          </w:p>
        </w:tc>
        <w:tc>
          <w:tcPr>
            <w:tcW w:w="2654" w:type="dxa"/>
            <w:gridSpan w:val="2"/>
            <w:shd w:val="clear" w:color="auto" w:fill="D9D9D9" w:themeFill="background1" w:themeFillShade="D9"/>
          </w:tcPr>
          <w:p w:rsidR="006D3AA1" w:rsidRPr="0045502E" w:rsidRDefault="006D3AA1" w:rsidP="00D90C13">
            <w:pPr>
              <w:pStyle w:val="ListParagraph"/>
              <w:keepNext/>
              <w:tabs>
                <w:tab w:val="center" w:pos="709"/>
              </w:tabs>
              <w:spacing w:line="260" w:lineRule="exact"/>
              <w:ind w:left="0"/>
              <w:jc w:val="both"/>
              <w:rPr>
                <w:rFonts w:ascii="Arial" w:hAnsi="Arial" w:cs="Arial"/>
                <w:b/>
                <w:sz w:val="18"/>
                <w:szCs w:val="18"/>
              </w:rPr>
            </w:pPr>
            <w:r w:rsidRPr="0045502E">
              <w:rPr>
                <w:rFonts w:ascii="Arial" w:hAnsi="Arial" w:cs="Arial"/>
                <w:b/>
                <w:sz w:val="18"/>
                <w:szCs w:val="18"/>
              </w:rPr>
              <w:t>RESPONSE</w:t>
            </w:r>
          </w:p>
        </w:tc>
      </w:tr>
      <w:tr w:rsidR="006D3AA1" w:rsidRPr="0045502E" w:rsidTr="00D90C13">
        <w:tc>
          <w:tcPr>
            <w:tcW w:w="6120" w:type="dxa"/>
            <w:vMerge w:val="restart"/>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r w:rsidRPr="0045502E">
              <w:rPr>
                <w:rFonts w:ascii="Arial" w:hAnsi="Arial" w:cs="Arial"/>
                <w:sz w:val="18"/>
                <w:szCs w:val="18"/>
              </w:rPr>
              <w:t>Does management agree with the root cause indicated</w:t>
            </w:r>
          </w:p>
        </w:tc>
        <w:tc>
          <w:tcPr>
            <w:tcW w:w="1440" w:type="dxa"/>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r w:rsidRPr="0045502E">
              <w:rPr>
                <w:rFonts w:ascii="Arial" w:hAnsi="Arial" w:cs="Arial"/>
                <w:b/>
                <w:sz w:val="18"/>
                <w:szCs w:val="18"/>
              </w:rPr>
              <w:t>Yes</w:t>
            </w:r>
          </w:p>
        </w:tc>
        <w:tc>
          <w:tcPr>
            <w:tcW w:w="1214" w:type="dxa"/>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r w:rsidRPr="0045502E">
              <w:rPr>
                <w:rFonts w:ascii="Arial" w:hAnsi="Arial" w:cs="Arial"/>
                <w:b/>
                <w:sz w:val="18"/>
                <w:szCs w:val="18"/>
              </w:rPr>
              <w:t>No</w:t>
            </w:r>
          </w:p>
        </w:tc>
      </w:tr>
      <w:tr w:rsidR="006D3AA1" w:rsidRPr="0045502E" w:rsidTr="00D90C13">
        <w:tc>
          <w:tcPr>
            <w:tcW w:w="6120" w:type="dxa"/>
            <w:vMerge/>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p>
        </w:tc>
      </w:tr>
      <w:tr w:rsidR="006D3AA1" w:rsidRPr="0045502E" w:rsidTr="00D90C13">
        <w:tc>
          <w:tcPr>
            <w:tcW w:w="6120" w:type="dxa"/>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r w:rsidRPr="0045502E">
              <w:rPr>
                <w:rFonts w:ascii="Arial" w:hAnsi="Arial" w:cs="Arial"/>
                <w:sz w:val="18"/>
                <w:szCs w:val="18"/>
              </w:rPr>
              <w:t>If management does not agree with the root cause indicated, please provide the root cause according to management.</w:t>
            </w:r>
          </w:p>
        </w:tc>
        <w:tc>
          <w:tcPr>
            <w:tcW w:w="2654" w:type="dxa"/>
            <w:gridSpan w:val="2"/>
          </w:tcPr>
          <w:p w:rsidR="006D3AA1" w:rsidRPr="0045502E" w:rsidRDefault="006D3AA1" w:rsidP="00D90C13">
            <w:pPr>
              <w:pStyle w:val="ListParagraph"/>
              <w:keepNext/>
              <w:tabs>
                <w:tab w:val="center" w:pos="709"/>
              </w:tabs>
              <w:spacing w:line="260" w:lineRule="exact"/>
              <w:ind w:left="0"/>
              <w:jc w:val="both"/>
              <w:rPr>
                <w:rFonts w:ascii="Arial" w:hAnsi="Arial" w:cs="Arial"/>
                <w:sz w:val="18"/>
                <w:szCs w:val="18"/>
              </w:rPr>
            </w:pPr>
          </w:p>
        </w:tc>
      </w:tr>
    </w:tbl>
    <w:p w:rsidR="006D3AA1" w:rsidRPr="002C76C1" w:rsidRDefault="006D3AA1" w:rsidP="006D3AA1">
      <w:pPr>
        <w:tabs>
          <w:tab w:val="center" w:pos="709"/>
        </w:tabs>
        <w:jc w:val="both"/>
        <w:rPr>
          <w:i/>
          <w:iCs/>
          <w:sz w:val="22"/>
          <w:szCs w:val="22"/>
        </w:rPr>
      </w:pPr>
    </w:p>
    <w:p w:rsidR="006D3AA1" w:rsidRPr="002C76C1" w:rsidRDefault="006D3AA1" w:rsidP="006D3AA1">
      <w:pPr>
        <w:tabs>
          <w:tab w:val="center" w:pos="709"/>
        </w:tabs>
        <w:jc w:val="both"/>
        <w:rPr>
          <w:i/>
          <w:iCs/>
          <w:sz w:val="22"/>
          <w:szCs w:val="22"/>
        </w:rPr>
      </w:pPr>
    </w:p>
    <w:p w:rsidR="006D3AA1" w:rsidRPr="002C76C1" w:rsidRDefault="006D3AA1" w:rsidP="006D3AA1">
      <w:pPr>
        <w:tabs>
          <w:tab w:val="center" w:pos="709"/>
        </w:tabs>
        <w:ind w:firstLine="720"/>
        <w:jc w:val="both"/>
        <w:rPr>
          <w:i/>
          <w:iCs/>
          <w:sz w:val="22"/>
          <w:szCs w:val="22"/>
        </w:rPr>
      </w:pPr>
      <w:r w:rsidRPr="002C76C1">
        <w:rPr>
          <w:i/>
          <w:iCs/>
          <w:sz w:val="22"/>
          <w:szCs w:val="22"/>
        </w:rPr>
        <w:t>Name:</w:t>
      </w:r>
      <w:r w:rsidRPr="002C76C1">
        <w:rPr>
          <w:i/>
          <w:iCs/>
          <w:sz w:val="22"/>
          <w:szCs w:val="22"/>
        </w:rPr>
        <w:tab/>
      </w:r>
      <w:r w:rsidRPr="002C76C1">
        <w:rPr>
          <w:i/>
          <w:iCs/>
          <w:sz w:val="22"/>
          <w:szCs w:val="22"/>
        </w:rPr>
        <w:tab/>
        <w:t>Bassie Kgasoane</w:t>
      </w:r>
    </w:p>
    <w:p w:rsidR="006D3AA1" w:rsidRPr="002C76C1" w:rsidRDefault="006D3AA1" w:rsidP="006D3AA1">
      <w:pPr>
        <w:tabs>
          <w:tab w:val="center" w:pos="709"/>
        </w:tabs>
        <w:ind w:firstLine="720"/>
        <w:jc w:val="both"/>
        <w:rPr>
          <w:i/>
          <w:iCs/>
          <w:sz w:val="22"/>
          <w:szCs w:val="22"/>
        </w:rPr>
      </w:pPr>
      <w:r w:rsidRPr="002C76C1">
        <w:rPr>
          <w:i/>
          <w:iCs/>
          <w:sz w:val="22"/>
          <w:szCs w:val="22"/>
        </w:rPr>
        <w:t xml:space="preserve">Position:  </w:t>
      </w:r>
      <w:r w:rsidRPr="002C76C1">
        <w:rPr>
          <w:i/>
          <w:iCs/>
          <w:sz w:val="22"/>
          <w:szCs w:val="22"/>
        </w:rPr>
        <w:tab/>
        <w:t>Chief Director: Prestige</w:t>
      </w:r>
    </w:p>
    <w:p w:rsidR="006D3AA1" w:rsidRPr="002C76C1" w:rsidRDefault="006D3AA1" w:rsidP="006D3AA1">
      <w:pPr>
        <w:tabs>
          <w:tab w:val="center" w:pos="709"/>
        </w:tabs>
        <w:ind w:firstLine="720"/>
        <w:jc w:val="both"/>
        <w:rPr>
          <w:i/>
          <w:iCs/>
          <w:sz w:val="22"/>
          <w:szCs w:val="22"/>
        </w:rPr>
      </w:pPr>
      <w:r w:rsidRPr="002C76C1">
        <w:rPr>
          <w:i/>
          <w:iCs/>
          <w:sz w:val="22"/>
          <w:szCs w:val="22"/>
        </w:rPr>
        <w:t>Date:</w:t>
      </w:r>
      <w:r w:rsidRPr="002C76C1">
        <w:rPr>
          <w:i/>
          <w:iCs/>
          <w:sz w:val="22"/>
          <w:szCs w:val="22"/>
        </w:rPr>
        <w:tab/>
      </w:r>
      <w:r w:rsidRPr="002C76C1">
        <w:rPr>
          <w:i/>
          <w:iCs/>
          <w:sz w:val="22"/>
          <w:szCs w:val="22"/>
        </w:rPr>
        <w:tab/>
        <w:t>21 June 2012</w:t>
      </w:r>
    </w:p>
    <w:p w:rsidR="006D3AA1" w:rsidRPr="002C76C1" w:rsidRDefault="006D3AA1" w:rsidP="006D3AA1">
      <w:pPr>
        <w:tabs>
          <w:tab w:val="center" w:pos="709"/>
        </w:tabs>
        <w:spacing w:after="120"/>
        <w:jc w:val="both"/>
        <w:rPr>
          <w:sz w:val="22"/>
          <w:szCs w:val="22"/>
        </w:rPr>
      </w:pPr>
    </w:p>
    <w:p w:rsidR="006D3AA1" w:rsidRPr="002C76C1" w:rsidRDefault="006D3AA1" w:rsidP="006D3AA1">
      <w:pPr>
        <w:tabs>
          <w:tab w:val="center" w:pos="709"/>
        </w:tabs>
        <w:spacing w:after="120"/>
        <w:jc w:val="both"/>
        <w:rPr>
          <w:b/>
          <w:sz w:val="22"/>
          <w:szCs w:val="22"/>
        </w:rPr>
      </w:pPr>
      <w:r w:rsidRPr="002C76C1">
        <w:rPr>
          <w:b/>
          <w:sz w:val="22"/>
          <w:szCs w:val="22"/>
        </w:rPr>
        <w:t>Auditor’s conclusion</w:t>
      </w:r>
    </w:p>
    <w:p w:rsidR="006D3AA1" w:rsidRPr="002C76C1" w:rsidRDefault="006D3AA1" w:rsidP="006D3AA1">
      <w:pPr>
        <w:tabs>
          <w:tab w:val="center" w:pos="709"/>
        </w:tabs>
        <w:spacing w:after="120"/>
        <w:jc w:val="both"/>
        <w:rPr>
          <w:b/>
          <w:sz w:val="22"/>
          <w:szCs w:val="22"/>
        </w:rPr>
      </w:pPr>
    </w:p>
    <w:p w:rsidR="006D3AA1" w:rsidRPr="002C76C1" w:rsidRDefault="006D3AA1" w:rsidP="006D3AA1">
      <w:pPr>
        <w:tabs>
          <w:tab w:val="center" w:pos="709"/>
        </w:tabs>
        <w:spacing w:after="120"/>
        <w:ind w:left="720" w:hanging="720"/>
        <w:rPr>
          <w:bCs/>
          <w:sz w:val="22"/>
          <w:szCs w:val="22"/>
        </w:rPr>
      </w:pPr>
      <w:r w:rsidRPr="002C76C1">
        <w:rPr>
          <w:bCs/>
          <w:sz w:val="22"/>
          <w:szCs w:val="22"/>
        </w:rPr>
        <w:t>a) &amp;b)</w:t>
      </w:r>
      <w:r>
        <w:rPr>
          <w:bCs/>
          <w:sz w:val="22"/>
          <w:szCs w:val="22"/>
        </w:rPr>
        <w:tab/>
      </w:r>
      <w:r w:rsidRPr="002C76C1">
        <w:rPr>
          <w:bCs/>
          <w:sz w:val="22"/>
          <w:szCs w:val="22"/>
        </w:rPr>
        <w:tab/>
        <w:t>Management’s comments are noted however, this matter is considered not to be resolved as the prestige supplier list should be updated to include additional service providers. Once the prestige supplier list is updated, the department will have the opportunity to invite additional suppliers and as a result give the department the opportunity to obtain three quotations.</w:t>
      </w:r>
    </w:p>
    <w:p w:rsidR="006D3AA1" w:rsidRPr="002C76C1" w:rsidRDefault="006D3AA1" w:rsidP="006D3AA1">
      <w:pPr>
        <w:tabs>
          <w:tab w:val="center" w:pos="709"/>
        </w:tabs>
        <w:spacing w:after="120"/>
        <w:ind w:left="720" w:hanging="720"/>
        <w:rPr>
          <w:bCs/>
          <w:sz w:val="22"/>
          <w:szCs w:val="22"/>
        </w:rPr>
      </w:pPr>
      <w:r w:rsidRPr="002C76C1">
        <w:rPr>
          <w:bCs/>
          <w:sz w:val="22"/>
          <w:szCs w:val="22"/>
        </w:rPr>
        <w:tab/>
      </w:r>
      <w:r>
        <w:rPr>
          <w:bCs/>
          <w:sz w:val="22"/>
          <w:szCs w:val="22"/>
        </w:rPr>
        <w:tab/>
      </w:r>
      <w:r w:rsidRPr="002C76C1">
        <w:rPr>
          <w:bCs/>
          <w:sz w:val="22"/>
          <w:szCs w:val="22"/>
        </w:rPr>
        <w:t>According to the table included in management’s comment none of the suppliers were specifically indicated as supplying carpets.</w:t>
      </w:r>
    </w:p>
    <w:p w:rsidR="006D3AA1" w:rsidRPr="002C76C1" w:rsidRDefault="006D3AA1" w:rsidP="006D3AA1">
      <w:pPr>
        <w:tabs>
          <w:tab w:val="center" w:pos="709"/>
        </w:tabs>
        <w:spacing w:after="120"/>
        <w:ind w:left="720"/>
        <w:rPr>
          <w:bCs/>
          <w:color w:val="000000"/>
          <w:sz w:val="22"/>
          <w:szCs w:val="22"/>
        </w:rPr>
      </w:pPr>
      <w:r w:rsidRPr="002C76C1">
        <w:rPr>
          <w:bCs/>
          <w:sz w:val="22"/>
          <w:szCs w:val="22"/>
        </w:rPr>
        <w:t xml:space="preserve">The prestige supplier list is limited to </w:t>
      </w:r>
      <w:r w:rsidRPr="002C76C1">
        <w:rPr>
          <w:bCs/>
          <w:color w:val="000000"/>
          <w:sz w:val="22"/>
          <w:szCs w:val="22"/>
        </w:rPr>
        <w:t xml:space="preserve">a total number of 14 service providers for furniture and nine for curtains. </w:t>
      </w:r>
    </w:p>
    <w:p w:rsidR="006D3AA1" w:rsidRPr="002C76C1" w:rsidRDefault="006D3AA1" w:rsidP="006D3AA1">
      <w:pPr>
        <w:tabs>
          <w:tab w:val="center" w:pos="709"/>
        </w:tabs>
        <w:spacing w:after="120"/>
        <w:ind w:left="720"/>
        <w:rPr>
          <w:bCs/>
          <w:sz w:val="22"/>
          <w:szCs w:val="22"/>
        </w:rPr>
      </w:pPr>
      <w:r w:rsidRPr="002C76C1">
        <w:rPr>
          <w:bCs/>
          <w:color w:val="000000"/>
          <w:sz w:val="22"/>
          <w:szCs w:val="22"/>
        </w:rPr>
        <w:t xml:space="preserve">The Ministerial Handbook </w:t>
      </w:r>
      <w:r w:rsidRPr="002C76C1">
        <w:rPr>
          <w:bCs/>
          <w:sz w:val="22"/>
          <w:szCs w:val="22"/>
        </w:rPr>
        <w:t>paragraph C (i) states that:</w:t>
      </w:r>
    </w:p>
    <w:p w:rsidR="006D3AA1" w:rsidRPr="002C76C1" w:rsidRDefault="006D3AA1" w:rsidP="006D3AA1">
      <w:pPr>
        <w:pStyle w:val="ListParagraph"/>
        <w:tabs>
          <w:tab w:val="center" w:pos="709"/>
        </w:tabs>
        <w:spacing w:after="120"/>
        <w:rPr>
          <w:rFonts w:ascii="Arial" w:hAnsi="Arial" w:cs="Arial"/>
          <w:bCs/>
          <w:i/>
          <w:sz w:val="22"/>
          <w:szCs w:val="22"/>
        </w:rPr>
      </w:pPr>
      <w:r w:rsidRPr="002C76C1">
        <w:rPr>
          <w:rFonts w:ascii="Arial" w:hAnsi="Arial" w:cs="Arial"/>
          <w:bCs/>
          <w:i/>
          <w:sz w:val="22"/>
          <w:szCs w:val="22"/>
        </w:rPr>
        <w:t>“The furnishing of State-owned residences is limited to the provision, and maintenance of ordinary household furniture, mattresses, pillows, carpets, beds, stoves, refrigerators, freeze’s, washing machines, tumble dryers and heaters, micro-wave ovens and dishwashers.”</w:t>
      </w:r>
    </w:p>
    <w:p w:rsidR="006D3AA1" w:rsidRPr="002C76C1" w:rsidRDefault="006D3AA1" w:rsidP="006D3AA1">
      <w:pPr>
        <w:pStyle w:val="ListParagraph"/>
        <w:tabs>
          <w:tab w:val="center" w:pos="709"/>
        </w:tabs>
        <w:spacing w:after="120"/>
        <w:rPr>
          <w:rFonts w:ascii="Arial" w:hAnsi="Arial" w:cs="Arial"/>
          <w:bCs/>
          <w:sz w:val="22"/>
          <w:szCs w:val="22"/>
        </w:rPr>
      </w:pPr>
    </w:p>
    <w:p w:rsidR="006D3AA1" w:rsidRPr="002C76C1" w:rsidRDefault="006D3AA1" w:rsidP="006D3AA1">
      <w:pPr>
        <w:pStyle w:val="ListParagraph"/>
        <w:tabs>
          <w:tab w:val="center" w:pos="709"/>
        </w:tabs>
        <w:spacing w:after="120"/>
        <w:rPr>
          <w:rFonts w:ascii="Arial" w:hAnsi="Arial" w:cs="Arial"/>
          <w:sz w:val="22"/>
          <w:szCs w:val="22"/>
        </w:rPr>
      </w:pPr>
      <w:r w:rsidRPr="002C76C1">
        <w:rPr>
          <w:rFonts w:ascii="Arial" w:hAnsi="Arial" w:cs="Arial"/>
          <w:bCs/>
          <w:sz w:val="22"/>
          <w:szCs w:val="22"/>
        </w:rPr>
        <w:t xml:space="preserve">As a result the prestige supplier list should be updated to include additional service providers. In addition, </w:t>
      </w:r>
      <w:r w:rsidRPr="002C76C1">
        <w:rPr>
          <w:rFonts w:ascii="Arial" w:hAnsi="Arial" w:cs="Arial"/>
          <w:sz w:val="22"/>
          <w:szCs w:val="22"/>
        </w:rPr>
        <w:t>an analysis should be done to determine which of the 1 244 service providers listed on the prospective supplier list who supply furniture can be used to supply furniture for prestige, therefore also carpets. Enough suppliers should be vetted to ensure that there are enough available to provide quotations.</w:t>
      </w:r>
    </w:p>
    <w:p w:rsidR="006D3AA1" w:rsidRPr="002C76C1" w:rsidRDefault="006D3AA1" w:rsidP="006D3AA1">
      <w:pPr>
        <w:pStyle w:val="ListParagraph"/>
        <w:tabs>
          <w:tab w:val="center" w:pos="709"/>
        </w:tabs>
        <w:spacing w:after="120"/>
        <w:rPr>
          <w:rFonts w:ascii="Arial" w:hAnsi="Arial" w:cs="Arial"/>
          <w:sz w:val="22"/>
          <w:szCs w:val="22"/>
        </w:rPr>
      </w:pPr>
    </w:p>
    <w:p w:rsidR="006D3AA1" w:rsidRPr="002C76C1" w:rsidRDefault="006D3AA1" w:rsidP="006D3AA1">
      <w:pPr>
        <w:pStyle w:val="ListParagraph"/>
        <w:tabs>
          <w:tab w:val="center" w:pos="709"/>
        </w:tabs>
        <w:spacing w:after="120"/>
        <w:rPr>
          <w:rFonts w:ascii="Arial" w:hAnsi="Arial" w:cs="Arial"/>
          <w:sz w:val="22"/>
          <w:szCs w:val="22"/>
        </w:rPr>
      </w:pPr>
      <w:r w:rsidRPr="002C76C1">
        <w:rPr>
          <w:rFonts w:ascii="Arial" w:hAnsi="Arial" w:cs="Arial"/>
          <w:sz w:val="22"/>
          <w:szCs w:val="22"/>
        </w:rPr>
        <w:t>As also indicated in the finding, carpets are a commodity that is readily available, and it is therefore not impractical or impossible to obtain three quotations. As a result the matter remains unresolved.</w:t>
      </w:r>
    </w:p>
    <w:p w:rsidR="006D3AA1" w:rsidRPr="002C76C1" w:rsidRDefault="006D3AA1" w:rsidP="006D3AA1">
      <w:pPr>
        <w:tabs>
          <w:tab w:val="center" w:pos="709"/>
        </w:tabs>
        <w:ind w:left="720" w:hanging="720"/>
        <w:rPr>
          <w:sz w:val="22"/>
          <w:szCs w:val="22"/>
        </w:rPr>
      </w:pPr>
      <w:r w:rsidRPr="002C76C1">
        <w:rPr>
          <w:sz w:val="22"/>
          <w:szCs w:val="22"/>
        </w:rPr>
        <w:t>c)</w:t>
      </w:r>
      <w:r w:rsidRPr="002C76C1">
        <w:rPr>
          <w:sz w:val="22"/>
          <w:szCs w:val="22"/>
        </w:rPr>
        <w:tab/>
      </w:r>
      <w:r>
        <w:rPr>
          <w:sz w:val="22"/>
          <w:szCs w:val="22"/>
        </w:rPr>
        <w:tab/>
      </w:r>
      <w:r w:rsidRPr="002C76C1">
        <w:rPr>
          <w:sz w:val="22"/>
          <w:szCs w:val="22"/>
        </w:rPr>
        <w:t>It is acknowledged that a manual supplier list for prestige services was provided.</w:t>
      </w:r>
      <w:r w:rsidRPr="002C76C1">
        <w:rPr>
          <w:sz w:val="22"/>
          <w:szCs w:val="22"/>
        </w:rPr>
        <w:tab/>
        <w:t>It was confirmed that the suppliers listed in the finding were on the manual supplier list submitted</w:t>
      </w:r>
    </w:p>
    <w:p w:rsidR="006D3AA1" w:rsidRPr="002C76C1" w:rsidRDefault="006D3AA1" w:rsidP="006D3AA1">
      <w:pPr>
        <w:tabs>
          <w:tab w:val="center" w:pos="709"/>
        </w:tabs>
        <w:ind w:left="720" w:hanging="720"/>
        <w:rPr>
          <w:sz w:val="22"/>
          <w:szCs w:val="22"/>
        </w:rPr>
      </w:pPr>
    </w:p>
    <w:p w:rsidR="006D3AA1" w:rsidRPr="002C76C1" w:rsidRDefault="006D3AA1" w:rsidP="006D3AA1">
      <w:pPr>
        <w:tabs>
          <w:tab w:val="center" w:pos="709"/>
        </w:tabs>
        <w:ind w:left="720" w:hanging="720"/>
        <w:rPr>
          <w:sz w:val="22"/>
          <w:szCs w:val="22"/>
        </w:rPr>
      </w:pPr>
      <w:r w:rsidRPr="002C76C1">
        <w:rPr>
          <w:sz w:val="22"/>
          <w:szCs w:val="22"/>
        </w:rPr>
        <w:tab/>
      </w:r>
      <w:r>
        <w:rPr>
          <w:sz w:val="22"/>
          <w:szCs w:val="22"/>
        </w:rPr>
        <w:tab/>
      </w:r>
      <w:r w:rsidRPr="002C76C1">
        <w:rPr>
          <w:sz w:val="22"/>
          <w:szCs w:val="22"/>
        </w:rPr>
        <w:t xml:space="preserve">The corrective action by management that the prestige vendors will be uploaded in the supplier register database will be verified in the next year’s audit. </w:t>
      </w:r>
    </w:p>
    <w:p w:rsidR="006D3AA1" w:rsidRPr="002C76C1" w:rsidRDefault="006D3AA1" w:rsidP="006D3AA1">
      <w:pPr>
        <w:tabs>
          <w:tab w:val="center" w:pos="709"/>
        </w:tabs>
      </w:pPr>
    </w:p>
    <w:p w:rsidR="006D3AA1" w:rsidRPr="002C76C1" w:rsidRDefault="006D3AA1" w:rsidP="006D3AA1">
      <w:pPr>
        <w:tabs>
          <w:tab w:val="center" w:pos="709"/>
        </w:tabs>
      </w:pPr>
    </w:p>
    <w:p w:rsidR="006D3AA1" w:rsidRDefault="006D3AA1" w:rsidP="006D3AA1">
      <w:pPr>
        <w:spacing w:after="200" w:line="276" w:lineRule="auto"/>
      </w:pPr>
      <w:r>
        <w:br w:type="page"/>
      </w:r>
    </w:p>
    <w:p w:rsidR="005F681D" w:rsidRPr="00317670" w:rsidRDefault="005F681D" w:rsidP="006F5D2E">
      <w:pPr>
        <w:pStyle w:val="ListParagraph"/>
        <w:numPr>
          <w:ilvl w:val="0"/>
          <w:numId w:val="296"/>
        </w:numPr>
        <w:tabs>
          <w:tab w:val="center" w:pos="709"/>
        </w:tabs>
        <w:spacing w:after="120"/>
        <w:jc w:val="both"/>
        <w:rPr>
          <w:rFonts w:ascii="Arial" w:hAnsi="Arial" w:cs="Arial"/>
          <w:b/>
          <w:bCs/>
          <w:color w:val="FF0000"/>
          <w:sz w:val="22"/>
          <w:szCs w:val="22"/>
        </w:rPr>
      </w:pPr>
      <w:r w:rsidRPr="00317670">
        <w:rPr>
          <w:rFonts w:ascii="Arial" w:hAnsi="Arial" w:cs="Arial"/>
          <w:b/>
          <w:bCs/>
          <w:sz w:val="22"/>
          <w:szCs w:val="22"/>
        </w:rPr>
        <w:t>Limitation of scope - Umkhaya Property Management</w:t>
      </w:r>
      <w:bookmarkStart w:id="9" w:name="tm_512196639"/>
      <w:r w:rsidRPr="00317670">
        <w:rPr>
          <w:rFonts w:ascii="Arial" w:hAnsi="Arial" w:cs="Arial"/>
          <w:b/>
          <w:bCs/>
          <w:sz w:val="22"/>
          <w:szCs w:val="22"/>
        </w:rPr>
        <w:t xml:space="preserve"> </w:t>
      </w:r>
      <w:bookmarkEnd w:id="9"/>
      <w:r w:rsidRPr="00317670">
        <w:rPr>
          <w:rFonts w:ascii="Arial" w:hAnsi="Arial" w:cs="Arial"/>
          <w:b/>
          <w:bCs/>
          <w:color w:val="FF0000"/>
          <w:sz w:val="22"/>
          <w:szCs w:val="22"/>
        </w:rPr>
        <w:t>Ex 123</w:t>
      </w:r>
    </w:p>
    <w:p w:rsidR="005F681D" w:rsidRPr="002C76C1" w:rsidRDefault="005F681D" w:rsidP="005F681D">
      <w:pPr>
        <w:tabs>
          <w:tab w:val="center" w:pos="709"/>
        </w:tabs>
        <w:spacing w:after="120"/>
        <w:jc w:val="both"/>
        <w:rPr>
          <w:b/>
          <w:bCs/>
          <w:sz w:val="22"/>
          <w:szCs w:val="22"/>
        </w:rPr>
      </w:pPr>
    </w:p>
    <w:p w:rsidR="005F681D" w:rsidRPr="002C76C1" w:rsidRDefault="005F681D" w:rsidP="005F681D">
      <w:pPr>
        <w:tabs>
          <w:tab w:val="center" w:pos="709"/>
        </w:tabs>
        <w:spacing w:after="120"/>
        <w:jc w:val="both"/>
        <w:rPr>
          <w:b/>
          <w:bCs/>
          <w:sz w:val="22"/>
          <w:szCs w:val="22"/>
        </w:rPr>
      </w:pPr>
      <w:r w:rsidRPr="002C76C1">
        <w:rPr>
          <w:b/>
          <w:bCs/>
          <w:sz w:val="22"/>
          <w:szCs w:val="22"/>
        </w:rPr>
        <w:t>Audit Finding</w:t>
      </w:r>
    </w:p>
    <w:p w:rsidR="005F681D" w:rsidRPr="002C76C1" w:rsidRDefault="005F681D" w:rsidP="005F681D">
      <w:pPr>
        <w:pStyle w:val="ListParagraph"/>
        <w:tabs>
          <w:tab w:val="center" w:pos="709"/>
        </w:tabs>
        <w:ind w:left="1159"/>
        <w:rPr>
          <w:rFonts w:ascii="Arial" w:hAnsi="Arial" w:cs="Arial"/>
          <w:sz w:val="22"/>
          <w:szCs w:val="22"/>
          <w:lang w:eastAsia="en-ZA"/>
        </w:rPr>
      </w:pPr>
    </w:p>
    <w:p w:rsidR="005F681D" w:rsidRPr="002C76C1" w:rsidRDefault="005F681D" w:rsidP="005F681D">
      <w:pPr>
        <w:tabs>
          <w:tab w:val="center" w:pos="709"/>
        </w:tabs>
        <w:rPr>
          <w:color w:val="FF0000"/>
          <w:sz w:val="22"/>
          <w:szCs w:val="22"/>
          <w:lang w:eastAsia="en-ZA"/>
        </w:rPr>
      </w:pPr>
      <w:r w:rsidRPr="002C76C1">
        <w:rPr>
          <w:sz w:val="22"/>
          <w:szCs w:val="22"/>
          <w:lang w:eastAsia="en-ZA"/>
        </w:rPr>
        <w:t>Laws, rules and legislation:</w:t>
      </w:r>
    </w:p>
    <w:p w:rsidR="005F681D" w:rsidRPr="002C76C1" w:rsidRDefault="005F681D" w:rsidP="005F681D">
      <w:pPr>
        <w:pStyle w:val="ListParagraph"/>
        <w:tabs>
          <w:tab w:val="center" w:pos="709"/>
        </w:tabs>
        <w:ind w:left="-142"/>
        <w:rPr>
          <w:rFonts w:ascii="Arial" w:hAnsi="Arial" w:cs="Arial"/>
          <w:color w:val="FF0000"/>
          <w:sz w:val="22"/>
          <w:szCs w:val="22"/>
          <w:lang w:eastAsia="en-ZA"/>
        </w:rPr>
      </w:pPr>
    </w:p>
    <w:p w:rsidR="005F681D" w:rsidRPr="002C76C1" w:rsidRDefault="005F681D" w:rsidP="005F681D">
      <w:pPr>
        <w:pStyle w:val="NormalWeb"/>
        <w:widowControl/>
        <w:tabs>
          <w:tab w:val="left" w:pos="360"/>
          <w:tab w:val="center" w:pos="709"/>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sidRPr="002C76C1">
        <w:rPr>
          <w:rFonts w:ascii="Arial" w:hAnsi="Arial" w:cs="Arial"/>
          <w:color w:val="000000"/>
          <w:sz w:val="22"/>
          <w:szCs w:val="22"/>
        </w:rPr>
        <w:t>Public Finance Management Act sections 40 and 41 states the following:</w:t>
      </w:r>
    </w:p>
    <w:p w:rsidR="005F681D" w:rsidRPr="002C76C1" w:rsidRDefault="005F681D" w:rsidP="005F681D">
      <w:pPr>
        <w:pStyle w:val="NormalWeb"/>
        <w:tabs>
          <w:tab w:val="center" w:pos="709"/>
        </w:tabs>
        <w:ind w:left="284"/>
        <w:rPr>
          <w:rFonts w:ascii="Arial" w:hAnsi="Arial" w:cs="Arial"/>
          <w:color w:val="000000"/>
          <w:sz w:val="22"/>
          <w:szCs w:val="22"/>
        </w:rPr>
      </w:pPr>
    </w:p>
    <w:p w:rsidR="005F681D" w:rsidRPr="002C76C1" w:rsidRDefault="005F681D" w:rsidP="006F5D2E">
      <w:pPr>
        <w:pStyle w:val="NormalWeb"/>
        <w:widowControl/>
        <w:numPr>
          <w:ilvl w:val="0"/>
          <w:numId w:val="36"/>
        </w:numPr>
        <w:tabs>
          <w:tab w:val="center" w:pos="709"/>
        </w:tabs>
        <w:rPr>
          <w:rFonts w:ascii="Arial" w:hAnsi="Arial" w:cs="Arial"/>
          <w:color w:val="000000"/>
          <w:sz w:val="22"/>
          <w:szCs w:val="22"/>
        </w:rPr>
      </w:pPr>
      <w:r w:rsidRPr="002C76C1">
        <w:rPr>
          <w:rFonts w:ascii="Arial" w:hAnsi="Arial" w:cs="Arial"/>
          <w:color w:val="000000"/>
          <w:sz w:val="22"/>
          <w:szCs w:val="22"/>
        </w:rPr>
        <w:t>section 40(1)</w:t>
      </w:r>
    </w:p>
    <w:p w:rsidR="005F681D" w:rsidRPr="002C76C1" w:rsidRDefault="005F681D" w:rsidP="005F681D">
      <w:pPr>
        <w:pStyle w:val="NormalWeb"/>
        <w:tabs>
          <w:tab w:val="center" w:pos="709"/>
        </w:tabs>
        <w:ind w:left="284"/>
        <w:rPr>
          <w:rFonts w:ascii="Arial" w:hAnsi="Arial" w:cs="Arial"/>
          <w:color w:val="000000"/>
          <w:sz w:val="22"/>
          <w:szCs w:val="22"/>
        </w:rPr>
      </w:pPr>
    </w:p>
    <w:p w:rsidR="005F681D" w:rsidRPr="002C76C1" w:rsidRDefault="005F681D" w:rsidP="005F681D">
      <w:pPr>
        <w:pStyle w:val="lg-a-1"/>
        <w:tabs>
          <w:tab w:val="center" w:pos="709"/>
        </w:tabs>
        <w:spacing w:before="0"/>
        <w:ind w:left="1440" w:firstLine="0"/>
        <w:rPr>
          <w:rFonts w:ascii="Arial" w:hAnsi="Arial" w:cs="Arial"/>
          <w:i/>
          <w:sz w:val="22"/>
          <w:szCs w:val="22"/>
        </w:rPr>
      </w:pPr>
      <w:r w:rsidRPr="002C76C1">
        <w:rPr>
          <w:rFonts w:ascii="Arial" w:hAnsi="Arial" w:cs="Arial"/>
          <w:i/>
          <w:sz w:val="22"/>
          <w:szCs w:val="22"/>
        </w:rPr>
        <w:t xml:space="preserve">“The accounting officer for a department, trading entity or constitutional institution- </w:t>
      </w:r>
    </w:p>
    <w:p w:rsidR="005F681D" w:rsidRPr="002C76C1" w:rsidRDefault="005F681D" w:rsidP="005F681D">
      <w:pPr>
        <w:pStyle w:val="lg-a-1"/>
        <w:tabs>
          <w:tab w:val="center" w:pos="709"/>
        </w:tabs>
        <w:spacing w:before="0"/>
        <w:ind w:left="1080" w:firstLine="0"/>
        <w:rPr>
          <w:rFonts w:ascii="Arial" w:hAnsi="Arial" w:cs="Arial"/>
          <w:i/>
          <w:sz w:val="22"/>
          <w:szCs w:val="22"/>
        </w:rPr>
      </w:pPr>
    </w:p>
    <w:p w:rsidR="005F681D" w:rsidRPr="002C76C1" w:rsidRDefault="005F681D" w:rsidP="005F681D">
      <w:pPr>
        <w:pStyle w:val="lg-a-1"/>
        <w:tabs>
          <w:tab w:val="center" w:pos="709"/>
        </w:tabs>
        <w:spacing w:before="0"/>
        <w:ind w:left="1440" w:hanging="360"/>
        <w:rPr>
          <w:rFonts w:ascii="Arial" w:hAnsi="Arial" w:cs="Arial"/>
          <w:i/>
          <w:sz w:val="22"/>
          <w:szCs w:val="22"/>
        </w:rPr>
      </w:pPr>
      <w:r>
        <w:rPr>
          <w:rFonts w:ascii="Arial" w:hAnsi="Arial" w:cs="Arial"/>
          <w:i/>
          <w:sz w:val="22"/>
          <w:szCs w:val="22"/>
        </w:rPr>
        <w:tab/>
      </w:r>
      <w:r w:rsidRPr="002C76C1">
        <w:rPr>
          <w:rFonts w:ascii="Arial" w:hAnsi="Arial" w:cs="Arial"/>
          <w:i/>
          <w:sz w:val="22"/>
          <w:szCs w:val="22"/>
        </w:rPr>
        <w:t>(a)</w:t>
      </w:r>
      <w:r w:rsidRPr="002C76C1">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5F681D" w:rsidRPr="002C76C1" w:rsidRDefault="005F681D" w:rsidP="005F681D">
      <w:pPr>
        <w:pStyle w:val="lg-a-1"/>
        <w:tabs>
          <w:tab w:val="center" w:pos="709"/>
        </w:tabs>
        <w:spacing w:before="0"/>
        <w:ind w:left="270" w:firstLine="0"/>
        <w:rPr>
          <w:rFonts w:ascii="Arial" w:hAnsi="Arial" w:cs="Arial"/>
          <w:i/>
          <w:sz w:val="22"/>
          <w:szCs w:val="22"/>
        </w:rPr>
      </w:pPr>
    </w:p>
    <w:p w:rsidR="005F681D" w:rsidRPr="002C76C1" w:rsidRDefault="005F681D" w:rsidP="005F681D">
      <w:pPr>
        <w:pStyle w:val="NormalWeb"/>
        <w:widowControl/>
        <w:tabs>
          <w:tab w:val="center" w:pos="709"/>
        </w:tabs>
        <w:ind w:left="1440"/>
        <w:rPr>
          <w:rFonts w:ascii="Arial" w:hAnsi="Arial" w:cs="Arial"/>
          <w:color w:val="000000"/>
          <w:sz w:val="22"/>
          <w:szCs w:val="22"/>
        </w:rPr>
      </w:pPr>
      <w:r>
        <w:rPr>
          <w:rFonts w:ascii="Arial" w:hAnsi="Arial" w:cs="Arial"/>
          <w:color w:val="000000"/>
          <w:sz w:val="22"/>
          <w:szCs w:val="22"/>
        </w:rPr>
        <w:t xml:space="preserve">ii) </w:t>
      </w:r>
      <w:r w:rsidRPr="002C76C1">
        <w:rPr>
          <w:rFonts w:ascii="Arial" w:hAnsi="Arial" w:cs="Arial"/>
          <w:color w:val="000000"/>
          <w:sz w:val="22"/>
          <w:szCs w:val="22"/>
        </w:rPr>
        <w:t>section 41</w:t>
      </w:r>
    </w:p>
    <w:p w:rsidR="005F681D" w:rsidRPr="002C76C1" w:rsidRDefault="005F681D" w:rsidP="005F681D">
      <w:pPr>
        <w:pStyle w:val="NormalWeb"/>
        <w:tabs>
          <w:tab w:val="center" w:pos="709"/>
        </w:tabs>
        <w:rPr>
          <w:rFonts w:ascii="Arial" w:hAnsi="Arial" w:cs="Arial"/>
          <w:i/>
          <w:color w:val="000000"/>
          <w:sz w:val="22"/>
          <w:szCs w:val="22"/>
          <w:lang w:val="en-GB"/>
        </w:rPr>
      </w:pPr>
    </w:p>
    <w:p w:rsidR="005F681D" w:rsidRPr="002C76C1" w:rsidRDefault="005F681D" w:rsidP="005F681D">
      <w:pPr>
        <w:pStyle w:val="NormalWeb"/>
        <w:tabs>
          <w:tab w:val="center" w:pos="709"/>
        </w:tabs>
        <w:ind w:left="1440"/>
        <w:rPr>
          <w:rFonts w:ascii="Arial" w:hAnsi="Arial" w:cs="Arial"/>
          <w:i/>
          <w:color w:val="000000"/>
          <w:sz w:val="22"/>
          <w:szCs w:val="22"/>
        </w:rPr>
      </w:pPr>
      <w:r w:rsidRPr="002C76C1">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5F681D" w:rsidRPr="002C76C1" w:rsidRDefault="005F681D" w:rsidP="005F681D">
      <w:pPr>
        <w:pStyle w:val="NormalWeb"/>
        <w:widowControl/>
        <w:tabs>
          <w:tab w:val="center" w:pos="709"/>
        </w:tabs>
        <w:spacing w:before="300"/>
        <w:ind w:left="360"/>
        <w:rPr>
          <w:rFonts w:ascii="Arial" w:hAnsi="Arial" w:cs="Arial"/>
          <w:sz w:val="22"/>
          <w:szCs w:val="22"/>
        </w:rPr>
      </w:pPr>
      <w:r>
        <w:rPr>
          <w:rFonts w:ascii="Arial" w:hAnsi="Arial" w:cs="Arial"/>
          <w:sz w:val="22"/>
          <w:szCs w:val="22"/>
        </w:rPr>
        <w:t xml:space="preserve">b) </w:t>
      </w:r>
      <w:r w:rsidRPr="002C76C1">
        <w:rPr>
          <w:rFonts w:ascii="Arial" w:hAnsi="Arial" w:cs="Arial"/>
          <w:sz w:val="22"/>
          <w:szCs w:val="22"/>
        </w:rPr>
        <w:t>Treasury Regulations 17.2.1 states:</w:t>
      </w:r>
    </w:p>
    <w:p w:rsidR="005F681D" w:rsidRPr="002C76C1" w:rsidRDefault="005F681D" w:rsidP="005F681D">
      <w:pPr>
        <w:pStyle w:val="NormalWeb"/>
        <w:tabs>
          <w:tab w:val="center" w:pos="709"/>
        </w:tabs>
        <w:spacing w:before="300"/>
        <w:ind w:left="1440"/>
        <w:rPr>
          <w:rFonts w:ascii="Arial" w:hAnsi="Arial" w:cs="Arial"/>
          <w:i/>
          <w:sz w:val="22"/>
          <w:szCs w:val="22"/>
        </w:rPr>
      </w:pPr>
      <w:r w:rsidRPr="002C76C1">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5F681D" w:rsidRPr="002C76C1" w:rsidRDefault="005F681D" w:rsidP="005F681D">
      <w:pPr>
        <w:pStyle w:val="NormalWeb"/>
        <w:widowControl/>
        <w:tabs>
          <w:tab w:val="center" w:pos="709"/>
        </w:tabs>
        <w:spacing w:before="300"/>
        <w:ind w:left="1440"/>
        <w:rPr>
          <w:rFonts w:ascii="Arial" w:hAnsi="Arial" w:cs="Arial"/>
          <w:i/>
          <w:sz w:val="22"/>
          <w:szCs w:val="22"/>
        </w:rPr>
      </w:pPr>
      <w:r w:rsidRPr="002C76C1">
        <w:rPr>
          <w:rFonts w:ascii="Arial" w:hAnsi="Arial" w:cs="Arial"/>
          <w:i/>
          <w:sz w:val="22"/>
          <w:szCs w:val="22"/>
        </w:rPr>
        <w:t>information relating to one financial year – for one year after the audit report for the financial year in question has been tabled in Parliament or the provincial legislature; or</w:t>
      </w:r>
    </w:p>
    <w:p w:rsidR="005F681D" w:rsidRPr="002C76C1" w:rsidRDefault="005F681D" w:rsidP="005F681D">
      <w:pPr>
        <w:pStyle w:val="NormalWeb"/>
        <w:widowControl/>
        <w:tabs>
          <w:tab w:val="center" w:pos="709"/>
        </w:tabs>
        <w:spacing w:before="300"/>
        <w:ind w:left="1440"/>
        <w:rPr>
          <w:rFonts w:ascii="Arial" w:hAnsi="Arial" w:cs="Arial"/>
          <w:i/>
          <w:sz w:val="22"/>
          <w:szCs w:val="22"/>
        </w:rPr>
      </w:pPr>
      <w:r w:rsidRPr="002C76C1">
        <w:rPr>
          <w:rFonts w:ascii="Arial" w:hAnsi="Arial" w:cs="Arial"/>
          <w:i/>
          <w:sz w:val="22"/>
          <w:szCs w:val="22"/>
        </w:rPr>
        <w:t>information relating to more than one financial year – for one after the date of the audit report for the last of the financial years to which the information relates.”</w:t>
      </w:r>
    </w:p>
    <w:p w:rsidR="005F681D" w:rsidRPr="002C76C1" w:rsidRDefault="005F681D" w:rsidP="005F681D">
      <w:pPr>
        <w:pStyle w:val="NormalWeb"/>
        <w:tabs>
          <w:tab w:val="center" w:pos="709"/>
        </w:tabs>
        <w:rPr>
          <w:rFonts w:ascii="Arial" w:hAnsi="Arial" w:cs="Arial"/>
          <w:color w:val="000000"/>
          <w:sz w:val="22"/>
          <w:szCs w:val="22"/>
        </w:rPr>
      </w:pPr>
      <w:r w:rsidRPr="002C76C1">
        <w:rPr>
          <w:rFonts w:ascii="Arial" w:hAnsi="Arial" w:cs="Arial"/>
          <w:color w:val="000000"/>
          <w:sz w:val="22"/>
          <w:szCs w:val="22"/>
        </w:rPr>
        <w:t> </w:t>
      </w:r>
    </w:p>
    <w:p w:rsidR="005F681D" w:rsidRPr="002C76C1" w:rsidRDefault="005F681D" w:rsidP="005F681D">
      <w:pPr>
        <w:pStyle w:val="NormalWeb"/>
        <w:tabs>
          <w:tab w:val="center" w:pos="709"/>
        </w:tabs>
        <w:rPr>
          <w:rFonts w:ascii="Arial" w:hAnsi="Arial" w:cs="Arial"/>
          <w:sz w:val="22"/>
          <w:szCs w:val="22"/>
        </w:rPr>
      </w:pPr>
      <w:r w:rsidRPr="002C76C1">
        <w:rPr>
          <w:rFonts w:ascii="Arial" w:hAnsi="Arial" w:cs="Arial"/>
          <w:sz w:val="22"/>
          <w:szCs w:val="22"/>
        </w:rPr>
        <w:t xml:space="preserve">A contract between the department and Umkhaya Property Management, together with other relevant documentation was requested (RFI 139) on 23 March 2012 and was due on 27 March 2012, however as at 2 May 2012 no information has yet been received.  </w:t>
      </w:r>
    </w:p>
    <w:p w:rsidR="005F681D" w:rsidRPr="002C76C1" w:rsidRDefault="005F681D" w:rsidP="005F681D">
      <w:pPr>
        <w:pStyle w:val="ListParagraph"/>
        <w:keepNext/>
        <w:tabs>
          <w:tab w:val="center" w:pos="709"/>
        </w:tabs>
        <w:spacing w:after="120"/>
        <w:ind w:left="0"/>
        <w:jc w:val="both"/>
        <w:rPr>
          <w:rFonts w:ascii="Arial" w:hAnsi="Arial" w:cs="Arial"/>
          <w:sz w:val="22"/>
          <w:szCs w:val="22"/>
        </w:rPr>
      </w:pPr>
    </w:p>
    <w:p w:rsidR="005F681D" w:rsidRPr="002C76C1" w:rsidRDefault="005F681D" w:rsidP="005F681D">
      <w:pPr>
        <w:pStyle w:val="ListParagraph"/>
        <w:keepNext/>
        <w:tabs>
          <w:tab w:val="center" w:pos="709"/>
        </w:tabs>
        <w:spacing w:after="120"/>
        <w:ind w:left="0"/>
        <w:jc w:val="both"/>
        <w:rPr>
          <w:rFonts w:ascii="Arial" w:hAnsi="Arial" w:cs="Arial"/>
          <w:sz w:val="22"/>
          <w:szCs w:val="22"/>
        </w:rPr>
      </w:pPr>
      <w:r>
        <w:rPr>
          <w:rFonts w:ascii="Arial" w:hAnsi="Arial" w:cs="Arial"/>
          <w:sz w:val="22"/>
          <w:szCs w:val="22"/>
        </w:rPr>
        <w:t>Impact of the finding:</w:t>
      </w:r>
    </w:p>
    <w:p w:rsidR="005F681D" w:rsidRPr="002C76C1" w:rsidRDefault="005F681D" w:rsidP="005F681D">
      <w:pPr>
        <w:pStyle w:val="NormalWeb"/>
        <w:keepNext/>
        <w:widowControl/>
        <w:tabs>
          <w:tab w:val="center" w:pos="709"/>
        </w:tabs>
        <w:rPr>
          <w:rFonts w:ascii="Arial" w:hAnsi="Arial" w:cs="Arial"/>
          <w:bCs/>
          <w:sz w:val="22"/>
          <w:szCs w:val="22"/>
        </w:rPr>
      </w:pPr>
      <w:r>
        <w:rPr>
          <w:rFonts w:ascii="Arial" w:hAnsi="Arial" w:cs="Arial"/>
          <w:bCs/>
          <w:sz w:val="22"/>
          <w:szCs w:val="22"/>
        </w:rPr>
        <w:t>a)</w:t>
      </w:r>
      <w:r>
        <w:rPr>
          <w:rFonts w:ascii="Arial" w:hAnsi="Arial" w:cs="Arial"/>
          <w:bCs/>
          <w:sz w:val="22"/>
          <w:szCs w:val="22"/>
        </w:rPr>
        <w:tab/>
      </w:r>
      <w:r>
        <w:rPr>
          <w:rFonts w:ascii="Arial" w:hAnsi="Arial" w:cs="Arial"/>
          <w:bCs/>
          <w:sz w:val="22"/>
          <w:szCs w:val="22"/>
        </w:rPr>
        <w:tab/>
      </w:r>
      <w:r w:rsidRPr="002C76C1">
        <w:rPr>
          <w:rFonts w:ascii="Arial" w:hAnsi="Arial" w:cs="Arial"/>
          <w:bCs/>
          <w:sz w:val="22"/>
          <w:szCs w:val="22"/>
        </w:rPr>
        <w:t xml:space="preserve">Non compliance with </w:t>
      </w:r>
      <w:r w:rsidRPr="002C76C1">
        <w:rPr>
          <w:rFonts w:ascii="Arial" w:hAnsi="Arial" w:cs="Arial"/>
          <w:sz w:val="22"/>
          <w:szCs w:val="22"/>
        </w:rPr>
        <w:t>Section 40 and41 of the Public Finance Management Act</w:t>
      </w:r>
    </w:p>
    <w:p w:rsidR="005F681D" w:rsidRPr="002C76C1" w:rsidRDefault="005F681D" w:rsidP="005F681D">
      <w:pPr>
        <w:pStyle w:val="NormalWeb"/>
        <w:keepNext/>
        <w:widowControl/>
        <w:tabs>
          <w:tab w:val="center" w:pos="709"/>
        </w:tabs>
        <w:rPr>
          <w:rFonts w:ascii="Arial" w:hAnsi="Arial" w:cs="Arial"/>
          <w:bCs/>
          <w:sz w:val="22"/>
          <w:szCs w:val="22"/>
        </w:rPr>
      </w:pPr>
      <w:r>
        <w:rPr>
          <w:rFonts w:ascii="Arial" w:hAnsi="Arial" w:cs="Arial"/>
          <w:bCs/>
          <w:sz w:val="22"/>
          <w:szCs w:val="22"/>
        </w:rPr>
        <w:t>b)</w:t>
      </w:r>
      <w:r>
        <w:rPr>
          <w:rFonts w:ascii="Arial" w:hAnsi="Arial" w:cs="Arial"/>
          <w:bCs/>
          <w:sz w:val="22"/>
          <w:szCs w:val="22"/>
        </w:rPr>
        <w:tab/>
      </w:r>
      <w:r>
        <w:rPr>
          <w:rFonts w:ascii="Arial" w:hAnsi="Arial" w:cs="Arial"/>
          <w:bCs/>
          <w:sz w:val="22"/>
          <w:szCs w:val="22"/>
        </w:rPr>
        <w:tab/>
      </w:r>
      <w:r w:rsidRPr="002C76C1">
        <w:rPr>
          <w:rFonts w:ascii="Arial" w:hAnsi="Arial" w:cs="Arial"/>
          <w:bCs/>
          <w:sz w:val="22"/>
          <w:szCs w:val="22"/>
        </w:rPr>
        <w:t>Non compliance with</w:t>
      </w:r>
      <w:r w:rsidRPr="002C76C1">
        <w:rPr>
          <w:rFonts w:ascii="Arial" w:hAnsi="Arial" w:cs="Arial"/>
          <w:sz w:val="22"/>
          <w:szCs w:val="22"/>
        </w:rPr>
        <w:t xml:space="preserve"> Treasury Regulations 17.2.1.  </w:t>
      </w:r>
    </w:p>
    <w:p w:rsidR="005F681D" w:rsidRPr="002C76C1" w:rsidRDefault="005F681D" w:rsidP="005F681D">
      <w:pPr>
        <w:pStyle w:val="NormalWeb"/>
        <w:keepNext/>
        <w:widowControl/>
        <w:tabs>
          <w:tab w:val="center" w:pos="709"/>
        </w:tabs>
        <w:ind w:left="709" w:hanging="709"/>
        <w:rPr>
          <w:rFonts w:ascii="Arial" w:hAnsi="Arial" w:cs="Arial"/>
          <w:bCs/>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Compliance with SCM procedures pertaining to the payment of R200 950 could not be confirmed.</w:t>
      </w:r>
    </w:p>
    <w:p w:rsidR="005F681D" w:rsidRPr="002C76C1" w:rsidRDefault="005F681D" w:rsidP="005F681D">
      <w:pPr>
        <w:pStyle w:val="NormalWeb"/>
        <w:tabs>
          <w:tab w:val="center" w:pos="709"/>
        </w:tabs>
        <w:rPr>
          <w:rFonts w:ascii="Arial" w:hAnsi="Arial" w:cs="Arial"/>
          <w:bCs/>
          <w:sz w:val="22"/>
          <w:szCs w:val="22"/>
        </w:rPr>
      </w:pPr>
    </w:p>
    <w:p w:rsidR="005F681D" w:rsidRPr="002C76C1" w:rsidRDefault="005F681D" w:rsidP="005F681D">
      <w:pPr>
        <w:tabs>
          <w:tab w:val="center" w:pos="709"/>
        </w:tabs>
        <w:rPr>
          <w:color w:val="000000"/>
          <w:sz w:val="22"/>
          <w:szCs w:val="22"/>
          <w:lang w:val="en-ZA" w:eastAsia="en-ZA"/>
        </w:rPr>
      </w:pPr>
    </w:p>
    <w:p w:rsidR="005F681D" w:rsidRPr="002C76C1" w:rsidRDefault="005F681D" w:rsidP="005F681D">
      <w:pPr>
        <w:tabs>
          <w:tab w:val="center" w:pos="709"/>
        </w:tabs>
        <w:jc w:val="both"/>
        <w:rPr>
          <w:sz w:val="22"/>
          <w:szCs w:val="22"/>
          <w:lang w:val="en-GB"/>
        </w:rPr>
      </w:pPr>
      <w:r>
        <w:rPr>
          <w:sz w:val="22"/>
          <w:szCs w:val="22"/>
          <w:lang w:val="en-GB"/>
        </w:rPr>
        <w:t>The finding occurred as a result of the fact that:</w:t>
      </w:r>
    </w:p>
    <w:p w:rsidR="005F681D" w:rsidRPr="002C76C1" w:rsidRDefault="005F681D" w:rsidP="005F681D">
      <w:pPr>
        <w:tabs>
          <w:tab w:val="center" w:pos="709"/>
        </w:tabs>
        <w:jc w:val="both"/>
        <w:rPr>
          <w:sz w:val="22"/>
          <w:szCs w:val="22"/>
          <w:lang w:val="en-GB"/>
        </w:rPr>
      </w:pPr>
    </w:p>
    <w:p w:rsidR="005F681D" w:rsidRPr="002C76C1" w:rsidRDefault="005F681D" w:rsidP="005F681D">
      <w:pPr>
        <w:tabs>
          <w:tab w:val="center" w:pos="709"/>
        </w:tabs>
        <w:jc w:val="both"/>
        <w:rPr>
          <w:sz w:val="22"/>
          <w:szCs w:val="22"/>
          <w:lang w:val="en-GB"/>
        </w:rPr>
      </w:pPr>
      <w:r w:rsidRPr="002C76C1">
        <w:rPr>
          <w:sz w:val="22"/>
          <w:szCs w:val="22"/>
          <w:lang w:val="en-GB"/>
        </w:rPr>
        <w:t xml:space="preserve">The internal memo approving the extension of the contract together with other internal memo’s indicating that the supplier has been successfully awarded the contract is the only information available for audit purposes. </w:t>
      </w:r>
    </w:p>
    <w:p w:rsidR="005F681D" w:rsidRPr="002C76C1" w:rsidRDefault="005F681D" w:rsidP="005F681D">
      <w:pPr>
        <w:tabs>
          <w:tab w:val="center" w:pos="709"/>
        </w:tabs>
        <w:jc w:val="both"/>
        <w:rPr>
          <w:sz w:val="22"/>
          <w:szCs w:val="22"/>
          <w:lang w:val="en-GB"/>
        </w:rPr>
      </w:pPr>
    </w:p>
    <w:p w:rsidR="005F681D" w:rsidRPr="002C76C1" w:rsidRDefault="005F681D" w:rsidP="005F681D">
      <w:pPr>
        <w:tabs>
          <w:tab w:val="center" w:pos="709"/>
        </w:tabs>
        <w:jc w:val="both"/>
        <w:rPr>
          <w:sz w:val="22"/>
          <w:szCs w:val="22"/>
          <w:lang w:val="en-GB"/>
        </w:rPr>
      </w:pPr>
    </w:p>
    <w:p w:rsidR="005F681D" w:rsidRPr="002C76C1" w:rsidRDefault="005F681D" w:rsidP="005F681D">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5F681D" w:rsidRPr="002C76C1" w:rsidRDefault="005F681D" w:rsidP="005F681D">
      <w:pPr>
        <w:tabs>
          <w:tab w:val="center" w:pos="709"/>
        </w:tabs>
        <w:jc w:val="both"/>
        <w:rPr>
          <w:i/>
          <w:sz w:val="22"/>
          <w:szCs w:val="22"/>
          <w:lang w:val="en-GB"/>
        </w:rPr>
      </w:pPr>
    </w:p>
    <w:p w:rsidR="005F681D" w:rsidRPr="002C76C1" w:rsidRDefault="005F681D" w:rsidP="005F681D">
      <w:pPr>
        <w:tabs>
          <w:tab w:val="center" w:pos="709"/>
        </w:tabs>
        <w:rPr>
          <w:sz w:val="22"/>
          <w:szCs w:val="22"/>
        </w:rPr>
      </w:pPr>
      <w:r w:rsidRPr="002C76C1">
        <w:rPr>
          <w:sz w:val="22"/>
          <w:szCs w:val="22"/>
        </w:rPr>
        <w:t>Financial and performance management</w:t>
      </w:r>
    </w:p>
    <w:p w:rsidR="005F681D" w:rsidRPr="002C76C1" w:rsidRDefault="005F681D" w:rsidP="005F681D">
      <w:pPr>
        <w:tabs>
          <w:tab w:val="center" w:pos="709"/>
        </w:tabs>
        <w:rPr>
          <w:i/>
          <w:sz w:val="22"/>
          <w:szCs w:val="22"/>
        </w:rPr>
      </w:pPr>
    </w:p>
    <w:p w:rsidR="005F681D" w:rsidRPr="002C76C1" w:rsidRDefault="005F681D" w:rsidP="005F681D">
      <w:pPr>
        <w:tabs>
          <w:tab w:val="center" w:pos="709"/>
        </w:tabs>
        <w:spacing w:after="120"/>
        <w:rPr>
          <w:i/>
          <w:sz w:val="22"/>
          <w:szCs w:val="22"/>
        </w:rPr>
      </w:pPr>
      <w:r w:rsidRPr="002C76C1">
        <w:rPr>
          <w:i/>
          <w:sz w:val="22"/>
          <w:szCs w:val="22"/>
        </w:rPr>
        <w:t>Implement proper record keeping in a timely manner to ensure that complete, relevant and accurate information is accessible and available to support financial and performance reporting</w:t>
      </w:r>
    </w:p>
    <w:p w:rsidR="005F681D" w:rsidRPr="002C76C1" w:rsidRDefault="005F681D" w:rsidP="005F681D">
      <w:pPr>
        <w:tabs>
          <w:tab w:val="center" w:pos="709"/>
        </w:tabs>
        <w:spacing w:after="120"/>
        <w:rPr>
          <w:color w:val="000000"/>
          <w:sz w:val="22"/>
          <w:szCs w:val="22"/>
          <w:lang w:eastAsia="en-ZA"/>
        </w:rPr>
      </w:pPr>
    </w:p>
    <w:p w:rsidR="005F681D" w:rsidRPr="002C76C1" w:rsidRDefault="005F681D" w:rsidP="005F681D">
      <w:pPr>
        <w:tabs>
          <w:tab w:val="center" w:pos="709"/>
        </w:tabs>
        <w:spacing w:after="120"/>
        <w:rPr>
          <w:b/>
          <w:sz w:val="22"/>
          <w:szCs w:val="22"/>
        </w:rPr>
      </w:pPr>
      <w:r w:rsidRPr="002C76C1">
        <w:rPr>
          <w:b/>
          <w:sz w:val="22"/>
          <w:szCs w:val="22"/>
        </w:rPr>
        <w:t>Recommendation</w:t>
      </w:r>
    </w:p>
    <w:p w:rsidR="005F681D" w:rsidRPr="002C76C1" w:rsidRDefault="005F681D" w:rsidP="005F681D">
      <w:pPr>
        <w:pStyle w:val="NormalWeb"/>
        <w:tabs>
          <w:tab w:val="center" w:pos="709"/>
        </w:tabs>
        <w:rPr>
          <w:rFonts w:ascii="Arial" w:hAnsi="Arial" w:cs="Arial"/>
          <w:color w:val="000000"/>
          <w:sz w:val="22"/>
          <w:szCs w:val="22"/>
        </w:rPr>
      </w:pPr>
      <w:r w:rsidRPr="002C76C1">
        <w:rPr>
          <w:rFonts w:ascii="Arial" w:hAnsi="Arial" w:cs="Arial"/>
          <w:color w:val="000000"/>
          <w:sz w:val="22"/>
          <w:szCs w:val="22"/>
        </w:rPr>
        <w:t>It is recommended that all information requested be provided to the AGSA within three days from the date of request.</w:t>
      </w:r>
    </w:p>
    <w:p w:rsidR="005F681D" w:rsidRPr="002C76C1" w:rsidRDefault="005F681D" w:rsidP="005F681D">
      <w:pPr>
        <w:tabs>
          <w:tab w:val="center" w:pos="709"/>
        </w:tabs>
        <w:spacing w:before="100" w:beforeAutospacing="1" w:after="100" w:afterAutospacing="1"/>
        <w:rPr>
          <w:b/>
          <w:bCs/>
          <w:sz w:val="22"/>
          <w:szCs w:val="22"/>
        </w:rPr>
      </w:pPr>
    </w:p>
    <w:p w:rsidR="005F681D" w:rsidRPr="002C76C1" w:rsidRDefault="005F681D" w:rsidP="005F681D">
      <w:pPr>
        <w:tabs>
          <w:tab w:val="center" w:pos="709"/>
        </w:tabs>
        <w:spacing w:before="100" w:beforeAutospacing="1" w:after="100" w:afterAutospacing="1"/>
        <w:rPr>
          <w:b/>
          <w:bCs/>
          <w:sz w:val="22"/>
          <w:szCs w:val="22"/>
        </w:rPr>
      </w:pPr>
      <w:r w:rsidRPr="002C76C1">
        <w:rPr>
          <w:b/>
          <w:bCs/>
          <w:sz w:val="22"/>
          <w:szCs w:val="22"/>
        </w:rPr>
        <w:t>Management response</w:t>
      </w:r>
    </w:p>
    <w:p w:rsidR="005F681D" w:rsidRPr="002C76C1" w:rsidRDefault="005F681D" w:rsidP="005F681D">
      <w:pPr>
        <w:tabs>
          <w:tab w:val="center" w:pos="709"/>
        </w:tabs>
        <w:spacing w:before="100" w:beforeAutospacing="1" w:after="100" w:afterAutospacing="1"/>
        <w:rPr>
          <w:sz w:val="22"/>
          <w:szCs w:val="22"/>
        </w:rPr>
      </w:pPr>
      <w:r w:rsidRPr="002C76C1">
        <w:rPr>
          <w:sz w:val="22"/>
          <w:szCs w:val="22"/>
        </w:rPr>
        <w:t>I am in agreement with the finding for the following reasons [and supply the following/attached information in support of this]:</w:t>
      </w:r>
    </w:p>
    <w:p w:rsidR="005F681D" w:rsidRPr="00597628" w:rsidRDefault="005F681D" w:rsidP="005F681D">
      <w:pPr>
        <w:tabs>
          <w:tab w:val="center" w:pos="709"/>
        </w:tabs>
        <w:rPr>
          <w:sz w:val="22"/>
          <w:szCs w:val="22"/>
        </w:rPr>
      </w:pPr>
      <w:r w:rsidRPr="00597628">
        <w:rPr>
          <w:sz w:val="22"/>
          <w:szCs w:val="22"/>
        </w:rPr>
        <w:t>We do not have contracts documents at cleaning, maintenance, UCA, special projects such as water and energy and waste and other contract. We use the specification and the appointment letter as a basis or as a contract. I am not sure if legal services ever advise if we needed contracts like those at Property Acquisitions (Leasing) and Disposal for the other programmes.</w:t>
      </w:r>
    </w:p>
    <w:p w:rsidR="005F681D" w:rsidRPr="002C76C1" w:rsidRDefault="005F681D" w:rsidP="005F681D">
      <w:pPr>
        <w:tabs>
          <w:tab w:val="center" w:pos="709"/>
        </w:tabs>
        <w:rPr>
          <w:sz w:val="22"/>
          <w:szCs w:val="22"/>
        </w:rPr>
      </w:pPr>
    </w:p>
    <w:p w:rsidR="005F681D" w:rsidRPr="002C76C1" w:rsidRDefault="005F681D" w:rsidP="005F681D">
      <w:pPr>
        <w:tabs>
          <w:tab w:val="center" w:pos="709"/>
        </w:tabs>
        <w:rPr>
          <w:sz w:val="22"/>
          <w:szCs w:val="22"/>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50"/>
        <w:gridCol w:w="2203"/>
        <w:gridCol w:w="47"/>
        <w:gridCol w:w="1589"/>
      </w:tblGrid>
      <w:tr w:rsidR="005F681D" w:rsidRPr="00317670" w:rsidTr="00333EE3">
        <w:tc>
          <w:tcPr>
            <w:tcW w:w="4950" w:type="dxa"/>
            <w:shd w:val="clear" w:color="auto" w:fill="D9D9D9" w:themeFill="background1" w:themeFillShade="D9"/>
          </w:tcPr>
          <w:p w:rsidR="005F681D" w:rsidRPr="00317670" w:rsidRDefault="005F681D" w:rsidP="00333EE3">
            <w:pPr>
              <w:keepNext/>
              <w:tabs>
                <w:tab w:val="center" w:pos="709"/>
                <w:tab w:val="center" w:pos="4320"/>
                <w:tab w:val="right" w:pos="8640"/>
              </w:tabs>
              <w:spacing w:line="260" w:lineRule="exact"/>
              <w:jc w:val="both"/>
              <w:rPr>
                <w:b/>
                <w:sz w:val="18"/>
                <w:szCs w:val="18"/>
              </w:rPr>
            </w:pPr>
            <w:r w:rsidRPr="00317670">
              <w:rPr>
                <w:b/>
                <w:sz w:val="18"/>
                <w:szCs w:val="18"/>
              </w:rPr>
              <w:t>DESCRIPTION</w:t>
            </w:r>
          </w:p>
        </w:tc>
        <w:tc>
          <w:tcPr>
            <w:tcW w:w="3839" w:type="dxa"/>
            <w:gridSpan w:val="3"/>
            <w:shd w:val="clear" w:color="auto" w:fill="D9D9D9" w:themeFill="background1" w:themeFillShade="D9"/>
          </w:tcPr>
          <w:p w:rsidR="005F681D" w:rsidRPr="00317670" w:rsidRDefault="005F681D" w:rsidP="00333EE3">
            <w:pPr>
              <w:keepNext/>
              <w:tabs>
                <w:tab w:val="center" w:pos="709"/>
                <w:tab w:val="center" w:pos="4320"/>
                <w:tab w:val="right" w:pos="8640"/>
              </w:tabs>
              <w:spacing w:line="260" w:lineRule="exact"/>
              <w:jc w:val="both"/>
              <w:rPr>
                <w:b/>
                <w:sz w:val="18"/>
                <w:szCs w:val="18"/>
              </w:rPr>
            </w:pPr>
            <w:r w:rsidRPr="00317670">
              <w:rPr>
                <w:b/>
                <w:sz w:val="18"/>
                <w:szCs w:val="18"/>
              </w:rPr>
              <w:t>RESPONSE</w:t>
            </w:r>
          </w:p>
        </w:tc>
      </w:tr>
      <w:tr w:rsidR="005F681D" w:rsidRPr="00317670" w:rsidTr="00333EE3">
        <w:trPr>
          <w:trHeight w:val="561"/>
        </w:trPr>
        <w:tc>
          <w:tcPr>
            <w:tcW w:w="4950" w:type="dxa"/>
          </w:tcPr>
          <w:p w:rsidR="005F681D" w:rsidRPr="00317670" w:rsidRDefault="005F681D" w:rsidP="00333EE3">
            <w:pPr>
              <w:keepNext/>
              <w:tabs>
                <w:tab w:val="center" w:pos="709"/>
                <w:tab w:val="center" w:pos="4320"/>
                <w:tab w:val="right" w:pos="8640"/>
              </w:tabs>
              <w:spacing w:line="260" w:lineRule="exact"/>
              <w:jc w:val="both"/>
              <w:rPr>
                <w:b/>
                <w:sz w:val="18"/>
                <w:szCs w:val="18"/>
              </w:rPr>
            </w:pPr>
            <w:r w:rsidRPr="00317670">
              <w:rPr>
                <w:sz w:val="18"/>
                <w:szCs w:val="18"/>
              </w:rPr>
              <w:t>Corrective action to be taken:</w:t>
            </w:r>
          </w:p>
        </w:tc>
        <w:tc>
          <w:tcPr>
            <w:tcW w:w="3839" w:type="dxa"/>
            <w:gridSpan w:val="3"/>
          </w:tcPr>
          <w:p w:rsidR="005F681D" w:rsidRPr="00317670" w:rsidRDefault="005F681D" w:rsidP="00333EE3">
            <w:pPr>
              <w:keepNext/>
              <w:tabs>
                <w:tab w:val="center" w:pos="709"/>
                <w:tab w:val="center" w:pos="4320"/>
                <w:tab w:val="right" w:pos="8640"/>
              </w:tabs>
              <w:spacing w:line="260" w:lineRule="exact"/>
              <w:jc w:val="both"/>
              <w:rPr>
                <w:b/>
                <w:sz w:val="18"/>
                <w:szCs w:val="18"/>
              </w:rPr>
            </w:pPr>
            <w:r w:rsidRPr="00317670">
              <w:rPr>
                <w:b/>
                <w:sz w:val="18"/>
                <w:szCs w:val="18"/>
              </w:rPr>
              <w:t>N/A</w:t>
            </w:r>
          </w:p>
        </w:tc>
      </w:tr>
      <w:tr w:rsidR="005F681D" w:rsidRPr="00317670" w:rsidTr="00333EE3">
        <w:trPr>
          <w:trHeight w:val="263"/>
        </w:trPr>
        <w:tc>
          <w:tcPr>
            <w:tcW w:w="4950" w:type="dxa"/>
            <w:vMerge w:val="restart"/>
          </w:tcPr>
          <w:p w:rsidR="005F681D" w:rsidRPr="00317670" w:rsidRDefault="005F681D" w:rsidP="00333EE3">
            <w:pPr>
              <w:keepNext/>
              <w:tabs>
                <w:tab w:val="center" w:pos="709"/>
                <w:tab w:val="center" w:pos="4320"/>
                <w:tab w:val="right" w:pos="8640"/>
              </w:tabs>
              <w:spacing w:line="260" w:lineRule="exact"/>
              <w:ind w:left="66"/>
              <w:rPr>
                <w:sz w:val="18"/>
                <w:szCs w:val="18"/>
              </w:rPr>
            </w:pPr>
            <w:r w:rsidRPr="00317670">
              <w:rPr>
                <w:sz w:val="18"/>
                <w:szCs w:val="18"/>
              </w:rPr>
              <w:t>Does the finding affect an amount disclosed in the financial statements?</w:t>
            </w:r>
          </w:p>
        </w:tc>
        <w:tc>
          <w:tcPr>
            <w:tcW w:w="2250" w:type="dxa"/>
            <w:gridSpan w:val="2"/>
          </w:tcPr>
          <w:p w:rsidR="005F681D" w:rsidRPr="00317670" w:rsidRDefault="005F681D" w:rsidP="00333EE3">
            <w:pPr>
              <w:keepNext/>
              <w:tabs>
                <w:tab w:val="center" w:pos="709"/>
                <w:tab w:val="center" w:pos="4320"/>
                <w:tab w:val="right" w:pos="8640"/>
              </w:tabs>
              <w:spacing w:line="260" w:lineRule="exact"/>
              <w:jc w:val="both"/>
              <w:rPr>
                <w:b/>
                <w:sz w:val="18"/>
                <w:szCs w:val="18"/>
              </w:rPr>
            </w:pPr>
            <w:r w:rsidRPr="00317670">
              <w:rPr>
                <w:b/>
                <w:sz w:val="18"/>
                <w:szCs w:val="18"/>
              </w:rPr>
              <w:t>Yes</w:t>
            </w:r>
          </w:p>
        </w:tc>
        <w:tc>
          <w:tcPr>
            <w:tcW w:w="1589" w:type="dxa"/>
          </w:tcPr>
          <w:p w:rsidR="005F681D" w:rsidRPr="00317670" w:rsidRDefault="005F681D" w:rsidP="00333EE3">
            <w:pPr>
              <w:keepNext/>
              <w:tabs>
                <w:tab w:val="center" w:pos="709"/>
                <w:tab w:val="center" w:pos="4320"/>
                <w:tab w:val="right" w:pos="8640"/>
              </w:tabs>
              <w:spacing w:line="260" w:lineRule="exact"/>
              <w:jc w:val="both"/>
              <w:rPr>
                <w:b/>
                <w:sz w:val="18"/>
                <w:szCs w:val="18"/>
              </w:rPr>
            </w:pPr>
            <w:r w:rsidRPr="00317670">
              <w:rPr>
                <w:b/>
                <w:sz w:val="18"/>
                <w:szCs w:val="18"/>
              </w:rPr>
              <w:t>No</w:t>
            </w:r>
          </w:p>
        </w:tc>
      </w:tr>
      <w:tr w:rsidR="005F681D" w:rsidRPr="00317670" w:rsidTr="00333EE3">
        <w:trPr>
          <w:trHeight w:val="262"/>
        </w:trPr>
        <w:tc>
          <w:tcPr>
            <w:tcW w:w="4950" w:type="dxa"/>
            <w:vMerge/>
          </w:tcPr>
          <w:p w:rsidR="005F681D" w:rsidRPr="00317670" w:rsidRDefault="005F681D" w:rsidP="00333EE3">
            <w:pPr>
              <w:keepNext/>
              <w:tabs>
                <w:tab w:val="center" w:pos="709"/>
                <w:tab w:val="center" w:pos="4320"/>
                <w:tab w:val="right" w:pos="8640"/>
              </w:tabs>
              <w:spacing w:line="260" w:lineRule="exact"/>
              <w:ind w:left="66"/>
              <w:rPr>
                <w:sz w:val="18"/>
                <w:szCs w:val="18"/>
              </w:rPr>
            </w:pPr>
          </w:p>
        </w:tc>
        <w:tc>
          <w:tcPr>
            <w:tcW w:w="2250" w:type="dxa"/>
            <w:gridSpan w:val="2"/>
          </w:tcPr>
          <w:p w:rsidR="005F681D" w:rsidRPr="00317670" w:rsidRDefault="005F681D" w:rsidP="00333EE3">
            <w:pPr>
              <w:keepNext/>
              <w:tabs>
                <w:tab w:val="center" w:pos="709"/>
                <w:tab w:val="center" w:pos="4320"/>
                <w:tab w:val="right" w:pos="8640"/>
              </w:tabs>
              <w:spacing w:line="260" w:lineRule="exact"/>
              <w:jc w:val="both"/>
              <w:rPr>
                <w:b/>
                <w:sz w:val="18"/>
                <w:szCs w:val="18"/>
              </w:rPr>
            </w:pPr>
          </w:p>
        </w:tc>
        <w:tc>
          <w:tcPr>
            <w:tcW w:w="1589" w:type="dxa"/>
          </w:tcPr>
          <w:p w:rsidR="005F681D" w:rsidRPr="00317670" w:rsidRDefault="005F681D" w:rsidP="00333EE3">
            <w:pPr>
              <w:keepNext/>
              <w:tabs>
                <w:tab w:val="center" w:pos="709"/>
                <w:tab w:val="center" w:pos="4320"/>
                <w:tab w:val="right" w:pos="8640"/>
              </w:tabs>
              <w:spacing w:line="260" w:lineRule="exact"/>
              <w:jc w:val="both"/>
              <w:rPr>
                <w:b/>
                <w:sz w:val="18"/>
                <w:szCs w:val="18"/>
              </w:rPr>
            </w:pPr>
            <w:r w:rsidRPr="00317670">
              <w:rPr>
                <w:b/>
                <w:sz w:val="18"/>
                <w:szCs w:val="18"/>
              </w:rPr>
              <w:t>X</w:t>
            </w:r>
          </w:p>
        </w:tc>
      </w:tr>
      <w:tr w:rsidR="005F681D" w:rsidRPr="00317670" w:rsidTr="00333EE3">
        <w:trPr>
          <w:trHeight w:val="435"/>
        </w:trPr>
        <w:tc>
          <w:tcPr>
            <w:tcW w:w="4950" w:type="dxa"/>
          </w:tcPr>
          <w:p w:rsidR="005F681D" w:rsidRPr="00317670" w:rsidRDefault="005F681D" w:rsidP="00333EE3">
            <w:pPr>
              <w:keepNext/>
              <w:tabs>
                <w:tab w:val="center" w:pos="709"/>
                <w:tab w:val="center" w:pos="4320"/>
                <w:tab w:val="right" w:pos="8640"/>
              </w:tabs>
              <w:spacing w:line="260" w:lineRule="exact"/>
              <w:ind w:left="66"/>
              <w:rPr>
                <w:sz w:val="18"/>
                <w:szCs w:val="18"/>
              </w:rPr>
            </w:pPr>
            <w:r w:rsidRPr="00317670">
              <w:rPr>
                <w:sz w:val="18"/>
                <w:szCs w:val="18"/>
              </w:rPr>
              <w:t>If yes, what corrections will be made to the population?</w:t>
            </w:r>
          </w:p>
        </w:tc>
        <w:tc>
          <w:tcPr>
            <w:tcW w:w="3839" w:type="dxa"/>
            <w:gridSpan w:val="3"/>
          </w:tcPr>
          <w:p w:rsidR="005F681D" w:rsidRPr="00317670" w:rsidRDefault="005F681D" w:rsidP="00333EE3">
            <w:pPr>
              <w:keepNext/>
              <w:tabs>
                <w:tab w:val="center" w:pos="709"/>
                <w:tab w:val="center" w:pos="4320"/>
                <w:tab w:val="right" w:pos="8640"/>
              </w:tabs>
              <w:spacing w:line="260" w:lineRule="exact"/>
              <w:jc w:val="both"/>
              <w:rPr>
                <w:b/>
                <w:sz w:val="18"/>
                <w:szCs w:val="18"/>
              </w:rPr>
            </w:pPr>
          </w:p>
        </w:tc>
      </w:tr>
      <w:tr w:rsidR="005F681D" w:rsidRPr="00317670" w:rsidTr="00333EE3">
        <w:trPr>
          <w:trHeight w:val="435"/>
        </w:trPr>
        <w:tc>
          <w:tcPr>
            <w:tcW w:w="4950" w:type="dxa"/>
          </w:tcPr>
          <w:p w:rsidR="005F681D" w:rsidRPr="00317670" w:rsidRDefault="005F681D" w:rsidP="00333EE3">
            <w:pPr>
              <w:keepNext/>
              <w:tabs>
                <w:tab w:val="center" w:pos="709"/>
                <w:tab w:val="center" w:pos="4320"/>
                <w:tab w:val="right" w:pos="8640"/>
              </w:tabs>
              <w:spacing w:line="260" w:lineRule="exact"/>
              <w:ind w:left="66"/>
              <w:rPr>
                <w:b/>
                <w:sz w:val="18"/>
                <w:szCs w:val="18"/>
              </w:rPr>
            </w:pPr>
            <w:r w:rsidRPr="00317670">
              <w:rPr>
                <w:sz w:val="18"/>
                <w:szCs w:val="18"/>
              </w:rPr>
              <w:t>If yes, and no corrections will be made, the reason why such a conclusion has been reached</w:t>
            </w:r>
          </w:p>
        </w:tc>
        <w:tc>
          <w:tcPr>
            <w:tcW w:w="3839" w:type="dxa"/>
            <w:gridSpan w:val="3"/>
          </w:tcPr>
          <w:p w:rsidR="005F681D" w:rsidRPr="00317670" w:rsidRDefault="005F681D" w:rsidP="00333EE3">
            <w:pPr>
              <w:keepNext/>
              <w:tabs>
                <w:tab w:val="center" w:pos="709"/>
                <w:tab w:val="center" w:pos="4320"/>
                <w:tab w:val="right" w:pos="8640"/>
              </w:tabs>
              <w:spacing w:line="260" w:lineRule="exact"/>
              <w:jc w:val="both"/>
              <w:rPr>
                <w:b/>
                <w:sz w:val="18"/>
                <w:szCs w:val="18"/>
              </w:rPr>
            </w:pPr>
          </w:p>
        </w:tc>
      </w:tr>
      <w:tr w:rsidR="005F681D" w:rsidRPr="00317670" w:rsidTr="00333EE3">
        <w:tc>
          <w:tcPr>
            <w:tcW w:w="4950" w:type="dxa"/>
          </w:tcPr>
          <w:p w:rsidR="005F681D" w:rsidRPr="00317670" w:rsidRDefault="005F681D" w:rsidP="00333EE3">
            <w:pPr>
              <w:keepNext/>
              <w:tabs>
                <w:tab w:val="center" w:pos="709"/>
                <w:tab w:val="center" w:pos="4320"/>
                <w:tab w:val="right" w:pos="8640"/>
              </w:tabs>
              <w:spacing w:line="260" w:lineRule="exact"/>
              <w:jc w:val="both"/>
              <w:rPr>
                <w:b/>
                <w:sz w:val="18"/>
                <w:szCs w:val="18"/>
              </w:rPr>
            </w:pPr>
            <w:r w:rsidRPr="00317670">
              <w:rPr>
                <w:sz w:val="18"/>
                <w:szCs w:val="18"/>
              </w:rPr>
              <w:t>Position of official responsible to take corrective action:</w:t>
            </w:r>
          </w:p>
        </w:tc>
        <w:tc>
          <w:tcPr>
            <w:tcW w:w="3839" w:type="dxa"/>
            <w:gridSpan w:val="3"/>
          </w:tcPr>
          <w:p w:rsidR="005F681D" w:rsidRPr="00317670" w:rsidRDefault="005F681D" w:rsidP="00333EE3">
            <w:pPr>
              <w:keepNext/>
              <w:tabs>
                <w:tab w:val="center" w:pos="709"/>
                <w:tab w:val="center" w:pos="4320"/>
                <w:tab w:val="right" w:pos="8640"/>
              </w:tabs>
              <w:spacing w:line="260" w:lineRule="exact"/>
              <w:jc w:val="both"/>
              <w:rPr>
                <w:b/>
                <w:sz w:val="18"/>
                <w:szCs w:val="18"/>
              </w:rPr>
            </w:pPr>
          </w:p>
        </w:tc>
      </w:tr>
      <w:tr w:rsidR="005F681D" w:rsidRPr="00317670" w:rsidTr="00333EE3">
        <w:tc>
          <w:tcPr>
            <w:tcW w:w="4950" w:type="dxa"/>
          </w:tcPr>
          <w:p w:rsidR="005F681D" w:rsidRPr="00317670" w:rsidRDefault="005F681D" w:rsidP="00333EE3">
            <w:pPr>
              <w:keepNext/>
              <w:tabs>
                <w:tab w:val="center" w:pos="709"/>
                <w:tab w:val="center" w:pos="4320"/>
                <w:tab w:val="right" w:pos="8640"/>
              </w:tabs>
              <w:spacing w:line="260" w:lineRule="exact"/>
              <w:jc w:val="both"/>
              <w:rPr>
                <w:b/>
                <w:sz w:val="18"/>
                <w:szCs w:val="18"/>
              </w:rPr>
            </w:pPr>
            <w:r w:rsidRPr="00317670">
              <w:rPr>
                <w:sz w:val="18"/>
                <w:szCs w:val="18"/>
              </w:rPr>
              <w:t>Estimated completion date for corrective action:</w:t>
            </w:r>
          </w:p>
        </w:tc>
        <w:tc>
          <w:tcPr>
            <w:tcW w:w="3839" w:type="dxa"/>
            <w:gridSpan w:val="3"/>
          </w:tcPr>
          <w:p w:rsidR="005F681D" w:rsidRPr="00317670" w:rsidRDefault="005F681D" w:rsidP="00333EE3">
            <w:pPr>
              <w:keepNext/>
              <w:tabs>
                <w:tab w:val="center" w:pos="709"/>
                <w:tab w:val="center" w:pos="4320"/>
                <w:tab w:val="right" w:pos="8640"/>
              </w:tabs>
              <w:spacing w:line="260" w:lineRule="exact"/>
              <w:jc w:val="both"/>
              <w:rPr>
                <w:b/>
                <w:sz w:val="18"/>
                <w:szCs w:val="18"/>
              </w:rPr>
            </w:pPr>
          </w:p>
        </w:tc>
      </w:tr>
      <w:tr w:rsidR="005F681D" w:rsidRPr="00317670" w:rsidTr="00333EE3">
        <w:trPr>
          <w:trHeight w:val="263"/>
        </w:trPr>
        <w:tc>
          <w:tcPr>
            <w:tcW w:w="4950" w:type="dxa"/>
            <w:vMerge w:val="restart"/>
          </w:tcPr>
          <w:p w:rsidR="005F681D" w:rsidRPr="00317670" w:rsidRDefault="005F681D" w:rsidP="00333EE3">
            <w:pPr>
              <w:keepNext/>
              <w:tabs>
                <w:tab w:val="center" w:pos="709"/>
                <w:tab w:val="center" w:pos="4320"/>
                <w:tab w:val="right" w:pos="8640"/>
              </w:tabs>
              <w:spacing w:line="260" w:lineRule="exact"/>
              <w:jc w:val="both"/>
              <w:rPr>
                <w:sz w:val="18"/>
                <w:szCs w:val="18"/>
              </w:rPr>
            </w:pPr>
            <w:r w:rsidRPr="00317670">
              <w:rPr>
                <w:sz w:val="18"/>
                <w:szCs w:val="18"/>
              </w:rPr>
              <w:t>Does management agree with the root cause indicated</w:t>
            </w:r>
          </w:p>
        </w:tc>
        <w:tc>
          <w:tcPr>
            <w:tcW w:w="2203" w:type="dxa"/>
          </w:tcPr>
          <w:p w:rsidR="005F681D" w:rsidRPr="00317670" w:rsidRDefault="005F681D" w:rsidP="00333EE3">
            <w:pPr>
              <w:keepNext/>
              <w:tabs>
                <w:tab w:val="center" w:pos="709"/>
                <w:tab w:val="center" w:pos="4320"/>
                <w:tab w:val="right" w:pos="8640"/>
              </w:tabs>
              <w:spacing w:line="260" w:lineRule="exact"/>
              <w:jc w:val="both"/>
              <w:rPr>
                <w:b/>
                <w:sz w:val="18"/>
                <w:szCs w:val="18"/>
              </w:rPr>
            </w:pPr>
            <w:r w:rsidRPr="00317670">
              <w:rPr>
                <w:b/>
                <w:sz w:val="18"/>
                <w:szCs w:val="18"/>
              </w:rPr>
              <w:t>Yes</w:t>
            </w:r>
          </w:p>
        </w:tc>
        <w:tc>
          <w:tcPr>
            <w:tcW w:w="1636" w:type="dxa"/>
            <w:gridSpan w:val="2"/>
          </w:tcPr>
          <w:p w:rsidR="005F681D" w:rsidRPr="00317670" w:rsidRDefault="005F681D" w:rsidP="00333EE3">
            <w:pPr>
              <w:keepNext/>
              <w:tabs>
                <w:tab w:val="center" w:pos="709"/>
                <w:tab w:val="center" w:pos="4320"/>
                <w:tab w:val="right" w:pos="8640"/>
              </w:tabs>
              <w:spacing w:line="260" w:lineRule="exact"/>
              <w:jc w:val="both"/>
              <w:rPr>
                <w:b/>
                <w:sz w:val="18"/>
                <w:szCs w:val="18"/>
              </w:rPr>
            </w:pPr>
            <w:r w:rsidRPr="00317670">
              <w:rPr>
                <w:b/>
                <w:sz w:val="18"/>
                <w:szCs w:val="18"/>
              </w:rPr>
              <w:t>No</w:t>
            </w:r>
          </w:p>
        </w:tc>
      </w:tr>
      <w:tr w:rsidR="005F681D" w:rsidRPr="00317670" w:rsidTr="00333EE3">
        <w:trPr>
          <w:trHeight w:val="262"/>
        </w:trPr>
        <w:tc>
          <w:tcPr>
            <w:tcW w:w="4950" w:type="dxa"/>
            <w:vMerge/>
          </w:tcPr>
          <w:p w:rsidR="005F681D" w:rsidRPr="00317670" w:rsidRDefault="005F681D" w:rsidP="00333EE3">
            <w:pPr>
              <w:keepNext/>
              <w:tabs>
                <w:tab w:val="center" w:pos="709"/>
                <w:tab w:val="center" w:pos="4320"/>
                <w:tab w:val="right" w:pos="8640"/>
              </w:tabs>
              <w:spacing w:line="260" w:lineRule="exact"/>
              <w:jc w:val="both"/>
              <w:rPr>
                <w:sz w:val="18"/>
                <w:szCs w:val="18"/>
              </w:rPr>
            </w:pPr>
          </w:p>
        </w:tc>
        <w:tc>
          <w:tcPr>
            <w:tcW w:w="2203" w:type="dxa"/>
          </w:tcPr>
          <w:p w:rsidR="005F681D" w:rsidRPr="00317670" w:rsidRDefault="005F681D" w:rsidP="00333EE3">
            <w:pPr>
              <w:keepNext/>
              <w:tabs>
                <w:tab w:val="center" w:pos="709"/>
                <w:tab w:val="center" w:pos="4320"/>
                <w:tab w:val="right" w:pos="8640"/>
              </w:tabs>
              <w:spacing w:line="260" w:lineRule="exact"/>
              <w:jc w:val="both"/>
              <w:rPr>
                <w:b/>
                <w:sz w:val="18"/>
                <w:szCs w:val="18"/>
              </w:rPr>
            </w:pPr>
            <w:r w:rsidRPr="00317670">
              <w:rPr>
                <w:b/>
                <w:sz w:val="18"/>
                <w:szCs w:val="18"/>
              </w:rPr>
              <w:t>X</w:t>
            </w:r>
          </w:p>
        </w:tc>
        <w:tc>
          <w:tcPr>
            <w:tcW w:w="1636" w:type="dxa"/>
            <w:gridSpan w:val="2"/>
          </w:tcPr>
          <w:p w:rsidR="005F681D" w:rsidRPr="00317670" w:rsidRDefault="005F681D" w:rsidP="00333EE3">
            <w:pPr>
              <w:keepNext/>
              <w:tabs>
                <w:tab w:val="center" w:pos="709"/>
                <w:tab w:val="center" w:pos="4320"/>
                <w:tab w:val="right" w:pos="8640"/>
              </w:tabs>
              <w:spacing w:line="260" w:lineRule="exact"/>
              <w:jc w:val="both"/>
              <w:rPr>
                <w:b/>
                <w:sz w:val="18"/>
                <w:szCs w:val="18"/>
              </w:rPr>
            </w:pPr>
          </w:p>
        </w:tc>
      </w:tr>
      <w:tr w:rsidR="005F681D" w:rsidRPr="00317670" w:rsidTr="00333EE3">
        <w:tc>
          <w:tcPr>
            <w:tcW w:w="4950" w:type="dxa"/>
          </w:tcPr>
          <w:p w:rsidR="005F681D" w:rsidRPr="00317670" w:rsidRDefault="005F681D" w:rsidP="00333EE3">
            <w:pPr>
              <w:keepNext/>
              <w:tabs>
                <w:tab w:val="center" w:pos="709"/>
                <w:tab w:val="center" w:pos="4320"/>
                <w:tab w:val="right" w:pos="8640"/>
              </w:tabs>
              <w:spacing w:line="260" w:lineRule="exact"/>
              <w:jc w:val="both"/>
              <w:rPr>
                <w:sz w:val="18"/>
                <w:szCs w:val="18"/>
              </w:rPr>
            </w:pPr>
            <w:r w:rsidRPr="00317670">
              <w:rPr>
                <w:sz w:val="18"/>
                <w:szCs w:val="18"/>
              </w:rPr>
              <w:t>If management does not agree with the root cause indicated, please provide the root cause according to management</w:t>
            </w:r>
          </w:p>
        </w:tc>
        <w:tc>
          <w:tcPr>
            <w:tcW w:w="3839" w:type="dxa"/>
            <w:gridSpan w:val="3"/>
          </w:tcPr>
          <w:p w:rsidR="005F681D" w:rsidRPr="00317670" w:rsidRDefault="005F681D" w:rsidP="00333EE3">
            <w:pPr>
              <w:keepNext/>
              <w:tabs>
                <w:tab w:val="center" w:pos="709"/>
                <w:tab w:val="center" w:pos="4320"/>
                <w:tab w:val="right" w:pos="8640"/>
              </w:tabs>
              <w:spacing w:line="260" w:lineRule="exact"/>
              <w:jc w:val="both"/>
              <w:rPr>
                <w:b/>
                <w:sz w:val="18"/>
                <w:szCs w:val="18"/>
              </w:rPr>
            </w:pPr>
          </w:p>
        </w:tc>
      </w:tr>
    </w:tbl>
    <w:p w:rsidR="005F681D" w:rsidRPr="002C76C1" w:rsidRDefault="005F681D" w:rsidP="005F681D">
      <w:pPr>
        <w:keepNext/>
        <w:tabs>
          <w:tab w:val="center" w:pos="709"/>
        </w:tabs>
        <w:spacing w:after="360" w:line="260" w:lineRule="exact"/>
        <w:ind w:left="360"/>
        <w:jc w:val="both"/>
        <w:rPr>
          <w:b/>
          <w:sz w:val="22"/>
          <w:szCs w:val="22"/>
        </w:rPr>
      </w:pPr>
    </w:p>
    <w:p w:rsidR="005F681D" w:rsidRPr="002C76C1" w:rsidRDefault="005F681D" w:rsidP="005F681D">
      <w:pPr>
        <w:tabs>
          <w:tab w:val="center" w:pos="709"/>
        </w:tabs>
        <w:spacing w:after="120"/>
        <w:jc w:val="both"/>
        <w:rPr>
          <w:i/>
          <w:sz w:val="22"/>
          <w:szCs w:val="22"/>
        </w:rPr>
      </w:pPr>
      <w:r w:rsidRPr="002C76C1">
        <w:rPr>
          <w:i/>
          <w:sz w:val="22"/>
          <w:szCs w:val="22"/>
        </w:rPr>
        <w:t>Name:</w:t>
      </w:r>
      <w:r w:rsidRPr="002C76C1">
        <w:rPr>
          <w:rFonts w:eastAsia="Arial Unicode MS"/>
          <w:sz w:val="22"/>
          <w:szCs w:val="22"/>
        </w:rPr>
        <w:t xml:space="preserve">   Ndivhoni Mathivha</w:t>
      </w:r>
    </w:p>
    <w:p w:rsidR="005F681D" w:rsidRPr="002C76C1" w:rsidRDefault="005F681D" w:rsidP="005F681D">
      <w:pPr>
        <w:tabs>
          <w:tab w:val="center" w:pos="709"/>
        </w:tabs>
        <w:spacing w:after="120"/>
        <w:jc w:val="both"/>
        <w:rPr>
          <w:i/>
          <w:sz w:val="22"/>
          <w:szCs w:val="22"/>
        </w:rPr>
      </w:pPr>
      <w:r w:rsidRPr="002C76C1">
        <w:rPr>
          <w:i/>
          <w:sz w:val="22"/>
          <w:szCs w:val="22"/>
        </w:rPr>
        <w:t>Position:  DD in the office of Director Property</w:t>
      </w:r>
    </w:p>
    <w:p w:rsidR="005F681D" w:rsidRPr="002C76C1" w:rsidRDefault="005F681D" w:rsidP="005F681D">
      <w:pPr>
        <w:tabs>
          <w:tab w:val="center" w:pos="709"/>
        </w:tabs>
        <w:spacing w:after="120"/>
        <w:jc w:val="both"/>
        <w:rPr>
          <w:sz w:val="22"/>
          <w:szCs w:val="22"/>
        </w:rPr>
      </w:pPr>
      <w:r w:rsidRPr="002C76C1">
        <w:rPr>
          <w:i/>
          <w:sz w:val="22"/>
          <w:szCs w:val="22"/>
        </w:rPr>
        <w:t>Date:2012/05/18</w:t>
      </w:r>
    </w:p>
    <w:p w:rsidR="005F681D" w:rsidRPr="002C76C1" w:rsidRDefault="005F681D" w:rsidP="005F681D">
      <w:pPr>
        <w:tabs>
          <w:tab w:val="center" w:pos="709"/>
        </w:tabs>
        <w:rPr>
          <w:sz w:val="22"/>
          <w:szCs w:val="22"/>
        </w:rPr>
      </w:pPr>
    </w:p>
    <w:p w:rsidR="005F681D" w:rsidRDefault="005F681D" w:rsidP="005F681D">
      <w:pPr>
        <w:spacing w:before="100" w:beforeAutospacing="1" w:after="100" w:afterAutospacing="1"/>
        <w:rPr>
          <w:b/>
          <w:bCs/>
          <w:sz w:val="22"/>
          <w:szCs w:val="22"/>
        </w:rPr>
      </w:pPr>
      <w:r>
        <w:rPr>
          <w:b/>
          <w:bCs/>
          <w:sz w:val="22"/>
          <w:szCs w:val="22"/>
        </w:rPr>
        <w:t>Auditor’s conclusion</w:t>
      </w:r>
    </w:p>
    <w:p w:rsidR="005F681D" w:rsidRDefault="005F681D" w:rsidP="005F681D">
      <w:pPr>
        <w:spacing w:before="100" w:beforeAutospacing="1" w:after="100" w:afterAutospacing="1"/>
        <w:rPr>
          <w:bCs/>
          <w:sz w:val="22"/>
          <w:szCs w:val="22"/>
        </w:rPr>
      </w:pPr>
      <w:r>
        <w:rPr>
          <w:bCs/>
          <w:sz w:val="22"/>
          <w:szCs w:val="22"/>
        </w:rPr>
        <w:t>The procurement pertains to the appointment of consultants for the valuation of state-owned properties. Only the documentation listed below for the procurement of these services was provided. From the documents listed the following were noted:</w:t>
      </w:r>
    </w:p>
    <w:p w:rsidR="005F681D" w:rsidRDefault="005F681D" w:rsidP="005F681D">
      <w:pPr>
        <w:spacing w:before="100" w:beforeAutospacing="1" w:after="100" w:afterAutospacing="1"/>
        <w:ind w:left="720" w:hanging="720"/>
        <w:rPr>
          <w:bCs/>
          <w:sz w:val="22"/>
          <w:szCs w:val="22"/>
        </w:rPr>
      </w:pPr>
      <w:r>
        <w:rPr>
          <w:bCs/>
          <w:sz w:val="22"/>
          <w:szCs w:val="22"/>
        </w:rPr>
        <w:t>a)</w:t>
      </w:r>
      <w:r>
        <w:rPr>
          <w:bCs/>
          <w:sz w:val="22"/>
          <w:szCs w:val="22"/>
        </w:rPr>
        <w:tab/>
        <w:t>A letter of appointment: PTQ10/006: Pretoria Professional Valuers</w:t>
      </w:r>
    </w:p>
    <w:p w:rsidR="005F681D" w:rsidRDefault="005F681D" w:rsidP="005F681D">
      <w:pPr>
        <w:spacing w:before="100" w:beforeAutospacing="1" w:after="100" w:afterAutospacing="1"/>
        <w:ind w:left="720" w:hanging="720"/>
        <w:rPr>
          <w:bCs/>
          <w:sz w:val="22"/>
          <w:szCs w:val="22"/>
        </w:rPr>
      </w:pPr>
      <w:r>
        <w:rPr>
          <w:bCs/>
          <w:sz w:val="22"/>
          <w:szCs w:val="22"/>
        </w:rPr>
        <w:tab/>
        <w:t>The letter of appointment dated 29 April 2010, signed by the then acting regional manager on 3 May 2010 indicated that the tendered amount of R196 900, including VAT. It was stated that the appointment is subject to all the conditions and terms embodied in the departments official standard tender documents in the DPW bid form as well as the standard departmental letter of appointment for professional valuers.</w:t>
      </w:r>
    </w:p>
    <w:p w:rsidR="005F681D" w:rsidRDefault="005F681D" w:rsidP="005F681D">
      <w:pPr>
        <w:spacing w:before="100" w:beforeAutospacing="1" w:after="100" w:afterAutospacing="1"/>
        <w:ind w:left="720" w:hanging="720"/>
        <w:rPr>
          <w:bCs/>
          <w:sz w:val="22"/>
          <w:szCs w:val="22"/>
        </w:rPr>
      </w:pPr>
      <w:r>
        <w:rPr>
          <w:bCs/>
          <w:sz w:val="22"/>
          <w:szCs w:val="22"/>
        </w:rPr>
        <w:tab/>
        <w:t>It was further indicated amongst others that the appointment is subjected to the following terms:</w:t>
      </w:r>
    </w:p>
    <w:p w:rsidR="005F681D" w:rsidRDefault="005F681D" w:rsidP="006F5D2E">
      <w:pPr>
        <w:numPr>
          <w:ilvl w:val="0"/>
          <w:numId w:val="284"/>
        </w:numPr>
        <w:spacing w:before="100" w:beforeAutospacing="1" w:after="100" w:afterAutospacing="1"/>
        <w:rPr>
          <w:bCs/>
          <w:sz w:val="22"/>
          <w:szCs w:val="22"/>
        </w:rPr>
      </w:pPr>
      <w:r>
        <w:rPr>
          <w:bCs/>
          <w:sz w:val="22"/>
          <w:szCs w:val="22"/>
        </w:rPr>
        <w:t>The service provider must submit to the department a detailed proposal explaining the work to be done from the beginning to the end.</w:t>
      </w:r>
    </w:p>
    <w:p w:rsidR="005F681D" w:rsidRDefault="005F681D" w:rsidP="006F5D2E">
      <w:pPr>
        <w:numPr>
          <w:ilvl w:val="0"/>
          <w:numId w:val="284"/>
        </w:numPr>
        <w:spacing w:before="100" w:beforeAutospacing="1" w:after="100" w:afterAutospacing="1"/>
        <w:rPr>
          <w:bCs/>
          <w:sz w:val="22"/>
          <w:szCs w:val="22"/>
        </w:rPr>
      </w:pPr>
      <w:r>
        <w:rPr>
          <w:bCs/>
          <w:sz w:val="22"/>
          <w:szCs w:val="22"/>
        </w:rPr>
        <w:t>Arrangements should be made with the department in circumstances wherein valuation cannot be completed within the estimated timeframe.</w:t>
      </w:r>
    </w:p>
    <w:p w:rsidR="005F681D" w:rsidRDefault="005F681D" w:rsidP="005F681D">
      <w:pPr>
        <w:spacing w:before="100" w:beforeAutospacing="1" w:after="100" w:afterAutospacing="1"/>
        <w:ind w:left="1440"/>
        <w:rPr>
          <w:bCs/>
          <w:sz w:val="22"/>
          <w:szCs w:val="22"/>
        </w:rPr>
      </w:pPr>
    </w:p>
    <w:p w:rsidR="005F681D" w:rsidRDefault="005F681D" w:rsidP="005F681D">
      <w:pPr>
        <w:spacing w:before="100" w:beforeAutospacing="1" w:after="100" w:afterAutospacing="1"/>
        <w:ind w:left="720" w:hanging="720"/>
        <w:rPr>
          <w:bCs/>
          <w:sz w:val="22"/>
          <w:szCs w:val="22"/>
        </w:rPr>
      </w:pPr>
      <w:r>
        <w:rPr>
          <w:bCs/>
          <w:sz w:val="22"/>
          <w:szCs w:val="22"/>
        </w:rPr>
        <w:t>b)</w:t>
      </w:r>
      <w:r>
        <w:rPr>
          <w:bCs/>
          <w:sz w:val="22"/>
          <w:szCs w:val="22"/>
        </w:rPr>
        <w:tab/>
        <w:t>An approved procurement strategy indicated that the estimated cost is R400 000, but may vary due to the difference in property values in different areas.</w:t>
      </w:r>
    </w:p>
    <w:p w:rsidR="005F681D" w:rsidRDefault="005F681D" w:rsidP="005F681D">
      <w:pPr>
        <w:spacing w:before="100" w:beforeAutospacing="1" w:after="100" w:afterAutospacing="1"/>
        <w:ind w:left="720" w:hanging="720"/>
        <w:rPr>
          <w:bCs/>
          <w:sz w:val="22"/>
          <w:szCs w:val="22"/>
        </w:rPr>
      </w:pPr>
      <w:r>
        <w:rPr>
          <w:bCs/>
          <w:sz w:val="22"/>
          <w:szCs w:val="22"/>
        </w:rPr>
        <w:t>c)</w:t>
      </w:r>
      <w:r>
        <w:rPr>
          <w:bCs/>
          <w:sz w:val="22"/>
          <w:szCs w:val="22"/>
        </w:rPr>
        <w:tab/>
        <w:t>PA-01 Approval of procurement strategy approved on 1 December 2009 indicate the following under the terms of appointment:</w:t>
      </w:r>
    </w:p>
    <w:p w:rsidR="005F681D" w:rsidRDefault="005F681D" w:rsidP="005F681D">
      <w:pPr>
        <w:spacing w:before="100" w:beforeAutospacing="1" w:after="100" w:afterAutospacing="1"/>
        <w:ind w:left="720" w:hanging="720"/>
        <w:rPr>
          <w:bCs/>
          <w:sz w:val="22"/>
          <w:szCs w:val="22"/>
        </w:rPr>
      </w:pPr>
      <w:r>
        <w:rPr>
          <w:bCs/>
          <w:sz w:val="22"/>
          <w:szCs w:val="22"/>
        </w:rPr>
        <w:tab/>
        <w:t>(i)</w:t>
      </w:r>
      <w:r>
        <w:rPr>
          <w:bCs/>
          <w:sz w:val="22"/>
          <w:szCs w:val="22"/>
        </w:rPr>
        <w:tab/>
        <w:t>Each consultant will be given an opportunity to bid</w:t>
      </w:r>
    </w:p>
    <w:p w:rsidR="005F681D" w:rsidRDefault="005F681D" w:rsidP="005F681D">
      <w:pPr>
        <w:spacing w:before="100" w:beforeAutospacing="1" w:after="100" w:afterAutospacing="1"/>
        <w:ind w:left="1440" w:hanging="720"/>
        <w:rPr>
          <w:bCs/>
          <w:sz w:val="22"/>
          <w:szCs w:val="22"/>
        </w:rPr>
      </w:pPr>
      <w:r>
        <w:rPr>
          <w:bCs/>
          <w:sz w:val="22"/>
          <w:szCs w:val="22"/>
        </w:rPr>
        <w:t>(ii)</w:t>
      </w:r>
      <w:r>
        <w:rPr>
          <w:bCs/>
          <w:sz w:val="22"/>
          <w:szCs w:val="22"/>
        </w:rPr>
        <w:tab/>
        <w:t>Two companies will be appointed for the project as a lot of urgent properties needs to be valued due to time constraints and the financial year nearing its end.</w:t>
      </w:r>
    </w:p>
    <w:p w:rsidR="005F681D" w:rsidRDefault="005F681D" w:rsidP="006F5D2E">
      <w:pPr>
        <w:numPr>
          <w:ilvl w:val="0"/>
          <w:numId w:val="284"/>
        </w:numPr>
        <w:spacing w:before="100" w:beforeAutospacing="1" w:after="100" w:afterAutospacing="1"/>
        <w:rPr>
          <w:bCs/>
          <w:sz w:val="22"/>
          <w:szCs w:val="22"/>
        </w:rPr>
      </w:pPr>
      <w:r>
        <w:rPr>
          <w:bCs/>
          <w:sz w:val="22"/>
          <w:szCs w:val="22"/>
        </w:rPr>
        <w:t>The following service providers were listed:</w:t>
      </w:r>
    </w:p>
    <w:p w:rsidR="005F681D" w:rsidRDefault="005F681D" w:rsidP="006F5D2E">
      <w:pPr>
        <w:numPr>
          <w:ilvl w:val="0"/>
          <w:numId w:val="285"/>
        </w:numPr>
        <w:spacing w:before="100" w:beforeAutospacing="1" w:after="100" w:afterAutospacing="1"/>
        <w:ind w:hanging="630"/>
        <w:rPr>
          <w:bCs/>
          <w:sz w:val="22"/>
          <w:szCs w:val="22"/>
        </w:rPr>
      </w:pPr>
      <w:r>
        <w:rPr>
          <w:bCs/>
          <w:sz w:val="22"/>
          <w:szCs w:val="22"/>
        </w:rPr>
        <w:t xml:space="preserve">Isigodio consulting services – Ms L Mabuza </w:t>
      </w:r>
    </w:p>
    <w:p w:rsidR="005F681D" w:rsidRDefault="005F681D" w:rsidP="006F5D2E">
      <w:pPr>
        <w:numPr>
          <w:ilvl w:val="0"/>
          <w:numId w:val="285"/>
        </w:numPr>
        <w:spacing w:before="100" w:beforeAutospacing="1" w:after="100" w:afterAutospacing="1"/>
        <w:ind w:hanging="630"/>
        <w:rPr>
          <w:bCs/>
          <w:sz w:val="22"/>
          <w:szCs w:val="22"/>
        </w:rPr>
      </w:pPr>
      <w:r>
        <w:rPr>
          <w:bCs/>
          <w:sz w:val="22"/>
          <w:szCs w:val="22"/>
        </w:rPr>
        <w:t>Udengezi Investments – Zamani Msomi</w:t>
      </w:r>
    </w:p>
    <w:p w:rsidR="005F681D" w:rsidRDefault="005F681D" w:rsidP="006F5D2E">
      <w:pPr>
        <w:numPr>
          <w:ilvl w:val="0"/>
          <w:numId w:val="285"/>
        </w:numPr>
        <w:spacing w:before="100" w:beforeAutospacing="1" w:after="100" w:afterAutospacing="1"/>
        <w:ind w:hanging="630"/>
        <w:rPr>
          <w:bCs/>
          <w:sz w:val="22"/>
          <w:szCs w:val="22"/>
        </w:rPr>
      </w:pPr>
      <w:r>
        <w:rPr>
          <w:bCs/>
          <w:sz w:val="22"/>
          <w:szCs w:val="22"/>
        </w:rPr>
        <w:t>Little Swit Investment 479 (Pty)</w:t>
      </w:r>
    </w:p>
    <w:p w:rsidR="005F681D" w:rsidRDefault="005F681D" w:rsidP="006F5D2E">
      <w:pPr>
        <w:numPr>
          <w:ilvl w:val="0"/>
          <w:numId w:val="285"/>
        </w:numPr>
        <w:spacing w:before="100" w:beforeAutospacing="1" w:after="100" w:afterAutospacing="1"/>
        <w:ind w:hanging="630"/>
        <w:rPr>
          <w:bCs/>
          <w:sz w:val="22"/>
          <w:szCs w:val="22"/>
        </w:rPr>
      </w:pPr>
      <w:r>
        <w:rPr>
          <w:bCs/>
          <w:sz w:val="22"/>
          <w:szCs w:val="22"/>
        </w:rPr>
        <w:t>Tshavhudi Properties – Tsietsi Madonsela</w:t>
      </w:r>
    </w:p>
    <w:p w:rsidR="005F681D" w:rsidRDefault="005F681D" w:rsidP="006F5D2E">
      <w:pPr>
        <w:numPr>
          <w:ilvl w:val="0"/>
          <w:numId w:val="284"/>
        </w:numPr>
        <w:spacing w:before="100" w:beforeAutospacing="1" w:after="100" w:afterAutospacing="1"/>
        <w:rPr>
          <w:bCs/>
          <w:sz w:val="22"/>
          <w:szCs w:val="22"/>
        </w:rPr>
      </w:pPr>
      <w:r>
        <w:rPr>
          <w:bCs/>
          <w:sz w:val="22"/>
          <w:szCs w:val="22"/>
        </w:rPr>
        <w:t>The financial implication will amount to R400 000 but may vary due to the differences in property values in different areas.</w:t>
      </w:r>
    </w:p>
    <w:p w:rsidR="005F681D" w:rsidRDefault="005F681D" w:rsidP="005F681D">
      <w:pPr>
        <w:spacing w:before="100" w:beforeAutospacing="1" w:after="100" w:afterAutospacing="1"/>
        <w:ind w:left="1440" w:hanging="720"/>
        <w:rPr>
          <w:bCs/>
          <w:sz w:val="22"/>
          <w:szCs w:val="22"/>
        </w:rPr>
      </w:pPr>
      <w:r>
        <w:rPr>
          <w:bCs/>
          <w:sz w:val="22"/>
          <w:szCs w:val="22"/>
        </w:rPr>
        <w:t>(v)</w:t>
      </w:r>
      <w:r>
        <w:rPr>
          <w:bCs/>
          <w:sz w:val="22"/>
          <w:szCs w:val="22"/>
        </w:rPr>
        <w:tab/>
        <w:t>The PA12 approval by the sub bid adjudication committee on 10 December 2010 to indicate the approval of the appointment of the professional valuers subject to the list of companies being expanded to eight to be used on the nominated procedure.</w:t>
      </w:r>
    </w:p>
    <w:p w:rsidR="005F681D" w:rsidRDefault="005F681D" w:rsidP="005F681D">
      <w:pPr>
        <w:spacing w:before="100" w:beforeAutospacing="1" w:after="100" w:afterAutospacing="1"/>
        <w:ind w:left="720" w:hanging="720"/>
        <w:rPr>
          <w:bCs/>
          <w:sz w:val="22"/>
          <w:szCs w:val="22"/>
        </w:rPr>
      </w:pPr>
      <w:r>
        <w:rPr>
          <w:bCs/>
          <w:sz w:val="22"/>
          <w:szCs w:val="22"/>
        </w:rPr>
        <w:t>d)</w:t>
      </w:r>
      <w:r>
        <w:rPr>
          <w:bCs/>
          <w:sz w:val="22"/>
          <w:szCs w:val="22"/>
        </w:rPr>
        <w:tab/>
        <w:t>An internal memo pertaining to the conclusion of the 2009/10 performance management cycle for SMS members signed by the acting director general on 28 February 2012. This memo was attached to the motivation to extend the appointment of Umkhaya Investments CC for the valuation of state-owned properties for a period of twelve months. The memo states amongst others:</w:t>
      </w:r>
    </w:p>
    <w:p w:rsidR="005F681D" w:rsidRPr="002A7F4C" w:rsidRDefault="005F681D" w:rsidP="005F681D">
      <w:pPr>
        <w:spacing w:before="100" w:beforeAutospacing="1" w:after="100" w:afterAutospacing="1"/>
        <w:ind w:left="720" w:hanging="720"/>
        <w:rPr>
          <w:bCs/>
          <w:i/>
          <w:sz w:val="22"/>
          <w:szCs w:val="22"/>
        </w:rPr>
      </w:pPr>
      <w:r>
        <w:rPr>
          <w:bCs/>
          <w:sz w:val="22"/>
          <w:szCs w:val="22"/>
        </w:rPr>
        <w:tab/>
      </w:r>
      <w:r w:rsidRPr="002A7F4C">
        <w:rPr>
          <w:bCs/>
          <w:i/>
          <w:sz w:val="22"/>
          <w:szCs w:val="22"/>
        </w:rPr>
        <w:t>“During the meeting of the Moderation Committee convened to moderate the Annual Appraisal results of all SMS members (excluding the Deputy Directors General) to conclude the 2009/10 Performance Management Cycle for SMS members a decision was taken to advice the Minister not to award Performance bonuses for the 2009-2010 Performance Management Cycle to SMS members.</w:t>
      </w:r>
    </w:p>
    <w:p w:rsidR="005F681D" w:rsidRDefault="005F681D" w:rsidP="005F681D">
      <w:pPr>
        <w:spacing w:before="100" w:beforeAutospacing="1" w:after="100" w:afterAutospacing="1"/>
        <w:ind w:left="720" w:hanging="720"/>
        <w:rPr>
          <w:bCs/>
          <w:sz w:val="22"/>
          <w:szCs w:val="22"/>
        </w:rPr>
      </w:pPr>
      <w:r w:rsidRPr="002A7F4C">
        <w:rPr>
          <w:bCs/>
          <w:i/>
          <w:sz w:val="22"/>
          <w:szCs w:val="22"/>
        </w:rPr>
        <w:tab/>
        <w:t>This decision was based on the fact that the Department once again received a qualified Audit report from the Auditor General and it was deemed appropriate that SMS members as a collective should accept shared responsibility for the state of affairs in the Department”</w:t>
      </w:r>
    </w:p>
    <w:p w:rsidR="005F681D" w:rsidRDefault="005F681D" w:rsidP="005F681D">
      <w:pPr>
        <w:spacing w:before="100" w:beforeAutospacing="1" w:after="100" w:afterAutospacing="1"/>
        <w:ind w:left="720" w:hanging="720"/>
        <w:rPr>
          <w:bCs/>
          <w:sz w:val="22"/>
          <w:szCs w:val="22"/>
        </w:rPr>
      </w:pPr>
      <w:r>
        <w:rPr>
          <w:bCs/>
          <w:sz w:val="22"/>
          <w:szCs w:val="22"/>
        </w:rPr>
        <w:t>e)</w:t>
      </w:r>
      <w:r>
        <w:rPr>
          <w:bCs/>
          <w:sz w:val="22"/>
          <w:szCs w:val="22"/>
        </w:rPr>
        <w:tab/>
        <w:t>A request for the regional bid adjudication committee to approve the extension for the appointment of consultants (Umkhaya Investment CC) for the valuation of state-owned properties for a period of twelve months. As part of the motivation for the extension of the contract of the professional valuers the following were noted:</w:t>
      </w:r>
    </w:p>
    <w:p w:rsidR="005F681D" w:rsidRDefault="005F681D" w:rsidP="005F681D">
      <w:pPr>
        <w:spacing w:before="100" w:beforeAutospacing="1" w:after="100" w:afterAutospacing="1"/>
        <w:ind w:left="1440" w:hanging="720"/>
        <w:rPr>
          <w:bCs/>
          <w:sz w:val="22"/>
          <w:szCs w:val="22"/>
        </w:rPr>
      </w:pPr>
      <w:r>
        <w:rPr>
          <w:bCs/>
          <w:sz w:val="22"/>
          <w:szCs w:val="22"/>
        </w:rPr>
        <w:t>(i)</w:t>
      </w:r>
      <w:r>
        <w:rPr>
          <w:bCs/>
          <w:sz w:val="22"/>
          <w:szCs w:val="22"/>
        </w:rPr>
        <w:tab/>
        <w:t xml:space="preserve">It is with great concern that it was noted that as indicated below the motivation for the extension amongst others were that SMS members did not receive performance bonuses due to qualified audit reports. To ensure clean audit reports for a next year’s audit report can never be a reason for the non adherence to tender requirements nor can the fact that SMS members did not receive performance bonuses be. </w:t>
      </w:r>
    </w:p>
    <w:p w:rsidR="005F681D" w:rsidRDefault="005F681D" w:rsidP="005F681D">
      <w:pPr>
        <w:spacing w:before="100" w:beforeAutospacing="1" w:after="100" w:afterAutospacing="1"/>
        <w:ind w:left="1440" w:hanging="720"/>
        <w:rPr>
          <w:bCs/>
          <w:sz w:val="22"/>
          <w:szCs w:val="22"/>
        </w:rPr>
      </w:pPr>
      <w:r>
        <w:rPr>
          <w:bCs/>
          <w:sz w:val="22"/>
          <w:szCs w:val="22"/>
        </w:rPr>
        <w:tab/>
      </w:r>
      <w:r w:rsidRPr="00F72A8D">
        <w:rPr>
          <w:bCs/>
          <w:i/>
          <w:sz w:val="22"/>
          <w:szCs w:val="22"/>
        </w:rPr>
        <w:t>“2.1</w:t>
      </w:r>
      <w:r w:rsidRPr="00F72A8D">
        <w:rPr>
          <w:bCs/>
          <w:i/>
          <w:sz w:val="22"/>
          <w:szCs w:val="22"/>
        </w:rPr>
        <w:tab/>
        <w:t>For some time now the Department of Public Works has received qualified Audit Reports from the Auditor-General, in particular with regards to the Asset Register, and as a result, SMS members did not receive performance bonuses.”</w:t>
      </w:r>
      <w:r>
        <w:rPr>
          <w:bCs/>
          <w:sz w:val="22"/>
          <w:szCs w:val="22"/>
        </w:rPr>
        <w:tab/>
      </w:r>
    </w:p>
    <w:p w:rsidR="005F681D" w:rsidRDefault="005F681D" w:rsidP="005F681D">
      <w:pPr>
        <w:spacing w:before="100" w:beforeAutospacing="1" w:after="100" w:afterAutospacing="1"/>
        <w:ind w:left="1440" w:hanging="720"/>
        <w:rPr>
          <w:bCs/>
          <w:sz w:val="22"/>
          <w:szCs w:val="22"/>
        </w:rPr>
      </w:pPr>
      <w:r>
        <w:rPr>
          <w:bCs/>
          <w:sz w:val="22"/>
          <w:szCs w:val="22"/>
        </w:rPr>
        <w:t>(ii)</w:t>
      </w:r>
      <w:r>
        <w:rPr>
          <w:bCs/>
          <w:sz w:val="22"/>
          <w:szCs w:val="22"/>
        </w:rPr>
        <w:tab/>
        <w:t xml:space="preserve">As indicated below an extension was requested since the rand value of the service rendered by the service provider has been exceeded. </w:t>
      </w:r>
    </w:p>
    <w:p w:rsidR="005F681D" w:rsidRDefault="005F681D" w:rsidP="005F681D">
      <w:pPr>
        <w:spacing w:before="100" w:beforeAutospacing="1" w:after="100" w:afterAutospacing="1"/>
        <w:ind w:left="1440"/>
        <w:rPr>
          <w:bCs/>
          <w:sz w:val="22"/>
          <w:szCs w:val="22"/>
        </w:rPr>
      </w:pPr>
      <w:r>
        <w:rPr>
          <w:bCs/>
          <w:sz w:val="22"/>
          <w:szCs w:val="22"/>
        </w:rPr>
        <w:t>“</w:t>
      </w:r>
      <w:r w:rsidRPr="00E33D7E">
        <w:rPr>
          <w:bCs/>
          <w:i/>
          <w:sz w:val="22"/>
          <w:szCs w:val="22"/>
        </w:rPr>
        <w:t>3.5</w:t>
      </w:r>
      <w:r>
        <w:rPr>
          <w:bCs/>
          <w:i/>
          <w:sz w:val="22"/>
          <w:szCs w:val="22"/>
        </w:rPr>
        <w:tab/>
        <w:t>Since the rand value of the services rendered by the Service Provider to the department has now exceeded the tendered amount in terms of the approval granted, the Service Provider is unable to render further services to the Department until approval is granted by the Regional Bid Adjudication Committee to extend the contract for a further period”</w:t>
      </w:r>
    </w:p>
    <w:p w:rsidR="005F681D" w:rsidRDefault="005F681D" w:rsidP="005F681D">
      <w:pPr>
        <w:spacing w:before="100" w:beforeAutospacing="1" w:after="100" w:afterAutospacing="1"/>
        <w:ind w:left="1440" w:hanging="720"/>
        <w:rPr>
          <w:bCs/>
          <w:sz w:val="22"/>
          <w:szCs w:val="22"/>
        </w:rPr>
      </w:pPr>
      <w:r>
        <w:rPr>
          <w:bCs/>
          <w:sz w:val="22"/>
          <w:szCs w:val="22"/>
        </w:rPr>
        <w:t>(iii)</w:t>
      </w:r>
      <w:r>
        <w:rPr>
          <w:bCs/>
          <w:sz w:val="22"/>
          <w:szCs w:val="22"/>
        </w:rPr>
        <w:tab/>
        <w:t>It was indicated in paragraph 3.6 that the service provider will be compensated on the basis of payment for approved valuation reports. It was stipulated that the service provider will be required to submit a minimum of 20 approved valuation reports per month with a ceiling of 100 approved valuation reports per month over the 12-month period. The service provider will be paid variable rates per the approved valuation report in accordance with the type of property being valued as per the fee structure indicated below, which excludes VAT;</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67"/>
        <w:gridCol w:w="2853"/>
        <w:gridCol w:w="2661"/>
      </w:tblGrid>
      <w:tr w:rsidR="005F681D" w:rsidRPr="00597628" w:rsidTr="00333EE3">
        <w:trPr>
          <w:trHeight w:val="255"/>
        </w:trPr>
        <w:tc>
          <w:tcPr>
            <w:tcW w:w="2367" w:type="dxa"/>
            <w:vMerge w:val="restart"/>
            <w:shd w:val="clear" w:color="auto" w:fill="D9D9D9" w:themeFill="background1" w:themeFillShade="D9"/>
          </w:tcPr>
          <w:p w:rsidR="005F681D" w:rsidRPr="00597628" w:rsidRDefault="005F681D" w:rsidP="00333EE3">
            <w:pPr>
              <w:spacing w:before="100" w:beforeAutospacing="1" w:after="100" w:afterAutospacing="1"/>
              <w:jc w:val="both"/>
              <w:rPr>
                <w:b/>
                <w:bCs/>
                <w:sz w:val="18"/>
                <w:szCs w:val="18"/>
              </w:rPr>
            </w:pPr>
            <w:r w:rsidRPr="00597628">
              <w:rPr>
                <w:b/>
                <w:bCs/>
                <w:sz w:val="18"/>
                <w:szCs w:val="18"/>
              </w:rPr>
              <w:t xml:space="preserve">Classification </w:t>
            </w:r>
          </w:p>
        </w:tc>
        <w:tc>
          <w:tcPr>
            <w:tcW w:w="2853" w:type="dxa"/>
            <w:vMerge w:val="restart"/>
            <w:shd w:val="clear" w:color="auto" w:fill="D9D9D9" w:themeFill="background1" w:themeFillShade="D9"/>
          </w:tcPr>
          <w:p w:rsidR="005F681D" w:rsidRPr="00597628" w:rsidRDefault="005F681D" w:rsidP="00333EE3">
            <w:pPr>
              <w:spacing w:before="100" w:beforeAutospacing="1" w:after="100" w:afterAutospacing="1"/>
              <w:rPr>
                <w:b/>
                <w:bCs/>
                <w:sz w:val="18"/>
                <w:szCs w:val="18"/>
              </w:rPr>
            </w:pPr>
            <w:r w:rsidRPr="00597628">
              <w:rPr>
                <w:b/>
                <w:bCs/>
                <w:sz w:val="18"/>
                <w:szCs w:val="18"/>
              </w:rPr>
              <w:t xml:space="preserve">Type </w:t>
            </w:r>
          </w:p>
        </w:tc>
        <w:tc>
          <w:tcPr>
            <w:tcW w:w="2661" w:type="dxa"/>
            <w:shd w:val="clear" w:color="auto" w:fill="D9D9D9" w:themeFill="background1" w:themeFillShade="D9"/>
          </w:tcPr>
          <w:p w:rsidR="005F681D" w:rsidRPr="00597628" w:rsidRDefault="005F681D" w:rsidP="00333EE3">
            <w:pPr>
              <w:spacing w:before="100" w:beforeAutospacing="1" w:after="100" w:afterAutospacing="1"/>
              <w:rPr>
                <w:b/>
                <w:bCs/>
                <w:sz w:val="18"/>
                <w:szCs w:val="18"/>
              </w:rPr>
            </w:pPr>
            <w:r w:rsidRPr="00597628">
              <w:rPr>
                <w:b/>
                <w:bCs/>
                <w:sz w:val="18"/>
                <w:szCs w:val="18"/>
              </w:rPr>
              <w:t>Fee per approved valuation report</w:t>
            </w:r>
          </w:p>
        </w:tc>
      </w:tr>
      <w:tr w:rsidR="005F681D" w:rsidRPr="00597628" w:rsidTr="00333EE3">
        <w:trPr>
          <w:trHeight w:val="255"/>
        </w:trPr>
        <w:tc>
          <w:tcPr>
            <w:tcW w:w="2367" w:type="dxa"/>
            <w:vMerge/>
          </w:tcPr>
          <w:p w:rsidR="005F681D" w:rsidRPr="00597628" w:rsidRDefault="005F681D" w:rsidP="00333EE3">
            <w:pPr>
              <w:spacing w:before="100" w:beforeAutospacing="1" w:after="100" w:afterAutospacing="1"/>
              <w:rPr>
                <w:bCs/>
                <w:sz w:val="18"/>
                <w:szCs w:val="18"/>
              </w:rPr>
            </w:pPr>
          </w:p>
        </w:tc>
        <w:tc>
          <w:tcPr>
            <w:tcW w:w="2853" w:type="dxa"/>
            <w:vMerge/>
          </w:tcPr>
          <w:p w:rsidR="005F681D" w:rsidRPr="00597628" w:rsidRDefault="005F681D" w:rsidP="00333EE3">
            <w:pPr>
              <w:spacing w:before="100" w:beforeAutospacing="1" w:after="100" w:afterAutospacing="1"/>
              <w:rPr>
                <w:b/>
                <w:bCs/>
                <w:sz w:val="18"/>
                <w:szCs w:val="18"/>
              </w:rPr>
            </w:pPr>
          </w:p>
        </w:tc>
        <w:tc>
          <w:tcPr>
            <w:tcW w:w="2661" w:type="dxa"/>
            <w:shd w:val="clear" w:color="auto" w:fill="D9D9D9" w:themeFill="background1" w:themeFillShade="D9"/>
          </w:tcPr>
          <w:p w:rsidR="005F681D" w:rsidRPr="00597628" w:rsidRDefault="005F681D" w:rsidP="00333EE3">
            <w:pPr>
              <w:spacing w:before="100" w:beforeAutospacing="1" w:after="100" w:afterAutospacing="1"/>
              <w:jc w:val="right"/>
              <w:rPr>
                <w:b/>
                <w:bCs/>
                <w:sz w:val="18"/>
                <w:szCs w:val="18"/>
              </w:rPr>
            </w:pPr>
            <w:r w:rsidRPr="00597628">
              <w:rPr>
                <w:b/>
                <w:bCs/>
                <w:sz w:val="18"/>
                <w:szCs w:val="18"/>
              </w:rPr>
              <w:t>R</w:t>
            </w:r>
          </w:p>
        </w:tc>
      </w:tr>
      <w:tr w:rsidR="005F681D" w:rsidRPr="00597628" w:rsidTr="00333EE3">
        <w:tc>
          <w:tcPr>
            <w:tcW w:w="2367" w:type="dxa"/>
            <w:vMerge w:val="restart"/>
          </w:tcPr>
          <w:p w:rsidR="005F681D" w:rsidRPr="00597628" w:rsidRDefault="005F681D" w:rsidP="00333EE3">
            <w:pPr>
              <w:spacing w:before="100" w:beforeAutospacing="1" w:after="100" w:afterAutospacing="1"/>
              <w:rPr>
                <w:bCs/>
                <w:sz w:val="18"/>
                <w:szCs w:val="18"/>
              </w:rPr>
            </w:pPr>
            <w:r w:rsidRPr="00597628">
              <w:rPr>
                <w:bCs/>
                <w:sz w:val="18"/>
                <w:szCs w:val="18"/>
              </w:rPr>
              <w:t>Residential</w:t>
            </w:r>
          </w:p>
        </w:tc>
        <w:tc>
          <w:tcPr>
            <w:tcW w:w="2853" w:type="dxa"/>
          </w:tcPr>
          <w:p w:rsidR="005F681D" w:rsidRPr="00597628" w:rsidRDefault="005F681D" w:rsidP="00333EE3">
            <w:pPr>
              <w:spacing w:before="100" w:beforeAutospacing="1" w:after="100" w:afterAutospacing="1"/>
              <w:rPr>
                <w:bCs/>
                <w:sz w:val="18"/>
                <w:szCs w:val="18"/>
              </w:rPr>
            </w:pPr>
            <w:r w:rsidRPr="00597628">
              <w:rPr>
                <w:bCs/>
                <w:sz w:val="18"/>
                <w:szCs w:val="18"/>
              </w:rPr>
              <w:t>Houses</w:t>
            </w:r>
          </w:p>
        </w:tc>
        <w:tc>
          <w:tcPr>
            <w:tcW w:w="2661" w:type="dxa"/>
          </w:tcPr>
          <w:p w:rsidR="005F681D" w:rsidRPr="00597628" w:rsidRDefault="005F681D" w:rsidP="00333EE3">
            <w:pPr>
              <w:spacing w:before="100" w:beforeAutospacing="1" w:after="100" w:afterAutospacing="1"/>
              <w:jc w:val="right"/>
              <w:rPr>
                <w:bCs/>
                <w:sz w:val="18"/>
                <w:szCs w:val="18"/>
              </w:rPr>
            </w:pPr>
            <w:r w:rsidRPr="00597628">
              <w:rPr>
                <w:bCs/>
                <w:sz w:val="18"/>
                <w:szCs w:val="18"/>
              </w:rPr>
              <w:t>4 235</w:t>
            </w:r>
          </w:p>
        </w:tc>
      </w:tr>
      <w:tr w:rsidR="005F681D" w:rsidRPr="00597628" w:rsidTr="00333EE3">
        <w:tc>
          <w:tcPr>
            <w:tcW w:w="2367" w:type="dxa"/>
            <w:vMerge/>
          </w:tcPr>
          <w:p w:rsidR="005F681D" w:rsidRPr="00597628" w:rsidRDefault="005F681D" w:rsidP="00333EE3">
            <w:pPr>
              <w:spacing w:before="100" w:beforeAutospacing="1" w:after="100" w:afterAutospacing="1"/>
              <w:rPr>
                <w:bCs/>
                <w:sz w:val="18"/>
                <w:szCs w:val="18"/>
              </w:rPr>
            </w:pPr>
          </w:p>
        </w:tc>
        <w:tc>
          <w:tcPr>
            <w:tcW w:w="2853" w:type="dxa"/>
          </w:tcPr>
          <w:p w:rsidR="005F681D" w:rsidRPr="00597628" w:rsidRDefault="005F681D" w:rsidP="00333EE3">
            <w:pPr>
              <w:spacing w:before="100" w:beforeAutospacing="1" w:after="100" w:afterAutospacing="1"/>
              <w:rPr>
                <w:bCs/>
                <w:sz w:val="18"/>
                <w:szCs w:val="18"/>
              </w:rPr>
            </w:pPr>
            <w:r w:rsidRPr="00597628">
              <w:rPr>
                <w:bCs/>
                <w:sz w:val="18"/>
                <w:szCs w:val="18"/>
              </w:rPr>
              <w:t>Single quarters</w:t>
            </w:r>
          </w:p>
        </w:tc>
        <w:tc>
          <w:tcPr>
            <w:tcW w:w="2661" w:type="dxa"/>
          </w:tcPr>
          <w:p w:rsidR="005F681D" w:rsidRPr="00597628" w:rsidRDefault="005F681D" w:rsidP="00333EE3">
            <w:pPr>
              <w:spacing w:before="100" w:beforeAutospacing="1" w:after="100" w:afterAutospacing="1"/>
              <w:jc w:val="right"/>
              <w:rPr>
                <w:bCs/>
                <w:sz w:val="18"/>
                <w:szCs w:val="18"/>
              </w:rPr>
            </w:pPr>
            <w:r w:rsidRPr="00597628">
              <w:rPr>
                <w:bCs/>
                <w:sz w:val="18"/>
                <w:szCs w:val="18"/>
              </w:rPr>
              <w:t>3 630</w:t>
            </w:r>
          </w:p>
        </w:tc>
      </w:tr>
      <w:tr w:rsidR="005F681D" w:rsidRPr="00597628" w:rsidTr="00333EE3">
        <w:tc>
          <w:tcPr>
            <w:tcW w:w="2367" w:type="dxa"/>
            <w:vMerge w:val="restart"/>
          </w:tcPr>
          <w:p w:rsidR="005F681D" w:rsidRPr="00597628" w:rsidRDefault="005F681D" w:rsidP="00333EE3">
            <w:pPr>
              <w:spacing w:before="100" w:beforeAutospacing="1" w:after="100" w:afterAutospacing="1"/>
              <w:rPr>
                <w:bCs/>
                <w:sz w:val="18"/>
                <w:szCs w:val="18"/>
              </w:rPr>
            </w:pPr>
            <w:r w:rsidRPr="00597628">
              <w:rPr>
                <w:bCs/>
                <w:sz w:val="18"/>
                <w:szCs w:val="18"/>
              </w:rPr>
              <w:t>Commercial</w:t>
            </w:r>
          </w:p>
        </w:tc>
        <w:tc>
          <w:tcPr>
            <w:tcW w:w="2853" w:type="dxa"/>
          </w:tcPr>
          <w:p w:rsidR="005F681D" w:rsidRPr="00597628" w:rsidRDefault="005F681D" w:rsidP="00333EE3">
            <w:pPr>
              <w:spacing w:before="100" w:beforeAutospacing="1" w:after="100" w:afterAutospacing="1"/>
              <w:rPr>
                <w:bCs/>
                <w:sz w:val="18"/>
                <w:szCs w:val="18"/>
              </w:rPr>
            </w:pPr>
            <w:r w:rsidRPr="00597628">
              <w:rPr>
                <w:bCs/>
                <w:sz w:val="18"/>
                <w:szCs w:val="18"/>
              </w:rPr>
              <w:t>Offices</w:t>
            </w:r>
          </w:p>
        </w:tc>
        <w:tc>
          <w:tcPr>
            <w:tcW w:w="2661" w:type="dxa"/>
          </w:tcPr>
          <w:p w:rsidR="005F681D" w:rsidRPr="00597628" w:rsidRDefault="005F681D" w:rsidP="00333EE3">
            <w:pPr>
              <w:spacing w:before="100" w:beforeAutospacing="1" w:after="100" w:afterAutospacing="1"/>
              <w:jc w:val="right"/>
              <w:rPr>
                <w:bCs/>
                <w:sz w:val="18"/>
                <w:szCs w:val="18"/>
              </w:rPr>
            </w:pPr>
            <w:r w:rsidRPr="00597628">
              <w:rPr>
                <w:bCs/>
                <w:sz w:val="18"/>
                <w:szCs w:val="18"/>
              </w:rPr>
              <w:t>3 630</w:t>
            </w:r>
          </w:p>
        </w:tc>
      </w:tr>
      <w:tr w:rsidR="005F681D" w:rsidRPr="00597628" w:rsidTr="00333EE3">
        <w:tc>
          <w:tcPr>
            <w:tcW w:w="2367" w:type="dxa"/>
            <w:vMerge/>
          </w:tcPr>
          <w:p w:rsidR="005F681D" w:rsidRPr="00597628" w:rsidRDefault="005F681D" w:rsidP="00333EE3">
            <w:pPr>
              <w:spacing w:before="100" w:beforeAutospacing="1" w:after="100" w:afterAutospacing="1"/>
              <w:rPr>
                <w:bCs/>
                <w:sz w:val="18"/>
                <w:szCs w:val="18"/>
              </w:rPr>
            </w:pPr>
          </w:p>
        </w:tc>
        <w:tc>
          <w:tcPr>
            <w:tcW w:w="2853" w:type="dxa"/>
          </w:tcPr>
          <w:p w:rsidR="005F681D" w:rsidRPr="00597628" w:rsidRDefault="005F681D" w:rsidP="00333EE3">
            <w:pPr>
              <w:spacing w:before="100" w:beforeAutospacing="1" w:after="100" w:afterAutospacing="1"/>
              <w:rPr>
                <w:bCs/>
                <w:sz w:val="18"/>
                <w:szCs w:val="18"/>
              </w:rPr>
            </w:pPr>
            <w:r w:rsidRPr="00597628">
              <w:rPr>
                <w:bCs/>
                <w:sz w:val="18"/>
                <w:szCs w:val="18"/>
              </w:rPr>
              <w:t>Stores</w:t>
            </w:r>
          </w:p>
        </w:tc>
        <w:tc>
          <w:tcPr>
            <w:tcW w:w="2661" w:type="dxa"/>
          </w:tcPr>
          <w:p w:rsidR="005F681D" w:rsidRPr="00597628" w:rsidRDefault="005F681D" w:rsidP="00333EE3">
            <w:pPr>
              <w:spacing w:before="100" w:beforeAutospacing="1" w:after="100" w:afterAutospacing="1"/>
              <w:jc w:val="right"/>
              <w:rPr>
                <w:bCs/>
                <w:sz w:val="18"/>
                <w:szCs w:val="18"/>
              </w:rPr>
            </w:pPr>
            <w:r w:rsidRPr="00597628">
              <w:rPr>
                <w:bCs/>
                <w:sz w:val="18"/>
                <w:szCs w:val="18"/>
              </w:rPr>
              <w:t>1 815</w:t>
            </w:r>
          </w:p>
        </w:tc>
      </w:tr>
      <w:tr w:rsidR="005F681D" w:rsidRPr="00597628" w:rsidTr="00333EE3">
        <w:tc>
          <w:tcPr>
            <w:tcW w:w="2367" w:type="dxa"/>
            <w:vMerge/>
          </w:tcPr>
          <w:p w:rsidR="005F681D" w:rsidRPr="00597628" w:rsidRDefault="005F681D" w:rsidP="00333EE3">
            <w:pPr>
              <w:spacing w:before="100" w:beforeAutospacing="1" w:after="100" w:afterAutospacing="1"/>
              <w:rPr>
                <w:bCs/>
                <w:sz w:val="18"/>
                <w:szCs w:val="18"/>
              </w:rPr>
            </w:pPr>
          </w:p>
        </w:tc>
        <w:tc>
          <w:tcPr>
            <w:tcW w:w="2853" w:type="dxa"/>
          </w:tcPr>
          <w:p w:rsidR="005F681D" w:rsidRPr="00597628" w:rsidRDefault="005F681D" w:rsidP="00333EE3">
            <w:pPr>
              <w:spacing w:before="100" w:beforeAutospacing="1" w:after="100" w:afterAutospacing="1"/>
              <w:rPr>
                <w:bCs/>
                <w:sz w:val="18"/>
                <w:szCs w:val="18"/>
              </w:rPr>
            </w:pPr>
            <w:r w:rsidRPr="00597628">
              <w:rPr>
                <w:bCs/>
                <w:sz w:val="18"/>
                <w:szCs w:val="18"/>
              </w:rPr>
              <w:t>Miscellaneous</w:t>
            </w:r>
          </w:p>
        </w:tc>
        <w:tc>
          <w:tcPr>
            <w:tcW w:w="2661" w:type="dxa"/>
          </w:tcPr>
          <w:p w:rsidR="005F681D" w:rsidRPr="00597628" w:rsidRDefault="005F681D" w:rsidP="00333EE3">
            <w:pPr>
              <w:spacing w:before="100" w:beforeAutospacing="1" w:after="100" w:afterAutospacing="1"/>
              <w:jc w:val="right"/>
              <w:rPr>
                <w:bCs/>
                <w:sz w:val="18"/>
                <w:szCs w:val="18"/>
              </w:rPr>
            </w:pPr>
            <w:r w:rsidRPr="00597628">
              <w:rPr>
                <w:bCs/>
                <w:sz w:val="18"/>
                <w:szCs w:val="18"/>
              </w:rPr>
              <w:t>3 025</w:t>
            </w:r>
          </w:p>
        </w:tc>
      </w:tr>
      <w:tr w:rsidR="005F681D" w:rsidRPr="00597628" w:rsidTr="00333EE3">
        <w:tc>
          <w:tcPr>
            <w:tcW w:w="2367" w:type="dxa"/>
            <w:vMerge/>
          </w:tcPr>
          <w:p w:rsidR="005F681D" w:rsidRPr="00597628" w:rsidRDefault="005F681D" w:rsidP="00333EE3">
            <w:pPr>
              <w:spacing w:before="100" w:beforeAutospacing="1" w:after="100" w:afterAutospacing="1"/>
              <w:rPr>
                <w:bCs/>
                <w:sz w:val="18"/>
                <w:szCs w:val="18"/>
              </w:rPr>
            </w:pPr>
          </w:p>
        </w:tc>
        <w:tc>
          <w:tcPr>
            <w:tcW w:w="2853" w:type="dxa"/>
          </w:tcPr>
          <w:p w:rsidR="005F681D" w:rsidRPr="00597628" w:rsidRDefault="005F681D" w:rsidP="00333EE3">
            <w:pPr>
              <w:spacing w:before="100" w:beforeAutospacing="1" w:after="100" w:afterAutospacing="1"/>
              <w:rPr>
                <w:bCs/>
                <w:sz w:val="18"/>
                <w:szCs w:val="18"/>
              </w:rPr>
            </w:pPr>
            <w:r w:rsidRPr="00597628">
              <w:rPr>
                <w:bCs/>
                <w:sz w:val="18"/>
                <w:szCs w:val="18"/>
              </w:rPr>
              <w:t>Parking</w:t>
            </w:r>
          </w:p>
        </w:tc>
        <w:tc>
          <w:tcPr>
            <w:tcW w:w="2661" w:type="dxa"/>
          </w:tcPr>
          <w:p w:rsidR="005F681D" w:rsidRPr="00597628" w:rsidRDefault="005F681D" w:rsidP="00333EE3">
            <w:pPr>
              <w:spacing w:before="100" w:beforeAutospacing="1" w:after="100" w:afterAutospacing="1"/>
              <w:jc w:val="right"/>
              <w:rPr>
                <w:bCs/>
                <w:sz w:val="18"/>
                <w:szCs w:val="18"/>
              </w:rPr>
            </w:pPr>
            <w:r w:rsidRPr="00597628">
              <w:rPr>
                <w:bCs/>
                <w:sz w:val="18"/>
                <w:szCs w:val="18"/>
              </w:rPr>
              <w:t>1 815</w:t>
            </w:r>
          </w:p>
        </w:tc>
      </w:tr>
      <w:tr w:rsidR="005F681D" w:rsidRPr="00597628" w:rsidTr="00333EE3">
        <w:tc>
          <w:tcPr>
            <w:tcW w:w="2367" w:type="dxa"/>
          </w:tcPr>
          <w:p w:rsidR="005F681D" w:rsidRPr="00597628" w:rsidRDefault="005F681D" w:rsidP="00333EE3">
            <w:pPr>
              <w:spacing w:before="100" w:beforeAutospacing="1" w:after="100" w:afterAutospacing="1"/>
              <w:rPr>
                <w:bCs/>
                <w:sz w:val="18"/>
                <w:szCs w:val="18"/>
              </w:rPr>
            </w:pPr>
            <w:r w:rsidRPr="00597628">
              <w:rPr>
                <w:bCs/>
                <w:sz w:val="18"/>
                <w:szCs w:val="18"/>
              </w:rPr>
              <w:t>Parking</w:t>
            </w:r>
          </w:p>
        </w:tc>
        <w:tc>
          <w:tcPr>
            <w:tcW w:w="2853" w:type="dxa"/>
          </w:tcPr>
          <w:p w:rsidR="005F681D" w:rsidRPr="00597628" w:rsidRDefault="005F681D" w:rsidP="00333EE3">
            <w:pPr>
              <w:spacing w:before="100" w:beforeAutospacing="1" w:after="100" w:afterAutospacing="1"/>
              <w:rPr>
                <w:bCs/>
                <w:sz w:val="18"/>
                <w:szCs w:val="18"/>
              </w:rPr>
            </w:pPr>
            <w:r w:rsidRPr="00597628">
              <w:rPr>
                <w:bCs/>
                <w:sz w:val="18"/>
                <w:szCs w:val="18"/>
              </w:rPr>
              <w:t>Vacant Land</w:t>
            </w:r>
          </w:p>
        </w:tc>
        <w:tc>
          <w:tcPr>
            <w:tcW w:w="2661" w:type="dxa"/>
          </w:tcPr>
          <w:p w:rsidR="005F681D" w:rsidRPr="00597628" w:rsidRDefault="005F681D" w:rsidP="00333EE3">
            <w:pPr>
              <w:spacing w:before="100" w:beforeAutospacing="1" w:after="100" w:afterAutospacing="1"/>
              <w:jc w:val="right"/>
              <w:rPr>
                <w:bCs/>
                <w:sz w:val="18"/>
                <w:szCs w:val="18"/>
              </w:rPr>
            </w:pPr>
            <w:r w:rsidRPr="00597628">
              <w:rPr>
                <w:bCs/>
                <w:sz w:val="18"/>
                <w:szCs w:val="18"/>
              </w:rPr>
              <w:t>2 420</w:t>
            </w:r>
          </w:p>
        </w:tc>
      </w:tr>
    </w:tbl>
    <w:p w:rsidR="005F681D" w:rsidRDefault="005F681D" w:rsidP="005F681D">
      <w:pPr>
        <w:spacing w:before="100" w:beforeAutospacing="1" w:after="100" w:afterAutospacing="1"/>
        <w:ind w:firstLine="720"/>
        <w:rPr>
          <w:bCs/>
          <w:sz w:val="22"/>
          <w:szCs w:val="22"/>
        </w:rPr>
      </w:pPr>
    </w:p>
    <w:p w:rsidR="005F681D" w:rsidRPr="00CF5004" w:rsidRDefault="005F681D" w:rsidP="005F681D">
      <w:pPr>
        <w:spacing w:before="100" w:beforeAutospacing="1" w:after="100" w:afterAutospacing="1"/>
        <w:ind w:left="1440" w:hanging="720"/>
        <w:rPr>
          <w:bCs/>
          <w:sz w:val="22"/>
          <w:szCs w:val="22"/>
        </w:rPr>
      </w:pPr>
      <w:r>
        <w:rPr>
          <w:bCs/>
          <w:sz w:val="22"/>
          <w:szCs w:val="22"/>
        </w:rPr>
        <w:t>(iv)</w:t>
      </w:r>
      <w:r>
        <w:rPr>
          <w:bCs/>
          <w:sz w:val="22"/>
          <w:szCs w:val="22"/>
        </w:rPr>
        <w:tab/>
        <w:t xml:space="preserve">The request was also approved by Mr. Ndivhoni Mathivha, the acting assistant director on 9 June 2011. </w:t>
      </w:r>
    </w:p>
    <w:p w:rsidR="005F681D" w:rsidRDefault="005F681D" w:rsidP="005F681D">
      <w:pPr>
        <w:ind w:left="720" w:hanging="720"/>
        <w:rPr>
          <w:sz w:val="22"/>
          <w:szCs w:val="22"/>
        </w:rPr>
      </w:pPr>
      <w:r>
        <w:rPr>
          <w:sz w:val="22"/>
          <w:szCs w:val="22"/>
        </w:rPr>
        <w:t>f) The PA-12 approval by the sub bid committee to approve the actual extension was not submitted. It could therefore not be confirmed if the amounts spend in access of the original amount approved of R196 900 was appropriately approved. as required by TR 8.2 which requires that:</w:t>
      </w:r>
    </w:p>
    <w:p w:rsidR="005F681D" w:rsidRDefault="005F681D" w:rsidP="005F681D">
      <w:pPr>
        <w:ind w:left="720"/>
        <w:rPr>
          <w:sz w:val="22"/>
          <w:szCs w:val="22"/>
        </w:rPr>
      </w:pPr>
    </w:p>
    <w:p w:rsidR="005F681D" w:rsidRPr="007A6080" w:rsidRDefault="005F681D" w:rsidP="005F681D">
      <w:pPr>
        <w:pStyle w:val="NormalWeb"/>
        <w:spacing w:after="120" w:line="260" w:lineRule="exact"/>
        <w:ind w:left="1440" w:hanging="720"/>
        <w:rPr>
          <w:rFonts w:ascii="Arial" w:hAnsi="Arial" w:cs="Arial"/>
          <w:sz w:val="22"/>
          <w:szCs w:val="22"/>
        </w:rPr>
      </w:pPr>
      <w:r>
        <w:rPr>
          <w:rFonts w:ascii="Arial" w:hAnsi="Arial" w:cs="Arial"/>
          <w:i/>
          <w:iCs/>
          <w:sz w:val="22"/>
          <w:szCs w:val="22"/>
        </w:rPr>
        <w:t>" 8.2.1</w:t>
      </w:r>
      <w:r>
        <w:rPr>
          <w:rFonts w:ascii="Arial" w:hAnsi="Arial" w:cs="Arial"/>
          <w:i/>
          <w:iCs/>
          <w:sz w:val="22"/>
          <w:szCs w:val="22"/>
        </w:rPr>
        <w:tab/>
      </w:r>
      <w:r w:rsidRPr="007A6080">
        <w:rPr>
          <w:rFonts w:ascii="Arial" w:hAnsi="Arial" w:cs="Arial"/>
          <w:i/>
          <w:iCs/>
          <w:sz w:val="22"/>
          <w:szCs w:val="22"/>
        </w:rPr>
        <w:t> An official of an institution may not spend or commit public moneys except with the approval (either in writing or by duly authorised electronic means) of the accounting officer or a properly delegated or authorised officer.</w:t>
      </w:r>
    </w:p>
    <w:p w:rsidR="005F681D" w:rsidRDefault="005F681D" w:rsidP="005F681D">
      <w:pPr>
        <w:pStyle w:val="NormalWeb"/>
        <w:spacing w:after="120" w:line="260" w:lineRule="exact"/>
        <w:ind w:left="1440" w:hanging="720"/>
        <w:rPr>
          <w:rFonts w:ascii="Arial" w:hAnsi="Arial" w:cs="Arial"/>
          <w:i/>
          <w:iCs/>
          <w:sz w:val="22"/>
          <w:szCs w:val="22"/>
        </w:rPr>
      </w:pPr>
      <w:r w:rsidRPr="007A6080">
        <w:rPr>
          <w:rFonts w:ascii="Arial" w:hAnsi="Arial" w:cs="Arial"/>
          <w:i/>
          <w:iCs/>
          <w:sz w:val="22"/>
          <w:szCs w:val="22"/>
        </w:rPr>
        <w:t>8.2.2</w:t>
      </w:r>
      <w:r>
        <w:rPr>
          <w:rFonts w:ascii="Arial" w:hAnsi="Arial" w:cs="Arial"/>
          <w:i/>
          <w:iCs/>
          <w:sz w:val="22"/>
          <w:szCs w:val="22"/>
        </w:rPr>
        <w:tab/>
      </w:r>
      <w:r w:rsidRPr="007A6080">
        <w:rPr>
          <w:rFonts w:ascii="Arial" w:hAnsi="Arial" w:cs="Arial"/>
          <w:i/>
          <w:iCs/>
          <w:sz w:val="22"/>
          <w:szCs w:val="22"/>
        </w:rPr>
        <w:t>Before approving expenditure or incurring a commitment to spend, the delegated or authorised official must ensure compliance with any limitations or conditions attached to the delegation or authorisation." </w:t>
      </w:r>
    </w:p>
    <w:p w:rsidR="005F681D" w:rsidRPr="00A01346" w:rsidRDefault="005F681D" w:rsidP="005F681D">
      <w:pPr>
        <w:ind w:left="720"/>
        <w:rPr>
          <w:sz w:val="22"/>
          <w:szCs w:val="22"/>
        </w:rPr>
      </w:pPr>
      <w:r>
        <w:rPr>
          <w:sz w:val="22"/>
          <w:szCs w:val="22"/>
        </w:rPr>
        <w:t xml:space="preserve">An extract of the general ledgers of payments to Umkhaya Property Management was made and it was determined that there were no payments in the 2010-2011 financial year to them. In the 2011-2012 on this requested payment of R200 950 was made to the mentioned service provider. </w:t>
      </w:r>
    </w:p>
    <w:p w:rsidR="005F681D" w:rsidRDefault="005F681D" w:rsidP="005F681D">
      <w:pPr>
        <w:ind w:left="720"/>
        <w:rPr>
          <w:sz w:val="22"/>
          <w:szCs w:val="22"/>
        </w:rPr>
      </w:pPr>
    </w:p>
    <w:p w:rsidR="005F681D" w:rsidRDefault="005F681D" w:rsidP="005F681D">
      <w:pPr>
        <w:rPr>
          <w:sz w:val="22"/>
          <w:szCs w:val="22"/>
        </w:rPr>
      </w:pPr>
      <w:r>
        <w:rPr>
          <w:sz w:val="22"/>
          <w:szCs w:val="22"/>
        </w:rPr>
        <w:t>Impact of aforementioned:</w:t>
      </w:r>
    </w:p>
    <w:p w:rsidR="005F681D" w:rsidRDefault="005F681D" w:rsidP="005F681D">
      <w:pPr>
        <w:rPr>
          <w:sz w:val="22"/>
          <w:szCs w:val="22"/>
        </w:rPr>
      </w:pPr>
    </w:p>
    <w:p w:rsidR="005F681D" w:rsidRDefault="005F681D" w:rsidP="006F5D2E">
      <w:pPr>
        <w:numPr>
          <w:ilvl w:val="0"/>
          <w:numId w:val="286"/>
        </w:numPr>
        <w:ind w:hanging="720"/>
        <w:rPr>
          <w:sz w:val="22"/>
          <w:szCs w:val="22"/>
        </w:rPr>
      </w:pPr>
      <w:r>
        <w:rPr>
          <w:sz w:val="22"/>
          <w:szCs w:val="22"/>
        </w:rPr>
        <w:t>It could not be confirmed if the service provider did in fact submit the required documentation as required in the letter of appointment.</w:t>
      </w:r>
    </w:p>
    <w:p w:rsidR="005F681D" w:rsidRDefault="005F681D" w:rsidP="006F5D2E">
      <w:pPr>
        <w:numPr>
          <w:ilvl w:val="0"/>
          <w:numId w:val="286"/>
        </w:numPr>
        <w:ind w:hanging="720"/>
        <w:rPr>
          <w:sz w:val="22"/>
          <w:szCs w:val="22"/>
        </w:rPr>
      </w:pPr>
      <w:r>
        <w:rPr>
          <w:sz w:val="22"/>
          <w:szCs w:val="22"/>
        </w:rPr>
        <w:t xml:space="preserve">As the following documentation was not submitted it could not be confirm </w:t>
      </w:r>
      <w:r>
        <w:rPr>
          <w:sz w:val="22"/>
          <w:szCs w:val="22"/>
        </w:rPr>
        <w:tab/>
        <w:t>if SCM procedures were adhered to pertaining to the procurement of R196 900:</w:t>
      </w:r>
    </w:p>
    <w:p w:rsidR="005F681D" w:rsidRDefault="005F681D" w:rsidP="005F681D">
      <w:pPr>
        <w:ind w:left="720"/>
        <w:rPr>
          <w:sz w:val="22"/>
          <w:szCs w:val="22"/>
        </w:rPr>
      </w:pPr>
    </w:p>
    <w:p w:rsidR="005F681D" w:rsidRDefault="005F681D" w:rsidP="006F5D2E">
      <w:pPr>
        <w:numPr>
          <w:ilvl w:val="0"/>
          <w:numId w:val="287"/>
        </w:numPr>
        <w:rPr>
          <w:sz w:val="22"/>
          <w:szCs w:val="22"/>
        </w:rPr>
      </w:pPr>
      <w:r>
        <w:rPr>
          <w:sz w:val="22"/>
          <w:szCs w:val="22"/>
        </w:rPr>
        <w:t>Tender documentation</w:t>
      </w:r>
    </w:p>
    <w:p w:rsidR="005F681D" w:rsidRPr="00BB68A5" w:rsidRDefault="005F681D" w:rsidP="006F5D2E">
      <w:pPr>
        <w:numPr>
          <w:ilvl w:val="0"/>
          <w:numId w:val="287"/>
        </w:numPr>
        <w:rPr>
          <w:sz w:val="22"/>
          <w:szCs w:val="22"/>
        </w:rPr>
      </w:pPr>
      <w:r>
        <w:rPr>
          <w:sz w:val="22"/>
          <w:szCs w:val="22"/>
        </w:rPr>
        <w:t>PA-11 (Declaration of interest and bidders past SCM practices)</w:t>
      </w:r>
    </w:p>
    <w:p w:rsidR="005F681D" w:rsidRDefault="005F681D" w:rsidP="006F5D2E">
      <w:pPr>
        <w:numPr>
          <w:ilvl w:val="0"/>
          <w:numId w:val="287"/>
        </w:numPr>
        <w:rPr>
          <w:sz w:val="22"/>
          <w:szCs w:val="22"/>
        </w:rPr>
      </w:pPr>
      <w:r>
        <w:rPr>
          <w:sz w:val="22"/>
          <w:szCs w:val="22"/>
        </w:rPr>
        <w:t>PA-12 (Approval of the bid adjudication committee) – for the extension</w:t>
      </w:r>
    </w:p>
    <w:p w:rsidR="005F681D" w:rsidRDefault="005F681D" w:rsidP="006F5D2E">
      <w:pPr>
        <w:numPr>
          <w:ilvl w:val="0"/>
          <w:numId w:val="287"/>
        </w:numPr>
        <w:rPr>
          <w:sz w:val="22"/>
          <w:szCs w:val="22"/>
        </w:rPr>
      </w:pPr>
      <w:r>
        <w:rPr>
          <w:sz w:val="22"/>
          <w:szCs w:val="22"/>
        </w:rPr>
        <w:t>PA-21 (Bid evaluation report)</w:t>
      </w:r>
    </w:p>
    <w:p w:rsidR="005F681D" w:rsidRDefault="005F681D" w:rsidP="006F5D2E">
      <w:pPr>
        <w:numPr>
          <w:ilvl w:val="0"/>
          <w:numId w:val="287"/>
        </w:numPr>
        <w:rPr>
          <w:sz w:val="22"/>
          <w:szCs w:val="22"/>
        </w:rPr>
      </w:pPr>
      <w:r>
        <w:rPr>
          <w:sz w:val="22"/>
          <w:szCs w:val="22"/>
        </w:rPr>
        <w:t>PA-18 (Declaration of interest by the bid adjudication and evaluation committees)</w:t>
      </w:r>
    </w:p>
    <w:p w:rsidR="005F681D" w:rsidRDefault="005F681D" w:rsidP="006F5D2E">
      <w:pPr>
        <w:numPr>
          <w:ilvl w:val="0"/>
          <w:numId w:val="287"/>
        </w:numPr>
        <w:rPr>
          <w:sz w:val="22"/>
          <w:szCs w:val="22"/>
        </w:rPr>
      </w:pPr>
      <w:r>
        <w:rPr>
          <w:sz w:val="22"/>
          <w:szCs w:val="22"/>
        </w:rPr>
        <w:t>PA-20 (Scoring model)</w:t>
      </w:r>
    </w:p>
    <w:p w:rsidR="005F681D" w:rsidRPr="00AF7FA4" w:rsidRDefault="005F681D" w:rsidP="006F5D2E">
      <w:pPr>
        <w:numPr>
          <w:ilvl w:val="0"/>
          <w:numId w:val="287"/>
        </w:numPr>
        <w:rPr>
          <w:sz w:val="22"/>
          <w:szCs w:val="22"/>
        </w:rPr>
      </w:pPr>
      <w:r>
        <w:rPr>
          <w:sz w:val="22"/>
          <w:szCs w:val="22"/>
        </w:rPr>
        <w:t>PA-16 (Preference certificate)</w:t>
      </w:r>
    </w:p>
    <w:p w:rsidR="005F681D" w:rsidRDefault="005F681D" w:rsidP="006F5D2E">
      <w:pPr>
        <w:numPr>
          <w:ilvl w:val="0"/>
          <w:numId w:val="287"/>
        </w:numPr>
        <w:rPr>
          <w:sz w:val="22"/>
          <w:szCs w:val="22"/>
        </w:rPr>
      </w:pPr>
      <w:r>
        <w:rPr>
          <w:sz w:val="22"/>
          <w:szCs w:val="22"/>
        </w:rPr>
        <w:t>PA-04 (Notice and invitation to tender)</w:t>
      </w:r>
    </w:p>
    <w:p w:rsidR="005F681D" w:rsidRDefault="005F681D" w:rsidP="006F5D2E">
      <w:pPr>
        <w:numPr>
          <w:ilvl w:val="0"/>
          <w:numId w:val="287"/>
        </w:numPr>
        <w:rPr>
          <w:sz w:val="22"/>
          <w:szCs w:val="22"/>
        </w:rPr>
      </w:pPr>
      <w:r>
        <w:rPr>
          <w:sz w:val="22"/>
          <w:szCs w:val="22"/>
        </w:rPr>
        <w:t>PA-13 (Register for receiving Bids/ tenders)</w:t>
      </w:r>
    </w:p>
    <w:p w:rsidR="005F681D" w:rsidRDefault="005F681D" w:rsidP="006F5D2E">
      <w:pPr>
        <w:numPr>
          <w:ilvl w:val="0"/>
          <w:numId w:val="287"/>
        </w:numPr>
        <w:rPr>
          <w:sz w:val="22"/>
          <w:szCs w:val="22"/>
        </w:rPr>
      </w:pPr>
      <w:r>
        <w:rPr>
          <w:sz w:val="22"/>
          <w:szCs w:val="22"/>
        </w:rPr>
        <w:t>PA-29 (Certificate of independent bid determination)</w:t>
      </w:r>
    </w:p>
    <w:p w:rsidR="005F681D" w:rsidRDefault="005F681D" w:rsidP="005F681D">
      <w:pPr>
        <w:ind w:left="1440"/>
        <w:rPr>
          <w:sz w:val="22"/>
          <w:szCs w:val="22"/>
        </w:rPr>
      </w:pPr>
    </w:p>
    <w:p w:rsidR="005F681D" w:rsidRDefault="005F681D" w:rsidP="006F5D2E">
      <w:pPr>
        <w:numPr>
          <w:ilvl w:val="0"/>
          <w:numId w:val="286"/>
        </w:numPr>
        <w:ind w:hanging="720"/>
        <w:rPr>
          <w:sz w:val="22"/>
          <w:szCs w:val="22"/>
        </w:rPr>
      </w:pPr>
      <w:r>
        <w:rPr>
          <w:sz w:val="22"/>
          <w:szCs w:val="22"/>
        </w:rPr>
        <w:t>The R4 050 in access of the original amount approved of R196 600 is considered to be irregular as proof that it was appropriately approved as required by TR8.2 was not provided</w:t>
      </w:r>
    </w:p>
    <w:p w:rsidR="005F681D" w:rsidRDefault="005F681D" w:rsidP="005F681D">
      <w:pPr>
        <w:ind w:left="720"/>
        <w:rPr>
          <w:sz w:val="22"/>
          <w:szCs w:val="22"/>
        </w:rPr>
      </w:pPr>
    </w:p>
    <w:p w:rsidR="005F681D" w:rsidRPr="00CC4FA9" w:rsidRDefault="005F681D" w:rsidP="006F5D2E">
      <w:pPr>
        <w:numPr>
          <w:ilvl w:val="0"/>
          <w:numId w:val="286"/>
        </w:numPr>
        <w:ind w:hanging="720"/>
        <w:rPr>
          <w:sz w:val="22"/>
          <w:szCs w:val="22"/>
        </w:rPr>
      </w:pPr>
      <w:r>
        <w:rPr>
          <w:sz w:val="22"/>
          <w:szCs w:val="22"/>
        </w:rPr>
        <w:t>The amount of R196 900 is considered to be irregular due to a</w:t>
      </w:r>
      <w:r w:rsidRPr="00CC4FA9">
        <w:rPr>
          <w:sz w:val="22"/>
          <w:szCs w:val="22"/>
        </w:rPr>
        <w:t>wards were made to suppliers who did not have tax clearance from SARS that their tax matter are in order and who have not made arrangements with SARS to meet their tax obligations</w:t>
      </w:r>
      <w:r>
        <w:rPr>
          <w:sz w:val="22"/>
          <w:szCs w:val="22"/>
        </w:rPr>
        <w:t>.</w:t>
      </w:r>
    </w:p>
    <w:p w:rsidR="005F681D" w:rsidRPr="00760A56" w:rsidRDefault="005F681D" w:rsidP="005F681D">
      <w:pPr>
        <w:spacing w:before="100" w:beforeAutospacing="1" w:after="100" w:afterAutospacing="1"/>
        <w:rPr>
          <w:sz w:val="22"/>
          <w:szCs w:val="22"/>
        </w:rPr>
      </w:pPr>
    </w:p>
    <w:p w:rsidR="005F681D" w:rsidRDefault="005F681D" w:rsidP="005F681D">
      <w:pPr>
        <w:pStyle w:val="ListParagraph"/>
        <w:tabs>
          <w:tab w:val="center" w:pos="709"/>
        </w:tabs>
        <w:spacing w:after="120"/>
        <w:ind w:left="420"/>
        <w:rPr>
          <w:rFonts w:ascii="Arial" w:hAnsi="Arial" w:cs="Arial"/>
          <w:b/>
          <w:bCs/>
          <w:color w:val="FF0000"/>
          <w:sz w:val="22"/>
          <w:szCs w:val="22"/>
        </w:rPr>
      </w:pPr>
    </w:p>
    <w:p w:rsidR="005F681D" w:rsidRDefault="005F681D" w:rsidP="005F681D">
      <w:pPr>
        <w:pStyle w:val="ListParagraph"/>
        <w:tabs>
          <w:tab w:val="center" w:pos="709"/>
        </w:tabs>
        <w:spacing w:after="120"/>
        <w:ind w:left="420"/>
        <w:rPr>
          <w:rFonts w:ascii="Arial" w:hAnsi="Arial" w:cs="Arial"/>
          <w:b/>
          <w:bCs/>
          <w:color w:val="FF0000"/>
          <w:sz w:val="22"/>
          <w:szCs w:val="22"/>
        </w:rPr>
      </w:pPr>
    </w:p>
    <w:p w:rsidR="005F681D" w:rsidRDefault="005F681D" w:rsidP="005F681D">
      <w:pPr>
        <w:pStyle w:val="ListParagraph"/>
        <w:tabs>
          <w:tab w:val="center" w:pos="709"/>
        </w:tabs>
        <w:spacing w:after="120"/>
        <w:ind w:left="420"/>
        <w:rPr>
          <w:rFonts w:ascii="Arial" w:hAnsi="Arial" w:cs="Arial"/>
          <w:b/>
          <w:bCs/>
          <w:color w:val="FF0000"/>
          <w:sz w:val="22"/>
          <w:szCs w:val="22"/>
        </w:rPr>
      </w:pPr>
    </w:p>
    <w:p w:rsidR="005F681D" w:rsidRDefault="005F681D" w:rsidP="005F681D">
      <w:pPr>
        <w:pStyle w:val="ListParagraph"/>
        <w:tabs>
          <w:tab w:val="center" w:pos="709"/>
        </w:tabs>
        <w:spacing w:after="120"/>
        <w:ind w:left="420"/>
        <w:rPr>
          <w:rFonts w:ascii="Arial" w:hAnsi="Arial" w:cs="Arial"/>
          <w:b/>
          <w:bCs/>
          <w:color w:val="FF0000"/>
          <w:sz w:val="22"/>
          <w:szCs w:val="22"/>
        </w:rPr>
      </w:pPr>
    </w:p>
    <w:p w:rsidR="005F681D" w:rsidRDefault="005F681D" w:rsidP="005F681D">
      <w:pPr>
        <w:pStyle w:val="ListParagraph"/>
        <w:tabs>
          <w:tab w:val="center" w:pos="709"/>
        </w:tabs>
        <w:spacing w:after="120"/>
        <w:ind w:left="420"/>
        <w:rPr>
          <w:rFonts w:ascii="Arial" w:hAnsi="Arial" w:cs="Arial"/>
          <w:b/>
          <w:bCs/>
          <w:color w:val="FF0000"/>
          <w:sz w:val="22"/>
          <w:szCs w:val="22"/>
        </w:rPr>
      </w:pPr>
    </w:p>
    <w:p w:rsidR="005F681D" w:rsidRDefault="005F681D" w:rsidP="005F681D">
      <w:pPr>
        <w:pStyle w:val="ListParagraph"/>
        <w:tabs>
          <w:tab w:val="center" w:pos="709"/>
        </w:tabs>
        <w:spacing w:after="120"/>
        <w:ind w:left="420"/>
        <w:rPr>
          <w:rFonts w:ascii="Arial" w:hAnsi="Arial" w:cs="Arial"/>
          <w:b/>
          <w:bCs/>
          <w:color w:val="FF0000"/>
          <w:sz w:val="22"/>
          <w:szCs w:val="22"/>
        </w:rPr>
      </w:pPr>
    </w:p>
    <w:p w:rsidR="005F681D" w:rsidRDefault="005F681D" w:rsidP="005F681D">
      <w:pPr>
        <w:pStyle w:val="ListParagraph"/>
        <w:tabs>
          <w:tab w:val="center" w:pos="709"/>
        </w:tabs>
        <w:spacing w:after="120"/>
        <w:ind w:left="420"/>
        <w:rPr>
          <w:rFonts w:ascii="Arial" w:hAnsi="Arial" w:cs="Arial"/>
          <w:b/>
          <w:bCs/>
          <w:color w:val="FF0000"/>
          <w:sz w:val="22"/>
          <w:szCs w:val="22"/>
        </w:rPr>
      </w:pPr>
    </w:p>
    <w:p w:rsidR="005F681D" w:rsidRDefault="005F681D" w:rsidP="005F681D">
      <w:pPr>
        <w:pStyle w:val="ListParagraph"/>
        <w:tabs>
          <w:tab w:val="center" w:pos="709"/>
        </w:tabs>
        <w:spacing w:after="120"/>
        <w:ind w:left="420"/>
        <w:rPr>
          <w:rFonts w:ascii="Arial" w:hAnsi="Arial" w:cs="Arial"/>
          <w:b/>
          <w:bCs/>
          <w:color w:val="FF0000"/>
          <w:sz w:val="22"/>
          <w:szCs w:val="22"/>
        </w:rPr>
      </w:pPr>
    </w:p>
    <w:p w:rsidR="006D3AA1" w:rsidRPr="00C75E7C" w:rsidRDefault="006D3AA1" w:rsidP="006F5D2E">
      <w:pPr>
        <w:pStyle w:val="ListParagraph"/>
        <w:numPr>
          <w:ilvl w:val="0"/>
          <w:numId w:val="296"/>
        </w:numPr>
        <w:tabs>
          <w:tab w:val="center" w:pos="709"/>
        </w:tabs>
        <w:spacing w:after="120"/>
        <w:rPr>
          <w:rFonts w:ascii="Arial" w:hAnsi="Arial" w:cs="Arial"/>
          <w:b/>
          <w:bCs/>
          <w:color w:val="FF0000"/>
          <w:sz w:val="22"/>
          <w:szCs w:val="22"/>
        </w:rPr>
      </w:pPr>
      <w:r w:rsidRPr="00C75E7C">
        <w:rPr>
          <w:rFonts w:ascii="Arial" w:hAnsi="Arial" w:cs="Arial"/>
          <w:b/>
          <w:bCs/>
          <w:sz w:val="22"/>
          <w:szCs w:val="22"/>
        </w:rPr>
        <w:t>Deviations from supply chain management requirements – Profteam CC.</w:t>
      </w:r>
      <w:r w:rsidRPr="00C75E7C">
        <w:rPr>
          <w:rFonts w:ascii="Arial" w:hAnsi="Arial" w:cs="Arial"/>
          <w:b/>
          <w:bCs/>
          <w:color w:val="FF0000"/>
          <w:sz w:val="22"/>
          <w:szCs w:val="22"/>
        </w:rPr>
        <w:t xml:space="preserve"> Ex 124</w:t>
      </w:r>
    </w:p>
    <w:p w:rsidR="006D3AA1" w:rsidRPr="00C75E7C" w:rsidRDefault="006D3AA1" w:rsidP="006D3AA1">
      <w:pPr>
        <w:tabs>
          <w:tab w:val="center" w:pos="709"/>
        </w:tabs>
        <w:rPr>
          <w:b/>
          <w:color w:val="000000"/>
          <w:sz w:val="22"/>
          <w:szCs w:val="22"/>
          <w:lang w:eastAsia="en-ZA"/>
        </w:rPr>
      </w:pPr>
      <w:r w:rsidRPr="00C75E7C">
        <w:rPr>
          <w:b/>
          <w:color w:val="000000"/>
          <w:sz w:val="22"/>
          <w:szCs w:val="22"/>
          <w:lang w:eastAsia="en-ZA"/>
        </w:rPr>
        <w:t>Audit Finding</w:t>
      </w:r>
    </w:p>
    <w:p w:rsidR="006D3AA1" w:rsidRPr="00C75E7C" w:rsidRDefault="006D3AA1" w:rsidP="006D3AA1">
      <w:pPr>
        <w:tabs>
          <w:tab w:val="center" w:pos="709"/>
        </w:tabs>
        <w:rPr>
          <w:color w:val="000000"/>
          <w:sz w:val="22"/>
          <w:szCs w:val="22"/>
          <w:lang w:eastAsia="en-ZA"/>
        </w:rPr>
      </w:pPr>
    </w:p>
    <w:p w:rsidR="006D3AA1" w:rsidRPr="002C76C1" w:rsidRDefault="006D3AA1" w:rsidP="006D3AA1">
      <w:pPr>
        <w:tabs>
          <w:tab w:val="center" w:pos="709"/>
        </w:tabs>
        <w:rPr>
          <w:sz w:val="22"/>
          <w:szCs w:val="22"/>
          <w:lang w:eastAsia="en-ZA"/>
        </w:rPr>
      </w:pPr>
      <w:r w:rsidRPr="002C76C1">
        <w:rPr>
          <w:sz w:val="22"/>
          <w:szCs w:val="22"/>
          <w:lang w:eastAsia="en-ZA"/>
        </w:rPr>
        <w:t>Laws, rules and legislation:</w:t>
      </w:r>
    </w:p>
    <w:p w:rsidR="006D3AA1" w:rsidRPr="002C76C1" w:rsidRDefault="006D3AA1" w:rsidP="006D3AA1">
      <w:pPr>
        <w:tabs>
          <w:tab w:val="center" w:pos="709"/>
        </w:tabs>
        <w:rPr>
          <w:sz w:val="22"/>
          <w:szCs w:val="22"/>
          <w:lang w:eastAsia="en-ZA"/>
        </w:rPr>
      </w:pPr>
    </w:p>
    <w:p w:rsidR="006D3AA1" w:rsidRPr="002C76C1" w:rsidRDefault="006D3AA1" w:rsidP="006D3AA1">
      <w:pPr>
        <w:tabs>
          <w:tab w:val="left" w:pos="360"/>
          <w:tab w:val="center" w:pos="709"/>
        </w:tabs>
        <w:autoSpaceDE w:val="0"/>
        <w:autoSpaceDN w:val="0"/>
        <w:adjustRightInd w:val="0"/>
        <w:rPr>
          <w:sz w:val="22"/>
          <w:szCs w:val="22"/>
        </w:rPr>
      </w:pPr>
      <w:r>
        <w:rPr>
          <w:sz w:val="22"/>
          <w:szCs w:val="22"/>
        </w:rPr>
        <w:t>a)</w:t>
      </w:r>
      <w:r>
        <w:rPr>
          <w:sz w:val="22"/>
          <w:szCs w:val="22"/>
        </w:rPr>
        <w:tab/>
      </w:r>
      <w:r w:rsidRPr="002C76C1">
        <w:rPr>
          <w:sz w:val="22"/>
          <w:szCs w:val="22"/>
        </w:rPr>
        <w:t xml:space="preserve">PFMA </w:t>
      </w:r>
    </w:p>
    <w:p w:rsidR="006D3AA1" w:rsidRPr="002C76C1" w:rsidRDefault="006D3AA1" w:rsidP="006D3AA1">
      <w:pPr>
        <w:tabs>
          <w:tab w:val="left" w:pos="360"/>
          <w:tab w:val="center" w:pos="709"/>
        </w:tabs>
        <w:autoSpaceDE w:val="0"/>
        <w:autoSpaceDN w:val="0"/>
        <w:adjustRightInd w:val="0"/>
        <w:ind w:left="360"/>
        <w:rPr>
          <w:sz w:val="22"/>
          <w:szCs w:val="22"/>
        </w:rPr>
      </w:pPr>
    </w:p>
    <w:p w:rsidR="006D3AA1" w:rsidRPr="002C76C1" w:rsidRDefault="006D3AA1" w:rsidP="006D3AA1">
      <w:pPr>
        <w:pStyle w:val="normal-text"/>
        <w:widowControl w:val="0"/>
        <w:tabs>
          <w:tab w:val="center" w:pos="709"/>
        </w:tabs>
        <w:spacing w:before="0" w:after="120" w:line="260" w:lineRule="exact"/>
        <w:ind w:left="720"/>
        <w:jc w:val="left"/>
        <w:rPr>
          <w:rFonts w:ascii="Arial" w:hAnsi="Arial" w:cs="Arial"/>
          <w:color w:val="auto"/>
          <w:sz w:val="22"/>
          <w:szCs w:val="22"/>
          <w:lang w:val="en-US" w:eastAsia="en-US"/>
        </w:rPr>
      </w:pPr>
      <w:r>
        <w:rPr>
          <w:rFonts w:ascii="Arial" w:hAnsi="Arial" w:cs="Arial"/>
          <w:sz w:val="22"/>
          <w:szCs w:val="22"/>
        </w:rPr>
        <w:t xml:space="preserve">i) </w:t>
      </w:r>
      <w:r w:rsidRPr="002C76C1">
        <w:rPr>
          <w:rFonts w:ascii="Arial" w:hAnsi="Arial" w:cs="Arial"/>
          <w:sz w:val="22"/>
          <w:szCs w:val="22"/>
        </w:rPr>
        <w:t>Section 38(1)(a) – general responsibilities of accounting officers</w:t>
      </w:r>
    </w:p>
    <w:p w:rsidR="006D3AA1" w:rsidRPr="002C76C1" w:rsidRDefault="006D3AA1" w:rsidP="006D3AA1">
      <w:pPr>
        <w:pStyle w:val="normal-text"/>
        <w:widowControl w:val="0"/>
        <w:tabs>
          <w:tab w:val="center" w:pos="709"/>
        </w:tabs>
        <w:spacing w:before="0" w:after="120" w:line="260" w:lineRule="exact"/>
        <w:ind w:left="810"/>
        <w:jc w:val="left"/>
        <w:rPr>
          <w:rFonts w:ascii="Arial" w:hAnsi="Arial" w:cs="Arial"/>
          <w:i/>
          <w:sz w:val="22"/>
          <w:szCs w:val="22"/>
        </w:rPr>
      </w:pPr>
      <w:r w:rsidRPr="002C76C1">
        <w:rPr>
          <w:rFonts w:ascii="Arial" w:hAnsi="Arial" w:cs="Arial"/>
          <w:i/>
          <w:sz w:val="22"/>
          <w:szCs w:val="22"/>
        </w:rPr>
        <w:t>“The accounting officer for a department, trading entity or constitutional institution must ensure that that department, trading entity or constitutional institution has and maintains—n appropriate procurement and provisioning system which is fair, equitable, transparent, competitive and cost-effective;”</w:t>
      </w:r>
    </w:p>
    <w:p w:rsidR="006D3AA1" w:rsidRPr="002C76C1" w:rsidRDefault="006D3AA1" w:rsidP="006D3AA1">
      <w:pPr>
        <w:pStyle w:val="lg-a-1"/>
        <w:tabs>
          <w:tab w:val="center" w:pos="709"/>
        </w:tabs>
        <w:ind w:hanging="681"/>
        <w:rPr>
          <w:rFonts w:ascii="Arial" w:hAnsi="Arial" w:cs="Arial"/>
          <w:i/>
          <w:sz w:val="22"/>
          <w:szCs w:val="22"/>
        </w:rPr>
      </w:pPr>
    </w:p>
    <w:p w:rsidR="006D3AA1" w:rsidRPr="002C76C1" w:rsidRDefault="006D3AA1" w:rsidP="006D3AA1">
      <w:pPr>
        <w:pStyle w:val="normal-text"/>
        <w:widowControl w:val="0"/>
        <w:tabs>
          <w:tab w:val="center" w:pos="709"/>
        </w:tabs>
        <w:spacing w:before="0" w:after="120" w:line="260" w:lineRule="exact"/>
        <w:ind w:left="810"/>
        <w:jc w:val="left"/>
        <w:rPr>
          <w:rFonts w:ascii="Arial" w:hAnsi="Arial" w:cs="Arial"/>
          <w:color w:val="auto"/>
          <w:sz w:val="22"/>
          <w:szCs w:val="22"/>
          <w:lang w:val="en-US" w:eastAsia="en-US"/>
        </w:rPr>
      </w:pPr>
      <w:r>
        <w:rPr>
          <w:rFonts w:ascii="Arial" w:hAnsi="Arial" w:cs="Arial"/>
          <w:sz w:val="22"/>
          <w:szCs w:val="22"/>
        </w:rPr>
        <w:t xml:space="preserve">ii) </w:t>
      </w:r>
      <w:r w:rsidRPr="002C76C1">
        <w:rPr>
          <w:rFonts w:ascii="Arial" w:hAnsi="Arial" w:cs="Arial"/>
          <w:sz w:val="22"/>
          <w:szCs w:val="22"/>
        </w:rPr>
        <w:t xml:space="preserve">Section 45(c) – </w:t>
      </w:r>
      <w:r w:rsidRPr="002C76C1">
        <w:rPr>
          <w:rFonts w:ascii="Arial" w:hAnsi="Arial" w:cs="Arial"/>
          <w:bCs/>
          <w:sz w:val="22"/>
          <w:szCs w:val="22"/>
          <w:lang w:val="en-US"/>
        </w:rPr>
        <w:t>Responsibilities of other officials</w:t>
      </w:r>
    </w:p>
    <w:p w:rsidR="006D3AA1" w:rsidRPr="002C76C1" w:rsidRDefault="006D3AA1" w:rsidP="006D3AA1">
      <w:pPr>
        <w:pStyle w:val="normal-text"/>
        <w:widowControl w:val="0"/>
        <w:tabs>
          <w:tab w:val="center" w:pos="709"/>
        </w:tabs>
        <w:spacing w:before="0" w:after="120" w:line="260" w:lineRule="exact"/>
        <w:ind w:left="810"/>
        <w:jc w:val="left"/>
        <w:rPr>
          <w:rFonts w:ascii="Arial" w:hAnsi="Arial" w:cs="Arial"/>
          <w:i/>
          <w:sz w:val="22"/>
          <w:szCs w:val="22"/>
        </w:rPr>
      </w:pPr>
      <w:r w:rsidRPr="002C76C1">
        <w:rPr>
          <w:rFonts w:ascii="Arial" w:hAnsi="Arial" w:cs="Arial"/>
          <w:i/>
          <w:sz w:val="22"/>
          <w:szCs w:val="22"/>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w:t>
      </w:r>
    </w:p>
    <w:p w:rsidR="006D3AA1" w:rsidRPr="002C76C1" w:rsidRDefault="006D3AA1" w:rsidP="006D3AA1">
      <w:pPr>
        <w:tabs>
          <w:tab w:val="left" w:pos="360"/>
          <w:tab w:val="center" w:pos="709"/>
        </w:tabs>
        <w:autoSpaceDE w:val="0"/>
        <w:autoSpaceDN w:val="0"/>
        <w:adjustRightInd w:val="0"/>
        <w:ind w:left="360"/>
        <w:rPr>
          <w:sz w:val="22"/>
          <w:szCs w:val="22"/>
        </w:rPr>
      </w:pPr>
    </w:p>
    <w:p w:rsidR="006D3AA1" w:rsidRPr="002C76C1" w:rsidRDefault="006D3AA1" w:rsidP="006D3AA1">
      <w:pPr>
        <w:tabs>
          <w:tab w:val="center" w:pos="709"/>
        </w:tabs>
        <w:autoSpaceDE w:val="0"/>
        <w:autoSpaceDN w:val="0"/>
        <w:adjustRightInd w:val="0"/>
        <w:rPr>
          <w:color w:val="000000"/>
          <w:sz w:val="22"/>
          <w:szCs w:val="22"/>
          <w:lang w:eastAsia="en-ZA"/>
        </w:rPr>
      </w:pPr>
      <w:r w:rsidRPr="002C76C1">
        <w:rPr>
          <w:iCs/>
          <w:sz w:val="22"/>
          <w:szCs w:val="22"/>
        </w:rPr>
        <w:t xml:space="preserve">b)   </w:t>
      </w:r>
      <w:r w:rsidRPr="002C76C1">
        <w:rPr>
          <w:color w:val="000000"/>
          <w:sz w:val="22"/>
          <w:szCs w:val="22"/>
          <w:lang w:eastAsia="en-ZA"/>
        </w:rPr>
        <w:t>Treasury Regulation 16A6.3(c) states:</w:t>
      </w:r>
    </w:p>
    <w:p w:rsidR="006D3AA1" w:rsidRPr="002C76C1" w:rsidRDefault="006D3AA1" w:rsidP="006D3AA1">
      <w:pPr>
        <w:tabs>
          <w:tab w:val="center" w:pos="709"/>
        </w:tabs>
        <w:autoSpaceDE w:val="0"/>
        <w:autoSpaceDN w:val="0"/>
        <w:adjustRightInd w:val="0"/>
        <w:rPr>
          <w:color w:val="000000"/>
          <w:sz w:val="22"/>
          <w:szCs w:val="22"/>
          <w:lang w:eastAsia="en-ZA"/>
        </w:rPr>
      </w:pPr>
      <w:r w:rsidRPr="002C76C1">
        <w:rPr>
          <w:color w:val="000000"/>
          <w:sz w:val="22"/>
          <w:szCs w:val="22"/>
          <w:lang w:eastAsia="en-ZA"/>
        </w:rPr>
        <w:t xml:space="preserve">   </w:t>
      </w:r>
    </w:p>
    <w:p w:rsidR="006D3AA1" w:rsidRPr="002C76C1" w:rsidRDefault="006D3AA1" w:rsidP="006D3AA1">
      <w:pPr>
        <w:tabs>
          <w:tab w:val="center" w:pos="709"/>
        </w:tabs>
        <w:autoSpaceDE w:val="0"/>
        <w:autoSpaceDN w:val="0"/>
        <w:adjustRightInd w:val="0"/>
        <w:ind w:left="624" w:hanging="624"/>
        <w:rPr>
          <w:iCs/>
          <w:sz w:val="22"/>
          <w:szCs w:val="22"/>
        </w:rPr>
      </w:pPr>
      <w:r w:rsidRPr="002C76C1">
        <w:rPr>
          <w:color w:val="000000"/>
          <w:sz w:val="22"/>
          <w:szCs w:val="22"/>
          <w:lang w:eastAsia="en-ZA"/>
        </w:rPr>
        <w:t xml:space="preserve">         “</w:t>
      </w:r>
      <w:r w:rsidRPr="002C76C1">
        <w:rPr>
          <w:i/>
          <w:sz w:val="22"/>
          <w:szCs w:val="22"/>
        </w:rPr>
        <w:t xml:space="preserve">bids are advertised in at least the </w:t>
      </w:r>
      <w:r w:rsidRPr="002C76C1">
        <w:rPr>
          <w:i/>
          <w:iCs/>
          <w:sz w:val="22"/>
          <w:szCs w:val="22"/>
        </w:rPr>
        <w:t xml:space="preserve">Government Tender Bulletin </w:t>
      </w:r>
      <w:r w:rsidRPr="002C76C1">
        <w:rPr>
          <w:i/>
          <w:sz w:val="22"/>
          <w:szCs w:val="22"/>
        </w:rPr>
        <w:t>for a minimum period of 21 days before closure, except in urgent cases when bids may be advertised for such shorter period as the accounting officer or accounting authority may determine</w:t>
      </w:r>
      <w:r w:rsidRPr="002C76C1">
        <w:t>.”</w:t>
      </w:r>
    </w:p>
    <w:p w:rsidR="006D3AA1" w:rsidRPr="002C76C1" w:rsidRDefault="006D3AA1" w:rsidP="006D3AA1">
      <w:pPr>
        <w:tabs>
          <w:tab w:val="center" w:pos="709"/>
        </w:tabs>
        <w:rPr>
          <w:iCs/>
          <w:color w:val="000000" w:themeColor="text1"/>
          <w:sz w:val="22"/>
          <w:szCs w:val="22"/>
          <w:lang w:val="en-ZA" w:eastAsia="en-ZA"/>
        </w:rPr>
      </w:pPr>
    </w:p>
    <w:p w:rsidR="006D3AA1" w:rsidRPr="002C76C1" w:rsidRDefault="006D3AA1" w:rsidP="006D3AA1">
      <w:pPr>
        <w:tabs>
          <w:tab w:val="center" w:pos="709"/>
        </w:tabs>
        <w:spacing w:after="120"/>
        <w:ind w:left="57"/>
        <w:rPr>
          <w:sz w:val="22"/>
          <w:szCs w:val="22"/>
        </w:rPr>
      </w:pPr>
      <w:r w:rsidRPr="002C76C1">
        <w:rPr>
          <w:sz w:val="22"/>
          <w:szCs w:val="22"/>
          <w:lang w:val="en-ZA"/>
        </w:rPr>
        <w:t>The following deviations relating to the procurement of a notebook from Profteam CC has been noted. Please see the table below for information on the payment selected for testing</w:t>
      </w:r>
    </w:p>
    <w:p w:rsidR="006D3AA1" w:rsidRPr="002C76C1" w:rsidRDefault="006D3AA1" w:rsidP="006D3AA1">
      <w:pPr>
        <w:tabs>
          <w:tab w:val="center" w:pos="709"/>
        </w:tabs>
        <w:spacing w:after="120"/>
        <w:ind w:left="57"/>
        <w:rPr>
          <w:sz w:val="22"/>
          <w:szCs w:val="22"/>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0"/>
        <w:gridCol w:w="1842"/>
        <w:gridCol w:w="3402"/>
        <w:gridCol w:w="2376"/>
      </w:tblGrid>
      <w:tr w:rsidR="006D3AA1" w:rsidRPr="002C76C1" w:rsidTr="00D90C13">
        <w:trPr>
          <w:trHeight w:val="347"/>
        </w:trPr>
        <w:tc>
          <w:tcPr>
            <w:tcW w:w="1560" w:type="dxa"/>
            <w:shd w:val="clear" w:color="auto" w:fill="BFBFBF" w:themeFill="background1" w:themeFillShade="BF"/>
          </w:tcPr>
          <w:p w:rsidR="006D3AA1" w:rsidRPr="00C75E7C" w:rsidRDefault="006D3AA1" w:rsidP="00D90C13">
            <w:pPr>
              <w:pStyle w:val="NormalWeb"/>
              <w:tabs>
                <w:tab w:val="center" w:pos="709"/>
              </w:tabs>
              <w:rPr>
                <w:rFonts w:ascii="Arial" w:hAnsi="Arial" w:cs="Arial"/>
                <w:b/>
                <w:sz w:val="18"/>
                <w:szCs w:val="18"/>
                <w:lang w:val="en-ZA"/>
              </w:rPr>
            </w:pPr>
            <w:r w:rsidRPr="00C75E7C">
              <w:rPr>
                <w:rFonts w:ascii="Arial" w:hAnsi="Arial" w:cs="Arial"/>
                <w:b/>
                <w:sz w:val="18"/>
                <w:szCs w:val="18"/>
                <w:lang w:val="en-ZA"/>
              </w:rPr>
              <w:t>Supplier</w:t>
            </w:r>
          </w:p>
        </w:tc>
        <w:tc>
          <w:tcPr>
            <w:tcW w:w="1842" w:type="dxa"/>
            <w:shd w:val="clear" w:color="auto" w:fill="BFBFBF" w:themeFill="background1" w:themeFillShade="BF"/>
          </w:tcPr>
          <w:p w:rsidR="006D3AA1" w:rsidRPr="00C75E7C" w:rsidRDefault="006D3AA1" w:rsidP="00D90C13">
            <w:pPr>
              <w:pStyle w:val="NormalWeb"/>
              <w:tabs>
                <w:tab w:val="center" w:pos="709"/>
              </w:tabs>
              <w:rPr>
                <w:rFonts w:ascii="Arial" w:hAnsi="Arial" w:cs="Arial"/>
                <w:b/>
                <w:sz w:val="18"/>
                <w:szCs w:val="18"/>
                <w:lang w:val="en-ZA"/>
              </w:rPr>
            </w:pPr>
            <w:r w:rsidRPr="00C75E7C">
              <w:rPr>
                <w:rFonts w:ascii="Arial" w:hAnsi="Arial" w:cs="Arial"/>
                <w:b/>
                <w:sz w:val="18"/>
                <w:szCs w:val="18"/>
                <w:lang w:val="en-ZA"/>
              </w:rPr>
              <w:t>Tender number</w:t>
            </w:r>
          </w:p>
        </w:tc>
        <w:tc>
          <w:tcPr>
            <w:tcW w:w="3402" w:type="dxa"/>
            <w:shd w:val="clear" w:color="auto" w:fill="BFBFBF" w:themeFill="background1" w:themeFillShade="BF"/>
          </w:tcPr>
          <w:p w:rsidR="006D3AA1" w:rsidRPr="00C75E7C" w:rsidRDefault="006D3AA1" w:rsidP="00D90C13">
            <w:pPr>
              <w:pStyle w:val="NormalWeb"/>
              <w:tabs>
                <w:tab w:val="center" w:pos="709"/>
              </w:tabs>
              <w:rPr>
                <w:rFonts w:ascii="Arial" w:hAnsi="Arial" w:cs="Arial"/>
                <w:b/>
                <w:sz w:val="18"/>
                <w:szCs w:val="18"/>
                <w:lang w:val="en-ZA"/>
              </w:rPr>
            </w:pPr>
            <w:r w:rsidRPr="00C75E7C">
              <w:rPr>
                <w:rFonts w:ascii="Arial" w:hAnsi="Arial" w:cs="Arial"/>
                <w:b/>
                <w:sz w:val="18"/>
                <w:szCs w:val="18"/>
                <w:lang w:val="en-ZA"/>
              </w:rPr>
              <w:t>Description of items</w:t>
            </w:r>
          </w:p>
        </w:tc>
        <w:tc>
          <w:tcPr>
            <w:tcW w:w="2376" w:type="dxa"/>
            <w:shd w:val="clear" w:color="auto" w:fill="BFBFBF" w:themeFill="background1" w:themeFillShade="BF"/>
          </w:tcPr>
          <w:p w:rsidR="006D3AA1" w:rsidRPr="00C75E7C" w:rsidRDefault="006D3AA1" w:rsidP="00D90C13">
            <w:pPr>
              <w:pStyle w:val="NormalWeb"/>
              <w:tabs>
                <w:tab w:val="center" w:pos="709"/>
              </w:tabs>
              <w:rPr>
                <w:rFonts w:ascii="Arial" w:hAnsi="Arial" w:cs="Arial"/>
                <w:b/>
                <w:sz w:val="18"/>
                <w:szCs w:val="18"/>
                <w:lang w:val="en-ZA"/>
              </w:rPr>
            </w:pPr>
            <w:r w:rsidRPr="00C75E7C">
              <w:rPr>
                <w:rFonts w:ascii="Arial" w:hAnsi="Arial" w:cs="Arial"/>
                <w:b/>
                <w:sz w:val="18"/>
                <w:szCs w:val="18"/>
                <w:lang w:val="en-ZA"/>
              </w:rPr>
              <w:t>Total cost [Including vat]</w:t>
            </w:r>
          </w:p>
        </w:tc>
      </w:tr>
      <w:tr w:rsidR="006D3AA1" w:rsidRPr="002C76C1" w:rsidTr="00D90C13">
        <w:trPr>
          <w:trHeight w:val="649"/>
        </w:trPr>
        <w:tc>
          <w:tcPr>
            <w:tcW w:w="1560" w:type="dxa"/>
            <w:vAlign w:val="bottom"/>
          </w:tcPr>
          <w:p w:rsidR="006D3AA1" w:rsidRPr="00C75E7C" w:rsidRDefault="006D3AA1" w:rsidP="00D90C13">
            <w:pPr>
              <w:pStyle w:val="NormalWeb"/>
              <w:tabs>
                <w:tab w:val="center" w:pos="709"/>
              </w:tabs>
              <w:rPr>
                <w:rFonts w:ascii="Arial" w:hAnsi="Arial" w:cs="Arial"/>
                <w:sz w:val="18"/>
                <w:szCs w:val="18"/>
                <w:lang w:val="en-ZA"/>
              </w:rPr>
            </w:pPr>
            <w:r w:rsidRPr="00C75E7C">
              <w:rPr>
                <w:rFonts w:ascii="Arial" w:hAnsi="Arial" w:cs="Arial"/>
                <w:sz w:val="18"/>
                <w:szCs w:val="18"/>
                <w:lang w:val="en-ZA"/>
              </w:rPr>
              <w:t>Profteam CC</w:t>
            </w:r>
          </w:p>
        </w:tc>
        <w:tc>
          <w:tcPr>
            <w:tcW w:w="1842" w:type="dxa"/>
            <w:vAlign w:val="bottom"/>
          </w:tcPr>
          <w:p w:rsidR="006D3AA1" w:rsidRPr="00C75E7C" w:rsidRDefault="006D3AA1" w:rsidP="00D90C13">
            <w:pPr>
              <w:pStyle w:val="NormalWeb"/>
              <w:tabs>
                <w:tab w:val="center" w:pos="709"/>
              </w:tabs>
              <w:rPr>
                <w:rFonts w:ascii="Arial" w:hAnsi="Arial" w:cs="Arial"/>
                <w:sz w:val="18"/>
                <w:szCs w:val="18"/>
                <w:lang w:val="en-ZA"/>
              </w:rPr>
            </w:pPr>
            <w:r w:rsidRPr="00C75E7C">
              <w:rPr>
                <w:rFonts w:ascii="Arial" w:hAnsi="Arial" w:cs="Arial"/>
                <w:sz w:val="18"/>
                <w:szCs w:val="18"/>
                <w:lang w:val="en-ZA"/>
              </w:rPr>
              <w:t>HP01/02</w:t>
            </w:r>
          </w:p>
        </w:tc>
        <w:tc>
          <w:tcPr>
            <w:tcW w:w="3402" w:type="dxa"/>
            <w:vAlign w:val="bottom"/>
          </w:tcPr>
          <w:p w:rsidR="006D3AA1" w:rsidRPr="00C75E7C" w:rsidRDefault="006D3AA1" w:rsidP="00D90C13">
            <w:pPr>
              <w:pStyle w:val="NormalWeb"/>
              <w:tabs>
                <w:tab w:val="center" w:pos="709"/>
              </w:tabs>
              <w:rPr>
                <w:rFonts w:ascii="Arial" w:hAnsi="Arial" w:cs="Arial"/>
                <w:sz w:val="18"/>
                <w:szCs w:val="18"/>
                <w:lang w:val="en-ZA"/>
              </w:rPr>
            </w:pPr>
            <w:r w:rsidRPr="00C75E7C">
              <w:rPr>
                <w:rFonts w:ascii="Arial" w:hAnsi="Arial" w:cs="Arial"/>
                <w:sz w:val="18"/>
                <w:szCs w:val="18"/>
                <w:lang w:val="en-ZA"/>
              </w:rPr>
              <w:t>Procurement for professional services: the updating of the Civil engineering manual.</w:t>
            </w:r>
          </w:p>
        </w:tc>
        <w:tc>
          <w:tcPr>
            <w:tcW w:w="2376" w:type="dxa"/>
            <w:vAlign w:val="bottom"/>
          </w:tcPr>
          <w:p w:rsidR="006D3AA1" w:rsidRPr="00C75E7C" w:rsidRDefault="006D3AA1" w:rsidP="00D90C13">
            <w:pPr>
              <w:pStyle w:val="NormalWeb"/>
              <w:tabs>
                <w:tab w:val="center" w:pos="709"/>
              </w:tabs>
              <w:jc w:val="right"/>
              <w:rPr>
                <w:rFonts w:ascii="Arial" w:hAnsi="Arial" w:cs="Arial"/>
                <w:sz w:val="18"/>
                <w:szCs w:val="18"/>
                <w:lang w:val="en-ZA"/>
              </w:rPr>
            </w:pPr>
            <w:r w:rsidRPr="00C75E7C">
              <w:rPr>
                <w:rFonts w:ascii="Arial" w:hAnsi="Arial" w:cs="Arial"/>
                <w:sz w:val="18"/>
                <w:szCs w:val="18"/>
                <w:lang w:val="en-ZA"/>
              </w:rPr>
              <w:t>R479 940,00</w:t>
            </w:r>
          </w:p>
        </w:tc>
      </w:tr>
    </w:tbl>
    <w:p w:rsidR="006D3AA1" w:rsidRPr="002C76C1" w:rsidRDefault="006D3AA1" w:rsidP="006D3AA1">
      <w:pPr>
        <w:pStyle w:val="NormalWeb"/>
        <w:tabs>
          <w:tab w:val="center" w:pos="709"/>
        </w:tabs>
        <w:rPr>
          <w:rFonts w:ascii="Arial" w:hAnsi="Arial" w:cs="Arial"/>
          <w:sz w:val="22"/>
          <w:szCs w:val="22"/>
          <w:lang w:val="en-ZA"/>
        </w:rPr>
      </w:pPr>
    </w:p>
    <w:p w:rsidR="006D3AA1" w:rsidRPr="002C76C1" w:rsidRDefault="006D3AA1" w:rsidP="006D3AA1">
      <w:pPr>
        <w:tabs>
          <w:tab w:val="center" w:pos="709"/>
        </w:tabs>
        <w:spacing w:after="120"/>
        <w:outlineLvl w:val="0"/>
        <w:rPr>
          <w:sz w:val="22"/>
          <w:szCs w:val="22"/>
        </w:rPr>
      </w:pPr>
      <w:r w:rsidRPr="002C76C1">
        <w:rPr>
          <w:sz w:val="22"/>
          <w:szCs w:val="22"/>
        </w:rPr>
        <w:t>Per inspection of the tender documentation it was noted that the bid was advertised on 2 July 2010 and the closing date for the bid was 21 July 2010 at 11:00 am.</w:t>
      </w:r>
      <w:r w:rsidRPr="002C76C1">
        <w:rPr>
          <w:color w:val="000000"/>
          <w:sz w:val="18"/>
          <w:szCs w:val="18"/>
          <w:lang w:eastAsia="en-ZA"/>
        </w:rPr>
        <w:t xml:space="preserve"> </w:t>
      </w:r>
      <w:r w:rsidRPr="002C76C1">
        <w:rPr>
          <w:color w:val="000000"/>
          <w:sz w:val="22"/>
          <w:szCs w:val="22"/>
          <w:lang w:eastAsia="en-ZA"/>
        </w:rPr>
        <w:t>The</w:t>
      </w:r>
      <w:r w:rsidRPr="002C76C1">
        <w:rPr>
          <w:color w:val="000000"/>
          <w:sz w:val="18"/>
          <w:szCs w:val="18"/>
          <w:lang w:eastAsia="en-ZA"/>
        </w:rPr>
        <w:t xml:space="preserve"> </w:t>
      </w:r>
      <w:r w:rsidRPr="002C76C1">
        <w:rPr>
          <w:color w:val="000000"/>
          <w:sz w:val="22"/>
          <w:szCs w:val="22"/>
          <w:lang w:eastAsia="en-ZA"/>
        </w:rPr>
        <w:t>public invitation for the following competitive bid was advertised for 19 days which was for a period shorter than the required 21 days and the deviation was not approved in accordance with the SCM policy requirements. The actual amount paid in the current year, FANO number 158436, amounted to R479 940.</w:t>
      </w:r>
    </w:p>
    <w:p w:rsidR="006D3AA1" w:rsidRPr="002C76C1" w:rsidRDefault="006D3AA1" w:rsidP="006D3AA1">
      <w:pPr>
        <w:pStyle w:val="ListParagraph"/>
        <w:tabs>
          <w:tab w:val="center" w:pos="709"/>
        </w:tabs>
        <w:spacing w:after="120" w:line="260" w:lineRule="exact"/>
        <w:ind w:left="340" w:right="-113"/>
        <w:rPr>
          <w:rFonts w:ascii="Arial" w:hAnsi="Arial" w:cs="Arial"/>
          <w:color w:val="000000"/>
          <w:sz w:val="22"/>
          <w:szCs w:val="22"/>
          <w:lang w:eastAsia="en-ZA"/>
        </w:rPr>
      </w:pPr>
    </w:p>
    <w:p w:rsidR="006D3AA1" w:rsidRPr="002C76C1" w:rsidRDefault="006D3AA1" w:rsidP="006D3AA1">
      <w:pPr>
        <w:tabs>
          <w:tab w:val="center" w:pos="709"/>
        </w:tabs>
        <w:autoSpaceDE w:val="0"/>
        <w:autoSpaceDN w:val="0"/>
        <w:adjustRightInd w:val="0"/>
        <w:rPr>
          <w:sz w:val="22"/>
          <w:szCs w:val="22"/>
        </w:rPr>
      </w:pPr>
      <w:r>
        <w:rPr>
          <w:sz w:val="22"/>
          <w:szCs w:val="22"/>
        </w:rPr>
        <w:t>Impact of the finding:</w:t>
      </w:r>
    </w:p>
    <w:p w:rsidR="006D3AA1" w:rsidRPr="002C76C1" w:rsidRDefault="006D3AA1" w:rsidP="006D3AA1">
      <w:pPr>
        <w:pStyle w:val="NormalWeb"/>
        <w:tabs>
          <w:tab w:val="center" w:pos="709"/>
        </w:tabs>
        <w:rPr>
          <w:rFonts w:ascii="Arial" w:hAnsi="Arial" w:cs="Arial"/>
          <w:color w:val="000000"/>
          <w:sz w:val="22"/>
          <w:szCs w:val="22"/>
          <w:lang w:val="en-ZA" w:eastAsia="en-ZA"/>
        </w:rPr>
      </w:pPr>
    </w:p>
    <w:p w:rsidR="006D3AA1" w:rsidRPr="002C76C1" w:rsidRDefault="006D3AA1" w:rsidP="006D3AA1">
      <w:pPr>
        <w:pStyle w:val="NormalWeb"/>
        <w:tabs>
          <w:tab w:val="center" w:pos="709"/>
        </w:tabs>
        <w:ind w:left="720" w:hanging="720"/>
        <w:rPr>
          <w:rFonts w:ascii="Arial" w:hAnsi="Arial" w:cs="Arial"/>
          <w:sz w:val="22"/>
          <w:szCs w:val="22"/>
        </w:rPr>
      </w:pPr>
      <w:r w:rsidRPr="002C76C1">
        <w:rPr>
          <w:rFonts w:ascii="Arial" w:hAnsi="Arial" w:cs="Arial"/>
          <w:sz w:val="22"/>
          <w:szCs w:val="22"/>
        </w:rPr>
        <w:t>a)  Irregular expenditure being understated with R479 940 due to:</w:t>
      </w:r>
    </w:p>
    <w:p w:rsidR="006D3AA1" w:rsidRPr="002C76C1" w:rsidRDefault="006D3AA1" w:rsidP="006D3AA1">
      <w:pPr>
        <w:pStyle w:val="NormalWeb"/>
        <w:tabs>
          <w:tab w:val="center" w:pos="709"/>
        </w:tabs>
        <w:ind w:left="360"/>
        <w:rPr>
          <w:rFonts w:ascii="Arial" w:hAnsi="Arial" w:cs="Arial"/>
          <w:sz w:val="22"/>
          <w:szCs w:val="22"/>
        </w:rPr>
      </w:pPr>
      <w:r w:rsidRPr="002C76C1">
        <w:rPr>
          <w:rFonts w:ascii="Arial" w:hAnsi="Arial" w:cs="Arial"/>
          <w:sz w:val="22"/>
          <w:szCs w:val="22"/>
        </w:rPr>
        <w:t>Public invitations for the competitive bids were advertised for a period shorter than the required 21 days and the deviation was not approved in accordance with the SCM policy requirements as required in terms of T</w:t>
      </w:r>
      <w:r w:rsidRPr="002C76C1">
        <w:rPr>
          <w:rFonts w:ascii="Arial" w:hAnsi="Arial" w:cs="Arial"/>
          <w:color w:val="000000"/>
          <w:sz w:val="22"/>
          <w:szCs w:val="22"/>
          <w:lang w:eastAsia="en-ZA"/>
        </w:rPr>
        <w:t xml:space="preserve">R 16A6.3(c). </w:t>
      </w:r>
    </w:p>
    <w:p w:rsidR="006D3AA1" w:rsidRPr="002C76C1" w:rsidRDefault="006D3AA1" w:rsidP="006D3AA1">
      <w:pPr>
        <w:pStyle w:val="NormalWeb"/>
        <w:tabs>
          <w:tab w:val="center" w:pos="709"/>
        </w:tabs>
        <w:ind w:left="720" w:hanging="720"/>
        <w:rPr>
          <w:rFonts w:ascii="Arial" w:hAnsi="Arial" w:cs="Arial"/>
          <w:sz w:val="22"/>
          <w:szCs w:val="22"/>
          <w:lang w:val="en-GB"/>
        </w:rPr>
      </w:pPr>
      <w:r w:rsidRPr="002C76C1">
        <w:rPr>
          <w:rFonts w:ascii="Arial" w:hAnsi="Arial" w:cs="Arial"/>
          <w:sz w:val="22"/>
          <w:szCs w:val="22"/>
          <w:lang w:val="en-ZA" w:eastAsia="en-ZA"/>
        </w:rPr>
        <w:t xml:space="preserve"> </w:t>
      </w:r>
      <w:r w:rsidRPr="002C76C1">
        <w:rPr>
          <w:rFonts w:ascii="Arial" w:hAnsi="Arial" w:cs="Arial"/>
          <w:color w:val="000000"/>
          <w:sz w:val="22"/>
          <w:szCs w:val="22"/>
          <w:lang w:val="en-ZA" w:eastAsia="en-ZA"/>
        </w:rPr>
        <w:t> </w:t>
      </w:r>
    </w:p>
    <w:p w:rsidR="006D3AA1" w:rsidRPr="002C76C1" w:rsidRDefault="006D3AA1" w:rsidP="006D3AA1">
      <w:pPr>
        <w:tabs>
          <w:tab w:val="center" w:pos="709"/>
        </w:tabs>
        <w:spacing w:after="120" w:line="260" w:lineRule="exact"/>
        <w:jc w:val="both"/>
        <w:rPr>
          <w:sz w:val="22"/>
          <w:szCs w:val="22"/>
          <w:lang w:val="en-GB"/>
        </w:rPr>
      </w:pPr>
    </w:p>
    <w:p w:rsidR="006D3AA1" w:rsidRPr="002C76C1" w:rsidRDefault="006D3AA1" w:rsidP="006D3AA1">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6D3AA1" w:rsidRPr="002C76C1" w:rsidRDefault="006D3AA1" w:rsidP="006D3AA1">
      <w:pPr>
        <w:pStyle w:val="Heading2"/>
        <w:widowControl/>
        <w:tabs>
          <w:tab w:val="center" w:pos="709"/>
        </w:tabs>
        <w:rPr>
          <w:b w:val="0"/>
          <w:bCs w:val="0"/>
          <w:sz w:val="22"/>
          <w:szCs w:val="22"/>
        </w:rPr>
      </w:pPr>
      <w:r w:rsidRPr="002C76C1">
        <w:rPr>
          <w:b w:val="0"/>
          <w:bCs w:val="0"/>
          <w:sz w:val="22"/>
          <w:szCs w:val="22"/>
        </w:rPr>
        <w:t xml:space="preserve"> Financial and Performance Management</w:t>
      </w:r>
    </w:p>
    <w:p w:rsidR="006D3AA1" w:rsidRPr="002C76C1" w:rsidRDefault="006D3AA1" w:rsidP="006D3AA1">
      <w:pPr>
        <w:tabs>
          <w:tab w:val="center" w:pos="709"/>
          <w:tab w:val="num" w:pos="900"/>
        </w:tabs>
        <w:spacing w:after="120"/>
        <w:rPr>
          <w:sz w:val="22"/>
          <w:szCs w:val="22"/>
          <w:lang w:val="en-GB" w:eastAsia="en-GB"/>
        </w:rPr>
      </w:pPr>
    </w:p>
    <w:p w:rsidR="006D3AA1" w:rsidRPr="002C76C1" w:rsidRDefault="006D3AA1" w:rsidP="006D3AA1">
      <w:pPr>
        <w:tabs>
          <w:tab w:val="center" w:pos="709"/>
        </w:tabs>
        <w:rPr>
          <w:i/>
          <w:sz w:val="22"/>
          <w:szCs w:val="22"/>
          <w:lang w:val="en-GB"/>
        </w:rPr>
      </w:pPr>
      <w:r w:rsidRPr="002C76C1">
        <w:rPr>
          <w:sz w:val="22"/>
          <w:szCs w:val="22"/>
        </w:rPr>
        <w:t>The department did not effectively review and monitor compliance with applicable laws and regulations</w:t>
      </w:r>
      <w:r w:rsidRPr="002C76C1" w:rsidDel="00A47581">
        <w:rPr>
          <w:i/>
          <w:sz w:val="22"/>
          <w:szCs w:val="22"/>
          <w:lang w:val="en-GB"/>
        </w:rPr>
        <w:t xml:space="preserve"> </w:t>
      </w:r>
    </w:p>
    <w:p w:rsidR="006D3AA1" w:rsidRPr="002C76C1" w:rsidRDefault="006D3AA1" w:rsidP="006D3AA1">
      <w:pPr>
        <w:tabs>
          <w:tab w:val="center" w:pos="709"/>
        </w:tabs>
        <w:spacing w:after="120"/>
        <w:rPr>
          <w:b/>
          <w:bCs/>
          <w:sz w:val="22"/>
          <w:szCs w:val="22"/>
        </w:rPr>
      </w:pPr>
    </w:p>
    <w:p w:rsidR="006D3AA1" w:rsidRPr="002C76C1" w:rsidRDefault="006D3AA1" w:rsidP="006D3AA1">
      <w:pPr>
        <w:tabs>
          <w:tab w:val="center" w:pos="709"/>
        </w:tabs>
        <w:spacing w:after="120"/>
        <w:rPr>
          <w:b/>
          <w:bCs/>
          <w:sz w:val="22"/>
          <w:szCs w:val="22"/>
        </w:rPr>
      </w:pPr>
      <w:r w:rsidRPr="002C76C1">
        <w:rPr>
          <w:b/>
          <w:bCs/>
          <w:sz w:val="22"/>
          <w:szCs w:val="22"/>
        </w:rPr>
        <w:t>Recommendation</w:t>
      </w:r>
    </w:p>
    <w:p w:rsidR="006D3AA1" w:rsidRPr="002C76C1" w:rsidRDefault="006D3AA1" w:rsidP="006D3AA1">
      <w:pPr>
        <w:tabs>
          <w:tab w:val="center" w:pos="709"/>
        </w:tabs>
        <w:spacing w:after="120"/>
        <w:rPr>
          <w:b/>
          <w:bCs/>
          <w:sz w:val="22"/>
          <w:szCs w:val="22"/>
        </w:rPr>
      </w:pPr>
    </w:p>
    <w:p w:rsidR="006D3AA1" w:rsidRPr="002C76C1" w:rsidRDefault="006D3AA1" w:rsidP="006D3AA1">
      <w:pPr>
        <w:pStyle w:val="NormalWeb"/>
        <w:widowControl/>
        <w:tabs>
          <w:tab w:val="center" w:pos="709"/>
        </w:tabs>
        <w:spacing w:after="120" w:line="260" w:lineRule="exact"/>
        <w:ind w:left="709" w:hanging="709"/>
        <w:jc w:val="both"/>
        <w:rPr>
          <w:rFonts w:ascii="Arial" w:hAnsi="Arial" w:cs="Arial"/>
          <w:sz w:val="22"/>
          <w:szCs w:val="22"/>
        </w:rPr>
      </w:pPr>
      <w:r>
        <w:rPr>
          <w:rFonts w:ascii="Arial" w:hAnsi="Arial" w:cs="Arial"/>
          <w:color w:val="000000"/>
          <w:sz w:val="22"/>
          <w:szCs w:val="22"/>
          <w:lang w:eastAsia="en-ZA"/>
        </w:rPr>
        <w:t>a)</w:t>
      </w:r>
      <w:r>
        <w:rPr>
          <w:rFonts w:ascii="Arial" w:hAnsi="Arial" w:cs="Arial"/>
          <w:color w:val="000000"/>
          <w:sz w:val="22"/>
          <w:szCs w:val="22"/>
          <w:lang w:eastAsia="en-ZA"/>
        </w:rPr>
        <w:tab/>
      </w:r>
      <w:r>
        <w:rPr>
          <w:rFonts w:ascii="Arial" w:hAnsi="Arial" w:cs="Arial"/>
          <w:color w:val="000000"/>
          <w:sz w:val="22"/>
          <w:szCs w:val="22"/>
          <w:lang w:eastAsia="en-ZA"/>
        </w:rPr>
        <w:tab/>
      </w:r>
      <w:r w:rsidRPr="002C76C1">
        <w:rPr>
          <w:rFonts w:ascii="Arial" w:hAnsi="Arial" w:cs="Arial"/>
          <w:color w:val="000000"/>
          <w:sz w:val="22"/>
          <w:szCs w:val="22"/>
          <w:lang w:eastAsia="en-ZA"/>
        </w:rPr>
        <w:t>Competitive bids must be advertised for the required number of days to ensure a process that is fair.</w:t>
      </w:r>
    </w:p>
    <w:p w:rsidR="006D3AA1" w:rsidRPr="002C76C1" w:rsidRDefault="006D3AA1" w:rsidP="006D3AA1">
      <w:pPr>
        <w:pStyle w:val="NormalWeb"/>
        <w:widowControl/>
        <w:tabs>
          <w:tab w:val="center" w:pos="709"/>
        </w:tabs>
        <w:spacing w:after="120" w:line="260" w:lineRule="exact"/>
        <w:ind w:left="709" w:hanging="709"/>
        <w:jc w:val="both"/>
        <w:rPr>
          <w:rFonts w:ascii="Arial" w:hAnsi="Arial" w:cs="Arial"/>
          <w:sz w:val="22"/>
          <w:szCs w:val="22"/>
        </w:rPr>
      </w:pPr>
      <w:r>
        <w:rPr>
          <w:rFonts w:ascii="Arial" w:hAnsi="Arial" w:cs="Arial"/>
          <w:color w:val="000000"/>
          <w:sz w:val="22"/>
          <w:szCs w:val="22"/>
          <w:lang w:eastAsia="en-ZA"/>
        </w:rPr>
        <w:t>b)</w:t>
      </w:r>
      <w:r>
        <w:rPr>
          <w:rFonts w:ascii="Arial" w:hAnsi="Arial" w:cs="Arial"/>
          <w:color w:val="000000"/>
          <w:sz w:val="22"/>
          <w:szCs w:val="22"/>
          <w:lang w:eastAsia="en-ZA"/>
        </w:rPr>
        <w:tab/>
      </w:r>
      <w:r>
        <w:rPr>
          <w:rFonts w:ascii="Arial" w:hAnsi="Arial" w:cs="Arial"/>
          <w:color w:val="000000"/>
          <w:sz w:val="22"/>
          <w:szCs w:val="22"/>
          <w:lang w:eastAsia="en-ZA"/>
        </w:rPr>
        <w:tab/>
      </w:r>
      <w:r w:rsidRPr="002C76C1">
        <w:rPr>
          <w:rFonts w:ascii="Arial" w:hAnsi="Arial" w:cs="Arial"/>
          <w:color w:val="000000"/>
          <w:sz w:val="22"/>
          <w:szCs w:val="22"/>
          <w:lang w:eastAsia="en-ZA"/>
        </w:rPr>
        <w:t>Proper planning must be exercised to avoid advertising for a shorter period which may result a process which is not fair</w:t>
      </w:r>
      <w:r w:rsidRPr="002C76C1">
        <w:rPr>
          <w:rFonts w:ascii="Arial" w:hAnsi="Arial" w:cs="Arial"/>
          <w:sz w:val="22"/>
          <w:szCs w:val="22"/>
        </w:rPr>
        <w:t xml:space="preserve">. </w:t>
      </w:r>
    </w:p>
    <w:p w:rsidR="006D3AA1" w:rsidRPr="002C76C1" w:rsidRDefault="006D3AA1" w:rsidP="006D3AA1">
      <w:pPr>
        <w:pStyle w:val="NormalWeb"/>
        <w:tabs>
          <w:tab w:val="center" w:pos="709"/>
        </w:tabs>
        <w:spacing w:after="120" w:line="260" w:lineRule="exact"/>
        <w:ind w:left="357"/>
        <w:jc w:val="both"/>
        <w:rPr>
          <w:rFonts w:ascii="Arial" w:hAnsi="Arial" w:cs="Arial"/>
          <w:sz w:val="22"/>
          <w:szCs w:val="22"/>
        </w:rPr>
      </w:pPr>
    </w:p>
    <w:p w:rsidR="006D3AA1" w:rsidRPr="002C76C1" w:rsidRDefault="006D3AA1" w:rsidP="006D3AA1">
      <w:pPr>
        <w:keepNext/>
        <w:tabs>
          <w:tab w:val="center" w:pos="709"/>
        </w:tabs>
        <w:spacing w:after="120"/>
        <w:jc w:val="both"/>
        <w:rPr>
          <w:b/>
          <w:bCs/>
          <w:sz w:val="22"/>
          <w:szCs w:val="22"/>
        </w:rPr>
      </w:pPr>
      <w:r w:rsidRPr="002C76C1">
        <w:rPr>
          <w:b/>
          <w:bCs/>
          <w:sz w:val="22"/>
          <w:szCs w:val="22"/>
        </w:rPr>
        <w:t>Management response</w:t>
      </w:r>
    </w:p>
    <w:p w:rsidR="006D3AA1" w:rsidRPr="002C76C1" w:rsidRDefault="006D3AA1" w:rsidP="006D3AA1">
      <w:pPr>
        <w:tabs>
          <w:tab w:val="center" w:pos="709"/>
        </w:tabs>
        <w:autoSpaceDE w:val="0"/>
        <w:autoSpaceDN w:val="0"/>
        <w:adjustRightInd w:val="0"/>
        <w:jc w:val="both"/>
        <w:rPr>
          <w:sz w:val="22"/>
          <w:szCs w:val="22"/>
        </w:rPr>
      </w:pPr>
      <w:r w:rsidRPr="002C76C1">
        <w:rPr>
          <w:sz w:val="22"/>
          <w:szCs w:val="22"/>
        </w:rPr>
        <w:t xml:space="preserve">I am not in agreement with the finding. The approval was within the ambit of the National Treasury Regulations16A6.3(c) and was duly approved by the delegated authority (NBAC). </w:t>
      </w:r>
    </w:p>
    <w:p w:rsidR="006D3AA1" w:rsidRPr="002C76C1" w:rsidRDefault="006D3AA1" w:rsidP="006D3AA1">
      <w:pPr>
        <w:tabs>
          <w:tab w:val="center" w:pos="709"/>
        </w:tabs>
        <w:autoSpaceDE w:val="0"/>
        <w:autoSpaceDN w:val="0"/>
        <w:adjustRightInd w:val="0"/>
        <w:jc w:val="both"/>
        <w:rPr>
          <w:sz w:val="22"/>
          <w:szCs w:val="22"/>
        </w:rPr>
      </w:pPr>
    </w:p>
    <w:p w:rsidR="006D3AA1" w:rsidRPr="002C76C1" w:rsidRDefault="006D3AA1" w:rsidP="006D3AA1">
      <w:pPr>
        <w:tabs>
          <w:tab w:val="center" w:pos="709"/>
        </w:tabs>
        <w:autoSpaceDE w:val="0"/>
        <w:autoSpaceDN w:val="0"/>
        <w:adjustRightInd w:val="0"/>
        <w:jc w:val="both"/>
        <w:rPr>
          <w:sz w:val="22"/>
          <w:szCs w:val="22"/>
        </w:rPr>
      </w:pPr>
      <w:r w:rsidRPr="002C76C1">
        <w:rPr>
          <w:sz w:val="22"/>
          <w:szCs w:val="22"/>
        </w:rPr>
        <w:t>The rationale behind the approval of less than 21 day period was that the single professional discipline tender offers can be compiled within relatively shorter time frames (two and a half weeks) as the price is based on standard council fee scales and scope of services. The time is mostly necessary for the compilation and collation of returnable documentation which are issued by the Department. It is this reasoning that gave effect to Circular 2 of 2008/09 by the Accounting Officer on which the approval was based.</w:t>
      </w:r>
    </w:p>
    <w:p w:rsidR="006D3AA1" w:rsidRPr="002C76C1" w:rsidRDefault="006D3AA1" w:rsidP="006D3AA1">
      <w:pPr>
        <w:keepNext/>
        <w:tabs>
          <w:tab w:val="center" w:pos="709"/>
        </w:tabs>
        <w:spacing w:after="360" w:line="260" w:lineRule="exact"/>
        <w:jc w:val="both"/>
        <w:rPr>
          <w:b/>
          <w:sz w:val="22"/>
          <w:szCs w:val="22"/>
        </w:rPr>
      </w:pPr>
      <w:r w:rsidRPr="002C76C1">
        <w:rPr>
          <w:sz w:val="22"/>
          <w:szCs w:val="22"/>
        </w:rPr>
        <w:t>See attached Circular.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40"/>
        <w:gridCol w:w="1080"/>
        <w:gridCol w:w="1170"/>
      </w:tblGrid>
      <w:tr w:rsidR="006D3AA1" w:rsidRPr="002C76C1" w:rsidTr="00D90C13">
        <w:tc>
          <w:tcPr>
            <w:tcW w:w="6840" w:type="dxa"/>
            <w:shd w:val="clear" w:color="auto" w:fill="BFBFBF" w:themeFill="background1" w:themeFillShade="BF"/>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b/>
                <w:sz w:val="18"/>
                <w:szCs w:val="18"/>
              </w:rPr>
            </w:pPr>
            <w:r w:rsidRPr="00AD4CFA">
              <w:rPr>
                <w:rFonts w:ascii="Arial" w:hAnsi="Arial" w:cs="Arial"/>
                <w:b/>
                <w:sz w:val="18"/>
                <w:szCs w:val="18"/>
              </w:rPr>
              <w:t>DESCRIPTION</w:t>
            </w:r>
          </w:p>
        </w:tc>
        <w:tc>
          <w:tcPr>
            <w:tcW w:w="2250" w:type="dxa"/>
            <w:gridSpan w:val="2"/>
            <w:shd w:val="clear" w:color="auto" w:fill="BFBFBF" w:themeFill="background1" w:themeFillShade="BF"/>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b/>
                <w:sz w:val="18"/>
                <w:szCs w:val="18"/>
              </w:rPr>
            </w:pPr>
            <w:r w:rsidRPr="00AD4CFA">
              <w:rPr>
                <w:rFonts w:ascii="Arial" w:hAnsi="Arial" w:cs="Arial"/>
                <w:b/>
                <w:sz w:val="18"/>
                <w:szCs w:val="18"/>
              </w:rPr>
              <w:t>RESPONSE</w:t>
            </w:r>
          </w:p>
        </w:tc>
      </w:tr>
      <w:tr w:rsidR="006D3AA1" w:rsidRPr="002C76C1" w:rsidTr="00D90C13">
        <w:tc>
          <w:tcPr>
            <w:tcW w:w="6840" w:type="dxa"/>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sz w:val="18"/>
                <w:szCs w:val="18"/>
              </w:rPr>
            </w:pPr>
            <w:r w:rsidRPr="00AD4CFA">
              <w:rPr>
                <w:rFonts w:ascii="Arial" w:hAnsi="Arial" w:cs="Arial"/>
                <w:sz w:val="18"/>
                <w:szCs w:val="18"/>
              </w:rPr>
              <w:t>Corrective action to be taken</w:t>
            </w:r>
          </w:p>
        </w:tc>
        <w:tc>
          <w:tcPr>
            <w:tcW w:w="2250" w:type="dxa"/>
            <w:gridSpan w:val="2"/>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sz w:val="18"/>
                <w:szCs w:val="18"/>
              </w:rPr>
            </w:pPr>
            <w:r w:rsidRPr="00AD4CFA">
              <w:rPr>
                <w:rFonts w:ascii="Arial" w:hAnsi="Arial" w:cs="Arial"/>
                <w:sz w:val="18"/>
                <w:szCs w:val="18"/>
              </w:rPr>
              <w:t>n/a</w:t>
            </w:r>
          </w:p>
        </w:tc>
      </w:tr>
      <w:tr w:rsidR="006D3AA1" w:rsidRPr="002C76C1" w:rsidTr="00D90C13">
        <w:tc>
          <w:tcPr>
            <w:tcW w:w="6840" w:type="dxa"/>
            <w:vMerge w:val="restart"/>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sz w:val="18"/>
                <w:szCs w:val="18"/>
              </w:rPr>
            </w:pPr>
            <w:r w:rsidRPr="00AD4CFA">
              <w:rPr>
                <w:rFonts w:ascii="Arial" w:hAnsi="Arial" w:cs="Arial"/>
                <w:sz w:val="18"/>
                <w:szCs w:val="18"/>
              </w:rPr>
              <w:t>Does the finding affect an amount disclosed in the financial statements</w:t>
            </w:r>
          </w:p>
        </w:tc>
        <w:tc>
          <w:tcPr>
            <w:tcW w:w="1080" w:type="dxa"/>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b/>
                <w:sz w:val="18"/>
                <w:szCs w:val="18"/>
              </w:rPr>
            </w:pPr>
            <w:r w:rsidRPr="00AD4CFA">
              <w:rPr>
                <w:rFonts w:ascii="Arial" w:hAnsi="Arial" w:cs="Arial"/>
                <w:b/>
                <w:sz w:val="18"/>
                <w:szCs w:val="18"/>
              </w:rPr>
              <w:t>Yes</w:t>
            </w:r>
          </w:p>
        </w:tc>
        <w:tc>
          <w:tcPr>
            <w:tcW w:w="1170" w:type="dxa"/>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b/>
                <w:sz w:val="18"/>
                <w:szCs w:val="18"/>
              </w:rPr>
            </w:pPr>
            <w:r w:rsidRPr="00AD4CFA">
              <w:rPr>
                <w:rFonts w:ascii="Arial" w:hAnsi="Arial" w:cs="Arial"/>
                <w:b/>
                <w:sz w:val="18"/>
                <w:szCs w:val="18"/>
              </w:rPr>
              <w:t>No</w:t>
            </w:r>
          </w:p>
        </w:tc>
      </w:tr>
      <w:tr w:rsidR="006D3AA1" w:rsidRPr="002C76C1" w:rsidTr="00D90C13">
        <w:tc>
          <w:tcPr>
            <w:tcW w:w="6840" w:type="dxa"/>
            <w:vMerge/>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sz w:val="18"/>
                <w:szCs w:val="18"/>
              </w:rPr>
            </w:pPr>
          </w:p>
        </w:tc>
        <w:tc>
          <w:tcPr>
            <w:tcW w:w="1080" w:type="dxa"/>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sz w:val="18"/>
                <w:szCs w:val="18"/>
              </w:rPr>
            </w:pPr>
          </w:p>
        </w:tc>
        <w:tc>
          <w:tcPr>
            <w:tcW w:w="1170" w:type="dxa"/>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sz w:val="18"/>
                <w:szCs w:val="18"/>
              </w:rPr>
            </w:pPr>
            <w:r w:rsidRPr="00AD4CFA">
              <w:rPr>
                <w:rFonts w:ascii="Arial" w:hAnsi="Arial" w:cs="Arial"/>
                <w:sz w:val="18"/>
                <w:szCs w:val="18"/>
              </w:rPr>
              <w:t>x</w:t>
            </w:r>
          </w:p>
        </w:tc>
      </w:tr>
      <w:tr w:rsidR="006D3AA1" w:rsidRPr="002C76C1" w:rsidTr="00D90C13">
        <w:tc>
          <w:tcPr>
            <w:tcW w:w="6840" w:type="dxa"/>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sz w:val="18"/>
                <w:szCs w:val="18"/>
              </w:rPr>
            </w:pPr>
            <w:r w:rsidRPr="00AD4CFA">
              <w:rPr>
                <w:rFonts w:ascii="Arial" w:hAnsi="Arial" w:cs="Arial"/>
                <w:sz w:val="18"/>
                <w:szCs w:val="18"/>
              </w:rPr>
              <w:t>If yes, what corrections will be made to the population</w:t>
            </w:r>
          </w:p>
        </w:tc>
        <w:tc>
          <w:tcPr>
            <w:tcW w:w="2250" w:type="dxa"/>
            <w:gridSpan w:val="2"/>
          </w:tcPr>
          <w:p w:rsidR="006D3AA1" w:rsidRPr="00AD4CFA" w:rsidRDefault="006D3AA1" w:rsidP="00D90C13">
            <w:pPr>
              <w:tabs>
                <w:tab w:val="center" w:pos="709"/>
              </w:tabs>
              <w:rPr>
                <w:sz w:val="18"/>
                <w:szCs w:val="18"/>
              </w:rPr>
            </w:pPr>
            <w:r w:rsidRPr="00AD4CFA">
              <w:rPr>
                <w:sz w:val="18"/>
                <w:szCs w:val="18"/>
              </w:rPr>
              <w:t>n/a</w:t>
            </w:r>
          </w:p>
        </w:tc>
      </w:tr>
      <w:tr w:rsidR="006D3AA1" w:rsidRPr="002C76C1" w:rsidTr="00D90C13">
        <w:tc>
          <w:tcPr>
            <w:tcW w:w="6840" w:type="dxa"/>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sz w:val="18"/>
                <w:szCs w:val="18"/>
              </w:rPr>
            </w:pPr>
            <w:r w:rsidRPr="00AD4CFA">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6D3AA1" w:rsidRPr="00AD4CFA" w:rsidRDefault="006D3AA1" w:rsidP="00D90C13">
            <w:pPr>
              <w:tabs>
                <w:tab w:val="center" w:pos="709"/>
              </w:tabs>
              <w:rPr>
                <w:sz w:val="18"/>
                <w:szCs w:val="18"/>
              </w:rPr>
            </w:pPr>
            <w:r w:rsidRPr="00AD4CFA">
              <w:rPr>
                <w:sz w:val="18"/>
                <w:szCs w:val="18"/>
              </w:rPr>
              <w:t>n/a</w:t>
            </w:r>
          </w:p>
        </w:tc>
      </w:tr>
      <w:tr w:rsidR="006D3AA1" w:rsidRPr="002C76C1" w:rsidTr="00D90C13">
        <w:tc>
          <w:tcPr>
            <w:tcW w:w="6840" w:type="dxa"/>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sz w:val="18"/>
                <w:szCs w:val="18"/>
              </w:rPr>
            </w:pPr>
            <w:r w:rsidRPr="00AD4CFA">
              <w:rPr>
                <w:rFonts w:ascii="Arial" w:hAnsi="Arial" w:cs="Arial"/>
                <w:sz w:val="18"/>
                <w:szCs w:val="18"/>
              </w:rPr>
              <w:t>Position of official responsible to take corrective actions</w:t>
            </w:r>
          </w:p>
        </w:tc>
        <w:tc>
          <w:tcPr>
            <w:tcW w:w="2250" w:type="dxa"/>
            <w:gridSpan w:val="2"/>
          </w:tcPr>
          <w:p w:rsidR="006D3AA1" w:rsidRPr="00AD4CFA" w:rsidRDefault="006D3AA1" w:rsidP="00D90C13">
            <w:pPr>
              <w:tabs>
                <w:tab w:val="center" w:pos="709"/>
              </w:tabs>
              <w:rPr>
                <w:sz w:val="18"/>
                <w:szCs w:val="18"/>
              </w:rPr>
            </w:pPr>
            <w:r w:rsidRPr="00AD4CFA">
              <w:rPr>
                <w:sz w:val="18"/>
                <w:szCs w:val="18"/>
              </w:rPr>
              <w:t>n/a</w:t>
            </w:r>
          </w:p>
        </w:tc>
      </w:tr>
      <w:tr w:rsidR="006D3AA1" w:rsidRPr="002C76C1" w:rsidTr="00D90C13">
        <w:tc>
          <w:tcPr>
            <w:tcW w:w="6840" w:type="dxa"/>
          </w:tcPr>
          <w:p w:rsidR="006D3AA1" w:rsidRPr="00AD4CFA" w:rsidRDefault="006D3AA1" w:rsidP="00D90C13">
            <w:pPr>
              <w:pStyle w:val="ListParagraph"/>
              <w:keepNext/>
              <w:tabs>
                <w:tab w:val="left" w:pos="426"/>
                <w:tab w:val="center" w:pos="709"/>
              </w:tabs>
              <w:spacing w:line="260" w:lineRule="exact"/>
              <w:ind w:left="0"/>
              <w:jc w:val="both"/>
              <w:rPr>
                <w:rFonts w:ascii="Arial" w:hAnsi="Arial" w:cs="Arial"/>
                <w:sz w:val="18"/>
                <w:szCs w:val="18"/>
              </w:rPr>
            </w:pPr>
            <w:r w:rsidRPr="00AD4CFA">
              <w:rPr>
                <w:rFonts w:ascii="Arial" w:hAnsi="Arial" w:cs="Arial"/>
                <w:sz w:val="18"/>
                <w:szCs w:val="18"/>
              </w:rPr>
              <w:t>Estimated completion date for corrective action</w:t>
            </w:r>
          </w:p>
        </w:tc>
        <w:tc>
          <w:tcPr>
            <w:tcW w:w="2250" w:type="dxa"/>
            <w:gridSpan w:val="2"/>
          </w:tcPr>
          <w:p w:rsidR="006D3AA1" w:rsidRPr="00AD4CFA" w:rsidRDefault="006D3AA1" w:rsidP="00D90C13">
            <w:pPr>
              <w:tabs>
                <w:tab w:val="center" w:pos="709"/>
              </w:tabs>
              <w:rPr>
                <w:sz w:val="18"/>
                <w:szCs w:val="18"/>
              </w:rPr>
            </w:pPr>
            <w:r w:rsidRPr="00AD4CFA">
              <w:rPr>
                <w:sz w:val="18"/>
                <w:szCs w:val="18"/>
              </w:rPr>
              <w:t>n/a</w:t>
            </w:r>
          </w:p>
        </w:tc>
      </w:tr>
    </w:tbl>
    <w:p w:rsidR="006D3AA1" w:rsidRPr="002C76C1" w:rsidRDefault="006D3AA1" w:rsidP="006D3AA1">
      <w:pPr>
        <w:pStyle w:val="NormalWeb"/>
        <w:tabs>
          <w:tab w:val="center" w:pos="709"/>
        </w:tabs>
        <w:spacing w:after="120" w:line="260" w:lineRule="exact"/>
        <w:jc w:val="both"/>
        <w:rPr>
          <w:rFonts w:ascii="Arial" w:hAnsi="Arial" w:cs="Arial"/>
          <w:sz w:val="22"/>
          <w:szCs w:val="22"/>
        </w:rPr>
      </w:pPr>
    </w:p>
    <w:p w:rsidR="006D3AA1" w:rsidRPr="002C76C1" w:rsidRDefault="006D3AA1" w:rsidP="006D3AA1">
      <w:pPr>
        <w:tabs>
          <w:tab w:val="left" w:pos="426"/>
          <w:tab w:val="center" w:pos="709"/>
        </w:tabs>
        <w:spacing w:after="120"/>
        <w:jc w:val="both"/>
        <w:rPr>
          <w:i/>
          <w:sz w:val="22"/>
          <w:szCs w:val="22"/>
        </w:rPr>
      </w:pPr>
    </w:p>
    <w:p w:rsidR="006D3AA1" w:rsidRPr="002C76C1" w:rsidRDefault="006D3AA1" w:rsidP="006D3AA1">
      <w:pPr>
        <w:tabs>
          <w:tab w:val="left" w:pos="426"/>
          <w:tab w:val="center" w:pos="709"/>
        </w:tabs>
        <w:spacing w:after="120"/>
        <w:jc w:val="both"/>
        <w:rPr>
          <w:i/>
          <w:sz w:val="22"/>
          <w:szCs w:val="22"/>
        </w:rPr>
      </w:pPr>
      <w:r w:rsidRPr="002C76C1">
        <w:rPr>
          <w:i/>
          <w:sz w:val="22"/>
          <w:szCs w:val="22"/>
        </w:rPr>
        <w:t>Name:</w:t>
      </w:r>
      <w:r w:rsidRPr="002C76C1">
        <w:rPr>
          <w:rFonts w:eastAsia="Arial Unicode MS"/>
          <w:sz w:val="22"/>
          <w:szCs w:val="22"/>
        </w:rPr>
        <w:t xml:space="preserve">   Eulala Kruger</w:t>
      </w:r>
    </w:p>
    <w:p w:rsidR="006D3AA1" w:rsidRPr="002C76C1" w:rsidRDefault="006D3AA1" w:rsidP="006D3AA1">
      <w:pPr>
        <w:tabs>
          <w:tab w:val="center" w:pos="709"/>
        </w:tabs>
        <w:spacing w:after="120"/>
        <w:jc w:val="both"/>
        <w:rPr>
          <w:i/>
          <w:sz w:val="22"/>
          <w:szCs w:val="22"/>
        </w:rPr>
      </w:pPr>
      <w:r>
        <w:rPr>
          <w:i/>
          <w:sz w:val="22"/>
          <w:szCs w:val="22"/>
        </w:rPr>
        <w:t>P</w:t>
      </w:r>
      <w:r w:rsidRPr="002C76C1">
        <w:rPr>
          <w:i/>
          <w:sz w:val="22"/>
          <w:szCs w:val="22"/>
        </w:rPr>
        <w:t xml:space="preserve">osition:  CD: SCM </w:t>
      </w:r>
    </w:p>
    <w:p w:rsidR="006D3AA1" w:rsidRPr="002C76C1" w:rsidRDefault="006D3AA1" w:rsidP="006D3AA1">
      <w:pPr>
        <w:tabs>
          <w:tab w:val="center" w:pos="709"/>
        </w:tabs>
        <w:spacing w:after="120"/>
        <w:jc w:val="both"/>
        <w:rPr>
          <w:i/>
          <w:sz w:val="22"/>
          <w:szCs w:val="22"/>
        </w:rPr>
      </w:pPr>
      <w:r w:rsidRPr="002C76C1">
        <w:rPr>
          <w:i/>
          <w:sz w:val="22"/>
          <w:szCs w:val="22"/>
        </w:rPr>
        <w:t>Date:</w:t>
      </w:r>
      <w:r w:rsidRPr="002C76C1">
        <w:rPr>
          <w:i/>
          <w:sz w:val="22"/>
          <w:szCs w:val="22"/>
        </w:rPr>
        <w:tab/>
        <w:t>July 23, 2012</w:t>
      </w:r>
    </w:p>
    <w:p w:rsidR="006D3AA1" w:rsidRPr="002C76C1" w:rsidRDefault="006D3AA1" w:rsidP="006D3AA1">
      <w:pPr>
        <w:tabs>
          <w:tab w:val="center" w:pos="709"/>
        </w:tabs>
        <w:jc w:val="both"/>
        <w:rPr>
          <w:i/>
          <w:sz w:val="22"/>
          <w:szCs w:val="22"/>
        </w:rPr>
      </w:pPr>
    </w:p>
    <w:p w:rsidR="006D3AA1" w:rsidRPr="002C76C1" w:rsidRDefault="006D3AA1" w:rsidP="006D3AA1">
      <w:pPr>
        <w:tabs>
          <w:tab w:val="center" w:pos="709"/>
        </w:tabs>
        <w:jc w:val="both"/>
        <w:rPr>
          <w:i/>
          <w:sz w:val="22"/>
          <w:szCs w:val="22"/>
        </w:rPr>
      </w:pPr>
    </w:p>
    <w:p w:rsidR="006D3AA1" w:rsidRPr="002C76C1" w:rsidRDefault="006D3AA1" w:rsidP="006D3AA1">
      <w:pPr>
        <w:keepNext/>
        <w:tabs>
          <w:tab w:val="center" w:pos="709"/>
        </w:tabs>
        <w:spacing w:after="120"/>
        <w:jc w:val="both"/>
        <w:rPr>
          <w:b/>
          <w:bCs/>
          <w:sz w:val="22"/>
          <w:szCs w:val="22"/>
        </w:rPr>
      </w:pPr>
      <w:r w:rsidRPr="002C76C1">
        <w:rPr>
          <w:b/>
          <w:bCs/>
          <w:sz w:val="22"/>
          <w:szCs w:val="22"/>
        </w:rPr>
        <w:t>Auditor’s conclusion</w:t>
      </w:r>
    </w:p>
    <w:p w:rsidR="006D3AA1" w:rsidRPr="002C76C1" w:rsidRDefault="006D3AA1" w:rsidP="006D3AA1">
      <w:pPr>
        <w:keepNext/>
        <w:tabs>
          <w:tab w:val="center" w:pos="709"/>
        </w:tabs>
        <w:spacing w:after="120"/>
        <w:rPr>
          <w:bCs/>
          <w:sz w:val="22"/>
          <w:szCs w:val="22"/>
        </w:rPr>
      </w:pPr>
    </w:p>
    <w:p w:rsidR="006D3AA1" w:rsidRPr="002C76C1" w:rsidRDefault="006D3AA1" w:rsidP="006D3AA1">
      <w:pPr>
        <w:keepNext/>
        <w:tabs>
          <w:tab w:val="center" w:pos="709"/>
        </w:tabs>
        <w:spacing w:after="120"/>
        <w:rPr>
          <w:bCs/>
          <w:sz w:val="22"/>
          <w:szCs w:val="22"/>
        </w:rPr>
      </w:pPr>
      <w:r w:rsidRPr="002C76C1">
        <w:rPr>
          <w:bCs/>
          <w:sz w:val="22"/>
          <w:szCs w:val="22"/>
        </w:rPr>
        <w:t>Although management is not in agreement with the finding, the following is noted:</w:t>
      </w:r>
    </w:p>
    <w:p w:rsidR="006D3AA1" w:rsidRPr="002C76C1" w:rsidRDefault="006D3AA1" w:rsidP="006D3AA1">
      <w:pPr>
        <w:keepNext/>
        <w:tabs>
          <w:tab w:val="center" w:pos="709"/>
        </w:tabs>
        <w:rPr>
          <w:bCs/>
          <w:sz w:val="22"/>
          <w:szCs w:val="22"/>
        </w:rPr>
      </w:pPr>
    </w:p>
    <w:p w:rsidR="006D3AA1" w:rsidRPr="002C76C1" w:rsidRDefault="006D3AA1" w:rsidP="006F5D2E">
      <w:pPr>
        <w:pStyle w:val="ListParagraph"/>
        <w:keepNext/>
        <w:numPr>
          <w:ilvl w:val="0"/>
          <w:numId w:val="164"/>
        </w:numPr>
        <w:tabs>
          <w:tab w:val="center" w:pos="709"/>
        </w:tabs>
        <w:ind w:hanging="720"/>
        <w:rPr>
          <w:rFonts w:ascii="Arial" w:hAnsi="Arial" w:cs="Arial"/>
          <w:bCs/>
          <w:sz w:val="22"/>
          <w:szCs w:val="22"/>
        </w:rPr>
      </w:pPr>
      <w:r w:rsidRPr="002C76C1">
        <w:rPr>
          <w:rFonts w:ascii="Arial" w:hAnsi="Arial" w:cs="Arial"/>
          <w:bCs/>
          <w:sz w:val="22"/>
          <w:szCs w:val="22"/>
        </w:rPr>
        <w:t>Treasury Regulations 16A6.3(c) listed above indicates that the department may deviate from advertising the bid for 21 days if the procurement is considered to be urgent and then it must be approved by the accounting officer.</w:t>
      </w:r>
    </w:p>
    <w:p w:rsidR="006D3AA1" w:rsidRPr="002C76C1" w:rsidRDefault="006D3AA1" w:rsidP="006F5D2E">
      <w:pPr>
        <w:pStyle w:val="ListParagraph"/>
        <w:keepNext/>
        <w:numPr>
          <w:ilvl w:val="0"/>
          <w:numId w:val="164"/>
        </w:numPr>
        <w:tabs>
          <w:tab w:val="center" w:pos="709"/>
        </w:tabs>
        <w:spacing w:after="120"/>
        <w:ind w:hanging="720"/>
        <w:rPr>
          <w:rFonts w:ascii="Arial" w:hAnsi="Arial" w:cs="Arial"/>
          <w:bCs/>
          <w:sz w:val="22"/>
          <w:szCs w:val="22"/>
        </w:rPr>
      </w:pPr>
      <w:r w:rsidRPr="002C76C1">
        <w:rPr>
          <w:rFonts w:ascii="Arial" w:hAnsi="Arial" w:cs="Arial"/>
          <w:bCs/>
          <w:sz w:val="22"/>
          <w:szCs w:val="22"/>
        </w:rPr>
        <w:t xml:space="preserve">The fact that the tender documentation can be compiled within a shorter period of time does not mean that the procurement is urgent. </w:t>
      </w:r>
    </w:p>
    <w:p w:rsidR="006D3AA1" w:rsidRPr="002C76C1" w:rsidRDefault="006D3AA1" w:rsidP="006D3AA1">
      <w:pPr>
        <w:pStyle w:val="ListParagraph"/>
        <w:keepNext/>
        <w:tabs>
          <w:tab w:val="center" w:pos="709"/>
        </w:tabs>
        <w:rPr>
          <w:rFonts w:ascii="Arial" w:hAnsi="Arial" w:cs="Arial"/>
          <w:bCs/>
          <w:sz w:val="22"/>
          <w:szCs w:val="22"/>
        </w:rPr>
      </w:pPr>
    </w:p>
    <w:p w:rsidR="006D3AA1" w:rsidRPr="002C76C1" w:rsidRDefault="006D3AA1" w:rsidP="006D3AA1">
      <w:pPr>
        <w:pStyle w:val="ListParagraph"/>
        <w:keepNext/>
        <w:tabs>
          <w:tab w:val="center" w:pos="709"/>
        </w:tabs>
        <w:ind w:left="0"/>
        <w:rPr>
          <w:rFonts w:ascii="Arial" w:hAnsi="Arial" w:cs="Arial"/>
          <w:bCs/>
          <w:sz w:val="22"/>
          <w:szCs w:val="22"/>
        </w:rPr>
      </w:pPr>
      <w:r w:rsidRPr="002C76C1">
        <w:rPr>
          <w:rFonts w:ascii="Arial" w:hAnsi="Arial" w:cs="Arial"/>
          <w:bCs/>
          <w:sz w:val="22"/>
          <w:szCs w:val="22"/>
        </w:rPr>
        <w:t xml:space="preserve">Based on the above the matter remains unresolved. </w:t>
      </w:r>
    </w:p>
    <w:p w:rsidR="006D3AA1" w:rsidRPr="002C76C1" w:rsidRDefault="006D3AA1" w:rsidP="006D3AA1">
      <w:pPr>
        <w:tabs>
          <w:tab w:val="center" w:pos="709"/>
        </w:tabs>
      </w:pPr>
    </w:p>
    <w:p w:rsidR="006D3AA1" w:rsidRPr="002C76C1" w:rsidRDefault="006D3AA1" w:rsidP="006D3AA1">
      <w:pPr>
        <w:tabs>
          <w:tab w:val="center" w:pos="709"/>
        </w:tabs>
      </w:pPr>
    </w:p>
    <w:p w:rsidR="006D3AA1" w:rsidRPr="002C76C1" w:rsidRDefault="006D3AA1" w:rsidP="006D3AA1">
      <w:pPr>
        <w:tabs>
          <w:tab w:val="center" w:pos="709"/>
        </w:tabs>
      </w:pPr>
    </w:p>
    <w:p w:rsidR="006D3AA1" w:rsidRDefault="006D3AA1"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Default="00FD1A96" w:rsidP="006D3AA1">
      <w:pPr>
        <w:tabs>
          <w:tab w:val="center" w:pos="709"/>
        </w:tabs>
      </w:pPr>
    </w:p>
    <w:p w:rsidR="00FD1A96" w:rsidRPr="002C76C1" w:rsidRDefault="00FD1A96" w:rsidP="006D3AA1">
      <w:pPr>
        <w:tabs>
          <w:tab w:val="center" w:pos="709"/>
        </w:tabs>
      </w:pPr>
    </w:p>
    <w:p w:rsidR="006D3AA1" w:rsidRPr="002C76C1" w:rsidRDefault="006D3AA1" w:rsidP="006D3AA1">
      <w:pPr>
        <w:tabs>
          <w:tab w:val="center" w:pos="709"/>
        </w:tabs>
      </w:pPr>
    </w:p>
    <w:p w:rsidR="00FD1A96" w:rsidRPr="00710485" w:rsidRDefault="00FD1A96" w:rsidP="006F5D2E">
      <w:pPr>
        <w:pStyle w:val="ListParagraph"/>
        <w:numPr>
          <w:ilvl w:val="0"/>
          <w:numId w:val="296"/>
        </w:numPr>
        <w:tabs>
          <w:tab w:val="center" w:pos="709"/>
        </w:tabs>
        <w:spacing w:after="360"/>
        <w:jc w:val="both"/>
        <w:rPr>
          <w:rFonts w:ascii="Arial" w:hAnsi="Arial" w:cs="Arial"/>
          <w:b/>
          <w:bCs/>
          <w:color w:val="FF0000"/>
        </w:rPr>
      </w:pPr>
      <w:r w:rsidRPr="00710485">
        <w:rPr>
          <w:rFonts w:ascii="Arial" w:hAnsi="Arial" w:cs="Arial"/>
          <w:b/>
          <w:bCs/>
        </w:rPr>
        <w:t>Suppliers VAT numbers not recorded on the system</w:t>
      </w:r>
      <w:r w:rsidRPr="00710485">
        <w:rPr>
          <w:rFonts w:ascii="Arial" w:hAnsi="Arial" w:cs="Arial"/>
          <w:b/>
          <w:bCs/>
          <w:color w:val="FF0000"/>
        </w:rPr>
        <w:t xml:space="preserve"> Ex 126</w:t>
      </w:r>
    </w:p>
    <w:p w:rsidR="00FD1A96" w:rsidRPr="00AF5CC3" w:rsidRDefault="00FD1A96" w:rsidP="00FD1A96">
      <w:pPr>
        <w:tabs>
          <w:tab w:val="center" w:pos="709"/>
        </w:tabs>
        <w:spacing w:after="360"/>
        <w:jc w:val="both"/>
        <w:rPr>
          <w:b/>
          <w:sz w:val="22"/>
          <w:szCs w:val="22"/>
        </w:rPr>
      </w:pPr>
      <w:r w:rsidRPr="00AF5CC3">
        <w:rPr>
          <w:b/>
          <w:sz w:val="22"/>
          <w:szCs w:val="22"/>
        </w:rPr>
        <w:t>Audit Finding</w:t>
      </w:r>
    </w:p>
    <w:p w:rsidR="00FD1A96" w:rsidRPr="00AF5CC3" w:rsidRDefault="00FD1A96" w:rsidP="00FD1A96">
      <w:pPr>
        <w:tabs>
          <w:tab w:val="center" w:pos="709"/>
        </w:tabs>
        <w:spacing w:after="360"/>
        <w:jc w:val="both"/>
        <w:rPr>
          <w:b/>
          <w:bCs/>
          <w:sz w:val="22"/>
          <w:szCs w:val="22"/>
        </w:rPr>
      </w:pPr>
      <w:r w:rsidRPr="00AF5CC3">
        <w:rPr>
          <w:sz w:val="22"/>
          <w:szCs w:val="22"/>
        </w:rPr>
        <w:t>Laws, rules and Regulations:</w:t>
      </w:r>
    </w:p>
    <w:p w:rsidR="00FD1A96" w:rsidRPr="002C76C1" w:rsidRDefault="00FD1A96" w:rsidP="006F5D2E">
      <w:pPr>
        <w:pStyle w:val="lg-a-1"/>
        <w:numPr>
          <w:ilvl w:val="0"/>
          <w:numId w:val="44"/>
        </w:numPr>
        <w:tabs>
          <w:tab w:val="center" w:pos="709"/>
        </w:tabs>
        <w:spacing w:before="0"/>
        <w:ind w:left="426" w:hanging="426"/>
        <w:rPr>
          <w:rFonts w:ascii="Arial" w:hAnsi="Arial" w:cs="Arial"/>
          <w:sz w:val="22"/>
          <w:szCs w:val="22"/>
        </w:rPr>
      </w:pPr>
      <w:r w:rsidRPr="002C76C1">
        <w:rPr>
          <w:rFonts w:ascii="Arial" w:hAnsi="Arial" w:cs="Arial"/>
          <w:sz w:val="22"/>
          <w:szCs w:val="22"/>
        </w:rPr>
        <w:t>Public Finance Management Act Section 40(1)(a) states:</w:t>
      </w:r>
    </w:p>
    <w:p w:rsidR="00FD1A96" w:rsidRPr="002C76C1" w:rsidRDefault="00FD1A96" w:rsidP="00FD1A96">
      <w:pPr>
        <w:pStyle w:val="lg-a-1"/>
        <w:tabs>
          <w:tab w:val="center" w:pos="709"/>
        </w:tabs>
        <w:spacing w:before="0"/>
        <w:ind w:left="720" w:firstLine="0"/>
        <w:rPr>
          <w:rFonts w:ascii="Arial" w:hAnsi="Arial" w:cs="Arial"/>
          <w:sz w:val="22"/>
          <w:szCs w:val="22"/>
        </w:rPr>
      </w:pPr>
    </w:p>
    <w:p w:rsidR="00FD1A96" w:rsidRPr="002C76C1" w:rsidRDefault="00FD1A96" w:rsidP="00FD1A96">
      <w:pPr>
        <w:pStyle w:val="NormalWeb"/>
        <w:tabs>
          <w:tab w:val="center" w:pos="709"/>
        </w:tabs>
        <w:ind w:left="426"/>
        <w:rPr>
          <w:rFonts w:ascii="Arial" w:hAnsi="Arial" w:cs="Arial"/>
          <w:i/>
          <w:iCs/>
          <w:color w:val="000000"/>
          <w:sz w:val="22"/>
          <w:szCs w:val="22"/>
        </w:rPr>
      </w:pPr>
      <w:r>
        <w:rPr>
          <w:rFonts w:ascii="Arial" w:hAnsi="Arial" w:cs="Arial"/>
          <w:i/>
          <w:iCs/>
          <w:color w:val="000000"/>
          <w:sz w:val="22"/>
          <w:szCs w:val="22"/>
        </w:rPr>
        <w:tab/>
      </w:r>
      <w:r>
        <w:rPr>
          <w:rFonts w:ascii="Arial" w:hAnsi="Arial" w:cs="Arial"/>
          <w:i/>
          <w:iCs/>
          <w:color w:val="000000"/>
          <w:sz w:val="22"/>
          <w:szCs w:val="22"/>
        </w:rPr>
        <w:tab/>
      </w:r>
      <w:r w:rsidRPr="002C76C1">
        <w:rPr>
          <w:rFonts w:ascii="Arial" w:hAnsi="Arial" w:cs="Arial"/>
          <w:i/>
          <w:iCs/>
          <w:color w:val="000000"/>
          <w:sz w:val="22"/>
          <w:szCs w:val="22"/>
        </w:rPr>
        <w:t xml:space="preserve">“40(1)The accounting officer for a department, trading entity or constitutional </w:t>
      </w:r>
      <w:r w:rsidRPr="002C76C1">
        <w:rPr>
          <w:rFonts w:ascii="Arial" w:hAnsi="Arial" w:cs="Arial"/>
          <w:i/>
          <w:iCs/>
          <w:color w:val="000000"/>
          <w:sz w:val="22"/>
          <w:szCs w:val="22"/>
        </w:rPr>
        <w:tab/>
      </w:r>
      <w:r w:rsidRPr="002C76C1">
        <w:rPr>
          <w:rFonts w:ascii="Arial" w:hAnsi="Arial" w:cs="Arial"/>
          <w:i/>
          <w:iCs/>
          <w:color w:val="000000"/>
          <w:sz w:val="22"/>
          <w:szCs w:val="22"/>
        </w:rPr>
        <w:tab/>
      </w:r>
      <w:r>
        <w:rPr>
          <w:rFonts w:ascii="Arial" w:hAnsi="Arial" w:cs="Arial"/>
          <w:i/>
          <w:iCs/>
          <w:color w:val="000000"/>
          <w:sz w:val="22"/>
          <w:szCs w:val="22"/>
        </w:rPr>
        <w:tab/>
      </w:r>
      <w:r w:rsidRPr="002C76C1">
        <w:rPr>
          <w:rFonts w:ascii="Arial" w:hAnsi="Arial" w:cs="Arial"/>
          <w:i/>
          <w:iCs/>
          <w:color w:val="000000"/>
          <w:sz w:val="22"/>
          <w:szCs w:val="22"/>
        </w:rPr>
        <w:tab/>
        <w:t xml:space="preserve">institution- </w:t>
      </w:r>
    </w:p>
    <w:p w:rsidR="00FD1A96" w:rsidRPr="002C76C1" w:rsidRDefault="00FD1A96" w:rsidP="006F5D2E">
      <w:pPr>
        <w:pStyle w:val="NormalWeb"/>
        <w:widowControl/>
        <w:numPr>
          <w:ilvl w:val="0"/>
          <w:numId w:val="91"/>
        </w:numPr>
        <w:tabs>
          <w:tab w:val="center" w:pos="709"/>
        </w:tabs>
        <w:rPr>
          <w:rFonts w:ascii="Arial" w:hAnsi="Arial" w:cs="Arial"/>
          <w:i/>
          <w:iCs/>
          <w:color w:val="000000"/>
          <w:sz w:val="22"/>
          <w:szCs w:val="22"/>
        </w:rPr>
      </w:pPr>
      <w:r w:rsidRPr="002C76C1">
        <w:rPr>
          <w:rFonts w:ascii="Arial" w:hAnsi="Arial" w:cs="Arial"/>
          <w:i/>
          <w:iCs/>
          <w:color w:val="000000"/>
          <w:sz w:val="22"/>
          <w:szCs w:val="22"/>
        </w:rPr>
        <w:t xml:space="preserve">must keep full and proper records  of the financial affairs of the department, trading entity or constitutional institution in accordance with any prescribed norms and standards;” </w:t>
      </w:r>
    </w:p>
    <w:p w:rsidR="00FD1A96" w:rsidRPr="002C76C1" w:rsidRDefault="00FD1A96" w:rsidP="00FD1A96">
      <w:pPr>
        <w:pStyle w:val="NormalWeb"/>
        <w:tabs>
          <w:tab w:val="center" w:pos="709"/>
        </w:tabs>
        <w:ind w:left="1796"/>
        <w:rPr>
          <w:rFonts w:ascii="Arial" w:hAnsi="Arial" w:cs="Arial"/>
          <w:i/>
          <w:iCs/>
          <w:color w:val="000000"/>
          <w:sz w:val="22"/>
          <w:szCs w:val="22"/>
        </w:rPr>
      </w:pPr>
    </w:p>
    <w:p w:rsidR="00FD1A96" w:rsidRPr="002C76C1" w:rsidRDefault="00FD1A96" w:rsidP="006F5D2E">
      <w:pPr>
        <w:pStyle w:val="NormalWeb"/>
        <w:widowControl/>
        <w:numPr>
          <w:ilvl w:val="0"/>
          <w:numId w:val="44"/>
        </w:numPr>
        <w:tabs>
          <w:tab w:val="center" w:pos="709"/>
        </w:tabs>
        <w:ind w:left="426" w:hanging="426"/>
        <w:rPr>
          <w:rFonts w:ascii="Arial" w:hAnsi="Arial" w:cs="Arial"/>
          <w:iCs/>
          <w:color w:val="000000"/>
          <w:sz w:val="22"/>
          <w:szCs w:val="22"/>
        </w:rPr>
      </w:pPr>
      <w:r w:rsidRPr="002C76C1">
        <w:rPr>
          <w:rFonts w:ascii="Arial" w:hAnsi="Arial" w:cs="Arial"/>
          <w:iCs/>
          <w:color w:val="000000"/>
          <w:sz w:val="22"/>
          <w:szCs w:val="22"/>
        </w:rPr>
        <w:t>Treasury Regulations 16A9.1(e) and (f)(i) states:</w:t>
      </w:r>
    </w:p>
    <w:p w:rsidR="00FD1A96" w:rsidRPr="002C76C1" w:rsidRDefault="00FD1A96" w:rsidP="00FD1A96">
      <w:pPr>
        <w:pStyle w:val="NormalWeb"/>
        <w:tabs>
          <w:tab w:val="center" w:pos="709"/>
        </w:tabs>
        <w:ind w:left="851"/>
        <w:rPr>
          <w:rFonts w:ascii="Arial" w:hAnsi="Arial" w:cs="Arial"/>
          <w:iCs/>
          <w:color w:val="000000"/>
          <w:sz w:val="22"/>
          <w:szCs w:val="22"/>
        </w:rPr>
      </w:pPr>
    </w:p>
    <w:p w:rsidR="00FD1A96" w:rsidRPr="002C76C1" w:rsidRDefault="00FD1A96" w:rsidP="00FD1A96">
      <w:pPr>
        <w:pStyle w:val="NormalWeb"/>
        <w:tabs>
          <w:tab w:val="center" w:pos="709"/>
        </w:tabs>
        <w:ind w:left="426"/>
        <w:rPr>
          <w:rFonts w:ascii="Arial" w:hAnsi="Arial" w:cs="Arial"/>
          <w:i/>
          <w:iCs/>
          <w:color w:val="000000"/>
          <w:sz w:val="22"/>
          <w:szCs w:val="22"/>
        </w:rPr>
      </w:pPr>
      <w:r w:rsidRPr="002C76C1">
        <w:rPr>
          <w:rFonts w:ascii="Arial" w:hAnsi="Arial" w:cs="Arial"/>
          <w:i/>
          <w:iCs/>
          <w:color w:val="000000"/>
          <w:sz w:val="22"/>
          <w:szCs w:val="22"/>
        </w:rPr>
        <w:t>“The accounting officer or accounting authority must-</w:t>
      </w:r>
    </w:p>
    <w:p w:rsidR="00FD1A96" w:rsidRPr="002C76C1" w:rsidRDefault="00FD1A96" w:rsidP="00FD1A96">
      <w:pPr>
        <w:pStyle w:val="NormalWeb"/>
        <w:tabs>
          <w:tab w:val="center" w:pos="709"/>
        </w:tabs>
        <w:ind w:left="426"/>
        <w:rPr>
          <w:rFonts w:ascii="Arial" w:hAnsi="Arial" w:cs="Arial"/>
          <w:i/>
          <w:iCs/>
          <w:color w:val="000000"/>
          <w:sz w:val="22"/>
          <w:szCs w:val="22"/>
        </w:rPr>
      </w:pPr>
      <w:r w:rsidRPr="002C76C1">
        <w:rPr>
          <w:rFonts w:ascii="Arial" w:hAnsi="Arial" w:cs="Arial"/>
          <w:i/>
          <w:iCs/>
          <w:color w:val="000000"/>
          <w:sz w:val="22"/>
          <w:szCs w:val="22"/>
        </w:rPr>
        <w:t>(e)</w:t>
      </w:r>
      <w:r w:rsidRPr="002C76C1">
        <w:rPr>
          <w:rFonts w:ascii="Arial" w:hAnsi="Arial" w:cs="Arial"/>
          <w:i/>
          <w:iCs/>
          <w:color w:val="000000"/>
          <w:sz w:val="22"/>
          <w:szCs w:val="22"/>
        </w:rPr>
        <w:tab/>
      </w:r>
      <w:r w:rsidRPr="002C76C1">
        <w:rPr>
          <w:rFonts w:ascii="Arial" w:hAnsi="Arial" w:cs="Arial"/>
          <w:i/>
          <w:iCs/>
          <w:color w:val="000000"/>
          <w:sz w:val="22"/>
          <w:szCs w:val="22"/>
        </w:rPr>
        <w:tab/>
        <w:t xml:space="preserve">reject a proposal for the award of a contract if the recommended bidder has </w:t>
      </w:r>
      <w:r w:rsidRPr="002C76C1">
        <w:rPr>
          <w:rFonts w:ascii="Arial" w:hAnsi="Arial" w:cs="Arial"/>
          <w:i/>
          <w:iCs/>
          <w:color w:val="000000"/>
          <w:sz w:val="22"/>
          <w:szCs w:val="22"/>
        </w:rPr>
        <w:tab/>
      </w:r>
      <w:r w:rsidRPr="002C76C1">
        <w:rPr>
          <w:rFonts w:ascii="Arial" w:hAnsi="Arial" w:cs="Arial"/>
          <w:i/>
          <w:iCs/>
          <w:color w:val="000000"/>
          <w:sz w:val="22"/>
          <w:szCs w:val="22"/>
        </w:rPr>
        <w:tab/>
        <w:t xml:space="preserve">committed a corrupt or fraudulent act in competing for the particular contract; </w:t>
      </w:r>
      <w:r w:rsidRPr="002C76C1">
        <w:rPr>
          <w:rFonts w:ascii="Arial" w:hAnsi="Arial" w:cs="Arial"/>
          <w:i/>
          <w:iCs/>
          <w:color w:val="000000"/>
          <w:sz w:val="22"/>
          <w:szCs w:val="22"/>
        </w:rPr>
        <w:tab/>
      </w:r>
      <w:r w:rsidRPr="002C76C1">
        <w:rPr>
          <w:rFonts w:ascii="Arial" w:hAnsi="Arial" w:cs="Arial"/>
          <w:i/>
          <w:iCs/>
          <w:color w:val="000000"/>
          <w:sz w:val="22"/>
          <w:szCs w:val="22"/>
        </w:rPr>
        <w:tab/>
        <w:t>or</w:t>
      </w:r>
    </w:p>
    <w:p w:rsidR="00FD1A96" w:rsidRPr="002C76C1" w:rsidRDefault="00FD1A96" w:rsidP="00FD1A96">
      <w:pPr>
        <w:pStyle w:val="NormalWeb"/>
        <w:tabs>
          <w:tab w:val="center" w:pos="709"/>
        </w:tabs>
        <w:ind w:left="426"/>
        <w:rPr>
          <w:rFonts w:ascii="Arial" w:hAnsi="Arial" w:cs="Arial"/>
          <w:i/>
          <w:iCs/>
          <w:color w:val="000000"/>
          <w:sz w:val="22"/>
          <w:szCs w:val="22"/>
        </w:rPr>
      </w:pPr>
      <w:r>
        <w:rPr>
          <w:rFonts w:ascii="Arial" w:hAnsi="Arial" w:cs="Arial"/>
          <w:i/>
          <w:iCs/>
          <w:color w:val="000000"/>
          <w:sz w:val="22"/>
          <w:szCs w:val="22"/>
        </w:rPr>
        <w:tab/>
      </w:r>
      <w:r>
        <w:rPr>
          <w:rFonts w:ascii="Arial" w:hAnsi="Arial" w:cs="Arial"/>
          <w:i/>
          <w:iCs/>
          <w:color w:val="000000"/>
          <w:sz w:val="22"/>
          <w:szCs w:val="22"/>
        </w:rPr>
        <w:tab/>
      </w:r>
      <w:r>
        <w:rPr>
          <w:rFonts w:ascii="Arial" w:hAnsi="Arial" w:cs="Arial"/>
          <w:i/>
          <w:iCs/>
          <w:color w:val="000000"/>
          <w:sz w:val="22"/>
          <w:szCs w:val="22"/>
        </w:rPr>
        <w:tab/>
      </w:r>
      <w:r w:rsidRPr="002C76C1">
        <w:rPr>
          <w:rFonts w:ascii="Arial" w:hAnsi="Arial" w:cs="Arial"/>
          <w:i/>
          <w:iCs/>
          <w:color w:val="000000"/>
          <w:sz w:val="22"/>
          <w:szCs w:val="22"/>
        </w:rPr>
        <w:t>(f)</w:t>
      </w:r>
      <w:r w:rsidRPr="002C76C1">
        <w:rPr>
          <w:rFonts w:ascii="Arial" w:hAnsi="Arial" w:cs="Arial"/>
          <w:i/>
          <w:iCs/>
          <w:color w:val="000000"/>
          <w:sz w:val="22"/>
          <w:szCs w:val="22"/>
        </w:rPr>
        <w:tab/>
        <w:t xml:space="preserve">cancel a contract awarded to a supplier of goods and services – </w:t>
      </w:r>
    </w:p>
    <w:p w:rsidR="00FD1A96" w:rsidRPr="002C76C1" w:rsidRDefault="00FD1A96" w:rsidP="00FD1A96">
      <w:pPr>
        <w:pStyle w:val="NormalWeb"/>
        <w:tabs>
          <w:tab w:val="center" w:pos="709"/>
        </w:tabs>
        <w:ind w:left="851"/>
        <w:rPr>
          <w:rFonts w:ascii="Arial" w:hAnsi="Arial" w:cs="Arial"/>
          <w:i/>
          <w:iCs/>
          <w:color w:val="000000"/>
          <w:sz w:val="22"/>
          <w:szCs w:val="22"/>
        </w:rPr>
      </w:pPr>
      <w:r w:rsidRPr="002C76C1">
        <w:rPr>
          <w:rFonts w:ascii="Arial" w:hAnsi="Arial" w:cs="Arial"/>
          <w:i/>
          <w:iCs/>
          <w:color w:val="000000"/>
          <w:sz w:val="22"/>
          <w:szCs w:val="22"/>
        </w:rPr>
        <w:tab/>
        <w:t>(i)</w:t>
      </w:r>
      <w:r w:rsidRPr="002C76C1">
        <w:rPr>
          <w:rFonts w:ascii="Arial" w:hAnsi="Arial" w:cs="Arial"/>
          <w:i/>
          <w:iCs/>
          <w:color w:val="000000"/>
          <w:sz w:val="22"/>
          <w:szCs w:val="22"/>
        </w:rPr>
        <w:tab/>
        <w:t xml:space="preserve">if the supplier committed any corrupt or fraudulent act during the </w:t>
      </w:r>
      <w:r w:rsidRPr="002C76C1">
        <w:rPr>
          <w:rFonts w:ascii="Arial" w:hAnsi="Arial" w:cs="Arial"/>
          <w:i/>
          <w:iCs/>
          <w:color w:val="000000"/>
          <w:sz w:val="22"/>
          <w:szCs w:val="22"/>
        </w:rPr>
        <w:tab/>
      </w:r>
      <w:r w:rsidRPr="002C76C1">
        <w:rPr>
          <w:rFonts w:ascii="Arial" w:hAnsi="Arial" w:cs="Arial"/>
          <w:i/>
          <w:iCs/>
          <w:color w:val="000000"/>
          <w:sz w:val="22"/>
          <w:szCs w:val="22"/>
        </w:rPr>
        <w:tab/>
      </w:r>
      <w:r w:rsidRPr="002C76C1">
        <w:rPr>
          <w:rFonts w:ascii="Arial" w:hAnsi="Arial" w:cs="Arial"/>
          <w:i/>
          <w:iCs/>
          <w:color w:val="000000"/>
          <w:sz w:val="22"/>
          <w:szCs w:val="22"/>
        </w:rPr>
        <w:tab/>
      </w:r>
      <w:r>
        <w:rPr>
          <w:rFonts w:ascii="Arial" w:hAnsi="Arial" w:cs="Arial"/>
          <w:i/>
          <w:iCs/>
          <w:color w:val="000000"/>
          <w:sz w:val="22"/>
          <w:szCs w:val="22"/>
        </w:rPr>
        <w:tab/>
      </w:r>
      <w:r w:rsidRPr="002C76C1">
        <w:rPr>
          <w:rFonts w:ascii="Arial" w:hAnsi="Arial" w:cs="Arial"/>
          <w:i/>
          <w:iCs/>
          <w:color w:val="000000"/>
          <w:sz w:val="22"/>
          <w:szCs w:val="22"/>
        </w:rPr>
        <w:t>bidding process or the execution of that contract; or”</w:t>
      </w:r>
    </w:p>
    <w:p w:rsidR="00FD1A96" w:rsidRPr="002C76C1" w:rsidRDefault="00FD1A96" w:rsidP="00FD1A96">
      <w:pPr>
        <w:pStyle w:val="NormalWeb"/>
        <w:tabs>
          <w:tab w:val="center" w:pos="709"/>
        </w:tabs>
        <w:ind w:left="851"/>
        <w:rPr>
          <w:rFonts w:ascii="Arial" w:hAnsi="Arial" w:cs="Arial"/>
          <w:i/>
          <w:iCs/>
          <w:color w:val="000000"/>
          <w:sz w:val="22"/>
          <w:szCs w:val="22"/>
        </w:rPr>
      </w:pPr>
    </w:p>
    <w:p w:rsidR="00FD1A96" w:rsidRPr="002C76C1" w:rsidRDefault="00FD1A96" w:rsidP="00FD1A96">
      <w:pPr>
        <w:pStyle w:val="NormalWeb"/>
        <w:tabs>
          <w:tab w:val="center" w:pos="709"/>
        </w:tabs>
        <w:rPr>
          <w:rFonts w:ascii="Arial" w:hAnsi="Arial" w:cs="Arial"/>
          <w:sz w:val="22"/>
          <w:szCs w:val="22"/>
          <w:lang w:val="en-ZA"/>
        </w:rPr>
      </w:pPr>
    </w:p>
    <w:p w:rsidR="00FD1A96" w:rsidRPr="002C76C1" w:rsidRDefault="00FD1A96" w:rsidP="00FD1A96">
      <w:pPr>
        <w:pStyle w:val="lg-a-1"/>
        <w:tabs>
          <w:tab w:val="center" w:pos="709"/>
        </w:tabs>
        <w:spacing w:before="0"/>
        <w:ind w:left="0" w:firstLine="0"/>
        <w:rPr>
          <w:rFonts w:ascii="Arial" w:hAnsi="Arial" w:cs="Arial"/>
          <w:sz w:val="22"/>
          <w:szCs w:val="22"/>
        </w:rPr>
      </w:pPr>
      <w:r w:rsidRPr="002C76C1">
        <w:rPr>
          <w:rFonts w:ascii="Arial" w:hAnsi="Arial" w:cs="Arial"/>
          <w:sz w:val="22"/>
          <w:szCs w:val="22"/>
        </w:rPr>
        <w:t>It was found that the following suppliers are SARS registered VAT vendors however no VAT numbers were recorded on the BAS system.</w:t>
      </w:r>
    </w:p>
    <w:p w:rsidR="00FD1A96" w:rsidRPr="002C76C1" w:rsidRDefault="00FD1A96" w:rsidP="00FD1A96">
      <w:pPr>
        <w:pStyle w:val="NormalWeb"/>
        <w:tabs>
          <w:tab w:val="center" w:pos="709"/>
        </w:tabs>
        <w:ind w:left="720"/>
        <w:jc w:val="both"/>
        <w:rPr>
          <w:rFonts w:ascii="Arial" w:hAnsi="Arial" w:cs="Arial"/>
          <w:color w:val="000000"/>
          <w:sz w:val="22"/>
          <w:szCs w:val="22"/>
          <w:lang w:val="en-GB"/>
        </w:rPr>
      </w:pPr>
    </w:p>
    <w:tbl>
      <w:tblPr>
        <w:tblW w:w="4942" w:type="pct"/>
        <w:tblInd w:w="108" w:type="dxa"/>
        <w:tblLook w:val="04A0"/>
      </w:tblPr>
      <w:tblGrid>
        <w:gridCol w:w="4890"/>
        <w:gridCol w:w="2016"/>
        <w:gridCol w:w="2559"/>
      </w:tblGrid>
      <w:tr w:rsidR="00FD1A96" w:rsidRPr="00710485" w:rsidTr="00D90C13">
        <w:trPr>
          <w:trHeight w:val="300"/>
        </w:trPr>
        <w:tc>
          <w:tcPr>
            <w:tcW w:w="2583"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FD1A96" w:rsidRPr="00710485" w:rsidRDefault="00FD1A96" w:rsidP="00D90C13">
            <w:pPr>
              <w:tabs>
                <w:tab w:val="center" w:pos="709"/>
              </w:tabs>
              <w:rPr>
                <w:b/>
                <w:color w:val="000000"/>
                <w:sz w:val="18"/>
                <w:szCs w:val="18"/>
                <w:lang w:eastAsia="en-ZA"/>
              </w:rPr>
            </w:pPr>
            <w:r w:rsidRPr="00710485">
              <w:rPr>
                <w:b/>
                <w:color w:val="000000"/>
                <w:sz w:val="18"/>
                <w:szCs w:val="18"/>
                <w:lang w:eastAsia="en-ZA"/>
              </w:rPr>
              <w:t>SUPPLIER</w:t>
            </w:r>
          </w:p>
        </w:tc>
        <w:tc>
          <w:tcPr>
            <w:tcW w:w="1065" w:type="pct"/>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D1A96" w:rsidRPr="00710485" w:rsidRDefault="00FD1A96" w:rsidP="00D90C13">
            <w:pPr>
              <w:tabs>
                <w:tab w:val="center" w:pos="709"/>
              </w:tabs>
              <w:rPr>
                <w:b/>
                <w:color w:val="000000"/>
                <w:sz w:val="18"/>
                <w:szCs w:val="18"/>
                <w:lang w:eastAsia="en-ZA"/>
              </w:rPr>
            </w:pPr>
            <w:r w:rsidRPr="00710485">
              <w:rPr>
                <w:b/>
                <w:color w:val="000000"/>
                <w:sz w:val="18"/>
                <w:szCs w:val="18"/>
                <w:lang w:eastAsia="en-ZA"/>
              </w:rPr>
              <w:t>SUPPLIER NO.</w:t>
            </w:r>
          </w:p>
        </w:tc>
        <w:tc>
          <w:tcPr>
            <w:tcW w:w="1353" w:type="pct"/>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FD1A96" w:rsidRPr="00710485" w:rsidRDefault="00FD1A96" w:rsidP="00D90C13">
            <w:pPr>
              <w:tabs>
                <w:tab w:val="center" w:pos="709"/>
              </w:tabs>
              <w:rPr>
                <w:b/>
                <w:color w:val="000000"/>
                <w:sz w:val="18"/>
                <w:szCs w:val="18"/>
                <w:lang w:eastAsia="en-ZA"/>
              </w:rPr>
            </w:pPr>
            <w:r w:rsidRPr="00710485">
              <w:rPr>
                <w:b/>
                <w:color w:val="000000"/>
                <w:sz w:val="18"/>
                <w:szCs w:val="18"/>
                <w:lang w:eastAsia="en-ZA"/>
              </w:rPr>
              <w:t>VAT REGISTRATION NO.</w:t>
            </w:r>
          </w:p>
        </w:tc>
      </w:tr>
      <w:tr w:rsidR="00FD1A96" w:rsidRPr="00710485" w:rsidTr="00D90C13">
        <w:trPr>
          <w:trHeight w:val="201"/>
        </w:trPr>
        <w:tc>
          <w:tcPr>
            <w:tcW w:w="2583" w:type="pct"/>
            <w:tcBorders>
              <w:top w:val="nil"/>
              <w:left w:val="single" w:sz="4" w:space="0" w:color="auto"/>
              <w:bottom w:val="single" w:sz="4" w:space="0" w:color="auto"/>
              <w:right w:val="single" w:sz="4" w:space="0" w:color="auto"/>
            </w:tcBorders>
            <w:shd w:val="clear" w:color="auto" w:fill="auto"/>
            <w:hideMark/>
          </w:tcPr>
          <w:p w:rsidR="00FD1A96" w:rsidRPr="00710485" w:rsidRDefault="00FD1A96" w:rsidP="00D90C13">
            <w:pPr>
              <w:tabs>
                <w:tab w:val="center" w:pos="709"/>
              </w:tabs>
              <w:rPr>
                <w:color w:val="000000"/>
                <w:sz w:val="18"/>
                <w:szCs w:val="18"/>
                <w:lang w:eastAsia="en-ZA"/>
              </w:rPr>
            </w:pPr>
            <w:r w:rsidRPr="00710485">
              <w:rPr>
                <w:color w:val="000000"/>
                <w:sz w:val="18"/>
                <w:szCs w:val="18"/>
                <w:lang w:eastAsia="en-ZA"/>
              </w:rPr>
              <w:t>LESEDI CORPORATE TECHNOLOGY</w:t>
            </w:r>
          </w:p>
        </w:tc>
        <w:tc>
          <w:tcPr>
            <w:tcW w:w="1065"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281153</w:t>
            </w:r>
          </w:p>
        </w:tc>
        <w:tc>
          <w:tcPr>
            <w:tcW w:w="1353"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4460150669</w:t>
            </w:r>
          </w:p>
        </w:tc>
      </w:tr>
      <w:tr w:rsidR="00FD1A96" w:rsidRPr="00710485" w:rsidTr="00D90C13">
        <w:trPr>
          <w:trHeight w:val="300"/>
        </w:trPr>
        <w:tc>
          <w:tcPr>
            <w:tcW w:w="2583" w:type="pct"/>
            <w:tcBorders>
              <w:top w:val="nil"/>
              <w:left w:val="single" w:sz="4" w:space="0" w:color="auto"/>
              <w:bottom w:val="single" w:sz="4" w:space="0" w:color="auto"/>
              <w:right w:val="single" w:sz="4" w:space="0" w:color="auto"/>
            </w:tcBorders>
            <w:shd w:val="clear" w:color="auto" w:fill="auto"/>
            <w:hideMark/>
          </w:tcPr>
          <w:p w:rsidR="00FD1A96" w:rsidRPr="00710485" w:rsidRDefault="00FD1A96" w:rsidP="00D90C13">
            <w:pPr>
              <w:tabs>
                <w:tab w:val="center" w:pos="709"/>
              </w:tabs>
              <w:rPr>
                <w:color w:val="000000"/>
                <w:sz w:val="18"/>
                <w:szCs w:val="18"/>
                <w:lang w:eastAsia="en-ZA"/>
              </w:rPr>
            </w:pPr>
            <w:r w:rsidRPr="00710485">
              <w:rPr>
                <w:color w:val="000000"/>
                <w:sz w:val="18"/>
                <w:szCs w:val="18"/>
                <w:lang w:eastAsia="en-ZA"/>
              </w:rPr>
              <w:t>TIPP FOCUS CONSULTING CC</w:t>
            </w:r>
          </w:p>
        </w:tc>
        <w:tc>
          <w:tcPr>
            <w:tcW w:w="1065"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285295</w:t>
            </w:r>
          </w:p>
        </w:tc>
        <w:tc>
          <w:tcPr>
            <w:tcW w:w="1353"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4820218719</w:t>
            </w:r>
          </w:p>
        </w:tc>
      </w:tr>
      <w:tr w:rsidR="00FD1A96" w:rsidRPr="00710485" w:rsidTr="00D90C13">
        <w:trPr>
          <w:trHeight w:val="300"/>
        </w:trPr>
        <w:tc>
          <w:tcPr>
            <w:tcW w:w="2583" w:type="pct"/>
            <w:tcBorders>
              <w:top w:val="nil"/>
              <w:left w:val="single" w:sz="4" w:space="0" w:color="auto"/>
              <w:bottom w:val="single" w:sz="4" w:space="0" w:color="auto"/>
              <w:right w:val="single" w:sz="4" w:space="0" w:color="auto"/>
            </w:tcBorders>
            <w:shd w:val="clear" w:color="auto" w:fill="auto"/>
            <w:hideMark/>
          </w:tcPr>
          <w:p w:rsidR="00FD1A96" w:rsidRPr="00710485" w:rsidRDefault="00FD1A96" w:rsidP="00D90C13">
            <w:pPr>
              <w:tabs>
                <w:tab w:val="center" w:pos="709"/>
              </w:tabs>
              <w:rPr>
                <w:color w:val="000000"/>
                <w:sz w:val="18"/>
                <w:szCs w:val="18"/>
                <w:lang w:eastAsia="en-ZA"/>
              </w:rPr>
            </w:pPr>
            <w:r w:rsidRPr="00710485">
              <w:rPr>
                <w:color w:val="000000"/>
                <w:sz w:val="18"/>
                <w:szCs w:val="18"/>
                <w:lang w:eastAsia="en-ZA"/>
              </w:rPr>
              <w:t>REMOTEQ SOLUTIONS</w:t>
            </w:r>
          </w:p>
        </w:tc>
        <w:tc>
          <w:tcPr>
            <w:tcW w:w="1065"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280774</w:t>
            </w:r>
          </w:p>
        </w:tc>
        <w:tc>
          <w:tcPr>
            <w:tcW w:w="1353"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4800210728</w:t>
            </w:r>
          </w:p>
        </w:tc>
      </w:tr>
      <w:tr w:rsidR="00FD1A96" w:rsidRPr="00710485" w:rsidTr="00D90C13">
        <w:trPr>
          <w:trHeight w:val="300"/>
        </w:trPr>
        <w:tc>
          <w:tcPr>
            <w:tcW w:w="2583" w:type="pct"/>
            <w:tcBorders>
              <w:top w:val="nil"/>
              <w:left w:val="single" w:sz="4" w:space="0" w:color="auto"/>
              <w:bottom w:val="single" w:sz="4" w:space="0" w:color="auto"/>
              <w:right w:val="single" w:sz="4" w:space="0" w:color="auto"/>
            </w:tcBorders>
            <w:shd w:val="clear" w:color="auto" w:fill="auto"/>
            <w:hideMark/>
          </w:tcPr>
          <w:p w:rsidR="00FD1A96" w:rsidRPr="00710485" w:rsidRDefault="00FD1A96" w:rsidP="00D90C13">
            <w:pPr>
              <w:tabs>
                <w:tab w:val="center" w:pos="709"/>
              </w:tabs>
              <w:rPr>
                <w:color w:val="000000"/>
                <w:sz w:val="18"/>
                <w:szCs w:val="18"/>
                <w:lang w:eastAsia="en-ZA"/>
              </w:rPr>
            </w:pPr>
            <w:r w:rsidRPr="00710485">
              <w:rPr>
                <w:color w:val="000000"/>
                <w:sz w:val="18"/>
                <w:szCs w:val="18"/>
                <w:lang w:eastAsia="en-ZA"/>
              </w:rPr>
              <w:t>PROFTEAM CC</w:t>
            </w:r>
          </w:p>
        </w:tc>
        <w:tc>
          <w:tcPr>
            <w:tcW w:w="1065" w:type="pct"/>
            <w:tcBorders>
              <w:top w:val="nil"/>
              <w:left w:val="nil"/>
              <w:bottom w:val="single" w:sz="4" w:space="0" w:color="auto"/>
              <w:right w:val="single" w:sz="4" w:space="0" w:color="auto"/>
            </w:tcBorders>
            <w:shd w:val="clear" w:color="auto" w:fill="auto"/>
            <w:noWrap/>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285294</w:t>
            </w:r>
          </w:p>
        </w:tc>
        <w:tc>
          <w:tcPr>
            <w:tcW w:w="1353"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4910235789</w:t>
            </w:r>
          </w:p>
        </w:tc>
      </w:tr>
      <w:tr w:rsidR="00FD1A96" w:rsidRPr="00710485" w:rsidTr="00D90C13">
        <w:trPr>
          <w:trHeight w:val="300"/>
        </w:trPr>
        <w:tc>
          <w:tcPr>
            <w:tcW w:w="2583" w:type="pct"/>
            <w:tcBorders>
              <w:top w:val="nil"/>
              <w:left w:val="single" w:sz="4" w:space="0" w:color="auto"/>
              <w:bottom w:val="single" w:sz="4" w:space="0" w:color="auto"/>
              <w:right w:val="single" w:sz="4" w:space="0" w:color="auto"/>
            </w:tcBorders>
            <w:shd w:val="clear" w:color="auto" w:fill="auto"/>
            <w:hideMark/>
          </w:tcPr>
          <w:p w:rsidR="00FD1A96" w:rsidRPr="00710485" w:rsidRDefault="00FD1A96" w:rsidP="00D90C13">
            <w:pPr>
              <w:tabs>
                <w:tab w:val="center" w:pos="709"/>
              </w:tabs>
              <w:rPr>
                <w:color w:val="000000"/>
                <w:sz w:val="18"/>
                <w:szCs w:val="18"/>
                <w:lang w:eastAsia="en-ZA"/>
              </w:rPr>
            </w:pPr>
            <w:r w:rsidRPr="00710485">
              <w:rPr>
                <w:color w:val="000000"/>
                <w:sz w:val="18"/>
                <w:szCs w:val="18"/>
                <w:lang w:eastAsia="en-ZA"/>
              </w:rPr>
              <w:t>NAMBITI TECHNOLOGIES</w:t>
            </w:r>
          </w:p>
        </w:tc>
        <w:tc>
          <w:tcPr>
            <w:tcW w:w="1065" w:type="pct"/>
            <w:tcBorders>
              <w:top w:val="nil"/>
              <w:left w:val="nil"/>
              <w:bottom w:val="single" w:sz="4" w:space="0" w:color="auto"/>
              <w:right w:val="single" w:sz="4" w:space="0" w:color="auto"/>
            </w:tcBorders>
            <w:shd w:val="clear" w:color="auto" w:fill="auto"/>
            <w:noWrap/>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283964</w:t>
            </w:r>
          </w:p>
        </w:tc>
        <w:tc>
          <w:tcPr>
            <w:tcW w:w="1353"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4940166715</w:t>
            </w:r>
          </w:p>
        </w:tc>
      </w:tr>
      <w:tr w:rsidR="00FD1A96" w:rsidRPr="00710485" w:rsidTr="00D90C13">
        <w:trPr>
          <w:trHeight w:val="300"/>
        </w:trPr>
        <w:tc>
          <w:tcPr>
            <w:tcW w:w="2583" w:type="pct"/>
            <w:tcBorders>
              <w:top w:val="nil"/>
              <w:left w:val="single" w:sz="4" w:space="0" w:color="auto"/>
              <w:bottom w:val="single" w:sz="4" w:space="0" w:color="auto"/>
              <w:right w:val="single" w:sz="4" w:space="0" w:color="auto"/>
            </w:tcBorders>
            <w:shd w:val="clear" w:color="auto" w:fill="auto"/>
            <w:hideMark/>
          </w:tcPr>
          <w:p w:rsidR="00FD1A96" w:rsidRPr="00710485" w:rsidRDefault="00FD1A96" w:rsidP="00D90C13">
            <w:pPr>
              <w:tabs>
                <w:tab w:val="center" w:pos="709"/>
              </w:tabs>
              <w:rPr>
                <w:color w:val="000000"/>
                <w:sz w:val="18"/>
                <w:szCs w:val="18"/>
                <w:lang w:eastAsia="en-ZA"/>
              </w:rPr>
            </w:pPr>
            <w:r w:rsidRPr="00710485">
              <w:rPr>
                <w:color w:val="000000"/>
                <w:sz w:val="18"/>
                <w:szCs w:val="18"/>
                <w:lang w:eastAsia="en-ZA"/>
              </w:rPr>
              <w:t>NEO TECHNOLOGIES (PTY) LTD</w:t>
            </w:r>
          </w:p>
        </w:tc>
        <w:tc>
          <w:tcPr>
            <w:tcW w:w="1065" w:type="pct"/>
            <w:tcBorders>
              <w:top w:val="nil"/>
              <w:left w:val="nil"/>
              <w:bottom w:val="single" w:sz="4" w:space="0" w:color="auto"/>
              <w:right w:val="single" w:sz="4" w:space="0" w:color="auto"/>
            </w:tcBorders>
            <w:shd w:val="clear" w:color="auto" w:fill="auto"/>
            <w:noWrap/>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280739</w:t>
            </w:r>
          </w:p>
        </w:tc>
        <w:tc>
          <w:tcPr>
            <w:tcW w:w="1353"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4950198939</w:t>
            </w:r>
          </w:p>
        </w:tc>
      </w:tr>
      <w:tr w:rsidR="00FD1A96" w:rsidRPr="00710485" w:rsidTr="00D90C13">
        <w:trPr>
          <w:trHeight w:val="300"/>
        </w:trPr>
        <w:tc>
          <w:tcPr>
            <w:tcW w:w="2583" w:type="pct"/>
            <w:tcBorders>
              <w:top w:val="nil"/>
              <w:left w:val="single" w:sz="4" w:space="0" w:color="auto"/>
              <w:bottom w:val="single" w:sz="4" w:space="0" w:color="auto"/>
              <w:right w:val="single" w:sz="4" w:space="0" w:color="auto"/>
            </w:tcBorders>
            <w:shd w:val="clear" w:color="auto" w:fill="auto"/>
            <w:hideMark/>
          </w:tcPr>
          <w:p w:rsidR="00FD1A96" w:rsidRPr="00710485" w:rsidRDefault="00FD1A96" w:rsidP="00D90C13">
            <w:pPr>
              <w:tabs>
                <w:tab w:val="center" w:pos="709"/>
              </w:tabs>
              <w:rPr>
                <w:color w:val="000000"/>
                <w:sz w:val="18"/>
                <w:szCs w:val="18"/>
                <w:lang w:eastAsia="en-ZA"/>
              </w:rPr>
            </w:pPr>
            <w:r w:rsidRPr="00710485">
              <w:rPr>
                <w:color w:val="000000"/>
                <w:sz w:val="18"/>
                <w:szCs w:val="18"/>
                <w:lang w:eastAsia="en-ZA"/>
              </w:rPr>
              <w:t>MOTSENG INVESTMENTS</w:t>
            </w:r>
          </w:p>
        </w:tc>
        <w:tc>
          <w:tcPr>
            <w:tcW w:w="1065"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280641</w:t>
            </w:r>
          </w:p>
        </w:tc>
        <w:tc>
          <w:tcPr>
            <w:tcW w:w="1353"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4030214839</w:t>
            </w:r>
          </w:p>
        </w:tc>
      </w:tr>
      <w:tr w:rsidR="00FD1A96" w:rsidRPr="00710485" w:rsidTr="00D90C13">
        <w:trPr>
          <w:trHeight w:val="300"/>
        </w:trPr>
        <w:tc>
          <w:tcPr>
            <w:tcW w:w="2583" w:type="pct"/>
            <w:tcBorders>
              <w:top w:val="nil"/>
              <w:left w:val="single" w:sz="4" w:space="0" w:color="auto"/>
              <w:bottom w:val="single" w:sz="4" w:space="0" w:color="auto"/>
              <w:right w:val="single" w:sz="4" w:space="0" w:color="auto"/>
            </w:tcBorders>
            <w:shd w:val="clear" w:color="auto" w:fill="auto"/>
            <w:hideMark/>
          </w:tcPr>
          <w:p w:rsidR="00FD1A96" w:rsidRPr="00710485" w:rsidRDefault="00FD1A96" w:rsidP="00D90C13">
            <w:pPr>
              <w:tabs>
                <w:tab w:val="center" w:pos="709"/>
              </w:tabs>
              <w:rPr>
                <w:color w:val="000000"/>
                <w:sz w:val="18"/>
                <w:szCs w:val="18"/>
                <w:lang w:eastAsia="en-ZA"/>
              </w:rPr>
            </w:pPr>
            <w:r w:rsidRPr="00710485">
              <w:rPr>
                <w:color w:val="000000"/>
                <w:sz w:val="18"/>
                <w:szCs w:val="18"/>
                <w:lang w:eastAsia="en-ZA"/>
              </w:rPr>
              <w:t>ALCARI 710</w:t>
            </w:r>
          </w:p>
        </w:tc>
        <w:tc>
          <w:tcPr>
            <w:tcW w:w="1065"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284905</w:t>
            </w:r>
          </w:p>
        </w:tc>
        <w:tc>
          <w:tcPr>
            <w:tcW w:w="1353"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4460228341</w:t>
            </w:r>
          </w:p>
        </w:tc>
      </w:tr>
      <w:tr w:rsidR="00FD1A96" w:rsidRPr="00710485" w:rsidTr="00D90C13">
        <w:trPr>
          <w:trHeight w:val="300"/>
        </w:trPr>
        <w:tc>
          <w:tcPr>
            <w:tcW w:w="2583" w:type="pct"/>
            <w:tcBorders>
              <w:top w:val="nil"/>
              <w:left w:val="single" w:sz="4" w:space="0" w:color="auto"/>
              <w:bottom w:val="single" w:sz="4" w:space="0" w:color="auto"/>
              <w:right w:val="single" w:sz="4" w:space="0" w:color="auto"/>
            </w:tcBorders>
            <w:shd w:val="clear" w:color="auto" w:fill="auto"/>
            <w:hideMark/>
          </w:tcPr>
          <w:p w:rsidR="00FD1A96" w:rsidRPr="00710485" w:rsidRDefault="00FD1A96" w:rsidP="00D90C13">
            <w:pPr>
              <w:tabs>
                <w:tab w:val="center" w:pos="709"/>
              </w:tabs>
              <w:rPr>
                <w:color w:val="000000"/>
                <w:sz w:val="18"/>
                <w:szCs w:val="18"/>
                <w:lang w:eastAsia="en-ZA"/>
              </w:rPr>
            </w:pPr>
            <w:r w:rsidRPr="00710485">
              <w:rPr>
                <w:color w:val="000000"/>
                <w:sz w:val="18"/>
                <w:szCs w:val="18"/>
                <w:lang w:eastAsia="en-ZA"/>
              </w:rPr>
              <w:t>MAPHALE MOTUBA CREATIONS CC</w:t>
            </w:r>
          </w:p>
        </w:tc>
        <w:tc>
          <w:tcPr>
            <w:tcW w:w="1065" w:type="pct"/>
            <w:tcBorders>
              <w:top w:val="nil"/>
              <w:left w:val="nil"/>
              <w:bottom w:val="single" w:sz="4" w:space="0" w:color="auto"/>
              <w:right w:val="single" w:sz="4" w:space="0" w:color="auto"/>
            </w:tcBorders>
            <w:shd w:val="clear" w:color="auto" w:fill="auto"/>
            <w:noWrap/>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280574</w:t>
            </w:r>
          </w:p>
        </w:tc>
        <w:tc>
          <w:tcPr>
            <w:tcW w:w="1353" w:type="pct"/>
            <w:tcBorders>
              <w:top w:val="nil"/>
              <w:left w:val="nil"/>
              <w:bottom w:val="single" w:sz="4" w:space="0" w:color="auto"/>
              <w:right w:val="single" w:sz="4" w:space="0" w:color="auto"/>
            </w:tcBorders>
            <w:shd w:val="clear" w:color="auto" w:fill="auto"/>
            <w:hideMark/>
          </w:tcPr>
          <w:p w:rsidR="00FD1A96" w:rsidRPr="00710485" w:rsidRDefault="00FD1A96" w:rsidP="00D90C13">
            <w:pPr>
              <w:tabs>
                <w:tab w:val="center" w:pos="709"/>
              </w:tabs>
              <w:jc w:val="right"/>
              <w:rPr>
                <w:color w:val="000000"/>
                <w:sz w:val="18"/>
                <w:szCs w:val="18"/>
                <w:lang w:eastAsia="en-ZA"/>
              </w:rPr>
            </w:pPr>
            <w:r w:rsidRPr="00710485">
              <w:rPr>
                <w:color w:val="000000"/>
                <w:sz w:val="18"/>
                <w:szCs w:val="18"/>
                <w:lang w:eastAsia="en-ZA"/>
              </w:rPr>
              <w:t>4400185122</w:t>
            </w:r>
          </w:p>
        </w:tc>
      </w:tr>
    </w:tbl>
    <w:p w:rsidR="00FD1A96" w:rsidRPr="00317670" w:rsidRDefault="00FD1A96" w:rsidP="00FD1A96">
      <w:pPr>
        <w:pStyle w:val="ListParagraph"/>
        <w:tabs>
          <w:tab w:val="center" w:pos="709"/>
        </w:tabs>
        <w:rPr>
          <w:rFonts w:ascii="Arial" w:hAnsi="Arial" w:cs="Arial"/>
          <w:sz w:val="22"/>
          <w:szCs w:val="22"/>
        </w:rPr>
      </w:pPr>
    </w:p>
    <w:p w:rsidR="00FD1A96" w:rsidRPr="00317670" w:rsidRDefault="00FD1A96" w:rsidP="00FD1A96">
      <w:pPr>
        <w:tabs>
          <w:tab w:val="center" w:pos="709"/>
        </w:tabs>
        <w:autoSpaceDE w:val="0"/>
        <w:autoSpaceDN w:val="0"/>
        <w:adjustRightInd w:val="0"/>
        <w:rPr>
          <w:sz w:val="22"/>
          <w:szCs w:val="22"/>
        </w:rPr>
      </w:pPr>
      <w:r>
        <w:rPr>
          <w:sz w:val="22"/>
          <w:szCs w:val="22"/>
        </w:rPr>
        <w:t>Impact of the finding:</w:t>
      </w:r>
    </w:p>
    <w:p w:rsidR="00FD1A96" w:rsidRPr="00317670" w:rsidRDefault="00FD1A96" w:rsidP="00FD1A96">
      <w:pPr>
        <w:tabs>
          <w:tab w:val="center" w:pos="709"/>
        </w:tabs>
        <w:autoSpaceDE w:val="0"/>
        <w:autoSpaceDN w:val="0"/>
        <w:adjustRightInd w:val="0"/>
        <w:rPr>
          <w:sz w:val="22"/>
          <w:szCs w:val="22"/>
        </w:rPr>
      </w:pPr>
    </w:p>
    <w:p w:rsidR="00FD1A96" w:rsidRPr="00317670" w:rsidRDefault="00FD1A96" w:rsidP="00FD1A96">
      <w:pPr>
        <w:tabs>
          <w:tab w:val="center" w:pos="709"/>
        </w:tabs>
        <w:autoSpaceDE w:val="0"/>
        <w:autoSpaceDN w:val="0"/>
        <w:adjustRightInd w:val="0"/>
        <w:spacing w:line="276" w:lineRule="auto"/>
        <w:rPr>
          <w:sz w:val="22"/>
          <w:szCs w:val="22"/>
        </w:rPr>
      </w:pPr>
      <w:r>
        <w:rPr>
          <w:sz w:val="22"/>
          <w:szCs w:val="22"/>
        </w:rPr>
        <w:t xml:space="preserve">a) </w:t>
      </w:r>
      <w:r w:rsidRPr="00317670">
        <w:rPr>
          <w:sz w:val="22"/>
          <w:szCs w:val="22"/>
        </w:rPr>
        <w:t xml:space="preserve">VAT vendors not charging VAT on vatable supplies, thereby submitting a lower quote in order to win the bid or quotation. </w:t>
      </w:r>
    </w:p>
    <w:p w:rsidR="00FD1A96" w:rsidRPr="00317670" w:rsidRDefault="00FD1A96" w:rsidP="00FD1A96">
      <w:pPr>
        <w:tabs>
          <w:tab w:val="center" w:pos="709"/>
        </w:tabs>
        <w:autoSpaceDE w:val="0"/>
        <w:autoSpaceDN w:val="0"/>
        <w:adjustRightInd w:val="0"/>
        <w:spacing w:line="276" w:lineRule="auto"/>
        <w:rPr>
          <w:sz w:val="22"/>
          <w:szCs w:val="22"/>
        </w:rPr>
      </w:pPr>
      <w:r>
        <w:rPr>
          <w:sz w:val="22"/>
          <w:szCs w:val="22"/>
        </w:rPr>
        <w:t xml:space="preserve">b) </w:t>
      </w:r>
      <w:r w:rsidRPr="00317670">
        <w:rPr>
          <w:sz w:val="22"/>
          <w:szCs w:val="22"/>
        </w:rPr>
        <w:t xml:space="preserve">The department will not be able to identify possible fictitious quotations and invoices, as they do not have all the details of the supplier on hand, when making a payment.  </w:t>
      </w:r>
    </w:p>
    <w:p w:rsidR="00FD1A96" w:rsidRPr="002C76C1" w:rsidRDefault="00FD1A96" w:rsidP="00FD1A96">
      <w:pPr>
        <w:pStyle w:val="NormalWeb"/>
        <w:tabs>
          <w:tab w:val="center" w:pos="709"/>
        </w:tabs>
        <w:ind w:left="720"/>
        <w:rPr>
          <w:rFonts w:ascii="Arial" w:hAnsi="Arial" w:cs="Arial"/>
          <w:sz w:val="22"/>
          <w:szCs w:val="22"/>
        </w:rPr>
      </w:pPr>
    </w:p>
    <w:p w:rsidR="00FD1A96" w:rsidRPr="00AF5CC3" w:rsidRDefault="00FD1A96" w:rsidP="00FD1A96">
      <w:pPr>
        <w:tabs>
          <w:tab w:val="center" w:pos="709"/>
        </w:tabs>
        <w:autoSpaceDE w:val="0"/>
        <w:autoSpaceDN w:val="0"/>
        <w:adjustRightInd w:val="0"/>
        <w:rPr>
          <w:sz w:val="22"/>
          <w:szCs w:val="22"/>
        </w:rPr>
      </w:pPr>
      <w:r w:rsidRPr="00AF5CC3">
        <w:rPr>
          <w:sz w:val="22"/>
          <w:szCs w:val="22"/>
        </w:rPr>
        <w:t>The finding occurred as a result of the fact that:</w:t>
      </w:r>
    </w:p>
    <w:p w:rsidR="00FD1A96" w:rsidRPr="00AF5CC3" w:rsidRDefault="00FD1A96" w:rsidP="00FD1A96">
      <w:pPr>
        <w:tabs>
          <w:tab w:val="center" w:pos="709"/>
        </w:tabs>
        <w:autoSpaceDE w:val="0"/>
        <w:autoSpaceDN w:val="0"/>
        <w:adjustRightInd w:val="0"/>
        <w:rPr>
          <w:sz w:val="22"/>
          <w:szCs w:val="22"/>
        </w:rPr>
      </w:pPr>
    </w:p>
    <w:p w:rsidR="00FD1A96" w:rsidRPr="00AF5CC3" w:rsidRDefault="00FD1A96" w:rsidP="00FD1A96">
      <w:pPr>
        <w:pStyle w:val="NormalWeb"/>
        <w:tabs>
          <w:tab w:val="center" w:pos="709"/>
        </w:tabs>
        <w:rPr>
          <w:rFonts w:ascii="Arial" w:hAnsi="Arial" w:cs="Arial"/>
          <w:sz w:val="22"/>
          <w:szCs w:val="22"/>
          <w:lang w:val="en-ZA"/>
        </w:rPr>
      </w:pPr>
      <w:r w:rsidRPr="00AF5CC3">
        <w:rPr>
          <w:rFonts w:ascii="Arial" w:hAnsi="Arial" w:cs="Arial"/>
          <w:color w:val="000000"/>
          <w:sz w:val="22"/>
          <w:szCs w:val="22"/>
        </w:rPr>
        <w:t>As per discussion with the Assistant Director: Supplier Register she indicated that suppliers do not always inform the department with new and additional information once registered on the department’s database.</w:t>
      </w:r>
    </w:p>
    <w:p w:rsidR="00FD1A96" w:rsidRPr="002C76C1" w:rsidRDefault="00FD1A96" w:rsidP="00FD1A96">
      <w:pPr>
        <w:pStyle w:val="NormalWeb"/>
        <w:tabs>
          <w:tab w:val="center" w:pos="709"/>
        </w:tabs>
        <w:rPr>
          <w:rFonts w:ascii="Arial" w:hAnsi="Arial" w:cs="Arial"/>
          <w:sz w:val="22"/>
          <w:szCs w:val="22"/>
          <w:lang w:val="en-ZA"/>
        </w:rPr>
      </w:pPr>
    </w:p>
    <w:p w:rsidR="00FD1A96" w:rsidRPr="002C76C1" w:rsidRDefault="00FD1A96" w:rsidP="00FD1A96">
      <w:pPr>
        <w:pStyle w:val="NormalWeb"/>
        <w:tabs>
          <w:tab w:val="center" w:pos="709"/>
        </w:tabs>
        <w:rPr>
          <w:rFonts w:ascii="Arial" w:hAnsi="Arial" w:cs="Arial"/>
          <w:sz w:val="22"/>
          <w:szCs w:val="22"/>
          <w:lang w:val="en-ZA"/>
        </w:rPr>
      </w:pPr>
    </w:p>
    <w:p w:rsidR="00FD1A96" w:rsidRPr="002C76C1" w:rsidRDefault="00FD1A96" w:rsidP="00FD1A96">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FD1A96" w:rsidRPr="002C76C1" w:rsidRDefault="00FD1A96" w:rsidP="00FD1A96">
      <w:pPr>
        <w:pStyle w:val="NormalWeb"/>
        <w:tabs>
          <w:tab w:val="center" w:pos="709"/>
        </w:tabs>
        <w:rPr>
          <w:rFonts w:ascii="Arial" w:hAnsi="Arial" w:cs="Arial"/>
          <w:i/>
          <w:sz w:val="22"/>
          <w:szCs w:val="22"/>
        </w:rPr>
      </w:pPr>
    </w:p>
    <w:p w:rsidR="00FD1A96" w:rsidRPr="00AF5CC3" w:rsidRDefault="00FD1A96" w:rsidP="00FD1A96">
      <w:pPr>
        <w:pStyle w:val="NormalWeb"/>
        <w:tabs>
          <w:tab w:val="center" w:pos="709"/>
        </w:tabs>
        <w:rPr>
          <w:rFonts w:ascii="Arial" w:hAnsi="Arial" w:cs="Arial"/>
          <w:i/>
          <w:sz w:val="22"/>
          <w:szCs w:val="22"/>
        </w:rPr>
      </w:pPr>
      <w:r w:rsidRPr="00AF5CC3">
        <w:rPr>
          <w:rFonts w:ascii="Arial" w:hAnsi="Arial" w:cs="Arial"/>
          <w:i/>
          <w:sz w:val="22"/>
          <w:szCs w:val="22"/>
        </w:rPr>
        <w:t xml:space="preserve">Financial management </w:t>
      </w:r>
    </w:p>
    <w:p w:rsidR="00FD1A96" w:rsidRPr="00AF5CC3" w:rsidRDefault="00FD1A96" w:rsidP="00FD1A96">
      <w:pPr>
        <w:pStyle w:val="NormalWeb"/>
        <w:tabs>
          <w:tab w:val="center" w:pos="709"/>
        </w:tabs>
        <w:rPr>
          <w:rFonts w:ascii="Arial" w:hAnsi="Arial" w:cs="Arial"/>
          <w:i/>
          <w:sz w:val="22"/>
          <w:szCs w:val="22"/>
        </w:rPr>
      </w:pPr>
    </w:p>
    <w:p w:rsidR="00FD1A96" w:rsidRPr="00AF5CC3" w:rsidRDefault="00FD1A96" w:rsidP="00FD1A96">
      <w:pPr>
        <w:pStyle w:val="NormalWeb"/>
        <w:tabs>
          <w:tab w:val="center" w:pos="709"/>
        </w:tabs>
        <w:rPr>
          <w:rFonts w:ascii="Arial" w:hAnsi="Arial" w:cs="Arial"/>
          <w:i/>
          <w:sz w:val="22"/>
          <w:szCs w:val="22"/>
        </w:rPr>
      </w:pPr>
      <w:r w:rsidRPr="00AF5CC3">
        <w:rPr>
          <w:rFonts w:ascii="Arial" w:hAnsi="Arial" w:cs="Arial"/>
          <w:i/>
          <w:sz w:val="22"/>
          <w:szCs w:val="22"/>
        </w:rPr>
        <w:t>The department does not prepare regular, accurate and complete financial and performance reports that are supported and evidenced by reliable information.</w:t>
      </w:r>
    </w:p>
    <w:p w:rsidR="00FD1A96" w:rsidRPr="002C76C1" w:rsidRDefault="00FD1A96" w:rsidP="00FD1A96">
      <w:pPr>
        <w:pStyle w:val="NormalWeb"/>
        <w:tabs>
          <w:tab w:val="center" w:pos="709"/>
        </w:tabs>
        <w:jc w:val="both"/>
        <w:rPr>
          <w:rFonts w:ascii="Arial" w:hAnsi="Arial" w:cs="Arial"/>
          <w:color w:val="000000"/>
          <w:sz w:val="22"/>
          <w:szCs w:val="22"/>
          <w:lang w:val="en-GB"/>
        </w:rPr>
      </w:pPr>
    </w:p>
    <w:p w:rsidR="00FD1A96" w:rsidRPr="002C76C1" w:rsidRDefault="00FD1A96" w:rsidP="00FD1A96">
      <w:pPr>
        <w:pStyle w:val="NormalWeb"/>
        <w:tabs>
          <w:tab w:val="center" w:pos="709"/>
        </w:tabs>
        <w:jc w:val="both"/>
        <w:rPr>
          <w:rFonts w:ascii="Arial" w:hAnsi="Arial" w:cs="Arial"/>
          <w:color w:val="000000"/>
          <w:sz w:val="22"/>
          <w:szCs w:val="22"/>
          <w:lang w:val="en-GB"/>
        </w:rPr>
      </w:pPr>
    </w:p>
    <w:p w:rsidR="00FD1A96" w:rsidRPr="00317670" w:rsidRDefault="00FD1A96" w:rsidP="00FD1A96">
      <w:pPr>
        <w:tabs>
          <w:tab w:val="center" w:pos="709"/>
        </w:tabs>
        <w:spacing w:after="120"/>
        <w:rPr>
          <w:b/>
          <w:sz w:val="22"/>
          <w:szCs w:val="22"/>
        </w:rPr>
      </w:pPr>
      <w:r w:rsidRPr="00317670">
        <w:rPr>
          <w:b/>
          <w:sz w:val="22"/>
          <w:szCs w:val="22"/>
        </w:rPr>
        <w:t>Recommendation</w:t>
      </w:r>
    </w:p>
    <w:p w:rsidR="00FD1A96" w:rsidRPr="00317670" w:rsidRDefault="00FD1A96" w:rsidP="00FD1A96">
      <w:pPr>
        <w:tabs>
          <w:tab w:val="center" w:pos="709"/>
        </w:tabs>
        <w:rPr>
          <w:color w:val="000000"/>
          <w:sz w:val="22"/>
          <w:szCs w:val="22"/>
        </w:rPr>
      </w:pPr>
      <w:r w:rsidRPr="00317670">
        <w:rPr>
          <w:color w:val="000000"/>
          <w:sz w:val="22"/>
          <w:szCs w:val="22"/>
        </w:rPr>
        <w:t xml:space="preserve">Before a payment is made the department should match the invoice against the supplier’s information on the system for any change that might have occurred for example banking details, contact details, physical address, company registration number and VAT number. </w:t>
      </w:r>
    </w:p>
    <w:p w:rsidR="00FD1A96" w:rsidRPr="00317670" w:rsidRDefault="00FD1A96" w:rsidP="00FD1A96">
      <w:pPr>
        <w:pStyle w:val="ListParagraph"/>
        <w:tabs>
          <w:tab w:val="center" w:pos="709"/>
        </w:tabs>
        <w:rPr>
          <w:rFonts w:ascii="Arial" w:hAnsi="Arial" w:cs="Arial"/>
          <w:color w:val="000000"/>
          <w:sz w:val="22"/>
          <w:szCs w:val="22"/>
        </w:rPr>
      </w:pPr>
    </w:p>
    <w:p w:rsidR="00FD1A96" w:rsidRPr="00317670" w:rsidRDefault="00FD1A96" w:rsidP="00FD1A96">
      <w:pPr>
        <w:tabs>
          <w:tab w:val="center" w:pos="709"/>
        </w:tabs>
        <w:rPr>
          <w:color w:val="000000"/>
          <w:sz w:val="22"/>
          <w:szCs w:val="22"/>
        </w:rPr>
      </w:pPr>
    </w:p>
    <w:p w:rsidR="00FD1A96" w:rsidRPr="00317670" w:rsidRDefault="00FD1A96" w:rsidP="00FD1A96">
      <w:pPr>
        <w:tabs>
          <w:tab w:val="center" w:pos="709"/>
        </w:tabs>
        <w:jc w:val="both"/>
        <w:rPr>
          <w:b/>
          <w:bCs/>
          <w:sz w:val="22"/>
          <w:szCs w:val="22"/>
        </w:rPr>
      </w:pPr>
      <w:r w:rsidRPr="00317670">
        <w:rPr>
          <w:b/>
          <w:bCs/>
          <w:sz w:val="22"/>
          <w:szCs w:val="22"/>
        </w:rPr>
        <w:t>Management response</w:t>
      </w:r>
    </w:p>
    <w:p w:rsidR="00FD1A96" w:rsidRPr="00317670" w:rsidRDefault="00FD1A96" w:rsidP="00FD1A96">
      <w:pPr>
        <w:keepNext/>
        <w:tabs>
          <w:tab w:val="center" w:pos="709"/>
        </w:tabs>
        <w:spacing w:line="260" w:lineRule="exact"/>
        <w:jc w:val="both"/>
        <w:rPr>
          <w:sz w:val="22"/>
          <w:szCs w:val="22"/>
        </w:rPr>
      </w:pPr>
    </w:p>
    <w:p w:rsidR="00FD1A96" w:rsidRPr="00317670" w:rsidRDefault="00FD1A96" w:rsidP="00FD1A96">
      <w:pPr>
        <w:keepNext/>
        <w:tabs>
          <w:tab w:val="center" w:pos="709"/>
        </w:tabs>
        <w:spacing w:line="260" w:lineRule="exact"/>
        <w:jc w:val="both"/>
        <w:rPr>
          <w:sz w:val="22"/>
          <w:szCs w:val="22"/>
        </w:rPr>
      </w:pPr>
      <w:r w:rsidRPr="00317670">
        <w:rPr>
          <w:sz w:val="22"/>
          <w:szCs w:val="22"/>
        </w:rPr>
        <w:t xml:space="preserve">The Department acknowledges the audit finding with regard VAT number not appearing on BAS. This is due to configuration of LOGIS system where the information interfaces to BAS system. Currently LOGIS does not make provision for VAT number when capturing entities. Supplier details are, in exceptional circumstances, captured directly on BAS where a provision is made to capture the VAT number. However BAS will only show the latest available interfaced information from the sub-system (LOGIS) which will then interface to BAS when payment is processed. </w:t>
      </w:r>
    </w:p>
    <w:p w:rsidR="00FD1A96" w:rsidRPr="00317670" w:rsidRDefault="00FD1A96" w:rsidP="00FD1A96">
      <w:pPr>
        <w:keepNext/>
        <w:tabs>
          <w:tab w:val="center" w:pos="709"/>
        </w:tabs>
        <w:spacing w:line="260" w:lineRule="exact"/>
        <w:jc w:val="both"/>
        <w:rPr>
          <w:sz w:val="22"/>
          <w:szCs w:val="22"/>
        </w:rPr>
      </w:pPr>
    </w:p>
    <w:p w:rsidR="00FD1A96" w:rsidRPr="00317670" w:rsidRDefault="00FD1A96" w:rsidP="00FD1A96">
      <w:pPr>
        <w:keepNext/>
        <w:tabs>
          <w:tab w:val="center" w:pos="709"/>
        </w:tabs>
        <w:spacing w:line="260" w:lineRule="exact"/>
        <w:jc w:val="both"/>
        <w:rPr>
          <w:sz w:val="22"/>
          <w:szCs w:val="22"/>
        </w:rPr>
      </w:pPr>
    </w:p>
    <w:p w:rsidR="00FD1A96" w:rsidRPr="00317670" w:rsidRDefault="00FD1A96" w:rsidP="00FD1A96">
      <w:pPr>
        <w:keepNext/>
        <w:tabs>
          <w:tab w:val="center" w:pos="709"/>
        </w:tabs>
        <w:spacing w:line="260" w:lineRule="exact"/>
        <w:jc w:val="both"/>
        <w:rPr>
          <w:b/>
          <w:sz w:val="22"/>
          <w:szCs w:val="22"/>
        </w:rPr>
      </w:pPr>
      <w:r w:rsidRPr="00317670">
        <w:rPr>
          <w:sz w:val="22"/>
          <w:szCs w:val="22"/>
        </w:rPr>
        <w:t>It should be noted that before a payment is made, among the information that the department checks is the VAT number quoted on the invoice against SARS to authenticate the VAT number claimed, if any. However, the department does not verify instances where the “registered” suppliers do not charge VAT as this does not have an impact on the final amount that the department will eventually pay to the service provider.</w:t>
      </w:r>
    </w:p>
    <w:p w:rsidR="00FD1A96" w:rsidRPr="00317670" w:rsidRDefault="00FD1A96" w:rsidP="00FD1A96">
      <w:pPr>
        <w:keepNext/>
        <w:tabs>
          <w:tab w:val="center" w:pos="709"/>
        </w:tabs>
        <w:spacing w:line="260" w:lineRule="exact"/>
        <w:jc w:val="both"/>
        <w:rPr>
          <w:b/>
          <w:sz w:val="22"/>
          <w:szCs w:val="22"/>
        </w:rPr>
      </w:pPr>
      <w:r w:rsidRPr="00317670">
        <w:rPr>
          <w:b/>
          <w:sz w:val="22"/>
          <w:szCs w:val="22"/>
        </w:rPr>
        <w:br w:type="page"/>
      </w:r>
    </w:p>
    <w:p w:rsidR="00FD1A96" w:rsidRPr="002C76C1" w:rsidRDefault="00FD1A96" w:rsidP="00FD1A96">
      <w:pPr>
        <w:keepNext/>
        <w:tabs>
          <w:tab w:val="center" w:pos="709"/>
        </w:tabs>
        <w:spacing w:line="260" w:lineRule="exact"/>
        <w:jc w:val="both"/>
        <w:rPr>
          <w:b/>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92"/>
        <w:gridCol w:w="1148"/>
        <w:gridCol w:w="1332"/>
      </w:tblGrid>
      <w:tr w:rsidR="00FD1A96" w:rsidRPr="00317670" w:rsidTr="00D90C13">
        <w:tc>
          <w:tcPr>
            <w:tcW w:w="6592" w:type="dxa"/>
            <w:shd w:val="clear" w:color="auto" w:fill="D9D9D9" w:themeFill="background1" w:themeFillShade="D9"/>
          </w:tcPr>
          <w:p w:rsidR="00FD1A96" w:rsidRPr="00317670" w:rsidRDefault="00FD1A96" w:rsidP="00D90C13">
            <w:pPr>
              <w:keepNext/>
              <w:tabs>
                <w:tab w:val="center" w:pos="709"/>
              </w:tabs>
              <w:spacing w:line="260" w:lineRule="exact"/>
              <w:jc w:val="both"/>
              <w:rPr>
                <w:b/>
                <w:sz w:val="18"/>
                <w:szCs w:val="18"/>
              </w:rPr>
            </w:pPr>
            <w:r w:rsidRPr="00317670">
              <w:rPr>
                <w:b/>
                <w:sz w:val="18"/>
                <w:szCs w:val="18"/>
              </w:rPr>
              <w:t>DESCRIPTION</w:t>
            </w:r>
          </w:p>
        </w:tc>
        <w:tc>
          <w:tcPr>
            <w:tcW w:w="2480" w:type="dxa"/>
            <w:gridSpan w:val="2"/>
            <w:shd w:val="clear" w:color="auto" w:fill="D9D9D9" w:themeFill="background1" w:themeFillShade="D9"/>
          </w:tcPr>
          <w:p w:rsidR="00FD1A96" w:rsidRPr="00317670" w:rsidRDefault="00FD1A96" w:rsidP="00D90C13">
            <w:pPr>
              <w:keepNext/>
              <w:tabs>
                <w:tab w:val="center" w:pos="709"/>
              </w:tabs>
              <w:spacing w:line="260" w:lineRule="exact"/>
              <w:jc w:val="both"/>
              <w:rPr>
                <w:b/>
                <w:sz w:val="18"/>
                <w:szCs w:val="18"/>
              </w:rPr>
            </w:pPr>
            <w:r w:rsidRPr="00317670">
              <w:rPr>
                <w:b/>
                <w:sz w:val="18"/>
                <w:szCs w:val="18"/>
              </w:rPr>
              <w:t>RESPONSE</w:t>
            </w:r>
          </w:p>
        </w:tc>
      </w:tr>
      <w:tr w:rsidR="00FD1A96" w:rsidRPr="00317670" w:rsidTr="00D90C13">
        <w:trPr>
          <w:trHeight w:val="561"/>
        </w:trPr>
        <w:tc>
          <w:tcPr>
            <w:tcW w:w="6592" w:type="dxa"/>
          </w:tcPr>
          <w:p w:rsidR="00FD1A96" w:rsidRPr="00317670" w:rsidRDefault="00FD1A96" w:rsidP="00D90C13">
            <w:pPr>
              <w:keepNext/>
              <w:tabs>
                <w:tab w:val="center" w:pos="709"/>
              </w:tabs>
              <w:spacing w:line="260" w:lineRule="exact"/>
              <w:jc w:val="both"/>
              <w:rPr>
                <w:b/>
                <w:sz w:val="18"/>
                <w:szCs w:val="18"/>
              </w:rPr>
            </w:pPr>
            <w:r w:rsidRPr="00317670">
              <w:rPr>
                <w:sz w:val="18"/>
                <w:szCs w:val="18"/>
              </w:rPr>
              <w:t>Corrective action to be taken:</w:t>
            </w:r>
          </w:p>
        </w:tc>
        <w:tc>
          <w:tcPr>
            <w:tcW w:w="2480" w:type="dxa"/>
            <w:gridSpan w:val="2"/>
          </w:tcPr>
          <w:p w:rsidR="00FD1A96" w:rsidRPr="00317670" w:rsidRDefault="00FD1A96" w:rsidP="00D90C13">
            <w:pPr>
              <w:keepNext/>
              <w:tabs>
                <w:tab w:val="center" w:pos="709"/>
              </w:tabs>
              <w:spacing w:line="260" w:lineRule="exact"/>
              <w:jc w:val="both"/>
              <w:rPr>
                <w:b/>
                <w:sz w:val="18"/>
                <w:szCs w:val="18"/>
              </w:rPr>
            </w:pPr>
            <w:r w:rsidRPr="00317670">
              <w:rPr>
                <w:b/>
                <w:sz w:val="18"/>
                <w:szCs w:val="18"/>
              </w:rPr>
              <w:t>NO</w:t>
            </w:r>
          </w:p>
        </w:tc>
      </w:tr>
      <w:tr w:rsidR="00FD1A96" w:rsidRPr="00317670" w:rsidTr="00D90C13">
        <w:trPr>
          <w:trHeight w:val="263"/>
        </w:trPr>
        <w:tc>
          <w:tcPr>
            <w:tcW w:w="6592" w:type="dxa"/>
            <w:vMerge w:val="restart"/>
          </w:tcPr>
          <w:p w:rsidR="00FD1A96" w:rsidRPr="00317670" w:rsidRDefault="00FD1A96" w:rsidP="00D90C13">
            <w:pPr>
              <w:keepNext/>
              <w:tabs>
                <w:tab w:val="center" w:pos="709"/>
              </w:tabs>
              <w:spacing w:line="260" w:lineRule="exact"/>
              <w:ind w:left="66"/>
              <w:rPr>
                <w:sz w:val="18"/>
                <w:szCs w:val="18"/>
              </w:rPr>
            </w:pPr>
            <w:r w:rsidRPr="00317670">
              <w:rPr>
                <w:sz w:val="18"/>
                <w:szCs w:val="18"/>
              </w:rPr>
              <w:t>Does the finding affect an amount disclosed in the financial statements?</w:t>
            </w:r>
          </w:p>
        </w:tc>
        <w:tc>
          <w:tcPr>
            <w:tcW w:w="1148" w:type="dxa"/>
          </w:tcPr>
          <w:p w:rsidR="00FD1A96" w:rsidRPr="00317670" w:rsidRDefault="00FD1A96" w:rsidP="00D90C13">
            <w:pPr>
              <w:keepNext/>
              <w:tabs>
                <w:tab w:val="center" w:pos="709"/>
              </w:tabs>
              <w:spacing w:line="260" w:lineRule="exact"/>
              <w:jc w:val="both"/>
              <w:rPr>
                <w:b/>
                <w:sz w:val="18"/>
                <w:szCs w:val="18"/>
              </w:rPr>
            </w:pPr>
            <w:r w:rsidRPr="00317670">
              <w:rPr>
                <w:b/>
                <w:sz w:val="18"/>
                <w:szCs w:val="18"/>
              </w:rPr>
              <w:t>Yes</w:t>
            </w:r>
          </w:p>
        </w:tc>
        <w:tc>
          <w:tcPr>
            <w:tcW w:w="1332" w:type="dxa"/>
          </w:tcPr>
          <w:p w:rsidR="00FD1A96" w:rsidRPr="00317670" w:rsidRDefault="00FD1A96" w:rsidP="00D90C13">
            <w:pPr>
              <w:keepNext/>
              <w:tabs>
                <w:tab w:val="center" w:pos="709"/>
              </w:tabs>
              <w:spacing w:line="260" w:lineRule="exact"/>
              <w:jc w:val="both"/>
              <w:rPr>
                <w:b/>
                <w:sz w:val="18"/>
                <w:szCs w:val="18"/>
              </w:rPr>
            </w:pPr>
            <w:r w:rsidRPr="00317670">
              <w:rPr>
                <w:b/>
                <w:sz w:val="18"/>
                <w:szCs w:val="18"/>
              </w:rPr>
              <w:t>No</w:t>
            </w:r>
          </w:p>
        </w:tc>
      </w:tr>
      <w:tr w:rsidR="00FD1A96" w:rsidRPr="00317670" w:rsidTr="00D90C13">
        <w:trPr>
          <w:trHeight w:val="262"/>
        </w:trPr>
        <w:tc>
          <w:tcPr>
            <w:tcW w:w="6592" w:type="dxa"/>
            <w:vMerge/>
          </w:tcPr>
          <w:p w:rsidR="00FD1A96" w:rsidRPr="00317670" w:rsidRDefault="00FD1A96" w:rsidP="00D90C13">
            <w:pPr>
              <w:keepNext/>
              <w:tabs>
                <w:tab w:val="center" w:pos="709"/>
              </w:tabs>
              <w:spacing w:line="260" w:lineRule="exact"/>
              <w:ind w:left="66"/>
              <w:rPr>
                <w:sz w:val="18"/>
                <w:szCs w:val="18"/>
              </w:rPr>
            </w:pPr>
          </w:p>
        </w:tc>
        <w:tc>
          <w:tcPr>
            <w:tcW w:w="1148" w:type="dxa"/>
          </w:tcPr>
          <w:p w:rsidR="00FD1A96" w:rsidRPr="00317670" w:rsidRDefault="00FD1A96" w:rsidP="00D90C13">
            <w:pPr>
              <w:keepNext/>
              <w:tabs>
                <w:tab w:val="center" w:pos="709"/>
              </w:tabs>
              <w:spacing w:line="260" w:lineRule="exact"/>
              <w:jc w:val="both"/>
              <w:rPr>
                <w:b/>
                <w:sz w:val="18"/>
                <w:szCs w:val="18"/>
              </w:rPr>
            </w:pPr>
          </w:p>
        </w:tc>
        <w:tc>
          <w:tcPr>
            <w:tcW w:w="1332" w:type="dxa"/>
          </w:tcPr>
          <w:p w:rsidR="00FD1A96" w:rsidRPr="00317670" w:rsidRDefault="00FD1A96" w:rsidP="00D90C13">
            <w:pPr>
              <w:keepNext/>
              <w:tabs>
                <w:tab w:val="center" w:pos="709"/>
              </w:tabs>
              <w:spacing w:line="260" w:lineRule="exact"/>
              <w:jc w:val="center"/>
              <w:rPr>
                <w:b/>
                <w:sz w:val="18"/>
                <w:szCs w:val="18"/>
              </w:rPr>
            </w:pPr>
            <w:r w:rsidRPr="00317670">
              <w:rPr>
                <w:b/>
                <w:sz w:val="18"/>
                <w:szCs w:val="18"/>
              </w:rPr>
              <w:t>X</w:t>
            </w:r>
          </w:p>
        </w:tc>
      </w:tr>
      <w:tr w:rsidR="00FD1A96" w:rsidRPr="00317670" w:rsidTr="00D90C13">
        <w:trPr>
          <w:trHeight w:val="435"/>
        </w:trPr>
        <w:tc>
          <w:tcPr>
            <w:tcW w:w="6592" w:type="dxa"/>
          </w:tcPr>
          <w:p w:rsidR="00FD1A96" w:rsidRPr="00317670" w:rsidRDefault="00FD1A96" w:rsidP="00D90C13">
            <w:pPr>
              <w:keepNext/>
              <w:tabs>
                <w:tab w:val="center" w:pos="709"/>
              </w:tabs>
              <w:spacing w:line="260" w:lineRule="exact"/>
              <w:ind w:left="66"/>
              <w:rPr>
                <w:sz w:val="18"/>
                <w:szCs w:val="18"/>
              </w:rPr>
            </w:pPr>
            <w:r w:rsidRPr="00317670">
              <w:rPr>
                <w:sz w:val="18"/>
                <w:szCs w:val="18"/>
              </w:rPr>
              <w:t>If yes, what corrections will be made to the population?</w:t>
            </w:r>
          </w:p>
        </w:tc>
        <w:tc>
          <w:tcPr>
            <w:tcW w:w="2480" w:type="dxa"/>
            <w:gridSpan w:val="2"/>
          </w:tcPr>
          <w:p w:rsidR="00FD1A96" w:rsidRPr="00317670" w:rsidRDefault="00FD1A96" w:rsidP="00D90C13">
            <w:pPr>
              <w:keepNext/>
              <w:tabs>
                <w:tab w:val="center" w:pos="709"/>
              </w:tabs>
              <w:spacing w:line="260" w:lineRule="exact"/>
              <w:jc w:val="both"/>
              <w:rPr>
                <w:b/>
                <w:sz w:val="18"/>
                <w:szCs w:val="18"/>
              </w:rPr>
            </w:pPr>
          </w:p>
        </w:tc>
      </w:tr>
      <w:tr w:rsidR="00FD1A96" w:rsidRPr="00317670" w:rsidTr="00D90C13">
        <w:trPr>
          <w:trHeight w:val="435"/>
        </w:trPr>
        <w:tc>
          <w:tcPr>
            <w:tcW w:w="6592" w:type="dxa"/>
          </w:tcPr>
          <w:p w:rsidR="00FD1A96" w:rsidRPr="00317670" w:rsidRDefault="00FD1A96" w:rsidP="00D90C13">
            <w:pPr>
              <w:keepNext/>
              <w:tabs>
                <w:tab w:val="center" w:pos="709"/>
              </w:tabs>
              <w:spacing w:line="260" w:lineRule="exact"/>
              <w:ind w:left="66"/>
              <w:rPr>
                <w:b/>
                <w:sz w:val="18"/>
                <w:szCs w:val="18"/>
              </w:rPr>
            </w:pPr>
            <w:r w:rsidRPr="00317670">
              <w:rPr>
                <w:sz w:val="18"/>
                <w:szCs w:val="18"/>
              </w:rPr>
              <w:t>If yes, and no corrections will be made, the reason why such a conclusion has been reached</w:t>
            </w:r>
          </w:p>
        </w:tc>
        <w:tc>
          <w:tcPr>
            <w:tcW w:w="2480" w:type="dxa"/>
            <w:gridSpan w:val="2"/>
          </w:tcPr>
          <w:p w:rsidR="00FD1A96" w:rsidRPr="00317670" w:rsidRDefault="00FD1A96" w:rsidP="00D90C13">
            <w:pPr>
              <w:keepNext/>
              <w:tabs>
                <w:tab w:val="center" w:pos="709"/>
              </w:tabs>
              <w:spacing w:line="260" w:lineRule="exact"/>
              <w:jc w:val="both"/>
              <w:rPr>
                <w:b/>
                <w:sz w:val="18"/>
                <w:szCs w:val="18"/>
              </w:rPr>
            </w:pPr>
          </w:p>
        </w:tc>
      </w:tr>
      <w:tr w:rsidR="00FD1A96" w:rsidRPr="00317670" w:rsidTr="00D90C13">
        <w:tc>
          <w:tcPr>
            <w:tcW w:w="6592" w:type="dxa"/>
          </w:tcPr>
          <w:p w:rsidR="00FD1A96" w:rsidRPr="00317670" w:rsidRDefault="00FD1A96" w:rsidP="00D90C13">
            <w:pPr>
              <w:keepNext/>
              <w:tabs>
                <w:tab w:val="center" w:pos="709"/>
              </w:tabs>
              <w:spacing w:line="260" w:lineRule="exact"/>
              <w:jc w:val="both"/>
              <w:rPr>
                <w:b/>
                <w:sz w:val="18"/>
                <w:szCs w:val="18"/>
              </w:rPr>
            </w:pPr>
            <w:r w:rsidRPr="00317670">
              <w:rPr>
                <w:sz w:val="18"/>
                <w:szCs w:val="18"/>
              </w:rPr>
              <w:t>Position of official responsible to take corrective action:</w:t>
            </w:r>
          </w:p>
        </w:tc>
        <w:tc>
          <w:tcPr>
            <w:tcW w:w="2480" w:type="dxa"/>
            <w:gridSpan w:val="2"/>
          </w:tcPr>
          <w:p w:rsidR="00FD1A96" w:rsidRPr="00317670" w:rsidRDefault="00FD1A96" w:rsidP="00D90C13">
            <w:pPr>
              <w:keepNext/>
              <w:tabs>
                <w:tab w:val="center" w:pos="709"/>
              </w:tabs>
              <w:spacing w:line="260" w:lineRule="exact"/>
              <w:jc w:val="both"/>
              <w:rPr>
                <w:b/>
                <w:sz w:val="18"/>
                <w:szCs w:val="18"/>
              </w:rPr>
            </w:pPr>
          </w:p>
        </w:tc>
      </w:tr>
      <w:tr w:rsidR="00FD1A96" w:rsidRPr="00317670" w:rsidTr="00D90C13">
        <w:tc>
          <w:tcPr>
            <w:tcW w:w="6592" w:type="dxa"/>
          </w:tcPr>
          <w:p w:rsidR="00FD1A96" w:rsidRPr="00317670" w:rsidRDefault="00FD1A96" w:rsidP="00D90C13">
            <w:pPr>
              <w:keepNext/>
              <w:tabs>
                <w:tab w:val="center" w:pos="709"/>
              </w:tabs>
              <w:spacing w:line="260" w:lineRule="exact"/>
              <w:jc w:val="both"/>
              <w:rPr>
                <w:b/>
                <w:sz w:val="18"/>
                <w:szCs w:val="18"/>
              </w:rPr>
            </w:pPr>
            <w:r w:rsidRPr="00317670">
              <w:rPr>
                <w:sz w:val="18"/>
                <w:szCs w:val="18"/>
              </w:rPr>
              <w:t>Estimated completion date for corrective action:</w:t>
            </w:r>
          </w:p>
        </w:tc>
        <w:tc>
          <w:tcPr>
            <w:tcW w:w="2480" w:type="dxa"/>
            <w:gridSpan w:val="2"/>
          </w:tcPr>
          <w:p w:rsidR="00FD1A96" w:rsidRPr="00317670" w:rsidRDefault="00FD1A96" w:rsidP="00D90C13">
            <w:pPr>
              <w:keepNext/>
              <w:tabs>
                <w:tab w:val="center" w:pos="709"/>
              </w:tabs>
              <w:spacing w:line="260" w:lineRule="exact"/>
              <w:jc w:val="both"/>
              <w:rPr>
                <w:b/>
                <w:sz w:val="18"/>
                <w:szCs w:val="18"/>
              </w:rPr>
            </w:pPr>
          </w:p>
        </w:tc>
      </w:tr>
      <w:tr w:rsidR="00FD1A96" w:rsidRPr="00317670" w:rsidTr="00D90C13">
        <w:trPr>
          <w:trHeight w:val="263"/>
        </w:trPr>
        <w:tc>
          <w:tcPr>
            <w:tcW w:w="6592" w:type="dxa"/>
            <w:vMerge w:val="restart"/>
          </w:tcPr>
          <w:p w:rsidR="00FD1A96" w:rsidRPr="00317670" w:rsidRDefault="00FD1A96" w:rsidP="00D90C13">
            <w:pPr>
              <w:keepNext/>
              <w:tabs>
                <w:tab w:val="center" w:pos="709"/>
              </w:tabs>
              <w:spacing w:line="260" w:lineRule="exact"/>
              <w:jc w:val="both"/>
              <w:rPr>
                <w:sz w:val="18"/>
                <w:szCs w:val="18"/>
              </w:rPr>
            </w:pPr>
            <w:r w:rsidRPr="00317670">
              <w:rPr>
                <w:sz w:val="18"/>
                <w:szCs w:val="18"/>
              </w:rPr>
              <w:t>Does management agree with the root cause indicated</w:t>
            </w:r>
          </w:p>
        </w:tc>
        <w:tc>
          <w:tcPr>
            <w:tcW w:w="1148" w:type="dxa"/>
          </w:tcPr>
          <w:p w:rsidR="00FD1A96" w:rsidRPr="00317670" w:rsidRDefault="00FD1A96" w:rsidP="00D90C13">
            <w:pPr>
              <w:keepNext/>
              <w:tabs>
                <w:tab w:val="center" w:pos="709"/>
              </w:tabs>
              <w:spacing w:line="260" w:lineRule="exact"/>
              <w:jc w:val="both"/>
              <w:rPr>
                <w:b/>
                <w:sz w:val="18"/>
                <w:szCs w:val="18"/>
              </w:rPr>
            </w:pPr>
            <w:r w:rsidRPr="00317670">
              <w:rPr>
                <w:b/>
                <w:sz w:val="18"/>
                <w:szCs w:val="18"/>
              </w:rPr>
              <w:t>Yes</w:t>
            </w:r>
          </w:p>
        </w:tc>
        <w:tc>
          <w:tcPr>
            <w:tcW w:w="1332" w:type="dxa"/>
          </w:tcPr>
          <w:p w:rsidR="00FD1A96" w:rsidRPr="00317670" w:rsidRDefault="00FD1A96" w:rsidP="00D90C13">
            <w:pPr>
              <w:keepNext/>
              <w:tabs>
                <w:tab w:val="center" w:pos="709"/>
              </w:tabs>
              <w:spacing w:line="260" w:lineRule="exact"/>
              <w:jc w:val="both"/>
              <w:rPr>
                <w:b/>
                <w:sz w:val="18"/>
                <w:szCs w:val="18"/>
              </w:rPr>
            </w:pPr>
            <w:r w:rsidRPr="00317670">
              <w:rPr>
                <w:b/>
                <w:sz w:val="18"/>
                <w:szCs w:val="18"/>
              </w:rPr>
              <w:t>No</w:t>
            </w:r>
          </w:p>
        </w:tc>
      </w:tr>
      <w:tr w:rsidR="00FD1A96" w:rsidRPr="00317670" w:rsidTr="00D90C13">
        <w:trPr>
          <w:trHeight w:val="262"/>
        </w:trPr>
        <w:tc>
          <w:tcPr>
            <w:tcW w:w="6592" w:type="dxa"/>
            <w:vMerge/>
          </w:tcPr>
          <w:p w:rsidR="00FD1A96" w:rsidRPr="00317670" w:rsidRDefault="00FD1A96" w:rsidP="00D90C13">
            <w:pPr>
              <w:keepNext/>
              <w:tabs>
                <w:tab w:val="center" w:pos="709"/>
              </w:tabs>
              <w:spacing w:line="260" w:lineRule="exact"/>
              <w:jc w:val="both"/>
              <w:rPr>
                <w:sz w:val="18"/>
                <w:szCs w:val="18"/>
              </w:rPr>
            </w:pPr>
          </w:p>
        </w:tc>
        <w:tc>
          <w:tcPr>
            <w:tcW w:w="1148" w:type="dxa"/>
          </w:tcPr>
          <w:p w:rsidR="00FD1A96" w:rsidRPr="00317670" w:rsidRDefault="00FD1A96" w:rsidP="00D90C13">
            <w:pPr>
              <w:keepNext/>
              <w:tabs>
                <w:tab w:val="center" w:pos="709"/>
              </w:tabs>
              <w:spacing w:line="260" w:lineRule="exact"/>
              <w:jc w:val="both"/>
              <w:rPr>
                <w:b/>
                <w:sz w:val="18"/>
                <w:szCs w:val="18"/>
              </w:rPr>
            </w:pPr>
          </w:p>
        </w:tc>
        <w:tc>
          <w:tcPr>
            <w:tcW w:w="1332" w:type="dxa"/>
          </w:tcPr>
          <w:p w:rsidR="00FD1A96" w:rsidRPr="00317670" w:rsidRDefault="00FD1A96" w:rsidP="00D90C13">
            <w:pPr>
              <w:keepNext/>
              <w:tabs>
                <w:tab w:val="center" w:pos="709"/>
              </w:tabs>
              <w:spacing w:line="260" w:lineRule="exact"/>
              <w:jc w:val="center"/>
              <w:rPr>
                <w:b/>
                <w:sz w:val="18"/>
                <w:szCs w:val="18"/>
              </w:rPr>
            </w:pPr>
            <w:r w:rsidRPr="00317670">
              <w:rPr>
                <w:b/>
                <w:sz w:val="18"/>
                <w:szCs w:val="18"/>
              </w:rPr>
              <w:t>X</w:t>
            </w:r>
          </w:p>
        </w:tc>
      </w:tr>
      <w:tr w:rsidR="00FD1A96" w:rsidRPr="00317670" w:rsidTr="00D90C13">
        <w:tc>
          <w:tcPr>
            <w:tcW w:w="6592" w:type="dxa"/>
          </w:tcPr>
          <w:p w:rsidR="00FD1A96" w:rsidRPr="00317670" w:rsidRDefault="00FD1A96" w:rsidP="00D90C13">
            <w:pPr>
              <w:keepNext/>
              <w:tabs>
                <w:tab w:val="center" w:pos="709"/>
              </w:tabs>
              <w:spacing w:line="260" w:lineRule="exact"/>
              <w:jc w:val="both"/>
              <w:rPr>
                <w:sz w:val="18"/>
                <w:szCs w:val="18"/>
              </w:rPr>
            </w:pPr>
            <w:r w:rsidRPr="00317670">
              <w:rPr>
                <w:sz w:val="18"/>
                <w:szCs w:val="18"/>
              </w:rPr>
              <w:t>If management does not agree with the root cause indicated, please provide the root cause according to management</w:t>
            </w:r>
          </w:p>
        </w:tc>
        <w:tc>
          <w:tcPr>
            <w:tcW w:w="2480" w:type="dxa"/>
            <w:gridSpan w:val="2"/>
          </w:tcPr>
          <w:p w:rsidR="00FD1A96" w:rsidRPr="00317670" w:rsidRDefault="00FD1A96" w:rsidP="00D90C13">
            <w:pPr>
              <w:keepNext/>
              <w:tabs>
                <w:tab w:val="center" w:pos="709"/>
              </w:tabs>
              <w:spacing w:line="260" w:lineRule="exact"/>
              <w:jc w:val="both"/>
              <w:rPr>
                <w:b/>
                <w:sz w:val="18"/>
                <w:szCs w:val="18"/>
              </w:rPr>
            </w:pPr>
          </w:p>
        </w:tc>
      </w:tr>
    </w:tbl>
    <w:p w:rsidR="00FD1A96" w:rsidRPr="002C76C1" w:rsidRDefault="00FD1A96" w:rsidP="00FD1A96">
      <w:pPr>
        <w:tabs>
          <w:tab w:val="center" w:pos="709"/>
          <w:tab w:val="left" w:pos="1545"/>
        </w:tabs>
        <w:spacing w:after="120"/>
        <w:jc w:val="both"/>
      </w:pPr>
    </w:p>
    <w:p w:rsidR="00FD1A96" w:rsidRPr="00AF5CC3" w:rsidRDefault="00FD1A96" w:rsidP="00FD1A96">
      <w:pPr>
        <w:tabs>
          <w:tab w:val="center" w:pos="709"/>
        </w:tabs>
        <w:rPr>
          <w:rFonts w:eastAsia="Arial Unicode MS"/>
          <w:i/>
          <w:sz w:val="22"/>
          <w:szCs w:val="22"/>
        </w:rPr>
      </w:pPr>
      <w:r w:rsidRPr="00AF5CC3">
        <w:rPr>
          <w:rFonts w:eastAsia="Arial Unicode MS"/>
          <w:i/>
          <w:sz w:val="22"/>
          <w:szCs w:val="22"/>
        </w:rPr>
        <w:t>Name: Lesetja Toona</w:t>
      </w:r>
    </w:p>
    <w:p w:rsidR="00FD1A96" w:rsidRPr="00AF5CC3" w:rsidRDefault="00FD1A96" w:rsidP="00FD1A96">
      <w:pPr>
        <w:tabs>
          <w:tab w:val="center" w:pos="709"/>
        </w:tabs>
        <w:jc w:val="both"/>
        <w:rPr>
          <w:rFonts w:eastAsia="Arial Unicode MS"/>
          <w:i/>
          <w:sz w:val="22"/>
          <w:szCs w:val="22"/>
        </w:rPr>
      </w:pPr>
      <w:r w:rsidRPr="00AF5CC3">
        <w:rPr>
          <w:rFonts w:eastAsia="Arial Unicode MS"/>
          <w:i/>
          <w:sz w:val="22"/>
          <w:szCs w:val="22"/>
        </w:rPr>
        <w:t>Position: Director: Inspectorate &amp; Compliance</w:t>
      </w:r>
    </w:p>
    <w:p w:rsidR="00FD1A96" w:rsidRPr="00AF5CC3" w:rsidRDefault="00FD1A96" w:rsidP="00FD1A96">
      <w:pPr>
        <w:tabs>
          <w:tab w:val="center" w:pos="709"/>
        </w:tabs>
        <w:spacing w:after="120"/>
        <w:rPr>
          <w:rFonts w:eastAsia="Arial Unicode MS"/>
          <w:i/>
          <w:sz w:val="22"/>
          <w:szCs w:val="22"/>
        </w:rPr>
      </w:pPr>
      <w:r w:rsidRPr="00AF5CC3">
        <w:rPr>
          <w:rFonts w:eastAsia="Arial Unicode MS"/>
          <w:i/>
          <w:sz w:val="22"/>
          <w:szCs w:val="22"/>
        </w:rPr>
        <w:t xml:space="preserve">Date: </w:t>
      </w:r>
    </w:p>
    <w:p w:rsidR="00FD1A96" w:rsidRPr="002C76C1" w:rsidRDefault="00FD1A96" w:rsidP="00FD1A96">
      <w:pPr>
        <w:tabs>
          <w:tab w:val="center" w:pos="709"/>
        </w:tabs>
      </w:pPr>
    </w:p>
    <w:p w:rsidR="00FD1A96" w:rsidRPr="00317670" w:rsidRDefault="00FD1A96" w:rsidP="00FD1A96">
      <w:pPr>
        <w:tabs>
          <w:tab w:val="center" w:pos="709"/>
        </w:tabs>
        <w:jc w:val="both"/>
        <w:rPr>
          <w:b/>
          <w:bCs/>
          <w:sz w:val="22"/>
          <w:szCs w:val="22"/>
        </w:rPr>
      </w:pPr>
      <w:r w:rsidRPr="00317670">
        <w:rPr>
          <w:b/>
          <w:bCs/>
          <w:sz w:val="22"/>
          <w:szCs w:val="22"/>
        </w:rPr>
        <w:t>Auditor’s conclusion</w:t>
      </w:r>
    </w:p>
    <w:p w:rsidR="00FD1A96" w:rsidRPr="00317670" w:rsidRDefault="00FD1A96" w:rsidP="00FD1A96">
      <w:pPr>
        <w:keepNext/>
        <w:tabs>
          <w:tab w:val="center" w:pos="709"/>
        </w:tabs>
        <w:spacing w:line="260" w:lineRule="exact"/>
        <w:jc w:val="both"/>
        <w:rPr>
          <w:sz w:val="22"/>
          <w:szCs w:val="22"/>
        </w:rPr>
      </w:pPr>
    </w:p>
    <w:p w:rsidR="00FD1A96" w:rsidRPr="00317670" w:rsidRDefault="00FD1A96" w:rsidP="00FD1A96">
      <w:pPr>
        <w:tabs>
          <w:tab w:val="center" w:pos="709"/>
        </w:tabs>
        <w:rPr>
          <w:sz w:val="22"/>
          <w:szCs w:val="22"/>
        </w:rPr>
      </w:pPr>
      <w:r w:rsidRPr="00317670">
        <w:rPr>
          <w:sz w:val="22"/>
          <w:szCs w:val="22"/>
        </w:rPr>
        <w:t xml:space="preserve">Management’s response is perceived as being in agreement with the audit finding. It was verified during the procurement testing that the department does do VAT vendor searches and copies of the latter are attached to the payment batches. </w:t>
      </w:r>
    </w:p>
    <w:p w:rsidR="00FD1A96" w:rsidRPr="00317670" w:rsidRDefault="00FD1A96" w:rsidP="00FD1A96">
      <w:pPr>
        <w:tabs>
          <w:tab w:val="center" w:pos="709"/>
        </w:tabs>
        <w:rPr>
          <w:sz w:val="22"/>
          <w:szCs w:val="22"/>
        </w:rPr>
      </w:pPr>
      <w:r w:rsidRPr="00317670">
        <w:rPr>
          <w:sz w:val="22"/>
          <w:szCs w:val="22"/>
        </w:rPr>
        <w:t xml:space="preserve">As instances were identified where service providers who are VAT vendors but did not charge VAT in and received the award it is recommended that procedures be implemented to ensure that the VAT registration number is captured on BAS. </w:t>
      </w:r>
    </w:p>
    <w:p w:rsidR="006D3AA1" w:rsidRDefault="006D3AA1" w:rsidP="00FD1A96">
      <w:pPr>
        <w:pStyle w:val="ListParagraph"/>
        <w:tabs>
          <w:tab w:val="center" w:pos="709"/>
        </w:tabs>
        <w:spacing w:after="120"/>
        <w:ind w:left="420"/>
        <w:rPr>
          <w:rFonts w:ascii="Arial" w:hAnsi="Arial" w:cs="Arial"/>
          <w:b/>
          <w:bCs/>
          <w:color w:val="FF0000"/>
          <w:sz w:val="22"/>
          <w:szCs w:val="22"/>
        </w:rPr>
      </w:pPr>
    </w:p>
    <w:p w:rsidR="00FD1A96" w:rsidRDefault="00FD1A96" w:rsidP="00FD1A96">
      <w:pPr>
        <w:pStyle w:val="ListParagraph"/>
        <w:tabs>
          <w:tab w:val="center" w:pos="709"/>
        </w:tabs>
        <w:spacing w:after="120"/>
        <w:ind w:left="420"/>
        <w:rPr>
          <w:rFonts w:ascii="Arial" w:hAnsi="Arial" w:cs="Arial"/>
          <w:b/>
          <w:bCs/>
          <w:color w:val="FF0000"/>
          <w:sz w:val="22"/>
          <w:szCs w:val="22"/>
        </w:rPr>
      </w:pPr>
    </w:p>
    <w:p w:rsidR="00FD1A96" w:rsidRDefault="00FD1A96" w:rsidP="00FD1A96">
      <w:pPr>
        <w:pStyle w:val="ListParagraph"/>
        <w:tabs>
          <w:tab w:val="center" w:pos="709"/>
        </w:tabs>
        <w:spacing w:after="120"/>
        <w:ind w:left="420"/>
        <w:rPr>
          <w:rFonts w:ascii="Arial" w:hAnsi="Arial" w:cs="Arial"/>
          <w:b/>
          <w:bCs/>
          <w:color w:val="FF0000"/>
          <w:sz w:val="22"/>
          <w:szCs w:val="22"/>
        </w:rPr>
      </w:pPr>
    </w:p>
    <w:p w:rsidR="00FD1A96" w:rsidRDefault="00FD1A96" w:rsidP="00FD1A96">
      <w:pPr>
        <w:pStyle w:val="ListParagraph"/>
        <w:tabs>
          <w:tab w:val="center" w:pos="709"/>
        </w:tabs>
        <w:spacing w:after="120"/>
        <w:ind w:left="420"/>
        <w:rPr>
          <w:rFonts w:ascii="Arial" w:hAnsi="Arial" w:cs="Arial"/>
          <w:b/>
          <w:bCs/>
          <w:color w:val="FF0000"/>
          <w:sz w:val="22"/>
          <w:szCs w:val="22"/>
        </w:rPr>
      </w:pPr>
    </w:p>
    <w:p w:rsidR="00FD1A96" w:rsidRDefault="00FD1A96" w:rsidP="00FD1A96">
      <w:pPr>
        <w:pStyle w:val="ListParagraph"/>
        <w:tabs>
          <w:tab w:val="center" w:pos="709"/>
        </w:tabs>
        <w:spacing w:after="120"/>
        <w:ind w:left="420"/>
        <w:rPr>
          <w:rFonts w:ascii="Arial" w:hAnsi="Arial" w:cs="Arial"/>
          <w:b/>
          <w:bCs/>
          <w:color w:val="FF0000"/>
          <w:sz w:val="22"/>
          <w:szCs w:val="22"/>
        </w:rPr>
      </w:pPr>
    </w:p>
    <w:p w:rsidR="00FD1A96" w:rsidRDefault="00FD1A96" w:rsidP="00FD1A96">
      <w:pPr>
        <w:pStyle w:val="ListParagraph"/>
        <w:tabs>
          <w:tab w:val="center" w:pos="709"/>
        </w:tabs>
        <w:spacing w:after="120"/>
        <w:ind w:left="420"/>
        <w:rPr>
          <w:rFonts w:ascii="Arial" w:hAnsi="Arial" w:cs="Arial"/>
          <w:b/>
          <w:bCs/>
          <w:color w:val="FF0000"/>
          <w:sz w:val="22"/>
          <w:szCs w:val="22"/>
        </w:rPr>
      </w:pPr>
    </w:p>
    <w:p w:rsidR="00FD1A96" w:rsidRDefault="00FD1A96" w:rsidP="00FD1A96">
      <w:pPr>
        <w:pStyle w:val="ListParagraph"/>
        <w:tabs>
          <w:tab w:val="center" w:pos="709"/>
        </w:tabs>
        <w:spacing w:after="120"/>
        <w:ind w:left="420"/>
        <w:rPr>
          <w:rFonts w:ascii="Arial" w:hAnsi="Arial" w:cs="Arial"/>
          <w:b/>
          <w:bCs/>
          <w:color w:val="FF0000"/>
          <w:sz w:val="22"/>
          <w:szCs w:val="22"/>
        </w:rPr>
      </w:pPr>
    </w:p>
    <w:p w:rsidR="00FD1A96" w:rsidRDefault="00FD1A96" w:rsidP="00FD1A96">
      <w:pPr>
        <w:pStyle w:val="ListParagraph"/>
        <w:tabs>
          <w:tab w:val="center" w:pos="709"/>
        </w:tabs>
        <w:spacing w:after="120"/>
        <w:ind w:left="420"/>
        <w:rPr>
          <w:rFonts w:ascii="Arial" w:hAnsi="Arial" w:cs="Arial"/>
          <w:b/>
          <w:bCs/>
          <w:color w:val="FF0000"/>
          <w:sz w:val="22"/>
          <w:szCs w:val="22"/>
        </w:rPr>
      </w:pPr>
    </w:p>
    <w:p w:rsidR="00FD1A96" w:rsidRDefault="00FD1A96" w:rsidP="00FD1A96">
      <w:pPr>
        <w:pStyle w:val="ListParagraph"/>
        <w:tabs>
          <w:tab w:val="center" w:pos="709"/>
        </w:tabs>
        <w:spacing w:after="120"/>
        <w:ind w:left="420"/>
        <w:rPr>
          <w:rFonts w:ascii="Arial" w:hAnsi="Arial" w:cs="Arial"/>
          <w:b/>
          <w:bCs/>
          <w:color w:val="FF0000"/>
          <w:sz w:val="22"/>
          <w:szCs w:val="22"/>
        </w:rPr>
      </w:pPr>
    </w:p>
    <w:p w:rsidR="00FD1A96" w:rsidRDefault="00FD1A96" w:rsidP="00FD1A96">
      <w:pPr>
        <w:pStyle w:val="ListParagraph"/>
        <w:tabs>
          <w:tab w:val="center" w:pos="709"/>
        </w:tabs>
        <w:spacing w:after="120"/>
        <w:ind w:left="420"/>
        <w:rPr>
          <w:rFonts w:ascii="Arial" w:hAnsi="Arial" w:cs="Arial"/>
          <w:b/>
          <w:bCs/>
          <w:color w:val="FF0000"/>
          <w:sz w:val="22"/>
          <w:szCs w:val="22"/>
        </w:rPr>
      </w:pPr>
    </w:p>
    <w:p w:rsidR="00FD1A96" w:rsidRDefault="00FD1A96" w:rsidP="00FD1A96">
      <w:pPr>
        <w:pStyle w:val="ListParagraph"/>
        <w:tabs>
          <w:tab w:val="center" w:pos="709"/>
        </w:tabs>
        <w:spacing w:after="120"/>
        <w:ind w:left="420"/>
        <w:rPr>
          <w:rFonts w:ascii="Arial" w:hAnsi="Arial" w:cs="Arial"/>
          <w:b/>
          <w:bCs/>
          <w:color w:val="FF0000"/>
          <w:sz w:val="22"/>
          <w:szCs w:val="22"/>
        </w:rPr>
      </w:pPr>
    </w:p>
    <w:p w:rsidR="00FD1A96" w:rsidRDefault="00FD1A96" w:rsidP="00FD1A96">
      <w:pPr>
        <w:pStyle w:val="ListParagraph"/>
        <w:tabs>
          <w:tab w:val="center" w:pos="709"/>
        </w:tabs>
        <w:spacing w:after="120"/>
        <w:ind w:left="420"/>
        <w:rPr>
          <w:rFonts w:ascii="Arial" w:hAnsi="Arial" w:cs="Arial"/>
          <w:b/>
          <w:bCs/>
          <w:color w:val="FF0000"/>
          <w:sz w:val="22"/>
          <w:szCs w:val="22"/>
        </w:rPr>
      </w:pPr>
    </w:p>
    <w:p w:rsidR="00FD1A96" w:rsidRDefault="00FD1A96" w:rsidP="00FD1A96">
      <w:pPr>
        <w:pStyle w:val="ListParagraph"/>
        <w:tabs>
          <w:tab w:val="center" w:pos="709"/>
        </w:tabs>
        <w:spacing w:after="120"/>
        <w:ind w:left="420"/>
        <w:rPr>
          <w:rFonts w:ascii="Arial" w:hAnsi="Arial" w:cs="Arial"/>
          <w:b/>
          <w:bCs/>
          <w:color w:val="FF0000"/>
          <w:sz w:val="22"/>
          <w:szCs w:val="22"/>
        </w:rPr>
      </w:pPr>
    </w:p>
    <w:p w:rsidR="00FD1A96" w:rsidRPr="006D3AA1" w:rsidRDefault="00FD1A96" w:rsidP="00FD1A96">
      <w:pPr>
        <w:pStyle w:val="ListParagraph"/>
        <w:tabs>
          <w:tab w:val="center" w:pos="709"/>
        </w:tabs>
        <w:spacing w:after="120"/>
        <w:ind w:left="420"/>
        <w:rPr>
          <w:rFonts w:ascii="Arial" w:hAnsi="Arial" w:cs="Arial"/>
          <w:b/>
          <w:bCs/>
          <w:color w:val="FF0000"/>
          <w:sz w:val="22"/>
          <w:szCs w:val="22"/>
        </w:rPr>
      </w:pPr>
    </w:p>
    <w:p w:rsidR="00FD1A96" w:rsidRPr="00A1372D" w:rsidRDefault="00FD1A96" w:rsidP="006F5D2E">
      <w:pPr>
        <w:pStyle w:val="ListParagraph"/>
        <w:numPr>
          <w:ilvl w:val="0"/>
          <w:numId w:val="296"/>
        </w:numPr>
        <w:tabs>
          <w:tab w:val="center" w:pos="709"/>
        </w:tabs>
        <w:rPr>
          <w:rFonts w:ascii="Arial" w:hAnsi="Arial" w:cs="Arial"/>
          <w:b/>
          <w:color w:val="FF0000"/>
          <w:szCs w:val="20"/>
        </w:rPr>
      </w:pPr>
      <w:r w:rsidRPr="00A1372D">
        <w:rPr>
          <w:rFonts w:ascii="Arial" w:hAnsi="Arial" w:cs="Arial"/>
          <w:b/>
          <w:szCs w:val="20"/>
        </w:rPr>
        <w:t xml:space="preserve">SCM -PTA region Motseng SCOA Classification </w:t>
      </w:r>
      <w:r w:rsidRPr="00A1372D">
        <w:rPr>
          <w:rFonts w:ascii="Arial" w:hAnsi="Arial" w:cs="Arial"/>
          <w:b/>
          <w:color w:val="FF0000"/>
          <w:szCs w:val="20"/>
        </w:rPr>
        <w:t>Ex 158</w:t>
      </w:r>
    </w:p>
    <w:p w:rsidR="00FD1A96" w:rsidRPr="002C76C1" w:rsidRDefault="00FD1A96" w:rsidP="00FD1A96">
      <w:pPr>
        <w:tabs>
          <w:tab w:val="center" w:pos="709"/>
        </w:tabs>
      </w:pPr>
    </w:p>
    <w:p w:rsidR="00FD1A96" w:rsidRPr="00A1372D" w:rsidRDefault="00FD1A96" w:rsidP="00FD1A96">
      <w:pPr>
        <w:pStyle w:val="NormalWeb"/>
        <w:tabs>
          <w:tab w:val="center" w:pos="709"/>
        </w:tabs>
        <w:rPr>
          <w:rFonts w:ascii="Arial" w:hAnsi="Arial" w:cs="Arial"/>
          <w:b/>
          <w:sz w:val="22"/>
          <w:szCs w:val="22"/>
        </w:rPr>
      </w:pPr>
      <w:r w:rsidRPr="00A1372D">
        <w:rPr>
          <w:rFonts w:ascii="Arial" w:hAnsi="Arial" w:cs="Arial"/>
          <w:b/>
          <w:sz w:val="22"/>
          <w:szCs w:val="22"/>
        </w:rPr>
        <w:t>Audit Finding</w:t>
      </w:r>
    </w:p>
    <w:p w:rsidR="00FD1A96" w:rsidRDefault="00FD1A96" w:rsidP="00FD1A96">
      <w:pPr>
        <w:pStyle w:val="NormalWeb"/>
        <w:tabs>
          <w:tab w:val="center" w:pos="709"/>
        </w:tabs>
        <w:rPr>
          <w:rFonts w:ascii="Arial" w:hAnsi="Arial" w:cs="Arial"/>
          <w:sz w:val="22"/>
          <w:szCs w:val="22"/>
        </w:rPr>
      </w:pPr>
    </w:p>
    <w:p w:rsidR="00FD1A96" w:rsidRPr="002C76C1" w:rsidRDefault="00FD1A96" w:rsidP="00FD1A96">
      <w:pPr>
        <w:pStyle w:val="NormalWeb"/>
        <w:tabs>
          <w:tab w:val="center" w:pos="709"/>
        </w:tabs>
        <w:rPr>
          <w:rFonts w:ascii="Arial" w:hAnsi="Arial" w:cs="Arial"/>
          <w:sz w:val="22"/>
          <w:szCs w:val="22"/>
        </w:rPr>
      </w:pPr>
      <w:r w:rsidRPr="002C76C1">
        <w:rPr>
          <w:rFonts w:ascii="Arial" w:hAnsi="Arial" w:cs="Arial"/>
          <w:sz w:val="22"/>
          <w:szCs w:val="22"/>
        </w:rPr>
        <w:t>Laws, rules and legislation:</w:t>
      </w:r>
    </w:p>
    <w:p w:rsidR="00FD1A96" w:rsidRPr="002C76C1" w:rsidRDefault="00FD1A96" w:rsidP="00FD1A96">
      <w:pPr>
        <w:pStyle w:val="NormalWeb"/>
        <w:tabs>
          <w:tab w:val="center" w:pos="709"/>
        </w:tabs>
        <w:rPr>
          <w:rFonts w:ascii="Arial" w:hAnsi="Arial" w:cs="Arial"/>
          <w:sz w:val="22"/>
          <w:szCs w:val="22"/>
        </w:rPr>
      </w:pPr>
      <w:r w:rsidRPr="002C76C1">
        <w:rPr>
          <w:rFonts w:ascii="Arial" w:hAnsi="Arial" w:cs="Arial"/>
          <w:sz w:val="22"/>
          <w:szCs w:val="22"/>
        </w:rPr>
        <w:t> </w:t>
      </w:r>
    </w:p>
    <w:p w:rsidR="00FD1A96" w:rsidRPr="002C76C1" w:rsidRDefault="00FD1A96" w:rsidP="00FD1A96">
      <w:pPr>
        <w:pStyle w:val="NormalWeb"/>
        <w:tabs>
          <w:tab w:val="center" w:pos="709"/>
        </w:tabs>
        <w:rPr>
          <w:rFonts w:ascii="Arial" w:hAnsi="Arial" w:cs="Arial"/>
          <w:sz w:val="22"/>
          <w:szCs w:val="22"/>
        </w:rPr>
      </w:pPr>
      <w:r w:rsidRPr="002C76C1">
        <w:rPr>
          <w:rFonts w:ascii="Arial" w:hAnsi="Arial" w:cs="Arial"/>
          <w:sz w:val="22"/>
          <w:szCs w:val="22"/>
        </w:rPr>
        <w:t>  </w:t>
      </w:r>
    </w:p>
    <w:p w:rsidR="00FD1A96" w:rsidRPr="002C76C1" w:rsidRDefault="00FD1A96" w:rsidP="00FD1A96">
      <w:pPr>
        <w:pStyle w:val="NormalWeb"/>
        <w:tabs>
          <w:tab w:val="center" w:pos="709"/>
        </w:tabs>
        <w:spacing w:after="120" w:line="260" w:lineRule="exact"/>
        <w:rPr>
          <w:rFonts w:ascii="Arial" w:hAnsi="Arial" w:cs="Arial"/>
          <w:sz w:val="22"/>
          <w:szCs w:val="22"/>
        </w:rPr>
      </w:pPr>
      <w:r>
        <w:rPr>
          <w:rFonts w:ascii="Arial" w:hAnsi="Arial" w:cs="Arial"/>
          <w:sz w:val="22"/>
          <w:szCs w:val="22"/>
        </w:rPr>
        <w:t>a)</w:t>
      </w:r>
      <w:r>
        <w:rPr>
          <w:rFonts w:ascii="Arial" w:hAnsi="Arial" w:cs="Arial"/>
          <w:sz w:val="22"/>
          <w:szCs w:val="22"/>
        </w:rPr>
        <w:tab/>
      </w:r>
      <w:r w:rsidRPr="002C76C1">
        <w:rPr>
          <w:rFonts w:ascii="Arial" w:hAnsi="Arial" w:cs="Arial"/>
          <w:sz w:val="22"/>
          <w:szCs w:val="22"/>
        </w:rPr>
        <w:t>PMFA</w:t>
      </w:r>
    </w:p>
    <w:p w:rsidR="00FD1A96" w:rsidRPr="002C76C1" w:rsidRDefault="00FD1A96" w:rsidP="00FD1A96">
      <w:pPr>
        <w:pStyle w:val="NormalWeb"/>
        <w:tabs>
          <w:tab w:val="center" w:pos="709"/>
        </w:tabs>
        <w:spacing w:after="120" w:line="260" w:lineRule="exact"/>
        <w:ind w:left="360"/>
        <w:rPr>
          <w:rFonts w:ascii="Arial" w:hAnsi="Arial" w:cs="Arial"/>
          <w:sz w:val="22"/>
          <w:szCs w:val="22"/>
        </w:rPr>
      </w:pPr>
      <w:r>
        <w:rPr>
          <w:rFonts w:ascii="Arial" w:hAnsi="Arial" w:cs="Arial"/>
          <w:sz w:val="22"/>
          <w:szCs w:val="22"/>
        </w:rPr>
        <w:t>i)</w:t>
      </w:r>
      <w:r>
        <w:rPr>
          <w:rFonts w:ascii="Arial" w:hAnsi="Arial" w:cs="Arial"/>
          <w:sz w:val="22"/>
          <w:szCs w:val="22"/>
        </w:rPr>
        <w:tab/>
      </w:r>
      <w:r w:rsidRPr="002C76C1">
        <w:rPr>
          <w:rFonts w:ascii="Arial" w:hAnsi="Arial" w:cs="Arial"/>
          <w:sz w:val="22"/>
          <w:szCs w:val="22"/>
        </w:rPr>
        <w:t>Section 38(1)(b) – general responsibilities of accounting officers</w:t>
      </w:r>
    </w:p>
    <w:p w:rsidR="00FD1A96" w:rsidRPr="002C76C1" w:rsidRDefault="00FD1A96" w:rsidP="00FD1A96">
      <w:pPr>
        <w:pStyle w:val="NormalWeb"/>
        <w:tabs>
          <w:tab w:val="center" w:pos="709"/>
        </w:tabs>
        <w:spacing w:after="120" w:line="260" w:lineRule="exact"/>
        <w:ind w:left="720"/>
        <w:rPr>
          <w:rFonts w:ascii="Arial" w:hAnsi="Arial" w:cs="Arial"/>
          <w:i/>
          <w:iCs/>
          <w:sz w:val="22"/>
          <w:szCs w:val="22"/>
          <w:lang w:val="en-GB"/>
        </w:rPr>
      </w:pPr>
      <w:r w:rsidRPr="002C76C1">
        <w:rPr>
          <w:rFonts w:ascii="Arial" w:hAnsi="Arial" w:cs="Arial"/>
          <w:i/>
          <w:iCs/>
          <w:sz w:val="22"/>
          <w:szCs w:val="22"/>
          <w:lang w:val="en-GB"/>
        </w:rPr>
        <w:t>“The accounting officer for a department, trading entity or constitutional institution is responsible for the effective, efficient, economical and transparent use of the resources of the department, trading entity or constitutional institution”</w:t>
      </w:r>
    </w:p>
    <w:p w:rsidR="00FD1A96" w:rsidRPr="002C76C1" w:rsidRDefault="00FD1A96" w:rsidP="00FD1A96">
      <w:pPr>
        <w:pStyle w:val="normal-text"/>
        <w:widowControl w:val="0"/>
        <w:tabs>
          <w:tab w:val="center" w:pos="709"/>
        </w:tabs>
        <w:spacing w:before="0" w:after="120" w:line="260" w:lineRule="exact"/>
        <w:jc w:val="left"/>
        <w:rPr>
          <w:rFonts w:ascii="Arial" w:hAnsi="Arial" w:cs="Arial"/>
          <w:color w:val="auto"/>
          <w:sz w:val="22"/>
          <w:szCs w:val="22"/>
          <w:lang w:val="en-US" w:eastAsia="en-US"/>
        </w:rPr>
      </w:pPr>
      <w:r>
        <w:rPr>
          <w:rFonts w:ascii="Arial" w:hAnsi="Arial" w:cs="Arial"/>
          <w:sz w:val="22"/>
          <w:szCs w:val="22"/>
        </w:rPr>
        <w:t xml:space="preserve">     ii) </w:t>
      </w:r>
      <w:r w:rsidRPr="002C76C1">
        <w:rPr>
          <w:rFonts w:ascii="Arial" w:hAnsi="Arial" w:cs="Arial"/>
          <w:sz w:val="22"/>
          <w:szCs w:val="22"/>
        </w:rPr>
        <w:t>Section 38(1)(a) – general responsibilities of accounting officers</w:t>
      </w:r>
    </w:p>
    <w:p w:rsidR="00FD1A96" w:rsidRPr="002C76C1" w:rsidRDefault="00FD1A96" w:rsidP="00FD1A96">
      <w:pPr>
        <w:pStyle w:val="normal-text"/>
        <w:widowControl w:val="0"/>
        <w:tabs>
          <w:tab w:val="center" w:pos="709"/>
        </w:tabs>
        <w:spacing w:before="0" w:after="120" w:line="260" w:lineRule="exact"/>
        <w:ind w:left="810"/>
        <w:jc w:val="left"/>
        <w:rPr>
          <w:rFonts w:ascii="Arial" w:hAnsi="Arial" w:cs="Arial"/>
          <w:i/>
          <w:iCs/>
          <w:sz w:val="22"/>
          <w:szCs w:val="22"/>
        </w:rPr>
      </w:pPr>
      <w:r w:rsidRPr="002C76C1">
        <w:rPr>
          <w:rFonts w:ascii="Arial" w:hAnsi="Arial" w:cs="Arial"/>
          <w:i/>
          <w:iCs/>
          <w:sz w:val="22"/>
          <w:szCs w:val="22"/>
        </w:rPr>
        <w:t>“The accounting officer for a department, trading entity or constitutional institution must ensure that that department, trading entity or constitutional institution has and maintains—n appropriate procurement and provisioning system which is fair, equitable, transparent, competitive and cost-effective;”</w:t>
      </w:r>
    </w:p>
    <w:p w:rsidR="00FD1A96" w:rsidRPr="002C76C1" w:rsidRDefault="00FD1A96" w:rsidP="00FD1A96">
      <w:pPr>
        <w:pStyle w:val="normal-text"/>
        <w:widowControl w:val="0"/>
        <w:tabs>
          <w:tab w:val="center" w:pos="709"/>
        </w:tabs>
        <w:spacing w:before="0" w:after="120" w:line="260" w:lineRule="exact"/>
        <w:jc w:val="left"/>
        <w:rPr>
          <w:rFonts w:ascii="Arial" w:hAnsi="Arial" w:cs="Arial"/>
          <w:color w:val="auto"/>
          <w:sz w:val="22"/>
          <w:szCs w:val="22"/>
          <w:lang w:val="en-US" w:eastAsia="en-US"/>
        </w:rPr>
      </w:pPr>
      <w:r>
        <w:rPr>
          <w:rFonts w:ascii="Arial" w:hAnsi="Arial" w:cs="Arial"/>
          <w:sz w:val="22"/>
          <w:szCs w:val="22"/>
        </w:rPr>
        <w:tab/>
        <w:t xml:space="preserve">    iii) </w:t>
      </w:r>
      <w:r w:rsidRPr="002C76C1">
        <w:rPr>
          <w:rFonts w:ascii="Arial" w:hAnsi="Arial" w:cs="Arial"/>
          <w:sz w:val="22"/>
          <w:szCs w:val="22"/>
        </w:rPr>
        <w:t>Section 38(1)(c)(ii) – general responsibilities of accounting officers</w:t>
      </w:r>
    </w:p>
    <w:p w:rsidR="00FD1A96" w:rsidRPr="002C76C1" w:rsidRDefault="00FD1A96" w:rsidP="00FD1A96">
      <w:pPr>
        <w:pStyle w:val="NormalWeb"/>
        <w:tabs>
          <w:tab w:val="center" w:pos="709"/>
        </w:tabs>
        <w:spacing w:after="120" w:line="260" w:lineRule="exact"/>
        <w:ind w:left="810"/>
        <w:rPr>
          <w:rFonts w:ascii="Arial" w:hAnsi="Arial" w:cs="Arial"/>
          <w:i/>
          <w:iCs/>
          <w:sz w:val="22"/>
          <w:szCs w:val="22"/>
        </w:rPr>
      </w:pPr>
      <w:r w:rsidRPr="002C76C1">
        <w:rPr>
          <w:rFonts w:ascii="Arial" w:hAnsi="Arial" w:cs="Arial"/>
          <w:i/>
          <w:iCs/>
          <w:sz w:val="22"/>
          <w:szCs w:val="22"/>
          <w:lang w:val="en-GB"/>
        </w:rPr>
        <w:t xml:space="preserve">“The accounting officer for a department, trading entity or constitutional institution </w:t>
      </w:r>
      <w:r w:rsidRPr="002C76C1">
        <w:rPr>
          <w:rFonts w:ascii="Arial" w:hAnsi="Arial" w:cs="Arial"/>
          <w:i/>
          <w:iCs/>
          <w:sz w:val="22"/>
          <w:szCs w:val="22"/>
        </w:rPr>
        <w:t>must take effective and appropriate steps to prevent unauthorised, irregular and fruitless and wasteful expenditure and losses resulting from criminal conduct; ”</w:t>
      </w:r>
    </w:p>
    <w:p w:rsidR="00FD1A96" w:rsidRPr="002C76C1" w:rsidRDefault="00FD1A96" w:rsidP="00FD1A96">
      <w:pPr>
        <w:pStyle w:val="normal-text"/>
        <w:widowControl w:val="0"/>
        <w:tabs>
          <w:tab w:val="center" w:pos="709"/>
        </w:tabs>
        <w:spacing w:before="0" w:after="120" w:line="260" w:lineRule="exact"/>
        <w:ind w:left="480" w:hanging="480"/>
        <w:jc w:val="left"/>
        <w:rPr>
          <w:rFonts w:ascii="Arial" w:hAnsi="Arial" w:cs="Arial"/>
          <w:color w:val="auto"/>
          <w:sz w:val="22"/>
          <w:szCs w:val="22"/>
          <w:lang w:val="en-US" w:eastAsia="en-US"/>
        </w:rPr>
      </w:pPr>
      <w:r>
        <w:rPr>
          <w:rFonts w:ascii="Arial" w:hAnsi="Arial" w:cs="Arial"/>
          <w:sz w:val="22"/>
          <w:szCs w:val="22"/>
        </w:rPr>
        <w:t xml:space="preserve">    iv)</w:t>
      </w:r>
      <w:r>
        <w:rPr>
          <w:rFonts w:ascii="Arial" w:hAnsi="Arial" w:cs="Arial"/>
          <w:sz w:val="22"/>
          <w:szCs w:val="22"/>
        </w:rPr>
        <w:tab/>
        <w:t xml:space="preserve"> </w:t>
      </w:r>
      <w:r w:rsidRPr="002C76C1">
        <w:rPr>
          <w:rFonts w:ascii="Arial" w:hAnsi="Arial" w:cs="Arial"/>
          <w:sz w:val="22"/>
          <w:szCs w:val="22"/>
        </w:rPr>
        <w:t xml:space="preserve">Section 81(1) – </w:t>
      </w:r>
      <w:r w:rsidRPr="002C76C1">
        <w:rPr>
          <w:rFonts w:ascii="Arial" w:hAnsi="Arial" w:cs="Arial"/>
          <w:sz w:val="22"/>
          <w:szCs w:val="22"/>
          <w:lang w:val="en-US"/>
        </w:rPr>
        <w:t>Financial misconduct by officials in departments and constitutional</w:t>
      </w:r>
      <w:r>
        <w:rPr>
          <w:rFonts w:ascii="Arial" w:hAnsi="Arial" w:cs="Arial"/>
          <w:sz w:val="22"/>
          <w:szCs w:val="22"/>
          <w:lang w:val="en-US"/>
        </w:rPr>
        <w:t xml:space="preserve"> </w:t>
      </w:r>
      <w:r w:rsidRPr="002C76C1">
        <w:rPr>
          <w:rFonts w:ascii="Arial" w:hAnsi="Arial" w:cs="Arial"/>
          <w:sz w:val="22"/>
          <w:szCs w:val="22"/>
          <w:lang w:val="en-US"/>
        </w:rPr>
        <w:t>institutions</w:t>
      </w:r>
    </w:p>
    <w:p w:rsidR="00FD1A96" w:rsidRPr="002C76C1" w:rsidRDefault="00FD1A96" w:rsidP="00FD1A96">
      <w:pPr>
        <w:pStyle w:val="lg-section"/>
        <w:tabs>
          <w:tab w:val="center" w:pos="709"/>
        </w:tabs>
        <w:spacing w:before="0"/>
        <w:ind w:left="720" w:firstLine="0"/>
        <w:rPr>
          <w:rFonts w:ascii="Arial" w:hAnsi="Arial" w:cs="Arial"/>
          <w:i/>
          <w:iCs/>
          <w:sz w:val="22"/>
          <w:szCs w:val="22"/>
        </w:rPr>
      </w:pPr>
      <w:r w:rsidRPr="002C76C1">
        <w:rPr>
          <w:rFonts w:ascii="Arial" w:hAnsi="Arial" w:cs="Arial"/>
          <w:i/>
          <w:iCs/>
          <w:sz w:val="22"/>
          <w:szCs w:val="22"/>
        </w:rPr>
        <w:t>“An accounting officer for a department or a constitutional institution commits an act of financial misconduct if that accounting officer wilfully or negligently—</w:t>
      </w:r>
    </w:p>
    <w:p w:rsidR="00FD1A96" w:rsidRPr="002C76C1" w:rsidRDefault="00FD1A96" w:rsidP="00FD1A96">
      <w:pPr>
        <w:pStyle w:val="lg-a-1"/>
        <w:tabs>
          <w:tab w:val="center" w:pos="709"/>
        </w:tabs>
        <w:ind w:hanging="641"/>
        <w:rPr>
          <w:rFonts w:ascii="Arial" w:hAnsi="Arial" w:cs="Arial"/>
          <w:i/>
          <w:iCs/>
          <w:sz w:val="22"/>
          <w:szCs w:val="22"/>
        </w:rPr>
      </w:pPr>
      <w:r w:rsidRPr="002C76C1">
        <w:rPr>
          <w:rFonts w:ascii="Arial" w:hAnsi="Arial" w:cs="Arial"/>
          <w:i/>
          <w:iCs/>
          <w:sz w:val="22"/>
          <w:szCs w:val="22"/>
        </w:rPr>
        <w:t>(a)</w:t>
      </w:r>
      <w:r w:rsidRPr="002C76C1">
        <w:rPr>
          <w:rFonts w:ascii="Arial" w:hAnsi="Arial" w:cs="Arial"/>
          <w:i/>
          <w:iCs/>
          <w:sz w:val="22"/>
          <w:szCs w:val="22"/>
        </w:rPr>
        <w:tab/>
        <w:t>fails to comply with a requirement of section 38, 39, 40, 41 or 42; or</w:t>
      </w:r>
    </w:p>
    <w:p w:rsidR="00FD1A96" w:rsidRPr="002C76C1" w:rsidRDefault="00FD1A96" w:rsidP="00FD1A96">
      <w:pPr>
        <w:pStyle w:val="lg-a-1"/>
        <w:tabs>
          <w:tab w:val="center" w:pos="709"/>
        </w:tabs>
        <w:ind w:hanging="641"/>
        <w:rPr>
          <w:rFonts w:ascii="Arial" w:hAnsi="Arial" w:cs="Arial"/>
          <w:i/>
          <w:iCs/>
          <w:sz w:val="22"/>
          <w:szCs w:val="22"/>
        </w:rPr>
      </w:pPr>
      <w:r w:rsidRPr="002C76C1">
        <w:rPr>
          <w:rFonts w:ascii="Arial" w:hAnsi="Arial" w:cs="Arial"/>
          <w:i/>
          <w:iCs/>
          <w:sz w:val="22"/>
          <w:szCs w:val="22"/>
        </w:rPr>
        <w:t>(b)</w:t>
      </w:r>
      <w:r w:rsidRPr="002C76C1">
        <w:rPr>
          <w:rFonts w:ascii="Arial" w:hAnsi="Arial" w:cs="Arial"/>
          <w:i/>
          <w:iCs/>
          <w:sz w:val="22"/>
          <w:szCs w:val="22"/>
        </w:rPr>
        <w:tab/>
        <w:t>makes or permits an unauthorised expenditure, an irregular expenditure or a fruitless and wasteful expenditure.”</w:t>
      </w:r>
    </w:p>
    <w:p w:rsidR="00FD1A96" w:rsidRPr="002C76C1" w:rsidRDefault="00FD1A96" w:rsidP="00FD1A96">
      <w:pPr>
        <w:pStyle w:val="normal-text"/>
        <w:widowControl w:val="0"/>
        <w:tabs>
          <w:tab w:val="center" w:pos="709"/>
        </w:tabs>
        <w:spacing w:before="0" w:after="120" w:line="260" w:lineRule="exact"/>
        <w:jc w:val="left"/>
        <w:rPr>
          <w:rFonts w:ascii="Arial" w:hAnsi="Arial" w:cs="Arial"/>
          <w:color w:val="auto"/>
          <w:sz w:val="22"/>
          <w:szCs w:val="22"/>
          <w:lang w:val="en-US" w:eastAsia="en-US"/>
        </w:rPr>
      </w:pPr>
      <w:r>
        <w:rPr>
          <w:rFonts w:ascii="Arial" w:hAnsi="Arial" w:cs="Arial"/>
          <w:sz w:val="22"/>
          <w:szCs w:val="22"/>
        </w:rPr>
        <w:t xml:space="preserve">    v) </w:t>
      </w:r>
      <w:r>
        <w:rPr>
          <w:rFonts w:ascii="Arial" w:hAnsi="Arial" w:cs="Arial"/>
          <w:sz w:val="22"/>
          <w:szCs w:val="22"/>
        </w:rPr>
        <w:tab/>
      </w:r>
      <w:r w:rsidRPr="002C76C1">
        <w:rPr>
          <w:rFonts w:ascii="Arial" w:hAnsi="Arial" w:cs="Arial"/>
          <w:sz w:val="22"/>
          <w:szCs w:val="22"/>
        </w:rPr>
        <w:t xml:space="preserve">Section45(c) – </w:t>
      </w:r>
      <w:r w:rsidRPr="002C76C1">
        <w:rPr>
          <w:rFonts w:ascii="Arial" w:hAnsi="Arial" w:cs="Arial"/>
          <w:sz w:val="22"/>
          <w:szCs w:val="22"/>
          <w:lang w:val="en-US"/>
        </w:rPr>
        <w:t>Responsibilities of other officials</w:t>
      </w:r>
    </w:p>
    <w:p w:rsidR="00FD1A96" w:rsidRPr="002C76C1" w:rsidRDefault="00FD1A96" w:rsidP="00FD1A96">
      <w:pPr>
        <w:pStyle w:val="normal-text"/>
        <w:widowControl w:val="0"/>
        <w:tabs>
          <w:tab w:val="center" w:pos="709"/>
        </w:tabs>
        <w:spacing w:before="0" w:after="120" w:line="260" w:lineRule="exact"/>
        <w:ind w:left="810"/>
        <w:jc w:val="left"/>
        <w:rPr>
          <w:rFonts w:ascii="Arial" w:hAnsi="Arial" w:cs="Arial"/>
          <w:i/>
          <w:iCs/>
          <w:sz w:val="22"/>
          <w:szCs w:val="22"/>
        </w:rPr>
      </w:pPr>
      <w:r w:rsidRPr="002C76C1">
        <w:rPr>
          <w:rFonts w:ascii="Arial" w:hAnsi="Arial" w:cs="Arial"/>
          <w:i/>
          <w:iCs/>
          <w:sz w:val="22"/>
          <w:szCs w:val="22"/>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 due;”</w:t>
      </w:r>
    </w:p>
    <w:p w:rsidR="00FD1A96" w:rsidRPr="002C76C1" w:rsidRDefault="00FD1A96" w:rsidP="00FD1A96">
      <w:pPr>
        <w:tabs>
          <w:tab w:val="center" w:pos="709"/>
        </w:tabs>
        <w:spacing w:after="120" w:line="260" w:lineRule="exact"/>
        <w:ind w:left="567" w:hanging="567"/>
        <w:rPr>
          <w:sz w:val="22"/>
          <w:szCs w:val="22"/>
        </w:rPr>
      </w:pPr>
      <w:r w:rsidRPr="002C76C1">
        <w:rPr>
          <w:sz w:val="22"/>
          <w:szCs w:val="22"/>
        </w:rPr>
        <w:t>b) Treasury Regulations 9.1.1, 9.1.2 and 9.1.5 states that:</w:t>
      </w:r>
    </w:p>
    <w:p w:rsidR="00FD1A96" w:rsidRPr="002C76C1" w:rsidRDefault="00FD1A96" w:rsidP="00FD1A96">
      <w:pPr>
        <w:pStyle w:val="NormalWeb"/>
        <w:tabs>
          <w:tab w:val="center" w:pos="709"/>
        </w:tabs>
        <w:ind w:left="993" w:hanging="698"/>
        <w:rPr>
          <w:rFonts w:ascii="Arial" w:hAnsi="Arial" w:cs="Arial"/>
          <w:sz w:val="22"/>
          <w:szCs w:val="22"/>
        </w:rPr>
      </w:pPr>
      <w:r w:rsidRPr="002C76C1">
        <w:rPr>
          <w:rFonts w:ascii="Arial" w:hAnsi="Arial" w:cs="Arial"/>
          <w:i/>
          <w:iCs/>
          <w:sz w:val="22"/>
          <w:szCs w:val="22"/>
        </w:rPr>
        <w:t>“9.1.1. 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FD1A96" w:rsidRPr="002C76C1" w:rsidRDefault="00FD1A96" w:rsidP="00FD1A96">
      <w:pPr>
        <w:pStyle w:val="NormalWeb"/>
        <w:tabs>
          <w:tab w:val="center" w:pos="709"/>
        </w:tabs>
        <w:ind w:left="709" w:hanging="425"/>
        <w:rPr>
          <w:rFonts w:ascii="Arial" w:hAnsi="Arial" w:cs="Arial"/>
          <w:sz w:val="22"/>
          <w:szCs w:val="22"/>
        </w:rPr>
      </w:pPr>
      <w:r w:rsidRPr="002C76C1">
        <w:rPr>
          <w:rFonts w:ascii="Arial" w:hAnsi="Arial" w:cs="Arial"/>
          <w:sz w:val="22"/>
          <w:szCs w:val="22"/>
        </w:rPr>
        <w:t> </w:t>
      </w:r>
    </w:p>
    <w:p w:rsidR="00FD1A96" w:rsidRPr="002C76C1" w:rsidRDefault="00FD1A96" w:rsidP="00FD1A96">
      <w:pPr>
        <w:pStyle w:val="NormalWeb"/>
        <w:tabs>
          <w:tab w:val="center" w:pos="709"/>
        </w:tabs>
        <w:ind w:left="993" w:hanging="709"/>
        <w:rPr>
          <w:rFonts w:ascii="Arial" w:hAnsi="Arial" w:cs="Arial"/>
          <w:sz w:val="22"/>
          <w:szCs w:val="22"/>
        </w:rPr>
      </w:pPr>
      <w:r w:rsidRPr="002C76C1">
        <w:rPr>
          <w:rFonts w:ascii="Arial" w:hAnsi="Arial" w:cs="Arial"/>
          <w:sz w:val="22"/>
          <w:szCs w:val="22"/>
        </w:rPr>
        <w:t>“9.1.2. </w:t>
      </w:r>
      <w:r w:rsidRPr="002C76C1">
        <w:rPr>
          <w:rFonts w:ascii="Arial" w:hAnsi="Arial" w:cs="Arial"/>
          <w:i/>
          <w:iCs/>
          <w:sz w:val="22"/>
          <w:szCs w:val="22"/>
        </w:rPr>
        <w:t xml:space="preserve">When an official of an institution discovers unauthorised, irregular or fruitless </w:t>
      </w:r>
      <w:r w:rsidRPr="002C76C1">
        <w:rPr>
          <w:rFonts w:ascii="Arial" w:hAnsi="Arial" w:cs="Arial"/>
          <w:i/>
          <w:iCs/>
          <w:sz w:val="22"/>
          <w:szCs w:val="22"/>
        </w:rPr>
        <w:br/>
        <w:t>and wasteful expenditure, that official must immediately report such expenditure to the accounting officer. In the case of a department, such expenditure must also be reported in the monthly report, as required by section 40 (4) (b) of the Act. Irregular expenditure incurred by a department in contravention of tender procedures must also be brought to the notice of the relevant tender board or procurement authority, whichever is applicable.”</w:t>
      </w:r>
    </w:p>
    <w:p w:rsidR="00FD1A96" w:rsidRPr="002C76C1" w:rsidRDefault="00FD1A96" w:rsidP="00FD1A96">
      <w:pPr>
        <w:pStyle w:val="NormalWeb"/>
        <w:tabs>
          <w:tab w:val="center" w:pos="709"/>
        </w:tabs>
        <w:ind w:left="709" w:hanging="425"/>
        <w:rPr>
          <w:rFonts w:ascii="Arial" w:hAnsi="Arial" w:cs="Arial"/>
          <w:sz w:val="22"/>
          <w:szCs w:val="22"/>
        </w:rPr>
      </w:pPr>
      <w:r w:rsidRPr="002C76C1">
        <w:rPr>
          <w:rFonts w:ascii="Arial" w:hAnsi="Arial" w:cs="Arial"/>
          <w:i/>
          <w:iCs/>
          <w:sz w:val="22"/>
          <w:szCs w:val="22"/>
        </w:rPr>
        <w:t> </w:t>
      </w:r>
    </w:p>
    <w:p w:rsidR="00FD1A96" w:rsidRPr="002C76C1" w:rsidRDefault="00FD1A96" w:rsidP="00FD1A96">
      <w:pPr>
        <w:pStyle w:val="NormalWeb"/>
        <w:tabs>
          <w:tab w:val="center" w:pos="709"/>
        </w:tabs>
        <w:ind w:left="993" w:hanging="709"/>
        <w:rPr>
          <w:rFonts w:ascii="Arial" w:hAnsi="Arial" w:cs="Arial"/>
          <w:sz w:val="22"/>
          <w:szCs w:val="22"/>
        </w:rPr>
      </w:pPr>
      <w:r w:rsidRPr="002C76C1">
        <w:rPr>
          <w:rFonts w:ascii="Arial" w:hAnsi="Arial" w:cs="Arial"/>
          <w:sz w:val="22"/>
          <w:szCs w:val="22"/>
        </w:rPr>
        <w:t>“9.1.5.</w:t>
      </w:r>
      <w:r w:rsidRPr="002C76C1">
        <w:rPr>
          <w:rFonts w:ascii="Arial" w:hAnsi="Arial" w:cs="Arial"/>
          <w:i/>
          <w:iCs/>
          <w:sz w:val="22"/>
          <w:szCs w:val="22"/>
        </w:rPr>
        <w:t> The amount of the unauthorised, irregular, fruitless and wasteful expenditure must be disclosed as a note to the annual financial statements of the institution.”</w:t>
      </w:r>
    </w:p>
    <w:p w:rsidR="00FD1A96" w:rsidRPr="002C76C1" w:rsidRDefault="00FD1A96" w:rsidP="00FD1A96">
      <w:pPr>
        <w:tabs>
          <w:tab w:val="center" w:pos="709"/>
        </w:tabs>
        <w:spacing w:before="100" w:beforeAutospacing="1" w:after="100" w:afterAutospacing="1"/>
        <w:ind w:left="284" w:hanging="284"/>
        <w:rPr>
          <w:sz w:val="22"/>
          <w:szCs w:val="22"/>
        </w:rPr>
      </w:pPr>
      <w:r w:rsidRPr="002C76C1">
        <w:rPr>
          <w:sz w:val="22"/>
          <w:szCs w:val="22"/>
        </w:rPr>
        <w:t>b)</w:t>
      </w:r>
      <w:r w:rsidRPr="002C76C1">
        <w:rPr>
          <w:sz w:val="22"/>
          <w:szCs w:val="22"/>
        </w:rPr>
        <w:tab/>
        <w:t>Treasury Regulations 8.2.1 and 8.2.2 also states that:</w:t>
      </w:r>
    </w:p>
    <w:p w:rsidR="00FD1A96" w:rsidRPr="002C76C1" w:rsidRDefault="00FD1A96" w:rsidP="00FD1A96">
      <w:pPr>
        <w:pStyle w:val="NormalWeb"/>
        <w:tabs>
          <w:tab w:val="center" w:pos="709"/>
        </w:tabs>
        <w:ind w:left="993" w:hanging="709"/>
        <w:rPr>
          <w:rFonts w:ascii="Arial" w:hAnsi="Arial" w:cs="Arial"/>
          <w:sz w:val="22"/>
          <w:szCs w:val="22"/>
        </w:rPr>
      </w:pPr>
      <w:r w:rsidRPr="002C76C1">
        <w:rPr>
          <w:rFonts w:ascii="Arial" w:hAnsi="Arial" w:cs="Arial"/>
          <w:i/>
          <w:iCs/>
          <w:sz w:val="22"/>
          <w:szCs w:val="22"/>
        </w:rPr>
        <w:t>" 8.2.1. An official of an institution may not spend or commit public moneys except with the approval (either in writing or by duly authorised electronic means) of the accounting officer or a properly delegated or authorised officer.</w:t>
      </w:r>
    </w:p>
    <w:p w:rsidR="00FD1A96" w:rsidRPr="002C76C1" w:rsidRDefault="00FD1A96" w:rsidP="00FD1A96">
      <w:pPr>
        <w:pStyle w:val="NormalWeb"/>
        <w:tabs>
          <w:tab w:val="center" w:pos="709"/>
        </w:tabs>
        <w:ind w:left="284"/>
        <w:rPr>
          <w:rFonts w:ascii="Arial" w:hAnsi="Arial" w:cs="Arial"/>
          <w:sz w:val="22"/>
          <w:szCs w:val="22"/>
        </w:rPr>
      </w:pPr>
      <w:r w:rsidRPr="002C76C1">
        <w:rPr>
          <w:rFonts w:ascii="Arial" w:hAnsi="Arial" w:cs="Arial"/>
          <w:i/>
          <w:iCs/>
          <w:sz w:val="22"/>
          <w:szCs w:val="22"/>
        </w:rPr>
        <w:t> </w:t>
      </w:r>
    </w:p>
    <w:p w:rsidR="00FD1A96" w:rsidRPr="002C76C1" w:rsidRDefault="00FD1A96" w:rsidP="00FD1A96">
      <w:pPr>
        <w:pStyle w:val="NormalWeb"/>
        <w:tabs>
          <w:tab w:val="center" w:pos="709"/>
        </w:tabs>
        <w:ind w:left="993" w:hanging="709"/>
        <w:rPr>
          <w:rFonts w:ascii="Arial" w:hAnsi="Arial" w:cs="Arial"/>
          <w:i/>
          <w:iCs/>
          <w:sz w:val="22"/>
          <w:szCs w:val="22"/>
        </w:rPr>
      </w:pPr>
      <w:r w:rsidRPr="002C76C1">
        <w:rPr>
          <w:rFonts w:ascii="Arial" w:hAnsi="Arial" w:cs="Arial"/>
          <w:i/>
          <w:iCs/>
          <w:sz w:val="22"/>
          <w:szCs w:val="22"/>
        </w:rPr>
        <w:t>8.2.2    Before approving expenditure or incurring a commitment to spend, the delegated or authorised official must ensure compliance with any limitations or conditions attached to the delegation or authorisation." </w:t>
      </w:r>
    </w:p>
    <w:p w:rsidR="00FD1A96" w:rsidRPr="002C76C1" w:rsidRDefault="00FD1A96" w:rsidP="00FD1A96">
      <w:pPr>
        <w:pStyle w:val="NormalWeb"/>
        <w:tabs>
          <w:tab w:val="center" w:pos="709"/>
        </w:tabs>
        <w:ind w:left="357" w:hanging="357"/>
        <w:rPr>
          <w:rFonts w:ascii="Arial" w:hAnsi="Arial" w:cs="Arial"/>
          <w:i/>
          <w:iCs/>
          <w:sz w:val="22"/>
          <w:szCs w:val="22"/>
        </w:rPr>
      </w:pPr>
    </w:p>
    <w:p w:rsidR="00FD1A96" w:rsidRPr="002C76C1" w:rsidRDefault="00FD1A96" w:rsidP="00FD1A96">
      <w:pPr>
        <w:pStyle w:val="lg-section"/>
        <w:tabs>
          <w:tab w:val="center" w:pos="709"/>
        </w:tabs>
        <w:spacing w:before="0" w:after="120" w:line="260" w:lineRule="exact"/>
        <w:ind w:left="357" w:hanging="357"/>
        <w:jc w:val="left"/>
        <w:rPr>
          <w:rFonts w:ascii="Arial" w:hAnsi="Arial" w:cs="Arial"/>
          <w:sz w:val="22"/>
          <w:szCs w:val="22"/>
        </w:rPr>
      </w:pPr>
      <w:r w:rsidRPr="002C76C1">
        <w:rPr>
          <w:rFonts w:ascii="Arial" w:hAnsi="Arial" w:cs="Arial"/>
          <w:sz w:val="22"/>
          <w:szCs w:val="22"/>
        </w:rPr>
        <w:t>c)</w:t>
      </w:r>
      <w:r w:rsidRPr="002C76C1">
        <w:rPr>
          <w:rFonts w:ascii="Arial" w:hAnsi="Arial" w:cs="Arial"/>
          <w:sz w:val="22"/>
          <w:szCs w:val="22"/>
        </w:rPr>
        <w:tab/>
        <w:t>PFMA Section 40 paragraph 40 (1) (a)</w:t>
      </w:r>
    </w:p>
    <w:p w:rsidR="00FD1A96" w:rsidRPr="002C76C1" w:rsidRDefault="00FD1A96" w:rsidP="00FD1A96">
      <w:pPr>
        <w:pStyle w:val="NormalWeb"/>
        <w:tabs>
          <w:tab w:val="center" w:pos="709"/>
        </w:tabs>
        <w:ind w:left="357"/>
        <w:rPr>
          <w:rFonts w:ascii="Arial" w:hAnsi="Arial" w:cs="Arial"/>
          <w:i/>
          <w:iCs/>
          <w:color w:val="000000"/>
          <w:sz w:val="22"/>
          <w:szCs w:val="22"/>
          <w:lang w:val="en-ZA" w:eastAsia="en-ZA"/>
        </w:rPr>
      </w:pPr>
      <w:r w:rsidRPr="002C76C1">
        <w:rPr>
          <w:rFonts w:ascii="Arial" w:hAnsi="Arial" w:cs="Arial"/>
          <w:i/>
          <w:iCs/>
          <w:sz w:val="22"/>
          <w:szCs w:val="22"/>
        </w:rPr>
        <w:t>“ The accounting officer for a  department, trading entity or constitutional institution must keep full and proper records of the financial affairs of the department, trading entity or constitutional institution in accordance with any prescribed norms and standards;”</w:t>
      </w:r>
    </w:p>
    <w:p w:rsidR="00FD1A96" w:rsidRPr="002C76C1" w:rsidRDefault="00FD1A96" w:rsidP="00FD1A96">
      <w:pPr>
        <w:pStyle w:val="NormalWeb"/>
        <w:tabs>
          <w:tab w:val="center" w:pos="709"/>
        </w:tabs>
        <w:ind w:left="426" w:hanging="426"/>
        <w:rPr>
          <w:rFonts w:ascii="Arial" w:hAnsi="Arial" w:cs="Arial"/>
          <w:sz w:val="22"/>
          <w:szCs w:val="22"/>
        </w:rPr>
      </w:pPr>
    </w:p>
    <w:p w:rsidR="00FD1A96" w:rsidRPr="002C76C1" w:rsidRDefault="00FD1A96" w:rsidP="00FD1A96">
      <w:pPr>
        <w:pStyle w:val="lg-a-1"/>
        <w:tabs>
          <w:tab w:val="center" w:pos="709"/>
        </w:tabs>
        <w:spacing w:before="0" w:after="120" w:line="260" w:lineRule="exact"/>
        <w:ind w:left="357" w:hanging="357"/>
        <w:jc w:val="left"/>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Practice Note 8 of 2007/08 states:</w:t>
      </w:r>
    </w:p>
    <w:p w:rsidR="00FD1A96" w:rsidRPr="002C76C1" w:rsidRDefault="00FD1A96" w:rsidP="00FD1A96">
      <w:pPr>
        <w:tabs>
          <w:tab w:val="center" w:pos="709"/>
        </w:tabs>
        <w:autoSpaceDE w:val="0"/>
        <w:autoSpaceDN w:val="0"/>
        <w:adjustRightInd w:val="0"/>
        <w:ind w:left="1080" w:hanging="720"/>
        <w:rPr>
          <w:i/>
          <w:iCs/>
          <w:color w:val="000000"/>
          <w:sz w:val="22"/>
          <w:szCs w:val="22"/>
        </w:rPr>
      </w:pPr>
      <w:r w:rsidRPr="002C76C1">
        <w:rPr>
          <w:i/>
          <w:iCs/>
          <w:color w:val="000000"/>
          <w:sz w:val="22"/>
          <w:szCs w:val="22"/>
        </w:rPr>
        <w:t>“6.1</w:t>
      </w:r>
      <w:r w:rsidRPr="002C76C1">
        <w:rPr>
          <w:i/>
          <w:iCs/>
          <w:color w:val="000000"/>
          <w:sz w:val="22"/>
          <w:szCs w:val="22"/>
        </w:rPr>
        <w:tab/>
        <w:t>The Accounting officer / authority must be in possession of an original valid tax clearance certificate for all price quotations and competitive bids exceeding the value of R30 000 (VAT included).</w:t>
      </w:r>
    </w:p>
    <w:p w:rsidR="00FD1A96" w:rsidRPr="002C76C1" w:rsidRDefault="00FD1A96" w:rsidP="00FD1A96">
      <w:pPr>
        <w:pStyle w:val="NormalWeb"/>
        <w:tabs>
          <w:tab w:val="center" w:pos="709"/>
        </w:tabs>
        <w:rPr>
          <w:rFonts w:ascii="Arial" w:hAnsi="Arial" w:cs="Arial"/>
          <w:i/>
          <w:iCs/>
          <w:sz w:val="22"/>
          <w:szCs w:val="22"/>
        </w:rPr>
      </w:pPr>
    </w:p>
    <w:p w:rsidR="00FD1A96" w:rsidRPr="002C76C1" w:rsidRDefault="00FD1A96" w:rsidP="00FD1A96">
      <w:pPr>
        <w:pStyle w:val="NormalWeb"/>
        <w:tabs>
          <w:tab w:val="center" w:pos="709"/>
        </w:tabs>
        <w:ind w:left="1080" w:hanging="630"/>
        <w:rPr>
          <w:rFonts w:ascii="Arial" w:hAnsi="Arial" w:cs="Arial"/>
          <w:i/>
          <w:iCs/>
          <w:sz w:val="22"/>
          <w:szCs w:val="22"/>
        </w:rPr>
      </w:pPr>
      <w:r w:rsidRPr="002C76C1">
        <w:rPr>
          <w:rFonts w:ascii="Arial" w:hAnsi="Arial" w:cs="Arial"/>
          <w:i/>
          <w:iCs/>
          <w:sz w:val="22"/>
          <w:szCs w:val="22"/>
        </w:rPr>
        <w:t>6.2</w:t>
      </w:r>
      <w:r w:rsidRPr="002C76C1">
        <w:rPr>
          <w:rFonts w:ascii="Arial" w:hAnsi="Arial" w:cs="Arial"/>
          <w:i/>
          <w:iCs/>
          <w:sz w:val="22"/>
          <w:szCs w:val="22"/>
        </w:rPr>
        <w:tab/>
        <w:t>If an accounting officer / authority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 authority’s possession. Whenever this ruling is applied, cross-reference must be made to the original tax certificate for audit purposes.”</w:t>
      </w:r>
    </w:p>
    <w:p w:rsidR="00FD1A96" w:rsidRDefault="00FD1A96" w:rsidP="00FD1A96">
      <w:pPr>
        <w:pStyle w:val="NormalWeb"/>
        <w:tabs>
          <w:tab w:val="center" w:pos="709"/>
        </w:tabs>
        <w:rPr>
          <w:rFonts w:ascii="Arial" w:hAnsi="Arial" w:cs="Arial"/>
          <w:sz w:val="22"/>
          <w:szCs w:val="22"/>
        </w:rPr>
      </w:pPr>
    </w:p>
    <w:p w:rsidR="00FD1A96" w:rsidRPr="002C76C1" w:rsidRDefault="00FD1A96" w:rsidP="00FD1A96">
      <w:pPr>
        <w:pStyle w:val="NormalWeb"/>
        <w:tabs>
          <w:tab w:val="center" w:pos="709"/>
        </w:tabs>
        <w:rPr>
          <w:rFonts w:ascii="Arial" w:hAnsi="Arial" w:cs="Arial"/>
          <w:sz w:val="22"/>
          <w:szCs w:val="22"/>
        </w:rPr>
      </w:pPr>
      <w:r w:rsidRPr="002C76C1">
        <w:rPr>
          <w:rFonts w:ascii="Arial" w:hAnsi="Arial" w:cs="Arial"/>
          <w:sz w:val="22"/>
          <w:szCs w:val="22"/>
        </w:rPr>
        <w:t>The following issues were identified during the audit of the procurement Batch 160335 listed in the table below. The service provider provided, Venetian blinds as indicated in the table below.</w:t>
      </w:r>
    </w:p>
    <w:p w:rsidR="00FD1A96" w:rsidRPr="002C76C1" w:rsidRDefault="00FD1A96" w:rsidP="00FD1A96">
      <w:pPr>
        <w:pStyle w:val="NormalWeb"/>
        <w:tabs>
          <w:tab w:val="center" w:pos="709"/>
        </w:tabs>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31"/>
        <w:gridCol w:w="2245"/>
        <w:gridCol w:w="2246"/>
        <w:gridCol w:w="2246"/>
      </w:tblGrid>
      <w:tr w:rsidR="00FD1A96" w:rsidRPr="002C76C1" w:rsidTr="00D90C13">
        <w:tc>
          <w:tcPr>
            <w:tcW w:w="2031"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1A96" w:rsidRPr="00A1372D" w:rsidRDefault="00FD1A96" w:rsidP="00D90C13">
            <w:pPr>
              <w:pStyle w:val="NormalWeb"/>
              <w:tabs>
                <w:tab w:val="center" w:pos="709"/>
              </w:tabs>
              <w:rPr>
                <w:rFonts w:ascii="Arial" w:hAnsi="Arial" w:cs="Arial"/>
                <w:b/>
                <w:bCs/>
                <w:sz w:val="18"/>
                <w:szCs w:val="18"/>
              </w:rPr>
            </w:pPr>
            <w:r w:rsidRPr="00A1372D">
              <w:rPr>
                <w:rFonts w:ascii="Arial" w:hAnsi="Arial" w:cs="Arial"/>
                <w:b/>
                <w:bCs/>
                <w:color w:val="000000"/>
                <w:sz w:val="18"/>
                <w:szCs w:val="18"/>
                <w:lang w:eastAsia="en-ZA"/>
              </w:rPr>
              <w:t>Description of items</w:t>
            </w:r>
          </w:p>
        </w:tc>
        <w:tc>
          <w:tcPr>
            <w:tcW w:w="224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1A96" w:rsidRPr="00A1372D" w:rsidRDefault="00FD1A96" w:rsidP="00D90C13">
            <w:pPr>
              <w:pStyle w:val="NormalWeb"/>
              <w:tabs>
                <w:tab w:val="center" w:pos="709"/>
              </w:tabs>
              <w:rPr>
                <w:rFonts w:ascii="Arial" w:hAnsi="Arial" w:cs="Arial"/>
                <w:b/>
                <w:bCs/>
                <w:sz w:val="18"/>
                <w:szCs w:val="18"/>
              </w:rPr>
            </w:pPr>
            <w:r w:rsidRPr="00A1372D">
              <w:rPr>
                <w:rFonts w:ascii="Arial" w:hAnsi="Arial" w:cs="Arial"/>
                <w:b/>
                <w:bCs/>
                <w:color w:val="000000"/>
                <w:sz w:val="18"/>
                <w:szCs w:val="18"/>
                <w:lang w:eastAsia="en-ZA"/>
              </w:rPr>
              <w:t>Quantity</w:t>
            </w:r>
          </w:p>
        </w:tc>
        <w:tc>
          <w:tcPr>
            <w:tcW w:w="22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1A96" w:rsidRPr="00A1372D" w:rsidRDefault="00FD1A96" w:rsidP="00D90C13">
            <w:pPr>
              <w:pStyle w:val="NormalWeb"/>
              <w:tabs>
                <w:tab w:val="center" w:pos="709"/>
              </w:tabs>
              <w:rPr>
                <w:rFonts w:ascii="Arial" w:hAnsi="Arial" w:cs="Arial"/>
                <w:b/>
                <w:bCs/>
                <w:sz w:val="18"/>
                <w:szCs w:val="18"/>
              </w:rPr>
            </w:pPr>
            <w:r w:rsidRPr="00A1372D">
              <w:rPr>
                <w:rFonts w:ascii="Arial" w:hAnsi="Arial" w:cs="Arial"/>
                <w:b/>
                <w:bCs/>
                <w:sz w:val="18"/>
                <w:szCs w:val="18"/>
              </w:rPr>
              <w:t>Unit cost [Including VAT</w:t>
            </w:r>
          </w:p>
        </w:tc>
        <w:tc>
          <w:tcPr>
            <w:tcW w:w="22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1A96" w:rsidRPr="00A1372D" w:rsidRDefault="00FD1A96" w:rsidP="00D90C13">
            <w:pPr>
              <w:pStyle w:val="NormalWeb"/>
              <w:tabs>
                <w:tab w:val="center" w:pos="709"/>
              </w:tabs>
              <w:rPr>
                <w:rFonts w:ascii="Arial" w:hAnsi="Arial" w:cs="Arial"/>
                <w:b/>
                <w:bCs/>
                <w:sz w:val="18"/>
                <w:szCs w:val="18"/>
              </w:rPr>
            </w:pPr>
            <w:r w:rsidRPr="00A1372D">
              <w:rPr>
                <w:rFonts w:ascii="Arial" w:hAnsi="Arial" w:cs="Arial"/>
                <w:b/>
                <w:bCs/>
                <w:sz w:val="18"/>
                <w:szCs w:val="18"/>
              </w:rPr>
              <w:t>Total cost</w:t>
            </w:r>
          </w:p>
          <w:p w:rsidR="00FD1A96" w:rsidRPr="00A1372D" w:rsidRDefault="00FD1A96" w:rsidP="00D90C13">
            <w:pPr>
              <w:pStyle w:val="NormalWeb"/>
              <w:tabs>
                <w:tab w:val="center" w:pos="709"/>
              </w:tabs>
              <w:rPr>
                <w:rFonts w:ascii="Arial" w:hAnsi="Arial" w:cs="Arial"/>
                <w:b/>
                <w:bCs/>
                <w:sz w:val="18"/>
                <w:szCs w:val="18"/>
              </w:rPr>
            </w:pPr>
            <w:r w:rsidRPr="00A1372D">
              <w:rPr>
                <w:rFonts w:ascii="Arial" w:hAnsi="Arial" w:cs="Arial"/>
                <w:b/>
                <w:bCs/>
                <w:sz w:val="18"/>
                <w:szCs w:val="18"/>
              </w:rPr>
              <w:t>[Including VAT]</w:t>
            </w:r>
          </w:p>
        </w:tc>
      </w:tr>
      <w:tr w:rsidR="00FD1A96" w:rsidRPr="002C76C1" w:rsidTr="00D90C13">
        <w:tc>
          <w:tcPr>
            <w:tcW w:w="2031"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FD1A96" w:rsidRPr="00A1372D" w:rsidRDefault="00FD1A96" w:rsidP="00D90C13">
            <w:pPr>
              <w:tabs>
                <w:tab w:val="center" w:pos="709"/>
              </w:tabs>
              <w:rPr>
                <w:b/>
                <w:bCs/>
                <w:sz w:val="18"/>
                <w:szCs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FD1A96" w:rsidRPr="00A1372D" w:rsidRDefault="00FD1A96" w:rsidP="00D90C13">
            <w:pPr>
              <w:tabs>
                <w:tab w:val="center" w:pos="709"/>
              </w:tabs>
              <w:rPr>
                <w:b/>
                <w:bCs/>
                <w:sz w:val="18"/>
                <w:szCs w:val="18"/>
              </w:rPr>
            </w:pPr>
          </w:p>
        </w:tc>
        <w:tc>
          <w:tcPr>
            <w:tcW w:w="22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1A96" w:rsidRPr="00A1372D" w:rsidRDefault="00FD1A96" w:rsidP="00D90C13">
            <w:pPr>
              <w:pStyle w:val="NormalWeb"/>
              <w:tabs>
                <w:tab w:val="center" w:pos="709"/>
              </w:tabs>
              <w:jc w:val="right"/>
              <w:rPr>
                <w:rFonts w:ascii="Arial" w:hAnsi="Arial" w:cs="Arial"/>
                <w:b/>
                <w:bCs/>
                <w:sz w:val="18"/>
                <w:szCs w:val="18"/>
              </w:rPr>
            </w:pPr>
            <w:r w:rsidRPr="00A1372D">
              <w:rPr>
                <w:rFonts w:ascii="Arial" w:hAnsi="Arial" w:cs="Arial"/>
                <w:b/>
                <w:bCs/>
                <w:sz w:val="18"/>
                <w:szCs w:val="18"/>
              </w:rPr>
              <w:t>R</w:t>
            </w:r>
          </w:p>
        </w:tc>
        <w:tc>
          <w:tcPr>
            <w:tcW w:w="224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1A96" w:rsidRPr="00A1372D" w:rsidRDefault="00FD1A96" w:rsidP="00D90C13">
            <w:pPr>
              <w:pStyle w:val="NormalWeb"/>
              <w:tabs>
                <w:tab w:val="center" w:pos="709"/>
              </w:tabs>
              <w:jc w:val="right"/>
              <w:rPr>
                <w:rFonts w:ascii="Arial" w:hAnsi="Arial" w:cs="Arial"/>
                <w:b/>
                <w:bCs/>
                <w:sz w:val="18"/>
                <w:szCs w:val="18"/>
              </w:rPr>
            </w:pPr>
            <w:r w:rsidRPr="00A1372D">
              <w:rPr>
                <w:rFonts w:ascii="Arial" w:hAnsi="Arial" w:cs="Arial"/>
                <w:b/>
                <w:bCs/>
                <w:sz w:val="18"/>
                <w:szCs w:val="18"/>
              </w:rPr>
              <w:t>R</w:t>
            </w:r>
          </w:p>
        </w:tc>
      </w:tr>
      <w:tr w:rsidR="00FD1A96" w:rsidRPr="002C76C1" w:rsidTr="00D90C13">
        <w:tc>
          <w:tcPr>
            <w:tcW w:w="2031"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rPr>
                <w:rFonts w:ascii="Arial" w:hAnsi="Arial" w:cs="Arial"/>
                <w:sz w:val="18"/>
                <w:szCs w:val="18"/>
              </w:rPr>
            </w:pPr>
            <w:r w:rsidRPr="00A1372D">
              <w:rPr>
                <w:rFonts w:ascii="Arial" w:hAnsi="Arial" w:cs="Arial"/>
                <w:sz w:val="18"/>
                <w:szCs w:val="18"/>
              </w:rPr>
              <w:t>Venettian blinds plains</w:t>
            </w:r>
          </w:p>
        </w:tc>
        <w:tc>
          <w:tcPr>
            <w:tcW w:w="2245"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rPr>
                <w:rFonts w:ascii="Arial" w:hAnsi="Arial" w:cs="Arial"/>
                <w:sz w:val="18"/>
                <w:szCs w:val="18"/>
              </w:rPr>
            </w:pPr>
            <w:r w:rsidRPr="00A1372D">
              <w:rPr>
                <w:rFonts w:ascii="Arial" w:hAnsi="Arial" w:cs="Arial"/>
                <w:sz w:val="18"/>
                <w:szCs w:val="18"/>
              </w:rPr>
              <w:t>14</w:t>
            </w:r>
          </w:p>
        </w:tc>
        <w:tc>
          <w:tcPr>
            <w:tcW w:w="2246"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jc w:val="right"/>
              <w:rPr>
                <w:rFonts w:ascii="Arial" w:hAnsi="Arial" w:cs="Arial"/>
                <w:sz w:val="18"/>
                <w:szCs w:val="18"/>
              </w:rPr>
            </w:pPr>
            <w:r w:rsidRPr="00A1372D">
              <w:rPr>
                <w:rFonts w:ascii="Arial" w:hAnsi="Arial" w:cs="Arial"/>
                <w:sz w:val="18"/>
                <w:szCs w:val="18"/>
              </w:rPr>
              <w:t>482,55</w:t>
            </w:r>
          </w:p>
        </w:tc>
        <w:tc>
          <w:tcPr>
            <w:tcW w:w="2246"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jc w:val="right"/>
              <w:rPr>
                <w:rFonts w:ascii="Arial" w:hAnsi="Arial" w:cs="Arial"/>
                <w:sz w:val="18"/>
                <w:szCs w:val="18"/>
              </w:rPr>
            </w:pPr>
            <w:r w:rsidRPr="00A1372D">
              <w:rPr>
                <w:rFonts w:ascii="Arial" w:hAnsi="Arial" w:cs="Arial"/>
                <w:sz w:val="18"/>
                <w:szCs w:val="18"/>
              </w:rPr>
              <w:t>6 755,71</w:t>
            </w:r>
          </w:p>
        </w:tc>
      </w:tr>
      <w:tr w:rsidR="00FD1A96" w:rsidRPr="002C76C1" w:rsidTr="00D90C13">
        <w:tc>
          <w:tcPr>
            <w:tcW w:w="2031"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rPr>
                <w:rFonts w:ascii="Arial" w:hAnsi="Arial" w:cs="Arial"/>
                <w:sz w:val="18"/>
                <w:szCs w:val="18"/>
              </w:rPr>
            </w:pPr>
            <w:r w:rsidRPr="00A1372D">
              <w:rPr>
                <w:rFonts w:ascii="Arial" w:hAnsi="Arial" w:cs="Arial"/>
                <w:sz w:val="18"/>
                <w:szCs w:val="18"/>
              </w:rPr>
              <w:t xml:space="preserve">Artisan (labour) </w:t>
            </w:r>
          </w:p>
        </w:tc>
        <w:tc>
          <w:tcPr>
            <w:tcW w:w="2245"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rPr>
                <w:rFonts w:ascii="Arial" w:hAnsi="Arial" w:cs="Arial"/>
                <w:sz w:val="18"/>
                <w:szCs w:val="18"/>
              </w:rPr>
            </w:pPr>
            <w:r w:rsidRPr="00A1372D">
              <w:rPr>
                <w:rFonts w:ascii="Arial" w:hAnsi="Arial" w:cs="Arial"/>
                <w:sz w:val="18"/>
                <w:szCs w:val="18"/>
              </w:rPr>
              <w:t>12</w:t>
            </w:r>
          </w:p>
        </w:tc>
        <w:tc>
          <w:tcPr>
            <w:tcW w:w="2246"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jc w:val="right"/>
              <w:rPr>
                <w:rFonts w:ascii="Arial" w:hAnsi="Arial" w:cs="Arial"/>
                <w:sz w:val="18"/>
                <w:szCs w:val="18"/>
              </w:rPr>
            </w:pPr>
            <w:r w:rsidRPr="00A1372D">
              <w:rPr>
                <w:rFonts w:ascii="Arial" w:hAnsi="Arial" w:cs="Arial"/>
                <w:sz w:val="18"/>
                <w:szCs w:val="18"/>
              </w:rPr>
              <w:t>274,49</w:t>
            </w:r>
          </w:p>
        </w:tc>
        <w:tc>
          <w:tcPr>
            <w:tcW w:w="2246"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jc w:val="right"/>
              <w:rPr>
                <w:rFonts w:ascii="Arial" w:hAnsi="Arial" w:cs="Arial"/>
                <w:sz w:val="18"/>
                <w:szCs w:val="18"/>
              </w:rPr>
            </w:pPr>
            <w:r w:rsidRPr="00A1372D">
              <w:rPr>
                <w:rFonts w:ascii="Arial" w:hAnsi="Arial" w:cs="Arial"/>
                <w:sz w:val="18"/>
                <w:szCs w:val="18"/>
              </w:rPr>
              <w:t>3 293,87</w:t>
            </w:r>
          </w:p>
        </w:tc>
      </w:tr>
      <w:tr w:rsidR="00FD1A96" w:rsidRPr="002C76C1" w:rsidTr="00D90C13">
        <w:tc>
          <w:tcPr>
            <w:tcW w:w="2031"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rPr>
                <w:rFonts w:ascii="Arial" w:hAnsi="Arial" w:cs="Arial"/>
                <w:b/>
                <w:bCs/>
                <w:sz w:val="18"/>
                <w:szCs w:val="18"/>
              </w:rPr>
            </w:pPr>
            <w:r w:rsidRPr="00A1372D">
              <w:rPr>
                <w:rFonts w:ascii="Arial" w:hAnsi="Arial" w:cs="Arial"/>
                <w:b/>
                <w:bCs/>
                <w:sz w:val="18"/>
                <w:szCs w:val="18"/>
              </w:rPr>
              <w:t>Total</w:t>
            </w:r>
          </w:p>
        </w:tc>
        <w:tc>
          <w:tcPr>
            <w:tcW w:w="2245" w:type="dxa"/>
            <w:tcBorders>
              <w:top w:val="single" w:sz="4" w:space="0" w:color="auto"/>
              <w:left w:val="single" w:sz="4" w:space="0" w:color="auto"/>
              <w:bottom w:val="single" w:sz="4" w:space="0" w:color="auto"/>
              <w:right w:val="single" w:sz="4" w:space="0" w:color="auto"/>
            </w:tcBorders>
          </w:tcPr>
          <w:p w:rsidR="00FD1A96" w:rsidRPr="00A1372D" w:rsidRDefault="00FD1A96" w:rsidP="00D90C13">
            <w:pPr>
              <w:pStyle w:val="NormalWeb"/>
              <w:tabs>
                <w:tab w:val="center" w:pos="709"/>
              </w:tabs>
              <w:rPr>
                <w:rFonts w:ascii="Arial" w:hAnsi="Arial" w:cs="Arial"/>
                <w:b/>
                <w:bCs/>
                <w:sz w:val="18"/>
                <w:szCs w:val="18"/>
              </w:rPr>
            </w:pPr>
          </w:p>
        </w:tc>
        <w:tc>
          <w:tcPr>
            <w:tcW w:w="2246" w:type="dxa"/>
            <w:tcBorders>
              <w:top w:val="single" w:sz="4" w:space="0" w:color="auto"/>
              <w:left w:val="single" w:sz="4" w:space="0" w:color="auto"/>
              <w:bottom w:val="single" w:sz="4" w:space="0" w:color="auto"/>
              <w:right w:val="single" w:sz="4" w:space="0" w:color="auto"/>
            </w:tcBorders>
          </w:tcPr>
          <w:p w:rsidR="00FD1A96" w:rsidRPr="00A1372D" w:rsidRDefault="00FD1A96" w:rsidP="00D90C13">
            <w:pPr>
              <w:pStyle w:val="NormalWeb"/>
              <w:tabs>
                <w:tab w:val="center" w:pos="709"/>
              </w:tabs>
              <w:jc w:val="right"/>
              <w:rPr>
                <w:rFonts w:ascii="Arial" w:hAnsi="Arial" w:cs="Arial"/>
                <w:b/>
                <w:bCs/>
                <w:sz w:val="18"/>
                <w:szCs w:val="18"/>
              </w:rPr>
            </w:pPr>
          </w:p>
        </w:tc>
        <w:tc>
          <w:tcPr>
            <w:tcW w:w="2246"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jc w:val="right"/>
              <w:rPr>
                <w:rFonts w:ascii="Arial" w:hAnsi="Arial" w:cs="Arial"/>
                <w:b/>
                <w:bCs/>
                <w:sz w:val="18"/>
                <w:szCs w:val="18"/>
              </w:rPr>
            </w:pPr>
            <w:r w:rsidRPr="00A1372D">
              <w:rPr>
                <w:rFonts w:ascii="Arial" w:hAnsi="Arial" w:cs="Arial"/>
                <w:b/>
                <w:bCs/>
                <w:sz w:val="18"/>
                <w:szCs w:val="18"/>
              </w:rPr>
              <w:t>10 049,58</w:t>
            </w:r>
          </w:p>
        </w:tc>
      </w:tr>
    </w:tbl>
    <w:p w:rsidR="00FD1A96" w:rsidRPr="002C76C1" w:rsidRDefault="00FD1A96" w:rsidP="00FD1A96">
      <w:pPr>
        <w:pStyle w:val="NormalWeb"/>
        <w:tabs>
          <w:tab w:val="center" w:pos="709"/>
        </w:tabs>
        <w:rPr>
          <w:rFonts w:ascii="Arial" w:hAnsi="Arial" w:cs="Arial"/>
          <w:sz w:val="22"/>
          <w:szCs w:val="22"/>
        </w:rPr>
      </w:pPr>
    </w:p>
    <w:p w:rsidR="00FD1A96" w:rsidRPr="002C76C1" w:rsidRDefault="00FD1A96" w:rsidP="00FD1A96">
      <w:pPr>
        <w:pStyle w:val="NormalWeb"/>
        <w:tabs>
          <w:tab w:val="center" w:pos="709"/>
        </w:tabs>
        <w:rPr>
          <w:rFonts w:ascii="Arial" w:hAnsi="Arial" w:cs="Arial"/>
          <w:sz w:val="22"/>
          <w:szCs w:val="22"/>
        </w:rPr>
      </w:pPr>
      <w:r w:rsidRPr="002C76C1">
        <w:rPr>
          <w:rFonts w:ascii="Arial" w:hAnsi="Arial" w:cs="Arial"/>
          <w:sz w:val="22"/>
          <w:szCs w:val="22"/>
        </w:rPr>
        <w:t>From the documentation provided it was noted that Motseng Investments made use of a subcontractor, Pahamo Construction and Projects, to render the service. Please note that since Motseng Investments’ contract and other pertinent information is with the Special Investigation Unit we were unable to perform all of the necessary procurement procedures, however the following issues were noted based on the information provided.</w:t>
      </w:r>
    </w:p>
    <w:p w:rsidR="00FD1A96" w:rsidRPr="002C76C1" w:rsidRDefault="00FD1A96" w:rsidP="00FD1A96">
      <w:pPr>
        <w:pStyle w:val="NormalWeb"/>
        <w:tabs>
          <w:tab w:val="center" w:pos="709"/>
        </w:tabs>
        <w:rPr>
          <w:rFonts w:ascii="Arial" w:hAnsi="Arial" w:cs="Arial"/>
          <w:sz w:val="22"/>
          <w:szCs w:val="22"/>
        </w:rPr>
      </w:pPr>
    </w:p>
    <w:p w:rsidR="00FD1A96" w:rsidRPr="002C76C1" w:rsidRDefault="00FD1A96" w:rsidP="00FD1A96">
      <w:pPr>
        <w:pStyle w:val="NormalWeb"/>
        <w:tabs>
          <w:tab w:val="center" w:pos="709"/>
        </w:tabs>
        <w:rPr>
          <w:rFonts w:ascii="Arial" w:hAnsi="Arial" w:cs="Arial"/>
          <w:sz w:val="22"/>
          <w:szCs w:val="22"/>
        </w:rPr>
      </w:pPr>
      <w:r w:rsidRPr="002C76C1">
        <w:rPr>
          <w:rFonts w:ascii="Arial" w:hAnsi="Arial" w:cs="Arial"/>
          <w:sz w:val="22"/>
          <w:szCs w:val="22"/>
        </w:rPr>
        <w:t>Please see the table below for a break-down of invoice 105244, received from Motseng Facilities Management:</w:t>
      </w:r>
    </w:p>
    <w:p w:rsidR="00FD1A96" w:rsidRPr="002C76C1" w:rsidRDefault="00FD1A96" w:rsidP="00FD1A96">
      <w:pPr>
        <w:pStyle w:val="NormalWeb"/>
        <w:tabs>
          <w:tab w:val="center" w:pos="709"/>
        </w:tabs>
        <w:rPr>
          <w:rFonts w:ascii="Arial" w:hAnsi="Arial" w:cs="Arial"/>
          <w:sz w:val="22"/>
          <w:szCs w:val="22"/>
        </w:rPr>
      </w:pPr>
    </w:p>
    <w:p w:rsidR="00FD1A96" w:rsidRPr="002C76C1" w:rsidRDefault="00FD1A96" w:rsidP="00FD1A96">
      <w:pPr>
        <w:pStyle w:val="NormalWeb"/>
        <w:tabs>
          <w:tab w:val="center" w:pos="709"/>
        </w:tabs>
        <w:rPr>
          <w:rFonts w:ascii="Arial" w:hAnsi="Arial" w:cs="Arial"/>
          <w:sz w:val="22"/>
          <w:szCs w:val="22"/>
        </w:rPr>
      </w:pPr>
    </w:p>
    <w:tbl>
      <w:tblPr>
        <w:tblW w:w="84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53"/>
        <w:gridCol w:w="1773"/>
      </w:tblGrid>
      <w:tr w:rsidR="00FD1A96" w:rsidRPr="002C76C1" w:rsidTr="00D90C13">
        <w:tc>
          <w:tcPr>
            <w:tcW w:w="665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1A96" w:rsidRPr="00A1372D" w:rsidRDefault="00FD1A96" w:rsidP="00D90C13">
            <w:pPr>
              <w:pStyle w:val="NormalWeb"/>
              <w:tabs>
                <w:tab w:val="center" w:pos="709"/>
              </w:tabs>
              <w:spacing w:after="120" w:line="260" w:lineRule="exact"/>
              <w:ind w:left="34" w:hanging="34"/>
              <w:rPr>
                <w:rFonts w:ascii="Arial" w:hAnsi="Arial" w:cs="Arial"/>
                <w:b/>
                <w:bCs/>
                <w:sz w:val="18"/>
                <w:szCs w:val="18"/>
                <w:lang w:val="en-ZA"/>
              </w:rPr>
            </w:pPr>
            <w:r w:rsidRPr="00A1372D">
              <w:rPr>
                <w:rFonts w:ascii="Arial" w:hAnsi="Arial" w:cs="Arial"/>
                <w:b/>
                <w:bCs/>
                <w:sz w:val="18"/>
                <w:szCs w:val="18"/>
                <w:lang w:val="en-ZA"/>
              </w:rPr>
              <w:t>BREAK-DOWN</w:t>
            </w:r>
          </w:p>
        </w:tc>
        <w:tc>
          <w:tcPr>
            <w:tcW w:w="177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1A96" w:rsidRPr="00A1372D" w:rsidRDefault="00FD1A96" w:rsidP="00D90C13">
            <w:pPr>
              <w:pStyle w:val="NormalWeb"/>
              <w:tabs>
                <w:tab w:val="center" w:pos="709"/>
              </w:tabs>
              <w:spacing w:after="120" w:line="260" w:lineRule="exact"/>
              <w:ind w:left="357" w:hanging="357"/>
              <w:jc w:val="center"/>
              <w:rPr>
                <w:rFonts w:ascii="Arial" w:hAnsi="Arial" w:cs="Arial"/>
                <w:b/>
                <w:bCs/>
                <w:sz w:val="18"/>
                <w:szCs w:val="18"/>
                <w:lang w:val="en-ZA"/>
              </w:rPr>
            </w:pPr>
            <w:r w:rsidRPr="00A1372D">
              <w:rPr>
                <w:rFonts w:ascii="Arial" w:hAnsi="Arial" w:cs="Arial"/>
                <w:b/>
                <w:bCs/>
                <w:sz w:val="18"/>
                <w:szCs w:val="18"/>
                <w:lang w:val="en-ZA"/>
              </w:rPr>
              <w:t>R</w:t>
            </w:r>
          </w:p>
        </w:tc>
      </w:tr>
      <w:tr w:rsidR="00FD1A96" w:rsidRPr="002C76C1" w:rsidTr="00D90C13">
        <w:tc>
          <w:tcPr>
            <w:tcW w:w="6653"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spacing w:after="120" w:line="260" w:lineRule="exact"/>
              <w:ind w:left="34" w:hanging="34"/>
              <w:rPr>
                <w:rFonts w:ascii="Arial" w:hAnsi="Arial" w:cs="Arial"/>
                <w:sz w:val="18"/>
                <w:szCs w:val="18"/>
                <w:lang w:val="en-ZA"/>
              </w:rPr>
            </w:pPr>
            <w:r w:rsidRPr="00A1372D">
              <w:rPr>
                <w:rFonts w:ascii="Arial" w:hAnsi="Arial" w:cs="Arial"/>
                <w:sz w:val="18"/>
                <w:szCs w:val="18"/>
                <w:lang w:val="en-ZA"/>
              </w:rPr>
              <w:t xml:space="preserve">Total amount of the goods and services charged by </w:t>
            </w:r>
            <w:r w:rsidRPr="00A1372D">
              <w:rPr>
                <w:rFonts w:ascii="Arial" w:hAnsi="Arial" w:cs="Arial"/>
                <w:sz w:val="18"/>
                <w:szCs w:val="18"/>
              </w:rPr>
              <w:t>Pahamo Construction and Projects</w:t>
            </w:r>
            <w:r w:rsidRPr="00A1372D">
              <w:rPr>
                <w:rFonts w:ascii="Arial" w:hAnsi="Arial" w:cs="Arial"/>
                <w:sz w:val="18"/>
                <w:szCs w:val="18"/>
                <w:lang w:val="en-ZA"/>
              </w:rPr>
              <w:t xml:space="preserve"> to Motseng (including transport costs).</w:t>
            </w:r>
          </w:p>
        </w:tc>
        <w:tc>
          <w:tcPr>
            <w:tcW w:w="1773" w:type="dxa"/>
            <w:tcBorders>
              <w:top w:val="single" w:sz="4" w:space="0" w:color="auto"/>
              <w:left w:val="single" w:sz="4" w:space="0" w:color="auto"/>
              <w:bottom w:val="single" w:sz="4" w:space="0" w:color="auto"/>
              <w:right w:val="single" w:sz="4" w:space="0" w:color="auto"/>
            </w:tcBorders>
            <w:vAlign w:val="bottom"/>
            <w:hideMark/>
          </w:tcPr>
          <w:p w:rsidR="00FD1A96" w:rsidRPr="00A1372D" w:rsidRDefault="00FD1A96" w:rsidP="00D90C13">
            <w:pPr>
              <w:pStyle w:val="NormalWeb"/>
              <w:tabs>
                <w:tab w:val="center" w:pos="709"/>
              </w:tabs>
              <w:spacing w:after="120" w:line="260" w:lineRule="exact"/>
              <w:ind w:left="357" w:hanging="357"/>
              <w:jc w:val="right"/>
              <w:rPr>
                <w:rFonts w:ascii="Arial" w:hAnsi="Arial" w:cs="Arial"/>
                <w:sz w:val="18"/>
                <w:szCs w:val="18"/>
                <w:lang w:val="en-ZA"/>
              </w:rPr>
            </w:pPr>
            <w:r w:rsidRPr="00A1372D">
              <w:rPr>
                <w:rFonts w:ascii="Arial" w:hAnsi="Arial" w:cs="Arial"/>
                <w:sz w:val="18"/>
                <w:szCs w:val="18"/>
                <w:lang w:val="en-ZA"/>
              </w:rPr>
              <w:t>6 131,16</w:t>
            </w:r>
          </w:p>
        </w:tc>
      </w:tr>
      <w:tr w:rsidR="00FD1A96" w:rsidRPr="002C76C1" w:rsidTr="00D90C13">
        <w:tc>
          <w:tcPr>
            <w:tcW w:w="6653"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spacing w:after="120" w:line="260" w:lineRule="exact"/>
              <w:ind w:left="34" w:hanging="34"/>
              <w:rPr>
                <w:rFonts w:ascii="Arial" w:hAnsi="Arial" w:cs="Arial"/>
                <w:i/>
                <w:iCs/>
                <w:sz w:val="18"/>
                <w:szCs w:val="18"/>
                <w:lang w:val="en-ZA"/>
              </w:rPr>
            </w:pPr>
            <w:r w:rsidRPr="00A1372D">
              <w:rPr>
                <w:rFonts w:ascii="Arial" w:hAnsi="Arial" w:cs="Arial"/>
                <w:sz w:val="18"/>
                <w:szCs w:val="18"/>
                <w:lang w:val="en-ZA"/>
              </w:rPr>
              <w:t xml:space="preserve">12% Profit and attendance fee charged by Motseng Facilities Management </w:t>
            </w:r>
            <w:r w:rsidRPr="00A1372D">
              <w:rPr>
                <w:rFonts w:ascii="Arial" w:hAnsi="Arial" w:cs="Arial"/>
                <w:i/>
                <w:iCs/>
                <w:sz w:val="18"/>
                <w:szCs w:val="18"/>
                <w:lang w:val="en-ZA"/>
              </w:rPr>
              <w:t>(R6 131,16*44%)</w:t>
            </w:r>
          </w:p>
        </w:tc>
        <w:tc>
          <w:tcPr>
            <w:tcW w:w="1773" w:type="dxa"/>
            <w:tcBorders>
              <w:top w:val="single" w:sz="4" w:space="0" w:color="auto"/>
              <w:left w:val="single" w:sz="4" w:space="0" w:color="auto"/>
              <w:bottom w:val="single" w:sz="4" w:space="0" w:color="auto"/>
              <w:right w:val="single" w:sz="4" w:space="0" w:color="auto"/>
            </w:tcBorders>
            <w:vAlign w:val="bottom"/>
            <w:hideMark/>
          </w:tcPr>
          <w:p w:rsidR="00FD1A96" w:rsidRPr="00A1372D" w:rsidRDefault="00FD1A96" w:rsidP="00D90C13">
            <w:pPr>
              <w:tabs>
                <w:tab w:val="center" w:pos="709"/>
              </w:tabs>
              <w:spacing w:after="120" w:line="260" w:lineRule="exact"/>
              <w:ind w:left="357" w:hanging="357"/>
              <w:jc w:val="right"/>
              <w:rPr>
                <w:sz w:val="18"/>
                <w:szCs w:val="18"/>
              </w:rPr>
            </w:pPr>
            <w:r w:rsidRPr="00A1372D">
              <w:rPr>
                <w:sz w:val="18"/>
                <w:szCs w:val="18"/>
              </w:rPr>
              <w:t>2 684,25</w:t>
            </w:r>
          </w:p>
        </w:tc>
      </w:tr>
      <w:tr w:rsidR="00FD1A96" w:rsidRPr="002C76C1" w:rsidTr="00D90C13">
        <w:tc>
          <w:tcPr>
            <w:tcW w:w="6653"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spacing w:after="120" w:line="260" w:lineRule="exact"/>
              <w:ind w:left="34" w:hanging="34"/>
              <w:rPr>
                <w:rFonts w:ascii="Arial" w:hAnsi="Arial" w:cs="Arial"/>
                <w:sz w:val="18"/>
                <w:szCs w:val="18"/>
                <w:lang w:val="en-ZA"/>
              </w:rPr>
            </w:pPr>
            <w:r w:rsidRPr="00A1372D">
              <w:rPr>
                <w:rFonts w:ascii="Arial" w:hAnsi="Arial" w:cs="Arial"/>
                <w:sz w:val="18"/>
                <w:szCs w:val="18"/>
                <w:lang w:val="en-ZA"/>
              </w:rPr>
              <w:t>Total amount (Excluding VAT)</w:t>
            </w:r>
          </w:p>
        </w:tc>
        <w:tc>
          <w:tcPr>
            <w:tcW w:w="1773" w:type="dxa"/>
            <w:tcBorders>
              <w:top w:val="single" w:sz="4" w:space="0" w:color="auto"/>
              <w:left w:val="single" w:sz="4" w:space="0" w:color="auto"/>
              <w:bottom w:val="single" w:sz="4" w:space="0" w:color="auto"/>
              <w:right w:val="single" w:sz="4" w:space="0" w:color="auto"/>
            </w:tcBorders>
            <w:vAlign w:val="bottom"/>
            <w:hideMark/>
          </w:tcPr>
          <w:p w:rsidR="00FD1A96" w:rsidRPr="00A1372D" w:rsidRDefault="00FD1A96" w:rsidP="00D90C13">
            <w:pPr>
              <w:pStyle w:val="NormalWeb"/>
              <w:tabs>
                <w:tab w:val="center" w:pos="709"/>
              </w:tabs>
              <w:spacing w:after="120" w:line="260" w:lineRule="exact"/>
              <w:ind w:left="357" w:hanging="357"/>
              <w:jc w:val="right"/>
              <w:rPr>
                <w:rFonts w:ascii="Arial" w:hAnsi="Arial" w:cs="Arial"/>
                <w:sz w:val="18"/>
                <w:szCs w:val="18"/>
                <w:lang w:val="en-ZA"/>
              </w:rPr>
            </w:pPr>
            <w:r w:rsidRPr="00A1372D">
              <w:rPr>
                <w:rFonts w:ascii="Arial" w:hAnsi="Arial" w:cs="Arial"/>
                <w:sz w:val="18"/>
                <w:szCs w:val="18"/>
                <w:lang w:val="en-ZA"/>
              </w:rPr>
              <w:t>8 815,41</w:t>
            </w:r>
          </w:p>
        </w:tc>
      </w:tr>
      <w:tr w:rsidR="00FD1A96" w:rsidRPr="002C76C1" w:rsidTr="00D90C13">
        <w:tc>
          <w:tcPr>
            <w:tcW w:w="6653"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spacing w:after="120" w:line="260" w:lineRule="exact"/>
              <w:ind w:left="34" w:hanging="34"/>
              <w:rPr>
                <w:rFonts w:ascii="Arial" w:hAnsi="Arial" w:cs="Arial"/>
                <w:sz w:val="18"/>
                <w:szCs w:val="18"/>
                <w:lang w:val="en-ZA"/>
              </w:rPr>
            </w:pPr>
            <w:r w:rsidRPr="00A1372D">
              <w:rPr>
                <w:rFonts w:ascii="Arial" w:hAnsi="Arial" w:cs="Arial"/>
                <w:sz w:val="18"/>
                <w:szCs w:val="18"/>
                <w:lang w:val="en-ZA"/>
              </w:rPr>
              <w:t>VAT @ 14%</w:t>
            </w:r>
          </w:p>
        </w:tc>
        <w:tc>
          <w:tcPr>
            <w:tcW w:w="1773" w:type="dxa"/>
            <w:tcBorders>
              <w:top w:val="single" w:sz="4" w:space="0" w:color="auto"/>
              <w:left w:val="single" w:sz="4" w:space="0" w:color="auto"/>
              <w:bottom w:val="single" w:sz="4" w:space="0" w:color="auto"/>
              <w:right w:val="single" w:sz="4" w:space="0" w:color="auto"/>
            </w:tcBorders>
            <w:vAlign w:val="bottom"/>
            <w:hideMark/>
          </w:tcPr>
          <w:p w:rsidR="00FD1A96" w:rsidRPr="00A1372D" w:rsidRDefault="00FD1A96" w:rsidP="00D90C13">
            <w:pPr>
              <w:tabs>
                <w:tab w:val="center" w:pos="709"/>
              </w:tabs>
              <w:spacing w:after="120" w:line="260" w:lineRule="exact"/>
              <w:ind w:left="357" w:hanging="357"/>
              <w:jc w:val="right"/>
              <w:rPr>
                <w:sz w:val="18"/>
                <w:szCs w:val="18"/>
              </w:rPr>
            </w:pPr>
            <w:r w:rsidRPr="00A1372D">
              <w:rPr>
                <w:sz w:val="18"/>
                <w:szCs w:val="18"/>
              </w:rPr>
              <w:t xml:space="preserve">1 234,16 </w:t>
            </w:r>
          </w:p>
        </w:tc>
      </w:tr>
      <w:tr w:rsidR="00FD1A96" w:rsidRPr="002C76C1" w:rsidTr="00D90C13">
        <w:tc>
          <w:tcPr>
            <w:tcW w:w="6653"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NormalWeb"/>
              <w:tabs>
                <w:tab w:val="center" w:pos="709"/>
              </w:tabs>
              <w:spacing w:after="120" w:line="260" w:lineRule="exact"/>
              <w:ind w:left="34" w:hanging="34"/>
              <w:rPr>
                <w:rFonts w:ascii="Arial" w:hAnsi="Arial" w:cs="Arial"/>
                <w:b/>
                <w:bCs/>
                <w:sz w:val="18"/>
                <w:szCs w:val="18"/>
                <w:lang w:val="en-ZA"/>
              </w:rPr>
            </w:pPr>
            <w:r w:rsidRPr="00A1372D">
              <w:rPr>
                <w:rFonts w:ascii="Arial" w:hAnsi="Arial" w:cs="Arial"/>
                <w:b/>
                <w:bCs/>
                <w:sz w:val="18"/>
                <w:szCs w:val="18"/>
                <w:lang w:val="en-ZA"/>
              </w:rPr>
              <w:t>Total amount charged to DPW (including VAT)</w:t>
            </w:r>
          </w:p>
        </w:tc>
        <w:tc>
          <w:tcPr>
            <w:tcW w:w="1773" w:type="dxa"/>
            <w:tcBorders>
              <w:top w:val="single" w:sz="4" w:space="0" w:color="auto"/>
              <w:left w:val="single" w:sz="4" w:space="0" w:color="auto"/>
              <w:bottom w:val="single" w:sz="4" w:space="0" w:color="auto"/>
              <w:right w:val="single" w:sz="4" w:space="0" w:color="auto"/>
            </w:tcBorders>
            <w:vAlign w:val="bottom"/>
            <w:hideMark/>
          </w:tcPr>
          <w:p w:rsidR="00FD1A96" w:rsidRPr="00A1372D" w:rsidRDefault="00FD1A96" w:rsidP="00D90C13">
            <w:pPr>
              <w:pStyle w:val="NormalWeb"/>
              <w:tabs>
                <w:tab w:val="center" w:pos="709"/>
              </w:tabs>
              <w:spacing w:after="120" w:line="260" w:lineRule="exact"/>
              <w:ind w:left="357" w:hanging="357"/>
              <w:jc w:val="right"/>
              <w:rPr>
                <w:rFonts w:ascii="Arial" w:hAnsi="Arial" w:cs="Arial"/>
                <w:b/>
                <w:bCs/>
                <w:sz w:val="18"/>
                <w:szCs w:val="18"/>
                <w:lang w:val="en-ZA"/>
              </w:rPr>
            </w:pPr>
            <w:r w:rsidRPr="00A1372D">
              <w:rPr>
                <w:rFonts w:ascii="Arial" w:hAnsi="Arial" w:cs="Arial"/>
                <w:b/>
                <w:bCs/>
                <w:sz w:val="18"/>
                <w:szCs w:val="18"/>
                <w:lang w:val="en-ZA"/>
              </w:rPr>
              <w:t>10 049,58</w:t>
            </w:r>
          </w:p>
        </w:tc>
      </w:tr>
    </w:tbl>
    <w:p w:rsidR="00FD1A96" w:rsidRPr="002C76C1" w:rsidRDefault="00FD1A96" w:rsidP="00FD1A96">
      <w:pPr>
        <w:pStyle w:val="NormalWeb"/>
        <w:tabs>
          <w:tab w:val="center" w:pos="709"/>
        </w:tabs>
        <w:ind w:left="1260"/>
        <w:rPr>
          <w:rFonts w:ascii="Arial" w:hAnsi="Arial" w:cs="Arial"/>
          <w:sz w:val="22"/>
          <w:szCs w:val="22"/>
        </w:rPr>
      </w:pPr>
    </w:p>
    <w:p w:rsidR="00FD1A96" w:rsidRPr="002C76C1" w:rsidRDefault="00FD1A96" w:rsidP="00FD1A96">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a)</w:t>
      </w:r>
      <w:r w:rsidRPr="002C76C1">
        <w:rPr>
          <w:rFonts w:ascii="Arial" w:hAnsi="Arial" w:cs="Arial"/>
          <w:sz w:val="22"/>
          <w:szCs w:val="22"/>
        </w:rPr>
        <w:tab/>
        <w:t>From the information stated above it is clear that Motseng Facilities Management merely acted as a middle man between Pahamo Construction and Projects and the Department of Public Works. It appears as if Motseng Facilities Management performs the procurement functions on behalf of the department (i.e. obtaining quotations and awarding of the bid to a selected supplier); then proceeds to charge the department a 12% “handling fee” on the cost of the service charged by the winning supplier.</w:t>
      </w:r>
    </w:p>
    <w:p w:rsidR="00FD1A96" w:rsidRDefault="00FD1A96" w:rsidP="00FD1A96">
      <w:pPr>
        <w:pStyle w:val="NormalWeb"/>
        <w:widowControl/>
        <w:tabs>
          <w:tab w:val="center" w:pos="709"/>
        </w:tabs>
        <w:spacing w:after="120" w:line="260" w:lineRule="exact"/>
        <w:ind w:left="357" w:hanging="357"/>
        <w:rPr>
          <w:rFonts w:ascii="Arial" w:hAnsi="Arial" w:cs="Arial"/>
          <w:sz w:val="22"/>
          <w:szCs w:val="22"/>
        </w:rPr>
      </w:pPr>
      <w:r w:rsidRPr="00FD1A96">
        <w:rPr>
          <w:rFonts w:ascii="Arial" w:hAnsi="Arial" w:cs="Arial"/>
          <w:sz w:val="22"/>
          <w:szCs w:val="22"/>
        </w:rPr>
        <w:tab/>
        <w:t>Planning and consideration of the best value for money options is integral to demand management in deciding to outsource a function opposed to performing the function internally. The service provided appears not to be of a specialised nature and the 12% profit made by the department without using a service provider or if the service has been procured directly from Pahamo Construction and Projects.</w:t>
      </w:r>
      <w:r>
        <w:rPr>
          <w:rFonts w:ascii="Arial" w:hAnsi="Arial" w:cs="Arial"/>
          <w:sz w:val="22"/>
          <w:szCs w:val="22"/>
        </w:rPr>
        <w:t xml:space="preserve"> </w:t>
      </w: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t>Per inspection of the invoice 105244, dated 29 April 2011, and certification that invoice has been received by department, dated 22 June 2011, we noted that services were rendered before the order was issued and approved. The order was approved on 27 June 2011.</w:t>
      </w:r>
    </w:p>
    <w:p w:rsidR="00FD1A96" w:rsidRPr="002C76C1" w:rsidRDefault="00FD1A96" w:rsidP="00FD1A96">
      <w:pPr>
        <w:pStyle w:val="NormalWeb"/>
        <w:widowControl/>
        <w:tabs>
          <w:tab w:val="center" w:pos="709"/>
        </w:tabs>
        <w:spacing w:after="120" w:line="260" w:lineRule="exact"/>
        <w:ind w:left="357"/>
        <w:rPr>
          <w:rFonts w:ascii="Arial" w:hAnsi="Arial" w:cs="Arial"/>
          <w:sz w:val="22"/>
          <w:szCs w:val="22"/>
          <w:lang w:val="en-ZA"/>
        </w:rPr>
      </w:pPr>
      <w:r w:rsidRPr="002C76C1">
        <w:rPr>
          <w:rFonts w:ascii="Arial" w:hAnsi="Arial" w:cs="Arial"/>
          <w:sz w:val="22"/>
          <w:szCs w:val="22"/>
          <w:lang w:val="en-ZA"/>
        </w:rPr>
        <w:t>No documentation was provided indicating reasons for the deviation from the applicable internal controls and legislation.</w:t>
      </w:r>
    </w:p>
    <w:p w:rsidR="00FD1A96" w:rsidRPr="002C76C1" w:rsidRDefault="00FD1A96" w:rsidP="00FD1A96">
      <w:pPr>
        <w:pStyle w:val="NormalWeb"/>
        <w:widowControl/>
        <w:tabs>
          <w:tab w:val="center" w:pos="709"/>
        </w:tabs>
        <w:spacing w:after="120" w:line="260" w:lineRule="exact"/>
        <w:ind w:left="357"/>
        <w:rPr>
          <w:rFonts w:ascii="Arial" w:hAnsi="Arial" w:cs="Arial"/>
          <w:sz w:val="22"/>
          <w:szCs w:val="22"/>
          <w:lang w:val="en-ZA"/>
        </w:rPr>
      </w:pPr>
      <w:r w:rsidRPr="002C76C1">
        <w:rPr>
          <w:rFonts w:ascii="Arial" w:hAnsi="Arial" w:cs="Arial"/>
          <w:sz w:val="22"/>
          <w:szCs w:val="22"/>
          <w:lang w:val="en-ZA"/>
        </w:rPr>
        <w:t xml:space="preserve">It was also noted that no internal memo was provided indicating that the expense was approved prior to receipt of the service. </w:t>
      </w:r>
    </w:p>
    <w:p w:rsidR="00FD1A96" w:rsidRPr="002C76C1" w:rsidRDefault="00FD1A96" w:rsidP="00FD1A96">
      <w:pPr>
        <w:pStyle w:val="NormalWeb"/>
        <w:widowControl/>
        <w:tabs>
          <w:tab w:val="center" w:pos="709"/>
        </w:tabs>
        <w:spacing w:after="120" w:line="260" w:lineRule="exact"/>
        <w:ind w:left="357" w:hanging="357"/>
        <w:rPr>
          <w:rFonts w:ascii="Arial" w:hAnsi="Arial" w:cs="Arial"/>
          <w:color w:val="000000"/>
          <w:sz w:val="22"/>
          <w:szCs w:val="22"/>
          <w:lang w:val="en-ZA" w:eastAsia="en-ZA"/>
        </w:rPr>
      </w:pPr>
      <w:r w:rsidRPr="002C76C1">
        <w:rPr>
          <w:rFonts w:ascii="Arial" w:hAnsi="Arial" w:cs="Arial"/>
          <w:sz w:val="22"/>
          <w:szCs w:val="22"/>
        </w:rPr>
        <w:t>c)</w:t>
      </w:r>
      <w:r w:rsidRPr="002C76C1">
        <w:rPr>
          <w:rFonts w:ascii="Arial" w:hAnsi="Arial" w:cs="Arial"/>
          <w:sz w:val="22"/>
          <w:szCs w:val="22"/>
        </w:rPr>
        <w:tab/>
      </w:r>
      <w:r w:rsidRPr="002C76C1">
        <w:rPr>
          <w:rFonts w:ascii="Arial" w:hAnsi="Arial" w:cs="Arial"/>
          <w:color w:val="000000"/>
          <w:sz w:val="22"/>
          <w:szCs w:val="22"/>
          <w:lang w:val="en-ZA" w:eastAsia="en-ZA"/>
        </w:rPr>
        <w:t>As per inspection of the SCOA it was noted that blinds should be disclosed as F&amp;O/EQP&lt;R5000:LINEN&amp;SOFT FURNISH, however it was noted that the department has disclosed as F&amp;O/EQP&lt;R5000:DOMESTIC FURNITURE, therefore blinds were incorrectly classified.</w:t>
      </w:r>
    </w:p>
    <w:p w:rsidR="00FD1A96" w:rsidRPr="002C76C1" w:rsidRDefault="00FD1A96" w:rsidP="00FD1A96">
      <w:pPr>
        <w:pStyle w:val="NormalWeb"/>
        <w:widowControl/>
        <w:tabs>
          <w:tab w:val="center" w:pos="709"/>
        </w:tabs>
        <w:spacing w:after="120" w:line="260" w:lineRule="exact"/>
        <w:ind w:left="357" w:hanging="357"/>
        <w:rPr>
          <w:rFonts w:ascii="Arial" w:hAnsi="Arial" w:cs="Arial"/>
          <w:color w:val="000000"/>
          <w:sz w:val="22"/>
          <w:szCs w:val="22"/>
          <w:lang w:val="en-ZA" w:eastAsia="en-ZA"/>
        </w:rPr>
      </w:pPr>
      <w:r w:rsidRPr="002C76C1">
        <w:rPr>
          <w:rFonts w:ascii="Arial" w:hAnsi="Arial" w:cs="Arial"/>
          <w:color w:val="000000"/>
          <w:sz w:val="22"/>
          <w:szCs w:val="22"/>
          <w:lang w:val="en-ZA" w:eastAsia="en-ZA"/>
        </w:rPr>
        <w:tab/>
        <w:t>Although the assets are less than R5 000,00 as disclosed as goods and services in the Statement of Financial Performance will not be affected, please note that the incorrect classification will affect the line item as disclosed in the general ledger.</w:t>
      </w:r>
    </w:p>
    <w:p w:rsidR="00FD1A96" w:rsidRPr="002C76C1" w:rsidRDefault="00FD1A96" w:rsidP="00FD1A96">
      <w:pPr>
        <w:pStyle w:val="NormalWeb"/>
        <w:widowControl/>
        <w:tabs>
          <w:tab w:val="center" w:pos="709"/>
        </w:tabs>
        <w:spacing w:after="120" w:line="260" w:lineRule="exact"/>
        <w:ind w:left="360" w:hanging="360"/>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A PA-12 – approval by the sub/ special/ national/ regional bid adjudication committee signed by the previous CFO on 28 April 2011 was attached to batch 168 095. The title of the document is;</w:t>
      </w: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ab/>
        <w:t>“WCS no 044107: Prestige Facilities: Prestige Portfoli – Facilities Management Contract (Motseng Facilities Management) Request for Extention)”</w:t>
      </w: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ab/>
        <w:t>The committee members approving the extension was:</w:t>
      </w:r>
    </w:p>
    <w:p w:rsidR="00FD1A96" w:rsidRPr="002C76C1" w:rsidRDefault="00FD1A96" w:rsidP="00FD1A96">
      <w:pPr>
        <w:pStyle w:val="NormalWeb"/>
        <w:widowControl/>
        <w:tabs>
          <w:tab w:val="center" w:pos="709"/>
        </w:tabs>
        <w:spacing w:after="120" w:line="260" w:lineRule="exact"/>
        <w:ind w:left="720"/>
        <w:rPr>
          <w:rFonts w:ascii="Arial" w:hAnsi="Arial" w:cs="Arial"/>
          <w:sz w:val="22"/>
          <w:szCs w:val="22"/>
        </w:rPr>
      </w:pPr>
      <w:r>
        <w:rPr>
          <w:rFonts w:ascii="Arial" w:hAnsi="Arial" w:cs="Arial"/>
          <w:sz w:val="22"/>
          <w:szCs w:val="22"/>
        </w:rPr>
        <w:t xml:space="preserve">i) </w:t>
      </w:r>
      <w:r w:rsidRPr="002C76C1">
        <w:rPr>
          <w:rFonts w:ascii="Arial" w:hAnsi="Arial" w:cs="Arial"/>
          <w:sz w:val="22"/>
          <w:szCs w:val="22"/>
        </w:rPr>
        <w:t>MS C Motsisi – the previous Chief Financial Officer</w:t>
      </w:r>
    </w:p>
    <w:p w:rsidR="00FD1A96" w:rsidRPr="002C76C1" w:rsidRDefault="00FD1A96" w:rsidP="00FD1A96">
      <w:pPr>
        <w:pStyle w:val="NormalWeb"/>
        <w:widowControl/>
        <w:tabs>
          <w:tab w:val="center" w:pos="709"/>
        </w:tabs>
        <w:spacing w:after="120" w:line="260" w:lineRule="exact"/>
        <w:ind w:left="720"/>
        <w:rPr>
          <w:rFonts w:ascii="Arial" w:hAnsi="Arial" w:cs="Arial"/>
          <w:sz w:val="22"/>
          <w:szCs w:val="22"/>
        </w:rPr>
      </w:pPr>
      <w:r>
        <w:rPr>
          <w:rFonts w:ascii="Arial" w:hAnsi="Arial" w:cs="Arial"/>
          <w:sz w:val="22"/>
          <w:szCs w:val="22"/>
        </w:rPr>
        <w:t xml:space="preserve">ii) </w:t>
      </w:r>
      <w:r w:rsidRPr="002C76C1">
        <w:rPr>
          <w:rFonts w:ascii="Arial" w:hAnsi="Arial" w:cs="Arial"/>
          <w:sz w:val="22"/>
          <w:szCs w:val="22"/>
        </w:rPr>
        <w:t>Mr T Tabane – the Chief Director SCM</w:t>
      </w:r>
    </w:p>
    <w:p w:rsidR="00FD1A96" w:rsidRPr="002C76C1" w:rsidRDefault="00FD1A96" w:rsidP="00FD1A96">
      <w:pPr>
        <w:pStyle w:val="NormalWeb"/>
        <w:widowControl/>
        <w:tabs>
          <w:tab w:val="center" w:pos="709"/>
        </w:tabs>
        <w:spacing w:after="120" w:line="260" w:lineRule="exact"/>
        <w:ind w:left="720"/>
        <w:rPr>
          <w:rFonts w:ascii="Arial" w:hAnsi="Arial" w:cs="Arial"/>
          <w:sz w:val="22"/>
          <w:szCs w:val="22"/>
        </w:rPr>
      </w:pPr>
      <w:r>
        <w:rPr>
          <w:rFonts w:ascii="Arial" w:hAnsi="Arial" w:cs="Arial"/>
          <w:sz w:val="22"/>
          <w:szCs w:val="22"/>
        </w:rPr>
        <w:t xml:space="preserve">iii) </w:t>
      </w:r>
      <w:r w:rsidRPr="002C76C1">
        <w:rPr>
          <w:rFonts w:ascii="Arial" w:hAnsi="Arial" w:cs="Arial"/>
          <w:sz w:val="22"/>
          <w:szCs w:val="22"/>
        </w:rPr>
        <w:t>Ms J Prinsloo – the Chief Director: Trading Account</w:t>
      </w:r>
    </w:p>
    <w:p w:rsidR="00FD1A96" w:rsidRPr="002C76C1" w:rsidRDefault="00FD1A96" w:rsidP="00FD1A96">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The latter was indicated as a comment on the PA-12:</w:t>
      </w:r>
    </w:p>
    <w:p w:rsidR="00FD1A96" w:rsidRPr="002C76C1" w:rsidRDefault="00FD1A96" w:rsidP="00FD1A96">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“Approval is granted for 9 months - 31/12/2011. Approval is for the extension and not the budget. This is the second and final extension. The region must put in place a new contract before the expiry of this contract.”</w:t>
      </w:r>
    </w:p>
    <w:p w:rsidR="00FD1A96" w:rsidRPr="002C76C1" w:rsidRDefault="00FD1A96" w:rsidP="00FD1A96">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The previous CFO, other officials and the Acting Accounting Officer were aware that the Motseng Facilities Management contract is under investigation by SIU.</w:t>
      </w:r>
    </w:p>
    <w:p w:rsidR="00FD1A96" w:rsidRPr="002C76C1" w:rsidRDefault="00FD1A96" w:rsidP="00FD1A96">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The Acting Accounting Officer did therefore not take effective and appropriate steps to prevent irregular expenditure as required in terms of section 38(1)(c)(ii) of the PMFA. In terms of section 81(1) of the PFMA the latter constitutes financial misconduct.</w:t>
      </w:r>
    </w:p>
    <w:p w:rsidR="00FD1A96" w:rsidRPr="002C76C1" w:rsidRDefault="00FD1A96" w:rsidP="00FD1A96">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The previous CFO, the Chief Director SCM and the Chief Director: Trading Account did not comply with section 45(c) of the PFMA as they did not take effective and appropriate steps to prevent irregular expenditure with the extension of the Motseng Facilities Management contract.</w:t>
      </w:r>
    </w:p>
    <w:p w:rsidR="00FD1A96" w:rsidRPr="002C76C1" w:rsidRDefault="00FD1A96" w:rsidP="006F5D2E">
      <w:pPr>
        <w:pStyle w:val="NormalWeb"/>
        <w:numPr>
          <w:ilvl w:val="0"/>
          <w:numId w:val="222"/>
        </w:numPr>
        <w:tabs>
          <w:tab w:val="center" w:pos="709"/>
        </w:tabs>
        <w:spacing w:after="100" w:afterAutospacing="1"/>
        <w:ind w:left="360"/>
        <w:rPr>
          <w:rFonts w:ascii="Arial" w:hAnsi="Arial" w:cs="Arial"/>
          <w:sz w:val="22"/>
          <w:szCs w:val="22"/>
        </w:rPr>
      </w:pPr>
      <w:r w:rsidRPr="002C76C1">
        <w:rPr>
          <w:rFonts w:ascii="Arial" w:hAnsi="Arial" w:cs="Arial"/>
          <w:sz w:val="22"/>
          <w:szCs w:val="22"/>
        </w:rPr>
        <w:t>There was also not a tax clearance certificate attached to the payment. Seeing that the contract was extended it is therefore not evident if it was ensured that the department is still in possession of an original, still valid tax clearance certificate.</w:t>
      </w:r>
    </w:p>
    <w:p w:rsidR="00FD1A96" w:rsidRPr="002C76C1" w:rsidRDefault="00FD1A96" w:rsidP="00FD1A96">
      <w:pPr>
        <w:pStyle w:val="NormalWeb"/>
        <w:tabs>
          <w:tab w:val="center" w:pos="709"/>
        </w:tabs>
        <w:spacing w:after="100" w:afterAutospacing="1"/>
        <w:rPr>
          <w:rFonts w:ascii="Arial" w:hAnsi="Arial" w:cs="Arial"/>
          <w:sz w:val="22"/>
          <w:szCs w:val="22"/>
        </w:rPr>
      </w:pPr>
      <w:r>
        <w:rPr>
          <w:rFonts w:ascii="Arial" w:hAnsi="Arial" w:cs="Arial"/>
          <w:sz w:val="22"/>
          <w:szCs w:val="22"/>
        </w:rPr>
        <w:t>The finding occurred as a result of the fact that:</w:t>
      </w:r>
    </w:p>
    <w:p w:rsidR="00FD1A96" w:rsidRPr="002C76C1" w:rsidRDefault="00FD1A96" w:rsidP="00FD1A96">
      <w:pPr>
        <w:pStyle w:val="NormalWeb"/>
        <w:tabs>
          <w:tab w:val="center" w:pos="709"/>
        </w:tabs>
        <w:spacing w:after="120" w:line="260" w:lineRule="exact"/>
        <w:ind w:left="357" w:hanging="357"/>
        <w:rPr>
          <w:rFonts w:ascii="Arial" w:hAnsi="Arial" w:cs="Arial"/>
          <w:sz w:val="22"/>
          <w:szCs w:val="22"/>
          <w:lang w:val="en-GB"/>
        </w:rPr>
      </w:pPr>
      <w:r w:rsidRPr="002C76C1">
        <w:rPr>
          <w:rFonts w:ascii="Arial" w:hAnsi="Arial" w:cs="Arial"/>
          <w:sz w:val="22"/>
          <w:szCs w:val="22"/>
          <w:lang w:val="en-GB"/>
        </w:rPr>
        <w:t>a)</w:t>
      </w:r>
      <w:r w:rsidRPr="002C76C1">
        <w:rPr>
          <w:rFonts w:ascii="Arial" w:hAnsi="Arial" w:cs="Arial"/>
          <w:sz w:val="22"/>
          <w:szCs w:val="22"/>
          <w:lang w:val="en-GB"/>
        </w:rPr>
        <w:tab/>
        <w:t>As per discussion with the Assistant Director: Interior – Prestige, it was noted that Prestige has a contract with Motseng Investments to render a variety of goods and services by way of sub-contractors. In this contract a profit margin was approved for Motseng Investments. He mentioned that the Department of Public Works: Prestige will not always be able to deal directly with the sub-contractor as these suppliers are not located on the prospective supplier lists. He however agrees that there might be certain other suppliers on the prospective supplier listing that might be able to render similar services, even at a cheaper price, but he noted that as most of the dealings, where they involve Motseng Investments, relates to projects that they need to finalise as soon as possible and there is not always time to follow a quotation procedure as it is time consuming. Involving Motseng Investments from the start is a much more time efficient process.</w:t>
      </w:r>
    </w:p>
    <w:p w:rsidR="00FD1A96" w:rsidRPr="002C76C1" w:rsidRDefault="00FD1A96" w:rsidP="00FD1A96">
      <w:pPr>
        <w:pStyle w:val="CommentText"/>
        <w:tabs>
          <w:tab w:val="center" w:pos="709"/>
        </w:tabs>
        <w:spacing w:after="120" w:line="260" w:lineRule="exact"/>
        <w:ind w:left="357" w:hanging="357"/>
        <w:rPr>
          <w:sz w:val="22"/>
          <w:szCs w:val="22"/>
        </w:rPr>
      </w:pPr>
      <w:r w:rsidRPr="002C76C1">
        <w:rPr>
          <w:sz w:val="22"/>
          <w:szCs w:val="22"/>
          <w:lang w:val="en-GB"/>
        </w:rPr>
        <w:t>b)</w:t>
      </w:r>
      <w:r w:rsidRPr="002C76C1">
        <w:rPr>
          <w:sz w:val="22"/>
          <w:szCs w:val="22"/>
          <w:lang w:val="en-GB"/>
        </w:rPr>
        <w:tab/>
        <w:t xml:space="preserve"> </w:t>
      </w:r>
      <w:r w:rsidRPr="002C76C1">
        <w:rPr>
          <w:sz w:val="22"/>
          <w:szCs w:val="22"/>
        </w:rPr>
        <w:t xml:space="preserve">As per discussion with Senior Administration Officer: Prestige (Monica) it was noted that procurement with Motseng Investment is different as the department will place an order with Motseng Investment  without issuing the government order form and once service has been rendered the department will then issue/approve a “Government order”. </w:t>
      </w:r>
    </w:p>
    <w:p w:rsidR="00FD1A96" w:rsidRPr="002C76C1" w:rsidRDefault="00FD1A96" w:rsidP="00FD1A96">
      <w:pPr>
        <w:tabs>
          <w:tab w:val="center" w:pos="709"/>
        </w:tabs>
        <w:rPr>
          <w:sz w:val="22"/>
          <w:szCs w:val="22"/>
        </w:rPr>
      </w:pPr>
    </w:p>
    <w:p w:rsidR="00FD1A96" w:rsidRPr="002C76C1" w:rsidRDefault="00FD1A96" w:rsidP="00FD1A96">
      <w:pPr>
        <w:pStyle w:val="NormalWeb"/>
        <w:tabs>
          <w:tab w:val="center" w:pos="709"/>
        </w:tabs>
        <w:rPr>
          <w:rFonts w:ascii="Arial" w:hAnsi="Arial" w:cs="Arial"/>
          <w:sz w:val="22"/>
          <w:szCs w:val="22"/>
        </w:rPr>
      </w:pPr>
      <w:r>
        <w:rPr>
          <w:rFonts w:ascii="Arial" w:hAnsi="Arial" w:cs="Arial"/>
          <w:sz w:val="22"/>
          <w:szCs w:val="22"/>
        </w:rPr>
        <w:t>Impact of the finding:</w:t>
      </w:r>
    </w:p>
    <w:p w:rsidR="00FD1A96" w:rsidRPr="002C76C1" w:rsidRDefault="00FD1A96" w:rsidP="00FD1A96">
      <w:pPr>
        <w:pStyle w:val="NormalWeb"/>
        <w:tabs>
          <w:tab w:val="center" w:pos="709"/>
        </w:tabs>
        <w:spacing w:after="120" w:line="260" w:lineRule="exact"/>
        <w:ind w:left="357" w:hanging="357"/>
        <w:rPr>
          <w:rFonts w:ascii="Arial" w:hAnsi="Arial" w:cs="Arial"/>
          <w:sz w:val="22"/>
          <w:szCs w:val="22"/>
        </w:rPr>
      </w:pPr>
    </w:p>
    <w:p w:rsidR="00FD1A96" w:rsidRPr="002C76C1" w:rsidRDefault="00FD1A96" w:rsidP="006F5D2E">
      <w:pPr>
        <w:pStyle w:val="NormalWeb"/>
        <w:widowControl/>
        <w:numPr>
          <w:ilvl w:val="0"/>
          <w:numId w:val="223"/>
        </w:numPr>
        <w:tabs>
          <w:tab w:val="center" w:pos="709"/>
        </w:tabs>
        <w:spacing w:line="260" w:lineRule="exact"/>
        <w:ind w:left="357" w:hanging="357"/>
        <w:rPr>
          <w:rFonts w:ascii="Arial" w:hAnsi="Arial" w:cs="Arial"/>
          <w:sz w:val="22"/>
          <w:szCs w:val="22"/>
        </w:rPr>
      </w:pPr>
      <w:r w:rsidRPr="002C76C1">
        <w:rPr>
          <w:rFonts w:ascii="Arial" w:hAnsi="Arial" w:cs="Arial"/>
          <w:sz w:val="22"/>
          <w:szCs w:val="22"/>
        </w:rPr>
        <w:t>The most economical option to provide services may not have been obtained as additional cost of R3 060,05(2 684,25*114/100) was incurred on outsourcing a function that could have been performed internally. The R3 060,05 is therefore considered to be fruitless and wasteful expenditure.</w:t>
      </w:r>
    </w:p>
    <w:p w:rsidR="00FD1A96" w:rsidRPr="002C76C1" w:rsidRDefault="00FD1A96" w:rsidP="00FD1A96">
      <w:pPr>
        <w:pStyle w:val="NormalWeb"/>
        <w:widowControl/>
        <w:tabs>
          <w:tab w:val="center" w:pos="709"/>
        </w:tabs>
        <w:spacing w:line="260" w:lineRule="exact"/>
        <w:ind w:left="357"/>
        <w:rPr>
          <w:rFonts w:ascii="Arial" w:hAnsi="Arial" w:cs="Arial"/>
          <w:sz w:val="22"/>
          <w:szCs w:val="22"/>
        </w:rPr>
      </w:pPr>
    </w:p>
    <w:p w:rsidR="00FD1A96" w:rsidRPr="002C76C1" w:rsidRDefault="00FD1A96" w:rsidP="006F5D2E">
      <w:pPr>
        <w:pStyle w:val="NormalWeb"/>
        <w:widowControl/>
        <w:numPr>
          <w:ilvl w:val="0"/>
          <w:numId w:val="223"/>
        </w:numPr>
        <w:tabs>
          <w:tab w:val="center" w:pos="709"/>
        </w:tabs>
        <w:spacing w:line="260" w:lineRule="exact"/>
        <w:ind w:left="357" w:hanging="357"/>
        <w:rPr>
          <w:rFonts w:ascii="Arial" w:hAnsi="Arial" w:cs="Arial"/>
          <w:sz w:val="22"/>
          <w:szCs w:val="22"/>
        </w:rPr>
      </w:pPr>
      <w:r w:rsidRPr="002C76C1">
        <w:rPr>
          <w:rFonts w:ascii="Arial" w:hAnsi="Arial" w:cs="Arial"/>
          <w:sz w:val="22"/>
          <w:szCs w:val="22"/>
        </w:rPr>
        <w:t>The non compliance may possibly contribute to the expenditure of R6 989,52 being classified as irregular as the deviations were approved for the invitation of at least three written price quotations, as required by Practice Note 8 of 2007/08, by approving the extension to the Motseng Facilities Management contract even though it was possible to comply with the requirement..</w:t>
      </w:r>
    </w:p>
    <w:p w:rsidR="00FD1A96" w:rsidRPr="002C76C1" w:rsidRDefault="00FD1A96" w:rsidP="00FD1A96">
      <w:pPr>
        <w:pStyle w:val="ListParagraph"/>
        <w:tabs>
          <w:tab w:val="center" w:pos="709"/>
        </w:tabs>
        <w:rPr>
          <w:rFonts w:ascii="Arial" w:hAnsi="Arial" w:cs="Arial"/>
          <w:sz w:val="22"/>
          <w:szCs w:val="22"/>
        </w:rPr>
      </w:pPr>
    </w:p>
    <w:p w:rsidR="00FD1A96" w:rsidRPr="002C76C1" w:rsidRDefault="00FD1A96" w:rsidP="00FD1A96">
      <w:pPr>
        <w:pStyle w:val="NormalWeb"/>
        <w:widowControl/>
        <w:tabs>
          <w:tab w:val="center" w:pos="709"/>
        </w:tabs>
        <w:spacing w:line="260" w:lineRule="exact"/>
        <w:ind w:left="357"/>
        <w:rPr>
          <w:rFonts w:ascii="Arial" w:hAnsi="Arial" w:cs="Arial"/>
          <w:sz w:val="22"/>
          <w:szCs w:val="22"/>
        </w:rPr>
      </w:pPr>
      <w:r w:rsidRPr="002C76C1">
        <w:rPr>
          <w:rFonts w:ascii="Arial" w:hAnsi="Arial" w:cs="Arial"/>
          <w:sz w:val="22"/>
          <w:szCs w:val="22"/>
          <w:lang w:val="en-ZA"/>
        </w:rPr>
        <w:t xml:space="preserve"> </w:t>
      </w:r>
    </w:p>
    <w:p w:rsidR="00FD1A96" w:rsidRPr="002C76C1" w:rsidRDefault="00FD1A96" w:rsidP="006F5D2E">
      <w:pPr>
        <w:numPr>
          <w:ilvl w:val="0"/>
          <w:numId w:val="223"/>
        </w:numPr>
        <w:tabs>
          <w:tab w:val="center" w:pos="709"/>
        </w:tabs>
        <w:spacing w:line="260" w:lineRule="exact"/>
        <w:ind w:left="357" w:hanging="357"/>
        <w:rPr>
          <w:sz w:val="22"/>
          <w:szCs w:val="22"/>
        </w:rPr>
      </w:pPr>
      <w:r w:rsidRPr="002C76C1">
        <w:rPr>
          <w:color w:val="000000"/>
          <w:sz w:val="22"/>
          <w:szCs w:val="22"/>
          <w:lang w:val="en-ZA" w:eastAsia="en-ZA"/>
        </w:rPr>
        <w:t>F&amp;O/EQP&lt;R5000:DOMESTIC FURNITURE</w:t>
      </w:r>
      <w:r w:rsidRPr="002C76C1">
        <w:rPr>
          <w:sz w:val="22"/>
          <w:szCs w:val="22"/>
          <w:lang w:val="en-ZA"/>
        </w:rPr>
        <w:t xml:space="preserve"> </w:t>
      </w:r>
      <w:r w:rsidRPr="002C76C1">
        <w:rPr>
          <w:sz w:val="22"/>
          <w:szCs w:val="22"/>
        </w:rPr>
        <w:t xml:space="preserve">being overstated by R10 049,58 and </w:t>
      </w:r>
      <w:r w:rsidRPr="002C76C1">
        <w:rPr>
          <w:color w:val="000000"/>
          <w:sz w:val="22"/>
          <w:szCs w:val="22"/>
          <w:lang w:val="en-ZA" w:eastAsia="en-ZA"/>
        </w:rPr>
        <w:t>F&amp;O/EQP&lt;R5000:LINEN&amp;SOFT FURNISH</w:t>
      </w:r>
      <w:r w:rsidRPr="002C76C1">
        <w:rPr>
          <w:sz w:val="22"/>
          <w:szCs w:val="22"/>
        </w:rPr>
        <w:t xml:space="preserve"> being understated by R10 049,58. The latter will however have no impact on the disclosure in the financial statements.</w:t>
      </w:r>
    </w:p>
    <w:p w:rsidR="00FD1A96" w:rsidRPr="002C76C1" w:rsidRDefault="00FD1A96" w:rsidP="00FD1A96">
      <w:pPr>
        <w:tabs>
          <w:tab w:val="center" w:pos="709"/>
        </w:tabs>
        <w:spacing w:line="260" w:lineRule="exact"/>
        <w:ind w:left="357"/>
        <w:rPr>
          <w:sz w:val="22"/>
          <w:szCs w:val="22"/>
        </w:rPr>
      </w:pPr>
    </w:p>
    <w:p w:rsidR="00FD1A96" w:rsidRPr="002C76C1" w:rsidRDefault="00FD1A96" w:rsidP="006F5D2E">
      <w:pPr>
        <w:numPr>
          <w:ilvl w:val="0"/>
          <w:numId w:val="223"/>
        </w:numPr>
        <w:tabs>
          <w:tab w:val="center" w:pos="709"/>
        </w:tabs>
        <w:spacing w:line="260" w:lineRule="exact"/>
        <w:ind w:left="357" w:hanging="357"/>
        <w:rPr>
          <w:sz w:val="22"/>
          <w:szCs w:val="22"/>
        </w:rPr>
      </w:pPr>
      <w:r w:rsidRPr="002C76C1">
        <w:rPr>
          <w:sz w:val="22"/>
          <w:szCs w:val="22"/>
        </w:rPr>
        <w:t>Non compliance with section 38(1)(c)(ii) as the accounting officer did not take appropriate and effective steps to prevent irregular expenditure with the extension of the Motseng Facilities Management contract.</w:t>
      </w:r>
    </w:p>
    <w:p w:rsidR="00FD1A96" w:rsidRPr="002C76C1" w:rsidRDefault="00FD1A96" w:rsidP="00FD1A96">
      <w:pPr>
        <w:pStyle w:val="ListParagraph"/>
        <w:tabs>
          <w:tab w:val="center" w:pos="709"/>
        </w:tabs>
        <w:rPr>
          <w:rFonts w:ascii="Arial" w:hAnsi="Arial" w:cs="Arial"/>
          <w:sz w:val="22"/>
          <w:szCs w:val="22"/>
        </w:rPr>
      </w:pPr>
    </w:p>
    <w:p w:rsidR="00FD1A96" w:rsidRPr="002C76C1" w:rsidRDefault="00FD1A96" w:rsidP="006F5D2E">
      <w:pPr>
        <w:numPr>
          <w:ilvl w:val="0"/>
          <w:numId w:val="223"/>
        </w:numPr>
        <w:tabs>
          <w:tab w:val="center" w:pos="709"/>
        </w:tabs>
        <w:spacing w:line="260" w:lineRule="exact"/>
        <w:ind w:left="357" w:hanging="357"/>
        <w:rPr>
          <w:sz w:val="22"/>
          <w:szCs w:val="22"/>
        </w:rPr>
      </w:pPr>
      <w:r w:rsidRPr="002C76C1">
        <w:rPr>
          <w:sz w:val="22"/>
          <w:szCs w:val="22"/>
        </w:rPr>
        <w:t>Non compliance with section 45(c) as the previous CFO, the Chief Director SCM and the Chief Director: Trading Account did not take effective and appropriate steps to prevent irregular expenditure with the extension of the Motseng Facilities Management contract.</w:t>
      </w:r>
    </w:p>
    <w:p w:rsidR="00FD1A96" w:rsidRPr="002C76C1" w:rsidRDefault="00FD1A96" w:rsidP="00FD1A96">
      <w:pPr>
        <w:pStyle w:val="ListParagraph"/>
        <w:tabs>
          <w:tab w:val="center" w:pos="709"/>
        </w:tabs>
        <w:rPr>
          <w:rFonts w:ascii="Arial" w:hAnsi="Arial" w:cs="Arial"/>
          <w:sz w:val="22"/>
          <w:szCs w:val="22"/>
        </w:rPr>
      </w:pPr>
    </w:p>
    <w:p w:rsidR="00FD1A96" w:rsidRPr="002C76C1" w:rsidRDefault="00FD1A96" w:rsidP="006F5D2E">
      <w:pPr>
        <w:numPr>
          <w:ilvl w:val="0"/>
          <w:numId w:val="223"/>
        </w:numPr>
        <w:tabs>
          <w:tab w:val="center" w:pos="709"/>
        </w:tabs>
        <w:spacing w:line="260" w:lineRule="exact"/>
        <w:ind w:left="357" w:hanging="357"/>
        <w:rPr>
          <w:sz w:val="22"/>
          <w:szCs w:val="22"/>
        </w:rPr>
      </w:pPr>
      <w:r w:rsidRPr="002C76C1">
        <w:rPr>
          <w:sz w:val="22"/>
          <w:szCs w:val="22"/>
        </w:rPr>
        <w:t>The fact that an order is approved after the expenditure was incurred is considered to be a control weakness.</w:t>
      </w:r>
    </w:p>
    <w:p w:rsidR="00FD1A96" w:rsidRPr="002C76C1" w:rsidRDefault="00FD1A96" w:rsidP="00FD1A96">
      <w:pPr>
        <w:tabs>
          <w:tab w:val="center" w:pos="709"/>
        </w:tabs>
        <w:spacing w:line="260" w:lineRule="exact"/>
        <w:ind w:left="357"/>
        <w:rPr>
          <w:sz w:val="22"/>
          <w:szCs w:val="22"/>
        </w:rPr>
      </w:pPr>
    </w:p>
    <w:p w:rsidR="00FD1A96" w:rsidRPr="002C76C1" w:rsidRDefault="00FD1A96" w:rsidP="00FD1A96">
      <w:pPr>
        <w:pStyle w:val="Default"/>
        <w:tabs>
          <w:tab w:val="center" w:pos="709"/>
        </w:tabs>
        <w:spacing w:after="120"/>
        <w:rPr>
          <w:rFonts w:ascii="Arial" w:hAnsi="Arial" w:cs="Arial"/>
          <w:sz w:val="22"/>
          <w:szCs w:val="22"/>
          <w:lang w:val="en-GB"/>
        </w:rPr>
      </w:pPr>
      <w:r w:rsidRPr="002C76C1">
        <w:rPr>
          <w:rFonts w:ascii="Arial" w:hAnsi="Arial" w:cs="Arial"/>
          <w:sz w:val="22"/>
          <w:szCs w:val="22"/>
          <w:lang w:val="en-GB"/>
        </w:rPr>
        <w:t xml:space="preserve">Similar findings were also reported in the 2010-2011 financial year. Management indicated in their audit action plan, page 9, that the actions by management listed below will be implemented with the target dates as also indicated below. This procurement was however incurred prior to the corrective actions indicated by management being implemented. </w:t>
      </w:r>
    </w:p>
    <w:p w:rsidR="00FD1A96" w:rsidRPr="002C76C1" w:rsidRDefault="00FD1A96" w:rsidP="00FD1A96">
      <w:pPr>
        <w:tabs>
          <w:tab w:val="center" w:pos="709"/>
        </w:tabs>
        <w:spacing w:line="260" w:lineRule="exact"/>
        <w:ind w:left="357"/>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84"/>
        <w:gridCol w:w="1440"/>
        <w:gridCol w:w="4904"/>
      </w:tblGrid>
      <w:tr w:rsidR="00FD1A96" w:rsidRPr="002C76C1" w:rsidTr="00D90C13">
        <w:tc>
          <w:tcPr>
            <w:tcW w:w="26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1A96" w:rsidRPr="00A1372D" w:rsidRDefault="00FD1A96" w:rsidP="00D90C13">
            <w:pPr>
              <w:pStyle w:val="Default"/>
              <w:tabs>
                <w:tab w:val="center" w:pos="709"/>
              </w:tabs>
              <w:spacing w:after="120"/>
              <w:rPr>
                <w:rFonts w:ascii="Arial" w:hAnsi="Arial" w:cs="Arial"/>
                <w:b/>
                <w:bCs/>
                <w:sz w:val="18"/>
                <w:szCs w:val="18"/>
                <w:lang w:val="en-GB"/>
              </w:rPr>
            </w:pPr>
            <w:r w:rsidRPr="00A1372D">
              <w:rPr>
                <w:rFonts w:ascii="Arial" w:hAnsi="Arial" w:cs="Arial"/>
                <w:b/>
                <w:bCs/>
                <w:sz w:val="18"/>
                <w:szCs w:val="18"/>
                <w:lang w:val="en-GB"/>
              </w:rPr>
              <w:t>Action by management</w:t>
            </w:r>
          </w:p>
        </w:tc>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1A96" w:rsidRPr="00A1372D" w:rsidRDefault="00FD1A96" w:rsidP="00D90C13">
            <w:pPr>
              <w:pStyle w:val="Default"/>
              <w:tabs>
                <w:tab w:val="center" w:pos="709"/>
              </w:tabs>
              <w:spacing w:after="120"/>
              <w:rPr>
                <w:rFonts w:ascii="Arial" w:hAnsi="Arial" w:cs="Arial"/>
                <w:b/>
                <w:bCs/>
                <w:sz w:val="18"/>
                <w:szCs w:val="18"/>
                <w:lang w:val="en-GB"/>
              </w:rPr>
            </w:pPr>
            <w:r w:rsidRPr="00A1372D">
              <w:rPr>
                <w:rFonts w:ascii="Arial" w:hAnsi="Arial" w:cs="Arial"/>
                <w:b/>
                <w:bCs/>
                <w:sz w:val="18"/>
                <w:szCs w:val="18"/>
                <w:lang w:val="en-GB"/>
              </w:rPr>
              <w:t>Target date</w:t>
            </w:r>
          </w:p>
        </w:tc>
        <w:tc>
          <w:tcPr>
            <w:tcW w:w="490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D1A96" w:rsidRPr="00A1372D" w:rsidRDefault="00FD1A96" w:rsidP="00D90C13">
            <w:pPr>
              <w:pStyle w:val="Default"/>
              <w:tabs>
                <w:tab w:val="center" w:pos="709"/>
              </w:tabs>
              <w:spacing w:after="120"/>
              <w:rPr>
                <w:rFonts w:ascii="Arial" w:hAnsi="Arial" w:cs="Arial"/>
                <w:b/>
                <w:bCs/>
                <w:sz w:val="18"/>
                <w:szCs w:val="18"/>
                <w:lang w:val="en-GB"/>
              </w:rPr>
            </w:pPr>
            <w:r w:rsidRPr="00A1372D">
              <w:rPr>
                <w:rFonts w:ascii="Arial" w:hAnsi="Arial" w:cs="Arial"/>
                <w:b/>
                <w:bCs/>
                <w:sz w:val="18"/>
                <w:szCs w:val="18"/>
                <w:lang w:val="en-GB"/>
              </w:rPr>
              <w:t>Progress to date</w:t>
            </w:r>
          </w:p>
        </w:tc>
      </w:tr>
      <w:tr w:rsidR="00FD1A96" w:rsidRPr="002C76C1" w:rsidTr="00D90C13">
        <w:tc>
          <w:tcPr>
            <w:tcW w:w="2684"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Default"/>
              <w:tabs>
                <w:tab w:val="center" w:pos="709"/>
              </w:tabs>
              <w:spacing w:after="120"/>
              <w:rPr>
                <w:rFonts w:ascii="Arial" w:hAnsi="Arial" w:cs="Arial"/>
                <w:sz w:val="18"/>
                <w:szCs w:val="18"/>
                <w:lang w:val="en-GB"/>
              </w:rPr>
            </w:pPr>
            <w:r w:rsidRPr="00A1372D">
              <w:rPr>
                <w:rFonts w:ascii="Arial" w:hAnsi="Arial" w:cs="Arial"/>
                <w:sz w:val="18"/>
                <w:szCs w:val="18"/>
              </w:rPr>
              <w:t>Improve the checklists for payment of invoices to include confirmation of procurement process</w:t>
            </w:r>
          </w:p>
        </w:tc>
        <w:tc>
          <w:tcPr>
            <w:tcW w:w="1440"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Default"/>
              <w:tabs>
                <w:tab w:val="center" w:pos="709"/>
              </w:tabs>
              <w:spacing w:after="120"/>
              <w:rPr>
                <w:rFonts w:ascii="Arial" w:hAnsi="Arial" w:cs="Arial"/>
                <w:sz w:val="18"/>
                <w:szCs w:val="18"/>
                <w:lang w:val="en-GB"/>
              </w:rPr>
            </w:pPr>
            <w:r w:rsidRPr="00A1372D">
              <w:rPr>
                <w:rFonts w:ascii="Arial" w:hAnsi="Arial" w:cs="Arial"/>
                <w:sz w:val="18"/>
                <w:szCs w:val="18"/>
              </w:rPr>
              <w:t>Dec  2011</w:t>
            </w:r>
          </w:p>
        </w:tc>
        <w:tc>
          <w:tcPr>
            <w:tcW w:w="4904"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Default"/>
              <w:tabs>
                <w:tab w:val="center" w:pos="709"/>
              </w:tabs>
              <w:rPr>
                <w:rFonts w:ascii="Arial" w:hAnsi="Arial" w:cs="Arial"/>
                <w:sz w:val="18"/>
                <w:szCs w:val="18"/>
              </w:rPr>
            </w:pPr>
            <w:r w:rsidRPr="00A1372D">
              <w:rPr>
                <w:rFonts w:ascii="Arial" w:hAnsi="Arial" w:cs="Arial"/>
                <w:sz w:val="18"/>
                <w:szCs w:val="18"/>
              </w:rPr>
              <w:t>Completed. The checklists have been improved.</w:t>
            </w:r>
          </w:p>
          <w:p w:rsidR="00FD1A96" w:rsidRPr="00A1372D" w:rsidRDefault="00FD1A96" w:rsidP="00D90C13">
            <w:pPr>
              <w:pStyle w:val="Default"/>
              <w:tabs>
                <w:tab w:val="center" w:pos="709"/>
              </w:tabs>
              <w:spacing w:after="120"/>
              <w:rPr>
                <w:rFonts w:ascii="Arial" w:hAnsi="Arial" w:cs="Arial"/>
                <w:sz w:val="18"/>
                <w:szCs w:val="18"/>
                <w:lang w:val="en-GB"/>
              </w:rPr>
            </w:pPr>
            <w:r w:rsidRPr="00A1372D">
              <w:rPr>
                <w:rFonts w:ascii="Arial" w:hAnsi="Arial" w:cs="Arial"/>
                <w:sz w:val="18"/>
                <w:szCs w:val="18"/>
              </w:rPr>
              <w:t>The compliance unit is currently testing compliance throughout the department.</w:t>
            </w:r>
          </w:p>
        </w:tc>
      </w:tr>
      <w:tr w:rsidR="00FD1A96" w:rsidRPr="002C76C1" w:rsidTr="00D90C13">
        <w:tc>
          <w:tcPr>
            <w:tcW w:w="2684"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Default"/>
              <w:tabs>
                <w:tab w:val="center" w:pos="709"/>
              </w:tabs>
              <w:spacing w:after="120"/>
              <w:rPr>
                <w:rFonts w:ascii="Arial" w:hAnsi="Arial" w:cs="Arial"/>
                <w:sz w:val="18"/>
                <w:szCs w:val="18"/>
                <w:lang w:val="en-GB"/>
              </w:rPr>
            </w:pPr>
            <w:r w:rsidRPr="00A1372D">
              <w:rPr>
                <w:rFonts w:ascii="Arial" w:hAnsi="Arial" w:cs="Arial"/>
                <w:sz w:val="18"/>
                <w:szCs w:val="18"/>
              </w:rPr>
              <w:t>Enforce monthly reporting by improving the reporting templates.</w:t>
            </w:r>
          </w:p>
        </w:tc>
        <w:tc>
          <w:tcPr>
            <w:tcW w:w="1440"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Default"/>
              <w:tabs>
                <w:tab w:val="center" w:pos="709"/>
              </w:tabs>
              <w:spacing w:after="120"/>
              <w:rPr>
                <w:rFonts w:ascii="Arial" w:hAnsi="Arial" w:cs="Arial"/>
                <w:sz w:val="18"/>
                <w:szCs w:val="18"/>
                <w:lang w:val="en-GB"/>
              </w:rPr>
            </w:pPr>
            <w:r w:rsidRPr="00A1372D">
              <w:rPr>
                <w:rFonts w:ascii="Arial" w:hAnsi="Arial" w:cs="Arial"/>
                <w:sz w:val="18"/>
                <w:szCs w:val="18"/>
              </w:rPr>
              <w:t>Dec  2011</w:t>
            </w:r>
          </w:p>
        </w:tc>
        <w:tc>
          <w:tcPr>
            <w:tcW w:w="4904"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Default"/>
              <w:tabs>
                <w:tab w:val="center" w:pos="709"/>
              </w:tabs>
              <w:rPr>
                <w:rFonts w:ascii="Arial" w:hAnsi="Arial" w:cs="Arial"/>
                <w:sz w:val="18"/>
                <w:szCs w:val="18"/>
              </w:rPr>
            </w:pPr>
            <w:r w:rsidRPr="00A1372D">
              <w:rPr>
                <w:rFonts w:ascii="Arial" w:hAnsi="Arial" w:cs="Arial"/>
                <w:sz w:val="18"/>
                <w:szCs w:val="18"/>
              </w:rPr>
              <w:t>While some of the regions are complying with the monthly reporting, we have discovered that other regions have not complied.</w:t>
            </w:r>
          </w:p>
          <w:p w:rsidR="00FD1A96" w:rsidRPr="00A1372D" w:rsidRDefault="00FD1A96" w:rsidP="00D90C13">
            <w:pPr>
              <w:pStyle w:val="Default"/>
              <w:tabs>
                <w:tab w:val="center" w:pos="709"/>
              </w:tabs>
              <w:spacing w:after="120"/>
              <w:rPr>
                <w:rFonts w:ascii="Arial" w:hAnsi="Arial" w:cs="Arial"/>
                <w:sz w:val="18"/>
                <w:szCs w:val="18"/>
                <w:lang w:val="en-GB"/>
              </w:rPr>
            </w:pPr>
            <w:r w:rsidRPr="00A1372D">
              <w:rPr>
                <w:rFonts w:ascii="Arial" w:hAnsi="Arial" w:cs="Arial"/>
                <w:sz w:val="18"/>
                <w:szCs w:val="18"/>
              </w:rPr>
              <w:t>We are in the process of implementing disciplinary measures.</w:t>
            </w:r>
          </w:p>
        </w:tc>
      </w:tr>
      <w:tr w:rsidR="00FD1A96" w:rsidRPr="002C76C1" w:rsidTr="00D90C13">
        <w:tc>
          <w:tcPr>
            <w:tcW w:w="2684"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Default"/>
              <w:tabs>
                <w:tab w:val="center" w:pos="709"/>
              </w:tabs>
              <w:spacing w:after="120"/>
              <w:rPr>
                <w:rFonts w:ascii="Arial" w:hAnsi="Arial" w:cs="Arial"/>
                <w:sz w:val="18"/>
                <w:szCs w:val="18"/>
                <w:lang w:val="en-GB"/>
              </w:rPr>
            </w:pPr>
            <w:r w:rsidRPr="00A1372D">
              <w:rPr>
                <w:rFonts w:ascii="Arial" w:hAnsi="Arial" w:cs="Arial"/>
                <w:sz w:val="18"/>
                <w:szCs w:val="18"/>
              </w:rPr>
              <w:t>Compliance and  Inspectorate unit to conduct random checking</w:t>
            </w:r>
          </w:p>
        </w:tc>
        <w:tc>
          <w:tcPr>
            <w:tcW w:w="1440"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Default"/>
              <w:tabs>
                <w:tab w:val="center" w:pos="709"/>
              </w:tabs>
              <w:spacing w:after="120"/>
              <w:rPr>
                <w:rFonts w:ascii="Arial" w:hAnsi="Arial" w:cs="Arial"/>
                <w:sz w:val="18"/>
                <w:szCs w:val="18"/>
                <w:lang w:val="en-GB"/>
              </w:rPr>
            </w:pPr>
            <w:r w:rsidRPr="00A1372D">
              <w:rPr>
                <w:rFonts w:ascii="Arial" w:hAnsi="Arial" w:cs="Arial"/>
                <w:sz w:val="18"/>
                <w:szCs w:val="18"/>
              </w:rPr>
              <w:t>May 2012</w:t>
            </w:r>
          </w:p>
        </w:tc>
        <w:tc>
          <w:tcPr>
            <w:tcW w:w="4904" w:type="dxa"/>
            <w:tcBorders>
              <w:top w:val="single" w:sz="4" w:space="0" w:color="auto"/>
              <w:left w:val="single" w:sz="4" w:space="0" w:color="auto"/>
              <w:bottom w:val="single" w:sz="4" w:space="0" w:color="auto"/>
              <w:right w:val="single" w:sz="4" w:space="0" w:color="auto"/>
            </w:tcBorders>
            <w:hideMark/>
          </w:tcPr>
          <w:p w:rsidR="00FD1A96" w:rsidRPr="00A1372D" w:rsidRDefault="00FD1A96" w:rsidP="00D90C13">
            <w:pPr>
              <w:pStyle w:val="Default"/>
              <w:tabs>
                <w:tab w:val="center" w:pos="709"/>
              </w:tabs>
              <w:spacing w:after="120"/>
              <w:rPr>
                <w:rFonts w:ascii="Arial" w:hAnsi="Arial" w:cs="Arial"/>
                <w:sz w:val="18"/>
                <w:szCs w:val="18"/>
                <w:lang w:val="en-GB"/>
              </w:rPr>
            </w:pPr>
            <w:r w:rsidRPr="00A1372D">
              <w:rPr>
                <w:rFonts w:ascii="Arial" w:hAnsi="Arial" w:cs="Arial"/>
                <w:sz w:val="18"/>
                <w:szCs w:val="18"/>
              </w:rPr>
              <w:t>The compliance unit is currently testing compliance throughout the department.</w:t>
            </w:r>
          </w:p>
        </w:tc>
      </w:tr>
    </w:tbl>
    <w:p w:rsidR="00FD1A96" w:rsidRPr="002C76C1" w:rsidRDefault="00FD1A96" w:rsidP="00FD1A96">
      <w:pPr>
        <w:tabs>
          <w:tab w:val="center" w:pos="709"/>
        </w:tabs>
        <w:spacing w:line="260" w:lineRule="exact"/>
        <w:rPr>
          <w:sz w:val="22"/>
          <w:szCs w:val="22"/>
        </w:rPr>
      </w:pPr>
    </w:p>
    <w:p w:rsidR="00FD1A96" w:rsidRPr="002C76C1" w:rsidRDefault="00FD1A96" w:rsidP="00FD1A96">
      <w:pPr>
        <w:pStyle w:val="Heading2"/>
        <w:tabs>
          <w:tab w:val="center" w:pos="709"/>
        </w:tabs>
        <w:spacing w:before="0" w:after="120"/>
        <w:jc w:val="both"/>
        <w:rPr>
          <w:i w:val="0"/>
          <w:iCs w:val="0"/>
          <w:sz w:val="22"/>
          <w:szCs w:val="22"/>
        </w:rPr>
      </w:pPr>
      <w:r w:rsidRPr="002C76C1">
        <w:rPr>
          <w:i w:val="0"/>
          <w:iCs w:val="0"/>
          <w:sz w:val="22"/>
          <w:szCs w:val="22"/>
        </w:rPr>
        <w:t>Internal control deficiency</w:t>
      </w:r>
    </w:p>
    <w:p w:rsidR="00FD1A96" w:rsidRPr="002C76C1" w:rsidRDefault="00FD1A96" w:rsidP="00FD1A96">
      <w:pPr>
        <w:pStyle w:val="Heading2"/>
        <w:widowControl/>
        <w:tabs>
          <w:tab w:val="center" w:pos="709"/>
        </w:tabs>
        <w:spacing w:before="0" w:after="0"/>
        <w:rPr>
          <w:b w:val="0"/>
          <w:bCs w:val="0"/>
          <w:sz w:val="22"/>
          <w:szCs w:val="22"/>
        </w:rPr>
      </w:pPr>
      <w:r w:rsidRPr="002C76C1">
        <w:rPr>
          <w:b w:val="0"/>
          <w:bCs w:val="0"/>
          <w:sz w:val="22"/>
          <w:szCs w:val="22"/>
        </w:rPr>
        <w:t>Leadership</w:t>
      </w:r>
    </w:p>
    <w:p w:rsidR="00FD1A96" w:rsidRPr="002C76C1" w:rsidRDefault="00FD1A96" w:rsidP="00FD1A96">
      <w:pPr>
        <w:tabs>
          <w:tab w:val="center" w:pos="709"/>
        </w:tabs>
        <w:rPr>
          <w:lang w:val="en-GB"/>
        </w:rPr>
      </w:pPr>
    </w:p>
    <w:p w:rsidR="00FD1A96" w:rsidRPr="002C76C1" w:rsidRDefault="00FD1A96" w:rsidP="00FD1A96">
      <w:pPr>
        <w:tabs>
          <w:tab w:val="center" w:pos="709"/>
        </w:tabs>
        <w:rPr>
          <w:sz w:val="22"/>
          <w:szCs w:val="22"/>
        </w:rPr>
      </w:pPr>
      <w:r w:rsidRPr="002C76C1">
        <w:rPr>
          <w:sz w:val="22"/>
          <w:szCs w:val="22"/>
        </w:rPr>
        <w:t>The department did not provide effective leadership based on a culture of honesty, ethical business practices and good governance, protecting and enhancing the interests of the entity.</w:t>
      </w:r>
    </w:p>
    <w:p w:rsidR="00FD1A96" w:rsidRPr="002C76C1" w:rsidRDefault="00FD1A96" w:rsidP="00FD1A96">
      <w:pPr>
        <w:tabs>
          <w:tab w:val="center" w:pos="709"/>
        </w:tabs>
        <w:rPr>
          <w:sz w:val="22"/>
          <w:szCs w:val="22"/>
        </w:rPr>
      </w:pPr>
    </w:p>
    <w:p w:rsidR="00FD1A96" w:rsidRPr="002C76C1" w:rsidRDefault="00FD1A96" w:rsidP="00FD1A96">
      <w:pPr>
        <w:tabs>
          <w:tab w:val="center" w:pos="709"/>
        </w:tabs>
        <w:rPr>
          <w:sz w:val="22"/>
          <w:szCs w:val="22"/>
        </w:rPr>
      </w:pPr>
      <w:r w:rsidRPr="002C76C1">
        <w:rPr>
          <w:sz w:val="22"/>
          <w:szCs w:val="22"/>
        </w:rPr>
        <w:t>The department did not effectively exercise its oversight responsibility regarding financial and performance reporting and compliance and related internal controls.</w:t>
      </w:r>
    </w:p>
    <w:p w:rsidR="00FD1A96" w:rsidRPr="002C76C1" w:rsidRDefault="00FD1A96" w:rsidP="00FD1A96">
      <w:pPr>
        <w:tabs>
          <w:tab w:val="center" w:pos="709"/>
        </w:tabs>
        <w:rPr>
          <w:lang w:val="en-GB"/>
        </w:rPr>
      </w:pPr>
    </w:p>
    <w:p w:rsidR="00FD1A96" w:rsidRPr="002C76C1" w:rsidRDefault="00FD1A96" w:rsidP="00FD1A96">
      <w:pPr>
        <w:pStyle w:val="Heading2"/>
        <w:widowControl/>
        <w:tabs>
          <w:tab w:val="center" w:pos="709"/>
        </w:tabs>
        <w:spacing w:before="0" w:after="0"/>
        <w:rPr>
          <w:sz w:val="22"/>
          <w:szCs w:val="22"/>
        </w:rPr>
      </w:pPr>
      <w:r w:rsidRPr="002C76C1">
        <w:rPr>
          <w:b w:val="0"/>
          <w:bCs w:val="0"/>
          <w:sz w:val="22"/>
          <w:szCs w:val="22"/>
        </w:rPr>
        <w:t>Financial and Performance Management</w:t>
      </w:r>
    </w:p>
    <w:p w:rsidR="00FD1A96" w:rsidRPr="002C76C1" w:rsidRDefault="00FD1A96" w:rsidP="00FD1A96">
      <w:pPr>
        <w:tabs>
          <w:tab w:val="center" w:pos="709"/>
        </w:tabs>
        <w:rPr>
          <w:i/>
          <w:iCs/>
          <w:sz w:val="22"/>
          <w:szCs w:val="22"/>
          <w:lang w:val="en-GB"/>
        </w:rPr>
      </w:pPr>
    </w:p>
    <w:p w:rsidR="00FD1A96" w:rsidRPr="002C76C1" w:rsidRDefault="00FD1A96" w:rsidP="00FD1A96">
      <w:pPr>
        <w:tabs>
          <w:tab w:val="center" w:pos="709"/>
        </w:tabs>
        <w:rPr>
          <w:sz w:val="22"/>
          <w:szCs w:val="22"/>
        </w:rPr>
      </w:pPr>
      <w:r w:rsidRPr="002C76C1">
        <w:rPr>
          <w:sz w:val="22"/>
          <w:szCs w:val="22"/>
        </w:rPr>
        <w:t>The department did not effectively review and monitor compliance with applicable laws and regulations</w:t>
      </w:r>
      <w:r w:rsidRPr="002C76C1">
        <w:rPr>
          <w:i/>
          <w:iCs/>
          <w:sz w:val="22"/>
          <w:szCs w:val="22"/>
          <w:lang w:val="en-GB"/>
        </w:rPr>
        <w:t xml:space="preserve"> </w:t>
      </w:r>
    </w:p>
    <w:p w:rsidR="00FD1A96" w:rsidRPr="002C76C1" w:rsidRDefault="00FD1A96" w:rsidP="00FD1A96">
      <w:pPr>
        <w:pStyle w:val="Heading2"/>
        <w:tabs>
          <w:tab w:val="center" w:pos="709"/>
        </w:tabs>
        <w:spacing w:before="0" w:after="120"/>
        <w:rPr>
          <w:b w:val="0"/>
          <w:bCs w:val="0"/>
          <w:i w:val="0"/>
          <w:iCs w:val="0"/>
          <w:sz w:val="22"/>
          <w:szCs w:val="22"/>
        </w:rPr>
      </w:pPr>
    </w:p>
    <w:p w:rsidR="00FD1A96" w:rsidRPr="002C76C1" w:rsidRDefault="00FD1A96" w:rsidP="00FD1A96">
      <w:pPr>
        <w:pStyle w:val="Heading2"/>
        <w:tabs>
          <w:tab w:val="center" w:pos="709"/>
        </w:tabs>
        <w:spacing w:before="0" w:after="120"/>
        <w:jc w:val="both"/>
        <w:rPr>
          <w:i w:val="0"/>
          <w:iCs w:val="0"/>
          <w:sz w:val="22"/>
          <w:szCs w:val="22"/>
        </w:rPr>
      </w:pPr>
      <w:r w:rsidRPr="002C76C1">
        <w:rPr>
          <w:i w:val="0"/>
          <w:iCs w:val="0"/>
          <w:sz w:val="22"/>
          <w:szCs w:val="22"/>
        </w:rPr>
        <w:t>Recommendation</w:t>
      </w:r>
    </w:p>
    <w:p w:rsidR="00FD1A96" w:rsidRPr="002C76C1" w:rsidRDefault="00FD1A96" w:rsidP="00FD1A96">
      <w:pPr>
        <w:tabs>
          <w:tab w:val="center" w:pos="709"/>
        </w:tabs>
      </w:pPr>
    </w:p>
    <w:p w:rsidR="00FD1A96" w:rsidRPr="002C76C1" w:rsidRDefault="00FD1A96" w:rsidP="00FD1A96">
      <w:pPr>
        <w:tabs>
          <w:tab w:val="center" w:pos="709"/>
        </w:tabs>
        <w:spacing w:after="120" w:line="260" w:lineRule="exact"/>
        <w:ind w:left="357" w:hanging="357"/>
        <w:rPr>
          <w:sz w:val="22"/>
          <w:szCs w:val="22"/>
        </w:rPr>
      </w:pPr>
      <w:r w:rsidRPr="002C76C1">
        <w:rPr>
          <w:sz w:val="22"/>
          <w:szCs w:val="22"/>
        </w:rPr>
        <w:t>a)</w:t>
      </w:r>
      <w:r w:rsidRPr="002C76C1">
        <w:rPr>
          <w:sz w:val="22"/>
          <w:szCs w:val="22"/>
        </w:rPr>
        <w:tab/>
      </w:r>
      <w:r w:rsidRPr="002C76C1">
        <w:rPr>
          <w:color w:val="000000"/>
          <w:sz w:val="22"/>
          <w:szCs w:val="22"/>
          <w:lang w:eastAsia="en-ZA"/>
        </w:rPr>
        <w:t>Deviations from official procurement processes must only be approved in cases where it is impractical or impossible to follow the official procurement process.</w:t>
      </w:r>
      <w:r w:rsidRPr="002C76C1">
        <w:rPr>
          <w:sz w:val="22"/>
          <w:szCs w:val="22"/>
        </w:rPr>
        <w:t xml:space="preserve">  </w:t>
      </w: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t>The department must timeously update their prospective supplier list to include suppliers that can deliver services needed to avoid paying unnecessary fees.</w:t>
      </w:r>
    </w:p>
    <w:p w:rsidR="00FD1A96" w:rsidRPr="002C76C1" w:rsidRDefault="00FD1A96" w:rsidP="00FD1A96">
      <w:pPr>
        <w:pStyle w:val="NormalWeb"/>
        <w:widowControl/>
        <w:tabs>
          <w:tab w:val="center" w:pos="709"/>
        </w:tabs>
        <w:ind w:left="357" w:hanging="357"/>
        <w:jc w:val="both"/>
        <w:rPr>
          <w:rFonts w:ascii="Arial" w:hAnsi="Arial" w:cs="Arial"/>
          <w:sz w:val="22"/>
          <w:szCs w:val="22"/>
        </w:rPr>
      </w:pPr>
      <w:r w:rsidRPr="002C76C1">
        <w:rPr>
          <w:rFonts w:ascii="Arial" w:hAnsi="Arial" w:cs="Arial"/>
          <w:sz w:val="22"/>
          <w:szCs w:val="22"/>
        </w:rPr>
        <w:t>c)</w:t>
      </w:r>
      <w:r w:rsidRPr="002C76C1">
        <w:rPr>
          <w:rFonts w:ascii="Arial" w:hAnsi="Arial" w:cs="Arial"/>
          <w:sz w:val="22"/>
          <w:szCs w:val="22"/>
        </w:rPr>
        <w:tab/>
        <w:t>All purchases need to be approved prior to the receipt of goods and services either by way of a governmental purchase order or via an internal memo.</w:t>
      </w:r>
    </w:p>
    <w:p w:rsidR="00FD1A96" w:rsidRPr="002C76C1" w:rsidRDefault="00FD1A96" w:rsidP="00FD1A96">
      <w:pPr>
        <w:pStyle w:val="NormalWeb"/>
        <w:widowControl/>
        <w:tabs>
          <w:tab w:val="center" w:pos="709"/>
        </w:tabs>
        <w:ind w:left="357" w:hanging="357"/>
        <w:jc w:val="both"/>
        <w:rPr>
          <w:rFonts w:ascii="Arial" w:hAnsi="Arial" w:cs="Arial"/>
          <w:sz w:val="22"/>
          <w:szCs w:val="22"/>
        </w:rPr>
      </w:pPr>
    </w:p>
    <w:p w:rsidR="00FD1A96" w:rsidRPr="002C76C1" w:rsidRDefault="00FD1A96" w:rsidP="00FD1A96">
      <w:pPr>
        <w:pStyle w:val="NormalWeb"/>
        <w:widowControl/>
        <w:tabs>
          <w:tab w:val="center" w:pos="709"/>
        </w:tabs>
        <w:ind w:left="357" w:hanging="357"/>
        <w:jc w:val="both"/>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 xml:space="preserve">The department should only use one stamp to indicate the date on which the invoice was received to avoid confusion. </w:t>
      </w:r>
    </w:p>
    <w:p w:rsidR="00FD1A96" w:rsidRPr="002C76C1" w:rsidRDefault="00FD1A96" w:rsidP="00FD1A96">
      <w:pPr>
        <w:pStyle w:val="NormalWeb"/>
        <w:widowControl/>
        <w:tabs>
          <w:tab w:val="center" w:pos="709"/>
        </w:tabs>
        <w:ind w:left="360"/>
        <w:jc w:val="both"/>
        <w:rPr>
          <w:rFonts w:ascii="Arial" w:hAnsi="Arial" w:cs="Arial"/>
          <w:sz w:val="22"/>
          <w:szCs w:val="22"/>
        </w:rPr>
      </w:pPr>
    </w:p>
    <w:p w:rsidR="00FD1A96" w:rsidRPr="002C76C1" w:rsidRDefault="00FD1A96" w:rsidP="00FD1A96">
      <w:pPr>
        <w:tabs>
          <w:tab w:val="center" w:pos="709"/>
        </w:tabs>
        <w:spacing w:after="120" w:line="260" w:lineRule="exact"/>
        <w:ind w:left="284" w:hanging="284"/>
        <w:rPr>
          <w:sz w:val="22"/>
          <w:szCs w:val="22"/>
        </w:rPr>
      </w:pPr>
      <w:r w:rsidRPr="002C76C1">
        <w:rPr>
          <w:sz w:val="22"/>
          <w:szCs w:val="22"/>
        </w:rPr>
        <w:t>e)</w:t>
      </w:r>
      <w:r w:rsidRPr="002C76C1">
        <w:rPr>
          <w:sz w:val="22"/>
          <w:szCs w:val="22"/>
        </w:rPr>
        <w:tab/>
        <w:t>A post-performance assessment of procurement should be performed in order to determine if any expenditure incurred was fruitless and wasteful or irregular and any such expenditure should be investigated by management.</w:t>
      </w: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f)</w:t>
      </w:r>
      <w:r w:rsidRPr="002C76C1">
        <w:rPr>
          <w:rFonts w:ascii="Arial" w:hAnsi="Arial" w:cs="Arial"/>
          <w:sz w:val="22"/>
          <w:szCs w:val="22"/>
        </w:rPr>
        <w:tab/>
        <w:t>The department should ensure that the official responsible to record the goods and services procured should records the goods per SCOA’s, to ensure that goods are recorded to the correct accounts.</w:t>
      </w:r>
    </w:p>
    <w:p w:rsidR="00FD1A96" w:rsidRPr="002C76C1" w:rsidRDefault="00FD1A96" w:rsidP="00FD1A96">
      <w:pPr>
        <w:pStyle w:val="NormalWeb"/>
        <w:widowControl/>
        <w:tabs>
          <w:tab w:val="center" w:pos="709"/>
        </w:tabs>
        <w:spacing w:after="120" w:line="260" w:lineRule="exact"/>
        <w:ind w:left="357" w:hanging="357"/>
        <w:rPr>
          <w:rFonts w:ascii="Arial" w:hAnsi="Arial" w:cs="Arial"/>
          <w:color w:val="000000"/>
          <w:sz w:val="22"/>
          <w:szCs w:val="22"/>
        </w:rPr>
      </w:pPr>
      <w:r w:rsidRPr="002C76C1">
        <w:rPr>
          <w:rFonts w:ascii="Arial" w:hAnsi="Arial" w:cs="Arial"/>
          <w:color w:val="000000"/>
          <w:sz w:val="22"/>
          <w:szCs w:val="22"/>
        </w:rPr>
        <w:t>g)</w:t>
      </w:r>
      <w:r w:rsidRPr="002C76C1">
        <w:rPr>
          <w:rFonts w:ascii="Arial" w:hAnsi="Arial" w:cs="Arial"/>
          <w:color w:val="000000"/>
          <w:sz w:val="22"/>
          <w:szCs w:val="22"/>
        </w:rPr>
        <w:tab/>
        <w:t>All accounts recorded should be monitored and reviewed by delegated official who is senior to the official who record before the compilation of the financial statements.</w:t>
      </w: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color w:val="000000"/>
          <w:sz w:val="22"/>
          <w:szCs w:val="22"/>
        </w:rPr>
        <w:t>h)</w:t>
      </w:r>
      <w:r w:rsidRPr="002C76C1">
        <w:rPr>
          <w:rFonts w:ascii="Arial" w:hAnsi="Arial" w:cs="Arial"/>
          <w:i/>
          <w:iCs/>
          <w:color w:val="000000"/>
          <w:sz w:val="22"/>
          <w:szCs w:val="22"/>
        </w:rPr>
        <w:t xml:space="preserve">  </w:t>
      </w:r>
      <w:r w:rsidRPr="002C76C1">
        <w:rPr>
          <w:rFonts w:ascii="Arial" w:hAnsi="Arial" w:cs="Arial"/>
          <w:sz w:val="22"/>
          <w:szCs w:val="22"/>
        </w:rPr>
        <w:t>The reasons for the extension of a contract being investigated by the SIU should be investigated to determine if there was financial misconduct. If appropriate the required disciplinary actions need to be instigated against the relevant officials.</w:t>
      </w:r>
    </w:p>
    <w:p w:rsidR="00FD1A96" w:rsidRPr="00A1372D" w:rsidRDefault="00FD1A96" w:rsidP="00FD1A96">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color w:val="000000"/>
          <w:sz w:val="22"/>
          <w:szCs w:val="22"/>
        </w:rPr>
        <w:t>i)</w:t>
      </w:r>
      <w:r w:rsidRPr="002C76C1">
        <w:rPr>
          <w:rFonts w:ascii="Arial" w:hAnsi="Arial" w:cs="Arial"/>
          <w:color w:val="000000"/>
          <w:sz w:val="22"/>
          <w:szCs w:val="22"/>
        </w:rPr>
        <w:tab/>
        <w:t xml:space="preserve">It should further be investigated why the services of Motseng Facilities Management was used and not </w:t>
      </w:r>
      <w:r w:rsidRPr="00A1372D">
        <w:rPr>
          <w:rFonts w:ascii="Arial" w:hAnsi="Arial" w:cs="Arial"/>
          <w:sz w:val="22"/>
          <w:szCs w:val="22"/>
        </w:rPr>
        <w:t>quotations obtained for the procurement of items such as blinds that is readily available and for which it should not be difficult for the department to obtain.</w:t>
      </w:r>
    </w:p>
    <w:p w:rsidR="00FD1A96" w:rsidRPr="00A1372D" w:rsidRDefault="00FD1A96" w:rsidP="00FD1A96">
      <w:pPr>
        <w:pStyle w:val="NormalWeb"/>
        <w:widowControl/>
        <w:tabs>
          <w:tab w:val="center" w:pos="709"/>
        </w:tabs>
        <w:spacing w:after="120" w:line="260" w:lineRule="exact"/>
        <w:ind w:left="357" w:hanging="357"/>
        <w:rPr>
          <w:rFonts w:ascii="Arial" w:hAnsi="Arial" w:cs="Arial"/>
          <w:sz w:val="22"/>
          <w:szCs w:val="22"/>
        </w:rPr>
      </w:pPr>
    </w:p>
    <w:p w:rsidR="00FD1A96" w:rsidRPr="00A1372D" w:rsidRDefault="00FD1A96" w:rsidP="00FD1A96">
      <w:pPr>
        <w:pStyle w:val="ListParagraph"/>
        <w:tabs>
          <w:tab w:val="center" w:pos="709"/>
        </w:tabs>
        <w:spacing w:after="120" w:line="260" w:lineRule="exact"/>
        <w:ind w:left="357" w:hanging="357"/>
        <w:rPr>
          <w:rFonts w:ascii="Arial" w:hAnsi="Arial" w:cs="Arial"/>
          <w:b/>
          <w:bCs/>
          <w:sz w:val="22"/>
          <w:szCs w:val="22"/>
        </w:rPr>
      </w:pPr>
      <w:r w:rsidRPr="00A1372D">
        <w:rPr>
          <w:rFonts w:ascii="Arial" w:hAnsi="Arial" w:cs="Arial"/>
          <w:b/>
          <w:bCs/>
          <w:sz w:val="22"/>
          <w:szCs w:val="22"/>
        </w:rPr>
        <w:t>Management response</w:t>
      </w:r>
    </w:p>
    <w:p w:rsidR="00FD1A96" w:rsidRPr="00A1372D" w:rsidRDefault="00FD1A96" w:rsidP="00FD1A96">
      <w:pPr>
        <w:tabs>
          <w:tab w:val="center" w:pos="709"/>
        </w:tabs>
        <w:spacing w:after="120" w:line="260" w:lineRule="exact"/>
        <w:ind w:left="357" w:hanging="357"/>
        <w:rPr>
          <w:sz w:val="22"/>
          <w:szCs w:val="22"/>
        </w:rPr>
      </w:pPr>
      <w:r w:rsidRPr="00A1372D">
        <w:rPr>
          <w:sz w:val="22"/>
          <w:szCs w:val="22"/>
        </w:rPr>
        <w:t>a)</w:t>
      </w:r>
      <w:r w:rsidRPr="00A1372D">
        <w:rPr>
          <w:sz w:val="22"/>
          <w:szCs w:val="22"/>
        </w:rPr>
        <w:tab/>
        <w:t>I am not in agreement with the finding for the following reasons:</w:t>
      </w:r>
    </w:p>
    <w:p w:rsidR="00FD1A96" w:rsidRPr="00A1372D" w:rsidRDefault="00FD1A96" w:rsidP="00FD1A96">
      <w:pPr>
        <w:pStyle w:val="ListParagraph"/>
        <w:keepNext/>
        <w:tabs>
          <w:tab w:val="center" w:pos="709"/>
        </w:tabs>
        <w:spacing w:line="260" w:lineRule="exact"/>
        <w:ind w:left="360"/>
        <w:jc w:val="both"/>
        <w:rPr>
          <w:rFonts w:ascii="Arial" w:hAnsi="Arial" w:cs="Arial"/>
          <w:sz w:val="22"/>
          <w:szCs w:val="22"/>
        </w:rPr>
      </w:pPr>
      <w:r w:rsidRPr="00A1372D">
        <w:rPr>
          <w:rFonts w:ascii="Arial" w:hAnsi="Arial" w:cs="Arial"/>
          <w:sz w:val="22"/>
          <w:szCs w:val="22"/>
        </w:rPr>
        <w:t xml:space="preserve">The Department of Public Works appointed Motseng Facilities Management Contractor. Their contract included purchase of furniture and equipments at a charge of 12% management fee. The Department does not get involved in their procurement processes and does not know what their Supply Chain Management Policies are. </w:t>
      </w:r>
    </w:p>
    <w:p w:rsidR="00FD1A96" w:rsidRPr="002C76C1" w:rsidRDefault="00FD1A96" w:rsidP="00FD1A96">
      <w:pPr>
        <w:tabs>
          <w:tab w:val="center" w:pos="709"/>
        </w:tabs>
        <w:spacing w:after="120" w:line="260" w:lineRule="exact"/>
        <w:ind w:left="357" w:hanging="357"/>
        <w:rPr>
          <w:i/>
          <w:iCs/>
          <w:sz w:val="22"/>
          <w:szCs w:val="22"/>
        </w:rPr>
      </w:pPr>
      <w:r w:rsidRPr="002C76C1">
        <w:rPr>
          <w:i/>
          <w:iCs/>
          <w:sz w:val="22"/>
          <w:szCs w:val="22"/>
        </w:rPr>
        <w:tab/>
      </w:r>
    </w:p>
    <w:p w:rsidR="00FD1A96" w:rsidRPr="002C76C1" w:rsidRDefault="00FD1A96" w:rsidP="00FD1A96">
      <w:pPr>
        <w:tabs>
          <w:tab w:val="center" w:pos="709"/>
        </w:tabs>
        <w:spacing w:after="120" w:line="260" w:lineRule="exact"/>
        <w:ind w:left="357" w:hanging="357"/>
        <w:rPr>
          <w:i/>
          <w:iCs/>
          <w:sz w:val="22"/>
          <w:szCs w:val="22"/>
        </w:rPr>
      </w:pPr>
      <w:r w:rsidRPr="002C76C1">
        <w:rPr>
          <w:i/>
          <w:iCs/>
          <w:sz w:val="22"/>
          <w:szCs w:val="22"/>
        </w:rPr>
        <w:t xml:space="preserve">      Name:</w:t>
      </w:r>
      <w:r w:rsidRPr="002C76C1">
        <w:rPr>
          <w:rFonts w:eastAsia="Arial Unicode MS"/>
          <w:sz w:val="22"/>
          <w:szCs w:val="22"/>
        </w:rPr>
        <w:t xml:space="preserve">   Bassie Kgasoane</w:t>
      </w:r>
    </w:p>
    <w:p w:rsidR="00FD1A96" w:rsidRPr="002C76C1" w:rsidRDefault="00FD1A96" w:rsidP="00FD1A96">
      <w:pPr>
        <w:tabs>
          <w:tab w:val="center" w:pos="709"/>
        </w:tabs>
        <w:spacing w:after="120" w:line="260" w:lineRule="exact"/>
        <w:ind w:left="357"/>
        <w:rPr>
          <w:sz w:val="22"/>
          <w:szCs w:val="22"/>
        </w:rPr>
      </w:pPr>
      <w:r w:rsidRPr="002C76C1">
        <w:rPr>
          <w:i/>
          <w:iCs/>
          <w:sz w:val="22"/>
          <w:szCs w:val="22"/>
        </w:rPr>
        <w:t xml:space="preserve">Position:  </w:t>
      </w:r>
      <w:r w:rsidRPr="002C76C1">
        <w:rPr>
          <w:sz w:val="22"/>
          <w:szCs w:val="22"/>
        </w:rPr>
        <w:t>Chief Director: Prestige</w:t>
      </w:r>
    </w:p>
    <w:p w:rsidR="00FD1A96" w:rsidRPr="002C76C1" w:rsidRDefault="00FD1A96" w:rsidP="00FD1A96">
      <w:pPr>
        <w:tabs>
          <w:tab w:val="center" w:pos="709"/>
        </w:tabs>
        <w:spacing w:after="120" w:line="260" w:lineRule="exact"/>
        <w:ind w:left="357"/>
        <w:rPr>
          <w:sz w:val="22"/>
          <w:szCs w:val="22"/>
        </w:rPr>
      </w:pPr>
      <w:r w:rsidRPr="002C76C1">
        <w:rPr>
          <w:i/>
          <w:iCs/>
          <w:sz w:val="22"/>
          <w:szCs w:val="22"/>
        </w:rPr>
        <w:t xml:space="preserve">Date: </w:t>
      </w:r>
      <w:r w:rsidRPr="002C76C1">
        <w:rPr>
          <w:sz w:val="22"/>
          <w:szCs w:val="22"/>
        </w:rPr>
        <w:t>20 June 2012</w:t>
      </w:r>
    </w:p>
    <w:p w:rsidR="00FD1A96" w:rsidRPr="00A1372D" w:rsidRDefault="00FD1A96" w:rsidP="00FD1A96">
      <w:pPr>
        <w:pStyle w:val="ListParagraph"/>
        <w:tabs>
          <w:tab w:val="center" w:pos="709"/>
        </w:tabs>
        <w:spacing w:after="120" w:line="260" w:lineRule="exact"/>
        <w:ind w:left="357" w:hanging="357"/>
        <w:rPr>
          <w:rFonts w:ascii="Arial" w:hAnsi="Arial" w:cs="Arial"/>
          <w:b/>
          <w:bCs/>
          <w:sz w:val="22"/>
          <w:szCs w:val="22"/>
        </w:rPr>
      </w:pPr>
    </w:p>
    <w:p w:rsidR="00FD1A96" w:rsidRPr="00A1372D" w:rsidRDefault="00FD1A96" w:rsidP="00FD1A96">
      <w:pPr>
        <w:tabs>
          <w:tab w:val="center" w:pos="709"/>
        </w:tabs>
        <w:spacing w:after="120" w:line="260" w:lineRule="exact"/>
        <w:ind w:left="357" w:hanging="357"/>
        <w:rPr>
          <w:b/>
          <w:bCs/>
          <w:sz w:val="22"/>
          <w:szCs w:val="22"/>
        </w:rPr>
      </w:pPr>
      <w:r w:rsidRPr="00A1372D">
        <w:rPr>
          <w:sz w:val="22"/>
          <w:szCs w:val="22"/>
        </w:rPr>
        <w:t>b)</w:t>
      </w:r>
      <w:r w:rsidRPr="00A1372D">
        <w:rPr>
          <w:sz w:val="22"/>
          <w:szCs w:val="22"/>
        </w:rPr>
        <w:tab/>
        <w:t xml:space="preserve">I am not in agreement with the finding for the following reasons: </w:t>
      </w:r>
    </w:p>
    <w:p w:rsidR="00FD1A96" w:rsidRPr="00A1372D" w:rsidRDefault="00FD1A96" w:rsidP="00FD1A96">
      <w:pPr>
        <w:keepNext/>
        <w:tabs>
          <w:tab w:val="center" w:pos="709"/>
        </w:tabs>
        <w:spacing w:after="120" w:line="260" w:lineRule="exact"/>
        <w:ind w:left="357"/>
        <w:rPr>
          <w:sz w:val="22"/>
          <w:szCs w:val="22"/>
        </w:rPr>
      </w:pPr>
      <w:r w:rsidRPr="00A1372D">
        <w:rPr>
          <w:sz w:val="22"/>
          <w:szCs w:val="22"/>
        </w:rPr>
        <w:t xml:space="preserve">An internal memo was not a requirement at the time the service was rendered. Circular 33 of 2011 only came into effect after approval by the Acting DG on the 07 November 2011. </w:t>
      </w:r>
    </w:p>
    <w:p w:rsidR="00FD1A96" w:rsidRPr="00A1372D" w:rsidRDefault="00FD1A96" w:rsidP="00FD1A96">
      <w:pPr>
        <w:tabs>
          <w:tab w:val="center" w:pos="709"/>
        </w:tabs>
        <w:spacing w:after="120" w:line="260" w:lineRule="exact"/>
        <w:ind w:left="357"/>
        <w:rPr>
          <w:i/>
          <w:iCs/>
          <w:sz w:val="22"/>
          <w:szCs w:val="22"/>
        </w:rPr>
      </w:pPr>
      <w:r w:rsidRPr="00A1372D">
        <w:rPr>
          <w:i/>
          <w:iCs/>
          <w:sz w:val="22"/>
          <w:szCs w:val="22"/>
        </w:rPr>
        <w:t>Name:</w:t>
      </w:r>
      <w:r w:rsidRPr="00A1372D">
        <w:rPr>
          <w:rFonts w:eastAsia="Arial Unicode MS"/>
          <w:sz w:val="22"/>
          <w:szCs w:val="22"/>
        </w:rPr>
        <w:t xml:space="preserve">   Bassie Kgasoane</w:t>
      </w:r>
    </w:p>
    <w:p w:rsidR="00FD1A96" w:rsidRPr="00A1372D" w:rsidRDefault="00FD1A96" w:rsidP="00FD1A96">
      <w:pPr>
        <w:tabs>
          <w:tab w:val="center" w:pos="709"/>
        </w:tabs>
        <w:spacing w:after="120" w:line="260" w:lineRule="exact"/>
        <w:ind w:left="357"/>
        <w:rPr>
          <w:sz w:val="22"/>
          <w:szCs w:val="22"/>
        </w:rPr>
      </w:pPr>
      <w:r w:rsidRPr="00A1372D">
        <w:rPr>
          <w:i/>
          <w:iCs/>
          <w:sz w:val="22"/>
          <w:szCs w:val="22"/>
        </w:rPr>
        <w:t xml:space="preserve">Position:  </w:t>
      </w:r>
      <w:r w:rsidRPr="00A1372D">
        <w:rPr>
          <w:sz w:val="22"/>
          <w:szCs w:val="22"/>
        </w:rPr>
        <w:t>Chief Director: Prestige</w:t>
      </w:r>
    </w:p>
    <w:p w:rsidR="00FD1A96" w:rsidRPr="00A1372D" w:rsidRDefault="00FD1A96" w:rsidP="00FD1A96">
      <w:pPr>
        <w:tabs>
          <w:tab w:val="center" w:pos="709"/>
        </w:tabs>
        <w:spacing w:after="120" w:line="260" w:lineRule="exact"/>
        <w:ind w:left="357"/>
        <w:rPr>
          <w:sz w:val="22"/>
          <w:szCs w:val="22"/>
        </w:rPr>
      </w:pPr>
      <w:r w:rsidRPr="00A1372D">
        <w:rPr>
          <w:i/>
          <w:iCs/>
          <w:sz w:val="22"/>
          <w:szCs w:val="22"/>
        </w:rPr>
        <w:t xml:space="preserve">Date: </w:t>
      </w:r>
      <w:r w:rsidRPr="00A1372D">
        <w:rPr>
          <w:sz w:val="22"/>
          <w:szCs w:val="22"/>
        </w:rPr>
        <w:t>20 June 2012</w:t>
      </w:r>
    </w:p>
    <w:p w:rsidR="00FD1A96" w:rsidRPr="00A1372D" w:rsidRDefault="00FD1A96" w:rsidP="00FD1A96">
      <w:pPr>
        <w:tabs>
          <w:tab w:val="center" w:pos="709"/>
        </w:tabs>
        <w:spacing w:after="120" w:line="260" w:lineRule="exact"/>
        <w:ind w:left="357"/>
        <w:rPr>
          <w:i/>
          <w:iCs/>
          <w:sz w:val="22"/>
          <w:szCs w:val="22"/>
        </w:rPr>
      </w:pPr>
    </w:p>
    <w:p w:rsidR="00FD1A96" w:rsidRPr="00A1372D" w:rsidRDefault="00FD1A96" w:rsidP="00FD1A96">
      <w:pPr>
        <w:tabs>
          <w:tab w:val="center" w:pos="709"/>
        </w:tabs>
        <w:spacing w:after="120" w:line="260" w:lineRule="exact"/>
        <w:ind w:left="357" w:hanging="357"/>
        <w:rPr>
          <w:sz w:val="22"/>
          <w:szCs w:val="22"/>
        </w:rPr>
      </w:pPr>
      <w:r w:rsidRPr="00A1372D">
        <w:rPr>
          <w:sz w:val="22"/>
          <w:szCs w:val="22"/>
        </w:rPr>
        <w:t>c)</w:t>
      </w:r>
      <w:r w:rsidRPr="00A1372D">
        <w:rPr>
          <w:sz w:val="22"/>
          <w:szCs w:val="22"/>
        </w:rPr>
        <w:tab/>
        <w:t xml:space="preserve">I am not in agreement with the finding for the following reasons: </w:t>
      </w:r>
    </w:p>
    <w:p w:rsidR="00FD1A96" w:rsidRPr="00A1372D" w:rsidRDefault="00FD1A96" w:rsidP="00FD1A96">
      <w:pPr>
        <w:keepNext/>
        <w:tabs>
          <w:tab w:val="center" w:pos="709"/>
        </w:tabs>
        <w:spacing w:after="120" w:line="260" w:lineRule="exact"/>
        <w:ind w:left="357"/>
        <w:jc w:val="both"/>
        <w:rPr>
          <w:b/>
          <w:bCs/>
          <w:sz w:val="22"/>
          <w:szCs w:val="22"/>
        </w:rPr>
      </w:pPr>
      <w:r w:rsidRPr="00A1372D">
        <w:rPr>
          <w:sz w:val="22"/>
          <w:szCs w:val="22"/>
        </w:rPr>
        <w:t xml:space="preserve">As per LOGIS system, blinds are disclosed or classified under Domestic Furniture. See attached report from LOGIS for ease of reference. The blinds were captured as per the ICN created on the LOGIS system for blinds which automatically links or classify the description of blinds to the Asset Category Code: Domestic Furniture. (Please note that item creation (ICN) including the linking of those items on LOGIS is the responsibility of Head Office: Logistics Management Unit).  </w:t>
      </w:r>
    </w:p>
    <w:p w:rsidR="00FD1A96" w:rsidRPr="00A1372D" w:rsidRDefault="00FD1A96" w:rsidP="00FD1A96">
      <w:pPr>
        <w:tabs>
          <w:tab w:val="center" w:pos="709"/>
        </w:tabs>
        <w:spacing w:after="120" w:line="260" w:lineRule="exact"/>
        <w:ind w:left="357"/>
        <w:rPr>
          <w:i/>
          <w:iCs/>
          <w:sz w:val="22"/>
          <w:szCs w:val="22"/>
        </w:rPr>
      </w:pPr>
      <w:r w:rsidRPr="00A1372D">
        <w:rPr>
          <w:i/>
          <w:iCs/>
          <w:sz w:val="22"/>
          <w:szCs w:val="22"/>
        </w:rPr>
        <w:t>Name:</w:t>
      </w:r>
      <w:r w:rsidRPr="00A1372D">
        <w:rPr>
          <w:rFonts w:eastAsia="Arial Unicode MS"/>
          <w:sz w:val="22"/>
          <w:szCs w:val="22"/>
        </w:rPr>
        <w:t xml:space="preserve">   Bassie Kgasoane</w:t>
      </w:r>
    </w:p>
    <w:p w:rsidR="00FD1A96" w:rsidRPr="002C76C1" w:rsidRDefault="00FD1A96" w:rsidP="00FD1A96">
      <w:pPr>
        <w:tabs>
          <w:tab w:val="center" w:pos="709"/>
        </w:tabs>
        <w:spacing w:after="120" w:line="260" w:lineRule="exact"/>
        <w:ind w:left="357"/>
        <w:rPr>
          <w:sz w:val="22"/>
          <w:szCs w:val="22"/>
        </w:rPr>
      </w:pPr>
      <w:r w:rsidRPr="002C76C1">
        <w:rPr>
          <w:i/>
          <w:iCs/>
          <w:sz w:val="22"/>
          <w:szCs w:val="22"/>
        </w:rPr>
        <w:t xml:space="preserve">Position:  </w:t>
      </w:r>
      <w:r w:rsidRPr="002C76C1">
        <w:rPr>
          <w:sz w:val="22"/>
          <w:szCs w:val="22"/>
        </w:rPr>
        <w:t>Chief Director: Prestige</w:t>
      </w:r>
    </w:p>
    <w:p w:rsidR="00FD1A96" w:rsidRPr="002C76C1" w:rsidRDefault="00FD1A96" w:rsidP="00FD1A96">
      <w:pPr>
        <w:tabs>
          <w:tab w:val="center" w:pos="709"/>
        </w:tabs>
        <w:spacing w:after="120" w:line="260" w:lineRule="exact"/>
        <w:ind w:left="357"/>
        <w:rPr>
          <w:sz w:val="22"/>
          <w:szCs w:val="22"/>
        </w:rPr>
      </w:pPr>
      <w:r w:rsidRPr="002C76C1">
        <w:rPr>
          <w:i/>
          <w:iCs/>
          <w:sz w:val="22"/>
          <w:szCs w:val="22"/>
        </w:rPr>
        <w:t xml:space="preserve">Date: </w:t>
      </w:r>
      <w:r w:rsidRPr="002C76C1">
        <w:rPr>
          <w:sz w:val="22"/>
          <w:szCs w:val="22"/>
        </w:rPr>
        <w:t>20 June 2012</w:t>
      </w:r>
    </w:p>
    <w:p w:rsidR="00FD1A96" w:rsidRDefault="00FD1A96" w:rsidP="00FD1A96">
      <w:pPr>
        <w:keepNext/>
        <w:tabs>
          <w:tab w:val="center" w:pos="709"/>
        </w:tabs>
        <w:spacing w:after="120" w:line="260" w:lineRule="exact"/>
        <w:ind w:left="357" w:hanging="357"/>
        <w:rPr>
          <w:sz w:val="22"/>
          <w:szCs w:val="22"/>
        </w:rPr>
      </w:pPr>
      <w:r w:rsidRPr="002C76C1">
        <w:rPr>
          <w:sz w:val="22"/>
          <w:szCs w:val="22"/>
        </w:rPr>
        <w:t>d)</w:t>
      </w:r>
      <w:r w:rsidRPr="002C76C1">
        <w:rPr>
          <w:sz w:val="22"/>
          <w:szCs w:val="22"/>
        </w:rPr>
        <w:tab/>
        <w:t>I am in agreement with the finding for the following reasons:</w:t>
      </w:r>
    </w:p>
    <w:p w:rsidR="00FD1A96" w:rsidRPr="002C76C1" w:rsidRDefault="00FD1A96" w:rsidP="00FD1A96">
      <w:pPr>
        <w:tabs>
          <w:tab w:val="center" w:pos="709"/>
        </w:tabs>
        <w:spacing w:after="120" w:line="260" w:lineRule="exact"/>
        <w:ind w:left="357"/>
        <w:rPr>
          <w:i/>
          <w:iCs/>
          <w:sz w:val="22"/>
          <w:szCs w:val="22"/>
        </w:rPr>
      </w:pPr>
      <w:r w:rsidRPr="002C76C1">
        <w:rPr>
          <w:i/>
          <w:iCs/>
          <w:sz w:val="22"/>
          <w:szCs w:val="22"/>
        </w:rPr>
        <w:t>Name:</w:t>
      </w:r>
      <w:r w:rsidRPr="002C76C1">
        <w:rPr>
          <w:rFonts w:eastAsia="Arial Unicode MS"/>
          <w:sz w:val="22"/>
          <w:szCs w:val="22"/>
        </w:rPr>
        <w:t xml:space="preserve">   Bassie Kgasoane</w:t>
      </w:r>
    </w:p>
    <w:p w:rsidR="00FD1A96" w:rsidRPr="002C76C1" w:rsidRDefault="00FD1A96" w:rsidP="00FD1A96">
      <w:pPr>
        <w:tabs>
          <w:tab w:val="center" w:pos="709"/>
        </w:tabs>
        <w:spacing w:after="120" w:line="260" w:lineRule="exact"/>
        <w:ind w:left="357"/>
        <w:rPr>
          <w:sz w:val="22"/>
          <w:szCs w:val="22"/>
        </w:rPr>
      </w:pPr>
      <w:r w:rsidRPr="002C76C1">
        <w:rPr>
          <w:i/>
          <w:iCs/>
          <w:sz w:val="22"/>
          <w:szCs w:val="22"/>
        </w:rPr>
        <w:t xml:space="preserve">Position:  </w:t>
      </w:r>
      <w:r w:rsidRPr="002C76C1">
        <w:rPr>
          <w:sz w:val="22"/>
          <w:szCs w:val="22"/>
        </w:rPr>
        <w:t>Chief Director: Prestige</w:t>
      </w:r>
    </w:p>
    <w:p w:rsidR="00FD1A96" w:rsidRPr="002C76C1" w:rsidRDefault="00FD1A96" w:rsidP="00FD1A96">
      <w:pPr>
        <w:tabs>
          <w:tab w:val="center" w:pos="709"/>
        </w:tabs>
        <w:spacing w:after="120" w:line="260" w:lineRule="exact"/>
        <w:ind w:left="357"/>
        <w:rPr>
          <w:sz w:val="22"/>
          <w:szCs w:val="22"/>
        </w:rPr>
      </w:pPr>
      <w:r w:rsidRPr="002C76C1">
        <w:rPr>
          <w:i/>
          <w:iCs/>
          <w:sz w:val="22"/>
          <w:szCs w:val="22"/>
        </w:rPr>
        <w:t xml:space="preserve">Date: </w:t>
      </w:r>
      <w:r w:rsidRPr="002C76C1">
        <w:rPr>
          <w:sz w:val="22"/>
          <w:szCs w:val="22"/>
        </w:rPr>
        <w:t>20 June 2012</w:t>
      </w:r>
    </w:p>
    <w:p w:rsidR="00FD1A96" w:rsidRPr="00A1372D" w:rsidRDefault="00FD1A96" w:rsidP="00FD1A96">
      <w:pPr>
        <w:tabs>
          <w:tab w:val="center" w:pos="709"/>
        </w:tabs>
        <w:spacing w:after="120" w:line="260" w:lineRule="exact"/>
        <w:ind w:left="357" w:hanging="357"/>
        <w:rPr>
          <w:i/>
          <w:iCs/>
          <w:sz w:val="22"/>
          <w:szCs w:val="22"/>
        </w:rPr>
      </w:pPr>
      <w:r w:rsidRPr="002C76C1">
        <w:rPr>
          <w:sz w:val="22"/>
          <w:szCs w:val="22"/>
        </w:rPr>
        <w:t>e)</w:t>
      </w:r>
      <w:r w:rsidRPr="002C76C1">
        <w:rPr>
          <w:sz w:val="22"/>
          <w:szCs w:val="22"/>
        </w:rPr>
        <w:tab/>
      </w:r>
      <w:r w:rsidRPr="00A1372D">
        <w:rPr>
          <w:sz w:val="22"/>
          <w:szCs w:val="22"/>
        </w:rPr>
        <w:t xml:space="preserve">I am not in agreement with the finding for the following reasons: </w:t>
      </w:r>
    </w:p>
    <w:p w:rsidR="00FD1A96" w:rsidRPr="00A1372D" w:rsidRDefault="00FD1A96" w:rsidP="00FD1A96">
      <w:pPr>
        <w:tabs>
          <w:tab w:val="center" w:pos="709"/>
        </w:tabs>
        <w:spacing w:after="120" w:line="260" w:lineRule="exact"/>
        <w:ind w:left="357"/>
        <w:jc w:val="both"/>
        <w:rPr>
          <w:i/>
          <w:iCs/>
          <w:sz w:val="22"/>
          <w:szCs w:val="22"/>
        </w:rPr>
      </w:pPr>
      <w:r w:rsidRPr="00A1372D">
        <w:rPr>
          <w:sz w:val="22"/>
          <w:szCs w:val="22"/>
        </w:rPr>
        <w:t xml:space="preserve">The original valid Tax Clearance Certificate of Motseng Facilities Management was attached on the submission to the SNBAC requesting approval to extend the contract.  </w:t>
      </w:r>
    </w:p>
    <w:p w:rsidR="00FD1A96" w:rsidRPr="00A1372D" w:rsidRDefault="00FD1A96" w:rsidP="00FD1A96">
      <w:pPr>
        <w:tabs>
          <w:tab w:val="center" w:pos="709"/>
        </w:tabs>
        <w:spacing w:after="120" w:line="260" w:lineRule="exact"/>
        <w:ind w:left="357"/>
        <w:rPr>
          <w:i/>
          <w:iCs/>
          <w:sz w:val="22"/>
          <w:szCs w:val="22"/>
        </w:rPr>
      </w:pPr>
      <w:r w:rsidRPr="00A1372D">
        <w:rPr>
          <w:i/>
          <w:iCs/>
          <w:sz w:val="22"/>
          <w:szCs w:val="22"/>
        </w:rPr>
        <w:t>Name:</w:t>
      </w:r>
      <w:r w:rsidRPr="00A1372D">
        <w:rPr>
          <w:rFonts w:eastAsia="Arial Unicode MS"/>
          <w:sz w:val="22"/>
          <w:szCs w:val="22"/>
        </w:rPr>
        <w:t xml:space="preserve">   Bassie Kgasoane</w:t>
      </w:r>
    </w:p>
    <w:p w:rsidR="00FD1A96" w:rsidRPr="00A1372D" w:rsidRDefault="00FD1A96" w:rsidP="00FD1A96">
      <w:pPr>
        <w:tabs>
          <w:tab w:val="center" w:pos="709"/>
        </w:tabs>
        <w:spacing w:after="120" w:line="260" w:lineRule="exact"/>
        <w:ind w:left="357"/>
        <w:rPr>
          <w:sz w:val="22"/>
          <w:szCs w:val="22"/>
        </w:rPr>
      </w:pPr>
      <w:r w:rsidRPr="00A1372D">
        <w:rPr>
          <w:i/>
          <w:iCs/>
          <w:sz w:val="22"/>
          <w:szCs w:val="22"/>
        </w:rPr>
        <w:t xml:space="preserve">Position:  </w:t>
      </w:r>
      <w:r w:rsidRPr="00A1372D">
        <w:rPr>
          <w:sz w:val="22"/>
          <w:szCs w:val="22"/>
        </w:rPr>
        <w:t>Chief Director: Prestige</w:t>
      </w:r>
    </w:p>
    <w:p w:rsidR="00FD1A96" w:rsidRPr="00A1372D" w:rsidRDefault="00FD1A96" w:rsidP="00FD1A96">
      <w:pPr>
        <w:pStyle w:val="ListParagraph"/>
        <w:tabs>
          <w:tab w:val="center" w:pos="709"/>
        </w:tabs>
        <w:spacing w:after="120" w:line="260" w:lineRule="exact"/>
        <w:ind w:left="357"/>
        <w:rPr>
          <w:rFonts w:ascii="Arial" w:hAnsi="Arial" w:cs="Arial"/>
          <w:sz w:val="22"/>
          <w:szCs w:val="22"/>
        </w:rPr>
      </w:pPr>
      <w:r w:rsidRPr="00A1372D">
        <w:rPr>
          <w:rFonts w:ascii="Arial" w:hAnsi="Arial" w:cs="Arial"/>
          <w:i/>
          <w:iCs/>
          <w:sz w:val="22"/>
          <w:szCs w:val="22"/>
        </w:rPr>
        <w:t xml:space="preserve">Date: </w:t>
      </w:r>
      <w:r w:rsidRPr="00A1372D">
        <w:rPr>
          <w:rFonts w:ascii="Arial" w:hAnsi="Arial" w:cs="Arial"/>
          <w:sz w:val="22"/>
          <w:szCs w:val="22"/>
        </w:rPr>
        <w:t>20 June 2012</w:t>
      </w:r>
    </w:p>
    <w:p w:rsidR="00FD1A96" w:rsidRPr="002C76C1" w:rsidRDefault="00FD1A96" w:rsidP="00FD1A96">
      <w:pPr>
        <w:tabs>
          <w:tab w:val="center" w:pos="709"/>
        </w:tabs>
      </w:pPr>
    </w:p>
    <w:p w:rsidR="00FD1A96" w:rsidRDefault="00FD1A96" w:rsidP="00FD1A96">
      <w:pPr>
        <w:tabs>
          <w:tab w:val="center" w:pos="709"/>
        </w:tabs>
      </w:pPr>
    </w:p>
    <w:p w:rsidR="00FD1A96" w:rsidRDefault="00FD1A96" w:rsidP="00FD1A96">
      <w:pPr>
        <w:pStyle w:val="NormalWeb"/>
        <w:rPr>
          <w:rFonts w:ascii="Arial" w:hAnsi="Arial" w:cs="Arial"/>
          <w:b/>
          <w:sz w:val="22"/>
          <w:szCs w:val="22"/>
        </w:rPr>
      </w:pPr>
      <w:r w:rsidRPr="005D3476">
        <w:rPr>
          <w:rFonts w:ascii="Arial" w:hAnsi="Arial" w:cs="Arial"/>
          <w:b/>
          <w:sz w:val="22"/>
          <w:szCs w:val="22"/>
        </w:rPr>
        <w:t>A</w:t>
      </w:r>
      <w:r>
        <w:rPr>
          <w:rFonts w:ascii="Arial" w:hAnsi="Arial" w:cs="Arial"/>
          <w:b/>
          <w:sz w:val="22"/>
          <w:szCs w:val="22"/>
        </w:rPr>
        <w:t>uditor’s conclusion</w:t>
      </w:r>
    </w:p>
    <w:p w:rsidR="00FD1A96" w:rsidRDefault="00FD1A96" w:rsidP="00FD1A96">
      <w:pPr>
        <w:pStyle w:val="NormalWeb"/>
        <w:rPr>
          <w:rFonts w:ascii="Arial" w:hAnsi="Arial" w:cs="Arial"/>
          <w:b/>
          <w:sz w:val="22"/>
          <w:szCs w:val="22"/>
        </w:rPr>
      </w:pPr>
    </w:p>
    <w:p w:rsidR="00FD1A96" w:rsidRDefault="00FD1A96" w:rsidP="006F5D2E">
      <w:pPr>
        <w:pStyle w:val="NormalWeb"/>
        <w:numPr>
          <w:ilvl w:val="0"/>
          <w:numId w:val="315"/>
        </w:numPr>
        <w:ind w:left="426" w:hanging="426"/>
        <w:rPr>
          <w:rFonts w:ascii="Arial" w:hAnsi="Arial" w:cs="Arial"/>
          <w:sz w:val="22"/>
          <w:szCs w:val="22"/>
        </w:rPr>
      </w:pPr>
      <w:r>
        <w:rPr>
          <w:rFonts w:ascii="Arial" w:hAnsi="Arial" w:cs="Arial"/>
          <w:sz w:val="22"/>
          <w:szCs w:val="22"/>
        </w:rPr>
        <w:t xml:space="preserve">The department procured facilities management services from Motseng. Since it is part of the department’s mandate to perform this function, the department should have had the necessary skills, resources and time available to perform the function. </w:t>
      </w:r>
    </w:p>
    <w:p w:rsidR="00FD1A96" w:rsidRDefault="00FD1A96" w:rsidP="00FD1A96">
      <w:pPr>
        <w:pStyle w:val="NormalWeb"/>
        <w:ind w:left="426"/>
        <w:rPr>
          <w:rFonts w:ascii="Arial" w:hAnsi="Arial" w:cs="Arial"/>
          <w:sz w:val="22"/>
          <w:szCs w:val="22"/>
        </w:rPr>
      </w:pPr>
    </w:p>
    <w:p w:rsidR="00FD1A96" w:rsidRDefault="00FD1A96" w:rsidP="00FD1A96">
      <w:pPr>
        <w:ind w:left="426"/>
        <w:rPr>
          <w:sz w:val="22"/>
          <w:szCs w:val="22"/>
        </w:rPr>
      </w:pPr>
      <w:r>
        <w:rPr>
          <w:sz w:val="22"/>
          <w:szCs w:val="22"/>
        </w:rPr>
        <w:t xml:space="preserve">The department has the capacity, necessary skills, resources and time available to obtain quotations for heaters. </w:t>
      </w:r>
    </w:p>
    <w:p w:rsidR="00FD1A96" w:rsidRDefault="00FD1A96" w:rsidP="00FD1A96">
      <w:pPr>
        <w:ind w:left="426"/>
        <w:rPr>
          <w:sz w:val="22"/>
          <w:szCs w:val="22"/>
        </w:rPr>
      </w:pPr>
    </w:p>
    <w:p w:rsidR="00FD1A96" w:rsidRDefault="00FD1A96" w:rsidP="00FD1A96">
      <w:pPr>
        <w:ind w:left="426"/>
        <w:rPr>
          <w:sz w:val="22"/>
          <w:szCs w:val="22"/>
        </w:rPr>
      </w:pPr>
      <w:r>
        <w:rPr>
          <w:sz w:val="22"/>
          <w:szCs w:val="22"/>
        </w:rPr>
        <w:t>The procurement of blinds through Motseng, is therefore not considered to be economical, efficient or effective. The R3 060,05 will be reported as fruitless and wasteful expenditure.</w:t>
      </w:r>
    </w:p>
    <w:p w:rsidR="00FD1A96" w:rsidRDefault="00FD1A96" w:rsidP="00FD1A96">
      <w:pPr>
        <w:ind w:left="426"/>
        <w:rPr>
          <w:sz w:val="22"/>
          <w:szCs w:val="22"/>
        </w:rPr>
      </w:pPr>
    </w:p>
    <w:p w:rsidR="00FD1A96" w:rsidRDefault="00FD1A96" w:rsidP="00FD1A96">
      <w:pPr>
        <w:ind w:left="426"/>
        <w:rPr>
          <w:sz w:val="22"/>
          <w:szCs w:val="22"/>
        </w:rPr>
      </w:pPr>
      <w:r>
        <w:rPr>
          <w:sz w:val="22"/>
          <w:szCs w:val="22"/>
        </w:rPr>
        <w:t xml:space="preserve">The matter remains unresolved. </w:t>
      </w:r>
    </w:p>
    <w:p w:rsidR="00FD1A96" w:rsidRDefault="00FD1A96" w:rsidP="00FD1A96">
      <w:pPr>
        <w:pStyle w:val="NormalWeb"/>
        <w:ind w:left="426"/>
        <w:rPr>
          <w:rFonts w:ascii="Arial" w:hAnsi="Arial" w:cs="Arial"/>
          <w:sz w:val="22"/>
          <w:szCs w:val="22"/>
        </w:rPr>
      </w:pPr>
    </w:p>
    <w:p w:rsidR="00FD1A96" w:rsidRDefault="00FD1A96" w:rsidP="006F5D2E">
      <w:pPr>
        <w:pStyle w:val="NormalWeb"/>
        <w:numPr>
          <w:ilvl w:val="0"/>
          <w:numId w:val="315"/>
        </w:numPr>
        <w:ind w:left="426" w:hanging="426"/>
        <w:rPr>
          <w:rFonts w:ascii="Arial" w:hAnsi="Arial" w:cs="Arial"/>
          <w:sz w:val="22"/>
          <w:szCs w:val="22"/>
        </w:rPr>
      </w:pPr>
      <w:r>
        <w:rPr>
          <w:rFonts w:ascii="Arial" w:hAnsi="Arial" w:cs="Arial"/>
          <w:sz w:val="22"/>
          <w:szCs w:val="22"/>
        </w:rPr>
        <w:t xml:space="preserve">Although management is not in agreement with the finding no documentation was provided indicating that the order was created before the goods were received. The matter therefore remains unresolved. </w:t>
      </w:r>
    </w:p>
    <w:p w:rsidR="00FD1A96" w:rsidRDefault="00FD1A96" w:rsidP="00FD1A96">
      <w:pPr>
        <w:pStyle w:val="NormalWeb"/>
        <w:ind w:left="426"/>
        <w:rPr>
          <w:rFonts w:ascii="Arial" w:hAnsi="Arial" w:cs="Arial"/>
          <w:sz w:val="22"/>
          <w:szCs w:val="22"/>
        </w:rPr>
      </w:pPr>
    </w:p>
    <w:p w:rsidR="00FD1A96" w:rsidRDefault="00FD1A96" w:rsidP="006F5D2E">
      <w:pPr>
        <w:pStyle w:val="NormalWeb"/>
        <w:numPr>
          <w:ilvl w:val="0"/>
          <w:numId w:val="315"/>
        </w:numPr>
        <w:ind w:left="426" w:hanging="426"/>
        <w:rPr>
          <w:rFonts w:ascii="Arial" w:hAnsi="Arial" w:cs="Arial"/>
          <w:sz w:val="22"/>
          <w:szCs w:val="22"/>
        </w:rPr>
      </w:pPr>
      <w:r>
        <w:rPr>
          <w:rFonts w:ascii="Arial" w:hAnsi="Arial" w:cs="Arial"/>
          <w:sz w:val="22"/>
          <w:szCs w:val="22"/>
        </w:rPr>
        <w:t xml:space="preserve">Managements comment is noted, however per the SCOAs blinds should be disclosed as linen and soft furnishings. The matter therefore remains unresolved. </w:t>
      </w:r>
    </w:p>
    <w:p w:rsidR="00FD1A96" w:rsidRDefault="00FD1A96" w:rsidP="00FD1A96">
      <w:pPr>
        <w:pStyle w:val="ListParagraph"/>
        <w:rPr>
          <w:rFonts w:ascii="Arial" w:hAnsi="Arial" w:cs="Arial"/>
          <w:sz w:val="22"/>
          <w:szCs w:val="22"/>
        </w:rPr>
      </w:pPr>
    </w:p>
    <w:p w:rsidR="00FD1A96" w:rsidRDefault="00FD1A96" w:rsidP="006F5D2E">
      <w:pPr>
        <w:pStyle w:val="NormalWeb"/>
        <w:numPr>
          <w:ilvl w:val="0"/>
          <w:numId w:val="315"/>
        </w:numPr>
        <w:ind w:left="426" w:hanging="426"/>
        <w:rPr>
          <w:rFonts w:ascii="Arial" w:hAnsi="Arial" w:cs="Arial"/>
          <w:sz w:val="22"/>
          <w:szCs w:val="22"/>
        </w:rPr>
      </w:pPr>
      <w:r>
        <w:rPr>
          <w:rFonts w:ascii="Arial" w:hAnsi="Arial" w:cs="Arial"/>
          <w:sz w:val="22"/>
          <w:szCs w:val="22"/>
        </w:rPr>
        <w:t xml:space="preserve">Management is in agreement with the finding. The matter therefore remains unresolved. </w:t>
      </w:r>
    </w:p>
    <w:p w:rsidR="00FD1A96" w:rsidRDefault="00FD1A96" w:rsidP="00FD1A96">
      <w:pPr>
        <w:pStyle w:val="ListParagraph"/>
        <w:rPr>
          <w:rFonts w:ascii="Arial" w:hAnsi="Arial" w:cs="Arial"/>
          <w:sz w:val="22"/>
          <w:szCs w:val="22"/>
        </w:rPr>
      </w:pPr>
    </w:p>
    <w:p w:rsidR="00FD1A96" w:rsidRDefault="00FD1A96" w:rsidP="006F5D2E">
      <w:pPr>
        <w:pStyle w:val="NormalWeb"/>
        <w:numPr>
          <w:ilvl w:val="0"/>
          <w:numId w:val="315"/>
        </w:numPr>
        <w:ind w:left="426" w:hanging="426"/>
        <w:rPr>
          <w:rFonts w:ascii="Arial" w:hAnsi="Arial" w:cs="Arial"/>
          <w:sz w:val="22"/>
          <w:szCs w:val="22"/>
        </w:rPr>
      </w:pPr>
      <w:r>
        <w:rPr>
          <w:rFonts w:ascii="Arial" w:hAnsi="Arial" w:cs="Arial"/>
          <w:sz w:val="22"/>
          <w:szCs w:val="22"/>
        </w:rPr>
        <w:t xml:space="preserve">Although management is not in agreement with the finding, the original tax clearance certificate received upon extension of the contract was not provided. The matter therefore remains unresolved. </w:t>
      </w:r>
    </w:p>
    <w:p w:rsidR="00FD1A96" w:rsidRDefault="00FD1A96" w:rsidP="00FD1A96">
      <w:pPr>
        <w:pStyle w:val="ListParagraph"/>
        <w:rPr>
          <w:rFonts w:ascii="Arial" w:hAnsi="Arial" w:cs="Arial"/>
          <w:sz w:val="22"/>
          <w:szCs w:val="22"/>
        </w:rPr>
      </w:pPr>
    </w:p>
    <w:p w:rsidR="00FD1A96" w:rsidRPr="00D716AE" w:rsidRDefault="00FD1A96" w:rsidP="00FD1A96">
      <w:pPr>
        <w:pStyle w:val="NormalWeb"/>
        <w:rPr>
          <w:rFonts w:ascii="Arial" w:hAnsi="Arial" w:cs="Arial"/>
          <w:sz w:val="22"/>
          <w:szCs w:val="22"/>
        </w:rPr>
      </w:pPr>
      <w:r w:rsidRPr="00D716AE">
        <w:rPr>
          <w:rFonts w:ascii="Arial" w:hAnsi="Arial" w:cs="Arial"/>
          <w:sz w:val="22"/>
          <w:szCs w:val="22"/>
        </w:rPr>
        <w:t xml:space="preserve">As reported in communication of factual finding 303, the documentation at SIU was subsequently audited. Due to the matters reported in the finding all procurement in terms of the Motseng Facilities Management contract is considered to be irregular. The total amount of </w:t>
      </w:r>
      <w:r>
        <w:rPr>
          <w:rFonts w:ascii="Arial" w:hAnsi="Arial" w:cs="Arial"/>
          <w:sz w:val="22"/>
          <w:szCs w:val="22"/>
        </w:rPr>
        <w:t>R6 989,52</w:t>
      </w:r>
      <w:r w:rsidRPr="00D716AE">
        <w:rPr>
          <w:rFonts w:ascii="Arial" w:hAnsi="Arial" w:cs="Arial"/>
          <w:sz w:val="22"/>
          <w:szCs w:val="22"/>
        </w:rPr>
        <w:t xml:space="preserve"> is therefore considered to be irregular.</w:t>
      </w:r>
    </w:p>
    <w:p w:rsidR="00FD1A96" w:rsidRDefault="00FD1A96" w:rsidP="00FD1A96">
      <w:pPr>
        <w:pStyle w:val="ListParagraph"/>
        <w:keepNext/>
        <w:spacing w:after="120" w:line="260" w:lineRule="exact"/>
        <w:ind w:left="284"/>
        <w:rPr>
          <w:rFonts w:ascii="Arial" w:hAnsi="Arial" w:cs="Arial"/>
          <w:b/>
          <w:bCs/>
          <w:sz w:val="22"/>
          <w:szCs w:val="22"/>
        </w:rPr>
      </w:pPr>
    </w:p>
    <w:p w:rsidR="00FD1A96" w:rsidRDefault="00FD1A96" w:rsidP="00FD1A96">
      <w:pPr>
        <w:keepNext/>
        <w:spacing w:after="120"/>
        <w:jc w:val="both"/>
        <w:rPr>
          <w:sz w:val="22"/>
          <w:szCs w:val="22"/>
        </w:rPr>
      </w:pPr>
    </w:p>
    <w:p w:rsidR="00FD1A96" w:rsidRDefault="00FD1A96" w:rsidP="00FD1A96"/>
    <w:p w:rsidR="00FD1A96" w:rsidRPr="002C76C1" w:rsidRDefault="00FD1A96" w:rsidP="00FD1A96">
      <w:pPr>
        <w:tabs>
          <w:tab w:val="center" w:pos="709"/>
        </w:tabs>
      </w:pPr>
    </w:p>
    <w:p w:rsidR="00FD1A96" w:rsidRPr="002C76C1" w:rsidRDefault="00FD1A96" w:rsidP="00FD1A96">
      <w:pPr>
        <w:tabs>
          <w:tab w:val="center" w:pos="709"/>
        </w:tabs>
      </w:pPr>
    </w:p>
    <w:p w:rsidR="00FD1A96" w:rsidRPr="002C76C1" w:rsidRDefault="00FD1A96" w:rsidP="00FD1A96">
      <w:pPr>
        <w:tabs>
          <w:tab w:val="center" w:pos="709"/>
        </w:tabs>
      </w:pPr>
    </w:p>
    <w:p w:rsidR="00FD1A96" w:rsidRPr="002C76C1" w:rsidRDefault="00FD1A96" w:rsidP="00FD1A96">
      <w:pPr>
        <w:tabs>
          <w:tab w:val="center" w:pos="709"/>
        </w:tabs>
      </w:pPr>
    </w:p>
    <w:p w:rsidR="00FD1A96" w:rsidRDefault="00FD1A96" w:rsidP="00FD1A96">
      <w:pPr>
        <w:tabs>
          <w:tab w:val="center" w:pos="709"/>
        </w:tabs>
      </w:pPr>
    </w:p>
    <w:p w:rsidR="00FD1A96" w:rsidRDefault="00FD1A96" w:rsidP="00FD1A96">
      <w:pPr>
        <w:tabs>
          <w:tab w:val="center" w:pos="709"/>
        </w:tabs>
      </w:pPr>
    </w:p>
    <w:p w:rsidR="00FD1A96" w:rsidRDefault="00FD1A96" w:rsidP="00FD1A96">
      <w:pPr>
        <w:tabs>
          <w:tab w:val="center" w:pos="709"/>
        </w:tabs>
      </w:pPr>
    </w:p>
    <w:p w:rsidR="00FD1A96" w:rsidRDefault="00FD1A96" w:rsidP="00FD1A96">
      <w:pPr>
        <w:tabs>
          <w:tab w:val="center" w:pos="709"/>
        </w:tabs>
      </w:pPr>
    </w:p>
    <w:p w:rsidR="00FD1A96" w:rsidRDefault="00FD1A96" w:rsidP="00FD1A96">
      <w:pPr>
        <w:tabs>
          <w:tab w:val="center" w:pos="709"/>
        </w:tabs>
      </w:pPr>
    </w:p>
    <w:p w:rsidR="00FD1A96" w:rsidRDefault="00FD1A96" w:rsidP="00FD1A96">
      <w:pPr>
        <w:tabs>
          <w:tab w:val="center" w:pos="709"/>
        </w:tabs>
      </w:pPr>
    </w:p>
    <w:p w:rsidR="00FD1A96" w:rsidRPr="002C76C1" w:rsidRDefault="00FD1A96" w:rsidP="00FD1A96">
      <w:pPr>
        <w:tabs>
          <w:tab w:val="center" w:pos="709"/>
        </w:tabs>
      </w:pPr>
    </w:p>
    <w:p w:rsidR="00FD1A96" w:rsidRPr="002C76C1" w:rsidRDefault="00FD1A96" w:rsidP="00FD1A96">
      <w:pPr>
        <w:tabs>
          <w:tab w:val="center" w:pos="709"/>
        </w:tabs>
      </w:pPr>
    </w:p>
    <w:p w:rsidR="00FD1A96" w:rsidRPr="002C76C1" w:rsidRDefault="00FD1A96" w:rsidP="00FD1A96">
      <w:pPr>
        <w:tabs>
          <w:tab w:val="center" w:pos="709"/>
        </w:tabs>
      </w:pPr>
    </w:p>
    <w:p w:rsidR="00FD1A96" w:rsidRPr="002C76C1" w:rsidRDefault="00FD1A96" w:rsidP="006F5D2E">
      <w:pPr>
        <w:pStyle w:val="Heading2"/>
        <w:numPr>
          <w:ilvl w:val="0"/>
          <w:numId w:val="296"/>
        </w:numPr>
        <w:tabs>
          <w:tab w:val="center" w:pos="709"/>
        </w:tabs>
        <w:spacing w:before="0" w:after="120"/>
        <w:jc w:val="both"/>
        <w:rPr>
          <w:i w:val="0"/>
          <w:sz w:val="22"/>
          <w:szCs w:val="22"/>
        </w:rPr>
      </w:pPr>
      <w:r w:rsidRPr="002C76C1">
        <w:rPr>
          <w:i w:val="0"/>
          <w:sz w:val="22"/>
          <w:szCs w:val="22"/>
        </w:rPr>
        <w:t xml:space="preserve">SCM Motseng 186188 PTA region Service rendered before approval </w:t>
      </w:r>
      <w:r w:rsidRPr="002C76C1">
        <w:rPr>
          <w:i w:val="0"/>
          <w:color w:val="FF0000"/>
          <w:sz w:val="22"/>
          <w:szCs w:val="22"/>
        </w:rPr>
        <w:t>(Ex 159)</w:t>
      </w:r>
    </w:p>
    <w:p w:rsidR="00FD1A96" w:rsidRPr="002C76C1" w:rsidRDefault="00FD1A96" w:rsidP="00FD1A96">
      <w:pPr>
        <w:pStyle w:val="Heading2"/>
        <w:tabs>
          <w:tab w:val="center" w:pos="709"/>
        </w:tabs>
        <w:spacing w:before="0" w:after="120"/>
        <w:jc w:val="both"/>
        <w:rPr>
          <w:i w:val="0"/>
          <w:sz w:val="22"/>
          <w:szCs w:val="22"/>
        </w:rPr>
      </w:pPr>
      <w:r w:rsidRPr="002C76C1">
        <w:rPr>
          <w:i w:val="0"/>
          <w:sz w:val="22"/>
          <w:szCs w:val="22"/>
        </w:rPr>
        <w:t>Audit finding</w:t>
      </w:r>
      <w:bookmarkStart w:id="10" w:name="tm_469780689"/>
      <w:r w:rsidRPr="002C76C1">
        <w:rPr>
          <w:i w:val="0"/>
          <w:sz w:val="22"/>
          <w:szCs w:val="22"/>
        </w:rPr>
        <w:t xml:space="preserve"> </w:t>
      </w:r>
      <w:bookmarkEnd w:id="10"/>
    </w:p>
    <w:p w:rsidR="00FD1A96" w:rsidRPr="002C76C1" w:rsidRDefault="00FD1A96" w:rsidP="00FD1A96">
      <w:pPr>
        <w:pStyle w:val="NormalWeb"/>
        <w:tabs>
          <w:tab w:val="center" w:pos="709"/>
        </w:tabs>
        <w:rPr>
          <w:rFonts w:ascii="Arial" w:hAnsi="Arial" w:cs="Arial"/>
          <w:sz w:val="22"/>
          <w:szCs w:val="22"/>
        </w:rPr>
      </w:pPr>
      <w:r w:rsidRPr="002C76C1">
        <w:rPr>
          <w:rFonts w:ascii="Arial" w:hAnsi="Arial" w:cs="Arial"/>
          <w:sz w:val="22"/>
          <w:szCs w:val="22"/>
        </w:rPr>
        <w:t>Laws, rules and legislation:</w:t>
      </w:r>
    </w:p>
    <w:p w:rsidR="00FD1A96" w:rsidRPr="002C76C1" w:rsidRDefault="00FD1A96" w:rsidP="00FD1A96">
      <w:pPr>
        <w:pStyle w:val="NormalWeb"/>
        <w:tabs>
          <w:tab w:val="center" w:pos="709"/>
        </w:tabs>
        <w:rPr>
          <w:rFonts w:ascii="Arial" w:hAnsi="Arial" w:cs="Arial"/>
          <w:sz w:val="22"/>
          <w:szCs w:val="22"/>
        </w:rPr>
      </w:pPr>
      <w:r w:rsidRPr="002C76C1">
        <w:rPr>
          <w:rFonts w:ascii="Arial" w:hAnsi="Arial" w:cs="Arial"/>
          <w:sz w:val="22"/>
          <w:szCs w:val="22"/>
        </w:rPr>
        <w:t> </w:t>
      </w:r>
    </w:p>
    <w:p w:rsidR="00FD1A96" w:rsidRPr="002C76C1" w:rsidRDefault="00FD1A96" w:rsidP="00FD1A96">
      <w:pPr>
        <w:pStyle w:val="NormalWeb"/>
        <w:tabs>
          <w:tab w:val="center" w:pos="709"/>
        </w:tabs>
        <w:spacing w:after="120" w:line="260" w:lineRule="exact"/>
        <w:rPr>
          <w:rFonts w:ascii="Arial" w:hAnsi="Arial" w:cs="Arial"/>
          <w:sz w:val="22"/>
          <w:szCs w:val="22"/>
        </w:rPr>
      </w:pPr>
      <w:r>
        <w:rPr>
          <w:rFonts w:ascii="Arial" w:hAnsi="Arial" w:cs="Arial"/>
          <w:sz w:val="22"/>
          <w:szCs w:val="22"/>
        </w:rPr>
        <w:t>a)</w:t>
      </w:r>
      <w:r>
        <w:rPr>
          <w:rFonts w:ascii="Arial" w:hAnsi="Arial" w:cs="Arial"/>
          <w:sz w:val="22"/>
          <w:szCs w:val="22"/>
        </w:rPr>
        <w:tab/>
      </w:r>
      <w:r w:rsidRPr="002C76C1">
        <w:rPr>
          <w:rFonts w:ascii="Arial" w:hAnsi="Arial" w:cs="Arial"/>
          <w:sz w:val="22"/>
          <w:szCs w:val="22"/>
        </w:rPr>
        <w:t>PMFA</w:t>
      </w:r>
    </w:p>
    <w:p w:rsidR="00FD1A96" w:rsidRPr="002C76C1" w:rsidRDefault="00FD1A96" w:rsidP="00FD1A96">
      <w:pPr>
        <w:pStyle w:val="NormalWeb"/>
        <w:tabs>
          <w:tab w:val="center" w:pos="709"/>
        </w:tabs>
        <w:spacing w:after="120" w:line="260" w:lineRule="exact"/>
        <w:ind w:left="360"/>
        <w:rPr>
          <w:rFonts w:ascii="Arial" w:hAnsi="Arial" w:cs="Arial"/>
          <w:sz w:val="22"/>
          <w:szCs w:val="22"/>
        </w:rPr>
      </w:pPr>
      <w:r>
        <w:rPr>
          <w:rFonts w:ascii="Arial" w:hAnsi="Arial" w:cs="Arial"/>
          <w:sz w:val="22"/>
          <w:szCs w:val="22"/>
        </w:rPr>
        <w:t>i)</w:t>
      </w:r>
      <w:r>
        <w:rPr>
          <w:rFonts w:ascii="Arial" w:hAnsi="Arial" w:cs="Arial"/>
          <w:sz w:val="22"/>
          <w:szCs w:val="22"/>
        </w:rPr>
        <w:tab/>
      </w:r>
      <w:r w:rsidRPr="002C76C1">
        <w:rPr>
          <w:rFonts w:ascii="Arial" w:hAnsi="Arial" w:cs="Arial"/>
          <w:sz w:val="22"/>
          <w:szCs w:val="22"/>
        </w:rPr>
        <w:t>Section 38(1)(b) – general responsibilities of accounting officers</w:t>
      </w:r>
    </w:p>
    <w:p w:rsidR="00FD1A96" w:rsidRPr="002C76C1" w:rsidRDefault="00FD1A96" w:rsidP="00FD1A96">
      <w:pPr>
        <w:pStyle w:val="NormalWeb"/>
        <w:tabs>
          <w:tab w:val="center" w:pos="709"/>
        </w:tabs>
        <w:spacing w:after="120" w:line="260" w:lineRule="exact"/>
        <w:ind w:left="720"/>
        <w:rPr>
          <w:rFonts w:ascii="Arial" w:hAnsi="Arial" w:cs="Arial"/>
          <w:i/>
          <w:sz w:val="22"/>
          <w:szCs w:val="22"/>
          <w:lang w:val="en-GB"/>
        </w:rPr>
      </w:pPr>
      <w:r w:rsidRPr="002C76C1">
        <w:rPr>
          <w:rFonts w:ascii="Arial" w:hAnsi="Arial" w:cs="Arial"/>
          <w:i/>
          <w:sz w:val="22"/>
          <w:szCs w:val="22"/>
          <w:lang w:val="en-GB"/>
        </w:rPr>
        <w:t>“The accounting officer for a department, trading entity or constitutional institution is responsible for the effective, efficient, economical and transparent use of the resources of the department, trading entity or constitutional institution”</w:t>
      </w:r>
    </w:p>
    <w:p w:rsidR="00FD1A96" w:rsidRPr="002C76C1" w:rsidRDefault="00FD1A96" w:rsidP="00FD1A96">
      <w:pPr>
        <w:pStyle w:val="normal-text"/>
        <w:widowControl w:val="0"/>
        <w:tabs>
          <w:tab w:val="center" w:pos="709"/>
        </w:tabs>
        <w:spacing w:before="0" w:after="120" w:line="260" w:lineRule="exact"/>
        <w:ind w:left="405"/>
        <w:jc w:val="left"/>
        <w:rPr>
          <w:rFonts w:ascii="Arial" w:hAnsi="Arial" w:cs="Arial"/>
          <w:color w:val="auto"/>
          <w:sz w:val="22"/>
          <w:szCs w:val="22"/>
          <w:lang w:val="en-US" w:eastAsia="en-US"/>
        </w:rPr>
      </w:pPr>
      <w:r>
        <w:rPr>
          <w:rFonts w:ascii="Arial" w:hAnsi="Arial" w:cs="Arial"/>
          <w:sz w:val="22"/>
          <w:szCs w:val="22"/>
        </w:rPr>
        <w:t xml:space="preserve">ii) </w:t>
      </w:r>
      <w:r w:rsidRPr="002C76C1">
        <w:rPr>
          <w:rFonts w:ascii="Arial" w:hAnsi="Arial" w:cs="Arial"/>
          <w:sz w:val="22"/>
          <w:szCs w:val="22"/>
        </w:rPr>
        <w:t>Section 38(1)(a) – general responsibilities of accounting officers</w:t>
      </w:r>
    </w:p>
    <w:p w:rsidR="00FD1A96" w:rsidRPr="002C76C1" w:rsidRDefault="00FD1A96" w:rsidP="00FD1A96">
      <w:pPr>
        <w:pStyle w:val="normal-text"/>
        <w:widowControl w:val="0"/>
        <w:tabs>
          <w:tab w:val="center" w:pos="709"/>
        </w:tabs>
        <w:spacing w:before="0" w:after="120" w:line="260" w:lineRule="exact"/>
        <w:ind w:left="720"/>
        <w:jc w:val="left"/>
        <w:rPr>
          <w:rFonts w:ascii="Arial" w:hAnsi="Arial" w:cs="Arial"/>
          <w:i/>
          <w:sz w:val="22"/>
          <w:szCs w:val="22"/>
        </w:rPr>
      </w:pPr>
      <w:r w:rsidRPr="002C76C1">
        <w:rPr>
          <w:rFonts w:ascii="Arial" w:hAnsi="Arial" w:cs="Arial"/>
          <w:i/>
          <w:sz w:val="22"/>
          <w:szCs w:val="22"/>
        </w:rPr>
        <w:t>“The accounting officer for a department, trading entity or constitutional institution must ensure that that department, trading entity or constitutional institution has and maintains—n appropriate procurement and provisioning system which is fair, equitable, transparent, competitive and cost-effective;”</w:t>
      </w:r>
    </w:p>
    <w:p w:rsidR="00FD1A96" w:rsidRPr="002C76C1" w:rsidRDefault="00FD1A96" w:rsidP="00FD1A96">
      <w:pPr>
        <w:pStyle w:val="normal-text"/>
        <w:widowControl w:val="0"/>
        <w:tabs>
          <w:tab w:val="center" w:pos="709"/>
        </w:tabs>
        <w:spacing w:before="0" w:after="120" w:line="260" w:lineRule="exact"/>
        <w:ind w:left="405"/>
        <w:jc w:val="left"/>
        <w:rPr>
          <w:rFonts w:ascii="Arial" w:hAnsi="Arial" w:cs="Arial"/>
          <w:color w:val="auto"/>
          <w:sz w:val="22"/>
          <w:szCs w:val="22"/>
          <w:lang w:val="en-US" w:eastAsia="en-US"/>
        </w:rPr>
      </w:pPr>
      <w:r>
        <w:rPr>
          <w:rFonts w:ascii="Arial" w:hAnsi="Arial" w:cs="Arial"/>
          <w:sz w:val="22"/>
          <w:szCs w:val="22"/>
        </w:rPr>
        <w:t xml:space="preserve">iii) </w:t>
      </w:r>
      <w:r w:rsidRPr="002C76C1">
        <w:rPr>
          <w:rFonts w:ascii="Arial" w:hAnsi="Arial" w:cs="Arial"/>
          <w:sz w:val="22"/>
          <w:szCs w:val="22"/>
        </w:rPr>
        <w:t>Section 38(1)(c)(ii) – general responsibilities of accounting officers</w:t>
      </w:r>
    </w:p>
    <w:p w:rsidR="00FD1A96" w:rsidRPr="002C76C1" w:rsidRDefault="00FD1A96" w:rsidP="00FD1A96">
      <w:pPr>
        <w:pStyle w:val="NormalWeb"/>
        <w:tabs>
          <w:tab w:val="center" w:pos="709"/>
        </w:tabs>
        <w:spacing w:after="120" w:line="260" w:lineRule="exact"/>
        <w:ind w:left="720"/>
        <w:rPr>
          <w:rFonts w:ascii="Arial" w:hAnsi="Arial" w:cs="Arial"/>
          <w:i/>
          <w:sz w:val="22"/>
          <w:szCs w:val="22"/>
        </w:rPr>
      </w:pPr>
      <w:r w:rsidRPr="002C76C1">
        <w:rPr>
          <w:rFonts w:ascii="Arial" w:hAnsi="Arial" w:cs="Arial"/>
          <w:i/>
          <w:sz w:val="22"/>
          <w:szCs w:val="22"/>
          <w:lang w:val="en-GB"/>
        </w:rPr>
        <w:t xml:space="preserve">“The accounting officer for a department, trading entity or constitutional institution </w:t>
      </w:r>
      <w:r w:rsidRPr="002C76C1">
        <w:rPr>
          <w:rFonts w:ascii="Arial" w:hAnsi="Arial" w:cs="Arial"/>
          <w:i/>
          <w:sz w:val="22"/>
          <w:szCs w:val="22"/>
        </w:rPr>
        <w:t>must take effective and appropriate steps to prevent unauthorised, irregular and fruitless and wasteful expenditure and losses resulting from criminal conduct; ”</w:t>
      </w:r>
    </w:p>
    <w:p w:rsidR="00FD1A96" w:rsidRDefault="00FD1A96" w:rsidP="00FD1A96">
      <w:pPr>
        <w:pStyle w:val="normal-text"/>
        <w:widowControl w:val="0"/>
        <w:tabs>
          <w:tab w:val="center" w:pos="709"/>
        </w:tabs>
        <w:spacing w:before="0" w:line="260" w:lineRule="exact"/>
        <w:jc w:val="left"/>
        <w:rPr>
          <w:rFonts w:ascii="Arial" w:hAnsi="Arial" w:cs="Arial"/>
          <w:bCs/>
          <w:sz w:val="22"/>
          <w:szCs w:val="22"/>
          <w:lang w:val="en-US"/>
        </w:rPr>
      </w:pPr>
      <w:r>
        <w:rPr>
          <w:rFonts w:ascii="Arial" w:hAnsi="Arial" w:cs="Arial"/>
          <w:sz w:val="22"/>
          <w:szCs w:val="22"/>
        </w:rPr>
        <w:t xml:space="preserve">      iv) </w:t>
      </w:r>
      <w:r w:rsidRPr="002C76C1">
        <w:rPr>
          <w:rFonts w:ascii="Arial" w:hAnsi="Arial" w:cs="Arial"/>
          <w:sz w:val="22"/>
          <w:szCs w:val="22"/>
        </w:rPr>
        <w:t xml:space="preserve">Section 81(1) – </w:t>
      </w:r>
      <w:r w:rsidRPr="002C76C1">
        <w:rPr>
          <w:rFonts w:ascii="Arial" w:hAnsi="Arial" w:cs="Arial"/>
          <w:bCs/>
          <w:sz w:val="22"/>
          <w:szCs w:val="22"/>
          <w:lang w:val="en-US"/>
        </w:rPr>
        <w:t>Financial misconduct by officials in departments and constitutional</w:t>
      </w:r>
    </w:p>
    <w:p w:rsidR="00FD1A96" w:rsidRPr="002C76C1" w:rsidRDefault="00FD1A96" w:rsidP="00FD1A96">
      <w:pPr>
        <w:pStyle w:val="normal-text"/>
        <w:widowControl w:val="0"/>
        <w:tabs>
          <w:tab w:val="center" w:pos="709"/>
        </w:tabs>
        <w:spacing w:before="0" w:line="260" w:lineRule="exact"/>
        <w:jc w:val="left"/>
        <w:rPr>
          <w:rFonts w:ascii="Arial" w:hAnsi="Arial" w:cs="Arial"/>
          <w:color w:val="auto"/>
          <w:sz w:val="22"/>
          <w:szCs w:val="22"/>
          <w:lang w:val="en-US" w:eastAsia="en-US"/>
        </w:rPr>
      </w:pPr>
      <w:r>
        <w:rPr>
          <w:rFonts w:ascii="Arial" w:hAnsi="Arial" w:cs="Arial"/>
          <w:bCs/>
          <w:sz w:val="22"/>
          <w:szCs w:val="22"/>
          <w:lang w:val="en-US"/>
        </w:rPr>
        <w:tab/>
      </w:r>
      <w:r>
        <w:rPr>
          <w:rFonts w:ascii="Arial" w:hAnsi="Arial" w:cs="Arial"/>
          <w:bCs/>
          <w:sz w:val="22"/>
          <w:szCs w:val="22"/>
          <w:lang w:val="en-US"/>
        </w:rPr>
        <w:tab/>
      </w:r>
      <w:r w:rsidRPr="002C76C1">
        <w:rPr>
          <w:rFonts w:ascii="Arial" w:hAnsi="Arial" w:cs="Arial"/>
          <w:bCs/>
          <w:sz w:val="22"/>
          <w:szCs w:val="22"/>
          <w:lang w:val="en-US"/>
        </w:rPr>
        <w:t xml:space="preserve"> institutions</w:t>
      </w:r>
    </w:p>
    <w:p w:rsidR="00FD1A96" w:rsidRPr="002C76C1" w:rsidRDefault="00FD1A96" w:rsidP="00FD1A96">
      <w:pPr>
        <w:pStyle w:val="normal-text"/>
        <w:widowControl w:val="0"/>
        <w:tabs>
          <w:tab w:val="center" w:pos="709"/>
        </w:tabs>
        <w:spacing w:before="0" w:line="260" w:lineRule="exact"/>
        <w:ind w:left="720"/>
        <w:jc w:val="left"/>
        <w:rPr>
          <w:rFonts w:ascii="Arial" w:hAnsi="Arial" w:cs="Arial"/>
          <w:color w:val="auto"/>
          <w:sz w:val="22"/>
          <w:szCs w:val="22"/>
          <w:lang w:val="en-US" w:eastAsia="en-US"/>
        </w:rPr>
      </w:pPr>
    </w:p>
    <w:p w:rsidR="00FD1A96" w:rsidRPr="002C76C1" w:rsidRDefault="00FD1A96" w:rsidP="00FD1A96">
      <w:pPr>
        <w:pStyle w:val="lg-section"/>
        <w:tabs>
          <w:tab w:val="center" w:pos="709"/>
        </w:tabs>
        <w:spacing w:before="0"/>
        <w:ind w:left="680" w:firstLine="0"/>
        <w:rPr>
          <w:rFonts w:ascii="Arial" w:hAnsi="Arial" w:cs="Arial"/>
          <w:i/>
          <w:sz w:val="22"/>
          <w:szCs w:val="22"/>
        </w:rPr>
      </w:pPr>
      <w:r w:rsidRPr="002C76C1">
        <w:rPr>
          <w:rFonts w:ascii="Arial" w:hAnsi="Arial" w:cs="Arial"/>
          <w:i/>
          <w:sz w:val="22"/>
          <w:szCs w:val="22"/>
        </w:rPr>
        <w:t>“An accounting officer for a department or a constitutional institution commits an act of financial misconduct if that accounting officer wilfully or negligently—</w:t>
      </w:r>
    </w:p>
    <w:p w:rsidR="00FD1A96" w:rsidRPr="002C76C1" w:rsidRDefault="00FD1A96" w:rsidP="00FD1A96">
      <w:pPr>
        <w:pStyle w:val="lg-a-1"/>
        <w:tabs>
          <w:tab w:val="center" w:pos="709"/>
        </w:tabs>
        <w:ind w:hanging="681"/>
        <w:rPr>
          <w:rFonts w:ascii="Arial" w:hAnsi="Arial" w:cs="Arial"/>
          <w:i/>
          <w:sz w:val="22"/>
          <w:szCs w:val="22"/>
        </w:rPr>
      </w:pPr>
      <w:r w:rsidRPr="002C76C1">
        <w:rPr>
          <w:rFonts w:ascii="Arial" w:hAnsi="Arial" w:cs="Arial"/>
          <w:i/>
          <w:sz w:val="22"/>
          <w:szCs w:val="22"/>
        </w:rPr>
        <w:t>(</w:t>
      </w:r>
      <w:r w:rsidRPr="002C76C1">
        <w:rPr>
          <w:rFonts w:ascii="Arial" w:hAnsi="Arial" w:cs="Arial"/>
          <w:i/>
          <w:iCs/>
          <w:sz w:val="22"/>
          <w:szCs w:val="22"/>
        </w:rPr>
        <w:t>a</w:t>
      </w:r>
      <w:r w:rsidRPr="002C76C1">
        <w:rPr>
          <w:rFonts w:ascii="Arial" w:hAnsi="Arial" w:cs="Arial"/>
          <w:i/>
          <w:sz w:val="22"/>
          <w:szCs w:val="22"/>
        </w:rPr>
        <w:t>)</w:t>
      </w:r>
      <w:r w:rsidRPr="002C76C1">
        <w:rPr>
          <w:rFonts w:ascii="Arial" w:hAnsi="Arial" w:cs="Arial"/>
          <w:i/>
          <w:sz w:val="22"/>
          <w:szCs w:val="22"/>
        </w:rPr>
        <w:tab/>
        <w:t>fails to comply with a requirement of section 38, 39, 40, 41 or 42; or</w:t>
      </w:r>
    </w:p>
    <w:p w:rsidR="00FD1A96" w:rsidRPr="002C76C1" w:rsidRDefault="00FD1A96" w:rsidP="00FD1A96">
      <w:pPr>
        <w:pStyle w:val="lg-a-1"/>
        <w:tabs>
          <w:tab w:val="center" w:pos="709"/>
        </w:tabs>
        <w:ind w:hanging="681"/>
        <w:rPr>
          <w:rFonts w:ascii="Arial" w:hAnsi="Arial" w:cs="Arial"/>
          <w:i/>
          <w:sz w:val="22"/>
          <w:szCs w:val="22"/>
        </w:rPr>
      </w:pPr>
      <w:r w:rsidRPr="002C76C1">
        <w:rPr>
          <w:rFonts w:ascii="Arial" w:hAnsi="Arial" w:cs="Arial"/>
          <w:i/>
          <w:sz w:val="22"/>
          <w:szCs w:val="22"/>
        </w:rPr>
        <w:t>(</w:t>
      </w:r>
      <w:r w:rsidRPr="002C76C1">
        <w:rPr>
          <w:rFonts w:ascii="Arial" w:hAnsi="Arial" w:cs="Arial"/>
          <w:i/>
          <w:iCs/>
          <w:sz w:val="22"/>
          <w:szCs w:val="22"/>
        </w:rPr>
        <w:t>b</w:t>
      </w:r>
      <w:r w:rsidRPr="002C76C1">
        <w:rPr>
          <w:rFonts w:ascii="Arial" w:hAnsi="Arial" w:cs="Arial"/>
          <w:i/>
          <w:sz w:val="22"/>
          <w:szCs w:val="22"/>
        </w:rPr>
        <w:t>)</w:t>
      </w:r>
      <w:r w:rsidRPr="002C76C1">
        <w:rPr>
          <w:rFonts w:ascii="Arial" w:hAnsi="Arial" w:cs="Arial"/>
          <w:i/>
          <w:sz w:val="22"/>
          <w:szCs w:val="22"/>
        </w:rPr>
        <w:tab/>
        <w:t>makes or permits an unauthorised expenditure, an irregular expenditure or a fruitless and wasteful expenditure.”</w:t>
      </w:r>
    </w:p>
    <w:p w:rsidR="00FD1A96" w:rsidRPr="002C76C1" w:rsidRDefault="00FD1A96" w:rsidP="00FD1A96">
      <w:pPr>
        <w:pStyle w:val="lg-a-1"/>
        <w:tabs>
          <w:tab w:val="center" w:pos="709"/>
        </w:tabs>
        <w:spacing w:before="0"/>
        <w:ind w:hanging="681"/>
        <w:rPr>
          <w:rFonts w:ascii="Arial" w:hAnsi="Arial" w:cs="Arial"/>
          <w:i/>
          <w:sz w:val="22"/>
          <w:szCs w:val="22"/>
        </w:rPr>
      </w:pPr>
    </w:p>
    <w:p w:rsidR="00FD1A96" w:rsidRPr="002C76C1" w:rsidRDefault="00FD1A96" w:rsidP="006F5D2E">
      <w:pPr>
        <w:pStyle w:val="normal-text"/>
        <w:widowControl w:val="0"/>
        <w:numPr>
          <w:ilvl w:val="0"/>
          <w:numId w:val="184"/>
        </w:numPr>
        <w:tabs>
          <w:tab w:val="center" w:pos="709"/>
        </w:tabs>
        <w:spacing w:before="0" w:line="260" w:lineRule="exact"/>
        <w:jc w:val="left"/>
        <w:rPr>
          <w:rFonts w:ascii="Arial" w:hAnsi="Arial" w:cs="Arial"/>
          <w:color w:val="auto"/>
          <w:sz w:val="22"/>
          <w:szCs w:val="22"/>
          <w:lang w:val="en-US" w:eastAsia="en-US"/>
        </w:rPr>
      </w:pPr>
      <w:r w:rsidRPr="002C76C1">
        <w:rPr>
          <w:rFonts w:ascii="Arial" w:hAnsi="Arial" w:cs="Arial"/>
          <w:sz w:val="22"/>
          <w:szCs w:val="22"/>
        </w:rPr>
        <w:t xml:space="preserve">Section45(c) – </w:t>
      </w:r>
      <w:r w:rsidRPr="002C76C1">
        <w:rPr>
          <w:rFonts w:ascii="Arial" w:hAnsi="Arial" w:cs="Arial"/>
          <w:bCs/>
          <w:sz w:val="22"/>
          <w:szCs w:val="22"/>
          <w:lang w:val="en-US"/>
        </w:rPr>
        <w:t>Responsibilities of other officials</w:t>
      </w:r>
    </w:p>
    <w:p w:rsidR="00FD1A96" w:rsidRPr="002C76C1" w:rsidRDefault="00FD1A96" w:rsidP="00FD1A96">
      <w:pPr>
        <w:pStyle w:val="NormalWeb"/>
        <w:tabs>
          <w:tab w:val="center" w:pos="709"/>
        </w:tabs>
        <w:ind w:left="720"/>
        <w:rPr>
          <w:rFonts w:ascii="Arial" w:hAnsi="Arial" w:cs="Arial"/>
          <w:i/>
          <w:sz w:val="22"/>
          <w:szCs w:val="22"/>
        </w:rPr>
      </w:pPr>
    </w:p>
    <w:p w:rsidR="00FD1A96" w:rsidRPr="002C76C1" w:rsidRDefault="00FD1A96" w:rsidP="00FD1A96">
      <w:pPr>
        <w:pStyle w:val="NormalWeb"/>
        <w:tabs>
          <w:tab w:val="center" w:pos="709"/>
        </w:tabs>
        <w:ind w:left="720"/>
        <w:rPr>
          <w:rFonts w:ascii="Arial" w:hAnsi="Arial" w:cs="Arial"/>
          <w:i/>
          <w:sz w:val="22"/>
          <w:szCs w:val="22"/>
        </w:rPr>
      </w:pPr>
      <w:r w:rsidRPr="002C76C1">
        <w:rPr>
          <w:rFonts w:ascii="Arial" w:hAnsi="Arial" w:cs="Arial"/>
          <w:i/>
          <w:sz w:val="22"/>
          <w:szCs w:val="22"/>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 due;”</w:t>
      </w:r>
    </w:p>
    <w:p w:rsidR="00FD1A96" w:rsidRPr="002C76C1" w:rsidRDefault="00FD1A96" w:rsidP="00FD1A96">
      <w:pPr>
        <w:pStyle w:val="NormalWeb"/>
        <w:tabs>
          <w:tab w:val="center" w:pos="709"/>
        </w:tabs>
        <w:rPr>
          <w:rFonts w:ascii="Arial" w:hAnsi="Arial" w:cs="Arial"/>
          <w:sz w:val="22"/>
          <w:szCs w:val="22"/>
        </w:rPr>
      </w:pPr>
    </w:p>
    <w:p w:rsidR="00FD1A96" w:rsidRPr="002C76C1" w:rsidRDefault="00FD1A96" w:rsidP="00FD1A96">
      <w:pPr>
        <w:tabs>
          <w:tab w:val="center" w:pos="709"/>
        </w:tabs>
        <w:spacing w:after="120" w:line="260" w:lineRule="exact"/>
        <w:ind w:left="567" w:hanging="567"/>
        <w:rPr>
          <w:sz w:val="22"/>
          <w:szCs w:val="22"/>
        </w:rPr>
      </w:pPr>
      <w:r w:rsidRPr="002C76C1">
        <w:rPr>
          <w:sz w:val="22"/>
          <w:szCs w:val="22"/>
        </w:rPr>
        <w:t>b) Treasury Regulations 9.1.1, 9.1.2 and 9.1.5 states that:</w:t>
      </w:r>
    </w:p>
    <w:p w:rsidR="00FD1A96" w:rsidRPr="002C76C1" w:rsidRDefault="00FD1A96" w:rsidP="00FD1A96">
      <w:pPr>
        <w:pStyle w:val="NormalWeb"/>
        <w:tabs>
          <w:tab w:val="center" w:pos="709"/>
        </w:tabs>
        <w:ind w:left="993" w:hanging="709"/>
        <w:rPr>
          <w:rFonts w:ascii="Arial" w:hAnsi="Arial" w:cs="Arial"/>
          <w:sz w:val="22"/>
          <w:szCs w:val="22"/>
        </w:rPr>
      </w:pPr>
      <w:r w:rsidRPr="002C76C1">
        <w:rPr>
          <w:rFonts w:ascii="Arial" w:hAnsi="Arial" w:cs="Arial"/>
          <w:i/>
          <w:iCs/>
          <w:sz w:val="22"/>
          <w:szCs w:val="22"/>
        </w:rPr>
        <w:t>“9.1.1. 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FD1A96" w:rsidRPr="002C76C1" w:rsidRDefault="00FD1A96" w:rsidP="00FD1A96">
      <w:pPr>
        <w:pStyle w:val="NormalWeb"/>
        <w:tabs>
          <w:tab w:val="center" w:pos="709"/>
        </w:tabs>
        <w:ind w:left="709" w:hanging="425"/>
        <w:rPr>
          <w:rFonts w:ascii="Arial" w:hAnsi="Arial" w:cs="Arial"/>
          <w:sz w:val="22"/>
          <w:szCs w:val="22"/>
        </w:rPr>
      </w:pPr>
      <w:r w:rsidRPr="002C76C1">
        <w:rPr>
          <w:rFonts w:ascii="Arial" w:hAnsi="Arial" w:cs="Arial"/>
          <w:sz w:val="22"/>
          <w:szCs w:val="22"/>
        </w:rPr>
        <w:t> </w:t>
      </w:r>
    </w:p>
    <w:p w:rsidR="00FD1A96" w:rsidRPr="002C76C1" w:rsidRDefault="00FD1A96" w:rsidP="00FD1A96">
      <w:pPr>
        <w:pStyle w:val="NormalWeb"/>
        <w:tabs>
          <w:tab w:val="center" w:pos="709"/>
        </w:tabs>
        <w:ind w:left="851" w:hanging="567"/>
        <w:rPr>
          <w:rFonts w:ascii="Arial" w:hAnsi="Arial" w:cs="Arial"/>
          <w:sz w:val="22"/>
          <w:szCs w:val="22"/>
        </w:rPr>
      </w:pPr>
      <w:r w:rsidRPr="002C76C1">
        <w:rPr>
          <w:rFonts w:ascii="Arial" w:hAnsi="Arial" w:cs="Arial"/>
          <w:i/>
          <w:sz w:val="22"/>
          <w:szCs w:val="22"/>
        </w:rPr>
        <w:t>9.1.2.</w:t>
      </w:r>
      <w:r w:rsidRPr="002C76C1">
        <w:rPr>
          <w:rFonts w:ascii="Arial" w:hAnsi="Arial" w:cs="Arial"/>
          <w:sz w:val="22"/>
          <w:szCs w:val="22"/>
        </w:rPr>
        <w:t> </w:t>
      </w:r>
      <w:r w:rsidRPr="002C76C1">
        <w:rPr>
          <w:rFonts w:ascii="Arial" w:hAnsi="Arial" w:cs="Arial"/>
          <w:i/>
          <w:iCs/>
          <w:sz w:val="22"/>
          <w:szCs w:val="22"/>
        </w:rPr>
        <w:t xml:space="preserve">When an official of an institution discovers unauthorised, irregular or fruitless </w:t>
      </w:r>
      <w:r w:rsidRPr="002C76C1">
        <w:rPr>
          <w:rFonts w:ascii="Arial" w:hAnsi="Arial" w:cs="Arial"/>
          <w:i/>
          <w:iCs/>
          <w:sz w:val="22"/>
          <w:szCs w:val="22"/>
        </w:rPr>
        <w:br/>
        <w:t>and wasteful expenditure, that official must immediately report such expenditure to the accounting officer. In the case of a department, such expenditure must also be reported in the monthly report, as required by section 40 (4) (b) of the Act. Irregular expenditure incurred by a department in contravention of tender procedures must also be brought to the notice of the relevant tender board or procurement authority, whichever is applicable.</w:t>
      </w:r>
    </w:p>
    <w:p w:rsidR="00FD1A96" w:rsidRPr="002C76C1" w:rsidRDefault="00FD1A96" w:rsidP="00FD1A96">
      <w:pPr>
        <w:pStyle w:val="NormalWeb"/>
        <w:tabs>
          <w:tab w:val="center" w:pos="709"/>
        </w:tabs>
        <w:ind w:left="709" w:hanging="425"/>
        <w:rPr>
          <w:rFonts w:ascii="Arial" w:hAnsi="Arial" w:cs="Arial"/>
          <w:sz w:val="22"/>
          <w:szCs w:val="22"/>
        </w:rPr>
      </w:pPr>
      <w:r w:rsidRPr="002C76C1">
        <w:rPr>
          <w:rFonts w:ascii="Arial" w:hAnsi="Arial" w:cs="Arial"/>
          <w:i/>
          <w:iCs/>
          <w:sz w:val="22"/>
          <w:szCs w:val="22"/>
        </w:rPr>
        <w:t> </w:t>
      </w:r>
    </w:p>
    <w:p w:rsidR="00FD1A96" w:rsidRPr="002C76C1" w:rsidRDefault="00FD1A96" w:rsidP="00FD1A96">
      <w:pPr>
        <w:pStyle w:val="NormalWeb"/>
        <w:tabs>
          <w:tab w:val="center" w:pos="709"/>
        </w:tabs>
        <w:ind w:left="851" w:hanging="567"/>
        <w:rPr>
          <w:rFonts w:ascii="Arial" w:hAnsi="Arial" w:cs="Arial"/>
          <w:sz w:val="22"/>
          <w:szCs w:val="22"/>
        </w:rPr>
      </w:pPr>
      <w:r w:rsidRPr="002C76C1">
        <w:rPr>
          <w:rFonts w:ascii="Arial" w:hAnsi="Arial" w:cs="Arial"/>
          <w:i/>
          <w:sz w:val="22"/>
          <w:szCs w:val="22"/>
        </w:rPr>
        <w:t>9.1.5.</w:t>
      </w:r>
      <w:r w:rsidRPr="002C76C1">
        <w:rPr>
          <w:rFonts w:ascii="Arial" w:hAnsi="Arial" w:cs="Arial"/>
          <w:i/>
          <w:iCs/>
          <w:sz w:val="22"/>
          <w:szCs w:val="22"/>
        </w:rPr>
        <w:t> The amount of the unauthorised, irregular, fruitless and wasteful expenditure must be disclosed as a note to the annual financial statements of the institution.”</w:t>
      </w:r>
    </w:p>
    <w:p w:rsidR="00FD1A96" w:rsidRPr="002C76C1" w:rsidRDefault="00FD1A96" w:rsidP="00FD1A96">
      <w:pPr>
        <w:tabs>
          <w:tab w:val="center" w:pos="709"/>
        </w:tabs>
        <w:spacing w:before="100" w:beforeAutospacing="1" w:after="100" w:afterAutospacing="1"/>
        <w:ind w:left="284" w:hanging="284"/>
        <w:rPr>
          <w:sz w:val="22"/>
          <w:szCs w:val="22"/>
        </w:rPr>
      </w:pPr>
      <w:r>
        <w:rPr>
          <w:sz w:val="22"/>
          <w:szCs w:val="22"/>
        </w:rPr>
        <w:t>c</w:t>
      </w:r>
      <w:r w:rsidRPr="002C76C1">
        <w:rPr>
          <w:sz w:val="22"/>
          <w:szCs w:val="22"/>
        </w:rPr>
        <w:t>)</w:t>
      </w:r>
      <w:r w:rsidRPr="002C76C1">
        <w:rPr>
          <w:sz w:val="22"/>
          <w:szCs w:val="22"/>
        </w:rPr>
        <w:tab/>
        <w:t>Treasury Regulations 8.2.1 and 8.2.2 also states that:</w:t>
      </w:r>
    </w:p>
    <w:p w:rsidR="00FD1A96" w:rsidRPr="002C76C1" w:rsidRDefault="00FD1A96" w:rsidP="00FD1A96">
      <w:pPr>
        <w:pStyle w:val="NormalWeb"/>
        <w:tabs>
          <w:tab w:val="center" w:pos="709"/>
        </w:tabs>
        <w:ind w:left="851" w:hanging="567"/>
        <w:rPr>
          <w:rFonts w:ascii="Arial" w:hAnsi="Arial" w:cs="Arial"/>
          <w:sz w:val="22"/>
          <w:szCs w:val="22"/>
        </w:rPr>
      </w:pPr>
      <w:r w:rsidRPr="002C76C1">
        <w:rPr>
          <w:rFonts w:ascii="Arial" w:hAnsi="Arial" w:cs="Arial"/>
          <w:i/>
          <w:iCs/>
          <w:sz w:val="22"/>
          <w:szCs w:val="22"/>
        </w:rPr>
        <w:t xml:space="preserve">" 8.2.1.An official of an institution may not spend or commit public moneys except with   </w:t>
      </w:r>
      <w:r w:rsidRPr="002C76C1">
        <w:rPr>
          <w:rFonts w:ascii="Arial" w:hAnsi="Arial" w:cs="Arial"/>
          <w:i/>
          <w:iCs/>
          <w:sz w:val="22"/>
          <w:szCs w:val="22"/>
        </w:rPr>
        <w:br/>
        <w:t xml:space="preserve"> the approval (either in writing or by duly authorised electronic means) of the accounting officer or a properly delegated or authorised officer.</w:t>
      </w:r>
    </w:p>
    <w:p w:rsidR="00FD1A96" w:rsidRPr="002C76C1" w:rsidRDefault="00FD1A96" w:rsidP="00FD1A96">
      <w:pPr>
        <w:pStyle w:val="NormalWeb"/>
        <w:tabs>
          <w:tab w:val="center" w:pos="709"/>
        </w:tabs>
        <w:ind w:left="284"/>
        <w:rPr>
          <w:rFonts w:ascii="Arial" w:hAnsi="Arial" w:cs="Arial"/>
          <w:sz w:val="22"/>
          <w:szCs w:val="22"/>
        </w:rPr>
      </w:pPr>
      <w:r w:rsidRPr="002C76C1">
        <w:rPr>
          <w:rFonts w:ascii="Arial" w:hAnsi="Arial" w:cs="Arial"/>
          <w:i/>
          <w:iCs/>
          <w:sz w:val="22"/>
          <w:szCs w:val="22"/>
        </w:rPr>
        <w:t> </w:t>
      </w:r>
    </w:p>
    <w:p w:rsidR="00FD1A96" w:rsidRPr="002C76C1" w:rsidRDefault="00FD1A96" w:rsidP="00FD1A96">
      <w:pPr>
        <w:pStyle w:val="NormalWeb"/>
        <w:tabs>
          <w:tab w:val="center" w:pos="709"/>
        </w:tabs>
        <w:ind w:left="851" w:hanging="567"/>
        <w:rPr>
          <w:rFonts w:ascii="Arial" w:hAnsi="Arial" w:cs="Arial"/>
          <w:i/>
          <w:iCs/>
          <w:sz w:val="22"/>
          <w:szCs w:val="22"/>
        </w:rPr>
      </w:pPr>
      <w:r w:rsidRPr="002C76C1">
        <w:rPr>
          <w:rFonts w:ascii="Arial" w:hAnsi="Arial" w:cs="Arial"/>
          <w:i/>
          <w:iCs/>
          <w:sz w:val="22"/>
          <w:szCs w:val="22"/>
        </w:rPr>
        <w:t>8.2.2   Before approving expenditure or incurring a commitment to spend, the delegated or authorised official must ensure compliance with any limitations or conditions attached to the delegation or authorisation." </w:t>
      </w:r>
    </w:p>
    <w:p w:rsidR="00FD1A96" w:rsidRPr="002C76C1" w:rsidRDefault="00FD1A96" w:rsidP="00FD1A96">
      <w:pPr>
        <w:pStyle w:val="NormalWeb"/>
        <w:tabs>
          <w:tab w:val="center" w:pos="709"/>
        </w:tabs>
        <w:ind w:left="284"/>
        <w:rPr>
          <w:rFonts w:ascii="Arial" w:hAnsi="Arial" w:cs="Arial"/>
          <w:i/>
          <w:iCs/>
          <w:sz w:val="22"/>
          <w:szCs w:val="22"/>
        </w:rPr>
      </w:pPr>
    </w:p>
    <w:p w:rsidR="00FD1A96" w:rsidRPr="002C76C1" w:rsidRDefault="00FD1A96" w:rsidP="00FD1A96">
      <w:pPr>
        <w:pStyle w:val="NormalWeb"/>
        <w:tabs>
          <w:tab w:val="center" w:pos="709"/>
        </w:tabs>
        <w:ind w:left="426" w:hanging="426"/>
        <w:rPr>
          <w:rFonts w:ascii="Arial" w:hAnsi="Arial" w:cs="Arial"/>
          <w:iCs/>
          <w:sz w:val="22"/>
          <w:szCs w:val="22"/>
        </w:rPr>
      </w:pPr>
      <w:r>
        <w:rPr>
          <w:rFonts w:ascii="Arial" w:hAnsi="Arial" w:cs="Arial"/>
          <w:iCs/>
          <w:sz w:val="22"/>
          <w:szCs w:val="22"/>
        </w:rPr>
        <w:t>d</w:t>
      </w:r>
      <w:r w:rsidRPr="002C76C1">
        <w:rPr>
          <w:rFonts w:ascii="Arial" w:hAnsi="Arial" w:cs="Arial"/>
          <w:iCs/>
          <w:sz w:val="22"/>
          <w:szCs w:val="22"/>
        </w:rPr>
        <w:t>)</w:t>
      </w:r>
      <w:r w:rsidRPr="002C76C1">
        <w:rPr>
          <w:rFonts w:ascii="Arial" w:hAnsi="Arial" w:cs="Arial"/>
          <w:iCs/>
          <w:sz w:val="22"/>
          <w:szCs w:val="22"/>
        </w:rPr>
        <w:tab/>
        <w:t>Instruction note on enhancing compliance monitoring SCM paragraph 3.1.1.states:</w:t>
      </w:r>
    </w:p>
    <w:p w:rsidR="00FD1A96" w:rsidRPr="002C76C1" w:rsidRDefault="00FD1A96" w:rsidP="00FD1A96">
      <w:pPr>
        <w:pStyle w:val="NormalWeb"/>
        <w:tabs>
          <w:tab w:val="center" w:pos="709"/>
        </w:tabs>
        <w:ind w:left="426" w:hanging="426"/>
        <w:rPr>
          <w:rFonts w:ascii="Arial" w:hAnsi="Arial" w:cs="Arial"/>
          <w:iCs/>
          <w:sz w:val="22"/>
          <w:szCs w:val="22"/>
        </w:rPr>
      </w:pPr>
    </w:p>
    <w:p w:rsidR="00FD1A96" w:rsidRPr="002C76C1" w:rsidRDefault="00FD1A96" w:rsidP="00FD1A96">
      <w:pPr>
        <w:pStyle w:val="NormalWeb"/>
        <w:tabs>
          <w:tab w:val="center" w:pos="709"/>
        </w:tabs>
        <w:ind w:left="426" w:hanging="426"/>
        <w:rPr>
          <w:rFonts w:ascii="Arial" w:hAnsi="Arial" w:cs="Arial"/>
          <w:i/>
          <w:iCs/>
          <w:sz w:val="22"/>
          <w:szCs w:val="22"/>
        </w:rPr>
      </w:pPr>
      <w:r w:rsidRPr="002C76C1">
        <w:rPr>
          <w:rFonts w:ascii="Arial" w:hAnsi="Arial" w:cs="Arial"/>
          <w:iCs/>
          <w:sz w:val="22"/>
          <w:szCs w:val="22"/>
        </w:rPr>
        <w:tab/>
      </w:r>
      <w:r w:rsidRPr="002C76C1">
        <w:rPr>
          <w:rFonts w:ascii="Arial" w:hAnsi="Arial" w:cs="Arial"/>
          <w:i/>
          <w:iCs/>
          <w:sz w:val="22"/>
          <w:szCs w:val="22"/>
        </w:rPr>
        <w:t>“Accounting officers of departments and constitutional institutions must submit to the relevant treasury by 30 April of each year, a procurement plan containing all planned procurement for the financial year in respect of the procurement of goods, works and/ or services which exceed R500 000 (all applicable taxes included). This procurement plan must be approved by the accounting officer or his or her delegate prior to its submission. For the 2011/2012 financial year, the said plan must be submitted to the relevant treasury by no later than 31 August 2011.”</w:t>
      </w:r>
    </w:p>
    <w:p w:rsidR="00FD1A96" w:rsidRPr="002C76C1" w:rsidRDefault="00FD1A96" w:rsidP="00FD1A96">
      <w:pPr>
        <w:pStyle w:val="NormalWeb"/>
        <w:tabs>
          <w:tab w:val="center" w:pos="709"/>
        </w:tabs>
        <w:ind w:left="426" w:hanging="426"/>
        <w:rPr>
          <w:rFonts w:ascii="Arial" w:hAnsi="Arial" w:cs="Arial"/>
          <w:i/>
          <w:iCs/>
          <w:sz w:val="22"/>
          <w:szCs w:val="22"/>
        </w:rPr>
      </w:pPr>
    </w:p>
    <w:p w:rsidR="00FD1A96" w:rsidRPr="002C76C1" w:rsidRDefault="00FD1A96" w:rsidP="00FD1A96">
      <w:pPr>
        <w:tabs>
          <w:tab w:val="center" w:pos="709"/>
        </w:tabs>
        <w:autoSpaceDE w:val="0"/>
        <w:autoSpaceDN w:val="0"/>
        <w:adjustRightInd w:val="0"/>
        <w:spacing w:after="120" w:line="260" w:lineRule="exact"/>
        <w:ind w:left="360" w:hanging="360"/>
        <w:rPr>
          <w:i/>
          <w:sz w:val="22"/>
          <w:szCs w:val="22"/>
        </w:rPr>
      </w:pPr>
      <w:r>
        <w:rPr>
          <w:sz w:val="22"/>
          <w:szCs w:val="22"/>
        </w:rPr>
        <w:t>e</w:t>
      </w:r>
      <w:r w:rsidRPr="002C76C1">
        <w:rPr>
          <w:sz w:val="22"/>
          <w:szCs w:val="22"/>
        </w:rPr>
        <w:t>)</w:t>
      </w:r>
      <w:r w:rsidRPr="002C76C1">
        <w:rPr>
          <w:sz w:val="22"/>
          <w:szCs w:val="22"/>
        </w:rPr>
        <w:tab/>
      </w:r>
      <w:r w:rsidRPr="002C76C1">
        <w:rPr>
          <w:iCs/>
          <w:sz w:val="22"/>
          <w:szCs w:val="22"/>
        </w:rPr>
        <w:t>Instruction note on enhancing compliance monitoring and improving transparency and accountability in SCM, effective from 31 May 2011, states:</w:t>
      </w:r>
    </w:p>
    <w:p w:rsidR="00FD1A96" w:rsidRPr="002C76C1" w:rsidRDefault="00FD1A96" w:rsidP="00FD1A96">
      <w:pPr>
        <w:pStyle w:val="NormalWeb"/>
        <w:tabs>
          <w:tab w:val="center" w:pos="709"/>
        </w:tabs>
        <w:ind w:left="426" w:hanging="426"/>
        <w:rPr>
          <w:rFonts w:ascii="Arial" w:hAnsi="Arial" w:cs="Arial"/>
          <w:iCs/>
          <w:sz w:val="22"/>
          <w:szCs w:val="22"/>
        </w:rPr>
      </w:pPr>
    </w:p>
    <w:p w:rsidR="00FD1A96" w:rsidRPr="002C76C1" w:rsidRDefault="00FD1A96" w:rsidP="00FD1A96">
      <w:pPr>
        <w:pStyle w:val="NormalWeb"/>
        <w:tabs>
          <w:tab w:val="center" w:pos="709"/>
        </w:tabs>
        <w:ind w:left="1080" w:hanging="660"/>
        <w:rPr>
          <w:rFonts w:ascii="Arial" w:hAnsi="Arial" w:cs="Arial"/>
          <w:i/>
          <w:iCs/>
          <w:sz w:val="22"/>
          <w:szCs w:val="22"/>
        </w:rPr>
      </w:pPr>
      <w:r w:rsidRPr="002C76C1">
        <w:rPr>
          <w:rFonts w:ascii="Arial" w:hAnsi="Arial" w:cs="Arial"/>
          <w:i/>
          <w:iCs/>
          <w:sz w:val="22"/>
          <w:szCs w:val="22"/>
        </w:rPr>
        <w:t>“3.1.1</w:t>
      </w:r>
      <w:r w:rsidRPr="002C76C1">
        <w:rPr>
          <w:rFonts w:ascii="Arial" w:hAnsi="Arial" w:cs="Arial"/>
          <w:i/>
          <w:iCs/>
          <w:sz w:val="22"/>
          <w:szCs w:val="22"/>
        </w:rPr>
        <w:tab/>
        <w:t>Accounting officers of departments and constitutional institutions must submit to the relevant treasury by 30 April of each year, a procurement plan containing all planned procurement for the financial year in respect of the procurement of goods, works and/ or services which exceed R500 000 (all applicable taxes included). This procurement plan must be approved by the accounting officer or his or her delegate prior to its submission. For the 2011/2012 financial year, the said plan must be submitted to the relevant treasury by no later than 31 August 2011.</w:t>
      </w:r>
    </w:p>
    <w:p w:rsidR="00FD1A96" w:rsidRPr="002C76C1" w:rsidRDefault="00FD1A96" w:rsidP="00FD1A96">
      <w:pPr>
        <w:pStyle w:val="NormalWeb"/>
        <w:tabs>
          <w:tab w:val="center" w:pos="709"/>
        </w:tabs>
        <w:ind w:left="1080" w:hanging="660"/>
        <w:rPr>
          <w:rFonts w:ascii="Arial" w:hAnsi="Arial" w:cs="Arial"/>
          <w:i/>
          <w:iCs/>
          <w:sz w:val="22"/>
          <w:szCs w:val="22"/>
        </w:rPr>
      </w:pPr>
      <w:r w:rsidRPr="002C76C1">
        <w:rPr>
          <w:rFonts w:ascii="Arial" w:hAnsi="Arial" w:cs="Arial"/>
          <w:i/>
          <w:iCs/>
          <w:sz w:val="22"/>
          <w:szCs w:val="22"/>
        </w:rPr>
        <w:t>3.9.3</w:t>
      </w:r>
      <w:r w:rsidRPr="002C76C1">
        <w:rPr>
          <w:rFonts w:ascii="Arial" w:hAnsi="Arial" w:cs="Arial"/>
          <w:i/>
          <w:iCs/>
          <w:sz w:val="22"/>
          <w:szCs w:val="22"/>
        </w:rPr>
        <w:tab/>
        <w:t>In order to mitigate such practices, accounting officers and authorities are directed that, from the date of this instruction note taking effect, contracts may be expanded or varied by not more than 20% or R20 million (including all applicable taxes) for construction related goods, works and/or services and 15% or R15 million (including all applicable taxes) for all other goods and/or services of the original value of the contract, whichever is the lower amount. The relevant treasury may, however, decrease these thresholds for institutions reporting to them.</w:t>
      </w:r>
    </w:p>
    <w:p w:rsidR="00FD1A96" w:rsidRPr="002C76C1" w:rsidRDefault="00FD1A96" w:rsidP="00FD1A96">
      <w:pPr>
        <w:pStyle w:val="NormalWeb"/>
        <w:tabs>
          <w:tab w:val="center" w:pos="709"/>
        </w:tabs>
        <w:ind w:left="1080" w:hanging="630"/>
        <w:rPr>
          <w:rFonts w:ascii="Arial" w:hAnsi="Arial" w:cs="Arial"/>
          <w:iCs/>
          <w:color w:val="000000"/>
          <w:sz w:val="22"/>
          <w:szCs w:val="22"/>
        </w:rPr>
      </w:pPr>
      <w:r w:rsidRPr="002C76C1">
        <w:rPr>
          <w:rFonts w:ascii="Arial" w:hAnsi="Arial" w:cs="Arial"/>
          <w:i/>
          <w:iCs/>
          <w:sz w:val="22"/>
          <w:szCs w:val="22"/>
        </w:rPr>
        <w:t>3.9.4</w:t>
      </w:r>
      <w:r w:rsidRPr="002C76C1">
        <w:rPr>
          <w:rFonts w:ascii="Arial" w:hAnsi="Arial" w:cs="Arial"/>
          <w:i/>
          <w:iCs/>
          <w:sz w:val="22"/>
          <w:szCs w:val="22"/>
        </w:rPr>
        <w:tab/>
        <w:t>Any deviation in excess of these thresholds will only be allowed subject to the prior written approval of the relevant treasury. Whilst provision is made for deviations, it is imperative to note that requests for such deviations may only be submitted to the relevant treasury where goods reasons exist. ”</w:t>
      </w:r>
    </w:p>
    <w:p w:rsidR="00FD1A96" w:rsidRPr="002C76C1" w:rsidRDefault="00FD1A96" w:rsidP="00FD1A96">
      <w:pPr>
        <w:tabs>
          <w:tab w:val="left" w:pos="426"/>
          <w:tab w:val="center" w:pos="709"/>
        </w:tabs>
        <w:rPr>
          <w:iCs/>
          <w:sz w:val="22"/>
          <w:szCs w:val="22"/>
        </w:rPr>
      </w:pPr>
    </w:p>
    <w:p w:rsidR="00FD1A96" w:rsidRPr="002C76C1" w:rsidRDefault="00FD1A96" w:rsidP="00FD1A96">
      <w:pPr>
        <w:pStyle w:val="lg-a-1"/>
        <w:tabs>
          <w:tab w:val="center" w:pos="709"/>
        </w:tabs>
        <w:spacing w:before="0" w:after="120" w:line="260" w:lineRule="exact"/>
        <w:ind w:left="357" w:hanging="357"/>
        <w:jc w:val="left"/>
        <w:rPr>
          <w:rFonts w:ascii="Arial" w:hAnsi="Arial" w:cs="Arial"/>
          <w:iCs/>
          <w:sz w:val="22"/>
          <w:szCs w:val="22"/>
        </w:rPr>
      </w:pPr>
      <w:r>
        <w:rPr>
          <w:rFonts w:ascii="Arial" w:hAnsi="Arial" w:cs="Arial"/>
          <w:sz w:val="22"/>
          <w:szCs w:val="22"/>
        </w:rPr>
        <w:t>f</w:t>
      </w:r>
      <w:r w:rsidRPr="002C76C1">
        <w:rPr>
          <w:rFonts w:ascii="Arial" w:hAnsi="Arial" w:cs="Arial"/>
          <w:sz w:val="22"/>
          <w:szCs w:val="22"/>
        </w:rPr>
        <w:t>)</w:t>
      </w:r>
      <w:r w:rsidRPr="002C76C1">
        <w:rPr>
          <w:rFonts w:ascii="Arial" w:hAnsi="Arial" w:cs="Arial"/>
          <w:sz w:val="22"/>
          <w:szCs w:val="22"/>
        </w:rPr>
        <w:tab/>
        <w:t xml:space="preserve">Supply chain circular of NT pertaining, dated 24 April 2012, to the postponement of the implementation of sub-paragraph 3.9.4 of </w:t>
      </w:r>
      <w:r w:rsidRPr="002C76C1">
        <w:rPr>
          <w:rFonts w:ascii="Arial" w:hAnsi="Arial" w:cs="Arial"/>
          <w:iCs/>
          <w:sz w:val="22"/>
          <w:szCs w:val="22"/>
        </w:rPr>
        <w:t>Instruction note on enhancing compliance monitoring and improving transparency and accountability in SCM, effective from 31 May 2011, states:</w:t>
      </w:r>
    </w:p>
    <w:p w:rsidR="00FD1A96" w:rsidRPr="002C76C1" w:rsidRDefault="00FD1A96" w:rsidP="00FD1A96">
      <w:pPr>
        <w:pStyle w:val="lg-a-1"/>
        <w:tabs>
          <w:tab w:val="center" w:pos="709"/>
        </w:tabs>
        <w:spacing w:before="0" w:after="120" w:line="260" w:lineRule="exact"/>
        <w:ind w:left="1080" w:hanging="720"/>
        <w:jc w:val="left"/>
        <w:rPr>
          <w:rFonts w:ascii="Arial" w:hAnsi="Arial" w:cs="Arial"/>
          <w:i/>
          <w:sz w:val="22"/>
          <w:szCs w:val="22"/>
        </w:rPr>
      </w:pPr>
      <w:r w:rsidRPr="002C76C1">
        <w:rPr>
          <w:rFonts w:ascii="Arial" w:hAnsi="Arial" w:cs="Arial"/>
          <w:sz w:val="22"/>
          <w:szCs w:val="22"/>
        </w:rPr>
        <w:t>“</w:t>
      </w:r>
      <w:r w:rsidRPr="002C76C1">
        <w:rPr>
          <w:rFonts w:ascii="Arial" w:hAnsi="Arial" w:cs="Arial"/>
          <w:i/>
          <w:sz w:val="22"/>
          <w:szCs w:val="22"/>
        </w:rPr>
        <w:t>3.1</w:t>
      </w:r>
      <w:r w:rsidRPr="002C76C1">
        <w:rPr>
          <w:rFonts w:ascii="Arial" w:hAnsi="Arial" w:cs="Arial"/>
          <w:i/>
          <w:sz w:val="22"/>
          <w:szCs w:val="22"/>
        </w:rPr>
        <w:tab/>
        <w:t>Taking cognisance of paragraph 2.3 above, sub-paragraph 3.9.4, as contained in Instruction Note No. 32 dated 31 May 2011 is also postponed for implementation pending the issuance of a revised Instruction Note.</w:t>
      </w:r>
    </w:p>
    <w:p w:rsidR="00FD1A96" w:rsidRPr="002C76C1" w:rsidRDefault="00FD1A96" w:rsidP="00FD1A96">
      <w:pPr>
        <w:pStyle w:val="lg-a-1"/>
        <w:tabs>
          <w:tab w:val="center" w:pos="709"/>
        </w:tabs>
        <w:spacing w:before="0" w:after="120" w:line="260" w:lineRule="exact"/>
        <w:ind w:left="1080" w:hanging="720"/>
        <w:jc w:val="left"/>
        <w:rPr>
          <w:rFonts w:ascii="Arial" w:hAnsi="Arial" w:cs="Arial"/>
          <w:i/>
          <w:sz w:val="22"/>
          <w:szCs w:val="22"/>
        </w:rPr>
      </w:pPr>
      <w:r w:rsidRPr="002C76C1">
        <w:rPr>
          <w:rFonts w:ascii="Arial" w:hAnsi="Arial" w:cs="Arial"/>
          <w:i/>
          <w:sz w:val="22"/>
          <w:szCs w:val="22"/>
        </w:rPr>
        <w:t>3.3</w:t>
      </w:r>
      <w:r w:rsidRPr="002C76C1">
        <w:rPr>
          <w:rFonts w:ascii="Arial" w:hAnsi="Arial" w:cs="Arial"/>
          <w:i/>
          <w:sz w:val="22"/>
          <w:szCs w:val="22"/>
        </w:rPr>
        <w:tab/>
        <w:t>Institutions are, however, required to forward motivations for all expansions in excess of the threshold to the relevant treasuries and to the Auditor General within 10 (ten) working days after the Accounting Officer or Accounting Authority has granted approval for the deviation.</w:t>
      </w:r>
    </w:p>
    <w:p w:rsidR="00FD1A96" w:rsidRPr="002C76C1" w:rsidRDefault="00FD1A96" w:rsidP="00FD1A96">
      <w:pPr>
        <w:pStyle w:val="lg-a-1"/>
        <w:tabs>
          <w:tab w:val="center" w:pos="709"/>
        </w:tabs>
        <w:spacing w:before="0" w:after="120" w:line="260" w:lineRule="exact"/>
        <w:ind w:left="1080" w:hanging="720"/>
        <w:jc w:val="left"/>
        <w:rPr>
          <w:rFonts w:ascii="Arial" w:hAnsi="Arial" w:cs="Arial"/>
          <w:i/>
          <w:sz w:val="22"/>
          <w:szCs w:val="22"/>
        </w:rPr>
      </w:pPr>
      <w:r w:rsidRPr="002C76C1">
        <w:rPr>
          <w:rFonts w:ascii="Arial" w:hAnsi="Arial" w:cs="Arial"/>
          <w:i/>
          <w:sz w:val="22"/>
          <w:szCs w:val="22"/>
        </w:rPr>
        <w:t>3.4</w:t>
      </w:r>
      <w:r w:rsidRPr="002C76C1">
        <w:rPr>
          <w:rFonts w:ascii="Arial" w:hAnsi="Arial" w:cs="Arial"/>
          <w:i/>
          <w:sz w:val="22"/>
          <w:szCs w:val="22"/>
        </w:rPr>
        <w:tab/>
        <w:t>Such motivations must include, among others, the contract number, the description of the contract, the name of the contractor, the original contract amount, the value and the percentage of the deviation and the reason for the deviation”</w:t>
      </w:r>
    </w:p>
    <w:p w:rsidR="00FD1A96" w:rsidRPr="002C76C1" w:rsidRDefault="00FD1A96" w:rsidP="00FD1A96">
      <w:pPr>
        <w:tabs>
          <w:tab w:val="center" w:pos="709"/>
        </w:tabs>
        <w:autoSpaceDE w:val="0"/>
        <w:autoSpaceDN w:val="0"/>
        <w:adjustRightInd w:val="0"/>
        <w:spacing w:after="120" w:line="260" w:lineRule="exact"/>
        <w:ind w:left="360" w:hanging="360"/>
        <w:rPr>
          <w:i/>
          <w:sz w:val="22"/>
          <w:szCs w:val="22"/>
        </w:rPr>
      </w:pPr>
      <w:r>
        <w:rPr>
          <w:sz w:val="22"/>
          <w:szCs w:val="22"/>
        </w:rPr>
        <w:t>g</w:t>
      </w:r>
      <w:r w:rsidRPr="002C76C1">
        <w:rPr>
          <w:sz w:val="22"/>
          <w:szCs w:val="22"/>
        </w:rPr>
        <w:t>)</w:t>
      </w:r>
      <w:r w:rsidRPr="002C76C1">
        <w:rPr>
          <w:sz w:val="22"/>
          <w:szCs w:val="22"/>
        </w:rPr>
        <w:tab/>
        <w:t>D</w:t>
      </w:r>
      <w:r w:rsidRPr="002C76C1">
        <w:rPr>
          <w:i/>
          <w:sz w:val="22"/>
          <w:szCs w:val="22"/>
        </w:rPr>
        <w:t>epartment of Public Works delegation of powers in terms of the Public Finance Management Act dated 17 January 2005, signed by the then Accounting Officer; Themba Meveli James Maseko make provision in item 24 on page 22 pertaining to TR 8.2.2 for the authority to authorise payments or transfers to the following limits within areas of competence and budgetary limits:</w:t>
      </w:r>
    </w:p>
    <w:p w:rsidR="00FD1A96" w:rsidRPr="002C76C1" w:rsidRDefault="00FD1A96" w:rsidP="00FD1A96">
      <w:pPr>
        <w:tabs>
          <w:tab w:val="center" w:pos="709"/>
        </w:tabs>
        <w:autoSpaceDE w:val="0"/>
        <w:autoSpaceDN w:val="0"/>
        <w:adjustRightInd w:val="0"/>
        <w:spacing w:after="120" w:line="260" w:lineRule="exact"/>
        <w:ind w:left="360" w:hanging="360"/>
        <w:rPr>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80"/>
        <w:gridCol w:w="3194"/>
      </w:tblGrid>
      <w:tr w:rsidR="00FD1A96" w:rsidRPr="002C76C1" w:rsidTr="00D90C13">
        <w:tc>
          <w:tcPr>
            <w:tcW w:w="5680" w:type="dxa"/>
            <w:shd w:val="clear" w:color="auto" w:fill="BFBFBF" w:themeFill="background1" w:themeFillShade="BF"/>
          </w:tcPr>
          <w:p w:rsidR="00FD1A96" w:rsidRPr="00D91D29" w:rsidRDefault="00FD1A96" w:rsidP="00D90C13">
            <w:pPr>
              <w:pStyle w:val="NormalWeb"/>
              <w:tabs>
                <w:tab w:val="center" w:pos="709"/>
              </w:tabs>
              <w:spacing w:after="120" w:line="260" w:lineRule="exact"/>
              <w:rPr>
                <w:rFonts w:ascii="Arial" w:hAnsi="Arial" w:cs="Arial"/>
                <w:b/>
                <w:color w:val="000000"/>
                <w:sz w:val="18"/>
                <w:szCs w:val="18"/>
              </w:rPr>
            </w:pPr>
            <w:r w:rsidRPr="00D91D29">
              <w:rPr>
                <w:rFonts w:ascii="Arial" w:hAnsi="Arial" w:cs="Arial"/>
                <w:b/>
                <w:color w:val="000000"/>
                <w:sz w:val="18"/>
                <w:szCs w:val="18"/>
              </w:rPr>
              <w:t>LOWEST RANK OF OFFICIAL PER DELEGATIONS</w:t>
            </w:r>
          </w:p>
        </w:tc>
        <w:tc>
          <w:tcPr>
            <w:tcW w:w="3194" w:type="dxa"/>
            <w:shd w:val="clear" w:color="auto" w:fill="BFBFBF" w:themeFill="background1" w:themeFillShade="BF"/>
          </w:tcPr>
          <w:p w:rsidR="00FD1A96" w:rsidRPr="00D91D29" w:rsidRDefault="00FD1A96" w:rsidP="00D90C13">
            <w:pPr>
              <w:pStyle w:val="NormalWeb"/>
              <w:tabs>
                <w:tab w:val="center" w:pos="709"/>
              </w:tabs>
              <w:spacing w:after="120" w:line="260" w:lineRule="exact"/>
              <w:ind w:left="357" w:hanging="357"/>
              <w:jc w:val="center"/>
              <w:rPr>
                <w:rFonts w:ascii="Arial" w:hAnsi="Arial" w:cs="Arial"/>
                <w:b/>
                <w:color w:val="000000"/>
                <w:sz w:val="18"/>
                <w:szCs w:val="18"/>
              </w:rPr>
            </w:pPr>
            <w:r w:rsidRPr="00D91D29">
              <w:rPr>
                <w:rFonts w:ascii="Arial" w:hAnsi="Arial" w:cs="Arial"/>
                <w:b/>
                <w:color w:val="000000"/>
                <w:sz w:val="18"/>
                <w:szCs w:val="18"/>
              </w:rPr>
              <w:t>LIMIT</w:t>
            </w:r>
          </w:p>
          <w:p w:rsidR="00FD1A96" w:rsidRPr="00D91D29" w:rsidRDefault="00FD1A96" w:rsidP="00D90C13">
            <w:pPr>
              <w:pStyle w:val="NormalWeb"/>
              <w:tabs>
                <w:tab w:val="center" w:pos="709"/>
              </w:tabs>
              <w:spacing w:after="120" w:line="260" w:lineRule="exact"/>
              <w:ind w:left="357" w:hanging="357"/>
              <w:jc w:val="center"/>
              <w:rPr>
                <w:rFonts w:ascii="Arial" w:hAnsi="Arial" w:cs="Arial"/>
                <w:b/>
                <w:color w:val="000000"/>
                <w:sz w:val="18"/>
                <w:szCs w:val="18"/>
              </w:rPr>
            </w:pPr>
            <w:r w:rsidRPr="00D91D29">
              <w:rPr>
                <w:rFonts w:ascii="Arial" w:hAnsi="Arial" w:cs="Arial"/>
                <w:b/>
                <w:color w:val="000000"/>
                <w:sz w:val="18"/>
                <w:szCs w:val="18"/>
              </w:rPr>
              <w:t>R</w:t>
            </w:r>
          </w:p>
        </w:tc>
      </w:tr>
      <w:tr w:rsidR="00FD1A96" w:rsidRPr="002C76C1" w:rsidTr="00D90C13">
        <w:tc>
          <w:tcPr>
            <w:tcW w:w="5680" w:type="dxa"/>
          </w:tcPr>
          <w:p w:rsidR="00FD1A96" w:rsidRPr="00D91D29" w:rsidRDefault="00FD1A96" w:rsidP="00D90C13">
            <w:pPr>
              <w:pStyle w:val="NormalWeb"/>
              <w:tabs>
                <w:tab w:val="center" w:pos="709"/>
              </w:tabs>
              <w:spacing w:after="120" w:line="260" w:lineRule="exact"/>
              <w:rPr>
                <w:rFonts w:ascii="Arial" w:hAnsi="Arial" w:cs="Arial"/>
                <w:color w:val="000000"/>
                <w:sz w:val="18"/>
                <w:szCs w:val="18"/>
              </w:rPr>
            </w:pPr>
            <w:r w:rsidRPr="00D91D29">
              <w:rPr>
                <w:rFonts w:ascii="Arial" w:hAnsi="Arial" w:cs="Arial"/>
                <w:color w:val="000000"/>
                <w:sz w:val="18"/>
                <w:szCs w:val="18"/>
              </w:rPr>
              <w:t>Senior admin officer</w:t>
            </w:r>
          </w:p>
        </w:tc>
        <w:tc>
          <w:tcPr>
            <w:tcW w:w="3194" w:type="dxa"/>
          </w:tcPr>
          <w:p w:rsidR="00FD1A96" w:rsidRPr="00D91D29" w:rsidRDefault="00FD1A96" w:rsidP="00D90C13">
            <w:pPr>
              <w:pStyle w:val="NormalWeb"/>
              <w:tabs>
                <w:tab w:val="center" w:pos="709"/>
              </w:tabs>
              <w:spacing w:after="120" w:line="260" w:lineRule="exact"/>
              <w:ind w:left="357" w:hanging="357"/>
              <w:jc w:val="right"/>
              <w:rPr>
                <w:rFonts w:ascii="Arial" w:hAnsi="Arial" w:cs="Arial"/>
                <w:color w:val="000000"/>
                <w:sz w:val="18"/>
                <w:szCs w:val="18"/>
              </w:rPr>
            </w:pPr>
            <w:r w:rsidRPr="00D91D29">
              <w:rPr>
                <w:rFonts w:ascii="Arial" w:hAnsi="Arial" w:cs="Arial"/>
                <w:color w:val="000000"/>
                <w:sz w:val="18"/>
                <w:szCs w:val="18"/>
              </w:rPr>
              <w:t>100 000,00</w:t>
            </w:r>
          </w:p>
        </w:tc>
      </w:tr>
      <w:tr w:rsidR="00FD1A96" w:rsidRPr="002C76C1" w:rsidTr="00D90C13">
        <w:tc>
          <w:tcPr>
            <w:tcW w:w="5680" w:type="dxa"/>
          </w:tcPr>
          <w:p w:rsidR="00FD1A96" w:rsidRPr="00D91D29" w:rsidRDefault="00FD1A96" w:rsidP="00D90C13">
            <w:pPr>
              <w:pStyle w:val="NormalWeb"/>
              <w:tabs>
                <w:tab w:val="center" w:pos="709"/>
              </w:tabs>
              <w:spacing w:after="120" w:line="260" w:lineRule="exact"/>
              <w:rPr>
                <w:rFonts w:ascii="Arial" w:hAnsi="Arial" w:cs="Arial"/>
                <w:color w:val="000000"/>
                <w:sz w:val="18"/>
                <w:szCs w:val="18"/>
              </w:rPr>
            </w:pPr>
            <w:r w:rsidRPr="00D91D29">
              <w:rPr>
                <w:rFonts w:ascii="Arial" w:hAnsi="Arial" w:cs="Arial"/>
                <w:color w:val="000000"/>
                <w:sz w:val="18"/>
                <w:szCs w:val="18"/>
              </w:rPr>
              <w:t>Assistant director or equivalent</w:t>
            </w:r>
          </w:p>
        </w:tc>
        <w:tc>
          <w:tcPr>
            <w:tcW w:w="3194" w:type="dxa"/>
          </w:tcPr>
          <w:p w:rsidR="00FD1A96" w:rsidRPr="00D91D29" w:rsidRDefault="00FD1A96" w:rsidP="00D90C13">
            <w:pPr>
              <w:pStyle w:val="NormalWeb"/>
              <w:tabs>
                <w:tab w:val="center" w:pos="709"/>
              </w:tabs>
              <w:spacing w:after="120" w:line="260" w:lineRule="exact"/>
              <w:ind w:left="357" w:hanging="357"/>
              <w:jc w:val="right"/>
              <w:rPr>
                <w:rFonts w:ascii="Arial" w:hAnsi="Arial" w:cs="Arial"/>
                <w:color w:val="000000"/>
                <w:sz w:val="18"/>
                <w:szCs w:val="18"/>
              </w:rPr>
            </w:pPr>
            <w:r w:rsidRPr="00D91D29">
              <w:rPr>
                <w:rFonts w:ascii="Arial" w:hAnsi="Arial" w:cs="Arial"/>
                <w:color w:val="000000"/>
                <w:sz w:val="18"/>
                <w:szCs w:val="18"/>
              </w:rPr>
              <w:t>1 000 000,00</w:t>
            </w:r>
          </w:p>
        </w:tc>
      </w:tr>
      <w:tr w:rsidR="00FD1A96" w:rsidRPr="002C76C1" w:rsidTr="00D90C13">
        <w:tc>
          <w:tcPr>
            <w:tcW w:w="5680" w:type="dxa"/>
          </w:tcPr>
          <w:p w:rsidR="00FD1A96" w:rsidRPr="00D91D29" w:rsidRDefault="00FD1A96" w:rsidP="00D90C13">
            <w:pPr>
              <w:pStyle w:val="NormalWeb"/>
              <w:tabs>
                <w:tab w:val="center" w:pos="709"/>
              </w:tabs>
              <w:spacing w:after="120" w:line="260" w:lineRule="exact"/>
              <w:rPr>
                <w:rFonts w:ascii="Arial" w:hAnsi="Arial" w:cs="Arial"/>
                <w:color w:val="000000"/>
                <w:sz w:val="18"/>
                <w:szCs w:val="18"/>
              </w:rPr>
            </w:pPr>
            <w:r w:rsidRPr="00D91D29">
              <w:rPr>
                <w:rFonts w:ascii="Arial" w:hAnsi="Arial" w:cs="Arial"/>
                <w:color w:val="000000"/>
                <w:sz w:val="18"/>
                <w:szCs w:val="18"/>
              </w:rPr>
              <w:t>Deputy director or equivalent</w:t>
            </w:r>
          </w:p>
        </w:tc>
        <w:tc>
          <w:tcPr>
            <w:tcW w:w="3194" w:type="dxa"/>
            <w:vAlign w:val="bottom"/>
          </w:tcPr>
          <w:p w:rsidR="00FD1A96" w:rsidRPr="00D91D29" w:rsidRDefault="00FD1A96" w:rsidP="00D90C13">
            <w:pPr>
              <w:pStyle w:val="NormalWeb"/>
              <w:tabs>
                <w:tab w:val="center" w:pos="709"/>
              </w:tabs>
              <w:spacing w:after="120" w:line="260" w:lineRule="exact"/>
              <w:ind w:left="357" w:hanging="357"/>
              <w:jc w:val="right"/>
              <w:rPr>
                <w:rFonts w:ascii="Arial" w:hAnsi="Arial" w:cs="Arial"/>
                <w:color w:val="000000"/>
                <w:sz w:val="18"/>
                <w:szCs w:val="18"/>
              </w:rPr>
            </w:pPr>
            <w:r w:rsidRPr="00D91D29">
              <w:rPr>
                <w:rFonts w:ascii="Arial" w:hAnsi="Arial" w:cs="Arial"/>
                <w:color w:val="000000"/>
                <w:sz w:val="18"/>
                <w:szCs w:val="18"/>
              </w:rPr>
              <w:t>5 000 000,00</w:t>
            </w:r>
          </w:p>
        </w:tc>
      </w:tr>
      <w:tr w:rsidR="00FD1A96" w:rsidRPr="002C76C1" w:rsidTr="00D90C13">
        <w:tc>
          <w:tcPr>
            <w:tcW w:w="5680" w:type="dxa"/>
          </w:tcPr>
          <w:p w:rsidR="00FD1A96" w:rsidRPr="00D91D29" w:rsidRDefault="00FD1A96" w:rsidP="00D90C13">
            <w:pPr>
              <w:pStyle w:val="NormalWeb"/>
              <w:tabs>
                <w:tab w:val="center" w:pos="709"/>
              </w:tabs>
              <w:spacing w:after="120" w:line="260" w:lineRule="exact"/>
              <w:rPr>
                <w:rFonts w:ascii="Arial" w:hAnsi="Arial" w:cs="Arial"/>
                <w:color w:val="000000"/>
                <w:sz w:val="18"/>
                <w:szCs w:val="18"/>
              </w:rPr>
            </w:pPr>
            <w:r w:rsidRPr="00D91D29">
              <w:rPr>
                <w:rFonts w:ascii="Arial" w:hAnsi="Arial" w:cs="Arial"/>
                <w:color w:val="000000"/>
                <w:sz w:val="18"/>
                <w:szCs w:val="18"/>
              </w:rPr>
              <w:t>Directors</w:t>
            </w:r>
          </w:p>
        </w:tc>
        <w:tc>
          <w:tcPr>
            <w:tcW w:w="3194" w:type="dxa"/>
            <w:vAlign w:val="bottom"/>
          </w:tcPr>
          <w:p w:rsidR="00FD1A96" w:rsidRPr="00D91D29" w:rsidRDefault="00FD1A96" w:rsidP="00D90C13">
            <w:pPr>
              <w:pStyle w:val="NormalWeb"/>
              <w:tabs>
                <w:tab w:val="center" w:pos="709"/>
              </w:tabs>
              <w:spacing w:after="120" w:line="260" w:lineRule="exact"/>
              <w:ind w:left="357" w:hanging="357"/>
              <w:jc w:val="right"/>
              <w:rPr>
                <w:rFonts w:ascii="Arial" w:hAnsi="Arial" w:cs="Arial"/>
                <w:color w:val="000000"/>
                <w:sz w:val="18"/>
                <w:szCs w:val="18"/>
              </w:rPr>
            </w:pPr>
            <w:r w:rsidRPr="00D91D29">
              <w:rPr>
                <w:rFonts w:ascii="Arial" w:hAnsi="Arial" w:cs="Arial"/>
                <w:color w:val="000000"/>
                <w:sz w:val="18"/>
                <w:szCs w:val="18"/>
              </w:rPr>
              <w:t>10 000 000,00</w:t>
            </w:r>
          </w:p>
        </w:tc>
      </w:tr>
      <w:tr w:rsidR="00FD1A96" w:rsidRPr="002C76C1" w:rsidTr="00D90C13">
        <w:tc>
          <w:tcPr>
            <w:tcW w:w="5680" w:type="dxa"/>
          </w:tcPr>
          <w:p w:rsidR="00FD1A96" w:rsidRPr="00D91D29" w:rsidRDefault="00FD1A96" w:rsidP="00D90C13">
            <w:pPr>
              <w:pStyle w:val="NormalWeb"/>
              <w:tabs>
                <w:tab w:val="center" w:pos="709"/>
              </w:tabs>
              <w:spacing w:after="120" w:line="260" w:lineRule="exact"/>
              <w:rPr>
                <w:rFonts w:ascii="Arial" w:hAnsi="Arial" w:cs="Arial"/>
                <w:color w:val="000000"/>
                <w:sz w:val="18"/>
                <w:szCs w:val="18"/>
              </w:rPr>
            </w:pPr>
            <w:r w:rsidRPr="00D91D29">
              <w:rPr>
                <w:rFonts w:ascii="Arial" w:hAnsi="Arial" w:cs="Arial"/>
                <w:color w:val="000000"/>
                <w:sz w:val="18"/>
                <w:szCs w:val="18"/>
              </w:rPr>
              <w:t>Chief directors</w:t>
            </w:r>
          </w:p>
        </w:tc>
        <w:tc>
          <w:tcPr>
            <w:tcW w:w="3194" w:type="dxa"/>
            <w:vAlign w:val="bottom"/>
          </w:tcPr>
          <w:p w:rsidR="00FD1A96" w:rsidRPr="00D91D29" w:rsidRDefault="00FD1A96" w:rsidP="00D90C13">
            <w:pPr>
              <w:pStyle w:val="NormalWeb"/>
              <w:tabs>
                <w:tab w:val="center" w:pos="709"/>
              </w:tabs>
              <w:spacing w:after="120" w:line="260" w:lineRule="exact"/>
              <w:ind w:left="357" w:hanging="357"/>
              <w:jc w:val="right"/>
              <w:rPr>
                <w:rFonts w:ascii="Arial" w:hAnsi="Arial" w:cs="Arial"/>
                <w:color w:val="000000"/>
                <w:sz w:val="18"/>
                <w:szCs w:val="18"/>
              </w:rPr>
            </w:pPr>
            <w:r w:rsidRPr="00D91D29">
              <w:rPr>
                <w:rFonts w:ascii="Arial" w:hAnsi="Arial" w:cs="Arial"/>
                <w:color w:val="000000"/>
                <w:sz w:val="18"/>
                <w:szCs w:val="18"/>
              </w:rPr>
              <w:t>20 000 000,00</w:t>
            </w:r>
          </w:p>
        </w:tc>
      </w:tr>
      <w:tr w:rsidR="00FD1A96" w:rsidRPr="002C76C1" w:rsidTr="00D90C13">
        <w:tc>
          <w:tcPr>
            <w:tcW w:w="5680" w:type="dxa"/>
          </w:tcPr>
          <w:p w:rsidR="00FD1A96" w:rsidRPr="00D91D29" w:rsidRDefault="00FD1A96" w:rsidP="00D90C13">
            <w:pPr>
              <w:pStyle w:val="NormalWeb"/>
              <w:tabs>
                <w:tab w:val="center" w:pos="709"/>
              </w:tabs>
              <w:spacing w:after="120" w:line="260" w:lineRule="exact"/>
              <w:rPr>
                <w:rFonts w:ascii="Arial" w:hAnsi="Arial" w:cs="Arial"/>
                <w:color w:val="000000"/>
                <w:sz w:val="18"/>
                <w:szCs w:val="18"/>
              </w:rPr>
            </w:pPr>
            <w:r w:rsidRPr="00D91D29">
              <w:rPr>
                <w:rFonts w:ascii="Arial" w:hAnsi="Arial" w:cs="Arial"/>
                <w:color w:val="000000"/>
                <w:sz w:val="18"/>
                <w:szCs w:val="18"/>
              </w:rPr>
              <w:t>Regional managers (regardless of rank)</w:t>
            </w:r>
          </w:p>
        </w:tc>
        <w:tc>
          <w:tcPr>
            <w:tcW w:w="3194" w:type="dxa"/>
            <w:vAlign w:val="bottom"/>
          </w:tcPr>
          <w:p w:rsidR="00FD1A96" w:rsidRPr="00D91D29" w:rsidRDefault="00FD1A96" w:rsidP="00D90C13">
            <w:pPr>
              <w:pStyle w:val="NormalWeb"/>
              <w:tabs>
                <w:tab w:val="center" w:pos="709"/>
              </w:tabs>
              <w:spacing w:after="120" w:line="260" w:lineRule="exact"/>
              <w:ind w:left="357" w:hanging="357"/>
              <w:jc w:val="right"/>
              <w:rPr>
                <w:rFonts w:ascii="Arial" w:hAnsi="Arial" w:cs="Arial"/>
                <w:color w:val="000000"/>
                <w:sz w:val="18"/>
                <w:szCs w:val="18"/>
              </w:rPr>
            </w:pPr>
            <w:r w:rsidRPr="00D91D29">
              <w:rPr>
                <w:rFonts w:ascii="Arial" w:hAnsi="Arial" w:cs="Arial"/>
                <w:color w:val="000000"/>
                <w:sz w:val="18"/>
                <w:szCs w:val="18"/>
              </w:rPr>
              <w:t>20 000 000,00</w:t>
            </w:r>
          </w:p>
        </w:tc>
      </w:tr>
      <w:tr w:rsidR="00FD1A96" w:rsidRPr="002C76C1" w:rsidTr="00D90C13">
        <w:tc>
          <w:tcPr>
            <w:tcW w:w="5680" w:type="dxa"/>
          </w:tcPr>
          <w:p w:rsidR="00FD1A96" w:rsidRPr="00D91D29" w:rsidRDefault="00FD1A96" w:rsidP="00D90C13">
            <w:pPr>
              <w:pStyle w:val="NormalWeb"/>
              <w:tabs>
                <w:tab w:val="center" w:pos="709"/>
              </w:tabs>
              <w:spacing w:after="120" w:line="260" w:lineRule="exact"/>
              <w:rPr>
                <w:rFonts w:ascii="Arial" w:hAnsi="Arial" w:cs="Arial"/>
                <w:color w:val="000000"/>
                <w:sz w:val="18"/>
                <w:szCs w:val="18"/>
              </w:rPr>
            </w:pPr>
            <w:r w:rsidRPr="00D91D29">
              <w:rPr>
                <w:rFonts w:ascii="Arial" w:hAnsi="Arial" w:cs="Arial"/>
                <w:color w:val="000000"/>
                <w:sz w:val="18"/>
                <w:szCs w:val="18"/>
              </w:rPr>
              <w:t xml:space="preserve">Deputy Director General’s </w:t>
            </w:r>
          </w:p>
        </w:tc>
        <w:tc>
          <w:tcPr>
            <w:tcW w:w="3194" w:type="dxa"/>
            <w:vAlign w:val="bottom"/>
          </w:tcPr>
          <w:p w:rsidR="00FD1A96" w:rsidRPr="00D91D29" w:rsidRDefault="00FD1A96" w:rsidP="00D90C13">
            <w:pPr>
              <w:pStyle w:val="NormalWeb"/>
              <w:tabs>
                <w:tab w:val="center" w:pos="709"/>
              </w:tabs>
              <w:spacing w:after="120" w:line="260" w:lineRule="exact"/>
              <w:ind w:left="357" w:hanging="357"/>
              <w:jc w:val="right"/>
              <w:rPr>
                <w:rFonts w:ascii="Arial" w:hAnsi="Arial" w:cs="Arial"/>
                <w:color w:val="000000"/>
                <w:sz w:val="18"/>
                <w:szCs w:val="18"/>
              </w:rPr>
            </w:pPr>
            <w:r w:rsidRPr="00D91D29">
              <w:rPr>
                <w:rFonts w:ascii="Arial" w:hAnsi="Arial" w:cs="Arial"/>
                <w:color w:val="000000"/>
                <w:sz w:val="18"/>
                <w:szCs w:val="18"/>
              </w:rPr>
              <w:t>Unlimited</w:t>
            </w:r>
          </w:p>
        </w:tc>
      </w:tr>
    </w:tbl>
    <w:p w:rsidR="00FD1A96" w:rsidRPr="002C76C1" w:rsidRDefault="00FD1A96" w:rsidP="00FD1A96">
      <w:pPr>
        <w:pStyle w:val="NormalWeb"/>
        <w:tabs>
          <w:tab w:val="center" w:pos="709"/>
        </w:tabs>
        <w:ind w:left="426" w:hanging="426"/>
        <w:rPr>
          <w:rFonts w:ascii="Arial" w:hAnsi="Arial" w:cs="Arial"/>
          <w:i/>
          <w:iCs/>
          <w:sz w:val="22"/>
          <w:szCs w:val="22"/>
        </w:rPr>
      </w:pPr>
    </w:p>
    <w:p w:rsidR="00FD1A96" w:rsidRPr="002C76C1" w:rsidRDefault="00FD1A96" w:rsidP="00FD1A96">
      <w:pPr>
        <w:pStyle w:val="NormalWeb"/>
        <w:tabs>
          <w:tab w:val="center" w:pos="709"/>
        </w:tabs>
        <w:rPr>
          <w:rFonts w:ascii="Arial" w:hAnsi="Arial" w:cs="Arial"/>
          <w:sz w:val="22"/>
          <w:szCs w:val="22"/>
        </w:rPr>
      </w:pPr>
      <w:r w:rsidRPr="002C76C1">
        <w:rPr>
          <w:rFonts w:ascii="Arial" w:hAnsi="Arial" w:cs="Arial"/>
          <w:sz w:val="22"/>
          <w:szCs w:val="22"/>
        </w:rPr>
        <w:t>Batch 186188, as indicated in the table below, relates to the procurement of hiring of catering equipment for Head of State visit in Bloemfontein from 4 to 10 January 2012.</w:t>
      </w:r>
    </w:p>
    <w:p w:rsidR="00FD1A96" w:rsidRPr="002C76C1" w:rsidRDefault="00FD1A96" w:rsidP="00FD1A96">
      <w:pPr>
        <w:pStyle w:val="NormalWeb"/>
        <w:tabs>
          <w:tab w:val="center" w:pos="709"/>
        </w:tabs>
        <w:rPr>
          <w:rFonts w:ascii="Arial" w:hAnsi="Arial" w:cs="Arial"/>
          <w:sz w:val="22"/>
          <w:szCs w:val="22"/>
        </w:rPr>
      </w:pPr>
    </w:p>
    <w:tbl>
      <w:tblPr>
        <w:tblW w:w="0" w:type="auto"/>
        <w:tblInd w:w="108" w:type="dxa"/>
        <w:tblCellMar>
          <w:left w:w="0" w:type="dxa"/>
          <w:right w:w="0" w:type="dxa"/>
        </w:tblCellMar>
        <w:tblLook w:val="04A0"/>
      </w:tblPr>
      <w:tblGrid>
        <w:gridCol w:w="3828"/>
        <w:gridCol w:w="2268"/>
        <w:gridCol w:w="2835"/>
      </w:tblGrid>
      <w:tr w:rsidR="00FD1A96" w:rsidRPr="002C76C1" w:rsidTr="00D90C13">
        <w:tc>
          <w:tcPr>
            <w:tcW w:w="382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D1A96" w:rsidRPr="00D91D29" w:rsidRDefault="00FD1A96" w:rsidP="00D90C13">
            <w:pPr>
              <w:pStyle w:val="NormalWeb"/>
              <w:tabs>
                <w:tab w:val="center" w:pos="709"/>
              </w:tabs>
              <w:rPr>
                <w:rFonts w:ascii="Arial" w:hAnsi="Arial" w:cs="Arial"/>
                <w:b/>
                <w:bCs/>
                <w:sz w:val="18"/>
                <w:szCs w:val="18"/>
              </w:rPr>
            </w:pPr>
            <w:r w:rsidRPr="00D91D29">
              <w:rPr>
                <w:rFonts w:ascii="Arial" w:hAnsi="Arial" w:cs="Arial"/>
                <w:b/>
                <w:bCs/>
                <w:sz w:val="18"/>
                <w:szCs w:val="18"/>
              </w:rPr>
              <w:t>BEN NAME</w:t>
            </w:r>
          </w:p>
        </w:tc>
        <w:tc>
          <w:tcPr>
            <w:tcW w:w="226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FD1A96" w:rsidRPr="00D91D29" w:rsidRDefault="00FD1A96" w:rsidP="00D90C13">
            <w:pPr>
              <w:pStyle w:val="NormalWeb"/>
              <w:tabs>
                <w:tab w:val="center" w:pos="709"/>
              </w:tabs>
              <w:rPr>
                <w:rFonts w:ascii="Arial" w:hAnsi="Arial" w:cs="Arial"/>
                <w:b/>
                <w:bCs/>
                <w:sz w:val="18"/>
                <w:szCs w:val="18"/>
              </w:rPr>
            </w:pPr>
            <w:r w:rsidRPr="00D91D29">
              <w:rPr>
                <w:rFonts w:ascii="Arial" w:hAnsi="Arial" w:cs="Arial"/>
                <w:b/>
                <w:bCs/>
                <w:sz w:val="18"/>
                <w:szCs w:val="18"/>
              </w:rPr>
              <w:t>FANO</w:t>
            </w:r>
          </w:p>
        </w:tc>
        <w:tc>
          <w:tcPr>
            <w:tcW w:w="2835"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rsidR="00FD1A96" w:rsidRPr="00D91D29" w:rsidRDefault="00FD1A96" w:rsidP="00D90C13">
            <w:pPr>
              <w:pStyle w:val="NormalWeb"/>
              <w:tabs>
                <w:tab w:val="center" w:pos="709"/>
              </w:tabs>
              <w:jc w:val="right"/>
              <w:rPr>
                <w:rFonts w:ascii="Arial" w:hAnsi="Arial" w:cs="Arial"/>
                <w:b/>
                <w:bCs/>
                <w:sz w:val="18"/>
                <w:szCs w:val="18"/>
              </w:rPr>
            </w:pPr>
            <w:r w:rsidRPr="00D91D29">
              <w:rPr>
                <w:rFonts w:ascii="Arial" w:hAnsi="Arial" w:cs="Arial"/>
                <w:b/>
                <w:bCs/>
                <w:sz w:val="18"/>
                <w:szCs w:val="18"/>
              </w:rPr>
              <w:t>R</w:t>
            </w:r>
          </w:p>
        </w:tc>
      </w:tr>
      <w:tr w:rsidR="00FD1A96" w:rsidRPr="002C76C1" w:rsidTr="00D90C13">
        <w:tc>
          <w:tcPr>
            <w:tcW w:w="38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D1A96" w:rsidRPr="00D91D29" w:rsidRDefault="00FD1A96" w:rsidP="00D90C13">
            <w:pPr>
              <w:pStyle w:val="NormalWeb"/>
              <w:tabs>
                <w:tab w:val="center" w:pos="709"/>
              </w:tabs>
              <w:rPr>
                <w:rFonts w:ascii="Arial" w:hAnsi="Arial" w:cs="Arial"/>
                <w:sz w:val="18"/>
                <w:szCs w:val="18"/>
              </w:rPr>
            </w:pPr>
            <w:r w:rsidRPr="00D91D29">
              <w:rPr>
                <w:rFonts w:ascii="Arial" w:hAnsi="Arial" w:cs="Arial"/>
                <w:sz w:val="18"/>
                <w:szCs w:val="18"/>
              </w:rPr>
              <w:t>MOTSENG INVESTMENTS</w:t>
            </w:r>
          </w:p>
        </w:tc>
        <w:tc>
          <w:tcPr>
            <w:tcW w:w="226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D1A96" w:rsidRPr="00D91D29" w:rsidRDefault="00FD1A96" w:rsidP="00D90C13">
            <w:pPr>
              <w:pStyle w:val="NormalWeb"/>
              <w:tabs>
                <w:tab w:val="center" w:pos="709"/>
              </w:tabs>
              <w:rPr>
                <w:rFonts w:ascii="Arial" w:hAnsi="Arial" w:cs="Arial"/>
                <w:sz w:val="18"/>
                <w:szCs w:val="18"/>
              </w:rPr>
            </w:pPr>
            <w:r w:rsidRPr="00D91D29">
              <w:rPr>
                <w:rFonts w:ascii="Arial" w:hAnsi="Arial" w:cs="Arial"/>
                <w:sz w:val="18"/>
                <w:szCs w:val="18"/>
              </w:rPr>
              <w:t>186188</w:t>
            </w:r>
          </w:p>
        </w:tc>
        <w:tc>
          <w:tcPr>
            <w:tcW w:w="283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FD1A96" w:rsidRPr="00D91D29" w:rsidRDefault="00FD1A96" w:rsidP="00D90C13">
            <w:pPr>
              <w:pStyle w:val="NormalWeb"/>
              <w:tabs>
                <w:tab w:val="center" w:pos="709"/>
              </w:tabs>
              <w:jc w:val="right"/>
              <w:rPr>
                <w:rFonts w:ascii="Arial" w:hAnsi="Arial" w:cs="Arial"/>
                <w:sz w:val="18"/>
                <w:szCs w:val="18"/>
              </w:rPr>
            </w:pPr>
            <w:r w:rsidRPr="00D91D29">
              <w:rPr>
                <w:rFonts w:ascii="Arial" w:hAnsi="Arial" w:cs="Arial"/>
                <w:sz w:val="18"/>
                <w:szCs w:val="18"/>
              </w:rPr>
              <w:t>5 748 835,41</w:t>
            </w:r>
          </w:p>
        </w:tc>
      </w:tr>
    </w:tbl>
    <w:p w:rsidR="00FD1A96" w:rsidRPr="002C76C1" w:rsidRDefault="00FD1A96" w:rsidP="00FD1A96">
      <w:pPr>
        <w:pStyle w:val="NormalWeb"/>
        <w:tabs>
          <w:tab w:val="center" w:pos="709"/>
        </w:tabs>
        <w:ind w:left="720"/>
        <w:rPr>
          <w:rFonts w:ascii="Arial" w:hAnsi="Arial" w:cs="Arial"/>
          <w:sz w:val="22"/>
          <w:szCs w:val="22"/>
        </w:rPr>
      </w:pPr>
    </w:p>
    <w:p w:rsidR="00FD1A96" w:rsidRPr="002C76C1" w:rsidRDefault="00FD1A96" w:rsidP="00FD1A96">
      <w:pPr>
        <w:pStyle w:val="NormalWeb"/>
        <w:tabs>
          <w:tab w:val="center" w:pos="709"/>
        </w:tabs>
        <w:rPr>
          <w:rFonts w:ascii="Arial" w:hAnsi="Arial" w:cs="Arial"/>
          <w:sz w:val="22"/>
          <w:szCs w:val="22"/>
        </w:rPr>
      </w:pPr>
      <w:r w:rsidRPr="002C76C1">
        <w:rPr>
          <w:rFonts w:ascii="Arial" w:hAnsi="Arial" w:cs="Arial"/>
          <w:sz w:val="22"/>
          <w:szCs w:val="22"/>
        </w:rPr>
        <w:t>From the documentation provided it was noted that Motseng Investments made use of a subcontractor, VIH (Vetical International Holding), to render the service. Please note that since Motseng Investments’ contract and other pertinent information is with the Special Investigation Unit we were unable to perform all of the necessary procurement procedures, however the following issues were noted based on the information provided.</w:t>
      </w:r>
    </w:p>
    <w:p w:rsidR="00FD1A96" w:rsidRPr="002C76C1" w:rsidRDefault="00FD1A96" w:rsidP="00FD1A96">
      <w:pPr>
        <w:pStyle w:val="NormalWeb"/>
        <w:tabs>
          <w:tab w:val="center" w:pos="709"/>
        </w:tabs>
        <w:rPr>
          <w:rFonts w:ascii="Arial" w:hAnsi="Arial" w:cs="Arial"/>
          <w:sz w:val="22"/>
          <w:szCs w:val="22"/>
        </w:rPr>
      </w:pPr>
    </w:p>
    <w:p w:rsidR="00FD1A96" w:rsidRPr="002C76C1" w:rsidRDefault="00FD1A96" w:rsidP="00FD1A96">
      <w:pPr>
        <w:pStyle w:val="NormalWeb"/>
        <w:tabs>
          <w:tab w:val="center" w:pos="709"/>
        </w:tabs>
        <w:rPr>
          <w:rFonts w:ascii="Arial" w:hAnsi="Arial" w:cs="Arial"/>
          <w:sz w:val="22"/>
          <w:szCs w:val="22"/>
        </w:rPr>
      </w:pPr>
      <w:r w:rsidRPr="002C76C1">
        <w:rPr>
          <w:rFonts w:ascii="Arial" w:hAnsi="Arial" w:cs="Arial"/>
          <w:sz w:val="22"/>
          <w:szCs w:val="22"/>
        </w:rPr>
        <w:t>Please see the table below for a break-down of invoice 109791, received from Motseng Facilities Management:</w:t>
      </w:r>
    </w:p>
    <w:p w:rsidR="00FD1A96" w:rsidRPr="002C76C1" w:rsidRDefault="00FD1A96" w:rsidP="00FD1A96">
      <w:pPr>
        <w:pStyle w:val="NormalWeb"/>
        <w:tabs>
          <w:tab w:val="center" w:pos="709"/>
        </w:tabs>
        <w:rPr>
          <w:rFonts w:ascii="Arial" w:hAnsi="Arial" w:cs="Arial"/>
          <w:sz w:val="22"/>
          <w:szCs w:val="2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67"/>
        <w:gridCol w:w="1773"/>
      </w:tblGrid>
      <w:tr w:rsidR="00FD1A96" w:rsidRPr="002C76C1" w:rsidTr="00D90C13">
        <w:trPr>
          <w:tblHeader/>
        </w:trPr>
        <w:tc>
          <w:tcPr>
            <w:tcW w:w="6867" w:type="dxa"/>
            <w:shd w:val="clear" w:color="auto" w:fill="BFBFBF" w:themeFill="background1" w:themeFillShade="BF"/>
          </w:tcPr>
          <w:p w:rsidR="00FD1A96" w:rsidRPr="00D91D29" w:rsidRDefault="00FD1A96" w:rsidP="00D90C13">
            <w:pPr>
              <w:pStyle w:val="NormalWeb"/>
              <w:tabs>
                <w:tab w:val="center" w:pos="709"/>
              </w:tabs>
              <w:spacing w:after="120" w:line="260" w:lineRule="exact"/>
              <w:ind w:left="34" w:hanging="34"/>
              <w:rPr>
                <w:rFonts w:ascii="Arial" w:hAnsi="Arial" w:cs="Arial"/>
                <w:b/>
                <w:sz w:val="18"/>
                <w:szCs w:val="18"/>
                <w:lang w:val="en-ZA"/>
              </w:rPr>
            </w:pPr>
            <w:r w:rsidRPr="00D91D29">
              <w:rPr>
                <w:rFonts w:ascii="Arial" w:hAnsi="Arial" w:cs="Arial"/>
                <w:b/>
                <w:sz w:val="18"/>
                <w:szCs w:val="18"/>
                <w:lang w:val="en-ZA"/>
              </w:rPr>
              <w:t>BREAK-DOWN</w:t>
            </w:r>
          </w:p>
        </w:tc>
        <w:tc>
          <w:tcPr>
            <w:tcW w:w="1773" w:type="dxa"/>
            <w:shd w:val="clear" w:color="auto" w:fill="BFBFBF" w:themeFill="background1" w:themeFillShade="BF"/>
          </w:tcPr>
          <w:p w:rsidR="00FD1A96" w:rsidRPr="00D91D29" w:rsidRDefault="00FD1A96" w:rsidP="00D90C13">
            <w:pPr>
              <w:pStyle w:val="NormalWeb"/>
              <w:tabs>
                <w:tab w:val="center" w:pos="709"/>
              </w:tabs>
              <w:spacing w:after="120" w:line="260" w:lineRule="exact"/>
              <w:ind w:left="357" w:hanging="357"/>
              <w:jc w:val="center"/>
              <w:rPr>
                <w:rFonts w:ascii="Arial" w:hAnsi="Arial" w:cs="Arial"/>
                <w:b/>
                <w:sz w:val="18"/>
                <w:szCs w:val="18"/>
                <w:lang w:val="en-ZA"/>
              </w:rPr>
            </w:pPr>
            <w:r w:rsidRPr="00D91D29">
              <w:rPr>
                <w:rFonts w:ascii="Arial" w:hAnsi="Arial" w:cs="Arial"/>
                <w:b/>
                <w:sz w:val="18"/>
                <w:szCs w:val="18"/>
                <w:lang w:val="en-ZA"/>
              </w:rPr>
              <w:t>R</w:t>
            </w:r>
          </w:p>
        </w:tc>
      </w:tr>
      <w:tr w:rsidR="00FD1A96" w:rsidRPr="002C76C1" w:rsidTr="00D90C13">
        <w:tc>
          <w:tcPr>
            <w:tcW w:w="6867" w:type="dxa"/>
          </w:tcPr>
          <w:p w:rsidR="00FD1A96" w:rsidRPr="00D91D29" w:rsidRDefault="00FD1A96" w:rsidP="00D90C13">
            <w:pPr>
              <w:pStyle w:val="NormalWeb"/>
              <w:tabs>
                <w:tab w:val="center" w:pos="709"/>
              </w:tabs>
              <w:spacing w:after="120" w:line="260" w:lineRule="exact"/>
              <w:ind w:left="34" w:hanging="34"/>
              <w:rPr>
                <w:rFonts w:ascii="Arial" w:hAnsi="Arial" w:cs="Arial"/>
                <w:sz w:val="18"/>
                <w:szCs w:val="18"/>
                <w:lang w:val="en-ZA"/>
              </w:rPr>
            </w:pPr>
            <w:r w:rsidRPr="00D91D29">
              <w:rPr>
                <w:rFonts w:ascii="Arial" w:hAnsi="Arial" w:cs="Arial"/>
                <w:sz w:val="18"/>
                <w:szCs w:val="18"/>
                <w:lang w:val="en-ZA"/>
              </w:rPr>
              <w:t xml:space="preserve">Total amount of the goods and services charged by </w:t>
            </w:r>
            <w:r w:rsidRPr="00D91D29">
              <w:rPr>
                <w:rFonts w:ascii="Arial" w:hAnsi="Arial" w:cs="Arial"/>
                <w:sz w:val="18"/>
                <w:szCs w:val="18"/>
              </w:rPr>
              <w:t>Vetical International Holding</w:t>
            </w:r>
            <w:r w:rsidRPr="00D91D29">
              <w:rPr>
                <w:rFonts w:ascii="Arial" w:hAnsi="Arial" w:cs="Arial"/>
                <w:sz w:val="18"/>
                <w:szCs w:val="18"/>
                <w:lang w:val="en-ZA"/>
              </w:rPr>
              <w:t xml:space="preserve"> to Motseng (including transport costs).</w:t>
            </w:r>
          </w:p>
        </w:tc>
        <w:tc>
          <w:tcPr>
            <w:tcW w:w="1773" w:type="dxa"/>
            <w:vAlign w:val="bottom"/>
          </w:tcPr>
          <w:p w:rsidR="00FD1A96" w:rsidRPr="00D91D29" w:rsidRDefault="00FD1A96" w:rsidP="00D90C13">
            <w:pPr>
              <w:pStyle w:val="NormalWeb"/>
              <w:tabs>
                <w:tab w:val="center" w:pos="709"/>
              </w:tabs>
              <w:spacing w:after="120" w:line="260" w:lineRule="exact"/>
              <w:ind w:left="357" w:hanging="357"/>
              <w:jc w:val="right"/>
              <w:rPr>
                <w:rFonts w:ascii="Arial" w:hAnsi="Arial" w:cs="Arial"/>
                <w:sz w:val="18"/>
                <w:szCs w:val="18"/>
                <w:lang w:val="en-ZA"/>
              </w:rPr>
            </w:pPr>
            <w:r w:rsidRPr="00D91D29">
              <w:rPr>
                <w:rFonts w:ascii="Arial" w:hAnsi="Arial" w:cs="Arial"/>
                <w:sz w:val="18"/>
                <w:szCs w:val="18"/>
                <w:lang w:val="en-ZA"/>
              </w:rPr>
              <w:t>4 502 534,00</w:t>
            </w:r>
          </w:p>
        </w:tc>
      </w:tr>
      <w:tr w:rsidR="00FD1A96" w:rsidRPr="002C76C1" w:rsidTr="00D90C13">
        <w:tc>
          <w:tcPr>
            <w:tcW w:w="6867" w:type="dxa"/>
          </w:tcPr>
          <w:p w:rsidR="00FD1A96" w:rsidRPr="00D91D29" w:rsidRDefault="00FD1A96" w:rsidP="00D90C13">
            <w:pPr>
              <w:pStyle w:val="NormalWeb"/>
              <w:tabs>
                <w:tab w:val="center" w:pos="709"/>
              </w:tabs>
              <w:spacing w:after="120" w:line="260" w:lineRule="exact"/>
              <w:ind w:left="34" w:hanging="34"/>
              <w:rPr>
                <w:rFonts w:ascii="Arial" w:hAnsi="Arial" w:cs="Arial"/>
                <w:i/>
                <w:sz w:val="18"/>
                <w:szCs w:val="18"/>
                <w:lang w:val="en-ZA"/>
              </w:rPr>
            </w:pPr>
            <w:r w:rsidRPr="00D91D29">
              <w:rPr>
                <w:rFonts w:ascii="Arial" w:hAnsi="Arial" w:cs="Arial"/>
                <w:sz w:val="18"/>
                <w:szCs w:val="18"/>
                <w:lang w:val="en-ZA"/>
              </w:rPr>
              <w:t xml:space="preserve">12% Profit and attendance fee charged by Motseng Facilities Management </w:t>
            </w:r>
            <w:r w:rsidRPr="00D91D29">
              <w:rPr>
                <w:rFonts w:ascii="Arial" w:hAnsi="Arial" w:cs="Arial"/>
                <w:i/>
                <w:sz w:val="18"/>
                <w:szCs w:val="18"/>
                <w:lang w:val="en-ZA"/>
              </w:rPr>
              <w:t>(R4 502 534,00*12%)</w:t>
            </w:r>
          </w:p>
        </w:tc>
        <w:tc>
          <w:tcPr>
            <w:tcW w:w="1773" w:type="dxa"/>
            <w:vAlign w:val="bottom"/>
          </w:tcPr>
          <w:p w:rsidR="00FD1A96" w:rsidRPr="00D91D29" w:rsidRDefault="00FD1A96" w:rsidP="00D90C13">
            <w:pPr>
              <w:tabs>
                <w:tab w:val="center" w:pos="709"/>
              </w:tabs>
              <w:spacing w:after="120" w:line="260" w:lineRule="exact"/>
              <w:ind w:left="357" w:hanging="357"/>
              <w:jc w:val="right"/>
              <w:rPr>
                <w:sz w:val="18"/>
                <w:szCs w:val="18"/>
              </w:rPr>
            </w:pPr>
            <w:r w:rsidRPr="00D91D29">
              <w:rPr>
                <w:sz w:val="18"/>
                <w:szCs w:val="18"/>
              </w:rPr>
              <w:t>540 304,08</w:t>
            </w:r>
          </w:p>
        </w:tc>
      </w:tr>
      <w:tr w:rsidR="00FD1A96" w:rsidRPr="002C76C1" w:rsidTr="00D90C13">
        <w:tc>
          <w:tcPr>
            <w:tcW w:w="6867" w:type="dxa"/>
          </w:tcPr>
          <w:p w:rsidR="00FD1A96" w:rsidRPr="00D91D29" w:rsidRDefault="00FD1A96" w:rsidP="00D90C13">
            <w:pPr>
              <w:pStyle w:val="NormalWeb"/>
              <w:tabs>
                <w:tab w:val="center" w:pos="709"/>
              </w:tabs>
              <w:spacing w:after="120" w:line="260" w:lineRule="exact"/>
              <w:ind w:left="34" w:hanging="34"/>
              <w:rPr>
                <w:rFonts w:ascii="Arial" w:hAnsi="Arial" w:cs="Arial"/>
                <w:sz w:val="18"/>
                <w:szCs w:val="18"/>
                <w:lang w:val="en-ZA"/>
              </w:rPr>
            </w:pPr>
            <w:r w:rsidRPr="00D91D29">
              <w:rPr>
                <w:rFonts w:ascii="Arial" w:hAnsi="Arial" w:cs="Arial"/>
                <w:sz w:val="18"/>
                <w:szCs w:val="18"/>
                <w:lang w:val="en-ZA"/>
              </w:rPr>
              <w:t>Total amount (Excluding VAT)</w:t>
            </w:r>
          </w:p>
        </w:tc>
        <w:tc>
          <w:tcPr>
            <w:tcW w:w="1773" w:type="dxa"/>
            <w:vAlign w:val="bottom"/>
          </w:tcPr>
          <w:p w:rsidR="00FD1A96" w:rsidRPr="00D91D29" w:rsidRDefault="00FD1A96" w:rsidP="00D90C13">
            <w:pPr>
              <w:pStyle w:val="NormalWeb"/>
              <w:tabs>
                <w:tab w:val="center" w:pos="709"/>
              </w:tabs>
              <w:spacing w:after="120" w:line="260" w:lineRule="exact"/>
              <w:ind w:left="357" w:hanging="357"/>
              <w:jc w:val="right"/>
              <w:rPr>
                <w:rFonts w:ascii="Arial" w:hAnsi="Arial" w:cs="Arial"/>
                <w:sz w:val="18"/>
                <w:szCs w:val="18"/>
                <w:lang w:val="en-ZA"/>
              </w:rPr>
            </w:pPr>
            <w:r w:rsidRPr="00D91D29">
              <w:rPr>
                <w:rFonts w:ascii="Arial" w:hAnsi="Arial" w:cs="Arial"/>
                <w:sz w:val="18"/>
                <w:szCs w:val="18"/>
                <w:lang w:val="en-ZA"/>
              </w:rPr>
              <w:t>5 042 838,08</w:t>
            </w:r>
          </w:p>
        </w:tc>
      </w:tr>
      <w:tr w:rsidR="00FD1A96" w:rsidRPr="002C76C1" w:rsidTr="00D90C13">
        <w:tc>
          <w:tcPr>
            <w:tcW w:w="6867" w:type="dxa"/>
          </w:tcPr>
          <w:p w:rsidR="00FD1A96" w:rsidRPr="00D91D29" w:rsidRDefault="00FD1A96" w:rsidP="00D90C13">
            <w:pPr>
              <w:pStyle w:val="NormalWeb"/>
              <w:tabs>
                <w:tab w:val="center" w:pos="709"/>
              </w:tabs>
              <w:spacing w:after="120" w:line="260" w:lineRule="exact"/>
              <w:ind w:left="34" w:hanging="34"/>
              <w:rPr>
                <w:rFonts w:ascii="Arial" w:hAnsi="Arial" w:cs="Arial"/>
                <w:sz w:val="18"/>
                <w:szCs w:val="18"/>
                <w:lang w:val="en-ZA"/>
              </w:rPr>
            </w:pPr>
            <w:r w:rsidRPr="00D91D29">
              <w:rPr>
                <w:rFonts w:ascii="Arial" w:hAnsi="Arial" w:cs="Arial"/>
                <w:sz w:val="18"/>
                <w:szCs w:val="18"/>
                <w:lang w:val="en-ZA"/>
              </w:rPr>
              <w:t>VAT @ 14%</w:t>
            </w:r>
          </w:p>
        </w:tc>
        <w:tc>
          <w:tcPr>
            <w:tcW w:w="1773" w:type="dxa"/>
            <w:vAlign w:val="bottom"/>
          </w:tcPr>
          <w:p w:rsidR="00FD1A96" w:rsidRPr="00D91D29" w:rsidRDefault="00FD1A96" w:rsidP="00D90C13">
            <w:pPr>
              <w:tabs>
                <w:tab w:val="center" w:pos="709"/>
              </w:tabs>
              <w:spacing w:after="120" w:line="260" w:lineRule="exact"/>
              <w:ind w:left="357" w:hanging="357"/>
              <w:jc w:val="right"/>
              <w:rPr>
                <w:sz w:val="18"/>
                <w:szCs w:val="18"/>
              </w:rPr>
            </w:pPr>
            <w:r w:rsidRPr="00D91D29">
              <w:rPr>
                <w:sz w:val="18"/>
                <w:szCs w:val="18"/>
              </w:rPr>
              <w:t>705 997,33</w:t>
            </w:r>
          </w:p>
        </w:tc>
      </w:tr>
      <w:tr w:rsidR="00FD1A96" w:rsidRPr="002C76C1" w:rsidTr="00D90C13">
        <w:tc>
          <w:tcPr>
            <w:tcW w:w="6867" w:type="dxa"/>
          </w:tcPr>
          <w:p w:rsidR="00FD1A96" w:rsidRPr="00D91D29" w:rsidRDefault="00FD1A96" w:rsidP="00D90C13">
            <w:pPr>
              <w:pStyle w:val="NormalWeb"/>
              <w:tabs>
                <w:tab w:val="center" w:pos="709"/>
              </w:tabs>
              <w:spacing w:after="120" w:line="260" w:lineRule="exact"/>
              <w:ind w:left="34" w:hanging="34"/>
              <w:rPr>
                <w:rFonts w:ascii="Arial" w:hAnsi="Arial" w:cs="Arial"/>
                <w:b/>
                <w:sz w:val="18"/>
                <w:szCs w:val="18"/>
                <w:lang w:val="en-ZA"/>
              </w:rPr>
            </w:pPr>
            <w:r w:rsidRPr="00D91D29">
              <w:rPr>
                <w:rFonts w:ascii="Arial" w:hAnsi="Arial" w:cs="Arial"/>
                <w:b/>
                <w:sz w:val="18"/>
                <w:szCs w:val="18"/>
                <w:lang w:val="en-ZA"/>
              </w:rPr>
              <w:t>Total amount charged to DPW (including VAT)</w:t>
            </w:r>
          </w:p>
        </w:tc>
        <w:tc>
          <w:tcPr>
            <w:tcW w:w="1773" w:type="dxa"/>
            <w:vAlign w:val="bottom"/>
          </w:tcPr>
          <w:p w:rsidR="00FD1A96" w:rsidRPr="00D91D29" w:rsidRDefault="00FD1A96" w:rsidP="00D90C13">
            <w:pPr>
              <w:pStyle w:val="NormalWeb"/>
              <w:tabs>
                <w:tab w:val="center" w:pos="709"/>
              </w:tabs>
              <w:spacing w:after="120" w:line="260" w:lineRule="exact"/>
              <w:ind w:left="357" w:hanging="357"/>
              <w:jc w:val="right"/>
              <w:rPr>
                <w:rFonts w:ascii="Arial" w:hAnsi="Arial" w:cs="Arial"/>
                <w:b/>
                <w:sz w:val="18"/>
                <w:szCs w:val="18"/>
                <w:lang w:val="en-ZA"/>
              </w:rPr>
            </w:pPr>
            <w:r w:rsidRPr="00D91D29">
              <w:rPr>
                <w:rFonts w:ascii="Arial" w:hAnsi="Arial" w:cs="Arial"/>
                <w:b/>
                <w:sz w:val="18"/>
                <w:szCs w:val="18"/>
                <w:lang w:val="en-ZA"/>
              </w:rPr>
              <w:t>5 748 835,41</w:t>
            </w:r>
          </w:p>
        </w:tc>
      </w:tr>
    </w:tbl>
    <w:p w:rsidR="00FD1A96" w:rsidRPr="002C76C1" w:rsidRDefault="00FD1A96" w:rsidP="00FD1A96">
      <w:pPr>
        <w:pStyle w:val="NormalWeb"/>
        <w:tabs>
          <w:tab w:val="center" w:pos="709"/>
        </w:tabs>
        <w:ind w:left="1260"/>
        <w:rPr>
          <w:rFonts w:ascii="Arial" w:hAnsi="Arial" w:cs="Arial"/>
          <w:sz w:val="22"/>
          <w:szCs w:val="22"/>
        </w:rPr>
      </w:pPr>
    </w:p>
    <w:p w:rsidR="00FD1A96" w:rsidRPr="002C76C1" w:rsidRDefault="00FD1A96" w:rsidP="00FD1A96">
      <w:pPr>
        <w:pStyle w:val="NormalWeb"/>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a)</w:t>
      </w:r>
      <w:r w:rsidRPr="002C76C1">
        <w:rPr>
          <w:rFonts w:ascii="Arial" w:hAnsi="Arial" w:cs="Arial"/>
          <w:sz w:val="22"/>
          <w:szCs w:val="22"/>
        </w:rPr>
        <w:tab/>
        <w:t>From the information stated above it is clear that Motseng Facilities Management merely acted as a middle man between Vetical International Holding and the Department of Public Works. It appears as if Motseng Facilities Management performs the procurement functions on behalf of the department (i.e. obtaining quotations and awarding of the bid to a selected supplier); then proceeds to charge the department a 12% “handling fee” on the cost of the service charged by the winning supplier.</w:t>
      </w:r>
    </w:p>
    <w:p w:rsidR="00FD1A96" w:rsidRPr="002C76C1" w:rsidRDefault="00FD1A96" w:rsidP="00FD1A96">
      <w:pPr>
        <w:pStyle w:val="NormalWeb"/>
        <w:tabs>
          <w:tab w:val="center" w:pos="709"/>
        </w:tabs>
        <w:spacing w:after="120" w:line="260" w:lineRule="exact"/>
        <w:ind w:left="357"/>
        <w:rPr>
          <w:rFonts w:ascii="Arial" w:hAnsi="Arial" w:cs="Arial"/>
          <w:sz w:val="22"/>
          <w:szCs w:val="22"/>
        </w:rPr>
      </w:pPr>
      <w:r w:rsidRPr="002C76C1">
        <w:rPr>
          <w:rFonts w:ascii="Arial" w:hAnsi="Arial" w:cs="Arial"/>
          <w:sz w:val="22"/>
          <w:szCs w:val="22"/>
        </w:rPr>
        <w:t>The 12% profit made by the service provider could have been avoided had the department performed the procurement process themselves in line with the supply chain practice notes issued by National Treasury.</w:t>
      </w: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t>In a request for the extension of the prestige portfolio – facilities management contract: WCS 044107 (Motseng FM and SuperFecta Trading 209 CC the following was noted:</w:t>
      </w:r>
    </w:p>
    <w:p w:rsidR="00FD1A96" w:rsidRPr="002C76C1" w:rsidRDefault="00FD1A96" w:rsidP="006F5D2E">
      <w:pPr>
        <w:pStyle w:val="NormalWeb"/>
        <w:widowControl/>
        <w:numPr>
          <w:ilvl w:val="0"/>
          <w:numId w:val="224"/>
        </w:numPr>
        <w:tabs>
          <w:tab w:val="center" w:pos="709"/>
        </w:tabs>
        <w:spacing w:after="120" w:line="260" w:lineRule="exact"/>
        <w:rPr>
          <w:rFonts w:ascii="Arial" w:hAnsi="Arial" w:cs="Arial"/>
          <w:sz w:val="22"/>
          <w:szCs w:val="22"/>
        </w:rPr>
      </w:pPr>
      <w:r w:rsidRPr="002C76C1">
        <w:rPr>
          <w:rFonts w:ascii="Arial" w:hAnsi="Arial" w:cs="Arial"/>
          <w:sz w:val="22"/>
          <w:szCs w:val="22"/>
        </w:rPr>
        <w:t>It was requested that the contract the existing contract of facilities management contracts with Motseng FM and SuperFecta Trading 209 CC be extended on a month to month basis for a period not exceeding six months from 1 February 2012.</w:t>
      </w:r>
    </w:p>
    <w:p w:rsidR="00FD1A96" w:rsidRPr="002C76C1" w:rsidRDefault="00FD1A96" w:rsidP="006F5D2E">
      <w:pPr>
        <w:pStyle w:val="NormalWeb"/>
        <w:widowControl/>
        <w:numPr>
          <w:ilvl w:val="0"/>
          <w:numId w:val="224"/>
        </w:numPr>
        <w:tabs>
          <w:tab w:val="center" w:pos="709"/>
        </w:tabs>
        <w:spacing w:after="120" w:line="260" w:lineRule="exact"/>
        <w:rPr>
          <w:rFonts w:ascii="Arial" w:hAnsi="Arial" w:cs="Arial"/>
          <w:sz w:val="22"/>
          <w:szCs w:val="22"/>
        </w:rPr>
      </w:pPr>
      <w:r w:rsidRPr="002C76C1">
        <w:rPr>
          <w:rFonts w:ascii="Arial" w:hAnsi="Arial" w:cs="Arial"/>
          <w:sz w:val="22"/>
          <w:szCs w:val="22"/>
        </w:rPr>
        <w:t>The background indicated the following:</w:t>
      </w:r>
    </w:p>
    <w:p w:rsidR="00FD1A96" w:rsidRPr="002C76C1" w:rsidRDefault="00FD1A96" w:rsidP="006F5D2E">
      <w:pPr>
        <w:pStyle w:val="NormalWeb"/>
        <w:widowControl/>
        <w:numPr>
          <w:ilvl w:val="0"/>
          <w:numId w:val="225"/>
        </w:numPr>
        <w:tabs>
          <w:tab w:val="center" w:pos="709"/>
        </w:tabs>
        <w:spacing w:after="120" w:line="260" w:lineRule="exact"/>
        <w:ind w:hanging="717"/>
        <w:rPr>
          <w:rFonts w:ascii="Arial" w:hAnsi="Arial" w:cs="Arial"/>
          <w:sz w:val="22"/>
          <w:szCs w:val="22"/>
        </w:rPr>
      </w:pPr>
      <w:r w:rsidRPr="002C76C1">
        <w:rPr>
          <w:rFonts w:ascii="Arial" w:hAnsi="Arial" w:cs="Arial"/>
          <w:sz w:val="22"/>
          <w:szCs w:val="22"/>
        </w:rPr>
        <w:t>The current contracts operational in Pretoria and Johannesburg areas started on 1 February 2008 and ended on 31 January 2011.</w:t>
      </w:r>
    </w:p>
    <w:p w:rsidR="00FD1A96" w:rsidRPr="002C76C1" w:rsidRDefault="00FD1A96" w:rsidP="006F5D2E">
      <w:pPr>
        <w:pStyle w:val="NormalWeb"/>
        <w:widowControl/>
        <w:numPr>
          <w:ilvl w:val="0"/>
          <w:numId w:val="225"/>
        </w:numPr>
        <w:tabs>
          <w:tab w:val="center" w:pos="709"/>
        </w:tabs>
        <w:spacing w:after="120" w:line="260" w:lineRule="exact"/>
        <w:ind w:hanging="717"/>
        <w:rPr>
          <w:rFonts w:ascii="Arial" w:hAnsi="Arial" w:cs="Arial"/>
          <w:sz w:val="22"/>
          <w:szCs w:val="22"/>
        </w:rPr>
      </w:pPr>
      <w:r w:rsidRPr="002C76C1">
        <w:rPr>
          <w:rFonts w:ascii="Arial" w:hAnsi="Arial" w:cs="Arial"/>
          <w:sz w:val="22"/>
          <w:szCs w:val="22"/>
        </w:rPr>
        <w:t>The prestige united has requested two previous extensions which were granted, namely;</w:t>
      </w:r>
    </w:p>
    <w:p w:rsidR="00FD1A96" w:rsidRPr="002C76C1" w:rsidRDefault="00FD1A96" w:rsidP="006F5D2E">
      <w:pPr>
        <w:pStyle w:val="NormalWeb"/>
        <w:widowControl/>
        <w:numPr>
          <w:ilvl w:val="1"/>
          <w:numId w:val="225"/>
        </w:numPr>
        <w:tabs>
          <w:tab w:val="center" w:pos="709"/>
        </w:tabs>
        <w:spacing w:after="120" w:line="260" w:lineRule="exact"/>
        <w:ind w:hanging="717"/>
        <w:rPr>
          <w:rFonts w:ascii="Arial" w:hAnsi="Arial" w:cs="Arial"/>
          <w:sz w:val="22"/>
          <w:szCs w:val="22"/>
        </w:rPr>
      </w:pPr>
      <w:r w:rsidRPr="002C76C1">
        <w:rPr>
          <w:rFonts w:ascii="Arial" w:hAnsi="Arial" w:cs="Arial"/>
          <w:sz w:val="22"/>
          <w:szCs w:val="22"/>
        </w:rPr>
        <w:t>The first was granted for the period of three months from 1 February 2012 until 30 April 2011.</w:t>
      </w:r>
    </w:p>
    <w:p w:rsidR="00FD1A96" w:rsidRPr="002C76C1" w:rsidRDefault="00FD1A96" w:rsidP="006F5D2E">
      <w:pPr>
        <w:pStyle w:val="NormalWeb"/>
        <w:widowControl/>
        <w:numPr>
          <w:ilvl w:val="1"/>
          <w:numId w:val="225"/>
        </w:numPr>
        <w:tabs>
          <w:tab w:val="center" w:pos="709"/>
        </w:tabs>
        <w:spacing w:after="120" w:line="260" w:lineRule="exact"/>
        <w:ind w:hanging="717"/>
        <w:rPr>
          <w:rFonts w:ascii="Arial" w:hAnsi="Arial" w:cs="Arial"/>
          <w:sz w:val="22"/>
          <w:szCs w:val="22"/>
        </w:rPr>
      </w:pPr>
      <w:r w:rsidRPr="002C76C1">
        <w:rPr>
          <w:rFonts w:ascii="Arial" w:hAnsi="Arial" w:cs="Arial"/>
          <w:sz w:val="22"/>
          <w:szCs w:val="22"/>
        </w:rPr>
        <w:t>The second and at that stage current extension was granted for the period of nine months starting from 1 May 2011 until 31 January 2012</w:t>
      </w:r>
    </w:p>
    <w:p w:rsidR="00FD1A96" w:rsidRPr="002C76C1" w:rsidRDefault="00FD1A96" w:rsidP="006F5D2E">
      <w:pPr>
        <w:pStyle w:val="NormalWeb"/>
        <w:widowControl/>
        <w:numPr>
          <w:ilvl w:val="0"/>
          <w:numId w:val="225"/>
        </w:numPr>
        <w:tabs>
          <w:tab w:val="center" w:pos="709"/>
        </w:tabs>
        <w:spacing w:after="120" w:line="260" w:lineRule="exact"/>
        <w:ind w:hanging="717"/>
        <w:rPr>
          <w:rFonts w:ascii="Arial" w:hAnsi="Arial" w:cs="Arial"/>
          <w:sz w:val="22"/>
          <w:szCs w:val="22"/>
        </w:rPr>
      </w:pPr>
      <w:r w:rsidRPr="002C76C1">
        <w:rPr>
          <w:rFonts w:ascii="Arial" w:hAnsi="Arial" w:cs="Arial"/>
          <w:sz w:val="22"/>
          <w:szCs w:val="22"/>
        </w:rPr>
        <w:t xml:space="preserve">Under the current status it was indicated that the tender has already been advertised and that they are in the briefing stage. It was also indicated that: </w:t>
      </w:r>
    </w:p>
    <w:p w:rsidR="00FD1A96" w:rsidRPr="002C76C1" w:rsidRDefault="00FD1A96" w:rsidP="00FD1A96">
      <w:pPr>
        <w:pStyle w:val="NormalWeb"/>
        <w:widowControl/>
        <w:tabs>
          <w:tab w:val="center" w:pos="709"/>
        </w:tabs>
        <w:spacing w:after="120" w:line="260" w:lineRule="exact"/>
        <w:ind w:left="1797"/>
        <w:rPr>
          <w:rFonts w:ascii="Arial" w:hAnsi="Arial" w:cs="Arial"/>
          <w:sz w:val="22"/>
          <w:szCs w:val="22"/>
        </w:rPr>
      </w:pPr>
      <w:r w:rsidRPr="002C76C1">
        <w:rPr>
          <w:rFonts w:ascii="Arial" w:hAnsi="Arial" w:cs="Arial"/>
          <w:i/>
          <w:sz w:val="22"/>
          <w:szCs w:val="22"/>
        </w:rPr>
        <w:t>“All the necessary time frames were shortened with the intention of meeting the end date of the current FM contracts which is the 31 January 2012 but with the situation as in now cannot be met.”</w:t>
      </w:r>
    </w:p>
    <w:p w:rsidR="00FD1A96" w:rsidRPr="002C76C1" w:rsidRDefault="00FD1A96" w:rsidP="006F5D2E">
      <w:pPr>
        <w:pStyle w:val="NormalWeb"/>
        <w:widowControl/>
        <w:numPr>
          <w:ilvl w:val="0"/>
          <w:numId w:val="225"/>
        </w:numPr>
        <w:tabs>
          <w:tab w:val="center" w:pos="709"/>
        </w:tabs>
        <w:spacing w:after="120" w:line="260" w:lineRule="exact"/>
        <w:ind w:hanging="717"/>
        <w:rPr>
          <w:rFonts w:ascii="Arial" w:hAnsi="Arial" w:cs="Arial"/>
          <w:sz w:val="22"/>
          <w:szCs w:val="22"/>
        </w:rPr>
      </w:pPr>
      <w:r w:rsidRPr="002C76C1">
        <w:rPr>
          <w:rFonts w:ascii="Arial" w:hAnsi="Arial" w:cs="Arial"/>
          <w:sz w:val="22"/>
          <w:szCs w:val="22"/>
        </w:rPr>
        <w:t>The request was signed by the acting DDG – ICR &amp; KAM on 31 January 2012.</w:t>
      </w:r>
    </w:p>
    <w:p w:rsidR="00FD1A96" w:rsidRPr="002C76C1" w:rsidRDefault="00FD1A96" w:rsidP="006F5D2E">
      <w:pPr>
        <w:pStyle w:val="NormalWeb"/>
        <w:widowControl/>
        <w:numPr>
          <w:ilvl w:val="0"/>
          <w:numId w:val="225"/>
        </w:numPr>
        <w:tabs>
          <w:tab w:val="center" w:pos="709"/>
        </w:tabs>
        <w:spacing w:after="120" w:line="260" w:lineRule="exact"/>
        <w:ind w:hanging="717"/>
        <w:rPr>
          <w:rFonts w:ascii="Arial" w:hAnsi="Arial" w:cs="Arial"/>
          <w:sz w:val="22"/>
          <w:szCs w:val="22"/>
        </w:rPr>
      </w:pPr>
      <w:r w:rsidRPr="002C76C1">
        <w:rPr>
          <w:rFonts w:ascii="Arial" w:hAnsi="Arial" w:cs="Arial"/>
          <w:sz w:val="22"/>
          <w:szCs w:val="22"/>
        </w:rPr>
        <w:t>The approval requested was for a month to month basis starting on 1 February 2012.</w:t>
      </w:r>
    </w:p>
    <w:p w:rsidR="00FD1A96" w:rsidRPr="002C76C1" w:rsidRDefault="00FD1A96" w:rsidP="006F5D2E">
      <w:pPr>
        <w:pStyle w:val="NormalWeb"/>
        <w:widowControl/>
        <w:numPr>
          <w:ilvl w:val="0"/>
          <w:numId w:val="225"/>
        </w:numPr>
        <w:tabs>
          <w:tab w:val="center" w:pos="709"/>
        </w:tabs>
        <w:spacing w:after="120" w:line="260" w:lineRule="exact"/>
        <w:ind w:hanging="717"/>
        <w:rPr>
          <w:rFonts w:ascii="Arial" w:hAnsi="Arial" w:cs="Arial"/>
          <w:sz w:val="22"/>
          <w:szCs w:val="22"/>
        </w:rPr>
      </w:pPr>
      <w:r w:rsidRPr="002C76C1">
        <w:rPr>
          <w:rFonts w:ascii="Arial" w:hAnsi="Arial" w:cs="Arial"/>
          <w:sz w:val="22"/>
          <w:szCs w:val="22"/>
        </w:rPr>
        <w:t>The PA12   – approval by the sub/ special/ national/ regional bid adjudication committee signed by the previous CFO on 3 February 2012.</w:t>
      </w:r>
    </w:p>
    <w:p w:rsidR="00FD1A96" w:rsidRPr="002C76C1" w:rsidRDefault="00FD1A96" w:rsidP="006F5D2E">
      <w:pPr>
        <w:pStyle w:val="NormalWeb"/>
        <w:widowControl/>
        <w:numPr>
          <w:ilvl w:val="0"/>
          <w:numId w:val="225"/>
        </w:numPr>
        <w:tabs>
          <w:tab w:val="center" w:pos="709"/>
        </w:tabs>
        <w:spacing w:after="120" w:line="260" w:lineRule="exact"/>
        <w:ind w:hanging="717"/>
        <w:rPr>
          <w:rFonts w:ascii="Arial" w:hAnsi="Arial" w:cs="Arial"/>
          <w:sz w:val="22"/>
          <w:szCs w:val="22"/>
        </w:rPr>
      </w:pPr>
      <w:r w:rsidRPr="002C76C1">
        <w:rPr>
          <w:rFonts w:ascii="Arial" w:hAnsi="Arial" w:cs="Arial"/>
          <w:sz w:val="22"/>
          <w:szCs w:val="22"/>
        </w:rPr>
        <w:t>The committee members approving the extension on the PA12 was:</w:t>
      </w:r>
    </w:p>
    <w:p w:rsidR="00FD1A96" w:rsidRPr="002C76C1" w:rsidRDefault="00FD1A96" w:rsidP="006F5D2E">
      <w:pPr>
        <w:pStyle w:val="NormalWeb"/>
        <w:widowControl/>
        <w:numPr>
          <w:ilvl w:val="1"/>
          <w:numId w:val="225"/>
        </w:numPr>
        <w:tabs>
          <w:tab w:val="center" w:pos="709"/>
        </w:tabs>
        <w:spacing w:after="120" w:line="260" w:lineRule="exact"/>
        <w:ind w:hanging="717"/>
        <w:rPr>
          <w:rFonts w:ascii="Arial" w:hAnsi="Arial" w:cs="Arial"/>
          <w:sz w:val="22"/>
          <w:szCs w:val="22"/>
        </w:rPr>
      </w:pPr>
      <w:r w:rsidRPr="002C76C1">
        <w:rPr>
          <w:rFonts w:ascii="Arial" w:hAnsi="Arial" w:cs="Arial"/>
          <w:sz w:val="22"/>
          <w:szCs w:val="22"/>
        </w:rPr>
        <w:t>MS C Motsisi – the previous Chief Financial Officer</w:t>
      </w:r>
    </w:p>
    <w:p w:rsidR="00FD1A96" w:rsidRPr="002C76C1" w:rsidRDefault="00FD1A96" w:rsidP="006F5D2E">
      <w:pPr>
        <w:pStyle w:val="NormalWeb"/>
        <w:widowControl/>
        <w:numPr>
          <w:ilvl w:val="1"/>
          <w:numId w:val="225"/>
        </w:numPr>
        <w:tabs>
          <w:tab w:val="center" w:pos="709"/>
        </w:tabs>
        <w:spacing w:after="120" w:line="260" w:lineRule="exact"/>
        <w:ind w:hanging="717"/>
        <w:rPr>
          <w:rFonts w:ascii="Arial" w:hAnsi="Arial" w:cs="Arial"/>
          <w:sz w:val="22"/>
          <w:szCs w:val="22"/>
        </w:rPr>
      </w:pPr>
      <w:r w:rsidRPr="002C76C1">
        <w:rPr>
          <w:rFonts w:ascii="Arial" w:hAnsi="Arial" w:cs="Arial"/>
          <w:sz w:val="22"/>
          <w:szCs w:val="22"/>
        </w:rPr>
        <w:t>Mr. T Tabane – the Chief Director SCM</w:t>
      </w:r>
    </w:p>
    <w:p w:rsidR="00FD1A96" w:rsidRPr="002C76C1" w:rsidRDefault="00FD1A96" w:rsidP="006F5D2E">
      <w:pPr>
        <w:pStyle w:val="NormalWeb"/>
        <w:widowControl/>
        <w:numPr>
          <w:ilvl w:val="1"/>
          <w:numId w:val="225"/>
        </w:numPr>
        <w:tabs>
          <w:tab w:val="center" w:pos="709"/>
        </w:tabs>
        <w:spacing w:after="120" w:line="260" w:lineRule="exact"/>
        <w:ind w:hanging="717"/>
        <w:rPr>
          <w:rFonts w:ascii="Arial" w:hAnsi="Arial" w:cs="Arial"/>
          <w:sz w:val="22"/>
          <w:szCs w:val="22"/>
        </w:rPr>
      </w:pPr>
      <w:r w:rsidRPr="002C76C1">
        <w:rPr>
          <w:rFonts w:ascii="Arial" w:hAnsi="Arial" w:cs="Arial"/>
          <w:sz w:val="22"/>
          <w:szCs w:val="22"/>
        </w:rPr>
        <w:t>Ms J Prinsloo – the Chief Director: Trading Account</w:t>
      </w:r>
    </w:p>
    <w:p w:rsidR="00FD1A96" w:rsidRPr="002C76C1" w:rsidRDefault="00FD1A96" w:rsidP="006F5D2E">
      <w:pPr>
        <w:pStyle w:val="NormalWeb"/>
        <w:widowControl/>
        <w:numPr>
          <w:ilvl w:val="1"/>
          <w:numId w:val="225"/>
        </w:numPr>
        <w:tabs>
          <w:tab w:val="center" w:pos="709"/>
        </w:tabs>
        <w:spacing w:after="120" w:line="260" w:lineRule="exact"/>
        <w:ind w:hanging="717"/>
        <w:rPr>
          <w:rFonts w:ascii="Arial" w:hAnsi="Arial" w:cs="Arial"/>
          <w:sz w:val="22"/>
          <w:szCs w:val="22"/>
        </w:rPr>
      </w:pPr>
      <w:r w:rsidRPr="002C76C1">
        <w:rPr>
          <w:rFonts w:ascii="Arial" w:hAnsi="Arial" w:cs="Arial"/>
          <w:sz w:val="22"/>
          <w:szCs w:val="22"/>
        </w:rPr>
        <w:t>Ms L. Bici – the Deputy Director General: Policy</w:t>
      </w:r>
    </w:p>
    <w:p w:rsidR="00FD1A96" w:rsidRPr="002C76C1" w:rsidRDefault="00FD1A96" w:rsidP="00FD1A96">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As indicated in paragraph (c) below the extension granted on 28 April 2011 ended on 31 December 2011.</w:t>
      </w:r>
    </w:p>
    <w:p w:rsidR="00FD1A96" w:rsidRPr="002C76C1" w:rsidRDefault="00FD1A96" w:rsidP="00FD1A96">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Therefore as the extension as mentioned in the previous paragraph only started on 1 February 2012 and the last extension ended on 31 December 2011, the procurement incurred in January 2012, was not approved by the delegated officials as required by TR8.2</w:t>
      </w:r>
    </w:p>
    <w:p w:rsidR="00FD1A96" w:rsidRPr="002C76C1" w:rsidRDefault="00FD1A96" w:rsidP="00FD1A96">
      <w:pPr>
        <w:pStyle w:val="NormalWeb"/>
        <w:widowControl/>
        <w:tabs>
          <w:tab w:val="center" w:pos="709"/>
        </w:tabs>
        <w:spacing w:after="120" w:line="260" w:lineRule="exact"/>
        <w:ind w:left="360" w:hanging="360"/>
        <w:rPr>
          <w:rFonts w:ascii="Arial" w:hAnsi="Arial" w:cs="Arial"/>
          <w:sz w:val="22"/>
          <w:szCs w:val="22"/>
        </w:rPr>
      </w:pPr>
      <w:r w:rsidRPr="002C76C1">
        <w:rPr>
          <w:rFonts w:ascii="Arial" w:hAnsi="Arial" w:cs="Arial"/>
          <w:sz w:val="22"/>
          <w:szCs w:val="22"/>
        </w:rPr>
        <w:t>c)</w:t>
      </w:r>
      <w:r w:rsidRPr="002C76C1">
        <w:rPr>
          <w:rFonts w:ascii="Arial" w:hAnsi="Arial" w:cs="Arial"/>
          <w:sz w:val="22"/>
          <w:szCs w:val="22"/>
        </w:rPr>
        <w:tab/>
        <w:t>Attached to batch 168095 was a copy of the PA-12 – approval by the sub/ special/ national/ regional bid adjudication committee signed by the previous CFO on 28 April 2011. The title of the document is;</w:t>
      </w:r>
    </w:p>
    <w:p w:rsidR="00FD1A96" w:rsidRPr="002C76C1" w:rsidRDefault="00FD1A96" w:rsidP="00FD1A96">
      <w:pPr>
        <w:pStyle w:val="NormalWeb"/>
        <w:widowControl/>
        <w:tabs>
          <w:tab w:val="center" w:pos="709"/>
        </w:tabs>
        <w:spacing w:after="120" w:line="260" w:lineRule="exact"/>
        <w:ind w:left="360" w:hanging="360"/>
        <w:rPr>
          <w:rFonts w:ascii="Arial" w:hAnsi="Arial" w:cs="Arial"/>
          <w:sz w:val="22"/>
          <w:szCs w:val="22"/>
        </w:rPr>
      </w:pPr>
      <w:r w:rsidRPr="002C76C1">
        <w:rPr>
          <w:rFonts w:ascii="Arial" w:hAnsi="Arial" w:cs="Arial"/>
          <w:sz w:val="22"/>
          <w:szCs w:val="22"/>
        </w:rPr>
        <w:tab/>
        <w:t>“WCS no 044107: Prestige Facilities: Prestige Portfoli – Facilities Management Contract (Motseng Facilities Management) Request for Extention)”</w:t>
      </w: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ab/>
        <w:t>The committee members approving the extension was:</w:t>
      </w:r>
    </w:p>
    <w:p w:rsidR="00FD1A96" w:rsidRPr="002C76C1" w:rsidRDefault="00FD1A96" w:rsidP="006F5D2E">
      <w:pPr>
        <w:pStyle w:val="NormalWeb"/>
        <w:widowControl/>
        <w:numPr>
          <w:ilvl w:val="0"/>
          <w:numId w:val="313"/>
        </w:numPr>
        <w:tabs>
          <w:tab w:val="center" w:pos="709"/>
        </w:tabs>
        <w:spacing w:after="120" w:line="260" w:lineRule="exact"/>
        <w:ind w:left="720" w:hanging="360"/>
        <w:rPr>
          <w:rFonts w:ascii="Arial" w:hAnsi="Arial" w:cs="Arial"/>
          <w:sz w:val="22"/>
          <w:szCs w:val="22"/>
        </w:rPr>
      </w:pPr>
      <w:r w:rsidRPr="002C76C1">
        <w:rPr>
          <w:rFonts w:ascii="Arial" w:hAnsi="Arial" w:cs="Arial"/>
          <w:sz w:val="22"/>
          <w:szCs w:val="22"/>
        </w:rPr>
        <w:t>MS C Motsisi – the previous Chief Financial Officer</w:t>
      </w:r>
    </w:p>
    <w:p w:rsidR="00FD1A96" w:rsidRPr="002C76C1" w:rsidRDefault="00FD1A96" w:rsidP="006F5D2E">
      <w:pPr>
        <w:pStyle w:val="NormalWeb"/>
        <w:widowControl/>
        <w:numPr>
          <w:ilvl w:val="0"/>
          <w:numId w:val="313"/>
        </w:numPr>
        <w:tabs>
          <w:tab w:val="center" w:pos="709"/>
        </w:tabs>
        <w:spacing w:after="120" w:line="260" w:lineRule="exact"/>
        <w:ind w:left="720" w:hanging="360"/>
        <w:rPr>
          <w:rFonts w:ascii="Arial" w:hAnsi="Arial" w:cs="Arial"/>
          <w:sz w:val="22"/>
          <w:szCs w:val="22"/>
        </w:rPr>
      </w:pPr>
      <w:r w:rsidRPr="002C76C1">
        <w:rPr>
          <w:rFonts w:ascii="Arial" w:hAnsi="Arial" w:cs="Arial"/>
          <w:sz w:val="22"/>
          <w:szCs w:val="22"/>
        </w:rPr>
        <w:t>Mr. T Tabane – the Chief Director SCM</w:t>
      </w:r>
    </w:p>
    <w:p w:rsidR="00FD1A96" w:rsidRPr="002C76C1" w:rsidRDefault="00FD1A96" w:rsidP="006F5D2E">
      <w:pPr>
        <w:pStyle w:val="NormalWeb"/>
        <w:widowControl/>
        <w:numPr>
          <w:ilvl w:val="0"/>
          <w:numId w:val="313"/>
        </w:numPr>
        <w:tabs>
          <w:tab w:val="center" w:pos="709"/>
        </w:tabs>
        <w:spacing w:after="120" w:line="260" w:lineRule="exact"/>
        <w:ind w:left="720" w:hanging="360"/>
        <w:rPr>
          <w:rFonts w:ascii="Arial" w:hAnsi="Arial" w:cs="Arial"/>
          <w:sz w:val="22"/>
          <w:szCs w:val="22"/>
        </w:rPr>
      </w:pPr>
      <w:r w:rsidRPr="002C76C1">
        <w:rPr>
          <w:rFonts w:ascii="Arial" w:hAnsi="Arial" w:cs="Arial"/>
          <w:sz w:val="22"/>
          <w:szCs w:val="22"/>
        </w:rPr>
        <w:t>Ms J Prinsloo – the Chief Director: Trading Account</w:t>
      </w:r>
    </w:p>
    <w:p w:rsidR="00FD1A96" w:rsidRPr="002C76C1" w:rsidRDefault="00FD1A96" w:rsidP="00FD1A96">
      <w:pPr>
        <w:pStyle w:val="NormalWeb"/>
        <w:widowControl/>
        <w:tabs>
          <w:tab w:val="center" w:pos="709"/>
        </w:tabs>
        <w:spacing w:after="120" w:line="260" w:lineRule="exact"/>
        <w:ind w:left="360"/>
        <w:rPr>
          <w:rFonts w:ascii="Arial" w:hAnsi="Arial" w:cs="Arial"/>
          <w:sz w:val="22"/>
          <w:szCs w:val="22"/>
        </w:rPr>
      </w:pPr>
    </w:p>
    <w:p w:rsidR="00FD1A96" w:rsidRPr="002C76C1" w:rsidRDefault="00FD1A96" w:rsidP="00FD1A96">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The latter was indicated as a comment on the PA-12:</w:t>
      </w:r>
    </w:p>
    <w:p w:rsidR="00FD1A96" w:rsidRPr="002C76C1" w:rsidRDefault="00FD1A96" w:rsidP="00FD1A96">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“Approval is granted for 9 months  - 31/12/2011. Approval is for the extension and not the budget. This is the second and final extension. The region must put in place a new contract before the expiry of this contract.”</w:t>
      </w:r>
    </w:p>
    <w:p w:rsidR="00FD1A96" w:rsidRPr="002C76C1" w:rsidRDefault="00FD1A96" w:rsidP="00FD1A96">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Although national bid adjudication committee instructed the regions to put in place a new contract before the expiry date in April 2011, they had not done so by the end of January 2012 and had to again request for an extension of these contracts.</w:t>
      </w: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The previous CFO, other officials and the Acting Accounting Officer were aware that the Motseng Facilities Management contract is under investigation by SIU.</w:t>
      </w:r>
    </w:p>
    <w:p w:rsidR="00FD1A96" w:rsidRPr="002C76C1" w:rsidRDefault="00FD1A96" w:rsidP="00FD1A96">
      <w:pPr>
        <w:pStyle w:val="NormalWeb"/>
        <w:widowControl/>
        <w:tabs>
          <w:tab w:val="center" w:pos="709"/>
        </w:tabs>
        <w:spacing w:after="120" w:line="260" w:lineRule="exact"/>
        <w:ind w:left="360"/>
        <w:rPr>
          <w:rFonts w:ascii="Arial" w:hAnsi="Arial" w:cs="Arial"/>
          <w:sz w:val="22"/>
          <w:szCs w:val="22"/>
        </w:rPr>
      </w:pPr>
      <w:r w:rsidRPr="002C76C1">
        <w:rPr>
          <w:rFonts w:ascii="Arial" w:hAnsi="Arial" w:cs="Arial"/>
          <w:sz w:val="22"/>
          <w:szCs w:val="22"/>
        </w:rPr>
        <w:t>The Acting Accounting Officer did therefore not take effective and appropriate steps to prevent irregular expenditure as required in terms of section 38(1)(c)(ii) of the PMFA. In terms of section 81(1) of the PFMA the latter constitutes financial misconduct.</w:t>
      </w:r>
    </w:p>
    <w:p w:rsidR="00FD1A96" w:rsidRPr="002C76C1" w:rsidRDefault="00FD1A96" w:rsidP="00FD1A96">
      <w:pPr>
        <w:pStyle w:val="NormalWeb"/>
        <w:widowControl/>
        <w:tabs>
          <w:tab w:val="center" w:pos="709"/>
        </w:tabs>
        <w:spacing w:after="120" w:line="260" w:lineRule="exact"/>
        <w:ind w:left="357"/>
        <w:rPr>
          <w:rFonts w:ascii="Arial" w:hAnsi="Arial" w:cs="Arial"/>
          <w:sz w:val="22"/>
          <w:szCs w:val="22"/>
        </w:rPr>
      </w:pPr>
      <w:r w:rsidRPr="002C76C1">
        <w:rPr>
          <w:rFonts w:ascii="Arial" w:hAnsi="Arial" w:cs="Arial"/>
          <w:sz w:val="22"/>
          <w:szCs w:val="22"/>
        </w:rPr>
        <w:t>The previous CFO, the Chief Director SCM and the Chief Director: Trading Account did not comply with section 45(c) of the PFMA as they did not take effective and appropriate steps to prevent irregular expenditure with the extension of the Motseng Facilities Management contracts.</w:t>
      </w: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e)</w:t>
      </w:r>
      <w:r w:rsidRPr="002C76C1">
        <w:rPr>
          <w:rFonts w:ascii="Arial" w:hAnsi="Arial" w:cs="Arial"/>
          <w:sz w:val="22"/>
          <w:szCs w:val="22"/>
        </w:rPr>
        <w:tab/>
        <w:t>Per inspection of the invoice 109791, dated 31 January 2012, and certification that invoice has been received by department, dated 03 February 2012, we noted that services were rendered before the order was issued and approved. The order was approved on 21 February 2012.</w:t>
      </w:r>
    </w:p>
    <w:p w:rsidR="00FD1A96" w:rsidRPr="002C76C1" w:rsidRDefault="00FD1A96" w:rsidP="00FD1A96">
      <w:pPr>
        <w:pStyle w:val="NormalWeb"/>
        <w:widowControl/>
        <w:tabs>
          <w:tab w:val="center" w:pos="709"/>
        </w:tabs>
        <w:spacing w:after="120" w:line="260" w:lineRule="exact"/>
        <w:ind w:left="357"/>
        <w:rPr>
          <w:rFonts w:ascii="Arial" w:hAnsi="Arial" w:cs="Arial"/>
          <w:sz w:val="22"/>
          <w:szCs w:val="22"/>
          <w:lang w:val="en-ZA"/>
        </w:rPr>
      </w:pPr>
      <w:r w:rsidRPr="002C76C1">
        <w:rPr>
          <w:rFonts w:ascii="Arial" w:hAnsi="Arial" w:cs="Arial"/>
          <w:sz w:val="22"/>
          <w:szCs w:val="22"/>
          <w:lang w:val="en-ZA"/>
        </w:rPr>
        <w:t>No documentation was provided indicating reasons for the deviation from the applicable internal controls.</w:t>
      </w: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f)</w:t>
      </w:r>
      <w:r w:rsidRPr="002C76C1">
        <w:rPr>
          <w:rFonts w:ascii="Arial" w:hAnsi="Arial" w:cs="Arial"/>
          <w:sz w:val="22"/>
          <w:szCs w:val="22"/>
        </w:rPr>
        <w:tab/>
        <w:t>The above procurement was not listed in the procurement plan submitted to treasury as part of the department’s planned procurement for the year.</w:t>
      </w: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lang w:val="en-ZA"/>
        </w:rPr>
      </w:pPr>
      <w:r w:rsidRPr="002C76C1">
        <w:rPr>
          <w:rFonts w:ascii="Arial" w:hAnsi="Arial" w:cs="Arial"/>
          <w:sz w:val="22"/>
          <w:szCs w:val="22"/>
        </w:rPr>
        <w:t>g)</w:t>
      </w:r>
      <w:r w:rsidRPr="002C76C1">
        <w:rPr>
          <w:rFonts w:ascii="Arial" w:hAnsi="Arial" w:cs="Arial"/>
          <w:sz w:val="22"/>
          <w:szCs w:val="22"/>
        </w:rPr>
        <w:tab/>
      </w:r>
      <w:r w:rsidRPr="002C76C1">
        <w:rPr>
          <w:rFonts w:ascii="Arial" w:hAnsi="Arial" w:cs="Arial"/>
          <w:sz w:val="22"/>
          <w:szCs w:val="22"/>
          <w:lang w:val="en-ZA"/>
        </w:rPr>
        <w:t xml:space="preserve">As per inspection of the BAS Payment advice number 019131 dated 24 February 2012 it was noted that the payment was authorised by </w:t>
      </w:r>
      <w:r w:rsidRPr="002C76C1">
        <w:rPr>
          <w:rFonts w:ascii="Arial" w:hAnsi="Arial" w:cs="Arial"/>
          <w:sz w:val="22"/>
          <w:szCs w:val="22"/>
        </w:rPr>
        <w:t>Deputy Director (DD): SCM</w:t>
      </w:r>
      <w:r w:rsidRPr="002C76C1">
        <w:rPr>
          <w:rFonts w:ascii="Arial" w:hAnsi="Arial" w:cs="Arial"/>
          <w:sz w:val="22"/>
          <w:szCs w:val="22"/>
          <w:lang w:val="en-ZA"/>
        </w:rPr>
        <w:t xml:space="preserve"> (Thobejane) who per the finance delegation can only approve amounts up to R5 million and therefore did not have the authority to approve the payment of R5 748 835,41.</w:t>
      </w:r>
    </w:p>
    <w:p w:rsidR="00FD1A96" w:rsidRPr="002C76C1" w:rsidRDefault="00FD1A96" w:rsidP="00FD1A96">
      <w:pPr>
        <w:pStyle w:val="NormalWeb"/>
        <w:widowControl/>
        <w:tabs>
          <w:tab w:val="center" w:pos="709"/>
        </w:tabs>
        <w:spacing w:after="120" w:line="260" w:lineRule="exact"/>
        <w:ind w:left="360" w:hanging="360"/>
        <w:rPr>
          <w:rFonts w:ascii="Arial" w:hAnsi="Arial" w:cs="Arial"/>
          <w:sz w:val="22"/>
          <w:szCs w:val="22"/>
        </w:rPr>
      </w:pPr>
      <w:r w:rsidRPr="002C76C1">
        <w:rPr>
          <w:rFonts w:ascii="Arial" w:hAnsi="Arial" w:cs="Arial"/>
          <w:sz w:val="22"/>
          <w:szCs w:val="22"/>
        </w:rPr>
        <w:t>h)</w:t>
      </w:r>
      <w:r w:rsidRPr="002C76C1">
        <w:rPr>
          <w:rFonts w:ascii="Arial" w:hAnsi="Arial" w:cs="Arial"/>
          <w:sz w:val="22"/>
          <w:szCs w:val="22"/>
        </w:rPr>
        <w:tab/>
        <w:t>As the Motseng Facilities Management contract is with SIU it could not be determined if;</w:t>
      </w:r>
    </w:p>
    <w:p w:rsidR="00FD1A96" w:rsidRPr="002C76C1" w:rsidRDefault="00FD1A96" w:rsidP="00FD1A96">
      <w:pPr>
        <w:pStyle w:val="NormalWeb"/>
        <w:widowControl/>
        <w:numPr>
          <w:ilvl w:val="0"/>
          <w:numId w:val="4"/>
        </w:numPr>
        <w:tabs>
          <w:tab w:val="center" w:pos="709"/>
        </w:tabs>
        <w:spacing w:after="120" w:line="260" w:lineRule="exact"/>
        <w:ind w:hanging="786"/>
        <w:rPr>
          <w:rFonts w:ascii="Arial" w:hAnsi="Arial" w:cs="Arial"/>
          <w:sz w:val="22"/>
          <w:szCs w:val="22"/>
        </w:rPr>
      </w:pPr>
      <w:r w:rsidRPr="002C76C1">
        <w:rPr>
          <w:rFonts w:ascii="Arial" w:hAnsi="Arial" w:cs="Arial"/>
          <w:sz w:val="22"/>
          <w:szCs w:val="22"/>
        </w:rPr>
        <w:t>Expenditure incurred was above the threshold indicated in the i</w:t>
      </w:r>
      <w:r w:rsidRPr="002C76C1">
        <w:rPr>
          <w:rFonts w:ascii="Arial" w:hAnsi="Arial" w:cs="Arial"/>
          <w:iCs/>
          <w:sz w:val="22"/>
          <w:szCs w:val="22"/>
        </w:rPr>
        <w:t>nstruction note on enhancing compliance monitoring and improving transparency and accountability in SCM, effective from 31 May 2011.</w:t>
      </w:r>
    </w:p>
    <w:p w:rsidR="00FD1A96" w:rsidRPr="002C76C1" w:rsidRDefault="00FD1A96" w:rsidP="00FD1A96">
      <w:pPr>
        <w:pStyle w:val="NormalWeb"/>
        <w:widowControl/>
        <w:numPr>
          <w:ilvl w:val="0"/>
          <w:numId w:val="4"/>
        </w:numPr>
        <w:tabs>
          <w:tab w:val="center" w:pos="709"/>
        </w:tabs>
        <w:spacing w:after="120" w:line="260" w:lineRule="exact"/>
        <w:ind w:hanging="786"/>
        <w:rPr>
          <w:rFonts w:ascii="Arial" w:hAnsi="Arial" w:cs="Arial"/>
          <w:sz w:val="22"/>
          <w:szCs w:val="22"/>
        </w:rPr>
      </w:pPr>
      <w:r w:rsidRPr="002C76C1">
        <w:rPr>
          <w:rFonts w:ascii="Arial" w:hAnsi="Arial" w:cs="Arial"/>
          <w:iCs/>
          <w:sz w:val="22"/>
          <w:szCs w:val="22"/>
        </w:rPr>
        <w:t>There was also no documentation attached to proof that the deviation was approved by the accounting officer. In the absence of the contract it could not be determined if the accounting officer should have approved the extension. It should further be noted that the extension reported in paragraph (b) did not indicate the original contract amount and an amount for the extension.</w:t>
      </w:r>
    </w:p>
    <w:p w:rsidR="00FD1A96" w:rsidRPr="002C76C1" w:rsidRDefault="00FD1A96" w:rsidP="00FD1A96">
      <w:pPr>
        <w:pStyle w:val="NormalWeb"/>
        <w:widowControl/>
        <w:numPr>
          <w:ilvl w:val="0"/>
          <w:numId w:val="4"/>
        </w:numPr>
        <w:tabs>
          <w:tab w:val="center" w:pos="709"/>
        </w:tabs>
        <w:spacing w:after="120" w:line="260" w:lineRule="exact"/>
        <w:ind w:hanging="786"/>
        <w:rPr>
          <w:rFonts w:ascii="Arial" w:hAnsi="Arial" w:cs="Arial"/>
          <w:sz w:val="22"/>
          <w:szCs w:val="22"/>
        </w:rPr>
      </w:pPr>
      <w:r w:rsidRPr="002C76C1">
        <w:rPr>
          <w:rFonts w:ascii="Arial" w:hAnsi="Arial" w:cs="Arial"/>
          <w:iCs/>
          <w:sz w:val="22"/>
          <w:szCs w:val="22"/>
        </w:rPr>
        <w:t xml:space="preserve">If the matter should have been reported to the AGSA and NT within ten working days from the approval by the accounting offer as required by </w:t>
      </w:r>
      <w:r w:rsidRPr="002C76C1">
        <w:rPr>
          <w:rFonts w:ascii="Arial" w:hAnsi="Arial" w:cs="Arial"/>
          <w:sz w:val="22"/>
          <w:szCs w:val="22"/>
        </w:rPr>
        <w:t>supply chain circular of NT dated 24 April 2012.</w:t>
      </w:r>
    </w:p>
    <w:p w:rsidR="00FD1A96" w:rsidRPr="002C76C1" w:rsidRDefault="00FD1A96" w:rsidP="00FD1A96">
      <w:pPr>
        <w:pStyle w:val="NormalWeb"/>
        <w:tabs>
          <w:tab w:val="center" w:pos="709"/>
        </w:tabs>
        <w:spacing w:after="100" w:afterAutospacing="1"/>
        <w:rPr>
          <w:rFonts w:ascii="Arial" w:hAnsi="Arial" w:cs="Arial"/>
          <w:sz w:val="22"/>
          <w:szCs w:val="22"/>
        </w:rPr>
      </w:pPr>
      <w:r>
        <w:rPr>
          <w:rFonts w:ascii="Arial" w:hAnsi="Arial" w:cs="Arial"/>
          <w:sz w:val="22"/>
          <w:szCs w:val="22"/>
        </w:rPr>
        <w:t>The finding occurred as a result of the fact that:</w:t>
      </w:r>
    </w:p>
    <w:p w:rsidR="00FD1A96" w:rsidRPr="002C76C1" w:rsidRDefault="00FD1A96" w:rsidP="00FD1A96">
      <w:pPr>
        <w:pStyle w:val="NormalWeb"/>
        <w:tabs>
          <w:tab w:val="center" w:pos="709"/>
        </w:tabs>
        <w:spacing w:after="120" w:line="260" w:lineRule="exact"/>
        <w:ind w:left="357" w:hanging="357"/>
        <w:rPr>
          <w:rFonts w:ascii="Arial" w:hAnsi="Arial" w:cs="Arial"/>
          <w:sz w:val="22"/>
          <w:szCs w:val="22"/>
          <w:lang w:val="en-GB"/>
        </w:rPr>
      </w:pPr>
      <w:r w:rsidRPr="002C76C1">
        <w:rPr>
          <w:rFonts w:ascii="Arial" w:hAnsi="Arial" w:cs="Arial"/>
          <w:sz w:val="22"/>
          <w:szCs w:val="22"/>
          <w:lang w:val="en-GB"/>
        </w:rPr>
        <w:t>a)</w:t>
      </w:r>
      <w:r w:rsidRPr="002C76C1">
        <w:rPr>
          <w:rFonts w:ascii="Arial" w:hAnsi="Arial" w:cs="Arial"/>
          <w:sz w:val="22"/>
          <w:szCs w:val="22"/>
          <w:lang w:val="en-GB"/>
        </w:rPr>
        <w:tab/>
        <w:t>As per discussion with the Assistant Director: Interior – Prestige, it was noted that Prestige has a contract with Motseng Investments to render a variety of goods and services by way of sub-contractors. In this contract a profit margin was approved for Motseng Investments. He mentioned that the Department of Public Works: Prestige will not always be able to deal directly with the sub-contractor as these suppliers are not located on the prospective supplier lists. He however agrees that there might be certain other suppliers on the prospective supplier listing that might be able to render similar services, even at a cheaper price, but he noted that as most of the dealings, where they involve Motseng Investments, relates to projects that they need to finalise as soon as possible and there is not always time to follow a quotation procedure as it is time consuming. Involving Motseng Investments from the start is a much more time efficient process.</w:t>
      </w:r>
    </w:p>
    <w:p w:rsidR="00FD1A96" w:rsidRPr="002C76C1" w:rsidRDefault="00FD1A96" w:rsidP="00FD1A96">
      <w:pPr>
        <w:pStyle w:val="CommentText"/>
        <w:tabs>
          <w:tab w:val="center" w:pos="709"/>
        </w:tabs>
        <w:spacing w:after="120" w:line="260" w:lineRule="exact"/>
        <w:ind w:left="357" w:hanging="357"/>
        <w:rPr>
          <w:sz w:val="22"/>
          <w:szCs w:val="22"/>
        </w:rPr>
      </w:pPr>
      <w:r w:rsidRPr="002C76C1">
        <w:rPr>
          <w:sz w:val="22"/>
          <w:szCs w:val="22"/>
          <w:lang w:val="en-GB"/>
        </w:rPr>
        <w:t>b)</w:t>
      </w:r>
      <w:r w:rsidRPr="002C76C1">
        <w:rPr>
          <w:sz w:val="22"/>
          <w:szCs w:val="22"/>
          <w:lang w:val="en-GB"/>
        </w:rPr>
        <w:tab/>
        <w:t xml:space="preserve"> </w:t>
      </w:r>
      <w:r w:rsidRPr="002C76C1">
        <w:rPr>
          <w:sz w:val="22"/>
          <w:szCs w:val="22"/>
        </w:rPr>
        <w:t xml:space="preserve">As per discussion with Senior Administration Officer: Prestige (Monica) it was noted that procurement with Motseng Investment is different as the department will place an order with Motseng Investment  without issuing the government order form and once service has been rendered the department will then issue/approve a “Government order”. </w:t>
      </w:r>
    </w:p>
    <w:p w:rsidR="00FD1A96" w:rsidRPr="002C76C1" w:rsidRDefault="00FD1A96" w:rsidP="00FD1A96">
      <w:pPr>
        <w:tabs>
          <w:tab w:val="center" w:pos="709"/>
        </w:tabs>
        <w:spacing w:after="120" w:line="260" w:lineRule="exact"/>
        <w:ind w:left="357" w:hanging="357"/>
        <w:rPr>
          <w:sz w:val="22"/>
          <w:szCs w:val="22"/>
        </w:rPr>
      </w:pPr>
      <w:r w:rsidRPr="002C76C1">
        <w:rPr>
          <w:sz w:val="22"/>
          <w:szCs w:val="22"/>
        </w:rPr>
        <w:t>c)</w:t>
      </w:r>
      <w:r w:rsidRPr="002C76C1">
        <w:rPr>
          <w:sz w:val="22"/>
          <w:szCs w:val="22"/>
        </w:rPr>
        <w:tab/>
        <w:t>As per discussion with the ASD: Finance (SCM) it was noted that department only included suppliers that are intended to do business with from August 2011 going forward, however for all the suppliers that they already have business/contract with were not included in the procurement plan.</w:t>
      </w:r>
    </w:p>
    <w:p w:rsidR="00FD1A96" w:rsidRPr="002C76C1" w:rsidRDefault="00FD1A96" w:rsidP="00FD1A96">
      <w:pPr>
        <w:tabs>
          <w:tab w:val="center" w:pos="709"/>
        </w:tabs>
        <w:spacing w:after="120" w:line="260" w:lineRule="exact"/>
        <w:ind w:left="357" w:hanging="357"/>
        <w:rPr>
          <w:sz w:val="22"/>
          <w:szCs w:val="22"/>
        </w:rPr>
      </w:pPr>
      <w:r w:rsidRPr="002C76C1">
        <w:rPr>
          <w:sz w:val="22"/>
          <w:szCs w:val="22"/>
          <w:lang w:val="en-GB"/>
        </w:rPr>
        <w:t>d)</w:t>
      </w:r>
      <w:r w:rsidRPr="002C76C1">
        <w:rPr>
          <w:sz w:val="22"/>
          <w:szCs w:val="22"/>
          <w:lang w:val="en-GB"/>
        </w:rPr>
        <w:tab/>
        <w:t>Assistant Director: Financial (Mpho) explained that the deputy directors had been delegated capacity to authorise this payment. However, he could not provide written proof of the authorisation.</w:t>
      </w:r>
    </w:p>
    <w:p w:rsidR="00FD1A96" w:rsidRPr="002C76C1" w:rsidRDefault="00FD1A96" w:rsidP="00FD1A96">
      <w:pPr>
        <w:tabs>
          <w:tab w:val="center" w:pos="709"/>
        </w:tabs>
        <w:rPr>
          <w:sz w:val="22"/>
          <w:szCs w:val="22"/>
        </w:rPr>
      </w:pPr>
    </w:p>
    <w:p w:rsidR="00FD1A96" w:rsidRPr="002C76C1" w:rsidRDefault="00FD1A96" w:rsidP="00FD1A96">
      <w:pPr>
        <w:pStyle w:val="NormalWeb"/>
        <w:tabs>
          <w:tab w:val="center" w:pos="709"/>
        </w:tabs>
        <w:rPr>
          <w:rFonts w:ascii="Arial" w:hAnsi="Arial" w:cs="Arial"/>
          <w:sz w:val="22"/>
          <w:szCs w:val="22"/>
        </w:rPr>
      </w:pPr>
      <w:r>
        <w:rPr>
          <w:rFonts w:ascii="Arial" w:hAnsi="Arial" w:cs="Arial"/>
          <w:sz w:val="22"/>
          <w:szCs w:val="22"/>
        </w:rPr>
        <w:t>Impact of the finding:</w:t>
      </w:r>
    </w:p>
    <w:p w:rsidR="00FD1A96" w:rsidRPr="002C76C1" w:rsidRDefault="00FD1A96" w:rsidP="00FD1A96">
      <w:pPr>
        <w:pStyle w:val="NormalWeb"/>
        <w:tabs>
          <w:tab w:val="center" w:pos="709"/>
        </w:tabs>
        <w:spacing w:after="120" w:line="260" w:lineRule="exact"/>
        <w:ind w:left="357" w:hanging="357"/>
        <w:rPr>
          <w:rFonts w:ascii="Arial" w:hAnsi="Arial" w:cs="Arial"/>
          <w:sz w:val="22"/>
          <w:szCs w:val="22"/>
        </w:rPr>
      </w:pP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The most economical option to provide services have not been obtained as additional cost of R615 946,65</w:t>
      </w:r>
      <w:r w:rsidRPr="002C76C1">
        <w:rPr>
          <w:rFonts w:ascii="Arial" w:hAnsi="Arial" w:cs="Arial"/>
          <w:sz w:val="22"/>
          <w:szCs w:val="22"/>
          <w:lang w:val="en-ZA"/>
        </w:rPr>
        <w:t xml:space="preserve">(R540 304,08*114/100) was incurred </w:t>
      </w:r>
      <w:r w:rsidRPr="002C76C1">
        <w:rPr>
          <w:rFonts w:ascii="Arial" w:hAnsi="Arial" w:cs="Arial"/>
          <w:sz w:val="22"/>
          <w:szCs w:val="22"/>
        </w:rPr>
        <w:t>on outsourcing a function that could have been performed internally. The R615 946,65 is therefore considered to be fruitless and wasteful expenditure.</w:t>
      </w:r>
    </w:p>
    <w:p w:rsidR="00FD1A96" w:rsidRPr="002C76C1" w:rsidRDefault="00FD1A96" w:rsidP="00FD1A96">
      <w:pPr>
        <w:pStyle w:val="NormalWeb"/>
        <w:widowControl/>
        <w:tabs>
          <w:tab w:val="center" w:pos="709"/>
        </w:tabs>
        <w:spacing w:line="260" w:lineRule="exact"/>
        <w:ind w:left="357" w:hanging="357"/>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The non compliance with TR8.2 may possibly contribute to the expenditure of</w:t>
      </w:r>
      <w:r>
        <w:rPr>
          <w:rFonts w:ascii="Arial" w:hAnsi="Arial" w:cs="Arial"/>
          <w:sz w:val="22"/>
          <w:szCs w:val="22"/>
        </w:rPr>
        <w:tab/>
      </w:r>
      <w:r w:rsidRPr="002C76C1">
        <w:rPr>
          <w:rFonts w:ascii="Arial" w:hAnsi="Arial" w:cs="Arial"/>
          <w:sz w:val="22"/>
          <w:szCs w:val="22"/>
        </w:rPr>
        <w:t xml:space="preserve"> R5 132 888.76 being classified as irregular as contracts were amended or extended without approval by a delegated official as required by TR8.2</w:t>
      </w:r>
    </w:p>
    <w:p w:rsidR="00FD1A96" w:rsidRPr="002C76C1" w:rsidRDefault="00FD1A96" w:rsidP="00FD1A96">
      <w:pPr>
        <w:pStyle w:val="NormalWeb"/>
        <w:widowControl/>
        <w:tabs>
          <w:tab w:val="center" w:pos="709"/>
        </w:tabs>
        <w:spacing w:line="260" w:lineRule="exact"/>
        <w:ind w:left="1077"/>
        <w:rPr>
          <w:rFonts w:ascii="Arial" w:hAnsi="Arial" w:cs="Arial"/>
          <w:sz w:val="22"/>
          <w:szCs w:val="22"/>
        </w:rPr>
      </w:pPr>
    </w:p>
    <w:p w:rsidR="00FD1A96" w:rsidRPr="002C76C1" w:rsidRDefault="00FD1A96" w:rsidP="00FD1A96">
      <w:pPr>
        <w:pStyle w:val="NormalWeb"/>
        <w:widowControl/>
        <w:tabs>
          <w:tab w:val="center" w:pos="709"/>
        </w:tabs>
        <w:spacing w:line="260" w:lineRule="exact"/>
        <w:ind w:left="357" w:hanging="357"/>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Sufficient appropriate audit evidence could not be obtained that goods and services with a transaction value of over R500 000 were procured by means of a competitive bidding process as per the requirements of TR 16A6.1, TR 16A6.4 and National Treasury Practice Note 6 and 8 of 2007/08 due to the fact that the contract and other pertinent information was seized by the SIU.</w:t>
      </w:r>
    </w:p>
    <w:p w:rsidR="00FD1A96" w:rsidRPr="002C76C1" w:rsidRDefault="00FD1A96" w:rsidP="00FD1A96">
      <w:pPr>
        <w:pStyle w:val="ListParagraph"/>
        <w:tabs>
          <w:tab w:val="center" w:pos="709"/>
        </w:tabs>
        <w:rPr>
          <w:rFonts w:ascii="Arial" w:hAnsi="Arial" w:cs="Arial"/>
          <w:sz w:val="22"/>
          <w:szCs w:val="22"/>
        </w:rPr>
      </w:pPr>
    </w:p>
    <w:p w:rsidR="00FD1A96" w:rsidRPr="002C76C1" w:rsidRDefault="00FD1A96" w:rsidP="00FD1A96">
      <w:pPr>
        <w:pStyle w:val="NormalWeb"/>
        <w:widowControl/>
        <w:tabs>
          <w:tab w:val="center" w:pos="709"/>
        </w:tabs>
        <w:spacing w:line="260" w:lineRule="exact"/>
        <w:ind w:left="357" w:hanging="357"/>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Non compliance with </w:t>
      </w:r>
      <w:r w:rsidRPr="002C76C1">
        <w:rPr>
          <w:rFonts w:ascii="Arial" w:hAnsi="Arial" w:cs="Arial"/>
          <w:iCs/>
          <w:sz w:val="22"/>
          <w:szCs w:val="22"/>
        </w:rPr>
        <w:t>the instruction note on enhancing compliance monitoring and improving transparency and accountability in SCM issued by NT</w:t>
      </w:r>
      <w:r w:rsidRPr="002C76C1">
        <w:rPr>
          <w:rFonts w:ascii="Arial" w:hAnsi="Arial" w:cs="Arial"/>
          <w:sz w:val="22"/>
          <w:szCs w:val="22"/>
        </w:rPr>
        <w:t>.</w:t>
      </w:r>
    </w:p>
    <w:p w:rsidR="00FD1A96" w:rsidRPr="002C76C1" w:rsidRDefault="00FD1A96" w:rsidP="00FD1A96">
      <w:pPr>
        <w:pStyle w:val="ListParagraph"/>
        <w:tabs>
          <w:tab w:val="center" w:pos="709"/>
        </w:tabs>
        <w:rPr>
          <w:rFonts w:ascii="Arial" w:hAnsi="Arial" w:cs="Arial"/>
          <w:sz w:val="22"/>
          <w:szCs w:val="22"/>
        </w:rPr>
      </w:pPr>
    </w:p>
    <w:p w:rsidR="00FD1A96" w:rsidRPr="002C76C1" w:rsidRDefault="00FD1A96" w:rsidP="00FD1A96">
      <w:pPr>
        <w:pStyle w:val="NormalWeb"/>
        <w:widowControl/>
        <w:tabs>
          <w:tab w:val="center" w:pos="709"/>
        </w:tabs>
        <w:spacing w:line="260" w:lineRule="exact"/>
        <w:rPr>
          <w:rFonts w:ascii="Arial" w:hAnsi="Arial" w:cs="Arial"/>
          <w:sz w:val="22"/>
          <w:szCs w:val="22"/>
        </w:rPr>
      </w:pPr>
      <w:r>
        <w:rPr>
          <w:rFonts w:ascii="Arial" w:hAnsi="Arial" w:cs="Arial"/>
          <w:sz w:val="22"/>
          <w:szCs w:val="22"/>
        </w:rPr>
        <w:t>e)</w:t>
      </w:r>
      <w:r>
        <w:rPr>
          <w:rFonts w:ascii="Arial" w:hAnsi="Arial" w:cs="Arial"/>
          <w:sz w:val="22"/>
          <w:szCs w:val="22"/>
        </w:rPr>
        <w:tab/>
      </w:r>
      <w:r>
        <w:rPr>
          <w:rFonts w:ascii="Arial" w:hAnsi="Arial" w:cs="Arial"/>
          <w:sz w:val="22"/>
          <w:szCs w:val="22"/>
        </w:rPr>
        <w:tab/>
      </w:r>
      <w:r w:rsidRPr="002C76C1">
        <w:rPr>
          <w:rFonts w:ascii="Arial" w:hAnsi="Arial" w:cs="Arial"/>
          <w:sz w:val="22"/>
          <w:szCs w:val="22"/>
        </w:rPr>
        <w:t>Non compliance with supply chain circular of NT dated 24 April 2012.</w:t>
      </w:r>
    </w:p>
    <w:p w:rsidR="00FD1A96" w:rsidRPr="002C76C1" w:rsidRDefault="00FD1A96" w:rsidP="00FD1A96">
      <w:pPr>
        <w:pStyle w:val="ListParagraph"/>
        <w:tabs>
          <w:tab w:val="center" w:pos="709"/>
        </w:tabs>
        <w:rPr>
          <w:rFonts w:ascii="Arial" w:hAnsi="Arial" w:cs="Arial"/>
          <w:sz w:val="22"/>
          <w:szCs w:val="22"/>
        </w:rPr>
      </w:pPr>
    </w:p>
    <w:p w:rsidR="00FD1A96" w:rsidRPr="002C76C1" w:rsidRDefault="00FD1A96" w:rsidP="00FD1A96">
      <w:pPr>
        <w:pStyle w:val="NormalWeb"/>
        <w:widowControl/>
        <w:tabs>
          <w:tab w:val="center" w:pos="709"/>
        </w:tabs>
        <w:spacing w:line="260" w:lineRule="exact"/>
        <w:ind w:left="357" w:hanging="357"/>
        <w:rPr>
          <w:rFonts w:ascii="Arial" w:hAnsi="Arial" w:cs="Arial"/>
          <w:sz w:val="22"/>
          <w:szCs w:val="22"/>
        </w:rPr>
      </w:pPr>
      <w:r>
        <w:rPr>
          <w:rFonts w:ascii="Arial" w:hAnsi="Arial" w:cs="Arial"/>
          <w:sz w:val="22"/>
          <w:szCs w:val="22"/>
        </w:rPr>
        <w:t>f)</w:t>
      </w:r>
      <w:r>
        <w:rPr>
          <w:rFonts w:ascii="Arial" w:hAnsi="Arial" w:cs="Arial"/>
          <w:sz w:val="22"/>
          <w:szCs w:val="22"/>
        </w:rPr>
        <w:tab/>
      </w:r>
      <w:r>
        <w:rPr>
          <w:rFonts w:ascii="Arial" w:hAnsi="Arial" w:cs="Arial"/>
          <w:sz w:val="22"/>
          <w:szCs w:val="22"/>
        </w:rPr>
        <w:tab/>
      </w:r>
      <w:r w:rsidRPr="002C76C1">
        <w:rPr>
          <w:rFonts w:ascii="Arial" w:hAnsi="Arial" w:cs="Arial"/>
          <w:sz w:val="22"/>
          <w:szCs w:val="22"/>
        </w:rPr>
        <w:t>Non compliance with section 38(1)(c)(ii) as the accounting officer did not take appropriate and effective steps to prevent irregular expenditure with the extension of the Motseng Facilities Management contract.</w:t>
      </w:r>
    </w:p>
    <w:p w:rsidR="00FD1A96" w:rsidRPr="002C76C1" w:rsidRDefault="00FD1A96" w:rsidP="00FD1A96">
      <w:pPr>
        <w:pStyle w:val="ListParagraph"/>
        <w:tabs>
          <w:tab w:val="center" w:pos="709"/>
        </w:tabs>
        <w:rPr>
          <w:rFonts w:ascii="Arial" w:hAnsi="Arial" w:cs="Arial"/>
          <w:sz w:val="22"/>
          <w:szCs w:val="22"/>
        </w:rPr>
      </w:pPr>
    </w:p>
    <w:p w:rsidR="00FD1A96" w:rsidRPr="002C76C1" w:rsidRDefault="00FD1A96" w:rsidP="00FD1A96">
      <w:pPr>
        <w:pStyle w:val="NormalWeb"/>
        <w:widowControl/>
        <w:numPr>
          <w:ilvl w:val="0"/>
          <w:numId w:val="2"/>
        </w:numPr>
        <w:tabs>
          <w:tab w:val="center" w:pos="709"/>
        </w:tabs>
        <w:spacing w:line="260" w:lineRule="exact"/>
        <w:ind w:left="357" w:hanging="357"/>
        <w:rPr>
          <w:rFonts w:ascii="Arial" w:hAnsi="Arial" w:cs="Arial"/>
          <w:sz w:val="22"/>
          <w:szCs w:val="22"/>
        </w:rPr>
      </w:pPr>
      <w:r w:rsidRPr="002C76C1">
        <w:rPr>
          <w:rFonts w:ascii="Arial" w:hAnsi="Arial" w:cs="Arial"/>
          <w:sz w:val="22"/>
          <w:szCs w:val="22"/>
        </w:rPr>
        <w:t>Non compliance with section 45(c) as the previous CFO, the Chief Director SCM and the Chief Director: Trading Account did not take effective and appropriate steps to prevent irregular expenditure with the extension of the Motseng Facilities Management contract.</w:t>
      </w:r>
    </w:p>
    <w:p w:rsidR="00FD1A96" w:rsidRPr="002C76C1" w:rsidRDefault="00FD1A96" w:rsidP="00FD1A96">
      <w:pPr>
        <w:pStyle w:val="NormalWeb"/>
        <w:widowControl/>
        <w:tabs>
          <w:tab w:val="center" w:pos="709"/>
        </w:tabs>
        <w:spacing w:after="120" w:line="260" w:lineRule="exact"/>
        <w:ind w:left="1125"/>
        <w:rPr>
          <w:rFonts w:ascii="Arial" w:hAnsi="Arial" w:cs="Arial"/>
          <w:sz w:val="22"/>
          <w:szCs w:val="22"/>
        </w:rPr>
      </w:pPr>
    </w:p>
    <w:p w:rsidR="00FD1A96" w:rsidRPr="002C76C1" w:rsidRDefault="00FD1A96" w:rsidP="00FD1A96">
      <w:pPr>
        <w:pStyle w:val="NormalWeb"/>
        <w:widowControl/>
        <w:tabs>
          <w:tab w:val="center" w:pos="709"/>
        </w:tabs>
        <w:spacing w:after="120" w:line="260" w:lineRule="exact"/>
        <w:rPr>
          <w:rFonts w:ascii="Arial" w:hAnsi="Arial" w:cs="Arial"/>
          <w:sz w:val="22"/>
          <w:szCs w:val="22"/>
          <w:lang w:val="en-GB"/>
        </w:rPr>
      </w:pPr>
      <w:r w:rsidRPr="002C76C1">
        <w:rPr>
          <w:rFonts w:ascii="Arial" w:hAnsi="Arial" w:cs="Arial"/>
          <w:sz w:val="22"/>
          <w:szCs w:val="22"/>
          <w:lang w:val="en-GB"/>
        </w:rPr>
        <w:t>Similar findings were also reported in the 2010-2011 financial year. Management indicated in their audit action plan, page 9, that the actions by management listed below will be implemented with the target dates as also indicated below. This procurement was however incurred prior to the corrective actions indicated by management being implemented.</w:t>
      </w:r>
    </w:p>
    <w:p w:rsidR="00FD1A96" w:rsidRPr="002C76C1" w:rsidRDefault="00FD1A96" w:rsidP="00FD1A96">
      <w:pPr>
        <w:pStyle w:val="NormalWeb"/>
        <w:widowControl/>
        <w:tabs>
          <w:tab w:val="center" w:pos="709"/>
        </w:tabs>
        <w:spacing w:after="120" w:line="260" w:lineRule="exact"/>
        <w:rPr>
          <w:rFonts w:ascii="Arial" w:hAnsi="Arial" w:cs="Arial"/>
          <w:sz w:val="22"/>
          <w:szCs w:val="22"/>
          <w:lang w:val="en-GB"/>
        </w:rPr>
      </w:pPr>
    </w:p>
    <w:tbl>
      <w:tblPr>
        <w:tblStyle w:val="TableGrid"/>
        <w:tblW w:w="0" w:type="auto"/>
        <w:tblInd w:w="108" w:type="dxa"/>
        <w:tblLook w:val="04A0"/>
      </w:tblPr>
      <w:tblGrid>
        <w:gridCol w:w="2790"/>
        <w:gridCol w:w="1440"/>
        <w:gridCol w:w="4904"/>
      </w:tblGrid>
      <w:tr w:rsidR="00FD1A96" w:rsidRPr="002C76C1" w:rsidTr="00D90C13">
        <w:tc>
          <w:tcPr>
            <w:tcW w:w="2790" w:type="dxa"/>
            <w:shd w:val="clear" w:color="auto" w:fill="BFBFBF" w:themeFill="background1" w:themeFillShade="BF"/>
          </w:tcPr>
          <w:p w:rsidR="00FD1A96" w:rsidRPr="00D91D29" w:rsidRDefault="00FD1A96" w:rsidP="00D90C13">
            <w:pPr>
              <w:pStyle w:val="Default"/>
              <w:tabs>
                <w:tab w:val="center" w:pos="709"/>
              </w:tabs>
              <w:spacing w:after="120"/>
              <w:rPr>
                <w:rFonts w:ascii="Arial" w:hAnsi="Arial" w:cs="Arial"/>
                <w:b/>
                <w:sz w:val="18"/>
                <w:szCs w:val="18"/>
                <w:lang w:val="en-GB"/>
              </w:rPr>
            </w:pPr>
            <w:r w:rsidRPr="00D91D29">
              <w:rPr>
                <w:rFonts w:ascii="Arial" w:hAnsi="Arial" w:cs="Arial"/>
                <w:b/>
                <w:sz w:val="18"/>
                <w:szCs w:val="18"/>
                <w:lang w:val="en-GB"/>
              </w:rPr>
              <w:t>Action by management</w:t>
            </w:r>
          </w:p>
        </w:tc>
        <w:tc>
          <w:tcPr>
            <w:tcW w:w="1440" w:type="dxa"/>
            <w:shd w:val="clear" w:color="auto" w:fill="BFBFBF" w:themeFill="background1" w:themeFillShade="BF"/>
          </w:tcPr>
          <w:p w:rsidR="00FD1A96" w:rsidRPr="00D91D29" w:rsidRDefault="00FD1A96" w:rsidP="00D90C13">
            <w:pPr>
              <w:pStyle w:val="Default"/>
              <w:tabs>
                <w:tab w:val="center" w:pos="709"/>
              </w:tabs>
              <w:spacing w:after="120"/>
              <w:rPr>
                <w:rFonts w:ascii="Arial" w:hAnsi="Arial" w:cs="Arial"/>
                <w:b/>
                <w:sz w:val="18"/>
                <w:szCs w:val="18"/>
                <w:lang w:val="en-GB"/>
              </w:rPr>
            </w:pPr>
            <w:r w:rsidRPr="00D91D29">
              <w:rPr>
                <w:rFonts w:ascii="Arial" w:hAnsi="Arial" w:cs="Arial"/>
                <w:b/>
                <w:sz w:val="18"/>
                <w:szCs w:val="18"/>
                <w:lang w:val="en-GB"/>
              </w:rPr>
              <w:t>Target date</w:t>
            </w:r>
          </w:p>
        </w:tc>
        <w:tc>
          <w:tcPr>
            <w:tcW w:w="4904" w:type="dxa"/>
            <w:shd w:val="clear" w:color="auto" w:fill="BFBFBF" w:themeFill="background1" w:themeFillShade="BF"/>
          </w:tcPr>
          <w:p w:rsidR="00FD1A96" w:rsidRPr="00D91D29" w:rsidRDefault="00FD1A96" w:rsidP="00D90C13">
            <w:pPr>
              <w:pStyle w:val="Default"/>
              <w:tabs>
                <w:tab w:val="center" w:pos="709"/>
              </w:tabs>
              <w:spacing w:after="120"/>
              <w:rPr>
                <w:rFonts w:ascii="Arial" w:hAnsi="Arial" w:cs="Arial"/>
                <w:b/>
                <w:sz w:val="18"/>
                <w:szCs w:val="18"/>
                <w:lang w:val="en-GB"/>
              </w:rPr>
            </w:pPr>
            <w:r w:rsidRPr="00D91D29">
              <w:rPr>
                <w:rFonts w:ascii="Arial" w:hAnsi="Arial" w:cs="Arial"/>
                <w:b/>
                <w:sz w:val="18"/>
                <w:szCs w:val="18"/>
                <w:lang w:val="en-GB"/>
              </w:rPr>
              <w:t>Progress to date</w:t>
            </w:r>
          </w:p>
        </w:tc>
      </w:tr>
      <w:tr w:rsidR="00FD1A96" w:rsidRPr="002C76C1" w:rsidTr="00D90C13">
        <w:tc>
          <w:tcPr>
            <w:tcW w:w="2790" w:type="dxa"/>
          </w:tcPr>
          <w:p w:rsidR="00FD1A96" w:rsidRPr="00D91D29" w:rsidRDefault="00FD1A96" w:rsidP="00D90C13">
            <w:pPr>
              <w:pStyle w:val="Default"/>
              <w:tabs>
                <w:tab w:val="center" w:pos="709"/>
              </w:tabs>
              <w:spacing w:after="120"/>
              <w:rPr>
                <w:rFonts w:ascii="Arial" w:hAnsi="Arial" w:cs="Arial"/>
                <w:sz w:val="18"/>
                <w:szCs w:val="18"/>
                <w:lang w:val="en-GB"/>
              </w:rPr>
            </w:pPr>
            <w:r w:rsidRPr="00D91D29">
              <w:rPr>
                <w:rFonts w:ascii="Arial" w:hAnsi="Arial" w:cs="Arial"/>
                <w:sz w:val="18"/>
                <w:szCs w:val="18"/>
              </w:rPr>
              <w:t>Improve the checklists for payment of invoices to include confirmation of procurement process</w:t>
            </w:r>
          </w:p>
        </w:tc>
        <w:tc>
          <w:tcPr>
            <w:tcW w:w="1440" w:type="dxa"/>
          </w:tcPr>
          <w:p w:rsidR="00FD1A96" w:rsidRPr="00D91D29" w:rsidRDefault="00FD1A96" w:rsidP="00D90C13">
            <w:pPr>
              <w:pStyle w:val="Default"/>
              <w:tabs>
                <w:tab w:val="center" w:pos="709"/>
              </w:tabs>
              <w:spacing w:after="120"/>
              <w:rPr>
                <w:rFonts w:ascii="Arial" w:hAnsi="Arial" w:cs="Arial"/>
                <w:sz w:val="18"/>
                <w:szCs w:val="18"/>
                <w:lang w:val="en-GB"/>
              </w:rPr>
            </w:pPr>
            <w:r w:rsidRPr="00D91D29">
              <w:rPr>
                <w:rFonts w:ascii="Arial" w:hAnsi="Arial" w:cs="Arial"/>
                <w:sz w:val="18"/>
                <w:szCs w:val="18"/>
              </w:rPr>
              <w:t>Dec  2011</w:t>
            </w:r>
          </w:p>
        </w:tc>
        <w:tc>
          <w:tcPr>
            <w:tcW w:w="4904" w:type="dxa"/>
          </w:tcPr>
          <w:p w:rsidR="00FD1A96" w:rsidRPr="00D91D29" w:rsidRDefault="00FD1A96" w:rsidP="00D90C13">
            <w:pPr>
              <w:pStyle w:val="Default"/>
              <w:tabs>
                <w:tab w:val="center" w:pos="709"/>
              </w:tabs>
              <w:rPr>
                <w:rFonts w:ascii="Arial" w:hAnsi="Arial" w:cs="Arial"/>
                <w:sz w:val="18"/>
                <w:szCs w:val="18"/>
              </w:rPr>
            </w:pPr>
            <w:r w:rsidRPr="00D91D29">
              <w:rPr>
                <w:rFonts w:ascii="Arial" w:hAnsi="Arial" w:cs="Arial"/>
                <w:sz w:val="18"/>
                <w:szCs w:val="18"/>
              </w:rPr>
              <w:t>Completed. The checklists have been improved.</w:t>
            </w:r>
          </w:p>
          <w:p w:rsidR="00FD1A96" w:rsidRPr="00D91D29" w:rsidRDefault="00FD1A96" w:rsidP="00D90C13">
            <w:pPr>
              <w:pStyle w:val="Default"/>
              <w:tabs>
                <w:tab w:val="center" w:pos="709"/>
              </w:tabs>
              <w:spacing w:after="120"/>
              <w:rPr>
                <w:rFonts w:ascii="Arial" w:hAnsi="Arial" w:cs="Arial"/>
                <w:sz w:val="18"/>
                <w:szCs w:val="18"/>
                <w:lang w:val="en-GB"/>
              </w:rPr>
            </w:pPr>
            <w:r w:rsidRPr="00D91D29">
              <w:rPr>
                <w:rFonts w:ascii="Arial" w:hAnsi="Arial" w:cs="Arial"/>
                <w:sz w:val="18"/>
                <w:szCs w:val="18"/>
              </w:rPr>
              <w:t>The compliance unit is currently testing compliance throughout the department.</w:t>
            </w:r>
          </w:p>
        </w:tc>
      </w:tr>
      <w:tr w:rsidR="00FD1A96" w:rsidRPr="002C76C1" w:rsidTr="00D90C13">
        <w:tc>
          <w:tcPr>
            <w:tcW w:w="2790" w:type="dxa"/>
          </w:tcPr>
          <w:p w:rsidR="00FD1A96" w:rsidRPr="00D91D29" w:rsidRDefault="00FD1A96" w:rsidP="00D90C13">
            <w:pPr>
              <w:pStyle w:val="Default"/>
              <w:tabs>
                <w:tab w:val="center" w:pos="709"/>
              </w:tabs>
              <w:spacing w:after="120"/>
              <w:rPr>
                <w:rFonts w:ascii="Arial" w:hAnsi="Arial" w:cs="Arial"/>
                <w:sz w:val="18"/>
                <w:szCs w:val="18"/>
                <w:lang w:val="en-GB"/>
              </w:rPr>
            </w:pPr>
            <w:r w:rsidRPr="00D91D29">
              <w:rPr>
                <w:rFonts w:ascii="Arial" w:hAnsi="Arial" w:cs="Arial"/>
                <w:sz w:val="18"/>
                <w:szCs w:val="18"/>
              </w:rPr>
              <w:t>Enforce monthly reporting by improving the reporting templates.</w:t>
            </w:r>
          </w:p>
        </w:tc>
        <w:tc>
          <w:tcPr>
            <w:tcW w:w="1440" w:type="dxa"/>
          </w:tcPr>
          <w:p w:rsidR="00FD1A96" w:rsidRPr="00D91D29" w:rsidRDefault="00FD1A96" w:rsidP="00D90C13">
            <w:pPr>
              <w:pStyle w:val="Default"/>
              <w:tabs>
                <w:tab w:val="center" w:pos="709"/>
              </w:tabs>
              <w:spacing w:after="120"/>
              <w:rPr>
                <w:rFonts w:ascii="Arial" w:hAnsi="Arial" w:cs="Arial"/>
                <w:sz w:val="18"/>
                <w:szCs w:val="18"/>
                <w:lang w:val="en-GB"/>
              </w:rPr>
            </w:pPr>
            <w:r w:rsidRPr="00D91D29">
              <w:rPr>
                <w:rFonts w:ascii="Arial" w:hAnsi="Arial" w:cs="Arial"/>
                <w:sz w:val="18"/>
                <w:szCs w:val="18"/>
              </w:rPr>
              <w:t>Dec  2011</w:t>
            </w:r>
          </w:p>
        </w:tc>
        <w:tc>
          <w:tcPr>
            <w:tcW w:w="4904" w:type="dxa"/>
          </w:tcPr>
          <w:p w:rsidR="00FD1A96" w:rsidRPr="00D91D29" w:rsidRDefault="00FD1A96" w:rsidP="00D90C13">
            <w:pPr>
              <w:pStyle w:val="Default"/>
              <w:tabs>
                <w:tab w:val="center" w:pos="709"/>
              </w:tabs>
              <w:rPr>
                <w:rFonts w:ascii="Arial" w:hAnsi="Arial" w:cs="Arial"/>
                <w:sz w:val="18"/>
                <w:szCs w:val="18"/>
              </w:rPr>
            </w:pPr>
            <w:r w:rsidRPr="00D91D29">
              <w:rPr>
                <w:rFonts w:ascii="Arial" w:hAnsi="Arial" w:cs="Arial"/>
                <w:sz w:val="18"/>
                <w:szCs w:val="18"/>
              </w:rPr>
              <w:t>While some of the regions are complying with the monthly reporting, we have discovered that other regions have not complied.</w:t>
            </w:r>
          </w:p>
          <w:p w:rsidR="00FD1A96" w:rsidRPr="00D91D29" w:rsidRDefault="00FD1A96" w:rsidP="00D90C13">
            <w:pPr>
              <w:pStyle w:val="Default"/>
              <w:tabs>
                <w:tab w:val="center" w:pos="709"/>
              </w:tabs>
              <w:spacing w:after="120"/>
              <w:rPr>
                <w:rFonts w:ascii="Arial" w:hAnsi="Arial" w:cs="Arial"/>
                <w:sz w:val="18"/>
                <w:szCs w:val="18"/>
                <w:lang w:val="en-GB"/>
              </w:rPr>
            </w:pPr>
            <w:r w:rsidRPr="00D91D29">
              <w:rPr>
                <w:rFonts w:ascii="Arial" w:hAnsi="Arial" w:cs="Arial"/>
                <w:sz w:val="18"/>
                <w:szCs w:val="18"/>
              </w:rPr>
              <w:t>We are in the process of implementing disciplinary measures.</w:t>
            </w:r>
          </w:p>
        </w:tc>
      </w:tr>
      <w:tr w:rsidR="00FD1A96" w:rsidRPr="002C76C1" w:rsidTr="00D90C13">
        <w:tc>
          <w:tcPr>
            <w:tcW w:w="2790" w:type="dxa"/>
          </w:tcPr>
          <w:p w:rsidR="00FD1A96" w:rsidRPr="00D91D29" w:rsidRDefault="00FD1A96" w:rsidP="00D90C13">
            <w:pPr>
              <w:pStyle w:val="Default"/>
              <w:tabs>
                <w:tab w:val="center" w:pos="709"/>
              </w:tabs>
              <w:spacing w:after="120"/>
              <w:rPr>
                <w:rFonts w:ascii="Arial" w:hAnsi="Arial" w:cs="Arial"/>
                <w:sz w:val="18"/>
                <w:szCs w:val="18"/>
                <w:lang w:val="en-GB"/>
              </w:rPr>
            </w:pPr>
            <w:r w:rsidRPr="00D91D29">
              <w:rPr>
                <w:rFonts w:ascii="Arial" w:hAnsi="Arial" w:cs="Arial"/>
                <w:sz w:val="18"/>
                <w:szCs w:val="18"/>
              </w:rPr>
              <w:t>Compliance and  Inspectorate unit to conduct random checking</w:t>
            </w:r>
          </w:p>
        </w:tc>
        <w:tc>
          <w:tcPr>
            <w:tcW w:w="1440" w:type="dxa"/>
          </w:tcPr>
          <w:p w:rsidR="00FD1A96" w:rsidRPr="00D91D29" w:rsidRDefault="00FD1A96" w:rsidP="00D90C13">
            <w:pPr>
              <w:pStyle w:val="Default"/>
              <w:tabs>
                <w:tab w:val="center" w:pos="709"/>
              </w:tabs>
              <w:spacing w:after="120"/>
              <w:rPr>
                <w:rFonts w:ascii="Arial" w:hAnsi="Arial" w:cs="Arial"/>
                <w:sz w:val="18"/>
                <w:szCs w:val="18"/>
                <w:lang w:val="en-GB"/>
              </w:rPr>
            </w:pPr>
            <w:r w:rsidRPr="00D91D29">
              <w:rPr>
                <w:rFonts w:ascii="Arial" w:hAnsi="Arial" w:cs="Arial"/>
                <w:sz w:val="18"/>
                <w:szCs w:val="18"/>
              </w:rPr>
              <w:t>May 2012</w:t>
            </w:r>
          </w:p>
        </w:tc>
        <w:tc>
          <w:tcPr>
            <w:tcW w:w="4904" w:type="dxa"/>
          </w:tcPr>
          <w:p w:rsidR="00FD1A96" w:rsidRPr="00D91D29" w:rsidRDefault="00FD1A96" w:rsidP="00D90C13">
            <w:pPr>
              <w:pStyle w:val="Default"/>
              <w:tabs>
                <w:tab w:val="center" w:pos="709"/>
              </w:tabs>
              <w:spacing w:after="120"/>
              <w:rPr>
                <w:rFonts w:ascii="Arial" w:hAnsi="Arial" w:cs="Arial"/>
                <w:sz w:val="18"/>
                <w:szCs w:val="18"/>
                <w:lang w:val="en-GB"/>
              </w:rPr>
            </w:pPr>
            <w:r w:rsidRPr="00D91D29">
              <w:rPr>
                <w:rFonts w:ascii="Arial" w:hAnsi="Arial" w:cs="Arial"/>
                <w:sz w:val="18"/>
                <w:szCs w:val="18"/>
              </w:rPr>
              <w:t>The compliance unit is currently testing compliance throughout the department.</w:t>
            </w:r>
          </w:p>
        </w:tc>
      </w:tr>
    </w:tbl>
    <w:p w:rsidR="00FD1A96" w:rsidRPr="002C76C1" w:rsidRDefault="00FD1A96" w:rsidP="00FD1A96">
      <w:pPr>
        <w:pStyle w:val="NormalWeb"/>
        <w:widowControl/>
        <w:tabs>
          <w:tab w:val="center" w:pos="709"/>
        </w:tabs>
        <w:spacing w:after="120" w:line="260" w:lineRule="exact"/>
        <w:rPr>
          <w:rFonts w:ascii="Arial" w:hAnsi="Arial" w:cs="Arial"/>
          <w:sz w:val="22"/>
          <w:szCs w:val="22"/>
        </w:rPr>
      </w:pPr>
    </w:p>
    <w:p w:rsidR="00FD1A96" w:rsidRPr="002C76C1" w:rsidRDefault="00FD1A96" w:rsidP="00FD1A96">
      <w:pPr>
        <w:pStyle w:val="Heading2"/>
        <w:tabs>
          <w:tab w:val="center" w:pos="709"/>
        </w:tabs>
        <w:spacing w:before="0" w:after="120"/>
        <w:jc w:val="both"/>
        <w:rPr>
          <w:i w:val="0"/>
          <w:sz w:val="22"/>
          <w:szCs w:val="22"/>
        </w:rPr>
      </w:pPr>
      <w:r w:rsidRPr="002C76C1">
        <w:rPr>
          <w:i w:val="0"/>
          <w:sz w:val="22"/>
          <w:szCs w:val="22"/>
        </w:rPr>
        <w:t>Internal control deficiency</w:t>
      </w:r>
    </w:p>
    <w:p w:rsidR="00FD1A96" w:rsidRPr="002C76C1" w:rsidRDefault="00FD1A96" w:rsidP="00FD1A96">
      <w:pPr>
        <w:tabs>
          <w:tab w:val="center" w:pos="709"/>
        </w:tabs>
        <w:jc w:val="both"/>
        <w:rPr>
          <w:b/>
          <w:bCs/>
          <w:sz w:val="22"/>
          <w:szCs w:val="22"/>
        </w:rPr>
      </w:pPr>
    </w:p>
    <w:p w:rsidR="00FD1A96" w:rsidRPr="002C76C1" w:rsidRDefault="00FD1A96" w:rsidP="00FD1A96">
      <w:pPr>
        <w:tabs>
          <w:tab w:val="center" w:pos="709"/>
        </w:tabs>
        <w:spacing w:after="120" w:line="260" w:lineRule="exact"/>
        <w:jc w:val="both"/>
        <w:rPr>
          <w:i/>
          <w:iCs/>
          <w:sz w:val="22"/>
          <w:szCs w:val="22"/>
        </w:rPr>
      </w:pPr>
      <w:r w:rsidRPr="002C76C1">
        <w:rPr>
          <w:i/>
          <w:iCs/>
          <w:sz w:val="22"/>
          <w:szCs w:val="22"/>
        </w:rPr>
        <w:t>Leadership</w:t>
      </w:r>
    </w:p>
    <w:p w:rsidR="00FD1A96" w:rsidRPr="002C76C1" w:rsidRDefault="00FD1A96" w:rsidP="00FD1A96">
      <w:pPr>
        <w:tabs>
          <w:tab w:val="left" w:pos="426"/>
          <w:tab w:val="center" w:pos="709"/>
        </w:tabs>
        <w:spacing w:after="120" w:line="260" w:lineRule="exact"/>
        <w:ind w:left="420" w:hanging="420"/>
        <w:jc w:val="both"/>
        <w:rPr>
          <w:sz w:val="22"/>
          <w:szCs w:val="22"/>
        </w:rPr>
      </w:pPr>
      <w:r>
        <w:rPr>
          <w:sz w:val="22"/>
          <w:szCs w:val="22"/>
        </w:rPr>
        <w:t>a)</w:t>
      </w:r>
      <w:r>
        <w:rPr>
          <w:sz w:val="22"/>
          <w:szCs w:val="22"/>
        </w:rPr>
        <w:tab/>
      </w:r>
      <w:r w:rsidRPr="002C76C1">
        <w:rPr>
          <w:sz w:val="22"/>
          <w:szCs w:val="22"/>
        </w:rPr>
        <w:t>Management did not provide effective leadership based on a culture of honesty, ethical business practices and good governance, protecting and enhancing the interests of the entity</w:t>
      </w:r>
    </w:p>
    <w:p w:rsidR="00FD1A96" w:rsidRPr="002C76C1" w:rsidRDefault="00FD1A96" w:rsidP="00FD1A96">
      <w:pPr>
        <w:tabs>
          <w:tab w:val="left" w:pos="426"/>
          <w:tab w:val="center" w:pos="709"/>
        </w:tabs>
        <w:spacing w:after="120" w:line="260" w:lineRule="exact"/>
        <w:ind w:left="420" w:hanging="420"/>
        <w:jc w:val="both"/>
        <w:rPr>
          <w:sz w:val="22"/>
          <w:szCs w:val="22"/>
        </w:rPr>
      </w:pPr>
      <w:r>
        <w:rPr>
          <w:sz w:val="22"/>
          <w:szCs w:val="22"/>
        </w:rPr>
        <w:t>b)</w:t>
      </w:r>
      <w:r>
        <w:rPr>
          <w:sz w:val="22"/>
          <w:szCs w:val="22"/>
        </w:rPr>
        <w:tab/>
      </w:r>
      <w:r w:rsidRPr="002C76C1">
        <w:rPr>
          <w:sz w:val="22"/>
          <w:szCs w:val="22"/>
        </w:rPr>
        <w:t>Management did not effectively exercise oversight responsibility regarding financial and performance reporting and compliance and related internal controls</w:t>
      </w:r>
    </w:p>
    <w:p w:rsidR="00FD1A96" w:rsidRPr="002C76C1" w:rsidRDefault="00FD1A96" w:rsidP="00FD1A96">
      <w:pPr>
        <w:tabs>
          <w:tab w:val="center" w:pos="709"/>
        </w:tabs>
        <w:spacing w:after="120" w:line="260" w:lineRule="exact"/>
        <w:ind w:left="420" w:hanging="420"/>
        <w:jc w:val="both"/>
        <w:rPr>
          <w:sz w:val="22"/>
          <w:szCs w:val="22"/>
        </w:rPr>
      </w:pPr>
      <w:r>
        <w:rPr>
          <w:iCs/>
          <w:sz w:val="22"/>
          <w:szCs w:val="22"/>
        </w:rPr>
        <w:t>c)</w:t>
      </w:r>
      <w:r>
        <w:rPr>
          <w:iCs/>
          <w:sz w:val="22"/>
          <w:szCs w:val="22"/>
        </w:rPr>
        <w:tab/>
      </w:r>
      <w:r>
        <w:rPr>
          <w:iCs/>
          <w:sz w:val="22"/>
          <w:szCs w:val="22"/>
        </w:rPr>
        <w:tab/>
      </w:r>
      <w:r w:rsidRPr="002C76C1">
        <w:rPr>
          <w:iCs/>
          <w:sz w:val="22"/>
          <w:szCs w:val="22"/>
        </w:rPr>
        <w:t>Management does not establish and communicate policies and procedures effectively to enable and support understanding and execution of internal control objectives, processes and responsibilities</w:t>
      </w:r>
    </w:p>
    <w:p w:rsidR="00FD1A96" w:rsidRPr="002C76C1" w:rsidRDefault="00FD1A96" w:rsidP="00FD1A96">
      <w:pPr>
        <w:pStyle w:val="Heading2"/>
        <w:tabs>
          <w:tab w:val="center" w:pos="709"/>
        </w:tabs>
        <w:ind w:left="567" w:hanging="567"/>
        <w:jc w:val="both"/>
        <w:rPr>
          <w:rStyle w:val="Emphasis"/>
          <w:b w:val="0"/>
          <w:bCs w:val="0"/>
          <w:i/>
          <w:iCs/>
          <w:sz w:val="22"/>
          <w:szCs w:val="22"/>
        </w:rPr>
      </w:pPr>
      <w:r w:rsidRPr="002C76C1">
        <w:rPr>
          <w:rStyle w:val="Emphasis"/>
          <w:b w:val="0"/>
          <w:bCs w:val="0"/>
          <w:sz w:val="22"/>
          <w:szCs w:val="22"/>
        </w:rPr>
        <w:t>Financial and performance management</w:t>
      </w:r>
    </w:p>
    <w:p w:rsidR="00FD1A96" w:rsidRPr="002C76C1" w:rsidRDefault="00FD1A96" w:rsidP="00FD1A96">
      <w:pPr>
        <w:pStyle w:val="NormalWeb"/>
        <w:tabs>
          <w:tab w:val="center" w:pos="709"/>
        </w:tabs>
        <w:jc w:val="both"/>
        <w:rPr>
          <w:rFonts w:ascii="Arial" w:hAnsi="Arial" w:cs="Arial"/>
          <w:iCs/>
          <w:sz w:val="22"/>
          <w:szCs w:val="22"/>
        </w:rPr>
      </w:pPr>
    </w:p>
    <w:p w:rsidR="00FD1A96" w:rsidRPr="002C76C1" w:rsidRDefault="00FD1A96" w:rsidP="00FD1A96">
      <w:pPr>
        <w:pStyle w:val="NormalWeb"/>
        <w:tabs>
          <w:tab w:val="center" w:pos="709"/>
        </w:tabs>
        <w:jc w:val="both"/>
        <w:rPr>
          <w:rFonts w:ascii="Arial" w:hAnsi="Arial" w:cs="Arial"/>
          <w:iCs/>
          <w:sz w:val="22"/>
          <w:szCs w:val="22"/>
          <w:lang w:val="en-GB"/>
        </w:rPr>
      </w:pPr>
      <w:r w:rsidRPr="002C76C1">
        <w:rPr>
          <w:rFonts w:ascii="Arial" w:hAnsi="Arial" w:cs="Arial"/>
          <w:iCs/>
          <w:sz w:val="22"/>
          <w:szCs w:val="22"/>
          <w:lang w:val="en-GB"/>
        </w:rPr>
        <w:t>The department did not prepare regular, accurate and complete financial and performance reports that are supported and evidenced by reliable information.</w:t>
      </w:r>
    </w:p>
    <w:p w:rsidR="00FD1A96" w:rsidRPr="002C76C1" w:rsidRDefault="00FD1A96" w:rsidP="00FD1A96">
      <w:pPr>
        <w:pStyle w:val="NormalWeb"/>
        <w:tabs>
          <w:tab w:val="center" w:pos="709"/>
        </w:tabs>
        <w:jc w:val="both"/>
        <w:rPr>
          <w:rFonts w:ascii="Arial" w:hAnsi="Arial" w:cs="Arial"/>
          <w:iCs/>
          <w:sz w:val="22"/>
          <w:szCs w:val="22"/>
          <w:lang w:val="en-ZA"/>
        </w:rPr>
      </w:pPr>
    </w:p>
    <w:p w:rsidR="00FD1A96" w:rsidRPr="002C76C1" w:rsidRDefault="00FD1A96" w:rsidP="00FD1A96">
      <w:pPr>
        <w:tabs>
          <w:tab w:val="center" w:pos="709"/>
        </w:tabs>
      </w:pPr>
    </w:p>
    <w:p w:rsidR="00FD1A96" w:rsidRPr="002C76C1" w:rsidRDefault="00FD1A96" w:rsidP="00FD1A96">
      <w:pPr>
        <w:pStyle w:val="Heading2"/>
        <w:tabs>
          <w:tab w:val="center" w:pos="709"/>
        </w:tabs>
        <w:spacing w:before="0" w:after="120"/>
        <w:jc w:val="both"/>
        <w:rPr>
          <w:i w:val="0"/>
          <w:sz w:val="22"/>
          <w:szCs w:val="22"/>
        </w:rPr>
      </w:pPr>
      <w:r w:rsidRPr="002C76C1">
        <w:rPr>
          <w:i w:val="0"/>
          <w:sz w:val="22"/>
          <w:szCs w:val="22"/>
        </w:rPr>
        <w:t>Recommendation</w:t>
      </w:r>
    </w:p>
    <w:p w:rsidR="00FD1A96" w:rsidRPr="002C76C1" w:rsidRDefault="00FD1A96" w:rsidP="00FD1A96">
      <w:pPr>
        <w:tabs>
          <w:tab w:val="center" w:pos="709"/>
        </w:tabs>
        <w:spacing w:after="120" w:line="260" w:lineRule="exact"/>
        <w:ind w:left="357" w:hanging="357"/>
        <w:rPr>
          <w:sz w:val="22"/>
          <w:szCs w:val="22"/>
        </w:rPr>
      </w:pPr>
      <w:r w:rsidRPr="002C76C1">
        <w:rPr>
          <w:sz w:val="22"/>
          <w:szCs w:val="22"/>
        </w:rPr>
        <w:t>a)</w:t>
      </w:r>
      <w:r w:rsidRPr="002C76C1">
        <w:rPr>
          <w:sz w:val="22"/>
          <w:szCs w:val="22"/>
        </w:rPr>
        <w:tab/>
        <w:t>It should be investigated why the region did not timeously start get new contracts in place as instructed in the extension document of 28 April 2011. Disciplinary actions need to be taken if required.</w:t>
      </w:r>
    </w:p>
    <w:p w:rsidR="00FD1A96" w:rsidRPr="002C76C1" w:rsidRDefault="00FD1A96" w:rsidP="00FD1A96">
      <w:pPr>
        <w:pStyle w:val="NormalWeb"/>
        <w:widowControl/>
        <w:tabs>
          <w:tab w:val="center" w:pos="709"/>
        </w:tabs>
        <w:spacing w:after="120" w:line="260" w:lineRule="exact"/>
        <w:ind w:left="357" w:hanging="357"/>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t>The department must timeously update their prospective supplier list to include suppliers that can deliver services needed to avoid paying unnecessary fees.</w:t>
      </w:r>
    </w:p>
    <w:p w:rsidR="00FD1A96" w:rsidRPr="002C76C1" w:rsidRDefault="00FD1A96" w:rsidP="00FD1A96">
      <w:pPr>
        <w:pStyle w:val="NormalWeb"/>
        <w:widowControl/>
        <w:tabs>
          <w:tab w:val="center" w:pos="709"/>
        </w:tabs>
        <w:ind w:left="357" w:hanging="357"/>
        <w:jc w:val="both"/>
        <w:rPr>
          <w:rFonts w:ascii="Arial" w:hAnsi="Arial" w:cs="Arial"/>
          <w:sz w:val="22"/>
          <w:szCs w:val="22"/>
        </w:rPr>
      </w:pPr>
      <w:r w:rsidRPr="002C76C1">
        <w:rPr>
          <w:rFonts w:ascii="Arial" w:hAnsi="Arial" w:cs="Arial"/>
          <w:sz w:val="22"/>
          <w:szCs w:val="22"/>
        </w:rPr>
        <w:t>c)</w:t>
      </w:r>
      <w:r w:rsidRPr="002C76C1">
        <w:rPr>
          <w:rFonts w:ascii="Arial" w:hAnsi="Arial" w:cs="Arial"/>
          <w:sz w:val="22"/>
          <w:szCs w:val="22"/>
        </w:rPr>
        <w:tab/>
        <w:t>All purchases need to be approved prior to the receipt of goods and services by way of a governmental purchase order.</w:t>
      </w:r>
    </w:p>
    <w:p w:rsidR="00FD1A96" w:rsidRPr="002C76C1" w:rsidRDefault="00FD1A96" w:rsidP="00FD1A96">
      <w:pPr>
        <w:pStyle w:val="NormalWeb"/>
        <w:widowControl/>
        <w:tabs>
          <w:tab w:val="center" w:pos="709"/>
          <w:tab w:val="left" w:pos="1980"/>
        </w:tabs>
        <w:ind w:left="360"/>
        <w:jc w:val="both"/>
        <w:rPr>
          <w:rFonts w:ascii="Arial" w:hAnsi="Arial" w:cs="Arial"/>
          <w:sz w:val="22"/>
          <w:szCs w:val="22"/>
        </w:rPr>
      </w:pPr>
      <w:r w:rsidRPr="002C76C1">
        <w:rPr>
          <w:rFonts w:ascii="Arial" w:hAnsi="Arial" w:cs="Arial"/>
          <w:sz w:val="22"/>
          <w:szCs w:val="22"/>
        </w:rPr>
        <w:tab/>
      </w:r>
    </w:p>
    <w:p w:rsidR="00FD1A96" w:rsidRPr="002C76C1" w:rsidRDefault="00FD1A96" w:rsidP="00FD1A96">
      <w:pPr>
        <w:pStyle w:val="NormalWeb"/>
        <w:widowControl/>
        <w:tabs>
          <w:tab w:val="center" w:pos="709"/>
        </w:tabs>
        <w:ind w:left="357" w:hanging="357"/>
        <w:jc w:val="both"/>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 xml:space="preserve">All planned procurement above R500 000,00 should be reported to National Treasury in line with Instruction Note 32. </w:t>
      </w:r>
    </w:p>
    <w:p w:rsidR="00FD1A96" w:rsidRPr="002C76C1" w:rsidRDefault="00FD1A96" w:rsidP="00FD1A96">
      <w:pPr>
        <w:pStyle w:val="ListParagraph"/>
        <w:tabs>
          <w:tab w:val="center" w:pos="709"/>
        </w:tabs>
        <w:rPr>
          <w:rFonts w:ascii="Arial" w:hAnsi="Arial" w:cs="Arial"/>
          <w:sz w:val="22"/>
          <w:szCs w:val="22"/>
        </w:rPr>
      </w:pPr>
    </w:p>
    <w:p w:rsidR="00FD1A96" w:rsidRPr="002C76C1" w:rsidRDefault="00FD1A96" w:rsidP="00FD1A96">
      <w:pPr>
        <w:tabs>
          <w:tab w:val="center" w:pos="709"/>
        </w:tabs>
        <w:spacing w:after="100" w:afterAutospacing="1" w:line="260" w:lineRule="exact"/>
        <w:ind w:left="357" w:hanging="357"/>
        <w:rPr>
          <w:sz w:val="22"/>
          <w:szCs w:val="22"/>
        </w:rPr>
      </w:pPr>
      <w:r>
        <w:rPr>
          <w:sz w:val="22"/>
          <w:szCs w:val="22"/>
        </w:rPr>
        <w:t>e)</w:t>
      </w:r>
      <w:r>
        <w:rPr>
          <w:sz w:val="22"/>
          <w:szCs w:val="22"/>
        </w:rPr>
        <w:tab/>
      </w:r>
      <w:r w:rsidRPr="002C76C1">
        <w:rPr>
          <w:sz w:val="22"/>
          <w:szCs w:val="22"/>
        </w:rPr>
        <w:t>A post-performance assessment of procurement should be performed in order to determine if the utilisation of the resources of the institutions were effective, efficient and transparent as required in terms of TR10.1.2.</w:t>
      </w:r>
    </w:p>
    <w:p w:rsidR="00FD1A96" w:rsidRPr="002C76C1" w:rsidRDefault="00FD1A96" w:rsidP="00FD1A96">
      <w:pPr>
        <w:pStyle w:val="NormalWeb"/>
        <w:widowControl/>
        <w:tabs>
          <w:tab w:val="center" w:pos="709"/>
        </w:tabs>
        <w:spacing w:after="100" w:afterAutospacing="1" w:line="260" w:lineRule="exact"/>
        <w:ind w:left="357" w:hanging="357"/>
        <w:rPr>
          <w:rFonts w:ascii="Arial" w:hAnsi="Arial" w:cs="Arial"/>
          <w:sz w:val="22"/>
          <w:szCs w:val="22"/>
        </w:rPr>
      </w:pPr>
      <w:r>
        <w:rPr>
          <w:rFonts w:ascii="Arial" w:hAnsi="Arial" w:cs="Arial"/>
          <w:sz w:val="22"/>
          <w:szCs w:val="22"/>
        </w:rPr>
        <w:t>f</w:t>
      </w:r>
      <w:r w:rsidRPr="002C76C1">
        <w:rPr>
          <w:rFonts w:ascii="Arial" w:hAnsi="Arial" w:cs="Arial"/>
          <w:sz w:val="22"/>
          <w:szCs w:val="22"/>
        </w:rPr>
        <w:t>)</w:t>
      </w:r>
      <w:r w:rsidRPr="002C76C1">
        <w:rPr>
          <w:rFonts w:ascii="Arial" w:hAnsi="Arial" w:cs="Arial"/>
          <w:sz w:val="22"/>
          <w:szCs w:val="22"/>
        </w:rPr>
        <w:tab/>
        <w:t>Should an employee be temporarily delegated a higher level of authorisation, such delegation should be in writing and signed by the relevant parties. A copy of the document should be attached to the printout of the BAS payment included in the tender documentation.</w:t>
      </w:r>
    </w:p>
    <w:p w:rsidR="00FD1A96" w:rsidRPr="00FD1A96" w:rsidRDefault="00FD1A96" w:rsidP="00FD1A96">
      <w:pPr>
        <w:pStyle w:val="ListParagraph"/>
        <w:tabs>
          <w:tab w:val="center" w:pos="709"/>
        </w:tabs>
        <w:spacing w:after="120"/>
        <w:ind w:left="420"/>
        <w:rPr>
          <w:rFonts w:ascii="Arial" w:hAnsi="Arial" w:cs="Arial"/>
          <w:b/>
          <w:bCs/>
          <w:color w:val="FF0000"/>
          <w:sz w:val="22"/>
          <w:szCs w:val="22"/>
        </w:rPr>
      </w:pPr>
    </w:p>
    <w:p w:rsidR="00E17082" w:rsidRPr="004A0FB7" w:rsidRDefault="00E17082" w:rsidP="006F5D2E">
      <w:pPr>
        <w:pStyle w:val="ListParagraph"/>
        <w:numPr>
          <w:ilvl w:val="0"/>
          <w:numId w:val="296"/>
        </w:numPr>
        <w:tabs>
          <w:tab w:val="center" w:pos="709"/>
        </w:tabs>
        <w:spacing w:after="120"/>
        <w:rPr>
          <w:rFonts w:ascii="Arial" w:hAnsi="Arial" w:cs="Arial"/>
          <w:b/>
          <w:bCs/>
          <w:color w:val="FF0000"/>
          <w:sz w:val="22"/>
          <w:szCs w:val="22"/>
        </w:rPr>
      </w:pPr>
      <w:r w:rsidRPr="004A0FB7">
        <w:rPr>
          <w:rFonts w:ascii="Arial" w:hAnsi="Arial" w:cs="Arial"/>
          <w:b/>
          <w:bCs/>
          <w:sz w:val="22"/>
          <w:szCs w:val="22"/>
        </w:rPr>
        <w:t xml:space="preserve">Deviations from supply chain management –Khorako Multimedia CC – Pretoria regional office </w:t>
      </w:r>
      <w:r w:rsidRPr="004A0FB7">
        <w:rPr>
          <w:rFonts w:ascii="Arial" w:hAnsi="Arial" w:cs="Arial"/>
          <w:b/>
          <w:bCs/>
          <w:color w:val="FF0000"/>
          <w:sz w:val="22"/>
          <w:szCs w:val="22"/>
        </w:rPr>
        <w:t>Ex 161</w:t>
      </w:r>
    </w:p>
    <w:p w:rsidR="00E17082" w:rsidRPr="002C76C1" w:rsidRDefault="00E17082" w:rsidP="00E17082">
      <w:pPr>
        <w:tabs>
          <w:tab w:val="center" w:pos="709"/>
        </w:tabs>
        <w:spacing w:after="120"/>
        <w:jc w:val="both"/>
        <w:rPr>
          <w:b/>
          <w:bCs/>
          <w:sz w:val="22"/>
          <w:szCs w:val="22"/>
        </w:rPr>
      </w:pPr>
      <w:r w:rsidRPr="002C76C1">
        <w:rPr>
          <w:b/>
          <w:bCs/>
          <w:sz w:val="22"/>
          <w:szCs w:val="22"/>
        </w:rPr>
        <w:t>Audit Finding</w:t>
      </w:r>
    </w:p>
    <w:p w:rsidR="00E17082" w:rsidRPr="002C76C1" w:rsidRDefault="00E17082" w:rsidP="00E17082">
      <w:pPr>
        <w:tabs>
          <w:tab w:val="center" w:pos="709"/>
        </w:tabs>
        <w:spacing w:line="260" w:lineRule="exact"/>
        <w:ind w:left="340" w:hanging="340"/>
        <w:rPr>
          <w:sz w:val="22"/>
          <w:szCs w:val="22"/>
          <w:lang w:eastAsia="en-ZA"/>
        </w:rPr>
      </w:pPr>
      <w:r w:rsidRPr="002C76C1">
        <w:rPr>
          <w:sz w:val="22"/>
          <w:szCs w:val="22"/>
          <w:lang w:eastAsia="en-ZA"/>
        </w:rPr>
        <w:t>Laws, rules and legislation:</w:t>
      </w:r>
    </w:p>
    <w:p w:rsidR="00E17082" w:rsidRPr="002C76C1" w:rsidRDefault="00E17082" w:rsidP="00E17082">
      <w:pPr>
        <w:tabs>
          <w:tab w:val="center" w:pos="709"/>
        </w:tabs>
        <w:spacing w:line="260" w:lineRule="exact"/>
        <w:ind w:left="340" w:hanging="340"/>
        <w:rPr>
          <w:sz w:val="22"/>
          <w:szCs w:val="22"/>
          <w:lang w:eastAsia="en-ZA"/>
        </w:rPr>
      </w:pPr>
    </w:p>
    <w:p w:rsidR="00E17082" w:rsidRPr="002C76C1" w:rsidRDefault="00E17082" w:rsidP="00E17082">
      <w:pPr>
        <w:tabs>
          <w:tab w:val="center" w:pos="709"/>
        </w:tabs>
        <w:spacing w:line="260" w:lineRule="exact"/>
        <w:ind w:left="340" w:hanging="340"/>
        <w:rPr>
          <w:sz w:val="22"/>
          <w:szCs w:val="22"/>
          <w:lang w:eastAsia="en-ZA"/>
        </w:rPr>
      </w:pPr>
    </w:p>
    <w:p w:rsidR="00E17082" w:rsidRPr="002C76C1" w:rsidRDefault="00E17082" w:rsidP="006F5D2E">
      <w:pPr>
        <w:pStyle w:val="ListParagraph"/>
        <w:numPr>
          <w:ilvl w:val="0"/>
          <w:numId w:val="203"/>
        </w:numPr>
        <w:tabs>
          <w:tab w:val="center" w:pos="709"/>
        </w:tabs>
        <w:autoSpaceDE w:val="0"/>
        <w:autoSpaceDN w:val="0"/>
        <w:adjustRightInd w:val="0"/>
        <w:spacing w:line="260" w:lineRule="exact"/>
        <w:ind w:left="57" w:hanging="57"/>
        <w:contextualSpacing/>
        <w:rPr>
          <w:rFonts w:ascii="Arial" w:hAnsi="Arial" w:cs="Arial"/>
          <w:sz w:val="22"/>
          <w:szCs w:val="22"/>
          <w:lang w:val="en-US"/>
        </w:rPr>
      </w:pPr>
      <w:r w:rsidRPr="002C76C1">
        <w:rPr>
          <w:rFonts w:ascii="Arial" w:hAnsi="Arial" w:cs="Arial"/>
          <w:sz w:val="22"/>
          <w:szCs w:val="22"/>
        </w:rPr>
        <w:t xml:space="preserve">PFMA section 38(1)(c)(ii) states: </w:t>
      </w:r>
    </w:p>
    <w:p w:rsidR="00E17082" w:rsidRPr="002C76C1" w:rsidRDefault="00E17082" w:rsidP="00E17082">
      <w:pPr>
        <w:pStyle w:val="NormalWeb"/>
        <w:tabs>
          <w:tab w:val="center" w:pos="709"/>
        </w:tabs>
        <w:spacing w:after="120" w:line="260" w:lineRule="exact"/>
        <w:ind w:left="810"/>
        <w:rPr>
          <w:rFonts w:ascii="Arial" w:hAnsi="Arial" w:cs="Arial"/>
          <w:i/>
          <w:sz w:val="22"/>
          <w:szCs w:val="22"/>
          <w:lang w:val="en-GB"/>
        </w:rPr>
      </w:pPr>
    </w:p>
    <w:p w:rsidR="00E17082" w:rsidRPr="002C76C1" w:rsidRDefault="00E17082" w:rsidP="00E17082">
      <w:pPr>
        <w:tabs>
          <w:tab w:val="left" w:pos="540"/>
          <w:tab w:val="center" w:pos="709"/>
        </w:tabs>
        <w:autoSpaceDE w:val="0"/>
        <w:autoSpaceDN w:val="0"/>
        <w:adjustRightInd w:val="0"/>
        <w:rPr>
          <w:i/>
          <w:iCs/>
          <w:sz w:val="22"/>
          <w:szCs w:val="22"/>
        </w:rPr>
      </w:pPr>
      <w:r w:rsidRPr="002C76C1">
        <w:rPr>
          <w:i/>
          <w:sz w:val="22"/>
          <w:szCs w:val="22"/>
          <w:lang w:val="en-GB"/>
        </w:rPr>
        <w:tab/>
      </w:r>
      <w:r w:rsidRPr="002C76C1">
        <w:rPr>
          <w:i/>
          <w:sz w:val="22"/>
          <w:szCs w:val="22"/>
          <w:lang w:val="en-GB"/>
        </w:rPr>
        <w:tab/>
      </w:r>
      <w:r w:rsidRPr="002C76C1">
        <w:rPr>
          <w:i/>
          <w:iCs/>
          <w:sz w:val="22"/>
          <w:szCs w:val="22"/>
        </w:rPr>
        <w:t>“(1)</w:t>
      </w:r>
      <w:r w:rsidRPr="002C76C1">
        <w:rPr>
          <w:sz w:val="22"/>
          <w:szCs w:val="22"/>
        </w:rPr>
        <w:t xml:space="preserve"> </w:t>
      </w:r>
      <w:r w:rsidRPr="002C76C1">
        <w:rPr>
          <w:i/>
          <w:iCs/>
          <w:sz w:val="22"/>
          <w:szCs w:val="22"/>
        </w:rPr>
        <w:t>the accounting officer for a department, trading entity or constitutional institution-</w:t>
      </w:r>
    </w:p>
    <w:p w:rsidR="00E17082" w:rsidRPr="002C76C1" w:rsidRDefault="00E17082" w:rsidP="00E17082">
      <w:pPr>
        <w:tabs>
          <w:tab w:val="left" w:pos="540"/>
          <w:tab w:val="center" w:pos="709"/>
        </w:tabs>
        <w:autoSpaceDE w:val="0"/>
        <w:autoSpaceDN w:val="0"/>
        <w:adjustRightInd w:val="0"/>
        <w:rPr>
          <w:sz w:val="22"/>
          <w:szCs w:val="22"/>
        </w:rPr>
      </w:pPr>
      <w:r w:rsidRPr="002C76C1">
        <w:rPr>
          <w:sz w:val="22"/>
          <w:szCs w:val="22"/>
        </w:rPr>
        <w:tab/>
      </w:r>
      <w:r w:rsidRPr="002C76C1">
        <w:rPr>
          <w:sz w:val="22"/>
          <w:szCs w:val="22"/>
        </w:rPr>
        <w:tab/>
        <w:t xml:space="preserve">    </w:t>
      </w:r>
      <w:r w:rsidRPr="002C76C1">
        <w:rPr>
          <w:i/>
          <w:iCs/>
          <w:sz w:val="22"/>
          <w:szCs w:val="22"/>
        </w:rPr>
        <w:t>(c)</w:t>
      </w:r>
      <w:r w:rsidRPr="002C76C1">
        <w:rPr>
          <w:sz w:val="22"/>
          <w:szCs w:val="22"/>
        </w:rPr>
        <w:t xml:space="preserve"> </w:t>
      </w:r>
      <w:r w:rsidRPr="002C76C1">
        <w:rPr>
          <w:i/>
          <w:iCs/>
          <w:sz w:val="22"/>
          <w:szCs w:val="22"/>
        </w:rPr>
        <w:t>must take effective and appropriate steps to</w:t>
      </w:r>
      <w:r w:rsidRPr="002C76C1">
        <w:rPr>
          <w:sz w:val="22"/>
          <w:szCs w:val="22"/>
        </w:rPr>
        <w:t>-</w:t>
      </w:r>
    </w:p>
    <w:p w:rsidR="00E17082" w:rsidRPr="002C76C1" w:rsidRDefault="00E17082" w:rsidP="00E17082">
      <w:pPr>
        <w:tabs>
          <w:tab w:val="left" w:pos="540"/>
          <w:tab w:val="center" w:pos="709"/>
        </w:tabs>
        <w:autoSpaceDE w:val="0"/>
        <w:autoSpaceDN w:val="0"/>
        <w:adjustRightInd w:val="0"/>
        <w:ind w:left="720" w:hanging="720"/>
        <w:rPr>
          <w:sz w:val="22"/>
          <w:szCs w:val="22"/>
        </w:rPr>
      </w:pPr>
      <w:r w:rsidRPr="002C76C1">
        <w:rPr>
          <w:sz w:val="22"/>
          <w:szCs w:val="22"/>
        </w:rPr>
        <w:tab/>
      </w:r>
      <w:r w:rsidRPr="002C76C1">
        <w:rPr>
          <w:sz w:val="22"/>
          <w:szCs w:val="22"/>
        </w:rPr>
        <w:tab/>
      </w:r>
      <w:r w:rsidRPr="002C76C1">
        <w:rPr>
          <w:sz w:val="22"/>
          <w:szCs w:val="22"/>
        </w:rPr>
        <w:tab/>
      </w:r>
      <w:r w:rsidRPr="002C76C1">
        <w:rPr>
          <w:i/>
          <w:iCs/>
          <w:sz w:val="22"/>
          <w:szCs w:val="22"/>
        </w:rPr>
        <w:t>(ii)</w:t>
      </w:r>
      <w:r w:rsidRPr="002C76C1">
        <w:rPr>
          <w:sz w:val="22"/>
          <w:szCs w:val="22"/>
        </w:rPr>
        <w:t xml:space="preserve"> </w:t>
      </w:r>
      <w:r w:rsidRPr="002C76C1">
        <w:rPr>
          <w:i/>
          <w:iCs/>
          <w:sz w:val="22"/>
          <w:szCs w:val="22"/>
        </w:rPr>
        <w:t xml:space="preserve">prevent unauthorized, irregular and fruitless and wasteful expenditure     </w:t>
      </w:r>
      <w:r w:rsidRPr="002C76C1">
        <w:rPr>
          <w:i/>
          <w:iCs/>
          <w:sz w:val="22"/>
          <w:szCs w:val="22"/>
        </w:rPr>
        <w:br/>
        <w:t xml:space="preserve">     </w:t>
      </w:r>
      <w:r w:rsidRPr="002C76C1">
        <w:rPr>
          <w:i/>
          <w:iCs/>
          <w:sz w:val="22"/>
          <w:szCs w:val="22"/>
        </w:rPr>
        <w:tab/>
        <w:t xml:space="preserve">     and losses resulting from criminal conduct</w:t>
      </w:r>
      <w:r w:rsidRPr="002C76C1">
        <w:rPr>
          <w:sz w:val="22"/>
          <w:szCs w:val="22"/>
        </w:rPr>
        <w:t>;”</w:t>
      </w:r>
    </w:p>
    <w:p w:rsidR="00E17082" w:rsidRPr="002C76C1" w:rsidRDefault="00E17082" w:rsidP="00E17082">
      <w:pPr>
        <w:pStyle w:val="NormalWeb"/>
        <w:tabs>
          <w:tab w:val="center" w:pos="709"/>
        </w:tabs>
        <w:spacing w:after="120" w:line="260" w:lineRule="exact"/>
        <w:ind w:left="357" w:hanging="357"/>
        <w:rPr>
          <w:rFonts w:ascii="Arial" w:hAnsi="Arial" w:cs="Arial"/>
          <w:i/>
          <w:iCs/>
          <w:sz w:val="22"/>
          <w:szCs w:val="22"/>
        </w:rPr>
      </w:pPr>
      <w:r w:rsidRPr="002C76C1" w:rsidDel="00C904FA">
        <w:rPr>
          <w:rFonts w:ascii="Arial" w:hAnsi="Arial" w:cs="Arial"/>
          <w:i/>
          <w:sz w:val="22"/>
          <w:szCs w:val="22"/>
          <w:lang w:val="en-GB"/>
        </w:rPr>
        <w:t xml:space="preserve"> </w:t>
      </w:r>
    </w:p>
    <w:p w:rsidR="00E17082" w:rsidRPr="002C76C1" w:rsidRDefault="00E17082" w:rsidP="006F5D2E">
      <w:pPr>
        <w:pStyle w:val="ListParagraph"/>
        <w:numPr>
          <w:ilvl w:val="0"/>
          <w:numId w:val="203"/>
        </w:numPr>
        <w:tabs>
          <w:tab w:val="center" w:pos="709"/>
        </w:tabs>
        <w:autoSpaceDE w:val="0"/>
        <w:autoSpaceDN w:val="0"/>
        <w:adjustRightInd w:val="0"/>
        <w:spacing w:line="260" w:lineRule="exact"/>
        <w:ind w:left="57" w:hanging="57"/>
        <w:contextualSpacing/>
        <w:rPr>
          <w:rFonts w:ascii="Arial" w:hAnsi="Arial" w:cs="Arial"/>
          <w:sz w:val="22"/>
          <w:szCs w:val="22"/>
        </w:rPr>
      </w:pPr>
      <w:r w:rsidRPr="002C76C1">
        <w:rPr>
          <w:rFonts w:ascii="Arial" w:hAnsi="Arial" w:cs="Arial"/>
          <w:sz w:val="22"/>
          <w:szCs w:val="22"/>
        </w:rPr>
        <w:t xml:space="preserve"> Section 44 of the Public Finance Management Act states:</w:t>
      </w:r>
    </w:p>
    <w:p w:rsidR="00E17082" w:rsidRPr="002C76C1" w:rsidRDefault="00E17082" w:rsidP="00E17082">
      <w:pPr>
        <w:pStyle w:val="NormalWeb"/>
        <w:tabs>
          <w:tab w:val="center" w:pos="709"/>
        </w:tabs>
        <w:spacing w:line="260" w:lineRule="exact"/>
        <w:ind w:left="340" w:hanging="340"/>
        <w:rPr>
          <w:rFonts w:ascii="Arial" w:hAnsi="Arial" w:cs="Arial"/>
          <w:sz w:val="22"/>
          <w:szCs w:val="22"/>
        </w:rPr>
      </w:pPr>
      <w:r w:rsidRPr="002C76C1">
        <w:rPr>
          <w:rFonts w:ascii="Arial" w:hAnsi="Arial" w:cs="Arial"/>
          <w:sz w:val="22"/>
          <w:szCs w:val="22"/>
        </w:rPr>
        <w:t xml:space="preserve"> </w:t>
      </w:r>
    </w:p>
    <w:p w:rsidR="00E17082" w:rsidRPr="002C76C1" w:rsidRDefault="00E17082" w:rsidP="00E17082">
      <w:pPr>
        <w:pStyle w:val="NormalWeb"/>
        <w:tabs>
          <w:tab w:val="center" w:pos="709"/>
        </w:tabs>
        <w:spacing w:line="260" w:lineRule="exact"/>
        <w:ind w:left="340"/>
        <w:rPr>
          <w:rFonts w:ascii="Arial" w:hAnsi="Arial" w:cs="Arial"/>
          <w:i/>
          <w:sz w:val="22"/>
          <w:szCs w:val="22"/>
        </w:rPr>
      </w:pPr>
      <w:r w:rsidRPr="002C76C1">
        <w:rPr>
          <w:rFonts w:ascii="Arial" w:hAnsi="Arial" w:cs="Arial"/>
          <w:i/>
          <w:sz w:val="22"/>
          <w:szCs w:val="22"/>
        </w:rPr>
        <w:tab/>
        <w:t xml:space="preserve">“(1)   The accounting officer for a department, trading entity or constitutional institution     </w:t>
      </w:r>
      <w:r w:rsidRPr="002C76C1">
        <w:rPr>
          <w:rFonts w:ascii="Arial" w:hAnsi="Arial" w:cs="Arial"/>
          <w:i/>
          <w:sz w:val="22"/>
          <w:szCs w:val="22"/>
        </w:rPr>
        <w:tab/>
      </w:r>
      <w:r w:rsidRPr="002C76C1">
        <w:rPr>
          <w:rFonts w:ascii="Arial" w:hAnsi="Arial" w:cs="Arial"/>
          <w:i/>
          <w:sz w:val="22"/>
          <w:szCs w:val="22"/>
        </w:rPr>
        <w:tab/>
        <w:t>may:</w:t>
      </w:r>
    </w:p>
    <w:p w:rsidR="00E17082" w:rsidRPr="002C76C1" w:rsidRDefault="00E17082" w:rsidP="00E17082">
      <w:pPr>
        <w:pStyle w:val="NormalWeb"/>
        <w:tabs>
          <w:tab w:val="center" w:pos="709"/>
        </w:tabs>
        <w:spacing w:line="260" w:lineRule="exact"/>
        <w:ind w:left="340" w:hanging="340"/>
        <w:rPr>
          <w:rFonts w:ascii="Arial" w:hAnsi="Arial" w:cs="Arial"/>
          <w:i/>
          <w:sz w:val="22"/>
          <w:szCs w:val="22"/>
        </w:rPr>
      </w:pPr>
      <w:r w:rsidRPr="002C76C1">
        <w:rPr>
          <w:rFonts w:ascii="Arial" w:hAnsi="Arial" w:cs="Arial"/>
          <w:i/>
          <w:sz w:val="22"/>
          <w:szCs w:val="22"/>
        </w:rPr>
        <w:t> </w:t>
      </w:r>
    </w:p>
    <w:p w:rsidR="00E17082" w:rsidRPr="002C76C1" w:rsidRDefault="00E17082" w:rsidP="00E17082">
      <w:pPr>
        <w:pStyle w:val="NormalWeb"/>
        <w:tabs>
          <w:tab w:val="center" w:pos="709"/>
        </w:tabs>
        <w:spacing w:line="260" w:lineRule="exact"/>
        <w:ind w:left="1440" w:hanging="720"/>
        <w:rPr>
          <w:rFonts w:ascii="Arial" w:hAnsi="Arial" w:cs="Arial"/>
          <w:i/>
          <w:sz w:val="22"/>
          <w:szCs w:val="22"/>
        </w:rPr>
      </w:pPr>
      <w:r w:rsidRPr="002C76C1">
        <w:rPr>
          <w:rFonts w:ascii="Arial" w:hAnsi="Arial" w:cs="Arial"/>
          <w:i/>
          <w:sz w:val="22"/>
          <w:szCs w:val="22"/>
        </w:rPr>
        <w:t>(a)</w:t>
      </w:r>
      <w:r w:rsidRPr="002C76C1">
        <w:rPr>
          <w:rFonts w:ascii="Arial" w:hAnsi="Arial" w:cs="Arial"/>
          <w:i/>
          <w:sz w:val="22"/>
          <w:szCs w:val="22"/>
        </w:rPr>
        <w:tab/>
        <w:t xml:space="preserve"> in writing  delegate any of the powers entrusted or delegated to the   accounting officer in terms of this Act, to an official in that department, trading entity or constitutional institution; or</w:t>
      </w:r>
    </w:p>
    <w:p w:rsidR="00E17082" w:rsidRPr="002C76C1" w:rsidRDefault="00E17082" w:rsidP="00E17082">
      <w:pPr>
        <w:pStyle w:val="ListParagraph"/>
        <w:tabs>
          <w:tab w:val="center" w:pos="709"/>
        </w:tabs>
        <w:autoSpaceDE w:val="0"/>
        <w:autoSpaceDN w:val="0"/>
        <w:adjustRightInd w:val="0"/>
        <w:spacing w:line="260" w:lineRule="exact"/>
        <w:ind w:left="1440" w:hanging="720"/>
        <w:rPr>
          <w:rFonts w:ascii="Arial" w:hAnsi="Arial" w:cs="Arial"/>
          <w:sz w:val="22"/>
          <w:szCs w:val="22"/>
        </w:rPr>
      </w:pPr>
      <w:r w:rsidRPr="002C76C1">
        <w:rPr>
          <w:rFonts w:ascii="Arial" w:hAnsi="Arial" w:cs="Arial"/>
          <w:i/>
          <w:sz w:val="22"/>
          <w:szCs w:val="22"/>
        </w:rPr>
        <w:t>(b)</w:t>
      </w:r>
      <w:r w:rsidRPr="002C76C1">
        <w:rPr>
          <w:rFonts w:ascii="Arial" w:hAnsi="Arial" w:cs="Arial"/>
          <w:i/>
          <w:sz w:val="22"/>
          <w:szCs w:val="22"/>
        </w:rPr>
        <w:tab/>
        <w:t>instruct any official in that department, trading entity or constitutional institution to perform any of the duties assigned to the accounting officer in terms of this Act.</w:t>
      </w:r>
    </w:p>
    <w:p w:rsidR="00E17082" w:rsidRPr="002C76C1" w:rsidRDefault="00E17082" w:rsidP="00E17082">
      <w:pPr>
        <w:pStyle w:val="ListParagraph"/>
        <w:tabs>
          <w:tab w:val="center" w:pos="709"/>
        </w:tabs>
        <w:autoSpaceDE w:val="0"/>
        <w:autoSpaceDN w:val="0"/>
        <w:adjustRightInd w:val="0"/>
        <w:spacing w:line="260" w:lineRule="exact"/>
        <w:ind w:left="709"/>
        <w:rPr>
          <w:rFonts w:ascii="Arial" w:hAnsi="Arial" w:cs="Arial"/>
          <w:sz w:val="22"/>
          <w:szCs w:val="22"/>
        </w:rPr>
      </w:pPr>
    </w:p>
    <w:p w:rsidR="00E17082" w:rsidRPr="002C76C1" w:rsidRDefault="00E17082" w:rsidP="006F5D2E">
      <w:pPr>
        <w:pStyle w:val="ListParagraph"/>
        <w:numPr>
          <w:ilvl w:val="0"/>
          <w:numId w:val="203"/>
        </w:numPr>
        <w:tabs>
          <w:tab w:val="center" w:pos="709"/>
        </w:tabs>
        <w:autoSpaceDE w:val="0"/>
        <w:autoSpaceDN w:val="0"/>
        <w:adjustRightInd w:val="0"/>
        <w:spacing w:line="260" w:lineRule="exact"/>
        <w:ind w:left="57" w:hanging="57"/>
        <w:contextualSpacing/>
        <w:rPr>
          <w:rFonts w:ascii="Arial" w:hAnsi="Arial" w:cs="Arial"/>
          <w:sz w:val="22"/>
          <w:szCs w:val="22"/>
        </w:rPr>
      </w:pPr>
      <w:r w:rsidRPr="002C76C1">
        <w:rPr>
          <w:rFonts w:ascii="Arial" w:hAnsi="Arial" w:cs="Arial"/>
          <w:sz w:val="22"/>
          <w:szCs w:val="22"/>
        </w:rPr>
        <w:t>Practice Note 8 of 2007/08 states:</w:t>
      </w:r>
    </w:p>
    <w:p w:rsidR="00E17082" w:rsidRPr="002C76C1" w:rsidRDefault="00E17082" w:rsidP="00E17082">
      <w:pPr>
        <w:tabs>
          <w:tab w:val="center" w:pos="709"/>
        </w:tabs>
        <w:autoSpaceDE w:val="0"/>
        <w:autoSpaceDN w:val="0"/>
        <w:adjustRightInd w:val="0"/>
        <w:spacing w:line="260" w:lineRule="exact"/>
        <w:rPr>
          <w:sz w:val="22"/>
          <w:szCs w:val="22"/>
        </w:rPr>
      </w:pPr>
    </w:p>
    <w:p w:rsidR="00E17082" w:rsidRPr="002C76C1" w:rsidRDefault="00E17082" w:rsidP="00E17082">
      <w:pPr>
        <w:pStyle w:val="lg-a-1"/>
        <w:tabs>
          <w:tab w:val="center" w:pos="709"/>
        </w:tabs>
        <w:spacing w:before="0" w:after="120" w:line="260" w:lineRule="exact"/>
        <w:ind w:left="720" w:firstLine="0"/>
        <w:jc w:val="left"/>
        <w:rPr>
          <w:rFonts w:ascii="Arial" w:hAnsi="Arial" w:cs="Arial"/>
          <w:i/>
          <w:iCs/>
          <w:color w:val="auto"/>
          <w:sz w:val="22"/>
          <w:szCs w:val="22"/>
          <w:lang w:val="en-US" w:eastAsia="en-US"/>
        </w:rPr>
      </w:pPr>
      <w:r w:rsidRPr="002C76C1">
        <w:rPr>
          <w:rFonts w:ascii="Arial" w:hAnsi="Arial" w:cs="Arial"/>
          <w:i/>
          <w:iCs/>
          <w:color w:val="auto"/>
          <w:sz w:val="22"/>
          <w:szCs w:val="22"/>
          <w:lang w:val="en-US" w:eastAsia="en-US"/>
        </w:rPr>
        <w:t xml:space="preserve">“3.3.1 </w:t>
      </w:r>
      <w:r w:rsidRPr="002C76C1">
        <w:rPr>
          <w:rFonts w:ascii="Arial" w:hAnsi="Arial" w:cs="Arial"/>
          <w:i/>
          <w:iCs/>
          <w:color w:val="auto"/>
          <w:sz w:val="22"/>
          <w:szCs w:val="22"/>
          <w:lang w:val="en-US" w:eastAsia="en-US"/>
        </w:rPr>
        <w:tab/>
        <w:t xml:space="preserve">Accounting officers / authorities should invite and accept written price </w:t>
      </w:r>
      <w:r w:rsidRPr="002C76C1">
        <w:rPr>
          <w:rFonts w:ascii="Arial" w:hAnsi="Arial" w:cs="Arial"/>
          <w:i/>
          <w:iCs/>
          <w:color w:val="auto"/>
          <w:sz w:val="22"/>
          <w:szCs w:val="22"/>
          <w:lang w:val="en-US" w:eastAsia="en-US"/>
        </w:rPr>
        <w:tab/>
        <w:t xml:space="preserve">quotations for requirements up to an estimated value of R500 000 from as </w:t>
      </w:r>
      <w:r w:rsidRPr="002C76C1">
        <w:rPr>
          <w:rFonts w:ascii="Arial" w:hAnsi="Arial" w:cs="Arial"/>
          <w:i/>
          <w:iCs/>
          <w:color w:val="auto"/>
          <w:sz w:val="22"/>
          <w:szCs w:val="22"/>
          <w:lang w:val="en-US" w:eastAsia="en-US"/>
        </w:rPr>
        <w:tab/>
        <w:t xml:space="preserve">many suppliers as possible, that are registered on the list of prospective </w:t>
      </w:r>
      <w:r w:rsidRPr="002C76C1">
        <w:rPr>
          <w:rFonts w:ascii="Arial" w:hAnsi="Arial" w:cs="Arial"/>
          <w:i/>
          <w:iCs/>
          <w:color w:val="auto"/>
          <w:sz w:val="22"/>
          <w:szCs w:val="22"/>
          <w:lang w:val="en-US" w:eastAsia="en-US"/>
        </w:rPr>
        <w:tab/>
        <w:t xml:space="preserve">suppliers. </w:t>
      </w:r>
    </w:p>
    <w:p w:rsidR="00E17082" w:rsidRPr="002C76C1" w:rsidRDefault="00E17082" w:rsidP="00E17082">
      <w:pPr>
        <w:pStyle w:val="lg-a-1"/>
        <w:tabs>
          <w:tab w:val="center" w:pos="709"/>
        </w:tabs>
        <w:spacing w:before="0" w:after="120" w:line="260" w:lineRule="exact"/>
        <w:ind w:left="720" w:firstLine="0"/>
        <w:jc w:val="left"/>
        <w:rPr>
          <w:rFonts w:ascii="Arial" w:hAnsi="Arial" w:cs="Arial"/>
          <w:i/>
          <w:sz w:val="22"/>
          <w:szCs w:val="22"/>
        </w:rPr>
      </w:pPr>
      <w:r w:rsidRPr="002C76C1">
        <w:rPr>
          <w:rFonts w:ascii="Arial" w:hAnsi="Arial" w:cs="Arial"/>
          <w:i/>
          <w:sz w:val="22"/>
          <w:szCs w:val="22"/>
        </w:rPr>
        <w:t xml:space="preserve">3.3.2 </w:t>
      </w:r>
      <w:r w:rsidRPr="002C76C1">
        <w:rPr>
          <w:rFonts w:ascii="Arial" w:hAnsi="Arial" w:cs="Arial"/>
          <w:i/>
          <w:sz w:val="22"/>
          <w:szCs w:val="22"/>
        </w:rPr>
        <w:tab/>
        <w:t xml:space="preserve">Where no suitable suppliers are available from the list of prospective </w:t>
      </w:r>
      <w:r w:rsidRPr="002C76C1">
        <w:rPr>
          <w:rFonts w:ascii="Arial" w:hAnsi="Arial" w:cs="Arial"/>
          <w:i/>
          <w:sz w:val="22"/>
          <w:szCs w:val="22"/>
        </w:rPr>
        <w:tab/>
        <w:t xml:space="preserve">suppliers, written price quotations may be obtained from other possible </w:t>
      </w:r>
      <w:r w:rsidRPr="002C76C1">
        <w:rPr>
          <w:rFonts w:ascii="Arial" w:hAnsi="Arial" w:cs="Arial"/>
          <w:i/>
          <w:sz w:val="22"/>
          <w:szCs w:val="22"/>
        </w:rPr>
        <w:tab/>
        <w:t>suppliers</w:t>
      </w:r>
    </w:p>
    <w:p w:rsidR="00E17082" w:rsidRPr="002C76C1" w:rsidRDefault="00E17082" w:rsidP="00E17082">
      <w:pPr>
        <w:pStyle w:val="lg-a-1"/>
        <w:tabs>
          <w:tab w:val="center" w:pos="709"/>
        </w:tabs>
        <w:spacing w:before="0" w:after="120" w:line="260" w:lineRule="exact"/>
        <w:ind w:left="720" w:firstLine="0"/>
        <w:jc w:val="left"/>
        <w:rPr>
          <w:rFonts w:ascii="Arial" w:hAnsi="Arial" w:cs="Arial"/>
          <w:i/>
          <w:sz w:val="22"/>
          <w:szCs w:val="22"/>
        </w:rPr>
      </w:pPr>
      <w:r w:rsidRPr="002C76C1">
        <w:rPr>
          <w:rFonts w:ascii="Arial" w:hAnsi="Arial" w:cs="Arial"/>
          <w:i/>
          <w:sz w:val="22"/>
          <w:szCs w:val="22"/>
        </w:rPr>
        <w:t>3.3.3</w:t>
      </w:r>
      <w:r w:rsidRPr="002C76C1">
        <w:rPr>
          <w:rFonts w:ascii="Arial" w:hAnsi="Arial" w:cs="Arial"/>
          <w:i/>
          <w:sz w:val="22"/>
          <w:szCs w:val="22"/>
        </w:rPr>
        <w:tab/>
        <w:t xml:space="preserve">If it is not possible to obtain at least three (3) written price quotations, the </w:t>
      </w:r>
      <w:r w:rsidRPr="002C76C1">
        <w:rPr>
          <w:rFonts w:ascii="Arial" w:hAnsi="Arial" w:cs="Arial"/>
          <w:i/>
          <w:sz w:val="22"/>
          <w:szCs w:val="22"/>
        </w:rPr>
        <w:tab/>
        <w:t xml:space="preserve">reasons should be recorded and approved by the accounting officer / authority </w:t>
      </w:r>
      <w:r w:rsidRPr="002C76C1">
        <w:rPr>
          <w:rFonts w:ascii="Arial" w:hAnsi="Arial" w:cs="Arial"/>
          <w:i/>
          <w:sz w:val="22"/>
          <w:szCs w:val="22"/>
        </w:rPr>
        <w:tab/>
        <w:t>or his / her delegate.”</w:t>
      </w:r>
    </w:p>
    <w:p w:rsidR="00E17082" w:rsidRPr="002C76C1" w:rsidRDefault="00E17082" w:rsidP="00E17082">
      <w:pPr>
        <w:pStyle w:val="ListParagraph"/>
        <w:tabs>
          <w:tab w:val="center" w:pos="709"/>
        </w:tabs>
        <w:autoSpaceDE w:val="0"/>
        <w:autoSpaceDN w:val="0"/>
        <w:adjustRightInd w:val="0"/>
        <w:spacing w:line="260" w:lineRule="exact"/>
        <w:ind w:left="57"/>
        <w:rPr>
          <w:rFonts w:ascii="Arial" w:hAnsi="Arial" w:cs="Arial"/>
          <w:sz w:val="22"/>
          <w:szCs w:val="22"/>
        </w:rPr>
      </w:pPr>
    </w:p>
    <w:p w:rsidR="00E17082" w:rsidRPr="002C76C1" w:rsidRDefault="00E17082" w:rsidP="006F5D2E">
      <w:pPr>
        <w:pStyle w:val="ListParagraph"/>
        <w:numPr>
          <w:ilvl w:val="0"/>
          <w:numId w:val="203"/>
        </w:numPr>
        <w:tabs>
          <w:tab w:val="center" w:pos="709"/>
        </w:tabs>
        <w:autoSpaceDE w:val="0"/>
        <w:autoSpaceDN w:val="0"/>
        <w:adjustRightInd w:val="0"/>
        <w:spacing w:line="260" w:lineRule="exact"/>
        <w:ind w:left="709" w:hanging="709"/>
        <w:contextualSpacing/>
        <w:rPr>
          <w:rFonts w:ascii="Arial" w:hAnsi="Arial" w:cs="Arial"/>
          <w:i/>
          <w:iCs/>
          <w:color w:val="000000"/>
          <w:sz w:val="22"/>
          <w:szCs w:val="22"/>
        </w:rPr>
      </w:pPr>
      <w:r w:rsidRPr="002C76C1">
        <w:rPr>
          <w:rFonts w:ascii="Arial" w:hAnsi="Arial" w:cs="Arial"/>
          <w:color w:val="000000"/>
          <w:sz w:val="22"/>
          <w:szCs w:val="22"/>
        </w:rPr>
        <w:t xml:space="preserve">Department of Public Works delegation of powers in terms of the Public Finance   Management Act dated 17 January 2005, signed by the then Accounting Officer; Themba Meveli James Maseko make provision in item 24 on page 22 pertaining to Treasury Regulation 8.2.2 for the authority to authorise payments or transfers to the following limits within areas of competence and budgetary limits: </w:t>
      </w:r>
    </w:p>
    <w:p w:rsidR="00E17082" w:rsidRPr="002C76C1" w:rsidRDefault="00E17082" w:rsidP="00E17082">
      <w:pPr>
        <w:pStyle w:val="ListParagraph"/>
        <w:tabs>
          <w:tab w:val="center" w:pos="709"/>
        </w:tabs>
        <w:autoSpaceDE w:val="0"/>
        <w:autoSpaceDN w:val="0"/>
        <w:adjustRightInd w:val="0"/>
        <w:spacing w:line="260" w:lineRule="exact"/>
        <w:ind w:left="709"/>
        <w:rPr>
          <w:rFonts w:ascii="Arial" w:hAnsi="Arial" w:cs="Arial"/>
          <w:i/>
          <w:iCs/>
          <w:color w:val="000000"/>
          <w:sz w:val="22"/>
          <w:szCs w:val="22"/>
        </w:rPr>
      </w:pPr>
    </w:p>
    <w:tbl>
      <w:tblPr>
        <w:tblW w:w="0" w:type="auto"/>
        <w:tblInd w:w="828" w:type="dxa"/>
        <w:tblCellMar>
          <w:top w:w="14" w:type="dxa"/>
          <w:left w:w="14" w:type="dxa"/>
          <w:bottom w:w="14" w:type="dxa"/>
          <w:right w:w="14" w:type="dxa"/>
        </w:tblCellMar>
        <w:tblLook w:val="04A0"/>
      </w:tblPr>
      <w:tblGrid>
        <w:gridCol w:w="5206"/>
        <w:gridCol w:w="2863"/>
      </w:tblGrid>
      <w:tr w:rsidR="00E17082" w:rsidRPr="002C76C1" w:rsidTr="00E17082">
        <w:trPr>
          <w:tblHeader/>
        </w:trPr>
        <w:tc>
          <w:tcPr>
            <w:tcW w:w="5206"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E17082" w:rsidRPr="00F26730" w:rsidRDefault="00E17082" w:rsidP="00D90C13">
            <w:pPr>
              <w:pStyle w:val="NormalWeb"/>
              <w:tabs>
                <w:tab w:val="center" w:pos="709"/>
              </w:tabs>
              <w:rPr>
                <w:rFonts w:ascii="Arial" w:hAnsi="Arial" w:cs="Arial"/>
                <w:b/>
                <w:bCs/>
                <w:color w:val="000000"/>
                <w:sz w:val="18"/>
                <w:szCs w:val="18"/>
              </w:rPr>
            </w:pPr>
            <w:r w:rsidRPr="00F26730">
              <w:rPr>
                <w:rFonts w:ascii="Arial" w:hAnsi="Arial" w:cs="Arial"/>
                <w:b/>
                <w:bCs/>
                <w:color w:val="000000"/>
                <w:sz w:val="18"/>
                <w:szCs w:val="18"/>
              </w:rPr>
              <w:t>LOWEST RANK OF OFFICIAL PER DELEGATIONS</w:t>
            </w:r>
          </w:p>
        </w:tc>
        <w:tc>
          <w:tcPr>
            <w:tcW w:w="2863"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E17082" w:rsidRPr="00F26730" w:rsidRDefault="00E17082" w:rsidP="00D90C13">
            <w:pPr>
              <w:pStyle w:val="NormalWeb"/>
              <w:tabs>
                <w:tab w:val="center" w:pos="709"/>
              </w:tabs>
              <w:jc w:val="right"/>
              <w:rPr>
                <w:rFonts w:ascii="Arial" w:hAnsi="Arial" w:cs="Arial"/>
                <w:b/>
                <w:bCs/>
                <w:color w:val="000000"/>
                <w:sz w:val="18"/>
                <w:szCs w:val="18"/>
              </w:rPr>
            </w:pPr>
            <w:r w:rsidRPr="00F26730">
              <w:rPr>
                <w:rFonts w:ascii="Arial" w:hAnsi="Arial" w:cs="Arial"/>
                <w:b/>
                <w:bCs/>
                <w:color w:val="000000"/>
                <w:sz w:val="18"/>
                <w:szCs w:val="18"/>
              </w:rPr>
              <w:t>LIMIT</w:t>
            </w:r>
          </w:p>
          <w:p w:rsidR="00E17082" w:rsidRPr="00F26730" w:rsidRDefault="00E17082" w:rsidP="00D90C13">
            <w:pPr>
              <w:pStyle w:val="NormalWeb"/>
              <w:tabs>
                <w:tab w:val="center" w:pos="709"/>
              </w:tabs>
              <w:jc w:val="right"/>
              <w:rPr>
                <w:rFonts w:ascii="Arial" w:hAnsi="Arial" w:cs="Arial"/>
                <w:b/>
                <w:bCs/>
                <w:color w:val="000000"/>
                <w:sz w:val="18"/>
                <w:szCs w:val="18"/>
              </w:rPr>
            </w:pPr>
            <w:r w:rsidRPr="00F26730">
              <w:rPr>
                <w:rFonts w:ascii="Arial" w:hAnsi="Arial" w:cs="Arial"/>
                <w:b/>
                <w:bCs/>
                <w:color w:val="000000"/>
                <w:sz w:val="18"/>
                <w:szCs w:val="18"/>
              </w:rPr>
              <w:t>R</w:t>
            </w:r>
          </w:p>
        </w:tc>
      </w:tr>
      <w:tr w:rsidR="00E17082" w:rsidRPr="002C76C1" w:rsidTr="00D90C13">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17082" w:rsidRPr="00F26730" w:rsidRDefault="00E17082" w:rsidP="00D90C13">
            <w:pPr>
              <w:pStyle w:val="NormalWeb"/>
              <w:tabs>
                <w:tab w:val="center" w:pos="709"/>
              </w:tabs>
              <w:rPr>
                <w:rFonts w:ascii="Arial" w:hAnsi="Arial" w:cs="Arial"/>
                <w:color w:val="000000"/>
                <w:sz w:val="18"/>
                <w:szCs w:val="18"/>
              </w:rPr>
            </w:pPr>
            <w:r w:rsidRPr="00F26730">
              <w:rPr>
                <w:rFonts w:ascii="Arial" w:hAnsi="Arial" w:cs="Arial"/>
                <w:color w:val="000000"/>
                <w:sz w:val="18"/>
                <w:szCs w:val="18"/>
              </w:rPr>
              <w:t>Senior Admin Officer</w:t>
            </w:r>
          </w:p>
        </w:tc>
        <w:tc>
          <w:tcPr>
            <w:tcW w:w="28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17082" w:rsidRPr="00F26730" w:rsidRDefault="00E17082" w:rsidP="00D90C13">
            <w:pPr>
              <w:pStyle w:val="NormalWeb"/>
              <w:tabs>
                <w:tab w:val="center" w:pos="709"/>
              </w:tabs>
              <w:jc w:val="right"/>
              <w:rPr>
                <w:rFonts w:ascii="Arial" w:hAnsi="Arial" w:cs="Arial"/>
                <w:color w:val="000000"/>
                <w:sz w:val="18"/>
                <w:szCs w:val="18"/>
              </w:rPr>
            </w:pPr>
            <w:r w:rsidRPr="00F26730">
              <w:rPr>
                <w:rFonts w:ascii="Arial" w:hAnsi="Arial" w:cs="Arial"/>
                <w:color w:val="000000"/>
                <w:sz w:val="18"/>
                <w:szCs w:val="18"/>
              </w:rPr>
              <w:t>100 000,00</w:t>
            </w:r>
          </w:p>
        </w:tc>
      </w:tr>
      <w:tr w:rsidR="00E17082" w:rsidRPr="002C76C1" w:rsidTr="00D90C13">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17082" w:rsidRPr="00F26730" w:rsidRDefault="00E17082" w:rsidP="00D90C13">
            <w:pPr>
              <w:pStyle w:val="NormalWeb"/>
              <w:tabs>
                <w:tab w:val="center" w:pos="709"/>
              </w:tabs>
              <w:rPr>
                <w:rFonts w:ascii="Arial" w:hAnsi="Arial" w:cs="Arial"/>
                <w:color w:val="000000"/>
                <w:sz w:val="18"/>
                <w:szCs w:val="18"/>
              </w:rPr>
            </w:pPr>
            <w:r w:rsidRPr="00F26730">
              <w:rPr>
                <w:rFonts w:ascii="Arial" w:hAnsi="Arial" w:cs="Arial"/>
                <w:color w:val="000000"/>
                <w:sz w:val="18"/>
                <w:szCs w:val="18"/>
              </w:rPr>
              <w:t>Assistant Director or Equivalent</w:t>
            </w:r>
          </w:p>
        </w:tc>
        <w:tc>
          <w:tcPr>
            <w:tcW w:w="286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E17082" w:rsidRPr="00F26730" w:rsidRDefault="00E17082" w:rsidP="00D90C13">
            <w:pPr>
              <w:pStyle w:val="NormalWeb"/>
              <w:tabs>
                <w:tab w:val="center" w:pos="709"/>
              </w:tabs>
              <w:jc w:val="right"/>
              <w:rPr>
                <w:rFonts w:ascii="Arial" w:hAnsi="Arial" w:cs="Arial"/>
                <w:color w:val="000000"/>
                <w:sz w:val="18"/>
                <w:szCs w:val="18"/>
              </w:rPr>
            </w:pPr>
            <w:r w:rsidRPr="00F26730">
              <w:rPr>
                <w:rFonts w:ascii="Arial" w:hAnsi="Arial" w:cs="Arial"/>
                <w:color w:val="000000"/>
                <w:sz w:val="18"/>
                <w:szCs w:val="18"/>
              </w:rPr>
              <w:t>1 000 00,00</w:t>
            </w:r>
          </w:p>
        </w:tc>
      </w:tr>
      <w:tr w:rsidR="00E17082" w:rsidRPr="002C76C1" w:rsidTr="00D90C13">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17082" w:rsidRPr="00F26730" w:rsidRDefault="00E17082" w:rsidP="00D90C13">
            <w:pPr>
              <w:pStyle w:val="NormalWeb"/>
              <w:tabs>
                <w:tab w:val="center" w:pos="709"/>
              </w:tabs>
              <w:rPr>
                <w:rFonts w:ascii="Arial" w:hAnsi="Arial" w:cs="Arial"/>
                <w:color w:val="000000"/>
                <w:sz w:val="18"/>
                <w:szCs w:val="18"/>
              </w:rPr>
            </w:pPr>
            <w:r w:rsidRPr="00F26730">
              <w:rPr>
                <w:rFonts w:ascii="Arial" w:hAnsi="Arial" w:cs="Arial"/>
                <w:color w:val="000000"/>
                <w:sz w:val="18"/>
                <w:szCs w:val="18"/>
              </w:rPr>
              <w:t>Deputy Director or Equivalent</w:t>
            </w:r>
          </w:p>
        </w:tc>
        <w:tc>
          <w:tcPr>
            <w:tcW w:w="286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E17082" w:rsidRPr="00F26730" w:rsidRDefault="00E17082" w:rsidP="00D90C13">
            <w:pPr>
              <w:pStyle w:val="NormalWeb"/>
              <w:tabs>
                <w:tab w:val="center" w:pos="709"/>
              </w:tabs>
              <w:jc w:val="right"/>
              <w:rPr>
                <w:rFonts w:ascii="Arial" w:hAnsi="Arial" w:cs="Arial"/>
                <w:color w:val="000000"/>
                <w:sz w:val="18"/>
                <w:szCs w:val="18"/>
              </w:rPr>
            </w:pPr>
            <w:r w:rsidRPr="00F26730">
              <w:rPr>
                <w:rFonts w:ascii="Arial" w:hAnsi="Arial" w:cs="Arial"/>
                <w:color w:val="000000"/>
                <w:sz w:val="18"/>
                <w:szCs w:val="18"/>
              </w:rPr>
              <w:t>5 000 000,00</w:t>
            </w:r>
          </w:p>
        </w:tc>
      </w:tr>
      <w:tr w:rsidR="00E17082" w:rsidRPr="002C76C1" w:rsidTr="00D90C13">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17082" w:rsidRPr="00F26730" w:rsidRDefault="00E17082" w:rsidP="00D90C13">
            <w:pPr>
              <w:pStyle w:val="NormalWeb"/>
              <w:tabs>
                <w:tab w:val="center" w:pos="709"/>
              </w:tabs>
              <w:rPr>
                <w:rFonts w:ascii="Arial" w:hAnsi="Arial" w:cs="Arial"/>
                <w:color w:val="000000"/>
                <w:sz w:val="18"/>
                <w:szCs w:val="18"/>
              </w:rPr>
            </w:pPr>
            <w:r w:rsidRPr="00F26730">
              <w:rPr>
                <w:rFonts w:ascii="Arial" w:hAnsi="Arial" w:cs="Arial"/>
                <w:color w:val="000000"/>
                <w:sz w:val="18"/>
                <w:szCs w:val="18"/>
              </w:rPr>
              <w:t>Directors</w:t>
            </w:r>
          </w:p>
        </w:tc>
        <w:tc>
          <w:tcPr>
            <w:tcW w:w="286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E17082" w:rsidRPr="00F26730" w:rsidRDefault="00E17082" w:rsidP="00D90C13">
            <w:pPr>
              <w:pStyle w:val="NormalWeb"/>
              <w:tabs>
                <w:tab w:val="center" w:pos="709"/>
              </w:tabs>
              <w:jc w:val="right"/>
              <w:rPr>
                <w:rFonts w:ascii="Arial" w:hAnsi="Arial" w:cs="Arial"/>
                <w:color w:val="000000"/>
                <w:sz w:val="18"/>
                <w:szCs w:val="18"/>
              </w:rPr>
            </w:pPr>
            <w:r w:rsidRPr="00F26730">
              <w:rPr>
                <w:rFonts w:ascii="Arial" w:hAnsi="Arial" w:cs="Arial"/>
                <w:color w:val="000000"/>
                <w:sz w:val="18"/>
                <w:szCs w:val="18"/>
              </w:rPr>
              <w:t>10 000 000,00</w:t>
            </w:r>
          </w:p>
        </w:tc>
      </w:tr>
      <w:tr w:rsidR="00E17082" w:rsidRPr="002C76C1" w:rsidTr="00D90C13">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17082" w:rsidRPr="00F26730" w:rsidRDefault="00E17082" w:rsidP="00D90C13">
            <w:pPr>
              <w:pStyle w:val="NormalWeb"/>
              <w:tabs>
                <w:tab w:val="center" w:pos="709"/>
              </w:tabs>
              <w:rPr>
                <w:rFonts w:ascii="Arial" w:hAnsi="Arial" w:cs="Arial"/>
                <w:color w:val="000000"/>
                <w:sz w:val="18"/>
                <w:szCs w:val="18"/>
              </w:rPr>
            </w:pPr>
            <w:r w:rsidRPr="00F26730">
              <w:rPr>
                <w:rFonts w:ascii="Arial" w:hAnsi="Arial" w:cs="Arial"/>
                <w:color w:val="000000"/>
                <w:sz w:val="18"/>
                <w:szCs w:val="18"/>
              </w:rPr>
              <w:t>Chief Directors</w:t>
            </w:r>
          </w:p>
        </w:tc>
        <w:tc>
          <w:tcPr>
            <w:tcW w:w="286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E17082" w:rsidRPr="00F26730" w:rsidRDefault="00E17082" w:rsidP="00D90C13">
            <w:pPr>
              <w:pStyle w:val="NormalWeb"/>
              <w:tabs>
                <w:tab w:val="center" w:pos="709"/>
              </w:tabs>
              <w:jc w:val="right"/>
              <w:rPr>
                <w:rFonts w:ascii="Arial" w:hAnsi="Arial" w:cs="Arial"/>
                <w:color w:val="000000"/>
                <w:sz w:val="18"/>
                <w:szCs w:val="18"/>
              </w:rPr>
            </w:pPr>
            <w:r w:rsidRPr="00F26730">
              <w:rPr>
                <w:rFonts w:ascii="Arial" w:hAnsi="Arial" w:cs="Arial"/>
                <w:color w:val="000000"/>
                <w:sz w:val="18"/>
                <w:szCs w:val="18"/>
              </w:rPr>
              <w:t>20 000 000,00</w:t>
            </w:r>
          </w:p>
        </w:tc>
      </w:tr>
      <w:tr w:rsidR="00E17082" w:rsidRPr="002C76C1" w:rsidTr="00D90C13">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17082" w:rsidRPr="00F26730" w:rsidRDefault="00E17082" w:rsidP="00D90C13">
            <w:pPr>
              <w:pStyle w:val="NormalWeb"/>
              <w:tabs>
                <w:tab w:val="center" w:pos="709"/>
              </w:tabs>
              <w:rPr>
                <w:rFonts w:ascii="Arial" w:hAnsi="Arial" w:cs="Arial"/>
                <w:color w:val="000000"/>
                <w:sz w:val="18"/>
                <w:szCs w:val="18"/>
              </w:rPr>
            </w:pPr>
            <w:r w:rsidRPr="00F26730">
              <w:rPr>
                <w:rFonts w:ascii="Arial" w:hAnsi="Arial" w:cs="Arial"/>
                <w:color w:val="000000"/>
                <w:sz w:val="18"/>
                <w:szCs w:val="18"/>
              </w:rPr>
              <w:t>Regional Managers (Regardless of Rank)</w:t>
            </w:r>
          </w:p>
        </w:tc>
        <w:tc>
          <w:tcPr>
            <w:tcW w:w="286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E17082" w:rsidRPr="00F26730" w:rsidRDefault="00E17082" w:rsidP="00D90C13">
            <w:pPr>
              <w:pStyle w:val="NormalWeb"/>
              <w:tabs>
                <w:tab w:val="center" w:pos="709"/>
              </w:tabs>
              <w:jc w:val="right"/>
              <w:rPr>
                <w:rFonts w:ascii="Arial" w:hAnsi="Arial" w:cs="Arial"/>
                <w:color w:val="000000"/>
                <w:sz w:val="18"/>
                <w:szCs w:val="18"/>
              </w:rPr>
            </w:pPr>
            <w:r w:rsidRPr="00F26730">
              <w:rPr>
                <w:rFonts w:ascii="Arial" w:hAnsi="Arial" w:cs="Arial"/>
                <w:color w:val="000000"/>
                <w:sz w:val="18"/>
                <w:szCs w:val="18"/>
              </w:rPr>
              <w:t>20 000 000,00</w:t>
            </w:r>
          </w:p>
        </w:tc>
      </w:tr>
      <w:tr w:rsidR="00E17082" w:rsidRPr="002C76C1" w:rsidTr="00D90C13">
        <w:tc>
          <w:tcPr>
            <w:tcW w:w="5206"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E17082" w:rsidRPr="00F26730" w:rsidRDefault="00E17082" w:rsidP="00D90C13">
            <w:pPr>
              <w:pStyle w:val="NormalWeb"/>
              <w:tabs>
                <w:tab w:val="center" w:pos="709"/>
              </w:tabs>
              <w:rPr>
                <w:rFonts w:ascii="Arial" w:hAnsi="Arial" w:cs="Arial"/>
                <w:color w:val="000000"/>
                <w:sz w:val="18"/>
                <w:szCs w:val="18"/>
              </w:rPr>
            </w:pPr>
            <w:r w:rsidRPr="00F26730">
              <w:rPr>
                <w:rFonts w:ascii="Arial" w:hAnsi="Arial" w:cs="Arial"/>
                <w:color w:val="000000"/>
                <w:sz w:val="18"/>
                <w:szCs w:val="18"/>
              </w:rPr>
              <w:t xml:space="preserve">DDG’s </w:t>
            </w:r>
          </w:p>
        </w:tc>
        <w:tc>
          <w:tcPr>
            <w:tcW w:w="286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E17082" w:rsidRPr="00F26730" w:rsidRDefault="00E17082" w:rsidP="00D90C13">
            <w:pPr>
              <w:pStyle w:val="NormalWeb"/>
              <w:tabs>
                <w:tab w:val="center" w:pos="709"/>
              </w:tabs>
              <w:jc w:val="right"/>
              <w:rPr>
                <w:rFonts w:ascii="Arial" w:hAnsi="Arial" w:cs="Arial"/>
                <w:color w:val="000000"/>
                <w:sz w:val="18"/>
                <w:szCs w:val="18"/>
              </w:rPr>
            </w:pPr>
            <w:r w:rsidRPr="00F26730">
              <w:rPr>
                <w:rFonts w:ascii="Arial" w:hAnsi="Arial" w:cs="Arial"/>
                <w:color w:val="000000"/>
                <w:sz w:val="18"/>
                <w:szCs w:val="18"/>
              </w:rPr>
              <w:t>Unlimited</w:t>
            </w:r>
          </w:p>
        </w:tc>
      </w:tr>
    </w:tbl>
    <w:p w:rsidR="00E17082" w:rsidRPr="002C76C1" w:rsidRDefault="00E17082" w:rsidP="00E17082">
      <w:pPr>
        <w:pStyle w:val="NormalWeb"/>
        <w:tabs>
          <w:tab w:val="center" w:pos="709"/>
        </w:tabs>
        <w:spacing w:line="260" w:lineRule="exact"/>
        <w:rPr>
          <w:rFonts w:ascii="Arial" w:hAnsi="Arial" w:cs="Arial"/>
        </w:rPr>
      </w:pPr>
      <w:r w:rsidRPr="002C76C1" w:rsidDel="00EB388A">
        <w:rPr>
          <w:rFonts w:ascii="Arial" w:hAnsi="Arial" w:cs="Arial"/>
          <w:i/>
          <w:sz w:val="22"/>
          <w:szCs w:val="22"/>
        </w:rPr>
        <w:t xml:space="preserve"> </w:t>
      </w:r>
    </w:p>
    <w:p w:rsidR="00E17082" w:rsidRPr="002C76C1" w:rsidRDefault="00E17082" w:rsidP="00E17082">
      <w:pPr>
        <w:pStyle w:val="ListParagraph"/>
        <w:tabs>
          <w:tab w:val="center" w:pos="709"/>
        </w:tabs>
        <w:autoSpaceDE w:val="0"/>
        <w:autoSpaceDN w:val="0"/>
        <w:adjustRightInd w:val="0"/>
        <w:spacing w:line="260" w:lineRule="exact"/>
        <w:ind w:left="57"/>
        <w:rPr>
          <w:rFonts w:ascii="Arial" w:hAnsi="Arial" w:cs="Arial"/>
          <w:sz w:val="22"/>
          <w:szCs w:val="22"/>
        </w:rPr>
      </w:pPr>
    </w:p>
    <w:p w:rsidR="00E17082" w:rsidRPr="002C76C1" w:rsidRDefault="00E17082" w:rsidP="006F5D2E">
      <w:pPr>
        <w:pStyle w:val="ListParagraph"/>
        <w:numPr>
          <w:ilvl w:val="0"/>
          <w:numId w:val="203"/>
        </w:numPr>
        <w:tabs>
          <w:tab w:val="center" w:pos="709"/>
        </w:tabs>
        <w:autoSpaceDE w:val="0"/>
        <w:autoSpaceDN w:val="0"/>
        <w:adjustRightInd w:val="0"/>
        <w:spacing w:line="260" w:lineRule="exact"/>
        <w:ind w:left="57" w:hanging="57"/>
        <w:contextualSpacing/>
        <w:rPr>
          <w:rFonts w:ascii="Arial" w:hAnsi="Arial" w:cs="Arial"/>
          <w:sz w:val="22"/>
          <w:szCs w:val="22"/>
        </w:rPr>
      </w:pPr>
      <w:r w:rsidRPr="002C76C1">
        <w:rPr>
          <w:rFonts w:ascii="Arial" w:hAnsi="Arial" w:cs="Arial"/>
          <w:sz w:val="22"/>
          <w:szCs w:val="22"/>
        </w:rPr>
        <w:t>Treasury Regulations 16A6.1 states:</w:t>
      </w:r>
    </w:p>
    <w:p w:rsidR="00E17082" w:rsidRPr="002C76C1" w:rsidRDefault="00E17082" w:rsidP="00E17082">
      <w:pPr>
        <w:pStyle w:val="ListParagraph"/>
        <w:tabs>
          <w:tab w:val="center" w:pos="709"/>
        </w:tabs>
        <w:autoSpaceDE w:val="0"/>
        <w:autoSpaceDN w:val="0"/>
        <w:adjustRightInd w:val="0"/>
        <w:spacing w:line="260" w:lineRule="exact"/>
        <w:ind w:left="340" w:hanging="340"/>
        <w:rPr>
          <w:rFonts w:ascii="Arial" w:hAnsi="Arial" w:cs="Arial"/>
          <w:sz w:val="22"/>
          <w:szCs w:val="22"/>
        </w:rPr>
      </w:pPr>
    </w:p>
    <w:p w:rsidR="00E17082" w:rsidRPr="002C76C1" w:rsidRDefault="00E17082" w:rsidP="00E17082">
      <w:pPr>
        <w:pStyle w:val="ListParagraph"/>
        <w:tabs>
          <w:tab w:val="center" w:pos="709"/>
        </w:tabs>
        <w:autoSpaceDE w:val="0"/>
        <w:autoSpaceDN w:val="0"/>
        <w:adjustRightInd w:val="0"/>
        <w:spacing w:line="260" w:lineRule="exact"/>
        <w:ind w:left="57" w:hanging="57"/>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“Procurement of goods and services, either by way of quotations or through a bidding </w:t>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process, must be within the threshold values as determined by the National </w:t>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Treasury.”</w:t>
      </w:r>
    </w:p>
    <w:p w:rsidR="00E17082" w:rsidRPr="002C76C1" w:rsidRDefault="00E17082" w:rsidP="00E17082">
      <w:pPr>
        <w:pStyle w:val="ListParagraph"/>
        <w:tabs>
          <w:tab w:val="center" w:pos="709"/>
        </w:tabs>
        <w:autoSpaceDE w:val="0"/>
        <w:autoSpaceDN w:val="0"/>
        <w:adjustRightInd w:val="0"/>
        <w:spacing w:line="260" w:lineRule="exact"/>
        <w:ind w:left="57" w:hanging="57"/>
        <w:rPr>
          <w:rFonts w:ascii="Arial" w:hAnsi="Arial" w:cs="Arial"/>
          <w:sz w:val="22"/>
          <w:szCs w:val="22"/>
        </w:rPr>
      </w:pPr>
    </w:p>
    <w:p w:rsidR="00E17082" w:rsidRPr="002C76C1" w:rsidRDefault="00E17082" w:rsidP="00E17082">
      <w:pPr>
        <w:pStyle w:val="NormalWeb"/>
        <w:tabs>
          <w:tab w:val="center" w:pos="709"/>
        </w:tabs>
        <w:spacing w:line="260" w:lineRule="exact"/>
        <w:ind w:left="340" w:hanging="340"/>
        <w:rPr>
          <w:rFonts w:ascii="Arial" w:hAnsi="Arial" w:cs="Arial"/>
          <w:sz w:val="22"/>
          <w:szCs w:val="22"/>
        </w:rPr>
      </w:pPr>
      <w:r w:rsidRPr="002C76C1">
        <w:rPr>
          <w:rFonts w:ascii="Arial" w:hAnsi="Arial" w:cs="Arial"/>
          <w:sz w:val="22"/>
          <w:szCs w:val="22"/>
        </w:rPr>
        <w:t> </w:t>
      </w:r>
    </w:p>
    <w:p w:rsidR="00E17082" w:rsidRPr="002C76C1" w:rsidRDefault="00E17082" w:rsidP="006F5D2E">
      <w:pPr>
        <w:pStyle w:val="NormalWeb"/>
        <w:widowControl/>
        <w:numPr>
          <w:ilvl w:val="0"/>
          <w:numId w:val="203"/>
        </w:numPr>
        <w:tabs>
          <w:tab w:val="center" w:pos="709"/>
        </w:tabs>
        <w:spacing w:line="260" w:lineRule="exact"/>
        <w:rPr>
          <w:rFonts w:ascii="Arial" w:hAnsi="Arial" w:cs="Arial"/>
          <w:sz w:val="22"/>
          <w:szCs w:val="22"/>
          <w:lang w:val="en-ZA"/>
        </w:rPr>
      </w:pPr>
      <w:r w:rsidRPr="002C76C1">
        <w:rPr>
          <w:rFonts w:ascii="Arial" w:hAnsi="Arial" w:cs="Arial"/>
          <w:sz w:val="22"/>
          <w:szCs w:val="22"/>
          <w:lang w:val="en-ZA"/>
        </w:rPr>
        <w:t>In terms of the PPPFA selection 2(1)(e)</w:t>
      </w:r>
    </w:p>
    <w:p w:rsidR="00E17082" w:rsidRPr="002C76C1" w:rsidRDefault="00E17082" w:rsidP="00E17082">
      <w:pPr>
        <w:pStyle w:val="NormalWeb"/>
        <w:tabs>
          <w:tab w:val="center" w:pos="709"/>
        </w:tabs>
        <w:spacing w:line="260" w:lineRule="exact"/>
        <w:ind w:left="360"/>
        <w:rPr>
          <w:rFonts w:ascii="Arial" w:hAnsi="Arial" w:cs="Arial"/>
          <w:sz w:val="22"/>
          <w:szCs w:val="22"/>
          <w:lang w:val="en-ZA"/>
        </w:rPr>
      </w:pPr>
    </w:p>
    <w:p w:rsidR="00E17082" w:rsidRPr="002C76C1" w:rsidRDefault="00E17082" w:rsidP="00E17082">
      <w:pPr>
        <w:pStyle w:val="NormalWeb"/>
        <w:tabs>
          <w:tab w:val="center" w:pos="709"/>
        </w:tabs>
        <w:spacing w:line="260" w:lineRule="exact"/>
        <w:ind w:left="360"/>
        <w:rPr>
          <w:rFonts w:ascii="Arial" w:hAnsi="Arial" w:cs="Arial"/>
          <w:sz w:val="22"/>
          <w:szCs w:val="22"/>
          <w:lang w:val="en-ZA"/>
        </w:rPr>
      </w:pPr>
      <w:r w:rsidRPr="002C76C1">
        <w:rPr>
          <w:rFonts w:ascii="Arial" w:hAnsi="Arial" w:cs="Arial"/>
          <w:sz w:val="22"/>
          <w:szCs w:val="22"/>
          <w:lang w:val="en-ZA"/>
        </w:rPr>
        <w:t>“Bid documentation specify that evaluation and adjudication criteria which include the preference point system(80/20 or 90/10) to be used, 80/20 preference point system is applicable to amounts below R500 000(i.e. quotes) and 90/10 to those above(i.e. competitive bidding)”</w:t>
      </w:r>
    </w:p>
    <w:p w:rsidR="00E17082" w:rsidRPr="002C76C1" w:rsidRDefault="00E17082" w:rsidP="00E17082">
      <w:pPr>
        <w:pStyle w:val="NormalWeb"/>
        <w:tabs>
          <w:tab w:val="center" w:pos="709"/>
        </w:tabs>
        <w:spacing w:line="260" w:lineRule="exact"/>
        <w:ind w:left="360"/>
        <w:rPr>
          <w:rFonts w:ascii="Arial" w:hAnsi="Arial" w:cs="Arial"/>
          <w:sz w:val="22"/>
          <w:szCs w:val="22"/>
          <w:lang w:val="en-ZA"/>
        </w:rPr>
      </w:pPr>
    </w:p>
    <w:p w:rsidR="00E17082" w:rsidRPr="002C76C1" w:rsidRDefault="00E17082" w:rsidP="00E17082">
      <w:pPr>
        <w:tabs>
          <w:tab w:val="center" w:pos="709"/>
        </w:tabs>
        <w:spacing w:line="260" w:lineRule="exact"/>
        <w:rPr>
          <w:bCs/>
          <w:sz w:val="22"/>
          <w:szCs w:val="22"/>
        </w:rPr>
      </w:pPr>
      <w:r w:rsidRPr="002C76C1">
        <w:rPr>
          <w:sz w:val="22"/>
          <w:szCs w:val="22"/>
          <w:lang w:val="en-ZA"/>
        </w:rPr>
        <w:t>The following issues were identified during the audit of procurement batch listed below. The service provider provided a shredder. Please see the table below for information on the payment selected for testing:</w:t>
      </w:r>
    </w:p>
    <w:p w:rsidR="00E17082" w:rsidRPr="002C76C1" w:rsidRDefault="00E17082" w:rsidP="00E17082">
      <w:pPr>
        <w:pStyle w:val="ListParagraph"/>
        <w:tabs>
          <w:tab w:val="center" w:pos="709"/>
        </w:tabs>
        <w:spacing w:line="260" w:lineRule="exact"/>
        <w:ind w:left="340" w:hanging="340"/>
        <w:rPr>
          <w:rFonts w:ascii="Arial" w:hAnsi="Arial" w:cs="Arial"/>
          <w:bCs/>
          <w:sz w:val="22"/>
          <w:szCs w:val="22"/>
        </w:rPr>
      </w:pPr>
    </w:p>
    <w:p w:rsidR="00E17082" w:rsidRPr="002C76C1" w:rsidRDefault="00E17082" w:rsidP="00E17082">
      <w:pPr>
        <w:pStyle w:val="ListParagraph"/>
        <w:tabs>
          <w:tab w:val="center" w:pos="709"/>
        </w:tabs>
        <w:spacing w:line="260" w:lineRule="exact"/>
        <w:ind w:left="340" w:hanging="340"/>
        <w:rPr>
          <w:rFonts w:ascii="Arial" w:hAnsi="Arial" w:cs="Arial"/>
          <w:bCs/>
          <w:sz w:val="22"/>
          <w:szCs w:val="22"/>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52"/>
        <w:gridCol w:w="1160"/>
        <w:gridCol w:w="1418"/>
        <w:gridCol w:w="3659"/>
      </w:tblGrid>
      <w:tr w:rsidR="00E17082" w:rsidRPr="002C76C1" w:rsidTr="00D90C13">
        <w:trPr>
          <w:trHeight w:val="259"/>
        </w:trPr>
        <w:tc>
          <w:tcPr>
            <w:tcW w:w="2552" w:type="dxa"/>
            <w:shd w:val="clear" w:color="auto" w:fill="BFBFBF" w:themeFill="background1" w:themeFillShade="BF"/>
            <w:noWrap/>
            <w:hideMark/>
          </w:tcPr>
          <w:p w:rsidR="00E17082" w:rsidRPr="00F26730" w:rsidRDefault="00E17082" w:rsidP="00D90C13">
            <w:pPr>
              <w:tabs>
                <w:tab w:val="center" w:pos="709"/>
              </w:tabs>
              <w:spacing w:line="260" w:lineRule="exact"/>
              <w:ind w:left="340" w:hanging="340"/>
              <w:rPr>
                <w:b/>
                <w:color w:val="000000"/>
                <w:sz w:val="18"/>
                <w:szCs w:val="18"/>
                <w:lang w:eastAsia="en-ZA"/>
              </w:rPr>
            </w:pPr>
            <w:r w:rsidRPr="00F26730">
              <w:rPr>
                <w:b/>
                <w:color w:val="000000"/>
                <w:sz w:val="18"/>
                <w:szCs w:val="18"/>
                <w:lang w:eastAsia="en-ZA"/>
              </w:rPr>
              <w:t>Beneficiary name</w:t>
            </w:r>
          </w:p>
        </w:tc>
        <w:tc>
          <w:tcPr>
            <w:tcW w:w="2126" w:type="dxa"/>
            <w:shd w:val="clear" w:color="auto" w:fill="BFBFBF" w:themeFill="background1" w:themeFillShade="BF"/>
          </w:tcPr>
          <w:p w:rsidR="00E17082" w:rsidRPr="00F26730" w:rsidRDefault="00E17082" w:rsidP="00D90C13">
            <w:pPr>
              <w:tabs>
                <w:tab w:val="center" w:pos="709"/>
              </w:tabs>
              <w:spacing w:line="260" w:lineRule="exact"/>
              <w:ind w:left="340" w:hanging="340"/>
              <w:rPr>
                <w:b/>
                <w:color w:val="000000"/>
                <w:sz w:val="18"/>
                <w:szCs w:val="18"/>
                <w:lang w:eastAsia="en-ZA"/>
              </w:rPr>
            </w:pPr>
            <w:r w:rsidRPr="00F26730">
              <w:rPr>
                <w:b/>
                <w:color w:val="000000"/>
                <w:sz w:val="18"/>
                <w:szCs w:val="18"/>
                <w:lang w:eastAsia="en-ZA"/>
              </w:rPr>
              <w:t>FANO Number</w:t>
            </w:r>
          </w:p>
        </w:tc>
        <w:tc>
          <w:tcPr>
            <w:tcW w:w="2522" w:type="dxa"/>
            <w:shd w:val="clear" w:color="auto" w:fill="BFBFBF" w:themeFill="background1" w:themeFillShade="BF"/>
          </w:tcPr>
          <w:p w:rsidR="00E17082" w:rsidRPr="00F26730" w:rsidRDefault="00E17082" w:rsidP="00D90C13">
            <w:pPr>
              <w:tabs>
                <w:tab w:val="center" w:pos="709"/>
              </w:tabs>
              <w:spacing w:line="260" w:lineRule="exact"/>
              <w:ind w:left="340" w:hanging="340"/>
              <w:rPr>
                <w:b/>
                <w:color w:val="000000"/>
                <w:sz w:val="18"/>
                <w:szCs w:val="18"/>
                <w:lang w:eastAsia="en-ZA"/>
              </w:rPr>
            </w:pPr>
            <w:r w:rsidRPr="00F26730">
              <w:rPr>
                <w:b/>
                <w:color w:val="000000"/>
                <w:sz w:val="18"/>
                <w:szCs w:val="18"/>
                <w:lang w:eastAsia="en-ZA"/>
              </w:rPr>
              <w:t>DATE</w:t>
            </w:r>
          </w:p>
        </w:tc>
        <w:tc>
          <w:tcPr>
            <w:tcW w:w="1589" w:type="dxa"/>
            <w:shd w:val="clear" w:color="auto" w:fill="BFBFBF" w:themeFill="background1" w:themeFillShade="BF"/>
          </w:tcPr>
          <w:p w:rsidR="00E17082" w:rsidRPr="00F26730" w:rsidRDefault="00E17082" w:rsidP="00D90C13">
            <w:pPr>
              <w:tabs>
                <w:tab w:val="center" w:pos="709"/>
              </w:tabs>
              <w:spacing w:line="260" w:lineRule="exact"/>
              <w:ind w:left="340" w:hanging="340"/>
              <w:jc w:val="both"/>
              <w:rPr>
                <w:b/>
                <w:color w:val="000000"/>
                <w:sz w:val="18"/>
                <w:szCs w:val="18"/>
                <w:lang w:eastAsia="en-ZA"/>
              </w:rPr>
            </w:pPr>
            <w:r w:rsidRPr="00F26730">
              <w:rPr>
                <w:b/>
                <w:color w:val="000000"/>
                <w:sz w:val="18"/>
                <w:szCs w:val="18"/>
                <w:lang w:eastAsia="en-ZA"/>
              </w:rPr>
              <w:t>R</w:t>
            </w:r>
          </w:p>
        </w:tc>
      </w:tr>
      <w:tr w:rsidR="00E17082" w:rsidRPr="002C76C1" w:rsidTr="00D90C13">
        <w:trPr>
          <w:trHeight w:val="558"/>
        </w:trPr>
        <w:tc>
          <w:tcPr>
            <w:tcW w:w="2552" w:type="dxa"/>
            <w:noWrap/>
            <w:vAlign w:val="center"/>
            <w:hideMark/>
          </w:tcPr>
          <w:p w:rsidR="00E17082" w:rsidRPr="00F26730" w:rsidRDefault="00E17082" w:rsidP="00D90C13">
            <w:pPr>
              <w:tabs>
                <w:tab w:val="center" w:pos="709"/>
              </w:tabs>
              <w:spacing w:line="260" w:lineRule="exact"/>
              <w:ind w:left="340" w:hanging="340"/>
              <w:rPr>
                <w:color w:val="000000"/>
                <w:sz w:val="18"/>
                <w:szCs w:val="18"/>
                <w:lang w:eastAsia="en-ZA"/>
              </w:rPr>
            </w:pPr>
            <w:r w:rsidRPr="00F26730">
              <w:rPr>
                <w:color w:val="000000"/>
                <w:sz w:val="18"/>
                <w:szCs w:val="18"/>
                <w:lang w:eastAsia="en-ZA"/>
              </w:rPr>
              <w:t>Khorako Multimedia CC</w:t>
            </w:r>
          </w:p>
        </w:tc>
        <w:tc>
          <w:tcPr>
            <w:tcW w:w="2126" w:type="dxa"/>
            <w:vAlign w:val="center"/>
          </w:tcPr>
          <w:p w:rsidR="00E17082" w:rsidRPr="00F26730" w:rsidRDefault="00E17082" w:rsidP="00D90C13">
            <w:pPr>
              <w:tabs>
                <w:tab w:val="center" w:pos="709"/>
              </w:tabs>
              <w:spacing w:line="260" w:lineRule="exact"/>
              <w:ind w:left="340" w:hanging="340"/>
              <w:rPr>
                <w:color w:val="000000"/>
                <w:sz w:val="18"/>
                <w:szCs w:val="18"/>
                <w:lang w:eastAsia="en-ZA"/>
              </w:rPr>
            </w:pPr>
            <w:r w:rsidRPr="00F26730">
              <w:rPr>
                <w:color w:val="000000"/>
                <w:sz w:val="18"/>
                <w:szCs w:val="18"/>
                <w:lang w:eastAsia="en-ZA"/>
              </w:rPr>
              <w:t>179469</w:t>
            </w:r>
          </w:p>
        </w:tc>
        <w:tc>
          <w:tcPr>
            <w:tcW w:w="2522" w:type="dxa"/>
            <w:vAlign w:val="center"/>
          </w:tcPr>
          <w:p w:rsidR="00E17082" w:rsidRPr="00F26730" w:rsidRDefault="00E17082" w:rsidP="00D90C13">
            <w:pPr>
              <w:tabs>
                <w:tab w:val="center" w:pos="709"/>
              </w:tabs>
              <w:spacing w:line="260" w:lineRule="exact"/>
              <w:rPr>
                <w:sz w:val="18"/>
                <w:szCs w:val="18"/>
              </w:rPr>
            </w:pPr>
            <w:r w:rsidRPr="00F26730">
              <w:rPr>
                <w:sz w:val="18"/>
                <w:szCs w:val="18"/>
              </w:rPr>
              <w:t>2011/12/19</w:t>
            </w:r>
          </w:p>
        </w:tc>
        <w:tc>
          <w:tcPr>
            <w:tcW w:w="1589" w:type="dxa"/>
            <w:vAlign w:val="center"/>
          </w:tcPr>
          <w:p w:rsidR="00E17082" w:rsidRPr="004444FA" w:rsidRDefault="00E17082" w:rsidP="006F5D2E">
            <w:pPr>
              <w:pStyle w:val="ListParagraph"/>
              <w:numPr>
                <w:ilvl w:val="2"/>
                <w:numId w:val="176"/>
              </w:numPr>
              <w:tabs>
                <w:tab w:val="center" w:pos="709"/>
              </w:tabs>
              <w:spacing w:line="260" w:lineRule="exact"/>
              <w:jc w:val="right"/>
              <w:rPr>
                <w:color w:val="000000"/>
                <w:sz w:val="18"/>
                <w:szCs w:val="18"/>
                <w:lang w:eastAsia="en-ZA"/>
              </w:rPr>
            </w:pPr>
            <w:r w:rsidRPr="004444FA">
              <w:rPr>
                <w:color w:val="000000"/>
                <w:sz w:val="18"/>
                <w:szCs w:val="18"/>
                <w:lang w:eastAsia="en-ZA"/>
              </w:rPr>
              <w:t>06,40</w:t>
            </w:r>
          </w:p>
        </w:tc>
      </w:tr>
    </w:tbl>
    <w:p w:rsidR="00E17082" w:rsidRPr="002C76C1" w:rsidRDefault="00E17082" w:rsidP="00E17082">
      <w:pPr>
        <w:tabs>
          <w:tab w:val="center" w:pos="709"/>
        </w:tabs>
        <w:spacing w:line="260" w:lineRule="exact"/>
        <w:ind w:left="340" w:hanging="340"/>
        <w:rPr>
          <w:bCs/>
          <w:sz w:val="22"/>
          <w:szCs w:val="22"/>
        </w:rPr>
      </w:pPr>
    </w:p>
    <w:p w:rsidR="00E17082" w:rsidRPr="004444FA" w:rsidRDefault="00E17082" w:rsidP="00E17082">
      <w:pPr>
        <w:tabs>
          <w:tab w:val="center" w:pos="709"/>
        </w:tabs>
        <w:spacing w:line="260" w:lineRule="exact"/>
        <w:ind w:left="340" w:hanging="340"/>
        <w:contextualSpacing/>
        <w:rPr>
          <w:bCs/>
          <w:sz w:val="22"/>
          <w:szCs w:val="22"/>
        </w:rPr>
      </w:pPr>
      <w:r>
        <w:rPr>
          <w:bCs/>
          <w:sz w:val="22"/>
          <w:szCs w:val="22"/>
        </w:rPr>
        <w:t>a)</w:t>
      </w:r>
      <w:r>
        <w:rPr>
          <w:bCs/>
          <w:sz w:val="22"/>
          <w:szCs w:val="22"/>
        </w:rPr>
        <w:tab/>
      </w:r>
      <w:r>
        <w:rPr>
          <w:bCs/>
          <w:sz w:val="22"/>
          <w:szCs w:val="22"/>
        </w:rPr>
        <w:tab/>
      </w:r>
      <w:r w:rsidRPr="004444FA">
        <w:rPr>
          <w:bCs/>
          <w:sz w:val="22"/>
          <w:szCs w:val="22"/>
        </w:rPr>
        <w:t xml:space="preserve">The department only obtained two quotations from Khorako Multimedia CC and Arctech (Pty) Ltd. Both suppliers were on the prospective supplier list. The department did therefore not obtain and evaluate three written quotations as required by Practice Note 8 </w:t>
      </w:r>
      <w:r w:rsidRPr="004444FA">
        <w:rPr>
          <w:sz w:val="22"/>
          <w:szCs w:val="22"/>
        </w:rPr>
        <w:t>of 2007/08</w:t>
      </w:r>
      <w:r w:rsidRPr="004444FA">
        <w:rPr>
          <w:bCs/>
          <w:sz w:val="22"/>
          <w:szCs w:val="22"/>
        </w:rPr>
        <w:t xml:space="preserve">.  </w:t>
      </w:r>
    </w:p>
    <w:p w:rsidR="00E17082" w:rsidRPr="002C76C1" w:rsidRDefault="00E17082" w:rsidP="00E17082">
      <w:pPr>
        <w:pStyle w:val="ListParagraph"/>
        <w:tabs>
          <w:tab w:val="center" w:pos="709"/>
        </w:tabs>
        <w:spacing w:line="260" w:lineRule="exact"/>
        <w:ind w:left="340"/>
        <w:rPr>
          <w:rFonts w:ascii="Arial" w:hAnsi="Arial" w:cs="Arial"/>
          <w:bCs/>
          <w:sz w:val="22"/>
          <w:szCs w:val="22"/>
        </w:rPr>
      </w:pPr>
    </w:p>
    <w:p w:rsidR="00E17082" w:rsidRPr="002C76C1" w:rsidRDefault="00E17082" w:rsidP="00E17082">
      <w:pPr>
        <w:pStyle w:val="ListParagraph"/>
        <w:tabs>
          <w:tab w:val="center" w:pos="709"/>
        </w:tabs>
        <w:spacing w:line="260" w:lineRule="exact"/>
        <w:ind w:left="340"/>
        <w:rPr>
          <w:rFonts w:ascii="Arial" w:hAnsi="Arial" w:cs="Arial"/>
          <w:sz w:val="22"/>
          <w:szCs w:val="22"/>
        </w:rPr>
      </w:pPr>
      <w:r w:rsidRPr="002C76C1">
        <w:rPr>
          <w:rFonts w:ascii="Arial" w:hAnsi="Arial" w:cs="Arial"/>
          <w:sz w:val="22"/>
          <w:szCs w:val="22"/>
        </w:rPr>
        <w:t>No internal memorandum was issued requesting approval to award quotation where less than three quotations were received.</w:t>
      </w:r>
    </w:p>
    <w:p w:rsidR="00E17082" w:rsidRPr="002C76C1" w:rsidRDefault="00E17082" w:rsidP="00E17082">
      <w:pPr>
        <w:pStyle w:val="ListParagraph"/>
        <w:tabs>
          <w:tab w:val="center" w:pos="709"/>
        </w:tabs>
        <w:spacing w:line="260" w:lineRule="exact"/>
        <w:ind w:left="340"/>
        <w:rPr>
          <w:rFonts w:ascii="Arial" w:hAnsi="Arial" w:cs="Arial"/>
          <w:sz w:val="22"/>
          <w:szCs w:val="22"/>
        </w:rPr>
      </w:pPr>
    </w:p>
    <w:p w:rsidR="00E17082" w:rsidRPr="002C76C1" w:rsidRDefault="00E17082" w:rsidP="00E17082">
      <w:pPr>
        <w:pStyle w:val="ListParagraph"/>
        <w:tabs>
          <w:tab w:val="center" w:pos="709"/>
        </w:tabs>
        <w:spacing w:line="260" w:lineRule="exact"/>
        <w:ind w:left="340"/>
        <w:rPr>
          <w:rFonts w:ascii="Arial" w:hAnsi="Arial" w:cs="Arial"/>
          <w:bCs/>
          <w:sz w:val="22"/>
          <w:szCs w:val="22"/>
        </w:rPr>
      </w:pPr>
      <w:r w:rsidRPr="002C76C1">
        <w:rPr>
          <w:rFonts w:ascii="Arial" w:hAnsi="Arial" w:cs="Arial"/>
          <w:sz w:val="22"/>
          <w:szCs w:val="22"/>
        </w:rPr>
        <w:t xml:space="preserve">According to the prospective supplier list Khorako Mutimedia CC is listed under electric and electronic components. There are 213 suppliers on the prospective supplier list that can provide electric and electronic components. Furthermore there are 605 suppliers on the prospective supplier list that can provide stationery. It should therefore be possible for the department to at least obtain three quotations. </w:t>
      </w:r>
    </w:p>
    <w:p w:rsidR="00E17082" w:rsidRPr="002C76C1" w:rsidRDefault="00E17082" w:rsidP="00E17082">
      <w:pPr>
        <w:pStyle w:val="ListParagraph"/>
        <w:tabs>
          <w:tab w:val="center" w:pos="709"/>
        </w:tabs>
        <w:spacing w:line="260" w:lineRule="exact"/>
        <w:ind w:left="340" w:hanging="340"/>
        <w:rPr>
          <w:rFonts w:ascii="Arial" w:hAnsi="Arial" w:cs="Arial"/>
          <w:bCs/>
          <w:sz w:val="22"/>
          <w:szCs w:val="22"/>
        </w:rPr>
      </w:pPr>
    </w:p>
    <w:p w:rsidR="00E17082" w:rsidRPr="004444FA" w:rsidRDefault="00E17082" w:rsidP="00E17082">
      <w:pPr>
        <w:tabs>
          <w:tab w:val="center" w:pos="709"/>
        </w:tabs>
        <w:spacing w:line="260" w:lineRule="exact"/>
        <w:ind w:left="340" w:hanging="340"/>
        <w:contextualSpacing/>
        <w:rPr>
          <w:color w:val="000000"/>
          <w:sz w:val="22"/>
          <w:szCs w:val="22"/>
        </w:rPr>
      </w:pPr>
      <w:r>
        <w:rPr>
          <w:color w:val="000000"/>
          <w:sz w:val="22"/>
          <w:szCs w:val="22"/>
        </w:rPr>
        <w:t>b)</w:t>
      </w:r>
      <w:r>
        <w:rPr>
          <w:color w:val="000000"/>
          <w:sz w:val="22"/>
          <w:szCs w:val="22"/>
        </w:rPr>
        <w:tab/>
      </w:r>
      <w:r>
        <w:rPr>
          <w:color w:val="000000"/>
          <w:sz w:val="22"/>
          <w:szCs w:val="22"/>
        </w:rPr>
        <w:tab/>
      </w:r>
      <w:r w:rsidRPr="004444FA">
        <w:rPr>
          <w:color w:val="000000"/>
          <w:sz w:val="22"/>
          <w:szCs w:val="22"/>
        </w:rPr>
        <w:t>The payment made to Khorako Multimedia, for the amount of R47 606,40,40 was authorised by a state accountant.  A state accountant is not a delegated official in terms of approved delegations issued by the Accounting Officer.</w:t>
      </w:r>
    </w:p>
    <w:p w:rsidR="00E17082" w:rsidRPr="002C76C1" w:rsidRDefault="00E17082" w:rsidP="00E17082">
      <w:pPr>
        <w:pStyle w:val="ListParagraph"/>
        <w:tabs>
          <w:tab w:val="center" w:pos="709"/>
        </w:tabs>
        <w:spacing w:line="260" w:lineRule="exact"/>
        <w:ind w:left="340"/>
        <w:rPr>
          <w:rFonts w:ascii="Arial" w:hAnsi="Arial" w:cs="Arial"/>
          <w:color w:val="000000"/>
          <w:sz w:val="22"/>
          <w:szCs w:val="22"/>
        </w:rPr>
      </w:pPr>
    </w:p>
    <w:p w:rsidR="00E17082" w:rsidRPr="004444FA" w:rsidRDefault="00E17082" w:rsidP="00E17082">
      <w:pPr>
        <w:tabs>
          <w:tab w:val="center" w:pos="709"/>
        </w:tabs>
        <w:spacing w:line="260" w:lineRule="exact"/>
        <w:ind w:left="340" w:hanging="340"/>
        <w:contextualSpacing/>
        <w:rPr>
          <w:color w:val="000000"/>
          <w:sz w:val="22"/>
          <w:szCs w:val="22"/>
        </w:rPr>
      </w:pPr>
      <w:r>
        <w:rPr>
          <w:color w:val="000000"/>
          <w:sz w:val="22"/>
          <w:szCs w:val="22"/>
        </w:rPr>
        <w:t>c)</w:t>
      </w:r>
      <w:r>
        <w:rPr>
          <w:color w:val="000000"/>
          <w:sz w:val="22"/>
          <w:szCs w:val="22"/>
        </w:rPr>
        <w:tab/>
      </w:r>
      <w:r>
        <w:rPr>
          <w:color w:val="000000"/>
          <w:sz w:val="22"/>
          <w:szCs w:val="22"/>
        </w:rPr>
        <w:tab/>
      </w:r>
      <w:r w:rsidRPr="004444FA">
        <w:rPr>
          <w:color w:val="000000"/>
          <w:sz w:val="22"/>
          <w:szCs w:val="22"/>
        </w:rPr>
        <w:t xml:space="preserve">As per inspection of procurement batch no PA-20, scoring model, was attached. Compliance with the </w:t>
      </w:r>
      <w:r w:rsidRPr="004444FA">
        <w:rPr>
          <w:sz w:val="22"/>
          <w:szCs w:val="22"/>
        </w:rPr>
        <w:t>PPPFA selection 2(1)(e) could therefore not be confirmed.</w:t>
      </w:r>
    </w:p>
    <w:p w:rsidR="00E17082" w:rsidRDefault="00E17082" w:rsidP="00E17082">
      <w:pPr>
        <w:tabs>
          <w:tab w:val="center" w:pos="709"/>
        </w:tabs>
        <w:spacing w:line="260" w:lineRule="exact"/>
        <w:ind w:left="340" w:hanging="340"/>
        <w:rPr>
          <w:color w:val="000000"/>
          <w:sz w:val="22"/>
          <w:szCs w:val="22"/>
        </w:rPr>
      </w:pPr>
    </w:p>
    <w:p w:rsidR="00E17082" w:rsidRPr="002C76C1" w:rsidRDefault="00E17082" w:rsidP="00E17082">
      <w:pPr>
        <w:tabs>
          <w:tab w:val="center" w:pos="709"/>
        </w:tabs>
        <w:spacing w:line="260" w:lineRule="exact"/>
        <w:ind w:left="340" w:hanging="340"/>
        <w:rPr>
          <w:sz w:val="22"/>
          <w:szCs w:val="22"/>
          <w:lang w:val="en-GB"/>
        </w:rPr>
      </w:pPr>
      <w:r>
        <w:rPr>
          <w:sz w:val="22"/>
          <w:szCs w:val="22"/>
          <w:lang w:val="en-GB"/>
        </w:rPr>
        <w:t>The finding occurred as a result of the fact that:</w:t>
      </w:r>
    </w:p>
    <w:p w:rsidR="00E17082" w:rsidRPr="002C76C1" w:rsidRDefault="00E17082" w:rsidP="00E17082">
      <w:pPr>
        <w:tabs>
          <w:tab w:val="center" w:pos="709"/>
        </w:tabs>
        <w:spacing w:line="260" w:lineRule="exact"/>
        <w:ind w:left="340" w:hanging="340"/>
        <w:rPr>
          <w:sz w:val="22"/>
          <w:szCs w:val="22"/>
          <w:lang w:val="en-GB"/>
        </w:rPr>
      </w:pPr>
      <w:r w:rsidRPr="002C76C1">
        <w:rPr>
          <w:sz w:val="22"/>
          <w:szCs w:val="22"/>
          <w:lang w:val="en-GB"/>
        </w:rPr>
        <w:tab/>
      </w:r>
    </w:p>
    <w:p w:rsidR="00E17082" w:rsidRPr="002C76C1" w:rsidRDefault="00E17082" w:rsidP="00E17082">
      <w:pPr>
        <w:tabs>
          <w:tab w:val="center" w:pos="709"/>
        </w:tabs>
        <w:spacing w:line="260" w:lineRule="exact"/>
        <w:ind w:left="340" w:hanging="340"/>
        <w:rPr>
          <w:sz w:val="22"/>
          <w:szCs w:val="22"/>
          <w:lang w:val="en-GB"/>
        </w:rPr>
      </w:pPr>
      <w:r w:rsidRPr="002C76C1">
        <w:rPr>
          <w:sz w:val="22"/>
          <w:szCs w:val="22"/>
          <w:lang w:val="en-GB"/>
        </w:rPr>
        <w:t xml:space="preserve">a)  </w:t>
      </w:r>
      <w:r w:rsidRPr="002C76C1">
        <w:rPr>
          <w:sz w:val="22"/>
          <w:szCs w:val="22"/>
          <w:lang w:val="en-GB"/>
        </w:rPr>
        <w:tab/>
        <w:t>As per discussion with the Assistant Director: Finance it was noted that a request for quotations was received from two suppliers. As quotations are done at head office the ASD does not understand why no internal memo was issued for the deviation and why only 2 quotations were received</w:t>
      </w:r>
    </w:p>
    <w:p w:rsidR="00E17082" w:rsidRPr="002C76C1" w:rsidRDefault="00E17082" w:rsidP="00E17082">
      <w:pPr>
        <w:tabs>
          <w:tab w:val="center" w:pos="709"/>
        </w:tabs>
        <w:spacing w:line="260" w:lineRule="exact"/>
        <w:ind w:left="340" w:hanging="340"/>
        <w:rPr>
          <w:sz w:val="22"/>
          <w:szCs w:val="22"/>
          <w:lang w:val="en-GB"/>
        </w:rPr>
      </w:pPr>
      <w:r w:rsidRPr="002C76C1">
        <w:rPr>
          <w:sz w:val="22"/>
          <w:szCs w:val="22"/>
          <w:lang w:val="en-GB"/>
        </w:rPr>
        <w:t>b)</w:t>
      </w:r>
      <w:r w:rsidRPr="002C76C1">
        <w:rPr>
          <w:sz w:val="22"/>
          <w:szCs w:val="22"/>
          <w:lang w:val="en-GB"/>
        </w:rPr>
        <w:tab/>
        <w:t>As per discussion with the Assistant Director: Financial it was noted that the person who authorises the payment, is the highest delegated official on the tax invoice that certifies that the goods or services have been executed satisfactorily in accordance with the contract agreement/tariff and the supplier is entitled to this payment. He also noted that there are no delegations on the Logis payment as opposed to BAS.</w:t>
      </w:r>
    </w:p>
    <w:p w:rsidR="00E17082" w:rsidRPr="002C76C1" w:rsidRDefault="00E17082" w:rsidP="00E17082">
      <w:pPr>
        <w:tabs>
          <w:tab w:val="center" w:pos="709"/>
        </w:tabs>
        <w:spacing w:line="260" w:lineRule="exact"/>
        <w:ind w:left="340" w:hanging="340"/>
        <w:rPr>
          <w:sz w:val="22"/>
          <w:szCs w:val="22"/>
        </w:rPr>
      </w:pPr>
    </w:p>
    <w:p w:rsidR="00E17082" w:rsidRPr="002C76C1" w:rsidRDefault="00E17082" w:rsidP="00E17082">
      <w:pPr>
        <w:tabs>
          <w:tab w:val="center" w:pos="709"/>
        </w:tabs>
        <w:spacing w:line="260" w:lineRule="exact"/>
        <w:ind w:left="340"/>
        <w:rPr>
          <w:sz w:val="22"/>
          <w:szCs w:val="22"/>
          <w:lang w:val="en-GB"/>
        </w:rPr>
      </w:pPr>
      <w:r w:rsidRPr="002C76C1">
        <w:rPr>
          <w:sz w:val="22"/>
          <w:szCs w:val="22"/>
        </w:rPr>
        <w:t>Matters pertaining to quotations were also raised in the prior financial year. It has been indicated in the action plan that the controls pertaining to three quotes have been improved. All deviations are first interrogated by the director of supply chain before approval is given. The target date for the aforementioned actions was December 2011. This date is however after the date that this expense was incurred.</w:t>
      </w:r>
    </w:p>
    <w:p w:rsidR="00E17082" w:rsidRPr="002C76C1" w:rsidRDefault="00E17082" w:rsidP="00E17082">
      <w:pPr>
        <w:tabs>
          <w:tab w:val="center" w:pos="709"/>
        </w:tabs>
        <w:spacing w:line="260" w:lineRule="exact"/>
        <w:ind w:left="340" w:hanging="340"/>
        <w:rPr>
          <w:color w:val="000000"/>
          <w:sz w:val="22"/>
          <w:szCs w:val="22"/>
        </w:rPr>
      </w:pPr>
    </w:p>
    <w:p w:rsidR="00E17082" w:rsidRPr="002C76C1" w:rsidRDefault="00E17082" w:rsidP="00E17082">
      <w:pPr>
        <w:tabs>
          <w:tab w:val="center" w:pos="709"/>
        </w:tabs>
        <w:autoSpaceDE w:val="0"/>
        <w:autoSpaceDN w:val="0"/>
        <w:adjustRightInd w:val="0"/>
        <w:spacing w:line="260" w:lineRule="exact"/>
        <w:ind w:left="340" w:hanging="340"/>
        <w:rPr>
          <w:sz w:val="22"/>
          <w:szCs w:val="22"/>
        </w:rPr>
      </w:pPr>
      <w:r>
        <w:rPr>
          <w:sz w:val="22"/>
          <w:szCs w:val="22"/>
        </w:rPr>
        <w:t>Impact of the finding:</w:t>
      </w:r>
    </w:p>
    <w:p w:rsidR="00E17082" w:rsidRPr="002C76C1" w:rsidRDefault="00E17082" w:rsidP="00E17082">
      <w:pPr>
        <w:pStyle w:val="NormalWeb"/>
        <w:tabs>
          <w:tab w:val="center" w:pos="709"/>
        </w:tabs>
        <w:spacing w:line="260" w:lineRule="exact"/>
        <w:ind w:left="340" w:hanging="340"/>
        <w:rPr>
          <w:rFonts w:ascii="Arial" w:hAnsi="Arial" w:cs="Arial"/>
          <w:color w:val="000000"/>
          <w:sz w:val="22"/>
          <w:szCs w:val="22"/>
          <w:lang w:val="en-ZA" w:eastAsia="en-ZA"/>
        </w:rPr>
      </w:pPr>
    </w:p>
    <w:p w:rsidR="00E17082" w:rsidRPr="002C76C1" w:rsidRDefault="00E17082" w:rsidP="00E17082">
      <w:pPr>
        <w:pStyle w:val="NormalWeb"/>
        <w:tabs>
          <w:tab w:val="center" w:pos="709"/>
        </w:tabs>
        <w:spacing w:line="260" w:lineRule="exact"/>
        <w:ind w:left="340" w:hanging="340"/>
        <w:rPr>
          <w:rFonts w:ascii="Arial" w:hAnsi="Arial" w:cs="Arial"/>
          <w:sz w:val="22"/>
          <w:szCs w:val="22"/>
        </w:rPr>
      </w:pPr>
      <w:r w:rsidRPr="002C76C1">
        <w:rPr>
          <w:rFonts w:ascii="Arial" w:hAnsi="Arial" w:cs="Arial"/>
          <w:sz w:val="22"/>
          <w:szCs w:val="22"/>
        </w:rPr>
        <w:t>a)</w:t>
      </w:r>
      <w:r w:rsidRPr="002C76C1">
        <w:rPr>
          <w:rFonts w:ascii="Arial" w:hAnsi="Arial" w:cs="Arial"/>
          <w:sz w:val="22"/>
          <w:szCs w:val="22"/>
        </w:rPr>
        <w:tab/>
        <w:t>Irregular expenditure being understated with R47 606,40 due to:</w:t>
      </w:r>
    </w:p>
    <w:p w:rsidR="00E17082" w:rsidRPr="002C76C1" w:rsidRDefault="00E17082" w:rsidP="00E17082">
      <w:pPr>
        <w:pStyle w:val="NormalWeb"/>
        <w:tabs>
          <w:tab w:val="center" w:pos="709"/>
        </w:tabs>
        <w:spacing w:line="260" w:lineRule="exact"/>
        <w:ind w:left="715" w:hanging="375"/>
        <w:rPr>
          <w:rFonts w:ascii="Arial" w:hAnsi="Arial" w:cs="Arial"/>
          <w:sz w:val="22"/>
          <w:szCs w:val="22"/>
          <w:lang w:val="en-ZA"/>
        </w:rPr>
      </w:pPr>
      <w:r w:rsidRPr="002C76C1">
        <w:rPr>
          <w:rFonts w:ascii="Arial" w:hAnsi="Arial" w:cs="Arial"/>
          <w:sz w:val="22"/>
          <w:szCs w:val="22"/>
        </w:rPr>
        <w:t>(i)</w:t>
      </w:r>
      <w:r w:rsidRPr="002C76C1">
        <w:rPr>
          <w:rFonts w:ascii="Arial" w:hAnsi="Arial" w:cs="Arial"/>
          <w:sz w:val="22"/>
          <w:szCs w:val="22"/>
        </w:rPr>
        <w:tab/>
        <w:t xml:space="preserve">The non compliance with Practice Note 8 of 2007/2008 </w:t>
      </w:r>
      <w:r w:rsidRPr="002C76C1">
        <w:rPr>
          <w:rFonts w:ascii="Arial" w:hAnsi="Arial" w:cs="Arial"/>
          <w:sz w:val="22"/>
          <w:szCs w:val="22"/>
          <w:lang w:val="en-ZA"/>
        </w:rPr>
        <w:t>as deviations were approved for the invitations of three written price quotations from accredited prospective suppliers even though it was possible to comply with the requirement.</w:t>
      </w:r>
    </w:p>
    <w:p w:rsidR="00E17082" w:rsidRPr="002C76C1" w:rsidRDefault="00E17082" w:rsidP="00E17082">
      <w:pPr>
        <w:pStyle w:val="NormalWeb"/>
        <w:tabs>
          <w:tab w:val="center" w:pos="709"/>
        </w:tabs>
        <w:spacing w:line="260" w:lineRule="exact"/>
        <w:ind w:left="715" w:hanging="375"/>
        <w:rPr>
          <w:rFonts w:ascii="Arial" w:hAnsi="Arial" w:cs="Arial"/>
          <w:sz w:val="22"/>
          <w:szCs w:val="22"/>
          <w:lang w:val="en-ZA"/>
        </w:rPr>
      </w:pPr>
      <w:r w:rsidRPr="002C76C1">
        <w:rPr>
          <w:rFonts w:ascii="Arial" w:hAnsi="Arial" w:cs="Arial"/>
          <w:sz w:val="22"/>
          <w:szCs w:val="22"/>
          <w:lang w:val="en-ZA"/>
        </w:rPr>
        <w:t>(ii)</w:t>
      </w:r>
      <w:r w:rsidRPr="002C76C1">
        <w:rPr>
          <w:rFonts w:ascii="Arial" w:hAnsi="Arial" w:cs="Arial"/>
          <w:sz w:val="22"/>
          <w:szCs w:val="22"/>
          <w:lang w:val="en-ZA"/>
        </w:rPr>
        <w:tab/>
      </w:r>
      <w:r w:rsidRPr="002C76C1">
        <w:rPr>
          <w:rFonts w:ascii="Arial" w:hAnsi="Arial" w:cs="Arial"/>
          <w:sz w:val="22"/>
          <w:szCs w:val="22"/>
        </w:rPr>
        <w:tab/>
      </w:r>
      <w:r w:rsidRPr="002C76C1">
        <w:rPr>
          <w:rFonts w:ascii="Arial" w:hAnsi="Arial" w:cs="Arial"/>
          <w:color w:val="000000"/>
          <w:sz w:val="22"/>
          <w:szCs w:val="22"/>
          <w:lang w:val="en-ZA" w:eastAsia="en-ZA"/>
        </w:rPr>
        <w:t xml:space="preserve">It could not be confirmed if the preference point system was applied in the procurement of goods and services above R30 000 (Vat included), as required by the PPPF Act, as the PA-20 was not attached to the batch. </w:t>
      </w:r>
    </w:p>
    <w:p w:rsidR="00E17082" w:rsidRPr="002C76C1" w:rsidRDefault="00E17082" w:rsidP="00E17082">
      <w:pPr>
        <w:tabs>
          <w:tab w:val="center" w:pos="709"/>
        </w:tabs>
        <w:spacing w:line="260" w:lineRule="exact"/>
        <w:rPr>
          <w:color w:val="000000"/>
          <w:sz w:val="22"/>
          <w:szCs w:val="22"/>
          <w:lang w:val="en-ZA" w:eastAsia="en-ZA"/>
        </w:rPr>
      </w:pPr>
    </w:p>
    <w:p w:rsidR="00E17082" w:rsidRPr="002C76C1" w:rsidRDefault="00E17082" w:rsidP="00E17082">
      <w:pPr>
        <w:tabs>
          <w:tab w:val="center" w:pos="709"/>
        </w:tabs>
        <w:spacing w:line="260" w:lineRule="exact"/>
        <w:ind w:left="426" w:hanging="426"/>
        <w:rPr>
          <w:color w:val="000000"/>
          <w:sz w:val="22"/>
          <w:szCs w:val="22"/>
          <w:lang w:val="en-ZA" w:eastAsia="en-ZA"/>
        </w:rPr>
      </w:pPr>
      <w:r w:rsidRPr="002C76C1">
        <w:rPr>
          <w:color w:val="000000"/>
          <w:sz w:val="22"/>
          <w:szCs w:val="22"/>
          <w:lang w:val="en-ZA" w:eastAsia="en-ZA"/>
        </w:rPr>
        <w:t>b)</w:t>
      </w:r>
      <w:r w:rsidRPr="002C76C1">
        <w:rPr>
          <w:color w:val="000000"/>
          <w:sz w:val="22"/>
          <w:szCs w:val="22"/>
          <w:lang w:val="en-ZA" w:eastAsia="en-ZA"/>
        </w:rPr>
        <w:tab/>
        <w:t xml:space="preserve">Risk of payments being awarded to favoured suppliers. </w:t>
      </w:r>
    </w:p>
    <w:p w:rsidR="00E17082" w:rsidRPr="002C76C1" w:rsidRDefault="00E17082" w:rsidP="00E17082">
      <w:pPr>
        <w:tabs>
          <w:tab w:val="center" w:pos="709"/>
        </w:tabs>
        <w:spacing w:line="260" w:lineRule="exact"/>
        <w:rPr>
          <w:color w:val="000000"/>
          <w:sz w:val="22"/>
          <w:szCs w:val="22"/>
          <w:lang w:val="en-ZA" w:eastAsia="en-ZA"/>
        </w:rPr>
      </w:pPr>
    </w:p>
    <w:p w:rsidR="00E17082" w:rsidRPr="002C76C1" w:rsidRDefault="00E17082" w:rsidP="00E17082">
      <w:pPr>
        <w:tabs>
          <w:tab w:val="center" w:pos="709"/>
        </w:tabs>
        <w:spacing w:line="260" w:lineRule="exact"/>
        <w:ind w:left="450" w:hanging="450"/>
        <w:rPr>
          <w:color w:val="000000"/>
          <w:sz w:val="22"/>
          <w:szCs w:val="22"/>
          <w:lang w:val="en-ZA" w:eastAsia="en-ZA"/>
        </w:rPr>
      </w:pPr>
      <w:r w:rsidRPr="002C76C1">
        <w:rPr>
          <w:color w:val="000000"/>
          <w:sz w:val="22"/>
          <w:szCs w:val="22"/>
          <w:lang w:val="en-ZA" w:eastAsia="en-ZA"/>
        </w:rPr>
        <w:t>c)</w:t>
      </w:r>
      <w:r w:rsidRPr="002C76C1">
        <w:rPr>
          <w:color w:val="000000"/>
          <w:sz w:val="14"/>
          <w:szCs w:val="14"/>
          <w:lang w:val="en-ZA" w:eastAsia="en-ZA"/>
        </w:rPr>
        <w:t>    </w:t>
      </w:r>
      <w:r w:rsidRPr="002C76C1">
        <w:rPr>
          <w:color w:val="000000"/>
          <w:sz w:val="22"/>
          <w:szCs w:val="22"/>
          <w:lang w:val="en-ZA" w:eastAsia="en-ZA"/>
        </w:rPr>
        <w:t xml:space="preserve">Increased risk of bribery and fraudulent activities.  </w:t>
      </w:r>
    </w:p>
    <w:p w:rsidR="00E17082" w:rsidRPr="002C76C1" w:rsidRDefault="00E17082" w:rsidP="00E17082">
      <w:pPr>
        <w:tabs>
          <w:tab w:val="center" w:pos="709"/>
        </w:tabs>
        <w:spacing w:line="260" w:lineRule="exact"/>
        <w:rPr>
          <w:color w:val="000000"/>
          <w:sz w:val="22"/>
          <w:szCs w:val="22"/>
          <w:lang w:val="en-ZA" w:eastAsia="en-ZA"/>
        </w:rPr>
      </w:pPr>
    </w:p>
    <w:p w:rsidR="00E17082" w:rsidRPr="002C76C1" w:rsidRDefault="00E17082" w:rsidP="00E17082">
      <w:pPr>
        <w:tabs>
          <w:tab w:val="center" w:pos="709"/>
        </w:tabs>
        <w:spacing w:line="260" w:lineRule="exact"/>
        <w:ind w:left="360" w:hanging="360"/>
        <w:rPr>
          <w:color w:val="000000"/>
          <w:sz w:val="22"/>
          <w:szCs w:val="22"/>
          <w:lang w:val="en-ZA" w:eastAsia="en-ZA"/>
        </w:rPr>
      </w:pPr>
      <w:r w:rsidRPr="002C76C1">
        <w:rPr>
          <w:color w:val="000000"/>
          <w:sz w:val="22"/>
          <w:szCs w:val="22"/>
          <w:lang w:val="en-ZA" w:eastAsia="en-ZA"/>
        </w:rPr>
        <w:t>d)</w:t>
      </w:r>
      <w:r w:rsidRPr="002C76C1">
        <w:rPr>
          <w:color w:val="000000"/>
          <w:sz w:val="22"/>
          <w:szCs w:val="22"/>
          <w:lang w:val="en-ZA" w:eastAsia="en-ZA"/>
        </w:rPr>
        <w:tab/>
      </w:r>
      <w:r w:rsidRPr="002C76C1">
        <w:rPr>
          <w:sz w:val="22"/>
          <w:szCs w:val="22"/>
        </w:rPr>
        <w:t xml:space="preserve">Since the department did not obtain and evaluate three quotations, nor were all of the   </w:t>
      </w:r>
      <w:r w:rsidRPr="002C76C1">
        <w:rPr>
          <w:sz w:val="22"/>
          <w:szCs w:val="22"/>
        </w:rPr>
        <w:br/>
        <w:t>quotations requested from suppliers on the prospective supplier list, the goods may not have been obtained at a reasonable price.</w:t>
      </w:r>
    </w:p>
    <w:p w:rsidR="00E17082" w:rsidRPr="002C76C1" w:rsidRDefault="00E17082" w:rsidP="00E17082">
      <w:pPr>
        <w:tabs>
          <w:tab w:val="center" w:pos="709"/>
        </w:tabs>
        <w:spacing w:line="260" w:lineRule="exact"/>
        <w:ind w:left="340" w:hanging="340"/>
        <w:rPr>
          <w:color w:val="000000"/>
          <w:sz w:val="22"/>
          <w:szCs w:val="22"/>
        </w:rPr>
      </w:pPr>
    </w:p>
    <w:p w:rsidR="00E17082" w:rsidRPr="002C76C1" w:rsidRDefault="00E17082" w:rsidP="00E17082">
      <w:pPr>
        <w:tabs>
          <w:tab w:val="center" w:pos="709"/>
        </w:tabs>
        <w:spacing w:line="260" w:lineRule="exact"/>
        <w:ind w:left="340" w:hanging="340"/>
        <w:rPr>
          <w:bCs/>
          <w:sz w:val="22"/>
          <w:szCs w:val="22"/>
        </w:rPr>
      </w:pPr>
    </w:p>
    <w:p w:rsidR="00E17082" w:rsidRPr="002C76C1" w:rsidRDefault="00E17082" w:rsidP="00E17082">
      <w:pPr>
        <w:pStyle w:val="NormalWeb"/>
        <w:tabs>
          <w:tab w:val="center" w:pos="709"/>
        </w:tabs>
        <w:spacing w:line="260" w:lineRule="exact"/>
        <w:ind w:left="340" w:hanging="340"/>
        <w:rPr>
          <w:rFonts w:ascii="Arial" w:hAnsi="Arial" w:cs="Arial"/>
          <w:sz w:val="22"/>
          <w:szCs w:val="22"/>
          <w:lang w:val="en-ZA"/>
        </w:rPr>
      </w:pPr>
      <w:r w:rsidRPr="002C76C1">
        <w:rPr>
          <w:rFonts w:ascii="Arial" w:hAnsi="Arial" w:cs="Arial"/>
          <w:b/>
          <w:bCs/>
          <w:sz w:val="22"/>
          <w:szCs w:val="22"/>
        </w:rPr>
        <w:t>Internal control deficiency</w:t>
      </w:r>
    </w:p>
    <w:p w:rsidR="00E17082" w:rsidRPr="002C76C1" w:rsidRDefault="00E17082" w:rsidP="00E17082">
      <w:pPr>
        <w:tabs>
          <w:tab w:val="center" w:pos="709"/>
        </w:tabs>
        <w:spacing w:line="260" w:lineRule="exact"/>
        <w:ind w:left="340" w:hanging="340"/>
        <w:rPr>
          <w:b/>
          <w:sz w:val="22"/>
          <w:szCs w:val="22"/>
        </w:rPr>
      </w:pPr>
    </w:p>
    <w:p w:rsidR="00E17082" w:rsidRPr="002C76C1" w:rsidRDefault="00E17082" w:rsidP="00E17082">
      <w:pPr>
        <w:tabs>
          <w:tab w:val="center" w:pos="709"/>
        </w:tabs>
        <w:spacing w:after="120" w:line="260" w:lineRule="exact"/>
        <w:jc w:val="both"/>
        <w:rPr>
          <w:i/>
          <w:iCs/>
          <w:sz w:val="22"/>
          <w:szCs w:val="22"/>
        </w:rPr>
      </w:pPr>
      <w:r w:rsidRPr="002C76C1">
        <w:rPr>
          <w:i/>
          <w:iCs/>
          <w:sz w:val="22"/>
          <w:szCs w:val="22"/>
        </w:rPr>
        <w:t>Leadership</w:t>
      </w:r>
    </w:p>
    <w:p w:rsidR="00E17082" w:rsidRPr="002C76C1" w:rsidRDefault="00E17082" w:rsidP="00E17082">
      <w:pPr>
        <w:tabs>
          <w:tab w:val="center" w:pos="709"/>
        </w:tabs>
        <w:spacing w:after="120" w:line="260" w:lineRule="exact"/>
        <w:jc w:val="both"/>
        <w:rPr>
          <w:i/>
          <w:iCs/>
          <w:sz w:val="22"/>
          <w:szCs w:val="22"/>
        </w:rPr>
      </w:pPr>
      <w:r w:rsidRPr="002C76C1">
        <w:rPr>
          <w:sz w:val="22"/>
          <w:szCs w:val="22"/>
        </w:rPr>
        <w:t>The department did not effectively exercise its oversight responsibility regarding financial and performance reporting and compliance and related internal controls.</w:t>
      </w:r>
    </w:p>
    <w:p w:rsidR="00E17082" w:rsidRPr="002C76C1" w:rsidRDefault="00E17082" w:rsidP="00E17082">
      <w:pPr>
        <w:pStyle w:val="Heading2"/>
        <w:widowControl/>
        <w:tabs>
          <w:tab w:val="center" w:pos="709"/>
        </w:tabs>
        <w:jc w:val="both"/>
        <w:rPr>
          <w:b w:val="0"/>
          <w:bCs w:val="0"/>
          <w:sz w:val="22"/>
          <w:szCs w:val="22"/>
        </w:rPr>
      </w:pPr>
      <w:r w:rsidRPr="002C76C1">
        <w:rPr>
          <w:b w:val="0"/>
          <w:bCs w:val="0"/>
          <w:sz w:val="22"/>
          <w:szCs w:val="22"/>
        </w:rPr>
        <w:t>Financial and performance management</w:t>
      </w:r>
    </w:p>
    <w:p w:rsidR="00E17082" w:rsidRPr="002C76C1" w:rsidRDefault="00E17082" w:rsidP="00E17082">
      <w:pPr>
        <w:tabs>
          <w:tab w:val="center" w:pos="709"/>
        </w:tabs>
        <w:jc w:val="both"/>
        <w:rPr>
          <w:b/>
          <w:bCs/>
          <w:sz w:val="22"/>
          <w:szCs w:val="22"/>
        </w:rPr>
      </w:pPr>
    </w:p>
    <w:p w:rsidR="00E17082" w:rsidRPr="002C76C1" w:rsidRDefault="00E17082" w:rsidP="00E17082">
      <w:pPr>
        <w:tabs>
          <w:tab w:val="center" w:pos="709"/>
        </w:tabs>
        <w:rPr>
          <w:iCs/>
          <w:sz w:val="22"/>
          <w:szCs w:val="22"/>
          <w:lang w:val="en-GB"/>
        </w:rPr>
      </w:pPr>
      <w:r w:rsidRPr="002C76C1">
        <w:rPr>
          <w:iCs/>
          <w:sz w:val="22"/>
          <w:szCs w:val="22"/>
          <w:lang w:val="en-GB"/>
        </w:rPr>
        <w:t xml:space="preserve">The department did not effectively review and monitor compliance with applicable laws and regulations. </w:t>
      </w:r>
    </w:p>
    <w:p w:rsidR="00E17082" w:rsidRPr="002C76C1" w:rsidRDefault="00E17082" w:rsidP="00E17082">
      <w:pPr>
        <w:tabs>
          <w:tab w:val="center" w:pos="709"/>
        </w:tabs>
        <w:spacing w:line="260" w:lineRule="exact"/>
        <w:rPr>
          <w:b/>
          <w:sz w:val="22"/>
          <w:szCs w:val="22"/>
        </w:rPr>
      </w:pPr>
    </w:p>
    <w:p w:rsidR="00E17082" w:rsidRDefault="00E17082" w:rsidP="00E17082">
      <w:pPr>
        <w:tabs>
          <w:tab w:val="center" w:pos="709"/>
        </w:tabs>
        <w:spacing w:line="260" w:lineRule="exact"/>
        <w:ind w:left="340" w:hanging="340"/>
        <w:rPr>
          <w:bCs/>
          <w:sz w:val="22"/>
          <w:szCs w:val="22"/>
        </w:rPr>
      </w:pPr>
      <w:r w:rsidRPr="002C76C1">
        <w:rPr>
          <w:b/>
          <w:sz w:val="22"/>
          <w:szCs w:val="22"/>
        </w:rPr>
        <w:t>Recommendation</w:t>
      </w:r>
      <w:r w:rsidRPr="002C76C1">
        <w:rPr>
          <w:bCs/>
          <w:sz w:val="22"/>
          <w:szCs w:val="22"/>
        </w:rPr>
        <w:tab/>
      </w:r>
    </w:p>
    <w:p w:rsidR="00E17082" w:rsidRPr="002C76C1" w:rsidRDefault="00E17082" w:rsidP="00E17082">
      <w:pPr>
        <w:tabs>
          <w:tab w:val="center" w:pos="709"/>
        </w:tabs>
        <w:spacing w:line="260" w:lineRule="exact"/>
        <w:ind w:left="340" w:hanging="340"/>
        <w:rPr>
          <w:bCs/>
          <w:sz w:val="22"/>
          <w:szCs w:val="22"/>
        </w:rPr>
      </w:pPr>
    </w:p>
    <w:p w:rsidR="00E17082" w:rsidRPr="002C76C1" w:rsidRDefault="00E17082" w:rsidP="00E17082">
      <w:pPr>
        <w:pStyle w:val="NormalWeb"/>
        <w:widowControl/>
        <w:tabs>
          <w:tab w:val="center" w:pos="709"/>
        </w:tabs>
        <w:spacing w:after="120" w:line="260" w:lineRule="exact"/>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The department should obtain and evaluate three quotations.</w:t>
      </w:r>
    </w:p>
    <w:p w:rsidR="00E17082" w:rsidRPr="002C76C1" w:rsidRDefault="00E17082" w:rsidP="00E17082">
      <w:pPr>
        <w:pStyle w:val="NormalWeb"/>
        <w:widowControl/>
        <w:tabs>
          <w:tab w:val="center" w:pos="709"/>
        </w:tabs>
        <w:spacing w:after="120" w:line="260" w:lineRule="exact"/>
        <w:ind w:left="709" w:hanging="709"/>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Deviations from official procurement processes must only be approved in cases where it is impractical or impossible to follow the official procurement process.</w:t>
      </w:r>
    </w:p>
    <w:p w:rsidR="00E17082" w:rsidRPr="002C76C1" w:rsidRDefault="00E17082" w:rsidP="00E17082">
      <w:pPr>
        <w:pStyle w:val="NormalWeb"/>
        <w:widowControl/>
        <w:tabs>
          <w:tab w:val="center" w:pos="709"/>
        </w:tabs>
        <w:spacing w:after="120" w:line="260" w:lineRule="exact"/>
        <w:ind w:left="709" w:hanging="709"/>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All payments should be authorised by an official with the appropriate rank as indicated by the delegation issued by the Accounting Officer: Department of Public Works.</w:t>
      </w:r>
    </w:p>
    <w:p w:rsidR="00E17082" w:rsidRPr="002C76C1" w:rsidRDefault="00E17082" w:rsidP="00E17082">
      <w:pPr>
        <w:pStyle w:val="NormalWeb"/>
        <w:widowControl/>
        <w:tabs>
          <w:tab w:val="center" w:pos="709"/>
        </w:tabs>
        <w:spacing w:after="120" w:line="260" w:lineRule="exact"/>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sz w:val="22"/>
          <w:szCs w:val="22"/>
        </w:rPr>
        <w:tab/>
      </w:r>
      <w:r w:rsidRPr="002C76C1">
        <w:rPr>
          <w:rFonts w:ascii="Arial" w:hAnsi="Arial" w:cs="Arial"/>
          <w:sz w:val="22"/>
          <w:szCs w:val="22"/>
        </w:rPr>
        <w:t>Actions need to be taken against officials who fail to comply with these delegations.</w:t>
      </w:r>
    </w:p>
    <w:p w:rsidR="00E17082" w:rsidRPr="002C76C1" w:rsidRDefault="00E17082" w:rsidP="00E17082">
      <w:pPr>
        <w:pStyle w:val="NormalWeb"/>
        <w:widowControl/>
        <w:tabs>
          <w:tab w:val="center" w:pos="709"/>
        </w:tabs>
        <w:spacing w:after="120" w:line="260" w:lineRule="exact"/>
        <w:ind w:left="709" w:hanging="709"/>
        <w:rPr>
          <w:rFonts w:ascii="Arial" w:hAnsi="Arial" w:cs="Arial"/>
          <w:sz w:val="22"/>
          <w:szCs w:val="22"/>
        </w:rPr>
      </w:pPr>
      <w:r>
        <w:rPr>
          <w:rFonts w:ascii="Arial" w:hAnsi="Arial" w:cs="Arial"/>
          <w:sz w:val="22"/>
          <w:szCs w:val="22"/>
        </w:rPr>
        <w:t>e)</w:t>
      </w:r>
      <w:r>
        <w:rPr>
          <w:rFonts w:ascii="Arial" w:hAnsi="Arial" w:cs="Arial"/>
          <w:sz w:val="22"/>
          <w:szCs w:val="22"/>
        </w:rPr>
        <w:tab/>
      </w:r>
      <w:r>
        <w:rPr>
          <w:rFonts w:ascii="Arial" w:hAnsi="Arial" w:cs="Arial"/>
          <w:sz w:val="22"/>
          <w:szCs w:val="22"/>
        </w:rPr>
        <w:tab/>
      </w:r>
      <w:r w:rsidRPr="002C76C1">
        <w:rPr>
          <w:rFonts w:ascii="Arial" w:hAnsi="Arial" w:cs="Arial"/>
          <w:sz w:val="22"/>
          <w:szCs w:val="22"/>
        </w:rPr>
        <w:t>The irregular expenditure should be included in the disclosure note to the financial statements.</w:t>
      </w:r>
    </w:p>
    <w:p w:rsidR="00E17082" w:rsidRPr="002C76C1" w:rsidRDefault="00E17082" w:rsidP="00E17082">
      <w:pPr>
        <w:pStyle w:val="NormalWeb"/>
        <w:widowControl/>
        <w:tabs>
          <w:tab w:val="center" w:pos="709"/>
        </w:tabs>
        <w:spacing w:after="120" w:line="260" w:lineRule="exact"/>
        <w:ind w:left="709" w:hanging="709"/>
        <w:rPr>
          <w:rFonts w:ascii="Arial" w:hAnsi="Arial" w:cs="Arial"/>
          <w:sz w:val="22"/>
          <w:szCs w:val="22"/>
        </w:rPr>
      </w:pPr>
      <w:r>
        <w:rPr>
          <w:rFonts w:ascii="Arial" w:hAnsi="Arial" w:cs="Arial"/>
          <w:sz w:val="22"/>
          <w:szCs w:val="22"/>
        </w:rPr>
        <w:t>f)</w:t>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Procurement between R30 000 and R500 000 should be evaluated in terms of the PPPFA </w:t>
      </w:r>
    </w:p>
    <w:p w:rsidR="00E17082" w:rsidRPr="002C76C1" w:rsidRDefault="00E17082" w:rsidP="00E17082">
      <w:pPr>
        <w:keepNext/>
        <w:tabs>
          <w:tab w:val="center" w:pos="709"/>
        </w:tabs>
        <w:spacing w:line="260" w:lineRule="exact"/>
        <w:ind w:left="340" w:hanging="340"/>
        <w:rPr>
          <w:b/>
          <w:bCs/>
          <w:sz w:val="22"/>
          <w:szCs w:val="22"/>
        </w:rPr>
      </w:pPr>
      <w:r w:rsidRPr="002C76C1">
        <w:rPr>
          <w:b/>
          <w:bCs/>
          <w:sz w:val="22"/>
          <w:szCs w:val="22"/>
        </w:rPr>
        <w:t>Management response</w:t>
      </w:r>
    </w:p>
    <w:p w:rsidR="00E17082" w:rsidRPr="002C76C1" w:rsidRDefault="00E17082" w:rsidP="00E17082">
      <w:pPr>
        <w:keepNext/>
        <w:tabs>
          <w:tab w:val="center" w:pos="709"/>
        </w:tabs>
        <w:spacing w:line="260" w:lineRule="exact"/>
        <w:ind w:left="340" w:hanging="340"/>
        <w:rPr>
          <w:b/>
          <w:bCs/>
          <w:sz w:val="22"/>
          <w:szCs w:val="22"/>
        </w:rPr>
      </w:pPr>
    </w:p>
    <w:p w:rsidR="00E17082" w:rsidRPr="002C76C1" w:rsidRDefault="00E17082" w:rsidP="00E17082">
      <w:pPr>
        <w:keepNext/>
        <w:tabs>
          <w:tab w:val="center" w:pos="709"/>
        </w:tabs>
        <w:spacing w:line="260" w:lineRule="exact"/>
        <w:rPr>
          <w:b/>
          <w:sz w:val="22"/>
          <w:szCs w:val="22"/>
        </w:rPr>
      </w:pPr>
      <w:r>
        <w:rPr>
          <w:sz w:val="22"/>
          <w:szCs w:val="22"/>
        </w:rPr>
        <w:t>a)</w:t>
      </w:r>
      <w:r>
        <w:rPr>
          <w:sz w:val="22"/>
          <w:szCs w:val="22"/>
        </w:rPr>
        <w:tab/>
      </w:r>
      <w:r>
        <w:rPr>
          <w:sz w:val="22"/>
          <w:szCs w:val="22"/>
        </w:rPr>
        <w:tab/>
      </w:r>
      <w:r w:rsidRPr="002C76C1">
        <w:rPr>
          <w:sz w:val="22"/>
          <w:szCs w:val="22"/>
        </w:rPr>
        <w:t xml:space="preserve">I am not in agreement with the finding for the following reasons </w:t>
      </w:r>
    </w:p>
    <w:p w:rsidR="00E17082" w:rsidRPr="002C76C1" w:rsidRDefault="00E17082" w:rsidP="00E17082">
      <w:pPr>
        <w:keepNext/>
        <w:tabs>
          <w:tab w:val="center" w:pos="709"/>
        </w:tabs>
        <w:spacing w:line="260" w:lineRule="exact"/>
        <w:ind w:left="340"/>
        <w:rPr>
          <w:sz w:val="22"/>
          <w:szCs w:val="22"/>
        </w:rPr>
      </w:pPr>
    </w:p>
    <w:p w:rsidR="00E17082" w:rsidRPr="002C76C1" w:rsidRDefault="00E17082" w:rsidP="00E17082">
      <w:pPr>
        <w:keepNext/>
        <w:tabs>
          <w:tab w:val="center" w:pos="709"/>
        </w:tabs>
        <w:spacing w:line="260" w:lineRule="exact"/>
        <w:ind w:left="340"/>
        <w:rPr>
          <w:sz w:val="22"/>
          <w:szCs w:val="22"/>
        </w:rPr>
      </w:pPr>
      <w:r>
        <w:rPr>
          <w:sz w:val="22"/>
          <w:szCs w:val="22"/>
        </w:rPr>
        <w:tab/>
      </w:r>
      <w:r>
        <w:rPr>
          <w:sz w:val="22"/>
          <w:szCs w:val="22"/>
        </w:rPr>
        <w:tab/>
      </w:r>
      <w:r w:rsidRPr="002C76C1">
        <w:rPr>
          <w:sz w:val="22"/>
          <w:szCs w:val="22"/>
        </w:rPr>
        <w:t>The Department invited the following 10 suppliers to quote;</w:t>
      </w:r>
    </w:p>
    <w:p w:rsidR="00E17082" w:rsidRPr="002C76C1" w:rsidRDefault="00E17082" w:rsidP="00E17082">
      <w:pPr>
        <w:keepNext/>
        <w:tabs>
          <w:tab w:val="center" w:pos="709"/>
        </w:tabs>
        <w:spacing w:line="260" w:lineRule="exact"/>
        <w:ind w:left="340"/>
        <w:rPr>
          <w:sz w:val="22"/>
          <w:szCs w:val="22"/>
        </w:rPr>
      </w:pPr>
      <w:r w:rsidRPr="002C76C1">
        <w:rPr>
          <w:sz w:val="22"/>
          <w:szCs w:val="22"/>
        </w:rPr>
        <w:tab/>
      </w:r>
      <w:r>
        <w:rPr>
          <w:sz w:val="22"/>
          <w:szCs w:val="22"/>
        </w:rPr>
        <w:tab/>
      </w:r>
      <w:r w:rsidRPr="002C76C1">
        <w:rPr>
          <w:sz w:val="22"/>
          <w:szCs w:val="22"/>
        </w:rPr>
        <w:t>Izinkwazi Supplies</w:t>
      </w:r>
    </w:p>
    <w:p w:rsidR="00E17082" w:rsidRPr="002C76C1" w:rsidRDefault="00E17082" w:rsidP="00E17082">
      <w:pPr>
        <w:keepNext/>
        <w:tabs>
          <w:tab w:val="center" w:pos="709"/>
        </w:tabs>
        <w:spacing w:line="260" w:lineRule="exact"/>
        <w:ind w:left="340"/>
        <w:rPr>
          <w:sz w:val="22"/>
          <w:szCs w:val="22"/>
        </w:rPr>
      </w:pPr>
      <w:r>
        <w:rPr>
          <w:sz w:val="22"/>
          <w:szCs w:val="22"/>
        </w:rPr>
        <w:tab/>
      </w:r>
      <w:r w:rsidRPr="002C76C1">
        <w:rPr>
          <w:sz w:val="22"/>
          <w:szCs w:val="22"/>
        </w:rPr>
        <w:tab/>
        <w:t>Mpho Maintenance and General Services</w:t>
      </w:r>
    </w:p>
    <w:p w:rsidR="00E17082" w:rsidRPr="002C76C1" w:rsidRDefault="00E17082" w:rsidP="00E17082">
      <w:pPr>
        <w:keepNext/>
        <w:tabs>
          <w:tab w:val="center" w:pos="709"/>
        </w:tabs>
        <w:spacing w:line="260" w:lineRule="exact"/>
        <w:ind w:left="340"/>
        <w:rPr>
          <w:sz w:val="22"/>
          <w:szCs w:val="22"/>
        </w:rPr>
      </w:pPr>
      <w:r w:rsidRPr="002C76C1">
        <w:rPr>
          <w:sz w:val="22"/>
          <w:szCs w:val="22"/>
        </w:rPr>
        <w:tab/>
      </w:r>
      <w:r>
        <w:rPr>
          <w:sz w:val="22"/>
          <w:szCs w:val="22"/>
        </w:rPr>
        <w:tab/>
      </w:r>
      <w:r w:rsidRPr="002C76C1">
        <w:rPr>
          <w:sz w:val="22"/>
          <w:szCs w:val="22"/>
        </w:rPr>
        <w:t>Khalake Trading</w:t>
      </w:r>
    </w:p>
    <w:p w:rsidR="00E17082" w:rsidRPr="002C76C1" w:rsidRDefault="00E17082" w:rsidP="00E17082">
      <w:pPr>
        <w:keepNext/>
        <w:tabs>
          <w:tab w:val="center" w:pos="709"/>
        </w:tabs>
        <w:spacing w:line="260" w:lineRule="exact"/>
        <w:ind w:left="340"/>
        <w:rPr>
          <w:sz w:val="22"/>
          <w:szCs w:val="22"/>
        </w:rPr>
      </w:pPr>
      <w:r w:rsidRPr="002C76C1">
        <w:rPr>
          <w:sz w:val="22"/>
          <w:szCs w:val="22"/>
        </w:rPr>
        <w:tab/>
      </w:r>
      <w:r>
        <w:rPr>
          <w:sz w:val="22"/>
          <w:szCs w:val="22"/>
        </w:rPr>
        <w:tab/>
      </w:r>
      <w:r w:rsidRPr="002C76C1">
        <w:rPr>
          <w:sz w:val="22"/>
          <w:szCs w:val="22"/>
        </w:rPr>
        <w:t>Moseng Trading Services</w:t>
      </w:r>
    </w:p>
    <w:p w:rsidR="00E17082" w:rsidRPr="002C76C1" w:rsidRDefault="00E17082" w:rsidP="00E17082">
      <w:pPr>
        <w:keepNext/>
        <w:tabs>
          <w:tab w:val="center" w:pos="709"/>
        </w:tabs>
        <w:spacing w:line="260" w:lineRule="exact"/>
        <w:ind w:left="340"/>
        <w:rPr>
          <w:sz w:val="22"/>
          <w:szCs w:val="22"/>
        </w:rPr>
      </w:pPr>
      <w:r w:rsidRPr="002C76C1">
        <w:rPr>
          <w:sz w:val="22"/>
          <w:szCs w:val="22"/>
        </w:rPr>
        <w:tab/>
      </w:r>
      <w:r>
        <w:rPr>
          <w:sz w:val="22"/>
          <w:szCs w:val="22"/>
        </w:rPr>
        <w:tab/>
      </w:r>
      <w:r w:rsidRPr="002C76C1">
        <w:rPr>
          <w:sz w:val="22"/>
          <w:szCs w:val="22"/>
        </w:rPr>
        <w:t>Nobantu Tiki Cleaning and Projects</w:t>
      </w:r>
    </w:p>
    <w:p w:rsidR="00E17082" w:rsidRPr="002C76C1" w:rsidRDefault="00E17082" w:rsidP="00E17082">
      <w:pPr>
        <w:keepNext/>
        <w:tabs>
          <w:tab w:val="center" w:pos="709"/>
        </w:tabs>
        <w:spacing w:line="260" w:lineRule="exact"/>
        <w:ind w:left="340"/>
        <w:rPr>
          <w:sz w:val="22"/>
          <w:szCs w:val="22"/>
        </w:rPr>
      </w:pPr>
      <w:r w:rsidRPr="002C76C1">
        <w:rPr>
          <w:sz w:val="22"/>
          <w:szCs w:val="22"/>
        </w:rPr>
        <w:tab/>
      </w:r>
      <w:r>
        <w:rPr>
          <w:sz w:val="22"/>
          <w:szCs w:val="22"/>
        </w:rPr>
        <w:tab/>
      </w:r>
      <w:r w:rsidRPr="002C76C1">
        <w:rPr>
          <w:sz w:val="22"/>
          <w:szCs w:val="22"/>
        </w:rPr>
        <w:t>Julia Creation Fingers</w:t>
      </w:r>
    </w:p>
    <w:p w:rsidR="00E17082" w:rsidRPr="002C76C1" w:rsidRDefault="00E17082" w:rsidP="00E17082">
      <w:pPr>
        <w:keepNext/>
        <w:tabs>
          <w:tab w:val="center" w:pos="709"/>
        </w:tabs>
        <w:spacing w:line="260" w:lineRule="exact"/>
        <w:ind w:left="340"/>
        <w:rPr>
          <w:sz w:val="22"/>
          <w:szCs w:val="22"/>
        </w:rPr>
      </w:pPr>
      <w:r w:rsidRPr="002C76C1">
        <w:rPr>
          <w:sz w:val="22"/>
          <w:szCs w:val="22"/>
        </w:rPr>
        <w:tab/>
      </w:r>
      <w:r>
        <w:rPr>
          <w:sz w:val="22"/>
          <w:szCs w:val="22"/>
        </w:rPr>
        <w:tab/>
      </w:r>
      <w:r w:rsidRPr="002C76C1">
        <w:rPr>
          <w:sz w:val="22"/>
          <w:szCs w:val="22"/>
        </w:rPr>
        <w:t>Kgomo-Nkomo Manufacturing CC</w:t>
      </w:r>
    </w:p>
    <w:p w:rsidR="00E17082" w:rsidRPr="002C76C1" w:rsidRDefault="00E17082" w:rsidP="00E17082">
      <w:pPr>
        <w:keepNext/>
        <w:tabs>
          <w:tab w:val="center" w:pos="709"/>
        </w:tabs>
        <w:spacing w:line="260" w:lineRule="exact"/>
        <w:ind w:left="340"/>
        <w:rPr>
          <w:sz w:val="22"/>
          <w:szCs w:val="22"/>
        </w:rPr>
      </w:pPr>
      <w:r w:rsidRPr="002C76C1">
        <w:rPr>
          <w:sz w:val="22"/>
          <w:szCs w:val="22"/>
        </w:rPr>
        <w:tab/>
      </w:r>
      <w:r>
        <w:rPr>
          <w:sz w:val="22"/>
          <w:szCs w:val="22"/>
        </w:rPr>
        <w:tab/>
      </w:r>
      <w:r w:rsidRPr="002C76C1">
        <w:rPr>
          <w:sz w:val="22"/>
          <w:szCs w:val="22"/>
        </w:rPr>
        <w:t>Arctec Graphics</w:t>
      </w:r>
    </w:p>
    <w:p w:rsidR="00E17082" w:rsidRPr="002C76C1" w:rsidRDefault="00E17082" w:rsidP="00E17082">
      <w:pPr>
        <w:keepNext/>
        <w:tabs>
          <w:tab w:val="center" w:pos="709"/>
        </w:tabs>
        <w:spacing w:line="260" w:lineRule="exact"/>
        <w:ind w:left="340"/>
        <w:rPr>
          <w:sz w:val="22"/>
          <w:szCs w:val="22"/>
        </w:rPr>
      </w:pPr>
      <w:r w:rsidRPr="002C76C1">
        <w:rPr>
          <w:sz w:val="22"/>
          <w:szCs w:val="22"/>
        </w:rPr>
        <w:tab/>
      </w:r>
      <w:r>
        <w:rPr>
          <w:sz w:val="22"/>
          <w:szCs w:val="22"/>
        </w:rPr>
        <w:tab/>
      </w:r>
      <w:r w:rsidRPr="002C76C1">
        <w:rPr>
          <w:sz w:val="22"/>
          <w:szCs w:val="22"/>
        </w:rPr>
        <w:t>Khorako Multimedia</w:t>
      </w:r>
    </w:p>
    <w:p w:rsidR="00E17082" w:rsidRPr="002C76C1" w:rsidRDefault="00E17082" w:rsidP="00E17082">
      <w:pPr>
        <w:keepNext/>
        <w:tabs>
          <w:tab w:val="center" w:pos="709"/>
        </w:tabs>
        <w:spacing w:line="260" w:lineRule="exact"/>
        <w:ind w:left="340"/>
        <w:rPr>
          <w:sz w:val="22"/>
          <w:szCs w:val="22"/>
        </w:rPr>
      </w:pPr>
      <w:r w:rsidRPr="002C76C1">
        <w:rPr>
          <w:sz w:val="22"/>
          <w:szCs w:val="22"/>
        </w:rPr>
        <w:tab/>
      </w:r>
      <w:r>
        <w:rPr>
          <w:sz w:val="22"/>
          <w:szCs w:val="22"/>
        </w:rPr>
        <w:tab/>
      </w:r>
      <w:r w:rsidRPr="002C76C1">
        <w:rPr>
          <w:sz w:val="22"/>
          <w:szCs w:val="22"/>
        </w:rPr>
        <w:t>Jabulile Computer Distribution</w:t>
      </w:r>
    </w:p>
    <w:p w:rsidR="00E17082" w:rsidRPr="002C76C1" w:rsidRDefault="00E17082" w:rsidP="00E17082">
      <w:pPr>
        <w:keepNext/>
        <w:tabs>
          <w:tab w:val="center" w:pos="709"/>
        </w:tabs>
        <w:spacing w:line="260" w:lineRule="exact"/>
        <w:ind w:left="340"/>
        <w:rPr>
          <w:sz w:val="22"/>
          <w:szCs w:val="22"/>
        </w:rPr>
      </w:pPr>
    </w:p>
    <w:p w:rsidR="00E17082" w:rsidRPr="002C76C1" w:rsidRDefault="00E17082" w:rsidP="00E17082">
      <w:pPr>
        <w:keepNext/>
        <w:tabs>
          <w:tab w:val="center" w:pos="709"/>
        </w:tabs>
        <w:spacing w:line="260" w:lineRule="exact"/>
        <w:rPr>
          <w:sz w:val="22"/>
          <w:szCs w:val="22"/>
        </w:rPr>
      </w:pPr>
      <w:r w:rsidRPr="002C76C1">
        <w:rPr>
          <w:sz w:val="22"/>
          <w:szCs w:val="22"/>
        </w:rPr>
        <w:t>Only 2 suppliers responded to the invite (Khorako and Arctec)</w:t>
      </w:r>
    </w:p>
    <w:p w:rsidR="00E17082" w:rsidRPr="002C76C1" w:rsidRDefault="00E17082" w:rsidP="00E17082">
      <w:pPr>
        <w:keepNext/>
        <w:tabs>
          <w:tab w:val="center" w:pos="709"/>
        </w:tabs>
        <w:spacing w:line="260" w:lineRule="exact"/>
        <w:ind w:left="340"/>
        <w:rPr>
          <w:sz w:val="22"/>
          <w:szCs w:val="22"/>
        </w:rPr>
      </w:pPr>
    </w:p>
    <w:p w:rsidR="00E17082" w:rsidRPr="002C76C1" w:rsidRDefault="00E17082" w:rsidP="00E17082">
      <w:pPr>
        <w:keepNext/>
        <w:tabs>
          <w:tab w:val="center" w:pos="709"/>
        </w:tabs>
        <w:spacing w:line="260" w:lineRule="exact"/>
        <w:rPr>
          <w:sz w:val="22"/>
          <w:szCs w:val="22"/>
        </w:rPr>
      </w:pPr>
      <w:r w:rsidRPr="002C76C1">
        <w:rPr>
          <w:sz w:val="22"/>
          <w:szCs w:val="22"/>
        </w:rPr>
        <w:t>The process to get at least 3 quotations or more was followed as we have invited 10 suppliers from Pro-quote.</w:t>
      </w:r>
    </w:p>
    <w:p w:rsidR="00E17082" w:rsidRPr="002C76C1" w:rsidRDefault="00E17082" w:rsidP="00E17082">
      <w:pPr>
        <w:keepNext/>
        <w:tabs>
          <w:tab w:val="center" w:pos="709"/>
        </w:tabs>
        <w:spacing w:line="260" w:lineRule="exact"/>
        <w:ind w:left="340"/>
        <w:rPr>
          <w:sz w:val="22"/>
          <w:szCs w:val="22"/>
        </w:rPr>
      </w:pPr>
    </w:p>
    <w:p w:rsidR="00E17082" w:rsidRPr="002C76C1" w:rsidRDefault="00E17082" w:rsidP="00E17082">
      <w:pPr>
        <w:keepNext/>
        <w:tabs>
          <w:tab w:val="center" w:pos="709"/>
        </w:tabs>
        <w:spacing w:line="260" w:lineRule="exact"/>
        <w:rPr>
          <w:sz w:val="22"/>
          <w:szCs w:val="22"/>
        </w:rPr>
      </w:pPr>
      <w:r w:rsidRPr="002C76C1">
        <w:rPr>
          <w:sz w:val="22"/>
          <w:szCs w:val="22"/>
        </w:rPr>
        <w:t>The internal SCM Directive stated that approval from the delegated authority can be obtained if only one service provider responded, in this instance two responded. The practice was only implemented in December 2011.</w:t>
      </w:r>
    </w:p>
    <w:p w:rsidR="00E17082" w:rsidRPr="002C76C1" w:rsidRDefault="00E17082" w:rsidP="00E17082">
      <w:pPr>
        <w:keepNext/>
        <w:tabs>
          <w:tab w:val="center" w:pos="709"/>
        </w:tabs>
        <w:spacing w:line="260" w:lineRule="exact"/>
        <w:ind w:left="340"/>
        <w:rPr>
          <w:sz w:val="22"/>
          <w:szCs w:val="22"/>
        </w:rPr>
      </w:pPr>
    </w:p>
    <w:p w:rsidR="00E17082" w:rsidRPr="002C76C1" w:rsidRDefault="00E17082" w:rsidP="00E17082">
      <w:pPr>
        <w:keepNext/>
        <w:tabs>
          <w:tab w:val="center" w:pos="709"/>
        </w:tabs>
        <w:spacing w:line="260" w:lineRule="exact"/>
        <w:rPr>
          <w:b/>
          <w:sz w:val="22"/>
          <w:szCs w:val="22"/>
        </w:rPr>
      </w:pPr>
      <w:r w:rsidRPr="002C76C1">
        <w:rPr>
          <w:sz w:val="22"/>
          <w:szCs w:val="22"/>
        </w:rPr>
        <w:t>Action plan: Approval for not obtaining three quotes is already implemented and authorized by the Director: Finance</w:t>
      </w:r>
    </w:p>
    <w:p w:rsidR="00E17082" w:rsidRPr="00F26730" w:rsidRDefault="00E17082" w:rsidP="00E17082">
      <w:pPr>
        <w:keepNext/>
        <w:tabs>
          <w:tab w:val="center" w:pos="709"/>
        </w:tabs>
        <w:spacing w:line="260" w:lineRule="exact"/>
        <w:rPr>
          <w:sz w:val="18"/>
          <w:szCs w:val="18"/>
        </w:rPr>
      </w:pPr>
    </w:p>
    <w:tbl>
      <w:tblPr>
        <w:tblStyle w:val="TableGrid"/>
        <w:tblW w:w="0" w:type="auto"/>
        <w:tblInd w:w="468" w:type="dxa"/>
        <w:tblLook w:val="04A0"/>
      </w:tblPr>
      <w:tblGrid>
        <w:gridCol w:w="4885"/>
        <w:gridCol w:w="1843"/>
        <w:gridCol w:w="1843"/>
      </w:tblGrid>
      <w:tr w:rsidR="00E17082" w:rsidRPr="00F26730" w:rsidTr="00D90C13">
        <w:tc>
          <w:tcPr>
            <w:tcW w:w="4885" w:type="dxa"/>
            <w:shd w:val="clear" w:color="auto" w:fill="BFBFBF" w:themeFill="background1" w:themeFillShade="BF"/>
          </w:tcPr>
          <w:p w:rsidR="00E17082" w:rsidRPr="00F26730" w:rsidRDefault="00E17082"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DESCRIPTION</w:t>
            </w:r>
          </w:p>
        </w:tc>
        <w:tc>
          <w:tcPr>
            <w:tcW w:w="3686" w:type="dxa"/>
            <w:gridSpan w:val="2"/>
            <w:shd w:val="clear" w:color="auto" w:fill="BFBFBF" w:themeFill="background1" w:themeFillShade="BF"/>
          </w:tcPr>
          <w:p w:rsidR="00E17082" w:rsidRPr="00F26730" w:rsidRDefault="00E17082"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RESPONSE</w:t>
            </w:r>
          </w:p>
        </w:tc>
      </w:tr>
      <w:tr w:rsidR="00E17082" w:rsidRPr="00F26730" w:rsidTr="00D90C13">
        <w:tc>
          <w:tcPr>
            <w:tcW w:w="4885" w:type="dxa"/>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Corrective action to be taken</w:t>
            </w:r>
          </w:p>
        </w:tc>
        <w:tc>
          <w:tcPr>
            <w:tcW w:w="3686" w:type="dxa"/>
            <w:gridSpan w:val="2"/>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F26730" w:rsidTr="00D90C13">
        <w:tc>
          <w:tcPr>
            <w:tcW w:w="4885" w:type="dxa"/>
            <w:vMerge w:val="restart"/>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Does the finding affect an amount disclosed in the financial statements</w:t>
            </w:r>
          </w:p>
        </w:tc>
        <w:tc>
          <w:tcPr>
            <w:tcW w:w="1843" w:type="dxa"/>
          </w:tcPr>
          <w:p w:rsidR="00E17082" w:rsidRPr="00F26730" w:rsidRDefault="00E17082"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Yes</w:t>
            </w:r>
          </w:p>
        </w:tc>
        <w:tc>
          <w:tcPr>
            <w:tcW w:w="1843" w:type="dxa"/>
          </w:tcPr>
          <w:p w:rsidR="00E17082" w:rsidRPr="00F26730" w:rsidRDefault="00E17082"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No</w:t>
            </w:r>
          </w:p>
        </w:tc>
      </w:tr>
      <w:tr w:rsidR="00E17082" w:rsidRPr="00F26730" w:rsidTr="00D90C13">
        <w:tc>
          <w:tcPr>
            <w:tcW w:w="4885" w:type="dxa"/>
            <w:vMerge/>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p>
        </w:tc>
        <w:tc>
          <w:tcPr>
            <w:tcW w:w="1843" w:type="dxa"/>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p>
        </w:tc>
        <w:tc>
          <w:tcPr>
            <w:tcW w:w="1843" w:type="dxa"/>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X</w:t>
            </w:r>
          </w:p>
        </w:tc>
      </w:tr>
      <w:tr w:rsidR="00E17082" w:rsidRPr="00F26730" w:rsidTr="00D90C13">
        <w:tc>
          <w:tcPr>
            <w:tcW w:w="4885" w:type="dxa"/>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If yes, what corrections will be made to the population</w:t>
            </w:r>
          </w:p>
        </w:tc>
        <w:tc>
          <w:tcPr>
            <w:tcW w:w="3686" w:type="dxa"/>
            <w:gridSpan w:val="2"/>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F26730" w:rsidTr="00D90C13">
        <w:tc>
          <w:tcPr>
            <w:tcW w:w="4885" w:type="dxa"/>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 xml:space="preserve">If yes and no corrections will be made, the reason why such a conclusion has been reached should be indicated. </w:t>
            </w:r>
          </w:p>
        </w:tc>
        <w:tc>
          <w:tcPr>
            <w:tcW w:w="3686" w:type="dxa"/>
            <w:gridSpan w:val="2"/>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F26730" w:rsidTr="00D90C13">
        <w:tc>
          <w:tcPr>
            <w:tcW w:w="4885" w:type="dxa"/>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Position of official responsible to take corrective actions</w:t>
            </w:r>
          </w:p>
        </w:tc>
        <w:tc>
          <w:tcPr>
            <w:tcW w:w="3686" w:type="dxa"/>
            <w:gridSpan w:val="2"/>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DD: SCM</w:t>
            </w:r>
          </w:p>
        </w:tc>
      </w:tr>
      <w:tr w:rsidR="00E17082" w:rsidRPr="00F26730" w:rsidTr="00D90C13">
        <w:tc>
          <w:tcPr>
            <w:tcW w:w="4885" w:type="dxa"/>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Estimated completion date for corrective action</w:t>
            </w:r>
          </w:p>
        </w:tc>
        <w:tc>
          <w:tcPr>
            <w:tcW w:w="3686" w:type="dxa"/>
            <w:gridSpan w:val="2"/>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Implemented in December 2011</w:t>
            </w:r>
          </w:p>
        </w:tc>
      </w:tr>
    </w:tbl>
    <w:p w:rsidR="00E17082" w:rsidRPr="00F26730" w:rsidRDefault="00E17082" w:rsidP="00E17082">
      <w:pPr>
        <w:tabs>
          <w:tab w:val="center" w:pos="709"/>
        </w:tabs>
        <w:spacing w:after="120" w:line="260" w:lineRule="exact"/>
        <w:ind w:left="357" w:hanging="357"/>
        <w:rPr>
          <w:sz w:val="18"/>
          <w:szCs w:val="18"/>
        </w:rPr>
      </w:pPr>
    </w:p>
    <w:tbl>
      <w:tblPr>
        <w:tblStyle w:val="TableGrid"/>
        <w:tblW w:w="0" w:type="auto"/>
        <w:tblInd w:w="468" w:type="dxa"/>
        <w:tblLook w:val="04A0"/>
      </w:tblPr>
      <w:tblGrid>
        <w:gridCol w:w="4885"/>
        <w:gridCol w:w="1843"/>
        <w:gridCol w:w="1843"/>
      </w:tblGrid>
      <w:tr w:rsidR="00E17082" w:rsidRPr="00F26730" w:rsidTr="00D90C13">
        <w:tc>
          <w:tcPr>
            <w:tcW w:w="4885" w:type="dxa"/>
            <w:shd w:val="clear" w:color="auto" w:fill="BFBFBF" w:themeFill="background1" w:themeFillShade="BF"/>
          </w:tcPr>
          <w:p w:rsidR="00E17082" w:rsidRPr="00F26730" w:rsidRDefault="00E17082"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DESCRIPTION</w:t>
            </w:r>
          </w:p>
        </w:tc>
        <w:tc>
          <w:tcPr>
            <w:tcW w:w="3686" w:type="dxa"/>
            <w:gridSpan w:val="2"/>
            <w:shd w:val="clear" w:color="auto" w:fill="BFBFBF" w:themeFill="background1" w:themeFillShade="BF"/>
          </w:tcPr>
          <w:p w:rsidR="00E17082" w:rsidRPr="00F26730" w:rsidRDefault="00E17082" w:rsidP="00D90C13">
            <w:pPr>
              <w:pStyle w:val="ListParagraph"/>
              <w:keepNext/>
              <w:tabs>
                <w:tab w:val="center" w:pos="709"/>
              </w:tabs>
              <w:spacing w:line="260" w:lineRule="exact"/>
              <w:ind w:left="0"/>
              <w:jc w:val="both"/>
              <w:rPr>
                <w:rFonts w:ascii="Arial" w:hAnsi="Arial" w:cs="Arial"/>
                <w:b/>
                <w:sz w:val="18"/>
                <w:szCs w:val="18"/>
              </w:rPr>
            </w:pPr>
            <w:r w:rsidRPr="00F26730">
              <w:rPr>
                <w:rFonts w:ascii="Arial" w:hAnsi="Arial" w:cs="Arial"/>
                <w:b/>
                <w:sz w:val="18"/>
                <w:szCs w:val="18"/>
              </w:rPr>
              <w:t>RESPONSE</w:t>
            </w:r>
          </w:p>
        </w:tc>
      </w:tr>
      <w:tr w:rsidR="00E17082" w:rsidRPr="00F26730" w:rsidTr="00D90C13">
        <w:tc>
          <w:tcPr>
            <w:tcW w:w="4885" w:type="dxa"/>
            <w:vMerge w:val="restart"/>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Does management agree with the root cause indicated</w:t>
            </w:r>
          </w:p>
        </w:tc>
        <w:tc>
          <w:tcPr>
            <w:tcW w:w="1843" w:type="dxa"/>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b/>
                <w:sz w:val="18"/>
                <w:szCs w:val="18"/>
              </w:rPr>
              <w:t>Yes</w:t>
            </w:r>
          </w:p>
        </w:tc>
        <w:tc>
          <w:tcPr>
            <w:tcW w:w="1843" w:type="dxa"/>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b/>
                <w:sz w:val="18"/>
                <w:szCs w:val="18"/>
              </w:rPr>
              <w:t>No</w:t>
            </w:r>
          </w:p>
        </w:tc>
      </w:tr>
      <w:tr w:rsidR="00E17082" w:rsidRPr="00F26730" w:rsidTr="00D90C13">
        <w:tc>
          <w:tcPr>
            <w:tcW w:w="4885" w:type="dxa"/>
            <w:vMerge/>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p>
        </w:tc>
        <w:tc>
          <w:tcPr>
            <w:tcW w:w="1843" w:type="dxa"/>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x</w:t>
            </w:r>
          </w:p>
        </w:tc>
        <w:tc>
          <w:tcPr>
            <w:tcW w:w="1843" w:type="dxa"/>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F26730" w:rsidTr="00D90C13">
        <w:tc>
          <w:tcPr>
            <w:tcW w:w="4885" w:type="dxa"/>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r w:rsidRPr="00F26730">
              <w:rPr>
                <w:rFonts w:ascii="Arial" w:hAnsi="Arial" w:cs="Arial"/>
                <w:sz w:val="18"/>
                <w:szCs w:val="18"/>
              </w:rPr>
              <w:t>If management does not agree with the root cause indicated, please provide the root cause according to management.</w:t>
            </w:r>
          </w:p>
        </w:tc>
        <w:tc>
          <w:tcPr>
            <w:tcW w:w="3686" w:type="dxa"/>
            <w:gridSpan w:val="2"/>
          </w:tcPr>
          <w:p w:rsidR="00E17082" w:rsidRPr="00F26730" w:rsidRDefault="00E17082" w:rsidP="00D90C13">
            <w:pPr>
              <w:pStyle w:val="ListParagraph"/>
              <w:keepNext/>
              <w:tabs>
                <w:tab w:val="center" w:pos="709"/>
              </w:tabs>
              <w:spacing w:line="260" w:lineRule="exact"/>
              <w:ind w:left="0"/>
              <w:jc w:val="both"/>
              <w:rPr>
                <w:rFonts w:ascii="Arial" w:hAnsi="Arial" w:cs="Arial"/>
                <w:sz w:val="18"/>
                <w:szCs w:val="18"/>
              </w:rPr>
            </w:pPr>
          </w:p>
        </w:tc>
      </w:tr>
    </w:tbl>
    <w:p w:rsidR="00E17082" w:rsidRPr="002C76C1" w:rsidRDefault="00E17082" w:rsidP="00E17082">
      <w:pPr>
        <w:keepNext/>
        <w:tabs>
          <w:tab w:val="center" w:pos="709"/>
        </w:tabs>
        <w:spacing w:line="260" w:lineRule="exact"/>
        <w:rPr>
          <w:b/>
          <w:sz w:val="22"/>
          <w:szCs w:val="22"/>
        </w:rPr>
      </w:pPr>
    </w:p>
    <w:p w:rsidR="00E17082" w:rsidRPr="002C76C1" w:rsidRDefault="00E17082" w:rsidP="00E17082">
      <w:pPr>
        <w:tabs>
          <w:tab w:val="center" w:pos="709"/>
        </w:tabs>
        <w:spacing w:line="260" w:lineRule="exact"/>
        <w:ind w:left="340" w:hanging="340"/>
        <w:rPr>
          <w:i/>
          <w:sz w:val="22"/>
          <w:szCs w:val="22"/>
        </w:rPr>
      </w:pPr>
      <w:r w:rsidRPr="002C76C1">
        <w:rPr>
          <w:i/>
          <w:sz w:val="22"/>
          <w:szCs w:val="22"/>
        </w:rPr>
        <w:t>Name:</w:t>
      </w:r>
      <w:r w:rsidRPr="002C76C1">
        <w:rPr>
          <w:rFonts w:eastAsia="Arial Unicode MS"/>
          <w:sz w:val="22"/>
          <w:szCs w:val="22"/>
        </w:rPr>
        <w:t xml:space="preserve">   J Thobejane</w:t>
      </w:r>
    </w:p>
    <w:p w:rsidR="00E17082" w:rsidRPr="002C76C1" w:rsidRDefault="00E17082" w:rsidP="00E17082">
      <w:pPr>
        <w:tabs>
          <w:tab w:val="center" w:pos="709"/>
        </w:tabs>
        <w:spacing w:line="260" w:lineRule="exact"/>
        <w:ind w:left="340" w:hanging="340"/>
        <w:rPr>
          <w:i/>
          <w:sz w:val="22"/>
          <w:szCs w:val="22"/>
        </w:rPr>
      </w:pPr>
      <w:r w:rsidRPr="002C76C1">
        <w:rPr>
          <w:i/>
          <w:sz w:val="22"/>
          <w:szCs w:val="22"/>
        </w:rPr>
        <w:t xml:space="preserve">Position: DD: SCM </w:t>
      </w:r>
    </w:p>
    <w:p w:rsidR="00E17082" w:rsidRPr="002C76C1" w:rsidRDefault="00E17082" w:rsidP="00E17082">
      <w:pPr>
        <w:tabs>
          <w:tab w:val="center" w:pos="709"/>
        </w:tabs>
        <w:spacing w:line="260" w:lineRule="exact"/>
        <w:ind w:left="340" w:hanging="340"/>
        <w:rPr>
          <w:i/>
          <w:sz w:val="22"/>
          <w:szCs w:val="22"/>
        </w:rPr>
      </w:pPr>
      <w:r w:rsidRPr="002C76C1">
        <w:rPr>
          <w:i/>
          <w:sz w:val="22"/>
          <w:szCs w:val="22"/>
        </w:rPr>
        <w:t>Date: 04/07/2012</w:t>
      </w:r>
    </w:p>
    <w:p w:rsidR="00E17082" w:rsidRPr="002C76C1" w:rsidRDefault="00E17082" w:rsidP="00E17082">
      <w:pPr>
        <w:tabs>
          <w:tab w:val="center" w:pos="709"/>
        </w:tabs>
        <w:spacing w:line="260" w:lineRule="exact"/>
        <w:ind w:left="340" w:hanging="340"/>
        <w:rPr>
          <w:i/>
          <w:sz w:val="22"/>
          <w:szCs w:val="22"/>
        </w:rPr>
      </w:pPr>
    </w:p>
    <w:p w:rsidR="00E17082" w:rsidRPr="002C76C1" w:rsidRDefault="00E17082" w:rsidP="00E17082">
      <w:pPr>
        <w:keepNext/>
        <w:tabs>
          <w:tab w:val="center" w:pos="709"/>
        </w:tabs>
        <w:spacing w:line="260" w:lineRule="exact"/>
        <w:ind w:left="340" w:hanging="340"/>
        <w:rPr>
          <w:b/>
          <w:bCs/>
          <w:sz w:val="22"/>
          <w:szCs w:val="22"/>
        </w:rPr>
      </w:pPr>
    </w:p>
    <w:p w:rsidR="00E17082" w:rsidRPr="002C76C1" w:rsidRDefault="00E17082" w:rsidP="00E17082">
      <w:pPr>
        <w:keepNext/>
        <w:tabs>
          <w:tab w:val="center" w:pos="709"/>
        </w:tabs>
        <w:spacing w:line="260" w:lineRule="exact"/>
        <w:ind w:left="709" w:hanging="709"/>
        <w:rPr>
          <w:b/>
          <w:sz w:val="22"/>
          <w:szCs w:val="22"/>
        </w:rPr>
      </w:pPr>
      <w:r>
        <w:rPr>
          <w:sz w:val="22"/>
          <w:szCs w:val="22"/>
        </w:rPr>
        <w:t>b)</w:t>
      </w:r>
      <w:r>
        <w:rPr>
          <w:sz w:val="22"/>
          <w:szCs w:val="22"/>
        </w:rPr>
        <w:tab/>
      </w:r>
      <w:r>
        <w:rPr>
          <w:sz w:val="22"/>
          <w:szCs w:val="22"/>
        </w:rPr>
        <w:tab/>
      </w:r>
      <w:r w:rsidRPr="002C76C1">
        <w:rPr>
          <w:sz w:val="22"/>
          <w:szCs w:val="22"/>
        </w:rPr>
        <w:t>I am not in agreement with the finding for the following reasons [The State Accountant can approve up any amount (on the system, i.e. BAS or LOGIS) as long as the actual authorisation of expenditure (meaning certification of an invoice) is done by a duly delegated official in terms of Financial Delegations. Attached is a copy of Delegations, see Item 24 TR 8.2.2]:</w:t>
      </w:r>
      <w:bookmarkStart w:id="11" w:name="tm_469789908"/>
      <w:r w:rsidRPr="002C76C1">
        <w:rPr>
          <w:sz w:val="22"/>
          <w:szCs w:val="22"/>
        </w:rPr>
        <w:t xml:space="preserve"> </w:t>
      </w:r>
      <w:bookmarkEnd w:id="11"/>
    </w:p>
    <w:p w:rsidR="00E17082" w:rsidRPr="002C76C1" w:rsidRDefault="00E17082" w:rsidP="00E17082">
      <w:pPr>
        <w:keepNext/>
        <w:tabs>
          <w:tab w:val="center" w:pos="709"/>
        </w:tabs>
        <w:spacing w:line="260" w:lineRule="exact"/>
        <w:rPr>
          <w:sz w:val="22"/>
          <w:szCs w:val="22"/>
        </w:rPr>
      </w:pPr>
    </w:p>
    <w:p w:rsidR="00E17082" w:rsidRPr="002C76C1" w:rsidRDefault="00E17082" w:rsidP="00E17082">
      <w:pPr>
        <w:keepNext/>
        <w:tabs>
          <w:tab w:val="center" w:pos="709"/>
        </w:tabs>
        <w:spacing w:line="260" w:lineRule="exact"/>
        <w:rPr>
          <w:sz w:val="22"/>
          <w:szCs w:val="22"/>
        </w:rPr>
      </w:pPr>
    </w:p>
    <w:tbl>
      <w:tblPr>
        <w:tblStyle w:val="TableGrid"/>
        <w:tblW w:w="0" w:type="auto"/>
        <w:tblInd w:w="817" w:type="dxa"/>
        <w:tblLook w:val="04A0"/>
      </w:tblPr>
      <w:tblGrid>
        <w:gridCol w:w="6131"/>
        <w:gridCol w:w="1080"/>
        <w:gridCol w:w="1170"/>
      </w:tblGrid>
      <w:tr w:rsidR="00E17082" w:rsidRPr="002C76C1" w:rsidTr="00D90C13">
        <w:tc>
          <w:tcPr>
            <w:tcW w:w="6131" w:type="dxa"/>
            <w:shd w:val="clear" w:color="auto" w:fill="BFBFBF" w:themeFill="background1" w:themeFillShade="BF"/>
          </w:tcPr>
          <w:p w:rsidR="00E17082" w:rsidRPr="004444FA" w:rsidRDefault="00E17082" w:rsidP="00D90C13">
            <w:pPr>
              <w:pStyle w:val="ListParagraph"/>
              <w:keepNext/>
              <w:tabs>
                <w:tab w:val="center" w:pos="709"/>
              </w:tabs>
              <w:spacing w:line="260" w:lineRule="exact"/>
              <w:ind w:left="0"/>
              <w:jc w:val="both"/>
              <w:rPr>
                <w:rFonts w:ascii="Arial" w:hAnsi="Arial" w:cs="Arial"/>
                <w:b/>
                <w:sz w:val="18"/>
                <w:szCs w:val="18"/>
              </w:rPr>
            </w:pPr>
            <w:r w:rsidRPr="004444FA">
              <w:rPr>
                <w:rFonts w:ascii="Arial" w:hAnsi="Arial" w:cs="Arial"/>
                <w:b/>
                <w:sz w:val="18"/>
                <w:szCs w:val="18"/>
              </w:rPr>
              <w:t>DESCRIPTION</w:t>
            </w:r>
          </w:p>
        </w:tc>
        <w:tc>
          <w:tcPr>
            <w:tcW w:w="2250" w:type="dxa"/>
            <w:gridSpan w:val="2"/>
            <w:shd w:val="clear" w:color="auto" w:fill="BFBFBF" w:themeFill="background1" w:themeFillShade="BF"/>
          </w:tcPr>
          <w:p w:rsidR="00E17082" w:rsidRPr="004444FA" w:rsidRDefault="00E17082" w:rsidP="00D90C13">
            <w:pPr>
              <w:pStyle w:val="ListParagraph"/>
              <w:keepNext/>
              <w:tabs>
                <w:tab w:val="center" w:pos="709"/>
              </w:tabs>
              <w:spacing w:line="260" w:lineRule="exact"/>
              <w:ind w:left="0"/>
              <w:jc w:val="both"/>
              <w:rPr>
                <w:rFonts w:ascii="Arial" w:hAnsi="Arial" w:cs="Arial"/>
                <w:b/>
                <w:sz w:val="18"/>
                <w:szCs w:val="18"/>
              </w:rPr>
            </w:pPr>
            <w:r w:rsidRPr="004444FA">
              <w:rPr>
                <w:rFonts w:ascii="Arial" w:hAnsi="Arial" w:cs="Arial"/>
                <w:b/>
                <w:sz w:val="18"/>
                <w:szCs w:val="18"/>
              </w:rPr>
              <w:t>RESPONSE</w:t>
            </w:r>
          </w:p>
        </w:tc>
      </w:tr>
      <w:tr w:rsidR="00E17082" w:rsidRPr="002C76C1" w:rsidTr="00D90C13">
        <w:tc>
          <w:tcPr>
            <w:tcW w:w="6131"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Corrective action to be taken</w:t>
            </w:r>
          </w:p>
        </w:tc>
        <w:tc>
          <w:tcPr>
            <w:tcW w:w="2250" w:type="dxa"/>
            <w:gridSpan w:val="2"/>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6131" w:type="dxa"/>
            <w:vMerge w:val="restart"/>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Does the finding affect an amount disclosed in the financial statements</w:t>
            </w:r>
          </w:p>
        </w:tc>
        <w:tc>
          <w:tcPr>
            <w:tcW w:w="1080" w:type="dxa"/>
          </w:tcPr>
          <w:p w:rsidR="00E17082" w:rsidRPr="004444FA" w:rsidRDefault="00E17082" w:rsidP="00D90C13">
            <w:pPr>
              <w:pStyle w:val="ListParagraph"/>
              <w:keepNext/>
              <w:tabs>
                <w:tab w:val="center" w:pos="709"/>
              </w:tabs>
              <w:spacing w:line="260" w:lineRule="exact"/>
              <w:ind w:left="0"/>
              <w:jc w:val="both"/>
              <w:rPr>
                <w:rFonts w:ascii="Arial" w:hAnsi="Arial" w:cs="Arial"/>
                <w:b/>
                <w:sz w:val="18"/>
                <w:szCs w:val="18"/>
              </w:rPr>
            </w:pPr>
            <w:r w:rsidRPr="004444FA">
              <w:rPr>
                <w:rFonts w:ascii="Arial" w:hAnsi="Arial" w:cs="Arial"/>
                <w:b/>
                <w:sz w:val="18"/>
                <w:szCs w:val="18"/>
              </w:rPr>
              <w:t>Yes</w:t>
            </w:r>
          </w:p>
        </w:tc>
        <w:tc>
          <w:tcPr>
            <w:tcW w:w="1170" w:type="dxa"/>
          </w:tcPr>
          <w:p w:rsidR="00E17082" w:rsidRPr="004444FA" w:rsidRDefault="00E17082" w:rsidP="00D90C13">
            <w:pPr>
              <w:pStyle w:val="ListParagraph"/>
              <w:keepNext/>
              <w:tabs>
                <w:tab w:val="center" w:pos="709"/>
              </w:tabs>
              <w:spacing w:line="260" w:lineRule="exact"/>
              <w:ind w:left="0"/>
              <w:jc w:val="both"/>
              <w:rPr>
                <w:rFonts w:ascii="Arial" w:hAnsi="Arial" w:cs="Arial"/>
                <w:b/>
                <w:sz w:val="18"/>
                <w:szCs w:val="18"/>
              </w:rPr>
            </w:pPr>
            <w:r w:rsidRPr="004444FA">
              <w:rPr>
                <w:rFonts w:ascii="Arial" w:hAnsi="Arial" w:cs="Arial"/>
                <w:b/>
                <w:sz w:val="18"/>
                <w:szCs w:val="18"/>
              </w:rPr>
              <w:t>No</w:t>
            </w:r>
          </w:p>
        </w:tc>
      </w:tr>
      <w:tr w:rsidR="00E17082" w:rsidRPr="002C76C1" w:rsidTr="00D90C13">
        <w:tc>
          <w:tcPr>
            <w:tcW w:w="6131" w:type="dxa"/>
            <w:vMerge/>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6131"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If yes, what corrections will be made to the population</w:t>
            </w:r>
          </w:p>
        </w:tc>
        <w:tc>
          <w:tcPr>
            <w:tcW w:w="2250" w:type="dxa"/>
            <w:gridSpan w:val="2"/>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6131"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6131"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Position of official responsible to take corrective actions</w:t>
            </w:r>
          </w:p>
        </w:tc>
        <w:tc>
          <w:tcPr>
            <w:tcW w:w="2250" w:type="dxa"/>
            <w:gridSpan w:val="2"/>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6131"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Estimated completion date for corrective action</w:t>
            </w:r>
          </w:p>
        </w:tc>
        <w:tc>
          <w:tcPr>
            <w:tcW w:w="2250" w:type="dxa"/>
            <w:gridSpan w:val="2"/>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bl>
    <w:p w:rsidR="00E17082" w:rsidRPr="002C76C1" w:rsidRDefault="00E17082" w:rsidP="00E17082">
      <w:pPr>
        <w:tabs>
          <w:tab w:val="center" w:pos="709"/>
        </w:tabs>
        <w:spacing w:after="120" w:line="260" w:lineRule="exact"/>
        <w:ind w:left="357" w:hanging="357"/>
        <w:rPr>
          <w:sz w:val="22"/>
          <w:szCs w:val="22"/>
        </w:rPr>
      </w:pPr>
    </w:p>
    <w:tbl>
      <w:tblPr>
        <w:tblStyle w:val="TableGrid"/>
        <w:tblW w:w="0" w:type="auto"/>
        <w:tblInd w:w="817" w:type="dxa"/>
        <w:tblLook w:val="04A0"/>
      </w:tblPr>
      <w:tblGrid>
        <w:gridCol w:w="5771"/>
        <w:gridCol w:w="1440"/>
        <w:gridCol w:w="1214"/>
      </w:tblGrid>
      <w:tr w:rsidR="00E17082" w:rsidRPr="002C76C1" w:rsidTr="00D90C13">
        <w:tc>
          <w:tcPr>
            <w:tcW w:w="5771" w:type="dxa"/>
            <w:shd w:val="clear" w:color="auto" w:fill="BFBFBF" w:themeFill="background1" w:themeFillShade="BF"/>
          </w:tcPr>
          <w:p w:rsidR="00E17082" w:rsidRPr="004444FA" w:rsidRDefault="00E17082" w:rsidP="00D90C13">
            <w:pPr>
              <w:pStyle w:val="ListParagraph"/>
              <w:keepNext/>
              <w:tabs>
                <w:tab w:val="center" w:pos="709"/>
              </w:tabs>
              <w:spacing w:line="260" w:lineRule="exact"/>
              <w:ind w:left="0"/>
              <w:jc w:val="both"/>
              <w:rPr>
                <w:rFonts w:ascii="Arial" w:hAnsi="Arial" w:cs="Arial"/>
                <w:b/>
                <w:sz w:val="18"/>
                <w:szCs w:val="18"/>
              </w:rPr>
            </w:pPr>
            <w:r w:rsidRPr="004444FA">
              <w:rPr>
                <w:rFonts w:ascii="Arial" w:hAnsi="Arial" w:cs="Arial"/>
                <w:b/>
                <w:sz w:val="18"/>
                <w:szCs w:val="18"/>
              </w:rPr>
              <w:t>DESCRIPTION</w:t>
            </w:r>
          </w:p>
        </w:tc>
        <w:tc>
          <w:tcPr>
            <w:tcW w:w="2654" w:type="dxa"/>
            <w:gridSpan w:val="2"/>
            <w:shd w:val="clear" w:color="auto" w:fill="BFBFBF" w:themeFill="background1" w:themeFillShade="BF"/>
          </w:tcPr>
          <w:p w:rsidR="00E17082" w:rsidRPr="004444FA" w:rsidRDefault="00E17082" w:rsidP="00D90C13">
            <w:pPr>
              <w:pStyle w:val="ListParagraph"/>
              <w:keepNext/>
              <w:tabs>
                <w:tab w:val="center" w:pos="709"/>
              </w:tabs>
              <w:spacing w:line="260" w:lineRule="exact"/>
              <w:ind w:left="0"/>
              <w:jc w:val="both"/>
              <w:rPr>
                <w:rFonts w:ascii="Arial" w:hAnsi="Arial" w:cs="Arial"/>
                <w:b/>
                <w:sz w:val="18"/>
                <w:szCs w:val="18"/>
              </w:rPr>
            </w:pPr>
            <w:r w:rsidRPr="004444FA">
              <w:rPr>
                <w:rFonts w:ascii="Arial" w:hAnsi="Arial" w:cs="Arial"/>
                <w:b/>
                <w:sz w:val="18"/>
                <w:szCs w:val="18"/>
              </w:rPr>
              <w:t>RESPONSE</w:t>
            </w:r>
          </w:p>
        </w:tc>
      </w:tr>
      <w:tr w:rsidR="00E17082" w:rsidRPr="002C76C1" w:rsidTr="00D90C13">
        <w:tc>
          <w:tcPr>
            <w:tcW w:w="5771" w:type="dxa"/>
            <w:vMerge w:val="restart"/>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Does management agree with the root cause indicated</w:t>
            </w:r>
          </w:p>
        </w:tc>
        <w:tc>
          <w:tcPr>
            <w:tcW w:w="1440"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b/>
                <w:sz w:val="18"/>
                <w:szCs w:val="18"/>
              </w:rPr>
              <w:t>Yes</w:t>
            </w:r>
          </w:p>
        </w:tc>
        <w:tc>
          <w:tcPr>
            <w:tcW w:w="1214"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b/>
                <w:sz w:val="18"/>
                <w:szCs w:val="18"/>
              </w:rPr>
              <w:t>No</w:t>
            </w:r>
          </w:p>
        </w:tc>
      </w:tr>
      <w:tr w:rsidR="00E17082" w:rsidRPr="002C76C1" w:rsidTr="00D90C13">
        <w:tc>
          <w:tcPr>
            <w:tcW w:w="5771" w:type="dxa"/>
            <w:vMerge/>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5771"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If management does not agree with the root cause indicated, please provide the root cause according to management.</w:t>
            </w:r>
          </w:p>
        </w:tc>
        <w:tc>
          <w:tcPr>
            <w:tcW w:w="2654" w:type="dxa"/>
            <w:gridSpan w:val="2"/>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bl>
    <w:p w:rsidR="00E17082" w:rsidRPr="002C76C1" w:rsidRDefault="00E17082" w:rsidP="00E17082">
      <w:pPr>
        <w:keepNext/>
        <w:tabs>
          <w:tab w:val="center" w:pos="709"/>
        </w:tabs>
        <w:spacing w:line="260" w:lineRule="exact"/>
        <w:rPr>
          <w:b/>
          <w:sz w:val="22"/>
          <w:szCs w:val="22"/>
        </w:rPr>
      </w:pPr>
    </w:p>
    <w:p w:rsidR="00E17082" w:rsidRPr="002C76C1" w:rsidRDefault="00E17082" w:rsidP="00E17082">
      <w:pPr>
        <w:tabs>
          <w:tab w:val="center" w:pos="709"/>
        </w:tabs>
        <w:spacing w:line="260" w:lineRule="exact"/>
        <w:ind w:left="340" w:hanging="340"/>
        <w:rPr>
          <w:i/>
          <w:sz w:val="22"/>
          <w:szCs w:val="22"/>
        </w:rPr>
      </w:pPr>
    </w:p>
    <w:p w:rsidR="00E17082" w:rsidRPr="002C76C1" w:rsidRDefault="00E17082" w:rsidP="00E17082">
      <w:pPr>
        <w:tabs>
          <w:tab w:val="center" w:pos="709"/>
        </w:tabs>
        <w:spacing w:line="260" w:lineRule="exact"/>
        <w:ind w:left="340" w:hanging="340"/>
        <w:rPr>
          <w:i/>
          <w:sz w:val="22"/>
          <w:szCs w:val="22"/>
        </w:rPr>
      </w:pPr>
      <w:r w:rsidRPr="002C76C1">
        <w:rPr>
          <w:i/>
          <w:sz w:val="22"/>
          <w:szCs w:val="22"/>
        </w:rPr>
        <w:t>Name:</w:t>
      </w:r>
      <w:r w:rsidRPr="002C76C1">
        <w:rPr>
          <w:rFonts w:eastAsia="Arial Unicode MS"/>
          <w:sz w:val="22"/>
          <w:szCs w:val="22"/>
        </w:rPr>
        <w:t xml:space="preserve">  </w:t>
      </w:r>
      <w:r w:rsidRPr="002C76C1">
        <w:rPr>
          <w:rFonts w:eastAsia="Arial Unicode MS"/>
          <w:i/>
          <w:sz w:val="22"/>
          <w:szCs w:val="22"/>
        </w:rPr>
        <w:t>Mpho Selepe</w:t>
      </w:r>
      <w:r w:rsidRPr="002C76C1">
        <w:rPr>
          <w:rFonts w:eastAsia="Arial Unicode MS"/>
          <w:sz w:val="22"/>
          <w:szCs w:val="22"/>
        </w:rPr>
        <w:t xml:space="preserve"> </w:t>
      </w:r>
    </w:p>
    <w:p w:rsidR="00E17082" w:rsidRPr="002C76C1" w:rsidRDefault="00E17082" w:rsidP="00E17082">
      <w:pPr>
        <w:tabs>
          <w:tab w:val="center" w:pos="709"/>
        </w:tabs>
        <w:spacing w:line="260" w:lineRule="exact"/>
        <w:ind w:left="340" w:hanging="340"/>
        <w:rPr>
          <w:i/>
          <w:sz w:val="22"/>
          <w:szCs w:val="22"/>
        </w:rPr>
      </w:pPr>
      <w:r w:rsidRPr="002C76C1">
        <w:rPr>
          <w:i/>
          <w:sz w:val="22"/>
          <w:szCs w:val="22"/>
        </w:rPr>
        <w:t xml:space="preserve">Position: Deputy Director </w:t>
      </w:r>
    </w:p>
    <w:p w:rsidR="00E17082" w:rsidRPr="002C76C1" w:rsidRDefault="00E17082" w:rsidP="00E17082">
      <w:pPr>
        <w:tabs>
          <w:tab w:val="center" w:pos="709"/>
        </w:tabs>
        <w:spacing w:line="260" w:lineRule="exact"/>
        <w:ind w:left="340" w:hanging="340"/>
        <w:rPr>
          <w:i/>
          <w:sz w:val="22"/>
          <w:szCs w:val="22"/>
        </w:rPr>
      </w:pPr>
      <w:r w:rsidRPr="002C76C1">
        <w:rPr>
          <w:i/>
          <w:sz w:val="22"/>
          <w:szCs w:val="22"/>
        </w:rPr>
        <w:t>Date: 28/06/2012</w:t>
      </w:r>
    </w:p>
    <w:p w:rsidR="00E17082" w:rsidRPr="002C76C1" w:rsidRDefault="00E17082" w:rsidP="00E17082">
      <w:pPr>
        <w:keepNext/>
        <w:tabs>
          <w:tab w:val="center" w:pos="709"/>
        </w:tabs>
        <w:spacing w:line="260" w:lineRule="exact"/>
        <w:ind w:left="340" w:hanging="340"/>
        <w:rPr>
          <w:b/>
          <w:bCs/>
          <w:sz w:val="22"/>
          <w:szCs w:val="22"/>
        </w:rPr>
      </w:pPr>
    </w:p>
    <w:p w:rsidR="00E17082" w:rsidRDefault="00E17082" w:rsidP="00E17082">
      <w:pPr>
        <w:tabs>
          <w:tab w:val="center" w:pos="709"/>
        </w:tabs>
        <w:spacing w:line="260" w:lineRule="exact"/>
        <w:ind w:left="340" w:hanging="340"/>
        <w:rPr>
          <w:b/>
          <w:bCs/>
          <w:sz w:val="22"/>
          <w:szCs w:val="22"/>
        </w:rPr>
      </w:pPr>
    </w:p>
    <w:p w:rsidR="00E17082" w:rsidRPr="002C76C1" w:rsidRDefault="00E17082" w:rsidP="00E17082">
      <w:pPr>
        <w:keepNext/>
        <w:tabs>
          <w:tab w:val="center" w:pos="709"/>
        </w:tabs>
        <w:spacing w:line="260" w:lineRule="exact"/>
        <w:rPr>
          <w:sz w:val="22"/>
          <w:szCs w:val="22"/>
        </w:rPr>
      </w:pPr>
      <w:r>
        <w:rPr>
          <w:sz w:val="22"/>
          <w:szCs w:val="22"/>
        </w:rPr>
        <w:t>c)</w:t>
      </w:r>
      <w:r>
        <w:rPr>
          <w:sz w:val="22"/>
          <w:szCs w:val="22"/>
        </w:rPr>
        <w:tab/>
      </w:r>
      <w:r>
        <w:rPr>
          <w:sz w:val="22"/>
          <w:szCs w:val="22"/>
        </w:rPr>
        <w:tab/>
      </w:r>
      <w:r w:rsidRPr="002C76C1">
        <w:rPr>
          <w:sz w:val="22"/>
          <w:szCs w:val="22"/>
        </w:rPr>
        <w:t xml:space="preserve">I am not in agreement with the finding for the following reasons </w:t>
      </w:r>
    </w:p>
    <w:p w:rsidR="00E17082" w:rsidRPr="002C76C1" w:rsidRDefault="00E17082" w:rsidP="00E17082">
      <w:pPr>
        <w:keepNext/>
        <w:tabs>
          <w:tab w:val="center" w:pos="709"/>
        </w:tabs>
        <w:spacing w:line="260" w:lineRule="exact"/>
        <w:ind w:left="340"/>
        <w:rPr>
          <w:b/>
          <w:sz w:val="22"/>
          <w:szCs w:val="22"/>
        </w:rPr>
      </w:pPr>
    </w:p>
    <w:p w:rsidR="00E17082" w:rsidRPr="002C76C1" w:rsidRDefault="00E17082" w:rsidP="00E17082">
      <w:pPr>
        <w:keepNext/>
        <w:tabs>
          <w:tab w:val="center" w:pos="709"/>
        </w:tabs>
        <w:spacing w:after="360" w:line="260" w:lineRule="exact"/>
        <w:ind w:left="709"/>
        <w:jc w:val="both"/>
        <w:rPr>
          <w:bCs/>
          <w:sz w:val="22"/>
          <w:szCs w:val="22"/>
          <w:lang w:val="en-ZA"/>
        </w:rPr>
      </w:pPr>
      <w:r>
        <w:rPr>
          <w:sz w:val="22"/>
          <w:szCs w:val="22"/>
          <w:lang w:val="en-ZA"/>
        </w:rPr>
        <w:tab/>
      </w:r>
      <w:r w:rsidRPr="002C76C1">
        <w:rPr>
          <w:sz w:val="22"/>
          <w:szCs w:val="22"/>
          <w:lang w:val="en-ZA"/>
        </w:rPr>
        <w:t>The Tender evaluation report as per the PPPFA criteria is attached in the submission. The Pro quote system automatically generates a tender evaluation scoring model, not PA 20.</w:t>
      </w:r>
    </w:p>
    <w:tbl>
      <w:tblPr>
        <w:tblStyle w:val="TableGrid"/>
        <w:tblW w:w="0" w:type="auto"/>
        <w:tblInd w:w="817" w:type="dxa"/>
        <w:tblLook w:val="04A0"/>
      </w:tblPr>
      <w:tblGrid>
        <w:gridCol w:w="6131"/>
        <w:gridCol w:w="1080"/>
        <w:gridCol w:w="1170"/>
      </w:tblGrid>
      <w:tr w:rsidR="00E17082" w:rsidRPr="004444FA" w:rsidTr="00D90C13">
        <w:tc>
          <w:tcPr>
            <w:tcW w:w="6131" w:type="dxa"/>
            <w:shd w:val="clear" w:color="auto" w:fill="BFBFBF" w:themeFill="background1" w:themeFillShade="BF"/>
          </w:tcPr>
          <w:p w:rsidR="00E17082" w:rsidRPr="004444FA" w:rsidRDefault="00E17082" w:rsidP="00D90C13">
            <w:pPr>
              <w:pStyle w:val="ListParagraph"/>
              <w:keepNext/>
              <w:tabs>
                <w:tab w:val="center" w:pos="709"/>
              </w:tabs>
              <w:spacing w:line="260" w:lineRule="exact"/>
              <w:ind w:left="0"/>
              <w:jc w:val="both"/>
              <w:rPr>
                <w:rFonts w:ascii="Arial" w:hAnsi="Arial" w:cs="Arial"/>
                <w:b/>
                <w:sz w:val="18"/>
                <w:szCs w:val="18"/>
              </w:rPr>
            </w:pPr>
            <w:r w:rsidRPr="004444FA">
              <w:rPr>
                <w:rFonts w:ascii="Arial" w:hAnsi="Arial" w:cs="Arial"/>
                <w:b/>
                <w:sz w:val="18"/>
                <w:szCs w:val="18"/>
              </w:rPr>
              <w:t>DESCRIPTION</w:t>
            </w:r>
          </w:p>
        </w:tc>
        <w:tc>
          <w:tcPr>
            <w:tcW w:w="2250" w:type="dxa"/>
            <w:gridSpan w:val="2"/>
            <w:shd w:val="clear" w:color="auto" w:fill="BFBFBF" w:themeFill="background1" w:themeFillShade="BF"/>
          </w:tcPr>
          <w:p w:rsidR="00E17082" w:rsidRPr="004444FA" w:rsidRDefault="00E17082" w:rsidP="00D90C13">
            <w:pPr>
              <w:pStyle w:val="ListParagraph"/>
              <w:keepNext/>
              <w:tabs>
                <w:tab w:val="center" w:pos="709"/>
              </w:tabs>
              <w:spacing w:line="260" w:lineRule="exact"/>
              <w:ind w:left="0"/>
              <w:jc w:val="both"/>
              <w:rPr>
                <w:rFonts w:ascii="Arial" w:hAnsi="Arial" w:cs="Arial"/>
                <w:b/>
                <w:sz w:val="18"/>
                <w:szCs w:val="18"/>
              </w:rPr>
            </w:pPr>
            <w:r w:rsidRPr="004444FA">
              <w:rPr>
                <w:rFonts w:ascii="Arial" w:hAnsi="Arial" w:cs="Arial"/>
                <w:b/>
                <w:sz w:val="18"/>
                <w:szCs w:val="18"/>
              </w:rPr>
              <w:t>RESPONSE</w:t>
            </w:r>
          </w:p>
        </w:tc>
      </w:tr>
      <w:tr w:rsidR="00E17082" w:rsidRPr="004444FA" w:rsidTr="00D90C13">
        <w:tc>
          <w:tcPr>
            <w:tcW w:w="6131"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Corrective action to be taken</w:t>
            </w:r>
          </w:p>
        </w:tc>
        <w:tc>
          <w:tcPr>
            <w:tcW w:w="2250" w:type="dxa"/>
            <w:gridSpan w:val="2"/>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4444FA" w:rsidTr="00D90C13">
        <w:tc>
          <w:tcPr>
            <w:tcW w:w="6131" w:type="dxa"/>
            <w:vMerge w:val="restart"/>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Does the finding affect an amount disclosed in the financial statements</w:t>
            </w:r>
          </w:p>
        </w:tc>
        <w:tc>
          <w:tcPr>
            <w:tcW w:w="1080" w:type="dxa"/>
          </w:tcPr>
          <w:p w:rsidR="00E17082" w:rsidRPr="004444FA" w:rsidRDefault="00E17082" w:rsidP="00D90C13">
            <w:pPr>
              <w:pStyle w:val="ListParagraph"/>
              <w:keepNext/>
              <w:tabs>
                <w:tab w:val="center" w:pos="709"/>
              </w:tabs>
              <w:spacing w:line="260" w:lineRule="exact"/>
              <w:ind w:left="0"/>
              <w:jc w:val="both"/>
              <w:rPr>
                <w:rFonts w:ascii="Arial" w:hAnsi="Arial" w:cs="Arial"/>
                <w:b/>
                <w:sz w:val="18"/>
                <w:szCs w:val="18"/>
              </w:rPr>
            </w:pPr>
            <w:r w:rsidRPr="004444FA">
              <w:rPr>
                <w:rFonts w:ascii="Arial" w:hAnsi="Arial" w:cs="Arial"/>
                <w:b/>
                <w:sz w:val="18"/>
                <w:szCs w:val="18"/>
              </w:rPr>
              <w:t>Yes</w:t>
            </w:r>
          </w:p>
        </w:tc>
        <w:tc>
          <w:tcPr>
            <w:tcW w:w="1170" w:type="dxa"/>
          </w:tcPr>
          <w:p w:rsidR="00E17082" w:rsidRPr="004444FA" w:rsidRDefault="00E17082" w:rsidP="00D90C13">
            <w:pPr>
              <w:pStyle w:val="ListParagraph"/>
              <w:keepNext/>
              <w:tabs>
                <w:tab w:val="center" w:pos="709"/>
              </w:tabs>
              <w:spacing w:line="260" w:lineRule="exact"/>
              <w:ind w:left="0"/>
              <w:jc w:val="both"/>
              <w:rPr>
                <w:rFonts w:ascii="Arial" w:hAnsi="Arial" w:cs="Arial"/>
                <w:b/>
                <w:sz w:val="18"/>
                <w:szCs w:val="18"/>
              </w:rPr>
            </w:pPr>
            <w:r w:rsidRPr="004444FA">
              <w:rPr>
                <w:rFonts w:ascii="Arial" w:hAnsi="Arial" w:cs="Arial"/>
                <w:b/>
                <w:sz w:val="18"/>
                <w:szCs w:val="18"/>
              </w:rPr>
              <w:t>No</w:t>
            </w:r>
          </w:p>
        </w:tc>
      </w:tr>
      <w:tr w:rsidR="00E17082" w:rsidRPr="004444FA" w:rsidTr="00D90C13">
        <w:tc>
          <w:tcPr>
            <w:tcW w:w="6131" w:type="dxa"/>
            <w:vMerge/>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4444FA" w:rsidTr="00D90C13">
        <w:tc>
          <w:tcPr>
            <w:tcW w:w="6131"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If yes, what corrections will be made to the population</w:t>
            </w:r>
          </w:p>
        </w:tc>
        <w:tc>
          <w:tcPr>
            <w:tcW w:w="2250" w:type="dxa"/>
            <w:gridSpan w:val="2"/>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4444FA" w:rsidTr="00D90C13">
        <w:tc>
          <w:tcPr>
            <w:tcW w:w="6131"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4444FA" w:rsidTr="00D90C13">
        <w:tc>
          <w:tcPr>
            <w:tcW w:w="6131"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Position of official responsible to take corrective actions</w:t>
            </w:r>
          </w:p>
        </w:tc>
        <w:tc>
          <w:tcPr>
            <w:tcW w:w="2250" w:type="dxa"/>
            <w:gridSpan w:val="2"/>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4444FA" w:rsidTr="00D90C13">
        <w:tc>
          <w:tcPr>
            <w:tcW w:w="6131"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Estimated completion date for corrective action</w:t>
            </w:r>
          </w:p>
        </w:tc>
        <w:tc>
          <w:tcPr>
            <w:tcW w:w="2250" w:type="dxa"/>
            <w:gridSpan w:val="2"/>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bl>
    <w:p w:rsidR="00E17082" w:rsidRPr="004444FA" w:rsidRDefault="00E17082" w:rsidP="00E17082">
      <w:pPr>
        <w:tabs>
          <w:tab w:val="center" w:pos="709"/>
        </w:tabs>
        <w:spacing w:after="120" w:line="260" w:lineRule="exact"/>
        <w:ind w:left="357" w:hanging="357"/>
        <w:rPr>
          <w:sz w:val="18"/>
          <w:szCs w:val="18"/>
        </w:rPr>
      </w:pPr>
    </w:p>
    <w:tbl>
      <w:tblPr>
        <w:tblStyle w:val="TableGrid"/>
        <w:tblW w:w="0" w:type="auto"/>
        <w:tblInd w:w="817" w:type="dxa"/>
        <w:tblLook w:val="04A0"/>
      </w:tblPr>
      <w:tblGrid>
        <w:gridCol w:w="5771"/>
        <w:gridCol w:w="1440"/>
        <w:gridCol w:w="1214"/>
      </w:tblGrid>
      <w:tr w:rsidR="00E17082" w:rsidRPr="004444FA" w:rsidTr="00D90C13">
        <w:tc>
          <w:tcPr>
            <w:tcW w:w="5771" w:type="dxa"/>
            <w:shd w:val="clear" w:color="auto" w:fill="BFBFBF" w:themeFill="background1" w:themeFillShade="BF"/>
          </w:tcPr>
          <w:p w:rsidR="00E17082" w:rsidRPr="004444FA" w:rsidRDefault="00E17082" w:rsidP="00D90C13">
            <w:pPr>
              <w:pStyle w:val="ListParagraph"/>
              <w:keepNext/>
              <w:tabs>
                <w:tab w:val="center" w:pos="709"/>
              </w:tabs>
              <w:spacing w:line="260" w:lineRule="exact"/>
              <w:ind w:left="0"/>
              <w:jc w:val="both"/>
              <w:rPr>
                <w:rFonts w:ascii="Arial" w:hAnsi="Arial" w:cs="Arial"/>
                <w:b/>
                <w:sz w:val="18"/>
                <w:szCs w:val="18"/>
              </w:rPr>
            </w:pPr>
            <w:r w:rsidRPr="004444FA">
              <w:rPr>
                <w:rFonts w:ascii="Arial" w:hAnsi="Arial" w:cs="Arial"/>
                <w:b/>
                <w:sz w:val="18"/>
                <w:szCs w:val="18"/>
              </w:rPr>
              <w:t>DESCRIPTION</w:t>
            </w:r>
          </w:p>
        </w:tc>
        <w:tc>
          <w:tcPr>
            <w:tcW w:w="2654" w:type="dxa"/>
            <w:gridSpan w:val="2"/>
            <w:shd w:val="clear" w:color="auto" w:fill="BFBFBF" w:themeFill="background1" w:themeFillShade="BF"/>
          </w:tcPr>
          <w:p w:rsidR="00E17082" w:rsidRPr="004444FA" w:rsidRDefault="00E17082" w:rsidP="00D90C13">
            <w:pPr>
              <w:pStyle w:val="ListParagraph"/>
              <w:keepNext/>
              <w:tabs>
                <w:tab w:val="center" w:pos="709"/>
              </w:tabs>
              <w:spacing w:line="260" w:lineRule="exact"/>
              <w:ind w:left="0"/>
              <w:jc w:val="both"/>
              <w:rPr>
                <w:rFonts w:ascii="Arial" w:hAnsi="Arial" w:cs="Arial"/>
                <w:b/>
                <w:sz w:val="18"/>
                <w:szCs w:val="18"/>
              </w:rPr>
            </w:pPr>
            <w:r w:rsidRPr="004444FA">
              <w:rPr>
                <w:rFonts w:ascii="Arial" w:hAnsi="Arial" w:cs="Arial"/>
                <w:b/>
                <w:sz w:val="18"/>
                <w:szCs w:val="18"/>
              </w:rPr>
              <w:t>RESPONSE</w:t>
            </w:r>
          </w:p>
        </w:tc>
      </w:tr>
      <w:tr w:rsidR="00E17082" w:rsidRPr="004444FA" w:rsidTr="00D90C13">
        <w:tc>
          <w:tcPr>
            <w:tcW w:w="5771" w:type="dxa"/>
            <w:vMerge w:val="restart"/>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Does management agree with the root cause indicated</w:t>
            </w:r>
          </w:p>
        </w:tc>
        <w:tc>
          <w:tcPr>
            <w:tcW w:w="1440"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b/>
                <w:sz w:val="18"/>
                <w:szCs w:val="18"/>
              </w:rPr>
              <w:t>Yes</w:t>
            </w:r>
          </w:p>
        </w:tc>
        <w:tc>
          <w:tcPr>
            <w:tcW w:w="1214"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b/>
                <w:sz w:val="18"/>
                <w:szCs w:val="18"/>
              </w:rPr>
              <w:t>No</w:t>
            </w:r>
          </w:p>
        </w:tc>
      </w:tr>
      <w:tr w:rsidR="00E17082" w:rsidRPr="004444FA" w:rsidTr="00D90C13">
        <w:tc>
          <w:tcPr>
            <w:tcW w:w="5771" w:type="dxa"/>
            <w:vMerge/>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4444FA" w:rsidTr="00D90C13">
        <w:tc>
          <w:tcPr>
            <w:tcW w:w="5771" w:type="dxa"/>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r w:rsidRPr="004444FA">
              <w:rPr>
                <w:rFonts w:ascii="Arial" w:hAnsi="Arial" w:cs="Arial"/>
                <w:sz w:val="18"/>
                <w:szCs w:val="18"/>
              </w:rPr>
              <w:t>If management does not agree with the root cause indicated, please provide the root cause according to management.</w:t>
            </w:r>
          </w:p>
        </w:tc>
        <w:tc>
          <w:tcPr>
            <w:tcW w:w="2654" w:type="dxa"/>
            <w:gridSpan w:val="2"/>
          </w:tcPr>
          <w:p w:rsidR="00E17082" w:rsidRPr="004444FA" w:rsidRDefault="00E17082" w:rsidP="00D90C13">
            <w:pPr>
              <w:pStyle w:val="ListParagraph"/>
              <w:keepNext/>
              <w:tabs>
                <w:tab w:val="center" w:pos="709"/>
              </w:tabs>
              <w:spacing w:line="260" w:lineRule="exact"/>
              <w:ind w:left="0"/>
              <w:jc w:val="both"/>
              <w:rPr>
                <w:rFonts w:ascii="Arial" w:hAnsi="Arial" w:cs="Arial"/>
                <w:sz w:val="18"/>
                <w:szCs w:val="18"/>
              </w:rPr>
            </w:pPr>
          </w:p>
        </w:tc>
      </w:tr>
    </w:tbl>
    <w:p w:rsidR="00E17082" w:rsidRPr="004444FA" w:rsidRDefault="00E17082" w:rsidP="00E17082">
      <w:pPr>
        <w:keepNext/>
        <w:tabs>
          <w:tab w:val="center" w:pos="709"/>
        </w:tabs>
        <w:spacing w:line="260" w:lineRule="exact"/>
        <w:rPr>
          <w:b/>
          <w:sz w:val="18"/>
          <w:szCs w:val="18"/>
        </w:rPr>
      </w:pPr>
    </w:p>
    <w:p w:rsidR="00E17082" w:rsidRPr="002C76C1" w:rsidRDefault="00E17082" w:rsidP="00E17082">
      <w:pPr>
        <w:tabs>
          <w:tab w:val="center" w:pos="709"/>
        </w:tabs>
        <w:spacing w:line="260" w:lineRule="exact"/>
        <w:ind w:left="340" w:hanging="340"/>
        <w:rPr>
          <w:i/>
          <w:sz w:val="22"/>
          <w:szCs w:val="22"/>
        </w:rPr>
      </w:pPr>
    </w:p>
    <w:p w:rsidR="00E17082" w:rsidRPr="002C76C1" w:rsidRDefault="00E17082" w:rsidP="00E17082">
      <w:pPr>
        <w:tabs>
          <w:tab w:val="center" w:pos="709"/>
        </w:tabs>
        <w:spacing w:line="260" w:lineRule="exact"/>
        <w:ind w:left="340" w:hanging="340"/>
        <w:rPr>
          <w:i/>
          <w:sz w:val="22"/>
          <w:szCs w:val="22"/>
        </w:rPr>
      </w:pPr>
      <w:r w:rsidRPr="002C76C1">
        <w:rPr>
          <w:i/>
          <w:sz w:val="22"/>
          <w:szCs w:val="22"/>
        </w:rPr>
        <w:t>Name:</w:t>
      </w:r>
      <w:r w:rsidRPr="002C76C1">
        <w:rPr>
          <w:rFonts w:eastAsia="Arial Unicode MS"/>
          <w:sz w:val="22"/>
          <w:szCs w:val="22"/>
        </w:rPr>
        <w:t xml:space="preserve">   J Thobejane</w:t>
      </w:r>
    </w:p>
    <w:p w:rsidR="00E17082" w:rsidRPr="002C76C1" w:rsidRDefault="00E17082" w:rsidP="00E17082">
      <w:pPr>
        <w:tabs>
          <w:tab w:val="center" w:pos="709"/>
        </w:tabs>
        <w:spacing w:line="260" w:lineRule="exact"/>
        <w:ind w:left="340" w:hanging="340"/>
        <w:rPr>
          <w:i/>
          <w:sz w:val="22"/>
          <w:szCs w:val="22"/>
        </w:rPr>
      </w:pPr>
      <w:r w:rsidRPr="002C76C1">
        <w:rPr>
          <w:i/>
          <w:sz w:val="22"/>
          <w:szCs w:val="22"/>
        </w:rPr>
        <w:t>Position:  DD: SCM</w:t>
      </w:r>
    </w:p>
    <w:p w:rsidR="00E17082" w:rsidRPr="002C76C1" w:rsidRDefault="00E17082" w:rsidP="00E17082">
      <w:pPr>
        <w:tabs>
          <w:tab w:val="center" w:pos="709"/>
        </w:tabs>
        <w:spacing w:line="260" w:lineRule="exact"/>
        <w:ind w:left="340" w:hanging="340"/>
        <w:rPr>
          <w:i/>
          <w:sz w:val="22"/>
          <w:szCs w:val="22"/>
        </w:rPr>
      </w:pPr>
      <w:r w:rsidRPr="002C76C1">
        <w:rPr>
          <w:i/>
          <w:sz w:val="22"/>
          <w:szCs w:val="22"/>
        </w:rPr>
        <w:t>Date: 04/07/2012</w:t>
      </w:r>
    </w:p>
    <w:p w:rsidR="00E17082" w:rsidRDefault="00E17082" w:rsidP="00E17082">
      <w:pPr>
        <w:tabs>
          <w:tab w:val="center" w:pos="709"/>
        </w:tabs>
        <w:spacing w:line="260" w:lineRule="exact"/>
        <w:ind w:left="340" w:hanging="340"/>
        <w:rPr>
          <w:i/>
          <w:sz w:val="22"/>
          <w:szCs w:val="22"/>
        </w:rPr>
      </w:pPr>
    </w:p>
    <w:p w:rsidR="00E17082" w:rsidRDefault="00E17082" w:rsidP="00E17082">
      <w:pPr>
        <w:tabs>
          <w:tab w:val="center" w:pos="709"/>
        </w:tabs>
        <w:spacing w:line="260" w:lineRule="exact"/>
        <w:ind w:left="340" w:hanging="340"/>
        <w:rPr>
          <w:i/>
          <w:sz w:val="22"/>
          <w:szCs w:val="22"/>
        </w:rPr>
      </w:pPr>
    </w:p>
    <w:p w:rsidR="00E17082" w:rsidRPr="002C76C1" w:rsidRDefault="00E17082" w:rsidP="00E17082">
      <w:pPr>
        <w:keepNext/>
        <w:tabs>
          <w:tab w:val="center" w:pos="709"/>
        </w:tabs>
        <w:spacing w:line="260" w:lineRule="exact"/>
        <w:ind w:left="340" w:hanging="340"/>
        <w:rPr>
          <w:b/>
          <w:bCs/>
          <w:sz w:val="22"/>
          <w:szCs w:val="22"/>
        </w:rPr>
      </w:pPr>
    </w:p>
    <w:p w:rsidR="00E17082" w:rsidRPr="002C76C1" w:rsidRDefault="00E17082" w:rsidP="00E17082">
      <w:pPr>
        <w:keepNext/>
        <w:tabs>
          <w:tab w:val="center" w:pos="709"/>
        </w:tabs>
        <w:spacing w:line="260" w:lineRule="exact"/>
        <w:ind w:left="340"/>
      </w:pPr>
    </w:p>
    <w:p w:rsidR="00E17082" w:rsidRPr="002C76C1" w:rsidRDefault="00E17082" w:rsidP="00E17082">
      <w:pPr>
        <w:tabs>
          <w:tab w:val="center" w:pos="709"/>
        </w:tabs>
        <w:spacing w:line="260" w:lineRule="exact"/>
        <w:ind w:left="340" w:hanging="340"/>
        <w:rPr>
          <w:sz w:val="22"/>
          <w:szCs w:val="22"/>
        </w:rPr>
      </w:pPr>
      <w:r w:rsidRPr="002C76C1">
        <w:rPr>
          <w:sz w:val="22"/>
          <w:szCs w:val="22"/>
        </w:rPr>
        <w:t>b)</w:t>
      </w:r>
      <w:r w:rsidRPr="002C76C1">
        <w:rPr>
          <w:sz w:val="22"/>
          <w:szCs w:val="22"/>
        </w:rPr>
        <w:tab/>
        <w:t>No internal memorandum was issued requesting approval to award quotation where less than three quotations were received. The practice of obtaining approval from the delegated authority if only one service provider responded is not sufficient as approval should be obtained if three or less quotations has been received. As a result this matter is considered to be unresolved.</w:t>
      </w:r>
    </w:p>
    <w:p w:rsidR="00E17082" w:rsidRPr="002C76C1" w:rsidRDefault="00E17082" w:rsidP="00E17082">
      <w:pPr>
        <w:pStyle w:val="ListParagraph"/>
        <w:tabs>
          <w:tab w:val="center" w:pos="709"/>
        </w:tabs>
        <w:spacing w:line="260" w:lineRule="exact"/>
        <w:ind w:left="340"/>
        <w:rPr>
          <w:rFonts w:ascii="Arial" w:hAnsi="Arial" w:cs="Arial"/>
          <w:sz w:val="22"/>
          <w:szCs w:val="22"/>
          <w:lang w:val="en-US"/>
        </w:rPr>
      </w:pPr>
    </w:p>
    <w:p w:rsidR="00E17082" w:rsidRPr="002C76C1" w:rsidRDefault="00E17082" w:rsidP="00E17082">
      <w:pPr>
        <w:tabs>
          <w:tab w:val="left" w:pos="426"/>
          <w:tab w:val="center" w:pos="709"/>
          <w:tab w:val="left" w:pos="851"/>
        </w:tabs>
        <w:spacing w:line="260" w:lineRule="exact"/>
        <w:ind w:left="340" w:hanging="340"/>
        <w:rPr>
          <w:sz w:val="22"/>
          <w:szCs w:val="22"/>
        </w:rPr>
      </w:pPr>
      <w:r w:rsidRPr="002C76C1">
        <w:rPr>
          <w:sz w:val="22"/>
          <w:szCs w:val="22"/>
        </w:rPr>
        <w:t>c)</w:t>
      </w:r>
      <w:r w:rsidRPr="002C76C1">
        <w:rPr>
          <w:sz w:val="22"/>
          <w:szCs w:val="22"/>
        </w:rPr>
        <w:tab/>
        <w:t>Managements commented have been noted and the delegations as well as the invoice has been have been inspected. The expenditure was approved by the admin officer who is equivalent to the state accountant. Therefore the matter is not resolved.</w:t>
      </w:r>
    </w:p>
    <w:p w:rsidR="00E17082" w:rsidRPr="002C76C1" w:rsidRDefault="00E17082" w:rsidP="00E17082">
      <w:pPr>
        <w:pStyle w:val="ListParagraph"/>
        <w:tabs>
          <w:tab w:val="left" w:pos="426"/>
          <w:tab w:val="center" w:pos="709"/>
          <w:tab w:val="left" w:pos="851"/>
        </w:tabs>
        <w:spacing w:line="260" w:lineRule="exact"/>
        <w:ind w:left="426"/>
        <w:rPr>
          <w:rFonts w:ascii="Arial" w:hAnsi="Arial" w:cs="Arial"/>
          <w:sz w:val="22"/>
          <w:szCs w:val="22"/>
        </w:rPr>
      </w:pPr>
    </w:p>
    <w:p w:rsidR="00E17082" w:rsidRPr="002C76C1" w:rsidRDefault="00E17082" w:rsidP="006F5D2E">
      <w:pPr>
        <w:pStyle w:val="ListParagraph"/>
        <w:numPr>
          <w:ilvl w:val="0"/>
          <w:numId w:val="204"/>
        </w:numPr>
        <w:tabs>
          <w:tab w:val="left" w:pos="426"/>
          <w:tab w:val="center" w:pos="709"/>
          <w:tab w:val="left" w:pos="851"/>
        </w:tabs>
        <w:spacing w:line="260" w:lineRule="exact"/>
        <w:ind w:left="426" w:hanging="426"/>
        <w:contextualSpacing/>
        <w:rPr>
          <w:rFonts w:ascii="Arial" w:hAnsi="Arial" w:cs="Arial"/>
          <w:sz w:val="22"/>
          <w:szCs w:val="22"/>
        </w:rPr>
      </w:pPr>
      <w:r w:rsidRPr="002C76C1">
        <w:rPr>
          <w:rFonts w:ascii="Arial" w:hAnsi="Arial" w:cs="Arial"/>
          <w:sz w:val="22"/>
          <w:szCs w:val="22"/>
        </w:rPr>
        <w:t>Management’s comments have been noted. However no tender evaluation report has been attached. As a result the matter is not resolved.</w:t>
      </w:r>
    </w:p>
    <w:p w:rsidR="00E17082" w:rsidRPr="002C76C1" w:rsidRDefault="00E17082" w:rsidP="00E17082">
      <w:pPr>
        <w:keepNext/>
        <w:tabs>
          <w:tab w:val="center" w:pos="709"/>
        </w:tabs>
        <w:spacing w:line="260" w:lineRule="exact"/>
        <w:ind w:left="340"/>
      </w:pPr>
    </w:p>
    <w:p w:rsidR="00E17082" w:rsidRPr="002C76C1" w:rsidRDefault="00E17082" w:rsidP="00E17082">
      <w:pPr>
        <w:keepNext/>
        <w:tabs>
          <w:tab w:val="center" w:pos="709"/>
        </w:tabs>
        <w:spacing w:line="260" w:lineRule="exact"/>
        <w:ind w:left="340" w:hanging="340"/>
        <w:rPr>
          <w:b/>
          <w:bCs/>
          <w:sz w:val="22"/>
          <w:szCs w:val="22"/>
        </w:rPr>
      </w:pPr>
      <w:r w:rsidRPr="002C76C1">
        <w:rPr>
          <w:b/>
          <w:bCs/>
          <w:sz w:val="22"/>
          <w:szCs w:val="22"/>
        </w:rPr>
        <w:t>Auditor’s conclusion:</w:t>
      </w:r>
    </w:p>
    <w:p w:rsidR="00E17082" w:rsidRPr="002C76C1" w:rsidRDefault="00E17082" w:rsidP="00E17082">
      <w:pPr>
        <w:keepNext/>
        <w:tabs>
          <w:tab w:val="center" w:pos="709"/>
        </w:tabs>
        <w:spacing w:line="260" w:lineRule="exact"/>
        <w:ind w:left="340" w:hanging="340"/>
        <w:rPr>
          <w:b/>
          <w:bCs/>
          <w:sz w:val="22"/>
          <w:szCs w:val="22"/>
        </w:rPr>
      </w:pPr>
    </w:p>
    <w:p w:rsidR="00E17082" w:rsidRPr="002C76C1" w:rsidRDefault="00E17082" w:rsidP="00E17082">
      <w:pPr>
        <w:keepNext/>
        <w:tabs>
          <w:tab w:val="center" w:pos="709"/>
        </w:tabs>
        <w:spacing w:line="260" w:lineRule="exact"/>
        <w:ind w:left="340" w:hanging="340"/>
        <w:rPr>
          <w:bCs/>
          <w:sz w:val="22"/>
          <w:szCs w:val="22"/>
        </w:rPr>
      </w:pPr>
      <w:r w:rsidRPr="002C76C1">
        <w:rPr>
          <w:bCs/>
          <w:sz w:val="22"/>
          <w:szCs w:val="22"/>
        </w:rPr>
        <w:t>a)</w:t>
      </w:r>
      <w:r w:rsidRPr="002C76C1">
        <w:rPr>
          <w:bCs/>
          <w:sz w:val="22"/>
          <w:szCs w:val="22"/>
        </w:rPr>
        <w:tab/>
        <w:t xml:space="preserve">Managements comments have been noted and more specifically the statement where management states that the process is to “get at least 3 quotations or more.”  As management has only received two quotations the process to “get at least 3 quotations or more” has not been followed. Although cognisance is taken of management comment that they have invited ten suppliers but only received two quotations as is evident from the table below quotations were sourced from some suppliers who did not indicate that they provide this type of service. </w:t>
      </w:r>
    </w:p>
    <w:p w:rsidR="00E17082" w:rsidRPr="002C76C1" w:rsidRDefault="00E17082" w:rsidP="00E17082">
      <w:pPr>
        <w:keepNext/>
        <w:tabs>
          <w:tab w:val="center" w:pos="709"/>
        </w:tabs>
        <w:spacing w:line="260" w:lineRule="exact"/>
        <w:ind w:left="340"/>
      </w:pPr>
    </w:p>
    <w:tbl>
      <w:tblPr>
        <w:tblStyle w:val="TableGrid"/>
        <w:tblW w:w="0" w:type="auto"/>
        <w:tblInd w:w="340" w:type="dxa"/>
        <w:tblLook w:val="04A0"/>
      </w:tblPr>
      <w:tblGrid>
        <w:gridCol w:w="3454"/>
        <w:gridCol w:w="5386"/>
      </w:tblGrid>
      <w:tr w:rsidR="00E17082" w:rsidRPr="004444FA" w:rsidTr="00D90C13">
        <w:tc>
          <w:tcPr>
            <w:tcW w:w="3454" w:type="dxa"/>
            <w:shd w:val="clear" w:color="auto" w:fill="BFBFBF" w:themeFill="background1" w:themeFillShade="BF"/>
          </w:tcPr>
          <w:p w:rsidR="00E17082" w:rsidRPr="004444FA" w:rsidRDefault="00E17082" w:rsidP="00D90C13">
            <w:pPr>
              <w:keepNext/>
              <w:tabs>
                <w:tab w:val="center" w:pos="709"/>
              </w:tabs>
              <w:spacing w:line="260" w:lineRule="exact"/>
              <w:rPr>
                <w:b/>
                <w:sz w:val="18"/>
                <w:szCs w:val="18"/>
              </w:rPr>
            </w:pPr>
            <w:r w:rsidRPr="004444FA">
              <w:rPr>
                <w:b/>
                <w:sz w:val="18"/>
                <w:szCs w:val="18"/>
              </w:rPr>
              <w:t>Service provider</w:t>
            </w:r>
          </w:p>
        </w:tc>
        <w:tc>
          <w:tcPr>
            <w:tcW w:w="5386" w:type="dxa"/>
            <w:shd w:val="clear" w:color="auto" w:fill="BFBFBF" w:themeFill="background1" w:themeFillShade="BF"/>
          </w:tcPr>
          <w:p w:rsidR="00E17082" w:rsidRPr="004444FA" w:rsidRDefault="00E17082" w:rsidP="00D90C13">
            <w:pPr>
              <w:keepNext/>
              <w:tabs>
                <w:tab w:val="center" w:pos="709"/>
              </w:tabs>
              <w:spacing w:line="260" w:lineRule="exact"/>
              <w:rPr>
                <w:b/>
                <w:sz w:val="18"/>
                <w:szCs w:val="18"/>
              </w:rPr>
            </w:pPr>
            <w:r w:rsidRPr="004444FA">
              <w:rPr>
                <w:b/>
                <w:sz w:val="18"/>
                <w:szCs w:val="18"/>
              </w:rPr>
              <w:t>Commodities</w:t>
            </w:r>
          </w:p>
        </w:tc>
      </w:tr>
      <w:tr w:rsidR="00E17082" w:rsidRPr="004444FA" w:rsidTr="00D90C13">
        <w:tc>
          <w:tcPr>
            <w:tcW w:w="3454" w:type="dxa"/>
          </w:tcPr>
          <w:p w:rsidR="00E17082" w:rsidRPr="004444FA" w:rsidRDefault="00E17082" w:rsidP="00D90C13">
            <w:pPr>
              <w:keepNext/>
              <w:tabs>
                <w:tab w:val="center" w:pos="709"/>
              </w:tabs>
              <w:spacing w:line="260" w:lineRule="exact"/>
              <w:rPr>
                <w:sz w:val="18"/>
                <w:szCs w:val="18"/>
              </w:rPr>
            </w:pPr>
            <w:r w:rsidRPr="004444FA">
              <w:rPr>
                <w:sz w:val="18"/>
                <w:szCs w:val="18"/>
              </w:rPr>
              <w:t>Izinkwazi Supplies</w:t>
            </w:r>
          </w:p>
        </w:tc>
        <w:tc>
          <w:tcPr>
            <w:tcW w:w="5386" w:type="dxa"/>
          </w:tcPr>
          <w:p w:rsidR="00E17082" w:rsidRPr="004444FA" w:rsidRDefault="00E17082" w:rsidP="00D90C13">
            <w:pPr>
              <w:keepNext/>
              <w:tabs>
                <w:tab w:val="center" w:pos="709"/>
              </w:tabs>
              <w:spacing w:line="260" w:lineRule="exact"/>
              <w:rPr>
                <w:sz w:val="18"/>
                <w:szCs w:val="18"/>
              </w:rPr>
            </w:pPr>
            <w:r w:rsidRPr="004444FA">
              <w:rPr>
                <w:sz w:val="18"/>
                <w:szCs w:val="18"/>
              </w:rPr>
              <w:t>CLEANING EQUIPMENT AND SUPPLIES                             , HIRE, TV, RADIO AND MUSICAL EQUIPMENT , BATTERIES, COMPUTER SOFTWARE AND HARDWARE ACCESSORIES, CONTAINERS AND PACKAGING SUPPLIES, FURNITURE, KITCHEN AND FOOD APPLIANCES, LABOUR SAVING DEVICES AND ACCESSORIES, PHOTOGRAPHIC EQUIPMENT, SOUND RECORDING AND REPRODUCING EQUIPMENT, STATIONERY, VIDEO RECORDING AND REPRODUCING EQUIPMENT</w:t>
            </w:r>
          </w:p>
        </w:tc>
      </w:tr>
      <w:tr w:rsidR="00E17082" w:rsidRPr="004444FA" w:rsidTr="00D90C13">
        <w:tc>
          <w:tcPr>
            <w:tcW w:w="3454" w:type="dxa"/>
          </w:tcPr>
          <w:p w:rsidR="00E17082" w:rsidRPr="004444FA" w:rsidRDefault="00E17082" w:rsidP="00D90C13">
            <w:pPr>
              <w:keepNext/>
              <w:tabs>
                <w:tab w:val="center" w:pos="709"/>
              </w:tabs>
              <w:spacing w:line="260" w:lineRule="exact"/>
              <w:rPr>
                <w:sz w:val="18"/>
                <w:szCs w:val="18"/>
              </w:rPr>
            </w:pPr>
            <w:r w:rsidRPr="004444FA">
              <w:rPr>
                <w:sz w:val="18"/>
                <w:szCs w:val="18"/>
              </w:rPr>
              <w:t>Mpho Maintenance and General Services</w:t>
            </w:r>
          </w:p>
        </w:tc>
        <w:tc>
          <w:tcPr>
            <w:tcW w:w="5386" w:type="dxa"/>
          </w:tcPr>
          <w:p w:rsidR="00E17082" w:rsidRPr="004444FA" w:rsidRDefault="00E17082" w:rsidP="00D90C13">
            <w:pPr>
              <w:keepNext/>
              <w:tabs>
                <w:tab w:val="center" w:pos="709"/>
              </w:tabs>
              <w:spacing w:line="260" w:lineRule="exact"/>
              <w:rPr>
                <w:sz w:val="18"/>
                <w:szCs w:val="18"/>
              </w:rPr>
            </w:pPr>
            <w:r w:rsidRPr="004444FA">
              <w:rPr>
                <w:sz w:val="18"/>
                <w:szCs w:val="18"/>
              </w:rPr>
              <w:t xml:space="preserve">TOOLS, HAND AND MACHINE (ALL)                               </w:t>
            </w:r>
          </w:p>
          <w:p w:rsidR="00E17082" w:rsidRPr="004444FA" w:rsidRDefault="00E17082" w:rsidP="00D90C13">
            <w:pPr>
              <w:keepNext/>
              <w:tabs>
                <w:tab w:val="center" w:pos="709"/>
              </w:tabs>
              <w:spacing w:line="260" w:lineRule="exact"/>
              <w:rPr>
                <w:sz w:val="18"/>
                <w:szCs w:val="18"/>
              </w:rPr>
            </w:pPr>
            <w:r w:rsidRPr="004444FA">
              <w:rPr>
                <w:sz w:val="18"/>
                <w:szCs w:val="18"/>
              </w:rPr>
              <w:t>SERVICE</w:t>
            </w:r>
          </w:p>
        </w:tc>
      </w:tr>
      <w:tr w:rsidR="00E17082" w:rsidRPr="004444FA" w:rsidTr="00D90C13">
        <w:tc>
          <w:tcPr>
            <w:tcW w:w="3454" w:type="dxa"/>
          </w:tcPr>
          <w:p w:rsidR="00E17082" w:rsidRPr="004444FA" w:rsidRDefault="00E17082" w:rsidP="00D90C13">
            <w:pPr>
              <w:keepNext/>
              <w:tabs>
                <w:tab w:val="center" w:pos="709"/>
              </w:tabs>
              <w:spacing w:line="260" w:lineRule="exact"/>
              <w:rPr>
                <w:sz w:val="18"/>
                <w:szCs w:val="18"/>
              </w:rPr>
            </w:pPr>
            <w:r w:rsidRPr="004444FA">
              <w:rPr>
                <w:sz w:val="18"/>
                <w:szCs w:val="18"/>
              </w:rPr>
              <w:t>Khalake Trading</w:t>
            </w:r>
          </w:p>
        </w:tc>
        <w:tc>
          <w:tcPr>
            <w:tcW w:w="5386" w:type="dxa"/>
          </w:tcPr>
          <w:p w:rsidR="00E17082" w:rsidRPr="004444FA" w:rsidRDefault="00E17082" w:rsidP="00D90C13">
            <w:pPr>
              <w:keepNext/>
              <w:tabs>
                <w:tab w:val="center" w:pos="709"/>
              </w:tabs>
              <w:spacing w:line="260" w:lineRule="exact"/>
              <w:rPr>
                <w:sz w:val="18"/>
                <w:szCs w:val="18"/>
              </w:rPr>
            </w:pPr>
            <w:r w:rsidRPr="004444FA">
              <w:rPr>
                <w:sz w:val="18"/>
                <w:szCs w:val="18"/>
              </w:rPr>
              <w:t>NOT ON THE SUPPLIER LIST WITH THE COMMODITIES</w:t>
            </w:r>
          </w:p>
        </w:tc>
      </w:tr>
      <w:tr w:rsidR="00E17082" w:rsidRPr="004444FA" w:rsidTr="00D90C13">
        <w:tc>
          <w:tcPr>
            <w:tcW w:w="3454" w:type="dxa"/>
          </w:tcPr>
          <w:p w:rsidR="00E17082" w:rsidRPr="004444FA" w:rsidRDefault="00E17082" w:rsidP="00D90C13">
            <w:pPr>
              <w:keepNext/>
              <w:tabs>
                <w:tab w:val="center" w:pos="709"/>
              </w:tabs>
              <w:spacing w:line="260" w:lineRule="exact"/>
              <w:rPr>
                <w:sz w:val="18"/>
                <w:szCs w:val="18"/>
              </w:rPr>
            </w:pPr>
            <w:r w:rsidRPr="004444FA">
              <w:rPr>
                <w:sz w:val="18"/>
                <w:szCs w:val="18"/>
              </w:rPr>
              <w:t>Moseng Trading Services</w:t>
            </w:r>
          </w:p>
        </w:tc>
        <w:tc>
          <w:tcPr>
            <w:tcW w:w="5386" w:type="dxa"/>
          </w:tcPr>
          <w:p w:rsidR="00E17082" w:rsidRPr="004444FA" w:rsidRDefault="00E17082" w:rsidP="00D90C13">
            <w:pPr>
              <w:keepNext/>
              <w:tabs>
                <w:tab w:val="center" w:pos="709"/>
              </w:tabs>
              <w:spacing w:line="260" w:lineRule="exact"/>
              <w:rPr>
                <w:sz w:val="18"/>
                <w:szCs w:val="18"/>
              </w:rPr>
            </w:pPr>
            <w:r w:rsidRPr="004444FA">
              <w:rPr>
                <w:sz w:val="18"/>
                <w:szCs w:val="18"/>
              </w:rPr>
              <w:t xml:space="preserve">SERVICE                                                     </w:t>
            </w:r>
          </w:p>
        </w:tc>
      </w:tr>
      <w:tr w:rsidR="00E17082" w:rsidRPr="004444FA" w:rsidTr="00D90C13">
        <w:tc>
          <w:tcPr>
            <w:tcW w:w="3454" w:type="dxa"/>
          </w:tcPr>
          <w:p w:rsidR="00E17082" w:rsidRPr="004444FA" w:rsidRDefault="00E17082" w:rsidP="00D90C13">
            <w:pPr>
              <w:keepNext/>
              <w:tabs>
                <w:tab w:val="center" w:pos="709"/>
              </w:tabs>
              <w:spacing w:line="260" w:lineRule="exact"/>
              <w:rPr>
                <w:sz w:val="18"/>
                <w:szCs w:val="18"/>
              </w:rPr>
            </w:pPr>
            <w:r w:rsidRPr="004444FA">
              <w:rPr>
                <w:sz w:val="18"/>
                <w:szCs w:val="18"/>
              </w:rPr>
              <w:t>Nobantu Tiki Cleaning and Projects</w:t>
            </w:r>
          </w:p>
        </w:tc>
        <w:tc>
          <w:tcPr>
            <w:tcW w:w="5386" w:type="dxa"/>
          </w:tcPr>
          <w:p w:rsidR="00E17082" w:rsidRPr="004444FA" w:rsidRDefault="00E17082" w:rsidP="00D90C13">
            <w:pPr>
              <w:keepNext/>
              <w:tabs>
                <w:tab w:val="center" w:pos="709"/>
              </w:tabs>
              <w:spacing w:line="260" w:lineRule="exact"/>
              <w:rPr>
                <w:sz w:val="18"/>
                <w:szCs w:val="18"/>
              </w:rPr>
            </w:pPr>
            <w:r w:rsidRPr="004444FA">
              <w:rPr>
                <w:sz w:val="18"/>
                <w:szCs w:val="18"/>
              </w:rPr>
              <w:t>CLEANING EQUIPMENT AND SUPPLIES,</w:t>
            </w:r>
          </w:p>
          <w:p w:rsidR="00E17082" w:rsidRPr="004444FA" w:rsidRDefault="00E17082" w:rsidP="00D90C13">
            <w:pPr>
              <w:keepNext/>
              <w:tabs>
                <w:tab w:val="center" w:pos="709"/>
              </w:tabs>
              <w:spacing w:line="260" w:lineRule="exact"/>
              <w:rPr>
                <w:sz w:val="18"/>
                <w:szCs w:val="18"/>
              </w:rPr>
            </w:pPr>
            <w:r w:rsidRPr="004444FA">
              <w:rPr>
                <w:sz w:val="18"/>
                <w:szCs w:val="18"/>
              </w:rPr>
              <w:t>KITCHEN AND FOOD APPLIANCES, LABOUR SAVING DEVICES AND ACCESSORIES, LINEN</w:t>
            </w:r>
          </w:p>
        </w:tc>
      </w:tr>
      <w:tr w:rsidR="00E17082" w:rsidRPr="004444FA" w:rsidTr="00D90C13">
        <w:tc>
          <w:tcPr>
            <w:tcW w:w="3454" w:type="dxa"/>
          </w:tcPr>
          <w:p w:rsidR="00E17082" w:rsidRPr="004444FA" w:rsidRDefault="00E17082" w:rsidP="00D90C13">
            <w:pPr>
              <w:keepNext/>
              <w:tabs>
                <w:tab w:val="center" w:pos="709"/>
              </w:tabs>
              <w:spacing w:line="260" w:lineRule="exact"/>
              <w:rPr>
                <w:sz w:val="18"/>
                <w:szCs w:val="18"/>
              </w:rPr>
            </w:pPr>
            <w:r w:rsidRPr="004444FA">
              <w:rPr>
                <w:sz w:val="18"/>
                <w:szCs w:val="18"/>
              </w:rPr>
              <w:t>Julia Creation Fingers</w:t>
            </w:r>
          </w:p>
        </w:tc>
        <w:tc>
          <w:tcPr>
            <w:tcW w:w="5386" w:type="dxa"/>
          </w:tcPr>
          <w:p w:rsidR="00E17082" w:rsidRPr="004444FA" w:rsidRDefault="00E17082" w:rsidP="00D90C13">
            <w:pPr>
              <w:keepNext/>
              <w:tabs>
                <w:tab w:val="center" w:pos="709"/>
              </w:tabs>
              <w:spacing w:line="260" w:lineRule="exact"/>
              <w:rPr>
                <w:sz w:val="18"/>
                <w:szCs w:val="18"/>
              </w:rPr>
            </w:pPr>
            <w:r w:rsidRPr="004444FA">
              <w:rPr>
                <w:sz w:val="18"/>
                <w:szCs w:val="18"/>
              </w:rPr>
              <w:t>BUILDING MATERIAL, CLOTHING, COMMUNICATION EQUIPMENT AND ACCESSORIES,  ELECTRIC AND ELECTRONIC COMPONENTS,   ELECTRICAL INSULATION AND WIRES AND BRUSHES, KITCHEN AND FOOD APPLIANCES, LABOUR SAVING DEVICES AND ACCESSORIES  LIGHTING, LINEN, MEASURE AND TEST EQUIPMENT, PAINT,SEALER,ADHESIVE AND ACCESSORIES, PUBLICATIONS, BOOKS AND FORMS                               REFRIDGERATION,AIR CONDITIONING,AIR CIRCULATING, STATIONERY                                                  TOOLS, HAND AND MACHINE (ALL), TV, RADIO AND MUSICAL EQUIPMENT    VIDEO RECORDING AND REPRODUCING EQUIPMENT, CLEANING EQUIPMENT AND SUPPLIES, CONTAINERS AND PACKAGING SUPPLIES   FURNITURE , ENERAL HARDWARE,  MISCELLANEOUS SIGNS AND ACCESSORIES                         PLUMBING, HEATERS,FUEL AND GAS BURNING EQUIPMENT</w:t>
            </w:r>
          </w:p>
        </w:tc>
      </w:tr>
      <w:tr w:rsidR="00E17082" w:rsidRPr="004444FA" w:rsidTr="00D90C13">
        <w:tc>
          <w:tcPr>
            <w:tcW w:w="3454" w:type="dxa"/>
          </w:tcPr>
          <w:p w:rsidR="00E17082" w:rsidRPr="004444FA" w:rsidRDefault="00E17082" w:rsidP="00D90C13">
            <w:pPr>
              <w:keepNext/>
              <w:tabs>
                <w:tab w:val="center" w:pos="709"/>
              </w:tabs>
              <w:spacing w:line="260" w:lineRule="exact"/>
              <w:rPr>
                <w:sz w:val="18"/>
                <w:szCs w:val="18"/>
              </w:rPr>
            </w:pPr>
            <w:r w:rsidRPr="004444FA">
              <w:rPr>
                <w:sz w:val="18"/>
                <w:szCs w:val="18"/>
              </w:rPr>
              <w:t>Kgomo-Nkomo Manufacturing CC</w:t>
            </w:r>
          </w:p>
        </w:tc>
        <w:tc>
          <w:tcPr>
            <w:tcW w:w="5386" w:type="dxa"/>
          </w:tcPr>
          <w:p w:rsidR="00E17082" w:rsidRPr="004444FA" w:rsidRDefault="00E17082" w:rsidP="00D90C13">
            <w:pPr>
              <w:keepNext/>
              <w:tabs>
                <w:tab w:val="center" w:pos="709"/>
              </w:tabs>
              <w:spacing w:line="260" w:lineRule="exact"/>
              <w:rPr>
                <w:sz w:val="18"/>
                <w:szCs w:val="18"/>
              </w:rPr>
            </w:pPr>
            <w:r w:rsidRPr="004444FA">
              <w:rPr>
                <w:sz w:val="18"/>
                <w:szCs w:val="18"/>
              </w:rPr>
              <w:t>NOT ON PROSPECTIVE SUPPLIER LIST</w:t>
            </w:r>
          </w:p>
        </w:tc>
      </w:tr>
      <w:tr w:rsidR="00E17082" w:rsidRPr="004444FA" w:rsidTr="00D90C13">
        <w:tc>
          <w:tcPr>
            <w:tcW w:w="3454" w:type="dxa"/>
          </w:tcPr>
          <w:p w:rsidR="00E17082" w:rsidRPr="004444FA" w:rsidRDefault="00E17082" w:rsidP="00D90C13">
            <w:pPr>
              <w:keepNext/>
              <w:tabs>
                <w:tab w:val="center" w:pos="709"/>
              </w:tabs>
              <w:spacing w:line="260" w:lineRule="exact"/>
              <w:rPr>
                <w:sz w:val="18"/>
                <w:szCs w:val="18"/>
              </w:rPr>
            </w:pPr>
            <w:r w:rsidRPr="004444FA">
              <w:rPr>
                <w:sz w:val="18"/>
                <w:szCs w:val="18"/>
              </w:rPr>
              <w:t>Arctec Graphics</w:t>
            </w:r>
          </w:p>
        </w:tc>
        <w:tc>
          <w:tcPr>
            <w:tcW w:w="5386" w:type="dxa"/>
          </w:tcPr>
          <w:p w:rsidR="00E17082" w:rsidRPr="004444FA" w:rsidRDefault="00E17082" w:rsidP="00D90C13">
            <w:pPr>
              <w:keepNext/>
              <w:tabs>
                <w:tab w:val="center" w:pos="709"/>
              </w:tabs>
              <w:spacing w:line="260" w:lineRule="exact"/>
              <w:rPr>
                <w:sz w:val="18"/>
                <w:szCs w:val="18"/>
              </w:rPr>
            </w:pPr>
            <w:r w:rsidRPr="004444FA">
              <w:rPr>
                <w:sz w:val="18"/>
                <w:szCs w:val="18"/>
              </w:rPr>
              <w:t>NOT ON THE SUPPLIER LIST WITH THE COMMODITIES</w:t>
            </w:r>
          </w:p>
        </w:tc>
      </w:tr>
      <w:tr w:rsidR="00E17082" w:rsidRPr="004444FA" w:rsidTr="00D90C13">
        <w:tc>
          <w:tcPr>
            <w:tcW w:w="3454" w:type="dxa"/>
          </w:tcPr>
          <w:p w:rsidR="00E17082" w:rsidRPr="004444FA" w:rsidRDefault="00E17082" w:rsidP="00D90C13">
            <w:pPr>
              <w:keepNext/>
              <w:tabs>
                <w:tab w:val="center" w:pos="709"/>
              </w:tabs>
              <w:spacing w:line="260" w:lineRule="exact"/>
              <w:rPr>
                <w:sz w:val="18"/>
                <w:szCs w:val="18"/>
              </w:rPr>
            </w:pPr>
            <w:r w:rsidRPr="004444FA">
              <w:rPr>
                <w:sz w:val="18"/>
                <w:szCs w:val="18"/>
              </w:rPr>
              <w:t>Khorako Multimedia</w:t>
            </w:r>
          </w:p>
        </w:tc>
        <w:tc>
          <w:tcPr>
            <w:tcW w:w="5386" w:type="dxa"/>
          </w:tcPr>
          <w:p w:rsidR="00E17082" w:rsidRPr="004444FA" w:rsidRDefault="00E17082" w:rsidP="00D90C13">
            <w:pPr>
              <w:keepNext/>
              <w:tabs>
                <w:tab w:val="center" w:pos="709"/>
              </w:tabs>
              <w:spacing w:line="260" w:lineRule="exact"/>
              <w:rPr>
                <w:sz w:val="18"/>
                <w:szCs w:val="18"/>
              </w:rPr>
            </w:pPr>
            <w:r w:rsidRPr="004444FA">
              <w:rPr>
                <w:sz w:val="18"/>
                <w:szCs w:val="18"/>
              </w:rPr>
              <w:t>NOT ON THE SUPPLIER LIST WITH THE COMMODITIES</w:t>
            </w:r>
          </w:p>
        </w:tc>
      </w:tr>
      <w:tr w:rsidR="00E17082" w:rsidRPr="004444FA" w:rsidTr="00D90C13">
        <w:tc>
          <w:tcPr>
            <w:tcW w:w="3454" w:type="dxa"/>
          </w:tcPr>
          <w:p w:rsidR="00E17082" w:rsidRPr="004444FA" w:rsidRDefault="00E17082" w:rsidP="00D90C13">
            <w:pPr>
              <w:keepNext/>
              <w:tabs>
                <w:tab w:val="center" w:pos="709"/>
              </w:tabs>
              <w:spacing w:line="260" w:lineRule="exact"/>
              <w:rPr>
                <w:sz w:val="18"/>
                <w:szCs w:val="18"/>
              </w:rPr>
            </w:pPr>
            <w:r w:rsidRPr="004444FA">
              <w:rPr>
                <w:sz w:val="18"/>
                <w:szCs w:val="18"/>
              </w:rPr>
              <w:t>Jabulile Computer Distribution</w:t>
            </w:r>
          </w:p>
        </w:tc>
        <w:tc>
          <w:tcPr>
            <w:tcW w:w="5386" w:type="dxa"/>
          </w:tcPr>
          <w:p w:rsidR="00E17082" w:rsidRPr="004444FA" w:rsidRDefault="00E17082" w:rsidP="00D90C13">
            <w:pPr>
              <w:keepNext/>
              <w:tabs>
                <w:tab w:val="center" w:pos="709"/>
              </w:tabs>
              <w:spacing w:line="260" w:lineRule="exact"/>
              <w:rPr>
                <w:sz w:val="18"/>
                <w:szCs w:val="18"/>
              </w:rPr>
            </w:pPr>
            <w:r w:rsidRPr="004444FA">
              <w:rPr>
                <w:sz w:val="18"/>
                <w:szCs w:val="18"/>
              </w:rPr>
              <w:t>NOT ON THE SUPPLIER LIST WITH THE COMMODITIES</w:t>
            </w:r>
          </w:p>
        </w:tc>
      </w:tr>
    </w:tbl>
    <w:p w:rsidR="00E17082" w:rsidRPr="00C1736B" w:rsidRDefault="00E17082" w:rsidP="00E17082">
      <w:pPr>
        <w:spacing w:line="260" w:lineRule="exact"/>
        <w:ind w:left="340" w:hanging="340"/>
        <w:rPr>
          <w:sz w:val="22"/>
          <w:szCs w:val="22"/>
        </w:rPr>
      </w:pPr>
      <w:r>
        <w:rPr>
          <w:sz w:val="22"/>
          <w:szCs w:val="22"/>
        </w:rPr>
        <w:t>b)</w:t>
      </w:r>
      <w:r>
        <w:rPr>
          <w:sz w:val="22"/>
          <w:szCs w:val="22"/>
        </w:rPr>
        <w:tab/>
      </w:r>
      <w:r w:rsidRPr="00C1736B">
        <w:rPr>
          <w:sz w:val="22"/>
          <w:szCs w:val="22"/>
        </w:rPr>
        <w:t>No internal memorandum was issued requesting approval to award quotation where less than three quotations were received. The practice of obtaining approval from the delegated authority if only one service provider responded is not sufficient as approval should be obtained if three or less quotations has been received. As a result this matter is considered to be unresolved.</w:t>
      </w:r>
    </w:p>
    <w:p w:rsidR="00E17082" w:rsidRDefault="00E17082" w:rsidP="00E17082">
      <w:pPr>
        <w:pStyle w:val="ListParagraph"/>
        <w:spacing w:line="260" w:lineRule="exact"/>
        <w:ind w:left="340"/>
        <w:rPr>
          <w:rFonts w:ascii="Arial" w:hAnsi="Arial" w:cs="Arial"/>
          <w:sz w:val="22"/>
          <w:szCs w:val="22"/>
          <w:lang w:val="en-US"/>
        </w:rPr>
      </w:pPr>
    </w:p>
    <w:p w:rsidR="00E17082" w:rsidRPr="00C1736B" w:rsidRDefault="00E17082" w:rsidP="00E17082">
      <w:pPr>
        <w:tabs>
          <w:tab w:val="left" w:pos="426"/>
          <w:tab w:val="left" w:pos="851"/>
        </w:tabs>
        <w:spacing w:line="260" w:lineRule="exact"/>
        <w:ind w:left="340" w:hanging="340"/>
        <w:rPr>
          <w:sz w:val="22"/>
          <w:szCs w:val="22"/>
        </w:rPr>
      </w:pPr>
      <w:r>
        <w:rPr>
          <w:sz w:val="22"/>
          <w:szCs w:val="22"/>
        </w:rPr>
        <w:t>c)</w:t>
      </w:r>
      <w:r>
        <w:rPr>
          <w:sz w:val="22"/>
          <w:szCs w:val="22"/>
        </w:rPr>
        <w:tab/>
      </w:r>
      <w:r w:rsidRPr="00C1736B">
        <w:rPr>
          <w:sz w:val="22"/>
          <w:szCs w:val="22"/>
        </w:rPr>
        <w:t>Managements commented have been noted and the delegations as well as the invoice has been have been inspected. The expenditure was approved by the admin officer who is equivalent to the state accountant. Therefore the matter is not resolved.</w:t>
      </w:r>
    </w:p>
    <w:p w:rsidR="00E17082" w:rsidRDefault="00E17082" w:rsidP="00E17082">
      <w:pPr>
        <w:pStyle w:val="ListParagraph"/>
        <w:tabs>
          <w:tab w:val="left" w:pos="426"/>
          <w:tab w:val="left" w:pos="851"/>
        </w:tabs>
        <w:spacing w:line="260" w:lineRule="exact"/>
        <w:ind w:left="426"/>
        <w:rPr>
          <w:rFonts w:ascii="Arial" w:hAnsi="Arial" w:cs="Arial"/>
          <w:sz w:val="22"/>
          <w:szCs w:val="22"/>
        </w:rPr>
      </w:pPr>
    </w:p>
    <w:p w:rsidR="00E17082" w:rsidRPr="007C1AC5" w:rsidRDefault="00E17082" w:rsidP="00E17082">
      <w:pPr>
        <w:tabs>
          <w:tab w:val="left" w:pos="426"/>
          <w:tab w:val="left" w:pos="851"/>
        </w:tabs>
        <w:spacing w:line="260" w:lineRule="exact"/>
        <w:ind w:left="340" w:hanging="340"/>
        <w:rPr>
          <w:sz w:val="22"/>
          <w:szCs w:val="22"/>
        </w:rPr>
      </w:pPr>
      <w:r>
        <w:rPr>
          <w:sz w:val="22"/>
          <w:szCs w:val="22"/>
        </w:rPr>
        <w:t>d)</w:t>
      </w:r>
      <w:r>
        <w:rPr>
          <w:sz w:val="22"/>
          <w:szCs w:val="22"/>
        </w:rPr>
        <w:tab/>
      </w:r>
      <w:r w:rsidRPr="007C1AC5">
        <w:rPr>
          <w:sz w:val="22"/>
          <w:szCs w:val="22"/>
        </w:rPr>
        <w:t>Management’s comments have been noted. However no tender evaluation report has been attached. As a result the matter is not resolved.</w:t>
      </w: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Default="00E17082" w:rsidP="00E17082">
      <w:pPr>
        <w:pStyle w:val="ListParagraph"/>
        <w:tabs>
          <w:tab w:val="center" w:pos="709"/>
        </w:tabs>
        <w:spacing w:after="120"/>
        <w:ind w:left="435"/>
        <w:rPr>
          <w:rFonts w:ascii="Arial" w:hAnsi="Arial" w:cs="Arial"/>
          <w:b/>
          <w:bCs/>
          <w:color w:val="FF0000"/>
          <w:sz w:val="22"/>
          <w:szCs w:val="22"/>
        </w:rPr>
      </w:pPr>
    </w:p>
    <w:p w:rsidR="00E17082" w:rsidRPr="00AD4CFA" w:rsidRDefault="00E17082" w:rsidP="006F5D2E">
      <w:pPr>
        <w:pStyle w:val="ListParagraph"/>
        <w:numPr>
          <w:ilvl w:val="0"/>
          <w:numId w:val="296"/>
        </w:numPr>
        <w:tabs>
          <w:tab w:val="center" w:pos="709"/>
        </w:tabs>
        <w:spacing w:after="120"/>
        <w:rPr>
          <w:rFonts w:ascii="Arial" w:hAnsi="Arial" w:cs="Arial"/>
          <w:b/>
          <w:bCs/>
          <w:sz w:val="22"/>
          <w:szCs w:val="22"/>
        </w:rPr>
      </w:pPr>
      <w:r w:rsidRPr="00AD4CFA">
        <w:rPr>
          <w:rFonts w:ascii="Arial" w:hAnsi="Arial" w:cs="Arial"/>
          <w:b/>
          <w:bCs/>
          <w:sz w:val="22"/>
          <w:szCs w:val="22"/>
        </w:rPr>
        <w:t>Deviations from supply chain management requirements – Maphale Motuba Creations CC – Pretoria regional office</w:t>
      </w:r>
      <w:r w:rsidRPr="00AD4CFA">
        <w:rPr>
          <w:rFonts w:ascii="Arial" w:hAnsi="Arial" w:cs="Arial"/>
          <w:b/>
          <w:bCs/>
          <w:color w:val="FF0000"/>
          <w:sz w:val="22"/>
          <w:szCs w:val="22"/>
        </w:rPr>
        <w:t xml:space="preserve"> Ex 163</w:t>
      </w:r>
      <w:r w:rsidRPr="00AD4CFA">
        <w:rPr>
          <w:rFonts w:ascii="Arial" w:hAnsi="Arial" w:cs="Arial"/>
          <w:b/>
          <w:bCs/>
          <w:sz w:val="22"/>
          <w:szCs w:val="22"/>
        </w:rPr>
        <w:t xml:space="preserve"> </w:t>
      </w:r>
    </w:p>
    <w:p w:rsidR="00E17082" w:rsidRPr="002C76C1" w:rsidRDefault="00E17082" w:rsidP="00E17082">
      <w:pPr>
        <w:tabs>
          <w:tab w:val="center" w:pos="709"/>
        </w:tabs>
        <w:spacing w:after="120"/>
        <w:jc w:val="both"/>
        <w:rPr>
          <w:sz w:val="22"/>
          <w:szCs w:val="22"/>
          <w:lang w:eastAsia="en-ZA"/>
        </w:rPr>
      </w:pPr>
      <w:r w:rsidRPr="00AD4CFA">
        <w:rPr>
          <w:b/>
          <w:bCs/>
          <w:sz w:val="22"/>
          <w:szCs w:val="22"/>
        </w:rPr>
        <w:t>Audit F</w:t>
      </w:r>
      <w:r w:rsidRPr="002C76C1">
        <w:rPr>
          <w:b/>
          <w:bCs/>
          <w:sz w:val="22"/>
          <w:szCs w:val="22"/>
        </w:rPr>
        <w:t>inding</w:t>
      </w:r>
    </w:p>
    <w:p w:rsidR="00E17082" w:rsidRPr="002C76C1" w:rsidRDefault="00E17082" w:rsidP="00E17082">
      <w:pPr>
        <w:tabs>
          <w:tab w:val="center" w:pos="709"/>
        </w:tabs>
        <w:spacing w:after="120" w:line="260" w:lineRule="exact"/>
        <w:ind w:left="357" w:hanging="357"/>
        <w:rPr>
          <w:sz w:val="22"/>
          <w:szCs w:val="22"/>
          <w:lang w:eastAsia="en-ZA"/>
        </w:rPr>
      </w:pPr>
      <w:r w:rsidRPr="002C76C1">
        <w:rPr>
          <w:sz w:val="22"/>
          <w:szCs w:val="22"/>
          <w:lang w:eastAsia="en-ZA"/>
        </w:rPr>
        <w:t>Laws, rules and legislation:</w:t>
      </w:r>
    </w:p>
    <w:p w:rsidR="00E17082" w:rsidRPr="002C76C1" w:rsidRDefault="00E17082" w:rsidP="00E17082">
      <w:pPr>
        <w:tabs>
          <w:tab w:val="center" w:pos="709"/>
        </w:tabs>
        <w:spacing w:after="120" w:line="260" w:lineRule="exact"/>
        <w:ind w:left="357" w:hanging="357"/>
        <w:rPr>
          <w:sz w:val="22"/>
          <w:szCs w:val="22"/>
          <w:lang w:eastAsia="en-ZA"/>
        </w:rPr>
      </w:pPr>
    </w:p>
    <w:p w:rsidR="00E17082" w:rsidRPr="002C76C1" w:rsidRDefault="00E17082" w:rsidP="006F5D2E">
      <w:pPr>
        <w:pStyle w:val="ListParagraph"/>
        <w:numPr>
          <w:ilvl w:val="0"/>
          <w:numId w:val="170"/>
        </w:numPr>
        <w:tabs>
          <w:tab w:val="center" w:pos="709"/>
        </w:tabs>
        <w:autoSpaceDE w:val="0"/>
        <w:autoSpaceDN w:val="0"/>
        <w:adjustRightInd w:val="0"/>
        <w:spacing w:after="120" w:line="260" w:lineRule="exact"/>
        <w:ind w:left="357" w:hanging="357"/>
        <w:rPr>
          <w:rFonts w:ascii="Arial" w:hAnsi="Arial" w:cs="Arial"/>
          <w:sz w:val="22"/>
          <w:szCs w:val="22"/>
        </w:rPr>
      </w:pPr>
      <w:r w:rsidRPr="002C76C1">
        <w:rPr>
          <w:rFonts w:ascii="Arial" w:hAnsi="Arial" w:cs="Arial"/>
          <w:sz w:val="22"/>
          <w:szCs w:val="22"/>
        </w:rPr>
        <w:t>PFMA</w:t>
      </w:r>
    </w:p>
    <w:p w:rsidR="00E17082" w:rsidRPr="002C76C1" w:rsidRDefault="00E17082" w:rsidP="006F5D2E">
      <w:pPr>
        <w:pStyle w:val="NormalWeb"/>
        <w:numPr>
          <w:ilvl w:val="0"/>
          <w:numId w:val="171"/>
        </w:numPr>
        <w:tabs>
          <w:tab w:val="left" w:pos="426"/>
          <w:tab w:val="center" w:pos="709"/>
        </w:tabs>
        <w:spacing w:after="120" w:line="260" w:lineRule="exact"/>
        <w:ind w:left="426" w:firstLine="0"/>
        <w:rPr>
          <w:rFonts w:ascii="Arial" w:hAnsi="Arial" w:cs="Arial"/>
          <w:sz w:val="22"/>
          <w:szCs w:val="22"/>
        </w:rPr>
      </w:pPr>
      <w:r w:rsidRPr="002C76C1">
        <w:rPr>
          <w:rFonts w:ascii="Arial" w:hAnsi="Arial" w:cs="Arial"/>
          <w:sz w:val="22"/>
          <w:szCs w:val="22"/>
        </w:rPr>
        <w:t>Section 38(1)(c)(ii) – general responsibilities of accounting officers</w:t>
      </w:r>
    </w:p>
    <w:p w:rsidR="00E17082" w:rsidRPr="002C76C1" w:rsidRDefault="00E17082" w:rsidP="00E17082">
      <w:pPr>
        <w:pStyle w:val="NormalWeb"/>
        <w:tabs>
          <w:tab w:val="center" w:pos="709"/>
        </w:tabs>
        <w:spacing w:after="120" w:line="260" w:lineRule="exact"/>
        <w:ind w:left="810"/>
        <w:rPr>
          <w:rFonts w:ascii="Arial" w:hAnsi="Arial" w:cs="Arial"/>
          <w:i/>
          <w:sz w:val="22"/>
          <w:szCs w:val="22"/>
        </w:rPr>
      </w:pPr>
      <w:r w:rsidRPr="002C76C1">
        <w:rPr>
          <w:rFonts w:ascii="Arial" w:hAnsi="Arial" w:cs="Arial"/>
          <w:i/>
          <w:sz w:val="22"/>
          <w:szCs w:val="22"/>
          <w:lang w:val="en-GB"/>
        </w:rPr>
        <w:t xml:space="preserve">“The accounting officer for a department, trading entity or constitutional institution </w:t>
      </w:r>
      <w:r w:rsidRPr="002C76C1">
        <w:rPr>
          <w:rFonts w:ascii="Arial" w:hAnsi="Arial" w:cs="Arial"/>
          <w:i/>
          <w:sz w:val="22"/>
          <w:szCs w:val="22"/>
        </w:rPr>
        <w:t>must take effective and appropriate steps to prevent unauthorised, irregular and fruitless and wasteful expenditure and losses resulting from criminal conduct; ”</w:t>
      </w:r>
    </w:p>
    <w:p w:rsidR="00E17082" w:rsidRPr="002C76C1" w:rsidRDefault="00E17082" w:rsidP="00E17082">
      <w:pPr>
        <w:pStyle w:val="NormalWeb"/>
        <w:tabs>
          <w:tab w:val="center" w:pos="709"/>
        </w:tabs>
        <w:spacing w:after="120" w:line="260" w:lineRule="exact"/>
        <w:ind w:left="810"/>
        <w:rPr>
          <w:rFonts w:ascii="Arial" w:hAnsi="Arial" w:cs="Arial"/>
        </w:rPr>
      </w:pPr>
    </w:p>
    <w:p w:rsidR="00E17082" w:rsidRPr="002C76C1" w:rsidRDefault="00E17082" w:rsidP="006F5D2E">
      <w:pPr>
        <w:pStyle w:val="ListParagraph"/>
        <w:numPr>
          <w:ilvl w:val="0"/>
          <w:numId w:val="170"/>
        </w:numPr>
        <w:tabs>
          <w:tab w:val="center" w:pos="709"/>
        </w:tabs>
        <w:autoSpaceDE w:val="0"/>
        <w:autoSpaceDN w:val="0"/>
        <w:adjustRightInd w:val="0"/>
        <w:spacing w:after="120" w:line="260" w:lineRule="exact"/>
        <w:ind w:left="357" w:hanging="357"/>
        <w:rPr>
          <w:rFonts w:ascii="Arial" w:hAnsi="Arial" w:cs="Arial"/>
          <w:sz w:val="22"/>
          <w:szCs w:val="22"/>
        </w:rPr>
      </w:pPr>
      <w:r w:rsidRPr="002C76C1">
        <w:rPr>
          <w:rFonts w:ascii="Arial" w:hAnsi="Arial" w:cs="Arial"/>
          <w:sz w:val="22"/>
          <w:szCs w:val="22"/>
        </w:rPr>
        <w:t>Treasury Regulations 16A3.1 and 16A3.2 states:</w:t>
      </w:r>
    </w:p>
    <w:p w:rsidR="00E17082" w:rsidRPr="002C76C1" w:rsidRDefault="00E17082" w:rsidP="00E17082">
      <w:pPr>
        <w:tabs>
          <w:tab w:val="center" w:pos="709"/>
        </w:tabs>
        <w:ind w:left="1440" w:hanging="1080"/>
        <w:rPr>
          <w:bCs/>
          <w:i/>
          <w:sz w:val="22"/>
          <w:szCs w:val="22"/>
          <w:lang w:val="en-ZA" w:eastAsia="en-ZA"/>
        </w:rPr>
      </w:pPr>
      <w:r w:rsidRPr="002C76C1">
        <w:rPr>
          <w:sz w:val="22"/>
          <w:szCs w:val="22"/>
        </w:rPr>
        <w:t>“</w:t>
      </w:r>
      <w:r w:rsidRPr="002C76C1">
        <w:rPr>
          <w:bCs/>
          <w:i/>
          <w:sz w:val="22"/>
          <w:szCs w:val="22"/>
          <w:lang w:val="en-ZA" w:eastAsia="en-ZA"/>
        </w:rPr>
        <w:t>16A3.1</w:t>
      </w:r>
      <w:r w:rsidRPr="002C76C1">
        <w:rPr>
          <w:bCs/>
          <w:i/>
          <w:sz w:val="22"/>
          <w:szCs w:val="22"/>
          <w:lang w:val="en-ZA" w:eastAsia="en-ZA"/>
        </w:rPr>
        <w:tab/>
        <w:t>The accounting officer or accounting authorit</w:t>
      </w:r>
      <w:r>
        <w:rPr>
          <w:bCs/>
          <w:i/>
          <w:sz w:val="22"/>
          <w:szCs w:val="22"/>
          <w:lang w:val="en-ZA" w:eastAsia="en-ZA"/>
        </w:rPr>
        <w:t xml:space="preserve">y of an institution to which </w:t>
      </w:r>
      <w:r w:rsidRPr="002C76C1">
        <w:rPr>
          <w:bCs/>
          <w:i/>
          <w:sz w:val="22"/>
          <w:szCs w:val="22"/>
          <w:lang w:val="en-ZA" w:eastAsia="en-ZA"/>
        </w:rPr>
        <w:t>these regulations apply must develop an</w:t>
      </w:r>
      <w:r>
        <w:rPr>
          <w:bCs/>
          <w:i/>
          <w:sz w:val="22"/>
          <w:szCs w:val="22"/>
          <w:lang w:val="en-ZA" w:eastAsia="en-ZA"/>
        </w:rPr>
        <w:t xml:space="preserve">d implement an effective and </w:t>
      </w:r>
      <w:r w:rsidRPr="002C76C1">
        <w:rPr>
          <w:bCs/>
          <w:i/>
          <w:sz w:val="22"/>
          <w:szCs w:val="22"/>
          <w:lang w:val="en-ZA" w:eastAsia="en-ZA"/>
        </w:rPr>
        <w:t>efficient supply chain manager system in his or her institution for-</w:t>
      </w:r>
    </w:p>
    <w:p w:rsidR="00E17082" w:rsidRPr="002C76C1" w:rsidRDefault="00E17082" w:rsidP="00E17082">
      <w:pPr>
        <w:numPr>
          <w:ilvl w:val="0"/>
          <w:numId w:val="25"/>
        </w:numPr>
        <w:tabs>
          <w:tab w:val="center" w:pos="709"/>
        </w:tabs>
        <w:rPr>
          <w:i/>
          <w:iCs/>
          <w:color w:val="000000"/>
          <w:sz w:val="22"/>
          <w:szCs w:val="22"/>
          <w:lang w:val="en-GB"/>
        </w:rPr>
      </w:pPr>
      <w:r w:rsidRPr="002C76C1">
        <w:rPr>
          <w:i/>
          <w:iCs/>
          <w:color w:val="000000"/>
          <w:sz w:val="22"/>
          <w:szCs w:val="22"/>
          <w:lang w:val="en-GB"/>
        </w:rPr>
        <w:t xml:space="preserve">the acquisition of goods and services; </w:t>
      </w:r>
    </w:p>
    <w:p w:rsidR="00E17082" w:rsidRPr="002C76C1" w:rsidRDefault="00E17082" w:rsidP="00E17082">
      <w:pPr>
        <w:tabs>
          <w:tab w:val="center" w:pos="709"/>
        </w:tabs>
        <w:ind w:left="2520"/>
        <w:rPr>
          <w:i/>
          <w:iCs/>
          <w:color w:val="000000"/>
          <w:sz w:val="22"/>
          <w:szCs w:val="22"/>
          <w:lang w:val="en-GB"/>
        </w:rPr>
      </w:pPr>
    </w:p>
    <w:p w:rsidR="00E17082" w:rsidRPr="002C76C1" w:rsidRDefault="00E17082" w:rsidP="00E17082">
      <w:pPr>
        <w:tabs>
          <w:tab w:val="center" w:pos="709"/>
        </w:tabs>
        <w:ind w:firstLine="540"/>
        <w:rPr>
          <w:color w:val="000000"/>
          <w:sz w:val="22"/>
          <w:szCs w:val="22"/>
        </w:rPr>
      </w:pPr>
      <w:r w:rsidRPr="002C76C1">
        <w:rPr>
          <w:i/>
          <w:iCs/>
          <w:color w:val="000000"/>
          <w:sz w:val="22"/>
          <w:szCs w:val="22"/>
          <w:lang w:val="en-GB"/>
        </w:rPr>
        <w:t>16A3.2</w:t>
      </w:r>
      <w:r w:rsidRPr="002C76C1">
        <w:rPr>
          <w:i/>
          <w:iCs/>
          <w:color w:val="000000"/>
          <w:sz w:val="22"/>
          <w:szCs w:val="22"/>
          <w:lang w:val="en-GB"/>
        </w:rPr>
        <w:tab/>
        <w:t xml:space="preserve">A supply chain management system referred to in paragraph 16A3.1 </w:t>
      </w:r>
      <w:r>
        <w:rPr>
          <w:i/>
          <w:iCs/>
          <w:color w:val="000000"/>
          <w:sz w:val="22"/>
          <w:szCs w:val="22"/>
          <w:lang w:val="en-GB"/>
        </w:rPr>
        <w:t>mu</w:t>
      </w:r>
      <w:r w:rsidRPr="002C76C1">
        <w:rPr>
          <w:i/>
          <w:iCs/>
          <w:color w:val="000000"/>
          <w:sz w:val="22"/>
          <w:szCs w:val="22"/>
          <w:lang w:val="en-GB"/>
        </w:rPr>
        <w:t>st—</w:t>
      </w:r>
    </w:p>
    <w:p w:rsidR="00E17082" w:rsidRPr="002C76C1" w:rsidRDefault="00E17082" w:rsidP="00E17082">
      <w:pPr>
        <w:numPr>
          <w:ilvl w:val="0"/>
          <w:numId w:val="25"/>
        </w:numPr>
        <w:tabs>
          <w:tab w:val="center" w:pos="709"/>
        </w:tabs>
        <w:rPr>
          <w:color w:val="000000"/>
          <w:sz w:val="22"/>
          <w:szCs w:val="22"/>
        </w:rPr>
      </w:pPr>
      <w:r w:rsidRPr="002C76C1">
        <w:rPr>
          <w:i/>
          <w:iCs/>
          <w:color w:val="000000"/>
          <w:sz w:val="22"/>
          <w:szCs w:val="22"/>
          <w:lang w:val="en-GB"/>
        </w:rPr>
        <w:t>be fair, equitable, transparent, competitive and cost effective”</w:t>
      </w:r>
    </w:p>
    <w:p w:rsidR="00E17082" w:rsidRPr="002C76C1" w:rsidRDefault="00E17082" w:rsidP="00E17082">
      <w:pPr>
        <w:tabs>
          <w:tab w:val="center" w:pos="709"/>
        </w:tabs>
        <w:autoSpaceDE w:val="0"/>
        <w:autoSpaceDN w:val="0"/>
        <w:adjustRightInd w:val="0"/>
        <w:rPr>
          <w:color w:val="000000"/>
          <w:sz w:val="22"/>
          <w:szCs w:val="22"/>
          <w:lang w:val="en-ZA" w:eastAsia="en-ZA"/>
        </w:rPr>
      </w:pPr>
    </w:p>
    <w:p w:rsidR="00E17082" w:rsidRPr="002C76C1" w:rsidRDefault="00E17082" w:rsidP="00E17082">
      <w:pPr>
        <w:pStyle w:val="ListParagraph"/>
        <w:tabs>
          <w:tab w:val="center" w:pos="709"/>
        </w:tabs>
        <w:autoSpaceDE w:val="0"/>
        <w:autoSpaceDN w:val="0"/>
        <w:adjustRightInd w:val="0"/>
        <w:spacing w:after="120" w:line="260" w:lineRule="exact"/>
        <w:ind w:left="357"/>
        <w:rPr>
          <w:rFonts w:ascii="Arial" w:hAnsi="Arial" w:cs="Arial"/>
          <w:sz w:val="22"/>
          <w:szCs w:val="22"/>
        </w:rPr>
      </w:pPr>
      <w:r w:rsidRPr="002C76C1" w:rsidDel="00357DF1">
        <w:rPr>
          <w:rFonts w:ascii="Arial" w:hAnsi="Arial" w:cs="Arial"/>
          <w:i/>
          <w:sz w:val="22"/>
          <w:szCs w:val="22"/>
        </w:rPr>
        <w:t xml:space="preserve"> </w:t>
      </w:r>
    </w:p>
    <w:p w:rsidR="00E17082" w:rsidRPr="002C76C1" w:rsidRDefault="00E17082" w:rsidP="006F5D2E">
      <w:pPr>
        <w:pStyle w:val="ListParagraph"/>
        <w:numPr>
          <w:ilvl w:val="0"/>
          <w:numId w:val="170"/>
        </w:numPr>
        <w:tabs>
          <w:tab w:val="center" w:pos="709"/>
        </w:tabs>
        <w:autoSpaceDE w:val="0"/>
        <w:autoSpaceDN w:val="0"/>
        <w:adjustRightInd w:val="0"/>
        <w:spacing w:after="120" w:line="260" w:lineRule="exact"/>
        <w:ind w:left="357" w:hanging="357"/>
        <w:rPr>
          <w:rFonts w:ascii="Arial" w:hAnsi="Arial" w:cs="Arial"/>
          <w:sz w:val="22"/>
          <w:szCs w:val="22"/>
        </w:rPr>
      </w:pPr>
      <w:r w:rsidRPr="002C76C1">
        <w:rPr>
          <w:rFonts w:ascii="Arial" w:hAnsi="Arial" w:cs="Arial"/>
          <w:sz w:val="22"/>
          <w:szCs w:val="22"/>
        </w:rPr>
        <w:t>Practice note 8 of 2007/8 paragraph 3.3.1 to 3.3.3 pertaining to transactions with a value above R10 000 but not exceeding R500 000(including VAT):</w:t>
      </w:r>
    </w:p>
    <w:p w:rsidR="00E17082" w:rsidRPr="002C76C1" w:rsidRDefault="00E17082" w:rsidP="00E17082">
      <w:pPr>
        <w:pStyle w:val="ListParagraph"/>
        <w:tabs>
          <w:tab w:val="center" w:pos="709"/>
        </w:tabs>
        <w:autoSpaceDE w:val="0"/>
        <w:autoSpaceDN w:val="0"/>
        <w:adjustRightInd w:val="0"/>
        <w:ind w:left="360"/>
        <w:jc w:val="both"/>
        <w:rPr>
          <w:rFonts w:ascii="Arial" w:hAnsi="Arial" w:cs="Arial"/>
          <w:sz w:val="22"/>
          <w:szCs w:val="22"/>
        </w:rPr>
      </w:pPr>
    </w:p>
    <w:p w:rsidR="00E17082" w:rsidRPr="002C76C1" w:rsidRDefault="00E17082" w:rsidP="00E17082">
      <w:pPr>
        <w:tabs>
          <w:tab w:val="center" w:pos="709"/>
        </w:tabs>
        <w:autoSpaceDE w:val="0"/>
        <w:autoSpaceDN w:val="0"/>
        <w:adjustRightInd w:val="0"/>
        <w:spacing w:after="120" w:line="260" w:lineRule="exact"/>
        <w:ind w:left="1066" w:hanging="709"/>
        <w:rPr>
          <w:i/>
          <w:sz w:val="22"/>
          <w:szCs w:val="22"/>
        </w:rPr>
      </w:pPr>
      <w:r w:rsidRPr="002C76C1">
        <w:rPr>
          <w:i/>
          <w:sz w:val="22"/>
          <w:szCs w:val="22"/>
        </w:rPr>
        <w:t>“3.3.1</w:t>
      </w:r>
      <w:r w:rsidRPr="002C76C1">
        <w:rPr>
          <w:i/>
          <w:sz w:val="22"/>
          <w:szCs w:val="22"/>
        </w:rPr>
        <w:tab/>
        <w:t>Accounting officers / authorities should invite and accept written price quotations for requirements up to an estimated value of R500 000 from as many suppliers as possible, that are registered on the list of prospective suppliers.</w:t>
      </w:r>
    </w:p>
    <w:p w:rsidR="00E17082" w:rsidRPr="002C76C1" w:rsidRDefault="00E17082" w:rsidP="00E17082">
      <w:pPr>
        <w:tabs>
          <w:tab w:val="center" w:pos="709"/>
        </w:tabs>
        <w:spacing w:after="120" w:line="260" w:lineRule="exact"/>
        <w:ind w:left="1066" w:hanging="709"/>
        <w:rPr>
          <w:i/>
          <w:sz w:val="22"/>
          <w:szCs w:val="22"/>
        </w:rPr>
      </w:pPr>
      <w:r w:rsidRPr="002C76C1">
        <w:rPr>
          <w:i/>
          <w:sz w:val="22"/>
          <w:szCs w:val="22"/>
        </w:rPr>
        <w:t>3.3.2</w:t>
      </w:r>
      <w:r w:rsidRPr="002C76C1">
        <w:rPr>
          <w:i/>
          <w:sz w:val="22"/>
          <w:szCs w:val="22"/>
        </w:rPr>
        <w:tab/>
        <w:t xml:space="preserve">Where no suitable suppliers are available from the list of prospective suppliers, written price quotations may be obtained from other possible suppliers. </w:t>
      </w:r>
    </w:p>
    <w:p w:rsidR="00E17082" w:rsidRPr="002C76C1" w:rsidRDefault="00E17082" w:rsidP="00E17082">
      <w:pPr>
        <w:tabs>
          <w:tab w:val="center" w:pos="709"/>
        </w:tabs>
        <w:spacing w:after="120" w:line="260" w:lineRule="exact"/>
        <w:ind w:left="1066" w:hanging="709"/>
        <w:rPr>
          <w:i/>
          <w:sz w:val="22"/>
          <w:szCs w:val="22"/>
        </w:rPr>
      </w:pPr>
      <w:r w:rsidRPr="002C76C1">
        <w:rPr>
          <w:i/>
          <w:sz w:val="22"/>
          <w:szCs w:val="22"/>
        </w:rPr>
        <w:t>3.3.3</w:t>
      </w:r>
      <w:r w:rsidRPr="002C76C1">
        <w:rPr>
          <w:i/>
          <w:sz w:val="22"/>
          <w:szCs w:val="22"/>
        </w:rPr>
        <w:tab/>
        <w:t>If it is not possible to obtain at least three (3) written price quotations, the reasons should be recorded and approved by the accounting officer / authority or his / her delegate”</w:t>
      </w:r>
    </w:p>
    <w:p w:rsidR="00E17082" w:rsidRPr="002C76C1" w:rsidRDefault="00E17082" w:rsidP="00E17082">
      <w:pPr>
        <w:tabs>
          <w:tab w:val="center" w:pos="709"/>
        </w:tabs>
        <w:spacing w:after="120" w:line="260" w:lineRule="exact"/>
        <w:rPr>
          <w:i/>
          <w:sz w:val="22"/>
          <w:szCs w:val="22"/>
        </w:rPr>
      </w:pPr>
    </w:p>
    <w:p w:rsidR="00E17082" w:rsidRPr="002C76C1" w:rsidRDefault="00E17082" w:rsidP="006F5D2E">
      <w:pPr>
        <w:pStyle w:val="ListParagraph"/>
        <w:numPr>
          <w:ilvl w:val="0"/>
          <w:numId w:val="170"/>
        </w:numPr>
        <w:tabs>
          <w:tab w:val="center" w:pos="709"/>
        </w:tabs>
        <w:autoSpaceDE w:val="0"/>
        <w:autoSpaceDN w:val="0"/>
        <w:adjustRightInd w:val="0"/>
        <w:spacing w:after="120" w:line="260" w:lineRule="exact"/>
        <w:ind w:left="357" w:hanging="357"/>
        <w:rPr>
          <w:rFonts w:ascii="Arial" w:hAnsi="Arial" w:cs="Arial"/>
          <w:sz w:val="22"/>
          <w:szCs w:val="22"/>
        </w:rPr>
      </w:pPr>
      <w:r w:rsidRPr="002C76C1">
        <w:rPr>
          <w:rFonts w:ascii="Arial" w:hAnsi="Arial" w:cs="Arial"/>
          <w:i/>
          <w:sz w:val="22"/>
          <w:szCs w:val="22"/>
        </w:rPr>
        <w:t xml:space="preserve"> </w:t>
      </w:r>
      <w:r w:rsidRPr="002C76C1">
        <w:rPr>
          <w:rFonts w:ascii="Arial" w:hAnsi="Arial" w:cs="Arial"/>
          <w:sz w:val="22"/>
          <w:szCs w:val="22"/>
        </w:rPr>
        <w:t>Practice note 7 of 2009/10 paragraph 4.2</w:t>
      </w:r>
    </w:p>
    <w:p w:rsidR="00E17082" w:rsidRPr="002C76C1" w:rsidRDefault="00E17082" w:rsidP="00E17082">
      <w:pPr>
        <w:tabs>
          <w:tab w:val="center" w:pos="709"/>
        </w:tabs>
        <w:autoSpaceDE w:val="0"/>
        <w:autoSpaceDN w:val="0"/>
        <w:adjustRightInd w:val="0"/>
        <w:spacing w:after="120" w:line="260" w:lineRule="exact"/>
        <w:ind w:left="397" w:hanging="397"/>
        <w:rPr>
          <w:i/>
          <w:color w:val="000000"/>
          <w:sz w:val="23"/>
          <w:szCs w:val="23"/>
          <w:lang w:val="en-ZA" w:eastAsia="en-ZA"/>
        </w:rPr>
      </w:pPr>
      <w:r w:rsidRPr="002C76C1">
        <w:rPr>
          <w:i/>
          <w:color w:val="000000"/>
          <w:sz w:val="23"/>
          <w:szCs w:val="23"/>
          <w:lang w:val="en-ZA" w:eastAsia="en-ZA"/>
        </w:rPr>
        <w:t xml:space="preserve">    “The SBD 4 must also be used in documentation relating to applications by service  providers to be registered in the lists of potential or prospective suppliers for goods and services obtained by means of verbal or written quotations.”</w:t>
      </w:r>
    </w:p>
    <w:p w:rsidR="00E17082" w:rsidRPr="002C76C1" w:rsidRDefault="00E17082" w:rsidP="00E17082">
      <w:pPr>
        <w:tabs>
          <w:tab w:val="center" w:pos="709"/>
        </w:tabs>
        <w:autoSpaceDE w:val="0"/>
        <w:autoSpaceDN w:val="0"/>
        <w:adjustRightInd w:val="0"/>
        <w:spacing w:after="120" w:line="260" w:lineRule="exact"/>
        <w:ind w:left="397" w:hanging="397"/>
        <w:rPr>
          <w:i/>
          <w:color w:val="000000"/>
          <w:sz w:val="23"/>
          <w:szCs w:val="23"/>
          <w:lang w:val="en-ZA" w:eastAsia="en-ZA"/>
        </w:rPr>
      </w:pPr>
    </w:p>
    <w:p w:rsidR="00E17082" w:rsidRPr="002C76C1" w:rsidRDefault="00E17082" w:rsidP="006F5D2E">
      <w:pPr>
        <w:pStyle w:val="ListParagraph"/>
        <w:numPr>
          <w:ilvl w:val="0"/>
          <w:numId w:val="170"/>
        </w:numPr>
        <w:tabs>
          <w:tab w:val="center" w:pos="709"/>
        </w:tabs>
        <w:autoSpaceDE w:val="0"/>
        <w:autoSpaceDN w:val="0"/>
        <w:adjustRightInd w:val="0"/>
        <w:spacing w:after="120" w:line="260" w:lineRule="exact"/>
        <w:ind w:left="357" w:hanging="357"/>
        <w:rPr>
          <w:rFonts w:ascii="Arial" w:hAnsi="Arial" w:cs="Arial"/>
          <w:color w:val="FF0000"/>
          <w:sz w:val="22"/>
          <w:szCs w:val="22"/>
          <w:lang w:eastAsia="en-ZA"/>
        </w:rPr>
      </w:pPr>
      <w:r w:rsidRPr="002C76C1">
        <w:rPr>
          <w:rFonts w:ascii="Arial" w:hAnsi="Arial" w:cs="Arial"/>
          <w:color w:val="000000"/>
          <w:sz w:val="22"/>
          <w:szCs w:val="22"/>
          <w:lang w:eastAsia="en-ZA"/>
        </w:rPr>
        <w:t>Supply chain management policy paragraph 49 states:</w:t>
      </w:r>
    </w:p>
    <w:p w:rsidR="00E17082" w:rsidRPr="002C76C1" w:rsidRDefault="00E17082" w:rsidP="00E17082">
      <w:pPr>
        <w:pStyle w:val="NormalWeb"/>
        <w:tabs>
          <w:tab w:val="center" w:pos="709"/>
        </w:tabs>
        <w:spacing w:after="120" w:line="260" w:lineRule="exact"/>
        <w:ind w:left="426"/>
        <w:rPr>
          <w:rFonts w:ascii="Arial" w:hAnsi="Arial" w:cs="Arial"/>
          <w:i/>
          <w:iCs/>
          <w:color w:val="000000"/>
          <w:sz w:val="22"/>
          <w:szCs w:val="22"/>
          <w:lang w:val="en-ZA" w:eastAsia="en-ZA"/>
        </w:rPr>
      </w:pPr>
      <w:r w:rsidRPr="002C76C1">
        <w:rPr>
          <w:rFonts w:ascii="Arial" w:hAnsi="Arial" w:cs="Arial"/>
          <w:i/>
          <w:iCs/>
          <w:color w:val="000000"/>
          <w:sz w:val="22"/>
          <w:szCs w:val="22"/>
          <w:lang w:val="en-ZA" w:eastAsia="en-ZA"/>
        </w:rPr>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 Suppliers to be registered on the Departments supplier register include consultants, professional and specialist service providers, and general goods and service providers.”</w:t>
      </w:r>
    </w:p>
    <w:p w:rsidR="00E17082" w:rsidRPr="002C76C1" w:rsidRDefault="00E17082" w:rsidP="00E17082">
      <w:pPr>
        <w:pStyle w:val="NormalWeb"/>
        <w:tabs>
          <w:tab w:val="center" w:pos="709"/>
        </w:tabs>
        <w:spacing w:after="120" w:line="260" w:lineRule="exact"/>
        <w:ind w:left="426"/>
        <w:rPr>
          <w:rFonts w:ascii="Arial" w:hAnsi="Arial" w:cs="Arial"/>
          <w:sz w:val="22"/>
          <w:szCs w:val="22"/>
          <w:lang w:val="en-ZA"/>
        </w:rPr>
      </w:pPr>
    </w:p>
    <w:p w:rsidR="00E17082" w:rsidRPr="002C76C1" w:rsidRDefault="00E17082" w:rsidP="00E17082">
      <w:pPr>
        <w:pStyle w:val="NormalWeb"/>
        <w:tabs>
          <w:tab w:val="center" w:pos="709"/>
        </w:tabs>
        <w:spacing w:after="120" w:line="260" w:lineRule="exact"/>
        <w:rPr>
          <w:rFonts w:ascii="Arial" w:hAnsi="Arial" w:cs="Arial"/>
          <w:bCs/>
          <w:sz w:val="22"/>
          <w:szCs w:val="22"/>
        </w:rPr>
      </w:pPr>
      <w:r w:rsidRPr="002C76C1">
        <w:rPr>
          <w:rFonts w:ascii="Arial" w:hAnsi="Arial" w:cs="Arial"/>
          <w:sz w:val="22"/>
          <w:szCs w:val="22"/>
          <w:lang w:val="en-ZA"/>
        </w:rPr>
        <w:t xml:space="preserve">The following issues were identified during the audit of the procurement batch listed below pertaining to the procurement of furniture from </w:t>
      </w:r>
      <w:r w:rsidRPr="002C76C1">
        <w:rPr>
          <w:rFonts w:ascii="Arial" w:hAnsi="Arial" w:cs="Arial"/>
          <w:sz w:val="22"/>
          <w:szCs w:val="22"/>
        </w:rPr>
        <w:t>Maphale Motuba Creations CC</w:t>
      </w:r>
      <w:r w:rsidRPr="002C76C1">
        <w:rPr>
          <w:rFonts w:ascii="Arial" w:hAnsi="Arial" w:cs="Arial"/>
          <w:sz w:val="22"/>
          <w:szCs w:val="22"/>
          <w:lang w:val="en-ZA"/>
        </w:rPr>
        <w:t xml:space="preserve">. </w:t>
      </w:r>
    </w:p>
    <w:p w:rsidR="00E17082" w:rsidRPr="002C76C1" w:rsidRDefault="00E17082" w:rsidP="00E17082">
      <w:pPr>
        <w:pStyle w:val="NormalWeb"/>
        <w:tabs>
          <w:tab w:val="center" w:pos="709"/>
        </w:tabs>
        <w:spacing w:after="120" w:line="260" w:lineRule="exact"/>
        <w:jc w:val="right"/>
        <w:rPr>
          <w:rFonts w:ascii="Arial" w:hAnsi="Arial" w:cs="Arial"/>
          <w:bCs/>
          <w:sz w:val="22"/>
          <w:szCs w:val="22"/>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1620"/>
        <w:gridCol w:w="2520"/>
        <w:gridCol w:w="2700"/>
      </w:tblGrid>
      <w:tr w:rsidR="00E17082" w:rsidRPr="002C76C1" w:rsidTr="00D90C13">
        <w:trPr>
          <w:trHeight w:val="578"/>
        </w:trPr>
        <w:tc>
          <w:tcPr>
            <w:tcW w:w="1980" w:type="dxa"/>
            <w:vMerge w:val="restart"/>
            <w:shd w:val="clear" w:color="auto" w:fill="BFBFBF" w:themeFill="background1" w:themeFillShade="BF"/>
            <w:vAlign w:val="bottom"/>
          </w:tcPr>
          <w:p w:rsidR="00E17082" w:rsidRPr="002B25DA" w:rsidRDefault="00E17082" w:rsidP="00D90C13">
            <w:pPr>
              <w:tabs>
                <w:tab w:val="center" w:pos="709"/>
              </w:tabs>
              <w:spacing w:line="260" w:lineRule="exact"/>
              <w:rPr>
                <w:b/>
                <w:color w:val="000000"/>
                <w:sz w:val="18"/>
                <w:szCs w:val="18"/>
                <w:lang w:eastAsia="en-ZA"/>
              </w:rPr>
            </w:pPr>
            <w:r w:rsidRPr="002B25DA">
              <w:rPr>
                <w:b/>
                <w:color w:val="000000"/>
                <w:sz w:val="18"/>
                <w:szCs w:val="18"/>
                <w:lang w:eastAsia="en-ZA"/>
              </w:rPr>
              <w:t>FANO Number</w:t>
            </w:r>
          </w:p>
        </w:tc>
        <w:tc>
          <w:tcPr>
            <w:tcW w:w="1620" w:type="dxa"/>
            <w:vMerge w:val="restart"/>
            <w:shd w:val="clear" w:color="auto" w:fill="BFBFBF" w:themeFill="background1" w:themeFillShade="BF"/>
            <w:vAlign w:val="bottom"/>
          </w:tcPr>
          <w:p w:rsidR="00E17082" w:rsidRPr="002B25DA" w:rsidRDefault="00E17082" w:rsidP="00D90C13">
            <w:pPr>
              <w:tabs>
                <w:tab w:val="center" w:pos="709"/>
              </w:tabs>
              <w:spacing w:line="260" w:lineRule="exact"/>
              <w:rPr>
                <w:b/>
                <w:color w:val="000000"/>
                <w:sz w:val="18"/>
                <w:szCs w:val="18"/>
                <w:lang w:eastAsia="en-ZA"/>
              </w:rPr>
            </w:pPr>
            <w:r w:rsidRPr="002B25DA">
              <w:rPr>
                <w:b/>
                <w:color w:val="000000"/>
                <w:sz w:val="18"/>
                <w:szCs w:val="18"/>
                <w:lang w:eastAsia="en-ZA"/>
              </w:rPr>
              <w:t>Date</w:t>
            </w:r>
          </w:p>
        </w:tc>
        <w:tc>
          <w:tcPr>
            <w:tcW w:w="2520" w:type="dxa"/>
            <w:shd w:val="clear" w:color="auto" w:fill="BFBFBF" w:themeFill="background1" w:themeFillShade="BF"/>
            <w:vAlign w:val="bottom"/>
          </w:tcPr>
          <w:p w:rsidR="00E17082" w:rsidRPr="002B25DA" w:rsidRDefault="00E17082" w:rsidP="00D90C13">
            <w:pPr>
              <w:tabs>
                <w:tab w:val="center" w:pos="709"/>
              </w:tabs>
              <w:spacing w:line="260" w:lineRule="exact"/>
              <w:jc w:val="right"/>
              <w:rPr>
                <w:b/>
                <w:color w:val="000000"/>
                <w:sz w:val="18"/>
                <w:szCs w:val="18"/>
                <w:lang w:eastAsia="en-ZA"/>
              </w:rPr>
            </w:pPr>
            <w:r w:rsidRPr="002B25DA">
              <w:rPr>
                <w:b/>
                <w:color w:val="000000"/>
                <w:sz w:val="18"/>
                <w:szCs w:val="18"/>
                <w:lang w:eastAsia="en-ZA"/>
              </w:rPr>
              <w:t>Awarded and spent in current year</w:t>
            </w:r>
          </w:p>
        </w:tc>
        <w:tc>
          <w:tcPr>
            <w:tcW w:w="2700" w:type="dxa"/>
            <w:shd w:val="clear" w:color="auto" w:fill="BFBFBF" w:themeFill="background1" w:themeFillShade="BF"/>
            <w:vAlign w:val="bottom"/>
          </w:tcPr>
          <w:p w:rsidR="00E17082" w:rsidRPr="002B25DA" w:rsidRDefault="00E17082" w:rsidP="00D90C13">
            <w:pPr>
              <w:tabs>
                <w:tab w:val="center" w:pos="709"/>
              </w:tabs>
              <w:spacing w:line="260" w:lineRule="exact"/>
              <w:jc w:val="right"/>
              <w:rPr>
                <w:b/>
                <w:color w:val="000000"/>
                <w:sz w:val="18"/>
                <w:szCs w:val="18"/>
                <w:lang w:eastAsia="en-ZA"/>
              </w:rPr>
            </w:pPr>
            <w:r w:rsidRPr="002B25DA">
              <w:rPr>
                <w:b/>
                <w:color w:val="000000"/>
                <w:sz w:val="18"/>
                <w:szCs w:val="18"/>
                <w:lang w:eastAsia="en-ZA"/>
              </w:rPr>
              <w:t>Value of items selected for testing</w:t>
            </w:r>
          </w:p>
        </w:tc>
      </w:tr>
      <w:tr w:rsidR="00E17082" w:rsidRPr="002C76C1" w:rsidTr="00D90C13">
        <w:trPr>
          <w:trHeight w:val="243"/>
        </w:trPr>
        <w:tc>
          <w:tcPr>
            <w:tcW w:w="1980" w:type="dxa"/>
            <w:vMerge/>
            <w:shd w:val="clear" w:color="auto" w:fill="BFBFBF" w:themeFill="background1" w:themeFillShade="BF"/>
            <w:vAlign w:val="bottom"/>
          </w:tcPr>
          <w:p w:rsidR="00E17082" w:rsidRPr="002B25DA" w:rsidRDefault="00E17082" w:rsidP="00D90C13">
            <w:pPr>
              <w:tabs>
                <w:tab w:val="center" w:pos="709"/>
              </w:tabs>
              <w:spacing w:line="260" w:lineRule="exact"/>
              <w:rPr>
                <w:b/>
                <w:color w:val="000000"/>
                <w:sz w:val="18"/>
                <w:szCs w:val="18"/>
                <w:lang w:eastAsia="en-ZA"/>
              </w:rPr>
            </w:pPr>
          </w:p>
        </w:tc>
        <w:tc>
          <w:tcPr>
            <w:tcW w:w="1620" w:type="dxa"/>
            <w:vMerge/>
            <w:shd w:val="clear" w:color="auto" w:fill="BFBFBF" w:themeFill="background1" w:themeFillShade="BF"/>
            <w:vAlign w:val="bottom"/>
          </w:tcPr>
          <w:p w:rsidR="00E17082" w:rsidRPr="002B25DA" w:rsidRDefault="00E17082" w:rsidP="00D90C13">
            <w:pPr>
              <w:tabs>
                <w:tab w:val="center" w:pos="709"/>
              </w:tabs>
              <w:spacing w:line="260" w:lineRule="exact"/>
              <w:rPr>
                <w:b/>
                <w:color w:val="000000"/>
                <w:sz w:val="18"/>
                <w:szCs w:val="18"/>
                <w:lang w:eastAsia="en-ZA"/>
              </w:rPr>
            </w:pPr>
          </w:p>
        </w:tc>
        <w:tc>
          <w:tcPr>
            <w:tcW w:w="2520" w:type="dxa"/>
            <w:shd w:val="clear" w:color="auto" w:fill="BFBFBF" w:themeFill="background1" w:themeFillShade="BF"/>
            <w:vAlign w:val="bottom"/>
          </w:tcPr>
          <w:p w:rsidR="00E17082" w:rsidRPr="002B25DA" w:rsidRDefault="00E17082" w:rsidP="00D90C13">
            <w:pPr>
              <w:tabs>
                <w:tab w:val="center" w:pos="709"/>
              </w:tabs>
              <w:spacing w:line="260" w:lineRule="exact"/>
              <w:jc w:val="right"/>
              <w:rPr>
                <w:b/>
                <w:color w:val="000000"/>
                <w:sz w:val="18"/>
                <w:szCs w:val="18"/>
                <w:lang w:eastAsia="en-ZA"/>
              </w:rPr>
            </w:pPr>
            <w:r w:rsidRPr="002B25DA">
              <w:rPr>
                <w:b/>
                <w:color w:val="000000"/>
                <w:sz w:val="18"/>
                <w:szCs w:val="18"/>
                <w:lang w:eastAsia="en-ZA"/>
              </w:rPr>
              <w:t>R</w:t>
            </w:r>
          </w:p>
        </w:tc>
        <w:tc>
          <w:tcPr>
            <w:tcW w:w="2700" w:type="dxa"/>
            <w:shd w:val="clear" w:color="auto" w:fill="BFBFBF" w:themeFill="background1" w:themeFillShade="BF"/>
            <w:vAlign w:val="bottom"/>
          </w:tcPr>
          <w:p w:rsidR="00E17082" w:rsidRPr="002B25DA" w:rsidRDefault="00E17082" w:rsidP="00D90C13">
            <w:pPr>
              <w:tabs>
                <w:tab w:val="center" w:pos="709"/>
              </w:tabs>
              <w:spacing w:line="260" w:lineRule="exact"/>
              <w:jc w:val="right"/>
              <w:rPr>
                <w:b/>
                <w:color w:val="000000"/>
                <w:sz w:val="18"/>
                <w:szCs w:val="18"/>
                <w:lang w:eastAsia="en-ZA"/>
              </w:rPr>
            </w:pPr>
            <w:r w:rsidRPr="002B25DA">
              <w:rPr>
                <w:b/>
                <w:color w:val="000000"/>
                <w:sz w:val="18"/>
                <w:szCs w:val="18"/>
                <w:lang w:eastAsia="en-ZA"/>
              </w:rPr>
              <w:t>R</w:t>
            </w:r>
          </w:p>
        </w:tc>
      </w:tr>
      <w:tr w:rsidR="00E17082" w:rsidRPr="002C76C1" w:rsidTr="00D90C13">
        <w:trPr>
          <w:trHeight w:val="261"/>
        </w:trPr>
        <w:tc>
          <w:tcPr>
            <w:tcW w:w="1980" w:type="dxa"/>
            <w:vMerge w:val="restart"/>
            <w:vAlign w:val="bottom"/>
          </w:tcPr>
          <w:p w:rsidR="00E17082" w:rsidRPr="002B25DA" w:rsidRDefault="00E17082" w:rsidP="00D90C13">
            <w:pPr>
              <w:tabs>
                <w:tab w:val="center" w:pos="709"/>
              </w:tabs>
              <w:spacing w:line="260" w:lineRule="exact"/>
              <w:rPr>
                <w:color w:val="000000"/>
                <w:sz w:val="18"/>
                <w:szCs w:val="18"/>
                <w:lang w:eastAsia="en-ZA"/>
              </w:rPr>
            </w:pPr>
            <w:r w:rsidRPr="002B25DA">
              <w:rPr>
                <w:color w:val="000000"/>
                <w:sz w:val="18"/>
                <w:szCs w:val="18"/>
                <w:lang w:eastAsia="en-ZA"/>
              </w:rPr>
              <w:t>171813</w:t>
            </w:r>
          </w:p>
        </w:tc>
        <w:tc>
          <w:tcPr>
            <w:tcW w:w="1620" w:type="dxa"/>
            <w:vMerge w:val="restart"/>
            <w:vAlign w:val="bottom"/>
          </w:tcPr>
          <w:p w:rsidR="00E17082" w:rsidRPr="002B25DA" w:rsidRDefault="00E17082" w:rsidP="00D90C13">
            <w:pPr>
              <w:tabs>
                <w:tab w:val="center" w:pos="709"/>
              </w:tabs>
              <w:spacing w:line="260" w:lineRule="exact"/>
              <w:rPr>
                <w:sz w:val="18"/>
                <w:szCs w:val="18"/>
              </w:rPr>
            </w:pPr>
          </w:p>
          <w:p w:rsidR="00E17082" w:rsidRPr="002B25DA" w:rsidRDefault="00E17082" w:rsidP="00D90C13">
            <w:pPr>
              <w:tabs>
                <w:tab w:val="center" w:pos="709"/>
              </w:tabs>
              <w:spacing w:line="260" w:lineRule="exact"/>
              <w:rPr>
                <w:color w:val="000000"/>
                <w:sz w:val="18"/>
                <w:szCs w:val="18"/>
                <w:lang w:eastAsia="en-ZA"/>
              </w:rPr>
            </w:pPr>
            <w:r w:rsidRPr="002B25DA">
              <w:rPr>
                <w:sz w:val="18"/>
                <w:szCs w:val="18"/>
              </w:rPr>
              <w:t>2011/12/19</w:t>
            </w:r>
          </w:p>
        </w:tc>
        <w:tc>
          <w:tcPr>
            <w:tcW w:w="2520" w:type="dxa"/>
            <w:vMerge w:val="restart"/>
            <w:vAlign w:val="bottom"/>
          </w:tcPr>
          <w:p w:rsidR="00E17082" w:rsidRPr="002B25DA" w:rsidRDefault="00E17082" w:rsidP="00D90C13">
            <w:pPr>
              <w:tabs>
                <w:tab w:val="center" w:pos="709"/>
              </w:tabs>
              <w:spacing w:line="260" w:lineRule="exact"/>
              <w:jc w:val="right"/>
              <w:rPr>
                <w:color w:val="000000"/>
                <w:sz w:val="18"/>
                <w:szCs w:val="18"/>
                <w:lang w:eastAsia="en-ZA"/>
              </w:rPr>
            </w:pPr>
          </w:p>
          <w:p w:rsidR="00E17082" w:rsidRPr="002B25DA" w:rsidRDefault="00E17082" w:rsidP="00D90C13">
            <w:pPr>
              <w:tabs>
                <w:tab w:val="center" w:pos="709"/>
              </w:tabs>
              <w:spacing w:line="260" w:lineRule="exact"/>
              <w:jc w:val="right"/>
              <w:rPr>
                <w:sz w:val="18"/>
                <w:szCs w:val="18"/>
              </w:rPr>
            </w:pPr>
            <w:r w:rsidRPr="002B25DA">
              <w:rPr>
                <w:color w:val="000000"/>
                <w:sz w:val="18"/>
                <w:szCs w:val="18"/>
                <w:lang w:eastAsia="en-ZA"/>
              </w:rPr>
              <w:t>384 110,13</w:t>
            </w:r>
          </w:p>
        </w:tc>
        <w:tc>
          <w:tcPr>
            <w:tcW w:w="2700" w:type="dxa"/>
            <w:vAlign w:val="bottom"/>
          </w:tcPr>
          <w:p w:rsidR="00E17082" w:rsidRPr="00303052" w:rsidRDefault="00E17082" w:rsidP="00D90C13">
            <w:pPr>
              <w:tabs>
                <w:tab w:val="center" w:pos="709"/>
              </w:tabs>
              <w:spacing w:line="260" w:lineRule="exact"/>
              <w:jc w:val="right"/>
              <w:rPr>
                <w:color w:val="000000"/>
                <w:sz w:val="18"/>
                <w:szCs w:val="18"/>
                <w:lang w:eastAsia="en-ZA"/>
              </w:rPr>
            </w:pPr>
            <w:r>
              <w:rPr>
                <w:color w:val="000000"/>
                <w:sz w:val="18"/>
                <w:szCs w:val="18"/>
                <w:lang w:eastAsia="en-ZA"/>
              </w:rPr>
              <w:t>55 597,57</w:t>
            </w:r>
            <w:r w:rsidRPr="00303052">
              <w:rPr>
                <w:color w:val="000000"/>
                <w:sz w:val="18"/>
                <w:szCs w:val="18"/>
                <w:lang w:eastAsia="en-ZA"/>
              </w:rPr>
              <w:t xml:space="preserve"> </w:t>
            </w:r>
          </w:p>
        </w:tc>
      </w:tr>
      <w:tr w:rsidR="00E17082" w:rsidRPr="002C76C1" w:rsidTr="00D90C13">
        <w:trPr>
          <w:trHeight w:val="265"/>
        </w:trPr>
        <w:tc>
          <w:tcPr>
            <w:tcW w:w="1980" w:type="dxa"/>
            <w:vMerge/>
            <w:vAlign w:val="bottom"/>
          </w:tcPr>
          <w:p w:rsidR="00E17082" w:rsidRPr="002B25DA" w:rsidRDefault="00E17082" w:rsidP="00D90C13">
            <w:pPr>
              <w:tabs>
                <w:tab w:val="center" w:pos="709"/>
              </w:tabs>
              <w:spacing w:line="260" w:lineRule="exact"/>
              <w:jc w:val="right"/>
              <w:rPr>
                <w:color w:val="000000"/>
                <w:sz w:val="18"/>
                <w:szCs w:val="18"/>
                <w:lang w:eastAsia="en-ZA"/>
              </w:rPr>
            </w:pPr>
          </w:p>
        </w:tc>
        <w:tc>
          <w:tcPr>
            <w:tcW w:w="1620" w:type="dxa"/>
            <w:vMerge/>
            <w:vAlign w:val="bottom"/>
          </w:tcPr>
          <w:p w:rsidR="00E17082" w:rsidRPr="002B25DA" w:rsidRDefault="00E17082" w:rsidP="00D90C13">
            <w:pPr>
              <w:tabs>
                <w:tab w:val="center" w:pos="709"/>
              </w:tabs>
              <w:spacing w:line="260" w:lineRule="exact"/>
              <w:jc w:val="right"/>
              <w:rPr>
                <w:sz w:val="18"/>
                <w:szCs w:val="18"/>
              </w:rPr>
            </w:pPr>
          </w:p>
        </w:tc>
        <w:tc>
          <w:tcPr>
            <w:tcW w:w="2520" w:type="dxa"/>
            <w:vMerge/>
            <w:vAlign w:val="bottom"/>
          </w:tcPr>
          <w:p w:rsidR="00E17082" w:rsidRPr="002B25DA" w:rsidRDefault="00E17082" w:rsidP="00D90C13">
            <w:pPr>
              <w:tabs>
                <w:tab w:val="center" w:pos="709"/>
              </w:tabs>
              <w:spacing w:line="260" w:lineRule="exact"/>
              <w:jc w:val="right"/>
              <w:rPr>
                <w:color w:val="000000"/>
                <w:sz w:val="18"/>
                <w:szCs w:val="18"/>
                <w:lang w:eastAsia="en-ZA"/>
              </w:rPr>
            </w:pPr>
          </w:p>
        </w:tc>
        <w:tc>
          <w:tcPr>
            <w:tcW w:w="2700" w:type="dxa"/>
            <w:vAlign w:val="bottom"/>
          </w:tcPr>
          <w:p w:rsidR="00E17082" w:rsidRPr="00303052" w:rsidRDefault="00E17082" w:rsidP="00D90C13">
            <w:pPr>
              <w:tabs>
                <w:tab w:val="center" w:pos="709"/>
              </w:tabs>
              <w:spacing w:line="260" w:lineRule="exact"/>
              <w:jc w:val="right"/>
              <w:rPr>
                <w:color w:val="000000"/>
                <w:sz w:val="18"/>
                <w:szCs w:val="18"/>
                <w:lang w:eastAsia="en-ZA"/>
              </w:rPr>
            </w:pPr>
            <w:r w:rsidRPr="00303052">
              <w:rPr>
                <w:color w:val="000000"/>
                <w:sz w:val="18"/>
                <w:szCs w:val="18"/>
                <w:lang w:eastAsia="en-ZA"/>
              </w:rPr>
              <w:t xml:space="preserve">                                 35 312,64 </w:t>
            </w:r>
          </w:p>
        </w:tc>
      </w:tr>
    </w:tbl>
    <w:p w:rsidR="00E17082" w:rsidRPr="002C76C1" w:rsidRDefault="00E17082" w:rsidP="00E17082">
      <w:pPr>
        <w:tabs>
          <w:tab w:val="center" w:pos="709"/>
        </w:tabs>
        <w:spacing w:line="260" w:lineRule="exact"/>
        <w:ind w:left="357" w:hanging="357"/>
        <w:rPr>
          <w:bCs/>
          <w:sz w:val="22"/>
          <w:szCs w:val="22"/>
        </w:rPr>
      </w:pPr>
    </w:p>
    <w:p w:rsidR="00E17082" w:rsidRPr="00AD4CFA" w:rsidRDefault="00E17082" w:rsidP="00E17082">
      <w:pPr>
        <w:tabs>
          <w:tab w:val="center" w:pos="709"/>
        </w:tabs>
        <w:spacing w:after="120" w:line="260" w:lineRule="exact"/>
        <w:ind w:left="709" w:hanging="709"/>
        <w:rPr>
          <w:bCs/>
          <w:sz w:val="22"/>
          <w:szCs w:val="22"/>
        </w:rPr>
      </w:pPr>
      <w:r>
        <w:rPr>
          <w:sz w:val="22"/>
          <w:szCs w:val="22"/>
        </w:rPr>
        <w:t>a)</w:t>
      </w:r>
      <w:r>
        <w:rPr>
          <w:sz w:val="22"/>
          <w:szCs w:val="22"/>
        </w:rPr>
        <w:tab/>
      </w:r>
      <w:r>
        <w:rPr>
          <w:sz w:val="22"/>
          <w:szCs w:val="22"/>
        </w:rPr>
        <w:tab/>
      </w:r>
      <w:r w:rsidRPr="00AD4CFA">
        <w:rPr>
          <w:sz w:val="22"/>
          <w:szCs w:val="22"/>
        </w:rPr>
        <w:t xml:space="preserve">Requests for quotations were sent to ten suppliers of which the following  was not listed on the departments prospective supplier list: </w:t>
      </w:r>
    </w:p>
    <w:p w:rsidR="00E17082" w:rsidRPr="002C76C1" w:rsidRDefault="00E17082" w:rsidP="00E17082">
      <w:pPr>
        <w:pStyle w:val="ListParagraph"/>
        <w:tabs>
          <w:tab w:val="center" w:pos="709"/>
        </w:tabs>
        <w:spacing w:after="120"/>
        <w:outlineLvl w:val="0"/>
        <w:rPr>
          <w:rFonts w:ascii="Arial" w:hAnsi="Arial" w:cs="Arial"/>
          <w:bCs/>
          <w:sz w:val="22"/>
          <w:szCs w:val="22"/>
        </w:rPr>
      </w:pPr>
    </w:p>
    <w:p w:rsidR="00E17082" w:rsidRPr="002C76C1" w:rsidRDefault="00E17082" w:rsidP="006F5D2E">
      <w:pPr>
        <w:pStyle w:val="ListParagraph"/>
        <w:numPr>
          <w:ilvl w:val="0"/>
          <w:numId w:val="172"/>
        </w:numPr>
        <w:tabs>
          <w:tab w:val="center" w:pos="709"/>
        </w:tabs>
        <w:spacing w:after="120"/>
        <w:ind w:left="1418" w:hanging="709"/>
        <w:contextualSpacing/>
        <w:outlineLvl w:val="0"/>
        <w:rPr>
          <w:rFonts w:ascii="Arial" w:hAnsi="Arial" w:cs="Arial"/>
          <w:bCs/>
          <w:sz w:val="22"/>
          <w:szCs w:val="22"/>
        </w:rPr>
      </w:pPr>
      <w:r w:rsidRPr="002C76C1">
        <w:rPr>
          <w:rFonts w:ascii="Arial" w:hAnsi="Arial" w:cs="Arial"/>
          <w:bCs/>
          <w:sz w:val="22"/>
          <w:szCs w:val="22"/>
        </w:rPr>
        <w:t>Ledor Creations</w:t>
      </w:r>
    </w:p>
    <w:p w:rsidR="00E17082" w:rsidRPr="002C76C1" w:rsidRDefault="00E17082" w:rsidP="006F5D2E">
      <w:pPr>
        <w:pStyle w:val="ListParagraph"/>
        <w:numPr>
          <w:ilvl w:val="0"/>
          <w:numId w:val="172"/>
        </w:numPr>
        <w:tabs>
          <w:tab w:val="center" w:pos="709"/>
        </w:tabs>
        <w:spacing w:after="120"/>
        <w:ind w:left="1418" w:hanging="709"/>
        <w:contextualSpacing/>
        <w:outlineLvl w:val="0"/>
        <w:rPr>
          <w:rFonts w:ascii="Arial" w:hAnsi="Arial" w:cs="Arial"/>
          <w:bCs/>
          <w:sz w:val="22"/>
          <w:szCs w:val="22"/>
        </w:rPr>
      </w:pPr>
      <w:r w:rsidRPr="002C76C1">
        <w:rPr>
          <w:rFonts w:ascii="Arial" w:hAnsi="Arial" w:cs="Arial"/>
          <w:bCs/>
          <w:sz w:val="22"/>
          <w:szCs w:val="22"/>
        </w:rPr>
        <w:t>IX Interior</w:t>
      </w:r>
    </w:p>
    <w:p w:rsidR="00E17082" w:rsidRPr="002C76C1" w:rsidRDefault="00E17082" w:rsidP="006F5D2E">
      <w:pPr>
        <w:pStyle w:val="ListParagraph"/>
        <w:numPr>
          <w:ilvl w:val="0"/>
          <w:numId w:val="172"/>
        </w:numPr>
        <w:tabs>
          <w:tab w:val="center" w:pos="709"/>
        </w:tabs>
        <w:spacing w:after="120"/>
        <w:ind w:left="1418" w:hanging="709"/>
        <w:contextualSpacing/>
        <w:outlineLvl w:val="0"/>
        <w:rPr>
          <w:rFonts w:ascii="Arial" w:hAnsi="Arial" w:cs="Arial"/>
          <w:bCs/>
          <w:sz w:val="22"/>
          <w:szCs w:val="22"/>
        </w:rPr>
      </w:pPr>
      <w:r w:rsidRPr="002C76C1">
        <w:rPr>
          <w:rFonts w:ascii="Arial" w:hAnsi="Arial" w:cs="Arial"/>
          <w:bCs/>
          <w:sz w:val="22"/>
          <w:szCs w:val="22"/>
        </w:rPr>
        <w:t>Elrika Interiors</w:t>
      </w:r>
    </w:p>
    <w:p w:rsidR="00E17082" w:rsidRPr="002C76C1" w:rsidRDefault="00E17082" w:rsidP="006F5D2E">
      <w:pPr>
        <w:pStyle w:val="ListParagraph"/>
        <w:numPr>
          <w:ilvl w:val="0"/>
          <w:numId w:val="172"/>
        </w:numPr>
        <w:tabs>
          <w:tab w:val="center" w:pos="709"/>
        </w:tabs>
        <w:spacing w:after="120"/>
        <w:ind w:left="1418" w:hanging="709"/>
        <w:contextualSpacing/>
        <w:outlineLvl w:val="0"/>
        <w:rPr>
          <w:rFonts w:ascii="Arial" w:hAnsi="Arial" w:cs="Arial"/>
          <w:bCs/>
          <w:sz w:val="22"/>
          <w:szCs w:val="22"/>
        </w:rPr>
      </w:pPr>
      <w:r w:rsidRPr="002C76C1">
        <w:rPr>
          <w:rFonts w:ascii="Arial" w:hAnsi="Arial" w:cs="Arial"/>
          <w:bCs/>
          <w:sz w:val="22"/>
          <w:szCs w:val="22"/>
        </w:rPr>
        <w:t>Comfort Creations</w:t>
      </w:r>
    </w:p>
    <w:p w:rsidR="00E17082" w:rsidRPr="002C76C1" w:rsidRDefault="00E17082" w:rsidP="00E17082">
      <w:pPr>
        <w:pStyle w:val="ListParagraph"/>
        <w:tabs>
          <w:tab w:val="center" w:pos="709"/>
        </w:tabs>
        <w:spacing w:after="120"/>
        <w:ind w:left="1418"/>
        <w:outlineLvl w:val="0"/>
        <w:rPr>
          <w:rFonts w:ascii="Arial" w:hAnsi="Arial" w:cs="Arial"/>
          <w:bCs/>
          <w:sz w:val="22"/>
          <w:szCs w:val="22"/>
        </w:rPr>
      </w:pPr>
    </w:p>
    <w:p w:rsidR="00E17082" w:rsidRPr="00AD4CFA" w:rsidRDefault="00E17082" w:rsidP="00E17082">
      <w:pPr>
        <w:tabs>
          <w:tab w:val="center" w:pos="709"/>
        </w:tabs>
        <w:spacing w:after="120" w:line="260" w:lineRule="exact"/>
        <w:ind w:left="357" w:hanging="357"/>
        <w:rPr>
          <w:sz w:val="22"/>
          <w:szCs w:val="22"/>
        </w:rPr>
      </w:pPr>
      <w:r>
        <w:rPr>
          <w:sz w:val="22"/>
          <w:szCs w:val="22"/>
        </w:rPr>
        <w:t>b)</w:t>
      </w:r>
      <w:r>
        <w:rPr>
          <w:sz w:val="22"/>
          <w:szCs w:val="22"/>
        </w:rPr>
        <w:tab/>
      </w:r>
      <w:r>
        <w:rPr>
          <w:sz w:val="22"/>
          <w:szCs w:val="22"/>
        </w:rPr>
        <w:tab/>
      </w:r>
      <w:r w:rsidRPr="00AD4CFA">
        <w:rPr>
          <w:sz w:val="22"/>
          <w:szCs w:val="22"/>
        </w:rPr>
        <w:t>No documentation was provided indicating the reasons for soliciting quotations from suppliers not listed on the prospective supplier list. There are currently 1 244 service providers listed on the prospective supplier list who could supply furniture. As a result the department was not allowed to apply practice note 8 of 2007/8 paragraph 3.3.2, which clearly indicates it is only applicable in instances where no suitable suppliers are available on the supplier list.</w:t>
      </w:r>
    </w:p>
    <w:p w:rsidR="00E17082" w:rsidRPr="002C76C1" w:rsidRDefault="00E17082" w:rsidP="00E17082">
      <w:pPr>
        <w:pStyle w:val="ListParagraph"/>
        <w:tabs>
          <w:tab w:val="center" w:pos="709"/>
        </w:tabs>
        <w:autoSpaceDE w:val="0"/>
        <w:autoSpaceDN w:val="0"/>
        <w:adjustRightInd w:val="0"/>
        <w:spacing w:after="120" w:line="260" w:lineRule="exact"/>
        <w:ind w:left="1440"/>
        <w:outlineLvl w:val="0"/>
        <w:rPr>
          <w:rFonts w:ascii="Arial" w:hAnsi="Arial" w:cs="Arial"/>
          <w:sz w:val="22"/>
          <w:szCs w:val="22"/>
        </w:rPr>
      </w:pPr>
    </w:p>
    <w:p w:rsidR="00E17082" w:rsidRPr="00AD4CFA" w:rsidRDefault="00E17082" w:rsidP="00E17082">
      <w:pPr>
        <w:tabs>
          <w:tab w:val="center" w:pos="709"/>
        </w:tabs>
        <w:spacing w:after="120" w:line="260" w:lineRule="exact"/>
        <w:ind w:left="357" w:hanging="357"/>
        <w:rPr>
          <w:sz w:val="22"/>
          <w:szCs w:val="22"/>
        </w:rPr>
      </w:pPr>
      <w:r>
        <w:rPr>
          <w:sz w:val="22"/>
          <w:szCs w:val="22"/>
        </w:rPr>
        <w:t>c)</w:t>
      </w:r>
      <w:r>
        <w:rPr>
          <w:sz w:val="22"/>
          <w:szCs w:val="22"/>
        </w:rPr>
        <w:tab/>
      </w:r>
      <w:r>
        <w:rPr>
          <w:sz w:val="22"/>
          <w:szCs w:val="22"/>
        </w:rPr>
        <w:tab/>
      </w:r>
      <w:r w:rsidRPr="00AD4CFA">
        <w:rPr>
          <w:sz w:val="22"/>
          <w:szCs w:val="22"/>
        </w:rPr>
        <w:t>The department has not evaluated whether the service provider has an interest in the department as no SBD 4 (Declaration of interest) was attached.</w:t>
      </w:r>
    </w:p>
    <w:p w:rsidR="00E17082" w:rsidRPr="002C76C1" w:rsidRDefault="00E17082" w:rsidP="00E17082">
      <w:pPr>
        <w:tabs>
          <w:tab w:val="center" w:pos="709"/>
        </w:tabs>
        <w:autoSpaceDE w:val="0"/>
        <w:autoSpaceDN w:val="0"/>
        <w:adjustRightInd w:val="0"/>
        <w:spacing w:after="120" w:line="260" w:lineRule="exact"/>
        <w:ind w:left="357" w:hanging="357"/>
        <w:rPr>
          <w:sz w:val="22"/>
          <w:szCs w:val="22"/>
        </w:rPr>
      </w:pPr>
    </w:p>
    <w:p w:rsidR="00E17082" w:rsidRDefault="00E17082" w:rsidP="00E17082">
      <w:pPr>
        <w:tabs>
          <w:tab w:val="center" w:pos="709"/>
        </w:tabs>
        <w:spacing w:after="120" w:line="260" w:lineRule="exact"/>
        <w:ind w:left="357" w:hanging="357"/>
        <w:rPr>
          <w:sz w:val="22"/>
          <w:szCs w:val="22"/>
          <w:lang w:val="en-GB"/>
        </w:rPr>
      </w:pPr>
      <w:r>
        <w:rPr>
          <w:sz w:val="22"/>
          <w:szCs w:val="22"/>
          <w:lang w:val="en-GB"/>
        </w:rPr>
        <w:t>The finding occurred as a result of the fact that:</w:t>
      </w:r>
    </w:p>
    <w:p w:rsidR="00E17082" w:rsidRPr="002C76C1" w:rsidRDefault="00E17082" w:rsidP="00E17082">
      <w:pPr>
        <w:tabs>
          <w:tab w:val="center" w:pos="709"/>
        </w:tabs>
        <w:spacing w:after="120" w:line="260" w:lineRule="exact"/>
        <w:ind w:left="357" w:hanging="357"/>
        <w:rPr>
          <w:sz w:val="22"/>
          <w:szCs w:val="22"/>
          <w:lang w:val="en-GB"/>
        </w:rPr>
      </w:pPr>
    </w:p>
    <w:p w:rsidR="00E17082" w:rsidRPr="002C76C1" w:rsidRDefault="00E17082" w:rsidP="00E17082">
      <w:pPr>
        <w:tabs>
          <w:tab w:val="center" w:pos="709"/>
        </w:tabs>
        <w:spacing w:after="120" w:line="260" w:lineRule="exact"/>
        <w:rPr>
          <w:sz w:val="22"/>
          <w:szCs w:val="22"/>
          <w:lang w:val="en-GB"/>
        </w:rPr>
      </w:pPr>
      <w:r w:rsidRPr="002C76C1">
        <w:rPr>
          <w:sz w:val="22"/>
          <w:szCs w:val="22"/>
          <w:lang w:val="en-GB"/>
        </w:rPr>
        <w:t>As per discussion with Assistant Director: Finance, it was noted that a request was sent to eight suppliers, four of which responded, Senex Interior, Ledor Creations Maphale Motuba and Kayro’s Decorating Planet. Senex and Ledor were later disqualified due to line items not being quoted and the director also noted that all quotations for prestige are done at Head Office.. Therefore the ASD does not understand why the SBD4 was not attached to the procurement batch or why suppliers not registered on the prospective supplier list where invited to bid.</w:t>
      </w:r>
    </w:p>
    <w:p w:rsidR="00E17082" w:rsidRPr="002C76C1" w:rsidRDefault="00E17082" w:rsidP="00E17082">
      <w:pPr>
        <w:tabs>
          <w:tab w:val="center" w:pos="709"/>
        </w:tabs>
        <w:spacing w:after="120" w:line="260" w:lineRule="exact"/>
        <w:jc w:val="both"/>
        <w:rPr>
          <w:sz w:val="22"/>
          <w:szCs w:val="22"/>
          <w:lang w:val="en-GB"/>
        </w:rPr>
      </w:pPr>
      <w:r w:rsidRPr="002C76C1">
        <w:rPr>
          <w:sz w:val="22"/>
          <w:szCs w:val="22"/>
          <w:lang w:val="en-GB"/>
        </w:rPr>
        <w:t>Matters pertaining to the supplier database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E17082" w:rsidRPr="002C76C1" w:rsidRDefault="00E17082" w:rsidP="00E17082">
      <w:pPr>
        <w:tabs>
          <w:tab w:val="center" w:pos="709"/>
        </w:tabs>
        <w:spacing w:after="120" w:line="260" w:lineRule="exact"/>
        <w:jc w:val="both"/>
        <w:rPr>
          <w:sz w:val="22"/>
          <w:szCs w:val="22"/>
          <w:lang w:val="en-GB"/>
        </w:rPr>
      </w:pPr>
      <w:r w:rsidRPr="002C76C1">
        <w:rPr>
          <w:sz w:val="22"/>
          <w:szCs w:val="22"/>
          <w:lang w:val="en-GB"/>
        </w:rPr>
        <w:t>It has been indicated in the action plan that the controls pertaining to the updating of the supplier database has been improved. All deviations are first interrogated by the Director of Supply Chain before approval is given.  The target date for the aforementioned actions was December 2011. This date is however after the date that this expense was incurred.</w:t>
      </w:r>
    </w:p>
    <w:p w:rsidR="00E17082" w:rsidRDefault="00E17082" w:rsidP="00E17082">
      <w:pPr>
        <w:tabs>
          <w:tab w:val="center" w:pos="709"/>
        </w:tabs>
        <w:autoSpaceDE w:val="0"/>
        <w:autoSpaceDN w:val="0"/>
        <w:adjustRightInd w:val="0"/>
        <w:spacing w:after="120" w:line="260" w:lineRule="exact"/>
        <w:ind w:left="357" w:hanging="357"/>
        <w:rPr>
          <w:sz w:val="22"/>
          <w:szCs w:val="22"/>
        </w:rPr>
      </w:pPr>
    </w:p>
    <w:p w:rsidR="00E17082" w:rsidRPr="002C76C1" w:rsidRDefault="00E17082" w:rsidP="00E17082">
      <w:pPr>
        <w:tabs>
          <w:tab w:val="center" w:pos="709"/>
        </w:tabs>
        <w:autoSpaceDE w:val="0"/>
        <w:autoSpaceDN w:val="0"/>
        <w:adjustRightInd w:val="0"/>
        <w:spacing w:after="120" w:line="260" w:lineRule="exact"/>
        <w:ind w:left="357" w:hanging="357"/>
        <w:rPr>
          <w:lang w:val="en-ZA" w:eastAsia="en-ZA"/>
        </w:rPr>
      </w:pPr>
      <w:r>
        <w:rPr>
          <w:sz w:val="22"/>
          <w:szCs w:val="22"/>
        </w:rPr>
        <w:t>Impact of the finding:</w:t>
      </w:r>
    </w:p>
    <w:p w:rsidR="00E17082" w:rsidRPr="002C76C1" w:rsidRDefault="00E17082" w:rsidP="006F5D2E">
      <w:pPr>
        <w:pStyle w:val="NormalWeb"/>
        <w:widowControl/>
        <w:numPr>
          <w:ilvl w:val="0"/>
          <w:numId w:val="174"/>
        </w:numPr>
        <w:tabs>
          <w:tab w:val="left" w:pos="567"/>
          <w:tab w:val="center" w:pos="709"/>
        </w:tabs>
        <w:spacing w:after="120" w:line="260" w:lineRule="exact"/>
        <w:ind w:left="540" w:hanging="540"/>
        <w:rPr>
          <w:rFonts w:ascii="Arial" w:hAnsi="Arial" w:cs="Arial"/>
          <w:sz w:val="22"/>
          <w:szCs w:val="22"/>
        </w:rPr>
      </w:pPr>
      <w:r w:rsidRPr="002C76C1">
        <w:rPr>
          <w:rFonts w:ascii="Arial" w:hAnsi="Arial" w:cs="Arial"/>
          <w:sz w:val="22"/>
          <w:szCs w:val="22"/>
        </w:rPr>
        <w:t xml:space="preserve">Non compliance with Practice Note 8 of 2007/2008 and Practice Note 7 of 2009/2010 as the SBD 4 was not submitted. </w:t>
      </w:r>
      <w:r w:rsidRPr="002C76C1">
        <w:rPr>
          <w:rFonts w:ascii="Arial" w:hAnsi="Arial" w:cs="Arial"/>
          <w:sz w:val="22"/>
          <w:szCs w:val="22"/>
        </w:rPr>
        <w:tab/>
      </w:r>
    </w:p>
    <w:p w:rsidR="00E17082" w:rsidRPr="002C76C1" w:rsidRDefault="00E17082" w:rsidP="006F5D2E">
      <w:pPr>
        <w:pStyle w:val="NormalWeb"/>
        <w:widowControl/>
        <w:numPr>
          <w:ilvl w:val="0"/>
          <w:numId w:val="174"/>
        </w:numPr>
        <w:tabs>
          <w:tab w:val="left" w:pos="567"/>
          <w:tab w:val="center" w:pos="709"/>
        </w:tabs>
        <w:spacing w:after="120" w:line="260" w:lineRule="exact"/>
        <w:ind w:left="540" w:hanging="540"/>
        <w:rPr>
          <w:rFonts w:ascii="Arial" w:hAnsi="Arial" w:cs="Arial"/>
          <w:color w:val="000000"/>
          <w:sz w:val="22"/>
          <w:szCs w:val="22"/>
          <w:lang w:val="en-ZA" w:eastAsia="en-ZA"/>
        </w:rPr>
      </w:pPr>
      <w:r w:rsidRPr="002C76C1">
        <w:rPr>
          <w:rFonts w:ascii="Arial" w:hAnsi="Arial" w:cs="Arial"/>
          <w:color w:val="000000"/>
          <w:sz w:val="22"/>
          <w:szCs w:val="22"/>
          <w:lang w:val="en-ZA" w:eastAsia="en-ZA"/>
        </w:rPr>
        <w:t xml:space="preserve">Risk of payments being awarded to favoured suppliers. </w:t>
      </w:r>
    </w:p>
    <w:p w:rsidR="00E17082" w:rsidRPr="002C76C1" w:rsidRDefault="00E17082" w:rsidP="006F5D2E">
      <w:pPr>
        <w:pStyle w:val="NormalWeb"/>
        <w:widowControl/>
        <w:numPr>
          <w:ilvl w:val="0"/>
          <w:numId w:val="174"/>
        </w:numPr>
        <w:tabs>
          <w:tab w:val="left" w:pos="567"/>
          <w:tab w:val="center" w:pos="709"/>
        </w:tabs>
        <w:spacing w:after="120" w:line="260" w:lineRule="exact"/>
        <w:ind w:left="540" w:hanging="540"/>
        <w:rPr>
          <w:rFonts w:ascii="Arial" w:hAnsi="Arial" w:cs="Arial"/>
          <w:color w:val="000000"/>
          <w:sz w:val="22"/>
          <w:szCs w:val="22"/>
          <w:lang w:val="en-ZA" w:eastAsia="en-ZA"/>
        </w:rPr>
      </w:pPr>
      <w:r w:rsidRPr="002C76C1">
        <w:rPr>
          <w:rFonts w:ascii="Arial" w:hAnsi="Arial" w:cs="Arial"/>
          <w:color w:val="000000"/>
          <w:sz w:val="22"/>
          <w:szCs w:val="22"/>
          <w:lang w:val="en-ZA" w:eastAsia="en-ZA"/>
        </w:rPr>
        <w:t xml:space="preserve">Increased risk of bribery and fraudulent activities. </w:t>
      </w:r>
    </w:p>
    <w:p w:rsidR="00E17082" w:rsidRPr="002C76C1" w:rsidRDefault="00E17082" w:rsidP="00E17082">
      <w:pPr>
        <w:tabs>
          <w:tab w:val="center" w:pos="709"/>
        </w:tabs>
        <w:spacing w:after="120" w:line="260" w:lineRule="exact"/>
        <w:rPr>
          <w:sz w:val="22"/>
          <w:szCs w:val="22"/>
          <w:lang w:val="en-GB"/>
        </w:rPr>
      </w:pPr>
    </w:p>
    <w:p w:rsidR="00E17082" w:rsidRPr="002C76C1" w:rsidRDefault="00E17082" w:rsidP="00E17082">
      <w:pPr>
        <w:pStyle w:val="NormalWeb"/>
        <w:tabs>
          <w:tab w:val="center" w:pos="709"/>
        </w:tabs>
        <w:spacing w:after="120" w:line="260" w:lineRule="exact"/>
        <w:ind w:left="357" w:hanging="357"/>
        <w:rPr>
          <w:rFonts w:ascii="Arial" w:hAnsi="Arial" w:cs="Arial"/>
        </w:rPr>
      </w:pPr>
      <w:r w:rsidRPr="002C76C1">
        <w:rPr>
          <w:rFonts w:ascii="Arial" w:hAnsi="Arial" w:cs="Arial"/>
          <w:b/>
          <w:bCs/>
          <w:sz w:val="22"/>
          <w:szCs w:val="22"/>
        </w:rPr>
        <w:t>Internal control deficiency</w:t>
      </w:r>
    </w:p>
    <w:p w:rsidR="00E17082" w:rsidRPr="002C76C1" w:rsidRDefault="00E17082" w:rsidP="00E17082">
      <w:pPr>
        <w:pStyle w:val="Heading2"/>
        <w:widowControl/>
        <w:tabs>
          <w:tab w:val="center" w:pos="709"/>
        </w:tabs>
        <w:spacing w:before="0" w:after="120" w:line="260" w:lineRule="exact"/>
        <w:ind w:left="357" w:hanging="357"/>
        <w:rPr>
          <w:b w:val="0"/>
          <w:bCs w:val="0"/>
          <w:sz w:val="22"/>
          <w:szCs w:val="22"/>
        </w:rPr>
      </w:pPr>
      <w:r w:rsidRPr="002C76C1">
        <w:rPr>
          <w:b w:val="0"/>
          <w:bCs w:val="0"/>
          <w:sz w:val="22"/>
          <w:szCs w:val="22"/>
        </w:rPr>
        <w:t>Financial and Performance Management</w:t>
      </w:r>
    </w:p>
    <w:p w:rsidR="00E17082" w:rsidRPr="002C76C1" w:rsidRDefault="00E17082" w:rsidP="00E17082">
      <w:pPr>
        <w:tabs>
          <w:tab w:val="center" w:pos="709"/>
        </w:tabs>
        <w:spacing w:after="120" w:line="260" w:lineRule="exact"/>
        <w:rPr>
          <w:b/>
          <w:sz w:val="22"/>
          <w:szCs w:val="22"/>
        </w:rPr>
      </w:pPr>
      <w:r w:rsidRPr="002C76C1">
        <w:rPr>
          <w:iCs/>
          <w:sz w:val="22"/>
          <w:szCs w:val="22"/>
          <w:lang w:val="en-GB"/>
        </w:rPr>
        <w:t xml:space="preserve">The department did not effectively review and monitor compliance with applicable laws and regulations. </w:t>
      </w:r>
    </w:p>
    <w:p w:rsidR="00E17082" w:rsidRPr="002C76C1" w:rsidRDefault="00E17082" w:rsidP="00E17082">
      <w:pPr>
        <w:tabs>
          <w:tab w:val="center" w:pos="709"/>
        </w:tabs>
        <w:spacing w:after="120" w:line="260" w:lineRule="exact"/>
        <w:ind w:left="357" w:hanging="357"/>
        <w:rPr>
          <w:bCs/>
          <w:color w:val="000000"/>
          <w:sz w:val="22"/>
          <w:szCs w:val="22"/>
          <w:lang w:eastAsia="en-ZA"/>
        </w:rPr>
      </w:pPr>
      <w:r w:rsidRPr="002C76C1">
        <w:rPr>
          <w:b/>
          <w:sz w:val="22"/>
          <w:szCs w:val="22"/>
        </w:rPr>
        <w:t>Recommendation</w:t>
      </w:r>
    </w:p>
    <w:p w:rsidR="00E17082" w:rsidRPr="002C76C1" w:rsidRDefault="00E17082" w:rsidP="00E17082">
      <w:pPr>
        <w:pStyle w:val="ListParagraph"/>
        <w:tabs>
          <w:tab w:val="left" w:pos="426"/>
          <w:tab w:val="center" w:pos="709"/>
        </w:tabs>
        <w:spacing w:after="120" w:line="260" w:lineRule="exact"/>
        <w:ind w:left="0"/>
        <w:rPr>
          <w:rFonts w:ascii="Arial" w:hAnsi="Arial" w:cs="Arial"/>
          <w:color w:val="000000"/>
          <w:sz w:val="18"/>
          <w:szCs w:val="18"/>
          <w:lang w:eastAsia="en-ZA"/>
        </w:rPr>
      </w:pPr>
      <w:r w:rsidRPr="002C76C1">
        <w:rPr>
          <w:rFonts w:ascii="Arial" w:hAnsi="Arial" w:cs="Arial"/>
          <w:bCs/>
          <w:color w:val="000000"/>
          <w:sz w:val="22"/>
          <w:szCs w:val="22"/>
          <w:lang w:eastAsia="en-ZA"/>
        </w:rPr>
        <w:t>.</w:t>
      </w:r>
      <w:r w:rsidRPr="002C76C1">
        <w:rPr>
          <w:rFonts w:ascii="Arial" w:hAnsi="Arial" w:cs="Arial"/>
          <w:color w:val="000000"/>
          <w:sz w:val="18"/>
          <w:szCs w:val="18"/>
          <w:lang w:eastAsia="en-ZA"/>
        </w:rPr>
        <w:t xml:space="preserve">  </w:t>
      </w:r>
    </w:p>
    <w:p w:rsidR="00E17082" w:rsidRPr="002C76C1" w:rsidRDefault="00E17082" w:rsidP="006F5D2E">
      <w:pPr>
        <w:pStyle w:val="ListParagraph"/>
        <w:numPr>
          <w:ilvl w:val="0"/>
          <w:numId w:val="173"/>
        </w:numPr>
        <w:tabs>
          <w:tab w:val="left" w:pos="426"/>
          <w:tab w:val="center" w:pos="709"/>
        </w:tabs>
        <w:spacing w:after="120" w:line="260" w:lineRule="exact"/>
        <w:ind w:left="0" w:firstLine="0"/>
        <w:contextualSpacing/>
        <w:rPr>
          <w:rFonts w:ascii="Arial" w:hAnsi="Arial" w:cs="Arial"/>
          <w:color w:val="000000"/>
          <w:sz w:val="22"/>
          <w:szCs w:val="22"/>
          <w:lang w:eastAsia="en-ZA"/>
        </w:rPr>
      </w:pPr>
      <w:r w:rsidRPr="002C76C1">
        <w:rPr>
          <w:rFonts w:ascii="Arial" w:hAnsi="Arial" w:cs="Arial"/>
          <w:color w:val="000000"/>
          <w:sz w:val="22"/>
          <w:szCs w:val="22"/>
          <w:lang w:eastAsia="en-ZA"/>
        </w:rPr>
        <w:t xml:space="preserve">The list of prospective suppliers must be updated on a regular basis to ensure that </w:t>
      </w:r>
      <w:r w:rsidRPr="002C76C1">
        <w:rPr>
          <w:rFonts w:ascii="Arial" w:hAnsi="Arial" w:cs="Arial"/>
          <w:color w:val="000000"/>
          <w:sz w:val="22"/>
          <w:szCs w:val="22"/>
          <w:lang w:eastAsia="en-ZA"/>
        </w:rPr>
        <w:tab/>
        <w:t xml:space="preserve">suitable prospective suppliers are registered on the list and quotations are only obtained </w:t>
      </w:r>
      <w:r w:rsidRPr="002C76C1">
        <w:rPr>
          <w:rFonts w:ascii="Arial" w:hAnsi="Arial" w:cs="Arial"/>
          <w:color w:val="000000"/>
          <w:sz w:val="22"/>
          <w:szCs w:val="22"/>
          <w:lang w:eastAsia="en-ZA"/>
        </w:rPr>
        <w:tab/>
        <w:t>from these suppliers</w:t>
      </w:r>
    </w:p>
    <w:p w:rsidR="00E17082" w:rsidRPr="002C76C1" w:rsidRDefault="00E17082" w:rsidP="006F5D2E">
      <w:pPr>
        <w:pStyle w:val="ListParagraph"/>
        <w:numPr>
          <w:ilvl w:val="0"/>
          <w:numId w:val="173"/>
        </w:numPr>
        <w:tabs>
          <w:tab w:val="left" w:pos="426"/>
          <w:tab w:val="center" w:pos="709"/>
        </w:tabs>
        <w:spacing w:after="120" w:line="260" w:lineRule="exact"/>
        <w:ind w:left="0" w:firstLine="0"/>
        <w:contextualSpacing/>
        <w:rPr>
          <w:rFonts w:ascii="Arial" w:hAnsi="Arial" w:cs="Arial"/>
          <w:color w:val="000000"/>
          <w:sz w:val="22"/>
          <w:szCs w:val="22"/>
          <w:lang w:eastAsia="en-ZA"/>
        </w:rPr>
      </w:pPr>
      <w:r w:rsidRPr="002C76C1">
        <w:rPr>
          <w:rFonts w:ascii="Arial" w:hAnsi="Arial" w:cs="Arial"/>
          <w:color w:val="000000"/>
          <w:sz w:val="18"/>
          <w:szCs w:val="18"/>
          <w:lang w:eastAsia="en-ZA"/>
        </w:rPr>
        <w:t xml:space="preserve"> </w:t>
      </w:r>
      <w:r w:rsidRPr="002C76C1">
        <w:rPr>
          <w:rFonts w:ascii="Arial" w:hAnsi="Arial" w:cs="Arial"/>
          <w:color w:val="000000"/>
          <w:sz w:val="22"/>
          <w:szCs w:val="22"/>
          <w:lang w:eastAsia="en-ZA"/>
        </w:rPr>
        <w:t xml:space="preserve">Prospective suppliers must be required to submit a declaration of interest when they </w:t>
      </w:r>
      <w:r w:rsidRPr="002C76C1">
        <w:rPr>
          <w:rFonts w:ascii="Arial" w:hAnsi="Arial" w:cs="Arial"/>
          <w:color w:val="000000"/>
          <w:sz w:val="22"/>
          <w:szCs w:val="22"/>
          <w:lang w:eastAsia="en-ZA"/>
        </w:rPr>
        <w:tab/>
        <w:t>apply for registration on the list.</w:t>
      </w:r>
    </w:p>
    <w:p w:rsidR="00E17082" w:rsidRPr="002C76C1" w:rsidRDefault="00E17082" w:rsidP="00E17082">
      <w:pPr>
        <w:tabs>
          <w:tab w:val="center" w:pos="709"/>
        </w:tabs>
        <w:ind w:hanging="454"/>
        <w:rPr>
          <w:color w:val="000000"/>
          <w:sz w:val="22"/>
          <w:szCs w:val="22"/>
          <w:lang w:eastAsia="en-ZA"/>
        </w:rPr>
      </w:pPr>
    </w:p>
    <w:p w:rsidR="00E17082" w:rsidRPr="002C76C1" w:rsidRDefault="00E17082" w:rsidP="00E17082">
      <w:pPr>
        <w:tabs>
          <w:tab w:val="center" w:pos="709"/>
        </w:tabs>
        <w:spacing w:after="120" w:line="260" w:lineRule="exact"/>
        <w:ind w:left="357" w:hanging="357"/>
        <w:rPr>
          <w:b/>
          <w:bCs/>
          <w:sz w:val="22"/>
          <w:szCs w:val="22"/>
        </w:rPr>
      </w:pPr>
      <w:r w:rsidRPr="002C76C1">
        <w:rPr>
          <w:b/>
          <w:bCs/>
          <w:sz w:val="22"/>
          <w:szCs w:val="22"/>
        </w:rPr>
        <w:t>Management response</w:t>
      </w:r>
    </w:p>
    <w:p w:rsidR="00E17082" w:rsidRPr="002C76C1" w:rsidRDefault="00E17082" w:rsidP="00E17082">
      <w:pPr>
        <w:tabs>
          <w:tab w:val="center" w:pos="709"/>
        </w:tabs>
        <w:spacing w:after="120" w:line="260" w:lineRule="exact"/>
        <w:rPr>
          <w:b/>
          <w:bCs/>
          <w:sz w:val="22"/>
          <w:szCs w:val="22"/>
        </w:rPr>
      </w:pPr>
    </w:p>
    <w:p w:rsidR="00E17082" w:rsidRPr="002C76C1" w:rsidRDefault="00E17082" w:rsidP="00E17082">
      <w:pPr>
        <w:tabs>
          <w:tab w:val="center" w:pos="709"/>
        </w:tabs>
        <w:spacing w:after="120" w:line="260" w:lineRule="exact"/>
        <w:ind w:left="357" w:hanging="357"/>
        <w:rPr>
          <w:b/>
          <w:bCs/>
          <w:sz w:val="22"/>
          <w:szCs w:val="22"/>
        </w:rPr>
      </w:pPr>
      <w:r>
        <w:rPr>
          <w:sz w:val="22"/>
          <w:szCs w:val="22"/>
        </w:rPr>
        <w:t>a)</w:t>
      </w:r>
      <w:r>
        <w:rPr>
          <w:sz w:val="22"/>
          <w:szCs w:val="22"/>
        </w:rPr>
        <w:tab/>
      </w:r>
      <w:r>
        <w:rPr>
          <w:sz w:val="22"/>
          <w:szCs w:val="22"/>
        </w:rPr>
        <w:tab/>
      </w:r>
      <w:r w:rsidRPr="002C76C1">
        <w:rPr>
          <w:sz w:val="22"/>
          <w:szCs w:val="22"/>
        </w:rPr>
        <w:t>The department has an approved list of service providers (Prestige).  We manually rotate service providers in accordance to their respective commodities.  The quotation unit delayed in implementation of SBD4/PA11, but the process has since been implemented since last year’s audits.</w:t>
      </w:r>
    </w:p>
    <w:p w:rsidR="00E17082" w:rsidRPr="00AD4CFA" w:rsidRDefault="00E17082" w:rsidP="00E17082">
      <w:pPr>
        <w:tabs>
          <w:tab w:val="center" w:pos="709"/>
        </w:tabs>
        <w:spacing w:after="120" w:line="260" w:lineRule="exact"/>
        <w:ind w:left="357" w:hanging="357"/>
        <w:contextualSpacing/>
        <w:rPr>
          <w:sz w:val="22"/>
          <w:szCs w:val="22"/>
        </w:rPr>
      </w:pPr>
      <w:r>
        <w:rPr>
          <w:sz w:val="22"/>
          <w:szCs w:val="22"/>
        </w:rPr>
        <w:t>b)</w:t>
      </w:r>
      <w:r>
        <w:rPr>
          <w:sz w:val="22"/>
          <w:szCs w:val="22"/>
        </w:rPr>
        <w:tab/>
      </w:r>
      <w:r>
        <w:rPr>
          <w:sz w:val="22"/>
          <w:szCs w:val="22"/>
        </w:rPr>
        <w:tab/>
      </w:r>
      <w:r w:rsidRPr="00AD4CFA">
        <w:rPr>
          <w:sz w:val="22"/>
          <w:szCs w:val="22"/>
        </w:rPr>
        <w:t>Currently suppliers are required to submit PA11 with every request issued.  None compliance to Practice Note 7 of 2009/2010 result in disqualification.</w:t>
      </w:r>
    </w:p>
    <w:p w:rsidR="00E17082" w:rsidRPr="002C76C1" w:rsidRDefault="00E17082" w:rsidP="00E17082">
      <w:pPr>
        <w:tabs>
          <w:tab w:val="center" w:pos="709"/>
        </w:tabs>
        <w:spacing w:after="120" w:line="260" w:lineRule="exact"/>
        <w:rPr>
          <w:b/>
          <w:bCs/>
          <w:sz w:val="22"/>
          <w:szCs w:val="22"/>
        </w:rPr>
      </w:pPr>
    </w:p>
    <w:p w:rsidR="00E17082" w:rsidRPr="002C76C1" w:rsidRDefault="00E17082" w:rsidP="00E17082">
      <w:pPr>
        <w:tabs>
          <w:tab w:val="center" w:pos="709"/>
        </w:tabs>
        <w:spacing w:after="120" w:line="260" w:lineRule="exact"/>
        <w:ind w:left="357"/>
        <w:rPr>
          <w:b/>
          <w:bCs/>
          <w:sz w:val="22"/>
          <w:szCs w:val="22"/>
        </w:rPr>
      </w:pPr>
    </w:p>
    <w:p w:rsidR="00E17082" w:rsidRPr="002C76C1" w:rsidRDefault="00E17082" w:rsidP="00E17082">
      <w:pPr>
        <w:tabs>
          <w:tab w:val="center" w:pos="709"/>
        </w:tabs>
        <w:spacing w:after="120" w:line="260" w:lineRule="exact"/>
        <w:ind w:left="357" w:hanging="357"/>
        <w:rPr>
          <w:b/>
          <w:bCs/>
          <w:sz w:val="22"/>
          <w:szCs w:val="22"/>
        </w:rPr>
      </w:pPr>
      <w:r>
        <w:rPr>
          <w:sz w:val="22"/>
          <w:szCs w:val="22"/>
        </w:rPr>
        <w:t>c)</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E17082" w:rsidRDefault="00E17082" w:rsidP="00E17082">
      <w:pPr>
        <w:tabs>
          <w:tab w:val="center" w:pos="709"/>
        </w:tabs>
        <w:spacing w:after="120" w:line="260" w:lineRule="exact"/>
        <w:ind w:left="357"/>
        <w:rPr>
          <w:sz w:val="22"/>
          <w:szCs w:val="22"/>
        </w:rPr>
      </w:pPr>
    </w:p>
    <w:p w:rsidR="00E17082" w:rsidRPr="002C76C1" w:rsidRDefault="00E17082" w:rsidP="00E17082">
      <w:pPr>
        <w:tabs>
          <w:tab w:val="center" w:pos="709"/>
        </w:tabs>
        <w:spacing w:after="120" w:line="260" w:lineRule="exact"/>
        <w:ind w:left="357"/>
        <w:rPr>
          <w:sz w:val="22"/>
          <w:szCs w:val="22"/>
        </w:rPr>
      </w:pPr>
      <w:r>
        <w:rPr>
          <w:sz w:val="22"/>
          <w:szCs w:val="22"/>
        </w:rPr>
        <w:tab/>
      </w:r>
      <w:r w:rsidRPr="002C76C1">
        <w:rPr>
          <w:sz w:val="22"/>
          <w:szCs w:val="22"/>
        </w:rPr>
        <w:t>We have started with the data cleansing process and suppliers are required to update their records for compliance purpose.</w:t>
      </w:r>
    </w:p>
    <w:tbl>
      <w:tblPr>
        <w:tblStyle w:val="TableGrid"/>
        <w:tblW w:w="0" w:type="auto"/>
        <w:tblInd w:w="468" w:type="dxa"/>
        <w:tblLook w:val="04A0"/>
      </w:tblPr>
      <w:tblGrid>
        <w:gridCol w:w="6480"/>
        <w:gridCol w:w="1080"/>
        <w:gridCol w:w="1170"/>
      </w:tblGrid>
      <w:tr w:rsidR="00E17082" w:rsidRPr="002C76C1" w:rsidTr="00D90C13">
        <w:tc>
          <w:tcPr>
            <w:tcW w:w="6480" w:type="dxa"/>
            <w:shd w:val="clear" w:color="auto" w:fill="D9D9D9" w:themeFill="background1" w:themeFillShade="D9"/>
          </w:tcPr>
          <w:p w:rsidR="00E17082" w:rsidRPr="00AD4CFA" w:rsidRDefault="00E17082" w:rsidP="00D90C1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DESCRIPTION</w:t>
            </w:r>
          </w:p>
        </w:tc>
        <w:tc>
          <w:tcPr>
            <w:tcW w:w="2250" w:type="dxa"/>
            <w:gridSpan w:val="2"/>
            <w:shd w:val="clear" w:color="auto" w:fill="D9D9D9" w:themeFill="background1" w:themeFillShade="D9"/>
          </w:tcPr>
          <w:p w:rsidR="00E17082" w:rsidRPr="00AD4CFA" w:rsidRDefault="00E17082" w:rsidP="00D90C1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RESPONSE</w:t>
            </w:r>
          </w:p>
        </w:tc>
      </w:tr>
      <w:tr w:rsidR="00E17082" w:rsidRPr="002C76C1" w:rsidTr="00D90C13">
        <w:tc>
          <w:tcPr>
            <w:tcW w:w="6480" w:type="dxa"/>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Corrective action to be taken</w:t>
            </w:r>
          </w:p>
        </w:tc>
        <w:tc>
          <w:tcPr>
            <w:tcW w:w="2250" w:type="dxa"/>
            <w:gridSpan w:val="2"/>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Review Prestige portfolio procurement process</w:t>
            </w:r>
          </w:p>
        </w:tc>
      </w:tr>
      <w:tr w:rsidR="00E17082" w:rsidRPr="002C76C1" w:rsidTr="00D90C13">
        <w:tc>
          <w:tcPr>
            <w:tcW w:w="6480" w:type="dxa"/>
            <w:vMerge w:val="restart"/>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Does the finding affect an amount disclosed in the financial statements</w:t>
            </w:r>
          </w:p>
        </w:tc>
        <w:tc>
          <w:tcPr>
            <w:tcW w:w="1080" w:type="dxa"/>
          </w:tcPr>
          <w:p w:rsidR="00E17082" w:rsidRPr="00AD4CFA" w:rsidRDefault="00E17082" w:rsidP="00D90C1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Yes</w:t>
            </w:r>
          </w:p>
        </w:tc>
        <w:tc>
          <w:tcPr>
            <w:tcW w:w="1170" w:type="dxa"/>
          </w:tcPr>
          <w:p w:rsidR="00E17082" w:rsidRPr="00AD4CFA" w:rsidRDefault="00E17082" w:rsidP="00D90C1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No</w:t>
            </w:r>
          </w:p>
        </w:tc>
      </w:tr>
      <w:tr w:rsidR="00E17082" w:rsidRPr="002C76C1" w:rsidTr="00D90C13">
        <w:tc>
          <w:tcPr>
            <w:tcW w:w="6480" w:type="dxa"/>
            <w:vMerge/>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No</w:t>
            </w:r>
          </w:p>
        </w:tc>
      </w:tr>
      <w:tr w:rsidR="00E17082" w:rsidRPr="002C76C1" w:rsidTr="00D90C13">
        <w:tc>
          <w:tcPr>
            <w:tcW w:w="6480" w:type="dxa"/>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If yes, what corrections will be made to the population</w:t>
            </w:r>
          </w:p>
        </w:tc>
        <w:tc>
          <w:tcPr>
            <w:tcW w:w="2250" w:type="dxa"/>
            <w:gridSpan w:val="2"/>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6480" w:type="dxa"/>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6480" w:type="dxa"/>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Position of official responsible to take corrective actions</w:t>
            </w:r>
          </w:p>
        </w:tc>
        <w:tc>
          <w:tcPr>
            <w:tcW w:w="2250" w:type="dxa"/>
            <w:gridSpan w:val="2"/>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Director Demand and Acquisition</w:t>
            </w:r>
          </w:p>
        </w:tc>
      </w:tr>
      <w:tr w:rsidR="00E17082" w:rsidRPr="002C76C1" w:rsidTr="00D90C13">
        <w:tc>
          <w:tcPr>
            <w:tcW w:w="6480" w:type="dxa"/>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Estimated completion date for corrective action</w:t>
            </w:r>
          </w:p>
        </w:tc>
        <w:tc>
          <w:tcPr>
            <w:tcW w:w="2250" w:type="dxa"/>
            <w:gridSpan w:val="2"/>
          </w:tcPr>
          <w:p w:rsidR="00E17082" w:rsidRPr="00AD4CFA" w:rsidRDefault="00E17082" w:rsidP="00D90C13">
            <w:pPr>
              <w:pStyle w:val="ListParagraph"/>
              <w:keepNext/>
              <w:tabs>
                <w:tab w:val="center" w:pos="709"/>
              </w:tabs>
              <w:spacing w:line="260" w:lineRule="exact"/>
              <w:ind w:left="0"/>
              <w:jc w:val="both"/>
              <w:rPr>
                <w:rFonts w:ascii="Arial" w:hAnsi="Arial" w:cs="Arial"/>
                <w:sz w:val="18"/>
                <w:szCs w:val="18"/>
              </w:rPr>
            </w:pPr>
          </w:p>
        </w:tc>
      </w:tr>
    </w:tbl>
    <w:p w:rsidR="00E17082" w:rsidRPr="002C76C1" w:rsidRDefault="00E17082" w:rsidP="00E17082">
      <w:pPr>
        <w:tabs>
          <w:tab w:val="center" w:pos="709"/>
        </w:tabs>
        <w:spacing w:after="120" w:line="260" w:lineRule="exact"/>
        <w:rPr>
          <w:b/>
          <w:bCs/>
          <w:sz w:val="22"/>
          <w:szCs w:val="22"/>
        </w:rPr>
      </w:pPr>
    </w:p>
    <w:p w:rsidR="00E17082" w:rsidRPr="002C76C1" w:rsidRDefault="00E17082" w:rsidP="00E17082">
      <w:pPr>
        <w:tabs>
          <w:tab w:val="center" w:pos="709"/>
        </w:tabs>
        <w:spacing w:line="260" w:lineRule="exact"/>
        <w:ind w:left="357" w:hanging="357"/>
        <w:rPr>
          <w:i/>
          <w:sz w:val="22"/>
          <w:szCs w:val="22"/>
        </w:rPr>
      </w:pPr>
      <w:r w:rsidRPr="002C76C1">
        <w:rPr>
          <w:i/>
          <w:sz w:val="22"/>
          <w:szCs w:val="22"/>
        </w:rPr>
        <w:t xml:space="preserve">     Name:</w:t>
      </w:r>
      <w:r w:rsidRPr="002C76C1">
        <w:rPr>
          <w:rFonts w:eastAsia="Arial Unicode MS"/>
          <w:sz w:val="22"/>
          <w:szCs w:val="22"/>
        </w:rPr>
        <w:t xml:space="preserve">   Salome Malebye</w:t>
      </w:r>
    </w:p>
    <w:p w:rsidR="00E17082" w:rsidRPr="002C76C1" w:rsidRDefault="00E17082" w:rsidP="00E17082">
      <w:pPr>
        <w:tabs>
          <w:tab w:val="center" w:pos="709"/>
        </w:tabs>
        <w:spacing w:line="260" w:lineRule="exact"/>
        <w:ind w:left="357" w:hanging="357"/>
        <w:rPr>
          <w:i/>
          <w:sz w:val="22"/>
          <w:szCs w:val="22"/>
        </w:rPr>
      </w:pPr>
      <w:r w:rsidRPr="002C76C1">
        <w:rPr>
          <w:i/>
          <w:sz w:val="22"/>
          <w:szCs w:val="22"/>
        </w:rPr>
        <w:t xml:space="preserve">    Position:  Director SCM</w:t>
      </w:r>
    </w:p>
    <w:p w:rsidR="00E17082" w:rsidRPr="002C76C1" w:rsidRDefault="00E17082" w:rsidP="00E17082">
      <w:pPr>
        <w:tabs>
          <w:tab w:val="center" w:pos="709"/>
        </w:tabs>
        <w:spacing w:line="260" w:lineRule="exact"/>
        <w:ind w:left="357" w:hanging="357"/>
        <w:rPr>
          <w:i/>
          <w:sz w:val="22"/>
          <w:szCs w:val="22"/>
        </w:rPr>
      </w:pPr>
      <w:r w:rsidRPr="002C76C1">
        <w:rPr>
          <w:i/>
          <w:sz w:val="22"/>
          <w:szCs w:val="22"/>
        </w:rPr>
        <w:t xml:space="preserve">    Date:      04/07/2012 </w:t>
      </w:r>
    </w:p>
    <w:p w:rsidR="00E17082" w:rsidRPr="002C76C1" w:rsidRDefault="00E17082" w:rsidP="00E17082">
      <w:pPr>
        <w:tabs>
          <w:tab w:val="center" w:pos="709"/>
        </w:tabs>
        <w:spacing w:line="260" w:lineRule="exact"/>
        <w:ind w:left="357" w:hanging="357"/>
        <w:rPr>
          <w:i/>
          <w:sz w:val="22"/>
          <w:szCs w:val="22"/>
        </w:rPr>
      </w:pPr>
    </w:p>
    <w:p w:rsidR="00E17082" w:rsidRPr="002C76C1" w:rsidRDefault="00E17082" w:rsidP="00E17082">
      <w:pPr>
        <w:keepNext/>
        <w:tabs>
          <w:tab w:val="center" w:pos="709"/>
        </w:tabs>
        <w:spacing w:after="120" w:line="260" w:lineRule="exact"/>
        <w:ind w:left="357" w:hanging="357"/>
        <w:rPr>
          <w:b/>
          <w:bCs/>
          <w:sz w:val="22"/>
          <w:szCs w:val="22"/>
        </w:rPr>
      </w:pPr>
    </w:p>
    <w:p w:rsidR="00E17082" w:rsidRPr="002C76C1" w:rsidRDefault="00E17082" w:rsidP="00E17082">
      <w:pPr>
        <w:tabs>
          <w:tab w:val="center" w:pos="709"/>
        </w:tabs>
        <w:spacing w:after="120" w:line="260" w:lineRule="exact"/>
        <w:ind w:left="357" w:hanging="357"/>
        <w:rPr>
          <w:b/>
          <w:sz w:val="22"/>
          <w:szCs w:val="22"/>
        </w:rPr>
      </w:pPr>
      <w:r w:rsidRPr="002C76C1">
        <w:rPr>
          <w:b/>
          <w:sz w:val="22"/>
          <w:szCs w:val="22"/>
        </w:rPr>
        <w:t>Auditor’s conclusion</w:t>
      </w:r>
    </w:p>
    <w:p w:rsidR="00E17082" w:rsidRPr="002C76C1" w:rsidRDefault="00E17082" w:rsidP="006F5D2E">
      <w:pPr>
        <w:pStyle w:val="ListParagraph"/>
        <w:numPr>
          <w:ilvl w:val="0"/>
          <w:numId w:val="175"/>
        </w:numPr>
        <w:tabs>
          <w:tab w:val="center" w:pos="709"/>
        </w:tabs>
        <w:spacing w:after="120" w:line="260" w:lineRule="exact"/>
        <w:ind w:left="426" w:hanging="426"/>
        <w:contextualSpacing/>
        <w:rPr>
          <w:rFonts w:ascii="Arial" w:hAnsi="Arial" w:cs="Arial"/>
          <w:sz w:val="22"/>
          <w:szCs w:val="22"/>
        </w:rPr>
      </w:pPr>
      <w:r w:rsidRPr="002C76C1">
        <w:rPr>
          <w:rFonts w:ascii="Arial" w:hAnsi="Arial" w:cs="Arial"/>
          <w:sz w:val="22"/>
          <w:szCs w:val="22"/>
        </w:rPr>
        <w:t>Management has not indicated whether or not they agree with the finding, however the following was noted:</w:t>
      </w:r>
    </w:p>
    <w:p w:rsidR="00E17082" w:rsidRPr="002C76C1" w:rsidRDefault="00E17082" w:rsidP="00E17082">
      <w:pPr>
        <w:pStyle w:val="ListParagraph"/>
        <w:tabs>
          <w:tab w:val="center" w:pos="709"/>
        </w:tabs>
        <w:spacing w:after="120" w:line="260" w:lineRule="exact"/>
        <w:ind w:left="426"/>
        <w:rPr>
          <w:rFonts w:ascii="Arial" w:hAnsi="Arial" w:cs="Arial"/>
          <w:sz w:val="22"/>
          <w:szCs w:val="22"/>
        </w:rPr>
      </w:pPr>
    </w:p>
    <w:p w:rsidR="00E17082" w:rsidRPr="002C76C1" w:rsidRDefault="00E17082" w:rsidP="006F5D2E">
      <w:pPr>
        <w:pStyle w:val="ListParagraph"/>
        <w:numPr>
          <w:ilvl w:val="0"/>
          <w:numId w:val="176"/>
        </w:numPr>
        <w:tabs>
          <w:tab w:val="center" w:pos="709"/>
        </w:tabs>
        <w:spacing w:after="120" w:line="260" w:lineRule="exact"/>
        <w:contextualSpacing/>
        <w:rPr>
          <w:rFonts w:ascii="Arial" w:hAnsi="Arial" w:cs="Arial"/>
          <w:sz w:val="22"/>
          <w:szCs w:val="22"/>
        </w:rPr>
      </w:pPr>
      <w:r w:rsidRPr="002C76C1">
        <w:rPr>
          <w:rFonts w:ascii="Arial" w:hAnsi="Arial" w:cs="Arial"/>
          <w:sz w:val="22"/>
          <w:szCs w:val="22"/>
        </w:rPr>
        <w:t>The prestige register was not provided together with management’s response to our request for supplier registers (RFI 82).</w:t>
      </w:r>
    </w:p>
    <w:p w:rsidR="00E17082" w:rsidRPr="002C76C1" w:rsidRDefault="00E17082" w:rsidP="006F5D2E">
      <w:pPr>
        <w:pStyle w:val="ListParagraph"/>
        <w:numPr>
          <w:ilvl w:val="1"/>
          <w:numId w:val="176"/>
        </w:numPr>
        <w:tabs>
          <w:tab w:val="center" w:pos="709"/>
        </w:tabs>
        <w:spacing w:after="120" w:line="260" w:lineRule="exact"/>
        <w:contextualSpacing/>
        <w:rPr>
          <w:rFonts w:ascii="Arial" w:hAnsi="Arial" w:cs="Arial"/>
          <w:sz w:val="22"/>
          <w:szCs w:val="22"/>
        </w:rPr>
      </w:pPr>
      <w:r w:rsidRPr="002C76C1">
        <w:rPr>
          <w:rFonts w:ascii="Arial" w:hAnsi="Arial" w:cs="Arial"/>
          <w:sz w:val="22"/>
          <w:szCs w:val="22"/>
        </w:rPr>
        <w:t>The list provided has not been signed.</w:t>
      </w:r>
    </w:p>
    <w:p w:rsidR="00E17082" w:rsidRPr="002C76C1" w:rsidRDefault="00E17082" w:rsidP="006F5D2E">
      <w:pPr>
        <w:pStyle w:val="ListParagraph"/>
        <w:numPr>
          <w:ilvl w:val="0"/>
          <w:numId w:val="176"/>
        </w:numPr>
        <w:tabs>
          <w:tab w:val="center" w:pos="709"/>
        </w:tabs>
        <w:spacing w:after="120" w:line="260" w:lineRule="exact"/>
        <w:contextualSpacing/>
        <w:rPr>
          <w:rFonts w:ascii="Arial" w:hAnsi="Arial" w:cs="Arial"/>
          <w:sz w:val="22"/>
          <w:szCs w:val="22"/>
        </w:rPr>
      </w:pPr>
      <w:r w:rsidRPr="002C76C1">
        <w:rPr>
          <w:rFonts w:ascii="Arial" w:hAnsi="Arial" w:cs="Arial"/>
          <w:sz w:val="22"/>
          <w:szCs w:val="22"/>
        </w:rPr>
        <w:t>It was further noted that service providers written in pen was added to the typed list provided.</w:t>
      </w:r>
    </w:p>
    <w:p w:rsidR="00E17082" w:rsidRPr="002C76C1" w:rsidRDefault="00E17082" w:rsidP="006F5D2E">
      <w:pPr>
        <w:pStyle w:val="ListParagraph"/>
        <w:numPr>
          <w:ilvl w:val="0"/>
          <w:numId w:val="176"/>
        </w:numPr>
        <w:tabs>
          <w:tab w:val="center" w:pos="709"/>
        </w:tabs>
        <w:spacing w:after="120" w:line="260" w:lineRule="exact"/>
        <w:contextualSpacing/>
        <w:rPr>
          <w:rFonts w:ascii="Arial" w:hAnsi="Arial" w:cs="Arial"/>
          <w:sz w:val="22"/>
          <w:szCs w:val="22"/>
        </w:rPr>
      </w:pPr>
      <w:r w:rsidRPr="002C76C1">
        <w:rPr>
          <w:rFonts w:ascii="Arial" w:hAnsi="Arial" w:cs="Arial"/>
          <w:sz w:val="22"/>
          <w:szCs w:val="22"/>
        </w:rPr>
        <w:t>The department can easily add and delete suppliers of the list as it is not uploaded onto a system.</w:t>
      </w:r>
    </w:p>
    <w:p w:rsidR="00E17082" w:rsidRPr="002C76C1" w:rsidRDefault="00E17082" w:rsidP="006F5D2E">
      <w:pPr>
        <w:pStyle w:val="ListParagraph"/>
        <w:numPr>
          <w:ilvl w:val="1"/>
          <w:numId w:val="176"/>
        </w:numPr>
        <w:tabs>
          <w:tab w:val="center" w:pos="709"/>
        </w:tabs>
        <w:spacing w:after="120" w:line="260" w:lineRule="exact"/>
        <w:contextualSpacing/>
        <w:rPr>
          <w:rFonts w:ascii="Arial" w:hAnsi="Arial" w:cs="Arial"/>
          <w:sz w:val="22"/>
          <w:szCs w:val="22"/>
        </w:rPr>
      </w:pPr>
      <w:r w:rsidRPr="002C76C1">
        <w:rPr>
          <w:rFonts w:ascii="Arial" w:hAnsi="Arial" w:cs="Arial"/>
          <w:sz w:val="22"/>
          <w:szCs w:val="22"/>
        </w:rPr>
        <w:t>The following suppliers could not be found on the prestige list provided:</w:t>
      </w:r>
    </w:p>
    <w:p w:rsidR="00E17082" w:rsidRPr="002C76C1" w:rsidRDefault="00E17082" w:rsidP="006F5D2E">
      <w:pPr>
        <w:pStyle w:val="ListParagraph"/>
        <w:numPr>
          <w:ilvl w:val="0"/>
          <w:numId w:val="177"/>
        </w:numPr>
        <w:tabs>
          <w:tab w:val="center" w:pos="709"/>
        </w:tabs>
        <w:spacing w:after="120" w:line="260" w:lineRule="exact"/>
        <w:ind w:hanging="732"/>
        <w:contextualSpacing/>
        <w:rPr>
          <w:rFonts w:ascii="Arial" w:hAnsi="Arial" w:cs="Arial"/>
          <w:sz w:val="22"/>
          <w:szCs w:val="22"/>
        </w:rPr>
      </w:pPr>
      <w:r w:rsidRPr="002C76C1">
        <w:rPr>
          <w:rFonts w:ascii="Arial" w:hAnsi="Arial" w:cs="Arial"/>
          <w:sz w:val="22"/>
          <w:szCs w:val="22"/>
        </w:rPr>
        <w:t>IX Interior</w:t>
      </w:r>
    </w:p>
    <w:p w:rsidR="00E17082" w:rsidRPr="002C76C1" w:rsidRDefault="00E17082" w:rsidP="006F5D2E">
      <w:pPr>
        <w:pStyle w:val="ListParagraph"/>
        <w:numPr>
          <w:ilvl w:val="0"/>
          <w:numId w:val="177"/>
        </w:numPr>
        <w:tabs>
          <w:tab w:val="center" w:pos="709"/>
        </w:tabs>
        <w:spacing w:after="120" w:line="260" w:lineRule="exact"/>
        <w:ind w:hanging="732"/>
        <w:contextualSpacing/>
        <w:rPr>
          <w:rFonts w:ascii="Arial" w:hAnsi="Arial" w:cs="Arial"/>
          <w:sz w:val="22"/>
          <w:szCs w:val="22"/>
        </w:rPr>
      </w:pPr>
      <w:r w:rsidRPr="002C76C1">
        <w:rPr>
          <w:rFonts w:ascii="Arial" w:hAnsi="Arial" w:cs="Arial"/>
          <w:sz w:val="22"/>
          <w:szCs w:val="22"/>
        </w:rPr>
        <w:t>Comfort Creations</w:t>
      </w:r>
    </w:p>
    <w:p w:rsidR="00E17082" w:rsidRPr="002C76C1" w:rsidRDefault="00E17082" w:rsidP="00E17082">
      <w:pPr>
        <w:pStyle w:val="ListParagraph"/>
        <w:tabs>
          <w:tab w:val="center" w:pos="709"/>
        </w:tabs>
        <w:spacing w:after="120" w:line="260" w:lineRule="exact"/>
        <w:ind w:left="426"/>
        <w:rPr>
          <w:rFonts w:ascii="Arial" w:hAnsi="Arial" w:cs="Arial"/>
          <w:sz w:val="22"/>
          <w:szCs w:val="22"/>
        </w:rPr>
      </w:pPr>
    </w:p>
    <w:p w:rsidR="00E17082" w:rsidRPr="002C76C1" w:rsidRDefault="00E17082" w:rsidP="00E17082">
      <w:pPr>
        <w:pStyle w:val="ListParagraph"/>
        <w:tabs>
          <w:tab w:val="center" w:pos="709"/>
        </w:tabs>
        <w:spacing w:after="120" w:line="260" w:lineRule="exact"/>
        <w:ind w:left="426"/>
        <w:rPr>
          <w:rFonts w:ascii="Arial" w:hAnsi="Arial" w:cs="Arial"/>
          <w:sz w:val="22"/>
          <w:szCs w:val="22"/>
        </w:rPr>
      </w:pPr>
      <w:r w:rsidRPr="002C76C1">
        <w:rPr>
          <w:rFonts w:ascii="Arial" w:hAnsi="Arial" w:cs="Arial"/>
          <w:sz w:val="22"/>
          <w:szCs w:val="22"/>
        </w:rPr>
        <w:t xml:space="preserve">The matter therefore remains unresolved. </w:t>
      </w:r>
    </w:p>
    <w:p w:rsidR="00E17082" w:rsidRPr="002C76C1" w:rsidRDefault="00E17082" w:rsidP="00E17082">
      <w:pPr>
        <w:pStyle w:val="ListParagraph"/>
        <w:tabs>
          <w:tab w:val="center" w:pos="709"/>
        </w:tabs>
        <w:spacing w:after="120" w:line="260" w:lineRule="exact"/>
        <w:ind w:left="426"/>
        <w:rPr>
          <w:rFonts w:ascii="Arial" w:hAnsi="Arial" w:cs="Arial"/>
          <w:sz w:val="22"/>
          <w:szCs w:val="22"/>
        </w:rPr>
      </w:pPr>
    </w:p>
    <w:p w:rsidR="00E17082" w:rsidRPr="002C76C1" w:rsidRDefault="00E17082" w:rsidP="006F5D2E">
      <w:pPr>
        <w:pStyle w:val="ListParagraph"/>
        <w:numPr>
          <w:ilvl w:val="0"/>
          <w:numId w:val="175"/>
        </w:numPr>
        <w:tabs>
          <w:tab w:val="center" w:pos="709"/>
        </w:tabs>
        <w:spacing w:after="120" w:line="260" w:lineRule="exact"/>
        <w:ind w:left="426" w:hanging="426"/>
        <w:contextualSpacing/>
        <w:rPr>
          <w:rFonts w:ascii="Arial" w:hAnsi="Arial" w:cs="Arial"/>
          <w:sz w:val="22"/>
          <w:szCs w:val="22"/>
        </w:rPr>
      </w:pPr>
      <w:r w:rsidRPr="002C76C1">
        <w:rPr>
          <w:rFonts w:ascii="Arial" w:hAnsi="Arial" w:cs="Arial"/>
          <w:sz w:val="22"/>
          <w:szCs w:val="22"/>
        </w:rPr>
        <w:t xml:space="preserve">Management has not indicated whether or not they agree with the finding, however no documentation was provided indicating that the supplier has completed an SBD 4 form or similar document. </w:t>
      </w:r>
    </w:p>
    <w:p w:rsidR="00E17082" w:rsidRPr="002C76C1" w:rsidRDefault="00E17082" w:rsidP="00E17082">
      <w:pPr>
        <w:pStyle w:val="ListParagraph"/>
        <w:tabs>
          <w:tab w:val="center" w:pos="709"/>
        </w:tabs>
        <w:spacing w:after="120" w:line="260" w:lineRule="exact"/>
        <w:ind w:left="426"/>
        <w:rPr>
          <w:rFonts w:ascii="Arial" w:hAnsi="Arial" w:cs="Arial"/>
          <w:sz w:val="22"/>
          <w:szCs w:val="22"/>
        </w:rPr>
      </w:pPr>
    </w:p>
    <w:p w:rsidR="00E17082" w:rsidRDefault="00E17082" w:rsidP="00E17082">
      <w:pPr>
        <w:pStyle w:val="ListParagraph"/>
        <w:tabs>
          <w:tab w:val="center" w:pos="709"/>
        </w:tabs>
        <w:spacing w:after="120" w:line="260" w:lineRule="exact"/>
        <w:ind w:left="426"/>
        <w:rPr>
          <w:rFonts w:ascii="Arial" w:hAnsi="Arial" w:cs="Arial"/>
          <w:sz w:val="22"/>
          <w:szCs w:val="22"/>
        </w:rPr>
      </w:pPr>
      <w:r w:rsidRPr="002C76C1">
        <w:rPr>
          <w:rFonts w:ascii="Arial" w:hAnsi="Arial" w:cs="Arial"/>
          <w:sz w:val="22"/>
          <w:szCs w:val="22"/>
        </w:rPr>
        <w:t xml:space="preserve">The matter therefore remains unresolved. </w:t>
      </w:r>
    </w:p>
    <w:p w:rsidR="00E17082" w:rsidRDefault="00E17082" w:rsidP="00E17082">
      <w:pPr>
        <w:pStyle w:val="ListParagraph"/>
        <w:tabs>
          <w:tab w:val="center" w:pos="709"/>
        </w:tabs>
        <w:spacing w:after="120" w:line="260" w:lineRule="exact"/>
        <w:ind w:left="426"/>
        <w:rPr>
          <w:rFonts w:ascii="Arial" w:hAnsi="Arial" w:cs="Arial"/>
          <w:sz w:val="22"/>
          <w:szCs w:val="22"/>
        </w:rPr>
      </w:pPr>
    </w:p>
    <w:p w:rsidR="00E17082" w:rsidRDefault="00E17082" w:rsidP="00E17082">
      <w:pPr>
        <w:spacing w:after="200" w:line="276" w:lineRule="auto"/>
        <w:rPr>
          <w:sz w:val="22"/>
          <w:szCs w:val="22"/>
          <w:lang w:val="en-ZA"/>
        </w:rPr>
      </w:pPr>
      <w:r>
        <w:rPr>
          <w:sz w:val="22"/>
          <w:szCs w:val="22"/>
        </w:rPr>
        <w:br w:type="page"/>
      </w:r>
    </w:p>
    <w:p w:rsidR="00E17082" w:rsidRPr="00166C7C" w:rsidRDefault="00E17082" w:rsidP="006F5D2E">
      <w:pPr>
        <w:pStyle w:val="ListParagraph"/>
        <w:numPr>
          <w:ilvl w:val="0"/>
          <w:numId w:val="296"/>
        </w:numPr>
        <w:tabs>
          <w:tab w:val="center" w:pos="709"/>
        </w:tabs>
        <w:spacing w:after="120"/>
        <w:jc w:val="both"/>
        <w:rPr>
          <w:rFonts w:ascii="Arial" w:hAnsi="Arial" w:cs="Arial"/>
          <w:b/>
          <w:bCs/>
          <w:color w:val="FF0000"/>
          <w:sz w:val="22"/>
          <w:szCs w:val="22"/>
        </w:rPr>
      </w:pPr>
      <w:r w:rsidRPr="00166C7C">
        <w:rPr>
          <w:rFonts w:ascii="Arial" w:hAnsi="Arial" w:cs="Arial"/>
          <w:b/>
          <w:bCs/>
          <w:sz w:val="22"/>
          <w:szCs w:val="22"/>
        </w:rPr>
        <w:t xml:space="preserve">Deviation from SCM: Glorina General Trading– PTA regional office </w:t>
      </w:r>
      <w:r w:rsidRPr="00166C7C">
        <w:rPr>
          <w:rFonts w:ascii="Arial" w:hAnsi="Arial" w:cs="Arial"/>
          <w:b/>
          <w:bCs/>
          <w:color w:val="FF0000"/>
          <w:sz w:val="22"/>
          <w:szCs w:val="22"/>
        </w:rPr>
        <w:t>Ex 165</w:t>
      </w:r>
    </w:p>
    <w:p w:rsidR="00E17082" w:rsidRPr="002C76C1" w:rsidRDefault="00E17082" w:rsidP="00E17082">
      <w:pPr>
        <w:tabs>
          <w:tab w:val="center" w:pos="709"/>
        </w:tabs>
        <w:spacing w:after="120"/>
        <w:jc w:val="both"/>
        <w:rPr>
          <w:b/>
          <w:bCs/>
          <w:sz w:val="22"/>
          <w:szCs w:val="22"/>
        </w:rPr>
      </w:pPr>
    </w:p>
    <w:p w:rsidR="00E17082" w:rsidRPr="002C76C1" w:rsidRDefault="00E17082" w:rsidP="00E17082">
      <w:pPr>
        <w:tabs>
          <w:tab w:val="center" w:pos="709"/>
        </w:tabs>
        <w:spacing w:after="120"/>
        <w:jc w:val="both"/>
        <w:rPr>
          <w:b/>
          <w:bCs/>
          <w:sz w:val="22"/>
          <w:szCs w:val="22"/>
        </w:rPr>
      </w:pPr>
      <w:r w:rsidRPr="002C76C1">
        <w:rPr>
          <w:b/>
          <w:bCs/>
          <w:sz w:val="22"/>
          <w:szCs w:val="22"/>
        </w:rPr>
        <w:t>Audit Finding</w:t>
      </w:r>
    </w:p>
    <w:p w:rsidR="00E17082" w:rsidRPr="002C76C1" w:rsidRDefault="00E17082" w:rsidP="00E17082">
      <w:pPr>
        <w:pStyle w:val="NormalWeb"/>
        <w:tabs>
          <w:tab w:val="center" w:pos="709"/>
        </w:tabs>
        <w:rPr>
          <w:rFonts w:ascii="Arial" w:hAnsi="Arial" w:cs="Arial"/>
          <w:sz w:val="22"/>
          <w:szCs w:val="22"/>
        </w:rPr>
      </w:pPr>
    </w:p>
    <w:p w:rsidR="00E17082" w:rsidRPr="002C76C1" w:rsidRDefault="00E17082" w:rsidP="00E17082">
      <w:pPr>
        <w:tabs>
          <w:tab w:val="center" w:pos="709"/>
        </w:tabs>
        <w:autoSpaceDE w:val="0"/>
        <w:autoSpaceDN w:val="0"/>
        <w:adjustRightInd w:val="0"/>
        <w:rPr>
          <w:sz w:val="22"/>
          <w:szCs w:val="22"/>
        </w:rPr>
      </w:pPr>
      <w:r w:rsidRPr="002C76C1">
        <w:rPr>
          <w:sz w:val="22"/>
          <w:szCs w:val="22"/>
        </w:rPr>
        <w:t>Laws, rules and legislation:</w:t>
      </w:r>
    </w:p>
    <w:p w:rsidR="00E17082" w:rsidRPr="002C76C1" w:rsidRDefault="00E17082" w:rsidP="00E17082">
      <w:pPr>
        <w:tabs>
          <w:tab w:val="center" w:pos="709"/>
        </w:tabs>
        <w:autoSpaceDE w:val="0"/>
        <w:autoSpaceDN w:val="0"/>
        <w:adjustRightInd w:val="0"/>
        <w:rPr>
          <w:sz w:val="22"/>
          <w:szCs w:val="22"/>
        </w:rPr>
      </w:pPr>
    </w:p>
    <w:p w:rsidR="00E17082" w:rsidRPr="002C76C1" w:rsidRDefault="00E17082" w:rsidP="00E17082">
      <w:pPr>
        <w:pStyle w:val="lg-a-1"/>
        <w:tabs>
          <w:tab w:val="center" w:pos="709"/>
        </w:tabs>
        <w:suppressAutoHyphens/>
        <w:autoSpaceDN w:val="0"/>
        <w:spacing w:before="0"/>
        <w:ind w:left="630" w:hanging="630"/>
        <w:jc w:val="left"/>
        <w:textAlignment w:val="baseline"/>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Competition Act paragraph 4(1)(b)(i) and (iii) states:</w:t>
      </w:r>
    </w:p>
    <w:p w:rsidR="00E17082" w:rsidRPr="002C76C1" w:rsidRDefault="00E17082" w:rsidP="00E17082">
      <w:pPr>
        <w:pStyle w:val="lg-a-1"/>
        <w:tabs>
          <w:tab w:val="center" w:pos="709"/>
        </w:tabs>
        <w:spacing w:before="0"/>
        <w:ind w:left="567" w:firstLine="0"/>
        <w:jc w:val="left"/>
        <w:rPr>
          <w:rFonts w:ascii="Arial" w:hAnsi="Arial" w:cs="Arial"/>
          <w:sz w:val="22"/>
          <w:szCs w:val="22"/>
        </w:rPr>
      </w:pPr>
    </w:p>
    <w:p w:rsidR="00E17082" w:rsidRPr="002C76C1" w:rsidRDefault="00E17082" w:rsidP="00E17082">
      <w:pPr>
        <w:pStyle w:val="lg-a-1"/>
        <w:tabs>
          <w:tab w:val="center" w:pos="709"/>
        </w:tabs>
        <w:spacing w:before="0"/>
        <w:ind w:hanging="794"/>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“4(1)</w:t>
      </w:r>
      <w:r w:rsidRPr="002C76C1">
        <w:rPr>
          <w:rFonts w:ascii="Arial" w:hAnsi="Arial" w:cs="Arial"/>
          <w:i/>
          <w:sz w:val="22"/>
          <w:szCs w:val="22"/>
        </w:rPr>
        <w:tab/>
        <w:t xml:space="preserve"> An agreement between, or concerted practice by, firms, or a decision by an association of firms, is prohibited if it is between parties in a horizontal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relationship and if-</w:t>
      </w:r>
    </w:p>
    <w:p w:rsidR="00E17082" w:rsidRPr="002C76C1" w:rsidRDefault="00E17082" w:rsidP="00E17082">
      <w:pPr>
        <w:pStyle w:val="lg-a-1"/>
        <w:tabs>
          <w:tab w:val="center" w:pos="709"/>
        </w:tabs>
        <w:spacing w:before="0"/>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(b)</w:t>
      </w:r>
      <w:r w:rsidRPr="002C76C1">
        <w:rPr>
          <w:rFonts w:ascii="Arial" w:hAnsi="Arial" w:cs="Arial"/>
          <w:i/>
          <w:sz w:val="22"/>
          <w:szCs w:val="22"/>
        </w:rPr>
        <w:tab/>
        <w:t>it involves any of the following restrictive horizontal practices:</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(i)</w:t>
      </w:r>
      <w:r w:rsidRPr="002C76C1">
        <w:rPr>
          <w:rFonts w:ascii="Arial" w:hAnsi="Arial" w:cs="Arial"/>
          <w:i/>
          <w:sz w:val="22"/>
          <w:szCs w:val="22"/>
        </w:rPr>
        <w:tab/>
        <w:t xml:space="preserve"> directly or indirectly fixing a purchase or selling price or any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other trading condition;</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(iii)</w:t>
      </w:r>
      <w:r w:rsidRPr="002C76C1">
        <w:rPr>
          <w:rFonts w:ascii="Arial" w:hAnsi="Arial" w:cs="Arial"/>
          <w:i/>
          <w:sz w:val="22"/>
          <w:szCs w:val="22"/>
        </w:rPr>
        <w:tab/>
        <w:t>collusive tendering”</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p>
    <w:p w:rsidR="00E17082" w:rsidRPr="002C76C1" w:rsidRDefault="00E17082" w:rsidP="00E17082">
      <w:pPr>
        <w:pStyle w:val="lg-a-1"/>
        <w:tabs>
          <w:tab w:val="center" w:pos="709"/>
        </w:tabs>
        <w:suppressAutoHyphens/>
        <w:autoSpaceDN w:val="0"/>
        <w:spacing w:before="0"/>
        <w:ind w:left="630" w:hanging="630"/>
        <w:jc w:val="left"/>
        <w:textAlignment w:val="baseline"/>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Treasury Regulations 16A9.1 states:</w:t>
      </w:r>
    </w:p>
    <w:p w:rsidR="00E17082" w:rsidRPr="002C76C1" w:rsidRDefault="00E17082" w:rsidP="00E17082">
      <w:pPr>
        <w:pStyle w:val="lg-a-1"/>
        <w:tabs>
          <w:tab w:val="center" w:pos="709"/>
        </w:tabs>
        <w:spacing w:before="0"/>
        <w:ind w:left="567" w:firstLine="0"/>
        <w:jc w:val="left"/>
        <w:rPr>
          <w:rFonts w:ascii="Arial" w:hAnsi="Arial" w:cs="Arial"/>
          <w:sz w:val="22"/>
          <w:szCs w:val="22"/>
        </w:rPr>
      </w:pP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“The accounting officer or accounting authority must-</w:t>
      </w:r>
    </w:p>
    <w:p w:rsidR="00E17082" w:rsidRPr="002C76C1" w:rsidRDefault="00E17082" w:rsidP="006F5D2E">
      <w:pPr>
        <w:pStyle w:val="lg-a-1"/>
        <w:numPr>
          <w:ilvl w:val="0"/>
          <w:numId w:val="179"/>
        </w:numPr>
        <w:tabs>
          <w:tab w:val="center" w:pos="709"/>
        </w:tabs>
        <w:suppressAutoHyphens/>
        <w:autoSpaceDN w:val="0"/>
        <w:spacing w:before="0"/>
        <w:jc w:val="left"/>
        <w:textAlignment w:val="baseline"/>
        <w:rPr>
          <w:rFonts w:ascii="Arial" w:hAnsi="Arial" w:cs="Arial"/>
          <w:i/>
          <w:sz w:val="22"/>
          <w:szCs w:val="22"/>
        </w:rPr>
      </w:pPr>
      <w:r w:rsidRPr="002C76C1">
        <w:rPr>
          <w:rFonts w:ascii="Arial" w:hAnsi="Arial" w:cs="Arial"/>
          <w:i/>
          <w:sz w:val="22"/>
          <w:szCs w:val="22"/>
        </w:rPr>
        <w:t xml:space="preserve">take all reasonable steps to prevent abuse of the supply chain management </w:t>
      </w:r>
      <w:r w:rsidRPr="002C76C1">
        <w:rPr>
          <w:rFonts w:ascii="Arial" w:hAnsi="Arial" w:cs="Arial"/>
          <w:i/>
          <w:sz w:val="22"/>
          <w:szCs w:val="22"/>
        </w:rPr>
        <w:tab/>
        <w:t>system;</w:t>
      </w:r>
    </w:p>
    <w:p w:rsidR="00E17082" w:rsidRPr="002C76C1" w:rsidRDefault="00E17082" w:rsidP="006F5D2E">
      <w:pPr>
        <w:pStyle w:val="lg-a-1"/>
        <w:numPr>
          <w:ilvl w:val="0"/>
          <w:numId w:val="179"/>
        </w:numPr>
        <w:tabs>
          <w:tab w:val="center" w:pos="709"/>
        </w:tabs>
        <w:suppressAutoHyphens/>
        <w:autoSpaceDN w:val="0"/>
        <w:spacing w:before="0"/>
        <w:jc w:val="left"/>
        <w:textAlignment w:val="baseline"/>
        <w:rPr>
          <w:rFonts w:ascii="Arial" w:hAnsi="Arial" w:cs="Arial"/>
          <w:i/>
          <w:sz w:val="22"/>
          <w:szCs w:val="22"/>
        </w:rPr>
      </w:pPr>
      <w:r w:rsidRPr="002C76C1">
        <w:rPr>
          <w:rFonts w:ascii="Arial" w:hAnsi="Arial" w:cs="Arial"/>
          <w:i/>
          <w:sz w:val="22"/>
          <w:szCs w:val="22"/>
        </w:rPr>
        <w:t>investigation any allegations against an official or other role player of corruption, improper conduct or failure to comply with the supply chain management system, and when justified-</w:t>
      </w:r>
    </w:p>
    <w:p w:rsidR="00E17082" w:rsidRPr="002C76C1" w:rsidRDefault="00E17082" w:rsidP="006F5D2E">
      <w:pPr>
        <w:pStyle w:val="lg-a-1"/>
        <w:numPr>
          <w:ilvl w:val="0"/>
          <w:numId w:val="180"/>
        </w:numPr>
        <w:tabs>
          <w:tab w:val="center" w:pos="709"/>
        </w:tabs>
        <w:suppressAutoHyphens/>
        <w:autoSpaceDN w:val="0"/>
        <w:spacing w:before="0"/>
        <w:jc w:val="left"/>
        <w:textAlignment w:val="baseline"/>
        <w:rPr>
          <w:rFonts w:ascii="Arial" w:hAnsi="Arial" w:cs="Arial"/>
          <w:i/>
          <w:sz w:val="22"/>
          <w:szCs w:val="22"/>
        </w:rPr>
      </w:pPr>
      <w:r w:rsidRPr="002C76C1">
        <w:rPr>
          <w:rFonts w:ascii="Arial" w:hAnsi="Arial" w:cs="Arial"/>
          <w:i/>
          <w:sz w:val="22"/>
          <w:szCs w:val="22"/>
        </w:rPr>
        <w:t>take steps against such official or other role player and inform the relevant treasury of such steps; and</w:t>
      </w:r>
    </w:p>
    <w:p w:rsidR="00E17082" w:rsidRPr="002C76C1" w:rsidRDefault="00E17082" w:rsidP="00E17082">
      <w:pPr>
        <w:pStyle w:val="lg-a-1"/>
        <w:tabs>
          <w:tab w:val="center" w:pos="709"/>
        </w:tabs>
        <w:spacing w:before="0"/>
        <w:ind w:left="1440" w:hanging="873"/>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(e)</w:t>
      </w:r>
      <w:r w:rsidRPr="002C76C1">
        <w:rPr>
          <w:rFonts w:ascii="Arial" w:hAnsi="Arial" w:cs="Arial"/>
          <w:i/>
          <w:sz w:val="22"/>
          <w:szCs w:val="22"/>
          <w:lang w:val="en-ZA"/>
        </w:rPr>
        <w:t>reject a proposal for the award of a contract if the recommended bidder has committed a corrupt or fraudulent act in competing for the particular contract; or</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(f) cancel a contract awarded to a supplier of goods or services-</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t>(i)</w:t>
      </w:r>
      <w:r w:rsidRPr="002C76C1">
        <w:rPr>
          <w:rFonts w:ascii="Arial" w:hAnsi="Arial" w:cs="Arial"/>
          <w:i/>
          <w:sz w:val="22"/>
          <w:szCs w:val="22"/>
        </w:rPr>
        <w:t xml:space="preserve">if the supplier committed any corrupt or fraudulent act during the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bidding process or the execution of that contract; or</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(ii)if any official or other role player committed any corrupt or fraudulent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act during the bidding process or the execution of that contract that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benefited that supplier.”</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p>
    <w:p w:rsidR="00E17082" w:rsidRPr="002C76C1" w:rsidRDefault="00E17082" w:rsidP="006F5D2E">
      <w:pPr>
        <w:pStyle w:val="lg-a-1"/>
        <w:numPr>
          <w:ilvl w:val="0"/>
          <w:numId w:val="260"/>
        </w:numPr>
        <w:tabs>
          <w:tab w:val="center" w:pos="709"/>
        </w:tabs>
        <w:suppressAutoHyphens/>
        <w:autoSpaceDN w:val="0"/>
        <w:spacing w:before="0"/>
        <w:ind w:left="567" w:hanging="567"/>
        <w:jc w:val="left"/>
        <w:textAlignment w:val="baseline"/>
        <w:rPr>
          <w:rFonts w:ascii="Arial" w:hAnsi="Arial" w:cs="Arial"/>
          <w:sz w:val="22"/>
          <w:szCs w:val="22"/>
        </w:rPr>
      </w:pPr>
      <w:r w:rsidRPr="002C76C1">
        <w:rPr>
          <w:rFonts w:ascii="Arial" w:hAnsi="Arial" w:cs="Arial"/>
          <w:sz w:val="22"/>
          <w:szCs w:val="22"/>
        </w:rPr>
        <w:t>Treasury Regulations 16A9.2 states:</w:t>
      </w:r>
    </w:p>
    <w:p w:rsidR="00E17082" w:rsidRPr="002C76C1" w:rsidRDefault="00E17082" w:rsidP="00E17082">
      <w:pPr>
        <w:pStyle w:val="lg-a-1"/>
        <w:tabs>
          <w:tab w:val="center" w:pos="709"/>
        </w:tabs>
        <w:spacing w:before="0"/>
        <w:ind w:left="567" w:firstLine="0"/>
        <w:jc w:val="left"/>
        <w:rPr>
          <w:rFonts w:ascii="Arial" w:hAnsi="Arial" w:cs="Arial"/>
          <w:sz w:val="22"/>
          <w:szCs w:val="22"/>
        </w:rPr>
      </w:pP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“The accounting officer or accounting authority —</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w:t>
      </w:r>
      <w:r w:rsidRPr="002C76C1">
        <w:rPr>
          <w:rFonts w:ascii="Arial" w:hAnsi="Arial" w:cs="Arial"/>
          <w:i/>
          <w:iCs/>
          <w:sz w:val="22"/>
          <w:szCs w:val="22"/>
        </w:rPr>
        <w:t>a</w:t>
      </w:r>
      <w:r w:rsidRPr="002C76C1">
        <w:rPr>
          <w:rFonts w:ascii="Arial" w:hAnsi="Arial" w:cs="Arial"/>
          <w:i/>
          <w:sz w:val="22"/>
          <w:szCs w:val="22"/>
        </w:rPr>
        <w:t>)</w:t>
      </w:r>
      <w:r w:rsidRPr="002C76C1">
        <w:rPr>
          <w:rFonts w:ascii="Arial" w:hAnsi="Arial" w:cs="Arial"/>
          <w:i/>
          <w:sz w:val="22"/>
          <w:szCs w:val="22"/>
        </w:rPr>
        <w:tab/>
        <w:t>may disregard the bid of any bidder if that bidder, or any of its directors—</w:t>
      </w:r>
    </w:p>
    <w:p w:rsidR="00E17082" w:rsidRPr="002C76C1" w:rsidRDefault="00E17082" w:rsidP="00E17082">
      <w:pPr>
        <w:pStyle w:val="lg-a-1"/>
        <w:tabs>
          <w:tab w:val="center" w:pos="709"/>
        </w:tabs>
        <w:spacing w:before="0"/>
        <w:ind w:left="1287" w:firstLine="153"/>
        <w:jc w:val="left"/>
        <w:rPr>
          <w:rFonts w:ascii="Arial" w:hAnsi="Arial" w:cs="Arial"/>
          <w:i/>
          <w:sz w:val="22"/>
          <w:szCs w:val="22"/>
        </w:rPr>
      </w:pPr>
      <w:r w:rsidRPr="002C76C1">
        <w:rPr>
          <w:rFonts w:ascii="Arial" w:hAnsi="Arial" w:cs="Arial"/>
          <w:i/>
          <w:sz w:val="22"/>
          <w:szCs w:val="22"/>
        </w:rPr>
        <w:t>(i)</w:t>
      </w:r>
      <w:r w:rsidRPr="002C76C1">
        <w:rPr>
          <w:rFonts w:ascii="Arial" w:hAnsi="Arial" w:cs="Arial"/>
          <w:i/>
          <w:sz w:val="22"/>
          <w:szCs w:val="22"/>
        </w:rPr>
        <w:tab/>
        <w:t>have abused the institution’s supply chain management system;</w:t>
      </w:r>
    </w:p>
    <w:p w:rsidR="00E17082" w:rsidRPr="002C76C1" w:rsidRDefault="00E17082" w:rsidP="00E17082">
      <w:pPr>
        <w:pStyle w:val="lg-a-1"/>
        <w:tabs>
          <w:tab w:val="center" w:pos="709"/>
        </w:tabs>
        <w:spacing w:before="0"/>
        <w:ind w:left="2160" w:hanging="720"/>
        <w:jc w:val="left"/>
        <w:rPr>
          <w:rFonts w:ascii="Arial" w:hAnsi="Arial" w:cs="Arial"/>
          <w:i/>
          <w:sz w:val="22"/>
          <w:szCs w:val="22"/>
        </w:rPr>
      </w:pPr>
      <w:r w:rsidRPr="002C76C1">
        <w:rPr>
          <w:rFonts w:ascii="Arial" w:hAnsi="Arial" w:cs="Arial"/>
          <w:i/>
          <w:sz w:val="22"/>
          <w:szCs w:val="22"/>
        </w:rPr>
        <w:t>(ii)</w:t>
      </w:r>
      <w:r w:rsidRPr="002C76C1">
        <w:rPr>
          <w:rFonts w:ascii="Arial" w:hAnsi="Arial" w:cs="Arial"/>
          <w:i/>
          <w:sz w:val="22"/>
          <w:szCs w:val="22"/>
        </w:rPr>
        <w:tab/>
        <w:t>have committed fraud or any other improper conduct in relation to such system; or</w:t>
      </w:r>
    </w:p>
    <w:p w:rsidR="00E17082" w:rsidRPr="002C76C1" w:rsidRDefault="00E17082" w:rsidP="00E17082">
      <w:pPr>
        <w:pStyle w:val="lg-a-1"/>
        <w:tabs>
          <w:tab w:val="center" w:pos="709"/>
        </w:tabs>
        <w:spacing w:before="0"/>
        <w:ind w:left="1440" w:hanging="873"/>
        <w:jc w:val="left"/>
        <w:rPr>
          <w:rFonts w:ascii="Arial" w:hAnsi="Arial" w:cs="Arial"/>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w:t>
      </w:r>
      <w:r w:rsidRPr="002C76C1">
        <w:rPr>
          <w:rFonts w:ascii="Arial" w:hAnsi="Arial" w:cs="Arial"/>
          <w:i/>
          <w:iCs/>
          <w:sz w:val="22"/>
          <w:szCs w:val="22"/>
        </w:rPr>
        <w:t>b</w:t>
      </w:r>
      <w:r w:rsidRPr="002C76C1">
        <w:rPr>
          <w:rFonts w:ascii="Arial" w:hAnsi="Arial" w:cs="Arial"/>
          <w:i/>
          <w:sz w:val="22"/>
          <w:szCs w:val="22"/>
        </w:rPr>
        <w:t>)</w:t>
      </w:r>
      <w:r w:rsidRPr="002C76C1">
        <w:rPr>
          <w:rFonts w:ascii="Arial" w:hAnsi="Arial" w:cs="Arial"/>
          <w:i/>
          <w:sz w:val="22"/>
          <w:szCs w:val="22"/>
        </w:rPr>
        <w:tab/>
      </w:r>
      <w:r w:rsidRPr="002C76C1">
        <w:rPr>
          <w:rFonts w:ascii="Arial" w:hAnsi="Arial" w:cs="Arial"/>
          <w:i/>
          <w:sz w:val="22"/>
          <w:szCs w:val="22"/>
          <w:lang w:val="en-ZA"/>
        </w:rPr>
        <w:t>must inform the relevant treasury of any action taken in terms of paragraph (a)</w:t>
      </w:r>
      <w:r w:rsidRPr="002C76C1">
        <w:rPr>
          <w:rFonts w:ascii="Arial" w:hAnsi="Arial" w:cs="Arial"/>
          <w:i/>
          <w:sz w:val="22"/>
          <w:szCs w:val="22"/>
        </w:rPr>
        <w:t>“</w:t>
      </w:r>
    </w:p>
    <w:p w:rsidR="00E17082" w:rsidRPr="002C76C1" w:rsidRDefault="00E17082" w:rsidP="00E17082">
      <w:pPr>
        <w:tabs>
          <w:tab w:val="left" w:pos="360"/>
          <w:tab w:val="center" w:pos="709"/>
        </w:tabs>
        <w:autoSpaceDE w:val="0"/>
        <w:autoSpaceDN w:val="0"/>
        <w:adjustRightInd w:val="0"/>
        <w:ind w:left="360"/>
        <w:rPr>
          <w:sz w:val="22"/>
          <w:szCs w:val="22"/>
        </w:rPr>
      </w:pPr>
    </w:p>
    <w:p w:rsidR="00E17082" w:rsidRPr="002C76C1" w:rsidRDefault="00E17082" w:rsidP="00E17082">
      <w:pPr>
        <w:tabs>
          <w:tab w:val="left" w:pos="360"/>
          <w:tab w:val="center" w:pos="709"/>
        </w:tabs>
        <w:autoSpaceDE w:val="0"/>
        <w:autoSpaceDN w:val="0"/>
        <w:adjustRightInd w:val="0"/>
        <w:ind w:left="360"/>
        <w:rPr>
          <w:sz w:val="22"/>
          <w:szCs w:val="22"/>
        </w:rPr>
      </w:pPr>
    </w:p>
    <w:p w:rsidR="00E17082" w:rsidRPr="002C76C1" w:rsidRDefault="00E17082" w:rsidP="006F5D2E">
      <w:pPr>
        <w:pStyle w:val="lg-a-1"/>
        <w:numPr>
          <w:ilvl w:val="0"/>
          <w:numId w:val="260"/>
        </w:numPr>
        <w:tabs>
          <w:tab w:val="center" w:pos="709"/>
        </w:tabs>
        <w:suppressAutoHyphens/>
        <w:autoSpaceDN w:val="0"/>
        <w:spacing w:before="0"/>
        <w:ind w:left="567" w:hanging="567"/>
        <w:jc w:val="left"/>
        <w:textAlignment w:val="baseline"/>
        <w:rPr>
          <w:rFonts w:ascii="Arial" w:hAnsi="Arial" w:cs="Arial"/>
          <w:sz w:val="22"/>
          <w:szCs w:val="22"/>
        </w:rPr>
      </w:pPr>
      <w:r w:rsidRPr="002C76C1">
        <w:rPr>
          <w:rFonts w:ascii="Arial" w:hAnsi="Arial" w:cs="Arial"/>
          <w:sz w:val="22"/>
          <w:szCs w:val="22"/>
        </w:rPr>
        <w:t>PFMA paragraph 38(1)(c)(ii) states:</w:t>
      </w:r>
    </w:p>
    <w:p w:rsidR="00E17082" w:rsidRPr="002C76C1" w:rsidRDefault="00E17082" w:rsidP="00E17082">
      <w:pPr>
        <w:tabs>
          <w:tab w:val="left" w:pos="540"/>
          <w:tab w:val="center" w:pos="709"/>
        </w:tabs>
        <w:autoSpaceDE w:val="0"/>
        <w:autoSpaceDN w:val="0"/>
        <w:adjustRightInd w:val="0"/>
        <w:rPr>
          <w:sz w:val="22"/>
          <w:szCs w:val="22"/>
        </w:rPr>
      </w:pPr>
      <w:r w:rsidRPr="002C76C1">
        <w:rPr>
          <w:sz w:val="22"/>
          <w:szCs w:val="22"/>
        </w:rPr>
        <w:tab/>
      </w:r>
    </w:p>
    <w:p w:rsidR="00E17082" w:rsidRPr="002C76C1" w:rsidRDefault="00E17082" w:rsidP="00E17082">
      <w:pPr>
        <w:tabs>
          <w:tab w:val="left" w:pos="540"/>
          <w:tab w:val="center" w:pos="709"/>
        </w:tabs>
        <w:autoSpaceDE w:val="0"/>
        <w:autoSpaceDN w:val="0"/>
        <w:adjustRightInd w:val="0"/>
        <w:jc w:val="both"/>
        <w:rPr>
          <w:i/>
          <w:iCs/>
          <w:sz w:val="22"/>
          <w:szCs w:val="22"/>
        </w:rPr>
      </w:pPr>
      <w:r w:rsidRPr="002C76C1">
        <w:rPr>
          <w:sz w:val="22"/>
          <w:szCs w:val="22"/>
        </w:rPr>
        <w:tab/>
      </w:r>
      <w:r w:rsidRPr="002C76C1">
        <w:rPr>
          <w:i/>
          <w:iCs/>
          <w:sz w:val="22"/>
          <w:szCs w:val="22"/>
        </w:rPr>
        <w:t>“(1)</w:t>
      </w:r>
      <w:r w:rsidRPr="002C76C1">
        <w:rPr>
          <w:sz w:val="22"/>
          <w:szCs w:val="22"/>
        </w:rPr>
        <w:t xml:space="preserve"> </w:t>
      </w:r>
      <w:r w:rsidRPr="002C76C1">
        <w:rPr>
          <w:i/>
          <w:iCs/>
          <w:sz w:val="22"/>
          <w:szCs w:val="22"/>
        </w:rPr>
        <w:t>The accounting officer for a department, trading entity or constitutional institution-</w:t>
      </w:r>
    </w:p>
    <w:p w:rsidR="00E17082" w:rsidRPr="002C76C1" w:rsidRDefault="00E17082" w:rsidP="00E17082">
      <w:pPr>
        <w:tabs>
          <w:tab w:val="left" w:pos="540"/>
          <w:tab w:val="center" w:pos="709"/>
        </w:tabs>
        <w:autoSpaceDE w:val="0"/>
        <w:autoSpaceDN w:val="0"/>
        <w:adjustRightInd w:val="0"/>
        <w:jc w:val="both"/>
        <w:rPr>
          <w:sz w:val="22"/>
          <w:szCs w:val="22"/>
        </w:rPr>
      </w:pPr>
      <w:r w:rsidRPr="002C76C1">
        <w:rPr>
          <w:sz w:val="22"/>
          <w:szCs w:val="22"/>
        </w:rPr>
        <w:tab/>
      </w:r>
      <w:r w:rsidRPr="002C76C1">
        <w:rPr>
          <w:sz w:val="22"/>
          <w:szCs w:val="22"/>
        </w:rPr>
        <w:tab/>
        <w:t xml:space="preserve">    </w:t>
      </w:r>
      <w:r w:rsidRPr="002C76C1">
        <w:rPr>
          <w:i/>
          <w:iCs/>
          <w:sz w:val="22"/>
          <w:szCs w:val="22"/>
        </w:rPr>
        <w:t>(c)</w:t>
      </w:r>
      <w:r w:rsidRPr="002C76C1">
        <w:rPr>
          <w:sz w:val="22"/>
          <w:szCs w:val="22"/>
        </w:rPr>
        <w:t xml:space="preserve"> </w:t>
      </w:r>
      <w:r w:rsidRPr="002C76C1">
        <w:rPr>
          <w:i/>
          <w:iCs/>
          <w:sz w:val="22"/>
          <w:szCs w:val="22"/>
        </w:rPr>
        <w:t>must take effective and appropriate steps to</w:t>
      </w:r>
      <w:r w:rsidRPr="002C76C1">
        <w:rPr>
          <w:sz w:val="22"/>
          <w:szCs w:val="22"/>
        </w:rPr>
        <w:t>-</w:t>
      </w:r>
    </w:p>
    <w:p w:rsidR="00E17082" w:rsidRPr="002C76C1" w:rsidRDefault="00E17082" w:rsidP="00E17082">
      <w:pPr>
        <w:tabs>
          <w:tab w:val="left" w:pos="540"/>
          <w:tab w:val="center" w:pos="709"/>
        </w:tabs>
        <w:autoSpaceDE w:val="0"/>
        <w:autoSpaceDN w:val="0"/>
        <w:adjustRightInd w:val="0"/>
        <w:ind w:left="720" w:hanging="720"/>
        <w:jc w:val="both"/>
        <w:rPr>
          <w:sz w:val="22"/>
          <w:szCs w:val="22"/>
        </w:rPr>
      </w:pPr>
      <w:r w:rsidRPr="002C76C1">
        <w:rPr>
          <w:sz w:val="22"/>
          <w:szCs w:val="22"/>
        </w:rPr>
        <w:tab/>
      </w:r>
      <w:r w:rsidRPr="002C76C1">
        <w:rPr>
          <w:sz w:val="22"/>
          <w:szCs w:val="22"/>
        </w:rPr>
        <w:tab/>
      </w:r>
      <w:r w:rsidRPr="002C76C1">
        <w:rPr>
          <w:sz w:val="22"/>
          <w:szCs w:val="22"/>
        </w:rPr>
        <w:tab/>
      </w:r>
      <w:r w:rsidRPr="002C76C1">
        <w:rPr>
          <w:i/>
          <w:iCs/>
          <w:sz w:val="22"/>
          <w:szCs w:val="22"/>
        </w:rPr>
        <w:t>(ii)</w:t>
      </w:r>
      <w:r w:rsidRPr="002C76C1">
        <w:rPr>
          <w:sz w:val="22"/>
          <w:szCs w:val="22"/>
        </w:rPr>
        <w:t xml:space="preserve"> </w:t>
      </w:r>
      <w:r w:rsidRPr="002C76C1">
        <w:rPr>
          <w:i/>
          <w:iCs/>
          <w:sz w:val="22"/>
          <w:szCs w:val="22"/>
        </w:rPr>
        <w:t xml:space="preserve">prevent unauthorized, irregular and fruitless and wasteful expenditure     </w:t>
      </w:r>
      <w:r w:rsidRPr="002C76C1">
        <w:rPr>
          <w:i/>
          <w:iCs/>
          <w:sz w:val="22"/>
          <w:szCs w:val="22"/>
        </w:rPr>
        <w:br/>
        <w:t xml:space="preserve">     </w:t>
      </w:r>
      <w:r w:rsidRPr="002C76C1">
        <w:rPr>
          <w:i/>
          <w:iCs/>
          <w:sz w:val="22"/>
          <w:szCs w:val="22"/>
        </w:rPr>
        <w:tab/>
        <w:t xml:space="preserve">     and losses resulting from criminal conduct</w:t>
      </w:r>
      <w:r w:rsidRPr="002C76C1">
        <w:rPr>
          <w:sz w:val="22"/>
          <w:szCs w:val="22"/>
        </w:rPr>
        <w:t>;”</w:t>
      </w:r>
    </w:p>
    <w:p w:rsidR="00E17082" w:rsidRPr="002C76C1" w:rsidRDefault="00E17082" w:rsidP="00E17082">
      <w:pPr>
        <w:tabs>
          <w:tab w:val="left" w:pos="540"/>
          <w:tab w:val="center" w:pos="709"/>
        </w:tabs>
        <w:autoSpaceDE w:val="0"/>
        <w:autoSpaceDN w:val="0"/>
        <w:adjustRightInd w:val="0"/>
        <w:ind w:left="720" w:hanging="720"/>
        <w:jc w:val="both"/>
        <w:rPr>
          <w:sz w:val="22"/>
          <w:szCs w:val="22"/>
        </w:rPr>
      </w:pPr>
    </w:p>
    <w:p w:rsidR="00E17082" w:rsidRPr="002C76C1" w:rsidRDefault="00E17082" w:rsidP="006F5D2E">
      <w:pPr>
        <w:pStyle w:val="lg-a-1"/>
        <w:numPr>
          <w:ilvl w:val="0"/>
          <w:numId w:val="260"/>
        </w:numPr>
        <w:tabs>
          <w:tab w:val="center" w:pos="709"/>
        </w:tabs>
        <w:suppressAutoHyphens/>
        <w:autoSpaceDN w:val="0"/>
        <w:spacing w:before="0"/>
        <w:ind w:left="567" w:hanging="567"/>
        <w:jc w:val="left"/>
        <w:textAlignment w:val="baseline"/>
        <w:rPr>
          <w:rFonts w:ascii="Arial" w:hAnsi="Arial" w:cs="Arial"/>
          <w:sz w:val="22"/>
          <w:szCs w:val="22"/>
        </w:rPr>
      </w:pPr>
      <w:r w:rsidRPr="002C76C1">
        <w:rPr>
          <w:rFonts w:ascii="Arial" w:hAnsi="Arial" w:cs="Arial"/>
          <w:sz w:val="22"/>
          <w:szCs w:val="22"/>
        </w:rPr>
        <w:t>Practice note 8 of 2007/8 paragraph 3.3.1 to 3.3.3:</w:t>
      </w:r>
    </w:p>
    <w:p w:rsidR="00E17082" w:rsidRPr="002C76C1" w:rsidRDefault="00E17082" w:rsidP="00E17082">
      <w:pPr>
        <w:pStyle w:val="ListParagraph"/>
        <w:tabs>
          <w:tab w:val="center" w:pos="709"/>
        </w:tabs>
        <w:autoSpaceDE w:val="0"/>
        <w:autoSpaceDN w:val="0"/>
        <w:adjustRightInd w:val="0"/>
        <w:ind w:left="540"/>
        <w:rPr>
          <w:rFonts w:ascii="Arial" w:hAnsi="Arial" w:cs="Arial"/>
          <w:sz w:val="22"/>
          <w:szCs w:val="22"/>
        </w:rPr>
      </w:pPr>
    </w:p>
    <w:p w:rsidR="00E17082" w:rsidRPr="002C76C1" w:rsidRDefault="00E17082" w:rsidP="00E17082">
      <w:pPr>
        <w:pStyle w:val="ListParagraph"/>
        <w:tabs>
          <w:tab w:val="center" w:pos="709"/>
        </w:tabs>
        <w:autoSpaceDE w:val="0"/>
        <w:autoSpaceDN w:val="0"/>
        <w:adjustRightInd w:val="0"/>
        <w:ind w:left="1440" w:hanging="900"/>
        <w:rPr>
          <w:rFonts w:ascii="Arial" w:hAnsi="Arial" w:cs="Arial"/>
          <w:i/>
          <w:iCs/>
          <w:sz w:val="22"/>
          <w:szCs w:val="22"/>
        </w:rPr>
      </w:pPr>
      <w:r w:rsidRPr="002C76C1">
        <w:rPr>
          <w:rFonts w:ascii="Arial" w:hAnsi="Arial" w:cs="Arial"/>
          <w:i/>
          <w:iCs/>
          <w:sz w:val="22"/>
          <w:szCs w:val="22"/>
        </w:rPr>
        <w:t>“3.3.1</w:t>
      </w:r>
      <w:r w:rsidRPr="002C76C1">
        <w:rPr>
          <w:rFonts w:ascii="Arial" w:hAnsi="Arial" w:cs="Arial"/>
          <w:i/>
          <w:iCs/>
          <w:sz w:val="22"/>
          <w:szCs w:val="22"/>
        </w:rPr>
        <w:tab/>
        <w:t>Accounting officers / authorities should invite and accept written price quotations for requirements up to an estimated value of R500 000 from as many suppliers as possible, that are registered on the list of prospective suppliers.</w:t>
      </w:r>
    </w:p>
    <w:p w:rsidR="00E17082" w:rsidRPr="002C76C1" w:rsidRDefault="00E17082" w:rsidP="00E17082">
      <w:pPr>
        <w:pStyle w:val="ListParagraph"/>
        <w:tabs>
          <w:tab w:val="center" w:pos="709"/>
        </w:tabs>
        <w:autoSpaceDE w:val="0"/>
        <w:autoSpaceDN w:val="0"/>
        <w:adjustRightInd w:val="0"/>
        <w:ind w:left="1440" w:hanging="900"/>
        <w:rPr>
          <w:rFonts w:ascii="Arial" w:hAnsi="Arial" w:cs="Arial"/>
          <w:i/>
          <w:iCs/>
          <w:sz w:val="22"/>
          <w:szCs w:val="22"/>
        </w:rPr>
      </w:pPr>
    </w:p>
    <w:p w:rsidR="00E17082" w:rsidRPr="002C76C1" w:rsidRDefault="00E17082" w:rsidP="00E17082">
      <w:pPr>
        <w:pStyle w:val="ListParagraph"/>
        <w:tabs>
          <w:tab w:val="center" w:pos="709"/>
        </w:tabs>
        <w:ind w:left="1440" w:hanging="900"/>
        <w:rPr>
          <w:rFonts w:ascii="Arial" w:hAnsi="Arial" w:cs="Arial"/>
          <w:i/>
          <w:iCs/>
          <w:sz w:val="22"/>
          <w:szCs w:val="22"/>
        </w:rPr>
      </w:pPr>
      <w:r w:rsidRPr="002C76C1">
        <w:rPr>
          <w:rFonts w:ascii="Arial" w:hAnsi="Arial" w:cs="Arial"/>
          <w:i/>
          <w:iCs/>
          <w:sz w:val="22"/>
          <w:szCs w:val="22"/>
        </w:rPr>
        <w:t>3.3.2</w:t>
      </w:r>
      <w:r w:rsidRPr="002C76C1">
        <w:rPr>
          <w:rFonts w:ascii="Arial" w:hAnsi="Arial" w:cs="Arial"/>
          <w:i/>
          <w:iCs/>
          <w:sz w:val="22"/>
          <w:szCs w:val="22"/>
        </w:rPr>
        <w:tab/>
        <w:t xml:space="preserve">Where no suitable suppliers are available from the list of prospective suppliers, written price quotations may be obtained from other possible suppliers. </w:t>
      </w:r>
    </w:p>
    <w:p w:rsidR="00E17082" w:rsidRPr="002C76C1" w:rsidRDefault="00E17082" w:rsidP="00E17082">
      <w:pPr>
        <w:pStyle w:val="ListParagraph"/>
        <w:tabs>
          <w:tab w:val="center" w:pos="709"/>
        </w:tabs>
        <w:ind w:left="1440" w:hanging="900"/>
        <w:rPr>
          <w:rFonts w:ascii="Arial" w:hAnsi="Arial" w:cs="Arial"/>
          <w:i/>
          <w:iCs/>
          <w:sz w:val="22"/>
          <w:szCs w:val="22"/>
        </w:rPr>
      </w:pPr>
    </w:p>
    <w:p w:rsidR="00E17082" w:rsidRPr="002C76C1" w:rsidRDefault="00E17082" w:rsidP="00E17082">
      <w:pPr>
        <w:tabs>
          <w:tab w:val="left" w:pos="540"/>
          <w:tab w:val="center" w:pos="709"/>
        </w:tabs>
        <w:autoSpaceDE w:val="0"/>
        <w:autoSpaceDN w:val="0"/>
        <w:adjustRightInd w:val="0"/>
        <w:ind w:left="1440" w:hanging="1440"/>
        <w:jc w:val="both"/>
        <w:rPr>
          <w:sz w:val="22"/>
          <w:szCs w:val="22"/>
        </w:rPr>
      </w:pPr>
      <w:r w:rsidRPr="002C76C1">
        <w:rPr>
          <w:i/>
          <w:iCs/>
          <w:sz w:val="22"/>
          <w:szCs w:val="22"/>
        </w:rPr>
        <w:tab/>
        <w:t>3.3.3</w:t>
      </w:r>
      <w:r w:rsidRPr="002C76C1">
        <w:rPr>
          <w:i/>
          <w:iCs/>
          <w:sz w:val="22"/>
          <w:szCs w:val="22"/>
        </w:rPr>
        <w:tab/>
        <w:t>If it is not possible to obtain at least three (3) written price quotations, the reasons should be recorded</w:t>
      </w:r>
    </w:p>
    <w:p w:rsidR="00E17082" w:rsidRPr="002C76C1" w:rsidRDefault="00E17082" w:rsidP="00E17082">
      <w:pPr>
        <w:tabs>
          <w:tab w:val="center" w:pos="709"/>
        </w:tabs>
        <w:autoSpaceDE w:val="0"/>
        <w:autoSpaceDN w:val="0"/>
        <w:adjustRightInd w:val="0"/>
        <w:jc w:val="both"/>
        <w:rPr>
          <w:sz w:val="22"/>
          <w:szCs w:val="22"/>
          <w:lang w:val="en-ZA" w:eastAsia="en-ZA"/>
        </w:rPr>
      </w:pPr>
    </w:p>
    <w:p w:rsidR="00E17082" w:rsidRPr="002C76C1" w:rsidRDefault="00E17082" w:rsidP="00E17082">
      <w:pPr>
        <w:tabs>
          <w:tab w:val="center" w:pos="709"/>
        </w:tabs>
        <w:autoSpaceDE w:val="0"/>
        <w:autoSpaceDN w:val="0"/>
        <w:adjustRightInd w:val="0"/>
        <w:rPr>
          <w:color w:val="000000"/>
          <w:sz w:val="22"/>
          <w:szCs w:val="22"/>
          <w:lang w:val="en-ZA" w:eastAsia="en-ZA"/>
        </w:rPr>
      </w:pPr>
    </w:p>
    <w:p w:rsidR="00E17082" w:rsidRPr="002C76C1" w:rsidRDefault="00E17082" w:rsidP="00E17082">
      <w:pPr>
        <w:tabs>
          <w:tab w:val="center" w:pos="709"/>
        </w:tabs>
        <w:autoSpaceDE w:val="0"/>
        <w:autoSpaceDN w:val="0"/>
        <w:adjustRightInd w:val="0"/>
        <w:jc w:val="both"/>
        <w:rPr>
          <w:sz w:val="22"/>
          <w:szCs w:val="22"/>
        </w:rPr>
      </w:pPr>
      <w:r w:rsidRPr="002C76C1">
        <w:rPr>
          <w:sz w:val="22"/>
          <w:szCs w:val="22"/>
        </w:rPr>
        <w:t>The following deviations relating to the procurement of office furniture from Glorina General Trading on the 26 September 2011 has been noted:</w:t>
      </w:r>
    </w:p>
    <w:p w:rsidR="00E17082" w:rsidRPr="002C76C1" w:rsidRDefault="00E17082" w:rsidP="00E17082">
      <w:pPr>
        <w:pStyle w:val="NormalWeb"/>
        <w:tabs>
          <w:tab w:val="center" w:pos="709"/>
        </w:tabs>
        <w:jc w:val="both"/>
        <w:rPr>
          <w:rFonts w:ascii="Arial" w:hAnsi="Arial" w:cs="Arial"/>
          <w:sz w:val="22"/>
          <w:szCs w:val="22"/>
          <w:lang w:val="en-Z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86"/>
        <w:gridCol w:w="2070"/>
        <w:gridCol w:w="1924"/>
      </w:tblGrid>
      <w:tr w:rsidR="00E17082" w:rsidRPr="002C76C1" w:rsidTr="00D90C13">
        <w:tc>
          <w:tcPr>
            <w:tcW w:w="4286" w:type="dxa"/>
            <w:shd w:val="clear" w:color="auto" w:fill="D9D9D9" w:themeFill="background1" w:themeFillShade="D9"/>
          </w:tcPr>
          <w:p w:rsidR="00E17082" w:rsidRPr="00166C7C" w:rsidRDefault="00E17082" w:rsidP="00D90C13">
            <w:pPr>
              <w:pStyle w:val="NormalWeb"/>
              <w:tabs>
                <w:tab w:val="center" w:pos="709"/>
              </w:tabs>
              <w:jc w:val="both"/>
              <w:rPr>
                <w:rFonts w:ascii="Arial" w:hAnsi="Arial" w:cs="Arial"/>
                <w:b/>
                <w:bCs/>
                <w:sz w:val="18"/>
                <w:szCs w:val="18"/>
                <w:lang w:val="en-ZA"/>
              </w:rPr>
            </w:pPr>
            <w:r w:rsidRPr="00166C7C">
              <w:rPr>
                <w:rFonts w:ascii="Arial" w:hAnsi="Arial" w:cs="Arial"/>
                <w:b/>
                <w:bCs/>
                <w:sz w:val="18"/>
                <w:szCs w:val="18"/>
                <w:lang w:val="en-ZA"/>
              </w:rPr>
              <w:t>SUPPLIER  NAME</w:t>
            </w:r>
          </w:p>
        </w:tc>
        <w:tc>
          <w:tcPr>
            <w:tcW w:w="2070" w:type="dxa"/>
            <w:shd w:val="clear" w:color="auto" w:fill="D9D9D9" w:themeFill="background1" w:themeFillShade="D9"/>
          </w:tcPr>
          <w:p w:rsidR="00E17082" w:rsidRPr="00166C7C" w:rsidRDefault="00E17082" w:rsidP="00D90C13">
            <w:pPr>
              <w:pStyle w:val="NormalWeb"/>
              <w:tabs>
                <w:tab w:val="center" w:pos="709"/>
              </w:tabs>
              <w:jc w:val="both"/>
              <w:rPr>
                <w:rFonts w:ascii="Arial" w:hAnsi="Arial" w:cs="Arial"/>
                <w:b/>
                <w:bCs/>
                <w:sz w:val="18"/>
                <w:szCs w:val="18"/>
                <w:lang w:val="en-ZA"/>
              </w:rPr>
            </w:pPr>
            <w:r w:rsidRPr="00166C7C">
              <w:rPr>
                <w:rFonts w:ascii="Arial" w:hAnsi="Arial" w:cs="Arial"/>
                <w:b/>
                <w:bCs/>
                <w:sz w:val="18"/>
                <w:szCs w:val="18"/>
                <w:lang w:val="en-ZA"/>
              </w:rPr>
              <w:t>FANO</w:t>
            </w:r>
          </w:p>
        </w:tc>
        <w:tc>
          <w:tcPr>
            <w:tcW w:w="1924" w:type="dxa"/>
            <w:shd w:val="clear" w:color="auto" w:fill="D9D9D9" w:themeFill="background1" w:themeFillShade="D9"/>
            <w:vAlign w:val="bottom"/>
          </w:tcPr>
          <w:p w:rsidR="00E17082" w:rsidRPr="00166C7C" w:rsidRDefault="00E17082" w:rsidP="00D90C13">
            <w:pPr>
              <w:pStyle w:val="NormalWeb"/>
              <w:tabs>
                <w:tab w:val="center" w:pos="709"/>
              </w:tabs>
              <w:jc w:val="right"/>
              <w:rPr>
                <w:rFonts w:ascii="Arial" w:hAnsi="Arial" w:cs="Arial"/>
                <w:b/>
                <w:bCs/>
                <w:sz w:val="18"/>
                <w:szCs w:val="18"/>
                <w:lang w:val="en-ZA"/>
              </w:rPr>
            </w:pPr>
            <w:r w:rsidRPr="00166C7C">
              <w:rPr>
                <w:rFonts w:ascii="Arial" w:hAnsi="Arial" w:cs="Arial"/>
                <w:b/>
                <w:bCs/>
                <w:sz w:val="18"/>
                <w:szCs w:val="18"/>
                <w:lang w:val="en-ZA"/>
              </w:rPr>
              <w:t>R</w:t>
            </w:r>
          </w:p>
        </w:tc>
      </w:tr>
      <w:tr w:rsidR="00E17082" w:rsidRPr="002C76C1" w:rsidTr="00D90C13">
        <w:trPr>
          <w:trHeight w:val="340"/>
        </w:trPr>
        <w:tc>
          <w:tcPr>
            <w:tcW w:w="4286" w:type="dxa"/>
          </w:tcPr>
          <w:p w:rsidR="00E17082" w:rsidRPr="00166C7C" w:rsidRDefault="00E17082" w:rsidP="00D90C13">
            <w:pPr>
              <w:pStyle w:val="NormalWeb"/>
              <w:tabs>
                <w:tab w:val="center" w:pos="709"/>
              </w:tabs>
              <w:jc w:val="both"/>
              <w:rPr>
                <w:rFonts w:ascii="Arial" w:hAnsi="Arial" w:cs="Arial"/>
                <w:sz w:val="18"/>
                <w:szCs w:val="18"/>
                <w:lang w:val="en-ZA"/>
              </w:rPr>
            </w:pPr>
            <w:r w:rsidRPr="00166C7C">
              <w:rPr>
                <w:rFonts w:ascii="Arial" w:hAnsi="Arial" w:cs="Arial"/>
                <w:sz w:val="18"/>
                <w:szCs w:val="18"/>
              </w:rPr>
              <w:t>Glorina General Trading</w:t>
            </w:r>
          </w:p>
        </w:tc>
        <w:tc>
          <w:tcPr>
            <w:tcW w:w="2070" w:type="dxa"/>
          </w:tcPr>
          <w:p w:rsidR="00E17082" w:rsidRPr="00166C7C" w:rsidRDefault="00E17082" w:rsidP="00D90C13">
            <w:pPr>
              <w:pStyle w:val="NormalWeb"/>
              <w:tabs>
                <w:tab w:val="center" w:pos="709"/>
              </w:tabs>
              <w:jc w:val="both"/>
              <w:rPr>
                <w:rFonts w:ascii="Arial" w:hAnsi="Arial" w:cs="Arial"/>
                <w:sz w:val="18"/>
                <w:szCs w:val="18"/>
                <w:lang w:val="en-ZA"/>
              </w:rPr>
            </w:pPr>
            <w:r w:rsidRPr="00166C7C">
              <w:rPr>
                <w:rFonts w:ascii="Arial" w:hAnsi="Arial" w:cs="Arial"/>
                <w:sz w:val="18"/>
                <w:szCs w:val="18"/>
                <w:lang w:val="en-ZA"/>
              </w:rPr>
              <w:t>168221</w:t>
            </w:r>
          </w:p>
        </w:tc>
        <w:tc>
          <w:tcPr>
            <w:tcW w:w="1924" w:type="dxa"/>
          </w:tcPr>
          <w:p w:rsidR="00E17082" w:rsidRPr="00166C7C" w:rsidRDefault="00E17082" w:rsidP="00D90C13">
            <w:pPr>
              <w:pStyle w:val="NormalWeb"/>
              <w:tabs>
                <w:tab w:val="center" w:pos="709"/>
              </w:tabs>
              <w:jc w:val="right"/>
              <w:rPr>
                <w:rFonts w:ascii="Arial" w:hAnsi="Arial" w:cs="Arial"/>
                <w:sz w:val="18"/>
                <w:szCs w:val="18"/>
                <w:lang w:val="en-ZA"/>
              </w:rPr>
            </w:pPr>
            <w:r>
              <w:rPr>
                <w:rFonts w:ascii="Arial" w:hAnsi="Arial" w:cs="Arial"/>
                <w:sz w:val="18"/>
                <w:szCs w:val="18"/>
                <w:lang w:val="en-ZA"/>
              </w:rPr>
              <w:t>138 876,</w:t>
            </w:r>
            <w:r w:rsidRPr="00166C7C">
              <w:rPr>
                <w:rFonts w:ascii="Arial" w:hAnsi="Arial" w:cs="Arial"/>
                <w:sz w:val="18"/>
                <w:szCs w:val="18"/>
                <w:lang w:val="en-ZA"/>
              </w:rPr>
              <w:t>36</w:t>
            </w:r>
          </w:p>
        </w:tc>
      </w:tr>
    </w:tbl>
    <w:p w:rsidR="00E17082" w:rsidRPr="002C76C1" w:rsidRDefault="00E17082" w:rsidP="00E17082">
      <w:pPr>
        <w:pStyle w:val="NormalWeb"/>
        <w:tabs>
          <w:tab w:val="center" w:pos="709"/>
        </w:tabs>
        <w:jc w:val="both"/>
        <w:rPr>
          <w:rFonts w:ascii="Arial" w:hAnsi="Arial" w:cs="Arial"/>
          <w:sz w:val="22"/>
          <w:szCs w:val="22"/>
          <w:lang w:val="en-ZA"/>
        </w:rPr>
      </w:pPr>
    </w:p>
    <w:p w:rsidR="00E17082" w:rsidRPr="002C76C1" w:rsidRDefault="00E17082" w:rsidP="006F5D2E">
      <w:pPr>
        <w:pStyle w:val="NormalWeb"/>
        <w:widowControl/>
        <w:numPr>
          <w:ilvl w:val="0"/>
          <w:numId w:val="178"/>
        </w:numPr>
        <w:tabs>
          <w:tab w:val="center" w:pos="709"/>
        </w:tabs>
        <w:rPr>
          <w:rFonts w:ascii="Arial" w:hAnsi="Arial" w:cs="Arial"/>
          <w:sz w:val="22"/>
          <w:szCs w:val="22"/>
          <w:lang w:val="en-ZA"/>
        </w:rPr>
      </w:pPr>
      <w:r w:rsidRPr="002C76C1">
        <w:rPr>
          <w:rFonts w:ascii="Arial" w:hAnsi="Arial" w:cs="Arial"/>
          <w:sz w:val="22"/>
          <w:szCs w:val="22"/>
          <w:lang w:val="en-ZA"/>
        </w:rPr>
        <w:t>Requests were sent and received from the following suppliers:</w:t>
      </w:r>
    </w:p>
    <w:p w:rsidR="00E17082" w:rsidRPr="002C76C1" w:rsidRDefault="00E17082" w:rsidP="00E17082">
      <w:pPr>
        <w:pStyle w:val="NormalWeb"/>
        <w:tabs>
          <w:tab w:val="center" w:pos="709"/>
        </w:tabs>
        <w:ind w:left="405"/>
        <w:rPr>
          <w:rFonts w:ascii="Arial" w:hAnsi="Arial" w:cs="Arial"/>
          <w:sz w:val="22"/>
          <w:szCs w:val="22"/>
          <w:lang w:val="en-ZA"/>
        </w:rPr>
      </w:pPr>
    </w:p>
    <w:p w:rsidR="00E17082" w:rsidRPr="002C76C1" w:rsidRDefault="00E17082" w:rsidP="006F5D2E">
      <w:pPr>
        <w:pStyle w:val="NormalWeb"/>
        <w:widowControl/>
        <w:numPr>
          <w:ilvl w:val="0"/>
          <w:numId w:val="181"/>
        </w:numPr>
        <w:tabs>
          <w:tab w:val="center" w:pos="709"/>
        </w:tabs>
        <w:rPr>
          <w:rFonts w:ascii="Arial" w:hAnsi="Arial" w:cs="Arial"/>
          <w:sz w:val="22"/>
          <w:szCs w:val="22"/>
          <w:lang w:val="en-ZA"/>
        </w:rPr>
      </w:pPr>
      <w:r w:rsidRPr="002C76C1">
        <w:rPr>
          <w:rFonts w:ascii="Arial" w:hAnsi="Arial" w:cs="Arial"/>
          <w:sz w:val="22"/>
          <w:szCs w:val="22"/>
          <w:lang w:val="en-ZA"/>
        </w:rPr>
        <w:t>Glorina General Trading</w:t>
      </w:r>
    </w:p>
    <w:p w:rsidR="00E17082" w:rsidRPr="002C76C1" w:rsidRDefault="00E17082" w:rsidP="006F5D2E">
      <w:pPr>
        <w:pStyle w:val="NormalWeb"/>
        <w:widowControl/>
        <w:numPr>
          <w:ilvl w:val="0"/>
          <w:numId w:val="181"/>
        </w:numPr>
        <w:tabs>
          <w:tab w:val="center" w:pos="709"/>
        </w:tabs>
        <w:rPr>
          <w:rFonts w:ascii="Arial" w:hAnsi="Arial" w:cs="Arial"/>
          <w:sz w:val="22"/>
          <w:szCs w:val="22"/>
          <w:lang w:val="en-ZA"/>
        </w:rPr>
      </w:pPr>
      <w:r w:rsidRPr="002C76C1">
        <w:rPr>
          <w:rFonts w:ascii="Arial" w:hAnsi="Arial" w:cs="Arial"/>
          <w:sz w:val="22"/>
          <w:szCs w:val="22"/>
          <w:lang w:val="en-ZA"/>
        </w:rPr>
        <w:t>Nana’s Design</w:t>
      </w:r>
    </w:p>
    <w:p w:rsidR="00E17082" w:rsidRPr="002C76C1" w:rsidRDefault="00E17082" w:rsidP="006F5D2E">
      <w:pPr>
        <w:pStyle w:val="NormalWeb"/>
        <w:widowControl/>
        <w:numPr>
          <w:ilvl w:val="0"/>
          <w:numId w:val="181"/>
        </w:numPr>
        <w:tabs>
          <w:tab w:val="center" w:pos="709"/>
        </w:tabs>
        <w:rPr>
          <w:rFonts w:ascii="Arial" w:hAnsi="Arial" w:cs="Arial"/>
          <w:sz w:val="22"/>
          <w:szCs w:val="22"/>
          <w:lang w:val="en-ZA"/>
        </w:rPr>
      </w:pPr>
      <w:r w:rsidRPr="002C76C1">
        <w:rPr>
          <w:rFonts w:ascii="Arial" w:hAnsi="Arial" w:cs="Arial"/>
          <w:sz w:val="22"/>
          <w:szCs w:val="22"/>
          <w:lang w:val="en-ZA"/>
        </w:rPr>
        <w:t>Thandi’s interior Decor</w:t>
      </w:r>
    </w:p>
    <w:p w:rsidR="00E17082" w:rsidRPr="002C76C1" w:rsidRDefault="00E17082" w:rsidP="00E17082">
      <w:pPr>
        <w:pStyle w:val="NormalWeb"/>
        <w:tabs>
          <w:tab w:val="center" w:pos="709"/>
        </w:tabs>
        <w:ind w:left="1125"/>
        <w:rPr>
          <w:rFonts w:ascii="Arial" w:hAnsi="Arial" w:cs="Arial"/>
          <w:sz w:val="22"/>
          <w:szCs w:val="22"/>
          <w:lang w:val="en-ZA"/>
        </w:rPr>
      </w:pPr>
    </w:p>
    <w:p w:rsidR="00E17082" w:rsidRPr="002C76C1" w:rsidRDefault="00E17082" w:rsidP="00E17082">
      <w:pPr>
        <w:pStyle w:val="NormalWeb"/>
        <w:tabs>
          <w:tab w:val="center" w:pos="709"/>
        </w:tabs>
        <w:ind w:left="405"/>
        <w:rPr>
          <w:rFonts w:ascii="Arial" w:hAnsi="Arial" w:cs="Arial"/>
          <w:sz w:val="22"/>
          <w:szCs w:val="22"/>
        </w:rPr>
      </w:pPr>
      <w:r w:rsidRPr="002C76C1">
        <w:rPr>
          <w:rFonts w:ascii="Arial" w:hAnsi="Arial" w:cs="Arial"/>
          <w:sz w:val="22"/>
          <w:szCs w:val="22"/>
          <w:lang w:val="en-ZA"/>
        </w:rPr>
        <w:t>It has been identified that Glorina General Trading and Nana Designs have the same member, namely Nana Annastacia Hadebe, who owns 50 % in Glorina and 100% in Nana Design.  Therefore Glorina General Trading and Nana Designs</w:t>
      </w:r>
      <w:r w:rsidRPr="002C76C1" w:rsidDel="005E5820">
        <w:rPr>
          <w:rFonts w:ascii="Arial" w:hAnsi="Arial" w:cs="Arial"/>
          <w:sz w:val="22"/>
          <w:szCs w:val="22"/>
          <w:lang w:val="en-ZA"/>
        </w:rPr>
        <w:t xml:space="preserve"> </w:t>
      </w:r>
      <w:r w:rsidRPr="002C76C1">
        <w:rPr>
          <w:rFonts w:ascii="Arial" w:hAnsi="Arial" w:cs="Arial"/>
          <w:sz w:val="22"/>
          <w:szCs w:val="22"/>
          <w:lang w:val="en-ZA"/>
        </w:rPr>
        <w:t xml:space="preserve">are related and seen as the same supplier. As a result only two valid quotations were obtained and subsequently the department has not complied with </w:t>
      </w:r>
      <w:r w:rsidRPr="002C76C1">
        <w:rPr>
          <w:rFonts w:ascii="Arial" w:hAnsi="Arial" w:cs="Arial"/>
          <w:sz w:val="22"/>
          <w:szCs w:val="22"/>
        </w:rPr>
        <w:t>Practice note 8 of 2007/8 paragraph 3.3.1.</w:t>
      </w:r>
    </w:p>
    <w:p w:rsidR="00E17082" w:rsidRPr="002C76C1" w:rsidRDefault="00E17082" w:rsidP="00E17082">
      <w:pPr>
        <w:pStyle w:val="NormalWeb"/>
        <w:tabs>
          <w:tab w:val="center" w:pos="709"/>
        </w:tabs>
        <w:rPr>
          <w:rFonts w:ascii="Arial" w:hAnsi="Arial" w:cs="Arial"/>
          <w:sz w:val="22"/>
          <w:szCs w:val="22"/>
          <w:lang w:val="en-ZA"/>
        </w:rPr>
      </w:pPr>
    </w:p>
    <w:p w:rsidR="00E17082" w:rsidRPr="002C76C1" w:rsidRDefault="00E17082" w:rsidP="006F5D2E">
      <w:pPr>
        <w:pStyle w:val="NormalWeb"/>
        <w:widowControl/>
        <w:numPr>
          <w:ilvl w:val="0"/>
          <w:numId w:val="178"/>
        </w:numPr>
        <w:tabs>
          <w:tab w:val="center" w:pos="709"/>
        </w:tabs>
        <w:rPr>
          <w:rFonts w:ascii="Arial" w:hAnsi="Arial" w:cs="Arial"/>
          <w:sz w:val="22"/>
          <w:szCs w:val="22"/>
          <w:lang w:val="en-ZA"/>
        </w:rPr>
      </w:pPr>
      <w:r w:rsidRPr="002C76C1">
        <w:rPr>
          <w:rFonts w:ascii="Arial" w:hAnsi="Arial" w:cs="Arial"/>
          <w:sz w:val="22"/>
          <w:szCs w:val="22"/>
          <w:lang w:val="en-ZA"/>
        </w:rPr>
        <w:t xml:space="preserve">We recalculated the preference point awarded and we found differences between our </w:t>
      </w:r>
      <w:r w:rsidRPr="002C76C1">
        <w:rPr>
          <w:rFonts w:ascii="Arial" w:hAnsi="Arial" w:cs="Arial"/>
          <w:sz w:val="22"/>
          <w:szCs w:val="22"/>
          <w:lang w:val="en-ZA"/>
        </w:rPr>
        <w:br/>
        <w:t xml:space="preserve">calculation and the Scoring Model Calculations of PA20.3. However, the results do not   </w:t>
      </w:r>
      <w:r w:rsidRPr="002C76C1">
        <w:rPr>
          <w:rFonts w:ascii="Arial" w:hAnsi="Arial" w:cs="Arial"/>
          <w:sz w:val="22"/>
          <w:szCs w:val="22"/>
          <w:lang w:val="en-ZA"/>
        </w:rPr>
        <w:br/>
        <w:t xml:space="preserve">materially change the outcome. The HDI calculation for both the losing </w:t>
      </w:r>
      <w:r w:rsidRPr="002C76C1">
        <w:rPr>
          <w:rFonts w:ascii="Arial" w:hAnsi="Arial" w:cs="Arial"/>
          <w:sz w:val="22"/>
          <w:szCs w:val="22"/>
          <w:lang w:val="en-ZA"/>
        </w:rPr>
        <w:br/>
        <w:t>and winning bidder was not in line with what was filled in by the shareholders per PA 16-3.</w:t>
      </w:r>
    </w:p>
    <w:p w:rsidR="00E17082" w:rsidRPr="002C76C1" w:rsidRDefault="00E17082" w:rsidP="00E17082">
      <w:pPr>
        <w:pStyle w:val="NormalWeb"/>
        <w:tabs>
          <w:tab w:val="center" w:pos="709"/>
        </w:tabs>
        <w:rPr>
          <w:rFonts w:ascii="Arial" w:hAnsi="Arial" w:cs="Arial"/>
          <w:sz w:val="22"/>
          <w:szCs w:val="22"/>
          <w:lang w:val="en-ZA"/>
        </w:rPr>
      </w:pPr>
    </w:p>
    <w:p w:rsidR="00E17082" w:rsidRPr="002C76C1" w:rsidRDefault="00E17082" w:rsidP="00E17082">
      <w:pPr>
        <w:pStyle w:val="NormalWeb"/>
        <w:tabs>
          <w:tab w:val="center" w:pos="709"/>
        </w:tabs>
        <w:rPr>
          <w:rFonts w:ascii="Arial" w:hAnsi="Arial" w:cs="Arial"/>
          <w:sz w:val="22"/>
          <w:szCs w:val="22"/>
          <w:lang w:val="en-ZA"/>
        </w:rPr>
      </w:pPr>
    </w:p>
    <w:tbl>
      <w:tblPr>
        <w:tblpPr w:leftFromText="180" w:rightFromText="180" w:vertAnchor="text" w:horzAnchor="margin" w:tblpX="468"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126"/>
        <w:gridCol w:w="2259"/>
        <w:gridCol w:w="2126"/>
      </w:tblGrid>
      <w:tr w:rsidR="00E17082" w:rsidRPr="002C76C1" w:rsidTr="00D90C13">
        <w:tc>
          <w:tcPr>
            <w:tcW w:w="2235" w:type="dxa"/>
            <w:shd w:val="clear" w:color="auto" w:fill="BFBFBF" w:themeFill="background1" w:themeFillShade="BF"/>
          </w:tcPr>
          <w:p w:rsidR="00E17082" w:rsidRPr="00166C7C" w:rsidRDefault="00E17082" w:rsidP="00D90C13">
            <w:pPr>
              <w:pStyle w:val="NormalWeb"/>
              <w:tabs>
                <w:tab w:val="center" w:pos="709"/>
              </w:tabs>
              <w:rPr>
                <w:rFonts w:ascii="Arial" w:hAnsi="Arial" w:cs="Arial"/>
                <w:b/>
                <w:bCs/>
                <w:sz w:val="18"/>
                <w:szCs w:val="18"/>
                <w:lang w:val="en-ZA"/>
              </w:rPr>
            </w:pPr>
            <w:r w:rsidRPr="00166C7C">
              <w:rPr>
                <w:rFonts w:ascii="Arial" w:hAnsi="Arial" w:cs="Arial"/>
                <w:b/>
                <w:bCs/>
                <w:sz w:val="18"/>
                <w:szCs w:val="18"/>
                <w:lang w:val="en-ZA"/>
              </w:rPr>
              <w:t>SUPPLIER</w:t>
            </w:r>
          </w:p>
        </w:tc>
        <w:tc>
          <w:tcPr>
            <w:tcW w:w="2126" w:type="dxa"/>
            <w:shd w:val="clear" w:color="auto" w:fill="BFBFBF" w:themeFill="background1" w:themeFillShade="BF"/>
          </w:tcPr>
          <w:p w:rsidR="00E17082" w:rsidRPr="00166C7C" w:rsidRDefault="00E17082" w:rsidP="00D90C13">
            <w:pPr>
              <w:pStyle w:val="NormalWeb"/>
              <w:tabs>
                <w:tab w:val="center" w:pos="709"/>
              </w:tabs>
              <w:rPr>
                <w:rFonts w:ascii="Arial" w:hAnsi="Arial" w:cs="Arial"/>
                <w:b/>
                <w:bCs/>
                <w:sz w:val="18"/>
                <w:szCs w:val="18"/>
                <w:lang w:val="en-ZA"/>
              </w:rPr>
            </w:pPr>
            <w:r w:rsidRPr="00166C7C">
              <w:rPr>
                <w:rFonts w:ascii="Arial" w:hAnsi="Arial" w:cs="Arial"/>
                <w:b/>
                <w:bCs/>
                <w:sz w:val="18"/>
                <w:szCs w:val="18"/>
                <w:lang w:val="en-ZA"/>
              </w:rPr>
              <w:t>RECALCULATED AMOUNT</w:t>
            </w:r>
          </w:p>
        </w:tc>
        <w:tc>
          <w:tcPr>
            <w:tcW w:w="2259" w:type="dxa"/>
            <w:shd w:val="clear" w:color="auto" w:fill="BFBFBF" w:themeFill="background1" w:themeFillShade="BF"/>
          </w:tcPr>
          <w:p w:rsidR="00E17082" w:rsidRPr="00166C7C" w:rsidRDefault="00E17082" w:rsidP="00D90C13">
            <w:pPr>
              <w:pStyle w:val="NormalWeb"/>
              <w:tabs>
                <w:tab w:val="center" w:pos="709"/>
              </w:tabs>
              <w:rPr>
                <w:rFonts w:ascii="Arial" w:hAnsi="Arial" w:cs="Arial"/>
                <w:b/>
                <w:bCs/>
                <w:sz w:val="18"/>
                <w:szCs w:val="18"/>
                <w:lang w:val="en-ZA"/>
              </w:rPr>
            </w:pPr>
            <w:r w:rsidRPr="00166C7C">
              <w:rPr>
                <w:rFonts w:ascii="Arial" w:hAnsi="Arial" w:cs="Arial"/>
                <w:b/>
                <w:bCs/>
                <w:sz w:val="18"/>
                <w:szCs w:val="18"/>
                <w:lang w:val="en-ZA"/>
              </w:rPr>
              <w:t>AMOUNT PER SCORING MODEL</w:t>
            </w:r>
          </w:p>
        </w:tc>
        <w:tc>
          <w:tcPr>
            <w:tcW w:w="2126" w:type="dxa"/>
            <w:shd w:val="clear" w:color="auto" w:fill="BFBFBF" w:themeFill="background1" w:themeFillShade="BF"/>
          </w:tcPr>
          <w:p w:rsidR="00E17082" w:rsidRPr="00166C7C" w:rsidRDefault="00E17082" w:rsidP="00D90C13">
            <w:pPr>
              <w:pStyle w:val="NormalWeb"/>
              <w:tabs>
                <w:tab w:val="center" w:pos="709"/>
              </w:tabs>
              <w:rPr>
                <w:rFonts w:ascii="Arial" w:hAnsi="Arial" w:cs="Arial"/>
                <w:b/>
                <w:bCs/>
                <w:sz w:val="18"/>
                <w:szCs w:val="18"/>
                <w:lang w:val="en-ZA"/>
              </w:rPr>
            </w:pPr>
            <w:r w:rsidRPr="00166C7C">
              <w:rPr>
                <w:rFonts w:ascii="Arial" w:hAnsi="Arial" w:cs="Arial"/>
                <w:b/>
                <w:bCs/>
                <w:sz w:val="18"/>
                <w:szCs w:val="18"/>
                <w:lang w:val="en-ZA"/>
              </w:rPr>
              <w:t>DIFFERENCE</w:t>
            </w:r>
          </w:p>
        </w:tc>
      </w:tr>
      <w:tr w:rsidR="00E17082" w:rsidRPr="002C76C1" w:rsidTr="00D90C13">
        <w:trPr>
          <w:trHeight w:val="503"/>
        </w:trPr>
        <w:tc>
          <w:tcPr>
            <w:tcW w:w="2235" w:type="dxa"/>
          </w:tcPr>
          <w:p w:rsidR="00E17082" w:rsidRPr="00166C7C" w:rsidRDefault="00E17082" w:rsidP="00D90C13">
            <w:pPr>
              <w:pStyle w:val="NormalWeb"/>
              <w:tabs>
                <w:tab w:val="center" w:pos="709"/>
              </w:tabs>
              <w:rPr>
                <w:rFonts w:ascii="Arial" w:hAnsi="Arial" w:cs="Arial"/>
                <w:sz w:val="18"/>
                <w:szCs w:val="18"/>
                <w:lang w:val="en-ZA"/>
              </w:rPr>
            </w:pPr>
            <w:r w:rsidRPr="00166C7C">
              <w:rPr>
                <w:rFonts w:ascii="Arial" w:hAnsi="Arial" w:cs="Arial"/>
                <w:sz w:val="18"/>
                <w:szCs w:val="18"/>
                <w:lang w:val="en-ZA"/>
              </w:rPr>
              <w:t>Nana Design</w:t>
            </w:r>
          </w:p>
        </w:tc>
        <w:tc>
          <w:tcPr>
            <w:tcW w:w="2126" w:type="dxa"/>
          </w:tcPr>
          <w:p w:rsidR="00E17082" w:rsidRPr="00166C7C" w:rsidRDefault="00E17082" w:rsidP="00D90C13">
            <w:pPr>
              <w:pStyle w:val="NormalWeb"/>
              <w:tabs>
                <w:tab w:val="center" w:pos="709"/>
              </w:tabs>
              <w:jc w:val="center"/>
              <w:rPr>
                <w:rFonts w:ascii="Arial" w:hAnsi="Arial" w:cs="Arial"/>
                <w:sz w:val="18"/>
                <w:szCs w:val="18"/>
                <w:lang w:val="en-ZA"/>
              </w:rPr>
            </w:pPr>
            <w:r w:rsidRPr="00166C7C">
              <w:rPr>
                <w:rFonts w:ascii="Arial" w:hAnsi="Arial" w:cs="Arial"/>
                <w:sz w:val="18"/>
                <w:szCs w:val="18"/>
                <w:lang w:val="en-ZA"/>
              </w:rPr>
              <w:t>99.41</w:t>
            </w:r>
          </w:p>
        </w:tc>
        <w:tc>
          <w:tcPr>
            <w:tcW w:w="2259" w:type="dxa"/>
          </w:tcPr>
          <w:p w:rsidR="00E17082" w:rsidRPr="00166C7C" w:rsidRDefault="00E17082" w:rsidP="00D90C13">
            <w:pPr>
              <w:pStyle w:val="NormalWeb"/>
              <w:tabs>
                <w:tab w:val="center" w:pos="709"/>
              </w:tabs>
              <w:jc w:val="center"/>
              <w:rPr>
                <w:rFonts w:ascii="Arial" w:hAnsi="Arial" w:cs="Arial"/>
                <w:sz w:val="18"/>
                <w:szCs w:val="18"/>
                <w:lang w:val="en-ZA"/>
              </w:rPr>
            </w:pPr>
            <w:r w:rsidRPr="00166C7C">
              <w:rPr>
                <w:rFonts w:ascii="Arial" w:hAnsi="Arial" w:cs="Arial"/>
                <w:sz w:val="18"/>
                <w:szCs w:val="18"/>
                <w:lang w:val="en-ZA"/>
              </w:rPr>
              <w:t>91.91</w:t>
            </w:r>
          </w:p>
        </w:tc>
        <w:tc>
          <w:tcPr>
            <w:tcW w:w="2126" w:type="dxa"/>
          </w:tcPr>
          <w:p w:rsidR="00E17082" w:rsidRPr="00166C7C" w:rsidRDefault="00E17082" w:rsidP="00D90C13">
            <w:pPr>
              <w:pStyle w:val="NormalWeb"/>
              <w:tabs>
                <w:tab w:val="center" w:pos="709"/>
              </w:tabs>
              <w:jc w:val="center"/>
              <w:rPr>
                <w:rFonts w:ascii="Arial" w:hAnsi="Arial" w:cs="Arial"/>
                <w:sz w:val="18"/>
                <w:szCs w:val="18"/>
                <w:lang w:val="en-ZA"/>
              </w:rPr>
            </w:pPr>
            <w:r w:rsidRPr="00166C7C">
              <w:rPr>
                <w:rFonts w:ascii="Arial" w:hAnsi="Arial" w:cs="Arial"/>
                <w:sz w:val="18"/>
                <w:szCs w:val="18"/>
                <w:lang w:val="en-ZA"/>
              </w:rPr>
              <w:t>0.50</w:t>
            </w:r>
          </w:p>
        </w:tc>
      </w:tr>
      <w:tr w:rsidR="00E17082" w:rsidRPr="002C76C1" w:rsidTr="00D90C13">
        <w:tc>
          <w:tcPr>
            <w:tcW w:w="2235" w:type="dxa"/>
          </w:tcPr>
          <w:p w:rsidR="00E17082" w:rsidRPr="00166C7C" w:rsidRDefault="00E17082" w:rsidP="00D90C13">
            <w:pPr>
              <w:pStyle w:val="NormalWeb"/>
              <w:tabs>
                <w:tab w:val="center" w:pos="709"/>
              </w:tabs>
              <w:rPr>
                <w:rFonts w:ascii="Arial" w:hAnsi="Arial" w:cs="Arial"/>
                <w:sz w:val="18"/>
                <w:szCs w:val="18"/>
                <w:lang w:val="en-ZA"/>
              </w:rPr>
            </w:pPr>
            <w:r w:rsidRPr="00166C7C">
              <w:rPr>
                <w:rFonts w:ascii="Arial" w:hAnsi="Arial" w:cs="Arial"/>
                <w:sz w:val="18"/>
                <w:szCs w:val="18"/>
                <w:lang w:val="en-ZA"/>
              </w:rPr>
              <w:t>Thandi’s Interior décor</w:t>
            </w:r>
          </w:p>
        </w:tc>
        <w:tc>
          <w:tcPr>
            <w:tcW w:w="2126" w:type="dxa"/>
          </w:tcPr>
          <w:p w:rsidR="00E17082" w:rsidRPr="00166C7C" w:rsidRDefault="00E17082" w:rsidP="00D90C13">
            <w:pPr>
              <w:pStyle w:val="NormalWeb"/>
              <w:tabs>
                <w:tab w:val="center" w:pos="709"/>
              </w:tabs>
              <w:jc w:val="center"/>
              <w:rPr>
                <w:rFonts w:ascii="Arial" w:hAnsi="Arial" w:cs="Arial"/>
                <w:sz w:val="18"/>
                <w:szCs w:val="18"/>
                <w:lang w:val="en-ZA"/>
              </w:rPr>
            </w:pPr>
            <w:r w:rsidRPr="00166C7C">
              <w:rPr>
                <w:rFonts w:ascii="Arial" w:hAnsi="Arial" w:cs="Arial"/>
                <w:sz w:val="18"/>
                <w:szCs w:val="18"/>
                <w:lang w:val="en-ZA"/>
              </w:rPr>
              <w:t>77.39</w:t>
            </w:r>
          </w:p>
        </w:tc>
        <w:tc>
          <w:tcPr>
            <w:tcW w:w="2259" w:type="dxa"/>
          </w:tcPr>
          <w:p w:rsidR="00E17082" w:rsidRPr="00166C7C" w:rsidRDefault="00E17082" w:rsidP="00D90C13">
            <w:pPr>
              <w:pStyle w:val="NormalWeb"/>
              <w:tabs>
                <w:tab w:val="center" w:pos="709"/>
              </w:tabs>
              <w:jc w:val="center"/>
              <w:rPr>
                <w:rFonts w:ascii="Arial" w:hAnsi="Arial" w:cs="Arial"/>
                <w:sz w:val="18"/>
                <w:szCs w:val="18"/>
                <w:lang w:val="en-ZA"/>
              </w:rPr>
            </w:pPr>
            <w:r w:rsidRPr="00166C7C">
              <w:rPr>
                <w:rFonts w:ascii="Arial" w:hAnsi="Arial" w:cs="Arial"/>
                <w:sz w:val="18"/>
                <w:szCs w:val="18"/>
                <w:lang w:val="en-ZA"/>
              </w:rPr>
              <w:t>77.90</w:t>
            </w:r>
          </w:p>
        </w:tc>
        <w:tc>
          <w:tcPr>
            <w:tcW w:w="2126" w:type="dxa"/>
          </w:tcPr>
          <w:p w:rsidR="00E17082" w:rsidRPr="00166C7C" w:rsidRDefault="00E17082" w:rsidP="00D90C13">
            <w:pPr>
              <w:pStyle w:val="NormalWeb"/>
              <w:tabs>
                <w:tab w:val="center" w:pos="709"/>
              </w:tabs>
              <w:jc w:val="center"/>
              <w:rPr>
                <w:rFonts w:ascii="Arial" w:hAnsi="Arial" w:cs="Arial"/>
                <w:sz w:val="18"/>
                <w:szCs w:val="18"/>
                <w:lang w:val="en-ZA"/>
              </w:rPr>
            </w:pPr>
            <w:r w:rsidRPr="00166C7C">
              <w:rPr>
                <w:rFonts w:ascii="Arial" w:hAnsi="Arial" w:cs="Arial"/>
                <w:sz w:val="18"/>
                <w:szCs w:val="18"/>
                <w:lang w:val="en-ZA"/>
              </w:rPr>
              <w:t>0.51</w:t>
            </w:r>
          </w:p>
        </w:tc>
      </w:tr>
    </w:tbl>
    <w:p w:rsidR="00E17082" w:rsidRPr="002C76C1" w:rsidRDefault="00E17082" w:rsidP="00E17082">
      <w:pPr>
        <w:pStyle w:val="NormalWeb"/>
        <w:tabs>
          <w:tab w:val="center" w:pos="709"/>
        </w:tabs>
        <w:rPr>
          <w:rFonts w:ascii="Arial" w:hAnsi="Arial" w:cs="Arial"/>
          <w:sz w:val="22"/>
          <w:szCs w:val="22"/>
          <w:lang w:val="en-ZA"/>
        </w:rPr>
      </w:pPr>
      <w:r w:rsidRPr="002C76C1">
        <w:rPr>
          <w:rFonts w:ascii="Arial" w:hAnsi="Arial" w:cs="Arial"/>
          <w:sz w:val="22"/>
          <w:szCs w:val="22"/>
          <w:lang w:val="en-ZA"/>
        </w:rPr>
        <w:t xml:space="preserve">      </w:t>
      </w:r>
    </w:p>
    <w:p w:rsidR="00E17082" w:rsidRPr="002C76C1" w:rsidRDefault="00E17082" w:rsidP="00E17082">
      <w:pPr>
        <w:pStyle w:val="NormalWeb"/>
        <w:tabs>
          <w:tab w:val="center" w:pos="709"/>
        </w:tabs>
        <w:ind w:left="540"/>
        <w:rPr>
          <w:rFonts w:ascii="Arial" w:hAnsi="Arial" w:cs="Arial"/>
          <w:sz w:val="22"/>
          <w:szCs w:val="22"/>
          <w:lang w:val="en-ZA"/>
        </w:rPr>
      </w:pPr>
    </w:p>
    <w:p w:rsidR="00E17082" w:rsidRDefault="00E17082" w:rsidP="00E17082">
      <w:pPr>
        <w:tabs>
          <w:tab w:val="center" w:pos="709"/>
        </w:tabs>
        <w:autoSpaceDE w:val="0"/>
        <w:autoSpaceDN w:val="0"/>
        <w:adjustRightInd w:val="0"/>
        <w:jc w:val="both"/>
        <w:rPr>
          <w:sz w:val="22"/>
          <w:szCs w:val="22"/>
        </w:rPr>
      </w:pPr>
    </w:p>
    <w:p w:rsidR="00E17082" w:rsidRDefault="00E17082" w:rsidP="00E17082">
      <w:pPr>
        <w:tabs>
          <w:tab w:val="center" w:pos="709"/>
        </w:tabs>
        <w:autoSpaceDE w:val="0"/>
        <w:autoSpaceDN w:val="0"/>
        <w:adjustRightInd w:val="0"/>
        <w:jc w:val="both"/>
        <w:rPr>
          <w:sz w:val="22"/>
          <w:szCs w:val="22"/>
        </w:rPr>
      </w:pPr>
    </w:p>
    <w:p w:rsidR="00E17082" w:rsidRDefault="00E17082" w:rsidP="00E17082">
      <w:pPr>
        <w:tabs>
          <w:tab w:val="center" w:pos="709"/>
        </w:tabs>
        <w:autoSpaceDE w:val="0"/>
        <w:autoSpaceDN w:val="0"/>
        <w:adjustRightInd w:val="0"/>
        <w:jc w:val="both"/>
        <w:rPr>
          <w:sz w:val="22"/>
          <w:szCs w:val="22"/>
        </w:rPr>
      </w:pPr>
    </w:p>
    <w:p w:rsidR="00E17082" w:rsidRPr="002C76C1" w:rsidRDefault="00E17082" w:rsidP="00E17082">
      <w:pPr>
        <w:tabs>
          <w:tab w:val="center" w:pos="709"/>
        </w:tabs>
        <w:autoSpaceDE w:val="0"/>
        <w:autoSpaceDN w:val="0"/>
        <w:adjustRightInd w:val="0"/>
        <w:jc w:val="both"/>
        <w:rPr>
          <w:sz w:val="22"/>
          <w:szCs w:val="22"/>
        </w:rPr>
      </w:pPr>
      <w:r>
        <w:rPr>
          <w:sz w:val="22"/>
          <w:szCs w:val="22"/>
        </w:rPr>
        <w:t>The finding occurred as a result of the fact that:</w:t>
      </w:r>
    </w:p>
    <w:p w:rsidR="00E17082" w:rsidRPr="002C76C1" w:rsidRDefault="00E17082" w:rsidP="00E17082">
      <w:pPr>
        <w:tabs>
          <w:tab w:val="center" w:pos="709"/>
        </w:tabs>
        <w:autoSpaceDE w:val="0"/>
        <w:autoSpaceDN w:val="0"/>
        <w:adjustRightInd w:val="0"/>
        <w:jc w:val="both"/>
        <w:rPr>
          <w:sz w:val="22"/>
          <w:szCs w:val="22"/>
        </w:rPr>
      </w:pPr>
    </w:p>
    <w:p w:rsidR="00E17082" w:rsidRPr="002C76C1" w:rsidRDefault="00E17082" w:rsidP="00E17082">
      <w:pPr>
        <w:tabs>
          <w:tab w:val="center" w:pos="709"/>
        </w:tabs>
        <w:autoSpaceDE w:val="0"/>
        <w:autoSpaceDN w:val="0"/>
        <w:adjustRightInd w:val="0"/>
        <w:ind w:left="340" w:hanging="340"/>
        <w:jc w:val="both"/>
        <w:rPr>
          <w:color w:val="000000"/>
          <w:sz w:val="22"/>
          <w:szCs w:val="22"/>
          <w:lang w:val="en-ZA" w:eastAsia="en-ZA"/>
        </w:rPr>
      </w:pPr>
      <w:r w:rsidRPr="002C76C1">
        <w:rPr>
          <w:sz w:val="22"/>
          <w:szCs w:val="22"/>
        </w:rPr>
        <w:t>a) Through discussion with the DD: Supplier database i</w:t>
      </w:r>
      <w:r w:rsidRPr="002C76C1">
        <w:rPr>
          <w:color w:val="000000"/>
          <w:sz w:val="22"/>
          <w:szCs w:val="22"/>
          <w:lang w:val="en-ZA" w:eastAsia="en-ZA"/>
        </w:rPr>
        <w:t xml:space="preserve">t was also noted that when existing suppliers on the database re-apply for registration they are simply re-added to the database resulting in the supplier appearing more than once. </w:t>
      </w:r>
    </w:p>
    <w:p w:rsidR="00E17082" w:rsidRPr="002C76C1" w:rsidRDefault="00E17082" w:rsidP="00E17082">
      <w:pPr>
        <w:tabs>
          <w:tab w:val="center" w:pos="709"/>
        </w:tabs>
        <w:autoSpaceDE w:val="0"/>
        <w:autoSpaceDN w:val="0"/>
        <w:adjustRightInd w:val="0"/>
        <w:ind w:left="57" w:hanging="57"/>
        <w:jc w:val="both"/>
        <w:rPr>
          <w:color w:val="000000"/>
          <w:sz w:val="22"/>
          <w:szCs w:val="22"/>
          <w:lang w:val="en-ZA" w:eastAsia="en-ZA"/>
        </w:rPr>
      </w:pPr>
    </w:p>
    <w:p w:rsidR="00E17082" w:rsidRPr="002C76C1" w:rsidRDefault="00E17082" w:rsidP="00E17082">
      <w:pPr>
        <w:tabs>
          <w:tab w:val="center" w:pos="709"/>
        </w:tabs>
        <w:autoSpaceDE w:val="0"/>
        <w:autoSpaceDN w:val="0"/>
        <w:adjustRightInd w:val="0"/>
        <w:ind w:left="340"/>
        <w:jc w:val="both"/>
        <w:rPr>
          <w:color w:val="000000"/>
          <w:sz w:val="22"/>
          <w:szCs w:val="22"/>
        </w:rPr>
      </w:pPr>
      <w:r w:rsidRPr="002C76C1">
        <w:rPr>
          <w:color w:val="000000"/>
          <w:sz w:val="22"/>
          <w:szCs w:val="22"/>
        </w:rPr>
        <w:t>When suppliers change their company name, they do not change their company registration number. The supplier with the new company name is simply added to the supplier database instead of amending the suppliers existing details on the supplier database, resulting in the supplier being listed more than once with different company names.</w:t>
      </w:r>
    </w:p>
    <w:p w:rsidR="00E17082" w:rsidRPr="002C76C1" w:rsidRDefault="00E17082" w:rsidP="00E17082">
      <w:pPr>
        <w:tabs>
          <w:tab w:val="center" w:pos="709"/>
        </w:tabs>
        <w:autoSpaceDE w:val="0"/>
        <w:autoSpaceDN w:val="0"/>
        <w:adjustRightInd w:val="0"/>
        <w:jc w:val="both"/>
        <w:rPr>
          <w:color w:val="000000"/>
          <w:sz w:val="22"/>
          <w:szCs w:val="22"/>
        </w:rPr>
      </w:pPr>
    </w:p>
    <w:p w:rsidR="00E17082" w:rsidRPr="002C76C1" w:rsidRDefault="00E17082" w:rsidP="00E17082">
      <w:pPr>
        <w:tabs>
          <w:tab w:val="center" w:pos="709"/>
        </w:tabs>
        <w:autoSpaceDE w:val="0"/>
        <w:autoSpaceDN w:val="0"/>
        <w:adjustRightInd w:val="0"/>
        <w:ind w:left="340" w:hanging="340"/>
        <w:jc w:val="both"/>
        <w:rPr>
          <w:color w:val="000000"/>
          <w:sz w:val="22"/>
          <w:szCs w:val="22"/>
        </w:rPr>
      </w:pPr>
      <w:r w:rsidRPr="002C76C1">
        <w:rPr>
          <w:color w:val="000000"/>
          <w:sz w:val="22"/>
          <w:szCs w:val="22"/>
        </w:rPr>
        <w:t xml:space="preserve">b) </w:t>
      </w:r>
      <w:r w:rsidRPr="002C76C1">
        <w:rPr>
          <w:color w:val="000000"/>
          <w:sz w:val="22"/>
          <w:szCs w:val="22"/>
        </w:rPr>
        <w:tab/>
        <w:t>As per discussion with DD: SCM it was noted that the Department is aware of the incorrect formula as the matter was also brought up in the previous financial year. The DD: SCM also mentioned that the Department has started using the new formula as of December 2012.</w:t>
      </w:r>
    </w:p>
    <w:p w:rsidR="00E17082" w:rsidRPr="002C76C1" w:rsidRDefault="00E17082" w:rsidP="00E17082">
      <w:pPr>
        <w:tabs>
          <w:tab w:val="center" w:pos="709"/>
        </w:tabs>
        <w:autoSpaceDE w:val="0"/>
        <w:autoSpaceDN w:val="0"/>
        <w:adjustRightInd w:val="0"/>
        <w:jc w:val="both"/>
        <w:rPr>
          <w:sz w:val="22"/>
          <w:szCs w:val="22"/>
          <w:highlight w:val="yellow"/>
          <w:lang w:val="en-GB"/>
        </w:rPr>
      </w:pPr>
    </w:p>
    <w:p w:rsidR="00E17082" w:rsidRPr="002C76C1" w:rsidRDefault="00E17082" w:rsidP="00E17082">
      <w:pPr>
        <w:tabs>
          <w:tab w:val="center" w:pos="709"/>
        </w:tabs>
        <w:spacing w:after="120" w:line="260" w:lineRule="exact"/>
        <w:ind w:left="340"/>
        <w:jc w:val="both"/>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E17082" w:rsidRPr="002C76C1" w:rsidRDefault="00E17082" w:rsidP="00E17082">
      <w:pPr>
        <w:tabs>
          <w:tab w:val="center" w:pos="709"/>
        </w:tabs>
        <w:spacing w:after="120" w:line="260" w:lineRule="exact"/>
        <w:ind w:left="340"/>
        <w:jc w:val="both"/>
        <w:rPr>
          <w:sz w:val="22"/>
          <w:szCs w:val="22"/>
          <w:lang w:val="en-GB"/>
        </w:rPr>
      </w:pPr>
      <w:r w:rsidRPr="002C76C1">
        <w:rPr>
          <w:sz w:val="22"/>
          <w:szCs w:val="22"/>
          <w:lang w:val="en-GB"/>
        </w:rPr>
        <w:t>It has been indicated in the action plan that the controls pertaining to three quotes, has been improved. All deviations are first interrogated by the director of supply chain before approval is given. The target date for the aforementioned actions was December 2011.</w:t>
      </w:r>
    </w:p>
    <w:p w:rsidR="00E17082" w:rsidRPr="002C76C1" w:rsidRDefault="00E17082" w:rsidP="00E17082">
      <w:pPr>
        <w:tabs>
          <w:tab w:val="center" w:pos="709"/>
        </w:tabs>
        <w:spacing w:after="120" w:line="260" w:lineRule="exact"/>
        <w:jc w:val="both"/>
        <w:rPr>
          <w:sz w:val="22"/>
          <w:szCs w:val="22"/>
          <w:lang w:val="en-GB"/>
        </w:rPr>
      </w:pPr>
    </w:p>
    <w:p w:rsidR="00E17082" w:rsidRPr="002C76C1" w:rsidRDefault="00E17082" w:rsidP="00E17082">
      <w:pPr>
        <w:tabs>
          <w:tab w:val="center" w:pos="709"/>
        </w:tabs>
        <w:autoSpaceDE w:val="0"/>
        <w:autoSpaceDN w:val="0"/>
        <w:adjustRightInd w:val="0"/>
        <w:jc w:val="both"/>
        <w:rPr>
          <w:sz w:val="22"/>
          <w:szCs w:val="22"/>
        </w:rPr>
      </w:pPr>
      <w:r>
        <w:rPr>
          <w:sz w:val="22"/>
          <w:szCs w:val="22"/>
        </w:rPr>
        <w:t>Impact of the finding:</w:t>
      </w:r>
    </w:p>
    <w:p w:rsidR="00E17082" w:rsidRPr="002C76C1" w:rsidRDefault="00E17082" w:rsidP="00E17082">
      <w:pPr>
        <w:tabs>
          <w:tab w:val="center" w:pos="709"/>
        </w:tabs>
        <w:autoSpaceDE w:val="0"/>
        <w:autoSpaceDN w:val="0"/>
        <w:adjustRightInd w:val="0"/>
        <w:spacing w:after="120" w:line="260" w:lineRule="exact"/>
        <w:ind w:left="357" w:hanging="357"/>
        <w:jc w:val="both"/>
        <w:rPr>
          <w:sz w:val="22"/>
          <w:szCs w:val="22"/>
        </w:rPr>
      </w:pPr>
    </w:p>
    <w:p w:rsidR="00E17082" w:rsidRPr="00166C7C" w:rsidRDefault="00E17082" w:rsidP="00E17082">
      <w:pPr>
        <w:tabs>
          <w:tab w:val="center" w:pos="709"/>
        </w:tabs>
        <w:spacing w:after="120" w:line="260" w:lineRule="exact"/>
        <w:ind w:left="360" w:hanging="360"/>
        <w:jc w:val="both"/>
        <w:rPr>
          <w:sz w:val="22"/>
          <w:szCs w:val="22"/>
        </w:rPr>
      </w:pPr>
      <w:r>
        <w:rPr>
          <w:sz w:val="22"/>
          <w:szCs w:val="22"/>
        </w:rPr>
        <w:t>a)</w:t>
      </w:r>
      <w:r>
        <w:rPr>
          <w:sz w:val="22"/>
          <w:szCs w:val="22"/>
        </w:rPr>
        <w:tab/>
      </w:r>
      <w:r>
        <w:rPr>
          <w:sz w:val="22"/>
          <w:szCs w:val="22"/>
        </w:rPr>
        <w:tab/>
      </w:r>
      <w:r w:rsidRPr="00166C7C">
        <w:rPr>
          <w:sz w:val="22"/>
          <w:szCs w:val="22"/>
        </w:rPr>
        <w:t xml:space="preserve">Irregular expenditure being understated by R138 876,36 due to the non-compliance with: Practice note 8 of 2007/8 paragraph 3.3.1 </w:t>
      </w:r>
    </w:p>
    <w:p w:rsidR="00E17082" w:rsidRPr="002C76C1" w:rsidRDefault="00E17082" w:rsidP="00E17082">
      <w:pPr>
        <w:pStyle w:val="NormalWeb"/>
        <w:widowControl/>
        <w:tabs>
          <w:tab w:val="center" w:pos="709"/>
        </w:tabs>
        <w:ind w:left="357" w:hanging="357"/>
        <w:jc w:val="both"/>
        <w:rPr>
          <w:rFonts w:ascii="Arial" w:hAnsi="Arial" w:cs="Arial"/>
          <w:sz w:val="22"/>
          <w:szCs w:val="22"/>
          <w:lang w:val="en-ZA" w:eastAsia="en-ZA"/>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Non Compliance with </w:t>
      </w:r>
      <w:r w:rsidRPr="002C76C1">
        <w:rPr>
          <w:rFonts w:ascii="Arial" w:hAnsi="Arial" w:cs="Arial"/>
          <w:sz w:val="22"/>
          <w:szCs w:val="22"/>
          <w:lang w:val="en-ZA" w:eastAsia="en-ZA"/>
        </w:rPr>
        <w:t xml:space="preserve">Preferential Procurement Policy Framework Act 5 OF 2000 GN R725 of 10 August 2001. </w:t>
      </w:r>
    </w:p>
    <w:p w:rsidR="00E17082" w:rsidRPr="002C76C1" w:rsidRDefault="00E17082" w:rsidP="00E17082">
      <w:pPr>
        <w:pStyle w:val="NormalWeb"/>
        <w:tabs>
          <w:tab w:val="center" w:pos="709"/>
        </w:tabs>
        <w:ind w:left="868" w:hanging="227"/>
        <w:jc w:val="both"/>
        <w:rPr>
          <w:rFonts w:ascii="Arial" w:hAnsi="Arial" w:cs="Arial"/>
          <w:sz w:val="22"/>
          <w:szCs w:val="22"/>
          <w:lang w:val="en-ZA"/>
        </w:rPr>
      </w:pPr>
    </w:p>
    <w:p w:rsidR="00E17082" w:rsidRPr="00166C7C" w:rsidRDefault="00E17082" w:rsidP="00E17082">
      <w:pPr>
        <w:tabs>
          <w:tab w:val="center" w:pos="709"/>
        </w:tabs>
        <w:spacing w:after="120" w:line="260" w:lineRule="exact"/>
        <w:ind w:left="360" w:hanging="360"/>
        <w:jc w:val="both"/>
        <w:rPr>
          <w:sz w:val="22"/>
          <w:szCs w:val="22"/>
        </w:rPr>
      </w:pPr>
      <w:r>
        <w:rPr>
          <w:sz w:val="22"/>
          <w:szCs w:val="22"/>
        </w:rPr>
        <w:t>c)</w:t>
      </w:r>
      <w:r>
        <w:rPr>
          <w:sz w:val="22"/>
          <w:szCs w:val="22"/>
        </w:rPr>
        <w:tab/>
      </w:r>
      <w:r>
        <w:rPr>
          <w:sz w:val="22"/>
          <w:szCs w:val="22"/>
        </w:rPr>
        <w:tab/>
      </w:r>
      <w:r w:rsidRPr="00166C7C">
        <w:rPr>
          <w:sz w:val="22"/>
          <w:szCs w:val="22"/>
        </w:rPr>
        <w:t>Risk of payments being awarded to favoured suppliers.</w:t>
      </w:r>
    </w:p>
    <w:p w:rsidR="00E17082" w:rsidRPr="00166C7C" w:rsidRDefault="00E17082" w:rsidP="00E17082">
      <w:pPr>
        <w:tabs>
          <w:tab w:val="left" w:pos="360"/>
          <w:tab w:val="left" w:pos="540"/>
          <w:tab w:val="center" w:pos="709"/>
        </w:tabs>
        <w:spacing w:after="120"/>
        <w:ind w:left="357" w:hanging="357"/>
        <w:jc w:val="both"/>
        <w:outlineLvl w:val="0"/>
        <w:rPr>
          <w:sz w:val="22"/>
          <w:szCs w:val="22"/>
        </w:rPr>
      </w:pPr>
      <w:r>
        <w:rPr>
          <w:sz w:val="22"/>
          <w:szCs w:val="22"/>
        </w:rPr>
        <w:t>d)</w:t>
      </w:r>
      <w:r>
        <w:rPr>
          <w:sz w:val="22"/>
          <w:szCs w:val="22"/>
        </w:rPr>
        <w:tab/>
      </w:r>
      <w:r w:rsidRPr="00166C7C">
        <w:rPr>
          <w:sz w:val="22"/>
          <w:szCs w:val="22"/>
        </w:rPr>
        <w:t>Since the department procured from the same supplier we were unable to determine whether or not goods were obtained at a reasonable price.</w:t>
      </w:r>
    </w:p>
    <w:p w:rsidR="00E17082" w:rsidRPr="00166C7C" w:rsidRDefault="00E17082" w:rsidP="00E17082">
      <w:pPr>
        <w:tabs>
          <w:tab w:val="center" w:pos="709"/>
        </w:tabs>
        <w:spacing w:after="120" w:line="260" w:lineRule="exact"/>
        <w:ind w:left="360" w:hanging="360"/>
        <w:jc w:val="both"/>
        <w:rPr>
          <w:sz w:val="22"/>
          <w:szCs w:val="22"/>
        </w:rPr>
      </w:pPr>
      <w:r>
        <w:rPr>
          <w:sz w:val="22"/>
          <w:szCs w:val="22"/>
        </w:rPr>
        <w:t>e)</w:t>
      </w:r>
      <w:r>
        <w:rPr>
          <w:sz w:val="22"/>
          <w:szCs w:val="22"/>
        </w:rPr>
        <w:tab/>
      </w:r>
      <w:r>
        <w:rPr>
          <w:sz w:val="22"/>
          <w:szCs w:val="22"/>
        </w:rPr>
        <w:tab/>
      </w:r>
      <w:r w:rsidRPr="00166C7C">
        <w:rPr>
          <w:sz w:val="22"/>
          <w:szCs w:val="22"/>
        </w:rPr>
        <w:t>Increased risk of bribery and fraudulent activities.</w:t>
      </w:r>
    </w:p>
    <w:p w:rsidR="00E17082" w:rsidRPr="002C76C1" w:rsidRDefault="00E17082" w:rsidP="00E17082">
      <w:pPr>
        <w:tabs>
          <w:tab w:val="center" w:pos="709"/>
        </w:tabs>
        <w:spacing w:after="120" w:line="260" w:lineRule="exact"/>
        <w:jc w:val="both"/>
        <w:rPr>
          <w:sz w:val="22"/>
          <w:szCs w:val="22"/>
        </w:rPr>
      </w:pPr>
    </w:p>
    <w:p w:rsidR="00E17082" w:rsidRPr="002C76C1" w:rsidRDefault="00E17082" w:rsidP="00E17082">
      <w:pPr>
        <w:tabs>
          <w:tab w:val="center" w:pos="709"/>
        </w:tabs>
        <w:spacing w:after="120" w:line="260" w:lineRule="exact"/>
        <w:jc w:val="both"/>
        <w:rPr>
          <w:b/>
          <w:bCs/>
          <w:sz w:val="22"/>
          <w:szCs w:val="22"/>
        </w:rPr>
      </w:pPr>
      <w:r w:rsidRPr="002C76C1">
        <w:rPr>
          <w:b/>
          <w:bCs/>
          <w:sz w:val="22"/>
          <w:szCs w:val="22"/>
        </w:rPr>
        <w:t>Internal control deficiency</w:t>
      </w:r>
    </w:p>
    <w:p w:rsidR="00E17082" w:rsidRPr="002C76C1" w:rsidRDefault="00E17082" w:rsidP="00E17082">
      <w:pPr>
        <w:tabs>
          <w:tab w:val="center" w:pos="709"/>
        </w:tabs>
        <w:jc w:val="both"/>
        <w:rPr>
          <w:b/>
          <w:bCs/>
          <w:sz w:val="22"/>
          <w:szCs w:val="22"/>
        </w:rPr>
      </w:pPr>
    </w:p>
    <w:p w:rsidR="00E17082" w:rsidRPr="00166C7C" w:rsidRDefault="00E17082" w:rsidP="00E17082">
      <w:pPr>
        <w:tabs>
          <w:tab w:val="center" w:pos="709"/>
        </w:tabs>
        <w:spacing w:after="120" w:line="260" w:lineRule="exact"/>
        <w:jc w:val="both"/>
        <w:rPr>
          <w:i/>
          <w:iCs/>
          <w:sz w:val="22"/>
          <w:szCs w:val="22"/>
        </w:rPr>
      </w:pPr>
      <w:r w:rsidRPr="00166C7C">
        <w:rPr>
          <w:i/>
          <w:iCs/>
          <w:sz w:val="22"/>
          <w:szCs w:val="22"/>
        </w:rPr>
        <w:t>Leadership</w:t>
      </w:r>
    </w:p>
    <w:p w:rsidR="00E17082" w:rsidRPr="001011F2" w:rsidRDefault="00E17082" w:rsidP="00E17082">
      <w:pPr>
        <w:tabs>
          <w:tab w:val="center" w:pos="709"/>
        </w:tabs>
        <w:spacing w:after="120" w:line="260" w:lineRule="exact"/>
        <w:jc w:val="both"/>
        <w:rPr>
          <w:b/>
          <w:bCs/>
          <w:sz w:val="22"/>
          <w:szCs w:val="22"/>
        </w:rPr>
      </w:pPr>
      <w:r w:rsidRPr="001011F2">
        <w:rPr>
          <w:iCs/>
          <w:sz w:val="22"/>
          <w:szCs w:val="22"/>
        </w:rPr>
        <w:t>Management does not effectively e</w:t>
      </w:r>
      <w:r w:rsidRPr="001011F2">
        <w:rPr>
          <w:sz w:val="22"/>
          <w:szCs w:val="22"/>
        </w:rPr>
        <w:t xml:space="preserve">xercise oversight responsibility regarding financial and performance reporting and compliance and related internal controls </w:t>
      </w:r>
    </w:p>
    <w:p w:rsidR="00E17082" w:rsidRDefault="00E17082" w:rsidP="00E17082">
      <w:pPr>
        <w:tabs>
          <w:tab w:val="center" w:pos="709"/>
        </w:tabs>
        <w:ind w:left="360" w:hanging="360"/>
        <w:rPr>
          <w:i/>
          <w:sz w:val="22"/>
          <w:szCs w:val="22"/>
          <w:lang w:val="en-ZA" w:eastAsia="en-GB"/>
        </w:rPr>
      </w:pPr>
    </w:p>
    <w:p w:rsidR="00E17082" w:rsidRDefault="00E17082" w:rsidP="00E17082">
      <w:pPr>
        <w:tabs>
          <w:tab w:val="center" w:pos="709"/>
        </w:tabs>
        <w:ind w:left="360" w:hanging="360"/>
        <w:rPr>
          <w:i/>
          <w:sz w:val="22"/>
          <w:szCs w:val="22"/>
          <w:lang w:val="en-ZA" w:eastAsia="en-GB"/>
        </w:rPr>
      </w:pPr>
    </w:p>
    <w:p w:rsidR="00E17082" w:rsidRDefault="00E17082" w:rsidP="00E17082">
      <w:pPr>
        <w:tabs>
          <w:tab w:val="center" w:pos="709"/>
        </w:tabs>
        <w:ind w:left="360" w:hanging="360"/>
        <w:rPr>
          <w:i/>
          <w:sz w:val="22"/>
          <w:szCs w:val="22"/>
          <w:lang w:val="en-ZA" w:eastAsia="en-GB"/>
        </w:rPr>
      </w:pPr>
    </w:p>
    <w:p w:rsidR="00E17082" w:rsidRPr="00166C7C" w:rsidRDefault="00E17082" w:rsidP="00E17082">
      <w:pPr>
        <w:tabs>
          <w:tab w:val="center" w:pos="709"/>
        </w:tabs>
        <w:ind w:left="360" w:hanging="360"/>
        <w:rPr>
          <w:i/>
          <w:sz w:val="22"/>
          <w:szCs w:val="22"/>
          <w:lang w:val="en-ZA" w:eastAsia="en-GB"/>
        </w:rPr>
      </w:pPr>
    </w:p>
    <w:p w:rsidR="00E17082" w:rsidRPr="00166C7C" w:rsidRDefault="00E17082" w:rsidP="00E17082">
      <w:pPr>
        <w:tabs>
          <w:tab w:val="center" w:pos="709"/>
        </w:tabs>
        <w:ind w:left="360" w:hanging="360"/>
        <w:rPr>
          <w:i/>
          <w:sz w:val="22"/>
          <w:szCs w:val="22"/>
          <w:lang w:val="en-ZA" w:eastAsia="en-GB"/>
        </w:rPr>
      </w:pPr>
      <w:r w:rsidRPr="00166C7C">
        <w:rPr>
          <w:i/>
          <w:sz w:val="22"/>
          <w:szCs w:val="22"/>
          <w:lang w:val="en-ZA" w:eastAsia="en-GB"/>
        </w:rPr>
        <w:t>Financial and performance management</w:t>
      </w:r>
    </w:p>
    <w:p w:rsidR="00E17082" w:rsidRPr="00166C7C" w:rsidRDefault="00E17082" w:rsidP="00E17082">
      <w:pPr>
        <w:tabs>
          <w:tab w:val="center" w:pos="709"/>
        </w:tabs>
        <w:rPr>
          <w:i/>
          <w:sz w:val="22"/>
          <w:szCs w:val="22"/>
          <w:lang w:val="en-GB" w:eastAsia="en-GB"/>
        </w:rPr>
      </w:pPr>
    </w:p>
    <w:p w:rsidR="00E17082" w:rsidRPr="001011F2" w:rsidRDefault="00E17082" w:rsidP="00E17082">
      <w:pPr>
        <w:tabs>
          <w:tab w:val="center" w:pos="709"/>
        </w:tabs>
        <w:rPr>
          <w:iCs/>
          <w:sz w:val="22"/>
          <w:szCs w:val="22"/>
          <w:lang w:val="en-GB"/>
        </w:rPr>
      </w:pPr>
      <w:r w:rsidRPr="001011F2">
        <w:rPr>
          <w:iCs/>
          <w:sz w:val="22"/>
          <w:szCs w:val="22"/>
          <w:lang w:val="en-GB"/>
        </w:rPr>
        <w:t>The department did not effectively r</w:t>
      </w:r>
      <w:r w:rsidRPr="001011F2">
        <w:rPr>
          <w:sz w:val="22"/>
          <w:szCs w:val="22"/>
        </w:rPr>
        <w:t>eview and monitor compliance with applicable laws and regulations</w:t>
      </w:r>
    </w:p>
    <w:p w:rsidR="00E17082" w:rsidRPr="002C76C1" w:rsidRDefault="00E17082" w:rsidP="00E17082">
      <w:pPr>
        <w:tabs>
          <w:tab w:val="center" w:pos="709"/>
        </w:tabs>
        <w:spacing w:after="120" w:line="260" w:lineRule="exact"/>
        <w:jc w:val="both"/>
        <w:rPr>
          <w:sz w:val="22"/>
          <w:szCs w:val="22"/>
          <w:lang w:val="en-GB"/>
        </w:rPr>
      </w:pPr>
    </w:p>
    <w:p w:rsidR="00E17082" w:rsidRDefault="00E17082" w:rsidP="00E17082">
      <w:pPr>
        <w:tabs>
          <w:tab w:val="center" w:pos="709"/>
        </w:tabs>
        <w:spacing w:after="120" w:line="260" w:lineRule="exact"/>
        <w:jc w:val="both"/>
        <w:rPr>
          <w:b/>
          <w:bCs/>
          <w:sz w:val="22"/>
          <w:szCs w:val="22"/>
        </w:rPr>
      </w:pPr>
      <w:r w:rsidRPr="002C76C1">
        <w:rPr>
          <w:b/>
          <w:bCs/>
          <w:sz w:val="22"/>
          <w:szCs w:val="22"/>
        </w:rPr>
        <w:t>Recommendation</w:t>
      </w:r>
    </w:p>
    <w:p w:rsidR="00E17082" w:rsidRPr="002C76C1" w:rsidRDefault="00E17082" w:rsidP="00E17082">
      <w:pPr>
        <w:tabs>
          <w:tab w:val="center" w:pos="709"/>
        </w:tabs>
        <w:spacing w:after="120" w:line="260" w:lineRule="exact"/>
        <w:jc w:val="both"/>
        <w:rPr>
          <w:b/>
          <w:bCs/>
          <w:sz w:val="22"/>
          <w:szCs w:val="22"/>
        </w:rPr>
      </w:pPr>
    </w:p>
    <w:p w:rsidR="00E17082" w:rsidRPr="002C76C1" w:rsidRDefault="00E17082" w:rsidP="00E17082">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color w:val="000000"/>
          <w:sz w:val="22"/>
          <w:szCs w:val="22"/>
        </w:rPr>
        <w:t>a)</w:t>
      </w:r>
      <w:r>
        <w:rPr>
          <w:rFonts w:ascii="Arial" w:hAnsi="Arial" w:cs="Arial"/>
          <w:color w:val="000000"/>
          <w:sz w:val="22"/>
          <w:szCs w:val="22"/>
        </w:rPr>
        <w:tab/>
      </w:r>
      <w:r>
        <w:rPr>
          <w:rFonts w:ascii="Arial" w:hAnsi="Arial" w:cs="Arial"/>
          <w:color w:val="000000"/>
          <w:sz w:val="22"/>
          <w:szCs w:val="22"/>
        </w:rPr>
        <w:tab/>
      </w:r>
      <w:r w:rsidRPr="002C76C1">
        <w:rPr>
          <w:rFonts w:ascii="Arial" w:hAnsi="Arial" w:cs="Arial"/>
          <w:color w:val="000000"/>
          <w:sz w:val="22"/>
          <w:szCs w:val="22"/>
        </w:rPr>
        <w:t>Applications to be registered on the supplier register should specifically state that suppliers who are already registered on the supplier database for a certain commodity should only apply once for registration</w:t>
      </w:r>
      <w:r w:rsidRPr="002C76C1">
        <w:rPr>
          <w:rFonts w:ascii="Arial" w:hAnsi="Arial" w:cs="Arial"/>
          <w:sz w:val="22"/>
          <w:szCs w:val="22"/>
        </w:rPr>
        <w:t>.</w:t>
      </w:r>
    </w:p>
    <w:p w:rsidR="00E17082" w:rsidRPr="002C76C1" w:rsidRDefault="00E17082" w:rsidP="00E17082">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color w:val="000000"/>
          <w:sz w:val="22"/>
          <w:szCs w:val="22"/>
          <w:lang w:eastAsia="en-ZA"/>
        </w:rPr>
        <w:t>b)</w:t>
      </w:r>
      <w:r>
        <w:rPr>
          <w:rFonts w:ascii="Arial" w:hAnsi="Arial" w:cs="Arial"/>
          <w:color w:val="000000"/>
          <w:sz w:val="22"/>
          <w:szCs w:val="22"/>
          <w:lang w:eastAsia="en-ZA"/>
        </w:rPr>
        <w:tab/>
      </w:r>
      <w:r>
        <w:rPr>
          <w:rFonts w:ascii="Arial" w:hAnsi="Arial" w:cs="Arial"/>
          <w:color w:val="000000"/>
          <w:sz w:val="22"/>
          <w:szCs w:val="22"/>
          <w:lang w:eastAsia="en-ZA"/>
        </w:rPr>
        <w:tab/>
      </w:r>
      <w:r w:rsidRPr="002C76C1">
        <w:rPr>
          <w:rFonts w:ascii="Arial" w:hAnsi="Arial" w:cs="Arial"/>
          <w:color w:val="000000"/>
          <w:sz w:val="22"/>
          <w:szCs w:val="22"/>
          <w:lang w:eastAsia="en-ZA"/>
        </w:rPr>
        <w:t>The adjudication committee and/or the official delegated with the final approval must verify that the evaluation criteria were correctly applied and preference points were correctly calculated</w:t>
      </w:r>
      <w:r w:rsidRPr="002C76C1">
        <w:rPr>
          <w:rFonts w:ascii="Arial" w:hAnsi="Arial" w:cs="Arial"/>
          <w:sz w:val="22"/>
          <w:szCs w:val="22"/>
        </w:rPr>
        <w:t>.</w:t>
      </w:r>
    </w:p>
    <w:p w:rsidR="00E17082" w:rsidRPr="002C76C1" w:rsidRDefault="00E17082" w:rsidP="006F5D2E">
      <w:pPr>
        <w:pStyle w:val="NormalWeb"/>
        <w:widowControl/>
        <w:numPr>
          <w:ilvl w:val="0"/>
          <w:numId w:val="178"/>
        </w:numPr>
        <w:tabs>
          <w:tab w:val="center" w:pos="709"/>
        </w:tabs>
        <w:spacing w:after="120" w:line="260" w:lineRule="exact"/>
        <w:jc w:val="both"/>
        <w:rPr>
          <w:rFonts w:ascii="Arial" w:hAnsi="Arial" w:cs="Arial"/>
          <w:sz w:val="22"/>
          <w:szCs w:val="22"/>
        </w:rPr>
      </w:pPr>
      <w:r w:rsidRPr="002C76C1">
        <w:rPr>
          <w:rFonts w:ascii="Arial" w:hAnsi="Arial" w:cs="Arial"/>
          <w:sz w:val="22"/>
          <w:szCs w:val="22"/>
        </w:rPr>
        <w:t>The department must ensure that quotations are not received from related entities for the same transactions.</w:t>
      </w:r>
    </w:p>
    <w:p w:rsidR="00E17082" w:rsidRDefault="00E17082" w:rsidP="00E17082">
      <w:pPr>
        <w:tabs>
          <w:tab w:val="center" w:pos="709"/>
        </w:tabs>
        <w:spacing w:after="120" w:line="260" w:lineRule="exact"/>
        <w:ind w:left="357" w:hanging="357"/>
        <w:rPr>
          <w:b/>
          <w:bCs/>
          <w:sz w:val="22"/>
          <w:szCs w:val="22"/>
        </w:rPr>
      </w:pPr>
    </w:p>
    <w:p w:rsidR="00E17082" w:rsidRPr="002C76C1" w:rsidRDefault="00E17082" w:rsidP="00E17082">
      <w:pPr>
        <w:tabs>
          <w:tab w:val="center" w:pos="709"/>
        </w:tabs>
        <w:spacing w:after="120" w:line="260" w:lineRule="exact"/>
        <w:ind w:left="357" w:hanging="357"/>
        <w:rPr>
          <w:b/>
          <w:bCs/>
          <w:sz w:val="22"/>
          <w:szCs w:val="22"/>
        </w:rPr>
      </w:pPr>
      <w:r w:rsidRPr="002C76C1">
        <w:rPr>
          <w:b/>
          <w:bCs/>
          <w:sz w:val="22"/>
          <w:szCs w:val="22"/>
        </w:rPr>
        <w:t>Management response</w:t>
      </w:r>
    </w:p>
    <w:p w:rsidR="00E17082" w:rsidRPr="002C76C1" w:rsidRDefault="00E17082" w:rsidP="00E17082">
      <w:pPr>
        <w:tabs>
          <w:tab w:val="center" w:pos="709"/>
        </w:tabs>
        <w:spacing w:after="120" w:line="260" w:lineRule="exact"/>
        <w:rPr>
          <w:b/>
          <w:bCs/>
          <w:sz w:val="22"/>
          <w:szCs w:val="22"/>
        </w:rPr>
      </w:pPr>
      <w:r w:rsidRPr="002C76C1">
        <w:rPr>
          <w:sz w:val="22"/>
          <w:szCs w:val="22"/>
        </w:rPr>
        <w:t>I am in agreement with the finding for the following reasons [and supply the following/attached information in support of this]:</w:t>
      </w:r>
    </w:p>
    <w:p w:rsidR="00E17082" w:rsidRDefault="00E17082" w:rsidP="00E17082">
      <w:pPr>
        <w:tabs>
          <w:tab w:val="center" w:pos="709"/>
        </w:tabs>
        <w:spacing w:after="120" w:line="260" w:lineRule="exact"/>
        <w:rPr>
          <w:sz w:val="22"/>
          <w:szCs w:val="22"/>
        </w:rPr>
      </w:pPr>
    </w:p>
    <w:p w:rsidR="00E17082" w:rsidRDefault="00E17082" w:rsidP="00E17082">
      <w:pPr>
        <w:tabs>
          <w:tab w:val="center" w:pos="709"/>
        </w:tabs>
        <w:spacing w:after="120" w:line="260" w:lineRule="exact"/>
        <w:rPr>
          <w:sz w:val="22"/>
          <w:szCs w:val="22"/>
        </w:rPr>
      </w:pPr>
      <w:r w:rsidRPr="002C76C1">
        <w:rPr>
          <w:sz w:val="22"/>
          <w:szCs w:val="22"/>
        </w:rPr>
        <w:t>It is unfortunate that the current Pro-quote module that we have does not allow the department to search if a company or member/s already exists on the system before accreditation in order to eliminate duplications, specifically within the same commodity.  The other issue is that we cannot restrict supplier for registering more than one company if CIPC does.  The only restriction we can make is to ensure that members owning more than one company are not registered in one commodity to encourage fair competition.</w:t>
      </w:r>
    </w:p>
    <w:p w:rsidR="00E17082" w:rsidRPr="002C76C1" w:rsidRDefault="00E17082" w:rsidP="00E17082">
      <w:pPr>
        <w:tabs>
          <w:tab w:val="center" w:pos="709"/>
        </w:tabs>
        <w:spacing w:after="120" w:line="260" w:lineRule="exact"/>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E17082" w:rsidRPr="004729F1" w:rsidTr="00D90C13">
        <w:tc>
          <w:tcPr>
            <w:tcW w:w="6480" w:type="dxa"/>
            <w:shd w:val="clear" w:color="auto" w:fill="BFBFBF" w:themeFill="background1" w:themeFillShade="BF"/>
          </w:tcPr>
          <w:p w:rsidR="00E17082" w:rsidRPr="004729F1" w:rsidRDefault="00E17082" w:rsidP="00D90C13">
            <w:pPr>
              <w:pStyle w:val="ListParagraph"/>
              <w:keepNext/>
              <w:tabs>
                <w:tab w:val="center" w:pos="709"/>
              </w:tabs>
              <w:spacing w:line="260" w:lineRule="exact"/>
              <w:ind w:left="0"/>
              <w:jc w:val="both"/>
              <w:rPr>
                <w:rFonts w:ascii="Arial" w:hAnsi="Arial" w:cs="Arial"/>
                <w:b/>
                <w:sz w:val="18"/>
                <w:szCs w:val="18"/>
              </w:rPr>
            </w:pPr>
            <w:r w:rsidRPr="004729F1">
              <w:rPr>
                <w:rFonts w:ascii="Arial" w:hAnsi="Arial" w:cs="Arial"/>
                <w:b/>
                <w:sz w:val="18"/>
                <w:szCs w:val="18"/>
              </w:rPr>
              <w:t>DESCRIPTION</w:t>
            </w:r>
          </w:p>
        </w:tc>
        <w:tc>
          <w:tcPr>
            <w:tcW w:w="2250" w:type="dxa"/>
            <w:gridSpan w:val="2"/>
            <w:shd w:val="clear" w:color="auto" w:fill="BFBFBF" w:themeFill="background1" w:themeFillShade="BF"/>
          </w:tcPr>
          <w:p w:rsidR="00E17082" w:rsidRPr="004729F1" w:rsidRDefault="00E17082" w:rsidP="00D90C13">
            <w:pPr>
              <w:pStyle w:val="ListParagraph"/>
              <w:keepNext/>
              <w:tabs>
                <w:tab w:val="center" w:pos="709"/>
              </w:tabs>
              <w:spacing w:line="260" w:lineRule="exact"/>
              <w:ind w:left="0"/>
              <w:jc w:val="both"/>
              <w:rPr>
                <w:rFonts w:ascii="Arial" w:hAnsi="Arial" w:cs="Arial"/>
                <w:b/>
                <w:sz w:val="18"/>
                <w:szCs w:val="18"/>
              </w:rPr>
            </w:pPr>
            <w:r w:rsidRPr="004729F1">
              <w:rPr>
                <w:rFonts w:ascii="Arial" w:hAnsi="Arial" w:cs="Arial"/>
                <w:b/>
                <w:sz w:val="18"/>
                <w:szCs w:val="18"/>
              </w:rPr>
              <w:t>RESPONSE</w:t>
            </w:r>
          </w:p>
        </w:tc>
      </w:tr>
      <w:tr w:rsidR="00E17082" w:rsidRPr="004729F1" w:rsidTr="00D90C13">
        <w:tc>
          <w:tcPr>
            <w:tcW w:w="648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Corrective action to be taken</w:t>
            </w:r>
          </w:p>
        </w:tc>
        <w:tc>
          <w:tcPr>
            <w:tcW w:w="2250" w:type="dxa"/>
            <w:gridSpan w:val="2"/>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To ensure that the system upgrade accommodates new requirement to guard against previous queries raised</w:t>
            </w:r>
          </w:p>
        </w:tc>
      </w:tr>
      <w:tr w:rsidR="00E17082" w:rsidRPr="004729F1" w:rsidTr="00D90C13">
        <w:tc>
          <w:tcPr>
            <w:tcW w:w="6480" w:type="dxa"/>
            <w:vMerge w:val="restart"/>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Does the finding affect an amount disclosed in the financial statements</w:t>
            </w:r>
          </w:p>
        </w:tc>
        <w:tc>
          <w:tcPr>
            <w:tcW w:w="1080" w:type="dxa"/>
          </w:tcPr>
          <w:p w:rsidR="00E17082" w:rsidRPr="004729F1" w:rsidRDefault="00E17082" w:rsidP="00D90C13">
            <w:pPr>
              <w:pStyle w:val="ListParagraph"/>
              <w:keepNext/>
              <w:tabs>
                <w:tab w:val="center" w:pos="709"/>
              </w:tabs>
              <w:spacing w:line="260" w:lineRule="exact"/>
              <w:ind w:left="0"/>
              <w:jc w:val="both"/>
              <w:rPr>
                <w:rFonts w:ascii="Arial" w:hAnsi="Arial" w:cs="Arial"/>
                <w:b/>
                <w:sz w:val="18"/>
                <w:szCs w:val="18"/>
              </w:rPr>
            </w:pPr>
            <w:r w:rsidRPr="004729F1">
              <w:rPr>
                <w:rFonts w:ascii="Arial" w:hAnsi="Arial" w:cs="Arial"/>
                <w:b/>
                <w:sz w:val="18"/>
                <w:szCs w:val="18"/>
              </w:rPr>
              <w:t>Yes</w:t>
            </w:r>
          </w:p>
        </w:tc>
        <w:tc>
          <w:tcPr>
            <w:tcW w:w="1170" w:type="dxa"/>
          </w:tcPr>
          <w:p w:rsidR="00E17082" w:rsidRPr="004729F1" w:rsidRDefault="00E17082" w:rsidP="00D90C13">
            <w:pPr>
              <w:pStyle w:val="ListParagraph"/>
              <w:keepNext/>
              <w:tabs>
                <w:tab w:val="center" w:pos="709"/>
              </w:tabs>
              <w:spacing w:line="260" w:lineRule="exact"/>
              <w:ind w:left="0"/>
              <w:jc w:val="both"/>
              <w:rPr>
                <w:rFonts w:ascii="Arial" w:hAnsi="Arial" w:cs="Arial"/>
                <w:b/>
                <w:sz w:val="18"/>
                <w:szCs w:val="18"/>
              </w:rPr>
            </w:pPr>
            <w:r w:rsidRPr="004729F1">
              <w:rPr>
                <w:rFonts w:ascii="Arial" w:hAnsi="Arial" w:cs="Arial"/>
                <w:b/>
                <w:sz w:val="18"/>
                <w:szCs w:val="18"/>
              </w:rPr>
              <w:t>No</w:t>
            </w:r>
          </w:p>
        </w:tc>
      </w:tr>
      <w:tr w:rsidR="00E17082" w:rsidRPr="004729F1" w:rsidTr="00D90C13">
        <w:tc>
          <w:tcPr>
            <w:tcW w:w="6480" w:type="dxa"/>
            <w:vMerge/>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 xml:space="preserve">No </w:t>
            </w:r>
          </w:p>
        </w:tc>
      </w:tr>
      <w:tr w:rsidR="00E17082" w:rsidRPr="004729F1" w:rsidTr="00D90C13">
        <w:tc>
          <w:tcPr>
            <w:tcW w:w="648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If yes, what corrections will be made to the population</w:t>
            </w:r>
          </w:p>
        </w:tc>
        <w:tc>
          <w:tcPr>
            <w:tcW w:w="2250" w:type="dxa"/>
            <w:gridSpan w:val="2"/>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4729F1" w:rsidTr="00D90C13">
        <w:tc>
          <w:tcPr>
            <w:tcW w:w="648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4729F1" w:rsidTr="00D90C13">
        <w:tc>
          <w:tcPr>
            <w:tcW w:w="648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Position of official responsible to take corrective actions</w:t>
            </w:r>
          </w:p>
        </w:tc>
        <w:tc>
          <w:tcPr>
            <w:tcW w:w="2250" w:type="dxa"/>
            <w:gridSpan w:val="2"/>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4729F1" w:rsidTr="00D90C13">
        <w:tc>
          <w:tcPr>
            <w:tcW w:w="648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Estimated completion date for corrective action</w:t>
            </w:r>
          </w:p>
        </w:tc>
        <w:tc>
          <w:tcPr>
            <w:tcW w:w="2250" w:type="dxa"/>
            <w:gridSpan w:val="2"/>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r>
    </w:tbl>
    <w:p w:rsidR="00E17082" w:rsidRPr="004729F1" w:rsidRDefault="00E17082" w:rsidP="00E17082">
      <w:pPr>
        <w:tabs>
          <w:tab w:val="center" w:pos="709"/>
        </w:tabs>
        <w:spacing w:after="120" w:line="260" w:lineRule="exact"/>
        <w:rPr>
          <w:b/>
          <w:bCs/>
          <w:sz w:val="18"/>
          <w:szCs w:val="18"/>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1440"/>
        <w:gridCol w:w="1214"/>
      </w:tblGrid>
      <w:tr w:rsidR="00E17082" w:rsidRPr="002C76C1" w:rsidTr="00D90C13">
        <w:tc>
          <w:tcPr>
            <w:tcW w:w="6120" w:type="dxa"/>
            <w:shd w:val="clear" w:color="auto" w:fill="BFBFBF" w:themeFill="background1" w:themeFillShade="BF"/>
          </w:tcPr>
          <w:p w:rsidR="00E17082" w:rsidRPr="004729F1" w:rsidRDefault="00E17082" w:rsidP="00D90C13">
            <w:pPr>
              <w:pStyle w:val="ListParagraph"/>
              <w:keepNext/>
              <w:tabs>
                <w:tab w:val="center" w:pos="709"/>
              </w:tabs>
              <w:spacing w:line="260" w:lineRule="exact"/>
              <w:ind w:left="0"/>
              <w:jc w:val="both"/>
              <w:rPr>
                <w:rFonts w:ascii="Arial" w:hAnsi="Arial" w:cs="Arial"/>
                <w:b/>
                <w:sz w:val="18"/>
                <w:szCs w:val="18"/>
              </w:rPr>
            </w:pPr>
            <w:r w:rsidRPr="004729F1">
              <w:rPr>
                <w:rFonts w:ascii="Arial" w:hAnsi="Arial" w:cs="Arial"/>
                <w:b/>
                <w:sz w:val="18"/>
                <w:szCs w:val="18"/>
              </w:rPr>
              <w:t>DESCRIPTION</w:t>
            </w:r>
          </w:p>
        </w:tc>
        <w:tc>
          <w:tcPr>
            <w:tcW w:w="2654" w:type="dxa"/>
            <w:gridSpan w:val="2"/>
            <w:shd w:val="clear" w:color="auto" w:fill="BFBFBF" w:themeFill="background1" w:themeFillShade="BF"/>
          </w:tcPr>
          <w:p w:rsidR="00E17082" w:rsidRPr="004729F1" w:rsidRDefault="00E17082" w:rsidP="00D90C13">
            <w:pPr>
              <w:pStyle w:val="ListParagraph"/>
              <w:keepNext/>
              <w:tabs>
                <w:tab w:val="center" w:pos="709"/>
              </w:tabs>
              <w:spacing w:line="260" w:lineRule="exact"/>
              <w:ind w:left="0"/>
              <w:jc w:val="both"/>
              <w:rPr>
                <w:rFonts w:ascii="Arial" w:hAnsi="Arial" w:cs="Arial"/>
                <w:b/>
                <w:sz w:val="18"/>
                <w:szCs w:val="18"/>
              </w:rPr>
            </w:pPr>
            <w:r w:rsidRPr="004729F1">
              <w:rPr>
                <w:rFonts w:ascii="Arial" w:hAnsi="Arial" w:cs="Arial"/>
                <w:b/>
                <w:sz w:val="18"/>
                <w:szCs w:val="18"/>
              </w:rPr>
              <w:t>RESPONSE</w:t>
            </w:r>
          </w:p>
        </w:tc>
      </w:tr>
      <w:tr w:rsidR="00E17082" w:rsidRPr="002C76C1" w:rsidTr="00D90C13">
        <w:tc>
          <w:tcPr>
            <w:tcW w:w="6120" w:type="dxa"/>
            <w:vMerge w:val="restart"/>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Does management agree with the root cause indicated</w:t>
            </w:r>
          </w:p>
        </w:tc>
        <w:tc>
          <w:tcPr>
            <w:tcW w:w="144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b/>
                <w:sz w:val="18"/>
                <w:szCs w:val="18"/>
              </w:rPr>
              <w:t>Yes</w:t>
            </w:r>
          </w:p>
        </w:tc>
        <w:tc>
          <w:tcPr>
            <w:tcW w:w="1214"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b/>
                <w:sz w:val="18"/>
                <w:szCs w:val="18"/>
              </w:rPr>
              <w:t>No</w:t>
            </w:r>
          </w:p>
        </w:tc>
      </w:tr>
      <w:tr w:rsidR="00E17082" w:rsidRPr="002C76C1" w:rsidTr="00D90C13">
        <w:tc>
          <w:tcPr>
            <w:tcW w:w="6120" w:type="dxa"/>
            <w:vMerge/>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Yes</w:t>
            </w:r>
          </w:p>
        </w:tc>
        <w:tc>
          <w:tcPr>
            <w:tcW w:w="1214"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612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If management does not agree with the root cause indicated, please provide the root cause according to management.</w:t>
            </w:r>
          </w:p>
        </w:tc>
        <w:tc>
          <w:tcPr>
            <w:tcW w:w="2654" w:type="dxa"/>
            <w:gridSpan w:val="2"/>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r>
    </w:tbl>
    <w:p w:rsidR="00E17082" w:rsidRDefault="00E17082" w:rsidP="00E17082">
      <w:pPr>
        <w:tabs>
          <w:tab w:val="center" w:pos="709"/>
        </w:tabs>
        <w:spacing w:after="120" w:line="260" w:lineRule="exact"/>
        <w:rPr>
          <w:sz w:val="22"/>
          <w:szCs w:val="22"/>
        </w:rPr>
      </w:pPr>
    </w:p>
    <w:p w:rsidR="00E17082" w:rsidRPr="002C76C1" w:rsidRDefault="00E17082" w:rsidP="00E17082">
      <w:pPr>
        <w:tabs>
          <w:tab w:val="center" w:pos="709"/>
        </w:tabs>
        <w:spacing w:after="120" w:line="260" w:lineRule="exact"/>
        <w:rPr>
          <w:b/>
          <w:bCs/>
          <w:sz w:val="22"/>
          <w:szCs w:val="22"/>
        </w:rPr>
      </w:pPr>
      <w:r w:rsidRPr="002C76C1">
        <w:rPr>
          <w:sz w:val="22"/>
          <w:szCs w:val="22"/>
        </w:rPr>
        <w:t>I am in agreement with the finding for the following reasons [and supply the following/attached information in support of this]:</w:t>
      </w:r>
    </w:p>
    <w:p w:rsidR="00E17082" w:rsidRPr="002C76C1" w:rsidRDefault="00E17082" w:rsidP="00E17082">
      <w:pPr>
        <w:tabs>
          <w:tab w:val="center" w:pos="709"/>
        </w:tabs>
        <w:spacing w:after="120" w:line="260" w:lineRule="exact"/>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E17082" w:rsidRPr="002C76C1" w:rsidTr="00D90C13">
        <w:tc>
          <w:tcPr>
            <w:tcW w:w="6480" w:type="dxa"/>
            <w:shd w:val="clear" w:color="auto" w:fill="BFBFBF" w:themeFill="background1" w:themeFillShade="BF"/>
          </w:tcPr>
          <w:p w:rsidR="00E17082" w:rsidRPr="004729F1" w:rsidRDefault="00E17082" w:rsidP="00D90C13">
            <w:pPr>
              <w:pStyle w:val="ListParagraph"/>
              <w:keepNext/>
              <w:tabs>
                <w:tab w:val="center" w:pos="709"/>
              </w:tabs>
              <w:spacing w:line="260" w:lineRule="exact"/>
              <w:ind w:left="0"/>
              <w:jc w:val="both"/>
              <w:rPr>
                <w:rFonts w:ascii="Arial" w:hAnsi="Arial" w:cs="Arial"/>
                <w:b/>
                <w:sz w:val="18"/>
                <w:szCs w:val="18"/>
              </w:rPr>
            </w:pPr>
            <w:r w:rsidRPr="004729F1">
              <w:rPr>
                <w:rFonts w:ascii="Arial" w:hAnsi="Arial" w:cs="Arial"/>
                <w:b/>
                <w:sz w:val="18"/>
                <w:szCs w:val="18"/>
              </w:rPr>
              <w:t>DESCRIPTION</w:t>
            </w:r>
          </w:p>
        </w:tc>
        <w:tc>
          <w:tcPr>
            <w:tcW w:w="2250" w:type="dxa"/>
            <w:gridSpan w:val="2"/>
            <w:shd w:val="clear" w:color="auto" w:fill="BFBFBF" w:themeFill="background1" w:themeFillShade="BF"/>
          </w:tcPr>
          <w:p w:rsidR="00E17082" w:rsidRPr="004729F1" w:rsidRDefault="00E17082" w:rsidP="00D90C13">
            <w:pPr>
              <w:pStyle w:val="ListParagraph"/>
              <w:keepNext/>
              <w:tabs>
                <w:tab w:val="center" w:pos="709"/>
              </w:tabs>
              <w:spacing w:line="260" w:lineRule="exact"/>
              <w:ind w:left="0"/>
              <w:jc w:val="both"/>
              <w:rPr>
                <w:rFonts w:ascii="Arial" w:hAnsi="Arial" w:cs="Arial"/>
                <w:b/>
                <w:sz w:val="18"/>
                <w:szCs w:val="18"/>
              </w:rPr>
            </w:pPr>
            <w:r w:rsidRPr="004729F1">
              <w:rPr>
                <w:rFonts w:ascii="Arial" w:hAnsi="Arial" w:cs="Arial"/>
                <w:b/>
                <w:sz w:val="18"/>
                <w:szCs w:val="18"/>
              </w:rPr>
              <w:t>RESPONSE</w:t>
            </w:r>
          </w:p>
        </w:tc>
      </w:tr>
      <w:tr w:rsidR="00E17082" w:rsidRPr="002C76C1" w:rsidTr="00D90C13">
        <w:tc>
          <w:tcPr>
            <w:tcW w:w="648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Corrective action to be taken</w:t>
            </w:r>
          </w:p>
        </w:tc>
        <w:tc>
          <w:tcPr>
            <w:tcW w:w="2250" w:type="dxa"/>
            <w:gridSpan w:val="2"/>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6480" w:type="dxa"/>
            <w:vMerge w:val="restart"/>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Does the finding affect an amount disclosed in the financial statements</w:t>
            </w:r>
          </w:p>
        </w:tc>
        <w:tc>
          <w:tcPr>
            <w:tcW w:w="1080" w:type="dxa"/>
          </w:tcPr>
          <w:p w:rsidR="00E17082" w:rsidRPr="004729F1" w:rsidRDefault="00E17082" w:rsidP="00D90C13">
            <w:pPr>
              <w:pStyle w:val="ListParagraph"/>
              <w:keepNext/>
              <w:tabs>
                <w:tab w:val="center" w:pos="709"/>
              </w:tabs>
              <w:spacing w:line="260" w:lineRule="exact"/>
              <w:ind w:left="0"/>
              <w:jc w:val="both"/>
              <w:rPr>
                <w:rFonts w:ascii="Arial" w:hAnsi="Arial" w:cs="Arial"/>
                <w:b/>
                <w:sz w:val="18"/>
                <w:szCs w:val="18"/>
              </w:rPr>
            </w:pPr>
            <w:r w:rsidRPr="004729F1">
              <w:rPr>
                <w:rFonts w:ascii="Arial" w:hAnsi="Arial" w:cs="Arial"/>
                <w:b/>
                <w:sz w:val="18"/>
                <w:szCs w:val="18"/>
              </w:rPr>
              <w:t>Yes</w:t>
            </w:r>
          </w:p>
        </w:tc>
        <w:tc>
          <w:tcPr>
            <w:tcW w:w="1170" w:type="dxa"/>
          </w:tcPr>
          <w:p w:rsidR="00E17082" w:rsidRPr="004729F1" w:rsidRDefault="00E17082" w:rsidP="00D90C13">
            <w:pPr>
              <w:pStyle w:val="ListParagraph"/>
              <w:keepNext/>
              <w:tabs>
                <w:tab w:val="center" w:pos="709"/>
              </w:tabs>
              <w:spacing w:line="260" w:lineRule="exact"/>
              <w:ind w:left="0"/>
              <w:jc w:val="both"/>
              <w:rPr>
                <w:rFonts w:ascii="Arial" w:hAnsi="Arial" w:cs="Arial"/>
                <w:b/>
                <w:sz w:val="18"/>
                <w:szCs w:val="18"/>
              </w:rPr>
            </w:pPr>
            <w:r w:rsidRPr="004729F1">
              <w:rPr>
                <w:rFonts w:ascii="Arial" w:hAnsi="Arial" w:cs="Arial"/>
                <w:b/>
                <w:sz w:val="18"/>
                <w:szCs w:val="18"/>
              </w:rPr>
              <w:t>No</w:t>
            </w:r>
          </w:p>
        </w:tc>
      </w:tr>
      <w:tr w:rsidR="00E17082" w:rsidRPr="002C76C1" w:rsidTr="00D90C13">
        <w:tc>
          <w:tcPr>
            <w:tcW w:w="6480" w:type="dxa"/>
            <w:vMerge/>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Yes</w:t>
            </w:r>
          </w:p>
        </w:tc>
        <w:tc>
          <w:tcPr>
            <w:tcW w:w="117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648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If yes, what corrections will be made to the population</w:t>
            </w:r>
          </w:p>
        </w:tc>
        <w:tc>
          <w:tcPr>
            <w:tcW w:w="2250" w:type="dxa"/>
            <w:gridSpan w:val="2"/>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648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648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Position of official responsible to take corrective actions</w:t>
            </w:r>
          </w:p>
        </w:tc>
        <w:tc>
          <w:tcPr>
            <w:tcW w:w="2250" w:type="dxa"/>
            <w:gridSpan w:val="2"/>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Director Demand and Acquisition</w:t>
            </w:r>
          </w:p>
        </w:tc>
      </w:tr>
      <w:tr w:rsidR="00E17082" w:rsidRPr="002C76C1" w:rsidTr="00D90C13">
        <w:tc>
          <w:tcPr>
            <w:tcW w:w="648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Estimated completion date for corrective action</w:t>
            </w:r>
          </w:p>
        </w:tc>
        <w:tc>
          <w:tcPr>
            <w:tcW w:w="2250" w:type="dxa"/>
            <w:gridSpan w:val="2"/>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r>
    </w:tbl>
    <w:p w:rsidR="00E17082" w:rsidRPr="002C76C1" w:rsidRDefault="00E17082" w:rsidP="00E17082">
      <w:pPr>
        <w:tabs>
          <w:tab w:val="center" w:pos="709"/>
        </w:tabs>
        <w:spacing w:after="120" w:line="260" w:lineRule="exact"/>
        <w:rPr>
          <w:b/>
          <w:bCs/>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1440"/>
        <w:gridCol w:w="1214"/>
      </w:tblGrid>
      <w:tr w:rsidR="00E17082" w:rsidRPr="002C76C1" w:rsidTr="00D90C13">
        <w:tc>
          <w:tcPr>
            <w:tcW w:w="6120" w:type="dxa"/>
            <w:shd w:val="clear" w:color="auto" w:fill="BFBFBF" w:themeFill="background1" w:themeFillShade="BF"/>
          </w:tcPr>
          <w:p w:rsidR="00E17082" w:rsidRPr="004729F1" w:rsidRDefault="00E17082" w:rsidP="00D90C13">
            <w:pPr>
              <w:pStyle w:val="ListParagraph"/>
              <w:keepNext/>
              <w:tabs>
                <w:tab w:val="center" w:pos="709"/>
              </w:tabs>
              <w:spacing w:line="260" w:lineRule="exact"/>
              <w:ind w:left="0"/>
              <w:jc w:val="both"/>
              <w:rPr>
                <w:rFonts w:ascii="Arial" w:hAnsi="Arial" w:cs="Arial"/>
                <w:b/>
                <w:sz w:val="18"/>
                <w:szCs w:val="18"/>
              </w:rPr>
            </w:pPr>
            <w:r w:rsidRPr="004729F1">
              <w:rPr>
                <w:rFonts w:ascii="Arial" w:hAnsi="Arial" w:cs="Arial"/>
                <w:b/>
                <w:sz w:val="18"/>
                <w:szCs w:val="18"/>
              </w:rPr>
              <w:t>DESCRIPTION</w:t>
            </w:r>
          </w:p>
        </w:tc>
        <w:tc>
          <w:tcPr>
            <w:tcW w:w="2654" w:type="dxa"/>
            <w:gridSpan w:val="2"/>
            <w:shd w:val="clear" w:color="auto" w:fill="BFBFBF" w:themeFill="background1" w:themeFillShade="BF"/>
          </w:tcPr>
          <w:p w:rsidR="00E17082" w:rsidRPr="004729F1" w:rsidRDefault="00E17082" w:rsidP="00D90C13">
            <w:pPr>
              <w:pStyle w:val="ListParagraph"/>
              <w:keepNext/>
              <w:tabs>
                <w:tab w:val="center" w:pos="709"/>
              </w:tabs>
              <w:spacing w:line="260" w:lineRule="exact"/>
              <w:ind w:left="0"/>
              <w:jc w:val="both"/>
              <w:rPr>
                <w:rFonts w:ascii="Arial" w:hAnsi="Arial" w:cs="Arial"/>
                <w:b/>
                <w:sz w:val="18"/>
                <w:szCs w:val="18"/>
              </w:rPr>
            </w:pPr>
            <w:r w:rsidRPr="004729F1">
              <w:rPr>
                <w:rFonts w:ascii="Arial" w:hAnsi="Arial" w:cs="Arial"/>
                <w:b/>
                <w:sz w:val="18"/>
                <w:szCs w:val="18"/>
              </w:rPr>
              <w:t>RESPONSE</w:t>
            </w:r>
          </w:p>
        </w:tc>
      </w:tr>
      <w:tr w:rsidR="00E17082" w:rsidRPr="002C76C1" w:rsidTr="00D90C13">
        <w:tc>
          <w:tcPr>
            <w:tcW w:w="6120" w:type="dxa"/>
            <w:vMerge w:val="restart"/>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Does management agree with the root cause indicated</w:t>
            </w:r>
          </w:p>
        </w:tc>
        <w:tc>
          <w:tcPr>
            <w:tcW w:w="144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b/>
                <w:sz w:val="18"/>
                <w:szCs w:val="18"/>
              </w:rPr>
              <w:t>Yes</w:t>
            </w:r>
          </w:p>
        </w:tc>
        <w:tc>
          <w:tcPr>
            <w:tcW w:w="1214"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b/>
                <w:sz w:val="18"/>
                <w:szCs w:val="18"/>
              </w:rPr>
              <w:t>No</w:t>
            </w:r>
          </w:p>
        </w:tc>
      </w:tr>
      <w:tr w:rsidR="00E17082" w:rsidRPr="002C76C1" w:rsidTr="00D90C13">
        <w:tc>
          <w:tcPr>
            <w:tcW w:w="6120" w:type="dxa"/>
            <w:vMerge/>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r>
      <w:tr w:rsidR="00E17082" w:rsidRPr="002C76C1" w:rsidTr="00D90C13">
        <w:tc>
          <w:tcPr>
            <w:tcW w:w="6120" w:type="dxa"/>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r w:rsidRPr="004729F1">
              <w:rPr>
                <w:rFonts w:ascii="Arial" w:hAnsi="Arial" w:cs="Arial"/>
                <w:sz w:val="18"/>
                <w:szCs w:val="18"/>
              </w:rPr>
              <w:t>If management does not agree with the root cause indicated, please provide the root cause according to management.</w:t>
            </w:r>
          </w:p>
        </w:tc>
        <w:tc>
          <w:tcPr>
            <w:tcW w:w="2654" w:type="dxa"/>
            <w:gridSpan w:val="2"/>
          </w:tcPr>
          <w:p w:rsidR="00E17082" w:rsidRPr="004729F1" w:rsidRDefault="00E17082" w:rsidP="00D90C13">
            <w:pPr>
              <w:pStyle w:val="ListParagraph"/>
              <w:keepNext/>
              <w:tabs>
                <w:tab w:val="center" w:pos="709"/>
              </w:tabs>
              <w:spacing w:line="260" w:lineRule="exact"/>
              <w:ind w:left="0"/>
              <w:jc w:val="both"/>
              <w:rPr>
                <w:rFonts w:ascii="Arial" w:hAnsi="Arial" w:cs="Arial"/>
                <w:sz w:val="18"/>
                <w:szCs w:val="18"/>
              </w:rPr>
            </w:pPr>
          </w:p>
        </w:tc>
      </w:tr>
    </w:tbl>
    <w:p w:rsidR="00E17082" w:rsidRPr="002C76C1" w:rsidRDefault="00E17082" w:rsidP="00E17082">
      <w:pPr>
        <w:tabs>
          <w:tab w:val="left" w:pos="426"/>
          <w:tab w:val="center" w:pos="709"/>
        </w:tabs>
        <w:jc w:val="both"/>
        <w:rPr>
          <w:i/>
          <w:sz w:val="22"/>
          <w:szCs w:val="22"/>
        </w:rPr>
      </w:pPr>
    </w:p>
    <w:p w:rsidR="00E17082" w:rsidRPr="002C76C1" w:rsidRDefault="00E17082" w:rsidP="00E17082">
      <w:pPr>
        <w:tabs>
          <w:tab w:val="left" w:pos="426"/>
          <w:tab w:val="center" w:pos="709"/>
        </w:tabs>
        <w:jc w:val="both"/>
        <w:rPr>
          <w:i/>
          <w:sz w:val="22"/>
          <w:szCs w:val="22"/>
        </w:rPr>
      </w:pPr>
    </w:p>
    <w:p w:rsidR="00E17082" w:rsidRPr="002C76C1" w:rsidRDefault="00E17082" w:rsidP="00E17082">
      <w:pPr>
        <w:tabs>
          <w:tab w:val="left" w:pos="426"/>
          <w:tab w:val="center" w:pos="709"/>
        </w:tabs>
        <w:jc w:val="both"/>
        <w:rPr>
          <w:i/>
          <w:sz w:val="22"/>
          <w:szCs w:val="22"/>
        </w:rPr>
      </w:pPr>
      <w:r w:rsidRPr="002C76C1">
        <w:rPr>
          <w:i/>
          <w:sz w:val="22"/>
          <w:szCs w:val="22"/>
        </w:rPr>
        <w:t>Name:</w:t>
      </w:r>
      <w:r w:rsidRPr="002C76C1">
        <w:rPr>
          <w:rFonts w:eastAsia="Arial Unicode MS"/>
          <w:sz w:val="22"/>
          <w:szCs w:val="22"/>
        </w:rPr>
        <w:t xml:space="preserve">   Eulala Kruger</w:t>
      </w:r>
    </w:p>
    <w:p w:rsidR="00E17082" w:rsidRPr="002C76C1" w:rsidRDefault="00E17082" w:rsidP="00E17082">
      <w:pPr>
        <w:tabs>
          <w:tab w:val="left" w:pos="426"/>
          <w:tab w:val="center" w:pos="709"/>
        </w:tabs>
        <w:jc w:val="both"/>
        <w:rPr>
          <w:i/>
          <w:sz w:val="22"/>
          <w:szCs w:val="22"/>
        </w:rPr>
      </w:pPr>
      <w:r w:rsidRPr="002C76C1">
        <w:rPr>
          <w:i/>
          <w:sz w:val="22"/>
          <w:szCs w:val="22"/>
        </w:rPr>
        <w:t>Position:  Acting Chief Director : SCM</w:t>
      </w:r>
    </w:p>
    <w:p w:rsidR="00E17082" w:rsidRPr="002C76C1" w:rsidRDefault="00E17082" w:rsidP="00E17082">
      <w:pPr>
        <w:tabs>
          <w:tab w:val="left" w:pos="426"/>
          <w:tab w:val="center" w:pos="709"/>
        </w:tabs>
        <w:jc w:val="both"/>
        <w:rPr>
          <w:i/>
          <w:sz w:val="22"/>
          <w:szCs w:val="22"/>
        </w:rPr>
      </w:pPr>
      <w:r w:rsidRPr="002C76C1">
        <w:rPr>
          <w:i/>
          <w:sz w:val="22"/>
          <w:szCs w:val="22"/>
        </w:rPr>
        <w:t>Date:01 August 2012</w:t>
      </w:r>
    </w:p>
    <w:p w:rsidR="00E17082" w:rsidRPr="002C76C1" w:rsidRDefault="00E17082" w:rsidP="00E17082">
      <w:pPr>
        <w:tabs>
          <w:tab w:val="left" w:pos="426"/>
          <w:tab w:val="center" w:pos="709"/>
        </w:tabs>
        <w:jc w:val="both"/>
        <w:rPr>
          <w:i/>
          <w:sz w:val="22"/>
          <w:szCs w:val="22"/>
        </w:rPr>
      </w:pPr>
    </w:p>
    <w:p w:rsidR="00E17082" w:rsidRPr="002C76C1" w:rsidRDefault="00E17082" w:rsidP="00E17082">
      <w:pPr>
        <w:tabs>
          <w:tab w:val="left" w:pos="426"/>
          <w:tab w:val="center" w:pos="709"/>
        </w:tabs>
        <w:jc w:val="both"/>
        <w:rPr>
          <w:b/>
          <w:sz w:val="22"/>
          <w:szCs w:val="22"/>
        </w:rPr>
      </w:pPr>
      <w:r w:rsidRPr="002C76C1">
        <w:rPr>
          <w:b/>
          <w:sz w:val="22"/>
          <w:szCs w:val="22"/>
        </w:rPr>
        <w:t>Auditor’s conclusion</w:t>
      </w:r>
    </w:p>
    <w:p w:rsidR="00E17082" w:rsidRPr="002C76C1" w:rsidRDefault="00E17082" w:rsidP="00E17082">
      <w:pPr>
        <w:tabs>
          <w:tab w:val="left" w:pos="426"/>
          <w:tab w:val="center" w:pos="709"/>
        </w:tabs>
        <w:jc w:val="both"/>
        <w:rPr>
          <w:sz w:val="22"/>
          <w:szCs w:val="22"/>
        </w:rPr>
      </w:pPr>
    </w:p>
    <w:p w:rsidR="00E17082" w:rsidRPr="002C76C1" w:rsidRDefault="00E17082" w:rsidP="006F5D2E">
      <w:pPr>
        <w:pStyle w:val="ListParagraph"/>
        <w:numPr>
          <w:ilvl w:val="0"/>
          <w:numId w:val="182"/>
        </w:numPr>
        <w:tabs>
          <w:tab w:val="left" w:pos="426"/>
          <w:tab w:val="center" w:pos="709"/>
        </w:tabs>
        <w:ind w:left="426" w:hanging="426"/>
        <w:jc w:val="both"/>
        <w:rPr>
          <w:rFonts w:ascii="Arial" w:hAnsi="Arial" w:cs="Arial"/>
          <w:sz w:val="22"/>
          <w:szCs w:val="22"/>
        </w:rPr>
      </w:pPr>
      <w:r w:rsidRPr="002C76C1">
        <w:rPr>
          <w:rFonts w:ascii="Arial" w:hAnsi="Arial" w:cs="Arial"/>
          <w:sz w:val="22"/>
          <w:szCs w:val="22"/>
        </w:rPr>
        <w:t xml:space="preserve">Management is in agreement with the finding, the matter therefore remains unresolved. </w:t>
      </w:r>
    </w:p>
    <w:p w:rsidR="00E17082" w:rsidRPr="002C76C1" w:rsidRDefault="00E17082" w:rsidP="00E17082">
      <w:pPr>
        <w:pStyle w:val="ListParagraph"/>
        <w:tabs>
          <w:tab w:val="left" w:pos="426"/>
          <w:tab w:val="center" w:pos="709"/>
        </w:tabs>
        <w:ind w:left="426"/>
        <w:jc w:val="both"/>
        <w:rPr>
          <w:rFonts w:ascii="Arial" w:hAnsi="Arial" w:cs="Arial"/>
          <w:sz w:val="22"/>
          <w:szCs w:val="22"/>
        </w:rPr>
      </w:pPr>
    </w:p>
    <w:p w:rsidR="00E17082" w:rsidRPr="002C76C1" w:rsidRDefault="00E17082" w:rsidP="006F5D2E">
      <w:pPr>
        <w:pStyle w:val="ListParagraph"/>
        <w:numPr>
          <w:ilvl w:val="0"/>
          <w:numId w:val="182"/>
        </w:numPr>
        <w:tabs>
          <w:tab w:val="left" w:pos="426"/>
          <w:tab w:val="center" w:pos="709"/>
        </w:tabs>
        <w:ind w:left="426" w:hanging="426"/>
        <w:jc w:val="both"/>
        <w:rPr>
          <w:rFonts w:ascii="Arial" w:hAnsi="Arial" w:cs="Arial"/>
          <w:sz w:val="22"/>
          <w:szCs w:val="22"/>
        </w:rPr>
      </w:pPr>
      <w:r w:rsidRPr="002C76C1">
        <w:rPr>
          <w:rFonts w:ascii="Arial" w:hAnsi="Arial" w:cs="Arial"/>
          <w:sz w:val="22"/>
          <w:szCs w:val="22"/>
        </w:rPr>
        <w:t xml:space="preserve">Management is in agreement with the finding, the matter therefore remains unresolved. </w:t>
      </w:r>
    </w:p>
    <w:p w:rsidR="00E17082" w:rsidRPr="002C76C1" w:rsidRDefault="00E17082" w:rsidP="00E17082">
      <w:pPr>
        <w:tabs>
          <w:tab w:val="center" w:pos="709"/>
        </w:tabs>
      </w:pPr>
    </w:p>
    <w:p w:rsidR="00E17082" w:rsidRDefault="00E17082" w:rsidP="00E17082">
      <w:pPr>
        <w:spacing w:after="200" w:line="276" w:lineRule="auto"/>
      </w:pPr>
      <w:r>
        <w:br w:type="page"/>
      </w:r>
    </w:p>
    <w:p w:rsidR="00E17082" w:rsidRPr="002B25DA" w:rsidRDefault="00E17082" w:rsidP="006F5D2E">
      <w:pPr>
        <w:pStyle w:val="ListParagraph"/>
        <w:numPr>
          <w:ilvl w:val="0"/>
          <w:numId w:val="296"/>
        </w:numPr>
        <w:tabs>
          <w:tab w:val="center" w:pos="709"/>
        </w:tabs>
        <w:spacing w:after="120"/>
        <w:rPr>
          <w:rFonts w:ascii="Arial" w:hAnsi="Arial" w:cs="Arial"/>
          <w:b/>
          <w:bCs/>
          <w:color w:val="FF0000"/>
          <w:sz w:val="22"/>
          <w:szCs w:val="22"/>
        </w:rPr>
      </w:pPr>
      <w:r>
        <w:rPr>
          <w:rFonts w:ascii="Arial" w:hAnsi="Arial" w:cs="Arial"/>
          <w:b/>
          <w:bCs/>
          <w:sz w:val="22"/>
          <w:szCs w:val="22"/>
        </w:rPr>
        <w:t xml:space="preserve"> </w:t>
      </w:r>
      <w:r w:rsidRPr="002B25DA">
        <w:rPr>
          <w:rFonts w:ascii="Arial" w:hAnsi="Arial" w:cs="Arial"/>
          <w:b/>
          <w:bCs/>
          <w:sz w:val="22"/>
          <w:szCs w:val="22"/>
        </w:rPr>
        <w:t>Deviations from supply chain management requirements – Ubuntu Technologies</w:t>
      </w:r>
      <w:r w:rsidRPr="002B25DA">
        <w:rPr>
          <w:rFonts w:ascii="Arial" w:hAnsi="Arial" w:cs="Arial"/>
          <w:b/>
          <w:bCs/>
          <w:color w:val="FF0000"/>
          <w:sz w:val="22"/>
          <w:szCs w:val="22"/>
        </w:rPr>
        <w:t xml:space="preserve">         Ex 166</w:t>
      </w:r>
    </w:p>
    <w:p w:rsidR="00E17082" w:rsidRPr="002C76C1" w:rsidRDefault="00E17082" w:rsidP="00E17082">
      <w:pPr>
        <w:tabs>
          <w:tab w:val="center" w:pos="709"/>
        </w:tabs>
        <w:spacing w:after="120"/>
        <w:jc w:val="both"/>
        <w:rPr>
          <w:b/>
          <w:bCs/>
          <w:sz w:val="22"/>
          <w:szCs w:val="22"/>
        </w:rPr>
      </w:pPr>
      <w:r w:rsidRPr="002C76C1">
        <w:rPr>
          <w:b/>
          <w:bCs/>
          <w:sz w:val="22"/>
          <w:szCs w:val="22"/>
        </w:rPr>
        <w:t>Audit Finding</w:t>
      </w:r>
    </w:p>
    <w:p w:rsidR="00E17082" w:rsidRPr="002C76C1" w:rsidRDefault="00E17082" w:rsidP="00E17082">
      <w:pPr>
        <w:pStyle w:val="ListParagraph"/>
        <w:tabs>
          <w:tab w:val="center" w:pos="709"/>
        </w:tabs>
        <w:ind w:left="1159"/>
        <w:rPr>
          <w:rFonts w:ascii="Arial" w:hAnsi="Arial" w:cs="Arial"/>
          <w:color w:val="000000"/>
          <w:sz w:val="22"/>
          <w:szCs w:val="22"/>
          <w:lang w:eastAsia="en-ZA"/>
        </w:rPr>
      </w:pPr>
    </w:p>
    <w:p w:rsidR="00E17082" w:rsidRPr="002C76C1" w:rsidRDefault="00E17082" w:rsidP="00E17082">
      <w:pPr>
        <w:tabs>
          <w:tab w:val="center" w:pos="709"/>
        </w:tabs>
        <w:rPr>
          <w:sz w:val="22"/>
          <w:szCs w:val="22"/>
          <w:lang w:eastAsia="en-ZA"/>
        </w:rPr>
      </w:pPr>
      <w:r w:rsidRPr="002C76C1">
        <w:rPr>
          <w:sz w:val="22"/>
          <w:szCs w:val="22"/>
          <w:lang w:eastAsia="en-ZA"/>
        </w:rPr>
        <w:t>Laws, rules and legislation:</w:t>
      </w:r>
    </w:p>
    <w:p w:rsidR="00E17082" w:rsidRPr="002C76C1" w:rsidRDefault="00E17082" w:rsidP="00E17082">
      <w:pPr>
        <w:tabs>
          <w:tab w:val="center" w:pos="709"/>
        </w:tabs>
        <w:rPr>
          <w:sz w:val="22"/>
          <w:szCs w:val="22"/>
          <w:lang w:eastAsia="en-ZA"/>
        </w:rPr>
      </w:pPr>
    </w:p>
    <w:p w:rsidR="00E17082" w:rsidRPr="002C76C1" w:rsidRDefault="00E17082" w:rsidP="00E17082">
      <w:pPr>
        <w:tabs>
          <w:tab w:val="left" w:pos="360"/>
          <w:tab w:val="center" w:pos="709"/>
        </w:tabs>
        <w:autoSpaceDE w:val="0"/>
        <w:autoSpaceDN w:val="0"/>
        <w:adjustRightInd w:val="0"/>
        <w:rPr>
          <w:sz w:val="22"/>
          <w:szCs w:val="22"/>
        </w:rPr>
      </w:pPr>
      <w:r>
        <w:rPr>
          <w:sz w:val="22"/>
          <w:szCs w:val="22"/>
        </w:rPr>
        <w:t>a)</w:t>
      </w:r>
      <w:r>
        <w:rPr>
          <w:sz w:val="22"/>
          <w:szCs w:val="22"/>
        </w:rPr>
        <w:tab/>
      </w:r>
      <w:r w:rsidRPr="002C76C1">
        <w:rPr>
          <w:sz w:val="22"/>
          <w:szCs w:val="22"/>
        </w:rPr>
        <w:t>Competition Act paragraph 4(1)(b)(i) and (iii) state:</w:t>
      </w:r>
    </w:p>
    <w:p w:rsidR="00E17082" w:rsidRPr="002C76C1" w:rsidRDefault="00E17082" w:rsidP="00E17082">
      <w:pPr>
        <w:pStyle w:val="lg-a-1"/>
        <w:tabs>
          <w:tab w:val="center" w:pos="709"/>
        </w:tabs>
        <w:spacing w:before="0"/>
        <w:ind w:left="567" w:firstLine="0"/>
        <w:jc w:val="left"/>
        <w:rPr>
          <w:rFonts w:ascii="Arial" w:hAnsi="Arial" w:cs="Arial"/>
          <w:sz w:val="22"/>
          <w:szCs w:val="22"/>
        </w:rPr>
      </w:pPr>
    </w:p>
    <w:p w:rsidR="00E17082" w:rsidRPr="002C76C1" w:rsidRDefault="00E17082" w:rsidP="00E17082">
      <w:pPr>
        <w:pStyle w:val="lg-a-1"/>
        <w:tabs>
          <w:tab w:val="center" w:pos="709"/>
        </w:tabs>
        <w:spacing w:before="0"/>
        <w:ind w:left="1080" w:hanging="720"/>
        <w:jc w:val="left"/>
        <w:rPr>
          <w:rFonts w:ascii="Arial" w:hAnsi="Arial" w:cs="Arial"/>
          <w:i/>
          <w:sz w:val="22"/>
          <w:szCs w:val="22"/>
        </w:rPr>
      </w:pPr>
      <w:r w:rsidRPr="002C76C1">
        <w:rPr>
          <w:rFonts w:ascii="Arial" w:hAnsi="Arial" w:cs="Arial"/>
          <w:i/>
          <w:sz w:val="22"/>
          <w:szCs w:val="22"/>
        </w:rPr>
        <w:t>“4(1)</w:t>
      </w:r>
      <w:r w:rsidRPr="002C76C1">
        <w:rPr>
          <w:rFonts w:ascii="Arial" w:hAnsi="Arial" w:cs="Arial"/>
          <w:i/>
          <w:sz w:val="22"/>
          <w:szCs w:val="22"/>
        </w:rPr>
        <w:tab/>
        <w:t>An agreement between, or concerted practice by, firms, or a decision by an association of firms, is prohibited if it is between parties in a horizontal relationship and if-</w:t>
      </w:r>
    </w:p>
    <w:p w:rsidR="00E17082" w:rsidRPr="002C76C1" w:rsidRDefault="00E17082" w:rsidP="00E17082">
      <w:pPr>
        <w:pStyle w:val="lg-a-1"/>
        <w:tabs>
          <w:tab w:val="center" w:pos="709"/>
        </w:tabs>
        <w:spacing w:before="0"/>
        <w:ind w:left="927" w:firstLine="153"/>
        <w:jc w:val="left"/>
        <w:rPr>
          <w:rFonts w:ascii="Arial" w:hAnsi="Arial" w:cs="Arial"/>
          <w:i/>
          <w:sz w:val="22"/>
          <w:szCs w:val="22"/>
        </w:rPr>
      </w:pPr>
      <w:r w:rsidRPr="002C76C1">
        <w:rPr>
          <w:rFonts w:ascii="Arial" w:hAnsi="Arial" w:cs="Arial"/>
          <w:i/>
          <w:sz w:val="22"/>
          <w:szCs w:val="22"/>
        </w:rPr>
        <w:t>(b)</w:t>
      </w:r>
      <w:r w:rsidRPr="002C76C1">
        <w:rPr>
          <w:rFonts w:ascii="Arial" w:hAnsi="Arial" w:cs="Arial"/>
          <w:i/>
          <w:sz w:val="22"/>
          <w:szCs w:val="22"/>
        </w:rPr>
        <w:tab/>
        <w:t>it involves any of the following restrictive horizontal practices:</w:t>
      </w:r>
    </w:p>
    <w:p w:rsidR="00E17082" w:rsidRPr="002C76C1" w:rsidRDefault="00E17082" w:rsidP="00E17082">
      <w:pPr>
        <w:pStyle w:val="lg-a-1"/>
        <w:tabs>
          <w:tab w:val="center" w:pos="709"/>
        </w:tabs>
        <w:spacing w:before="0"/>
        <w:ind w:left="1170" w:hanging="603"/>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t xml:space="preserve">(i) </w:t>
      </w:r>
      <w:r w:rsidRPr="002C76C1">
        <w:rPr>
          <w:rFonts w:ascii="Arial" w:hAnsi="Arial" w:cs="Arial"/>
          <w:i/>
          <w:sz w:val="22"/>
          <w:szCs w:val="22"/>
        </w:rPr>
        <w:tab/>
        <w:t xml:space="preserve">directly or indirectly fixing a purchase or selling price or any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other trading condition;</w:t>
      </w:r>
    </w:p>
    <w:p w:rsidR="00E17082" w:rsidRPr="002C76C1" w:rsidRDefault="00E17082" w:rsidP="00E17082">
      <w:pPr>
        <w:pStyle w:val="lg-a-1"/>
        <w:tabs>
          <w:tab w:val="center" w:pos="709"/>
        </w:tabs>
        <w:spacing w:before="0"/>
        <w:ind w:left="1170" w:firstLine="0"/>
        <w:jc w:val="left"/>
        <w:rPr>
          <w:rFonts w:ascii="Arial" w:hAnsi="Arial" w:cs="Arial"/>
          <w:i/>
          <w:sz w:val="22"/>
          <w:szCs w:val="22"/>
        </w:rPr>
      </w:pPr>
      <w:r>
        <w:rPr>
          <w:rFonts w:ascii="Arial" w:hAnsi="Arial" w:cs="Arial"/>
          <w:i/>
          <w:sz w:val="22"/>
          <w:szCs w:val="22"/>
        </w:rPr>
        <w:t>(iii)</w:t>
      </w:r>
      <w:r w:rsidRPr="002C76C1">
        <w:rPr>
          <w:rFonts w:ascii="Arial" w:hAnsi="Arial" w:cs="Arial"/>
          <w:i/>
          <w:sz w:val="22"/>
          <w:szCs w:val="22"/>
        </w:rPr>
        <w:t>collusive tendering”</w:t>
      </w:r>
    </w:p>
    <w:p w:rsidR="00E17082" w:rsidRPr="002C76C1" w:rsidRDefault="00E17082" w:rsidP="00E17082">
      <w:pPr>
        <w:tabs>
          <w:tab w:val="left" w:pos="360"/>
          <w:tab w:val="center" w:pos="709"/>
        </w:tabs>
        <w:autoSpaceDE w:val="0"/>
        <w:autoSpaceDN w:val="0"/>
        <w:adjustRightInd w:val="0"/>
        <w:ind w:left="360"/>
        <w:rPr>
          <w:sz w:val="22"/>
          <w:szCs w:val="22"/>
        </w:rPr>
      </w:pPr>
    </w:p>
    <w:p w:rsidR="00E17082" w:rsidRPr="002C76C1" w:rsidRDefault="00E17082" w:rsidP="00E17082">
      <w:pPr>
        <w:tabs>
          <w:tab w:val="left" w:pos="360"/>
          <w:tab w:val="center" w:pos="709"/>
        </w:tabs>
        <w:autoSpaceDE w:val="0"/>
        <w:autoSpaceDN w:val="0"/>
        <w:adjustRightInd w:val="0"/>
        <w:rPr>
          <w:sz w:val="22"/>
          <w:szCs w:val="22"/>
        </w:rPr>
      </w:pPr>
      <w:r>
        <w:rPr>
          <w:sz w:val="22"/>
          <w:szCs w:val="22"/>
        </w:rPr>
        <w:t>b)</w:t>
      </w:r>
      <w:r>
        <w:rPr>
          <w:sz w:val="22"/>
          <w:szCs w:val="22"/>
        </w:rPr>
        <w:tab/>
      </w:r>
      <w:r w:rsidRPr="002C76C1">
        <w:rPr>
          <w:sz w:val="22"/>
          <w:szCs w:val="22"/>
        </w:rPr>
        <w:t xml:space="preserve">PFMA </w:t>
      </w:r>
    </w:p>
    <w:p w:rsidR="00E17082" w:rsidRPr="002C76C1" w:rsidRDefault="00E17082" w:rsidP="00E17082">
      <w:pPr>
        <w:tabs>
          <w:tab w:val="left" w:pos="360"/>
          <w:tab w:val="center" w:pos="709"/>
        </w:tabs>
        <w:autoSpaceDE w:val="0"/>
        <w:autoSpaceDN w:val="0"/>
        <w:adjustRightInd w:val="0"/>
        <w:ind w:left="360"/>
        <w:rPr>
          <w:sz w:val="22"/>
          <w:szCs w:val="22"/>
        </w:rPr>
      </w:pPr>
    </w:p>
    <w:p w:rsidR="00E17082" w:rsidRPr="002C76C1" w:rsidRDefault="00E17082" w:rsidP="00E17082">
      <w:pPr>
        <w:pStyle w:val="NormalWeb"/>
        <w:tabs>
          <w:tab w:val="center" w:pos="709"/>
        </w:tabs>
        <w:spacing w:after="120" w:line="260" w:lineRule="exact"/>
        <w:ind w:left="720" w:hanging="360"/>
        <w:rPr>
          <w:rFonts w:ascii="Arial" w:hAnsi="Arial" w:cs="Arial"/>
          <w:sz w:val="22"/>
          <w:szCs w:val="22"/>
        </w:rPr>
      </w:pPr>
      <w:r>
        <w:rPr>
          <w:rFonts w:ascii="Arial" w:hAnsi="Arial" w:cs="Arial"/>
          <w:sz w:val="22"/>
          <w:szCs w:val="22"/>
        </w:rPr>
        <w:t xml:space="preserve">i) </w:t>
      </w:r>
      <w:r>
        <w:rPr>
          <w:rFonts w:ascii="Arial" w:hAnsi="Arial" w:cs="Arial"/>
          <w:sz w:val="22"/>
          <w:szCs w:val="22"/>
        </w:rPr>
        <w:tab/>
      </w:r>
      <w:r w:rsidRPr="002C76C1">
        <w:rPr>
          <w:rFonts w:ascii="Arial" w:hAnsi="Arial" w:cs="Arial"/>
          <w:sz w:val="22"/>
          <w:szCs w:val="22"/>
        </w:rPr>
        <w:t>Section 38(1)(b) – general responsibilities of accounting officers</w:t>
      </w:r>
    </w:p>
    <w:p w:rsidR="00E17082" w:rsidRPr="002C76C1" w:rsidRDefault="00E17082" w:rsidP="00E17082">
      <w:pPr>
        <w:pStyle w:val="NormalWeb"/>
        <w:tabs>
          <w:tab w:val="center" w:pos="709"/>
        </w:tabs>
        <w:spacing w:after="120" w:line="260" w:lineRule="exact"/>
        <w:ind w:left="720"/>
        <w:rPr>
          <w:rFonts w:ascii="Arial" w:hAnsi="Arial" w:cs="Arial"/>
          <w:i/>
          <w:sz w:val="22"/>
          <w:szCs w:val="22"/>
          <w:lang w:val="en-GB"/>
        </w:rPr>
      </w:pPr>
      <w:r w:rsidRPr="002C76C1">
        <w:rPr>
          <w:rFonts w:ascii="Arial" w:hAnsi="Arial" w:cs="Arial"/>
          <w:i/>
          <w:sz w:val="22"/>
          <w:szCs w:val="22"/>
          <w:lang w:val="en-GB"/>
        </w:rPr>
        <w:t>“The accounting officer for a department, trading entity or constitutional institution is responsible for the effective, efficient, economical and transparent use of the resources of the department, trading entity or constitutional institution”</w:t>
      </w:r>
    </w:p>
    <w:p w:rsidR="00E17082" w:rsidRPr="002C76C1" w:rsidRDefault="00E17082" w:rsidP="00E17082">
      <w:pPr>
        <w:pStyle w:val="normal-text"/>
        <w:widowControl w:val="0"/>
        <w:tabs>
          <w:tab w:val="center" w:pos="709"/>
        </w:tabs>
        <w:spacing w:before="0" w:after="120" w:line="260" w:lineRule="exact"/>
        <w:ind w:left="720" w:hanging="360"/>
        <w:jc w:val="left"/>
        <w:rPr>
          <w:rFonts w:ascii="Arial" w:hAnsi="Arial" w:cs="Arial"/>
          <w:color w:val="auto"/>
          <w:sz w:val="22"/>
          <w:szCs w:val="22"/>
          <w:lang w:val="en-US" w:eastAsia="en-US"/>
        </w:rPr>
      </w:pPr>
      <w:r>
        <w:rPr>
          <w:rFonts w:ascii="Arial" w:hAnsi="Arial" w:cs="Arial"/>
          <w:sz w:val="22"/>
          <w:szCs w:val="22"/>
        </w:rPr>
        <w:t xml:space="preserve">ii) </w:t>
      </w:r>
      <w:r w:rsidRPr="002C76C1">
        <w:rPr>
          <w:rFonts w:ascii="Arial" w:hAnsi="Arial" w:cs="Arial"/>
          <w:sz w:val="22"/>
          <w:szCs w:val="22"/>
        </w:rPr>
        <w:t>Section 38(1)(a) – general responsibilities of accounting officers</w:t>
      </w:r>
    </w:p>
    <w:p w:rsidR="00E17082" w:rsidRPr="002C76C1" w:rsidRDefault="00E17082" w:rsidP="00E17082">
      <w:pPr>
        <w:pStyle w:val="normal-text"/>
        <w:widowControl w:val="0"/>
        <w:tabs>
          <w:tab w:val="center" w:pos="709"/>
        </w:tabs>
        <w:spacing w:before="0" w:after="120" w:line="260" w:lineRule="exact"/>
        <w:ind w:left="720"/>
        <w:jc w:val="left"/>
        <w:rPr>
          <w:rFonts w:ascii="Arial" w:hAnsi="Arial" w:cs="Arial"/>
          <w:i/>
          <w:sz w:val="22"/>
          <w:szCs w:val="22"/>
        </w:rPr>
      </w:pPr>
      <w:r w:rsidRPr="002C76C1">
        <w:rPr>
          <w:rFonts w:ascii="Arial" w:hAnsi="Arial" w:cs="Arial"/>
          <w:i/>
          <w:sz w:val="22"/>
          <w:szCs w:val="22"/>
        </w:rPr>
        <w:t>“The accounting officer for a department, trading entity or constitutional institution must ensure that that department, trading entity or constitutional institution has and maintains an appropriate procurement and provisioning system which is fair, equitable, transparent, competitive and cost-effective;”</w:t>
      </w:r>
    </w:p>
    <w:p w:rsidR="00E17082" w:rsidRPr="002C76C1" w:rsidRDefault="00E17082" w:rsidP="00E17082">
      <w:pPr>
        <w:pStyle w:val="normal-text"/>
        <w:widowControl w:val="0"/>
        <w:tabs>
          <w:tab w:val="center" w:pos="709"/>
        </w:tabs>
        <w:spacing w:before="0" w:after="120" w:line="260" w:lineRule="exact"/>
        <w:ind w:left="720" w:hanging="360"/>
        <w:jc w:val="left"/>
        <w:rPr>
          <w:rFonts w:ascii="Arial" w:hAnsi="Arial" w:cs="Arial"/>
          <w:color w:val="auto"/>
          <w:sz w:val="22"/>
          <w:szCs w:val="22"/>
          <w:lang w:val="en-US" w:eastAsia="en-US"/>
        </w:rPr>
      </w:pPr>
      <w:r>
        <w:rPr>
          <w:rFonts w:ascii="Arial" w:hAnsi="Arial" w:cs="Arial"/>
          <w:sz w:val="22"/>
          <w:szCs w:val="22"/>
        </w:rPr>
        <w:t xml:space="preserve">iii) </w:t>
      </w:r>
      <w:r w:rsidRPr="002C76C1">
        <w:rPr>
          <w:rFonts w:ascii="Arial" w:hAnsi="Arial" w:cs="Arial"/>
          <w:sz w:val="22"/>
          <w:szCs w:val="22"/>
        </w:rPr>
        <w:t xml:space="preserve">Section45(c) – </w:t>
      </w:r>
      <w:r w:rsidRPr="002C76C1">
        <w:rPr>
          <w:rFonts w:ascii="Arial" w:hAnsi="Arial" w:cs="Arial"/>
          <w:bCs/>
          <w:sz w:val="22"/>
          <w:szCs w:val="22"/>
          <w:lang w:val="en-US"/>
        </w:rPr>
        <w:t>Responsibilities of other officials</w:t>
      </w:r>
    </w:p>
    <w:p w:rsidR="00E17082" w:rsidRPr="002C76C1" w:rsidRDefault="00E17082" w:rsidP="00E17082">
      <w:pPr>
        <w:pStyle w:val="normal-text"/>
        <w:widowControl w:val="0"/>
        <w:tabs>
          <w:tab w:val="center" w:pos="709"/>
        </w:tabs>
        <w:spacing w:before="0" w:after="120" w:line="260" w:lineRule="exact"/>
        <w:ind w:left="720"/>
        <w:jc w:val="left"/>
        <w:rPr>
          <w:rFonts w:ascii="Arial" w:hAnsi="Arial" w:cs="Arial"/>
          <w:i/>
          <w:sz w:val="22"/>
          <w:szCs w:val="22"/>
        </w:rPr>
      </w:pPr>
      <w:r w:rsidRPr="002C76C1">
        <w:rPr>
          <w:rFonts w:ascii="Arial" w:hAnsi="Arial" w:cs="Arial"/>
          <w:i/>
          <w:sz w:val="22"/>
          <w:szCs w:val="22"/>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w:t>
      </w:r>
    </w:p>
    <w:p w:rsidR="00E17082" w:rsidRPr="002C76C1" w:rsidRDefault="00E17082" w:rsidP="00E17082">
      <w:pPr>
        <w:tabs>
          <w:tab w:val="left" w:pos="360"/>
          <w:tab w:val="center" w:pos="709"/>
        </w:tabs>
        <w:autoSpaceDE w:val="0"/>
        <w:autoSpaceDN w:val="0"/>
        <w:adjustRightInd w:val="0"/>
        <w:ind w:left="360"/>
        <w:rPr>
          <w:sz w:val="22"/>
          <w:szCs w:val="22"/>
        </w:rPr>
      </w:pPr>
    </w:p>
    <w:p w:rsidR="00E17082" w:rsidRPr="002C76C1" w:rsidRDefault="00E17082" w:rsidP="00E17082">
      <w:pPr>
        <w:pStyle w:val="NormalWeb"/>
        <w:widowControl/>
        <w:tabs>
          <w:tab w:val="center" w:pos="709"/>
        </w:tabs>
        <w:spacing w:after="120" w:line="260" w:lineRule="exact"/>
        <w:ind w:left="360" w:hanging="360"/>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Treasury Regulations 9.1.1 states that:</w:t>
      </w:r>
    </w:p>
    <w:p w:rsidR="00E17082" w:rsidRPr="002C76C1" w:rsidRDefault="00E17082" w:rsidP="00E17082">
      <w:pPr>
        <w:pStyle w:val="NormalWeb"/>
        <w:tabs>
          <w:tab w:val="center" w:pos="709"/>
        </w:tabs>
        <w:spacing w:after="120" w:line="260" w:lineRule="exact"/>
        <w:ind w:left="1066" w:hanging="709"/>
        <w:rPr>
          <w:rFonts w:ascii="Arial" w:hAnsi="Arial" w:cs="Arial"/>
          <w:i/>
          <w:iCs/>
          <w:sz w:val="22"/>
          <w:szCs w:val="22"/>
        </w:rPr>
      </w:pPr>
      <w:r w:rsidRPr="002C76C1">
        <w:rPr>
          <w:rFonts w:ascii="Arial" w:hAnsi="Arial" w:cs="Arial"/>
          <w:i/>
          <w:iCs/>
          <w:sz w:val="22"/>
          <w:szCs w:val="22"/>
        </w:rPr>
        <w:t>“9.1.1</w:t>
      </w:r>
      <w:r w:rsidRPr="002C76C1">
        <w:rPr>
          <w:rFonts w:ascii="Arial" w:hAnsi="Arial" w:cs="Arial"/>
          <w:i/>
          <w:iCs/>
          <w:sz w:val="22"/>
          <w:szCs w:val="22"/>
        </w:rPr>
        <w:tab/>
        <w:t>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E17082" w:rsidRPr="002C76C1" w:rsidRDefault="00E17082" w:rsidP="00E17082">
      <w:pPr>
        <w:pStyle w:val="ListParagraph"/>
        <w:tabs>
          <w:tab w:val="center" w:pos="709"/>
        </w:tabs>
        <w:autoSpaceDE w:val="0"/>
        <w:autoSpaceDN w:val="0"/>
        <w:adjustRightInd w:val="0"/>
        <w:ind w:left="540"/>
        <w:rPr>
          <w:rFonts w:ascii="Arial" w:hAnsi="Arial" w:cs="Arial"/>
          <w:sz w:val="22"/>
          <w:szCs w:val="22"/>
        </w:rPr>
      </w:pPr>
    </w:p>
    <w:p w:rsidR="00E17082" w:rsidRPr="002B25DA" w:rsidRDefault="00E17082" w:rsidP="00E17082">
      <w:pPr>
        <w:tabs>
          <w:tab w:val="center" w:pos="709"/>
        </w:tabs>
        <w:autoSpaceDE w:val="0"/>
        <w:autoSpaceDN w:val="0"/>
        <w:adjustRightInd w:val="0"/>
        <w:ind w:left="357" w:hanging="357"/>
        <w:rPr>
          <w:sz w:val="22"/>
          <w:szCs w:val="22"/>
        </w:rPr>
      </w:pPr>
      <w:r>
        <w:rPr>
          <w:sz w:val="22"/>
          <w:szCs w:val="22"/>
        </w:rPr>
        <w:t>d)</w:t>
      </w:r>
      <w:r>
        <w:rPr>
          <w:sz w:val="22"/>
          <w:szCs w:val="22"/>
        </w:rPr>
        <w:tab/>
      </w:r>
      <w:r>
        <w:rPr>
          <w:sz w:val="22"/>
          <w:szCs w:val="22"/>
        </w:rPr>
        <w:tab/>
      </w:r>
      <w:r w:rsidRPr="002B25DA">
        <w:rPr>
          <w:sz w:val="22"/>
          <w:szCs w:val="22"/>
        </w:rPr>
        <w:t>Practice note 8 of 2007/8 paragraph 3.3.1 to 3.3.3 requires the following pertaining to transaction value of R10 000 but not exceeding R500 000 (VAT included):</w:t>
      </w:r>
    </w:p>
    <w:p w:rsidR="00E17082" w:rsidRPr="002C76C1" w:rsidRDefault="00E17082" w:rsidP="00E17082">
      <w:pPr>
        <w:pStyle w:val="ListParagraph"/>
        <w:tabs>
          <w:tab w:val="center" w:pos="709"/>
        </w:tabs>
        <w:autoSpaceDE w:val="0"/>
        <w:autoSpaceDN w:val="0"/>
        <w:adjustRightInd w:val="0"/>
        <w:ind w:left="540"/>
        <w:rPr>
          <w:rFonts w:ascii="Arial" w:hAnsi="Arial" w:cs="Arial"/>
          <w:sz w:val="22"/>
          <w:szCs w:val="22"/>
        </w:rPr>
      </w:pPr>
    </w:p>
    <w:p w:rsidR="00E17082" w:rsidRPr="002C76C1" w:rsidRDefault="00E17082" w:rsidP="00E17082">
      <w:pPr>
        <w:pStyle w:val="ListParagraph"/>
        <w:tabs>
          <w:tab w:val="center" w:pos="709"/>
        </w:tabs>
        <w:autoSpaceDE w:val="0"/>
        <w:autoSpaceDN w:val="0"/>
        <w:adjustRightInd w:val="0"/>
        <w:ind w:left="1440" w:hanging="900"/>
        <w:rPr>
          <w:rFonts w:ascii="Arial" w:hAnsi="Arial" w:cs="Arial"/>
          <w:i/>
          <w:iCs/>
          <w:sz w:val="22"/>
          <w:szCs w:val="22"/>
        </w:rPr>
      </w:pPr>
      <w:r w:rsidRPr="002C76C1">
        <w:rPr>
          <w:rFonts w:ascii="Arial" w:hAnsi="Arial" w:cs="Arial"/>
          <w:i/>
          <w:iCs/>
          <w:sz w:val="22"/>
          <w:szCs w:val="22"/>
        </w:rPr>
        <w:t>“3.3.1</w:t>
      </w:r>
      <w:r w:rsidRPr="002C76C1">
        <w:rPr>
          <w:rFonts w:ascii="Arial" w:hAnsi="Arial" w:cs="Arial"/>
          <w:i/>
          <w:iCs/>
          <w:sz w:val="22"/>
          <w:szCs w:val="22"/>
        </w:rPr>
        <w:tab/>
        <w:t>Accounting officers / authorities should invite and accept written price quotations for requirements up to an estimated value of R500 000 from as many suppliers as possible, that are registered on the list of prospective suppliers.</w:t>
      </w:r>
    </w:p>
    <w:p w:rsidR="00E17082" w:rsidRPr="002C76C1" w:rsidRDefault="00E17082" w:rsidP="00E17082">
      <w:pPr>
        <w:pStyle w:val="ListParagraph"/>
        <w:tabs>
          <w:tab w:val="center" w:pos="709"/>
        </w:tabs>
        <w:autoSpaceDE w:val="0"/>
        <w:autoSpaceDN w:val="0"/>
        <w:adjustRightInd w:val="0"/>
        <w:ind w:left="1440" w:hanging="900"/>
        <w:rPr>
          <w:rFonts w:ascii="Arial" w:hAnsi="Arial" w:cs="Arial"/>
          <w:i/>
          <w:iCs/>
          <w:sz w:val="22"/>
          <w:szCs w:val="22"/>
        </w:rPr>
      </w:pPr>
    </w:p>
    <w:p w:rsidR="00E17082" w:rsidRPr="002C76C1" w:rsidRDefault="00E17082" w:rsidP="00E17082">
      <w:pPr>
        <w:pStyle w:val="ListParagraph"/>
        <w:tabs>
          <w:tab w:val="center" w:pos="709"/>
        </w:tabs>
        <w:ind w:left="1440" w:hanging="900"/>
        <w:rPr>
          <w:rFonts w:ascii="Arial" w:hAnsi="Arial" w:cs="Arial"/>
          <w:i/>
          <w:iCs/>
          <w:sz w:val="22"/>
          <w:szCs w:val="22"/>
        </w:rPr>
      </w:pPr>
      <w:r w:rsidRPr="002C76C1">
        <w:rPr>
          <w:rFonts w:ascii="Arial" w:hAnsi="Arial" w:cs="Arial"/>
          <w:i/>
          <w:iCs/>
          <w:sz w:val="22"/>
          <w:szCs w:val="22"/>
        </w:rPr>
        <w:t>3.3.2</w:t>
      </w:r>
      <w:r w:rsidRPr="002C76C1">
        <w:rPr>
          <w:rFonts w:ascii="Arial" w:hAnsi="Arial" w:cs="Arial"/>
          <w:i/>
          <w:iCs/>
          <w:sz w:val="22"/>
          <w:szCs w:val="22"/>
        </w:rPr>
        <w:tab/>
        <w:t xml:space="preserve">Where no suitable suppliers are available from the list of prospective suppliers, written price quotations may be obtained from other possible suppliers. </w:t>
      </w:r>
    </w:p>
    <w:p w:rsidR="00E17082" w:rsidRPr="002C76C1" w:rsidRDefault="00E17082" w:rsidP="00E17082">
      <w:pPr>
        <w:pStyle w:val="ListParagraph"/>
        <w:tabs>
          <w:tab w:val="center" w:pos="709"/>
        </w:tabs>
        <w:ind w:left="1440" w:hanging="900"/>
        <w:rPr>
          <w:rFonts w:ascii="Arial" w:hAnsi="Arial" w:cs="Arial"/>
          <w:i/>
          <w:iCs/>
          <w:sz w:val="22"/>
          <w:szCs w:val="22"/>
        </w:rPr>
      </w:pPr>
    </w:p>
    <w:p w:rsidR="00E17082" w:rsidRPr="002C76C1" w:rsidRDefault="00E17082" w:rsidP="00E17082">
      <w:pPr>
        <w:pStyle w:val="NormalWeb"/>
        <w:tabs>
          <w:tab w:val="center" w:pos="709"/>
        </w:tabs>
        <w:ind w:left="1440" w:hanging="900"/>
        <w:rPr>
          <w:rFonts w:ascii="Arial" w:hAnsi="Arial" w:cs="Arial"/>
          <w:i/>
          <w:iCs/>
          <w:sz w:val="22"/>
          <w:szCs w:val="22"/>
        </w:rPr>
      </w:pPr>
      <w:r w:rsidRPr="002C76C1">
        <w:rPr>
          <w:rFonts w:ascii="Arial" w:hAnsi="Arial" w:cs="Arial"/>
          <w:i/>
          <w:iCs/>
          <w:sz w:val="22"/>
          <w:szCs w:val="22"/>
        </w:rPr>
        <w:t>3.3.3</w:t>
      </w:r>
      <w:r w:rsidRPr="002C76C1">
        <w:rPr>
          <w:rFonts w:ascii="Arial" w:hAnsi="Arial" w:cs="Arial"/>
          <w:i/>
          <w:iCs/>
          <w:sz w:val="22"/>
          <w:szCs w:val="22"/>
        </w:rPr>
        <w:tab/>
        <w:t>If it is not possible to obtain at least three (3) written price quotations, the reasons should be recorded and approved by the accounting officer / authority or his / her delegate”</w:t>
      </w:r>
    </w:p>
    <w:p w:rsidR="00E17082" w:rsidRPr="002C76C1" w:rsidRDefault="00E17082" w:rsidP="00E17082">
      <w:pPr>
        <w:tabs>
          <w:tab w:val="center" w:pos="709"/>
        </w:tabs>
        <w:autoSpaceDE w:val="0"/>
        <w:autoSpaceDN w:val="0"/>
        <w:adjustRightInd w:val="0"/>
        <w:rPr>
          <w:i/>
          <w:iCs/>
          <w:sz w:val="22"/>
          <w:szCs w:val="22"/>
        </w:rPr>
      </w:pPr>
    </w:p>
    <w:p w:rsidR="00E17082" w:rsidRPr="002C76C1" w:rsidRDefault="00E17082" w:rsidP="00E17082">
      <w:pPr>
        <w:tabs>
          <w:tab w:val="center" w:pos="709"/>
        </w:tabs>
        <w:autoSpaceDE w:val="0"/>
        <w:autoSpaceDN w:val="0"/>
        <w:adjustRightInd w:val="0"/>
        <w:rPr>
          <w:i/>
          <w:iCs/>
          <w:sz w:val="22"/>
          <w:szCs w:val="22"/>
        </w:rPr>
      </w:pPr>
    </w:p>
    <w:p w:rsidR="00E17082" w:rsidRPr="002C76C1" w:rsidRDefault="00E17082" w:rsidP="00E17082">
      <w:pPr>
        <w:pStyle w:val="lg-a-1"/>
        <w:tabs>
          <w:tab w:val="center" w:pos="709"/>
        </w:tabs>
        <w:suppressAutoHyphens/>
        <w:autoSpaceDN w:val="0"/>
        <w:spacing w:before="0"/>
        <w:ind w:left="630" w:hanging="630"/>
        <w:jc w:val="left"/>
        <w:textAlignment w:val="baseline"/>
        <w:rPr>
          <w:rFonts w:ascii="Arial" w:hAnsi="Arial" w:cs="Arial"/>
          <w:sz w:val="22"/>
          <w:szCs w:val="22"/>
        </w:rPr>
      </w:pPr>
      <w:r>
        <w:rPr>
          <w:rFonts w:ascii="Arial" w:hAnsi="Arial" w:cs="Arial"/>
          <w:sz w:val="22"/>
          <w:szCs w:val="22"/>
        </w:rPr>
        <w:t>e)</w:t>
      </w:r>
      <w:r>
        <w:rPr>
          <w:rFonts w:ascii="Arial" w:hAnsi="Arial" w:cs="Arial"/>
          <w:sz w:val="22"/>
          <w:szCs w:val="22"/>
        </w:rPr>
        <w:tab/>
      </w:r>
      <w:r>
        <w:rPr>
          <w:rFonts w:ascii="Arial" w:hAnsi="Arial" w:cs="Arial"/>
          <w:sz w:val="22"/>
          <w:szCs w:val="22"/>
        </w:rPr>
        <w:tab/>
      </w:r>
      <w:r w:rsidRPr="002C76C1">
        <w:rPr>
          <w:rFonts w:ascii="Arial" w:hAnsi="Arial" w:cs="Arial"/>
          <w:sz w:val="22"/>
          <w:szCs w:val="22"/>
        </w:rPr>
        <w:t>Treasury Regulations 16A9.1 states:</w:t>
      </w:r>
    </w:p>
    <w:p w:rsidR="00E17082" w:rsidRPr="002C76C1" w:rsidRDefault="00E17082" w:rsidP="00E17082">
      <w:pPr>
        <w:pStyle w:val="lg-a-1"/>
        <w:tabs>
          <w:tab w:val="center" w:pos="709"/>
        </w:tabs>
        <w:spacing w:before="0"/>
        <w:ind w:left="567" w:firstLine="0"/>
        <w:jc w:val="left"/>
        <w:rPr>
          <w:rFonts w:ascii="Arial" w:hAnsi="Arial" w:cs="Arial"/>
          <w:sz w:val="22"/>
          <w:szCs w:val="22"/>
        </w:rPr>
      </w:pP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“The accounting officer or accounting authority must-</w:t>
      </w:r>
    </w:p>
    <w:p w:rsidR="00E17082" w:rsidRPr="002C76C1" w:rsidRDefault="00E17082" w:rsidP="006F5D2E">
      <w:pPr>
        <w:pStyle w:val="lg-a-1"/>
        <w:numPr>
          <w:ilvl w:val="0"/>
          <w:numId w:val="179"/>
        </w:numPr>
        <w:tabs>
          <w:tab w:val="center" w:pos="709"/>
        </w:tabs>
        <w:suppressAutoHyphens/>
        <w:autoSpaceDN w:val="0"/>
        <w:spacing w:before="0"/>
        <w:jc w:val="left"/>
        <w:textAlignment w:val="baseline"/>
        <w:rPr>
          <w:rFonts w:ascii="Arial" w:hAnsi="Arial" w:cs="Arial"/>
          <w:i/>
          <w:sz w:val="22"/>
          <w:szCs w:val="22"/>
        </w:rPr>
      </w:pPr>
      <w:r w:rsidRPr="002C76C1">
        <w:rPr>
          <w:rFonts w:ascii="Arial" w:hAnsi="Arial" w:cs="Arial"/>
          <w:i/>
          <w:sz w:val="22"/>
          <w:szCs w:val="22"/>
        </w:rPr>
        <w:tab/>
        <w:t xml:space="preserve">take all reasonable steps to prevent abuse of the supply chain management </w:t>
      </w:r>
      <w:r w:rsidRPr="002C76C1">
        <w:rPr>
          <w:rFonts w:ascii="Arial" w:hAnsi="Arial" w:cs="Arial"/>
          <w:i/>
          <w:sz w:val="22"/>
          <w:szCs w:val="22"/>
        </w:rPr>
        <w:tab/>
        <w:t>system;</w:t>
      </w:r>
    </w:p>
    <w:p w:rsidR="00E17082" w:rsidRPr="002C76C1" w:rsidRDefault="00E17082" w:rsidP="006F5D2E">
      <w:pPr>
        <w:pStyle w:val="lg-a-1"/>
        <w:numPr>
          <w:ilvl w:val="0"/>
          <w:numId w:val="179"/>
        </w:numPr>
        <w:tabs>
          <w:tab w:val="center" w:pos="709"/>
        </w:tabs>
        <w:suppressAutoHyphens/>
        <w:autoSpaceDN w:val="0"/>
        <w:spacing w:before="0"/>
        <w:jc w:val="left"/>
        <w:textAlignment w:val="baseline"/>
        <w:rPr>
          <w:rFonts w:ascii="Arial" w:hAnsi="Arial" w:cs="Arial"/>
          <w:i/>
          <w:sz w:val="22"/>
          <w:szCs w:val="22"/>
        </w:rPr>
      </w:pPr>
      <w:r w:rsidRPr="002C76C1">
        <w:rPr>
          <w:rFonts w:ascii="Arial" w:hAnsi="Arial" w:cs="Arial"/>
          <w:i/>
          <w:sz w:val="22"/>
          <w:szCs w:val="22"/>
        </w:rPr>
        <w:tab/>
        <w:t xml:space="preserve">investigation any allegations against an official or other role player of </w:t>
      </w:r>
      <w:r w:rsidRPr="002C76C1">
        <w:rPr>
          <w:rFonts w:ascii="Arial" w:hAnsi="Arial" w:cs="Arial"/>
          <w:i/>
          <w:sz w:val="22"/>
          <w:szCs w:val="22"/>
        </w:rPr>
        <w:tab/>
        <w:t xml:space="preserve">corruption, improper conduct or failure to comply with the supply chain </w:t>
      </w:r>
      <w:r w:rsidRPr="002C76C1">
        <w:rPr>
          <w:rFonts w:ascii="Arial" w:hAnsi="Arial" w:cs="Arial"/>
          <w:i/>
          <w:sz w:val="22"/>
          <w:szCs w:val="22"/>
        </w:rPr>
        <w:tab/>
        <w:t>management system, and when justified-</w:t>
      </w:r>
    </w:p>
    <w:p w:rsidR="00E17082" w:rsidRPr="002C76C1" w:rsidRDefault="00E17082" w:rsidP="006F5D2E">
      <w:pPr>
        <w:pStyle w:val="lg-a-1"/>
        <w:numPr>
          <w:ilvl w:val="0"/>
          <w:numId w:val="180"/>
        </w:numPr>
        <w:tabs>
          <w:tab w:val="center" w:pos="709"/>
        </w:tabs>
        <w:suppressAutoHyphens/>
        <w:autoSpaceDN w:val="0"/>
        <w:spacing w:before="0"/>
        <w:jc w:val="left"/>
        <w:textAlignment w:val="baseline"/>
        <w:rPr>
          <w:rFonts w:ascii="Arial" w:hAnsi="Arial" w:cs="Arial"/>
          <w:i/>
          <w:sz w:val="22"/>
          <w:szCs w:val="22"/>
        </w:rPr>
      </w:pPr>
      <w:r w:rsidRPr="002C76C1">
        <w:rPr>
          <w:rFonts w:ascii="Arial" w:hAnsi="Arial" w:cs="Arial"/>
          <w:i/>
          <w:sz w:val="22"/>
          <w:szCs w:val="22"/>
        </w:rPr>
        <w:t>take steps against such official or other role player and inform the relevant treasury of such steps; and</w:t>
      </w:r>
    </w:p>
    <w:p w:rsidR="00E17082" w:rsidRPr="002C76C1" w:rsidRDefault="00E17082" w:rsidP="00E17082">
      <w:pPr>
        <w:pStyle w:val="lg-a-1"/>
        <w:tabs>
          <w:tab w:val="center" w:pos="709"/>
        </w:tabs>
        <w:spacing w:before="0"/>
        <w:ind w:left="1440" w:hanging="873"/>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(e)</w:t>
      </w:r>
      <w:r w:rsidRPr="002C76C1">
        <w:rPr>
          <w:rFonts w:ascii="Arial" w:hAnsi="Arial" w:cs="Arial"/>
          <w:i/>
          <w:sz w:val="22"/>
          <w:szCs w:val="22"/>
        </w:rPr>
        <w:tab/>
      </w:r>
      <w:r w:rsidRPr="002C76C1">
        <w:rPr>
          <w:rFonts w:ascii="Arial" w:hAnsi="Arial" w:cs="Arial"/>
          <w:i/>
          <w:sz w:val="22"/>
          <w:szCs w:val="22"/>
          <w:lang w:val="en-ZA"/>
        </w:rPr>
        <w:t>reject a proposal for the award of a contract if the recommended bidder has committed a corrupt or fraudulent act in competing for the particular contract; or</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(f)</w:t>
      </w:r>
      <w:r w:rsidRPr="002C76C1">
        <w:rPr>
          <w:rFonts w:ascii="Arial" w:hAnsi="Arial" w:cs="Arial"/>
          <w:i/>
          <w:sz w:val="22"/>
          <w:szCs w:val="22"/>
        </w:rPr>
        <w:tab/>
        <w:t xml:space="preserve"> cancel a contract awarded to a supplier of goods or services-</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(i)</w:t>
      </w:r>
      <w:r w:rsidRPr="002C76C1">
        <w:rPr>
          <w:rFonts w:ascii="Arial" w:hAnsi="Arial" w:cs="Arial"/>
          <w:i/>
          <w:sz w:val="22"/>
          <w:szCs w:val="22"/>
        </w:rPr>
        <w:tab/>
        <w:t xml:space="preserve">if the supplier committed any corrupt or fraudulent act during the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bidding process or the execution of that contract; or</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(ii)</w:t>
      </w:r>
      <w:r w:rsidRPr="002C76C1">
        <w:rPr>
          <w:rFonts w:ascii="Arial" w:hAnsi="Arial" w:cs="Arial"/>
          <w:i/>
          <w:sz w:val="22"/>
          <w:szCs w:val="22"/>
        </w:rPr>
        <w:tab/>
        <w:t xml:space="preserve">if any official or other role player committed any corrupt or fraudulent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act during the bidding process or the execution of that contract that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benefited that supplier.”</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p>
    <w:p w:rsidR="00E17082" w:rsidRPr="002C76C1" w:rsidRDefault="00E17082" w:rsidP="006F5D2E">
      <w:pPr>
        <w:pStyle w:val="lg-a-1"/>
        <w:numPr>
          <w:ilvl w:val="0"/>
          <w:numId w:val="260"/>
        </w:numPr>
        <w:tabs>
          <w:tab w:val="center" w:pos="709"/>
        </w:tabs>
        <w:suppressAutoHyphens/>
        <w:autoSpaceDN w:val="0"/>
        <w:spacing w:before="0"/>
        <w:ind w:left="567" w:hanging="567"/>
        <w:jc w:val="left"/>
        <w:textAlignment w:val="baseline"/>
        <w:rPr>
          <w:rFonts w:ascii="Arial" w:hAnsi="Arial" w:cs="Arial"/>
          <w:sz w:val="22"/>
          <w:szCs w:val="22"/>
        </w:rPr>
      </w:pPr>
      <w:r w:rsidRPr="002C76C1">
        <w:rPr>
          <w:rFonts w:ascii="Arial" w:hAnsi="Arial" w:cs="Arial"/>
          <w:sz w:val="22"/>
          <w:szCs w:val="22"/>
        </w:rPr>
        <w:t>Treasury Regulations 16A9.2 states:</w:t>
      </w:r>
    </w:p>
    <w:p w:rsidR="00E17082" w:rsidRPr="002C76C1" w:rsidRDefault="00E17082" w:rsidP="00E17082">
      <w:pPr>
        <w:pStyle w:val="lg-a-1"/>
        <w:tabs>
          <w:tab w:val="center" w:pos="709"/>
        </w:tabs>
        <w:spacing w:before="0"/>
        <w:ind w:left="567" w:firstLine="0"/>
        <w:jc w:val="left"/>
        <w:rPr>
          <w:rFonts w:ascii="Arial" w:hAnsi="Arial" w:cs="Arial"/>
          <w:sz w:val="22"/>
          <w:szCs w:val="22"/>
        </w:rPr>
      </w:pP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“The accounting officer or accounting authority —</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w:t>
      </w:r>
      <w:r w:rsidRPr="002C76C1">
        <w:rPr>
          <w:rFonts w:ascii="Arial" w:hAnsi="Arial" w:cs="Arial"/>
          <w:i/>
          <w:iCs/>
          <w:sz w:val="22"/>
          <w:szCs w:val="22"/>
        </w:rPr>
        <w:t>a</w:t>
      </w:r>
      <w:r w:rsidRPr="002C76C1">
        <w:rPr>
          <w:rFonts w:ascii="Arial" w:hAnsi="Arial" w:cs="Arial"/>
          <w:i/>
          <w:sz w:val="22"/>
          <w:szCs w:val="22"/>
        </w:rPr>
        <w:t>)</w:t>
      </w:r>
      <w:r w:rsidRPr="002C76C1">
        <w:rPr>
          <w:rFonts w:ascii="Arial" w:hAnsi="Arial" w:cs="Arial"/>
          <w:i/>
          <w:sz w:val="22"/>
          <w:szCs w:val="22"/>
        </w:rPr>
        <w:tab/>
        <w:t>may disregard the bid of any bidder if that bidder, or any of its directors—</w:t>
      </w:r>
    </w:p>
    <w:p w:rsidR="00E17082" w:rsidRPr="002C76C1" w:rsidRDefault="00E17082" w:rsidP="00E17082">
      <w:pPr>
        <w:pStyle w:val="lg-a-1"/>
        <w:tabs>
          <w:tab w:val="center" w:pos="709"/>
        </w:tabs>
        <w:spacing w:before="0"/>
        <w:ind w:left="1287" w:firstLine="153"/>
        <w:jc w:val="left"/>
        <w:rPr>
          <w:rFonts w:ascii="Arial" w:hAnsi="Arial" w:cs="Arial"/>
          <w:i/>
          <w:sz w:val="22"/>
          <w:szCs w:val="22"/>
        </w:rPr>
      </w:pPr>
      <w:r w:rsidRPr="002C76C1">
        <w:rPr>
          <w:rFonts w:ascii="Arial" w:hAnsi="Arial" w:cs="Arial"/>
          <w:i/>
          <w:sz w:val="22"/>
          <w:szCs w:val="22"/>
        </w:rPr>
        <w:t>(i)</w:t>
      </w:r>
      <w:r w:rsidRPr="002C76C1">
        <w:rPr>
          <w:rFonts w:ascii="Arial" w:hAnsi="Arial" w:cs="Arial"/>
          <w:i/>
          <w:sz w:val="22"/>
          <w:szCs w:val="22"/>
        </w:rPr>
        <w:tab/>
        <w:t>have abused the institution’s supply chain management system;</w:t>
      </w:r>
    </w:p>
    <w:p w:rsidR="00E17082" w:rsidRPr="002C76C1" w:rsidRDefault="00E17082" w:rsidP="00E17082">
      <w:pPr>
        <w:pStyle w:val="lg-a-1"/>
        <w:tabs>
          <w:tab w:val="center" w:pos="709"/>
        </w:tabs>
        <w:spacing w:before="0"/>
        <w:ind w:left="2160" w:hanging="720"/>
        <w:jc w:val="left"/>
        <w:rPr>
          <w:rFonts w:ascii="Arial" w:hAnsi="Arial" w:cs="Arial"/>
          <w:i/>
          <w:sz w:val="22"/>
          <w:szCs w:val="22"/>
        </w:rPr>
      </w:pPr>
      <w:r w:rsidRPr="002C76C1">
        <w:rPr>
          <w:rFonts w:ascii="Arial" w:hAnsi="Arial" w:cs="Arial"/>
          <w:i/>
          <w:sz w:val="22"/>
          <w:szCs w:val="22"/>
        </w:rPr>
        <w:t>(ii)</w:t>
      </w:r>
      <w:r w:rsidRPr="002C76C1">
        <w:rPr>
          <w:rFonts w:ascii="Arial" w:hAnsi="Arial" w:cs="Arial"/>
          <w:i/>
          <w:sz w:val="22"/>
          <w:szCs w:val="22"/>
        </w:rPr>
        <w:tab/>
        <w:t>have committed fraud or any other improper conduct in relation to such system; or</w:t>
      </w:r>
    </w:p>
    <w:p w:rsidR="00E17082" w:rsidRPr="002C76C1" w:rsidRDefault="00E17082" w:rsidP="00E17082">
      <w:pPr>
        <w:pStyle w:val="lg-a-1"/>
        <w:tabs>
          <w:tab w:val="center" w:pos="709"/>
        </w:tabs>
        <w:spacing w:before="0"/>
        <w:ind w:left="1437" w:hanging="870"/>
        <w:jc w:val="left"/>
        <w:rPr>
          <w:rFonts w:ascii="Arial" w:hAnsi="Arial" w:cs="Arial"/>
          <w:sz w:val="22"/>
          <w:szCs w:val="22"/>
        </w:rPr>
      </w:pPr>
      <w:r w:rsidRPr="002C76C1">
        <w:rPr>
          <w:rFonts w:ascii="Arial" w:hAnsi="Arial" w:cs="Arial"/>
          <w:i/>
          <w:sz w:val="22"/>
          <w:szCs w:val="22"/>
        </w:rPr>
        <w:t>(</w:t>
      </w:r>
      <w:r w:rsidRPr="002C76C1">
        <w:rPr>
          <w:rFonts w:ascii="Arial" w:hAnsi="Arial" w:cs="Arial"/>
          <w:i/>
          <w:iCs/>
          <w:sz w:val="22"/>
          <w:szCs w:val="22"/>
        </w:rPr>
        <w:t>b</w:t>
      </w:r>
      <w:r w:rsidRPr="002C76C1">
        <w:rPr>
          <w:rFonts w:ascii="Arial" w:hAnsi="Arial" w:cs="Arial"/>
          <w:i/>
          <w:sz w:val="22"/>
          <w:szCs w:val="22"/>
        </w:rPr>
        <w:t>)</w:t>
      </w:r>
      <w:r w:rsidRPr="002C76C1">
        <w:rPr>
          <w:rFonts w:ascii="Arial" w:hAnsi="Arial" w:cs="Arial"/>
          <w:i/>
          <w:sz w:val="22"/>
          <w:szCs w:val="22"/>
        </w:rPr>
        <w:tab/>
      </w:r>
      <w:r w:rsidRPr="002C76C1">
        <w:rPr>
          <w:rFonts w:ascii="Arial" w:hAnsi="Arial" w:cs="Arial"/>
          <w:i/>
          <w:sz w:val="22"/>
          <w:szCs w:val="22"/>
          <w:lang w:val="en-ZA"/>
        </w:rPr>
        <w:t>must inform the relevant treasury of any action taken in terms of paragraph (a)</w:t>
      </w:r>
      <w:r w:rsidRPr="002C76C1">
        <w:rPr>
          <w:rFonts w:ascii="Arial" w:hAnsi="Arial" w:cs="Arial"/>
          <w:i/>
          <w:sz w:val="22"/>
          <w:szCs w:val="22"/>
        </w:rPr>
        <w:t>“</w:t>
      </w:r>
    </w:p>
    <w:p w:rsidR="00E17082" w:rsidRPr="002C76C1" w:rsidRDefault="00E17082" w:rsidP="00E17082">
      <w:pPr>
        <w:pStyle w:val="lg-a-1"/>
        <w:tabs>
          <w:tab w:val="center" w:pos="709"/>
        </w:tabs>
        <w:spacing w:before="0"/>
        <w:jc w:val="left"/>
        <w:rPr>
          <w:rFonts w:ascii="Arial" w:hAnsi="Arial" w:cs="Arial"/>
          <w:sz w:val="22"/>
          <w:szCs w:val="22"/>
        </w:rPr>
      </w:pPr>
    </w:p>
    <w:p w:rsidR="00E17082" w:rsidRPr="002C76C1" w:rsidRDefault="00E17082" w:rsidP="006F5D2E">
      <w:pPr>
        <w:pStyle w:val="lg-a-1"/>
        <w:numPr>
          <w:ilvl w:val="0"/>
          <w:numId w:val="260"/>
        </w:numPr>
        <w:tabs>
          <w:tab w:val="center" w:pos="709"/>
        </w:tabs>
        <w:suppressAutoHyphens/>
        <w:autoSpaceDN w:val="0"/>
        <w:spacing w:before="0"/>
        <w:ind w:left="567" w:hanging="567"/>
        <w:jc w:val="left"/>
        <w:textAlignment w:val="baseline"/>
        <w:rPr>
          <w:rFonts w:ascii="Arial" w:hAnsi="Arial" w:cs="Arial"/>
          <w:sz w:val="22"/>
          <w:szCs w:val="22"/>
        </w:rPr>
      </w:pPr>
      <w:r w:rsidRPr="002C76C1">
        <w:rPr>
          <w:rFonts w:ascii="Arial" w:hAnsi="Arial" w:cs="Arial"/>
          <w:sz w:val="22"/>
          <w:szCs w:val="22"/>
        </w:rPr>
        <w:t>National Treasury Practice Note dated 21 July 2010 states:</w:t>
      </w:r>
    </w:p>
    <w:p w:rsidR="00E17082" w:rsidRPr="002C76C1" w:rsidRDefault="00E17082" w:rsidP="00E17082">
      <w:pPr>
        <w:pStyle w:val="lg-a-1"/>
        <w:tabs>
          <w:tab w:val="center" w:pos="709"/>
        </w:tabs>
        <w:spacing w:before="0"/>
        <w:ind w:left="567" w:firstLine="0"/>
        <w:jc w:val="left"/>
        <w:rPr>
          <w:rFonts w:ascii="Arial" w:hAnsi="Arial" w:cs="Arial"/>
          <w:sz w:val="22"/>
          <w:szCs w:val="22"/>
        </w:rPr>
      </w:pPr>
    </w:p>
    <w:p w:rsidR="00E17082" w:rsidRPr="002C76C1" w:rsidRDefault="00E17082" w:rsidP="006F5D2E">
      <w:pPr>
        <w:pStyle w:val="lg-a-1"/>
        <w:numPr>
          <w:ilvl w:val="3"/>
          <w:numId w:val="114"/>
        </w:numPr>
        <w:tabs>
          <w:tab w:val="center" w:pos="709"/>
        </w:tabs>
        <w:suppressAutoHyphens/>
        <w:autoSpaceDN w:val="0"/>
        <w:spacing w:before="0"/>
        <w:ind w:left="1800" w:hanging="450"/>
        <w:jc w:val="left"/>
        <w:textAlignment w:val="baseline"/>
        <w:rPr>
          <w:rFonts w:ascii="Arial" w:hAnsi="Arial" w:cs="Arial"/>
          <w:sz w:val="22"/>
          <w:szCs w:val="22"/>
        </w:rPr>
      </w:pPr>
      <w:r w:rsidRPr="002C76C1">
        <w:rPr>
          <w:rFonts w:ascii="Arial" w:hAnsi="Arial" w:cs="Arial"/>
          <w:sz w:val="22"/>
          <w:szCs w:val="22"/>
        </w:rPr>
        <w:t>Specifies that bid includes price quotations, advertised competitive bids, limited bids and proposals.</w:t>
      </w:r>
    </w:p>
    <w:p w:rsidR="00E17082" w:rsidRPr="002C76C1" w:rsidRDefault="00E17082" w:rsidP="00E17082">
      <w:pPr>
        <w:pStyle w:val="lg-a-1"/>
        <w:tabs>
          <w:tab w:val="center" w:pos="709"/>
        </w:tabs>
        <w:spacing w:before="0"/>
        <w:ind w:left="1800" w:hanging="450"/>
        <w:jc w:val="left"/>
        <w:rPr>
          <w:rFonts w:ascii="Arial" w:hAnsi="Arial" w:cs="Arial"/>
          <w:sz w:val="22"/>
          <w:szCs w:val="22"/>
        </w:rPr>
      </w:pPr>
    </w:p>
    <w:p w:rsidR="00E17082" w:rsidRPr="002C76C1" w:rsidRDefault="00E17082" w:rsidP="006F5D2E">
      <w:pPr>
        <w:pStyle w:val="lg-a-1"/>
        <w:numPr>
          <w:ilvl w:val="3"/>
          <w:numId w:val="114"/>
        </w:numPr>
        <w:tabs>
          <w:tab w:val="center" w:pos="709"/>
        </w:tabs>
        <w:suppressAutoHyphens/>
        <w:autoSpaceDN w:val="0"/>
        <w:spacing w:before="0"/>
        <w:ind w:left="1800" w:hanging="450"/>
        <w:jc w:val="left"/>
        <w:textAlignment w:val="baseline"/>
        <w:rPr>
          <w:rFonts w:ascii="Arial" w:hAnsi="Arial" w:cs="Arial"/>
          <w:sz w:val="22"/>
          <w:szCs w:val="22"/>
        </w:rPr>
      </w:pPr>
      <w:r w:rsidRPr="002C76C1">
        <w:rPr>
          <w:rFonts w:ascii="Arial" w:hAnsi="Arial" w:cs="Arial"/>
          <w:sz w:val="22"/>
          <w:szCs w:val="22"/>
        </w:rPr>
        <w:t>Defines bid rigging as:</w:t>
      </w:r>
    </w:p>
    <w:p w:rsidR="00E17082" w:rsidRPr="002C76C1" w:rsidRDefault="00E17082" w:rsidP="00E17082">
      <w:pPr>
        <w:pStyle w:val="lg-a-1"/>
        <w:tabs>
          <w:tab w:val="center" w:pos="709"/>
        </w:tabs>
        <w:spacing w:before="0"/>
        <w:ind w:left="1800" w:hanging="450"/>
        <w:jc w:val="left"/>
        <w:rPr>
          <w:rFonts w:ascii="Arial" w:hAnsi="Arial" w:cs="Arial"/>
          <w:sz w:val="22"/>
          <w:szCs w:val="22"/>
        </w:rPr>
      </w:pPr>
    </w:p>
    <w:p w:rsidR="00E17082" w:rsidRPr="002C76C1" w:rsidRDefault="00E17082" w:rsidP="00E17082">
      <w:pPr>
        <w:pStyle w:val="lg-a-1"/>
        <w:tabs>
          <w:tab w:val="center" w:pos="709"/>
        </w:tabs>
        <w:spacing w:before="0"/>
        <w:ind w:left="1287" w:firstLine="0"/>
        <w:jc w:val="left"/>
        <w:rPr>
          <w:rFonts w:ascii="Arial" w:hAnsi="Arial" w:cs="Arial"/>
          <w:i/>
          <w:sz w:val="22"/>
          <w:szCs w:val="22"/>
        </w:rPr>
      </w:pPr>
      <w:r w:rsidRPr="002C76C1">
        <w:rPr>
          <w:rFonts w:ascii="Arial" w:hAnsi="Arial" w:cs="Arial"/>
          <w:i/>
          <w:sz w:val="22"/>
          <w:szCs w:val="22"/>
        </w:rPr>
        <w:t>“Bid rigging (or collusive bidding) occurs when businesses, that would otherwise be expected to compete, secretly, conspire to raise prices or lower the quality of goods and/ or services for purchasers who wish to acquire goods and / or services through a bidding process. Bid rigging is, therefore, an agreement between competitors not to compete.</w:t>
      </w:r>
    </w:p>
    <w:p w:rsidR="00E17082" w:rsidRPr="002C76C1" w:rsidRDefault="00E17082" w:rsidP="00E17082">
      <w:pPr>
        <w:pStyle w:val="lg-a-1"/>
        <w:tabs>
          <w:tab w:val="center" w:pos="709"/>
        </w:tabs>
        <w:spacing w:before="0"/>
        <w:ind w:left="1287" w:firstLine="0"/>
        <w:jc w:val="left"/>
        <w:rPr>
          <w:rFonts w:ascii="Arial" w:hAnsi="Arial" w:cs="Arial"/>
          <w:sz w:val="22"/>
          <w:szCs w:val="22"/>
        </w:rPr>
      </w:pPr>
    </w:p>
    <w:p w:rsidR="00E17082" w:rsidRPr="002C76C1" w:rsidRDefault="00E17082" w:rsidP="006F5D2E">
      <w:pPr>
        <w:pStyle w:val="lg-a-1"/>
        <w:numPr>
          <w:ilvl w:val="0"/>
          <w:numId w:val="114"/>
        </w:numPr>
        <w:tabs>
          <w:tab w:val="center" w:pos="709"/>
        </w:tabs>
        <w:suppressAutoHyphens/>
        <w:autoSpaceDN w:val="0"/>
        <w:spacing w:before="0"/>
        <w:ind w:hanging="720"/>
        <w:jc w:val="left"/>
        <w:textAlignment w:val="baseline"/>
        <w:rPr>
          <w:rFonts w:ascii="Arial" w:hAnsi="Arial" w:cs="Arial"/>
          <w:sz w:val="22"/>
          <w:szCs w:val="22"/>
        </w:rPr>
      </w:pPr>
      <w:r w:rsidRPr="002C76C1">
        <w:rPr>
          <w:rFonts w:ascii="Arial" w:hAnsi="Arial" w:cs="Arial"/>
          <w:sz w:val="22"/>
          <w:szCs w:val="22"/>
        </w:rPr>
        <w:t>Paragraph 2.1 states:</w:t>
      </w:r>
    </w:p>
    <w:p w:rsidR="00E17082" w:rsidRPr="002C76C1" w:rsidRDefault="00E17082" w:rsidP="00E17082">
      <w:pPr>
        <w:pStyle w:val="lg-a-1"/>
        <w:tabs>
          <w:tab w:val="center" w:pos="709"/>
        </w:tabs>
        <w:spacing w:before="0"/>
        <w:ind w:left="1287" w:firstLine="0"/>
        <w:jc w:val="left"/>
        <w:rPr>
          <w:rFonts w:ascii="Arial" w:hAnsi="Arial" w:cs="Arial"/>
          <w:sz w:val="22"/>
          <w:szCs w:val="22"/>
        </w:rPr>
      </w:pPr>
    </w:p>
    <w:p w:rsidR="00E17082" w:rsidRPr="002C76C1" w:rsidRDefault="00E17082" w:rsidP="00E17082">
      <w:pPr>
        <w:pStyle w:val="lg-a-1"/>
        <w:tabs>
          <w:tab w:val="center" w:pos="709"/>
        </w:tabs>
        <w:spacing w:before="0"/>
        <w:ind w:left="1287" w:hanging="27"/>
        <w:jc w:val="left"/>
        <w:rPr>
          <w:rFonts w:ascii="Arial" w:hAnsi="Arial" w:cs="Arial"/>
          <w:i/>
          <w:sz w:val="22"/>
          <w:szCs w:val="22"/>
        </w:rPr>
      </w:pPr>
      <w:r w:rsidRPr="002C76C1">
        <w:rPr>
          <w:rFonts w:ascii="Arial" w:hAnsi="Arial" w:cs="Arial"/>
          <w:i/>
          <w:sz w:val="22"/>
          <w:szCs w:val="22"/>
        </w:rPr>
        <w:t>Section 4(1)(b)(iii) of the Competition Act No.89 of 1998, as amended, prohibits an agreement between, or concerted practice by, firms, or a decision by an association of firms, if it is between parties in a horizontal relationship and if it involves collusive bidding (or bid rigging).</w:t>
      </w:r>
    </w:p>
    <w:p w:rsidR="00E17082" w:rsidRPr="002C76C1" w:rsidRDefault="00E17082" w:rsidP="00E17082">
      <w:pPr>
        <w:pStyle w:val="lg-a-1"/>
        <w:tabs>
          <w:tab w:val="center" w:pos="709"/>
        </w:tabs>
        <w:spacing w:before="0"/>
        <w:ind w:left="1287" w:firstLine="0"/>
        <w:jc w:val="left"/>
        <w:rPr>
          <w:rFonts w:ascii="Arial" w:hAnsi="Arial" w:cs="Arial"/>
          <w:sz w:val="22"/>
          <w:szCs w:val="22"/>
        </w:rPr>
      </w:pPr>
    </w:p>
    <w:p w:rsidR="00E17082" w:rsidRPr="002C76C1" w:rsidRDefault="00E17082" w:rsidP="006F5D2E">
      <w:pPr>
        <w:pStyle w:val="lg-a-1"/>
        <w:numPr>
          <w:ilvl w:val="0"/>
          <w:numId w:val="114"/>
        </w:numPr>
        <w:tabs>
          <w:tab w:val="center" w:pos="709"/>
        </w:tabs>
        <w:suppressAutoHyphens/>
        <w:autoSpaceDN w:val="0"/>
        <w:spacing w:before="0"/>
        <w:ind w:hanging="720"/>
        <w:jc w:val="left"/>
        <w:textAlignment w:val="baseline"/>
        <w:rPr>
          <w:rFonts w:ascii="Arial" w:hAnsi="Arial" w:cs="Arial"/>
          <w:sz w:val="22"/>
          <w:szCs w:val="22"/>
        </w:rPr>
      </w:pPr>
      <w:r w:rsidRPr="002C76C1">
        <w:rPr>
          <w:rFonts w:ascii="Arial" w:hAnsi="Arial" w:cs="Arial"/>
          <w:sz w:val="22"/>
          <w:szCs w:val="22"/>
        </w:rPr>
        <w:t>Paragraph 2.2 states:</w:t>
      </w:r>
    </w:p>
    <w:p w:rsidR="00E17082" w:rsidRPr="002C76C1" w:rsidRDefault="00E17082" w:rsidP="00E17082">
      <w:pPr>
        <w:pStyle w:val="lg-a-1"/>
        <w:tabs>
          <w:tab w:val="center" w:pos="709"/>
        </w:tabs>
        <w:spacing w:before="0"/>
        <w:ind w:left="1287" w:firstLine="0"/>
        <w:jc w:val="left"/>
        <w:rPr>
          <w:rFonts w:ascii="Arial" w:hAnsi="Arial" w:cs="Arial"/>
          <w:sz w:val="22"/>
          <w:szCs w:val="22"/>
        </w:rPr>
      </w:pPr>
    </w:p>
    <w:p w:rsidR="00E17082" w:rsidRPr="002C76C1" w:rsidRDefault="00E17082" w:rsidP="00E17082">
      <w:pPr>
        <w:pStyle w:val="lg-a-1"/>
        <w:tabs>
          <w:tab w:val="center" w:pos="709"/>
        </w:tabs>
        <w:spacing w:before="0"/>
        <w:ind w:left="1260" w:firstLine="0"/>
        <w:jc w:val="left"/>
        <w:rPr>
          <w:rFonts w:ascii="Arial" w:hAnsi="Arial" w:cs="Arial"/>
          <w:i/>
          <w:sz w:val="22"/>
          <w:szCs w:val="22"/>
        </w:rPr>
      </w:pPr>
      <w:r w:rsidRPr="002C76C1">
        <w:rPr>
          <w:rFonts w:ascii="Arial" w:hAnsi="Arial" w:cs="Arial"/>
          <w:i/>
          <w:sz w:val="22"/>
          <w:szCs w:val="22"/>
        </w:rPr>
        <w:t>“Treasury Regulation 16A9 prescribes that accounting officers and accounting authorities must take all reasonable steps to prevent abuse of the supply chain management system and authorizes accounting officers and accounting authorities to:</w:t>
      </w:r>
    </w:p>
    <w:p w:rsidR="00E17082" w:rsidRPr="002C76C1" w:rsidRDefault="00E17082" w:rsidP="00E17082">
      <w:pPr>
        <w:pStyle w:val="lg-a-1"/>
        <w:tabs>
          <w:tab w:val="center" w:pos="709"/>
        </w:tabs>
        <w:spacing w:before="0"/>
        <w:ind w:left="1800" w:hanging="540"/>
        <w:jc w:val="left"/>
        <w:rPr>
          <w:rFonts w:ascii="Arial" w:hAnsi="Arial" w:cs="Arial"/>
          <w:i/>
          <w:sz w:val="22"/>
          <w:szCs w:val="22"/>
        </w:rPr>
      </w:pPr>
      <w:r w:rsidRPr="002C76C1">
        <w:rPr>
          <w:rFonts w:ascii="Arial" w:hAnsi="Arial" w:cs="Arial"/>
          <w:i/>
          <w:sz w:val="22"/>
          <w:szCs w:val="22"/>
        </w:rPr>
        <w:t>a.</w:t>
      </w:r>
      <w:r w:rsidRPr="002C76C1">
        <w:rPr>
          <w:rFonts w:ascii="Arial" w:hAnsi="Arial" w:cs="Arial"/>
          <w:i/>
          <w:sz w:val="22"/>
          <w:szCs w:val="22"/>
        </w:rPr>
        <w:tab/>
        <w:t>disregard the bid of any bidder if that bidder, or any of its directors have abused the institution’s supply chain management system and/ or committed fraud or any other improper conduct in relation to such system; and</w:t>
      </w:r>
    </w:p>
    <w:p w:rsidR="00E17082" w:rsidRPr="002C76C1" w:rsidRDefault="00E17082" w:rsidP="00E17082">
      <w:pPr>
        <w:pStyle w:val="lg-a-1"/>
        <w:tabs>
          <w:tab w:val="center" w:pos="709"/>
        </w:tabs>
        <w:spacing w:before="0"/>
        <w:ind w:left="1800" w:hanging="540"/>
        <w:jc w:val="left"/>
        <w:rPr>
          <w:rFonts w:ascii="Arial" w:hAnsi="Arial" w:cs="Arial"/>
          <w:i/>
          <w:sz w:val="22"/>
          <w:szCs w:val="22"/>
        </w:rPr>
      </w:pPr>
      <w:r w:rsidRPr="002C76C1">
        <w:rPr>
          <w:rFonts w:ascii="Arial" w:hAnsi="Arial" w:cs="Arial"/>
          <w:i/>
          <w:sz w:val="22"/>
          <w:szCs w:val="22"/>
        </w:rPr>
        <w:t>b.</w:t>
      </w:r>
      <w:r w:rsidRPr="002C76C1">
        <w:rPr>
          <w:rFonts w:ascii="Arial" w:hAnsi="Arial" w:cs="Arial"/>
          <w:i/>
          <w:sz w:val="22"/>
          <w:szCs w:val="22"/>
        </w:rPr>
        <w:tab/>
        <w:t>cancel a contract awarded to a supplier of goods and services if the supplier committed any corrupt or fraudulent act during the bidding process or the execution of that contract.”</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p>
    <w:p w:rsidR="00E17082" w:rsidRPr="002C76C1" w:rsidRDefault="00E17082" w:rsidP="006F5D2E">
      <w:pPr>
        <w:pStyle w:val="lg-a-1"/>
        <w:numPr>
          <w:ilvl w:val="0"/>
          <w:numId w:val="114"/>
        </w:numPr>
        <w:tabs>
          <w:tab w:val="center" w:pos="709"/>
        </w:tabs>
        <w:suppressAutoHyphens/>
        <w:autoSpaceDN w:val="0"/>
        <w:spacing w:before="0"/>
        <w:ind w:hanging="720"/>
        <w:jc w:val="left"/>
        <w:textAlignment w:val="baseline"/>
        <w:rPr>
          <w:rFonts w:ascii="Arial" w:hAnsi="Arial" w:cs="Arial"/>
          <w:sz w:val="22"/>
          <w:szCs w:val="22"/>
        </w:rPr>
      </w:pPr>
      <w:r w:rsidRPr="002C76C1">
        <w:rPr>
          <w:rFonts w:ascii="Arial" w:hAnsi="Arial" w:cs="Arial"/>
          <w:sz w:val="22"/>
          <w:szCs w:val="22"/>
        </w:rPr>
        <w:t xml:space="preserve">Paragraph 2.3: </w:t>
      </w:r>
    </w:p>
    <w:p w:rsidR="00E17082" w:rsidRPr="002C76C1" w:rsidRDefault="00E17082" w:rsidP="00E17082">
      <w:pPr>
        <w:pStyle w:val="lg-a-1"/>
        <w:tabs>
          <w:tab w:val="center" w:pos="709"/>
        </w:tabs>
        <w:spacing w:before="0"/>
        <w:ind w:left="1287" w:firstLine="0"/>
        <w:jc w:val="left"/>
        <w:rPr>
          <w:rFonts w:ascii="Arial" w:hAnsi="Arial" w:cs="Arial"/>
          <w:sz w:val="22"/>
          <w:szCs w:val="22"/>
        </w:rPr>
      </w:pPr>
    </w:p>
    <w:p w:rsidR="00E17082" w:rsidRPr="002C76C1" w:rsidRDefault="00E17082" w:rsidP="00E17082">
      <w:pPr>
        <w:pStyle w:val="lg-a-1"/>
        <w:tabs>
          <w:tab w:val="center" w:pos="709"/>
        </w:tabs>
        <w:spacing w:before="0"/>
        <w:ind w:left="1287" w:firstLine="0"/>
        <w:jc w:val="left"/>
        <w:rPr>
          <w:rFonts w:ascii="Arial" w:hAnsi="Arial" w:cs="Arial"/>
          <w:i/>
          <w:sz w:val="22"/>
          <w:szCs w:val="22"/>
        </w:rPr>
      </w:pPr>
      <w:r w:rsidRPr="002C76C1">
        <w:rPr>
          <w:rFonts w:ascii="Arial" w:hAnsi="Arial" w:cs="Arial"/>
          <w:sz w:val="22"/>
          <w:szCs w:val="22"/>
        </w:rPr>
        <w:t>“</w:t>
      </w:r>
      <w:r w:rsidRPr="002C76C1">
        <w:rPr>
          <w:rFonts w:ascii="Arial" w:hAnsi="Arial" w:cs="Arial"/>
          <w:i/>
          <w:sz w:val="22"/>
          <w:szCs w:val="22"/>
        </w:rPr>
        <w:t xml:space="preserve">It has, however, come to light that in the supply chain management environment bid rigging (collusive bidding) is increasing rapidly at the cost of great cost and efficiency in government. Giving that bid rigging is essentially a form of bid fraud, it follows that where bid fraud exists, the likelihood of uncovering bid rigging also increases.”  </w:t>
      </w:r>
    </w:p>
    <w:p w:rsidR="00E17082" w:rsidRPr="002C76C1" w:rsidRDefault="00E17082" w:rsidP="00E17082">
      <w:pPr>
        <w:pStyle w:val="lg-a-1"/>
        <w:tabs>
          <w:tab w:val="center" w:pos="709"/>
        </w:tabs>
        <w:spacing w:before="0"/>
        <w:ind w:left="0" w:firstLine="0"/>
        <w:jc w:val="left"/>
        <w:rPr>
          <w:rFonts w:ascii="Arial" w:hAnsi="Arial" w:cs="Arial"/>
          <w:sz w:val="22"/>
          <w:szCs w:val="22"/>
        </w:rPr>
      </w:pPr>
    </w:p>
    <w:p w:rsidR="00E17082" w:rsidRPr="002C76C1" w:rsidRDefault="00E17082" w:rsidP="006F5D2E">
      <w:pPr>
        <w:pStyle w:val="lg-a-1"/>
        <w:numPr>
          <w:ilvl w:val="0"/>
          <w:numId w:val="114"/>
        </w:numPr>
        <w:tabs>
          <w:tab w:val="center" w:pos="709"/>
        </w:tabs>
        <w:suppressAutoHyphens/>
        <w:autoSpaceDN w:val="0"/>
        <w:spacing w:before="0"/>
        <w:ind w:hanging="720"/>
        <w:jc w:val="left"/>
        <w:textAlignment w:val="baseline"/>
        <w:rPr>
          <w:rFonts w:ascii="Arial" w:hAnsi="Arial" w:cs="Arial"/>
          <w:sz w:val="22"/>
          <w:szCs w:val="22"/>
        </w:rPr>
      </w:pPr>
      <w:r w:rsidRPr="002C76C1">
        <w:rPr>
          <w:rFonts w:ascii="Arial" w:hAnsi="Arial" w:cs="Arial"/>
          <w:sz w:val="22"/>
          <w:szCs w:val="22"/>
        </w:rPr>
        <w:t>Paragraph 3.1 states:</w:t>
      </w:r>
    </w:p>
    <w:p w:rsidR="00E17082" w:rsidRPr="002C76C1" w:rsidRDefault="00E17082" w:rsidP="00E17082">
      <w:pPr>
        <w:pStyle w:val="lg-a-1"/>
        <w:tabs>
          <w:tab w:val="center" w:pos="709"/>
        </w:tabs>
        <w:spacing w:before="0"/>
        <w:ind w:left="1287" w:firstLine="0"/>
        <w:jc w:val="left"/>
        <w:rPr>
          <w:rFonts w:ascii="Arial" w:hAnsi="Arial" w:cs="Arial"/>
          <w:sz w:val="22"/>
          <w:szCs w:val="22"/>
        </w:rPr>
      </w:pPr>
    </w:p>
    <w:p w:rsidR="00E17082" w:rsidRPr="002C76C1" w:rsidRDefault="00E17082" w:rsidP="00E17082">
      <w:pPr>
        <w:pStyle w:val="lg-a-1"/>
        <w:tabs>
          <w:tab w:val="center" w:pos="709"/>
        </w:tabs>
        <w:spacing w:before="0"/>
        <w:ind w:left="1287" w:firstLine="0"/>
        <w:jc w:val="left"/>
        <w:rPr>
          <w:rFonts w:ascii="Arial" w:hAnsi="Arial" w:cs="Arial"/>
          <w:i/>
          <w:sz w:val="22"/>
          <w:szCs w:val="22"/>
        </w:rPr>
      </w:pPr>
      <w:r w:rsidRPr="002C76C1">
        <w:rPr>
          <w:rFonts w:ascii="Arial" w:hAnsi="Arial" w:cs="Arial"/>
          <w:i/>
          <w:sz w:val="22"/>
          <w:szCs w:val="22"/>
        </w:rPr>
        <w:t>“Certificate of Independent Bid Determination</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p>
    <w:p w:rsidR="00E17082" w:rsidRPr="002C76C1" w:rsidRDefault="00E17082" w:rsidP="00E17082">
      <w:pPr>
        <w:pStyle w:val="lg-a-1"/>
        <w:tabs>
          <w:tab w:val="center" w:pos="709"/>
        </w:tabs>
        <w:spacing w:before="0"/>
        <w:ind w:left="1260" w:hanging="900"/>
        <w:jc w:val="left"/>
        <w:rPr>
          <w:rFonts w:ascii="Arial" w:hAnsi="Arial" w:cs="Arial"/>
          <w:i/>
          <w:sz w:val="22"/>
          <w:szCs w:val="22"/>
        </w:rPr>
      </w:pP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3.1.1</w:t>
      </w:r>
      <w:r w:rsidRPr="002C76C1">
        <w:rPr>
          <w:rFonts w:ascii="Arial" w:hAnsi="Arial" w:cs="Arial"/>
          <w:i/>
          <w:sz w:val="22"/>
          <w:szCs w:val="22"/>
        </w:rPr>
        <w:tab/>
        <w:t xml:space="preserve">With effect from the date on which this practice note takes effect,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ab/>
        <w:t xml:space="preserve">accounting officers and accounting authorities are required to utilize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the attached Standard Bidding Document (SBD 9) “Certificate of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Independent Bid Determination” when inviting price quotations,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advertised competitive bids, limited bids or proposals. The SBD 9 form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contract and project specific issues.</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p>
    <w:p w:rsidR="00E17082" w:rsidRPr="002C76C1" w:rsidRDefault="00E17082" w:rsidP="00E17082">
      <w:pPr>
        <w:pStyle w:val="lg-a-1"/>
        <w:tabs>
          <w:tab w:val="center" w:pos="709"/>
        </w:tabs>
        <w:spacing w:before="0"/>
        <w:ind w:left="1260" w:hanging="720"/>
        <w:jc w:val="left"/>
        <w:rPr>
          <w:rFonts w:ascii="Arial" w:hAnsi="Arial" w:cs="Arial"/>
          <w:i/>
          <w:sz w:val="22"/>
          <w:szCs w:val="22"/>
        </w:rPr>
      </w:pPr>
      <w:r>
        <w:rPr>
          <w:rFonts w:ascii="Arial" w:hAnsi="Arial" w:cs="Arial"/>
          <w:i/>
          <w:sz w:val="22"/>
          <w:szCs w:val="22"/>
        </w:rPr>
        <w:tab/>
      </w:r>
      <w:r w:rsidRPr="002C76C1">
        <w:rPr>
          <w:rFonts w:ascii="Arial" w:hAnsi="Arial" w:cs="Arial"/>
          <w:i/>
          <w:sz w:val="22"/>
          <w:szCs w:val="22"/>
        </w:rPr>
        <w:tab/>
        <w:t>3.1.2</w:t>
      </w:r>
      <w:r w:rsidRPr="002C76C1">
        <w:rPr>
          <w:rFonts w:ascii="Arial" w:hAnsi="Arial" w:cs="Arial"/>
          <w:i/>
          <w:sz w:val="22"/>
          <w:szCs w:val="22"/>
        </w:rPr>
        <w:tab/>
        <w:t xml:space="preserve">Bidders should be required to complete, sign and submit the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ab/>
        <w:t xml:space="preserve">Certificate together with the bid documentation at the closing date and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time of the bid. If a bidder has failed to submit the SBD 9 together with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the bid documentation, the bidder must be requested, in writing, to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submit the signed form within seven (7) working days of notification.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Failure to submit the signed form within seven (7) working days of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notification may result in the invalidation of the bid.</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p>
    <w:p w:rsidR="00E17082" w:rsidRPr="002C76C1" w:rsidRDefault="00E17082" w:rsidP="00E17082">
      <w:pPr>
        <w:pStyle w:val="lg-a-1"/>
        <w:tabs>
          <w:tab w:val="center" w:pos="709"/>
        </w:tabs>
        <w:spacing w:before="0"/>
        <w:ind w:left="1260" w:firstLine="0"/>
        <w:jc w:val="left"/>
        <w:rPr>
          <w:rFonts w:ascii="Arial" w:hAnsi="Arial" w:cs="Arial"/>
          <w:i/>
          <w:sz w:val="22"/>
          <w:szCs w:val="22"/>
        </w:rPr>
      </w:pPr>
      <w:r w:rsidRPr="002C76C1">
        <w:rPr>
          <w:rFonts w:ascii="Arial" w:hAnsi="Arial" w:cs="Arial"/>
          <w:i/>
          <w:sz w:val="22"/>
          <w:szCs w:val="22"/>
        </w:rPr>
        <w:t>3.1.3</w:t>
      </w:r>
      <w:r w:rsidRPr="002C76C1">
        <w:rPr>
          <w:rFonts w:ascii="Arial" w:hAnsi="Arial" w:cs="Arial"/>
          <w:i/>
          <w:sz w:val="22"/>
          <w:szCs w:val="22"/>
        </w:rPr>
        <w:tab/>
        <w:t xml:space="preserve">Accounting officer and accounting authorities are required to utilize the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information contained in the certificate to ensure that when bids are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considered all reasonable steps are taken to prevent any form of bid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rigging.</w:t>
      </w:r>
    </w:p>
    <w:p w:rsidR="00E17082" w:rsidRPr="002C76C1" w:rsidRDefault="00E17082" w:rsidP="00E17082">
      <w:pPr>
        <w:pStyle w:val="lg-a-1"/>
        <w:tabs>
          <w:tab w:val="center" w:pos="709"/>
        </w:tabs>
        <w:spacing w:before="0"/>
        <w:ind w:left="1260" w:firstLine="0"/>
        <w:jc w:val="left"/>
        <w:rPr>
          <w:rFonts w:ascii="Arial" w:hAnsi="Arial" w:cs="Arial"/>
          <w:i/>
          <w:sz w:val="22"/>
          <w:szCs w:val="22"/>
        </w:rPr>
      </w:pPr>
    </w:p>
    <w:p w:rsidR="00E17082" w:rsidRPr="002C76C1" w:rsidRDefault="00E17082" w:rsidP="00E17082">
      <w:pPr>
        <w:pStyle w:val="lg-a-1"/>
        <w:tabs>
          <w:tab w:val="center" w:pos="709"/>
        </w:tabs>
        <w:spacing w:before="0"/>
        <w:ind w:left="567" w:firstLine="693"/>
        <w:jc w:val="left"/>
        <w:rPr>
          <w:rFonts w:ascii="Arial" w:hAnsi="Arial" w:cs="Arial"/>
          <w:i/>
          <w:sz w:val="22"/>
          <w:szCs w:val="22"/>
        </w:rPr>
      </w:pPr>
      <w:r w:rsidRPr="002C76C1">
        <w:rPr>
          <w:rFonts w:ascii="Arial" w:hAnsi="Arial" w:cs="Arial"/>
          <w:i/>
          <w:sz w:val="22"/>
          <w:szCs w:val="22"/>
        </w:rPr>
        <w:t>3.1.4</w:t>
      </w:r>
      <w:r w:rsidRPr="002C76C1">
        <w:rPr>
          <w:rFonts w:ascii="Arial" w:hAnsi="Arial" w:cs="Arial"/>
          <w:i/>
          <w:sz w:val="22"/>
          <w:szCs w:val="22"/>
        </w:rPr>
        <w:tab/>
        <w:t xml:space="preserve">If an accounting officer or accounting authority decides to refer a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bidder or contractor who, based on reasonable grounds or evidence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obtained by the accounting authority, has engaged in the restrictive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practice referred to in paragraph 2.1, to the Competition Commission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for investigation and possible imposition of administrative penalties,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ab/>
        <w:t xml:space="preserve">such written request, together with all supporting documentation, must </w:t>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ab/>
        <w:t>be sent to the Manager Enforcement and Exemptions at:</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p>
    <w:p w:rsidR="00E17082" w:rsidRPr="002C76C1" w:rsidRDefault="00E17082" w:rsidP="00E17082">
      <w:pPr>
        <w:pStyle w:val="lg-a-1"/>
        <w:tabs>
          <w:tab w:val="center" w:pos="709"/>
        </w:tabs>
        <w:spacing w:before="0"/>
        <w:jc w:val="left"/>
        <w:rPr>
          <w:rFonts w:ascii="Arial" w:hAnsi="Arial" w:cs="Arial"/>
          <w:i/>
          <w:sz w:val="22"/>
          <w:szCs w:val="22"/>
        </w:rPr>
      </w:pPr>
      <w:r w:rsidRPr="002C76C1">
        <w:rPr>
          <w:rFonts w:ascii="Arial" w:hAnsi="Arial" w:cs="Arial"/>
          <w:i/>
          <w:sz w:val="22"/>
          <w:szCs w:val="22"/>
        </w:rPr>
        <w:t>Competition Commission South Africa</w:t>
      </w:r>
    </w:p>
    <w:p w:rsidR="00E17082" w:rsidRPr="002C76C1" w:rsidRDefault="00E17082" w:rsidP="00E17082">
      <w:pPr>
        <w:pStyle w:val="lg-a-1"/>
        <w:tabs>
          <w:tab w:val="center" w:pos="709"/>
        </w:tabs>
        <w:spacing w:before="0"/>
        <w:jc w:val="left"/>
        <w:rPr>
          <w:rFonts w:ascii="Arial" w:hAnsi="Arial" w:cs="Arial"/>
          <w:i/>
          <w:sz w:val="22"/>
          <w:szCs w:val="22"/>
        </w:rPr>
      </w:pPr>
      <w:r w:rsidRPr="002C76C1">
        <w:rPr>
          <w:rFonts w:ascii="Arial" w:hAnsi="Arial" w:cs="Arial"/>
          <w:i/>
          <w:sz w:val="22"/>
          <w:szCs w:val="22"/>
        </w:rPr>
        <w:t>Private Bag X 23</w:t>
      </w:r>
    </w:p>
    <w:p w:rsidR="00E17082" w:rsidRPr="002C76C1" w:rsidRDefault="00E17082" w:rsidP="00E17082">
      <w:pPr>
        <w:pStyle w:val="lg-a-1"/>
        <w:tabs>
          <w:tab w:val="center" w:pos="709"/>
        </w:tabs>
        <w:spacing w:before="0"/>
        <w:jc w:val="left"/>
        <w:rPr>
          <w:rFonts w:ascii="Arial" w:hAnsi="Arial" w:cs="Arial"/>
          <w:i/>
          <w:sz w:val="22"/>
          <w:szCs w:val="22"/>
        </w:rPr>
      </w:pPr>
      <w:r w:rsidRPr="002C76C1">
        <w:rPr>
          <w:rFonts w:ascii="Arial" w:hAnsi="Arial" w:cs="Arial"/>
          <w:i/>
          <w:sz w:val="22"/>
          <w:szCs w:val="22"/>
        </w:rPr>
        <w:tab/>
        <w:t>Lynnwood Ridge</w:t>
      </w:r>
    </w:p>
    <w:p w:rsidR="00E17082" w:rsidRPr="002C76C1" w:rsidRDefault="00E17082" w:rsidP="00E17082">
      <w:pPr>
        <w:pStyle w:val="lg-a-1"/>
        <w:tabs>
          <w:tab w:val="center" w:pos="709"/>
        </w:tabs>
        <w:spacing w:before="0"/>
        <w:jc w:val="left"/>
        <w:rPr>
          <w:rFonts w:ascii="Arial" w:hAnsi="Arial" w:cs="Arial"/>
          <w:i/>
          <w:sz w:val="22"/>
          <w:szCs w:val="22"/>
        </w:rPr>
      </w:pPr>
      <w:r w:rsidRPr="002C76C1">
        <w:rPr>
          <w:rFonts w:ascii="Arial" w:hAnsi="Arial" w:cs="Arial"/>
          <w:i/>
          <w:sz w:val="22"/>
          <w:szCs w:val="22"/>
        </w:rPr>
        <w:t>0040</w:t>
      </w:r>
    </w:p>
    <w:p w:rsidR="00E17082" w:rsidRPr="002C76C1" w:rsidRDefault="00E17082" w:rsidP="00E17082">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p>
    <w:p w:rsidR="00E17082" w:rsidRPr="002C76C1" w:rsidRDefault="00E17082" w:rsidP="00E17082">
      <w:pPr>
        <w:pStyle w:val="lg-a-1"/>
        <w:tabs>
          <w:tab w:val="center" w:pos="709"/>
        </w:tabs>
        <w:spacing w:before="0"/>
        <w:jc w:val="left"/>
        <w:rPr>
          <w:rFonts w:ascii="Arial" w:hAnsi="Arial" w:cs="Arial"/>
          <w:i/>
          <w:sz w:val="22"/>
          <w:szCs w:val="22"/>
        </w:rPr>
      </w:pPr>
      <w:r w:rsidRPr="002C76C1">
        <w:rPr>
          <w:rFonts w:ascii="Arial" w:hAnsi="Arial" w:cs="Arial"/>
          <w:i/>
          <w:sz w:val="22"/>
          <w:szCs w:val="22"/>
        </w:rPr>
        <w:tab/>
        <w:t>or 77 Meintjies Street</w:t>
      </w:r>
    </w:p>
    <w:p w:rsidR="00E17082" w:rsidRPr="002C76C1" w:rsidRDefault="00E17082" w:rsidP="00E17082">
      <w:pPr>
        <w:pStyle w:val="lg-a-1"/>
        <w:tabs>
          <w:tab w:val="center" w:pos="709"/>
        </w:tabs>
        <w:spacing w:before="0"/>
        <w:jc w:val="left"/>
        <w:rPr>
          <w:rFonts w:ascii="Arial" w:hAnsi="Arial" w:cs="Arial"/>
          <w:i/>
          <w:sz w:val="22"/>
          <w:szCs w:val="22"/>
        </w:rPr>
      </w:pPr>
      <w:r w:rsidRPr="002C76C1">
        <w:rPr>
          <w:rFonts w:ascii="Arial" w:hAnsi="Arial" w:cs="Arial"/>
          <w:i/>
          <w:sz w:val="22"/>
          <w:szCs w:val="22"/>
        </w:rPr>
        <w:t>Sunnyside</w:t>
      </w:r>
    </w:p>
    <w:p w:rsidR="00E17082" w:rsidRPr="002C76C1" w:rsidRDefault="00E17082" w:rsidP="00E17082">
      <w:pPr>
        <w:pStyle w:val="lg-a-1"/>
        <w:tabs>
          <w:tab w:val="center" w:pos="709"/>
        </w:tabs>
        <w:spacing w:before="0"/>
        <w:jc w:val="left"/>
        <w:rPr>
          <w:rFonts w:ascii="Arial" w:hAnsi="Arial" w:cs="Arial"/>
          <w:i/>
          <w:sz w:val="22"/>
          <w:szCs w:val="22"/>
        </w:rPr>
      </w:pPr>
      <w:r w:rsidRPr="002C76C1">
        <w:rPr>
          <w:rFonts w:ascii="Arial" w:hAnsi="Arial" w:cs="Arial"/>
          <w:i/>
          <w:sz w:val="22"/>
          <w:szCs w:val="22"/>
        </w:rPr>
        <w:t>0001”</w:t>
      </w:r>
    </w:p>
    <w:p w:rsidR="00E17082" w:rsidRPr="002C76C1" w:rsidRDefault="00E17082" w:rsidP="00E17082">
      <w:pPr>
        <w:pStyle w:val="NormalWeb"/>
        <w:tabs>
          <w:tab w:val="center" w:pos="709"/>
        </w:tabs>
        <w:rPr>
          <w:rFonts w:ascii="Arial" w:hAnsi="Arial" w:cs="Arial"/>
          <w:sz w:val="22"/>
          <w:szCs w:val="22"/>
          <w:lang w:val="en-ZA"/>
        </w:rPr>
      </w:pPr>
    </w:p>
    <w:p w:rsidR="00E17082" w:rsidRPr="002C76C1" w:rsidRDefault="00E17082" w:rsidP="00E17082">
      <w:pPr>
        <w:tabs>
          <w:tab w:val="center" w:pos="709"/>
        </w:tabs>
        <w:spacing w:after="120"/>
        <w:ind w:left="57"/>
        <w:rPr>
          <w:sz w:val="22"/>
          <w:szCs w:val="22"/>
        </w:rPr>
      </w:pPr>
      <w:r w:rsidRPr="002C76C1">
        <w:rPr>
          <w:sz w:val="22"/>
          <w:szCs w:val="22"/>
          <w:lang w:val="en-ZA"/>
        </w:rPr>
        <w:t>The following deviations relating to the procurement of a notebook from Ubuntu Technologies has been noted. Please see the table below for information on the payment selected for testing:</w:t>
      </w:r>
    </w:p>
    <w:p w:rsidR="00E17082" w:rsidRPr="002C76C1" w:rsidRDefault="00E17082" w:rsidP="00E17082">
      <w:pPr>
        <w:tabs>
          <w:tab w:val="center" w:pos="709"/>
        </w:tabs>
        <w:spacing w:after="120"/>
        <w:outlineLvl w:val="0"/>
        <w:rPr>
          <w:sz w:val="22"/>
          <w:szCs w:val="22"/>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0"/>
        <w:gridCol w:w="1440"/>
        <w:gridCol w:w="2430"/>
        <w:gridCol w:w="1620"/>
      </w:tblGrid>
      <w:tr w:rsidR="00E17082" w:rsidRPr="002C76C1" w:rsidTr="00D90C13">
        <w:tc>
          <w:tcPr>
            <w:tcW w:w="3150" w:type="dxa"/>
            <w:shd w:val="clear" w:color="auto" w:fill="BFBFBF" w:themeFill="background1" w:themeFillShade="BF"/>
          </w:tcPr>
          <w:p w:rsidR="00E17082" w:rsidRPr="00E652B0" w:rsidRDefault="00E17082" w:rsidP="00D90C13">
            <w:pPr>
              <w:pStyle w:val="NormalWeb"/>
              <w:tabs>
                <w:tab w:val="center" w:pos="709"/>
              </w:tabs>
              <w:rPr>
                <w:rFonts w:ascii="Arial" w:hAnsi="Arial" w:cs="Arial"/>
                <w:b/>
                <w:sz w:val="18"/>
                <w:szCs w:val="18"/>
                <w:lang w:val="en-ZA"/>
              </w:rPr>
            </w:pPr>
            <w:r w:rsidRPr="00E652B0">
              <w:rPr>
                <w:rFonts w:ascii="Arial" w:hAnsi="Arial" w:cs="Arial"/>
                <w:b/>
                <w:sz w:val="18"/>
                <w:szCs w:val="18"/>
                <w:lang w:val="en-ZA"/>
              </w:rPr>
              <w:t>DESCRIPTION OF ITEMS</w:t>
            </w:r>
          </w:p>
        </w:tc>
        <w:tc>
          <w:tcPr>
            <w:tcW w:w="1440" w:type="dxa"/>
            <w:shd w:val="clear" w:color="auto" w:fill="BFBFBF" w:themeFill="background1" w:themeFillShade="BF"/>
          </w:tcPr>
          <w:p w:rsidR="00E17082" w:rsidRPr="00E652B0" w:rsidRDefault="00E17082" w:rsidP="00D90C13">
            <w:pPr>
              <w:pStyle w:val="NormalWeb"/>
              <w:tabs>
                <w:tab w:val="center" w:pos="709"/>
              </w:tabs>
              <w:rPr>
                <w:rFonts w:ascii="Arial" w:hAnsi="Arial" w:cs="Arial"/>
                <w:b/>
                <w:sz w:val="18"/>
                <w:szCs w:val="18"/>
                <w:lang w:val="en-ZA"/>
              </w:rPr>
            </w:pPr>
            <w:r w:rsidRPr="00E652B0">
              <w:rPr>
                <w:rFonts w:ascii="Arial" w:hAnsi="Arial" w:cs="Arial"/>
                <w:b/>
                <w:sz w:val="18"/>
                <w:szCs w:val="18"/>
                <w:lang w:val="en-ZA"/>
              </w:rPr>
              <w:t>QUANTITY</w:t>
            </w:r>
          </w:p>
        </w:tc>
        <w:tc>
          <w:tcPr>
            <w:tcW w:w="2430" w:type="dxa"/>
            <w:shd w:val="clear" w:color="auto" w:fill="BFBFBF" w:themeFill="background1" w:themeFillShade="BF"/>
          </w:tcPr>
          <w:p w:rsidR="00E17082" w:rsidRPr="00E652B0" w:rsidRDefault="00E17082" w:rsidP="00D90C13">
            <w:pPr>
              <w:pStyle w:val="NormalWeb"/>
              <w:tabs>
                <w:tab w:val="center" w:pos="709"/>
              </w:tabs>
              <w:rPr>
                <w:rFonts w:ascii="Arial" w:hAnsi="Arial" w:cs="Arial"/>
                <w:b/>
                <w:sz w:val="18"/>
                <w:szCs w:val="18"/>
                <w:lang w:val="en-ZA"/>
              </w:rPr>
            </w:pPr>
            <w:r w:rsidRPr="00E652B0">
              <w:rPr>
                <w:rFonts w:ascii="Arial" w:hAnsi="Arial" w:cs="Arial"/>
                <w:b/>
                <w:sz w:val="18"/>
                <w:szCs w:val="18"/>
                <w:lang w:val="en-ZA"/>
              </w:rPr>
              <w:t>UNIT COST [INCLUDING VAT]</w:t>
            </w:r>
          </w:p>
        </w:tc>
        <w:tc>
          <w:tcPr>
            <w:tcW w:w="1620" w:type="dxa"/>
            <w:shd w:val="clear" w:color="auto" w:fill="BFBFBF" w:themeFill="background1" w:themeFillShade="BF"/>
          </w:tcPr>
          <w:p w:rsidR="00E17082" w:rsidRPr="00E652B0" w:rsidRDefault="00E17082" w:rsidP="00D90C13">
            <w:pPr>
              <w:pStyle w:val="NormalWeb"/>
              <w:tabs>
                <w:tab w:val="center" w:pos="709"/>
              </w:tabs>
              <w:rPr>
                <w:rFonts w:ascii="Arial" w:hAnsi="Arial" w:cs="Arial"/>
                <w:b/>
                <w:sz w:val="18"/>
                <w:szCs w:val="18"/>
                <w:lang w:val="en-ZA"/>
              </w:rPr>
            </w:pPr>
            <w:r w:rsidRPr="00E652B0">
              <w:rPr>
                <w:rFonts w:ascii="Arial" w:hAnsi="Arial" w:cs="Arial"/>
                <w:b/>
                <w:sz w:val="18"/>
                <w:szCs w:val="18"/>
                <w:lang w:val="en-ZA"/>
              </w:rPr>
              <w:t>TOTAL COST</w:t>
            </w:r>
          </w:p>
        </w:tc>
      </w:tr>
      <w:tr w:rsidR="00E17082" w:rsidRPr="002C76C1" w:rsidTr="00D90C13">
        <w:tc>
          <w:tcPr>
            <w:tcW w:w="3150" w:type="dxa"/>
          </w:tcPr>
          <w:p w:rsidR="00E17082" w:rsidRPr="00E652B0" w:rsidRDefault="00E17082" w:rsidP="00D90C13">
            <w:pPr>
              <w:pStyle w:val="NormalWeb"/>
              <w:tabs>
                <w:tab w:val="center" w:pos="709"/>
              </w:tabs>
              <w:rPr>
                <w:rFonts w:ascii="Arial" w:hAnsi="Arial" w:cs="Arial"/>
                <w:sz w:val="18"/>
                <w:szCs w:val="18"/>
                <w:lang w:val="en-ZA"/>
              </w:rPr>
            </w:pPr>
            <w:r w:rsidRPr="00E652B0">
              <w:rPr>
                <w:rFonts w:ascii="Arial" w:hAnsi="Arial" w:cs="Arial"/>
                <w:sz w:val="18"/>
                <w:szCs w:val="18"/>
                <w:lang w:val="en-ZA"/>
              </w:rPr>
              <w:t>Intel core processors</w:t>
            </w:r>
          </w:p>
        </w:tc>
        <w:tc>
          <w:tcPr>
            <w:tcW w:w="1440" w:type="dxa"/>
          </w:tcPr>
          <w:p w:rsidR="00E17082" w:rsidRPr="00E652B0" w:rsidRDefault="00E17082" w:rsidP="00D90C13">
            <w:pPr>
              <w:pStyle w:val="NormalWeb"/>
              <w:tabs>
                <w:tab w:val="center" w:pos="709"/>
              </w:tabs>
              <w:rPr>
                <w:rFonts w:ascii="Arial" w:hAnsi="Arial" w:cs="Arial"/>
                <w:sz w:val="18"/>
                <w:szCs w:val="18"/>
                <w:lang w:val="en-ZA"/>
              </w:rPr>
            </w:pPr>
            <w:r w:rsidRPr="00E652B0">
              <w:rPr>
                <w:rFonts w:ascii="Arial" w:hAnsi="Arial" w:cs="Arial"/>
                <w:sz w:val="18"/>
                <w:szCs w:val="18"/>
                <w:lang w:val="en-ZA"/>
              </w:rPr>
              <w:t>1</w:t>
            </w:r>
          </w:p>
        </w:tc>
        <w:tc>
          <w:tcPr>
            <w:tcW w:w="2430" w:type="dxa"/>
          </w:tcPr>
          <w:p w:rsidR="00E17082" w:rsidRPr="00E652B0" w:rsidRDefault="00E17082" w:rsidP="00D90C13">
            <w:pPr>
              <w:pStyle w:val="NormalWeb"/>
              <w:tabs>
                <w:tab w:val="center" w:pos="709"/>
              </w:tabs>
              <w:jc w:val="right"/>
              <w:rPr>
                <w:rFonts w:ascii="Arial" w:hAnsi="Arial" w:cs="Arial"/>
                <w:sz w:val="18"/>
                <w:szCs w:val="18"/>
                <w:lang w:val="en-ZA"/>
              </w:rPr>
            </w:pPr>
            <w:r w:rsidRPr="00E652B0">
              <w:rPr>
                <w:rFonts w:ascii="Arial" w:hAnsi="Arial" w:cs="Arial"/>
                <w:sz w:val="18"/>
                <w:szCs w:val="18"/>
                <w:lang w:val="en-ZA"/>
              </w:rPr>
              <w:t>12 695,45</w:t>
            </w:r>
          </w:p>
        </w:tc>
        <w:tc>
          <w:tcPr>
            <w:tcW w:w="1620" w:type="dxa"/>
            <w:vMerge w:val="restart"/>
          </w:tcPr>
          <w:p w:rsidR="00E17082" w:rsidRPr="00E652B0" w:rsidRDefault="00E17082" w:rsidP="00D90C13">
            <w:pPr>
              <w:pStyle w:val="NormalWeb"/>
              <w:tabs>
                <w:tab w:val="center" w:pos="709"/>
              </w:tabs>
              <w:jc w:val="right"/>
              <w:rPr>
                <w:rFonts w:ascii="Arial" w:hAnsi="Arial" w:cs="Arial"/>
                <w:sz w:val="18"/>
                <w:szCs w:val="18"/>
                <w:lang w:val="en-ZA"/>
              </w:rPr>
            </w:pPr>
            <w:r w:rsidRPr="00E652B0">
              <w:rPr>
                <w:rFonts w:ascii="Arial" w:hAnsi="Arial" w:cs="Arial"/>
                <w:sz w:val="18"/>
                <w:szCs w:val="18"/>
                <w:lang w:val="en-ZA"/>
              </w:rPr>
              <w:t>16 633,62</w:t>
            </w:r>
          </w:p>
        </w:tc>
      </w:tr>
      <w:tr w:rsidR="00E17082" w:rsidRPr="002C76C1" w:rsidTr="00D90C13">
        <w:tc>
          <w:tcPr>
            <w:tcW w:w="3150" w:type="dxa"/>
          </w:tcPr>
          <w:p w:rsidR="00E17082" w:rsidRPr="00E652B0" w:rsidRDefault="00E17082" w:rsidP="00D90C13">
            <w:pPr>
              <w:pStyle w:val="NormalWeb"/>
              <w:tabs>
                <w:tab w:val="center" w:pos="709"/>
              </w:tabs>
              <w:rPr>
                <w:rFonts w:ascii="Arial" w:hAnsi="Arial" w:cs="Arial"/>
                <w:sz w:val="18"/>
                <w:szCs w:val="18"/>
                <w:lang w:val="en-ZA"/>
              </w:rPr>
            </w:pPr>
            <w:r w:rsidRPr="00E652B0">
              <w:rPr>
                <w:rFonts w:ascii="Arial" w:hAnsi="Arial" w:cs="Arial"/>
                <w:sz w:val="18"/>
                <w:szCs w:val="18"/>
                <w:lang w:val="en-ZA"/>
              </w:rPr>
              <w:t>Computrace-3 years</w:t>
            </w:r>
          </w:p>
        </w:tc>
        <w:tc>
          <w:tcPr>
            <w:tcW w:w="1440" w:type="dxa"/>
          </w:tcPr>
          <w:p w:rsidR="00E17082" w:rsidRPr="00E652B0" w:rsidRDefault="00E17082" w:rsidP="00D90C13">
            <w:pPr>
              <w:pStyle w:val="NormalWeb"/>
              <w:tabs>
                <w:tab w:val="center" w:pos="709"/>
              </w:tabs>
              <w:rPr>
                <w:rFonts w:ascii="Arial" w:hAnsi="Arial" w:cs="Arial"/>
                <w:sz w:val="18"/>
                <w:szCs w:val="18"/>
                <w:lang w:val="en-ZA"/>
              </w:rPr>
            </w:pPr>
            <w:r w:rsidRPr="00E652B0">
              <w:rPr>
                <w:rFonts w:ascii="Arial" w:hAnsi="Arial" w:cs="Arial"/>
                <w:sz w:val="18"/>
                <w:szCs w:val="18"/>
                <w:lang w:val="en-ZA"/>
              </w:rPr>
              <w:t>1</w:t>
            </w:r>
          </w:p>
        </w:tc>
        <w:tc>
          <w:tcPr>
            <w:tcW w:w="2430" w:type="dxa"/>
          </w:tcPr>
          <w:p w:rsidR="00E17082" w:rsidRPr="00E652B0" w:rsidRDefault="00E17082" w:rsidP="00D90C13">
            <w:pPr>
              <w:pStyle w:val="NormalWeb"/>
              <w:tabs>
                <w:tab w:val="center" w:pos="709"/>
              </w:tabs>
              <w:jc w:val="right"/>
              <w:rPr>
                <w:rFonts w:ascii="Arial" w:hAnsi="Arial" w:cs="Arial"/>
                <w:sz w:val="18"/>
                <w:szCs w:val="18"/>
                <w:lang w:val="en-ZA"/>
              </w:rPr>
            </w:pPr>
            <w:r w:rsidRPr="00E652B0">
              <w:rPr>
                <w:rFonts w:ascii="Arial" w:hAnsi="Arial" w:cs="Arial"/>
                <w:sz w:val="18"/>
                <w:szCs w:val="18"/>
                <w:lang w:val="en-ZA"/>
              </w:rPr>
              <w:t>777,27</w:t>
            </w:r>
          </w:p>
        </w:tc>
        <w:tc>
          <w:tcPr>
            <w:tcW w:w="1620" w:type="dxa"/>
            <w:vMerge/>
          </w:tcPr>
          <w:p w:rsidR="00E17082" w:rsidRPr="00E652B0" w:rsidRDefault="00E17082" w:rsidP="00D90C13">
            <w:pPr>
              <w:pStyle w:val="NormalWeb"/>
              <w:tabs>
                <w:tab w:val="center" w:pos="709"/>
              </w:tabs>
              <w:jc w:val="right"/>
              <w:rPr>
                <w:rFonts w:ascii="Arial" w:hAnsi="Arial" w:cs="Arial"/>
                <w:sz w:val="18"/>
                <w:szCs w:val="18"/>
                <w:lang w:val="en-ZA"/>
              </w:rPr>
            </w:pPr>
          </w:p>
        </w:tc>
      </w:tr>
      <w:tr w:rsidR="00E17082" w:rsidRPr="002C76C1" w:rsidTr="00D90C13">
        <w:tc>
          <w:tcPr>
            <w:tcW w:w="3150" w:type="dxa"/>
          </w:tcPr>
          <w:p w:rsidR="00E17082" w:rsidRPr="00E652B0" w:rsidRDefault="00E17082" w:rsidP="00D90C13">
            <w:pPr>
              <w:pStyle w:val="NormalWeb"/>
              <w:tabs>
                <w:tab w:val="center" w:pos="709"/>
              </w:tabs>
              <w:rPr>
                <w:rFonts w:ascii="Arial" w:hAnsi="Arial" w:cs="Arial"/>
                <w:sz w:val="18"/>
                <w:szCs w:val="18"/>
                <w:lang w:val="en-ZA"/>
              </w:rPr>
            </w:pPr>
            <w:r w:rsidRPr="00E652B0">
              <w:rPr>
                <w:rFonts w:ascii="Arial" w:hAnsi="Arial" w:cs="Arial"/>
                <w:sz w:val="18"/>
                <w:szCs w:val="18"/>
                <w:lang w:val="en-ZA"/>
              </w:rPr>
              <w:t>Basic Port Replicator</w:t>
            </w:r>
          </w:p>
        </w:tc>
        <w:tc>
          <w:tcPr>
            <w:tcW w:w="1440" w:type="dxa"/>
          </w:tcPr>
          <w:p w:rsidR="00E17082" w:rsidRPr="00E652B0" w:rsidRDefault="00E17082" w:rsidP="00D90C13">
            <w:pPr>
              <w:pStyle w:val="NormalWeb"/>
              <w:tabs>
                <w:tab w:val="center" w:pos="709"/>
              </w:tabs>
              <w:rPr>
                <w:rFonts w:ascii="Arial" w:hAnsi="Arial" w:cs="Arial"/>
                <w:sz w:val="18"/>
                <w:szCs w:val="18"/>
                <w:lang w:val="en-ZA"/>
              </w:rPr>
            </w:pPr>
            <w:r w:rsidRPr="00E652B0">
              <w:rPr>
                <w:rFonts w:ascii="Arial" w:hAnsi="Arial" w:cs="Arial"/>
                <w:sz w:val="18"/>
                <w:szCs w:val="18"/>
                <w:lang w:val="en-ZA"/>
              </w:rPr>
              <w:t>1</w:t>
            </w:r>
          </w:p>
        </w:tc>
        <w:tc>
          <w:tcPr>
            <w:tcW w:w="2430" w:type="dxa"/>
          </w:tcPr>
          <w:p w:rsidR="00E17082" w:rsidRPr="00E652B0" w:rsidRDefault="00E17082" w:rsidP="00D90C13">
            <w:pPr>
              <w:pStyle w:val="NormalWeb"/>
              <w:tabs>
                <w:tab w:val="center" w:pos="709"/>
              </w:tabs>
              <w:jc w:val="right"/>
              <w:rPr>
                <w:rFonts w:ascii="Arial" w:hAnsi="Arial" w:cs="Arial"/>
                <w:sz w:val="18"/>
                <w:szCs w:val="18"/>
                <w:lang w:val="en-ZA"/>
              </w:rPr>
            </w:pPr>
            <w:r w:rsidRPr="00E652B0">
              <w:rPr>
                <w:rFonts w:ascii="Arial" w:hAnsi="Arial" w:cs="Arial"/>
                <w:sz w:val="18"/>
                <w:szCs w:val="18"/>
                <w:lang w:val="en-ZA"/>
              </w:rPr>
              <w:t>893,86</w:t>
            </w:r>
          </w:p>
        </w:tc>
        <w:tc>
          <w:tcPr>
            <w:tcW w:w="1620" w:type="dxa"/>
            <w:vMerge/>
          </w:tcPr>
          <w:p w:rsidR="00E17082" w:rsidRPr="00E652B0" w:rsidRDefault="00E17082" w:rsidP="00D90C13">
            <w:pPr>
              <w:pStyle w:val="NormalWeb"/>
              <w:tabs>
                <w:tab w:val="center" w:pos="709"/>
              </w:tabs>
              <w:jc w:val="right"/>
              <w:rPr>
                <w:rFonts w:ascii="Arial" w:hAnsi="Arial" w:cs="Arial"/>
                <w:sz w:val="18"/>
                <w:szCs w:val="18"/>
                <w:lang w:val="en-ZA"/>
              </w:rPr>
            </w:pPr>
          </w:p>
        </w:tc>
      </w:tr>
      <w:tr w:rsidR="00E17082" w:rsidRPr="002C76C1" w:rsidTr="00D90C13">
        <w:tc>
          <w:tcPr>
            <w:tcW w:w="3150" w:type="dxa"/>
          </w:tcPr>
          <w:p w:rsidR="00E17082" w:rsidRPr="00E652B0" w:rsidRDefault="00E17082" w:rsidP="00D90C13">
            <w:pPr>
              <w:pStyle w:val="NormalWeb"/>
              <w:tabs>
                <w:tab w:val="center" w:pos="709"/>
              </w:tabs>
              <w:rPr>
                <w:rFonts w:ascii="Arial" w:hAnsi="Arial" w:cs="Arial"/>
                <w:sz w:val="18"/>
                <w:szCs w:val="18"/>
                <w:lang w:val="en-ZA"/>
              </w:rPr>
            </w:pPr>
            <w:r w:rsidRPr="00E652B0">
              <w:rPr>
                <w:rFonts w:ascii="Arial" w:hAnsi="Arial" w:cs="Arial"/>
                <w:sz w:val="18"/>
                <w:szCs w:val="18"/>
                <w:lang w:val="en-ZA"/>
              </w:rPr>
              <w:t>High capacity Battery Pack</w:t>
            </w:r>
          </w:p>
        </w:tc>
        <w:tc>
          <w:tcPr>
            <w:tcW w:w="1440" w:type="dxa"/>
          </w:tcPr>
          <w:p w:rsidR="00E17082" w:rsidRPr="00E652B0" w:rsidRDefault="00E17082" w:rsidP="00D90C13">
            <w:pPr>
              <w:pStyle w:val="NormalWeb"/>
              <w:tabs>
                <w:tab w:val="center" w:pos="709"/>
              </w:tabs>
              <w:rPr>
                <w:rFonts w:ascii="Arial" w:hAnsi="Arial" w:cs="Arial"/>
                <w:sz w:val="18"/>
                <w:szCs w:val="18"/>
                <w:lang w:val="en-ZA"/>
              </w:rPr>
            </w:pPr>
            <w:r w:rsidRPr="00E652B0">
              <w:rPr>
                <w:rFonts w:ascii="Arial" w:hAnsi="Arial" w:cs="Arial"/>
                <w:sz w:val="18"/>
                <w:szCs w:val="18"/>
                <w:lang w:val="en-ZA"/>
              </w:rPr>
              <w:t>1</w:t>
            </w:r>
          </w:p>
        </w:tc>
        <w:tc>
          <w:tcPr>
            <w:tcW w:w="2430" w:type="dxa"/>
          </w:tcPr>
          <w:p w:rsidR="00E17082" w:rsidRPr="00E652B0" w:rsidRDefault="00E17082" w:rsidP="00D90C13">
            <w:pPr>
              <w:pStyle w:val="NormalWeb"/>
              <w:tabs>
                <w:tab w:val="center" w:pos="709"/>
              </w:tabs>
              <w:jc w:val="right"/>
              <w:rPr>
                <w:rFonts w:ascii="Arial" w:hAnsi="Arial" w:cs="Arial"/>
                <w:sz w:val="18"/>
                <w:szCs w:val="18"/>
                <w:lang w:val="en-ZA"/>
              </w:rPr>
            </w:pPr>
            <w:r w:rsidRPr="00E652B0">
              <w:rPr>
                <w:rFonts w:ascii="Arial" w:hAnsi="Arial" w:cs="Arial"/>
                <w:sz w:val="18"/>
                <w:szCs w:val="18"/>
                <w:lang w:val="en-ZA"/>
              </w:rPr>
              <w:t>2 267,05</w:t>
            </w:r>
          </w:p>
        </w:tc>
        <w:tc>
          <w:tcPr>
            <w:tcW w:w="1620" w:type="dxa"/>
            <w:vMerge/>
          </w:tcPr>
          <w:p w:rsidR="00E17082" w:rsidRPr="00E652B0" w:rsidRDefault="00E17082" w:rsidP="00D90C13">
            <w:pPr>
              <w:pStyle w:val="NormalWeb"/>
              <w:tabs>
                <w:tab w:val="center" w:pos="709"/>
              </w:tabs>
              <w:jc w:val="right"/>
              <w:rPr>
                <w:rFonts w:ascii="Arial" w:hAnsi="Arial" w:cs="Arial"/>
                <w:sz w:val="18"/>
                <w:szCs w:val="18"/>
                <w:lang w:val="en-ZA"/>
              </w:rPr>
            </w:pPr>
          </w:p>
        </w:tc>
      </w:tr>
      <w:tr w:rsidR="00E17082" w:rsidRPr="002C76C1" w:rsidTr="00D90C13">
        <w:trPr>
          <w:trHeight w:val="291"/>
        </w:trPr>
        <w:tc>
          <w:tcPr>
            <w:tcW w:w="3150" w:type="dxa"/>
          </w:tcPr>
          <w:p w:rsidR="00E17082" w:rsidRPr="00E652B0" w:rsidRDefault="00E17082" w:rsidP="00D90C13">
            <w:pPr>
              <w:pStyle w:val="NormalWeb"/>
              <w:tabs>
                <w:tab w:val="center" w:pos="709"/>
              </w:tabs>
              <w:rPr>
                <w:rFonts w:ascii="Arial" w:hAnsi="Arial" w:cs="Arial"/>
                <w:sz w:val="18"/>
                <w:szCs w:val="18"/>
                <w:lang w:val="en-ZA"/>
              </w:rPr>
            </w:pPr>
            <w:r w:rsidRPr="00E652B0">
              <w:rPr>
                <w:rFonts w:ascii="Arial" w:hAnsi="Arial" w:cs="Arial"/>
                <w:sz w:val="18"/>
                <w:szCs w:val="18"/>
                <w:lang w:val="en-ZA"/>
              </w:rPr>
              <w:t>4GB USB Memory stick</w:t>
            </w:r>
          </w:p>
        </w:tc>
        <w:tc>
          <w:tcPr>
            <w:tcW w:w="1440" w:type="dxa"/>
          </w:tcPr>
          <w:p w:rsidR="00E17082" w:rsidRPr="00E652B0" w:rsidRDefault="00E17082" w:rsidP="00D90C13">
            <w:pPr>
              <w:pStyle w:val="NormalWeb"/>
              <w:tabs>
                <w:tab w:val="center" w:pos="709"/>
              </w:tabs>
              <w:rPr>
                <w:rFonts w:ascii="Arial" w:hAnsi="Arial" w:cs="Arial"/>
                <w:sz w:val="18"/>
                <w:szCs w:val="18"/>
                <w:lang w:val="en-ZA"/>
              </w:rPr>
            </w:pPr>
            <w:r w:rsidRPr="00E652B0">
              <w:rPr>
                <w:rFonts w:ascii="Arial" w:hAnsi="Arial" w:cs="Arial"/>
                <w:sz w:val="18"/>
                <w:szCs w:val="18"/>
                <w:lang w:val="en-ZA"/>
              </w:rPr>
              <w:t>1</w:t>
            </w:r>
          </w:p>
        </w:tc>
        <w:tc>
          <w:tcPr>
            <w:tcW w:w="2430" w:type="dxa"/>
          </w:tcPr>
          <w:p w:rsidR="00E17082" w:rsidRPr="00E652B0" w:rsidRDefault="00E17082" w:rsidP="00D90C13">
            <w:pPr>
              <w:pStyle w:val="NormalWeb"/>
              <w:tabs>
                <w:tab w:val="center" w:pos="709"/>
              </w:tabs>
              <w:jc w:val="right"/>
              <w:rPr>
                <w:rFonts w:ascii="Arial" w:hAnsi="Arial" w:cs="Arial"/>
                <w:sz w:val="18"/>
                <w:szCs w:val="18"/>
                <w:lang w:val="en-ZA"/>
              </w:rPr>
            </w:pPr>
            <w:r w:rsidRPr="00E652B0">
              <w:rPr>
                <w:rFonts w:ascii="Arial" w:hAnsi="Arial" w:cs="Arial"/>
                <w:sz w:val="18"/>
                <w:szCs w:val="18"/>
                <w:lang w:val="en-ZA"/>
              </w:rPr>
              <w:t>194,32</w:t>
            </w:r>
          </w:p>
        </w:tc>
        <w:tc>
          <w:tcPr>
            <w:tcW w:w="1620" w:type="dxa"/>
          </w:tcPr>
          <w:p w:rsidR="00E17082" w:rsidRPr="00E652B0" w:rsidRDefault="00E17082" w:rsidP="00D90C13">
            <w:pPr>
              <w:pStyle w:val="NormalWeb"/>
              <w:tabs>
                <w:tab w:val="center" w:pos="709"/>
              </w:tabs>
              <w:jc w:val="right"/>
              <w:rPr>
                <w:rFonts w:ascii="Arial" w:hAnsi="Arial" w:cs="Arial"/>
                <w:sz w:val="18"/>
                <w:szCs w:val="18"/>
                <w:lang w:val="en-ZA"/>
              </w:rPr>
            </w:pPr>
            <w:r w:rsidRPr="00E652B0">
              <w:rPr>
                <w:rFonts w:ascii="Arial" w:hAnsi="Arial" w:cs="Arial"/>
                <w:sz w:val="18"/>
                <w:szCs w:val="18"/>
                <w:lang w:val="en-ZA"/>
              </w:rPr>
              <w:t>194,32</w:t>
            </w:r>
          </w:p>
        </w:tc>
      </w:tr>
      <w:tr w:rsidR="00E17082" w:rsidRPr="002C76C1" w:rsidTr="00D90C13">
        <w:trPr>
          <w:trHeight w:val="264"/>
        </w:trPr>
        <w:tc>
          <w:tcPr>
            <w:tcW w:w="3150" w:type="dxa"/>
          </w:tcPr>
          <w:p w:rsidR="00E17082" w:rsidRPr="00E652B0" w:rsidRDefault="00E17082" w:rsidP="00D90C13">
            <w:pPr>
              <w:pStyle w:val="NormalWeb"/>
              <w:tabs>
                <w:tab w:val="center" w:pos="709"/>
              </w:tabs>
              <w:rPr>
                <w:rFonts w:ascii="Arial" w:hAnsi="Arial" w:cs="Arial"/>
                <w:sz w:val="18"/>
                <w:szCs w:val="18"/>
                <w:lang w:val="en-ZA"/>
              </w:rPr>
            </w:pPr>
            <w:r w:rsidRPr="00E652B0">
              <w:rPr>
                <w:rFonts w:ascii="Arial" w:hAnsi="Arial" w:cs="Arial"/>
                <w:sz w:val="18"/>
                <w:szCs w:val="18"/>
                <w:lang w:val="en-ZA"/>
              </w:rPr>
              <w:t>UltraSharp TFT</w:t>
            </w:r>
          </w:p>
        </w:tc>
        <w:tc>
          <w:tcPr>
            <w:tcW w:w="1440" w:type="dxa"/>
          </w:tcPr>
          <w:p w:rsidR="00E17082" w:rsidRPr="00E652B0" w:rsidRDefault="00E17082" w:rsidP="00D90C13">
            <w:pPr>
              <w:pStyle w:val="NormalWeb"/>
              <w:tabs>
                <w:tab w:val="center" w:pos="709"/>
              </w:tabs>
              <w:rPr>
                <w:rFonts w:ascii="Arial" w:hAnsi="Arial" w:cs="Arial"/>
                <w:sz w:val="18"/>
                <w:szCs w:val="18"/>
                <w:lang w:val="en-ZA"/>
              </w:rPr>
            </w:pPr>
            <w:r w:rsidRPr="00E652B0">
              <w:rPr>
                <w:rFonts w:ascii="Arial" w:hAnsi="Arial" w:cs="Arial"/>
                <w:sz w:val="18"/>
                <w:szCs w:val="18"/>
                <w:lang w:val="en-ZA"/>
              </w:rPr>
              <w:t>1</w:t>
            </w:r>
          </w:p>
        </w:tc>
        <w:tc>
          <w:tcPr>
            <w:tcW w:w="2430" w:type="dxa"/>
          </w:tcPr>
          <w:p w:rsidR="00E17082" w:rsidRPr="00E652B0" w:rsidRDefault="00E17082" w:rsidP="00D90C13">
            <w:pPr>
              <w:pStyle w:val="NormalWeb"/>
              <w:tabs>
                <w:tab w:val="center" w:pos="709"/>
              </w:tabs>
              <w:jc w:val="right"/>
              <w:rPr>
                <w:rFonts w:ascii="Arial" w:hAnsi="Arial" w:cs="Arial"/>
                <w:sz w:val="18"/>
                <w:szCs w:val="18"/>
                <w:lang w:val="en-ZA"/>
              </w:rPr>
            </w:pPr>
            <w:r w:rsidRPr="00E652B0">
              <w:rPr>
                <w:rFonts w:ascii="Arial" w:hAnsi="Arial" w:cs="Arial"/>
                <w:sz w:val="18"/>
                <w:szCs w:val="18"/>
                <w:lang w:val="en-ZA"/>
              </w:rPr>
              <w:t>1 943,18</w:t>
            </w:r>
          </w:p>
        </w:tc>
        <w:tc>
          <w:tcPr>
            <w:tcW w:w="1620" w:type="dxa"/>
          </w:tcPr>
          <w:p w:rsidR="00E17082" w:rsidRPr="00E652B0" w:rsidRDefault="00E17082" w:rsidP="00D90C13">
            <w:pPr>
              <w:pStyle w:val="NormalWeb"/>
              <w:tabs>
                <w:tab w:val="center" w:pos="709"/>
              </w:tabs>
              <w:jc w:val="right"/>
              <w:rPr>
                <w:rFonts w:ascii="Arial" w:hAnsi="Arial" w:cs="Arial"/>
                <w:sz w:val="18"/>
                <w:szCs w:val="18"/>
                <w:lang w:val="en-ZA"/>
              </w:rPr>
            </w:pPr>
            <w:r w:rsidRPr="00E652B0">
              <w:rPr>
                <w:rFonts w:ascii="Arial" w:hAnsi="Arial" w:cs="Arial"/>
                <w:sz w:val="18"/>
                <w:szCs w:val="18"/>
                <w:lang w:val="en-ZA"/>
              </w:rPr>
              <w:t>1 943,18</w:t>
            </w:r>
          </w:p>
        </w:tc>
      </w:tr>
      <w:tr w:rsidR="00E17082" w:rsidRPr="002C76C1" w:rsidTr="00D90C13">
        <w:tc>
          <w:tcPr>
            <w:tcW w:w="3150" w:type="dxa"/>
          </w:tcPr>
          <w:p w:rsidR="00E17082" w:rsidRPr="00E652B0" w:rsidRDefault="00E17082" w:rsidP="00D90C13">
            <w:pPr>
              <w:pStyle w:val="NormalWeb"/>
              <w:tabs>
                <w:tab w:val="center" w:pos="709"/>
              </w:tabs>
              <w:rPr>
                <w:rFonts w:ascii="Arial" w:hAnsi="Arial" w:cs="Arial"/>
                <w:sz w:val="18"/>
                <w:szCs w:val="18"/>
                <w:lang w:val="en-ZA"/>
              </w:rPr>
            </w:pPr>
            <w:r w:rsidRPr="00E652B0">
              <w:rPr>
                <w:rFonts w:ascii="Arial" w:hAnsi="Arial" w:cs="Arial"/>
                <w:b/>
                <w:sz w:val="18"/>
                <w:szCs w:val="18"/>
                <w:lang w:val="en-ZA"/>
              </w:rPr>
              <w:t>Total</w:t>
            </w:r>
          </w:p>
        </w:tc>
        <w:tc>
          <w:tcPr>
            <w:tcW w:w="1440" w:type="dxa"/>
          </w:tcPr>
          <w:p w:rsidR="00E17082" w:rsidRPr="00E652B0" w:rsidRDefault="00E17082" w:rsidP="00D90C13">
            <w:pPr>
              <w:pStyle w:val="NormalWeb"/>
              <w:tabs>
                <w:tab w:val="center" w:pos="709"/>
              </w:tabs>
              <w:rPr>
                <w:rFonts w:ascii="Arial" w:hAnsi="Arial" w:cs="Arial"/>
                <w:sz w:val="18"/>
                <w:szCs w:val="18"/>
                <w:lang w:val="en-ZA"/>
              </w:rPr>
            </w:pPr>
          </w:p>
        </w:tc>
        <w:tc>
          <w:tcPr>
            <w:tcW w:w="2430" w:type="dxa"/>
          </w:tcPr>
          <w:p w:rsidR="00E17082" w:rsidRPr="00E652B0" w:rsidRDefault="00E17082" w:rsidP="00D90C13">
            <w:pPr>
              <w:pStyle w:val="NormalWeb"/>
              <w:tabs>
                <w:tab w:val="center" w:pos="709"/>
              </w:tabs>
              <w:jc w:val="right"/>
              <w:rPr>
                <w:rFonts w:ascii="Arial" w:hAnsi="Arial" w:cs="Arial"/>
                <w:b/>
                <w:sz w:val="18"/>
                <w:szCs w:val="18"/>
                <w:lang w:val="en-ZA"/>
              </w:rPr>
            </w:pPr>
            <w:r w:rsidRPr="00E652B0">
              <w:rPr>
                <w:rFonts w:ascii="Arial" w:hAnsi="Arial" w:cs="Arial"/>
                <w:b/>
                <w:sz w:val="18"/>
                <w:szCs w:val="18"/>
                <w:lang w:val="en-ZA"/>
              </w:rPr>
              <w:t>18 771,13</w:t>
            </w:r>
          </w:p>
        </w:tc>
        <w:tc>
          <w:tcPr>
            <w:tcW w:w="1620" w:type="dxa"/>
          </w:tcPr>
          <w:p w:rsidR="00E17082" w:rsidRPr="00E652B0" w:rsidRDefault="00E17082" w:rsidP="00D90C13">
            <w:pPr>
              <w:pStyle w:val="NormalWeb"/>
              <w:tabs>
                <w:tab w:val="center" w:pos="709"/>
              </w:tabs>
              <w:jc w:val="right"/>
              <w:rPr>
                <w:rFonts w:ascii="Arial" w:hAnsi="Arial" w:cs="Arial"/>
                <w:b/>
                <w:sz w:val="18"/>
                <w:szCs w:val="18"/>
                <w:lang w:val="en-ZA"/>
              </w:rPr>
            </w:pPr>
            <w:r w:rsidRPr="00E652B0">
              <w:rPr>
                <w:rFonts w:ascii="Arial" w:hAnsi="Arial" w:cs="Arial"/>
                <w:b/>
                <w:sz w:val="18"/>
                <w:szCs w:val="18"/>
                <w:lang w:val="en-ZA"/>
              </w:rPr>
              <w:t>18 771,13</w:t>
            </w:r>
          </w:p>
        </w:tc>
      </w:tr>
    </w:tbl>
    <w:p w:rsidR="00E17082" w:rsidRPr="002C76C1" w:rsidRDefault="00E17082" w:rsidP="00E17082">
      <w:pPr>
        <w:tabs>
          <w:tab w:val="center" w:pos="709"/>
        </w:tabs>
        <w:spacing w:after="120"/>
        <w:jc w:val="center"/>
        <w:outlineLvl w:val="0"/>
        <w:rPr>
          <w:sz w:val="22"/>
          <w:szCs w:val="22"/>
        </w:rPr>
      </w:pPr>
    </w:p>
    <w:p w:rsidR="00E17082" w:rsidRPr="00E652B0" w:rsidRDefault="00E17082" w:rsidP="00E17082">
      <w:pPr>
        <w:tabs>
          <w:tab w:val="center" w:pos="709"/>
        </w:tabs>
        <w:spacing w:after="120" w:line="260" w:lineRule="exact"/>
        <w:ind w:right="-113"/>
        <w:rPr>
          <w:sz w:val="22"/>
          <w:szCs w:val="22"/>
        </w:rPr>
      </w:pPr>
      <w:r w:rsidRPr="00E652B0">
        <w:rPr>
          <w:sz w:val="22"/>
          <w:szCs w:val="22"/>
        </w:rPr>
        <w:t>Based on the following reasons we believe that the department awarded the bid to favoured suppliers:</w:t>
      </w:r>
    </w:p>
    <w:p w:rsidR="00E17082" w:rsidRPr="002C76C1" w:rsidRDefault="00E17082" w:rsidP="00E17082">
      <w:pPr>
        <w:tabs>
          <w:tab w:val="center" w:pos="709"/>
        </w:tabs>
        <w:spacing w:after="120" w:line="260" w:lineRule="exact"/>
        <w:ind w:left="709" w:right="-113" w:hanging="709"/>
        <w:rPr>
          <w:sz w:val="22"/>
          <w:szCs w:val="22"/>
        </w:rPr>
      </w:pPr>
      <w:r w:rsidRPr="002C76C1">
        <w:rPr>
          <w:sz w:val="22"/>
          <w:szCs w:val="22"/>
        </w:rPr>
        <w:t>a)</w:t>
      </w:r>
      <w:r>
        <w:rPr>
          <w:sz w:val="22"/>
          <w:szCs w:val="22"/>
        </w:rPr>
        <w:tab/>
      </w:r>
      <w:r w:rsidRPr="002C76C1">
        <w:rPr>
          <w:sz w:val="22"/>
          <w:szCs w:val="22"/>
        </w:rPr>
        <w:tab/>
        <w:t>The department did not obtain and evaluate three written quotations as required by Practice Note 8.</w:t>
      </w:r>
    </w:p>
    <w:p w:rsidR="00E17082" w:rsidRPr="002C76C1" w:rsidRDefault="00E17082" w:rsidP="00E17082">
      <w:pPr>
        <w:tabs>
          <w:tab w:val="center" w:pos="709"/>
        </w:tabs>
        <w:spacing w:after="120" w:line="260" w:lineRule="exact"/>
        <w:ind w:left="715" w:right="-113"/>
        <w:rPr>
          <w:sz w:val="22"/>
          <w:szCs w:val="22"/>
        </w:rPr>
      </w:pPr>
      <w:r w:rsidRPr="002C76C1">
        <w:rPr>
          <w:sz w:val="22"/>
          <w:szCs w:val="22"/>
        </w:rPr>
        <w:t xml:space="preserve">Two internal memorandums were issued by the department. One for the urgent procurement of the notebook and the other for IT Acquisition Methodology. The IT acquisition Methodology stated that based on the DPW standard for laptops and the SITA database, only two service providers are available to provide DELL laptops. </w:t>
      </w:r>
    </w:p>
    <w:p w:rsidR="00E17082" w:rsidRPr="002C76C1" w:rsidRDefault="00E17082" w:rsidP="00E17082">
      <w:pPr>
        <w:tabs>
          <w:tab w:val="center" w:pos="709"/>
        </w:tabs>
        <w:spacing w:after="120" w:line="260" w:lineRule="exact"/>
        <w:ind w:left="715" w:right="-113"/>
        <w:rPr>
          <w:sz w:val="22"/>
          <w:szCs w:val="22"/>
        </w:rPr>
      </w:pPr>
      <w:r w:rsidRPr="002C76C1">
        <w:rPr>
          <w:sz w:val="22"/>
          <w:szCs w:val="22"/>
        </w:rPr>
        <w:t>It does not appear reasonable that the department did not obtain 3 quotes as we obtained the SITA contract list for RFT 285 and RFT 285/1(Computer hardware) and noted that there are 369 suppliers that can supply computer related products. However, we could not identify which suppliers can supply DELL laptops and therefore we cannot confirm how the department concluded that only two suppliers can provide the service.</w:t>
      </w:r>
    </w:p>
    <w:p w:rsidR="00E17082" w:rsidRPr="002C76C1" w:rsidRDefault="00E17082" w:rsidP="00E17082">
      <w:pPr>
        <w:tabs>
          <w:tab w:val="center" w:pos="709"/>
        </w:tabs>
        <w:spacing w:after="120" w:line="260" w:lineRule="exact"/>
        <w:ind w:left="715" w:right="-113"/>
        <w:rPr>
          <w:sz w:val="22"/>
          <w:szCs w:val="22"/>
        </w:rPr>
      </w:pPr>
    </w:p>
    <w:p w:rsidR="00E17082" w:rsidRPr="002C76C1" w:rsidRDefault="00E17082" w:rsidP="00E17082">
      <w:pPr>
        <w:tabs>
          <w:tab w:val="center" w:pos="709"/>
        </w:tabs>
        <w:spacing w:after="120" w:line="260" w:lineRule="exact"/>
        <w:ind w:right="-113"/>
        <w:rPr>
          <w:sz w:val="22"/>
          <w:szCs w:val="22"/>
        </w:rPr>
      </w:pPr>
      <w:r w:rsidRPr="002C76C1">
        <w:rPr>
          <w:sz w:val="22"/>
          <w:szCs w:val="22"/>
        </w:rPr>
        <w:t>b)</w:t>
      </w:r>
      <w:r>
        <w:rPr>
          <w:sz w:val="22"/>
          <w:szCs w:val="22"/>
        </w:rPr>
        <w:tab/>
      </w:r>
      <w:r>
        <w:rPr>
          <w:sz w:val="22"/>
          <w:szCs w:val="22"/>
        </w:rPr>
        <w:tab/>
      </w:r>
      <w:r w:rsidRPr="002C76C1">
        <w:rPr>
          <w:sz w:val="22"/>
          <w:szCs w:val="22"/>
        </w:rPr>
        <w:t xml:space="preserve"> It was also noted that the quotations from the suppliers Dep Technologies and Ubuntu   </w:t>
      </w:r>
      <w:r w:rsidRPr="002C76C1">
        <w:rPr>
          <w:sz w:val="22"/>
          <w:szCs w:val="22"/>
        </w:rPr>
        <w:br/>
        <w:t xml:space="preserve"> </w:t>
      </w:r>
      <w:r>
        <w:rPr>
          <w:sz w:val="22"/>
          <w:szCs w:val="22"/>
        </w:rPr>
        <w:tab/>
      </w:r>
      <w:r>
        <w:rPr>
          <w:sz w:val="22"/>
          <w:szCs w:val="22"/>
        </w:rPr>
        <w:tab/>
      </w:r>
      <w:r w:rsidRPr="002C76C1">
        <w:rPr>
          <w:sz w:val="22"/>
          <w:szCs w:val="22"/>
        </w:rPr>
        <w:t xml:space="preserve">Technologies had the following similarities: </w:t>
      </w:r>
    </w:p>
    <w:p w:rsidR="00E17082" w:rsidRPr="002C76C1" w:rsidRDefault="00E17082" w:rsidP="00E17082">
      <w:pPr>
        <w:tabs>
          <w:tab w:val="center" w:pos="709"/>
        </w:tabs>
        <w:spacing w:after="120" w:line="260" w:lineRule="exact"/>
        <w:ind w:left="993" w:hanging="278"/>
        <w:rPr>
          <w:sz w:val="22"/>
          <w:szCs w:val="22"/>
        </w:rPr>
      </w:pPr>
      <w:r w:rsidRPr="002C76C1">
        <w:rPr>
          <w:sz w:val="22"/>
          <w:szCs w:val="22"/>
        </w:rPr>
        <w:t>i)</w:t>
      </w:r>
      <w:r w:rsidRPr="002C76C1">
        <w:rPr>
          <w:sz w:val="22"/>
          <w:szCs w:val="22"/>
        </w:rPr>
        <w:tab/>
        <w:t>The quotations appeared to be a copy and paste. The address for both suppliers is exactly the same, namely:</w:t>
      </w:r>
    </w:p>
    <w:p w:rsidR="00E17082" w:rsidRPr="002C76C1" w:rsidRDefault="00E17082" w:rsidP="00E17082">
      <w:pPr>
        <w:tabs>
          <w:tab w:val="center" w:pos="709"/>
        </w:tabs>
        <w:spacing w:after="120" w:line="260" w:lineRule="exact"/>
        <w:ind w:left="273" w:firstLine="720"/>
        <w:rPr>
          <w:sz w:val="22"/>
          <w:szCs w:val="22"/>
        </w:rPr>
      </w:pPr>
      <w:r w:rsidRPr="002C76C1">
        <w:rPr>
          <w:sz w:val="22"/>
          <w:szCs w:val="22"/>
        </w:rPr>
        <w:t>Ubuntu Technologies</w:t>
      </w:r>
    </w:p>
    <w:p w:rsidR="00E17082" w:rsidRPr="002C76C1" w:rsidRDefault="00E17082" w:rsidP="00E17082">
      <w:pPr>
        <w:tabs>
          <w:tab w:val="center" w:pos="709"/>
        </w:tabs>
        <w:spacing w:after="120" w:line="260" w:lineRule="exact"/>
        <w:ind w:left="273" w:firstLine="720"/>
        <w:rPr>
          <w:sz w:val="22"/>
          <w:szCs w:val="22"/>
        </w:rPr>
      </w:pPr>
      <w:r w:rsidRPr="002C76C1">
        <w:rPr>
          <w:sz w:val="22"/>
          <w:szCs w:val="22"/>
        </w:rPr>
        <w:t>P.O. Box 68259</w:t>
      </w:r>
    </w:p>
    <w:p w:rsidR="00E17082" w:rsidRPr="002C76C1" w:rsidRDefault="00E17082" w:rsidP="00E17082">
      <w:pPr>
        <w:tabs>
          <w:tab w:val="center" w:pos="709"/>
        </w:tabs>
        <w:spacing w:after="120" w:line="260" w:lineRule="exact"/>
        <w:ind w:left="273" w:firstLine="720"/>
        <w:rPr>
          <w:sz w:val="22"/>
          <w:szCs w:val="22"/>
        </w:rPr>
      </w:pPr>
      <w:r w:rsidRPr="002C76C1">
        <w:rPr>
          <w:sz w:val="22"/>
          <w:szCs w:val="22"/>
        </w:rPr>
        <w:t>Highveld</w:t>
      </w:r>
    </w:p>
    <w:p w:rsidR="00E17082" w:rsidRPr="002C76C1" w:rsidRDefault="00E17082" w:rsidP="00E17082">
      <w:pPr>
        <w:tabs>
          <w:tab w:val="center" w:pos="709"/>
        </w:tabs>
        <w:spacing w:after="120" w:line="260" w:lineRule="exact"/>
        <w:ind w:left="273" w:firstLine="720"/>
        <w:rPr>
          <w:sz w:val="22"/>
          <w:szCs w:val="22"/>
        </w:rPr>
      </w:pPr>
      <w:r w:rsidRPr="002C76C1">
        <w:rPr>
          <w:sz w:val="22"/>
          <w:szCs w:val="22"/>
        </w:rPr>
        <w:t>169</w:t>
      </w:r>
    </w:p>
    <w:p w:rsidR="00E17082" w:rsidRPr="002C76C1" w:rsidRDefault="00E17082" w:rsidP="00E17082">
      <w:pPr>
        <w:tabs>
          <w:tab w:val="center" w:pos="709"/>
        </w:tabs>
        <w:spacing w:after="120" w:line="260" w:lineRule="exact"/>
        <w:ind w:left="993" w:right="-113" w:hanging="273"/>
      </w:pPr>
      <w:r w:rsidRPr="002C76C1">
        <w:rPr>
          <w:sz w:val="22"/>
          <w:szCs w:val="22"/>
        </w:rPr>
        <w:t>ii)</w:t>
      </w:r>
      <w:r w:rsidRPr="002C76C1">
        <w:rPr>
          <w:sz w:val="22"/>
          <w:szCs w:val="22"/>
        </w:rPr>
        <w:tab/>
        <w:t>The quotation amount is exactly the same and amounts to R18 771,13 for both suppliers and the only difference is that line items have been moved around.</w:t>
      </w:r>
    </w:p>
    <w:p w:rsidR="00E17082" w:rsidRPr="002C76C1" w:rsidRDefault="00E17082" w:rsidP="00E17082">
      <w:pPr>
        <w:tabs>
          <w:tab w:val="center" w:pos="709"/>
        </w:tabs>
        <w:spacing w:after="120" w:line="260" w:lineRule="exact"/>
        <w:ind w:left="709" w:right="-113" w:hanging="709"/>
        <w:rPr>
          <w:sz w:val="22"/>
          <w:szCs w:val="22"/>
        </w:rPr>
      </w:pPr>
      <w:r w:rsidRPr="002C76C1">
        <w:rPr>
          <w:sz w:val="22"/>
          <w:szCs w:val="22"/>
        </w:rPr>
        <w:t>c)</w:t>
      </w:r>
      <w:r>
        <w:rPr>
          <w:sz w:val="22"/>
          <w:szCs w:val="22"/>
        </w:rPr>
        <w:tab/>
      </w:r>
      <w:r w:rsidRPr="002C76C1">
        <w:rPr>
          <w:sz w:val="22"/>
          <w:szCs w:val="22"/>
        </w:rPr>
        <w:tab/>
        <w:t>No documentation was attached indicating that suppliers from whom quotations were requested completed and signed the SBD 9 form or the PA-29 (the department equivalent) as required by National Treasury practice note dated 21 July 2010.</w:t>
      </w:r>
    </w:p>
    <w:p w:rsidR="00E17082" w:rsidRPr="002C76C1" w:rsidRDefault="00E17082" w:rsidP="00E17082">
      <w:pPr>
        <w:tabs>
          <w:tab w:val="center" w:pos="709"/>
        </w:tabs>
        <w:spacing w:after="120" w:line="260" w:lineRule="exact"/>
        <w:ind w:left="709" w:right="-113" w:hanging="709"/>
        <w:rPr>
          <w:lang w:eastAsia="en-ZA"/>
        </w:rPr>
      </w:pPr>
      <w:r w:rsidRPr="002C76C1">
        <w:rPr>
          <w:sz w:val="22"/>
          <w:szCs w:val="22"/>
        </w:rPr>
        <w:t>d)</w:t>
      </w:r>
      <w:r>
        <w:rPr>
          <w:sz w:val="22"/>
          <w:szCs w:val="22"/>
        </w:rPr>
        <w:tab/>
      </w:r>
      <w:r>
        <w:rPr>
          <w:sz w:val="22"/>
          <w:szCs w:val="22"/>
        </w:rPr>
        <w:tab/>
      </w:r>
      <w:r w:rsidRPr="002C76C1">
        <w:rPr>
          <w:sz w:val="22"/>
          <w:szCs w:val="22"/>
        </w:rPr>
        <w:t>Due to the above we could not determine whether or not the procurement was economical and the goods purchased at a reasonable price.</w:t>
      </w:r>
    </w:p>
    <w:p w:rsidR="00E17082" w:rsidRDefault="00E17082" w:rsidP="00E17082">
      <w:pPr>
        <w:tabs>
          <w:tab w:val="center" w:pos="709"/>
        </w:tabs>
        <w:autoSpaceDE w:val="0"/>
        <w:autoSpaceDN w:val="0"/>
        <w:adjustRightInd w:val="0"/>
        <w:rPr>
          <w:sz w:val="22"/>
          <w:szCs w:val="22"/>
        </w:rPr>
      </w:pPr>
    </w:p>
    <w:p w:rsidR="00E17082" w:rsidRPr="002C76C1" w:rsidRDefault="00E17082" w:rsidP="00E17082">
      <w:pPr>
        <w:tabs>
          <w:tab w:val="center" w:pos="709"/>
        </w:tabs>
        <w:rPr>
          <w:sz w:val="22"/>
          <w:szCs w:val="22"/>
          <w:lang w:val="en-GB"/>
        </w:rPr>
      </w:pPr>
      <w:r w:rsidRPr="002C76C1">
        <w:rPr>
          <w:color w:val="000000"/>
          <w:sz w:val="22"/>
          <w:szCs w:val="22"/>
          <w:lang w:val="en-ZA" w:eastAsia="en-ZA"/>
        </w:rPr>
        <w:t> </w:t>
      </w:r>
      <w:r>
        <w:rPr>
          <w:color w:val="000000"/>
          <w:sz w:val="22"/>
          <w:szCs w:val="22"/>
          <w:lang w:val="en-ZA" w:eastAsia="en-ZA"/>
        </w:rPr>
        <w:t>The finding occurred as a result of the fact that:</w:t>
      </w:r>
    </w:p>
    <w:p w:rsidR="00E17082" w:rsidRPr="002C76C1" w:rsidRDefault="00E17082" w:rsidP="00E17082">
      <w:pPr>
        <w:tabs>
          <w:tab w:val="center" w:pos="709"/>
        </w:tabs>
        <w:spacing w:after="120" w:line="260" w:lineRule="exact"/>
        <w:jc w:val="both"/>
        <w:rPr>
          <w:sz w:val="22"/>
          <w:szCs w:val="22"/>
          <w:lang w:val="en-GB"/>
        </w:rPr>
      </w:pPr>
    </w:p>
    <w:p w:rsidR="00E17082" w:rsidRPr="002C76C1" w:rsidRDefault="00E17082" w:rsidP="00E17082">
      <w:pPr>
        <w:tabs>
          <w:tab w:val="center" w:pos="709"/>
        </w:tabs>
        <w:spacing w:after="120" w:line="260" w:lineRule="exact"/>
        <w:jc w:val="both"/>
        <w:rPr>
          <w:sz w:val="22"/>
          <w:szCs w:val="22"/>
          <w:lang w:val="en-GB"/>
        </w:rPr>
      </w:pPr>
      <w:r w:rsidRPr="002C76C1">
        <w:rPr>
          <w:sz w:val="22"/>
          <w:szCs w:val="22"/>
          <w:lang w:val="en-GB"/>
        </w:rPr>
        <w:t>As per discussion with the DD:IT Support it was noted that the two suppliers Dep</w:t>
      </w:r>
      <w:r>
        <w:rPr>
          <w:sz w:val="22"/>
          <w:szCs w:val="22"/>
          <w:lang w:val="en-GB"/>
        </w:rPr>
        <w:t>artment</w:t>
      </w:r>
      <w:r w:rsidRPr="002C76C1">
        <w:rPr>
          <w:sz w:val="22"/>
          <w:szCs w:val="22"/>
          <w:lang w:val="en-GB"/>
        </w:rPr>
        <w:t xml:space="preserve"> Technologies and Ubuntu Technologies are one and the same company as they are from the same group of companies.</w:t>
      </w:r>
    </w:p>
    <w:p w:rsidR="00E17082" w:rsidRPr="002C76C1" w:rsidRDefault="00E17082" w:rsidP="00E17082">
      <w:pPr>
        <w:tabs>
          <w:tab w:val="center" w:pos="709"/>
        </w:tabs>
        <w:spacing w:after="120" w:line="260" w:lineRule="exact"/>
        <w:jc w:val="both"/>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E17082" w:rsidRPr="002C76C1" w:rsidRDefault="00E17082" w:rsidP="00E17082">
      <w:pPr>
        <w:tabs>
          <w:tab w:val="center" w:pos="709"/>
        </w:tabs>
        <w:spacing w:after="120"/>
        <w:rPr>
          <w:sz w:val="22"/>
          <w:szCs w:val="22"/>
        </w:rPr>
      </w:pPr>
      <w:r w:rsidRPr="002C76C1">
        <w:rPr>
          <w:sz w:val="22"/>
          <w:szCs w:val="22"/>
          <w:lang w:val="en-GB"/>
        </w:rPr>
        <w:t>It has been indicated in the action plan that the controls pertaining to three quotes have been improved. All deviations are first interrogated by the director of supply chain before approval is given. The target date for the aforementioned actions was December 2011. This transaction occurred on 31 March 2011 and therefore before the implementation of the new control measures.</w:t>
      </w:r>
    </w:p>
    <w:p w:rsidR="00E17082" w:rsidRPr="002C76C1" w:rsidRDefault="00E17082" w:rsidP="00E17082">
      <w:pPr>
        <w:tabs>
          <w:tab w:val="center" w:pos="709"/>
        </w:tabs>
        <w:autoSpaceDE w:val="0"/>
        <w:autoSpaceDN w:val="0"/>
        <w:adjustRightInd w:val="0"/>
        <w:rPr>
          <w:sz w:val="22"/>
          <w:szCs w:val="22"/>
        </w:rPr>
      </w:pPr>
    </w:p>
    <w:p w:rsidR="00E17082" w:rsidRPr="002C76C1" w:rsidRDefault="00E17082" w:rsidP="00E17082">
      <w:pPr>
        <w:tabs>
          <w:tab w:val="center" w:pos="709"/>
        </w:tabs>
        <w:autoSpaceDE w:val="0"/>
        <w:autoSpaceDN w:val="0"/>
        <w:adjustRightInd w:val="0"/>
        <w:rPr>
          <w:sz w:val="22"/>
          <w:szCs w:val="22"/>
        </w:rPr>
      </w:pPr>
      <w:r>
        <w:rPr>
          <w:sz w:val="22"/>
          <w:szCs w:val="22"/>
        </w:rPr>
        <w:t>Impact of the finding:</w:t>
      </w:r>
    </w:p>
    <w:p w:rsidR="00E17082" w:rsidRPr="002C76C1" w:rsidRDefault="00E17082" w:rsidP="00E17082">
      <w:pPr>
        <w:pStyle w:val="NormalWeb"/>
        <w:tabs>
          <w:tab w:val="center" w:pos="709"/>
        </w:tabs>
        <w:rPr>
          <w:rFonts w:ascii="Arial" w:hAnsi="Arial" w:cs="Arial"/>
          <w:color w:val="000000"/>
          <w:sz w:val="22"/>
          <w:szCs w:val="22"/>
          <w:lang w:val="en-ZA" w:eastAsia="en-ZA"/>
        </w:rPr>
      </w:pPr>
    </w:p>
    <w:p w:rsidR="00E17082" w:rsidRPr="002C76C1" w:rsidRDefault="00E17082" w:rsidP="00E17082">
      <w:pPr>
        <w:pStyle w:val="NormalWeb"/>
        <w:tabs>
          <w:tab w:val="center" w:pos="709"/>
        </w:tabs>
        <w:ind w:left="284" w:hanging="284"/>
        <w:rPr>
          <w:rFonts w:ascii="Arial" w:hAnsi="Arial" w:cs="Arial"/>
          <w:sz w:val="22"/>
          <w:szCs w:val="22"/>
        </w:rPr>
      </w:pPr>
      <w:r w:rsidRPr="002C76C1">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ab/>
        <w:t>The expenditure of R18 771,13 is considered to be irregular based on the following:</w:t>
      </w:r>
    </w:p>
    <w:p w:rsidR="00E17082" w:rsidRPr="002C76C1" w:rsidRDefault="00E17082" w:rsidP="00E17082">
      <w:pPr>
        <w:tabs>
          <w:tab w:val="center" w:pos="709"/>
        </w:tabs>
        <w:ind w:left="1439" w:hanging="1155"/>
        <w:rPr>
          <w:sz w:val="22"/>
          <w:szCs w:val="22"/>
        </w:rPr>
      </w:pPr>
      <w:r>
        <w:rPr>
          <w:sz w:val="22"/>
          <w:szCs w:val="22"/>
        </w:rPr>
        <w:tab/>
      </w:r>
      <w:r w:rsidRPr="002C76C1">
        <w:rPr>
          <w:sz w:val="22"/>
          <w:szCs w:val="22"/>
        </w:rPr>
        <w:t>(i)</w:t>
      </w:r>
      <w:r w:rsidRPr="002C76C1">
        <w:rPr>
          <w:sz w:val="22"/>
          <w:szCs w:val="22"/>
        </w:rPr>
        <w:tab/>
        <w:t>Deviations were approved for the invitation of three written price quotations from accredited prospective suppliers even though it was possible to comply with the requirement as required in terms of Practice Note 8 of 2007/2008</w:t>
      </w:r>
    </w:p>
    <w:p w:rsidR="00E17082" w:rsidRPr="002C76C1" w:rsidRDefault="00E17082" w:rsidP="00E17082">
      <w:pPr>
        <w:tabs>
          <w:tab w:val="center" w:pos="709"/>
        </w:tabs>
        <w:ind w:left="1439" w:hanging="1155"/>
        <w:rPr>
          <w:sz w:val="22"/>
          <w:szCs w:val="22"/>
          <w:lang w:val="en-ZA"/>
        </w:rPr>
      </w:pPr>
      <w:r>
        <w:rPr>
          <w:sz w:val="22"/>
          <w:szCs w:val="22"/>
        </w:rPr>
        <w:tab/>
      </w:r>
      <w:r w:rsidRPr="002C76C1">
        <w:rPr>
          <w:sz w:val="22"/>
          <w:szCs w:val="22"/>
        </w:rPr>
        <w:t>(ii)</w:t>
      </w:r>
      <w:r w:rsidRPr="002C76C1">
        <w:rPr>
          <w:sz w:val="22"/>
          <w:szCs w:val="22"/>
        </w:rPr>
        <w:tab/>
        <w:t xml:space="preserve">Non-compliance with </w:t>
      </w:r>
      <w:r w:rsidRPr="002C76C1">
        <w:rPr>
          <w:sz w:val="22"/>
          <w:szCs w:val="22"/>
          <w:lang w:val="en-ZA"/>
        </w:rPr>
        <w:t>TR 16A9 and National Treasury practice note 21 dated 21 July 2010.</w:t>
      </w:r>
    </w:p>
    <w:p w:rsidR="00E17082" w:rsidRPr="002C76C1" w:rsidRDefault="00E17082" w:rsidP="00E17082">
      <w:pPr>
        <w:tabs>
          <w:tab w:val="center" w:pos="709"/>
        </w:tabs>
        <w:ind w:left="719" w:hanging="435"/>
        <w:rPr>
          <w:sz w:val="20"/>
          <w:szCs w:val="20"/>
        </w:rPr>
      </w:pPr>
    </w:p>
    <w:p w:rsidR="00E17082" w:rsidRPr="002C76C1" w:rsidRDefault="00E17082" w:rsidP="00E17082">
      <w:pPr>
        <w:tabs>
          <w:tab w:val="center" w:pos="709"/>
        </w:tabs>
        <w:rPr>
          <w:color w:val="000000"/>
          <w:sz w:val="22"/>
          <w:szCs w:val="22"/>
          <w:lang w:val="en-ZA" w:eastAsia="en-ZA"/>
        </w:rPr>
      </w:pPr>
      <w:r w:rsidRPr="002C76C1">
        <w:rPr>
          <w:color w:val="000000"/>
          <w:sz w:val="22"/>
          <w:szCs w:val="22"/>
          <w:lang w:val="en-ZA" w:eastAsia="en-ZA"/>
        </w:rPr>
        <w:t>b)</w:t>
      </w:r>
      <w:r w:rsidRPr="002C76C1">
        <w:rPr>
          <w:color w:val="000000"/>
          <w:sz w:val="14"/>
          <w:szCs w:val="14"/>
          <w:lang w:val="en-ZA" w:eastAsia="en-ZA"/>
        </w:rPr>
        <w:t xml:space="preserve">   </w:t>
      </w:r>
      <w:r>
        <w:rPr>
          <w:color w:val="000000"/>
          <w:sz w:val="14"/>
          <w:szCs w:val="14"/>
          <w:lang w:val="en-ZA" w:eastAsia="en-ZA"/>
        </w:rPr>
        <w:tab/>
      </w:r>
      <w:r>
        <w:rPr>
          <w:color w:val="000000"/>
          <w:sz w:val="14"/>
          <w:szCs w:val="14"/>
          <w:lang w:val="en-ZA" w:eastAsia="en-ZA"/>
        </w:rPr>
        <w:tab/>
      </w:r>
      <w:r w:rsidRPr="002C76C1">
        <w:rPr>
          <w:color w:val="000000"/>
          <w:sz w:val="22"/>
          <w:szCs w:val="22"/>
          <w:lang w:val="en-ZA" w:eastAsia="en-ZA"/>
        </w:rPr>
        <w:t>Risk of payments being awarded to favoured suppliers.</w:t>
      </w:r>
    </w:p>
    <w:p w:rsidR="00E17082" w:rsidRPr="002C76C1" w:rsidRDefault="00E17082" w:rsidP="00E17082">
      <w:pPr>
        <w:tabs>
          <w:tab w:val="center" w:pos="709"/>
        </w:tabs>
        <w:rPr>
          <w:color w:val="000000"/>
          <w:sz w:val="22"/>
          <w:szCs w:val="22"/>
          <w:lang w:val="en-ZA" w:eastAsia="en-ZA"/>
        </w:rPr>
      </w:pPr>
    </w:p>
    <w:p w:rsidR="00E17082" w:rsidRPr="00E652B0" w:rsidRDefault="00E17082" w:rsidP="00E17082">
      <w:pPr>
        <w:tabs>
          <w:tab w:val="center" w:pos="709"/>
        </w:tabs>
        <w:spacing w:after="120" w:line="260" w:lineRule="exact"/>
        <w:ind w:right="-113"/>
        <w:rPr>
          <w:color w:val="000000"/>
          <w:sz w:val="22"/>
          <w:szCs w:val="22"/>
          <w:lang w:eastAsia="en-ZA"/>
        </w:rPr>
      </w:pPr>
      <w:r>
        <w:rPr>
          <w:color w:val="000000"/>
          <w:sz w:val="22"/>
          <w:szCs w:val="22"/>
          <w:lang w:eastAsia="en-ZA"/>
        </w:rPr>
        <w:t>c)</w:t>
      </w:r>
      <w:r>
        <w:rPr>
          <w:color w:val="000000"/>
          <w:sz w:val="22"/>
          <w:szCs w:val="22"/>
          <w:lang w:eastAsia="en-ZA"/>
        </w:rPr>
        <w:tab/>
      </w:r>
      <w:r>
        <w:rPr>
          <w:color w:val="000000"/>
          <w:sz w:val="22"/>
          <w:szCs w:val="22"/>
          <w:lang w:eastAsia="en-ZA"/>
        </w:rPr>
        <w:tab/>
      </w:r>
      <w:r w:rsidRPr="00E652B0">
        <w:rPr>
          <w:color w:val="000000"/>
          <w:sz w:val="22"/>
          <w:szCs w:val="22"/>
          <w:lang w:eastAsia="en-ZA"/>
        </w:rPr>
        <w:t>Increased risk of bribery and fraudulent activities.</w:t>
      </w:r>
    </w:p>
    <w:p w:rsidR="00E17082" w:rsidRPr="00E652B0" w:rsidRDefault="00E17082" w:rsidP="00E17082">
      <w:pPr>
        <w:tabs>
          <w:tab w:val="center" w:pos="709"/>
        </w:tabs>
        <w:spacing w:after="120" w:line="260" w:lineRule="exact"/>
        <w:ind w:left="709" w:right="-113" w:hanging="709"/>
        <w:rPr>
          <w:color w:val="000000"/>
          <w:sz w:val="22"/>
          <w:szCs w:val="22"/>
          <w:lang w:eastAsia="en-ZA"/>
        </w:rPr>
      </w:pPr>
      <w:r>
        <w:rPr>
          <w:color w:val="000000"/>
          <w:sz w:val="22"/>
          <w:szCs w:val="22"/>
          <w:lang w:eastAsia="en-ZA"/>
        </w:rPr>
        <w:t>d)</w:t>
      </w:r>
      <w:r>
        <w:rPr>
          <w:color w:val="000000"/>
          <w:sz w:val="22"/>
          <w:szCs w:val="22"/>
          <w:lang w:eastAsia="en-ZA"/>
        </w:rPr>
        <w:tab/>
      </w:r>
      <w:r>
        <w:rPr>
          <w:color w:val="000000"/>
          <w:sz w:val="22"/>
          <w:szCs w:val="22"/>
          <w:lang w:eastAsia="en-ZA"/>
        </w:rPr>
        <w:tab/>
      </w:r>
      <w:r w:rsidRPr="00E652B0">
        <w:rPr>
          <w:color w:val="000000"/>
          <w:sz w:val="22"/>
          <w:szCs w:val="22"/>
          <w:lang w:eastAsia="en-ZA"/>
        </w:rPr>
        <w:t xml:space="preserve">The department may have lost a chance to </w:t>
      </w:r>
      <w:r w:rsidRPr="00E652B0">
        <w:rPr>
          <w:sz w:val="22"/>
          <w:szCs w:val="22"/>
        </w:rPr>
        <w:t>procure from a service provider that could have offered a lower price, had the procurement been fair.</w:t>
      </w:r>
    </w:p>
    <w:p w:rsidR="00E17082" w:rsidRPr="002C76C1" w:rsidRDefault="00E17082" w:rsidP="00E17082">
      <w:pPr>
        <w:tabs>
          <w:tab w:val="center" w:pos="709"/>
        </w:tabs>
        <w:autoSpaceDE w:val="0"/>
        <w:autoSpaceDN w:val="0"/>
        <w:adjustRightInd w:val="0"/>
        <w:rPr>
          <w:sz w:val="22"/>
          <w:szCs w:val="22"/>
        </w:rPr>
      </w:pPr>
    </w:p>
    <w:p w:rsidR="00E17082" w:rsidRPr="002C76C1" w:rsidRDefault="00E17082" w:rsidP="00E17082">
      <w:pPr>
        <w:tabs>
          <w:tab w:val="center" w:pos="709"/>
        </w:tabs>
        <w:spacing w:after="120" w:line="260" w:lineRule="exact"/>
        <w:jc w:val="both"/>
        <w:rPr>
          <w:sz w:val="22"/>
          <w:szCs w:val="22"/>
          <w:lang w:val="en-GB"/>
        </w:rPr>
      </w:pPr>
    </w:p>
    <w:p w:rsidR="00E17082" w:rsidRPr="002C76C1" w:rsidRDefault="00E17082" w:rsidP="00E17082">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E17082" w:rsidRPr="002C76C1" w:rsidRDefault="00E17082" w:rsidP="00E17082">
      <w:pPr>
        <w:keepNext/>
        <w:tabs>
          <w:tab w:val="center" w:pos="709"/>
        </w:tabs>
        <w:autoSpaceDE w:val="0"/>
        <w:adjustRightInd w:val="0"/>
        <w:ind w:left="567" w:hanging="567"/>
        <w:outlineLvl w:val="1"/>
        <w:rPr>
          <w:rFonts w:eastAsia="MS Mincho"/>
          <w:bCs/>
          <w:i/>
          <w:lang w:val="en-GB" w:eastAsia="en-GB"/>
        </w:rPr>
      </w:pPr>
    </w:p>
    <w:p w:rsidR="00E17082" w:rsidRPr="00E652B0" w:rsidRDefault="00E17082" w:rsidP="00E17082">
      <w:pPr>
        <w:keepNext/>
        <w:tabs>
          <w:tab w:val="center" w:pos="709"/>
        </w:tabs>
        <w:autoSpaceDE w:val="0"/>
        <w:adjustRightInd w:val="0"/>
        <w:ind w:left="567" w:hanging="567"/>
        <w:outlineLvl w:val="1"/>
        <w:rPr>
          <w:rFonts w:eastAsia="MS Mincho"/>
          <w:b/>
          <w:bCs/>
          <w:i/>
          <w:iCs/>
          <w:lang w:val="en-GB" w:eastAsia="en-GB"/>
        </w:rPr>
      </w:pPr>
      <w:r w:rsidRPr="00E652B0">
        <w:rPr>
          <w:rFonts w:eastAsia="MS Mincho"/>
          <w:bCs/>
          <w:i/>
          <w:lang w:val="en-GB" w:eastAsia="en-GB"/>
        </w:rPr>
        <w:t>Financial and Performance Management</w:t>
      </w:r>
    </w:p>
    <w:p w:rsidR="00E17082" w:rsidRPr="00E652B0" w:rsidRDefault="00E17082" w:rsidP="00E17082">
      <w:pPr>
        <w:tabs>
          <w:tab w:val="center" w:pos="709"/>
        </w:tabs>
        <w:rPr>
          <w:i/>
          <w:lang w:val="en-GB"/>
        </w:rPr>
      </w:pPr>
    </w:p>
    <w:p w:rsidR="00E17082" w:rsidRPr="00E652B0" w:rsidRDefault="00E17082" w:rsidP="00E17082">
      <w:pPr>
        <w:pStyle w:val="NormalWeb"/>
        <w:tabs>
          <w:tab w:val="center" w:pos="709"/>
        </w:tabs>
        <w:jc w:val="both"/>
        <w:rPr>
          <w:rFonts w:ascii="Arial" w:hAnsi="Arial" w:cs="Arial"/>
          <w:i/>
          <w:color w:val="000000"/>
          <w:sz w:val="22"/>
          <w:szCs w:val="22"/>
          <w:lang w:val="en-GB"/>
        </w:rPr>
      </w:pPr>
      <w:r w:rsidRPr="00E652B0">
        <w:rPr>
          <w:rFonts w:ascii="Arial" w:hAnsi="Arial" w:cs="Arial"/>
          <w:i/>
          <w:sz w:val="22"/>
          <w:szCs w:val="22"/>
        </w:rPr>
        <w:t>The department did not effectively review and monitor compliance with applicable laws and regulations</w:t>
      </w:r>
      <w:r w:rsidRPr="00E652B0">
        <w:rPr>
          <w:rFonts w:ascii="Arial" w:hAnsi="Arial" w:cs="Arial"/>
          <w:i/>
          <w:color w:val="000000"/>
          <w:sz w:val="22"/>
          <w:szCs w:val="22"/>
          <w:lang w:val="en-GB"/>
        </w:rPr>
        <w:t>.</w:t>
      </w:r>
    </w:p>
    <w:p w:rsidR="00E17082" w:rsidRPr="002C76C1" w:rsidRDefault="00E17082" w:rsidP="00E17082">
      <w:pPr>
        <w:tabs>
          <w:tab w:val="center" w:pos="709"/>
        </w:tabs>
        <w:rPr>
          <w:i/>
          <w:iCs/>
          <w:sz w:val="22"/>
          <w:szCs w:val="22"/>
          <w:lang w:val="en-GB"/>
        </w:rPr>
      </w:pPr>
    </w:p>
    <w:p w:rsidR="00E17082" w:rsidRPr="002C76C1" w:rsidRDefault="00E17082" w:rsidP="00E17082">
      <w:pPr>
        <w:pStyle w:val="ListParagraph"/>
        <w:tabs>
          <w:tab w:val="center" w:pos="709"/>
        </w:tabs>
        <w:rPr>
          <w:rFonts w:ascii="Arial" w:hAnsi="Arial" w:cs="Arial"/>
          <w:i/>
          <w:iCs/>
          <w:sz w:val="22"/>
          <w:szCs w:val="22"/>
          <w:lang w:val="en-GB"/>
        </w:rPr>
      </w:pPr>
    </w:p>
    <w:p w:rsidR="00E17082" w:rsidRPr="002C76C1" w:rsidRDefault="00E17082" w:rsidP="00E17082">
      <w:pPr>
        <w:tabs>
          <w:tab w:val="center" w:pos="709"/>
        </w:tabs>
        <w:spacing w:after="120"/>
        <w:rPr>
          <w:b/>
          <w:bCs/>
          <w:sz w:val="22"/>
          <w:szCs w:val="22"/>
        </w:rPr>
      </w:pPr>
      <w:r w:rsidRPr="002C76C1">
        <w:rPr>
          <w:b/>
          <w:bCs/>
          <w:sz w:val="22"/>
          <w:szCs w:val="22"/>
        </w:rPr>
        <w:t>Recommendation</w:t>
      </w:r>
    </w:p>
    <w:p w:rsidR="00E17082" w:rsidRPr="002C76C1" w:rsidRDefault="00E17082" w:rsidP="00E17082">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color w:val="000000"/>
          <w:sz w:val="22"/>
          <w:szCs w:val="22"/>
          <w:lang w:eastAsia="en-ZA"/>
        </w:rPr>
        <w:t>a)</w:t>
      </w:r>
      <w:r>
        <w:rPr>
          <w:rFonts w:ascii="Arial" w:hAnsi="Arial" w:cs="Arial"/>
          <w:color w:val="000000"/>
          <w:sz w:val="22"/>
          <w:szCs w:val="22"/>
          <w:lang w:eastAsia="en-ZA"/>
        </w:rPr>
        <w:tab/>
      </w:r>
      <w:r>
        <w:rPr>
          <w:rFonts w:ascii="Arial" w:hAnsi="Arial" w:cs="Arial"/>
          <w:color w:val="000000"/>
          <w:sz w:val="22"/>
          <w:szCs w:val="22"/>
          <w:lang w:eastAsia="en-ZA"/>
        </w:rPr>
        <w:tab/>
      </w:r>
      <w:r w:rsidRPr="002C76C1">
        <w:rPr>
          <w:rFonts w:ascii="Arial" w:hAnsi="Arial" w:cs="Arial"/>
          <w:color w:val="000000"/>
          <w:sz w:val="22"/>
          <w:szCs w:val="22"/>
          <w:lang w:eastAsia="en-ZA"/>
        </w:rPr>
        <w:t>Deviations from official procurement processes must only be approved in cases where it is impractical or impossible to follow the official procurement process</w:t>
      </w:r>
      <w:r w:rsidRPr="002C76C1">
        <w:rPr>
          <w:rFonts w:ascii="Arial" w:hAnsi="Arial" w:cs="Arial"/>
          <w:sz w:val="22"/>
          <w:szCs w:val="22"/>
        </w:rPr>
        <w:t xml:space="preserve">. </w:t>
      </w:r>
    </w:p>
    <w:p w:rsidR="00E17082" w:rsidRPr="002C76C1" w:rsidRDefault="00E17082" w:rsidP="00E17082">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In cases where it appears as though suppliers have colluded with one another, the department should report those suppliers to the competition commission for investigation in accordance with the Competition Act.</w:t>
      </w:r>
    </w:p>
    <w:p w:rsidR="00E17082" w:rsidRPr="002C76C1" w:rsidRDefault="00E17082" w:rsidP="00E17082">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The department should request all suppliers to complete the SDB 9 form or the PA 29 (the department’s equivalent) when requesting for bids.</w:t>
      </w:r>
    </w:p>
    <w:p w:rsidR="00E17082" w:rsidRPr="002C76C1" w:rsidRDefault="00E17082" w:rsidP="006F5D2E">
      <w:pPr>
        <w:pStyle w:val="NormalWeb"/>
        <w:widowControl/>
        <w:numPr>
          <w:ilvl w:val="0"/>
          <w:numId w:val="178"/>
        </w:numPr>
        <w:tabs>
          <w:tab w:val="center" w:pos="709"/>
        </w:tabs>
        <w:spacing w:after="120" w:line="260" w:lineRule="exact"/>
        <w:ind w:left="357" w:hanging="357"/>
        <w:jc w:val="both"/>
        <w:rPr>
          <w:rFonts w:ascii="Arial" w:hAnsi="Arial" w:cs="Arial"/>
          <w:sz w:val="22"/>
          <w:szCs w:val="22"/>
        </w:rPr>
      </w:pPr>
      <w:r w:rsidRPr="002C76C1">
        <w:rPr>
          <w:rFonts w:ascii="Arial" w:hAnsi="Arial" w:cs="Arial"/>
          <w:sz w:val="22"/>
          <w:szCs w:val="22"/>
        </w:rPr>
        <w:t>In cases where it appears as though suppliers have colluded with one another, the department should report those suppliers to NT to list them as a prohibited supplier.</w:t>
      </w:r>
    </w:p>
    <w:p w:rsidR="00E17082" w:rsidRPr="002C76C1" w:rsidRDefault="00E17082" w:rsidP="006F5D2E">
      <w:pPr>
        <w:pStyle w:val="NormalWeb"/>
        <w:widowControl/>
        <w:numPr>
          <w:ilvl w:val="0"/>
          <w:numId w:val="178"/>
        </w:numPr>
        <w:tabs>
          <w:tab w:val="center" w:pos="709"/>
        </w:tabs>
        <w:spacing w:after="120" w:line="260" w:lineRule="exact"/>
        <w:ind w:left="357" w:hanging="357"/>
        <w:jc w:val="both"/>
        <w:rPr>
          <w:rFonts w:ascii="Arial" w:hAnsi="Arial" w:cs="Arial"/>
          <w:sz w:val="22"/>
          <w:szCs w:val="22"/>
        </w:rPr>
      </w:pPr>
      <w:r w:rsidRPr="002C76C1">
        <w:rPr>
          <w:rFonts w:ascii="Arial" w:hAnsi="Arial" w:cs="Arial"/>
          <w:sz w:val="22"/>
          <w:szCs w:val="22"/>
        </w:rPr>
        <w:t>In cases where it appears as though suppliers have colluded with one another, the department should report those suppliers to SITA to ensure that they are removed from their supplier lists.</w:t>
      </w:r>
    </w:p>
    <w:p w:rsidR="00E17082" w:rsidRPr="002C76C1" w:rsidRDefault="00E17082" w:rsidP="006F5D2E">
      <w:pPr>
        <w:pStyle w:val="NormalWeb"/>
        <w:widowControl/>
        <w:numPr>
          <w:ilvl w:val="0"/>
          <w:numId w:val="178"/>
        </w:numPr>
        <w:tabs>
          <w:tab w:val="center" w:pos="709"/>
        </w:tabs>
        <w:spacing w:after="120" w:line="260" w:lineRule="exact"/>
        <w:ind w:left="357" w:hanging="357"/>
        <w:jc w:val="both"/>
        <w:rPr>
          <w:rFonts w:ascii="Arial" w:hAnsi="Arial" w:cs="Arial"/>
          <w:sz w:val="22"/>
          <w:szCs w:val="22"/>
        </w:rPr>
      </w:pPr>
      <w:r w:rsidRPr="002C76C1">
        <w:rPr>
          <w:rFonts w:ascii="Arial" w:hAnsi="Arial" w:cs="Arial"/>
          <w:sz w:val="22"/>
          <w:szCs w:val="22"/>
        </w:rPr>
        <w:t>The matters needs to be investigated and determined why the service providers were able to quote exactly the same prices. If there were any transgressions by the officials of the department the required disciplinary actions needs to be instigated.</w:t>
      </w:r>
    </w:p>
    <w:p w:rsidR="00E17082" w:rsidRPr="002C76C1" w:rsidRDefault="00E17082" w:rsidP="00E17082">
      <w:pPr>
        <w:pStyle w:val="NormalWeb"/>
        <w:tabs>
          <w:tab w:val="center" w:pos="709"/>
        </w:tabs>
        <w:spacing w:after="120" w:line="260" w:lineRule="exact"/>
        <w:ind w:left="357"/>
        <w:jc w:val="both"/>
        <w:rPr>
          <w:rFonts w:ascii="Arial" w:hAnsi="Arial" w:cs="Arial"/>
          <w:sz w:val="22"/>
          <w:szCs w:val="22"/>
        </w:rPr>
      </w:pPr>
    </w:p>
    <w:p w:rsidR="00E17082" w:rsidRPr="002C76C1" w:rsidRDefault="00E17082" w:rsidP="00E17082">
      <w:pPr>
        <w:keepNext/>
        <w:tabs>
          <w:tab w:val="center" w:pos="709"/>
        </w:tabs>
        <w:spacing w:after="120"/>
        <w:jc w:val="both"/>
        <w:rPr>
          <w:b/>
          <w:bCs/>
          <w:sz w:val="22"/>
          <w:szCs w:val="22"/>
        </w:rPr>
      </w:pPr>
      <w:r w:rsidRPr="002C76C1">
        <w:rPr>
          <w:b/>
          <w:bCs/>
          <w:sz w:val="22"/>
          <w:szCs w:val="22"/>
        </w:rPr>
        <w:t>Management response</w:t>
      </w:r>
    </w:p>
    <w:p w:rsidR="00E17082" w:rsidRPr="002C76C1" w:rsidRDefault="00E17082" w:rsidP="00E17082">
      <w:pPr>
        <w:keepNext/>
        <w:tabs>
          <w:tab w:val="center" w:pos="709"/>
        </w:tabs>
        <w:spacing w:after="120"/>
        <w:jc w:val="both"/>
        <w:rPr>
          <w:bCs/>
          <w:sz w:val="22"/>
          <w:szCs w:val="22"/>
        </w:rPr>
      </w:pPr>
      <w:r w:rsidRPr="002C76C1">
        <w:rPr>
          <w:bCs/>
          <w:sz w:val="22"/>
          <w:szCs w:val="22"/>
        </w:rPr>
        <w:t>a)</w:t>
      </w:r>
      <w:r>
        <w:rPr>
          <w:bCs/>
          <w:sz w:val="22"/>
          <w:szCs w:val="22"/>
        </w:rPr>
        <w:tab/>
      </w:r>
      <w:r w:rsidRPr="002C76C1">
        <w:rPr>
          <w:bCs/>
          <w:sz w:val="22"/>
          <w:szCs w:val="22"/>
        </w:rPr>
        <w:tab/>
        <w:t xml:space="preserve">I am not in agreement with the findings for the following reasons [and supply the </w:t>
      </w:r>
      <w:r w:rsidRPr="002C76C1">
        <w:rPr>
          <w:bCs/>
          <w:sz w:val="22"/>
          <w:szCs w:val="22"/>
        </w:rPr>
        <w:tab/>
      </w:r>
      <w:r>
        <w:rPr>
          <w:bCs/>
          <w:sz w:val="22"/>
          <w:szCs w:val="22"/>
        </w:rPr>
        <w:tab/>
      </w:r>
      <w:r>
        <w:rPr>
          <w:bCs/>
          <w:sz w:val="22"/>
          <w:szCs w:val="22"/>
        </w:rPr>
        <w:tab/>
      </w:r>
      <w:r>
        <w:rPr>
          <w:bCs/>
          <w:sz w:val="22"/>
          <w:szCs w:val="22"/>
        </w:rPr>
        <w:tab/>
      </w:r>
      <w:r w:rsidRPr="002C76C1">
        <w:rPr>
          <w:bCs/>
          <w:sz w:val="22"/>
          <w:szCs w:val="22"/>
        </w:rPr>
        <w:t>following/ attached information in support of this]:</w:t>
      </w:r>
    </w:p>
    <w:p w:rsidR="00E17082" w:rsidRPr="002C76C1" w:rsidRDefault="00E17082" w:rsidP="00E17082">
      <w:pPr>
        <w:keepNext/>
        <w:tabs>
          <w:tab w:val="center" w:pos="709"/>
        </w:tabs>
        <w:spacing w:after="120"/>
        <w:jc w:val="both"/>
        <w:rPr>
          <w:bCs/>
          <w:sz w:val="22"/>
          <w:szCs w:val="22"/>
        </w:rPr>
      </w:pPr>
    </w:p>
    <w:p w:rsidR="00E17082" w:rsidRPr="002C76C1" w:rsidRDefault="00E17082" w:rsidP="00E17082">
      <w:pPr>
        <w:tabs>
          <w:tab w:val="center" w:pos="709"/>
        </w:tabs>
        <w:spacing w:after="120" w:line="260" w:lineRule="exact"/>
        <w:ind w:right="-113"/>
        <w:rPr>
          <w:sz w:val="22"/>
          <w:szCs w:val="22"/>
        </w:rPr>
      </w:pPr>
      <w:r w:rsidRPr="002C76C1">
        <w:rPr>
          <w:sz w:val="22"/>
          <w:szCs w:val="22"/>
        </w:rPr>
        <w:t>There are two types of lists of suppliers on the 285 supplier lists:</w:t>
      </w:r>
    </w:p>
    <w:p w:rsidR="00E17082" w:rsidRPr="002C76C1" w:rsidRDefault="00E17082" w:rsidP="00E17082">
      <w:pPr>
        <w:tabs>
          <w:tab w:val="center" w:pos="709"/>
        </w:tabs>
        <w:spacing w:after="120" w:line="260" w:lineRule="exact"/>
        <w:ind w:left="715" w:right="-113"/>
        <w:rPr>
          <w:sz w:val="22"/>
          <w:szCs w:val="22"/>
        </w:rPr>
      </w:pPr>
    </w:p>
    <w:p w:rsidR="00E17082" w:rsidRPr="00905480" w:rsidRDefault="00E17082" w:rsidP="006F5D2E">
      <w:pPr>
        <w:pStyle w:val="ListParagraph"/>
        <w:numPr>
          <w:ilvl w:val="0"/>
          <w:numId w:val="183"/>
        </w:numPr>
        <w:tabs>
          <w:tab w:val="center" w:pos="709"/>
        </w:tabs>
        <w:spacing w:after="120" w:line="260" w:lineRule="exact"/>
        <w:ind w:right="-113"/>
        <w:rPr>
          <w:rFonts w:ascii="Arial" w:hAnsi="Arial" w:cs="Arial"/>
          <w:sz w:val="22"/>
          <w:szCs w:val="22"/>
        </w:rPr>
      </w:pPr>
      <w:r w:rsidRPr="00905480">
        <w:rPr>
          <w:rFonts w:ascii="Arial" w:hAnsi="Arial" w:cs="Arial"/>
          <w:sz w:val="22"/>
          <w:szCs w:val="22"/>
        </w:rPr>
        <w:t>Prime Supplier list refers to Original Equipment Manufacturer (OEM) or Prime equipment supplier which will be for specific equipment. In the case of Dell the Prime Supplier is Dell/Ubuntu as per the attached list.</w:t>
      </w:r>
    </w:p>
    <w:p w:rsidR="00E17082" w:rsidRPr="00905480" w:rsidRDefault="00E17082" w:rsidP="006F5D2E">
      <w:pPr>
        <w:pStyle w:val="ListParagraph"/>
        <w:numPr>
          <w:ilvl w:val="0"/>
          <w:numId w:val="183"/>
        </w:numPr>
        <w:tabs>
          <w:tab w:val="center" w:pos="709"/>
        </w:tabs>
        <w:spacing w:after="120" w:line="260" w:lineRule="exact"/>
        <w:ind w:right="-113"/>
        <w:rPr>
          <w:rFonts w:ascii="Arial" w:hAnsi="Arial" w:cs="Arial"/>
          <w:sz w:val="22"/>
          <w:szCs w:val="22"/>
        </w:rPr>
      </w:pPr>
      <w:r w:rsidRPr="00905480">
        <w:rPr>
          <w:rFonts w:ascii="Arial" w:hAnsi="Arial" w:cs="Arial"/>
          <w:sz w:val="22"/>
          <w:szCs w:val="22"/>
        </w:rPr>
        <w:t xml:space="preserve">The second supplier list (Agent) is the distributer of a particular Prime supplier’s equipment. It can happen that the prime supplier and the Agent are the same company. In the case of Dell laptops Dell/Ubuntu are listed as the only agents (see attached list) in Gauteng. In other provinces Agents for Ubuntu/Dell products for example include Ubuntu, Sisonke, Lesedi and so forth. </w:t>
      </w:r>
    </w:p>
    <w:p w:rsidR="00E17082" w:rsidRPr="00905480" w:rsidRDefault="00E17082" w:rsidP="006F5D2E">
      <w:pPr>
        <w:pStyle w:val="ListParagraph"/>
        <w:numPr>
          <w:ilvl w:val="0"/>
          <w:numId w:val="183"/>
        </w:numPr>
        <w:tabs>
          <w:tab w:val="center" w:pos="709"/>
        </w:tabs>
        <w:spacing w:after="120" w:line="260" w:lineRule="exact"/>
        <w:ind w:right="-113"/>
        <w:rPr>
          <w:rFonts w:ascii="Arial" w:hAnsi="Arial" w:cs="Arial"/>
          <w:sz w:val="22"/>
          <w:szCs w:val="22"/>
        </w:rPr>
      </w:pPr>
      <w:r w:rsidRPr="00905480">
        <w:rPr>
          <w:rFonts w:ascii="Arial" w:hAnsi="Arial" w:cs="Arial"/>
          <w:sz w:val="22"/>
          <w:szCs w:val="22"/>
        </w:rPr>
        <w:t>On the basis of the aforesaid only two quotations could be sourced from accredited Agents for Dell</w:t>
      </w:r>
    </w:p>
    <w:p w:rsidR="00E17082" w:rsidRPr="002C76C1" w:rsidRDefault="00E17082" w:rsidP="00E17082">
      <w:pPr>
        <w:keepNext/>
        <w:tabs>
          <w:tab w:val="center" w:pos="709"/>
        </w:tabs>
        <w:spacing w:after="360" w:line="260" w:lineRule="exact"/>
        <w:jc w:val="both"/>
        <w:rPr>
          <w:b/>
          <w:bCs/>
          <w:sz w:val="22"/>
          <w:szCs w:val="22"/>
        </w:rPr>
      </w:pPr>
      <w:r w:rsidRPr="002C76C1">
        <w:rPr>
          <w:sz w:val="22"/>
          <w:szCs w:val="22"/>
        </w:rPr>
        <w:t>b) I am not in agreement with the finding for the following reasons [and supply the following/attached information in support of this]:</w:t>
      </w:r>
    </w:p>
    <w:p w:rsidR="00E17082" w:rsidRPr="002C76C1" w:rsidRDefault="00E17082" w:rsidP="00E17082">
      <w:pPr>
        <w:tabs>
          <w:tab w:val="center" w:pos="709"/>
        </w:tabs>
        <w:spacing w:after="120" w:line="260" w:lineRule="exact"/>
        <w:ind w:right="-113"/>
        <w:rPr>
          <w:sz w:val="22"/>
          <w:szCs w:val="22"/>
        </w:rPr>
      </w:pPr>
      <w:r w:rsidRPr="002C76C1">
        <w:rPr>
          <w:sz w:val="22"/>
          <w:szCs w:val="22"/>
        </w:rPr>
        <w:t>There are two types of lists of suppliers on the 285 supplier lists:</w:t>
      </w:r>
    </w:p>
    <w:p w:rsidR="00E17082" w:rsidRPr="002C76C1" w:rsidRDefault="00E17082" w:rsidP="00E17082">
      <w:pPr>
        <w:tabs>
          <w:tab w:val="center" w:pos="709"/>
        </w:tabs>
        <w:spacing w:after="120" w:line="260" w:lineRule="exact"/>
        <w:ind w:left="715" w:right="-113"/>
        <w:rPr>
          <w:sz w:val="22"/>
          <w:szCs w:val="22"/>
        </w:rPr>
      </w:pPr>
    </w:p>
    <w:p w:rsidR="00E17082" w:rsidRPr="00905480" w:rsidRDefault="00E17082" w:rsidP="006F5D2E">
      <w:pPr>
        <w:pStyle w:val="ListParagraph"/>
        <w:numPr>
          <w:ilvl w:val="0"/>
          <w:numId w:val="184"/>
        </w:numPr>
        <w:tabs>
          <w:tab w:val="center" w:pos="709"/>
        </w:tabs>
        <w:spacing w:after="120" w:line="260" w:lineRule="exact"/>
        <w:ind w:right="-113"/>
        <w:rPr>
          <w:rFonts w:ascii="Arial" w:hAnsi="Arial" w:cs="Arial"/>
          <w:sz w:val="22"/>
          <w:szCs w:val="22"/>
        </w:rPr>
      </w:pPr>
      <w:r w:rsidRPr="00905480">
        <w:rPr>
          <w:rFonts w:ascii="Arial" w:hAnsi="Arial" w:cs="Arial"/>
          <w:sz w:val="22"/>
          <w:szCs w:val="22"/>
        </w:rPr>
        <w:t>Prime Supplier list refers to Original Equipment Manufacturer (OEM) or Prime equipment supplier which will be for specific equipment. In the case of Dell the Prime Supplier is Dell/Ubuntu as per the attached list.</w:t>
      </w:r>
    </w:p>
    <w:p w:rsidR="00E17082" w:rsidRPr="00905480" w:rsidRDefault="00E17082" w:rsidP="006F5D2E">
      <w:pPr>
        <w:pStyle w:val="ListParagraph"/>
        <w:numPr>
          <w:ilvl w:val="0"/>
          <w:numId w:val="184"/>
        </w:numPr>
        <w:tabs>
          <w:tab w:val="center" w:pos="709"/>
        </w:tabs>
        <w:spacing w:after="120" w:line="260" w:lineRule="exact"/>
        <w:ind w:right="-113"/>
        <w:rPr>
          <w:rFonts w:ascii="Arial" w:hAnsi="Arial" w:cs="Arial"/>
          <w:sz w:val="22"/>
          <w:szCs w:val="22"/>
        </w:rPr>
      </w:pPr>
      <w:r w:rsidRPr="00905480">
        <w:rPr>
          <w:rFonts w:ascii="Arial" w:hAnsi="Arial" w:cs="Arial"/>
          <w:sz w:val="22"/>
          <w:szCs w:val="22"/>
        </w:rPr>
        <w:t>The second supplier list (Agent) is the distributer of a particular Prime supplier’s equipment. It can happen that the prime supplier and the Agent are the same company. In the case of Dell laptops Dell/Ubuntu are listed as the only agents (see attached list)</w:t>
      </w:r>
    </w:p>
    <w:p w:rsidR="00E17082" w:rsidRPr="00905480" w:rsidRDefault="00E17082" w:rsidP="006F5D2E">
      <w:pPr>
        <w:pStyle w:val="ListParagraph"/>
        <w:numPr>
          <w:ilvl w:val="0"/>
          <w:numId w:val="184"/>
        </w:numPr>
        <w:tabs>
          <w:tab w:val="center" w:pos="709"/>
        </w:tabs>
        <w:spacing w:after="120" w:line="260" w:lineRule="exact"/>
        <w:ind w:right="-113"/>
        <w:rPr>
          <w:rFonts w:ascii="Arial" w:hAnsi="Arial" w:cs="Arial"/>
          <w:sz w:val="22"/>
          <w:szCs w:val="22"/>
        </w:rPr>
      </w:pPr>
      <w:r w:rsidRPr="00905480">
        <w:rPr>
          <w:rFonts w:ascii="Arial" w:hAnsi="Arial" w:cs="Arial"/>
          <w:sz w:val="22"/>
          <w:szCs w:val="22"/>
        </w:rPr>
        <w:t>On the basis of the aforesaid only two quotations could be sourced from accredited Agents for Dell</w:t>
      </w:r>
    </w:p>
    <w:p w:rsidR="00E17082" w:rsidRPr="002C76C1" w:rsidRDefault="00E17082" w:rsidP="00E17082">
      <w:pPr>
        <w:keepNext/>
        <w:tabs>
          <w:tab w:val="center" w:pos="709"/>
        </w:tabs>
        <w:spacing w:after="360" w:line="260" w:lineRule="exact"/>
        <w:jc w:val="both"/>
        <w:rPr>
          <w:bCs/>
          <w:sz w:val="22"/>
          <w:szCs w:val="22"/>
        </w:rPr>
      </w:pPr>
      <w:r w:rsidRPr="002C76C1">
        <w:rPr>
          <w:bCs/>
          <w:sz w:val="22"/>
          <w:szCs w:val="22"/>
        </w:rPr>
        <w:t xml:space="preserve">SITA as an agent of government accredits suppliers and therefore the department is reliant on their service in this regard and hence we do not do company profiling and research any company. </w:t>
      </w:r>
    </w:p>
    <w:p w:rsidR="00E17082" w:rsidRPr="002C76C1" w:rsidRDefault="00E17082" w:rsidP="00E17082">
      <w:pPr>
        <w:keepNext/>
        <w:tabs>
          <w:tab w:val="center" w:pos="709"/>
        </w:tabs>
        <w:spacing w:after="360" w:line="260" w:lineRule="exact"/>
        <w:jc w:val="both"/>
      </w:pPr>
      <w:r w:rsidRPr="002C76C1">
        <w:rPr>
          <w:bCs/>
          <w:sz w:val="22"/>
          <w:szCs w:val="22"/>
        </w:rPr>
        <w:t>All prices for equipment are listed on the SITA E-Portal (</w:t>
      </w:r>
      <w:r w:rsidRPr="002C76C1">
        <w:t>E-Portal for the latest pricing, products and suppliers. Contact our helpdesk (0800 748 222) to secure access.)</w:t>
      </w:r>
    </w:p>
    <w:p w:rsidR="00E17082" w:rsidRPr="002C76C1" w:rsidRDefault="00E17082" w:rsidP="00E17082">
      <w:pPr>
        <w:keepNext/>
        <w:tabs>
          <w:tab w:val="center" w:pos="709"/>
        </w:tabs>
        <w:spacing w:after="360" w:line="260" w:lineRule="exact"/>
        <w:jc w:val="both"/>
        <w:rPr>
          <w:b/>
          <w:bCs/>
          <w:sz w:val="22"/>
          <w:szCs w:val="22"/>
        </w:rPr>
      </w:pPr>
      <w:r w:rsidRPr="002C76C1">
        <w:rPr>
          <w:sz w:val="22"/>
          <w:szCs w:val="22"/>
        </w:rPr>
        <w:t>c) I am not in agreement with the finding for the following reasons [and supply the following/attached information in support of this]:</w:t>
      </w:r>
    </w:p>
    <w:p w:rsidR="00E17082" w:rsidRPr="00905480" w:rsidRDefault="00E17082" w:rsidP="00E17082">
      <w:pPr>
        <w:tabs>
          <w:tab w:val="center" w:pos="709"/>
        </w:tabs>
        <w:rPr>
          <w:sz w:val="22"/>
          <w:szCs w:val="22"/>
        </w:rPr>
      </w:pPr>
      <w:r w:rsidRPr="00905480">
        <w:rPr>
          <w:bCs/>
          <w:sz w:val="22"/>
          <w:szCs w:val="22"/>
        </w:rPr>
        <w:t>SITA as an agent of government is mandated to scrutinise and seek relevant mandatory documents from suppliers it accredits, on that basis the f</w:t>
      </w:r>
      <w:r w:rsidRPr="00905480">
        <w:rPr>
          <w:sz w:val="22"/>
          <w:szCs w:val="22"/>
        </w:rPr>
        <w:t>illing of SBD9 and PA 29 was not part of the IT Procurement process initially. After consultation with SCM the filling of the two forms has been introduced as part of the procurement of IT equipment during the 2012/13 financial year in order to satisfy the practice note.</w:t>
      </w:r>
    </w:p>
    <w:p w:rsidR="00E17082" w:rsidRPr="002C76C1" w:rsidRDefault="00E17082" w:rsidP="00E17082">
      <w:pPr>
        <w:tabs>
          <w:tab w:val="left" w:pos="426"/>
          <w:tab w:val="center" w:pos="709"/>
        </w:tabs>
        <w:jc w:val="both"/>
        <w:rPr>
          <w:i/>
          <w:sz w:val="22"/>
          <w:szCs w:val="22"/>
        </w:rPr>
      </w:pPr>
    </w:p>
    <w:p w:rsidR="00E17082" w:rsidRPr="002C76C1" w:rsidRDefault="00E17082" w:rsidP="00E17082">
      <w:pPr>
        <w:keepNext/>
        <w:tabs>
          <w:tab w:val="center" w:pos="709"/>
        </w:tabs>
        <w:spacing w:after="360" w:line="260" w:lineRule="exact"/>
        <w:jc w:val="both"/>
        <w:rPr>
          <w:bCs/>
          <w:sz w:val="22"/>
          <w:szCs w:val="22"/>
        </w:rPr>
      </w:pPr>
      <w:r w:rsidRPr="002C76C1">
        <w:rPr>
          <w:sz w:val="22"/>
          <w:szCs w:val="22"/>
        </w:rPr>
        <w:t>d) I am not in agreement with the finding for the following reasons [and supply the following/attached information in support of this]:</w:t>
      </w:r>
    </w:p>
    <w:p w:rsidR="00E17082" w:rsidRDefault="00E17082" w:rsidP="00E17082">
      <w:pPr>
        <w:keepNext/>
        <w:tabs>
          <w:tab w:val="center" w:pos="709"/>
        </w:tabs>
        <w:spacing w:after="360" w:line="260" w:lineRule="exact"/>
        <w:jc w:val="both"/>
        <w:rPr>
          <w:sz w:val="22"/>
          <w:szCs w:val="22"/>
        </w:rPr>
      </w:pPr>
      <w:r w:rsidRPr="002C76C1">
        <w:rPr>
          <w:bCs/>
          <w:sz w:val="22"/>
          <w:szCs w:val="22"/>
        </w:rPr>
        <w:t>All prices for equipment are listed on the SITA E-Portal (</w:t>
      </w:r>
      <w:r w:rsidRPr="002C76C1">
        <w:rPr>
          <w:sz w:val="22"/>
          <w:szCs w:val="22"/>
        </w:rPr>
        <w:t>E-Portal for the latest pricing, products and suppliers. Contact our helpdesk (0800 748 222) to secure access.)</w:t>
      </w:r>
    </w:p>
    <w:p w:rsidR="00E17082" w:rsidRPr="002C76C1" w:rsidRDefault="00E17082" w:rsidP="00E17082">
      <w:pPr>
        <w:tabs>
          <w:tab w:val="left" w:pos="426"/>
          <w:tab w:val="center" w:pos="709"/>
        </w:tabs>
        <w:jc w:val="both"/>
        <w:rPr>
          <w:i/>
          <w:sz w:val="22"/>
          <w:szCs w:val="22"/>
        </w:rPr>
      </w:pPr>
    </w:p>
    <w:p w:rsidR="00E17082" w:rsidRPr="002C76C1" w:rsidRDefault="00E17082" w:rsidP="00E17082">
      <w:pPr>
        <w:tabs>
          <w:tab w:val="left" w:pos="426"/>
          <w:tab w:val="center" w:pos="709"/>
        </w:tabs>
        <w:jc w:val="both"/>
        <w:rPr>
          <w:i/>
          <w:sz w:val="22"/>
          <w:szCs w:val="22"/>
        </w:rPr>
      </w:pPr>
      <w:r w:rsidRPr="002C76C1">
        <w:rPr>
          <w:i/>
          <w:sz w:val="22"/>
          <w:szCs w:val="22"/>
        </w:rPr>
        <w:t>Name:</w:t>
      </w:r>
      <w:r w:rsidRPr="002C76C1">
        <w:rPr>
          <w:rFonts w:eastAsia="Arial Unicode MS"/>
          <w:sz w:val="22"/>
          <w:szCs w:val="22"/>
        </w:rPr>
        <w:t xml:space="preserve">   Dintheng Matlala</w:t>
      </w:r>
    </w:p>
    <w:p w:rsidR="00E17082" w:rsidRPr="002C76C1" w:rsidRDefault="00E17082" w:rsidP="00E17082">
      <w:pPr>
        <w:tabs>
          <w:tab w:val="left" w:pos="426"/>
          <w:tab w:val="center" w:pos="709"/>
        </w:tabs>
        <w:jc w:val="both"/>
        <w:rPr>
          <w:i/>
          <w:sz w:val="22"/>
          <w:szCs w:val="22"/>
        </w:rPr>
      </w:pPr>
      <w:r w:rsidRPr="002C76C1">
        <w:rPr>
          <w:i/>
          <w:sz w:val="22"/>
          <w:szCs w:val="22"/>
        </w:rPr>
        <w:t>Position:  Deputy Director</w:t>
      </w:r>
    </w:p>
    <w:p w:rsidR="00E17082" w:rsidRPr="002C76C1" w:rsidRDefault="00E17082" w:rsidP="00E17082">
      <w:pPr>
        <w:tabs>
          <w:tab w:val="left" w:pos="426"/>
          <w:tab w:val="center" w:pos="709"/>
        </w:tabs>
        <w:jc w:val="both"/>
        <w:rPr>
          <w:i/>
          <w:sz w:val="22"/>
          <w:szCs w:val="22"/>
        </w:rPr>
      </w:pPr>
      <w:r w:rsidRPr="002C76C1">
        <w:rPr>
          <w:i/>
          <w:sz w:val="22"/>
          <w:szCs w:val="22"/>
        </w:rPr>
        <w:t>Date: 16-07-2012</w:t>
      </w:r>
    </w:p>
    <w:p w:rsidR="00E17082" w:rsidRPr="002C76C1" w:rsidRDefault="00E17082" w:rsidP="00E17082">
      <w:pPr>
        <w:tabs>
          <w:tab w:val="left" w:pos="426"/>
          <w:tab w:val="center" w:pos="709"/>
        </w:tabs>
        <w:jc w:val="both"/>
        <w:rPr>
          <w:b/>
          <w:sz w:val="22"/>
          <w:szCs w:val="22"/>
        </w:rPr>
      </w:pPr>
    </w:p>
    <w:p w:rsidR="00E17082" w:rsidRPr="002C76C1" w:rsidRDefault="00E17082" w:rsidP="00E17082">
      <w:pPr>
        <w:tabs>
          <w:tab w:val="left" w:pos="426"/>
          <w:tab w:val="center" w:pos="709"/>
        </w:tabs>
        <w:jc w:val="both"/>
        <w:rPr>
          <w:b/>
          <w:sz w:val="22"/>
          <w:szCs w:val="22"/>
        </w:rPr>
      </w:pPr>
    </w:p>
    <w:p w:rsidR="00E17082" w:rsidRDefault="00E17082" w:rsidP="00E17082">
      <w:pPr>
        <w:tabs>
          <w:tab w:val="left" w:pos="426"/>
          <w:tab w:val="center" w:pos="709"/>
        </w:tabs>
        <w:jc w:val="both"/>
        <w:rPr>
          <w:b/>
          <w:sz w:val="22"/>
          <w:szCs w:val="22"/>
        </w:rPr>
      </w:pPr>
    </w:p>
    <w:p w:rsidR="00E17082" w:rsidRDefault="00E17082" w:rsidP="00E17082">
      <w:pPr>
        <w:tabs>
          <w:tab w:val="left" w:pos="426"/>
          <w:tab w:val="center" w:pos="709"/>
        </w:tabs>
        <w:jc w:val="both"/>
        <w:rPr>
          <w:b/>
          <w:sz w:val="22"/>
          <w:szCs w:val="22"/>
        </w:rPr>
      </w:pPr>
    </w:p>
    <w:p w:rsidR="00E17082" w:rsidRDefault="00E17082" w:rsidP="00E17082">
      <w:pPr>
        <w:tabs>
          <w:tab w:val="left" w:pos="426"/>
          <w:tab w:val="center" w:pos="709"/>
        </w:tabs>
        <w:jc w:val="both"/>
        <w:rPr>
          <w:b/>
          <w:sz w:val="22"/>
          <w:szCs w:val="22"/>
        </w:rPr>
      </w:pPr>
    </w:p>
    <w:p w:rsidR="00E17082" w:rsidRPr="002C76C1" w:rsidRDefault="00E17082" w:rsidP="00E17082">
      <w:pPr>
        <w:tabs>
          <w:tab w:val="left" w:pos="426"/>
          <w:tab w:val="center" w:pos="709"/>
        </w:tabs>
        <w:jc w:val="both"/>
        <w:rPr>
          <w:b/>
          <w:sz w:val="22"/>
          <w:szCs w:val="22"/>
        </w:rPr>
      </w:pPr>
    </w:p>
    <w:p w:rsidR="00E17082" w:rsidRPr="002C76C1" w:rsidRDefault="00E17082" w:rsidP="00E17082">
      <w:pPr>
        <w:tabs>
          <w:tab w:val="left" w:pos="426"/>
          <w:tab w:val="center" w:pos="709"/>
        </w:tabs>
        <w:jc w:val="both"/>
        <w:rPr>
          <w:b/>
          <w:sz w:val="22"/>
          <w:szCs w:val="22"/>
        </w:rPr>
      </w:pPr>
      <w:r w:rsidRPr="002C76C1">
        <w:rPr>
          <w:b/>
          <w:sz w:val="22"/>
          <w:szCs w:val="22"/>
        </w:rPr>
        <w:t>Auditor’s conclusion</w:t>
      </w:r>
    </w:p>
    <w:p w:rsidR="00E17082" w:rsidRPr="002C76C1" w:rsidRDefault="00E17082" w:rsidP="00E17082">
      <w:pPr>
        <w:tabs>
          <w:tab w:val="left" w:pos="426"/>
          <w:tab w:val="center" w:pos="709"/>
        </w:tabs>
        <w:jc w:val="both"/>
        <w:rPr>
          <w:b/>
          <w:sz w:val="22"/>
          <w:szCs w:val="22"/>
        </w:rPr>
      </w:pPr>
    </w:p>
    <w:p w:rsidR="00E17082" w:rsidRPr="002C76C1" w:rsidRDefault="00E17082" w:rsidP="006F5D2E">
      <w:pPr>
        <w:pStyle w:val="ListParagraph"/>
        <w:numPr>
          <w:ilvl w:val="1"/>
          <w:numId w:val="178"/>
        </w:numPr>
        <w:tabs>
          <w:tab w:val="left" w:pos="426"/>
          <w:tab w:val="center" w:pos="709"/>
        </w:tabs>
        <w:ind w:left="426" w:hanging="426"/>
        <w:jc w:val="both"/>
        <w:rPr>
          <w:rFonts w:ascii="Arial" w:hAnsi="Arial" w:cs="Arial"/>
          <w:sz w:val="22"/>
          <w:szCs w:val="22"/>
        </w:rPr>
      </w:pPr>
      <w:r w:rsidRPr="002C76C1">
        <w:rPr>
          <w:rFonts w:ascii="Arial" w:hAnsi="Arial" w:cs="Arial"/>
          <w:sz w:val="22"/>
          <w:szCs w:val="22"/>
        </w:rPr>
        <w:t xml:space="preserve">Although management has indicated that there are two supplier lists for SITA contract 285/1 per SITA website it was noted that there is only one supplier list on the website. No documentation was provided indicating that there are two supplier registers. </w:t>
      </w:r>
    </w:p>
    <w:p w:rsidR="00E17082" w:rsidRPr="002C76C1" w:rsidRDefault="00E17082" w:rsidP="00E17082">
      <w:pPr>
        <w:pStyle w:val="ListParagraph"/>
        <w:tabs>
          <w:tab w:val="left" w:pos="426"/>
          <w:tab w:val="center" w:pos="709"/>
        </w:tabs>
        <w:ind w:left="426"/>
        <w:jc w:val="both"/>
        <w:rPr>
          <w:rFonts w:ascii="Arial" w:hAnsi="Arial" w:cs="Arial"/>
          <w:sz w:val="22"/>
          <w:szCs w:val="22"/>
        </w:rPr>
      </w:pPr>
    </w:p>
    <w:p w:rsidR="00E17082" w:rsidRPr="002C76C1" w:rsidRDefault="00E17082" w:rsidP="00E17082">
      <w:pPr>
        <w:pStyle w:val="ListParagraph"/>
        <w:tabs>
          <w:tab w:val="left" w:pos="426"/>
          <w:tab w:val="center" w:pos="709"/>
        </w:tabs>
        <w:ind w:left="426"/>
        <w:jc w:val="both"/>
        <w:rPr>
          <w:rFonts w:ascii="Arial" w:hAnsi="Arial" w:cs="Arial"/>
          <w:sz w:val="22"/>
          <w:szCs w:val="22"/>
        </w:rPr>
      </w:pPr>
      <w:r w:rsidRPr="002C76C1">
        <w:rPr>
          <w:rFonts w:ascii="Arial" w:hAnsi="Arial" w:cs="Arial"/>
          <w:sz w:val="22"/>
          <w:szCs w:val="22"/>
        </w:rPr>
        <w:t>It should also be noted the two quotations were received from Ubuntu Technologies and Dep</w:t>
      </w:r>
      <w:r>
        <w:rPr>
          <w:rFonts w:ascii="Arial" w:hAnsi="Arial" w:cs="Arial"/>
          <w:sz w:val="22"/>
          <w:szCs w:val="22"/>
        </w:rPr>
        <w:t xml:space="preserve">artment of </w:t>
      </w:r>
      <w:r w:rsidRPr="002C76C1">
        <w:rPr>
          <w:rFonts w:ascii="Arial" w:hAnsi="Arial" w:cs="Arial"/>
          <w:sz w:val="22"/>
          <w:szCs w:val="22"/>
        </w:rPr>
        <w:t xml:space="preserve">Technologies. There was therefore also not a quotation from Dell as indicated in management’s comment that they are the only other service provider who can provide the service. </w:t>
      </w:r>
    </w:p>
    <w:p w:rsidR="00E17082" w:rsidRPr="002C76C1" w:rsidRDefault="00E17082" w:rsidP="00E17082">
      <w:pPr>
        <w:pStyle w:val="ListParagraph"/>
        <w:tabs>
          <w:tab w:val="left" w:pos="426"/>
          <w:tab w:val="center" w:pos="709"/>
        </w:tabs>
        <w:ind w:left="426"/>
        <w:jc w:val="both"/>
        <w:rPr>
          <w:rFonts w:ascii="Arial" w:hAnsi="Arial" w:cs="Arial"/>
          <w:sz w:val="22"/>
          <w:szCs w:val="22"/>
        </w:rPr>
      </w:pPr>
    </w:p>
    <w:p w:rsidR="00E17082" w:rsidRPr="002C76C1" w:rsidRDefault="00E17082" w:rsidP="00E17082">
      <w:pPr>
        <w:pStyle w:val="ListParagraph"/>
        <w:tabs>
          <w:tab w:val="left" w:pos="426"/>
          <w:tab w:val="center" w:pos="709"/>
        </w:tabs>
        <w:ind w:left="426"/>
        <w:jc w:val="both"/>
        <w:rPr>
          <w:rFonts w:ascii="Arial" w:hAnsi="Arial" w:cs="Arial"/>
          <w:sz w:val="22"/>
          <w:szCs w:val="22"/>
        </w:rPr>
      </w:pPr>
      <w:r w:rsidRPr="002C76C1">
        <w:rPr>
          <w:rFonts w:ascii="Arial" w:hAnsi="Arial" w:cs="Arial"/>
          <w:sz w:val="22"/>
          <w:szCs w:val="22"/>
        </w:rPr>
        <w:t>This mater needs to be further investigated, seeing the discrepancies pertaining to the quotations received.</w:t>
      </w:r>
    </w:p>
    <w:p w:rsidR="00E17082" w:rsidRPr="002C76C1" w:rsidRDefault="00E17082" w:rsidP="00E17082">
      <w:pPr>
        <w:pStyle w:val="ListParagraph"/>
        <w:tabs>
          <w:tab w:val="left" w:pos="426"/>
          <w:tab w:val="center" w:pos="709"/>
        </w:tabs>
        <w:ind w:left="426"/>
        <w:jc w:val="both"/>
        <w:rPr>
          <w:rFonts w:ascii="Arial" w:hAnsi="Arial" w:cs="Arial"/>
          <w:sz w:val="22"/>
          <w:szCs w:val="22"/>
        </w:rPr>
      </w:pPr>
    </w:p>
    <w:p w:rsidR="00E17082" w:rsidRPr="002C76C1" w:rsidRDefault="00E17082" w:rsidP="00E17082">
      <w:pPr>
        <w:pStyle w:val="ListParagraph"/>
        <w:tabs>
          <w:tab w:val="left" w:pos="426"/>
          <w:tab w:val="center" w:pos="709"/>
        </w:tabs>
        <w:ind w:left="426"/>
        <w:jc w:val="both"/>
        <w:rPr>
          <w:rFonts w:ascii="Arial" w:hAnsi="Arial" w:cs="Arial"/>
          <w:sz w:val="22"/>
          <w:szCs w:val="22"/>
        </w:rPr>
      </w:pPr>
      <w:r w:rsidRPr="002C76C1">
        <w:rPr>
          <w:rFonts w:ascii="Arial" w:hAnsi="Arial" w:cs="Arial"/>
          <w:sz w:val="22"/>
          <w:szCs w:val="22"/>
        </w:rPr>
        <w:t xml:space="preserve">The matter therefore remains unresolved. </w:t>
      </w:r>
    </w:p>
    <w:p w:rsidR="00E17082" w:rsidRPr="002C76C1" w:rsidRDefault="00E17082" w:rsidP="00E17082">
      <w:pPr>
        <w:pStyle w:val="ListParagraph"/>
        <w:tabs>
          <w:tab w:val="left" w:pos="426"/>
          <w:tab w:val="center" w:pos="709"/>
        </w:tabs>
        <w:ind w:left="426"/>
        <w:jc w:val="both"/>
        <w:rPr>
          <w:rFonts w:ascii="Arial" w:hAnsi="Arial" w:cs="Arial"/>
          <w:sz w:val="22"/>
          <w:szCs w:val="22"/>
        </w:rPr>
      </w:pPr>
    </w:p>
    <w:p w:rsidR="00E17082" w:rsidRPr="002C76C1" w:rsidRDefault="00E17082" w:rsidP="006F5D2E">
      <w:pPr>
        <w:pStyle w:val="ListParagraph"/>
        <w:numPr>
          <w:ilvl w:val="1"/>
          <w:numId w:val="178"/>
        </w:numPr>
        <w:tabs>
          <w:tab w:val="left" w:pos="0"/>
          <w:tab w:val="center" w:pos="709"/>
        </w:tabs>
        <w:ind w:left="426" w:hanging="426"/>
        <w:rPr>
          <w:rFonts w:ascii="Arial" w:hAnsi="Arial" w:cs="Arial"/>
          <w:sz w:val="22"/>
          <w:szCs w:val="22"/>
        </w:rPr>
      </w:pPr>
      <w:r w:rsidRPr="002C76C1">
        <w:rPr>
          <w:rFonts w:ascii="Arial" w:hAnsi="Arial" w:cs="Arial"/>
          <w:sz w:val="22"/>
          <w:szCs w:val="22"/>
        </w:rPr>
        <w:t xml:space="preserve">Management’s comment has been noted; however it does not address the finding as both the suppliers from whom quotes were received still have same contact details. </w:t>
      </w:r>
    </w:p>
    <w:p w:rsidR="00E17082" w:rsidRPr="002C76C1" w:rsidRDefault="00E17082" w:rsidP="00E17082">
      <w:pPr>
        <w:pStyle w:val="ListParagraph"/>
        <w:tabs>
          <w:tab w:val="left" w:pos="0"/>
          <w:tab w:val="center" w:pos="709"/>
        </w:tabs>
        <w:ind w:left="426"/>
        <w:rPr>
          <w:rFonts w:ascii="Arial" w:hAnsi="Arial" w:cs="Arial"/>
          <w:sz w:val="22"/>
          <w:szCs w:val="22"/>
        </w:rPr>
      </w:pPr>
    </w:p>
    <w:p w:rsidR="00E17082" w:rsidRPr="002C76C1" w:rsidRDefault="00E17082" w:rsidP="00E17082">
      <w:pPr>
        <w:pStyle w:val="ListParagraph"/>
        <w:tabs>
          <w:tab w:val="left" w:pos="0"/>
          <w:tab w:val="center" w:pos="709"/>
        </w:tabs>
        <w:ind w:left="426"/>
        <w:rPr>
          <w:rFonts w:ascii="Arial" w:hAnsi="Arial" w:cs="Arial"/>
          <w:sz w:val="22"/>
          <w:szCs w:val="22"/>
        </w:rPr>
      </w:pPr>
      <w:r w:rsidRPr="002C76C1">
        <w:rPr>
          <w:rFonts w:ascii="Arial" w:hAnsi="Arial" w:cs="Arial"/>
          <w:sz w:val="22"/>
          <w:szCs w:val="22"/>
        </w:rPr>
        <w:t>This mater needs to be further investigated, seeing the discrepancies pertaining to the quotations received.</w:t>
      </w:r>
    </w:p>
    <w:p w:rsidR="00E17082" w:rsidRPr="002C76C1" w:rsidRDefault="00E17082" w:rsidP="00E17082">
      <w:pPr>
        <w:pStyle w:val="ListParagraph"/>
        <w:tabs>
          <w:tab w:val="left" w:pos="0"/>
          <w:tab w:val="center" w:pos="709"/>
        </w:tabs>
        <w:ind w:left="426"/>
        <w:rPr>
          <w:rFonts w:ascii="Arial" w:hAnsi="Arial" w:cs="Arial"/>
          <w:sz w:val="22"/>
          <w:szCs w:val="22"/>
        </w:rPr>
      </w:pPr>
    </w:p>
    <w:p w:rsidR="00E17082" w:rsidRPr="002C76C1" w:rsidRDefault="00E17082" w:rsidP="00E17082">
      <w:pPr>
        <w:pStyle w:val="ListParagraph"/>
        <w:tabs>
          <w:tab w:val="left" w:pos="0"/>
          <w:tab w:val="center" w:pos="709"/>
        </w:tabs>
        <w:ind w:left="426"/>
        <w:rPr>
          <w:rFonts w:ascii="Arial" w:hAnsi="Arial" w:cs="Arial"/>
          <w:sz w:val="22"/>
          <w:szCs w:val="22"/>
        </w:rPr>
      </w:pPr>
      <w:r w:rsidRPr="002C76C1">
        <w:rPr>
          <w:rFonts w:ascii="Arial" w:hAnsi="Arial" w:cs="Arial"/>
          <w:sz w:val="22"/>
          <w:szCs w:val="22"/>
        </w:rPr>
        <w:t xml:space="preserve">The matter therefore remains unresolved. </w:t>
      </w:r>
    </w:p>
    <w:p w:rsidR="00E17082" w:rsidRPr="002C76C1" w:rsidRDefault="00E17082" w:rsidP="00E17082">
      <w:pPr>
        <w:pStyle w:val="ListParagraph"/>
        <w:tabs>
          <w:tab w:val="left" w:pos="0"/>
          <w:tab w:val="center" w:pos="709"/>
        </w:tabs>
        <w:ind w:left="426"/>
        <w:rPr>
          <w:rFonts w:ascii="Arial" w:hAnsi="Arial" w:cs="Arial"/>
          <w:sz w:val="22"/>
          <w:szCs w:val="22"/>
        </w:rPr>
      </w:pPr>
    </w:p>
    <w:p w:rsidR="00E17082" w:rsidRPr="002C76C1" w:rsidRDefault="00E17082" w:rsidP="006F5D2E">
      <w:pPr>
        <w:pStyle w:val="ListParagraph"/>
        <w:numPr>
          <w:ilvl w:val="1"/>
          <w:numId w:val="178"/>
        </w:numPr>
        <w:tabs>
          <w:tab w:val="left" w:pos="0"/>
          <w:tab w:val="center" w:pos="709"/>
        </w:tabs>
        <w:suppressAutoHyphens/>
        <w:autoSpaceDN w:val="0"/>
        <w:ind w:left="426" w:hanging="426"/>
        <w:textAlignment w:val="baseline"/>
        <w:rPr>
          <w:rFonts w:ascii="Arial" w:hAnsi="Arial" w:cs="Arial"/>
          <w:sz w:val="22"/>
          <w:szCs w:val="22"/>
        </w:rPr>
      </w:pPr>
      <w:r w:rsidRPr="002C76C1">
        <w:rPr>
          <w:rFonts w:ascii="Arial" w:hAnsi="Arial" w:cs="Arial"/>
          <w:sz w:val="22"/>
          <w:szCs w:val="22"/>
        </w:rPr>
        <w:t>Management’s comment has been noted. This contract was audited at SITA and the following deviations pertaining to the SITA contract (285-1) was reported at SITA</w:t>
      </w:r>
    </w:p>
    <w:p w:rsidR="00E17082" w:rsidRPr="002C76C1" w:rsidRDefault="00E17082" w:rsidP="00E17082">
      <w:pPr>
        <w:pStyle w:val="NormalWeb"/>
        <w:tabs>
          <w:tab w:val="center" w:pos="709"/>
        </w:tabs>
        <w:rPr>
          <w:rFonts w:ascii="Arial" w:hAnsi="Arial" w:cs="Arial"/>
          <w:sz w:val="22"/>
          <w:szCs w:val="22"/>
          <w:lang w:val="en-ZA"/>
        </w:rPr>
      </w:pP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9"/>
        <w:gridCol w:w="2127"/>
        <w:gridCol w:w="2409"/>
        <w:gridCol w:w="1701"/>
      </w:tblGrid>
      <w:tr w:rsidR="00E17082" w:rsidRPr="002C76C1" w:rsidTr="00D90C13">
        <w:trPr>
          <w:tblHeader/>
        </w:trPr>
        <w:tc>
          <w:tcPr>
            <w:tcW w:w="2409" w:type="dxa"/>
            <w:shd w:val="clear" w:color="auto" w:fill="BFBFBF" w:themeFill="background1" w:themeFillShade="BF"/>
          </w:tcPr>
          <w:p w:rsidR="00E17082" w:rsidRPr="002C76C1" w:rsidRDefault="00E17082" w:rsidP="00D90C13">
            <w:pPr>
              <w:tabs>
                <w:tab w:val="center" w:pos="709"/>
              </w:tabs>
              <w:rPr>
                <w:b/>
                <w:color w:val="000000"/>
                <w:sz w:val="18"/>
                <w:szCs w:val="18"/>
                <w:lang w:eastAsia="en-ZA"/>
              </w:rPr>
            </w:pPr>
            <w:r w:rsidRPr="002C76C1">
              <w:rPr>
                <w:b/>
                <w:color w:val="000000"/>
                <w:sz w:val="18"/>
                <w:szCs w:val="18"/>
                <w:lang w:eastAsia="en-ZA"/>
              </w:rPr>
              <w:t>Deviation reported</w:t>
            </w:r>
          </w:p>
        </w:tc>
        <w:tc>
          <w:tcPr>
            <w:tcW w:w="2127" w:type="dxa"/>
            <w:shd w:val="clear" w:color="auto" w:fill="BFBFBF" w:themeFill="background1" w:themeFillShade="BF"/>
          </w:tcPr>
          <w:p w:rsidR="00E17082" w:rsidRPr="002C76C1" w:rsidRDefault="00E17082" w:rsidP="00D90C13">
            <w:pPr>
              <w:tabs>
                <w:tab w:val="center" w:pos="709"/>
              </w:tabs>
              <w:rPr>
                <w:b/>
                <w:color w:val="000000"/>
                <w:sz w:val="18"/>
                <w:szCs w:val="18"/>
                <w:lang w:eastAsia="en-ZA"/>
              </w:rPr>
            </w:pPr>
            <w:r w:rsidRPr="002C76C1">
              <w:rPr>
                <w:b/>
                <w:color w:val="000000"/>
                <w:sz w:val="18"/>
                <w:szCs w:val="18"/>
                <w:lang w:eastAsia="en-ZA"/>
              </w:rPr>
              <w:t>Act, Regulation or Policy contravened</w:t>
            </w:r>
          </w:p>
        </w:tc>
        <w:tc>
          <w:tcPr>
            <w:tcW w:w="2409" w:type="dxa"/>
            <w:shd w:val="clear" w:color="auto" w:fill="BFBFBF" w:themeFill="background1" w:themeFillShade="BF"/>
          </w:tcPr>
          <w:p w:rsidR="00E17082" w:rsidRPr="002C76C1" w:rsidRDefault="00E17082" w:rsidP="00D90C13">
            <w:pPr>
              <w:tabs>
                <w:tab w:val="center" w:pos="709"/>
              </w:tabs>
              <w:rPr>
                <w:b/>
                <w:color w:val="000000"/>
                <w:sz w:val="18"/>
                <w:szCs w:val="18"/>
                <w:lang w:eastAsia="en-ZA"/>
              </w:rPr>
            </w:pPr>
            <w:r w:rsidRPr="002C76C1">
              <w:rPr>
                <w:b/>
                <w:color w:val="000000"/>
                <w:sz w:val="18"/>
                <w:szCs w:val="18"/>
                <w:lang w:eastAsia="en-ZA"/>
              </w:rPr>
              <w:t>Comment</w:t>
            </w:r>
          </w:p>
        </w:tc>
        <w:tc>
          <w:tcPr>
            <w:tcW w:w="1701" w:type="dxa"/>
            <w:shd w:val="clear" w:color="auto" w:fill="BFBFBF" w:themeFill="background1" w:themeFillShade="BF"/>
          </w:tcPr>
          <w:p w:rsidR="00E17082" w:rsidRPr="002C76C1" w:rsidRDefault="00E17082" w:rsidP="00D90C13">
            <w:pPr>
              <w:tabs>
                <w:tab w:val="center" w:pos="709"/>
              </w:tabs>
              <w:rPr>
                <w:b/>
                <w:color w:val="000000"/>
                <w:sz w:val="18"/>
                <w:szCs w:val="18"/>
                <w:lang w:eastAsia="en-ZA"/>
              </w:rPr>
            </w:pPr>
            <w:r w:rsidRPr="002C76C1">
              <w:rPr>
                <w:b/>
                <w:color w:val="000000"/>
                <w:sz w:val="18"/>
                <w:szCs w:val="18"/>
                <w:lang w:eastAsia="en-ZA"/>
              </w:rPr>
              <w:t>Potential impact</w:t>
            </w:r>
          </w:p>
        </w:tc>
      </w:tr>
      <w:tr w:rsidR="00E17082" w:rsidRPr="002C76C1" w:rsidTr="00D90C13">
        <w:tc>
          <w:tcPr>
            <w:tcW w:w="2409"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The  declaration of interest of the Bid Evaluation Committee (BEC) members was not received and therefore it could not be confirmed if the members of the  BEC declared their interest in the bidders under evaluation</w:t>
            </w:r>
          </w:p>
        </w:tc>
        <w:tc>
          <w:tcPr>
            <w:tcW w:w="2127" w:type="dxa"/>
          </w:tcPr>
          <w:p w:rsidR="00E17082" w:rsidRPr="002C76C1" w:rsidRDefault="00E17082" w:rsidP="00D90C13">
            <w:pPr>
              <w:tabs>
                <w:tab w:val="center" w:pos="709"/>
              </w:tabs>
              <w:rPr>
                <w:color w:val="000000"/>
                <w:sz w:val="18"/>
                <w:szCs w:val="18"/>
                <w:lang w:eastAsia="en-ZA"/>
              </w:rPr>
            </w:pPr>
            <w:r w:rsidRPr="002C76C1">
              <w:rPr>
                <w:sz w:val="18"/>
                <w:szCs w:val="18"/>
              </w:rPr>
              <w:t>Treasury Regulations par 16A8.3(a), 16A8.4(a) and (b) &amp; SITA Procedure Manual paragraph 8.3.1</w:t>
            </w:r>
          </w:p>
        </w:tc>
        <w:tc>
          <w:tcPr>
            <w:tcW w:w="2409" w:type="dxa"/>
          </w:tcPr>
          <w:p w:rsidR="00E17082" w:rsidRPr="002C76C1" w:rsidRDefault="00E17082" w:rsidP="00D90C13">
            <w:pPr>
              <w:tabs>
                <w:tab w:val="center" w:pos="709"/>
              </w:tabs>
              <w:rPr>
                <w:sz w:val="18"/>
                <w:szCs w:val="18"/>
              </w:rPr>
            </w:pPr>
            <w:r w:rsidRPr="002C76C1">
              <w:rPr>
                <w:sz w:val="18"/>
                <w:szCs w:val="18"/>
              </w:rPr>
              <w:t>Alternative procedures could not perform on RC/SRC/SSB/PC to determine if conflicts existed as the tenders were awarded in prior years and the information is no longer available</w:t>
            </w:r>
          </w:p>
          <w:p w:rsidR="00E17082" w:rsidRPr="002C76C1" w:rsidRDefault="00E17082" w:rsidP="00D90C13">
            <w:pPr>
              <w:tabs>
                <w:tab w:val="center" w:pos="709"/>
              </w:tabs>
              <w:rPr>
                <w:sz w:val="18"/>
                <w:szCs w:val="18"/>
              </w:rPr>
            </w:pPr>
          </w:p>
        </w:tc>
        <w:tc>
          <w:tcPr>
            <w:tcW w:w="1701" w:type="dxa"/>
          </w:tcPr>
          <w:p w:rsidR="00E17082" w:rsidRPr="002C76C1" w:rsidRDefault="00E17082" w:rsidP="00D90C13">
            <w:pPr>
              <w:tabs>
                <w:tab w:val="center" w:pos="709"/>
              </w:tabs>
              <w:rPr>
                <w:sz w:val="18"/>
                <w:szCs w:val="18"/>
              </w:rPr>
            </w:pPr>
            <w:r w:rsidRPr="002C76C1">
              <w:rPr>
                <w:sz w:val="18"/>
                <w:szCs w:val="18"/>
              </w:rPr>
              <w:t>Non compliance with applicable laws and regulations.</w:t>
            </w:r>
          </w:p>
        </w:tc>
      </w:tr>
      <w:tr w:rsidR="00E17082" w:rsidRPr="002C76C1" w:rsidTr="00D90C13">
        <w:tc>
          <w:tcPr>
            <w:tcW w:w="2409"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A declaration of interest form was not signed by all the members of the Recommendation Committee (RC)/Sourcing Review Council (SRC)/Supplier Selection Board (SSB)/Procurement Committee (PC)/Supplier Selection Authority (SSA). Consequently, no evidence could be provided that all the members of the RC/SRC/SSB/PC did not were free of any interest in any of the suppliers being adjudicated.</w:t>
            </w:r>
          </w:p>
          <w:p w:rsidR="00E17082" w:rsidRPr="002C76C1" w:rsidRDefault="00E17082" w:rsidP="00D90C13">
            <w:pPr>
              <w:tabs>
                <w:tab w:val="center" w:pos="709"/>
              </w:tabs>
              <w:rPr>
                <w:color w:val="000000"/>
                <w:sz w:val="18"/>
                <w:szCs w:val="18"/>
                <w:lang w:eastAsia="en-ZA"/>
              </w:rPr>
            </w:pPr>
          </w:p>
        </w:tc>
        <w:tc>
          <w:tcPr>
            <w:tcW w:w="2127"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Treasury Regulations par 16A8.3(a) and 16A8.4 (a) &amp; (b)</w:t>
            </w:r>
          </w:p>
          <w:p w:rsidR="00E17082" w:rsidRPr="002C76C1" w:rsidRDefault="00E17082" w:rsidP="00D90C13">
            <w:pPr>
              <w:tabs>
                <w:tab w:val="center" w:pos="709"/>
              </w:tabs>
              <w:rPr>
                <w:color w:val="000000"/>
                <w:sz w:val="18"/>
                <w:szCs w:val="18"/>
                <w:lang w:eastAsia="en-ZA"/>
              </w:rPr>
            </w:pPr>
          </w:p>
        </w:tc>
        <w:tc>
          <w:tcPr>
            <w:tcW w:w="2409" w:type="dxa"/>
          </w:tcPr>
          <w:p w:rsidR="00E17082" w:rsidRPr="002C76C1" w:rsidRDefault="00E17082" w:rsidP="00D90C13">
            <w:pPr>
              <w:tabs>
                <w:tab w:val="center" w:pos="709"/>
              </w:tabs>
              <w:rPr>
                <w:sz w:val="18"/>
                <w:szCs w:val="18"/>
              </w:rPr>
            </w:pPr>
            <w:r w:rsidRPr="002C76C1">
              <w:rPr>
                <w:sz w:val="18"/>
                <w:szCs w:val="18"/>
              </w:rPr>
              <w:t>Alternative procedures could not perform on RC/SRC/SSB/PC to determine if conflicts existed as the tenders were awarded in prior years and the information is no longer available</w:t>
            </w:r>
          </w:p>
          <w:p w:rsidR="00E17082" w:rsidRPr="002C76C1" w:rsidRDefault="00E17082" w:rsidP="00D90C13">
            <w:pPr>
              <w:tabs>
                <w:tab w:val="center" w:pos="709"/>
              </w:tabs>
              <w:rPr>
                <w:color w:val="000000"/>
                <w:sz w:val="18"/>
                <w:szCs w:val="18"/>
                <w:lang w:eastAsia="en-ZA"/>
              </w:rPr>
            </w:pPr>
          </w:p>
        </w:tc>
        <w:tc>
          <w:tcPr>
            <w:tcW w:w="1701"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Non compliance with applicable laws and regulations.</w:t>
            </w:r>
          </w:p>
          <w:p w:rsidR="00E17082" w:rsidRPr="002C76C1" w:rsidRDefault="00E17082" w:rsidP="00D90C13">
            <w:pPr>
              <w:tabs>
                <w:tab w:val="center" w:pos="709"/>
              </w:tabs>
              <w:rPr>
                <w:color w:val="000000"/>
                <w:sz w:val="18"/>
                <w:szCs w:val="18"/>
                <w:lang w:eastAsia="en-ZA"/>
              </w:rPr>
            </w:pPr>
          </w:p>
        </w:tc>
      </w:tr>
      <w:tr w:rsidR="00E17082" w:rsidRPr="002C76C1" w:rsidTr="00D90C13">
        <w:tc>
          <w:tcPr>
            <w:tcW w:w="2409"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There was no evidence available to prove that SITA verified whether any of the winning suppliers were restricted from doing business with the public sector</w:t>
            </w:r>
          </w:p>
          <w:p w:rsidR="00E17082" w:rsidRPr="002C76C1" w:rsidRDefault="00E17082" w:rsidP="00D90C13">
            <w:pPr>
              <w:tabs>
                <w:tab w:val="center" w:pos="709"/>
              </w:tabs>
              <w:rPr>
                <w:color w:val="000000"/>
                <w:sz w:val="18"/>
                <w:szCs w:val="18"/>
                <w:lang w:eastAsia="en-ZA"/>
              </w:rPr>
            </w:pPr>
          </w:p>
        </w:tc>
        <w:tc>
          <w:tcPr>
            <w:tcW w:w="2127"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Treasury Regulations 16A9.1(c)</w:t>
            </w:r>
          </w:p>
          <w:p w:rsidR="00E17082" w:rsidRPr="002C76C1" w:rsidRDefault="00E17082" w:rsidP="00D90C13">
            <w:pPr>
              <w:tabs>
                <w:tab w:val="center" w:pos="709"/>
              </w:tabs>
              <w:rPr>
                <w:color w:val="000000"/>
                <w:sz w:val="18"/>
                <w:szCs w:val="18"/>
                <w:lang w:eastAsia="en-ZA"/>
              </w:rPr>
            </w:pPr>
          </w:p>
        </w:tc>
        <w:tc>
          <w:tcPr>
            <w:tcW w:w="2409"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There were no transactions with prohibited suppliers at DWP</w:t>
            </w:r>
          </w:p>
        </w:tc>
        <w:tc>
          <w:tcPr>
            <w:tcW w:w="1701"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Non compliance with applicable laws and regulations.</w:t>
            </w:r>
          </w:p>
          <w:p w:rsidR="00E17082" w:rsidRPr="002C76C1" w:rsidRDefault="00E17082" w:rsidP="00D90C13">
            <w:pPr>
              <w:tabs>
                <w:tab w:val="center" w:pos="709"/>
              </w:tabs>
              <w:rPr>
                <w:color w:val="000000"/>
                <w:sz w:val="18"/>
                <w:szCs w:val="18"/>
                <w:lang w:eastAsia="en-ZA"/>
              </w:rPr>
            </w:pPr>
          </w:p>
        </w:tc>
      </w:tr>
      <w:tr w:rsidR="00E17082" w:rsidRPr="002C76C1" w:rsidTr="00D90C13">
        <w:trPr>
          <w:trHeight w:val="3111"/>
        </w:trPr>
        <w:tc>
          <w:tcPr>
            <w:tcW w:w="2409" w:type="dxa"/>
            <w:vMerge w:val="restart"/>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The following information could not be obtained in tender file 285-1:                                             - Signed business case on file.</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-The Invitation to Bid document/tender document</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-Approval for publication form</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-Tender Proposals received register</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 Proof that the Technical evaluation committee was chaired by the contract manager</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-Proof if any of the representatives were designated by National Treasury</w:t>
            </w:r>
          </w:p>
        </w:tc>
        <w:tc>
          <w:tcPr>
            <w:tcW w:w="2127"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Refer to SITA Act Regulations:</w:t>
            </w:r>
          </w:p>
          <w:p w:rsidR="00E17082" w:rsidRPr="002C76C1" w:rsidRDefault="00E17082" w:rsidP="00D90C13">
            <w:pPr>
              <w:tabs>
                <w:tab w:val="center" w:pos="709"/>
              </w:tabs>
              <w:rPr>
                <w:color w:val="000000"/>
                <w:sz w:val="18"/>
                <w:szCs w:val="18"/>
                <w:lang w:eastAsia="en-ZA"/>
              </w:rPr>
            </w:pP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Business Case requirement - 8.1.1</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Bid approval document - 8.1.5</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Project Plan - 8.2.1</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Approval of bid publication - 8.1.7</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Chairperson of TEC (BEC) - 13.3(a)</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Evaluation report from the TEC (BEC) - 13.1(a)</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SSA / SSB (RC) requirements - 13.1(b)</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SSA / SSB (RC) resolution - 13.1(b)</w:t>
            </w:r>
          </w:p>
        </w:tc>
        <w:tc>
          <w:tcPr>
            <w:tcW w:w="2409"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Non-compliance with applicable laws and regulations</w:t>
            </w:r>
          </w:p>
        </w:tc>
        <w:tc>
          <w:tcPr>
            <w:tcW w:w="1701" w:type="dxa"/>
            <w:vMerge w:val="restart"/>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Scope limitation - could not assess whether the possible non-compliance could have led to irregular expenditure</w:t>
            </w:r>
          </w:p>
        </w:tc>
      </w:tr>
      <w:tr w:rsidR="00E17082" w:rsidRPr="002C76C1" w:rsidTr="00D90C13">
        <w:trPr>
          <w:trHeight w:val="3111"/>
        </w:trPr>
        <w:tc>
          <w:tcPr>
            <w:tcW w:w="2409" w:type="dxa"/>
            <w:vMerge/>
          </w:tcPr>
          <w:p w:rsidR="00E17082" w:rsidRPr="002C76C1" w:rsidRDefault="00E17082" w:rsidP="00D90C13">
            <w:pPr>
              <w:tabs>
                <w:tab w:val="center" w:pos="709"/>
              </w:tabs>
              <w:rPr>
                <w:color w:val="000000"/>
                <w:sz w:val="18"/>
                <w:szCs w:val="18"/>
                <w:lang w:eastAsia="en-ZA"/>
              </w:rPr>
            </w:pPr>
          </w:p>
        </w:tc>
        <w:tc>
          <w:tcPr>
            <w:tcW w:w="2127"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Refer to SITA Procurement Policies and Procedures (SPPP) par. 8.1 and Annexure E &amp; P</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Refer to SPPP par E.5.1</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Refer to SPPP Annexure E par. E.3.1</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Refer to SPPP par. E.5.1</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Refer to SPPP Annexure I par I.1</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Refer to SPPP E.7.3</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Refer to SPPP E.7.10 and R6</w:t>
            </w:r>
          </w:p>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Refer to SPPP E.7.10 and R6</w:t>
            </w:r>
          </w:p>
        </w:tc>
        <w:tc>
          <w:tcPr>
            <w:tcW w:w="2409"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Control deficiency</w:t>
            </w:r>
          </w:p>
        </w:tc>
        <w:tc>
          <w:tcPr>
            <w:tcW w:w="1701" w:type="dxa"/>
            <w:vMerge/>
          </w:tcPr>
          <w:p w:rsidR="00E17082" w:rsidRPr="002C76C1" w:rsidRDefault="00E17082" w:rsidP="00D90C13">
            <w:pPr>
              <w:tabs>
                <w:tab w:val="center" w:pos="709"/>
              </w:tabs>
              <w:rPr>
                <w:color w:val="000000"/>
                <w:sz w:val="18"/>
                <w:szCs w:val="18"/>
                <w:lang w:eastAsia="en-ZA"/>
              </w:rPr>
            </w:pPr>
          </w:p>
        </w:tc>
      </w:tr>
      <w:tr w:rsidR="00E17082" w:rsidRPr="002C76C1" w:rsidTr="00D90C13">
        <w:tc>
          <w:tcPr>
            <w:tcW w:w="2409"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Where the tender was requested from a Government Department / Provincial department / Public entity, the designated / delegated official did not sign the business case, procurement schedule and bid document  as evidence of approval</w:t>
            </w:r>
          </w:p>
          <w:p w:rsidR="00E17082" w:rsidRPr="002C76C1" w:rsidRDefault="00E17082" w:rsidP="00D90C13">
            <w:pPr>
              <w:tabs>
                <w:tab w:val="center" w:pos="709"/>
              </w:tabs>
              <w:rPr>
                <w:color w:val="000000"/>
                <w:sz w:val="18"/>
                <w:szCs w:val="18"/>
                <w:lang w:eastAsia="en-ZA"/>
              </w:rPr>
            </w:pPr>
          </w:p>
        </w:tc>
        <w:tc>
          <w:tcPr>
            <w:tcW w:w="2127"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SITA Act General Regulations: 8.1.3(a), 8.2.1 &amp; 8.1.7(a)</w:t>
            </w:r>
          </w:p>
          <w:p w:rsidR="00E17082" w:rsidRPr="002C76C1" w:rsidRDefault="00E17082" w:rsidP="00D90C13">
            <w:pPr>
              <w:tabs>
                <w:tab w:val="center" w:pos="709"/>
              </w:tabs>
              <w:rPr>
                <w:color w:val="000000"/>
                <w:sz w:val="18"/>
                <w:szCs w:val="18"/>
                <w:lang w:eastAsia="en-ZA"/>
              </w:rPr>
            </w:pPr>
          </w:p>
        </w:tc>
        <w:tc>
          <w:tcPr>
            <w:tcW w:w="2409"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Non compliance with applicable laws and regulations.</w:t>
            </w:r>
          </w:p>
          <w:p w:rsidR="00E17082" w:rsidRPr="002C76C1" w:rsidRDefault="00E17082" w:rsidP="00D90C13">
            <w:pPr>
              <w:tabs>
                <w:tab w:val="center" w:pos="709"/>
              </w:tabs>
              <w:rPr>
                <w:color w:val="000000"/>
                <w:sz w:val="18"/>
                <w:szCs w:val="18"/>
                <w:lang w:eastAsia="en-ZA"/>
              </w:rPr>
            </w:pPr>
          </w:p>
        </w:tc>
        <w:tc>
          <w:tcPr>
            <w:tcW w:w="1701" w:type="dxa"/>
          </w:tcPr>
          <w:p w:rsidR="00E17082" w:rsidRPr="002C76C1" w:rsidRDefault="00E17082" w:rsidP="00D90C13">
            <w:pPr>
              <w:tabs>
                <w:tab w:val="center" w:pos="709"/>
              </w:tabs>
              <w:rPr>
                <w:color w:val="000000"/>
                <w:sz w:val="18"/>
                <w:szCs w:val="18"/>
                <w:lang w:eastAsia="en-ZA"/>
              </w:rPr>
            </w:pPr>
            <w:r w:rsidRPr="002C76C1">
              <w:rPr>
                <w:color w:val="000000"/>
                <w:sz w:val="18"/>
                <w:szCs w:val="18"/>
                <w:lang w:eastAsia="en-ZA"/>
              </w:rPr>
              <w:t>It may result in irregular expenditure where the business case is not signed by the designated authority at the department. Further, it may result in fruitless and wasteful expenditure where supplier awarded does not meet the needs detailed in the business case due to them not being clearly defined in the bid invitation document.</w:t>
            </w:r>
          </w:p>
        </w:tc>
      </w:tr>
    </w:tbl>
    <w:p w:rsidR="00E17082" w:rsidRPr="002C76C1" w:rsidRDefault="00E17082" w:rsidP="00E17082">
      <w:pPr>
        <w:pStyle w:val="ListParagraph"/>
        <w:tabs>
          <w:tab w:val="left" w:pos="0"/>
          <w:tab w:val="center" w:pos="709"/>
        </w:tabs>
        <w:ind w:left="426"/>
        <w:rPr>
          <w:rFonts w:ascii="Arial" w:hAnsi="Arial" w:cs="Arial"/>
          <w:sz w:val="22"/>
          <w:szCs w:val="22"/>
        </w:rPr>
      </w:pPr>
    </w:p>
    <w:p w:rsidR="00E17082" w:rsidRPr="002C76C1" w:rsidRDefault="00E17082" w:rsidP="00E17082">
      <w:pPr>
        <w:pStyle w:val="NormalWeb"/>
        <w:tabs>
          <w:tab w:val="center" w:pos="709"/>
        </w:tabs>
        <w:ind w:left="426"/>
        <w:rPr>
          <w:rFonts w:ascii="Arial" w:hAnsi="Arial" w:cs="Arial"/>
          <w:color w:val="000000"/>
          <w:sz w:val="22"/>
          <w:szCs w:val="22"/>
          <w:lang w:val="en-GB"/>
        </w:rPr>
      </w:pPr>
      <w:r w:rsidRPr="002C76C1">
        <w:rPr>
          <w:rFonts w:ascii="Arial" w:hAnsi="Arial" w:cs="Arial"/>
          <w:sz w:val="22"/>
          <w:szCs w:val="22"/>
        </w:rPr>
        <w:t>Although it is acknowledged that in terms of paragraph 4.2.1(b), Practice note 5 of 2009/10 pertaining to the procurement through SITA and the accountability of accounting officers states in paragraph 4.2.1, there may be transversal term contracts which provide for the supply of ICT related goods and/or services at contracted prices, it could not be confirmed whether prices for the goods procured were in line with the pricelist of the SITA 285/1 contract as we could not obtain access to the pricelist and the department did not make a printout and attach it to the payment batch. It could therefore not be established whether the prices for the procurement of the computers are fixed or whether, if indeed the price is fixed, the correct (agreed upon) price has been charged by the supplier.</w:t>
      </w:r>
    </w:p>
    <w:p w:rsidR="00E17082" w:rsidRPr="002C76C1" w:rsidRDefault="00E17082" w:rsidP="00E17082">
      <w:pPr>
        <w:pStyle w:val="ListParagraph"/>
        <w:tabs>
          <w:tab w:val="left" w:pos="0"/>
          <w:tab w:val="center" w:pos="709"/>
        </w:tabs>
        <w:ind w:left="426"/>
        <w:rPr>
          <w:rFonts w:ascii="Arial" w:hAnsi="Arial" w:cs="Arial"/>
          <w:sz w:val="22"/>
          <w:szCs w:val="22"/>
        </w:rPr>
      </w:pPr>
    </w:p>
    <w:p w:rsidR="00E17082" w:rsidRPr="002C76C1" w:rsidRDefault="00E17082" w:rsidP="00E17082">
      <w:pPr>
        <w:pStyle w:val="ListParagraph"/>
        <w:tabs>
          <w:tab w:val="left" w:pos="0"/>
          <w:tab w:val="center" w:pos="709"/>
        </w:tabs>
        <w:ind w:left="426"/>
        <w:rPr>
          <w:rFonts w:ascii="Arial" w:hAnsi="Arial" w:cs="Arial"/>
          <w:sz w:val="22"/>
          <w:szCs w:val="22"/>
        </w:rPr>
      </w:pPr>
    </w:p>
    <w:p w:rsidR="00E17082" w:rsidRPr="002C76C1" w:rsidRDefault="00E17082" w:rsidP="00E17082">
      <w:pPr>
        <w:tabs>
          <w:tab w:val="center" w:pos="709"/>
        </w:tabs>
        <w:autoSpaceDE w:val="0"/>
        <w:autoSpaceDN w:val="0"/>
        <w:adjustRightInd w:val="0"/>
        <w:rPr>
          <w:sz w:val="22"/>
          <w:szCs w:val="22"/>
        </w:rPr>
      </w:pPr>
      <w:r>
        <w:rPr>
          <w:sz w:val="22"/>
          <w:szCs w:val="22"/>
        </w:rPr>
        <w:t>Impact of the finding:</w:t>
      </w:r>
    </w:p>
    <w:p w:rsidR="00E17082" w:rsidRPr="002C76C1" w:rsidRDefault="00E17082" w:rsidP="00E17082">
      <w:pPr>
        <w:pStyle w:val="ListParagraph"/>
        <w:tabs>
          <w:tab w:val="center" w:pos="709"/>
        </w:tabs>
        <w:ind w:left="0"/>
        <w:rPr>
          <w:rFonts w:ascii="Arial" w:hAnsi="Arial" w:cs="Arial"/>
          <w:sz w:val="22"/>
          <w:szCs w:val="22"/>
        </w:rPr>
      </w:pPr>
      <w:r w:rsidRPr="002C76C1">
        <w:rPr>
          <w:rFonts w:ascii="Arial" w:hAnsi="Arial" w:cs="Arial"/>
          <w:sz w:val="22"/>
          <w:szCs w:val="22"/>
        </w:rPr>
        <w:tab/>
      </w:r>
    </w:p>
    <w:p w:rsidR="00E17082" w:rsidRPr="002C76C1" w:rsidRDefault="00E17082" w:rsidP="00E17082">
      <w:pPr>
        <w:pStyle w:val="NormalWeb"/>
        <w:widowControl/>
        <w:tabs>
          <w:tab w:val="center" w:pos="709"/>
        </w:tabs>
        <w:suppressAutoHyphens/>
        <w:autoSpaceDN w:val="0"/>
        <w:ind w:left="426" w:hanging="426"/>
        <w:textAlignment w:val="baseline"/>
        <w:rPr>
          <w:rFonts w:ascii="Arial" w:hAnsi="Arial" w:cs="Arial"/>
          <w:sz w:val="22"/>
          <w:szCs w:val="22"/>
          <w:lang w:val="en-ZA"/>
        </w:rPr>
      </w:pPr>
      <w:r>
        <w:rPr>
          <w:rFonts w:ascii="Arial" w:hAnsi="Arial" w:cs="Arial"/>
          <w:sz w:val="22"/>
          <w:szCs w:val="22"/>
          <w:lang w:val="en-ZA"/>
        </w:rPr>
        <w:t>a)</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Due to documentation not being available at SITA and DPW compliance with SCM requirements for procurement amounting to R18 771,13 could not be confirmed.</w:t>
      </w:r>
    </w:p>
    <w:p w:rsidR="00E17082" w:rsidRPr="002C76C1" w:rsidRDefault="00E17082" w:rsidP="00E17082">
      <w:pPr>
        <w:pStyle w:val="NormalWeb"/>
        <w:widowControl/>
        <w:tabs>
          <w:tab w:val="center" w:pos="709"/>
        </w:tabs>
        <w:suppressAutoHyphens/>
        <w:autoSpaceDN w:val="0"/>
        <w:ind w:left="426" w:hanging="426"/>
        <w:textAlignment w:val="baseline"/>
        <w:rPr>
          <w:rFonts w:ascii="Arial" w:hAnsi="Arial" w:cs="Arial"/>
          <w:sz w:val="22"/>
          <w:szCs w:val="22"/>
          <w:lang w:val="en-ZA"/>
        </w:rPr>
      </w:pPr>
      <w:r>
        <w:rPr>
          <w:rFonts w:ascii="Arial" w:hAnsi="Arial" w:cs="Arial"/>
          <w:sz w:val="22"/>
          <w:szCs w:val="22"/>
          <w:lang w:val="en-ZA"/>
        </w:rPr>
        <w:t>b)</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Due to the fact that there was no printout attached to confirm the prices charged in terms of the SITA 285/1 contract the accuracy of the price charged could not be confirmed for the procurement of capital machinery and equipment amounting to R18 771,13.</w:t>
      </w:r>
    </w:p>
    <w:p w:rsidR="00E17082" w:rsidRPr="002C76C1" w:rsidRDefault="00E17082" w:rsidP="00E17082">
      <w:pPr>
        <w:pStyle w:val="ListParagraph"/>
        <w:tabs>
          <w:tab w:val="left" w:pos="0"/>
          <w:tab w:val="center" w:pos="709"/>
        </w:tabs>
        <w:ind w:left="426"/>
        <w:rPr>
          <w:rFonts w:ascii="Arial" w:hAnsi="Arial" w:cs="Arial"/>
          <w:sz w:val="22"/>
          <w:szCs w:val="22"/>
        </w:rPr>
      </w:pPr>
    </w:p>
    <w:p w:rsidR="00E17082" w:rsidRPr="008B2529" w:rsidRDefault="00E17082" w:rsidP="00E17082">
      <w:pPr>
        <w:tabs>
          <w:tab w:val="left" w:pos="450"/>
          <w:tab w:val="center" w:pos="709"/>
        </w:tabs>
        <w:ind w:left="450" w:hanging="450"/>
        <w:rPr>
          <w:sz w:val="22"/>
          <w:szCs w:val="22"/>
        </w:rPr>
      </w:pPr>
      <w:r>
        <w:rPr>
          <w:sz w:val="22"/>
          <w:szCs w:val="22"/>
        </w:rPr>
        <w:t xml:space="preserve">c)    </w:t>
      </w:r>
      <w:r w:rsidRPr="008B2529">
        <w:rPr>
          <w:sz w:val="22"/>
          <w:szCs w:val="22"/>
        </w:rPr>
        <w:t xml:space="preserve">Management’s comment is noted however the price lists as per the portal was not provided by management together with their response. We have contacted SITA and attempted to get access to the portal, but was unsuccessful. </w:t>
      </w:r>
    </w:p>
    <w:p w:rsidR="00E17082" w:rsidRPr="002C76C1" w:rsidRDefault="00E17082" w:rsidP="00E17082">
      <w:pPr>
        <w:pStyle w:val="ListParagraph"/>
        <w:tabs>
          <w:tab w:val="center" w:pos="709"/>
        </w:tabs>
        <w:rPr>
          <w:rFonts w:ascii="Arial" w:hAnsi="Arial" w:cs="Arial"/>
          <w:sz w:val="22"/>
          <w:szCs w:val="22"/>
        </w:rPr>
      </w:pPr>
    </w:p>
    <w:p w:rsidR="00E17082" w:rsidRPr="002C76C1" w:rsidRDefault="00E17082" w:rsidP="00E17082">
      <w:pPr>
        <w:pStyle w:val="ListParagraph"/>
        <w:tabs>
          <w:tab w:val="left" w:pos="0"/>
          <w:tab w:val="center" w:pos="709"/>
        </w:tabs>
        <w:ind w:left="426"/>
        <w:rPr>
          <w:rFonts w:ascii="Arial" w:hAnsi="Arial" w:cs="Arial"/>
          <w:sz w:val="22"/>
          <w:szCs w:val="22"/>
        </w:rPr>
      </w:pPr>
      <w:r w:rsidRPr="002C76C1">
        <w:rPr>
          <w:rFonts w:ascii="Arial" w:hAnsi="Arial" w:cs="Arial"/>
          <w:sz w:val="22"/>
          <w:szCs w:val="22"/>
        </w:rPr>
        <w:t>The matter therefore remains unresolved. Also refer to the conclusion under paragraph (c) for the impact.</w:t>
      </w:r>
    </w:p>
    <w:p w:rsidR="00E17082" w:rsidRDefault="00E17082" w:rsidP="00E17082">
      <w:pPr>
        <w:tabs>
          <w:tab w:val="left" w:pos="0"/>
          <w:tab w:val="center" w:pos="709"/>
        </w:tabs>
        <w:rPr>
          <w:sz w:val="22"/>
          <w:szCs w:val="22"/>
        </w:rPr>
      </w:pPr>
    </w:p>
    <w:p w:rsidR="00E17082" w:rsidRDefault="00E17082" w:rsidP="00E17082">
      <w:pPr>
        <w:tabs>
          <w:tab w:val="left" w:pos="0"/>
          <w:tab w:val="center" w:pos="709"/>
        </w:tabs>
        <w:rPr>
          <w:sz w:val="22"/>
          <w:szCs w:val="22"/>
        </w:rPr>
      </w:pPr>
    </w:p>
    <w:p w:rsidR="00E17082" w:rsidRDefault="00E17082" w:rsidP="00E17082">
      <w:pPr>
        <w:tabs>
          <w:tab w:val="left" w:pos="0"/>
          <w:tab w:val="center" w:pos="709"/>
        </w:tabs>
        <w:rPr>
          <w:sz w:val="22"/>
          <w:szCs w:val="22"/>
        </w:rPr>
      </w:pPr>
    </w:p>
    <w:p w:rsidR="00E17082" w:rsidRDefault="00E17082" w:rsidP="00E17082">
      <w:pPr>
        <w:pStyle w:val="ListParagraph"/>
        <w:tabs>
          <w:tab w:val="center" w:pos="709"/>
        </w:tabs>
        <w:spacing w:after="120"/>
        <w:ind w:left="420"/>
        <w:rPr>
          <w:rFonts w:ascii="Arial" w:hAnsi="Arial" w:cs="Arial"/>
          <w:b/>
          <w:bCs/>
          <w:color w:val="FF0000"/>
          <w:sz w:val="22"/>
          <w:szCs w:val="22"/>
        </w:rPr>
      </w:pPr>
    </w:p>
    <w:p w:rsidR="00E17082" w:rsidRDefault="00E17082" w:rsidP="00E17082">
      <w:pPr>
        <w:pStyle w:val="ListParagraph"/>
        <w:tabs>
          <w:tab w:val="center" w:pos="709"/>
        </w:tabs>
        <w:spacing w:after="120"/>
        <w:ind w:left="420"/>
        <w:rPr>
          <w:rFonts w:ascii="Arial" w:hAnsi="Arial" w:cs="Arial"/>
          <w:b/>
          <w:bCs/>
          <w:color w:val="FF0000"/>
          <w:sz w:val="22"/>
          <w:szCs w:val="22"/>
        </w:rPr>
      </w:pPr>
    </w:p>
    <w:p w:rsidR="00E17082" w:rsidRDefault="00E17082" w:rsidP="00E17082">
      <w:pPr>
        <w:pStyle w:val="ListParagraph"/>
        <w:tabs>
          <w:tab w:val="center" w:pos="709"/>
        </w:tabs>
        <w:spacing w:after="120"/>
        <w:ind w:left="420"/>
        <w:rPr>
          <w:rFonts w:ascii="Arial" w:hAnsi="Arial" w:cs="Arial"/>
          <w:b/>
          <w:bCs/>
          <w:color w:val="FF0000"/>
          <w:sz w:val="22"/>
          <w:szCs w:val="22"/>
        </w:rPr>
      </w:pPr>
    </w:p>
    <w:p w:rsidR="00E17082" w:rsidRDefault="00E17082" w:rsidP="00E17082">
      <w:pPr>
        <w:pStyle w:val="ListParagraph"/>
        <w:tabs>
          <w:tab w:val="center" w:pos="709"/>
        </w:tabs>
        <w:spacing w:after="120"/>
        <w:ind w:left="420"/>
        <w:rPr>
          <w:rFonts w:ascii="Arial" w:hAnsi="Arial" w:cs="Arial"/>
          <w:b/>
          <w:bCs/>
          <w:color w:val="FF0000"/>
          <w:sz w:val="22"/>
          <w:szCs w:val="22"/>
        </w:rPr>
      </w:pPr>
    </w:p>
    <w:p w:rsidR="00E17082" w:rsidRDefault="00E17082" w:rsidP="00E17082">
      <w:pPr>
        <w:pStyle w:val="ListParagraph"/>
        <w:tabs>
          <w:tab w:val="center" w:pos="709"/>
        </w:tabs>
        <w:spacing w:after="120"/>
        <w:ind w:left="420"/>
        <w:rPr>
          <w:rFonts w:ascii="Arial" w:hAnsi="Arial" w:cs="Arial"/>
          <w:b/>
          <w:bCs/>
          <w:color w:val="FF0000"/>
          <w:sz w:val="22"/>
          <w:szCs w:val="22"/>
        </w:rPr>
      </w:pPr>
    </w:p>
    <w:p w:rsidR="00E17082" w:rsidRDefault="00E17082" w:rsidP="00E17082">
      <w:pPr>
        <w:pStyle w:val="ListParagraph"/>
        <w:tabs>
          <w:tab w:val="center" w:pos="709"/>
        </w:tabs>
        <w:spacing w:after="120"/>
        <w:ind w:left="420"/>
        <w:rPr>
          <w:rFonts w:ascii="Arial" w:hAnsi="Arial" w:cs="Arial"/>
          <w:b/>
          <w:bCs/>
          <w:color w:val="FF0000"/>
          <w:sz w:val="22"/>
          <w:szCs w:val="22"/>
        </w:rPr>
      </w:pPr>
    </w:p>
    <w:p w:rsidR="00E17082" w:rsidRDefault="00E17082" w:rsidP="00E17082">
      <w:pPr>
        <w:pStyle w:val="ListParagraph"/>
        <w:tabs>
          <w:tab w:val="center" w:pos="709"/>
        </w:tabs>
        <w:spacing w:after="120"/>
        <w:ind w:left="420"/>
        <w:rPr>
          <w:rFonts w:ascii="Arial" w:hAnsi="Arial" w:cs="Arial"/>
          <w:b/>
          <w:bCs/>
          <w:color w:val="FF0000"/>
          <w:sz w:val="22"/>
          <w:szCs w:val="22"/>
        </w:rPr>
      </w:pPr>
    </w:p>
    <w:p w:rsidR="00E17082" w:rsidRDefault="00E17082" w:rsidP="00E17082">
      <w:pPr>
        <w:pStyle w:val="ListParagraph"/>
        <w:tabs>
          <w:tab w:val="center" w:pos="709"/>
        </w:tabs>
        <w:spacing w:after="120"/>
        <w:ind w:left="420"/>
        <w:rPr>
          <w:rFonts w:ascii="Arial" w:hAnsi="Arial" w:cs="Arial"/>
          <w:b/>
          <w:bCs/>
          <w:color w:val="FF0000"/>
          <w:sz w:val="22"/>
          <w:szCs w:val="22"/>
        </w:rPr>
      </w:pPr>
    </w:p>
    <w:p w:rsidR="00E17082" w:rsidRDefault="00E17082" w:rsidP="00E17082">
      <w:pPr>
        <w:pStyle w:val="ListParagraph"/>
        <w:tabs>
          <w:tab w:val="center" w:pos="709"/>
        </w:tabs>
        <w:spacing w:after="120"/>
        <w:ind w:left="420"/>
        <w:rPr>
          <w:rFonts w:ascii="Arial" w:hAnsi="Arial" w:cs="Arial"/>
          <w:b/>
          <w:bCs/>
          <w:color w:val="FF0000"/>
          <w:sz w:val="22"/>
          <w:szCs w:val="22"/>
        </w:rPr>
      </w:pPr>
    </w:p>
    <w:p w:rsidR="00E17082" w:rsidRDefault="00E17082" w:rsidP="00E17082">
      <w:pPr>
        <w:pStyle w:val="ListParagraph"/>
        <w:tabs>
          <w:tab w:val="center" w:pos="709"/>
        </w:tabs>
        <w:spacing w:after="120"/>
        <w:ind w:left="420"/>
        <w:rPr>
          <w:rFonts w:ascii="Arial" w:hAnsi="Arial" w:cs="Arial"/>
          <w:b/>
          <w:bCs/>
          <w:color w:val="FF0000"/>
          <w:sz w:val="22"/>
          <w:szCs w:val="22"/>
        </w:rPr>
      </w:pPr>
    </w:p>
    <w:p w:rsidR="00D90C13" w:rsidRPr="00D91D29" w:rsidRDefault="00D90C13" w:rsidP="006F5D2E">
      <w:pPr>
        <w:pStyle w:val="ListParagraph"/>
        <w:numPr>
          <w:ilvl w:val="0"/>
          <w:numId w:val="296"/>
        </w:numPr>
        <w:tabs>
          <w:tab w:val="center" w:pos="709"/>
        </w:tabs>
        <w:spacing w:after="120"/>
        <w:rPr>
          <w:rFonts w:ascii="Arial" w:hAnsi="Arial" w:cs="Arial"/>
          <w:b/>
          <w:bCs/>
          <w:color w:val="FF0000"/>
          <w:sz w:val="22"/>
          <w:szCs w:val="22"/>
        </w:rPr>
      </w:pPr>
      <w:r w:rsidRPr="00D91D29">
        <w:rPr>
          <w:rFonts w:ascii="Arial" w:hAnsi="Arial" w:cs="Arial"/>
          <w:b/>
          <w:bCs/>
          <w:sz w:val="22"/>
          <w:szCs w:val="22"/>
        </w:rPr>
        <w:t>Deviations from supply chain management requirements – Forrest Office Furniture</w:t>
      </w:r>
      <w:r w:rsidRPr="00D91D29">
        <w:rPr>
          <w:rFonts w:ascii="Arial" w:hAnsi="Arial" w:cs="Arial"/>
          <w:b/>
          <w:bCs/>
          <w:color w:val="FF0000"/>
          <w:sz w:val="22"/>
          <w:szCs w:val="22"/>
        </w:rPr>
        <w:t xml:space="preserve">    Ex 167</w:t>
      </w:r>
    </w:p>
    <w:p w:rsidR="00D90C13" w:rsidRPr="002C76C1" w:rsidRDefault="00D90C13" w:rsidP="00D90C13">
      <w:pPr>
        <w:tabs>
          <w:tab w:val="center" w:pos="709"/>
        </w:tabs>
        <w:spacing w:after="120"/>
        <w:jc w:val="both"/>
        <w:rPr>
          <w:b/>
          <w:bCs/>
          <w:sz w:val="22"/>
          <w:szCs w:val="22"/>
        </w:rPr>
      </w:pPr>
      <w:r w:rsidRPr="002C76C1">
        <w:rPr>
          <w:b/>
          <w:bCs/>
          <w:sz w:val="22"/>
          <w:szCs w:val="22"/>
        </w:rPr>
        <w:t>Audit Finding</w:t>
      </w:r>
    </w:p>
    <w:p w:rsidR="00D90C13" w:rsidRPr="002C76C1" w:rsidRDefault="00D90C13" w:rsidP="00D90C13">
      <w:pPr>
        <w:pStyle w:val="ListParagraph"/>
        <w:tabs>
          <w:tab w:val="center" w:pos="709"/>
        </w:tabs>
        <w:ind w:left="1159"/>
        <w:rPr>
          <w:rFonts w:ascii="Arial" w:hAnsi="Arial" w:cs="Arial"/>
          <w:color w:val="000000"/>
          <w:sz w:val="22"/>
          <w:szCs w:val="22"/>
          <w:lang w:eastAsia="en-ZA"/>
        </w:rPr>
      </w:pPr>
    </w:p>
    <w:p w:rsidR="00D90C13" w:rsidRPr="002C76C1" w:rsidRDefault="00D90C13" w:rsidP="00D90C13">
      <w:pPr>
        <w:tabs>
          <w:tab w:val="center" w:pos="709"/>
        </w:tabs>
        <w:rPr>
          <w:sz w:val="22"/>
          <w:szCs w:val="22"/>
          <w:lang w:eastAsia="en-ZA"/>
        </w:rPr>
      </w:pPr>
      <w:r w:rsidRPr="002C76C1">
        <w:rPr>
          <w:sz w:val="22"/>
          <w:szCs w:val="22"/>
          <w:lang w:eastAsia="en-ZA"/>
        </w:rPr>
        <w:t>Laws, rules and legislation:</w:t>
      </w:r>
    </w:p>
    <w:p w:rsidR="00D90C13" w:rsidRPr="002C76C1" w:rsidRDefault="00D90C13" w:rsidP="00D90C13">
      <w:pPr>
        <w:tabs>
          <w:tab w:val="center" w:pos="709"/>
        </w:tabs>
        <w:rPr>
          <w:sz w:val="22"/>
          <w:szCs w:val="22"/>
          <w:lang w:eastAsia="en-ZA"/>
        </w:rPr>
      </w:pPr>
    </w:p>
    <w:p w:rsidR="00D90C13" w:rsidRPr="00D91D29" w:rsidRDefault="00D90C13" w:rsidP="00D90C13">
      <w:pPr>
        <w:tabs>
          <w:tab w:val="center" w:pos="709"/>
        </w:tabs>
        <w:autoSpaceDE w:val="0"/>
        <w:autoSpaceDN w:val="0"/>
        <w:adjustRightInd w:val="0"/>
        <w:spacing w:after="120" w:line="260" w:lineRule="exact"/>
        <w:rPr>
          <w:sz w:val="22"/>
          <w:szCs w:val="22"/>
        </w:rPr>
      </w:pPr>
      <w:r>
        <w:rPr>
          <w:sz w:val="22"/>
          <w:szCs w:val="22"/>
        </w:rPr>
        <w:t>a)</w:t>
      </w:r>
      <w:r>
        <w:rPr>
          <w:sz w:val="22"/>
          <w:szCs w:val="22"/>
        </w:rPr>
        <w:tab/>
      </w:r>
      <w:r w:rsidRPr="00D91D29">
        <w:rPr>
          <w:sz w:val="22"/>
          <w:szCs w:val="22"/>
        </w:rPr>
        <w:t>PFMA</w:t>
      </w:r>
    </w:p>
    <w:p w:rsidR="00D90C13" w:rsidRPr="002C76C1" w:rsidRDefault="00D90C13" w:rsidP="00D90C13">
      <w:pPr>
        <w:pStyle w:val="NormalWeb"/>
        <w:tabs>
          <w:tab w:val="left" w:pos="426"/>
          <w:tab w:val="center" w:pos="709"/>
        </w:tabs>
        <w:spacing w:after="120" w:line="260" w:lineRule="exact"/>
        <w:ind w:left="720"/>
        <w:rPr>
          <w:rFonts w:ascii="Arial" w:hAnsi="Arial" w:cs="Arial"/>
          <w:sz w:val="22"/>
          <w:szCs w:val="22"/>
        </w:rPr>
      </w:pPr>
      <w:r w:rsidRPr="002C76C1">
        <w:rPr>
          <w:rFonts w:ascii="Arial" w:hAnsi="Arial" w:cs="Arial"/>
          <w:sz w:val="22"/>
          <w:szCs w:val="22"/>
        </w:rPr>
        <w:t>Section 38(1)(c)(ii) – general responsibilities of accounting officers</w:t>
      </w:r>
    </w:p>
    <w:p w:rsidR="00D90C13" w:rsidRPr="002C76C1" w:rsidRDefault="00D90C13" w:rsidP="00D90C13">
      <w:pPr>
        <w:pStyle w:val="NormalWeb"/>
        <w:tabs>
          <w:tab w:val="center" w:pos="709"/>
        </w:tabs>
        <w:spacing w:after="120" w:line="260" w:lineRule="exact"/>
        <w:ind w:left="810"/>
        <w:rPr>
          <w:rFonts w:ascii="Arial" w:hAnsi="Arial" w:cs="Arial"/>
          <w:i/>
          <w:sz w:val="22"/>
          <w:szCs w:val="22"/>
        </w:rPr>
      </w:pPr>
      <w:r w:rsidRPr="002C76C1">
        <w:rPr>
          <w:rFonts w:ascii="Arial" w:hAnsi="Arial" w:cs="Arial"/>
          <w:i/>
          <w:sz w:val="22"/>
          <w:szCs w:val="22"/>
          <w:lang w:val="en-GB"/>
        </w:rPr>
        <w:t xml:space="preserve">“The accounting officer for a department, trading entity or constitutional institution </w:t>
      </w:r>
      <w:r w:rsidRPr="002C76C1">
        <w:rPr>
          <w:rFonts w:ascii="Arial" w:hAnsi="Arial" w:cs="Arial"/>
          <w:i/>
          <w:sz w:val="22"/>
          <w:szCs w:val="22"/>
        </w:rPr>
        <w:t>must take effective and appropriate steps to prevent unauthorised, irregular and fruitless and wasteful expenditure and losses resulting from criminal conduct; ”</w:t>
      </w:r>
    </w:p>
    <w:p w:rsidR="00D90C13" w:rsidRPr="002C76C1" w:rsidRDefault="00D90C13" w:rsidP="00D90C13">
      <w:pPr>
        <w:pStyle w:val="NormalWeb"/>
        <w:tabs>
          <w:tab w:val="center" w:pos="709"/>
        </w:tabs>
        <w:spacing w:after="120" w:line="260" w:lineRule="exact"/>
        <w:ind w:left="810"/>
        <w:rPr>
          <w:rFonts w:ascii="Arial" w:hAnsi="Arial" w:cs="Arial"/>
          <w:sz w:val="22"/>
          <w:szCs w:val="22"/>
        </w:rPr>
      </w:pPr>
    </w:p>
    <w:p w:rsidR="00D90C13" w:rsidRPr="00D91D29" w:rsidRDefault="00D90C13" w:rsidP="00D90C13">
      <w:pPr>
        <w:tabs>
          <w:tab w:val="center" w:pos="709"/>
        </w:tabs>
        <w:autoSpaceDE w:val="0"/>
        <w:autoSpaceDN w:val="0"/>
        <w:adjustRightInd w:val="0"/>
        <w:spacing w:after="120" w:line="260" w:lineRule="exact"/>
        <w:rPr>
          <w:sz w:val="22"/>
          <w:szCs w:val="22"/>
        </w:rPr>
      </w:pPr>
      <w:r>
        <w:rPr>
          <w:sz w:val="22"/>
          <w:szCs w:val="22"/>
        </w:rPr>
        <w:t>b)</w:t>
      </w:r>
      <w:r>
        <w:rPr>
          <w:sz w:val="22"/>
          <w:szCs w:val="22"/>
        </w:rPr>
        <w:tab/>
      </w:r>
      <w:r w:rsidRPr="00D91D29">
        <w:rPr>
          <w:sz w:val="22"/>
          <w:szCs w:val="22"/>
        </w:rPr>
        <w:t>Treasury Regulations 16A3.1 and 16A3.2 states:</w:t>
      </w:r>
    </w:p>
    <w:p w:rsidR="00D90C13" w:rsidRPr="002C76C1" w:rsidRDefault="00D90C13" w:rsidP="00D90C13">
      <w:pPr>
        <w:tabs>
          <w:tab w:val="center" w:pos="709"/>
        </w:tabs>
        <w:ind w:firstLine="360"/>
        <w:rPr>
          <w:bCs/>
          <w:i/>
          <w:sz w:val="22"/>
          <w:szCs w:val="22"/>
          <w:lang w:val="en-ZA" w:eastAsia="en-ZA"/>
        </w:rPr>
      </w:pPr>
      <w:r>
        <w:rPr>
          <w:sz w:val="22"/>
          <w:szCs w:val="22"/>
        </w:rPr>
        <w:tab/>
      </w:r>
      <w:r>
        <w:rPr>
          <w:sz w:val="22"/>
          <w:szCs w:val="22"/>
        </w:rPr>
        <w:tab/>
      </w:r>
      <w:r w:rsidRPr="002C76C1">
        <w:rPr>
          <w:sz w:val="22"/>
          <w:szCs w:val="22"/>
        </w:rPr>
        <w:t>“</w:t>
      </w:r>
      <w:r w:rsidRPr="002C76C1">
        <w:rPr>
          <w:bCs/>
          <w:i/>
          <w:sz w:val="22"/>
          <w:szCs w:val="22"/>
          <w:lang w:val="en-ZA" w:eastAsia="en-ZA"/>
        </w:rPr>
        <w:t xml:space="preserve">16A3.1The accounting officer or accounting authority of an institution to which </w:t>
      </w:r>
      <w:r w:rsidRPr="002C76C1">
        <w:rPr>
          <w:bCs/>
          <w:i/>
          <w:sz w:val="22"/>
          <w:szCs w:val="22"/>
          <w:lang w:val="en-ZA" w:eastAsia="en-ZA"/>
        </w:rPr>
        <w:tab/>
      </w:r>
      <w:r w:rsidRPr="002C76C1">
        <w:rPr>
          <w:bCs/>
          <w:i/>
          <w:sz w:val="22"/>
          <w:szCs w:val="22"/>
          <w:lang w:val="en-ZA" w:eastAsia="en-ZA"/>
        </w:rPr>
        <w:tab/>
      </w:r>
      <w:r>
        <w:rPr>
          <w:bCs/>
          <w:i/>
          <w:sz w:val="22"/>
          <w:szCs w:val="22"/>
          <w:lang w:val="en-ZA" w:eastAsia="en-ZA"/>
        </w:rPr>
        <w:tab/>
      </w:r>
      <w:r>
        <w:rPr>
          <w:bCs/>
          <w:i/>
          <w:sz w:val="22"/>
          <w:szCs w:val="22"/>
          <w:lang w:val="en-ZA" w:eastAsia="en-ZA"/>
        </w:rPr>
        <w:tab/>
      </w:r>
      <w:r w:rsidRPr="002C76C1">
        <w:rPr>
          <w:bCs/>
          <w:i/>
          <w:sz w:val="22"/>
          <w:szCs w:val="22"/>
          <w:lang w:val="en-ZA" w:eastAsia="en-ZA"/>
        </w:rPr>
        <w:t xml:space="preserve">these regulations apply must develop and implement an effective and </w:t>
      </w:r>
      <w:r w:rsidRPr="002C76C1">
        <w:rPr>
          <w:bCs/>
          <w:i/>
          <w:sz w:val="22"/>
          <w:szCs w:val="22"/>
          <w:lang w:val="en-ZA" w:eastAsia="en-ZA"/>
        </w:rPr>
        <w:tab/>
      </w:r>
      <w:r w:rsidRPr="002C76C1">
        <w:rPr>
          <w:bCs/>
          <w:i/>
          <w:sz w:val="22"/>
          <w:szCs w:val="22"/>
          <w:lang w:val="en-ZA" w:eastAsia="en-ZA"/>
        </w:rPr>
        <w:tab/>
      </w:r>
      <w:r w:rsidRPr="002C76C1">
        <w:rPr>
          <w:bCs/>
          <w:i/>
          <w:sz w:val="22"/>
          <w:szCs w:val="22"/>
          <w:lang w:val="en-ZA" w:eastAsia="en-ZA"/>
        </w:rPr>
        <w:tab/>
      </w:r>
      <w:r>
        <w:rPr>
          <w:bCs/>
          <w:i/>
          <w:sz w:val="22"/>
          <w:szCs w:val="22"/>
          <w:lang w:val="en-ZA" w:eastAsia="en-ZA"/>
        </w:rPr>
        <w:tab/>
      </w:r>
      <w:r>
        <w:rPr>
          <w:bCs/>
          <w:i/>
          <w:sz w:val="22"/>
          <w:szCs w:val="22"/>
          <w:lang w:val="en-ZA" w:eastAsia="en-ZA"/>
        </w:rPr>
        <w:tab/>
      </w:r>
      <w:r w:rsidRPr="002C76C1">
        <w:rPr>
          <w:bCs/>
          <w:i/>
          <w:sz w:val="22"/>
          <w:szCs w:val="22"/>
          <w:lang w:val="en-ZA" w:eastAsia="en-ZA"/>
        </w:rPr>
        <w:t>efficient supply chain manager system in his or her institution for-</w:t>
      </w:r>
    </w:p>
    <w:p w:rsidR="00D90C13" w:rsidRPr="002C76C1" w:rsidRDefault="00D90C13" w:rsidP="00D90C13">
      <w:pPr>
        <w:numPr>
          <w:ilvl w:val="0"/>
          <w:numId w:val="25"/>
        </w:numPr>
        <w:tabs>
          <w:tab w:val="center" w:pos="709"/>
        </w:tabs>
        <w:rPr>
          <w:i/>
          <w:iCs/>
          <w:color w:val="000000"/>
          <w:sz w:val="22"/>
          <w:szCs w:val="22"/>
          <w:lang w:val="en-GB"/>
        </w:rPr>
      </w:pPr>
      <w:r w:rsidRPr="002C76C1">
        <w:rPr>
          <w:i/>
          <w:iCs/>
          <w:color w:val="000000"/>
          <w:sz w:val="22"/>
          <w:szCs w:val="22"/>
          <w:lang w:val="en-GB"/>
        </w:rPr>
        <w:t xml:space="preserve">the acquisition of goods and services; </w:t>
      </w:r>
    </w:p>
    <w:p w:rsidR="00D90C13" w:rsidRPr="002C76C1" w:rsidRDefault="00D90C13" w:rsidP="00D90C13">
      <w:pPr>
        <w:tabs>
          <w:tab w:val="center" w:pos="709"/>
        </w:tabs>
        <w:ind w:left="2520"/>
        <w:rPr>
          <w:i/>
          <w:iCs/>
          <w:color w:val="000000"/>
          <w:sz w:val="22"/>
          <w:szCs w:val="22"/>
          <w:lang w:val="en-GB"/>
        </w:rPr>
      </w:pPr>
    </w:p>
    <w:p w:rsidR="00D90C13" w:rsidRPr="002C76C1" w:rsidRDefault="00D90C13" w:rsidP="00D90C13">
      <w:pPr>
        <w:tabs>
          <w:tab w:val="center" w:pos="709"/>
        </w:tabs>
        <w:ind w:firstLine="540"/>
        <w:rPr>
          <w:color w:val="000000"/>
          <w:sz w:val="22"/>
          <w:szCs w:val="22"/>
        </w:rPr>
      </w:pPr>
      <w:r w:rsidRPr="002C76C1">
        <w:rPr>
          <w:i/>
          <w:iCs/>
          <w:color w:val="000000"/>
          <w:sz w:val="22"/>
          <w:szCs w:val="22"/>
          <w:lang w:val="en-GB"/>
        </w:rPr>
        <w:t>16A3.2</w:t>
      </w:r>
      <w:r w:rsidRPr="002C76C1">
        <w:rPr>
          <w:i/>
          <w:iCs/>
          <w:color w:val="000000"/>
          <w:sz w:val="22"/>
          <w:szCs w:val="22"/>
          <w:lang w:val="en-GB"/>
        </w:rPr>
        <w:tab/>
        <w:t xml:space="preserve">A supply chain management system referred to in paragraph 16A3.1 </w:t>
      </w:r>
      <w:r w:rsidRPr="002C76C1">
        <w:rPr>
          <w:i/>
          <w:iCs/>
          <w:color w:val="000000"/>
          <w:sz w:val="22"/>
          <w:szCs w:val="22"/>
          <w:lang w:val="en-GB"/>
        </w:rPr>
        <w:tab/>
      </w:r>
      <w:r w:rsidRPr="002C76C1">
        <w:rPr>
          <w:i/>
          <w:iCs/>
          <w:color w:val="000000"/>
          <w:sz w:val="22"/>
          <w:szCs w:val="22"/>
          <w:lang w:val="en-GB"/>
        </w:rPr>
        <w:tab/>
      </w:r>
      <w:r w:rsidRPr="002C76C1">
        <w:rPr>
          <w:i/>
          <w:iCs/>
          <w:color w:val="000000"/>
          <w:sz w:val="22"/>
          <w:szCs w:val="22"/>
          <w:lang w:val="en-GB"/>
        </w:rPr>
        <w:tab/>
      </w:r>
      <w:r w:rsidRPr="002C76C1">
        <w:rPr>
          <w:i/>
          <w:iCs/>
          <w:color w:val="000000"/>
          <w:sz w:val="22"/>
          <w:szCs w:val="22"/>
          <w:lang w:val="en-GB"/>
        </w:rPr>
        <w:tab/>
        <w:t>must—</w:t>
      </w:r>
    </w:p>
    <w:p w:rsidR="00D90C13" w:rsidRPr="002C76C1" w:rsidRDefault="00D90C13" w:rsidP="00D90C13">
      <w:pPr>
        <w:numPr>
          <w:ilvl w:val="0"/>
          <w:numId w:val="25"/>
        </w:numPr>
        <w:tabs>
          <w:tab w:val="center" w:pos="709"/>
        </w:tabs>
        <w:rPr>
          <w:color w:val="000000"/>
          <w:sz w:val="22"/>
          <w:szCs w:val="22"/>
        </w:rPr>
      </w:pPr>
      <w:r w:rsidRPr="002C76C1">
        <w:rPr>
          <w:i/>
          <w:iCs/>
          <w:color w:val="000000"/>
          <w:sz w:val="22"/>
          <w:szCs w:val="22"/>
          <w:lang w:val="en-GB"/>
        </w:rPr>
        <w:t>be fair, equitable, transparent, competitive and cost effective”</w:t>
      </w:r>
    </w:p>
    <w:p w:rsidR="00D90C13" w:rsidRPr="002C76C1" w:rsidRDefault="00D90C13" w:rsidP="00D90C13">
      <w:pPr>
        <w:tabs>
          <w:tab w:val="center" w:pos="709"/>
        </w:tabs>
        <w:autoSpaceDE w:val="0"/>
        <w:autoSpaceDN w:val="0"/>
        <w:adjustRightInd w:val="0"/>
        <w:rPr>
          <w:color w:val="000000"/>
          <w:sz w:val="22"/>
          <w:szCs w:val="22"/>
          <w:lang w:val="en-ZA" w:eastAsia="en-ZA"/>
        </w:rPr>
      </w:pPr>
    </w:p>
    <w:p w:rsidR="00D90C13" w:rsidRPr="00D91D29" w:rsidRDefault="00D90C13" w:rsidP="00D90C13">
      <w:pPr>
        <w:tabs>
          <w:tab w:val="center" w:pos="709"/>
        </w:tabs>
        <w:autoSpaceDE w:val="0"/>
        <w:autoSpaceDN w:val="0"/>
        <w:adjustRightInd w:val="0"/>
        <w:spacing w:after="120" w:line="260" w:lineRule="exact"/>
        <w:ind w:left="357" w:hanging="357"/>
        <w:rPr>
          <w:sz w:val="22"/>
          <w:szCs w:val="22"/>
        </w:rPr>
      </w:pPr>
      <w:r>
        <w:rPr>
          <w:sz w:val="22"/>
          <w:szCs w:val="22"/>
        </w:rPr>
        <w:t>c)</w:t>
      </w:r>
      <w:r>
        <w:rPr>
          <w:sz w:val="22"/>
          <w:szCs w:val="22"/>
        </w:rPr>
        <w:tab/>
      </w:r>
      <w:r>
        <w:rPr>
          <w:sz w:val="22"/>
          <w:szCs w:val="22"/>
        </w:rPr>
        <w:tab/>
      </w:r>
      <w:r w:rsidRPr="00D91D29">
        <w:rPr>
          <w:sz w:val="22"/>
          <w:szCs w:val="22"/>
        </w:rPr>
        <w:t>Practice note 8 of 2007/8 paragraph 3.3.1 to 3.3.3 pertaining to transactions with a value</w:t>
      </w:r>
      <w:r>
        <w:rPr>
          <w:sz w:val="22"/>
          <w:szCs w:val="22"/>
        </w:rPr>
        <w:t xml:space="preserve"> </w:t>
      </w:r>
      <w:r w:rsidRPr="00D91D29">
        <w:rPr>
          <w:sz w:val="22"/>
          <w:szCs w:val="22"/>
        </w:rPr>
        <w:t>above R10 000 but not exceeding R500 000(including VAT):</w:t>
      </w:r>
    </w:p>
    <w:p w:rsidR="00D90C13" w:rsidRPr="002C76C1" w:rsidRDefault="00D90C13" w:rsidP="00D90C13">
      <w:pPr>
        <w:pStyle w:val="ListParagraph"/>
        <w:tabs>
          <w:tab w:val="center" w:pos="709"/>
        </w:tabs>
        <w:autoSpaceDE w:val="0"/>
        <w:autoSpaceDN w:val="0"/>
        <w:adjustRightInd w:val="0"/>
        <w:ind w:left="360"/>
        <w:jc w:val="both"/>
        <w:rPr>
          <w:rFonts w:ascii="Arial" w:hAnsi="Arial" w:cs="Arial"/>
          <w:sz w:val="22"/>
          <w:szCs w:val="22"/>
        </w:rPr>
      </w:pPr>
    </w:p>
    <w:p w:rsidR="00D90C13" w:rsidRPr="002C76C1" w:rsidRDefault="00D90C13" w:rsidP="00D90C13">
      <w:pPr>
        <w:tabs>
          <w:tab w:val="center" w:pos="709"/>
        </w:tabs>
        <w:autoSpaceDE w:val="0"/>
        <w:autoSpaceDN w:val="0"/>
        <w:adjustRightInd w:val="0"/>
        <w:spacing w:after="120" w:line="260" w:lineRule="exact"/>
        <w:ind w:left="1066" w:hanging="709"/>
        <w:rPr>
          <w:i/>
          <w:sz w:val="22"/>
          <w:szCs w:val="22"/>
        </w:rPr>
      </w:pPr>
      <w:r w:rsidRPr="002C76C1">
        <w:rPr>
          <w:i/>
          <w:sz w:val="22"/>
          <w:szCs w:val="22"/>
        </w:rPr>
        <w:t>“3.3.1</w:t>
      </w:r>
      <w:r w:rsidRPr="002C76C1">
        <w:rPr>
          <w:i/>
          <w:sz w:val="22"/>
          <w:szCs w:val="22"/>
        </w:rPr>
        <w:tab/>
        <w:t>Accounting officers / authorities should invite and accept written price quotations for requirements up to an estimated value of R500 000 from as many suppliers as possible, that are registered on the list of prospective suppliers.</w:t>
      </w:r>
    </w:p>
    <w:p w:rsidR="00D90C13" w:rsidRPr="002C76C1" w:rsidRDefault="00D90C13" w:rsidP="00D90C13">
      <w:pPr>
        <w:tabs>
          <w:tab w:val="center" w:pos="709"/>
        </w:tabs>
        <w:spacing w:after="120" w:line="260" w:lineRule="exact"/>
        <w:ind w:left="1066" w:hanging="709"/>
        <w:rPr>
          <w:i/>
          <w:sz w:val="22"/>
          <w:szCs w:val="22"/>
        </w:rPr>
      </w:pPr>
      <w:r w:rsidRPr="002C76C1">
        <w:rPr>
          <w:i/>
          <w:sz w:val="22"/>
          <w:szCs w:val="22"/>
        </w:rPr>
        <w:t>3.3.2</w:t>
      </w:r>
      <w:r w:rsidRPr="002C76C1">
        <w:rPr>
          <w:i/>
          <w:sz w:val="22"/>
          <w:szCs w:val="22"/>
        </w:rPr>
        <w:tab/>
        <w:t xml:space="preserve">Where no suitable suppliers are available from the list of prospective suppliers, written price quotations may be obtained from other possible suppliers. </w:t>
      </w:r>
    </w:p>
    <w:p w:rsidR="00D90C13" w:rsidRPr="002C76C1" w:rsidRDefault="00D90C13" w:rsidP="00D90C13">
      <w:pPr>
        <w:tabs>
          <w:tab w:val="center" w:pos="709"/>
        </w:tabs>
        <w:spacing w:after="120" w:line="260" w:lineRule="exact"/>
        <w:ind w:left="1066" w:hanging="709"/>
        <w:rPr>
          <w:i/>
          <w:sz w:val="22"/>
          <w:szCs w:val="22"/>
        </w:rPr>
      </w:pPr>
      <w:r w:rsidRPr="002C76C1">
        <w:rPr>
          <w:i/>
          <w:sz w:val="22"/>
          <w:szCs w:val="22"/>
        </w:rPr>
        <w:t>3.3.3</w:t>
      </w:r>
      <w:r w:rsidRPr="002C76C1">
        <w:rPr>
          <w:i/>
          <w:sz w:val="22"/>
          <w:szCs w:val="22"/>
        </w:rPr>
        <w:tab/>
        <w:t>If it is not possible to obtain at least three (3) written price quotations, the reasons should be recorded and approved by the accounting officer / authority or his / her delegate”</w:t>
      </w:r>
    </w:p>
    <w:p w:rsidR="00D90C13" w:rsidRPr="002C76C1" w:rsidRDefault="00D90C13" w:rsidP="00D90C13">
      <w:pPr>
        <w:tabs>
          <w:tab w:val="center" w:pos="709"/>
        </w:tabs>
        <w:spacing w:after="120" w:line="260" w:lineRule="exact"/>
        <w:ind w:left="1066" w:hanging="709"/>
        <w:rPr>
          <w:i/>
          <w:sz w:val="22"/>
          <w:szCs w:val="22"/>
          <w:lang w:val="en-ZA"/>
        </w:rPr>
      </w:pPr>
    </w:p>
    <w:p w:rsidR="00D90C13" w:rsidRPr="002C76C1" w:rsidRDefault="00D90C13" w:rsidP="00D90C13">
      <w:pPr>
        <w:pStyle w:val="Default"/>
        <w:tabs>
          <w:tab w:val="center" w:pos="709"/>
        </w:tabs>
        <w:rPr>
          <w:rFonts w:ascii="Arial" w:hAnsi="Arial" w:cs="Arial"/>
          <w:sz w:val="22"/>
          <w:szCs w:val="22"/>
          <w:lang w:eastAsia="en-ZA"/>
        </w:rPr>
      </w:pPr>
      <w:r>
        <w:rPr>
          <w:rFonts w:ascii="Arial" w:hAnsi="Arial" w:cs="Arial"/>
          <w:sz w:val="22"/>
          <w:szCs w:val="22"/>
          <w:lang w:val="en-ZA"/>
        </w:rPr>
        <w:t>d)</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In terms of the Preferential Procurement Policy Framework Act (PPPFA) section 2(1)(e)</w:t>
      </w:r>
    </w:p>
    <w:p w:rsidR="00D90C13" w:rsidRPr="002C76C1" w:rsidRDefault="00D90C13" w:rsidP="00D90C13">
      <w:pPr>
        <w:tabs>
          <w:tab w:val="center" w:pos="709"/>
        </w:tabs>
        <w:rPr>
          <w:sz w:val="22"/>
          <w:szCs w:val="22"/>
          <w:lang w:val="en-ZA"/>
        </w:rPr>
      </w:pPr>
    </w:p>
    <w:p w:rsidR="00D90C13" w:rsidRPr="002C76C1" w:rsidRDefault="00D90C13" w:rsidP="00D90C13">
      <w:pPr>
        <w:pStyle w:val="Default"/>
        <w:tabs>
          <w:tab w:val="center" w:pos="709"/>
        </w:tabs>
        <w:ind w:left="360"/>
        <w:rPr>
          <w:rFonts w:ascii="Arial" w:hAnsi="Arial" w:cs="Arial"/>
          <w:sz w:val="22"/>
          <w:szCs w:val="22"/>
          <w:lang w:eastAsia="en-ZA"/>
        </w:rPr>
      </w:pPr>
      <w:r>
        <w:rPr>
          <w:rFonts w:ascii="Arial" w:hAnsi="Arial" w:cs="Arial"/>
          <w:i/>
          <w:color w:val="auto"/>
          <w:sz w:val="22"/>
          <w:szCs w:val="22"/>
          <w:lang w:val="en-ZA"/>
        </w:rPr>
        <w:tab/>
      </w:r>
      <w:r w:rsidRPr="002C76C1">
        <w:rPr>
          <w:rFonts w:ascii="Arial" w:hAnsi="Arial" w:cs="Arial"/>
          <w:i/>
          <w:color w:val="auto"/>
          <w:sz w:val="22"/>
          <w:szCs w:val="22"/>
          <w:lang w:val="en-ZA"/>
        </w:rPr>
        <w:t>“Bid documentation specify that evaluation and adjudication criteria which include the preference point system(80/20 or 90/10) to be used, 80/20 preference point system is applicable to amounts below R500 000(i.e. quotes) and 90/10 to those above(i.e. competitive bidding)”</w:t>
      </w:r>
    </w:p>
    <w:p w:rsidR="00D90C13" w:rsidRPr="002C76C1" w:rsidRDefault="00D90C13" w:rsidP="00D90C13">
      <w:pPr>
        <w:pStyle w:val="Default"/>
        <w:tabs>
          <w:tab w:val="center" w:pos="709"/>
        </w:tabs>
        <w:ind w:left="360"/>
        <w:rPr>
          <w:rFonts w:ascii="Arial" w:hAnsi="Arial" w:cs="Arial"/>
          <w:sz w:val="22"/>
          <w:szCs w:val="22"/>
          <w:lang w:eastAsia="en-ZA"/>
        </w:rPr>
      </w:pPr>
    </w:p>
    <w:p w:rsidR="00D90C13" w:rsidRPr="002C76C1" w:rsidRDefault="00D90C13" w:rsidP="00D90C13">
      <w:pPr>
        <w:pStyle w:val="Default"/>
        <w:tabs>
          <w:tab w:val="center" w:pos="709"/>
        </w:tabs>
        <w:ind w:left="360"/>
        <w:rPr>
          <w:rFonts w:ascii="Arial" w:hAnsi="Arial" w:cs="Arial"/>
          <w:sz w:val="22"/>
          <w:szCs w:val="22"/>
          <w:lang w:eastAsia="en-ZA"/>
        </w:rPr>
      </w:pPr>
    </w:p>
    <w:p w:rsidR="00D90C13" w:rsidRPr="002C76C1" w:rsidRDefault="00D90C13" w:rsidP="00D90C13">
      <w:pPr>
        <w:pStyle w:val="Default"/>
        <w:tabs>
          <w:tab w:val="center" w:pos="709"/>
        </w:tabs>
        <w:ind w:left="360" w:hanging="360"/>
        <w:rPr>
          <w:rFonts w:ascii="Arial" w:hAnsi="Arial" w:cs="Arial"/>
          <w:sz w:val="22"/>
          <w:szCs w:val="22"/>
          <w:lang w:eastAsia="en-ZA"/>
        </w:rPr>
      </w:pPr>
      <w:r>
        <w:rPr>
          <w:rFonts w:ascii="Arial" w:hAnsi="Arial" w:cs="Arial"/>
          <w:sz w:val="22"/>
          <w:szCs w:val="22"/>
          <w:lang w:eastAsia="en-ZA"/>
        </w:rPr>
        <w:t>e)</w:t>
      </w:r>
      <w:r>
        <w:rPr>
          <w:rFonts w:ascii="Arial" w:hAnsi="Arial" w:cs="Arial"/>
          <w:sz w:val="22"/>
          <w:szCs w:val="22"/>
          <w:lang w:eastAsia="en-ZA"/>
        </w:rPr>
        <w:tab/>
      </w:r>
      <w:r>
        <w:rPr>
          <w:rFonts w:ascii="Arial" w:hAnsi="Arial" w:cs="Arial"/>
          <w:sz w:val="22"/>
          <w:szCs w:val="22"/>
          <w:lang w:eastAsia="en-ZA"/>
        </w:rPr>
        <w:tab/>
      </w:r>
      <w:r w:rsidRPr="002C76C1">
        <w:rPr>
          <w:rFonts w:ascii="Arial" w:hAnsi="Arial" w:cs="Arial"/>
          <w:sz w:val="22"/>
          <w:szCs w:val="22"/>
          <w:lang w:eastAsia="en-ZA"/>
        </w:rPr>
        <w:t>Supply Chain Management: A guide for Accounting Officers/ Authorities paragraph 4.7.5 states:</w:t>
      </w:r>
    </w:p>
    <w:p w:rsidR="00D90C13" w:rsidRPr="002C76C1" w:rsidRDefault="00D90C13" w:rsidP="00D90C13">
      <w:pPr>
        <w:pStyle w:val="Default"/>
        <w:tabs>
          <w:tab w:val="center" w:pos="709"/>
        </w:tabs>
        <w:ind w:left="709"/>
        <w:rPr>
          <w:rFonts w:ascii="Arial" w:hAnsi="Arial" w:cs="Arial"/>
          <w:i/>
          <w:sz w:val="22"/>
          <w:szCs w:val="22"/>
          <w:lang w:eastAsia="en-ZA"/>
        </w:rPr>
      </w:pPr>
    </w:p>
    <w:p w:rsidR="00D90C13" w:rsidRPr="002C76C1" w:rsidRDefault="00D90C13" w:rsidP="00D90C13">
      <w:pPr>
        <w:pStyle w:val="Default"/>
        <w:tabs>
          <w:tab w:val="center" w:pos="709"/>
        </w:tabs>
        <w:ind w:left="360"/>
        <w:rPr>
          <w:rFonts w:ascii="Arial" w:hAnsi="Arial" w:cs="Arial"/>
          <w:i/>
          <w:sz w:val="22"/>
          <w:szCs w:val="22"/>
          <w:lang w:eastAsia="en-ZA"/>
        </w:rPr>
      </w:pPr>
      <w:r w:rsidRPr="002C76C1">
        <w:rPr>
          <w:rFonts w:ascii="Arial" w:hAnsi="Arial" w:cs="Arial"/>
          <w:i/>
          <w:sz w:val="22"/>
          <w:szCs w:val="22"/>
          <w:lang w:eastAsia="en-ZA"/>
        </w:rPr>
        <w:t>“4.7.5.3</w:t>
      </w:r>
      <w:r w:rsidRPr="002C76C1">
        <w:rPr>
          <w:rFonts w:ascii="Arial" w:hAnsi="Arial" w:cs="Arial"/>
          <w:i/>
          <w:sz w:val="22"/>
          <w:szCs w:val="22"/>
          <w:lang w:eastAsia="en-ZA"/>
        </w:rPr>
        <w:tab/>
        <w:t xml:space="preserve"> Emergency cases are cases where immediate action is necessary</w:t>
      </w:r>
    </w:p>
    <w:p w:rsidR="00D90C13" w:rsidRPr="002C76C1" w:rsidRDefault="00D90C13" w:rsidP="00D90C13">
      <w:pPr>
        <w:pStyle w:val="Default"/>
        <w:tabs>
          <w:tab w:val="center" w:pos="709"/>
        </w:tabs>
        <w:ind w:left="1440"/>
        <w:rPr>
          <w:rFonts w:ascii="Arial" w:hAnsi="Arial" w:cs="Arial"/>
          <w:i/>
          <w:sz w:val="22"/>
          <w:szCs w:val="22"/>
          <w:lang w:eastAsia="en-ZA"/>
        </w:rPr>
      </w:pPr>
      <w:r w:rsidRPr="002C76C1">
        <w:rPr>
          <w:rFonts w:ascii="Arial" w:hAnsi="Arial" w:cs="Arial"/>
          <w:i/>
          <w:sz w:val="22"/>
          <w:szCs w:val="22"/>
          <w:lang w:eastAsia="en-ZA"/>
        </w:rPr>
        <w:t>in order to avoid a dangerous or risky situation or misery.</w:t>
      </w:r>
    </w:p>
    <w:p w:rsidR="00D90C13" w:rsidRPr="002C76C1" w:rsidRDefault="00D90C13" w:rsidP="00D90C13">
      <w:pPr>
        <w:pStyle w:val="Default"/>
        <w:tabs>
          <w:tab w:val="center" w:pos="709"/>
        </w:tabs>
        <w:ind w:left="720" w:hanging="720"/>
        <w:rPr>
          <w:rFonts w:ascii="Arial" w:hAnsi="Arial" w:cs="Arial"/>
          <w:sz w:val="22"/>
          <w:szCs w:val="22"/>
          <w:lang w:eastAsia="en-ZA"/>
        </w:rPr>
      </w:pPr>
    </w:p>
    <w:p w:rsidR="00D90C13" w:rsidRPr="002C76C1" w:rsidRDefault="00D90C13" w:rsidP="006F5D2E">
      <w:pPr>
        <w:pStyle w:val="ListParagraph"/>
        <w:numPr>
          <w:ilvl w:val="0"/>
          <w:numId w:val="170"/>
        </w:numPr>
        <w:tabs>
          <w:tab w:val="center" w:pos="709"/>
        </w:tabs>
        <w:autoSpaceDE w:val="0"/>
        <w:autoSpaceDN w:val="0"/>
        <w:adjustRightInd w:val="0"/>
        <w:spacing w:after="120" w:line="260" w:lineRule="exact"/>
        <w:ind w:left="357" w:hanging="357"/>
        <w:rPr>
          <w:rFonts w:ascii="Arial" w:hAnsi="Arial" w:cs="Arial"/>
          <w:sz w:val="22"/>
          <w:szCs w:val="22"/>
        </w:rPr>
      </w:pPr>
      <w:r w:rsidRPr="002C76C1">
        <w:rPr>
          <w:rFonts w:ascii="Arial" w:hAnsi="Arial" w:cs="Arial"/>
          <w:i/>
          <w:sz w:val="22"/>
          <w:szCs w:val="22"/>
        </w:rPr>
        <w:t xml:space="preserve"> </w:t>
      </w:r>
      <w:r w:rsidRPr="002C76C1">
        <w:rPr>
          <w:rFonts w:ascii="Arial" w:hAnsi="Arial" w:cs="Arial"/>
          <w:sz w:val="22"/>
          <w:szCs w:val="22"/>
        </w:rPr>
        <w:t>Practice note 7 of 2009/10 paragraph 4.2</w:t>
      </w:r>
    </w:p>
    <w:p w:rsidR="00D90C13" w:rsidRPr="002C76C1" w:rsidRDefault="00D90C13" w:rsidP="00D90C13">
      <w:pPr>
        <w:tabs>
          <w:tab w:val="center" w:pos="709"/>
        </w:tabs>
        <w:autoSpaceDE w:val="0"/>
        <w:autoSpaceDN w:val="0"/>
        <w:adjustRightInd w:val="0"/>
        <w:spacing w:after="120" w:line="260" w:lineRule="exact"/>
        <w:ind w:left="397" w:hanging="397"/>
        <w:rPr>
          <w:i/>
          <w:color w:val="000000"/>
          <w:sz w:val="22"/>
          <w:szCs w:val="22"/>
          <w:lang w:val="en-ZA" w:eastAsia="en-ZA"/>
        </w:rPr>
      </w:pPr>
      <w:r w:rsidRPr="002C76C1">
        <w:rPr>
          <w:i/>
          <w:color w:val="000000"/>
          <w:sz w:val="22"/>
          <w:szCs w:val="22"/>
          <w:lang w:val="en-ZA" w:eastAsia="en-ZA"/>
        </w:rPr>
        <w:t xml:space="preserve">    “The SBD 4 must also be used in documentation relating to applications by service providers to be registered in the lists of potential or prospective suppliers for goods and services obtained by means of verbal or written quotations.”</w:t>
      </w:r>
    </w:p>
    <w:p w:rsidR="00D90C13" w:rsidRPr="002C76C1" w:rsidRDefault="00D90C13" w:rsidP="00D90C13">
      <w:pPr>
        <w:pStyle w:val="ListParagraph"/>
        <w:tabs>
          <w:tab w:val="center" w:pos="709"/>
        </w:tabs>
        <w:spacing w:after="120"/>
        <w:ind w:left="540" w:hanging="540"/>
        <w:contextualSpacing/>
        <w:rPr>
          <w:rFonts w:ascii="Arial" w:hAnsi="Arial" w:cs="Arial"/>
          <w:bCs/>
          <w:sz w:val="22"/>
          <w:szCs w:val="22"/>
        </w:rPr>
      </w:pPr>
    </w:p>
    <w:p w:rsidR="00D90C13" w:rsidRPr="002C76C1" w:rsidRDefault="00D90C13" w:rsidP="006F5D2E">
      <w:pPr>
        <w:pStyle w:val="ListParagraph"/>
        <w:numPr>
          <w:ilvl w:val="0"/>
          <w:numId w:val="170"/>
        </w:numPr>
        <w:tabs>
          <w:tab w:val="center" w:pos="709"/>
        </w:tabs>
        <w:spacing w:after="120"/>
        <w:contextualSpacing/>
        <w:rPr>
          <w:rFonts w:ascii="Arial" w:hAnsi="Arial" w:cs="Arial"/>
          <w:bCs/>
          <w:sz w:val="22"/>
          <w:szCs w:val="22"/>
        </w:rPr>
      </w:pPr>
      <w:r w:rsidRPr="002C76C1">
        <w:rPr>
          <w:rFonts w:ascii="Arial" w:hAnsi="Arial" w:cs="Arial"/>
          <w:bCs/>
          <w:sz w:val="22"/>
          <w:szCs w:val="22"/>
        </w:rPr>
        <w:t>Practice Note 8 of 2007/2008 paragraphs 6.1 and 6.2 states:</w:t>
      </w:r>
    </w:p>
    <w:p w:rsidR="00D90C13" w:rsidRPr="002C76C1" w:rsidRDefault="00D90C13" w:rsidP="00D90C13">
      <w:pPr>
        <w:tabs>
          <w:tab w:val="center" w:pos="709"/>
        </w:tabs>
        <w:autoSpaceDE w:val="0"/>
        <w:autoSpaceDN w:val="0"/>
        <w:adjustRightInd w:val="0"/>
        <w:ind w:left="1440" w:hanging="1080"/>
        <w:rPr>
          <w:i/>
          <w:color w:val="000000"/>
          <w:sz w:val="22"/>
          <w:szCs w:val="22"/>
        </w:rPr>
      </w:pPr>
      <w:r w:rsidRPr="002C76C1">
        <w:rPr>
          <w:i/>
          <w:color w:val="000000"/>
          <w:sz w:val="22"/>
          <w:szCs w:val="22"/>
        </w:rPr>
        <w:t>“6.1</w:t>
      </w:r>
      <w:r w:rsidRPr="002C76C1">
        <w:rPr>
          <w:i/>
          <w:color w:val="000000"/>
          <w:sz w:val="22"/>
          <w:szCs w:val="22"/>
        </w:rPr>
        <w:tab/>
        <w:t>The Accounting officer / authority must be in possession of an original valid tax clearance certificate for all price quotations and competitive bids exceeding the value of R30 000 (VAT included).</w:t>
      </w:r>
    </w:p>
    <w:p w:rsidR="00D90C13" w:rsidRPr="002C76C1" w:rsidRDefault="00D90C13" w:rsidP="00D90C13">
      <w:pPr>
        <w:pStyle w:val="ListParagraph"/>
        <w:tabs>
          <w:tab w:val="center" w:pos="709"/>
        </w:tabs>
        <w:autoSpaceDE w:val="0"/>
        <w:autoSpaceDN w:val="0"/>
        <w:adjustRightInd w:val="0"/>
        <w:rPr>
          <w:rFonts w:ascii="Arial" w:hAnsi="Arial" w:cs="Arial"/>
          <w:i/>
          <w:color w:val="000000"/>
          <w:sz w:val="22"/>
          <w:szCs w:val="22"/>
        </w:rPr>
      </w:pPr>
    </w:p>
    <w:p w:rsidR="00D90C13" w:rsidRPr="002C76C1" w:rsidRDefault="00D90C13" w:rsidP="00D90C13">
      <w:pPr>
        <w:tabs>
          <w:tab w:val="center" w:pos="709"/>
        </w:tabs>
        <w:ind w:left="1440" w:hanging="1080"/>
        <w:rPr>
          <w:i/>
          <w:color w:val="000000"/>
          <w:sz w:val="22"/>
          <w:szCs w:val="22"/>
        </w:rPr>
      </w:pPr>
      <w:r w:rsidRPr="002C76C1">
        <w:rPr>
          <w:i/>
          <w:color w:val="000000"/>
          <w:sz w:val="22"/>
          <w:szCs w:val="22"/>
        </w:rPr>
        <w:t>6.2</w:t>
      </w:r>
      <w:r w:rsidRPr="002C76C1">
        <w:rPr>
          <w:i/>
          <w:color w:val="000000"/>
          <w:sz w:val="22"/>
          <w:szCs w:val="22"/>
        </w:rPr>
        <w:tab/>
        <w:t>If an accounting officer / authority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 authority’s possession. Whenever this ruling is applied, cross-reference must be made to the original tax certificate for audit purposes.”</w:t>
      </w:r>
    </w:p>
    <w:p w:rsidR="00D90C13" w:rsidRPr="002C76C1" w:rsidRDefault="00D90C13" w:rsidP="00D90C13">
      <w:pPr>
        <w:tabs>
          <w:tab w:val="center" w:pos="709"/>
        </w:tabs>
        <w:spacing w:after="120"/>
        <w:ind w:left="57"/>
        <w:rPr>
          <w:sz w:val="22"/>
          <w:szCs w:val="22"/>
          <w:lang w:val="en-ZA"/>
        </w:rPr>
      </w:pPr>
    </w:p>
    <w:p w:rsidR="00D90C13" w:rsidRPr="002C76C1" w:rsidRDefault="00D90C13" w:rsidP="006F5D2E">
      <w:pPr>
        <w:pStyle w:val="ListParagraph"/>
        <w:numPr>
          <w:ilvl w:val="0"/>
          <w:numId w:val="170"/>
        </w:numPr>
        <w:tabs>
          <w:tab w:val="left" w:pos="540"/>
          <w:tab w:val="center" w:pos="709"/>
        </w:tabs>
        <w:contextualSpacing/>
        <w:rPr>
          <w:rFonts w:ascii="Arial" w:hAnsi="Arial" w:cs="Arial"/>
          <w:color w:val="000000"/>
          <w:sz w:val="22"/>
          <w:szCs w:val="22"/>
        </w:rPr>
      </w:pPr>
      <w:r w:rsidRPr="002C76C1">
        <w:rPr>
          <w:rFonts w:ascii="Arial" w:hAnsi="Arial" w:cs="Arial"/>
          <w:color w:val="000000"/>
          <w:sz w:val="22"/>
          <w:szCs w:val="22"/>
        </w:rPr>
        <w:t>General Regulations of the Preferential Procurement Policy Framework Act 5 of 2000 paragraph 16 states:</w:t>
      </w:r>
    </w:p>
    <w:p w:rsidR="00D90C13" w:rsidRPr="002C76C1" w:rsidRDefault="00D90C13" w:rsidP="00D90C13">
      <w:pPr>
        <w:pStyle w:val="ListParagraph"/>
        <w:tabs>
          <w:tab w:val="left" w:pos="540"/>
          <w:tab w:val="center" w:pos="709"/>
        </w:tabs>
        <w:ind w:left="540"/>
        <w:rPr>
          <w:rFonts w:ascii="Arial" w:hAnsi="Arial" w:cs="Arial"/>
          <w:color w:val="000000"/>
          <w:sz w:val="22"/>
          <w:szCs w:val="22"/>
        </w:rPr>
      </w:pPr>
    </w:p>
    <w:p w:rsidR="00D90C13" w:rsidRPr="002C76C1" w:rsidRDefault="00D90C13" w:rsidP="00D90C13">
      <w:pPr>
        <w:pStyle w:val="ListParagraph"/>
        <w:tabs>
          <w:tab w:val="left" w:pos="360"/>
          <w:tab w:val="center" w:pos="709"/>
        </w:tabs>
        <w:ind w:left="360"/>
        <w:rPr>
          <w:rFonts w:ascii="Arial" w:hAnsi="Arial" w:cs="Arial"/>
          <w:i/>
          <w:color w:val="000000"/>
          <w:sz w:val="22"/>
          <w:szCs w:val="22"/>
        </w:rPr>
      </w:pPr>
      <w:r w:rsidRPr="002C76C1">
        <w:rPr>
          <w:rFonts w:ascii="Arial" w:hAnsi="Arial" w:cs="Arial"/>
          <w:i/>
          <w:color w:val="000000"/>
          <w:sz w:val="22"/>
          <w:szCs w:val="22"/>
        </w:rPr>
        <w:t xml:space="preserve">“No contract may be awarded to a person who has failed to submit an original Tax Clearance Certificate from the South African Service (“SARS”) certifying that the taxes of that person to be in order or that suitable arrangements have been made with SARS.” </w:t>
      </w:r>
    </w:p>
    <w:p w:rsidR="00D90C13" w:rsidRPr="002C76C1" w:rsidRDefault="00D90C13" w:rsidP="00D90C13">
      <w:pPr>
        <w:tabs>
          <w:tab w:val="center" w:pos="709"/>
        </w:tabs>
        <w:spacing w:after="120"/>
        <w:ind w:left="57"/>
        <w:rPr>
          <w:sz w:val="22"/>
          <w:szCs w:val="22"/>
          <w:lang w:val="en-ZA"/>
        </w:rPr>
      </w:pPr>
    </w:p>
    <w:p w:rsidR="00D90C13" w:rsidRDefault="00D90C13" w:rsidP="00D90C13">
      <w:pPr>
        <w:tabs>
          <w:tab w:val="center" w:pos="709"/>
        </w:tabs>
        <w:spacing w:after="120"/>
        <w:rPr>
          <w:sz w:val="22"/>
          <w:szCs w:val="22"/>
          <w:lang w:val="en-ZA"/>
        </w:rPr>
      </w:pPr>
      <w:r w:rsidRPr="002C76C1">
        <w:rPr>
          <w:sz w:val="22"/>
          <w:szCs w:val="22"/>
          <w:lang w:val="en-ZA"/>
        </w:rPr>
        <w:t>The following deviations relating to the procurement of office furniture in the office of DDG: AIM from Forest Office Furniture have been noted. Please see the table below for information on the payment selected for testing</w:t>
      </w:r>
    </w:p>
    <w:p w:rsidR="00D90C13" w:rsidRPr="00D91D29" w:rsidRDefault="00D90C13" w:rsidP="00D90C13">
      <w:pPr>
        <w:tabs>
          <w:tab w:val="center" w:pos="709"/>
        </w:tabs>
        <w:spacing w:after="120"/>
        <w:rPr>
          <w:sz w:val="18"/>
          <w:szCs w:val="18"/>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0"/>
        <w:gridCol w:w="1620"/>
        <w:gridCol w:w="2160"/>
        <w:gridCol w:w="2700"/>
      </w:tblGrid>
      <w:tr w:rsidR="00D90C13" w:rsidRPr="00D91D29" w:rsidTr="00D90C13">
        <w:trPr>
          <w:trHeight w:val="578"/>
        </w:trPr>
        <w:tc>
          <w:tcPr>
            <w:tcW w:w="2340" w:type="dxa"/>
            <w:vMerge w:val="restart"/>
            <w:shd w:val="clear" w:color="auto" w:fill="BFBFBF" w:themeFill="background1" w:themeFillShade="BF"/>
            <w:vAlign w:val="bottom"/>
          </w:tcPr>
          <w:p w:rsidR="00D90C13" w:rsidRPr="00D91D29" w:rsidRDefault="00D90C13" w:rsidP="00D90C13">
            <w:pPr>
              <w:tabs>
                <w:tab w:val="center" w:pos="709"/>
              </w:tabs>
              <w:spacing w:line="260" w:lineRule="exact"/>
              <w:rPr>
                <w:b/>
                <w:color w:val="000000"/>
                <w:sz w:val="18"/>
                <w:szCs w:val="18"/>
                <w:lang w:eastAsia="en-ZA"/>
              </w:rPr>
            </w:pPr>
            <w:r w:rsidRPr="00D91D29">
              <w:rPr>
                <w:b/>
                <w:color w:val="000000"/>
                <w:sz w:val="18"/>
                <w:szCs w:val="18"/>
                <w:lang w:eastAsia="en-ZA"/>
              </w:rPr>
              <w:t>FANO NUMBER</w:t>
            </w:r>
          </w:p>
        </w:tc>
        <w:tc>
          <w:tcPr>
            <w:tcW w:w="1620" w:type="dxa"/>
            <w:vMerge w:val="restart"/>
            <w:shd w:val="clear" w:color="auto" w:fill="BFBFBF" w:themeFill="background1" w:themeFillShade="BF"/>
            <w:vAlign w:val="bottom"/>
          </w:tcPr>
          <w:p w:rsidR="00D90C13" w:rsidRPr="00D91D29" w:rsidRDefault="00D90C13" w:rsidP="00D90C13">
            <w:pPr>
              <w:tabs>
                <w:tab w:val="center" w:pos="709"/>
              </w:tabs>
              <w:spacing w:line="260" w:lineRule="exact"/>
              <w:rPr>
                <w:b/>
                <w:color w:val="000000"/>
                <w:sz w:val="18"/>
                <w:szCs w:val="18"/>
                <w:lang w:eastAsia="en-ZA"/>
              </w:rPr>
            </w:pPr>
            <w:r w:rsidRPr="00D91D29">
              <w:rPr>
                <w:b/>
                <w:color w:val="000000"/>
                <w:sz w:val="18"/>
                <w:szCs w:val="18"/>
                <w:lang w:eastAsia="en-ZA"/>
              </w:rPr>
              <w:t>DATE</w:t>
            </w:r>
          </w:p>
        </w:tc>
        <w:tc>
          <w:tcPr>
            <w:tcW w:w="2160" w:type="dxa"/>
            <w:shd w:val="clear" w:color="auto" w:fill="BFBFBF" w:themeFill="background1" w:themeFillShade="BF"/>
            <w:vAlign w:val="bottom"/>
          </w:tcPr>
          <w:p w:rsidR="00D90C13" w:rsidRPr="00D91D29" w:rsidRDefault="00D90C13" w:rsidP="00D90C13">
            <w:pPr>
              <w:tabs>
                <w:tab w:val="center" w:pos="709"/>
              </w:tabs>
              <w:spacing w:line="260" w:lineRule="exact"/>
              <w:rPr>
                <w:b/>
                <w:color w:val="000000"/>
                <w:sz w:val="18"/>
                <w:szCs w:val="18"/>
                <w:lang w:eastAsia="en-ZA"/>
              </w:rPr>
            </w:pPr>
            <w:r w:rsidRPr="00D91D29">
              <w:rPr>
                <w:b/>
                <w:color w:val="000000"/>
                <w:sz w:val="18"/>
                <w:szCs w:val="18"/>
                <w:lang w:eastAsia="en-ZA"/>
              </w:rPr>
              <w:t>AWARDED AND SPENT IN CURRENT YEAR</w:t>
            </w:r>
          </w:p>
        </w:tc>
        <w:tc>
          <w:tcPr>
            <w:tcW w:w="2700" w:type="dxa"/>
            <w:shd w:val="clear" w:color="auto" w:fill="BFBFBF" w:themeFill="background1" w:themeFillShade="BF"/>
            <w:vAlign w:val="bottom"/>
          </w:tcPr>
          <w:p w:rsidR="00D90C13" w:rsidRPr="00D91D29" w:rsidRDefault="00D90C13" w:rsidP="00D90C13">
            <w:pPr>
              <w:tabs>
                <w:tab w:val="center" w:pos="709"/>
              </w:tabs>
              <w:spacing w:line="260" w:lineRule="exact"/>
              <w:rPr>
                <w:b/>
                <w:color w:val="000000"/>
                <w:sz w:val="18"/>
                <w:szCs w:val="18"/>
                <w:lang w:eastAsia="en-ZA"/>
              </w:rPr>
            </w:pPr>
            <w:r w:rsidRPr="00D91D29">
              <w:rPr>
                <w:b/>
                <w:color w:val="000000"/>
                <w:sz w:val="18"/>
                <w:szCs w:val="18"/>
                <w:lang w:eastAsia="en-ZA"/>
              </w:rPr>
              <w:t>VALUE OF ITEMS SELECTED FOR TESTING</w:t>
            </w:r>
          </w:p>
        </w:tc>
      </w:tr>
      <w:tr w:rsidR="00D90C13" w:rsidRPr="00D91D29" w:rsidTr="00D90C13">
        <w:trPr>
          <w:trHeight w:val="300"/>
        </w:trPr>
        <w:tc>
          <w:tcPr>
            <w:tcW w:w="2340" w:type="dxa"/>
            <w:vMerge/>
            <w:shd w:val="clear" w:color="auto" w:fill="BFBFBF" w:themeFill="background1" w:themeFillShade="BF"/>
            <w:vAlign w:val="bottom"/>
          </w:tcPr>
          <w:p w:rsidR="00D90C13" w:rsidRPr="00D91D29" w:rsidRDefault="00D90C13" w:rsidP="00D90C13">
            <w:pPr>
              <w:tabs>
                <w:tab w:val="center" w:pos="709"/>
              </w:tabs>
              <w:spacing w:line="260" w:lineRule="exact"/>
              <w:rPr>
                <w:b/>
                <w:color w:val="000000"/>
                <w:sz w:val="18"/>
                <w:szCs w:val="18"/>
                <w:lang w:eastAsia="en-ZA"/>
              </w:rPr>
            </w:pPr>
          </w:p>
        </w:tc>
        <w:tc>
          <w:tcPr>
            <w:tcW w:w="1620" w:type="dxa"/>
            <w:vMerge/>
            <w:shd w:val="clear" w:color="auto" w:fill="BFBFBF" w:themeFill="background1" w:themeFillShade="BF"/>
            <w:vAlign w:val="bottom"/>
          </w:tcPr>
          <w:p w:rsidR="00D90C13" w:rsidRPr="00D91D29" w:rsidRDefault="00D90C13" w:rsidP="00D90C13">
            <w:pPr>
              <w:tabs>
                <w:tab w:val="center" w:pos="709"/>
              </w:tabs>
              <w:spacing w:line="260" w:lineRule="exact"/>
              <w:rPr>
                <w:b/>
                <w:color w:val="000000"/>
                <w:sz w:val="18"/>
                <w:szCs w:val="18"/>
                <w:lang w:eastAsia="en-ZA"/>
              </w:rPr>
            </w:pPr>
          </w:p>
        </w:tc>
        <w:tc>
          <w:tcPr>
            <w:tcW w:w="2160" w:type="dxa"/>
            <w:shd w:val="clear" w:color="auto" w:fill="BFBFBF" w:themeFill="background1" w:themeFillShade="BF"/>
            <w:vAlign w:val="bottom"/>
          </w:tcPr>
          <w:p w:rsidR="00D90C13" w:rsidRPr="00D91D29" w:rsidRDefault="00D90C13" w:rsidP="00D90C13">
            <w:pPr>
              <w:tabs>
                <w:tab w:val="center" w:pos="709"/>
              </w:tabs>
              <w:spacing w:line="260" w:lineRule="exact"/>
              <w:jc w:val="right"/>
              <w:rPr>
                <w:b/>
                <w:color w:val="000000"/>
                <w:sz w:val="18"/>
                <w:szCs w:val="18"/>
                <w:lang w:eastAsia="en-ZA"/>
              </w:rPr>
            </w:pPr>
            <w:r w:rsidRPr="00D91D29">
              <w:rPr>
                <w:b/>
                <w:color w:val="000000"/>
                <w:sz w:val="18"/>
                <w:szCs w:val="18"/>
                <w:lang w:eastAsia="en-ZA"/>
              </w:rPr>
              <w:t>R</w:t>
            </w:r>
          </w:p>
        </w:tc>
        <w:tc>
          <w:tcPr>
            <w:tcW w:w="2700" w:type="dxa"/>
            <w:shd w:val="clear" w:color="auto" w:fill="BFBFBF" w:themeFill="background1" w:themeFillShade="BF"/>
            <w:vAlign w:val="bottom"/>
          </w:tcPr>
          <w:p w:rsidR="00D90C13" w:rsidRPr="00D91D29" w:rsidRDefault="00D90C13" w:rsidP="00D90C13">
            <w:pPr>
              <w:tabs>
                <w:tab w:val="center" w:pos="709"/>
              </w:tabs>
              <w:spacing w:line="260" w:lineRule="exact"/>
              <w:jc w:val="right"/>
              <w:rPr>
                <w:b/>
                <w:color w:val="000000"/>
                <w:sz w:val="18"/>
                <w:szCs w:val="18"/>
                <w:lang w:eastAsia="en-ZA"/>
              </w:rPr>
            </w:pPr>
            <w:r w:rsidRPr="00D91D29">
              <w:rPr>
                <w:b/>
                <w:color w:val="000000"/>
                <w:sz w:val="18"/>
                <w:szCs w:val="18"/>
                <w:lang w:eastAsia="en-ZA"/>
              </w:rPr>
              <w:t>R</w:t>
            </w:r>
          </w:p>
        </w:tc>
      </w:tr>
      <w:tr w:rsidR="00D90C13" w:rsidRPr="00D91D29" w:rsidTr="00D90C13">
        <w:trPr>
          <w:trHeight w:val="345"/>
        </w:trPr>
        <w:tc>
          <w:tcPr>
            <w:tcW w:w="2340" w:type="dxa"/>
            <w:vAlign w:val="bottom"/>
          </w:tcPr>
          <w:p w:rsidR="00D90C13" w:rsidRPr="00D91D29" w:rsidRDefault="00D90C13" w:rsidP="00D90C13">
            <w:pPr>
              <w:tabs>
                <w:tab w:val="center" w:pos="709"/>
              </w:tabs>
              <w:spacing w:line="260" w:lineRule="exact"/>
              <w:rPr>
                <w:color w:val="000000"/>
                <w:sz w:val="18"/>
                <w:szCs w:val="18"/>
                <w:lang w:eastAsia="en-ZA"/>
              </w:rPr>
            </w:pPr>
            <w:r w:rsidRPr="00D91D29">
              <w:rPr>
                <w:color w:val="000000"/>
                <w:sz w:val="18"/>
                <w:szCs w:val="18"/>
                <w:lang w:eastAsia="en-ZA"/>
              </w:rPr>
              <w:t>157343/OR-051942</w:t>
            </w:r>
          </w:p>
        </w:tc>
        <w:tc>
          <w:tcPr>
            <w:tcW w:w="1620" w:type="dxa"/>
            <w:vAlign w:val="bottom"/>
          </w:tcPr>
          <w:p w:rsidR="00D90C13" w:rsidRPr="00D91D29" w:rsidRDefault="00D90C13" w:rsidP="00D90C13">
            <w:pPr>
              <w:tabs>
                <w:tab w:val="center" w:pos="709"/>
              </w:tabs>
              <w:spacing w:line="260" w:lineRule="exact"/>
              <w:rPr>
                <w:sz w:val="18"/>
                <w:szCs w:val="18"/>
              </w:rPr>
            </w:pPr>
          </w:p>
          <w:p w:rsidR="00D90C13" w:rsidRPr="00D91D29" w:rsidRDefault="00D90C13" w:rsidP="00D90C13">
            <w:pPr>
              <w:tabs>
                <w:tab w:val="center" w:pos="709"/>
              </w:tabs>
              <w:spacing w:line="260" w:lineRule="exact"/>
              <w:jc w:val="right"/>
              <w:rPr>
                <w:color w:val="000000"/>
                <w:sz w:val="18"/>
                <w:szCs w:val="18"/>
                <w:lang w:eastAsia="en-ZA"/>
              </w:rPr>
            </w:pPr>
            <w:r w:rsidRPr="00D91D29">
              <w:rPr>
                <w:sz w:val="18"/>
                <w:szCs w:val="18"/>
              </w:rPr>
              <w:t xml:space="preserve">24 June 2011 </w:t>
            </w:r>
          </w:p>
        </w:tc>
        <w:tc>
          <w:tcPr>
            <w:tcW w:w="2160" w:type="dxa"/>
            <w:vAlign w:val="bottom"/>
          </w:tcPr>
          <w:p w:rsidR="00D90C13" w:rsidRPr="00D91D29" w:rsidRDefault="00D90C13" w:rsidP="00D90C13">
            <w:pPr>
              <w:tabs>
                <w:tab w:val="center" w:pos="709"/>
              </w:tabs>
              <w:spacing w:line="260" w:lineRule="exact"/>
              <w:jc w:val="right"/>
              <w:rPr>
                <w:color w:val="000000"/>
                <w:sz w:val="18"/>
                <w:szCs w:val="18"/>
                <w:lang w:eastAsia="en-ZA"/>
              </w:rPr>
            </w:pPr>
          </w:p>
          <w:p w:rsidR="00D90C13" w:rsidRPr="00D91D29" w:rsidRDefault="00D90C13" w:rsidP="00D90C13">
            <w:pPr>
              <w:tabs>
                <w:tab w:val="center" w:pos="709"/>
              </w:tabs>
              <w:spacing w:line="260" w:lineRule="exact"/>
              <w:jc w:val="right"/>
              <w:rPr>
                <w:sz w:val="18"/>
                <w:szCs w:val="18"/>
              </w:rPr>
            </w:pPr>
            <w:r w:rsidRPr="00D91D29">
              <w:rPr>
                <w:sz w:val="18"/>
                <w:szCs w:val="18"/>
              </w:rPr>
              <w:t>253 537,14</w:t>
            </w:r>
          </w:p>
        </w:tc>
        <w:tc>
          <w:tcPr>
            <w:tcW w:w="2700" w:type="dxa"/>
            <w:vAlign w:val="bottom"/>
          </w:tcPr>
          <w:p w:rsidR="00D90C13" w:rsidRPr="00D91D29" w:rsidRDefault="00D90C13" w:rsidP="00D90C13">
            <w:pPr>
              <w:tabs>
                <w:tab w:val="center" w:pos="709"/>
              </w:tabs>
              <w:spacing w:line="260" w:lineRule="exact"/>
              <w:jc w:val="right"/>
              <w:rPr>
                <w:color w:val="000000"/>
                <w:sz w:val="18"/>
                <w:szCs w:val="18"/>
                <w:lang w:eastAsia="en-ZA"/>
              </w:rPr>
            </w:pPr>
            <w:r w:rsidRPr="00D91D29">
              <w:rPr>
                <w:color w:val="000000"/>
                <w:sz w:val="18"/>
                <w:szCs w:val="18"/>
                <w:lang w:eastAsia="en-ZA"/>
              </w:rPr>
              <w:t xml:space="preserve">       27 586,86</w:t>
            </w:r>
          </w:p>
        </w:tc>
      </w:tr>
    </w:tbl>
    <w:p w:rsidR="00D90C13" w:rsidRPr="002C76C1" w:rsidRDefault="00D90C13" w:rsidP="00D90C13">
      <w:pPr>
        <w:tabs>
          <w:tab w:val="center" w:pos="709"/>
        </w:tabs>
        <w:spacing w:after="120"/>
        <w:jc w:val="center"/>
        <w:outlineLvl w:val="0"/>
        <w:rPr>
          <w:sz w:val="22"/>
          <w:szCs w:val="22"/>
        </w:rPr>
      </w:pPr>
    </w:p>
    <w:p w:rsidR="00D90C13" w:rsidRPr="00D91D29" w:rsidRDefault="00D90C13" w:rsidP="00D90C13">
      <w:pPr>
        <w:tabs>
          <w:tab w:val="center" w:pos="709"/>
        </w:tabs>
        <w:spacing w:after="120" w:line="260" w:lineRule="exact"/>
        <w:ind w:left="709" w:right="-113" w:hanging="709"/>
        <w:rPr>
          <w:sz w:val="22"/>
          <w:szCs w:val="22"/>
        </w:rPr>
      </w:pPr>
      <w:r>
        <w:rPr>
          <w:bCs/>
          <w:sz w:val="22"/>
          <w:szCs w:val="22"/>
        </w:rPr>
        <w:t>a)</w:t>
      </w:r>
      <w:r>
        <w:rPr>
          <w:bCs/>
          <w:sz w:val="22"/>
          <w:szCs w:val="22"/>
        </w:rPr>
        <w:tab/>
      </w:r>
      <w:r>
        <w:rPr>
          <w:bCs/>
          <w:sz w:val="22"/>
          <w:szCs w:val="22"/>
        </w:rPr>
        <w:tab/>
      </w:r>
      <w:r w:rsidRPr="00D91D29">
        <w:rPr>
          <w:bCs/>
          <w:sz w:val="22"/>
          <w:szCs w:val="22"/>
        </w:rPr>
        <w:t xml:space="preserve">The department has not obtained and evaluated three written quotations as required by Practice Note 8 </w:t>
      </w:r>
      <w:r w:rsidRPr="00D91D29">
        <w:rPr>
          <w:sz w:val="22"/>
          <w:szCs w:val="22"/>
        </w:rPr>
        <w:t>of 2007/8 paragraph 3.3.1 to 3.3.3. Only one quotation was obtained from Forest Office Furniture as it was indicated procurement of the goods were urgent.</w:t>
      </w:r>
    </w:p>
    <w:p w:rsidR="00D90C13" w:rsidRPr="002C76C1" w:rsidRDefault="00D90C13" w:rsidP="00D90C13">
      <w:pPr>
        <w:pStyle w:val="ListParagraph"/>
        <w:tabs>
          <w:tab w:val="center" w:pos="709"/>
        </w:tabs>
        <w:spacing w:after="120" w:line="260" w:lineRule="exact"/>
        <w:ind w:left="340" w:right="-113"/>
        <w:rPr>
          <w:rFonts w:ascii="Arial" w:hAnsi="Arial" w:cs="Arial"/>
          <w:sz w:val="22"/>
          <w:szCs w:val="22"/>
        </w:rPr>
      </w:pPr>
    </w:p>
    <w:p w:rsidR="00D90C13" w:rsidRPr="00D91D29" w:rsidRDefault="00D90C13" w:rsidP="00D90C13">
      <w:pPr>
        <w:tabs>
          <w:tab w:val="center" w:pos="709"/>
        </w:tabs>
        <w:spacing w:after="120" w:line="260" w:lineRule="exact"/>
        <w:ind w:right="-113"/>
        <w:rPr>
          <w:sz w:val="22"/>
          <w:szCs w:val="22"/>
        </w:rPr>
      </w:pPr>
      <w:r w:rsidRPr="00D91D29">
        <w:rPr>
          <w:sz w:val="22"/>
          <w:szCs w:val="22"/>
        </w:rPr>
        <w:t>The following deviations pertaining to the aforementioned were noted:</w:t>
      </w:r>
    </w:p>
    <w:p w:rsidR="00D90C13" w:rsidRPr="002C76C1" w:rsidRDefault="00D90C13" w:rsidP="006F5D2E">
      <w:pPr>
        <w:pStyle w:val="ListParagraph"/>
        <w:numPr>
          <w:ilvl w:val="0"/>
          <w:numId w:val="226"/>
        </w:numPr>
        <w:tabs>
          <w:tab w:val="center" w:pos="709"/>
        </w:tabs>
        <w:spacing w:after="120" w:line="260" w:lineRule="exact"/>
        <w:ind w:left="1080" w:right="-113"/>
        <w:rPr>
          <w:rFonts w:ascii="Arial" w:hAnsi="Arial" w:cs="Arial"/>
          <w:sz w:val="22"/>
          <w:szCs w:val="22"/>
        </w:rPr>
      </w:pPr>
      <w:r w:rsidRPr="002C76C1">
        <w:rPr>
          <w:rFonts w:ascii="Arial" w:hAnsi="Arial" w:cs="Arial"/>
          <w:sz w:val="22"/>
          <w:szCs w:val="22"/>
          <w:lang w:val="en-US"/>
        </w:rPr>
        <w:t>CD: KAM was promoted as DDG: AIM in June 2010 and had continued to use the office of the CD: KAM up until the post was filled. The DDG: AIM was then allocated offices on the sixth floor with no furniture therefore the office required furniture for the office of the DDG: AIM and its staff.</w:t>
      </w:r>
    </w:p>
    <w:p w:rsidR="00D90C13" w:rsidRPr="002C76C1" w:rsidRDefault="00D90C13" w:rsidP="006F5D2E">
      <w:pPr>
        <w:pStyle w:val="ListParagraph"/>
        <w:numPr>
          <w:ilvl w:val="0"/>
          <w:numId w:val="226"/>
        </w:numPr>
        <w:tabs>
          <w:tab w:val="center" w:pos="709"/>
        </w:tabs>
        <w:spacing w:after="120" w:line="260" w:lineRule="exact"/>
        <w:ind w:left="1080" w:right="-113"/>
        <w:rPr>
          <w:rFonts w:ascii="Arial" w:hAnsi="Arial" w:cs="Arial"/>
          <w:sz w:val="22"/>
          <w:szCs w:val="22"/>
        </w:rPr>
      </w:pPr>
      <w:r w:rsidRPr="002C76C1">
        <w:rPr>
          <w:rFonts w:ascii="Arial" w:hAnsi="Arial" w:cs="Arial"/>
          <w:sz w:val="22"/>
          <w:szCs w:val="22"/>
        </w:rPr>
        <w:t>A request for movable assets was approved on7 March 2011 by the head of the unit.</w:t>
      </w:r>
    </w:p>
    <w:p w:rsidR="00D90C13" w:rsidRPr="002C76C1" w:rsidRDefault="00D90C13" w:rsidP="006F5D2E">
      <w:pPr>
        <w:pStyle w:val="ListParagraph"/>
        <w:numPr>
          <w:ilvl w:val="0"/>
          <w:numId w:val="226"/>
        </w:numPr>
        <w:tabs>
          <w:tab w:val="center" w:pos="709"/>
        </w:tabs>
        <w:spacing w:after="120" w:line="260" w:lineRule="exact"/>
        <w:ind w:left="1080" w:right="-113"/>
        <w:rPr>
          <w:rFonts w:ascii="Arial" w:hAnsi="Arial" w:cs="Arial"/>
          <w:sz w:val="22"/>
          <w:szCs w:val="22"/>
        </w:rPr>
      </w:pPr>
      <w:r w:rsidRPr="002C76C1">
        <w:rPr>
          <w:rFonts w:ascii="Arial" w:hAnsi="Arial" w:cs="Arial"/>
          <w:sz w:val="22"/>
          <w:szCs w:val="22"/>
          <w:lang w:val="en-US"/>
        </w:rPr>
        <w:t>An internal memo was issued by the department to request approval from the Acting DG to deviate from the Pro-Quote system and utilise Forest Office Furniture as a preferred service provider to supply furniture for the office of the DDG: Asset Investment Management and the supporting staff. This deviation was approved by the then acting DG, Mr. Sam Vukela on 29 March 2011. The amount per this deviation amounted to R272 567,60.</w:t>
      </w:r>
    </w:p>
    <w:p w:rsidR="00D90C13" w:rsidRPr="002C76C1" w:rsidRDefault="00D90C13" w:rsidP="006F5D2E">
      <w:pPr>
        <w:pStyle w:val="ListParagraph"/>
        <w:numPr>
          <w:ilvl w:val="0"/>
          <w:numId w:val="226"/>
        </w:numPr>
        <w:tabs>
          <w:tab w:val="center" w:pos="709"/>
        </w:tabs>
        <w:spacing w:after="120" w:line="260" w:lineRule="exact"/>
        <w:ind w:left="1080" w:right="-113"/>
        <w:rPr>
          <w:rFonts w:ascii="Arial" w:hAnsi="Arial" w:cs="Arial"/>
          <w:sz w:val="22"/>
          <w:szCs w:val="22"/>
        </w:rPr>
      </w:pPr>
      <w:r w:rsidRPr="002C76C1">
        <w:rPr>
          <w:rFonts w:ascii="Arial" w:hAnsi="Arial" w:cs="Arial"/>
          <w:sz w:val="22"/>
          <w:szCs w:val="22"/>
        </w:rPr>
        <w:t xml:space="preserve">Another internal memo requesting for approval to deviate from the Pro-Quote system and utilise Forest Office Furniture as preferred service provider to supply furniture for the office for the DDG: Asset Investment Management and support staff. The cost for the entire office of the DDG, boardroom and the waiting room was indicted as R279 850,62. </w:t>
      </w:r>
      <w:r w:rsidRPr="002C76C1">
        <w:rPr>
          <w:rFonts w:ascii="Arial" w:hAnsi="Arial" w:cs="Arial"/>
          <w:sz w:val="22"/>
          <w:szCs w:val="22"/>
          <w:lang w:val="en-US"/>
        </w:rPr>
        <w:t>This deviation was approved by the then acting DG, Mr. Sam Vukela on 18 April 2011.</w:t>
      </w:r>
    </w:p>
    <w:p w:rsidR="00D90C13" w:rsidRPr="002C76C1" w:rsidRDefault="00D90C13" w:rsidP="006F5D2E">
      <w:pPr>
        <w:pStyle w:val="ListParagraph"/>
        <w:numPr>
          <w:ilvl w:val="0"/>
          <w:numId w:val="226"/>
        </w:numPr>
        <w:tabs>
          <w:tab w:val="center" w:pos="709"/>
        </w:tabs>
        <w:spacing w:after="120" w:line="260" w:lineRule="exact"/>
        <w:ind w:left="1080" w:right="-113"/>
        <w:rPr>
          <w:rFonts w:ascii="Arial" w:hAnsi="Arial" w:cs="Arial"/>
          <w:sz w:val="22"/>
          <w:szCs w:val="22"/>
        </w:rPr>
      </w:pPr>
      <w:r w:rsidRPr="002C76C1">
        <w:rPr>
          <w:rFonts w:ascii="Arial" w:hAnsi="Arial" w:cs="Arial"/>
          <w:sz w:val="22"/>
          <w:szCs w:val="22"/>
        </w:rPr>
        <w:t>The quotation of Forest Office Furniture is dated 23 May 2011.</w:t>
      </w:r>
    </w:p>
    <w:p w:rsidR="00D90C13" w:rsidRPr="002C76C1" w:rsidRDefault="00D90C13" w:rsidP="006F5D2E">
      <w:pPr>
        <w:pStyle w:val="ListParagraph"/>
        <w:numPr>
          <w:ilvl w:val="0"/>
          <w:numId w:val="226"/>
        </w:numPr>
        <w:tabs>
          <w:tab w:val="center" w:pos="709"/>
        </w:tabs>
        <w:spacing w:after="120" w:line="260" w:lineRule="exact"/>
        <w:ind w:left="1080" w:right="-113"/>
        <w:rPr>
          <w:rFonts w:ascii="Arial" w:hAnsi="Arial" w:cs="Arial"/>
          <w:sz w:val="22"/>
          <w:szCs w:val="22"/>
        </w:rPr>
      </w:pPr>
      <w:r w:rsidRPr="002C76C1">
        <w:rPr>
          <w:rFonts w:ascii="Arial" w:hAnsi="Arial" w:cs="Arial"/>
          <w:sz w:val="22"/>
          <w:szCs w:val="22"/>
        </w:rPr>
        <w:t>The LOGIS procurement advices were approved on 27 May 2011.</w:t>
      </w:r>
    </w:p>
    <w:p w:rsidR="00D90C13" w:rsidRPr="002C76C1" w:rsidRDefault="00D90C13" w:rsidP="006F5D2E">
      <w:pPr>
        <w:pStyle w:val="ListParagraph"/>
        <w:numPr>
          <w:ilvl w:val="0"/>
          <w:numId w:val="226"/>
        </w:numPr>
        <w:tabs>
          <w:tab w:val="center" w:pos="709"/>
        </w:tabs>
        <w:spacing w:after="120" w:line="260" w:lineRule="exact"/>
        <w:ind w:left="1080" w:right="-113"/>
        <w:rPr>
          <w:rFonts w:ascii="Arial" w:hAnsi="Arial" w:cs="Arial"/>
          <w:sz w:val="22"/>
          <w:szCs w:val="22"/>
        </w:rPr>
      </w:pPr>
      <w:r w:rsidRPr="002C76C1">
        <w:rPr>
          <w:rFonts w:ascii="Arial" w:hAnsi="Arial" w:cs="Arial"/>
          <w:sz w:val="22"/>
          <w:szCs w:val="22"/>
        </w:rPr>
        <w:t>The order was approved on 30 May 2011.</w:t>
      </w:r>
    </w:p>
    <w:p w:rsidR="00D90C13" w:rsidRPr="002C76C1" w:rsidRDefault="00D90C13" w:rsidP="006F5D2E">
      <w:pPr>
        <w:pStyle w:val="ListParagraph"/>
        <w:numPr>
          <w:ilvl w:val="0"/>
          <w:numId w:val="226"/>
        </w:numPr>
        <w:tabs>
          <w:tab w:val="center" w:pos="709"/>
        </w:tabs>
        <w:spacing w:after="120" w:line="260" w:lineRule="exact"/>
        <w:ind w:left="1080" w:right="-113"/>
        <w:rPr>
          <w:rFonts w:ascii="Arial" w:hAnsi="Arial" w:cs="Arial"/>
          <w:sz w:val="22"/>
          <w:szCs w:val="22"/>
        </w:rPr>
      </w:pPr>
      <w:r w:rsidRPr="002C76C1">
        <w:rPr>
          <w:rFonts w:ascii="Arial" w:hAnsi="Arial" w:cs="Arial"/>
          <w:sz w:val="22"/>
          <w:szCs w:val="22"/>
        </w:rPr>
        <w:t>The tax invoice received from Forest Office Furniture is dated 1 June 2011.</w:t>
      </w:r>
    </w:p>
    <w:p w:rsidR="00D90C13" w:rsidRPr="002C76C1" w:rsidRDefault="00D90C13" w:rsidP="00D90C13">
      <w:pPr>
        <w:tabs>
          <w:tab w:val="center" w:pos="709"/>
        </w:tabs>
        <w:spacing w:after="120" w:line="260" w:lineRule="exact"/>
        <w:ind w:left="340" w:right="-113"/>
        <w:rPr>
          <w:sz w:val="22"/>
          <w:szCs w:val="22"/>
        </w:rPr>
      </w:pPr>
    </w:p>
    <w:p w:rsidR="00D90C13" w:rsidRPr="002C76C1" w:rsidRDefault="00D90C13" w:rsidP="00D90C13">
      <w:pPr>
        <w:pStyle w:val="ListParagraph"/>
        <w:tabs>
          <w:tab w:val="center" w:pos="709"/>
        </w:tabs>
        <w:spacing w:after="120" w:line="260" w:lineRule="exact"/>
        <w:ind w:left="340" w:right="-113"/>
        <w:rPr>
          <w:rFonts w:ascii="Arial" w:hAnsi="Arial" w:cs="Arial"/>
          <w:sz w:val="22"/>
          <w:szCs w:val="22"/>
          <w:lang w:eastAsia="en-ZA"/>
        </w:rPr>
      </w:pPr>
      <w:r w:rsidRPr="002C76C1">
        <w:rPr>
          <w:rFonts w:ascii="Arial" w:hAnsi="Arial" w:cs="Arial"/>
          <w:sz w:val="22"/>
          <w:szCs w:val="22"/>
        </w:rPr>
        <w:t>The reasons for not obtaining three written quotations do not appear reasonable or justifiable as there are 1244 suppliers listed on the prospective supplier list who supply office furniture. Furthermore the department had known in advance that the that the office of the DDG needed furniture and had enough time to follow proper supply chain management policies and procedures, as the DDG:AIM was appointed in June 2010 and the furniture procurement procedures only started in  April 2011,ten months after the DDG:AIM had been appointed.</w:t>
      </w:r>
      <w:r w:rsidRPr="002C76C1">
        <w:rPr>
          <w:rFonts w:ascii="Arial" w:hAnsi="Arial" w:cs="Arial"/>
          <w:sz w:val="22"/>
          <w:szCs w:val="22"/>
          <w:lang w:eastAsia="en-ZA"/>
        </w:rPr>
        <w:t xml:space="preserve"> </w:t>
      </w:r>
    </w:p>
    <w:p w:rsidR="00D90C13" w:rsidRPr="002C76C1" w:rsidRDefault="00D90C13" w:rsidP="00D90C13">
      <w:pPr>
        <w:pStyle w:val="ListParagraph"/>
        <w:tabs>
          <w:tab w:val="center" w:pos="709"/>
        </w:tabs>
        <w:spacing w:after="120" w:line="260" w:lineRule="exact"/>
        <w:ind w:left="340" w:right="-113"/>
        <w:rPr>
          <w:rFonts w:ascii="Arial" w:hAnsi="Arial" w:cs="Arial"/>
          <w:sz w:val="22"/>
          <w:szCs w:val="22"/>
        </w:rPr>
      </w:pPr>
      <w:r w:rsidRPr="002C76C1">
        <w:rPr>
          <w:rFonts w:ascii="Arial" w:hAnsi="Arial" w:cs="Arial"/>
          <w:sz w:val="22"/>
          <w:szCs w:val="22"/>
          <w:lang w:val="en-US" w:eastAsia="en-ZA"/>
        </w:rPr>
        <w:t>A lack of proper planning does not constitute an emergency. There was no dangerous or risky situation or a situation that could cause misery.</w:t>
      </w:r>
    </w:p>
    <w:p w:rsidR="00D90C13" w:rsidRPr="00D91D29" w:rsidRDefault="00D90C13" w:rsidP="00D90C13">
      <w:pPr>
        <w:tabs>
          <w:tab w:val="center" w:pos="709"/>
        </w:tabs>
        <w:spacing w:after="120" w:line="260" w:lineRule="exact"/>
        <w:ind w:left="340" w:right="-113" w:hanging="340"/>
        <w:rPr>
          <w:color w:val="000000"/>
          <w:sz w:val="22"/>
          <w:szCs w:val="22"/>
          <w:lang w:eastAsia="en-ZA"/>
        </w:rPr>
      </w:pPr>
      <w:r>
        <w:rPr>
          <w:bCs/>
          <w:sz w:val="22"/>
          <w:szCs w:val="22"/>
        </w:rPr>
        <w:t>b)</w:t>
      </w:r>
      <w:r>
        <w:rPr>
          <w:bCs/>
          <w:sz w:val="22"/>
          <w:szCs w:val="22"/>
        </w:rPr>
        <w:tab/>
      </w:r>
      <w:r>
        <w:rPr>
          <w:bCs/>
          <w:sz w:val="22"/>
          <w:szCs w:val="22"/>
        </w:rPr>
        <w:tab/>
      </w:r>
      <w:r w:rsidRPr="00D91D29">
        <w:rPr>
          <w:bCs/>
          <w:sz w:val="22"/>
          <w:szCs w:val="22"/>
        </w:rPr>
        <w:t>Per inspection of the procurement information provided it was noted that n</w:t>
      </w:r>
      <w:r w:rsidRPr="00D91D29">
        <w:rPr>
          <w:sz w:val="22"/>
          <w:szCs w:val="22"/>
        </w:rPr>
        <w:t xml:space="preserve">o documentation was attached indicating that the supplier has completed the SBD 4 (declaration of interest) or PA-11 (declaration of interest and the bidders past Supply Chain Management practices) of the department as required by </w:t>
      </w:r>
      <w:r w:rsidRPr="00D91D29">
        <w:rPr>
          <w:sz w:val="22"/>
          <w:szCs w:val="22"/>
          <w:lang w:val="en-GB"/>
        </w:rPr>
        <w:t>Practice Note 7 of 2009/10</w:t>
      </w:r>
      <w:r w:rsidRPr="00D91D29">
        <w:rPr>
          <w:sz w:val="22"/>
          <w:szCs w:val="22"/>
        </w:rPr>
        <w:t>.</w:t>
      </w:r>
    </w:p>
    <w:p w:rsidR="00D90C13" w:rsidRPr="00D91D29" w:rsidRDefault="00D90C13" w:rsidP="00D90C13">
      <w:pPr>
        <w:tabs>
          <w:tab w:val="center" w:pos="709"/>
        </w:tabs>
        <w:spacing w:after="120" w:line="260" w:lineRule="exact"/>
        <w:ind w:left="340" w:right="-113" w:hanging="340"/>
        <w:rPr>
          <w:color w:val="000000"/>
          <w:sz w:val="22"/>
          <w:szCs w:val="22"/>
          <w:lang w:eastAsia="en-ZA"/>
        </w:rPr>
      </w:pPr>
      <w:r>
        <w:rPr>
          <w:color w:val="000000"/>
          <w:sz w:val="22"/>
          <w:szCs w:val="22"/>
          <w:lang w:eastAsia="en-ZA"/>
        </w:rPr>
        <w:t>c)</w:t>
      </w:r>
      <w:r>
        <w:rPr>
          <w:color w:val="000000"/>
          <w:sz w:val="22"/>
          <w:szCs w:val="22"/>
          <w:lang w:eastAsia="en-ZA"/>
        </w:rPr>
        <w:tab/>
      </w:r>
      <w:r>
        <w:rPr>
          <w:color w:val="000000"/>
          <w:sz w:val="22"/>
          <w:szCs w:val="22"/>
          <w:lang w:eastAsia="en-ZA"/>
        </w:rPr>
        <w:tab/>
      </w:r>
      <w:r w:rsidRPr="00D91D29">
        <w:rPr>
          <w:color w:val="000000"/>
          <w:sz w:val="22"/>
          <w:szCs w:val="22"/>
          <w:lang w:eastAsia="en-ZA"/>
        </w:rPr>
        <w:t>There was not a tax clearance certificate attached to the batch and there was also not a reference to where one could be obtained.</w:t>
      </w:r>
    </w:p>
    <w:p w:rsidR="00D90C13" w:rsidRPr="00D91D29" w:rsidRDefault="00D90C13" w:rsidP="00D90C13">
      <w:pPr>
        <w:tabs>
          <w:tab w:val="center" w:pos="709"/>
        </w:tabs>
        <w:spacing w:after="120" w:line="260" w:lineRule="exact"/>
        <w:ind w:left="340" w:right="-113" w:hanging="340"/>
        <w:rPr>
          <w:color w:val="000000"/>
          <w:sz w:val="22"/>
          <w:szCs w:val="22"/>
          <w:lang w:eastAsia="en-ZA"/>
        </w:rPr>
      </w:pPr>
      <w:r>
        <w:rPr>
          <w:color w:val="000000"/>
          <w:sz w:val="22"/>
          <w:szCs w:val="22"/>
          <w:lang w:eastAsia="en-ZA"/>
        </w:rPr>
        <w:t>d)</w:t>
      </w:r>
      <w:r>
        <w:rPr>
          <w:color w:val="000000"/>
          <w:sz w:val="22"/>
          <w:szCs w:val="22"/>
          <w:lang w:eastAsia="en-ZA"/>
        </w:rPr>
        <w:tab/>
      </w:r>
      <w:r>
        <w:rPr>
          <w:color w:val="000000"/>
          <w:sz w:val="22"/>
          <w:szCs w:val="22"/>
          <w:lang w:eastAsia="en-ZA"/>
        </w:rPr>
        <w:tab/>
      </w:r>
      <w:r w:rsidRPr="00D91D29">
        <w:rPr>
          <w:color w:val="000000"/>
          <w:sz w:val="22"/>
          <w:szCs w:val="22"/>
          <w:lang w:eastAsia="en-ZA"/>
        </w:rPr>
        <w:t>Since the department did not obtain three quotations it could not be determined if the furniture were obtained at reasonable prices.</w:t>
      </w:r>
    </w:p>
    <w:p w:rsidR="00D90C13" w:rsidRPr="002C76C1" w:rsidRDefault="00D90C13" w:rsidP="00D90C13">
      <w:pPr>
        <w:tabs>
          <w:tab w:val="center" w:pos="709"/>
        </w:tabs>
        <w:ind w:left="340" w:hanging="340"/>
        <w:outlineLvl w:val="0"/>
        <w:rPr>
          <w:sz w:val="22"/>
          <w:szCs w:val="22"/>
        </w:rPr>
      </w:pPr>
      <w:r w:rsidRPr="002C76C1">
        <w:rPr>
          <w:sz w:val="22"/>
          <w:szCs w:val="22"/>
        </w:rPr>
        <w:t>e)</w:t>
      </w:r>
      <w:r w:rsidRPr="002C76C1">
        <w:rPr>
          <w:sz w:val="22"/>
          <w:szCs w:val="22"/>
        </w:rPr>
        <w:tab/>
        <w:t>As only one quotation was obtained the department did not comply with PPPFA section 2(1)(e).</w:t>
      </w:r>
    </w:p>
    <w:p w:rsidR="00D90C13" w:rsidRDefault="00D90C13" w:rsidP="00D90C13">
      <w:pPr>
        <w:tabs>
          <w:tab w:val="center" w:pos="709"/>
        </w:tabs>
        <w:autoSpaceDE w:val="0"/>
        <w:autoSpaceDN w:val="0"/>
        <w:adjustRightInd w:val="0"/>
        <w:spacing w:after="120" w:line="260" w:lineRule="exact"/>
        <w:ind w:left="357" w:hanging="357"/>
        <w:rPr>
          <w:sz w:val="22"/>
          <w:szCs w:val="22"/>
        </w:rPr>
      </w:pPr>
    </w:p>
    <w:p w:rsidR="00D90C13" w:rsidRPr="002C76C1" w:rsidRDefault="00D90C13" w:rsidP="00D90C13">
      <w:pPr>
        <w:tabs>
          <w:tab w:val="center" w:pos="709"/>
        </w:tabs>
        <w:autoSpaceDE w:val="0"/>
        <w:autoSpaceDN w:val="0"/>
        <w:adjustRightInd w:val="0"/>
        <w:spacing w:after="120" w:line="260" w:lineRule="exact"/>
        <w:ind w:left="357" w:hanging="357"/>
        <w:rPr>
          <w:sz w:val="22"/>
          <w:szCs w:val="22"/>
        </w:rPr>
      </w:pPr>
    </w:p>
    <w:p w:rsidR="00D90C13" w:rsidRPr="002C76C1" w:rsidRDefault="00D90C13" w:rsidP="00D90C13">
      <w:pPr>
        <w:tabs>
          <w:tab w:val="center" w:pos="709"/>
        </w:tabs>
        <w:autoSpaceDE w:val="0"/>
        <w:autoSpaceDN w:val="0"/>
        <w:adjustRightInd w:val="0"/>
        <w:spacing w:after="120" w:line="260" w:lineRule="exact"/>
        <w:ind w:left="357" w:hanging="357"/>
        <w:rPr>
          <w:sz w:val="22"/>
          <w:szCs w:val="22"/>
          <w:lang w:val="en-ZA" w:eastAsia="en-ZA"/>
        </w:rPr>
      </w:pPr>
      <w:r>
        <w:rPr>
          <w:sz w:val="22"/>
          <w:szCs w:val="22"/>
        </w:rPr>
        <w:t>Impact of the finding:</w:t>
      </w:r>
    </w:p>
    <w:p w:rsidR="00D90C13" w:rsidRPr="002C76C1" w:rsidRDefault="00D90C13" w:rsidP="00D90C13">
      <w:pPr>
        <w:pStyle w:val="NormalWeb"/>
        <w:widowControl/>
        <w:tabs>
          <w:tab w:val="left" w:pos="567"/>
          <w:tab w:val="center" w:pos="709"/>
        </w:tabs>
        <w:spacing w:after="120" w:line="260" w:lineRule="exact"/>
        <w:rPr>
          <w:rFonts w:ascii="Arial" w:hAnsi="Arial" w:cs="Arial"/>
          <w:sz w:val="22"/>
          <w:szCs w:val="22"/>
        </w:rPr>
      </w:pPr>
      <w:r>
        <w:rPr>
          <w:rFonts w:ascii="Arial" w:hAnsi="Arial" w:cs="Arial"/>
          <w:sz w:val="22"/>
          <w:szCs w:val="22"/>
        </w:rPr>
        <w:t>a)</w:t>
      </w:r>
      <w:r>
        <w:rPr>
          <w:rFonts w:ascii="Arial" w:hAnsi="Arial" w:cs="Arial"/>
          <w:sz w:val="22"/>
          <w:szCs w:val="22"/>
        </w:rPr>
        <w:tab/>
      </w:r>
      <w:r w:rsidRPr="002C76C1">
        <w:rPr>
          <w:rFonts w:ascii="Arial" w:hAnsi="Arial" w:cs="Arial"/>
          <w:sz w:val="22"/>
          <w:szCs w:val="22"/>
        </w:rPr>
        <w:t>Irregular expenditure being understated with R253 537,14 due to:</w:t>
      </w:r>
    </w:p>
    <w:p w:rsidR="00D90C13" w:rsidRPr="002C76C1" w:rsidRDefault="00D90C13" w:rsidP="006F5D2E">
      <w:pPr>
        <w:pStyle w:val="NormalWeb"/>
        <w:widowControl/>
        <w:numPr>
          <w:ilvl w:val="0"/>
          <w:numId w:val="227"/>
        </w:numPr>
        <w:tabs>
          <w:tab w:val="left" w:pos="567"/>
          <w:tab w:val="center" w:pos="709"/>
        </w:tabs>
        <w:spacing w:after="120" w:line="260" w:lineRule="exact"/>
        <w:rPr>
          <w:rFonts w:ascii="Arial" w:hAnsi="Arial" w:cs="Arial"/>
          <w:sz w:val="22"/>
          <w:szCs w:val="22"/>
        </w:rPr>
      </w:pPr>
      <w:r w:rsidRPr="002C76C1">
        <w:rPr>
          <w:rFonts w:ascii="Arial" w:hAnsi="Arial" w:cs="Arial"/>
          <w:sz w:val="22"/>
          <w:szCs w:val="22"/>
        </w:rPr>
        <w:t>Deviations were approved for the invitations of three written price quotations from accredited prospective suppliers even though it was possible to comply with the requirement as required by PN 8 of 2007/08 paragraph 3.3</w:t>
      </w:r>
    </w:p>
    <w:p w:rsidR="00D90C13" w:rsidRPr="002C76C1" w:rsidRDefault="00D90C13" w:rsidP="006F5D2E">
      <w:pPr>
        <w:pStyle w:val="NormalWeb"/>
        <w:widowControl/>
        <w:numPr>
          <w:ilvl w:val="0"/>
          <w:numId w:val="227"/>
        </w:numPr>
        <w:tabs>
          <w:tab w:val="left" w:pos="567"/>
          <w:tab w:val="center" w:pos="709"/>
        </w:tabs>
        <w:spacing w:after="120" w:line="260" w:lineRule="exact"/>
        <w:rPr>
          <w:rFonts w:ascii="Arial" w:hAnsi="Arial" w:cs="Arial"/>
          <w:sz w:val="22"/>
          <w:szCs w:val="22"/>
        </w:rPr>
      </w:pPr>
      <w:r w:rsidRPr="002C76C1">
        <w:rPr>
          <w:rFonts w:ascii="Arial" w:hAnsi="Arial" w:cs="Arial"/>
          <w:sz w:val="22"/>
          <w:szCs w:val="22"/>
        </w:rPr>
        <w:t>Awards were made to suppliers who did not have tax clearance from SARS that their tax matter are in order and who have not made arrangements with SARS to meet their tax obligations as required by PPR 16, TR16A9 1(d) and PN 8 of 2007/08 paragraph 6.</w:t>
      </w:r>
    </w:p>
    <w:p w:rsidR="00D90C13" w:rsidRPr="002C76C1" w:rsidRDefault="00D90C13" w:rsidP="006F5D2E">
      <w:pPr>
        <w:pStyle w:val="NormalWeb"/>
        <w:widowControl/>
        <w:numPr>
          <w:ilvl w:val="0"/>
          <w:numId w:val="227"/>
        </w:numPr>
        <w:tabs>
          <w:tab w:val="left" w:pos="567"/>
          <w:tab w:val="center" w:pos="709"/>
        </w:tabs>
        <w:spacing w:after="120" w:line="260" w:lineRule="exact"/>
        <w:rPr>
          <w:rFonts w:ascii="Arial" w:hAnsi="Arial" w:cs="Arial"/>
          <w:sz w:val="22"/>
          <w:szCs w:val="22"/>
        </w:rPr>
      </w:pPr>
      <w:r w:rsidRPr="002C76C1">
        <w:rPr>
          <w:rFonts w:ascii="Arial" w:hAnsi="Arial" w:cs="Arial"/>
          <w:sz w:val="22"/>
          <w:szCs w:val="22"/>
        </w:rPr>
        <w:t>As the department also only received one quotation the preference point system was not applied in the procurement of goods and services above R30 000 (Vat included) as required by PPPF Act section 2(a)</w:t>
      </w:r>
    </w:p>
    <w:p w:rsidR="00D90C13" w:rsidRPr="002C76C1" w:rsidRDefault="00D90C13" w:rsidP="00D90C13">
      <w:pPr>
        <w:pStyle w:val="NormalWeb"/>
        <w:tabs>
          <w:tab w:val="left" w:pos="567"/>
          <w:tab w:val="center" w:pos="709"/>
        </w:tabs>
        <w:spacing w:after="120" w:line="260" w:lineRule="exact"/>
        <w:ind w:left="1290"/>
        <w:rPr>
          <w:rFonts w:ascii="Arial" w:hAnsi="Arial" w:cs="Arial"/>
          <w:sz w:val="22"/>
          <w:szCs w:val="22"/>
        </w:rPr>
      </w:pPr>
    </w:p>
    <w:p w:rsidR="00D90C13" w:rsidRPr="002C76C1" w:rsidRDefault="00D90C13" w:rsidP="00D90C13">
      <w:pPr>
        <w:pStyle w:val="NormalWeb"/>
        <w:widowControl/>
        <w:tabs>
          <w:tab w:val="left" w:pos="567"/>
          <w:tab w:val="center" w:pos="709"/>
        </w:tabs>
        <w:spacing w:after="120" w:line="260" w:lineRule="exact"/>
        <w:ind w:left="540" w:hanging="540"/>
        <w:rPr>
          <w:rFonts w:ascii="Arial" w:hAnsi="Arial" w:cs="Arial"/>
          <w:sz w:val="22"/>
          <w:szCs w:val="22"/>
        </w:rPr>
      </w:pPr>
      <w:r>
        <w:rPr>
          <w:rFonts w:ascii="Arial" w:hAnsi="Arial" w:cs="Arial"/>
          <w:sz w:val="22"/>
          <w:szCs w:val="22"/>
        </w:rPr>
        <w:t>b)</w:t>
      </w:r>
      <w:r>
        <w:rPr>
          <w:rFonts w:ascii="Arial" w:hAnsi="Arial" w:cs="Arial"/>
          <w:sz w:val="22"/>
          <w:szCs w:val="22"/>
        </w:rPr>
        <w:tab/>
      </w:r>
      <w:r w:rsidRPr="002C76C1">
        <w:rPr>
          <w:rFonts w:ascii="Arial" w:hAnsi="Arial" w:cs="Arial"/>
          <w:sz w:val="22"/>
          <w:szCs w:val="22"/>
        </w:rPr>
        <w:t xml:space="preserve">Non compliance with Practice Note 8 of 2007/2008 and Practice Note 7 of 2009/2010 as the SBD 4 was not submitted may result in irregular expenditure being incurred by the department. </w:t>
      </w:r>
      <w:r w:rsidRPr="002C76C1">
        <w:rPr>
          <w:rFonts w:ascii="Arial" w:hAnsi="Arial" w:cs="Arial"/>
          <w:sz w:val="22"/>
          <w:szCs w:val="22"/>
        </w:rPr>
        <w:tab/>
      </w:r>
    </w:p>
    <w:p w:rsidR="00D90C13" w:rsidRPr="002C76C1" w:rsidRDefault="00D90C13" w:rsidP="00D90C13">
      <w:pPr>
        <w:pStyle w:val="NormalWeb"/>
        <w:widowControl/>
        <w:tabs>
          <w:tab w:val="left" w:pos="567"/>
          <w:tab w:val="center" w:pos="709"/>
        </w:tabs>
        <w:spacing w:after="120" w:line="260" w:lineRule="exact"/>
        <w:ind w:left="540" w:hanging="540"/>
        <w:rPr>
          <w:rFonts w:ascii="Arial" w:hAnsi="Arial" w:cs="Arial"/>
          <w:sz w:val="22"/>
          <w:szCs w:val="22"/>
        </w:rPr>
      </w:pPr>
      <w:r>
        <w:rPr>
          <w:rFonts w:ascii="Arial" w:hAnsi="Arial" w:cs="Arial"/>
          <w:sz w:val="22"/>
          <w:szCs w:val="22"/>
        </w:rPr>
        <w:t>c)</w:t>
      </w:r>
      <w:r>
        <w:rPr>
          <w:rFonts w:ascii="Arial" w:hAnsi="Arial" w:cs="Arial"/>
          <w:sz w:val="22"/>
          <w:szCs w:val="22"/>
        </w:rPr>
        <w:tab/>
      </w:r>
      <w:r w:rsidRPr="002C76C1">
        <w:rPr>
          <w:rFonts w:ascii="Arial" w:hAnsi="Arial" w:cs="Arial"/>
          <w:sz w:val="22"/>
          <w:szCs w:val="22"/>
        </w:rPr>
        <w:t>Since the department did not obtain and evaluate three quotations the goods may not have been obtained at a reasonable price.</w:t>
      </w:r>
    </w:p>
    <w:p w:rsidR="00D90C13" w:rsidRPr="002C76C1" w:rsidRDefault="00D90C13" w:rsidP="006F5D2E">
      <w:pPr>
        <w:pStyle w:val="NormalWeb"/>
        <w:widowControl/>
        <w:numPr>
          <w:ilvl w:val="0"/>
          <w:numId w:val="174"/>
        </w:numPr>
        <w:tabs>
          <w:tab w:val="left" w:pos="567"/>
          <w:tab w:val="center" w:pos="709"/>
        </w:tabs>
        <w:spacing w:after="120" w:line="260" w:lineRule="exact"/>
        <w:ind w:left="540" w:hanging="540"/>
        <w:rPr>
          <w:rFonts w:ascii="Arial" w:hAnsi="Arial" w:cs="Arial"/>
          <w:sz w:val="22"/>
          <w:szCs w:val="22"/>
        </w:rPr>
      </w:pPr>
      <w:r w:rsidRPr="002C76C1">
        <w:rPr>
          <w:rFonts w:ascii="Arial" w:hAnsi="Arial" w:cs="Arial"/>
          <w:color w:val="000000"/>
          <w:sz w:val="22"/>
          <w:szCs w:val="22"/>
          <w:lang w:val="en-ZA" w:eastAsia="en-ZA"/>
        </w:rPr>
        <w:t xml:space="preserve">Risk of payments being awarded to favoured suppliers. </w:t>
      </w:r>
    </w:p>
    <w:p w:rsidR="00D90C13" w:rsidRPr="002C76C1" w:rsidRDefault="00D90C13" w:rsidP="006F5D2E">
      <w:pPr>
        <w:pStyle w:val="NormalWeb"/>
        <w:widowControl/>
        <w:numPr>
          <w:ilvl w:val="0"/>
          <w:numId w:val="174"/>
        </w:numPr>
        <w:tabs>
          <w:tab w:val="left" w:pos="567"/>
          <w:tab w:val="center" w:pos="709"/>
        </w:tabs>
        <w:spacing w:after="120" w:line="260" w:lineRule="exact"/>
        <w:ind w:left="540" w:hanging="540"/>
        <w:rPr>
          <w:rFonts w:ascii="Arial" w:hAnsi="Arial" w:cs="Arial"/>
          <w:sz w:val="22"/>
          <w:szCs w:val="22"/>
        </w:rPr>
      </w:pPr>
      <w:r w:rsidRPr="002C76C1">
        <w:rPr>
          <w:rFonts w:ascii="Arial" w:hAnsi="Arial" w:cs="Arial"/>
          <w:color w:val="000000"/>
          <w:sz w:val="22"/>
          <w:szCs w:val="22"/>
          <w:lang w:val="en-ZA" w:eastAsia="en-ZA"/>
        </w:rPr>
        <w:t xml:space="preserve"> Increased risk of bribery and fraudulent activities. </w:t>
      </w:r>
    </w:p>
    <w:p w:rsidR="00D90C13" w:rsidRPr="002C76C1" w:rsidRDefault="00D90C13" w:rsidP="006F5D2E">
      <w:pPr>
        <w:pStyle w:val="NormalWeb"/>
        <w:widowControl/>
        <w:numPr>
          <w:ilvl w:val="0"/>
          <w:numId w:val="174"/>
        </w:numPr>
        <w:tabs>
          <w:tab w:val="left" w:pos="567"/>
          <w:tab w:val="center" w:pos="709"/>
        </w:tabs>
        <w:spacing w:after="120" w:line="260" w:lineRule="exact"/>
        <w:ind w:left="540" w:hanging="540"/>
        <w:rPr>
          <w:rFonts w:ascii="Arial" w:hAnsi="Arial" w:cs="Arial"/>
          <w:sz w:val="22"/>
          <w:szCs w:val="22"/>
        </w:rPr>
      </w:pPr>
      <w:r w:rsidRPr="002C76C1">
        <w:rPr>
          <w:rFonts w:ascii="Arial" w:hAnsi="Arial" w:cs="Arial"/>
          <w:sz w:val="22"/>
          <w:szCs w:val="22"/>
        </w:rPr>
        <w:t>The department may procure goods and services with employees, political office bearers, SCM role-players, close family members of employees or persons in service of other state institutions that could have influenced the SCM processes.</w:t>
      </w:r>
    </w:p>
    <w:p w:rsidR="00D90C13" w:rsidRPr="002C76C1" w:rsidRDefault="00D90C13" w:rsidP="00D90C13">
      <w:pPr>
        <w:tabs>
          <w:tab w:val="center" w:pos="709"/>
        </w:tabs>
        <w:autoSpaceDE w:val="0"/>
        <w:autoSpaceDN w:val="0"/>
        <w:adjustRightInd w:val="0"/>
        <w:ind w:left="284" w:hanging="284"/>
        <w:rPr>
          <w:sz w:val="22"/>
          <w:szCs w:val="22"/>
        </w:rPr>
      </w:pPr>
    </w:p>
    <w:p w:rsidR="00D90C13" w:rsidRPr="002C76C1" w:rsidRDefault="00D90C13" w:rsidP="00D90C13">
      <w:pPr>
        <w:tabs>
          <w:tab w:val="center" w:pos="709"/>
        </w:tabs>
        <w:jc w:val="both"/>
        <w:rPr>
          <w:sz w:val="22"/>
          <w:szCs w:val="22"/>
          <w:lang w:val="en-GB"/>
        </w:rPr>
      </w:pPr>
      <w:r>
        <w:rPr>
          <w:sz w:val="22"/>
          <w:szCs w:val="22"/>
          <w:lang w:val="en-GB"/>
        </w:rPr>
        <w:t>The finding occurred as a result of the fact that:</w:t>
      </w:r>
    </w:p>
    <w:p w:rsidR="00D90C13" w:rsidRPr="002C76C1" w:rsidRDefault="00D90C13" w:rsidP="00D90C13">
      <w:pPr>
        <w:tabs>
          <w:tab w:val="center" w:pos="709"/>
        </w:tabs>
        <w:jc w:val="both"/>
        <w:rPr>
          <w:sz w:val="22"/>
          <w:szCs w:val="22"/>
          <w:lang w:val="en-GB"/>
        </w:rPr>
      </w:pPr>
    </w:p>
    <w:p w:rsidR="00D90C13" w:rsidRPr="002C76C1" w:rsidRDefault="00D90C13" w:rsidP="00D90C13">
      <w:pPr>
        <w:tabs>
          <w:tab w:val="center" w:pos="709"/>
        </w:tabs>
        <w:spacing w:after="120" w:line="260" w:lineRule="exact"/>
        <w:ind w:right="-113"/>
        <w:rPr>
          <w:sz w:val="22"/>
          <w:szCs w:val="22"/>
        </w:rPr>
      </w:pPr>
      <w:r w:rsidRPr="002C76C1">
        <w:rPr>
          <w:sz w:val="22"/>
          <w:szCs w:val="22"/>
          <w:lang w:val="en-GB"/>
        </w:rPr>
        <w:t xml:space="preserve">As per discussion with DD: Provisioning and Logistics </w:t>
      </w:r>
      <w:r w:rsidRPr="002C76C1">
        <w:rPr>
          <w:sz w:val="22"/>
          <w:szCs w:val="22"/>
        </w:rPr>
        <w:t>it was noted that DDG: AIM was allocated offices on the sixth floor with no furniture and therefore the office required furniture for the office of the DDG: AIM and its staff.</w:t>
      </w:r>
    </w:p>
    <w:p w:rsidR="00D90C13" w:rsidRPr="002C76C1" w:rsidRDefault="00D90C13" w:rsidP="00D90C13">
      <w:pPr>
        <w:tabs>
          <w:tab w:val="center" w:pos="709"/>
        </w:tabs>
        <w:spacing w:after="120" w:line="260" w:lineRule="exact"/>
        <w:jc w:val="both"/>
        <w:rPr>
          <w:sz w:val="22"/>
          <w:szCs w:val="22"/>
          <w:lang w:val="en-GB"/>
        </w:rPr>
      </w:pPr>
      <w:r w:rsidRPr="002C76C1">
        <w:rPr>
          <w:sz w:val="22"/>
          <w:szCs w:val="22"/>
          <w:lang w:val="en-GB"/>
        </w:rPr>
        <w:t>He also noted that the furniture was procured as urgent through Forest Office Furniture due to the fact that the DDG wanted the furniture to be similar to all other DDG’s offices to maintain uniformity and the image of the department as the DDG stated in the internal memorandum issued.</w:t>
      </w:r>
      <w:r w:rsidRPr="002C76C1" w:rsidDel="000D775E">
        <w:rPr>
          <w:sz w:val="22"/>
          <w:szCs w:val="22"/>
          <w:lang w:val="en-GB"/>
        </w:rPr>
        <w:t xml:space="preserve"> </w:t>
      </w:r>
    </w:p>
    <w:p w:rsidR="00D90C13" w:rsidRPr="002C76C1" w:rsidRDefault="00D90C13" w:rsidP="00D90C13">
      <w:pPr>
        <w:tabs>
          <w:tab w:val="center" w:pos="709"/>
        </w:tabs>
        <w:spacing w:after="120" w:line="260" w:lineRule="exact"/>
        <w:jc w:val="both"/>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D90C13" w:rsidRPr="002C76C1" w:rsidRDefault="00D90C13" w:rsidP="00D90C13">
      <w:pPr>
        <w:tabs>
          <w:tab w:val="center" w:pos="709"/>
        </w:tabs>
        <w:spacing w:after="120" w:line="260" w:lineRule="exact"/>
        <w:jc w:val="both"/>
        <w:rPr>
          <w:sz w:val="22"/>
          <w:szCs w:val="22"/>
          <w:lang w:val="en-GB"/>
        </w:rPr>
      </w:pPr>
      <w:r w:rsidRPr="002C76C1">
        <w:rPr>
          <w:sz w:val="22"/>
          <w:szCs w:val="22"/>
          <w:lang w:val="en-GB"/>
        </w:rPr>
        <w:t>It has been indicated in the action plan that the controls pertaining to three has been improved. All deviations are first interrogated by the director of supply chain before approval is given. The target date for the aforementioned actions was December 2011.</w:t>
      </w:r>
    </w:p>
    <w:p w:rsidR="00D90C13" w:rsidRDefault="00D90C13" w:rsidP="00D90C13">
      <w:pPr>
        <w:pStyle w:val="NormalWeb"/>
        <w:tabs>
          <w:tab w:val="center" w:pos="709"/>
        </w:tabs>
        <w:rPr>
          <w:rFonts w:ascii="Arial" w:hAnsi="Arial" w:cs="Arial"/>
          <w:b/>
          <w:bCs/>
          <w:sz w:val="22"/>
          <w:szCs w:val="22"/>
        </w:rPr>
      </w:pPr>
    </w:p>
    <w:p w:rsidR="00D90C13" w:rsidRDefault="00D90C13" w:rsidP="00D90C13">
      <w:pPr>
        <w:pStyle w:val="NormalWeb"/>
        <w:tabs>
          <w:tab w:val="center" w:pos="709"/>
        </w:tabs>
        <w:rPr>
          <w:rFonts w:ascii="Arial" w:hAnsi="Arial" w:cs="Arial"/>
          <w:b/>
          <w:bCs/>
          <w:sz w:val="22"/>
          <w:szCs w:val="22"/>
        </w:rPr>
      </w:pPr>
    </w:p>
    <w:p w:rsidR="00D90C13" w:rsidRPr="002C76C1" w:rsidRDefault="00D90C13" w:rsidP="00D90C13">
      <w:pPr>
        <w:pStyle w:val="NormalWeb"/>
        <w:tabs>
          <w:tab w:val="center" w:pos="709"/>
        </w:tabs>
        <w:rPr>
          <w:rFonts w:ascii="Arial" w:hAnsi="Arial" w:cs="Arial"/>
          <w:b/>
          <w:bCs/>
          <w:sz w:val="22"/>
          <w:szCs w:val="22"/>
        </w:rPr>
      </w:pPr>
    </w:p>
    <w:p w:rsidR="00D90C13" w:rsidRPr="002C76C1" w:rsidRDefault="00D90C13" w:rsidP="00D90C13">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D90C13" w:rsidRPr="002C76C1" w:rsidRDefault="00D90C13" w:rsidP="00D90C13">
      <w:pPr>
        <w:tabs>
          <w:tab w:val="center" w:pos="709"/>
        </w:tabs>
        <w:jc w:val="both"/>
        <w:rPr>
          <w:b/>
          <w:bCs/>
          <w:sz w:val="22"/>
          <w:szCs w:val="22"/>
        </w:rPr>
      </w:pPr>
    </w:p>
    <w:p w:rsidR="00D90C13" w:rsidRPr="002C76C1" w:rsidRDefault="00D90C13" w:rsidP="00D90C13">
      <w:pPr>
        <w:tabs>
          <w:tab w:val="center" w:pos="709"/>
        </w:tabs>
        <w:spacing w:after="120" w:line="260" w:lineRule="exact"/>
        <w:jc w:val="both"/>
        <w:rPr>
          <w:i/>
          <w:iCs/>
          <w:sz w:val="22"/>
          <w:szCs w:val="22"/>
        </w:rPr>
      </w:pPr>
      <w:r w:rsidRPr="002C76C1">
        <w:rPr>
          <w:i/>
          <w:iCs/>
          <w:sz w:val="22"/>
          <w:szCs w:val="22"/>
        </w:rPr>
        <w:t>Leadership</w:t>
      </w:r>
    </w:p>
    <w:p w:rsidR="00D90C13" w:rsidRPr="002C76C1" w:rsidRDefault="00D90C13" w:rsidP="00D90C13">
      <w:pPr>
        <w:tabs>
          <w:tab w:val="center" w:pos="709"/>
        </w:tabs>
        <w:spacing w:after="120" w:line="260" w:lineRule="exact"/>
        <w:jc w:val="both"/>
        <w:rPr>
          <w:b/>
          <w:bCs/>
          <w:i/>
          <w:sz w:val="22"/>
          <w:szCs w:val="22"/>
        </w:rPr>
      </w:pPr>
      <w:r w:rsidRPr="002C76C1">
        <w:rPr>
          <w:i/>
          <w:iCs/>
          <w:sz w:val="22"/>
          <w:szCs w:val="22"/>
        </w:rPr>
        <w:t>Management does not effectively e</w:t>
      </w:r>
      <w:r w:rsidRPr="002C76C1">
        <w:rPr>
          <w:i/>
          <w:sz w:val="22"/>
          <w:szCs w:val="22"/>
        </w:rPr>
        <w:t>xercise oversight responsibility regarding financial and performance reporting and compliance and related internal controls b) Financial and Performance Management</w:t>
      </w:r>
    </w:p>
    <w:p w:rsidR="00D90C13" w:rsidRPr="002C76C1" w:rsidRDefault="00D90C13" w:rsidP="00D90C13">
      <w:pPr>
        <w:tabs>
          <w:tab w:val="center" w:pos="709"/>
        </w:tabs>
        <w:ind w:left="360" w:hanging="360"/>
        <w:rPr>
          <w:sz w:val="22"/>
          <w:szCs w:val="22"/>
          <w:lang w:val="en-ZA" w:eastAsia="en-GB"/>
        </w:rPr>
      </w:pPr>
      <w:r w:rsidRPr="002C76C1">
        <w:rPr>
          <w:sz w:val="22"/>
          <w:szCs w:val="22"/>
          <w:lang w:val="en-ZA" w:eastAsia="en-GB"/>
        </w:rPr>
        <w:t>Financial and performance management</w:t>
      </w:r>
    </w:p>
    <w:p w:rsidR="00D90C13" w:rsidRPr="002C76C1" w:rsidRDefault="00D90C13" w:rsidP="00D90C13">
      <w:pPr>
        <w:tabs>
          <w:tab w:val="center" w:pos="709"/>
        </w:tabs>
        <w:rPr>
          <w:sz w:val="22"/>
          <w:szCs w:val="22"/>
          <w:lang w:val="en-GB" w:eastAsia="en-GB"/>
        </w:rPr>
      </w:pPr>
    </w:p>
    <w:p w:rsidR="00D90C13" w:rsidRPr="002C76C1" w:rsidRDefault="00D90C13" w:rsidP="00D90C13">
      <w:pPr>
        <w:tabs>
          <w:tab w:val="center" w:pos="709"/>
        </w:tabs>
        <w:rPr>
          <w:iCs/>
          <w:sz w:val="22"/>
          <w:szCs w:val="22"/>
          <w:lang w:val="en-GB"/>
        </w:rPr>
      </w:pPr>
      <w:r>
        <w:rPr>
          <w:i/>
          <w:iCs/>
          <w:sz w:val="22"/>
          <w:szCs w:val="22"/>
          <w:lang w:val="en-GB"/>
        </w:rPr>
        <w:t>T</w:t>
      </w:r>
      <w:r w:rsidRPr="002C76C1">
        <w:rPr>
          <w:i/>
          <w:iCs/>
          <w:sz w:val="22"/>
          <w:szCs w:val="22"/>
          <w:lang w:val="en-GB"/>
        </w:rPr>
        <w:t>he department did</w:t>
      </w:r>
      <w:r>
        <w:rPr>
          <w:i/>
          <w:iCs/>
          <w:sz w:val="22"/>
          <w:szCs w:val="22"/>
          <w:lang w:val="en-GB"/>
        </w:rPr>
        <w:t xml:space="preserve"> not </w:t>
      </w:r>
      <w:r w:rsidRPr="002C76C1">
        <w:rPr>
          <w:i/>
          <w:iCs/>
          <w:sz w:val="22"/>
          <w:szCs w:val="22"/>
          <w:lang w:val="en-GB"/>
        </w:rPr>
        <w:t xml:space="preserve">effectively </w:t>
      </w:r>
      <w:r w:rsidRPr="002C76C1">
        <w:rPr>
          <w:iCs/>
          <w:sz w:val="22"/>
          <w:szCs w:val="22"/>
          <w:lang w:val="en-GB"/>
        </w:rPr>
        <w:t>r</w:t>
      </w:r>
      <w:r w:rsidRPr="002C76C1">
        <w:rPr>
          <w:sz w:val="22"/>
          <w:szCs w:val="22"/>
        </w:rPr>
        <w:t>eview and monitor compliance with applicable laws and regulations</w:t>
      </w:r>
    </w:p>
    <w:p w:rsidR="00D90C13" w:rsidRPr="002C76C1" w:rsidRDefault="00D90C13" w:rsidP="00D90C13">
      <w:pPr>
        <w:tabs>
          <w:tab w:val="center" w:pos="709"/>
        </w:tabs>
        <w:spacing w:after="120"/>
        <w:rPr>
          <w:b/>
          <w:bCs/>
          <w:sz w:val="22"/>
          <w:szCs w:val="22"/>
        </w:rPr>
      </w:pPr>
    </w:p>
    <w:p w:rsidR="00D90C13" w:rsidRPr="002C76C1" w:rsidRDefault="00D90C13" w:rsidP="00D90C13">
      <w:pPr>
        <w:tabs>
          <w:tab w:val="center" w:pos="709"/>
        </w:tabs>
        <w:spacing w:after="120"/>
        <w:rPr>
          <w:b/>
          <w:bCs/>
          <w:sz w:val="22"/>
          <w:szCs w:val="22"/>
        </w:rPr>
      </w:pPr>
      <w:r w:rsidRPr="002C76C1">
        <w:rPr>
          <w:b/>
          <w:bCs/>
          <w:sz w:val="22"/>
          <w:szCs w:val="22"/>
        </w:rPr>
        <w:t>Recommendation</w:t>
      </w:r>
    </w:p>
    <w:p w:rsidR="00D90C13" w:rsidRPr="002C76C1" w:rsidRDefault="00D90C13" w:rsidP="00D90C13">
      <w:pPr>
        <w:tabs>
          <w:tab w:val="center" w:pos="709"/>
        </w:tabs>
        <w:spacing w:after="120"/>
        <w:rPr>
          <w:b/>
          <w:bCs/>
          <w:sz w:val="22"/>
          <w:szCs w:val="22"/>
        </w:rPr>
      </w:pPr>
    </w:p>
    <w:p w:rsidR="00D90C13" w:rsidRPr="002C76C1" w:rsidRDefault="00D90C13" w:rsidP="00D90C13">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color w:val="000000"/>
          <w:sz w:val="22"/>
          <w:szCs w:val="22"/>
          <w:lang w:eastAsia="en-ZA"/>
        </w:rPr>
        <w:t>a)</w:t>
      </w:r>
      <w:r>
        <w:rPr>
          <w:rFonts w:ascii="Arial" w:hAnsi="Arial" w:cs="Arial"/>
          <w:color w:val="000000"/>
          <w:sz w:val="22"/>
          <w:szCs w:val="22"/>
          <w:lang w:eastAsia="en-ZA"/>
        </w:rPr>
        <w:tab/>
      </w:r>
      <w:r>
        <w:rPr>
          <w:rFonts w:ascii="Arial" w:hAnsi="Arial" w:cs="Arial"/>
          <w:color w:val="000000"/>
          <w:sz w:val="22"/>
          <w:szCs w:val="22"/>
          <w:lang w:eastAsia="en-ZA"/>
        </w:rPr>
        <w:tab/>
      </w:r>
      <w:r w:rsidRPr="002C76C1">
        <w:rPr>
          <w:rFonts w:ascii="Arial" w:hAnsi="Arial" w:cs="Arial"/>
          <w:color w:val="000000"/>
          <w:sz w:val="22"/>
          <w:szCs w:val="22"/>
          <w:lang w:eastAsia="en-ZA"/>
        </w:rPr>
        <w:t>Deviations from official procurement processes must only be approved in cases where it is impractical or impossible to follow the official procurement process</w:t>
      </w:r>
      <w:r w:rsidRPr="002C76C1">
        <w:rPr>
          <w:rFonts w:ascii="Arial" w:hAnsi="Arial" w:cs="Arial"/>
          <w:sz w:val="22"/>
          <w:szCs w:val="22"/>
        </w:rPr>
        <w:t>.</w:t>
      </w:r>
    </w:p>
    <w:p w:rsidR="00D90C13" w:rsidRPr="002C76C1" w:rsidRDefault="00D90C13" w:rsidP="00D90C13">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color w:val="000000"/>
          <w:sz w:val="22"/>
          <w:szCs w:val="22"/>
          <w:lang w:eastAsia="en-ZA"/>
        </w:rPr>
        <w:t>b)</w:t>
      </w:r>
      <w:r>
        <w:rPr>
          <w:rFonts w:ascii="Arial" w:hAnsi="Arial" w:cs="Arial"/>
          <w:color w:val="000000"/>
          <w:sz w:val="22"/>
          <w:szCs w:val="22"/>
          <w:lang w:eastAsia="en-ZA"/>
        </w:rPr>
        <w:tab/>
      </w:r>
      <w:r>
        <w:rPr>
          <w:rFonts w:ascii="Arial" w:hAnsi="Arial" w:cs="Arial"/>
          <w:color w:val="000000"/>
          <w:sz w:val="22"/>
          <w:szCs w:val="22"/>
          <w:lang w:eastAsia="en-ZA"/>
        </w:rPr>
        <w:tab/>
      </w:r>
      <w:r w:rsidRPr="002C76C1">
        <w:rPr>
          <w:rFonts w:ascii="Arial" w:hAnsi="Arial" w:cs="Arial"/>
          <w:color w:val="000000"/>
          <w:sz w:val="22"/>
          <w:szCs w:val="22"/>
          <w:lang w:eastAsia="en-ZA"/>
        </w:rPr>
        <w:t>Prospective suppliers must be required to submit a declaration of interest when they apply for registration on the list. These conditions must clearly be stated in the SCM policy.</w:t>
      </w:r>
    </w:p>
    <w:p w:rsidR="00D90C13" w:rsidRPr="002C76C1" w:rsidRDefault="00D90C13" w:rsidP="00D90C13">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Actions need to be taken against officials that do not adhere to the prescribed laws, rules and regulations.</w:t>
      </w:r>
    </w:p>
    <w:p w:rsidR="00D90C13" w:rsidRPr="002C76C1" w:rsidRDefault="00D90C13" w:rsidP="00D90C13">
      <w:pPr>
        <w:pStyle w:val="NormalWeb"/>
        <w:widowControl/>
        <w:tabs>
          <w:tab w:val="center" w:pos="709"/>
        </w:tabs>
        <w:spacing w:after="120" w:line="260" w:lineRule="exact"/>
        <w:ind w:left="357" w:hanging="357"/>
        <w:jc w:val="both"/>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sz w:val="22"/>
          <w:szCs w:val="22"/>
        </w:rPr>
        <w:tab/>
      </w:r>
      <w:r w:rsidRPr="002C76C1">
        <w:rPr>
          <w:rFonts w:ascii="Arial" w:hAnsi="Arial" w:cs="Arial"/>
          <w:sz w:val="22"/>
          <w:szCs w:val="22"/>
        </w:rPr>
        <w:t>An original tax certificate should be obtained for all service providers. Where the original tax certificate has to be returned to the respective service provider, a certified copy of the certificate should be made and kept centrally. The latter should be recorded in a register. When required the officials needs to obtain the reference number to the register. The latter needs to be indicated on the supporting documentation. Officials responsible to maintain the register should also ensure that they ensure that when required new tax clearance certificates or certified copies are obtained and referenced to in the register.</w:t>
      </w:r>
    </w:p>
    <w:p w:rsidR="00D90C13" w:rsidRPr="002C76C1" w:rsidRDefault="00D90C13" w:rsidP="00D90C13">
      <w:pPr>
        <w:pStyle w:val="NormalWeb"/>
        <w:tabs>
          <w:tab w:val="center" w:pos="709"/>
        </w:tabs>
        <w:spacing w:after="120" w:line="260" w:lineRule="exact"/>
        <w:ind w:left="357"/>
        <w:jc w:val="both"/>
        <w:rPr>
          <w:rFonts w:ascii="Arial" w:hAnsi="Arial" w:cs="Arial"/>
          <w:sz w:val="22"/>
          <w:szCs w:val="22"/>
        </w:rPr>
      </w:pPr>
    </w:p>
    <w:p w:rsidR="00D90C13" w:rsidRPr="002C76C1" w:rsidRDefault="00D90C13" w:rsidP="00D90C13">
      <w:pPr>
        <w:keepNext/>
        <w:tabs>
          <w:tab w:val="center" w:pos="709"/>
        </w:tabs>
        <w:spacing w:after="120"/>
        <w:jc w:val="both"/>
        <w:rPr>
          <w:b/>
          <w:bCs/>
          <w:sz w:val="22"/>
          <w:szCs w:val="22"/>
        </w:rPr>
      </w:pPr>
      <w:r w:rsidRPr="002C76C1">
        <w:rPr>
          <w:b/>
          <w:bCs/>
          <w:sz w:val="22"/>
          <w:szCs w:val="22"/>
        </w:rPr>
        <w:t>Management response</w:t>
      </w:r>
    </w:p>
    <w:p w:rsidR="00D90C13" w:rsidRPr="002C76C1" w:rsidRDefault="00D90C13" w:rsidP="00D90C13">
      <w:pPr>
        <w:keepNext/>
        <w:tabs>
          <w:tab w:val="center" w:pos="709"/>
        </w:tabs>
        <w:spacing w:line="260" w:lineRule="exact"/>
        <w:jc w:val="both"/>
        <w:rPr>
          <w:b/>
          <w:bCs/>
          <w:sz w:val="22"/>
          <w:szCs w:val="22"/>
        </w:rPr>
      </w:pPr>
    </w:p>
    <w:p w:rsidR="00D90C13" w:rsidRPr="002C76C1" w:rsidRDefault="00D90C13" w:rsidP="00D90C13">
      <w:pPr>
        <w:tabs>
          <w:tab w:val="left" w:pos="426"/>
          <w:tab w:val="center" w:pos="709"/>
        </w:tabs>
        <w:jc w:val="both"/>
        <w:rPr>
          <w:i/>
          <w:sz w:val="22"/>
          <w:szCs w:val="22"/>
        </w:rPr>
      </w:pPr>
    </w:p>
    <w:p w:rsidR="00D90C13" w:rsidRPr="002C76C1" w:rsidRDefault="00D90C13" w:rsidP="00D90C13">
      <w:pPr>
        <w:keepNext/>
        <w:tabs>
          <w:tab w:val="center" w:pos="709"/>
        </w:tabs>
        <w:spacing w:after="120"/>
        <w:jc w:val="both"/>
        <w:rPr>
          <w:b/>
          <w:bCs/>
          <w:sz w:val="22"/>
          <w:szCs w:val="22"/>
        </w:rPr>
      </w:pPr>
      <w:r w:rsidRPr="002C76C1">
        <w:rPr>
          <w:b/>
          <w:bCs/>
          <w:sz w:val="22"/>
          <w:szCs w:val="22"/>
        </w:rPr>
        <w:t>Auditor’s conclusion</w:t>
      </w:r>
    </w:p>
    <w:p w:rsidR="00D90C13" w:rsidRPr="002C76C1" w:rsidRDefault="00D90C13" w:rsidP="00D90C13">
      <w:pPr>
        <w:keepNext/>
        <w:tabs>
          <w:tab w:val="center" w:pos="709"/>
        </w:tabs>
        <w:spacing w:after="120"/>
        <w:jc w:val="both"/>
        <w:rPr>
          <w:bCs/>
          <w:sz w:val="22"/>
          <w:szCs w:val="22"/>
        </w:rPr>
      </w:pPr>
      <w:r w:rsidRPr="002C76C1">
        <w:rPr>
          <w:bCs/>
          <w:sz w:val="22"/>
          <w:szCs w:val="22"/>
        </w:rPr>
        <w:t>No management response received. Matter therefore remains unresolved.</w:t>
      </w:r>
    </w:p>
    <w:p w:rsidR="00D90C13" w:rsidRPr="002C76C1" w:rsidRDefault="00D90C13" w:rsidP="00D90C13">
      <w:pPr>
        <w:tabs>
          <w:tab w:val="left" w:pos="426"/>
          <w:tab w:val="center" w:pos="709"/>
        </w:tabs>
        <w:jc w:val="both"/>
        <w:rPr>
          <w:i/>
          <w:sz w:val="22"/>
          <w:szCs w:val="22"/>
        </w:rPr>
      </w:pPr>
    </w:p>
    <w:p w:rsidR="00D90C13" w:rsidRPr="002C76C1" w:rsidRDefault="00D90C13" w:rsidP="00D90C13">
      <w:pPr>
        <w:tabs>
          <w:tab w:val="center" w:pos="709"/>
        </w:tabs>
      </w:pPr>
    </w:p>
    <w:p w:rsidR="00D90C13" w:rsidRDefault="00D90C13" w:rsidP="00D90C13">
      <w:pPr>
        <w:tabs>
          <w:tab w:val="center" w:pos="709"/>
        </w:tabs>
      </w:pPr>
    </w:p>
    <w:p w:rsidR="00D90C13" w:rsidRDefault="00D90C13" w:rsidP="00D90C13">
      <w:pPr>
        <w:tabs>
          <w:tab w:val="center" w:pos="709"/>
        </w:tabs>
      </w:pPr>
    </w:p>
    <w:p w:rsidR="00D90C13" w:rsidRDefault="00D90C13" w:rsidP="00D90C13">
      <w:pPr>
        <w:tabs>
          <w:tab w:val="center" w:pos="709"/>
        </w:tabs>
      </w:pPr>
    </w:p>
    <w:p w:rsidR="00D90C13" w:rsidRDefault="00D90C13" w:rsidP="00D90C13">
      <w:pPr>
        <w:tabs>
          <w:tab w:val="center" w:pos="709"/>
        </w:tabs>
      </w:pPr>
    </w:p>
    <w:p w:rsidR="00D90C13" w:rsidRDefault="00D90C13" w:rsidP="00D90C13">
      <w:pPr>
        <w:tabs>
          <w:tab w:val="center" w:pos="709"/>
        </w:tabs>
      </w:pPr>
    </w:p>
    <w:p w:rsidR="00D90C13" w:rsidRDefault="00D90C13" w:rsidP="00D90C13">
      <w:pPr>
        <w:tabs>
          <w:tab w:val="center" w:pos="709"/>
        </w:tabs>
      </w:pPr>
    </w:p>
    <w:p w:rsidR="00D90C13" w:rsidRDefault="00D90C13" w:rsidP="00D90C13">
      <w:pPr>
        <w:tabs>
          <w:tab w:val="center" w:pos="709"/>
        </w:tabs>
      </w:pPr>
    </w:p>
    <w:p w:rsidR="00D90C13" w:rsidRDefault="00D90C13" w:rsidP="00D90C13">
      <w:pPr>
        <w:tabs>
          <w:tab w:val="center" w:pos="709"/>
        </w:tabs>
      </w:pPr>
    </w:p>
    <w:p w:rsidR="00D90C13" w:rsidRPr="002C76C1" w:rsidRDefault="00D90C13" w:rsidP="00D90C13">
      <w:pPr>
        <w:tabs>
          <w:tab w:val="center" w:pos="709"/>
        </w:tabs>
      </w:pPr>
    </w:p>
    <w:p w:rsidR="00D90C13" w:rsidRPr="002C76C1" w:rsidRDefault="00D90C13" w:rsidP="006F5D2E">
      <w:pPr>
        <w:pStyle w:val="ListParagraph"/>
        <w:numPr>
          <w:ilvl w:val="0"/>
          <w:numId w:val="296"/>
        </w:numPr>
        <w:tabs>
          <w:tab w:val="center" w:pos="709"/>
        </w:tabs>
        <w:spacing w:after="120"/>
        <w:rPr>
          <w:rFonts w:ascii="Arial" w:hAnsi="Arial" w:cs="Arial"/>
          <w:b/>
          <w:bCs/>
          <w:color w:val="FF0000"/>
          <w:sz w:val="22"/>
          <w:szCs w:val="22"/>
        </w:rPr>
      </w:pPr>
      <w:r w:rsidRPr="002C76C1">
        <w:rPr>
          <w:rFonts w:ascii="Arial" w:hAnsi="Arial" w:cs="Arial"/>
          <w:b/>
          <w:bCs/>
          <w:sz w:val="22"/>
          <w:szCs w:val="22"/>
        </w:rPr>
        <w:t xml:space="preserve">Deviations from supply chain management – Ibhubesi Information Technology – Pretoria Region  </w:t>
      </w:r>
      <w:r w:rsidRPr="002C76C1">
        <w:rPr>
          <w:rFonts w:ascii="Arial" w:hAnsi="Arial" w:cs="Arial"/>
          <w:b/>
          <w:bCs/>
          <w:color w:val="FF0000"/>
          <w:sz w:val="22"/>
          <w:szCs w:val="22"/>
        </w:rPr>
        <w:t>Ex 170</w:t>
      </w:r>
    </w:p>
    <w:p w:rsidR="00D90C13" w:rsidRPr="00AA4FC4" w:rsidRDefault="00D90C13" w:rsidP="00D90C13">
      <w:pPr>
        <w:pStyle w:val="NormalWeb"/>
        <w:tabs>
          <w:tab w:val="center" w:pos="709"/>
        </w:tabs>
        <w:rPr>
          <w:rFonts w:ascii="Arial" w:hAnsi="Arial" w:cs="Arial"/>
          <w:b/>
          <w:sz w:val="22"/>
          <w:szCs w:val="22"/>
        </w:rPr>
      </w:pPr>
      <w:r w:rsidRPr="00AA4FC4">
        <w:rPr>
          <w:rFonts w:ascii="Arial" w:hAnsi="Arial" w:cs="Arial"/>
          <w:b/>
          <w:sz w:val="22"/>
          <w:szCs w:val="22"/>
        </w:rPr>
        <w:t>Audit finding</w:t>
      </w:r>
    </w:p>
    <w:p w:rsidR="00D90C13" w:rsidRPr="002C76C1" w:rsidRDefault="00D90C13" w:rsidP="00D90C13">
      <w:pPr>
        <w:pStyle w:val="NormalWeb"/>
        <w:tabs>
          <w:tab w:val="center" w:pos="709"/>
        </w:tabs>
        <w:rPr>
          <w:rFonts w:ascii="Arial" w:hAnsi="Arial" w:cs="Arial"/>
          <w:sz w:val="22"/>
          <w:szCs w:val="22"/>
        </w:rPr>
      </w:pPr>
    </w:p>
    <w:p w:rsidR="00D90C13" w:rsidRPr="002C76C1" w:rsidRDefault="00D90C13" w:rsidP="00D90C13">
      <w:pPr>
        <w:pStyle w:val="NormalWeb"/>
        <w:tabs>
          <w:tab w:val="center" w:pos="709"/>
        </w:tabs>
        <w:rPr>
          <w:rFonts w:ascii="Arial" w:hAnsi="Arial" w:cs="Arial"/>
          <w:sz w:val="22"/>
          <w:szCs w:val="22"/>
        </w:rPr>
      </w:pPr>
      <w:r w:rsidRPr="002C76C1">
        <w:rPr>
          <w:rFonts w:ascii="Arial" w:hAnsi="Arial" w:cs="Arial"/>
          <w:sz w:val="22"/>
          <w:szCs w:val="22"/>
        </w:rPr>
        <w:t>Laws, rules and legislation:</w:t>
      </w:r>
    </w:p>
    <w:p w:rsidR="00D90C13" w:rsidRPr="002C76C1" w:rsidRDefault="00D90C13" w:rsidP="00D90C13">
      <w:pPr>
        <w:pStyle w:val="NormalWeb"/>
        <w:tabs>
          <w:tab w:val="center" w:pos="709"/>
        </w:tabs>
        <w:ind w:left="1077" w:hanging="720"/>
        <w:rPr>
          <w:rFonts w:ascii="Arial" w:hAnsi="Arial" w:cs="Arial"/>
          <w:i/>
          <w:iCs/>
          <w:sz w:val="22"/>
          <w:szCs w:val="22"/>
        </w:rPr>
      </w:pPr>
    </w:p>
    <w:p w:rsidR="00D90C13" w:rsidRPr="002C76C1" w:rsidRDefault="00D90C13" w:rsidP="00D90C13">
      <w:pPr>
        <w:pStyle w:val="ListParagraph"/>
        <w:tabs>
          <w:tab w:val="center" w:pos="709"/>
        </w:tabs>
        <w:autoSpaceDE w:val="0"/>
        <w:autoSpaceDN w:val="0"/>
        <w:adjustRightInd w:val="0"/>
        <w:ind w:left="426"/>
        <w:rPr>
          <w:rFonts w:ascii="Arial" w:hAnsi="Arial" w:cs="Arial"/>
          <w:bCs/>
          <w:sz w:val="22"/>
          <w:szCs w:val="22"/>
          <w:lang w:eastAsia="en-ZA"/>
        </w:rPr>
      </w:pPr>
    </w:p>
    <w:p w:rsidR="00D90C13" w:rsidRPr="002C76C1" w:rsidRDefault="00D90C13" w:rsidP="00D90C13">
      <w:pPr>
        <w:tabs>
          <w:tab w:val="center" w:pos="709"/>
        </w:tabs>
        <w:autoSpaceDE w:val="0"/>
        <w:autoSpaceDN w:val="0"/>
        <w:adjustRightInd w:val="0"/>
        <w:contextualSpacing/>
        <w:rPr>
          <w:bCs/>
          <w:sz w:val="22"/>
          <w:szCs w:val="22"/>
          <w:lang w:eastAsia="en-ZA"/>
        </w:rPr>
      </w:pPr>
      <w:r>
        <w:rPr>
          <w:bCs/>
          <w:sz w:val="22"/>
          <w:szCs w:val="22"/>
          <w:lang w:eastAsia="en-ZA"/>
        </w:rPr>
        <w:t>a)</w:t>
      </w:r>
      <w:r>
        <w:rPr>
          <w:bCs/>
          <w:sz w:val="22"/>
          <w:szCs w:val="22"/>
          <w:lang w:eastAsia="en-ZA"/>
        </w:rPr>
        <w:tab/>
      </w:r>
      <w:r>
        <w:rPr>
          <w:bCs/>
          <w:sz w:val="22"/>
          <w:szCs w:val="22"/>
          <w:lang w:eastAsia="en-ZA"/>
        </w:rPr>
        <w:tab/>
      </w:r>
      <w:r w:rsidRPr="002C76C1">
        <w:rPr>
          <w:bCs/>
          <w:sz w:val="22"/>
          <w:szCs w:val="22"/>
          <w:lang w:eastAsia="en-ZA"/>
        </w:rPr>
        <w:t>Practice Note 5 of 2009/2010 paragraphs 4.1.1(b), 4.1.1(c) and 4.1.1(d) states:</w:t>
      </w:r>
    </w:p>
    <w:p w:rsidR="00D90C13" w:rsidRPr="002C76C1" w:rsidRDefault="00D90C13" w:rsidP="00D90C13">
      <w:pPr>
        <w:pStyle w:val="ListParagraph"/>
        <w:tabs>
          <w:tab w:val="center" w:pos="709"/>
        </w:tabs>
        <w:autoSpaceDE w:val="0"/>
        <w:autoSpaceDN w:val="0"/>
        <w:adjustRightInd w:val="0"/>
        <w:ind w:left="426"/>
        <w:rPr>
          <w:rFonts w:ascii="Arial" w:hAnsi="Arial" w:cs="Arial"/>
          <w:bCs/>
          <w:sz w:val="22"/>
          <w:szCs w:val="22"/>
          <w:lang w:eastAsia="en-ZA"/>
        </w:rPr>
      </w:pPr>
    </w:p>
    <w:p w:rsidR="00D90C13" w:rsidRPr="002C76C1" w:rsidRDefault="00D90C13" w:rsidP="00D90C13">
      <w:pPr>
        <w:pStyle w:val="ListParagraph"/>
        <w:tabs>
          <w:tab w:val="center" w:pos="709"/>
        </w:tabs>
        <w:autoSpaceDE w:val="0"/>
        <w:autoSpaceDN w:val="0"/>
        <w:adjustRightInd w:val="0"/>
        <w:ind w:left="1418" w:hanging="992"/>
        <w:rPr>
          <w:rFonts w:ascii="Arial" w:hAnsi="Arial" w:cs="Arial"/>
          <w:bCs/>
          <w:i/>
          <w:sz w:val="22"/>
          <w:szCs w:val="22"/>
          <w:lang w:eastAsia="en-ZA"/>
        </w:rPr>
      </w:pPr>
      <w:r>
        <w:rPr>
          <w:rFonts w:ascii="Arial" w:hAnsi="Arial" w:cs="Arial"/>
          <w:bCs/>
          <w:i/>
          <w:sz w:val="22"/>
          <w:szCs w:val="22"/>
          <w:lang w:eastAsia="en-ZA"/>
        </w:rPr>
        <w:tab/>
      </w:r>
      <w:r w:rsidRPr="002C76C1">
        <w:rPr>
          <w:rFonts w:ascii="Arial" w:hAnsi="Arial" w:cs="Arial"/>
          <w:bCs/>
          <w:i/>
          <w:sz w:val="22"/>
          <w:szCs w:val="22"/>
          <w:lang w:eastAsia="en-ZA"/>
        </w:rPr>
        <w:t>“4.1.1(b)</w:t>
      </w:r>
      <w:r w:rsidRPr="002C76C1">
        <w:rPr>
          <w:rFonts w:ascii="Arial" w:hAnsi="Arial" w:cs="Arial"/>
          <w:bCs/>
          <w:i/>
          <w:sz w:val="22"/>
          <w:szCs w:val="22"/>
          <w:lang w:eastAsia="en-ZA"/>
        </w:rPr>
        <w:tab/>
        <w:t xml:space="preserve">The institution must obtain at least three quotation per purchase on a rotational basis depending on the number of listed suppliers and the frequency of purchase, </w:t>
      </w:r>
    </w:p>
    <w:p w:rsidR="00D90C13" w:rsidRPr="002C76C1" w:rsidRDefault="00D90C13" w:rsidP="00D90C13">
      <w:pPr>
        <w:pStyle w:val="ListParagraph"/>
        <w:tabs>
          <w:tab w:val="center" w:pos="709"/>
        </w:tabs>
        <w:autoSpaceDE w:val="0"/>
        <w:autoSpaceDN w:val="0"/>
        <w:adjustRightInd w:val="0"/>
        <w:ind w:left="1440" w:hanging="1014"/>
        <w:rPr>
          <w:rFonts w:ascii="Arial" w:hAnsi="Arial" w:cs="Arial"/>
          <w:bCs/>
          <w:i/>
          <w:sz w:val="22"/>
          <w:szCs w:val="22"/>
          <w:lang w:eastAsia="en-ZA"/>
        </w:rPr>
      </w:pPr>
      <w:r>
        <w:rPr>
          <w:rFonts w:ascii="Arial" w:hAnsi="Arial" w:cs="Arial"/>
          <w:bCs/>
          <w:i/>
          <w:sz w:val="22"/>
          <w:szCs w:val="22"/>
          <w:lang w:eastAsia="en-ZA"/>
        </w:rPr>
        <w:tab/>
      </w:r>
      <w:r w:rsidRPr="002C76C1">
        <w:rPr>
          <w:rFonts w:ascii="Arial" w:hAnsi="Arial" w:cs="Arial"/>
          <w:bCs/>
          <w:i/>
          <w:sz w:val="22"/>
          <w:szCs w:val="22"/>
          <w:lang w:eastAsia="en-ZA"/>
        </w:rPr>
        <w:t>4.1.1 (c)</w:t>
      </w:r>
      <w:r w:rsidRPr="002C76C1">
        <w:rPr>
          <w:rFonts w:ascii="Arial" w:hAnsi="Arial" w:cs="Arial"/>
          <w:bCs/>
          <w:i/>
          <w:sz w:val="22"/>
          <w:szCs w:val="22"/>
          <w:lang w:eastAsia="en-ZA"/>
        </w:rPr>
        <w:tab/>
        <w:t>In the event that it is not practical to obtain three quotations or to select suppliers on a rotational basis, the reasons for deviation must be approved by the relevant accounting officer or accounting authority and recorded for auditing purposes</w:t>
      </w:r>
    </w:p>
    <w:p w:rsidR="00D90C13" w:rsidRPr="002C76C1" w:rsidRDefault="00D90C13" w:rsidP="00D90C13">
      <w:pPr>
        <w:pStyle w:val="ListParagraph"/>
        <w:tabs>
          <w:tab w:val="center" w:pos="709"/>
        </w:tabs>
        <w:autoSpaceDE w:val="0"/>
        <w:autoSpaceDN w:val="0"/>
        <w:adjustRightInd w:val="0"/>
        <w:ind w:left="2160" w:hanging="1734"/>
        <w:rPr>
          <w:rFonts w:ascii="Arial" w:hAnsi="Arial" w:cs="Arial"/>
          <w:bCs/>
          <w:i/>
          <w:sz w:val="22"/>
          <w:szCs w:val="22"/>
          <w:lang w:eastAsia="en-ZA"/>
        </w:rPr>
      </w:pPr>
      <w:r>
        <w:rPr>
          <w:rFonts w:ascii="Arial" w:hAnsi="Arial" w:cs="Arial"/>
          <w:bCs/>
          <w:i/>
          <w:sz w:val="22"/>
          <w:szCs w:val="22"/>
          <w:lang w:eastAsia="en-ZA"/>
        </w:rPr>
        <w:tab/>
        <w:t xml:space="preserve">4.1.1(d)    </w:t>
      </w:r>
      <w:r w:rsidRPr="002C76C1">
        <w:rPr>
          <w:rFonts w:ascii="Arial" w:hAnsi="Arial" w:cs="Arial"/>
          <w:bCs/>
          <w:i/>
          <w:sz w:val="22"/>
          <w:szCs w:val="22"/>
          <w:lang w:eastAsia="en-ZA"/>
        </w:rPr>
        <w:t>if none of the suppliers on the list are able to provide the goods and/or services, the institution may obtain quotations from other suppliers and must accordingly inform SITA in writing”</w:t>
      </w:r>
    </w:p>
    <w:p w:rsidR="00D90C13" w:rsidRPr="002C76C1" w:rsidRDefault="00D90C13" w:rsidP="00D90C13">
      <w:pPr>
        <w:pStyle w:val="ListParagraph"/>
        <w:tabs>
          <w:tab w:val="center" w:pos="709"/>
        </w:tabs>
        <w:autoSpaceDE w:val="0"/>
        <w:autoSpaceDN w:val="0"/>
        <w:adjustRightInd w:val="0"/>
        <w:ind w:left="1440" w:hanging="1014"/>
        <w:rPr>
          <w:rFonts w:ascii="Arial" w:hAnsi="Arial" w:cs="Arial"/>
          <w:bCs/>
          <w:sz w:val="22"/>
          <w:szCs w:val="22"/>
          <w:lang w:eastAsia="en-ZA"/>
        </w:rPr>
      </w:pPr>
    </w:p>
    <w:p w:rsidR="00D90C13" w:rsidRPr="002C76C1" w:rsidRDefault="00D90C13" w:rsidP="00D90C13">
      <w:pPr>
        <w:pStyle w:val="NormalWeb"/>
        <w:tabs>
          <w:tab w:val="center" w:pos="709"/>
        </w:tabs>
        <w:spacing w:before="180"/>
        <w:rPr>
          <w:rFonts w:ascii="Arial" w:hAnsi="Arial" w:cs="Arial"/>
          <w:color w:val="000000"/>
          <w:sz w:val="22"/>
          <w:szCs w:val="22"/>
        </w:rPr>
      </w:pPr>
      <w:r>
        <w:rPr>
          <w:rFonts w:ascii="Arial" w:hAnsi="Arial" w:cs="Arial"/>
          <w:color w:val="000000"/>
          <w:sz w:val="22"/>
          <w:szCs w:val="22"/>
          <w:lang w:val="en-GB"/>
        </w:rPr>
        <w:t xml:space="preserve">b) </w:t>
      </w:r>
      <w:r w:rsidRPr="002C76C1">
        <w:rPr>
          <w:rFonts w:ascii="Arial" w:hAnsi="Arial" w:cs="Arial"/>
          <w:color w:val="000000"/>
          <w:sz w:val="22"/>
          <w:szCs w:val="22"/>
          <w:lang w:val="en-GB"/>
        </w:rPr>
        <w:t xml:space="preserve"> In terms of Practice Note 7 of 2009/10, effective date of 2 October 2009, paragraphs 4.1.2 and 4.2 requires the following pertaining to SBD 4 forms,:</w:t>
      </w:r>
    </w:p>
    <w:p w:rsidR="00D90C13" w:rsidRPr="002C76C1" w:rsidRDefault="00D90C13" w:rsidP="00D90C13">
      <w:pPr>
        <w:pStyle w:val="NormalWeb"/>
        <w:tabs>
          <w:tab w:val="center" w:pos="709"/>
        </w:tabs>
        <w:spacing w:before="180"/>
        <w:ind w:left="1418" w:hanging="992"/>
        <w:rPr>
          <w:rFonts w:ascii="Arial" w:hAnsi="Arial" w:cs="Arial"/>
          <w:color w:val="000000"/>
          <w:sz w:val="22"/>
          <w:szCs w:val="22"/>
        </w:rPr>
      </w:pPr>
      <w:r w:rsidRPr="002C76C1">
        <w:rPr>
          <w:rFonts w:ascii="Arial" w:hAnsi="Arial" w:cs="Arial"/>
          <w:i/>
          <w:iCs/>
          <w:color w:val="000000"/>
          <w:sz w:val="22"/>
          <w:szCs w:val="22"/>
          <w:lang w:val="en-GB"/>
        </w:rPr>
        <w:t xml:space="preserve">“4.1.2   </w:t>
      </w:r>
      <w:r w:rsidRPr="002C76C1">
        <w:rPr>
          <w:rFonts w:ascii="Arial" w:hAnsi="Arial" w:cs="Arial"/>
          <w:i/>
          <w:iCs/>
          <w:color w:val="000000"/>
          <w:sz w:val="22"/>
          <w:szCs w:val="22"/>
          <w:lang w:val="en-GB"/>
        </w:rPr>
        <w:tab/>
        <w:t xml:space="preserve">With effect from the date on which this practice note takes effect, accounting officers and accounting authorities are required to utilize the attached revised SBD 4 when inviting price quotations, advertised competitive bids, limited bids or proposals. This SBD 4 should be used with minimum changes that are necessary to address contract and project specific issues. </w:t>
      </w:r>
    </w:p>
    <w:p w:rsidR="00D90C13" w:rsidRDefault="00D90C13" w:rsidP="00D90C13">
      <w:pPr>
        <w:pStyle w:val="NormalWeb"/>
        <w:tabs>
          <w:tab w:val="center" w:pos="709"/>
        </w:tabs>
        <w:spacing w:before="180"/>
        <w:ind w:left="1418" w:hanging="992"/>
        <w:rPr>
          <w:rFonts w:ascii="Arial" w:hAnsi="Arial" w:cs="Arial"/>
          <w:i/>
          <w:iCs/>
          <w:color w:val="000000"/>
          <w:sz w:val="22"/>
          <w:szCs w:val="22"/>
          <w:lang w:val="en-GB"/>
        </w:rPr>
      </w:pPr>
      <w:r w:rsidRPr="002C76C1">
        <w:rPr>
          <w:rFonts w:ascii="Arial" w:hAnsi="Arial" w:cs="Arial"/>
          <w:i/>
          <w:iCs/>
          <w:color w:val="000000"/>
          <w:sz w:val="22"/>
          <w:szCs w:val="22"/>
          <w:lang w:val="en-GB"/>
        </w:rPr>
        <w:t xml:space="preserve">4.2       </w:t>
      </w:r>
      <w:r w:rsidRPr="002C76C1">
        <w:rPr>
          <w:rFonts w:ascii="Arial" w:hAnsi="Arial" w:cs="Arial"/>
          <w:i/>
          <w:iCs/>
          <w:color w:val="000000"/>
          <w:sz w:val="22"/>
          <w:szCs w:val="22"/>
          <w:lang w:val="en-GB"/>
        </w:rPr>
        <w:tab/>
        <w:t>Use of the SBD 4 when establishing lists of potential / prospective suppliers when obtaining quotations  The SBD 4 must also be used in documentation relating to applications by service providers to be registered in the lists of potential or prospective suppliers for goods and services obtained by means of verbal or written quotations.”</w:t>
      </w:r>
    </w:p>
    <w:p w:rsidR="00D90C13" w:rsidRPr="002C76C1" w:rsidRDefault="00D90C13" w:rsidP="00D90C13">
      <w:pPr>
        <w:pStyle w:val="NormalWeb"/>
        <w:tabs>
          <w:tab w:val="center" w:pos="709"/>
        </w:tabs>
        <w:spacing w:before="180"/>
        <w:ind w:left="1418" w:hanging="992"/>
        <w:rPr>
          <w:rFonts w:ascii="Arial" w:hAnsi="Arial" w:cs="Arial"/>
          <w:i/>
          <w:iCs/>
          <w:color w:val="000000"/>
          <w:sz w:val="22"/>
          <w:szCs w:val="22"/>
          <w:lang w:val="en-GB"/>
        </w:rPr>
      </w:pPr>
    </w:p>
    <w:p w:rsidR="00D90C13" w:rsidRPr="002C76C1" w:rsidRDefault="00D90C13" w:rsidP="00D90C13">
      <w:pPr>
        <w:pStyle w:val="lg-a-1"/>
        <w:tabs>
          <w:tab w:val="center" w:pos="709"/>
        </w:tabs>
        <w:suppressAutoHyphens/>
        <w:autoSpaceDN w:val="0"/>
        <w:spacing w:before="0"/>
        <w:ind w:left="0" w:firstLine="0"/>
        <w:jc w:val="left"/>
        <w:textAlignment w:val="baseline"/>
        <w:rPr>
          <w:rFonts w:ascii="Arial" w:hAnsi="Arial" w:cs="Arial"/>
          <w:sz w:val="22"/>
          <w:szCs w:val="22"/>
        </w:rPr>
      </w:pPr>
      <w:r>
        <w:rPr>
          <w:rFonts w:ascii="Arial" w:hAnsi="Arial" w:cs="Arial"/>
          <w:sz w:val="22"/>
          <w:szCs w:val="22"/>
          <w:lang w:val="en-US"/>
        </w:rPr>
        <w:t xml:space="preserve">c) </w:t>
      </w:r>
      <w:r w:rsidRPr="002C76C1">
        <w:rPr>
          <w:rFonts w:ascii="Arial" w:hAnsi="Arial" w:cs="Arial"/>
          <w:sz w:val="22"/>
          <w:szCs w:val="22"/>
          <w:lang w:val="en-US"/>
        </w:rPr>
        <w:t>SITA Act General Regulations</w:t>
      </w: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rPr>
      </w:pP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r>
        <w:rPr>
          <w:rFonts w:ascii="Arial" w:hAnsi="Arial" w:cs="Arial"/>
          <w:sz w:val="22"/>
          <w:szCs w:val="22"/>
        </w:rPr>
        <w:t xml:space="preserve">i) </w:t>
      </w:r>
      <w:r w:rsidRPr="002C76C1">
        <w:rPr>
          <w:rFonts w:ascii="Arial" w:hAnsi="Arial" w:cs="Arial"/>
          <w:sz w:val="22"/>
          <w:szCs w:val="22"/>
        </w:rPr>
        <w:t xml:space="preserve">Regulation 8.1.1 </w:t>
      </w:r>
    </w:p>
    <w:p w:rsidR="00D90C13" w:rsidRPr="002C76C1" w:rsidRDefault="00D90C13" w:rsidP="00D90C13">
      <w:pPr>
        <w:pStyle w:val="lg-a-1"/>
        <w:tabs>
          <w:tab w:val="center" w:pos="709"/>
        </w:tabs>
        <w:suppressAutoHyphens/>
        <w:autoSpaceDN w:val="0"/>
        <w:spacing w:before="0"/>
        <w:jc w:val="left"/>
        <w:textAlignment w:val="baseline"/>
        <w:rPr>
          <w:rFonts w:ascii="Arial" w:hAnsi="Arial" w:cs="Arial"/>
          <w:sz w:val="22"/>
          <w:szCs w:val="22"/>
          <w:lang w:val="en-ZA"/>
        </w:rPr>
      </w:pPr>
    </w:p>
    <w:p w:rsidR="00D90C13" w:rsidRPr="002C76C1" w:rsidRDefault="00D90C13" w:rsidP="00D90C13">
      <w:pPr>
        <w:tabs>
          <w:tab w:val="center" w:pos="709"/>
        </w:tabs>
        <w:spacing w:after="120"/>
        <w:ind w:left="720" w:firstLine="717"/>
        <w:rPr>
          <w:i/>
          <w:color w:val="000000"/>
        </w:rPr>
      </w:pPr>
      <w:r w:rsidRPr="002C76C1">
        <w:rPr>
          <w:i/>
          <w:color w:val="000000"/>
        </w:rPr>
        <w:t xml:space="preserve">“The designated department or public body must - </w:t>
      </w:r>
    </w:p>
    <w:p w:rsidR="00D90C13" w:rsidRPr="002C76C1" w:rsidRDefault="00D90C13" w:rsidP="006F5D2E">
      <w:pPr>
        <w:numPr>
          <w:ilvl w:val="0"/>
          <w:numId w:val="34"/>
        </w:numPr>
        <w:tabs>
          <w:tab w:val="center" w:pos="709"/>
        </w:tabs>
        <w:spacing w:after="120"/>
        <w:rPr>
          <w:i/>
          <w:color w:val="000000"/>
        </w:rPr>
      </w:pPr>
      <w:r w:rsidRPr="002C76C1">
        <w:rPr>
          <w:i/>
          <w:color w:val="000000"/>
        </w:rPr>
        <w:t>Determine the need to procure information technology goods or services and;</w:t>
      </w:r>
    </w:p>
    <w:p w:rsidR="00D90C13" w:rsidRPr="002C76C1" w:rsidRDefault="00D90C13" w:rsidP="006F5D2E">
      <w:pPr>
        <w:numPr>
          <w:ilvl w:val="0"/>
          <w:numId w:val="34"/>
        </w:numPr>
        <w:tabs>
          <w:tab w:val="center" w:pos="709"/>
        </w:tabs>
        <w:spacing w:after="120"/>
        <w:rPr>
          <w:i/>
          <w:color w:val="000000"/>
        </w:rPr>
      </w:pPr>
      <w:r w:rsidRPr="002C76C1">
        <w:rPr>
          <w:i/>
          <w:color w:val="000000"/>
        </w:rPr>
        <w:t>Compile a business case and the user requirements specifications for the need.”</w:t>
      </w: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rPr>
      </w:pP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rPr>
      </w:pPr>
      <w:r w:rsidRPr="002C76C1">
        <w:rPr>
          <w:rFonts w:ascii="Arial" w:hAnsi="Arial" w:cs="Arial"/>
          <w:sz w:val="22"/>
          <w:szCs w:val="22"/>
        </w:rPr>
        <w:t>(ii)</w:t>
      </w:r>
      <w:r w:rsidRPr="002C76C1">
        <w:rPr>
          <w:rFonts w:ascii="Arial" w:hAnsi="Arial" w:cs="Arial"/>
          <w:sz w:val="22"/>
          <w:szCs w:val="22"/>
        </w:rPr>
        <w:tab/>
        <w:t xml:space="preserve">Regulation 8.1.3  </w:t>
      </w:r>
    </w:p>
    <w:p w:rsidR="00D90C13" w:rsidRPr="002C76C1" w:rsidRDefault="00D90C13" w:rsidP="00D90C13">
      <w:pPr>
        <w:tabs>
          <w:tab w:val="center" w:pos="709"/>
        </w:tabs>
        <w:spacing w:after="120"/>
        <w:ind w:left="1485"/>
        <w:rPr>
          <w:i/>
          <w:color w:val="000000"/>
        </w:rPr>
      </w:pPr>
    </w:p>
    <w:p w:rsidR="00D90C13" w:rsidRPr="002C76C1" w:rsidRDefault="00D90C13" w:rsidP="00D90C13">
      <w:pPr>
        <w:tabs>
          <w:tab w:val="center" w:pos="709"/>
        </w:tabs>
        <w:spacing w:after="120"/>
        <w:ind w:left="1485"/>
        <w:rPr>
          <w:i/>
          <w:color w:val="000000"/>
        </w:rPr>
      </w:pPr>
      <w:r w:rsidRPr="002C76C1">
        <w:rPr>
          <w:i/>
          <w:color w:val="000000"/>
        </w:rPr>
        <w:t>“For purposes of the procurement for departments, the designated department must establish a committee constituted of the accounting authorities of all relevant departments, or their authorised representative -</w:t>
      </w:r>
    </w:p>
    <w:p w:rsidR="00D90C13" w:rsidRPr="002C76C1" w:rsidRDefault="00D90C13" w:rsidP="006F5D2E">
      <w:pPr>
        <w:numPr>
          <w:ilvl w:val="0"/>
          <w:numId w:val="35"/>
        </w:numPr>
        <w:tabs>
          <w:tab w:val="center" w:pos="709"/>
        </w:tabs>
        <w:spacing w:after="120"/>
        <w:rPr>
          <w:i/>
          <w:color w:val="000000"/>
        </w:rPr>
      </w:pPr>
      <w:r w:rsidRPr="002C76C1">
        <w:rPr>
          <w:i/>
          <w:color w:val="000000"/>
        </w:rPr>
        <w:t xml:space="preserve"> to make proposals regarding the business case and user requirement specifications and approve such case and specifications</w:t>
      </w:r>
    </w:p>
    <w:p w:rsidR="00D90C13" w:rsidRPr="002C76C1" w:rsidRDefault="00D90C13" w:rsidP="006F5D2E">
      <w:pPr>
        <w:numPr>
          <w:ilvl w:val="0"/>
          <w:numId w:val="35"/>
        </w:numPr>
        <w:tabs>
          <w:tab w:val="center" w:pos="709"/>
        </w:tabs>
        <w:spacing w:after="120"/>
        <w:rPr>
          <w:i/>
          <w:color w:val="000000"/>
        </w:rPr>
      </w:pPr>
      <w:r w:rsidRPr="002C76C1">
        <w:rPr>
          <w:i/>
          <w:color w:val="000000"/>
        </w:rPr>
        <w:t>To authorise the accounting authority of the designated department to award the bid on their behalf”</w:t>
      </w: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rPr>
      </w:pP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rPr>
      </w:pPr>
      <w:r>
        <w:rPr>
          <w:rFonts w:ascii="Arial" w:hAnsi="Arial" w:cs="Arial"/>
          <w:sz w:val="22"/>
          <w:szCs w:val="22"/>
        </w:rPr>
        <w:t xml:space="preserve">iii) </w:t>
      </w:r>
      <w:r w:rsidRPr="002C76C1">
        <w:rPr>
          <w:rFonts w:ascii="Arial" w:hAnsi="Arial" w:cs="Arial"/>
          <w:sz w:val="22"/>
          <w:szCs w:val="22"/>
        </w:rPr>
        <w:t xml:space="preserve">Regulation 8.1.5 </w:t>
      </w:r>
    </w:p>
    <w:p w:rsidR="00D90C13" w:rsidRPr="002C76C1" w:rsidRDefault="00D90C13" w:rsidP="00D90C13">
      <w:pPr>
        <w:pStyle w:val="lg-a-1"/>
        <w:tabs>
          <w:tab w:val="center" w:pos="709"/>
        </w:tabs>
        <w:suppressAutoHyphens/>
        <w:autoSpaceDN w:val="0"/>
        <w:spacing w:before="0"/>
        <w:ind w:left="1437" w:firstLine="0"/>
        <w:jc w:val="left"/>
        <w:textAlignment w:val="baseline"/>
        <w:rPr>
          <w:rFonts w:ascii="Arial" w:hAnsi="Arial" w:cs="Arial"/>
          <w:sz w:val="22"/>
          <w:szCs w:val="22"/>
          <w:lang w:val="en-ZA"/>
        </w:rPr>
      </w:pPr>
    </w:p>
    <w:p w:rsidR="00D90C13" w:rsidRPr="002C76C1" w:rsidRDefault="00D90C13" w:rsidP="00D90C13">
      <w:pPr>
        <w:tabs>
          <w:tab w:val="center" w:pos="709"/>
        </w:tabs>
        <w:spacing w:after="120"/>
        <w:ind w:left="1440"/>
        <w:rPr>
          <w:i/>
          <w:color w:val="000000"/>
        </w:rPr>
      </w:pPr>
      <w:r w:rsidRPr="002C76C1">
        <w:rPr>
          <w:i/>
          <w:color w:val="000000"/>
        </w:rPr>
        <w:t xml:space="preserve">“For purpose of advertising, the agency must compile the bid documentation consisting of – </w:t>
      </w:r>
    </w:p>
    <w:p w:rsidR="00D90C13" w:rsidRPr="002C76C1" w:rsidRDefault="00D90C13" w:rsidP="006F5D2E">
      <w:pPr>
        <w:numPr>
          <w:ilvl w:val="0"/>
          <w:numId w:val="36"/>
        </w:numPr>
        <w:tabs>
          <w:tab w:val="center" w:pos="709"/>
        </w:tabs>
        <w:spacing w:after="120"/>
        <w:rPr>
          <w:i/>
          <w:color w:val="000000"/>
        </w:rPr>
      </w:pPr>
      <w:r w:rsidRPr="002C76C1">
        <w:rPr>
          <w:i/>
          <w:color w:val="000000"/>
        </w:rPr>
        <w:t xml:space="preserve">The evaluation criteria fot the bid in accordance with the Preferential Procurement Policy Framework Act, including but not limited to, specific goals for- </w:t>
      </w:r>
    </w:p>
    <w:p w:rsidR="00D90C13" w:rsidRPr="002C76C1" w:rsidRDefault="00D90C13" w:rsidP="006F5D2E">
      <w:pPr>
        <w:numPr>
          <w:ilvl w:val="0"/>
          <w:numId w:val="37"/>
        </w:numPr>
        <w:tabs>
          <w:tab w:val="center" w:pos="709"/>
        </w:tabs>
        <w:spacing w:after="120"/>
        <w:ind w:left="2160" w:hanging="360"/>
        <w:rPr>
          <w:i/>
          <w:color w:val="000000"/>
        </w:rPr>
      </w:pPr>
      <w:r w:rsidRPr="002C76C1">
        <w:rPr>
          <w:i/>
          <w:color w:val="000000"/>
        </w:rPr>
        <w:t>Black economic empowerment, and</w:t>
      </w:r>
    </w:p>
    <w:p w:rsidR="00D90C13" w:rsidRPr="002C76C1" w:rsidRDefault="00D90C13" w:rsidP="006F5D2E">
      <w:pPr>
        <w:numPr>
          <w:ilvl w:val="0"/>
          <w:numId w:val="37"/>
        </w:numPr>
        <w:tabs>
          <w:tab w:val="center" w:pos="709"/>
        </w:tabs>
        <w:spacing w:after="120"/>
        <w:ind w:left="2160" w:hanging="360"/>
        <w:rPr>
          <w:i/>
          <w:color w:val="000000"/>
        </w:rPr>
      </w:pPr>
      <w:r w:rsidRPr="002C76C1">
        <w:rPr>
          <w:i/>
          <w:color w:val="000000"/>
        </w:rPr>
        <w:t>Procuring from suppliers situated in the specific province where goods or services are required”</w:t>
      </w:r>
    </w:p>
    <w:p w:rsidR="00D90C13" w:rsidRPr="002C76C1" w:rsidRDefault="00D90C13" w:rsidP="006F5D2E">
      <w:pPr>
        <w:numPr>
          <w:ilvl w:val="0"/>
          <w:numId w:val="36"/>
        </w:numPr>
        <w:tabs>
          <w:tab w:val="center" w:pos="709"/>
        </w:tabs>
        <w:spacing w:after="120"/>
        <w:rPr>
          <w:i/>
          <w:color w:val="000000"/>
        </w:rPr>
      </w:pPr>
      <w:r w:rsidRPr="002C76C1">
        <w:rPr>
          <w:i/>
          <w:color w:val="000000"/>
        </w:rPr>
        <w:t>Tax clearance certificate requirements;</w:t>
      </w:r>
    </w:p>
    <w:p w:rsidR="00D90C13" w:rsidRPr="002C76C1" w:rsidRDefault="00D90C13" w:rsidP="006F5D2E">
      <w:pPr>
        <w:numPr>
          <w:ilvl w:val="0"/>
          <w:numId w:val="36"/>
        </w:numPr>
        <w:tabs>
          <w:tab w:val="center" w:pos="709"/>
        </w:tabs>
        <w:spacing w:after="120"/>
        <w:rPr>
          <w:i/>
          <w:color w:val="000000"/>
        </w:rPr>
      </w:pPr>
      <w:r w:rsidRPr="002C76C1">
        <w:rPr>
          <w:i/>
          <w:color w:val="000000"/>
        </w:rPr>
        <w:t>If the value of the envisaged contract exceed R10 million, a National Industrial Participation Programme certificate issued by the Department of Trade and industry;</w:t>
      </w:r>
    </w:p>
    <w:p w:rsidR="00D90C13" w:rsidRPr="002C76C1" w:rsidRDefault="00D90C13" w:rsidP="006F5D2E">
      <w:pPr>
        <w:numPr>
          <w:ilvl w:val="0"/>
          <w:numId w:val="36"/>
        </w:numPr>
        <w:tabs>
          <w:tab w:val="center" w:pos="709"/>
        </w:tabs>
        <w:spacing w:after="120"/>
        <w:rPr>
          <w:i/>
          <w:color w:val="000000"/>
        </w:rPr>
      </w:pPr>
      <w:r w:rsidRPr="002C76C1">
        <w:rPr>
          <w:i/>
        </w:rPr>
        <w:t>In respect of departments, a condition that all informational technology goods and services offered must meet the standards set in terms of section 7(6)(a) of the Act and where the standards can be accessed.”</w:t>
      </w: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r>
        <w:rPr>
          <w:rFonts w:ascii="Arial" w:hAnsi="Arial" w:cs="Arial"/>
          <w:sz w:val="22"/>
          <w:szCs w:val="22"/>
          <w:lang w:val="en-ZA"/>
        </w:rPr>
        <w:t>(iv</w:t>
      </w:r>
      <w:r w:rsidRPr="002C76C1">
        <w:rPr>
          <w:rFonts w:ascii="Arial" w:hAnsi="Arial" w:cs="Arial"/>
          <w:sz w:val="22"/>
          <w:szCs w:val="22"/>
          <w:lang w:val="en-ZA"/>
        </w:rPr>
        <w:t>)</w:t>
      </w:r>
      <w:r w:rsidRPr="002C76C1">
        <w:rPr>
          <w:rFonts w:ascii="Arial" w:hAnsi="Arial" w:cs="Arial"/>
          <w:sz w:val="22"/>
          <w:szCs w:val="22"/>
          <w:lang w:val="en-ZA"/>
        </w:rPr>
        <w:tab/>
        <w:t xml:space="preserve">Regulation 8.1.7(a) </w:t>
      </w: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i/>
          <w:sz w:val="22"/>
          <w:szCs w:val="22"/>
          <w:lang w:val="en-ZA"/>
        </w:rPr>
      </w:pPr>
      <w:r w:rsidRPr="002C76C1">
        <w:rPr>
          <w:rFonts w:ascii="Arial" w:hAnsi="Arial" w:cs="Arial"/>
          <w:sz w:val="22"/>
          <w:szCs w:val="22"/>
          <w:lang w:val="en-ZA"/>
        </w:rPr>
        <w:tab/>
      </w:r>
      <w:r w:rsidRPr="002C76C1">
        <w:rPr>
          <w:rFonts w:ascii="Arial" w:hAnsi="Arial" w:cs="Arial"/>
          <w:sz w:val="22"/>
          <w:szCs w:val="22"/>
          <w:lang w:val="en-ZA"/>
        </w:rPr>
        <w:tab/>
      </w:r>
      <w:r w:rsidRPr="002C76C1">
        <w:rPr>
          <w:rFonts w:ascii="Arial" w:hAnsi="Arial" w:cs="Arial"/>
          <w:i/>
          <w:sz w:val="22"/>
          <w:szCs w:val="22"/>
          <w:lang w:val="en-ZA"/>
        </w:rPr>
        <w:t>“Before the bid is advertised –</w:t>
      </w:r>
    </w:p>
    <w:p w:rsidR="00D90C13" w:rsidRPr="002C76C1" w:rsidRDefault="00D90C13" w:rsidP="006F5D2E">
      <w:pPr>
        <w:pStyle w:val="lg-a-1"/>
        <w:numPr>
          <w:ilvl w:val="0"/>
          <w:numId w:val="39"/>
        </w:numPr>
        <w:tabs>
          <w:tab w:val="center" w:pos="709"/>
        </w:tabs>
        <w:suppressAutoHyphens/>
        <w:autoSpaceDN w:val="0"/>
        <w:spacing w:before="0"/>
        <w:jc w:val="left"/>
        <w:textAlignment w:val="baseline"/>
        <w:rPr>
          <w:rFonts w:ascii="Arial" w:hAnsi="Arial" w:cs="Arial"/>
          <w:i/>
          <w:sz w:val="22"/>
          <w:szCs w:val="22"/>
          <w:lang w:val="en-ZA"/>
        </w:rPr>
      </w:pPr>
      <w:r w:rsidRPr="002C76C1">
        <w:rPr>
          <w:rFonts w:ascii="Arial" w:hAnsi="Arial" w:cs="Arial"/>
          <w:i/>
          <w:sz w:val="22"/>
          <w:szCs w:val="22"/>
          <w:lang w:val="en-ZA"/>
        </w:rPr>
        <w:t xml:space="preserve">the designated department or public body must approve the final bid documentation; and </w:t>
      </w:r>
    </w:p>
    <w:p w:rsidR="00D90C13" w:rsidRPr="002C76C1" w:rsidRDefault="00D90C13" w:rsidP="006F5D2E">
      <w:pPr>
        <w:pStyle w:val="lg-a-1"/>
        <w:numPr>
          <w:ilvl w:val="0"/>
          <w:numId w:val="39"/>
        </w:numPr>
        <w:tabs>
          <w:tab w:val="center" w:pos="709"/>
        </w:tabs>
        <w:suppressAutoHyphens/>
        <w:autoSpaceDN w:val="0"/>
        <w:spacing w:before="0"/>
        <w:jc w:val="left"/>
        <w:textAlignment w:val="baseline"/>
        <w:rPr>
          <w:rFonts w:ascii="Arial" w:hAnsi="Arial" w:cs="Arial"/>
          <w:i/>
          <w:sz w:val="22"/>
          <w:szCs w:val="22"/>
          <w:lang w:val="en-ZA"/>
        </w:rPr>
      </w:pPr>
      <w:r w:rsidRPr="002C76C1">
        <w:rPr>
          <w:rFonts w:ascii="Arial" w:hAnsi="Arial" w:cs="Arial"/>
          <w:i/>
          <w:sz w:val="22"/>
          <w:szCs w:val="22"/>
          <w:lang w:val="en-ZA"/>
        </w:rPr>
        <w:t>the Agency must compile a value proposal on the cost for the designated department or public body in respect of advertising and evaluation of the bid”</w:t>
      </w: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lang w:eastAsia="en-ZA"/>
        </w:rPr>
      </w:pPr>
      <w:r>
        <w:rPr>
          <w:rFonts w:ascii="Arial" w:hAnsi="Arial" w:cs="Arial"/>
          <w:sz w:val="22"/>
          <w:szCs w:val="22"/>
          <w:lang w:val="en-ZA"/>
        </w:rPr>
        <w:t xml:space="preserve">v) </w:t>
      </w:r>
      <w:r w:rsidRPr="002C76C1">
        <w:rPr>
          <w:rFonts w:ascii="Arial" w:hAnsi="Arial" w:cs="Arial"/>
          <w:sz w:val="22"/>
          <w:szCs w:val="22"/>
          <w:lang w:val="en-ZA"/>
        </w:rPr>
        <w:t>Regulation 8.2.1</w:t>
      </w:r>
    </w:p>
    <w:p w:rsidR="00D90C13" w:rsidRPr="002C76C1" w:rsidRDefault="00D90C13" w:rsidP="00D90C13">
      <w:pPr>
        <w:pStyle w:val="lg-a-1"/>
        <w:tabs>
          <w:tab w:val="center" w:pos="709"/>
        </w:tabs>
        <w:suppressAutoHyphens/>
        <w:autoSpaceDN w:val="0"/>
        <w:spacing w:before="0"/>
        <w:ind w:left="1440" w:firstLine="0"/>
        <w:jc w:val="left"/>
        <w:textAlignment w:val="baseline"/>
        <w:rPr>
          <w:rFonts w:ascii="Arial" w:hAnsi="Arial" w:cs="Arial"/>
          <w:sz w:val="22"/>
          <w:szCs w:val="22"/>
          <w:lang w:val="en-ZA"/>
        </w:rPr>
      </w:pPr>
    </w:p>
    <w:p w:rsidR="00D90C13" w:rsidRPr="002C76C1" w:rsidRDefault="00D90C13" w:rsidP="00D90C13">
      <w:pPr>
        <w:tabs>
          <w:tab w:val="center" w:pos="709"/>
        </w:tabs>
        <w:spacing w:after="120"/>
        <w:ind w:left="1440"/>
        <w:rPr>
          <w:i/>
          <w:color w:val="000000"/>
        </w:rPr>
      </w:pPr>
      <w:r w:rsidRPr="002C76C1">
        <w:rPr>
          <w:i/>
          <w:color w:val="000000"/>
        </w:rPr>
        <w:t>“Within 10 working days after receipts of the business case from the designated department or public body for a bid in terms of regulation 8.1.4, the Agency must submit to the designated official for approval -</w:t>
      </w:r>
    </w:p>
    <w:p w:rsidR="00D90C13" w:rsidRPr="002C76C1" w:rsidRDefault="00D90C13" w:rsidP="006F5D2E">
      <w:pPr>
        <w:numPr>
          <w:ilvl w:val="0"/>
          <w:numId w:val="38"/>
        </w:numPr>
        <w:tabs>
          <w:tab w:val="center" w:pos="709"/>
        </w:tabs>
        <w:spacing w:after="120"/>
        <w:rPr>
          <w:i/>
          <w:color w:val="000000"/>
        </w:rPr>
      </w:pPr>
      <w:r w:rsidRPr="002C76C1">
        <w:rPr>
          <w:i/>
          <w:color w:val="000000"/>
        </w:rPr>
        <w:t>A procurement schedule for the execution of the request for a bid;</w:t>
      </w:r>
    </w:p>
    <w:p w:rsidR="00D90C13" w:rsidRPr="002C76C1" w:rsidRDefault="00D90C13" w:rsidP="006F5D2E">
      <w:pPr>
        <w:numPr>
          <w:ilvl w:val="0"/>
          <w:numId w:val="38"/>
        </w:numPr>
        <w:tabs>
          <w:tab w:val="center" w:pos="709"/>
        </w:tabs>
        <w:spacing w:after="120"/>
        <w:rPr>
          <w:i/>
          <w:color w:val="000000"/>
        </w:rPr>
      </w:pPr>
      <w:r w:rsidRPr="002C76C1">
        <w:rPr>
          <w:i/>
          <w:color w:val="000000"/>
        </w:rPr>
        <w:t>A detailed costing for the subsequent contract management, if required.”</w:t>
      </w: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lang w:eastAsia="en-ZA"/>
        </w:rPr>
      </w:pPr>
      <w:r>
        <w:rPr>
          <w:rFonts w:ascii="Arial" w:hAnsi="Arial" w:cs="Arial"/>
          <w:sz w:val="22"/>
          <w:szCs w:val="22"/>
          <w:lang w:val="en-ZA"/>
        </w:rPr>
        <w:t xml:space="preserve">vi) </w:t>
      </w:r>
      <w:r w:rsidRPr="002C76C1">
        <w:rPr>
          <w:rFonts w:ascii="Arial" w:hAnsi="Arial" w:cs="Arial"/>
          <w:sz w:val="22"/>
          <w:szCs w:val="22"/>
          <w:lang w:val="en-ZA"/>
        </w:rPr>
        <w:t>Regulation 13.1.</w:t>
      </w:r>
    </w:p>
    <w:p w:rsidR="00D90C13" w:rsidRPr="002C76C1" w:rsidRDefault="00D90C13" w:rsidP="00D90C13">
      <w:pPr>
        <w:pStyle w:val="lg-a-1"/>
        <w:tabs>
          <w:tab w:val="center" w:pos="709"/>
        </w:tabs>
        <w:suppressAutoHyphens/>
        <w:autoSpaceDN w:val="0"/>
        <w:spacing w:before="0"/>
        <w:ind w:left="1440" w:firstLine="0"/>
        <w:jc w:val="left"/>
        <w:textAlignment w:val="baseline"/>
        <w:rPr>
          <w:rFonts w:ascii="Arial" w:hAnsi="Arial" w:cs="Arial"/>
          <w:sz w:val="22"/>
          <w:szCs w:val="22"/>
          <w:lang w:eastAsia="en-ZA"/>
        </w:rPr>
      </w:pPr>
      <w:r w:rsidRPr="002C76C1">
        <w:rPr>
          <w:rFonts w:ascii="Arial" w:hAnsi="Arial" w:cs="Arial"/>
          <w:sz w:val="22"/>
          <w:szCs w:val="22"/>
          <w:lang w:eastAsia="en-ZA"/>
        </w:rPr>
        <w:t xml:space="preserve"> </w:t>
      </w:r>
    </w:p>
    <w:p w:rsidR="00D90C13" w:rsidRPr="002C76C1" w:rsidRDefault="00D90C13" w:rsidP="00D90C13">
      <w:pPr>
        <w:pStyle w:val="lg-a-1"/>
        <w:tabs>
          <w:tab w:val="center" w:pos="709"/>
        </w:tabs>
        <w:suppressAutoHyphens/>
        <w:autoSpaceDN w:val="0"/>
        <w:spacing w:before="0"/>
        <w:ind w:left="1530" w:hanging="90"/>
        <w:jc w:val="left"/>
        <w:textAlignment w:val="baseline"/>
        <w:rPr>
          <w:rFonts w:ascii="Arial" w:hAnsi="Arial" w:cs="Arial"/>
          <w:i/>
          <w:sz w:val="22"/>
          <w:szCs w:val="22"/>
          <w:lang w:eastAsia="en-ZA"/>
        </w:rPr>
      </w:pPr>
      <w:r w:rsidRPr="002C76C1">
        <w:rPr>
          <w:rFonts w:ascii="Arial" w:hAnsi="Arial" w:cs="Arial"/>
          <w:i/>
          <w:sz w:val="22"/>
          <w:szCs w:val="22"/>
          <w:lang w:eastAsia="en-ZA"/>
        </w:rPr>
        <w:t>“The agency must, in consultation with the designated department, establish the following committees to deal with the evaluation fo bids and the recommendation for the award of a bid by the accounting authority of the designated department or public body:</w:t>
      </w:r>
    </w:p>
    <w:p w:rsidR="00D90C13" w:rsidRPr="002C76C1" w:rsidRDefault="00D90C13" w:rsidP="00D90C13">
      <w:pPr>
        <w:pStyle w:val="lg-a-1"/>
        <w:tabs>
          <w:tab w:val="center" w:pos="709"/>
        </w:tabs>
        <w:suppressAutoHyphens/>
        <w:autoSpaceDN w:val="0"/>
        <w:spacing w:before="0"/>
        <w:ind w:left="1530" w:hanging="90"/>
        <w:jc w:val="left"/>
        <w:textAlignment w:val="baseline"/>
        <w:rPr>
          <w:rFonts w:ascii="Arial" w:hAnsi="Arial" w:cs="Arial"/>
          <w:i/>
          <w:sz w:val="22"/>
          <w:szCs w:val="22"/>
          <w:lang w:eastAsia="en-ZA"/>
        </w:rPr>
      </w:pPr>
    </w:p>
    <w:p w:rsidR="00D90C13" w:rsidRPr="002C76C1" w:rsidRDefault="00D90C13" w:rsidP="00D90C13">
      <w:pPr>
        <w:pStyle w:val="lg-a-1"/>
        <w:tabs>
          <w:tab w:val="center" w:pos="709"/>
        </w:tabs>
        <w:suppressAutoHyphens/>
        <w:autoSpaceDN w:val="0"/>
        <w:spacing w:before="0"/>
        <w:ind w:left="1440" w:firstLine="0"/>
        <w:jc w:val="left"/>
        <w:textAlignment w:val="baseline"/>
        <w:rPr>
          <w:rFonts w:ascii="Arial" w:hAnsi="Arial" w:cs="Arial"/>
          <w:i/>
          <w:sz w:val="22"/>
          <w:szCs w:val="22"/>
          <w:lang w:eastAsia="en-ZA"/>
        </w:rPr>
      </w:pPr>
      <w:r>
        <w:rPr>
          <w:rFonts w:ascii="Arial" w:hAnsi="Arial" w:cs="Arial"/>
          <w:i/>
          <w:sz w:val="22"/>
          <w:szCs w:val="22"/>
          <w:lang w:eastAsia="en-ZA"/>
        </w:rPr>
        <w:t xml:space="preserve">a) </w:t>
      </w:r>
      <w:r w:rsidRPr="002C76C1">
        <w:rPr>
          <w:rFonts w:ascii="Arial" w:hAnsi="Arial" w:cs="Arial"/>
          <w:i/>
          <w:sz w:val="22"/>
          <w:szCs w:val="22"/>
          <w:lang w:eastAsia="en-ZA"/>
        </w:rPr>
        <w:t>A Bid Evaluation Committee to;</w:t>
      </w:r>
    </w:p>
    <w:p w:rsidR="00D90C13" w:rsidRPr="002C76C1" w:rsidRDefault="00D90C13" w:rsidP="006F5D2E">
      <w:pPr>
        <w:pStyle w:val="lg-a-1"/>
        <w:numPr>
          <w:ilvl w:val="0"/>
          <w:numId w:val="30"/>
        </w:numPr>
        <w:tabs>
          <w:tab w:val="center" w:pos="709"/>
        </w:tabs>
        <w:suppressAutoHyphens/>
        <w:autoSpaceDN w:val="0"/>
        <w:spacing w:before="0"/>
        <w:jc w:val="left"/>
        <w:textAlignment w:val="baseline"/>
        <w:rPr>
          <w:rFonts w:ascii="Arial" w:hAnsi="Arial" w:cs="Arial"/>
          <w:i/>
          <w:sz w:val="22"/>
          <w:szCs w:val="22"/>
          <w:lang w:eastAsia="en-ZA"/>
        </w:rPr>
      </w:pPr>
      <w:r w:rsidRPr="002C76C1">
        <w:rPr>
          <w:rFonts w:ascii="Arial" w:hAnsi="Arial" w:cs="Arial"/>
          <w:i/>
          <w:sz w:val="22"/>
          <w:szCs w:val="22"/>
          <w:lang w:eastAsia="en-ZA"/>
        </w:rPr>
        <w:t xml:space="preserve">evaluate bids; and </w:t>
      </w:r>
    </w:p>
    <w:p w:rsidR="00D90C13" w:rsidRPr="002C76C1" w:rsidRDefault="00D90C13" w:rsidP="006F5D2E">
      <w:pPr>
        <w:pStyle w:val="lg-a-1"/>
        <w:numPr>
          <w:ilvl w:val="0"/>
          <w:numId w:val="30"/>
        </w:numPr>
        <w:tabs>
          <w:tab w:val="center" w:pos="709"/>
        </w:tabs>
        <w:suppressAutoHyphens/>
        <w:autoSpaceDN w:val="0"/>
        <w:spacing w:before="0"/>
        <w:jc w:val="left"/>
        <w:textAlignment w:val="baseline"/>
        <w:rPr>
          <w:rFonts w:ascii="Arial" w:hAnsi="Arial" w:cs="Arial"/>
          <w:i/>
          <w:sz w:val="22"/>
          <w:szCs w:val="22"/>
          <w:lang w:eastAsia="en-ZA"/>
        </w:rPr>
      </w:pPr>
      <w:r w:rsidRPr="002C76C1">
        <w:rPr>
          <w:rFonts w:ascii="Arial" w:hAnsi="Arial" w:cs="Arial"/>
          <w:i/>
          <w:sz w:val="22"/>
          <w:szCs w:val="22"/>
          <w:lang w:eastAsia="en-ZA"/>
        </w:rPr>
        <w:t>make a recommendation for award to the Recommendation Committee, including the identification of all the risks associated with the recommendation and the rating of all the risks (herein referred to as “the risk report of the BEC”); and</w:t>
      </w:r>
    </w:p>
    <w:p w:rsidR="00D90C13" w:rsidRPr="002C76C1" w:rsidRDefault="00D90C13" w:rsidP="00D90C13">
      <w:pPr>
        <w:pStyle w:val="lg-a-1"/>
        <w:tabs>
          <w:tab w:val="center" w:pos="709"/>
        </w:tabs>
        <w:suppressAutoHyphens/>
        <w:autoSpaceDN w:val="0"/>
        <w:spacing w:before="0"/>
        <w:ind w:left="2801"/>
        <w:jc w:val="left"/>
        <w:textAlignment w:val="baseline"/>
        <w:rPr>
          <w:rFonts w:ascii="Arial" w:hAnsi="Arial" w:cs="Arial"/>
          <w:i/>
          <w:sz w:val="22"/>
          <w:szCs w:val="22"/>
          <w:lang w:val="en-ZA"/>
        </w:rPr>
      </w:pPr>
    </w:p>
    <w:p w:rsidR="00D90C13" w:rsidRPr="002C76C1" w:rsidRDefault="00D90C13" w:rsidP="00D90C13">
      <w:pPr>
        <w:pStyle w:val="lg-a-1"/>
        <w:tabs>
          <w:tab w:val="center" w:pos="709"/>
        </w:tabs>
        <w:suppressAutoHyphens/>
        <w:autoSpaceDN w:val="0"/>
        <w:spacing w:before="0"/>
        <w:ind w:left="1440" w:firstLine="0"/>
        <w:jc w:val="left"/>
        <w:textAlignment w:val="baseline"/>
        <w:rPr>
          <w:rFonts w:ascii="Arial" w:hAnsi="Arial" w:cs="Arial"/>
          <w:i/>
          <w:sz w:val="22"/>
          <w:szCs w:val="22"/>
          <w:lang w:val="en-ZA"/>
        </w:rPr>
      </w:pPr>
      <w:r>
        <w:rPr>
          <w:rFonts w:ascii="Arial" w:hAnsi="Arial" w:cs="Arial"/>
          <w:i/>
          <w:sz w:val="22"/>
          <w:szCs w:val="22"/>
          <w:lang w:val="en-ZA"/>
        </w:rPr>
        <w:t xml:space="preserve">b) </w:t>
      </w:r>
      <w:r w:rsidRPr="002C76C1">
        <w:rPr>
          <w:rFonts w:ascii="Arial" w:hAnsi="Arial" w:cs="Arial"/>
          <w:i/>
          <w:sz w:val="22"/>
          <w:szCs w:val="22"/>
          <w:lang w:val="en-ZA"/>
        </w:rPr>
        <w:t>a Recommendation Committee to-</w:t>
      </w:r>
    </w:p>
    <w:p w:rsidR="00D90C13" w:rsidRPr="002C76C1" w:rsidRDefault="00D90C13" w:rsidP="006F5D2E">
      <w:pPr>
        <w:pStyle w:val="lg-a-1"/>
        <w:numPr>
          <w:ilvl w:val="0"/>
          <w:numId w:val="31"/>
        </w:numPr>
        <w:tabs>
          <w:tab w:val="center" w:pos="709"/>
        </w:tabs>
        <w:suppressAutoHyphens/>
        <w:autoSpaceDN w:val="0"/>
        <w:spacing w:before="0"/>
        <w:jc w:val="left"/>
        <w:textAlignment w:val="baseline"/>
        <w:rPr>
          <w:rFonts w:ascii="Arial" w:hAnsi="Arial" w:cs="Arial"/>
          <w:i/>
          <w:sz w:val="22"/>
          <w:szCs w:val="22"/>
          <w:lang w:val="en-ZA"/>
        </w:rPr>
      </w:pPr>
      <w:r w:rsidRPr="002C76C1">
        <w:rPr>
          <w:rFonts w:ascii="Arial" w:hAnsi="Arial" w:cs="Arial"/>
          <w:i/>
          <w:sz w:val="22"/>
          <w:szCs w:val="22"/>
          <w:lang w:val="en-ZA"/>
        </w:rPr>
        <w:t>verify compliance of the procurement process with all applicable legislation and generally the integrity of that process;</w:t>
      </w:r>
    </w:p>
    <w:p w:rsidR="00D90C13" w:rsidRPr="002C76C1" w:rsidRDefault="00D90C13" w:rsidP="006F5D2E">
      <w:pPr>
        <w:pStyle w:val="lg-a-1"/>
        <w:numPr>
          <w:ilvl w:val="0"/>
          <w:numId w:val="31"/>
        </w:numPr>
        <w:tabs>
          <w:tab w:val="center" w:pos="709"/>
        </w:tabs>
        <w:suppressAutoHyphens/>
        <w:autoSpaceDN w:val="0"/>
        <w:spacing w:before="0"/>
        <w:jc w:val="left"/>
        <w:textAlignment w:val="baseline"/>
        <w:rPr>
          <w:rFonts w:ascii="Arial" w:hAnsi="Arial" w:cs="Arial"/>
          <w:i/>
          <w:sz w:val="22"/>
          <w:szCs w:val="22"/>
          <w:lang w:val="en-ZA"/>
        </w:rPr>
      </w:pPr>
      <w:r w:rsidRPr="002C76C1">
        <w:rPr>
          <w:rFonts w:ascii="Arial" w:hAnsi="Arial" w:cs="Arial"/>
          <w:i/>
          <w:sz w:val="22"/>
          <w:szCs w:val="22"/>
          <w:lang w:val="en-ZA"/>
        </w:rPr>
        <w:t>if the process is verified as not compliant or its integrity was compromised, refer the recommendations back to the Bid Evaluation Committee with its reasons;</w:t>
      </w:r>
    </w:p>
    <w:p w:rsidR="00D90C13" w:rsidRPr="002C76C1" w:rsidRDefault="00D90C13" w:rsidP="006F5D2E">
      <w:pPr>
        <w:pStyle w:val="lg-a-1"/>
        <w:numPr>
          <w:ilvl w:val="0"/>
          <w:numId w:val="31"/>
        </w:numPr>
        <w:tabs>
          <w:tab w:val="center" w:pos="709"/>
        </w:tabs>
        <w:suppressAutoHyphens/>
        <w:autoSpaceDN w:val="0"/>
        <w:spacing w:before="0"/>
        <w:jc w:val="left"/>
        <w:textAlignment w:val="baseline"/>
        <w:rPr>
          <w:rFonts w:ascii="Arial" w:hAnsi="Arial" w:cs="Arial"/>
          <w:i/>
          <w:sz w:val="22"/>
          <w:szCs w:val="22"/>
          <w:lang w:val="en-ZA"/>
        </w:rPr>
      </w:pPr>
      <w:r w:rsidRPr="002C76C1">
        <w:rPr>
          <w:rFonts w:ascii="Arial" w:hAnsi="Arial" w:cs="Arial"/>
          <w:i/>
          <w:sz w:val="22"/>
          <w:szCs w:val="22"/>
          <w:lang w:val="en-ZA"/>
        </w:rPr>
        <w:t xml:space="preserve">Identify any risks additional (if any) to those identified in the risk report of the BEC and provide its own rating for all the risks (herein referred to as the risk report of the RC); and </w:t>
      </w:r>
    </w:p>
    <w:p w:rsidR="00D90C13" w:rsidRPr="002C76C1" w:rsidRDefault="00D90C13" w:rsidP="006F5D2E">
      <w:pPr>
        <w:pStyle w:val="lg-a-1"/>
        <w:numPr>
          <w:ilvl w:val="0"/>
          <w:numId w:val="31"/>
        </w:numPr>
        <w:tabs>
          <w:tab w:val="center" w:pos="709"/>
        </w:tabs>
        <w:suppressAutoHyphens/>
        <w:autoSpaceDN w:val="0"/>
        <w:spacing w:before="0"/>
        <w:jc w:val="left"/>
        <w:textAlignment w:val="baseline"/>
        <w:rPr>
          <w:rFonts w:ascii="Arial" w:hAnsi="Arial" w:cs="Arial"/>
          <w:sz w:val="22"/>
          <w:szCs w:val="22"/>
          <w:lang w:val="en-ZA"/>
        </w:rPr>
      </w:pPr>
      <w:r w:rsidRPr="002C76C1">
        <w:rPr>
          <w:rFonts w:ascii="Arial" w:hAnsi="Arial" w:cs="Arial"/>
          <w:i/>
          <w:sz w:val="22"/>
          <w:szCs w:val="22"/>
          <w:lang w:val="en-ZA"/>
        </w:rPr>
        <w:t>If the process has been verified as compliant and for its integrity, submit the recommendations of the Bid Evaluation Committee and the risk reports of the BEC and RC to the relevant accounting authority of the designated department of public body”</w:t>
      </w:r>
    </w:p>
    <w:p w:rsidR="00D90C13" w:rsidRPr="002C76C1" w:rsidRDefault="00D90C13" w:rsidP="00D90C13">
      <w:pPr>
        <w:pStyle w:val="lg-a-1"/>
        <w:tabs>
          <w:tab w:val="center" w:pos="709"/>
        </w:tabs>
        <w:suppressAutoHyphens/>
        <w:autoSpaceDN w:val="0"/>
        <w:spacing w:before="0"/>
        <w:ind w:left="2801"/>
        <w:jc w:val="left"/>
        <w:textAlignment w:val="baseline"/>
        <w:rPr>
          <w:rFonts w:ascii="Arial" w:hAnsi="Arial" w:cs="Arial"/>
          <w:sz w:val="22"/>
          <w:szCs w:val="22"/>
          <w:lang w:val="en-ZA"/>
        </w:rPr>
      </w:pP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r>
        <w:rPr>
          <w:rFonts w:ascii="Arial" w:hAnsi="Arial" w:cs="Arial"/>
          <w:sz w:val="22"/>
          <w:szCs w:val="22"/>
          <w:lang w:val="en-ZA"/>
        </w:rPr>
        <w:t xml:space="preserve">vi) </w:t>
      </w:r>
      <w:r w:rsidRPr="002C76C1">
        <w:rPr>
          <w:rFonts w:ascii="Arial" w:hAnsi="Arial" w:cs="Arial"/>
          <w:sz w:val="22"/>
          <w:szCs w:val="22"/>
          <w:lang w:val="en-ZA"/>
        </w:rPr>
        <w:t>Regulation 13.3 (a) – Chair person of the TEC (BEC)</w:t>
      </w:r>
    </w:p>
    <w:p w:rsidR="00D90C13" w:rsidRPr="002C76C1" w:rsidRDefault="00D90C13" w:rsidP="00D90C13">
      <w:pPr>
        <w:pStyle w:val="lg-a-1"/>
        <w:tabs>
          <w:tab w:val="center" w:pos="709"/>
        </w:tabs>
        <w:suppressAutoHyphens/>
        <w:autoSpaceDN w:val="0"/>
        <w:spacing w:before="0"/>
        <w:ind w:left="1440" w:firstLine="0"/>
        <w:jc w:val="left"/>
        <w:textAlignment w:val="baseline"/>
        <w:rPr>
          <w:rFonts w:ascii="Arial" w:hAnsi="Arial" w:cs="Arial"/>
          <w:sz w:val="22"/>
          <w:szCs w:val="22"/>
          <w:lang w:val="en-ZA"/>
        </w:rPr>
      </w:pPr>
    </w:p>
    <w:p w:rsidR="00D90C13" w:rsidRPr="002C76C1" w:rsidRDefault="00D90C13" w:rsidP="00D90C13">
      <w:pPr>
        <w:pStyle w:val="lg-a-1"/>
        <w:tabs>
          <w:tab w:val="center" w:pos="709"/>
        </w:tabs>
        <w:suppressAutoHyphens/>
        <w:autoSpaceDN w:val="0"/>
        <w:spacing w:before="0"/>
        <w:ind w:left="1440" w:firstLine="0"/>
        <w:jc w:val="left"/>
        <w:textAlignment w:val="baseline"/>
        <w:rPr>
          <w:rFonts w:ascii="Arial" w:hAnsi="Arial" w:cs="Arial"/>
          <w:i/>
          <w:sz w:val="22"/>
          <w:szCs w:val="22"/>
        </w:rPr>
      </w:pPr>
      <w:r w:rsidRPr="002C76C1">
        <w:rPr>
          <w:rFonts w:ascii="Arial" w:hAnsi="Arial" w:cs="Arial"/>
          <w:i/>
          <w:sz w:val="22"/>
          <w:szCs w:val="22"/>
        </w:rPr>
        <w:t>“The BID Evaluation Committee is mandatory services and transversal term contract must consist of at least the following:</w:t>
      </w:r>
    </w:p>
    <w:p w:rsidR="00D90C13" w:rsidRPr="002C76C1" w:rsidRDefault="00D90C13" w:rsidP="00D90C13">
      <w:pPr>
        <w:pStyle w:val="lg-a-1"/>
        <w:tabs>
          <w:tab w:val="center" w:pos="709"/>
        </w:tabs>
        <w:suppressAutoHyphens/>
        <w:autoSpaceDN w:val="0"/>
        <w:spacing w:before="0"/>
        <w:ind w:left="1440" w:firstLine="0"/>
        <w:jc w:val="left"/>
        <w:textAlignment w:val="baseline"/>
        <w:rPr>
          <w:rFonts w:ascii="Arial" w:hAnsi="Arial" w:cs="Arial"/>
          <w:i/>
          <w:sz w:val="22"/>
          <w:szCs w:val="22"/>
        </w:rPr>
      </w:pPr>
    </w:p>
    <w:p w:rsidR="00D90C13" w:rsidRPr="002C76C1" w:rsidRDefault="00D90C13" w:rsidP="00D90C13">
      <w:pPr>
        <w:pStyle w:val="lg-a-1"/>
        <w:tabs>
          <w:tab w:val="center" w:pos="709"/>
        </w:tabs>
        <w:suppressAutoHyphens/>
        <w:autoSpaceDN w:val="0"/>
        <w:spacing w:before="0"/>
        <w:ind w:left="1437" w:firstLine="0"/>
        <w:jc w:val="left"/>
        <w:textAlignment w:val="baseline"/>
        <w:rPr>
          <w:rFonts w:ascii="Arial" w:hAnsi="Arial" w:cs="Arial"/>
          <w:i/>
          <w:sz w:val="22"/>
          <w:szCs w:val="22"/>
        </w:rPr>
      </w:pPr>
      <w:r w:rsidRPr="002C76C1">
        <w:rPr>
          <w:rFonts w:ascii="Arial" w:hAnsi="Arial" w:cs="Arial"/>
          <w:i/>
          <w:sz w:val="22"/>
          <w:szCs w:val="22"/>
        </w:rPr>
        <w:t>An employee designated by the Agency as the chairperson”</w:t>
      </w: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i/>
          <w:sz w:val="22"/>
          <w:szCs w:val="22"/>
        </w:rPr>
      </w:pPr>
    </w:p>
    <w:p w:rsidR="00D90C13" w:rsidRPr="002C76C1" w:rsidRDefault="00D90C13" w:rsidP="00D90C13">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sz w:val="22"/>
          <w:szCs w:val="22"/>
        </w:rPr>
        <w:tab/>
      </w:r>
      <w:r w:rsidRPr="002C76C1">
        <w:rPr>
          <w:rFonts w:ascii="Arial" w:hAnsi="Arial" w:cs="Arial"/>
          <w:sz w:val="22"/>
          <w:szCs w:val="22"/>
        </w:rPr>
        <w:t>Practice note 5 of 2009/10 pertaining to the procurement through SITA and the accountability of accounting officers states in paragraph 4.2.1</w:t>
      </w: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sz w:val="22"/>
          <w:szCs w:val="22"/>
        </w:rPr>
      </w:pPr>
    </w:p>
    <w:p w:rsidR="00D90C13" w:rsidRPr="002C76C1" w:rsidRDefault="00D90C13" w:rsidP="00D90C13">
      <w:pPr>
        <w:pStyle w:val="lg-a-1"/>
        <w:tabs>
          <w:tab w:val="center" w:pos="709"/>
        </w:tabs>
        <w:suppressAutoHyphens/>
        <w:autoSpaceDN w:val="0"/>
        <w:spacing w:before="0"/>
        <w:ind w:firstLine="0"/>
        <w:jc w:val="left"/>
        <w:textAlignment w:val="baseline"/>
        <w:rPr>
          <w:rFonts w:ascii="Arial" w:hAnsi="Arial" w:cs="Arial"/>
          <w:i/>
          <w:sz w:val="22"/>
          <w:szCs w:val="22"/>
        </w:rPr>
      </w:pPr>
      <w:r>
        <w:rPr>
          <w:rFonts w:ascii="Arial" w:hAnsi="Arial" w:cs="Arial"/>
          <w:i/>
          <w:sz w:val="22"/>
          <w:szCs w:val="22"/>
        </w:rPr>
        <w:tab/>
      </w:r>
      <w:r w:rsidRPr="002C76C1">
        <w:rPr>
          <w:rFonts w:ascii="Arial" w:hAnsi="Arial" w:cs="Arial"/>
          <w:i/>
          <w:sz w:val="22"/>
          <w:szCs w:val="22"/>
        </w:rPr>
        <w:t>“The following represents the two types of transversal term contracts that are available for ICT related procurement, namely:</w:t>
      </w:r>
    </w:p>
    <w:p w:rsidR="00D90C13" w:rsidRPr="002C76C1" w:rsidRDefault="00D90C13" w:rsidP="00D90C13">
      <w:pPr>
        <w:pStyle w:val="lg-a-1"/>
        <w:tabs>
          <w:tab w:val="center" w:pos="709"/>
        </w:tabs>
        <w:suppressAutoHyphens/>
        <w:autoSpaceDN w:val="0"/>
        <w:spacing w:before="0"/>
        <w:ind w:left="567" w:firstLine="0"/>
        <w:jc w:val="left"/>
        <w:textAlignment w:val="baseline"/>
        <w:rPr>
          <w:rFonts w:ascii="Arial" w:hAnsi="Arial" w:cs="Arial"/>
          <w:i/>
          <w:sz w:val="22"/>
          <w:szCs w:val="22"/>
        </w:rPr>
      </w:pPr>
    </w:p>
    <w:p w:rsidR="00D90C13" w:rsidRPr="002C76C1" w:rsidRDefault="00D90C13" w:rsidP="00D90C13">
      <w:pPr>
        <w:pStyle w:val="lg-a-1"/>
        <w:tabs>
          <w:tab w:val="center" w:pos="709"/>
        </w:tabs>
        <w:suppressAutoHyphens/>
        <w:autoSpaceDN w:val="0"/>
        <w:spacing w:before="0"/>
        <w:ind w:firstLine="0"/>
        <w:jc w:val="left"/>
        <w:textAlignment w:val="baseline"/>
        <w:rPr>
          <w:rFonts w:ascii="Arial" w:hAnsi="Arial" w:cs="Arial"/>
          <w:i/>
          <w:sz w:val="22"/>
          <w:szCs w:val="22"/>
        </w:rPr>
      </w:pPr>
      <w:r>
        <w:rPr>
          <w:rFonts w:ascii="Arial" w:hAnsi="Arial" w:cs="Arial"/>
          <w:i/>
          <w:sz w:val="22"/>
          <w:szCs w:val="22"/>
        </w:rPr>
        <w:t xml:space="preserve">a) </w:t>
      </w:r>
      <w:r w:rsidRPr="002C76C1">
        <w:rPr>
          <w:rFonts w:ascii="Arial" w:hAnsi="Arial" w:cs="Arial"/>
          <w:i/>
          <w:sz w:val="22"/>
          <w:szCs w:val="22"/>
        </w:rPr>
        <w:t>transversal framing contracts where the ICT related goods and/or services may be procured by means of quotations from pre-identified potential suppliers whose products meet the standard certification; and</w:t>
      </w:r>
    </w:p>
    <w:p w:rsidR="00D90C13" w:rsidRDefault="00D90C13" w:rsidP="00D90C13">
      <w:pPr>
        <w:pStyle w:val="lg-a-1"/>
        <w:tabs>
          <w:tab w:val="center" w:pos="709"/>
        </w:tabs>
        <w:suppressAutoHyphens/>
        <w:autoSpaceDN w:val="0"/>
        <w:spacing w:before="0"/>
        <w:ind w:firstLine="0"/>
        <w:jc w:val="left"/>
        <w:textAlignment w:val="baseline"/>
        <w:rPr>
          <w:rFonts w:ascii="Arial" w:hAnsi="Arial" w:cs="Arial"/>
          <w:i/>
          <w:sz w:val="22"/>
          <w:szCs w:val="22"/>
        </w:rPr>
      </w:pPr>
      <w:r>
        <w:rPr>
          <w:rFonts w:ascii="Arial" w:hAnsi="Arial" w:cs="Arial"/>
          <w:i/>
          <w:sz w:val="22"/>
          <w:szCs w:val="22"/>
        </w:rPr>
        <w:t xml:space="preserve">b) </w:t>
      </w:r>
      <w:r w:rsidRPr="002C76C1">
        <w:rPr>
          <w:rFonts w:ascii="Arial" w:hAnsi="Arial" w:cs="Arial"/>
          <w:i/>
          <w:sz w:val="22"/>
          <w:szCs w:val="22"/>
        </w:rPr>
        <w:t>transversal term contracts which provide for the supply of ICT related goods and/or services at contracted prices.”</w:t>
      </w:r>
    </w:p>
    <w:p w:rsidR="00D90C13" w:rsidRPr="002C76C1" w:rsidRDefault="00D90C13" w:rsidP="00D90C13">
      <w:pPr>
        <w:pStyle w:val="lg-a-1"/>
        <w:tabs>
          <w:tab w:val="center" w:pos="709"/>
        </w:tabs>
        <w:suppressAutoHyphens/>
        <w:autoSpaceDN w:val="0"/>
        <w:spacing w:before="0"/>
        <w:ind w:firstLine="0"/>
        <w:jc w:val="left"/>
        <w:textAlignment w:val="baseline"/>
        <w:rPr>
          <w:rFonts w:ascii="Arial" w:hAnsi="Arial" w:cs="Arial"/>
          <w:sz w:val="22"/>
          <w:szCs w:val="22"/>
        </w:rPr>
      </w:pPr>
    </w:p>
    <w:p w:rsidR="00D90C13" w:rsidRPr="002C76C1" w:rsidRDefault="00D90C13" w:rsidP="00D90C13">
      <w:pPr>
        <w:pStyle w:val="lg-a-1"/>
        <w:tabs>
          <w:tab w:val="center" w:pos="709"/>
        </w:tabs>
        <w:suppressAutoHyphens/>
        <w:autoSpaceDN w:val="0"/>
        <w:spacing w:before="0"/>
        <w:jc w:val="left"/>
        <w:textAlignment w:val="baseline"/>
        <w:rPr>
          <w:rFonts w:ascii="Arial" w:hAnsi="Arial" w:cs="Arial"/>
          <w:sz w:val="22"/>
          <w:szCs w:val="22"/>
        </w:rPr>
      </w:pPr>
    </w:p>
    <w:p w:rsidR="00D90C13" w:rsidRPr="002C76C1" w:rsidRDefault="00D90C13" w:rsidP="00D90C13">
      <w:pPr>
        <w:pStyle w:val="lg-a-1"/>
        <w:tabs>
          <w:tab w:val="center" w:pos="709"/>
        </w:tabs>
        <w:suppressAutoHyphens/>
        <w:autoSpaceDN w:val="0"/>
        <w:spacing w:before="0"/>
        <w:jc w:val="left"/>
        <w:textAlignment w:val="baseline"/>
        <w:rPr>
          <w:rFonts w:ascii="Arial" w:hAnsi="Arial" w:cs="Arial"/>
          <w:sz w:val="22"/>
          <w:szCs w:val="22"/>
        </w:rPr>
      </w:pPr>
      <w:r w:rsidRPr="002C76C1">
        <w:rPr>
          <w:rFonts w:ascii="Arial" w:hAnsi="Arial" w:cs="Arial"/>
          <w:sz w:val="22"/>
          <w:szCs w:val="22"/>
        </w:rPr>
        <w:t>The following deviations pertaining to the SITA contract was noted:</w:t>
      </w:r>
    </w:p>
    <w:p w:rsidR="00D90C13" w:rsidRPr="002C76C1" w:rsidRDefault="00D90C13" w:rsidP="00D90C13">
      <w:pPr>
        <w:pStyle w:val="lg-a-1"/>
        <w:tabs>
          <w:tab w:val="center" w:pos="709"/>
        </w:tabs>
        <w:suppressAutoHyphens/>
        <w:autoSpaceDN w:val="0"/>
        <w:spacing w:before="0"/>
        <w:jc w:val="left"/>
        <w:textAlignment w:val="baseline"/>
        <w:rPr>
          <w:rFonts w:ascii="Arial" w:hAnsi="Arial" w:cs="Arial"/>
          <w:sz w:val="22"/>
          <w:szCs w:val="22"/>
        </w:rPr>
      </w:pPr>
    </w:p>
    <w:p w:rsidR="00D90C13" w:rsidRPr="002C76C1" w:rsidRDefault="00D90C13" w:rsidP="00D90C13">
      <w:pPr>
        <w:pStyle w:val="lg-a-1"/>
        <w:tabs>
          <w:tab w:val="center" w:pos="709"/>
        </w:tabs>
        <w:suppressAutoHyphens/>
        <w:autoSpaceDN w:val="0"/>
        <w:spacing w:before="0"/>
        <w:ind w:left="360" w:firstLine="0"/>
        <w:jc w:val="left"/>
        <w:textAlignment w:val="baseline"/>
        <w:rPr>
          <w:rFonts w:ascii="Arial" w:hAnsi="Arial" w:cs="Arial"/>
          <w:sz w:val="22"/>
          <w:szCs w:val="22"/>
        </w:rPr>
      </w:pPr>
      <w:r>
        <w:rPr>
          <w:rFonts w:ascii="Arial" w:hAnsi="Arial" w:cs="Arial"/>
          <w:sz w:val="22"/>
          <w:szCs w:val="22"/>
        </w:rPr>
        <w:t xml:space="preserve">a) </w:t>
      </w:r>
      <w:r w:rsidRPr="002C76C1">
        <w:rPr>
          <w:rFonts w:ascii="Arial" w:hAnsi="Arial" w:cs="Arial"/>
          <w:sz w:val="22"/>
          <w:szCs w:val="22"/>
        </w:rPr>
        <w:t>The following deviations pertaining to the SITA contract (285-1) was reported at SITA</w:t>
      </w:r>
    </w:p>
    <w:p w:rsidR="00D90C13" w:rsidRPr="002C76C1" w:rsidRDefault="00D90C13" w:rsidP="00D90C13">
      <w:pPr>
        <w:pStyle w:val="lg-a-1"/>
        <w:tabs>
          <w:tab w:val="center" w:pos="709"/>
        </w:tabs>
        <w:suppressAutoHyphens/>
        <w:autoSpaceDN w:val="0"/>
        <w:spacing w:before="0"/>
        <w:ind w:left="720" w:firstLine="0"/>
        <w:jc w:val="left"/>
        <w:textAlignment w:val="baseline"/>
        <w:rPr>
          <w:rFonts w:ascii="Arial" w:hAnsi="Arial" w:cs="Arial"/>
          <w:sz w:val="22"/>
          <w:szCs w:val="22"/>
        </w:rPr>
      </w:pPr>
    </w:p>
    <w:p w:rsidR="00D90C13" w:rsidRPr="002C76C1" w:rsidRDefault="00D90C13" w:rsidP="00D90C13">
      <w:pPr>
        <w:pStyle w:val="lg-a-1"/>
        <w:tabs>
          <w:tab w:val="center" w:pos="709"/>
        </w:tabs>
        <w:suppressAutoHyphens/>
        <w:autoSpaceDN w:val="0"/>
        <w:spacing w:before="0"/>
        <w:ind w:left="720" w:firstLine="0"/>
        <w:jc w:val="left"/>
        <w:textAlignment w:val="baseline"/>
        <w:rPr>
          <w:rFonts w:ascii="Arial" w:hAnsi="Arial" w:cs="Arial"/>
          <w:sz w:val="22"/>
          <w:szCs w:val="22"/>
        </w:rPr>
      </w:pPr>
    </w:p>
    <w:tbl>
      <w:tblPr>
        <w:tblStyle w:val="TableGrid"/>
        <w:tblW w:w="0" w:type="auto"/>
        <w:tblInd w:w="108" w:type="dxa"/>
        <w:tblLook w:val="04A0"/>
      </w:tblPr>
      <w:tblGrid>
        <w:gridCol w:w="1890"/>
        <w:gridCol w:w="2790"/>
        <w:gridCol w:w="1980"/>
        <w:gridCol w:w="2070"/>
      </w:tblGrid>
      <w:tr w:rsidR="00D90C13" w:rsidRPr="002C76C1" w:rsidTr="00D90C13">
        <w:trPr>
          <w:tblHeader/>
        </w:trPr>
        <w:tc>
          <w:tcPr>
            <w:tcW w:w="1890" w:type="dxa"/>
            <w:shd w:val="clear" w:color="auto" w:fill="D9D9D9" w:themeFill="background1" w:themeFillShade="D9"/>
          </w:tcPr>
          <w:p w:rsidR="00D90C13" w:rsidRPr="002C76C1" w:rsidRDefault="00D90C13" w:rsidP="00D90C13">
            <w:pPr>
              <w:tabs>
                <w:tab w:val="center" w:pos="709"/>
              </w:tabs>
              <w:rPr>
                <w:b/>
                <w:color w:val="000000"/>
                <w:sz w:val="18"/>
                <w:szCs w:val="18"/>
              </w:rPr>
            </w:pPr>
            <w:r w:rsidRPr="002C76C1">
              <w:rPr>
                <w:b/>
                <w:color w:val="000000"/>
                <w:sz w:val="18"/>
                <w:szCs w:val="18"/>
              </w:rPr>
              <w:t>Deviation reported</w:t>
            </w:r>
          </w:p>
        </w:tc>
        <w:tc>
          <w:tcPr>
            <w:tcW w:w="2790" w:type="dxa"/>
            <w:shd w:val="clear" w:color="auto" w:fill="D9D9D9" w:themeFill="background1" w:themeFillShade="D9"/>
          </w:tcPr>
          <w:p w:rsidR="00D90C13" w:rsidRPr="002C76C1" w:rsidRDefault="00D90C13" w:rsidP="00D90C13">
            <w:pPr>
              <w:tabs>
                <w:tab w:val="center" w:pos="709"/>
              </w:tabs>
              <w:rPr>
                <w:b/>
                <w:color w:val="000000"/>
                <w:sz w:val="18"/>
                <w:szCs w:val="18"/>
              </w:rPr>
            </w:pPr>
            <w:r w:rsidRPr="002C76C1">
              <w:rPr>
                <w:b/>
                <w:color w:val="000000"/>
                <w:sz w:val="18"/>
                <w:szCs w:val="18"/>
              </w:rPr>
              <w:t>Act, Regulation or Policy contravened</w:t>
            </w:r>
          </w:p>
        </w:tc>
        <w:tc>
          <w:tcPr>
            <w:tcW w:w="1980" w:type="dxa"/>
            <w:shd w:val="clear" w:color="auto" w:fill="D9D9D9" w:themeFill="background1" w:themeFillShade="D9"/>
          </w:tcPr>
          <w:p w:rsidR="00D90C13" w:rsidRPr="002C76C1" w:rsidRDefault="00D90C13" w:rsidP="00D90C13">
            <w:pPr>
              <w:tabs>
                <w:tab w:val="center" w:pos="709"/>
              </w:tabs>
              <w:rPr>
                <w:b/>
                <w:color w:val="000000"/>
                <w:sz w:val="18"/>
                <w:szCs w:val="18"/>
              </w:rPr>
            </w:pPr>
            <w:r w:rsidRPr="002C76C1">
              <w:rPr>
                <w:b/>
                <w:color w:val="000000"/>
                <w:sz w:val="18"/>
                <w:szCs w:val="18"/>
              </w:rPr>
              <w:t>Comment</w:t>
            </w:r>
          </w:p>
        </w:tc>
        <w:tc>
          <w:tcPr>
            <w:tcW w:w="2070" w:type="dxa"/>
            <w:shd w:val="clear" w:color="auto" w:fill="D9D9D9" w:themeFill="background1" w:themeFillShade="D9"/>
          </w:tcPr>
          <w:p w:rsidR="00D90C13" w:rsidRPr="002C76C1" w:rsidRDefault="00D90C13" w:rsidP="00D90C13">
            <w:pPr>
              <w:tabs>
                <w:tab w:val="center" w:pos="709"/>
              </w:tabs>
              <w:rPr>
                <w:b/>
                <w:color w:val="000000"/>
                <w:sz w:val="18"/>
                <w:szCs w:val="18"/>
              </w:rPr>
            </w:pPr>
            <w:r w:rsidRPr="002C76C1">
              <w:rPr>
                <w:b/>
                <w:color w:val="000000"/>
                <w:sz w:val="18"/>
                <w:szCs w:val="18"/>
              </w:rPr>
              <w:t>Potential impact</w:t>
            </w:r>
          </w:p>
        </w:tc>
      </w:tr>
      <w:tr w:rsidR="00D90C13" w:rsidRPr="002C76C1" w:rsidTr="00D90C13">
        <w:tc>
          <w:tcPr>
            <w:tcW w:w="1890" w:type="dxa"/>
          </w:tcPr>
          <w:p w:rsidR="00D90C13" w:rsidRPr="002C76C1" w:rsidRDefault="00D90C13" w:rsidP="00D90C13">
            <w:pPr>
              <w:tabs>
                <w:tab w:val="center" w:pos="709"/>
              </w:tabs>
              <w:rPr>
                <w:color w:val="000000"/>
                <w:sz w:val="18"/>
                <w:szCs w:val="18"/>
              </w:rPr>
            </w:pPr>
            <w:r w:rsidRPr="002C76C1">
              <w:rPr>
                <w:color w:val="000000"/>
                <w:sz w:val="18"/>
                <w:szCs w:val="18"/>
              </w:rPr>
              <w:t>The  declaration of interest of the Bid Evaluation Committee (BEC) members was not received and therefore it could not be confirmed if the members of the  BEC declared their interest in the bidders under evaluation</w:t>
            </w:r>
          </w:p>
        </w:tc>
        <w:tc>
          <w:tcPr>
            <w:tcW w:w="2790" w:type="dxa"/>
          </w:tcPr>
          <w:p w:rsidR="00D90C13" w:rsidRPr="002C76C1" w:rsidRDefault="00D90C13" w:rsidP="00D90C13">
            <w:pPr>
              <w:tabs>
                <w:tab w:val="center" w:pos="709"/>
              </w:tabs>
              <w:rPr>
                <w:color w:val="000000"/>
                <w:sz w:val="18"/>
                <w:szCs w:val="18"/>
              </w:rPr>
            </w:pPr>
            <w:r w:rsidRPr="002C76C1">
              <w:rPr>
                <w:sz w:val="18"/>
                <w:szCs w:val="18"/>
              </w:rPr>
              <w:t>Treasury Regulations par 16A8.3(a), 16A8.4(a) and (b) &amp; SITA Procedure Manual paragraph 8.3.1</w:t>
            </w:r>
          </w:p>
        </w:tc>
        <w:tc>
          <w:tcPr>
            <w:tcW w:w="1980" w:type="dxa"/>
          </w:tcPr>
          <w:p w:rsidR="00D90C13" w:rsidRPr="002C76C1" w:rsidRDefault="00D90C13" w:rsidP="00D90C13">
            <w:pPr>
              <w:tabs>
                <w:tab w:val="center" w:pos="709"/>
              </w:tabs>
              <w:rPr>
                <w:sz w:val="18"/>
                <w:szCs w:val="18"/>
              </w:rPr>
            </w:pPr>
            <w:r w:rsidRPr="002C76C1">
              <w:rPr>
                <w:sz w:val="18"/>
                <w:szCs w:val="18"/>
              </w:rPr>
              <w:t>Alternative procedures could not perform on RC/SRC/SSB/PC to determine if conflicts existed as the tenders were awarded in prior years and the information is no longer available</w:t>
            </w:r>
          </w:p>
          <w:p w:rsidR="00D90C13" w:rsidRPr="002C76C1" w:rsidRDefault="00D90C13" w:rsidP="00D90C13">
            <w:pPr>
              <w:tabs>
                <w:tab w:val="center" w:pos="709"/>
              </w:tabs>
              <w:rPr>
                <w:sz w:val="18"/>
                <w:szCs w:val="18"/>
              </w:rPr>
            </w:pPr>
          </w:p>
        </w:tc>
        <w:tc>
          <w:tcPr>
            <w:tcW w:w="2070" w:type="dxa"/>
          </w:tcPr>
          <w:p w:rsidR="00D90C13" w:rsidRPr="002C76C1" w:rsidRDefault="00D90C13" w:rsidP="00D90C13">
            <w:pPr>
              <w:tabs>
                <w:tab w:val="center" w:pos="709"/>
              </w:tabs>
              <w:rPr>
                <w:sz w:val="18"/>
                <w:szCs w:val="18"/>
              </w:rPr>
            </w:pPr>
            <w:r w:rsidRPr="002C76C1">
              <w:rPr>
                <w:sz w:val="18"/>
                <w:szCs w:val="18"/>
              </w:rPr>
              <w:t>Non compliance with applicable laws and regulations.</w:t>
            </w:r>
          </w:p>
        </w:tc>
      </w:tr>
      <w:tr w:rsidR="00D90C13" w:rsidRPr="002C76C1" w:rsidTr="00D90C13">
        <w:tc>
          <w:tcPr>
            <w:tcW w:w="1890" w:type="dxa"/>
          </w:tcPr>
          <w:p w:rsidR="00D90C13" w:rsidRPr="002C76C1" w:rsidRDefault="00D90C13" w:rsidP="00D90C13">
            <w:pPr>
              <w:tabs>
                <w:tab w:val="center" w:pos="709"/>
              </w:tabs>
              <w:rPr>
                <w:color w:val="000000"/>
                <w:sz w:val="18"/>
                <w:szCs w:val="18"/>
              </w:rPr>
            </w:pPr>
            <w:r w:rsidRPr="002C76C1">
              <w:rPr>
                <w:color w:val="000000"/>
                <w:sz w:val="18"/>
                <w:szCs w:val="18"/>
              </w:rPr>
              <w:t>A declaration of interest form was not signed by all the members of the Recommendation Committee (RC)/Sourcing Review Council (SRC)/Supplier Selection Board (SSB)/Procurement Committee (PC)/Supplier Selection Authority (SSA). Consequently, no evidence could be provided that all the members of the RC/SRC/SSB/PC did not were free of any interest in any of the suppliers being adjudicated.</w:t>
            </w:r>
          </w:p>
          <w:p w:rsidR="00D90C13" w:rsidRPr="002C76C1" w:rsidRDefault="00D90C13" w:rsidP="00D90C13">
            <w:pPr>
              <w:tabs>
                <w:tab w:val="center" w:pos="709"/>
              </w:tabs>
              <w:rPr>
                <w:color w:val="000000"/>
                <w:sz w:val="18"/>
                <w:szCs w:val="18"/>
              </w:rPr>
            </w:pPr>
          </w:p>
        </w:tc>
        <w:tc>
          <w:tcPr>
            <w:tcW w:w="2790" w:type="dxa"/>
          </w:tcPr>
          <w:p w:rsidR="00D90C13" w:rsidRPr="002C76C1" w:rsidRDefault="00D90C13" w:rsidP="00D90C13">
            <w:pPr>
              <w:tabs>
                <w:tab w:val="center" w:pos="709"/>
              </w:tabs>
              <w:rPr>
                <w:color w:val="000000"/>
                <w:sz w:val="18"/>
                <w:szCs w:val="18"/>
              </w:rPr>
            </w:pPr>
            <w:r w:rsidRPr="002C76C1">
              <w:rPr>
                <w:color w:val="000000"/>
                <w:sz w:val="18"/>
                <w:szCs w:val="18"/>
              </w:rPr>
              <w:t>Treasury Regulations par 16A8.3(a) and 16A8.4 (a) &amp; (b)</w:t>
            </w:r>
          </w:p>
          <w:p w:rsidR="00D90C13" w:rsidRPr="002C76C1" w:rsidRDefault="00D90C13" w:rsidP="00D90C13">
            <w:pPr>
              <w:tabs>
                <w:tab w:val="center" w:pos="709"/>
              </w:tabs>
              <w:rPr>
                <w:color w:val="000000"/>
                <w:sz w:val="18"/>
                <w:szCs w:val="18"/>
              </w:rPr>
            </w:pPr>
          </w:p>
        </w:tc>
        <w:tc>
          <w:tcPr>
            <w:tcW w:w="1980" w:type="dxa"/>
          </w:tcPr>
          <w:p w:rsidR="00D90C13" w:rsidRPr="002C76C1" w:rsidRDefault="00D90C13" w:rsidP="00D90C13">
            <w:pPr>
              <w:tabs>
                <w:tab w:val="center" w:pos="709"/>
              </w:tabs>
              <w:rPr>
                <w:sz w:val="18"/>
                <w:szCs w:val="18"/>
              </w:rPr>
            </w:pPr>
            <w:r w:rsidRPr="002C76C1">
              <w:rPr>
                <w:sz w:val="18"/>
                <w:szCs w:val="18"/>
              </w:rPr>
              <w:t>Alternative procedures could not perform on RC/SRC/SSB/PC to determine if conflicts existed as the tenders were awarded in prior years and the information is no longer available</w:t>
            </w:r>
          </w:p>
          <w:p w:rsidR="00D90C13" w:rsidRPr="002C76C1" w:rsidRDefault="00D90C13" w:rsidP="00D90C13">
            <w:pPr>
              <w:tabs>
                <w:tab w:val="center" w:pos="709"/>
              </w:tabs>
              <w:rPr>
                <w:color w:val="000000"/>
                <w:sz w:val="18"/>
                <w:szCs w:val="18"/>
              </w:rPr>
            </w:pPr>
          </w:p>
        </w:tc>
        <w:tc>
          <w:tcPr>
            <w:tcW w:w="2070" w:type="dxa"/>
          </w:tcPr>
          <w:p w:rsidR="00D90C13" w:rsidRPr="002C76C1" w:rsidRDefault="00D90C13" w:rsidP="00D90C13">
            <w:pPr>
              <w:tabs>
                <w:tab w:val="center" w:pos="709"/>
              </w:tabs>
              <w:rPr>
                <w:color w:val="000000"/>
                <w:sz w:val="18"/>
                <w:szCs w:val="18"/>
              </w:rPr>
            </w:pPr>
            <w:r w:rsidRPr="002C76C1">
              <w:rPr>
                <w:color w:val="000000"/>
                <w:sz w:val="18"/>
                <w:szCs w:val="18"/>
              </w:rPr>
              <w:t>Non compliance with applicable laws and regulations.</w:t>
            </w:r>
          </w:p>
          <w:p w:rsidR="00D90C13" w:rsidRPr="002C76C1" w:rsidRDefault="00D90C13" w:rsidP="00D90C13">
            <w:pPr>
              <w:tabs>
                <w:tab w:val="center" w:pos="709"/>
              </w:tabs>
              <w:rPr>
                <w:color w:val="000000"/>
                <w:sz w:val="18"/>
                <w:szCs w:val="18"/>
              </w:rPr>
            </w:pPr>
          </w:p>
        </w:tc>
      </w:tr>
      <w:tr w:rsidR="00D90C13" w:rsidRPr="002C76C1" w:rsidTr="00D90C13">
        <w:tc>
          <w:tcPr>
            <w:tcW w:w="1890" w:type="dxa"/>
          </w:tcPr>
          <w:p w:rsidR="00D90C13" w:rsidRPr="002C76C1" w:rsidRDefault="00D90C13" w:rsidP="00D90C13">
            <w:pPr>
              <w:tabs>
                <w:tab w:val="center" w:pos="709"/>
              </w:tabs>
              <w:rPr>
                <w:color w:val="000000"/>
                <w:sz w:val="18"/>
                <w:szCs w:val="18"/>
              </w:rPr>
            </w:pPr>
            <w:r w:rsidRPr="002C76C1">
              <w:rPr>
                <w:color w:val="000000"/>
                <w:sz w:val="18"/>
                <w:szCs w:val="18"/>
              </w:rPr>
              <w:t>There was no evidence available to prove that SITA verified whether any of the winning suppliers were restricted from doing business with the public sector</w:t>
            </w:r>
          </w:p>
          <w:p w:rsidR="00D90C13" w:rsidRPr="002C76C1" w:rsidRDefault="00D90C13" w:rsidP="00D90C13">
            <w:pPr>
              <w:tabs>
                <w:tab w:val="center" w:pos="709"/>
              </w:tabs>
              <w:rPr>
                <w:color w:val="000000"/>
                <w:sz w:val="18"/>
                <w:szCs w:val="18"/>
              </w:rPr>
            </w:pPr>
          </w:p>
        </w:tc>
        <w:tc>
          <w:tcPr>
            <w:tcW w:w="2790" w:type="dxa"/>
          </w:tcPr>
          <w:p w:rsidR="00D90C13" w:rsidRPr="002C76C1" w:rsidRDefault="00D90C13" w:rsidP="00D90C13">
            <w:pPr>
              <w:tabs>
                <w:tab w:val="center" w:pos="709"/>
              </w:tabs>
              <w:rPr>
                <w:color w:val="000000"/>
                <w:sz w:val="18"/>
                <w:szCs w:val="18"/>
              </w:rPr>
            </w:pPr>
            <w:r w:rsidRPr="002C76C1">
              <w:rPr>
                <w:color w:val="000000"/>
                <w:sz w:val="18"/>
                <w:szCs w:val="18"/>
              </w:rPr>
              <w:t>Treasury Regulations 16A9.1(c)</w:t>
            </w:r>
          </w:p>
          <w:p w:rsidR="00D90C13" w:rsidRPr="002C76C1" w:rsidRDefault="00D90C13" w:rsidP="00D90C13">
            <w:pPr>
              <w:tabs>
                <w:tab w:val="center" w:pos="709"/>
              </w:tabs>
              <w:rPr>
                <w:color w:val="000000"/>
                <w:sz w:val="18"/>
                <w:szCs w:val="18"/>
              </w:rPr>
            </w:pPr>
          </w:p>
        </w:tc>
        <w:tc>
          <w:tcPr>
            <w:tcW w:w="1980" w:type="dxa"/>
          </w:tcPr>
          <w:p w:rsidR="00D90C13" w:rsidRPr="002C76C1" w:rsidRDefault="00D90C13" w:rsidP="00D90C13">
            <w:pPr>
              <w:tabs>
                <w:tab w:val="center" w:pos="709"/>
              </w:tabs>
              <w:rPr>
                <w:color w:val="000000"/>
                <w:sz w:val="18"/>
                <w:szCs w:val="18"/>
              </w:rPr>
            </w:pPr>
            <w:r w:rsidRPr="002C76C1">
              <w:rPr>
                <w:color w:val="000000"/>
                <w:sz w:val="18"/>
                <w:szCs w:val="18"/>
              </w:rPr>
              <w:t>There were no transactions with prohibited suppliers at DWP</w:t>
            </w:r>
          </w:p>
        </w:tc>
        <w:tc>
          <w:tcPr>
            <w:tcW w:w="2070" w:type="dxa"/>
          </w:tcPr>
          <w:p w:rsidR="00D90C13" w:rsidRPr="002C76C1" w:rsidRDefault="00D90C13" w:rsidP="00D90C13">
            <w:pPr>
              <w:tabs>
                <w:tab w:val="center" w:pos="709"/>
              </w:tabs>
              <w:rPr>
                <w:color w:val="000000"/>
                <w:sz w:val="18"/>
                <w:szCs w:val="18"/>
              </w:rPr>
            </w:pPr>
            <w:r w:rsidRPr="002C76C1">
              <w:rPr>
                <w:color w:val="000000"/>
                <w:sz w:val="18"/>
                <w:szCs w:val="18"/>
              </w:rPr>
              <w:t>Non compliance with applicable laws and regulations.</w:t>
            </w:r>
          </w:p>
          <w:p w:rsidR="00D90C13" w:rsidRPr="002C76C1" w:rsidRDefault="00D90C13" w:rsidP="00D90C13">
            <w:pPr>
              <w:tabs>
                <w:tab w:val="center" w:pos="709"/>
              </w:tabs>
              <w:rPr>
                <w:color w:val="000000"/>
                <w:sz w:val="18"/>
                <w:szCs w:val="18"/>
              </w:rPr>
            </w:pPr>
          </w:p>
        </w:tc>
      </w:tr>
      <w:tr w:rsidR="00D90C13" w:rsidRPr="002C76C1" w:rsidTr="00D90C13">
        <w:trPr>
          <w:trHeight w:val="3111"/>
        </w:trPr>
        <w:tc>
          <w:tcPr>
            <w:tcW w:w="1890" w:type="dxa"/>
            <w:vMerge w:val="restart"/>
          </w:tcPr>
          <w:p w:rsidR="00D90C13" w:rsidRPr="002C76C1" w:rsidRDefault="00D90C13" w:rsidP="00D90C13">
            <w:pPr>
              <w:tabs>
                <w:tab w:val="center" w:pos="709"/>
              </w:tabs>
              <w:rPr>
                <w:color w:val="000000"/>
                <w:sz w:val="18"/>
                <w:szCs w:val="18"/>
              </w:rPr>
            </w:pPr>
            <w:r w:rsidRPr="002C76C1">
              <w:rPr>
                <w:color w:val="000000"/>
                <w:sz w:val="18"/>
                <w:szCs w:val="18"/>
              </w:rPr>
              <w:t>The following information could not be obtained in tender file 285-1:                                             - Signed business case on file.</w:t>
            </w:r>
          </w:p>
          <w:p w:rsidR="00D90C13" w:rsidRPr="002C76C1" w:rsidRDefault="00D90C13" w:rsidP="00D90C13">
            <w:pPr>
              <w:tabs>
                <w:tab w:val="center" w:pos="709"/>
              </w:tabs>
              <w:rPr>
                <w:color w:val="000000"/>
                <w:sz w:val="18"/>
                <w:szCs w:val="18"/>
              </w:rPr>
            </w:pPr>
            <w:r w:rsidRPr="002C76C1">
              <w:rPr>
                <w:color w:val="000000"/>
                <w:sz w:val="18"/>
                <w:szCs w:val="18"/>
              </w:rPr>
              <w:t>-The Invitation to Bid document/tender document</w:t>
            </w:r>
          </w:p>
          <w:p w:rsidR="00D90C13" w:rsidRPr="002C76C1" w:rsidRDefault="00D90C13" w:rsidP="00D90C13">
            <w:pPr>
              <w:tabs>
                <w:tab w:val="center" w:pos="709"/>
              </w:tabs>
              <w:rPr>
                <w:color w:val="000000"/>
                <w:sz w:val="18"/>
                <w:szCs w:val="18"/>
              </w:rPr>
            </w:pPr>
            <w:r w:rsidRPr="002C76C1">
              <w:rPr>
                <w:color w:val="000000"/>
                <w:sz w:val="18"/>
                <w:szCs w:val="18"/>
              </w:rPr>
              <w:t>-Approval for publication form</w:t>
            </w:r>
          </w:p>
          <w:p w:rsidR="00D90C13" w:rsidRPr="002C76C1" w:rsidRDefault="00D90C13" w:rsidP="00D90C13">
            <w:pPr>
              <w:tabs>
                <w:tab w:val="center" w:pos="709"/>
              </w:tabs>
              <w:rPr>
                <w:color w:val="000000"/>
                <w:sz w:val="18"/>
                <w:szCs w:val="18"/>
              </w:rPr>
            </w:pPr>
            <w:r w:rsidRPr="002C76C1">
              <w:rPr>
                <w:color w:val="000000"/>
                <w:sz w:val="18"/>
                <w:szCs w:val="18"/>
              </w:rPr>
              <w:t>-Tender Proposals received register</w:t>
            </w:r>
          </w:p>
          <w:p w:rsidR="00D90C13" w:rsidRPr="002C76C1" w:rsidRDefault="00D90C13" w:rsidP="00D90C13">
            <w:pPr>
              <w:tabs>
                <w:tab w:val="center" w:pos="709"/>
              </w:tabs>
              <w:rPr>
                <w:color w:val="000000"/>
                <w:sz w:val="18"/>
                <w:szCs w:val="18"/>
              </w:rPr>
            </w:pPr>
            <w:r w:rsidRPr="002C76C1">
              <w:rPr>
                <w:color w:val="000000"/>
                <w:sz w:val="18"/>
                <w:szCs w:val="18"/>
              </w:rPr>
              <w:t>- Proof that the Technical evaluation committee was chaired by the contract manager</w:t>
            </w:r>
          </w:p>
          <w:p w:rsidR="00D90C13" w:rsidRPr="002C76C1" w:rsidRDefault="00D90C13" w:rsidP="00D90C13">
            <w:pPr>
              <w:tabs>
                <w:tab w:val="center" w:pos="709"/>
              </w:tabs>
              <w:rPr>
                <w:color w:val="000000"/>
                <w:sz w:val="18"/>
                <w:szCs w:val="18"/>
              </w:rPr>
            </w:pPr>
            <w:r w:rsidRPr="002C76C1">
              <w:rPr>
                <w:color w:val="000000"/>
                <w:sz w:val="18"/>
                <w:szCs w:val="18"/>
              </w:rPr>
              <w:t>-Proof if any of the representatives were designated by National Treasury</w:t>
            </w:r>
          </w:p>
        </w:tc>
        <w:tc>
          <w:tcPr>
            <w:tcW w:w="2790" w:type="dxa"/>
          </w:tcPr>
          <w:p w:rsidR="00D90C13" w:rsidRPr="002C76C1" w:rsidRDefault="00D90C13" w:rsidP="00D90C13">
            <w:pPr>
              <w:tabs>
                <w:tab w:val="center" w:pos="709"/>
              </w:tabs>
              <w:rPr>
                <w:color w:val="000000"/>
                <w:sz w:val="18"/>
                <w:szCs w:val="18"/>
              </w:rPr>
            </w:pPr>
            <w:r w:rsidRPr="002C76C1">
              <w:rPr>
                <w:color w:val="000000"/>
                <w:sz w:val="18"/>
                <w:szCs w:val="18"/>
              </w:rPr>
              <w:t>Refer to SITA Act Regulations:</w:t>
            </w:r>
          </w:p>
          <w:p w:rsidR="00D90C13" w:rsidRPr="002C76C1" w:rsidRDefault="00D90C13" w:rsidP="00D90C13">
            <w:pPr>
              <w:tabs>
                <w:tab w:val="center" w:pos="709"/>
              </w:tabs>
              <w:rPr>
                <w:color w:val="000000"/>
                <w:sz w:val="18"/>
                <w:szCs w:val="18"/>
              </w:rPr>
            </w:pPr>
          </w:p>
          <w:p w:rsidR="00D90C13" w:rsidRPr="002C76C1" w:rsidRDefault="00D90C13" w:rsidP="00D90C13">
            <w:pPr>
              <w:tabs>
                <w:tab w:val="center" w:pos="709"/>
              </w:tabs>
              <w:rPr>
                <w:color w:val="000000"/>
                <w:sz w:val="18"/>
                <w:szCs w:val="18"/>
              </w:rPr>
            </w:pPr>
            <w:r w:rsidRPr="002C76C1">
              <w:rPr>
                <w:color w:val="000000"/>
                <w:sz w:val="18"/>
                <w:szCs w:val="18"/>
              </w:rPr>
              <w:t>Business Case requirement - 8.1.1</w:t>
            </w:r>
          </w:p>
          <w:p w:rsidR="00D90C13" w:rsidRPr="002C76C1" w:rsidRDefault="00D90C13" w:rsidP="00D90C13">
            <w:pPr>
              <w:tabs>
                <w:tab w:val="center" w:pos="709"/>
              </w:tabs>
              <w:rPr>
                <w:color w:val="000000"/>
                <w:sz w:val="18"/>
                <w:szCs w:val="18"/>
              </w:rPr>
            </w:pPr>
            <w:r w:rsidRPr="002C76C1">
              <w:rPr>
                <w:color w:val="000000"/>
                <w:sz w:val="18"/>
                <w:szCs w:val="18"/>
              </w:rPr>
              <w:t>Bid approval document - 8.1.5</w:t>
            </w:r>
          </w:p>
          <w:p w:rsidR="00D90C13" w:rsidRPr="002C76C1" w:rsidRDefault="00D90C13" w:rsidP="00D90C13">
            <w:pPr>
              <w:tabs>
                <w:tab w:val="center" w:pos="709"/>
              </w:tabs>
              <w:rPr>
                <w:color w:val="000000"/>
                <w:sz w:val="18"/>
                <w:szCs w:val="18"/>
              </w:rPr>
            </w:pPr>
            <w:r w:rsidRPr="002C76C1">
              <w:rPr>
                <w:color w:val="000000"/>
                <w:sz w:val="18"/>
                <w:szCs w:val="18"/>
              </w:rPr>
              <w:t>Project Plan - 8.2.1</w:t>
            </w:r>
          </w:p>
          <w:p w:rsidR="00D90C13" w:rsidRPr="002C76C1" w:rsidRDefault="00D90C13" w:rsidP="00D90C13">
            <w:pPr>
              <w:tabs>
                <w:tab w:val="center" w:pos="709"/>
              </w:tabs>
              <w:rPr>
                <w:color w:val="000000"/>
                <w:sz w:val="18"/>
                <w:szCs w:val="18"/>
              </w:rPr>
            </w:pPr>
            <w:r w:rsidRPr="002C76C1">
              <w:rPr>
                <w:color w:val="000000"/>
                <w:sz w:val="18"/>
                <w:szCs w:val="18"/>
              </w:rPr>
              <w:t>Approval of bid publication - 8.1.7</w:t>
            </w:r>
          </w:p>
          <w:p w:rsidR="00D90C13" w:rsidRPr="002C76C1" w:rsidRDefault="00D90C13" w:rsidP="00D90C13">
            <w:pPr>
              <w:tabs>
                <w:tab w:val="center" w:pos="709"/>
              </w:tabs>
              <w:rPr>
                <w:color w:val="000000"/>
                <w:sz w:val="18"/>
                <w:szCs w:val="18"/>
              </w:rPr>
            </w:pPr>
            <w:r w:rsidRPr="002C76C1">
              <w:rPr>
                <w:color w:val="000000"/>
                <w:sz w:val="18"/>
                <w:szCs w:val="18"/>
              </w:rPr>
              <w:t>Chairperson of TEC (BEC) - 13.3(a)</w:t>
            </w:r>
          </w:p>
          <w:p w:rsidR="00D90C13" w:rsidRPr="002C76C1" w:rsidRDefault="00D90C13" w:rsidP="00D90C13">
            <w:pPr>
              <w:tabs>
                <w:tab w:val="center" w:pos="709"/>
              </w:tabs>
              <w:rPr>
                <w:color w:val="000000"/>
                <w:sz w:val="18"/>
                <w:szCs w:val="18"/>
              </w:rPr>
            </w:pPr>
            <w:r w:rsidRPr="002C76C1">
              <w:rPr>
                <w:color w:val="000000"/>
                <w:sz w:val="18"/>
                <w:szCs w:val="18"/>
              </w:rPr>
              <w:t>Evaluation report from the TEC (BEC) - 13.1(a)</w:t>
            </w:r>
          </w:p>
          <w:p w:rsidR="00D90C13" w:rsidRPr="002C76C1" w:rsidRDefault="00D90C13" w:rsidP="00D90C13">
            <w:pPr>
              <w:tabs>
                <w:tab w:val="center" w:pos="709"/>
              </w:tabs>
              <w:rPr>
                <w:color w:val="000000"/>
                <w:sz w:val="18"/>
                <w:szCs w:val="18"/>
              </w:rPr>
            </w:pPr>
            <w:r w:rsidRPr="002C76C1">
              <w:rPr>
                <w:color w:val="000000"/>
                <w:sz w:val="18"/>
                <w:szCs w:val="18"/>
              </w:rPr>
              <w:t>SSA / SSB (RC) requirements - 13.1(b)</w:t>
            </w:r>
          </w:p>
          <w:p w:rsidR="00D90C13" w:rsidRPr="002C76C1" w:rsidRDefault="00D90C13" w:rsidP="00D90C13">
            <w:pPr>
              <w:tabs>
                <w:tab w:val="center" w:pos="709"/>
              </w:tabs>
              <w:rPr>
                <w:color w:val="000000"/>
                <w:sz w:val="18"/>
                <w:szCs w:val="18"/>
              </w:rPr>
            </w:pPr>
            <w:r w:rsidRPr="002C76C1">
              <w:rPr>
                <w:color w:val="000000"/>
                <w:sz w:val="18"/>
                <w:szCs w:val="18"/>
              </w:rPr>
              <w:t>SSA / SSB (RC) resolution - 13.1(b)</w:t>
            </w:r>
          </w:p>
        </w:tc>
        <w:tc>
          <w:tcPr>
            <w:tcW w:w="1980" w:type="dxa"/>
          </w:tcPr>
          <w:p w:rsidR="00D90C13" w:rsidRPr="002C76C1" w:rsidRDefault="00D90C13" w:rsidP="00D90C13">
            <w:pPr>
              <w:tabs>
                <w:tab w:val="center" w:pos="709"/>
              </w:tabs>
              <w:rPr>
                <w:color w:val="000000"/>
                <w:sz w:val="18"/>
                <w:szCs w:val="18"/>
              </w:rPr>
            </w:pPr>
            <w:r w:rsidRPr="002C76C1">
              <w:rPr>
                <w:color w:val="000000"/>
                <w:sz w:val="18"/>
                <w:szCs w:val="18"/>
              </w:rPr>
              <w:t>Non-compliance with applicable laws and regulations</w:t>
            </w:r>
          </w:p>
        </w:tc>
        <w:tc>
          <w:tcPr>
            <w:tcW w:w="2070" w:type="dxa"/>
            <w:vMerge w:val="restart"/>
          </w:tcPr>
          <w:p w:rsidR="00D90C13" w:rsidRPr="002C76C1" w:rsidRDefault="00D90C13" w:rsidP="00D90C13">
            <w:pPr>
              <w:tabs>
                <w:tab w:val="center" w:pos="709"/>
              </w:tabs>
              <w:rPr>
                <w:color w:val="000000"/>
                <w:sz w:val="18"/>
                <w:szCs w:val="18"/>
              </w:rPr>
            </w:pPr>
            <w:r w:rsidRPr="002C76C1">
              <w:rPr>
                <w:color w:val="000000"/>
                <w:sz w:val="18"/>
                <w:szCs w:val="18"/>
              </w:rPr>
              <w:t>Scope limitation - could not assess whether the possible non-compliance could have led to irregular expenditure</w:t>
            </w:r>
          </w:p>
        </w:tc>
      </w:tr>
      <w:tr w:rsidR="00D90C13" w:rsidRPr="002C76C1" w:rsidTr="00D90C13">
        <w:trPr>
          <w:trHeight w:val="3111"/>
        </w:trPr>
        <w:tc>
          <w:tcPr>
            <w:tcW w:w="1890" w:type="dxa"/>
            <w:vMerge/>
          </w:tcPr>
          <w:p w:rsidR="00D90C13" w:rsidRPr="002C76C1" w:rsidRDefault="00D90C13" w:rsidP="00D90C13">
            <w:pPr>
              <w:tabs>
                <w:tab w:val="center" w:pos="709"/>
              </w:tabs>
              <w:rPr>
                <w:color w:val="000000"/>
                <w:sz w:val="18"/>
                <w:szCs w:val="18"/>
              </w:rPr>
            </w:pPr>
          </w:p>
        </w:tc>
        <w:tc>
          <w:tcPr>
            <w:tcW w:w="2790" w:type="dxa"/>
          </w:tcPr>
          <w:p w:rsidR="00D90C13" w:rsidRPr="002C76C1" w:rsidRDefault="00D90C13" w:rsidP="00D90C13">
            <w:pPr>
              <w:tabs>
                <w:tab w:val="center" w:pos="709"/>
              </w:tabs>
              <w:rPr>
                <w:color w:val="000000"/>
                <w:sz w:val="18"/>
                <w:szCs w:val="18"/>
              </w:rPr>
            </w:pPr>
            <w:r w:rsidRPr="002C76C1">
              <w:rPr>
                <w:color w:val="000000"/>
                <w:sz w:val="18"/>
                <w:szCs w:val="18"/>
              </w:rPr>
              <w:t>Refer to SITA Procurement Policies and Procedures (SPPP) par. 8.1 and Annexure E &amp; P</w:t>
            </w:r>
          </w:p>
          <w:p w:rsidR="00D90C13" w:rsidRPr="002C76C1" w:rsidRDefault="00D90C13" w:rsidP="00D90C13">
            <w:pPr>
              <w:tabs>
                <w:tab w:val="center" w:pos="709"/>
              </w:tabs>
              <w:rPr>
                <w:color w:val="000000"/>
                <w:sz w:val="18"/>
                <w:szCs w:val="18"/>
              </w:rPr>
            </w:pPr>
            <w:r w:rsidRPr="002C76C1">
              <w:rPr>
                <w:color w:val="000000"/>
                <w:sz w:val="18"/>
                <w:szCs w:val="18"/>
              </w:rPr>
              <w:t>Refer to SPPP par E.5.1</w:t>
            </w:r>
          </w:p>
          <w:p w:rsidR="00D90C13" w:rsidRPr="002C76C1" w:rsidRDefault="00D90C13" w:rsidP="00D90C13">
            <w:pPr>
              <w:tabs>
                <w:tab w:val="center" w:pos="709"/>
              </w:tabs>
              <w:rPr>
                <w:color w:val="000000"/>
                <w:sz w:val="18"/>
                <w:szCs w:val="18"/>
              </w:rPr>
            </w:pPr>
            <w:r w:rsidRPr="002C76C1">
              <w:rPr>
                <w:color w:val="000000"/>
                <w:sz w:val="18"/>
                <w:szCs w:val="18"/>
              </w:rPr>
              <w:t>Refer to SPPP Annexure E par. E.3.1</w:t>
            </w:r>
          </w:p>
          <w:p w:rsidR="00D90C13" w:rsidRPr="002C76C1" w:rsidRDefault="00D90C13" w:rsidP="00D90C13">
            <w:pPr>
              <w:tabs>
                <w:tab w:val="center" w:pos="709"/>
              </w:tabs>
              <w:rPr>
                <w:color w:val="000000"/>
                <w:sz w:val="18"/>
                <w:szCs w:val="18"/>
              </w:rPr>
            </w:pPr>
            <w:r w:rsidRPr="002C76C1">
              <w:rPr>
                <w:color w:val="000000"/>
                <w:sz w:val="18"/>
                <w:szCs w:val="18"/>
              </w:rPr>
              <w:t>Refer to SPPP par. E.5.1</w:t>
            </w:r>
          </w:p>
          <w:p w:rsidR="00D90C13" w:rsidRPr="002C76C1" w:rsidRDefault="00D90C13" w:rsidP="00D90C13">
            <w:pPr>
              <w:tabs>
                <w:tab w:val="center" w:pos="709"/>
              </w:tabs>
              <w:rPr>
                <w:color w:val="000000"/>
                <w:sz w:val="18"/>
                <w:szCs w:val="18"/>
              </w:rPr>
            </w:pPr>
            <w:r w:rsidRPr="002C76C1">
              <w:rPr>
                <w:color w:val="000000"/>
                <w:sz w:val="18"/>
                <w:szCs w:val="18"/>
              </w:rPr>
              <w:t>Refer to SPPP Annexure I par I.1</w:t>
            </w:r>
          </w:p>
          <w:p w:rsidR="00D90C13" w:rsidRPr="002C76C1" w:rsidRDefault="00D90C13" w:rsidP="00D90C13">
            <w:pPr>
              <w:tabs>
                <w:tab w:val="center" w:pos="709"/>
              </w:tabs>
              <w:rPr>
                <w:color w:val="000000"/>
                <w:sz w:val="18"/>
                <w:szCs w:val="18"/>
              </w:rPr>
            </w:pPr>
            <w:r w:rsidRPr="002C76C1">
              <w:rPr>
                <w:color w:val="000000"/>
                <w:sz w:val="18"/>
                <w:szCs w:val="18"/>
              </w:rPr>
              <w:t>Refer to SPPP E.7.3</w:t>
            </w:r>
          </w:p>
          <w:p w:rsidR="00D90C13" w:rsidRPr="002C76C1" w:rsidRDefault="00D90C13" w:rsidP="00D90C13">
            <w:pPr>
              <w:tabs>
                <w:tab w:val="center" w:pos="709"/>
              </w:tabs>
              <w:rPr>
                <w:color w:val="000000"/>
                <w:sz w:val="18"/>
                <w:szCs w:val="18"/>
              </w:rPr>
            </w:pPr>
            <w:r w:rsidRPr="002C76C1">
              <w:rPr>
                <w:color w:val="000000"/>
                <w:sz w:val="18"/>
                <w:szCs w:val="18"/>
              </w:rPr>
              <w:t>Refer to SPPP E.7.10 and R6</w:t>
            </w:r>
          </w:p>
          <w:p w:rsidR="00D90C13" w:rsidRPr="002C76C1" w:rsidRDefault="00D90C13" w:rsidP="00D90C13">
            <w:pPr>
              <w:tabs>
                <w:tab w:val="center" w:pos="709"/>
              </w:tabs>
              <w:rPr>
                <w:color w:val="000000"/>
                <w:sz w:val="18"/>
                <w:szCs w:val="18"/>
              </w:rPr>
            </w:pPr>
            <w:r w:rsidRPr="002C76C1">
              <w:rPr>
                <w:color w:val="000000"/>
                <w:sz w:val="18"/>
                <w:szCs w:val="18"/>
              </w:rPr>
              <w:t>Refer to SPPP E.7.10 and R6</w:t>
            </w:r>
          </w:p>
        </w:tc>
        <w:tc>
          <w:tcPr>
            <w:tcW w:w="1980" w:type="dxa"/>
          </w:tcPr>
          <w:p w:rsidR="00D90C13" w:rsidRPr="002C76C1" w:rsidRDefault="00D90C13" w:rsidP="00D90C13">
            <w:pPr>
              <w:tabs>
                <w:tab w:val="center" w:pos="709"/>
              </w:tabs>
              <w:rPr>
                <w:color w:val="000000"/>
                <w:sz w:val="18"/>
                <w:szCs w:val="18"/>
              </w:rPr>
            </w:pPr>
            <w:r w:rsidRPr="002C76C1">
              <w:rPr>
                <w:color w:val="000000"/>
                <w:sz w:val="18"/>
                <w:szCs w:val="18"/>
              </w:rPr>
              <w:t>Control deficiency</w:t>
            </w:r>
          </w:p>
        </w:tc>
        <w:tc>
          <w:tcPr>
            <w:tcW w:w="2070" w:type="dxa"/>
            <w:vMerge/>
          </w:tcPr>
          <w:p w:rsidR="00D90C13" w:rsidRPr="002C76C1" w:rsidRDefault="00D90C13" w:rsidP="00D90C13">
            <w:pPr>
              <w:tabs>
                <w:tab w:val="center" w:pos="709"/>
              </w:tabs>
              <w:rPr>
                <w:color w:val="000000"/>
                <w:sz w:val="20"/>
              </w:rPr>
            </w:pPr>
          </w:p>
        </w:tc>
      </w:tr>
      <w:tr w:rsidR="00D90C13" w:rsidRPr="002C76C1" w:rsidTr="00D90C13">
        <w:tc>
          <w:tcPr>
            <w:tcW w:w="1890" w:type="dxa"/>
          </w:tcPr>
          <w:p w:rsidR="00D90C13" w:rsidRPr="002C76C1" w:rsidRDefault="00D90C13" w:rsidP="00D90C13">
            <w:pPr>
              <w:tabs>
                <w:tab w:val="center" w:pos="709"/>
              </w:tabs>
              <w:rPr>
                <w:color w:val="000000"/>
                <w:sz w:val="18"/>
                <w:szCs w:val="18"/>
              </w:rPr>
            </w:pPr>
            <w:r w:rsidRPr="002C76C1">
              <w:rPr>
                <w:color w:val="000000"/>
                <w:sz w:val="18"/>
                <w:szCs w:val="18"/>
              </w:rPr>
              <w:t>Where the tender was requested from a Government Department / Provincial department / Public entity, the designated / delegated official did not sign the business case, procurement schedule and bid document  as evidence of approval</w:t>
            </w:r>
          </w:p>
          <w:p w:rsidR="00D90C13" w:rsidRPr="002C76C1" w:rsidRDefault="00D90C13" w:rsidP="00D90C13">
            <w:pPr>
              <w:tabs>
                <w:tab w:val="center" w:pos="709"/>
              </w:tabs>
              <w:rPr>
                <w:color w:val="000000"/>
                <w:sz w:val="18"/>
                <w:szCs w:val="18"/>
              </w:rPr>
            </w:pPr>
          </w:p>
        </w:tc>
        <w:tc>
          <w:tcPr>
            <w:tcW w:w="2790" w:type="dxa"/>
          </w:tcPr>
          <w:p w:rsidR="00D90C13" w:rsidRPr="002C76C1" w:rsidRDefault="00D90C13" w:rsidP="00D90C13">
            <w:pPr>
              <w:tabs>
                <w:tab w:val="center" w:pos="709"/>
              </w:tabs>
              <w:rPr>
                <w:color w:val="000000"/>
                <w:sz w:val="18"/>
                <w:szCs w:val="18"/>
              </w:rPr>
            </w:pPr>
            <w:r w:rsidRPr="002C76C1">
              <w:rPr>
                <w:color w:val="000000"/>
                <w:sz w:val="18"/>
                <w:szCs w:val="18"/>
              </w:rPr>
              <w:t>SITA Act General Regulations: 8.1.3(a), 8.2.1 &amp; 8.1.7(a)</w:t>
            </w:r>
          </w:p>
          <w:p w:rsidR="00D90C13" w:rsidRPr="002C76C1" w:rsidRDefault="00D90C13" w:rsidP="00D90C13">
            <w:pPr>
              <w:tabs>
                <w:tab w:val="center" w:pos="709"/>
              </w:tabs>
              <w:rPr>
                <w:color w:val="000000"/>
                <w:sz w:val="18"/>
                <w:szCs w:val="18"/>
              </w:rPr>
            </w:pPr>
          </w:p>
        </w:tc>
        <w:tc>
          <w:tcPr>
            <w:tcW w:w="1980" w:type="dxa"/>
          </w:tcPr>
          <w:p w:rsidR="00D90C13" w:rsidRPr="002C76C1" w:rsidRDefault="00D90C13" w:rsidP="00D90C13">
            <w:pPr>
              <w:tabs>
                <w:tab w:val="center" w:pos="709"/>
              </w:tabs>
              <w:rPr>
                <w:color w:val="000000"/>
                <w:sz w:val="18"/>
                <w:szCs w:val="18"/>
              </w:rPr>
            </w:pPr>
            <w:r w:rsidRPr="002C76C1">
              <w:rPr>
                <w:color w:val="000000"/>
                <w:sz w:val="18"/>
                <w:szCs w:val="18"/>
              </w:rPr>
              <w:t>Non compliance with applicable laws and regulations.</w:t>
            </w:r>
          </w:p>
          <w:p w:rsidR="00D90C13" w:rsidRPr="002C76C1" w:rsidRDefault="00D90C13" w:rsidP="00D90C13">
            <w:pPr>
              <w:tabs>
                <w:tab w:val="center" w:pos="709"/>
              </w:tabs>
              <w:rPr>
                <w:color w:val="000000"/>
                <w:sz w:val="18"/>
                <w:szCs w:val="18"/>
              </w:rPr>
            </w:pPr>
          </w:p>
        </w:tc>
        <w:tc>
          <w:tcPr>
            <w:tcW w:w="2070" w:type="dxa"/>
          </w:tcPr>
          <w:p w:rsidR="00D90C13" w:rsidRPr="002C76C1" w:rsidRDefault="00D90C13" w:rsidP="00D90C13">
            <w:pPr>
              <w:tabs>
                <w:tab w:val="center" w:pos="709"/>
              </w:tabs>
              <w:rPr>
                <w:color w:val="000000"/>
                <w:sz w:val="18"/>
                <w:szCs w:val="18"/>
              </w:rPr>
            </w:pPr>
            <w:r w:rsidRPr="002C76C1">
              <w:rPr>
                <w:color w:val="000000"/>
                <w:sz w:val="18"/>
                <w:szCs w:val="18"/>
              </w:rPr>
              <w:t>It may result in irregular expenditure where the business case is not signed by the designated authority at the department. Further, it may result in fruitless and wasteful expenditure where supplier awarded does not meet the needs detailed in the business case due to them not being clearly defined in the bid invitation document.</w:t>
            </w:r>
          </w:p>
        </w:tc>
      </w:tr>
    </w:tbl>
    <w:p w:rsidR="00D90C13" w:rsidRPr="002C76C1" w:rsidRDefault="00D90C13" w:rsidP="00D90C13">
      <w:pPr>
        <w:pStyle w:val="NormalWeb"/>
        <w:tabs>
          <w:tab w:val="center" w:pos="709"/>
        </w:tabs>
        <w:rPr>
          <w:rFonts w:ascii="Arial" w:hAnsi="Arial" w:cs="Arial"/>
          <w:color w:val="000000"/>
          <w:sz w:val="22"/>
          <w:szCs w:val="22"/>
        </w:rPr>
      </w:pPr>
    </w:p>
    <w:p w:rsidR="00D90C13" w:rsidRPr="002C76C1" w:rsidRDefault="00D90C13" w:rsidP="006F5D2E">
      <w:pPr>
        <w:pStyle w:val="NormalWeb"/>
        <w:numPr>
          <w:ilvl w:val="0"/>
          <w:numId w:val="28"/>
        </w:numPr>
        <w:tabs>
          <w:tab w:val="center" w:pos="709"/>
        </w:tabs>
        <w:spacing w:after="120" w:line="260" w:lineRule="exact"/>
        <w:ind w:left="426" w:hanging="426"/>
        <w:rPr>
          <w:rFonts w:ascii="Arial" w:hAnsi="Arial" w:cs="Arial"/>
          <w:sz w:val="22"/>
          <w:szCs w:val="22"/>
        </w:rPr>
      </w:pPr>
      <w:r w:rsidRPr="002C76C1">
        <w:rPr>
          <w:rFonts w:ascii="Arial" w:hAnsi="Arial" w:cs="Arial"/>
          <w:sz w:val="22"/>
          <w:szCs w:val="22"/>
        </w:rPr>
        <w:t>The following non compliance issue was identified during the audit of the following procurement batch 154911, please see the table below:</w:t>
      </w:r>
    </w:p>
    <w:p w:rsidR="00D90C13" w:rsidRPr="002C76C1" w:rsidRDefault="00D90C13" w:rsidP="00D90C13">
      <w:pPr>
        <w:pStyle w:val="NormalWeb"/>
        <w:tabs>
          <w:tab w:val="center" w:pos="709"/>
        </w:tabs>
        <w:spacing w:after="120" w:line="260" w:lineRule="exact"/>
        <w:rPr>
          <w:rFonts w:ascii="Arial" w:hAnsi="Arial" w:cs="Arial"/>
          <w:sz w:val="22"/>
          <w:szCs w:val="22"/>
        </w:rPr>
      </w:pPr>
    </w:p>
    <w:p w:rsidR="00D90C13" w:rsidRPr="002C76C1" w:rsidRDefault="00D90C13" w:rsidP="00D90C13">
      <w:pPr>
        <w:pStyle w:val="NormalWeb"/>
        <w:tabs>
          <w:tab w:val="center" w:pos="709"/>
        </w:tabs>
        <w:spacing w:after="120" w:line="260" w:lineRule="exact"/>
        <w:rPr>
          <w:rFonts w:ascii="Arial" w:hAnsi="Arial" w:cs="Arial"/>
          <w:sz w:val="22"/>
          <w:szCs w:val="22"/>
        </w:rPr>
      </w:pPr>
    </w:p>
    <w:p w:rsidR="00D90C13" w:rsidRPr="002C76C1" w:rsidRDefault="00D90C13" w:rsidP="00D90C13">
      <w:pPr>
        <w:pStyle w:val="NormalWeb"/>
        <w:tabs>
          <w:tab w:val="center" w:pos="709"/>
        </w:tabs>
        <w:spacing w:after="120" w:line="260" w:lineRule="exact"/>
        <w:rPr>
          <w:rFonts w:ascii="Arial" w:hAnsi="Arial" w:cs="Arial"/>
          <w:sz w:val="22"/>
          <w:szCs w:val="22"/>
        </w:rPr>
      </w:pPr>
    </w:p>
    <w:p w:rsidR="00D90C13" w:rsidRPr="002C76C1" w:rsidRDefault="00D90C13" w:rsidP="00D90C13">
      <w:pPr>
        <w:pStyle w:val="NormalWeb"/>
        <w:tabs>
          <w:tab w:val="center" w:pos="709"/>
        </w:tabs>
        <w:spacing w:after="120" w:line="260" w:lineRule="exact"/>
        <w:rPr>
          <w:rFonts w:ascii="Arial" w:hAnsi="Arial" w:cs="Arial"/>
          <w:sz w:val="22"/>
          <w:szCs w:val="22"/>
        </w:rPr>
      </w:pPr>
    </w:p>
    <w:tbl>
      <w:tblPr>
        <w:tblStyle w:val="TableGrid"/>
        <w:tblW w:w="0" w:type="auto"/>
        <w:tblInd w:w="108" w:type="dxa"/>
        <w:tblLayout w:type="fixed"/>
        <w:tblLook w:val="04A0"/>
      </w:tblPr>
      <w:tblGrid>
        <w:gridCol w:w="2552"/>
        <w:gridCol w:w="2126"/>
        <w:gridCol w:w="1843"/>
        <w:gridCol w:w="2268"/>
      </w:tblGrid>
      <w:tr w:rsidR="00D90C13" w:rsidRPr="002C76C1" w:rsidTr="00D90C13">
        <w:tc>
          <w:tcPr>
            <w:tcW w:w="2552" w:type="dxa"/>
            <w:shd w:val="clear" w:color="auto" w:fill="D9D9D9" w:themeFill="background1" w:themeFillShade="D9"/>
          </w:tcPr>
          <w:p w:rsidR="00D90C13" w:rsidRPr="002C76C1" w:rsidRDefault="00D90C13" w:rsidP="00D90C13">
            <w:pPr>
              <w:pStyle w:val="NormalWeb"/>
              <w:tabs>
                <w:tab w:val="center" w:pos="709"/>
              </w:tabs>
              <w:spacing w:line="260" w:lineRule="exact"/>
              <w:rPr>
                <w:rFonts w:ascii="Arial" w:hAnsi="Arial" w:cs="Arial"/>
                <w:b/>
                <w:sz w:val="18"/>
                <w:szCs w:val="18"/>
              </w:rPr>
            </w:pPr>
            <w:r w:rsidRPr="002C76C1">
              <w:rPr>
                <w:rFonts w:ascii="Arial" w:hAnsi="Arial" w:cs="Arial"/>
                <w:b/>
                <w:sz w:val="18"/>
                <w:szCs w:val="18"/>
              </w:rPr>
              <w:t>BEN NAME</w:t>
            </w:r>
          </w:p>
        </w:tc>
        <w:tc>
          <w:tcPr>
            <w:tcW w:w="2126" w:type="dxa"/>
            <w:shd w:val="clear" w:color="auto" w:fill="D9D9D9" w:themeFill="background1" w:themeFillShade="D9"/>
          </w:tcPr>
          <w:p w:rsidR="00D90C13" w:rsidRPr="002C76C1" w:rsidRDefault="00D90C13" w:rsidP="00D90C13">
            <w:pPr>
              <w:pStyle w:val="NormalWeb"/>
              <w:tabs>
                <w:tab w:val="center" w:pos="709"/>
              </w:tabs>
              <w:spacing w:line="260" w:lineRule="exact"/>
              <w:rPr>
                <w:rFonts w:ascii="Arial" w:hAnsi="Arial" w:cs="Arial"/>
                <w:b/>
                <w:sz w:val="18"/>
                <w:szCs w:val="18"/>
              </w:rPr>
            </w:pPr>
            <w:r w:rsidRPr="002C76C1">
              <w:rPr>
                <w:rFonts w:ascii="Arial" w:hAnsi="Arial" w:cs="Arial"/>
                <w:b/>
                <w:sz w:val="18"/>
                <w:szCs w:val="18"/>
              </w:rPr>
              <w:t>ITEM DESCRIPTION</w:t>
            </w:r>
          </w:p>
        </w:tc>
        <w:tc>
          <w:tcPr>
            <w:tcW w:w="1843" w:type="dxa"/>
            <w:shd w:val="clear" w:color="auto" w:fill="D9D9D9" w:themeFill="background1" w:themeFillShade="D9"/>
          </w:tcPr>
          <w:p w:rsidR="00D90C13" w:rsidRPr="002C76C1" w:rsidRDefault="00D90C13" w:rsidP="00D90C13">
            <w:pPr>
              <w:pStyle w:val="NormalWeb"/>
              <w:tabs>
                <w:tab w:val="center" w:pos="709"/>
              </w:tabs>
              <w:spacing w:line="260" w:lineRule="exact"/>
              <w:rPr>
                <w:rFonts w:ascii="Arial" w:hAnsi="Arial" w:cs="Arial"/>
                <w:b/>
                <w:sz w:val="18"/>
                <w:szCs w:val="18"/>
              </w:rPr>
            </w:pPr>
            <w:r w:rsidRPr="002C76C1">
              <w:rPr>
                <w:rFonts w:ascii="Arial" w:hAnsi="Arial" w:cs="Arial"/>
                <w:b/>
                <w:sz w:val="18"/>
                <w:szCs w:val="18"/>
              </w:rPr>
              <w:t>FANO</w:t>
            </w:r>
          </w:p>
        </w:tc>
        <w:tc>
          <w:tcPr>
            <w:tcW w:w="2268" w:type="dxa"/>
            <w:shd w:val="clear" w:color="auto" w:fill="D9D9D9" w:themeFill="background1" w:themeFillShade="D9"/>
          </w:tcPr>
          <w:p w:rsidR="00D90C13" w:rsidRPr="002C76C1" w:rsidRDefault="00D90C13" w:rsidP="00D90C13">
            <w:pPr>
              <w:pStyle w:val="NormalWeb"/>
              <w:tabs>
                <w:tab w:val="center" w:pos="709"/>
              </w:tabs>
              <w:spacing w:line="260" w:lineRule="exact"/>
              <w:jc w:val="right"/>
              <w:rPr>
                <w:rFonts w:ascii="Arial" w:hAnsi="Arial" w:cs="Arial"/>
                <w:b/>
                <w:sz w:val="18"/>
                <w:szCs w:val="18"/>
              </w:rPr>
            </w:pPr>
            <w:r w:rsidRPr="002C76C1">
              <w:rPr>
                <w:rFonts w:ascii="Arial" w:hAnsi="Arial" w:cs="Arial"/>
                <w:b/>
                <w:sz w:val="18"/>
                <w:szCs w:val="18"/>
              </w:rPr>
              <w:t>R</w:t>
            </w:r>
          </w:p>
        </w:tc>
      </w:tr>
      <w:tr w:rsidR="00D90C13" w:rsidRPr="002C76C1" w:rsidTr="00D90C13">
        <w:tc>
          <w:tcPr>
            <w:tcW w:w="2552" w:type="dxa"/>
            <w:vAlign w:val="bottom"/>
          </w:tcPr>
          <w:p w:rsidR="00D90C13" w:rsidRPr="002C76C1" w:rsidRDefault="00D90C13" w:rsidP="00D90C13">
            <w:pPr>
              <w:pStyle w:val="NormalWeb"/>
              <w:tabs>
                <w:tab w:val="center" w:pos="709"/>
              </w:tabs>
              <w:spacing w:line="260" w:lineRule="exact"/>
              <w:rPr>
                <w:rFonts w:ascii="Arial" w:hAnsi="Arial" w:cs="Arial"/>
                <w:sz w:val="18"/>
                <w:szCs w:val="18"/>
              </w:rPr>
            </w:pPr>
            <w:r w:rsidRPr="002C76C1">
              <w:rPr>
                <w:rFonts w:ascii="Arial" w:hAnsi="Arial" w:cs="Arial"/>
                <w:sz w:val="18"/>
                <w:szCs w:val="18"/>
              </w:rPr>
              <w:t>IBHUBESI INFORMATION TECHNOLOGIE</w:t>
            </w:r>
          </w:p>
        </w:tc>
        <w:tc>
          <w:tcPr>
            <w:tcW w:w="2126" w:type="dxa"/>
            <w:vAlign w:val="bottom"/>
          </w:tcPr>
          <w:p w:rsidR="00D90C13" w:rsidRPr="002C76C1" w:rsidRDefault="00D90C13" w:rsidP="00D90C13">
            <w:pPr>
              <w:pStyle w:val="NormalWeb"/>
              <w:tabs>
                <w:tab w:val="center" w:pos="709"/>
              </w:tabs>
              <w:spacing w:after="120" w:line="260" w:lineRule="exact"/>
              <w:rPr>
                <w:rFonts w:ascii="Arial" w:hAnsi="Arial" w:cs="Arial"/>
                <w:sz w:val="18"/>
                <w:szCs w:val="18"/>
              </w:rPr>
            </w:pPr>
            <w:r w:rsidRPr="002C76C1">
              <w:rPr>
                <w:rFonts w:ascii="Arial" w:hAnsi="Arial" w:cs="Arial"/>
                <w:sz w:val="18"/>
                <w:szCs w:val="18"/>
              </w:rPr>
              <w:t>TONERS</w:t>
            </w:r>
          </w:p>
        </w:tc>
        <w:tc>
          <w:tcPr>
            <w:tcW w:w="1843" w:type="dxa"/>
            <w:vAlign w:val="bottom"/>
          </w:tcPr>
          <w:p w:rsidR="00D90C13" w:rsidRPr="002C76C1" w:rsidRDefault="00D90C13" w:rsidP="00D90C13">
            <w:pPr>
              <w:pStyle w:val="NormalWeb"/>
              <w:tabs>
                <w:tab w:val="center" w:pos="709"/>
              </w:tabs>
              <w:spacing w:after="120" w:line="260" w:lineRule="exact"/>
              <w:rPr>
                <w:rFonts w:ascii="Arial" w:hAnsi="Arial" w:cs="Arial"/>
                <w:sz w:val="18"/>
                <w:szCs w:val="18"/>
              </w:rPr>
            </w:pPr>
            <w:r w:rsidRPr="002C76C1">
              <w:rPr>
                <w:rFonts w:ascii="Arial" w:hAnsi="Arial" w:cs="Arial"/>
                <w:sz w:val="18"/>
                <w:szCs w:val="18"/>
              </w:rPr>
              <w:t>154911</w:t>
            </w:r>
          </w:p>
        </w:tc>
        <w:tc>
          <w:tcPr>
            <w:tcW w:w="2268" w:type="dxa"/>
            <w:vAlign w:val="bottom"/>
          </w:tcPr>
          <w:p w:rsidR="00D90C13" w:rsidRPr="002C76C1" w:rsidRDefault="00D90C13" w:rsidP="006F5D2E">
            <w:pPr>
              <w:pStyle w:val="NormalWeb"/>
              <w:numPr>
                <w:ilvl w:val="0"/>
                <w:numId w:val="40"/>
              </w:numPr>
              <w:tabs>
                <w:tab w:val="center" w:pos="709"/>
              </w:tabs>
              <w:spacing w:after="120" w:line="260" w:lineRule="exact"/>
              <w:jc w:val="right"/>
              <w:rPr>
                <w:rFonts w:ascii="Arial" w:hAnsi="Arial" w:cs="Arial"/>
                <w:sz w:val="18"/>
                <w:szCs w:val="18"/>
              </w:rPr>
            </w:pPr>
            <w:r w:rsidRPr="002C76C1">
              <w:rPr>
                <w:rFonts w:ascii="Arial" w:hAnsi="Arial" w:cs="Arial"/>
                <w:sz w:val="18"/>
                <w:szCs w:val="18"/>
              </w:rPr>
              <w:t>457,72</w:t>
            </w:r>
          </w:p>
        </w:tc>
      </w:tr>
    </w:tbl>
    <w:p w:rsidR="00D90C13" w:rsidRPr="002C76C1" w:rsidRDefault="00D90C13" w:rsidP="00D90C13">
      <w:pPr>
        <w:pStyle w:val="NormalWeb"/>
        <w:tabs>
          <w:tab w:val="center" w:pos="709"/>
        </w:tabs>
        <w:spacing w:after="120" w:line="260" w:lineRule="exact"/>
        <w:rPr>
          <w:rFonts w:ascii="Arial" w:hAnsi="Arial" w:cs="Arial"/>
          <w:sz w:val="22"/>
          <w:szCs w:val="22"/>
        </w:rPr>
      </w:pPr>
    </w:p>
    <w:p w:rsidR="00D90C13" w:rsidRPr="002C76C1" w:rsidRDefault="00D90C13" w:rsidP="00D90C13">
      <w:pPr>
        <w:pStyle w:val="NormalWeb"/>
        <w:tabs>
          <w:tab w:val="center" w:pos="709"/>
        </w:tabs>
        <w:rPr>
          <w:rFonts w:ascii="Arial" w:hAnsi="Arial" w:cs="Arial"/>
          <w:sz w:val="22"/>
          <w:szCs w:val="22"/>
        </w:rPr>
      </w:pPr>
      <w:r w:rsidRPr="002C76C1">
        <w:rPr>
          <w:rFonts w:ascii="Arial" w:hAnsi="Arial" w:cs="Arial"/>
          <w:sz w:val="22"/>
          <w:szCs w:val="22"/>
        </w:rPr>
        <w:t xml:space="preserve">The department participated in SITA contract RFT 285/1 for the procurement of ICT related goods. Despite the fact that there 368 suppliers listed under RFT 285/1, who are able to provide goods in Gauteng, the department only invited three suppliers, (Ibhubesi Information Technology, Sizwe Africa IT Group and Xon Systems, to submit quotations of which only two, Ibhubesi Information technology, Sizwe Africa IT Group, responded. </w:t>
      </w:r>
    </w:p>
    <w:p w:rsidR="00D90C13" w:rsidRPr="002C76C1" w:rsidRDefault="00D90C13" w:rsidP="00D90C13">
      <w:pPr>
        <w:pStyle w:val="NormalWeb"/>
        <w:tabs>
          <w:tab w:val="center" w:pos="709"/>
        </w:tabs>
        <w:spacing w:after="120" w:line="260" w:lineRule="exact"/>
        <w:ind w:left="426"/>
        <w:rPr>
          <w:rFonts w:ascii="Arial" w:hAnsi="Arial" w:cs="Arial"/>
          <w:sz w:val="22"/>
          <w:szCs w:val="22"/>
        </w:rPr>
      </w:pPr>
      <w:r w:rsidRPr="002C76C1">
        <w:rPr>
          <w:rFonts w:ascii="Arial" w:hAnsi="Arial" w:cs="Arial"/>
          <w:sz w:val="22"/>
          <w:szCs w:val="22"/>
        </w:rPr>
        <w:t xml:space="preserve"> </w:t>
      </w:r>
    </w:p>
    <w:p w:rsidR="00D90C13" w:rsidRPr="002C76C1" w:rsidRDefault="00D90C13" w:rsidP="00D90C13">
      <w:pPr>
        <w:pStyle w:val="NormalWeb"/>
        <w:tabs>
          <w:tab w:val="center" w:pos="709"/>
        </w:tabs>
        <w:spacing w:after="120" w:line="260" w:lineRule="exact"/>
        <w:rPr>
          <w:rFonts w:ascii="Arial" w:hAnsi="Arial" w:cs="Arial"/>
          <w:sz w:val="22"/>
          <w:szCs w:val="22"/>
        </w:rPr>
      </w:pPr>
      <w:r w:rsidRPr="002C76C1">
        <w:rPr>
          <w:rFonts w:ascii="Arial" w:hAnsi="Arial" w:cs="Arial"/>
          <w:sz w:val="22"/>
          <w:szCs w:val="22"/>
        </w:rPr>
        <w:t>No documentation was provided indicating that the deviation was approved by the delegated official and the reasons thereof.</w:t>
      </w:r>
    </w:p>
    <w:p w:rsidR="00D90C13" w:rsidRPr="002C76C1" w:rsidRDefault="00D90C13" w:rsidP="00D90C13">
      <w:pPr>
        <w:pStyle w:val="NormalWeb"/>
        <w:tabs>
          <w:tab w:val="center" w:pos="709"/>
        </w:tabs>
        <w:spacing w:after="120" w:line="260" w:lineRule="exact"/>
        <w:rPr>
          <w:rFonts w:ascii="Arial" w:hAnsi="Arial" w:cs="Arial"/>
          <w:sz w:val="22"/>
          <w:szCs w:val="22"/>
        </w:rPr>
      </w:pPr>
    </w:p>
    <w:p w:rsidR="00D90C13" w:rsidRPr="002C76C1" w:rsidRDefault="00D90C13" w:rsidP="006F5D2E">
      <w:pPr>
        <w:pStyle w:val="lg-a-1"/>
        <w:numPr>
          <w:ilvl w:val="0"/>
          <w:numId w:val="259"/>
        </w:numPr>
        <w:tabs>
          <w:tab w:val="center" w:pos="709"/>
        </w:tabs>
        <w:spacing w:before="0" w:after="120" w:line="260" w:lineRule="exact"/>
        <w:ind w:left="450" w:hanging="450"/>
        <w:rPr>
          <w:rFonts w:ascii="Arial" w:hAnsi="Arial" w:cs="Arial"/>
          <w:sz w:val="22"/>
          <w:szCs w:val="22"/>
        </w:rPr>
      </w:pPr>
      <w:r w:rsidRPr="002C76C1">
        <w:rPr>
          <w:rFonts w:ascii="Arial" w:hAnsi="Arial" w:cs="Arial"/>
          <w:sz w:val="22"/>
          <w:szCs w:val="22"/>
        </w:rPr>
        <w:t xml:space="preserve">It could further not be confirmed it there were fixed prices for the items procured or whether the quotations should have been requested from the service providers indicated as we could not access the pricelist of the SITA 285/1 contract on the SITA website and the department did not make a printout and attach it to the payment batch. </w:t>
      </w:r>
    </w:p>
    <w:p w:rsidR="00D90C13" w:rsidRPr="002C76C1" w:rsidRDefault="00D90C13" w:rsidP="00D90C13">
      <w:pPr>
        <w:pStyle w:val="NormalWeb"/>
        <w:tabs>
          <w:tab w:val="center" w:pos="709"/>
        </w:tabs>
        <w:spacing w:after="120" w:line="260" w:lineRule="exact"/>
        <w:ind w:left="1146"/>
        <w:rPr>
          <w:rFonts w:ascii="Arial" w:hAnsi="Arial" w:cs="Arial"/>
          <w:sz w:val="22"/>
          <w:szCs w:val="22"/>
        </w:rPr>
      </w:pPr>
    </w:p>
    <w:p w:rsidR="00D90C13" w:rsidRPr="002C76C1" w:rsidRDefault="00D90C13" w:rsidP="00D90C13">
      <w:pPr>
        <w:pStyle w:val="NormalWeb"/>
        <w:tabs>
          <w:tab w:val="center" w:pos="709"/>
        </w:tabs>
        <w:spacing w:after="120" w:line="260" w:lineRule="exact"/>
        <w:ind w:left="426" w:hanging="426"/>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It was further noted that the deviation is not listed on the department’s register of deviations. </w:t>
      </w:r>
    </w:p>
    <w:p w:rsidR="00D90C13" w:rsidRPr="002C76C1" w:rsidRDefault="00D90C13" w:rsidP="00D90C13">
      <w:pPr>
        <w:pStyle w:val="NormalWeb"/>
        <w:tabs>
          <w:tab w:val="left" w:pos="426"/>
          <w:tab w:val="center" w:pos="709"/>
        </w:tabs>
        <w:ind w:left="426"/>
        <w:rPr>
          <w:rFonts w:ascii="Arial" w:hAnsi="Arial" w:cs="Arial"/>
          <w:sz w:val="22"/>
          <w:szCs w:val="22"/>
        </w:rPr>
      </w:pPr>
    </w:p>
    <w:p w:rsidR="00D90C13" w:rsidRPr="00AA4FC4" w:rsidRDefault="00D90C13" w:rsidP="00D90C13">
      <w:pPr>
        <w:tabs>
          <w:tab w:val="center" w:pos="709"/>
        </w:tabs>
        <w:ind w:left="426" w:hanging="426"/>
        <w:contextualSpacing/>
        <w:rPr>
          <w:color w:val="000000"/>
          <w:sz w:val="22"/>
          <w:szCs w:val="22"/>
        </w:rPr>
      </w:pPr>
      <w:r>
        <w:rPr>
          <w:color w:val="000000"/>
          <w:sz w:val="22"/>
          <w:szCs w:val="22"/>
        </w:rPr>
        <w:t>c)</w:t>
      </w:r>
      <w:r>
        <w:rPr>
          <w:color w:val="000000"/>
          <w:sz w:val="22"/>
          <w:szCs w:val="22"/>
        </w:rPr>
        <w:tab/>
      </w:r>
      <w:r>
        <w:rPr>
          <w:color w:val="000000"/>
          <w:sz w:val="22"/>
          <w:szCs w:val="22"/>
        </w:rPr>
        <w:tab/>
      </w:r>
      <w:r w:rsidRPr="00AA4FC4">
        <w:rPr>
          <w:color w:val="000000"/>
          <w:sz w:val="22"/>
          <w:szCs w:val="22"/>
        </w:rPr>
        <w:t xml:space="preserve">No documentation was attached indicating that the supplier has completed SBD 4 (Declaration of Interest) or the PA-11 (the department’s equivalent). The latter is a document compiled by the department which contains all the same information to be declared as per the SBD 4. </w:t>
      </w:r>
    </w:p>
    <w:p w:rsidR="00D90C13" w:rsidRPr="002C76C1" w:rsidRDefault="00D90C13" w:rsidP="00D90C13">
      <w:pPr>
        <w:pStyle w:val="NormalWeb"/>
        <w:tabs>
          <w:tab w:val="center" w:pos="709"/>
        </w:tabs>
        <w:rPr>
          <w:rFonts w:ascii="Arial" w:hAnsi="Arial" w:cs="Arial"/>
          <w:sz w:val="22"/>
          <w:szCs w:val="22"/>
        </w:rPr>
      </w:pPr>
    </w:p>
    <w:p w:rsidR="00D90C13" w:rsidRPr="002C76C1" w:rsidRDefault="00D90C13" w:rsidP="00D90C13">
      <w:pPr>
        <w:pStyle w:val="NormalWeb"/>
        <w:tabs>
          <w:tab w:val="center" w:pos="709"/>
        </w:tabs>
        <w:rPr>
          <w:rFonts w:ascii="Arial" w:hAnsi="Arial" w:cs="Arial"/>
          <w:sz w:val="22"/>
          <w:szCs w:val="22"/>
        </w:rPr>
      </w:pPr>
      <w:r>
        <w:rPr>
          <w:rFonts w:ascii="Arial" w:hAnsi="Arial" w:cs="Arial"/>
          <w:sz w:val="22"/>
          <w:szCs w:val="22"/>
        </w:rPr>
        <w:t>The finding occurred as a result of the fact that:</w:t>
      </w:r>
    </w:p>
    <w:p w:rsidR="00D90C13" w:rsidRPr="002C76C1" w:rsidRDefault="00D90C13" w:rsidP="00D90C13">
      <w:pPr>
        <w:pStyle w:val="NormalWeb"/>
        <w:tabs>
          <w:tab w:val="center" w:pos="709"/>
        </w:tabs>
        <w:spacing w:line="260" w:lineRule="exact"/>
        <w:rPr>
          <w:rFonts w:ascii="Arial" w:hAnsi="Arial" w:cs="Arial"/>
          <w:sz w:val="22"/>
          <w:szCs w:val="22"/>
          <w:lang w:val="en-GB"/>
        </w:rPr>
      </w:pPr>
    </w:p>
    <w:p w:rsidR="00D90C13" w:rsidRPr="002C76C1" w:rsidRDefault="00D90C13" w:rsidP="00D90C13">
      <w:pPr>
        <w:pStyle w:val="NormalWeb"/>
        <w:numPr>
          <w:ilvl w:val="0"/>
          <w:numId w:val="27"/>
        </w:numPr>
        <w:tabs>
          <w:tab w:val="center" w:pos="709"/>
        </w:tabs>
        <w:spacing w:line="260" w:lineRule="exact"/>
        <w:ind w:left="426" w:hanging="426"/>
        <w:rPr>
          <w:rFonts w:ascii="Arial" w:hAnsi="Arial" w:cs="Arial"/>
          <w:sz w:val="22"/>
          <w:szCs w:val="22"/>
        </w:rPr>
      </w:pPr>
      <w:r w:rsidRPr="002C76C1">
        <w:rPr>
          <w:rFonts w:ascii="Arial" w:hAnsi="Arial" w:cs="Arial"/>
          <w:sz w:val="22"/>
          <w:szCs w:val="22"/>
        </w:rPr>
        <w:t>As per discussion with ASD:</w:t>
      </w:r>
      <w:r>
        <w:rPr>
          <w:rFonts w:ascii="Arial" w:hAnsi="Arial" w:cs="Arial"/>
          <w:sz w:val="22"/>
          <w:szCs w:val="22"/>
        </w:rPr>
        <w:t xml:space="preserve"> </w:t>
      </w:r>
      <w:r w:rsidRPr="002C76C1">
        <w:rPr>
          <w:rFonts w:ascii="Arial" w:hAnsi="Arial" w:cs="Arial"/>
          <w:sz w:val="22"/>
          <w:szCs w:val="22"/>
        </w:rPr>
        <w:t>Financial Accounting it was noted that the department followed the SITA contract for inviting suppliers to render services, however if the supplier choose not to submit the quotation the department never thought of resubmitting the quotes as it was time consuming and the department needed toner urgently</w:t>
      </w:r>
    </w:p>
    <w:p w:rsidR="00D90C13" w:rsidRPr="002C76C1" w:rsidRDefault="00D90C13" w:rsidP="00D90C13">
      <w:pPr>
        <w:pStyle w:val="NormalWeb"/>
        <w:tabs>
          <w:tab w:val="center" w:pos="709"/>
        </w:tabs>
        <w:spacing w:line="260" w:lineRule="exact"/>
        <w:ind w:left="360"/>
        <w:rPr>
          <w:rFonts w:ascii="Arial" w:hAnsi="Arial" w:cs="Arial"/>
          <w:sz w:val="22"/>
          <w:szCs w:val="22"/>
          <w:lang w:val="en-GB"/>
        </w:rPr>
      </w:pPr>
    </w:p>
    <w:p w:rsidR="00D90C13" w:rsidRPr="002C76C1" w:rsidRDefault="00D90C13" w:rsidP="00D90C13">
      <w:pPr>
        <w:pStyle w:val="NormalWeb"/>
        <w:tabs>
          <w:tab w:val="center" w:pos="709"/>
        </w:tabs>
        <w:spacing w:line="260" w:lineRule="exact"/>
        <w:ind w:left="425" w:hanging="425"/>
        <w:rPr>
          <w:rFonts w:ascii="Arial" w:hAnsi="Arial" w:cs="Arial"/>
          <w:sz w:val="22"/>
          <w:szCs w:val="22"/>
          <w:lang w:val="en-GB"/>
        </w:rPr>
      </w:pPr>
      <w:r w:rsidRPr="002C76C1">
        <w:rPr>
          <w:rFonts w:ascii="Arial" w:hAnsi="Arial" w:cs="Arial"/>
          <w:sz w:val="22"/>
          <w:szCs w:val="22"/>
          <w:lang w:val="en-GB"/>
        </w:rPr>
        <w:t>b)</w:t>
      </w:r>
      <w:r w:rsidRPr="002C76C1">
        <w:rPr>
          <w:rFonts w:ascii="Arial" w:hAnsi="Arial" w:cs="Arial"/>
          <w:sz w:val="22"/>
          <w:szCs w:val="22"/>
          <w:lang w:val="en-GB"/>
        </w:rPr>
        <w:tab/>
        <w:t>As per inspection of the procurement batch as well as through discussion with the ASD:</w:t>
      </w:r>
      <w:r>
        <w:rPr>
          <w:rFonts w:ascii="Arial" w:hAnsi="Arial" w:cs="Arial"/>
          <w:sz w:val="22"/>
          <w:szCs w:val="22"/>
          <w:lang w:val="en-GB"/>
        </w:rPr>
        <w:t xml:space="preserve"> </w:t>
      </w:r>
      <w:r w:rsidRPr="002C76C1">
        <w:rPr>
          <w:rFonts w:ascii="Arial" w:hAnsi="Arial" w:cs="Arial"/>
          <w:sz w:val="22"/>
          <w:szCs w:val="22"/>
          <w:lang w:val="en-GB"/>
        </w:rPr>
        <w:t xml:space="preserve">Finance it was noted that the department did see the necessity to record and approve the deviation as they followed the SITA route of nominating the suppliers to submit the quotes. </w:t>
      </w:r>
    </w:p>
    <w:p w:rsidR="00D90C13" w:rsidRPr="002C76C1" w:rsidRDefault="00D90C13" w:rsidP="00D90C13">
      <w:pPr>
        <w:pStyle w:val="NormalWeb"/>
        <w:tabs>
          <w:tab w:val="center" w:pos="709"/>
        </w:tabs>
        <w:spacing w:line="260" w:lineRule="exact"/>
        <w:ind w:left="425" w:hanging="425"/>
        <w:rPr>
          <w:rFonts w:ascii="Arial" w:hAnsi="Arial" w:cs="Arial"/>
          <w:sz w:val="22"/>
          <w:szCs w:val="22"/>
          <w:lang w:val="en-GB"/>
        </w:rPr>
      </w:pPr>
    </w:p>
    <w:p w:rsidR="00D90C13" w:rsidRPr="002C76C1" w:rsidRDefault="00D90C13" w:rsidP="00D90C13">
      <w:pPr>
        <w:pStyle w:val="NormalWeb"/>
        <w:tabs>
          <w:tab w:val="center" w:pos="709"/>
        </w:tabs>
        <w:spacing w:line="260" w:lineRule="exact"/>
        <w:ind w:left="425" w:hanging="425"/>
        <w:rPr>
          <w:rFonts w:ascii="Arial" w:hAnsi="Arial" w:cs="Arial"/>
          <w:sz w:val="22"/>
          <w:szCs w:val="22"/>
          <w:lang w:val="en-GB"/>
        </w:rPr>
      </w:pPr>
      <w:r>
        <w:rPr>
          <w:rFonts w:ascii="Arial" w:hAnsi="Arial" w:cs="Arial"/>
          <w:sz w:val="22"/>
          <w:szCs w:val="22"/>
          <w:lang w:val="en-GB"/>
        </w:rPr>
        <w:t>c</w:t>
      </w:r>
      <w:r w:rsidRPr="002C76C1">
        <w:rPr>
          <w:rFonts w:ascii="Arial" w:hAnsi="Arial" w:cs="Arial"/>
          <w:sz w:val="22"/>
          <w:szCs w:val="22"/>
          <w:lang w:val="en-GB"/>
        </w:rPr>
        <w:t>)</w:t>
      </w:r>
      <w:r w:rsidRPr="002C76C1">
        <w:rPr>
          <w:rFonts w:ascii="Arial" w:hAnsi="Arial" w:cs="Arial"/>
          <w:sz w:val="22"/>
          <w:szCs w:val="22"/>
          <w:lang w:val="en-GB"/>
        </w:rPr>
        <w:tab/>
        <w:t xml:space="preserve">As per discussion with the ASD: Finance it was noted that that department did not see the necessity to for the supplier to declare the interest as the procurement relates to amounts of lesser value. </w:t>
      </w:r>
    </w:p>
    <w:p w:rsidR="00D90C13" w:rsidRPr="002C76C1" w:rsidRDefault="00D90C13" w:rsidP="00D90C13">
      <w:pPr>
        <w:pStyle w:val="NormalWeb"/>
        <w:tabs>
          <w:tab w:val="center" w:pos="709"/>
        </w:tabs>
        <w:rPr>
          <w:rFonts w:ascii="Arial" w:hAnsi="Arial" w:cs="Arial"/>
          <w:sz w:val="22"/>
          <w:szCs w:val="22"/>
        </w:rPr>
      </w:pPr>
    </w:p>
    <w:p w:rsidR="00D90C13" w:rsidRDefault="00D90C13" w:rsidP="00D90C13">
      <w:pPr>
        <w:pStyle w:val="NormalWeb"/>
        <w:tabs>
          <w:tab w:val="center" w:pos="709"/>
        </w:tabs>
        <w:rPr>
          <w:rFonts w:ascii="Arial" w:hAnsi="Arial" w:cs="Arial"/>
          <w:sz w:val="22"/>
          <w:szCs w:val="22"/>
        </w:rPr>
      </w:pPr>
      <w:r>
        <w:rPr>
          <w:rFonts w:ascii="Arial" w:hAnsi="Arial" w:cs="Arial"/>
          <w:sz w:val="22"/>
          <w:szCs w:val="22"/>
        </w:rPr>
        <w:t>Impact of the finding:</w:t>
      </w:r>
    </w:p>
    <w:p w:rsidR="00D90C13" w:rsidRPr="002C76C1" w:rsidRDefault="00D90C13" w:rsidP="00D90C13">
      <w:pPr>
        <w:pStyle w:val="NormalWeb"/>
        <w:tabs>
          <w:tab w:val="center" w:pos="709"/>
        </w:tabs>
        <w:rPr>
          <w:rFonts w:ascii="Arial" w:hAnsi="Arial" w:cs="Arial"/>
          <w:sz w:val="22"/>
          <w:szCs w:val="22"/>
        </w:rPr>
      </w:pPr>
    </w:p>
    <w:p w:rsidR="00D90C13" w:rsidRPr="002C76C1" w:rsidRDefault="00D90C13" w:rsidP="00D90C13">
      <w:pPr>
        <w:pStyle w:val="NormalWeb"/>
        <w:tabs>
          <w:tab w:val="center" w:pos="709"/>
        </w:tabs>
        <w:rPr>
          <w:rFonts w:ascii="Arial" w:hAnsi="Arial" w:cs="Arial"/>
          <w:sz w:val="22"/>
          <w:szCs w:val="22"/>
        </w:rPr>
      </w:pPr>
    </w:p>
    <w:p w:rsidR="00D90C13" w:rsidRPr="002C76C1" w:rsidRDefault="00D90C13" w:rsidP="00D90C13">
      <w:pPr>
        <w:pStyle w:val="NormalWeb"/>
        <w:widowControl/>
        <w:tabs>
          <w:tab w:val="center" w:pos="709"/>
        </w:tabs>
        <w:suppressAutoHyphens/>
        <w:autoSpaceDN w:val="0"/>
        <w:textAlignment w:val="baseline"/>
        <w:rPr>
          <w:rFonts w:ascii="Arial" w:hAnsi="Arial" w:cs="Arial"/>
          <w:sz w:val="22"/>
          <w:szCs w:val="22"/>
          <w:lang w:val="en-ZA"/>
        </w:rPr>
      </w:pPr>
      <w:r>
        <w:rPr>
          <w:rFonts w:ascii="Arial" w:hAnsi="Arial" w:cs="Arial"/>
          <w:sz w:val="22"/>
          <w:szCs w:val="22"/>
          <w:lang w:val="en-ZA"/>
        </w:rPr>
        <w:t xml:space="preserve">a) </w:t>
      </w:r>
      <w:r w:rsidRPr="002C76C1">
        <w:rPr>
          <w:rFonts w:ascii="Arial" w:hAnsi="Arial" w:cs="Arial"/>
          <w:sz w:val="22"/>
          <w:szCs w:val="22"/>
          <w:lang w:val="en-ZA"/>
        </w:rPr>
        <w:t>Due to documentation not being available at SITA and DPW compliance with SCM requirements for procurement amounting to R14 457,72 could not be confirmed.</w:t>
      </w:r>
    </w:p>
    <w:p w:rsidR="00D90C13" w:rsidRPr="002C76C1" w:rsidRDefault="00D90C13" w:rsidP="00D90C13">
      <w:pPr>
        <w:pStyle w:val="NormalWeb"/>
        <w:widowControl/>
        <w:tabs>
          <w:tab w:val="center" w:pos="709"/>
        </w:tabs>
        <w:suppressAutoHyphens/>
        <w:autoSpaceDN w:val="0"/>
        <w:textAlignment w:val="baseline"/>
        <w:rPr>
          <w:rFonts w:ascii="Arial" w:hAnsi="Arial" w:cs="Arial"/>
          <w:sz w:val="22"/>
          <w:szCs w:val="22"/>
          <w:lang w:val="en-ZA"/>
        </w:rPr>
      </w:pPr>
      <w:r>
        <w:rPr>
          <w:rFonts w:ascii="Arial" w:hAnsi="Arial" w:cs="Arial"/>
          <w:sz w:val="22"/>
          <w:szCs w:val="22"/>
          <w:lang w:val="en-ZA"/>
        </w:rPr>
        <w:t xml:space="preserve">b) </w:t>
      </w:r>
      <w:r w:rsidRPr="002C76C1">
        <w:rPr>
          <w:rFonts w:ascii="Arial" w:hAnsi="Arial" w:cs="Arial"/>
          <w:sz w:val="22"/>
          <w:szCs w:val="22"/>
          <w:lang w:val="en-ZA"/>
        </w:rPr>
        <w:t>Due to the fact that there was no printout attached to confirm the prices charged in terms of the SITA 285/1 contract the accuracy of the prices charged could not be confirmed for the procurement of goods and services inventory: stationery   amounting to R14 457,72 could not be confirmed.</w:t>
      </w:r>
    </w:p>
    <w:p w:rsidR="00D90C13" w:rsidRPr="002C76C1" w:rsidRDefault="00D90C13" w:rsidP="00D90C13">
      <w:pPr>
        <w:pStyle w:val="NormalWeb"/>
        <w:widowControl/>
        <w:tabs>
          <w:tab w:val="center" w:pos="709"/>
        </w:tabs>
        <w:suppressAutoHyphens/>
        <w:autoSpaceDN w:val="0"/>
        <w:textAlignment w:val="baseline"/>
        <w:rPr>
          <w:rFonts w:ascii="Arial" w:hAnsi="Arial" w:cs="Arial"/>
          <w:sz w:val="22"/>
          <w:szCs w:val="22"/>
          <w:lang w:val="en-ZA"/>
        </w:rPr>
      </w:pPr>
      <w:r>
        <w:rPr>
          <w:rFonts w:ascii="Arial" w:hAnsi="Arial" w:cs="Arial"/>
          <w:sz w:val="22"/>
          <w:szCs w:val="22"/>
        </w:rPr>
        <w:t xml:space="preserve">c) </w:t>
      </w:r>
      <w:r w:rsidRPr="002C76C1">
        <w:rPr>
          <w:rFonts w:ascii="Arial" w:hAnsi="Arial" w:cs="Arial"/>
          <w:sz w:val="22"/>
          <w:szCs w:val="22"/>
        </w:rPr>
        <w:t xml:space="preserve">Increased risk of payments being made to favoured suppliers. </w:t>
      </w:r>
    </w:p>
    <w:p w:rsidR="00D90C13" w:rsidRPr="002C76C1" w:rsidRDefault="00D90C13" w:rsidP="00D90C13">
      <w:pPr>
        <w:pStyle w:val="NormalWeb"/>
        <w:widowControl/>
        <w:tabs>
          <w:tab w:val="center" w:pos="709"/>
        </w:tabs>
        <w:suppressAutoHyphens/>
        <w:autoSpaceDN w:val="0"/>
        <w:textAlignment w:val="baseline"/>
        <w:rPr>
          <w:rFonts w:ascii="Arial" w:hAnsi="Arial" w:cs="Arial"/>
          <w:sz w:val="22"/>
          <w:szCs w:val="22"/>
          <w:lang w:val="en-ZA"/>
        </w:rPr>
      </w:pPr>
      <w:r>
        <w:rPr>
          <w:rFonts w:ascii="Arial" w:hAnsi="Arial" w:cs="Arial"/>
          <w:sz w:val="22"/>
          <w:szCs w:val="22"/>
          <w:lang w:val="en-ZA"/>
        </w:rPr>
        <w:t>d)</w:t>
      </w:r>
      <w:r w:rsidRPr="002C76C1">
        <w:rPr>
          <w:rFonts w:ascii="Arial" w:hAnsi="Arial" w:cs="Arial"/>
          <w:sz w:val="22"/>
          <w:szCs w:val="22"/>
          <w:lang w:val="en-ZA"/>
        </w:rPr>
        <w:t>Increased risk of bribery and fraudulent activities.</w:t>
      </w:r>
    </w:p>
    <w:p w:rsidR="00D90C13" w:rsidRPr="002C76C1" w:rsidRDefault="00D90C13" w:rsidP="00D90C13">
      <w:pPr>
        <w:pStyle w:val="NormalWeb"/>
        <w:widowControl/>
        <w:tabs>
          <w:tab w:val="center" w:pos="709"/>
        </w:tabs>
        <w:suppressAutoHyphens/>
        <w:autoSpaceDN w:val="0"/>
        <w:textAlignment w:val="baseline"/>
        <w:rPr>
          <w:rFonts w:ascii="Arial" w:hAnsi="Arial" w:cs="Arial"/>
          <w:sz w:val="22"/>
          <w:szCs w:val="22"/>
          <w:lang w:val="en-ZA"/>
        </w:rPr>
      </w:pPr>
      <w:r>
        <w:rPr>
          <w:rFonts w:ascii="Arial" w:hAnsi="Arial" w:cs="Arial"/>
          <w:sz w:val="22"/>
          <w:szCs w:val="22"/>
        </w:rPr>
        <w:t xml:space="preserve">e) </w:t>
      </w:r>
      <w:r w:rsidRPr="002C76C1">
        <w:rPr>
          <w:rFonts w:ascii="Arial" w:hAnsi="Arial" w:cs="Arial"/>
          <w:sz w:val="22"/>
          <w:szCs w:val="22"/>
        </w:rPr>
        <w:t>The department may procure goods and services with employees, political office bearers, SCM role-players, close family members of employees or persons in service of other state institutions that could have influenced the SCM processes.</w:t>
      </w:r>
    </w:p>
    <w:p w:rsidR="00D90C13" w:rsidRPr="002C76C1" w:rsidRDefault="00D90C13" w:rsidP="00D90C13">
      <w:pPr>
        <w:pStyle w:val="Heading2"/>
        <w:tabs>
          <w:tab w:val="center" w:pos="709"/>
        </w:tabs>
        <w:spacing w:before="0" w:after="120"/>
        <w:jc w:val="both"/>
        <w:rPr>
          <w:i w:val="0"/>
          <w:sz w:val="22"/>
          <w:szCs w:val="22"/>
        </w:rPr>
      </w:pPr>
    </w:p>
    <w:p w:rsidR="00D90C13" w:rsidRPr="002C76C1" w:rsidRDefault="00D90C13" w:rsidP="00D90C13">
      <w:pPr>
        <w:pStyle w:val="Heading2"/>
        <w:tabs>
          <w:tab w:val="center" w:pos="709"/>
        </w:tabs>
        <w:spacing w:before="0" w:after="120"/>
        <w:jc w:val="both"/>
        <w:rPr>
          <w:b w:val="0"/>
          <w:i w:val="0"/>
          <w:sz w:val="22"/>
          <w:szCs w:val="22"/>
        </w:rPr>
      </w:pPr>
      <w:r w:rsidRPr="002C76C1">
        <w:rPr>
          <w:b w:val="0"/>
          <w:i w:val="0"/>
          <w:sz w:val="22"/>
          <w:szCs w:val="22"/>
        </w:rPr>
        <w:t xml:space="preserve">Matters pertaining to the declaration of interests were also reported in the prior year. In the </w:t>
      </w:r>
    </w:p>
    <w:p w:rsidR="00D90C13" w:rsidRPr="002C76C1" w:rsidRDefault="00D90C13" w:rsidP="00D90C13">
      <w:pPr>
        <w:tabs>
          <w:tab w:val="center" w:pos="709"/>
        </w:tabs>
      </w:pPr>
      <w:r w:rsidRPr="002C76C1">
        <w:rPr>
          <w:sz w:val="22"/>
          <w:szCs w:val="22"/>
        </w:rPr>
        <w:t>Action plan on the audit report for the financial year ended 31 March 2011submitted, page 32 it was indicated that “</w:t>
      </w:r>
      <w:r w:rsidRPr="002C76C1">
        <w:rPr>
          <w:rFonts w:eastAsia="Arial Unicode MS"/>
          <w:snapToGrid w:val="0"/>
          <w:sz w:val="22"/>
          <w:szCs w:val="22"/>
          <w:lang w:val="en-GB"/>
        </w:rPr>
        <w:t>All bidders are regarded non-responsive if they do not submit the declaration forms.” The implementation date is stated as 31 March 2012. As this procurement occurred on 31 May 2011 it was before the measure was implemented by management.</w:t>
      </w:r>
    </w:p>
    <w:p w:rsidR="00D90C13" w:rsidRPr="002C76C1" w:rsidRDefault="00D90C13" w:rsidP="00D90C13">
      <w:pPr>
        <w:tabs>
          <w:tab w:val="center" w:pos="709"/>
        </w:tabs>
      </w:pPr>
    </w:p>
    <w:p w:rsidR="00D90C13" w:rsidRPr="002C76C1" w:rsidRDefault="00D90C13" w:rsidP="00D90C13">
      <w:pPr>
        <w:pStyle w:val="Heading2"/>
        <w:tabs>
          <w:tab w:val="center" w:pos="709"/>
        </w:tabs>
        <w:spacing w:before="0" w:after="120"/>
        <w:jc w:val="both"/>
        <w:rPr>
          <w:i w:val="0"/>
          <w:sz w:val="22"/>
          <w:szCs w:val="22"/>
        </w:rPr>
      </w:pPr>
      <w:r w:rsidRPr="002C76C1">
        <w:rPr>
          <w:i w:val="0"/>
          <w:sz w:val="22"/>
          <w:szCs w:val="22"/>
        </w:rPr>
        <w:t>Internal control deficiency</w:t>
      </w:r>
    </w:p>
    <w:p w:rsidR="00D90C13" w:rsidRPr="002C76C1" w:rsidRDefault="00D90C13" w:rsidP="00D90C13">
      <w:pPr>
        <w:pStyle w:val="Heading2"/>
        <w:tabs>
          <w:tab w:val="center" w:pos="709"/>
        </w:tabs>
        <w:autoSpaceDE w:val="0"/>
        <w:jc w:val="both"/>
        <w:rPr>
          <w:rStyle w:val="Emphasis"/>
          <w:b w:val="0"/>
          <w:bCs w:val="0"/>
          <w:i/>
          <w:iCs/>
          <w:sz w:val="22"/>
          <w:szCs w:val="22"/>
          <w:lang w:val="en-GB"/>
        </w:rPr>
      </w:pPr>
      <w:r w:rsidRPr="002C76C1">
        <w:rPr>
          <w:rStyle w:val="Emphasis"/>
          <w:b w:val="0"/>
          <w:bCs w:val="0"/>
          <w:sz w:val="22"/>
          <w:szCs w:val="22"/>
          <w:lang w:val="en-GB"/>
        </w:rPr>
        <w:t>Leadership</w:t>
      </w:r>
    </w:p>
    <w:p w:rsidR="00D90C13" w:rsidRPr="002C76C1" w:rsidRDefault="00D90C13" w:rsidP="00D90C13">
      <w:pPr>
        <w:tabs>
          <w:tab w:val="center" w:pos="709"/>
        </w:tabs>
        <w:rPr>
          <w:lang w:val="en-GB"/>
        </w:rPr>
      </w:pPr>
    </w:p>
    <w:p w:rsidR="00D90C13" w:rsidRPr="002C76C1" w:rsidRDefault="00D90C13" w:rsidP="00D90C13">
      <w:pPr>
        <w:tabs>
          <w:tab w:val="center" w:pos="709"/>
        </w:tabs>
        <w:rPr>
          <w:lang w:val="en-GB"/>
        </w:rPr>
      </w:pPr>
      <w:r w:rsidRPr="002C76C1">
        <w:rPr>
          <w:sz w:val="22"/>
          <w:szCs w:val="22"/>
        </w:rPr>
        <w:t>Management did not effectively exercise oversight responsibility regarding financial and performance reporting and compliance and related internal controls</w:t>
      </w:r>
    </w:p>
    <w:p w:rsidR="00D90C13" w:rsidRPr="002C76C1" w:rsidRDefault="00D90C13" w:rsidP="00D90C13">
      <w:pPr>
        <w:pStyle w:val="Heading2"/>
        <w:tabs>
          <w:tab w:val="center" w:pos="709"/>
        </w:tabs>
        <w:autoSpaceDE w:val="0"/>
        <w:jc w:val="both"/>
        <w:rPr>
          <w:rStyle w:val="Emphasis"/>
          <w:b w:val="0"/>
          <w:bCs w:val="0"/>
          <w:i/>
          <w:iCs/>
          <w:sz w:val="22"/>
          <w:szCs w:val="22"/>
          <w:lang w:val="en-GB"/>
        </w:rPr>
      </w:pPr>
      <w:r w:rsidRPr="002C76C1">
        <w:rPr>
          <w:rStyle w:val="Emphasis"/>
          <w:b w:val="0"/>
          <w:bCs w:val="0"/>
          <w:sz w:val="22"/>
          <w:szCs w:val="22"/>
          <w:lang w:val="en-GB"/>
        </w:rPr>
        <w:t>Financial and performance management</w:t>
      </w:r>
    </w:p>
    <w:p w:rsidR="00D90C13" w:rsidRPr="002C76C1" w:rsidRDefault="00D90C13" w:rsidP="00D90C13">
      <w:pPr>
        <w:pStyle w:val="NormalWeb"/>
        <w:tabs>
          <w:tab w:val="center" w:pos="709"/>
        </w:tabs>
        <w:jc w:val="both"/>
        <w:rPr>
          <w:rFonts w:ascii="Arial" w:hAnsi="Arial" w:cs="Arial"/>
          <w:iCs/>
          <w:sz w:val="22"/>
          <w:szCs w:val="22"/>
        </w:rPr>
      </w:pPr>
    </w:p>
    <w:p w:rsidR="00D90C13" w:rsidRPr="002C76C1" w:rsidRDefault="00D90C13" w:rsidP="00D90C13">
      <w:pPr>
        <w:pStyle w:val="NormalWeb"/>
        <w:tabs>
          <w:tab w:val="center" w:pos="709"/>
        </w:tabs>
        <w:jc w:val="both"/>
        <w:rPr>
          <w:rFonts w:ascii="Arial" w:hAnsi="Arial" w:cs="Arial"/>
          <w:iCs/>
          <w:sz w:val="22"/>
          <w:szCs w:val="22"/>
          <w:lang w:val="en-ZA"/>
        </w:rPr>
      </w:pPr>
      <w:r w:rsidRPr="002C76C1">
        <w:rPr>
          <w:rFonts w:ascii="Arial" w:hAnsi="Arial" w:cs="Arial"/>
          <w:sz w:val="22"/>
          <w:szCs w:val="22"/>
        </w:rPr>
        <w:t>The department did not effectively review and monitor compliance with applicable laws and regulations</w:t>
      </w:r>
      <w:r w:rsidRPr="002C76C1">
        <w:rPr>
          <w:rFonts w:ascii="Arial" w:hAnsi="Arial" w:cs="Arial"/>
          <w:iCs/>
          <w:sz w:val="22"/>
          <w:szCs w:val="22"/>
          <w:lang w:val="en-GB"/>
        </w:rPr>
        <w:t xml:space="preserve"> </w:t>
      </w:r>
    </w:p>
    <w:p w:rsidR="00D90C13" w:rsidRPr="002C76C1" w:rsidRDefault="00D90C13" w:rsidP="00D90C13">
      <w:pPr>
        <w:pStyle w:val="Heading2"/>
        <w:tabs>
          <w:tab w:val="center" w:pos="709"/>
        </w:tabs>
        <w:spacing w:before="0" w:after="120"/>
        <w:jc w:val="both"/>
        <w:rPr>
          <w:i w:val="0"/>
          <w:sz w:val="22"/>
          <w:szCs w:val="22"/>
        </w:rPr>
      </w:pPr>
    </w:p>
    <w:p w:rsidR="00D90C13" w:rsidRDefault="00D90C13" w:rsidP="00D90C13">
      <w:pPr>
        <w:pStyle w:val="Heading2"/>
        <w:tabs>
          <w:tab w:val="center" w:pos="709"/>
        </w:tabs>
        <w:spacing w:before="0" w:after="120"/>
        <w:jc w:val="both"/>
        <w:rPr>
          <w:i w:val="0"/>
          <w:sz w:val="22"/>
          <w:szCs w:val="22"/>
        </w:rPr>
      </w:pPr>
      <w:r w:rsidRPr="002C76C1">
        <w:rPr>
          <w:i w:val="0"/>
          <w:sz w:val="22"/>
          <w:szCs w:val="22"/>
        </w:rPr>
        <w:t>Recommendation</w:t>
      </w:r>
    </w:p>
    <w:p w:rsidR="00D90C13" w:rsidRDefault="00D90C13" w:rsidP="00D90C13">
      <w:pPr>
        <w:pStyle w:val="Heading2"/>
        <w:tabs>
          <w:tab w:val="center" w:pos="709"/>
        </w:tabs>
        <w:spacing w:before="0" w:after="120"/>
        <w:jc w:val="both"/>
        <w:rPr>
          <w:b w:val="0"/>
          <w:i w:val="0"/>
          <w:sz w:val="22"/>
          <w:szCs w:val="22"/>
        </w:rPr>
      </w:pPr>
      <w:r w:rsidRPr="00945FA6">
        <w:rPr>
          <w:b w:val="0"/>
          <w:i w:val="0"/>
          <w:sz w:val="22"/>
          <w:szCs w:val="22"/>
        </w:rPr>
        <w:t>a)</w:t>
      </w:r>
      <w:r>
        <w:rPr>
          <w:i w:val="0"/>
          <w:sz w:val="22"/>
          <w:szCs w:val="22"/>
        </w:rPr>
        <w:t xml:space="preserve"> </w:t>
      </w:r>
      <w:r w:rsidRPr="00945FA6">
        <w:rPr>
          <w:b w:val="0"/>
          <w:i w:val="0"/>
          <w:sz w:val="22"/>
          <w:szCs w:val="22"/>
        </w:rPr>
        <w:t xml:space="preserve">The department should obtain at least three quotations for procurement of goods and </w:t>
      </w:r>
      <w:r>
        <w:rPr>
          <w:b w:val="0"/>
          <w:i w:val="0"/>
          <w:sz w:val="22"/>
          <w:szCs w:val="22"/>
        </w:rPr>
        <w:t xml:space="preserve">    </w:t>
      </w:r>
      <w:r>
        <w:rPr>
          <w:b w:val="0"/>
          <w:i w:val="0"/>
          <w:sz w:val="22"/>
          <w:szCs w:val="22"/>
        </w:rPr>
        <w:tab/>
      </w:r>
      <w:r>
        <w:rPr>
          <w:b w:val="0"/>
          <w:i w:val="0"/>
          <w:sz w:val="22"/>
          <w:szCs w:val="22"/>
        </w:rPr>
        <w:tab/>
      </w:r>
      <w:r w:rsidRPr="00945FA6">
        <w:rPr>
          <w:b w:val="0"/>
          <w:i w:val="0"/>
          <w:sz w:val="22"/>
          <w:szCs w:val="22"/>
        </w:rPr>
        <w:t xml:space="preserve">services as per </w:t>
      </w:r>
      <w:r w:rsidRPr="00945FA6">
        <w:rPr>
          <w:b w:val="0"/>
          <w:i w:val="0"/>
          <w:sz w:val="22"/>
          <w:szCs w:val="22"/>
          <w:lang w:eastAsia="en-ZA"/>
        </w:rPr>
        <w:t>Practice Note 5 of 2009/2010 irrespective of whether the department has participated into the SITA Contract.</w:t>
      </w:r>
      <w:r w:rsidRPr="00945FA6">
        <w:rPr>
          <w:b w:val="0"/>
          <w:i w:val="0"/>
          <w:sz w:val="22"/>
          <w:szCs w:val="22"/>
        </w:rPr>
        <w:t xml:space="preserve"> If it is not practicable, valid reasons should be documented and approved by delegated officials.</w:t>
      </w:r>
    </w:p>
    <w:p w:rsidR="00D90C13" w:rsidRDefault="00D90C13" w:rsidP="00D90C13">
      <w:pPr>
        <w:pStyle w:val="Heading2"/>
        <w:tabs>
          <w:tab w:val="center" w:pos="709"/>
        </w:tabs>
        <w:spacing w:before="0" w:after="120"/>
        <w:jc w:val="both"/>
        <w:rPr>
          <w:color w:val="000000"/>
          <w:sz w:val="22"/>
          <w:szCs w:val="22"/>
          <w:lang w:eastAsia="en-ZA"/>
        </w:rPr>
      </w:pPr>
      <w:r>
        <w:rPr>
          <w:b w:val="0"/>
          <w:i w:val="0"/>
          <w:sz w:val="22"/>
          <w:szCs w:val="22"/>
        </w:rPr>
        <w:t xml:space="preserve">b) </w:t>
      </w:r>
      <w:r w:rsidRPr="00945FA6">
        <w:rPr>
          <w:b w:val="0"/>
          <w:i w:val="0"/>
          <w:color w:val="000000"/>
          <w:sz w:val="22"/>
          <w:szCs w:val="22"/>
          <w:lang w:eastAsia="en-ZA"/>
        </w:rPr>
        <w:t xml:space="preserve">It should be ensured that the required SBD(4) declarations or </w:t>
      </w:r>
      <w:r w:rsidRPr="00945FA6">
        <w:rPr>
          <w:b w:val="0"/>
          <w:i w:val="0"/>
          <w:color w:val="000000"/>
          <w:sz w:val="22"/>
          <w:szCs w:val="22"/>
        </w:rPr>
        <w:t>the PA-11 (the department’s equivalent)</w:t>
      </w:r>
      <w:r w:rsidRPr="00945FA6">
        <w:rPr>
          <w:b w:val="0"/>
          <w:i w:val="0"/>
          <w:color w:val="000000"/>
          <w:sz w:val="22"/>
          <w:szCs w:val="22"/>
          <w:lang w:eastAsia="en-ZA"/>
        </w:rPr>
        <w:t xml:space="preserve"> are obtained for all suppliers who have submitted the quotations</w:t>
      </w:r>
      <w:r w:rsidRPr="002C76C1">
        <w:rPr>
          <w:color w:val="000000"/>
          <w:sz w:val="22"/>
          <w:szCs w:val="22"/>
          <w:lang w:eastAsia="en-ZA"/>
        </w:rPr>
        <w:t>.</w:t>
      </w:r>
    </w:p>
    <w:p w:rsidR="00D90C13" w:rsidRPr="00945FA6" w:rsidRDefault="00D90C13" w:rsidP="00D90C13">
      <w:pPr>
        <w:pStyle w:val="Heading2"/>
        <w:tabs>
          <w:tab w:val="center" w:pos="709"/>
        </w:tabs>
        <w:spacing w:before="0" w:after="120"/>
        <w:jc w:val="both"/>
        <w:rPr>
          <w:b w:val="0"/>
          <w:i w:val="0"/>
          <w:sz w:val="22"/>
          <w:szCs w:val="22"/>
        </w:rPr>
      </w:pPr>
      <w:r w:rsidRPr="00F42502">
        <w:rPr>
          <w:b w:val="0"/>
          <w:i w:val="0"/>
          <w:color w:val="000000"/>
          <w:sz w:val="22"/>
          <w:szCs w:val="22"/>
          <w:lang w:eastAsia="en-ZA"/>
        </w:rPr>
        <w:t>c)</w:t>
      </w:r>
      <w:r>
        <w:rPr>
          <w:color w:val="000000"/>
          <w:sz w:val="22"/>
          <w:szCs w:val="22"/>
          <w:lang w:eastAsia="en-ZA"/>
        </w:rPr>
        <w:t xml:space="preserve"> </w:t>
      </w:r>
      <w:r w:rsidRPr="00945FA6">
        <w:rPr>
          <w:b w:val="0"/>
          <w:i w:val="0"/>
          <w:color w:val="000000"/>
          <w:sz w:val="22"/>
          <w:szCs w:val="22"/>
          <w:lang w:eastAsia="en-ZA"/>
        </w:rPr>
        <w:t>The department need to ensure that sufficient supporting documentation pertaining to procurement in terms of SITA contracts is available to ensure that the approvers of payments are in position to assess whether or not the procurement is in line with the SITA contract requirements.</w:t>
      </w:r>
    </w:p>
    <w:p w:rsidR="00D90C13" w:rsidRPr="002C76C1" w:rsidRDefault="00D90C13" w:rsidP="00D90C13">
      <w:pPr>
        <w:pStyle w:val="ListParagraph"/>
        <w:tabs>
          <w:tab w:val="center" w:pos="709"/>
        </w:tabs>
        <w:spacing w:after="120" w:line="260" w:lineRule="exact"/>
        <w:ind w:left="357" w:hanging="357"/>
        <w:rPr>
          <w:rFonts w:ascii="Arial" w:hAnsi="Arial" w:cs="Arial"/>
          <w:b/>
          <w:bCs/>
          <w:sz w:val="22"/>
          <w:szCs w:val="22"/>
        </w:rPr>
      </w:pPr>
    </w:p>
    <w:p w:rsidR="00D90C13" w:rsidRPr="002C76C1" w:rsidRDefault="00D90C13" w:rsidP="00D90C13">
      <w:pPr>
        <w:pStyle w:val="ListParagraph"/>
        <w:tabs>
          <w:tab w:val="center" w:pos="709"/>
        </w:tabs>
        <w:spacing w:after="120" w:line="260" w:lineRule="exact"/>
        <w:ind w:left="357" w:hanging="357"/>
        <w:rPr>
          <w:rFonts w:ascii="Arial" w:hAnsi="Arial" w:cs="Arial"/>
          <w:b/>
          <w:bCs/>
          <w:sz w:val="22"/>
          <w:szCs w:val="22"/>
        </w:rPr>
      </w:pPr>
      <w:r w:rsidRPr="002C76C1">
        <w:rPr>
          <w:rFonts w:ascii="Arial" w:hAnsi="Arial" w:cs="Arial"/>
          <w:b/>
          <w:bCs/>
          <w:sz w:val="22"/>
          <w:szCs w:val="22"/>
        </w:rPr>
        <w:t>Management response</w:t>
      </w:r>
    </w:p>
    <w:p w:rsidR="00D90C13" w:rsidRPr="002C76C1" w:rsidRDefault="00D90C13" w:rsidP="00D90C13">
      <w:pPr>
        <w:tabs>
          <w:tab w:val="center" w:pos="709"/>
        </w:tabs>
        <w:spacing w:after="120"/>
        <w:jc w:val="both"/>
        <w:rPr>
          <w:i/>
          <w:sz w:val="22"/>
          <w:szCs w:val="22"/>
        </w:rPr>
      </w:pPr>
      <w:r w:rsidRPr="002C76C1">
        <w:rPr>
          <w:bCs/>
          <w:sz w:val="22"/>
          <w:szCs w:val="22"/>
        </w:rPr>
        <w:t>No management comment has been received</w:t>
      </w:r>
    </w:p>
    <w:p w:rsidR="00D90C13" w:rsidRDefault="00D90C13" w:rsidP="00D90C13">
      <w:pPr>
        <w:tabs>
          <w:tab w:val="center" w:pos="709"/>
        </w:tabs>
        <w:jc w:val="both"/>
        <w:rPr>
          <w:i/>
          <w:iCs/>
          <w:sz w:val="22"/>
          <w:szCs w:val="22"/>
        </w:rPr>
      </w:pPr>
    </w:p>
    <w:p w:rsidR="00D90C13" w:rsidRDefault="00D90C13" w:rsidP="00D90C13">
      <w:pPr>
        <w:tabs>
          <w:tab w:val="center" w:pos="709"/>
        </w:tabs>
        <w:jc w:val="both"/>
        <w:rPr>
          <w:i/>
          <w:iCs/>
          <w:sz w:val="22"/>
          <w:szCs w:val="22"/>
        </w:rPr>
      </w:pPr>
    </w:p>
    <w:p w:rsidR="00D90C13" w:rsidRPr="002C76C1" w:rsidRDefault="00D90C13" w:rsidP="00D90C13">
      <w:pPr>
        <w:tabs>
          <w:tab w:val="center" w:pos="709"/>
        </w:tabs>
        <w:jc w:val="both"/>
        <w:rPr>
          <w:i/>
          <w:iCs/>
          <w:sz w:val="22"/>
          <w:szCs w:val="22"/>
        </w:rPr>
      </w:pPr>
    </w:p>
    <w:p w:rsidR="00D90C13" w:rsidRPr="002C76C1" w:rsidRDefault="00D90C13" w:rsidP="00D90C13">
      <w:pPr>
        <w:pStyle w:val="ListParagraph"/>
        <w:tabs>
          <w:tab w:val="center" w:pos="709"/>
        </w:tabs>
        <w:spacing w:after="120" w:line="260" w:lineRule="exact"/>
        <w:ind w:left="357" w:hanging="357"/>
        <w:rPr>
          <w:rFonts w:ascii="Arial" w:hAnsi="Arial" w:cs="Arial"/>
          <w:b/>
          <w:bCs/>
          <w:sz w:val="22"/>
          <w:szCs w:val="22"/>
        </w:rPr>
      </w:pPr>
      <w:r w:rsidRPr="002C76C1">
        <w:rPr>
          <w:rFonts w:ascii="Arial" w:hAnsi="Arial" w:cs="Arial"/>
          <w:b/>
          <w:bCs/>
          <w:sz w:val="22"/>
          <w:szCs w:val="22"/>
        </w:rPr>
        <w:t>Auditor’s conclusion</w:t>
      </w:r>
    </w:p>
    <w:p w:rsidR="00D90C13" w:rsidRPr="002C76C1" w:rsidRDefault="00D90C13" w:rsidP="00D90C13">
      <w:pPr>
        <w:pStyle w:val="ListParagraph"/>
        <w:tabs>
          <w:tab w:val="center" w:pos="709"/>
        </w:tabs>
        <w:spacing w:after="120" w:line="260" w:lineRule="exact"/>
        <w:ind w:left="0"/>
        <w:rPr>
          <w:rFonts w:ascii="Arial" w:hAnsi="Arial" w:cs="Arial"/>
          <w:bCs/>
          <w:sz w:val="22"/>
          <w:szCs w:val="22"/>
        </w:rPr>
      </w:pPr>
      <w:r w:rsidRPr="002C76C1">
        <w:rPr>
          <w:rFonts w:ascii="Arial" w:hAnsi="Arial" w:cs="Arial"/>
          <w:bCs/>
          <w:sz w:val="22"/>
          <w:szCs w:val="22"/>
        </w:rPr>
        <w:t>No management comment has been received. The matters raised therefore remain unresolved.</w:t>
      </w: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Pr="00D90C13" w:rsidRDefault="00D90C13" w:rsidP="00D90C13">
      <w:pPr>
        <w:pStyle w:val="ListParagraph"/>
        <w:tabs>
          <w:tab w:val="center" w:pos="709"/>
        </w:tabs>
        <w:spacing w:after="120"/>
        <w:ind w:left="420"/>
        <w:rPr>
          <w:rFonts w:ascii="Arial" w:hAnsi="Arial" w:cs="Arial"/>
          <w:b/>
          <w:bCs/>
          <w:color w:val="FF0000"/>
          <w:sz w:val="22"/>
          <w:szCs w:val="22"/>
        </w:rPr>
      </w:pPr>
    </w:p>
    <w:p w:rsidR="00D90C13" w:rsidRPr="009954E9" w:rsidRDefault="00D90C13" w:rsidP="006F5D2E">
      <w:pPr>
        <w:pStyle w:val="ListParagraph"/>
        <w:numPr>
          <w:ilvl w:val="0"/>
          <w:numId w:val="296"/>
        </w:numPr>
        <w:tabs>
          <w:tab w:val="center" w:pos="709"/>
        </w:tabs>
        <w:spacing w:after="120"/>
        <w:rPr>
          <w:rFonts w:ascii="Arial" w:hAnsi="Arial" w:cs="Arial"/>
          <w:b/>
          <w:bCs/>
          <w:color w:val="FF0000"/>
          <w:sz w:val="22"/>
          <w:szCs w:val="22"/>
        </w:rPr>
      </w:pPr>
      <w:r w:rsidRPr="009954E9">
        <w:rPr>
          <w:rFonts w:ascii="Arial" w:hAnsi="Arial" w:cs="Arial"/>
          <w:b/>
          <w:bCs/>
          <w:sz w:val="22"/>
          <w:szCs w:val="22"/>
        </w:rPr>
        <w:t>Deviations from supply chain management requirements – Mamanopi Trading Enterprises – Pretoria regional office</w:t>
      </w:r>
      <w:bookmarkStart w:id="12" w:name="tm_469780753"/>
      <w:r w:rsidRPr="009954E9">
        <w:rPr>
          <w:rFonts w:ascii="Arial" w:hAnsi="Arial" w:cs="Arial"/>
          <w:b/>
          <w:bCs/>
          <w:sz w:val="22"/>
          <w:szCs w:val="22"/>
        </w:rPr>
        <w:t xml:space="preserve"> </w:t>
      </w:r>
      <w:bookmarkEnd w:id="12"/>
      <w:r w:rsidRPr="009954E9">
        <w:rPr>
          <w:rFonts w:ascii="Arial" w:hAnsi="Arial" w:cs="Arial"/>
          <w:b/>
          <w:bCs/>
          <w:color w:val="FF0000"/>
          <w:sz w:val="22"/>
          <w:szCs w:val="22"/>
        </w:rPr>
        <w:t>Ex 171</w:t>
      </w:r>
    </w:p>
    <w:p w:rsidR="00D90C13" w:rsidRPr="002C76C1" w:rsidRDefault="00D90C13" w:rsidP="00D90C13">
      <w:pPr>
        <w:tabs>
          <w:tab w:val="center" w:pos="709"/>
        </w:tabs>
        <w:spacing w:after="120"/>
        <w:jc w:val="both"/>
        <w:rPr>
          <w:b/>
          <w:bCs/>
          <w:sz w:val="22"/>
          <w:szCs w:val="22"/>
        </w:rPr>
      </w:pPr>
    </w:p>
    <w:p w:rsidR="00D90C13" w:rsidRPr="002C76C1" w:rsidRDefault="00D90C13" w:rsidP="00D90C13">
      <w:pPr>
        <w:tabs>
          <w:tab w:val="center" w:pos="709"/>
        </w:tabs>
        <w:spacing w:after="120"/>
        <w:jc w:val="both"/>
        <w:rPr>
          <w:b/>
          <w:bCs/>
          <w:sz w:val="22"/>
          <w:szCs w:val="22"/>
        </w:rPr>
      </w:pPr>
      <w:r w:rsidRPr="002C76C1">
        <w:rPr>
          <w:b/>
          <w:bCs/>
          <w:sz w:val="22"/>
          <w:szCs w:val="22"/>
        </w:rPr>
        <w:t>Audit Finding</w:t>
      </w:r>
    </w:p>
    <w:p w:rsidR="00D90C13" w:rsidRPr="002C76C1" w:rsidRDefault="00D90C13" w:rsidP="00D90C13">
      <w:pPr>
        <w:tabs>
          <w:tab w:val="center" w:pos="709"/>
        </w:tabs>
        <w:rPr>
          <w:sz w:val="22"/>
          <w:szCs w:val="22"/>
          <w:lang w:eastAsia="en-ZA"/>
        </w:rPr>
      </w:pPr>
      <w:r w:rsidRPr="002C76C1">
        <w:rPr>
          <w:sz w:val="22"/>
          <w:szCs w:val="22"/>
          <w:lang w:eastAsia="en-ZA"/>
        </w:rPr>
        <w:t>Laws, rules and legislation:</w:t>
      </w:r>
    </w:p>
    <w:p w:rsidR="00D90C13" w:rsidRPr="002C76C1" w:rsidRDefault="00D90C13" w:rsidP="00D90C13">
      <w:pPr>
        <w:tabs>
          <w:tab w:val="left" w:pos="540"/>
          <w:tab w:val="center" w:pos="709"/>
        </w:tabs>
        <w:autoSpaceDE w:val="0"/>
        <w:autoSpaceDN w:val="0"/>
        <w:adjustRightInd w:val="0"/>
        <w:ind w:left="720" w:hanging="720"/>
        <w:rPr>
          <w:sz w:val="22"/>
          <w:szCs w:val="22"/>
        </w:rPr>
      </w:pPr>
    </w:p>
    <w:p w:rsidR="00D90C13" w:rsidRPr="002C76C1" w:rsidRDefault="00D90C13" w:rsidP="00D90C13">
      <w:pPr>
        <w:tabs>
          <w:tab w:val="left" w:pos="360"/>
          <w:tab w:val="center" w:pos="709"/>
        </w:tabs>
        <w:autoSpaceDE w:val="0"/>
        <w:autoSpaceDN w:val="0"/>
        <w:adjustRightInd w:val="0"/>
        <w:rPr>
          <w:sz w:val="22"/>
          <w:szCs w:val="22"/>
        </w:rPr>
      </w:pPr>
      <w:r>
        <w:rPr>
          <w:sz w:val="22"/>
          <w:szCs w:val="22"/>
        </w:rPr>
        <w:t>a)</w:t>
      </w:r>
      <w:r>
        <w:rPr>
          <w:sz w:val="22"/>
          <w:szCs w:val="22"/>
        </w:rPr>
        <w:tab/>
      </w:r>
      <w:r w:rsidRPr="002C76C1">
        <w:rPr>
          <w:sz w:val="22"/>
          <w:szCs w:val="22"/>
        </w:rPr>
        <w:t xml:space="preserve">PFMA </w:t>
      </w:r>
    </w:p>
    <w:p w:rsidR="00D90C13" w:rsidRPr="002C76C1" w:rsidRDefault="00D90C13" w:rsidP="00D90C13">
      <w:pPr>
        <w:tabs>
          <w:tab w:val="left" w:pos="360"/>
          <w:tab w:val="center" w:pos="709"/>
        </w:tabs>
        <w:autoSpaceDE w:val="0"/>
        <w:autoSpaceDN w:val="0"/>
        <w:adjustRightInd w:val="0"/>
        <w:ind w:left="360"/>
        <w:rPr>
          <w:sz w:val="22"/>
          <w:szCs w:val="22"/>
        </w:rPr>
      </w:pPr>
    </w:p>
    <w:p w:rsidR="00D90C13" w:rsidRPr="002C76C1" w:rsidRDefault="00D90C13" w:rsidP="00D90C13">
      <w:pPr>
        <w:pStyle w:val="NormalWeb"/>
        <w:tabs>
          <w:tab w:val="center" w:pos="709"/>
        </w:tabs>
        <w:spacing w:after="120" w:line="260" w:lineRule="exact"/>
        <w:ind w:left="360"/>
        <w:rPr>
          <w:rFonts w:ascii="Arial" w:hAnsi="Arial" w:cs="Arial"/>
          <w:sz w:val="22"/>
          <w:szCs w:val="22"/>
        </w:rPr>
      </w:pPr>
      <w:r>
        <w:rPr>
          <w:rFonts w:ascii="Arial" w:hAnsi="Arial" w:cs="Arial"/>
          <w:sz w:val="22"/>
          <w:szCs w:val="22"/>
        </w:rPr>
        <w:tab/>
      </w:r>
      <w:r>
        <w:rPr>
          <w:rFonts w:ascii="Arial" w:hAnsi="Arial" w:cs="Arial"/>
          <w:sz w:val="22"/>
          <w:szCs w:val="22"/>
        </w:rPr>
        <w:tab/>
        <w:t>i)</w:t>
      </w:r>
      <w:r>
        <w:rPr>
          <w:rFonts w:ascii="Arial" w:hAnsi="Arial" w:cs="Arial"/>
          <w:sz w:val="22"/>
          <w:szCs w:val="22"/>
        </w:rPr>
        <w:tab/>
      </w:r>
      <w:r w:rsidRPr="002C76C1">
        <w:rPr>
          <w:rFonts w:ascii="Arial" w:hAnsi="Arial" w:cs="Arial"/>
          <w:sz w:val="22"/>
          <w:szCs w:val="22"/>
        </w:rPr>
        <w:t>Section 38(1)(b) – general responsibilities of accounting officers</w:t>
      </w:r>
    </w:p>
    <w:p w:rsidR="00D90C13" w:rsidRPr="002C76C1" w:rsidRDefault="00D90C13" w:rsidP="00D90C13">
      <w:pPr>
        <w:pStyle w:val="NormalWeb"/>
        <w:tabs>
          <w:tab w:val="center" w:pos="709"/>
        </w:tabs>
        <w:spacing w:after="120" w:line="260" w:lineRule="exact"/>
        <w:ind w:left="1440"/>
        <w:rPr>
          <w:rFonts w:ascii="Arial" w:hAnsi="Arial" w:cs="Arial"/>
          <w:i/>
          <w:sz w:val="22"/>
          <w:szCs w:val="22"/>
          <w:lang w:val="en-GB"/>
        </w:rPr>
      </w:pPr>
      <w:r w:rsidRPr="002C76C1">
        <w:rPr>
          <w:rFonts w:ascii="Arial" w:hAnsi="Arial" w:cs="Arial"/>
          <w:i/>
          <w:sz w:val="22"/>
          <w:szCs w:val="22"/>
          <w:lang w:val="en-GB"/>
        </w:rPr>
        <w:t>“The accounting officer for a department, trading entity or constitutional institution is responsible for the effective, efficient, economical and transparent use of the resources of the department, trading entity or constitutional institution”</w:t>
      </w:r>
    </w:p>
    <w:p w:rsidR="00D90C13" w:rsidRPr="002C76C1" w:rsidRDefault="00D90C13" w:rsidP="00D90C13">
      <w:pPr>
        <w:pStyle w:val="normal-text"/>
        <w:widowControl w:val="0"/>
        <w:tabs>
          <w:tab w:val="center" w:pos="709"/>
        </w:tabs>
        <w:spacing w:before="0" w:after="120" w:line="260" w:lineRule="exact"/>
        <w:ind w:left="810"/>
        <w:jc w:val="left"/>
        <w:rPr>
          <w:rFonts w:ascii="Arial" w:hAnsi="Arial" w:cs="Arial"/>
          <w:color w:val="auto"/>
          <w:sz w:val="22"/>
          <w:szCs w:val="22"/>
          <w:lang w:val="en-US" w:eastAsia="en-US"/>
        </w:rPr>
      </w:pPr>
      <w:r>
        <w:rPr>
          <w:rFonts w:ascii="Arial" w:hAnsi="Arial" w:cs="Arial"/>
          <w:sz w:val="22"/>
          <w:szCs w:val="22"/>
        </w:rPr>
        <w:t>ii)</w:t>
      </w:r>
      <w:r>
        <w:rPr>
          <w:rFonts w:ascii="Arial" w:hAnsi="Arial" w:cs="Arial"/>
          <w:sz w:val="22"/>
          <w:szCs w:val="22"/>
        </w:rPr>
        <w:tab/>
      </w:r>
      <w:r w:rsidRPr="002C76C1">
        <w:rPr>
          <w:rFonts w:ascii="Arial" w:hAnsi="Arial" w:cs="Arial"/>
          <w:sz w:val="22"/>
          <w:szCs w:val="22"/>
        </w:rPr>
        <w:t>Section 38(1)(a) – general responsibilities of accounting officers</w:t>
      </w:r>
    </w:p>
    <w:p w:rsidR="00D90C13" w:rsidRPr="002C76C1" w:rsidRDefault="00D90C13" w:rsidP="00D90C13">
      <w:pPr>
        <w:pStyle w:val="normal-text"/>
        <w:widowControl w:val="0"/>
        <w:tabs>
          <w:tab w:val="center" w:pos="709"/>
        </w:tabs>
        <w:spacing w:before="0" w:after="120" w:line="260" w:lineRule="exact"/>
        <w:ind w:left="1440"/>
        <w:jc w:val="left"/>
        <w:rPr>
          <w:rFonts w:ascii="Arial" w:hAnsi="Arial" w:cs="Arial"/>
          <w:i/>
          <w:sz w:val="22"/>
          <w:szCs w:val="22"/>
        </w:rPr>
      </w:pPr>
      <w:r w:rsidRPr="002C76C1">
        <w:rPr>
          <w:rFonts w:ascii="Arial" w:hAnsi="Arial" w:cs="Arial"/>
          <w:i/>
          <w:sz w:val="22"/>
          <w:szCs w:val="22"/>
        </w:rPr>
        <w:t>“The accounting officer for a department, trading entity or constitutional institution must ensure that that department, trading entity or constitutional institution has and maintains—an appropriate procurement and provisioning system which is fair, equitable, transparent, competitive and cost-effective;”</w:t>
      </w:r>
    </w:p>
    <w:p w:rsidR="00D90C13" w:rsidRPr="002C76C1" w:rsidRDefault="00D90C13" w:rsidP="00D90C13">
      <w:pPr>
        <w:pStyle w:val="normal-text"/>
        <w:widowControl w:val="0"/>
        <w:tabs>
          <w:tab w:val="center" w:pos="709"/>
        </w:tabs>
        <w:spacing w:before="0" w:after="120" w:line="260" w:lineRule="exact"/>
        <w:ind w:left="810"/>
        <w:jc w:val="left"/>
        <w:rPr>
          <w:rFonts w:ascii="Arial" w:hAnsi="Arial" w:cs="Arial"/>
          <w:color w:val="auto"/>
          <w:sz w:val="22"/>
          <w:szCs w:val="22"/>
          <w:lang w:val="en-US" w:eastAsia="en-US"/>
        </w:rPr>
      </w:pPr>
      <w:r>
        <w:rPr>
          <w:rFonts w:ascii="Arial" w:hAnsi="Arial" w:cs="Arial"/>
          <w:sz w:val="22"/>
          <w:szCs w:val="22"/>
        </w:rPr>
        <w:t>iii)</w:t>
      </w:r>
      <w:r>
        <w:rPr>
          <w:rFonts w:ascii="Arial" w:hAnsi="Arial" w:cs="Arial"/>
          <w:sz w:val="22"/>
          <w:szCs w:val="22"/>
        </w:rPr>
        <w:tab/>
      </w:r>
      <w:r w:rsidRPr="002C76C1">
        <w:rPr>
          <w:rFonts w:ascii="Arial" w:hAnsi="Arial" w:cs="Arial"/>
          <w:sz w:val="22"/>
          <w:szCs w:val="22"/>
        </w:rPr>
        <w:t xml:space="preserve">Section45(c) – </w:t>
      </w:r>
      <w:r w:rsidRPr="002C76C1">
        <w:rPr>
          <w:rFonts w:ascii="Arial" w:hAnsi="Arial" w:cs="Arial"/>
          <w:bCs/>
          <w:sz w:val="22"/>
          <w:szCs w:val="22"/>
          <w:lang w:val="en-US"/>
        </w:rPr>
        <w:t>Responsibilities of other officials</w:t>
      </w:r>
    </w:p>
    <w:p w:rsidR="00D90C13" w:rsidRPr="002C76C1" w:rsidRDefault="00D90C13" w:rsidP="00D90C13">
      <w:pPr>
        <w:pStyle w:val="normal-text"/>
        <w:widowControl w:val="0"/>
        <w:tabs>
          <w:tab w:val="center" w:pos="709"/>
        </w:tabs>
        <w:spacing w:before="0" w:line="260" w:lineRule="exact"/>
        <w:ind w:left="1440"/>
        <w:jc w:val="left"/>
        <w:rPr>
          <w:rFonts w:ascii="Arial" w:hAnsi="Arial" w:cs="Arial"/>
          <w:i/>
          <w:sz w:val="22"/>
          <w:szCs w:val="22"/>
        </w:rPr>
      </w:pPr>
      <w:r w:rsidRPr="002C76C1">
        <w:rPr>
          <w:rFonts w:ascii="Arial" w:hAnsi="Arial" w:cs="Arial"/>
          <w:i/>
          <w:sz w:val="22"/>
          <w:szCs w:val="22"/>
        </w:rPr>
        <w:t>“An official in a department, trading entity or constitutional institution must take effective and appropriate steps to prevent, within that official’s area of responsibility, any unauthorised expenditure, irregular expenditure and fruitless and wasteful expenditure and any under collection of revenue due;”</w:t>
      </w:r>
    </w:p>
    <w:p w:rsidR="00D90C13" w:rsidRPr="002C76C1" w:rsidRDefault="00D90C13" w:rsidP="00D90C13">
      <w:pPr>
        <w:pStyle w:val="NormalWeb"/>
        <w:tabs>
          <w:tab w:val="center" w:pos="709"/>
        </w:tabs>
        <w:spacing w:line="260" w:lineRule="exact"/>
        <w:ind w:left="1066" w:hanging="709"/>
        <w:rPr>
          <w:rFonts w:ascii="Arial" w:hAnsi="Arial" w:cs="Arial"/>
          <w:i/>
          <w:iCs/>
          <w:sz w:val="22"/>
          <w:szCs w:val="22"/>
        </w:rPr>
      </w:pPr>
    </w:p>
    <w:p w:rsidR="00D90C13" w:rsidRPr="002C76C1" w:rsidRDefault="00D90C13" w:rsidP="00D90C13">
      <w:pPr>
        <w:pStyle w:val="NormalWeb"/>
        <w:widowControl/>
        <w:tabs>
          <w:tab w:val="center" w:pos="709"/>
        </w:tabs>
        <w:spacing w:line="260" w:lineRule="exact"/>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Treasury Regulations 9.1.1, 9.1.2 and 9.1.5 state that:</w:t>
      </w:r>
    </w:p>
    <w:p w:rsidR="00D90C13" w:rsidRPr="002C76C1" w:rsidRDefault="00D90C13" w:rsidP="00D90C13">
      <w:pPr>
        <w:pStyle w:val="NormalWeb"/>
        <w:tabs>
          <w:tab w:val="center" w:pos="709"/>
        </w:tabs>
        <w:spacing w:after="120" w:line="260" w:lineRule="exact"/>
        <w:ind w:left="1066" w:hanging="709"/>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“9.1.1</w:t>
      </w:r>
      <w:r w:rsidRPr="002C76C1">
        <w:rPr>
          <w:rFonts w:ascii="Arial" w:hAnsi="Arial" w:cs="Arial"/>
          <w:i/>
          <w:iCs/>
          <w:sz w:val="22"/>
          <w:szCs w:val="22"/>
        </w:rPr>
        <w:tab/>
        <w:t>The accounting officer of an institution must exercise all reasonable care to prevent   and detect unauthorised, irregular, fruitless and wasteful expenditure, and must for this purpose implement effective, efficient and transparent processes of financial and risk management.</w:t>
      </w:r>
    </w:p>
    <w:p w:rsidR="00D90C13" w:rsidRPr="002C76C1" w:rsidRDefault="00D90C13" w:rsidP="00D90C13">
      <w:pPr>
        <w:pStyle w:val="NormalWeb"/>
        <w:tabs>
          <w:tab w:val="center" w:pos="709"/>
        </w:tabs>
        <w:spacing w:after="120" w:line="260" w:lineRule="exact"/>
        <w:ind w:left="1066" w:hanging="709"/>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9.1.2    When an official of an institution discovers unauthorised, irregular or fruitless and wasteful expenditure, that official must immediately report such expenditure to the accounting officer. In the case of a department, such expenditure must also be reported in the monthly report, as required by section 40(4)(b) of the Act. Irregular expenditure incurred by a department in contravention of tender procedures must also be brought to the notice of the relevant tender board or procurement authority, whichever is applicable.”</w:t>
      </w:r>
    </w:p>
    <w:p w:rsidR="00D90C13" w:rsidRPr="002C76C1" w:rsidRDefault="00D90C13" w:rsidP="00D90C13">
      <w:pPr>
        <w:pStyle w:val="NormalWeb"/>
        <w:tabs>
          <w:tab w:val="center" w:pos="709"/>
        </w:tabs>
        <w:spacing w:after="120" w:line="260" w:lineRule="exact"/>
        <w:ind w:left="1066" w:hanging="709"/>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9.1.5    The amount of the unauthorised, irregular, fruitless and wasteful expenditure must be disclosed as a note to the annual financial statements of the institution.</w:t>
      </w:r>
    </w:p>
    <w:p w:rsidR="00D90C13" w:rsidRPr="002C76C1" w:rsidRDefault="00D90C13" w:rsidP="00D90C13">
      <w:pPr>
        <w:pStyle w:val="ListParagraph"/>
        <w:tabs>
          <w:tab w:val="center" w:pos="709"/>
        </w:tabs>
        <w:autoSpaceDE w:val="0"/>
        <w:autoSpaceDN w:val="0"/>
        <w:adjustRightInd w:val="0"/>
        <w:ind w:left="360"/>
        <w:rPr>
          <w:rFonts w:ascii="Arial" w:hAnsi="Arial" w:cs="Arial"/>
          <w:sz w:val="22"/>
          <w:szCs w:val="22"/>
        </w:rPr>
      </w:pPr>
    </w:p>
    <w:p w:rsidR="00D90C13" w:rsidRPr="002C76C1" w:rsidRDefault="00D90C13" w:rsidP="00D90C13">
      <w:pPr>
        <w:pStyle w:val="ListParagraph"/>
        <w:tabs>
          <w:tab w:val="center" w:pos="709"/>
        </w:tabs>
        <w:autoSpaceDE w:val="0"/>
        <w:autoSpaceDN w:val="0"/>
        <w:adjustRightInd w:val="0"/>
        <w:ind w:left="360"/>
        <w:rPr>
          <w:rFonts w:ascii="Arial" w:hAnsi="Arial" w:cs="Arial"/>
          <w:sz w:val="22"/>
          <w:szCs w:val="22"/>
        </w:rPr>
      </w:pPr>
    </w:p>
    <w:p w:rsidR="00D90C13" w:rsidRPr="009954E9" w:rsidRDefault="00D90C13" w:rsidP="00D90C13">
      <w:pPr>
        <w:tabs>
          <w:tab w:val="center" w:pos="709"/>
        </w:tabs>
        <w:autoSpaceDE w:val="0"/>
        <w:autoSpaceDN w:val="0"/>
        <w:adjustRightInd w:val="0"/>
        <w:rPr>
          <w:sz w:val="22"/>
          <w:szCs w:val="22"/>
        </w:rPr>
      </w:pPr>
      <w:r>
        <w:rPr>
          <w:sz w:val="22"/>
          <w:szCs w:val="22"/>
        </w:rPr>
        <w:t>c)</w:t>
      </w:r>
      <w:r>
        <w:rPr>
          <w:sz w:val="22"/>
          <w:szCs w:val="22"/>
        </w:rPr>
        <w:tab/>
      </w:r>
      <w:r>
        <w:rPr>
          <w:sz w:val="22"/>
          <w:szCs w:val="22"/>
        </w:rPr>
        <w:tab/>
      </w:r>
      <w:r w:rsidRPr="009954E9">
        <w:rPr>
          <w:sz w:val="22"/>
          <w:szCs w:val="22"/>
        </w:rPr>
        <w:t>Treasury Regulations 16A3.1 and 16A3.2 state:</w:t>
      </w:r>
    </w:p>
    <w:p w:rsidR="00D90C13" w:rsidRPr="002C76C1" w:rsidRDefault="00D90C13" w:rsidP="00D90C13">
      <w:pPr>
        <w:tabs>
          <w:tab w:val="center" w:pos="709"/>
        </w:tabs>
        <w:ind w:left="1440" w:hanging="1080"/>
        <w:rPr>
          <w:bCs/>
          <w:i/>
          <w:sz w:val="22"/>
          <w:szCs w:val="22"/>
          <w:lang w:val="en-ZA" w:eastAsia="en-ZA"/>
        </w:rPr>
      </w:pPr>
      <w:r>
        <w:rPr>
          <w:sz w:val="22"/>
          <w:szCs w:val="22"/>
        </w:rPr>
        <w:tab/>
      </w:r>
      <w:r>
        <w:rPr>
          <w:sz w:val="22"/>
          <w:szCs w:val="22"/>
        </w:rPr>
        <w:tab/>
      </w:r>
      <w:r w:rsidRPr="002C76C1">
        <w:rPr>
          <w:sz w:val="22"/>
          <w:szCs w:val="22"/>
        </w:rPr>
        <w:t>“</w:t>
      </w:r>
      <w:r w:rsidRPr="002C76C1">
        <w:rPr>
          <w:bCs/>
          <w:i/>
          <w:sz w:val="22"/>
          <w:szCs w:val="22"/>
          <w:lang w:val="en-ZA" w:eastAsia="en-ZA"/>
        </w:rPr>
        <w:t xml:space="preserve">16A3.1The accounting officer or accounting authority of an institution to </w:t>
      </w:r>
      <w:r>
        <w:rPr>
          <w:bCs/>
          <w:i/>
          <w:sz w:val="22"/>
          <w:szCs w:val="22"/>
          <w:lang w:val="en-ZA" w:eastAsia="en-ZA"/>
        </w:rPr>
        <w:t xml:space="preserve">which </w:t>
      </w:r>
      <w:r w:rsidRPr="002C76C1">
        <w:rPr>
          <w:bCs/>
          <w:i/>
          <w:sz w:val="22"/>
          <w:szCs w:val="22"/>
          <w:lang w:val="en-ZA" w:eastAsia="en-ZA"/>
        </w:rPr>
        <w:t>these regulations apply must develop a</w:t>
      </w:r>
      <w:r>
        <w:rPr>
          <w:bCs/>
          <w:i/>
          <w:sz w:val="22"/>
          <w:szCs w:val="22"/>
          <w:lang w:val="en-ZA" w:eastAsia="en-ZA"/>
        </w:rPr>
        <w:t xml:space="preserve">nd implement an effective and </w:t>
      </w:r>
      <w:r w:rsidRPr="002C76C1">
        <w:rPr>
          <w:bCs/>
          <w:i/>
          <w:sz w:val="22"/>
          <w:szCs w:val="22"/>
          <w:lang w:val="en-ZA" w:eastAsia="en-ZA"/>
        </w:rPr>
        <w:t>efficient supply chain manager system in his or her institution for-</w:t>
      </w:r>
    </w:p>
    <w:p w:rsidR="00D90C13" w:rsidRPr="002C76C1" w:rsidRDefault="00D90C13" w:rsidP="00D90C13">
      <w:pPr>
        <w:numPr>
          <w:ilvl w:val="0"/>
          <w:numId w:val="25"/>
        </w:numPr>
        <w:tabs>
          <w:tab w:val="center" w:pos="709"/>
        </w:tabs>
        <w:rPr>
          <w:i/>
          <w:iCs/>
          <w:color w:val="000000"/>
          <w:sz w:val="22"/>
          <w:szCs w:val="22"/>
          <w:lang w:val="en-GB"/>
        </w:rPr>
      </w:pPr>
      <w:r w:rsidRPr="002C76C1">
        <w:rPr>
          <w:i/>
          <w:iCs/>
          <w:color w:val="000000"/>
          <w:sz w:val="22"/>
          <w:szCs w:val="22"/>
          <w:lang w:val="en-GB"/>
        </w:rPr>
        <w:t xml:space="preserve">the acquisition of goods and services; </w:t>
      </w:r>
    </w:p>
    <w:p w:rsidR="00D90C13" w:rsidRPr="002C76C1" w:rsidRDefault="00D90C13" w:rsidP="00D90C13">
      <w:pPr>
        <w:tabs>
          <w:tab w:val="center" w:pos="709"/>
        </w:tabs>
        <w:ind w:left="1800"/>
        <w:rPr>
          <w:i/>
          <w:iCs/>
          <w:color w:val="000000"/>
          <w:sz w:val="22"/>
          <w:szCs w:val="22"/>
          <w:lang w:val="en-GB"/>
        </w:rPr>
      </w:pPr>
    </w:p>
    <w:p w:rsidR="00D90C13" w:rsidRPr="002C76C1" w:rsidRDefault="00D90C13" w:rsidP="00D90C13">
      <w:pPr>
        <w:tabs>
          <w:tab w:val="center" w:pos="709"/>
        </w:tabs>
        <w:ind w:firstLine="540"/>
        <w:rPr>
          <w:color w:val="000000"/>
          <w:sz w:val="22"/>
          <w:szCs w:val="22"/>
        </w:rPr>
      </w:pPr>
      <w:r>
        <w:rPr>
          <w:i/>
          <w:iCs/>
          <w:color w:val="000000"/>
          <w:sz w:val="22"/>
          <w:szCs w:val="22"/>
          <w:lang w:val="en-GB"/>
        </w:rPr>
        <w:tab/>
      </w:r>
      <w:r>
        <w:rPr>
          <w:i/>
          <w:iCs/>
          <w:color w:val="000000"/>
          <w:sz w:val="22"/>
          <w:szCs w:val="22"/>
          <w:lang w:val="en-GB"/>
        </w:rPr>
        <w:tab/>
      </w:r>
      <w:r>
        <w:rPr>
          <w:i/>
          <w:iCs/>
          <w:color w:val="000000"/>
          <w:sz w:val="22"/>
          <w:szCs w:val="22"/>
          <w:lang w:val="en-GB"/>
        </w:rPr>
        <w:tab/>
      </w:r>
      <w:r w:rsidRPr="002C76C1">
        <w:rPr>
          <w:i/>
          <w:iCs/>
          <w:color w:val="000000"/>
          <w:sz w:val="22"/>
          <w:szCs w:val="22"/>
          <w:lang w:val="en-GB"/>
        </w:rPr>
        <w:t>16A3.2</w:t>
      </w:r>
      <w:r w:rsidRPr="002C76C1">
        <w:rPr>
          <w:i/>
          <w:iCs/>
          <w:color w:val="000000"/>
          <w:sz w:val="22"/>
          <w:szCs w:val="22"/>
          <w:lang w:val="en-GB"/>
        </w:rPr>
        <w:tab/>
        <w:t xml:space="preserve">A supply chain management system referred to in paragraph 16A3.1 </w:t>
      </w:r>
      <w:r w:rsidRPr="002C76C1">
        <w:rPr>
          <w:i/>
          <w:iCs/>
          <w:color w:val="000000"/>
          <w:sz w:val="22"/>
          <w:szCs w:val="22"/>
          <w:lang w:val="en-GB"/>
        </w:rPr>
        <w:tab/>
      </w:r>
      <w:r w:rsidRPr="002C76C1">
        <w:rPr>
          <w:i/>
          <w:iCs/>
          <w:color w:val="000000"/>
          <w:sz w:val="22"/>
          <w:szCs w:val="22"/>
          <w:lang w:val="en-GB"/>
        </w:rPr>
        <w:tab/>
      </w:r>
      <w:r w:rsidRPr="002C76C1">
        <w:rPr>
          <w:i/>
          <w:iCs/>
          <w:color w:val="000000"/>
          <w:sz w:val="22"/>
          <w:szCs w:val="22"/>
          <w:lang w:val="en-GB"/>
        </w:rPr>
        <w:tab/>
      </w:r>
      <w:r>
        <w:rPr>
          <w:i/>
          <w:iCs/>
          <w:color w:val="000000"/>
          <w:sz w:val="22"/>
          <w:szCs w:val="22"/>
          <w:lang w:val="en-GB"/>
        </w:rPr>
        <w:tab/>
      </w:r>
      <w:r>
        <w:rPr>
          <w:i/>
          <w:iCs/>
          <w:color w:val="000000"/>
          <w:sz w:val="22"/>
          <w:szCs w:val="22"/>
          <w:lang w:val="en-GB"/>
        </w:rPr>
        <w:tab/>
      </w:r>
      <w:r w:rsidRPr="002C76C1">
        <w:rPr>
          <w:i/>
          <w:iCs/>
          <w:color w:val="000000"/>
          <w:sz w:val="22"/>
          <w:szCs w:val="22"/>
          <w:lang w:val="en-GB"/>
        </w:rPr>
        <w:t>must—</w:t>
      </w:r>
    </w:p>
    <w:p w:rsidR="00D90C13" w:rsidRPr="002C76C1" w:rsidRDefault="00D90C13" w:rsidP="00D90C13">
      <w:pPr>
        <w:numPr>
          <w:ilvl w:val="0"/>
          <w:numId w:val="25"/>
        </w:numPr>
        <w:tabs>
          <w:tab w:val="center" w:pos="709"/>
        </w:tabs>
        <w:rPr>
          <w:i/>
          <w:color w:val="000000"/>
          <w:sz w:val="22"/>
          <w:szCs w:val="22"/>
        </w:rPr>
      </w:pPr>
      <w:r w:rsidRPr="002C76C1">
        <w:rPr>
          <w:i/>
          <w:iCs/>
          <w:color w:val="000000"/>
          <w:sz w:val="22"/>
          <w:szCs w:val="22"/>
          <w:lang w:val="en-GB"/>
        </w:rPr>
        <w:t>be fair, equitable, transparent, competitive and cost effective</w:t>
      </w:r>
    </w:p>
    <w:p w:rsidR="00D90C13" w:rsidRPr="002C76C1" w:rsidRDefault="00D90C13" w:rsidP="00D90C13">
      <w:pPr>
        <w:tabs>
          <w:tab w:val="center" w:pos="709"/>
        </w:tabs>
        <w:ind w:left="1800"/>
        <w:rPr>
          <w:i/>
          <w:color w:val="000000"/>
          <w:sz w:val="22"/>
          <w:szCs w:val="22"/>
        </w:rPr>
      </w:pPr>
    </w:p>
    <w:p w:rsidR="00D90C13" w:rsidRPr="002C76C1" w:rsidRDefault="00D90C13" w:rsidP="00D90C13">
      <w:pPr>
        <w:tabs>
          <w:tab w:val="center" w:pos="709"/>
        </w:tabs>
        <w:ind w:left="1440" w:hanging="900"/>
        <w:rPr>
          <w:i/>
          <w:iCs/>
          <w:color w:val="000000"/>
          <w:sz w:val="22"/>
          <w:szCs w:val="22"/>
          <w:lang w:val="en-GB"/>
        </w:rPr>
      </w:pPr>
      <w:r>
        <w:rPr>
          <w:i/>
          <w:iCs/>
          <w:color w:val="000000"/>
          <w:sz w:val="22"/>
          <w:szCs w:val="22"/>
          <w:lang w:val="en-GB"/>
        </w:rPr>
        <w:tab/>
      </w:r>
      <w:r>
        <w:rPr>
          <w:i/>
          <w:iCs/>
          <w:color w:val="000000"/>
          <w:sz w:val="22"/>
          <w:szCs w:val="22"/>
          <w:lang w:val="en-GB"/>
        </w:rPr>
        <w:tab/>
      </w:r>
      <w:r w:rsidRPr="002C76C1">
        <w:rPr>
          <w:i/>
          <w:iCs/>
          <w:color w:val="000000"/>
          <w:sz w:val="22"/>
          <w:szCs w:val="22"/>
          <w:lang w:val="en-GB"/>
        </w:rPr>
        <w:t>16A6.1</w:t>
      </w:r>
      <w:r w:rsidRPr="002C76C1">
        <w:rPr>
          <w:i/>
          <w:iCs/>
          <w:color w:val="000000"/>
          <w:sz w:val="22"/>
          <w:szCs w:val="22"/>
          <w:lang w:val="en-GB"/>
        </w:rPr>
        <w:tab/>
      </w:r>
      <w:r w:rsidRPr="002C76C1">
        <w:rPr>
          <w:i/>
          <w:iCs/>
          <w:sz w:val="22"/>
          <w:szCs w:val="22"/>
        </w:rPr>
        <w:t>Procurement of goods and services, either by way of quotations or through a bidding process, must be within the threshold values as determined by the National Treasury.</w:t>
      </w:r>
      <w:r w:rsidRPr="002C76C1">
        <w:rPr>
          <w:i/>
          <w:iCs/>
          <w:color w:val="000000"/>
          <w:sz w:val="22"/>
          <w:szCs w:val="22"/>
          <w:lang w:val="en-GB"/>
        </w:rPr>
        <w:t>”</w:t>
      </w:r>
    </w:p>
    <w:p w:rsidR="00D90C13" w:rsidRPr="002C76C1" w:rsidRDefault="00D90C13" w:rsidP="00D90C13">
      <w:pPr>
        <w:tabs>
          <w:tab w:val="center" w:pos="709"/>
        </w:tabs>
        <w:ind w:left="1440" w:hanging="900"/>
        <w:rPr>
          <w:i/>
          <w:color w:val="000000"/>
          <w:sz w:val="22"/>
          <w:szCs w:val="22"/>
        </w:rPr>
      </w:pPr>
    </w:p>
    <w:p w:rsidR="00D90C13" w:rsidRPr="002C76C1" w:rsidRDefault="00D90C13" w:rsidP="00D90C13">
      <w:pPr>
        <w:tabs>
          <w:tab w:val="center" w:pos="709"/>
        </w:tabs>
        <w:autoSpaceDE w:val="0"/>
        <w:autoSpaceDN w:val="0"/>
        <w:adjustRightInd w:val="0"/>
        <w:ind w:firstLine="540"/>
        <w:rPr>
          <w:i/>
          <w:sz w:val="22"/>
          <w:szCs w:val="22"/>
        </w:rPr>
      </w:pPr>
      <w:r>
        <w:rPr>
          <w:bCs/>
          <w:i/>
          <w:sz w:val="22"/>
          <w:szCs w:val="22"/>
        </w:rPr>
        <w:tab/>
      </w:r>
      <w:r>
        <w:rPr>
          <w:bCs/>
          <w:i/>
          <w:sz w:val="22"/>
          <w:szCs w:val="22"/>
        </w:rPr>
        <w:tab/>
      </w:r>
      <w:r>
        <w:rPr>
          <w:bCs/>
          <w:i/>
          <w:sz w:val="22"/>
          <w:szCs w:val="22"/>
        </w:rPr>
        <w:tab/>
      </w:r>
      <w:r w:rsidRPr="002C76C1">
        <w:rPr>
          <w:bCs/>
          <w:i/>
          <w:sz w:val="22"/>
          <w:szCs w:val="22"/>
        </w:rPr>
        <w:t>16A9.1  </w:t>
      </w:r>
      <w:r w:rsidRPr="002C76C1">
        <w:rPr>
          <w:i/>
          <w:sz w:val="22"/>
          <w:szCs w:val="22"/>
        </w:rPr>
        <w:t>The accounting officer or accounting authority must—</w:t>
      </w:r>
    </w:p>
    <w:p w:rsidR="00D90C13" w:rsidRPr="002C76C1" w:rsidRDefault="00D90C13" w:rsidP="006F5D2E">
      <w:pPr>
        <w:pStyle w:val="lg-a-1"/>
        <w:numPr>
          <w:ilvl w:val="0"/>
          <w:numId w:val="234"/>
        </w:numPr>
        <w:tabs>
          <w:tab w:val="center" w:pos="709"/>
        </w:tabs>
        <w:spacing w:before="0"/>
        <w:rPr>
          <w:rFonts w:ascii="Arial" w:hAnsi="Arial" w:cs="Arial"/>
          <w:i/>
          <w:sz w:val="22"/>
          <w:szCs w:val="22"/>
        </w:rPr>
      </w:pPr>
      <w:r w:rsidRPr="002C76C1">
        <w:rPr>
          <w:rFonts w:ascii="Arial" w:hAnsi="Arial" w:cs="Arial"/>
          <w:i/>
          <w:sz w:val="22"/>
          <w:szCs w:val="22"/>
        </w:rPr>
        <w:t>take all reasonable steps to prevent abuse of the supply chain management system;</w:t>
      </w:r>
    </w:p>
    <w:p w:rsidR="00D90C13" w:rsidRPr="002C76C1" w:rsidRDefault="00D90C13" w:rsidP="00D90C13">
      <w:pPr>
        <w:pStyle w:val="lg-a-1"/>
        <w:tabs>
          <w:tab w:val="center" w:pos="709"/>
        </w:tabs>
        <w:spacing w:before="0"/>
        <w:ind w:left="1710" w:hanging="360"/>
        <w:rPr>
          <w:rFonts w:ascii="Arial" w:hAnsi="Arial" w:cs="Arial"/>
          <w:i/>
          <w:sz w:val="22"/>
          <w:szCs w:val="22"/>
        </w:rPr>
      </w:pPr>
      <w:r w:rsidRPr="002C76C1">
        <w:rPr>
          <w:rFonts w:ascii="Arial" w:hAnsi="Arial" w:cs="Arial"/>
          <w:i/>
          <w:sz w:val="22"/>
          <w:szCs w:val="22"/>
        </w:rPr>
        <w:t>(</w:t>
      </w:r>
      <w:r w:rsidRPr="002C76C1">
        <w:rPr>
          <w:rFonts w:ascii="Arial" w:hAnsi="Arial" w:cs="Arial"/>
          <w:i/>
          <w:iCs/>
          <w:sz w:val="22"/>
          <w:szCs w:val="22"/>
        </w:rPr>
        <w:t>e</w:t>
      </w:r>
      <w:r w:rsidRPr="002C76C1">
        <w:rPr>
          <w:rFonts w:ascii="Arial" w:hAnsi="Arial" w:cs="Arial"/>
          <w:i/>
          <w:sz w:val="22"/>
          <w:szCs w:val="22"/>
        </w:rPr>
        <w:t>)</w:t>
      </w:r>
      <w:r w:rsidRPr="002C76C1">
        <w:rPr>
          <w:rFonts w:ascii="Arial" w:hAnsi="Arial" w:cs="Arial"/>
          <w:i/>
          <w:sz w:val="22"/>
          <w:szCs w:val="22"/>
        </w:rPr>
        <w:tab/>
        <w:t>reject a proposal for the award of a contract if the recommended bidder has committed a corrupt or fraudulent act in competing for the particular contract; or</w:t>
      </w:r>
    </w:p>
    <w:p w:rsidR="00D90C13" w:rsidRPr="002C76C1" w:rsidRDefault="00D90C13" w:rsidP="00D90C13">
      <w:pPr>
        <w:pStyle w:val="lg-a-1"/>
        <w:tabs>
          <w:tab w:val="center" w:pos="709"/>
        </w:tabs>
        <w:spacing w:before="0"/>
        <w:ind w:left="1710" w:hanging="360"/>
        <w:rPr>
          <w:rFonts w:ascii="Arial" w:hAnsi="Arial" w:cs="Arial"/>
          <w:i/>
          <w:sz w:val="22"/>
          <w:szCs w:val="22"/>
        </w:rPr>
      </w:pPr>
      <w:r w:rsidRPr="002C76C1">
        <w:rPr>
          <w:rFonts w:ascii="Arial" w:hAnsi="Arial" w:cs="Arial"/>
          <w:i/>
          <w:sz w:val="22"/>
          <w:szCs w:val="22"/>
        </w:rPr>
        <w:t>(</w:t>
      </w:r>
      <w:r w:rsidRPr="002C76C1">
        <w:rPr>
          <w:rFonts w:ascii="Arial" w:hAnsi="Arial" w:cs="Arial"/>
          <w:i/>
          <w:iCs/>
          <w:sz w:val="22"/>
          <w:szCs w:val="22"/>
        </w:rPr>
        <w:t> f </w:t>
      </w:r>
      <w:r w:rsidRPr="002C76C1">
        <w:rPr>
          <w:rFonts w:ascii="Arial" w:hAnsi="Arial" w:cs="Arial"/>
          <w:i/>
          <w:sz w:val="22"/>
          <w:szCs w:val="22"/>
        </w:rPr>
        <w:t>)</w:t>
      </w:r>
      <w:r w:rsidRPr="002C76C1">
        <w:rPr>
          <w:rFonts w:ascii="Arial" w:hAnsi="Arial" w:cs="Arial"/>
          <w:i/>
          <w:sz w:val="22"/>
          <w:szCs w:val="22"/>
        </w:rPr>
        <w:tab/>
        <w:t>cancel a contract awarded to a supplier of goods or services—</w:t>
      </w:r>
    </w:p>
    <w:p w:rsidR="00D90C13" w:rsidRPr="002C76C1" w:rsidRDefault="00D90C13" w:rsidP="006F5D2E">
      <w:pPr>
        <w:pStyle w:val="lg-i-a-1"/>
        <w:numPr>
          <w:ilvl w:val="0"/>
          <w:numId w:val="235"/>
        </w:numPr>
        <w:tabs>
          <w:tab w:val="center" w:pos="709"/>
        </w:tabs>
        <w:spacing w:before="0"/>
        <w:rPr>
          <w:rFonts w:ascii="Arial" w:hAnsi="Arial" w:cs="Arial"/>
          <w:i/>
          <w:sz w:val="22"/>
          <w:szCs w:val="22"/>
        </w:rPr>
      </w:pPr>
      <w:r w:rsidRPr="002C76C1">
        <w:rPr>
          <w:rFonts w:ascii="Arial" w:hAnsi="Arial" w:cs="Arial"/>
          <w:i/>
          <w:sz w:val="22"/>
          <w:szCs w:val="22"/>
        </w:rPr>
        <w:t>if the supplier committed any corrupt or fraudulent act during the bidding process or the execution of that contract; or”</w:t>
      </w:r>
    </w:p>
    <w:p w:rsidR="00D90C13" w:rsidRPr="002C76C1" w:rsidRDefault="00D90C13" w:rsidP="00D90C13">
      <w:pPr>
        <w:pStyle w:val="ListParagraph"/>
        <w:tabs>
          <w:tab w:val="center" w:pos="709"/>
        </w:tabs>
        <w:autoSpaceDE w:val="0"/>
        <w:autoSpaceDN w:val="0"/>
        <w:adjustRightInd w:val="0"/>
        <w:ind w:left="360"/>
        <w:rPr>
          <w:rFonts w:ascii="Arial" w:hAnsi="Arial" w:cs="Arial"/>
          <w:sz w:val="22"/>
          <w:szCs w:val="22"/>
        </w:rPr>
      </w:pPr>
    </w:p>
    <w:p w:rsidR="00D90C13" w:rsidRPr="009954E9" w:rsidRDefault="00D90C13" w:rsidP="00D90C13">
      <w:pPr>
        <w:tabs>
          <w:tab w:val="center" w:pos="709"/>
        </w:tabs>
        <w:autoSpaceDE w:val="0"/>
        <w:autoSpaceDN w:val="0"/>
        <w:adjustRightInd w:val="0"/>
        <w:rPr>
          <w:sz w:val="22"/>
          <w:szCs w:val="22"/>
        </w:rPr>
      </w:pPr>
      <w:r>
        <w:rPr>
          <w:sz w:val="22"/>
          <w:szCs w:val="22"/>
        </w:rPr>
        <w:t>d)</w:t>
      </w:r>
      <w:r>
        <w:rPr>
          <w:sz w:val="22"/>
          <w:szCs w:val="22"/>
        </w:rPr>
        <w:tab/>
      </w:r>
      <w:r>
        <w:rPr>
          <w:sz w:val="22"/>
          <w:szCs w:val="22"/>
        </w:rPr>
        <w:tab/>
      </w:r>
      <w:r w:rsidRPr="009954E9">
        <w:rPr>
          <w:sz w:val="22"/>
          <w:szCs w:val="22"/>
        </w:rPr>
        <w:t>Practice note 8 of 2007/8 paragraph 3.3.1 to 3.3.3:</w:t>
      </w:r>
    </w:p>
    <w:p w:rsidR="00D90C13" w:rsidRPr="002C76C1" w:rsidRDefault="00D90C13" w:rsidP="00D90C13">
      <w:pPr>
        <w:pStyle w:val="ListParagraph"/>
        <w:tabs>
          <w:tab w:val="center" w:pos="709"/>
        </w:tabs>
        <w:autoSpaceDE w:val="0"/>
        <w:autoSpaceDN w:val="0"/>
        <w:adjustRightInd w:val="0"/>
        <w:ind w:left="540"/>
        <w:rPr>
          <w:rFonts w:ascii="Arial" w:hAnsi="Arial" w:cs="Arial"/>
          <w:sz w:val="22"/>
          <w:szCs w:val="22"/>
        </w:rPr>
      </w:pPr>
    </w:p>
    <w:p w:rsidR="00D90C13" w:rsidRPr="002C76C1" w:rsidRDefault="00D90C13" w:rsidP="00D90C13">
      <w:pPr>
        <w:pStyle w:val="ListParagraph"/>
        <w:tabs>
          <w:tab w:val="center" w:pos="709"/>
        </w:tabs>
        <w:autoSpaceDE w:val="0"/>
        <w:autoSpaceDN w:val="0"/>
        <w:adjustRightInd w:val="0"/>
        <w:ind w:left="1440" w:hanging="900"/>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“3.3.1</w:t>
      </w:r>
      <w:r w:rsidRPr="002C76C1">
        <w:rPr>
          <w:rFonts w:ascii="Arial" w:hAnsi="Arial" w:cs="Arial"/>
          <w:i/>
          <w:iCs/>
          <w:sz w:val="22"/>
          <w:szCs w:val="22"/>
        </w:rPr>
        <w:tab/>
        <w:t>Accounting officers / authorities should invite and accept written price quotations for requirements up to an estimated value of R500 000 from as many suppliers as possible, that are registered on the list of prospective suppliers.</w:t>
      </w:r>
    </w:p>
    <w:p w:rsidR="00D90C13" w:rsidRPr="002C76C1" w:rsidRDefault="00D90C13" w:rsidP="00D90C13">
      <w:pPr>
        <w:pStyle w:val="ListParagraph"/>
        <w:tabs>
          <w:tab w:val="center" w:pos="709"/>
        </w:tabs>
        <w:autoSpaceDE w:val="0"/>
        <w:autoSpaceDN w:val="0"/>
        <w:adjustRightInd w:val="0"/>
        <w:ind w:left="1440" w:hanging="900"/>
        <w:rPr>
          <w:rFonts w:ascii="Arial" w:hAnsi="Arial" w:cs="Arial"/>
          <w:i/>
          <w:iCs/>
          <w:sz w:val="22"/>
          <w:szCs w:val="22"/>
        </w:rPr>
      </w:pPr>
    </w:p>
    <w:p w:rsidR="00D90C13" w:rsidRPr="002C76C1" w:rsidRDefault="00D90C13" w:rsidP="00D90C13">
      <w:pPr>
        <w:pStyle w:val="ListParagraph"/>
        <w:tabs>
          <w:tab w:val="center" w:pos="709"/>
        </w:tabs>
        <w:ind w:left="1440" w:hanging="900"/>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3.3.2</w:t>
      </w:r>
      <w:r w:rsidRPr="002C76C1">
        <w:rPr>
          <w:rFonts w:ascii="Arial" w:hAnsi="Arial" w:cs="Arial"/>
          <w:i/>
          <w:iCs/>
          <w:sz w:val="22"/>
          <w:szCs w:val="22"/>
        </w:rPr>
        <w:tab/>
        <w:t xml:space="preserve">Where no suitable suppliers are available from the list of prospective suppliers, written price quotations may be obtained from other possible suppliers. </w:t>
      </w:r>
    </w:p>
    <w:p w:rsidR="00D90C13" w:rsidRPr="002C76C1" w:rsidRDefault="00D90C13" w:rsidP="00D90C13">
      <w:pPr>
        <w:pStyle w:val="ListParagraph"/>
        <w:tabs>
          <w:tab w:val="center" w:pos="709"/>
        </w:tabs>
        <w:ind w:left="1440" w:hanging="900"/>
        <w:rPr>
          <w:rFonts w:ascii="Arial" w:hAnsi="Arial" w:cs="Arial"/>
          <w:i/>
          <w:iCs/>
          <w:sz w:val="22"/>
          <w:szCs w:val="22"/>
        </w:rPr>
      </w:pPr>
    </w:p>
    <w:p w:rsidR="00D90C13" w:rsidRPr="002C76C1" w:rsidRDefault="00D90C13" w:rsidP="00D90C13">
      <w:pPr>
        <w:pStyle w:val="NormalWeb"/>
        <w:tabs>
          <w:tab w:val="center" w:pos="709"/>
        </w:tabs>
        <w:ind w:left="1440" w:hanging="900"/>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3.3.3</w:t>
      </w:r>
      <w:r w:rsidRPr="002C76C1">
        <w:rPr>
          <w:rFonts w:ascii="Arial" w:hAnsi="Arial" w:cs="Arial"/>
          <w:i/>
          <w:iCs/>
          <w:sz w:val="22"/>
          <w:szCs w:val="22"/>
        </w:rPr>
        <w:tab/>
        <w:t>If it is not possible to obtain at least three (3) written price quotations, the reasons should be recorded and approved by the accounting officer / authority or his / her delegate”</w:t>
      </w:r>
    </w:p>
    <w:p w:rsidR="00D90C13" w:rsidRPr="002C76C1" w:rsidRDefault="00D90C13" w:rsidP="00D90C13">
      <w:pPr>
        <w:pStyle w:val="NormalWeb"/>
        <w:tabs>
          <w:tab w:val="center" w:pos="709"/>
        </w:tabs>
        <w:ind w:left="1440" w:hanging="900"/>
        <w:rPr>
          <w:rFonts w:ascii="Arial" w:hAnsi="Arial" w:cs="Arial"/>
          <w:i/>
          <w:iCs/>
          <w:sz w:val="22"/>
          <w:szCs w:val="22"/>
        </w:rPr>
      </w:pPr>
    </w:p>
    <w:p w:rsidR="00D90C13" w:rsidRPr="002C76C1" w:rsidRDefault="00D90C13" w:rsidP="00D90C13">
      <w:pPr>
        <w:pStyle w:val="ListParagraph"/>
        <w:numPr>
          <w:ilvl w:val="0"/>
          <w:numId w:val="23"/>
        </w:numPr>
        <w:tabs>
          <w:tab w:val="center" w:pos="709"/>
        </w:tabs>
        <w:autoSpaceDE w:val="0"/>
        <w:autoSpaceDN w:val="0"/>
        <w:adjustRightInd w:val="0"/>
        <w:rPr>
          <w:rFonts w:ascii="Arial" w:hAnsi="Arial" w:cs="Arial"/>
          <w:bCs/>
          <w:sz w:val="22"/>
          <w:szCs w:val="22"/>
          <w:lang w:eastAsia="en-ZA"/>
        </w:rPr>
      </w:pPr>
      <w:r w:rsidRPr="002C76C1">
        <w:rPr>
          <w:rFonts w:ascii="Arial" w:hAnsi="Arial" w:cs="Arial"/>
          <w:bCs/>
          <w:sz w:val="22"/>
          <w:szCs w:val="22"/>
          <w:lang w:eastAsia="en-ZA"/>
        </w:rPr>
        <w:t xml:space="preserve">      The department’s SCM policy paragraphs 49 and 50a state the following:</w:t>
      </w:r>
    </w:p>
    <w:p w:rsidR="00D90C13" w:rsidRPr="002C76C1" w:rsidRDefault="00D90C13" w:rsidP="00D90C13">
      <w:pPr>
        <w:tabs>
          <w:tab w:val="center" w:pos="709"/>
        </w:tabs>
        <w:autoSpaceDE w:val="0"/>
        <w:autoSpaceDN w:val="0"/>
        <w:adjustRightInd w:val="0"/>
        <w:ind w:left="720"/>
        <w:rPr>
          <w:bCs/>
          <w:sz w:val="22"/>
          <w:szCs w:val="22"/>
          <w:lang w:val="en-ZA" w:eastAsia="en-ZA"/>
        </w:rPr>
      </w:pPr>
    </w:p>
    <w:p w:rsidR="00D90C13" w:rsidRPr="002C76C1" w:rsidRDefault="00D90C13" w:rsidP="00D90C13">
      <w:pPr>
        <w:tabs>
          <w:tab w:val="center" w:pos="709"/>
        </w:tabs>
        <w:autoSpaceDE w:val="0"/>
        <w:autoSpaceDN w:val="0"/>
        <w:adjustRightInd w:val="0"/>
        <w:ind w:left="1440" w:hanging="720"/>
        <w:rPr>
          <w:bCs/>
          <w:i/>
          <w:sz w:val="22"/>
          <w:szCs w:val="22"/>
          <w:lang w:val="en-ZA" w:eastAsia="en-ZA"/>
        </w:rPr>
      </w:pPr>
      <w:r w:rsidRPr="002C76C1">
        <w:rPr>
          <w:bCs/>
          <w:i/>
          <w:sz w:val="22"/>
          <w:szCs w:val="22"/>
          <w:lang w:val="en-ZA" w:eastAsia="en-ZA"/>
        </w:rPr>
        <w:t>“49</w:t>
      </w:r>
      <w:r w:rsidRPr="002C76C1">
        <w:rPr>
          <w:bCs/>
          <w:i/>
          <w:sz w:val="22"/>
          <w:szCs w:val="22"/>
          <w:lang w:val="en-ZA" w:eastAsia="en-ZA"/>
        </w:rPr>
        <w:tab/>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w:t>
      </w:r>
    </w:p>
    <w:p w:rsidR="00D90C13" w:rsidRPr="002C76C1" w:rsidRDefault="00D90C13" w:rsidP="00D90C13">
      <w:pPr>
        <w:tabs>
          <w:tab w:val="center" w:pos="709"/>
        </w:tabs>
        <w:autoSpaceDE w:val="0"/>
        <w:autoSpaceDN w:val="0"/>
        <w:adjustRightInd w:val="0"/>
        <w:ind w:left="1440" w:hanging="1440"/>
        <w:rPr>
          <w:bCs/>
          <w:i/>
          <w:sz w:val="22"/>
          <w:szCs w:val="22"/>
          <w:lang w:val="en-ZA" w:eastAsia="en-ZA"/>
        </w:rPr>
      </w:pPr>
    </w:p>
    <w:p w:rsidR="00D90C13" w:rsidRPr="002C76C1" w:rsidRDefault="00D90C13" w:rsidP="00D90C13">
      <w:pPr>
        <w:tabs>
          <w:tab w:val="center" w:pos="709"/>
        </w:tabs>
        <w:autoSpaceDE w:val="0"/>
        <w:autoSpaceDN w:val="0"/>
        <w:adjustRightInd w:val="0"/>
        <w:ind w:left="1440" w:hanging="720"/>
        <w:rPr>
          <w:bCs/>
          <w:i/>
          <w:sz w:val="22"/>
          <w:szCs w:val="22"/>
          <w:lang w:val="en-ZA" w:eastAsia="en-ZA"/>
        </w:rPr>
      </w:pPr>
      <w:r w:rsidRPr="002C76C1">
        <w:rPr>
          <w:bCs/>
          <w:i/>
          <w:sz w:val="22"/>
          <w:szCs w:val="22"/>
          <w:lang w:val="en-ZA" w:eastAsia="en-ZA"/>
        </w:rPr>
        <w:t>50</w:t>
      </w:r>
      <w:r w:rsidRPr="002C76C1">
        <w:rPr>
          <w:bCs/>
          <w:i/>
          <w:sz w:val="22"/>
          <w:szCs w:val="22"/>
          <w:lang w:val="en-ZA" w:eastAsia="en-ZA"/>
        </w:rPr>
        <w:tab/>
        <w:t>The following key principles will apply to the supplier register:</w:t>
      </w:r>
    </w:p>
    <w:p w:rsidR="00D90C13" w:rsidRPr="002C76C1" w:rsidRDefault="00D90C13" w:rsidP="00D90C13">
      <w:pPr>
        <w:tabs>
          <w:tab w:val="center" w:pos="709"/>
        </w:tabs>
        <w:autoSpaceDE w:val="0"/>
        <w:autoSpaceDN w:val="0"/>
        <w:adjustRightInd w:val="0"/>
        <w:ind w:left="1440" w:hanging="1440"/>
        <w:rPr>
          <w:bCs/>
          <w:i/>
          <w:sz w:val="22"/>
          <w:szCs w:val="22"/>
          <w:lang w:val="en-ZA" w:eastAsia="en-ZA"/>
        </w:rPr>
      </w:pPr>
      <w:r w:rsidRPr="002C76C1">
        <w:rPr>
          <w:bCs/>
          <w:i/>
          <w:sz w:val="22"/>
          <w:szCs w:val="22"/>
          <w:lang w:val="en-ZA" w:eastAsia="en-ZA"/>
        </w:rPr>
        <w:tab/>
        <w:t>a. The use of the register will be mandatory for the acquisition through the quotation procedure for all goods and services.”</w:t>
      </w:r>
    </w:p>
    <w:p w:rsidR="00D90C13" w:rsidRPr="002C76C1" w:rsidRDefault="00D90C13" w:rsidP="00D90C13">
      <w:pPr>
        <w:tabs>
          <w:tab w:val="center" w:pos="709"/>
        </w:tabs>
        <w:autoSpaceDE w:val="0"/>
        <w:autoSpaceDN w:val="0"/>
        <w:adjustRightInd w:val="0"/>
        <w:ind w:left="1440" w:hanging="1440"/>
        <w:rPr>
          <w:bCs/>
          <w:sz w:val="22"/>
          <w:szCs w:val="22"/>
          <w:lang w:val="en-ZA" w:eastAsia="en-ZA"/>
        </w:rPr>
      </w:pPr>
    </w:p>
    <w:p w:rsidR="00D90C13" w:rsidRPr="002C76C1" w:rsidRDefault="00D90C13" w:rsidP="00D90C13">
      <w:pPr>
        <w:pStyle w:val="NormalWeb"/>
        <w:tabs>
          <w:tab w:val="center" w:pos="709"/>
        </w:tabs>
        <w:rPr>
          <w:rFonts w:ascii="Arial" w:hAnsi="Arial" w:cs="Arial"/>
          <w:sz w:val="22"/>
          <w:szCs w:val="22"/>
          <w:lang w:val="en-ZA"/>
        </w:rPr>
      </w:pPr>
      <w:r w:rsidRPr="002C76C1">
        <w:rPr>
          <w:rFonts w:ascii="Arial" w:hAnsi="Arial" w:cs="Arial"/>
          <w:sz w:val="22"/>
          <w:szCs w:val="22"/>
          <w:lang w:val="en-ZA"/>
        </w:rPr>
        <w:t xml:space="preserve">The deviations listed below relate to the procurement of furniture from </w:t>
      </w:r>
      <w:r w:rsidRPr="002C76C1">
        <w:rPr>
          <w:rFonts w:ascii="Arial" w:hAnsi="Arial" w:cs="Arial"/>
          <w:color w:val="000000"/>
          <w:sz w:val="22"/>
          <w:szCs w:val="22"/>
          <w:lang w:eastAsia="en-ZA"/>
        </w:rPr>
        <w:t>Mamanopi Trading Enterprises, batch number 182819</w:t>
      </w:r>
      <w:r w:rsidRPr="002C76C1">
        <w:rPr>
          <w:rFonts w:ascii="Arial" w:hAnsi="Arial" w:cs="Arial"/>
          <w:sz w:val="22"/>
          <w:szCs w:val="22"/>
          <w:lang w:val="en-ZA"/>
        </w:rPr>
        <w:t>. Please see the table below for information on the payment selected for testing:</w:t>
      </w:r>
    </w:p>
    <w:p w:rsidR="00D90C13" w:rsidRPr="002C76C1" w:rsidRDefault="00D90C13" w:rsidP="00D90C13">
      <w:pPr>
        <w:pStyle w:val="NormalWeb"/>
        <w:tabs>
          <w:tab w:val="center" w:pos="709"/>
        </w:tabs>
        <w:rPr>
          <w:rFonts w:ascii="Arial" w:hAnsi="Arial" w:cs="Arial"/>
          <w:sz w:val="22"/>
          <w:szCs w:val="22"/>
          <w:lang w:val="en-ZA"/>
        </w:rPr>
      </w:pPr>
    </w:p>
    <w:p w:rsidR="00D90C13" w:rsidRPr="002C76C1" w:rsidRDefault="00D90C13" w:rsidP="00D90C13">
      <w:pPr>
        <w:pStyle w:val="NormalWeb"/>
        <w:tabs>
          <w:tab w:val="center" w:pos="709"/>
        </w:tabs>
        <w:rPr>
          <w:rFonts w:ascii="Arial" w:hAnsi="Arial" w:cs="Arial"/>
          <w:sz w:val="22"/>
          <w:szCs w:val="22"/>
          <w:lang w:val="en-ZA"/>
        </w:rPr>
      </w:pPr>
    </w:p>
    <w:tbl>
      <w:tblPr>
        <w:tblStyle w:val="TableGrid"/>
        <w:tblW w:w="0" w:type="auto"/>
        <w:tblInd w:w="817" w:type="dxa"/>
        <w:tblLook w:val="04A0"/>
      </w:tblPr>
      <w:tblGrid>
        <w:gridCol w:w="2311"/>
        <w:gridCol w:w="1237"/>
        <w:gridCol w:w="1846"/>
        <w:gridCol w:w="1846"/>
      </w:tblGrid>
      <w:tr w:rsidR="00D90C13" w:rsidRPr="002C76C1" w:rsidTr="00D90C13">
        <w:tc>
          <w:tcPr>
            <w:tcW w:w="2311" w:type="dxa"/>
            <w:shd w:val="clear" w:color="auto" w:fill="BFBFBF" w:themeFill="background1" w:themeFillShade="BF"/>
          </w:tcPr>
          <w:p w:rsidR="00D90C13" w:rsidRPr="009954E9" w:rsidRDefault="00D90C13" w:rsidP="00D90C13">
            <w:pPr>
              <w:pStyle w:val="NormalWeb"/>
              <w:tabs>
                <w:tab w:val="center" w:pos="709"/>
              </w:tabs>
              <w:rPr>
                <w:rFonts w:ascii="Arial" w:hAnsi="Arial" w:cs="Arial"/>
                <w:sz w:val="18"/>
                <w:szCs w:val="18"/>
                <w:lang w:val="en-ZA"/>
              </w:rPr>
            </w:pPr>
            <w:r w:rsidRPr="009954E9">
              <w:rPr>
                <w:rFonts w:ascii="Arial" w:hAnsi="Arial" w:cs="Arial"/>
                <w:b/>
                <w:color w:val="000000"/>
                <w:sz w:val="18"/>
                <w:szCs w:val="18"/>
              </w:rPr>
              <w:t>DESCRIPTION OF ITEMS</w:t>
            </w:r>
          </w:p>
        </w:tc>
        <w:tc>
          <w:tcPr>
            <w:tcW w:w="1237" w:type="dxa"/>
            <w:shd w:val="clear" w:color="auto" w:fill="BFBFBF" w:themeFill="background1" w:themeFillShade="BF"/>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b/>
                <w:color w:val="000000"/>
                <w:sz w:val="18"/>
                <w:szCs w:val="18"/>
              </w:rPr>
              <w:t>QUANTITY</w:t>
            </w:r>
          </w:p>
        </w:tc>
        <w:tc>
          <w:tcPr>
            <w:tcW w:w="1846" w:type="dxa"/>
            <w:shd w:val="clear" w:color="auto" w:fill="BFBFBF" w:themeFill="background1" w:themeFillShade="BF"/>
          </w:tcPr>
          <w:p w:rsidR="00D90C13" w:rsidRPr="009954E9" w:rsidRDefault="00D90C13" w:rsidP="00D90C13">
            <w:pPr>
              <w:tabs>
                <w:tab w:val="center" w:pos="709"/>
              </w:tabs>
              <w:jc w:val="right"/>
              <w:rPr>
                <w:b/>
                <w:color w:val="000000"/>
                <w:sz w:val="18"/>
                <w:szCs w:val="18"/>
              </w:rPr>
            </w:pPr>
            <w:r w:rsidRPr="009954E9">
              <w:rPr>
                <w:b/>
                <w:color w:val="000000"/>
                <w:sz w:val="18"/>
                <w:szCs w:val="18"/>
              </w:rPr>
              <w:t xml:space="preserve">UNIT COST </w:t>
            </w:r>
          </w:p>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b/>
                <w:color w:val="000000"/>
                <w:sz w:val="18"/>
                <w:szCs w:val="18"/>
              </w:rPr>
              <w:t>[INCLUDING VAT]</w:t>
            </w:r>
          </w:p>
        </w:tc>
        <w:tc>
          <w:tcPr>
            <w:tcW w:w="1846" w:type="dxa"/>
            <w:shd w:val="clear" w:color="auto" w:fill="BFBFBF" w:themeFill="background1" w:themeFillShade="BF"/>
          </w:tcPr>
          <w:p w:rsidR="00D90C13" w:rsidRPr="009954E9" w:rsidRDefault="00D90C13" w:rsidP="00D90C13">
            <w:pPr>
              <w:tabs>
                <w:tab w:val="center" w:pos="709"/>
              </w:tabs>
              <w:jc w:val="right"/>
              <w:rPr>
                <w:b/>
                <w:color w:val="000000"/>
                <w:sz w:val="18"/>
                <w:szCs w:val="18"/>
              </w:rPr>
            </w:pPr>
            <w:r w:rsidRPr="009954E9">
              <w:rPr>
                <w:b/>
                <w:color w:val="000000"/>
                <w:sz w:val="18"/>
                <w:szCs w:val="18"/>
              </w:rPr>
              <w:t>TOTAL</w:t>
            </w:r>
          </w:p>
          <w:p w:rsidR="00D90C13" w:rsidRPr="009954E9" w:rsidRDefault="00D90C13" w:rsidP="00D90C13">
            <w:pPr>
              <w:pStyle w:val="NormalWeb"/>
              <w:tabs>
                <w:tab w:val="center" w:pos="709"/>
                <w:tab w:val="right" w:pos="1630"/>
              </w:tabs>
              <w:rPr>
                <w:rFonts w:ascii="Arial" w:hAnsi="Arial" w:cs="Arial"/>
                <w:sz w:val="18"/>
                <w:szCs w:val="18"/>
                <w:lang w:val="en-ZA"/>
              </w:rPr>
            </w:pPr>
            <w:r>
              <w:rPr>
                <w:rFonts w:ascii="Arial" w:hAnsi="Arial" w:cs="Arial"/>
                <w:b/>
                <w:color w:val="000000"/>
                <w:sz w:val="18"/>
                <w:szCs w:val="18"/>
              </w:rPr>
              <w:tab/>
            </w:r>
            <w:r w:rsidRPr="009954E9">
              <w:rPr>
                <w:rFonts w:ascii="Arial" w:hAnsi="Arial" w:cs="Arial"/>
                <w:b/>
                <w:color w:val="000000"/>
                <w:sz w:val="18"/>
                <w:szCs w:val="18"/>
              </w:rPr>
              <w:t>[INCLUDING VAT]</w:t>
            </w:r>
          </w:p>
        </w:tc>
      </w:tr>
      <w:tr w:rsidR="00D90C13" w:rsidRPr="002C76C1" w:rsidTr="00D90C13">
        <w:tc>
          <w:tcPr>
            <w:tcW w:w="2311" w:type="dxa"/>
          </w:tcPr>
          <w:p w:rsidR="00D90C13" w:rsidRPr="009954E9" w:rsidRDefault="00D90C13" w:rsidP="00D90C13">
            <w:pPr>
              <w:pStyle w:val="NormalWeb"/>
              <w:tabs>
                <w:tab w:val="center" w:pos="709"/>
              </w:tabs>
              <w:rPr>
                <w:rFonts w:ascii="Arial" w:hAnsi="Arial" w:cs="Arial"/>
                <w:sz w:val="18"/>
                <w:szCs w:val="18"/>
                <w:lang w:val="en-ZA"/>
              </w:rPr>
            </w:pPr>
            <w:r w:rsidRPr="009954E9">
              <w:rPr>
                <w:rFonts w:ascii="Arial" w:hAnsi="Arial" w:cs="Arial"/>
                <w:bCs/>
                <w:sz w:val="18"/>
                <w:szCs w:val="18"/>
              </w:rPr>
              <w:t>Monaco Patio chair</w:t>
            </w:r>
          </w:p>
        </w:tc>
        <w:tc>
          <w:tcPr>
            <w:tcW w:w="1237"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16</w:t>
            </w:r>
          </w:p>
        </w:tc>
        <w:tc>
          <w:tcPr>
            <w:tcW w:w="1846"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3 950,00</w:t>
            </w:r>
          </w:p>
        </w:tc>
        <w:tc>
          <w:tcPr>
            <w:tcW w:w="1846"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63 200,00</w:t>
            </w:r>
          </w:p>
        </w:tc>
      </w:tr>
      <w:tr w:rsidR="00D90C13" w:rsidRPr="002C76C1" w:rsidTr="00D90C13">
        <w:tc>
          <w:tcPr>
            <w:tcW w:w="2311" w:type="dxa"/>
          </w:tcPr>
          <w:p w:rsidR="00D90C13" w:rsidRPr="009954E9" w:rsidRDefault="00D90C13" w:rsidP="00D90C13">
            <w:pPr>
              <w:pStyle w:val="NormalWeb"/>
              <w:tabs>
                <w:tab w:val="center" w:pos="709"/>
              </w:tabs>
              <w:rPr>
                <w:rFonts w:ascii="Arial" w:hAnsi="Arial" w:cs="Arial"/>
                <w:sz w:val="18"/>
                <w:szCs w:val="18"/>
                <w:lang w:val="en-ZA"/>
              </w:rPr>
            </w:pPr>
            <w:r w:rsidRPr="009954E9">
              <w:rPr>
                <w:rFonts w:ascii="Arial" w:hAnsi="Arial" w:cs="Arial"/>
                <w:sz w:val="18"/>
                <w:szCs w:val="18"/>
                <w:lang w:val="en-ZA"/>
              </w:rPr>
              <w:t>Garden umbrella</w:t>
            </w:r>
          </w:p>
        </w:tc>
        <w:tc>
          <w:tcPr>
            <w:tcW w:w="1237"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1</w:t>
            </w:r>
          </w:p>
        </w:tc>
        <w:tc>
          <w:tcPr>
            <w:tcW w:w="1846"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300,00</w:t>
            </w:r>
          </w:p>
        </w:tc>
        <w:tc>
          <w:tcPr>
            <w:tcW w:w="1846"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3 000,00</w:t>
            </w:r>
          </w:p>
        </w:tc>
      </w:tr>
      <w:tr w:rsidR="00D90C13" w:rsidRPr="002C76C1" w:rsidTr="00D90C13">
        <w:tc>
          <w:tcPr>
            <w:tcW w:w="2311" w:type="dxa"/>
          </w:tcPr>
          <w:p w:rsidR="00D90C13" w:rsidRPr="009954E9" w:rsidRDefault="00D90C13" w:rsidP="00D90C13">
            <w:pPr>
              <w:pStyle w:val="NormalWeb"/>
              <w:tabs>
                <w:tab w:val="center" w:pos="709"/>
              </w:tabs>
              <w:rPr>
                <w:rFonts w:ascii="Arial" w:hAnsi="Arial" w:cs="Arial"/>
                <w:sz w:val="18"/>
                <w:szCs w:val="18"/>
                <w:lang w:val="en-ZA"/>
              </w:rPr>
            </w:pPr>
            <w:r w:rsidRPr="009954E9">
              <w:rPr>
                <w:rFonts w:ascii="Arial" w:hAnsi="Arial" w:cs="Arial"/>
                <w:bCs/>
                <w:sz w:val="18"/>
                <w:szCs w:val="18"/>
              </w:rPr>
              <w:t>Monaco patio dining table</w:t>
            </w:r>
          </w:p>
        </w:tc>
        <w:tc>
          <w:tcPr>
            <w:tcW w:w="1237"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2</w:t>
            </w:r>
          </w:p>
        </w:tc>
        <w:tc>
          <w:tcPr>
            <w:tcW w:w="1846"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15 000,00</w:t>
            </w:r>
          </w:p>
        </w:tc>
        <w:tc>
          <w:tcPr>
            <w:tcW w:w="1846"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30 000,00</w:t>
            </w:r>
          </w:p>
        </w:tc>
      </w:tr>
      <w:tr w:rsidR="00D90C13" w:rsidRPr="002C76C1" w:rsidTr="00D90C13">
        <w:tc>
          <w:tcPr>
            <w:tcW w:w="2311" w:type="dxa"/>
          </w:tcPr>
          <w:p w:rsidR="00D90C13" w:rsidRPr="009954E9" w:rsidRDefault="00D90C13" w:rsidP="00D90C13">
            <w:pPr>
              <w:pStyle w:val="NormalWeb"/>
              <w:tabs>
                <w:tab w:val="center" w:pos="709"/>
              </w:tabs>
              <w:rPr>
                <w:rFonts w:ascii="Arial" w:hAnsi="Arial" w:cs="Arial"/>
                <w:sz w:val="18"/>
                <w:szCs w:val="18"/>
                <w:lang w:val="en-ZA"/>
              </w:rPr>
            </w:pPr>
            <w:r w:rsidRPr="009954E9">
              <w:rPr>
                <w:rFonts w:ascii="Arial" w:hAnsi="Arial" w:cs="Arial"/>
                <w:bCs/>
                <w:sz w:val="18"/>
                <w:szCs w:val="18"/>
              </w:rPr>
              <w:t>Monaco patio dining chair cushion</w:t>
            </w:r>
          </w:p>
        </w:tc>
        <w:tc>
          <w:tcPr>
            <w:tcW w:w="1237"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4</w:t>
            </w:r>
          </w:p>
        </w:tc>
        <w:tc>
          <w:tcPr>
            <w:tcW w:w="1846"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11 000,00</w:t>
            </w:r>
          </w:p>
        </w:tc>
        <w:tc>
          <w:tcPr>
            <w:tcW w:w="1846"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44 000,00</w:t>
            </w:r>
          </w:p>
        </w:tc>
      </w:tr>
      <w:tr w:rsidR="00D90C13" w:rsidRPr="002C76C1" w:rsidTr="00D90C13">
        <w:tc>
          <w:tcPr>
            <w:tcW w:w="2311" w:type="dxa"/>
          </w:tcPr>
          <w:p w:rsidR="00D90C13" w:rsidRPr="009954E9" w:rsidRDefault="00D90C13" w:rsidP="00D90C13">
            <w:pPr>
              <w:pStyle w:val="NormalWeb"/>
              <w:tabs>
                <w:tab w:val="center" w:pos="709"/>
              </w:tabs>
              <w:rPr>
                <w:rFonts w:ascii="Arial" w:hAnsi="Arial" w:cs="Arial"/>
                <w:sz w:val="18"/>
                <w:szCs w:val="18"/>
                <w:lang w:val="en-ZA"/>
              </w:rPr>
            </w:pPr>
            <w:r w:rsidRPr="009954E9">
              <w:rPr>
                <w:rFonts w:ascii="Arial" w:hAnsi="Arial" w:cs="Arial"/>
                <w:bCs/>
                <w:sz w:val="18"/>
                <w:szCs w:val="18"/>
              </w:rPr>
              <w:t>Monaco 2Div Patio bench cushions</w:t>
            </w:r>
          </w:p>
        </w:tc>
        <w:tc>
          <w:tcPr>
            <w:tcW w:w="1237"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4</w:t>
            </w:r>
          </w:p>
        </w:tc>
        <w:tc>
          <w:tcPr>
            <w:tcW w:w="1846"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14 500,00</w:t>
            </w:r>
          </w:p>
        </w:tc>
        <w:tc>
          <w:tcPr>
            <w:tcW w:w="1846"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58 000,00</w:t>
            </w:r>
          </w:p>
        </w:tc>
      </w:tr>
      <w:tr w:rsidR="00D90C13" w:rsidRPr="002C76C1" w:rsidTr="00D90C13">
        <w:tc>
          <w:tcPr>
            <w:tcW w:w="2311" w:type="dxa"/>
          </w:tcPr>
          <w:p w:rsidR="00D90C13" w:rsidRPr="009954E9" w:rsidRDefault="00D90C13" w:rsidP="00D90C13">
            <w:pPr>
              <w:pStyle w:val="NormalWeb"/>
              <w:tabs>
                <w:tab w:val="center" w:pos="709"/>
              </w:tabs>
              <w:rPr>
                <w:rFonts w:ascii="Arial" w:hAnsi="Arial" w:cs="Arial"/>
                <w:sz w:val="18"/>
                <w:szCs w:val="18"/>
                <w:lang w:val="en-ZA"/>
              </w:rPr>
            </w:pPr>
            <w:r w:rsidRPr="009954E9">
              <w:rPr>
                <w:rFonts w:ascii="Arial" w:hAnsi="Arial" w:cs="Arial"/>
                <w:bCs/>
                <w:sz w:val="18"/>
                <w:szCs w:val="18"/>
              </w:rPr>
              <w:t>Monaco 2Div Patio bench cushions</w:t>
            </w:r>
          </w:p>
        </w:tc>
        <w:tc>
          <w:tcPr>
            <w:tcW w:w="1237"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4</w:t>
            </w:r>
          </w:p>
        </w:tc>
        <w:tc>
          <w:tcPr>
            <w:tcW w:w="1846"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16 000,00</w:t>
            </w:r>
          </w:p>
        </w:tc>
        <w:tc>
          <w:tcPr>
            <w:tcW w:w="1846" w:type="dxa"/>
          </w:tcPr>
          <w:p w:rsidR="00D90C13" w:rsidRPr="009954E9" w:rsidRDefault="00D90C13" w:rsidP="00D90C13">
            <w:pPr>
              <w:pStyle w:val="NormalWeb"/>
              <w:tabs>
                <w:tab w:val="center" w:pos="709"/>
              </w:tabs>
              <w:jc w:val="right"/>
              <w:rPr>
                <w:rFonts w:ascii="Arial" w:hAnsi="Arial" w:cs="Arial"/>
                <w:sz w:val="18"/>
                <w:szCs w:val="18"/>
                <w:lang w:val="en-ZA"/>
              </w:rPr>
            </w:pPr>
            <w:r w:rsidRPr="009954E9">
              <w:rPr>
                <w:rFonts w:ascii="Arial" w:hAnsi="Arial" w:cs="Arial"/>
                <w:sz w:val="18"/>
                <w:szCs w:val="18"/>
                <w:lang w:val="en-ZA"/>
              </w:rPr>
              <w:t>64 000,00</w:t>
            </w:r>
          </w:p>
        </w:tc>
      </w:tr>
      <w:tr w:rsidR="00D90C13" w:rsidRPr="002C76C1" w:rsidTr="00D90C13">
        <w:tc>
          <w:tcPr>
            <w:tcW w:w="2311" w:type="dxa"/>
          </w:tcPr>
          <w:p w:rsidR="00D90C13" w:rsidRPr="009954E9" w:rsidRDefault="00D90C13" w:rsidP="00D90C13">
            <w:pPr>
              <w:pStyle w:val="NormalWeb"/>
              <w:tabs>
                <w:tab w:val="center" w:pos="709"/>
              </w:tabs>
              <w:rPr>
                <w:rFonts w:ascii="Arial" w:hAnsi="Arial" w:cs="Arial"/>
                <w:b/>
                <w:bCs/>
                <w:sz w:val="18"/>
                <w:szCs w:val="18"/>
              </w:rPr>
            </w:pPr>
            <w:r w:rsidRPr="009954E9">
              <w:rPr>
                <w:rFonts w:ascii="Arial" w:hAnsi="Arial" w:cs="Arial"/>
                <w:b/>
                <w:bCs/>
                <w:sz w:val="18"/>
                <w:szCs w:val="18"/>
              </w:rPr>
              <w:t>TOTAL</w:t>
            </w:r>
          </w:p>
        </w:tc>
        <w:tc>
          <w:tcPr>
            <w:tcW w:w="1237" w:type="dxa"/>
          </w:tcPr>
          <w:p w:rsidR="00D90C13" w:rsidRPr="009954E9" w:rsidRDefault="00D90C13" w:rsidP="00D90C13">
            <w:pPr>
              <w:pStyle w:val="NormalWeb"/>
              <w:tabs>
                <w:tab w:val="center" w:pos="709"/>
              </w:tabs>
              <w:jc w:val="right"/>
              <w:rPr>
                <w:rFonts w:ascii="Arial" w:hAnsi="Arial" w:cs="Arial"/>
                <w:sz w:val="18"/>
                <w:szCs w:val="18"/>
                <w:lang w:val="en-ZA"/>
              </w:rPr>
            </w:pPr>
          </w:p>
        </w:tc>
        <w:tc>
          <w:tcPr>
            <w:tcW w:w="1846" w:type="dxa"/>
          </w:tcPr>
          <w:p w:rsidR="00D90C13" w:rsidRPr="009954E9" w:rsidRDefault="00D90C13" w:rsidP="00D90C13">
            <w:pPr>
              <w:pStyle w:val="NormalWeb"/>
              <w:tabs>
                <w:tab w:val="center" w:pos="709"/>
              </w:tabs>
              <w:jc w:val="right"/>
              <w:rPr>
                <w:rFonts w:ascii="Arial" w:hAnsi="Arial" w:cs="Arial"/>
                <w:sz w:val="18"/>
                <w:szCs w:val="18"/>
                <w:lang w:val="en-ZA"/>
              </w:rPr>
            </w:pPr>
          </w:p>
        </w:tc>
        <w:tc>
          <w:tcPr>
            <w:tcW w:w="1846" w:type="dxa"/>
          </w:tcPr>
          <w:p w:rsidR="00D90C13" w:rsidRPr="009954E9" w:rsidRDefault="00D90C13" w:rsidP="00D90C13">
            <w:pPr>
              <w:pStyle w:val="NormalWeb"/>
              <w:tabs>
                <w:tab w:val="center" w:pos="709"/>
              </w:tabs>
              <w:jc w:val="right"/>
              <w:rPr>
                <w:rFonts w:ascii="Arial" w:hAnsi="Arial" w:cs="Arial"/>
                <w:b/>
                <w:sz w:val="18"/>
                <w:szCs w:val="18"/>
                <w:lang w:val="en-ZA"/>
              </w:rPr>
            </w:pPr>
            <w:r w:rsidRPr="009954E9">
              <w:rPr>
                <w:rFonts w:ascii="Arial" w:hAnsi="Arial" w:cs="Arial"/>
                <w:b/>
                <w:sz w:val="18"/>
                <w:szCs w:val="18"/>
                <w:lang w:val="en-ZA"/>
              </w:rPr>
              <w:t>262 200,00</w:t>
            </w:r>
          </w:p>
        </w:tc>
      </w:tr>
    </w:tbl>
    <w:p w:rsidR="00D90C13" w:rsidRPr="002C76C1" w:rsidRDefault="00D90C13" w:rsidP="00D90C13">
      <w:pPr>
        <w:pStyle w:val="NormalWeb"/>
        <w:tabs>
          <w:tab w:val="center" w:pos="709"/>
        </w:tabs>
        <w:rPr>
          <w:rFonts w:ascii="Arial" w:hAnsi="Arial" w:cs="Arial"/>
          <w:sz w:val="22"/>
          <w:szCs w:val="22"/>
          <w:lang w:val="en-ZA"/>
        </w:rPr>
      </w:pPr>
    </w:p>
    <w:p w:rsidR="00D90C13" w:rsidRPr="002C76C1" w:rsidRDefault="00D90C13" w:rsidP="006F5D2E">
      <w:pPr>
        <w:pStyle w:val="ListParagraph"/>
        <w:numPr>
          <w:ilvl w:val="0"/>
          <w:numId w:val="228"/>
        </w:numPr>
        <w:tabs>
          <w:tab w:val="center" w:pos="709"/>
        </w:tabs>
        <w:spacing w:after="120"/>
        <w:ind w:left="0" w:firstLine="0"/>
        <w:outlineLvl w:val="0"/>
        <w:rPr>
          <w:rFonts w:ascii="Arial" w:hAnsi="Arial" w:cs="Arial"/>
          <w:sz w:val="22"/>
          <w:szCs w:val="22"/>
        </w:rPr>
      </w:pPr>
      <w:r w:rsidRPr="002C76C1">
        <w:rPr>
          <w:rFonts w:ascii="Arial" w:hAnsi="Arial" w:cs="Arial"/>
          <w:sz w:val="22"/>
          <w:szCs w:val="22"/>
        </w:rPr>
        <w:t xml:space="preserve">The department did not obtain and evaluate three written quotations as required by </w:t>
      </w:r>
      <w:r w:rsidRPr="002C76C1">
        <w:rPr>
          <w:rFonts w:ascii="Arial" w:hAnsi="Arial" w:cs="Arial"/>
          <w:sz w:val="22"/>
          <w:szCs w:val="22"/>
        </w:rPr>
        <w:tab/>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Practice Note 8, due to the fact that only the two suppliers listed below responded: </w:t>
      </w:r>
      <w:bookmarkStart w:id="13" w:name="OLE_LINK4"/>
    </w:p>
    <w:p w:rsidR="00D90C13" w:rsidRPr="002C76C1" w:rsidRDefault="00D90C13" w:rsidP="006F5D2E">
      <w:pPr>
        <w:pStyle w:val="ListParagraph"/>
        <w:numPr>
          <w:ilvl w:val="0"/>
          <w:numId w:val="229"/>
        </w:numPr>
        <w:tabs>
          <w:tab w:val="center" w:pos="709"/>
        </w:tabs>
        <w:spacing w:after="120"/>
        <w:ind w:left="1080"/>
        <w:outlineLvl w:val="0"/>
        <w:rPr>
          <w:rFonts w:ascii="Arial" w:hAnsi="Arial" w:cs="Arial"/>
          <w:sz w:val="22"/>
          <w:szCs w:val="22"/>
        </w:rPr>
      </w:pPr>
      <w:r w:rsidRPr="002C76C1">
        <w:rPr>
          <w:rFonts w:ascii="Arial" w:hAnsi="Arial" w:cs="Arial"/>
          <w:sz w:val="22"/>
          <w:szCs w:val="22"/>
        </w:rPr>
        <w:t>Sunset Projects</w:t>
      </w:r>
    </w:p>
    <w:p w:rsidR="00D90C13" w:rsidRPr="002C76C1" w:rsidRDefault="00D90C13" w:rsidP="006F5D2E">
      <w:pPr>
        <w:pStyle w:val="ListParagraph"/>
        <w:numPr>
          <w:ilvl w:val="0"/>
          <w:numId w:val="229"/>
        </w:numPr>
        <w:tabs>
          <w:tab w:val="center" w:pos="709"/>
        </w:tabs>
        <w:spacing w:after="120"/>
        <w:ind w:left="1080"/>
        <w:outlineLvl w:val="0"/>
        <w:rPr>
          <w:rFonts w:ascii="Arial" w:hAnsi="Arial" w:cs="Arial"/>
          <w:sz w:val="22"/>
          <w:szCs w:val="22"/>
        </w:rPr>
      </w:pPr>
      <w:r w:rsidRPr="002C76C1">
        <w:rPr>
          <w:rFonts w:ascii="Arial" w:hAnsi="Arial" w:cs="Arial"/>
          <w:sz w:val="22"/>
          <w:szCs w:val="22"/>
        </w:rPr>
        <w:t>Mamanopi Trading Enterprises</w:t>
      </w:r>
      <w:bookmarkEnd w:id="13"/>
    </w:p>
    <w:p w:rsidR="00D90C13" w:rsidRPr="002C76C1" w:rsidRDefault="00D90C13" w:rsidP="006F5D2E">
      <w:pPr>
        <w:pStyle w:val="ListParagraph"/>
        <w:numPr>
          <w:ilvl w:val="0"/>
          <w:numId w:val="228"/>
        </w:numPr>
        <w:tabs>
          <w:tab w:val="center" w:pos="709"/>
        </w:tabs>
        <w:ind w:left="720" w:hanging="720"/>
        <w:rPr>
          <w:rFonts w:ascii="Arial" w:hAnsi="Arial" w:cs="Arial"/>
          <w:sz w:val="22"/>
          <w:szCs w:val="22"/>
        </w:rPr>
      </w:pPr>
      <w:r w:rsidRPr="002C76C1">
        <w:rPr>
          <w:rFonts w:ascii="Arial" w:hAnsi="Arial" w:cs="Arial"/>
          <w:sz w:val="22"/>
          <w:szCs w:val="22"/>
        </w:rPr>
        <w:t>However, requests for quotations where sent to the following suppliers, of which only Sunset Projects and Mamanopi Trading Enterprises responded:</w:t>
      </w:r>
    </w:p>
    <w:p w:rsidR="00D90C13" w:rsidRPr="002C76C1" w:rsidRDefault="00D90C13" w:rsidP="00D90C13">
      <w:pPr>
        <w:pStyle w:val="ListParagraph"/>
        <w:tabs>
          <w:tab w:val="center" w:pos="709"/>
        </w:tabs>
        <w:rPr>
          <w:rFonts w:ascii="Arial" w:hAnsi="Arial" w:cs="Arial"/>
          <w:sz w:val="22"/>
          <w:szCs w:val="22"/>
        </w:rPr>
      </w:pPr>
    </w:p>
    <w:p w:rsidR="00D90C13" w:rsidRPr="002C76C1" w:rsidRDefault="00D90C13" w:rsidP="006F5D2E">
      <w:pPr>
        <w:pStyle w:val="ListParagraph"/>
        <w:numPr>
          <w:ilvl w:val="0"/>
          <w:numId w:val="233"/>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Sunset Projects</w:t>
      </w:r>
    </w:p>
    <w:p w:rsidR="00D90C13" w:rsidRPr="002C76C1" w:rsidRDefault="00D90C13" w:rsidP="006F5D2E">
      <w:pPr>
        <w:pStyle w:val="ListParagraph"/>
        <w:numPr>
          <w:ilvl w:val="0"/>
          <w:numId w:val="233"/>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Legae La Batho</w:t>
      </w:r>
    </w:p>
    <w:p w:rsidR="00D90C13" w:rsidRPr="002C76C1" w:rsidRDefault="00D90C13" w:rsidP="006F5D2E">
      <w:pPr>
        <w:pStyle w:val="ListParagraph"/>
        <w:numPr>
          <w:ilvl w:val="0"/>
          <w:numId w:val="233"/>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Tlaledi Trading Enterprises</w:t>
      </w:r>
    </w:p>
    <w:p w:rsidR="00D90C13" w:rsidRPr="002C76C1" w:rsidRDefault="00D90C13" w:rsidP="006F5D2E">
      <w:pPr>
        <w:pStyle w:val="ListParagraph"/>
        <w:numPr>
          <w:ilvl w:val="0"/>
          <w:numId w:val="233"/>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Senwakangwedi Designers</w:t>
      </w:r>
    </w:p>
    <w:p w:rsidR="00D90C13" w:rsidRPr="002C76C1" w:rsidRDefault="00D90C13" w:rsidP="006F5D2E">
      <w:pPr>
        <w:pStyle w:val="ListParagraph"/>
        <w:numPr>
          <w:ilvl w:val="0"/>
          <w:numId w:val="233"/>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Nana Design</w:t>
      </w:r>
    </w:p>
    <w:p w:rsidR="00D90C13" w:rsidRPr="002C76C1" w:rsidRDefault="00D90C13" w:rsidP="006F5D2E">
      <w:pPr>
        <w:pStyle w:val="ListParagraph"/>
        <w:numPr>
          <w:ilvl w:val="0"/>
          <w:numId w:val="233"/>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Mamanopi Trading Enterprises</w:t>
      </w:r>
    </w:p>
    <w:p w:rsidR="00D90C13" w:rsidRPr="002C76C1" w:rsidRDefault="00D90C13" w:rsidP="006F5D2E">
      <w:pPr>
        <w:pStyle w:val="ListParagraph"/>
        <w:numPr>
          <w:ilvl w:val="0"/>
          <w:numId w:val="233"/>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Ledor Creations</w:t>
      </w:r>
    </w:p>
    <w:p w:rsidR="00D90C13" w:rsidRPr="002C76C1" w:rsidRDefault="00D90C13" w:rsidP="006F5D2E">
      <w:pPr>
        <w:pStyle w:val="ListParagraph"/>
        <w:numPr>
          <w:ilvl w:val="0"/>
          <w:numId w:val="233"/>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Oratuwe Tradi</w:t>
      </w:r>
      <w:r w:rsidRPr="002C76C1">
        <w:rPr>
          <w:rFonts w:ascii="Arial" w:hAnsi="Arial" w:cs="Arial"/>
        </w:rPr>
        <w:t>ng</w:t>
      </w:r>
    </w:p>
    <w:p w:rsidR="00D90C13" w:rsidRPr="002C76C1" w:rsidRDefault="00D90C13" w:rsidP="006F5D2E">
      <w:pPr>
        <w:pStyle w:val="ListParagraph"/>
        <w:numPr>
          <w:ilvl w:val="0"/>
          <w:numId w:val="233"/>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Glorina general Trading</w:t>
      </w:r>
    </w:p>
    <w:p w:rsidR="00D90C13" w:rsidRPr="002C76C1" w:rsidRDefault="00D90C13" w:rsidP="006F5D2E">
      <w:pPr>
        <w:pStyle w:val="ListParagraph"/>
        <w:numPr>
          <w:ilvl w:val="0"/>
          <w:numId w:val="233"/>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Essel trading</w:t>
      </w:r>
    </w:p>
    <w:p w:rsidR="00D90C13" w:rsidRPr="002C76C1" w:rsidRDefault="00D90C13" w:rsidP="00D90C13">
      <w:pPr>
        <w:tabs>
          <w:tab w:val="center" w:pos="709"/>
        </w:tabs>
        <w:rPr>
          <w:sz w:val="22"/>
          <w:szCs w:val="22"/>
        </w:rPr>
      </w:pPr>
    </w:p>
    <w:p w:rsidR="00D90C13" w:rsidRPr="002C76C1" w:rsidRDefault="00D90C13" w:rsidP="00D90C13">
      <w:pPr>
        <w:tabs>
          <w:tab w:val="center" w:pos="709"/>
        </w:tabs>
        <w:rPr>
          <w:sz w:val="22"/>
          <w:szCs w:val="22"/>
        </w:rPr>
      </w:pPr>
      <w:r w:rsidRPr="002C76C1">
        <w:rPr>
          <w:sz w:val="22"/>
          <w:szCs w:val="22"/>
        </w:rPr>
        <w:t>The reasons that four suppliers could not be reached do not appear reasonable or justifiable as there are 1 244 service providers on the prospective supplier list who supply furniture. As a result the department was not allowed to apply practice note 8 of 2007/8 paragraph 3.3.2, which clearly indicates it is only applicable in instances where no suitable suppliers are available on the supplier list.</w:t>
      </w:r>
    </w:p>
    <w:p w:rsidR="00D90C13" w:rsidRPr="002C76C1" w:rsidRDefault="00D90C13" w:rsidP="00D90C13">
      <w:pPr>
        <w:tabs>
          <w:tab w:val="center" w:pos="709"/>
        </w:tabs>
        <w:ind w:left="720"/>
        <w:rPr>
          <w:sz w:val="22"/>
          <w:szCs w:val="22"/>
        </w:rPr>
      </w:pPr>
    </w:p>
    <w:p w:rsidR="00D90C13" w:rsidRPr="002C76C1" w:rsidRDefault="00D90C13" w:rsidP="00D90C13">
      <w:pPr>
        <w:tabs>
          <w:tab w:val="center" w:pos="709"/>
        </w:tabs>
        <w:ind w:left="720" w:hanging="720"/>
        <w:rPr>
          <w:sz w:val="22"/>
          <w:szCs w:val="22"/>
        </w:rPr>
      </w:pPr>
      <w:r w:rsidRPr="002C76C1">
        <w:rPr>
          <w:sz w:val="22"/>
          <w:szCs w:val="22"/>
        </w:rPr>
        <w:t>c)</w:t>
      </w:r>
      <w:r>
        <w:rPr>
          <w:sz w:val="22"/>
          <w:szCs w:val="22"/>
        </w:rPr>
        <w:tab/>
      </w:r>
      <w:r w:rsidRPr="002C76C1">
        <w:rPr>
          <w:sz w:val="22"/>
          <w:szCs w:val="22"/>
        </w:rPr>
        <w:tab/>
        <w:t>As the database of the department should be regularly updated, at least quarterly, it is not evident why the department is not able to obtain responses from suppliers.</w:t>
      </w:r>
    </w:p>
    <w:p w:rsidR="00D90C13" w:rsidRPr="002C76C1" w:rsidRDefault="00D90C13" w:rsidP="00D90C13">
      <w:pPr>
        <w:tabs>
          <w:tab w:val="center" w:pos="709"/>
        </w:tabs>
        <w:ind w:left="720"/>
        <w:rPr>
          <w:sz w:val="22"/>
          <w:szCs w:val="22"/>
        </w:rPr>
      </w:pPr>
    </w:p>
    <w:p w:rsidR="00D90C13" w:rsidRPr="002C76C1" w:rsidRDefault="00D90C13" w:rsidP="006F5D2E">
      <w:pPr>
        <w:pStyle w:val="ListParagraph"/>
        <w:numPr>
          <w:ilvl w:val="0"/>
          <w:numId w:val="237"/>
        </w:numPr>
        <w:tabs>
          <w:tab w:val="center" w:pos="709"/>
        </w:tabs>
        <w:spacing w:after="120"/>
        <w:ind w:hanging="720"/>
        <w:outlineLvl w:val="0"/>
        <w:rPr>
          <w:rFonts w:ascii="Arial" w:hAnsi="Arial" w:cs="Arial"/>
          <w:sz w:val="22"/>
          <w:szCs w:val="22"/>
        </w:rPr>
      </w:pPr>
      <w:r w:rsidRPr="002C76C1">
        <w:rPr>
          <w:rFonts w:ascii="Arial" w:hAnsi="Arial" w:cs="Arial"/>
          <w:sz w:val="22"/>
          <w:szCs w:val="22"/>
        </w:rPr>
        <w:t>The following discrepancies pertaining to Mamanopi Trading Enterprises have been noted:</w:t>
      </w:r>
    </w:p>
    <w:p w:rsidR="00D90C13" w:rsidRPr="002C76C1" w:rsidRDefault="00D90C13" w:rsidP="006F5D2E">
      <w:pPr>
        <w:pStyle w:val="ListParagraph"/>
        <w:numPr>
          <w:ilvl w:val="0"/>
          <w:numId w:val="230"/>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 xml:space="preserve">Mamanopi’s (a registered VAT vendor) invoice is not in accordance with the Value Added Tax Act 89 of 1991 section 4(a) as the invoice does not contain the words “Tax invoice.” </w:t>
      </w:r>
    </w:p>
    <w:p w:rsidR="00D90C13" w:rsidRPr="002C76C1" w:rsidRDefault="00D90C13" w:rsidP="006F5D2E">
      <w:pPr>
        <w:pStyle w:val="ListParagraph"/>
        <w:numPr>
          <w:ilvl w:val="0"/>
          <w:numId w:val="230"/>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The company has not charged VAT per the invoice even though the company is a registered VAT vendor. The company’s VAT number is 4250234764. A VAT vendor searched performed by the department on 18 January 2012 was attached to the batch. It was also indicated on the provisioning administration checklist that a VAT vendor search were performed. The fact that the service provider is registered for VAT was also indicated on the tax clearance certificate attached to the batch.</w:t>
      </w:r>
    </w:p>
    <w:p w:rsidR="00D90C13" w:rsidRPr="002C76C1" w:rsidRDefault="00D90C13" w:rsidP="006F5D2E">
      <w:pPr>
        <w:pStyle w:val="ListParagraph"/>
        <w:numPr>
          <w:ilvl w:val="0"/>
          <w:numId w:val="230"/>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The company’s telephone number on the invoice is not stated accurately as the area code has been omitted.</w:t>
      </w:r>
    </w:p>
    <w:p w:rsidR="00D90C13" w:rsidRPr="002C76C1" w:rsidRDefault="00D90C13" w:rsidP="006F5D2E">
      <w:pPr>
        <w:pStyle w:val="ListParagraph"/>
        <w:numPr>
          <w:ilvl w:val="0"/>
          <w:numId w:val="237"/>
        </w:numPr>
        <w:tabs>
          <w:tab w:val="center" w:pos="709"/>
        </w:tabs>
        <w:spacing w:after="120"/>
        <w:ind w:hanging="720"/>
        <w:outlineLvl w:val="0"/>
        <w:rPr>
          <w:rFonts w:ascii="Arial" w:hAnsi="Arial" w:cs="Arial"/>
          <w:sz w:val="22"/>
          <w:szCs w:val="22"/>
        </w:rPr>
      </w:pPr>
      <w:r w:rsidRPr="002C76C1">
        <w:rPr>
          <w:rFonts w:ascii="Arial" w:hAnsi="Arial" w:cs="Arial"/>
          <w:sz w:val="22"/>
          <w:szCs w:val="22"/>
        </w:rPr>
        <w:t>As indicated in the table below, had Mamanopi Trading Enterprises in fact charged VAT, as they should have their quotation would not have been the lowest. It is a concern that this matter was not identified by the Department during the valuation process.</w:t>
      </w:r>
    </w:p>
    <w:p w:rsidR="00D90C13" w:rsidRPr="002C76C1" w:rsidRDefault="00D90C13" w:rsidP="00D90C13">
      <w:pPr>
        <w:pStyle w:val="ListParagraph"/>
        <w:tabs>
          <w:tab w:val="center" w:pos="709"/>
        </w:tabs>
        <w:spacing w:after="120"/>
        <w:outlineLvl w:val="0"/>
        <w:rPr>
          <w:rFonts w:ascii="Arial" w:hAnsi="Arial" w:cs="Arial"/>
          <w:sz w:val="22"/>
          <w:szCs w:val="22"/>
        </w:rPr>
      </w:pPr>
    </w:p>
    <w:tbl>
      <w:tblPr>
        <w:tblStyle w:val="TableGrid"/>
        <w:tblW w:w="0" w:type="auto"/>
        <w:tblInd w:w="720" w:type="dxa"/>
        <w:tblLook w:val="04A0"/>
      </w:tblPr>
      <w:tblGrid>
        <w:gridCol w:w="3708"/>
        <w:gridCol w:w="1620"/>
        <w:gridCol w:w="1800"/>
        <w:gridCol w:w="1440"/>
      </w:tblGrid>
      <w:tr w:rsidR="00D90C13" w:rsidRPr="002C76C1" w:rsidTr="00D90C13">
        <w:trPr>
          <w:trHeight w:val="315"/>
        </w:trPr>
        <w:tc>
          <w:tcPr>
            <w:tcW w:w="3708" w:type="dxa"/>
            <w:vMerge w:val="restart"/>
            <w:shd w:val="clear" w:color="auto" w:fill="BFBFBF" w:themeFill="background1" w:themeFillShade="BF"/>
          </w:tcPr>
          <w:p w:rsidR="00D90C13" w:rsidRPr="009954E9" w:rsidRDefault="00D90C13" w:rsidP="00D90C13">
            <w:pPr>
              <w:pStyle w:val="ListParagraph"/>
              <w:tabs>
                <w:tab w:val="center" w:pos="709"/>
              </w:tabs>
              <w:spacing w:after="120"/>
              <w:ind w:left="0"/>
              <w:outlineLvl w:val="0"/>
              <w:rPr>
                <w:rFonts w:ascii="Arial" w:hAnsi="Arial" w:cs="Arial"/>
                <w:b/>
                <w:sz w:val="18"/>
                <w:szCs w:val="18"/>
              </w:rPr>
            </w:pPr>
            <w:r w:rsidRPr="009954E9">
              <w:rPr>
                <w:rFonts w:ascii="Arial" w:hAnsi="Arial" w:cs="Arial"/>
                <w:b/>
                <w:sz w:val="18"/>
                <w:szCs w:val="18"/>
              </w:rPr>
              <w:t>Name of service provider</w:t>
            </w:r>
          </w:p>
        </w:tc>
        <w:tc>
          <w:tcPr>
            <w:tcW w:w="1620" w:type="dxa"/>
            <w:shd w:val="clear" w:color="auto" w:fill="BFBFBF" w:themeFill="background1" w:themeFillShade="BF"/>
          </w:tcPr>
          <w:p w:rsidR="00D90C13" w:rsidRPr="009954E9" w:rsidRDefault="00D90C13" w:rsidP="00D90C13">
            <w:pPr>
              <w:pStyle w:val="ListParagraph"/>
              <w:tabs>
                <w:tab w:val="center" w:pos="709"/>
              </w:tabs>
              <w:spacing w:after="120"/>
              <w:ind w:left="0"/>
              <w:jc w:val="right"/>
              <w:outlineLvl w:val="0"/>
              <w:rPr>
                <w:rFonts w:ascii="Arial" w:hAnsi="Arial" w:cs="Arial"/>
                <w:b/>
                <w:sz w:val="18"/>
                <w:szCs w:val="18"/>
              </w:rPr>
            </w:pPr>
            <w:r w:rsidRPr="009954E9">
              <w:rPr>
                <w:rFonts w:ascii="Arial" w:hAnsi="Arial" w:cs="Arial"/>
                <w:b/>
                <w:sz w:val="18"/>
                <w:szCs w:val="18"/>
              </w:rPr>
              <w:t>Amount quoted</w:t>
            </w:r>
          </w:p>
        </w:tc>
        <w:tc>
          <w:tcPr>
            <w:tcW w:w="1800" w:type="dxa"/>
            <w:shd w:val="clear" w:color="auto" w:fill="BFBFBF" w:themeFill="background1" w:themeFillShade="BF"/>
          </w:tcPr>
          <w:p w:rsidR="00D90C13" w:rsidRPr="009954E9" w:rsidRDefault="00D90C13" w:rsidP="00D90C13">
            <w:pPr>
              <w:pStyle w:val="ListParagraph"/>
              <w:tabs>
                <w:tab w:val="center" w:pos="709"/>
              </w:tabs>
              <w:spacing w:after="120"/>
              <w:ind w:left="0"/>
              <w:jc w:val="right"/>
              <w:outlineLvl w:val="0"/>
              <w:rPr>
                <w:rFonts w:ascii="Arial" w:hAnsi="Arial" w:cs="Arial"/>
                <w:b/>
                <w:sz w:val="18"/>
                <w:szCs w:val="18"/>
              </w:rPr>
            </w:pPr>
            <w:r w:rsidRPr="009954E9">
              <w:rPr>
                <w:rFonts w:ascii="Arial" w:hAnsi="Arial" w:cs="Arial"/>
                <w:b/>
                <w:sz w:val="18"/>
                <w:szCs w:val="18"/>
              </w:rPr>
              <w:t>Amount included VAT</w:t>
            </w:r>
          </w:p>
        </w:tc>
        <w:tc>
          <w:tcPr>
            <w:tcW w:w="1440" w:type="dxa"/>
            <w:shd w:val="clear" w:color="auto" w:fill="BFBFBF" w:themeFill="background1" w:themeFillShade="BF"/>
          </w:tcPr>
          <w:p w:rsidR="00D90C13" w:rsidRPr="009954E9" w:rsidRDefault="00D90C13" w:rsidP="00D90C13">
            <w:pPr>
              <w:pStyle w:val="ListParagraph"/>
              <w:tabs>
                <w:tab w:val="center" w:pos="709"/>
              </w:tabs>
              <w:spacing w:after="120"/>
              <w:ind w:left="0"/>
              <w:jc w:val="right"/>
              <w:outlineLvl w:val="0"/>
              <w:rPr>
                <w:rFonts w:ascii="Arial" w:hAnsi="Arial" w:cs="Arial"/>
                <w:b/>
                <w:sz w:val="18"/>
                <w:szCs w:val="18"/>
              </w:rPr>
            </w:pPr>
            <w:r w:rsidRPr="009954E9">
              <w:rPr>
                <w:rFonts w:ascii="Arial" w:hAnsi="Arial" w:cs="Arial"/>
                <w:b/>
                <w:sz w:val="18"/>
                <w:szCs w:val="18"/>
              </w:rPr>
              <w:t>Difference</w:t>
            </w:r>
          </w:p>
        </w:tc>
      </w:tr>
      <w:tr w:rsidR="00D90C13" w:rsidRPr="002C76C1" w:rsidTr="00D90C13">
        <w:trPr>
          <w:trHeight w:val="315"/>
        </w:trPr>
        <w:tc>
          <w:tcPr>
            <w:tcW w:w="3708" w:type="dxa"/>
            <w:vMerge/>
            <w:shd w:val="clear" w:color="auto" w:fill="BFBFBF" w:themeFill="background1" w:themeFillShade="BF"/>
          </w:tcPr>
          <w:p w:rsidR="00D90C13" w:rsidRPr="009954E9" w:rsidRDefault="00D90C13" w:rsidP="00D90C13">
            <w:pPr>
              <w:pStyle w:val="ListParagraph"/>
              <w:tabs>
                <w:tab w:val="center" w:pos="709"/>
              </w:tabs>
              <w:spacing w:after="120"/>
              <w:ind w:left="0"/>
              <w:outlineLvl w:val="0"/>
              <w:rPr>
                <w:rFonts w:ascii="Arial" w:hAnsi="Arial" w:cs="Arial"/>
                <w:b/>
                <w:sz w:val="18"/>
                <w:szCs w:val="18"/>
              </w:rPr>
            </w:pPr>
          </w:p>
        </w:tc>
        <w:tc>
          <w:tcPr>
            <w:tcW w:w="1620" w:type="dxa"/>
            <w:shd w:val="clear" w:color="auto" w:fill="BFBFBF" w:themeFill="background1" w:themeFillShade="BF"/>
          </w:tcPr>
          <w:p w:rsidR="00D90C13" w:rsidRPr="009954E9" w:rsidRDefault="00D90C13" w:rsidP="00D90C13">
            <w:pPr>
              <w:pStyle w:val="ListParagraph"/>
              <w:tabs>
                <w:tab w:val="center" w:pos="709"/>
              </w:tabs>
              <w:spacing w:after="120"/>
              <w:ind w:left="0"/>
              <w:jc w:val="right"/>
              <w:outlineLvl w:val="0"/>
              <w:rPr>
                <w:rFonts w:ascii="Arial" w:hAnsi="Arial" w:cs="Arial"/>
                <w:b/>
                <w:sz w:val="18"/>
                <w:szCs w:val="18"/>
              </w:rPr>
            </w:pPr>
            <w:r w:rsidRPr="009954E9">
              <w:rPr>
                <w:rFonts w:ascii="Arial" w:hAnsi="Arial" w:cs="Arial"/>
                <w:b/>
                <w:sz w:val="18"/>
                <w:szCs w:val="18"/>
              </w:rPr>
              <w:t>R</w:t>
            </w:r>
          </w:p>
        </w:tc>
        <w:tc>
          <w:tcPr>
            <w:tcW w:w="1800" w:type="dxa"/>
            <w:shd w:val="clear" w:color="auto" w:fill="BFBFBF" w:themeFill="background1" w:themeFillShade="BF"/>
          </w:tcPr>
          <w:p w:rsidR="00D90C13" w:rsidRPr="009954E9" w:rsidRDefault="00D90C13" w:rsidP="00D90C13">
            <w:pPr>
              <w:pStyle w:val="ListParagraph"/>
              <w:tabs>
                <w:tab w:val="center" w:pos="709"/>
              </w:tabs>
              <w:spacing w:after="120"/>
              <w:ind w:left="0"/>
              <w:jc w:val="right"/>
              <w:outlineLvl w:val="0"/>
              <w:rPr>
                <w:rFonts w:ascii="Arial" w:hAnsi="Arial" w:cs="Arial"/>
                <w:b/>
                <w:sz w:val="18"/>
                <w:szCs w:val="18"/>
              </w:rPr>
            </w:pPr>
            <w:r w:rsidRPr="009954E9">
              <w:rPr>
                <w:rFonts w:ascii="Arial" w:hAnsi="Arial" w:cs="Arial"/>
                <w:b/>
                <w:sz w:val="18"/>
                <w:szCs w:val="18"/>
              </w:rPr>
              <w:t>R</w:t>
            </w:r>
          </w:p>
        </w:tc>
        <w:tc>
          <w:tcPr>
            <w:tcW w:w="1440" w:type="dxa"/>
            <w:shd w:val="clear" w:color="auto" w:fill="BFBFBF" w:themeFill="background1" w:themeFillShade="BF"/>
          </w:tcPr>
          <w:p w:rsidR="00D90C13" w:rsidRPr="009954E9" w:rsidRDefault="00D90C13" w:rsidP="00D90C13">
            <w:pPr>
              <w:pStyle w:val="ListParagraph"/>
              <w:tabs>
                <w:tab w:val="center" w:pos="709"/>
              </w:tabs>
              <w:spacing w:after="120"/>
              <w:ind w:left="0"/>
              <w:jc w:val="right"/>
              <w:outlineLvl w:val="0"/>
              <w:rPr>
                <w:rFonts w:ascii="Arial" w:hAnsi="Arial" w:cs="Arial"/>
                <w:b/>
                <w:sz w:val="18"/>
                <w:szCs w:val="18"/>
              </w:rPr>
            </w:pPr>
            <w:r w:rsidRPr="009954E9">
              <w:rPr>
                <w:rFonts w:ascii="Arial" w:hAnsi="Arial" w:cs="Arial"/>
                <w:b/>
                <w:sz w:val="18"/>
                <w:szCs w:val="18"/>
              </w:rPr>
              <w:t>R</w:t>
            </w:r>
          </w:p>
        </w:tc>
      </w:tr>
      <w:tr w:rsidR="00D90C13" w:rsidRPr="002C76C1" w:rsidTr="00D90C13">
        <w:tc>
          <w:tcPr>
            <w:tcW w:w="3708" w:type="dxa"/>
          </w:tcPr>
          <w:p w:rsidR="00D90C13" w:rsidRPr="009954E9" w:rsidRDefault="00D90C13" w:rsidP="00D90C13">
            <w:pPr>
              <w:pStyle w:val="ListParagraph"/>
              <w:tabs>
                <w:tab w:val="center" w:pos="709"/>
              </w:tabs>
              <w:spacing w:after="120"/>
              <w:ind w:left="0"/>
              <w:outlineLvl w:val="0"/>
              <w:rPr>
                <w:rFonts w:ascii="Arial" w:hAnsi="Arial" w:cs="Arial"/>
                <w:sz w:val="18"/>
                <w:szCs w:val="18"/>
              </w:rPr>
            </w:pPr>
            <w:r w:rsidRPr="009954E9">
              <w:rPr>
                <w:rFonts w:ascii="Arial" w:hAnsi="Arial" w:cs="Arial"/>
                <w:sz w:val="18"/>
                <w:szCs w:val="18"/>
              </w:rPr>
              <w:t>Mamanopi Trading Enterprises</w:t>
            </w:r>
          </w:p>
        </w:tc>
        <w:tc>
          <w:tcPr>
            <w:tcW w:w="1620" w:type="dxa"/>
          </w:tcPr>
          <w:p w:rsidR="00D90C13" w:rsidRPr="009954E9" w:rsidRDefault="00D90C13" w:rsidP="00D90C13">
            <w:pPr>
              <w:pStyle w:val="ListParagraph"/>
              <w:tabs>
                <w:tab w:val="center" w:pos="709"/>
              </w:tabs>
              <w:spacing w:after="120"/>
              <w:ind w:left="0"/>
              <w:jc w:val="right"/>
              <w:outlineLvl w:val="0"/>
              <w:rPr>
                <w:rFonts w:ascii="Arial" w:hAnsi="Arial" w:cs="Arial"/>
                <w:sz w:val="18"/>
                <w:szCs w:val="18"/>
              </w:rPr>
            </w:pPr>
            <w:r w:rsidRPr="009954E9">
              <w:rPr>
                <w:rFonts w:ascii="Arial" w:hAnsi="Arial" w:cs="Arial"/>
                <w:sz w:val="18"/>
                <w:szCs w:val="18"/>
              </w:rPr>
              <w:t>262 200,00</w:t>
            </w:r>
          </w:p>
        </w:tc>
        <w:tc>
          <w:tcPr>
            <w:tcW w:w="1800" w:type="dxa"/>
          </w:tcPr>
          <w:p w:rsidR="00D90C13" w:rsidRPr="009954E9" w:rsidRDefault="00D90C13" w:rsidP="00D90C13">
            <w:pPr>
              <w:pStyle w:val="ListParagraph"/>
              <w:tabs>
                <w:tab w:val="center" w:pos="709"/>
              </w:tabs>
              <w:spacing w:after="120"/>
              <w:ind w:left="0"/>
              <w:jc w:val="right"/>
              <w:outlineLvl w:val="0"/>
              <w:rPr>
                <w:rFonts w:ascii="Arial" w:hAnsi="Arial" w:cs="Arial"/>
                <w:sz w:val="18"/>
                <w:szCs w:val="18"/>
              </w:rPr>
            </w:pPr>
            <w:r w:rsidRPr="009954E9">
              <w:rPr>
                <w:rFonts w:ascii="Arial" w:hAnsi="Arial" w:cs="Arial"/>
                <w:sz w:val="18"/>
                <w:szCs w:val="18"/>
              </w:rPr>
              <w:t>298 908,00</w:t>
            </w:r>
          </w:p>
        </w:tc>
        <w:tc>
          <w:tcPr>
            <w:tcW w:w="1440" w:type="dxa"/>
          </w:tcPr>
          <w:p w:rsidR="00D90C13" w:rsidRPr="009954E9" w:rsidRDefault="00D90C13" w:rsidP="00D90C13">
            <w:pPr>
              <w:pStyle w:val="ListParagraph"/>
              <w:tabs>
                <w:tab w:val="center" w:pos="709"/>
              </w:tabs>
              <w:spacing w:after="120"/>
              <w:ind w:left="0"/>
              <w:jc w:val="right"/>
              <w:outlineLvl w:val="0"/>
              <w:rPr>
                <w:rFonts w:ascii="Arial" w:hAnsi="Arial" w:cs="Arial"/>
                <w:sz w:val="18"/>
                <w:szCs w:val="18"/>
              </w:rPr>
            </w:pPr>
            <w:r w:rsidRPr="009954E9">
              <w:rPr>
                <w:rFonts w:ascii="Arial" w:hAnsi="Arial" w:cs="Arial"/>
                <w:sz w:val="18"/>
                <w:szCs w:val="18"/>
              </w:rPr>
              <w:t>36 708,00</w:t>
            </w:r>
          </w:p>
        </w:tc>
      </w:tr>
      <w:tr w:rsidR="00D90C13" w:rsidRPr="002C76C1" w:rsidTr="00D90C13">
        <w:tc>
          <w:tcPr>
            <w:tcW w:w="3708" w:type="dxa"/>
          </w:tcPr>
          <w:p w:rsidR="00D90C13" w:rsidRPr="009954E9" w:rsidRDefault="00D90C13" w:rsidP="00D90C13">
            <w:pPr>
              <w:pStyle w:val="ListParagraph"/>
              <w:tabs>
                <w:tab w:val="center" w:pos="709"/>
              </w:tabs>
              <w:spacing w:after="120"/>
              <w:ind w:left="0"/>
              <w:outlineLvl w:val="0"/>
              <w:rPr>
                <w:rFonts w:ascii="Arial" w:hAnsi="Arial" w:cs="Arial"/>
                <w:sz w:val="18"/>
                <w:szCs w:val="18"/>
              </w:rPr>
            </w:pPr>
            <w:r w:rsidRPr="009954E9">
              <w:rPr>
                <w:rFonts w:ascii="Arial" w:hAnsi="Arial" w:cs="Arial"/>
                <w:sz w:val="18"/>
                <w:szCs w:val="18"/>
              </w:rPr>
              <w:t>Sunset Projects</w:t>
            </w:r>
          </w:p>
        </w:tc>
        <w:tc>
          <w:tcPr>
            <w:tcW w:w="1620" w:type="dxa"/>
          </w:tcPr>
          <w:p w:rsidR="00D90C13" w:rsidRPr="009954E9" w:rsidRDefault="00D90C13" w:rsidP="00D90C13">
            <w:pPr>
              <w:pStyle w:val="ListParagraph"/>
              <w:tabs>
                <w:tab w:val="center" w:pos="709"/>
              </w:tabs>
              <w:spacing w:after="120"/>
              <w:ind w:left="0"/>
              <w:jc w:val="right"/>
              <w:outlineLvl w:val="0"/>
              <w:rPr>
                <w:rFonts w:ascii="Arial" w:hAnsi="Arial" w:cs="Arial"/>
                <w:sz w:val="18"/>
                <w:szCs w:val="18"/>
              </w:rPr>
            </w:pPr>
            <w:r w:rsidRPr="009954E9">
              <w:rPr>
                <w:rFonts w:ascii="Arial" w:hAnsi="Arial" w:cs="Arial"/>
                <w:sz w:val="18"/>
                <w:szCs w:val="18"/>
              </w:rPr>
              <w:t>263 422,86</w:t>
            </w:r>
          </w:p>
        </w:tc>
        <w:tc>
          <w:tcPr>
            <w:tcW w:w="1800" w:type="dxa"/>
          </w:tcPr>
          <w:p w:rsidR="00D90C13" w:rsidRPr="009954E9" w:rsidRDefault="00D90C13" w:rsidP="00D90C13">
            <w:pPr>
              <w:tabs>
                <w:tab w:val="center" w:pos="709"/>
              </w:tabs>
              <w:spacing w:after="120"/>
              <w:jc w:val="right"/>
              <w:outlineLvl w:val="0"/>
              <w:rPr>
                <w:sz w:val="18"/>
                <w:szCs w:val="18"/>
              </w:rPr>
            </w:pPr>
            <w:r w:rsidRPr="009954E9">
              <w:rPr>
                <w:sz w:val="18"/>
                <w:szCs w:val="18"/>
              </w:rPr>
              <w:t>263 422,86</w:t>
            </w:r>
          </w:p>
        </w:tc>
        <w:tc>
          <w:tcPr>
            <w:tcW w:w="1440" w:type="dxa"/>
          </w:tcPr>
          <w:p w:rsidR="00D90C13" w:rsidRPr="009954E9" w:rsidRDefault="00D90C13" w:rsidP="00D90C13">
            <w:pPr>
              <w:pStyle w:val="ListParagraph"/>
              <w:tabs>
                <w:tab w:val="center" w:pos="709"/>
              </w:tabs>
              <w:spacing w:after="120"/>
              <w:ind w:left="0"/>
              <w:jc w:val="right"/>
              <w:outlineLvl w:val="0"/>
              <w:rPr>
                <w:rFonts w:ascii="Arial" w:hAnsi="Arial" w:cs="Arial"/>
                <w:sz w:val="18"/>
                <w:szCs w:val="18"/>
              </w:rPr>
            </w:pPr>
            <w:r w:rsidRPr="009954E9">
              <w:rPr>
                <w:rFonts w:ascii="Arial" w:hAnsi="Arial" w:cs="Arial"/>
                <w:sz w:val="18"/>
                <w:szCs w:val="18"/>
              </w:rPr>
              <w:t>0,00</w:t>
            </w:r>
          </w:p>
        </w:tc>
      </w:tr>
    </w:tbl>
    <w:p w:rsidR="00D90C13" w:rsidRPr="002C76C1" w:rsidRDefault="00D90C13" w:rsidP="00D90C13">
      <w:pPr>
        <w:pStyle w:val="ListParagraph"/>
        <w:tabs>
          <w:tab w:val="center" w:pos="709"/>
        </w:tabs>
        <w:spacing w:after="120"/>
        <w:outlineLvl w:val="0"/>
        <w:rPr>
          <w:rFonts w:ascii="Arial" w:hAnsi="Arial" w:cs="Arial"/>
          <w:sz w:val="22"/>
          <w:szCs w:val="22"/>
        </w:rPr>
      </w:pPr>
    </w:p>
    <w:p w:rsidR="00D90C13" w:rsidRPr="002C76C1" w:rsidRDefault="00D90C13" w:rsidP="00D90C13">
      <w:pPr>
        <w:pStyle w:val="ListParagraph"/>
        <w:tabs>
          <w:tab w:val="center" w:pos="709"/>
        </w:tabs>
        <w:spacing w:after="120"/>
        <w:outlineLvl w:val="0"/>
        <w:rPr>
          <w:rFonts w:ascii="Arial" w:hAnsi="Arial" w:cs="Arial"/>
          <w:sz w:val="22"/>
          <w:szCs w:val="22"/>
        </w:rPr>
      </w:pPr>
      <w:r w:rsidRPr="002C76C1">
        <w:rPr>
          <w:rFonts w:ascii="Arial" w:hAnsi="Arial" w:cs="Arial"/>
          <w:sz w:val="22"/>
          <w:szCs w:val="22"/>
        </w:rPr>
        <w:t>The points scored by the two service providers would have been different if Mamanopi Trading Enterprises did charge VAT, which would have meant that the bid should have been awarded to Sunset Projects and not Mamanopi Trading Enterprises.</w:t>
      </w:r>
    </w:p>
    <w:tbl>
      <w:tblPr>
        <w:tblStyle w:val="TableGrid"/>
        <w:tblW w:w="0" w:type="auto"/>
        <w:tblInd w:w="720" w:type="dxa"/>
        <w:tblLook w:val="04A0"/>
      </w:tblPr>
      <w:tblGrid>
        <w:gridCol w:w="3348"/>
        <w:gridCol w:w="1980"/>
        <w:gridCol w:w="2970"/>
      </w:tblGrid>
      <w:tr w:rsidR="00D90C13" w:rsidRPr="002C76C1" w:rsidTr="00D90C13">
        <w:trPr>
          <w:trHeight w:val="315"/>
        </w:trPr>
        <w:tc>
          <w:tcPr>
            <w:tcW w:w="3348" w:type="dxa"/>
            <w:shd w:val="clear" w:color="auto" w:fill="BFBFBF" w:themeFill="background1" w:themeFillShade="BF"/>
          </w:tcPr>
          <w:p w:rsidR="00D90C13" w:rsidRPr="009954E9" w:rsidRDefault="00D90C13" w:rsidP="00D90C13">
            <w:pPr>
              <w:pStyle w:val="ListParagraph"/>
              <w:tabs>
                <w:tab w:val="center" w:pos="709"/>
              </w:tabs>
              <w:spacing w:after="120"/>
              <w:ind w:left="0"/>
              <w:outlineLvl w:val="0"/>
              <w:rPr>
                <w:rFonts w:ascii="Arial" w:hAnsi="Arial" w:cs="Arial"/>
                <w:b/>
                <w:sz w:val="18"/>
                <w:szCs w:val="18"/>
              </w:rPr>
            </w:pPr>
            <w:r w:rsidRPr="009954E9">
              <w:rPr>
                <w:rFonts w:ascii="Arial" w:hAnsi="Arial" w:cs="Arial"/>
                <w:b/>
                <w:sz w:val="18"/>
                <w:szCs w:val="18"/>
              </w:rPr>
              <w:t>Name of service provider</w:t>
            </w:r>
          </w:p>
        </w:tc>
        <w:tc>
          <w:tcPr>
            <w:tcW w:w="1980" w:type="dxa"/>
            <w:shd w:val="clear" w:color="auto" w:fill="BFBFBF" w:themeFill="background1" w:themeFillShade="BF"/>
          </w:tcPr>
          <w:p w:rsidR="00D90C13" w:rsidRPr="009954E9" w:rsidRDefault="00D90C13" w:rsidP="00D90C13">
            <w:pPr>
              <w:pStyle w:val="ListParagraph"/>
              <w:tabs>
                <w:tab w:val="center" w:pos="709"/>
              </w:tabs>
              <w:spacing w:after="120"/>
              <w:ind w:left="0"/>
              <w:jc w:val="right"/>
              <w:outlineLvl w:val="0"/>
              <w:rPr>
                <w:rFonts w:ascii="Arial" w:hAnsi="Arial" w:cs="Arial"/>
                <w:b/>
                <w:sz w:val="18"/>
                <w:szCs w:val="18"/>
              </w:rPr>
            </w:pPr>
            <w:r w:rsidRPr="009954E9">
              <w:rPr>
                <w:rFonts w:ascii="Arial" w:hAnsi="Arial" w:cs="Arial"/>
                <w:b/>
                <w:sz w:val="18"/>
                <w:szCs w:val="18"/>
              </w:rPr>
              <w:t>Original</w:t>
            </w:r>
          </w:p>
          <w:p w:rsidR="00D90C13" w:rsidRPr="009954E9" w:rsidRDefault="00D90C13" w:rsidP="00D90C13">
            <w:pPr>
              <w:pStyle w:val="ListParagraph"/>
              <w:tabs>
                <w:tab w:val="center" w:pos="709"/>
              </w:tabs>
              <w:spacing w:after="120"/>
              <w:ind w:left="0"/>
              <w:jc w:val="right"/>
              <w:outlineLvl w:val="0"/>
              <w:rPr>
                <w:rFonts w:ascii="Arial" w:hAnsi="Arial" w:cs="Arial"/>
                <w:b/>
                <w:sz w:val="18"/>
                <w:szCs w:val="18"/>
              </w:rPr>
            </w:pPr>
            <w:r w:rsidRPr="009954E9">
              <w:rPr>
                <w:rFonts w:ascii="Arial" w:hAnsi="Arial" w:cs="Arial"/>
                <w:b/>
                <w:sz w:val="18"/>
                <w:szCs w:val="18"/>
              </w:rPr>
              <w:t xml:space="preserve">Calculation </w:t>
            </w:r>
          </w:p>
        </w:tc>
        <w:tc>
          <w:tcPr>
            <w:tcW w:w="2970" w:type="dxa"/>
            <w:shd w:val="clear" w:color="auto" w:fill="BFBFBF" w:themeFill="background1" w:themeFillShade="BF"/>
          </w:tcPr>
          <w:p w:rsidR="00D90C13" w:rsidRPr="009954E9" w:rsidRDefault="00D90C13" w:rsidP="00D90C13">
            <w:pPr>
              <w:pStyle w:val="ListParagraph"/>
              <w:tabs>
                <w:tab w:val="center" w:pos="709"/>
              </w:tabs>
              <w:spacing w:after="120"/>
              <w:ind w:left="0"/>
              <w:jc w:val="right"/>
              <w:outlineLvl w:val="0"/>
              <w:rPr>
                <w:rFonts w:ascii="Arial" w:hAnsi="Arial" w:cs="Arial"/>
                <w:b/>
                <w:sz w:val="18"/>
                <w:szCs w:val="18"/>
              </w:rPr>
            </w:pPr>
            <w:r w:rsidRPr="009954E9">
              <w:rPr>
                <w:rFonts w:ascii="Arial" w:hAnsi="Arial" w:cs="Arial"/>
                <w:b/>
                <w:sz w:val="18"/>
                <w:szCs w:val="18"/>
              </w:rPr>
              <w:t>Recalculation based on price if VAT was charged</w:t>
            </w:r>
          </w:p>
        </w:tc>
      </w:tr>
      <w:tr w:rsidR="00D90C13" w:rsidRPr="002C76C1" w:rsidTr="00D90C13">
        <w:tc>
          <w:tcPr>
            <w:tcW w:w="3348" w:type="dxa"/>
          </w:tcPr>
          <w:p w:rsidR="00D90C13" w:rsidRPr="009954E9" w:rsidRDefault="00D90C13" w:rsidP="00D90C13">
            <w:pPr>
              <w:pStyle w:val="ListParagraph"/>
              <w:tabs>
                <w:tab w:val="center" w:pos="709"/>
              </w:tabs>
              <w:spacing w:after="120"/>
              <w:ind w:left="0"/>
              <w:outlineLvl w:val="0"/>
              <w:rPr>
                <w:rFonts w:ascii="Arial" w:hAnsi="Arial" w:cs="Arial"/>
                <w:sz w:val="18"/>
                <w:szCs w:val="18"/>
              </w:rPr>
            </w:pPr>
            <w:r w:rsidRPr="009954E9">
              <w:rPr>
                <w:rFonts w:ascii="Arial" w:hAnsi="Arial" w:cs="Arial"/>
                <w:sz w:val="18"/>
                <w:szCs w:val="18"/>
              </w:rPr>
              <w:t>Mamanopi Trading Enterprises</w:t>
            </w:r>
          </w:p>
        </w:tc>
        <w:tc>
          <w:tcPr>
            <w:tcW w:w="1980" w:type="dxa"/>
          </w:tcPr>
          <w:p w:rsidR="00D90C13" w:rsidRPr="009954E9" w:rsidRDefault="00D90C13" w:rsidP="00D90C13">
            <w:pPr>
              <w:pStyle w:val="ListParagraph"/>
              <w:tabs>
                <w:tab w:val="center" w:pos="709"/>
              </w:tabs>
              <w:spacing w:after="120"/>
              <w:ind w:left="0"/>
              <w:jc w:val="right"/>
              <w:outlineLvl w:val="0"/>
              <w:rPr>
                <w:rFonts w:ascii="Arial" w:hAnsi="Arial" w:cs="Arial"/>
                <w:sz w:val="18"/>
                <w:szCs w:val="18"/>
              </w:rPr>
            </w:pPr>
            <w:r w:rsidRPr="009954E9">
              <w:rPr>
                <w:rFonts w:ascii="Arial" w:hAnsi="Arial" w:cs="Arial"/>
                <w:sz w:val="18"/>
                <w:szCs w:val="18"/>
              </w:rPr>
              <w:t>98,00</w:t>
            </w:r>
          </w:p>
        </w:tc>
        <w:tc>
          <w:tcPr>
            <w:tcW w:w="2970" w:type="dxa"/>
          </w:tcPr>
          <w:p w:rsidR="00D90C13" w:rsidRPr="009954E9" w:rsidRDefault="00D90C13" w:rsidP="00D90C13">
            <w:pPr>
              <w:pStyle w:val="ListParagraph"/>
              <w:tabs>
                <w:tab w:val="center" w:pos="709"/>
              </w:tabs>
              <w:spacing w:after="120"/>
              <w:ind w:left="0"/>
              <w:jc w:val="right"/>
              <w:outlineLvl w:val="0"/>
              <w:rPr>
                <w:rFonts w:ascii="Arial" w:hAnsi="Arial" w:cs="Arial"/>
                <w:sz w:val="18"/>
                <w:szCs w:val="18"/>
              </w:rPr>
            </w:pPr>
            <w:r w:rsidRPr="009954E9">
              <w:rPr>
                <w:rFonts w:ascii="Arial" w:hAnsi="Arial" w:cs="Arial"/>
                <w:sz w:val="18"/>
                <w:szCs w:val="18"/>
              </w:rPr>
              <w:t>87,22</w:t>
            </w:r>
          </w:p>
        </w:tc>
      </w:tr>
      <w:tr w:rsidR="00D90C13" w:rsidRPr="002C76C1" w:rsidTr="00D90C13">
        <w:tc>
          <w:tcPr>
            <w:tcW w:w="3348" w:type="dxa"/>
          </w:tcPr>
          <w:p w:rsidR="00D90C13" w:rsidRPr="009954E9" w:rsidRDefault="00D90C13" w:rsidP="00D90C13">
            <w:pPr>
              <w:pStyle w:val="ListParagraph"/>
              <w:tabs>
                <w:tab w:val="center" w:pos="709"/>
              </w:tabs>
              <w:spacing w:after="120"/>
              <w:ind w:left="0"/>
              <w:outlineLvl w:val="0"/>
              <w:rPr>
                <w:rFonts w:ascii="Arial" w:hAnsi="Arial" w:cs="Arial"/>
                <w:sz w:val="18"/>
                <w:szCs w:val="18"/>
              </w:rPr>
            </w:pPr>
            <w:r w:rsidRPr="009954E9">
              <w:rPr>
                <w:rFonts w:ascii="Arial" w:hAnsi="Arial" w:cs="Arial"/>
                <w:sz w:val="18"/>
                <w:szCs w:val="18"/>
              </w:rPr>
              <w:t>Sunset Projects</w:t>
            </w:r>
          </w:p>
        </w:tc>
        <w:tc>
          <w:tcPr>
            <w:tcW w:w="1980" w:type="dxa"/>
          </w:tcPr>
          <w:p w:rsidR="00D90C13" w:rsidRPr="009954E9" w:rsidRDefault="00D90C13" w:rsidP="00D90C13">
            <w:pPr>
              <w:pStyle w:val="ListParagraph"/>
              <w:tabs>
                <w:tab w:val="center" w:pos="709"/>
              </w:tabs>
              <w:spacing w:after="120"/>
              <w:ind w:left="0"/>
              <w:jc w:val="right"/>
              <w:outlineLvl w:val="0"/>
              <w:rPr>
                <w:rFonts w:ascii="Arial" w:hAnsi="Arial" w:cs="Arial"/>
                <w:sz w:val="18"/>
                <w:szCs w:val="18"/>
              </w:rPr>
            </w:pPr>
            <w:r w:rsidRPr="009954E9">
              <w:rPr>
                <w:rFonts w:ascii="Arial" w:hAnsi="Arial" w:cs="Arial"/>
                <w:sz w:val="18"/>
                <w:szCs w:val="18"/>
              </w:rPr>
              <w:t>93,63</w:t>
            </w:r>
          </w:p>
        </w:tc>
        <w:tc>
          <w:tcPr>
            <w:tcW w:w="2970" w:type="dxa"/>
          </w:tcPr>
          <w:p w:rsidR="00D90C13" w:rsidRPr="009954E9" w:rsidRDefault="00D90C13" w:rsidP="00D90C13">
            <w:pPr>
              <w:tabs>
                <w:tab w:val="center" w:pos="709"/>
              </w:tabs>
              <w:spacing w:after="120"/>
              <w:jc w:val="right"/>
              <w:outlineLvl w:val="0"/>
              <w:rPr>
                <w:sz w:val="18"/>
                <w:szCs w:val="18"/>
              </w:rPr>
            </w:pPr>
            <w:r w:rsidRPr="009954E9">
              <w:rPr>
                <w:sz w:val="18"/>
                <w:szCs w:val="18"/>
              </w:rPr>
              <w:t>94,00</w:t>
            </w:r>
          </w:p>
        </w:tc>
      </w:tr>
    </w:tbl>
    <w:p w:rsidR="00D90C13" w:rsidRPr="002C76C1" w:rsidRDefault="00D90C13" w:rsidP="00D90C13">
      <w:pPr>
        <w:pStyle w:val="ListParagraph"/>
        <w:tabs>
          <w:tab w:val="center" w:pos="709"/>
        </w:tabs>
        <w:spacing w:after="120"/>
        <w:outlineLvl w:val="0"/>
        <w:rPr>
          <w:rFonts w:ascii="Arial" w:hAnsi="Arial" w:cs="Arial"/>
          <w:sz w:val="22"/>
          <w:szCs w:val="22"/>
        </w:rPr>
      </w:pPr>
    </w:p>
    <w:p w:rsidR="00D90C13" w:rsidRPr="002C76C1" w:rsidRDefault="00D90C13" w:rsidP="00D90C13">
      <w:pPr>
        <w:pStyle w:val="ListParagraph"/>
        <w:tabs>
          <w:tab w:val="center" w:pos="709"/>
        </w:tabs>
        <w:spacing w:after="120"/>
        <w:ind w:left="0"/>
        <w:outlineLvl w:val="0"/>
        <w:rPr>
          <w:rFonts w:ascii="Arial" w:hAnsi="Arial" w:cs="Arial"/>
          <w:sz w:val="22"/>
          <w:szCs w:val="22"/>
        </w:rPr>
      </w:pPr>
      <w:r w:rsidRPr="002C76C1">
        <w:rPr>
          <w:rFonts w:ascii="Arial" w:hAnsi="Arial" w:cs="Arial"/>
          <w:sz w:val="22"/>
          <w:szCs w:val="22"/>
        </w:rPr>
        <w:t>f)</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The following suppliers from whom quotations were requested but were not received </w:t>
      </w:r>
      <w:r w:rsidRPr="002C76C1">
        <w:rPr>
          <w:rFonts w:ascii="Arial" w:hAnsi="Arial" w:cs="Arial"/>
          <w:sz w:val="22"/>
          <w:szCs w:val="22"/>
        </w:rPr>
        <w:tab/>
      </w:r>
      <w:r>
        <w:rPr>
          <w:rFonts w:ascii="Arial" w:hAnsi="Arial" w:cs="Arial"/>
          <w:sz w:val="22"/>
          <w:szCs w:val="22"/>
        </w:rPr>
        <w:tab/>
      </w:r>
      <w:r>
        <w:rPr>
          <w:rFonts w:ascii="Arial" w:hAnsi="Arial" w:cs="Arial"/>
          <w:sz w:val="22"/>
          <w:szCs w:val="22"/>
        </w:rPr>
        <w:tab/>
      </w:r>
      <w:r w:rsidRPr="002C76C1">
        <w:rPr>
          <w:rFonts w:ascii="Arial" w:hAnsi="Arial" w:cs="Arial"/>
          <w:sz w:val="22"/>
          <w:szCs w:val="22"/>
        </w:rPr>
        <w:t>have the same member:</w:t>
      </w:r>
    </w:p>
    <w:p w:rsidR="00D90C13" w:rsidRPr="002C76C1" w:rsidRDefault="00D90C13" w:rsidP="00D90C13">
      <w:pPr>
        <w:tabs>
          <w:tab w:val="center" w:pos="709"/>
        </w:tabs>
        <w:spacing w:after="120"/>
        <w:ind w:left="720"/>
        <w:outlineLvl w:val="0"/>
        <w:rPr>
          <w:sz w:val="22"/>
          <w:szCs w:val="22"/>
        </w:rPr>
      </w:pPr>
      <w:r w:rsidRPr="002C76C1">
        <w:rPr>
          <w:sz w:val="22"/>
          <w:szCs w:val="22"/>
        </w:rPr>
        <w:t xml:space="preserve">Nana Annastacia Hadebe is a member of Nanas Designs CC and Glorina General Trading CC. </w:t>
      </w:r>
    </w:p>
    <w:p w:rsidR="00D90C13" w:rsidRPr="002C76C1" w:rsidRDefault="00D90C13" w:rsidP="00D90C13">
      <w:pPr>
        <w:tabs>
          <w:tab w:val="center" w:pos="709"/>
        </w:tabs>
        <w:spacing w:after="120"/>
        <w:ind w:left="720" w:hanging="720"/>
        <w:outlineLvl w:val="0"/>
        <w:rPr>
          <w:sz w:val="22"/>
          <w:szCs w:val="22"/>
        </w:rPr>
      </w:pPr>
      <w:r w:rsidRPr="002C76C1">
        <w:rPr>
          <w:sz w:val="22"/>
          <w:szCs w:val="22"/>
        </w:rPr>
        <w:t>g)</w:t>
      </w:r>
      <w:r w:rsidRPr="002C76C1">
        <w:rPr>
          <w:sz w:val="22"/>
          <w:szCs w:val="22"/>
        </w:rPr>
        <w:tab/>
      </w:r>
      <w:r>
        <w:rPr>
          <w:sz w:val="22"/>
          <w:szCs w:val="22"/>
        </w:rPr>
        <w:tab/>
      </w:r>
      <w:r w:rsidRPr="002C76C1">
        <w:rPr>
          <w:sz w:val="22"/>
          <w:szCs w:val="22"/>
        </w:rPr>
        <w:t>Of the ten suppliers from whom quotations were requested, two of the suppliers were not listed on the department’s prospective supplier list as prospective suppliers. Please see below:</w:t>
      </w:r>
    </w:p>
    <w:p w:rsidR="00D90C13" w:rsidRPr="002C76C1" w:rsidRDefault="00D90C13" w:rsidP="006F5D2E">
      <w:pPr>
        <w:pStyle w:val="ListParagraph"/>
        <w:numPr>
          <w:ilvl w:val="0"/>
          <w:numId w:val="231"/>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Legae la Batho</w:t>
      </w:r>
    </w:p>
    <w:p w:rsidR="00D90C13" w:rsidRPr="002C76C1" w:rsidRDefault="00D90C13" w:rsidP="006F5D2E">
      <w:pPr>
        <w:pStyle w:val="ListParagraph"/>
        <w:numPr>
          <w:ilvl w:val="0"/>
          <w:numId w:val="231"/>
        </w:numPr>
        <w:tabs>
          <w:tab w:val="center" w:pos="709"/>
        </w:tabs>
        <w:spacing w:after="120"/>
        <w:ind w:left="1440" w:hanging="720"/>
        <w:outlineLvl w:val="0"/>
        <w:rPr>
          <w:rFonts w:ascii="Arial" w:hAnsi="Arial" w:cs="Arial"/>
          <w:sz w:val="22"/>
          <w:szCs w:val="22"/>
        </w:rPr>
      </w:pPr>
      <w:r w:rsidRPr="002C76C1">
        <w:rPr>
          <w:rFonts w:ascii="Arial" w:hAnsi="Arial" w:cs="Arial"/>
          <w:sz w:val="22"/>
          <w:szCs w:val="22"/>
        </w:rPr>
        <w:t>Ledor Creations</w:t>
      </w:r>
    </w:p>
    <w:p w:rsidR="00D90C13" w:rsidRPr="002C76C1" w:rsidRDefault="00D90C13" w:rsidP="00D90C13">
      <w:pPr>
        <w:tabs>
          <w:tab w:val="center" w:pos="709"/>
        </w:tabs>
        <w:autoSpaceDE w:val="0"/>
        <w:autoSpaceDN w:val="0"/>
        <w:adjustRightInd w:val="0"/>
        <w:rPr>
          <w:color w:val="000000"/>
          <w:sz w:val="22"/>
          <w:szCs w:val="22"/>
        </w:rPr>
      </w:pPr>
      <w:r w:rsidRPr="002C76C1">
        <w:rPr>
          <w:sz w:val="22"/>
          <w:szCs w:val="22"/>
        </w:rPr>
        <w:tab/>
        <w:t xml:space="preserve">No documentation was provided indicating the reasons for soliciting quotations from </w:t>
      </w:r>
      <w:r w:rsidRPr="002C76C1">
        <w:rPr>
          <w:sz w:val="22"/>
          <w:szCs w:val="22"/>
        </w:rPr>
        <w:tab/>
        <w:t>suppliers not listed on the prospective supplier list.</w:t>
      </w:r>
      <w:r w:rsidRPr="002C76C1">
        <w:rPr>
          <w:color w:val="000000"/>
          <w:sz w:val="22"/>
          <w:szCs w:val="22"/>
        </w:rPr>
        <w:tab/>
      </w:r>
    </w:p>
    <w:p w:rsidR="00D90C13" w:rsidRPr="002C76C1" w:rsidRDefault="00D90C13" w:rsidP="00D90C13">
      <w:pPr>
        <w:tabs>
          <w:tab w:val="center" w:pos="709"/>
        </w:tabs>
        <w:autoSpaceDE w:val="0"/>
        <w:autoSpaceDN w:val="0"/>
        <w:adjustRightInd w:val="0"/>
        <w:rPr>
          <w:color w:val="000000"/>
          <w:sz w:val="22"/>
          <w:szCs w:val="22"/>
        </w:rPr>
      </w:pPr>
    </w:p>
    <w:p w:rsidR="00D90C13" w:rsidRPr="002C76C1" w:rsidRDefault="00D90C13" w:rsidP="00D90C13">
      <w:pPr>
        <w:tabs>
          <w:tab w:val="center" w:pos="709"/>
        </w:tabs>
        <w:spacing w:after="120"/>
        <w:ind w:left="720" w:hanging="720"/>
        <w:outlineLvl w:val="0"/>
        <w:rPr>
          <w:color w:val="000000"/>
          <w:sz w:val="22"/>
          <w:szCs w:val="22"/>
        </w:rPr>
      </w:pPr>
      <w:r w:rsidRPr="002C76C1">
        <w:rPr>
          <w:color w:val="000000"/>
          <w:sz w:val="22"/>
          <w:szCs w:val="22"/>
        </w:rPr>
        <w:t>h)</w:t>
      </w:r>
      <w:r w:rsidRPr="002C76C1">
        <w:rPr>
          <w:color w:val="000000"/>
          <w:sz w:val="22"/>
          <w:szCs w:val="22"/>
        </w:rPr>
        <w:tab/>
      </w:r>
      <w:r>
        <w:rPr>
          <w:color w:val="000000"/>
          <w:sz w:val="22"/>
          <w:szCs w:val="22"/>
        </w:rPr>
        <w:tab/>
      </w:r>
      <w:r w:rsidRPr="002C76C1">
        <w:rPr>
          <w:color w:val="000000"/>
          <w:sz w:val="22"/>
          <w:szCs w:val="22"/>
        </w:rPr>
        <w:t>It has been noted on the internal memorandum, to request for the approval of the award where less than three quotations were received, that the director supply chain management requested that internal audit should investigate the matter as the awarding of the contract to the service provider is indicative of possible “bid rigging”. It is not evident why the award was approved by the director SCM if there were concerns pertaining to bid rigging. The internal memorandum has been signed by the following people:</w:t>
      </w:r>
    </w:p>
    <w:p w:rsidR="00D90C13" w:rsidRPr="002C76C1" w:rsidRDefault="00D90C13" w:rsidP="006F5D2E">
      <w:pPr>
        <w:pStyle w:val="ListParagraph"/>
        <w:numPr>
          <w:ilvl w:val="0"/>
          <w:numId w:val="232"/>
        </w:numPr>
        <w:tabs>
          <w:tab w:val="center" w:pos="709"/>
        </w:tabs>
        <w:spacing w:after="120"/>
        <w:ind w:left="1440" w:hanging="720"/>
        <w:outlineLvl w:val="0"/>
        <w:rPr>
          <w:rFonts w:ascii="Arial" w:hAnsi="Arial" w:cs="Arial"/>
          <w:color w:val="000000"/>
          <w:sz w:val="22"/>
          <w:szCs w:val="22"/>
        </w:rPr>
      </w:pPr>
      <w:r w:rsidRPr="002C76C1">
        <w:rPr>
          <w:rFonts w:ascii="Arial" w:hAnsi="Arial" w:cs="Arial"/>
          <w:color w:val="000000"/>
          <w:sz w:val="22"/>
          <w:szCs w:val="22"/>
        </w:rPr>
        <w:t>Senior Administration officer: Quotation Unit – submitted the request</w:t>
      </w:r>
    </w:p>
    <w:p w:rsidR="00D90C13" w:rsidRPr="002C76C1" w:rsidRDefault="00D90C13" w:rsidP="006F5D2E">
      <w:pPr>
        <w:pStyle w:val="ListParagraph"/>
        <w:numPr>
          <w:ilvl w:val="0"/>
          <w:numId w:val="232"/>
        </w:numPr>
        <w:tabs>
          <w:tab w:val="center" w:pos="709"/>
        </w:tabs>
        <w:spacing w:after="120"/>
        <w:ind w:left="1440" w:hanging="720"/>
        <w:outlineLvl w:val="0"/>
        <w:rPr>
          <w:rFonts w:ascii="Arial" w:hAnsi="Arial" w:cs="Arial"/>
          <w:color w:val="000000"/>
          <w:sz w:val="22"/>
          <w:szCs w:val="22"/>
        </w:rPr>
      </w:pPr>
      <w:r w:rsidRPr="002C76C1">
        <w:rPr>
          <w:rFonts w:ascii="Arial" w:hAnsi="Arial" w:cs="Arial"/>
          <w:color w:val="000000"/>
          <w:sz w:val="22"/>
          <w:szCs w:val="22"/>
        </w:rPr>
        <w:t>Assistant Director: Quotation Unit – recommended the request</w:t>
      </w:r>
    </w:p>
    <w:p w:rsidR="00D90C13" w:rsidRPr="002C76C1" w:rsidRDefault="00D90C13" w:rsidP="006F5D2E">
      <w:pPr>
        <w:pStyle w:val="ListParagraph"/>
        <w:numPr>
          <w:ilvl w:val="0"/>
          <w:numId w:val="232"/>
        </w:numPr>
        <w:tabs>
          <w:tab w:val="center" w:pos="709"/>
        </w:tabs>
        <w:spacing w:after="120"/>
        <w:ind w:left="1440" w:hanging="720"/>
        <w:outlineLvl w:val="0"/>
        <w:rPr>
          <w:rFonts w:ascii="Arial" w:hAnsi="Arial" w:cs="Arial"/>
          <w:color w:val="000000"/>
          <w:sz w:val="22"/>
          <w:szCs w:val="22"/>
        </w:rPr>
      </w:pPr>
      <w:r w:rsidRPr="002C76C1">
        <w:rPr>
          <w:rFonts w:ascii="Arial" w:hAnsi="Arial" w:cs="Arial"/>
          <w:color w:val="000000"/>
          <w:sz w:val="22"/>
          <w:szCs w:val="22"/>
        </w:rPr>
        <w:t>Deputy Director: Quotation Unit  – recommended the request</w:t>
      </w:r>
    </w:p>
    <w:p w:rsidR="00D90C13" w:rsidRPr="002C76C1" w:rsidRDefault="00D90C13" w:rsidP="006F5D2E">
      <w:pPr>
        <w:pStyle w:val="ListParagraph"/>
        <w:numPr>
          <w:ilvl w:val="0"/>
          <w:numId w:val="232"/>
        </w:numPr>
        <w:tabs>
          <w:tab w:val="center" w:pos="709"/>
        </w:tabs>
        <w:spacing w:after="120"/>
        <w:ind w:left="1440" w:hanging="720"/>
        <w:outlineLvl w:val="0"/>
        <w:rPr>
          <w:rFonts w:ascii="Arial" w:hAnsi="Arial" w:cs="Arial"/>
          <w:color w:val="000000"/>
          <w:sz w:val="22"/>
          <w:szCs w:val="22"/>
        </w:rPr>
      </w:pPr>
      <w:r w:rsidRPr="002C76C1">
        <w:rPr>
          <w:rFonts w:ascii="Arial" w:hAnsi="Arial" w:cs="Arial"/>
          <w:color w:val="000000"/>
          <w:sz w:val="22"/>
          <w:szCs w:val="22"/>
        </w:rPr>
        <w:t>Director: SCM – approved the request</w:t>
      </w:r>
    </w:p>
    <w:p w:rsidR="00D90C13" w:rsidRPr="002C76C1" w:rsidRDefault="00D90C13" w:rsidP="00D90C13">
      <w:pPr>
        <w:tabs>
          <w:tab w:val="center" w:pos="709"/>
        </w:tabs>
        <w:spacing w:after="120"/>
        <w:outlineLvl w:val="0"/>
        <w:rPr>
          <w:color w:val="000000"/>
          <w:sz w:val="22"/>
          <w:szCs w:val="22"/>
        </w:rPr>
      </w:pPr>
    </w:p>
    <w:p w:rsidR="00D90C13" w:rsidRPr="002C76C1" w:rsidRDefault="00D90C13" w:rsidP="00D90C13">
      <w:pPr>
        <w:tabs>
          <w:tab w:val="center" w:pos="709"/>
        </w:tabs>
        <w:spacing w:after="120"/>
        <w:ind w:left="720" w:hanging="720"/>
        <w:outlineLvl w:val="0"/>
        <w:rPr>
          <w:color w:val="000000"/>
          <w:sz w:val="22"/>
          <w:szCs w:val="22"/>
        </w:rPr>
      </w:pPr>
      <w:r w:rsidRPr="002C76C1">
        <w:rPr>
          <w:color w:val="000000"/>
          <w:sz w:val="22"/>
          <w:szCs w:val="22"/>
        </w:rPr>
        <w:t>i)</w:t>
      </w:r>
      <w:r w:rsidRPr="002C76C1">
        <w:rPr>
          <w:color w:val="000000"/>
          <w:sz w:val="22"/>
          <w:szCs w:val="22"/>
        </w:rPr>
        <w:tab/>
      </w:r>
      <w:r>
        <w:rPr>
          <w:color w:val="000000"/>
          <w:sz w:val="22"/>
          <w:szCs w:val="22"/>
        </w:rPr>
        <w:tab/>
      </w:r>
      <w:r w:rsidRPr="002C76C1">
        <w:rPr>
          <w:color w:val="000000"/>
          <w:sz w:val="22"/>
          <w:szCs w:val="22"/>
        </w:rPr>
        <w:t>It was noted that it was indicated on the provisioning and administration checklist that a minimum of three quotations were obtained even though this was not the case.</w:t>
      </w:r>
    </w:p>
    <w:p w:rsidR="00D90C13" w:rsidRDefault="00D90C13" w:rsidP="00D90C13">
      <w:pPr>
        <w:tabs>
          <w:tab w:val="center" w:pos="709"/>
        </w:tabs>
        <w:autoSpaceDE w:val="0"/>
        <w:autoSpaceDN w:val="0"/>
        <w:adjustRightInd w:val="0"/>
        <w:rPr>
          <w:sz w:val="22"/>
          <w:szCs w:val="22"/>
        </w:rPr>
      </w:pPr>
    </w:p>
    <w:p w:rsidR="00D90C13" w:rsidRPr="002C76C1" w:rsidRDefault="00D90C13" w:rsidP="00D90C13">
      <w:pPr>
        <w:tabs>
          <w:tab w:val="center" w:pos="709"/>
        </w:tabs>
        <w:spacing w:before="100" w:beforeAutospacing="1" w:after="100" w:afterAutospacing="1"/>
        <w:ind w:left="720" w:hanging="720"/>
        <w:rPr>
          <w:sz w:val="22"/>
          <w:szCs w:val="22"/>
          <w:lang w:val="en-GB"/>
        </w:rPr>
      </w:pPr>
      <w:r>
        <w:rPr>
          <w:sz w:val="22"/>
          <w:szCs w:val="22"/>
          <w:lang w:val="en-GB"/>
        </w:rPr>
        <w:t>The finding occurred as a result of the fact that:</w:t>
      </w:r>
    </w:p>
    <w:p w:rsidR="00D90C13" w:rsidRPr="002C76C1" w:rsidRDefault="00D90C13" w:rsidP="00D90C13">
      <w:pPr>
        <w:tabs>
          <w:tab w:val="center" w:pos="709"/>
        </w:tabs>
        <w:spacing w:before="100" w:beforeAutospacing="1" w:after="100" w:afterAutospacing="1"/>
        <w:rPr>
          <w:sz w:val="22"/>
          <w:szCs w:val="22"/>
          <w:lang w:val="en-GB"/>
        </w:rPr>
      </w:pPr>
      <w:r w:rsidRPr="002C76C1">
        <w:rPr>
          <w:sz w:val="22"/>
          <w:szCs w:val="22"/>
          <w:lang w:val="en-GB"/>
        </w:rPr>
        <w:t>As per discussion with ASD: Finance (Mpho Selepe) it was noted that a request was sent to 10 suppliers. The following suppliers could not be reached on numbers provided: Essel Trading, Glorina General Trading, Oratuwe Trading and Ledor Creations. Only two suppliers responded and provided quotations being Sunset Projects and Mamanopi. Mr. Selepe also noted that, all quotations for Prestige are done at Head Office and as a result Head Office personnel are responsible for the choice of suppliers and therefore he does not understand why some of the suppliers chosen are not on the prospective supplier list as regional office only deals with the payment.</w:t>
      </w:r>
    </w:p>
    <w:p w:rsidR="00D90C13" w:rsidRPr="002C76C1" w:rsidRDefault="00D90C13" w:rsidP="00D90C13">
      <w:pPr>
        <w:tabs>
          <w:tab w:val="center" w:pos="709"/>
        </w:tabs>
        <w:spacing w:after="120" w:line="260" w:lineRule="exact"/>
        <w:jc w:val="both"/>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D90C13" w:rsidRPr="002C76C1" w:rsidRDefault="00D90C13" w:rsidP="00D90C13">
      <w:pPr>
        <w:tabs>
          <w:tab w:val="center" w:pos="709"/>
        </w:tabs>
        <w:spacing w:after="120"/>
        <w:rPr>
          <w:sz w:val="22"/>
          <w:szCs w:val="22"/>
          <w:lang w:val="en-GB"/>
        </w:rPr>
      </w:pPr>
      <w:r w:rsidRPr="002C76C1">
        <w:rPr>
          <w:sz w:val="22"/>
          <w:szCs w:val="22"/>
          <w:lang w:val="en-GB"/>
        </w:rPr>
        <w:t>It has been indicated in the action plan that the controls pertaining to three quotes and the updating of the supplier database has been improved. All deviations are first interrogated by the Director of Supply Chain before approval is given.  The target date for the aforementioned actions was December 2011.</w:t>
      </w:r>
    </w:p>
    <w:p w:rsidR="00D90C13" w:rsidRDefault="00D90C13" w:rsidP="00D90C13">
      <w:pPr>
        <w:tabs>
          <w:tab w:val="center" w:pos="709"/>
        </w:tabs>
        <w:spacing w:after="120"/>
        <w:rPr>
          <w:sz w:val="22"/>
          <w:szCs w:val="22"/>
          <w:lang w:val="en-GB"/>
        </w:rPr>
      </w:pPr>
    </w:p>
    <w:p w:rsidR="00D90C13" w:rsidRPr="002C76C1" w:rsidRDefault="00D90C13" w:rsidP="00D90C13">
      <w:pPr>
        <w:tabs>
          <w:tab w:val="center" w:pos="709"/>
        </w:tabs>
        <w:spacing w:after="120"/>
        <w:rPr>
          <w:sz w:val="22"/>
          <w:szCs w:val="22"/>
        </w:rPr>
      </w:pPr>
      <w:r w:rsidRPr="002C76C1">
        <w:rPr>
          <w:sz w:val="22"/>
          <w:szCs w:val="22"/>
          <w:lang w:val="en-GB"/>
        </w:rPr>
        <w:t>As indicated in paragraph (g) of the audit findings there was a memo signed by the director SCM, but it was approved with the matter reported in the mentioned paragraph.</w:t>
      </w:r>
    </w:p>
    <w:p w:rsidR="00D90C13" w:rsidRDefault="00D90C13" w:rsidP="00D90C13">
      <w:pPr>
        <w:tabs>
          <w:tab w:val="center" w:pos="709"/>
        </w:tabs>
        <w:autoSpaceDE w:val="0"/>
        <w:autoSpaceDN w:val="0"/>
        <w:adjustRightInd w:val="0"/>
        <w:rPr>
          <w:sz w:val="22"/>
          <w:szCs w:val="22"/>
        </w:rPr>
      </w:pPr>
    </w:p>
    <w:p w:rsidR="00D90C13" w:rsidRPr="002C76C1" w:rsidRDefault="00D90C13" w:rsidP="00D90C13">
      <w:pPr>
        <w:tabs>
          <w:tab w:val="center" w:pos="709"/>
        </w:tabs>
        <w:autoSpaceDE w:val="0"/>
        <w:autoSpaceDN w:val="0"/>
        <w:adjustRightInd w:val="0"/>
        <w:rPr>
          <w:sz w:val="22"/>
          <w:szCs w:val="22"/>
        </w:rPr>
      </w:pPr>
      <w:r>
        <w:rPr>
          <w:sz w:val="22"/>
          <w:szCs w:val="22"/>
        </w:rPr>
        <w:t>Impact of the finding:</w:t>
      </w:r>
    </w:p>
    <w:p w:rsidR="00D90C13" w:rsidRPr="002C76C1" w:rsidRDefault="00D90C13" w:rsidP="00D90C13">
      <w:pPr>
        <w:pStyle w:val="NormalWeb"/>
        <w:tabs>
          <w:tab w:val="center" w:pos="709"/>
        </w:tabs>
        <w:rPr>
          <w:rFonts w:ascii="Arial" w:hAnsi="Arial" w:cs="Arial"/>
          <w:color w:val="000000"/>
          <w:sz w:val="22"/>
          <w:szCs w:val="22"/>
          <w:lang w:val="en-ZA" w:eastAsia="en-ZA"/>
        </w:rPr>
      </w:pPr>
    </w:p>
    <w:p w:rsidR="00D90C13" w:rsidRPr="002C76C1" w:rsidRDefault="00D90C13" w:rsidP="00D90C13">
      <w:pPr>
        <w:pStyle w:val="NormalWeb"/>
        <w:tabs>
          <w:tab w:val="center" w:pos="709"/>
        </w:tabs>
        <w:ind w:left="720" w:hanging="720"/>
        <w:rPr>
          <w:rFonts w:ascii="Arial" w:hAnsi="Arial" w:cs="Arial"/>
          <w:sz w:val="22"/>
          <w:szCs w:val="22"/>
        </w:rPr>
      </w:pPr>
      <w:r w:rsidRPr="002C76C1">
        <w:rPr>
          <w:rFonts w:ascii="Arial" w:hAnsi="Arial" w:cs="Arial"/>
          <w:sz w:val="22"/>
          <w:szCs w:val="22"/>
        </w:rPr>
        <w:t>a)</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Irregular expenditure being understated with R262 200,00 due to the non-compliance with:</w:t>
      </w:r>
    </w:p>
    <w:p w:rsidR="00D90C13" w:rsidRPr="002C76C1" w:rsidRDefault="00D90C13" w:rsidP="00D90C13">
      <w:pPr>
        <w:pStyle w:val="NormalWeb"/>
        <w:tabs>
          <w:tab w:val="center" w:pos="709"/>
        </w:tabs>
        <w:ind w:left="1440" w:hanging="720"/>
        <w:rPr>
          <w:rFonts w:ascii="Arial" w:hAnsi="Arial" w:cs="Arial"/>
          <w:sz w:val="22"/>
          <w:szCs w:val="22"/>
        </w:rPr>
      </w:pPr>
      <w:r w:rsidRPr="002C76C1">
        <w:rPr>
          <w:rFonts w:ascii="Arial" w:hAnsi="Arial" w:cs="Arial"/>
          <w:sz w:val="22"/>
          <w:szCs w:val="22"/>
        </w:rPr>
        <w:t>(i)</w:t>
      </w:r>
      <w:r w:rsidRPr="002C76C1">
        <w:rPr>
          <w:rFonts w:ascii="Arial" w:hAnsi="Arial" w:cs="Arial"/>
          <w:sz w:val="22"/>
          <w:szCs w:val="22"/>
        </w:rPr>
        <w:tab/>
        <w:t>The accounting officer</w:t>
      </w:r>
      <w:r w:rsidRPr="002C76C1">
        <w:rPr>
          <w:rStyle w:val="FootnoteReference"/>
          <w:rFonts w:ascii="Arial" w:hAnsi="Arial" w:cs="Arial"/>
          <w:sz w:val="22"/>
          <w:szCs w:val="22"/>
        </w:rPr>
        <w:footnoteReference w:id="2"/>
      </w:r>
      <w:r w:rsidRPr="002C76C1">
        <w:rPr>
          <w:rFonts w:ascii="Arial" w:hAnsi="Arial" w:cs="Arial"/>
          <w:sz w:val="22"/>
          <w:szCs w:val="22"/>
        </w:rPr>
        <w:t xml:space="preserve"> knowingly awarded a contract to a recommended bidder who is known to have committed a corrupt or fraudulent act in competing for that particular contract. The Treasury Regulations 16A9.1 </w:t>
      </w:r>
    </w:p>
    <w:p w:rsidR="00D90C13" w:rsidRPr="002C76C1" w:rsidRDefault="00D90C13" w:rsidP="00D90C13">
      <w:pPr>
        <w:pStyle w:val="NormalWeb"/>
        <w:tabs>
          <w:tab w:val="center" w:pos="709"/>
        </w:tabs>
        <w:ind w:left="1440" w:hanging="720"/>
        <w:rPr>
          <w:rFonts w:ascii="Arial" w:hAnsi="Arial" w:cs="Arial"/>
          <w:sz w:val="22"/>
          <w:szCs w:val="22"/>
          <w:lang w:val="en-ZA" w:eastAsia="en-ZA"/>
        </w:rPr>
      </w:pPr>
      <w:r w:rsidRPr="002C76C1">
        <w:rPr>
          <w:rFonts w:ascii="Arial" w:hAnsi="Arial" w:cs="Arial"/>
          <w:sz w:val="22"/>
          <w:szCs w:val="22"/>
        </w:rPr>
        <w:t xml:space="preserve">(ii) </w:t>
      </w:r>
      <w:r w:rsidRPr="002C76C1">
        <w:rPr>
          <w:rFonts w:ascii="Arial" w:hAnsi="Arial" w:cs="Arial"/>
          <w:sz w:val="22"/>
          <w:szCs w:val="22"/>
        </w:rPr>
        <w:tab/>
        <w:t>Deviations were approved for the invitations of three written price quotations from accredited prospective suppliers even though it was possible to comply with the requirement. Non-compliance with Practice Note 8 of 2007/2008 and TR16A6.1</w:t>
      </w:r>
    </w:p>
    <w:p w:rsidR="00D90C13" w:rsidRPr="002C76C1" w:rsidRDefault="00D90C13" w:rsidP="00D90C13">
      <w:pPr>
        <w:pStyle w:val="NormalWeb"/>
        <w:tabs>
          <w:tab w:val="center" w:pos="709"/>
        </w:tabs>
        <w:rPr>
          <w:rFonts w:ascii="Arial" w:hAnsi="Arial" w:cs="Arial"/>
          <w:color w:val="000000"/>
          <w:sz w:val="22"/>
          <w:szCs w:val="22"/>
          <w:lang w:val="en-ZA" w:eastAsia="en-ZA"/>
        </w:rPr>
      </w:pPr>
      <w:r w:rsidRPr="002C76C1">
        <w:rPr>
          <w:rFonts w:ascii="Arial" w:hAnsi="Arial" w:cs="Arial"/>
          <w:color w:val="000000"/>
          <w:sz w:val="22"/>
          <w:szCs w:val="22"/>
          <w:lang w:val="en-ZA" w:eastAsia="en-ZA"/>
        </w:rPr>
        <w:t>b)</w:t>
      </w:r>
      <w:r w:rsidRPr="002C76C1">
        <w:rPr>
          <w:rFonts w:ascii="Arial" w:hAnsi="Arial" w:cs="Arial"/>
          <w:color w:val="000000"/>
          <w:sz w:val="14"/>
          <w:szCs w:val="14"/>
          <w:lang w:val="en-ZA" w:eastAsia="en-ZA"/>
        </w:rPr>
        <w:t xml:space="preserve">   </w:t>
      </w:r>
      <w:r w:rsidRPr="002C76C1">
        <w:rPr>
          <w:rFonts w:ascii="Arial" w:hAnsi="Arial" w:cs="Arial"/>
          <w:color w:val="000000"/>
          <w:sz w:val="14"/>
          <w:szCs w:val="14"/>
          <w:lang w:val="en-ZA" w:eastAsia="en-ZA"/>
        </w:rPr>
        <w:tab/>
      </w:r>
      <w:r>
        <w:rPr>
          <w:rFonts w:ascii="Arial" w:hAnsi="Arial" w:cs="Arial"/>
          <w:color w:val="000000"/>
          <w:sz w:val="14"/>
          <w:szCs w:val="14"/>
          <w:lang w:val="en-ZA" w:eastAsia="en-ZA"/>
        </w:rPr>
        <w:tab/>
      </w:r>
      <w:r w:rsidRPr="002C76C1">
        <w:rPr>
          <w:rFonts w:ascii="Arial" w:hAnsi="Arial" w:cs="Arial"/>
          <w:color w:val="000000"/>
          <w:sz w:val="22"/>
          <w:szCs w:val="22"/>
          <w:lang w:val="en-ZA" w:eastAsia="en-ZA"/>
        </w:rPr>
        <w:t xml:space="preserve">Risk of payments being awarded to favoured suppliers. </w:t>
      </w:r>
    </w:p>
    <w:p w:rsidR="00D90C13" w:rsidRPr="002C76C1" w:rsidRDefault="00D90C13" w:rsidP="00D90C13">
      <w:pPr>
        <w:tabs>
          <w:tab w:val="center" w:pos="709"/>
        </w:tabs>
        <w:rPr>
          <w:sz w:val="22"/>
          <w:szCs w:val="22"/>
        </w:rPr>
      </w:pPr>
      <w:r w:rsidRPr="002C76C1">
        <w:rPr>
          <w:color w:val="000000"/>
          <w:sz w:val="22"/>
          <w:szCs w:val="22"/>
          <w:lang w:val="en-ZA" w:eastAsia="en-ZA"/>
        </w:rPr>
        <w:t>c)</w:t>
      </w:r>
      <w:r w:rsidRPr="002C76C1">
        <w:rPr>
          <w:color w:val="000000"/>
          <w:sz w:val="14"/>
          <w:szCs w:val="14"/>
          <w:lang w:val="en-ZA" w:eastAsia="en-ZA"/>
        </w:rPr>
        <w:t>    </w:t>
      </w:r>
      <w:r w:rsidRPr="002C76C1">
        <w:rPr>
          <w:color w:val="000000"/>
          <w:sz w:val="14"/>
          <w:szCs w:val="14"/>
          <w:lang w:val="en-ZA" w:eastAsia="en-ZA"/>
        </w:rPr>
        <w:tab/>
      </w:r>
      <w:r>
        <w:rPr>
          <w:color w:val="000000"/>
          <w:sz w:val="14"/>
          <w:szCs w:val="14"/>
          <w:lang w:val="en-ZA" w:eastAsia="en-ZA"/>
        </w:rPr>
        <w:tab/>
      </w:r>
      <w:r w:rsidRPr="002C76C1">
        <w:rPr>
          <w:color w:val="000000"/>
          <w:sz w:val="22"/>
          <w:szCs w:val="22"/>
          <w:lang w:val="en-ZA" w:eastAsia="en-ZA"/>
        </w:rPr>
        <w:t xml:space="preserve">Increased risk of bribery and fraudulent activities. </w:t>
      </w:r>
    </w:p>
    <w:p w:rsidR="00D90C13" w:rsidRPr="002C76C1" w:rsidRDefault="00D90C13" w:rsidP="00D90C13">
      <w:pPr>
        <w:tabs>
          <w:tab w:val="center" w:pos="709"/>
        </w:tabs>
        <w:ind w:left="720" w:hanging="720"/>
        <w:outlineLvl w:val="0"/>
        <w:rPr>
          <w:color w:val="000000"/>
          <w:sz w:val="22"/>
          <w:szCs w:val="22"/>
          <w:lang w:val="en-ZA" w:eastAsia="en-ZA"/>
        </w:rPr>
      </w:pPr>
      <w:r w:rsidRPr="002C76C1">
        <w:rPr>
          <w:color w:val="000000"/>
          <w:sz w:val="22"/>
          <w:szCs w:val="22"/>
          <w:lang w:val="en-ZA" w:eastAsia="en-ZA"/>
        </w:rPr>
        <w:t xml:space="preserve">d) </w:t>
      </w:r>
      <w:r w:rsidRPr="002C76C1">
        <w:rPr>
          <w:color w:val="000000"/>
          <w:sz w:val="22"/>
          <w:szCs w:val="22"/>
          <w:lang w:val="en-ZA" w:eastAsia="en-ZA"/>
        </w:rPr>
        <w:tab/>
      </w:r>
      <w:r>
        <w:rPr>
          <w:color w:val="000000"/>
          <w:sz w:val="22"/>
          <w:szCs w:val="22"/>
          <w:lang w:val="en-ZA" w:eastAsia="en-ZA"/>
        </w:rPr>
        <w:tab/>
      </w:r>
      <w:r w:rsidRPr="002C76C1">
        <w:rPr>
          <w:color w:val="000000"/>
          <w:sz w:val="22"/>
          <w:szCs w:val="22"/>
          <w:lang w:val="en-ZA" w:eastAsia="en-ZA"/>
        </w:rPr>
        <w:t>The department did not obtain and evaluate three quotations, nor were all of the quotations requested from suppliers on the prospective supplier list, as a result the goods may not have been obtained at a reasonable price.</w:t>
      </w:r>
    </w:p>
    <w:p w:rsidR="00D90C13" w:rsidRPr="002C76C1" w:rsidRDefault="00D90C13" w:rsidP="00D90C13">
      <w:pPr>
        <w:pStyle w:val="NormalWeb"/>
        <w:tabs>
          <w:tab w:val="center" w:pos="709"/>
        </w:tabs>
        <w:rPr>
          <w:rFonts w:ascii="Arial" w:hAnsi="Arial" w:cs="Arial"/>
          <w:b/>
          <w:bCs/>
          <w:sz w:val="22"/>
          <w:szCs w:val="22"/>
        </w:rPr>
      </w:pPr>
    </w:p>
    <w:p w:rsidR="00D90C13" w:rsidRPr="002C76C1" w:rsidRDefault="00D90C13" w:rsidP="00D90C13">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D90C13" w:rsidRPr="002C76C1" w:rsidRDefault="00D90C13" w:rsidP="00D90C13">
      <w:pPr>
        <w:tabs>
          <w:tab w:val="center" w:pos="709"/>
        </w:tabs>
        <w:jc w:val="both"/>
        <w:rPr>
          <w:b/>
          <w:bCs/>
          <w:sz w:val="22"/>
          <w:szCs w:val="22"/>
        </w:rPr>
      </w:pPr>
    </w:p>
    <w:p w:rsidR="00D90C13" w:rsidRPr="002C76C1" w:rsidRDefault="00D90C13" w:rsidP="00D90C13">
      <w:pPr>
        <w:tabs>
          <w:tab w:val="center" w:pos="709"/>
        </w:tabs>
        <w:spacing w:after="120" w:line="260" w:lineRule="exact"/>
        <w:jc w:val="both"/>
        <w:rPr>
          <w:i/>
          <w:iCs/>
          <w:sz w:val="22"/>
          <w:szCs w:val="22"/>
        </w:rPr>
      </w:pPr>
      <w:r w:rsidRPr="002C76C1">
        <w:rPr>
          <w:i/>
          <w:iCs/>
          <w:sz w:val="22"/>
          <w:szCs w:val="22"/>
        </w:rPr>
        <w:t>Leadership</w:t>
      </w:r>
    </w:p>
    <w:p w:rsidR="00D90C13" w:rsidRPr="002C76C1" w:rsidRDefault="00D90C13" w:rsidP="00D90C13">
      <w:pPr>
        <w:tabs>
          <w:tab w:val="center" w:pos="709"/>
        </w:tabs>
        <w:rPr>
          <w:sz w:val="22"/>
          <w:szCs w:val="22"/>
        </w:rPr>
      </w:pPr>
      <w:r w:rsidRPr="002C76C1">
        <w:rPr>
          <w:sz w:val="22"/>
          <w:szCs w:val="22"/>
        </w:rPr>
        <w:t>The department did not effectively exercise its oversight responsibility regarding financial and performance reporting and compliance and related internal controls.</w:t>
      </w:r>
    </w:p>
    <w:p w:rsidR="00D90C13" w:rsidRPr="002C76C1" w:rsidRDefault="00D90C13" w:rsidP="00D90C13">
      <w:pPr>
        <w:tabs>
          <w:tab w:val="center" w:pos="709"/>
        </w:tabs>
        <w:spacing w:after="120" w:line="260" w:lineRule="exact"/>
        <w:ind w:left="360"/>
        <w:jc w:val="both"/>
        <w:rPr>
          <w:iCs/>
          <w:sz w:val="22"/>
          <w:szCs w:val="22"/>
        </w:rPr>
      </w:pPr>
    </w:p>
    <w:p w:rsidR="00D90C13" w:rsidRPr="002C76C1" w:rsidRDefault="00D90C13" w:rsidP="00D90C13">
      <w:pPr>
        <w:pStyle w:val="Heading2"/>
        <w:widowControl/>
        <w:tabs>
          <w:tab w:val="center" w:pos="709"/>
        </w:tabs>
        <w:jc w:val="both"/>
        <w:rPr>
          <w:b w:val="0"/>
          <w:bCs w:val="0"/>
          <w:sz w:val="22"/>
          <w:szCs w:val="22"/>
        </w:rPr>
      </w:pPr>
      <w:r w:rsidRPr="002C76C1">
        <w:rPr>
          <w:b w:val="0"/>
          <w:bCs w:val="0"/>
          <w:sz w:val="22"/>
          <w:szCs w:val="22"/>
        </w:rPr>
        <w:t>Financial and performance management</w:t>
      </w:r>
    </w:p>
    <w:p w:rsidR="00D90C13" w:rsidRPr="002C76C1" w:rsidRDefault="00D90C13" w:rsidP="00D90C13">
      <w:pPr>
        <w:tabs>
          <w:tab w:val="center" w:pos="709"/>
        </w:tabs>
        <w:spacing w:after="120" w:line="260" w:lineRule="exact"/>
        <w:rPr>
          <w:iCs/>
          <w:sz w:val="22"/>
          <w:szCs w:val="22"/>
          <w:lang w:val="en-GB"/>
        </w:rPr>
      </w:pPr>
      <w:r w:rsidRPr="002C76C1">
        <w:rPr>
          <w:iCs/>
          <w:sz w:val="22"/>
          <w:szCs w:val="22"/>
          <w:lang w:val="en-GB"/>
        </w:rPr>
        <w:t>The department did not effectively review and monitor compliance with applicable laws and regulations</w:t>
      </w:r>
    </w:p>
    <w:p w:rsidR="00D90C13" w:rsidRPr="002C76C1" w:rsidRDefault="00D90C13" w:rsidP="00D90C13">
      <w:pPr>
        <w:pStyle w:val="ListParagraph"/>
        <w:tabs>
          <w:tab w:val="center" w:pos="709"/>
        </w:tabs>
        <w:rPr>
          <w:rFonts w:ascii="Arial" w:hAnsi="Arial" w:cs="Arial"/>
          <w:i/>
          <w:iCs/>
          <w:sz w:val="22"/>
          <w:szCs w:val="22"/>
          <w:lang w:val="en-GB"/>
        </w:rPr>
      </w:pPr>
    </w:p>
    <w:p w:rsidR="00D90C13" w:rsidRPr="002C76C1" w:rsidRDefault="00D90C13" w:rsidP="00D90C13">
      <w:pPr>
        <w:tabs>
          <w:tab w:val="center" w:pos="709"/>
        </w:tabs>
        <w:spacing w:after="120"/>
        <w:rPr>
          <w:color w:val="000000"/>
          <w:sz w:val="22"/>
          <w:szCs w:val="22"/>
          <w:lang w:eastAsia="en-ZA"/>
        </w:rPr>
      </w:pPr>
      <w:r w:rsidRPr="002C76C1">
        <w:rPr>
          <w:b/>
          <w:bCs/>
          <w:sz w:val="22"/>
          <w:szCs w:val="22"/>
        </w:rPr>
        <w:t>Recommendation</w:t>
      </w:r>
    </w:p>
    <w:p w:rsidR="00D90C13" w:rsidRPr="009954E9" w:rsidRDefault="00D90C13" w:rsidP="00D90C13">
      <w:pPr>
        <w:tabs>
          <w:tab w:val="center" w:pos="709"/>
        </w:tabs>
        <w:spacing w:before="100" w:beforeAutospacing="1" w:after="100" w:afterAutospacing="1"/>
        <w:ind w:left="709" w:hanging="709"/>
        <w:rPr>
          <w:color w:val="000000"/>
          <w:sz w:val="22"/>
          <w:szCs w:val="22"/>
        </w:rPr>
      </w:pPr>
      <w:r>
        <w:rPr>
          <w:color w:val="000000"/>
          <w:sz w:val="22"/>
          <w:szCs w:val="22"/>
        </w:rPr>
        <w:t>a)</w:t>
      </w:r>
      <w:r>
        <w:rPr>
          <w:color w:val="000000"/>
          <w:sz w:val="22"/>
          <w:szCs w:val="22"/>
        </w:rPr>
        <w:tab/>
      </w:r>
      <w:r>
        <w:rPr>
          <w:color w:val="000000"/>
          <w:sz w:val="22"/>
          <w:szCs w:val="22"/>
        </w:rPr>
        <w:tab/>
      </w:r>
      <w:r w:rsidRPr="009954E9">
        <w:rPr>
          <w:color w:val="000000"/>
          <w:sz w:val="22"/>
          <w:szCs w:val="22"/>
        </w:rPr>
        <w:t xml:space="preserve">In cases where requests for a quotation are submitted and less than three quotations are received, the department should follow up the reason for non submission with the respective suppliers. </w:t>
      </w:r>
    </w:p>
    <w:p w:rsidR="00D90C13" w:rsidRPr="009954E9" w:rsidRDefault="00D90C13" w:rsidP="00D90C13">
      <w:pPr>
        <w:tabs>
          <w:tab w:val="center" w:pos="709"/>
        </w:tabs>
        <w:spacing w:before="100" w:beforeAutospacing="1" w:after="100" w:afterAutospacing="1"/>
        <w:rPr>
          <w:b/>
          <w:bCs/>
          <w:sz w:val="22"/>
          <w:szCs w:val="22"/>
        </w:rPr>
      </w:pPr>
      <w:r>
        <w:rPr>
          <w:sz w:val="22"/>
          <w:szCs w:val="22"/>
        </w:rPr>
        <w:t>b)</w:t>
      </w:r>
      <w:r>
        <w:rPr>
          <w:sz w:val="22"/>
          <w:szCs w:val="22"/>
        </w:rPr>
        <w:tab/>
      </w:r>
      <w:r>
        <w:rPr>
          <w:sz w:val="22"/>
          <w:szCs w:val="22"/>
        </w:rPr>
        <w:tab/>
      </w:r>
      <w:r w:rsidRPr="009954E9">
        <w:rPr>
          <w:sz w:val="22"/>
          <w:szCs w:val="22"/>
        </w:rPr>
        <w:t xml:space="preserve">The department should request quotations from suppliers on the supplier register. </w:t>
      </w:r>
    </w:p>
    <w:p w:rsidR="00D90C13" w:rsidRPr="009954E9" w:rsidRDefault="00D90C13" w:rsidP="00D90C13">
      <w:pPr>
        <w:tabs>
          <w:tab w:val="center" w:pos="709"/>
        </w:tabs>
        <w:spacing w:before="100" w:beforeAutospacing="1" w:after="100" w:afterAutospacing="1"/>
        <w:ind w:left="709" w:hanging="709"/>
        <w:rPr>
          <w:b/>
          <w:bCs/>
          <w:sz w:val="22"/>
          <w:szCs w:val="22"/>
        </w:rPr>
      </w:pPr>
      <w:r>
        <w:rPr>
          <w:sz w:val="22"/>
          <w:szCs w:val="22"/>
        </w:rPr>
        <w:t>c)</w:t>
      </w:r>
      <w:r>
        <w:rPr>
          <w:sz w:val="22"/>
          <w:szCs w:val="22"/>
        </w:rPr>
        <w:tab/>
      </w:r>
      <w:r>
        <w:rPr>
          <w:sz w:val="22"/>
          <w:szCs w:val="22"/>
        </w:rPr>
        <w:tab/>
      </w:r>
      <w:r w:rsidRPr="009954E9">
        <w:rPr>
          <w:sz w:val="22"/>
          <w:szCs w:val="22"/>
        </w:rPr>
        <w:t>In cases where the suppliers per the supplier register is unable to provide the goods desired the department may then request quotations from other suppliers after the appropriate approval has been obtained.</w:t>
      </w:r>
    </w:p>
    <w:p w:rsidR="00D90C13" w:rsidRPr="009954E9" w:rsidRDefault="00D90C13" w:rsidP="00D90C13">
      <w:pPr>
        <w:tabs>
          <w:tab w:val="center" w:pos="709"/>
        </w:tabs>
        <w:spacing w:before="100" w:beforeAutospacing="1" w:after="100" w:afterAutospacing="1"/>
        <w:ind w:left="709" w:hanging="709"/>
        <w:rPr>
          <w:sz w:val="22"/>
          <w:szCs w:val="22"/>
        </w:rPr>
      </w:pPr>
      <w:r>
        <w:rPr>
          <w:color w:val="000000"/>
          <w:sz w:val="22"/>
          <w:szCs w:val="22"/>
        </w:rPr>
        <w:t>d)</w:t>
      </w:r>
      <w:r>
        <w:rPr>
          <w:color w:val="000000"/>
          <w:sz w:val="22"/>
          <w:szCs w:val="22"/>
        </w:rPr>
        <w:tab/>
      </w:r>
      <w:r>
        <w:rPr>
          <w:color w:val="000000"/>
          <w:sz w:val="22"/>
          <w:szCs w:val="22"/>
        </w:rPr>
        <w:tab/>
      </w:r>
      <w:r w:rsidRPr="009954E9">
        <w:rPr>
          <w:color w:val="000000"/>
          <w:sz w:val="22"/>
          <w:szCs w:val="22"/>
        </w:rPr>
        <w:t>The department should submit the internal audit report pertaining to the bid rigging being investigated to the auditors.</w:t>
      </w:r>
    </w:p>
    <w:p w:rsidR="00D90C13" w:rsidRPr="009954E9" w:rsidRDefault="00D90C13" w:rsidP="00D90C13">
      <w:pPr>
        <w:tabs>
          <w:tab w:val="center" w:pos="709"/>
        </w:tabs>
        <w:spacing w:before="100" w:beforeAutospacing="1" w:after="100" w:afterAutospacing="1"/>
        <w:rPr>
          <w:sz w:val="22"/>
          <w:szCs w:val="22"/>
        </w:rPr>
      </w:pPr>
      <w:r>
        <w:rPr>
          <w:color w:val="000000"/>
          <w:sz w:val="22"/>
          <w:szCs w:val="22"/>
        </w:rPr>
        <w:t>e)</w:t>
      </w:r>
      <w:r>
        <w:rPr>
          <w:color w:val="000000"/>
          <w:sz w:val="22"/>
          <w:szCs w:val="22"/>
        </w:rPr>
        <w:tab/>
      </w:r>
      <w:r>
        <w:rPr>
          <w:color w:val="000000"/>
          <w:sz w:val="22"/>
          <w:szCs w:val="22"/>
        </w:rPr>
        <w:tab/>
      </w:r>
      <w:r w:rsidRPr="009954E9">
        <w:rPr>
          <w:color w:val="000000"/>
          <w:sz w:val="22"/>
          <w:szCs w:val="22"/>
        </w:rPr>
        <w:t>This matter needs to be investigated and disciplinary measures instigated if applicable.</w:t>
      </w:r>
    </w:p>
    <w:p w:rsidR="00D90C13" w:rsidRPr="002C76C1" w:rsidRDefault="00D90C13" w:rsidP="00D90C13">
      <w:pPr>
        <w:tabs>
          <w:tab w:val="center" w:pos="709"/>
        </w:tabs>
        <w:spacing w:before="100" w:beforeAutospacing="1" w:after="100" w:afterAutospacing="1"/>
        <w:rPr>
          <w:b/>
          <w:bCs/>
          <w:sz w:val="22"/>
          <w:szCs w:val="22"/>
        </w:rPr>
      </w:pPr>
      <w:r w:rsidRPr="002C76C1">
        <w:rPr>
          <w:b/>
          <w:bCs/>
          <w:sz w:val="22"/>
          <w:szCs w:val="22"/>
        </w:rPr>
        <w:t>Management response</w:t>
      </w:r>
    </w:p>
    <w:p w:rsidR="00D90C13" w:rsidRPr="002C76C1" w:rsidRDefault="00D90C13" w:rsidP="00D90C13">
      <w:pPr>
        <w:keepNext/>
        <w:tabs>
          <w:tab w:val="center" w:pos="709"/>
        </w:tabs>
        <w:spacing w:after="360" w:line="260" w:lineRule="exact"/>
        <w:ind w:left="709" w:hanging="709"/>
        <w:jc w:val="both"/>
        <w:rPr>
          <w:b/>
          <w:bCs/>
          <w:sz w:val="22"/>
          <w:szCs w:val="22"/>
        </w:rPr>
      </w:pPr>
      <w:r>
        <w:rPr>
          <w:sz w:val="22"/>
          <w:szCs w:val="22"/>
        </w:rPr>
        <w:t>a)</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D90C13" w:rsidRPr="002C76C1" w:rsidRDefault="00D90C13" w:rsidP="00D90C13">
      <w:pPr>
        <w:keepNext/>
        <w:tabs>
          <w:tab w:val="center" w:pos="709"/>
        </w:tabs>
        <w:spacing w:after="360" w:line="260" w:lineRule="exact"/>
        <w:jc w:val="both"/>
        <w:rPr>
          <w:sz w:val="22"/>
          <w:szCs w:val="22"/>
        </w:rPr>
      </w:pPr>
      <w:r w:rsidRPr="002C76C1">
        <w:rPr>
          <w:sz w:val="22"/>
          <w:szCs w:val="22"/>
        </w:rPr>
        <w:t>The department issued and RFQ/ invited number of service providers that are categorized as (Prestige) with NIA clearance. The requests for prestige environment are not sent to all service providers listed on the departmental database. Therefore such service are confined in that manner</w:t>
      </w:r>
    </w:p>
    <w:p w:rsidR="00D90C13" w:rsidRPr="002C76C1" w:rsidRDefault="00D90C13" w:rsidP="00D90C13">
      <w:pPr>
        <w:keepNext/>
        <w:tabs>
          <w:tab w:val="center" w:pos="709"/>
        </w:tabs>
        <w:spacing w:after="360" w:line="260" w:lineRule="exact"/>
        <w:jc w:val="both"/>
        <w:rPr>
          <w:sz w:val="22"/>
          <w:szCs w:val="22"/>
        </w:rPr>
      </w:pPr>
      <w:r w:rsidRPr="002C76C1">
        <w:rPr>
          <w:sz w:val="22"/>
          <w:szCs w:val="22"/>
        </w:rPr>
        <w:t>Two responses were evaluated and awarded in accordance to the delegation in case the department is unable to received three quotation according to the practice note 8 of 2007/2008.</w:t>
      </w:r>
    </w:p>
    <w:p w:rsidR="00D90C13" w:rsidRPr="002C76C1" w:rsidRDefault="00D90C13" w:rsidP="00D90C13">
      <w:pPr>
        <w:keepNext/>
        <w:tabs>
          <w:tab w:val="center" w:pos="709"/>
        </w:tabs>
        <w:spacing w:after="360" w:line="260" w:lineRule="exact"/>
        <w:jc w:val="both"/>
        <w:rPr>
          <w:b/>
          <w:bCs/>
          <w:sz w:val="22"/>
          <w:szCs w:val="22"/>
        </w:rPr>
      </w:pPr>
      <w:r w:rsidRPr="002C76C1">
        <w:rPr>
          <w:sz w:val="22"/>
          <w:szCs w:val="22"/>
        </w:rPr>
        <w:t>An approval was granted by the Director:DAM for the deviation as delegated.</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10"/>
        <w:gridCol w:w="2250"/>
        <w:gridCol w:w="1170"/>
      </w:tblGrid>
      <w:tr w:rsidR="00D90C13" w:rsidRPr="009954E9" w:rsidTr="00D90C13">
        <w:tc>
          <w:tcPr>
            <w:tcW w:w="5310" w:type="dxa"/>
            <w:shd w:val="clear" w:color="auto" w:fill="BFBFBF" w:themeFill="background1" w:themeFillShade="BF"/>
          </w:tcPr>
          <w:p w:rsidR="00D90C13" w:rsidRPr="009954E9" w:rsidRDefault="00D90C13" w:rsidP="00D90C13">
            <w:pPr>
              <w:pStyle w:val="ListParagraph"/>
              <w:keepNext/>
              <w:tabs>
                <w:tab w:val="center" w:pos="709"/>
              </w:tabs>
              <w:spacing w:line="260" w:lineRule="exact"/>
              <w:ind w:left="0"/>
              <w:jc w:val="both"/>
              <w:rPr>
                <w:rFonts w:ascii="Arial" w:hAnsi="Arial" w:cs="Arial"/>
                <w:b/>
                <w:sz w:val="18"/>
                <w:szCs w:val="18"/>
              </w:rPr>
            </w:pPr>
            <w:r w:rsidRPr="009954E9">
              <w:rPr>
                <w:rFonts w:ascii="Arial" w:hAnsi="Arial" w:cs="Arial"/>
                <w:b/>
                <w:sz w:val="18"/>
                <w:szCs w:val="18"/>
              </w:rPr>
              <w:t>DESCRIPTION</w:t>
            </w:r>
          </w:p>
        </w:tc>
        <w:tc>
          <w:tcPr>
            <w:tcW w:w="3420" w:type="dxa"/>
            <w:gridSpan w:val="2"/>
            <w:shd w:val="clear" w:color="auto" w:fill="BFBFBF" w:themeFill="background1" w:themeFillShade="BF"/>
          </w:tcPr>
          <w:p w:rsidR="00D90C13" w:rsidRPr="009954E9" w:rsidRDefault="00D90C13" w:rsidP="00D90C13">
            <w:pPr>
              <w:pStyle w:val="ListParagraph"/>
              <w:keepNext/>
              <w:tabs>
                <w:tab w:val="center" w:pos="709"/>
              </w:tabs>
              <w:spacing w:line="260" w:lineRule="exact"/>
              <w:ind w:left="0"/>
              <w:jc w:val="both"/>
              <w:rPr>
                <w:rFonts w:ascii="Arial" w:hAnsi="Arial" w:cs="Arial"/>
                <w:b/>
                <w:sz w:val="18"/>
                <w:szCs w:val="18"/>
              </w:rPr>
            </w:pPr>
            <w:r w:rsidRPr="009954E9">
              <w:rPr>
                <w:rFonts w:ascii="Arial" w:hAnsi="Arial" w:cs="Arial"/>
                <w:b/>
                <w:sz w:val="18"/>
                <w:szCs w:val="18"/>
              </w:rPr>
              <w:t>RESPONSE</w:t>
            </w:r>
          </w:p>
        </w:tc>
      </w:tr>
      <w:tr w:rsidR="00D90C13" w:rsidRPr="009954E9" w:rsidTr="00D90C13">
        <w:tc>
          <w:tcPr>
            <w:tcW w:w="5310" w:type="dxa"/>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sz w:val="18"/>
                <w:szCs w:val="18"/>
              </w:rPr>
              <w:t>Corrective action to be taken</w:t>
            </w:r>
          </w:p>
        </w:tc>
        <w:tc>
          <w:tcPr>
            <w:tcW w:w="3420" w:type="dxa"/>
            <w:gridSpan w:val="2"/>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sz w:val="18"/>
                <w:szCs w:val="18"/>
              </w:rPr>
              <w:t>To increase number of services providers within the prestige environment</w:t>
            </w:r>
          </w:p>
        </w:tc>
      </w:tr>
      <w:tr w:rsidR="00D90C13" w:rsidRPr="009954E9" w:rsidTr="00D90C13">
        <w:tc>
          <w:tcPr>
            <w:tcW w:w="5310" w:type="dxa"/>
            <w:vMerge w:val="restart"/>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sz w:val="18"/>
                <w:szCs w:val="18"/>
              </w:rPr>
              <w:t>Does the finding affect an amount disclosed in the financial statements</w:t>
            </w:r>
          </w:p>
        </w:tc>
        <w:tc>
          <w:tcPr>
            <w:tcW w:w="2250" w:type="dxa"/>
          </w:tcPr>
          <w:p w:rsidR="00D90C13" w:rsidRPr="009954E9" w:rsidRDefault="00D90C13" w:rsidP="00D90C13">
            <w:pPr>
              <w:pStyle w:val="ListParagraph"/>
              <w:keepNext/>
              <w:tabs>
                <w:tab w:val="center" w:pos="709"/>
              </w:tabs>
              <w:spacing w:line="260" w:lineRule="exact"/>
              <w:ind w:left="0"/>
              <w:jc w:val="both"/>
              <w:rPr>
                <w:rFonts w:ascii="Arial" w:hAnsi="Arial" w:cs="Arial"/>
                <w:b/>
                <w:sz w:val="18"/>
                <w:szCs w:val="18"/>
              </w:rPr>
            </w:pPr>
            <w:r w:rsidRPr="009954E9">
              <w:rPr>
                <w:rFonts w:ascii="Arial" w:hAnsi="Arial" w:cs="Arial"/>
                <w:b/>
                <w:sz w:val="18"/>
                <w:szCs w:val="18"/>
              </w:rPr>
              <w:t>Yes</w:t>
            </w:r>
          </w:p>
        </w:tc>
        <w:tc>
          <w:tcPr>
            <w:tcW w:w="1170" w:type="dxa"/>
          </w:tcPr>
          <w:p w:rsidR="00D90C13" w:rsidRPr="009954E9" w:rsidRDefault="00D90C13" w:rsidP="00D90C13">
            <w:pPr>
              <w:pStyle w:val="ListParagraph"/>
              <w:keepNext/>
              <w:tabs>
                <w:tab w:val="center" w:pos="709"/>
              </w:tabs>
              <w:spacing w:line="260" w:lineRule="exact"/>
              <w:ind w:left="0"/>
              <w:jc w:val="both"/>
              <w:rPr>
                <w:rFonts w:ascii="Arial" w:hAnsi="Arial" w:cs="Arial"/>
                <w:b/>
                <w:sz w:val="18"/>
                <w:szCs w:val="18"/>
              </w:rPr>
            </w:pPr>
            <w:r w:rsidRPr="009954E9">
              <w:rPr>
                <w:rFonts w:ascii="Arial" w:hAnsi="Arial" w:cs="Arial"/>
                <w:b/>
                <w:sz w:val="18"/>
                <w:szCs w:val="18"/>
              </w:rPr>
              <w:t>No</w:t>
            </w:r>
          </w:p>
        </w:tc>
      </w:tr>
      <w:tr w:rsidR="00D90C13" w:rsidRPr="009954E9" w:rsidTr="00D90C13">
        <w:tc>
          <w:tcPr>
            <w:tcW w:w="5310" w:type="dxa"/>
            <w:vMerge/>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p>
        </w:tc>
        <w:tc>
          <w:tcPr>
            <w:tcW w:w="2250" w:type="dxa"/>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sz w:val="18"/>
                <w:szCs w:val="18"/>
              </w:rPr>
              <w:t>No</w:t>
            </w:r>
          </w:p>
        </w:tc>
      </w:tr>
      <w:tr w:rsidR="00D90C13" w:rsidRPr="009954E9" w:rsidTr="00D90C13">
        <w:tc>
          <w:tcPr>
            <w:tcW w:w="5310" w:type="dxa"/>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sz w:val="18"/>
                <w:szCs w:val="18"/>
              </w:rPr>
              <w:t>If yes, what corrections will be made to the population</w:t>
            </w:r>
          </w:p>
        </w:tc>
        <w:tc>
          <w:tcPr>
            <w:tcW w:w="3420" w:type="dxa"/>
            <w:gridSpan w:val="2"/>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9954E9" w:rsidTr="00D90C13">
        <w:tc>
          <w:tcPr>
            <w:tcW w:w="5310" w:type="dxa"/>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sz w:val="18"/>
                <w:szCs w:val="18"/>
              </w:rPr>
              <w:t xml:space="preserve">If yes and no corrections will be made, the reason why such a conclusion has been reached should be indicated. </w:t>
            </w:r>
          </w:p>
        </w:tc>
        <w:tc>
          <w:tcPr>
            <w:tcW w:w="3420" w:type="dxa"/>
            <w:gridSpan w:val="2"/>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9954E9" w:rsidTr="00D90C13">
        <w:tc>
          <w:tcPr>
            <w:tcW w:w="5310" w:type="dxa"/>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sz w:val="18"/>
                <w:szCs w:val="18"/>
              </w:rPr>
              <w:t>Position of official responsible to take corrective actions</w:t>
            </w:r>
          </w:p>
        </w:tc>
        <w:tc>
          <w:tcPr>
            <w:tcW w:w="3420" w:type="dxa"/>
            <w:gridSpan w:val="2"/>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9954E9" w:rsidTr="00D90C13">
        <w:tc>
          <w:tcPr>
            <w:tcW w:w="5310" w:type="dxa"/>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sz w:val="18"/>
                <w:szCs w:val="18"/>
              </w:rPr>
              <w:t>Estimated completion date for corrective action</w:t>
            </w:r>
          </w:p>
        </w:tc>
        <w:tc>
          <w:tcPr>
            <w:tcW w:w="3420" w:type="dxa"/>
            <w:gridSpan w:val="2"/>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p>
        </w:tc>
      </w:tr>
    </w:tbl>
    <w:p w:rsidR="00D90C13" w:rsidRPr="009954E9" w:rsidRDefault="00D90C13" w:rsidP="00D90C13">
      <w:pPr>
        <w:tabs>
          <w:tab w:val="center" w:pos="709"/>
        </w:tabs>
        <w:spacing w:after="120"/>
        <w:jc w:val="both"/>
        <w:rPr>
          <w:i/>
          <w:iCs/>
          <w:sz w:val="18"/>
          <w:szCs w:val="18"/>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10"/>
        <w:gridCol w:w="2250"/>
        <w:gridCol w:w="1214"/>
      </w:tblGrid>
      <w:tr w:rsidR="00D90C13" w:rsidRPr="009954E9" w:rsidTr="00D90C13">
        <w:tc>
          <w:tcPr>
            <w:tcW w:w="5310" w:type="dxa"/>
          </w:tcPr>
          <w:p w:rsidR="00D90C13" w:rsidRPr="009954E9" w:rsidRDefault="00D90C13" w:rsidP="00D90C13">
            <w:pPr>
              <w:pStyle w:val="ListParagraph"/>
              <w:keepNext/>
              <w:tabs>
                <w:tab w:val="center" w:pos="709"/>
              </w:tabs>
              <w:spacing w:line="260" w:lineRule="exact"/>
              <w:ind w:left="0"/>
              <w:jc w:val="both"/>
              <w:rPr>
                <w:rFonts w:ascii="Arial" w:hAnsi="Arial" w:cs="Arial"/>
                <w:b/>
                <w:sz w:val="18"/>
                <w:szCs w:val="18"/>
              </w:rPr>
            </w:pPr>
            <w:r w:rsidRPr="009954E9">
              <w:rPr>
                <w:rFonts w:ascii="Arial" w:hAnsi="Arial" w:cs="Arial"/>
                <w:b/>
                <w:sz w:val="18"/>
                <w:szCs w:val="18"/>
              </w:rPr>
              <w:t>DESCRIPTION</w:t>
            </w:r>
          </w:p>
        </w:tc>
        <w:tc>
          <w:tcPr>
            <w:tcW w:w="3464" w:type="dxa"/>
            <w:gridSpan w:val="2"/>
          </w:tcPr>
          <w:p w:rsidR="00D90C13" w:rsidRPr="009954E9" w:rsidRDefault="00D90C13" w:rsidP="00D90C13">
            <w:pPr>
              <w:pStyle w:val="ListParagraph"/>
              <w:keepNext/>
              <w:tabs>
                <w:tab w:val="center" w:pos="709"/>
              </w:tabs>
              <w:spacing w:line="260" w:lineRule="exact"/>
              <w:ind w:left="0"/>
              <w:jc w:val="both"/>
              <w:rPr>
                <w:rFonts w:ascii="Arial" w:hAnsi="Arial" w:cs="Arial"/>
                <w:b/>
                <w:sz w:val="18"/>
                <w:szCs w:val="18"/>
              </w:rPr>
            </w:pPr>
            <w:r w:rsidRPr="009954E9">
              <w:rPr>
                <w:rFonts w:ascii="Arial" w:hAnsi="Arial" w:cs="Arial"/>
                <w:b/>
                <w:sz w:val="18"/>
                <w:szCs w:val="18"/>
              </w:rPr>
              <w:t>RESPONSE</w:t>
            </w:r>
          </w:p>
        </w:tc>
      </w:tr>
      <w:tr w:rsidR="00D90C13" w:rsidRPr="009954E9" w:rsidTr="00D90C13">
        <w:tc>
          <w:tcPr>
            <w:tcW w:w="5310" w:type="dxa"/>
            <w:vMerge w:val="restart"/>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sz w:val="18"/>
                <w:szCs w:val="18"/>
              </w:rPr>
              <w:t>Does management agree with the root cause indicated</w:t>
            </w:r>
          </w:p>
        </w:tc>
        <w:tc>
          <w:tcPr>
            <w:tcW w:w="2250" w:type="dxa"/>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b/>
                <w:sz w:val="18"/>
                <w:szCs w:val="18"/>
              </w:rPr>
              <w:t>Yes</w:t>
            </w:r>
          </w:p>
        </w:tc>
        <w:tc>
          <w:tcPr>
            <w:tcW w:w="1214" w:type="dxa"/>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b/>
                <w:sz w:val="18"/>
                <w:szCs w:val="18"/>
              </w:rPr>
              <w:t>No</w:t>
            </w:r>
          </w:p>
        </w:tc>
      </w:tr>
      <w:tr w:rsidR="00D90C13" w:rsidRPr="009954E9" w:rsidTr="00D90C13">
        <w:tc>
          <w:tcPr>
            <w:tcW w:w="5310" w:type="dxa"/>
            <w:vMerge/>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p>
        </w:tc>
        <w:tc>
          <w:tcPr>
            <w:tcW w:w="2250" w:type="dxa"/>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sz w:val="18"/>
                <w:szCs w:val="18"/>
              </w:rPr>
              <w:t>X</w:t>
            </w:r>
          </w:p>
        </w:tc>
      </w:tr>
      <w:tr w:rsidR="00D90C13" w:rsidRPr="009954E9" w:rsidTr="00D90C13">
        <w:tc>
          <w:tcPr>
            <w:tcW w:w="5310" w:type="dxa"/>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sz w:val="18"/>
                <w:szCs w:val="18"/>
              </w:rPr>
              <w:t>If management does not agree with the root cause indicated, please provide the root cause according to management.</w:t>
            </w:r>
          </w:p>
        </w:tc>
        <w:tc>
          <w:tcPr>
            <w:tcW w:w="3464" w:type="dxa"/>
            <w:gridSpan w:val="2"/>
          </w:tcPr>
          <w:p w:rsidR="00D90C13" w:rsidRPr="009954E9" w:rsidRDefault="00D90C13" w:rsidP="00D90C13">
            <w:pPr>
              <w:pStyle w:val="ListParagraph"/>
              <w:keepNext/>
              <w:tabs>
                <w:tab w:val="center" w:pos="709"/>
              </w:tabs>
              <w:spacing w:line="260" w:lineRule="exact"/>
              <w:ind w:left="0"/>
              <w:jc w:val="both"/>
              <w:rPr>
                <w:rFonts w:ascii="Arial" w:hAnsi="Arial" w:cs="Arial"/>
                <w:sz w:val="18"/>
                <w:szCs w:val="18"/>
              </w:rPr>
            </w:pPr>
            <w:r w:rsidRPr="009954E9">
              <w:rPr>
                <w:rFonts w:ascii="Arial" w:hAnsi="Arial" w:cs="Arial"/>
                <w:sz w:val="18"/>
                <w:szCs w:val="18"/>
              </w:rPr>
              <w:t>An approval for deviation was approved on 7/9/2011 in line with the Delegation</w:t>
            </w:r>
          </w:p>
        </w:tc>
      </w:tr>
    </w:tbl>
    <w:p w:rsidR="00D90C13" w:rsidRDefault="00D90C13" w:rsidP="00D90C13">
      <w:pPr>
        <w:tabs>
          <w:tab w:val="left" w:pos="426"/>
          <w:tab w:val="center" w:pos="709"/>
        </w:tabs>
        <w:jc w:val="both"/>
        <w:rPr>
          <w:i/>
          <w:sz w:val="22"/>
          <w:szCs w:val="22"/>
        </w:rPr>
      </w:pPr>
    </w:p>
    <w:p w:rsidR="00D90C13" w:rsidRPr="002C76C1" w:rsidRDefault="00D90C13" w:rsidP="00D90C13">
      <w:pPr>
        <w:tabs>
          <w:tab w:val="left" w:pos="426"/>
          <w:tab w:val="center" w:pos="709"/>
        </w:tabs>
        <w:jc w:val="both"/>
        <w:rPr>
          <w:i/>
          <w:sz w:val="22"/>
          <w:szCs w:val="22"/>
        </w:rPr>
      </w:pPr>
      <w:r w:rsidRPr="002C76C1">
        <w:rPr>
          <w:i/>
          <w:sz w:val="22"/>
          <w:szCs w:val="22"/>
        </w:rPr>
        <w:t>Name:</w:t>
      </w:r>
      <w:r w:rsidRPr="002C76C1">
        <w:rPr>
          <w:rFonts w:eastAsia="Arial Unicode MS"/>
          <w:sz w:val="22"/>
          <w:szCs w:val="22"/>
        </w:rPr>
        <w:t xml:space="preserve">   </w:t>
      </w:r>
    </w:p>
    <w:p w:rsidR="00D90C13" w:rsidRPr="002C76C1" w:rsidRDefault="00D90C13" w:rsidP="00D90C13">
      <w:pPr>
        <w:tabs>
          <w:tab w:val="left" w:pos="426"/>
          <w:tab w:val="center" w:pos="709"/>
        </w:tabs>
        <w:jc w:val="both"/>
        <w:rPr>
          <w:i/>
          <w:sz w:val="22"/>
          <w:szCs w:val="22"/>
        </w:rPr>
      </w:pPr>
      <w:r w:rsidRPr="002C76C1">
        <w:rPr>
          <w:i/>
          <w:sz w:val="22"/>
          <w:szCs w:val="22"/>
        </w:rPr>
        <w:t xml:space="preserve">Position:  </w:t>
      </w:r>
    </w:p>
    <w:p w:rsidR="00D90C13" w:rsidRPr="002C76C1" w:rsidRDefault="00D90C13" w:rsidP="00D90C13">
      <w:pPr>
        <w:tabs>
          <w:tab w:val="left" w:pos="426"/>
          <w:tab w:val="center" w:pos="709"/>
        </w:tabs>
        <w:jc w:val="both"/>
        <w:rPr>
          <w:i/>
          <w:sz w:val="22"/>
          <w:szCs w:val="22"/>
        </w:rPr>
      </w:pPr>
      <w:r w:rsidRPr="002C76C1">
        <w:rPr>
          <w:i/>
          <w:sz w:val="22"/>
          <w:szCs w:val="22"/>
        </w:rPr>
        <w:t>Date:</w:t>
      </w:r>
    </w:p>
    <w:p w:rsidR="00D90C13" w:rsidRPr="002C76C1" w:rsidRDefault="00D90C13" w:rsidP="00D90C13">
      <w:pPr>
        <w:tabs>
          <w:tab w:val="center" w:pos="709"/>
        </w:tabs>
        <w:spacing w:after="120"/>
        <w:jc w:val="both"/>
        <w:rPr>
          <w:i/>
          <w:iCs/>
          <w:sz w:val="22"/>
          <w:szCs w:val="22"/>
        </w:rPr>
      </w:pPr>
    </w:p>
    <w:p w:rsidR="00D90C13" w:rsidRPr="002C76C1" w:rsidRDefault="00D90C13" w:rsidP="00D90C13">
      <w:pPr>
        <w:keepNext/>
        <w:tabs>
          <w:tab w:val="center" w:pos="709"/>
        </w:tabs>
        <w:spacing w:after="360" w:line="260" w:lineRule="exact"/>
        <w:ind w:left="709" w:hanging="709"/>
        <w:jc w:val="both"/>
        <w:rPr>
          <w:b/>
          <w:bCs/>
          <w:sz w:val="22"/>
          <w:szCs w:val="22"/>
        </w:rPr>
      </w:pPr>
      <w:r>
        <w:rPr>
          <w:sz w:val="22"/>
          <w:szCs w:val="22"/>
        </w:rPr>
        <w:t>b)</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D90C13" w:rsidRPr="002C76C1" w:rsidRDefault="00D90C13" w:rsidP="00D90C13">
      <w:pPr>
        <w:keepNext/>
        <w:tabs>
          <w:tab w:val="center" w:pos="709"/>
        </w:tabs>
        <w:spacing w:after="360" w:line="260" w:lineRule="exact"/>
        <w:ind w:left="709"/>
        <w:jc w:val="both"/>
        <w:rPr>
          <w:sz w:val="22"/>
          <w:szCs w:val="22"/>
        </w:rPr>
      </w:pPr>
      <w:r w:rsidRPr="002C76C1">
        <w:rPr>
          <w:sz w:val="22"/>
          <w:szCs w:val="22"/>
        </w:rPr>
        <w:t>The department issued an invitation according to the practice no, but we will have vendor sessions and explain the negative impact in creates to the department when approved suppliers do not respond to requests for a quotation</w:t>
      </w:r>
    </w:p>
    <w:p w:rsidR="00D90C13" w:rsidRPr="002C76C1" w:rsidRDefault="00D90C13" w:rsidP="00D90C13">
      <w:pPr>
        <w:keepNext/>
        <w:tabs>
          <w:tab w:val="center" w:pos="709"/>
        </w:tabs>
        <w:spacing w:after="360" w:line="260" w:lineRule="exact"/>
        <w:ind w:left="709" w:hanging="709"/>
        <w:jc w:val="both"/>
        <w:rPr>
          <w:b/>
          <w:bCs/>
          <w:sz w:val="22"/>
          <w:szCs w:val="22"/>
        </w:rPr>
      </w:pPr>
      <w:r>
        <w:rPr>
          <w:sz w:val="22"/>
          <w:szCs w:val="22"/>
        </w:rPr>
        <w:t>c)</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D90C13" w:rsidRPr="002C76C1" w:rsidRDefault="00D90C13" w:rsidP="00D90C13">
      <w:pPr>
        <w:keepNext/>
        <w:tabs>
          <w:tab w:val="center" w:pos="709"/>
        </w:tabs>
        <w:spacing w:after="360" w:line="260" w:lineRule="exact"/>
        <w:ind w:left="709"/>
        <w:jc w:val="both"/>
        <w:rPr>
          <w:sz w:val="22"/>
          <w:szCs w:val="22"/>
        </w:rPr>
      </w:pPr>
      <w:r w:rsidRPr="002C76C1">
        <w:rPr>
          <w:sz w:val="22"/>
          <w:szCs w:val="22"/>
        </w:rPr>
        <w:t>The data cleansing is a continuous process but due to the high number of successfully registered suppliers we are unable to reach all suppliers on a quarterly basis.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1"/>
        <w:gridCol w:w="1440"/>
        <w:gridCol w:w="1214"/>
      </w:tblGrid>
      <w:tr w:rsidR="00D90C13" w:rsidRPr="002C76C1" w:rsidTr="00D90C13">
        <w:tc>
          <w:tcPr>
            <w:tcW w:w="5771" w:type="dxa"/>
            <w:shd w:val="clear" w:color="auto" w:fill="BFBFBF" w:themeFill="background1" w:themeFillShade="BF"/>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DESCRIPTION</w:t>
            </w:r>
          </w:p>
        </w:tc>
        <w:tc>
          <w:tcPr>
            <w:tcW w:w="2654" w:type="dxa"/>
            <w:gridSpan w:val="2"/>
            <w:shd w:val="clear" w:color="auto" w:fill="BFBFBF" w:themeFill="background1" w:themeFillShade="BF"/>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RESPONSE</w:t>
            </w:r>
          </w:p>
        </w:tc>
      </w:tr>
      <w:tr w:rsidR="00D90C13" w:rsidRPr="002C76C1" w:rsidTr="00D90C13">
        <w:tc>
          <w:tcPr>
            <w:tcW w:w="5771" w:type="dxa"/>
            <w:vMerge w:val="restart"/>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Does management agree with the root cause indicated</w:t>
            </w:r>
          </w:p>
        </w:tc>
        <w:tc>
          <w:tcPr>
            <w:tcW w:w="1440"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b/>
                <w:sz w:val="18"/>
                <w:szCs w:val="18"/>
              </w:rPr>
              <w:t>Yes</w:t>
            </w:r>
          </w:p>
        </w:tc>
        <w:tc>
          <w:tcPr>
            <w:tcW w:w="1214"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b/>
                <w:sz w:val="18"/>
                <w:szCs w:val="18"/>
              </w:rPr>
              <w:t>No</w:t>
            </w:r>
          </w:p>
        </w:tc>
      </w:tr>
      <w:tr w:rsidR="00D90C13" w:rsidRPr="002C76C1" w:rsidTr="00D90C13">
        <w:tc>
          <w:tcPr>
            <w:tcW w:w="5771" w:type="dxa"/>
            <w:vMerge/>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c>
          <w:tcPr>
            <w:tcW w:w="1440"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X</w:t>
            </w:r>
          </w:p>
        </w:tc>
      </w:tr>
      <w:tr w:rsidR="00D90C13" w:rsidRPr="002C76C1" w:rsidTr="00D90C13">
        <w:tc>
          <w:tcPr>
            <w:tcW w:w="5771"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If management does not agree with the root cause indicated, please provide the root cause according to management.</w:t>
            </w:r>
          </w:p>
        </w:tc>
        <w:tc>
          <w:tcPr>
            <w:tcW w:w="2654"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Data cleansing is currently on process</w:t>
            </w:r>
          </w:p>
        </w:tc>
      </w:tr>
    </w:tbl>
    <w:p w:rsidR="00D90C13" w:rsidRPr="002C76C1" w:rsidRDefault="00D90C13" w:rsidP="00D90C13">
      <w:pPr>
        <w:tabs>
          <w:tab w:val="left" w:pos="426"/>
          <w:tab w:val="center" w:pos="709"/>
        </w:tabs>
        <w:jc w:val="both"/>
        <w:rPr>
          <w:sz w:val="22"/>
          <w:szCs w:val="22"/>
        </w:rPr>
      </w:pPr>
    </w:p>
    <w:p w:rsidR="00D90C13" w:rsidRPr="002C76C1" w:rsidRDefault="00D90C13" w:rsidP="00D90C13">
      <w:pPr>
        <w:tabs>
          <w:tab w:val="left" w:pos="426"/>
          <w:tab w:val="center" w:pos="709"/>
        </w:tabs>
        <w:jc w:val="both"/>
        <w:rPr>
          <w:sz w:val="22"/>
          <w:szCs w:val="22"/>
        </w:rPr>
      </w:pPr>
      <w:r w:rsidRPr="002C76C1">
        <w:rPr>
          <w:sz w:val="22"/>
          <w:szCs w:val="22"/>
        </w:rPr>
        <w:t>Prestige acquisition is currently done manually with a list of prestige service providers adopted from Pretoria Regional Office as per decision made by management that prestige acquisition will be done by Head Office from 2009</w:t>
      </w:r>
    </w:p>
    <w:p w:rsidR="00D90C13" w:rsidRPr="002C76C1" w:rsidRDefault="00D90C13" w:rsidP="00D90C13">
      <w:pPr>
        <w:tabs>
          <w:tab w:val="left" w:pos="426"/>
          <w:tab w:val="center" w:pos="709"/>
        </w:tabs>
        <w:jc w:val="both"/>
        <w:rPr>
          <w:i/>
          <w:sz w:val="22"/>
          <w:szCs w:val="22"/>
        </w:rPr>
      </w:pPr>
    </w:p>
    <w:tbl>
      <w:tblPr>
        <w:tblStyle w:val="TableGrid"/>
        <w:tblW w:w="0" w:type="auto"/>
        <w:tblInd w:w="108" w:type="dxa"/>
        <w:tblLook w:val="04A0"/>
      </w:tblPr>
      <w:tblGrid>
        <w:gridCol w:w="4536"/>
        <w:gridCol w:w="4644"/>
      </w:tblGrid>
      <w:tr w:rsidR="00D90C13" w:rsidRPr="002C76C1" w:rsidTr="00D90C13">
        <w:tc>
          <w:tcPr>
            <w:tcW w:w="4536" w:type="dxa"/>
            <w:shd w:val="clear" w:color="auto" w:fill="BFBFBF" w:themeFill="background1" w:themeFillShade="BF"/>
          </w:tcPr>
          <w:p w:rsidR="00D90C13" w:rsidRPr="00537871" w:rsidRDefault="00D90C13" w:rsidP="00D90C13">
            <w:pPr>
              <w:tabs>
                <w:tab w:val="left" w:pos="426"/>
                <w:tab w:val="center" w:pos="709"/>
              </w:tabs>
              <w:jc w:val="both"/>
              <w:rPr>
                <w:b/>
                <w:sz w:val="18"/>
                <w:szCs w:val="18"/>
              </w:rPr>
            </w:pPr>
            <w:r w:rsidRPr="00537871">
              <w:rPr>
                <w:b/>
                <w:sz w:val="18"/>
                <w:szCs w:val="18"/>
              </w:rPr>
              <w:t>Type of commodity</w:t>
            </w:r>
          </w:p>
        </w:tc>
        <w:tc>
          <w:tcPr>
            <w:tcW w:w="4644" w:type="dxa"/>
            <w:shd w:val="clear" w:color="auto" w:fill="BFBFBF" w:themeFill="background1" w:themeFillShade="BF"/>
          </w:tcPr>
          <w:p w:rsidR="00D90C13" w:rsidRPr="00537871" w:rsidRDefault="00D90C13" w:rsidP="00D90C13">
            <w:pPr>
              <w:tabs>
                <w:tab w:val="left" w:pos="426"/>
                <w:tab w:val="center" w:pos="709"/>
              </w:tabs>
              <w:jc w:val="both"/>
              <w:rPr>
                <w:b/>
                <w:sz w:val="18"/>
                <w:szCs w:val="18"/>
              </w:rPr>
            </w:pPr>
            <w:r w:rsidRPr="00537871">
              <w:rPr>
                <w:b/>
                <w:sz w:val="18"/>
                <w:szCs w:val="18"/>
              </w:rPr>
              <w:t>Number of service providers on the list</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Furniture</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14</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Curtains and fabrics</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9</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Interior decorators</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33</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Building</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8</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Pest control</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2</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Lock smith</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1</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Air conditioning</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1</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Electrical and electronics</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8</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Generator</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2</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Mechanical</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3</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Sound and lighting</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6</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Buying of silver</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2</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Cleaning</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18</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Cleaning materials</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3</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Linen</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5</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Kitchen wear</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1</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Cut glass</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2</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Antique furniture</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2</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Repair work of silverware and furniture</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4</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Household and electrical appliance</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3</w:t>
            </w:r>
          </w:p>
        </w:tc>
      </w:tr>
      <w:tr w:rsidR="00D90C13" w:rsidRPr="002C76C1" w:rsidTr="00D90C13">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Banquet and set up</w:t>
            </w:r>
          </w:p>
        </w:tc>
        <w:tc>
          <w:tcPr>
            <w:tcW w:w="4644" w:type="dxa"/>
          </w:tcPr>
          <w:p w:rsidR="00D90C13" w:rsidRPr="00537871" w:rsidRDefault="00D90C13" w:rsidP="00D90C13">
            <w:pPr>
              <w:tabs>
                <w:tab w:val="left" w:pos="426"/>
                <w:tab w:val="center" w:pos="709"/>
              </w:tabs>
              <w:jc w:val="both"/>
              <w:rPr>
                <w:sz w:val="18"/>
                <w:szCs w:val="18"/>
              </w:rPr>
            </w:pPr>
            <w:r w:rsidRPr="00537871">
              <w:rPr>
                <w:sz w:val="18"/>
                <w:szCs w:val="18"/>
              </w:rPr>
              <w:t>2</w:t>
            </w:r>
          </w:p>
        </w:tc>
      </w:tr>
    </w:tbl>
    <w:p w:rsidR="00D90C13" w:rsidRPr="002C76C1" w:rsidRDefault="00D90C13" w:rsidP="00D90C13">
      <w:pPr>
        <w:tabs>
          <w:tab w:val="left" w:pos="426"/>
          <w:tab w:val="center" w:pos="709"/>
        </w:tabs>
        <w:jc w:val="both"/>
        <w:rPr>
          <w:i/>
          <w:sz w:val="22"/>
          <w:szCs w:val="22"/>
        </w:rPr>
      </w:pPr>
    </w:p>
    <w:p w:rsidR="00D90C13" w:rsidRPr="002C76C1" w:rsidRDefault="00D90C13" w:rsidP="00D90C13">
      <w:pPr>
        <w:tabs>
          <w:tab w:val="left" w:pos="426"/>
          <w:tab w:val="center" w:pos="709"/>
        </w:tabs>
        <w:jc w:val="both"/>
        <w:rPr>
          <w:sz w:val="22"/>
          <w:szCs w:val="22"/>
        </w:rPr>
      </w:pPr>
      <w:r w:rsidRPr="002C76C1">
        <w:rPr>
          <w:sz w:val="22"/>
          <w:szCs w:val="22"/>
        </w:rPr>
        <w:t>It is a requirement that all prestige service providers must be vetted and NIA cleared.</w:t>
      </w:r>
    </w:p>
    <w:p w:rsidR="00D90C13" w:rsidRPr="002C76C1" w:rsidRDefault="00D90C13" w:rsidP="00D90C13">
      <w:pPr>
        <w:tabs>
          <w:tab w:val="left" w:pos="426"/>
          <w:tab w:val="center" w:pos="709"/>
        </w:tabs>
        <w:jc w:val="both"/>
        <w:rPr>
          <w:sz w:val="22"/>
          <w:szCs w:val="22"/>
        </w:rPr>
      </w:pPr>
    </w:p>
    <w:p w:rsidR="00D90C13" w:rsidRPr="002C76C1" w:rsidRDefault="00D90C13" w:rsidP="00D90C13">
      <w:pPr>
        <w:tabs>
          <w:tab w:val="left" w:pos="426"/>
          <w:tab w:val="center" w:pos="709"/>
        </w:tabs>
        <w:jc w:val="both"/>
        <w:rPr>
          <w:sz w:val="22"/>
          <w:szCs w:val="22"/>
        </w:rPr>
      </w:pPr>
      <w:r w:rsidRPr="002C76C1">
        <w:rPr>
          <w:sz w:val="22"/>
          <w:szCs w:val="22"/>
        </w:rPr>
        <w:t>A total number of 1244 mentioned above are Gereral Goods and Services suppliers which are registered o Supplier Register database and they are not NIA cleared to be used for acquisition of prestige.</w:t>
      </w:r>
    </w:p>
    <w:p w:rsidR="00D90C13" w:rsidRPr="002C76C1" w:rsidRDefault="00D90C13" w:rsidP="00D90C13">
      <w:pPr>
        <w:tabs>
          <w:tab w:val="left" w:pos="426"/>
          <w:tab w:val="center" w:pos="709"/>
        </w:tabs>
        <w:jc w:val="both"/>
        <w:rPr>
          <w:sz w:val="22"/>
          <w:szCs w:val="22"/>
        </w:rPr>
      </w:pPr>
    </w:p>
    <w:p w:rsidR="00D90C13" w:rsidRPr="002C76C1" w:rsidRDefault="00D90C13" w:rsidP="00D90C13">
      <w:pPr>
        <w:tabs>
          <w:tab w:val="left" w:pos="426"/>
          <w:tab w:val="center" w:pos="709"/>
        </w:tabs>
        <w:jc w:val="both"/>
        <w:rPr>
          <w:sz w:val="22"/>
          <w:szCs w:val="22"/>
        </w:rPr>
      </w:pPr>
      <w:r w:rsidRPr="002C76C1">
        <w:rPr>
          <w:sz w:val="22"/>
          <w:szCs w:val="22"/>
        </w:rPr>
        <w:t>The supplier did not indicate on the quotation that is a VAT vendeor and therefore the invoices was paid as such. We acknowledge that the supplier according to the VAT search is a VAT vendor and the department should have recognized that. However finance also did not pay VAT on the invoice.</w:t>
      </w:r>
    </w:p>
    <w:p w:rsidR="00D90C13" w:rsidRPr="002C76C1" w:rsidRDefault="00D90C13" w:rsidP="00D90C13">
      <w:pPr>
        <w:tabs>
          <w:tab w:val="left" w:pos="426"/>
          <w:tab w:val="center" w:pos="709"/>
        </w:tabs>
        <w:jc w:val="both"/>
        <w:rPr>
          <w:sz w:val="22"/>
          <w:szCs w:val="22"/>
        </w:rPr>
      </w:pPr>
    </w:p>
    <w:p w:rsidR="00D90C13" w:rsidRPr="002C76C1" w:rsidRDefault="00D90C13" w:rsidP="00D90C13">
      <w:pPr>
        <w:tabs>
          <w:tab w:val="left" w:pos="426"/>
          <w:tab w:val="center" w:pos="709"/>
        </w:tabs>
        <w:jc w:val="both"/>
        <w:rPr>
          <w:sz w:val="22"/>
          <w:szCs w:val="22"/>
        </w:rPr>
      </w:pPr>
      <w:r w:rsidRPr="002C76C1">
        <w:rPr>
          <w:sz w:val="22"/>
          <w:szCs w:val="22"/>
        </w:rPr>
        <w:t>As a corrective measure, we will pay attention to detail when evaluating quotations/suppliers and further more the Pro-quote system will be enhanced so that suppliers are registered in that in the manner.</w:t>
      </w:r>
    </w:p>
    <w:p w:rsidR="00D90C13" w:rsidRPr="002C76C1" w:rsidRDefault="00D90C13" w:rsidP="00D90C13">
      <w:pPr>
        <w:tabs>
          <w:tab w:val="left" w:pos="426"/>
          <w:tab w:val="center" w:pos="709"/>
        </w:tabs>
        <w:jc w:val="both"/>
        <w:rPr>
          <w:i/>
          <w:sz w:val="22"/>
          <w:szCs w:val="22"/>
        </w:rPr>
      </w:pPr>
    </w:p>
    <w:p w:rsidR="00D90C13" w:rsidRPr="002C76C1" w:rsidRDefault="00D90C13" w:rsidP="00D90C13">
      <w:pPr>
        <w:tabs>
          <w:tab w:val="left" w:pos="426"/>
          <w:tab w:val="center" w:pos="709"/>
        </w:tabs>
        <w:jc w:val="both"/>
        <w:rPr>
          <w:i/>
          <w:sz w:val="22"/>
          <w:szCs w:val="22"/>
        </w:rPr>
      </w:pPr>
      <w:r w:rsidRPr="002C76C1">
        <w:rPr>
          <w:i/>
          <w:sz w:val="22"/>
          <w:szCs w:val="22"/>
        </w:rPr>
        <w:t>Name:</w:t>
      </w:r>
      <w:r w:rsidRPr="002C76C1">
        <w:rPr>
          <w:rFonts w:eastAsia="Arial Unicode MS"/>
          <w:sz w:val="22"/>
          <w:szCs w:val="22"/>
        </w:rPr>
        <w:t xml:space="preserve">   </w:t>
      </w:r>
    </w:p>
    <w:p w:rsidR="00D90C13" w:rsidRPr="002C76C1" w:rsidRDefault="00D90C13" w:rsidP="00D90C13">
      <w:pPr>
        <w:tabs>
          <w:tab w:val="left" w:pos="426"/>
          <w:tab w:val="center" w:pos="709"/>
        </w:tabs>
        <w:jc w:val="both"/>
        <w:rPr>
          <w:i/>
          <w:sz w:val="22"/>
          <w:szCs w:val="22"/>
        </w:rPr>
      </w:pPr>
      <w:r w:rsidRPr="002C76C1">
        <w:rPr>
          <w:i/>
          <w:sz w:val="22"/>
          <w:szCs w:val="22"/>
        </w:rPr>
        <w:t xml:space="preserve">Position:  </w:t>
      </w:r>
    </w:p>
    <w:p w:rsidR="00D90C13" w:rsidRPr="002C76C1" w:rsidRDefault="00D90C13" w:rsidP="00D90C13">
      <w:pPr>
        <w:tabs>
          <w:tab w:val="center" w:pos="709"/>
        </w:tabs>
        <w:spacing w:after="120"/>
        <w:jc w:val="both"/>
        <w:rPr>
          <w:i/>
          <w:sz w:val="22"/>
          <w:szCs w:val="22"/>
        </w:rPr>
      </w:pPr>
      <w:r w:rsidRPr="002C76C1">
        <w:rPr>
          <w:i/>
          <w:sz w:val="22"/>
          <w:szCs w:val="22"/>
        </w:rPr>
        <w:t>Date:</w:t>
      </w:r>
    </w:p>
    <w:p w:rsidR="00D90C13" w:rsidRPr="002C76C1" w:rsidRDefault="00D90C13" w:rsidP="00D90C13">
      <w:pPr>
        <w:tabs>
          <w:tab w:val="center" w:pos="709"/>
        </w:tabs>
        <w:spacing w:after="120"/>
        <w:jc w:val="both"/>
        <w:rPr>
          <w:i/>
          <w:sz w:val="22"/>
          <w:szCs w:val="22"/>
        </w:rPr>
      </w:pPr>
    </w:p>
    <w:p w:rsidR="00D90C13" w:rsidRPr="002C76C1" w:rsidRDefault="00D90C13" w:rsidP="00D90C13">
      <w:pPr>
        <w:keepNext/>
        <w:tabs>
          <w:tab w:val="center" w:pos="709"/>
        </w:tabs>
        <w:spacing w:after="360" w:line="260" w:lineRule="exact"/>
        <w:ind w:left="709" w:hanging="709"/>
        <w:jc w:val="both"/>
        <w:rPr>
          <w:b/>
          <w:bCs/>
          <w:sz w:val="22"/>
          <w:szCs w:val="22"/>
        </w:rPr>
      </w:pPr>
      <w:r>
        <w:rPr>
          <w:sz w:val="22"/>
          <w:szCs w:val="22"/>
        </w:rPr>
        <w:t>d)</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D90C13" w:rsidRDefault="00D90C13" w:rsidP="00D90C13">
      <w:pPr>
        <w:keepNext/>
        <w:tabs>
          <w:tab w:val="center" w:pos="709"/>
        </w:tabs>
        <w:spacing w:after="360" w:line="260" w:lineRule="exact"/>
        <w:ind w:left="709"/>
        <w:jc w:val="both"/>
        <w:rPr>
          <w:sz w:val="22"/>
          <w:szCs w:val="22"/>
        </w:rPr>
      </w:pPr>
      <w:r w:rsidRPr="002C76C1">
        <w:rPr>
          <w:sz w:val="22"/>
          <w:szCs w:val="22"/>
        </w:rPr>
        <w:t>We have noted your observation and new suppliers are checked that are not registering for the same commodity, but we can not stop suppliers from registering more than one entity</w:t>
      </w:r>
    </w:p>
    <w:p w:rsidR="00D90C13" w:rsidRPr="002C76C1" w:rsidRDefault="00D90C13" w:rsidP="00D90C13">
      <w:pPr>
        <w:tabs>
          <w:tab w:val="left" w:pos="426"/>
          <w:tab w:val="center" w:pos="709"/>
        </w:tabs>
        <w:jc w:val="both"/>
        <w:rPr>
          <w:i/>
          <w:sz w:val="22"/>
          <w:szCs w:val="22"/>
        </w:rPr>
      </w:pPr>
      <w:r w:rsidRPr="002C76C1">
        <w:rPr>
          <w:i/>
          <w:sz w:val="22"/>
          <w:szCs w:val="22"/>
        </w:rPr>
        <w:t>Name:</w:t>
      </w:r>
      <w:r w:rsidRPr="002C76C1">
        <w:rPr>
          <w:rFonts w:eastAsia="Arial Unicode MS"/>
          <w:sz w:val="22"/>
          <w:szCs w:val="22"/>
        </w:rPr>
        <w:t xml:space="preserve">   E Kruger</w:t>
      </w:r>
    </w:p>
    <w:p w:rsidR="00D90C13" w:rsidRPr="002C76C1" w:rsidRDefault="00D90C13" w:rsidP="00D90C13">
      <w:pPr>
        <w:tabs>
          <w:tab w:val="left" w:pos="426"/>
          <w:tab w:val="center" w:pos="709"/>
        </w:tabs>
        <w:jc w:val="both"/>
        <w:rPr>
          <w:i/>
          <w:sz w:val="22"/>
          <w:szCs w:val="22"/>
        </w:rPr>
      </w:pPr>
      <w:r w:rsidRPr="002C76C1">
        <w:rPr>
          <w:i/>
          <w:sz w:val="22"/>
          <w:szCs w:val="22"/>
        </w:rPr>
        <w:t>Position:  Act CD: SCM</w:t>
      </w:r>
    </w:p>
    <w:p w:rsidR="00D90C13" w:rsidRPr="002C76C1" w:rsidRDefault="00D90C13" w:rsidP="00D90C13">
      <w:pPr>
        <w:tabs>
          <w:tab w:val="center" w:pos="709"/>
        </w:tabs>
        <w:spacing w:after="120"/>
        <w:jc w:val="both"/>
      </w:pPr>
      <w:r w:rsidRPr="002C76C1">
        <w:rPr>
          <w:i/>
          <w:sz w:val="22"/>
          <w:szCs w:val="22"/>
        </w:rPr>
        <w:t>Date: 26 July 2012</w:t>
      </w:r>
    </w:p>
    <w:p w:rsidR="00D90C13" w:rsidRPr="002C76C1" w:rsidRDefault="00D90C13" w:rsidP="00D90C13">
      <w:pPr>
        <w:tabs>
          <w:tab w:val="center" w:pos="709"/>
        </w:tabs>
        <w:spacing w:after="120"/>
        <w:jc w:val="both"/>
        <w:rPr>
          <w:i/>
          <w:iCs/>
          <w:sz w:val="22"/>
          <w:szCs w:val="22"/>
        </w:rPr>
      </w:pPr>
    </w:p>
    <w:p w:rsidR="00D90C13" w:rsidRPr="002C76C1" w:rsidRDefault="00D90C13" w:rsidP="00D90C13">
      <w:pPr>
        <w:keepNext/>
        <w:tabs>
          <w:tab w:val="center" w:pos="709"/>
        </w:tabs>
        <w:spacing w:after="360" w:line="260" w:lineRule="exact"/>
        <w:ind w:left="709" w:hanging="709"/>
        <w:jc w:val="both"/>
        <w:rPr>
          <w:b/>
          <w:bCs/>
          <w:sz w:val="22"/>
          <w:szCs w:val="22"/>
        </w:rPr>
      </w:pPr>
      <w:r>
        <w:rPr>
          <w:sz w:val="22"/>
          <w:szCs w:val="22"/>
        </w:rPr>
        <w:t>e)</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D90C13" w:rsidRPr="002C76C1" w:rsidRDefault="00D90C13" w:rsidP="00D90C13">
      <w:pPr>
        <w:keepNext/>
        <w:tabs>
          <w:tab w:val="center" w:pos="709"/>
        </w:tabs>
        <w:spacing w:after="360" w:line="260" w:lineRule="exact"/>
        <w:ind w:left="709"/>
        <w:jc w:val="both"/>
        <w:rPr>
          <w:b/>
          <w:bCs/>
          <w:sz w:val="22"/>
          <w:szCs w:val="22"/>
        </w:rPr>
      </w:pPr>
      <w:r w:rsidRPr="002C76C1">
        <w:rPr>
          <w:sz w:val="22"/>
          <w:szCs w:val="22"/>
        </w:rPr>
        <w:t>Yes it would have been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71"/>
        <w:gridCol w:w="360"/>
        <w:gridCol w:w="1080"/>
        <w:gridCol w:w="1152"/>
        <w:gridCol w:w="18"/>
      </w:tblGrid>
      <w:tr w:rsidR="00D90C13" w:rsidRPr="00537871" w:rsidTr="00D90C13">
        <w:tc>
          <w:tcPr>
            <w:tcW w:w="6131" w:type="dxa"/>
            <w:gridSpan w:val="2"/>
            <w:shd w:val="clear" w:color="auto" w:fill="BFBFBF" w:themeFill="background1" w:themeFillShade="BF"/>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DESCRIPTION</w:t>
            </w:r>
          </w:p>
        </w:tc>
        <w:tc>
          <w:tcPr>
            <w:tcW w:w="2250" w:type="dxa"/>
            <w:gridSpan w:val="3"/>
            <w:shd w:val="clear" w:color="auto" w:fill="BFBFBF" w:themeFill="background1" w:themeFillShade="BF"/>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RESPONSE</w:t>
            </w:r>
          </w:p>
        </w:tc>
      </w:tr>
      <w:tr w:rsidR="00D90C13" w:rsidRPr="00537871" w:rsidTr="00D90C13">
        <w:tc>
          <w:tcPr>
            <w:tcW w:w="6131"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Corrective action to be taken</w:t>
            </w:r>
          </w:p>
        </w:tc>
        <w:tc>
          <w:tcPr>
            <w:tcW w:w="2250" w:type="dxa"/>
            <w:gridSpan w:val="3"/>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537871" w:rsidTr="00D90C13">
        <w:tc>
          <w:tcPr>
            <w:tcW w:w="6131" w:type="dxa"/>
            <w:gridSpan w:val="2"/>
            <w:vMerge w:val="restart"/>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Does the finding affect an amount disclosed in the financial statements</w:t>
            </w:r>
          </w:p>
        </w:tc>
        <w:tc>
          <w:tcPr>
            <w:tcW w:w="1080" w:type="dxa"/>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Yes</w:t>
            </w:r>
          </w:p>
        </w:tc>
        <w:tc>
          <w:tcPr>
            <w:tcW w:w="1170"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No</w:t>
            </w:r>
          </w:p>
        </w:tc>
      </w:tr>
      <w:tr w:rsidR="00D90C13" w:rsidRPr="00537871" w:rsidTr="00D90C13">
        <w:tc>
          <w:tcPr>
            <w:tcW w:w="6131" w:type="dxa"/>
            <w:gridSpan w:val="2"/>
            <w:vMerge/>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c>
          <w:tcPr>
            <w:tcW w:w="1080"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c>
          <w:tcPr>
            <w:tcW w:w="1170"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537871" w:rsidTr="00D90C13">
        <w:tc>
          <w:tcPr>
            <w:tcW w:w="6131"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If yes, what corrections will be made to the population</w:t>
            </w:r>
          </w:p>
        </w:tc>
        <w:tc>
          <w:tcPr>
            <w:tcW w:w="2250" w:type="dxa"/>
            <w:gridSpan w:val="3"/>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537871" w:rsidTr="00D90C13">
        <w:tc>
          <w:tcPr>
            <w:tcW w:w="6131"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 xml:space="preserve">If yes and no corrections will be made, the reason why such a conclusion has been reached should be indicated. </w:t>
            </w:r>
          </w:p>
        </w:tc>
        <w:tc>
          <w:tcPr>
            <w:tcW w:w="2250" w:type="dxa"/>
            <w:gridSpan w:val="3"/>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537871" w:rsidTr="00D90C13">
        <w:tc>
          <w:tcPr>
            <w:tcW w:w="6131"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Position of official responsible to take corrective actions</w:t>
            </w:r>
          </w:p>
        </w:tc>
        <w:tc>
          <w:tcPr>
            <w:tcW w:w="2250" w:type="dxa"/>
            <w:gridSpan w:val="3"/>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537871" w:rsidTr="00D90C13">
        <w:tc>
          <w:tcPr>
            <w:tcW w:w="6131"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Estimated completion date for corrective action</w:t>
            </w:r>
          </w:p>
        </w:tc>
        <w:tc>
          <w:tcPr>
            <w:tcW w:w="2250" w:type="dxa"/>
            <w:gridSpan w:val="3"/>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537871" w:rsidTr="00D90C13">
        <w:trPr>
          <w:gridAfter w:val="1"/>
          <w:wAfter w:w="18" w:type="dxa"/>
        </w:trPr>
        <w:tc>
          <w:tcPr>
            <w:tcW w:w="5771" w:type="dxa"/>
            <w:shd w:val="clear" w:color="auto" w:fill="BFBFBF" w:themeFill="background1" w:themeFillShade="BF"/>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DESCRIPTION</w:t>
            </w:r>
          </w:p>
        </w:tc>
        <w:tc>
          <w:tcPr>
            <w:tcW w:w="2592" w:type="dxa"/>
            <w:gridSpan w:val="3"/>
            <w:shd w:val="clear" w:color="auto" w:fill="BFBFBF" w:themeFill="background1" w:themeFillShade="BF"/>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RESPONSE</w:t>
            </w:r>
          </w:p>
        </w:tc>
      </w:tr>
      <w:tr w:rsidR="00D90C13" w:rsidRPr="00537871" w:rsidTr="00D90C13">
        <w:trPr>
          <w:gridAfter w:val="1"/>
          <w:wAfter w:w="18" w:type="dxa"/>
        </w:trPr>
        <w:tc>
          <w:tcPr>
            <w:tcW w:w="5771" w:type="dxa"/>
            <w:vMerge w:val="restart"/>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Does management agree with the root cause indicated</w:t>
            </w:r>
          </w:p>
        </w:tc>
        <w:tc>
          <w:tcPr>
            <w:tcW w:w="1440"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b/>
                <w:sz w:val="18"/>
                <w:szCs w:val="18"/>
              </w:rPr>
              <w:t>Yes</w:t>
            </w:r>
          </w:p>
        </w:tc>
        <w:tc>
          <w:tcPr>
            <w:tcW w:w="1152"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b/>
                <w:sz w:val="18"/>
                <w:szCs w:val="18"/>
              </w:rPr>
              <w:t>No</w:t>
            </w:r>
          </w:p>
        </w:tc>
      </w:tr>
      <w:tr w:rsidR="00D90C13" w:rsidRPr="00537871" w:rsidTr="00D90C13">
        <w:trPr>
          <w:gridAfter w:val="1"/>
          <w:wAfter w:w="18" w:type="dxa"/>
        </w:trPr>
        <w:tc>
          <w:tcPr>
            <w:tcW w:w="5771" w:type="dxa"/>
            <w:vMerge/>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c>
          <w:tcPr>
            <w:tcW w:w="1440"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c>
          <w:tcPr>
            <w:tcW w:w="1152"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X</w:t>
            </w:r>
          </w:p>
        </w:tc>
      </w:tr>
      <w:tr w:rsidR="00D90C13" w:rsidRPr="00537871" w:rsidTr="00D90C13">
        <w:trPr>
          <w:gridAfter w:val="1"/>
          <w:wAfter w:w="18" w:type="dxa"/>
        </w:trPr>
        <w:tc>
          <w:tcPr>
            <w:tcW w:w="5771"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If management does not agree with the root cause indicated, please provide the root cause according to management.</w:t>
            </w:r>
          </w:p>
        </w:tc>
        <w:tc>
          <w:tcPr>
            <w:tcW w:w="2592" w:type="dxa"/>
            <w:gridSpan w:val="3"/>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The amount quoted is deemed to be VAT inclusive</w:t>
            </w:r>
          </w:p>
        </w:tc>
      </w:tr>
    </w:tbl>
    <w:p w:rsidR="00D90C13" w:rsidRPr="002C76C1" w:rsidRDefault="00D90C13" w:rsidP="00D90C13">
      <w:pPr>
        <w:tabs>
          <w:tab w:val="left" w:pos="426"/>
          <w:tab w:val="center" w:pos="709"/>
        </w:tabs>
        <w:jc w:val="both"/>
        <w:rPr>
          <w:i/>
          <w:sz w:val="22"/>
          <w:szCs w:val="22"/>
        </w:rPr>
      </w:pPr>
    </w:p>
    <w:p w:rsidR="00D90C13" w:rsidRPr="002C76C1" w:rsidRDefault="00D90C13" w:rsidP="00D90C13">
      <w:pPr>
        <w:tabs>
          <w:tab w:val="left" w:pos="426"/>
          <w:tab w:val="center" w:pos="709"/>
        </w:tabs>
        <w:jc w:val="both"/>
        <w:rPr>
          <w:i/>
          <w:sz w:val="22"/>
          <w:szCs w:val="22"/>
        </w:rPr>
      </w:pPr>
      <w:r w:rsidRPr="002C76C1">
        <w:rPr>
          <w:i/>
          <w:sz w:val="22"/>
          <w:szCs w:val="22"/>
        </w:rPr>
        <w:t>Name:</w:t>
      </w:r>
      <w:r w:rsidRPr="002C76C1">
        <w:rPr>
          <w:rFonts w:eastAsia="Arial Unicode MS"/>
          <w:sz w:val="22"/>
          <w:szCs w:val="22"/>
        </w:rPr>
        <w:t xml:space="preserve">   </w:t>
      </w:r>
    </w:p>
    <w:p w:rsidR="00D90C13" w:rsidRPr="002C76C1" w:rsidRDefault="00D90C13" w:rsidP="00D90C13">
      <w:pPr>
        <w:tabs>
          <w:tab w:val="left" w:pos="426"/>
          <w:tab w:val="center" w:pos="709"/>
        </w:tabs>
        <w:jc w:val="both"/>
        <w:rPr>
          <w:i/>
          <w:sz w:val="22"/>
          <w:szCs w:val="22"/>
        </w:rPr>
      </w:pPr>
      <w:r w:rsidRPr="002C76C1">
        <w:rPr>
          <w:i/>
          <w:sz w:val="22"/>
          <w:szCs w:val="22"/>
        </w:rPr>
        <w:t xml:space="preserve">Position:  </w:t>
      </w:r>
    </w:p>
    <w:p w:rsidR="00D90C13" w:rsidRPr="002C76C1" w:rsidRDefault="00D90C13" w:rsidP="00D90C13">
      <w:pPr>
        <w:tabs>
          <w:tab w:val="center" w:pos="709"/>
        </w:tabs>
        <w:spacing w:after="120"/>
        <w:jc w:val="both"/>
        <w:rPr>
          <w:i/>
          <w:iCs/>
          <w:sz w:val="22"/>
          <w:szCs w:val="22"/>
        </w:rPr>
      </w:pPr>
      <w:r w:rsidRPr="002C76C1">
        <w:rPr>
          <w:i/>
          <w:sz w:val="22"/>
          <w:szCs w:val="22"/>
        </w:rPr>
        <w:t>Date:</w:t>
      </w:r>
    </w:p>
    <w:p w:rsidR="00D90C13" w:rsidRPr="002C76C1" w:rsidRDefault="00D90C13" w:rsidP="00D90C13">
      <w:pPr>
        <w:tabs>
          <w:tab w:val="center" w:pos="709"/>
        </w:tabs>
        <w:spacing w:after="120"/>
        <w:jc w:val="both"/>
        <w:rPr>
          <w:i/>
          <w:iCs/>
          <w:sz w:val="22"/>
          <w:szCs w:val="22"/>
        </w:rPr>
      </w:pPr>
    </w:p>
    <w:p w:rsidR="00D90C13" w:rsidRPr="002C76C1" w:rsidRDefault="00D90C13" w:rsidP="00D90C13">
      <w:pPr>
        <w:keepNext/>
        <w:tabs>
          <w:tab w:val="center" w:pos="709"/>
        </w:tabs>
        <w:spacing w:after="360" w:line="260" w:lineRule="exact"/>
        <w:ind w:left="709" w:hanging="709"/>
        <w:jc w:val="both"/>
        <w:rPr>
          <w:b/>
          <w:bCs/>
          <w:sz w:val="22"/>
          <w:szCs w:val="22"/>
        </w:rPr>
      </w:pPr>
      <w:r>
        <w:rPr>
          <w:sz w:val="22"/>
          <w:szCs w:val="22"/>
        </w:rPr>
        <w:t>f)</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D90C13" w:rsidRPr="002C76C1" w:rsidRDefault="00D90C13" w:rsidP="00D90C13">
      <w:pPr>
        <w:keepNext/>
        <w:tabs>
          <w:tab w:val="center" w:pos="709"/>
        </w:tabs>
        <w:spacing w:after="360" w:line="260" w:lineRule="exact"/>
        <w:ind w:left="709"/>
        <w:jc w:val="both"/>
        <w:rPr>
          <w:bCs/>
          <w:sz w:val="22"/>
          <w:szCs w:val="22"/>
        </w:rPr>
      </w:pPr>
      <w:r w:rsidRPr="002C76C1">
        <w:rPr>
          <w:bCs/>
          <w:sz w:val="22"/>
          <w:szCs w:val="22"/>
        </w:rPr>
        <w:t>DPW acknowledge the fact that the system does not indicate if one member owns more than one company.</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0"/>
        <w:gridCol w:w="1541"/>
        <w:gridCol w:w="1170"/>
      </w:tblGrid>
      <w:tr w:rsidR="00D90C13" w:rsidRPr="002C76C1" w:rsidTr="00D90C13">
        <w:tc>
          <w:tcPr>
            <w:tcW w:w="5670" w:type="dxa"/>
            <w:shd w:val="clear" w:color="auto" w:fill="BFBFBF" w:themeFill="background1" w:themeFillShade="BF"/>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DESCRIPTION</w:t>
            </w:r>
          </w:p>
        </w:tc>
        <w:tc>
          <w:tcPr>
            <w:tcW w:w="2711" w:type="dxa"/>
            <w:gridSpan w:val="2"/>
            <w:shd w:val="clear" w:color="auto" w:fill="BFBFBF" w:themeFill="background1" w:themeFillShade="BF"/>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RESPONSE</w:t>
            </w:r>
          </w:p>
        </w:tc>
      </w:tr>
      <w:tr w:rsidR="00D90C13" w:rsidRPr="002C76C1" w:rsidTr="00D90C13">
        <w:tc>
          <w:tcPr>
            <w:tcW w:w="5670"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Corrective action to be taken</w:t>
            </w:r>
          </w:p>
        </w:tc>
        <w:tc>
          <w:tcPr>
            <w:tcW w:w="2711"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Request Intenda to enhance the system</w:t>
            </w:r>
          </w:p>
        </w:tc>
      </w:tr>
      <w:tr w:rsidR="00D90C13" w:rsidRPr="002C76C1" w:rsidTr="00D90C13">
        <w:tc>
          <w:tcPr>
            <w:tcW w:w="5670" w:type="dxa"/>
            <w:vMerge w:val="restart"/>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Does the finding affect an amount disclosed in the financial statements</w:t>
            </w:r>
          </w:p>
        </w:tc>
        <w:tc>
          <w:tcPr>
            <w:tcW w:w="1541" w:type="dxa"/>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Yes</w:t>
            </w:r>
          </w:p>
        </w:tc>
        <w:tc>
          <w:tcPr>
            <w:tcW w:w="1170" w:type="dxa"/>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No</w:t>
            </w:r>
          </w:p>
        </w:tc>
      </w:tr>
      <w:tr w:rsidR="00D90C13" w:rsidRPr="002C76C1" w:rsidTr="00D90C13">
        <w:tc>
          <w:tcPr>
            <w:tcW w:w="5670" w:type="dxa"/>
            <w:vMerge/>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c>
          <w:tcPr>
            <w:tcW w:w="1541"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X</w:t>
            </w:r>
          </w:p>
        </w:tc>
      </w:tr>
      <w:tr w:rsidR="00D90C13" w:rsidRPr="002C76C1" w:rsidTr="00D90C13">
        <w:tc>
          <w:tcPr>
            <w:tcW w:w="5670"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If yes, what corrections will be made to the population</w:t>
            </w:r>
          </w:p>
        </w:tc>
        <w:tc>
          <w:tcPr>
            <w:tcW w:w="2711"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2C76C1" w:rsidTr="00D90C13">
        <w:tc>
          <w:tcPr>
            <w:tcW w:w="5670"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 xml:space="preserve">If yes and no corrections will be made, the reason why such a conclusion has been reached should be indicated. </w:t>
            </w:r>
          </w:p>
        </w:tc>
        <w:tc>
          <w:tcPr>
            <w:tcW w:w="2711"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2C76C1" w:rsidTr="00D90C13">
        <w:tc>
          <w:tcPr>
            <w:tcW w:w="5670"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Position of official responsible to take corrective actions</w:t>
            </w:r>
          </w:p>
        </w:tc>
        <w:tc>
          <w:tcPr>
            <w:tcW w:w="2711"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2C76C1" w:rsidTr="00D90C13">
        <w:tc>
          <w:tcPr>
            <w:tcW w:w="5670"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Estimated completion date for corrective action</w:t>
            </w:r>
          </w:p>
        </w:tc>
        <w:tc>
          <w:tcPr>
            <w:tcW w:w="2711"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2C76C1" w:rsidTr="00D90C13">
        <w:tc>
          <w:tcPr>
            <w:tcW w:w="5670" w:type="dxa"/>
            <w:shd w:val="clear" w:color="auto" w:fill="BFBFBF" w:themeFill="background1" w:themeFillShade="BF"/>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DESCRIPTION</w:t>
            </w:r>
          </w:p>
        </w:tc>
        <w:tc>
          <w:tcPr>
            <w:tcW w:w="2711" w:type="dxa"/>
            <w:gridSpan w:val="2"/>
            <w:shd w:val="clear" w:color="auto" w:fill="BFBFBF" w:themeFill="background1" w:themeFillShade="BF"/>
          </w:tcPr>
          <w:p w:rsidR="00D90C13" w:rsidRPr="00537871" w:rsidRDefault="00D90C13" w:rsidP="00D90C13">
            <w:pPr>
              <w:pStyle w:val="ListParagraph"/>
              <w:keepNext/>
              <w:tabs>
                <w:tab w:val="center" w:pos="709"/>
              </w:tabs>
              <w:spacing w:line="260" w:lineRule="exact"/>
              <w:ind w:left="0"/>
              <w:jc w:val="both"/>
              <w:rPr>
                <w:rFonts w:ascii="Arial" w:hAnsi="Arial" w:cs="Arial"/>
                <w:b/>
                <w:sz w:val="18"/>
                <w:szCs w:val="18"/>
              </w:rPr>
            </w:pPr>
            <w:r w:rsidRPr="00537871">
              <w:rPr>
                <w:rFonts w:ascii="Arial" w:hAnsi="Arial" w:cs="Arial"/>
                <w:b/>
                <w:sz w:val="18"/>
                <w:szCs w:val="18"/>
              </w:rPr>
              <w:t>RESPONSE</w:t>
            </w:r>
          </w:p>
        </w:tc>
      </w:tr>
      <w:tr w:rsidR="00D90C13" w:rsidRPr="002C76C1" w:rsidTr="00D90C13">
        <w:tc>
          <w:tcPr>
            <w:tcW w:w="5670" w:type="dxa"/>
            <w:vMerge w:val="restart"/>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Does management agree with the root cause indicated</w:t>
            </w:r>
          </w:p>
        </w:tc>
        <w:tc>
          <w:tcPr>
            <w:tcW w:w="1541"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b/>
                <w:sz w:val="18"/>
                <w:szCs w:val="18"/>
              </w:rPr>
              <w:t>Yes</w:t>
            </w:r>
          </w:p>
        </w:tc>
        <w:tc>
          <w:tcPr>
            <w:tcW w:w="1170"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b/>
                <w:sz w:val="18"/>
                <w:szCs w:val="18"/>
              </w:rPr>
              <w:t>No</w:t>
            </w:r>
          </w:p>
        </w:tc>
      </w:tr>
      <w:tr w:rsidR="00D90C13" w:rsidRPr="002C76C1" w:rsidTr="00D90C13">
        <w:tc>
          <w:tcPr>
            <w:tcW w:w="5670" w:type="dxa"/>
            <w:vMerge/>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c>
          <w:tcPr>
            <w:tcW w:w="1541"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2C76C1" w:rsidTr="00D90C13">
        <w:tc>
          <w:tcPr>
            <w:tcW w:w="5670" w:type="dxa"/>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r w:rsidRPr="00537871">
              <w:rPr>
                <w:rFonts w:ascii="Arial" w:hAnsi="Arial" w:cs="Arial"/>
                <w:sz w:val="18"/>
                <w:szCs w:val="18"/>
              </w:rPr>
              <w:t>If management does not agree with the root cause indicated, please provide the root cause according to management.</w:t>
            </w:r>
          </w:p>
        </w:tc>
        <w:tc>
          <w:tcPr>
            <w:tcW w:w="2711" w:type="dxa"/>
            <w:gridSpan w:val="2"/>
          </w:tcPr>
          <w:p w:rsidR="00D90C13" w:rsidRPr="00537871" w:rsidRDefault="00D90C13" w:rsidP="00D90C13">
            <w:pPr>
              <w:pStyle w:val="ListParagraph"/>
              <w:keepNext/>
              <w:tabs>
                <w:tab w:val="center" w:pos="709"/>
              </w:tabs>
              <w:spacing w:line="260" w:lineRule="exact"/>
              <w:ind w:left="0"/>
              <w:jc w:val="both"/>
              <w:rPr>
                <w:rFonts w:ascii="Arial" w:hAnsi="Arial" w:cs="Arial"/>
                <w:sz w:val="18"/>
                <w:szCs w:val="18"/>
              </w:rPr>
            </w:pPr>
          </w:p>
        </w:tc>
      </w:tr>
    </w:tbl>
    <w:p w:rsidR="00D90C13" w:rsidRPr="002C76C1" w:rsidRDefault="00D90C13" w:rsidP="00D90C13">
      <w:pPr>
        <w:tabs>
          <w:tab w:val="left" w:pos="426"/>
          <w:tab w:val="center" w:pos="709"/>
        </w:tabs>
        <w:jc w:val="both"/>
        <w:rPr>
          <w:i/>
          <w:sz w:val="22"/>
          <w:szCs w:val="22"/>
        </w:rPr>
      </w:pPr>
    </w:p>
    <w:p w:rsidR="00D90C13" w:rsidRPr="002C76C1" w:rsidRDefault="00D90C13" w:rsidP="00D90C13">
      <w:pPr>
        <w:tabs>
          <w:tab w:val="left" w:pos="426"/>
          <w:tab w:val="center" w:pos="709"/>
        </w:tabs>
        <w:jc w:val="both"/>
        <w:rPr>
          <w:i/>
          <w:sz w:val="22"/>
          <w:szCs w:val="22"/>
        </w:rPr>
      </w:pPr>
      <w:r w:rsidRPr="002C76C1">
        <w:rPr>
          <w:i/>
          <w:sz w:val="22"/>
          <w:szCs w:val="22"/>
        </w:rPr>
        <w:t>Name:</w:t>
      </w:r>
      <w:r w:rsidRPr="002C76C1">
        <w:rPr>
          <w:rFonts w:eastAsia="Arial Unicode MS"/>
          <w:sz w:val="22"/>
          <w:szCs w:val="22"/>
        </w:rPr>
        <w:t xml:space="preserve">   </w:t>
      </w:r>
    </w:p>
    <w:p w:rsidR="00D90C13" w:rsidRPr="002C76C1" w:rsidRDefault="00D90C13" w:rsidP="00D90C13">
      <w:pPr>
        <w:tabs>
          <w:tab w:val="left" w:pos="426"/>
          <w:tab w:val="center" w:pos="709"/>
        </w:tabs>
        <w:jc w:val="both"/>
        <w:rPr>
          <w:i/>
          <w:sz w:val="22"/>
          <w:szCs w:val="22"/>
        </w:rPr>
      </w:pPr>
      <w:r w:rsidRPr="002C76C1">
        <w:rPr>
          <w:i/>
          <w:sz w:val="22"/>
          <w:szCs w:val="22"/>
        </w:rPr>
        <w:t xml:space="preserve">Position:  </w:t>
      </w:r>
    </w:p>
    <w:p w:rsidR="00D90C13" w:rsidRPr="002C76C1" w:rsidRDefault="00D90C13" w:rsidP="00D90C13">
      <w:pPr>
        <w:tabs>
          <w:tab w:val="center" w:pos="709"/>
        </w:tabs>
        <w:spacing w:after="120"/>
        <w:jc w:val="both"/>
        <w:rPr>
          <w:i/>
          <w:iCs/>
          <w:sz w:val="22"/>
          <w:szCs w:val="22"/>
        </w:rPr>
      </w:pPr>
      <w:r w:rsidRPr="002C76C1">
        <w:rPr>
          <w:i/>
          <w:sz w:val="22"/>
          <w:szCs w:val="22"/>
        </w:rPr>
        <w:t>Date:</w:t>
      </w:r>
    </w:p>
    <w:p w:rsidR="00D90C13" w:rsidRPr="002C76C1" w:rsidRDefault="00D90C13" w:rsidP="00D90C13">
      <w:pPr>
        <w:tabs>
          <w:tab w:val="center" w:pos="709"/>
        </w:tabs>
        <w:spacing w:after="120"/>
        <w:jc w:val="both"/>
        <w:rPr>
          <w:i/>
          <w:iCs/>
          <w:sz w:val="22"/>
          <w:szCs w:val="22"/>
        </w:rPr>
      </w:pPr>
    </w:p>
    <w:p w:rsidR="00D90C13" w:rsidRPr="00537871" w:rsidRDefault="00D90C13" w:rsidP="00D90C13">
      <w:pPr>
        <w:keepNext/>
        <w:tabs>
          <w:tab w:val="center" w:pos="709"/>
        </w:tabs>
        <w:spacing w:after="360" w:line="260" w:lineRule="exact"/>
        <w:ind w:left="709" w:hanging="709"/>
        <w:jc w:val="both"/>
        <w:rPr>
          <w:b/>
          <w:bCs/>
          <w:sz w:val="22"/>
          <w:szCs w:val="22"/>
        </w:rPr>
      </w:pPr>
      <w:r>
        <w:rPr>
          <w:sz w:val="22"/>
          <w:szCs w:val="22"/>
        </w:rPr>
        <w:t>g)</w:t>
      </w:r>
      <w:r>
        <w:rPr>
          <w:sz w:val="22"/>
          <w:szCs w:val="22"/>
        </w:rPr>
        <w:tab/>
      </w:r>
      <w:r>
        <w:rPr>
          <w:sz w:val="22"/>
          <w:szCs w:val="22"/>
        </w:rPr>
        <w:tab/>
      </w:r>
      <w:r w:rsidRPr="00537871">
        <w:rPr>
          <w:sz w:val="22"/>
          <w:szCs w:val="22"/>
        </w:rPr>
        <w:t>I am [not] in agreement with the finding for the following reasons [and supply the following/attached information in support of this]:</w:t>
      </w:r>
    </w:p>
    <w:p w:rsidR="00D90C13" w:rsidRPr="002C76C1" w:rsidRDefault="00D90C13" w:rsidP="00D90C13">
      <w:pPr>
        <w:keepNext/>
        <w:tabs>
          <w:tab w:val="center" w:pos="709"/>
        </w:tabs>
        <w:spacing w:after="360" w:line="260" w:lineRule="exact"/>
        <w:ind w:left="709"/>
        <w:jc w:val="both"/>
        <w:rPr>
          <w:sz w:val="22"/>
          <w:szCs w:val="22"/>
        </w:rPr>
      </w:pPr>
      <w:r w:rsidRPr="002C76C1">
        <w:rPr>
          <w:sz w:val="22"/>
          <w:szCs w:val="22"/>
        </w:rPr>
        <w:t>The prestige acquisition is currently done manually with a list of prestige service provider adopted from Pretoria Regional Offices as per decision made by management that prestige acquisition will be done by Head Office as from 2009.</w:t>
      </w:r>
    </w:p>
    <w:p w:rsidR="00D90C13" w:rsidRPr="002C76C1" w:rsidRDefault="00D90C13" w:rsidP="00D90C13">
      <w:pPr>
        <w:keepNext/>
        <w:tabs>
          <w:tab w:val="center" w:pos="709"/>
        </w:tabs>
        <w:spacing w:after="360" w:line="260" w:lineRule="exact"/>
        <w:ind w:left="709"/>
        <w:jc w:val="both"/>
        <w:rPr>
          <w:sz w:val="22"/>
          <w:szCs w:val="22"/>
        </w:rPr>
      </w:pPr>
      <w:r w:rsidRPr="002C76C1">
        <w:rPr>
          <w:sz w:val="22"/>
          <w:szCs w:val="22"/>
        </w:rPr>
        <w:t>A manual list adopted from Pretoria Regional Office specifically for prestige is categorized as follows</w:t>
      </w:r>
    </w:p>
    <w:p w:rsidR="00D90C13" w:rsidRPr="002C76C1" w:rsidRDefault="00D90C13" w:rsidP="00D90C13">
      <w:pPr>
        <w:tabs>
          <w:tab w:val="left" w:pos="426"/>
          <w:tab w:val="center" w:pos="709"/>
        </w:tabs>
        <w:jc w:val="both"/>
        <w:rPr>
          <w:i/>
          <w:sz w:val="22"/>
          <w:szCs w:val="22"/>
        </w:rPr>
      </w:pPr>
    </w:p>
    <w:tbl>
      <w:tblPr>
        <w:tblStyle w:val="TableGrid"/>
        <w:tblW w:w="0" w:type="auto"/>
        <w:tblInd w:w="817" w:type="dxa"/>
        <w:tblLook w:val="04A0"/>
      </w:tblPr>
      <w:tblGrid>
        <w:gridCol w:w="3827"/>
        <w:gridCol w:w="4536"/>
      </w:tblGrid>
      <w:tr w:rsidR="00D90C13" w:rsidRPr="002C76C1" w:rsidTr="00D90C13">
        <w:tc>
          <w:tcPr>
            <w:tcW w:w="3827" w:type="dxa"/>
            <w:shd w:val="clear" w:color="auto" w:fill="BFBFBF" w:themeFill="background1" w:themeFillShade="BF"/>
          </w:tcPr>
          <w:p w:rsidR="00D90C13" w:rsidRPr="00537871" w:rsidRDefault="00D90C13" w:rsidP="00D90C13">
            <w:pPr>
              <w:tabs>
                <w:tab w:val="left" w:pos="426"/>
                <w:tab w:val="center" w:pos="709"/>
              </w:tabs>
              <w:jc w:val="both"/>
              <w:rPr>
                <w:b/>
                <w:sz w:val="18"/>
                <w:szCs w:val="18"/>
              </w:rPr>
            </w:pPr>
            <w:r w:rsidRPr="00537871">
              <w:rPr>
                <w:b/>
                <w:sz w:val="18"/>
                <w:szCs w:val="18"/>
              </w:rPr>
              <w:t>Type of commodity</w:t>
            </w:r>
          </w:p>
        </w:tc>
        <w:tc>
          <w:tcPr>
            <w:tcW w:w="4536" w:type="dxa"/>
            <w:shd w:val="clear" w:color="auto" w:fill="BFBFBF" w:themeFill="background1" w:themeFillShade="BF"/>
          </w:tcPr>
          <w:p w:rsidR="00D90C13" w:rsidRPr="00537871" w:rsidRDefault="00D90C13" w:rsidP="00D90C13">
            <w:pPr>
              <w:tabs>
                <w:tab w:val="left" w:pos="426"/>
                <w:tab w:val="center" w:pos="709"/>
              </w:tabs>
              <w:jc w:val="both"/>
              <w:rPr>
                <w:b/>
                <w:sz w:val="18"/>
                <w:szCs w:val="18"/>
              </w:rPr>
            </w:pPr>
            <w:r w:rsidRPr="00537871">
              <w:rPr>
                <w:b/>
                <w:sz w:val="18"/>
                <w:szCs w:val="18"/>
              </w:rPr>
              <w:t>Number of service providers on the list</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Furniture</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14</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Curtains and fabrics</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9</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Interior decorators</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33</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Building</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8</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Pest control</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2</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Lock smith</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1</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Air conditioning</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1</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Electrical and electronics</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8</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Generator</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2</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Mechanical</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3</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Sound and lighting</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6</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Buying of silver</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2</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Cleaning</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18</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Cleaning materials</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3</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Linen</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5</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Kitchen wear</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1</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Cut glass</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2</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Antique furniture</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2</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Repair work of silverware and furniture</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4</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Household and electrical appliance</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3</w:t>
            </w:r>
          </w:p>
        </w:tc>
      </w:tr>
      <w:tr w:rsidR="00D90C13" w:rsidRPr="002C76C1" w:rsidTr="00D90C13">
        <w:tc>
          <w:tcPr>
            <w:tcW w:w="3827" w:type="dxa"/>
          </w:tcPr>
          <w:p w:rsidR="00D90C13" w:rsidRPr="00537871" w:rsidRDefault="00D90C13" w:rsidP="00D90C13">
            <w:pPr>
              <w:tabs>
                <w:tab w:val="left" w:pos="426"/>
                <w:tab w:val="center" w:pos="709"/>
              </w:tabs>
              <w:jc w:val="both"/>
              <w:rPr>
                <w:sz w:val="18"/>
                <w:szCs w:val="18"/>
              </w:rPr>
            </w:pPr>
            <w:r w:rsidRPr="00537871">
              <w:rPr>
                <w:sz w:val="18"/>
                <w:szCs w:val="18"/>
              </w:rPr>
              <w:t>Banquet and set up</w:t>
            </w:r>
          </w:p>
        </w:tc>
        <w:tc>
          <w:tcPr>
            <w:tcW w:w="4536" w:type="dxa"/>
          </w:tcPr>
          <w:p w:rsidR="00D90C13" w:rsidRPr="00537871" w:rsidRDefault="00D90C13" w:rsidP="00D90C13">
            <w:pPr>
              <w:tabs>
                <w:tab w:val="left" w:pos="426"/>
                <w:tab w:val="center" w:pos="709"/>
              </w:tabs>
              <w:jc w:val="both"/>
              <w:rPr>
                <w:sz w:val="18"/>
                <w:szCs w:val="18"/>
              </w:rPr>
            </w:pPr>
            <w:r w:rsidRPr="00537871">
              <w:rPr>
                <w:sz w:val="18"/>
                <w:szCs w:val="18"/>
              </w:rPr>
              <w:t>2</w:t>
            </w:r>
          </w:p>
        </w:tc>
      </w:tr>
    </w:tbl>
    <w:p w:rsidR="00D90C13" w:rsidRPr="002C76C1" w:rsidRDefault="00D90C13" w:rsidP="00D90C13">
      <w:pPr>
        <w:tabs>
          <w:tab w:val="left" w:pos="426"/>
          <w:tab w:val="center" w:pos="709"/>
        </w:tabs>
        <w:jc w:val="both"/>
        <w:rPr>
          <w:sz w:val="22"/>
          <w:szCs w:val="22"/>
        </w:rPr>
      </w:pPr>
    </w:p>
    <w:p w:rsidR="00D90C13" w:rsidRPr="002C76C1" w:rsidRDefault="00D90C13" w:rsidP="00D90C13">
      <w:pPr>
        <w:tabs>
          <w:tab w:val="left" w:pos="426"/>
          <w:tab w:val="center" w:pos="709"/>
        </w:tabs>
        <w:jc w:val="both"/>
        <w:rPr>
          <w:sz w:val="22"/>
          <w:szCs w:val="22"/>
        </w:rPr>
      </w:pPr>
      <w:r w:rsidRPr="002C76C1">
        <w:rPr>
          <w:sz w:val="22"/>
          <w:szCs w:val="22"/>
        </w:rPr>
        <w:t>It is a requirement that all prestige service providers must be vetted and NIA cleared.</w:t>
      </w:r>
    </w:p>
    <w:p w:rsidR="00D90C13" w:rsidRPr="002C76C1" w:rsidRDefault="00D90C13" w:rsidP="00D90C13">
      <w:pPr>
        <w:tabs>
          <w:tab w:val="left" w:pos="426"/>
          <w:tab w:val="center" w:pos="709"/>
        </w:tabs>
        <w:jc w:val="both"/>
        <w:rPr>
          <w:sz w:val="22"/>
          <w:szCs w:val="22"/>
        </w:rPr>
      </w:pPr>
    </w:p>
    <w:p w:rsidR="00D90C13" w:rsidRPr="002C76C1" w:rsidRDefault="00D90C13" w:rsidP="00D90C13">
      <w:pPr>
        <w:tabs>
          <w:tab w:val="left" w:pos="426"/>
          <w:tab w:val="center" w:pos="709"/>
        </w:tabs>
        <w:jc w:val="both"/>
        <w:rPr>
          <w:sz w:val="22"/>
          <w:szCs w:val="22"/>
        </w:rPr>
      </w:pPr>
      <w:r w:rsidRPr="002C76C1">
        <w:rPr>
          <w:sz w:val="22"/>
          <w:szCs w:val="22"/>
        </w:rPr>
        <w:t>The service providers in question form part of the manual list submitted. See annexure?</w:t>
      </w:r>
    </w:p>
    <w:p w:rsidR="00D90C13" w:rsidRPr="002C76C1" w:rsidRDefault="00D90C13" w:rsidP="00D90C13">
      <w:pPr>
        <w:keepNext/>
        <w:tabs>
          <w:tab w:val="center" w:pos="709"/>
        </w:tabs>
        <w:spacing w:after="360" w:line="260" w:lineRule="exact"/>
        <w:ind w:left="709"/>
        <w:jc w:val="both"/>
        <w:rPr>
          <w:b/>
          <w:bCs/>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0"/>
        <w:gridCol w:w="1541"/>
        <w:gridCol w:w="1152"/>
        <w:gridCol w:w="18"/>
      </w:tblGrid>
      <w:tr w:rsidR="00D90C13" w:rsidRPr="00A25280" w:rsidTr="00D90C13">
        <w:tc>
          <w:tcPr>
            <w:tcW w:w="5670" w:type="dxa"/>
            <w:shd w:val="clear" w:color="auto" w:fill="BFBFBF" w:themeFill="background1" w:themeFillShade="BF"/>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DESCRIPTION</w:t>
            </w:r>
          </w:p>
        </w:tc>
        <w:tc>
          <w:tcPr>
            <w:tcW w:w="2711" w:type="dxa"/>
            <w:gridSpan w:val="3"/>
            <w:shd w:val="clear" w:color="auto" w:fill="BFBFBF" w:themeFill="background1" w:themeFillShade="BF"/>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RESPONSE</w:t>
            </w:r>
          </w:p>
        </w:tc>
      </w:tr>
      <w:tr w:rsidR="00D90C13" w:rsidRPr="00A25280" w:rsidTr="00D90C13">
        <w:tc>
          <w:tcPr>
            <w:tcW w:w="5670"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Corrective action to be taken</w:t>
            </w:r>
          </w:p>
        </w:tc>
        <w:tc>
          <w:tcPr>
            <w:tcW w:w="2711" w:type="dxa"/>
            <w:gridSpan w:val="3"/>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5670" w:type="dxa"/>
            <w:vMerge w:val="restart"/>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Does the finding affect an amount disclosed in the financial statements</w:t>
            </w:r>
          </w:p>
        </w:tc>
        <w:tc>
          <w:tcPr>
            <w:tcW w:w="1541" w:type="dxa"/>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Yes</w:t>
            </w:r>
          </w:p>
        </w:tc>
        <w:tc>
          <w:tcPr>
            <w:tcW w:w="1170"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No</w:t>
            </w:r>
          </w:p>
        </w:tc>
      </w:tr>
      <w:tr w:rsidR="00D90C13" w:rsidRPr="00A25280" w:rsidTr="00D90C13">
        <w:tc>
          <w:tcPr>
            <w:tcW w:w="5670" w:type="dxa"/>
            <w:vMerge/>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c>
          <w:tcPr>
            <w:tcW w:w="1541"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c>
          <w:tcPr>
            <w:tcW w:w="1170"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5670"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If yes, what corrections will be made to the population</w:t>
            </w:r>
          </w:p>
        </w:tc>
        <w:tc>
          <w:tcPr>
            <w:tcW w:w="2711" w:type="dxa"/>
            <w:gridSpan w:val="3"/>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To update prestige quarterly</w:t>
            </w:r>
          </w:p>
        </w:tc>
      </w:tr>
      <w:tr w:rsidR="00D90C13" w:rsidRPr="00A25280" w:rsidTr="00D90C13">
        <w:tc>
          <w:tcPr>
            <w:tcW w:w="5670"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 xml:space="preserve">If yes and no corrections will be made, the reason why such a conclusion has been reached should be indicated. </w:t>
            </w:r>
          </w:p>
        </w:tc>
        <w:tc>
          <w:tcPr>
            <w:tcW w:w="2711" w:type="dxa"/>
            <w:gridSpan w:val="3"/>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5670"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Position of official responsible to take corrective actions</w:t>
            </w:r>
          </w:p>
        </w:tc>
        <w:tc>
          <w:tcPr>
            <w:tcW w:w="2711" w:type="dxa"/>
            <w:gridSpan w:val="3"/>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Director SCM</w:t>
            </w:r>
          </w:p>
        </w:tc>
      </w:tr>
      <w:tr w:rsidR="00D90C13" w:rsidRPr="00A25280" w:rsidTr="00D90C13">
        <w:tc>
          <w:tcPr>
            <w:tcW w:w="5670"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Estimated completion date for corrective action</w:t>
            </w:r>
          </w:p>
        </w:tc>
        <w:tc>
          <w:tcPr>
            <w:tcW w:w="2711" w:type="dxa"/>
            <w:gridSpan w:val="3"/>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rPr>
          <w:gridAfter w:val="1"/>
          <w:wAfter w:w="18" w:type="dxa"/>
        </w:trPr>
        <w:tc>
          <w:tcPr>
            <w:tcW w:w="5670" w:type="dxa"/>
            <w:shd w:val="clear" w:color="auto" w:fill="BFBFBF" w:themeFill="background1" w:themeFillShade="BF"/>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DESCRIPTION</w:t>
            </w:r>
          </w:p>
        </w:tc>
        <w:tc>
          <w:tcPr>
            <w:tcW w:w="2693" w:type="dxa"/>
            <w:gridSpan w:val="2"/>
            <w:shd w:val="clear" w:color="auto" w:fill="BFBFBF" w:themeFill="background1" w:themeFillShade="BF"/>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RESPONSE</w:t>
            </w:r>
          </w:p>
        </w:tc>
      </w:tr>
      <w:tr w:rsidR="00D90C13" w:rsidRPr="00A25280" w:rsidTr="00D90C13">
        <w:trPr>
          <w:gridAfter w:val="1"/>
          <w:wAfter w:w="18" w:type="dxa"/>
        </w:trPr>
        <w:tc>
          <w:tcPr>
            <w:tcW w:w="5670" w:type="dxa"/>
            <w:vMerge w:val="restart"/>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Does management agree with the root cause indicated</w:t>
            </w:r>
          </w:p>
        </w:tc>
        <w:tc>
          <w:tcPr>
            <w:tcW w:w="1541"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b/>
                <w:sz w:val="18"/>
                <w:szCs w:val="18"/>
              </w:rPr>
              <w:t>Yes</w:t>
            </w:r>
          </w:p>
        </w:tc>
        <w:tc>
          <w:tcPr>
            <w:tcW w:w="1152"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b/>
                <w:sz w:val="18"/>
                <w:szCs w:val="18"/>
              </w:rPr>
              <w:t>No</w:t>
            </w:r>
          </w:p>
        </w:tc>
      </w:tr>
      <w:tr w:rsidR="00D90C13" w:rsidRPr="00A25280" w:rsidTr="00D90C13">
        <w:trPr>
          <w:gridAfter w:val="1"/>
          <w:wAfter w:w="18" w:type="dxa"/>
        </w:trPr>
        <w:tc>
          <w:tcPr>
            <w:tcW w:w="5670" w:type="dxa"/>
            <w:vMerge/>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c>
          <w:tcPr>
            <w:tcW w:w="1541"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c>
          <w:tcPr>
            <w:tcW w:w="1152"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X</w:t>
            </w:r>
          </w:p>
        </w:tc>
      </w:tr>
      <w:tr w:rsidR="00D90C13" w:rsidRPr="00A25280" w:rsidTr="00D90C13">
        <w:trPr>
          <w:gridAfter w:val="1"/>
          <w:wAfter w:w="18" w:type="dxa"/>
        </w:trPr>
        <w:tc>
          <w:tcPr>
            <w:tcW w:w="5670"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If management does not agree with the root cause indicated, please provide the root cause according to management.</w:t>
            </w:r>
          </w:p>
        </w:tc>
        <w:tc>
          <w:tcPr>
            <w:tcW w:w="2693"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Suppliers are on prestige database</w:t>
            </w:r>
          </w:p>
        </w:tc>
      </w:tr>
    </w:tbl>
    <w:p w:rsidR="00D90C13" w:rsidRPr="002C76C1" w:rsidRDefault="00D90C13" w:rsidP="00D90C13">
      <w:pPr>
        <w:tabs>
          <w:tab w:val="left" w:pos="426"/>
          <w:tab w:val="center" w:pos="709"/>
        </w:tabs>
        <w:jc w:val="both"/>
        <w:rPr>
          <w:i/>
          <w:sz w:val="22"/>
          <w:szCs w:val="22"/>
        </w:rPr>
      </w:pPr>
    </w:p>
    <w:p w:rsidR="00D90C13" w:rsidRPr="002C76C1" w:rsidRDefault="00D90C13" w:rsidP="00D90C13">
      <w:pPr>
        <w:tabs>
          <w:tab w:val="left" w:pos="426"/>
          <w:tab w:val="center" w:pos="709"/>
        </w:tabs>
        <w:jc w:val="both"/>
        <w:rPr>
          <w:i/>
          <w:sz w:val="22"/>
          <w:szCs w:val="22"/>
        </w:rPr>
      </w:pPr>
      <w:r w:rsidRPr="002C76C1">
        <w:rPr>
          <w:i/>
          <w:sz w:val="22"/>
          <w:szCs w:val="22"/>
        </w:rPr>
        <w:t>Name:</w:t>
      </w:r>
      <w:r w:rsidRPr="002C76C1">
        <w:rPr>
          <w:rFonts w:eastAsia="Arial Unicode MS"/>
          <w:sz w:val="22"/>
          <w:szCs w:val="22"/>
        </w:rPr>
        <w:t xml:space="preserve">   </w:t>
      </w:r>
    </w:p>
    <w:p w:rsidR="00D90C13" w:rsidRPr="002C76C1" w:rsidRDefault="00D90C13" w:rsidP="00D90C13">
      <w:pPr>
        <w:tabs>
          <w:tab w:val="left" w:pos="426"/>
          <w:tab w:val="center" w:pos="709"/>
        </w:tabs>
        <w:jc w:val="both"/>
        <w:rPr>
          <w:i/>
          <w:sz w:val="22"/>
          <w:szCs w:val="22"/>
        </w:rPr>
      </w:pPr>
      <w:r w:rsidRPr="002C76C1">
        <w:rPr>
          <w:i/>
          <w:sz w:val="22"/>
          <w:szCs w:val="22"/>
        </w:rPr>
        <w:t xml:space="preserve">Position:  </w:t>
      </w:r>
    </w:p>
    <w:p w:rsidR="00D90C13" w:rsidRPr="002C76C1" w:rsidRDefault="00D90C13" w:rsidP="00D90C13">
      <w:pPr>
        <w:tabs>
          <w:tab w:val="center" w:pos="709"/>
        </w:tabs>
        <w:spacing w:after="120"/>
        <w:jc w:val="both"/>
        <w:rPr>
          <w:i/>
          <w:iCs/>
          <w:sz w:val="22"/>
          <w:szCs w:val="22"/>
        </w:rPr>
      </w:pPr>
      <w:r w:rsidRPr="002C76C1">
        <w:rPr>
          <w:i/>
          <w:sz w:val="22"/>
          <w:szCs w:val="22"/>
        </w:rPr>
        <w:t>Date:</w:t>
      </w:r>
    </w:p>
    <w:p w:rsidR="00D90C13" w:rsidRPr="002C76C1" w:rsidRDefault="00D90C13" w:rsidP="00D90C13">
      <w:pPr>
        <w:tabs>
          <w:tab w:val="center" w:pos="709"/>
        </w:tabs>
        <w:spacing w:after="120"/>
        <w:jc w:val="both"/>
        <w:rPr>
          <w:i/>
          <w:iCs/>
          <w:sz w:val="22"/>
          <w:szCs w:val="22"/>
        </w:rPr>
      </w:pPr>
    </w:p>
    <w:p w:rsidR="00D90C13" w:rsidRPr="002C76C1" w:rsidRDefault="00D90C13" w:rsidP="00D90C13">
      <w:pPr>
        <w:keepNext/>
        <w:numPr>
          <w:ilvl w:val="0"/>
          <w:numId w:val="12"/>
        </w:numPr>
        <w:tabs>
          <w:tab w:val="center" w:pos="709"/>
        </w:tabs>
        <w:spacing w:after="360" w:line="260" w:lineRule="exact"/>
        <w:ind w:left="709" w:hanging="709"/>
        <w:jc w:val="both"/>
        <w:rPr>
          <w:b/>
          <w:bCs/>
          <w:sz w:val="22"/>
          <w:szCs w:val="22"/>
        </w:rPr>
      </w:pPr>
      <w:r w:rsidRPr="002C76C1">
        <w:rPr>
          <w:sz w:val="22"/>
          <w:szCs w:val="22"/>
        </w:rPr>
        <w:t>I am [not] in agreement with the finding for the following reasons [and supply the following/attached information in support of this]: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87"/>
        <w:gridCol w:w="1824"/>
        <w:gridCol w:w="1170"/>
      </w:tblGrid>
      <w:tr w:rsidR="00D90C13" w:rsidRPr="00A25280" w:rsidTr="00D90C13">
        <w:tc>
          <w:tcPr>
            <w:tcW w:w="5387" w:type="dxa"/>
            <w:shd w:val="clear" w:color="auto" w:fill="BFBFBF" w:themeFill="background1" w:themeFillShade="BF"/>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DESCRIPTION</w:t>
            </w:r>
          </w:p>
        </w:tc>
        <w:tc>
          <w:tcPr>
            <w:tcW w:w="2994" w:type="dxa"/>
            <w:gridSpan w:val="2"/>
            <w:shd w:val="clear" w:color="auto" w:fill="BFBFBF" w:themeFill="background1" w:themeFillShade="BF"/>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RESPONSE</w:t>
            </w:r>
          </w:p>
        </w:tc>
      </w:tr>
      <w:tr w:rsidR="00D90C13" w:rsidRPr="00A25280" w:rsidTr="00D90C13">
        <w:tc>
          <w:tcPr>
            <w:tcW w:w="5387"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Corrective action to be taken</w:t>
            </w:r>
          </w:p>
        </w:tc>
        <w:tc>
          <w:tcPr>
            <w:tcW w:w="2994"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5387" w:type="dxa"/>
            <w:vMerge w:val="restart"/>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Does the finding affect an amount disclosed in the financial statements</w:t>
            </w:r>
          </w:p>
        </w:tc>
        <w:tc>
          <w:tcPr>
            <w:tcW w:w="1824" w:type="dxa"/>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Yes</w:t>
            </w:r>
          </w:p>
        </w:tc>
        <w:tc>
          <w:tcPr>
            <w:tcW w:w="1170" w:type="dxa"/>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No</w:t>
            </w:r>
          </w:p>
        </w:tc>
      </w:tr>
      <w:tr w:rsidR="00D90C13" w:rsidRPr="00A25280" w:rsidTr="00D90C13">
        <w:tc>
          <w:tcPr>
            <w:tcW w:w="5387" w:type="dxa"/>
            <w:vMerge/>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c>
          <w:tcPr>
            <w:tcW w:w="1824"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5387"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If yes, what corrections will be made to the population</w:t>
            </w:r>
          </w:p>
        </w:tc>
        <w:tc>
          <w:tcPr>
            <w:tcW w:w="2994"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5387"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 xml:space="preserve">If yes and no corrections will be made, the reason why such a conclusion has been reached should be indicated. </w:t>
            </w:r>
          </w:p>
        </w:tc>
        <w:tc>
          <w:tcPr>
            <w:tcW w:w="2994"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5387"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Position of official responsible to take corrective actions</w:t>
            </w:r>
          </w:p>
        </w:tc>
        <w:tc>
          <w:tcPr>
            <w:tcW w:w="2994"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5387"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Estimated completion date for corrective action</w:t>
            </w:r>
          </w:p>
        </w:tc>
        <w:tc>
          <w:tcPr>
            <w:tcW w:w="2994"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5387" w:type="dxa"/>
            <w:shd w:val="clear" w:color="auto" w:fill="BFBFBF" w:themeFill="background1" w:themeFillShade="BF"/>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DESCRIPTION</w:t>
            </w:r>
          </w:p>
        </w:tc>
        <w:tc>
          <w:tcPr>
            <w:tcW w:w="2994" w:type="dxa"/>
            <w:gridSpan w:val="2"/>
            <w:shd w:val="clear" w:color="auto" w:fill="BFBFBF" w:themeFill="background1" w:themeFillShade="BF"/>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RESPONSE</w:t>
            </w:r>
          </w:p>
        </w:tc>
      </w:tr>
      <w:tr w:rsidR="00D90C13" w:rsidRPr="00A25280" w:rsidTr="00D90C13">
        <w:tc>
          <w:tcPr>
            <w:tcW w:w="5387" w:type="dxa"/>
            <w:vMerge w:val="restart"/>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Does management agree with the root cause indicated</w:t>
            </w:r>
          </w:p>
        </w:tc>
        <w:tc>
          <w:tcPr>
            <w:tcW w:w="1824"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b/>
                <w:sz w:val="18"/>
                <w:szCs w:val="18"/>
              </w:rPr>
              <w:t>Yes</w:t>
            </w:r>
          </w:p>
        </w:tc>
        <w:tc>
          <w:tcPr>
            <w:tcW w:w="1170"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b/>
                <w:sz w:val="18"/>
                <w:szCs w:val="18"/>
              </w:rPr>
              <w:t>No</w:t>
            </w:r>
          </w:p>
        </w:tc>
      </w:tr>
      <w:tr w:rsidR="00D90C13" w:rsidRPr="00A25280" w:rsidTr="00D90C13">
        <w:tc>
          <w:tcPr>
            <w:tcW w:w="5387" w:type="dxa"/>
            <w:vMerge/>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c>
          <w:tcPr>
            <w:tcW w:w="1824"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X</w:t>
            </w:r>
          </w:p>
        </w:tc>
      </w:tr>
      <w:tr w:rsidR="00D90C13" w:rsidRPr="00A25280" w:rsidTr="00D90C13">
        <w:tc>
          <w:tcPr>
            <w:tcW w:w="5387"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If management does not agree with the root cause indicated, please provide the root cause according to management.</w:t>
            </w:r>
          </w:p>
        </w:tc>
        <w:tc>
          <w:tcPr>
            <w:tcW w:w="2994"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An approval was made as there could not be sufficient prove</w:t>
            </w:r>
          </w:p>
        </w:tc>
      </w:tr>
    </w:tbl>
    <w:p w:rsidR="00D90C13" w:rsidRPr="002C76C1" w:rsidRDefault="00D90C13" w:rsidP="00D90C13">
      <w:pPr>
        <w:tabs>
          <w:tab w:val="left" w:pos="426"/>
          <w:tab w:val="center" w:pos="709"/>
        </w:tabs>
        <w:jc w:val="both"/>
        <w:rPr>
          <w:i/>
          <w:sz w:val="22"/>
          <w:szCs w:val="22"/>
        </w:rPr>
      </w:pPr>
    </w:p>
    <w:p w:rsidR="00D90C13" w:rsidRPr="002C76C1" w:rsidRDefault="00D90C13" w:rsidP="00D90C13">
      <w:pPr>
        <w:tabs>
          <w:tab w:val="left" w:pos="426"/>
          <w:tab w:val="center" w:pos="709"/>
        </w:tabs>
        <w:jc w:val="both"/>
        <w:rPr>
          <w:i/>
          <w:sz w:val="22"/>
          <w:szCs w:val="22"/>
        </w:rPr>
      </w:pPr>
    </w:p>
    <w:p w:rsidR="00D90C13" w:rsidRPr="002C76C1" w:rsidRDefault="00D90C13" w:rsidP="00D90C13">
      <w:pPr>
        <w:tabs>
          <w:tab w:val="left" w:pos="426"/>
          <w:tab w:val="center" w:pos="709"/>
        </w:tabs>
        <w:jc w:val="both"/>
        <w:rPr>
          <w:i/>
          <w:sz w:val="22"/>
          <w:szCs w:val="22"/>
        </w:rPr>
      </w:pPr>
      <w:r w:rsidRPr="002C76C1">
        <w:rPr>
          <w:i/>
          <w:sz w:val="22"/>
          <w:szCs w:val="22"/>
        </w:rPr>
        <w:t>Name:</w:t>
      </w:r>
      <w:r w:rsidRPr="002C76C1">
        <w:rPr>
          <w:rFonts w:eastAsia="Arial Unicode MS"/>
          <w:sz w:val="22"/>
          <w:szCs w:val="22"/>
        </w:rPr>
        <w:t xml:space="preserve">   </w:t>
      </w:r>
    </w:p>
    <w:p w:rsidR="00D90C13" w:rsidRPr="002C76C1" w:rsidRDefault="00D90C13" w:rsidP="00D90C13">
      <w:pPr>
        <w:tabs>
          <w:tab w:val="left" w:pos="426"/>
          <w:tab w:val="center" w:pos="709"/>
        </w:tabs>
        <w:jc w:val="both"/>
        <w:rPr>
          <w:i/>
          <w:sz w:val="22"/>
          <w:szCs w:val="22"/>
        </w:rPr>
      </w:pPr>
      <w:r w:rsidRPr="002C76C1">
        <w:rPr>
          <w:i/>
          <w:sz w:val="22"/>
          <w:szCs w:val="22"/>
        </w:rPr>
        <w:t xml:space="preserve">Position:  </w:t>
      </w:r>
    </w:p>
    <w:p w:rsidR="00D90C13" w:rsidRPr="002C76C1" w:rsidRDefault="00D90C13" w:rsidP="00D90C13">
      <w:pPr>
        <w:tabs>
          <w:tab w:val="center" w:pos="709"/>
        </w:tabs>
        <w:spacing w:after="120"/>
        <w:jc w:val="both"/>
        <w:rPr>
          <w:i/>
          <w:iCs/>
          <w:sz w:val="22"/>
          <w:szCs w:val="22"/>
        </w:rPr>
      </w:pPr>
      <w:r w:rsidRPr="002C76C1">
        <w:rPr>
          <w:i/>
          <w:sz w:val="22"/>
          <w:szCs w:val="22"/>
        </w:rPr>
        <w:t>Date:</w:t>
      </w:r>
    </w:p>
    <w:p w:rsidR="00D90C13" w:rsidRPr="002C76C1" w:rsidRDefault="00D90C13" w:rsidP="00D90C13">
      <w:pPr>
        <w:tabs>
          <w:tab w:val="center" w:pos="709"/>
        </w:tabs>
        <w:spacing w:after="120"/>
        <w:jc w:val="both"/>
      </w:pPr>
    </w:p>
    <w:p w:rsidR="00D90C13" w:rsidRPr="002C76C1" w:rsidRDefault="00D90C13" w:rsidP="00D90C13">
      <w:pPr>
        <w:tabs>
          <w:tab w:val="center" w:pos="709"/>
        </w:tabs>
        <w:spacing w:after="120"/>
        <w:jc w:val="both"/>
        <w:rPr>
          <w:i/>
          <w:iCs/>
          <w:sz w:val="22"/>
          <w:szCs w:val="22"/>
        </w:rPr>
      </w:pPr>
    </w:p>
    <w:p w:rsidR="00D90C13" w:rsidRPr="002C76C1" w:rsidRDefault="00D90C13" w:rsidP="00D90C13">
      <w:pPr>
        <w:keepNext/>
        <w:numPr>
          <w:ilvl w:val="0"/>
          <w:numId w:val="12"/>
        </w:numPr>
        <w:tabs>
          <w:tab w:val="center" w:pos="709"/>
        </w:tabs>
        <w:spacing w:after="360" w:line="260" w:lineRule="exact"/>
        <w:ind w:left="709" w:hanging="709"/>
        <w:jc w:val="both"/>
        <w:rPr>
          <w:b/>
          <w:bCs/>
          <w:sz w:val="22"/>
          <w:szCs w:val="22"/>
        </w:rPr>
      </w:pPr>
      <w:r w:rsidRPr="002C76C1">
        <w:rPr>
          <w:sz w:val="22"/>
          <w:szCs w:val="22"/>
        </w:rPr>
        <w:t>I am [not] in agreement with the finding for the following reasons [and supply the following/attached information in support of this]:</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61"/>
        <w:gridCol w:w="2250"/>
        <w:gridCol w:w="1170"/>
      </w:tblGrid>
      <w:tr w:rsidR="00D90C13" w:rsidRPr="00A25280" w:rsidTr="00D90C13">
        <w:tc>
          <w:tcPr>
            <w:tcW w:w="4961" w:type="dxa"/>
            <w:shd w:val="clear" w:color="auto" w:fill="BFBFBF" w:themeFill="background1" w:themeFillShade="BF"/>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DESCRIPTION</w:t>
            </w:r>
          </w:p>
        </w:tc>
        <w:tc>
          <w:tcPr>
            <w:tcW w:w="3420" w:type="dxa"/>
            <w:gridSpan w:val="2"/>
            <w:shd w:val="clear" w:color="auto" w:fill="BFBFBF" w:themeFill="background1" w:themeFillShade="BF"/>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RESPONSE</w:t>
            </w:r>
          </w:p>
        </w:tc>
      </w:tr>
      <w:tr w:rsidR="00D90C13" w:rsidRPr="00A25280" w:rsidTr="00D90C13">
        <w:tc>
          <w:tcPr>
            <w:tcW w:w="4961"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Corrective action to be taken</w:t>
            </w:r>
          </w:p>
        </w:tc>
        <w:tc>
          <w:tcPr>
            <w:tcW w:w="3420"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4961" w:type="dxa"/>
            <w:vMerge w:val="restart"/>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Does the finding affect an amount disclosed in the financial statements</w:t>
            </w:r>
          </w:p>
        </w:tc>
        <w:tc>
          <w:tcPr>
            <w:tcW w:w="2250" w:type="dxa"/>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Yes</w:t>
            </w:r>
          </w:p>
        </w:tc>
        <w:tc>
          <w:tcPr>
            <w:tcW w:w="1170" w:type="dxa"/>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No</w:t>
            </w:r>
          </w:p>
        </w:tc>
      </w:tr>
      <w:tr w:rsidR="00D90C13" w:rsidRPr="00A25280" w:rsidTr="00D90C13">
        <w:tc>
          <w:tcPr>
            <w:tcW w:w="4961" w:type="dxa"/>
            <w:vMerge/>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c>
          <w:tcPr>
            <w:tcW w:w="2250"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c>
          <w:tcPr>
            <w:tcW w:w="1170"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4961"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If yes, what corrections will be made to the population</w:t>
            </w:r>
          </w:p>
        </w:tc>
        <w:tc>
          <w:tcPr>
            <w:tcW w:w="3420"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4961"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 xml:space="preserve">If yes and no corrections will be made, the reason why such a conclusion has been reached should be indicated. </w:t>
            </w:r>
          </w:p>
        </w:tc>
        <w:tc>
          <w:tcPr>
            <w:tcW w:w="3420"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4961"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Position of official responsible to take corrective actions</w:t>
            </w:r>
          </w:p>
        </w:tc>
        <w:tc>
          <w:tcPr>
            <w:tcW w:w="3420"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r w:rsidR="00D90C13" w:rsidRPr="00A25280" w:rsidTr="00D90C13">
        <w:tc>
          <w:tcPr>
            <w:tcW w:w="4961"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Estimated completion date for corrective action</w:t>
            </w:r>
          </w:p>
        </w:tc>
        <w:tc>
          <w:tcPr>
            <w:tcW w:w="3420"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r>
    </w:tbl>
    <w:p w:rsidR="00D90C13" w:rsidRPr="00A25280" w:rsidRDefault="00D90C13" w:rsidP="00D90C13">
      <w:pPr>
        <w:tabs>
          <w:tab w:val="center" w:pos="709"/>
        </w:tabs>
        <w:spacing w:after="120"/>
        <w:jc w:val="both"/>
        <w:rPr>
          <w:i/>
          <w:iCs/>
          <w:sz w:val="18"/>
          <w:szCs w:val="18"/>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61"/>
        <w:gridCol w:w="2250"/>
        <w:gridCol w:w="1214"/>
      </w:tblGrid>
      <w:tr w:rsidR="00D90C13" w:rsidRPr="00A25280" w:rsidTr="00D90C13">
        <w:tc>
          <w:tcPr>
            <w:tcW w:w="4961" w:type="dxa"/>
            <w:shd w:val="clear" w:color="auto" w:fill="BFBFBF" w:themeFill="background1" w:themeFillShade="BF"/>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DESCRIPTION</w:t>
            </w:r>
          </w:p>
        </w:tc>
        <w:tc>
          <w:tcPr>
            <w:tcW w:w="3464" w:type="dxa"/>
            <w:gridSpan w:val="2"/>
            <w:shd w:val="clear" w:color="auto" w:fill="BFBFBF" w:themeFill="background1" w:themeFillShade="BF"/>
          </w:tcPr>
          <w:p w:rsidR="00D90C13" w:rsidRPr="00A25280" w:rsidRDefault="00D90C13" w:rsidP="00D90C13">
            <w:pPr>
              <w:pStyle w:val="ListParagraph"/>
              <w:keepNext/>
              <w:tabs>
                <w:tab w:val="center" w:pos="709"/>
              </w:tabs>
              <w:spacing w:line="260" w:lineRule="exact"/>
              <w:ind w:left="0"/>
              <w:jc w:val="both"/>
              <w:rPr>
                <w:rFonts w:ascii="Arial" w:hAnsi="Arial" w:cs="Arial"/>
                <w:b/>
                <w:sz w:val="18"/>
                <w:szCs w:val="18"/>
              </w:rPr>
            </w:pPr>
            <w:r w:rsidRPr="00A25280">
              <w:rPr>
                <w:rFonts w:ascii="Arial" w:hAnsi="Arial" w:cs="Arial"/>
                <w:b/>
                <w:sz w:val="18"/>
                <w:szCs w:val="18"/>
              </w:rPr>
              <w:t>RESPONSE</w:t>
            </w:r>
          </w:p>
        </w:tc>
      </w:tr>
      <w:tr w:rsidR="00D90C13" w:rsidRPr="00A25280" w:rsidTr="00D90C13">
        <w:tc>
          <w:tcPr>
            <w:tcW w:w="4961" w:type="dxa"/>
            <w:vMerge w:val="restart"/>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Does management agree with the root cause indicated</w:t>
            </w:r>
          </w:p>
        </w:tc>
        <w:tc>
          <w:tcPr>
            <w:tcW w:w="2250"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b/>
                <w:sz w:val="18"/>
                <w:szCs w:val="18"/>
              </w:rPr>
              <w:t>Yes</w:t>
            </w:r>
          </w:p>
        </w:tc>
        <w:tc>
          <w:tcPr>
            <w:tcW w:w="1214"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b/>
                <w:sz w:val="18"/>
                <w:szCs w:val="18"/>
              </w:rPr>
              <w:t>No</w:t>
            </w:r>
          </w:p>
        </w:tc>
      </w:tr>
      <w:tr w:rsidR="00D90C13" w:rsidRPr="00A25280" w:rsidTr="00D90C13">
        <w:tc>
          <w:tcPr>
            <w:tcW w:w="4961" w:type="dxa"/>
            <w:vMerge/>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c>
          <w:tcPr>
            <w:tcW w:w="2250"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p>
        </w:tc>
        <w:tc>
          <w:tcPr>
            <w:tcW w:w="1214"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X</w:t>
            </w:r>
          </w:p>
        </w:tc>
      </w:tr>
      <w:tr w:rsidR="00D90C13" w:rsidRPr="00A25280" w:rsidTr="00D90C13">
        <w:tc>
          <w:tcPr>
            <w:tcW w:w="4961" w:type="dxa"/>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If management does not agree with the root cause indicated, please provide the root cause according to management.</w:t>
            </w:r>
          </w:p>
        </w:tc>
        <w:tc>
          <w:tcPr>
            <w:tcW w:w="3464" w:type="dxa"/>
            <w:gridSpan w:val="2"/>
          </w:tcPr>
          <w:p w:rsidR="00D90C13" w:rsidRPr="00A25280" w:rsidRDefault="00D90C13" w:rsidP="00D90C13">
            <w:pPr>
              <w:pStyle w:val="ListParagraph"/>
              <w:keepNext/>
              <w:tabs>
                <w:tab w:val="center" w:pos="709"/>
              </w:tabs>
              <w:spacing w:line="260" w:lineRule="exact"/>
              <w:ind w:left="0"/>
              <w:jc w:val="both"/>
              <w:rPr>
                <w:rFonts w:ascii="Arial" w:hAnsi="Arial" w:cs="Arial"/>
                <w:sz w:val="18"/>
                <w:szCs w:val="18"/>
              </w:rPr>
            </w:pPr>
            <w:r w:rsidRPr="00A25280">
              <w:rPr>
                <w:rFonts w:ascii="Arial" w:hAnsi="Arial" w:cs="Arial"/>
                <w:sz w:val="18"/>
                <w:szCs w:val="18"/>
              </w:rPr>
              <w:t>Checklist indicate that three quotations were not evaluated.</w:t>
            </w:r>
          </w:p>
        </w:tc>
      </w:tr>
    </w:tbl>
    <w:p w:rsidR="00D90C13" w:rsidRPr="002C76C1" w:rsidRDefault="00D90C13" w:rsidP="00D90C13">
      <w:pPr>
        <w:tabs>
          <w:tab w:val="left" w:pos="426"/>
          <w:tab w:val="center" w:pos="709"/>
        </w:tabs>
        <w:jc w:val="both"/>
        <w:rPr>
          <w:i/>
          <w:sz w:val="22"/>
          <w:szCs w:val="22"/>
        </w:rPr>
      </w:pPr>
    </w:p>
    <w:p w:rsidR="00D90C13" w:rsidRPr="002C76C1" w:rsidRDefault="00D90C13" w:rsidP="00D90C13">
      <w:pPr>
        <w:tabs>
          <w:tab w:val="left" w:pos="426"/>
          <w:tab w:val="center" w:pos="709"/>
        </w:tabs>
        <w:jc w:val="both"/>
        <w:rPr>
          <w:i/>
          <w:sz w:val="22"/>
          <w:szCs w:val="22"/>
        </w:rPr>
      </w:pPr>
    </w:p>
    <w:p w:rsidR="00D90C13" w:rsidRPr="002C76C1" w:rsidRDefault="00D90C13" w:rsidP="00D90C13">
      <w:pPr>
        <w:tabs>
          <w:tab w:val="left" w:pos="426"/>
          <w:tab w:val="center" w:pos="709"/>
        </w:tabs>
        <w:jc w:val="both"/>
        <w:rPr>
          <w:i/>
          <w:sz w:val="22"/>
          <w:szCs w:val="22"/>
        </w:rPr>
      </w:pPr>
      <w:r w:rsidRPr="002C76C1">
        <w:rPr>
          <w:i/>
          <w:sz w:val="22"/>
          <w:szCs w:val="22"/>
        </w:rPr>
        <w:t>Name:</w:t>
      </w:r>
      <w:r w:rsidRPr="002C76C1">
        <w:rPr>
          <w:rFonts w:eastAsia="Arial Unicode MS"/>
          <w:sz w:val="22"/>
          <w:szCs w:val="22"/>
        </w:rPr>
        <w:t xml:space="preserve">   </w:t>
      </w:r>
    </w:p>
    <w:p w:rsidR="00D90C13" w:rsidRPr="002C76C1" w:rsidRDefault="00D90C13" w:rsidP="00D90C13">
      <w:pPr>
        <w:tabs>
          <w:tab w:val="left" w:pos="426"/>
          <w:tab w:val="center" w:pos="709"/>
        </w:tabs>
        <w:jc w:val="both"/>
        <w:rPr>
          <w:i/>
          <w:sz w:val="22"/>
          <w:szCs w:val="22"/>
        </w:rPr>
      </w:pPr>
      <w:r w:rsidRPr="002C76C1">
        <w:rPr>
          <w:i/>
          <w:sz w:val="22"/>
          <w:szCs w:val="22"/>
        </w:rPr>
        <w:t xml:space="preserve">Position:  </w:t>
      </w:r>
    </w:p>
    <w:p w:rsidR="00D90C13" w:rsidRPr="002C76C1" w:rsidRDefault="00D90C13" w:rsidP="00D90C13">
      <w:pPr>
        <w:tabs>
          <w:tab w:val="center" w:pos="709"/>
        </w:tabs>
        <w:spacing w:after="120"/>
        <w:jc w:val="both"/>
        <w:rPr>
          <w:i/>
          <w:sz w:val="22"/>
          <w:szCs w:val="22"/>
        </w:rPr>
      </w:pPr>
      <w:r w:rsidRPr="002C76C1">
        <w:rPr>
          <w:i/>
          <w:sz w:val="22"/>
          <w:szCs w:val="22"/>
        </w:rPr>
        <w:t>Date:</w:t>
      </w:r>
    </w:p>
    <w:p w:rsidR="00D90C13" w:rsidRPr="002C76C1" w:rsidRDefault="00D90C13" w:rsidP="00D90C13">
      <w:pPr>
        <w:tabs>
          <w:tab w:val="center" w:pos="709"/>
        </w:tabs>
        <w:spacing w:after="120"/>
        <w:jc w:val="both"/>
        <w:rPr>
          <w:i/>
          <w:sz w:val="22"/>
          <w:szCs w:val="22"/>
        </w:rPr>
      </w:pPr>
    </w:p>
    <w:p w:rsidR="00D90C13" w:rsidRPr="002C76C1" w:rsidRDefault="00D90C13" w:rsidP="00D90C13">
      <w:pPr>
        <w:tabs>
          <w:tab w:val="center" w:pos="709"/>
        </w:tabs>
        <w:spacing w:after="120"/>
        <w:jc w:val="both"/>
        <w:rPr>
          <w:b/>
          <w:sz w:val="22"/>
          <w:szCs w:val="22"/>
        </w:rPr>
      </w:pPr>
      <w:r w:rsidRPr="002C76C1">
        <w:rPr>
          <w:b/>
          <w:sz w:val="22"/>
          <w:szCs w:val="22"/>
        </w:rPr>
        <w:t>Auditors response</w:t>
      </w:r>
    </w:p>
    <w:p w:rsidR="00D90C13" w:rsidRPr="002C76C1" w:rsidRDefault="00D90C13" w:rsidP="006F5D2E">
      <w:pPr>
        <w:pStyle w:val="ListParagraph"/>
        <w:numPr>
          <w:ilvl w:val="0"/>
          <w:numId w:val="236"/>
        </w:numPr>
        <w:tabs>
          <w:tab w:val="center" w:pos="709"/>
        </w:tabs>
        <w:ind w:left="284" w:hanging="284"/>
        <w:contextualSpacing/>
        <w:rPr>
          <w:rFonts w:ascii="Arial" w:hAnsi="Arial" w:cs="Arial"/>
          <w:b/>
          <w:sz w:val="22"/>
          <w:szCs w:val="22"/>
        </w:rPr>
      </w:pPr>
      <w:r w:rsidRPr="002C76C1">
        <w:rPr>
          <w:rFonts w:ascii="Arial" w:hAnsi="Arial" w:cs="Arial"/>
          <w:bCs/>
          <w:sz w:val="22"/>
          <w:szCs w:val="22"/>
        </w:rPr>
        <w:t xml:space="preserve"> It is not evident why the prestige supplier list is limited to </w:t>
      </w:r>
      <w:r w:rsidRPr="002C76C1">
        <w:rPr>
          <w:rFonts w:ascii="Arial" w:hAnsi="Arial" w:cs="Arial"/>
          <w:bCs/>
          <w:color w:val="000000"/>
          <w:sz w:val="22"/>
          <w:szCs w:val="22"/>
        </w:rPr>
        <w:t xml:space="preserve">a total number of 14 service </w:t>
      </w:r>
      <w:r w:rsidRPr="002C76C1">
        <w:rPr>
          <w:rFonts w:ascii="Arial" w:hAnsi="Arial" w:cs="Arial"/>
          <w:bCs/>
          <w:color w:val="000000"/>
          <w:sz w:val="22"/>
          <w:szCs w:val="22"/>
        </w:rPr>
        <w:br/>
        <w:t xml:space="preserve"> providers for furniture and nine for curtains as the ministerial handbook </w:t>
      </w:r>
      <w:r w:rsidRPr="002C76C1">
        <w:rPr>
          <w:rFonts w:ascii="Arial" w:hAnsi="Arial" w:cs="Arial"/>
          <w:bCs/>
          <w:sz w:val="22"/>
          <w:szCs w:val="22"/>
        </w:rPr>
        <w:t>paragraph C(i) states that: “</w:t>
      </w:r>
      <w:r w:rsidRPr="002C76C1">
        <w:rPr>
          <w:rFonts w:ascii="Arial" w:hAnsi="Arial" w:cs="Arial"/>
          <w:bCs/>
          <w:i/>
          <w:sz w:val="22"/>
          <w:szCs w:val="22"/>
        </w:rPr>
        <w:t>the furnishing of State-owned residences is limited to the provision, and maintenance of ordinary household furniture, mattresses, pillows, carpets, beds, stoves, refrigerators, freeze’s, washing machines, tumble dryers and heaters, micro-wave ovens and dishwashers.</w:t>
      </w:r>
      <w:r w:rsidRPr="002C76C1">
        <w:rPr>
          <w:rFonts w:ascii="Arial" w:hAnsi="Arial" w:cs="Arial"/>
          <w:bCs/>
          <w:sz w:val="22"/>
          <w:szCs w:val="22"/>
        </w:rPr>
        <w:t>”</w:t>
      </w:r>
    </w:p>
    <w:p w:rsidR="00D90C13" w:rsidRPr="002C76C1" w:rsidRDefault="00D90C13" w:rsidP="00D90C13">
      <w:pPr>
        <w:pStyle w:val="ListParagraph"/>
        <w:tabs>
          <w:tab w:val="center" w:pos="709"/>
        </w:tabs>
        <w:rPr>
          <w:rFonts w:ascii="Arial" w:hAnsi="Arial" w:cs="Arial"/>
          <w:bCs/>
          <w:sz w:val="22"/>
          <w:szCs w:val="22"/>
        </w:rPr>
      </w:pPr>
    </w:p>
    <w:p w:rsidR="00D90C13" w:rsidRPr="002C76C1" w:rsidRDefault="00D90C13" w:rsidP="00D90C13">
      <w:pPr>
        <w:tabs>
          <w:tab w:val="center" w:pos="709"/>
        </w:tabs>
        <w:spacing w:after="120"/>
        <w:ind w:left="284"/>
        <w:jc w:val="both"/>
        <w:rPr>
          <w:sz w:val="22"/>
          <w:szCs w:val="22"/>
        </w:rPr>
      </w:pPr>
      <w:r w:rsidRPr="002C76C1">
        <w:rPr>
          <w:bCs/>
          <w:sz w:val="22"/>
          <w:szCs w:val="22"/>
        </w:rPr>
        <w:t xml:space="preserve">As a result the prestige supplier list should be updated to include additional service providers. In addition, </w:t>
      </w:r>
      <w:r w:rsidRPr="002C76C1">
        <w:rPr>
          <w:sz w:val="22"/>
          <w:szCs w:val="22"/>
        </w:rPr>
        <w:t>an analysis should be done to determine which of the 1 244 service providers listed on the prospective supplier list who supply furniture can be used to supply furniture for prestige. This would give the department an opportunity to obtain three quotes. As a result the matter remains unresolved</w:t>
      </w:r>
    </w:p>
    <w:p w:rsidR="00D90C13" w:rsidRPr="002C76C1" w:rsidRDefault="00D90C13" w:rsidP="00D90C13">
      <w:pPr>
        <w:tabs>
          <w:tab w:val="center" w:pos="709"/>
        </w:tabs>
        <w:spacing w:after="120"/>
        <w:ind w:left="284" w:hanging="284"/>
        <w:jc w:val="both"/>
        <w:rPr>
          <w:iCs/>
          <w:sz w:val="22"/>
          <w:szCs w:val="22"/>
        </w:rPr>
      </w:pPr>
      <w:r w:rsidRPr="002C76C1">
        <w:rPr>
          <w:sz w:val="22"/>
          <w:szCs w:val="22"/>
        </w:rPr>
        <w:t>b)</w:t>
      </w:r>
      <w:r w:rsidRPr="002C76C1">
        <w:rPr>
          <w:sz w:val="22"/>
          <w:szCs w:val="22"/>
        </w:rPr>
        <w:tab/>
      </w:r>
      <w:r w:rsidRPr="002C76C1">
        <w:rPr>
          <w:iCs/>
          <w:sz w:val="22"/>
          <w:szCs w:val="22"/>
        </w:rPr>
        <w:t>Management’s comments have been noted and management has concurred that a negative impact is created for the department. As also indicated in paragraph (a) the department must ensure that there are more service providers on their database to provide for the services. As a result the matter remains unresolved.</w:t>
      </w:r>
    </w:p>
    <w:p w:rsidR="00D90C13" w:rsidRPr="002C76C1" w:rsidRDefault="00D90C13" w:rsidP="00D90C13">
      <w:pPr>
        <w:tabs>
          <w:tab w:val="center" w:pos="709"/>
        </w:tabs>
        <w:spacing w:after="120"/>
        <w:ind w:left="284" w:hanging="284"/>
        <w:jc w:val="both"/>
        <w:rPr>
          <w:sz w:val="22"/>
          <w:szCs w:val="22"/>
        </w:rPr>
      </w:pPr>
      <w:r w:rsidRPr="002C76C1">
        <w:rPr>
          <w:iCs/>
          <w:sz w:val="22"/>
          <w:szCs w:val="22"/>
        </w:rPr>
        <w:t>c)</w:t>
      </w:r>
      <w:r w:rsidRPr="002C76C1">
        <w:rPr>
          <w:iCs/>
          <w:sz w:val="22"/>
          <w:szCs w:val="22"/>
        </w:rPr>
        <w:tab/>
      </w:r>
      <w:r w:rsidRPr="002C76C1">
        <w:rPr>
          <w:sz w:val="22"/>
          <w:szCs w:val="22"/>
        </w:rPr>
        <w:t>As management has said that due to the “high number of successfully registered suppliers the department is unable to reach all suppliers on a quarterly basis,” the matter remains unresolved as the details off the suppliers not reached may not be updated resulting in the department not obtaining responses from the suppliers. In addition, management has not agreed with the root cause and has stated that “data cleansing is currently on process.” As a result the matter is unresolved.</w:t>
      </w:r>
    </w:p>
    <w:p w:rsidR="00D90C13" w:rsidRPr="002C76C1" w:rsidRDefault="00D90C13" w:rsidP="00D90C13">
      <w:pPr>
        <w:tabs>
          <w:tab w:val="center" w:pos="709"/>
        </w:tabs>
        <w:spacing w:after="120"/>
        <w:ind w:left="284" w:hanging="284"/>
        <w:jc w:val="both"/>
        <w:rPr>
          <w:sz w:val="22"/>
          <w:szCs w:val="22"/>
        </w:rPr>
      </w:pPr>
      <w:r w:rsidRPr="002C76C1">
        <w:rPr>
          <w:sz w:val="22"/>
          <w:szCs w:val="22"/>
        </w:rPr>
        <w:t>d) &amp; e)</w:t>
      </w:r>
      <w:r w:rsidRPr="002C76C1">
        <w:rPr>
          <w:sz w:val="22"/>
          <w:szCs w:val="22"/>
        </w:rPr>
        <w:tab/>
        <w:t>Management has acknowledged that the supplier is a VAT vendor and that the department should have recognised that fact. It should again be stressed that had Mamanopi Trading Enterprises charged VAT, their quotation would not have been the lowest, and the points scored for Mamanopi would have been different resulting in the bid being awarded to Sunset Projects. Such an error by the department encourages potential fraudulent activities. This is further highlighted by the fact that it has been noted on the internal memorandum that the matter is indicative of possible “bid rigging”. In addition, errors such as these create a negative impact for service providers who have all their documentation in order and do adhere to applicable legislation. As a result the matter is considered extremely serious and remains unresolved.</w:t>
      </w:r>
    </w:p>
    <w:p w:rsidR="00D90C13" w:rsidRPr="002C76C1" w:rsidRDefault="00D90C13" w:rsidP="00D90C13">
      <w:pPr>
        <w:tabs>
          <w:tab w:val="center" w:pos="709"/>
        </w:tabs>
        <w:spacing w:after="120"/>
        <w:ind w:left="284" w:hanging="284"/>
        <w:jc w:val="both"/>
        <w:rPr>
          <w:sz w:val="22"/>
          <w:szCs w:val="22"/>
        </w:rPr>
      </w:pPr>
      <w:r w:rsidRPr="002C76C1">
        <w:rPr>
          <w:sz w:val="22"/>
          <w:szCs w:val="22"/>
        </w:rPr>
        <w:t>f)</w:t>
      </w:r>
      <w:r w:rsidRPr="002C76C1">
        <w:rPr>
          <w:sz w:val="22"/>
          <w:szCs w:val="22"/>
        </w:rPr>
        <w:tab/>
      </w:r>
      <w:r w:rsidRPr="002C76C1">
        <w:rPr>
          <w:bCs/>
          <w:sz w:val="22"/>
          <w:szCs w:val="22"/>
        </w:rPr>
        <w:t>As DPW has acknowledged the fact that the system does not indicate if one member owns more than one company, the matter has remained unresolved.</w:t>
      </w:r>
      <w:r w:rsidRPr="002C76C1">
        <w:rPr>
          <w:sz w:val="22"/>
          <w:szCs w:val="22"/>
        </w:rPr>
        <w:t xml:space="preserve"> Managements commented are noted that the department cannot stop suppliers from registering more than one entity. However competition between the same entities is anti competitive behaviour and as a result the department needs to implement a process whereby quotations from related service provider are not considered with the same procurement. As a result the matter remains unresolved. </w:t>
      </w:r>
    </w:p>
    <w:p w:rsidR="00D90C13" w:rsidRPr="002C76C1" w:rsidRDefault="00D90C13" w:rsidP="00D90C13">
      <w:pPr>
        <w:tabs>
          <w:tab w:val="center" w:pos="709"/>
        </w:tabs>
        <w:spacing w:after="120"/>
        <w:ind w:left="284" w:hanging="284"/>
        <w:jc w:val="both"/>
        <w:rPr>
          <w:sz w:val="22"/>
          <w:szCs w:val="22"/>
        </w:rPr>
      </w:pPr>
      <w:r w:rsidRPr="002C76C1">
        <w:rPr>
          <w:sz w:val="22"/>
          <w:szCs w:val="22"/>
        </w:rPr>
        <w:t>g)</w:t>
      </w:r>
      <w:r w:rsidRPr="002C76C1">
        <w:rPr>
          <w:sz w:val="22"/>
          <w:szCs w:val="22"/>
        </w:rPr>
        <w:tab/>
        <w:t>Management’s comment same as paragraph (a). Please refer to paragraph (a) for auditors conclusion. As a result the matter remains unresolved.</w:t>
      </w:r>
    </w:p>
    <w:p w:rsidR="00D90C13" w:rsidRPr="002C76C1" w:rsidRDefault="00D90C13" w:rsidP="006F5D2E">
      <w:pPr>
        <w:pStyle w:val="ListParagraph"/>
        <w:keepNext/>
        <w:numPr>
          <w:ilvl w:val="0"/>
          <w:numId w:val="238"/>
        </w:numPr>
        <w:tabs>
          <w:tab w:val="center" w:pos="709"/>
        </w:tabs>
        <w:spacing w:after="360" w:line="260" w:lineRule="exact"/>
        <w:jc w:val="both"/>
        <w:rPr>
          <w:rFonts w:ascii="Arial" w:hAnsi="Arial" w:cs="Arial"/>
          <w:iCs/>
          <w:color w:val="000000"/>
          <w:sz w:val="22"/>
          <w:szCs w:val="22"/>
        </w:rPr>
      </w:pPr>
      <w:r w:rsidRPr="002C76C1">
        <w:rPr>
          <w:rFonts w:ascii="Arial" w:hAnsi="Arial" w:cs="Arial"/>
          <w:color w:val="000000"/>
          <w:sz w:val="22"/>
          <w:szCs w:val="22"/>
        </w:rPr>
        <w:t xml:space="preserve">Management has not responded to the finding relating to the internal memorandum, to request for the approval of the award where less than three quotations were received, that the director supply chain management requested that internal audit should investigate the matter as the awarding of the contract to the service provider is indicative of possible “bid rigging”. It is not evident why the award was approved by the director SCM if there were concerns pertaining to bid rigging. It is of a major concern no feedback has been provided as to whether or not an investigation has taken place or not. As a result the matter is considered to be unresolved.  </w:t>
      </w:r>
    </w:p>
    <w:p w:rsidR="00D90C13" w:rsidRPr="002C76C1" w:rsidRDefault="00D90C13" w:rsidP="006F5D2E">
      <w:pPr>
        <w:pStyle w:val="ListParagraph"/>
        <w:keepNext/>
        <w:numPr>
          <w:ilvl w:val="0"/>
          <w:numId w:val="238"/>
        </w:numPr>
        <w:tabs>
          <w:tab w:val="center" w:pos="709"/>
        </w:tabs>
        <w:spacing w:after="360" w:line="260" w:lineRule="exact"/>
        <w:jc w:val="both"/>
        <w:rPr>
          <w:rFonts w:ascii="Arial" w:hAnsi="Arial" w:cs="Arial"/>
          <w:iCs/>
          <w:color w:val="000000"/>
          <w:sz w:val="22"/>
          <w:szCs w:val="22"/>
        </w:rPr>
      </w:pPr>
      <w:r w:rsidRPr="002C76C1">
        <w:rPr>
          <w:rFonts w:ascii="Arial" w:hAnsi="Arial" w:cs="Arial"/>
          <w:color w:val="000000"/>
          <w:sz w:val="22"/>
          <w:szCs w:val="22"/>
        </w:rPr>
        <w:t xml:space="preserve">Managements response has been received however management’s response could not be noted as the response is incomplete. The response indicated that information is attached as part of managements response, however upon inspection of the response no documentation have been attached. In addition the response does not indicate whom responded and it was not signed by any official in the department. As a result the matter is unresolved. </w:t>
      </w:r>
    </w:p>
    <w:p w:rsidR="00D90C13" w:rsidRPr="002C76C1" w:rsidRDefault="00D90C13" w:rsidP="00D90C13">
      <w:pPr>
        <w:pStyle w:val="ListParagraph"/>
        <w:tabs>
          <w:tab w:val="center" w:pos="709"/>
        </w:tabs>
        <w:spacing w:after="120"/>
        <w:ind w:left="709"/>
        <w:jc w:val="both"/>
        <w:rPr>
          <w:rFonts w:ascii="Arial" w:hAnsi="Arial" w:cs="Arial"/>
          <w:iCs/>
          <w:sz w:val="22"/>
          <w:szCs w:val="22"/>
        </w:rPr>
      </w:pPr>
    </w:p>
    <w:p w:rsidR="00D90C13" w:rsidRPr="002C76C1" w:rsidRDefault="00D90C13" w:rsidP="00D90C13">
      <w:pPr>
        <w:tabs>
          <w:tab w:val="center" w:pos="709"/>
        </w:tabs>
        <w:spacing w:after="120"/>
        <w:jc w:val="both"/>
      </w:pPr>
    </w:p>
    <w:p w:rsidR="00D90C13" w:rsidRPr="002C76C1" w:rsidRDefault="00D90C13" w:rsidP="00D90C13">
      <w:pPr>
        <w:tabs>
          <w:tab w:val="center" w:pos="709"/>
        </w:tabs>
      </w:pPr>
    </w:p>
    <w:p w:rsidR="00D90C13" w:rsidRPr="002C76C1" w:rsidRDefault="00D90C13" w:rsidP="00D90C13">
      <w:pPr>
        <w:tabs>
          <w:tab w:val="center" w:pos="709"/>
        </w:tabs>
      </w:pPr>
    </w:p>
    <w:p w:rsidR="00D90C13" w:rsidRDefault="00D90C1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Default="00E037C3" w:rsidP="00D90C13">
      <w:pPr>
        <w:pStyle w:val="ListParagraph"/>
        <w:tabs>
          <w:tab w:val="center" w:pos="709"/>
        </w:tabs>
        <w:spacing w:after="120"/>
        <w:ind w:left="420"/>
        <w:rPr>
          <w:rFonts w:ascii="Arial" w:hAnsi="Arial" w:cs="Arial"/>
          <w:b/>
          <w:bCs/>
          <w:color w:val="FF0000"/>
          <w:sz w:val="22"/>
          <w:szCs w:val="22"/>
        </w:rPr>
      </w:pPr>
    </w:p>
    <w:p w:rsidR="00E037C3" w:rsidRPr="00D90C13" w:rsidRDefault="00E037C3" w:rsidP="00D90C13">
      <w:pPr>
        <w:pStyle w:val="ListParagraph"/>
        <w:tabs>
          <w:tab w:val="center" w:pos="709"/>
        </w:tabs>
        <w:spacing w:after="120"/>
        <w:ind w:left="420"/>
        <w:rPr>
          <w:rFonts w:ascii="Arial" w:hAnsi="Arial" w:cs="Arial"/>
          <w:b/>
          <w:bCs/>
          <w:color w:val="FF0000"/>
          <w:sz w:val="22"/>
          <w:szCs w:val="22"/>
        </w:rPr>
      </w:pPr>
    </w:p>
    <w:p w:rsidR="00E037C3" w:rsidRPr="002C76C1" w:rsidRDefault="00E037C3" w:rsidP="006F5D2E">
      <w:pPr>
        <w:pStyle w:val="ListParagraph"/>
        <w:numPr>
          <w:ilvl w:val="0"/>
          <w:numId w:val="296"/>
        </w:numPr>
        <w:tabs>
          <w:tab w:val="center" w:pos="709"/>
        </w:tabs>
        <w:spacing w:after="120"/>
        <w:rPr>
          <w:rFonts w:ascii="Arial" w:hAnsi="Arial" w:cs="Arial"/>
          <w:b/>
          <w:bCs/>
          <w:color w:val="FF0000"/>
          <w:sz w:val="22"/>
          <w:szCs w:val="22"/>
        </w:rPr>
      </w:pPr>
      <w:r w:rsidRPr="002C76C1">
        <w:rPr>
          <w:rFonts w:ascii="Arial" w:hAnsi="Arial" w:cs="Arial"/>
          <w:b/>
          <w:bCs/>
          <w:sz w:val="22"/>
          <w:szCs w:val="22"/>
        </w:rPr>
        <w:t xml:space="preserve">Deviations from supply chain management requirements – BMT Streetfever CC – Pretoria regional office </w:t>
      </w:r>
      <w:r w:rsidRPr="002C76C1">
        <w:rPr>
          <w:rFonts w:ascii="Arial" w:hAnsi="Arial" w:cs="Arial"/>
          <w:b/>
          <w:bCs/>
          <w:color w:val="FF0000"/>
          <w:sz w:val="22"/>
          <w:szCs w:val="22"/>
        </w:rPr>
        <w:t>Ex 172</w:t>
      </w:r>
    </w:p>
    <w:p w:rsidR="00E037C3" w:rsidRPr="002C76C1" w:rsidRDefault="00E037C3" w:rsidP="00E037C3">
      <w:pPr>
        <w:tabs>
          <w:tab w:val="center" w:pos="709"/>
        </w:tabs>
        <w:spacing w:after="120"/>
        <w:jc w:val="both"/>
        <w:rPr>
          <w:b/>
          <w:bCs/>
          <w:sz w:val="22"/>
          <w:szCs w:val="22"/>
        </w:rPr>
      </w:pPr>
    </w:p>
    <w:p w:rsidR="00E037C3" w:rsidRPr="002C76C1" w:rsidRDefault="00E037C3" w:rsidP="00E037C3">
      <w:pPr>
        <w:tabs>
          <w:tab w:val="center" w:pos="709"/>
        </w:tabs>
        <w:spacing w:after="120"/>
        <w:jc w:val="both"/>
        <w:rPr>
          <w:b/>
          <w:bCs/>
          <w:sz w:val="22"/>
          <w:szCs w:val="22"/>
        </w:rPr>
      </w:pPr>
      <w:r w:rsidRPr="002C76C1">
        <w:rPr>
          <w:b/>
          <w:bCs/>
          <w:sz w:val="22"/>
          <w:szCs w:val="22"/>
        </w:rPr>
        <w:t>Audit Finding</w:t>
      </w:r>
    </w:p>
    <w:p w:rsidR="00E037C3" w:rsidRPr="002C76C1" w:rsidRDefault="00E037C3" w:rsidP="00E037C3">
      <w:pPr>
        <w:tabs>
          <w:tab w:val="center" w:pos="709"/>
        </w:tabs>
        <w:rPr>
          <w:sz w:val="22"/>
          <w:szCs w:val="22"/>
          <w:lang w:eastAsia="en-ZA"/>
        </w:rPr>
      </w:pPr>
      <w:r w:rsidRPr="002C76C1">
        <w:rPr>
          <w:sz w:val="22"/>
          <w:szCs w:val="22"/>
          <w:lang w:eastAsia="en-ZA"/>
        </w:rPr>
        <w:t>Laws, rules and legislation:</w:t>
      </w:r>
    </w:p>
    <w:p w:rsidR="00E037C3" w:rsidRPr="002C76C1" w:rsidRDefault="00E037C3" w:rsidP="00E037C3">
      <w:pPr>
        <w:tabs>
          <w:tab w:val="left" w:pos="540"/>
          <w:tab w:val="center" w:pos="709"/>
        </w:tabs>
        <w:autoSpaceDE w:val="0"/>
        <w:autoSpaceDN w:val="0"/>
        <w:adjustRightInd w:val="0"/>
        <w:ind w:left="720" w:hanging="720"/>
        <w:rPr>
          <w:sz w:val="22"/>
          <w:szCs w:val="22"/>
        </w:rPr>
      </w:pPr>
    </w:p>
    <w:p w:rsidR="00E037C3" w:rsidRPr="002C76C1" w:rsidRDefault="00E037C3" w:rsidP="00E037C3">
      <w:pPr>
        <w:tabs>
          <w:tab w:val="left" w:pos="360"/>
          <w:tab w:val="center" w:pos="709"/>
        </w:tabs>
        <w:autoSpaceDE w:val="0"/>
        <w:autoSpaceDN w:val="0"/>
        <w:adjustRightInd w:val="0"/>
        <w:rPr>
          <w:sz w:val="22"/>
          <w:szCs w:val="22"/>
        </w:rPr>
      </w:pPr>
      <w:r>
        <w:rPr>
          <w:sz w:val="22"/>
          <w:szCs w:val="22"/>
        </w:rPr>
        <w:t xml:space="preserve">a) </w:t>
      </w:r>
      <w:r w:rsidRPr="002C76C1">
        <w:rPr>
          <w:sz w:val="22"/>
          <w:szCs w:val="22"/>
        </w:rPr>
        <w:t xml:space="preserve">PFMA </w:t>
      </w:r>
    </w:p>
    <w:p w:rsidR="00E037C3" w:rsidRPr="002C76C1" w:rsidRDefault="00E037C3" w:rsidP="00E037C3">
      <w:pPr>
        <w:tabs>
          <w:tab w:val="left" w:pos="360"/>
          <w:tab w:val="center" w:pos="709"/>
        </w:tabs>
        <w:autoSpaceDE w:val="0"/>
        <w:autoSpaceDN w:val="0"/>
        <w:adjustRightInd w:val="0"/>
        <w:ind w:left="360"/>
        <w:rPr>
          <w:sz w:val="22"/>
          <w:szCs w:val="22"/>
        </w:rPr>
      </w:pPr>
    </w:p>
    <w:p w:rsidR="00E037C3" w:rsidRPr="002C76C1" w:rsidRDefault="00E037C3" w:rsidP="00E037C3">
      <w:pPr>
        <w:pStyle w:val="normal-text"/>
        <w:widowControl w:val="0"/>
        <w:tabs>
          <w:tab w:val="center" w:pos="709"/>
        </w:tabs>
        <w:spacing w:before="0" w:after="120" w:line="260" w:lineRule="exact"/>
        <w:ind w:left="720"/>
        <w:jc w:val="left"/>
        <w:rPr>
          <w:rFonts w:ascii="Arial" w:hAnsi="Arial" w:cs="Arial"/>
          <w:color w:val="auto"/>
          <w:sz w:val="22"/>
          <w:szCs w:val="22"/>
          <w:lang w:val="en-US" w:eastAsia="en-US"/>
        </w:rPr>
      </w:pPr>
      <w:r w:rsidRPr="002C76C1">
        <w:rPr>
          <w:rFonts w:ascii="Arial" w:hAnsi="Arial" w:cs="Arial"/>
          <w:sz w:val="22"/>
          <w:szCs w:val="22"/>
        </w:rPr>
        <w:t>i) Section 38(1)(c)(ii) – general responsibilities of accounting officers</w:t>
      </w:r>
    </w:p>
    <w:p w:rsidR="00E037C3" w:rsidRPr="002C76C1" w:rsidRDefault="00E037C3" w:rsidP="00E037C3">
      <w:pPr>
        <w:pStyle w:val="NormalWeb"/>
        <w:tabs>
          <w:tab w:val="center" w:pos="709"/>
        </w:tabs>
        <w:spacing w:after="120" w:line="260" w:lineRule="exact"/>
        <w:ind w:left="810"/>
        <w:rPr>
          <w:rFonts w:ascii="Arial" w:hAnsi="Arial" w:cs="Arial"/>
          <w:i/>
          <w:sz w:val="22"/>
          <w:szCs w:val="22"/>
        </w:rPr>
      </w:pPr>
      <w:r w:rsidRPr="002C76C1">
        <w:rPr>
          <w:rFonts w:ascii="Arial" w:hAnsi="Arial" w:cs="Arial"/>
          <w:i/>
          <w:sz w:val="22"/>
          <w:szCs w:val="22"/>
          <w:lang w:val="en-GB"/>
        </w:rPr>
        <w:t xml:space="preserve">“The accounting officer for a department, trading entity or constitutional institution </w:t>
      </w:r>
      <w:r w:rsidRPr="002C76C1">
        <w:rPr>
          <w:rFonts w:ascii="Arial" w:hAnsi="Arial" w:cs="Arial"/>
          <w:i/>
          <w:sz w:val="22"/>
          <w:szCs w:val="22"/>
        </w:rPr>
        <w:t>must take effective and appropriate steps to prevent unauthorised, irregular and fruitless and wasteful expenditure and losses resulting from criminal conduct; ”</w:t>
      </w:r>
    </w:p>
    <w:p w:rsidR="00E037C3" w:rsidRPr="002C76C1" w:rsidRDefault="00E037C3" w:rsidP="00E037C3">
      <w:pPr>
        <w:pStyle w:val="NormalWeb"/>
        <w:tabs>
          <w:tab w:val="center" w:pos="709"/>
        </w:tabs>
        <w:spacing w:after="120" w:line="260" w:lineRule="exact"/>
        <w:ind w:left="810"/>
        <w:rPr>
          <w:rFonts w:ascii="Arial" w:hAnsi="Arial" w:cs="Arial"/>
          <w:i/>
          <w:sz w:val="22"/>
          <w:szCs w:val="22"/>
        </w:rPr>
      </w:pPr>
    </w:p>
    <w:p w:rsidR="00E037C3" w:rsidRPr="002C76C1" w:rsidRDefault="00E037C3" w:rsidP="00E037C3">
      <w:pPr>
        <w:pStyle w:val="ListParagraph"/>
        <w:tabs>
          <w:tab w:val="center" w:pos="709"/>
        </w:tabs>
        <w:autoSpaceDE w:val="0"/>
        <w:autoSpaceDN w:val="0"/>
        <w:adjustRightInd w:val="0"/>
        <w:spacing w:line="260" w:lineRule="exact"/>
        <w:ind w:left="57" w:firstLine="283"/>
        <w:contextualSpacing/>
        <w:rPr>
          <w:rFonts w:ascii="Arial" w:hAnsi="Arial" w:cs="Arial"/>
          <w:sz w:val="22"/>
          <w:szCs w:val="22"/>
        </w:rPr>
      </w:pPr>
      <w:r w:rsidRPr="002C76C1">
        <w:rPr>
          <w:rFonts w:ascii="Arial" w:hAnsi="Arial" w:cs="Arial"/>
          <w:sz w:val="22"/>
          <w:szCs w:val="22"/>
        </w:rPr>
        <w:t>ii) Section 44 of the Public Finance Management Act states:</w:t>
      </w:r>
    </w:p>
    <w:p w:rsidR="00E037C3" w:rsidRPr="002C76C1" w:rsidRDefault="00E037C3" w:rsidP="00E037C3">
      <w:pPr>
        <w:pStyle w:val="NormalWeb"/>
        <w:tabs>
          <w:tab w:val="center" w:pos="709"/>
        </w:tabs>
        <w:spacing w:line="260" w:lineRule="exact"/>
        <w:ind w:left="340" w:hanging="340"/>
        <w:rPr>
          <w:rFonts w:ascii="Arial" w:hAnsi="Arial" w:cs="Arial"/>
          <w:sz w:val="22"/>
          <w:szCs w:val="22"/>
        </w:rPr>
      </w:pPr>
      <w:r w:rsidRPr="002C76C1">
        <w:rPr>
          <w:rFonts w:ascii="Arial" w:hAnsi="Arial" w:cs="Arial"/>
          <w:sz w:val="22"/>
          <w:szCs w:val="22"/>
        </w:rPr>
        <w:t xml:space="preserve"> </w:t>
      </w:r>
    </w:p>
    <w:p w:rsidR="00E037C3" w:rsidRPr="002C76C1" w:rsidRDefault="00E037C3" w:rsidP="00E037C3">
      <w:pPr>
        <w:pStyle w:val="NormalWeb"/>
        <w:tabs>
          <w:tab w:val="center" w:pos="709"/>
        </w:tabs>
        <w:spacing w:line="260" w:lineRule="exact"/>
        <w:ind w:left="340"/>
        <w:rPr>
          <w:rFonts w:ascii="Arial" w:hAnsi="Arial" w:cs="Arial"/>
          <w:i/>
          <w:sz w:val="22"/>
          <w:szCs w:val="22"/>
        </w:rPr>
      </w:pPr>
      <w:r w:rsidRPr="002C76C1">
        <w:rPr>
          <w:rFonts w:ascii="Arial" w:hAnsi="Arial" w:cs="Arial"/>
          <w:i/>
          <w:sz w:val="22"/>
          <w:szCs w:val="22"/>
        </w:rPr>
        <w:tab/>
        <w:t xml:space="preserve">“(1)   The accounting officer for a department, trading entity or constitutional institution     </w:t>
      </w:r>
      <w:r w:rsidRPr="002C76C1">
        <w:rPr>
          <w:rFonts w:ascii="Arial" w:hAnsi="Arial" w:cs="Arial"/>
          <w:i/>
          <w:sz w:val="22"/>
          <w:szCs w:val="22"/>
        </w:rPr>
        <w:tab/>
      </w:r>
      <w:r w:rsidRPr="002C76C1">
        <w:rPr>
          <w:rFonts w:ascii="Arial" w:hAnsi="Arial" w:cs="Arial"/>
          <w:i/>
          <w:sz w:val="22"/>
          <w:szCs w:val="22"/>
        </w:rPr>
        <w:tab/>
        <w:t>may:</w:t>
      </w:r>
    </w:p>
    <w:p w:rsidR="00E037C3" w:rsidRPr="002C76C1" w:rsidRDefault="00E037C3" w:rsidP="00E037C3">
      <w:pPr>
        <w:pStyle w:val="NormalWeb"/>
        <w:tabs>
          <w:tab w:val="center" w:pos="709"/>
        </w:tabs>
        <w:spacing w:line="260" w:lineRule="exact"/>
        <w:ind w:left="340" w:hanging="340"/>
        <w:rPr>
          <w:rFonts w:ascii="Arial" w:hAnsi="Arial" w:cs="Arial"/>
          <w:i/>
          <w:sz w:val="22"/>
          <w:szCs w:val="22"/>
        </w:rPr>
      </w:pPr>
      <w:r w:rsidRPr="002C76C1">
        <w:rPr>
          <w:rFonts w:ascii="Arial" w:hAnsi="Arial" w:cs="Arial"/>
          <w:i/>
          <w:sz w:val="22"/>
          <w:szCs w:val="22"/>
        </w:rPr>
        <w:t> </w:t>
      </w:r>
    </w:p>
    <w:p w:rsidR="00E037C3" w:rsidRPr="002C76C1" w:rsidRDefault="00E037C3" w:rsidP="00E037C3">
      <w:pPr>
        <w:pStyle w:val="NormalWeb"/>
        <w:tabs>
          <w:tab w:val="center" w:pos="709"/>
        </w:tabs>
        <w:spacing w:line="260" w:lineRule="exact"/>
        <w:ind w:left="1440" w:hanging="720"/>
        <w:rPr>
          <w:rFonts w:ascii="Arial" w:hAnsi="Arial" w:cs="Arial"/>
          <w:i/>
          <w:sz w:val="22"/>
          <w:szCs w:val="22"/>
        </w:rPr>
      </w:pPr>
      <w:r w:rsidRPr="002C76C1">
        <w:rPr>
          <w:rFonts w:ascii="Arial" w:hAnsi="Arial" w:cs="Arial"/>
          <w:i/>
          <w:sz w:val="22"/>
          <w:szCs w:val="22"/>
        </w:rPr>
        <w:t>(a)</w:t>
      </w:r>
      <w:r w:rsidRPr="002C76C1">
        <w:rPr>
          <w:rFonts w:ascii="Arial" w:hAnsi="Arial" w:cs="Arial"/>
          <w:i/>
          <w:sz w:val="22"/>
          <w:szCs w:val="22"/>
        </w:rPr>
        <w:tab/>
        <w:t xml:space="preserve"> in writing  delegate any of the powers entrusted or delegated to the   accounting officer in terms of this Act, to an official in that department, trading entity or constitutional institution; or</w:t>
      </w:r>
    </w:p>
    <w:p w:rsidR="00E037C3" w:rsidRPr="002C76C1" w:rsidRDefault="00E037C3" w:rsidP="00E037C3">
      <w:pPr>
        <w:pStyle w:val="NormalWeb"/>
        <w:tabs>
          <w:tab w:val="center" w:pos="709"/>
        </w:tabs>
        <w:spacing w:after="120" w:line="260" w:lineRule="exact"/>
        <w:ind w:left="1440" w:hanging="630"/>
        <w:rPr>
          <w:rFonts w:ascii="Arial" w:hAnsi="Arial" w:cs="Arial"/>
          <w:i/>
          <w:sz w:val="22"/>
          <w:szCs w:val="22"/>
        </w:rPr>
      </w:pPr>
      <w:r w:rsidRPr="002C76C1">
        <w:rPr>
          <w:rFonts w:ascii="Arial" w:hAnsi="Arial" w:cs="Arial"/>
          <w:i/>
          <w:sz w:val="22"/>
          <w:szCs w:val="22"/>
        </w:rPr>
        <w:t>(b)</w:t>
      </w:r>
      <w:r w:rsidRPr="002C76C1">
        <w:rPr>
          <w:rFonts w:ascii="Arial" w:hAnsi="Arial" w:cs="Arial"/>
          <w:i/>
          <w:sz w:val="22"/>
          <w:szCs w:val="22"/>
        </w:rPr>
        <w:tab/>
        <w:t>instruct any official in that department, trading entity or constitutional institution to perform any of the duties assigned to the accounting officer in terms of this Act.</w:t>
      </w:r>
    </w:p>
    <w:p w:rsidR="00E037C3" w:rsidRPr="002C76C1" w:rsidRDefault="00E037C3" w:rsidP="00E037C3">
      <w:pPr>
        <w:pStyle w:val="NormalWeb"/>
        <w:tabs>
          <w:tab w:val="center" w:pos="709"/>
        </w:tabs>
        <w:spacing w:after="120" w:line="260" w:lineRule="exact"/>
        <w:ind w:left="810"/>
        <w:rPr>
          <w:rFonts w:ascii="Arial" w:hAnsi="Arial" w:cs="Arial"/>
          <w:i/>
          <w:sz w:val="22"/>
          <w:szCs w:val="22"/>
        </w:rPr>
      </w:pPr>
    </w:p>
    <w:p w:rsidR="00E037C3" w:rsidRPr="000424D4" w:rsidRDefault="00E037C3" w:rsidP="00E037C3">
      <w:pPr>
        <w:tabs>
          <w:tab w:val="center" w:pos="709"/>
        </w:tabs>
        <w:autoSpaceDE w:val="0"/>
        <w:autoSpaceDN w:val="0"/>
        <w:adjustRightInd w:val="0"/>
        <w:rPr>
          <w:sz w:val="22"/>
          <w:szCs w:val="22"/>
        </w:rPr>
      </w:pPr>
      <w:r>
        <w:rPr>
          <w:sz w:val="22"/>
          <w:szCs w:val="22"/>
        </w:rPr>
        <w:t xml:space="preserve">b) </w:t>
      </w:r>
      <w:r w:rsidRPr="000424D4">
        <w:rPr>
          <w:sz w:val="22"/>
          <w:szCs w:val="22"/>
        </w:rPr>
        <w:t>Practice note 8 of 2007/2008 paragraphs 3.3.1, 3.3.2 and 3.3.3 pertaining to transactions with a value above R10 000 but not exceeding R500 000 (including VAT):</w:t>
      </w:r>
    </w:p>
    <w:p w:rsidR="00E037C3" w:rsidRPr="002C76C1" w:rsidRDefault="00E037C3" w:rsidP="00E037C3">
      <w:pPr>
        <w:pStyle w:val="ListParagraph"/>
        <w:tabs>
          <w:tab w:val="center" w:pos="709"/>
        </w:tabs>
        <w:autoSpaceDE w:val="0"/>
        <w:autoSpaceDN w:val="0"/>
        <w:adjustRightInd w:val="0"/>
        <w:ind w:left="540"/>
        <w:rPr>
          <w:rFonts w:ascii="Arial" w:hAnsi="Arial" w:cs="Arial"/>
          <w:sz w:val="22"/>
          <w:szCs w:val="22"/>
        </w:rPr>
      </w:pPr>
    </w:p>
    <w:p w:rsidR="00E037C3" w:rsidRPr="002C76C1" w:rsidRDefault="00E037C3" w:rsidP="00E037C3">
      <w:pPr>
        <w:pStyle w:val="ListParagraph"/>
        <w:tabs>
          <w:tab w:val="center" w:pos="709"/>
        </w:tabs>
        <w:autoSpaceDE w:val="0"/>
        <w:autoSpaceDN w:val="0"/>
        <w:adjustRightInd w:val="0"/>
        <w:ind w:left="1440" w:hanging="900"/>
        <w:rPr>
          <w:rFonts w:ascii="Arial" w:hAnsi="Arial" w:cs="Arial"/>
          <w:i/>
          <w:iCs/>
          <w:sz w:val="22"/>
          <w:szCs w:val="22"/>
        </w:rPr>
      </w:pPr>
      <w:r w:rsidRPr="002C76C1">
        <w:rPr>
          <w:rFonts w:ascii="Arial" w:hAnsi="Arial" w:cs="Arial"/>
          <w:i/>
          <w:iCs/>
          <w:sz w:val="22"/>
          <w:szCs w:val="22"/>
        </w:rPr>
        <w:t>“3.3.1</w:t>
      </w:r>
      <w:r w:rsidRPr="002C76C1">
        <w:rPr>
          <w:rFonts w:ascii="Arial" w:hAnsi="Arial" w:cs="Arial"/>
          <w:i/>
          <w:iCs/>
          <w:sz w:val="22"/>
          <w:szCs w:val="22"/>
        </w:rPr>
        <w:tab/>
        <w:t>Accounting officers / authorities should invite and accept written price quotations for requirements up to an estimated value of R500 000 from as many suppliers as possible, that are registered on the list of prospective suppliers.</w:t>
      </w:r>
    </w:p>
    <w:p w:rsidR="00E037C3" w:rsidRPr="002C76C1" w:rsidRDefault="00E037C3" w:rsidP="00E037C3">
      <w:pPr>
        <w:pStyle w:val="ListParagraph"/>
        <w:tabs>
          <w:tab w:val="center" w:pos="709"/>
        </w:tabs>
        <w:autoSpaceDE w:val="0"/>
        <w:autoSpaceDN w:val="0"/>
        <w:adjustRightInd w:val="0"/>
        <w:ind w:left="1440" w:hanging="900"/>
        <w:rPr>
          <w:rFonts w:ascii="Arial" w:hAnsi="Arial" w:cs="Arial"/>
          <w:i/>
          <w:iCs/>
          <w:sz w:val="22"/>
          <w:szCs w:val="22"/>
        </w:rPr>
      </w:pPr>
    </w:p>
    <w:p w:rsidR="00E037C3" w:rsidRPr="002C76C1" w:rsidRDefault="00E037C3" w:rsidP="00E037C3">
      <w:pPr>
        <w:pStyle w:val="ListParagraph"/>
        <w:tabs>
          <w:tab w:val="center" w:pos="709"/>
        </w:tabs>
        <w:ind w:left="1440" w:hanging="900"/>
        <w:rPr>
          <w:rFonts w:ascii="Arial" w:hAnsi="Arial" w:cs="Arial"/>
          <w:i/>
          <w:iCs/>
          <w:sz w:val="22"/>
          <w:szCs w:val="22"/>
        </w:rPr>
      </w:pPr>
      <w:r w:rsidRPr="002C76C1">
        <w:rPr>
          <w:rFonts w:ascii="Arial" w:hAnsi="Arial" w:cs="Arial"/>
          <w:i/>
          <w:iCs/>
          <w:sz w:val="22"/>
          <w:szCs w:val="22"/>
        </w:rPr>
        <w:t>3.3.2</w:t>
      </w:r>
      <w:r w:rsidRPr="002C76C1">
        <w:rPr>
          <w:rFonts w:ascii="Arial" w:hAnsi="Arial" w:cs="Arial"/>
          <w:i/>
          <w:iCs/>
          <w:sz w:val="22"/>
          <w:szCs w:val="22"/>
        </w:rPr>
        <w:tab/>
        <w:t xml:space="preserve">Where no suitable suppliers are available from the list of prospective suppliers, written price quotations may be obtained from other possible suppliers. </w:t>
      </w:r>
    </w:p>
    <w:p w:rsidR="00E037C3" w:rsidRPr="002C76C1" w:rsidRDefault="00E037C3" w:rsidP="00E037C3">
      <w:pPr>
        <w:pStyle w:val="ListParagraph"/>
        <w:tabs>
          <w:tab w:val="center" w:pos="709"/>
        </w:tabs>
        <w:ind w:left="1440" w:hanging="900"/>
        <w:rPr>
          <w:rFonts w:ascii="Arial" w:hAnsi="Arial" w:cs="Arial"/>
          <w:i/>
          <w:iCs/>
          <w:sz w:val="22"/>
          <w:szCs w:val="22"/>
        </w:rPr>
      </w:pPr>
    </w:p>
    <w:p w:rsidR="00E037C3" w:rsidRPr="002C76C1" w:rsidRDefault="00E037C3" w:rsidP="00E037C3">
      <w:pPr>
        <w:pStyle w:val="ListParagraph"/>
        <w:tabs>
          <w:tab w:val="center" w:pos="709"/>
        </w:tabs>
        <w:autoSpaceDE w:val="0"/>
        <w:autoSpaceDN w:val="0"/>
        <w:adjustRightInd w:val="0"/>
        <w:ind w:left="1440" w:hanging="900"/>
        <w:rPr>
          <w:rFonts w:ascii="Arial" w:hAnsi="Arial" w:cs="Arial"/>
          <w:i/>
          <w:iCs/>
          <w:sz w:val="22"/>
          <w:szCs w:val="22"/>
        </w:rPr>
      </w:pPr>
      <w:r w:rsidRPr="002C76C1">
        <w:rPr>
          <w:rFonts w:ascii="Arial" w:hAnsi="Arial" w:cs="Arial"/>
          <w:i/>
          <w:iCs/>
          <w:sz w:val="22"/>
          <w:szCs w:val="22"/>
        </w:rPr>
        <w:t>3.3.3</w:t>
      </w:r>
      <w:r w:rsidRPr="002C76C1">
        <w:rPr>
          <w:rFonts w:ascii="Arial" w:hAnsi="Arial" w:cs="Arial"/>
          <w:i/>
          <w:iCs/>
          <w:sz w:val="22"/>
          <w:szCs w:val="22"/>
        </w:rPr>
        <w:tab/>
        <w:t>If it is not possible to obtain at least three (3) written price quotations, the reasons should be recorded and approved by the accounting officer / authority or his / her delegate.”</w:t>
      </w:r>
    </w:p>
    <w:p w:rsidR="00E037C3" w:rsidRPr="002C76C1" w:rsidRDefault="00E037C3" w:rsidP="00E037C3">
      <w:pPr>
        <w:tabs>
          <w:tab w:val="left" w:pos="360"/>
          <w:tab w:val="center" w:pos="709"/>
        </w:tabs>
        <w:autoSpaceDE w:val="0"/>
        <w:autoSpaceDN w:val="0"/>
        <w:adjustRightInd w:val="0"/>
        <w:rPr>
          <w:sz w:val="22"/>
          <w:szCs w:val="22"/>
        </w:rPr>
      </w:pPr>
    </w:p>
    <w:p w:rsidR="00E037C3" w:rsidRPr="002C76C1" w:rsidRDefault="00E037C3" w:rsidP="00E037C3">
      <w:pPr>
        <w:tabs>
          <w:tab w:val="left" w:pos="360"/>
          <w:tab w:val="center" w:pos="709"/>
        </w:tabs>
        <w:autoSpaceDE w:val="0"/>
        <w:autoSpaceDN w:val="0"/>
        <w:adjustRightInd w:val="0"/>
        <w:rPr>
          <w:sz w:val="22"/>
          <w:szCs w:val="22"/>
        </w:rPr>
      </w:pPr>
    </w:p>
    <w:p w:rsidR="00E037C3" w:rsidRPr="002C76C1" w:rsidRDefault="00E037C3" w:rsidP="00E037C3">
      <w:pPr>
        <w:tabs>
          <w:tab w:val="left" w:pos="360"/>
          <w:tab w:val="left" w:pos="540"/>
          <w:tab w:val="center" w:pos="709"/>
        </w:tabs>
        <w:autoSpaceDE w:val="0"/>
        <w:autoSpaceDN w:val="0"/>
        <w:adjustRightInd w:val="0"/>
        <w:rPr>
          <w:sz w:val="22"/>
          <w:szCs w:val="22"/>
        </w:rPr>
      </w:pPr>
      <w:r w:rsidRPr="002C76C1">
        <w:rPr>
          <w:sz w:val="22"/>
          <w:szCs w:val="22"/>
        </w:rPr>
        <w:t>c)</w:t>
      </w:r>
      <w:r w:rsidRPr="002C76C1">
        <w:rPr>
          <w:sz w:val="22"/>
          <w:szCs w:val="22"/>
        </w:rPr>
        <w:tab/>
        <w:t>Treasury Regulations:</w:t>
      </w:r>
    </w:p>
    <w:p w:rsidR="00E037C3" w:rsidRPr="002C76C1" w:rsidRDefault="00E037C3" w:rsidP="00E037C3">
      <w:pPr>
        <w:tabs>
          <w:tab w:val="left" w:pos="360"/>
          <w:tab w:val="left" w:pos="540"/>
          <w:tab w:val="center" w:pos="709"/>
        </w:tabs>
        <w:autoSpaceDE w:val="0"/>
        <w:autoSpaceDN w:val="0"/>
        <w:adjustRightInd w:val="0"/>
        <w:rPr>
          <w:sz w:val="22"/>
          <w:szCs w:val="22"/>
        </w:rPr>
      </w:pPr>
    </w:p>
    <w:p w:rsidR="00E037C3" w:rsidRPr="002C76C1" w:rsidRDefault="00E037C3" w:rsidP="00E037C3">
      <w:pPr>
        <w:tabs>
          <w:tab w:val="center" w:pos="709"/>
        </w:tabs>
        <w:ind w:firstLine="360"/>
        <w:rPr>
          <w:bCs/>
          <w:i/>
          <w:sz w:val="22"/>
          <w:szCs w:val="22"/>
          <w:lang w:val="en-ZA" w:eastAsia="en-ZA"/>
        </w:rPr>
      </w:pPr>
      <w:r w:rsidRPr="002C76C1">
        <w:rPr>
          <w:sz w:val="22"/>
          <w:szCs w:val="22"/>
        </w:rPr>
        <w:t>“</w:t>
      </w:r>
      <w:r w:rsidRPr="002C76C1">
        <w:rPr>
          <w:bCs/>
          <w:i/>
          <w:sz w:val="22"/>
          <w:szCs w:val="22"/>
          <w:lang w:val="en-ZA" w:eastAsia="en-ZA"/>
        </w:rPr>
        <w:t>16A3.1</w:t>
      </w:r>
      <w:r w:rsidRPr="002C76C1">
        <w:rPr>
          <w:bCs/>
          <w:i/>
          <w:sz w:val="22"/>
          <w:szCs w:val="22"/>
          <w:lang w:val="en-ZA" w:eastAsia="en-ZA"/>
        </w:rPr>
        <w:tab/>
        <w:t xml:space="preserve">The accounting officer or accounting authority of an institution to which </w:t>
      </w:r>
      <w:r w:rsidRPr="002C76C1">
        <w:rPr>
          <w:bCs/>
          <w:i/>
          <w:sz w:val="22"/>
          <w:szCs w:val="22"/>
          <w:lang w:val="en-ZA" w:eastAsia="en-ZA"/>
        </w:rPr>
        <w:tab/>
      </w:r>
      <w:r w:rsidRPr="002C76C1">
        <w:rPr>
          <w:bCs/>
          <w:i/>
          <w:sz w:val="22"/>
          <w:szCs w:val="22"/>
          <w:lang w:val="en-ZA" w:eastAsia="en-ZA"/>
        </w:rPr>
        <w:tab/>
      </w:r>
      <w:r w:rsidRPr="002C76C1">
        <w:rPr>
          <w:bCs/>
          <w:i/>
          <w:sz w:val="22"/>
          <w:szCs w:val="22"/>
          <w:lang w:val="en-ZA" w:eastAsia="en-ZA"/>
        </w:rPr>
        <w:tab/>
      </w:r>
      <w:r>
        <w:rPr>
          <w:bCs/>
          <w:i/>
          <w:sz w:val="22"/>
          <w:szCs w:val="22"/>
          <w:lang w:val="en-ZA" w:eastAsia="en-ZA"/>
        </w:rPr>
        <w:tab/>
      </w:r>
      <w:r w:rsidRPr="002C76C1">
        <w:rPr>
          <w:bCs/>
          <w:i/>
          <w:sz w:val="22"/>
          <w:szCs w:val="22"/>
          <w:lang w:val="en-ZA" w:eastAsia="en-ZA"/>
        </w:rPr>
        <w:tab/>
        <w:t xml:space="preserve">these regulations apply must develop and implement an effective and </w:t>
      </w:r>
      <w:r w:rsidRPr="002C76C1">
        <w:rPr>
          <w:bCs/>
          <w:i/>
          <w:sz w:val="22"/>
          <w:szCs w:val="22"/>
          <w:lang w:val="en-ZA" w:eastAsia="en-ZA"/>
        </w:rPr>
        <w:tab/>
      </w:r>
      <w:r w:rsidRPr="002C76C1">
        <w:rPr>
          <w:bCs/>
          <w:i/>
          <w:sz w:val="22"/>
          <w:szCs w:val="22"/>
          <w:lang w:val="en-ZA" w:eastAsia="en-ZA"/>
        </w:rPr>
        <w:tab/>
      </w:r>
      <w:r w:rsidRPr="002C76C1">
        <w:rPr>
          <w:bCs/>
          <w:i/>
          <w:sz w:val="22"/>
          <w:szCs w:val="22"/>
          <w:lang w:val="en-ZA" w:eastAsia="en-ZA"/>
        </w:rPr>
        <w:tab/>
      </w:r>
      <w:r>
        <w:rPr>
          <w:bCs/>
          <w:i/>
          <w:sz w:val="22"/>
          <w:szCs w:val="22"/>
          <w:lang w:val="en-ZA" w:eastAsia="en-ZA"/>
        </w:rPr>
        <w:tab/>
      </w:r>
      <w:r>
        <w:rPr>
          <w:bCs/>
          <w:i/>
          <w:sz w:val="22"/>
          <w:szCs w:val="22"/>
          <w:lang w:val="en-ZA" w:eastAsia="en-ZA"/>
        </w:rPr>
        <w:tab/>
      </w:r>
      <w:r w:rsidRPr="002C76C1">
        <w:rPr>
          <w:bCs/>
          <w:i/>
          <w:sz w:val="22"/>
          <w:szCs w:val="22"/>
          <w:lang w:val="en-ZA" w:eastAsia="en-ZA"/>
        </w:rPr>
        <w:t>efficient supply chain manager system in his or her institution for-</w:t>
      </w:r>
    </w:p>
    <w:p w:rsidR="00E037C3" w:rsidRPr="002C76C1" w:rsidRDefault="00E037C3" w:rsidP="00E037C3">
      <w:pPr>
        <w:numPr>
          <w:ilvl w:val="0"/>
          <w:numId w:val="24"/>
        </w:numPr>
        <w:tabs>
          <w:tab w:val="center" w:pos="709"/>
        </w:tabs>
        <w:ind w:hanging="1080"/>
        <w:rPr>
          <w:i/>
          <w:iCs/>
          <w:color w:val="000000"/>
          <w:sz w:val="22"/>
          <w:szCs w:val="22"/>
          <w:lang w:val="en-GB"/>
        </w:rPr>
      </w:pPr>
      <w:r w:rsidRPr="002C76C1">
        <w:rPr>
          <w:i/>
          <w:iCs/>
          <w:color w:val="000000"/>
          <w:sz w:val="22"/>
          <w:szCs w:val="22"/>
          <w:lang w:val="en-GB"/>
        </w:rPr>
        <w:t xml:space="preserve">the acquisition of goods and services; </w:t>
      </w:r>
    </w:p>
    <w:p w:rsidR="00E037C3" w:rsidRPr="002C76C1" w:rsidRDefault="00E037C3" w:rsidP="00E037C3">
      <w:pPr>
        <w:tabs>
          <w:tab w:val="center" w:pos="709"/>
        </w:tabs>
        <w:ind w:left="2520"/>
        <w:rPr>
          <w:i/>
          <w:iCs/>
          <w:color w:val="000000"/>
          <w:sz w:val="22"/>
          <w:szCs w:val="22"/>
          <w:lang w:val="en-GB"/>
        </w:rPr>
      </w:pPr>
    </w:p>
    <w:p w:rsidR="00E037C3" w:rsidRPr="002C76C1" w:rsidRDefault="00E037C3" w:rsidP="00E037C3">
      <w:pPr>
        <w:tabs>
          <w:tab w:val="center" w:pos="709"/>
        </w:tabs>
        <w:ind w:firstLine="426"/>
        <w:rPr>
          <w:color w:val="000000"/>
          <w:sz w:val="22"/>
          <w:szCs w:val="22"/>
        </w:rPr>
      </w:pPr>
      <w:r w:rsidRPr="002C76C1">
        <w:rPr>
          <w:i/>
          <w:iCs/>
          <w:color w:val="000000"/>
          <w:sz w:val="22"/>
          <w:szCs w:val="22"/>
          <w:lang w:val="en-GB"/>
        </w:rPr>
        <w:t>16A3.2</w:t>
      </w:r>
      <w:r w:rsidRPr="002C76C1">
        <w:rPr>
          <w:i/>
          <w:iCs/>
          <w:color w:val="000000"/>
          <w:sz w:val="22"/>
          <w:szCs w:val="22"/>
          <w:lang w:val="en-GB"/>
        </w:rPr>
        <w:tab/>
        <w:t xml:space="preserve">A supply chain management system referred to in paragraph 16A3.1 </w:t>
      </w:r>
      <w:r w:rsidRPr="002C76C1">
        <w:rPr>
          <w:i/>
          <w:iCs/>
          <w:color w:val="000000"/>
          <w:sz w:val="22"/>
          <w:szCs w:val="22"/>
          <w:lang w:val="en-GB"/>
        </w:rPr>
        <w:tab/>
      </w:r>
      <w:r w:rsidRPr="002C76C1">
        <w:rPr>
          <w:i/>
          <w:iCs/>
          <w:color w:val="000000"/>
          <w:sz w:val="22"/>
          <w:szCs w:val="22"/>
          <w:lang w:val="en-GB"/>
        </w:rPr>
        <w:tab/>
      </w:r>
      <w:r w:rsidRPr="002C76C1">
        <w:rPr>
          <w:i/>
          <w:iCs/>
          <w:color w:val="000000"/>
          <w:sz w:val="22"/>
          <w:szCs w:val="22"/>
          <w:lang w:val="en-GB"/>
        </w:rPr>
        <w:tab/>
      </w:r>
      <w:r w:rsidRPr="002C76C1">
        <w:rPr>
          <w:i/>
          <w:iCs/>
          <w:color w:val="000000"/>
          <w:sz w:val="22"/>
          <w:szCs w:val="22"/>
          <w:lang w:val="en-GB"/>
        </w:rPr>
        <w:tab/>
        <w:t>must—</w:t>
      </w:r>
    </w:p>
    <w:p w:rsidR="00E037C3" w:rsidRPr="002C76C1" w:rsidRDefault="00E037C3" w:rsidP="00E037C3">
      <w:pPr>
        <w:numPr>
          <w:ilvl w:val="0"/>
          <w:numId w:val="25"/>
        </w:numPr>
        <w:tabs>
          <w:tab w:val="center" w:pos="709"/>
        </w:tabs>
        <w:rPr>
          <w:color w:val="000000"/>
          <w:sz w:val="22"/>
          <w:szCs w:val="22"/>
        </w:rPr>
      </w:pPr>
      <w:r w:rsidRPr="002C76C1">
        <w:rPr>
          <w:i/>
          <w:iCs/>
          <w:color w:val="000000"/>
          <w:sz w:val="22"/>
          <w:szCs w:val="22"/>
          <w:lang w:val="en-GB"/>
        </w:rPr>
        <w:t>be fair, equitable, transparent, competitive and cost effective</w:t>
      </w:r>
    </w:p>
    <w:p w:rsidR="00E037C3" w:rsidRPr="002C76C1" w:rsidRDefault="00E037C3" w:rsidP="00E037C3">
      <w:pPr>
        <w:tabs>
          <w:tab w:val="center" w:pos="709"/>
        </w:tabs>
        <w:ind w:left="1800"/>
        <w:rPr>
          <w:color w:val="000000"/>
          <w:sz w:val="22"/>
          <w:szCs w:val="22"/>
        </w:rPr>
      </w:pPr>
    </w:p>
    <w:p w:rsidR="00E037C3" w:rsidRPr="002C76C1" w:rsidRDefault="00E037C3" w:rsidP="00E037C3">
      <w:pPr>
        <w:tabs>
          <w:tab w:val="center" w:pos="709"/>
        </w:tabs>
        <w:ind w:left="1440" w:hanging="990"/>
        <w:rPr>
          <w:color w:val="000000"/>
          <w:sz w:val="22"/>
          <w:szCs w:val="22"/>
        </w:rPr>
      </w:pPr>
      <w:r w:rsidRPr="002C76C1">
        <w:rPr>
          <w:i/>
          <w:iCs/>
          <w:color w:val="000000"/>
          <w:sz w:val="22"/>
          <w:szCs w:val="22"/>
          <w:lang w:val="en-GB"/>
        </w:rPr>
        <w:t>16A6.1</w:t>
      </w:r>
      <w:r w:rsidRPr="002C76C1">
        <w:rPr>
          <w:i/>
          <w:sz w:val="22"/>
          <w:szCs w:val="22"/>
        </w:rPr>
        <w:t xml:space="preserve"> </w:t>
      </w:r>
      <w:r w:rsidRPr="002C76C1">
        <w:rPr>
          <w:i/>
          <w:sz w:val="22"/>
          <w:szCs w:val="22"/>
        </w:rPr>
        <w:tab/>
        <w:t>Procurement of goods and services, either by way of quotations or through a bidding process, must be within the threshold values as determined by the National Treasury.”</w:t>
      </w:r>
    </w:p>
    <w:p w:rsidR="00E037C3" w:rsidRDefault="00E037C3" w:rsidP="00E037C3">
      <w:pPr>
        <w:tabs>
          <w:tab w:val="center" w:pos="709"/>
        </w:tabs>
        <w:autoSpaceDE w:val="0"/>
        <w:autoSpaceDN w:val="0"/>
        <w:adjustRightInd w:val="0"/>
        <w:spacing w:line="260" w:lineRule="exact"/>
        <w:ind w:left="720"/>
        <w:contextualSpacing/>
        <w:rPr>
          <w:sz w:val="22"/>
          <w:szCs w:val="22"/>
          <w:lang w:val="en-ZA"/>
        </w:rPr>
      </w:pPr>
    </w:p>
    <w:p w:rsidR="00E037C3" w:rsidRPr="000424D4" w:rsidRDefault="00E037C3" w:rsidP="00E037C3">
      <w:pPr>
        <w:tabs>
          <w:tab w:val="center" w:pos="1134"/>
        </w:tabs>
        <w:autoSpaceDE w:val="0"/>
        <w:autoSpaceDN w:val="0"/>
        <w:adjustRightInd w:val="0"/>
        <w:spacing w:line="260" w:lineRule="exact"/>
        <w:ind w:left="450" w:hanging="450"/>
        <w:contextualSpacing/>
        <w:rPr>
          <w:sz w:val="22"/>
          <w:szCs w:val="22"/>
        </w:rPr>
      </w:pPr>
      <w:r>
        <w:rPr>
          <w:sz w:val="22"/>
          <w:szCs w:val="22"/>
        </w:rPr>
        <w:t>d)</w:t>
      </w:r>
      <w:r>
        <w:rPr>
          <w:sz w:val="22"/>
          <w:szCs w:val="22"/>
        </w:rPr>
        <w:tab/>
      </w:r>
      <w:r>
        <w:rPr>
          <w:sz w:val="22"/>
          <w:szCs w:val="22"/>
        </w:rPr>
        <w:tab/>
        <w:t xml:space="preserve"> </w:t>
      </w:r>
      <w:r w:rsidRPr="000424D4">
        <w:rPr>
          <w:sz w:val="22"/>
          <w:szCs w:val="22"/>
        </w:rPr>
        <w:t>DPW circular number 33: Withdrawal of property and prestige procurement delegations in the department, approved by the then acting director general, Mr. Mandla Mabuza, approved on 7 November 2011, states that:</w:t>
      </w:r>
    </w:p>
    <w:p w:rsidR="00E037C3" w:rsidRPr="002C76C1" w:rsidRDefault="00E037C3" w:rsidP="00E037C3">
      <w:pPr>
        <w:pStyle w:val="ListParagraph"/>
        <w:tabs>
          <w:tab w:val="center" w:pos="709"/>
          <w:tab w:val="center" w:pos="1134"/>
        </w:tabs>
        <w:autoSpaceDE w:val="0"/>
        <w:autoSpaceDN w:val="0"/>
        <w:adjustRightInd w:val="0"/>
        <w:spacing w:line="260" w:lineRule="exact"/>
        <w:ind w:left="567" w:hanging="720"/>
        <w:rPr>
          <w:rFonts w:ascii="Arial" w:hAnsi="Arial" w:cs="Arial"/>
          <w:sz w:val="22"/>
          <w:szCs w:val="22"/>
        </w:rPr>
      </w:pPr>
    </w:p>
    <w:p w:rsidR="00E037C3" w:rsidRPr="006B3D4E" w:rsidRDefault="00E037C3" w:rsidP="00E037C3">
      <w:pPr>
        <w:tabs>
          <w:tab w:val="center" w:pos="709"/>
        </w:tabs>
        <w:autoSpaceDE w:val="0"/>
        <w:autoSpaceDN w:val="0"/>
        <w:adjustRightInd w:val="0"/>
        <w:spacing w:line="260" w:lineRule="exact"/>
        <w:ind w:left="720"/>
        <w:contextualSpacing/>
        <w:rPr>
          <w:i/>
          <w:sz w:val="22"/>
          <w:szCs w:val="22"/>
        </w:rPr>
      </w:pPr>
      <w:r>
        <w:rPr>
          <w:sz w:val="22"/>
          <w:szCs w:val="22"/>
        </w:rPr>
        <w:t xml:space="preserve">i) </w:t>
      </w:r>
      <w:r w:rsidRPr="006B3D4E">
        <w:rPr>
          <w:sz w:val="22"/>
          <w:szCs w:val="22"/>
        </w:rPr>
        <w:t>Paragraph 3.3</w:t>
      </w:r>
    </w:p>
    <w:p w:rsidR="00E037C3" w:rsidRPr="002C76C1" w:rsidRDefault="00E037C3" w:rsidP="00E037C3">
      <w:pPr>
        <w:pStyle w:val="ListParagraph"/>
        <w:tabs>
          <w:tab w:val="center" w:pos="709"/>
        </w:tabs>
        <w:autoSpaceDE w:val="0"/>
        <w:autoSpaceDN w:val="0"/>
        <w:adjustRightInd w:val="0"/>
        <w:spacing w:line="260" w:lineRule="exact"/>
        <w:ind w:left="1440"/>
        <w:rPr>
          <w:rFonts w:ascii="Arial" w:hAnsi="Arial" w:cs="Arial"/>
          <w:sz w:val="22"/>
          <w:szCs w:val="22"/>
        </w:rPr>
      </w:pPr>
    </w:p>
    <w:p w:rsidR="00E037C3" w:rsidRPr="00AA4FC4" w:rsidRDefault="00E037C3" w:rsidP="00E037C3">
      <w:pPr>
        <w:tabs>
          <w:tab w:val="center" w:pos="709"/>
        </w:tabs>
        <w:autoSpaceDE w:val="0"/>
        <w:autoSpaceDN w:val="0"/>
        <w:adjustRightInd w:val="0"/>
        <w:spacing w:line="260" w:lineRule="exact"/>
        <w:ind w:left="709"/>
        <w:rPr>
          <w:i/>
          <w:sz w:val="22"/>
          <w:szCs w:val="22"/>
        </w:rPr>
      </w:pPr>
      <w:r>
        <w:rPr>
          <w:sz w:val="22"/>
          <w:szCs w:val="22"/>
        </w:rPr>
        <w:tab/>
      </w:r>
      <w:r w:rsidRPr="00AA4FC4">
        <w:rPr>
          <w:sz w:val="22"/>
          <w:szCs w:val="22"/>
        </w:rPr>
        <w:t>“</w:t>
      </w:r>
      <w:r w:rsidRPr="00AA4FC4">
        <w:rPr>
          <w:i/>
          <w:sz w:val="22"/>
          <w:szCs w:val="22"/>
        </w:rPr>
        <w:t>And furthermore procurement of all Prestige acquisitions must be approved by the</w:t>
      </w:r>
      <w:r>
        <w:rPr>
          <w:i/>
          <w:sz w:val="22"/>
          <w:szCs w:val="22"/>
        </w:rPr>
        <w:tab/>
      </w:r>
      <w:r w:rsidRPr="00AA4FC4">
        <w:rPr>
          <w:i/>
          <w:sz w:val="22"/>
          <w:szCs w:val="22"/>
        </w:rPr>
        <w:t xml:space="preserve"> Accounting Officer before processing”  </w:t>
      </w:r>
    </w:p>
    <w:p w:rsidR="00E037C3" w:rsidRPr="002C76C1" w:rsidRDefault="00E037C3" w:rsidP="00E037C3">
      <w:pPr>
        <w:pStyle w:val="ListParagraph"/>
        <w:tabs>
          <w:tab w:val="center" w:pos="709"/>
        </w:tabs>
        <w:autoSpaceDE w:val="0"/>
        <w:autoSpaceDN w:val="0"/>
        <w:adjustRightInd w:val="0"/>
        <w:spacing w:line="260" w:lineRule="exact"/>
        <w:ind w:left="1440"/>
        <w:rPr>
          <w:rFonts w:ascii="Arial" w:hAnsi="Arial" w:cs="Arial"/>
          <w:i/>
          <w:sz w:val="22"/>
          <w:szCs w:val="22"/>
        </w:rPr>
      </w:pPr>
    </w:p>
    <w:p w:rsidR="00E037C3" w:rsidRPr="006B3D4E" w:rsidRDefault="00E037C3" w:rsidP="00E037C3">
      <w:pPr>
        <w:tabs>
          <w:tab w:val="center" w:pos="709"/>
        </w:tabs>
        <w:autoSpaceDE w:val="0"/>
        <w:autoSpaceDN w:val="0"/>
        <w:adjustRightInd w:val="0"/>
        <w:spacing w:line="260" w:lineRule="exact"/>
        <w:ind w:left="720"/>
        <w:contextualSpacing/>
        <w:rPr>
          <w:i/>
          <w:sz w:val="22"/>
          <w:szCs w:val="22"/>
        </w:rPr>
      </w:pPr>
      <w:r>
        <w:rPr>
          <w:sz w:val="22"/>
          <w:szCs w:val="22"/>
        </w:rPr>
        <w:t xml:space="preserve">ii) </w:t>
      </w:r>
      <w:r w:rsidRPr="006B3D4E">
        <w:rPr>
          <w:sz w:val="22"/>
          <w:szCs w:val="22"/>
        </w:rPr>
        <w:t>Paragraph 4.2</w:t>
      </w:r>
    </w:p>
    <w:p w:rsidR="00E037C3" w:rsidRPr="002C76C1" w:rsidRDefault="00E037C3" w:rsidP="00E037C3">
      <w:pPr>
        <w:pStyle w:val="ListParagraph"/>
        <w:tabs>
          <w:tab w:val="center" w:pos="709"/>
        </w:tabs>
        <w:autoSpaceDE w:val="0"/>
        <w:autoSpaceDN w:val="0"/>
        <w:adjustRightInd w:val="0"/>
        <w:spacing w:line="260" w:lineRule="exact"/>
        <w:ind w:left="1440"/>
        <w:rPr>
          <w:rFonts w:ascii="Arial" w:hAnsi="Arial" w:cs="Arial"/>
          <w:sz w:val="22"/>
          <w:szCs w:val="22"/>
        </w:rPr>
      </w:pPr>
    </w:p>
    <w:p w:rsidR="00E037C3" w:rsidRPr="002C76C1" w:rsidRDefault="00E037C3" w:rsidP="00E037C3">
      <w:pPr>
        <w:tabs>
          <w:tab w:val="center" w:pos="709"/>
        </w:tabs>
        <w:ind w:left="709"/>
        <w:rPr>
          <w:sz w:val="22"/>
          <w:szCs w:val="22"/>
          <w:lang w:eastAsia="en-ZA"/>
        </w:rPr>
      </w:pPr>
      <w:r>
        <w:rPr>
          <w:sz w:val="22"/>
          <w:szCs w:val="22"/>
        </w:rPr>
        <w:tab/>
      </w:r>
      <w:r w:rsidRPr="002C76C1">
        <w:rPr>
          <w:sz w:val="22"/>
          <w:szCs w:val="22"/>
        </w:rPr>
        <w:t>“</w:t>
      </w:r>
      <w:r w:rsidRPr="002C76C1">
        <w:rPr>
          <w:i/>
          <w:sz w:val="22"/>
          <w:szCs w:val="22"/>
        </w:rPr>
        <w:t>This circular is effective from the date of sign off and must be brought to the attention of all relevant staff members”</w:t>
      </w:r>
    </w:p>
    <w:p w:rsidR="00E037C3" w:rsidRPr="002C76C1" w:rsidRDefault="00E037C3" w:rsidP="00E037C3">
      <w:pPr>
        <w:pStyle w:val="NormalWeb"/>
        <w:tabs>
          <w:tab w:val="center" w:pos="709"/>
        </w:tabs>
        <w:rPr>
          <w:rFonts w:ascii="Arial" w:hAnsi="Arial" w:cs="Arial"/>
          <w:sz w:val="22"/>
          <w:szCs w:val="22"/>
          <w:lang w:val="en-ZA"/>
        </w:rPr>
      </w:pPr>
    </w:p>
    <w:p w:rsidR="00E037C3" w:rsidRDefault="00E037C3" w:rsidP="00E037C3">
      <w:pPr>
        <w:pStyle w:val="NormalWeb"/>
        <w:widowControl/>
        <w:tabs>
          <w:tab w:val="center" w:pos="709"/>
        </w:tabs>
        <w:spacing w:line="260" w:lineRule="exact"/>
        <w:ind w:left="720"/>
        <w:rPr>
          <w:rFonts w:ascii="Arial" w:hAnsi="Arial" w:cs="Arial"/>
          <w:sz w:val="22"/>
          <w:szCs w:val="22"/>
          <w:lang w:val="en-ZA"/>
        </w:rPr>
      </w:pPr>
      <w:r>
        <w:rPr>
          <w:rFonts w:ascii="Arial" w:hAnsi="Arial" w:cs="Arial"/>
          <w:sz w:val="22"/>
          <w:szCs w:val="22"/>
          <w:lang w:val="en-ZA"/>
        </w:rPr>
        <w:t xml:space="preserve">d) </w:t>
      </w:r>
      <w:r w:rsidRPr="002C76C1">
        <w:rPr>
          <w:rFonts w:ascii="Arial" w:hAnsi="Arial" w:cs="Arial"/>
          <w:sz w:val="22"/>
          <w:szCs w:val="22"/>
          <w:lang w:val="en-ZA"/>
        </w:rPr>
        <w:t>In terms of the Preferential Procurement Policy Framework Act (PPPFA) section 2(1)(e)</w:t>
      </w:r>
    </w:p>
    <w:p w:rsidR="00E037C3" w:rsidRPr="002C76C1" w:rsidRDefault="00E037C3" w:rsidP="00E037C3">
      <w:pPr>
        <w:pStyle w:val="NormalWeb"/>
        <w:widowControl/>
        <w:tabs>
          <w:tab w:val="center" w:pos="709"/>
        </w:tabs>
        <w:spacing w:line="260" w:lineRule="exact"/>
        <w:ind w:left="720"/>
        <w:rPr>
          <w:rFonts w:ascii="Arial" w:hAnsi="Arial" w:cs="Arial"/>
          <w:sz w:val="22"/>
          <w:szCs w:val="22"/>
          <w:lang w:val="en-ZA"/>
        </w:rPr>
      </w:pPr>
    </w:p>
    <w:p w:rsidR="00E037C3" w:rsidRPr="002C76C1" w:rsidRDefault="00E037C3" w:rsidP="00E037C3">
      <w:pPr>
        <w:pStyle w:val="NormalWeb"/>
        <w:tabs>
          <w:tab w:val="center" w:pos="709"/>
        </w:tabs>
        <w:rPr>
          <w:rFonts w:ascii="Arial" w:hAnsi="Arial" w:cs="Arial"/>
          <w:sz w:val="22"/>
          <w:szCs w:val="22"/>
          <w:lang w:val="en-ZA"/>
        </w:rPr>
      </w:pPr>
    </w:p>
    <w:p w:rsidR="00E037C3" w:rsidRPr="002C76C1" w:rsidRDefault="00E037C3" w:rsidP="00E037C3">
      <w:pPr>
        <w:pStyle w:val="NormalWeb"/>
        <w:tabs>
          <w:tab w:val="center" w:pos="709"/>
        </w:tabs>
        <w:ind w:left="709"/>
        <w:rPr>
          <w:rFonts w:ascii="Arial" w:hAnsi="Arial" w:cs="Arial"/>
          <w:i/>
          <w:sz w:val="22"/>
          <w:szCs w:val="22"/>
          <w:lang w:val="en-ZA"/>
        </w:rPr>
      </w:pPr>
      <w:r>
        <w:rPr>
          <w:rFonts w:ascii="Arial" w:hAnsi="Arial" w:cs="Arial"/>
          <w:i/>
          <w:sz w:val="22"/>
          <w:szCs w:val="22"/>
          <w:lang w:val="en-ZA"/>
        </w:rPr>
        <w:tab/>
      </w:r>
      <w:r w:rsidRPr="002C76C1">
        <w:rPr>
          <w:rFonts w:ascii="Arial" w:hAnsi="Arial" w:cs="Arial"/>
          <w:i/>
          <w:sz w:val="22"/>
          <w:szCs w:val="22"/>
          <w:lang w:val="en-ZA"/>
        </w:rPr>
        <w:t>“Bid documentation specify that evaluation and adjudication criteria which include the preference point system(80/20 or 90/10) to be used, 80/20 preference point system is applicable to amounts below R500 000(i.e. quotes) and 90/10 to those above(i.e. competitive bidding)”</w:t>
      </w:r>
    </w:p>
    <w:p w:rsidR="00E037C3" w:rsidRPr="002C76C1" w:rsidRDefault="00E037C3" w:rsidP="00E037C3">
      <w:pPr>
        <w:pStyle w:val="NormalWeb"/>
        <w:widowControl/>
        <w:tabs>
          <w:tab w:val="center" w:pos="709"/>
        </w:tabs>
        <w:spacing w:before="180"/>
        <w:ind w:left="720"/>
        <w:rPr>
          <w:rFonts w:ascii="Arial" w:hAnsi="Arial" w:cs="Arial"/>
          <w:color w:val="000000"/>
          <w:sz w:val="22"/>
          <w:szCs w:val="22"/>
        </w:rPr>
      </w:pPr>
      <w:r>
        <w:rPr>
          <w:rFonts w:ascii="Arial" w:hAnsi="Arial" w:cs="Arial"/>
          <w:color w:val="000000"/>
          <w:sz w:val="22"/>
          <w:szCs w:val="22"/>
          <w:lang w:val="en-GB"/>
        </w:rPr>
        <w:t xml:space="preserve">e) </w:t>
      </w:r>
      <w:r w:rsidRPr="002C76C1">
        <w:rPr>
          <w:rFonts w:ascii="Arial" w:hAnsi="Arial" w:cs="Arial"/>
          <w:color w:val="000000"/>
          <w:sz w:val="22"/>
          <w:szCs w:val="22"/>
          <w:lang w:val="en-GB"/>
        </w:rPr>
        <w:t>In terms of Practice Note 7 of 2009/10, effective date of 2 October 2009, paragraphs 4.1.2 and 4.2 requires the following pertaining to SBD 4 forms,:</w:t>
      </w:r>
    </w:p>
    <w:p w:rsidR="00E037C3" w:rsidRPr="002C76C1" w:rsidRDefault="00E037C3" w:rsidP="00E037C3">
      <w:pPr>
        <w:pStyle w:val="NormalWeb"/>
        <w:tabs>
          <w:tab w:val="center" w:pos="709"/>
        </w:tabs>
        <w:spacing w:before="180"/>
        <w:ind w:left="1440" w:hanging="1014"/>
        <w:rPr>
          <w:rFonts w:ascii="Arial" w:hAnsi="Arial" w:cs="Arial"/>
          <w:color w:val="000000"/>
          <w:sz w:val="22"/>
          <w:szCs w:val="22"/>
        </w:rPr>
      </w:pPr>
      <w:r w:rsidRPr="002C76C1">
        <w:rPr>
          <w:rFonts w:ascii="Arial" w:hAnsi="Arial" w:cs="Arial"/>
          <w:i/>
          <w:iCs/>
          <w:color w:val="000000"/>
          <w:sz w:val="22"/>
          <w:szCs w:val="22"/>
          <w:lang w:val="en-GB"/>
        </w:rPr>
        <w:t>“4.1.2</w:t>
      </w:r>
      <w:r w:rsidRPr="002C76C1">
        <w:rPr>
          <w:rFonts w:ascii="Arial" w:hAnsi="Arial" w:cs="Arial"/>
          <w:i/>
          <w:iCs/>
          <w:color w:val="000000"/>
          <w:sz w:val="22"/>
          <w:szCs w:val="22"/>
          <w:lang w:val="en-GB"/>
        </w:rPr>
        <w:tab/>
        <w:t xml:space="preserve">with effect from the date on which this practice note takes effect, accounting officers and accounting authorities are required to utilize the attached revised SBD 4 when inviting price quotations, advertised competitive bids, limited bids or proposals. This SBD 4 should be used with minimum changes that are necessary to address contract and project specific issues. </w:t>
      </w:r>
    </w:p>
    <w:p w:rsidR="00E037C3" w:rsidRPr="002C76C1" w:rsidRDefault="00E037C3" w:rsidP="00E037C3">
      <w:pPr>
        <w:pStyle w:val="NormalWeb"/>
        <w:tabs>
          <w:tab w:val="center" w:pos="709"/>
        </w:tabs>
        <w:ind w:left="1440" w:hanging="1014"/>
        <w:rPr>
          <w:rFonts w:ascii="Arial" w:hAnsi="Arial" w:cs="Arial"/>
          <w:sz w:val="22"/>
          <w:szCs w:val="22"/>
          <w:lang w:val="en-ZA"/>
        </w:rPr>
      </w:pPr>
      <w:r w:rsidRPr="002C76C1">
        <w:rPr>
          <w:rFonts w:ascii="Arial" w:hAnsi="Arial" w:cs="Arial"/>
          <w:i/>
          <w:iCs/>
          <w:color w:val="000000"/>
          <w:sz w:val="22"/>
          <w:szCs w:val="22"/>
          <w:lang w:val="en-GB"/>
        </w:rPr>
        <w:t>4.2</w:t>
      </w:r>
      <w:r w:rsidRPr="002C76C1">
        <w:rPr>
          <w:rFonts w:ascii="Arial" w:hAnsi="Arial" w:cs="Arial"/>
          <w:i/>
          <w:iCs/>
          <w:color w:val="000000"/>
          <w:sz w:val="22"/>
          <w:szCs w:val="22"/>
          <w:lang w:val="en-GB"/>
        </w:rPr>
        <w:tab/>
        <w:t>Use of the SBD 4 when establishing lists of potential / prospective suppliers when obtaining quotations  The SBD 4 must also be used in documentation relating to applications by service providers to be registered in the lists of potential or prospective suppliers for goods and services obtained by means of verbal or written quotations.”</w:t>
      </w:r>
    </w:p>
    <w:p w:rsidR="00E037C3" w:rsidRPr="002C76C1" w:rsidRDefault="00E037C3" w:rsidP="00E037C3">
      <w:pPr>
        <w:pStyle w:val="NormalWeb"/>
        <w:tabs>
          <w:tab w:val="center" w:pos="709"/>
        </w:tabs>
        <w:rPr>
          <w:rFonts w:ascii="Arial" w:hAnsi="Arial" w:cs="Arial"/>
          <w:sz w:val="22"/>
          <w:szCs w:val="22"/>
          <w:lang w:val="en-ZA"/>
        </w:rPr>
      </w:pPr>
    </w:p>
    <w:p w:rsidR="00E037C3" w:rsidRPr="002C76C1" w:rsidRDefault="00E037C3" w:rsidP="00E037C3">
      <w:pPr>
        <w:pStyle w:val="NormalWeb"/>
        <w:tabs>
          <w:tab w:val="center" w:pos="709"/>
        </w:tabs>
        <w:rPr>
          <w:rFonts w:ascii="Arial" w:hAnsi="Arial" w:cs="Arial"/>
          <w:sz w:val="22"/>
          <w:szCs w:val="22"/>
          <w:lang w:val="en-ZA"/>
        </w:rPr>
      </w:pPr>
    </w:p>
    <w:p w:rsidR="00E037C3" w:rsidRDefault="00E037C3" w:rsidP="00E037C3">
      <w:pPr>
        <w:pStyle w:val="NormalWeb"/>
        <w:tabs>
          <w:tab w:val="center" w:pos="709"/>
        </w:tabs>
        <w:rPr>
          <w:rFonts w:ascii="Arial" w:hAnsi="Arial" w:cs="Arial"/>
          <w:sz w:val="22"/>
          <w:szCs w:val="22"/>
          <w:lang w:val="en-ZA"/>
        </w:rPr>
      </w:pPr>
      <w:r w:rsidRPr="002C76C1">
        <w:rPr>
          <w:rFonts w:ascii="Arial" w:hAnsi="Arial" w:cs="Arial"/>
          <w:sz w:val="22"/>
          <w:szCs w:val="22"/>
          <w:lang w:val="en-ZA"/>
        </w:rPr>
        <w:t>The deviations listed below relate to the procurement of furniture. Please see the table below for information on the payment selected for testing:</w:t>
      </w:r>
    </w:p>
    <w:p w:rsidR="00E037C3" w:rsidRPr="002C76C1" w:rsidRDefault="00E037C3" w:rsidP="00E037C3">
      <w:pPr>
        <w:pStyle w:val="NormalWeb"/>
        <w:tabs>
          <w:tab w:val="center" w:pos="709"/>
        </w:tabs>
        <w:rPr>
          <w:rFonts w:ascii="Arial" w:hAnsi="Arial" w:cs="Arial"/>
          <w:sz w:val="22"/>
          <w:szCs w:val="22"/>
          <w:lang w:val="en-ZA"/>
        </w:rPr>
      </w:pPr>
    </w:p>
    <w:p w:rsidR="00E037C3" w:rsidRPr="002C76C1" w:rsidRDefault="00E037C3" w:rsidP="00E037C3">
      <w:pPr>
        <w:tabs>
          <w:tab w:val="center" w:pos="709"/>
        </w:tabs>
        <w:spacing w:after="120"/>
        <w:outlineLvl w:val="0"/>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52"/>
        <w:gridCol w:w="2268"/>
        <w:gridCol w:w="2126"/>
        <w:gridCol w:w="1701"/>
      </w:tblGrid>
      <w:tr w:rsidR="00E037C3" w:rsidRPr="002C76C1" w:rsidTr="00861A27">
        <w:trPr>
          <w:trHeight w:val="259"/>
        </w:trPr>
        <w:tc>
          <w:tcPr>
            <w:tcW w:w="2552" w:type="dxa"/>
            <w:shd w:val="clear" w:color="auto" w:fill="D9D9D9" w:themeFill="background1" w:themeFillShade="D9"/>
            <w:noWrap/>
          </w:tcPr>
          <w:p w:rsidR="00E037C3" w:rsidRPr="002C76C1" w:rsidRDefault="00E037C3" w:rsidP="00861A27">
            <w:pPr>
              <w:tabs>
                <w:tab w:val="center" w:pos="709"/>
              </w:tabs>
              <w:spacing w:before="300"/>
              <w:rPr>
                <w:b/>
                <w:bCs/>
                <w:color w:val="000000"/>
                <w:sz w:val="18"/>
                <w:szCs w:val="18"/>
                <w:lang w:eastAsia="en-ZA"/>
              </w:rPr>
            </w:pPr>
            <w:r w:rsidRPr="002C76C1">
              <w:rPr>
                <w:b/>
                <w:bCs/>
                <w:color w:val="000000"/>
                <w:sz w:val="18"/>
                <w:szCs w:val="18"/>
                <w:lang w:eastAsia="en-ZA"/>
              </w:rPr>
              <w:t>SUPPLIER</w:t>
            </w:r>
          </w:p>
        </w:tc>
        <w:tc>
          <w:tcPr>
            <w:tcW w:w="2268" w:type="dxa"/>
            <w:shd w:val="clear" w:color="auto" w:fill="D9D9D9" w:themeFill="background1" w:themeFillShade="D9"/>
          </w:tcPr>
          <w:p w:rsidR="00E037C3" w:rsidRPr="002C76C1" w:rsidRDefault="00E037C3" w:rsidP="00861A27">
            <w:pPr>
              <w:tabs>
                <w:tab w:val="center" w:pos="709"/>
              </w:tabs>
              <w:spacing w:before="300"/>
              <w:rPr>
                <w:b/>
                <w:bCs/>
                <w:color w:val="000000"/>
                <w:sz w:val="18"/>
                <w:szCs w:val="18"/>
                <w:lang w:eastAsia="en-ZA"/>
              </w:rPr>
            </w:pPr>
            <w:r w:rsidRPr="002C76C1">
              <w:rPr>
                <w:b/>
                <w:bCs/>
                <w:color w:val="000000"/>
                <w:sz w:val="18"/>
                <w:szCs w:val="18"/>
                <w:lang w:eastAsia="en-ZA"/>
              </w:rPr>
              <w:t>BATCH NUMBER</w:t>
            </w:r>
          </w:p>
        </w:tc>
        <w:tc>
          <w:tcPr>
            <w:tcW w:w="2126" w:type="dxa"/>
            <w:shd w:val="clear" w:color="auto" w:fill="D9D9D9" w:themeFill="background1" w:themeFillShade="D9"/>
          </w:tcPr>
          <w:p w:rsidR="00E037C3" w:rsidRPr="002C76C1" w:rsidRDefault="00E037C3" w:rsidP="00861A27">
            <w:pPr>
              <w:tabs>
                <w:tab w:val="center" w:pos="709"/>
              </w:tabs>
              <w:spacing w:before="300"/>
              <w:rPr>
                <w:b/>
                <w:bCs/>
                <w:color w:val="000000"/>
                <w:sz w:val="18"/>
                <w:szCs w:val="18"/>
                <w:lang w:eastAsia="en-ZA"/>
              </w:rPr>
            </w:pPr>
            <w:r w:rsidRPr="002C76C1">
              <w:rPr>
                <w:b/>
                <w:bCs/>
                <w:color w:val="000000"/>
                <w:sz w:val="18"/>
                <w:szCs w:val="18"/>
                <w:lang w:eastAsia="en-ZA"/>
              </w:rPr>
              <w:t>DATE</w:t>
            </w:r>
          </w:p>
        </w:tc>
        <w:tc>
          <w:tcPr>
            <w:tcW w:w="1701" w:type="dxa"/>
            <w:shd w:val="clear" w:color="auto" w:fill="D9D9D9" w:themeFill="background1" w:themeFillShade="D9"/>
          </w:tcPr>
          <w:p w:rsidR="00E037C3" w:rsidRPr="002C76C1" w:rsidRDefault="00E037C3" w:rsidP="00861A27">
            <w:pPr>
              <w:tabs>
                <w:tab w:val="center" w:pos="709"/>
              </w:tabs>
              <w:spacing w:before="300"/>
              <w:rPr>
                <w:b/>
                <w:bCs/>
                <w:color w:val="000000"/>
                <w:sz w:val="18"/>
                <w:szCs w:val="18"/>
                <w:lang w:eastAsia="en-ZA"/>
              </w:rPr>
            </w:pPr>
            <w:r w:rsidRPr="002C76C1">
              <w:rPr>
                <w:b/>
                <w:bCs/>
                <w:color w:val="000000"/>
                <w:sz w:val="18"/>
                <w:szCs w:val="18"/>
                <w:lang w:eastAsia="en-ZA"/>
              </w:rPr>
              <w:t>R</w:t>
            </w:r>
          </w:p>
        </w:tc>
      </w:tr>
      <w:tr w:rsidR="00E037C3" w:rsidRPr="002C76C1" w:rsidTr="00861A27">
        <w:trPr>
          <w:trHeight w:val="558"/>
        </w:trPr>
        <w:tc>
          <w:tcPr>
            <w:tcW w:w="2552" w:type="dxa"/>
            <w:noWrap/>
            <w:vAlign w:val="center"/>
          </w:tcPr>
          <w:p w:rsidR="00E037C3" w:rsidRPr="002C76C1" w:rsidRDefault="00E037C3" w:rsidP="00861A27">
            <w:pPr>
              <w:tabs>
                <w:tab w:val="center" w:pos="709"/>
              </w:tabs>
              <w:spacing w:before="300"/>
              <w:rPr>
                <w:color w:val="000000"/>
                <w:sz w:val="18"/>
                <w:szCs w:val="18"/>
                <w:lang w:eastAsia="en-ZA"/>
              </w:rPr>
            </w:pPr>
            <w:r w:rsidRPr="002C76C1">
              <w:rPr>
                <w:b/>
                <w:bCs/>
                <w:sz w:val="18"/>
                <w:szCs w:val="18"/>
              </w:rPr>
              <w:t>BMT Streetfever</w:t>
            </w:r>
          </w:p>
        </w:tc>
        <w:tc>
          <w:tcPr>
            <w:tcW w:w="2268" w:type="dxa"/>
            <w:vAlign w:val="center"/>
          </w:tcPr>
          <w:p w:rsidR="00E037C3" w:rsidRPr="002C76C1" w:rsidRDefault="00E037C3" w:rsidP="00861A27">
            <w:pPr>
              <w:tabs>
                <w:tab w:val="center" w:pos="709"/>
              </w:tabs>
              <w:spacing w:before="300"/>
              <w:rPr>
                <w:color w:val="000000"/>
                <w:sz w:val="18"/>
                <w:szCs w:val="18"/>
                <w:lang w:eastAsia="en-ZA"/>
              </w:rPr>
            </w:pPr>
            <w:r w:rsidRPr="002C76C1">
              <w:rPr>
                <w:color w:val="000000"/>
                <w:sz w:val="18"/>
                <w:szCs w:val="18"/>
                <w:lang w:eastAsia="en-ZA"/>
              </w:rPr>
              <w:t>185084</w:t>
            </w:r>
          </w:p>
        </w:tc>
        <w:tc>
          <w:tcPr>
            <w:tcW w:w="2126" w:type="dxa"/>
            <w:vAlign w:val="center"/>
          </w:tcPr>
          <w:p w:rsidR="00E037C3" w:rsidRPr="002C76C1" w:rsidRDefault="00E037C3" w:rsidP="00861A27">
            <w:pPr>
              <w:tabs>
                <w:tab w:val="center" w:pos="709"/>
              </w:tabs>
              <w:jc w:val="right"/>
              <w:rPr>
                <w:sz w:val="18"/>
                <w:szCs w:val="18"/>
              </w:rPr>
            </w:pPr>
          </w:p>
          <w:p w:rsidR="00E037C3" w:rsidRPr="002C76C1" w:rsidRDefault="00E037C3" w:rsidP="00861A27">
            <w:pPr>
              <w:tabs>
                <w:tab w:val="center" w:pos="709"/>
              </w:tabs>
              <w:rPr>
                <w:sz w:val="18"/>
                <w:szCs w:val="18"/>
              </w:rPr>
            </w:pPr>
            <w:r w:rsidRPr="002C76C1">
              <w:rPr>
                <w:sz w:val="18"/>
                <w:szCs w:val="18"/>
              </w:rPr>
              <w:t>2012/02/17</w:t>
            </w:r>
          </w:p>
        </w:tc>
        <w:tc>
          <w:tcPr>
            <w:tcW w:w="1701" w:type="dxa"/>
            <w:vAlign w:val="center"/>
          </w:tcPr>
          <w:p w:rsidR="00E037C3" w:rsidRPr="002C76C1" w:rsidRDefault="00E037C3" w:rsidP="00861A27">
            <w:pPr>
              <w:tabs>
                <w:tab w:val="center" w:pos="709"/>
              </w:tabs>
              <w:spacing w:before="300"/>
              <w:jc w:val="right"/>
              <w:rPr>
                <w:color w:val="000000"/>
                <w:sz w:val="18"/>
                <w:szCs w:val="18"/>
                <w:lang w:eastAsia="en-ZA"/>
              </w:rPr>
            </w:pPr>
            <w:r w:rsidRPr="002C76C1">
              <w:rPr>
                <w:color w:val="000000"/>
                <w:sz w:val="18"/>
                <w:szCs w:val="18"/>
                <w:lang w:eastAsia="en-ZA"/>
              </w:rPr>
              <w:t>331 845,01</w:t>
            </w:r>
          </w:p>
        </w:tc>
      </w:tr>
    </w:tbl>
    <w:p w:rsidR="00E037C3" w:rsidRPr="002C76C1" w:rsidRDefault="00E037C3" w:rsidP="00E037C3">
      <w:pPr>
        <w:tabs>
          <w:tab w:val="center" w:pos="709"/>
        </w:tabs>
        <w:spacing w:after="120"/>
        <w:outlineLvl w:val="0"/>
        <w:rPr>
          <w:sz w:val="22"/>
          <w:szCs w:val="22"/>
        </w:rPr>
      </w:pPr>
    </w:p>
    <w:p w:rsidR="00E037C3" w:rsidRPr="0048101C" w:rsidRDefault="00E037C3" w:rsidP="00E037C3">
      <w:pPr>
        <w:tabs>
          <w:tab w:val="center" w:pos="709"/>
        </w:tabs>
        <w:spacing w:after="120"/>
        <w:outlineLvl w:val="0"/>
        <w:rPr>
          <w:sz w:val="22"/>
          <w:szCs w:val="22"/>
        </w:rPr>
      </w:pPr>
      <w:r>
        <w:rPr>
          <w:sz w:val="22"/>
          <w:szCs w:val="22"/>
        </w:rPr>
        <w:t>a)</w:t>
      </w:r>
      <w:r>
        <w:rPr>
          <w:sz w:val="22"/>
          <w:szCs w:val="22"/>
        </w:rPr>
        <w:tab/>
        <w:t xml:space="preserve"> </w:t>
      </w:r>
      <w:r w:rsidRPr="0048101C">
        <w:rPr>
          <w:sz w:val="22"/>
          <w:szCs w:val="22"/>
        </w:rPr>
        <w:t>The department did not obtain and evaluate three written quotations as required by Practice Note 8, due to the fact the Deputy Minister in question did not like any furniture pieces from shops and preferred to utilise BMT Streetfever which was not registered on the database. However BMT Streetfever was subsequently included on the supplier database.</w:t>
      </w:r>
    </w:p>
    <w:p w:rsidR="00E037C3" w:rsidRPr="00E037C3" w:rsidRDefault="00E037C3" w:rsidP="00E037C3">
      <w:pPr>
        <w:tabs>
          <w:tab w:val="center" w:pos="709"/>
        </w:tabs>
        <w:spacing w:after="120"/>
        <w:outlineLvl w:val="0"/>
        <w:rPr>
          <w:sz w:val="22"/>
          <w:szCs w:val="22"/>
        </w:rPr>
      </w:pPr>
      <w:r w:rsidRPr="00E037C3">
        <w:rPr>
          <w:sz w:val="22"/>
          <w:szCs w:val="22"/>
        </w:rPr>
        <w:t xml:space="preserve">The reason for not obtaining three written quotations do not appear reasonable or justifiable as there are 1 244 suppliers listed on the prospective supplier list who supply furniture. </w:t>
      </w:r>
    </w:p>
    <w:p w:rsidR="00E037C3" w:rsidRPr="0048101C" w:rsidRDefault="00E037C3" w:rsidP="00E037C3">
      <w:pPr>
        <w:tabs>
          <w:tab w:val="center" w:pos="709"/>
        </w:tabs>
        <w:spacing w:after="120"/>
        <w:outlineLvl w:val="0"/>
        <w:rPr>
          <w:sz w:val="22"/>
          <w:szCs w:val="22"/>
        </w:rPr>
      </w:pPr>
      <w:r>
        <w:rPr>
          <w:sz w:val="22"/>
          <w:szCs w:val="22"/>
        </w:rPr>
        <w:t xml:space="preserve">b) </w:t>
      </w:r>
      <w:r w:rsidRPr="0048101C">
        <w:rPr>
          <w:sz w:val="22"/>
          <w:szCs w:val="22"/>
        </w:rPr>
        <w:t>In an internal memorandum it was requested that ex-post facto approval be granted for the procurement. In the memo the following was documented:</w:t>
      </w:r>
    </w:p>
    <w:p w:rsidR="00E037C3" w:rsidRPr="0048101C" w:rsidRDefault="00E037C3" w:rsidP="00E037C3">
      <w:pPr>
        <w:tabs>
          <w:tab w:val="center" w:pos="709"/>
        </w:tabs>
        <w:spacing w:after="120"/>
        <w:outlineLvl w:val="0"/>
        <w:rPr>
          <w:sz w:val="22"/>
          <w:szCs w:val="22"/>
        </w:rPr>
      </w:pPr>
      <w:r>
        <w:rPr>
          <w:sz w:val="22"/>
          <w:szCs w:val="22"/>
        </w:rPr>
        <w:t xml:space="preserve">i)  </w:t>
      </w:r>
      <w:r w:rsidRPr="0048101C">
        <w:rPr>
          <w:sz w:val="22"/>
          <w:szCs w:val="22"/>
        </w:rPr>
        <w:t>Prestige unit and SCM unit officials took the Deputy Minister to the shops that are registered on the database of DPW to indentify furniture for her official house. She did not like any of the furniture pieces of any of the shops and she identified Steel -Land store which was not registered on the prospective supplier list.</w:t>
      </w:r>
    </w:p>
    <w:p w:rsidR="00E037C3" w:rsidRPr="0048101C" w:rsidRDefault="00E037C3" w:rsidP="00E037C3">
      <w:pPr>
        <w:tabs>
          <w:tab w:val="center" w:pos="709"/>
        </w:tabs>
        <w:spacing w:after="120"/>
        <w:outlineLvl w:val="0"/>
        <w:rPr>
          <w:sz w:val="22"/>
          <w:szCs w:val="22"/>
        </w:rPr>
      </w:pPr>
      <w:r>
        <w:rPr>
          <w:sz w:val="22"/>
          <w:szCs w:val="22"/>
        </w:rPr>
        <w:t xml:space="preserve">ii) </w:t>
      </w:r>
      <w:r w:rsidRPr="0048101C">
        <w:rPr>
          <w:sz w:val="22"/>
          <w:szCs w:val="22"/>
        </w:rPr>
        <w:t>The SCM unit facilitates with the service provider to be registered on the database, which was then successfully done.</w:t>
      </w:r>
    </w:p>
    <w:p w:rsidR="00E037C3" w:rsidRPr="0048101C" w:rsidRDefault="00E037C3" w:rsidP="00E037C3">
      <w:pPr>
        <w:tabs>
          <w:tab w:val="center" w:pos="709"/>
        </w:tabs>
        <w:spacing w:after="120"/>
        <w:outlineLvl w:val="0"/>
        <w:rPr>
          <w:sz w:val="22"/>
          <w:szCs w:val="22"/>
        </w:rPr>
      </w:pPr>
      <w:r>
        <w:rPr>
          <w:sz w:val="22"/>
          <w:szCs w:val="22"/>
        </w:rPr>
        <w:t xml:space="preserve">iii) </w:t>
      </w:r>
      <w:r w:rsidRPr="0048101C">
        <w:rPr>
          <w:sz w:val="22"/>
          <w:szCs w:val="22"/>
        </w:rPr>
        <w:t>The Deputy Minister chose the furniture for her official house and it was delivered during December holidays when the department was in “recess”.</w:t>
      </w:r>
    </w:p>
    <w:p w:rsidR="00E037C3" w:rsidRPr="0048101C" w:rsidRDefault="00E037C3" w:rsidP="00E037C3">
      <w:pPr>
        <w:tabs>
          <w:tab w:val="center" w:pos="709"/>
        </w:tabs>
        <w:spacing w:after="120"/>
        <w:outlineLvl w:val="0"/>
        <w:rPr>
          <w:sz w:val="22"/>
          <w:szCs w:val="22"/>
        </w:rPr>
      </w:pPr>
      <w:r>
        <w:rPr>
          <w:sz w:val="22"/>
          <w:szCs w:val="22"/>
        </w:rPr>
        <w:t xml:space="preserve">iii) </w:t>
      </w:r>
      <w:r w:rsidRPr="0048101C">
        <w:rPr>
          <w:sz w:val="22"/>
          <w:szCs w:val="22"/>
        </w:rPr>
        <w:t>It is not clear as to who gave the instruction to the service provider to deliver the furniture between Prestige and SCM official after the Deputy Minister complained to the DPW Minister about non performance of the department in terms of issuing the order to the service provider.</w:t>
      </w:r>
    </w:p>
    <w:p w:rsidR="00E037C3" w:rsidRDefault="00E037C3" w:rsidP="00E037C3">
      <w:pPr>
        <w:tabs>
          <w:tab w:val="center" w:pos="709"/>
        </w:tabs>
        <w:spacing w:after="120"/>
        <w:outlineLvl w:val="0"/>
        <w:rPr>
          <w:sz w:val="22"/>
          <w:szCs w:val="22"/>
        </w:rPr>
      </w:pPr>
      <w:r>
        <w:rPr>
          <w:sz w:val="22"/>
          <w:szCs w:val="22"/>
        </w:rPr>
        <w:t xml:space="preserve">iv) </w:t>
      </w:r>
      <w:r w:rsidRPr="0048101C">
        <w:rPr>
          <w:sz w:val="22"/>
          <w:szCs w:val="22"/>
        </w:rPr>
        <w:t>The acting DDG: KAM indicated the following on the ex-post facto approval:</w:t>
      </w:r>
    </w:p>
    <w:p w:rsidR="00E037C3" w:rsidRDefault="00E037C3" w:rsidP="00E037C3">
      <w:pPr>
        <w:tabs>
          <w:tab w:val="center" w:pos="709"/>
        </w:tabs>
        <w:spacing w:after="120"/>
        <w:outlineLvl w:val="0"/>
        <w:rPr>
          <w:sz w:val="22"/>
          <w:szCs w:val="22"/>
        </w:rPr>
      </w:pPr>
      <w:r w:rsidRPr="002C76C1">
        <w:rPr>
          <w:sz w:val="22"/>
          <w:szCs w:val="22"/>
        </w:rPr>
        <w:t>Correspondence from the supplier omits to SCM from whom the instruction to deliver was obtained.</w:t>
      </w:r>
    </w:p>
    <w:p w:rsidR="00E037C3" w:rsidRDefault="00E037C3" w:rsidP="00E037C3">
      <w:pPr>
        <w:tabs>
          <w:tab w:val="center" w:pos="709"/>
        </w:tabs>
        <w:spacing w:after="120"/>
        <w:outlineLvl w:val="0"/>
        <w:rPr>
          <w:sz w:val="22"/>
          <w:szCs w:val="22"/>
        </w:rPr>
      </w:pPr>
      <w:r w:rsidRPr="002C76C1">
        <w:rPr>
          <w:sz w:val="22"/>
          <w:szCs w:val="22"/>
        </w:rPr>
        <w:t>Internal correspondence does not provide adequate explanation nor response to the questions raised</w:t>
      </w:r>
    </w:p>
    <w:p w:rsidR="00E037C3" w:rsidRPr="0048101C" w:rsidRDefault="00E037C3" w:rsidP="00E037C3">
      <w:pPr>
        <w:tabs>
          <w:tab w:val="center" w:pos="709"/>
        </w:tabs>
        <w:spacing w:after="120"/>
        <w:outlineLvl w:val="0"/>
        <w:rPr>
          <w:sz w:val="22"/>
          <w:szCs w:val="22"/>
        </w:rPr>
      </w:pPr>
      <w:r>
        <w:rPr>
          <w:sz w:val="22"/>
          <w:szCs w:val="22"/>
        </w:rPr>
        <w:t xml:space="preserve">v) </w:t>
      </w:r>
      <w:r w:rsidRPr="0048101C">
        <w:rPr>
          <w:sz w:val="22"/>
          <w:szCs w:val="22"/>
        </w:rPr>
        <w:t>The CFO indicated that the matter needs to be reported to the director finance in the region for proper disclosure.</w:t>
      </w:r>
    </w:p>
    <w:p w:rsidR="00E037C3" w:rsidRPr="002C76C1" w:rsidRDefault="00E037C3" w:rsidP="00E037C3">
      <w:pPr>
        <w:tabs>
          <w:tab w:val="center" w:pos="709"/>
        </w:tabs>
        <w:outlineLvl w:val="0"/>
        <w:rPr>
          <w:sz w:val="22"/>
          <w:szCs w:val="22"/>
        </w:rPr>
      </w:pPr>
      <w:r w:rsidRPr="002C76C1">
        <w:rPr>
          <w:sz w:val="22"/>
          <w:szCs w:val="22"/>
        </w:rPr>
        <w:t>From the aforementioned it is clear that SCM processes were not followed, however the amount was not included in the irregular expenditure reported in the financial statements.</w:t>
      </w:r>
    </w:p>
    <w:p w:rsidR="00E037C3" w:rsidRPr="002C76C1" w:rsidRDefault="00E037C3" w:rsidP="00E037C3">
      <w:pPr>
        <w:pStyle w:val="ListParagraph"/>
        <w:tabs>
          <w:tab w:val="center" w:pos="709"/>
        </w:tabs>
        <w:ind w:left="1440"/>
        <w:outlineLvl w:val="0"/>
        <w:rPr>
          <w:rFonts w:ascii="Arial" w:hAnsi="Arial" w:cs="Arial"/>
          <w:sz w:val="22"/>
          <w:szCs w:val="22"/>
        </w:rPr>
      </w:pPr>
    </w:p>
    <w:p w:rsidR="00E037C3" w:rsidRPr="0048101C" w:rsidRDefault="00E037C3" w:rsidP="00E037C3">
      <w:pPr>
        <w:tabs>
          <w:tab w:val="center" w:pos="709"/>
        </w:tabs>
        <w:outlineLvl w:val="0"/>
        <w:rPr>
          <w:sz w:val="22"/>
          <w:szCs w:val="22"/>
        </w:rPr>
      </w:pPr>
      <w:r>
        <w:rPr>
          <w:sz w:val="22"/>
          <w:szCs w:val="22"/>
        </w:rPr>
        <w:t xml:space="preserve">c) </w:t>
      </w:r>
      <w:r w:rsidRPr="0048101C">
        <w:rPr>
          <w:sz w:val="22"/>
          <w:szCs w:val="22"/>
        </w:rPr>
        <w:t>There was no evidence that the acting accounting officer approved the transaction as required in terms of DPW circular number 33.</w:t>
      </w:r>
    </w:p>
    <w:p w:rsidR="00E037C3" w:rsidRPr="002C76C1" w:rsidRDefault="00E037C3" w:rsidP="00E037C3">
      <w:pPr>
        <w:pStyle w:val="ListParagraph"/>
        <w:tabs>
          <w:tab w:val="center" w:pos="709"/>
        </w:tabs>
        <w:outlineLvl w:val="0"/>
        <w:rPr>
          <w:rFonts w:ascii="Arial" w:hAnsi="Arial" w:cs="Arial"/>
          <w:sz w:val="22"/>
          <w:szCs w:val="22"/>
        </w:rPr>
      </w:pPr>
    </w:p>
    <w:p w:rsidR="00E037C3" w:rsidRPr="0048101C" w:rsidRDefault="00E037C3" w:rsidP="00E037C3">
      <w:pPr>
        <w:tabs>
          <w:tab w:val="center" w:pos="709"/>
        </w:tabs>
        <w:outlineLvl w:val="0"/>
        <w:rPr>
          <w:sz w:val="22"/>
          <w:szCs w:val="22"/>
        </w:rPr>
      </w:pPr>
      <w:r>
        <w:rPr>
          <w:sz w:val="22"/>
          <w:szCs w:val="22"/>
        </w:rPr>
        <w:t xml:space="preserve">d) </w:t>
      </w:r>
      <w:r w:rsidRPr="0048101C">
        <w:rPr>
          <w:sz w:val="22"/>
          <w:szCs w:val="22"/>
        </w:rPr>
        <w:t>As the Deputy Minister specifically selected furniture from a specific service provider it made the specifications so specific that the procurement could not be considered fair or competitive as required in terms of TR16A3.2 and SCM guide paragraph 3.4.2.</w:t>
      </w:r>
    </w:p>
    <w:p w:rsidR="00E037C3" w:rsidRPr="002C76C1" w:rsidRDefault="00E037C3" w:rsidP="00E037C3">
      <w:pPr>
        <w:pStyle w:val="ListParagraph"/>
        <w:tabs>
          <w:tab w:val="center" w:pos="709"/>
        </w:tabs>
        <w:outlineLvl w:val="0"/>
        <w:rPr>
          <w:rFonts w:ascii="Arial" w:hAnsi="Arial" w:cs="Arial"/>
          <w:sz w:val="22"/>
          <w:szCs w:val="22"/>
        </w:rPr>
      </w:pPr>
    </w:p>
    <w:p w:rsidR="00E037C3" w:rsidRPr="00C73C50" w:rsidRDefault="00E037C3" w:rsidP="00E037C3">
      <w:pPr>
        <w:tabs>
          <w:tab w:val="center" w:pos="709"/>
        </w:tabs>
        <w:outlineLvl w:val="0"/>
        <w:rPr>
          <w:sz w:val="22"/>
          <w:szCs w:val="22"/>
        </w:rPr>
      </w:pPr>
      <w:r>
        <w:rPr>
          <w:sz w:val="22"/>
          <w:szCs w:val="22"/>
        </w:rPr>
        <w:t xml:space="preserve">e) </w:t>
      </w:r>
      <w:r w:rsidRPr="00C73C50">
        <w:rPr>
          <w:sz w:val="22"/>
          <w:szCs w:val="22"/>
        </w:rPr>
        <w:t>Since the department did not obtain three quotations it could not be determined if the furniture were obtained at reasonable prices.</w:t>
      </w:r>
    </w:p>
    <w:p w:rsidR="00E037C3" w:rsidRPr="002C76C1" w:rsidRDefault="00E037C3" w:rsidP="00E037C3">
      <w:pPr>
        <w:pStyle w:val="ListParagraph"/>
        <w:tabs>
          <w:tab w:val="center" w:pos="709"/>
        </w:tabs>
        <w:outlineLvl w:val="0"/>
        <w:rPr>
          <w:rFonts w:ascii="Arial" w:hAnsi="Arial" w:cs="Arial"/>
          <w:sz w:val="22"/>
          <w:szCs w:val="22"/>
        </w:rPr>
      </w:pPr>
    </w:p>
    <w:p w:rsidR="00E037C3" w:rsidRPr="00C73C50" w:rsidRDefault="00E037C3" w:rsidP="00E037C3">
      <w:pPr>
        <w:tabs>
          <w:tab w:val="center" w:pos="709"/>
        </w:tabs>
        <w:outlineLvl w:val="0"/>
        <w:rPr>
          <w:sz w:val="22"/>
          <w:szCs w:val="22"/>
        </w:rPr>
      </w:pPr>
      <w:r>
        <w:rPr>
          <w:bCs/>
          <w:sz w:val="22"/>
          <w:szCs w:val="22"/>
        </w:rPr>
        <w:t xml:space="preserve">f) </w:t>
      </w:r>
      <w:r w:rsidRPr="00C73C50">
        <w:rPr>
          <w:bCs/>
          <w:sz w:val="22"/>
          <w:szCs w:val="22"/>
        </w:rPr>
        <w:t>Per inspection of the procurement information provided it was noted that n</w:t>
      </w:r>
      <w:r w:rsidRPr="00C73C50">
        <w:rPr>
          <w:color w:val="000000"/>
          <w:sz w:val="22"/>
          <w:szCs w:val="22"/>
        </w:rPr>
        <w:t xml:space="preserve">o documentation was attached indicating that the supplier has completed the SBD 4 (declaration of interest) or PA-11 (declaration of interest and the bidders past Supply Chain Management practices) of the department as required by </w:t>
      </w:r>
      <w:r w:rsidRPr="00C73C50">
        <w:rPr>
          <w:color w:val="000000"/>
          <w:sz w:val="22"/>
          <w:szCs w:val="22"/>
          <w:lang w:val="en-GB"/>
        </w:rPr>
        <w:t>Practice Note 7 of 2009/10</w:t>
      </w:r>
      <w:r w:rsidRPr="00C73C50">
        <w:rPr>
          <w:color w:val="000000"/>
          <w:sz w:val="22"/>
          <w:szCs w:val="22"/>
        </w:rPr>
        <w:t>.</w:t>
      </w:r>
    </w:p>
    <w:p w:rsidR="00E037C3" w:rsidRPr="002C76C1" w:rsidRDefault="00E037C3" w:rsidP="00E037C3">
      <w:pPr>
        <w:pStyle w:val="ListParagraph"/>
        <w:tabs>
          <w:tab w:val="center" w:pos="709"/>
        </w:tabs>
        <w:rPr>
          <w:rFonts w:ascii="Arial" w:hAnsi="Arial" w:cs="Arial"/>
          <w:sz w:val="22"/>
          <w:szCs w:val="22"/>
        </w:rPr>
      </w:pPr>
    </w:p>
    <w:p w:rsidR="00E037C3" w:rsidRPr="00C73C50" w:rsidRDefault="00E037C3" w:rsidP="00E037C3">
      <w:pPr>
        <w:tabs>
          <w:tab w:val="center" w:pos="709"/>
        </w:tabs>
        <w:outlineLvl w:val="0"/>
        <w:rPr>
          <w:sz w:val="22"/>
          <w:szCs w:val="22"/>
        </w:rPr>
      </w:pPr>
      <w:r>
        <w:rPr>
          <w:sz w:val="22"/>
          <w:szCs w:val="22"/>
        </w:rPr>
        <w:t xml:space="preserve">g) </w:t>
      </w:r>
      <w:r w:rsidRPr="00C73C50">
        <w:rPr>
          <w:sz w:val="22"/>
          <w:szCs w:val="22"/>
        </w:rPr>
        <w:t>As only one quotation was obtained the department did not comply with PPPFA section 2(1)(e).</w:t>
      </w:r>
    </w:p>
    <w:p w:rsidR="00E037C3" w:rsidRPr="002C76C1" w:rsidRDefault="00E037C3" w:rsidP="00E037C3">
      <w:pPr>
        <w:pStyle w:val="ListParagraph"/>
        <w:tabs>
          <w:tab w:val="center" w:pos="709"/>
        </w:tabs>
        <w:rPr>
          <w:rFonts w:ascii="Arial" w:hAnsi="Arial" w:cs="Arial"/>
          <w:sz w:val="22"/>
          <w:szCs w:val="22"/>
        </w:rPr>
      </w:pPr>
    </w:p>
    <w:p w:rsidR="00E037C3" w:rsidRPr="00C73C50" w:rsidRDefault="00E037C3" w:rsidP="00E037C3">
      <w:pPr>
        <w:tabs>
          <w:tab w:val="center" w:pos="709"/>
        </w:tabs>
        <w:outlineLvl w:val="0"/>
        <w:rPr>
          <w:sz w:val="22"/>
          <w:szCs w:val="22"/>
        </w:rPr>
      </w:pPr>
      <w:r>
        <w:rPr>
          <w:sz w:val="22"/>
          <w:szCs w:val="22"/>
        </w:rPr>
        <w:t xml:space="preserve">h) </w:t>
      </w:r>
      <w:r w:rsidRPr="00C73C50">
        <w:rPr>
          <w:sz w:val="22"/>
          <w:szCs w:val="22"/>
        </w:rPr>
        <w:t>It was noted that on the provisioning and administration checklist it was erroneously indicated that a minimum of three quotations were received. The internal control measure (checklist) is therefore not effective.</w:t>
      </w:r>
    </w:p>
    <w:p w:rsidR="00E037C3" w:rsidRPr="002C76C1" w:rsidRDefault="00E037C3" w:rsidP="00E037C3">
      <w:pPr>
        <w:pStyle w:val="ListParagraph"/>
        <w:tabs>
          <w:tab w:val="center" w:pos="709"/>
        </w:tabs>
        <w:rPr>
          <w:rFonts w:ascii="Arial" w:hAnsi="Arial" w:cs="Arial"/>
          <w:sz w:val="22"/>
          <w:szCs w:val="22"/>
        </w:rPr>
      </w:pPr>
    </w:p>
    <w:p w:rsidR="00E037C3" w:rsidRDefault="00E037C3" w:rsidP="00E037C3">
      <w:pPr>
        <w:tabs>
          <w:tab w:val="center" w:pos="709"/>
        </w:tabs>
        <w:autoSpaceDE w:val="0"/>
        <w:autoSpaceDN w:val="0"/>
        <w:adjustRightInd w:val="0"/>
        <w:ind w:left="720" w:hanging="720"/>
        <w:rPr>
          <w:sz w:val="22"/>
          <w:szCs w:val="22"/>
        </w:rPr>
      </w:pPr>
    </w:p>
    <w:p w:rsidR="00E037C3" w:rsidRPr="002C76C1" w:rsidRDefault="00E037C3" w:rsidP="00E037C3">
      <w:pPr>
        <w:pStyle w:val="NormalWeb"/>
        <w:tabs>
          <w:tab w:val="center" w:pos="709"/>
        </w:tabs>
        <w:rPr>
          <w:rFonts w:ascii="Arial" w:hAnsi="Arial" w:cs="Arial"/>
          <w:sz w:val="22"/>
          <w:szCs w:val="22"/>
          <w:lang w:val="en-GB"/>
        </w:rPr>
      </w:pPr>
      <w:r>
        <w:rPr>
          <w:rFonts w:ascii="Arial" w:hAnsi="Arial" w:cs="Arial"/>
          <w:sz w:val="22"/>
          <w:szCs w:val="22"/>
          <w:lang w:val="en-GB"/>
        </w:rPr>
        <w:t>The finding occurred as a result of the fact that:</w:t>
      </w:r>
    </w:p>
    <w:p w:rsidR="00E037C3" w:rsidRPr="002C76C1" w:rsidRDefault="00E037C3" w:rsidP="00E037C3">
      <w:pPr>
        <w:tabs>
          <w:tab w:val="center" w:pos="709"/>
        </w:tabs>
        <w:spacing w:before="100" w:beforeAutospacing="1" w:after="100" w:afterAutospacing="1"/>
        <w:rPr>
          <w:sz w:val="22"/>
          <w:szCs w:val="22"/>
          <w:lang w:val="en-GB"/>
        </w:rPr>
      </w:pPr>
      <w:r w:rsidRPr="002C76C1">
        <w:rPr>
          <w:sz w:val="22"/>
          <w:szCs w:val="22"/>
          <w:lang w:val="en-GB"/>
        </w:rPr>
        <w:t xml:space="preserve"> As per discussion with ASD: Finance (Mpho Selepe) it was noted that </w:t>
      </w:r>
      <w:r w:rsidRPr="002C76C1">
        <w:rPr>
          <w:sz w:val="22"/>
          <w:szCs w:val="22"/>
        </w:rPr>
        <w:t>the Deputy Minister did not like any furniture pieces from shops and she identified Steelland store</w:t>
      </w:r>
      <w:r w:rsidRPr="002C76C1">
        <w:rPr>
          <w:sz w:val="22"/>
          <w:szCs w:val="22"/>
          <w:lang w:val="en-GB"/>
        </w:rPr>
        <w:t xml:space="preserve">. </w:t>
      </w:r>
    </w:p>
    <w:p w:rsidR="00E037C3" w:rsidRPr="002C76C1" w:rsidRDefault="00E037C3" w:rsidP="00E037C3">
      <w:pPr>
        <w:tabs>
          <w:tab w:val="center" w:pos="709"/>
        </w:tabs>
        <w:spacing w:before="100" w:beforeAutospacing="1" w:after="100" w:afterAutospacing="1"/>
        <w:rPr>
          <w:sz w:val="22"/>
          <w:szCs w:val="22"/>
          <w:lang w:val="en-GB"/>
        </w:rPr>
      </w:pPr>
      <w:r w:rsidRPr="002C76C1">
        <w:rPr>
          <w:sz w:val="22"/>
          <w:szCs w:val="22"/>
          <w:lang w:val="en-GB"/>
        </w:rPr>
        <w:t>Mr Selepe also noted that all quotations for prestige are done at head office and as a result head office personnel are responsible for the choice of suppliers and therefore he does not understand why some of the suppliers chosen are not on the prospective supplier list as the regional office only deals with the payment.</w:t>
      </w:r>
    </w:p>
    <w:p w:rsidR="00E037C3" w:rsidRPr="002C76C1" w:rsidRDefault="00E037C3" w:rsidP="00E037C3">
      <w:pPr>
        <w:tabs>
          <w:tab w:val="center" w:pos="709"/>
        </w:tabs>
        <w:spacing w:after="120" w:line="260" w:lineRule="exact"/>
        <w:jc w:val="both"/>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E037C3" w:rsidRPr="002C76C1" w:rsidRDefault="00E037C3" w:rsidP="00E037C3">
      <w:pPr>
        <w:tabs>
          <w:tab w:val="center" w:pos="709"/>
        </w:tabs>
        <w:spacing w:after="120"/>
        <w:rPr>
          <w:sz w:val="22"/>
          <w:szCs w:val="22"/>
        </w:rPr>
      </w:pPr>
      <w:r w:rsidRPr="002C76C1">
        <w:rPr>
          <w:sz w:val="22"/>
          <w:szCs w:val="22"/>
          <w:lang w:val="en-GB"/>
        </w:rPr>
        <w:t>It has been indicated in the action plan that the controls pertaining to three quotes have been improved. All deviations are first interrogated by the Director of supply chain before approval is given. The target date for the aforementioned actions was December 2011.</w:t>
      </w:r>
    </w:p>
    <w:p w:rsidR="00E037C3" w:rsidRPr="002C76C1" w:rsidRDefault="00E037C3" w:rsidP="00E037C3">
      <w:pPr>
        <w:pStyle w:val="NormalWeb"/>
        <w:tabs>
          <w:tab w:val="center" w:pos="709"/>
        </w:tabs>
        <w:rPr>
          <w:rFonts w:ascii="Arial" w:hAnsi="Arial" w:cs="Arial"/>
          <w:b/>
          <w:bCs/>
          <w:sz w:val="22"/>
          <w:szCs w:val="22"/>
        </w:rPr>
      </w:pPr>
    </w:p>
    <w:p w:rsidR="00E037C3" w:rsidRPr="002C76C1" w:rsidRDefault="00E037C3" w:rsidP="00E037C3">
      <w:pPr>
        <w:pStyle w:val="NormalWeb"/>
        <w:tabs>
          <w:tab w:val="center" w:pos="709"/>
        </w:tabs>
        <w:rPr>
          <w:rFonts w:ascii="Arial" w:hAnsi="Arial" w:cs="Arial"/>
          <w:bCs/>
          <w:sz w:val="22"/>
          <w:szCs w:val="22"/>
        </w:rPr>
      </w:pPr>
      <w:r w:rsidRPr="002C76C1">
        <w:rPr>
          <w:rFonts w:ascii="Arial" w:hAnsi="Arial" w:cs="Arial"/>
          <w:bCs/>
          <w:sz w:val="22"/>
          <w:szCs w:val="22"/>
        </w:rPr>
        <w:t xml:space="preserve">Although the internal control checklist was completed it incorrectly indicated that three quotations were obtained. In spite of the CFO indicating the latter the procurement was not included in the irregular expenditure disclosed in the financial statements. </w:t>
      </w:r>
    </w:p>
    <w:p w:rsidR="00E037C3" w:rsidRDefault="00E037C3" w:rsidP="00E037C3">
      <w:pPr>
        <w:tabs>
          <w:tab w:val="center" w:pos="709"/>
        </w:tabs>
        <w:autoSpaceDE w:val="0"/>
        <w:autoSpaceDN w:val="0"/>
        <w:adjustRightInd w:val="0"/>
        <w:ind w:left="720" w:hanging="720"/>
        <w:rPr>
          <w:sz w:val="22"/>
          <w:szCs w:val="22"/>
        </w:rPr>
      </w:pPr>
    </w:p>
    <w:p w:rsidR="00E037C3" w:rsidRPr="002C76C1" w:rsidRDefault="00E037C3" w:rsidP="00E037C3">
      <w:pPr>
        <w:tabs>
          <w:tab w:val="center" w:pos="709"/>
        </w:tabs>
        <w:autoSpaceDE w:val="0"/>
        <w:autoSpaceDN w:val="0"/>
        <w:adjustRightInd w:val="0"/>
        <w:ind w:left="720" w:hanging="720"/>
        <w:rPr>
          <w:sz w:val="22"/>
          <w:szCs w:val="22"/>
        </w:rPr>
      </w:pPr>
      <w:r>
        <w:rPr>
          <w:sz w:val="22"/>
          <w:szCs w:val="22"/>
        </w:rPr>
        <w:t>Impact of the finding:</w:t>
      </w:r>
    </w:p>
    <w:p w:rsidR="00E037C3" w:rsidRPr="002C76C1" w:rsidRDefault="00E037C3" w:rsidP="00E037C3">
      <w:pPr>
        <w:pStyle w:val="NormalWeb"/>
        <w:tabs>
          <w:tab w:val="center" w:pos="709"/>
        </w:tabs>
        <w:rPr>
          <w:rFonts w:ascii="Arial" w:hAnsi="Arial" w:cs="Arial"/>
          <w:color w:val="000000"/>
          <w:sz w:val="22"/>
          <w:szCs w:val="22"/>
          <w:lang w:val="en-ZA" w:eastAsia="en-ZA"/>
        </w:rPr>
      </w:pPr>
    </w:p>
    <w:p w:rsidR="00E037C3" w:rsidRPr="002C76C1" w:rsidRDefault="00E037C3" w:rsidP="00E037C3">
      <w:pPr>
        <w:pStyle w:val="NormalWeb"/>
        <w:tabs>
          <w:tab w:val="center" w:pos="709"/>
        </w:tabs>
        <w:ind w:left="720" w:hanging="720"/>
        <w:rPr>
          <w:rFonts w:ascii="Arial" w:hAnsi="Arial" w:cs="Arial"/>
          <w:sz w:val="22"/>
          <w:szCs w:val="22"/>
        </w:rPr>
      </w:pPr>
      <w:r w:rsidRPr="002C76C1">
        <w:rPr>
          <w:rFonts w:ascii="Arial" w:hAnsi="Arial" w:cs="Arial"/>
          <w:sz w:val="22"/>
          <w:szCs w:val="22"/>
        </w:rPr>
        <w:t>a)</w:t>
      </w:r>
      <w:r>
        <w:rPr>
          <w:rFonts w:ascii="Arial" w:hAnsi="Arial" w:cs="Arial"/>
          <w:sz w:val="22"/>
          <w:szCs w:val="22"/>
        </w:rPr>
        <w:tab/>
      </w:r>
      <w:r w:rsidRPr="002C76C1">
        <w:rPr>
          <w:rFonts w:ascii="Arial" w:hAnsi="Arial" w:cs="Arial"/>
          <w:sz w:val="22"/>
          <w:szCs w:val="22"/>
        </w:rPr>
        <w:tab/>
        <w:t>Irregular expenditure being understated with R331 845,01 due to:</w:t>
      </w:r>
    </w:p>
    <w:p w:rsidR="00E037C3" w:rsidRPr="002C76C1" w:rsidRDefault="00E037C3" w:rsidP="00E037C3">
      <w:pPr>
        <w:pStyle w:val="NormalWeb"/>
        <w:tabs>
          <w:tab w:val="center" w:pos="709"/>
        </w:tabs>
        <w:ind w:left="1440" w:hanging="720"/>
        <w:rPr>
          <w:rFonts w:ascii="Arial" w:hAnsi="Arial" w:cs="Arial"/>
          <w:sz w:val="22"/>
          <w:szCs w:val="22"/>
          <w:lang w:val="en-ZA" w:eastAsia="en-ZA"/>
        </w:rPr>
      </w:pPr>
      <w:r w:rsidRPr="002C76C1">
        <w:rPr>
          <w:rFonts w:ascii="Arial" w:hAnsi="Arial" w:cs="Arial"/>
          <w:sz w:val="22"/>
          <w:szCs w:val="22"/>
        </w:rPr>
        <w:t>(i)</w:t>
      </w:r>
      <w:r w:rsidRPr="002C76C1">
        <w:rPr>
          <w:rFonts w:ascii="Arial" w:hAnsi="Arial" w:cs="Arial"/>
          <w:sz w:val="22"/>
          <w:szCs w:val="22"/>
        </w:rPr>
        <w:tab/>
      </w:r>
      <w:r w:rsidRPr="002C76C1">
        <w:rPr>
          <w:rFonts w:ascii="Arial" w:hAnsi="Arial" w:cs="Arial"/>
          <w:sz w:val="22"/>
          <w:szCs w:val="22"/>
          <w:lang w:val="en-ZA" w:eastAsia="en-ZA"/>
        </w:rPr>
        <w:t>Bid specifications were drafted in a biased manner which did not allow all potential suppliers to offer their goods and services.</w:t>
      </w:r>
      <w:r w:rsidRPr="002C76C1">
        <w:rPr>
          <w:rFonts w:ascii="Arial" w:hAnsi="Arial" w:cs="Arial"/>
          <w:sz w:val="22"/>
          <w:szCs w:val="22"/>
        </w:rPr>
        <w:t xml:space="preserve"> </w:t>
      </w:r>
      <w:r w:rsidRPr="002C76C1">
        <w:rPr>
          <w:rFonts w:ascii="Arial" w:hAnsi="Arial" w:cs="Arial"/>
          <w:sz w:val="22"/>
          <w:szCs w:val="22"/>
          <w:lang w:val="en-ZA" w:eastAsia="en-ZA"/>
        </w:rPr>
        <w:t>The specifications made reference to particular trade mark, name, patent, design, type, specific origin and producer. [TR16A3.2 (fairness &amp; competition) SCM guide par 3.4.2]</w:t>
      </w:r>
    </w:p>
    <w:p w:rsidR="00E037C3" w:rsidRPr="002C76C1" w:rsidRDefault="00E037C3" w:rsidP="00E037C3">
      <w:pPr>
        <w:pStyle w:val="NormalWeb"/>
        <w:tabs>
          <w:tab w:val="center" w:pos="709"/>
        </w:tabs>
        <w:ind w:left="1440" w:hanging="720"/>
        <w:rPr>
          <w:rFonts w:ascii="Arial" w:hAnsi="Arial" w:cs="Arial"/>
          <w:sz w:val="22"/>
          <w:szCs w:val="22"/>
        </w:rPr>
      </w:pPr>
      <w:r w:rsidRPr="002C76C1">
        <w:rPr>
          <w:rFonts w:ascii="Arial" w:hAnsi="Arial" w:cs="Arial"/>
          <w:sz w:val="22"/>
          <w:szCs w:val="22"/>
          <w:lang w:val="en-ZA" w:eastAsia="en-ZA"/>
        </w:rPr>
        <w:t>(ii)</w:t>
      </w:r>
      <w:r w:rsidRPr="002C76C1">
        <w:rPr>
          <w:rFonts w:ascii="Arial" w:hAnsi="Arial" w:cs="Arial"/>
          <w:sz w:val="22"/>
          <w:szCs w:val="22"/>
          <w:lang w:val="en-ZA" w:eastAsia="en-ZA"/>
        </w:rPr>
        <w:tab/>
      </w:r>
      <w:r w:rsidRPr="002C76C1">
        <w:rPr>
          <w:rFonts w:ascii="Arial" w:hAnsi="Arial" w:cs="Arial"/>
          <w:sz w:val="22"/>
          <w:szCs w:val="22"/>
        </w:rPr>
        <w:t>The fact that the procurement was not approved by the acting accounting officer as required by circular 33 of the department.</w:t>
      </w:r>
    </w:p>
    <w:p w:rsidR="00E037C3" w:rsidRPr="002C76C1" w:rsidRDefault="00E037C3" w:rsidP="00E037C3">
      <w:pPr>
        <w:pStyle w:val="NormalWeb"/>
        <w:widowControl/>
        <w:tabs>
          <w:tab w:val="center" w:pos="709"/>
        </w:tabs>
        <w:ind w:left="720"/>
        <w:rPr>
          <w:rFonts w:ascii="Arial" w:hAnsi="Arial" w:cs="Arial"/>
          <w:sz w:val="22"/>
          <w:szCs w:val="22"/>
        </w:rPr>
      </w:pPr>
      <w:r w:rsidRPr="002C76C1">
        <w:rPr>
          <w:rFonts w:ascii="Arial" w:hAnsi="Arial" w:cs="Arial"/>
          <w:sz w:val="22"/>
          <w:szCs w:val="22"/>
          <w:lang w:val="en-ZA" w:eastAsia="en-ZA"/>
        </w:rPr>
        <w:t>(ii</w:t>
      </w:r>
      <w:r>
        <w:rPr>
          <w:rFonts w:ascii="Arial" w:hAnsi="Arial" w:cs="Arial"/>
          <w:sz w:val="22"/>
          <w:szCs w:val="22"/>
          <w:lang w:val="en-ZA" w:eastAsia="en-ZA"/>
        </w:rPr>
        <w:t>i</w:t>
      </w:r>
      <w:r w:rsidRPr="002C76C1">
        <w:rPr>
          <w:rFonts w:ascii="Arial" w:hAnsi="Arial" w:cs="Arial"/>
          <w:sz w:val="22"/>
          <w:szCs w:val="22"/>
          <w:lang w:val="en-ZA" w:eastAsia="en-ZA"/>
        </w:rPr>
        <w:t>)</w:t>
      </w:r>
      <w:r>
        <w:rPr>
          <w:rFonts w:ascii="Arial" w:hAnsi="Arial" w:cs="Arial"/>
          <w:sz w:val="22"/>
          <w:szCs w:val="22"/>
          <w:lang w:val="en-ZA" w:eastAsia="en-ZA"/>
        </w:rPr>
        <w:t xml:space="preserve"> </w:t>
      </w:r>
      <w:r w:rsidRPr="002C76C1">
        <w:rPr>
          <w:rFonts w:ascii="Arial" w:hAnsi="Arial" w:cs="Arial"/>
          <w:sz w:val="22"/>
          <w:szCs w:val="22"/>
        </w:rPr>
        <w:t xml:space="preserve">The non compliance with Practice Note 8 of 2007/2008 </w:t>
      </w:r>
      <w:r w:rsidRPr="002C76C1">
        <w:rPr>
          <w:rFonts w:ascii="Arial" w:hAnsi="Arial" w:cs="Arial"/>
          <w:sz w:val="22"/>
          <w:szCs w:val="22"/>
          <w:lang w:val="en-ZA"/>
        </w:rPr>
        <w:t>as deviations were approved for the invitations of three written price quotations from accredited prospective suppliers even though it was possible to comply with the requirement.</w:t>
      </w:r>
    </w:p>
    <w:p w:rsidR="00E037C3" w:rsidRPr="00BC5E18" w:rsidRDefault="00E037C3" w:rsidP="00E037C3">
      <w:pPr>
        <w:pStyle w:val="NormalWeb"/>
        <w:widowControl/>
        <w:tabs>
          <w:tab w:val="center" w:pos="709"/>
        </w:tabs>
        <w:ind w:left="720"/>
        <w:rPr>
          <w:rFonts w:ascii="Arial" w:hAnsi="Arial" w:cs="Arial"/>
          <w:sz w:val="22"/>
          <w:szCs w:val="22"/>
        </w:rPr>
      </w:pPr>
      <w:r>
        <w:rPr>
          <w:rFonts w:ascii="Arial" w:hAnsi="Arial" w:cs="Arial"/>
          <w:sz w:val="22"/>
          <w:szCs w:val="22"/>
          <w:lang w:val="en-ZA" w:eastAsia="en-ZA"/>
        </w:rPr>
        <w:t>(iv</w:t>
      </w:r>
      <w:r w:rsidRPr="002C76C1">
        <w:rPr>
          <w:rFonts w:ascii="Arial" w:hAnsi="Arial" w:cs="Arial"/>
          <w:sz w:val="22"/>
          <w:szCs w:val="22"/>
          <w:lang w:val="en-ZA" w:eastAsia="en-ZA"/>
        </w:rPr>
        <w:t>)</w:t>
      </w:r>
      <w:r>
        <w:rPr>
          <w:rFonts w:ascii="Arial" w:hAnsi="Arial" w:cs="Arial"/>
          <w:sz w:val="22"/>
          <w:szCs w:val="22"/>
          <w:lang w:val="en-ZA" w:eastAsia="en-ZA"/>
        </w:rPr>
        <w:t xml:space="preserve"> </w:t>
      </w:r>
      <w:r w:rsidRPr="002C76C1">
        <w:rPr>
          <w:rFonts w:ascii="Arial" w:hAnsi="Arial" w:cs="Arial"/>
          <w:color w:val="000000"/>
          <w:sz w:val="22"/>
          <w:szCs w:val="22"/>
          <w:lang w:val="en-ZA" w:eastAsia="en-ZA"/>
        </w:rPr>
        <w:t xml:space="preserve">The preference point system was not applied in the procurement of goods and services above R30 000 as required by the PPPF Act as the department only received </w:t>
      </w:r>
      <w:r w:rsidRPr="00BC5E18">
        <w:rPr>
          <w:rFonts w:ascii="Arial" w:hAnsi="Arial" w:cs="Arial"/>
          <w:color w:val="000000"/>
          <w:sz w:val="22"/>
          <w:szCs w:val="22"/>
          <w:lang w:val="en-ZA" w:eastAsia="en-ZA"/>
        </w:rPr>
        <w:t>one quotation.</w:t>
      </w:r>
    </w:p>
    <w:p w:rsidR="00E037C3" w:rsidRPr="00BC5E18" w:rsidRDefault="00E037C3" w:rsidP="00E037C3">
      <w:pPr>
        <w:pStyle w:val="NormalWeb"/>
        <w:tabs>
          <w:tab w:val="center" w:pos="709"/>
        </w:tabs>
        <w:rPr>
          <w:rFonts w:ascii="Arial" w:hAnsi="Arial" w:cs="Arial"/>
          <w:color w:val="000000"/>
          <w:sz w:val="22"/>
          <w:szCs w:val="22"/>
          <w:lang w:val="en-ZA" w:eastAsia="en-ZA"/>
        </w:rPr>
      </w:pPr>
      <w:r w:rsidRPr="00BC5E18">
        <w:rPr>
          <w:rFonts w:ascii="Arial" w:hAnsi="Arial" w:cs="Arial"/>
          <w:color w:val="000000"/>
          <w:sz w:val="22"/>
          <w:szCs w:val="22"/>
          <w:lang w:val="en-ZA" w:eastAsia="en-ZA"/>
        </w:rPr>
        <w:t xml:space="preserve">b)         Risk of payments being awarded to favoured suppliers. </w:t>
      </w:r>
    </w:p>
    <w:p w:rsidR="00E037C3" w:rsidRPr="00BC5E18" w:rsidRDefault="00E037C3" w:rsidP="00E037C3">
      <w:pPr>
        <w:pStyle w:val="NormalWeb"/>
        <w:tabs>
          <w:tab w:val="center" w:pos="709"/>
        </w:tabs>
        <w:rPr>
          <w:rFonts w:ascii="Arial" w:hAnsi="Arial" w:cs="Arial"/>
          <w:sz w:val="22"/>
          <w:szCs w:val="22"/>
          <w:lang w:val="en-ZA" w:eastAsia="en-ZA"/>
        </w:rPr>
      </w:pPr>
      <w:r w:rsidRPr="00BC5E18">
        <w:rPr>
          <w:rFonts w:ascii="Arial" w:hAnsi="Arial" w:cs="Arial"/>
          <w:sz w:val="22"/>
          <w:szCs w:val="22"/>
          <w:lang w:val="en-ZA" w:eastAsia="en-ZA"/>
        </w:rPr>
        <w:t xml:space="preserve">c)         Increased risk of bribery and fraudulent activities. </w:t>
      </w:r>
    </w:p>
    <w:p w:rsidR="00E037C3" w:rsidRPr="00BC5E18" w:rsidRDefault="00E037C3" w:rsidP="00E037C3">
      <w:pPr>
        <w:pStyle w:val="NormalWeb"/>
        <w:tabs>
          <w:tab w:val="center" w:pos="709"/>
        </w:tabs>
        <w:rPr>
          <w:rFonts w:ascii="Arial" w:hAnsi="Arial" w:cs="Arial"/>
          <w:sz w:val="22"/>
          <w:szCs w:val="22"/>
        </w:rPr>
      </w:pPr>
      <w:r w:rsidRPr="00BC5E18">
        <w:rPr>
          <w:rFonts w:ascii="Arial" w:hAnsi="Arial" w:cs="Arial"/>
          <w:sz w:val="22"/>
          <w:szCs w:val="22"/>
        </w:rPr>
        <w:t>d)</w:t>
      </w:r>
      <w:r w:rsidRPr="00BC5E18">
        <w:rPr>
          <w:rFonts w:ascii="Arial" w:hAnsi="Arial" w:cs="Arial"/>
          <w:sz w:val="22"/>
          <w:szCs w:val="22"/>
        </w:rPr>
        <w:tab/>
      </w:r>
      <w:r w:rsidRPr="00BC5E18">
        <w:rPr>
          <w:rFonts w:ascii="Arial" w:hAnsi="Arial" w:cs="Arial"/>
          <w:sz w:val="22"/>
          <w:szCs w:val="22"/>
        </w:rPr>
        <w:tab/>
        <w:t xml:space="preserve">Suppliers to whom awards were made did not submit declarations to declare whether </w:t>
      </w:r>
      <w:r w:rsidRPr="00BC5E18">
        <w:rPr>
          <w:rFonts w:ascii="Arial" w:hAnsi="Arial" w:cs="Arial"/>
          <w:sz w:val="22"/>
          <w:szCs w:val="22"/>
        </w:rPr>
        <w:tab/>
      </w:r>
      <w:r w:rsidRPr="00BC5E18">
        <w:rPr>
          <w:rFonts w:ascii="Arial" w:hAnsi="Arial" w:cs="Arial"/>
          <w:sz w:val="22"/>
          <w:szCs w:val="22"/>
        </w:rPr>
        <w:tab/>
      </w:r>
      <w:r w:rsidRPr="00BC5E18">
        <w:rPr>
          <w:rFonts w:ascii="Arial" w:hAnsi="Arial" w:cs="Arial"/>
          <w:sz w:val="22"/>
          <w:szCs w:val="22"/>
        </w:rPr>
        <w:tab/>
        <w:t xml:space="preserve">they are in the service of the auditee or whether a director/ member/ principal </w:t>
      </w:r>
      <w:r w:rsidRPr="00BC5E18">
        <w:rPr>
          <w:rFonts w:ascii="Arial" w:hAnsi="Arial" w:cs="Arial"/>
          <w:sz w:val="22"/>
          <w:szCs w:val="22"/>
        </w:rPr>
        <w:tab/>
      </w:r>
      <w:r w:rsidRPr="00BC5E18">
        <w:rPr>
          <w:rFonts w:ascii="Arial" w:hAnsi="Arial" w:cs="Arial"/>
          <w:sz w:val="22"/>
          <w:szCs w:val="22"/>
        </w:rPr>
        <w:tab/>
      </w:r>
      <w:r w:rsidRPr="00BC5E18">
        <w:rPr>
          <w:rFonts w:ascii="Arial" w:hAnsi="Arial" w:cs="Arial"/>
          <w:sz w:val="22"/>
          <w:szCs w:val="22"/>
        </w:rPr>
        <w:tab/>
      </w:r>
      <w:r w:rsidRPr="00BC5E18">
        <w:rPr>
          <w:rFonts w:ascii="Arial" w:hAnsi="Arial" w:cs="Arial"/>
          <w:sz w:val="22"/>
          <w:szCs w:val="22"/>
        </w:rPr>
        <w:tab/>
        <w:t xml:space="preserve">shareholder/ stakeholder is in the service of the auditee as required in terms of PN 7 of </w:t>
      </w:r>
      <w:r w:rsidRPr="00BC5E18">
        <w:rPr>
          <w:rFonts w:ascii="Arial" w:hAnsi="Arial" w:cs="Arial"/>
          <w:sz w:val="22"/>
          <w:szCs w:val="22"/>
        </w:rPr>
        <w:tab/>
      </w:r>
      <w:r w:rsidRPr="00BC5E18">
        <w:rPr>
          <w:rFonts w:ascii="Arial" w:hAnsi="Arial" w:cs="Arial"/>
          <w:sz w:val="22"/>
          <w:szCs w:val="22"/>
        </w:rPr>
        <w:tab/>
      </w:r>
      <w:r w:rsidRPr="00BC5E18">
        <w:rPr>
          <w:rFonts w:ascii="Arial" w:hAnsi="Arial" w:cs="Arial"/>
          <w:sz w:val="22"/>
          <w:szCs w:val="22"/>
        </w:rPr>
        <w:tab/>
        <w:t>2009/10.</w:t>
      </w:r>
    </w:p>
    <w:p w:rsidR="00E037C3" w:rsidRPr="00BC5E18" w:rsidRDefault="00E037C3" w:rsidP="00E037C3">
      <w:pPr>
        <w:pStyle w:val="NormalWeb"/>
        <w:tabs>
          <w:tab w:val="center" w:pos="709"/>
        </w:tabs>
        <w:rPr>
          <w:rFonts w:ascii="Arial" w:hAnsi="Arial" w:cs="Arial"/>
          <w:sz w:val="22"/>
          <w:szCs w:val="22"/>
          <w:lang w:val="en-ZA" w:eastAsia="en-ZA"/>
        </w:rPr>
      </w:pPr>
      <w:r w:rsidRPr="00BC5E18">
        <w:rPr>
          <w:rFonts w:ascii="Arial" w:hAnsi="Arial" w:cs="Arial"/>
          <w:sz w:val="22"/>
          <w:szCs w:val="22"/>
        </w:rPr>
        <w:t xml:space="preserve">e) </w:t>
      </w:r>
      <w:r w:rsidRPr="00BC5E18">
        <w:rPr>
          <w:rFonts w:ascii="Arial" w:hAnsi="Arial" w:cs="Arial"/>
          <w:sz w:val="22"/>
          <w:szCs w:val="22"/>
        </w:rPr>
        <w:tab/>
      </w:r>
      <w:r w:rsidRPr="00BC5E18">
        <w:rPr>
          <w:rFonts w:ascii="Arial" w:hAnsi="Arial" w:cs="Arial"/>
          <w:sz w:val="22"/>
          <w:szCs w:val="22"/>
        </w:rPr>
        <w:tab/>
        <w:t xml:space="preserve">Since the department did not obtain and evaluate three quotations the goods may not </w:t>
      </w:r>
      <w:r w:rsidRPr="00BC5E18">
        <w:rPr>
          <w:rFonts w:ascii="Arial" w:hAnsi="Arial" w:cs="Arial"/>
          <w:sz w:val="22"/>
          <w:szCs w:val="22"/>
        </w:rPr>
        <w:tab/>
      </w:r>
      <w:r w:rsidRPr="00BC5E18">
        <w:rPr>
          <w:rFonts w:ascii="Arial" w:hAnsi="Arial" w:cs="Arial"/>
          <w:sz w:val="22"/>
          <w:szCs w:val="22"/>
        </w:rPr>
        <w:tab/>
      </w:r>
      <w:r w:rsidRPr="00BC5E18">
        <w:rPr>
          <w:rFonts w:ascii="Arial" w:hAnsi="Arial" w:cs="Arial"/>
          <w:sz w:val="22"/>
          <w:szCs w:val="22"/>
        </w:rPr>
        <w:tab/>
        <w:t>have been obtained at a reasonable price.</w:t>
      </w:r>
    </w:p>
    <w:p w:rsidR="00E037C3" w:rsidRPr="00BC5E18" w:rsidRDefault="00E037C3" w:rsidP="00E037C3">
      <w:pPr>
        <w:pStyle w:val="NormalWeb"/>
        <w:tabs>
          <w:tab w:val="center" w:pos="709"/>
        </w:tabs>
        <w:rPr>
          <w:rFonts w:ascii="Arial" w:hAnsi="Arial" w:cs="Arial"/>
          <w:sz w:val="22"/>
          <w:szCs w:val="22"/>
          <w:lang w:val="en-ZA" w:eastAsia="en-ZA"/>
        </w:rPr>
      </w:pPr>
    </w:p>
    <w:p w:rsidR="00E037C3" w:rsidRPr="002C76C1" w:rsidRDefault="00E037C3" w:rsidP="00E037C3">
      <w:pPr>
        <w:pStyle w:val="NormalWeb"/>
        <w:tabs>
          <w:tab w:val="center" w:pos="709"/>
        </w:tabs>
        <w:rPr>
          <w:rFonts w:ascii="Arial" w:hAnsi="Arial" w:cs="Arial"/>
          <w:b/>
          <w:bCs/>
          <w:sz w:val="22"/>
          <w:szCs w:val="22"/>
        </w:rPr>
      </w:pPr>
    </w:p>
    <w:p w:rsidR="00E037C3" w:rsidRPr="002C76C1" w:rsidRDefault="00E037C3" w:rsidP="00E037C3">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E037C3" w:rsidRPr="002C76C1" w:rsidRDefault="00E037C3" w:rsidP="00E037C3">
      <w:pPr>
        <w:tabs>
          <w:tab w:val="center" w:pos="709"/>
        </w:tabs>
        <w:jc w:val="both"/>
        <w:rPr>
          <w:b/>
          <w:bCs/>
          <w:sz w:val="22"/>
          <w:szCs w:val="22"/>
        </w:rPr>
      </w:pPr>
    </w:p>
    <w:p w:rsidR="00E037C3" w:rsidRPr="00AA4FC4" w:rsidRDefault="00E037C3" w:rsidP="00E037C3">
      <w:pPr>
        <w:tabs>
          <w:tab w:val="center" w:pos="709"/>
        </w:tabs>
        <w:spacing w:after="120" w:line="260" w:lineRule="exact"/>
        <w:jc w:val="both"/>
        <w:rPr>
          <w:i/>
          <w:iCs/>
          <w:sz w:val="22"/>
          <w:szCs w:val="22"/>
        </w:rPr>
      </w:pPr>
      <w:r w:rsidRPr="00AA4FC4">
        <w:rPr>
          <w:i/>
          <w:iCs/>
          <w:sz w:val="22"/>
          <w:szCs w:val="22"/>
        </w:rPr>
        <w:t>Leadership</w:t>
      </w:r>
    </w:p>
    <w:p w:rsidR="00E037C3" w:rsidRPr="00AA4FC4" w:rsidRDefault="00E037C3" w:rsidP="00E037C3">
      <w:pPr>
        <w:tabs>
          <w:tab w:val="center" w:pos="709"/>
        </w:tabs>
        <w:spacing w:after="120" w:line="260" w:lineRule="exact"/>
        <w:ind w:left="709" w:hanging="709"/>
        <w:jc w:val="both"/>
        <w:rPr>
          <w:i/>
          <w:iCs/>
          <w:sz w:val="22"/>
          <w:szCs w:val="22"/>
        </w:rPr>
      </w:pPr>
      <w:r>
        <w:rPr>
          <w:i/>
          <w:iCs/>
          <w:sz w:val="22"/>
          <w:szCs w:val="22"/>
        </w:rPr>
        <w:t>a)</w:t>
      </w:r>
      <w:r>
        <w:rPr>
          <w:i/>
          <w:iCs/>
          <w:sz w:val="22"/>
          <w:szCs w:val="22"/>
        </w:rPr>
        <w:tab/>
      </w:r>
      <w:r>
        <w:rPr>
          <w:i/>
          <w:iCs/>
          <w:sz w:val="22"/>
          <w:szCs w:val="22"/>
        </w:rPr>
        <w:tab/>
      </w:r>
      <w:r w:rsidRPr="00AA4FC4">
        <w:rPr>
          <w:i/>
          <w:iCs/>
          <w:sz w:val="22"/>
          <w:szCs w:val="22"/>
        </w:rPr>
        <w:t xml:space="preserve">Management does not establish and communicate policies and procedures effectively to enable and support understanding and execution of internal control objectives, processes and responsibilities </w:t>
      </w:r>
    </w:p>
    <w:p w:rsidR="00E037C3" w:rsidRDefault="00E037C3" w:rsidP="00E037C3">
      <w:pPr>
        <w:tabs>
          <w:tab w:val="center" w:pos="709"/>
        </w:tabs>
        <w:rPr>
          <w:i/>
          <w:sz w:val="22"/>
          <w:szCs w:val="22"/>
        </w:rPr>
      </w:pPr>
    </w:p>
    <w:p w:rsidR="00E037C3" w:rsidRPr="00AA4FC4" w:rsidRDefault="00E037C3" w:rsidP="00E037C3">
      <w:pPr>
        <w:tabs>
          <w:tab w:val="center" w:pos="709"/>
        </w:tabs>
        <w:ind w:left="709" w:hanging="709"/>
        <w:rPr>
          <w:i/>
          <w:sz w:val="22"/>
          <w:szCs w:val="22"/>
        </w:rPr>
      </w:pPr>
      <w:r>
        <w:rPr>
          <w:i/>
          <w:sz w:val="22"/>
          <w:szCs w:val="22"/>
        </w:rPr>
        <w:t>b)</w:t>
      </w:r>
      <w:r>
        <w:rPr>
          <w:i/>
          <w:sz w:val="22"/>
          <w:szCs w:val="22"/>
        </w:rPr>
        <w:tab/>
      </w:r>
      <w:r>
        <w:rPr>
          <w:i/>
          <w:sz w:val="22"/>
          <w:szCs w:val="22"/>
        </w:rPr>
        <w:tab/>
      </w:r>
      <w:r w:rsidRPr="00AA4FC4">
        <w:rPr>
          <w:i/>
          <w:sz w:val="22"/>
          <w:szCs w:val="22"/>
        </w:rPr>
        <w:t>The department did not effectively exercise its oversight responsibility regarding financial and performance reporting and compliance and related internal controls.</w:t>
      </w:r>
    </w:p>
    <w:p w:rsidR="00E037C3" w:rsidRPr="00AA4FC4" w:rsidRDefault="00E037C3" w:rsidP="00E037C3">
      <w:pPr>
        <w:tabs>
          <w:tab w:val="center" w:pos="709"/>
        </w:tabs>
        <w:spacing w:after="120" w:line="260" w:lineRule="exact"/>
        <w:ind w:left="360"/>
        <w:jc w:val="both"/>
        <w:rPr>
          <w:i/>
          <w:iCs/>
          <w:sz w:val="22"/>
          <w:szCs w:val="22"/>
        </w:rPr>
      </w:pPr>
    </w:p>
    <w:p w:rsidR="00E037C3" w:rsidRPr="00AA4FC4" w:rsidRDefault="00E037C3" w:rsidP="00E037C3">
      <w:pPr>
        <w:pStyle w:val="Heading2"/>
        <w:widowControl/>
        <w:tabs>
          <w:tab w:val="center" w:pos="709"/>
        </w:tabs>
        <w:jc w:val="both"/>
        <w:rPr>
          <w:b w:val="0"/>
          <w:bCs w:val="0"/>
          <w:sz w:val="22"/>
          <w:szCs w:val="22"/>
        </w:rPr>
      </w:pPr>
      <w:r w:rsidRPr="00AA4FC4">
        <w:rPr>
          <w:b w:val="0"/>
          <w:bCs w:val="0"/>
          <w:sz w:val="22"/>
          <w:szCs w:val="22"/>
        </w:rPr>
        <w:t>Financial and performance management</w:t>
      </w:r>
    </w:p>
    <w:p w:rsidR="00E037C3" w:rsidRPr="00AA4FC4" w:rsidRDefault="00E037C3" w:rsidP="00E037C3">
      <w:pPr>
        <w:tabs>
          <w:tab w:val="center" w:pos="709"/>
        </w:tabs>
        <w:jc w:val="both"/>
        <w:rPr>
          <w:b/>
          <w:bCs/>
          <w:i/>
          <w:sz w:val="22"/>
          <w:szCs w:val="22"/>
        </w:rPr>
      </w:pPr>
    </w:p>
    <w:p w:rsidR="00E037C3" w:rsidRPr="00AA4FC4" w:rsidRDefault="00E037C3" w:rsidP="00E037C3">
      <w:pPr>
        <w:tabs>
          <w:tab w:val="center" w:pos="709"/>
        </w:tabs>
        <w:spacing w:after="120" w:line="260" w:lineRule="exact"/>
        <w:rPr>
          <w:i/>
          <w:iCs/>
          <w:sz w:val="22"/>
          <w:szCs w:val="22"/>
          <w:lang w:val="en-GB"/>
        </w:rPr>
      </w:pPr>
      <w:r w:rsidRPr="00AA4FC4">
        <w:rPr>
          <w:i/>
          <w:iCs/>
          <w:sz w:val="22"/>
          <w:szCs w:val="22"/>
          <w:lang w:val="en-GB"/>
        </w:rPr>
        <w:t>The department did not effectively review and monitor compliance with applicable laws and regulations</w:t>
      </w:r>
    </w:p>
    <w:p w:rsidR="00E037C3" w:rsidRPr="002C76C1" w:rsidRDefault="00E037C3" w:rsidP="00E037C3">
      <w:pPr>
        <w:pStyle w:val="ListParagraph"/>
        <w:tabs>
          <w:tab w:val="center" w:pos="709"/>
        </w:tabs>
        <w:rPr>
          <w:rFonts w:ascii="Arial" w:hAnsi="Arial" w:cs="Arial"/>
          <w:i/>
          <w:iCs/>
          <w:sz w:val="22"/>
          <w:szCs w:val="22"/>
          <w:lang w:val="en-GB"/>
        </w:rPr>
      </w:pPr>
    </w:p>
    <w:p w:rsidR="00E037C3" w:rsidRPr="002C76C1" w:rsidRDefault="00E037C3" w:rsidP="00E037C3">
      <w:pPr>
        <w:tabs>
          <w:tab w:val="center" w:pos="709"/>
        </w:tabs>
        <w:spacing w:after="120"/>
        <w:rPr>
          <w:color w:val="000000"/>
          <w:sz w:val="22"/>
          <w:szCs w:val="22"/>
          <w:lang w:eastAsia="en-ZA"/>
        </w:rPr>
      </w:pPr>
      <w:r w:rsidRPr="002C76C1">
        <w:rPr>
          <w:b/>
          <w:bCs/>
          <w:sz w:val="22"/>
          <w:szCs w:val="22"/>
        </w:rPr>
        <w:t>Recommendation</w:t>
      </w:r>
    </w:p>
    <w:p w:rsidR="00E037C3" w:rsidRPr="00BC5E18" w:rsidRDefault="00E037C3" w:rsidP="00E037C3">
      <w:pPr>
        <w:tabs>
          <w:tab w:val="center" w:pos="709"/>
        </w:tabs>
        <w:spacing w:before="100" w:beforeAutospacing="1" w:after="100" w:afterAutospacing="1"/>
        <w:rPr>
          <w:color w:val="000000"/>
          <w:sz w:val="22"/>
          <w:szCs w:val="22"/>
        </w:rPr>
      </w:pPr>
      <w:r>
        <w:rPr>
          <w:color w:val="000000"/>
          <w:sz w:val="22"/>
          <w:szCs w:val="22"/>
        </w:rPr>
        <w:t xml:space="preserve">a) </w:t>
      </w:r>
      <w:r w:rsidRPr="00BC5E18">
        <w:rPr>
          <w:color w:val="000000"/>
          <w:sz w:val="22"/>
          <w:szCs w:val="22"/>
        </w:rPr>
        <w:t>This matter needs to be investigated and the required disciplinary actions instigated if applicable.</w:t>
      </w:r>
    </w:p>
    <w:p w:rsidR="00E037C3" w:rsidRPr="00BC5E18" w:rsidRDefault="00E037C3" w:rsidP="00E037C3">
      <w:pPr>
        <w:tabs>
          <w:tab w:val="center" w:pos="709"/>
        </w:tabs>
        <w:spacing w:before="100" w:beforeAutospacing="1" w:after="100" w:afterAutospacing="1"/>
        <w:rPr>
          <w:color w:val="000000"/>
          <w:sz w:val="22"/>
          <w:szCs w:val="22"/>
        </w:rPr>
      </w:pPr>
      <w:r>
        <w:rPr>
          <w:sz w:val="22"/>
          <w:szCs w:val="22"/>
        </w:rPr>
        <w:t xml:space="preserve">b) </w:t>
      </w:r>
      <w:r w:rsidRPr="00BC5E18">
        <w:rPr>
          <w:sz w:val="22"/>
          <w:szCs w:val="22"/>
        </w:rPr>
        <w:t>Actions need to be taken against officials who fail to comply with these delegations.</w:t>
      </w:r>
    </w:p>
    <w:p w:rsidR="00E037C3" w:rsidRPr="00BC5E18" w:rsidRDefault="00E037C3" w:rsidP="00E037C3">
      <w:pPr>
        <w:tabs>
          <w:tab w:val="center" w:pos="709"/>
        </w:tabs>
        <w:spacing w:before="100" w:beforeAutospacing="1" w:after="100" w:afterAutospacing="1"/>
        <w:rPr>
          <w:color w:val="000000"/>
          <w:sz w:val="22"/>
          <w:szCs w:val="22"/>
        </w:rPr>
      </w:pPr>
      <w:r>
        <w:rPr>
          <w:sz w:val="22"/>
          <w:szCs w:val="22"/>
        </w:rPr>
        <w:t xml:space="preserve">c) </w:t>
      </w:r>
      <w:r w:rsidRPr="00BC5E18">
        <w:rPr>
          <w:sz w:val="22"/>
          <w:szCs w:val="22"/>
        </w:rPr>
        <w:t>The irregular expenditure should be included in the disclosure note to the financial statements.</w:t>
      </w:r>
    </w:p>
    <w:p w:rsidR="00E037C3" w:rsidRPr="00BC5E18" w:rsidRDefault="00E037C3" w:rsidP="00E037C3">
      <w:pPr>
        <w:tabs>
          <w:tab w:val="center" w:pos="709"/>
        </w:tabs>
        <w:spacing w:before="100" w:beforeAutospacing="1" w:after="100" w:afterAutospacing="1"/>
        <w:rPr>
          <w:color w:val="000000"/>
          <w:sz w:val="22"/>
          <w:szCs w:val="22"/>
        </w:rPr>
      </w:pPr>
      <w:r>
        <w:rPr>
          <w:sz w:val="22"/>
          <w:szCs w:val="22"/>
        </w:rPr>
        <w:t xml:space="preserve">d) </w:t>
      </w:r>
      <w:r w:rsidRPr="00BC5E18">
        <w:rPr>
          <w:sz w:val="22"/>
          <w:szCs w:val="22"/>
        </w:rPr>
        <w:t>Procurement between R30 000 and R500 000 should be evaluated in terms of the PPPFA</w:t>
      </w:r>
    </w:p>
    <w:p w:rsidR="00E037C3" w:rsidRPr="00BC5E18" w:rsidRDefault="00E037C3" w:rsidP="00E037C3">
      <w:pPr>
        <w:tabs>
          <w:tab w:val="center" w:pos="709"/>
        </w:tabs>
        <w:spacing w:before="100" w:beforeAutospacing="1" w:after="100" w:afterAutospacing="1"/>
        <w:rPr>
          <w:color w:val="000000"/>
          <w:sz w:val="22"/>
          <w:szCs w:val="22"/>
        </w:rPr>
      </w:pPr>
      <w:r>
        <w:rPr>
          <w:bCs/>
          <w:color w:val="000000"/>
          <w:sz w:val="22"/>
          <w:szCs w:val="22"/>
          <w:lang w:eastAsia="en-ZA"/>
        </w:rPr>
        <w:t xml:space="preserve">e) </w:t>
      </w:r>
      <w:r w:rsidRPr="00BC5E18">
        <w:rPr>
          <w:bCs/>
          <w:color w:val="000000"/>
          <w:sz w:val="22"/>
          <w:szCs w:val="22"/>
          <w:lang w:eastAsia="en-ZA"/>
        </w:rPr>
        <w:t>The department should ensure that all relevant supporting documentation is attached to the procurement batches.</w:t>
      </w:r>
    </w:p>
    <w:p w:rsidR="00E037C3" w:rsidRPr="00BC5E18" w:rsidRDefault="00E037C3" w:rsidP="00E037C3">
      <w:pPr>
        <w:tabs>
          <w:tab w:val="center" w:pos="709"/>
        </w:tabs>
        <w:spacing w:before="100" w:beforeAutospacing="1" w:after="100" w:afterAutospacing="1"/>
        <w:rPr>
          <w:color w:val="000000"/>
          <w:sz w:val="22"/>
          <w:szCs w:val="22"/>
        </w:rPr>
      </w:pPr>
      <w:r>
        <w:rPr>
          <w:color w:val="000000"/>
          <w:sz w:val="22"/>
          <w:szCs w:val="22"/>
        </w:rPr>
        <w:t xml:space="preserve">f) </w:t>
      </w:r>
      <w:r w:rsidRPr="00BC5E18">
        <w:rPr>
          <w:color w:val="000000"/>
          <w:sz w:val="22"/>
          <w:szCs w:val="22"/>
        </w:rPr>
        <w:t>The deficiency pertaining to the completion of the checklist should be investigated and corrected.</w:t>
      </w:r>
    </w:p>
    <w:p w:rsidR="00E037C3" w:rsidRPr="00BC5E18" w:rsidRDefault="00E037C3" w:rsidP="00E037C3">
      <w:pPr>
        <w:tabs>
          <w:tab w:val="center" w:pos="709"/>
        </w:tabs>
        <w:spacing w:before="100" w:beforeAutospacing="1" w:after="100" w:afterAutospacing="1"/>
        <w:rPr>
          <w:b/>
          <w:bCs/>
          <w:sz w:val="22"/>
          <w:szCs w:val="22"/>
        </w:rPr>
      </w:pPr>
      <w:r>
        <w:rPr>
          <w:sz w:val="22"/>
          <w:szCs w:val="22"/>
        </w:rPr>
        <w:t xml:space="preserve">g) </w:t>
      </w:r>
      <w:r w:rsidRPr="00BC5E18">
        <w:rPr>
          <w:sz w:val="22"/>
          <w:szCs w:val="22"/>
        </w:rPr>
        <w:t>The department should request quotations from suppliers on the supplier register.</w:t>
      </w:r>
      <w:r w:rsidRPr="00BC5E18">
        <w:rPr>
          <w:color w:val="000000"/>
          <w:sz w:val="22"/>
          <w:szCs w:val="22"/>
        </w:rPr>
        <w:t xml:space="preserve"> </w:t>
      </w:r>
      <w:r w:rsidRPr="00BC5E18">
        <w:rPr>
          <w:sz w:val="22"/>
          <w:szCs w:val="22"/>
        </w:rPr>
        <w:t xml:space="preserve"> </w:t>
      </w:r>
    </w:p>
    <w:p w:rsidR="00E037C3" w:rsidRPr="002C76C1" w:rsidRDefault="00E037C3" w:rsidP="00E037C3">
      <w:pPr>
        <w:keepNext/>
        <w:tabs>
          <w:tab w:val="center" w:pos="709"/>
        </w:tabs>
        <w:spacing w:after="120"/>
        <w:jc w:val="both"/>
        <w:rPr>
          <w:b/>
          <w:bCs/>
          <w:sz w:val="22"/>
          <w:szCs w:val="22"/>
        </w:rPr>
      </w:pPr>
      <w:r w:rsidRPr="002C76C1">
        <w:rPr>
          <w:b/>
          <w:bCs/>
          <w:sz w:val="22"/>
          <w:szCs w:val="22"/>
        </w:rPr>
        <w:t>Management response</w:t>
      </w:r>
    </w:p>
    <w:p w:rsidR="00E037C3" w:rsidRPr="002C76C1" w:rsidRDefault="00E037C3" w:rsidP="00E037C3">
      <w:pPr>
        <w:keepNext/>
        <w:tabs>
          <w:tab w:val="center" w:pos="709"/>
        </w:tabs>
        <w:spacing w:after="360" w:line="260" w:lineRule="exact"/>
        <w:jc w:val="both"/>
        <w:rPr>
          <w:b/>
          <w:bCs/>
          <w:sz w:val="22"/>
          <w:szCs w:val="22"/>
        </w:rPr>
      </w:pPr>
      <w:r w:rsidRPr="002C76C1">
        <w:rPr>
          <w:sz w:val="22"/>
          <w:szCs w:val="22"/>
        </w:rPr>
        <w:t>I am [not] in agreement with the finding for the following reasons [and supply the following/attached information in support of this]: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21"/>
        <w:gridCol w:w="1399"/>
        <w:gridCol w:w="1170"/>
      </w:tblGrid>
      <w:tr w:rsidR="00E037C3" w:rsidRPr="002C76C1" w:rsidTr="00861A27">
        <w:tc>
          <w:tcPr>
            <w:tcW w:w="6521" w:type="dxa"/>
            <w:shd w:val="clear" w:color="auto" w:fill="D9D9D9" w:themeFill="background1" w:themeFillShade="D9"/>
          </w:tcPr>
          <w:p w:rsidR="00E037C3" w:rsidRPr="002C76C1" w:rsidRDefault="00E037C3"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DESCRIPTION</w:t>
            </w:r>
          </w:p>
        </w:tc>
        <w:tc>
          <w:tcPr>
            <w:tcW w:w="2569" w:type="dxa"/>
            <w:gridSpan w:val="2"/>
            <w:shd w:val="clear" w:color="auto" w:fill="D9D9D9" w:themeFill="background1" w:themeFillShade="D9"/>
          </w:tcPr>
          <w:p w:rsidR="00E037C3" w:rsidRPr="002C76C1" w:rsidRDefault="00E037C3"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RESPONSE</w:t>
            </w:r>
          </w:p>
        </w:tc>
      </w:tr>
      <w:tr w:rsidR="00E037C3" w:rsidRPr="002C76C1" w:rsidTr="00861A27">
        <w:tc>
          <w:tcPr>
            <w:tcW w:w="6521" w:type="dxa"/>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Corrective action to be taken</w:t>
            </w:r>
          </w:p>
        </w:tc>
        <w:tc>
          <w:tcPr>
            <w:tcW w:w="2569" w:type="dxa"/>
            <w:gridSpan w:val="2"/>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p>
        </w:tc>
      </w:tr>
      <w:tr w:rsidR="00E037C3" w:rsidRPr="002C76C1" w:rsidTr="00861A27">
        <w:tc>
          <w:tcPr>
            <w:tcW w:w="6521" w:type="dxa"/>
            <w:vMerge w:val="restart"/>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Does the finding affect an amount disclosed in the financial statements</w:t>
            </w:r>
          </w:p>
        </w:tc>
        <w:tc>
          <w:tcPr>
            <w:tcW w:w="1399" w:type="dxa"/>
          </w:tcPr>
          <w:p w:rsidR="00E037C3" w:rsidRPr="002C76C1" w:rsidRDefault="00E037C3"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Yes</w:t>
            </w:r>
          </w:p>
        </w:tc>
        <w:tc>
          <w:tcPr>
            <w:tcW w:w="1170" w:type="dxa"/>
          </w:tcPr>
          <w:p w:rsidR="00E037C3" w:rsidRPr="002C76C1" w:rsidRDefault="00E037C3"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No</w:t>
            </w:r>
          </w:p>
        </w:tc>
      </w:tr>
      <w:tr w:rsidR="00E037C3" w:rsidRPr="002C76C1" w:rsidTr="00861A27">
        <w:tc>
          <w:tcPr>
            <w:tcW w:w="6521" w:type="dxa"/>
            <w:vMerge/>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p>
        </w:tc>
        <w:tc>
          <w:tcPr>
            <w:tcW w:w="1399" w:type="dxa"/>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p>
        </w:tc>
        <w:tc>
          <w:tcPr>
            <w:tcW w:w="1170" w:type="dxa"/>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p>
        </w:tc>
      </w:tr>
      <w:tr w:rsidR="00E037C3" w:rsidRPr="002C76C1" w:rsidTr="00861A27">
        <w:tc>
          <w:tcPr>
            <w:tcW w:w="6521" w:type="dxa"/>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If yes, what corrections will be made to the population</w:t>
            </w:r>
          </w:p>
        </w:tc>
        <w:tc>
          <w:tcPr>
            <w:tcW w:w="2569" w:type="dxa"/>
            <w:gridSpan w:val="2"/>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p>
        </w:tc>
      </w:tr>
      <w:tr w:rsidR="00E037C3" w:rsidRPr="002C76C1" w:rsidTr="00861A27">
        <w:tc>
          <w:tcPr>
            <w:tcW w:w="6521" w:type="dxa"/>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 xml:space="preserve">If yes and no corrections will be made, the reason why such a conclusion has been reached should be indicated. </w:t>
            </w:r>
          </w:p>
        </w:tc>
        <w:tc>
          <w:tcPr>
            <w:tcW w:w="2569" w:type="dxa"/>
            <w:gridSpan w:val="2"/>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p>
        </w:tc>
      </w:tr>
      <w:tr w:rsidR="00E037C3" w:rsidRPr="002C76C1" w:rsidTr="00861A27">
        <w:tc>
          <w:tcPr>
            <w:tcW w:w="6521" w:type="dxa"/>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Position of official responsible to take corrective actions</w:t>
            </w:r>
          </w:p>
        </w:tc>
        <w:tc>
          <w:tcPr>
            <w:tcW w:w="2569" w:type="dxa"/>
            <w:gridSpan w:val="2"/>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p>
        </w:tc>
      </w:tr>
      <w:tr w:rsidR="00E037C3" w:rsidRPr="002C76C1" w:rsidTr="00861A27">
        <w:tc>
          <w:tcPr>
            <w:tcW w:w="6521" w:type="dxa"/>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Estimated completion date for corrective action</w:t>
            </w:r>
          </w:p>
        </w:tc>
        <w:tc>
          <w:tcPr>
            <w:tcW w:w="2569" w:type="dxa"/>
            <w:gridSpan w:val="2"/>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p>
        </w:tc>
      </w:tr>
      <w:tr w:rsidR="00E037C3" w:rsidRPr="002C76C1" w:rsidTr="00861A27">
        <w:tc>
          <w:tcPr>
            <w:tcW w:w="6521" w:type="dxa"/>
            <w:vMerge w:val="restart"/>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Does management agree with the root cause indicated</w:t>
            </w:r>
          </w:p>
        </w:tc>
        <w:tc>
          <w:tcPr>
            <w:tcW w:w="1399" w:type="dxa"/>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b/>
                <w:sz w:val="18"/>
                <w:szCs w:val="18"/>
              </w:rPr>
              <w:t>Yes</w:t>
            </w:r>
          </w:p>
        </w:tc>
        <w:tc>
          <w:tcPr>
            <w:tcW w:w="1170" w:type="dxa"/>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b/>
                <w:sz w:val="18"/>
                <w:szCs w:val="18"/>
              </w:rPr>
              <w:t>No</w:t>
            </w:r>
          </w:p>
        </w:tc>
      </w:tr>
      <w:tr w:rsidR="00E037C3" w:rsidRPr="002C76C1" w:rsidTr="00861A27">
        <w:tc>
          <w:tcPr>
            <w:tcW w:w="6521" w:type="dxa"/>
            <w:vMerge/>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p>
        </w:tc>
        <w:tc>
          <w:tcPr>
            <w:tcW w:w="1399" w:type="dxa"/>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p>
        </w:tc>
        <w:tc>
          <w:tcPr>
            <w:tcW w:w="1170" w:type="dxa"/>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p>
        </w:tc>
      </w:tr>
      <w:tr w:rsidR="00E037C3" w:rsidRPr="002C76C1" w:rsidTr="00861A27">
        <w:tc>
          <w:tcPr>
            <w:tcW w:w="6521" w:type="dxa"/>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If management does not agree with the root cause indicated, please provide the root cause according to management.</w:t>
            </w:r>
          </w:p>
        </w:tc>
        <w:tc>
          <w:tcPr>
            <w:tcW w:w="2569" w:type="dxa"/>
            <w:gridSpan w:val="2"/>
          </w:tcPr>
          <w:p w:rsidR="00E037C3" w:rsidRPr="002C76C1" w:rsidRDefault="00E037C3" w:rsidP="00861A27">
            <w:pPr>
              <w:pStyle w:val="ListParagraph"/>
              <w:keepNext/>
              <w:tabs>
                <w:tab w:val="center" w:pos="709"/>
              </w:tabs>
              <w:spacing w:line="260" w:lineRule="exact"/>
              <w:ind w:left="0"/>
              <w:jc w:val="both"/>
              <w:rPr>
                <w:rFonts w:ascii="Arial" w:hAnsi="Arial" w:cs="Arial"/>
                <w:sz w:val="18"/>
                <w:szCs w:val="18"/>
              </w:rPr>
            </w:pPr>
          </w:p>
        </w:tc>
      </w:tr>
    </w:tbl>
    <w:p w:rsidR="00E037C3" w:rsidRPr="002C76C1" w:rsidRDefault="00E037C3" w:rsidP="00E037C3">
      <w:pPr>
        <w:tabs>
          <w:tab w:val="left" w:pos="426"/>
          <w:tab w:val="center" w:pos="709"/>
        </w:tabs>
        <w:jc w:val="both"/>
        <w:rPr>
          <w:i/>
          <w:sz w:val="22"/>
          <w:szCs w:val="22"/>
        </w:rPr>
      </w:pPr>
    </w:p>
    <w:p w:rsidR="00E037C3" w:rsidRPr="002C76C1" w:rsidRDefault="00E037C3" w:rsidP="00E037C3">
      <w:pPr>
        <w:tabs>
          <w:tab w:val="left" w:pos="426"/>
          <w:tab w:val="center" w:pos="709"/>
        </w:tabs>
        <w:jc w:val="both"/>
        <w:rPr>
          <w:i/>
          <w:sz w:val="22"/>
          <w:szCs w:val="22"/>
        </w:rPr>
      </w:pPr>
      <w:r w:rsidRPr="002C76C1">
        <w:rPr>
          <w:i/>
          <w:sz w:val="22"/>
          <w:szCs w:val="22"/>
        </w:rPr>
        <w:t>Name:</w:t>
      </w:r>
      <w:r w:rsidRPr="002C76C1">
        <w:rPr>
          <w:rFonts w:eastAsia="Arial Unicode MS"/>
          <w:sz w:val="22"/>
          <w:szCs w:val="22"/>
        </w:rPr>
        <w:t xml:space="preserve">   </w:t>
      </w:r>
    </w:p>
    <w:p w:rsidR="00E037C3" w:rsidRPr="002C76C1" w:rsidRDefault="00E037C3" w:rsidP="00E037C3">
      <w:pPr>
        <w:tabs>
          <w:tab w:val="left" w:pos="426"/>
          <w:tab w:val="center" w:pos="709"/>
        </w:tabs>
        <w:jc w:val="both"/>
        <w:rPr>
          <w:i/>
          <w:sz w:val="22"/>
          <w:szCs w:val="22"/>
        </w:rPr>
      </w:pPr>
      <w:r w:rsidRPr="002C76C1">
        <w:rPr>
          <w:i/>
          <w:sz w:val="22"/>
          <w:szCs w:val="22"/>
        </w:rPr>
        <w:t xml:space="preserve">Position:  </w:t>
      </w:r>
    </w:p>
    <w:p w:rsidR="00E037C3" w:rsidRPr="002C76C1" w:rsidRDefault="00E037C3" w:rsidP="00E037C3">
      <w:pPr>
        <w:tabs>
          <w:tab w:val="left" w:pos="426"/>
          <w:tab w:val="center" w:pos="709"/>
        </w:tabs>
        <w:jc w:val="both"/>
        <w:rPr>
          <w:i/>
          <w:sz w:val="22"/>
          <w:szCs w:val="22"/>
        </w:rPr>
      </w:pPr>
      <w:r w:rsidRPr="002C76C1">
        <w:rPr>
          <w:i/>
          <w:sz w:val="22"/>
          <w:szCs w:val="22"/>
        </w:rPr>
        <w:t>Date:</w:t>
      </w:r>
    </w:p>
    <w:p w:rsidR="00E037C3" w:rsidRPr="002C76C1" w:rsidRDefault="00E037C3" w:rsidP="00E037C3">
      <w:pPr>
        <w:tabs>
          <w:tab w:val="center" w:pos="709"/>
        </w:tabs>
        <w:spacing w:after="120"/>
        <w:jc w:val="both"/>
        <w:rPr>
          <w:i/>
          <w:iCs/>
          <w:sz w:val="22"/>
          <w:szCs w:val="22"/>
        </w:rPr>
      </w:pPr>
    </w:p>
    <w:p w:rsidR="00E037C3" w:rsidRPr="002C76C1" w:rsidRDefault="00E037C3" w:rsidP="00E037C3">
      <w:pPr>
        <w:pStyle w:val="ListParagraph"/>
        <w:tabs>
          <w:tab w:val="center" w:pos="709"/>
        </w:tabs>
        <w:spacing w:after="120" w:line="260" w:lineRule="exact"/>
        <w:ind w:left="357" w:hanging="357"/>
        <w:rPr>
          <w:rFonts w:ascii="Arial" w:hAnsi="Arial" w:cs="Arial"/>
          <w:b/>
          <w:bCs/>
          <w:sz w:val="22"/>
          <w:szCs w:val="22"/>
        </w:rPr>
      </w:pPr>
      <w:r w:rsidRPr="002C76C1">
        <w:rPr>
          <w:rFonts w:ascii="Arial" w:hAnsi="Arial" w:cs="Arial"/>
          <w:b/>
          <w:bCs/>
          <w:sz w:val="22"/>
          <w:szCs w:val="22"/>
        </w:rPr>
        <w:t>Auditor’s conclusion</w:t>
      </w:r>
    </w:p>
    <w:p w:rsidR="00E037C3" w:rsidRPr="002C76C1" w:rsidRDefault="00E037C3" w:rsidP="00E037C3">
      <w:pPr>
        <w:pStyle w:val="ListParagraph"/>
        <w:tabs>
          <w:tab w:val="center" w:pos="709"/>
        </w:tabs>
        <w:spacing w:after="120" w:line="260" w:lineRule="exact"/>
        <w:ind w:left="0"/>
        <w:rPr>
          <w:rFonts w:ascii="Arial" w:hAnsi="Arial" w:cs="Arial"/>
          <w:bCs/>
          <w:sz w:val="22"/>
          <w:szCs w:val="22"/>
        </w:rPr>
      </w:pPr>
      <w:r w:rsidRPr="002C76C1">
        <w:rPr>
          <w:rFonts w:ascii="Arial" w:hAnsi="Arial" w:cs="Arial"/>
          <w:bCs/>
          <w:sz w:val="22"/>
          <w:szCs w:val="22"/>
        </w:rPr>
        <w:t>No management comment has been received. The matters raised therefore remain unresolved.</w:t>
      </w:r>
    </w:p>
    <w:p w:rsidR="00E037C3" w:rsidRPr="002C76C1" w:rsidRDefault="00E037C3" w:rsidP="00E037C3">
      <w:pPr>
        <w:tabs>
          <w:tab w:val="center" w:pos="709"/>
        </w:tabs>
        <w:spacing w:after="120"/>
        <w:jc w:val="both"/>
      </w:pPr>
    </w:p>
    <w:p w:rsidR="00E037C3" w:rsidRDefault="00E037C3" w:rsidP="00E037C3">
      <w:pPr>
        <w:tabs>
          <w:tab w:val="center" w:pos="709"/>
        </w:tabs>
      </w:pPr>
    </w:p>
    <w:p w:rsidR="00E037C3" w:rsidRDefault="00E037C3" w:rsidP="00E037C3">
      <w:pPr>
        <w:tabs>
          <w:tab w:val="center" w:pos="709"/>
        </w:tabs>
      </w:pPr>
    </w:p>
    <w:p w:rsidR="00E037C3" w:rsidRDefault="00E037C3" w:rsidP="00E037C3">
      <w:pPr>
        <w:tabs>
          <w:tab w:val="center" w:pos="709"/>
        </w:tabs>
      </w:pPr>
    </w:p>
    <w:p w:rsidR="00E037C3" w:rsidRDefault="00E037C3" w:rsidP="00E037C3">
      <w:pPr>
        <w:tabs>
          <w:tab w:val="center" w:pos="709"/>
        </w:tabs>
      </w:pPr>
    </w:p>
    <w:p w:rsidR="00E037C3" w:rsidRDefault="00E037C3" w:rsidP="00E037C3">
      <w:pPr>
        <w:tabs>
          <w:tab w:val="center" w:pos="709"/>
        </w:tabs>
      </w:pPr>
    </w:p>
    <w:p w:rsidR="00E037C3" w:rsidRDefault="00E037C3" w:rsidP="00E037C3">
      <w:pPr>
        <w:tabs>
          <w:tab w:val="center" w:pos="709"/>
        </w:tabs>
      </w:pPr>
    </w:p>
    <w:p w:rsidR="00E037C3" w:rsidRDefault="00E037C3" w:rsidP="00E037C3">
      <w:pPr>
        <w:tabs>
          <w:tab w:val="center" w:pos="709"/>
        </w:tabs>
      </w:pPr>
    </w:p>
    <w:p w:rsidR="00E037C3" w:rsidRDefault="00E037C3" w:rsidP="00E037C3">
      <w:pPr>
        <w:tabs>
          <w:tab w:val="center" w:pos="709"/>
        </w:tabs>
      </w:pPr>
    </w:p>
    <w:p w:rsidR="00E037C3" w:rsidRDefault="00E037C3" w:rsidP="00E037C3">
      <w:pPr>
        <w:tabs>
          <w:tab w:val="center" w:pos="709"/>
        </w:tabs>
      </w:pPr>
    </w:p>
    <w:p w:rsidR="00E037C3" w:rsidRDefault="00E037C3" w:rsidP="00E037C3">
      <w:pPr>
        <w:tabs>
          <w:tab w:val="center" w:pos="709"/>
        </w:tabs>
      </w:pPr>
    </w:p>
    <w:p w:rsidR="00E037C3" w:rsidRDefault="00E037C3" w:rsidP="00E037C3">
      <w:pPr>
        <w:tabs>
          <w:tab w:val="center" w:pos="709"/>
        </w:tabs>
      </w:pPr>
    </w:p>
    <w:p w:rsidR="00E037C3" w:rsidRDefault="00E037C3" w:rsidP="00E037C3">
      <w:pPr>
        <w:tabs>
          <w:tab w:val="center" w:pos="709"/>
        </w:tabs>
      </w:pPr>
    </w:p>
    <w:p w:rsidR="00E037C3" w:rsidRDefault="00E037C3" w:rsidP="00E037C3">
      <w:pPr>
        <w:tabs>
          <w:tab w:val="center" w:pos="709"/>
        </w:tabs>
      </w:pPr>
    </w:p>
    <w:p w:rsidR="00E037C3" w:rsidRPr="002C76C1" w:rsidRDefault="00E037C3" w:rsidP="00E037C3">
      <w:pPr>
        <w:tabs>
          <w:tab w:val="center" w:pos="709"/>
        </w:tabs>
      </w:pPr>
    </w:p>
    <w:p w:rsidR="00E037C3" w:rsidRDefault="00E037C3" w:rsidP="00E037C3">
      <w:pPr>
        <w:tabs>
          <w:tab w:val="center" w:pos="709"/>
        </w:tabs>
      </w:pPr>
    </w:p>
    <w:p w:rsidR="00E037C3" w:rsidRDefault="00E037C3" w:rsidP="00E037C3">
      <w:pPr>
        <w:tabs>
          <w:tab w:val="center" w:pos="709"/>
        </w:tabs>
      </w:pPr>
    </w:p>
    <w:p w:rsidR="00E037C3" w:rsidRDefault="00E037C3" w:rsidP="00E037C3">
      <w:pPr>
        <w:tabs>
          <w:tab w:val="center" w:pos="709"/>
        </w:tabs>
      </w:pPr>
    </w:p>
    <w:p w:rsidR="00E037C3" w:rsidRPr="002C76C1" w:rsidRDefault="00E037C3" w:rsidP="00E037C3">
      <w:pPr>
        <w:tabs>
          <w:tab w:val="center" w:pos="709"/>
        </w:tabs>
      </w:pPr>
    </w:p>
    <w:p w:rsidR="00E037C3" w:rsidRPr="002C76C1" w:rsidRDefault="00E037C3" w:rsidP="00E037C3">
      <w:pPr>
        <w:tabs>
          <w:tab w:val="center" w:pos="709"/>
        </w:tabs>
      </w:pPr>
    </w:p>
    <w:p w:rsidR="00E037C3" w:rsidRPr="00E037C3" w:rsidRDefault="00E037C3" w:rsidP="00E037C3">
      <w:pPr>
        <w:pStyle w:val="ListParagraph"/>
        <w:tabs>
          <w:tab w:val="center" w:pos="709"/>
        </w:tabs>
        <w:spacing w:after="120"/>
        <w:ind w:left="420"/>
        <w:rPr>
          <w:rFonts w:ascii="Arial" w:hAnsi="Arial" w:cs="Arial"/>
          <w:b/>
          <w:bCs/>
          <w:color w:val="FF0000"/>
          <w:sz w:val="22"/>
          <w:szCs w:val="22"/>
        </w:rPr>
      </w:pPr>
    </w:p>
    <w:p w:rsidR="00F067F9" w:rsidRPr="00905480" w:rsidRDefault="00F067F9" w:rsidP="006F5D2E">
      <w:pPr>
        <w:pStyle w:val="ListParagraph"/>
        <w:numPr>
          <w:ilvl w:val="0"/>
          <w:numId w:val="296"/>
        </w:numPr>
        <w:tabs>
          <w:tab w:val="center" w:pos="709"/>
        </w:tabs>
        <w:spacing w:after="120"/>
        <w:rPr>
          <w:rFonts w:ascii="Arial" w:hAnsi="Arial" w:cs="Arial"/>
          <w:b/>
          <w:bCs/>
          <w:color w:val="FF0000"/>
          <w:sz w:val="22"/>
          <w:szCs w:val="22"/>
        </w:rPr>
      </w:pPr>
      <w:r w:rsidRPr="00905480">
        <w:rPr>
          <w:rFonts w:ascii="Arial" w:hAnsi="Arial" w:cs="Arial"/>
          <w:b/>
          <w:bCs/>
          <w:sz w:val="22"/>
          <w:szCs w:val="22"/>
        </w:rPr>
        <w:t xml:space="preserve">Deviations from supply chain management requirements –Into Fabrics and Décor CC– Pretoria regional office </w:t>
      </w:r>
      <w:r w:rsidRPr="00905480">
        <w:rPr>
          <w:rFonts w:ascii="Arial" w:hAnsi="Arial" w:cs="Arial"/>
          <w:b/>
          <w:bCs/>
          <w:color w:val="FF0000"/>
          <w:sz w:val="22"/>
          <w:szCs w:val="22"/>
        </w:rPr>
        <w:t xml:space="preserve"> Ex 173</w:t>
      </w:r>
    </w:p>
    <w:p w:rsidR="00F067F9" w:rsidRPr="00905480" w:rsidRDefault="00F067F9" w:rsidP="00F067F9">
      <w:pPr>
        <w:tabs>
          <w:tab w:val="center" w:pos="709"/>
        </w:tabs>
        <w:spacing w:after="120"/>
        <w:jc w:val="both"/>
        <w:rPr>
          <w:b/>
          <w:bCs/>
          <w:sz w:val="22"/>
          <w:szCs w:val="22"/>
        </w:rPr>
      </w:pPr>
    </w:p>
    <w:p w:rsidR="00F067F9" w:rsidRPr="002C76C1" w:rsidRDefault="00F067F9" w:rsidP="00F067F9">
      <w:pPr>
        <w:tabs>
          <w:tab w:val="center" w:pos="709"/>
        </w:tabs>
        <w:spacing w:after="120"/>
        <w:jc w:val="both"/>
        <w:rPr>
          <w:b/>
          <w:bCs/>
          <w:sz w:val="22"/>
          <w:szCs w:val="22"/>
        </w:rPr>
      </w:pPr>
      <w:r w:rsidRPr="002C76C1">
        <w:rPr>
          <w:b/>
          <w:bCs/>
          <w:sz w:val="22"/>
          <w:szCs w:val="22"/>
        </w:rPr>
        <w:t>Audit Finding</w:t>
      </w:r>
    </w:p>
    <w:p w:rsidR="00F067F9" w:rsidRPr="002C76C1" w:rsidRDefault="00F067F9" w:rsidP="00F067F9">
      <w:pPr>
        <w:pStyle w:val="ListParagraph"/>
        <w:tabs>
          <w:tab w:val="center" w:pos="709"/>
        </w:tabs>
        <w:ind w:left="1159"/>
        <w:rPr>
          <w:rFonts w:ascii="Arial" w:hAnsi="Arial" w:cs="Arial"/>
          <w:color w:val="000000"/>
          <w:sz w:val="22"/>
          <w:szCs w:val="22"/>
          <w:lang w:eastAsia="en-ZA"/>
        </w:rPr>
      </w:pPr>
    </w:p>
    <w:p w:rsidR="00F067F9" w:rsidRPr="002C76C1" w:rsidRDefault="00F067F9" w:rsidP="00F067F9">
      <w:pPr>
        <w:tabs>
          <w:tab w:val="center" w:pos="709"/>
        </w:tabs>
        <w:rPr>
          <w:sz w:val="22"/>
          <w:szCs w:val="22"/>
          <w:lang w:eastAsia="en-ZA"/>
        </w:rPr>
      </w:pPr>
      <w:r w:rsidRPr="002C76C1">
        <w:rPr>
          <w:sz w:val="22"/>
          <w:szCs w:val="22"/>
          <w:lang w:eastAsia="en-ZA"/>
        </w:rPr>
        <w:t>Laws, rules and legislation:</w:t>
      </w:r>
    </w:p>
    <w:p w:rsidR="00F067F9" w:rsidRPr="002C76C1" w:rsidRDefault="00F067F9" w:rsidP="00F067F9">
      <w:pPr>
        <w:tabs>
          <w:tab w:val="left" w:pos="540"/>
          <w:tab w:val="center" w:pos="709"/>
        </w:tabs>
        <w:autoSpaceDE w:val="0"/>
        <w:autoSpaceDN w:val="0"/>
        <w:adjustRightInd w:val="0"/>
        <w:ind w:left="720" w:hanging="720"/>
        <w:rPr>
          <w:sz w:val="22"/>
          <w:szCs w:val="22"/>
        </w:rPr>
      </w:pPr>
    </w:p>
    <w:p w:rsidR="00F067F9" w:rsidRPr="002C76C1" w:rsidRDefault="00F067F9" w:rsidP="00F067F9">
      <w:pPr>
        <w:tabs>
          <w:tab w:val="left" w:pos="360"/>
          <w:tab w:val="center" w:pos="709"/>
        </w:tabs>
        <w:autoSpaceDE w:val="0"/>
        <w:autoSpaceDN w:val="0"/>
        <w:adjustRightInd w:val="0"/>
        <w:rPr>
          <w:sz w:val="22"/>
          <w:szCs w:val="22"/>
        </w:rPr>
      </w:pPr>
      <w:r>
        <w:rPr>
          <w:sz w:val="22"/>
          <w:szCs w:val="22"/>
        </w:rPr>
        <w:t>a)</w:t>
      </w:r>
      <w:r>
        <w:rPr>
          <w:sz w:val="22"/>
          <w:szCs w:val="22"/>
        </w:rPr>
        <w:tab/>
      </w:r>
      <w:r w:rsidRPr="002C76C1">
        <w:rPr>
          <w:sz w:val="22"/>
          <w:szCs w:val="22"/>
        </w:rPr>
        <w:t>PFMA paragraph 38(1)(c)(ii) states:</w:t>
      </w:r>
    </w:p>
    <w:p w:rsidR="00F067F9" w:rsidRPr="002C76C1" w:rsidRDefault="00F067F9" w:rsidP="00F067F9">
      <w:pPr>
        <w:tabs>
          <w:tab w:val="left" w:pos="540"/>
          <w:tab w:val="center" w:pos="709"/>
        </w:tabs>
        <w:autoSpaceDE w:val="0"/>
        <w:autoSpaceDN w:val="0"/>
        <w:adjustRightInd w:val="0"/>
        <w:rPr>
          <w:sz w:val="22"/>
          <w:szCs w:val="22"/>
        </w:rPr>
      </w:pPr>
      <w:r w:rsidRPr="002C76C1">
        <w:rPr>
          <w:sz w:val="22"/>
          <w:szCs w:val="22"/>
        </w:rPr>
        <w:tab/>
      </w:r>
    </w:p>
    <w:p w:rsidR="00F067F9" w:rsidRPr="002C76C1" w:rsidRDefault="00F067F9" w:rsidP="00F067F9">
      <w:pPr>
        <w:tabs>
          <w:tab w:val="left" w:pos="540"/>
          <w:tab w:val="center" w:pos="709"/>
        </w:tabs>
        <w:autoSpaceDE w:val="0"/>
        <w:autoSpaceDN w:val="0"/>
        <w:adjustRightInd w:val="0"/>
        <w:rPr>
          <w:i/>
          <w:iCs/>
          <w:sz w:val="22"/>
          <w:szCs w:val="22"/>
        </w:rPr>
      </w:pPr>
      <w:r w:rsidRPr="002C76C1">
        <w:rPr>
          <w:sz w:val="22"/>
          <w:szCs w:val="22"/>
        </w:rPr>
        <w:tab/>
      </w:r>
      <w:r w:rsidRPr="002C76C1">
        <w:rPr>
          <w:i/>
          <w:iCs/>
          <w:sz w:val="22"/>
          <w:szCs w:val="22"/>
        </w:rPr>
        <w:t>“(1)</w:t>
      </w:r>
      <w:r w:rsidRPr="002C76C1">
        <w:rPr>
          <w:sz w:val="22"/>
          <w:szCs w:val="22"/>
        </w:rPr>
        <w:t xml:space="preserve"> </w:t>
      </w:r>
      <w:r w:rsidRPr="002C76C1">
        <w:rPr>
          <w:i/>
          <w:iCs/>
          <w:sz w:val="22"/>
          <w:szCs w:val="22"/>
        </w:rPr>
        <w:t>The accounting officer for a department, trading entity or constitutional institution-</w:t>
      </w:r>
    </w:p>
    <w:p w:rsidR="00F067F9" w:rsidRPr="002C76C1" w:rsidRDefault="00F067F9" w:rsidP="00F067F9">
      <w:pPr>
        <w:tabs>
          <w:tab w:val="left" w:pos="540"/>
          <w:tab w:val="center" w:pos="709"/>
        </w:tabs>
        <w:autoSpaceDE w:val="0"/>
        <w:autoSpaceDN w:val="0"/>
        <w:adjustRightInd w:val="0"/>
        <w:rPr>
          <w:sz w:val="22"/>
          <w:szCs w:val="22"/>
        </w:rPr>
      </w:pPr>
      <w:r w:rsidRPr="002C76C1">
        <w:rPr>
          <w:sz w:val="22"/>
          <w:szCs w:val="22"/>
        </w:rPr>
        <w:tab/>
      </w:r>
      <w:r w:rsidRPr="002C76C1">
        <w:rPr>
          <w:sz w:val="22"/>
          <w:szCs w:val="22"/>
        </w:rPr>
        <w:tab/>
        <w:t xml:space="preserve">    </w:t>
      </w:r>
      <w:r w:rsidRPr="002C76C1">
        <w:rPr>
          <w:i/>
          <w:iCs/>
          <w:sz w:val="22"/>
          <w:szCs w:val="22"/>
        </w:rPr>
        <w:t>(c)</w:t>
      </w:r>
      <w:r w:rsidRPr="002C76C1">
        <w:rPr>
          <w:sz w:val="22"/>
          <w:szCs w:val="22"/>
        </w:rPr>
        <w:t xml:space="preserve"> </w:t>
      </w:r>
      <w:r w:rsidRPr="002C76C1">
        <w:rPr>
          <w:i/>
          <w:iCs/>
          <w:sz w:val="22"/>
          <w:szCs w:val="22"/>
        </w:rPr>
        <w:t>must take effective and appropriate steps to</w:t>
      </w:r>
      <w:r w:rsidRPr="002C76C1">
        <w:rPr>
          <w:sz w:val="22"/>
          <w:szCs w:val="22"/>
        </w:rPr>
        <w:t>-</w:t>
      </w:r>
    </w:p>
    <w:p w:rsidR="00F067F9" w:rsidRPr="002C76C1" w:rsidRDefault="00F067F9" w:rsidP="00F067F9">
      <w:pPr>
        <w:tabs>
          <w:tab w:val="left" w:pos="540"/>
          <w:tab w:val="center" w:pos="709"/>
        </w:tabs>
        <w:autoSpaceDE w:val="0"/>
        <w:autoSpaceDN w:val="0"/>
        <w:adjustRightInd w:val="0"/>
        <w:ind w:left="720" w:hanging="720"/>
        <w:rPr>
          <w:sz w:val="22"/>
          <w:szCs w:val="22"/>
        </w:rPr>
      </w:pPr>
      <w:r w:rsidRPr="002C76C1">
        <w:rPr>
          <w:sz w:val="22"/>
          <w:szCs w:val="22"/>
        </w:rPr>
        <w:tab/>
      </w:r>
      <w:r w:rsidRPr="002C76C1">
        <w:rPr>
          <w:sz w:val="22"/>
          <w:szCs w:val="22"/>
        </w:rPr>
        <w:tab/>
      </w:r>
      <w:r w:rsidRPr="002C76C1">
        <w:rPr>
          <w:sz w:val="22"/>
          <w:szCs w:val="22"/>
        </w:rPr>
        <w:tab/>
      </w:r>
      <w:r w:rsidRPr="002C76C1">
        <w:rPr>
          <w:i/>
          <w:iCs/>
          <w:sz w:val="22"/>
          <w:szCs w:val="22"/>
        </w:rPr>
        <w:t>(ii)</w:t>
      </w:r>
      <w:r w:rsidRPr="002C76C1">
        <w:rPr>
          <w:sz w:val="22"/>
          <w:szCs w:val="22"/>
        </w:rPr>
        <w:t xml:space="preserve"> </w:t>
      </w:r>
      <w:r w:rsidRPr="002C76C1">
        <w:rPr>
          <w:i/>
          <w:iCs/>
          <w:sz w:val="22"/>
          <w:szCs w:val="22"/>
        </w:rPr>
        <w:t xml:space="preserve">prevent unauthorized, irregular and fruitless and wasteful expenditure     </w:t>
      </w:r>
      <w:r w:rsidRPr="002C76C1">
        <w:rPr>
          <w:i/>
          <w:iCs/>
          <w:sz w:val="22"/>
          <w:szCs w:val="22"/>
        </w:rPr>
        <w:br/>
        <w:t xml:space="preserve">     </w:t>
      </w:r>
      <w:r w:rsidRPr="002C76C1">
        <w:rPr>
          <w:i/>
          <w:iCs/>
          <w:sz w:val="22"/>
          <w:szCs w:val="22"/>
        </w:rPr>
        <w:tab/>
        <w:t xml:space="preserve">     and losses resulting from criminal conduct</w:t>
      </w:r>
      <w:r w:rsidRPr="002C76C1">
        <w:rPr>
          <w:sz w:val="22"/>
          <w:szCs w:val="22"/>
        </w:rPr>
        <w:t>;”</w:t>
      </w:r>
    </w:p>
    <w:p w:rsidR="00F067F9" w:rsidRPr="002C76C1" w:rsidRDefault="00F067F9" w:rsidP="00F067F9">
      <w:pPr>
        <w:pStyle w:val="ListParagraph"/>
        <w:tabs>
          <w:tab w:val="center" w:pos="709"/>
        </w:tabs>
        <w:autoSpaceDE w:val="0"/>
        <w:autoSpaceDN w:val="0"/>
        <w:adjustRightInd w:val="0"/>
        <w:ind w:left="0"/>
        <w:rPr>
          <w:rFonts w:ascii="Arial" w:hAnsi="Arial" w:cs="Arial"/>
          <w:sz w:val="22"/>
          <w:szCs w:val="22"/>
        </w:rPr>
      </w:pPr>
    </w:p>
    <w:p w:rsidR="00F067F9" w:rsidRPr="00905480" w:rsidRDefault="00F067F9" w:rsidP="00F067F9">
      <w:pPr>
        <w:tabs>
          <w:tab w:val="center" w:pos="709"/>
        </w:tabs>
        <w:autoSpaceDE w:val="0"/>
        <w:autoSpaceDN w:val="0"/>
        <w:adjustRightInd w:val="0"/>
        <w:rPr>
          <w:sz w:val="22"/>
          <w:szCs w:val="22"/>
        </w:rPr>
      </w:pPr>
      <w:r>
        <w:rPr>
          <w:sz w:val="22"/>
          <w:szCs w:val="22"/>
        </w:rPr>
        <w:t>b)</w:t>
      </w:r>
      <w:r>
        <w:rPr>
          <w:sz w:val="22"/>
          <w:szCs w:val="22"/>
        </w:rPr>
        <w:tab/>
      </w:r>
      <w:r>
        <w:rPr>
          <w:sz w:val="22"/>
          <w:szCs w:val="22"/>
        </w:rPr>
        <w:tab/>
      </w:r>
      <w:r w:rsidRPr="00905480">
        <w:rPr>
          <w:sz w:val="22"/>
          <w:szCs w:val="22"/>
        </w:rPr>
        <w:t>Treasury Regulations 16A6.1 states:</w:t>
      </w:r>
    </w:p>
    <w:p w:rsidR="00F067F9" w:rsidRPr="002C76C1" w:rsidRDefault="00F067F9" w:rsidP="00F067F9">
      <w:pPr>
        <w:pStyle w:val="ListParagraph"/>
        <w:tabs>
          <w:tab w:val="center" w:pos="709"/>
        </w:tabs>
        <w:autoSpaceDE w:val="0"/>
        <w:autoSpaceDN w:val="0"/>
        <w:adjustRightInd w:val="0"/>
        <w:ind w:left="540"/>
        <w:rPr>
          <w:rFonts w:ascii="Arial" w:hAnsi="Arial" w:cs="Arial"/>
          <w:sz w:val="22"/>
          <w:szCs w:val="22"/>
        </w:rPr>
      </w:pPr>
    </w:p>
    <w:p w:rsidR="00F067F9" w:rsidRPr="002C76C1" w:rsidRDefault="00F067F9" w:rsidP="00F067F9">
      <w:pPr>
        <w:pStyle w:val="ListParagraph"/>
        <w:tabs>
          <w:tab w:val="center" w:pos="709"/>
        </w:tabs>
        <w:autoSpaceDE w:val="0"/>
        <w:autoSpaceDN w:val="0"/>
        <w:adjustRightInd w:val="0"/>
        <w:ind w:left="540"/>
        <w:rPr>
          <w:rFonts w:ascii="Arial" w:hAnsi="Arial" w:cs="Arial"/>
          <w:i/>
          <w:iCs/>
          <w:sz w:val="22"/>
          <w:szCs w:val="22"/>
        </w:rPr>
      </w:pPr>
      <w:r w:rsidRPr="002C76C1">
        <w:rPr>
          <w:rFonts w:ascii="Arial" w:hAnsi="Arial" w:cs="Arial"/>
          <w:i/>
          <w:iCs/>
          <w:sz w:val="22"/>
          <w:szCs w:val="22"/>
        </w:rPr>
        <w:t>“Procurement of goods and services, either by way of quotations or through a bidding process, must be within the threshold values as determined by the National Treasury.”</w:t>
      </w:r>
    </w:p>
    <w:p w:rsidR="00F067F9" w:rsidRPr="002C76C1" w:rsidRDefault="00F067F9" w:rsidP="00F067F9">
      <w:pPr>
        <w:pStyle w:val="ListParagraph"/>
        <w:tabs>
          <w:tab w:val="center" w:pos="709"/>
        </w:tabs>
        <w:autoSpaceDE w:val="0"/>
        <w:autoSpaceDN w:val="0"/>
        <w:adjustRightInd w:val="0"/>
        <w:ind w:left="540"/>
        <w:rPr>
          <w:rFonts w:ascii="Arial" w:hAnsi="Arial" w:cs="Arial"/>
          <w:sz w:val="22"/>
          <w:szCs w:val="22"/>
        </w:rPr>
      </w:pPr>
    </w:p>
    <w:p w:rsidR="00F067F9" w:rsidRPr="00905480" w:rsidRDefault="00F067F9" w:rsidP="00F067F9">
      <w:pPr>
        <w:tabs>
          <w:tab w:val="center" w:pos="709"/>
        </w:tabs>
        <w:autoSpaceDE w:val="0"/>
        <w:autoSpaceDN w:val="0"/>
        <w:adjustRightInd w:val="0"/>
        <w:rPr>
          <w:sz w:val="22"/>
          <w:szCs w:val="22"/>
        </w:rPr>
      </w:pPr>
      <w:r>
        <w:rPr>
          <w:sz w:val="22"/>
          <w:szCs w:val="22"/>
        </w:rPr>
        <w:t>c)</w:t>
      </w:r>
      <w:r>
        <w:rPr>
          <w:sz w:val="22"/>
          <w:szCs w:val="22"/>
        </w:rPr>
        <w:tab/>
      </w:r>
      <w:r>
        <w:rPr>
          <w:sz w:val="22"/>
          <w:szCs w:val="22"/>
        </w:rPr>
        <w:tab/>
      </w:r>
      <w:r w:rsidRPr="00905480">
        <w:rPr>
          <w:sz w:val="22"/>
          <w:szCs w:val="22"/>
        </w:rPr>
        <w:t>Practice note 8 of 2007/8 paragraph 3.3.1 to 3.3.3:</w:t>
      </w:r>
    </w:p>
    <w:p w:rsidR="00F067F9" w:rsidRPr="002C76C1" w:rsidRDefault="00F067F9" w:rsidP="00F067F9">
      <w:pPr>
        <w:pStyle w:val="ListParagraph"/>
        <w:tabs>
          <w:tab w:val="center" w:pos="709"/>
        </w:tabs>
        <w:autoSpaceDE w:val="0"/>
        <w:autoSpaceDN w:val="0"/>
        <w:adjustRightInd w:val="0"/>
        <w:ind w:left="540"/>
        <w:rPr>
          <w:rFonts w:ascii="Arial" w:hAnsi="Arial" w:cs="Arial"/>
          <w:sz w:val="22"/>
          <w:szCs w:val="22"/>
        </w:rPr>
      </w:pPr>
    </w:p>
    <w:p w:rsidR="00F067F9" w:rsidRPr="002C76C1" w:rsidRDefault="00F067F9" w:rsidP="00F067F9">
      <w:pPr>
        <w:pStyle w:val="ListParagraph"/>
        <w:tabs>
          <w:tab w:val="center" w:pos="709"/>
        </w:tabs>
        <w:autoSpaceDE w:val="0"/>
        <w:autoSpaceDN w:val="0"/>
        <w:adjustRightInd w:val="0"/>
        <w:ind w:left="1440" w:hanging="900"/>
        <w:rPr>
          <w:rFonts w:ascii="Arial" w:hAnsi="Arial" w:cs="Arial"/>
          <w:i/>
          <w:iCs/>
          <w:sz w:val="22"/>
          <w:szCs w:val="22"/>
        </w:rPr>
      </w:pPr>
      <w:r>
        <w:rPr>
          <w:rFonts w:ascii="Arial" w:hAnsi="Arial" w:cs="Arial"/>
          <w:i/>
          <w:iCs/>
          <w:sz w:val="22"/>
          <w:szCs w:val="22"/>
        </w:rPr>
        <w:tab/>
      </w:r>
      <w:r w:rsidRPr="002C76C1">
        <w:rPr>
          <w:rFonts w:ascii="Arial" w:hAnsi="Arial" w:cs="Arial"/>
          <w:i/>
          <w:iCs/>
          <w:sz w:val="22"/>
          <w:szCs w:val="22"/>
        </w:rPr>
        <w:t>“3.3.1</w:t>
      </w:r>
      <w:r w:rsidRPr="002C76C1">
        <w:rPr>
          <w:rFonts w:ascii="Arial" w:hAnsi="Arial" w:cs="Arial"/>
          <w:i/>
          <w:iCs/>
          <w:sz w:val="22"/>
          <w:szCs w:val="22"/>
        </w:rPr>
        <w:tab/>
        <w:t>Accounting officers / authorities should invite and accept written price quotations for requirements up to an estimated value of R500 000 from as many suppliers as possible, that are registered on the list of prospective suppliers.</w:t>
      </w:r>
    </w:p>
    <w:p w:rsidR="00F067F9" w:rsidRPr="002C76C1" w:rsidRDefault="00F067F9" w:rsidP="00F067F9">
      <w:pPr>
        <w:pStyle w:val="ListParagraph"/>
        <w:tabs>
          <w:tab w:val="center" w:pos="709"/>
        </w:tabs>
        <w:autoSpaceDE w:val="0"/>
        <w:autoSpaceDN w:val="0"/>
        <w:adjustRightInd w:val="0"/>
        <w:ind w:left="1440" w:hanging="900"/>
        <w:rPr>
          <w:rFonts w:ascii="Arial" w:hAnsi="Arial" w:cs="Arial"/>
          <w:i/>
          <w:iCs/>
          <w:sz w:val="22"/>
          <w:szCs w:val="22"/>
        </w:rPr>
      </w:pPr>
    </w:p>
    <w:p w:rsidR="00F067F9" w:rsidRPr="002C76C1" w:rsidRDefault="00F067F9" w:rsidP="00F067F9">
      <w:pPr>
        <w:pStyle w:val="ListParagraph"/>
        <w:tabs>
          <w:tab w:val="center" w:pos="709"/>
        </w:tabs>
        <w:ind w:left="1440" w:hanging="900"/>
        <w:rPr>
          <w:rFonts w:ascii="Arial" w:hAnsi="Arial" w:cs="Arial"/>
          <w:i/>
          <w:iCs/>
          <w:sz w:val="22"/>
          <w:szCs w:val="22"/>
        </w:rPr>
      </w:pPr>
      <w:r w:rsidRPr="002C76C1">
        <w:rPr>
          <w:rFonts w:ascii="Arial" w:hAnsi="Arial" w:cs="Arial"/>
          <w:i/>
          <w:iCs/>
          <w:sz w:val="22"/>
          <w:szCs w:val="22"/>
        </w:rPr>
        <w:t>3.3.2</w:t>
      </w:r>
      <w:r w:rsidRPr="002C76C1">
        <w:rPr>
          <w:rFonts w:ascii="Arial" w:hAnsi="Arial" w:cs="Arial"/>
          <w:i/>
          <w:iCs/>
          <w:sz w:val="22"/>
          <w:szCs w:val="22"/>
        </w:rPr>
        <w:tab/>
        <w:t xml:space="preserve">Where no suitable suppliers are available from the list of prospective suppliers, written price quotations may be obtained from other possible suppliers. </w:t>
      </w:r>
    </w:p>
    <w:p w:rsidR="00F067F9" w:rsidRPr="002C76C1" w:rsidRDefault="00F067F9" w:rsidP="00F067F9">
      <w:pPr>
        <w:pStyle w:val="ListParagraph"/>
        <w:tabs>
          <w:tab w:val="center" w:pos="709"/>
        </w:tabs>
        <w:ind w:left="1440" w:hanging="900"/>
        <w:rPr>
          <w:rFonts w:ascii="Arial" w:hAnsi="Arial" w:cs="Arial"/>
          <w:i/>
          <w:iCs/>
          <w:sz w:val="22"/>
          <w:szCs w:val="22"/>
        </w:rPr>
      </w:pPr>
    </w:p>
    <w:p w:rsidR="00F067F9" w:rsidRPr="002C76C1" w:rsidRDefault="00F067F9" w:rsidP="00F067F9">
      <w:pPr>
        <w:pStyle w:val="NormalWeb"/>
        <w:tabs>
          <w:tab w:val="center" w:pos="709"/>
        </w:tabs>
        <w:ind w:left="1440" w:hanging="900"/>
        <w:rPr>
          <w:rFonts w:ascii="Arial" w:hAnsi="Arial" w:cs="Arial"/>
          <w:i/>
          <w:iCs/>
          <w:sz w:val="22"/>
          <w:szCs w:val="22"/>
        </w:rPr>
      </w:pPr>
      <w:r w:rsidRPr="002C76C1">
        <w:rPr>
          <w:rFonts w:ascii="Arial" w:hAnsi="Arial" w:cs="Arial"/>
          <w:i/>
          <w:iCs/>
          <w:sz w:val="22"/>
          <w:szCs w:val="22"/>
        </w:rPr>
        <w:t>3.3.3</w:t>
      </w:r>
      <w:r w:rsidRPr="002C76C1">
        <w:rPr>
          <w:rFonts w:ascii="Arial" w:hAnsi="Arial" w:cs="Arial"/>
          <w:i/>
          <w:iCs/>
          <w:sz w:val="22"/>
          <w:szCs w:val="22"/>
        </w:rPr>
        <w:tab/>
        <w:t>If it is not possible to obtain at least three (3) written price quotations, the reasons should be recorded and approved by the accounting officer / authority or his / her delegate”</w:t>
      </w:r>
    </w:p>
    <w:p w:rsidR="00F067F9" w:rsidRPr="002C76C1" w:rsidRDefault="00F067F9" w:rsidP="00F067F9">
      <w:pPr>
        <w:pStyle w:val="NormalWeb"/>
        <w:tabs>
          <w:tab w:val="center" w:pos="709"/>
        </w:tabs>
        <w:ind w:left="1440" w:hanging="900"/>
        <w:rPr>
          <w:rFonts w:ascii="Arial" w:hAnsi="Arial" w:cs="Arial"/>
          <w:sz w:val="22"/>
          <w:szCs w:val="22"/>
          <w:lang w:val="en-ZA"/>
        </w:rPr>
      </w:pPr>
    </w:p>
    <w:p w:rsidR="00F067F9" w:rsidRPr="002C76C1" w:rsidRDefault="00F067F9" w:rsidP="00F067F9">
      <w:pPr>
        <w:tabs>
          <w:tab w:val="center" w:pos="709"/>
        </w:tabs>
        <w:autoSpaceDE w:val="0"/>
        <w:autoSpaceDN w:val="0"/>
        <w:adjustRightInd w:val="0"/>
        <w:rPr>
          <w:bCs/>
          <w:sz w:val="22"/>
          <w:szCs w:val="22"/>
          <w:lang w:val="en-ZA" w:eastAsia="en-ZA"/>
        </w:rPr>
      </w:pPr>
      <w:bookmarkStart w:id="14" w:name="OLE_LINK1"/>
      <w:bookmarkStart w:id="15" w:name="OLE_LINK2"/>
      <w:r w:rsidRPr="002C76C1">
        <w:rPr>
          <w:bCs/>
          <w:sz w:val="22"/>
          <w:szCs w:val="22"/>
          <w:lang w:val="en-ZA" w:eastAsia="en-ZA"/>
        </w:rPr>
        <w:t>d)      The department’s SCM policy paragraph’s 49 and 50a. states:</w:t>
      </w:r>
    </w:p>
    <w:p w:rsidR="00F067F9" w:rsidRPr="002C76C1" w:rsidRDefault="00F067F9" w:rsidP="00F067F9">
      <w:pPr>
        <w:tabs>
          <w:tab w:val="center" w:pos="709"/>
        </w:tabs>
        <w:autoSpaceDE w:val="0"/>
        <w:autoSpaceDN w:val="0"/>
        <w:adjustRightInd w:val="0"/>
        <w:ind w:left="720"/>
        <w:rPr>
          <w:bCs/>
          <w:sz w:val="22"/>
          <w:szCs w:val="22"/>
          <w:lang w:val="en-ZA" w:eastAsia="en-ZA"/>
        </w:rPr>
      </w:pPr>
    </w:p>
    <w:p w:rsidR="00F067F9" w:rsidRPr="002C76C1" w:rsidRDefault="00F067F9" w:rsidP="00F067F9">
      <w:pPr>
        <w:tabs>
          <w:tab w:val="center" w:pos="709"/>
        </w:tabs>
        <w:autoSpaceDE w:val="0"/>
        <w:autoSpaceDN w:val="0"/>
        <w:adjustRightInd w:val="0"/>
        <w:ind w:left="1440" w:hanging="720"/>
        <w:rPr>
          <w:bCs/>
          <w:i/>
          <w:sz w:val="22"/>
          <w:szCs w:val="22"/>
          <w:lang w:val="en-ZA" w:eastAsia="en-ZA"/>
        </w:rPr>
      </w:pPr>
      <w:r w:rsidRPr="002C76C1">
        <w:rPr>
          <w:bCs/>
          <w:i/>
          <w:sz w:val="22"/>
          <w:szCs w:val="22"/>
          <w:lang w:val="en-ZA" w:eastAsia="en-ZA"/>
        </w:rPr>
        <w:t>“49</w:t>
      </w:r>
      <w:r w:rsidRPr="002C76C1">
        <w:rPr>
          <w:bCs/>
          <w:i/>
          <w:sz w:val="22"/>
          <w:szCs w:val="22"/>
          <w:lang w:val="en-ZA" w:eastAsia="en-ZA"/>
        </w:rPr>
        <w:tab/>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w:t>
      </w:r>
    </w:p>
    <w:p w:rsidR="00F067F9" w:rsidRPr="002C76C1" w:rsidRDefault="00F067F9" w:rsidP="00F067F9">
      <w:pPr>
        <w:tabs>
          <w:tab w:val="center" w:pos="709"/>
        </w:tabs>
        <w:autoSpaceDE w:val="0"/>
        <w:autoSpaceDN w:val="0"/>
        <w:adjustRightInd w:val="0"/>
        <w:ind w:left="1440" w:hanging="1440"/>
        <w:rPr>
          <w:bCs/>
          <w:i/>
          <w:sz w:val="22"/>
          <w:szCs w:val="22"/>
          <w:lang w:val="en-ZA" w:eastAsia="en-ZA"/>
        </w:rPr>
      </w:pPr>
    </w:p>
    <w:p w:rsidR="00F067F9" w:rsidRPr="002C76C1" w:rsidRDefault="00F067F9" w:rsidP="00F067F9">
      <w:pPr>
        <w:tabs>
          <w:tab w:val="center" w:pos="709"/>
        </w:tabs>
        <w:autoSpaceDE w:val="0"/>
        <w:autoSpaceDN w:val="0"/>
        <w:adjustRightInd w:val="0"/>
        <w:ind w:left="1440" w:hanging="720"/>
        <w:rPr>
          <w:bCs/>
          <w:i/>
          <w:sz w:val="22"/>
          <w:szCs w:val="22"/>
          <w:lang w:val="en-ZA" w:eastAsia="en-ZA"/>
        </w:rPr>
      </w:pPr>
      <w:r w:rsidRPr="002C76C1">
        <w:rPr>
          <w:bCs/>
          <w:i/>
          <w:sz w:val="22"/>
          <w:szCs w:val="22"/>
          <w:lang w:val="en-ZA" w:eastAsia="en-ZA"/>
        </w:rPr>
        <w:t>50</w:t>
      </w:r>
      <w:r w:rsidRPr="002C76C1">
        <w:rPr>
          <w:bCs/>
          <w:i/>
          <w:sz w:val="22"/>
          <w:szCs w:val="22"/>
          <w:lang w:val="en-ZA" w:eastAsia="en-ZA"/>
        </w:rPr>
        <w:tab/>
        <w:t>The following key principles will apply to the supplier register:</w:t>
      </w:r>
    </w:p>
    <w:p w:rsidR="00F067F9" w:rsidRPr="002C76C1" w:rsidRDefault="00F067F9" w:rsidP="00F067F9">
      <w:pPr>
        <w:tabs>
          <w:tab w:val="center" w:pos="709"/>
        </w:tabs>
        <w:autoSpaceDE w:val="0"/>
        <w:autoSpaceDN w:val="0"/>
        <w:adjustRightInd w:val="0"/>
        <w:ind w:left="1440" w:hanging="1440"/>
        <w:rPr>
          <w:bCs/>
          <w:i/>
          <w:sz w:val="22"/>
          <w:szCs w:val="22"/>
          <w:lang w:val="en-ZA" w:eastAsia="en-ZA"/>
        </w:rPr>
      </w:pPr>
      <w:r w:rsidRPr="002C76C1">
        <w:rPr>
          <w:bCs/>
          <w:i/>
          <w:sz w:val="22"/>
          <w:szCs w:val="22"/>
          <w:lang w:val="en-ZA" w:eastAsia="en-ZA"/>
        </w:rPr>
        <w:tab/>
      </w:r>
      <w:r>
        <w:rPr>
          <w:bCs/>
          <w:i/>
          <w:sz w:val="22"/>
          <w:szCs w:val="22"/>
          <w:lang w:val="en-ZA" w:eastAsia="en-ZA"/>
        </w:rPr>
        <w:tab/>
      </w:r>
      <w:r w:rsidRPr="002C76C1">
        <w:rPr>
          <w:bCs/>
          <w:i/>
          <w:sz w:val="22"/>
          <w:szCs w:val="22"/>
          <w:lang w:val="en-ZA" w:eastAsia="en-ZA"/>
        </w:rPr>
        <w:t>a. The use of the register will be mandatory for the acquisition through the quotation procedure for all goods and services.”</w:t>
      </w:r>
    </w:p>
    <w:p w:rsidR="00F067F9" w:rsidRPr="002C76C1" w:rsidRDefault="00F067F9" w:rsidP="00F067F9">
      <w:pPr>
        <w:tabs>
          <w:tab w:val="center" w:pos="709"/>
        </w:tabs>
        <w:autoSpaceDE w:val="0"/>
        <w:autoSpaceDN w:val="0"/>
        <w:adjustRightInd w:val="0"/>
        <w:ind w:left="1440" w:hanging="1440"/>
        <w:rPr>
          <w:bCs/>
          <w:sz w:val="22"/>
          <w:szCs w:val="22"/>
          <w:lang w:val="en-ZA" w:eastAsia="en-ZA"/>
        </w:rPr>
      </w:pPr>
    </w:p>
    <w:p w:rsidR="00F067F9" w:rsidRPr="002C76C1" w:rsidRDefault="00F067F9" w:rsidP="00F067F9">
      <w:pPr>
        <w:tabs>
          <w:tab w:val="center" w:pos="709"/>
        </w:tabs>
        <w:autoSpaceDE w:val="0"/>
        <w:autoSpaceDN w:val="0"/>
        <w:adjustRightInd w:val="0"/>
        <w:spacing w:line="240" w:lineRule="exact"/>
        <w:ind w:left="567" w:hanging="567"/>
        <w:rPr>
          <w:bCs/>
          <w:sz w:val="22"/>
          <w:szCs w:val="22"/>
          <w:lang w:val="en-ZA" w:eastAsia="en-ZA"/>
        </w:rPr>
      </w:pPr>
      <w:r w:rsidRPr="002C76C1">
        <w:rPr>
          <w:sz w:val="22"/>
          <w:szCs w:val="22"/>
          <w:lang w:val="en-ZA" w:eastAsia="en-ZA"/>
        </w:rPr>
        <w:t xml:space="preserve">e)      Regulation </w:t>
      </w:r>
      <w:r w:rsidRPr="002C76C1">
        <w:rPr>
          <w:color w:val="000000"/>
          <w:sz w:val="22"/>
          <w:szCs w:val="22"/>
        </w:rPr>
        <w:t>issued in terms of</w:t>
      </w:r>
      <w:r w:rsidRPr="002C76C1">
        <w:rPr>
          <w:sz w:val="22"/>
          <w:szCs w:val="22"/>
          <w:lang w:val="en-ZA" w:eastAsia="en-ZA"/>
        </w:rPr>
        <w:t xml:space="preserve"> </w:t>
      </w:r>
      <w:r w:rsidRPr="002C76C1">
        <w:rPr>
          <w:bCs/>
          <w:sz w:val="22"/>
          <w:szCs w:val="22"/>
          <w:lang w:val="en-ZA" w:eastAsia="en-ZA"/>
        </w:rPr>
        <w:t>Preferential Procurement Policy Framework Act 5 OF 2000 GN R725 of 10 August 2001 paragraph 3(1) requires that:</w:t>
      </w:r>
    </w:p>
    <w:p w:rsidR="00F067F9" w:rsidRPr="002C76C1" w:rsidRDefault="00F067F9" w:rsidP="00F067F9">
      <w:pPr>
        <w:tabs>
          <w:tab w:val="center" w:pos="709"/>
        </w:tabs>
        <w:autoSpaceDE w:val="0"/>
        <w:autoSpaceDN w:val="0"/>
        <w:adjustRightInd w:val="0"/>
        <w:ind w:left="502"/>
        <w:rPr>
          <w:bCs/>
          <w:sz w:val="22"/>
          <w:szCs w:val="22"/>
          <w:lang w:val="en-ZA" w:eastAsia="en-ZA"/>
        </w:rPr>
      </w:pPr>
    </w:p>
    <w:p w:rsidR="00F067F9" w:rsidRPr="002C76C1" w:rsidRDefault="00F067F9" w:rsidP="00F067F9">
      <w:pPr>
        <w:tabs>
          <w:tab w:val="center" w:pos="709"/>
        </w:tabs>
        <w:autoSpaceDE w:val="0"/>
        <w:autoSpaceDN w:val="0"/>
        <w:adjustRightInd w:val="0"/>
        <w:ind w:left="720"/>
        <w:rPr>
          <w:i/>
          <w:sz w:val="22"/>
          <w:szCs w:val="22"/>
          <w:lang w:val="en-ZA" w:eastAsia="en-ZA"/>
        </w:rPr>
      </w:pPr>
      <w:r w:rsidRPr="002C76C1">
        <w:rPr>
          <w:bCs/>
          <w:i/>
          <w:sz w:val="22"/>
          <w:szCs w:val="22"/>
          <w:lang w:val="en-ZA" w:eastAsia="en-ZA"/>
        </w:rPr>
        <w:t xml:space="preserve">“The 80/20 preference point system- (1) </w:t>
      </w:r>
      <w:r w:rsidRPr="002C76C1">
        <w:rPr>
          <w:i/>
          <w:sz w:val="22"/>
          <w:szCs w:val="22"/>
          <w:lang w:val="en-ZA" w:eastAsia="en-ZA"/>
        </w:rPr>
        <w:t>The following formula must be used to calculate the points for price in respect of tenders/procurement with a Rand value equal to, or above R30 000 and up to a Rand value of R500 000. Organs of state may, however, apply this formula for procurement with a value less than R30 000, if and when appropriate:</w:t>
      </w:r>
    </w:p>
    <w:p w:rsidR="00F067F9" w:rsidRPr="002C76C1" w:rsidRDefault="00F067F9" w:rsidP="00F067F9">
      <w:pPr>
        <w:tabs>
          <w:tab w:val="center" w:pos="709"/>
        </w:tabs>
        <w:autoSpaceDE w:val="0"/>
        <w:autoSpaceDN w:val="0"/>
        <w:adjustRightInd w:val="0"/>
        <w:rPr>
          <w:i/>
          <w:sz w:val="22"/>
          <w:szCs w:val="22"/>
          <w:lang w:val="en-ZA" w:eastAsia="en-ZA"/>
        </w:rPr>
      </w:pPr>
    </w:p>
    <w:p w:rsidR="00F067F9" w:rsidRPr="002C76C1" w:rsidRDefault="00F067F9" w:rsidP="00F067F9">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Where</w:t>
      </w:r>
    </w:p>
    <w:p w:rsidR="00F067F9" w:rsidRPr="002C76C1" w:rsidRDefault="00F067F9" w:rsidP="00F067F9">
      <w:pPr>
        <w:tabs>
          <w:tab w:val="center" w:pos="709"/>
        </w:tabs>
        <w:autoSpaceDE w:val="0"/>
        <w:autoSpaceDN w:val="0"/>
        <w:adjustRightInd w:val="0"/>
        <w:ind w:left="1701"/>
        <w:rPr>
          <w:i/>
          <w:sz w:val="22"/>
          <w:szCs w:val="22"/>
          <w:lang w:val="en-ZA" w:eastAsia="en-ZA"/>
        </w:rPr>
      </w:pPr>
      <w:r w:rsidRPr="002C76C1">
        <w:rPr>
          <w:i/>
          <w:noProof/>
          <w:sz w:val="22"/>
          <w:szCs w:val="22"/>
          <w:lang w:val="en-ZA" w:eastAsia="en-ZA"/>
        </w:rPr>
        <w:drawing>
          <wp:inline distT="0" distB="0" distL="0" distR="0">
            <wp:extent cx="1343025" cy="4191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43025" cy="419100"/>
                    </a:xfrm>
                    <a:prstGeom prst="rect">
                      <a:avLst/>
                    </a:prstGeom>
                    <a:noFill/>
                    <a:ln w="9525">
                      <a:noFill/>
                      <a:miter lim="800000"/>
                      <a:headEnd/>
                      <a:tailEnd/>
                    </a:ln>
                  </pic:spPr>
                </pic:pic>
              </a:graphicData>
            </a:graphic>
          </wp:inline>
        </w:drawing>
      </w:r>
    </w:p>
    <w:p w:rsidR="00F067F9" w:rsidRPr="002C76C1" w:rsidRDefault="00F067F9" w:rsidP="00F067F9">
      <w:pPr>
        <w:tabs>
          <w:tab w:val="center" w:pos="709"/>
        </w:tabs>
        <w:autoSpaceDE w:val="0"/>
        <w:autoSpaceDN w:val="0"/>
        <w:adjustRightInd w:val="0"/>
        <w:rPr>
          <w:i/>
          <w:sz w:val="22"/>
          <w:szCs w:val="22"/>
          <w:lang w:val="en-ZA" w:eastAsia="en-ZA"/>
        </w:rPr>
      </w:pPr>
    </w:p>
    <w:p w:rsidR="00F067F9" w:rsidRPr="002C76C1" w:rsidRDefault="00F067F9" w:rsidP="00F067F9">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Ps = Points scored for price of tender under consideration</w:t>
      </w:r>
    </w:p>
    <w:p w:rsidR="00F067F9" w:rsidRPr="002C76C1" w:rsidRDefault="00F067F9" w:rsidP="00F067F9">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Pt = Rand value of offer tender consideration</w:t>
      </w:r>
    </w:p>
    <w:p w:rsidR="00F067F9" w:rsidRPr="002C76C1" w:rsidRDefault="00F067F9" w:rsidP="00F067F9">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Pmin = Rand value of lowest acceptable tender”</w:t>
      </w:r>
    </w:p>
    <w:bookmarkEnd w:id="14"/>
    <w:bookmarkEnd w:id="15"/>
    <w:p w:rsidR="00F067F9" w:rsidRPr="002C76C1" w:rsidRDefault="00F067F9" w:rsidP="00F067F9">
      <w:pPr>
        <w:pStyle w:val="NormalWeb"/>
        <w:tabs>
          <w:tab w:val="center" w:pos="709"/>
        </w:tabs>
        <w:rPr>
          <w:rFonts w:ascii="Arial" w:hAnsi="Arial" w:cs="Arial"/>
          <w:sz w:val="22"/>
          <w:szCs w:val="22"/>
          <w:lang w:val="en-ZA"/>
        </w:rPr>
      </w:pPr>
    </w:p>
    <w:p w:rsidR="00F067F9" w:rsidRPr="002C76C1" w:rsidRDefault="00F067F9" w:rsidP="00F067F9">
      <w:pPr>
        <w:pStyle w:val="NormalWeb"/>
        <w:tabs>
          <w:tab w:val="center" w:pos="709"/>
        </w:tabs>
        <w:rPr>
          <w:rFonts w:ascii="Arial" w:hAnsi="Arial" w:cs="Arial"/>
          <w:sz w:val="22"/>
          <w:szCs w:val="22"/>
          <w:lang w:val="en-ZA"/>
        </w:rPr>
      </w:pPr>
    </w:p>
    <w:p w:rsidR="00F067F9" w:rsidRPr="002C76C1" w:rsidRDefault="00F067F9" w:rsidP="00F067F9">
      <w:pPr>
        <w:pStyle w:val="NormalWeb"/>
        <w:tabs>
          <w:tab w:val="center" w:pos="709"/>
        </w:tabs>
        <w:rPr>
          <w:rFonts w:ascii="Arial" w:hAnsi="Arial" w:cs="Arial"/>
          <w:sz w:val="22"/>
          <w:szCs w:val="22"/>
          <w:lang w:val="en-ZA"/>
        </w:rPr>
      </w:pPr>
      <w:r w:rsidRPr="002C76C1">
        <w:rPr>
          <w:rFonts w:ascii="Arial" w:hAnsi="Arial" w:cs="Arial"/>
          <w:sz w:val="22"/>
          <w:szCs w:val="22"/>
          <w:lang w:val="en-ZA"/>
        </w:rPr>
        <w:t>The deviations listed below relate to the procurement of curtains from Into Fabrics, batch number 185486. Please see the table below for information on the payment selected for testing:</w:t>
      </w:r>
    </w:p>
    <w:p w:rsidR="00F067F9" w:rsidRPr="002C76C1" w:rsidRDefault="00F067F9" w:rsidP="00F067F9">
      <w:pPr>
        <w:pStyle w:val="NormalWeb"/>
        <w:tabs>
          <w:tab w:val="center" w:pos="709"/>
        </w:tabs>
        <w:rPr>
          <w:rFonts w:ascii="Arial" w:hAnsi="Arial" w:cs="Arial"/>
          <w:sz w:val="22"/>
          <w:szCs w:val="22"/>
          <w:lang w:val="en-ZA"/>
        </w:rPr>
      </w:pPr>
    </w:p>
    <w:tbl>
      <w:tblPr>
        <w:tblW w:w="793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62"/>
        <w:gridCol w:w="1284"/>
        <w:gridCol w:w="3085"/>
      </w:tblGrid>
      <w:tr w:rsidR="00F067F9" w:rsidRPr="002C76C1" w:rsidTr="00861A27">
        <w:trPr>
          <w:trHeight w:val="1056"/>
        </w:trPr>
        <w:tc>
          <w:tcPr>
            <w:tcW w:w="4511" w:type="dxa"/>
          </w:tcPr>
          <w:p w:rsidR="00F067F9" w:rsidRPr="00905480" w:rsidRDefault="00F067F9" w:rsidP="00861A27">
            <w:pPr>
              <w:tabs>
                <w:tab w:val="center" w:pos="709"/>
              </w:tabs>
              <w:rPr>
                <w:b/>
                <w:color w:val="000000"/>
                <w:sz w:val="18"/>
                <w:szCs w:val="18"/>
                <w:lang w:eastAsia="en-ZA"/>
              </w:rPr>
            </w:pPr>
            <w:r w:rsidRPr="00905480">
              <w:rPr>
                <w:b/>
                <w:color w:val="000000"/>
                <w:sz w:val="18"/>
                <w:szCs w:val="18"/>
                <w:lang w:eastAsia="en-ZA"/>
              </w:rPr>
              <w:t>DESCRIPTION OF ITEMS</w:t>
            </w:r>
          </w:p>
        </w:tc>
        <w:tc>
          <w:tcPr>
            <w:tcW w:w="1350" w:type="dxa"/>
          </w:tcPr>
          <w:p w:rsidR="00F067F9" w:rsidRPr="00905480" w:rsidRDefault="00F067F9" w:rsidP="00861A27">
            <w:pPr>
              <w:tabs>
                <w:tab w:val="center" w:pos="709"/>
              </w:tabs>
              <w:rPr>
                <w:b/>
                <w:color w:val="000000"/>
                <w:sz w:val="18"/>
                <w:szCs w:val="18"/>
                <w:lang w:eastAsia="en-ZA"/>
              </w:rPr>
            </w:pPr>
            <w:r w:rsidRPr="00905480">
              <w:rPr>
                <w:b/>
                <w:color w:val="000000"/>
                <w:sz w:val="18"/>
                <w:szCs w:val="18"/>
                <w:lang w:eastAsia="en-ZA"/>
              </w:rPr>
              <w:t>QUANTITY</w:t>
            </w:r>
          </w:p>
        </w:tc>
        <w:tc>
          <w:tcPr>
            <w:tcW w:w="2070" w:type="dxa"/>
          </w:tcPr>
          <w:p w:rsidR="00F067F9" w:rsidRPr="00905480" w:rsidRDefault="00F067F9" w:rsidP="00861A27">
            <w:pPr>
              <w:tabs>
                <w:tab w:val="center" w:pos="709"/>
              </w:tabs>
              <w:jc w:val="right"/>
              <w:rPr>
                <w:b/>
                <w:color w:val="000000"/>
                <w:sz w:val="18"/>
                <w:szCs w:val="18"/>
                <w:lang w:eastAsia="en-ZA"/>
              </w:rPr>
            </w:pPr>
            <w:r w:rsidRPr="00905480">
              <w:rPr>
                <w:b/>
                <w:color w:val="000000"/>
                <w:sz w:val="18"/>
                <w:szCs w:val="18"/>
                <w:lang w:eastAsia="en-ZA"/>
              </w:rPr>
              <w:t xml:space="preserve">UNIT COST </w:t>
            </w:r>
          </w:p>
          <w:p w:rsidR="00F067F9" w:rsidRPr="00905480" w:rsidRDefault="00F067F9" w:rsidP="00861A27">
            <w:pPr>
              <w:tabs>
                <w:tab w:val="center" w:pos="709"/>
              </w:tabs>
              <w:jc w:val="right"/>
              <w:rPr>
                <w:b/>
                <w:color w:val="000000"/>
                <w:sz w:val="18"/>
                <w:szCs w:val="18"/>
                <w:lang w:eastAsia="en-ZA"/>
              </w:rPr>
            </w:pPr>
            <w:r w:rsidRPr="00905480">
              <w:rPr>
                <w:b/>
                <w:color w:val="000000"/>
                <w:sz w:val="18"/>
                <w:szCs w:val="18"/>
                <w:lang w:eastAsia="en-ZA"/>
              </w:rPr>
              <w:t>[INCLUDING VAT]</w:t>
            </w:r>
          </w:p>
          <w:p w:rsidR="00F067F9" w:rsidRPr="00905480" w:rsidRDefault="00F067F9" w:rsidP="00861A27">
            <w:pPr>
              <w:tabs>
                <w:tab w:val="center" w:pos="709"/>
              </w:tabs>
              <w:jc w:val="right"/>
              <w:rPr>
                <w:b/>
                <w:color w:val="000000"/>
                <w:sz w:val="18"/>
                <w:szCs w:val="18"/>
                <w:lang w:eastAsia="en-ZA"/>
              </w:rPr>
            </w:pPr>
            <w:r w:rsidRPr="00905480">
              <w:rPr>
                <w:b/>
                <w:color w:val="000000"/>
                <w:sz w:val="18"/>
                <w:szCs w:val="18"/>
                <w:lang w:eastAsia="en-ZA"/>
              </w:rPr>
              <w:t>R</w:t>
            </w:r>
          </w:p>
        </w:tc>
      </w:tr>
      <w:tr w:rsidR="00F067F9" w:rsidRPr="002C76C1" w:rsidTr="00861A27">
        <w:trPr>
          <w:cantSplit/>
          <w:trHeight w:val="227"/>
        </w:trPr>
        <w:tc>
          <w:tcPr>
            <w:tcW w:w="4511" w:type="dxa"/>
            <w:vAlign w:val="bottom"/>
          </w:tcPr>
          <w:p w:rsidR="00F067F9" w:rsidRPr="00905480" w:rsidRDefault="00F067F9" w:rsidP="00861A27">
            <w:pPr>
              <w:tabs>
                <w:tab w:val="center" w:pos="709"/>
              </w:tabs>
              <w:outlineLvl w:val="0"/>
              <w:rPr>
                <w:bCs/>
                <w:sz w:val="18"/>
                <w:szCs w:val="18"/>
              </w:rPr>
            </w:pPr>
            <w:r w:rsidRPr="00905480">
              <w:rPr>
                <w:bCs/>
                <w:sz w:val="18"/>
                <w:szCs w:val="18"/>
              </w:rPr>
              <w:t>Curtains , Voiles , Rails</w:t>
            </w:r>
          </w:p>
        </w:tc>
        <w:tc>
          <w:tcPr>
            <w:tcW w:w="1350" w:type="dxa"/>
            <w:vAlign w:val="bottom"/>
          </w:tcPr>
          <w:p w:rsidR="00F067F9" w:rsidRPr="00905480" w:rsidRDefault="00F067F9" w:rsidP="00861A27">
            <w:pPr>
              <w:tabs>
                <w:tab w:val="center" w:pos="709"/>
              </w:tabs>
              <w:jc w:val="center"/>
              <w:outlineLvl w:val="0"/>
              <w:rPr>
                <w:bCs/>
                <w:sz w:val="18"/>
                <w:szCs w:val="18"/>
              </w:rPr>
            </w:pPr>
            <w:r w:rsidRPr="00905480">
              <w:rPr>
                <w:bCs/>
                <w:sz w:val="18"/>
                <w:szCs w:val="18"/>
              </w:rPr>
              <w:t>1</w:t>
            </w:r>
          </w:p>
        </w:tc>
        <w:tc>
          <w:tcPr>
            <w:tcW w:w="2070" w:type="dxa"/>
            <w:vAlign w:val="bottom"/>
          </w:tcPr>
          <w:p w:rsidR="00F067F9" w:rsidRPr="00905480" w:rsidRDefault="00F067F9" w:rsidP="00861A27">
            <w:pPr>
              <w:tabs>
                <w:tab w:val="center" w:pos="709"/>
              </w:tabs>
              <w:jc w:val="right"/>
              <w:outlineLvl w:val="0"/>
              <w:rPr>
                <w:bCs/>
                <w:sz w:val="18"/>
                <w:szCs w:val="18"/>
              </w:rPr>
            </w:pPr>
            <w:r w:rsidRPr="00905480">
              <w:rPr>
                <w:bCs/>
                <w:sz w:val="18"/>
                <w:szCs w:val="18"/>
              </w:rPr>
              <w:t>26 279,28</w:t>
            </w:r>
          </w:p>
        </w:tc>
      </w:tr>
      <w:tr w:rsidR="00F067F9" w:rsidRPr="002C76C1" w:rsidTr="00861A27">
        <w:trPr>
          <w:cantSplit/>
          <w:trHeight w:val="227"/>
        </w:trPr>
        <w:tc>
          <w:tcPr>
            <w:tcW w:w="4511" w:type="dxa"/>
            <w:vAlign w:val="bottom"/>
          </w:tcPr>
          <w:p w:rsidR="00F067F9" w:rsidRPr="00905480" w:rsidRDefault="00F067F9" w:rsidP="00861A27">
            <w:pPr>
              <w:tabs>
                <w:tab w:val="center" w:pos="709"/>
              </w:tabs>
              <w:outlineLvl w:val="0"/>
              <w:rPr>
                <w:bCs/>
                <w:sz w:val="18"/>
                <w:szCs w:val="18"/>
              </w:rPr>
            </w:pPr>
            <w:r w:rsidRPr="00905480">
              <w:rPr>
                <w:bCs/>
                <w:sz w:val="18"/>
                <w:szCs w:val="18"/>
              </w:rPr>
              <w:t>Curtains , Voiles , Rails</w:t>
            </w:r>
          </w:p>
        </w:tc>
        <w:tc>
          <w:tcPr>
            <w:tcW w:w="1350" w:type="dxa"/>
            <w:vAlign w:val="bottom"/>
          </w:tcPr>
          <w:p w:rsidR="00F067F9" w:rsidRPr="00905480" w:rsidRDefault="00F067F9" w:rsidP="00861A27">
            <w:pPr>
              <w:tabs>
                <w:tab w:val="center" w:pos="709"/>
              </w:tabs>
              <w:jc w:val="center"/>
              <w:outlineLvl w:val="0"/>
              <w:rPr>
                <w:bCs/>
                <w:sz w:val="18"/>
                <w:szCs w:val="18"/>
              </w:rPr>
            </w:pPr>
            <w:r w:rsidRPr="00905480">
              <w:rPr>
                <w:bCs/>
                <w:sz w:val="18"/>
                <w:szCs w:val="18"/>
              </w:rPr>
              <w:t>1</w:t>
            </w:r>
          </w:p>
        </w:tc>
        <w:tc>
          <w:tcPr>
            <w:tcW w:w="2070" w:type="dxa"/>
            <w:vAlign w:val="bottom"/>
          </w:tcPr>
          <w:p w:rsidR="00F067F9" w:rsidRPr="00905480" w:rsidRDefault="00F067F9" w:rsidP="00861A27">
            <w:pPr>
              <w:tabs>
                <w:tab w:val="center" w:pos="709"/>
              </w:tabs>
              <w:jc w:val="right"/>
              <w:outlineLvl w:val="0"/>
              <w:rPr>
                <w:bCs/>
                <w:sz w:val="18"/>
                <w:szCs w:val="18"/>
              </w:rPr>
            </w:pPr>
            <w:r w:rsidRPr="00905480">
              <w:rPr>
                <w:bCs/>
                <w:sz w:val="18"/>
                <w:szCs w:val="18"/>
              </w:rPr>
              <w:t>55 230,04</w:t>
            </w:r>
          </w:p>
        </w:tc>
      </w:tr>
      <w:tr w:rsidR="00F067F9" w:rsidRPr="002C76C1" w:rsidTr="00861A27">
        <w:trPr>
          <w:cantSplit/>
          <w:trHeight w:val="227"/>
        </w:trPr>
        <w:tc>
          <w:tcPr>
            <w:tcW w:w="4511" w:type="dxa"/>
            <w:vAlign w:val="bottom"/>
          </w:tcPr>
          <w:p w:rsidR="00F067F9" w:rsidRPr="00905480" w:rsidRDefault="00F067F9" w:rsidP="00861A27">
            <w:pPr>
              <w:tabs>
                <w:tab w:val="center" w:pos="709"/>
              </w:tabs>
              <w:outlineLvl w:val="0"/>
              <w:rPr>
                <w:bCs/>
                <w:sz w:val="18"/>
                <w:szCs w:val="18"/>
              </w:rPr>
            </w:pPr>
            <w:r w:rsidRPr="00905480">
              <w:rPr>
                <w:bCs/>
                <w:sz w:val="18"/>
                <w:szCs w:val="18"/>
              </w:rPr>
              <w:t>Curtains , Voiles , Rails</w:t>
            </w:r>
          </w:p>
        </w:tc>
        <w:tc>
          <w:tcPr>
            <w:tcW w:w="1350" w:type="dxa"/>
            <w:vAlign w:val="bottom"/>
          </w:tcPr>
          <w:p w:rsidR="00F067F9" w:rsidRPr="00905480" w:rsidRDefault="00F067F9" w:rsidP="00861A27">
            <w:pPr>
              <w:tabs>
                <w:tab w:val="center" w:pos="709"/>
              </w:tabs>
              <w:jc w:val="center"/>
              <w:outlineLvl w:val="0"/>
              <w:rPr>
                <w:bCs/>
                <w:sz w:val="18"/>
                <w:szCs w:val="18"/>
              </w:rPr>
            </w:pPr>
            <w:r w:rsidRPr="00905480">
              <w:rPr>
                <w:bCs/>
                <w:sz w:val="18"/>
                <w:szCs w:val="18"/>
              </w:rPr>
              <w:t>1</w:t>
            </w:r>
          </w:p>
        </w:tc>
        <w:tc>
          <w:tcPr>
            <w:tcW w:w="2070" w:type="dxa"/>
            <w:vAlign w:val="bottom"/>
          </w:tcPr>
          <w:p w:rsidR="00F067F9" w:rsidRPr="00905480" w:rsidRDefault="00F067F9" w:rsidP="00861A27">
            <w:pPr>
              <w:tabs>
                <w:tab w:val="center" w:pos="709"/>
              </w:tabs>
              <w:jc w:val="right"/>
              <w:outlineLvl w:val="0"/>
              <w:rPr>
                <w:bCs/>
                <w:sz w:val="18"/>
                <w:szCs w:val="18"/>
              </w:rPr>
            </w:pPr>
            <w:r w:rsidRPr="00905480">
              <w:rPr>
                <w:bCs/>
                <w:sz w:val="18"/>
                <w:szCs w:val="18"/>
              </w:rPr>
              <w:t>18 774,23</w:t>
            </w:r>
          </w:p>
        </w:tc>
      </w:tr>
      <w:tr w:rsidR="00F067F9" w:rsidRPr="002C76C1" w:rsidTr="00861A27">
        <w:trPr>
          <w:cantSplit/>
          <w:trHeight w:val="227"/>
        </w:trPr>
        <w:tc>
          <w:tcPr>
            <w:tcW w:w="4511" w:type="dxa"/>
            <w:vAlign w:val="bottom"/>
          </w:tcPr>
          <w:p w:rsidR="00F067F9" w:rsidRPr="00905480" w:rsidRDefault="00F067F9" w:rsidP="00861A27">
            <w:pPr>
              <w:tabs>
                <w:tab w:val="center" w:pos="709"/>
              </w:tabs>
              <w:outlineLvl w:val="0"/>
              <w:rPr>
                <w:bCs/>
                <w:sz w:val="18"/>
                <w:szCs w:val="18"/>
              </w:rPr>
            </w:pPr>
            <w:r w:rsidRPr="00905480">
              <w:rPr>
                <w:bCs/>
                <w:sz w:val="18"/>
                <w:szCs w:val="18"/>
              </w:rPr>
              <w:t>Curtains , Voiles , Rails</w:t>
            </w:r>
          </w:p>
        </w:tc>
        <w:tc>
          <w:tcPr>
            <w:tcW w:w="1350" w:type="dxa"/>
            <w:vAlign w:val="bottom"/>
          </w:tcPr>
          <w:p w:rsidR="00F067F9" w:rsidRPr="00905480" w:rsidRDefault="00F067F9" w:rsidP="00861A27">
            <w:pPr>
              <w:tabs>
                <w:tab w:val="center" w:pos="709"/>
              </w:tabs>
              <w:jc w:val="center"/>
              <w:outlineLvl w:val="0"/>
              <w:rPr>
                <w:bCs/>
                <w:sz w:val="18"/>
                <w:szCs w:val="18"/>
              </w:rPr>
            </w:pPr>
            <w:r w:rsidRPr="00905480">
              <w:rPr>
                <w:bCs/>
                <w:sz w:val="18"/>
                <w:szCs w:val="18"/>
              </w:rPr>
              <w:t xml:space="preserve">1 </w:t>
            </w:r>
          </w:p>
        </w:tc>
        <w:tc>
          <w:tcPr>
            <w:tcW w:w="2070" w:type="dxa"/>
            <w:vAlign w:val="bottom"/>
          </w:tcPr>
          <w:p w:rsidR="00F067F9" w:rsidRPr="00905480" w:rsidRDefault="00F067F9" w:rsidP="00861A27">
            <w:pPr>
              <w:tabs>
                <w:tab w:val="center" w:pos="709"/>
              </w:tabs>
              <w:jc w:val="right"/>
              <w:outlineLvl w:val="0"/>
              <w:rPr>
                <w:bCs/>
                <w:sz w:val="18"/>
                <w:szCs w:val="18"/>
              </w:rPr>
            </w:pPr>
            <w:r w:rsidRPr="00905480">
              <w:rPr>
                <w:bCs/>
                <w:sz w:val="18"/>
                <w:szCs w:val="18"/>
              </w:rPr>
              <w:t>7 797,60</w:t>
            </w:r>
          </w:p>
        </w:tc>
      </w:tr>
      <w:tr w:rsidR="00F067F9" w:rsidRPr="002C76C1" w:rsidTr="00861A27">
        <w:trPr>
          <w:cantSplit/>
          <w:trHeight w:val="227"/>
        </w:trPr>
        <w:tc>
          <w:tcPr>
            <w:tcW w:w="4511" w:type="dxa"/>
            <w:vAlign w:val="bottom"/>
          </w:tcPr>
          <w:p w:rsidR="00F067F9" w:rsidRPr="00905480" w:rsidRDefault="00F067F9" w:rsidP="00861A27">
            <w:pPr>
              <w:tabs>
                <w:tab w:val="center" w:pos="709"/>
              </w:tabs>
              <w:outlineLvl w:val="0"/>
              <w:rPr>
                <w:b/>
                <w:bCs/>
                <w:sz w:val="18"/>
                <w:szCs w:val="18"/>
              </w:rPr>
            </w:pPr>
            <w:r w:rsidRPr="00905480">
              <w:rPr>
                <w:b/>
                <w:bCs/>
                <w:sz w:val="18"/>
                <w:szCs w:val="18"/>
              </w:rPr>
              <w:t>Total</w:t>
            </w:r>
          </w:p>
        </w:tc>
        <w:tc>
          <w:tcPr>
            <w:tcW w:w="1350" w:type="dxa"/>
            <w:vAlign w:val="bottom"/>
          </w:tcPr>
          <w:p w:rsidR="00F067F9" w:rsidRPr="00905480" w:rsidRDefault="00F067F9" w:rsidP="00861A27">
            <w:pPr>
              <w:tabs>
                <w:tab w:val="center" w:pos="709"/>
              </w:tabs>
              <w:jc w:val="center"/>
              <w:outlineLvl w:val="0"/>
              <w:rPr>
                <w:b/>
                <w:bCs/>
                <w:sz w:val="18"/>
                <w:szCs w:val="18"/>
              </w:rPr>
            </w:pPr>
          </w:p>
        </w:tc>
        <w:tc>
          <w:tcPr>
            <w:tcW w:w="2070" w:type="dxa"/>
            <w:vAlign w:val="bottom"/>
          </w:tcPr>
          <w:p w:rsidR="00F067F9" w:rsidRPr="00905480" w:rsidRDefault="00F067F9" w:rsidP="006F5D2E">
            <w:pPr>
              <w:pStyle w:val="ListParagraph"/>
              <w:numPr>
                <w:ilvl w:val="2"/>
                <w:numId w:val="178"/>
              </w:numPr>
              <w:tabs>
                <w:tab w:val="center" w:pos="709"/>
              </w:tabs>
              <w:jc w:val="right"/>
              <w:outlineLvl w:val="0"/>
              <w:rPr>
                <w:b/>
                <w:bCs/>
                <w:sz w:val="18"/>
                <w:szCs w:val="18"/>
              </w:rPr>
            </w:pPr>
            <w:r w:rsidRPr="00905480">
              <w:rPr>
                <w:b/>
                <w:bCs/>
                <w:sz w:val="18"/>
                <w:szCs w:val="18"/>
              </w:rPr>
              <w:t>081,15</w:t>
            </w:r>
          </w:p>
        </w:tc>
      </w:tr>
    </w:tbl>
    <w:p w:rsidR="00F067F9" w:rsidRPr="002C76C1" w:rsidRDefault="00F067F9" w:rsidP="00F067F9">
      <w:pPr>
        <w:tabs>
          <w:tab w:val="center" w:pos="709"/>
        </w:tabs>
        <w:jc w:val="center"/>
        <w:outlineLvl w:val="0"/>
        <w:rPr>
          <w:sz w:val="22"/>
          <w:szCs w:val="22"/>
        </w:rPr>
      </w:pPr>
    </w:p>
    <w:p w:rsidR="00F067F9" w:rsidRPr="00905480" w:rsidRDefault="00F067F9" w:rsidP="00F067F9">
      <w:pPr>
        <w:tabs>
          <w:tab w:val="center" w:pos="709"/>
        </w:tabs>
        <w:spacing w:after="120"/>
        <w:ind w:left="709" w:hanging="709"/>
        <w:outlineLvl w:val="0"/>
        <w:rPr>
          <w:sz w:val="22"/>
          <w:szCs w:val="22"/>
        </w:rPr>
      </w:pPr>
      <w:r>
        <w:rPr>
          <w:sz w:val="22"/>
          <w:szCs w:val="22"/>
        </w:rPr>
        <w:t>a)</w:t>
      </w:r>
      <w:r>
        <w:rPr>
          <w:sz w:val="22"/>
          <w:szCs w:val="22"/>
        </w:rPr>
        <w:tab/>
      </w:r>
      <w:r>
        <w:rPr>
          <w:sz w:val="22"/>
          <w:szCs w:val="22"/>
        </w:rPr>
        <w:tab/>
      </w:r>
      <w:r w:rsidRPr="00905480">
        <w:rPr>
          <w:sz w:val="22"/>
          <w:szCs w:val="22"/>
        </w:rPr>
        <w:t>The following discrepancies, pertaining to the events documented in the supporting documentation, were noted:</w:t>
      </w:r>
    </w:p>
    <w:p w:rsidR="00F067F9" w:rsidRPr="002C76C1" w:rsidRDefault="00F067F9" w:rsidP="006F5D2E">
      <w:pPr>
        <w:pStyle w:val="ListParagraph"/>
        <w:numPr>
          <w:ilvl w:val="0"/>
          <w:numId w:val="190"/>
        </w:numPr>
        <w:tabs>
          <w:tab w:val="center" w:pos="709"/>
        </w:tabs>
        <w:spacing w:after="120"/>
        <w:outlineLvl w:val="0"/>
        <w:rPr>
          <w:rFonts w:ascii="Arial" w:hAnsi="Arial" w:cs="Arial"/>
          <w:sz w:val="22"/>
          <w:szCs w:val="22"/>
        </w:rPr>
      </w:pPr>
      <w:r w:rsidRPr="002C76C1">
        <w:rPr>
          <w:rFonts w:ascii="Arial" w:hAnsi="Arial" w:cs="Arial"/>
          <w:sz w:val="22"/>
          <w:szCs w:val="22"/>
        </w:rPr>
        <w:t>Paragraph 2.1 of the internal memorandum to approve award where less than three quotations were received:</w:t>
      </w:r>
    </w:p>
    <w:p w:rsidR="00F067F9" w:rsidRPr="002C76C1" w:rsidRDefault="00F067F9" w:rsidP="00F067F9">
      <w:pPr>
        <w:tabs>
          <w:tab w:val="center" w:pos="709"/>
        </w:tabs>
        <w:spacing w:after="120"/>
        <w:ind w:left="1440"/>
        <w:outlineLvl w:val="0"/>
        <w:rPr>
          <w:sz w:val="22"/>
          <w:szCs w:val="22"/>
        </w:rPr>
      </w:pPr>
      <w:r w:rsidRPr="002C76C1">
        <w:rPr>
          <w:sz w:val="22"/>
          <w:szCs w:val="22"/>
        </w:rPr>
        <w:t>“</w:t>
      </w:r>
      <w:r w:rsidRPr="002C76C1">
        <w:rPr>
          <w:i/>
          <w:sz w:val="22"/>
          <w:szCs w:val="22"/>
        </w:rPr>
        <w:t>The request for Curtains and Rails was received from Cost Centre 105B. The Request for Quotation (RFQ) was created on 12-08-2011 and closed on      19-08-2011.”</w:t>
      </w:r>
    </w:p>
    <w:p w:rsidR="00F067F9" w:rsidRPr="002C76C1" w:rsidRDefault="00F067F9" w:rsidP="006F5D2E">
      <w:pPr>
        <w:pStyle w:val="ListParagraph"/>
        <w:numPr>
          <w:ilvl w:val="0"/>
          <w:numId w:val="190"/>
        </w:numPr>
        <w:tabs>
          <w:tab w:val="center" w:pos="709"/>
        </w:tabs>
        <w:spacing w:after="120"/>
        <w:outlineLvl w:val="0"/>
        <w:rPr>
          <w:rFonts w:ascii="Arial" w:hAnsi="Arial" w:cs="Arial"/>
          <w:sz w:val="22"/>
          <w:szCs w:val="22"/>
        </w:rPr>
      </w:pPr>
      <w:r w:rsidRPr="002C76C1">
        <w:rPr>
          <w:rFonts w:ascii="Arial" w:hAnsi="Arial" w:cs="Arial"/>
          <w:sz w:val="22"/>
          <w:szCs w:val="22"/>
        </w:rPr>
        <w:t xml:space="preserve"> Paragraph 2.4 of the internal memorandum to approve award where less than three quotations were received:</w:t>
      </w:r>
    </w:p>
    <w:p w:rsidR="00F067F9" w:rsidRPr="002C76C1" w:rsidRDefault="00F067F9" w:rsidP="00F067F9">
      <w:pPr>
        <w:pStyle w:val="ListParagraph"/>
        <w:tabs>
          <w:tab w:val="center" w:pos="709"/>
        </w:tabs>
        <w:spacing w:after="120"/>
        <w:ind w:left="1440"/>
        <w:outlineLvl w:val="0"/>
        <w:rPr>
          <w:rFonts w:ascii="Arial" w:hAnsi="Arial" w:cs="Arial"/>
          <w:i/>
          <w:sz w:val="22"/>
          <w:szCs w:val="22"/>
        </w:rPr>
      </w:pPr>
      <w:r w:rsidRPr="002C76C1">
        <w:rPr>
          <w:rFonts w:ascii="Arial" w:hAnsi="Arial" w:cs="Arial"/>
          <w:sz w:val="22"/>
          <w:szCs w:val="22"/>
        </w:rPr>
        <w:t>“</w:t>
      </w:r>
      <w:r w:rsidRPr="002C76C1">
        <w:rPr>
          <w:rFonts w:ascii="Arial" w:hAnsi="Arial" w:cs="Arial"/>
          <w:i/>
          <w:sz w:val="22"/>
          <w:szCs w:val="22"/>
        </w:rPr>
        <w:t>The first request for curtains was created on 25-07-2011 and Closed on      28-07-2011. Only one supplier responded to the RFQ (Rivoningo Vonani Trading. Proof attached”</w:t>
      </w:r>
    </w:p>
    <w:p w:rsidR="00F067F9" w:rsidRPr="002C76C1" w:rsidRDefault="00F067F9" w:rsidP="006F5D2E">
      <w:pPr>
        <w:pStyle w:val="ListParagraph"/>
        <w:numPr>
          <w:ilvl w:val="0"/>
          <w:numId w:val="191"/>
        </w:numPr>
        <w:tabs>
          <w:tab w:val="center" w:pos="709"/>
        </w:tabs>
        <w:spacing w:after="120"/>
        <w:ind w:hanging="720"/>
        <w:outlineLvl w:val="0"/>
        <w:rPr>
          <w:rFonts w:ascii="Arial" w:hAnsi="Arial" w:cs="Arial"/>
          <w:i/>
          <w:sz w:val="22"/>
          <w:szCs w:val="22"/>
        </w:rPr>
      </w:pPr>
      <w:r w:rsidRPr="002C76C1">
        <w:rPr>
          <w:rFonts w:ascii="Arial" w:hAnsi="Arial" w:cs="Arial"/>
          <w:sz w:val="22"/>
          <w:szCs w:val="22"/>
        </w:rPr>
        <w:t>It is therefore evident that quotes were previously requested and that the department did receive a response from  Rivoningo Vonani Trading.</w:t>
      </w:r>
    </w:p>
    <w:p w:rsidR="00F067F9" w:rsidRPr="002C76C1" w:rsidRDefault="00F067F9" w:rsidP="006F5D2E">
      <w:pPr>
        <w:pStyle w:val="ListParagraph"/>
        <w:numPr>
          <w:ilvl w:val="0"/>
          <w:numId w:val="191"/>
        </w:numPr>
        <w:tabs>
          <w:tab w:val="center" w:pos="709"/>
        </w:tabs>
        <w:spacing w:after="120"/>
        <w:ind w:hanging="720"/>
        <w:outlineLvl w:val="0"/>
        <w:rPr>
          <w:rFonts w:ascii="Arial" w:hAnsi="Arial" w:cs="Arial"/>
          <w:i/>
          <w:sz w:val="22"/>
          <w:szCs w:val="22"/>
        </w:rPr>
      </w:pPr>
      <w:r w:rsidRPr="002C76C1">
        <w:rPr>
          <w:rFonts w:ascii="Arial" w:hAnsi="Arial" w:cs="Arial"/>
          <w:sz w:val="22"/>
          <w:szCs w:val="22"/>
        </w:rPr>
        <w:t>However, the quotation of Rivoningo Vonani Trading was not attached to the batch and also not considered.</w:t>
      </w:r>
    </w:p>
    <w:p w:rsidR="00F067F9" w:rsidRPr="002C76C1" w:rsidRDefault="00F067F9" w:rsidP="006F5D2E">
      <w:pPr>
        <w:pStyle w:val="ListParagraph"/>
        <w:numPr>
          <w:ilvl w:val="0"/>
          <w:numId w:val="191"/>
        </w:numPr>
        <w:tabs>
          <w:tab w:val="center" w:pos="709"/>
        </w:tabs>
        <w:spacing w:after="120"/>
        <w:ind w:hanging="720"/>
        <w:outlineLvl w:val="0"/>
        <w:rPr>
          <w:rFonts w:ascii="Arial" w:hAnsi="Arial" w:cs="Arial"/>
          <w:i/>
          <w:sz w:val="22"/>
          <w:szCs w:val="22"/>
        </w:rPr>
      </w:pPr>
      <w:r w:rsidRPr="002C76C1">
        <w:rPr>
          <w:rFonts w:ascii="Arial" w:hAnsi="Arial" w:cs="Arial"/>
          <w:sz w:val="22"/>
          <w:szCs w:val="22"/>
        </w:rPr>
        <w:t>It is not evident why a request was created on the 25 July 2011, when cost centre 105B only requested for curtains on 12 August 2011.</w:t>
      </w:r>
    </w:p>
    <w:p w:rsidR="00F067F9" w:rsidRPr="002C76C1" w:rsidRDefault="00F067F9" w:rsidP="006F5D2E">
      <w:pPr>
        <w:pStyle w:val="ListParagraph"/>
        <w:numPr>
          <w:ilvl w:val="0"/>
          <w:numId w:val="190"/>
        </w:numPr>
        <w:tabs>
          <w:tab w:val="center" w:pos="709"/>
        </w:tabs>
        <w:spacing w:after="120"/>
        <w:outlineLvl w:val="0"/>
        <w:rPr>
          <w:rFonts w:ascii="Arial" w:hAnsi="Arial" w:cs="Arial"/>
          <w:sz w:val="22"/>
          <w:szCs w:val="22"/>
        </w:rPr>
      </w:pPr>
      <w:r w:rsidRPr="002C76C1">
        <w:rPr>
          <w:rFonts w:ascii="Arial" w:hAnsi="Arial" w:cs="Arial"/>
          <w:sz w:val="22"/>
          <w:szCs w:val="22"/>
        </w:rPr>
        <w:t>At the top of the information received from the two service providers it was indicated that the information was faxed on 25 August 2011 from 7515801735.</w:t>
      </w:r>
      <w:r w:rsidRPr="002C76C1">
        <w:rPr>
          <w:rFonts w:ascii="Arial" w:hAnsi="Arial" w:cs="Arial"/>
          <w:sz w:val="22"/>
          <w:szCs w:val="22"/>
        </w:rPr>
        <w:br/>
        <w:t>This is therefore the date when the requests were faxed to the service providers. This is confirmed by the quotation registers which indicated that the invitation date was 25 August 2011.</w:t>
      </w:r>
    </w:p>
    <w:p w:rsidR="00F067F9" w:rsidRPr="002C76C1" w:rsidRDefault="00F067F9" w:rsidP="00F067F9">
      <w:pPr>
        <w:pStyle w:val="ListParagraph"/>
        <w:tabs>
          <w:tab w:val="center" w:pos="709"/>
        </w:tabs>
        <w:spacing w:after="120"/>
        <w:ind w:left="1440"/>
        <w:outlineLvl w:val="0"/>
        <w:rPr>
          <w:rFonts w:ascii="Arial" w:hAnsi="Arial" w:cs="Arial"/>
          <w:sz w:val="22"/>
          <w:szCs w:val="22"/>
        </w:rPr>
      </w:pPr>
      <w:r w:rsidRPr="002C76C1">
        <w:rPr>
          <w:rFonts w:ascii="Arial" w:hAnsi="Arial" w:cs="Arial"/>
          <w:sz w:val="22"/>
          <w:szCs w:val="22"/>
        </w:rPr>
        <w:t>The LOGIS procurement advices were only created on 26 October 2011 and were only signed by the SPAO on 27 October 2011. This was the only official who signed the procurement advice.</w:t>
      </w:r>
    </w:p>
    <w:p w:rsidR="00F067F9" w:rsidRPr="002C76C1" w:rsidRDefault="00F067F9" w:rsidP="006F5D2E">
      <w:pPr>
        <w:pStyle w:val="ListParagraph"/>
        <w:numPr>
          <w:ilvl w:val="0"/>
          <w:numId w:val="190"/>
        </w:numPr>
        <w:tabs>
          <w:tab w:val="center" w:pos="709"/>
        </w:tabs>
        <w:spacing w:after="120"/>
        <w:outlineLvl w:val="0"/>
        <w:rPr>
          <w:rFonts w:ascii="Arial" w:hAnsi="Arial" w:cs="Arial"/>
          <w:sz w:val="22"/>
          <w:szCs w:val="22"/>
        </w:rPr>
      </w:pPr>
      <w:r w:rsidRPr="002C76C1">
        <w:rPr>
          <w:rFonts w:ascii="Arial" w:hAnsi="Arial" w:cs="Arial"/>
          <w:sz w:val="22"/>
          <w:szCs w:val="22"/>
        </w:rPr>
        <w:t>The LOGIS orders were created and approved on 27 October 2011.</w:t>
      </w:r>
    </w:p>
    <w:p w:rsidR="00F067F9" w:rsidRPr="002C76C1" w:rsidRDefault="00F067F9" w:rsidP="00F067F9">
      <w:pPr>
        <w:pStyle w:val="ListParagraph"/>
        <w:tabs>
          <w:tab w:val="center" w:pos="709"/>
        </w:tabs>
        <w:spacing w:after="120"/>
        <w:ind w:left="1440"/>
        <w:outlineLvl w:val="0"/>
        <w:rPr>
          <w:rFonts w:ascii="Arial" w:hAnsi="Arial" w:cs="Arial"/>
          <w:sz w:val="22"/>
          <w:szCs w:val="22"/>
        </w:rPr>
      </w:pPr>
    </w:p>
    <w:p w:rsidR="00F067F9" w:rsidRPr="00905480" w:rsidRDefault="00F067F9" w:rsidP="00F067F9">
      <w:pPr>
        <w:tabs>
          <w:tab w:val="center" w:pos="709"/>
        </w:tabs>
        <w:spacing w:after="120"/>
        <w:ind w:left="709" w:hanging="709"/>
        <w:outlineLvl w:val="0"/>
        <w:rPr>
          <w:sz w:val="22"/>
          <w:szCs w:val="22"/>
        </w:rPr>
      </w:pPr>
      <w:r>
        <w:rPr>
          <w:sz w:val="22"/>
          <w:szCs w:val="22"/>
        </w:rPr>
        <w:t>b)</w:t>
      </w:r>
      <w:r>
        <w:rPr>
          <w:sz w:val="22"/>
          <w:szCs w:val="22"/>
        </w:rPr>
        <w:tab/>
      </w:r>
      <w:r>
        <w:rPr>
          <w:sz w:val="22"/>
          <w:szCs w:val="22"/>
        </w:rPr>
        <w:tab/>
      </w:r>
      <w:r w:rsidRPr="00905480">
        <w:rPr>
          <w:sz w:val="22"/>
          <w:szCs w:val="22"/>
        </w:rPr>
        <w:t>The department did not obtain and evaluate three written quotations as required by Practice Note 8, due to the fact that only two suppliers listed below responded.</w:t>
      </w:r>
    </w:p>
    <w:p w:rsidR="00F067F9" w:rsidRPr="002C76C1" w:rsidRDefault="00F067F9" w:rsidP="006F5D2E">
      <w:pPr>
        <w:pStyle w:val="ListParagraph"/>
        <w:numPr>
          <w:ilvl w:val="0"/>
          <w:numId w:val="187"/>
        </w:numPr>
        <w:tabs>
          <w:tab w:val="center" w:pos="709"/>
        </w:tabs>
        <w:spacing w:after="120"/>
        <w:ind w:hanging="720"/>
        <w:outlineLvl w:val="0"/>
        <w:rPr>
          <w:rFonts w:ascii="Arial" w:hAnsi="Arial" w:cs="Arial"/>
          <w:sz w:val="22"/>
          <w:szCs w:val="22"/>
        </w:rPr>
      </w:pPr>
      <w:r w:rsidRPr="002C76C1">
        <w:rPr>
          <w:rFonts w:ascii="Arial" w:hAnsi="Arial" w:cs="Arial"/>
          <w:sz w:val="22"/>
          <w:szCs w:val="22"/>
        </w:rPr>
        <w:t>Into Fabrics</w:t>
      </w:r>
    </w:p>
    <w:p w:rsidR="00F067F9" w:rsidRPr="002C76C1" w:rsidRDefault="00F067F9" w:rsidP="006F5D2E">
      <w:pPr>
        <w:pStyle w:val="ListParagraph"/>
        <w:numPr>
          <w:ilvl w:val="0"/>
          <w:numId w:val="187"/>
        </w:numPr>
        <w:tabs>
          <w:tab w:val="center" w:pos="709"/>
        </w:tabs>
        <w:spacing w:after="120"/>
        <w:ind w:hanging="720"/>
        <w:outlineLvl w:val="0"/>
        <w:rPr>
          <w:rFonts w:ascii="Arial" w:hAnsi="Arial" w:cs="Arial"/>
          <w:sz w:val="22"/>
          <w:szCs w:val="22"/>
        </w:rPr>
      </w:pPr>
      <w:r w:rsidRPr="002C76C1">
        <w:rPr>
          <w:rFonts w:ascii="Arial" w:hAnsi="Arial" w:cs="Arial"/>
          <w:sz w:val="22"/>
          <w:szCs w:val="22"/>
        </w:rPr>
        <w:t>J Kekana</w:t>
      </w:r>
    </w:p>
    <w:p w:rsidR="00F067F9" w:rsidRPr="002C76C1" w:rsidRDefault="00F067F9" w:rsidP="00F067F9">
      <w:pPr>
        <w:tabs>
          <w:tab w:val="center" w:pos="709"/>
        </w:tabs>
        <w:spacing w:after="120"/>
        <w:ind w:firstLine="720"/>
        <w:outlineLvl w:val="0"/>
        <w:rPr>
          <w:sz w:val="22"/>
          <w:szCs w:val="22"/>
        </w:rPr>
      </w:pPr>
    </w:p>
    <w:p w:rsidR="00F067F9" w:rsidRPr="002C76C1" w:rsidRDefault="00F067F9" w:rsidP="00F067F9">
      <w:pPr>
        <w:tabs>
          <w:tab w:val="center" w:pos="709"/>
        </w:tabs>
        <w:spacing w:after="120"/>
        <w:outlineLvl w:val="0"/>
        <w:rPr>
          <w:sz w:val="22"/>
          <w:szCs w:val="22"/>
        </w:rPr>
      </w:pPr>
      <w:r w:rsidRPr="002C76C1">
        <w:rPr>
          <w:sz w:val="22"/>
          <w:szCs w:val="22"/>
        </w:rPr>
        <w:t>Requests for quotations were sent to the following suppliers:</w:t>
      </w:r>
    </w:p>
    <w:p w:rsidR="00F067F9" w:rsidRPr="002C76C1" w:rsidRDefault="00F067F9" w:rsidP="006F5D2E">
      <w:pPr>
        <w:pStyle w:val="ListParagraph"/>
        <w:numPr>
          <w:ilvl w:val="0"/>
          <w:numId w:val="188"/>
        </w:numPr>
        <w:tabs>
          <w:tab w:val="center" w:pos="709"/>
        </w:tabs>
        <w:spacing w:after="120"/>
        <w:ind w:hanging="720"/>
        <w:outlineLvl w:val="0"/>
        <w:rPr>
          <w:rFonts w:ascii="Arial" w:hAnsi="Arial" w:cs="Arial"/>
          <w:sz w:val="22"/>
          <w:szCs w:val="22"/>
        </w:rPr>
      </w:pPr>
      <w:r w:rsidRPr="002C76C1">
        <w:rPr>
          <w:rFonts w:ascii="Arial" w:hAnsi="Arial" w:cs="Arial"/>
          <w:sz w:val="22"/>
          <w:szCs w:val="22"/>
        </w:rPr>
        <w:t>Into Fabrics</w:t>
      </w:r>
    </w:p>
    <w:p w:rsidR="00F067F9" w:rsidRPr="002C76C1" w:rsidRDefault="00F067F9" w:rsidP="006F5D2E">
      <w:pPr>
        <w:pStyle w:val="ListParagraph"/>
        <w:numPr>
          <w:ilvl w:val="0"/>
          <w:numId w:val="188"/>
        </w:numPr>
        <w:tabs>
          <w:tab w:val="center" w:pos="709"/>
        </w:tabs>
        <w:spacing w:after="120"/>
        <w:ind w:hanging="720"/>
        <w:outlineLvl w:val="0"/>
        <w:rPr>
          <w:rFonts w:ascii="Arial" w:hAnsi="Arial" w:cs="Arial"/>
          <w:sz w:val="22"/>
          <w:szCs w:val="22"/>
        </w:rPr>
      </w:pPr>
      <w:r w:rsidRPr="002C76C1">
        <w:rPr>
          <w:rFonts w:ascii="Arial" w:hAnsi="Arial" w:cs="Arial"/>
          <w:sz w:val="22"/>
          <w:szCs w:val="22"/>
        </w:rPr>
        <w:t>Legae La Batho</w:t>
      </w:r>
    </w:p>
    <w:p w:rsidR="00F067F9" w:rsidRPr="002C76C1" w:rsidRDefault="00F067F9" w:rsidP="006F5D2E">
      <w:pPr>
        <w:pStyle w:val="ListParagraph"/>
        <w:numPr>
          <w:ilvl w:val="0"/>
          <w:numId w:val="188"/>
        </w:numPr>
        <w:tabs>
          <w:tab w:val="center" w:pos="709"/>
        </w:tabs>
        <w:spacing w:after="120"/>
        <w:ind w:hanging="720"/>
        <w:outlineLvl w:val="0"/>
        <w:rPr>
          <w:rFonts w:ascii="Arial" w:hAnsi="Arial" w:cs="Arial"/>
          <w:sz w:val="22"/>
          <w:szCs w:val="22"/>
        </w:rPr>
      </w:pPr>
      <w:r w:rsidRPr="002C76C1">
        <w:rPr>
          <w:rFonts w:ascii="Arial" w:hAnsi="Arial" w:cs="Arial"/>
          <w:sz w:val="22"/>
          <w:szCs w:val="22"/>
        </w:rPr>
        <w:t>Elrika interiors</w:t>
      </w:r>
    </w:p>
    <w:p w:rsidR="00F067F9" w:rsidRPr="002C76C1" w:rsidRDefault="00F067F9" w:rsidP="006F5D2E">
      <w:pPr>
        <w:pStyle w:val="ListParagraph"/>
        <w:numPr>
          <w:ilvl w:val="0"/>
          <w:numId w:val="188"/>
        </w:numPr>
        <w:tabs>
          <w:tab w:val="center" w:pos="709"/>
        </w:tabs>
        <w:spacing w:after="120"/>
        <w:ind w:hanging="720"/>
        <w:outlineLvl w:val="0"/>
        <w:rPr>
          <w:rFonts w:ascii="Arial" w:hAnsi="Arial" w:cs="Arial"/>
          <w:sz w:val="22"/>
          <w:szCs w:val="22"/>
        </w:rPr>
      </w:pPr>
      <w:r w:rsidRPr="002C76C1">
        <w:rPr>
          <w:rFonts w:ascii="Arial" w:hAnsi="Arial" w:cs="Arial"/>
          <w:sz w:val="22"/>
          <w:szCs w:val="22"/>
        </w:rPr>
        <w:t>Rivonigo Vhonani Trading</w:t>
      </w:r>
    </w:p>
    <w:p w:rsidR="00F067F9" w:rsidRPr="002C76C1" w:rsidRDefault="00F067F9" w:rsidP="006F5D2E">
      <w:pPr>
        <w:pStyle w:val="ListParagraph"/>
        <w:numPr>
          <w:ilvl w:val="0"/>
          <w:numId w:val="188"/>
        </w:numPr>
        <w:tabs>
          <w:tab w:val="center" w:pos="709"/>
        </w:tabs>
        <w:spacing w:after="120"/>
        <w:ind w:hanging="720"/>
        <w:outlineLvl w:val="0"/>
        <w:rPr>
          <w:rFonts w:ascii="Arial" w:hAnsi="Arial" w:cs="Arial"/>
          <w:sz w:val="22"/>
          <w:szCs w:val="22"/>
        </w:rPr>
      </w:pPr>
      <w:r w:rsidRPr="002C76C1">
        <w:rPr>
          <w:rFonts w:ascii="Arial" w:hAnsi="Arial" w:cs="Arial"/>
          <w:sz w:val="22"/>
          <w:szCs w:val="22"/>
        </w:rPr>
        <w:t>The Kings Pride</w:t>
      </w:r>
    </w:p>
    <w:p w:rsidR="00F067F9" w:rsidRPr="002C76C1" w:rsidRDefault="00F067F9" w:rsidP="006F5D2E">
      <w:pPr>
        <w:pStyle w:val="ListParagraph"/>
        <w:numPr>
          <w:ilvl w:val="0"/>
          <w:numId w:val="188"/>
        </w:numPr>
        <w:tabs>
          <w:tab w:val="center" w:pos="709"/>
        </w:tabs>
        <w:spacing w:after="120"/>
        <w:ind w:hanging="720"/>
        <w:outlineLvl w:val="0"/>
        <w:rPr>
          <w:rFonts w:ascii="Arial" w:hAnsi="Arial" w:cs="Arial"/>
          <w:sz w:val="22"/>
          <w:szCs w:val="22"/>
        </w:rPr>
      </w:pPr>
      <w:r w:rsidRPr="002C76C1">
        <w:rPr>
          <w:rFonts w:ascii="Arial" w:hAnsi="Arial" w:cs="Arial"/>
          <w:sz w:val="22"/>
          <w:szCs w:val="22"/>
        </w:rPr>
        <w:t>J Kekana</w:t>
      </w:r>
    </w:p>
    <w:p w:rsidR="00F067F9" w:rsidRPr="002C76C1" w:rsidRDefault="00F067F9" w:rsidP="006F5D2E">
      <w:pPr>
        <w:pStyle w:val="ListParagraph"/>
        <w:numPr>
          <w:ilvl w:val="0"/>
          <w:numId w:val="188"/>
        </w:numPr>
        <w:tabs>
          <w:tab w:val="center" w:pos="709"/>
        </w:tabs>
        <w:spacing w:after="120"/>
        <w:ind w:hanging="720"/>
        <w:outlineLvl w:val="0"/>
        <w:rPr>
          <w:rFonts w:ascii="Arial" w:hAnsi="Arial" w:cs="Arial"/>
          <w:sz w:val="22"/>
          <w:szCs w:val="22"/>
        </w:rPr>
      </w:pPr>
      <w:r w:rsidRPr="002C76C1">
        <w:rPr>
          <w:rFonts w:ascii="Arial" w:hAnsi="Arial" w:cs="Arial"/>
          <w:sz w:val="22"/>
          <w:szCs w:val="22"/>
        </w:rPr>
        <w:t xml:space="preserve"> Nana Designs</w:t>
      </w:r>
    </w:p>
    <w:p w:rsidR="00F067F9" w:rsidRPr="002C76C1" w:rsidRDefault="00F067F9" w:rsidP="006F5D2E">
      <w:pPr>
        <w:pStyle w:val="ListParagraph"/>
        <w:numPr>
          <w:ilvl w:val="0"/>
          <w:numId w:val="188"/>
        </w:numPr>
        <w:tabs>
          <w:tab w:val="center" w:pos="709"/>
        </w:tabs>
        <w:spacing w:after="120"/>
        <w:ind w:hanging="720"/>
        <w:outlineLvl w:val="0"/>
        <w:rPr>
          <w:rFonts w:ascii="Arial" w:hAnsi="Arial" w:cs="Arial"/>
          <w:sz w:val="22"/>
          <w:szCs w:val="22"/>
        </w:rPr>
      </w:pPr>
      <w:r w:rsidRPr="002C76C1">
        <w:rPr>
          <w:rFonts w:ascii="Arial" w:hAnsi="Arial" w:cs="Arial"/>
          <w:sz w:val="22"/>
          <w:szCs w:val="22"/>
        </w:rPr>
        <w:t>Maphale Motuba</w:t>
      </w:r>
    </w:p>
    <w:p w:rsidR="00F067F9" w:rsidRPr="002C76C1" w:rsidRDefault="00F067F9" w:rsidP="006F5D2E">
      <w:pPr>
        <w:pStyle w:val="ListParagraph"/>
        <w:numPr>
          <w:ilvl w:val="0"/>
          <w:numId w:val="188"/>
        </w:numPr>
        <w:tabs>
          <w:tab w:val="center" w:pos="709"/>
        </w:tabs>
        <w:spacing w:after="120"/>
        <w:ind w:hanging="720"/>
        <w:outlineLvl w:val="0"/>
        <w:rPr>
          <w:rFonts w:ascii="Arial" w:hAnsi="Arial" w:cs="Arial"/>
          <w:sz w:val="22"/>
          <w:szCs w:val="22"/>
        </w:rPr>
      </w:pPr>
      <w:r w:rsidRPr="002C76C1">
        <w:rPr>
          <w:rFonts w:ascii="Arial" w:hAnsi="Arial" w:cs="Arial"/>
          <w:sz w:val="22"/>
          <w:szCs w:val="22"/>
        </w:rPr>
        <w:t>Surface Design</w:t>
      </w:r>
    </w:p>
    <w:p w:rsidR="00F067F9" w:rsidRPr="002C76C1" w:rsidRDefault="00F067F9" w:rsidP="006F5D2E">
      <w:pPr>
        <w:pStyle w:val="ListParagraph"/>
        <w:numPr>
          <w:ilvl w:val="0"/>
          <w:numId w:val="188"/>
        </w:numPr>
        <w:tabs>
          <w:tab w:val="center" w:pos="709"/>
        </w:tabs>
        <w:spacing w:after="120"/>
        <w:ind w:hanging="720"/>
        <w:outlineLvl w:val="0"/>
        <w:rPr>
          <w:rFonts w:ascii="Arial" w:hAnsi="Arial" w:cs="Arial"/>
          <w:sz w:val="22"/>
          <w:szCs w:val="22"/>
        </w:rPr>
      </w:pPr>
      <w:r w:rsidRPr="002C76C1">
        <w:rPr>
          <w:rFonts w:ascii="Arial" w:hAnsi="Arial" w:cs="Arial"/>
          <w:sz w:val="22"/>
          <w:szCs w:val="22"/>
        </w:rPr>
        <w:t>Sehlahlane</w:t>
      </w:r>
    </w:p>
    <w:p w:rsidR="00F067F9" w:rsidRPr="002C76C1" w:rsidRDefault="00F067F9" w:rsidP="00F067F9">
      <w:pPr>
        <w:tabs>
          <w:tab w:val="center" w:pos="709"/>
        </w:tabs>
        <w:spacing w:after="120"/>
        <w:ind w:left="1440"/>
        <w:outlineLvl w:val="0"/>
        <w:rPr>
          <w:sz w:val="22"/>
          <w:szCs w:val="22"/>
        </w:rPr>
      </w:pPr>
    </w:p>
    <w:p w:rsidR="00F067F9" w:rsidRPr="00905480" w:rsidRDefault="00F067F9" w:rsidP="00F067F9">
      <w:pPr>
        <w:tabs>
          <w:tab w:val="center" w:pos="709"/>
        </w:tabs>
        <w:spacing w:after="120"/>
        <w:outlineLvl w:val="0"/>
        <w:rPr>
          <w:sz w:val="22"/>
          <w:szCs w:val="22"/>
        </w:rPr>
      </w:pPr>
      <w:r w:rsidRPr="00905480">
        <w:rPr>
          <w:sz w:val="22"/>
          <w:szCs w:val="22"/>
        </w:rPr>
        <w:t>The reasons provided that four suppliers could not be reached, do not appear reasonable or justifiable as there are a large number of suppliers listed on the prospective supplier list who supply curtains. There are currently 125 suppliers on the list that are able to provide the department with curtains. There was also no indication of what follow up actions were performed by the officials other than just the faxes sent to the service providers.</w:t>
      </w:r>
    </w:p>
    <w:p w:rsidR="00F067F9" w:rsidRPr="002C76C1" w:rsidRDefault="00F067F9" w:rsidP="00F067F9">
      <w:pPr>
        <w:pStyle w:val="ListParagraph"/>
        <w:tabs>
          <w:tab w:val="center" w:pos="709"/>
        </w:tabs>
        <w:spacing w:after="120"/>
        <w:outlineLvl w:val="0"/>
        <w:rPr>
          <w:rFonts w:ascii="Arial" w:hAnsi="Arial" w:cs="Arial"/>
          <w:sz w:val="22"/>
          <w:szCs w:val="22"/>
        </w:rPr>
      </w:pPr>
    </w:p>
    <w:p w:rsidR="00F067F9" w:rsidRPr="00905480" w:rsidRDefault="00F067F9" w:rsidP="00F067F9">
      <w:pPr>
        <w:tabs>
          <w:tab w:val="center" w:pos="709"/>
        </w:tabs>
        <w:spacing w:after="120"/>
        <w:outlineLvl w:val="0"/>
        <w:rPr>
          <w:sz w:val="22"/>
          <w:szCs w:val="22"/>
        </w:rPr>
      </w:pPr>
      <w:r>
        <w:rPr>
          <w:sz w:val="22"/>
          <w:szCs w:val="22"/>
        </w:rPr>
        <w:t>c)</w:t>
      </w:r>
      <w:r>
        <w:rPr>
          <w:sz w:val="22"/>
          <w:szCs w:val="22"/>
        </w:rPr>
        <w:tab/>
      </w:r>
      <w:r>
        <w:rPr>
          <w:sz w:val="22"/>
          <w:szCs w:val="22"/>
        </w:rPr>
        <w:tab/>
      </w:r>
      <w:r w:rsidRPr="00905480">
        <w:rPr>
          <w:sz w:val="22"/>
          <w:szCs w:val="22"/>
        </w:rPr>
        <w:t>The suppliers listed below were not listed on the department’s prospective supplier list:</w:t>
      </w:r>
    </w:p>
    <w:p w:rsidR="00F067F9" w:rsidRPr="00905480" w:rsidRDefault="00F067F9" w:rsidP="00F067F9">
      <w:pPr>
        <w:tabs>
          <w:tab w:val="center" w:pos="709"/>
        </w:tabs>
        <w:spacing w:after="120"/>
        <w:ind w:left="1080"/>
        <w:outlineLvl w:val="0"/>
        <w:rPr>
          <w:sz w:val="22"/>
          <w:szCs w:val="22"/>
        </w:rPr>
      </w:pPr>
      <w:r>
        <w:rPr>
          <w:sz w:val="22"/>
          <w:szCs w:val="22"/>
        </w:rPr>
        <w:tab/>
        <w:t xml:space="preserve">64. </w:t>
      </w:r>
      <w:r w:rsidRPr="00905480">
        <w:rPr>
          <w:sz w:val="22"/>
          <w:szCs w:val="22"/>
        </w:rPr>
        <w:t>Legae la Batho</w:t>
      </w:r>
    </w:p>
    <w:p w:rsidR="00F067F9" w:rsidRPr="00905480" w:rsidRDefault="00F067F9" w:rsidP="00F067F9">
      <w:pPr>
        <w:tabs>
          <w:tab w:val="center" w:pos="709"/>
        </w:tabs>
        <w:spacing w:after="120"/>
        <w:outlineLvl w:val="0"/>
        <w:rPr>
          <w:sz w:val="22"/>
          <w:szCs w:val="22"/>
        </w:rPr>
      </w:pPr>
      <w:r>
        <w:rPr>
          <w:sz w:val="22"/>
          <w:szCs w:val="22"/>
        </w:rPr>
        <w:tab/>
      </w:r>
      <w:r>
        <w:rPr>
          <w:sz w:val="22"/>
          <w:szCs w:val="22"/>
        </w:rPr>
        <w:tab/>
      </w:r>
      <w:r>
        <w:rPr>
          <w:sz w:val="22"/>
          <w:szCs w:val="22"/>
        </w:rPr>
        <w:tab/>
        <w:t xml:space="preserve">65. </w:t>
      </w:r>
      <w:r w:rsidRPr="00905480">
        <w:rPr>
          <w:sz w:val="22"/>
          <w:szCs w:val="22"/>
        </w:rPr>
        <w:t>Elrika Interiors</w:t>
      </w:r>
    </w:p>
    <w:p w:rsidR="00F067F9" w:rsidRPr="002C76C1" w:rsidRDefault="00F067F9" w:rsidP="00F067F9">
      <w:pPr>
        <w:pStyle w:val="ListParagraph"/>
        <w:tabs>
          <w:tab w:val="center" w:pos="709"/>
        </w:tabs>
        <w:spacing w:after="120"/>
        <w:ind w:left="1440"/>
        <w:outlineLvl w:val="0"/>
        <w:rPr>
          <w:rFonts w:ascii="Arial" w:hAnsi="Arial" w:cs="Arial"/>
          <w:sz w:val="22"/>
          <w:szCs w:val="22"/>
        </w:rPr>
      </w:pPr>
    </w:p>
    <w:p w:rsidR="00F067F9" w:rsidRPr="002C76C1" w:rsidRDefault="00F067F9" w:rsidP="00F067F9">
      <w:pPr>
        <w:tabs>
          <w:tab w:val="center" w:pos="709"/>
        </w:tabs>
        <w:autoSpaceDE w:val="0"/>
        <w:autoSpaceDN w:val="0"/>
        <w:adjustRightInd w:val="0"/>
        <w:rPr>
          <w:color w:val="000000"/>
          <w:sz w:val="22"/>
          <w:szCs w:val="22"/>
        </w:rPr>
      </w:pPr>
      <w:r w:rsidRPr="002C76C1">
        <w:rPr>
          <w:sz w:val="22"/>
          <w:szCs w:val="22"/>
        </w:rPr>
        <w:tab/>
        <w:t xml:space="preserve">No documentation was provided indicating the reasons for soliciting quotations </w:t>
      </w:r>
      <w:r w:rsidRPr="002C76C1">
        <w:rPr>
          <w:sz w:val="22"/>
          <w:szCs w:val="22"/>
        </w:rPr>
        <w:tab/>
        <w:t>from suppliers not listed on the prospective supplier list.</w:t>
      </w:r>
      <w:r w:rsidRPr="002C76C1">
        <w:rPr>
          <w:color w:val="000000"/>
          <w:sz w:val="22"/>
          <w:szCs w:val="22"/>
        </w:rPr>
        <w:tab/>
      </w:r>
    </w:p>
    <w:p w:rsidR="00F067F9" w:rsidRPr="002C76C1" w:rsidRDefault="00F067F9" w:rsidP="00F067F9">
      <w:pPr>
        <w:tabs>
          <w:tab w:val="center" w:pos="709"/>
        </w:tabs>
        <w:autoSpaceDE w:val="0"/>
        <w:autoSpaceDN w:val="0"/>
        <w:adjustRightInd w:val="0"/>
        <w:rPr>
          <w:color w:val="000000"/>
          <w:sz w:val="22"/>
          <w:szCs w:val="22"/>
        </w:rPr>
      </w:pPr>
    </w:p>
    <w:p w:rsidR="00F067F9" w:rsidRPr="00905480" w:rsidRDefault="00F067F9" w:rsidP="00F067F9">
      <w:pPr>
        <w:tabs>
          <w:tab w:val="center" w:pos="709"/>
        </w:tabs>
        <w:spacing w:after="120"/>
        <w:ind w:left="709" w:hanging="709"/>
        <w:outlineLvl w:val="0"/>
        <w:rPr>
          <w:color w:val="000000"/>
          <w:sz w:val="22"/>
          <w:szCs w:val="22"/>
          <w:lang w:eastAsia="en-ZA"/>
        </w:rPr>
      </w:pPr>
      <w:r>
        <w:rPr>
          <w:color w:val="000000"/>
          <w:sz w:val="22"/>
          <w:szCs w:val="22"/>
          <w:lang w:eastAsia="en-ZA"/>
        </w:rPr>
        <w:t>d)</w:t>
      </w:r>
      <w:r>
        <w:rPr>
          <w:color w:val="000000"/>
          <w:sz w:val="22"/>
          <w:szCs w:val="22"/>
          <w:lang w:eastAsia="en-ZA"/>
        </w:rPr>
        <w:tab/>
      </w:r>
      <w:r>
        <w:rPr>
          <w:color w:val="000000"/>
          <w:sz w:val="22"/>
          <w:szCs w:val="22"/>
          <w:lang w:eastAsia="en-ZA"/>
        </w:rPr>
        <w:tab/>
      </w:r>
      <w:r w:rsidRPr="00905480">
        <w:rPr>
          <w:color w:val="000000"/>
          <w:sz w:val="22"/>
          <w:szCs w:val="22"/>
          <w:lang w:eastAsia="en-ZA"/>
        </w:rPr>
        <w:t>Discrepancies pertaining to the contact detail on the supplier register and the information documented on the PA-02 – quotation register:</w:t>
      </w:r>
    </w:p>
    <w:p w:rsidR="00F067F9" w:rsidRPr="002C76C1" w:rsidRDefault="00F067F9" w:rsidP="00F067F9">
      <w:pPr>
        <w:pStyle w:val="ListParagraph"/>
        <w:tabs>
          <w:tab w:val="center" w:pos="709"/>
        </w:tabs>
        <w:spacing w:after="120"/>
        <w:outlineLvl w:val="0"/>
        <w:rPr>
          <w:rFonts w:ascii="Arial" w:hAnsi="Arial" w:cs="Arial"/>
          <w:color w:val="000000"/>
          <w:sz w:val="22"/>
          <w:szCs w:val="22"/>
          <w:lang w:eastAsia="en-ZA"/>
        </w:rPr>
      </w:pPr>
    </w:p>
    <w:tbl>
      <w:tblPr>
        <w:tblStyle w:val="TableGrid"/>
        <w:tblW w:w="0" w:type="auto"/>
        <w:tblInd w:w="817" w:type="dxa"/>
        <w:tblLook w:val="04A0"/>
      </w:tblPr>
      <w:tblGrid>
        <w:gridCol w:w="1383"/>
        <w:gridCol w:w="1480"/>
        <w:gridCol w:w="1402"/>
        <w:gridCol w:w="1402"/>
        <w:gridCol w:w="1402"/>
        <w:gridCol w:w="1402"/>
      </w:tblGrid>
      <w:tr w:rsidR="00F067F9" w:rsidRPr="002C76C1" w:rsidTr="00861A27">
        <w:trPr>
          <w:trHeight w:val="352"/>
        </w:trPr>
        <w:tc>
          <w:tcPr>
            <w:tcW w:w="1383" w:type="dxa"/>
            <w:vMerge w:val="restart"/>
          </w:tcPr>
          <w:p w:rsidR="00F067F9" w:rsidRPr="0093150E" w:rsidRDefault="00F067F9" w:rsidP="00861A27">
            <w:pPr>
              <w:pStyle w:val="ListParagraph"/>
              <w:tabs>
                <w:tab w:val="center" w:pos="709"/>
              </w:tabs>
              <w:spacing w:after="120"/>
              <w:ind w:left="0"/>
              <w:outlineLvl w:val="0"/>
              <w:rPr>
                <w:rFonts w:ascii="Arial" w:hAnsi="Arial" w:cs="Arial"/>
                <w:b/>
                <w:color w:val="000000"/>
                <w:sz w:val="18"/>
                <w:szCs w:val="18"/>
              </w:rPr>
            </w:pPr>
            <w:r w:rsidRPr="0093150E">
              <w:rPr>
                <w:rFonts w:ascii="Arial" w:hAnsi="Arial" w:cs="Arial"/>
                <w:b/>
                <w:color w:val="000000"/>
                <w:sz w:val="18"/>
                <w:szCs w:val="18"/>
              </w:rPr>
              <w:t>Vender name</w:t>
            </w:r>
          </w:p>
        </w:tc>
        <w:tc>
          <w:tcPr>
            <w:tcW w:w="1480" w:type="dxa"/>
            <w:vMerge w:val="restart"/>
          </w:tcPr>
          <w:p w:rsidR="00F067F9" w:rsidRPr="0093150E" w:rsidRDefault="00F067F9" w:rsidP="00861A27">
            <w:pPr>
              <w:pStyle w:val="ListParagraph"/>
              <w:tabs>
                <w:tab w:val="center" w:pos="709"/>
              </w:tabs>
              <w:spacing w:after="120"/>
              <w:ind w:left="0"/>
              <w:outlineLvl w:val="0"/>
              <w:rPr>
                <w:rFonts w:ascii="Arial" w:hAnsi="Arial" w:cs="Arial"/>
                <w:b/>
                <w:color w:val="000000"/>
                <w:sz w:val="18"/>
                <w:szCs w:val="18"/>
              </w:rPr>
            </w:pPr>
            <w:r w:rsidRPr="0093150E">
              <w:rPr>
                <w:rFonts w:ascii="Arial" w:hAnsi="Arial" w:cs="Arial"/>
                <w:b/>
                <w:color w:val="000000"/>
                <w:sz w:val="18"/>
                <w:szCs w:val="18"/>
              </w:rPr>
              <w:t>Vender code</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b/>
                <w:color w:val="000000"/>
                <w:sz w:val="18"/>
                <w:szCs w:val="18"/>
              </w:rPr>
            </w:pPr>
            <w:r w:rsidRPr="0093150E">
              <w:rPr>
                <w:rFonts w:ascii="Arial" w:hAnsi="Arial" w:cs="Arial"/>
                <w:b/>
                <w:color w:val="000000"/>
                <w:sz w:val="18"/>
                <w:szCs w:val="18"/>
              </w:rPr>
              <w:t>Information per database submitted</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b/>
                <w:color w:val="000000"/>
                <w:sz w:val="18"/>
                <w:szCs w:val="18"/>
              </w:rPr>
            </w:pPr>
            <w:r w:rsidRPr="0093150E">
              <w:rPr>
                <w:rFonts w:ascii="Arial" w:hAnsi="Arial" w:cs="Arial"/>
                <w:b/>
                <w:color w:val="000000"/>
                <w:sz w:val="18"/>
                <w:szCs w:val="18"/>
              </w:rPr>
              <w:t>Information per database submitted</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b/>
                <w:color w:val="000000"/>
                <w:sz w:val="18"/>
                <w:szCs w:val="18"/>
              </w:rPr>
            </w:pPr>
            <w:r w:rsidRPr="0093150E">
              <w:rPr>
                <w:rFonts w:ascii="Arial" w:hAnsi="Arial" w:cs="Arial"/>
                <w:b/>
                <w:color w:val="000000"/>
                <w:sz w:val="18"/>
                <w:szCs w:val="18"/>
              </w:rPr>
              <w:t>Information as per the PA-02</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b/>
                <w:color w:val="000000"/>
                <w:sz w:val="18"/>
                <w:szCs w:val="18"/>
              </w:rPr>
            </w:pPr>
            <w:r w:rsidRPr="0093150E">
              <w:rPr>
                <w:rFonts w:ascii="Arial" w:hAnsi="Arial" w:cs="Arial"/>
                <w:b/>
                <w:color w:val="000000"/>
                <w:sz w:val="18"/>
                <w:szCs w:val="18"/>
              </w:rPr>
              <w:t>Information as per the PA-02</w:t>
            </w:r>
          </w:p>
        </w:tc>
      </w:tr>
      <w:tr w:rsidR="00F067F9" w:rsidRPr="002C76C1" w:rsidTr="00861A27">
        <w:trPr>
          <w:trHeight w:val="351"/>
        </w:trPr>
        <w:tc>
          <w:tcPr>
            <w:tcW w:w="1383" w:type="dxa"/>
            <w:vMerge/>
          </w:tcPr>
          <w:p w:rsidR="00F067F9" w:rsidRPr="0093150E" w:rsidRDefault="00F067F9" w:rsidP="00861A27">
            <w:pPr>
              <w:pStyle w:val="ListParagraph"/>
              <w:tabs>
                <w:tab w:val="center" w:pos="709"/>
              </w:tabs>
              <w:spacing w:after="120"/>
              <w:ind w:left="0"/>
              <w:outlineLvl w:val="0"/>
              <w:rPr>
                <w:rFonts w:ascii="Arial" w:hAnsi="Arial" w:cs="Arial"/>
                <w:b/>
                <w:color w:val="000000"/>
                <w:sz w:val="18"/>
                <w:szCs w:val="18"/>
              </w:rPr>
            </w:pPr>
          </w:p>
        </w:tc>
        <w:tc>
          <w:tcPr>
            <w:tcW w:w="1480" w:type="dxa"/>
            <w:vMerge/>
          </w:tcPr>
          <w:p w:rsidR="00F067F9" w:rsidRPr="0093150E" w:rsidRDefault="00F067F9" w:rsidP="00861A27">
            <w:pPr>
              <w:pStyle w:val="ListParagraph"/>
              <w:tabs>
                <w:tab w:val="center" w:pos="709"/>
              </w:tabs>
              <w:spacing w:after="120"/>
              <w:ind w:left="0"/>
              <w:outlineLvl w:val="0"/>
              <w:rPr>
                <w:rFonts w:ascii="Arial" w:hAnsi="Arial" w:cs="Arial"/>
                <w:b/>
                <w:color w:val="000000"/>
                <w:sz w:val="18"/>
                <w:szCs w:val="18"/>
              </w:rPr>
            </w:pP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b/>
                <w:color w:val="000000"/>
                <w:sz w:val="18"/>
                <w:szCs w:val="18"/>
              </w:rPr>
            </w:pPr>
            <w:r w:rsidRPr="0093150E">
              <w:rPr>
                <w:rFonts w:ascii="Arial" w:hAnsi="Arial" w:cs="Arial"/>
                <w:b/>
                <w:color w:val="000000"/>
                <w:sz w:val="18"/>
                <w:szCs w:val="18"/>
              </w:rPr>
              <w:t>Telephone number</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b/>
                <w:color w:val="000000"/>
                <w:sz w:val="18"/>
                <w:szCs w:val="18"/>
              </w:rPr>
            </w:pPr>
            <w:r w:rsidRPr="0093150E">
              <w:rPr>
                <w:rFonts w:ascii="Arial" w:hAnsi="Arial" w:cs="Arial"/>
                <w:b/>
                <w:color w:val="000000"/>
                <w:sz w:val="18"/>
                <w:szCs w:val="18"/>
              </w:rPr>
              <w:t>Fax number</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b/>
                <w:color w:val="000000"/>
                <w:sz w:val="18"/>
                <w:szCs w:val="18"/>
              </w:rPr>
            </w:pPr>
            <w:r w:rsidRPr="0093150E">
              <w:rPr>
                <w:rFonts w:ascii="Arial" w:hAnsi="Arial" w:cs="Arial"/>
                <w:b/>
                <w:color w:val="000000"/>
                <w:sz w:val="18"/>
                <w:szCs w:val="18"/>
              </w:rPr>
              <w:t>Telephone number</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b/>
                <w:color w:val="000000"/>
                <w:sz w:val="18"/>
                <w:szCs w:val="18"/>
              </w:rPr>
            </w:pPr>
            <w:r w:rsidRPr="0093150E">
              <w:rPr>
                <w:rFonts w:ascii="Arial" w:hAnsi="Arial" w:cs="Arial"/>
                <w:b/>
                <w:color w:val="000000"/>
                <w:sz w:val="18"/>
                <w:szCs w:val="18"/>
              </w:rPr>
              <w:t>Fax number</w:t>
            </w:r>
          </w:p>
        </w:tc>
      </w:tr>
      <w:tr w:rsidR="00F067F9" w:rsidRPr="002C76C1" w:rsidTr="00861A27">
        <w:tc>
          <w:tcPr>
            <w:tcW w:w="1383"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RIVONINGO VONANI INTERIORS CC</w:t>
            </w:r>
          </w:p>
        </w:tc>
        <w:tc>
          <w:tcPr>
            <w:tcW w:w="1480"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H1916</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 xml:space="preserve">(011) </w:t>
            </w:r>
          </w:p>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444-5672</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 xml:space="preserve">(011) </w:t>
            </w:r>
          </w:p>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469-4845</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082 789 0611</w:t>
            </w:r>
            <w:r w:rsidRPr="0093150E">
              <w:rPr>
                <w:rFonts w:ascii="Arial" w:hAnsi="Arial" w:cs="Arial"/>
                <w:color w:val="000000"/>
                <w:sz w:val="18"/>
                <w:szCs w:val="18"/>
              </w:rPr>
              <w:tab/>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086 212 0407</w:t>
            </w:r>
          </w:p>
        </w:tc>
      </w:tr>
      <w:tr w:rsidR="00F067F9" w:rsidRPr="002C76C1" w:rsidTr="00861A27">
        <w:tc>
          <w:tcPr>
            <w:tcW w:w="1383"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KING`S PALACE HOME CREATIONS</w:t>
            </w:r>
          </w:p>
        </w:tc>
        <w:tc>
          <w:tcPr>
            <w:tcW w:w="1480"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O9266</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083 394 2788</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086 689 2417</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083 394 2788</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086 394 2788</w:t>
            </w:r>
          </w:p>
        </w:tc>
      </w:tr>
      <w:tr w:rsidR="00F067F9" w:rsidRPr="002C76C1" w:rsidTr="00861A27">
        <w:tc>
          <w:tcPr>
            <w:tcW w:w="1383"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INTO FABRICS AND  décor</w:t>
            </w:r>
          </w:p>
        </w:tc>
        <w:tc>
          <w:tcPr>
            <w:tcW w:w="1480"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H5116</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(012)</w:t>
            </w:r>
          </w:p>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734-5604</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(012)</w:t>
            </w:r>
          </w:p>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734-5605</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084 556 2194</w:t>
            </w:r>
          </w:p>
        </w:tc>
        <w:tc>
          <w:tcPr>
            <w:tcW w:w="1402" w:type="dxa"/>
          </w:tcPr>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(012)</w:t>
            </w:r>
          </w:p>
          <w:p w:rsidR="00F067F9" w:rsidRPr="0093150E" w:rsidRDefault="00F067F9" w:rsidP="00861A27">
            <w:pPr>
              <w:pStyle w:val="ListParagraph"/>
              <w:tabs>
                <w:tab w:val="center" w:pos="709"/>
              </w:tabs>
              <w:spacing w:after="120"/>
              <w:ind w:left="0"/>
              <w:outlineLvl w:val="0"/>
              <w:rPr>
                <w:rFonts w:ascii="Arial" w:hAnsi="Arial" w:cs="Arial"/>
                <w:color w:val="000000"/>
                <w:sz w:val="18"/>
                <w:szCs w:val="18"/>
              </w:rPr>
            </w:pPr>
            <w:r w:rsidRPr="0093150E">
              <w:rPr>
                <w:rFonts w:ascii="Arial" w:hAnsi="Arial" w:cs="Arial"/>
                <w:color w:val="000000"/>
                <w:sz w:val="18"/>
                <w:szCs w:val="18"/>
              </w:rPr>
              <w:t>802 0881</w:t>
            </w:r>
          </w:p>
        </w:tc>
      </w:tr>
    </w:tbl>
    <w:p w:rsidR="00F067F9" w:rsidRPr="002C76C1" w:rsidRDefault="00F067F9" w:rsidP="00F067F9">
      <w:pPr>
        <w:pStyle w:val="ListParagraph"/>
        <w:tabs>
          <w:tab w:val="center" w:pos="709"/>
        </w:tabs>
        <w:spacing w:after="120"/>
        <w:ind w:left="1440"/>
        <w:outlineLvl w:val="0"/>
        <w:rPr>
          <w:rFonts w:ascii="Arial" w:hAnsi="Arial" w:cs="Arial"/>
          <w:color w:val="000000"/>
          <w:sz w:val="22"/>
          <w:szCs w:val="22"/>
          <w:lang w:eastAsia="en-ZA"/>
        </w:rPr>
      </w:pPr>
    </w:p>
    <w:p w:rsidR="00F067F9" w:rsidRPr="002C76C1" w:rsidRDefault="00F067F9" w:rsidP="006F5D2E">
      <w:pPr>
        <w:pStyle w:val="ListParagraph"/>
        <w:numPr>
          <w:ilvl w:val="0"/>
          <w:numId w:val="189"/>
        </w:numPr>
        <w:tabs>
          <w:tab w:val="center" w:pos="709"/>
        </w:tabs>
        <w:spacing w:after="120"/>
        <w:outlineLvl w:val="0"/>
        <w:rPr>
          <w:rFonts w:ascii="Arial" w:hAnsi="Arial" w:cs="Arial"/>
          <w:color w:val="000000"/>
          <w:sz w:val="22"/>
          <w:szCs w:val="22"/>
          <w:lang w:eastAsia="en-ZA"/>
        </w:rPr>
      </w:pPr>
      <w:r w:rsidRPr="002C76C1">
        <w:rPr>
          <w:rFonts w:ascii="Arial" w:hAnsi="Arial" w:cs="Arial"/>
          <w:color w:val="000000"/>
          <w:sz w:val="22"/>
          <w:szCs w:val="22"/>
          <w:lang w:eastAsia="en-ZA"/>
        </w:rPr>
        <w:t>As the fax number of Kings Palace Home Creations was incorrect, they may not have received the invitation to quote. Although the department is in possession of the telephone number of the service provider, there is no other information to proof that the non responsiveness of the supplier was followed up.</w:t>
      </w:r>
    </w:p>
    <w:p w:rsidR="00F067F9" w:rsidRPr="002C76C1" w:rsidRDefault="00F067F9" w:rsidP="006F5D2E">
      <w:pPr>
        <w:pStyle w:val="ListParagraph"/>
        <w:numPr>
          <w:ilvl w:val="0"/>
          <w:numId w:val="189"/>
        </w:numPr>
        <w:tabs>
          <w:tab w:val="center" w:pos="709"/>
        </w:tabs>
        <w:spacing w:after="120"/>
        <w:outlineLvl w:val="0"/>
        <w:rPr>
          <w:rFonts w:ascii="Arial" w:hAnsi="Arial" w:cs="Arial"/>
          <w:color w:val="000000"/>
          <w:sz w:val="22"/>
          <w:szCs w:val="22"/>
          <w:lang w:eastAsia="en-ZA"/>
        </w:rPr>
      </w:pPr>
      <w:r w:rsidRPr="002C76C1">
        <w:rPr>
          <w:rFonts w:ascii="Arial" w:hAnsi="Arial" w:cs="Arial"/>
          <w:color w:val="000000"/>
          <w:sz w:val="22"/>
          <w:szCs w:val="22"/>
          <w:lang w:eastAsia="en-ZA"/>
        </w:rPr>
        <w:t xml:space="preserve">As the information of </w:t>
      </w:r>
      <w:r w:rsidRPr="002C76C1">
        <w:rPr>
          <w:rFonts w:ascii="Arial" w:hAnsi="Arial" w:cs="Arial"/>
          <w:color w:val="000000"/>
          <w:sz w:val="20"/>
          <w:szCs w:val="20"/>
          <w:lang w:eastAsia="en-ZA"/>
        </w:rPr>
        <w:t xml:space="preserve">Rivoningo Vonani Interiors CC differ from that indicated on the quotation register, they may not have received the </w:t>
      </w:r>
      <w:r w:rsidRPr="002C76C1">
        <w:rPr>
          <w:rFonts w:ascii="Arial" w:hAnsi="Arial" w:cs="Arial"/>
          <w:color w:val="000000"/>
          <w:sz w:val="22"/>
          <w:szCs w:val="22"/>
          <w:lang w:eastAsia="en-ZA"/>
        </w:rPr>
        <w:t>invitation to quote</w:t>
      </w:r>
      <w:r w:rsidRPr="002C76C1">
        <w:rPr>
          <w:rFonts w:ascii="Arial" w:hAnsi="Arial" w:cs="Arial"/>
          <w:color w:val="000000"/>
          <w:sz w:val="20"/>
          <w:szCs w:val="20"/>
          <w:lang w:eastAsia="en-ZA"/>
        </w:rPr>
        <w:t xml:space="preserve">. </w:t>
      </w:r>
      <w:r w:rsidRPr="002C76C1">
        <w:rPr>
          <w:rFonts w:ascii="Arial" w:hAnsi="Arial" w:cs="Arial"/>
          <w:color w:val="000000"/>
          <w:sz w:val="22"/>
          <w:szCs w:val="22"/>
          <w:lang w:eastAsia="en-ZA"/>
        </w:rPr>
        <w:t>Although the department is in possession of the telephone number of the service provider, there is no other information to proof that the non responsiveness of the supplier was followed up.</w:t>
      </w:r>
    </w:p>
    <w:p w:rsidR="00F067F9" w:rsidRPr="002C76C1" w:rsidRDefault="00F067F9" w:rsidP="006F5D2E">
      <w:pPr>
        <w:pStyle w:val="ListParagraph"/>
        <w:numPr>
          <w:ilvl w:val="0"/>
          <w:numId w:val="189"/>
        </w:numPr>
        <w:tabs>
          <w:tab w:val="center" w:pos="709"/>
        </w:tabs>
        <w:spacing w:after="120"/>
        <w:outlineLvl w:val="0"/>
        <w:rPr>
          <w:rFonts w:ascii="Arial" w:hAnsi="Arial" w:cs="Arial"/>
          <w:color w:val="000000"/>
          <w:sz w:val="22"/>
          <w:szCs w:val="22"/>
          <w:lang w:eastAsia="en-ZA"/>
        </w:rPr>
      </w:pPr>
      <w:r w:rsidRPr="002C76C1">
        <w:rPr>
          <w:rFonts w:ascii="Arial" w:hAnsi="Arial" w:cs="Arial"/>
          <w:color w:val="000000"/>
          <w:sz w:val="22"/>
          <w:szCs w:val="22"/>
          <w:lang w:eastAsia="en-ZA"/>
        </w:rPr>
        <w:t>Although the contact detail per the database submitted and that on the quotation register differ, the department did receive a response from Into Fabrics. The latter is therefore indicative that the information on the database is not timeously updated.</w:t>
      </w:r>
    </w:p>
    <w:p w:rsidR="00F067F9" w:rsidRPr="00905480" w:rsidRDefault="00F067F9" w:rsidP="00F067F9">
      <w:pPr>
        <w:tabs>
          <w:tab w:val="center" w:pos="709"/>
        </w:tabs>
        <w:spacing w:after="120"/>
        <w:ind w:left="709" w:hanging="709"/>
        <w:outlineLvl w:val="0"/>
        <w:rPr>
          <w:color w:val="000000"/>
          <w:sz w:val="22"/>
          <w:szCs w:val="22"/>
          <w:lang w:eastAsia="en-ZA"/>
        </w:rPr>
      </w:pPr>
      <w:r>
        <w:rPr>
          <w:color w:val="000000"/>
          <w:sz w:val="22"/>
          <w:szCs w:val="22"/>
          <w:lang w:eastAsia="en-ZA"/>
        </w:rPr>
        <w:t>e)</w:t>
      </w:r>
      <w:r>
        <w:rPr>
          <w:color w:val="000000"/>
          <w:sz w:val="22"/>
          <w:szCs w:val="22"/>
          <w:lang w:eastAsia="en-ZA"/>
        </w:rPr>
        <w:tab/>
      </w:r>
      <w:r>
        <w:rPr>
          <w:color w:val="000000"/>
          <w:sz w:val="22"/>
          <w:szCs w:val="22"/>
          <w:lang w:eastAsia="en-ZA"/>
        </w:rPr>
        <w:tab/>
      </w:r>
      <w:r w:rsidRPr="00905480">
        <w:rPr>
          <w:color w:val="000000"/>
          <w:sz w:val="22"/>
          <w:szCs w:val="22"/>
          <w:lang w:eastAsia="en-ZA"/>
        </w:rPr>
        <w:t xml:space="preserve">Per inspection of the department’s PA-20(Scoring model) it was noted that the formula used to calculate the preference points awarded is not in line with the preferential procurement policy framework. Please note that although an incorrect formula was used it does affect the outcome. </w:t>
      </w:r>
    </w:p>
    <w:p w:rsidR="00F067F9" w:rsidRPr="002C76C1" w:rsidRDefault="00F067F9" w:rsidP="00F067F9">
      <w:pPr>
        <w:tabs>
          <w:tab w:val="center" w:pos="709"/>
        </w:tabs>
        <w:spacing w:before="100" w:beforeAutospacing="1" w:after="100" w:afterAutospacing="1"/>
        <w:ind w:firstLine="720"/>
        <w:rPr>
          <w:color w:val="000000"/>
          <w:sz w:val="22"/>
          <w:szCs w:val="22"/>
          <w:lang w:val="en-ZA" w:eastAsia="en-ZA"/>
        </w:rPr>
      </w:pPr>
      <w:r w:rsidRPr="002C76C1">
        <w:rPr>
          <w:color w:val="000000"/>
          <w:sz w:val="22"/>
          <w:szCs w:val="22"/>
          <w:lang w:val="en-ZA" w:eastAsia="en-ZA"/>
        </w:rPr>
        <w:t xml:space="preserve">Please see the table below for differences identified in the point calculations: </w:t>
      </w:r>
    </w:p>
    <w:tbl>
      <w:tblPr>
        <w:tblW w:w="0" w:type="auto"/>
        <w:tblInd w:w="817" w:type="dxa"/>
        <w:tblCellMar>
          <w:top w:w="15" w:type="dxa"/>
          <w:left w:w="15" w:type="dxa"/>
          <w:bottom w:w="15" w:type="dxa"/>
          <w:right w:w="15" w:type="dxa"/>
        </w:tblCellMar>
        <w:tblLook w:val="04A0"/>
      </w:tblPr>
      <w:tblGrid>
        <w:gridCol w:w="2268"/>
        <w:gridCol w:w="2126"/>
        <w:gridCol w:w="2127"/>
        <w:gridCol w:w="1701"/>
      </w:tblGrid>
      <w:tr w:rsidR="00F067F9" w:rsidRPr="002C76C1" w:rsidTr="00861A27">
        <w:tc>
          <w:tcPr>
            <w:tcW w:w="226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067F9" w:rsidRPr="0093150E" w:rsidRDefault="00F067F9" w:rsidP="00861A27">
            <w:pPr>
              <w:tabs>
                <w:tab w:val="center" w:pos="709"/>
              </w:tabs>
              <w:rPr>
                <w:b/>
                <w:bCs/>
                <w:sz w:val="18"/>
                <w:szCs w:val="18"/>
                <w:lang w:val="en-ZA" w:eastAsia="en-ZA"/>
              </w:rPr>
            </w:pPr>
            <w:r w:rsidRPr="0093150E">
              <w:rPr>
                <w:b/>
                <w:bCs/>
                <w:sz w:val="18"/>
                <w:szCs w:val="18"/>
                <w:lang w:val="en-ZA" w:eastAsia="en-ZA"/>
              </w:rPr>
              <w:t>SUPPLIER EVALUATED</w:t>
            </w:r>
          </w:p>
        </w:tc>
        <w:tc>
          <w:tcPr>
            <w:tcW w:w="212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F067F9" w:rsidRPr="0093150E" w:rsidRDefault="00F067F9" w:rsidP="00861A27">
            <w:pPr>
              <w:tabs>
                <w:tab w:val="center" w:pos="709"/>
              </w:tabs>
              <w:rPr>
                <w:b/>
                <w:bCs/>
                <w:sz w:val="18"/>
                <w:szCs w:val="18"/>
                <w:lang w:val="en-ZA" w:eastAsia="en-ZA"/>
              </w:rPr>
            </w:pPr>
            <w:r w:rsidRPr="0093150E">
              <w:rPr>
                <w:b/>
                <w:bCs/>
                <w:sz w:val="18"/>
                <w:szCs w:val="18"/>
                <w:lang w:val="en-ZA" w:eastAsia="en-ZA"/>
              </w:rPr>
              <w:t>POINTS PER PA-20 (SCORING MODEL)</w:t>
            </w:r>
          </w:p>
        </w:tc>
        <w:tc>
          <w:tcPr>
            <w:tcW w:w="212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F067F9" w:rsidRPr="0093150E" w:rsidRDefault="00F067F9" w:rsidP="00861A27">
            <w:pPr>
              <w:tabs>
                <w:tab w:val="center" w:pos="709"/>
              </w:tabs>
              <w:rPr>
                <w:b/>
                <w:bCs/>
                <w:sz w:val="18"/>
                <w:szCs w:val="18"/>
                <w:lang w:val="en-ZA" w:eastAsia="en-ZA"/>
              </w:rPr>
            </w:pPr>
            <w:r w:rsidRPr="0093150E">
              <w:rPr>
                <w:b/>
                <w:bCs/>
                <w:sz w:val="18"/>
                <w:szCs w:val="18"/>
                <w:lang w:val="en-ZA" w:eastAsia="en-ZA"/>
              </w:rPr>
              <w:t>POINTS PER RECALCULATION (EXCLD HDI POINTS)</w:t>
            </w:r>
          </w:p>
        </w:tc>
        <w:tc>
          <w:tcPr>
            <w:tcW w:w="170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F067F9" w:rsidRPr="0093150E" w:rsidRDefault="00F067F9" w:rsidP="00861A27">
            <w:pPr>
              <w:tabs>
                <w:tab w:val="center" w:pos="709"/>
              </w:tabs>
              <w:rPr>
                <w:b/>
                <w:bCs/>
                <w:sz w:val="18"/>
                <w:szCs w:val="18"/>
                <w:lang w:val="en-ZA" w:eastAsia="en-ZA"/>
              </w:rPr>
            </w:pPr>
            <w:r w:rsidRPr="0093150E">
              <w:rPr>
                <w:b/>
                <w:bCs/>
                <w:sz w:val="18"/>
                <w:szCs w:val="18"/>
                <w:lang w:val="en-ZA" w:eastAsia="en-ZA"/>
              </w:rPr>
              <w:t>DIFFERENCE</w:t>
            </w:r>
          </w:p>
        </w:tc>
      </w:tr>
      <w:tr w:rsidR="00F067F9" w:rsidRPr="002C76C1" w:rsidTr="00861A27">
        <w:tc>
          <w:tcPr>
            <w:tcW w:w="2268" w:type="dxa"/>
            <w:tcBorders>
              <w:top w:val="nil"/>
              <w:left w:val="single" w:sz="8" w:space="0" w:color="auto"/>
              <w:bottom w:val="nil"/>
              <w:right w:val="single" w:sz="8" w:space="0" w:color="auto"/>
            </w:tcBorders>
            <w:shd w:val="clear" w:color="auto" w:fill="auto"/>
            <w:tcMar>
              <w:top w:w="0" w:type="dxa"/>
              <w:left w:w="108" w:type="dxa"/>
              <w:bottom w:w="0" w:type="dxa"/>
              <w:right w:w="108" w:type="dxa"/>
            </w:tcMar>
            <w:hideMark/>
          </w:tcPr>
          <w:p w:rsidR="00F067F9" w:rsidRPr="0093150E" w:rsidRDefault="00F067F9" w:rsidP="00861A27">
            <w:pPr>
              <w:tabs>
                <w:tab w:val="center" w:pos="709"/>
              </w:tabs>
              <w:rPr>
                <w:sz w:val="18"/>
                <w:szCs w:val="18"/>
                <w:lang w:val="en-ZA" w:eastAsia="en-ZA"/>
              </w:rPr>
            </w:pPr>
            <w:r w:rsidRPr="0093150E">
              <w:rPr>
                <w:sz w:val="18"/>
                <w:szCs w:val="18"/>
                <w:lang w:val="en-ZA" w:eastAsia="en-ZA"/>
              </w:rPr>
              <w:t>J Kekana</w:t>
            </w:r>
          </w:p>
        </w:tc>
        <w:tc>
          <w:tcPr>
            <w:tcW w:w="2126"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F067F9" w:rsidRPr="0093150E" w:rsidRDefault="00F067F9" w:rsidP="00861A27">
            <w:pPr>
              <w:tabs>
                <w:tab w:val="center" w:pos="709"/>
              </w:tabs>
              <w:jc w:val="right"/>
              <w:rPr>
                <w:sz w:val="18"/>
                <w:szCs w:val="18"/>
                <w:lang w:val="en-ZA" w:eastAsia="en-ZA"/>
              </w:rPr>
            </w:pPr>
            <w:r w:rsidRPr="0093150E">
              <w:rPr>
                <w:sz w:val="18"/>
                <w:szCs w:val="18"/>
                <w:lang w:val="en-ZA" w:eastAsia="en-ZA"/>
              </w:rPr>
              <w:t>81.00</w:t>
            </w:r>
          </w:p>
        </w:tc>
        <w:tc>
          <w:tcPr>
            <w:tcW w:w="2127"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F067F9" w:rsidRPr="0093150E" w:rsidRDefault="00F067F9" w:rsidP="00861A27">
            <w:pPr>
              <w:tabs>
                <w:tab w:val="center" w:pos="709"/>
              </w:tabs>
              <w:jc w:val="right"/>
              <w:rPr>
                <w:sz w:val="18"/>
                <w:szCs w:val="18"/>
                <w:lang w:val="en-ZA" w:eastAsia="en-ZA"/>
              </w:rPr>
            </w:pPr>
            <w:r w:rsidRPr="0093150E">
              <w:rPr>
                <w:sz w:val="18"/>
                <w:szCs w:val="18"/>
                <w:lang w:val="en-ZA" w:eastAsia="en-ZA"/>
              </w:rPr>
              <w:t>76.89</w:t>
            </w:r>
          </w:p>
        </w:tc>
        <w:tc>
          <w:tcPr>
            <w:tcW w:w="1701"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F067F9" w:rsidRPr="0093150E" w:rsidRDefault="00F067F9" w:rsidP="00861A27">
            <w:pPr>
              <w:tabs>
                <w:tab w:val="center" w:pos="709"/>
              </w:tabs>
              <w:jc w:val="right"/>
              <w:rPr>
                <w:sz w:val="18"/>
                <w:szCs w:val="18"/>
                <w:lang w:val="en-ZA" w:eastAsia="en-ZA"/>
              </w:rPr>
            </w:pPr>
            <w:r w:rsidRPr="0093150E">
              <w:rPr>
                <w:sz w:val="18"/>
                <w:szCs w:val="18"/>
                <w:lang w:val="en-ZA" w:eastAsia="en-ZA"/>
              </w:rPr>
              <w:t>(4.11)</w:t>
            </w:r>
          </w:p>
        </w:tc>
      </w:tr>
      <w:tr w:rsidR="00F067F9" w:rsidRPr="002C76C1" w:rsidTr="00861A27">
        <w:tc>
          <w:tcPr>
            <w:tcW w:w="2268"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F067F9" w:rsidRPr="002C76C1" w:rsidRDefault="00F067F9" w:rsidP="00861A27">
            <w:pPr>
              <w:tabs>
                <w:tab w:val="center" w:pos="709"/>
              </w:tabs>
              <w:rPr>
                <w:lang w:val="en-ZA" w:eastAsia="en-ZA"/>
              </w:rPr>
            </w:pPr>
          </w:p>
        </w:tc>
        <w:tc>
          <w:tcPr>
            <w:tcW w:w="2126"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F067F9" w:rsidRPr="002C76C1" w:rsidRDefault="00F067F9" w:rsidP="00861A27">
            <w:pPr>
              <w:tabs>
                <w:tab w:val="center" w:pos="709"/>
              </w:tabs>
              <w:jc w:val="right"/>
              <w:rPr>
                <w:lang w:val="en-ZA" w:eastAsia="en-ZA"/>
              </w:rPr>
            </w:pPr>
          </w:p>
        </w:tc>
        <w:tc>
          <w:tcPr>
            <w:tcW w:w="2127"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F067F9" w:rsidRPr="002C76C1" w:rsidRDefault="00F067F9" w:rsidP="00861A27">
            <w:pPr>
              <w:tabs>
                <w:tab w:val="center" w:pos="709"/>
              </w:tabs>
              <w:jc w:val="right"/>
              <w:rPr>
                <w:lang w:val="en-ZA" w:eastAsia="en-ZA"/>
              </w:rPr>
            </w:pPr>
          </w:p>
        </w:tc>
        <w:tc>
          <w:tcPr>
            <w:tcW w:w="1701"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F067F9" w:rsidRPr="002C76C1" w:rsidRDefault="00F067F9" w:rsidP="00861A27">
            <w:pPr>
              <w:tabs>
                <w:tab w:val="center" w:pos="709"/>
              </w:tabs>
              <w:jc w:val="right"/>
              <w:rPr>
                <w:lang w:val="en-ZA" w:eastAsia="en-ZA"/>
              </w:rPr>
            </w:pPr>
          </w:p>
        </w:tc>
      </w:tr>
    </w:tbl>
    <w:p w:rsidR="00F067F9" w:rsidRPr="002C76C1" w:rsidRDefault="00F067F9" w:rsidP="00F067F9">
      <w:pPr>
        <w:tabs>
          <w:tab w:val="center" w:pos="709"/>
        </w:tabs>
        <w:autoSpaceDE w:val="0"/>
        <w:autoSpaceDN w:val="0"/>
        <w:adjustRightInd w:val="0"/>
        <w:ind w:left="720" w:hanging="720"/>
        <w:rPr>
          <w:sz w:val="22"/>
          <w:szCs w:val="22"/>
        </w:rPr>
      </w:pPr>
    </w:p>
    <w:p w:rsidR="00F067F9" w:rsidRPr="00905480" w:rsidRDefault="00F067F9" w:rsidP="00F067F9">
      <w:pPr>
        <w:tabs>
          <w:tab w:val="center" w:pos="709"/>
        </w:tabs>
        <w:autoSpaceDE w:val="0"/>
        <w:autoSpaceDN w:val="0"/>
        <w:adjustRightInd w:val="0"/>
        <w:ind w:left="709" w:hanging="709"/>
        <w:rPr>
          <w:sz w:val="22"/>
          <w:szCs w:val="22"/>
        </w:rPr>
      </w:pPr>
      <w:r>
        <w:rPr>
          <w:sz w:val="22"/>
          <w:szCs w:val="22"/>
        </w:rPr>
        <w:t>f)</w:t>
      </w:r>
      <w:r>
        <w:rPr>
          <w:sz w:val="22"/>
          <w:szCs w:val="22"/>
        </w:rPr>
        <w:tab/>
      </w:r>
      <w:r>
        <w:rPr>
          <w:sz w:val="22"/>
          <w:szCs w:val="22"/>
        </w:rPr>
        <w:tab/>
      </w:r>
      <w:r w:rsidRPr="00905480">
        <w:rPr>
          <w:sz w:val="22"/>
          <w:szCs w:val="22"/>
        </w:rPr>
        <w:t xml:space="preserve">On the provisioning and administration checklist, implemented by the department to address the non compliance matters in the department, in response to question 1.2 pertaining to whether for procurement of goods and services with a value between R10 000 and R500 000 a minimum of three quotations were received, it was indicated yes. As indicated in paragraph (a) above there was a motivation as to why three quotations were not obtained. </w:t>
      </w:r>
    </w:p>
    <w:p w:rsidR="00F067F9" w:rsidRPr="002C76C1" w:rsidRDefault="00F067F9" w:rsidP="00F067F9">
      <w:pPr>
        <w:pStyle w:val="ListParagraph"/>
        <w:tabs>
          <w:tab w:val="center" w:pos="709"/>
        </w:tabs>
        <w:autoSpaceDE w:val="0"/>
        <w:autoSpaceDN w:val="0"/>
        <w:adjustRightInd w:val="0"/>
        <w:rPr>
          <w:rFonts w:ascii="Arial" w:hAnsi="Arial" w:cs="Arial"/>
          <w:sz w:val="22"/>
          <w:szCs w:val="22"/>
        </w:rPr>
      </w:pPr>
    </w:p>
    <w:p w:rsidR="00F067F9" w:rsidRPr="002C76C1" w:rsidRDefault="00F067F9" w:rsidP="00F067F9">
      <w:pPr>
        <w:pStyle w:val="ListParagraph"/>
        <w:tabs>
          <w:tab w:val="center" w:pos="709"/>
        </w:tabs>
        <w:autoSpaceDE w:val="0"/>
        <w:autoSpaceDN w:val="0"/>
        <w:adjustRightInd w:val="0"/>
        <w:rPr>
          <w:rFonts w:ascii="Arial" w:hAnsi="Arial" w:cs="Arial"/>
          <w:sz w:val="22"/>
          <w:szCs w:val="22"/>
        </w:rPr>
      </w:pPr>
      <w:r w:rsidRPr="002C76C1">
        <w:rPr>
          <w:rFonts w:ascii="Arial" w:hAnsi="Arial" w:cs="Arial"/>
          <w:sz w:val="22"/>
          <w:szCs w:val="22"/>
        </w:rPr>
        <w:t>The control measure implemented by the department, namely the checklist, is therefore not working effectively.</w:t>
      </w:r>
    </w:p>
    <w:p w:rsidR="00F067F9" w:rsidRPr="002C76C1" w:rsidRDefault="00F067F9" w:rsidP="00F067F9">
      <w:pPr>
        <w:pStyle w:val="ListParagraph"/>
        <w:tabs>
          <w:tab w:val="center" w:pos="709"/>
        </w:tabs>
        <w:autoSpaceDE w:val="0"/>
        <w:autoSpaceDN w:val="0"/>
        <w:adjustRightInd w:val="0"/>
        <w:rPr>
          <w:rFonts w:ascii="Arial" w:hAnsi="Arial" w:cs="Arial"/>
          <w:sz w:val="22"/>
          <w:szCs w:val="22"/>
        </w:rPr>
      </w:pPr>
    </w:p>
    <w:p w:rsidR="00F067F9" w:rsidRPr="002C76C1" w:rsidRDefault="00F067F9" w:rsidP="00F067F9">
      <w:pPr>
        <w:pStyle w:val="ListParagraph"/>
        <w:tabs>
          <w:tab w:val="center" w:pos="709"/>
        </w:tabs>
        <w:autoSpaceDE w:val="0"/>
        <w:autoSpaceDN w:val="0"/>
        <w:adjustRightInd w:val="0"/>
        <w:rPr>
          <w:rFonts w:ascii="Arial" w:hAnsi="Arial" w:cs="Arial"/>
          <w:sz w:val="22"/>
          <w:szCs w:val="22"/>
        </w:rPr>
      </w:pPr>
    </w:p>
    <w:p w:rsidR="00F067F9" w:rsidRPr="00905480" w:rsidRDefault="00F067F9" w:rsidP="00F067F9">
      <w:pPr>
        <w:tabs>
          <w:tab w:val="center" w:pos="709"/>
        </w:tabs>
        <w:ind w:left="709" w:hanging="709"/>
        <w:outlineLvl w:val="0"/>
        <w:rPr>
          <w:sz w:val="22"/>
          <w:szCs w:val="22"/>
        </w:rPr>
      </w:pPr>
      <w:r>
        <w:rPr>
          <w:sz w:val="22"/>
          <w:szCs w:val="22"/>
        </w:rPr>
        <w:t>g)</w:t>
      </w:r>
      <w:r>
        <w:rPr>
          <w:sz w:val="22"/>
          <w:szCs w:val="22"/>
        </w:rPr>
        <w:tab/>
      </w:r>
      <w:r>
        <w:rPr>
          <w:sz w:val="22"/>
          <w:szCs w:val="22"/>
        </w:rPr>
        <w:tab/>
      </w:r>
      <w:r w:rsidRPr="00905480">
        <w:rPr>
          <w:sz w:val="22"/>
          <w:szCs w:val="22"/>
        </w:rPr>
        <w:t>Since the department did not obtain three quotations it could not be determined if the furniture were obtained at reasonable prices.</w:t>
      </w:r>
    </w:p>
    <w:p w:rsidR="00F067F9" w:rsidRPr="002C76C1" w:rsidRDefault="00F067F9" w:rsidP="00F067F9">
      <w:pPr>
        <w:pStyle w:val="ListParagraph"/>
        <w:tabs>
          <w:tab w:val="center" w:pos="709"/>
        </w:tabs>
        <w:autoSpaceDE w:val="0"/>
        <w:autoSpaceDN w:val="0"/>
        <w:adjustRightInd w:val="0"/>
        <w:rPr>
          <w:rFonts w:ascii="Arial" w:hAnsi="Arial" w:cs="Arial"/>
          <w:sz w:val="22"/>
          <w:szCs w:val="22"/>
        </w:rPr>
      </w:pPr>
    </w:p>
    <w:p w:rsidR="00F067F9" w:rsidRPr="002C76C1" w:rsidRDefault="00F067F9" w:rsidP="00F067F9">
      <w:pPr>
        <w:pStyle w:val="NormalWeb"/>
        <w:tabs>
          <w:tab w:val="center" w:pos="709"/>
        </w:tabs>
        <w:ind w:left="720" w:hanging="720"/>
        <w:rPr>
          <w:rFonts w:ascii="Arial" w:hAnsi="Arial" w:cs="Arial"/>
          <w:sz w:val="22"/>
          <w:szCs w:val="22"/>
          <w:lang w:val="en-GB"/>
        </w:rPr>
      </w:pPr>
      <w:r>
        <w:rPr>
          <w:rFonts w:ascii="Arial" w:hAnsi="Arial" w:cs="Arial"/>
          <w:sz w:val="22"/>
          <w:szCs w:val="22"/>
          <w:lang w:val="en-GB"/>
        </w:rPr>
        <w:t>The finding occurred as a result of the fact that:</w:t>
      </w:r>
    </w:p>
    <w:p w:rsidR="00F067F9" w:rsidRPr="002C76C1" w:rsidRDefault="00F067F9" w:rsidP="00F067F9">
      <w:pPr>
        <w:tabs>
          <w:tab w:val="center" w:pos="709"/>
        </w:tabs>
        <w:spacing w:before="100" w:beforeAutospacing="1" w:after="100" w:afterAutospacing="1"/>
        <w:rPr>
          <w:sz w:val="22"/>
          <w:szCs w:val="22"/>
          <w:lang w:val="en-GB"/>
        </w:rPr>
      </w:pPr>
      <w:r w:rsidRPr="002C76C1">
        <w:rPr>
          <w:sz w:val="22"/>
          <w:szCs w:val="22"/>
          <w:lang w:val="en-GB"/>
        </w:rPr>
        <w:t xml:space="preserve">As per discussion with ASD: Finance (Mpho Selepe) it was noted that a request was sent to ten suppliers. The following suppliers could not be reached due to fax report not going through or phone not being answered: Surface Design, Sehlahlane and Maphale Motuba and Nana Design. Only two suppliers responded and provided a quotation being J Kekana and Into Fabrics and Decor CC. </w:t>
      </w:r>
    </w:p>
    <w:p w:rsidR="00F067F9" w:rsidRPr="002C76C1" w:rsidRDefault="00F067F9" w:rsidP="00F067F9">
      <w:pPr>
        <w:tabs>
          <w:tab w:val="center" w:pos="709"/>
        </w:tabs>
        <w:spacing w:before="100" w:beforeAutospacing="1" w:after="100" w:afterAutospacing="1"/>
        <w:rPr>
          <w:sz w:val="22"/>
          <w:szCs w:val="22"/>
          <w:lang w:val="en-GB"/>
        </w:rPr>
      </w:pPr>
      <w:r w:rsidRPr="002C76C1">
        <w:rPr>
          <w:sz w:val="22"/>
          <w:szCs w:val="22"/>
          <w:lang w:val="en-GB"/>
        </w:rPr>
        <w:t>Mr Selepe also noted that, all quotations for prestige are done at head office and as a result head office personnel are responsible for the choice of suppliers. Therefore he does not understand why some of the suppliers chosen are not on the prospective supplier list as regional office only deals with the payment.</w:t>
      </w:r>
    </w:p>
    <w:p w:rsidR="00F067F9" w:rsidRPr="002C76C1" w:rsidRDefault="00F067F9" w:rsidP="00F067F9">
      <w:pPr>
        <w:tabs>
          <w:tab w:val="center" w:pos="709"/>
        </w:tabs>
        <w:spacing w:after="120" w:line="260" w:lineRule="exact"/>
        <w:jc w:val="both"/>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F067F9" w:rsidRPr="002C76C1" w:rsidRDefault="00F067F9" w:rsidP="00F067F9">
      <w:pPr>
        <w:tabs>
          <w:tab w:val="center" w:pos="709"/>
        </w:tabs>
        <w:spacing w:after="120"/>
        <w:rPr>
          <w:sz w:val="22"/>
          <w:szCs w:val="22"/>
          <w:lang w:val="en-GB"/>
        </w:rPr>
      </w:pPr>
      <w:r w:rsidRPr="002C76C1">
        <w:rPr>
          <w:sz w:val="22"/>
          <w:szCs w:val="22"/>
          <w:lang w:val="en-GB"/>
        </w:rPr>
        <w:t>It has been indicated in the action plan that the controls pertaining to three quotes and the updating of the supplier database has been improved. All deviations are first interrogated by the Director of supply chain before approval is given. The target date for the aforementioned actions was December 2011.</w:t>
      </w:r>
    </w:p>
    <w:p w:rsidR="00F067F9" w:rsidRPr="002C76C1" w:rsidRDefault="00F067F9" w:rsidP="00F067F9">
      <w:pPr>
        <w:tabs>
          <w:tab w:val="center" w:pos="709"/>
        </w:tabs>
        <w:spacing w:after="120"/>
        <w:rPr>
          <w:sz w:val="22"/>
          <w:szCs w:val="22"/>
          <w:lang w:val="en-GB"/>
        </w:rPr>
      </w:pPr>
      <w:r w:rsidRPr="002C76C1">
        <w:rPr>
          <w:sz w:val="22"/>
          <w:szCs w:val="22"/>
          <w:lang w:val="en-GB"/>
        </w:rPr>
        <w:t>This transaction therefore occurred prior to the target date for the implementation. As indicated in paragraph (f) of the findings it was indicated on the checklist that three quotations were obtained, while the latter was not correct.</w:t>
      </w:r>
    </w:p>
    <w:p w:rsidR="00F067F9" w:rsidRPr="002C76C1" w:rsidRDefault="00F067F9" w:rsidP="00F067F9">
      <w:pPr>
        <w:tabs>
          <w:tab w:val="center" w:pos="709"/>
        </w:tabs>
        <w:autoSpaceDE w:val="0"/>
        <w:autoSpaceDN w:val="0"/>
        <w:adjustRightInd w:val="0"/>
        <w:ind w:left="720" w:hanging="720"/>
        <w:rPr>
          <w:sz w:val="22"/>
          <w:szCs w:val="22"/>
        </w:rPr>
      </w:pPr>
    </w:p>
    <w:p w:rsidR="00F067F9" w:rsidRPr="002C76C1" w:rsidRDefault="00F067F9" w:rsidP="00F067F9">
      <w:pPr>
        <w:tabs>
          <w:tab w:val="center" w:pos="709"/>
        </w:tabs>
        <w:autoSpaceDE w:val="0"/>
        <w:autoSpaceDN w:val="0"/>
        <w:adjustRightInd w:val="0"/>
        <w:ind w:left="720" w:hanging="720"/>
        <w:rPr>
          <w:sz w:val="22"/>
          <w:szCs w:val="22"/>
        </w:rPr>
      </w:pPr>
      <w:r>
        <w:rPr>
          <w:sz w:val="22"/>
          <w:szCs w:val="22"/>
        </w:rPr>
        <w:t>Impact of the finding:</w:t>
      </w:r>
    </w:p>
    <w:p w:rsidR="00F067F9" w:rsidRPr="002C76C1" w:rsidRDefault="00F067F9" w:rsidP="00F067F9">
      <w:pPr>
        <w:pStyle w:val="NormalWeb"/>
        <w:tabs>
          <w:tab w:val="center" w:pos="709"/>
        </w:tabs>
        <w:rPr>
          <w:rFonts w:ascii="Arial" w:hAnsi="Arial" w:cs="Arial"/>
          <w:color w:val="000000"/>
          <w:sz w:val="22"/>
          <w:szCs w:val="22"/>
          <w:lang w:val="en-ZA" w:eastAsia="en-ZA"/>
        </w:rPr>
      </w:pPr>
    </w:p>
    <w:p w:rsidR="00F067F9" w:rsidRPr="002C76C1" w:rsidRDefault="00F067F9" w:rsidP="00F067F9">
      <w:pPr>
        <w:pStyle w:val="NormalWeb"/>
        <w:tabs>
          <w:tab w:val="center" w:pos="709"/>
        </w:tabs>
        <w:ind w:left="720" w:hanging="720"/>
        <w:rPr>
          <w:rFonts w:ascii="Arial" w:hAnsi="Arial" w:cs="Arial"/>
          <w:sz w:val="22"/>
          <w:szCs w:val="22"/>
        </w:rPr>
      </w:pPr>
      <w:r w:rsidRPr="002C76C1">
        <w:rPr>
          <w:rFonts w:ascii="Arial" w:hAnsi="Arial" w:cs="Arial"/>
          <w:sz w:val="22"/>
          <w:szCs w:val="22"/>
        </w:rPr>
        <w:t>a)</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Irregular expenditure being understated with R108 081,00 due to:</w:t>
      </w:r>
    </w:p>
    <w:p w:rsidR="00F067F9" w:rsidRDefault="00F067F9" w:rsidP="00F067F9">
      <w:pPr>
        <w:pStyle w:val="NormalWeb"/>
        <w:tabs>
          <w:tab w:val="center" w:pos="709"/>
        </w:tabs>
        <w:ind w:left="720"/>
        <w:rPr>
          <w:rFonts w:ascii="Arial" w:hAnsi="Arial" w:cs="Arial"/>
          <w:sz w:val="22"/>
          <w:szCs w:val="22"/>
        </w:rPr>
      </w:pPr>
      <w:r w:rsidRPr="002C76C1">
        <w:rPr>
          <w:rFonts w:ascii="Arial" w:hAnsi="Arial" w:cs="Arial"/>
          <w:sz w:val="22"/>
          <w:szCs w:val="22"/>
        </w:rPr>
        <w:t>Deviations were approved for the invitations of three written price quotations from accredited prospective suppliers even though it was possible to comply with the requirements of Practice Note 8 of 2007/2008 and TR16A6.1</w:t>
      </w:r>
    </w:p>
    <w:p w:rsidR="00F067F9" w:rsidRPr="002C76C1" w:rsidRDefault="00F067F9" w:rsidP="00F067F9">
      <w:pPr>
        <w:pStyle w:val="NormalWeb"/>
        <w:tabs>
          <w:tab w:val="center" w:pos="709"/>
        </w:tabs>
        <w:ind w:left="720"/>
        <w:rPr>
          <w:rFonts w:ascii="Arial" w:hAnsi="Arial" w:cs="Arial"/>
          <w:sz w:val="22"/>
          <w:szCs w:val="22"/>
        </w:rPr>
      </w:pPr>
    </w:p>
    <w:p w:rsidR="00F067F9" w:rsidRDefault="00F067F9" w:rsidP="00F067F9">
      <w:pPr>
        <w:pStyle w:val="NormalWeb"/>
        <w:tabs>
          <w:tab w:val="center" w:pos="709"/>
        </w:tabs>
        <w:rPr>
          <w:rFonts w:ascii="Arial" w:hAnsi="Arial" w:cs="Arial"/>
          <w:color w:val="000000"/>
          <w:sz w:val="22"/>
          <w:szCs w:val="22"/>
          <w:lang w:val="en-ZA" w:eastAsia="en-ZA"/>
        </w:rPr>
      </w:pPr>
      <w:r w:rsidRPr="002C76C1">
        <w:rPr>
          <w:rFonts w:ascii="Arial" w:hAnsi="Arial" w:cs="Arial"/>
          <w:color w:val="000000"/>
          <w:sz w:val="22"/>
          <w:szCs w:val="22"/>
          <w:lang w:val="en-ZA" w:eastAsia="en-ZA"/>
        </w:rPr>
        <w:t xml:space="preserve">b)   </w:t>
      </w:r>
      <w:r w:rsidRPr="002C76C1">
        <w:rPr>
          <w:rFonts w:ascii="Arial" w:hAnsi="Arial" w:cs="Arial"/>
          <w:color w:val="000000"/>
          <w:sz w:val="22"/>
          <w:szCs w:val="22"/>
          <w:lang w:val="en-ZA" w:eastAsia="en-ZA"/>
        </w:rPr>
        <w:tab/>
      </w:r>
      <w:r>
        <w:rPr>
          <w:rFonts w:ascii="Arial" w:hAnsi="Arial" w:cs="Arial"/>
          <w:color w:val="000000"/>
          <w:sz w:val="22"/>
          <w:szCs w:val="22"/>
          <w:lang w:val="en-ZA" w:eastAsia="en-ZA"/>
        </w:rPr>
        <w:tab/>
      </w:r>
      <w:r w:rsidRPr="002C76C1">
        <w:rPr>
          <w:rFonts w:ascii="Arial" w:hAnsi="Arial" w:cs="Arial"/>
          <w:color w:val="000000"/>
          <w:sz w:val="22"/>
          <w:szCs w:val="22"/>
          <w:lang w:val="en-ZA" w:eastAsia="en-ZA"/>
        </w:rPr>
        <w:t xml:space="preserve">Risk of payments being awarded to favoured suppliers. </w:t>
      </w:r>
    </w:p>
    <w:p w:rsidR="00F067F9" w:rsidRPr="002C76C1" w:rsidRDefault="00F067F9" w:rsidP="00F067F9">
      <w:pPr>
        <w:pStyle w:val="NormalWeb"/>
        <w:tabs>
          <w:tab w:val="center" w:pos="709"/>
        </w:tabs>
        <w:rPr>
          <w:rFonts w:ascii="Arial" w:hAnsi="Arial" w:cs="Arial"/>
          <w:color w:val="000000"/>
          <w:sz w:val="22"/>
          <w:szCs w:val="22"/>
          <w:lang w:val="en-ZA" w:eastAsia="en-ZA"/>
        </w:rPr>
      </w:pPr>
    </w:p>
    <w:p w:rsidR="00F067F9" w:rsidRDefault="00F067F9" w:rsidP="00F067F9">
      <w:pPr>
        <w:pStyle w:val="NormalWeb"/>
        <w:tabs>
          <w:tab w:val="center" w:pos="709"/>
        </w:tabs>
        <w:rPr>
          <w:rFonts w:ascii="Arial" w:hAnsi="Arial" w:cs="Arial"/>
          <w:sz w:val="22"/>
          <w:szCs w:val="22"/>
          <w:lang w:val="en-ZA" w:eastAsia="en-ZA"/>
        </w:rPr>
      </w:pPr>
      <w:r w:rsidRPr="002C76C1">
        <w:rPr>
          <w:rFonts w:ascii="Arial" w:hAnsi="Arial" w:cs="Arial"/>
          <w:sz w:val="22"/>
          <w:szCs w:val="22"/>
          <w:lang w:val="en-ZA" w:eastAsia="en-ZA"/>
        </w:rPr>
        <w:t>c)    </w:t>
      </w:r>
      <w:r w:rsidRPr="002C76C1">
        <w:rPr>
          <w:rFonts w:ascii="Arial" w:hAnsi="Arial" w:cs="Arial"/>
          <w:sz w:val="22"/>
          <w:szCs w:val="22"/>
          <w:lang w:val="en-ZA" w:eastAsia="en-ZA"/>
        </w:rPr>
        <w:tab/>
      </w:r>
      <w:r>
        <w:rPr>
          <w:rFonts w:ascii="Arial" w:hAnsi="Arial" w:cs="Arial"/>
          <w:sz w:val="22"/>
          <w:szCs w:val="22"/>
          <w:lang w:val="en-ZA" w:eastAsia="en-ZA"/>
        </w:rPr>
        <w:tab/>
      </w:r>
      <w:r w:rsidRPr="002C76C1">
        <w:rPr>
          <w:rFonts w:ascii="Arial" w:hAnsi="Arial" w:cs="Arial"/>
          <w:sz w:val="22"/>
          <w:szCs w:val="22"/>
          <w:lang w:val="en-ZA" w:eastAsia="en-ZA"/>
        </w:rPr>
        <w:t xml:space="preserve">Increased risk of bribery and fraudulent activities. </w:t>
      </w:r>
    </w:p>
    <w:p w:rsidR="00F067F9" w:rsidRPr="002C76C1" w:rsidRDefault="00F067F9" w:rsidP="00F067F9">
      <w:pPr>
        <w:pStyle w:val="NormalWeb"/>
        <w:tabs>
          <w:tab w:val="center" w:pos="709"/>
        </w:tabs>
        <w:rPr>
          <w:rFonts w:ascii="Arial" w:hAnsi="Arial" w:cs="Arial"/>
          <w:sz w:val="22"/>
          <w:szCs w:val="22"/>
          <w:lang w:val="en-ZA" w:eastAsia="en-ZA"/>
        </w:rPr>
      </w:pPr>
    </w:p>
    <w:p w:rsidR="00F067F9" w:rsidRDefault="00F067F9" w:rsidP="00F067F9">
      <w:pPr>
        <w:pStyle w:val="NormalWeb"/>
        <w:tabs>
          <w:tab w:val="center" w:pos="709"/>
        </w:tabs>
        <w:rPr>
          <w:rFonts w:ascii="Arial" w:hAnsi="Arial" w:cs="Arial"/>
          <w:sz w:val="22"/>
          <w:szCs w:val="22"/>
          <w:lang w:val="en-ZA" w:eastAsia="en-ZA"/>
        </w:rPr>
      </w:pPr>
      <w:r w:rsidRPr="002C76C1">
        <w:rPr>
          <w:rFonts w:ascii="Arial" w:hAnsi="Arial" w:cs="Arial"/>
          <w:sz w:val="22"/>
          <w:szCs w:val="22"/>
          <w:lang w:val="en-ZA" w:eastAsia="en-ZA"/>
        </w:rPr>
        <w:t>d)</w:t>
      </w:r>
      <w:r w:rsidRPr="002C76C1">
        <w:rPr>
          <w:rFonts w:ascii="Arial" w:hAnsi="Arial" w:cs="Arial"/>
          <w:sz w:val="22"/>
          <w:szCs w:val="22"/>
          <w:lang w:val="en-ZA" w:eastAsia="en-ZA"/>
        </w:rPr>
        <w:tab/>
      </w:r>
      <w:r>
        <w:rPr>
          <w:rFonts w:ascii="Arial" w:hAnsi="Arial" w:cs="Arial"/>
          <w:sz w:val="22"/>
          <w:szCs w:val="22"/>
          <w:lang w:val="en-ZA" w:eastAsia="en-ZA"/>
        </w:rPr>
        <w:tab/>
      </w:r>
      <w:r w:rsidRPr="002C76C1">
        <w:rPr>
          <w:rFonts w:ascii="Arial" w:hAnsi="Arial" w:cs="Arial"/>
          <w:sz w:val="22"/>
          <w:szCs w:val="22"/>
          <w:lang w:val="en-ZA" w:eastAsia="en-ZA"/>
        </w:rPr>
        <w:t>Control measures implemented by the department are not effective.</w:t>
      </w:r>
    </w:p>
    <w:p w:rsidR="00F067F9" w:rsidRPr="002C76C1" w:rsidRDefault="00F067F9" w:rsidP="00F067F9">
      <w:pPr>
        <w:pStyle w:val="NormalWeb"/>
        <w:tabs>
          <w:tab w:val="center" w:pos="709"/>
        </w:tabs>
        <w:rPr>
          <w:rFonts w:ascii="Arial" w:hAnsi="Arial" w:cs="Arial"/>
          <w:sz w:val="22"/>
          <w:szCs w:val="22"/>
          <w:lang w:val="en-ZA" w:eastAsia="en-ZA"/>
        </w:rPr>
      </w:pPr>
    </w:p>
    <w:p w:rsidR="00F067F9" w:rsidRPr="002C76C1" w:rsidRDefault="00F067F9" w:rsidP="00F067F9">
      <w:pPr>
        <w:pStyle w:val="NormalWeb"/>
        <w:tabs>
          <w:tab w:val="center" w:pos="709"/>
        </w:tabs>
        <w:ind w:left="720" w:hanging="720"/>
        <w:rPr>
          <w:rFonts w:ascii="Arial" w:hAnsi="Arial" w:cs="Arial"/>
          <w:sz w:val="22"/>
          <w:szCs w:val="22"/>
          <w:lang w:val="en-ZA" w:eastAsia="en-ZA"/>
        </w:rPr>
      </w:pPr>
      <w:r w:rsidRPr="002C76C1">
        <w:rPr>
          <w:rFonts w:ascii="Arial" w:hAnsi="Arial" w:cs="Arial"/>
          <w:sz w:val="22"/>
          <w:szCs w:val="22"/>
          <w:lang w:val="en-ZA" w:eastAsia="en-ZA"/>
        </w:rPr>
        <w:t>e)</w:t>
      </w:r>
      <w:r w:rsidRPr="002C76C1">
        <w:rPr>
          <w:rFonts w:ascii="Arial" w:hAnsi="Arial" w:cs="Arial"/>
          <w:sz w:val="22"/>
          <w:szCs w:val="22"/>
          <w:lang w:val="en-ZA" w:eastAsia="en-ZA"/>
        </w:rPr>
        <w:tab/>
      </w:r>
      <w:r>
        <w:rPr>
          <w:rFonts w:ascii="Arial" w:hAnsi="Arial" w:cs="Arial"/>
          <w:sz w:val="22"/>
          <w:szCs w:val="22"/>
          <w:lang w:val="en-ZA" w:eastAsia="en-ZA"/>
        </w:rPr>
        <w:tab/>
      </w:r>
      <w:r w:rsidRPr="002C76C1">
        <w:rPr>
          <w:rFonts w:ascii="Arial" w:hAnsi="Arial" w:cs="Arial"/>
          <w:sz w:val="22"/>
          <w:szCs w:val="22"/>
        </w:rPr>
        <w:t xml:space="preserve">Non Compliance with </w:t>
      </w:r>
      <w:r w:rsidRPr="002C76C1">
        <w:rPr>
          <w:rFonts w:ascii="Arial" w:hAnsi="Arial" w:cs="Arial"/>
          <w:bCs/>
          <w:sz w:val="22"/>
          <w:szCs w:val="22"/>
          <w:lang w:val="en-ZA" w:eastAsia="en-ZA"/>
        </w:rPr>
        <w:t>Preferential Procurement Policy Framework Act 5 OF 2000 GN R725 of 10 August 2001</w:t>
      </w:r>
    </w:p>
    <w:p w:rsidR="00F067F9" w:rsidRPr="002C76C1" w:rsidRDefault="00F067F9" w:rsidP="00F067F9">
      <w:pPr>
        <w:pStyle w:val="NormalWeb"/>
        <w:tabs>
          <w:tab w:val="center" w:pos="709"/>
        </w:tabs>
        <w:rPr>
          <w:rFonts w:ascii="Arial" w:hAnsi="Arial" w:cs="Arial"/>
          <w:sz w:val="22"/>
          <w:szCs w:val="22"/>
          <w:lang w:val="en-ZA" w:eastAsia="en-ZA"/>
        </w:rPr>
      </w:pPr>
    </w:p>
    <w:p w:rsidR="00F067F9" w:rsidRPr="002C76C1" w:rsidRDefault="00F067F9" w:rsidP="00F067F9">
      <w:pPr>
        <w:pStyle w:val="NormalWeb"/>
        <w:tabs>
          <w:tab w:val="center" w:pos="709"/>
        </w:tabs>
        <w:rPr>
          <w:rFonts w:ascii="Arial" w:hAnsi="Arial" w:cs="Arial"/>
          <w:b/>
          <w:bCs/>
          <w:sz w:val="22"/>
          <w:szCs w:val="22"/>
        </w:rPr>
      </w:pPr>
    </w:p>
    <w:p w:rsidR="00F067F9" w:rsidRPr="002C76C1" w:rsidRDefault="00F067F9" w:rsidP="00F067F9">
      <w:pPr>
        <w:pStyle w:val="NormalWeb"/>
        <w:tabs>
          <w:tab w:val="center" w:pos="709"/>
        </w:tabs>
        <w:rPr>
          <w:rFonts w:ascii="Arial" w:hAnsi="Arial" w:cs="Arial"/>
          <w:b/>
          <w:bCs/>
          <w:sz w:val="22"/>
          <w:szCs w:val="22"/>
        </w:rPr>
      </w:pPr>
      <w:r w:rsidRPr="002C76C1">
        <w:rPr>
          <w:rFonts w:ascii="Arial" w:hAnsi="Arial" w:cs="Arial"/>
          <w:b/>
          <w:bCs/>
          <w:sz w:val="22"/>
          <w:szCs w:val="22"/>
        </w:rPr>
        <w:t>Internal control deficiency</w:t>
      </w:r>
    </w:p>
    <w:p w:rsidR="00F067F9" w:rsidRPr="002C76C1" w:rsidRDefault="00F067F9" w:rsidP="00F067F9">
      <w:pPr>
        <w:pStyle w:val="NormalWeb"/>
        <w:tabs>
          <w:tab w:val="center" w:pos="709"/>
        </w:tabs>
        <w:rPr>
          <w:rFonts w:ascii="Arial" w:hAnsi="Arial" w:cs="Arial"/>
          <w:sz w:val="22"/>
          <w:szCs w:val="22"/>
          <w:lang w:val="en-ZA"/>
        </w:rPr>
      </w:pPr>
    </w:p>
    <w:p w:rsidR="00F067F9" w:rsidRPr="00905480" w:rsidRDefault="00F067F9" w:rsidP="00F067F9">
      <w:pPr>
        <w:tabs>
          <w:tab w:val="center" w:pos="709"/>
        </w:tabs>
        <w:spacing w:after="120" w:line="260" w:lineRule="exact"/>
        <w:jc w:val="both"/>
        <w:rPr>
          <w:i/>
          <w:iCs/>
          <w:sz w:val="22"/>
          <w:szCs w:val="22"/>
        </w:rPr>
      </w:pPr>
      <w:r w:rsidRPr="00905480">
        <w:rPr>
          <w:i/>
          <w:iCs/>
          <w:sz w:val="22"/>
          <w:szCs w:val="22"/>
        </w:rPr>
        <w:t>Leadership</w:t>
      </w:r>
    </w:p>
    <w:p w:rsidR="00F067F9" w:rsidRPr="00905480" w:rsidRDefault="00F067F9" w:rsidP="00F067F9">
      <w:pPr>
        <w:tabs>
          <w:tab w:val="center" w:pos="709"/>
        </w:tabs>
        <w:rPr>
          <w:i/>
          <w:sz w:val="22"/>
          <w:szCs w:val="22"/>
        </w:rPr>
      </w:pPr>
      <w:r w:rsidRPr="00905480">
        <w:rPr>
          <w:i/>
          <w:sz w:val="22"/>
          <w:szCs w:val="22"/>
        </w:rPr>
        <w:t>The department did not effectively exercise its oversight responsibility regarding financial and performance reporting and compliance and related internal controls.</w:t>
      </w:r>
    </w:p>
    <w:p w:rsidR="00F067F9" w:rsidRPr="00905480" w:rsidRDefault="00F067F9" w:rsidP="00F067F9">
      <w:pPr>
        <w:tabs>
          <w:tab w:val="center" w:pos="709"/>
        </w:tabs>
        <w:spacing w:after="120" w:line="260" w:lineRule="exact"/>
        <w:ind w:left="360"/>
        <w:jc w:val="both"/>
        <w:rPr>
          <w:i/>
          <w:iCs/>
          <w:sz w:val="22"/>
          <w:szCs w:val="22"/>
        </w:rPr>
      </w:pPr>
    </w:p>
    <w:p w:rsidR="00F067F9" w:rsidRPr="00905480" w:rsidRDefault="00F067F9" w:rsidP="00F067F9">
      <w:pPr>
        <w:pStyle w:val="Heading2"/>
        <w:widowControl/>
        <w:tabs>
          <w:tab w:val="center" w:pos="709"/>
        </w:tabs>
        <w:jc w:val="both"/>
        <w:rPr>
          <w:b w:val="0"/>
          <w:bCs w:val="0"/>
          <w:sz w:val="22"/>
          <w:szCs w:val="22"/>
        </w:rPr>
      </w:pPr>
      <w:r w:rsidRPr="00905480">
        <w:rPr>
          <w:b w:val="0"/>
          <w:bCs w:val="0"/>
          <w:sz w:val="22"/>
          <w:szCs w:val="22"/>
        </w:rPr>
        <w:t>Financial and performance management</w:t>
      </w:r>
    </w:p>
    <w:p w:rsidR="00F067F9" w:rsidRPr="00905480" w:rsidRDefault="00F067F9" w:rsidP="00F067F9">
      <w:pPr>
        <w:tabs>
          <w:tab w:val="center" w:pos="709"/>
        </w:tabs>
        <w:spacing w:after="120" w:line="260" w:lineRule="exact"/>
        <w:rPr>
          <w:i/>
          <w:iCs/>
          <w:sz w:val="22"/>
          <w:szCs w:val="22"/>
          <w:lang w:val="en-GB"/>
        </w:rPr>
      </w:pPr>
      <w:r w:rsidRPr="00905480">
        <w:rPr>
          <w:i/>
          <w:iCs/>
          <w:sz w:val="22"/>
          <w:szCs w:val="22"/>
          <w:lang w:val="en-GB"/>
        </w:rPr>
        <w:t>The department did not effectively review and monitor compliance with applicable laws and regulations</w:t>
      </w:r>
    </w:p>
    <w:p w:rsidR="00F067F9" w:rsidRPr="002C76C1" w:rsidRDefault="00F067F9" w:rsidP="00F067F9">
      <w:pPr>
        <w:tabs>
          <w:tab w:val="center" w:pos="709"/>
        </w:tabs>
        <w:spacing w:after="120"/>
        <w:rPr>
          <w:b/>
          <w:bCs/>
          <w:sz w:val="22"/>
          <w:szCs w:val="22"/>
        </w:rPr>
      </w:pPr>
    </w:p>
    <w:p w:rsidR="00F067F9" w:rsidRPr="002C76C1" w:rsidRDefault="00F067F9" w:rsidP="00F067F9">
      <w:pPr>
        <w:tabs>
          <w:tab w:val="center" w:pos="709"/>
        </w:tabs>
        <w:spacing w:after="120"/>
        <w:rPr>
          <w:color w:val="000000"/>
          <w:sz w:val="22"/>
          <w:szCs w:val="22"/>
          <w:lang w:eastAsia="en-ZA"/>
        </w:rPr>
      </w:pPr>
      <w:r w:rsidRPr="002C76C1">
        <w:rPr>
          <w:b/>
          <w:bCs/>
          <w:sz w:val="22"/>
          <w:szCs w:val="22"/>
        </w:rPr>
        <w:t>Recommendation</w:t>
      </w:r>
    </w:p>
    <w:p w:rsidR="00F067F9" w:rsidRPr="00905480" w:rsidRDefault="00F067F9" w:rsidP="00F067F9">
      <w:pPr>
        <w:tabs>
          <w:tab w:val="center" w:pos="709"/>
        </w:tabs>
        <w:spacing w:before="100" w:beforeAutospacing="1" w:after="100" w:afterAutospacing="1"/>
        <w:ind w:left="709" w:hanging="709"/>
        <w:rPr>
          <w:color w:val="000000"/>
          <w:sz w:val="22"/>
          <w:szCs w:val="22"/>
        </w:rPr>
      </w:pPr>
      <w:r>
        <w:rPr>
          <w:color w:val="000000"/>
          <w:sz w:val="22"/>
          <w:szCs w:val="22"/>
        </w:rPr>
        <w:t>a)</w:t>
      </w:r>
      <w:r>
        <w:rPr>
          <w:color w:val="000000"/>
          <w:sz w:val="22"/>
          <w:szCs w:val="22"/>
        </w:rPr>
        <w:tab/>
      </w:r>
      <w:r>
        <w:rPr>
          <w:color w:val="000000"/>
          <w:sz w:val="22"/>
          <w:szCs w:val="22"/>
        </w:rPr>
        <w:tab/>
      </w:r>
      <w:r w:rsidRPr="00905480">
        <w:rPr>
          <w:color w:val="000000"/>
          <w:sz w:val="22"/>
          <w:szCs w:val="22"/>
        </w:rPr>
        <w:t xml:space="preserve">In cases where requests for a quotation are submitted and less than three quotations are received, the department should follow up the reason for non submission with the respective suppliers. </w:t>
      </w:r>
    </w:p>
    <w:p w:rsidR="00F067F9" w:rsidRPr="00905480" w:rsidRDefault="00F067F9" w:rsidP="00F067F9">
      <w:pPr>
        <w:tabs>
          <w:tab w:val="center" w:pos="709"/>
        </w:tabs>
        <w:spacing w:before="100" w:beforeAutospacing="1" w:after="100" w:afterAutospacing="1"/>
        <w:rPr>
          <w:b/>
          <w:bCs/>
          <w:sz w:val="22"/>
          <w:szCs w:val="22"/>
        </w:rPr>
      </w:pPr>
      <w:r>
        <w:rPr>
          <w:sz w:val="22"/>
          <w:szCs w:val="22"/>
        </w:rPr>
        <w:t>b)</w:t>
      </w:r>
      <w:r>
        <w:rPr>
          <w:sz w:val="22"/>
          <w:szCs w:val="22"/>
        </w:rPr>
        <w:tab/>
      </w:r>
      <w:r>
        <w:rPr>
          <w:sz w:val="22"/>
          <w:szCs w:val="22"/>
        </w:rPr>
        <w:tab/>
      </w:r>
      <w:r w:rsidRPr="00905480">
        <w:rPr>
          <w:sz w:val="22"/>
          <w:szCs w:val="22"/>
        </w:rPr>
        <w:t xml:space="preserve">The department should request quotations from suppliers on the supplier register. </w:t>
      </w:r>
    </w:p>
    <w:p w:rsidR="00F067F9" w:rsidRPr="00905480" w:rsidRDefault="00F067F9" w:rsidP="00F067F9">
      <w:pPr>
        <w:tabs>
          <w:tab w:val="center" w:pos="709"/>
        </w:tabs>
        <w:spacing w:before="100" w:beforeAutospacing="1" w:after="100" w:afterAutospacing="1"/>
        <w:ind w:left="709" w:hanging="709"/>
        <w:rPr>
          <w:b/>
          <w:bCs/>
          <w:sz w:val="22"/>
          <w:szCs w:val="22"/>
        </w:rPr>
      </w:pPr>
      <w:r>
        <w:rPr>
          <w:sz w:val="22"/>
          <w:szCs w:val="22"/>
        </w:rPr>
        <w:t>c)</w:t>
      </w:r>
      <w:r>
        <w:rPr>
          <w:sz w:val="22"/>
          <w:szCs w:val="22"/>
        </w:rPr>
        <w:tab/>
      </w:r>
      <w:r>
        <w:rPr>
          <w:sz w:val="22"/>
          <w:szCs w:val="22"/>
        </w:rPr>
        <w:tab/>
      </w:r>
      <w:r w:rsidRPr="00905480">
        <w:rPr>
          <w:sz w:val="22"/>
          <w:szCs w:val="22"/>
        </w:rPr>
        <w:t>In cases where the suppliers per the supplier register is unable to provide the goods desired the department may then request quotations from other suppliers after the appropriate approval has been obtained.</w:t>
      </w:r>
    </w:p>
    <w:p w:rsidR="00F067F9" w:rsidRPr="00905480" w:rsidRDefault="00F067F9" w:rsidP="00F067F9">
      <w:pPr>
        <w:tabs>
          <w:tab w:val="center" w:pos="709"/>
        </w:tabs>
        <w:spacing w:before="100" w:beforeAutospacing="1" w:after="100" w:afterAutospacing="1"/>
        <w:rPr>
          <w:sz w:val="22"/>
          <w:szCs w:val="22"/>
        </w:rPr>
      </w:pPr>
      <w:r>
        <w:rPr>
          <w:sz w:val="22"/>
          <w:szCs w:val="22"/>
        </w:rPr>
        <w:t>d)</w:t>
      </w:r>
      <w:r>
        <w:rPr>
          <w:sz w:val="22"/>
          <w:szCs w:val="22"/>
        </w:rPr>
        <w:tab/>
      </w:r>
      <w:r>
        <w:rPr>
          <w:sz w:val="22"/>
          <w:szCs w:val="22"/>
        </w:rPr>
        <w:tab/>
      </w:r>
      <w:r w:rsidRPr="00905480">
        <w:rPr>
          <w:sz w:val="22"/>
          <w:szCs w:val="22"/>
        </w:rPr>
        <w:t>Officials must ensure that the points are correctly calculated in terms of the PPPFA.</w:t>
      </w:r>
    </w:p>
    <w:p w:rsidR="00F067F9" w:rsidRPr="00905480" w:rsidRDefault="00F067F9" w:rsidP="00F067F9">
      <w:pPr>
        <w:tabs>
          <w:tab w:val="center" w:pos="709"/>
        </w:tabs>
        <w:spacing w:before="100" w:beforeAutospacing="1" w:after="100" w:afterAutospacing="1"/>
        <w:ind w:left="709" w:hanging="709"/>
        <w:rPr>
          <w:sz w:val="22"/>
          <w:szCs w:val="22"/>
        </w:rPr>
      </w:pPr>
      <w:r>
        <w:rPr>
          <w:sz w:val="22"/>
          <w:szCs w:val="22"/>
        </w:rPr>
        <w:t>e)</w:t>
      </w:r>
      <w:r>
        <w:rPr>
          <w:sz w:val="22"/>
          <w:szCs w:val="22"/>
        </w:rPr>
        <w:tab/>
      </w:r>
      <w:r>
        <w:rPr>
          <w:sz w:val="22"/>
          <w:szCs w:val="22"/>
        </w:rPr>
        <w:tab/>
      </w:r>
      <w:r w:rsidRPr="00905480">
        <w:rPr>
          <w:sz w:val="22"/>
          <w:szCs w:val="22"/>
        </w:rPr>
        <w:t>Officials reviewing the batches for compliance must ensure that the checklist is correctly completed.</w:t>
      </w:r>
    </w:p>
    <w:p w:rsidR="00F067F9" w:rsidRPr="002C76C1" w:rsidRDefault="00F067F9" w:rsidP="00F067F9">
      <w:pPr>
        <w:tabs>
          <w:tab w:val="center" w:pos="709"/>
        </w:tabs>
        <w:spacing w:before="100" w:beforeAutospacing="1" w:after="100" w:afterAutospacing="1"/>
        <w:rPr>
          <w:sz w:val="22"/>
          <w:szCs w:val="22"/>
          <w:lang w:val="en-ZA"/>
        </w:rPr>
      </w:pPr>
    </w:p>
    <w:p w:rsidR="00F067F9" w:rsidRPr="002C76C1" w:rsidRDefault="00F067F9" w:rsidP="00F067F9">
      <w:pPr>
        <w:tabs>
          <w:tab w:val="center" w:pos="709"/>
        </w:tabs>
        <w:spacing w:before="100" w:beforeAutospacing="1" w:after="100" w:afterAutospacing="1"/>
        <w:rPr>
          <w:b/>
          <w:bCs/>
          <w:sz w:val="22"/>
          <w:szCs w:val="22"/>
        </w:rPr>
      </w:pPr>
      <w:r w:rsidRPr="002C76C1">
        <w:rPr>
          <w:b/>
          <w:bCs/>
          <w:sz w:val="22"/>
          <w:szCs w:val="22"/>
        </w:rPr>
        <w:t>Management response</w:t>
      </w:r>
    </w:p>
    <w:p w:rsidR="00F067F9" w:rsidRPr="002C76C1" w:rsidRDefault="00F067F9" w:rsidP="00F067F9">
      <w:pPr>
        <w:keepNext/>
        <w:tabs>
          <w:tab w:val="center" w:pos="709"/>
        </w:tabs>
        <w:spacing w:after="360" w:line="260" w:lineRule="exact"/>
        <w:ind w:left="709" w:hanging="709"/>
        <w:jc w:val="both"/>
        <w:rPr>
          <w:b/>
          <w:bCs/>
          <w:sz w:val="22"/>
          <w:szCs w:val="22"/>
        </w:rPr>
      </w:pPr>
      <w:r>
        <w:rPr>
          <w:sz w:val="22"/>
          <w:szCs w:val="22"/>
        </w:rPr>
        <w:t>a)</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F067F9" w:rsidRPr="00905480" w:rsidRDefault="00F067F9" w:rsidP="00F067F9">
      <w:pPr>
        <w:keepNext/>
        <w:tabs>
          <w:tab w:val="center" w:pos="709"/>
        </w:tabs>
        <w:spacing w:after="360" w:line="260" w:lineRule="exact"/>
        <w:jc w:val="both"/>
        <w:rPr>
          <w:sz w:val="22"/>
          <w:szCs w:val="22"/>
        </w:rPr>
      </w:pPr>
      <w:r w:rsidRPr="00905480">
        <w:rPr>
          <w:sz w:val="22"/>
          <w:szCs w:val="22"/>
        </w:rPr>
        <w:t>The initial request for quotations was issued 25/07/2011 and closed on 28/07/2011.  Due to the fact that only one supplier responded</w:t>
      </w:r>
      <w:r w:rsidRPr="00905480" w:rsidDel="00845783">
        <w:rPr>
          <w:sz w:val="22"/>
          <w:szCs w:val="22"/>
        </w:rPr>
        <w:t xml:space="preserve"> </w:t>
      </w:r>
      <w:r w:rsidRPr="00905480">
        <w:rPr>
          <w:sz w:val="22"/>
          <w:szCs w:val="22"/>
        </w:rPr>
        <w:t xml:space="preserve">(Rivongo Vonani Trading), another request for quotation was issued to a different set of suppliers including (Rivongo Vonani Trading), with an effort to receive 3 quotes.   Rivongo did not respond to the second request leading him not be part of the evaluation process.   </w:t>
      </w:r>
    </w:p>
    <w:p w:rsidR="00F067F9" w:rsidRPr="00905480" w:rsidRDefault="00F067F9" w:rsidP="00F067F9">
      <w:pPr>
        <w:keepNext/>
        <w:tabs>
          <w:tab w:val="center" w:pos="709"/>
        </w:tabs>
        <w:spacing w:after="360" w:line="260" w:lineRule="exact"/>
        <w:jc w:val="both"/>
        <w:rPr>
          <w:b/>
          <w:bCs/>
          <w:sz w:val="22"/>
          <w:szCs w:val="22"/>
        </w:rPr>
      </w:pPr>
      <w:r w:rsidRPr="00905480">
        <w:rPr>
          <w:sz w:val="22"/>
          <w:szCs w:val="22"/>
        </w:rPr>
        <w:t>An approved form: Internal Request for Quotations (PA – 28) was received from the business unit on 15/07/2012.  First invitation to suppliers was issued by quotation unit on 25/07/2011 closing 27/07/2012 and the second invitation was issued on 25/08/2011 closing 02/09/2012.  The Date indicated on the memorandum under 2.1 “12/08/2011 closing 19/08/2011” it’s a typing error.  Attached RFQs attest to the correct dates (annexure A).</w:t>
      </w:r>
    </w:p>
    <w:p w:rsidR="00F067F9" w:rsidRPr="002C76C1" w:rsidRDefault="00F067F9" w:rsidP="00F067F9">
      <w:pPr>
        <w:tabs>
          <w:tab w:val="left" w:pos="426"/>
          <w:tab w:val="center" w:pos="709"/>
        </w:tabs>
        <w:jc w:val="both"/>
        <w:rPr>
          <w:i/>
          <w:sz w:val="22"/>
          <w:szCs w:val="22"/>
        </w:rPr>
      </w:pPr>
      <w:r w:rsidRPr="002C76C1">
        <w:rPr>
          <w:i/>
          <w:sz w:val="22"/>
          <w:szCs w:val="22"/>
        </w:rPr>
        <w:tab/>
      </w:r>
    </w:p>
    <w:p w:rsidR="00F067F9" w:rsidRPr="002C76C1" w:rsidRDefault="00F067F9" w:rsidP="00F067F9">
      <w:pPr>
        <w:tabs>
          <w:tab w:val="left" w:pos="426"/>
          <w:tab w:val="center" w:pos="709"/>
        </w:tabs>
        <w:jc w:val="both"/>
        <w:rPr>
          <w:i/>
          <w:sz w:val="22"/>
          <w:szCs w:val="22"/>
        </w:rPr>
      </w:pPr>
      <w:r w:rsidRPr="002C76C1">
        <w:rPr>
          <w:i/>
          <w:sz w:val="22"/>
          <w:szCs w:val="22"/>
        </w:rPr>
        <w:tab/>
        <w:t xml:space="preserve">Name: Eulala Kruger  </w:t>
      </w:r>
    </w:p>
    <w:p w:rsidR="00F067F9" w:rsidRPr="002C76C1" w:rsidRDefault="00F067F9" w:rsidP="00F067F9">
      <w:pPr>
        <w:widowControl w:val="0"/>
        <w:tabs>
          <w:tab w:val="left" w:pos="426"/>
          <w:tab w:val="center" w:pos="709"/>
        </w:tabs>
        <w:jc w:val="both"/>
        <w:rPr>
          <w:i/>
          <w:sz w:val="22"/>
          <w:szCs w:val="22"/>
        </w:rPr>
      </w:pPr>
      <w:r w:rsidRPr="002C76C1">
        <w:rPr>
          <w:i/>
          <w:sz w:val="22"/>
          <w:szCs w:val="22"/>
        </w:rPr>
        <w:tab/>
        <w:t>Position: Acting Chief Director; Supply Chain Management</w:t>
      </w:r>
    </w:p>
    <w:p w:rsidR="00F067F9" w:rsidRPr="002C76C1" w:rsidRDefault="00F067F9" w:rsidP="00F067F9">
      <w:pPr>
        <w:widowControl w:val="0"/>
        <w:tabs>
          <w:tab w:val="left" w:pos="426"/>
          <w:tab w:val="center" w:pos="709"/>
        </w:tabs>
        <w:jc w:val="both"/>
        <w:rPr>
          <w:i/>
          <w:sz w:val="22"/>
          <w:szCs w:val="22"/>
        </w:rPr>
      </w:pPr>
      <w:r w:rsidRPr="002C76C1">
        <w:rPr>
          <w:i/>
          <w:sz w:val="22"/>
          <w:szCs w:val="22"/>
        </w:rPr>
        <w:t xml:space="preserve"> </w:t>
      </w:r>
      <w:r w:rsidRPr="002C76C1">
        <w:rPr>
          <w:i/>
          <w:sz w:val="22"/>
          <w:szCs w:val="22"/>
        </w:rPr>
        <w:tab/>
        <w:t>Date: 23 July 2012</w:t>
      </w:r>
    </w:p>
    <w:p w:rsidR="00F067F9" w:rsidRPr="002C76C1" w:rsidRDefault="00F067F9" w:rsidP="00F067F9">
      <w:pPr>
        <w:widowControl w:val="0"/>
        <w:tabs>
          <w:tab w:val="left" w:pos="426"/>
          <w:tab w:val="center" w:pos="709"/>
        </w:tabs>
        <w:jc w:val="both"/>
        <w:rPr>
          <w:i/>
          <w:sz w:val="22"/>
          <w:szCs w:val="22"/>
        </w:rPr>
      </w:pPr>
    </w:p>
    <w:p w:rsidR="00F067F9" w:rsidRPr="00905480" w:rsidRDefault="00F067F9" w:rsidP="00F067F9">
      <w:pPr>
        <w:widowControl w:val="0"/>
        <w:tabs>
          <w:tab w:val="center" w:pos="709"/>
        </w:tabs>
        <w:spacing w:after="360" w:line="260" w:lineRule="exact"/>
        <w:jc w:val="both"/>
        <w:rPr>
          <w:sz w:val="22"/>
          <w:szCs w:val="22"/>
        </w:rPr>
      </w:pPr>
      <w:r>
        <w:rPr>
          <w:sz w:val="22"/>
          <w:szCs w:val="22"/>
        </w:rPr>
        <w:t>b)</w:t>
      </w:r>
      <w:r>
        <w:rPr>
          <w:sz w:val="22"/>
          <w:szCs w:val="22"/>
        </w:rPr>
        <w:tab/>
      </w:r>
      <w:r>
        <w:rPr>
          <w:sz w:val="22"/>
          <w:szCs w:val="22"/>
        </w:rPr>
        <w:tab/>
      </w:r>
      <w:r w:rsidRPr="00905480">
        <w:rPr>
          <w:sz w:val="22"/>
          <w:szCs w:val="22"/>
        </w:rPr>
        <w:t xml:space="preserve">I am not in agreement with the finding for the following reasons [and supply </w:t>
      </w:r>
    </w:p>
    <w:p w:rsidR="00F067F9" w:rsidRPr="002C76C1" w:rsidRDefault="00F067F9" w:rsidP="00F067F9">
      <w:pPr>
        <w:pStyle w:val="ListParagraph"/>
        <w:widowControl w:val="0"/>
        <w:numPr>
          <w:ilvl w:val="0"/>
          <w:numId w:val="12"/>
        </w:numPr>
        <w:tabs>
          <w:tab w:val="center" w:pos="709"/>
        </w:tabs>
        <w:spacing w:after="360" w:line="260" w:lineRule="exact"/>
        <w:jc w:val="both"/>
        <w:rPr>
          <w:rFonts w:ascii="Arial" w:hAnsi="Arial" w:cs="Arial"/>
          <w:sz w:val="22"/>
          <w:szCs w:val="22"/>
        </w:rPr>
      </w:pPr>
      <w:r w:rsidRPr="002C76C1">
        <w:rPr>
          <w:rFonts w:ascii="Arial" w:hAnsi="Arial" w:cs="Arial"/>
          <w:sz w:val="22"/>
          <w:szCs w:val="22"/>
        </w:rPr>
        <w:t xml:space="preserve">the following/attached information in support of this]: </w:t>
      </w:r>
      <w:r w:rsidRPr="002C76C1">
        <w:rPr>
          <w:rFonts w:ascii="Arial" w:hAnsi="Arial" w:cs="Arial"/>
          <w:sz w:val="22"/>
          <w:szCs w:val="22"/>
        </w:rPr>
        <w:tab/>
      </w:r>
    </w:p>
    <w:p w:rsidR="00F067F9" w:rsidRPr="002C76C1" w:rsidRDefault="00F067F9" w:rsidP="00F067F9">
      <w:pPr>
        <w:widowControl w:val="0"/>
        <w:tabs>
          <w:tab w:val="center" w:pos="709"/>
        </w:tabs>
        <w:spacing w:after="360" w:line="260" w:lineRule="exact"/>
        <w:ind w:left="426"/>
        <w:jc w:val="both"/>
        <w:rPr>
          <w:bCs/>
          <w:sz w:val="22"/>
          <w:szCs w:val="22"/>
        </w:rPr>
      </w:pPr>
      <w:r w:rsidRPr="002C76C1">
        <w:rPr>
          <w:bCs/>
          <w:sz w:val="22"/>
          <w:szCs w:val="22"/>
        </w:rPr>
        <w:t>The prestige acquisition is currently done manually with a list of prestige service providers adopted from Pretoria Regional Office as per decision made by management that prestige acquisition will be done by Head Office as from 2009.</w:t>
      </w:r>
    </w:p>
    <w:p w:rsidR="00F067F9" w:rsidRPr="002C76C1" w:rsidRDefault="00F067F9" w:rsidP="00F067F9">
      <w:pPr>
        <w:keepNext/>
        <w:widowControl w:val="0"/>
        <w:tabs>
          <w:tab w:val="center" w:pos="709"/>
        </w:tabs>
        <w:spacing w:after="360" w:line="260" w:lineRule="exact"/>
        <w:ind w:left="720"/>
        <w:jc w:val="both"/>
        <w:rPr>
          <w:bCs/>
          <w:color w:val="000000" w:themeColor="text1"/>
          <w:sz w:val="22"/>
          <w:szCs w:val="22"/>
        </w:rPr>
      </w:pPr>
      <w:r w:rsidRPr="002C76C1">
        <w:rPr>
          <w:bCs/>
          <w:sz w:val="22"/>
          <w:szCs w:val="22"/>
        </w:rPr>
        <w:t xml:space="preserve">A manual list adopted from Pretoria Regional Office specifically for prestige is </w:t>
      </w:r>
      <w:r w:rsidRPr="002C76C1">
        <w:rPr>
          <w:bCs/>
          <w:color w:val="000000" w:themeColor="text1"/>
          <w:sz w:val="22"/>
          <w:szCs w:val="22"/>
        </w:rPr>
        <w:t>categorized as follows:</w:t>
      </w:r>
    </w:p>
    <w:tbl>
      <w:tblPr>
        <w:tblStyle w:val="TableGrid"/>
        <w:tblW w:w="0" w:type="auto"/>
        <w:tblInd w:w="720" w:type="dxa"/>
        <w:tblLook w:val="04A0"/>
      </w:tblPr>
      <w:tblGrid>
        <w:gridCol w:w="4436"/>
        <w:gridCol w:w="4420"/>
      </w:tblGrid>
      <w:tr w:rsidR="00F067F9" w:rsidRPr="002C76C1" w:rsidTr="00861A27">
        <w:trPr>
          <w:tblHeader/>
        </w:trPr>
        <w:tc>
          <w:tcPr>
            <w:tcW w:w="4927" w:type="dxa"/>
            <w:shd w:val="clear" w:color="auto" w:fill="BFBFBF" w:themeFill="background1" w:themeFillShade="BF"/>
          </w:tcPr>
          <w:p w:rsidR="00F067F9" w:rsidRPr="0093150E" w:rsidRDefault="00F067F9" w:rsidP="00861A27">
            <w:pPr>
              <w:keepNext/>
              <w:tabs>
                <w:tab w:val="center" w:pos="709"/>
              </w:tabs>
              <w:spacing w:line="260" w:lineRule="exact"/>
              <w:jc w:val="both"/>
              <w:rPr>
                <w:b/>
                <w:bCs/>
                <w:color w:val="000000" w:themeColor="text1"/>
                <w:sz w:val="18"/>
                <w:szCs w:val="18"/>
              </w:rPr>
            </w:pPr>
            <w:r w:rsidRPr="0093150E">
              <w:rPr>
                <w:b/>
                <w:bCs/>
                <w:color w:val="000000" w:themeColor="text1"/>
                <w:sz w:val="18"/>
                <w:szCs w:val="18"/>
              </w:rPr>
              <w:t>Type of commodity</w:t>
            </w:r>
          </w:p>
        </w:tc>
        <w:tc>
          <w:tcPr>
            <w:tcW w:w="4928" w:type="dxa"/>
            <w:shd w:val="clear" w:color="auto" w:fill="BFBFBF" w:themeFill="background1" w:themeFillShade="BF"/>
          </w:tcPr>
          <w:p w:rsidR="00F067F9" w:rsidRPr="0093150E" w:rsidRDefault="00F067F9" w:rsidP="00861A27">
            <w:pPr>
              <w:keepNext/>
              <w:tabs>
                <w:tab w:val="center" w:pos="709"/>
              </w:tabs>
              <w:spacing w:line="260" w:lineRule="exact"/>
              <w:jc w:val="both"/>
              <w:rPr>
                <w:b/>
                <w:bCs/>
                <w:color w:val="000000" w:themeColor="text1"/>
                <w:sz w:val="18"/>
                <w:szCs w:val="18"/>
              </w:rPr>
            </w:pPr>
            <w:r w:rsidRPr="0093150E">
              <w:rPr>
                <w:b/>
                <w:bCs/>
                <w:color w:val="000000" w:themeColor="text1"/>
                <w:sz w:val="18"/>
                <w:szCs w:val="18"/>
              </w:rPr>
              <w:t>Number of Service Providers on the list</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Furniture</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14</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Curtains and fabrics</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9</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Interior decorators</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33</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Building</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8</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Pest control</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2</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Lock smith</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1</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Air conditioning</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1</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Electrical and electronics</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8</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 xml:space="preserve">Generator </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2</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Mechanical</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3</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 xml:space="preserve">Sound and lighting </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6</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Buying of silver</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2</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 xml:space="preserve">Cleaning  </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18</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Cleaning material</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03</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Linen</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05</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Kitchen wear</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01</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Cut glass</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02</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Antique furniture</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02</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Repair work of silverware and furniture</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04</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Household and electrical appliance</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03</w:t>
            </w:r>
          </w:p>
        </w:tc>
      </w:tr>
      <w:tr w:rsidR="00F067F9" w:rsidRPr="002C76C1" w:rsidTr="00861A27">
        <w:tc>
          <w:tcPr>
            <w:tcW w:w="4927"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Banquet and set up</w:t>
            </w:r>
          </w:p>
        </w:tc>
        <w:tc>
          <w:tcPr>
            <w:tcW w:w="4928" w:type="dxa"/>
          </w:tcPr>
          <w:p w:rsidR="00F067F9" w:rsidRPr="0093150E" w:rsidRDefault="00F067F9" w:rsidP="00861A27">
            <w:pPr>
              <w:keepNext/>
              <w:tabs>
                <w:tab w:val="center" w:pos="709"/>
              </w:tabs>
              <w:spacing w:line="260" w:lineRule="exact"/>
              <w:jc w:val="both"/>
              <w:rPr>
                <w:bCs/>
                <w:color w:val="000000" w:themeColor="text1"/>
                <w:sz w:val="18"/>
                <w:szCs w:val="18"/>
              </w:rPr>
            </w:pPr>
            <w:r w:rsidRPr="0093150E">
              <w:rPr>
                <w:bCs/>
                <w:color w:val="000000" w:themeColor="text1"/>
                <w:sz w:val="18"/>
                <w:szCs w:val="18"/>
              </w:rPr>
              <w:t>02</w:t>
            </w:r>
          </w:p>
        </w:tc>
      </w:tr>
    </w:tbl>
    <w:p w:rsidR="00F067F9" w:rsidRPr="002C76C1" w:rsidRDefault="00F067F9" w:rsidP="00F067F9">
      <w:pPr>
        <w:keepNext/>
        <w:tabs>
          <w:tab w:val="center" w:pos="709"/>
        </w:tabs>
        <w:spacing w:line="260" w:lineRule="exact"/>
        <w:ind w:left="720"/>
        <w:jc w:val="both"/>
        <w:rPr>
          <w:bCs/>
          <w:color w:val="000000" w:themeColor="text1"/>
          <w:sz w:val="22"/>
          <w:szCs w:val="22"/>
        </w:rPr>
      </w:pPr>
    </w:p>
    <w:p w:rsidR="00F067F9" w:rsidRPr="002C76C1" w:rsidRDefault="00F067F9" w:rsidP="00F067F9">
      <w:pPr>
        <w:keepNext/>
        <w:tabs>
          <w:tab w:val="center" w:pos="709"/>
        </w:tabs>
        <w:spacing w:line="260" w:lineRule="exact"/>
        <w:ind w:left="720"/>
        <w:jc w:val="both"/>
        <w:rPr>
          <w:bCs/>
          <w:color w:val="000000" w:themeColor="text1"/>
          <w:sz w:val="22"/>
          <w:szCs w:val="22"/>
        </w:rPr>
      </w:pPr>
      <w:r w:rsidRPr="002C76C1">
        <w:rPr>
          <w:bCs/>
          <w:color w:val="000000" w:themeColor="text1"/>
          <w:sz w:val="22"/>
          <w:szCs w:val="22"/>
        </w:rPr>
        <w:t>It is a requirement that all prestige service providers must be vetted and NIA cleared.</w:t>
      </w:r>
    </w:p>
    <w:p w:rsidR="00F067F9" w:rsidRPr="002C76C1" w:rsidRDefault="00F067F9" w:rsidP="00F067F9">
      <w:pPr>
        <w:keepNext/>
        <w:tabs>
          <w:tab w:val="center" w:pos="709"/>
        </w:tabs>
        <w:spacing w:line="260" w:lineRule="exact"/>
        <w:ind w:left="720"/>
        <w:rPr>
          <w:bCs/>
          <w:sz w:val="22"/>
          <w:szCs w:val="22"/>
        </w:rPr>
      </w:pPr>
    </w:p>
    <w:p w:rsidR="00F067F9" w:rsidRPr="002C76C1" w:rsidRDefault="00F067F9" w:rsidP="00F067F9">
      <w:pPr>
        <w:keepNext/>
        <w:tabs>
          <w:tab w:val="center" w:pos="709"/>
        </w:tabs>
        <w:spacing w:line="260" w:lineRule="exact"/>
        <w:ind w:left="720"/>
        <w:rPr>
          <w:bCs/>
          <w:sz w:val="22"/>
          <w:szCs w:val="22"/>
        </w:rPr>
      </w:pPr>
      <w:r w:rsidRPr="002C76C1">
        <w:rPr>
          <w:bCs/>
          <w:sz w:val="22"/>
          <w:szCs w:val="22"/>
        </w:rPr>
        <w:t xml:space="preserve">A total number of 1244 mentioned above are General Goods and Services suppliers which are registered on Supplier Register database and they are not NIA cleared to be used for acquisition of prestige. According to the manual list indicated in a table above a total number of 09 service providers for curtains are currently used for the procurement of prestige. </w:t>
      </w:r>
    </w:p>
    <w:p w:rsidR="00F067F9" w:rsidRDefault="00F067F9" w:rsidP="00F067F9">
      <w:pPr>
        <w:keepNext/>
        <w:tabs>
          <w:tab w:val="center" w:pos="709"/>
        </w:tabs>
        <w:spacing w:after="360" w:line="260" w:lineRule="exact"/>
        <w:ind w:left="720"/>
        <w:jc w:val="both"/>
        <w:rPr>
          <w:bCs/>
          <w:color w:val="000000" w:themeColor="text1"/>
          <w:sz w:val="22"/>
          <w:szCs w:val="22"/>
        </w:rPr>
      </w:pPr>
      <w:r w:rsidRPr="002C76C1">
        <w:rPr>
          <w:bCs/>
          <w:sz w:val="22"/>
          <w:szCs w:val="22"/>
        </w:rPr>
        <w:t xml:space="preserve">The department </w:t>
      </w:r>
      <w:r w:rsidRPr="002C76C1">
        <w:rPr>
          <w:bCs/>
          <w:color w:val="000000" w:themeColor="text1"/>
          <w:sz w:val="22"/>
          <w:szCs w:val="22"/>
        </w:rPr>
        <w:t>acknowledges that at the time of invitation of this specific quotation the suppliers were unreachable, not that the contact details were not in existence</w:t>
      </w:r>
    </w:p>
    <w:p w:rsidR="00F067F9" w:rsidRPr="002C76C1" w:rsidRDefault="00F067F9" w:rsidP="00F067F9">
      <w:pPr>
        <w:tabs>
          <w:tab w:val="left" w:pos="426"/>
          <w:tab w:val="center" w:pos="709"/>
        </w:tabs>
        <w:jc w:val="both"/>
        <w:rPr>
          <w:i/>
          <w:sz w:val="22"/>
          <w:szCs w:val="22"/>
        </w:rPr>
      </w:pPr>
      <w:r w:rsidRPr="002C76C1">
        <w:rPr>
          <w:i/>
          <w:sz w:val="22"/>
          <w:szCs w:val="22"/>
        </w:rPr>
        <w:tab/>
      </w:r>
    </w:p>
    <w:p w:rsidR="00F067F9" w:rsidRPr="002C76C1" w:rsidRDefault="00F067F9" w:rsidP="00F067F9">
      <w:pPr>
        <w:tabs>
          <w:tab w:val="left" w:pos="426"/>
          <w:tab w:val="center" w:pos="709"/>
        </w:tabs>
        <w:jc w:val="both"/>
        <w:rPr>
          <w:i/>
          <w:sz w:val="22"/>
          <w:szCs w:val="22"/>
        </w:rPr>
      </w:pPr>
      <w:r w:rsidRPr="002C76C1">
        <w:rPr>
          <w:i/>
          <w:sz w:val="22"/>
          <w:szCs w:val="22"/>
        </w:rPr>
        <w:tab/>
        <w:t xml:space="preserve">Name: Eulala Kruger  </w:t>
      </w:r>
    </w:p>
    <w:p w:rsidR="00F067F9" w:rsidRPr="002C76C1" w:rsidRDefault="00F067F9" w:rsidP="00F067F9">
      <w:pPr>
        <w:tabs>
          <w:tab w:val="left" w:pos="426"/>
          <w:tab w:val="center" w:pos="709"/>
        </w:tabs>
        <w:jc w:val="both"/>
        <w:rPr>
          <w:i/>
          <w:sz w:val="22"/>
          <w:szCs w:val="22"/>
        </w:rPr>
      </w:pPr>
      <w:r w:rsidRPr="002C76C1">
        <w:rPr>
          <w:i/>
          <w:sz w:val="22"/>
          <w:szCs w:val="22"/>
        </w:rPr>
        <w:tab/>
        <w:t>Position: Acting Chief Director; Supply Chain Management</w:t>
      </w:r>
    </w:p>
    <w:p w:rsidR="00F067F9" w:rsidRPr="002C76C1" w:rsidRDefault="00F067F9" w:rsidP="00F067F9">
      <w:pPr>
        <w:tabs>
          <w:tab w:val="left" w:pos="426"/>
          <w:tab w:val="center" w:pos="709"/>
        </w:tabs>
        <w:jc w:val="both"/>
        <w:rPr>
          <w:i/>
          <w:sz w:val="22"/>
          <w:szCs w:val="22"/>
        </w:rPr>
      </w:pPr>
      <w:r w:rsidRPr="002C76C1">
        <w:rPr>
          <w:i/>
          <w:sz w:val="22"/>
          <w:szCs w:val="22"/>
        </w:rPr>
        <w:t xml:space="preserve"> </w:t>
      </w:r>
      <w:r w:rsidRPr="002C76C1">
        <w:rPr>
          <w:i/>
          <w:sz w:val="22"/>
          <w:szCs w:val="22"/>
        </w:rPr>
        <w:tab/>
        <w:t>Date: 23 July 2012</w:t>
      </w:r>
    </w:p>
    <w:p w:rsidR="00F067F9" w:rsidRPr="002C76C1" w:rsidRDefault="00F067F9" w:rsidP="00F067F9">
      <w:pPr>
        <w:tabs>
          <w:tab w:val="left" w:pos="426"/>
          <w:tab w:val="center" w:pos="709"/>
        </w:tabs>
        <w:jc w:val="both"/>
        <w:rPr>
          <w:i/>
          <w:sz w:val="22"/>
          <w:szCs w:val="22"/>
        </w:rPr>
      </w:pPr>
    </w:p>
    <w:p w:rsidR="00F067F9" w:rsidRPr="002C76C1" w:rsidRDefault="00F067F9" w:rsidP="00F067F9">
      <w:pPr>
        <w:keepNext/>
        <w:tabs>
          <w:tab w:val="center" w:pos="709"/>
        </w:tabs>
        <w:spacing w:after="360" w:line="260" w:lineRule="exact"/>
        <w:ind w:left="567" w:hanging="567"/>
        <w:jc w:val="both"/>
        <w:rPr>
          <w:sz w:val="22"/>
          <w:szCs w:val="22"/>
        </w:rPr>
      </w:pPr>
      <w:r w:rsidRPr="002C76C1">
        <w:rPr>
          <w:sz w:val="22"/>
          <w:szCs w:val="22"/>
        </w:rPr>
        <w:t xml:space="preserve">  c) I am not in agreement with the finding for the following reasons [and supply the         following/attached information in support of this]:</w:t>
      </w:r>
    </w:p>
    <w:p w:rsidR="00F067F9" w:rsidRDefault="00F067F9" w:rsidP="00F067F9">
      <w:pPr>
        <w:keepNext/>
        <w:tabs>
          <w:tab w:val="center" w:pos="709"/>
        </w:tabs>
        <w:spacing w:after="360" w:line="260" w:lineRule="exact"/>
        <w:ind w:left="567"/>
        <w:jc w:val="both"/>
        <w:rPr>
          <w:bCs/>
          <w:sz w:val="22"/>
          <w:szCs w:val="22"/>
        </w:rPr>
      </w:pPr>
      <w:r w:rsidRPr="002C76C1">
        <w:rPr>
          <w:bCs/>
          <w:sz w:val="22"/>
          <w:szCs w:val="22"/>
        </w:rPr>
        <w:t>The supplier database directorate selects suppliers from the pre-approved list that   was adopted by Head Office from Pretoria Regional Office as from 2009.  Suppliers are selected manually and invited to provide quotations by the quotation unit. The decision was taken by the DPW management for the implementation of this acquisition process.</w:t>
      </w:r>
    </w:p>
    <w:p w:rsidR="00F067F9" w:rsidRPr="002C76C1" w:rsidRDefault="00F067F9" w:rsidP="00F067F9">
      <w:pPr>
        <w:tabs>
          <w:tab w:val="left" w:pos="426"/>
          <w:tab w:val="center" w:pos="709"/>
        </w:tabs>
        <w:jc w:val="both"/>
        <w:rPr>
          <w:i/>
          <w:sz w:val="22"/>
          <w:szCs w:val="22"/>
        </w:rPr>
      </w:pPr>
    </w:p>
    <w:p w:rsidR="00F067F9" w:rsidRPr="002C76C1" w:rsidRDefault="00F067F9" w:rsidP="00F067F9">
      <w:pPr>
        <w:tabs>
          <w:tab w:val="left" w:pos="426"/>
          <w:tab w:val="center" w:pos="709"/>
        </w:tabs>
        <w:jc w:val="both"/>
        <w:rPr>
          <w:i/>
          <w:sz w:val="22"/>
          <w:szCs w:val="22"/>
        </w:rPr>
      </w:pPr>
      <w:r w:rsidRPr="002C76C1">
        <w:rPr>
          <w:i/>
          <w:sz w:val="22"/>
          <w:szCs w:val="22"/>
        </w:rPr>
        <w:tab/>
        <w:t xml:space="preserve">Name: Eulala Kruger  </w:t>
      </w:r>
    </w:p>
    <w:p w:rsidR="00F067F9" w:rsidRPr="002C76C1" w:rsidRDefault="00F067F9" w:rsidP="00F067F9">
      <w:pPr>
        <w:tabs>
          <w:tab w:val="left" w:pos="426"/>
          <w:tab w:val="center" w:pos="709"/>
        </w:tabs>
        <w:jc w:val="both"/>
        <w:rPr>
          <w:i/>
          <w:sz w:val="22"/>
          <w:szCs w:val="22"/>
        </w:rPr>
      </w:pPr>
      <w:r w:rsidRPr="002C76C1">
        <w:rPr>
          <w:i/>
          <w:sz w:val="22"/>
          <w:szCs w:val="22"/>
        </w:rPr>
        <w:t xml:space="preserve">     Position: Acting Chief Director; Supply Chain Management</w:t>
      </w:r>
    </w:p>
    <w:p w:rsidR="00F067F9" w:rsidRPr="002C76C1" w:rsidRDefault="00F067F9" w:rsidP="00F067F9">
      <w:pPr>
        <w:tabs>
          <w:tab w:val="center" w:pos="709"/>
        </w:tabs>
        <w:spacing w:after="120"/>
        <w:jc w:val="both"/>
        <w:rPr>
          <w:i/>
          <w:iCs/>
          <w:sz w:val="22"/>
          <w:szCs w:val="22"/>
        </w:rPr>
      </w:pPr>
      <w:r w:rsidRPr="002C76C1">
        <w:rPr>
          <w:i/>
          <w:sz w:val="22"/>
          <w:szCs w:val="22"/>
        </w:rPr>
        <w:t xml:space="preserve">     Date: 23 July 2012</w:t>
      </w:r>
    </w:p>
    <w:p w:rsidR="00F067F9" w:rsidRPr="002C76C1" w:rsidRDefault="00F067F9" w:rsidP="00F067F9">
      <w:pPr>
        <w:tabs>
          <w:tab w:val="center" w:pos="709"/>
        </w:tabs>
        <w:spacing w:after="120" w:line="260" w:lineRule="exact"/>
        <w:ind w:left="357"/>
        <w:rPr>
          <w:sz w:val="22"/>
          <w:szCs w:val="22"/>
        </w:rPr>
      </w:pPr>
      <w:r w:rsidRPr="002C76C1">
        <w:rPr>
          <w:sz w:val="22"/>
          <w:szCs w:val="22"/>
        </w:rPr>
        <w:t xml:space="preserve">d) I am not in agreement with the finding for the following reasons [and supply the following/attached information in support of this]: </w:t>
      </w:r>
    </w:p>
    <w:p w:rsidR="00F067F9" w:rsidRPr="002C76C1" w:rsidRDefault="00F067F9" w:rsidP="00F067F9">
      <w:pPr>
        <w:tabs>
          <w:tab w:val="center" w:pos="709"/>
        </w:tabs>
        <w:spacing w:after="120" w:line="260" w:lineRule="exact"/>
        <w:ind w:left="357"/>
        <w:rPr>
          <w:bCs/>
          <w:sz w:val="22"/>
          <w:szCs w:val="22"/>
        </w:rPr>
      </w:pPr>
      <w:r w:rsidRPr="002C76C1">
        <w:rPr>
          <w:bCs/>
          <w:sz w:val="22"/>
          <w:szCs w:val="22"/>
        </w:rPr>
        <w:t>The Fax numbers for Kings Palace Home Creations (0866706798) used for sending the RFQ, was given by the supplier as an interim number and the fax reports verifies that the request was received.  The fax number on the PA-02 (Quotation Register) was incorrectly captured and there was confusion with the capturing;</w:t>
      </w:r>
    </w:p>
    <w:p w:rsidR="00F067F9" w:rsidRPr="002C76C1" w:rsidRDefault="00F067F9" w:rsidP="00F067F9">
      <w:pPr>
        <w:tabs>
          <w:tab w:val="center" w:pos="709"/>
        </w:tabs>
        <w:spacing w:after="120" w:line="260" w:lineRule="exact"/>
        <w:ind w:left="357"/>
        <w:rPr>
          <w:bCs/>
          <w:sz w:val="22"/>
          <w:szCs w:val="22"/>
        </w:rPr>
      </w:pPr>
    </w:p>
    <w:p w:rsidR="00F067F9" w:rsidRPr="002C76C1" w:rsidRDefault="00F067F9" w:rsidP="00F067F9">
      <w:pPr>
        <w:tabs>
          <w:tab w:val="center" w:pos="709"/>
        </w:tabs>
        <w:spacing w:after="120" w:line="260" w:lineRule="exact"/>
        <w:ind w:left="357"/>
        <w:rPr>
          <w:bCs/>
          <w:sz w:val="22"/>
          <w:szCs w:val="22"/>
        </w:rPr>
      </w:pPr>
      <w:r w:rsidRPr="002C76C1">
        <w:rPr>
          <w:bCs/>
          <w:sz w:val="22"/>
          <w:szCs w:val="22"/>
        </w:rPr>
        <w:t xml:space="preserve">Contact details on the departmental database are not regularly updated therefore for each request that is issued, officials in quotations unit calls the suppliers first to avoid sending the invitations to non-existing or outdated numbers. </w:t>
      </w:r>
    </w:p>
    <w:p w:rsidR="00F067F9" w:rsidRPr="002C76C1" w:rsidRDefault="00F067F9" w:rsidP="00F067F9">
      <w:pPr>
        <w:tabs>
          <w:tab w:val="left" w:pos="426"/>
          <w:tab w:val="center" w:pos="709"/>
        </w:tabs>
        <w:jc w:val="both"/>
        <w:rPr>
          <w:i/>
          <w:sz w:val="22"/>
          <w:szCs w:val="22"/>
        </w:rPr>
      </w:pPr>
      <w:r w:rsidRPr="002C76C1">
        <w:rPr>
          <w:i/>
          <w:sz w:val="22"/>
          <w:szCs w:val="22"/>
        </w:rPr>
        <w:tab/>
        <w:t xml:space="preserve">Name: Eulala Kruger  </w:t>
      </w:r>
    </w:p>
    <w:p w:rsidR="00F067F9" w:rsidRPr="002C76C1" w:rsidRDefault="00F067F9" w:rsidP="00F067F9">
      <w:pPr>
        <w:tabs>
          <w:tab w:val="left" w:pos="426"/>
          <w:tab w:val="center" w:pos="709"/>
        </w:tabs>
        <w:jc w:val="both"/>
        <w:rPr>
          <w:i/>
          <w:sz w:val="22"/>
          <w:szCs w:val="22"/>
        </w:rPr>
      </w:pPr>
      <w:r w:rsidRPr="002C76C1">
        <w:rPr>
          <w:i/>
          <w:sz w:val="22"/>
          <w:szCs w:val="22"/>
        </w:rPr>
        <w:tab/>
        <w:t>Position: Acting Chief Director; Supply Chain Management</w:t>
      </w:r>
    </w:p>
    <w:p w:rsidR="00F067F9" w:rsidRPr="002C76C1" w:rsidRDefault="00F067F9" w:rsidP="00F067F9">
      <w:pPr>
        <w:tabs>
          <w:tab w:val="center" w:pos="709"/>
        </w:tabs>
        <w:spacing w:after="120"/>
        <w:jc w:val="both"/>
        <w:rPr>
          <w:i/>
          <w:iCs/>
          <w:sz w:val="22"/>
          <w:szCs w:val="22"/>
        </w:rPr>
      </w:pPr>
      <w:r w:rsidRPr="002C76C1">
        <w:rPr>
          <w:i/>
          <w:sz w:val="22"/>
          <w:szCs w:val="22"/>
        </w:rPr>
        <w:t xml:space="preserve">       Date: 23 July 2012</w:t>
      </w:r>
    </w:p>
    <w:p w:rsidR="00F067F9" w:rsidRPr="002C76C1" w:rsidRDefault="00F067F9" w:rsidP="00F067F9">
      <w:pPr>
        <w:tabs>
          <w:tab w:val="center" w:pos="709"/>
        </w:tabs>
        <w:spacing w:after="120"/>
        <w:jc w:val="both"/>
        <w:rPr>
          <w:i/>
          <w:iCs/>
          <w:sz w:val="22"/>
          <w:szCs w:val="22"/>
        </w:rPr>
      </w:pPr>
    </w:p>
    <w:p w:rsidR="00F067F9" w:rsidRPr="002C76C1" w:rsidRDefault="00F067F9" w:rsidP="00F067F9">
      <w:pPr>
        <w:tabs>
          <w:tab w:val="center" w:pos="709"/>
        </w:tabs>
        <w:spacing w:after="120"/>
        <w:jc w:val="both"/>
        <w:rPr>
          <w:i/>
          <w:iCs/>
          <w:sz w:val="22"/>
          <w:szCs w:val="22"/>
        </w:rPr>
      </w:pPr>
    </w:p>
    <w:p w:rsidR="00F067F9" w:rsidRPr="002C76C1" w:rsidRDefault="00F067F9" w:rsidP="00F067F9">
      <w:pPr>
        <w:tabs>
          <w:tab w:val="center" w:pos="709"/>
        </w:tabs>
        <w:rPr>
          <w:sz w:val="22"/>
          <w:szCs w:val="22"/>
        </w:rPr>
      </w:pPr>
    </w:p>
    <w:p w:rsidR="00F067F9" w:rsidRPr="002C76C1" w:rsidRDefault="00F067F9" w:rsidP="00F067F9">
      <w:pPr>
        <w:tabs>
          <w:tab w:val="center" w:pos="709"/>
        </w:tabs>
        <w:ind w:left="502"/>
        <w:rPr>
          <w:color w:val="FF0000"/>
          <w:sz w:val="22"/>
          <w:szCs w:val="22"/>
          <w:lang w:val="en-ZA" w:eastAsia="en-ZA"/>
        </w:rPr>
      </w:pPr>
      <w:r w:rsidRPr="002C76C1">
        <w:rPr>
          <w:sz w:val="22"/>
          <w:szCs w:val="22"/>
        </w:rPr>
        <w:t>e) I am not in agreement with the finding for the following reasons [and supply the following/attached information in support of this]:</w:t>
      </w:r>
      <w:r w:rsidRPr="002C76C1">
        <w:rPr>
          <w:color w:val="FF0000"/>
          <w:sz w:val="22"/>
          <w:szCs w:val="22"/>
          <w:lang w:val="en-ZA" w:eastAsia="en-ZA"/>
        </w:rPr>
        <w:t xml:space="preserve"> </w:t>
      </w:r>
    </w:p>
    <w:p w:rsidR="00F067F9" w:rsidRPr="002C76C1" w:rsidRDefault="00F067F9" w:rsidP="00F067F9">
      <w:pPr>
        <w:tabs>
          <w:tab w:val="center" w:pos="709"/>
        </w:tabs>
        <w:ind w:left="502"/>
        <w:rPr>
          <w:color w:val="FF0000"/>
          <w:sz w:val="22"/>
          <w:szCs w:val="22"/>
          <w:lang w:val="en-ZA" w:eastAsia="en-ZA"/>
        </w:rPr>
      </w:pPr>
    </w:p>
    <w:p w:rsidR="00F067F9" w:rsidRPr="002C76C1" w:rsidRDefault="00F067F9" w:rsidP="00F067F9">
      <w:pPr>
        <w:tabs>
          <w:tab w:val="center" w:pos="709"/>
        </w:tabs>
        <w:ind w:left="502"/>
        <w:rPr>
          <w:sz w:val="22"/>
          <w:szCs w:val="22"/>
          <w:lang w:val="en-ZA" w:eastAsia="en-ZA"/>
        </w:rPr>
      </w:pPr>
      <w:r w:rsidRPr="002C76C1">
        <w:rPr>
          <w:sz w:val="22"/>
          <w:szCs w:val="22"/>
          <w:lang w:val="en-ZA" w:eastAsia="en-ZA"/>
        </w:rPr>
        <w:t>The scoring model used was based on the CIDB model but it was corrected since November 2011 to reflect the correct formula.</w:t>
      </w:r>
    </w:p>
    <w:p w:rsidR="00F067F9" w:rsidRPr="002C76C1" w:rsidRDefault="00F067F9" w:rsidP="00F067F9">
      <w:pPr>
        <w:tabs>
          <w:tab w:val="left" w:pos="426"/>
          <w:tab w:val="center" w:pos="709"/>
        </w:tabs>
        <w:jc w:val="both"/>
        <w:rPr>
          <w:i/>
          <w:sz w:val="22"/>
          <w:szCs w:val="22"/>
        </w:rPr>
      </w:pPr>
    </w:p>
    <w:p w:rsidR="00F067F9" w:rsidRPr="002C76C1" w:rsidRDefault="00F067F9" w:rsidP="00F067F9">
      <w:pPr>
        <w:tabs>
          <w:tab w:val="left" w:pos="426"/>
          <w:tab w:val="center" w:pos="709"/>
        </w:tabs>
        <w:jc w:val="both"/>
        <w:rPr>
          <w:i/>
          <w:sz w:val="22"/>
          <w:szCs w:val="22"/>
        </w:rPr>
      </w:pPr>
      <w:r w:rsidRPr="002C76C1">
        <w:rPr>
          <w:i/>
          <w:sz w:val="22"/>
          <w:szCs w:val="22"/>
        </w:rPr>
        <w:tab/>
        <w:t xml:space="preserve">Name: Eulala Kruger  </w:t>
      </w:r>
    </w:p>
    <w:p w:rsidR="00F067F9" w:rsidRPr="002C76C1" w:rsidRDefault="00F067F9" w:rsidP="00F067F9">
      <w:pPr>
        <w:tabs>
          <w:tab w:val="left" w:pos="426"/>
          <w:tab w:val="center" w:pos="709"/>
        </w:tabs>
        <w:jc w:val="both"/>
        <w:rPr>
          <w:i/>
          <w:sz w:val="22"/>
          <w:szCs w:val="22"/>
        </w:rPr>
      </w:pPr>
      <w:r w:rsidRPr="002C76C1">
        <w:rPr>
          <w:i/>
          <w:sz w:val="22"/>
          <w:szCs w:val="22"/>
        </w:rPr>
        <w:tab/>
        <w:t>Position: Acting Chief Director; Supply Chain Management</w:t>
      </w:r>
    </w:p>
    <w:p w:rsidR="00F067F9" w:rsidRPr="002C76C1" w:rsidRDefault="00F067F9" w:rsidP="00F067F9">
      <w:pPr>
        <w:tabs>
          <w:tab w:val="center" w:pos="709"/>
        </w:tabs>
        <w:spacing w:after="120"/>
        <w:jc w:val="both"/>
        <w:rPr>
          <w:i/>
          <w:sz w:val="22"/>
          <w:szCs w:val="22"/>
        </w:rPr>
      </w:pPr>
      <w:r w:rsidRPr="002C76C1">
        <w:rPr>
          <w:i/>
          <w:sz w:val="22"/>
          <w:szCs w:val="22"/>
        </w:rPr>
        <w:t xml:space="preserve">      Date: 23 July 2012</w:t>
      </w:r>
    </w:p>
    <w:p w:rsidR="00F067F9" w:rsidRPr="002C76C1" w:rsidRDefault="00F067F9" w:rsidP="00F067F9">
      <w:pPr>
        <w:tabs>
          <w:tab w:val="center" w:pos="709"/>
        </w:tabs>
        <w:spacing w:after="120"/>
        <w:jc w:val="both"/>
        <w:rPr>
          <w:i/>
          <w:iCs/>
          <w:sz w:val="22"/>
          <w:szCs w:val="22"/>
        </w:rPr>
      </w:pPr>
    </w:p>
    <w:p w:rsidR="00F067F9" w:rsidRDefault="00F067F9" w:rsidP="00F067F9">
      <w:pPr>
        <w:keepNext/>
        <w:tabs>
          <w:tab w:val="center" w:pos="709"/>
        </w:tabs>
        <w:spacing w:after="360" w:line="260" w:lineRule="exact"/>
        <w:ind w:left="284"/>
        <w:jc w:val="both"/>
        <w:rPr>
          <w:sz w:val="22"/>
          <w:szCs w:val="22"/>
        </w:rPr>
      </w:pPr>
      <w:r w:rsidRPr="002C76C1">
        <w:rPr>
          <w:sz w:val="22"/>
          <w:szCs w:val="22"/>
        </w:rPr>
        <w:t>f) I am not in agreement with the finding for the following reasons [and supply the following/attached information in support of this]:</w:t>
      </w:r>
    </w:p>
    <w:p w:rsidR="00F067F9" w:rsidRPr="002C76C1" w:rsidRDefault="00F067F9" w:rsidP="00F067F9">
      <w:pPr>
        <w:tabs>
          <w:tab w:val="left" w:pos="426"/>
          <w:tab w:val="center" w:pos="709"/>
        </w:tabs>
        <w:jc w:val="both"/>
        <w:rPr>
          <w:i/>
          <w:sz w:val="22"/>
          <w:szCs w:val="22"/>
        </w:rPr>
      </w:pPr>
    </w:p>
    <w:p w:rsidR="00F067F9" w:rsidRPr="002C76C1" w:rsidRDefault="00F067F9" w:rsidP="00F067F9">
      <w:pPr>
        <w:tabs>
          <w:tab w:val="left" w:pos="426"/>
          <w:tab w:val="center" w:pos="709"/>
        </w:tabs>
        <w:jc w:val="both"/>
        <w:rPr>
          <w:i/>
          <w:sz w:val="22"/>
          <w:szCs w:val="22"/>
        </w:rPr>
      </w:pPr>
      <w:r w:rsidRPr="002C76C1">
        <w:rPr>
          <w:i/>
          <w:sz w:val="22"/>
          <w:szCs w:val="22"/>
        </w:rPr>
        <w:tab/>
        <w:t xml:space="preserve">Name: Eulala Kruger  </w:t>
      </w:r>
    </w:p>
    <w:p w:rsidR="00F067F9" w:rsidRPr="002C76C1" w:rsidRDefault="00F067F9" w:rsidP="00F067F9">
      <w:pPr>
        <w:tabs>
          <w:tab w:val="left" w:pos="426"/>
          <w:tab w:val="center" w:pos="709"/>
        </w:tabs>
        <w:jc w:val="both"/>
        <w:rPr>
          <w:i/>
          <w:sz w:val="22"/>
          <w:szCs w:val="22"/>
        </w:rPr>
      </w:pPr>
      <w:r w:rsidRPr="002C76C1">
        <w:rPr>
          <w:i/>
          <w:sz w:val="22"/>
          <w:szCs w:val="22"/>
        </w:rPr>
        <w:tab/>
        <w:t>Position: Acting Chief Director; Supply Chain Management</w:t>
      </w:r>
    </w:p>
    <w:p w:rsidR="00F067F9" w:rsidRPr="002C76C1" w:rsidRDefault="00F067F9" w:rsidP="00F067F9">
      <w:pPr>
        <w:tabs>
          <w:tab w:val="center" w:pos="709"/>
        </w:tabs>
        <w:spacing w:after="120"/>
        <w:jc w:val="both"/>
        <w:rPr>
          <w:i/>
          <w:iCs/>
          <w:sz w:val="22"/>
          <w:szCs w:val="22"/>
        </w:rPr>
      </w:pPr>
      <w:r w:rsidRPr="002C76C1">
        <w:rPr>
          <w:i/>
          <w:sz w:val="22"/>
          <w:szCs w:val="22"/>
        </w:rPr>
        <w:t xml:space="preserve">      Date: 23 July 2012</w:t>
      </w:r>
    </w:p>
    <w:p w:rsidR="00F067F9" w:rsidRPr="002C76C1" w:rsidRDefault="00F067F9" w:rsidP="00F067F9">
      <w:pPr>
        <w:keepNext/>
        <w:tabs>
          <w:tab w:val="center" w:pos="709"/>
        </w:tabs>
        <w:spacing w:after="360" w:line="260" w:lineRule="exact"/>
        <w:ind w:left="360"/>
        <w:jc w:val="both"/>
        <w:rPr>
          <w:b/>
          <w:bCs/>
          <w:sz w:val="22"/>
          <w:szCs w:val="22"/>
        </w:rPr>
      </w:pPr>
      <w:r w:rsidRPr="002C76C1">
        <w:rPr>
          <w:sz w:val="22"/>
          <w:szCs w:val="22"/>
        </w:rPr>
        <w:t xml:space="preserve">g) I am not in agreement with the finding for the following reasons [and supply the following/attached information in support of this]: </w:t>
      </w:r>
    </w:p>
    <w:p w:rsidR="00F067F9" w:rsidRDefault="00F067F9" w:rsidP="00F067F9">
      <w:pPr>
        <w:keepNext/>
        <w:tabs>
          <w:tab w:val="center" w:pos="709"/>
        </w:tabs>
        <w:spacing w:after="360" w:line="260" w:lineRule="exact"/>
        <w:ind w:left="360"/>
        <w:jc w:val="both"/>
        <w:rPr>
          <w:sz w:val="22"/>
          <w:szCs w:val="22"/>
        </w:rPr>
      </w:pPr>
      <w:r w:rsidRPr="002C76C1">
        <w:rPr>
          <w:sz w:val="22"/>
          <w:szCs w:val="22"/>
        </w:rPr>
        <w:t>Thus far the department is confident that the price awarded was market related as compared to the other quotation received (J Kekana) that is within the same range.</w:t>
      </w:r>
    </w:p>
    <w:p w:rsidR="00F067F9" w:rsidRPr="002C76C1" w:rsidRDefault="00F067F9" w:rsidP="00F067F9">
      <w:pPr>
        <w:tabs>
          <w:tab w:val="left" w:pos="426"/>
          <w:tab w:val="center" w:pos="709"/>
        </w:tabs>
        <w:jc w:val="both"/>
        <w:rPr>
          <w:i/>
          <w:sz w:val="22"/>
          <w:szCs w:val="22"/>
        </w:rPr>
      </w:pPr>
    </w:p>
    <w:p w:rsidR="00F067F9" w:rsidRPr="002C76C1" w:rsidRDefault="00F067F9" w:rsidP="00F067F9">
      <w:pPr>
        <w:tabs>
          <w:tab w:val="left" w:pos="426"/>
          <w:tab w:val="center" w:pos="709"/>
        </w:tabs>
        <w:jc w:val="both"/>
        <w:rPr>
          <w:i/>
          <w:sz w:val="22"/>
          <w:szCs w:val="22"/>
        </w:rPr>
      </w:pPr>
      <w:r w:rsidRPr="002C76C1">
        <w:rPr>
          <w:i/>
          <w:sz w:val="22"/>
          <w:szCs w:val="22"/>
        </w:rPr>
        <w:tab/>
        <w:t>Name:</w:t>
      </w:r>
      <w:r w:rsidRPr="002C76C1">
        <w:rPr>
          <w:rFonts w:eastAsia="Arial Unicode MS"/>
          <w:sz w:val="22"/>
          <w:szCs w:val="22"/>
        </w:rPr>
        <w:t xml:space="preserve"> </w:t>
      </w:r>
      <w:r w:rsidRPr="002C76C1">
        <w:rPr>
          <w:i/>
          <w:sz w:val="22"/>
          <w:szCs w:val="22"/>
        </w:rPr>
        <w:t xml:space="preserve">Eulala Kruger  </w:t>
      </w:r>
    </w:p>
    <w:p w:rsidR="00F067F9" w:rsidRPr="002C76C1" w:rsidRDefault="00F067F9" w:rsidP="00F067F9">
      <w:pPr>
        <w:tabs>
          <w:tab w:val="left" w:pos="426"/>
          <w:tab w:val="center" w:pos="709"/>
        </w:tabs>
        <w:jc w:val="both"/>
        <w:rPr>
          <w:i/>
          <w:sz w:val="22"/>
          <w:szCs w:val="22"/>
        </w:rPr>
      </w:pPr>
      <w:r w:rsidRPr="002C76C1">
        <w:rPr>
          <w:i/>
          <w:sz w:val="22"/>
          <w:szCs w:val="22"/>
        </w:rPr>
        <w:tab/>
        <w:t>Position: Acting Chief Director; Supply Chain Management</w:t>
      </w:r>
    </w:p>
    <w:p w:rsidR="00F067F9" w:rsidRPr="002C76C1" w:rsidRDefault="00F067F9" w:rsidP="00F067F9">
      <w:pPr>
        <w:tabs>
          <w:tab w:val="left" w:pos="426"/>
          <w:tab w:val="center" w:pos="709"/>
        </w:tabs>
        <w:jc w:val="both"/>
        <w:rPr>
          <w:i/>
          <w:sz w:val="22"/>
          <w:szCs w:val="22"/>
        </w:rPr>
      </w:pPr>
      <w:r w:rsidRPr="002C76C1">
        <w:rPr>
          <w:i/>
          <w:sz w:val="22"/>
          <w:szCs w:val="22"/>
        </w:rPr>
        <w:t xml:space="preserve"> </w:t>
      </w:r>
      <w:r w:rsidRPr="002C76C1">
        <w:rPr>
          <w:i/>
          <w:sz w:val="22"/>
          <w:szCs w:val="22"/>
        </w:rPr>
        <w:tab/>
        <w:t>Date: 23 July 2012</w:t>
      </w:r>
    </w:p>
    <w:p w:rsidR="00F067F9" w:rsidRPr="002C76C1" w:rsidRDefault="00F067F9" w:rsidP="00F067F9">
      <w:pPr>
        <w:keepNext/>
        <w:tabs>
          <w:tab w:val="center" w:pos="709"/>
        </w:tabs>
        <w:spacing w:after="360" w:line="260" w:lineRule="exact"/>
        <w:jc w:val="both"/>
        <w:rPr>
          <w:b/>
          <w:sz w:val="22"/>
          <w:szCs w:val="22"/>
        </w:rPr>
      </w:pPr>
    </w:p>
    <w:p w:rsidR="00F067F9" w:rsidRPr="002C76C1" w:rsidRDefault="00F067F9" w:rsidP="00F067F9">
      <w:pPr>
        <w:keepNext/>
        <w:tabs>
          <w:tab w:val="center" w:pos="709"/>
        </w:tabs>
        <w:spacing w:after="360" w:line="260" w:lineRule="exact"/>
        <w:jc w:val="both"/>
        <w:rPr>
          <w:b/>
          <w:sz w:val="22"/>
          <w:szCs w:val="22"/>
        </w:rPr>
      </w:pPr>
      <w:r w:rsidRPr="002C76C1">
        <w:rPr>
          <w:b/>
          <w:sz w:val="22"/>
          <w:szCs w:val="22"/>
        </w:rPr>
        <w:t>Auditor’s conclusion:</w:t>
      </w:r>
    </w:p>
    <w:p w:rsidR="00F067F9" w:rsidRPr="002C76C1" w:rsidRDefault="00F067F9" w:rsidP="006F5D2E">
      <w:pPr>
        <w:pStyle w:val="ListParagraph"/>
        <w:keepNext/>
        <w:numPr>
          <w:ilvl w:val="0"/>
          <w:numId w:val="192"/>
        </w:numPr>
        <w:tabs>
          <w:tab w:val="center" w:pos="709"/>
        </w:tabs>
        <w:spacing w:after="360" w:line="260" w:lineRule="exact"/>
        <w:ind w:left="426" w:hanging="426"/>
        <w:jc w:val="both"/>
        <w:rPr>
          <w:rFonts w:ascii="Arial" w:hAnsi="Arial" w:cs="Arial"/>
        </w:rPr>
      </w:pPr>
      <w:r w:rsidRPr="002C76C1">
        <w:rPr>
          <w:rFonts w:ascii="Arial" w:hAnsi="Arial" w:cs="Arial"/>
          <w:sz w:val="22"/>
          <w:szCs w:val="22"/>
        </w:rPr>
        <w:t xml:space="preserve">Management’s comment is noted. The matter is therefore resolved. </w:t>
      </w:r>
    </w:p>
    <w:p w:rsidR="00F067F9" w:rsidRPr="002C76C1" w:rsidRDefault="00F067F9" w:rsidP="006F5D2E">
      <w:pPr>
        <w:pStyle w:val="ListParagraph"/>
        <w:keepNext/>
        <w:numPr>
          <w:ilvl w:val="0"/>
          <w:numId w:val="192"/>
        </w:numPr>
        <w:tabs>
          <w:tab w:val="center" w:pos="709"/>
        </w:tabs>
        <w:spacing w:after="360" w:line="260" w:lineRule="exact"/>
        <w:ind w:left="426" w:hanging="426"/>
        <w:rPr>
          <w:rFonts w:ascii="Arial" w:hAnsi="Arial" w:cs="Arial"/>
        </w:rPr>
      </w:pPr>
      <w:r w:rsidRPr="002C76C1">
        <w:rPr>
          <w:rFonts w:ascii="Arial" w:hAnsi="Arial" w:cs="Arial"/>
          <w:sz w:val="22"/>
          <w:szCs w:val="22"/>
        </w:rPr>
        <w:t>Although management is not in agreement with the finding, the following is noted:</w:t>
      </w:r>
    </w:p>
    <w:p w:rsidR="00F067F9" w:rsidRPr="002C76C1" w:rsidRDefault="00F067F9" w:rsidP="006F5D2E">
      <w:pPr>
        <w:pStyle w:val="ListParagraph"/>
        <w:keepNext/>
        <w:numPr>
          <w:ilvl w:val="0"/>
          <w:numId w:val="193"/>
        </w:numPr>
        <w:tabs>
          <w:tab w:val="center" w:pos="709"/>
        </w:tabs>
        <w:spacing w:after="360" w:line="260" w:lineRule="exact"/>
        <w:rPr>
          <w:rFonts w:ascii="Arial" w:hAnsi="Arial" w:cs="Arial"/>
        </w:rPr>
      </w:pPr>
      <w:r w:rsidRPr="002C76C1">
        <w:rPr>
          <w:rFonts w:ascii="Arial" w:hAnsi="Arial" w:cs="Arial"/>
          <w:sz w:val="22"/>
          <w:szCs w:val="22"/>
        </w:rPr>
        <w:t xml:space="preserve">The department only has nine suppliers on the prestige supplier list that can provide curtains. The department should have considered enlisting more suppliers to provide the goods required considering the frequency with which they are ordered. </w:t>
      </w:r>
    </w:p>
    <w:p w:rsidR="00F067F9" w:rsidRPr="002C76C1" w:rsidRDefault="00F067F9" w:rsidP="006F5D2E">
      <w:pPr>
        <w:pStyle w:val="ListParagraph"/>
        <w:keepNext/>
        <w:numPr>
          <w:ilvl w:val="0"/>
          <w:numId w:val="193"/>
        </w:numPr>
        <w:tabs>
          <w:tab w:val="center" w:pos="709"/>
        </w:tabs>
        <w:spacing w:after="360" w:line="260" w:lineRule="exact"/>
        <w:rPr>
          <w:rFonts w:ascii="Arial" w:hAnsi="Arial" w:cs="Arial"/>
        </w:rPr>
      </w:pPr>
      <w:r w:rsidRPr="002C76C1">
        <w:rPr>
          <w:rFonts w:ascii="Arial" w:hAnsi="Arial" w:cs="Arial"/>
          <w:sz w:val="22"/>
          <w:szCs w:val="22"/>
        </w:rPr>
        <w:t xml:space="preserve">Paragraph 3.8.1(c)(i) of the ministerial handbook states that the furnishings of State-owned residences is limited to the provision, and maintenance, of ordinary household furniture, mattresses, pillows, carpets, curtains, beds, stoves, refrigerators, freezers, washing machines, tumble dryers and heaters, micro-wave ovens and dishwashers on request. </w:t>
      </w:r>
    </w:p>
    <w:p w:rsidR="00F067F9" w:rsidRPr="002C76C1" w:rsidRDefault="00F067F9" w:rsidP="00F067F9">
      <w:pPr>
        <w:pStyle w:val="ListParagraph"/>
        <w:keepNext/>
        <w:tabs>
          <w:tab w:val="center" w:pos="709"/>
        </w:tabs>
        <w:spacing w:after="360" w:line="260" w:lineRule="exact"/>
        <w:ind w:left="1146"/>
        <w:rPr>
          <w:rFonts w:ascii="Arial" w:hAnsi="Arial" w:cs="Arial"/>
        </w:rPr>
      </w:pPr>
      <w:r w:rsidRPr="002C76C1">
        <w:rPr>
          <w:rFonts w:ascii="Arial" w:hAnsi="Arial" w:cs="Arial"/>
          <w:sz w:val="22"/>
          <w:szCs w:val="22"/>
        </w:rPr>
        <w:t xml:space="preserve">The suppliers listed on the goods and services list should have been tested for NIA clearance so that they can also provide the department with prestige assets.  </w:t>
      </w:r>
    </w:p>
    <w:p w:rsidR="00F067F9" w:rsidRPr="002C76C1" w:rsidRDefault="00F067F9" w:rsidP="006F5D2E">
      <w:pPr>
        <w:pStyle w:val="ListParagraph"/>
        <w:keepNext/>
        <w:numPr>
          <w:ilvl w:val="0"/>
          <w:numId w:val="193"/>
        </w:numPr>
        <w:tabs>
          <w:tab w:val="center" w:pos="709"/>
        </w:tabs>
        <w:spacing w:after="360" w:line="260" w:lineRule="exact"/>
        <w:rPr>
          <w:rFonts w:ascii="Arial" w:hAnsi="Arial" w:cs="Arial"/>
        </w:rPr>
      </w:pPr>
      <w:r w:rsidRPr="002C76C1">
        <w:rPr>
          <w:rFonts w:ascii="Arial" w:hAnsi="Arial" w:cs="Arial"/>
          <w:sz w:val="22"/>
          <w:szCs w:val="22"/>
        </w:rPr>
        <w:t xml:space="preserve">The suppliers listed on the supplier register are expected to be carrying on a trade and should therefore be readily available during working hours. All suppliers who are not available should be investigated and possibly removed from the supplier register. </w:t>
      </w:r>
    </w:p>
    <w:p w:rsidR="00F067F9" w:rsidRPr="002C76C1" w:rsidRDefault="00F067F9" w:rsidP="00F067F9">
      <w:pPr>
        <w:pStyle w:val="ListParagraph"/>
        <w:keepNext/>
        <w:tabs>
          <w:tab w:val="left" w:pos="426"/>
          <w:tab w:val="center" w:pos="709"/>
        </w:tabs>
        <w:spacing w:after="360" w:line="260" w:lineRule="exact"/>
        <w:ind w:left="0"/>
        <w:jc w:val="both"/>
        <w:rPr>
          <w:rFonts w:ascii="Arial" w:hAnsi="Arial" w:cs="Arial"/>
          <w:sz w:val="22"/>
          <w:szCs w:val="22"/>
        </w:rPr>
      </w:pPr>
      <w:r w:rsidRPr="002C76C1">
        <w:rPr>
          <w:rFonts w:ascii="Arial" w:hAnsi="Arial" w:cs="Arial"/>
          <w:sz w:val="22"/>
          <w:szCs w:val="22"/>
        </w:rPr>
        <w:tab/>
        <w:t xml:space="preserve">The matter therefore remains unresolved. </w:t>
      </w:r>
    </w:p>
    <w:p w:rsidR="00F067F9" w:rsidRPr="002C76C1" w:rsidRDefault="00F067F9" w:rsidP="006F5D2E">
      <w:pPr>
        <w:pStyle w:val="ListParagraph"/>
        <w:keepNext/>
        <w:numPr>
          <w:ilvl w:val="0"/>
          <w:numId w:val="192"/>
        </w:numPr>
        <w:tabs>
          <w:tab w:val="center" w:pos="709"/>
        </w:tabs>
        <w:spacing w:after="360" w:line="260" w:lineRule="exact"/>
        <w:ind w:left="426" w:hanging="426"/>
        <w:rPr>
          <w:rFonts w:ascii="Arial" w:hAnsi="Arial" w:cs="Arial"/>
          <w:sz w:val="22"/>
          <w:szCs w:val="22"/>
        </w:rPr>
      </w:pPr>
      <w:r w:rsidRPr="002C76C1">
        <w:rPr>
          <w:rFonts w:ascii="Arial" w:hAnsi="Arial" w:cs="Arial"/>
          <w:sz w:val="22"/>
          <w:szCs w:val="22"/>
        </w:rPr>
        <w:t>The supplies are listed on the prestige supplier list, however the following must be noted:</w:t>
      </w:r>
    </w:p>
    <w:p w:rsidR="00F067F9" w:rsidRPr="002C76C1" w:rsidRDefault="00F067F9" w:rsidP="006F5D2E">
      <w:pPr>
        <w:pStyle w:val="ListParagraph"/>
        <w:keepNext/>
        <w:numPr>
          <w:ilvl w:val="0"/>
          <w:numId w:val="194"/>
        </w:numPr>
        <w:tabs>
          <w:tab w:val="center" w:pos="709"/>
        </w:tabs>
        <w:spacing w:line="260" w:lineRule="exact"/>
        <w:jc w:val="both"/>
        <w:rPr>
          <w:rFonts w:ascii="Arial" w:hAnsi="Arial" w:cs="Arial"/>
          <w:sz w:val="22"/>
          <w:szCs w:val="22"/>
        </w:rPr>
      </w:pPr>
      <w:r w:rsidRPr="002C76C1">
        <w:rPr>
          <w:rFonts w:ascii="Arial" w:hAnsi="Arial" w:cs="Arial"/>
          <w:sz w:val="22"/>
          <w:szCs w:val="22"/>
        </w:rPr>
        <w:t>The prestige register was not provided together with management’s response to our request for supplier registers (RFI 82) there is therefore a risk that the register could have been changed after the findings were issued to the department.</w:t>
      </w:r>
    </w:p>
    <w:p w:rsidR="00F067F9" w:rsidRPr="002C76C1" w:rsidRDefault="00F067F9" w:rsidP="006F5D2E">
      <w:pPr>
        <w:pStyle w:val="ListParagraph"/>
        <w:keepNext/>
        <w:numPr>
          <w:ilvl w:val="0"/>
          <w:numId w:val="194"/>
        </w:numPr>
        <w:tabs>
          <w:tab w:val="center" w:pos="709"/>
        </w:tabs>
        <w:spacing w:line="260" w:lineRule="exact"/>
        <w:jc w:val="both"/>
        <w:rPr>
          <w:rFonts w:ascii="Arial" w:hAnsi="Arial" w:cs="Arial"/>
          <w:sz w:val="22"/>
          <w:szCs w:val="22"/>
        </w:rPr>
      </w:pPr>
      <w:r w:rsidRPr="002C76C1">
        <w:rPr>
          <w:rFonts w:ascii="Arial" w:hAnsi="Arial" w:cs="Arial"/>
          <w:sz w:val="22"/>
          <w:szCs w:val="22"/>
        </w:rPr>
        <w:t xml:space="preserve">The list provided has not been signed. </w:t>
      </w:r>
    </w:p>
    <w:p w:rsidR="00F067F9" w:rsidRPr="002C76C1" w:rsidRDefault="00F067F9" w:rsidP="006F5D2E">
      <w:pPr>
        <w:pStyle w:val="ListParagraph"/>
        <w:keepNext/>
        <w:numPr>
          <w:ilvl w:val="0"/>
          <w:numId w:val="194"/>
        </w:numPr>
        <w:tabs>
          <w:tab w:val="center" w:pos="709"/>
        </w:tabs>
        <w:spacing w:line="260" w:lineRule="exact"/>
        <w:jc w:val="both"/>
        <w:rPr>
          <w:rFonts w:ascii="Arial" w:hAnsi="Arial" w:cs="Arial"/>
          <w:sz w:val="22"/>
          <w:szCs w:val="22"/>
        </w:rPr>
      </w:pPr>
      <w:r w:rsidRPr="002C76C1">
        <w:rPr>
          <w:rFonts w:ascii="Arial" w:hAnsi="Arial" w:cs="Arial"/>
          <w:sz w:val="22"/>
          <w:szCs w:val="22"/>
        </w:rPr>
        <w:t>The department can easily add and delete suppliers of the list as it is not uploaded onto a system.</w:t>
      </w:r>
    </w:p>
    <w:p w:rsidR="00F067F9" w:rsidRPr="002C76C1" w:rsidRDefault="00F067F9" w:rsidP="006F5D2E">
      <w:pPr>
        <w:pStyle w:val="ListParagraph"/>
        <w:keepNext/>
        <w:numPr>
          <w:ilvl w:val="0"/>
          <w:numId w:val="194"/>
        </w:numPr>
        <w:tabs>
          <w:tab w:val="center" w:pos="709"/>
        </w:tabs>
        <w:spacing w:line="260" w:lineRule="exact"/>
        <w:jc w:val="both"/>
        <w:rPr>
          <w:rFonts w:ascii="Arial" w:hAnsi="Arial" w:cs="Arial"/>
          <w:sz w:val="22"/>
          <w:szCs w:val="22"/>
        </w:rPr>
      </w:pPr>
      <w:r w:rsidRPr="002C76C1">
        <w:rPr>
          <w:rFonts w:ascii="Arial" w:hAnsi="Arial" w:cs="Arial"/>
          <w:sz w:val="22"/>
          <w:szCs w:val="22"/>
        </w:rPr>
        <w:t>Supplier was hand written on the prestige list.</w:t>
      </w:r>
    </w:p>
    <w:p w:rsidR="00F067F9" w:rsidRPr="002C76C1" w:rsidRDefault="00F067F9" w:rsidP="00F067F9">
      <w:pPr>
        <w:pStyle w:val="ListParagraph"/>
        <w:keepNext/>
        <w:tabs>
          <w:tab w:val="center" w:pos="709"/>
        </w:tabs>
        <w:spacing w:line="260" w:lineRule="exact"/>
        <w:ind w:left="1146"/>
        <w:jc w:val="both"/>
        <w:rPr>
          <w:rFonts w:ascii="Arial" w:hAnsi="Arial" w:cs="Arial"/>
          <w:sz w:val="22"/>
          <w:szCs w:val="22"/>
        </w:rPr>
      </w:pPr>
    </w:p>
    <w:p w:rsidR="00F067F9" w:rsidRPr="002C76C1" w:rsidRDefault="00F067F9" w:rsidP="00F067F9">
      <w:pPr>
        <w:pStyle w:val="ListParagraph"/>
        <w:keepNext/>
        <w:tabs>
          <w:tab w:val="center" w:pos="709"/>
        </w:tabs>
        <w:spacing w:line="260" w:lineRule="exact"/>
        <w:ind w:left="1146"/>
        <w:jc w:val="both"/>
        <w:rPr>
          <w:rFonts w:ascii="Arial" w:hAnsi="Arial" w:cs="Arial"/>
          <w:sz w:val="22"/>
          <w:szCs w:val="22"/>
        </w:rPr>
      </w:pPr>
    </w:p>
    <w:p w:rsidR="00F067F9" w:rsidRPr="002C76C1" w:rsidRDefault="00F067F9" w:rsidP="006F5D2E">
      <w:pPr>
        <w:pStyle w:val="ListParagraph"/>
        <w:keepNext/>
        <w:numPr>
          <w:ilvl w:val="0"/>
          <w:numId w:val="192"/>
        </w:numPr>
        <w:tabs>
          <w:tab w:val="center" w:pos="709"/>
        </w:tabs>
        <w:spacing w:line="260" w:lineRule="exact"/>
        <w:ind w:left="426" w:hanging="426"/>
        <w:rPr>
          <w:rFonts w:ascii="Arial" w:hAnsi="Arial" w:cs="Arial"/>
          <w:noProof/>
          <w:sz w:val="22"/>
          <w:szCs w:val="22"/>
          <w:lang w:eastAsia="en-ZA"/>
        </w:rPr>
      </w:pPr>
      <w:r w:rsidRPr="002C76C1">
        <w:rPr>
          <w:rFonts w:ascii="Arial" w:hAnsi="Arial" w:cs="Arial"/>
          <w:noProof/>
          <w:sz w:val="22"/>
          <w:szCs w:val="22"/>
          <w:lang w:eastAsia="en-ZA"/>
        </w:rPr>
        <w:t xml:space="preserve">Although management is not in agreement with the finding, it was noted that the fax number to which the request for quotation was sent is not the fax number per the supplier database or the fax number per the PA-02 quotation register. It is therefore not clear where the fax number was obtained from.  </w:t>
      </w:r>
    </w:p>
    <w:p w:rsidR="00F067F9" w:rsidRPr="002C76C1" w:rsidRDefault="00F067F9" w:rsidP="00F067F9">
      <w:pPr>
        <w:pStyle w:val="ListParagraph"/>
        <w:keepNext/>
        <w:tabs>
          <w:tab w:val="center" w:pos="709"/>
        </w:tabs>
        <w:spacing w:line="260" w:lineRule="exact"/>
        <w:ind w:left="284"/>
        <w:rPr>
          <w:rFonts w:ascii="Arial" w:hAnsi="Arial" w:cs="Arial"/>
          <w:noProof/>
          <w:sz w:val="22"/>
          <w:szCs w:val="22"/>
          <w:lang w:eastAsia="en-ZA"/>
        </w:rPr>
      </w:pPr>
    </w:p>
    <w:p w:rsidR="00F067F9" w:rsidRPr="002C76C1" w:rsidRDefault="00F067F9" w:rsidP="00F067F9">
      <w:pPr>
        <w:pStyle w:val="ListParagraph"/>
        <w:keepNext/>
        <w:tabs>
          <w:tab w:val="center" w:pos="709"/>
        </w:tabs>
        <w:spacing w:line="260" w:lineRule="exact"/>
        <w:ind w:left="426"/>
        <w:rPr>
          <w:rFonts w:ascii="Arial" w:hAnsi="Arial" w:cs="Arial"/>
          <w:noProof/>
          <w:sz w:val="22"/>
          <w:szCs w:val="22"/>
          <w:lang w:eastAsia="en-ZA"/>
        </w:rPr>
      </w:pPr>
      <w:r w:rsidRPr="002C76C1">
        <w:rPr>
          <w:rFonts w:ascii="Arial" w:hAnsi="Arial" w:cs="Arial"/>
          <w:noProof/>
          <w:sz w:val="22"/>
          <w:szCs w:val="22"/>
          <w:lang w:eastAsia="en-ZA"/>
        </w:rPr>
        <w:t xml:space="preserve">Furthermore, eventhough the fax transmission report indicates that the fax has been received by fax number – 0866706798, it does not mean that the fax number belongs to The King’s Pride. No other evidence was provided validting the number of the service provider. </w:t>
      </w:r>
    </w:p>
    <w:p w:rsidR="00F067F9" w:rsidRPr="002C76C1" w:rsidRDefault="00F067F9" w:rsidP="00F067F9">
      <w:pPr>
        <w:pStyle w:val="ListParagraph"/>
        <w:keepNext/>
        <w:tabs>
          <w:tab w:val="center" w:pos="709"/>
        </w:tabs>
        <w:spacing w:line="260" w:lineRule="exact"/>
        <w:ind w:left="426"/>
        <w:rPr>
          <w:rFonts w:ascii="Arial" w:hAnsi="Arial" w:cs="Arial"/>
          <w:noProof/>
          <w:sz w:val="22"/>
          <w:szCs w:val="22"/>
          <w:lang w:eastAsia="en-ZA"/>
        </w:rPr>
      </w:pPr>
    </w:p>
    <w:p w:rsidR="00F067F9" w:rsidRPr="002C76C1" w:rsidRDefault="00F067F9" w:rsidP="00F067F9">
      <w:pPr>
        <w:pStyle w:val="ListParagraph"/>
        <w:keepNext/>
        <w:tabs>
          <w:tab w:val="center" w:pos="709"/>
        </w:tabs>
        <w:spacing w:line="260" w:lineRule="exact"/>
        <w:ind w:left="426"/>
        <w:rPr>
          <w:rFonts w:ascii="Arial" w:hAnsi="Arial" w:cs="Arial"/>
          <w:noProof/>
          <w:sz w:val="22"/>
          <w:szCs w:val="22"/>
          <w:lang w:eastAsia="en-ZA"/>
        </w:rPr>
      </w:pPr>
      <w:r w:rsidRPr="002C76C1">
        <w:rPr>
          <w:rFonts w:ascii="Arial" w:hAnsi="Arial" w:cs="Arial"/>
          <w:noProof/>
          <w:sz w:val="22"/>
          <w:szCs w:val="22"/>
          <w:lang w:eastAsia="en-ZA"/>
        </w:rPr>
        <w:t xml:space="preserve">The matter therefore remains unresolved. </w:t>
      </w:r>
    </w:p>
    <w:p w:rsidR="00F067F9" w:rsidRPr="002C76C1" w:rsidRDefault="00F067F9" w:rsidP="00F067F9">
      <w:pPr>
        <w:pStyle w:val="ListParagraph"/>
        <w:keepNext/>
        <w:tabs>
          <w:tab w:val="center" w:pos="709"/>
        </w:tabs>
        <w:spacing w:line="260" w:lineRule="exact"/>
        <w:ind w:left="426"/>
        <w:rPr>
          <w:rFonts w:ascii="Arial" w:hAnsi="Arial" w:cs="Arial"/>
          <w:noProof/>
          <w:sz w:val="22"/>
          <w:szCs w:val="22"/>
          <w:lang w:eastAsia="en-ZA"/>
        </w:rPr>
      </w:pPr>
    </w:p>
    <w:p w:rsidR="00F067F9" w:rsidRPr="002C76C1" w:rsidRDefault="00F067F9" w:rsidP="006F5D2E">
      <w:pPr>
        <w:pStyle w:val="ListParagraph"/>
        <w:keepNext/>
        <w:numPr>
          <w:ilvl w:val="0"/>
          <w:numId w:val="192"/>
        </w:numPr>
        <w:tabs>
          <w:tab w:val="center" w:pos="709"/>
        </w:tabs>
        <w:spacing w:line="260" w:lineRule="exact"/>
        <w:ind w:left="426" w:hanging="426"/>
        <w:rPr>
          <w:rFonts w:ascii="Arial" w:hAnsi="Arial" w:cs="Arial"/>
          <w:noProof/>
          <w:sz w:val="22"/>
          <w:szCs w:val="22"/>
          <w:lang w:eastAsia="en-ZA"/>
        </w:rPr>
      </w:pPr>
      <w:r w:rsidRPr="002C76C1">
        <w:rPr>
          <w:rFonts w:ascii="Arial" w:hAnsi="Arial" w:cs="Arial"/>
          <w:noProof/>
          <w:sz w:val="22"/>
          <w:szCs w:val="22"/>
          <w:lang w:eastAsia="en-ZA"/>
        </w:rPr>
        <w:t xml:space="preserve">Although management is not in agreeement with the finding, they have concurred that the formula used is the CIDB formula. </w:t>
      </w:r>
    </w:p>
    <w:p w:rsidR="00F067F9" w:rsidRPr="002C76C1" w:rsidRDefault="00F067F9" w:rsidP="00F067F9">
      <w:pPr>
        <w:pStyle w:val="ListParagraph"/>
        <w:keepNext/>
        <w:tabs>
          <w:tab w:val="center" w:pos="709"/>
        </w:tabs>
        <w:spacing w:line="260" w:lineRule="exact"/>
        <w:ind w:left="426"/>
        <w:rPr>
          <w:rFonts w:ascii="Arial" w:hAnsi="Arial" w:cs="Arial"/>
          <w:noProof/>
          <w:sz w:val="22"/>
          <w:szCs w:val="22"/>
          <w:lang w:eastAsia="en-ZA"/>
        </w:rPr>
      </w:pPr>
    </w:p>
    <w:p w:rsidR="00F067F9" w:rsidRPr="002C76C1" w:rsidRDefault="00F067F9" w:rsidP="00F067F9">
      <w:pPr>
        <w:pStyle w:val="ListParagraph"/>
        <w:keepNext/>
        <w:tabs>
          <w:tab w:val="center" w:pos="709"/>
        </w:tabs>
        <w:spacing w:line="260" w:lineRule="exact"/>
        <w:ind w:left="426"/>
        <w:rPr>
          <w:rFonts w:ascii="Arial" w:hAnsi="Arial" w:cs="Arial"/>
          <w:noProof/>
          <w:sz w:val="22"/>
          <w:szCs w:val="22"/>
          <w:lang w:eastAsia="en-ZA"/>
        </w:rPr>
      </w:pPr>
      <w:r w:rsidRPr="002C76C1">
        <w:rPr>
          <w:rFonts w:ascii="Arial" w:hAnsi="Arial" w:cs="Arial"/>
          <w:noProof/>
          <w:sz w:val="22"/>
          <w:szCs w:val="22"/>
          <w:lang w:eastAsia="en-ZA"/>
        </w:rPr>
        <w:t xml:space="preserve">The matter therefore remains unresolved. </w:t>
      </w:r>
    </w:p>
    <w:p w:rsidR="00F067F9" w:rsidRPr="002C76C1" w:rsidRDefault="00F067F9" w:rsidP="00F067F9">
      <w:pPr>
        <w:pStyle w:val="ListParagraph"/>
        <w:keepNext/>
        <w:tabs>
          <w:tab w:val="center" w:pos="709"/>
        </w:tabs>
        <w:spacing w:line="260" w:lineRule="exact"/>
        <w:ind w:left="426"/>
        <w:rPr>
          <w:rFonts w:ascii="Arial" w:hAnsi="Arial" w:cs="Arial"/>
          <w:noProof/>
          <w:sz w:val="22"/>
          <w:szCs w:val="22"/>
          <w:lang w:eastAsia="en-ZA"/>
        </w:rPr>
      </w:pPr>
    </w:p>
    <w:p w:rsidR="00F067F9" w:rsidRPr="002C76C1" w:rsidRDefault="00F067F9" w:rsidP="006F5D2E">
      <w:pPr>
        <w:pStyle w:val="ListParagraph"/>
        <w:keepNext/>
        <w:numPr>
          <w:ilvl w:val="0"/>
          <w:numId w:val="192"/>
        </w:numPr>
        <w:tabs>
          <w:tab w:val="center" w:pos="709"/>
        </w:tabs>
        <w:spacing w:line="260" w:lineRule="exact"/>
        <w:ind w:left="426" w:hanging="426"/>
        <w:rPr>
          <w:rFonts w:ascii="Arial" w:hAnsi="Arial" w:cs="Arial"/>
          <w:noProof/>
          <w:sz w:val="22"/>
          <w:szCs w:val="22"/>
          <w:lang w:eastAsia="en-ZA"/>
        </w:rPr>
      </w:pPr>
      <w:r w:rsidRPr="002C76C1">
        <w:rPr>
          <w:rFonts w:ascii="Arial" w:hAnsi="Arial" w:cs="Arial"/>
          <w:noProof/>
          <w:sz w:val="22"/>
          <w:szCs w:val="22"/>
          <w:lang w:eastAsia="en-ZA"/>
        </w:rPr>
        <w:t xml:space="preserve">Although management has indicated that they are not in agreement with the findings, no explanation or supporting documentation was provided supporting their response. </w:t>
      </w:r>
    </w:p>
    <w:p w:rsidR="00F067F9" w:rsidRPr="002C76C1" w:rsidRDefault="00F067F9" w:rsidP="00F067F9">
      <w:pPr>
        <w:pStyle w:val="ListParagraph"/>
        <w:keepNext/>
        <w:tabs>
          <w:tab w:val="center" w:pos="709"/>
        </w:tabs>
        <w:spacing w:line="260" w:lineRule="exact"/>
        <w:ind w:left="426"/>
        <w:rPr>
          <w:rFonts w:ascii="Arial" w:hAnsi="Arial" w:cs="Arial"/>
          <w:noProof/>
          <w:sz w:val="22"/>
          <w:szCs w:val="22"/>
          <w:lang w:eastAsia="en-ZA"/>
        </w:rPr>
      </w:pPr>
    </w:p>
    <w:p w:rsidR="00F067F9" w:rsidRPr="002C76C1" w:rsidRDefault="00F067F9" w:rsidP="00F067F9">
      <w:pPr>
        <w:pStyle w:val="ListParagraph"/>
        <w:keepNext/>
        <w:tabs>
          <w:tab w:val="center" w:pos="709"/>
        </w:tabs>
        <w:spacing w:line="260" w:lineRule="exact"/>
        <w:ind w:left="426"/>
        <w:rPr>
          <w:rFonts w:ascii="Arial" w:hAnsi="Arial" w:cs="Arial"/>
          <w:noProof/>
          <w:sz w:val="22"/>
          <w:szCs w:val="22"/>
          <w:lang w:eastAsia="en-ZA"/>
        </w:rPr>
      </w:pPr>
      <w:r w:rsidRPr="002C76C1">
        <w:rPr>
          <w:rFonts w:ascii="Arial" w:hAnsi="Arial" w:cs="Arial"/>
          <w:noProof/>
          <w:sz w:val="22"/>
          <w:szCs w:val="22"/>
          <w:lang w:eastAsia="en-ZA"/>
        </w:rPr>
        <w:t xml:space="preserve">The matter therefore remains unresolved. </w:t>
      </w:r>
    </w:p>
    <w:p w:rsidR="00F067F9" w:rsidRPr="002C76C1" w:rsidRDefault="00F067F9" w:rsidP="00F067F9">
      <w:pPr>
        <w:pStyle w:val="ListParagraph"/>
        <w:keepNext/>
        <w:tabs>
          <w:tab w:val="center" w:pos="709"/>
        </w:tabs>
        <w:spacing w:line="260" w:lineRule="exact"/>
        <w:ind w:left="426"/>
        <w:rPr>
          <w:rFonts w:ascii="Arial" w:hAnsi="Arial" w:cs="Arial"/>
          <w:noProof/>
          <w:sz w:val="22"/>
          <w:szCs w:val="22"/>
          <w:lang w:eastAsia="en-ZA"/>
        </w:rPr>
      </w:pPr>
    </w:p>
    <w:p w:rsidR="00F067F9" w:rsidRPr="002C76C1" w:rsidRDefault="00F067F9" w:rsidP="006F5D2E">
      <w:pPr>
        <w:pStyle w:val="ListParagraph"/>
        <w:keepNext/>
        <w:numPr>
          <w:ilvl w:val="0"/>
          <w:numId w:val="192"/>
        </w:numPr>
        <w:tabs>
          <w:tab w:val="center" w:pos="709"/>
        </w:tabs>
        <w:spacing w:line="260" w:lineRule="exact"/>
        <w:ind w:left="426" w:hanging="426"/>
        <w:rPr>
          <w:rFonts w:ascii="Arial" w:hAnsi="Arial" w:cs="Arial"/>
          <w:noProof/>
          <w:sz w:val="22"/>
          <w:szCs w:val="22"/>
          <w:lang w:eastAsia="en-ZA"/>
        </w:rPr>
      </w:pPr>
      <w:r w:rsidRPr="002C76C1">
        <w:rPr>
          <w:rFonts w:ascii="Arial" w:hAnsi="Arial" w:cs="Arial"/>
          <w:noProof/>
          <w:sz w:val="22"/>
          <w:szCs w:val="22"/>
          <w:lang w:eastAsia="en-ZA"/>
        </w:rPr>
        <w:t xml:space="preserve">Although management has indicated that the price is econcomical when compared to one other quote, because they have not received three quotes we cannot make a reasonable judgement. </w:t>
      </w:r>
    </w:p>
    <w:p w:rsidR="00F067F9" w:rsidRPr="002C76C1" w:rsidRDefault="00F067F9" w:rsidP="00F067F9">
      <w:pPr>
        <w:pStyle w:val="ListParagraph"/>
        <w:keepNext/>
        <w:tabs>
          <w:tab w:val="center" w:pos="709"/>
        </w:tabs>
        <w:spacing w:line="260" w:lineRule="exact"/>
        <w:ind w:left="426"/>
        <w:rPr>
          <w:rFonts w:ascii="Arial" w:hAnsi="Arial" w:cs="Arial"/>
          <w:noProof/>
          <w:sz w:val="22"/>
          <w:szCs w:val="22"/>
          <w:lang w:eastAsia="en-ZA"/>
        </w:rPr>
      </w:pPr>
    </w:p>
    <w:p w:rsidR="00F067F9" w:rsidRPr="002C76C1" w:rsidRDefault="00F067F9" w:rsidP="00F067F9">
      <w:pPr>
        <w:pStyle w:val="ListParagraph"/>
        <w:keepNext/>
        <w:tabs>
          <w:tab w:val="center" w:pos="709"/>
        </w:tabs>
        <w:spacing w:line="260" w:lineRule="exact"/>
        <w:ind w:left="426"/>
        <w:rPr>
          <w:rFonts w:ascii="Arial" w:hAnsi="Arial" w:cs="Arial"/>
          <w:noProof/>
          <w:sz w:val="22"/>
          <w:szCs w:val="22"/>
          <w:lang w:eastAsia="en-ZA"/>
        </w:rPr>
      </w:pPr>
      <w:r w:rsidRPr="002C76C1">
        <w:rPr>
          <w:rFonts w:ascii="Arial" w:hAnsi="Arial" w:cs="Arial"/>
          <w:noProof/>
          <w:sz w:val="22"/>
          <w:szCs w:val="22"/>
          <w:lang w:eastAsia="en-ZA"/>
        </w:rPr>
        <w:t xml:space="preserve">The matter therefore remains unresolved. </w:t>
      </w:r>
    </w:p>
    <w:p w:rsidR="00F067F9" w:rsidRPr="002C76C1" w:rsidRDefault="00F067F9" w:rsidP="00F067F9">
      <w:pPr>
        <w:tabs>
          <w:tab w:val="center" w:pos="709"/>
        </w:tabs>
      </w:pPr>
    </w:p>
    <w:p w:rsidR="00F067F9" w:rsidRPr="002C76C1" w:rsidRDefault="00F067F9" w:rsidP="00F067F9">
      <w:pPr>
        <w:tabs>
          <w:tab w:val="center" w:pos="709"/>
        </w:tabs>
      </w:pPr>
    </w:p>
    <w:p w:rsidR="00F067F9" w:rsidRPr="002C76C1" w:rsidRDefault="00F067F9" w:rsidP="00F067F9">
      <w:pPr>
        <w:tabs>
          <w:tab w:val="center" w:pos="709"/>
        </w:tabs>
      </w:pPr>
    </w:p>
    <w:p w:rsidR="00F067F9" w:rsidRPr="002C76C1" w:rsidRDefault="00F067F9" w:rsidP="00F067F9">
      <w:pPr>
        <w:tabs>
          <w:tab w:val="center" w:pos="709"/>
        </w:tabs>
      </w:pPr>
    </w:p>
    <w:p w:rsidR="00F067F9" w:rsidRDefault="00F067F9" w:rsidP="00F067F9">
      <w:pPr>
        <w:tabs>
          <w:tab w:val="center" w:pos="709"/>
        </w:tabs>
      </w:pPr>
    </w:p>
    <w:p w:rsidR="00F067F9" w:rsidRPr="00F067F9" w:rsidRDefault="00F067F9" w:rsidP="00F067F9">
      <w:pPr>
        <w:pStyle w:val="ListParagraph"/>
        <w:tabs>
          <w:tab w:val="center" w:pos="709"/>
        </w:tabs>
        <w:spacing w:after="120"/>
        <w:ind w:left="420"/>
        <w:rPr>
          <w:rFonts w:ascii="Arial" w:hAnsi="Arial" w:cs="Arial"/>
          <w:b/>
          <w:bCs/>
          <w:color w:val="FF0000"/>
          <w:sz w:val="22"/>
          <w:szCs w:val="22"/>
        </w:rPr>
      </w:pPr>
    </w:p>
    <w:p w:rsidR="00F067F9" w:rsidRPr="002C76C1" w:rsidRDefault="00F067F9" w:rsidP="006F5D2E">
      <w:pPr>
        <w:pStyle w:val="Heading2"/>
        <w:numPr>
          <w:ilvl w:val="0"/>
          <w:numId w:val="296"/>
        </w:numPr>
        <w:tabs>
          <w:tab w:val="center" w:pos="709"/>
        </w:tabs>
        <w:spacing w:before="0" w:after="120"/>
        <w:jc w:val="both"/>
        <w:rPr>
          <w:i w:val="0"/>
          <w:color w:val="FF0000"/>
          <w:sz w:val="22"/>
          <w:szCs w:val="22"/>
        </w:rPr>
      </w:pPr>
      <w:r w:rsidRPr="002C76C1">
        <w:rPr>
          <w:i w:val="0"/>
          <w:sz w:val="22"/>
          <w:szCs w:val="22"/>
        </w:rPr>
        <w:t>Deviations from supply chain management – MJBX Business Enterprise CC – Pretori</w:t>
      </w:r>
      <w:bookmarkStart w:id="16" w:name="tm_521814200"/>
      <w:r w:rsidRPr="002C76C1">
        <w:rPr>
          <w:i w:val="0"/>
          <w:sz w:val="22"/>
          <w:szCs w:val="22"/>
        </w:rPr>
        <w:t>a</w:t>
      </w:r>
      <w:bookmarkEnd w:id="16"/>
      <w:r w:rsidRPr="002C76C1">
        <w:rPr>
          <w:i w:val="0"/>
          <w:color w:val="FF0000"/>
          <w:sz w:val="22"/>
          <w:szCs w:val="22"/>
        </w:rPr>
        <w:t xml:space="preserve">      Ex 176</w:t>
      </w:r>
    </w:p>
    <w:p w:rsidR="00F067F9" w:rsidRPr="002C76C1" w:rsidRDefault="00F067F9" w:rsidP="00F067F9">
      <w:pPr>
        <w:pStyle w:val="Heading2"/>
        <w:tabs>
          <w:tab w:val="center" w:pos="709"/>
        </w:tabs>
        <w:spacing w:before="0" w:after="120"/>
        <w:jc w:val="both"/>
        <w:rPr>
          <w:i w:val="0"/>
          <w:sz w:val="22"/>
          <w:szCs w:val="22"/>
        </w:rPr>
      </w:pPr>
      <w:r w:rsidRPr="002C76C1">
        <w:rPr>
          <w:i w:val="0"/>
          <w:sz w:val="22"/>
          <w:szCs w:val="22"/>
        </w:rPr>
        <w:t>Audit finding</w:t>
      </w:r>
    </w:p>
    <w:p w:rsidR="00F067F9" w:rsidRPr="002C76C1" w:rsidRDefault="00F067F9" w:rsidP="00F067F9">
      <w:pPr>
        <w:pStyle w:val="NormalWeb"/>
        <w:tabs>
          <w:tab w:val="center" w:pos="709"/>
        </w:tabs>
        <w:spacing w:line="260" w:lineRule="exact"/>
        <w:ind w:left="357" w:hanging="357"/>
        <w:rPr>
          <w:rFonts w:ascii="Arial" w:hAnsi="Arial" w:cs="Arial"/>
          <w:sz w:val="22"/>
          <w:szCs w:val="22"/>
        </w:rPr>
      </w:pPr>
      <w:r w:rsidRPr="002C76C1">
        <w:rPr>
          <w:rFonts w:ascii="Arial" w:hAnsi="Arial" w:cs="Arial"/>
          <w:sz w:val="22"/>
          <w:szCs w:val="22"/>
        </w:rPr>
        <w:t>Laws, rules and legislation:</w:t>
      </w:r>
    </w:p>
    <w:p w:rsidR="00F067F9" w:rsidRPr="002C76C1" w:rsidRDefault="00F067F9" w:rsidP="00F067F9">
      <w:pPr>
        <w:pStyle w:val="NormalWeb"/>
        <w:tabs>
          <w:tab w:val="center" w:pos="709"/>
        </w:tabs>
        <w:spacing w:line="260" w:lineRule="exact"/>
        <w:ind w:left="357" w:hanging="357"/>
        <w:rPr>
          <w:rFonts w:ascii="Arial" w:hAnsi="Arial" w:cs="Arial"/>
          <w:sz w:val="22"/>
          <w:szCs w:val="22"/>
        </w:rPr>
      </w:pPr>
    </w:p>
    <w:p w:rsidR="00F067F9" w:rsidRPr="002C76C1" w:rsidRDefault="00F067F9" w:rsidP="006F5D2E">
      <w:pPr>
        <w:pStyle w:val="NormalWeb"/>
        <w:numPr>
          <w:ilvl w:val="0"/>
          <w:numId w:val="131"/>
        </w:numPr>
        <w:tabs>
          <w:tab w:val="center" w:pos="709"/>
        </w:tabs>
        <w:spacing w:line="260" w:lineRule="exact"/>
        <w:ind w:hanging="720"/>
        <w:rPr>
          <w:rFonts w:ascii="Arial" w:hAnsi="Arial" w:cs="Arial"/>
          <w:sz w:val="22"/>
          <w:szCs w:val="22"/>
        </w:rPr>
      </w:pPr>
      <w:r w:rsidRPr="002C76C1">
        <w:rPr>
          <w:rFonts w:ascii="Arial" w:hAnsi="Arial" w:cs="Arial"/>
          <w:sz w:val="22"/>
          <w:szCs w:val="22"/>
        </w:rPr>
        <w:t>The FPPF Act section 2(i)(a)</w:t>
      </w:r>
    </w:p>
    <w:p w:rsidR="00F067F9" w:rsidRPr="002C76C1" w:rsidRDefault="00F067F9" w:rsidP="00F067F9">
      <w:pPr>
        <w:pStyle w:val="NormalWeb"/>
        <w:tabs>
          <w:tab w:val="center" w:pos="709"/>
        </w:tabs>
        <w:spacing w:line="260" w:lineRule="exact"/>
        <w:ind w:left="720"/>
        <w:rPr>
          <w:rFonts w:ascii="Arial" w:hAnsi="Arial" w:cs="Arial"/>
          <w:sz w:val="22"/>
          <w:szCs w:val="22"/>
        </w:rPr>
      </w:pPr>
    </w:p>
    <w:p w:rsidR="00F067F9" w:rsidRPr="002C76C1" w:rsidRDefault="00F067F9" w:rsidP="00F067F9">
      <w:pPr>
        <w:pStyle w:val="NormalWeb"/>
        <w:tabs>
          <w:tab w:val="center" w:pos="709"/>
        </w:tabs>
        <w:spacing w:line="260" w:lineRule="exact"/>
        <w:ind w:left="720"/>
        <w:rPr>
          <w:rFonts w:ascii="Arial" w:hAnsi="Arial" w:cs="Arial"/>
          <w:i/>
          <w:sz w:val="22"/>
          <w:szCs w:val="22"/>
        </w:rPr>
      </w:pPr>
      <w:r w:rsidRPr="002C76C1">
        <w:rPr>
          <w:rFonts w:ascii="Arial" w:hAnsi="Arial" w:cs="Arial"/>
          <w:i/>
          <w:sz w:val="22"/>
          <w:szCs w:val="22"/>
        </w:rPr>
        <w:t>“An organ of state must determine its preferential procurement policy and implement it within the following framework:</w:t>
      </w:r>
    </w:p>
    <w:p w:rsidR="00F067F9" w:rsidRPr="002C76C1" w:rsidRDefault="00F067F9" w:rsidP="006F5D2E">
      <w:pPr>
        <w:pStyle w:val="NormalWeb"/>
        <w:numPr>
          <w:ilvl w:val="0"/>
          <w:numId w:val="133"/>
        </w:numPr>
        <w:tabs>
          <w:tab w:val="center" w:pos="709"/>
        </w:tabs>
        <w:spacing w:line="260" w:lineRule="exact"/>
        <w:ind w:left="1080"/>
        <w:rPr>
          <w:rFonts w:ascii="Arial" w:hAnsi="Arial" w:cs="Arial"/>
          <w:i/>
          <w:sz w:val="22"/>
          <w:szCs w:val="22"/>
        </w:rPr>
      </w:pPr>
      <w:r w:rsidRPr="002C76C1">
        <w:rPr>
          <w:rFonts w:ascii="Arial" w:hAnsi="Arial" w:cs="Arial"/>
          <w:i/>
          <w:sz w:val="22"/>
          <w:szCs w:val="22"/>
        </w:rPr>
        <w:t>A preference point system must be followed”</w:t>
      </w:r>
    </w:p>
    <w:p w:rsidR="00F067F9" w:rsidRPr="002C76C1" w:rsidRDefault="00F067F9" w:rsidP="00F067F9">
      <w:pPr>
        <w:pStyle w:val="NormalWeb"/>
        <w:tabs>
          <w:tab w:val="center" w:pos="709"/>
        </w:tabs>
        <w:spacing w:line="260" w:lineRule="exact"/>
        <w:ind w:left="720"/>
        <w:rPr>
          <w:rFonts w:ascii="Arial" w:hAnsi="Arial" w:cs="Arial"/>
          <w:sz w:val="22"/>
          <w:szCs w:val="22"/>
        </w:rPr>
      </w:pPr>
    </w:p>
    <w:p w:rsidR="00F067F9" w:rsidRPr="002C76C1" w:rsidRDefault="00F067F9" w:rsidP="006F5D2E">
      <w:pPr>
        <w:pStyle w:val="NormalWeb"/>
        <w:numPr>
          <w:ilvl w:val="0"/>
          <w:numId w:val="131"/>
        </w:numPr>
        <w:tabs>
          <w:tab w:val="center" w:pos="709"/>
        </w:tabs>
        <w:spacing w:line="260" w:lineRule="exact"/>
        <w:ind w:hanging="720"/>
        <w:rPr>
          <w:rFonts w:ascii="Arial" w:hAnsi="Arial" w:cs="Arial"/>
          <w:sz w:val="22"/>
          <w:szCs w:val="22"/>
        </w:rPr>
      </w:pPr>
      <w:r w:rsidRPr="002C76C1">
        <w:rPr>
          <w:rFonts w:ascii="Arial" w:hAnsi="Arial" w:cs="Arial"/>
          <w:sz w:val="22"/>
          <w:szCs w:val="22"/>
        </w:rPr>
        <w:t>TR 16A8.4 and 16A8.5</w:t>
      </w:r>
    </w:p>
    <w:p w:rsidR="00F067F9" w:rsidRPr="002C76C1" w:rsidRDefault="00F067F9" w:rsidP="00F067F9">
      <w:pPr>
        <w:pStyle w:val="NormalWeb"/>
        <w:tabs>
          <w:tab w:val="center" w:pos="709"/>
        </w:tabs>
        <w:spacing w:line="260" w:lineRule="exact"/>
        <w:ind w:left="720"/>
        <w:rPr>
          <w:rFonts w:ascii="Arial" w:hAnsi="Arial" w:cs="Arial"/>
          <w:sz w:val="22"/>
          <w:szCs w:val="22"/>
        </w:rPr>
      </w:pPr>
    </w:p>
    <w:p w:rsidR="00F067F9" w:rsidRPr="002C76C1" w:rsidRDefault="00F067F9" w:rsidP="00F067F9">
      <w:pPr>
        <w:pStyle w:val="NormalWeb"/>
        <w:tabs>
          <w:tab w:val="center" w:pos="709"/>
        </w:tabs>
        <w:spacing w:line="260" w:lineRule="exact"/>
        <w:ind w:left="1710" w:hanging="990"/>
        <w:rPr>
          <w:rFonts w:ascii="Arial" w:hAnsi="Arial" w:cs="Arial"/>
          <w:i/>
          <w:sz w:val="22"/>
          <w:szCs w:val="22"/>
          <w:lang w:val="en-GB"/>
        </w:rPr>
      </w:pPr>
      <w:r w:rsidRPr="002C76C1">
        <w:rPr>
          <w:rFonts w:ascii="Arial" w:hAnsi="Arial" w:cs="Arial"/>
          <w:i/>
          <w:sz w:val="22"/>
          <w:szCs w:val="22"/>
          <w:lang w:val="en-GB"/>
        </w:rPr>
        <w:t>“16A8.4</w:t>
      </w:r>
      <w:r w:rsidRPr="002C76C1">
        <w:rPr>
          <w:rFonts w:ascii="Arial" w:hAnsi="Arial" w:cs="Arial"/>
          <w:i/>
          <w:sz w:val="22"/>
          <w:szCs w:val="22"/>
          <w:lang w:val="en-GB"/>
        </w:rPr>
        <w:tab/>
        <w:t>If a supply chain management official or other role player, or any close family member, partner or associate of such official or other role player, has any private or business interest in any contract to be awarded, that official or other role player must—</w:t>
      </w:r>
    </w:p>
    <w:p w:rsidR="00F067F9" w:rsidRPr="002C76C1" w:rsidRDefault="00F067F9" w:rsidP="00F067F9">
      <w:pPr>
        <w:pStyle w:val="NormalWeb"/>
        <w:tabs>
          <w:tab w:val="center" w:pos="709"/>
        </w:tabs>
        <w:spacing w:after="120" w:line="260" w:lineRule="exact"/>
        <w:ind w:left="990" w:firstLine="720"/>
        <w:rPr>
          <w:rFonts w:ascii="Arial" w:hAnsi="Arial" w:cs="Arial"/>
          <w:i/>
          <w:sz w:val="22"/>
          <w:szCs w:val="22"/>
          <w:lang w:val="en-GB"/>
        </w:rPr>
      </w:pPr>
      <w:r w:rsidRPr="002C76C1">
        <w:rPr>
          <w:rFonts w:ascii="Arial" w:hAnsi="Arial" w:cs="Arial"/>
          <w:i/>
          <w:sz w:val="22"/>
          <w:szCs w:val="22"/>
          <w:lang w:val="en-GB"/>
        </w:rPr>
        <w:t>(</w:t>
      </w:r>
      <w:r w:rsidRPr="002C76C1">
        <w:rPr>
          <w:rFonts w:ascii="Arial" w:hAnsi="Arial" w:cs="Arial"/>
          <w:i/>
          <w:iCs/>
          <w:sz w:val="22"/>
          <w:szCs w:val="22"/>
          <w:lang w:val="en-GB"/>
        </w:rPr>
        <w:t>a</w:t>
      </w:r>
      <w:r w:rsidRPr="002C76C1">
        <w:rPr>
          <w:rFonts w:ascii="Arial" w:hAnsi="Arial" w:cs="Arial"/>
          <w:i/>
          <w:sz w:val="22"/>
          <w:szCs w:val="22"/>
          <w:lang w:val="en-GB"/>
        </w:rPr>
        <w:t>)</w:t>
      </w:r>
      <w:r w:rsidRPr="002C76C1">
        <w:rPr>
          <w:rFonts w:ascii="Arial" w:hAnsi="Arial" w:cs="Arial"/>
          <w:i/>
          <w:sz w:val="22"/>
          <w:szCs w:val="22"/>
          <w:lang w:val="en-GB"/>
        </w:rPr>
        <w:tab/>
        <w:t>disclose that interest; and</w:t>
      </w:r>
    </w:p>
    <w:p w:rsidR="00F067F9" w:rsidRPr="002C76C1" w:rsidRDefault="00F067F9" w:rsidP="00F067F9">
      <w:pPr>
        <w:pStyle w:val="NormalWeb"/>
        <w:tabs>
          <w:tab w:val="center" w:pos="709"/>
        </w:tabs>
        <w:spacing w:after="120" w:line="260" w:lineRule="exact"/>
        <w:ind w:left="2160" w:hanging="450"/>
        <w:rPr>
          <w:rFonts w:ascii="Arial" w:hAnsi="Arial" w:cs="Arial"/>
          <w:i/>
          <w:sz w:val="22"/>
          <w:szCs w:val="22"/>
          <w:lang w:val="en-GB"/>
        </w:rPr>
      </w:pPr>
      <w:r w:rsidRPr="002C76C1">
        <w:rPr>
          <w:rFonts w:ascii="Arial" w:hAnsi="Arial" w:cs="Arial"/>
          <w:i/>
          <w:sz w:val="22"/>
          <w:szCs w:val="22"/>
          <w:lang w:val="en-GB"/>
        </w:rPr>
        <w:t>(</w:t>
      </w:r>
      <w:r w:rsidRPr="002C76C1">
        <w:rPr>
          <w:rFonts w:ascii="Arial" w:hAnsi="Arial" w:cs="Arial"/>
          <w:i/>
          <w:iCs/>
          <w:sz w:val="22"/>
          <w:szCs w:val="22"/>
          <w:lang w:val="en-GB"/>
        </w:rPr>
        <w:t>b</w:t>
      </w:r>
      <w:r w:rsidRPr="002C76C1">
        <w:rPr>
          <w:rFonts w:ascii="Arial" w:hAnsi="Arial" w:cs="Arial"/>
          <w:i/>
          <w:sz w:val="22"/>
          <w:szCs w:val="22"/>
          <w:lang w:val="en-GB"/>
        </w:rPr>
        <w:t>)</w:t>
      </w:r>
      <w:r w:rsidRPr="002C76C1">
        <w:rPr>
          <w:rFonts w:ascii="Arial" w:hAnsi="Arial" w:cs="Arial"/>
          <w:i/>
          <w:sz w:val="22"/>
          <w:szCs w:val="22"/>
          <w:lang w:val="en-GB"/>
        </w:rPr>
        <w:tab/>
        <w:t>withdraw from participating in any manner whatsoever in the process relating to that contract.</w:t>
      </w:r>
    </w:p>
    <w:p w:rsidR="00F067F9" w:rsidRPr="002C76C1" w:rsidRDefault="00F067F9" w:rsidP="00F067F9">
      <w:pPr>
        <w:pStyle w:val="NormalWeb"/>
        <w:tabs>
          <w:tab w:val="center" w:pos="709"/>
        </w:tabs>
        <w:spacing w:line="260" w:lineRule="exact"/>
        <w:ind w:left="1710" w:hanging="990"/>
        <w:rPr>
          <w:rFonts w:ascii="Arial" w:hAnsi="Arial" w:cs="Arial"/>
          <w:sz w:val="22"/>
          <w:szCs w:val="22"/>
          <w:lang w:val="en-GB"/>
        </w:rPr>
      </w:pPr>
      <w:r w:rsidRPr="002C76C1">
        <w:rPr>
          <w:rFonts w:ascii="Arial" w:hAnsi="Arial" w:cs="Arial"/>
          <w:i/>
          <w:sz w:val="22"/>
          <w:szCs w:val="22"/>
          <w:lang w:val="en-GB"/>
        </w:rPr>
        <w:t>16A8.5</w:t>
      </w:r>
      <w:r w:rsidRPr="002C76C1">
        <w:rPr>
          <w:rFonts w:ascii="Arial" w:hAnsi="Arial" w:cs="Arial"/>
          <w:i/>
          <w:sz w:val="22"/>
          <w:szCs w:val="22"/>
          <w:lang w:val="en-GB"/>
        </w:rPr>
        <w:tab/>
        <w:t>An official in the supply chain management unit who becomes aware of a breach of or failure to comply with any aspect of the supply chain management system must immediately report the breach or failure to the accounting officer or accounting authority, in writing.”</w:t>
      </w:r>
    </w:p>
    <w:p w:rsidR="00F067F9" w:rsidRPr="002C76C1" w:rsidRDefault="00F067F9" w:rsidP="00F067F9">
      <w:pPr>
        <w:pStyle w:val="NormalWeb"/>
        <w:tabs>
          <w:tab w:val="center" w:pos="709"/>
        </w:tabs>
        <w:spacing w:line="260" w:lineRule="exact"/>
        <w:ind w:left="720"/>
        <w:rPr>
          <w:rFonts w:ascii="Arial" w:hAnsi="Arial" w:cs="Arial"/>
          <w:sz w:val="22"/>
          <w:szCs w:val="22"/>
        </w:rPr>
      </w:pPr>
    </w:p>
    <w:p w:rsidR="00F067F9" w:rsidRPr="002C76C1" w:rsidRDefault="00F067F9" w:rsidP="006F5D2E">
      <w:pPr>
        <w:pStyle w:val="NormalWeb"/>
        <w:numPr>
          <w:ilvl w:val="0"/>
          <w:numId w:val="131"/>
        </w:numPr>
        <w:tabs>
          <w:tab w:val="center" w:pos="709"/>
        </w:tabs>
        <w:spacing w:after="120" w:line="260" w:lineRule="exact"/>
        <w:ind w:hanging="720"/>
        <w:rPr>
          <w:rFonts w:ascii="Arial" w:hAnsi="Arial" w:cs="Arial"/>
          <w:sz w:val="22"/>
          <w:szCs w:val="22"/>
        </w:rPr>
      </w:pPr>
      <w:r w:rsidRPr="002C76C1">
        <w:rPr>
          <w:rFonts w:ascii="Arial" w:hAnsi="Arial" w:cs="Arial"/>
          <w:sz w:val="22"/>
          <w:szCs w:val="22"/>
        </w:rPr>
        <w:t>Practice note 8 of 2007/08 paragraph 3.3.1, 3.3.2 and 3.3.3 states:</w:t>
      </w:r>
    </w:p>
    <w:p w:rsidR="00F067F9" w:rsidRPr="002C76C1" w:rsidRDefault="00F067F9" w:rsidP="00F067F9">
      <w:pPr>
        <w:pStyle w:val="lg-a-1"/>
        <w:tabs>
          <w:tab w:val="center" w:pos="709"/>
        </w:tabs>
        <w:spacing w:before="0" w:after="120" w:line="260" w:lineRule="exact"/>
        <w:ind w:left="1440" w:hanging="720"/>
        <w:jc w:val="left"/>
        <w:rPr>
          <w:rFonts w:ascii="Arial" w:hAnsi="Arial" w:cs="Arial"/>
          <w:i/>
          <w:sz w:val="22"/>
          <w:szCs w:val="22"/>
        </w:rPr>
      </w:pPr>
      <w:r w:rsidRPr="002C76C1">
        <w:rPr>
          <w:rFonts w:ascii="Arial" w:hAnsi="Arial" w:cs="Arial"/>
          <w:i/>
          <w:sz w:val="22"/>
          <w:szCs w:val="22"/>
        </w:rPr>
        <w:t xml:space="preserve">“3.3.1 </w:t>
      </w:r>
      <w:r w:rsidRPr="002C76C1">
        <w:rPr>
          <w:rFonts w:ascii="Arial" w:hAnsi="Arial" w:cs="Arial"/>
          <w:i/>
          <w:sz w:val="22"/>
          <w:szCs w:val="22"/>
        </w:rPr>
        <w:tab/>
        <w:t xml:space="preserve">Accounting officers / authorities should invite and accept written price quotations for requirements up to an estimated value of R500 000 from as many suppliers as possible, that are registered on the list of prospective suppliers. </w:t>
      </w:r>
    </w:p>
    <w:p w:rsidR="00F067F9" w:rsidRPr="002C76C1" w:rsidRDefault="00F067F9" w:rsidP="00F067F9">
      <w:pPr>
        <w:pStyle w:val="lg-a-1"/>
        <w:tabs>
          <w:tab w:val="center" w:pos="709"/>
        </w:tabs>
        <w:spacing w:before="0" w:after="120" w:line="260" w:lineRule="exact"/>
        <w:ind w:left="1440" w:hanging="720"/>
        <w:jc w:val="left"/>
        <w:rPr>
          <w:rFonts w:ascii="Arial" w:hAnsi="Arial" w:cs="Arial"/>
          <w:i/>
          <w:sz w:val="22"/>
          <w:szCs w:val="22"/>
        </w:rPr>
      </w:pPr>
      <w:r w:rsidRPr="002C76C1">
        <w:rPr>
          <w:rFonts w:ascii="Arial" w:hAnsi="Arial" w:cs="Arial"/>
          <w:i/>
          <w:sz w:val="22"/>
          <w:szCs w:val="22"/>
        </w:rPr>
        <w:t xml:space="preserve">3.3.2 </w:t>
      </w:r>
      <w:r w:rsidRPr="002C76C1">
        <w:rPr>
          <w:rFonts w:ascii="Arial" w:hAnsi="Arial" w:cs="Arial"/>
          <w:i/>
          <w:sz w:val="22"/>
          <w:szCs w:val="22"/>
        </w:rPr>
        <w:tab/>
        <w:t>Where no suitable suppliers are available from the list of prospective suppliers, written price quotations may be obtained from other possible suppliers</w:t>
      </w:r>
    </w:p>
    <w:p w:rsidR="00F067F9" w:rsidRPr="002C76C1" w:rsidRDefault="00F067F9" w:rsidP="00F067F9">
      <w:pPr>
        <w:pStyle w:val="lg-a-1"/>
        <w:tabs>
          <w:tab w:val="center" w:pos="709"/>
        </w:tabs>
        <w:spacing w:before="0" w:after="120" w:line="260" w:lineRule="exact"/>
        <w:ind w:left="1440" w:hanging="720"/>
        <w:jc w:val="left"/>
        <w:rPr>
          <w:rFonts w:ascii="Arial" w:hAnsi="Arial" w:cs="Arial"/>
          <w:i/>
          <w:sz w:val="22"/>
          <w:szCs w:val="22"/>
        </w:rPr>
      </w:pPr>
      <w:r w:rsidRPr="002C76C1">
        <w:rPr>
          <w:rFonts w:ascii="Arial" w:hAnsi="Arial" w:cs="Arial"/>
          <w:i/>
          <w:sz w:val="22"/>
          <w:szCs w:val="22"/>
        </w:rPr>
        <w:t>3.3.3</w:t>
      </w:r>
      <w:r w:rsidRPr="002C76C1">
        <w:rPr>
          <w:rFonts w:ascii="Arial" w:hAnsi="Arial" w:cs="Arial"/>
          <w:i/>
          <w:sz w:val="22"/>
          <w:szCs w:val="22"/>
        </w:rPr>
        <w:tab/>
        <w:t>If it is not possible to obtain at least three (3) written price quotations, the reasons should be recorded and approved by the accounting officer / authority or his / her delegate.”</w:t>
      </w:r>
    </w:p>
    <w:p w:rsidR="00F067F9" w:rsidRPr="002C76C1" w:rsidRDefault="00F067F9" w:rsidP="00F067F9">
      <w:pPr>
        <w:pStyle w:val="lg-a-1"/>
        <w:tabs>
          <w:tab w:val="center" w:pos="709"/>
        </w:tabs>
        <w:spacing w:before="0" w:after="120" w:line="260" w:lineRule="exact"/>
        <w:ind w:left="357" w:hanging="357"/>
        <w:jc w:val="left"/>
        <w:rPr>
          <w:rFonts w:ascii="Arial" w:hAnsi="Arial" w:cs="Arial"/>
          <w:sz w:val="22"/>
          <w:szCs w:val="22"/>
        </w:rPr>
      </w:pPr>
      <w:r>
        <w:rPr>
          <w:rFonts w:ascii="Arial" w:hAnsi="Arial" w:cs="Arial"/>
          <w:sz w:val="22"/>
          <w:szCs w:val="22"/>
        </w:rPr>
        <w:t>d</w:t>
      </w:r>
      <w:r w:rsidRPr="002C76C1">
        <w:rPr>
          <w:rFonts w:ascii="Arial" w:hAnsi="Arial" w:cs="Arial"/>
          <w:sz w:val="22"/>
          <w:szCs w:val="22"/>
        </w:rPr>
        <w:t>)</w:t>
      </w:r>
      <w:r w:rsidRPr="002C76C1">
        <w:rPr>
          <w:rFonts w:ascii="Arial" w:hAnsi="Arial" w:cs="Arial"/>
          <w:sz w:val="22"/>
          <w:szCs w:val="22"/>
        </w:rPr>
        <w:tab/>
      </w:r>
      <w:r w:rsidRPr="002C76C1">
        <w:rPr>
          <w:rFonts w:ascii="Arial" w:hAnsi="Arial" w:cs="Arial"/>
          <w:sz w:val="22"/>
          <w:szCs w:val="22"/>
        </w:rPr>
        <w:tab/>
        <w:t>Practice note 7of 2009/2010 paragraph 4.1.2 states:</w:t>
      </w:r>
    </w:p>
    <w:p w:rsidR="00F067F9" w:rsidRPr="002C76C1" w:rsidRDefault="00F067F9" w:rsidP="00F067F9">
      <w:pPr>
        <w:pStyle w:val="lg-a-1"/>
        <w:tabs>
          <w:tab w:val="center" w:pos="709"/>
        </w:tabs>
        <w:spacing w:before="0" w:after="120" w:line="260" w:lineRule="exact"/>
        <w:ind w:left="720" w:firstLine="0"/>
        <w:jc w:val="left"/>
        <w:rPr>
          <w:rFonts w:ascii="Arial" w:hAnsi="Arial" w:cs="Arial"/>
          <w:i/>
          <w:sz w:val="22"/>
          <w:szCs w:val="22"/>
        </w:rPr>
      </w:pPr>
      <w:r w:rsidRPr="002C76C1">
        <w:rPr>
          <w:rFonts w:ascii="Arial" w:hAnsi="Arial" w:cs="Arial"/>
          <w:i/>
          <w:sz w:val="22"/>
          <w:szCs w:val="22"/>
        </w:rPr>
        <w:t xml:space="preserve">“With effect from the date on which this practice note takes effect, accounting officers and accounting authorities are required to utilize the attached revised SBD 4 when inviting </w:t>
      </w:r>
      <w:r w:rsidRPr="002C76C1">
        <w:rPr>
          <w:rFonts w:ascii="Arial" w:hAnsi="Arial" w:cs="Arial"/>
          <w:bCs/>
          <w:i/>
          <w:sz w:val="22"/>
          <w:szCs w:val="22"/>
        </w:rPr>
        <w:t>price quotations, advertised competitive bids, limited bids or proposals. The SBD 4 should be used with minimum changes that are necessary to address contract and project specific issues.</w:t>
      </w:r>
      <w:r w:rsidRPr="002C76C1">
        <w:rPr>
          <w:rFonts w:ascii="Arial" w:hAnsi="Arial" w:cs="Arial"/>
          <w:i/>
          <w:sz w:val="22"/>
          <w:szCs w:val="22"/>
        </w:rPr>
        <w:t>”</w:t>
      </w:r>
    </w:p>
    <w:p w:rsidR="00F067F9" w:rsidRPr="002C76C1" w:rsidRDefault="00F067F9" w:rsidP="00F067F9">
      <w:pPr>
        <w:pStyle w:val="lg-a-1"/>
        <w:tabs>
          <w:tab w:val="center" w:pos="709"/>
        </w:tabs>
        <w:spacing w:before="0" w:after="120" w:line="260" w:lineRule="exact"/>
        <w:ind w:left="720" w:firstLine="0"/>
        <w:jc w:val="left"/>
        <w:rPr>
          <w:rFonts w:ascii="Arial" w:hAnsi="Arial" w:cs="Arial"/>
          <w:i/>
          <w:sz w:val="22"/>
          <w:szCs w:val="22"/>
        </w:rPr>
      </w:pPr>
    </w:p>
    <w:p w:rsidR="00F067F9" w:rsidRPr="00862458" w:rsidRDefault="00F067F9" w:rsidP="00F067F9">
      <w:pPr>
        <w:tabs>
          <w:tab w:val="center" w:pos="709"/>
        </w:tabs>
        <w:autoSpaceDE w:val="0"/>
        <w:autoSpaceDN w:val="0"/>
        <w:adjustRightInd w:val="0"/>
        <w:spacing w:after="120" w:line="260" w:lineRule="exact"/>
        <w:ind w:left="360" w:hanging="360"/>
        <w:contextualSpacing/>
        <w:rPr>
          <w:bCs/>
          <w:sz w:val="22"/>
          <w:szCs w:val="22"/>
          <w:lang w:eastAsia="en-ZA"/>
        </w:rPr>
      </w:pPr>
      <w:r>
        <w:rPr>
          <w:sz w:val="22"/>
          <w:szCs w:val="22"/>
          <w:lang w:eastAsia="en-ZA"/>
        </w:rPr>
        <w:t xml:space="preserve">e)   </w:t>
      </w:r>
      <w:r w:rsidRPr="00862458">
        <w:rPr>
          <w:sz w:val="22"/>
          <w:szCs w:val="22"/>
          <w:lang w:eastAsia="en-ZA"/>
        </w:rPr>
        <w:t xml:space="preserve">Regulation </w:t>
      </w:r>
      <w:r w:rsidRPr="00862458">
        <w:rPr>
          <w:color w:val="000000"/>
          <w:sz w:val="22"/>
          <w:szCs w:val="22"/>
        </w:rPr>
        <w:t>issued in terms of</w:t>
      </w:r>
      <w:r w:rsidRPr="00862458">
        <w:rPr>
          <w:sz w:val="22"/>
          <w:szCs w:val="22"/>
          <w:lang w:eastAsia="en-ZA"/>
        </w:rPr>
        <w:t xml:space="preserve"> </w:t>
      </w:r>
      <w:r w:rsidRPr="00862458">
        <w:rPr>
          <w:bCs/>
          <w:sz w:val="22"/>
          <w:szCs w:val="22"/>
          <w:lang w:eastAsia="en-ZA"/>
        </w:rPr>
        <w:t>Preferential Procurement Policy Framework Act 5 OF 2000 GN R725 of 10 August 2001 paragraph 3(1) requires that:</w:t>
      </w:r>
    </w:p>
    <w:p w:rsidR="00F067F9" w:rsidRPr="002C76C1" w:rsidRDefault="00F067F9" w:rsidP="00F067F9">
      <w:pPr>
        <w:pStyle w:val="NormalWeb"/>
        <w:tabs>
          <w:tab w:val="center" w:pos="709"/>
        </w:tabs>
        <w:spacing w:after="120" w:line="260" w:lineRule="exact"/>
        <w:ind w:left="720" w:firstLine="45"/>
        <w:rPr>
          <w:rFonts w:ascii="Arial" w:hAnsi="Arial" w:cs="Arial"/>
          <w:i/>
          <w:iCs/>
          <w:sz w:val="22"/>
          <w:szCs w:val="22"/>
        </w:rPr>
      </w:pPr>
      <w:r w:rsidRPr="002C76C1">
        <w:rPr>
          <w:rFonts w:ascii="Arial" w:hAnsi="Arial" w:cs="Arial"/>
          <w:i/>
          <w:iCs/>
          <w:sz w:val="22"/>
          <w:szCs w:val="22"/>
        </w:rPr>
        <w:t>“The 80/20 preference point system – (1) The following should be used to calculate the points for price in respect of tenders/procurement with a Rand value equal to, or above R30 000 and up to a Rand value of R500 000. Organs of state may, however, apply this formula for procurement with a value less than R30 000, if and when appropriate</w:t>
      </w:r>
    </w:p>
    <w:p w:rsidR="00F067F9" w:rsidRPr="002C76C1" w:rsidRDefault="00F067F9" w:rsidP="00F067F9">
      <w:pPr>
        <w:tabs>
          <w:tab w:val="center" w:pos="709"/>
        </w:tabs>
        <w:autoSpaceDE w:val="0"/>
        <w:autoSpaceDN w:val="0"/>
        <w:adjustRightInd w:val="0"/>
        <w:spacing w:after="120" w:line="260" w:lineRule="exact"/>
        <w:ind w:left="357" w:hanging="357"/>
        <w:rPr>
          <w:i/>
          <w:iCs/>
          <w:sz w:val="22"/>
          <w:szCs w:val="22"/>
        </w:rPr>
      </w:pPr>
      <w:r w:rsidRPr="002C76C1">
        <w:rPr>
          <w:i/>
          <w:iCs/>
          <w:noProof/>
          <w:sz w:val="22"/>
          <w:szCs w:val="22"/>
          <w:lang w:val="en-ZA" w:eastAsia="en-ZA"/>
        </w:rPr>
        <w:drawing>
          <wp:anchor distT="0" distB="0" distL="114300" distR="114300" simplePos="0" relativeHeight="251664384" behindDoc="0" locked="0" layoutInCell="1" allowOverlap="1">
            <wp:simplePos x="0" y="0"/>
            <wp:positionH relativeFrom="column">
              <wp:posOffset>2371725</wp:posOffset>
            </wp:positionH>
            <wp:positionV relativeFrom="paragraph">
              <wp:posOffset>125095</wp:posOffset>
            </wp:positionV>
            <wp:extent cx="1801495" cy="330835"/>
            <wp:effectExtent l="19050" t="0" r="825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801495" cy="330835"/>
                    </a:xfrm>
                    <a:prstGeom prst="rect">
                      <a:avLst/>
                    </a:prstGeom>
                    <a:noFill/>
                  </pic:spPr>
                </pic:pic>
              </a:graphicData>
            </a:graphic>
          </wp:anchor>
        </w:drawing>
      </w:r>
      <w:r w:rsidRPr="002C76C1">
        <w:rPr>
          <w:i/>
          <w:iCs/>
          <w:sz w:val="22"/>
          <w:szCs w:val="22"/>
        </w:rPr>
        <w:tab/>
      </w:r>
      <w:r w:rsidRPr="002C76C1">
        <w:rPr>
          <w:i/>
          <w:iCs/>
          <w:sz w:val="22"/>
          <w:szCs w:val="22"/>
        </w:rPr>
        <w:tab/>
      </w:r>
      <w:r w:rsidRPr="002C76C1">
        <w:rPr>
          <w:i/>
          <w:iCs/>
          <w:sz w:val="22"/>
          <w:szCs w:val="22"/>
        </w:rPr>
        <w:tab/>
      </w:r>
      <w:r w:rsidRPr="002C76C1">
        <w:rPr>
          <w:i/>
          <w:iCs/>
          <w:sz w:val="22"/>
          <w:szCs w:val="22"/>
        </w:rPr>
        <w:tab/>
      </w:r>
    </w:p>
    <w:p w:rsidR="00F067F9" w:rsidRPr="002C76C1" w:rsidRDefault="00F067F9" w:rsidP="00F067F9">
      <w:pPr>
        <w:tabs>
          <w:tab w:val="center" w:pos="709"/>
          <w:tab w:val="left" w:pos="3390"/>
        </w:tabs>
        <w:autoSpaceDE w:val="0"/>
        <w:autoSpaceDN w:val="0"/>
        <w:adjustRightInd w:val="0"/>
        <w:spacing w:after="120" w:line="260" w:lineRule="exact"/>
        <w:ind w:left="709" w:hanging="709"/>
        <w:rPr>
          <w:i/>
          <w:iCs/>
          <w:sz w:val="22"/>
          <w:szCs w:val="22"/>
        </w:rPr>
      </w:pPr>
      <w:r w:rsidRPr="002C76C1">
        <w:rPr>
          <w:i/>
          <w:iCs/>
          <w:sz w:val="22"/>
          <w:szCs w:val="22"/>
        </w:rPr>
        <w:tab/>
        <w:t>Where</w:t>
      </w:r>
      <w:r w:rsidRPr="002C76C1">
        <w:rPr>
          <w:i/>
          <w:iCs/>
          <w:sz w:val="22"/>
          <w:szCs w:val="22"/>
        </w:rPr>
        <w:tab/>
        <w:t xml:space="preserve">  </w:t>
      </w:r>
      <w:r w:rsidRPr="002C76C1">
        <w:rPr>
          <w:i/>
          <w:iCs/>
          <w:sz w:val="22"/>
          <w:szCs w:val="22"/>
        </w:rPr>
        <w:tab/>
      </w:r>
    </w:p>
    <w:p w:rsidR="00F067F9" w:rsidRPr="002C76C1" w:rsidRDefault="00F067F9" w:rsidP="00F067F9">
      <w:pPr>
        <w:tabs>
          <w:tab w:val="center" w:pos="709"/>
          <w:tab w:val="left" w:pos="3390"/>
        </w:tabs>
        <w:autoSpaceDE w:val="0"/>
        <w:autoSpaceDN w:val="0"/>
        <w:adjustRightInd w:val="0"/>
        <w:spacing w:after="120" w:line="260" w:lineRule="exact"/>
        <w:ind w:left="357" w:hanging="357"/>
        <w:rPr>
          <w:i/>
          <w:iCs/>
          <w:sz w:val="22"/>
          <w:szCs w:val="22"/>
        </w:rPr>
      </w:pPr>
    </w:p>
    <w:p w:rsidR="00F067F9" w:rsidRPr="002C76C1" w:rsidRDefault="00F067F9" w:rsidP="00F067F9">
      <w:pPr>
        <w:tabs>
          <w:tab w:val="center" w:pos="709"/>
        </w:tabs>
        <w:autoSpaceDE w:val="0"/>
        <w:autoSpaceDN w:val="0"/>
        <w:adjustRightInd w:val="0"/>
        <w:spacing w:after="120" w:line="260" w:lineRule="exact"/>
        <w:ind w:left="357" w:firstLine="352"/>
        <w:rPr>
          <w:i/>
          <w:iCs/>
          <w:sz w:val="22"/>
          <w:szCs w:val="22"/>
        </w:rPr>
      </w:pPr>
      <w:r w:rsidRPr="002C76C1">
        <w:rPr>
          <w:i/>
          <w:iCs/>
          <w:sz w:val="22"/>
          <w:szCs w:val="22"/>
        </w:rPr>
        <w:t>Ps = Points scored for price of tender under consideration</w:t>
      </w:r>
    </w:p>
    <w:p w:rsidR="00F067F9" w:rsidRPr="002C76C1" w:rsidRDefault="00F067F9" w:rsidP="00F067F9">
      <w:pPr>
        <w:tabs>
          <w:tab w:val="center" w:pos="709"/>
        </w:tabs>
        <w:autoSpaceDE w:val="0"/>
        <w:autoSpaceDN w:val="0"/>
        <w:adjustRightInd w:val="0"/>
        <w:spacing w:after="120" w:line="260" w:lineRule="exact"/>
        <w:ind w:left="357" w:firstLine="352"/>
        <w:rPr>
          <w:i/>
          <w:iCs/>
          <w:sz w:val="22"/>
          <w:szCs w:val="22"/>
        </w:rPr>
      </w:pPr>
      <w:r w:rsidRPr="002C76C1">
        <w:rPr>
          <w:i/>
          <w:iCs/>
          <w:sz w:val="22"/>
          <w:szCs w:val="22"/>
        </w:rPr>
        <w:t>Pt = Rand value of offer tender consideration</w:t>
      </w:r>
    </w:p>
    <w:p w:rsidR="00F067F9" w:rsidRPr="002C76C1" w:rsidRDefault="00F067F9" w:rsidP="00F067F9">
      <w:pPr>
        <w:pStyle w:val="NormalWeb"/>
        <w:tabs>
          <w:tab w:val="center" w:pos="709"/>
        </w:tabs>
        <w:spacing w:after="120" w:line="260" w:lineRule="exact"/>
        <w:ind w:left="357" w:firstLine="352"/>
        <w:rPr>
          <w:rFonts w:ascii="Arial" w:hAnsi="Arial" w:cs="Arial"/>
          <w:i/>
          <w:iCs/>
          <w:sz w:val="22"/>
          <w:szCs w:val="22"/>
        </w:rPr>
      </w:pPr>
      <w:r w:rsidRPr="002C76C1">
        <w:rPr>
          <w:rFonts w:ascii="Arial" w:hAnsi="Arial" w:cs="Arial"/>
          <w:i/>
          <w:iCs/>
          <w:sz w:val="22"/>
          <w:szCs w:val="22"/>
        </w:rPr>
        <w:t>Pmin = Rand value of lowest acceptable tender</w:t>
      </w:r>
    </w:p>
    <w:p w:rsidR="00F067F9" w:rsidRPr="002C76C1" w:rsidRDefault="00F067F9" w:rsidP="00F067F9">
      <w:pPr>
        <w:pStyle w:val="NormalWeb"/>
        <w:tabs>
          <w:tab w:val="center" w:pos="709"/>
        </w:tabs>
        <w:spacing w:after="120" w:line="260" w:lineRule="exact"/>
        <w:rPr>
          <w:rFonts w:ascii="Arial" w:hAnsi="Arial" w:cs="Arial"/>
          <w:iCs/>
          <w:sz w:val="22"/>
          <w:szCs w:val="22"/>
        </w:rPr>
      </w:pPr>
    </w:p>
    <w:p w:rsidR="00F067F9" w:rsidRPr="002C76C1" w:rsidRDefault="00F067F9" w:rsidP="00F067F9">
      <w:pPr>
        <w:tabs>
          <w:tab w:val="center" w:pos="709"/>
        </w:tabs>
        <w:autoSpaceDE w:val="0"/>
        <w:autoSpaceDN w:val="0"/>
        <w:adjustRightInd w:val="0"/>
        <w:ind w:left="360" w:hanging="360"/>
        <w:rPr>
          <w:bCs/>
          <w:sz w:val="22"/>
          <w:szCs w:val="22"/>
          <w:lang w:val="en-ZA" w:eastAsia="en-ZA"/>
        </w:rPr>
      </w:pPr>
      <w:r>
        <w:rPr>
          <w:bCs/>
          <w:sz w:val="22"/>
          <w:szCs w:val="22"/>
          <w:lang w:val="en-ZA" w:eastAsia="en-ZA"/>
        </w:rPr>
        <w:t xml:space="preserve">f)    </w:t>
      </w:r>
      <w:r w:rsidRPr="002C76C1">
        <w:rPr>
          <w:bCs/>
          <w:sz w:val="22"/>
          <w:szCs w:val="22"/>
          <w:lang w:val="en-ZA" w:eastAsia="en-ZA"/>
        </w:rPr>
        <w:t>The department’s SCM policy paragraph’s 49 and 50a. states:</w:t>
      </w:r>
    </w:p>
    <w:p w:rsidR="00F067F9" w:rsidRPr="002C76C1" w:rsidRDefault="00F067F9" w:rsidP="00F067F9">
      <w:pPr>
        <w:tabs>
          <w:tab w:val="center" w:pos="709"/>
        </w:tabs>
        <w:autoSpaceDE w:val="0"/>
        <w:autoSpaceDN w:val="0"/>
        <w:adjustRightInd w:val="0"/>
        <w:ind w:left="720"/>
        <w:rPr>
          <w:bCs/>
          <w:sz w:val="22"/>
          <w:szCs w:val="22"/>
          <w:lang w:val="en-ZA" w:eastAsia="en-ZA"/>
        </w:rPr>
      </w:pPr>
    </w:p>
    <w:p w:rsidR="00F067F9" w:rsidRPr="002C76C1" w:rsidRDefault="00F067F9" w:rsidP="00F067F9">
      <w:pPr>
        <w:tabs>
          <w:tab w:val="center" w:pos="709"/>
        </w:tabs>
        <w:autoSpaceDE w:val="0"/>
        <w:autoSpaceDN w:val="0"/>
        <w:adjustRightInd w:val="0"/>
        <w:ind w:left="1440" w:hanging="731"/>
        <w:rPr>
          <w:bCs/>
          <w:i/>
          <w:sz w:val="22"/>
          <w:szCs w:val="22"/>
          <w:lang w:val="en-ZA" w:eastAsia="en-ZA"/>
        </w:rPr>
      </w:pPr>
      <w:r w:rsidRPr="002C76C1">
        <w:rPr>
          <w:bCs/>
          <w:i/>
          <w:sz w:val="22"/>
          <w:szCs w:val="22"/>
          <w:lang w:val="en-ZA" w:eastAsia="en-ZA"/>
        </w:rPr>
        <w:t>“49</w:t>
      </w:r>
      <w:r w:rsidRPr="002C76C1">
        <w:rPr>
          <w:bCs/>
          <w:i/>
          <w:sz w:val="22"/>
          <w:szCs w:val="22"/>
          <w:lang w:val="en-ZA" w:eastAsia="en-ZA"/>
        </w:rPr>
        <w:tab/>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w:t>
      </w:r>
    </w:p>
    <w:p w:rsidR="00F067F9" w:rsidRPr="002C76C1" w:rsidRDefault="00F067F9" w:rsidP="00F067F9">
      <w:pPr>
        <w:tabs>
          <w:tab w:val="center" w:pos="709"/>
        </w:tabs>
        <w:autoSpaceDE w:val="0"/>
        <w:autoSpaceDN w:val="0"/>
        <w:adjustRightInd w:val="0"/>
        <w:ind w:left="1440" w:hanging="1440"/>
        <w:rPr>
          <w:bCs/>
          <w:i/>
          <w:sz w:val="22"/>
          <w:szCs w:val="22"/>
          <w:lang w:val="en-ZA" w:eastAsia="en-ZA"/>
        </w:rPr>
      </w:pPr>
    </w:p>
    <w:p w:rsidR="00F067F9" w:rsidRPr="002C76C1" w:rsidRDefault="00F067F9" w:rsidP="00F067F9">
      <w:pPr>
        <w:tabs>
          <w:tab w:val="center" w:pos="709"/>
        </w:tabs>
        <w:autoSpaceDE w:val="0"/>
        <w:autoSpaceDN w:val="0"/>
        <w:adjustRightInd w:val="0"/>
        <w:ind w:left="1440" w:hanging="731"/>
        <w:rPr>
          <w:bCs/>
          <w:i/>
          <w:sz w:val="22"/>
          <w:szCs w:val="22"/>
          <w:lang w:val="en-ZA" w:eastAsia="en-ZA"/>
        </w:rPr>
      </w:pPr>
      <w:r w:rsidRPr="002C76C1">
        <w:rPr>
          <w:bCs/>
          <w:i/>
          <w:sz w:val="22"/>
          <w:szCs w:val="22"/>
          <w:lang w:val="en-ZA" w:eastAsia="en-ZA"/>
        </w:rPr>
        <w:t>50</w:t>
      </w:r>
      <w:r w:rsidRPr="002C76C1">
        <w:rPr>
          <w:bCs/>
          <w:i/>
          <w:sz w:val="22"/>
          <w:szCs w:val="22"/>
          <w:lang w:val="en-ZA" w:eastAsia="en-ZA"/>
        </w:rPr>
        <w:tab/>
        <w:t>The following key principles will apply to the supplier register:</w:t>
      </w:r>
    </w:p>
    <w:p w:rsidR="00F067F9" w:rsidRPr="002C76C1" w:rsidRDefault="00F067F9" w:rsidP="00F067F9">
      <w:pPr>
        <w:tabs>
          <w:tab w:val="center" w:pos="709"/>
        </w:tabs>
        <w:autoSpaceDE w:val="0"/>
        <w:autoSpaceDN w:val="0"/>
        <w:adjustRightInd w:val="0"/>
        <w:ind w:left="2160" w:hanging="720"/>
        <w:rPr>
          <w:bCs/>
          <w:i/>
          <w:sz w:val="22"/>
          <w:szCs w:val="22"/>
          <w:lang w:val="en-ZA" w:eastAsia="en-ZA"/>
        </w:rPr>
      </w:pPr>
      <w:r w:rsidRPr="002C76C1">
        <w:rPr>
          <w:bCs/>
          <w:i/>
          <w:sz w:val="22"/>
          <w:szCs w:val="22"/>
          <w:lang w:val="en-ZA" w:eastAsia="en-ZA"/>
        </w:rPr>
        <w:t xml:space="preserve">a. </w:t>
      </w:r>
      <w:r w:rsidRPr="002C76C1">
        <w:rPr>
          <w:bCs/>
          <w:i/>
          <w:sz w:val="22"/>
          <w:szCs w:val="22"/>
          <w:lang w:val="en-ZA" w:eastAsia="en-ZA"/>
        </w:rPr>
        <w:tab/>
        <w:t>The use of the register will be mandatory for the acquisition through the quotation procedure for all goods and services.”</w:t>
      </w:r>
    </w:p>
    <w:p w:rsidR="00F067F9" w:rsidRPr="002C76C1" w:rsidRDefault="00F067F9" w:rsidP="00F067F9">
      <w:pPr>
        <w:pStyle w:val="NormalWeb"/>
        <w:tabs>
          <w:tab w:val="center" w:pos="709"/>
        </w:tabs>
        <w:spacing w:after="120" w:line="260" w:lineRule="exact"/>
        <w:rPr>
          <w:rFonts w:ascii="Arial" w:hAnsi="Arial" w:cs="Arial"/>
          <w:i/>
          <w:iCs/>
          <w:sz w:val="22"/>
          <w:szCs w:val="22"/>
        </w:rPr>
      </w:pPr>
    </w:p>
    <w:p w:rsidR="00F067F9" w:rsidRPr="002C76C1" w:rsidRDefault="00F067F9" w:rsidP="00F067F9">
      <w:pPr>
        <w:pStyle w:val="NormalWeb"/>
        <w:tabs>
          <w:tab w:val="center" w:pos="709"/>
        </w:tabs>
        <w:spacing w:line="260" w:lineRule="exact"/>
        <w:rPr>
          <w:rFonts w:ascii="Arial" w:hAnsi="Arial" w:cs="Arial"/>
          <w:sz w:val="22"/>
          <w:szCs w:val="22"/>
        </w:rPr>
      </w:pPr>
      <w:r w:rsidRPr="002C76C1">
        <w:rPr>
          <w:rFonts w:ascii="Arial" w:hAnsi="Arial" w:cs="Arial"/>
          <w:sz w:val="22"/>
          <w:szCs w:val="22"/>
        </w:rPr>
        <w:t xml:space="preserve">The following deviations, relating to the purchase of domestic furniture - rubber mats were noted. </w:t>
      </w:r>
    </w:p>
    <w:p w:rsidR="00F067F9" w:rsidRPr="002C76C1" w:rsidRDefault="00F067F9" w:rsidP="00F067F9">
      <w:pPr>
        <w:pStyle w:val="NormalWeb"/>
        <w:tabs>
          <w:tab w:val="center" w:pos="709"/>
        </w:tabs>
        <w:spacing w:line="260" w:lineRule="exact"/>
        <w:rPr>
          <w:rFonts w:ascii="Arial" w:hAnsi="Arial" w:cs="Arial"/>
          <w:sz w:val="22"/>
          <w:szCs w:val="22"/>
        </w:rPr>
      </w:pPr>
    </w:p>
    <w:p w:rsidR="00F067F9" w:rsidRPr="002C76C1" w:rsidRDefault="00F067F9" w:rsidP="00F067F9">
      <w:pPr>
        <w:pStyle w:val="NormalWeb"/>
        <w:tabs>
          <w:tab w:val="center" w:pos="709"/>
        </w:tabs>
        <w:spacing w:line="260" w:lineRule="exact"/>
        <w:rPr>
          <w:rFonts w:ascii="Arial" w:hAnsi="Arial" w:cs="Arial"/>
          <w:sz w:val="22"/>
          <w:szCs w:val="22"/>
        </w:rPr>
      </w:pPr>
      <w:r w:rsidRPr="002C76C1">
        <w:rPr>
          <w:rFonts w:ascii="Arial" w:hAnsi="Arial" w:cs="Arial"/>
          <w:sz w:val="22"/>
          <w:szCs w:val="22"/>
        </w:rPr>
        <w:t>Please see the table below for information on the batch selected for testing.</w:t>
      </w:r>
    </w:p>
    <w:p w:rsidR="00F067F9" w:rsidRPr="002C76C1" w:rsidRDefault="00F067F9" w:rsidP="00F067F9">
      <w:pPr>
        <w:pStyle w:val="NormalWeb"/>
        <w:tabs>
          <w:tab w:val="center" w:pos="709"/>
        </w:tabs>
        <w:spacing w:line="260" w:lineRule="exact"/>
        <w:ind w:left="357" w:hanging="357"/>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0"/>
        <w:gridCol w:w="1260"/>
        <w:gridCol w:w="2520"/>
        <w:gridCol w:w="2284"/>
      </w:tblGrid>
      <w:tr w:rsidR="00F067F9" w:rsidRPr="002C76C1" w:rsidTr="00861A27">
        <w:trPr>
          <w:trHeight w:val="128"/>
        </w:trPr>
        <w:tc>
          <w:tcPr>
            <w:tcW w:w="3150" w:type="dxa"/>
            <w:vMerge w:val="restart"/>
            <w:shd w:val="clear" w:color="auto" w:fill="BFBFBF" w:themeFill="background1" w:themeFillShade="BF"/>
          </w:tcPr>
          <w:p w:rsidR="00F067F9" w:rsidRPr="0098701E" w:rsidRDefault="00F067F9" w:rsidP="00861A27">
            <w:pPr>
              <w:pStyle w:val="NormalWeb"/>
              <w:tabs>
                <w:tab w:val="center" w:pos="709"/>
              </w:tabs>
              <w:rPr>
                <w:rFonts w:ascii="Arial" w:hAnsi="Arial" w:cs="Arial"/>
                <w:b/>
                <w:sz w:val="18"/>
                <w:szCs w:val="18"/>
                <w:lang w:val="en-ZA"/>
              </w:rPr>
            </w:pPr>
            <w:r w:rsidRPr="0098701E">
              <w:rPr>
                <w:rFonts w:ascii="Arial" w:hAnsi="Arial" w:cs="Arial"/>
                <w:b/>
                <w:sz w:val="18"/>
                <w:szCs w:val="18"/>
                <w:lang w:val="en-ZA"/>
              </w:rPr>
              <w:t>SUPPLIER  NAME</w:t>
            </w:r>
          </w:p>
        </w:tc>
        <w:tc>
          <w:tcPr>
            <w:tcW w:w="1260" w:type="dxa"/>
            <w:vMerge w:val="restart"/>
            <w:shd w:val="clear" w:color="auto" w:fill="BFBFBF" w:themeFill="background1" w:themeFillShade="BF"/>
          </w:tcPr>
          <w:p w:rsidR="00F067F9" w:rsidRPr="0098701E" w:rsidRDefault="00F067F9" w:rsidP="00861A27">
            <w:pPr>
              <w:pStyle w:val="NormalWeb"/>
              <w:tabs>
                <w:tab w:val="center" w:pos="709"/>
              </w:tabs>
              <w:rPr>
                <w:rFonts w:ascii="Arial" w:hAnsi="Arial" w:cs="Arial"/>
                <w:b/>
                <w:sz w:val="18"/>
                <w:szCs w:val="18"/>
                <w:lang w:val="en-ZA"/>
              </w:rPr>
            </w:pPr>
            <w:r w:rsidRPr="0098701E">
              <w:rPr>
                <w:rFonts w:ascii="Arial" w:hAnsi="Arial" w:cs="Arial"/>
                <w:b/>
                <w:sz w:val="18"/>
                <w:szCs w:val="18"/>
                <w:lang w:val="en-ZA"/>
              </w:rPr>
              <w:t>FANO</w:t>
            </w:r>
          </w:p>
        </w:tc>
        <w:tc>
          <w:tcPr>
            <w:tcW w:w="2520" w:type="dxa"/>
            <w:shd w:val="clear" w:color="auto" w:fill="BFBFBF" w:themeFill="background1" w:themeFillShade="BF"/>
            <w:vAlign w:val="bottom"/>
          </w:tcPr>
          <w:p w:rsidR="00F067F9" w:rsidRPr="0098701E" w:rsidRDefault="00F067F9" w:rsidP="00861A27">
            <w:pPr>
              <w:pStyle w:val="NormalWeb"/>
              <w:tabs>
                <w:tab w:val="center" w:pos="709"/>
              </w:tabs>
              <w:jc w:val="right"/>
              <w:rPr>
                <w:rFonts w:ascii="Arial" w:hAnsi="Arial" w:cs="Arial"/>
                <w:b/>
                <w:sz w:val="18"/>
                <w:szCs w:val="18"/>
                <w:lang w:val="en-ZA"/>
              </w:rPr>
            </w:pPr>
            <w:r w:rsidRPr="0098701E">
              <w:rPr>
                <w:rFonts w:ascii="Arial" w:hAnsi="Arial" w:cs="Arial"/>
                <w:b/>
                <w:sz w:val="18"/>
                <w:szCs w:val="18"/>
                <w:lang w:val="en-ZA"/>
              </w:rPr>
              <w:t>Amount awarded</w:t>
            </w:r>
          </w:p>
        </w:tc>
        <w:tc>
          <w:tcPr>
            <w:tcW w:w="2284" w:type="dxa"/>
            <w:shd w:val="clear" w:color="auto" w:fill="BFBFBF" w:themeFill="background1" w:themeFillShade="BF"/>
            <w:vAlign w:val="bottom"/>
          </w:tcPr>
          <w:p w:rsidR="00F067F9" w:rsidRPr="0098701E" w:rsidRDefault="00F067F9" w:rsidP="00861A27">
            <w:pPr>
              <w:pStyle w:val="NormalWeb"/>
              <w:tabs>
                <w:tab w:val="center" w:pos="709"/>
              </w:tabs>
              <w:jc w:val="right"/>
              <w:rPr>
                <w:rFonts w:ascii="Arial" w:hAnsi="Arial" w:cs="Arial"/>
                <w:b/>
                <w:sz w:val="18"/>
                <w:szCs w:val="18"/>
                <w:lang w:val="en-ZA"/>
              </w:rPr>
            </w:pPr>
            <w:r w:rsidRPr="0098701E">
              <w:rPr>
                <w:rFonts w:ascii="Arial" w:hAnsi="Arial" w:cs="Arial"/>
                <w:b/>
                <w:sz w:val="18"/>
                <w:szCs w:val="18"/>
                <w:lang w:val="en-ZA"/>
              </w:rPr>
              <w:t>Amount selected in sample</w:t>
            </w:r>
          </w:p>
        </w:tc>
      </w:tr>
      <w:tr w:rsidR="00F067F9" w:rsidRPr="002C76C1" w:rsidTr="00861A27">
        <w:trPr>
          <w:trHeight w:val="127"/>
        </w:trPr>
        <w:tc>
          <w:tcPr>
            <w:tcW w:w="3150" w:type="dxa"/>
            <w:vMerge/>
          </w:tcPr>
          <w:p w:rsidR="00F067F9" w:rsidRPr="0098701E" w:rsidRDefault="00F067F9" w:rsidP="00861A27">
            <w:pPr>
              <w:pStyle w:val="NormalWeb"/>
              <w:tabs>
                <w:tab w:val="center" w:pos="709"/>
              </w:tabs>
              <w:rPr>
                <w:rFonts w:ascii="Arial" w:hAnsi="Arial" w:cs="Arial"/>
                <w:b/>
                <w:sz w:val="18"/>
                <w:szCs w:val="18"/>
                <w:lang w:val="en-ZA"/>
              </w:rPr>
            </w:pPr>
          </w:p>
        </w:tc>
        <w:tc>
          <w:tcPr>
            <w:tcW w:w="1260" w:type="dxa"/>
            <w:vMerge/>
          </w:tcPr>
          <w:p w:rsidR="00F067F9" w:rsidRPr="0098701E" w:rsidRDefault="00F067F9" w:rsidP="00861A27">
            <w:pPr>
              <w:pStyle w:val="NormalWeb"/>
              <w:tabs>
                <w:tab w:val="center" w:pos="709"/>
              </w:tabs>
              <w:rPr>
                <w:rFonts w:ascii="Arial" w:hAnsi="Arial" w:cs="Arial"/>
                <w:b/>
                <w:sz w:val="18"/>
                <w:szCs w:val="18"/>
                <w:lang w:val="en-ZA"/>
              </w:rPr>
            </w:pPr>
          </w:p>
        </w:tc>
        <w:tc>
          <w:tcPr>
            <w:tcW w:w="2520" w:type="dxa"/>
            <w:shd w:val="clear" w:color="auto" w:fill="D9D9D9" w:themeFill="background1" w:themeFillShade="D9"/>
            <w:vAlign w:val="bottom"/>
          </w:tcPr>
          <w:p w:rsidR="00F067F9" w:rsidRPr="0098701E" w:rsidRDefault="00F067F9" w:rsidP="00861A27">
            <w:pPr>
              <w:pStyle w:val="NormalWeb"/>
              <w:tabs>
                <w:tab w:val="center" w:pos="709"/>
              </w:tabs>
              <w:jc w:val="right"/>
              <w:rPr>
                <w:rFonts w:ascii="Arial" w:hAnsi="Arial" w:cs="Arial"/>
                <w:b/>
                <w:sz w:val="18"/>
                <w:szCs w:val="18"/>
                <w:lang w:val="en-ZA"/>
              </w:rPr>
            </w:pPr>
            <w:r w:rsidRPr="0098701E">
              <w:rPr>
                <w:rFonts w:ascii="Arial" w:hAnsi="Arial" w:cs="Arial"/>
                <w:b/>
                <w:sz w:val="18"/>
                <w:szCs w:val="18"/>
                <w:lang w:val="en-ZA"/>
              </w:rPr>
              <w:t>R</w:t>
            </w:r>
          </w:p>
        </w:tc>
        <w:tc>
          <w:tcPr>
            <w:tcW w:w="2284" w:type="dxa"/>
            <w:shd w:val="clear" w:color="auto" w:fill="D9D9D9" w:themeFill="background1" w:themeFillShade="D9"/>
            <w:vAlign w:val="bottom"/>
          </w:tcPr>
          <w:p w:rsidR="00F067F9" w:rsidRPr="0098701E" w:rsidRDefault="00F067F9" w:rsidP="00861A27">
            <w:pPr>
              <w:pStyle w:val="NormalWeb"/>
              <w:tabs>
                <w:tab w:val="center" w:pos="709"/>
              </w:tabs>
              <w:jc w:val="right"/>
              <w:rPr>
                <w:rFonts w:ascii="Arial" w:hAnsi="Arial" w:cs="Arial"/>
                <w:b/>
                <w:sz w:val="18"/>
                <w:szCs w:val="18"/>
                <w:lang w:val="en-ZA"/>
              </w:rPr>
            </w:pPr>
            <w:r w:rsidRPr="0098701E">
              <w:rPr>
                <w:rFonts w:ascii="Arial" w:hAnsi="Arial" w:cs="Arial"/>
                <w:b/>
                <w:sz w:val="18"/>
                <w:szCs w:val="18"/>
                <w:lang w:val="en-ZA"/>
              </w:rPr>
              <w:t>R</w:t>
            </w:r>
          </w:p>
        </w:tc>
      </w:tr>
      <w:tr w:rsidR="00F067F9" w:rsidRPr="002C76C1" w:rsidTr="00861A27">
        <w:trPr>
          <w:trHeight w:val="255"/>
        </w:trPr>
        <w:tc>
          <w:tcPr>
            <w:tcW w:w="3150" w:type="dxa"/>
            <w:vMerge w:val="restart"/>
            <w:vAlign w:val="center"/>
          </w:tcPr>
          <w:p w:rsidR="00F067F9" w:rsidRPr="0098701E" w:rsidRDefault="00F067F9" w:rsidP="00861A27">
            <w:pPr>
              <w:pStyle w:val="NormalWeb"/>
              <w:tabs>
                <w:tab w:val="center" w:pos="709"/>
              </w:tabs>
              <w:rPr>
                <w:rFonts w:ascii="Arial" w:hAnsi="Arial" w:cs="Arial"/>
                <w:sz w:val="18"/>
                <w:szCs w:val="18"/>
                <w:lang w:val="en-ZA"/>
              </w:rPr>
            </w:pPr>
            <w:r w:rsidRPr="0098701E">
              <w:rPr>
                <w:rFonts w:ascii="Arial" w:hAnsi="Arial" w:cs="Arial"/>
                <w:bCs/>
                <w:sz w:val="18"/>
                <w:szCs w:val="18"/>
              </w:rPr>
              <w:t>MJBX Business Enterprise CC</w:t>
            </w:r>
          </w:p>
        </w:tc>
        <w:tc>
          <w:tcPr>
            <w:tcW w:w="1260" w:type="dxa"/>
            <w:vMerge w:val="restart"/>
          </w:tcPr>
          <w:p w:rsidR="00F067F9" w:rsidRPr="0098701E" w:rsidRDefault="00F067F9" w:rsidP="00861A27">
            <w:pPr>
              <w:pStyle w:val="NormalWeb"/>
              <w:tabs>
                <w:tab w:val="center" w:pos="709"/>
              </w:tabs>
              <w:rPr>
                <w:rFonts w:ascii="Arial" w:hAnsi="Arial" w:cs="Arial"/>
                <w:sz w:val="18"/>
                <w:szCs w:val="18"/>
                <w:lang w:val="en-ZA"/>
              </w:rPr>
            </w:pPr>
          </w:p>
          <w:p w:rsidR="00F067F9" w:rsidRPr="0098701E" w:rsidRDefault="00F067F9" w:rsidP="00861A27">
            <w:pPr>
              <w:pStyle w:val="NormalWeb"/>
              <w:tabs>
                <w:tab w:val="center" w:pos="709"/>
              </w:tabs>
              <w:rPr>
                <w:rFonts w:ascii="Arial" w:hAnsi="Arial" w:cs="Arial"/>
                <w:sz w:val="18"/>
                <w:szCs w:val="18"/>
                <w:lang w:val="en-ZA"/>
              </w:rPr>
            </w:pPr>
            <w:r w:rsidRPr="0098701E">
              <w:rPr>
                <w:rFonts w:ascii="Arial" w:hAnsi="Arial" w:cs="Arial"/>
                <w:sz w:val="18"/>
                <w:szCs w:val="18"/>
                <w:lang w:val="en-ZA"/>
              </w:rPr>
              <w:t>160330</w:t>
            </w:r>
          </w:p>
        </w:tc>
        <w:tc>
          <w:tcPr>
            <w:tcW w:w="2520" w:type="dxa"/>
            <w:vMerge w:val="restart"/>
            <w:vAlign w:val="center"/>
          </w:tcPr>
          <w:p w:rsidR="00F067F9" w:rsidRPr="0098701E" w:rsidRDefault="00F067F9" w:rsidP="00861A27">
            <w:pPr>
              <w:pStyle w:val="NormalWeb"/>
              <w:tabs>
                <w:tab w:val="center" w:pos="709"/>
              </w:tabs>
              <w:jc w:val="right"/>
              <w:rPr>
                <w:rFonts w:ascii="Arial" w:hAnsi="Arial" w:cs="Arial"/>
                <w:sz w:val="18"/>
                <w:szCs w:val="18"/>
                <w:lang w:val="en-ZA"/>
              </w:rPr>
            </w:pPr>
            <w:r w:rsidRPr="0098701E">
              <w:rPr>
                <w:rFonts w:ascii="Arial" w:hAnsi="Arial" w:cs="Arial"/>
                <w:sz w:val="18"/>
                <w:szCs w:val="18"/>
                <w:lang w:val="en-ZA"/>
              </w:rPr>
              <w:t>79 796,05</w:t>
            </w:r>
          </w:p>
        </w:tc>
        <w:tc>
          <w:tcPr>
            <w:tcW w:w="2284" w:type="dxa"/>
          </w:tcPr>
          <w:p w:rsidR="00F067F9" w:rsidRPr="0098701E" w:rsidRDefault="00F067F9" w:rsidP="00861A27">
            <w:pPr>
              <w:pStyle w:val="NormalWeb"/>
              <w:tabs>
                <w:tab w:val="center" w:pos="709"/>
              </w:tabs>
              <w:jc w:val="right"/>
              <w:rPr>
                <w:rFonts w:ascii="Arial" w:hAnsi="Arial" w:cs="Arial"/>
                <w:sz w:val="18"/>
                <w:szCs w:val="18"/>
                <w:lang w:val="en-ZA"/>
              </w:rPr>
            </w:pPr>
            <w:r w:rsidRPr="0098701E">
              <w:rPr>
                <w:rFonts w:ascii="Arial" w:hAnsi="Arial" w:cs="Arial"/>
                <w:sz w:val="18"/>
                <w:szCs w:val="18"/>
                <w:lang w:val="en-ZA"/>
              </w:rPr>
              <w:t>39 332,00</w:t>
            </w:r>
          </w:p>
        </w:tc>
      </w:tr>
      <w:tr w:rsidR="00F067F9" w:rsidRPr="002C76C1" w:rsidTr="00861A27">
        <w:trPr>
          <w:trHeight w:val="255"/>
        </w:trPr>
        <w:tc>
          <w:tcPr>
            <w:tcW w:w="3150" w:type="dxa"/>
            <w:vMerge/>
          </w:tcPr>
          <w:p w:rsidR="00F067F9" w:rsidRPr="0098701E" w:rsidRDefault="00F067F9" w:rsidP="00861A27">
            <w:pPr>
              <w:pStyle w:val="NormalWeb"/>
              <w:tabs>
                <w:tab w:val="center" w:pos="709"/>
              </w:tabs>
              <w:rPr>
                <w:rFonts w:ascii="Arial" w:hAnsi="Arial" w:cs="Arial"/>
                <w:bCs/>
                <w:sz w:val="18"/>
                <w:szCs w:val="18"/>
              </w:rPr>
            </w:pPr>
          </w:p>
        </w:tc>
        <w:tc>
          <w:tcPr>
            <w:tcW w:w="1260" w:type="dxa"/>
            <w:vMerge/>
          </w:tcPr>
          <w:p w:rsidR="00F067F9" w:rsidRPr="0098701E" w:rsidRDefault="00F067F9" w:rsidP="00861A27">
            <w:pPr>
              <w:pStyle w:val="NormalWeb"/>
              <w:tabs>
                <w:tab w:val="center" w:pos="709"/>
              </w:tabs>
              <w:rPr>
                <w:rFonts w:ascii="Arial" w:hAnsi="Arial" w:cs="Arial"/>
                <w:sz w:val="18"/>
                <w:szCs w:val="18"/>
                <w:lang w:val="en-ZA"/>
              </w:rPr>
            </w:pPr>
          </w:p>
        </w:tc>
        <w:tc>
          <w:tcPr>
            <w:tcW w:w="2520" w:type="dxa"/>
            <w:vMerge/>
            <w:vAlign w:val="bottom"/>
          </w:tcPr>
          <w:p w:rsidR="00F067F9" w:rsidRPr="0098701E" w:rsidRDefault="00F067F9" w:rsidP="00861A27">
            <w:pPr>
              <w:pStyle w:val="NormalWeb"/>
              <w:tabs>
                <w:tab w:val="center" w:pos="709"/>
              </w:tabs>
              <w:jc w:val="right"/>
              <w:rPr>
                <w:rFonts w:ascii="Arial" w:hAnsi="Arial" w:cs="Arial"/>
                <w:sz w:val="18"/>
                <w:szCs w:val="18"/>
                <w:lang w:val="en-ZA"/>
              </w:rPr>
            </w:pPr>
          </w:p>
        </w:tc>
        <w:tc>
          <w:tcPr>
            <w:tcW w:w="2284" w:type="dxa"/>
          </w:tcPr>
          <w:p w:rsidR="00F067F9" w:rsidRPr="0098701E" w:rsidRDefault="00F067F9" w:rsidP="00861A27">
            <w:pPr>
              <w:pStyle w:val="NormalWeb"/>
              <w:tabs>
                <w:tab w:val="center" w:pos="709"/>
              </w:tabs>
              <w:jc w:val="right"/>
              <w:rPr>
                <w:rFonts w:ascii="Arial" w:hAnsi="Arial" w:cs="Arial"/>
                <w:sz w:val="18"/>
                <w:szCs w:val="18"/>
                <w:lang w:val="en-ZA"/>
              </w:rPr>
            </w:pPr>
            <w:r w:rsidRPr="0098701E">
              <w:rPr>
                <w:rFonts w:ascii="Arial" w:hAnsi="Arial" w:cs="Arial"/>
                <w:sz w:val="18"/>
                <w:szCs w:val="18"/>
                <w:lang w:val="en-ZA"/>
              </w:rPr>
              <w:t>4 699,00</w:t>
            </w:r>
          </w:p>
        </w:tc>
      </w:tr>
    </w:tbl>
    <w:p w:rsidR="00F067F9" w:rsidRPr="002C76C1" w:rsidRDefault="00F067F9" w:rsidP="00F067F9">
      <w:pPr>
        <w:pStyle w:val="NormalWeb"/>
        <w:tabs>
          <w:tab w:val="center" w:pos="709"/>
        </w:tabs>
        <w:spacing w:line="260" w:lineRule="exact"/>
        <w:ind w:left="357" w:hanging="357"/>
        <w:rPr>
          <w:rFonts w:ascii="Arial" w:hAnsi="Arial" w:cs="Arial"/>
          <w:sz w:val="22"/>
          <w:szCs w:val="22"/>
        </w:rPr>
      </w:pPr>
    </w:p>
    <w:p w:rsidR="00F067F9" w:rsidRPr="002C76C1" w:rsidRDefault="00F067F9" w:rsidP="006F5D2E">
      <w:pPr>
        <w:pStyle w:val="NormalWeb"/>
        <w:numPr>
          <w:ilvl w:val="0"/>
          <w:numId w:val="132"/>
        </w:numPr>
        <w:tabs>
          <w:tab w:val="center" w:pos="709"/>
        </w:tabs>
        <w:spacing w:after="120" w:line="260" w:lineRule="exact"/>
        <w:ind w:hanging="720"/>
        <w:rPr>
          <w:rFonts w:ascii="Arial" w:hAnsi="Arial" w:cs="Arial"/>
          <w:sz w:val="22"/>
          <w:szCs w:val="22"/>
        </w:rPr>
      </w:pPr>
      <w:r w:rsidRPr="002C76C1">
        <w:rPr>
          <w:rFonts w:ascii="Arial" w:hAnsi="Arial" w:cs="Arial"/>
          <w:sz w:val="22"/>
          <w:szCs w:val="22"/>
        </w:rPr>
        <w:t>The department requested quotations from the following suppliers for the procurement of carpets:</w:t>
      </w:r>
    </w:p>
    <w:p w:rsidR="00F067F9" w:rsidRPr="002C76C1" w:rsidRDefault="00F067F9" w:rsidP="006F5D2E">
      <w:pPr>
        <w:pStyle w:val="NormalWeb"/>
        <w:numPr>
          <w:ilvl w:val="0"/>
          <w:numId w:val="92"/>
        </w:numPr>
        <w:tabs>
          <w:tab w:val="center" w:pos="709"/>
        </w:tabs>
        <w:spacing w:after="120" w:line="260" w:lineRule="exact"/>
        <w:ind w:hanging="731"/>
        <w:rPr>
          <w:rFonts w:ascii="Arial" w:hAnsi="Arial" w:cs="Arial"/>
          <w:sz w:val="22"/>
          <w:szCs w:val="22"/>
        </w:rPr>
      </w:pPr>
      <w:r w:rsidRPr="002C76C1">
        <w:rPr>
          <w:rFonts w:ascii="Arial" w:hAnsi="Arial" w:cs="Arial"/>
          <w:sz w:val="22"/>
          <w:szCs w:val="22"/>
        </w:rPr>
        <w:t>MJBX Business Enterprise</w:t>
      </w:r>
    </w:p>
    <w:p w:rsidR="00F067F9" w:rsidRPr="002C76C1" w:rsidRDefault="00F067F9" w:rsidP="006F5D2E">
      <w:pPr>
        <w:pStyle w:val="NormalWeb"/>
        <w:numPr>
          <w:ilvl w:val="0"/>
          <w:numId w:val="92"/>
        </w:numPr>
        <w:tabs>
          <w:tab w:val="center" w:pos="709"/>
        </w:tabs>
        <w:spacing w:after="120" w:line="260" w:lineRule="exact"/>
        <w:ind w:hanging="731"/>
        <w:rPr>
          <w:rFonts w:ascii="Arial" w:hAnsi="Arial" w:cs="Arial"/>
          <w:sz w:val="22"/>
          <w:szCs w:val="22"/>
        </w:rPr>
      </w:pPr>
      <w:r w:rsidRPr="002C76C1">
        <w:rPr>
          <w:rFonts w:ascii="Arial" w:hAnsi="Arial" w:cs="Arial"/>
          <w:sz w:val="22"/>
          <w:szCs w:val="22"/>
        </w:rPr>
        <w:t>Essel Trading (PMash)</w:t>
      </w:r>
    </w:p>
    <w:p w:rsidR="00F067F9" w:rsidRPr="002C76C1" w:rsidRDefault="00F067F9" w:rsidP="006F5D2E">
      <w:pPr>
        <w:pStyle w:val="NormalWeb"/>
        <w:numPr>
          <w:ilvl w:val="0"/>
          <w:numId w:val="92"/>
        </w:numPr>
        <w:tabs>
          <w:tab w:val="center" w:pos="709"/>
        </w:tabs>
        <w:spacing w:after="120" w:line="260" w:lineRule="exact"/>
        <w:ind w:hanging="731"/>
        <w:rPr>
          <w:rFonts w:ascii="Arial" w:hAnsi="Arial" w:cs="Arial"/>
          <w:sz w:val="22"/>
          <w:szCs w:val="22"/>
        </w:rPr>
      </w:pPr>
      <w:r w:rsidRPr="002C76C1">
        <w:rPr>
          <w:rFonts w:ascii="Arial" w:hAnsi="Arial" w:cs="Arial"/>
          <w:sz w:val="22"/>
          <w:szCs w:val="22"/>
        </w:rPr>
        <w:t>Gloria General Trading</w:t>
      </w:r>
    </w:p>
    <w:p w:rsidR="00F067F9" w:rsidRPr="002C76C1" w:rsidRDefault="00F067F9" w:rsidP="006F5D2E">
      <w:pPr>
        <w:pStyle w:val="NormalWeb"/>
        <w:numPr>
          <w:ilvl w:val="0"/>
          <w:numId w:val="92"/>
        </w:numPr>
        <w:tabs>
          <w:tab w:val="center" w:pos="709"/>
        </w:tabs>
        <w:ind w:hanging="731"/>
        <w:rPr>
          <w:rFonts w:ascii="Arial" w:hAnsi="Arial" w:cs="Arial"/>
          <w:sz w:val="22"/>
          <w:szCs w:val="22"/>
        </w:rPr>
      </w:pPr>
      <w:r w:rsidRPr="002C76C1">
        <w:rPr>
          <w:rFonts w:ascii="Arial" w:hAnsi="Arial" w:cs="Arial"/>
          <w:sz w:val="22"/>
          <w:szCs w:val="22"/>
        </w:rPr>
        <w:t>Maphale Motuba Creations CC</w:t>
      </w:r>
    </w:p>
    <w:p w:rsidR="00F067F9" w:rsidRPr="002C76C1" w:rsidRDefault="00F067F9" w:rsidP="00F067F9">
      <w:pPr>
        <w:pStyle w:val="NormalWeb"/>
        <w:tabs>
          <w:tab w:val="center" w:pos="709"/>
        </w:tabs>
        <w:ind w:left="709"/>
        <w:rPr>
          <w:rFonts w:ascii="Arial" w:hAnsi="Arial" w:cs="Arial"/>
          <w:sz w:val="22"/>
          <w:szCs w:val="22"/>
        </w:rPr>
      </w:pPr>
    </w:p>
    <w:p w:rsidR="00F067F9" w:rsidRPr="002C76C1" w:rsidRDefault="00F067F9" w:rsidP="00F067F9">
      <w:pPr>
        <w:pStyle w:val="NormalWeb"/>
        <w:tabs>
          <w:tab w:val="center" w:pos="709"/>
        </w:tabs>
        <w:rPr>
          <w:rFonts w:ascii="Arial" w:hAnsi="Arial" w:cs="Arial"/>
          <w:sz w:val="22"/>
          <w:szCs w:val="22"/>
        </w:rPr>
      </w:pPr>
      <w:r w:rsidRPr="002C76C1">
        <w:rPr>
          <w:rFonts w:ascii="Arial" w:hAnsi="Arial" w:cs="Arial"/>
          <w:sz w:val="22"/>
          <w:szCs w:val="22"/>
        </w:rPr>
        <w:t xml:space="preserve">Contrary to the legislation listed above, only two of the suppliers (Maphale Motuba Creations CC and Essel Trading/ PMash) from whom the department requested quotations were listed on the prospective supplier list. </w:t>
      </w:r>
    </w:p>
    <w:p w:rsidR="00F067F9" w:rsidRPr="002C76C1" w:rsidRDefault="00F067F9" w:rsidP="00F067F9">
      <w:pPr>
        <w:pStyle w:val="NormalWeb"/>
        <w:tabs>
          <w:tab w:val="center" w:pos="709"/>
        </w:tabs>
        <w:ind w:left="709"/>
        <w:rPr>
          <w:rFonts w:ascii="Arial" w:hAnsi="Arial" w:cs="Arial"/>
          <w:sz w:val="22"/>
          <w:szCs w:val="22"/>
        </w:rPr>
      </w:pPr>
    </w:p>
    <w:p w:rsidR="00F067F9" w:rsidRPr="002C76C1" w:rsidRDefault="00F067F9" w:rsidP="00F067F9">
      <w:pPr>
        <w:pStyle w:val="NormalWeb"/>
        <w:tabs>
          <w:tab w:val="center" w:pos="709"/>
        </w:tabs>
        <w:rPr>
          <w:rFonts w:ascii="Arial" w:hAnsi="Arial" w:cs="Arial"/>
          <w:sz w:val="22"/>
          <w:szCs w:val="22"/>
        </w:rPr>
      </w:pPr>
      <w:r w:rsidRPr="002C76C1">
        <w:rPr>
          <w:rFonts w:ascii="Arial" w:hAnsi="Arial" w:cs="Arial"/>
          <w:sz w:val="22"/>
          <w:szCs w:val="22"/>
        </w:rPr>
        <w:t xml:space="preserve">No documentation was provided indicating that suppliers on the prospective supplier list is unable to provide the required goods, resulting in the department soliciting quotations from other suppliers. </w:t>
      </w:r>
    </w:p>
    <w:p w:rsidR="00F067F9" w:rsidRPr="002C76C1" w:rsidRDefault="00F067F9" w:rsidP="00F067F9">
      <w:pPr>
        <w:pStyle w:val="NormalWeb"/>
        <w:tabs>
          <w:tab w:val="center" w:pos="709"/>
        </w:tabs>
        <w:ind w:left="720"/>
        <w:rPr>
          <w:rFonts w:ascii="Arial" w:hAnsi="Arial" w:cs="Arial"/>
          <w:sz w:val="22"/>
          <w:szCs w:val="22"/>
        </w:rPr>
      </w:pPr>
    </w:p>
    <w:p w:rsidR="00F067F9" w:rsidRPr="002C76C1" w:rsidRDefault="00F067F9" w:rsidP="00F067F9">
      <w:pPr>
        <w:pStyle w:val="NormalWeb"/>
        <w:tabs>
          <w:tab w:val="center" w:pos="709"/>
        </w:tabs>
        <w:rPr>
          <w:rFonts w:ascii="Arial" w:hAnsi="Arial" w:cs="Arial"/>
          <w:sz w:val="22"/>
          <w:szCs w:val="22"/>
        </w:rPr>
      </w:pPr>
      <w:r w:rsidRPr="002C76C1">
        <w:rPr>
          <w:rFonts w:ascii="Arial" w:hAnsi="Arial" w:cs="Arial"/>
          <w:sz w:val="22"/>
          <w:szCs w:val="22"/>
        </w:rPr>
        <w:t xml:space="preserve">In addition, per the PA-16.3 (Preference certificate for quotations) and the request for quotations submitted, it was noted that in order for the supplier to be considered, bidders providing quotations must be registered or will have to register as a preferred supplier on the department’s supplier register. The winning supplier is not registered on the database provided for audit purposes. It was however noted that the supplier is listed on the department’s prestige supplier register; the register was however not formally submitted for audit purposes.  </w:t>
      </w:r>
      <w:r w:rsidRPr="002C76C1" w:rsidDel="005532B6">
        <w:rPr>
          <w:rFonts w:ascii="Arial" w:hAnsi="Arial" w:cs="Arial"/>
          <w:sz w:val="22"/>
          <w:szCs w:val="22"/>
        </w:rPr>
        <w:t xml:space="preserve"> </w:t>
      </w:r>
    </w:p>
    <w:p w:rsidR="00F067F9" w:rsidRPr="002C76C1" w:rsidRDefault="00F067F9" w:rsidP="00F067F9">
      <w:pPr>
        <w:pStyle w:val="NormalWeb"/>
        <w:tabs>
          <w:tab w:val="center" w:pos="709"/>
        </w:tabs>
        <w:ind w:left="720"/>
        <w:rPr>
          <w:rFonts w:ascii="Arial" w:hAnsi="Arial" w:cs="Arial"/>
          <w:sz w:val="22"/>
          <w:szCs w:val="22"/>
        </w:rPr>
      </w:pPr>
    </w:p>
    <w:p w:rsidR="00F067F9" w:rsidRPr="002C76C1" w:rsidRDefault="00F067F9" w:rsidP="006F5D2E">
      <w:pPr>
        <w:pStyle w:val="NormalWeb"/>
        <w:numPr>
          <w:ilvl w:val="0"/>
          <w:numId w:val="132"/>
        </w:numPr>
        <w:tabs>
          <w:tab w:val="center" w:pos="709"/>
        </w:tabs>
        <w:spacing w:after="120" w:line="260" w:lineRule="exact"/>
        <w:ind w:hanging="720"/>
        <w:rPr>
          <w:rFonts w:ascii="Arial" w:hAnsi="Arial" w:cs="Arial"/>
          <w:sz w:val="22"/>
          <w:szCs w:val="22"/>
        </w:rPr>
      </w:pPr>
      <w:r w:rsidRPr="002C76C1">
        <w:rPr>
          <w:rFonts w:ascii="Arial" w:hAnsi="Arial" w:cs="Arial"/>
          <w:sz w:val="22"/>
          <w:szCs w:val="22"/>
        </w:rPr>
        <w:t>Although the register indicated that two quotations were attached only one quotation was attached in the procurement batch, that of MBJX Business Enterprise. No documentation was provided indicating that the deviation was approved by the delegated official and the reasons thereof.</w:t>
      </w:r>
    </w:p>
    <w:p w:rsidR="00F067F9" w:rsidRPr="002C76C1" w:rsidRDefault="00F067F9" w:rsidP="00F067F9">
      <w:pPr>
        <w:pStyle w:val="NormalWeb"/>
        <w:tabs>
          <w:tab w:val="center" w:pos="709"/>
        </w:tabs>
        <w:spacing w:after="120" w:line="260" w:lineRule="exact"/>
        <w:ind w:left="720"/>
        <w:rPr>
          <w:rFonts w:ascii="Arial" w:hAnsi="Arial" w:cs="Arial"/>
          <w:sz w:val="22"/>
          <w:szCs w:val="22"/>
        </w:rPr>
      </w:pPr>
    </w:p>
    <w:p w:rsidR="00F067F9" w:rsidRPr="002C76C1" w:rsidRDefault="00F067F9" w:rsidP="00F067F9">
      <w:pPr>
        <w:pStyle w:val="NormalWeb"/>
        <w:tabs>
          <w:tab w:val="center" w:pos="709"/>
        </w:tabs>
        <w:spacing w:after="120" w:line="260" w:lineRule="exact"/>
        <w:ind w:left="720" w:hanging="720"/>
        <w:rPr>
          <w:rFonts w:ascii="Arial" w:hAnsi="Arial" w:cs="Arial"/>
          <w:sz w:val="22"/>
          <w:szCs w:val="22"/>
        </w:rPr>
      </w:pPr>
      <w:r w:rsidRPr="002C76C1">
        <w:rPr>
          <w:rFonts w:ascii="Arial" w:hAnsi="Arial" w:cs="Arial"/>
          <w:sz w:val="22"/>
          <w:szCs w:val="22"/>
        </w:rPr>
        <w:t>c)</w:t>
      </w:r>
      <w:r>
        <w:rPr>
          <w:rFonts w:ascii="Arial" w:hAnsi="Arial" w:cs="Arial"/>
          <w:sz w:val="22"/>
          <w:szCs w:val="22"/>
        </w:rPr>
        <w:tab/>
      </w:r>
      <w:r w:rsidRPr="002C76C1">
        <w:rPr>
          <w:rFonts w:ascii="Arial" w:hAnsi="Arial" w:cs="Arial"/>
          <w:sz w:val="22"/>
          <w:szCs w:val="22"/>
        </w:rPr>
        <w:tab/>
        <w:t>No documentation was provided indicating that the winning supplier has completed and submitted the SBD 4 form (Declaration of interest) or the PA-11 (the department’s equivalent) as required by Practice note 7of 2009/2010 paragraph 4.1.2.</w:t>
      </w:r>
    </w:p>
    <w:p w:rsidR="00F067F9" w:rsidRPr="002C76C1" w:rsidRDefault="00F067F9" w:rsidP="00F067F9">
      <w:pPr>
        <w:pStyle w:val="NormalWeb"/>
        <w:tabs>
          <w:tab w:val="center" w:pos="709"/>
        </w:tabs>
        <w:spacing w:after="120" w:line="260" w:lineRule="exact"/>
        <w:ind w:left="720" w:hanging="720"/>
        <w:rPr>
          <w:rFonts w:ascii="Arial" w:hAnsi="Arial" w:cs="Arial"/>
          <w:sz w:val="22"/>
          <w:szCs w:val="22"/>
        </w:rPr>
      </w:pPr>
    </w:p>
    <w:p w:rsidR="00F067F9" w:rsidRPr="002C76C1" w:rsidRDefault="00F067F9" w:rsidP="006F5D2E">
      <w:pPr>
        <w:pStyle w:val="NormalWeb"/>
        <w:numPr>
          <w:ilvl w:val="0"/>
          <w:numId w:val="134"/>
        </w:numPr>
        <w:tabs>
          <w:tab w:val="center" w:pos="709"/>
        </w:tabs>
        <w:spacing w:after="120" w:line="260" w:lineRule="exact"/>
        <w:ind w:hanging="720"/>
        <w:rPr>
          <w:rFonts w:ascii="Arial" w:hAnsi="Arial" w:cs="Arial"/>
          <w:bCs/>
          <w:sz w:val="22"/>
          <w:szCs w:val="22"/>
          <w:lang w:eastAsia="en-ZA"/>
        </w:rPr>
      </w:pPr>
      <w:r w:rsidRPr="002C76C1">
        <w:rPr>
          <w:rFonts w:ascii="Arial" w:hAnsi="Arial" w:cs="Arial"/>
          <w:sz w:val="22"/>
          <w:szCs w:val="22"/>
        </w:rPr>
        <w:t>No documentation was provided indicating that the department evaluated the quotations received in accordance with the Preferential Procurement Framework, such as the PA-20 (scoring model) as required by r</w:t>
      </w:r>
      <w:r w:rsidRPr="002C76C1">
        <w:rPr>
          <w:rFonts w:ascii="Arial" w:hAnsi="Arial" w:cs="Arial"/>
          <w:sz w:val="22"/>
          <w:szCs w:val="22"/>
          <w:lang w:eastAsia="en-ZA"/>
        </w:rPr>
        <w:t xml:space="preserve">egulation </w:t>
      </w:r>
      <w:r w:rsidRPr="002C76C1">
        <w:rPr>
          <w:rFonts w:ascii="Arial" w:hAnsi="Arial" w:cs="Arial"/>
          <w:color w:val="000000"/>
          <w:sz w:val="22"/>
          <w:szCs w:val="22"/>
        </w:rPr>
        <w:t>issued in terms of</w:t>
      </w:r>
      <w:r w:rsidRPr="002C76C1">
        <w:rPr>
          <w:rFonts w:ascii="Arial" w:hAnsi="Arial" w:cs="Arial"/>
          <w:sz w:val="22"/>
          <w:szCs w:val="22"/>
          <w:lang w:eastAsia="en-ZA"/>
        </w:rPr>
        <w:t xml:space="preserve"> </w:t>
      </w:r>
      <w:r w:rsidRPr="002C76C1">
        <w:rPr>
          <w:rFonts w:ascii="Arial" w:hAnsi="Arial" w:cs="Arial"/>
          <w:bCs/>
          <w:sz w:val="22"/>
          <w:szCs w:val="22"/>
          <w:lang w:eastAsia="en-ZA"/>
        </w:rPr>
        <w:t>Preferential Procurement Policy Framework Act 5 of 2000, GN R725 of 10 August 2001.</w:t>
      </w:r>
    </w:p>
    <w:p w:rsidR="00F067F9" w:rsidRPr="002C76C1" w:rsidRDefault="00F067F9" w:rsidP="00F067F9">
      <w:pPr>
        <w:pStyle w:val="NormalWeb"/>
        <w:tabs>
          <w:tab w:val="center" w:pos="709"/>
        </w:tabs>
        <w:spacing w:after="120" w:line="260" w:lineRule="exact"/>
        <w:ind w:left="720"/>
        <w:rPr>
          <w:rFonts w:ascii="Arial" w:hAnsi="Arial" w:cs="Arial"/>
          <w:sz w:val="22"/>
          <w:szCs w:val="22"/>
        </w:rPr>
      </w:pPr>
    </w:p>
    <w:p w:rsidR="00F067F9" w:rsidRPr="002C76C1" w:rsidRDefault="00F067F9" w:rsidP="006F5D2E">
      <w:pPr>
        <w:pStyle w:val="NormalWeb"/>
        <w:numPr>
          <w:ilvl w:val="0"/>
          <w:numId w:val="134"/>
        </w:numPr>
        <w:tabs>
          <w:tab w:val="center" w:pos="709"/>
        </w:tabs>
        <w:spacing w:line="260" w:lineRule="exact"/>
        <w:ind w:hanging="720"/>
        <w:rPr>
          <w:rFonts w:ascii="Arial" w:hAnsi="Arial" w:cs="Arial"/>
          <w:sz w:val="22"/>
          <w:szCs w:val="22"/>
        </w:rPr>
      </w:pPr>
      <w:r w:rsidRPr="002C76C1">
        <w:rPr>
          <w:rFonts w:ascii="Arial" w:hAnsi="Arial" w:cs="Arial"/>
          <w:sz w:val="22"/>
          <w:szCs w:val="22"/>
        </w:rPr>
        <w:t xml:space="preserve">Since the department did not obtain three quotations we are unable to determine whether or not the procurement was economical or that the goods/ services were obtained at a reasonable price. </w:t>
      </w:r>
    </w:p>
    <w:p w:rsidR="00F067F9" w:rsidRPr="002C76C1" w:rsidRDefault="00F067F9" w:rsidP="00F067F9">
      <w:pPr>
        <w:pStyle w:val="NormalWeb"/>
        <w:tabs>
          <w:tab w:val="center" w:pos="709"/>
        </w:tabs>
        <w:spacing w:line="260" w:lineRule="exact"/>
        <w:ind w:left="720"/>
        <w:rPr>
          <w:rFonts w:ascii="Arial" w:hAnsi="Arial" w:cs="Arial"/>
          <w:sz w:val="22"/>
          <w:szCs w:val="22"/>
        </w:rPr>
      </w:pPr>
      <w:r w:rsidRPr="002C76C1">
        <w:rPr>
          <w:rFonts w:ascii="Arial" w:hAnsi="Arial" w:cs="Arial"/>
          <w:sz w:val="22"/>
          <w:szCs w:val="22"/>
        </w:rPr>
        <w:t>.</w:t>
      </w:r>
    </w:p>
    <w:p w:rsidR="00F067F9" w:rsidRPr="002C76C1" w:rsidRDefault="00F067F9" w:rsidP="00F067F9">
      <w:pPr>
        <w:pStyle w:val="NormalWeb"/>
        <w:tabs>
          <w:tab w:val="center" w:pos="709"/>
        </w:tabs>
        <w:spacing w:line="260" w:lineRule="exact"/>
        <w:ind w:left="357" w:hanging="357"/>
        <w:rPr>
          <w:rFonts w:ascii="Arial" w:hAnsi="Arial" w:cs="Arial"/>
          <w:sz w:val="22"/>
          <w:szCs w:val="22"/>
        </w:rPr>
      </w:pPr>
      <w:r>
        <w:rPr>
          <w:rFonts w:ascii="Arial" w:hAnsi="Arial" w:cs="Arial"/>
          <w:sz w:val="22"/>
          <w:szCs w:val="22"/>
        </w:rPr>
        <w:t>The finding occurred as a result of the fact that:</w:t>
      </w:r>
    </w:p>
    <w:p w:rsidR="00F067F9" w:rsidRPr="002C76C1" w:rsidRDefault="00F067F9" w:rsidP="00F067F9">
      <w:pPr>
        <w:pStyle w:val="NormalWeb"/>
        <w:tabs>
          <w:tab w:val="center" w:pos="709"/>
        </w:tabs>
        <w:spacing w:line="260" w:lineRule="exact"/>
        <w:ind w:left="717" w:hanging="717"/>
        <w:rPr>
          <w:rFonts w:ascii="Arial" w:hAnsi="Arial" w:cs="Arial"/>
          <w:sz w:val="22"/>
          <w:szCs w:val="22"/>
        </w:rPr>
      </w:pPr>
    </w:p>
    <w:p w:rsidR="00F067F9" w:rsidRPr="002C76C1" w:rsidRDefault="00F067F9" w:rsidP="00F067F9">
      <w:pPr>
        <w:pStyle w:val="NormalWeb"/>
        <w:tabs>
          <w:tab w:val="center" w:pos="709"/>
        </w:tabs>
        <w:spacing w:line="260" w:lineRule="exact"/>
        <w:ind w:left="717" w:hanging="717"/>
        <w:rPr>
          <w:rFonts w:ascii="Arial" w:hAnsi="Arial" w:cs="Arial"/>
          <w:sz w:val="22"/>
          <w:szCs w:val="22"/>
        </w:rPr>
      </w:pPr>
      <w:r w:rsidRPr="002C76C1">
        <w:rPr>
          <w:rFonts w:ascii="Arial" w:hAnsi="Arial" w:cs="Arial"/>
          <w:sz w:val="22"/>
          <w:szCs w:val="22"/>
        </w:rPr>
        <w:t>a)</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As per discussion with DD: Supplier’s Register (SCM) it was noted that the department uses a separate suppliers list for the procurement of prestige assets, the suppliers are not included in the supplier’s database. Per inspection of the separate database both MJBX business Enterprise as well as Gloria General trading were included in the database.</w:t>
      </w:r>
    </w:p>
    <w:p w:rsidR="00F067F9" w:rsidRPr="002C76C1" w:rsidRDefault="00F067F9" w:rsidP="00F067F9">
      <w:pPr>
        <w:pStyle w:val="NormalWeb"/>
        <w:tabs>
          <w:tab w:val="center" w:pos="709"/>
        </w:tabs>
        <w:spacing w:line="260" w:lineRule="exact"/>
        <w:ind w:left="357" w:hanging="357"/>
        <w:rPr>
          <w:rFonts w:ascii="Arial" w:hAnsi="Arial" w:cs="Arial"/>
          <w:sz w:val="22"/>
          <w:szCs w:val="22"/>
        </w:rPr>
      </w:pPr>
    </w:p>
    <w:p w:rsidR="00F067F9" w:rsidRPr="002C76C1" w:rsidRDefault="00F067F9" w:rsidP="00F067F9">
      <w:pPr>
        <w:pStyle w:val="NormalWeb"/>
        <w:tabs>
          <w:tab w:val="center" w:pos="709"/>
        </w:tabs>
        <w:spacing w:line="260" w:lineRule="exact"/>
        <w:ind w:left="717" w:hanging="717"/>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r>
      <w:r w:rsidRPr="002C76C1">
        <w:rPr>
          <w:rFonts w:ascii="Arial" w:hAnsi="Arial" w:cs="Arial"/>
          <w:sz w:val="22"/>
          <w:szCs w:val="22"/>
        </w:rPr>
        <w:tab/>
        <w:t xml:space="preserve">As per discussion with the SAO: Quotation Unit it was noted that the on procuring goods and services the suppliers will complete and submit all relevant documentation and on appointment of the suppliers, all supporting document pertaining to the winning supplier will be furnished to Pretoria region for payment, however for any missing documentation the quotation unit is not responsible.  </w:t>
      </w:r>
    </w:p>
    <w:p w:rsidR="00F067F9" w:rsidRPr="002C76C1" w:rsidRDefault="00F067F9" w:rsidP="00F067F9">
      <w:pPr>
        <w:pStyle w:val="NormalWeb"/>
        <w:tabs>
          <w:tab w:val="center" w:pos="709"/>
        </w:tabs>
        <w:spacing w:line="260" w:lineRule="exact"/>
        <w:ind w:left="717" w:hanging="717"/>
        <w:rPr>
          <w:rFonts w:ascii="Arial" w:hAnsi="Arial" w:cs="Arial"/>
          <w:sz w:val="22"/>
          <w:szCs w:val="22"/>
        </w:rPr>
      </w:pPr>
    </w:p>
    <w:p w:rsidR="00F067F9" w:rsidRPr="002C76C1" w:rsidRDefault="00F067F9" w:rsidP="00F067F9">
      <w:pPr>
        <w:pStyle w:val="NormalWeb"/>
        <w:tabs>
          <w:tab w:val="center" w:pos="709"/>
        </w:tabs>
        <w:spacing w:line="260" w:lineRule="exact"/>
        <w:ind w:left="717" w:hanging="717"/>
        <w:rPr>
          <w:rFonts w:ascii="Arial" w:hAnsi="Arial" w:cs="Arial"/>
          <w:sz w:val="22"/>
          <w:szCs w:val="22"/>
        </w:rPr>
      </w:pPr>
      <w:r w:rsidRPr="002C76C1">
        <w:rPr>
          <w:rFonts w:ascii="Arial" w:hAnsi="Arial" w:cs="Arial"/>
          <w:sz w:val="22"/>
          <w:szCs w:val="22"/>
        </w:rPr>
        <w:t>c)</w:t>
      </w:r>
      <w:r w:rsidRPr="002C76C1">
        <w:rPr>
          <w:rFonts w:ascii="Arial" w:hAnsi="Arial" w:cs="Arial"/>
          <w:sz w:val="22"/>
          <w:szCs w:val="22"/>
        </w:rPr>
        <w:tab/>
      </w:r>
      <w:r w:rsidRPr="002C76C1">
        <w:rPr>
          <w:rFonts w:ascii="Arial" w:hAnsi="Arial" w:cs="Arial"/>
          <w:sz w:val="22"/>
          <w:szCs w:val="22"/>
        </w:rPr>
        <w:tab/>
        <w:t>As per discussion with the DD: Quotation unit it was confirmed that all relevant and supporting documentations are attached and provided to the Pretoria region.</w:t>
      </w:r>
    </w:p>
    <w:p w:rsidR="00F067F9" w:rsidRPr="002C76C1" w:rsidRDefault="00F067F9" w:rsidP="00F067F9">
      <w:pPr>
        <w:pStyle w:val="NormalWeb"/>
        <w:tabs>
          <w:tab w:val="center" w:pos="709"/>
        </w:tabs>
        <w:spacing w:line="260" w:lineRule="exact"/>
        <w:ind w:left="717" w:hanging="717"/>
        <w:rPr>
          <w:rFonts w:ascii="Arial" w:hAnsi="Arial" w:cs="Arial"/>
          <w:sz w:val="22"/>
          <w:szCs w:val="22"/>
        </w:rPr>
      </w:pPr>
      <w:r w:rsidRPr="002C76C1">
        <w:rPr>
          <w:rFonts w:ascii="Arial" w:hAnsi="Arial" w:cs="Arial"/>
          <w:sz w:val="22"/>
          <w:szCs w:val="22"/>
        </w:rPr>
        <w:t xml:space="preserve"> </w:t>
      </w:r>
    </w:p>
    <w:p w:rsidR="00F067F9" w:rsidRPr="002C76C1" w:rsidRDefault="00F067F9" w:rsidP="006F5D2E">
      <w:pPr>
        <w:pStyle w:val="NormalWeb"/>
        <w:numPr>
          <w:ilvl w:val="0"/>
          <w:numId w:val="131"/>
        </w:numPr>
        <w:tabs>
          <w:tab w:val="center" w:pos="709"/>
        </w:tabs>
        <w:spacing w:line="260" w:lineRule="exact"/>
        <w:ind w:hanging="720"/>
        <w:rPr>
          <w:rFonts w:ascii="Arial" w:hAnsi="Arial" w:cs="Arial"/>
          <w:sz w:val="22"/>
          <w:szCs w:val="22"/>
        </w:rPr>
      </w:pPr>
      <w:r w:rsidRPr="002C76C1">
        <w:rPr>
          <w:rFonts w:ascii="Arial" w:hAnsi="Arial" w:cs="Arial"/>
          <w:sz w:val="22"/>
          <w:szCs w:val="22"/>
        </w:rPr>
        <w:t>As per discussion with the D:Supply Chain demand and Acquisition it was noted that not all the quotation passed through supply chain management therefore of those quotation the SCM unit is not aware of them.</w:t>
      </w:r>
    </w:p>
    <w:p w:rsidR="00F067F9" w:rsidRPr="002C76C1" w:rsidRDefault="00F067F9" w:rsidP="00F067F9">
      <w:pPr>
        <w:pStyle w:val="NormalWeb"/>
        <w:tabs>
          <w:tab w:val="center" w:pos="709"/>
        </w:tabs>
        <w:spacing w:line="260" w:lineRule="exact"/>
        <w:ind w:left="720"/>
        <w:rPr>
          <w:rFonts w:ascii="Arial" w:hAnsi="Arial" w:cs="Arial"/>
          <w:sz w:val="22"/>
          <w:szCs w:val="22"/>
        </w:rPr>
      </w:pPr>
    </w:p>
    <w:p w:rsidR="00F067F9" w:rsidRPr="002C76C1" w:rsidRDefault="00F067F9" w:rsidP="00F067F9">
      <w:pPr>
        <w:tabs>
          <w:tab w:val="center" w:pos="709"/>
        </w:tabs>
        <w:spacing w:after="120" w:line="260" w:lineRule="exact"/>
        <w:jc w:val="both"/>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F067F9" w:rsidRPr="002C76C1" w:rsidRDefault="00F067F9" w:rsidP="00F067F9">
      <w:pPr>
        <w:tabs>
          <w:tab w:val="center" w:pos="709"/>
        </w:tabs>
        <w:spacing w:after="120" w:line="260" w:lineRule="exact"/>
        <w:jc w:val="both"/>
        <w:rPr>
          <w:sz w:val="22"/>
          <w:szCs w:val="22"/>
          <w:lang w:val="en-GB"/>
        </w:rPr>
      </w:pPr>
      <w:r w:rsidRPr="002C76C1">
        <w:rPr>
          <w:sz w:val="22"/>
          <w:szCs w:val="22"/>
          <w:lang w:val="en-GB"/>
        </w:rPr>
        <w:t>It has been indicated in the action plan that the controls pertaining to three quotes and the updating of the supplier database has been improved. All deviations are first interrogated by the Director of Supply Chain before approval is given. The target date for the aforementioned actions was December 2011.</w:t>
      </w:r>
    </w:p>
    <w:p w:rsidR="00F067F9" w:rsidRDefault="00F067F9" w:rsidP="00F067F9">
      <w:pPr>
        <w:pStyle w:val="NormalWeb"/>
        <w:tabs>
          <w:tab w:val="center" w:pos="709"/>
        </w:tabs>
        <w:spacing w:line="260" w:lineRule="exact"/>
        <w:ind w:left="357" w:hanging="357"/>
        <w:rPr>
          <w:rFonts w:ascii="Arial" w:hAnsi="Arial" w:cs="Arial"/>
          <w:sz w:val="22"/>
          <w:szCs w:val="22"/>
        </w:rPr>
      </w:pPr>
    </w:p>
    <w:p w:rsidR="00F067F9" w:rsidRPr="002C76C1" w:rsidRDefault="00F067F9" w:rsidP="00F067F9">
      <w:pPr>
        <w:pStyle w:val="NormalWeb"/>
        <w:tabs>
          <w:tab w:val="center" w:pos="709"/>
        </w:tabs>
        <w:spacing w:line="260" w:lineRule="exact"/>
        <w:ind w:left="357" w:hanging="357"/>
        <w:rPr>
          <w:rFonts w:ascii="Arial" w:hAnsi="Arial" w:cs="Arial"/>
          <w:sz w:val="22"/>
          <w:szCs w:val="22"/>
        </w:rPr>
      </w:pPr>
      <w:r>
        <w:rPr>
          <w:rFonts w:ascii="Arial" w:hAnsi="Arial" w:cs="Arial"/>
          <w:sz w:val="22"/>
          <w:szCs w:val="22"/>
        </w:rPr>
        <w:t>Impact of the finding:</w:t>
      </w:r>
    </w:p>
    <w:p w:rsidR="00F067F9" w:rsidRPr="002C76C1" w:rsidRDefault="00F067F9" w:rsidP="00F067F9">
      <w:pPr>
        <w:pStyle w:val="NormalWeb"/>
        <w:tabs>
          <w:tab w:val="center" w:pos="709"/>
        </w:tabs>
        <w:spacing w:line="260" w:lineRule="exact"/>
        <w:ind w:left="357" w:hanging="357"/>
        <w:rPr>
          <w:rFonts w:ascii="Arial" w:hAnsi="Arial" w:cs="Arial"/>
          <w:sz w:val="22"/>
          <w:szCs w:val="22"/>
        </w:rPr>
      </w:pPr>
    </w:p>
    <w:p w:rsidR="00F067F9" w:rsidRPr="0098701E" w:rsidRDefault="00F067F9" w:rsidP="00F067F9">
      <w:pPr>
        <w:tabs>
          <w:tab w:val="center" w:pos="709"/>
        </w:tabs>
        <w:spacing w:line="260" w:lineRule="exact"/>
        <w:ind w:left="720" w:hanging="720"/>
        <w:rPr>
          <w:sz w:val="22"/>
          <w:szCs w:val="22"/>
        </w:rPr>
      </w:pPr>
      <w:r>
        <w:rPr>
          <w:sz w:val="22"/>
          <w:szCs w:val="22"/>
        </w:rPr>
        <w:t>a)</w:t>
      </w:r>
      <w:r>
        <w:rPr>
          <w:sz w:val="22"/>
          <w:szCs w:val="22"/>
        </w:rPr>
        <w:tab/>
      </w:r>
      <w:r>
        <w:rPr>
          <w:sz w:val="22"/>
          <w:szCs w:val="22"/>
        </w:rPr>
        <w:tab/>
      </w:r>
      <w:r w:rsidRPr="0098701E">
        <w:rPr>
          <w:sz w:val="22"/>
          <w:szCs w:val="22"/>
        </w:rPr>
        <w:t>The department may have lost a chance to procure goods economically as three quotations were not obtained.</w:t>
      </w:r>
    </w:p>
    <w:p w:rsidR="00F067F9" w:rsidRPr="002C76C1" w:rsidRDefault="00F067F9" w:rsidP="00F067F9">
      <w:pPr>
        <w:pStyle w:val="ListParagraph"/>
        <w:tabs>
          <w:tab w:val="center" w:pos="709"/>
        </w:tabs>
        <w:spacing w:line="260" w:lineRule="exact"/>
        <w:ind w:left="357"/>
        <w:rPr>
          <w:rFonts w:ascii="Arial" w:hAnsi="Arial" w:cs="Arial"/>
          <w:sz w:val="22"/>
          <w:szCs w:val="22"/>
        </w:rPr>
      </w:pPr>
    </w:p>
    <w:p w:rsidR="00F067F9" w:rsidRPr="0098701E" w:rsidRDefault="00F067F9" w:rsidP="00F067F9">
      <w:pPr>
        <w:tabs>
          <w:tab w:val="center" w:pos="709"/>
        </w:tabs>
        <w:spacing w:line="260" w:lineRule="exact"/>
        <w:rPr>
          <w:sz w:val="22"/>
          <w:szCs w:val="22"/>
        </w:rPr>
      </w:pPr>
      <w:r>
        <w:rPr>
          <w:sz w:val="22"/>
          <w:szCs w:val="22"/>
        </w:rPr>
        <w:t>b)</w:t>
      </w:r>
      <w:r>
        <w:rPr>
          <w:sz w:val="22"/>
          <w:szCs w:val="22"/>
        </w:rPr>
        <w:tab/>
      </w:r>
      <w:r>
        <w:rPr>
          <w:sz w:val="22"/>
          <w:szCs w:val="22"/>
        </w:rPr>
        <w:tab/>
      </w:r>
      <w:r w:rsidRPr="0098701E">
        <w:rPr>
          <w:sz w:val="22"/>
          <w:szCs w:val="22"/>
        </w:rPr>
        <w:t>Irregular expenditure was understated with R79 796,05 due to:</w:t>
      </w:r>
    </w:p>
    <w:p w:rsidR="00F067F9" w:rsidRPr="002C76C1" w:rsidRDefault="00F067F9" w:rsidP="00F067F9">
      <w:pPr>
        <w:pStyle w:val="ListParagraph"/>
        <w:tabs>
          <w:tab w:val="center" w:pos="709"/>
        </w:tabs>
        <w:spacing w:line="260" w:lineRule="exact"/>
        <w:ind w:left="357"/>
        <w:rPr>
          <w:rFonts w:ascii="Arial" w:hAnsi="Arial" w:cs="Arial"/>
          <w:sz w:val="22"/>
          <w:szCs w:val="22"/>
        </w:rPr>
      </w:pPr>
    </w:p>
    <w:p w:rsidR="00F067F9" w:rsidRPr="002C76C1" w:rsidRDefault="00F067F9" w:rsidP="00F067F9">
      <w:pPr>
        <w:pStyle w:val="ListParagraph"/>
        <w:tabs>
          <w:tab w:val="center" w:pos="709"/>
        </w:tabs>
        <w:spacing w:line="260" w:lineRule="exact"/>
        <w:ind w:left="1437" w:hanging="1080"/>
        <w:rPr>
          <w:rFonts w:ascii="Arial" w:hAnsi="Arial" w:cs="Arial"/>
          <w:sz w:val="22"/>
          <w:szCs w:val="22"/>
        </w:rPr>
      </w:pPr>
      <w:r w:rsidRPr="002C76C1">
        <w:rPr>
          <w:rFonts w:ascii="Arial" w:hAnsi="Arial" w:cs="Arial"/>
          <w:sz w:val="22"/>
          <w:szCs w:val="22"/>
        </w:rPr>
        <w:t xml:space="preserve"> </w:t>
      </w:r>
      <w:r>
        <w:rPr>
          <w:rFonts w:ascii="Arial" w:hAnsi="Arial" w:cs="Arial"/>
          <w:sz w:val="22"/>
          <w:szCs w:val="22"/>
        </w:rPr>
        <w:tab/>
      </w:r>
      <w:r w:rsidRPr="002C76C1">
        <w:rPr>
          <w:rFonts w:ascii="Arial" w:hAnsi="Arial" w:cs="Arial"/>
          <w:sz w:val="22"/>
          <w:szCs w:val="22"/>
        </w:rPr>
        <w:t>(i)</w:t>
      </w:r>
      <w:r w:rsidRPr="002C76C1">
        <w:rPr>
          <w:rFonts w:ascii="Arial" w:hAnsi="Arial" w:cs="Arial"/>
          <w:sz w:val="22"/>
          <w:szCs w:val="22"/>
        </w:rPr>
        <w:tab/>
        <w:t>Deviations were approved for the invitations of three written price quotations from accredited prospective suppliers even though it was possible to comply with the requirement as required by PN 8 of 2007/08 paragraph 3.3 and TR16A6.1</w:t>
      </w:r>
    </w:p>
    <w:p w:rsidR="00F067F9" w:rsidRPr="002C76C1" w:rsidRDefault="00F067F9" w:rsidP="00F067F9">
      <w:pPr>
        <w:pStyle w:val="ListParagraph"/>
        <w:tabs>
          <w:tab w:val="center" w:pos="709"/>
        </w:tabs>
        <w:spacing w:line="260" w:lineRule="exact"/>
        <w:ind w:left="1437" w:hanging="1080"/>
        <w:rPr>
          <w:rFonts w:ascii="Arial" w:hAnsi="Arial" w:cs="Arial"/>
          <w:sz w:val="22"/>
          <w:szCs w:val="22"/>
        </w:rPr>
      </w:pPr>
      <w:r>
        <w:rPr>
          <w:rFonts w:ascii="Arial" w:hAnsi="Arial" w:cs="Arial"/>
          <w:sz w:val="22"/>
          <w:szCs w:val="22"/>
        </w:rPr>
        <w:tab/>
      </w:r>
      <w:r w:rsidRPr="002C76C1">
        <w:rPr>
          <w:rFonts w:ascii="Arial" w:hAnsi="Arial" w:cs="Arial"/>
          <w:sz w:val="22"/>
          <w:szCs w:val="22"/>
        </w:rPr>
        <w:t>(ii)</w:t>
      </w:r>
      <w:r w:rsidRPr="002C76C1">
        <w:rPr>
          <w:rFonts w:ascii="Arial" w:hAnsi="Arial" w:cs="Arial"/>
          <w:sz w:val="22"/>
          <w:szCs w:val="22"/>
        </w:rPr>
        <w:tab/>
        <w:t>Due to the fact that only one quotation was receive the preference point system was not applied in the procurement of goods and services above R30 000 (Vat included) as required by PPPF Act section 2(i)(a).</w:t>
      </w:r>
    </w:p>
    <w:p w:rsidR="00F067F9" w:rsidRPr="002C76C1" w:rsidRDefault="00F067F9" w:rsidP="00F067F9">
      <w:pPr>
        <w:pStyle w:val="ListParagraph"/>
        <w:tabs>
          <w:tab w:val="center" w:pos="709"/>
        </w:tabs>
        <w:spacing w:line="260" w:lineRule="exact"/>
        <w:ind w:hanging="363"/>
        <w:rPr>
          <w:rFonts w:ascii="Arial" w:hAnsi="Arial" w:cs="Arial"/>
          <w:sz w:val="22"/>
          <w:szCs w:val="22"/>
        </w:rPr>
      </w:pPr>
    </w:p>
    <w:p w:rsidR="00F067F9" w:rsidRPr="0098701E" w:rsidRDefault="00F067F9" w:rsidP="00F067F9">
      <w:pPr>
        <w:tabs>
          <w:tab w:val="center" w:pos="709"/>
        </w:tabs>
        <w:spacing w:line="260" w:lineRule="exact"/>
        <w:ind w:left="720" w:hanging="720"/>
        <w:rPr>
          <w:sz w:val="22"/>
          <w:szCs w:val="22"/>
        </w:rPr>
      </w:pPr>
      <w:r>
        <w:rPr>
          <w:sz w:val="22"/>
          <w:szCs w:val="22"/>
        </w:rPr>
        <w:t>c)</w:t>
      </w:r>
      <w:r>
        <w:rPr>
          <w:sz w:val="22"/>
          <w:szCs w:val="22"/>
        </w:rPr>
        <w:tab/>
      </w:r>
      <w:r>
        <w:rPr>
          <w:sz w:val="22"/>
          <w:szCs w:val="22"/>
        </w:rPr>
        <w:tab/>
      </w:r>
      <w:r w:rsidRPr="0098701E">
        <w:rPr>
          <w:sz w:val="22"/>
          <w:szCs w:val="22"/>
        </w:rPr>
        <w:t>Non-compliance with Practice note 7of 2009/2010 as the SBD 4 documents was not completed</w:t>
      </w:r>
    </w:p>
    <w:p w:rsidR="00F067F9" w:rsidRPr="002C76C1" w:rsidRDefault="00F067F9" w:rsidP="00F067F9">
      <w:pPr>
        <w:pStyle w:val="ListParagraph"/>
        <w:tabs>
          <w:tab w:val="center" w:pos="709"/>
        </w:tabs>
        <w:spacing w:line="260" w:lineRule="exact"/>
        <w:ind w:left="357"/>
        <w:rPr>
          <w:rFonts w:ascii="Arial" w:hAnsi="Arial" w:cs="Arial"/>
          <w:sz w:val="22"/>
          <w:szCs w:val="22"/>
        </w:rPr>
      </w:pPr>
    </w:p>
    <w:p w:rsidR="00F067F9" w:rsidRPr="0098701E" w:rsidRDefault="00F067F9" w:rsidP="00F067F9">
      <w:pPr>
        <w:tabs>
          <w:tab w:val="center" w:pos="709"/>
        </w:tabs>
        <w:spacing w:line="260" w:lineRule="exact"/>
        <w:rPr>
          <w:sz w:val="22"/>
          <w:szCs w:val="22"/>
        </w:rPr>
      </w:pPr>
      <w:r>
        <w:rPr>
          <w:sz w:val="22"/>
          <w:szCs w:val="22"/>
        </w:rPr>
        <w:t>d)</w:t>
      </w:r>
      <w:r>
        <w:rPr>
          <w:sz w:val="22"/>
          <w:szCs w:val="22"/>
        </w:rPr>
        <w:tab/>
      </w:r>
      <w:r>
        <w:rPr>
          <w:sz w:val="22"/>
          <w:szCs w:val="22"/>
        </w:rPr>
        <w:tab/>
      </w:r>
      <w:r w:rsidRPr="0098701E">
        <w:rPr>
          <w:sz w:val="22"/>
          <w:szCs w:val="22"/>
        </w:rPr>
        <w:t>Risk of payments being made to favoured suppliers.</w:t>
      </w:r>
    </w:p>
    <w:p w:rsidR="00F067F9" w:rsidRPr="002C76C1" w:rsidRDefault="00F067F9" w:rsidP="00F067F9">
      <w:pPr>
        <w:tabs>
          <w:tab w:val="center" w:pos="709"/>
        </w:tabs>
        <w:spacing w:line="260" w:lineRule="exact"/>
        <w:rPr>
          <w:sz w:val="22"/>
          <w:szCs w:val="22"/>
        </w:rPr>
      </w:pPr>
    </w:p>
    <w:p w:rsidR="00F067F9" w:rsidRPr="0098701E" w:rsidRDefault="00F067F9" w:rsidP="00F067F9">
      <w:pPr>
        <w:tabs>
          <w:tab w:val="center" w:pos="709"/>
        </w:tabs>
        <w:spacing w:line="260" w:lineRule="exact"/>
        <w:rPr>
          <w:sz w:val="22"/>
          <w:szCs w:val="22"/>
        </w:rPr>
      </w:pPr>
      <w:r>
        <w:rPr>
          <w:sz w:val="22"/>
          <w:szCs w:val="22"/>
        </w:rPr>
        <w:t>e)</w:t>
      </w:r>
      <w:r>
        <w:rPr>
          <w:sz w:val="22"/>
          <w:szCs w:val="22"/>
        </w:rPr>
        <w:tab/>
      </w:r>
      <w:r>
        <w:rPr>
          <w:sz w:val="22"/>
          <w:szCs w:val="22"/>
        </w:rPr>
        <w:tab/>
      </w:r>
      <w:r w:rsidRPr="0098701E">
        <w:rPr>
          <w:sz w:val="22"/>
          <w:szCs w:val="22"/>
        </w:rPr>
        <w:t>Increased risk of bribery and fraudulent activities taking place.</w:t>
      </w:r>
    </w:p>
    <w:p w:rsidR="00F067F9" w:rsidRPr="002C76C1" w:rsidRDefault="00F067F9" w:rsidP="00F067F9">
      <w:pPr>
        <w:tabs>
          <w:tab w:val="center" w:pos="709"/>
        </w:tabs>
        <w:spacing w:line="260" w:lineRule="exact"/>
        <w:rPr>
          <w:sz w:val="22"/>
          <w:szCs w:val="22"/>
        </w:rPr>
      </w:pPr>
    </w:p>
    <w:p w:rsidR="00F067F9" w:rsidRPr="0098701E" w:rsidRDefault="00F067F9" w:rsidP="00F067F9">
      <w:pPr>
        <w:tabs>
          <w:tab w:val="center" w:pos="709"/>
        </w:tabs>
        <w:spacing w:line="260" w:lineRule="exact"/>
        <w:rPr>
          <w:bCs/>
          <w:sz w:val="22"/>
          <w:szCs w:val="22"/>
          <w:lang w:eastAsia="en-ZA"/>
        </w:rPr>
      </w:pPr>
      <w:r>
        <w:rPr>
          <w:sz w:val="22"/>
          <w:szCs w:val="22"/>
        </w:rPr>
        <w:t>f)</w:t>
      </w:r>
      <w:r>
        <w:rPr>
          <w:sz w:val="22"/>
          <w:szCs w:val="22"/>
        </w:rPr>
        <w:tab/>
      </w:r>
      <w:r>
        <w:rPr>
          <w:sz w:val="22"/>
          <w:szCs w:val="22"/>
        </w:rPr>
        <w:tab/>
      </w:r>
      <w:r w:rsidRPr="0098701E">
        <w:rPr>
          <w:sz w:val="22"/>
          <w:szCs w:val="22"/>
        </w:rPr>
        <w:t xml:space="preserve">Non compliance with </w:t>
      </w:r>
      <w:r w:rsidRPr="0098701E">
        <w:rPr>
          <w:bCs/>
          <w:sz w:val="22"/>
          <w:szCs w:val="22"/>
          <w:lang w:eastAsia="en-ZA"/>
        </w:rPr>
        <w:t>the department’s SCM policy paragraph’s 49 and 50(a)</w:t>
      </w:r>
    </w:p>
    <w:p w:rsidR="00F067F9" w:rsidRPr="002C76C1" w:rsidRDefault="00F067F9" w:rsidP="00F067F9">
      <w:pPr>
        <w:pStyle w:val="NormalWeb"/>
        <w:tabs>
          <w:tab w:val="center" w:pos="709"/>
        </w:tabs>
        <w:spacing w:line="260" w:lineRule="exact"/>
        <w:ind w:left="357" w:hanging="357"/>
        <w:rPr>
          <w:rFonts w:ascii="Arial" w:hAnsi="Arial" w:cs="Arial"/>
          <w:sz w:val="22"/>
          <w:szCs w:val="22"/>
        </w:rPr>
      </w:pPr>
    </w:p>
    <w:p w:rsidR="00F067F9" w:rsidRPr="002C76C1" w:rsidRDefault="00F067F9" w:rsidP="00F067F9">
      <w:pPr>
        <w:pStyle w:val="Heading2"/>
        <w:tabs>
          <w:tab w:val="center" w:pos="709"/>
        </w:tabs>
        <w:spacing w:before="0" w:after="0" w:line="260" w:lineRule="exact"/>
        <w:ind w:left="357" w:hanging="357"/>
        <w:rPr>
          <w:i w:val="0"/>
          <w:sz w:val="22"/>
          <w:szCs w:val="22"/>
        </w:rPr>
      </w:pPr>
    </w:p>
    <w:p w:rsidR="00F067F9" w:rsidRPr="002C76C1" w:rsidRDefault="00F067F9" w:rsidP="00F067F9">
      <w:pPr>
        <w:pStyle w:val="Heading2"/>
        <w:tabs>
          <w:tab w:val="center" w:pos="709"/>
        </w:tabs>
        <w:spacing w:before="0" w:after="0" w:line="260" w:lineRule="exact"/>
        <w:ind w:left="357" w:hanging="357"/>
        <w:rPr>
          <w:i w:val="0"/>
          <w:sz w:val="22"/>
          <w:szCs w:val="22"/>
        </w:rPr>
      </w:pPr>
      <w:r w:rsidRPr="002C76C1">
        <w:rPr>
          <w:i w:val="0"/>
          <w:sz w:val="22"/>
          <w:szCs w:val="22"/>
        </w:rPr>
        <w:t>Internal control deficiency</w:t>
      </w:r>
    </w:p>
    <w:p w:rsidR="00F067F9" w:rsidRPr="002C76C1" w:rsidRDefault="00F067F9" w:rsidP="00F067F9">
      <w:pPr>
        <w:pStyle w:val="Heading2"/>
        <w:tabs>
          <w:tab w:val="center" w:pos="709"/>
        </w:tabs>
        <w:autoSpaceDE w:val="0"/>
        <w:spacing w:before="0" w:after="0" w:line="260" w:lineRule="exact"/>
        <w:ind w:left="357" w:hanging="357"/>
        <w:rPr>
          <w:rStyle w:val="Emphasis"/>
          <w:b w:val="0"/>
          <w:bCs w:val="0"/>
          <w:iCs/>
          <w:sz w:val="22"/>
          <w:szCs w:val="22"/>
          <w:lang w:val="en-GB"/>
        </w:rPr>
      </w:pPr>
    </w:p>
    <w:p w:rsidR="00F067F9" w:rsidRPr="002C76C1" w:rsidRDefault="00F067F9" w:rsidP="00F067F9">
      <w:pPr>
        <w:pStyle w:val="Heading2"/>
        <w:widowControl/>
        <w:tabs>
          <w:tab w:val="center" w:pos="709"/>
        </w:tabs>
        <w:spacing w:before="0" w:after="0"/>
        <w:rPr>
          <w:b w:val="0"/>
          <w:iCs w:val="0"/>
          <w:sz w:val="22"/>
          <w:szCs w:val="22"/>
        </w:rPr>
      </w:pPr>
      <w:r w:rsidRPr="002C76C1">
        <w:rPr>
          <w:b w:val="0"/>
          <w:iCs w:val="0"/>
          <w:sz w:val="22"/>
          <w:szCs w:val="22"/>
        </w:rPr>
        <w:t>Leadership</w:t>
      </w:r>
    </w:p>
    <w:p w:rsidR="00F067F9" w:rsidRPr="002C76C1" w:rsidRDefault="00F067F9" w:rsidP="00F067F9">
      <w:pPr>
        <w:tabs>
          <w:tab w:val="center" w:pos="709"/>
        </w:tabs>
        <w:rPr>
          <w:lang w:val="en-GB"/>
        </w:rPr>
      </w:pPr>
    </w:p>
    <w:p w:rsidR="00F067F9" w:rsidRPr="002C76C1" w:rsidRDefault="00F067F9" w:rsidP="00F067F9">
      <w:pPr>
        <w:tabs>
          <w:tab w:val="center" w:pos="709"/>
        </w:tabs>
        <w:rPr>
          <w:sz w:val="22"/>
          <w:szCs w:val="22"/>
        </w:rPr>
      </w:pPr>
      <w:r w:rsidRPr="002C76C1">
        <w:rPr>
          <w:sz w:val="22"/>
          <w:szCs w:val="22"/>
        </w:rPr>
        <w:t>The department did not effectively exercise its oversight responsibility regarding financial and performance reporting and compliance and related internal controls.</w:t>
      </w:r>
    </w:p>
    <w:p w:rsidR="00F067F9" w:rsidRPr="002C76C1" w:rsidRDefault="00F067F9" w:rsidP="00F067F9">
      <w:pPr>
        <w:tabs>
          <w:tab w:val="center" w:pos="709"/>
        </w:tabs>
        <w:rPr>
          <w:lang w:val="en-GB"/>
        </w:rPr>
      </w:pPr>
    </w:p>
    <w:p w:rsidR="00F067F9" w:rsidRPr="002C76C1" w:rsidRDefault="00F067F9" w:rsidP="00F067F9">
      <w:pPr>
        <w:pStyle w:val="Heading2"/>
        <w:widowControl/>
        <w:tabs>
          <w:tab w:val="center" w:pos="709"/>
        </w:tabs>
        <w:spacing w:before="0" w:after="0"/>
        <w:rPr>
          <w:sz w:val="22"/>
          <w:szCs w:val="22"/>
        </w:rPr>
      </w:pPr>
      <w:r w:rsidRPr="002C76C1">
        <w:rPr>
          <w:b w:val="0"/>
          <w:iCs w:val="0"/>
          <w:sz w:val="22"/>
          <w:szCs w:val="22"/>
        </w:rPr>
        <w:t>Financial and Performance Management</w:t>
      </w:r>
    </w:p>
    <w:p w:rsidR="00F067F9" w:rsidRPr="002C76C1" w:rsidRDefault="00F067F9" w:rsidP="00F067F9">
      <w:pPr>
        <w:tabs>
          <w:tab w:val="center" w:pos="709"/>
        </w:tabs>
        <w:rPr>
          <w:i/>
          <w:sz w:val="22"/>
          <w:szCs w:val="22"/>
          <w:lang w:val="en-GB"/>
        </w:rPr>
      </w:pPr>
    </w:p>
    <w:p w:rsidR="00F067F9" w:rsidRPr="002C76C1" w:rsidRDefault="00F067F9" w:rsidP="00F067F9">
      <w:pPr>
        <w:pStyle w:val="NormalWeb"/>
        <w:tabs>
          <w:tab w:val="center" w:pos="709"/>
        </w:tabs>
        <w:spacing w:line="260" w:lineRule="exact"/>
        <w:rPr>
          <w:rFonts w:ascii="Arial" w:hAnsi="Arial" w:cs="Arial"/>
          <w:iCs/>
          <w:sz w:val="22"/>
          <w:szCs w:val="22"/>
          <w:lang w:val="en-ZA"/>
        </w:rPr>
      </w:pPr>
      <w:r w:rsidRPr="002C76C1">
        <w:rPr>
          <w:rFonts w:ascii="Arial" w:hAnsi="Arial" w:cs="Arial"/>
          <w:bCs/>
          <w:i/>
          <w:iCs/>
          <w:sz w:val="22"/>
          <w:szCs w:val="22"/>
        </w:rPr>
        <w:t>The department did not effectively review and monitor compliance with applicable laws and regulations</w:t>
      </w:r>
    </w:p>
    <w:p w:rsidR="00F067F9" w:rsidRPr="002C76C1" w:rsidRDefault="00F067F9" w:rsidP="00F067F9">
      <w:pPr>
        <w:pStyle w:val="Heading2"/>
        <w:tabs>
          <w:tab w:val="center" w:pos="709"/>
        </w:tabs>
        <w:spacing w:before="0" w:after="0" w:line="260" w:lineRule="exact"/>
        <w:ind w:left="357" w:hanging="357"/>
        <w:rPr>
          <w:b w:val="0"/>
          <w:i w:val="0"/>
          <w:sz w:val="22"/>
          <w:szCs w:val="22"/>
        </w:rPr>
      </w:pPr>
    </w:p>
    <w:p w:rsidR="00F067F9" w:rsidRPr="002C76C1" w:rsidRDefault="00F067F9" w:rsidP="00F067F9">
      <w:pPr>
        <w:tabs>
          <w:tab w:val="center" w:pos="709"/>
        </w:tabs>
      </w:pPr>
    </w:p>
    <w:p w:rsidR="00F067F9" w:rsidRPr="002C76C1" w:rsidRDefault="00F067F9" w:rsidP="00F067F9">
      <w:pPr>
        <w:pStyle w:val="Heading2"/>
        <w:tabs>
          <w:tab w:val="center" w:pos="709"/>
        </w:tabs>
        <w:spacing w:before="0" w:after="0" w:line="260" w:lineRule="exact"/>
        <w:ind w:left="357" w:hanging="357"/>
        <w:rPr>
          <w:i w:val="0"/>
          <w:sz w:val="22"/>
          <w:szCs w:val="22"/>
        </w:rPr>
      </w:pPr>
      <w:r w:rsidRPr="002C76C1">
        <w:rPr>
          <w:i w:val="0"/>
          <w:sz w:val="22"/>
          <w:szCs w:val="22"/>
        </w:rPr>
        <w:t>Recommendation</w:t>
      </w:r>
    </w:p>
    <w:p w:rsidR="00F067F9" w:rsidRPr="002C76C1" w:rsidRDefault="00F067F9" w:rsidP="00F067F9">
      <w:pPr>
        <w:tabs>
          <w:tab w:val="center" w:pos="709"/>
        </w:tabs>
      </w:pPr>
    </w:p>
    <w:p w:rsidR="00F067F9" w:rsidRPr="0098701E" w:rsidRDefault="00F067F9" w:rsidP="00F067F9">
      <w:pPr>
        <w:tabs>
          <w:tab w:val="center" w:pos="709"/>
        </w:tabs>
        <w:spacing w:line="260" w:lineRule="exact"/>
        <w:ind w:left="357" w:hanging="357"/>
        <w:rPr>
          <w:sz w:val="22"/>
          <w:szCs w:val="22"/>
        </w:rPr>
      </w:pPr>
      <w:r>
        <w:rPr>
          <w:sz w:val="22"/>
          <w:szCs w:val="22"/>
        </w:rPr>
        <w:t>a)</w:t>
      </w:r>
      <w:r>
        <w:rPr>
          <w:sz w:val="22"/>
          <w:szCs w:val="22"/>
        </w:rPr>
        <w:tab/>
      </w:r>
      <w:r>
        <w:rPr>
          <w:sz w:val="22"/>
          <w:szCs w:val="22"/>
        </w:rPr>
        <w:tab/>
      </w:r>
      <w:r w:rsidRPr="0098701E">
        <w:rPr>
          <w:sz w:val="22"/>
          <w:szCs w:val="22"/>
        </w:rPr>
        <w:t>The department should obtain at least three quotation for procurement between R30 000 and R500 000. If it is not practicable, valid reasons should be documented and approved by delegated officials.</w:t>
      </w:r>
    </w:p>
    <w:p w:rsidR="00F067F9" w:rsidRPr="002C76C1" w:rsidRDefault="00F067F9" w:rsidP="00F067F9">
      <w:pPr>
        <w:pStyle w:val="ListParagraph"/>
        <w:tabs>
          <w:tab w:val="center" w:pos="709"/>
        </w:tabs>
        <w:spacing w:line="260" w:lineRule="exact"/>
        <w:ind w:left="357"/>
        <w:rPr>
          <w:rFonts w:ascii="Arial" w:hAnsi="Arial" w:cs="Arial"/>
          <w:sz w:val="22"/>
          <w:szCs w:val="22"/>
        </w:rPr>
      </w:pPr>
    </w:p>
    <w:p w:rsidR="00F067F9" w:rsidRPr="001550E6" w:rsidRDefault="00F067F9" w:rsidP="00F067F9">
      <w:pPr>
        <w:tabs>
          <w:tab w:val="center" w:pos="709"/>
        </w:tabs>
        <w:spacing w:line="260" w:lineRule="exact"/>
        <w:ind w:left="360" w:hanging="360"/>
        <w:rPr>
          <w:sz w:val="22"/>
          <w:szCs w:val="22"/>
        </w:rPr>
      </w:pPr>
      <w:r>
        <w:rPr>
          <w:sz w:val="22"/>
          <w:szCs w:val="22"/>
        </w:rPr>
        <w:t xml:space="preserve">b)  </w:t>
      </w:r>
      <w:r w:rsidRPr="001550E6">
        <w:rPr>
          <w:sz w:val="22"/>
          <w:szCs w:val="22"/>
        </w:rPr>
        <w:t xml:space="preserve">The department should invite suppliers on the supplier database to submit quotations, unless the suppliers on the database are unable to provide the goods or services required. This deviation should be documented and approved by a delegated official. </w:t>
      </w:r>
    </w:p>
    <w:p w:rsidR="00F067F9" w:rsidRPr="002C76C1" w:rsidRDefault="00F067F9" w:rsidP="00F067F9">
      <w:pPr>
        <w:pStyle w:val="ListParagraph"/>
        <w:tabs>
          <w:tab w:val="center" w:pos="709"/>
        </w:tabs>
        <w:rPr>
          <w:rFonts w:ascii="Arial" w:hAnsi="Arial" w:cs="Arial"/>
          <w:sz w:val="22"/>
          <w:szCs w:val="22"/>
        </w:rPr>
      </w:pPr>
    </w:p>
    <w:p w:rsidR="00F067F9" w:rsidRPr="001550E6" w:rsidRDefault="00F067F9" w:rsidP="00F067F9">
      <w:pPr>
        <w:tabs>
          <w:tab w:val="center" w:pos="709"/>
        </w:tabs>
        <w:spacing w:line="260" w:lineRule="exact"/>
        <w:ind w:left="360" w:hanging="360"/>
        <w:rPr>
          <w:sz w:val="22"/>
          <w:szCs w:val="22"/>
        </w:rPr>
      </w:pPr>
      <w:r>
        <w:rPr>
          <w:sz w:val="22"/>
          <w:szCs w:val="22"/>
        </w:rPr>
        <w:t xml:space="preserve">c) </w:t>
      </w:r>
      <w:r>
        <w:rPr>
          <w:sz w:val="22"/>
          <w:szCs w:val="22"/>
        </w:rPr>
        <w:tab/>
      </w:r>
      <w:r w:rsidRPr="001550E6">
        <w:rPr>
          <w:sz w:val="22"/>
          <w:szCs w:val="22"/>
        </w:rPr>
        <w:t>The database should be updated regularly to ensure that sufficient suppliers are available on the database to provide the services.</w:t>
      </w:r>
    </w:p>
    <w:p w:rsidR="00F067F9" w:rsidRPr="002C76C1" w:rsidRDefault="00F067F9" w:rsidP="00F067F9">
      <w:pPr>
        <w:pStyle w:val="ListParagraph"/>
        <w:tabs>
          <w:tab w:val="center" w:pos="709"/>
        </w:tabs>
        <w:spacing w:line="260" w:lineRule="exact"/>
        <w:ind w:left="357"/>
        <w:rPr>
          <w:rFonts w:ascii="Arial" w:hAnsi="Arial" w:cs="Arial"/>
          <w:sz w:val="22"/>
          <w:szCs w:val="22"/>
        </w:rPr>
      </w:pPr>
    </w:p>
    <w:p w:rsidR="00F067F9" w:rsidRPr="001550E6" w:rsidRDefault="00F067F9" w:rsidP="00F067F9">
      <w:pPr>
        <w:tabs>
          <w:tab w:val="center" w:pos="709"/>
        </w:tabs>
        <w:spacing w:line="260" w:lineRule="exact"/>
        <w:ind w:left="360" w:hanging="360"/>
        <w:rPr>
          <w:color w:val="000000"/>
          <w:sz w:val="22"/>
          <w:szCs w:val="22"/>
        </w:rPr>
      </w:pPr>
      <w:r>
        <w:rPr>
          <w:color w:val="000000"/>
          <w:sz w:val="22"/>
          <w:szCs w:val="22"/>
        </w:rPr>
        <w:t xml:space="preserve">d) </w:t>
      </w:r>
      <w:r>
        <w:rPr>
          <w:color w:val="000000"/>
          <w:sz w:val="22"/>
          <w:szCs w:val="22"/>
        </w:rPr>
        <w:tab/>
      </w:r>
      <w:r w:rsidRPr="001550E6">
        <w:rPr>
          <w:color w:val="000000"/>
          <w:sz w:val="22"/>
          <w:szCs w:val="22"/>
        </w:rPr>
        <w:t>The department should ensure that all winning suppliers declare their interest in order to identify any possible related transactions.</w:t>
      </w:r>
    </w:p>
    <w:p w:rsidR="00F067F9" w:rsidRPr="002C76C1" w:rsidRDefault="00F067F9" w:rsidP="00F067F9">
      <w:pPr>
        <w:pStyle w:val="ListParagraph"/>
        <w:tabs>
          <w:tab w:val="center" w:pos="709"/>
        </w:tabs>
        <w:spacing w:line="260" w:lineRule="exact"/>
        <w:ind w:left="360" w:hanging="360"/>
        <w:rPr>
          <w:rFonts w:ascii="Arial" w:hAnsi="Arial" w:cs="Arial"/>
          <w:color w:val="000000"/>
          <w:sz w:val="22"/>
          <w:szCs w:val="22"/>
        </w:rPr>
      </w:pPr>
    </w:p>
    <w:p w:rsidR="00F067F9" w:rsidRPr="002C76C1" w:rsidRDefault="00F067F9" w:rsidP="006F5D2E">
      <w:pPr>
        <w:pStyle w:val="ListParagraph"/>
        <w:numPr>
          <w:ilvl w:val="0"/>
          <w:numId w:val="131"/>
        </w:numPr>
        <w:tabs>
          <w:tab w:val="center" w:pos="709"/>
        </w:tabs>
        <w:spacing w:line="260" w:lineRule="exact"/>
        <w:ind w:left="360"/>
        <w:rPr>
          <w:rFonts w:ascii="Arial" w:hAnsi="Arial" w:cs="Arial"/>
          <w:color w:val="000000"/>
          <w:sz w:val="22"/>
          <w:szCs w:val="22"/>
        </w:rPr>
      </w:pPr>
      <w:r w:rsidRPr="002C76C1">
        <w:rPr>
          <w:rFonts w:ascii="Arial" w:hAnsi="Arial" w:cs="Arial"/>
          <w:sz w:val="22"/>
          <w:szCs w:val="22"/>
        </w:rPr>
        <w:t>Procurement between R30 000 and R500 000 should be evaluated in terms of the PPPFA.</w:t>
      </w:r>
    </w:p>
    <w:p w:rsidR="00F067F9" w:rsidRPr="002C76C1" w:rsidRDefault="00F067F9" w:rsidP="00F067F9">
      <w:pPr>
        <w:pStyle w:val="ListParagraph"/>
        <w:tabs>
          <w:tab w:val="center" w:pos="709"/>
        </w:tabs>
        <w:ind w:left="360" w:hanging="360"/>
        <w:rPr>
          <w:rFonts w:ascii="Arial" w:hAnsi="Arial" w:cs="Arial"/>
          <w:color w:val="000000"/>
          <w:sz w:val="22"/>
          <w:szCs w:val="22"/>
        </w:rPr>
      </w:pPr>
    </w:p>
    <w:p w:rsidR="00F067F9" w:rsidRPr="002C76C1" w:rsidRDefault="00F067F9" w:rsidP="006F5D2E">
      <w:pPr>
        <w:pStyle w:val="ListParagraph"/>
        <w:numPr>
          <w:ilvl w:val="0"/>
          <w:numId w:val="131"/>
        </w:numPr>
        <w:tabs>
          <w:tab w:val="center" w:pos="709"/>
        </w:tabs>
        <w:spacing w:line="260" w:lineRule="exact"/>
        <w:ind w:left="360"/>
        <w:rPr>
          <w:rFonts w:ascii="Arial" w:hAnsi="Arial" w:cs="Arial"/>
          <w:color w:val="000000"/>
          <w:sz w:val="22"/>
          <w:szCs w:val="22"/>
        </w:rPr>
      </w:pPr>
      <w:r w:rsidRPr="002C76C1">
        <w:rPr>
          <w:rFonts w:ascii="Arial" w:hAnsi="Arial" w:cs="Arial"/>
          <w:color w:val="000000"/>
          <w:sz w:val="22"/>
          <w:szCs w:val="22"/>
        </w:rPr>
        <w:t xml:space="preserve">The department should disqualify suppliers who do not meet the bidding requirements. </w:t>
      </w:r>
    </w:p>
    <w:p w:rsidR="00F067F9" w:rsidRPr="002C76C1" w:rsidRDefault="00F067F9" w:rsidP="00F067F9">
      <w:pPr>
        <w:tabs>
          <w:tab w:val="center" w:pos="709"/>
        </w:tabs>
        <w:spacing w:after="120"/>
        <w:ind w:left="360" w:hanging="360"/>
        <w:jc w:val="both"/>
        <w:rPr>
          <w:b/>
          <w:bCs/>
          <w:color w:val="FF0000"/>
          <w:sz w:val="22"/>
          <w:szCs w:val="22"/>
        </w:rPr>
      </w:pPr>
    </w:p>
    <w:p w:rsidR="00F067F9" w:rsidRPr="002C76C1" w:rsidRDefault="00F067F9" w:rsidP="00F067F9">
      <w:pPr>
        <w:pStyle w:val="ListParagraph"/>
        <w:tabs>
          <w:tab w:val="center" w:pos="709"/>
        </w:tabs>
        <w:ind w:left="0"/>
        <w:rPr>
          <w:rFonts w:ascii="Arial" w:hAnsi="Arial" w:cs="Arial"/>
          <w:b/>
          <w:bCs/>
          <w:sz w:val="22"/>
          <w:szCs w:val="22"/>
        </w:rPr>
      </w:pPr>
      <w:r w:rsidRPr="002C76C1">
        <w:rPr>
          <w:rFonts w:ascii="Arial" w:hAnsi="Arial" w:cs="Arial"/>
          <w:b/>
          <w:bCs/>
          <w:sz w:val="22"/>
          <w:szCs w:val="22"/>
        </w:rPr>
        <w:t>Management response</w:t>
      </w:r>
    </w:p>
    <w:p w:rsidR="00F067F9" w:rsidRPr="002C76C1" w:rsidRDefault="00F067F9" w:rsidP="00F067F9">
      <w:pPr>
        <w:tabs>
          <w:tab w:val="center" w:pos="709"/>
        </w:tabs>
        <w:contextualSpacing/>
        <w:rPr>
          <w:sz w:val="22"/>
          <w:szCs w:val="22"/>
        </w:rPr>
      </w:pPr>
    </w:p>
    <w:p w:rsidR="00F067F9" w:rsidRPr="002C76C1" w:rsidRDefault="00F067F9" w:rsidP="00F067F9">
      <w:pPr>
        <w:keepNext/>
        <w:tabs>
          <w:tab w:val="center" w:pos="709"/>
        </w:tabs>
        <w:jc w:val="both"/>
        <w:rPr>
          <w:i/>
          <w:sz w:val="22"/>
          <w:szCs w:val="22"/>
        </w:rPr>
      </w:pPr>
    </w:p>
    <w:p w:rsidR="00F067F9" w:rsidRPr="002C76C1" w:rsidRDefault="00F067F9" w:rsidP="00F067F9">
      <w:pPr>
        <w:tabs>
          <w:tab w:val="center" w:pos="709"/>
        </w:tabs>
        <w:contextualSpacing/>
        <w:rPr>
          <w:b/>
          <w:sz w:val="22"/>
          <w:szCs w:val="22"/>
        </w:rPr>
      </w:pPr>
      <w:r w:rsidRPr="002C76C1">
        <w:rPr>
          <w:b/>
          <w:sz w:val="22"/>
          <w:szCs w:val="22"/>
        </w:rPr>
        <w:t>Auditor’s conclusion</w:t>
      </w:r>
    </w:p>
    <w:p w:rsidR="00F067F9" w:rsidRPr="002C76C1" w:rsidRDefault="00F067F9" w:rsidP="00F067F9">
      <w:pPr>
        <w:tabs>
          <w:tab w:val="center" w:pos="709"/>
        </w:tabs>
        <w:contextualSpacing/>
        <w:rPr>
          <w:b/>
          <w:sz w:val="22"/>
          <w:szCs w:val="22"/>
        </w:rPr>
      </w:pPr>
    </w:p>
    <w:p w:rsidR="00F067F9" w:rsidRPr="0098701E" w:rsidRDefault="00F067F9" w:rsidP="00F067F9">
      <w:pPr>
        <w:tabs>
          <w:tab w:val="center" w:pos="709"/>
        </w:tabs>
        <w:contextualSpacing/>
        <w:rPr>
          <w:sz w:val="22"/>
          <w:szCs w:val="22"/>
        </w:rPr>
      </w:pPr>
      <w:r w:rsidRPr="0098701E">
        <w:rPr>
          <w:sz w:val="22"/>
          <w:szCs w:val="22"/>
        </w:rPr>
        <w:t xml:space="preserve">No response was provided by management, therefore the matter remains unresolved. </w:t>
      </w:r>
    </w:p>
    <w:p w:rsidR="00F067F9" w:rsidRPr="002C76C1" w:rsidRDefault="00F067F9" w:rsidP="00F067F9">
      <w:pPr>
        <w:pStyle w:val="ListParagraph"/>
        <w:tabs>
          <w:tab w:val="center" w:pos="709"/>
        </w:tabs>
        <w:rPr>
          <w:rFonts w:ascii="Arial" w:hAnsi="Arial" w:cs="Arial"/>
          <w:sz w:val="22"/>
          <w:szCs w:val="22"/>
        </w:rPr>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Default="00F067F9" w:rsidP="00F067F9">
      <w:pPr>
        <w:tabs>
          <w:tab w:val="center" w:pos="709"/>
        </w:tabs>
      </w:pPr>
    </w:p>
    <w:p w:rsidR="00F067F9" w:rsidRPr="002C76C1" w:rsidRDefault="00F067F9" w:rsidP="00F067F9">
      <w:pPr>
        <w:tabs>
          <w:tab w:val="center" w:pos="709"/>
        </w:tabs>
      </w:pPr>
    </w:p>
    <w:p w:rsidR="00F067F9" w:rsidRPr="0023037D" w:rsidRDefault="00F067F9" w:rsidP="006F5D2E">
      <w:pPr>
        <w:pStyle w:val="ListParagraph"/>
        <w:numPr>
          <w:ilvl w:val="0"/>
          <w:numId w:val="296"/>
        </w:numPr>
        <w:tabs>
          <w:tab w:val="left" w:pos="540"/>
          <w:tab w:val="center" w:pos="709"/>
        </w:tabs>
        <w:spacing w:after="120"/>
        <w:jc w:val="both"/>
        <w:rPr>
          <w:rFonts w:ascii="Arial" w:hAnsi="Arial" w:cs="Arial"/>
          <w:b/>
          <w:bCs/>
          <w:color w:val="FF0000"/>
          <w:sz w:val="22"/>
          <w:szCs w:val="22"/>
        </w:rPr>
      </w:pPr>
      <w:r w:rsidRPr="0023037D">
        <w:rPr>
          <w:rFonts w:ascii="Arial" w:hAnsi="Arial" w:cs="Arial"/>
          <w:b/>
          <w:bCs/>
          <w:sz w:val="22"/>
          <w:szCs w:val="22"/>
        </w:rPr>
        <w:t xml:space="preserve">Petty Cash- Non Compliance – head office </w:t>
      </w:r>
      <w:r w:rsidRPr="0023037D">
        <w:rPr>
          <w:rFonts w:ascii="Arial" w:hAnsi="Arial" w:cs="Arial"/>
          <w:b/>
          <w:bCs/>
          <w:color w:val="FF0000"/>
          <w:sz w:val="22"/>
          <w:szCs w:val="22"/>
        </w:rPr>
        <w:t>Ex 179</w:t>
      </w:r>
    </w:p>
    <w:p w:rsidR="00F067F9" w:rsidRPr="0023037D" w:rsidRDefault="00F067F9" w:rsidP="00F067F9">
      <w:pPr>
        <w:tabs>
          <w:tab w:val="center" w:pos="709"/>
        </w:tabs>
        <w:spacing w:after="120"/>
        <w:jc w:val="both"/>
        <w:rPr>
          <w:b/>
          <w:bCs/>
          <w:sz w:val="22"/>
          <w:szCs w:val="22"/>
        </w:rPr>
      </w:pPr>
    </w:p>
    <w:p w:rsidR="00F067F9" w:rsidRPr="002C76C1" w:rsidRDefault="00F067F9" w:rsidP="00F067F9">
      <w:pPr>
        <w:tabs>
          <w:tab w:val="center" w:pos="709"/>
        </w:tabs>
        <w:spacing w:after="120"/>
        <w:jc w:val="both"/>
        <w:outlineLvl w:val="0"/>
        <w:rPr>
          <w:b/>
          <w:bCs/>
          <w:sz w:val="22"/>
          <w:szCs w:val="22"/>
        </w:rPr>
      </w:pPr>
      <w:r w:rsidRPr="002C76C1">
        <w:rPr>
          <w:b/>
          <w:bCs/>
          <w:sz w:val="22"/>
          <w:szCs w:val="22"/>
        </w:rPr>
        <w:t>Audit Finding</w:t>
      </w:r>
    </w:p>
    <w:p w:rsidR="00F067F9" w:rsidRPr="002C76C1" w:rsidRDefault="00F067F9" w:rsidP="00F067F9">
      <w:pPr>
        <w:tabs>
          <w:tab w:val="center" w:pos="709"/>
        </w:tabs>
        <w:spacing w:after="120"/>
        <w:jc w:val="both"/>
        <w:outlineLvl w:val="0"/>
        <w:rPr>
          <w:bCs/>
          <w:sz w:val="22"/>
          <w:szCs w:val="22"/>
        </w:rPr>
      </w:pPr>
    </w:p>
    <w:p w:rsidR="00F067F9" w:rsidRPr="002C76C1" w:rsidRDefault="00F067F9" w:rsidP="00F067F9">
      <w:pPr>
        <w:tabs>
          <w:tab w:val="center" w:pos="709"/>
        </w:tabs>
        <w:spacing w:after="120"/>
        <w:jc w:val="both"/>
        <w:outlineLvl w:val="0"/>
        <w:rPr>
          <w:bCs/>
          <w:sz w:val="22"/>
          <w:szCs w:val="22"/>
        </w:rPr>
      </w:pPr>
      <w:r w:rsidRPr="002C76C1">
        <w:rPr>
          <w:bCs/>
          <w:sz w:val="22"/>
          <w:szCs w:val="22"/>
        </w:rPr>
        <w:t>Laws, rules and regulations:</w:t>
      </w:r>
    </w:p>
    <w:p w:rsidR="00F067F9" w:rsidRPr="002C76C1" w:rsidRDefault="00F067F9" w:rsidP="00F067F9">
      <w:pPr>
        <w:tabs>
          <w:tab w:val="center" w:pos="709"/>
        </w:tabs>
        <w:spacing w:after="120"/>
        <w:jc w:val="both"/>
        <w:outlineLvl w:val="0"/>
        <w:rPr>
          <w:b/>
          <w:bCs/>
          <w:sz w:val="22"/>
          <w:szCs w:val="22"/>
        </w:rPr>
      </w:pPr>
    </w:p>
    <w:p w:rsidR="00F067F9" w:rsidRPr="002C76C1" w:rsidRDefault="00F067F9" w:rsidP="00F067F9">
      <w:pPr>
        <w:pStyle w:val="ListParagraph"/>
        <w:tabs>
          <w:tab w:val="center" w:pos="709"/>
        </w:tabs>
        <w:spacing w:after="120"/>
        <w:ind w:left="540" w:hanging="540"/>
        <w:contextualSpacing/>
        <w:jc w:val="both"/>
        <w:rPr>
          <w:rFonts w:ascii="Arial" w:hAnsi="Arial" w:cs="Arial"/>
          <w:color w:val="000000"/>
          <w:sz w:val="22"/>
          <w:szCs w:val="22"/>
        </w:rPr>
      </w:pPr>
      <w:r w:rsidRPr="002C76C1">
        <w:rPr>
          <w:rFonts w:ascii="Arial" w:hAnsi="Arial" w:cs="Arial"/>
          <w:sz w:val="22"/>
          <w:szCs w:val="22"/>
        </w:rPr>
        <w:t>a)</w:t>
      </w:r>
      <w:r w:rsidRPr="002C76C1">
        <w:rPr>
          <w:rFonts w:ascii="Arial" w:hAnsi="Arial" w:cs="Arial"/>
          <w:sz w:val="22"/>
          <w:szCs w:val="22"/>
        </w:rPr>
        <w:tab/>
        <w:t>Pubic Finance Management Act paragraph 38(1)(c)(ii) states:</w:t>
      </w:r>
    </w:p>
    <w:p w:rsidR="00F067F9" w:rsidRPr="002C76C1" w:rsidRDefault="00F067F9" w:rsidP="00F067F9">
      <w:pPr>
        <w:pStyle w:val="ListParagraph"/>
        <w:tabs>
          <w:tab w:val="center" w:pos="709"/>
        </w:tabs>
        <w:rPr>
          <w:rFonts w:ascii="Arial" w:hAnsi="Arial" w:cs="Arial"/>
          <w:sz w:val="22"/>
          <w:szCs w:val="22"/>
        </w:rPr>
      </w:pPr>
    </w:p>
    <w:p w:rsidR="00F067F9" w:rsidRPr="002C76C1" w:rsidRDefault="00F067F9" w:rsidP="00F067F9">
      <w:pPr>
        <w:pStyle w:val="ListParagraph"/>
        <w:tabs>
          <w:tab w:val="center" w:pos="709"/>
          <w:tab w:val="left" w:pos="1440"/>
        </w:tabs>
        <w:ind w:left="540"/>
        <w:rPr>
          <w:rFonts w:ascii="Arial" w:hAnsi="Arial" w:cs="Arial"/>
          <w:i/>
          <w:sz w:val="22"/>
          <w:szCs w:val="22"/>
        </w:rPr>
      </w:pPr>
      <w:r w:rsidRPr="002C76C1">
        <w:rPr>
          <w:rFonts w:ascii="Arial" w:hAnsi="Arial" w:cs="Arial"/>
          <w:i/>
          <w:sz w:val="22"/>
          <w:szCs w:val="22"/>
        </w:rPr>
        <w:t>“(1)</w:t>
      </w:r>
      <w:r w:rsidRPr="002C76C1">
        <w:rPr>
          <w:rFonts w:ascii="Arial" w:hAnsi="Arial" w:cs="Arial"/>
          <w:i/>
          <w:sz w:val="22"/>
          <w:szCs w:val="22"/>
        </w:rPr>
        <w:tab/>
        <w:t xml:space="preserve">The accounting officer for a department, trading entity or constitutional </w:t>
      </w:r>
      <w:r w:rsidRPr="002C76C1">
        <w:rPr>
          <w:rFonts w:ascii="Arial" w:hAnsi="Arial" w:cs="Arial"/>
          <w:i/>
          <w:sz w:val="22"/>
          <w:szCs w:val="22"/>
        </w:rPr>
        <w:tab/>
        <w:t>institution-</w:t>
      </w:r>
    </w:p>
    <w:p w:rsidR="00F067F9" w:rsidRPr="002C76C1" w:rsidRDefault="00F067F9" w:rsidP="00F067F9">
      <w:pPr>
        <w:pStyle w:val="ListParagraph"/>
        <w:tabs>
          <w:tab w:val="center" w:pos="709"/>
          <w:tab w:val="left" w:pos="2160"/>
        </w:tabs>
        <w:ind w:firstLine="720"/>
        <w:rPr>
          <w:rFonts w:ascii="Arial" w:hAnsi="Arial" w:cs="Arial"/>
          <w:i/>
          <w:sz w:val="22"/>
          <w:szCs w:val="22"/>
        </w:rPr>
      </w:pPr>
      <w:r w:rsidRPr="002C76C1">
        <w:rPr>
          <w:rFonts w:ascii="Arial" w:hAnsi="Arial" w:cs="Arial"/>
          <w:i/>
          <w:sz w:val="22"/>
          <w:szCs w:val="22"/>
        </w:rPr>
        <w:t>(c)</w:t>
      </w:r>
      <w:r w:rsidRPr="002C76C1">
        <w:rPr>
          <w:rFonts w:ascii="Arial" w:hAnsi="Arial" w:cs="Arial"/>
          <w:i/>
          <w:sz w:val="22"/>
          <w:szCs w:val="22"/>
        </w:rPr>
        <w:tab/>
        <w:t>must take effective and appropriate steps to-</w:t>
      </w:r>
    </w:p>
    <w:p w:rsidR="00F067F9" w:rsidRPr="002C76C1" w:rsidRDefault="00F067F9" w:rsidP="00F067F9">
      <w:pPr>
        <w:pStyle w:val="ListParagraph"/>
        <w:tabs>
          <w:tab w:val="center" w:pos="709"/>
        </w:tabs>
        <w:ind w:left="2880" w:hanging="720"/>
        <w:rPr>
          <w:rFonts w:ascii="Arial" w:hAnsi="Arial" w:cs="Arial"/>
          <w:i/>
          <w:sz w:val="22"/>
          <w:szCs w:val="22"/>
        </w:rPr>
      </w:pPr>
      <w:r w:rsidRPr="002C76C1">
        <w:rPr>
          <w:rFonts w:ascii="Arial" w:hAnsi="Arial" w:cs="Arial"/>
          <w:i/>
          <w:sz w:val="22"/>
          <w:szCs w:val="22"/>
        </w:rPr>
        <w:t>(ii)</w:t>
      </w:r>
      <w:r w:rsidRPr="002C76C1">
        <w:rPr>
          <w:rFonts w:ascii="Arial" w:hAnsi="Arial" w:cs="Arial"/>
          <w:i/>
          <w:sz w:val="22"/>
          <w:szCs w:val="22"/>
        </w:rPr>
        <w:tab/>
        <w:t xml:space="preserve">prevent unauthorised, irregular and fruitless and wasteful expenditure and losses resulting from criminal conduct;” </w:t>
      </w:r>
    </w:p>
    <w:p w:rsidR="00F067F9" w:rsidRPr="002C76C1" w:rsidRDefault="00F067F9" w:rsidP="00F067F9">
      <w:pPr>
        <w:pStyle w:val="ListParagraph"/>
        <w:tabs>
          <w:tab w:val="center" w:pos="709"/>
        </w:tabs>
        <w:spacing w:after="120"/>
        <w:jc w:val="both"/>
        <w:rPr>
          <w:rFonts w:ascii="Arial" w:hAnsi="Arial" w:cs="Arial"/>
          <w:color w:val="000000"/>
          <w:sz w:val="22"/>
          <w:szCs w:val="22"/>
        </w:rPr>
      </w:pPr>
    </w:p>
    <w:p w:rsidR="00F067F9" w:rsidRPr="002C76C1" w:rsidRDefault="00F067F9" w:rsidP="00F067F9">
      <w:pPr>
        <w:pStyle w:val="ListParagraph"/>
        <w:tabs>
          <w:tab w:val="center" w:pos="709"/>
        </w:tabs>
        <w:ind w:left="540" w:hanging="540"/>
        <w:contextualSpacing/>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t>Treasury regulations 15.12.3 and 16A6.1 states:</w:t>
      </w:r>
    </w:p>
    <w:p w:rsidR="00F067F9" w:rsidRPr="002C76C1" w:rsidRDefault="00F067F9" w:rsidP="00F067F9">
      <w:pPr>
        <w:pStyle w:val="ListParagraph"/>
        <w:tabs>
          <w:tab w:val="center" w:pos="709"/>
        </w:tabs>
        <w:rPr>
          <w:rFonts w:ascii="Arial" w:hAnsi="Arial" w:cs="Arial"/>
          <w:sz w:val="22"/>
          <w:szCs w:val="22"/>
        </w:rPr>
      </w:pPr>
    </w:p>
    <w:p w:rsidR="00F067F9" w:rsidRPr="002C76C1" w:rsidRDefault="00F067F9" w:rsidP="00F067F9">
      <w:pPr>
        <w:pStyle w:val="ListParagraph"/>
        <w:tabs>
          <w:tab w:val="center" w:pos="709"/>
        </w:tabs>
        <w:ind w:left="540"/>
        <w:rPr>
          <w:rFonts w:ascii="Arial" w:hAnsi="Arial" w:cs="Arial"/>
          <w:i/>
          <w:sz w:val="22"/>
          <w:szCs w:val="22"/>
        </w:rPr>
      </w:pPr>
      <w:r w:rsidRPr="002C76C1">
        <w:rPr>
          <w:rFonts w:ascii="Arial" w:hAnsi="Arial" w:cs="Arial"/>
          <w:i/>
          <w:sz w:val="22"/>
          <w:szCs w:val="22"/>
        </w:rPr>
        <w:t>“15.12.3</w:t>
      </w:r>
      <w:r w:rsidRPr="002C76C1">
        <w:rPr>
          <w:rFonts w:ascii="Arial" w:hAnsi="Arial" w:cs="Arial"/>
          <w:i/>
          <w:sz w:val="22"/>
          <w:szCs w:val="22"/>
        </w:rPr>
        <w:tab/>
        <w:t xml:space="preserve">All payments in excess of R2 000 must be effected electronically unless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otherwise approved by the relevant treasury. Payments may not be split to </w:t>
      </w:r>
      <w:r w:rsidRPr="002C76C1">
        <w:rPr>
          <w:rFonts w:ascii="Arial" w:hAnsi="Arial" w:cs="Arial"/>
          <w:i/>
          <w:sz w:val="22"/>
          <w:szCs w:val="22"/>
        </w:rPr>
        <w:tab/>
      </w:r>
      <w:r w:rsidRPr="002C76C1">
        <w:rPr>
          <w:rFonts w:ascii="Arial" w:hAnsi="Arial" w:cs="Arial"/>
          <w:i/>
          <w:sz w:val="22"/>
          <w:szCs w:val="22"/>
        </w:rPr>
        <w:tab/>
        <w:t xml:space="preserve">circumvent this regulation and any non-compliance with this regulation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constitutes financial misconduct.</w:t>
      </w:r>
    </w:p>
    <w:p w:rsidR="00F067F9" w:rsidRPr="002C76C1" w:rsidRDefault="00F067F9" w:rsidP="00F067F9">
      <w:pPr>
        <w:pStyle w:val="ListParagraph"/>
        <w:tabs>
          <w:tab w:val="center" w:pos="709"/>
        </w:tabs>
        <w:ind w:left="540"/>
        <w:rPr>
          <w:rFonts w:ascii="Arial" w:hAnsi="Arial" w:cs="Arial"/>
          <w:i/>
          <w:sz w:val="22"/>
          <w:szCs w:val="22"/>
        </w:rPr>
      </w:pPr>
      <w:r w:rsidRPr="002C76C1">
        <w:rPr>
          <w:rFonts w:ascii="Arial" w:hAnsi="Arial" w:cs="Arial"/>
          <w:i/>
          <w:sz w:val="22"/>
          <w:szCs w:val="22"/>
        </w:rPr>
        <w:t>16A6.1</w:t>
      </w:r>
      <w:r w:rsidRPr="002C76C1">
        <w:rPr>
          <w:rFonts w:ascii="Arial" w:hAnsi="Arial" w:cs="Arial"/>
          <w:i/>
          <w:sz w:val="22"/>
          <w:szCs w:val="22"/>
        </w:rPr>
        <w:tab/>
        <w:t xml:space="preserve">Procurement of goods and services, either by way of quotations or through a </w:t>
      </w:r>
      <w:r w:rsidRPr="002C76C1">
        <w:rPr>
          <w:rFonts w:ascii="Arial" w:hAnsi="Arial" w:cs="Arial"/>
          <w:i/>
          <w:sz w:val="22"/>
          <w:szCs w:val="22"/>
        </w:rPr>
        <w:tab/>
      </w:r>
      <w:r w:rsidRPr="002C76C1">
        <w:rPr>
          <w:rFonts w:ascii="Arial" w:hAnsi="Arial" w:cs="Arial"/>
          <w:i/>
          <w:sz w:val="22"/>
          <w:szCs w:val="22"/>
        </w:rPr>
        <w:tab/>
        <w:t xml:space="preserve">bidding process, must be within the threshold values as determined by the </w:t>
      </w:r>
      <w:r w:rsidRPr="002C76C1">
        <w:rPr>
          <w:rFonts w:ascii="Arial" w:hAnsi="Arial" w:cs="Arial"/>
          <w:i/>
          <w:sz w:val="22"/>
          <w:szCs w:val="22"/>
        </w:rPr>
        <w:tab/>
      </w:r>
      <w:r w:rsidRPr="002C76C1">
        <w:rPr>
          <w:rFonts w:ascii="Arial" w:hAnsi="Arial" w:cs="Arial"/>
          <w:i/>
          <w:sz w:val="22"/>
          <w:szCs w:val="22"/>
        </w:rPr>
        <w:tab/>
        <w:t>National Treasury.”</w:t>
      </w:r>
    </w:p>
    <w:p w:rsidR="00F067F9" w:rsidRPr="002C76C1" w:rsidRDefault="00F067F9" w:rsidP="00F067F9">
      <w:pPr>
        <w:pStyle w:val="ListParagraph"/>
        <w:tabs>
          <w:tab w:val="center" w:pos="709"/>
        </w:tabs>
        <w:spacing w:after="120"/>
        <w:jc w:val="both"/>
        <w:rPr>
          <w:rFonts w:ascii="Arial" w:hAnsi="Arial" w:cs="Arial"/>
          <w:color w:val="000000"/>
          <w:sz w:val="22"/>
          <w:szCs w:val="22"/>
        </w:rPr>
      </w:pPr>
    </w:p>
    <w:p w:rsidR="00F067F9" w:rsidRPr="002C76C1" w:rsidRDefault="00F067F9" w:rsidP="00F067F9">
      <w:pPr>
        <w:pStyle w:val="ListParagraph"/>
        <w:tabs>
          <w:tab w:val="center" w:pos="709"/>
        </w:tabs>
        <w:spacing w:after="120"/>
        <w:ind w:left="540" w:hanging="540"/>
        <w:contextualSpacing/>
        <w:jc w:val="both"/>
        <w:rPr>
          <w:rFonts w:ascii="Arial" w:hAnsi="Arial" w:cs="Arial"/>
          <w:color w:val="000000"/>
          <w:sz w:val="22"/>
          <w:szCs w:val="22"/>
        </w:rPr>
      </w:pPr>
      <w:r w:rsidRPr="002C76C1">
        <w:rPr>
          <w:rFonts w:ascii="Arial" w:hAnsi="Arial" w:cs="Arial"/>
          <w:color w:val="000000"/>
          <w:sz w:val="22"/>
          <w:szCs w:val="22"/>
        </w:rPr>
        <w:t>c)</w:t>
      </w:r>
      <w:r w:rsidRPr="002C76C1">
        <w:rPr>
          <w:rFonts w:ascii="Arial" w:hAnsi="Arial" w:cs="Arial"/>
          <w:color w:val="000000"/>
          <w:sz w:val="22"/>
          <w:szCs w:val="22"/>
        </w:rPr>
        <w:tab/>
        <w:t>Practice Note 8 of 2007/08 paragraph 3.2 states:</w:t>
      </w:r>
    </w:p>
    <w:p w:rsidR="00F067F9" w:rsidRPr="002C76C1" w:rsidRDefault="00F067F9" w:rsidP="00F067F9">
      <w:pPr>
        <w:pStyle w:val="ListParagraph"/>
        <w:tabs>
          <w:tab w:val="center" w:pos="709"/>
        </w:tabs>
        <w:spacing w:after="120"/>
        <w:jc w:val="both"/>
        <w:rPr>
          <w:rFonts w:ascii="Arial" w:hAnsi="Arial" w:cs="Arial"/>
          <w:color w:val="000000"/>
          <w:sz w:val="22"/>
          <w:szCs w:val="22"/>
        </w:rPr>
      </w:pPr>
    </w:p>
    <w:p w:rsidR="00F067F9" w:rsidRPr="002C76C1" w:rsidRDefault="00F067F9" w:rsidP="00F067F9">
      <w:pPr>
        <w:pStyle w:val="ListParagraph"/>
        <w:tabs>
          <w:tab w:val="center" w:pos="709"/>
        </w:tabs>
        <w:spacing w:after="120"/>
        <w:ind w:left="1440" w:hanging="900"/>
        <w:rPr>
          <w:rFonts w:ascii="Arial" w:hAnsi="Arial" w:cs="Arial"/>
          <w:i/>
          <w:color w:val="000000"/>
          <w:sz w:val="22"/>
          <w:szCs w:val="22"/>
        </w:rPr>
      </w:pPr>
      <w:r w:rsidRPr="002C76C1">
        <w:rPr>
          <w:rFonts w:ascii="Arial" w:hAnsi="Arial" w:cs="Arial"/>
          <w:i/>
          <w:color w:val="000000"/>
          <w:sz w:val="22"/>
          <w:szCs w:val="22"/>
        </w:rPr>
        <w:t>“3.2</w:t>
      </w:r>
      <w:r w:rsidRPr="002C76C1">
        <w:rPr>
          <w:rFonts w:ascii="Arial" w:hAnsi="Arial" w:cs="Arial"/>
          <w:i/>
          <w:color w:val="000000"/>
          <w:sz w:val="22"/>
          <w:szCs w:val="22"/>
        </w:rPr>
        <w:tab/>
        <w:t xml:space="preserve">Accounting officers / authorities may procure requirements by obtaining at least three (3) verbal or written quotations from, where applicable, a list of prospective suppliers. The order should, however, be placed against written confirmation from the selected supplier if the quotation was submitted verbally.” </w:t>
      </w:r>
    </w:p>
    <w:p w:rsidR="00F067F9" w:rsidRPr="002C76C1" w:rsidRDefault="00F067F9" w:rsidP="00F067F9">
      <w:pPr>
        <w:pStyle w:val="NormalWeb"/>
        <w:tabs>
          <w:tab w:val="center" w:pos="709"/>
        </w:tabs>
        <w:ind w:left="540" w:hanging="540"/>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t>Supply Chain Management (SCM) Policy paragraph 49:</w:t>
      </w:r>
    </w:p>
    <w:p w:rsidR="00F067F9" w:rsidRPr="002C76C1" w:rsidRDefault="00F067F9" w:rsidP="00F067F9">
      <w:pPr>
        <w:pStyle w:val="NormalWeb"/>
        <w:tabs>
          <w:tab w:val="center" w:pos="709"/>
        </w:tabs>
        <w:rPr>
          <w:rFonts w:ascii="Arial" w:hAnsi="Arial" w:cs="Arial"/>
          <w:sz w:val="22"/>
          <w:szCs w:val="22"/>
        </w:rPr>
      </w:pPr>
    </w:p>
    <w:p w:rsidR="00F067F9" w:rsidRPr="002C76C1" w:rsidRDefault="00F067F9" w:rsidP="00F067F9">
      <w:pPr>
        <w:tabs>
          <w:tab w:val="center" w:pos="709"/>
        </w:tabs>
        <w:ind w:left="540"/>
        <w:rPr>
          <w:i/>
          <w:sz w:val="22"/>
          <w:szCs w:val="22"/>
        </w:rPr>
      </w:pPr>
      <w:r w:rsidRPr="002C76C1">
        <w:rPr>
          <w:i/>
          <w:sz w:val="22"/>
          <w:szCs w:val="22"/>
        </w:rPr>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 Suppliers to be registered on the Department’s supplier register include consultants, professional and specialist service providers, and general goods and services providers. Contractors registered with the CIDB will not be required to re-register with the Department.”</w:t>
      </w:r>
    </w:p>
    <w:p w:rsidR="00F067F9" w:rsidRPr="002C76C1" w:rsidRDefault="00F067F9" w:rsidP="00F067F9">
      <w:pPr>
        <w:pStyle w:val="NormalWeb"/>
        <w:tabs>
          <w:tab w:val="center" w:pos="709"/>
        </w:tabs>
        <w:spacing w:before="120" w:line="260" w:lineRule="exact"/>
        <w:ind w:left="540" w:hanging="540"/>
        <w:rPr>
          <w:rFonts w:ascii="Arial" w:hAnsi="Arial" w:cs="Arial"/>
          <w:sz w:val="22"/>
          <w:szCs w:val="22"/>
          <w:lang w:val="en-ZA"/>
        </w:rPr>
      </w:pPr>
      <w:r w:rsidRPr="002C76C1">
        <w:rPr>
          <w:rFonts w:ascii="Arial" w:hAnsi="Arial" w:cs="Arial"/>
          <w:sz w:val="22"/>
          <w:szCs w:val="22"/>
          <w:lang w:val="en-ZA"/>
        </w:rPr>
        <w:t>e)</w:t>
      </w:r>
      <w:r w:rsidRPr="002C76C1">
        <w:rPr>
          <w:rFonts w:ascii="Arial" w:hAnsi="Arial" w:cs="Arial"/>
          <w:sz w:val="22"/>
          <w:szCs w:val="22"/>
          <w:lang w:val="en-ZA"/>
        </w:rPr>
        <w:tab/>
      </w:r>
      <w:r w:rsidRPr="002C76C1">
        <w:rPr>
          <w:rFonts w:ascii="Arial" w:hAnsi="Arial" w:cs="Arial"/>
          <w:color w:val="000000"/>
          <w:sz w:val="22"/>
          <w:szCs w:val="22"/>
        </w:rPr>
        <w:t xml:space="preserve">Supply Chain Management Circular No.1 of 2008/2009 of the department requires that: </w:t>
      </w:r>
      <w:r w:rsidRPr="002C76C1">
        <w:rPr>
          <w:rFonts w:ascii="Arial" w:hAnsi="Arial" w:cs="Arial"/>
          <w:sz w:val="22"/>
          <w:szCs w:val="22"/>
          <w:lang w:val="en-ZA"/>
        </w:rPr>
        <w:t xml:space="preserve"> requires the following in paragraph 3.2:</w:t>
      </w:r>
    </w:p>
    <w:p w:rsidR="00F067F9" w:rsidRPr="002C76C1" w:rsidRDefault="00F067F9" w:rsidP="00F067F9">
      <w:pPr>
        <w:pStyle w:val="NormalWeb"/>
        <w:tabs>
          <w:tab w:val="center" w:pos="709"/>
        </w:tabs>
        <w:spacing w:before="120" w:line="260" w:lineRule="exact"/>
        <w:ind w:left="540" w:hanging="540"/>
        <w:rPr>
          <w:rFonts w:ascii="Arial" w:hAnsi="Arial" w:cs="Arial"/>
          <w:i/>
          <w:sz w:val="22"/>
          <w:szCs w:val="22"/>
          <w:lang w:val="en-ZA"/>
        </w:rPr>
      </w:pPr>
      <w:r w:rsidRPr="002C76C1">
        <w:rPr>
          <w:rFonts w:ascii="Arial" w:hAnsi="Arial" w:cs="Arial"/>
          <w:i/>
          <w:sz w:val="22"/>
          <w:szCs w:val="22"/>
          <w:lang w:val="en-ZA"/>
        </w:rPr>
        <w:tab/>
        <w:t>“Written Price Quotation: Above the Transaction Value of R500 but not exceeding R10 000 (VAT included)</w:t>
      </w:r>
    </w:p>
    <w:p w:rsidR="00F067F9" w:rsidRPr="002C76C1" w:rsidRDefault="00F067F9" w:rsidP="00F067F9">
      <w:pPr>
        <w:pStyle w:val="NormalWeb"/>
        <w:tabs>
          <w:tab w:val="center" w:pos="709"/>
        </w:tabs>
        <w:spacing w:before="120" w:line="260" w:lineRule="exact"/>
        <w:ind w:left="540" w:hanging="540"/>
        <w:rPr>
          <w:rFonts w:ascii="Arial" w:hAnsi="Arial" w:cs="Arial"/>
          <w:i/>
          <w:sz w:val="22"/>
          <w:szCs w:val="22"/>
          <w:lang w:val="en-ZA"/>
        </w:rPr>
      </w:pPr>
      <w:r w:rsidRPr="002C76C1">
        <w:rPr>
          <w:rFonts w:ascii="Arial" w:hAnsi="Arial" w:cs="Arial"/>
          <w:i/>
          <w:sz w:val="22"/>
          <w:szCs w:val="22"/>
          <w:lang w:val="en-ZA"/>
        </w:rPr>
        <w:tab/>
        <w:t>Head Office</w:t>
      </w:r>
    </w:p>
    <w:p w:rsidR="00F067F9" w:rsidRPr="002C76C1" w:rsidRDefault="00F067F9" w:rsidP="00F067F9">
      <w:pPr>
        <w:pStyle w:val="NormalWeb"/>
        <w:tabs>
          <w:tab w:val="center" w:pos="709"/>
        </w:tabs>
        <w:spacing w:before="120" w:line="260" w:lineRule="exact"/>
        <w:ind w:left="1440" w:hanging="900"/>
        <w:rPr>
          <w:rFonts w:ascii="Arial" w:hAnsi="Arial" w:cs="Arial"/>
          <w:i/>
          <w:sz w:val="22"/>
          <w:szCs w:val="22"/>
          <w:lang w:val="en-ZA"/>
        </w:rPr>
      </w:pPr>
      <w:r w:rsidRPr="002C76C1">
        <w:rPr>
          <w:rFonts w:ascii="Arial" w:hAnsi="Arial" w:cs="Arial"/>
          <w:i/>
          <w:sz w:val="22"/>
          <w:szCs w:val="22"/>
          <w:lang w:val="en-ZA"/>
        </w:rPr>
        <w:t>3.2.1</w:t>
      </w:r>
      <w:r w:rsidRPr="002C76C1">
        <w:rPr>
          <w:rFonts w:ascii="Arial" w:hAnsi="Arial" w:cs="Arial"/>
          <w:i/>
          <w:sz w:val="22"/>
          <w:szCs w:val="22"/>
          <w:lang w:val="en-ZA"/>
        </w:rPr>
        <w:tab/>
        <w:t>Minimum of three (3) to the maximum of five (5) written quotations should be solicited from the Supplier Register.</w:t>
      </w:r>
    </w:p>
    <w:p w:rsidR="00F067F9" w:rsidRPr="002C76C1" w:rsidRDefault="00F067F9" w:rsidP="00F067F9">
      <w:pPr>
        <w:pStyle w:val="NormalWeb"/>
        <w:tabs>
          <w:tab w:val="center" w:pos="709"/>
        </w:tabs>
        <w:spacing w:before="120" w:line="260" w:lineRule="exact"/>
        <w:ind w:left="540" w:hanging="540"/>
        <w:rPr>
          <w:rFonts w:ascii="Arial" w:hAnsi="Arial" w:cs="Arial"/>
          <w:i/>
          <w:sz w:val="22"/>
          <w:szCs w:val="22"/>
          <w:lang w:val="en-ZA"/>
        </w:rPr>
      </w:pPr>
      <w:r w:rsidRPr="002C76C1">
        <w:rPr>
          <w:rFonts w:ascii="Arial" w:hAnsi="Arial" w:cs="Arial"/>
          <w:i/>
          <w:sz w:val="22"/>
          <w:szCs w:val="22"/>
          <w:lang w:val="en-ZA"/>
        </w:rPr>
        <w:tab/>
        <w:t>3.2.1</w:t>
      </w:r>
      <w:r w:rsidRPr="002C76C1">
        <w:rPr>
          <w:rFonts w:ascii="Arial" w:hAnsi="Arial" w:cs="Arial"/>
          <w:i/>
          <w:sz w:val="22"/>
          <w:szCs w:val="22"/>
          <w:lang w:val="en-ZA"/>
        </w:rPr>
        <w:tab/>
        <w:t>Should follow the quotation processes as per the approved SCM Policy.</w:t>
      </w:r>
    </w:p>
    <w:p w:rsidR="00F067F9" w:rsidRPr="002C76C1" w:rsidRDefault="00F067F9" w:rsidP="00F067F9">
      <w:pPr>
        <w:pStyle w:val="NormalWeb"/>
        <w:tabs>
          <w:tab w:val="center" w:pos="709"/>
        </w:tabs>
        <w:spacing w:before="120" w:line="260" w:lineRule="exact"/>
        <w:ind w:left="540"/>
        <w:rPr>
          <w:rFonts w:ascii="Arial" w:hAnsi="Arial" w:cs="Arial"/>
          <w:i/>
          <w:sz w:val="22"/>
          <w:szCs w:val="22"/>
          <w:lang w:val="en-ZA"/>
        </w:rPr>
      </w:pPr>
      <w:r w:rsidRPr="002C76C1">
        <w:rPr>
          <w:rFonts w:ascii="Arial" w:hAnsi="Arial" w:cs="Arial"/>
          <w:i/>
          <w:sz w:val="22"/>
          <w:szCs w:val="22"/>
          <w:lang w:val="en-ZA"/>
        </w:rPr>
        <w:t>3.2.3</w:t>
      </w:r>
      <w:r w:rsidRPr="002C76C1">
        <w:rPr>
          <w:rFonts w:ascii="Arial" w:hAnsi="Arial" w:cs="Arial"/>
          <w:i/>
          <w:sz w:val="22"/>
          <w:szCs w:val="22"/>
          <w:lang w:val="en-ZA"/>
        </w:rPr>
        <w:tab/>
        <w:t>Should be evaluated on price only.</w:t>
      </w:r>
    </w:p>
    <w:p w:rsidR="00F067F9" w:rsidRPr="002C76C1" w:rsidRDefault="00F067F9" w:rsidP="00F067F9">
      <w:pPr>
        <w:pStyle w:val="NormalWeb"/>
        <w:tabs>
          <w:tab w:val="center" w:pos="709"/>
        </w:tabs>
        <w:spacing w:before="120" w:line="260" w:lineRule="exact"/>
        <w:ind w:left="540"/>
        <w:rPr>
          <w:rFonts w:ascii="Arial" w:hAnsi="Arial" w:cs="Arial"/>
          <w:i/>
          <w:sz w:val="22"/>
          <w:szCs w:val="22"/>
          <w:lang w:val="en-ZA"/>
        </w:rPr>
      </w:pPr>
      <w:r w:rsidRPr="002C76C1">
        <w:rPr>
          <w:rFonts w:ascii="Arial" w:hAnsi="Arial" w:cs="Arial"/>
          <w:i/>
          <w:sz w:val="22"/>
          <w:szCs w:val="22"/>
          <w:lang w:val="en-ZA"/>
        </w:rPr>
        <w:t>Regional offices</w:t>
      </w:r>
    </w:p>
    <w:p w:rsidR="00F067F9" w:rsidRPr="002C76C1" w:rsidRDefault="00F067F9" w:rsidP="00F067F9">
      <w:pPr>
        <w:pStyle w:val="NormalWeb"/>
        <w:tabs>
          <w:tab w:val="center" w:pos="709"/>
        </w:tabs>
        <w:spacing w:before="120" w:line="260" w:lineRule="exact"/>
        <w:ind w:left="1440" w:hanging="900"/>
        <w:rPr>
          <w:rFonts w:ascii="Arial" w:hAnsi="Arial" w:cs="Arial"/>
          <w:i/>
          <w:sz w:val="22"/>
          <w:szCs w:val="22"/>
          <w:lang w:val="en-ZA"/>
        </w:rPr>
      </w:pPr>
      <w:r w:rsidRPr="002C76C1">
        <w:rPr>
          <w:rFonts w:ascii="Arial" w:hAnsi="Arial" w:cs="Arial"/>
          <w:i/>
          <w:sz w:val="22"/>
          <w:szCs w:val="22"/>
          <w:lang w:val="en-ZA"/>
        </w:rPr>
        <w:t>3.2.5</w:t>
      </w:r>
      <w:r w:rsidRPr="002C76C1">
        <w:rPr>
          <w:rFonts w:ascii="Arial" w:hAnsi="Arial" w:cs="Arial"/>
          <w:i/>
          <w:sz w:val="22"/>
          <w:szCs w:val="22"/>
          <w:lang w:val="en-ZA"/>
        </w:rPr>
        <w:tab/>
        <w:t>Minimum of three (3) to the maximum of five (5) written quotations should be solicited from the Supplier Database</w:t>
      </w:r>
    </w:p>
    <w:p w:rsidR="00F067F9" w:rsidRPr="002C76C1" w:rsidRDefault="00F067F9" w:rsidP="00F067F9">
      <w:pPr>
        <w:pStyle w:val="NormalWeb"/>
        <w:tabs>
          <w:tab w:val="center" w:pos="709"/>
        </w:tabs>
        <w:spacing w:before="120" w:line="260" w:lineRule="exact"/>
        <w:ind w:left="1440" w:hanging="900"/>
        <w:rPr>
          <w:rFonts w:ascii="Arial" w:hAnsi="Arial" w:cs="Arial"/>
          <w:sz w:val="22"/>
          <w:szCs w:val="22"/>
          <w:lang w:val="en-ZA"/>
        </w:rPr>
      </w:pPr>
      <w:r w:rsidRPr="002C76C1">
        <w:rPr>
          <w:rFonts w:ascii="Arial" w:hAnsi="Arial" w:cs="Arial"/>
          <w:i/>
          <w:sz w:val="22"/>
          <w:szCs w:val="22"/>
          <w:lang w:val="en-ZA"/>
        </w:rPr>
        <w:t>3.2.6</w:t>
      </w:r>
      <w:r w:rsidRPr="002C76C1">
        <w:rPr>
          <w:rFonts w:ascii="Arial" w:hAnsi="Arial" w:cs="Arial"/>
          <w:i/>
          <w:sz w:val="22"/>
          <w:szCs w:val="22"/>
          <w:lang w:val="en-ZA"/>
        </w:rPr>
        <w:tab/>
        <w:t>Quotations should be evaluated on price only and no points will be awarded for preference.”</w:t>
      </w:r>
    </w:p>
    <w:p w:rsidR="00F067F9" w:rsidRPr="002C76C1" w:rsidRDefault="00F067F9" w:rsidP="00F067F9">
      <w:pPr>
        <w:pStyle w:val="NormalWeb"/>
        <w:tabs>
          <w:tab w:val="center" w:pos="709"/>
        </w:tabs>
        <w:spacing w:before="120" w:line="260" w:lineRule="exact"/>
        <w:ind w:left="540"/>
        <w:rPr>
          <w:rFonts w:ascii="Arial" w:hAnsi="Arial" w:cs="Arial"/>
          <w:sz w:val="22"/>
          <w:szCs w:val="22"/>
          <w:lang w:val="en-ZA"/>
        </w:rPr>
      </w:pPr>
      <w:r w:rsidRPr="002C76C1">
        <w:rPr>
          <w:rFonts w:ascii="Arial" w:hAnsi="Arial" w:cs="Arial"/>
          <w:sz w:val="22"/>
          <w:szCs w:val="22"/>
          <w:lang w:val="en-ZA"/>
        </w:rPr>
        <w:t>.</w:t>
      </w:r>
    </w:p>
    <w:p w:rsidR="00F067F9" w:rsidRPr="002C76C1" w:rsidRDefault="00F067F9" w:rsidP="00F067F9">
      <w:pPr>
        <w:tabs>
          <w:tab w:val="center" w:pos="709"/>
        </w:tabs>
        <w:spacing w:after="120"/>
        <w:ind w:left="720" w:hanging="720"/>
        <w:rPr>
          <w:color w:val="000000"/>
          <w:sz w:val="22"/>
          <w:szCs w:val="22"/>
        </w:rPr>
      </w:pPr>
      <w:r w:rsidRPr="002C76C1">
        <w:rPr>
          <w:color w:val="000000"/>
          <w:sz w:val="22"/>
          <w:szCs w:val="22"/>
        </w:rPr>
        <w:t>The following deviations pertaining to petty cash payment were noted:</w:t>
      </w:r>
    </w:p>
    <w:tbl>
      <w:tblPr>
        <w:tblW w:w="8080"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
        <w:gridCol w:w="1118"/>
        <w:gridCol w:w="2523"/>
        <w:gridCol w:w="1418"/>
        <w:gridCol w:w="1604"/>
      </w:tblGrid>
      <w:tr w:rsidR="00F067F9" w:rsidRPr="002C76C1" w:rsidTr="00861A27">
        <w:trPr>
          <w:trHeight w:val="259"/>
        </w:trPr>
        <w:tc>
          <w:tcPr>
            <w:tcW w:w="1417" w:type="dxa"/>
            <w:noWrap/>
            <w:hideMark/>
          </w:tcPr>
          <w:p w:rsidR="00F067F9" w:rsidRPr="008B61F8" w:rsidRDefault="00F067F9" w:rsidP="00861A27">
            <w:pPr>
              <w:tabs>
                <w:tab w:val="center" w:pos="709"/>
              </w:tabs>
              <w:spacing w:before="300"/>
              <w:rPr>
                <w:b/>
                <w:color w:val="000000"/>
                <w:sz w:val="18"/>
                <w:szCs w:val="18"/>
                <w:lang w:eastAsia="en-ZA"/>
              </w:rPr>
            </w:pPr>
            <w:r w:rsidRPr="008B61F8">
              <w:rPr>
                <w:b/>
                <w:color w:val="000000"/>
                <w:sz w:val="18"/>
                <w:szCs w:val="18"/>
                <w:lang w:eastAsia="en-ZA"/>
              </w:rPr>
              <w:t>SUPPLIER</w:t>
            </w:r>
          </w:p>
        </w:tc>
        <w:tc>
          <w:tcPr>
            <w:tcW w:w="1118" w:type="dxa"/>
          </w:tcPr>
          <w:p w:rsidR="00F067F9" w:rsidRPr="008B61F8" w:rsidRDefault="00F067F9" w:rsidP="00861A27">
            <w:pPr>
              <w:tabs>
                <w:tab w:val="center" w:pos="709"/>
              </w:tabs>
              <w:spacing w:before="300"/>
              <w:rPr>
                <w:b/>
                <w:color w:val="000000"/>
                <w:sz w:val="18"/>
                <w:szCs w:val="18"/>
                <w:lang w:eastAsia="en-ZA"/>
              </w:rPr>
            </w:pPr>
            <w:r w:rsidRPr="008B61F8">
              <w:rPr>
                <w:b/>
                <w:color w:val="000000"/>
                <w:sz w:val="18"/>
                <w:szCs w:val="18"/>
                <w:lang w:eastAsia="en-ZA"/>
              </w:rPr>
              <w:t>BATCH NUMBER</w:t>
            </w:r>
          </w:p>
        </w:tc>
        <w:tc>
          <w:tcPr>
            <w:tcW w:w="2523" w:type="dxa"/>
          </w:tcPr>
          <w:p w:rsidR="00F067F9" w:rsidRPr="008B61F8" w:rsidRDefault="00F067F9" w:rsidP="00861A27">
            <w:pPr>
              <w:tabs>
                <w:tab w:val="center" w:pos="709"/>
              </w:tabs>
              <w:spacing w:before="300"/>
              <w:rPr>
                <w:b/>
                <w:color w:val="000000"/>
                <w:sz w:val="18"/>
                <w:szCs w:val="18"/>
                <w:lang w:eastAsia="en-ZA"/>
              </w:rPr>
            </w:pPr>
            <w:r w:rsidRPr="008B61F8">
              <w:rPr>
                <w:b/>
                <w:color w:val="000000"/>
                <w:sz w:val="18"/>
                <w:szCs w:val="18"/>
                <w:lang w:eastAsia="en-ZA"/>
              </w:rPr>
              <w:t>DESCRIPTION OF ITEMS</w:t>
            </w:r>
          </w:p>
        </w:tc>
        <w:tc>
          <w:tcPr>
            <w:tcW w:w="1418" w:type="dxa"/>
          </w:tcPr>
          <w:p w:rsidR="00F067F9" w:rsidRPr="008B61F8" w:rsidRDefault="00F067F9" w:rsidP="00861A27">
            <w:pPr>
              <w:tabs>
                <w:tab w:val="center" w:pos="709"/>
              </w:tabs>
              <w:spacing w:before="300"/>
              <w:rPr>
                <w:b/>
                <w:color w:val="000000"/>
                <w:sz w:val="18"/>
                <w:szCs w:val="18"/>
                <w:lang w:eastAsia="en-ZA"/>
              </w:rPr>
            </w:pPr>
            <w:r w:rsidRPr="008B61F8">
              <w:rPr>
                <w:b/>
                <w:color w:val="000000"/>
                <w:sz w:val="18"/>
                <w:szCs w:val="18"/>
                <w:lang w:eastAsia="en-ZA"/>
              </w:rPr>
              <w:t>QUANTITY</w:t>
            </w:r>
          </w:p>
        </w:tc>
        <w:tc>
          <w:tcPr>
            <w:tcW w:w="1604" w:type="dxa"/>
          </w:tcPr>
          <w:p w:rsidR="00F067F9" w:rsidRPr="008B61F8" w:rsidRDefault="00F067F9" w:rsidP="00861A27">
            <w:pPr>
              <w:tabs>
                <w:tab w:val="center" w:pos="709"/>
              </w:tabs>
              <w:rPr>
                <w:b/>
                <w:color w:val="000000"/>
                <w:sz w:val="18"/>
                <w:szCs w:val="18"/>
                <w:lang w:eastAsia="en-ZA"/>
              </w:rPr>
            </w:pPr>
            <w:r w:rsidRPr="008B61F8">
              <w:rPr>
                <w:b/>
                <w:color w:val="000000"/>
                <w:sz w:val="18"/>
                <w:szCs w:val="18"/>
                <w:lang w:eastAsia="en-ZA"/>
              </w:rPr>
              <w:t xml:space="preserve">UNIT COST </w:t>
            </w:r>
          </w:p>
          <w:p w:rsidR="00F067F9" w:rsidRPr="008B61F8" w:rsidRDefault="00F067F9" w:rsidP="00861A27">
            <w:pPr>
              <w:tabs>
                <w:tab w:val="center" w:pos="709"/>
              </w:tabs>
              <w:rPr>
                <w:b/>
                <w:color w:val="000000"/>
                <w:sz w:val="18"/>
                <w:szCs w:val="18"/>
                <w:lang w:eastAsia="en-ZA"/>
              </w:rPr>
            </w:pPr>
            <w:r w:rsidRPr="008B61F8">
              <w:rPr>
                <w:b/>
                <w:color w:val="000000"/>
                <w:sz w:val="18"/>
                <w:szCs w:val="18"/>
                <w:lang w:eastAsia="en-ZA"/>
              </w:rPr>
              <w:t>[INCLUDING VAT]</w:t>
            </w:r>
          </w:p>
          <w:p w:rsidR="00F067F9" w:rsidRPr="008B61F8" w:rsidRDefault="00F067F9" w:rsidP="00861A27">
            <w:pPr>
              <w:tabs>
                <w:tab w:val="center" w:pos="709"/>
              </w:tabs>
              <w:rPr>
                <w:b/>
                <w:color w:val="000000"/>
                <w:sz w:val="18"/>
                <w:szCs w:val="18"/>
                <w:lang w:eastAsia="en-ZA"/>
              </w:rPr>
            </w:pPr>
            <w:r w:rsidRPr="008B61F8">
              <w:rPr>
                <w:b/>
                <w:color w:val="000000"/>
                <w:sz w:val="18"/>
                <w:szCs w:val="18"/>
                <w:lang w:eastAsia="en-ZA"/>
              </w:rPr>
              <w:t>R</w:t>
            </w:r>
          </w:p>
        </w:tc>
      </w:tr>
      <w:tr w:rsidR="00F067F9" w:rsidRPr="002C76C1" w:rsidTr="00861A27">
        <w:trPr>
          <w:cantSplit/>
          <w:trHeight w:val="227"/>
        </w:trPr>
        <w:tc>
          <w:tcPr>
            <w:tcW w:w="1417" w:type="dxa"/>
            <w:vMerge w:val="restart"/>
            <w:noWrap/>
            <w:vAlign w:val="center"/>
            <w:hideMark/>
          </w:tcPr>
          <w:p w:rsidR="00F067F9" w:rsidRPr="008B61F8" w:rsidRDefault="00F067F9" w:rsidP="00861A27">
            <w:pPr>
              <w:tabs>
                <w:tab w:val="center" w:pos="709"/>
              </w:tabs>
              <w:spacing w:before="300"/>
              <w:jc w:val="center"/>
              <w:rPr>
                <w:color w:val="000000"/>
                <w:sz w:val="18"/>
                <w:szCs w:val="18"/>
                <w:lang w:eastAsia="en-ZA"/>
              </w:rPr>
            </w:pPr>
            <w:r w:rsidRPr="008B61F8">
              <w:rPr>
                <w:color w:val="000000"/>
                <w:sz w:val="18"/>
                <w:szCs w:val="18"/>
                <w:lang w:eastAsia="en-ZA"/>
              </w:rPr>
              <w:t>Floran Framers</w:t>
            </w:r>
          </w:p>
        </w:tc>
        <w:tc>
          <w:tcPr>
            <w:tcW w:w="1118" w:type="dxa"/>
            <w:vMerge w:val="restart"/>
            <w:vAlign w:val="center"/>
          </w:tcPr>
          <w:p w:rsidR="00F067F9" w:rsidRPr="008B61F8" w:rsidRDefault="00F067F9" w:rsidP="00861A27">
            <w:pPr>
              <w:tabs>
                <w:tab w:val="center" w:pos="709"/>
              </w:tabs>
              <w:spacing w:before="300"/>
              <w:jc w:val="center"/>
              <w:rPr>
                <w:color w:val="000000"/>
                <w:sz w:val="18"/>
                <w:szCs w:val="18"/>
                <w:lang w:eastAsia="en-ZA"/>
              </w:rPr>
            </w:pPr>
            <w:r w:rsidRPr="008B61F8">
              <w:rPr>
                <w:color w:val="000000"/>
                <w:sz w:val="18"/>
                <w:szCs w:val="18"/>
                <w:lang w:eastAsia="en-ZA"/>
              </w:rPr>
              <w:t>150565</w:t>
            </w:r>
          </w:p>
        </w:tc>
        <w:tc>
          <w:tcPr>
            <w:tcW w:w="2523" w:type="dxa"/>
            <w:vAlign w:val="bottom"/>
          </w:tcPr>
          <w:p w:rsidR="00F067F9" w:rsidRPr="008B61F8" w:rsidRDefault="00F067F9" w:rsidP="00861A27">
            <w:pPr>
              <w:tabs>
                <w:tab w:val="center" w:pos="709"/>
              </w:tabs>
              <w:spacing w:after="120"/>
              <w:outlineLvl w:val="0"/>
              <w:rPr>
                <w:bCs/>
                <w:sz w:val="18"/>
                <w:szCs w:val="18"/>
              </w:rPr>
            </w:pPr>
            <w:r w:rsidRPr="008B61F8">
              <w:rPr>
                <w:bCs/>
                <w:sz w:val="18"/>
                <w:szCs w:val="18"/>
              </w:rPr>
              <w:t>A2 pics to be framed 403-wo8</w:t>
            </w:r>
          </w:p>
        </w:tc>
        <w:tc>
          <w:tcPr>
            <w:tcW w:w="1418" w:type="dxa"/>
            <w:vAlign w:val="bottom"/>
          </w:tcPr>
          <w:p w:rsidR="00F067F9" w:rsidRPr="008B61F8" w:rsidRDefault="00F067F9" w:rsidP="00861A27">
            <w:pPr>
              <w:tabs>
                <w:tab w:val="center" w:pos="709"/>
              </w:tabs>
              <w:spacing w:after="120"/>
              <w:outlineLvl w:val="0"/>
              <w:rPr>
                <w:bCs/>
                <w:sz w:val="18"/>
                <w:szCs w:val="18"/>
              </w:rPr>
            </w:pPr>
            <w:r w:rsidRPr="008B61F8">
              <w:rPr>
                <w:bCs/>
                <w:sz w:val="18"/>
                <w:szCs w:val="18"/>
              </w:rPr>
              <w:t>6</w:t>
            </w:r>
          </w:p>
        </w:tc>
        <w:tc>
          <w:tcPr>
            <w:tcW w:w="1604" w:type="dxa"/>
            <w:vAlign w:val="bottom"/>
          </w:tcPr>
          <w:p w:rsidR="00F067F9" w:rsidRPr="008B61F8" w:rsidRDefault="00F067F9" w:rsidP="00861A27">
            <w:pPr>
              <w:tabs>
                <w:tab w:val="center" w:pos="709"/>
              </w:tabs>
              <w:spacing w:after="120"/>
              <w:jc w:val="right"/>
              <w:outlineLvl w:val="0"/>
              <w:rPr>
                <w:bCs/>
                <w:sz w:val="18"/>
                <w:szCs w:val="18"/>
              </w:rPr>
            </w:pPr>
            <w:r w:rsidRPr="008B61F8">
              <w:rPr>
                <w:sz w:val="18"/>
                <w:szCs w:val="18"/>
              </w:rPr>
              <w:t>1 970,00</w:t>
            </w:r>
          </w:p>
        </w:tc>
      </w:tr>
      <w:tr w:rsidR="00F067F9" w:rsidRPr="002C76C1" w:rsidTr="00861A27">
        <w:trPr>
          <w:cantSplit/>
          <w:trHeight w:val="227"/>
        </w:trPr>
        <w:tc>
          <w:tcPr>
            <w:tcW w:w="1417" w:type="dxa"/>
            <w:vMerge/>
            <w:noWrap/>
            <w:vAlign w:val="center"/>
            <w:hideMark/>
          </w:tcPr>
          <w:p w:rsidR="00F067F9" w:rsidRPr="008B61F8" w:rsidRDefault="00F067F9" w:rsidP="00861A27">
            <w:pPr>
              <w:tabs>
                <w:tab w:val="center" w:pos="709"/>
              </w:tabs>
              <w:spacing w:before="300"/>
              <w:rPr>
                <w:color w:val="000000"/>
                <w:sz w:val="18"/>
                <w:szCs w:val="18"/>
                <w:lang w:eastAsia="en-ZA"/>
              </w:rPr>
            </w:pPr>
          </w:p>
        </w:tc>
        <w:tc>
          <w:tcPr>
            <w:tcW w:w="1118" w:type="dxa"/>
            <w:vMerge/>
            <w:vAlign w:val="center"/>
          </w:tcPr>
          <w:p w:rsidR="00F067F9" w:rsidRPr="008B61F8" w:rsidRDefault="00F067F9" w:rsidP="00861A27">
            <w:pPr>
              <w:tabs>
                <w:tab w:val="center" w:pos="709"/>
              </w:tabs>
              <w:spacing w:before="300"/>
              <w:rPr>
                <w:color w:val="000000"/>
                <w:sz w:val="18"/>
                <w:szCs w:val="18"/>
                <w:lang w:eastAsia="en-ZA"/>
              </w:rPr>
            </w:pPr>
          </w:p>
        </w:tc>
        <w:tc>
          <w:tcPr>
            <w:tcW w:w="2523" w:type="dxa"/>
            <w:vAlign w:val="bottom"/>
          </w:tcPr>
          <w:p w:rsidR="00F067F9" w:rsidRPr="008B61F8" w:rsidRDefault="00F067F9" w:rsidP="00861A27">
            <w:pPr>
              <w:tabs>
                <w:tab w:val="center" w:pos="709"/>
              </w:tabs>
              <w:spacing w:after="120"/>
              <w:outlineLvl w:val="0"/>
              <w:rPr>
                <w:bCs/>
                <w:sz w:val="18"/>
                <w:szCs w:val="18"/>
              </w:rPr>
            </w:pPr>
            <w:r w:rsidRPr="008B61F8">
              <w:rPr>
                <w:bCs/>
                <w:sz w:val="18"/>
                <w:szCs w:val="18"/>
              </w:rPr>
              <w:t>A3 pics to be framed 403 –Wo8</w:t>
            </w:r>
          </w:p>
        </w:tc>
        <w:tc>
          <w:tcPr>
            <w:tcW w:w="1418" w:type="dxa"/>
            <w:vAlign w:val="bottom"/>
          </w:tcPr>
          <w:p w:rsidR="00F067F9" w:rsidRPr="008B61F8" w:rsidRDefault="00F067F9" w:rsidP="00861A27">
            <w:pPr>
              <w:tabs>
                <w:tab w:val="center" w:pos="709"/>
              </w:tabs>
              <w:spacing w:after="120"/>
              <w:outlineLvl w:val="0"/>
              <w:rPr>
                <w:bCs/>
                <w:sz w:val="18"/>
                <w:szCs w:val="18"/>
              </w:rPr>
            </w:pPr>
            <w:r w:rsidRPr="008B61F8">
              <w:rPr>
                <w:bCs/>
                <w:sz w:val="18"/>
                <w:szCs w:val="18"/>
              </w:rPr>
              <w:t>4</w:t>
            </w:r>
          </w:p>
        </w:tc>
        <w:tc>
          <w:tcPr>
            <w:tcW w:w="1604" w:type="dxa"/>
            <w:vAlign w:val="bottom"/>
          </w:tcPr>
          <w:p w:rsidR="00F067F9" w:rsidRPr="008B61F8" w:rsidRDefault="00F067F9" w:rsidP="00861A27">
            <w:pPr>
              <w:tabs>
                <w:tab w:val="center" w:pos="709"/>
              </w:tabs>
              <w:spacing w:after="120"/>
              <w:jc w:val="right"/>
              <w:outlineLvl w:val="0"/>
              <w:rPr>
                <w:bCs/>
                <w:sz w:val="18"/>
                <w:szCs w:val="18"/>
              </w:rPr>
            </w:pPr>
            <w:r w:rsidRPr="008B61F8">
              <w:rPr>
                <w:bCs/>
                <w:sz w:val="18"/>
                <w:szCs w:val="18"/>
              </w:rPr>
              <w:t>1 060,00</w:t>
            </w:r>
          </w:p>
        </w:tc>
      </w:tr>
      <w:tr w:rsidR="00F067F9" w:rsidRPr="002C76C1" w:rsidTr="00861A27">
        <w:trPr>
          <w:cantSplit/>
          <w:trHeight w:val="227"/>
        </w:trPr>
        <w:tc>
          <w:tcPr>
            <w:tcW w:w="6476" w:type="dxa"/>
            <w:gridSpan w:val="4"/>
            <w:noWrap/>
            <w:vAlign w:val="center"/>
            <w:hideMark/>
          </w:tcPr>
          <w:p w:rsidR="00F067F9" w:rsidRPr="008B61F8" w:rsidRDefault="00F067F9" w:rsidP="00861A27">
            <w:pPr>
              <w:tabs>
                <w:tab w:val="center" w:pos="709"/>
              </w:tabs>
              <w:spacing w:after="120"/>
              <w:outlineLvl w:val="0"/>
              <w:rPr>
                <w:b/>
                <w:bCs/>
                <w:sz w:val="18"/>
                <w:szCs w:val="18"/>
              </w:rPr>
            </w:pPr>
            <w:r w:rsidRPr="008B61F8">
              <w:rPr>
                <w:b/>
                <w:bCs/>
                <w:sz w:val="18"/>
                <w:szCs w:val="18"/>
              </w:rPr>
              <w:t>Grand Total</w:t>
            </w:r>
          </w:p>
        </w:tc>
        <w:tc>
          <w:tcPr>
            <w:tcW w:w="1604" w:type="dxa"/>
            <w:vAlign w:val="bottom"/>
          </w:tcPr>
          <w:p w:rsidR="00F067F9" w:rsidRPr="008B61F8" w:rsidRDefault="00F067F9" w:rsidP="00861A27">
            <w:pPr>
              <w:tabs>
                <w:tab w:val="center" w:pos="709"/>
              </w:tabs>
              <w:spacing w:after="120"/>
              <w:jc w:val="right"/>
              <w:outlineLvl w:val="0"/>
              <w:rPr>
                <w:b/>
                <w:bCs/>
                <w:sz w:val="18"/>
                <w:szCs w:val="18"/>
              </w:rPr>
            </w:pPr>
            <w:r w:rsidRPr="008B61F8">
              <w:rPr>
                <w:b/>
                <w:bCs/>
                <w:sz w:val="18"/>
                <w:szCs w:val="18"/>
              </w:rPr>
              <w:t>3 030,00</w:t>
            </w:r>
          </w:p>
        </w:tc>
      </w:tr>
    </w:tbl>
    <w:p w:rsidR="00F067F9" w:rsidRPr="002C76C1" w:rsidRDefault="00F067F9" w:rsidP="00F067F9">
      <w:pPr>
        <w:tabs>
          <w:tab w:val="center" w:pos="709"/>
        </w:tabs>
        <w:spacing w:after="120"/>
        <w:ind w:left="720" w:hanging="720"/>
        <w:rPr>
          <w:color w:val="000000"/>
          <w:sz w:val="22"/>
          <w:szCs w:val="22"/>
        </w:rPr>
      </w:pPr>
    </w:p>
    <w:p w:rsidR="00F067F9" w:rsidRPr="002C76C1" w:rsidRDefault="00F067F9" w:rsidP="00F067F9">
      <w:pPr>
        <w:tabs>
          <w:tab w:val="center" w:pos="709"/>
        </w:tabs>
        <w:spacing w:after="120" w:line="260" w:lineRule="exact"/>
        <w:ind w:left="720" w:right="-113" w:hanging="720"/>
        <w:rPr>
          <w:sz w:val="22"/>
          <w:szCs w:val="22"/>
        </w:rPr>
      </w:pPr>
      <w:r w:rsidRPr="002C76C1">
        <w:rPr>
          <w:sz w:val="22"/>
          <w:szCs w:val="22"/>
        </w:rPr>
        <w:t>a)</w:t>
      </w:r>
      <w:r>
        <w:rPr>
          <w:sz w:val="22"/>
          <w:szCs w:val="22"/>
        </w:rPr>
        <w:tab/>
      </w:r>
      <w:r w:rsidRPr="002C76C1">
        <w:rPr>
          <w:sz w:val="22"/>
          <w:szCs w:val="22"/>
        </w:rPr>
        <w:tab/>
        <w:t>Contrary to the legislation listed above it was noted that the department did not obtain and evaluate three written quotations as required by Practice Note 8 and the departments supply chain circular number one of 2008-09.</w:t>
      </w:r>
    </w:p>
    <w:p w:rsidR="00F067F9" w:rsidRPr="002C76C1" w:rsidRDefault="00F067F9" w:rsidP="00F067F9">
      <w:pPr>
        <w:tabs>
          <w:tab w:val="center" w:pos="709"/>
        </w:tabs>
        <w:spacing w:after="120" w:line="260" w:lineRule="exact"/>
        <w:ind w:left="720" w:right="-113" w:hanging="720"/>
        <w:rPr>
          <w:sz w:val="22"/>
          <w:szCs w:val="22"/>
        </w:rPr>
      </w:pPr>
      <w:r w:rsidRPr="002C76C1">
        <w:rPr>
          <w:sz w:val="22"/>
          <w:szCs w:val="22"/>
        </w:rPr>
        <w:t>b)</w:t>
      </w:r>
      <w:r w:rsidRPr="002C76C1">
        <w:rPr>
          <w:sz w:val="22"/>
          <w:szCs w:val="22"/>
        </w:rPr>
        <w:tab/>
      </w:r>
      <w:r>
        <w:rPr>
          <w:sz w:val="22"/>
          <w:szCs w:val="22"/>
        </w:rPr>
        <w:tab/>
      </w:r>
      <w:r w:rsidRPr="002C76C1">
        <w:rPr>
          <w:sz w:val="22"/>
          <w:szCs w:val="22"/>
        </w:rPr>
        <w:t>Furthermore, it was noted that supplier Floran Framers is not a prospective supplier listed on the supplier’s database submitted for audit purposes.</w:t>
      </w:r>
    </w:p>
    <w:p w:rsidR="00F067F9" w:rsidRPr="002C76C1" w:rsidRDefault="00F067F9" w:rsidP="00F067F9">
      <w:pPr>
        <w:tabs>
          <w:tab w:val="center" w:pos="709"/>
        </w:tabs>
        <w:spacing w:after="120" w:line="260" w:lineRule="exact"/>
        <w:ind w:left="720" w:right="-113" w:hanging="720"/>
        <w:rPr>
          <w:sz w:val="22"/>
          <w:szCs w:val="22"/>
        </w:rPr>
      </w:pPr>
      <w:r w:rsidRPr="002C76C1">
        <w:rPr>
          <w:sz w:val="22"/>
          <w:szCs w:val="22"/>
        </w:rPr>
        <w:t>c)</w:t>
      </w:r>
      <w:r w:rsidRPr="002C76C1">
        <w:rPr>
          <w:sz w:val="22"/>
          <w:szCs w:val="22"/>
        </w:rPr>
        <w:tab/>
      </w:r>
      <w:r>
        <w:rPr>
          <w:sz w:val="22"/>
          <w:szCs w:val="22"/>
        </w:rPr>
        <w:tab/>
      </w:r>
      <w:r w:rsidRPr="002C76C1">
        <w:rPr>
          <w:sz w:val="22"/>
          <w:szCs w:val="22"/>
        </w:rPr>
        <w:t xml:space="preserve">Moreover, contrary to Treasury Regulations 15.12.3, payment for the above items was made from petty cash and not via an EFT. No documentation was attached indicating that the department obtained the required approval from Treasury not to pay via EFT.  </w:t>
      </w:r>
    </w:p>
    <w:p w:rsidR="00F067F9" w:rsidRDefault="00F067F9" w:rsidP="00F067F9">
      <w:pPr>
        <w:tabs>
          <w:tab w:val="center" w:pos="709"/>
        </w:tabs>
        <w:spacing w:after="120" w:line="260" w:lineRule="exact"/>
        <w:ind w:left="720" w:right="-113" w:hanging="720"/>
        <w:rPr>
          <w:sz w:val="22"/>
          <w:szCs w:val="22"/>
        </w:rPr>
      </w:pPr>
    </w:p>
    <w:p w:rsidR="00F067F9" w:rsidRPr="002C76C1" w:rsidRDefault="00F067F9" w:rsidP="00F067F9">
      <w:pPr>
        <w:tabs>
          <w:tab w:val="center" w:pos="709"/>
        </w:tabs>
        <w:jc w:val="both"/>
        <w:rPr>
          <w:color w:val="FF0000"/>
          <w:sz w:val="22"/>
          <w:szCs w:val="22"/>
          <w:lang w:val="en-GB"/>
        </w:rPr>
      </w:pPr>
      <w:r>
        <w:rPr>
          <w:sz w:val="22"/>
          <w:szCs w:val="22"/>
          <w:lang w:val="en-GB"/>
        </w:rPr>
        <w:t>The finding occurred as a result of the fact that:</w:t>
      </w:r>
    </w:p>
    <w:p w:rsidR="00F067F9" w:rsidRPr="002C76C1" w:rsidRDefault="00F067F9" w:rsidP="00F067F9">
      <w:pPr>
        <w:tabs>
          <w:tab w:val="center" w:pos="709"/>
        </w:tabs>
        <w:spacing w:before="100" w:beforeAutospacing="1" w:after="100" w:afterAutospacing="1"/>
        <w:rPr>
          <w:sz w:val="22"/>
          <w:szCs w:val="22"/>
          <w:lang w:val="en-GB"/>
        </w:rPr>
      </w:pPr>
      <w:r w:rsidRPr="002C76C1">
        <w:rPr>
          <w:sz w:val="22"/>
          <w:szCs w:val="22"/>
          <w:lang w:val="en-GB"/>
        </w:rPr>
        <w:t>As per discussion with COS: Ministry it was noted that the goods, photo frames, relates to the ministerial department and where requested by the minister to be framed and the department didn’t see the necessity to follow the supply chain process as the value of the goods were insignificant hence petty cash was used for the payment of goods.</w:t>
      </w:r>
    </w:p>
    <w:p w:rsidR="00F067F9" w:rsidRPr="002C76C1" w:rsidRDefault="00F067F9" w:rsidP="00F067F9">
      <w:pPr>
        <w:tabs>
          <w:tab w:val="center" w:pos="709"/>
        </w:tabs>
        <w:spacing w:after="120"/>
        <w:jc w:val="both"/>
        <w:rPr>
          <w:sz w:val="22"/>
          <w:szCs w:val="22"/>
        </w:rPr>
      </w:pPr>
      <w:r w:rsidRPr="002C76C1">
        <w:rPr>
          <w:sz w:val="22"/>
          <w:szCs w:val="22"/>
        </w:rPr>
        <w:t>Similar findings were also raised in the prior year. Although the matter was not specifically addressed in the audit action plan submitted it was however noted from the general ledger that the extent to which payments in excess of R2 000 was made through the petty cash decreased.</w:t>
      </w:r>
    </w:p>
    <w:p w:rsidR="00F067F9" w:rsidRDefault="00F067F9" w:rsidP="00F067F9">
      <w:pPr>
        <w:tabs>
          <w:tab w:val="center" w:pos="709"/>
        </w:tabs>
        <w:spacing w:after="120" w:line="260" w:lineRule="exact"/>
        <w:ind w:left="720" w:right="-113" w:hanging="720"/>
        <w:rPr>
          <w:sz w:val="22"/>
          <w:szCs w:val="22"/>
        </w:rPr>
      </w:pPr>
    </w:p>
    <w:p w:rsidR="00F067F9" w:rsidRPr="002C76C1" w:rsidRDefault="00F067F9" w:rsidP="00F067F9">
      <w:pPr>
        <w:tabs>
          <w:tab w:val="center" w:pos="709"/>
        </w:tabs>
        <w:spacing w:after="120" w:line="260" w:lineRule="exact"/>
        <w:ind w:left="720" w:right="-113" w:hanging="720"/>
        <w:rPr>
          <w:sz w:val="22"/>
          <w:szCs w:val="22"/>
        </w:rPr>
      </w:pPr>
    </w:p>
    <w:p w:rsidR="00F067F9" w:rsidRPr="002C76C1" w:rsidRDefault="00F067F9" w:rsidP="00F067F9">
      <w:pPr>
        <w:tabs>
          <w:tab w:val="center" w:pos="709"/>
        </w:tabs>
        <w:spacing w:after="120" w:line="260" w:lineRule="exact"/>
        <w:ind w:right="-113"/>
        <w:rPr>
          <w:sz w:val="22"/>
          <w:szCs w:val="22"/>
        </w:rPr>
      </w:pPr>
      <w:r>
        <w:rPr>
          <w:sz w:val="22"/>
          <w:szCs w:val="22"/>
        </w:rPr>
        <w:t>Impact of the finding:</w:t>
      </w:r>
    </w:p>
    <w:p w:rsidR="00F067F9" w:rsidRPr="002C76C1" w:rsidRDefault="00F067F9" w:rsidP="00F067F9">
      <w:pPr>
        <w:pStyle w:val="NormalWeb"/>
        <w:tabs>
          <w:tab w:val="center" w:pos="709"/>
        </w:tabs>
        <w:rPr>
          <w:rFonts w:ascii="Arial" w:hAnsi="Arial" w:cs="Arial"/>
          <w:color w:val="000000"/>
          <w:sz w:val="22"/>
          <w:szCs w:val="22"/>
          <w:lang w:val="en-ZA" w:eastAsia="en-ZA"/>
        </w:rPr>
      </w:pPr>
    </w:p>
    <w:p w:rsidR="00F067F9" w:rsidRPr="002C76C1" w:rsidRDefault="00F067F9" w:rsidP="00F067F9">
      <w:pPr>
        <w:pStyle w:val="ListParagraph"/>
        <w:tabs>
          <w:tab w:val="center" w:pos="709"/>
        </w:tabs>
        <w:spacing w:after="120"/>
        <w:ind w:hanging="720"/>
        <w:contextualSpacing/>
        <w:jc w:val="both"/>
        <w:rPr>
          <w:rFonts w:ascii="Arial" w:hAnsi="Arial" w:cs="Arial"/>
          <w:color w:val="000000"/>
          <w:sz w:val="22"/>
          <w:szCs w:val="22"/>
        </w:rPr>
      </w:pPr>
      <w:r w:rsidRPr="002C76C1">
        <w:rPr>
          <w:rFonts w:ascii="Arial" w:hAnsi="Arial" w:cs="Arial"/>
          <w:sz w:val="22"/>
          <w:szCs w:val="22"/>
        </w:rPr>
        <w:t xml:space="preserve">a)  </w:t>
      </w:r>
      <w:r w:rsidRPr="002C76C1">
        <w:rPr>
          <w:rFonts w:ascii="Arial" w:hAnsi="Arial" w:cs="Arial"/>
          <w:sz w:val="22"/>
          <w:szCs w:val="22"/>
        </w:rPr>
        <w:tab/>
      </w:r>
      <w:r>
        <w:rPr>
          <w:rFonts w:ascii="Arial" w:hAnsi="Arial" w:cs="Arial"/>
          <w:sz w:val="22"/>
          <w:szCs w:val="22"/>
        </w:rPr>
        <w:tab/>
      </w:r>
      <w:r w:rsidRPr="002C76C1">
        <w:rPr>
          <w:rFonts w:ascii="Arial" w:hAnsi="Arial" w:cs="Arial"/>
          <w:color w:val="000000"/>
          <w:sz w:val="22"/>
          <w:szCs w:val="22"/>
        </w:rPr>
        <w:t>Financial misconduct for transactions amounting to R3 030,00 to the extent that approval has not been obtained from National Treasury not to pay via EFT.</w:t>
      </w:r>
    </w:p>
    <w:p w:rsidR="00F067F9" w:rsidRPr="002C76C1" w:rsidRDefault="00F067F9" w:rsidP="00F067F9">
      <w:pPr>
        <w:pStyle w:val="ListParagraph"/>
        <w:tabs>
          <w:tab w:val="center" w:pos="709"/>
        </w:tabs>
        <w:spacing w:after="120"/>
        <w:ind w:hanging="720"/>
        <w:contextualSpacing/>
        <w:jc w:val="both"/>
        <w:rPr>
          <w:rFonts w:ascii="Arial" w:hAnsi="Arial" w:cs="Arial"/>
          <w:color w:val="000000"/>
          <w:sz w:val="22"/>
          <w:szCs w:val="22"/>
        </w:rPr>
      </w:pPr>
    </w:p>
    <w:p w:rsidR="00F067F9" w:rsidRPr="002C76C1" w:rsidRDefault="00F067F9" w:rsidP="00F067F9">
      <w:pPr>
        <w:pStyle w:val="ListParagraph"/>
        <w:tabs>
          <w:tab w:val="center" w:pos="709"/>
        </w:tabs>
        <w:spacing w:after="120"/>
        <w:ind w:hanging="720"/>
        <w:contextualSpacing/>
        <w:rPr>
          <w:rFonts w:ascii="Arial" w:hAnsi="Arial" w:cs="Arial"/>
          <w:color w:val="000000"/>
          <w:sz w:val="22"/>
          <w:szCs w:val="22"/>
        </w:rPr>
      </w:pPr>
      <w:r w:rsidRPr="002C76C1">
        <w:rPr>
          <w:rFonts w:ascii="Arial" w:hAnsi="Arial" w:cs="Arial"/>
          <w:color w:val="000000"/>
          <w:sz w:val="22"/>
          <w:szCs w:val="22"/>
        </w:rPr>
        <w:t>b)</w:t>
      </w:r>
      <w:r w:rsidRPr="002C76C1">
        <w:rPr>
          <w:rFonts w:ascii="Arial" w:hAnsi="Arial" w:cs="Arial"/>
          <w:color w:val="000000"/>
          <w:sz w:val="22"/>
          <w:szCs w:val="22"/>
        </w:rPr>
        <w:tab/>
      </w:r>
      <w:r>
        <w:rPr>
          <w:rFonts w:ascii="Arial" w:hAnsi="Arial" w:cs="Arial"/>
          <w:color w:val="000000"/>
          <w:sz w:val="22"/>
          <w:szCs w:val="22"/>
        </w:rPr>
        <w:tab/>
      </w:r>
      <w:r w:rsidRPr="002C76C1">
        <w:rPr>
          <w:rFonts w:ascii="Arial" w:hAnsi="Arial" w:cs="Arial"/>
          <w:color w:val="000000"/>
          <w:sz w:val="22"/>
          <w:szCs w:val="22"/>
        </w:rPr>
        <w:t xml:space="preserve">Irregular expenditure disclosed in the disclosure notes was understated with R3 030,00 due to the required number of quotations not being obtained as required  paragraph 3.2 of </w:t>
      </w:r>
      <w:r w:rsidRPr="002C76C1">
        <w:rPr>
          <w:rFonts w:ascii="Arial" w:hAnsi="Arial" w:cs="Arial"/>
          <w:sz w:val="22"/>
          <w:szCs w:val="22"/>
        </w:rPr>
        <w:t xml:space="preserve">Practice </w:t>
      </w:r>
      <w:r w:rsidRPr="002C76C1">
        <w:rPr>
          <w:rFonts w:ascii="Arial" w:hAnsi="Arial" w:cs="Arial"/>
          <w:color w:val="000000"/>
          <w:sz w:val="22"/>
          <w:szCs w:val="22"/>
        </w:rPr>
        <w:t>Note 8 of 2007/08.</w:t>
      </w:r>
    </w:p>
    <w:p w:rsidR="00F067F9" w:rsidRPr="002C76C1" w:rsidRDefault="00F067F9" w:rsidP="00F067F9">
      <w:pPr>
        <w:pStyle w:val="NormalWeb"/>
        <w:tabs>
          <w:tab w:val="center" w:pos="709"/>
        </w:tabs>
        <w:ind w:left="720" w:hanging="720"/>
        <w:rPr>
          <w:rFonts w:ascii="Arial" w:hAnsi="Arial" w:cs="Arial"/>
          <w:sz w:val="22"/>
          <w:szCs w:val="22"/>
        </w:rPr>
      </w:pPr>
      <w:r w:rsidRPr="002C76C1">
        <w:rPr>
          <w:rFonts w:ascii="Arial" w:hAnsi="Arial" w:cs="Arial"/>
          <w:sz w:val="22"/>
          <w:szCs w:val="22"/>
        </w:rPr>
        <w:t>c)</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Non Compliance with relevant laws and regulations.</w:t>
      </w:r>
    </w:p>
    <w:p w:rsidR="00F067F9" w:rsidRPr="002C76C1" w:rsidRDefault="00F067F9" w:rsidP="00F067F9">
      <w:pPr>
        <w:tabs>
          <w:tab w:val="center" w:pos="709"/>
        </w:tabs>
        <w:rPr>
          <w:color w:val="000000"/>
          <w:sz w:val="22"/>
          <w:szCs w:val="22"/>
          <w:lang w:val="en-ZA" w:eastAsia="en-ZA"/>
        </w:rPr>
      </w:pPr>
      <w:r w:rsidRPr="002C76C1">
        <w:rPr>
          <w:color w:val="000000"/>
          <w:sz w:val="22"/>
          <w:szCs w:val="22"/>
          <w:lang w:val="en-ZA" w:eastAsia="en-ZA"/>
        </w:rPr>
        <w:t> </w:t>
      </w:r>
    </w:p>
    <w:p w:rsidR="00F067F9" w:rsidRPr="002C76C1" w:rsidRDefault="00F067F9" w:rsidP="00F067F9">
      <w:pPr>
        <w:tabs>
          <w:tab w:val="center" w:pos="709"/>
        </w:tabs>
        <w:jc w:val="both"/>
        <w:rPr>
          <w:sz w:val="22"/>
          <w:szCs w:val="22"/>
          <w:lang w:val="en-GB"/>
        </w:rPr>
      </w:pPr>
    </w:p>
    <w:p w:rsidR="00F067F9" w:rsidRPr="002C76C1" w:rsidRDefault="00F067F9" w:rsidP="00F067F9">
      <w:pPr>
        <w:tabs>
          <w:tab w:val="center" w:pos="709"/>
        </w:tabs>
        <w:spacing w:after="120"/>
        <w:jc w:val="both"/>
        <w:rPr>
          <w:sz w:val="22"/>
          <w:szCs w:val="22"/>
        </w:rPr>
      </w:pPr>
    </w:p>
    <w:p w:rsidR="00F067F9" w:rsidRPr="002C76C1" w:rsidRDefault="00F067F9" w:rsidP="00F067F9">
      <w:pPr>
        <w:tabs>
          <w:tab w:val="center" w:pos="709"/>
        </w:tabs>
        <w:rPr>
          <w:b/>
          <w:sz w:val="22"/>
          <w:szCs w:val="22"/>
        </w:rPr>
      </w:pPr>
      <w:r w:rsidRPr="002C76C1">
        <w:rPr>
          <w:b/>
          <w:sz w:val="22"/>
          <w:szCs w:val="22"/>
        </w:rPr>
        <w:t xml:space="preserve">Internal control deficiency </w:t>
      </w:r>
    </w:p>
    <w:p w:rsidR="00F067F9" w:rsidRPr="002C76C1" w:rsidRDefault="00F067F9" w:rsidP="00F067F9">
      <w:pPr>
        <w:tabs>
          <w:tab w:val="center" w:pos="709"/>
        </w:tabs>
        <w:rPr>
          <w:b/>
          <w:sz w:val="22"/>
          <w:szCs w:val="22"/>
        </w:rPr>
      </w:pPr>
    </w:p>
    <w:p w:rsidR="00F067F9" w:rsidRPr="002C76C1" w:rsidRDefault="00F067F9" w:rsidP="00F067F9">
      <w:pPr>
        <w:tabs>
          <w:tab w:val="center" w:pos="709"/>
        </w:tabs>
        <w:rPr>
          <w:i/>
          <w:sz w:val="22"/>
          <w:szCs w:val="22"/>
        </w:rPr>
      </w:pPr>
      <w:r w:rsidRPr="002C76C1">
        <w:rPr>
          <w:i/>
          <w:sz w:val="22"/>
          <w:szCs w:val="22"/>
        </w:rPr>
        <w:t>Leadership</w:t>
      </w:r>
    </w:p>
    <w:p w:rsidR="00F067F9" w:rsidRPr="002C76C1" w:rsidRDefault="00F067F9" w:rsidP="00F067F9">
      <w:pPr>
        <w:tabs>
          <w:tab w:val="center" w:pos="709"/>
        </w:tabs>
        <w:rPr>
          <w:sz w:val="22"/>
          <w:szCs w:val="22"/>
        </w:rPr>
      </w:pPr>
      <w:r w:rsidRPr="002C76C1">
        <w:rPr>
          <w:sz w:val="22"/>
          <w:szCs w:val="22"/>
        </w:rPr>
        <w:t xml:space="preserve"> </w:t>
      </w:r>
    </w:p>
    <w:p w:rsidR="00F067F9" w:rsidRPr="002C76C1" w:rsidRDefault="00F067F9" w:rsidP="00F067F9">
      <w:pPr>
        <w:tabs>
          <w:tab w:val="center" w:pos="709"/>
        </w:tabs>
        <w:spacing w:after="120"/>
        <w:rPr>
          <w:sz w:val="22"/>
          <w:szCs w:val="22"/>
          <w:u w:val="single"/>
        </w:rPr>
      </w:pPr>
      <w:r w:rsidRPr="002C76C1">
        <w:rPr>
          <w:sz w:val="22"/>
          <w:szCs w:val="22"/>
        </w:rPr>
        <w:t>The department did not effectively exercise its oversight responsibility regarding financial and performance reporting and compliance and related internal controls.</w:t>
      </w:r>
    </w:p>
    <w:p w:rsidR="00F067F9" w:rsidRPr="002C76C1" w:rsidRDefault="00F067F9" w:rsidP="00F067F9">
      <w:pPr>
        <w:tabs>
          <w:tab w:val="center" w:pos="709"/>
        </w:tabs>
        <w:spacing w:after="120"/>
        <w:rPr>
          <w:sz w:val="22"/>
          <w:szCs w:val="22"/>
          <w:u w:val="single"/>
        </w:rPr>
      </w:pPr>
    </w:p>
    <w:p w:rsidR="00F067F9" w:rsidRPr="002C76C1" w:rsidRDefault="00F067F9" w:rsidP="00F067F9">
      <w:pPr>
        <w:tabs>
          <w:tab w:val="center" w:pos="709"/>
        </w:tabs>
        <w:rPr>
          <w:i/>
          <w:sz w:val="22"/>
          <w:szCs w:val="22"/>
        </w:rPr>
      </w:pPr>
      <w:r w:rsidRPr="002C76C1">
        <w:rPr>
          <w:i/>
          <w:sz w:val="22"/>
          <w:szCs w:val="22"/>
        </w:rPr>
        <w:tab/>
        <w:t>Financial and performance management</w:t>
      </w:r>
    </w:p>
    <w:p w:rsidR="00F067F9" w:rsidRPr="002C76C1" w:rsidRDefault="00F067F9" w:rsidP="00F067F9">
      <w:pPr>
        <w:tabs>
          <w:tab w:val="center" w:pos="709"/>
        </w:tabs>
        <w:rPr>
          <w:sz w:val="22"/>
          <w:szCs w:val="22"/>
        </w:rPr>
      </w:pPr>
    </w:p>
    <w:p w:rsidR="00F067F9" w:rsidRPr="002C76C1" w:rsidRDefault="00F067F9" w:rsidP="00F067F9">
      <w:pPr>
        <w:tabs>
          <w:tab w:val="center" w:pos="709"/>
        </w:tabs>
        <w:rPr>
          <w:b/>
          <w:sz w:val="22"/>
          <w:szCs w:val="22"/>
        </w:rPr>
      </w:pPr>
      <w:r>
        <w:rPr>
          <w:sz w:val="22"/>
          <w:szCs w:val="22"/>
        </w:rPr>
        <w:t>T</w:t>
      </w:r>
      <w:r w:rsidRPr="002C76C1">
        <w:rPr>
          <w:sz w:val="22"/>
          <w:szCs w:val="22"/>
        </w:rPr>
        <w:t>he department did not effectively review and monitor compliance with applicable laws and regulations</w:t>
      </w:r>
    </w:p>
    <w:p w:rsidR="00F067F9" w:rsidRPr="002C76C1" w:rsidRDefault="00F067F9" w:rsidP="00F067F9">
      <w:pPr>
        <w:tabs>
          <w:tab w:val="center" w:pos="709"/>
        </w:tabs>
        <w:rPr>
          <w:b/>
          <w:sz w:val="22"/>
          <w:szCs w:val="22"/>
        </w:rPr>
      </w:pPr>
    </w:p>
    <w:p w:rsidR="00F067F9" w:rsidRPr="002C76C1" w:rsidRDefault="00F067F9" w:rsidP="00F067F9">
      <w:pPr>
        <w:tabs>
          <w:tab w:val="center" w:pos="709"/>
        </w:tabs>
        <w:rPr>
          <w:b/>
          <w:sz w:val="22"/>
          <w:szCs w:val="22"/>
        </w:rPr>
      </w:pPr>
      <w:r w:rsidRPr="002C76C1">
        <w:rPr>
          <w:b/>
          <w:sz w:val="22"/>
          <w:szCs w:val="22"/>
        </w:rPr>
        <w:t>Recommendation</w:t>
      </w:r>
    </w:p>
    <w:p w:rsidR="00F067F9" w:rsidRPr="002C76C1" w:rsidRDefault="00F067F9" w:rsidP="00F067F9">
      <w:pPr>
        <w:pStyle w:val="ListParagraph"/>
        <w:tabs>
          <w:tab w:val="center" w:pos="709"/>
        </w:tabs>
        <w:spacing w:before="240" w:after="120"/>
        <w:ind w:left="540" w:hanging="540"/>
        <w:contextualSpacing/>
        <w:rPr>
          <w:rFonts w:ascii="Arial" w:hAnsi="Arial" w:cs="Arial"/>
          <w:color w:val="000000"/>
          <w:sz w:val="22"/>
          <w:szCs w:val="22"/>
        </w:rPr>
      </w:pPr>
      <w:r w:rsidRPr="002C76C1">
        <w:rPr>
          <w:rFonts w:ascii="Arial" w:hAnsi="Arial" w:cs="Arial"/>
          <w:color w:val="000000"/>
          <w:sz w:val="22"/>
          <w:szCs w:val="22"/>
        </w:rPr>
        <w:t>a)</w:t>
      </w:r>
      <w:r w:rsidRPr="002C76C1">
        <w:rPr>
          <w:rFonts w:ascii="Arial" w:hAnsi="Arial" w:cs="Arial"/>
          <w:color w:val="000000"/>
          <w:sz w:val="22"/>
          <w:szCs w:val="22"/>
        </w:rPr>
        <w:tab/>
        <w:t>Before any transaction is approved by the delegated official, it should be confirmed that three quotations have been obtained and the quotations have been sourced from suppliers listed on the supplier database.</w:t>
      </w:r>
    </w:p>
    <w:p w:rsidR="00F067F9" w:rsidRPr="002C76C1" w:rsidRDefault="00F067F9" w:rsidP="00F067F9">
      <w:pPr>
        <w:pStyle w:val="ListParagraph"/>
        <w:tabs>
          <w:tab w:val="center" w:pos="709"/>
        </w:tabs>
        <w:spacing w:before="240" w:after="120"/>
        <w:ind w:left="540" w:hanging="540"/>
        <w:contextualSpacing/>
        <w:rPr>
          <w:rFonts w:ascii="Arial" w:hAnsi="Arial" w:cs="Arial"/>
          <w:color w:val="000000"/>
          <w:sz w:val="22"/>
          <w:szCs w:val="22"/>
        </w:rPr>
      </w:pPr>
    </w:p>
    <w:p w:rsidR="00F067F9" w:rsidRPr="002C76C1" w:rsidRDefault="00F067F9" w:rsidP="00F067F9">
      <w:pPr>
        <w:pStyle w:val="ListParagraph"/>
        <w:tabs>
          <w:tab w:val="center" w:pos="709"/>
        </w:tabs>
        <w:spacing w:before="240" w:after="120"/>
        <w:ind w:left="540" w:hanging="540"/>
        <w:contextualSpacing/>
        <w:rPr>
          <w:rFonts w:ascii="Arial" w:hAnsi="Arial" w:cs="Arial"/>
          <w:color w:val="000000"/>
          <w:sz w:val="22"/>
          <w:szCs w:val="22"/>
        </w:rPr>
      </w:pPr>
      <w:r w:rsidRPr="002C76C1">
        <w:rPr>
          <w:rFonts w:ascii="Arial" w:hAnsi="Arial" w:cs="Arial"/>
          <w:color w:val="000000"/>
          <w:sz w:val="22"/>
          <w:szCs w:val="22"/>
        </w:rPr>
        <w:t>b)</w:t>
      </w:r>
      <w:r w:rsidRPr="002C76C1">
        <w:rPr>
          <w:rFonts w:ascii="Arial" w:hAnsi="Arial" w:cs="Arial"/>
          <w:color w:val="000000"/>
          <w:sz w:val="22"/>
          <w:szCs w:val="22"/>
        </w:rPr>
        <w:tab/>
        <w:t xml:space="preserve">All purchases via petty cash should be reviewed by an appropriately delegated official to ensure that all relevant information has been obtained, to avoid non compliance with the SCM policies and regulations. </w:t>
      </w:r>
    </w:p>
    <w:p w:rsidR="00F067F9" w:rsidRPr="002C76C1" w:rsidRDefault="00F067F9" w:rsidP="00F067F9">
      <w:pPr>
        <w:pStyle w:val="ListParagraph"/>
        <w:tabs>
          <w:tab w:val="center" w:pos="709"/>
        </w:tabs>
        <w:rPr>
          <w:rFonts w:ascii="Arial" w:hAnsi="Arial" w:cs="Arial"/>
          <w:color w:val="000000"/>
          <w:sz w:val="22"/>
          <w:szCs w:val="22"/>
        </w:rPr>
      </w:pPr>
    </w:p>
    <w:p w:rsidR="00F067F9" w:rsidRPr="002C76C1" w:rsidRDefault="00F067F9" w:rsidP="00F067F9">
      <w:pPr>
        <w:pStyle w:val="ListParagraph"/>
        <w:tabs>
          <w:tab w:val="center" w:pos="709"/>
        </w:tabs>
        <w:spacing w:before="240" w:after="120"/>
        <w:ind w:left="540" w:hanging="540"/>
        <w:contextualSpacing/>
        <w:rPr>
          <w:rFonts w:ascii="Arial" w:hAnsi="Arial" w:cs="Arial"/>
          <w:color w:val="000000"/>
          <w:sz w:val="22"/>
          <w:szCs w:val="22"/>
        </w:rPr>
      </w:pPr>
      <w:r w:rsidRPr="002C76C1">
        <w:rPr>
          <w:rFonts w:ascii="Arial" w:hAnsi="Arial" w:cs="Arial"/>
          <w:color w:val="000000"/>
          <w:sz w:val="22"/>
          <w:szCs w:val="22"/>
        </w:rPr>
        <w:t>c)</w:t>
      </w:r>
      <w:r w:rsidRPr="002C76C1">
        <w:rPr>
          <w:rFonts w:ascii="Arial" w:hAnsi="Arial" w:cs="Arial"/>
          <w:color w:val="000000"/>
          <w:sz w:val="22"/>
          <w:szCs w:val="22"/>
        </w:rPr>
        <w:tab/>
        <w:t>Appropriate action should be taken against individuals responsible for deviating from the SCM policies and regulations.</w:t>
      </w:r>
    </w:p>
    <w:p w:rsidR="00F067F9" w:rsidRPr="002C76C1" w:rsidRDefault="00F067F9" w:rsidP="00F067F9">
      <w:pPr>
        <w:pStyle w:val="ListParagraph"/>
        <w:tabs>
          <w:tab w:val="center" w:pos="709"/>
        </w:tabs>
        <w:rPr>
          <w:rFonts w:ascii="Arial" w:hAnsi="Arial" w:cs="Arial"/>
          <w:color w:val="000000"/>
          <w:sz w:val="22"/>
          <w:szCs w:val="22"/>
        </w:rPr>
      </w:pPr>
    </w:p>
    <w:p w:rsidR="00F067F9" w:rsidRPr="002C76C1" w:rsidRDefault="00F067F9" w:rsidP="00F067F9">
      <w:pPr>
        <w:pStyle w:val="ListParagraph"/>
        <w:tabs>
          <w:tab w:val="center" w:pos="709"/>
        </w:tabs>
        <w:spacing w:before="240" w:after="120"/>
        <w:ind w:left="540" w:hanging="540"/>
        <w:contextualSpacing/>
        <w:rPr>
          <w:rFonts w:ascii="Arial" w:hAnsi="Arial" w:cs="Arial"/>
          <w:color w:val="000000"/>
          <w:sz w:val="22"/>
          <w:szCs w:val="22"/>
        </w:rPr>
      </w:pPr>
      <w:r w:rsidRPr="002C76C1">
        <w:rPr>
          <w:rFonts w:ascii="Arial" w:hAnsi="Arial" w:cs="Arial"/>
          <w:color w:val="000000"/>
          <w:sz w:val="22"/>
          <w:szCs w:val="22"/>
        </w:rPr>
        <w:t>d)</w:t>
      </w:r>
      <w:r w:rsidRPr="002C76C1">
        <w:rPr>
          <w:rFonts w:ascii="Arial" w:hAnsi="Arial" w:cs="Arial"/>
          <w:color w:val="000000"/>
          <w:sz w:val="22"/>
          <w:szCs w:val="22"/>
        </w:rPr>
        <w:tab/>
        <w:t>Payments for expenses above the value of R2 000,00 should be effected by EFT. The matters should be investigated and disciplinary actions instituted where applicable.</w:t>
      </w:r>
    </w:p>
    <w:p w:rsidR="00F067F9" w:rsidRPr="002C76C1" w:rsidRDefault="00F067F9" w:rsidP="00F067F9">
      <w:pPr>
        <w:keepNext/>
        <w:tabs>
          <w:tab w:val="center" w:pos="709"/>
        </w:tabs>
        <w:spacing w:after="120"/>
        <w:jc w:val="both"/>
        <w:rPr>
          <w:b/>
          <w:bCs/>
          <w:sz w:val="22"/>
          <w:szCs w:val="22"/>
        </w:rPr>
      </w:pPr>
      <w:r w:rsidRPr="002C76C1">
        <w:rPr>
          <w:b/>
          <w:bCs/>
          <w:sz w:val="22"/>
          <w:szCs w:val="22"/>
        </w:rPr>
        <w:t>Management response</w:t>
      </w:r>
    </w:p>
    <w:p w:rsidR="00F067F9" w:rsidRPr="002C76C1" w:rsidRDefault="00F067F9" w:rsidP="00F067F9">
      <w:pPr>
        <w:keepNext/>
        <w:tabs>
          <w:tab w:val="center" w:pos="709"/>
        </w:tabs>
        <w:spacing w:after="360" w:line="260" w:lineRule="exact"/>
        <w:ind w:left="709" w:hanging="709"/>
        <w:jc w:val="both"/>
        <w:rPr>
          <w:b/>
          <w:bCs/>
          <w:sz w:val="22"/>
          <w:szCs w:val="22"/>
        </w:rPr>
      </w:pPr>
      <w:r>
        <w:rPr>
          <w:sz w:val="22"/>
          <w:szCs w:val="22"/>
        </w:rPr>
        <w:t>a)</w:t>
      </w:r>
      <w:r>
        <w:rPr>
          <w:sz w:val="22"/>
          <w:szCs w:val="22"/>
        </w:rPr>
        <w:tab/>
      </w:r>
      <w:r>
        <w:rPr>
          <w:sz w:val="22"/>
          <w:szCs w:val="22"/>
        </w:rPr>
        <w:tab/>
      </w:r>
      <w:r w:rsidRPr="002C76C1">
        <w:rPr>
          <w:sz w:val="22"/>
          <w:szCs w:val="22"/>
        </w:rPr>
        <w:t xml:space="preserve">The department agrees with the audit finding. The disclosure of petty cash cases was an oversight from management as a separate schedule of petty cash over R2000 is kept separate from the irregular expenditure for management and control purpose. </w:t>
      </w:r>
    </w:p>
    <w:tbl>
      <w:tblPr>
        <w:tblpPr w:leftFromText="180" w:rightFromText="180" w:vertAnchor="text" w:horzAnchor="margin" w:tblpX="500" w:tblpY="446"/>
        <w:tblW w:w="8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1"/>
        <w:gridCol w:w="1758"/>
        <w:gridCol w:w="47"/>
        <w:gridCol w:w="2370"/>
      </w:tblGrid>
      <w:tr w:rsidR="00F067F9" w:rsidRPr="008B61F8" w:rsidTr="00861A27">
        <w:tc>
          <w:tcPr>
            <w:tcW w:w="4361" w:type="dxa"/>
          </w:tcPr>
          <w:p w:rsidR="00F067F9" w:rsidRPr="008B61F8" w:rsidRDefault="00F067F9" w:rsidP="00861A27">
            <w:pPr>
              <w:keepNext/>
              <w:tabs>
                <w:tab w:val="center" w:pos="709"/>
              </w:tabs>
              <w:spacing w:line="260" w:lineRule="exact"/>
              <w:jc w:val="both"/>
              <w:rPr>
                <w:b/>
                <w:sz w:val="18"/>
                <w:szCs w:val="18"/>
              </w:rPr>
            </w:pPr>
            <w:r w:rsidRPr="008B61F8">
              <w:rPr>
                <w:b/>
                <w:sz w:val="18"/>
                <w:szCs w:val="18"/>
              </w:rPr>
              <w:t>DESCRIPTION</w:t>
            </w:r>
          </w:p>
        </w:tc>
        <w:tc>
          <w:tcPr>
            <w:tcW w:w="4175" w:type="dxa"/>
            <w:gridSpan w:val="3"/>
          </w:tcPr>
          <w:p w:rsidR="00F067F9" w:rsidRPr="008B61F8" w:rsidRDefault="00F067F9" w:rsidP="00861A27">
            <w:pPr>
              <w:keepNext/>
              <w:tabs>
                <w:tab w:val="center" w:pos="709"/>
              </w:tabs>
              <w:spacing w:line="260" w:lineRule="exact"/>
              <w:jc w:val="both"/>
              <w:rPr>
                <w:b/>
                <w:sz w:val="18"/>
                <w:szCs w:val="18"/>
              </w:rPr>
            </w:pPr>
            <w:r w:rsidRPr="008B61F8">
              <w:rPr>
                <w:b/>
                <w:sz w:val="18"/>
                <w:szCs w:val="18"/>
              </w:rPr>
              <w:t>RESPONSE</w:t>
            </w:r>
          </w:p>
        </w:tc>
      </w:tr>
      <w:tr w:rsidR="00F067F9" w:rsidRPr="008B61F8" w:rsidTr="00861A27">
        <w:trPr>
          <w:cantSplit/>
          <w:trHeight w:val="561"/>
        </w:trPr>
        <w:tc>
          <w:tcPr>
            <w:tcW w:w="4361" w:type="dxa"/>
          </w:tcPr>
          <w:p w:rsidR="00F067F9" w:rsidRPr="008B61F8" w:rsidRDefault="00F067F9" w:rsidP="00861A27">
            <w:pPr>
              <w:keepNext/>
              <w:tabs>
                <w:tab w:val="center" w:pos="709"/>
              </w:tabs>
              <w:spacing w:line="260" w:lineRule="exact"/>
              <w:jc w:val="both"/>
              <w:rPr>
                <w:b/>
                <w:sz w:val="18"/>
                <w:szCs w:val="18"/>
              </w:rPr>
            </w:pPr>
            <w:r w:rsidRPr="008B61F8">
              <w:rPr>
                <w:sz w:val="18"/>
                <w:szCs w:val="18"/>
              </w:rPr>
              <w:t>Corrective action to be taken:</w:t>
            </w:r>
          </w:p>
        </w:tc>
        <w:tc>
          <w:tcPr>
            <w:tcW w:w="4175" w:type="dxa"/>
            <w:gridSpan w:val="3"/>
          </w:tcPr>
          <w:p w:rsidR="00F067F9" w:rsidRPr="008B61F8" w:rsidRDefault="00F067F9" w:rsidP="00861A27">
            <w:pPr>
              <w:keepNext/>
              <w:tabs>
                <w:tab w:val="center" w:pos="709"/>
              </w:tabs>
              <w:spacing w:line="260" w:lineRule="exact"/>
              <w:jc w:val="both"/>
              <w:rPr>
                <w:sz w:val="18"/>
                <w:szCs w:val="18"/>
              </w:rPr>
            </w:pPr>
            <w:r w:rsidRPr="008B61F8">
              <w:rPr>
                <w:sz w:val="18"/>
                <w:szCs w:val="18"/>
              </w:rPr>
              <w:t>The schedule of petty cash will be consolidated with the irregular expenditure schedule and reported on a monthly basis.</w:t>
            </w:r>
          </w:p>
        </w:tc>
      </w:tr>
      <w:tr w:rsidR="00F067F9" w:rsidRPr="008B61F8" w:rsidTr="00861A27">
        <w:trPr>
          <w:trHeight w:val="263"/>
        </w:trPr>
        <w:tc>
          <w:tcPr>
            <w:tcW w:w="4361" w:type="dxa"/>
            <w:vMerge w:val="restart"/>
          </w:tcPr>
          <w:p w:rsidR="00F067F9" w:rsidRPr="008B61F8" w:rsidRDefault="00F067F9" w:rsidP="00861A27">
            <w:pPr>
              <w:keepNext/>
              <w:tabs>
                <w:tab w:val="center" w:pos="709"/>
              </w:tabs>
              <w:spacing w:line="260" w:lineRule="exact"/>
              <w:ind w:left="66"/>
              <w:rPr>
                <w:sz w:val="18"/>
                <w:szCs w:val="18"/>
              </w:rPr>
            </w:pPr>
            <w:r w:rsidRPr="008B61F8">
              <w:rPr>
                <w:sz w:val="18"/>
                <w:szCs w:val="18"/>
              </w:rPr>
              <w:t>Does the finding affect an amount disclosed in the financial statements?</w:t>
            </w:r>
          </w:p>
        </w:tc>
        <w:tc>
          <w:tcPr>
            <w:tcW w:w="1805" w:type="dxa"/>
            <w:gridSpan w:val="2"/>
          </w:tcPr>
          <w:p w:rsidR="00F067F9" w:rsidRPr="008B61F8" w:rsidRDefault="00F067F9" w:rsidP="00861A27">
            <w:pPr>
              <w:keepNext/>
              <w:tabs>
                <w:tab w:val="center" w:pos="709"/>
              </w:tabs>
              <w:spacing w:line="260" w:lineRule="exact"/>
              <w:jc w:val="both"/>
              <w:rPr>
                <w:b/>
                <w:sz w:val="18"/>
                <w:szCs w:val="18"/>
              </w:rPr>
            </w:pPr>
            <w:r w:rsidRPr="008B61F8">
              <w:rPr>
                <w:b/>
                <w:sz w:val="18"/>
                <w:szCs w:val="18"/>
              </w:rPr>
              <w:t>Yes</w:t>
            </w:r>
          </w:p>
        </w:tc>
        <w:tc>
          <w:tcPr>
            <w:tcW w:w="2370" w:type="dxa"/>
          </w:tcPr>
          <w:p w:rsidR="00F067F9" w:rsidRPr="008B61F8" w:rsidRDefault="00F067F9" w:rsidP="00861A27">
            <w:pPr>
              <w:keepNext/>
              <w:tabs>
                <w:tab w:val="center" w:pos="709"/>
              </w:tabs>
              <w:spacing w:line="260" w:lineRule="exact"/>
              <w:jc w:val="both"/>
              <w:rPr>
                <w:b/>
                <w:sz w:val="18"/>
                <w:szCs w:val="18"/>
              </w:rPr>
            </w:pPr>
            <w:r w:rsidRPr="008B61F8">
              <w:rPr>
                <w:b/>
                <w:sz w:val="18"/>
                <w:szCs w:val="18"/>
              </w:rPr>
              <w:t>No</w:t>
            </w:r>
          </w:p>
        </w:tc>
      </w:tr>
      <w:tr w:rsidR="00F067F9" w:rsidRPr="008B61F8" w:rsidTr="00861A27">
        <w:trPr>
          <w:trHeight w:val="262"/>
        </w:trPr>
        <w:tc>
          <w:tcPr>
            <w:tcW w:w="4361" w:type="dxa"/>
            <w:vMerge/>
          </w:tcPr>
          <w:p w:rsidR="00F067F9" w:rsidRPr="008B61F8" w:rsidRDefault="00F067F9" w:rsidP="00861A27">
            <w:pPr>
              <w:keepNext/>
              <w:tabs>
                <w:tab w:val="center" w:pos="709"/>
              </w:tabs>
              <w:spacing w:line="260" w:lineRule="exact"/>
              <w:ind w:left="66"/>
              <w:rPr>
                <w:sz w:val="18"/>
                <w:szCs w:val="18"/>
              </w:rPr>
            </w:pPr>
          </w:p>
        </w:tc>
        <w:tc>
          <w:tcPr>
            <w:tcW w:w="1805" w:type="dxa"/>
            <w:gridSpan w:val="2"/>
          </w:tcPr>
          <w:p w:rsidR="00F067F9" w:rsidRPr="008B61F8" w:rsidRDefault="00F067F9" w:rsidP="00861A27">
            <w:pPr>
              <w:keepNext/>
              <w:tabs>
                <w:tab w:val="center" w:pos="709"/>
              </w:tabs>
              <w:spacing w:line="260" w:lineRule="exact"/>
              <w:jc w:val="both"/>
              <w:rPr>
                <w:b/>
                <w:sz w:val="18"/>
                <w:szCs w:val="18"/>
              </w:rPr>
            </w:pPr>
            <w:r w:rsidRPr="008B61F8">
              <w:rPr>
                <w:b/>
                <w:sz w:val="18"/>
                <w:szCs w:val="18"/>
              </w:rPr>
              <w:t>X</w:t>
            </w:r>
          </w:p>
        </w:tc>
        <w:tc>
          <w:tcPr>
            <w:tcW w:w="2370" w:type="dxa"/>
          </w:tcPr>
          <w:p w:rsidR="00F067F9" w:rsidRPr="008B61F8" w:rsidRDefault="00F067F9" w:rsidP="00861A27">
            <w:pPr>
              <w:keepNext/>
              <w:tabs>
                <w:tab w:val="center" w:pos="709"/>
              </w:tabs>
              <w:spacing w:line="260" w:lineRule="exact"/>
              <w:jc w:val="both"/>
              <w:rPr>
                <w:b/>
                <w:sz w:val="18"/>
                <w:szCs w:val="18"/>
              </w:rPr>
            </w:pPr>
          </w:p>
        </w:tc>
      </w:tr>
      <w:tr w:rsidR="00F067F9" w:rsidRPr="008B61F8" w:rsidTr="00861A27">
        <w:trPr>
          <w:trHeight w:val="435"/>
        </w:trPr>
        <w:tc>
          <w:tcPr>
            <w:tcW w:w="4361" w:type="dxa"/>
          </w:tcPr>
          <w:p w:rsidR="00F067F9" w:rsidRPr="008B61F8" w:rsidRDefault="00F067F9" w:rsidP="00861A27">
            <w:pPr>
              <w:keepNext/>
              <w:tabs>
                <w:tab w:val="center" w:pos="709"/>
              </w:tabs>
              <w:spacing w:line="260" w:lineRule="exact"/>
              <w:ind w:left="66"/>
              <w:rPr>
                <w:sz w:val="18"/>
                <w:szCs w:val="18"/>
              </w:rPr>
            </w:pPr>
            <w:r w:rsidRPr="008B61F8">
              <w:rPr>
                <w:sz w:val="18"/>
                <w:szCs w:val="18"/>
              </w:rPr>
              <w:t>If yes, what corrections will be made to the population?</w:t>
            </w:r>
          </w:p>
        </w:tc>
        <w:tc>
          <w:tcPr>
            <w:tcW w:w="4175" w:type="dxa"/>
            <w:gridSpan w:val="3"/>
          </w:tcPr>
          <w:p w:rsidR="00F067F9" w:rsidRPr="008B61F8" w:rsidRDefault="00F067F9" w:rsidP="00861A27">
            <w:pPr>
              <w:keepNext/>
              <w:tabs>
                <w:tab w:val="center" w:pos="709"/>
              </w:tabs>
              <w:spacing w:line="260" w:lineRule="exact"/>
              <w:jc w:val="both"/>
              <w:rPr>
                <w:b/>
                <w:sz w:val="18"/>
                <w:szCs w:val="18"/>
              </w:rPr>
            </w:pPr>
          </w:p>
        </w:tc>
      </w:tr>
      <w:tr w:rsidR="00F067F9" w:rsidRPr="008B61F8" w:rsidTr="00861A27">
        <w:trPr>
          <w:trHeight w:val="435"/>
        </w:trPr>
        <w:tc>
          <w:tcPr>
            <w:tcW w:w="4361" w:type="dxa"/>
          </w:tcPr>
          <w:p w:rsidR="00F067F9" w:rsidRPr="008B61F8" w:rsidRDefault="00F067F9" w:rsidP="00861A27">
            <w:pPr>
              <w:keepNext/>
              <w:tabs>
                <w:tab w:val="center" w:pos="709"/>
              </w:tabs>
              <w:spacing w:line="260" w:lineRule="exact"/>
              <w:ind w:left="66"/>
              <w:rPr>
                <w:b/>
                <w:sz w:val="18"/>
                <w:szCs w:val="18"/>
              </w:rPr>
            </w:pPr>
            <w:r w:rsidRPr="008B61F8">
              <w:rPr>
                <w:sz w:val="18"/>
                <w:szCs w:val="18"/>
              </w:rPr>
              <w:t>If yes, and no corrections will be made, the reason why such a conclusion has been reached</w:t>
            </w:r>
          </w:p>
        </w:tc>
        <w:tc>
          <w:tcPr>
            <w:tcW w:w="4175" w:type="dxa"/>
            <w:gridSpan w:val="3"/>
          </w:tcPr>
          <w:p w:rsidR="00F067F9" w:rsidRPr="008B61F8" w:rsidRDefault="00F067F9" w:rsidP="00861A27">
            <w:pPr>
              <w:keepNext/>
              <w:tabs>
                <w:tab w:val="center" w:pos="709"/>
              </w:tabs>
              <w:spacing w:line="260" w:lineRule="exact"/>
              <w:jc w:val="both"/>
              <w:rPr>
                <w:sz w:val="18"/>
                <w:szCs w:val="18"/>
              </w:rPr>
            </w:pPr>
            <w:r w:rsidRPr="008B61F8">
              <w:rPr>
                <w:sz w:val="18"/>
                <w:szCs w:val="18"/>
              </w:rPr>
              <w:t>A separate schedule is kept by management and will be consolidated with the irregular expenditure schedule for reporting purposes.</w:t>
            </w:r>
          </w:p>
        </w:tc>
      </w:tr>
      <w:tr w:rsidR="00F067F9" w:rsidRPr="008B61F8" w:rsidTr="00861A27">
        <w:tc>
          <w:tcPr>
            <w:tcW w:w="4361" w:type="dxa"/>
          </w:tcPr>
          <w:p w:rsidR="00F067F9" w:rsidRPr="008B61F8" w:rsidRDefault="00F067F9" w:rsidP="00861A27">
            <w:pPr>
              <w:keepNext/>
              <w:tabs>
                <w:tab w:val="center" w:pos="709"/>
              </w:tabs>
              <w:spacing w:line="260" w:lineRule="exact"/>
              <w:jc w:val="both"/>
              <w:rPr>
                <w:b/>
                <w:sz w:val="18"/>
                <w:szCs w:val="18"/>
              </w:rPr>
            </w:pPr>
            <w:r w:rsidRPr="008B61F8">
              <w:rPr>
                <w:sz w:val="18"/>
                <w:szCs w:val="18"/>
              </w:rPr>
              <w:t>Position of official responsible to take corrective action:</w:t>
            </w:r>
          </w:p>
        </w:tc>
        <w:tc>
          <w:tcPr>
            <w:tcW w:w="4175" w:type="dxa"/>
            <w:gridSpan w:val="3"/>
          </w:tcPr>
          <w:p w:rsidR="00F067F9" w:rsidRPr="008B61F8" w:rsidRDefault="00F067F9" w:rsidP="00861A27">
            <w:pPr>
              <w:keepNext/>
              <w:tabs>
                <w:tab w:val="center" w:pos="709"/>
              </w:tabs>
              <w:spacing w:line="260" w:lineRule="exact"/>
              <w:jc w:val="both"/>
              <w:rPr>
                <w:sz w:val="18"/>
                <w:szCs w:val="18"/>
              </w:rPr>
            </w:pPr>
            <w:r w:rsidRPr="008B61F8">
              <w:rPr>
                <w:sz w:val="18"/>
                <w:szCs w:val="18"/>
              </w:rPr>
              <w:t>Director: Financial Accounting</w:t>
            </w:r>
          </w:p>
          <w:p w:rsidR="00F067F9" w:rsidRPr="008B61F8" w:rsidRDefault="00F067F9" w:rsidP="00861A27">
            <w:pPr>
              <w:keepNext/>
              <w:tabs>
                <w:tab w:val="center" w:pos="709"/>
              </w:tabs>
              <w:spacing w:line="260" w:lineRule="exact"/>
              <w:jc w:val="both"/>
              <w:rPr>
                <w:sz w:val="18"/>
                <w:szCs w:val="18"/>
              </w:rPr>
            </w:pPr>
            <w:r w:rsidRPr="008B61F8">
              <w:rPr>
                <w:sz w:val="18"/>
                <w:szCs w:val="18"/>
              </w:rPr>
              <w:t>Director: Inspectorate &amp; Compliance</w:t>
            </w:r>
          </w:p>
        </w:tc>
      </w:tr>
      <w:tr w:rsidR="00F067F9" w:rsidRPr="008B61F8" w:rsidTr="00861A27">
        <w:tc>
          <w:tcPr>
            <w:tcW w:w="4361" w:type="dxa"/>
          </w:tcPr>
          <w:p w:rsidR="00F067F9" w:rsidRPr="008B61F8" w:rsidRDefault="00F067F9" w:rsidP="00861A27">
            <w:pPr>
              <w:keepNext/>
              <w:tabs>
                <w:tab w:val="center" w:pos="709"/>
              </w:tabs>
              <w:spacing w:line="260" w:lineRule="exact"/>
              <w:jc w:val="both"/>
              <w:rPr>
                <w:b/>
                <w:sz w:val="18"/>
                <w:szCs w:val="18"/>
              </w:rPr>
            </w:pPr>
            <w:r w:rsidRPr="008B61F8">
              <w:rPr>
                <w:sz w:val="18"/>
                <w:szCs w:val="18"/>
              </w:rPr>
              <w:t>Estimated completion date for corrective action:</w:t>
            </w:r>
          </w:p>
        </w:tc>
        <w:tc>
          <w:tcPr>
            <w:tcW w:w="4175" w:type="dxa"/>
            <w:gridSpan w:val="3"/>
          </w:tcPr>
          <w:p w:rsidR="00F067F9" w:rsidRPr="008B61F8" w:rsidRDefault="00F067F9" w:rsidP="00861A27">
            <w:pPr>
              <w:keepNext/>
              <w:tabs>
                <w:tab w:val="center" w:pos="709"/>
              </w:tabs>
              <w:spacing w:line="260" w:lineRule="exact"/>
              <w:jc w:val="both"/>
              <w:rPr>
                <w:sz w:val="18"/>
                <w:szCs w:val="18"/>
              </w:rPr>
            </w:pPr>
            <w:r w:rsidRPr="008B61F8">
              <w:rPr>
                <w:sz w:val="18"/>
                <w:szCs w:val="18"/>
              </w:rPr>
              <w:t>This done on a monthly basis</w:t>
            </w:r>
          </w:p>
        </w:tc>
      </w:tr>
      <w:tr w:rsidR="00F067F9" w:rsidRPr="008B61F8" w:rsidTr="00861A27">
        <w:trPr>
          <w:trHeight w:val="263"/>
        </w:trPr>
        <w:tc>
          <w:tcPr>
            <w:tcW w:w="4361" w:type="dxa"/>
            <w:vMerge w:val="restart"/>
          </w:tcPr>
          <w:p w:rsidR="00F067F9" w:rsidRPr="008B61F8" w:rsidRDefault="00F067F9" w:rsidP="00861A27">
            <w:pPr>
              <w:keepNext/>
              <w:tabs>
                <w:tab w:val="center" w:pos="709"/>
              </w:tabs>
              <w:spacing w:line="260" w:lineRule="exact"/>
              <w:jc w:val="both"/>
              <w:rPr>
                <w:sz w:val="18"/>
                <w:szCs w:val="18"/>
              </w:rPr>
            </w:pPr>
            <w:r w:rsidRPr="008B61F8">
              <w:rPr>
                <w:sz w:val="18"/>
                <w:szCs w:val="18"/>
              </w:rPr>
              <w:t>Does management agree with the root cause indicated</w:t>
            </w:r>
          </w:p>
        </w:tc>
        <w:tc>
          <w:tcPr>
            <w:tcW w:w="1758" w:type="dxa"/>
          </w:tcPr>
          <w:p w:rsidR="00F067F9" w:rsidRPr="008B61F8" w:rsidRDefault="00F067F9" w:rsidP="00861A27">
            <w:pPr>
              <w:keepNext/>
              <w:tabs>
                <w:tab w:val="center" w:pos="709"/>
              </w:tabs>
              <w:spacing w:line="260" w:lineRule="exact"/>
              <w:jc w:val="both"/>
              <w:rPr>
                <w:b/>
                <w:sz w:val="18"/>
                <w:szCs w:val="18"/>
              </w:rPr>
            </w:pPr>
            <w:r w:rsidRPr="008B61F8">
              <w:rPr>
                <w:b/>
                <w:sz w:val="18"/>
                <w:szCs w:val="18"/>
              </w:rPr>
              <w:t>Yes</w:t>
            </w:r>
          </w:p>
        </w:tc>
        <w:tc>
          <w:tcPr>
            <w:tcW w:w="2417" w:type="dxa"/>
            <w:gridSpan w:val="2"/>
          </w:tcPr>
          <w:p w:rsidR="00F067F9" w:rsidRPr="008B61F8" w:rsidRDefault="00F067F9" w:rsidP="00861A27">
            <w:pPr>
              <w:keepNext/>
              <w:tabs>
                <w:tab w:val="center" w:pos="709"/>
              </w:tabs>
              <w:spacing w:line="260" w:lineRule="exact"/>
              <w:jc w:val="both"/>
              <w:rPr>
                <w:b/>
                <w:sz w:val="18"/>
                <w:szCs w:val="18"/>
              </w:rPr>
            </w:pPr>
            <w:r w:rsidRPr="008B61F8">
              <w:rPr>
                <w:b/>
                <w:sz w:val="18"/>
                <w:szCs w:val="18"/>
              </w:rPr>
              <w:t>No</w:t>
            </w:r>
          </w:p>
        </w:tc>
      </w:tr>
      <w:tr w:rsidR="00F067F9" w:rsidRPr="008B61F8" w:rsidTr="00861A27">
        <w:trPr>
          <w:trHeight w:val="262"/>
        </w:trPr>
        <w:tc>
          <w:tcPr>
            <w:tcW w:w="4361" w:type="dxa"/>
            <w:vMerge/>
          </w:tcPr>
          <w:p w:rsidR="00F067F9" w:rsidRPr="008B61F8" w:rsidRDefault="00F067F9" w:rsidP="00861A27">
            <w:pPr>
              <w:keepNext/>
              <w:tabs>
                <w:tab w:val="center" w:pos="709"/>
              </w:tabs>
              <w:spacing w:line="260" w:lineRule="exact"/>
              <w:jc w:val="both"/>
              <w:rPr>
                <w:sz w:val="18"/>
                <w:szCs w:val="18"/>
              </w:rPr>
            </w:pPr>
          </w:p>
        </w:tc>
        <w:tc>
          <w:tcPr>
            <w:tcW w:w="1758" w:type="dxa"/>
          </w:tcPr>
          <w:p w:rsidR="00F067F9" w:rsidRPr="008B61F8" w:rsidRDefault="00F067F9" w:rsidP="00861A27">
            <w:pPr>
              <w:keepNext/>
              <w:tabs>
                <w:tab w:val="center" w:pos="709"/>
              </w:tabs>
              <w:spacing w:line="260" w:lineRule="exact"/>
              <w:jc w:val="both"/>
              <w:rPr>
                <w:b/>
                <w:sz w:val="18"/>
                <w:szCs w:val="18"/>
              </w:rPr>
            </w:pPr>
            <w:r w:rsidRPr="008B61F8">
              <w:rPr>
                <w:b/>
                <w:sz w:val="18"/>
                <w:szCs w:val="18"/>
              </w:rPr>
              <w:t>X</w:t>
            </w:r>
          </w:p>
        </w:tc>
        <w:tc>
          <w:tcPr>
            <w:tcW w:w="2417" w:type="dxa"/>
            <w:gridSpan w:val="2"/>
          </w:tcPr>
          <w:p w:rsidR="00F067F9" w:rsidRPr="008B61F8" w:rsidRDefault="00F067F9" w:rsidP="00861A27">
            <w:pPr>
              <w:keepNext/>
              <w:tabs>
                <w:tab w:val="center" w:pos="709"/>
              </w:tabs>
              <w:spacing w:line="260" w:lineRule="exact"/>
              <w:jc w:val="both"/>
              <w:rPr>
                <w:b/>
                <w:sz w:val="18"/>
                <w:szCs w:val="18"/>
              </w:rPr>
            </w:pPr>
          </w:p>
        </w:tc>
      </w:tr>
      <w:tr w:rsidR="00F067F9" w:rsidRPr="008B61F8" w:rsidTr="00861A27">
        <w:tc>
          <w:tcPr>
            <w:tcW w:w="4361" w:type="dxa"/>
          </w:tcPr>
          <w:p w:rsidR="00F067F9" w:rsidRPr="008B61F8" w:rsidRDefault="00F067F9" w:rsidP="00861A27">
            <w:pPr>
              <w:keepNext/>
              <w:tabs>
                <w:tab w:val="center" w:pos="709"/>
              </w:tabs>
              <w:spacing w:line="260" w:lineRule="exact"/>
              <w:jc w:val="both"/>
              <w:rPr>
                <w:sz w:val="18"/>
                <w:szCs w:val="18"/>
              </w:rPr>
            </w:pPr>
            <w:r w:rsidRPr="008B61F8">
              <w:rPr>
                <w:sz w:val="18"/>
                <w:szCs w:val="18"/>
              </w:rPr>
              <w:t>If management does not agree with the root cause indicated, please provide the root cause according to management</w:t>
            </w:r>
          </w:p>
        </w:tc>
        <w:tc>
          <w:tcPr>
            <w:tcW w:w="4175" w:type="dxa"/>
            <w:gridSpan w:val="3"/>
          </w:tcPr>
          <w:p w:rsidR="00F067F9" w:rsidRPr="008B61F8" w:rsidRDefault="00F067F9" w:rsidP="00861A27">
            <w:pPr>
              <w:keepNext/>
              <w:tabs>
                <w:tab w:val="center" w:pos="709"/>
              </w:tabs>
              <w:spacing w:line="260" w:lineRule="exact"/>
              <w:jc w:val="both"/>
              <w:rPr>
                <w:b/>
                <w:sz w:val="18"/>
                <w:szCs w:val="18"/>
              </w:rPr>
            </w:pPr>
          </w:p>
        </w:tc>
      </w:tr>
    </w:tbl>
    <w:p w:rsidR="00F067F9" w:rsidRPr="008B61F8" w:rsidRDefault="00F067F9" w:rsidP="00F067F9">
      <w:pPr>
        <w:keepNext/>
        <w:tabs>
          <w:tab w:val="center" w:pos="709"/>
        </w:tabs>
        <w:spacing w:line="260" w:lineRule="exact"/>
        <w:jc w:val="both"/>
        <w:rPr>
          <w:b/>
          <w:bCs/>
          <w:sz w:val="18"/>
          <w:szCs w:val="18"/>
        </w:rPr>
      </w:pPr>
    </w:p>
    <w:p w:rsidR="00F067F9" w:rsidRPr="002C76C1" w:rsidRDefault="00F067F9" w:rsidP="00F067F9">
      <w:pPr>
        <w:tabs>
          <w:tab w:val="center" w:pos="709"/>
        </w:tabs>
        <w:spacing w:after="120"/>
        <w:jc w:val="both"/>
        <w:rPr>
          <w:i/>
          <w:iCs/>
          <w:sz w:val="22"/>
          <w:szCs w:val="22"/>
        </w:rPr>
      </w:pPr>
    </w:p>
    <w:p w:rsidR="00F067F9" w:rsidRPr="002C76C1" w:rsidRDefault="00F067F9" w:rsidP="00F067F9">
      <w:pPr>
        <w:keepNext/>
        <w:tabs>
          <w:tab w:val="center" w:pos="709"/>
        </w:tabs>
        <w:spacing w:after="360" w:line="260" w:lineRule="exact"/>
        <w:ind w:left="709" w:hanging="709"/>
        <w:jc w:val="both"/>
        <w:rPr>
          <w:b/>
          <w:bCs/>
          <w:sz w:val="22"/>
          <w:szCs w:val="22"/>
        </w:rPr>
      </w:pPr>
      <w:r>
        <w:rPr>
          <w:sz w:val="22"/>
          <w:szCs w:val="22"/>
        </w:rPr>
        <w:t>b)</w:t>
      </w:r>
      <w:r>
        <w:rPr>
          <w:sz w:val="22"/>
          <w:szCs w:val="22"/>
        </w:rPr>
        <w:tab/>
      </w:r>
      <w:r>
        <w:rPr>
          <w:sz w:val="22"/>
          <w:szCs w:val="22"/>
        </w:rPr>
        <w:tab/>
      </w:r>
      <w:r w:rsidRPr="002C76C1">
        <w:rPr>
          <w:sz w:val="22"/>
          <w:szCs w:val="22"/>
        </w:rPr>
        <w:t xml:space="preserve">The department agrees with the audit finding. The disclosure of petty cash cases was an oversight from management as a separate schedule of petty cash over R2000 is kept separate from the irregular expenditure for management and control purpose. </w:t>
      </w:r>
    </w:p>
    <w:tbl>
      <w:tblPr>
        <w:tblpPr w:leftFromText="180" w:rightFromText="180" w:vertAnchor="text" w:horzAnchor="margin" w:tblpX="500" w:tblpY="446"/>
        <w:tblW w:w="8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1"/>
        <w:gridCol w:w="1758"/>
        <w:gridCol w:w="47"/>
        <w:gridCol w:w="2370"/>
      </w:tblGrid>
      <w:tr w:rsidR="00F067F9" w:rsidRPr="002C76C1" w:rsidTr="00861A27">
        <w:tc>
          <w:tcPr>
            <w:tcW w:w="4361" w:type="dxa"/>
          </w:tcPr>
          <w:p w:rsidR="00F067F9" w:rsidRPr="008B61F8" w:rsidRDefault="00F067F9" w:rsidP="00861A27">
            <w:pPr>
              <w:keepNext/>
              <w:tabs>
                <w:tab w:val="center" w:pos="709"/>
              </w:tabs>
              <w:spacing w:line="260" w:lineRule="exact"/>
              <w:jc w:val="both"/>
              <w:rPr>
                <w:b/>
                <w:sz w:val="18"/>
                <w:szCs w:val="18"/>
              </w:rPr>
            </w:pPr>
            <w:r w:rsidRPr="008B61F8">
              <w:rPr>
                <w:b/>
                <w:sz w:val="18"/>
                <w:szCs w:val="18"/>
              </w:rPr>
              <w:t>DESCRIPTION</w:t>
            </w:r>
          </w:p>
        </w:tc>
        <w:tc>
          <w:tcPr>
            <w:tcW w:w="4175" w:type="dxa"/>
            <w:gridSpan w:val="3"/>
          </w:tcPr>
          <w:p w:rsidR="00F067F9" w:rsidRPr="008B61F8" w:rsidRDefault="00F067F9" w:rsidP="00861A27">
            <w:pPr>
              <w:keepNext/>
              <w:tabs>
                <w:tab w:val="center" w:pos="709"/>
              </w:tabs>
              <w:spacing w:line="260" w:lineRule="exact"/>
              <w:jc w:val="both"/>
              <w:rPr>
                <w:b/>
                <w:sz w:val="18"/>
                <w:szCs w:val="18"/>
              </w:rPr>
            </w:pPr>
            <w:r w:rsidRPr="008B61F8">
              <w:rPr>
                <w:b/>
                <w:sz w:val="18"/>
                <w:szCs w:val="18"/>
              </w:rPr>
              <w:t>RESPONSE</w:t>
            </w:r>
          </w:p>
        </w:tc>
      </w:tr>
      <w:tr w:rsidR="00F067F9" w:rsidRPr="002C76C1" w:rsidTr="00861A27">
        <w:trPr>
          <w:cantSplit/>
          <w:trHeight w:val="561"/>
        </w:trPr>
        <w:tc>
          <w:tcPr>
            <w:tcW w:w="4361" w:type="dxa"/>
          </w:tcPr>
          <w:p w:rsidR="00F067F9" w:rsidRPr="008B61F8" w:rsidRDefault="00F067F9" w:rsidP="00861A27">
            <w:pPr>
              <w:keepNext/>
              <w:tabs>
                <w:tab w:val="center" w:pos="709"/>
              </w:tabs>
              <w:spacing w:line="260" w:lineRule="exact"/>
              <w:jc w:val="both"/>
              <w:rPr>
                <w:b/>
                <w:sz w:val="18"/>
                <w:szCs w:val="18"/>
              </w:rPr>
            </w:pPr>
            <w:r w:rsidRPr="008B61F8">
              <w:rPr>
                <w:sz w:val="18"/>
                <w:szCs w:val="18"/>
              </w:rPr>
              <w:t>Corrective action to be taken:</w:t>
            </w:r>
          </w:p>
        </w:tc>
        <w:tc>
          <w:tcPr>
            <w:tcW w:w="4175" w:type="dxa"/>
            <w:gridSpan w:val="3"/>
          </w:tcPr>
          <w:p w:rsidR="00F067F9" w:rsidRPr="008B61F8" w:rsidRDefault="00F067F9" w:rsidP="00861A27">
            <w:pPr>
              <w:keepNext/>
              <w:tabs>
                <w:tab w:val="center" w:pos="709"/>
              </w:tabs>
              <w:spacing w:line="260" w:lineRule="exact"/>
              <w:jc w:val="both"/>
              <w:rPr>
                <w:sz w:val="18"/>
                <w:szCs w:val="18"/>
              </w:rPr>
            </w:pPr>
            <w:r w:rsidRPr="008B61F8">
              <w:rPr>
                <w:sz w:val="18"/>
                <w:szCs w:val="18"/>
              </w:rPr>
              <w:t>The draft SCM policy is being aligned with the Practice Note from the National Treasury.</w:t>
            </w:r>
          </w:p>
        </w:tc>
      </w:tr>
      <w:tr w:rsidR="00F067F9" w:rsidRPr="002C76C1" w:rsidTr="00861A27">
        <w:trPr>
          <w:trHeight w:val="263"/>
        </w:trPr>
        <w:tc>
          <w:tcPr>
            <w:tcW w:w="4361" w:type="dxa"/>
            <w:vMerge w:val="restart"/>
          </w:tcPr>
          <w:p w:rsidR="00F067F9" w:rsidRPr="008B61F8" w:rsidRDefault="00F067F9" w:rsidP="00861A27">
            <w:pPr>
              <w:keepNext/>
              <w:tabs>
                <w:tab w:val="center" w:pos="709"/>
              </w:tabs>
              <w:spacing w:line="260" w:lineRule="exact"/>
              <w:ind w:left="66"/>
              <w:rPr>
                <w:sz w:val="18"/>
                <w:szCs w:val="18"/>
              </w:rPr>
            </w:pPr>
            <w:r w:rsidRPr="008B61F8">
              <w:rPr>
                <w:sz w:val="18"/>
                <w:szCs w:val="18"/>
              </w:rPr>
              <w:t>Does the finding affect an amount disclosed in the financial statements?</w:t>
            </w:r>
          </w:p>
        </w:tc>
        <w:tc>
          <w:tcPr>
            <w:tcW w:w="1805" w:type="dxa"/>
            <w:gridSpan w:val="2"/>
          </w:tcPr>
          <w:p w:rsidR="00F067F9" w:rsidRPr="008B61F8" w:rsidRDefault="00F067F9" w:rsidP="00861A27">
            <w:pPr>
              <w:keepNext/>
              <w:tabs>
                <w:tab w:val="center" w:pos="709"/>
              </w:tabs>
              <w:spacing w:line="260" w:lineRule="exact"/>
              <w:jc w:val="both"/>
              <w:rPr>
                <w:b/>
                <w:sz w:val="18"/>
                <w:szCs w:val="18"/>
              </w:rPr>
            </w:pPr>
            <w:r w:rsidRPr="008B61F8">
              <w:rPr>
                <w:b/>
                <w:sz w:val="18"/>
                <w:szCs w:val="18"/>
              </w:rPr>
              <w:t>Yes</w:t>
            </w:r>
          </w:p>
        </w:tc>
        <w:tc>
          <w:tcPr>
            <w:tcW w:w="2370" w:type="dxa"/>
          </w:tcPr>
          <w:p w:rsidR="00F067F9" w:rsidRPr="008B61F8" w:rsidRDefault="00F067F9" w:rsidP="00861A27">
            <w:pPr>
              <w:keepNext/>
              <w:tabs>
                <w:tab w:val="center" w:pos="709"/>
              </w:tabs>
              <w:spacing w:line="260" w:lineRule="exact"/>
              <w:jc w:val="both"/>
              <w:rPr>
                <w:b/>
                <w:sz w:val="18"/>
                <w:szCs w:val="18"/>
              </w:rPr>
            </w:pPr>
            <w:r w:rsidRPr="008B61F8">
              <w:rPr>
                <w:b/>
                <w:sz w:val="18"/>
                <w:szCs w:val="18"/>
              </w:rPr>
              <w:t>No</w:t>
            </w:r>
          </w:p>
        </w:tc>
      </w:tr>
      <w:tr w:rsidR="00F067F9" w:rsidRPr="002C76C1" w:rsidTr="00861A27">
        <w:trPr>
          <w:trHeight w:val="262"/>
        </w:trPr>
        <w:tc>
          <w:tcPr>
            <w:tcW w:w="4361" w:type="dxa"/>
            <w:vMerge/>
          </w:tcPr>
          <w:p w:rsidR="00F067F9" w:rsidRPr="008B61F8" w:rsidRDefault="00F067F9" w:rsidP="00861A27">
            <w:pPr>
              <w:keepNext/>
              <w:tabs>
                <w:tab w:val="center" w:pos="709"/>
              </w:tabs>
              <w:spacing w:line="260" w:lineRule="exact"/>
              <w:ind w:left="66"/>
              <w:rPr>
                <w:sz w:val="18"/>
                <w:szCs w:val="18"/>
              </w:rPr>
            </w:pPr>
          </w:p>
        </w:tc>
        <w:tc>
          <w:tcPr>
            <w:tcW w:w="1805" w:type="dxa"/>
            <w:gridSpan w:val="2"/>
          </w:tcPr>
          <w:p w:rsidR="00F067F9" w:rsidRPr="008B61F8" w:rsidRDefault="00F067F9" w:rsidP="00861A27">
            <w:pPr>
              <w:keepNext/>
              <w:tabs>
                <w:tab w:val="center" w:pos="709"/>
              </w:tabs>
              <w:spacing w:line="260" w:lineRule="exact"/>
              <w:jc w:val="both"/>
              <w:rPr>
                <w:b/>
                <w:sz w:val="18"/>
                <w:szCs w:val="18"/>
              </w:rPr>
            </w:pPr>
            <w:r w:rsidRPr="008B61F8">
              <w:rPr>
                <w:b/>
                <w:sz w:val="18"/>
                <w:szCs w:val="18"/>
              </w:rPr>
              <w:t>X</w:t>
            </w:r>
          </w:p>
        </w:tc>
        <w:tc>
          <w:tcPr>
            <w:tcW w:w="2370" w:type="dxa"/>
          </w:tcPr>
          <w:p w:rsidR="00F067F9" w:rsidRPr="008B61F8" w:rsidRDefault="00F067F9" w:rsidP="00861A27">
            <w:pPr>
              <w:keepNext/>
              <w:tabs>
                <w:tab w:val="center" w:pos="709"/>
              </w:tabs>
              <w:spacing w:line="260" w:lineRule="exact"/>
              <w:jc w:val="both"/>
              <w:rPr>
                <w:b/>
                <w:sz w:val="18"/>
                <w:szCs w:val="18"/>
              </w:rPr>
            </w:pPr>
          </w:p>
        </w:tc>
      </w:tr>
      <w:tr w:rsidR="00F067F9" w:rsidRPr="002C76C1" w:rsidTr="00861A27">
        <w:trPr>
          <w:trHeight w:val="435"/>
        </w:trPr>
        <w:tc>
          <w:tcPr>
            <w:tcW w:w="4361" w:type="dxa"/>
          </w:tcPr>
          <w:p w:rsidR="00F067F9" w:rsidRPr="008B61F8" w:rsidRDefault="00F067F9" w:rsidP="00861A27">
            <w:pPr>
              <w:keepNext/>
              <w:tabs>
                <w:tab w:val="center" w:pos="709"/>
              </w:tabs>
              <w:spacing w:line="260" w:lineRule="exact"/>
              <w:ind w:left="66"/>
              <w:rPr>
                <w:sz w:val="18"/>
                <w:szCs w:val="18"/>
              </w:rPr>
            </w:pPr>
            <w:r w:rsidRPr="008B61F8">
              <w:rPr>
                <w:sz w:val="18"/>
                <w:szCs w:val="18"/>
              </w:rPr>
              <w:t>If yes, what corrections will be made to the population?</w:t>
            </w:r>
          </w:p>
        </w:tc>
        <w:tc>
          <w:tcPr>
            <w:tcW w:w="4175" w:type="dxa"/>
            <w:gridSpan w:val="3"/>
          </w:tcPr>
          <w:p w:rsidR="00F067F9" w:rsidRPr="008B61F8" w:rsidRDefault="00F067F9" w:rsidP="00861A27">
            <w:pPr>
              <w:keepNext/>
              <w:tabs>
                <w:tab w:val="center" w:pos="709"/>
              </w:tabs>
              <w:spacing w:line="260" w:lineRule="exact"/>
              <w:jc w:val="both"/>
              <w:rPr>
                <w:sz w:val="18"/>
                <w:szCs w:val="18"/>
              </w:rPr>
            </w:pPr>
            <w:r w:rsidRPr="008B61F8">
              <w:rPr>
                <w:sz w:val="18"/>
                <w:szCs w:val="18"/>
              </w:rPr>
              <w:t>A circular will be drafted and circulated to staff members aligning the policy with the practice note.</w:t>
            </w:r>
          </w:p>
        </w:tc>
      </w:tr>
      <w:tr w:rsidR="00F067F9" w:rsidRPr="002C76C1" w:rsidTr="00861A27">
        <w:trPr>
          <w:trHeight w:val="435"/>
        </w:trPr>
        <w:tc>
          <w:tcPr>
            <w:tcW w:w="4361" w:type="dxa"/>
          </w:tcPr>
          <w:p w:rsidR="00F067F9" w:rsidRPr="008B61F8" w:rsidRDefault="00F067F9" w:rsidP="00861A27">
            <w:pPr>
              <w:keepNext/>
              <w:tabs>
                <w:tab w:val="center" w:pos="709"/>
              </w:tabs>
              <w:spacing w:line="260" w:lineRule="exact"/>
              <w:ind w:left="66"/>
              <w:rPr>
                <w:b/>
                <w:sz w:val="18"/>
                <w:szCs w:val="18"/>
              </w:rPr>
            </w:pPr>
            <w:r w:rsidRPr="008B61F8">
              <w:rPr>
                <w:sz w:val="18"/>
                <w:szCs w:val="18"/>
              </w:rPr>
              <w:t>If yes, and no corrections will be made, the reason why such a conclusion has been reached</w:t>
            </w:r>
          </w:p>
        </w:tc>
        <w:tc>
          <w:tcPr>
            <w:tcW w:w="4175" w:type="dxa"/>
            <w:gridSpan w:val="3"/>
          </w:tcPr>
          <w:p w:rsidR="00F067F9" w:rsidRPr="008B61F8" w:rsidRDefault="00F067F9" w:rsidP="00861A27">
            <w:pPr>
              <w:keepNext/>
              <w:tabs>
                <w:tab w:val="center" w:pos="709"/>
              </w:tabs>
              <w:spacing w:line="260" w:lineRule="exact"/>
              <w:jc w:val="both"/>
              <w:rPr>
                <w:sz w:val="18"/>
                <w:szCs w:val="18"/>
              </w:rPr>
            </w:pPr>
          </w:p>
        </w:tc>
      </w:tr>
      <w:tr w:rsidR="00F067F9" w:rsidRPr="002C76C1" w:rsidTr="00861A27">
        <w:tc>
          <w:tcPr>
            <w:tcW w:w="4361" w:type="dxa"/>
          </w:tcPr>
          <w:p w:rsidR="00F067F9" w:rsidRPr="008B61F8" w:rsidRDefault="00F067F9" w:rsidP="00861A27">
            <w:pPr>
              <w:keepNext/>
              <w:tabs>
                <w:tab w:val="center" w:pos="709"/>
              </w:tabs>
              <w:spacing w:line="260" w:lineRule="exact"/>
              <w:jc w:val="both"/>
              <w:rPr>
                <w:b/>
                <w:sz w:val="18"/>
                <w:szCs w:val="18"/>
              </w:rPr>
            </w:pPr>
            <w:r w:rsidRPr="008B61F8">
              <w:rPr>
                <w:sz w:val="18"/>
                <w:szCs w:val="18"/>
              </w:rPr>
              <w:t>Position of official responsible to take corrective action:</w:t>
            </w:r>
          </w:p>
        </w:tc>
        <w:tc>
          <w:tcPr>
            <w:tcW w:w="4175" w:type="dxa"/>
            <w:gridSpan w:val="3"/>
          </w:tcPr>
          <w:p w:rsidR="00F067F9" w:rsidRPr="008B61F8" w:rsidRDefault="00F067F9" w:rsidP="00861A27">
            <w:pPr>
              <w:keepNext/>
              <w:tabs>
                <w:tab w:val="center" w:pos="709"/>
              </w:tabs>
              <w:spacing w:line="260" w:lineRule="exact"/>
              <w:jc w:val="both"/>
              <w:rPr>
                <w:sz w:val="18"/>
                <w:szCs w:val="18"/>
              </w:rPr>
            </w:pPr>
            <w:r w:rsidRPr="008B61F8">
              <w:rPr>
                <w:sz w:val="18"/>
                <w:szCs w:val="18"/>
              </w:rPr>
              <w:t>CD: SCM</w:t>
            </w:r>
          </w:p>
        </w:tc>
      </w:tr>
      <w:tr w:rsidR="00F067F9" w:rsidRPr="002C76C1" w:rsidTr="00861A27">
        <w:tc>
          <w:tcPr>
            <w:tcW w:w="4361" w:type="dxa"/>
          </w:tcPr>
          <w:p w:rsidR="00F067F9" w:rsidRPr="008B61F8" w:rsidRDefault="00F067F9" w:rsidP="00861A27">
            <w:pPr>
              <w:keepNext/>
              <w:tabs>
                <w:tab w:val="center" w:pos="709"/>
              </w:tabs>
              <w:spacing w:line="260" w:lineRule="exact"/>
              <w:jc w:val="both"/>
              <w:rPr>
                <w:b/>
                <w:sz w:val="18"/>
                <w:szCs w:val="18"/>
              </w:rPr>
            </w:pPr>
            <w:r w:rsidRPr="008B61F8">
              <w:rPr>
                <w:sz w:val="18"/>
                <w:szCs w:val="18"/>
              </w:rPr>
              <w:t>Estimated completion date for corrective action:</w:t>
            </w:r>
          </w:p>
        </w:tc>
        <w:tc>
          <w:tcPr>
            <w:tcW w:w="4175" w:type="dxa"/>
            <w:gridSpan w:val="3"/>
          </w:tcPr>
          <w:p w:rsidR="00F067F9" w:rsidRPr="008B61F8" w:rsidRDefault="00F067F9" w:rsidP="00861A27">
            <w:pPr>
              <w:keepNext/>
              <w:tabs>
                <w:tab w:val="center" w:pos="709"/>
              </w:tabs>
              <w:spacing w:line="260" w:lineRule="exact"/>
              <w:jc w:val="both"/>
              <w:rPr>
                <w:sz w:val="18"/>
                <w:szCs w:val="18"/>
              </w:rPr>
            </w:pPr>
            <w:r w:rsidRPr="008B61F8">
              <w:rPr>
                <w:sz w:val="18"/>
                <w:szCs w:val="18"/>
              </w:rPr>
              <w:t>31 July 2012</w:t>
            </w:r>
          </w:p>
        </w:tc>
      </w:tr>
      <w:tr w:rsidR="00F067F9" w:rsidRPr="002C76C1" w:rsidTr="00861A27">
        <w:trPr>
          <w:trHeight w:val="263"/>
        </w:trPr>
        <w:tc>
          <w:tcPr>
            <w:tcW w:w="4361" w:type="dxa"/>
            <w:vMerge w:val="restart"/>
          </w:tcPr>
          <w:p w:rsidR="00F067F9" w:rsidRPr="008B61F8" w:rsidRDefault="00F067F9" w:rsidP="00861A27">
            <w:pPr>
              <w:keepNext/>
              <w:tabs>
                <w:tab w:val="center" w:pos="709"/>
              </w:tabs>
              <w:spacing w:line="260" w:lineRule="exact"/>
              <w:jc w:val="both"/>
              <w:rPr>
                <w:sz w:val="18"/>
                <w:szCs w:val="18"/>
              </w:rPr>
            </w:pPr>
            <w:r w:rsidRPr="008B61F8">
              <w:rPr>
                <w:sz w:val="18"/>
                <w:szCs w:val="18"/>
              </w:rPr>
              <w:t>Does management agree with the root cause indicated</w:t>
            </w:r>
          </w:p>
        </w:tc>
        <w:tc>
          <w:tcPr>
            <w:tcW w:w="1758" w:type="dxa"/>
          </w:tcPr>
          <w:p w:rsidR="00F067F9" w:rsidRPr="008B61F8" w:rsidRDefault="00F067F9" w:rsidP="00861A27">
            <w:pPr>
              <w:keepNext/>
              <w:tabs>
                <w:tab w:val="center" w:pos="709"/>
              </w:tabs>
              <w:spacing w:line="260" w:lineRule="exact"/>
              <w:jc w:val="both"/>
              <w:rPr>
                <w:b/>
                <w:sz w:val="18"/>
                <w:szCs w:val="18"/>
              </w:rPr>
            </w:pPr>
            <w:r w:rsidRPr="008B61F8">
              <w:rPr>
                <w:b/>
                <w:sz w:val="18"/>
                <w:szCs w:val="18"/>
              </w:rPr>
              <w:t>Yes</w:t>
            </w:r>
          </w:p>
        </w:tc>
        <w:tc>
          <w:tcPr>
            <w:tcW w:w="2417" w:type="dxa"/>
            <w:gridSpan w:val="2"/>
          </w:tcPr>
          <w:p w:rsidR="00F067F9" w:rsidRPr="008B61F8" w:rsidRDefault="00F067F9" w:rsidP="00861A27">
            <w:pPr>
              <w:keepNext/>
              <w:tabs>
                <w:tab w:val="center" w:pos="709"/>
              </w:tabs>
              <w:spacing w:line="260" w:lineRule="exact"/>
              <w:jc w:val="both"/>
              <w:rPr>
                <w:b/>
                <w:sz w:val="18"/>
                <w:szCs w:val="18"/>
              </w:rPr>
            </w:pPr>
            <w:r w:rsidRPr="008B61F8">
              <w:rPr>
                <w:b/>
                <w:sz w:val="18"/>
                <w:szCs w:val="18"/>
              </w:rPr>
              <w:t>No</w:t>
            </w:r>
          </w:p>
        </w:tc>
      </w:tr>
      <w:tr w:rsidR="00F067F9" w:rsidRPr="002C76C1" w:rsidTr="00861A27">
        <w:trPr>
          <w:trHeight w:val="262"/>
        </w:trPr>
        <w:tc>
          <w:tcPr>
            <w:tcW w:w="4361" w:type="dxa"/>
            <w:vMerge/>
          </w:tcPr>
          <w:p w:rsidR="00F067F9" w:rsidRPr="008B61F8" w:rsidRDefault="00F067F9" w:rsidP="00861A27">
            <w:pPr>
              <w:keepNext/>
              <w:tabs>
                <w:tab w:val="center" w:pos="709"/>
              </w:tabs>
              <w:spacing w:line="260" w:lineRule="exact"/>
              <w:jc w:val="both"/>
              <w:rPr>
                <w:sz w:val="18"/>
                <w:szCs w:val="18"/>
              </w:rPr>
            </w:pPr>
          </w:p>
        </w:tc>
        <w:tc>
          <w:tcPr>
            <w:tcW w:w="1758" w:type="dxa"/>
          </w:tcPr>
          <w:p w:rsidR="00F067F9" w:rsidRPr="008B61F8" w:rsidRDefault="00F067F9" w:rsidP="00861A27">
            <w:pPr>
              <w:keepNext/>
              <w:tabs>
                <w:tab w:val="center" w:pos="709"/>
              </w:tabs>
              <w:spacing w:line="260" w:lineRule="exact"/>
              <w:jc w:val="both"/>
              <w:rPr>
                <w:b/>
                <w:sz w:val="18"/>
                <w:szCs w:val="18"/>
              </w:rPr>
            </w:pPr>
            <w:r w:rsidRPr="008B61F8">
              <w:rPr>
                <w:b/>
                <w:sz w:val="18"/>
                <w:szCs w:val="18"/>
              </w:rPr>
              <w:t>X</w:t>
            </w:r>
          </w:p>
        </w:tc>
        <w:tc>
          <w:tcPr>
            <w:tcW w:w="2417" w:type="dxa"/>
            <w:gridSpan w:val="2"/>
          </w:tcPr>
          <w:p w:rsidR="00F067F9" w:rsidRPr="008B61F8" w:rsidRDefault="00F067F9" w:rsidP="00861A27">
            <w:pPr>
              <w:keepNext/>
              <w:tabs>
                <w:tab w:val="center" w:pos="709"/>
              </w:tabs>
              <w:spacing w:line="260" w:lineRule="exact"/>
              <w:jc w:val="both"/>
              <w:rPr>
                <w:b/>
                <w:sz w:val="18"/>
                <w:szCs w:val="18"/>
              </w:rPr>
            </w:pPr>
          </w:p>
        </w:tc>
      </w:tr>
      <w:tr w:rsidR="00F067F9" w:rsidRPr="002C76C1" w:rsidTr="00861A27">
        <w:tc>
          <w:tcPr>
            <w:tcW w:w="4361" w:type="dxa"/>
          </w:tcPr>
          <w:p w:rsidR="00F067F9" w:rsidRPr="008B61F8" w:rsidRDefault="00F067F9" w:rsidP="00861A27">
            <w:pPr>
              <w:keepNext/>
              <w:tabs>
                <w:tab w:val="center" w:pos="709"/>
              </w:tabs>
              <w:spacing w:line="260" w:lineRule="exact"/>
              <w:jc w:val="both"/>
              <w:rPr>
                <w:sz w:val="18"/>
                <w:szCs w:val="18"/>
              </w:rPr>
            </w:pPr>
            <w:r w:rsidRPr="008B61F8">
              <w:rPr>
                <w:sz w:val="18"/>
                <w:szCs w:val="18"/>
              </w:rPr>
              <w:t>If management does not agree with the root cause indicated, please provide the root cause according to management</w:t>
            </w:r>
          </w:p>
        </w:tc>
        <w:tc>
          <w:tcPr>
            <w:tcW w:w="4175" w:type="dxa"/>
            <w:gridSpan w:val="3"/>
          </w:tcPr>
          <w:p w:rsidR="00F067F9" w:rsidRPr="008B61F8" w:rsidRDefault="00F067F9" w:rsidP="00861A27">
            <w:pPr>
              <w:keepNext/>
              <w:tabs>
                <w:tab w:val="center" w:pos="709"/>
              </w:tabs>
              <w:spacing w:line="260" w:lineRule="exact"/>
              <w:jc w:val="both"/>
              <w:rPr>
                <w:b/>
                <w:sz w:val="18"/>
                <w:szCs w:val="18"/>
              </w:rPr>
            </w:pPr>
          </w:p>
        </w:tc>
      </w:tr>
    </w:tbl>
    <w:p w:rsidR="00F067F9" w:rsidRPr="002C76C1" w:rsidRDefault="00F067F9" w:rsidP="00F067F9">
      <w:pPr>
        <w:keepNext/>
        <w:tabs>
          <w:tab w:val="center" w:pos="709"/>
        </w:tabs>
        <w:spacing w:after="360" w:line="260" w:lineRule="exact"/>
        <w:jc w:val="both"/>
        <w:rPr>
          <w:b/>
          <w:bCs/>
          <w:sz w:val="22"/>
          <w:szCs w:val="22"/>
        </w:rPr>
      </w:pPr>
    </w:p>
    <w:p w:rsidR="00F067F9" w:rsidRPr="002C76C1" w:rsidRDefault="00F067F9" w:rsidP="00F067F9">
      <w:pPr>
        <w:keepNext/>
        <w:tabs>
          <w:tab w:val="center" w:pos="709"/>
        </w:tabs>
        <w:spacing w:line="260" w:lineRule="exact"/>
        <w:ind w:left="709" w:hanging="709"/>
        <w:jc w:val="both"/>
        <w:rPr>
          <w:b/>
          <w:bCs/>
          <w:sz w:val="22"/>
          <w:szCs w:val="22"/>
        </w:rPr>
      </w:pPr>
      <w:r>
        <w:rPr>
          <w:sz w:val="22"/>
          <w:szCs w:val="22"/>
        </w:rPr>
        <w:t>c)</w:t>
      </w:r>
      <w:r>
        <w:rPr>
          <w:sz w:val="22"/>
          <w:szCs w:val="22"/>
        </w:rPr>
        <w:tab/>
      </w:r>
      <w:r>
        <w:rPr>
          <w:sz w:val="22"/>
          <w:szCs w:val="22"/>
        </w:rPr>
        <w:tab/>
      </w:r>
      <w:r w:rsidRPr="002C76C1">
        <w:rPr>
          <w:sz w:val="22"/>
          <w:szCs w:val="22"/>
        </w:rPr>
        <w:t xml:space="preserve">The department agrees with the audit finding. All petty cash cases above R2000 are only approved by the Acting CFO under exceptional circumstances. </w:t>
      </w:r>
    </w:p>
    <w:tbl>
      <w:tblPr>
        <w:tblpPr w:leftFromText="180" w:rightFromText="180" w:vertAnchor="text" w:horzAnchor="margin" w:tblpX="500" w:tblpY="446"/>
        <w:tblW w:w="8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1"/>
        <w:gridCol w:w="1758"/>
        <w:gridCol w:w="47"/>
        <w:gridCol w:w="2370"/>
      </w:tblGrid>
      <w:tr w:rsidR="00F067F9" w:rsidRPr="002C76C1" w:rsidTr="00861A27">
        <w:tc>
          <w:tcPr>
            <w:tcW w:w="4361" w:type="dxa"/>
          </w:tcPr>
          <w:p w:rsidR="00F067F9" w:rsidRPr="008B61F8" w:rsidRDefault="00F067F9" w:rsidP="00861A27">
            <w:pPr>
              <w:keepNext/>
              <w:tabs>
                <w:tab w:val="center" w:pos="709"/>
              </w:tabs>
              <w:spacing w:line="260" w:lineRule="exact"/>
              <w:jc w:val="both"/>
              <w:rPr>
                <w:b/>
                <w:sz w:val="18"/>
                <w:szCs w:val="18"/>
              </w:rPr>
            </w:pPr>
            <w:r w:rsidRPr="008B61F8">
              <w:rPr>
                <w:b/>
                <w:sz w:val="18"/>
                <w:szCs w:val="18"/>
              </w:rPr>
              <w:t>DESCRIPTION</w:t>
            </w:r>
          </w:p>
        </w:tc>
        <w:tc>
          <w:tcPr>
            <w:tcW w:w="4175" w:type="dxa"/>
            <w:gridSpan w:val="3"/>
          </w:tcPr>
          <w:p w:rsidR="00F067F9" w:rsidRPr="008B61F8" w:rsidRDefault="00F067F9" w:rsidP="00861A27">
            <w:pPr>
              <w:keepNext/>
              <w:tabs>
                <w:tab w:val="center" w:pos="709"/>
              </w:tabs>
              <w:spacing w:line="260" w:lineRule="exact"/>
              <w:jc w:val="both"/>
              <w:rPr>
                <w:b/>
                <w:sz w:val="18"/>
                <w:szCs w:val="18"/>
              </w:rPr>
            </w:pPr>
            <w:r w:rsidRPr="008B61F8">
              <w:rPr>
                <w:b/>
                <w:sz w:val="18"/>
                <w:szCs w:val="18"/>
              </w:rPr>
              <w:t>RESPONSE</w:t>
            </w:r>
          </w:p>
        </w:tc>
      </w:tr>
      <w:tr w:rsidR="00F067F9" w:rsidRPr="002C76C1" w:rsidTr="00861A27">
        <w:trPr>
          <w:cantSplit/>
          <w:trHeight w:val="561"/>
        </w:trPr>
        <w:tc>
          <w:tcPr>
            <w:tcW w:w="4361" w:type="dxa"/>
          </w:tcPr>
          <w:p w:rsidR="00F067F9" w:rsidRPr="008B61F8" w:rsidRDefault="00F067F9" w:rsidP="00861A27">
            <w:pPr>
              <w:keepNext/>
              <w:tabs>
                <w:tab w:val="center" w:pos="709"/>
              </w:tabs>
              <w:spacing w:line="260" w:lineRule="exact"/>
              <w:jc w:val="both"/>
              <w:rPr>
                <w:b/>
                <w:sz w:val="18"/>
                <w:szCs w:val="18"/>
              </w:rPr>
            </w:pPr>
            <w:r w:rsidRPr="008B61F8">
              <w:rPr>
                <w:sz w:val="18"/>
                <w:szCs w:val="18"/>
              </w:rPr>
              <w:t>Corrective action to be taken:</w:t>
            </w:r>
          </w:p>
        </w:tc>
        <w:tc>
          <w:tcPr>
            <w:tcW w:w="4175" w:type="dxa"/>
            <w:gridSpan w:val="3"/>
          </w:tcPr>
          <w:p w:rsidR="00F067F9" w:rsidRPr="008B61F8" w:rsidRDefault="00F067F9" w:rsidP="00861A27">
            <w:pPr>
              <w:keepNext/>
              <w:tabs>
                <w:tab w:val="center" w:pos="709"/>
              </w:tabs>
              <w:spacing w:line="260" w:lineRule="exact"/>
              <w:jc w:val="both"/>
              <w:rPr>
                <w:b/>
                <w:sz w:val="18"/>
                <w:szCs w:val="18"/>
              </w:rPr>
            </w:pPr>
          </w:p>
        </w:tc>
      </w:tr>
      <w:tr w:rsidR="00F067F9" w:rsidRPr="002C76C1" w:rsidTr="00861A27">
        <w:trPr>
          <w:trHeight w:val="263"/>
        </w:trPr>
        <w:tc>
          <w:tcPr>
            <w:tcW w:w="4361" w:type="dxa"/>
            <w:vMerge w:val="restart"/>
          </w:tcPr>
          <w:p w:rsidR="00F067F9" w:rsidRPr="008B61F8" w:rsidRDefault="00F067F9" w:rsidP="00861A27">
            <w:pPr>
              <w:keepNext/>
              <w:tabs>
                <w:tab w:val="center" w:pos="709"/>
              </w:tabs>
              <w:spacing w:line="260" w:lineRule="exact"/>
              <w:ind w:left="66"/>
              <w:rPr>
                <w:sz w:val="18"/>
                <w:szCs w:val="18"/>
              </w:rPr>
            </w:pPr>
            <w:r w:rsidRPr="008B61F8">
              <w:rPr>
                <w:sz w:val="18"/>
                <w:szCs w:val="18"/>
              </w:rPr>
              <w:t>Does the finding affect an amount disclosed in the financial statements?</w:t>
            </w:r>
          </w:p>
        </w:tc>
        <w:tc>
          <w:tcPr>
            <w:tcW w:w="1805" w:type="dxa"/>
            <w:gridSpan w:val="2"/>
          </w:tcPr>
          <w:p w:rsidR="00F067F9" w:rsidRPr="008B61F8" w:rsidRDefault="00F067F9" w:rsidP="00861A27">
            <w:pPr>
              <w:keepNext/>
              <w:tabs>
                <w:tab w:val="center" w:pos="709"/>
              </w:tabs>
              <w:spacing w:line="260" w:lineRule="exact"/>
              <w:jc w:val="both"/>
              <w:rPr>
                <w:b/>
                <w:sz w:val="18"/>
                <w:szCs w:val="18"/>
              </w:rPr>
            </w:pPr>
            <w:r w:rsidRPr="008B61F8">
              <w:rPr>
                <w:b/>
                <w:sz w:val="18"/>
                <w:szCs w:val="18"/>
              </w:rPr>
              <w:t>Yes</w:t>
            </w:r>
          </w:p>
        </w:tc>
        <w:tc>
          <w:tcPr>
            <w:tcW w:w="2370" w:type="dxa"/>
          </w:tcPr>
          <w:p w:rsidR="00F067F9" w:rsidRPr="008B61F8" w:rsidRDefault="00F067F9" w:rsidP="00861A27">
            <w:pPr>
              <w:keepNext/>
              <w:tabs>
                <w:tab w:val="center" w:pos="709"/>
              </w:tabs>
              <w:spacing w:line="260" w:lineRule="exact"/>
              <w:jc w:val="both"/>
              <w:rPr>
                <w:b/>
                <w:sz w:val="18"/>
                <w:szCs w:val="18"/>
              </w:rPr>
            </w:pPr>
            <w:r w:rsidRPr="008B61F8">
              <w:rPr>
                <w:b/>
                <w:sz w:val="18"/>
                <w:szCs w:val="18"/>
              </w:rPr>
              <w:t>No</w:t>
            </w:r>
          </w:p>
        </w:tc>
      </w:tr>
      <w:tr w:rsidR="00F067F9" w:rsidRPr="002C76C1" w:rsidTr="00861A27">
        <w:trPr>
          <w:trHeight w:val="262"/>
        </w:trPr>
        <w:tc>
          <w:tcPr>
            <w:tcW w:w="4361" w:type="dxa"/>
            <w:vMerge/>
          </w:tcPr>
          <w:p w:rsidR="00F067F9" w:rsidRPr="008B61F8" w:rsidRDefault="00F067F9" w:rsidP="00861A27">
            <w:pPr>
              <w:keepNext/>
              <w:tabs>
                <w:tab w:val="center" w:pos="709"/>
              </w:tabs>
              <w:spacing w:line="260" w:lineRule="exact"/>
              <w:ind w:left="66"/>
              <w:rPr>
                <w:sz w:val="18"/>
                <w:szCs w:val="18"/>
              </w:rPr>
            </w:pPr>
          </w:p>
        </w:tc>
        <w:tc>
          <w:tcPr>
            <w:tcW w:w="1805" w:type="dxa"/>
            <w:gridSpan w:val="2"/>
          </w:tcPr>
          <w:p w:rsidR="00F067F9" w:rsidRPr="008B61F8" w:rsidRDefault="00F067F9" w:rsidP="00861A27">
            <w:pPr>
              <w:keepNext/>
              <w:tabs>
                <w:tab w:val="center" w:pos="709"/>
              </w:tabs>
              <w:spacing w:line="260" w:lineRule="exact"/>
              <w:jc w:val="both"/>
              <w:rPr>
                <w:b/>
                <w:sz w:val="18"/>
                <w:szCs w:val="18"/>
              </w:rPr>
            </w:pPr>
          </w:p>
        </w:tc>
        <w:tc>
          <w:tcPr>
            <w:tcW w:w="2370" w:type="dxa"/>
          </w:tcPr>
          <w:p w:rsidR="00F067F9" w:rsidRPr="008B61F8" w:rsidRDefault="00F067F9" w:rsidP="00861A27">
            <w:pPr>
              <w:keepNext/>
              <w:tabs>
                <w:tab w:val="center" w:pos="709"/>
              </w:tabs>
              <w:spacing w:line="260" w:lineRule="exact"/>
              <w:jc w:val="both"/>
              <w:rPr>
                <w:b/>
                <w:sz w:val="18"/>
                <w:szCs w:val="18"/>
              </w:rPr>
            </w:pPr>
            <w:r w:rsidRPr="008B61F8">
              <w:rPr>
                <w:b/>
                <w:sz w:val="18"/>
                <w:szCs w:val="18"/>
              </w:rPr>
              <w:t>X</w:t>
            </w:r>
          </w:p>
        </w:tc>
      </w:tr>
      <w:tr w:rsidR="00F067F9" w:rsidRPr="002C76C1" w:rsidTr="00861A27">
        <w:trPr>
          <w:trHeight w:val="435"/>
        </w:trPr>
        <w:tc>
          <w:tcPr>
            <w:tcW w:w="4361" w:type="dxa"/>
          </w:tcPr>
          <w:p w:rsidR="00F067F9" w:rsidRPr="008B61F8" w:rsidRDefault="00F067F9" w:rsidP="00861A27">
            <w:pPr>
              <w:keepNext/>
              <w:tabs>
                <w:tab w:val="center" w:pos="709"/>
              </w:tabs>
              <w:spacing w:line="260" w:lineRule="exact"/>
              <w:ind w:left="66"/>
              <w:rPr>
                <w:sz w:val="18"/>
                <w:szCs w:val="18"/>
              </w:rPr>
            </w:pPr>
            <w:r w:rsidRPr="008B61F8">
              <w:rPr>
                <w:sz w:val="18"/>
                <w:szCs w:val="18"/>
              </w:rPr>
              <w:t>If yes, what corrections will be made to the population?</w:t>
            </w:r>
          </w:p>
        </w:tc>
        <w:tc>
          <w:tcPr>
            <w:tcW w:w="4175" w:type="dxa"/>
            <w:gridSpan w:val="3"/>
          </w:tcPr>
          <w:p w:rsidR="00F067F9" w:rsidRPr="008B61F8" w:rsidRDefault="00F067F9" w:rsidP="00861A27">
            <w:pPr>
              <w:keepNext/>
              <w:tabs>
                <w:tab w:val="center" w:pos="709"/>
              </w:tabs>
              <w:spacing w:line="260" w:lineRule="exact"/>
              <w:jc w:val="both"/>
              <w:rPr>
                <w:b/>
                <w:sz w:val="18"/>
                <w:szCs w:val="18"/>
              </w:rPr>
            </w:pPr>
          </w:p>
        </w:tc>
      </w:tr>
      <w:tr w:rsidR="00F067F9" w:rsidRPr="002C76C1" w:rsidTr="00861A27">
        <w:trPr>
          <w:trHeight w:val="435"/>
        </w:trPr>
        <w:tc>
          <w:tcPr>
            <w:tcW w:w="4361" w:type="dxa"/>
          </w:tcPr>
          <w:p w:rsidR="00F067F9" w:rsidRPr="008B61F8" w:rsidRDefault="00F067F9" w:rsidP="00861A27">
            <w:pPr>
              <w:keepNext/>
              <w:tabs>
                <w:tab w:val="center" w:pos="709"/>
              </w:tabs>
              <w:spacing w:line="260" w:lineRule="exact"/>
              <w:ind w:left="66"/>
              <w:rPr>
                <w:b/>
                <w:sz w:val="18"/>
                <w:szCs w:val="18"/>
              </w:rPr>
            </w:pPr>
            <w:r w:rsidRPr="008B61F8">
              <w:rPr>
                <w:sz w:val="18"/>
                <w:szCs w:val="18"/>
              </w:rPr>
              <w:t>If yes, and no corrections will be made, the reason why such a conclusion has been reached</w:t>
            </w:r>
          </w:p>
        </w:tc>
        <w:tc>
          <w:tcPr>
            <w:tcW w:w="4175" w:type="dxa"/>
            <w:gridSpan w:val="3"/>
          </w:tcPr>
          <w:p w:rsidR="00F067F9" w:rsidRPr="008B61F8" w:rsidRDefault="00F067F9" w:rsidP="00861A27">
            <w:pPr>
              <w:keepNext/>
              <w:tabs>
                <w:tab w:val="center" w:pos="709"/>
              </w:tabs>
              <w:spacing w:line="260" w:lineRule="exact"/>
              <w:jc w:val="both"/>
              <w:rPr>
                <w:b/>
                <w:sz w:val="18"/>
                <w:szCs w:val="18"/>
              </w:rPr>
            </w:pPr>
          </w:p>
        </w:tc>
      </w:tr>
      <w:tr w:rsidR="00F067F9" w:rsidRPr="002C76C1" w:rsidTr="00861A27">
        <w:tc>
          <w:tcPr>
            <w:tcW w:w="4361" w:type="dxa"/>
          </w:tcPr>
          <w:p w:rsidR="00F067F9" w:rsidRPr="008B61F8" w:rsidRDefault="00F067F9" w:rsidP="00861A27">
            <w:pPr>
              <w:keepNext/>
              <w:tabs>
                <w:tab w:val="center" w:pos="709"/>
              </w:tabs>
              <w:spacing w:line="260" w:lineRule="exact"/>
              <w:jc w:val="both"/>
              <w:rPr>
                <w:b/>
                <w:sz w:val="18"/>
                <w:szCs w:val="18"/>
              </w:rPr>
            </w:pPr>
            <w:r w:rsidRPr="008B61F8">
              <w:rPr>
                <w:sz w:val="18"/>
                <w:szCs w:val="18"/>
              </w:rPr>
              <w:t>Position of official responsible to take corrective action:</w:t>
            </w:r>
          </w:p>
        </w:tc>
        <w:tc>
          <w:tcPr>
            <w:tcW w:w="4175" w:type="dxa"/>
            <w:gridSpan w:val="3"/>
          </w:tcPr>
          <w:p w:rsidR="00F067F9" w:rsidRPr="008B61F8" w:rsidRDefault="00F067F9" w:rsidP="00861A27">
            <w:pPr>
              <w:keepNext/>
              <w:tabs>
                <w:tab w:val="center" w:pos="709"/>
              </w:tabs>
              <w:spacing w:line="260" w:lineRule="exact"/>
              <w:jc w:val="both"/>
              <w:rPr>
                <w:b/>
                <w:sz w:val="18"/>
                <w:szCs w:val="18"/>
              </w:rPr>
            </w:pPr>
          </w:p>
        </w:tc>
      </w:tr>
      <w:tr w:rsidR="00F067F9" w:rsidRPr="002C76C1" w:rsidTr="00861A27">
        <w:tc>
          <w:tcPr>
            <w:tcW w:w="4361" w:type="dxa"/>
          </w:tcPr>
          <w:p w:rsidR="00F067F9" w:rsidRPr="008B61F8" w:rsidRDefault="00F067F9" w:rsidP="00861A27">
            <w:pPr>
              <w:keepNext/>
              <w:tabs>
                <w:tab w:val="center" w:pos="709"/>
              </w:tabs>
              <w:spacing w:line="260" w:lineRule="exact"/>
              <w:jc w:val="both"/>
              <w:rPr>
                <w:b/>
                <w:sz w:val="18"/>
                <w:szCs w:val="18"/>
              </w:rPr>
            </w:pPr>
            <w:r w:rsidRPr="008B61F8">
              <w:rPr>
                <w:sz w:val="18"/>
                <w:szCs w:val="18"/>
              </w:rPr>
              <w:t>Estimated completion date for corrective action:</w:t>
            </w:r>
          </w:p>
        </w:tc>
        <w:tc>
          <w:tcPr>
            <w:tcW w:w="4175" w:type="dxa"/>
            <w:gridSpan w:val="3"/>
          </w:tcPr>
          <w:p w:rsidR="00F067F9" w:rsidRPr="008B61F8" w:rsidRDefault="00F067F9" w:rsidP="00861A27">
            <w:pPr>
              <w:keepNext/>
              <w:tabs>
                <w:tab w:val="center" w:pos="709"/>
              </w:tabs>
              <w:spacing w:line="260" w:lineRule="exact"/>
              <w:jc w:val="both"/>
              <w:rPr>
                <w:b/>
                <w:sz w:val="18"/>
                <w:szCs w:val="18"/>
              </w:rPr>
            </w:pPr>
          </w:p>
        </w:tc>
      </w:tr>
      <w:tr w:rsidR="00F067F9" w:rsidRPr="002C76C1" w:rsidTr="00861A27">
        <w:trPr>
          <w:trHeight w:val="263"/>
        </w:trPr>
        <w:tc>
          <w:tcPr>
            <w:tcW w:w="4361" w:type="dxa"/>
            <w:vMerge w:val="restart"/>
          </w:tcPr>
          <w:p w:rsidR="00F067F9" w:rsidRPr="008B61F8" w:rsidRDefault="00F067F9" w:rsidP="00861A27">
            <w:pPr>
              <w:keepNext/>
              <w:tabs>
                <w:tab w:val="center" w:pos="709"/>
              </w:tabs>
              <w:spacing w:line="260" w:lineRule="exact"/>
              <w:jc w:val="both"/>
              <w:rPr>
                <w:sz w:val="18"/>
                <w:szCs w:val="18"/>
              </w:rPr>
            </w:pPr>
            <w:r w:rsidRPr="008B61F8">
              <w:rPr>
                <w:sz w:val="18"/>
                <w:szCs w:val="18"/>
              </w:rPr>
              <w:t>Does management agree with the root cause indicated</w:t>
            </w:r>
          </w:p>
        </w:tc>
        <w:tc>
          <w:tcPr>
            <w:tcW w:w="1758" w:type="dxa"/>
          </w:tcPr>
          <w:p w:rsidR="00F067F9" w:rsidRPr="008B61F8" w:rsidRDefault="00F067F9" w:rsidP="00861A27">
            <w:pPr>
              <w:keepNext/>
              <w:tabs>
                <w:tab w:val="center" w:pos="709"/>
              </w:tabs>
              <w:spacing w:line="260" w:lineRule="exact"/>
              <w:jc w:val="both"/>
              <w:rPr>
                <w:b/>
                <w:sz w:val="18"/>
                <w:szCs w:val="18"/>
              </w:rPr>
            </w:pPr>
            <w:r w:rsidRPr="008B61F8">
              <w:rPr>
                <w:b/>
                <w:sz w:val="18"/>
                <w:szCs w:val="18"/>
              </w:rPr>
              <w:t>Yes</w:t>
            </w:r>
          </w:p>
        </w:tc>
        <w:tc>
          <w:tcPr>
            <w:tcW w:w="2417" w:type="dxa"/>
            <w:gridSpan w:val="2"/>
          </w:tcPr>
          <w:p w:rsidR="00F067F9" w:rsidRPr="008B61F8" w:rsidRDefault="00F067F9" w:rsidP="00861A27">
            <w:pPr>
              <w:keepNext/>
              <w:tabs>
                <w:tab w:val="center" w:pos="709"/>
              </w:tabs>
              <w:spacing w:line="260" w:lineRule="exact"/>
              <w:jc w:val="both"/>
              <w:rPr>
                <w:b/>
                <w:sz w:val="18"/>
                <w:szCs w:val="18"/>
              </w:rPr>
            </w:pPr>
            <w:r w:rsidRPr="008B61F8">
              <w:rPr>
                <w:b/>
                <w:sz w:val="18"/>
                <w:szCs w:val="18"/>
              </w:rPr>
              <w:t>No</w:t>
            </w:r>
          </w:p>
        </w:tc>
      </w:tr>
      <w:tr w:rsidR="00F067F9" w:rsidRPr="002C76C1" w:rsidTr="00861A27">
        <w:trPr>
          <w:trHeight w:val="262"/>
        </w:trPr>
        <w:tc>
          <w:tcPr>
            <w:tcW w:w="4361" w:type="dxa"/>
            <w:vMerge/>
          </w:tcPr>
          <w:p w:rsidR="00F067F9" w:rsidRPr="008B61F8" w:rsidRDefault="00F067F9" w:rsidP="00861A27">
            <w:pPr>
              <w:keepNext/>
              <w:tabs>
                <w:tab w:val="center" w:pos="709"/>
              </w:tabs>
              <w:spacing w:line="260" w:lineRule="exact"/>
              <w:jc w:val="both"/>
              <w:rPr>
                <w:sz w:val="18"/>
                <w:szCs w:val="18"/>
              </w:rPr>
            </w:pPr>
          </w:p>
        </w:tc>
        <w:tc>
          <w:tcPr>
            <w:tcW w:w="1758" w:type="dxa"/>
          </w:tcPr>
          <w:p w:rsidR="00F067F9" w:rsidRPr="008B61F8" w:rsidRDefault="00F067F9" w:rsidP="00861A27">
            <w:pPr>
              <w:keepNext/>
              <w:tabs>
                <w:tab w:val="center" w:pos="709"/>
              </w:tabs>
              <w:spacing w:line="260" w:lineRule="exact"/>
              <w:jc w:val="both"/>
              <w:rPr>
                <w:b/>
                <w:sz w:val="18"/>
                <w:szCs w:val="18"/>
              </w:rPr>
            </w:pPr>
            <w:r w:rsidRPr="008B61F8">
              <w:rPr>
                <w:b/>
                <w:sz w:val="18"/>
                <w:szCs w:val="18"/>
              </w:rPr>
              <w:t>X</w:t>
            </w:r>
          </w:p>
        </w:tc>
        <w:tc>
          <w:tcPr>
            <w:tcW w:w="2417" w:type="dxa"/>
            <w:gridSpan w:val="2"/>
          </w:tcPr>
          <w:p w:rsidR="00F067F9" w:rsidRPr="008B61F8" w:rsidRDefault="00F067F9" w:rsidP="00861A27">
            <w:pPr>
              <w:keepNext/>
              <w:tabs>
                <w:tab w:val="center" w:pos="709"/>
              </w:tabs>
              <w:spacing w:line="260" w:lineRule="exact"/>
              <w:jc w:val="both"/>
              <w:rPr>
                <w:b/>
                <w:sz w:val="18"/>
                <w:szCs w:val="18"/>
              </w:rPr>
            </w:pPr>
          </w:p>
        </w:tc>
      </w:tr>
      <w:tr w:rsidR="00F067F9" w:rsidRPr="002C76C1" w:rsidTr="00861A27">
        <w:tc>
          <w:tcPr>
            <w:tcW w:w="4361" w:type="dxa"/>
          </w:tcPr>
          <w:p w:rsidR="00F067F9" w:rsidRPr="008B61F8" w:rsidRDefault="00F067F9" w:rsidP="00861A27">
            <w:pPr>
              <w:keepNext/>
              <w:tabs>
                <w:tab w:val="center" w:pos="709"/>
              </w:tabs>
              <w:spacing w:line="260" w:lineRule="exact"/>
              <w:jc w:val="both"/>
              <w:rPr>
                <w:sz w:val="18"/>
                <w:szCs w:val="18"/>
              </w:rPr>
            </w:pPr>
            <w:r w:rsidRPr="008B61F8">
              <w:rPr>
                <w:sz w:val="18"/>
                <w:szCs w:val="18"/>
              </w:rPr>
              <w:t>If management does not agree with the root cause indicated, please provide the root cause according to management</w:t>
            </w:r>
          </w:p>
        </w:tc>
        <w:tc>
          <w:tcPr>
            <w:tcW w:w="4175" w:type="dxa"/>
            <w:gridSpan w:val="3"/>
          </w:tcPr>
          <w:p w:rsidR="00F067F9" w:rsidRPr="008B61F8" w:rsidRDefault="00F067F9" w:rsidP="00861A27">
            <w:pPr>
              <w:keepNext/>
              <w:tabs>
                <w:tab w:val="center" w:pos="709"/>
              </w:tabs>
              <w:spacing w:line="260" w:lineRule="exact"/>
              <w:jc w:val="both"/>
              <w:rPr>
                <w:b/>
                <w:sz w:val="18"/>
                <w:szCs w:val="18"/>
              </w:rPr>
            </w:pPr>
          </w:p>
        </w:tc>
      </w:tr>
    </w:tbl>
    <w:p w:rsidR="00F067F9" w:rsidRPr="002C76C1" w:rsidRDefault="00F067F9" w:rsidP="00F067F9">
      <w:pPr>
        <w:keepNext/>
        <w:tabs>
          <w:tab w:val="center" w:pos="709"/>
        </w:tabs>
        <w:spacing w:after="360" w:line="260" w:lineRule="exact"/>
        <w:jc w:val="both"/>
        <w:rPr>
          <w:b/>
          <w:bCs/>
          <w:sz w:val="22"/>
          <w:szCs w:val="22"/>
        </w:rPr>
      </w:pPr>
    </w:p>
    <w:p w:rsidR="00F067F9" w:rsidRPr="002C76C1" w:rsidRDefault="00F067F9" w:rsidP="00F067F9">
      <w:pPr>
        <w:tabs>
          <w:tab w:val="center" w:pos="709"/>
        </w:tabs>
        <w:jc w:val="both"/>
        <w:rPr>
          <w:i/>
          <w:iCs/>
          <w:sz w:val="22"/>
          <w:szCs w:val="22"/>
        </w:rPr>
      </w:pPr>
      <w:r w:rsidRPr="002C76C1">
        <w:rPr>
          <w:i/>
          <w:iCs/>
          <w:sz w:val="22"/>
          <w:szCs w:val="22"/>
        </w:rPr>
        <w:t>Name: Lesetja Toona</w:t>
      </w:r>
      <w:r w:rsidRPr="002C76C1">
        <w:rPr>
          <w:rFonts w:eastAsia="Arial Unicode MS"/>
          <w:sz w:val="22"/>
          <w:szCs w:val="22"/>
        </w:rPr>
        <w:t xml:space="preserve">   </w:t>
      </w:r>
    </w:p>
    <w:p w:rsidR="00F067F9" w:rsidRPr="002C76C1" w:rsidRDefault="00F067F9" w:rsidP="00F067F9">
      <w:pPr>
        <w:tabs>
          <w:tab w:val="center" w:pos="709"/>
        </w:tabs>
        <w:jc w:val="both"/>
        <w:rPr>
          <w:i/>
          <w:iCs/>
          <w:sz w:val="22"/>
          <w:szCs w:val="22"/>
        </w:rPr>
      </w:pPr>
    </w:p>
    <w:p w:rsidR="00F067F9" w:rsidRPr="002C76C1" w:rsidRDefault="00F067F9" w:rsidP="00F067F9">
      <w:pPr>
        <w:tabs>
          <w:tab w:val="center" w:pos="709"/>
        </w:tabs>
        <w:jc w:val="both"/>
        <w:rPr>
          <w:i/>
          <w:iCs/>
          <w:sz w:val="22"/>
          <w:szCs w:val="22"/>
        </w:rPr>
      </w:pPr>
      <w:r w:rsidRPr="002C76C1">
        <w:rPr>
          <w:i/>
          <w:iCs/>
          <w:sz w:val="22"/>
          <w:szCs w:val="22"/>
        </w:rPr>
        <w:t xml:space="preserve">Position: Director: Inspectorate &amp; Compliance  </w:t>
      </w:r>
    </w:p>
    <w:p w:rsidR="00F067F9" w:rsidRPr="002C76C1" w:rsidRDefault="00F067F9" w:rsidP="00F067F9">
      <w:pPr>
        <w:tabs>
          <w:tab w:val="center" w:pos="709"/>
        </w:tabs>
        <w:jc w:val="both"/>
        <w:rPr>
          <w:i/>
          <w:iCs/>
          <w:sz w:val="22"/>
          <w:szCs w:val="22"/>
        </w:rPr>
      </w:pPr>
    </w:p>
    <w:p w:rsidR="00F067F9" w:rsidRPr="002C76C1" w:rsidRDefault="00F067F9" w:rsidP="00F067F9">
      <w:pPr>
        <w:keepNext/>
        <w:tabs>
          <w:tab w:val="center" w:pos="709"/>
        </w:tabs>
        <w:spacing w:after="120"/>
        <w:jc w:val="both"/>
        <w:rPr>
          <w:i/>
          <w:iCs/>
          <w:sz w:val="22"/>
          <w:szCs w:val="22"/>
        </w:rPr>
      </w:pPr>
      <w:r w:rsidRPr="002C76C1">
        <w:rPr>
          <w:i/>
          <w:iCs/>
          <w:sz w:val="22"/>
          <w:szCs w:val="22"/>
        </w:rPr>
        <w:t>Date: 09/07/2012</w:t>
      </w:r>
    </w:p>
    <w:p w:rsidR="00F067F9" w:rsidRPr="002C76C1" w:rsidRDefault="00F067F9" w:rsidP="00F067F9">
      <w:pPr>
        <w:keepNext/>
        <w:tabs>
          <w:tab w:val="center" w:pos="709"/>
        </w:tabs>
        <w:spacing w:after="120"/>
        <w:jc w:val="both"/>
        <w:rPr>
          <w:i/>
          <w:iCs/>
          <w:sz w:val="22"/>
          <w:szCs w:val="22"/>
        </w:rPr>
      </w:pPr>
    </w:p>
    <w:p w:rsidR="00F067F9" w:rsidRPr="002C76C1" w:rsidRDefault="00F067F9" w:rsidP="00F067F9">
      <w:pPr>
        <w:keepNext/>
        <w:tabs>
          <w:tab w:val="center" w:pos="709"/>
        </w:tabs>
        <w:spacing w:after="120"/>
        <w:jc w:val="both"/>
        <w:rPr>
          <w:b/>
          <w:bCs/>
          <w:sz w:val="22"/>
          <w:szCs w:val="22"/>
        </w:rPr>
      </w:pPr>
      <w:r w:rsidRPr="002C76C1">
        <w:rPr>
          <w:b/>
          <w:bCs/>
          <w:sz w:val="22"/>
          <w:szCs w:val="22"/>
        </w:rPr>
        <w:t>Auditor’s conclusion</w:t>
      </w:r>
    </w:p>
    <w:p w:rsidR="00F067F9" w:rsidRPr="002C76C1" w:rsidRDefault="00F067F9" w:rsidP="00F067F9">
      <w:pPr>
        <w:tabs>
          <w:tab w:val="center" w:pos="709"/>
        </w:tabs>
        <w:ind w:left="720" w:hanging="720"/>
        <w:jc w:val="both"/>
        <w:rPr>
          <w:sz w:val="22"/>
          <w:szCs w:val="22"/>
        </w:rPr>
      </w:pPr>
      <w:r w:rsidRPr="002C76C1">
        <w:rPr>
          <w:sz w:val="22"/>
          <w:szCs w:val="22"/>
        </w:rPr>
        <w:t>a)</w:t>
      </w:r>
      <w:r w:rsidRPr="002C76C1">
        <w:rPr>
          <w:sz w:val="22"/>
          <w:szCs w:val="22"/>
        </w:rPr>
        <w:tab/>
        <w:t>Management agrees with the finding. Irregular expenditure was understated with R3 030.</w:t>
      </w:r>
    </w:p>
    <w:p w:rsidR="00F067F9" w:rsidRPr="002C76C1" w:rsidRDefault="00F067F9" w:rsidP="00F067F9">
      <w:pPr>
        <w:tabs>
          <w:tab w:val="center" w:pos="709"/>
        </w:tabs>
        <w:jc w:val="both"/>
        <w:rPr>
          <w:sz w:val="22"/>
          <w:szCs w:val="22"/>
        </w:rPr>
      </w:pPr>
      <w:r w:rsidRPr="002C76C1">
        <w:rPr>
          <w:sz w:val="22"/>
          <w:szCs w:val="22"/>
        </w:rPr>
        <w:t>b)</w:t>
      </w:r>
      <w:r w:rsidRPr="002C76C1">
        <w:rPr>
          <w:sz w:val="22"/>
          <w:szCs w:val="22"/>
        </w:rPr>
        <w:tab/>
        <w:t>Management agrees with the finding. The non compliance will be reported</w:t>
      </w:r>
    </w:p>
    <w:p w:rsidR="00F067F9" w:rsidRPr="002C76C1" w:rsidRDefault="00F067F9" w:rsidP="00F067F9">
      <w:pPr>
        <w:tabs>
          <w:tab w:val="center" w:pos="709"/>
        </w:tabs>
        <w:jc w:val="both"/>
        <w:rPr>
          <w:i/>
          <w:iCs/>
          <w:sz w:val="22"/>
          <w:szCs w:val="22"/>
        </w:rPr>
      </w:pPr>
      <w:r w:rsidRPr="002C76C1">
        <w:rPr>
          <w:sz w:val="22"/>
          <w:szCs w:val="22"/>
        </w:rPr>
        <w:t>c)</w:t>
      </w:r>
      <w:r w:rsidRPr="002C76C1">
        <w:rPr>
          <w:sz w:val="22"/>
          <w:szCs w:val="22"/>
        </w:rPr>
        <w:tab/>
        <w:t>Management agrees with the finding and the financial misconduct will be reported.</w:t>
      </w:r>
    </w:p>
    <w:p w:rsidR="00F067F9" w:rsidRPr="002C76C1" w:rsidRDefault="00F067F9" w:rsidP="00F067F9">
      <w:pPr>
        <w:tabs>
          <w:tab w:val="center" w:pos="709"/>
        </w:tabs>
      </w:pPr>
    </w:p>
    <w:p w:rsidR="00F067F9" w:rsidRPr="002C76C1" w:rsidRDefault="00F067F9" w:rsidP="00F067F9">
      <w:pPr>
        <w:tabs>
          <w:tab w:val="center" w:pos="709"/>
        </w:tabs>
      </w:pPr>
    </w:p>
    <w:p w:rsidR="00F067F9" w:rsidRDefault="00F067F9" w:rsidP="00F067F9">
      <w:pPr>
        <w:tabs>
          <w:tab w:val="center" w:pos="709"/>
        </w:tabs>
      </w:pPr>
    </w:p>
    <w:p w:rsidR="001D7AC6" w:rsidRDefault="001D7AC6" w:rsidP="00F067F9">
      <w:pPr>
        <w:tabs>
          <w:tab w:val="center" w:pos="709"/>
        </w:tabs>
      </w:pPr>
    </w:p>
    <w:p w:rsidR="001D7AC6" w:rsidRDefault="001D7AC6" w:rsidP="00F067F9">
      <w:pPr>
        <w:tabs>
          <w:tab w:val="center" w:pos="709"/>
        </w:tabs>
      </w:pPr>
    </w:p>
    <w:p w:rsidR="001D7AC6" w:rsidRDefault="001D7AC6" w:rsidP="00F067F9">
      <w:pPr>
        <w:tabs>
          <w:tab w:val="center" w:pos="709"/>
        </w:tabs>
      </w:pPr>
    </w:p>
    <w:p w:rsidR="001D7AC6" w:rsidRDefault="001D7AC6" w:rsidP="00F067F9">
      <w:pPr>
        <w:tabs>
          <w:tab w:val="center" w:pos="709"/>
        </w:tabs>
      </w:pPr>
    </w:p>
    <w:p w:rsidR="001D7AC6" w:rsidRDefault="001D7AC6" w:rsidP="00F067F9">
      <w:pPr>
        <w:tabs>
          <w:tab w:val="center" w:pos="709"/>
        </w:tabs>
      </w:pPr>
    </w:p>
    <w:p w:rsidR="001D7AC6" w:rsidRDefault="001D7AC6" w:rsidP="00F067F9">
      <w:pPr>
        <w:tabs>
          <w:tab w:val="center" w:pos="709"/>
        </w:tabs>
      </w:pPr>
    </w:p>
    <w:p w:rsidR="001D7AC6" w:rsidRDefault="001D7AC6" w:rsidP="00F067F9">
      <w:pPr>
        <w:tabs>
          <w:tab w:val="center" w:pos="709"/>
        </w:tabs>
      </w:pPr>
    </w:p>
    <w:p w:rsidR="001D7AC6" w:rsidRPr="002C76C1" w:rsidRDefault="001D7AC6" w:rsidP="00F067F9">
      <w:pPr>
        <w:tabs>
          <w:tab w:val="center" w:pos="709"/>
        </w:tabs>
      </w:pPr>
    </w:p>
    <w:p w:rsidR="001D7AC6" w:rsidRPr="00A25280" w:rsidRDefault="001D7AC6" w:rsidP="006F5D2E">
      <w:pPr>
        <w:pStyle w:val="ListParagraph"/>
        <w:numPr>
          <w:ilvl w:val="0"/>
          <w:numId w:val="296"/>
        </w:numPr>
        <w:tabs>
          <w:tab w:val="center" w:pos="709"/>
        </w:tabs>
        <w:spacing w:after="120"/>
        <w:jc w:val="both"/>
        <w:rPr>
          <w:rFonts w:ascii="Arial" w:hAnsi="Arial" w:cs="Arial"/>
          <w:b/>
          <w:color w:val="FF0000"/>
          <w:sz w:val="22"/>
          <w:szCs w:val="22"/>
        </w:rPr>
      </w:pPr>
      <w:r w:rsidRPr="00A25280">
        <w:rPr>
          <w:rFonts w:ascii="Arial" w:hAnsi="Arial" w:cs="Arial"/>
          <w:b/>
          <w:bCs/>
          <w:sz w:val="22"/>
          <w:szCs w:val="22"/>
        </w:rPr>
        <w:t xml:space="preserve">Deviation from SCM </w:t>
      </w:r>
      <w:r w:rsidRPr="00A25280">
        <w:rPr>
          <w:rFonts w:ascii="Arial" w:hAnsi="Arial" w:cs="Arial"/>
          <w:b/>
          <w:sz w:val="22"/>
          <w:szCs w:val="22"/>
          <w:lang w:eastAsia="en-ZA"/>
        </w:rPr>
        <w:t>– Neo Technologies [B</w:t>
      </w:r>
      <w:r w:rsidRPr="00A25280">
        <w:rPr>
          <w:rFonts w:ascii="Arial" w:hAnsi="Arial" w:cs="Arial"/>
          <w:b/>
          <w:bCs/>
          <w:sz w:val="22"/>
          <w:szCs w:val="22"/>
        </w:rPr>
        <w:t xml:space="preserve">atch </w:t>
      </w:r>
      <w:r w:rsidRPr="00A25280">
        <w:rPr>
          <w:rFonts w:ascii="Arial" w:hAnsi="Arial" w:cs="Arial"/>
          <w:b/>
          <w:sz w:val="22"/>
          <w:szCs w:val="22"/>
          <w:lang w:eastAsia="en-ZA"/>
        </w:rPr>
        <w:t>172708]</w:t>
      </w:r>
      <w:r w:rsidRPr="00A25280">
        <w:rPr>
          <w:rFonts w:ascii="Arial" w:hAnsi="Arial" w:cs="Arial"/>
          <w:b/>
          <w:color w:val="FF0000"/>
          <w:sz w:val="22"/>
          <w:szCs w:val="22"/>
          <w:lang w:eastAsia="en-ZA"/>
        </w:rPr>
        <w:t xml:space="preserve"> Ex 202</w:t>
      </w:r>
    </w:p>
    <w:p w:rsidR="001D7AC6" w:rsidRPr="00A25280" w:rsidRDefault="001D7AC6" w:rsidP="001D7AC6">
      <w:pPr>
        <w:pStyle w:val="NormalWeb"/>
        <w:tabs>
          <w:tab w:val="center" w:pos="709"/>
        </w:tabs>
        <w:rPr>
          <w:rFonts w:ascii="Arial" w:hAnsi="Arial" w:cs="Arial"/>
          <w:b/>
          <w:sz w:val="22"/>
          <w:szCs w:val="22"/>
        </w:rPr>
      </w:pPr>
    </w:p>
    <w:p w:rsidR="001D7AC6" w:rsidRPr="002C76C1" w:rsidRDefault="001D7AC6" w:rsidP="001D7AC6">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1D7AC6" w:rsidRPr="002C76C1" w:rsidRDefault="001D7AC6" w:rsidP="001D7AC6">
      <w:pPr>
        <w:pStyle w:val="NormalWeb"/>
        <w:tabs>
          <w:tab w:val="center" w:pos="709"/>
        </w:tabs>
        <w:rPr>
          <w:rFonts w:ascii="Arial" w:hAnsi="Arial" w:cs="Arial"/>
          <w:sz w:val="22"/>
          <w:szCs w:val="22"/>
        </w:rPr>
      </w:pPr>
    </w:p>
    <w:p w:rsidR="001D7AC6" w:rsidRPr="002C76C1" w:rsidRDefault="001D7AC6" w:rsidP="001D7AC6">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Competition Act paragraph 4(1)(b)(i) and (iii) states:</w:t>
      </w:r>
    </w:p>
    <w:p w:rsidR="001D7AC6" w:rsidRPr="002C76C1" w:rsidRDefault="001D7AC6" w:rsidP="001D7AC6">
      <w:pPr>
        <w:pStyle w:val="lg-a-1"/>
        <w:tabs>
          <w:tab w:val="center" w:pos="709"/>
        </w:tabs>
        <w:spacing w:before="0"/>
        <w:ind w:left="567" w:firstLine="0"/>
        <w:jc w:val="left"/>
        <w:rPr>
          <w:rFonts w:ascii="Arial" w:hAnsi="Arial" w:cs="Arial"/>
          <w:sz w:val="22"/>
          <w:szCs w:val="22"/>
        </w:rPr>
      </w:pP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“4(1)</w:t>
      </w:r>
      <w:r w:rsidRPr="002C76C1">
        <w:rPr>
          <w:rFonts w:ascii="Arial" w:hAnsi="Arial" w:cs="Arial"/>
          <w:i/>
          <w:sz w:val="22"/>
          <w:szCs w:val="22"/>
        </w:rPr>
        <w:tab/>
        <w:t xml:space="preserve"> An agreement between, or concerted practice by, firms, or a decision by an </w:t>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ab/>
        <w:t xml:space="preserve">association of firms, is prohibited if it is between parties in a horizontal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relationship and if-</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t>(b)</w:t>
      </w:r>
      <w:r w:rsidRPr="002C76C1">
        <w:rPr>
          <w:rFonts w:ascii="Arial" w:hAnsi="Arial" w:cs="Arial"/>
          <w:i/>
          <w:sz w:val="22"/>
          <w:szCs w:val="22"/>
        </w:rPr>
        <w:tab/>
        <w:t>it involves any of the following restrictive horizontal practices:</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(i)</w:t>
      </w:r>
      <w:r w:rsidRPr="002C76C1">
        <w:rPr>
          <w:rFonts w:ascii="Arial" w:hAnsi="Arial" w:cs="Arial"/>
          <w:i/>
          <w:sz w:val="22"/>
          <w:szCs w:val="22"/>
        </w:rPr>
        <w:tab/>
        <w:t xml:space="preserve"> directly or indirectly fixing a purchase or selling price or any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ab/>
        <w:t>other trading condition;</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(iii)</w:t>
      </w:r>
      <w:r w:rsidRPr="002C76C1">
        <w:rPr>
          <w:rFonts w:ascii="Arial" w:hAnsi="Arial" w:cs="Arial"/>
          <w:i/>
          <w:sz w:val="22"/>
          <w:szCs w:val="22"/>
        </w:rPr>
        <w:tab/>
        <w:t>collusive tendering”</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p>
    <w:p w:rsidR="001D7AC6" w:rsidRPr="002C76C1" w:rsidRDefault="001D7AC6" w:rsidP="001D7AC6">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 xml:space="preserve">b) </w:t>
      </w:r>
      <w:r w:rsidRPr="002C76C1">
        <w:rPr>
          <w:rFonts w:ascii="Arial" w:hAnsi="Arial" w:cs="Arial"/>
          <w:sz w:val="22"/>
          <w:szCs w:val="22"/>
        </w:rPr>
        <w:t>Treasury Regulations 16A9.1 states:</w:t>
      </w:r>
    </w:p>
    <w:p w:rsidR="001D7AC6" w:rsidRPr="002C76C1" w:rsidRDefault="001D7AC6" w:rsidP="001D7AC6">
      <w:pPr>
        <w:pStyle w:val="lg-a-1"/>
        <w:tabs>
          <w:tab w:val="center" w:pos="709"/>
        </w:tabs>
        <w:spacing w:before="0"/>
        <w:ind w:left="567" w:firstLine="0"/>
        <w:jc w:val="left"/>
        <w:rPr>
          <w:rFonts w:ascii="Arial" w:hAnsi="Arial" w:cs="Arial"/>
          <w:sz w:val="22"/>
          <w:szCs w:val="22"/>
        </w:rPr>
      </w:pP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“The accounting officer or accounting authority must-</w:t>
      </w:r>
    </w:p>
    <w:p w:rsidR="001D7AC6" w:rsidRPr="002C76C1" w:rsidRDefault="001D7AC6" w:rsidP="001D7AC6">
      <w:pPr>
        <w:pStyle w:val="lg-a-1"/>
        <w:tabs>
          <w:tab w:val="center" w:pos="709"/>
        </w:tabs>
        <w:suppressAutoHyphens/>
        <w:autoSpaceDN w:val="0"/>
        <w:spacing w:before="0"/>
        <w:ind w:left="2160" w:hanging="720"/>
        <w:jc w:val="left"/>
        <w:textAlignment w:val="baseline"/>
        <w:rPr>
          <w:rFonts w:ascii="Arial" w:hAnsi="Arial" w:cs="Arial"/>
          <w:i/>
          <w:sz w:val="22"/>
          <w:szCs w:val="22"/>
        </w:rPr>
      </w:pPr>
      <w:r>
        <w:rPr>
          <w:rFonts w:ascii="Arial" w:hAnsi="Arial" w:cs="Arial"/>
          <w:i/>
          <w:sz w:val="22"/>
          <w:szCs w:val="22"/>
        </w:rPr>
        <w:t>a)</w:t>
      </w:r>
      <w:r w:rsidRPr="002C76C1">
        <w:rPr>
          <w:rFonts w:ascii="Arial" w:hAnsi="Arial" w:cs="Arial"/>
          <w:i/>
          <w:sz w:val="22"/>
          <w:szCs w:val="22"/>
        </w:rPr>
        <w:tab/>
        <w:t xml:space="preserve">take all reasonable steps to prevent abuse of the supply chain management </w:t>
      </w:r>
      <w:r w:rsidRPr="002C76C1">
        <w:rPr>
          <w:rFonts w:ascii="Arial" w:hAnsi="Arial" w:cs="Arial"/>
          <w:i/>
          <w:sz w:val="22"/>
          <w:szCs w:val="22"/>
        </w:rPr>
        <w:tab/>
        <w:t>system;</w:t>
      </w:r>
    </w:p>
    <w:p w:rsidR="001D7AC6" w:rsidRPr="002C76C1" w:rsidRDefault="001D7AC6" w:rsidP="001D7AC6">
      <w:pPr>
        <w:pStyle w:val="lg-a-1"/>
        <w:tabs>
          <w:tab w:val="center" w:pos="709"/>
        </w:tabs>
        <w:suppressAutoHyphens/>
        <w:autoSpaceDN w:val="0"/>
        <w:spacing w:before="0"/>
        <w:ind w:left="1440" w:firstLine="0"/>
        <w:jc w:val="left"/>
        <w:textAlignment w:val="baseline"/>
        <w:rPr>
          <w:rFonts w:ascii="Arial" w:hAnsi="Arial" w:cs="Arial"/>
          <w:i/>
          <w:sz w:val="22"/>
          <w:szCs w:val="22"/>
        </w:rPr>
      </w:pPr>
      <w:r>
        <w:rPr>
          <w:rFonts w:ascii="Arial" w:hAnsi="Arial" w:cs="Arial"/>
          <w:i/>
          <w:sz w:val="22"/>
          <w:szCs w:val="22"/>
        </w:rPr>
        <w:t>b)</w:t>
      </w:r>
      <w:r w:rsidRPr="002C76C1">
        <w:rPr>
          <w:rFonts w:ascii="Arial" w:hAnsi="Arial" w:cs="Arial"/>
          <w:i/>
          <w:sz w:val="22"/>
          <w:szCs w:val="22"/>
        </w:rPr>
        <w:tab/>
        <w:t xml:space="preserve">investigation any allegations against an official or other role player of </w:t>
      </w:r>
      <w:r w:rsidRPr="002C76C1">
        <w:rPr>
          <w:rFonts w:ascii="Arial" w:hAnsi="Arial" w:cs="Arial"/>
          <w:i/>
          <w:sz w:val="22"/>
          <w:szCs w:val="22"/>
        </w:rPr>
        <w:tab/>
        <w:t xml:space="preserve">corruption, improper conduct or failure to comply with the supply chain </w:t>
      </w:r>
      <w:r w:rsidRPr="002C76C1">
        <w:rPr>
          <w:rFonts w:ascii="Arial" w:hAnsi="Arial" w:cs="Arial"/>
          <w:i/>
          <w:sz w:val="22"/>
          <w:szCs w:val="22"/>
        </w:rPr>
        <w:tab/>
        <w:t>management system, and when justified-</w:t>
      </w:r>
    </w:p>
    <w:p w:rsidR="001D7AC6" w:rsidRPr="002C76C1" w:rsidRDefault="001D7AC6" w:rsidP="001D7AC6">
      <w:pPr>
        <w:pStyle w:val="lg-a-1"/>
        <w:tabs>
          <w:tab w:val="center" w:pos="709"/>
        </w:tabs>
        <w:suppressAutoHyphens/>
        <w:autoSpaceDN w:val="0"/>
        <w:spacing w:before="0"/>
        <w:ind w:left="1440" w:hanging="1440"/>
        <w:jc w:val="left"/>
        <w:textAlignment w:val="baseline"/>
        <w:rPr>
          <w:rFonts w:ascii="Arial" w:hAnsi="Arial" w:cs="Arial"/>
          <w:i/>
          <w:sz w:val="22"/>
          <w:szCs w:val="22"/>
        </w:rPr>
      </w:pPr>
      <w:r>
        <w:rPr>
          <w:rFonts w:ascii="Arial" w:hAnsi="Arial" w:cs="Arial"/>
          <w:i/>
          <w:sz w:val="22"/>
          <w:szCs w:val="22"/>
        </w:rPr>
        <w:tab/>
      </w:r>
      <w:r>
        <w:rPr>
          <w:rFonts w:ascii="Arial" w:hAnsi="Arial" w:cs="Arial"/>
          <w:i/>
          <w:sz w:val="22"/>
          <w:szCs w:val="22"/>
        </w:rPr>
        <w:tab/>
        <w:t>(i)</w:t>
      </w:r>
      <w:r>
        <w:rPr>
          <w:rFonts w:ascii="Arial" w:hAnsi="Arial" w:cs="Arial"/>
          <w:i/>
          <w:sz w:val="22"/>
          <w:szCs w:val="22"/>
        </w:rPr>
        <w:tab/>
        <w:t>t</w:t>
      </w:r>
      <w:r w:rsidRPr="002C76C1">
        <w:rPr>
          <w:rFonts w:ascii="Arial" w:hAnsi="Arial" w:cs="Arial"/>
          <w:i/>
          <w:sz w:val="22"/>
          <w:szCs w:val="22"/>
        </w:rPr>
        <w:t>ake steps against such official or other role player and inform the relevant treasury of such steps; and</w:t>
      </w:r>
    </w:p>
    <w:p w:rsidR="001D7AC6" w:rsidRPr="002C76C1" w:rsidRDefault="001D7AC6" w:rsidP="001D7AC6">
      <w:pPr>
        <w:pStyle w:val="lg-a-1"/>
        <w:tabs>
          <w:tab w:val="center" w:pos="709"/>
        </w:tabs>
        <w:spacing w:before="0"/>
        <w:ind w:left="1440" w:hanging="873"/>
        <w:jc w:val="left"/>
        <w:rPr>
          <w:rFonts w:ascii="Arial" w:hAnsi="Arial" w:cs="Arial"/>
          <w:i/>
          <w:sz w:val="22"/>
          <w:szCs w:val="22"/>
        </w:rPr>
      </w:pPr>
      <w:r w:rsidRPr="002C76C1">
        <w:rPr>
          <w:rFonts w:ascii="Arial" w:hAnsi="Arial" w:cs="Arial"/>
          <w:i/>
          <w:sz w:val="22"/>
          <w:szCs w:val="22"/>
        </w:rPr>
        <w:t>(e)</w:t>
      </w:r>
      <w:r w:rsidRPr="002C76C1">
        <w:rPr>
          <w:rFonts w:ascii="Arial" w:hAnsi="Arial" w:cs="Arial"/>
          <w:i/>
          <w:sz w:val="22"/>
          <w:szCs w:val="22"/>
        </w:rPr>
        <w:tab/>
      </w:r>
      <w:r w:rsidRPr="002C76C1">
        <w:rPr>
          <w:rFonts w:ascii="Arial" w:hAnsi="Arial" w:cs="Arial"/>
          <w:i/>
          <w:sz w:val="22"/>
          <w:szCs w:val="22"/>
          <w:lang w:val="en-ZA"/>
        </w:rPr>
        <w:t>reject a proposal for the award of a contract if the recommended bidder has committed a corrupt or fraudulent act in competing for the particular contract; or</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(f)</w:t>
      </w:r>
      <w:r w:rsidRPr="002C76C1">
        <w:rPr>
          <w:rFonts w:ascii="Arial" w:hAnsi="Arial" w:cs="Arial"/>
          <w:i/>
          <w:sz w:val="22"/>
          <w:szCs w:val="22"/>
        </w:rPr>
        <w:tab/>
        <w:t xml:space="preserve"> cancel a contract awarded to a supplier of goods or services-</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t>(i)</w:t>
      </w:r>
      <w:r w:rsidRPr="002C76C1">
        <w:rPr>
          <w:rFonts w:ascii="Arial" w:hAnsi="Arial" w:cs="Arial"/>
          <w:i/>
          <w:sz w:val="22"/>
          <w:szCs w:val="22"/>
        </w:rPr>
        <w:tab/>
        <w:t xml:space="preserve">if the supplier committed any corrupt or fraudulent act during the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bidding process or the execution of that contract; or</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t>(ii)</w:t>
      </w:r>
      <w:r w:rsidRPr="002C76C1">
        <w:rPr>
          <w:rFonts w:ascii="Arial" w:hAnsi="Arial" w:cs="Arial"/>
          <w:i/>
          <w:sz w:val="22"/>
          <w:szCs w:val="22"/>
        </w:rPr>
        <w:tab/>
        <w:t xml:space="preserve">if any official or other role player committed any corrupt or fraudulent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act during the bidding process or the execution of that contract that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benefited that supplier.”</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p>
    <w:p w:rsidR="001D7AC6" w:rsidRPr="002C76C1" w:rsidRDefault="001D7AC6" w:rsidP="001D7AC6">
      <w:pPr>
        <w:pStyle w:val="lg-a-1"/>
        <w:tabs>
          <w:tab w:val="center" w:pos="709"/>
        </w:tabs>
        <w:suppressAutoHyphens/>
        <w:autoSpaceDN w:val="0"/>
        <w:spacing w:before="0"/>
        <w:ind w:left="0" w:firstLine="0"/>
        <w:jc w:val="left"/>
        <w:textAlignment w:val="baseline"/>
        <w:rPr>
          <w:rFonts w:ascii="Arial" w:hAnsi="Arial" w:cs="Arial"/>
          <w:sz w:val="22"/>
          <w:szCs w:val="22"/>
        </w:rPr>
      </w:pPr>
      <w:r>
        <w:rPr>
          <w:rFonts w:ascii="Arial" w:hAnsi="Arial" w:cs="Arial"/>
          <w:sz w:val="22"/>
          <w:szCs w:val="22"/>
        </w:rPr>
        <w:t xml:space="preserve">c) </w:t>
      </w:r>
      <w:r w:rsidRPr="002C76C1">
        <w:rPr>
          <w:rFonts w:ascii="Arial" w:hAnsi="Arial" w:cs="Arial"/>
          <w:sz w:val="22"/>
          <w:szCs w:val="22"/>
        </w:rPr>
        <w:t>Treasury Regulations 16A9.2 states:</w:t>
      </w:r>
    </w:p>
    <w:p w:rsidR="001D7AC6" w:rsidRPr="002C76C1" w:rsidRDefault="001D7AC6" w:rsidP="001D7AC6">
      <w:pPr>
        <w:pStyle w:val="lg-a-1"/>
        <w:tabs>
          <w:tab w:val="center" w:pos="709"/>
        </w:tabs>
        <w:spacing w:before="0"/>
        <w:ind w:left="567" w:firstLine="0"/>
        <w:jc w:val="left"/>
        <w:rPr>
          <w:rFonts w:ascii="Arial" w:hAnsi="Arial" w:cs="Arial"/>
          <w:sz w:val="22"/>
          <w:szCs w:val="22"/>
        </w:rPr>
      </w:pP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“The accounting officer or accounting authority —</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w:t>
      </w:r>
      <w:r w:rsidRPr="002C76C1">
        <w:rPr>
          <w:rFonts w:ascii="Arial" w:hAnsi="Arial" w:cs="Arial"/>
          <w:i/>
          <w:iCs/>
          <w:sz w:val="22"/>
          <w:szCs w:val="22"/>
        </w:rPr>
        <w:t>a</w:t>
      </w:r>
      <w:r w:rsidRPr="002C76C1">
        <w:rPr>
          <w:rFonts w:ascii="Arial" w:hAnsi="Arial" w:cs="Arial"/>
          <w:i/>
          <w:sz w:val="22"/>
          <w:szCs w:val="22"/>
        </w:rPr>
        <w:t>)</w:t>
      </w:r>
      <w:r w:rsidRPr="002C76C1">
        <w:rPr>
          <w:rFonts w:ascii="Arial" w:hAnsi="Arial" w:cs="Arial"/>
          <w:i/>
          <w:sz w:val="22"/>
          <w:szCs w:val="22"/>
        </w:rPr>
        <w:tab/>
        <w:t>may disregard the bid of any bidder if that bidder, or any of its directors—</w:t>
      </w:r>
    </w:p>
    <w:p w:rsidR="001D7AC6" w:rsidRPr="002C76C1" w:rsidRDefault="001D7AC6" w:rsidP="001D7AC6">
      <w:pPr>
        <w:pStyle w:val="lg-a-1"/>
        <w:tabs>
          <w:tab w:val="center" w:pos="709"/>
        </w:tabs>
        <w:spacing w:before="0"/>
        <w:ind w:left="1287" w:firstLine="153"/>
        <w:jc w:val="left"/>
        <w:rPr>
          <w:rFonts w:ascii="Arial" w:hAnsi="Arial" w:cs="Arial"/>
          <w:i/>
          <w:sz w:val="22"/>
          <w:szCs w:val="22"/>
        </w:rPr>
      </w:pPr>
      <w:r w:rsidRPr="002C76C1">
        <w:rPr>
          <w:rFonts w:ascii="Arial" w:hAnsi="Arial" w:cs="Arial"/>
          <w:i/>
          <w:sz w:val="22"/>
          <w:szCs w:val="22"/>
        </w:rPr>
        <w:t>(i)</w:t>
      </w:r>
      <w:r w:rsidRPr="002C76C1">
        <w:rPr>
          <w:rFonts w:ascii="Arial" w:hAnsi="Arial" w:cs="Arial"/>
          <w:i/>
          <w:sz w:val="22"/>
          <w:szCs w:val="22"/>
        </w:rPr>
        <w:tab/>
        <w:t>have abused the institution’s supply chain management system;</w:t>
      </w:r>
    </w:p>
    <w:p w:rsidR="001D7AC6" w:rsidRPr="002C76C1" w:rsidRDefault="001D7AC6" w:rsidP="001D7AC6">
      <w:pPr>
        <w:pStyle w:val="lg-a-1"/>
        <w:tabs>
          <w:tab w:val="center" w:pos="709"/>
        </w:tabs>
        <w:spacing w:before="0"/>
        <w:ind w:left="2160" w:hanging="720"/>
        <w:jc w:val="left"/>
        <w:rPr>
          <w:rFonts w:ascii="Arial" w:hAnsi="Arial" w:cs="Arial"/>
          <w:i/>
          <w:sz w:val="22"/>
          <w:szCs w:val="22"/>
        </w:rPr>
      </w:pPr>
      <w:r w:rsidRPr="002C76C1">
        <w:rPr>
          <w:rFonts w:ascii="Arial" w:hAnsi="Arial" w:cs="Arial"/>
          <w:i/>
          <w:sz w:val="22"/>
          <w:szCs w:val="22"/>
        </w:rPr>
        <w:t>(ii)</w:t>
      </w:r>
      <w:r w:rsidRPr="002C76C1">
        <w:rPr>
          <w:rFonts w:ascii="Arial" w:hAnsi="Arial" w:cs="Arial"/>
          <w:i/>
          <w:sz w:val="22"/>
          <w:szCs w:val="22"/>
        </w:rPr>
        <w:tab/>
        <w:t>have committed fraud or any other improper conduct in relation to such system; or</w:t>
      </w:r>
    </w:p>
    <w:p w:rsidR="001D7AC6" w:rsidRPr="002C76C1" w:rsidRDefault="001D7AC6" w:rsidP="001D7AC6">
      <w:pPr>
        <w:pStyle w:val="lg-a-1"/>
        <w:tabs>
          <w:tab w:val="center" w:pos="709"/>
        </w:tabs>
        <w:spacing w:before="0"/>
        <w:ind w:left="1437" w:hanging="870"/>
        <w:jc w:val="left"/>
        <w:rPr>
          <w:rFonts w:ascii="Arial" w:hAnsi="Arial" w:cs="Arial"/>
          <w:sz w:val="22"/>
          <w:szCs w:val="22"/>
        </w:rPr>
      </w:pPr>
      <w:r w:rsidRPr="002C76C1">
        <w:rPr>
          <w:rFonts w:ascii="Arial" w:hAnsi="Arial" w:cs="Arial"/>
          <w:i/>
          <w:sz w:val="22"/>
          <w:szCs w:val="22"/>
        </w:rPr>
        <w:t>(</w:t>
      </w:r>
      <w:r w:rsidRPr="002C76C1">
        <w:rPr>
          <w:rFonts w:ascii="Arial" w:hAnsi="Arial" w:cs="Arial"/>
          <w:i/>
          <w:iCs/>
          <w:sz w:val="22"/>
          <w:szCs w:val="22"/>
        </w:rPr>
        <w:t>b</w:t>
      </w:r>
      <w:r w:rsidRPr="002C76C1">
        <w:rPr>
          <w:rFonts w:ascii="Arial" w:hAnsi="Arial" w:cs="Arial"/>
          <w:i/>
          <w:sz w:val="22"/>
          <w:szCs w:val="22"/>
        </w:rPr>
        <w:t>)</w:t>
      </w:r>
      <w:r w:rsidRPr="002C76C1">
        <w:rPr>
          <w:rFonts w:ascii="Arial" w:hAnsi="Arial" w:cs="Arial"/>
          <w:i/>
          <w:sz w:val="22"/>
          <w:szCs w:val="22"/>
        </w:rPr>
        <w:tab/>
      </w:r>
      <w:r w:rsidRPr="002C76C1">
        <w:rPr>
          <w:rFonts w:ascii="Arial" w:hAnsi="Arial" w:cs="Arial"/>
          <w:i/>
          <w:sz w:val="22"/>
          <w:szCs w:val="22"/>
          <w:lang w:val="en-ZA"/>
        </w:rPr>
        <w:t>must inform the relevant treasury of any action taken in terms of paragraph (a)</w:t>
      </w:r>
      <w:r w:rsidRPr="002C76C1">
        <w:rPr>
          <w:rFonts w:ascii="Arial" w:hAnsi="Arial" w:cs="Arial"/>
          <w:i/>
          <w:sz w:val="22"/>
          <w:szCs w:val="22"/>
        </w:rPr>
        <w:t>“</w:t>
      </w:r>
    </w:p>
    <w:p w:rsidR="001D7AC6" w:rsidRPr="002C76C1" w:rsidRDefault="001D7AC6" w:rsidP="001D7AC6">
      <w:pPr>
        <w:pStyle w:val="lg-a-1"/>
        <w:tabs>
          <w:tab w:val="center" w:pos="709"/>
        </w:tabs>
        <w:spacing w:before="0"/>
        <w:jc w:val="left"/>
        <w:rPr>
          <w:rFonts w:ascii="Arial" w:hAnsi="Arial" w:cs="Arial"/>
          <w:sz w:val="22"/>
          <w:szCs w:val="22"/>
        </w:rPr>
      </w:pPr>
    </w:p>
    <w:p w:rsidR="001D7AC6" w:rsidRPr="002C76C1" w:rsidRDefault="001D7AC6" w:rsidP="001D7AC6">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 xml:space="preserve">d) </w:t>
      </w:r>
      <w:r w:rsidRPr="002C76C1">
        <w:rPr>
          <w:rFonts w:ascii="Arial" w:hAnsi="Arial" w:cs="Arial"/>
          <w:sz w:val="22"/>
          <w:szCs w:val="22"/>
        </w:rPr>
        <w:t>National Treasury Practice Note dated 21 July 2010 states:</w:t>
      </w:r>
    </w:p>
    <w:p w:rsidR="001D7AC6" w:rsidRPr="002C76C1" w:rsidRDefault="001D7AC6" w:rsidP="001D7AC6">
      <w:pPr>
        <w:pStyle w:val="lg-a-1"/>
        <w:tabs>
          <w:tab w:val="center" w:pos="709"/>
        </w:tabs>
        <w:spacing w:before="0"/>
        <w:ind w:left="567" w:firstLine="0"/>
        <w:jc w:val="left"/>
        <w:rPr>
          <w:rFonts w:ascii="Arial" w:hAnsi="Arial" w:cs="Arial"/>
          <w:sz w:val="22"/>
          <w:szCs w:val="22"/>
        </w:rPr>
      </w:pPr>
    </w:p>
    <w:p w:rsidR="001D7AC6" w:rsidRPr="002C76C1" w:rsidRDefault="001D7AC6" w:rsidP="001D7AC6">
      <w:pPr>
        <w:pStyle w:val="lg-a-1"/>
        <w:tabs>
          <w:tab w:val="center" w:pos="709"/>
        </w:tabs>
        <w:suppressAutoHyphens/>
        <w:autoSpaceDN w:val="0"/>
        <w:spacing w:before="0"/>
        <w:ind w:left="720" w:firstLine="0"/>
        <w:jc w:val="left"/>
        <w:textAlignment w:val="baseline"/>
        <w:rPr>
          <w:rFonts w:ascii="Arial" w:hAnsi="Arial" w:cs="Arial"/>
          <w:sz w:val="22"/>
          <w:szCs w:val="22"/>
        </w:rPr>
      </w:pPr>
      <w:r>
        <w:rPr>
          <w:rFonts w:ascii="Arial" w:hAnsi="Arial" w:cs="Arial"/>
          <w:sz w:val="22"/>
          <w:szCs w:val="22"/>
        </w:rPr>
        <w:t>(i)</w:t>
      </w:r>
      <w:r w:rsidRPr="002C76C1">
        <w:rPr>
          <w:rFonts w:ascii="Arial" w:hAnsi="Arial" w:cs="Arial"/>
          <w:sz w:val="22"/>
          <w:szCs w:val="22"/>
        </w:rPr>
        <w:t>Specifies that bid includes price quotations, advertised competitive bids, limited bids and proposals.</w:t>
      </w:r>
    </w:p>
    <w:p w:rsidR="001D7AC6" w:rsidRPr="002C76C1" w:rsidRDefault="001D7AC6" w:rsidP="001D7AC6">
      <w:pPr>
        <w:pStyle w:val="lg-a-1"/>
        <w:tabs>
          <w:tab w:val="center" w:pos="709"/>
        </w:tabs>
        <w:spacing w:before="0"/>
        <w:ind w:left="1287" w:firstLine="0"/>
        <w:jc w:val="left"/>
        <w:rPr>
          <w:rFonts w:ascii="Arial" w:hAnsi="Arial" w:cs="Arial"/>
          <w:sz w:val="22"/>
          <w:szCs w:val="22"/>
        </w:rPr>
      </w:pPr>
    </w:p>
    <w:p w:rsidR="001D7AC6" w:rsidRPr="002C76C1" w:rsidRDefault="001D7AC6" w:rsidP="001D7AC6">
      <w:pPr>
        <w:pStyle w:val="lg-a-1"/>
        <w:tabs>
          <w:tab w:val="center" w:pos="709"/>
        </w:tabs>
        <w:spacing w:before="0"/>
        <w:ind w:left="1287" w:firstLine="0"/>
        <w:jc w:val="left"/>
        <w:rPr>
          <w:rFonts w:ascii="Arial" w:hAnsi="Arial" w:cs="Arial"/>
          <w:sz w:val="22"/>
          <w:szCs w:val="22"/>
        </w:rPr>
      </w:pPr>
    </w:p>
    <w:p w:rsidR="001D7AC6" w:rsidRPr="002C76C1" w:rsidRDefault="001D7AC6" w:rsidP="001D7AC6">
      <w:pPr>
        <w:pStyle w:val="lg-a-1"/>
        <w:tabs>
          <w:tab w:val="center" w:pos="709"/>
        </w:tabs>
        <w:suppressAutoHyphens/>
        <w:autoSpaceDN w:val="0"/>
        <w:spacing w:before="0"/>
        <w:ind w:left="720" w:firstLine="0"/>
        <w:jc w:val="left"/>
        <w:textAlignment w:val="baseline"/>
        <w:rPr>
          <w:rFonts w:ascii="Arial" w:hAnsi="Arial" w:cs="Arial"/>
          <w:sz w:val="22"/>
          <w:szCs w:val="22"/>
        </w:rPr>
      </w:pPr>
      <w:r>
        <w:rPr>
          <w:rFonts w:ascii="Arial" w:hAnsi="Arial" w:cs="Arial"/>
          <w:sz w:val="22"/>
          <w:szCs w:val="22"/>
        </w:rPr>
        <w:t xml:space="preserve">(ii) </w:t>
      </w:r>
      <w:r w:rsidRPr="002C76C1">
        <w:rPr>
          <w:rFonts w:ascii="Arial" w:hAnsi="Arial" w:cs="Arial"/>
          <w:sz w:val="22"/>
          <w:szCs w:val="22"/>
        </w:rPr>
        <w:t>Defines bid rigging as:</w:t>
      </w:r>
    </w:p>
    <w:p w:rsidR="001D7AC6" w:rsidRPr="002C76C1" w:rsidRDefault="001D7AC6" w:rsidP="001D7AC6">
      <w:pPr>
        <w:pStyle w:val="lg-a-1"/>
        <w:tabs>
          <w:tab w:val="center" w:pos="709"/>
        </w:tabs>
        <w:spacing w:before="0"/>
        <w:ind w:left="1287" w:firstLine="0"/>
        <w:jc w:val="left"/>
        <w:rPr>
          <w:rFonts w:ascii="Arial" w:hAnsi="Arial" w:cs="Arial"/>
          <w:sz w:val="22"/>
          <w:szCs w:val="22"/>
        </w:rPr>
      </w:pPr>
    </w:p>
    <w:p w:rsidR="001D7AC6" w:rsidRPr="002C76C1" w:rsidRDefault="001D7AC6" w:rsidP="001D7AC6">
      <w:pPr>
        <w:pStyle w:val="lg-a-1"/>
        <w:tabs>
          <w:tab w:val="center" w:pos="709"/>
        </w:tabs>
        <w:spacing w:before="0"/>
        <w:ind w:left="1287" w:firstLine="0"/>
        <w:jc w:val="left"/>
        <w:rPr>
          <w:rFonts w:ascii="Arial" w:hAnsi="Arial" w:cs="Arial"/>
          <w:i/>
          <w:sz w:val="22"/>
          <w:szCs w:val="22"/>
        </w:rPr>
      </w:pPr>
      <w:r w:rsidRPr="002C76C1">
        <w:rPr>
          <w:rFonts w:ascii="Arial" w:hAnsi="Arial" w:cs="Arial"/>
          <w:i/>
          <w:sz w:val="22"/>
          <w:szCs w:val="22"/>
        </w:rPr>
        <w:t>“Bid rigging (or collusive bidding) occurs when businesses, that would otherwise be expected to compete, secretly, conspire to raise prices or lower the quality of goods and/ or services for purchasers who wish to acquire goods and / or services through a bidding process. Bid rigging is, therefore, an agreement between competitors not to compete.</w:t>
      </w:r>
    </w:p>
    <w:p w:rsidR="001D7AC6" w:rsidRPr="002C76C1" w:rsidRDefault="001D7AC6" w:rsidP="001D7AC6">
      <w:pPr>
        <w:pStyle w:val="lg-a-1"/>
        <w:tabs>
          <w:tab w:val="center" w:pos="709"/>
        </w:tabs>
        <w:spacing w:before="0"/>
        <w:ind w:left="1287" w:firstLine="0"/>
        <w:jc w:val="left"/>
        <w:rPr>
          <w:rFonts w:ascii="Arial" w:hAnsi="Arial" w:cs="Arial"/>
          <w:sz w:val="22"/>
          <w:szCs w:val="22"/>
        </w:rPr>
      </w:pPr>
    </w:p>
    <w:p w:rsidR="001D7AC6" w:rsidRPr="002C76C1" w:rsidRDefault="001D7AC6" w:rsidP="001D7AC6">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(iii)</w:t>
      </w:r>
      <w:r>
        <w:rPr>
          <w:rFonts w:ascii="Arial" w:hAnsi="Arial" w:cs="Arial"/>
          <w:sz w:val="22"/>
          <w:szCs w:val="22"/>
        </w:rPr>
        <w:tab/>
      </w:r>
      <w:r>
        <w:rPr>
          <w:rFonts w:ascii="Arial" w:hAnsi="Arial" w:cs="Arial"/>
          <w:sz w:val="22"/>
          <w:szCs w:val="22"/>
        </w:rPr>
        <w:tab/>
      </w:r>
      <w:r w:rsidRPr="002C76C1">
        <w:rPr>
          <w:rFonts w:ascii="Arial" w:hAnsi="Arial" w:cs="Arial"/>
          <w:sz w:val="22"/>
          <w:szCs w:val="22"/>
        </w:rPr>
        <w:t>Paragraph 2.1 states:</w:t>
      </w:r>
    </w:p>
    <w:p w:rsidR="001D7AC6" w:rsidRPr="002C76C1" w:rsidRDefault="001D7AC6" w:rsidP="001D7AC6">
      <w:pPr>
        <w:pStyle w:val="lg-a-1"/>
        <w:tabs>
          <w:tab w:val="center" w:pos="709"/>
        </w:tabs>
        <w:spacing w:before="0"/>
        <w:ind w:left="1287" w:firstLine="0"/>
        <w:jc w:val="left"/>
        <w:rPr>
          <w:rFonts w:ascii="Arial" w:hAnsi="Arial" w:cs="Arial"/>
          <w:sz w:val="22"/>
          <w:szCs w:val="22"/>
        </w:rPr>
      </w:pPr>
    </w:p>
    <w:p w:rsidR="001D7AC6" w:rsidRPr="002C76C1" w:rsidRDefault="001D7AC6" w:rsidP="001D7AC6">
      <w:pPr>
        <w:pStyle w:val="lg-a-1"/>
        <w:tabs>
          <w:tab w:val="center" w:pos="709"/>
        </w:tabs>
        <w:spacing w:before="0"/>
        <w:ind w:left="1287" w:hanging="27"/>
        <w:jc w:val="left"/>
        <w:rPr>
          <w:rFonts w:ascii="Arial" w:hAnsi="Arial" w:cs="Arial"/>
          <w:i/>
          <w:sz w:val="22"/>
          <w:szCs w:val="22"/>
        </w:rPr>
      </w:pPr>
      <w:r w:rsidRPr="002C76C1">
        <w:rPr>
          <w:rFonts w:ascii="Arial" w:hAnsi="Arial" w:cs="Arial"/>
          <w:i/>
          <w:sz w:val="22"/>
          <w:szCs w:val="22"/>
        </w:rPr>
        <w:t>Section 4(1)(b)(iii) of the Competition Act No.89 of 1998, as amended, prohibits an agreement between, or concerted practice by, firms, or a decision by an association of firms, if it is between parties in a horizontal relationship and if it involves collusive bidding (or bid rigging).</w:t>
      </w:r>
    </w:p>
    <w:p w:rsidR="001D7AC6" w:rsidRPr="002C76C1" w:rsidRDefault="001D7AC6" w:rsidP="001D7AC6">
      <w:pPr>
        <w:pStyle w:val="lg-a-1"/>
        <w:tabs>
          <w:tab w:val="center" w:pos="709"/>
        </w:tabs>
        <w:spacing w:before="0"/>
        <w:ind w:left="1287" w:firstLine="0"/>
        <w:jc w:val="left"/>
        <w:rPr>
          <w:rFonts w:ascii="Arial" w:hAnsi="Arial" w:cs="Arial"/>
          <w:sz w:val="22"/>
          <w:szCs w:val="22"/>
        </w:rPr>
      </w:pPr>
    </w:p>
    <w:p w:rsidR="001D7AC6" w:rsidRPr="002C76C1" w:rsidRDefault="001D7AC6" w:rsidP="001D7AC6">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 xml:space="preserve">(iv) </w:t>
      </w:r>
      <w:r>
        <w:rPr>
          <w:rFonts w:ascii="Arial" w:hAnsi="Arial" w:cs="Arial"/>
          <w:sz w:val="22"/>
          <w:szCs w:val="22"/>
        </w:rPr>
        <w:tab/>
      </w:r>
      <w:r>
        <w:rPr>
          <w:rFonts w:ascii="Arial" w:hAnsi="Arial" w:cs="Arial"/>
          <w:sz w:val="22"/>
          <w:szCs w:val="22"/>
        </w:rPr>
        <w:tab/>
      </w:r>
      <w:r w:rsidRPr="002C76C1">
        <w:rPr>
          <w:rFonts w:ascii="Arial" w:hAnsi="Arial" w:cs="Arial"/>
          <w:sz w:val="22"/>
          <w:szCs w:val="22"/>
        </w:rPr>
        <w:t>Paragraph 2.2 states:</w:t>
      </w:r>
    </w:p>
    <w:p w:rsidR="001D7AC6" w:rsidRPr="002C76C1" w:rsidRDefault="001D7AC6" w:rsidP="001D7AC6">
      <w:pPr>
        <w:pStyle w:val="lg-a-1"/>
        <w:tabs>
          <w:tab w:val="center" w:pos="709"/>
        </w:tabs>
        <w:spacing w:before="0"/>
        <w:ind w:left="1287" w:firstLine="0"/>
        <w:jc w:val="left"/>
        <w:rPr>
          <w:rFonts w:ascii="Arial" w:hAnsi="Arial" w:cs="Arial"/>
          <w:sz w:val="22"/>
          <w:szCs w:val="22"/>
        </w:rPr>
      </w:pPr>
    </w:p>
    <w:p w:rsidR="001D7AC6" w:rsidRPr="002C76C1" w:rsidRDefault="001D7AC6" w:rsidP="001D7AC6">
      <w:pPr>
        <w:pStyle w:val="lg-a-1"/>
        <w:tabs>
          <w:tab w:val="center" w:pos="709"/>
        </w:tabs>
        <w:spacing w:before="0"/>
        <w:ind w:left="1260" w:firstLine="0"/>
        <w:jc w:val="left"/>
        <w:rPr>
          <w:rFonts w:ascii="Arial" w:hAnsi="Arial" w:cs="Arial"/>
          <w:i/>
          <w:sz w:val="22"/>
          <w:szCs w:val="22"/>
        </w:rPr>
      </w:pPr>
      <w:r w:rsidRPr="002C76C1">
        <w:rPr>
          <w:rFonts w:ascii="Arial" w:hAnsi="Arial" w:cs="Arial"/>
          <w:i/>
          <w:sz w:val="22"/>
          <w:szCs w:val="22"/>
        </w:rPr>
        <w:t>“Treasury Regulation 16A9 prescribes that accounting officers and accounting authorities must take all reasonable steps to prevent abuse of the supply chain management system and authorizes accounting officers and accounting authorities to:</w:t>
      </w:r>
    </w:p>
    <w:p w:rsidR="001D7AC6" w:rsidRPr="002C76C1" w:rsidRDefault="001D7AC6" w:rsidP="001D7AC6">
      <w:pPr>
        <w:pStyle w:val="lg-a-1"/>
        <w:tabs>
          <w:tab w:val="center" w:pos="709"/>
        </w:tabs>
        <w:spacing w:before="0"/>
        <w:ind w:left="1800" w:hanging="540"/>
        <w:jc w:val="left"/>
        <w:rPr>
          <w:rFonts w:ascii="Arial" w:hAnsi="Arial" w:cs="Arial"/>
          <w:i/>
          <w:sz w:val="22"/>
          <w:szCs w:val="22"/>
        </w:rPr>
      </w:pPr>
      <w:r w:rsidRPr="002C76C1">
        <w:rPr>
          <w:rFonts w:ascii="Arial" w:hAnsi="Arial" w:cs="Arial"/>
          <w:i/>
          <w:sz w:val="22"/>
          <w:szCs w:val="22"/>
        </w:rPr>
        <w:t>a.</w:t>
      </w:r>
      <w:r w:rsidRPr="002C76C1">
        <w:rPr>
          <w:rFonts w:ascii="Arial" w:hAnsi="Arial" w:cs="Arial"/>
          <w:i/>
          <w:sz w:val="22"/>
          <w:szCs w:val="22"/>
        </w:rPr>
        <w:tab/>
        <w:t>disregard the bid of any bidder if that bidder, or any of its directors have abused the institution’s supply chain management system and/ or committed fraud or any other improper conduct in relation to such system; and</w:t>
      </w:r>
    </w:p>
    <w:p w:rsidR="001D7AC6" w:rsidRPr="002C76C1" w:rsidRDefault="001D7AC6" w:rsidP="001D7AC6">
      <w:pPr>
        <w:pStyle w:val="lg-a-1"/>
        <w:tabs>
          <w:tab w:val="center" w:pos="709"/>
        </w:tabs>
        <w:spacing w:before="0"/>
        <w:ind w:left="1800" w:hanging="540"/>
        <w:jc w:val="left"/>
        <w:rPr>
          <w:rFonts w:ascii="Arial" w:hAnsi="Arial" w:cs="Arial"/>
          <w:i/>
          <w:sz w:val="22"/>
          <w:szCs w:val="22"/>
        </w:rPr>
      </w:pPr>
      <w:r w:rsidRPr="002C76C1">
        <w:rPr>
          <w:rFonts w:ascii="Arial" w:hAnsi="Arial" w:cs="Arial"/>
          <w:i/>
          <w:sz w:val="22"/>
          <w:szCs w:val="22"/>
        </w:rPr>
        <w:t>b.</w:t>
      </w:r>
      <w:r w:rsidRPr="002C76C1">
        <w:rPr>
          <w:rFonts w:ascii="Arial" w:hAnsi="Arial" w:cs="Arial"/>
          <w:i/>
          <w:sz w:val="22"/>
          <w:szCs w:val="22"/>
        </w:rPr>
        <w:tab/>
        <w:t>cancel a contract awarded to a supplier of goods and services if the supplier committed any corrupt or fraudulent act during the bidding process or the execution of that contract.”</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p>
    <w:p w:rsidR="001D7AC6" w:rsidRPr="002C76C1" w:rsidRDefault="001D7AC6" w:rsidP="001D7AC6">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 xml:space="preserve">(v) </w:t>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Paragraph 2.3 </w:t>
      </w:r>
    </w:p>
    <w:p w:rsidR="001D7AC6" w:rsidRPr="002C76C1" w:rsidRDefault="001D7AC6" w:rsidP="001D7AC6">
      <w:pPr>
        <w:pStyle w:val="lg-a-1"/>
        <w:tabs>
          <w:tab w:val="center" w:pos="709"/>
        </w:tabs>
        <w:spacing w:before="0"/>
        <w:ind w:left="1287" w:firstLine="0"/>
        <w:jc w:val="left"/>
        <w:rPr>
          <w:rFonts w:ascii="Arial" w:hAnsi="Arial" w:cs="Arial"/>
          <w:sz w:val="22"/>
          <w:szCs w:val="22"/>
        </w:rPr>
      </w:pPr>
    </w:p>
    <w:p w:rsidR="001D7AC6" w:rsidRPr="002C76C1" w:rsidRDefault="001D7AC6" w:rsidP="001D7AC6">
      <w:pPr>
        <w:pStyle w:val="lg-a-1"/>
        <w:tabs>
          <w:tab w:val="center" w:pos="709"/>
        </w:tabs>
        <w:spacing w:before="0"/>
        <w:ind w:left="1287" w:firstLine="0"/>
        <w:jc w:val="left"/>
        <w:rPr>
          <w:rFonts w:ascii="Arial" w:hAnsi="Arial" w:cs="Arial"/>
          <w:i/>
          <w:sz w:val="22"/>
          <w:szCs w:val="22"/>
        </w:rPr>
      </w:pPr>
      <w:r w:rsidRPr="002C76C1">
        <w:rPr>
          <w:rFonts w:ascii="Arial" w:hAnsi="Arial" w:cs="Arial"/>
          <w:sz w:val="22"/>
          <w:szCs w:val="22"/>
        </w:rPr>
        <w:t>“</w:t>
      </w:r>
      <w:r w:rsidRPr="002C76C1">
        <w:rPr>
          <w:rFonts w:ascii="Arial" w:hAnsi="Arial" w:cs="Arial"/>
          <w:i/>
          <w:sz w:val="22"/>
          <w:szCs w:val="22"/>
        </w:rPr>
        <w:t xml:space="preserve">It has, however, come to light that in the supply chain management environment bid rigging (collusive bidding) is increasing rapidly at the cost of great cost and efficiency in government. Giving that bid rigging is essentially a form of bid fraud, it follows that where bid fraud exists, the likelihood of uncovering bid rigging also increases.”  </w:t>
      </w:r>
    </w:p>
    <w:p w:rsidR="001D7AC6" w:rsidRPr="002C76C1" w:rsidRDefault="001D7AC6" w:rsidP="001D7AC6">
      <w:pPr>
        <w:pStyle w:val="lg-a-1"/>
        <w:tabs>
          <w:tab w:val="center" w:pos="709"/>
        </w:tabs>
        <w:spacing w:before="0"/>
        <w:ind w:left="1287" w:firstLine="0"/>
        <w:jc w:val="left"/>
        <w:rPr>
          <w:rFonts w:ascii="Arial" w:hAnsi="Arial" w:cs="Arial"/>
          <w:sz w:val="22"/>
          <w:szCs w:val="22"/>
        </w:rPr>
      </w:pPr>
    </w:p>
    <w:p w:rsidR="001D7AC6" w:rsidRPr="002C76C1" w:rsidRDefault="001D7AC6" w:rsidP="001D7AC6">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 xml:space="preserve">(vi) </w:t>
      </w:r>
      <w:r>
        <w:rPr>
          <w:rFonts w:ascii="Arial" w:hAnsi="Arial" w:cs="Arial"/>
          <w:sz w:val="22"/>
          <w:szCs w:val="22"/>
        </w:rPr>
        <w:tab/>
      </w:r>
      <w:r>
        <w:rPr>
          <w:rFonts w:ascii="Arial" w:hAnsi="Arial" w:cs="Arial"/>
          <w:sz w:val="22"/>
          <w:szCs w:val="22"/>
        </w:rPr>
        <w:tab/>
      </w:r>
      <w:r w:rsidRPr="002C76C1">
        <w:rPr>
          <w:rFonts w:ascii="Arial" w:hAnsi="Arial" w:cs="Arial"/>
          <w:sz w:val="22"/>
          <w:szCs w:val="22"/>
        </w:rPr>
        <w:t>Paragraph 3.1 states:</w:t>
      </w:r>
    </w:p>
    <w:p w:rsidR="001D7AC6" w:rsidRPr="002C76C1" w:rsidRDefault="001D7AC6" w:rsidP="001D7AC6">
      <w:pPr>
        <w:pStyle w:val="lg-a-1"/>
        <w:tabs>
          <w:tab w:val="center" w:pos="709"/>
        </w:tabs>
        <w:spacing w:before="0"/>
        <w:ind w:left="1287" w:firstLine="0"/>
        <w:jc w:val="left"/>
        <w:rPr>
          <w:rFonts w:ascii="Arial" w:hAnsi="Arial" w:cs="Arial"/>
          <w:sz w:val="22"/>
          <w:szCs w:val="22"/>
        </w:rPr>
      </w:pPr>
    </w:p>
    <w:p w:rsidR="001D7AC6" w:rsidRPr="002C76C1" w:rsidRDefault="001D7AC6" w:rsidP="001D7AC6">
      <w:pPr>
        <w:pStyle w:val="lg-a-1"/>
        <w:tabs>
          <w:tab w:val="center" w:pos="709"/>
        </w:tabs>
        <w:spacing w:before="0"/>
        <w:ind w:left="1287" w:firstLine="0"/>
        <w:jc w:val="left"/>
        <w:rPr>
          <w:rFonts w:ascii="Arial" w:hAnsi="Arial" w:cs="Arial"/>
          <w:i/>
          <w:sz w:val="22"/>
          <w:szCs w:val="22"/>
        </w:rPr>
      </w:pPr>
      <w:r w:rsidRPr="002C76C1">
        <w:rPr>
          <w:rFonts w:ascii="Arial" w:hAnsi="Arial" w:cs="Arial"/>
          <w:i/>
          <w:sz w:val="22"/>
          <w:szCs w:val="22"/>
        </w:rPr>
        <w:t>“Certificate of Independent Bid Determination</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p>
    <w:p w:rsidR="001D7AC6" w:rsidRPr="002C76C1" w:rsidRDefault="001D7AC6" w:rsidP="001D7AC6">
      <w:pPr>
        <w:pStyle w:val="lg-a-1"/>
        <w:tabs>
          <w:tab w:val="center" w:pos="709"/>
        </w:tabs>
        <w:spacing w:before="0"/>
        <w:ind w:left="1260" w:hanging="900"/>
        <w:jc w:val="left"/>
        <w:rPr>
          <w:rFonts w:ascii="Arial" w:hAnsi="Arial" w:cs="Arial"/>
          <w:i/>
          <w:sz w:val="22"/>
          <w:szCs w:val="22"/>
        </w:rPr>
      </w:pP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3.1.1</w:t>
      </w:r>
      <w:r w:rsidRPr="002C76C1">
        <w:rPr>
          <w:rFonts w:ascii="Arial" w:hAnsi="Arial" w:cs="Arial"/>
          <w:i/>
          <w:sz w:val="22"/>
          <w:szCs w:val="22"/>
        </w:rPr>
        <w:tab/>
        <w:t xml:space="preserve">With effect from the date on which this practice note takes effect,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accounting officers and accounting authorities are required to utilize </w:t>
      </w:r>
      <w:r w:rsidRPr="002C76C1">
        <w:rPr>
          <w:rFonts w:ascii="Arial" w:hAnsi="Arial" w:cs="Arial"/>
          <w:i/>
          <w:sz w:val="22"/>
          <w:szCs w:val="22"/>
        </w:rPr>
        <w:tab/>
      </w:r>
      <w:r w:rsidRPr="002C76C1">
        <w:rPr>
          <w:rFonts w:ascii="Arial" w:hAnsi="Arial" w:cs="Arial"/>
          <w:i/>
          <w:sz w:val="22"/>
          <w:szCs w:val="22"/>
        </w:rPr>
        <w:tab/>
        <w:t xml:space="preserve">the attached Standard Bidding Document (SBD 9) “Certificate of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Independent Bid Determination” when inviting price quotations,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advertised competitive bids, limited bids or proposals. The SBD 9 form </w:t>
      </w:r>
      <w:r w:rsidRPr="002C76C1">
        <w:rPr>
          <w:rFonts w:ascii="Arial" w:hAnsi="Arial" w:cs="Arial"/>
          <w:i/>
          <w:sz w:val="22"/>
          <w:szCs w:val="22"/>
        </w:rPr>
        <w:tab/>
      </w:r>
      <w:r w:rsidRPr="002C76C1">
        <w:rPr>
          <w:rFonts w:ascii="Arial" w:hAnsi="Arial" w:cs="Arial"/>
          <w:i/>
          <w:sz w:val="22"/>
          <w:szCs w:val="22"/>
        </w:rPr>
        <w:tab/>
        <w:t>contract and project specific issues.</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p>
    <w:p w:rsidR="001D7AC6" w:rsidRPr="002C76C1" w:rsidRDefault="001D7AC6" w:rsidP="001D7AC6">
      <w:pPr>
        <w:pStyle w:val="lg-a-1"/>
        <w:tabs>
          <w:tab w:val="center" w:pos="709"/>
        </w:tabs>
        <w:spacing w:before="0"/>
        <w:ind w:left="1260" w:hanging="720"/>
        <w:jc w:val="left"/>
        <w:rPr>
          <w:rFonts w:ascii="Arial" w:hAnsi="Arial" w:cs="Arial"/>
          <w:i/>
          <w:sz w:val="22"/>
          <w:szCs w:val="22"/>
        </w:rPr>
      </w:pPr>
      <w:r w:rsidRPr="002C76C1">
        <w:rPr>
          <w:rFonts w:ascii="Arial" w:hAnsi="Arial" w:cs="Arial"/>
          <w:i/>
          <w:sz w:val="22"/>
          <w:szCs w:val="22"/>
        </w:rPr>
        <w:tab/>
        <w:t>3.1.2</w:t>
      </w:r>
      <w:r w:rsidRPr="002C76C1">
        <w:rPr>
          <w:rFonts w:ascii="Arial" w:hAnsi="Arial" w:cs="Arial"/>
          <w:i/>
          <w:sz w:val="22"/>
          <w:szCs w:val="22"/>
        </w:rPr>
        <w:tab/>
        <w:t>Bidders should be required to c</w:t>
      </w:r>
      <w:r>
        <w:rPr>
          <w:rFonts w:ascii="Arial" w:hAnsi="Arial" w:cs="Arial"/>
          <w:i/>
          <w:sz w:val="22"/>
          <w:szCs w:val="22"/>
        </w:rPr>
        <w:t xml:space="preserve">omplete, sign and submit the </w:t>
      </w:r>
      <w:r>
        <w:rPr>
          <w:rFonts w:ascii="Arial" w:hAnsi="Arial" w:cs="Arial"/>
          <w:i/>
          <w:sz w:val="22"/>
          <w:szCs w:val="22"/>
        </w:rPr>
        <w:tab/>
      </w:r>
      <w:r w:rsidRPr="002C76C1">
        <w:rPr>
          <w:rFonts w:ascii="Arial" w:hAnsi="Arial" w:cs="Arial"/>
          <w:i/>
          <w:sz w:val="22"/>
          <w:szCs w:val="22"/>
        </w:rPr>
        <w:t>Certificate together with the bid document</w:t>
      </w:r>
      <w:r>
        <w:rPr>
          <w:rFonts w:ascii="Arial" w:hAnsi="Arial" w:cs="Arial"/>
          <w:i/>
          <w:sz w:val="22"/>
          <w:szCs w:val="22"/>
        </w:rPr>
        <w:t xml:space="preserve">ation at the closing date and </w:t>
      </w:r>
      <w:r w:rsidRPr="002C76C1">
        <w:rPr>
          <w:rFonts w:ascii="Arial" w:hAnsi="Arial" w:cs="Arial"/>
          <w:i/>
          <w:sz w:val="22"/>
          <w:szCs w:val="22"/>
        </w:rPr>
        <w:t>time of the bid. If a bidder has failed to s</w:t>
      </w:r>
      <w:r>
        <w:rPr>
          <w:rFonts w:ascii="Arial" w:hAnsi="Arial" w:cs="Arial"/>
          <w:i/>
          <w:sz w:val="22"/>
          <w:szCs w:val="22"/>
        </w:rPr>
        <w:t xml:space="preserve">ubmit the SBD 9 together with </w:t>
      </w:r>
      <w:r w:rsidRPr="002C76C1">
        <w:rPr>
          <w:rFonts w:ascii="Arial" w:hAnsi="Arial" w:cs="Arial"/>
          <w:i/>
          <w:sz w:val="22"/>
          <w:szCs w:val="22"/>
        </w:rPr>
        <w:t>the bid documentation, the bidder must</w:t>
      </w:r>
      <w:r>
        <w:rPr>
          <w:rFonts w:ascii="Arial" w:hAnsi="Arial" w:cs="Arial"/>
          <w:i/>
          <w:sz w:val="22"/>
          <w:szCs w:val="22"/>
        </w:rPr>
        <w:t xml:space="preserve"> be requested, in writing, to </w:t>
      </w:r>
      <w:r w:rsidRPr="002C76C1">
        <w:rPr>
          <w:rFonts w:ascii="Arial" w:hAnsi="Arial" w:cs="Arial"/>
          <w:i/>
          <w:sz w:val="22"/>
          <w:szCs w:val="22"/>
        </w:rPr>
        <w:t xml:space="preserve">submit the signed form within seven (7) </w:t>
      </w:r>
      <w:r>
        <w:rPr>
          <w:rFonts w:ascii="Arial" w:hAnsi="Arial" w:cs="Arial"/>
          <w:i/>
          <w:sz w:val="22"/>
          <w:szCs w:val="22"/>
        </w:rPr>
        <w:t xml:space="preserve">working days of notification. </w:t>
      </w:r>
      <w:r w:rsidRPr="002C76C1">
        <w:rPr>
          <w:rFonts w:ascii="Arial" w:hAnsi="Arial" w:cs="Arial"/>
          <w:i/>
          <w:sz w:val="22"/>
          <w:szCs w:val="22"/>
        </w:rPr>
        <w:t>Failure to submit the signed form with</w:t>
      </w:r>
      <w:r>
        <w:rPr>
          <w:rFonts w:ascii="Arial" w:hAnsi="Arial" w:cs="Arial"/>
          <w:i/>
          <w:sz w:val="22"/>
          <w:szCs w:val="22"/>
        </w:rPr>
        <w:t xml:space="preserve">in seven (7) working days of </w:t>
      </w:r>
      <w:r w:rsidRPr="002C76C1">
        <w:rPr>
          <w:rFonts w:ascii="Arial" w:hAnsi="Arial" w:cs="Arial"/>
          <w:i/>
          <w:sz w:val="22"/>
          <w:szCs w:val="22"/>
        </w:rPr>
        <w:t>notification may result in the invalidation of the bid.</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p>
    <w:p w:rsidR="001D7AC6" w:rsidRPr="002C76C1" w:rsidRDefault="001D7AC6" w:rsidP="001D7AC6">
      <w:pPr>
        <w:pStyle w:val="lg-a-1"/>
        <w:tabs>
          <w:tab w:val="center" w:pos="709"/>
        </w:tabs>
        <w:spacing w:before="0"/>
        <w:ind w:left="1260" w:hanging="810"/>
        <w:jc w:val="left"/>
        <w:rPr>
          <w:rFonts w:ascii="Arial" w:hAnsi="Arial" w:cs="Arial"/>
          <w:i/>
          <w:sz w:val="22"/>
          <w:szCs w:val="22"/>
        </w:rPr>
      </w:pPr>
      <w:r w:rsidRPr="002C76C1">
        <w:rPr>
          <w:rFonts w:ascii="Arial" w:hAnsi="Arial" w:cs="Arial"/>
          <w:i/>
          <w:sz w:val="22"/>
          <w:szCs w:val="22"/>
        </w:rPr>
        <w:t>3.1.3</w:t>
      </w:r>
      <w:r w:rsidRPr="002C76C1">
        <w:rPr>
          <w:rFonts w:ascii="Arial" w:hAnsi="Arial" w:cs="Arial"/>
          <w:i/>
          <w:sz w:val="22"/>
          <w:szCs w:val="22"/>
        </w:rPr>
        <w:tab/>
        <w:t>Accounting officer and accounting authoriti</w:t>
      </w:r>
      <w:r>
        <w:rPr>
          <w:rFonts w:ascii="Arial" w:hAnsi="Arial" w:cs="Arial"/>
          <w:i/>
          <w:sz w:val="22"/>
          <w:szCs w:val="22"/>
        </w:rPr>
        <w:t xml:space="preserve">es are required to utilize the </w:t>
      </w:r>
      <w:r w:rsidRPr="002C76C1">
        <w:rPr>
          <w:rFonts w:ascii="Arial" w:hAnsi="Arial" w:cs="Arial"/>
          <w:i/>
          <w:sz w:val="22"/>
          <w:szCs w:val="22"/>
        </w:rPr>
        <w:t>information contained in the certificate</w:t>
      </w:r>
      <w:r>
        <w:rPr>
          <w:rFonts w:ascii="Arial" w:hAnsi="Arial" w:cs="Arial"/>
          <w:i/>
          <w:sz w:val="22"/>
          <w:szCs w:val="22"/>
        </w:rPr>
        <w:t xml:space="preserve"> to ensure that when bids are </w:t>
      </w:r>
      <w:r w:rsidRPr="002C76C1">
        <w:rPr>
          <w:rFonts w:ascii="Arial" w:hAnsi="Arial" w:cs="Arial"/>
          <w:i/>
          <w:sz w:val="22"/>
          <w:szCs w:val="22"/>
        </w:rPr>
        <w:t>considered all reasonable steps are tak</w:t>
      </w:r>
      <w:r>
        <w:rPr>
          <w:rFonts w:ascii="Arial" w:hAnsi="Arial" w:cs="Arial"/>
          <w:i/>
          <w:sz w:val="22"/>
          <w:szCs w:val="22"/>
        </w:rPr>
        <w:t xml:space="preserve">en to prevent any form of bid </w:t>
      </w:r>
      <w:r w:rsidRPr="002C76C1">
        <w:rPr>
          <w:rFonts w:ascii="Arial" w:hAnsi="Arial" w:cs="Arial"/>
          <w:i/>
          <w:sz w:val="22"/>
          <w:szCs w:val="22"/>
        </w:rPr>
        <w:t>rigging.</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p>
    <w:p w:rsidR="001D7AC6" w:rsidRPr="002C76C1" w:rsidRDefault="001D7AC6" w:rsidP="001D7AC6">
      <w:pPr>
        <w:pStyle w:val="lg-a-1"/>
        <w:tabs>
          <w:tab w:val="center" w:pos="709"/>
        </w:tabs>
        <w:spacing w:before="0"/>
        <w:jc w:val="left"/>
        <w:rPr>
          <w:rFonts w:ascii="Arial" w:hAnsi="Arial" w:cs="Arial"/>
          <w:i/>
          <w:sz w:val="22"/>
          <w:szCs w:val="22"/>
        </w:rPr>
      </w:pPr>
      <w:r>
        <w:rPr>
          <w:rFonts w:ascii="Arial" w:hAnsi="Arial" w:cs="Arial"/>
          <w:i/>
          <w:sz w:val="22"/>
          <w:szCs w:val="22"/>
        </w:rPr>
        <w:tab/>
      </w:r>
      <w:r w:rsidRPr="002C76C1">
        <w:rPr>
          <w:rFonts w:ascii="Arial" w:hAnsi="Arial" w:cs="Arial"/>
          <w:i/>
          <w:sz w:val="22"/>
          <w:szCs w:val="22"/>
        </w:rPr>
        <w:t>3.1.4</w:t>
      </w:r>
      <w:r w:rsidRPr="002C76C1">
        <w:rPr>
          <w:rFonts w:ascii="Arial" w:hAnsi="Arial" w:cs="Arial"/>
          <w:i/>
          <w:sz w:val="22"/>
          <w:szCs w:val="22"/>
        </w:rPr>
        <w:tab/>
        <w:t>If an accounting officer or accounting a</w:t>
      </w:r>
      <w:r>
        <w:rPr>
          <w:rFonts w:ascii="Arial" w:hAnsi="Arial" w:cs="Arial"/>
          <w:i/>
          <w:sz w:val="22"/>
          <w:szCs w:val="22"/>
        </w:rPr>
        <w:t xml:space="preserve">uthority decides to refer a </w:t>
      </w:r>
      <w:r w:rsidRPr="002C76C1">
        <w:rPr>
          <w:rFonts w:ascii="Arial" w:hAnsi="Arial" w:cs="Arial"/>
          <w:i/>
          <w:sz w:val="22"/>
          <w:szCs w:val="22"/>
        </w:rPr>
        <w:t>bidder or contractor who, based on r</w:t>
      </w:r>
      <w:r>
        <w:rPr>
          <w:rFonts w:ascii="Arial" w:hAnsi="Arial" w:cs="Arial"/>
          <w:i/>
          <w:sz w:val="22"/>
          <w:szCs w:val="22"/>
        </w:rPr>
        <w:t xml:space="preserve">easonable grounds or evidence  </w:t>
      </w:r>
      <w:r w:rsidRPr="002C76C1">
        <w:rPr>
          <w:rFonts w:ascii="Arial" w:hAnsi="Arial" w:cs="Arial"/>
          <w:i/>
          <w:sz w:val="22"/>
          <w:szCs w:val="22"/>
        </w:rPr>
        <w:t>obtained by the accounting authority, h</w:t>
      </w:r>
      <w:r>
        <w:rPr>
          <w:rFonts w:ascii="Arial" w:hAnsi="Arial" w:cs="Arial"/>
          <w:i/>
          <w:sz w:val="22"/>
          <w:szCs w:val="22"/>
        </w:rPr>
        <w:t xml:space="preserve">as engaged in the restrictive </w:t>
      </w:r>
      <w:r w:rsidRPr="002C76C1">
        <w:rPr>
          <w:rFonts w:ascii="Arial" w:hAnsi="Arial" w:cs="Arial"/>
          <w:i/>
          <w:sz w:val="22"/>
          <w:szCs w:val="22"/>
        </w:rPr>
        <w:t>practice referred to in paragraph 2.1, to the Competition Commissi</w:t>
      </w:r>
      <w:r>
        <w:rPr>
          <w:rFonts w:ascii="Arial" w:hAnsi="Arial" w:cs="Arial"/>
          <w:i/>
          <w:sz w:val="22"/>
          <w:szCs w:val="22"/>
        </w:rPr>
        <w:t xml:space="preserve">on </w:t>
      </w:r>
      <w:r w:rsidRPr="002C76C1">
        <w:rPr>
          <w:rFonts w:ascii="Arial" w:hAnsi="Arial" w:cs="Arial"/>
          <w:i/>
          <w:sz w:val="22"/>
          <w:szCs w:val="22"/>
        </w:rPr>
        <w:t>for investigation and possible impositio</w:t>
      </w:r>
      <w:r>
        <w:rPr>
          <w:rFonts w:ascii="Arial" w:hAnsi="Arial" w:cs="Arial"/>
          <w:i/>
          <w:sz w:val="22"/>
          <w:szCs w:val="22"/>
        </w:rPr>
        <w:t xml:space="preserve">n of administrative penalties, </w:t>
      </w:r>
      <w:r w:rsidRPr="002C76C1">
        <w:rPr>
          <w:rFonts w:ascii="Arial" w:hAnsi="Arial" w:cs="Arial"/>
          <w:i/>
          <w:sz w:val="22"/>
          <w:szCs w:val="22"/>
        </w:rPr>
        <w:t xml:space="preserve">such written request, together with all </w:t>
      </w:r>
      <w:r>
        <w:rPr>
          <w:rFonts w:ascii="Arial" w:hAnsi="Arial" w:cs="Arial"/>
          <w:i/>
          <w:sz w:val="22"/>
          <w:szCs w:val="22"/>
        </w:rPr>
        <w:t xml:space="preserve">supporting documentation, must </w:t>
      </w:r>
      <w:r w:rsidRPr="002C76C1">
        <w:rPr>
          <w:rFonts w:ascii="Arial" w:hAnsi="Arial" w:cs="Arial"/>
          <w:i/>
          <w:sz w:val="22"/>
          <w:szCs w:val="22"/>
        </w:rPr>
        <w:t>be sent to the Manager Enforcement and Exemptions at:</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Competition Commission South Africa</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Private Bag X 23</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Lynnwood Ridge</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0040</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or 77 Meintjies Street</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Sunnyside</w:t>
      </w:r>
    </w:p>
    <w:p w:rsidR="001D7AC6" w:rsidRPr="002C76C1" w:rsidRDefault="001D7AC6" w:rsidP="001D7AC6">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0001”</w:t>
      </w:r>
    </w:p>
    <w:p w:rsidR="001D7AC6" w:rsidRPr="002C76C1" w:rsidRDefault="001D7AC6" w:rsidP="001D7AC6">
      <w:pPr>
        <w:pStyle w:val="lg-a-1"/>
        <w:tabs>
          <w:tab w:val="center" w:pos="709"/>
        </w:tabs>
        <w:spacing w:before="0"/>
        <w:ind w:left="567" w:firstLine="0"/>
        <w:jc w:val="left"/>
        <w:rPr>
          <w:rFonts w:ascii="Arial" w:hAnsi="Arial" w:cs="Arial"/>
          <w:sz w:val="22"/>
          <w:szCs w:val="22"/>
        </w:rPr>
      </w:pPr>
    </w:p>
    <w:p w:rsidR="001D7AC6" w:rsidRPr="002C76C1" w:rsidRDefault="001D7AC6" w:rsidP="001D7AC6">
      <w:pPr>
        <w:pStyle w:val="NormalWeb"/>
        <w:tabs>
          <w:tab w:val="center" w:pos="709"/>
        </w:tabs>
        <w:rPr>
          <w:rFonts w:ascii="Arial" w:hAnsi="Arial" w:cs="Arial"/>
          <w:sz w:val="22"/>
          <w:szCs w:val="22"/>
          <w:lang w:val="en-ZA"/>
        </w:rPr>
      </w:pPr>
      <w:r w:rsidRPr="002C76C1">
        <w:rPr>
          <w:rFonts w:ascii="Arial" w:hAnsi="Arial" w:cs="Arial"/>
          <w:sz w:val="22"/>
          <w:szCs w:val="22"/>
          <w:lang w:val="en-ZA"/>
        </w:rPr>
        <w:t>The following deviations pertaining to purchase of a printer from Neo Technologies were noted (OR-052565, PM-132804) were noted. Please see the table below for information on the payment selected for testing:</w:t>
      </w:r>
    </w:p>
    <w:p w:rsidR="001D7AC6" w:rsidRPr="002C76C1" w:rsidRDefault="001D7AC6" w:rsidP="001D7AC6">
      <w:pPr>
        <w:pStyle w:val="NormalWeb"/>
        <w:tabs>
          <w:tab w:val="center" w:pos="709"/>
        </w:tabs>
        <w:rPr>
          <w:rFonts w:ascii="Arial" w:hAnsi="Arial" w:cs="Arial"/>
          <w:sz w:val="22"/>
          <w:szCs w:val="22"/>
          <w:lang w:val="en-ZA"/>
        </w:rPr>
      </w:pPr>
    </w:p>
    <w:tbl>
      <w:tblPr>
        <w:tblW w:w="8887" w:type="dxa"/>
        <w:tblInd w:w="108" w:type="dxa"/>
        <w:tblCellMar>
          <w:left w:w="10" w:type="dxa"/>
          <w:right w:w="10" w:type="dxa"/>
        </w:tblCellMar>
        <w:tblLook w:val="0000"/>
      </w:tblPr>
      <w:tblGrid>
        <w:gridCol w:w="4836"/>
        <w:gridCol w:w="1307"/>
        <w:gridCol w:w="2744"/>
      </w:tblGrid>
      <w:tr w:rsidR="001D7AC6" w:rsidRPr="002C76C1" w:rsidTr="00861A27">
        <w:trPr>
          <w:trHeight w:val="449"/>
        </w:trPr>
        <w:tc>
          <w:tcPr>
            <w:tcW w:w="4836" w:type="dxa"/>
            <w:tcBorders>
              <w:top w:val="single" w:sz="8" w:space="0" w:color="000000"/>
              <w:left w:val="single" w:sz="8" w:space="0" w:color="000000"/>
              <w:bottom w:val="single" w:sz="4" w:space="0" w:color="000000"/>
              <w:right w:val="single" w:sz="8" w:space="0" w:color="000000"/>
            </w:tcBorders>
            <w:shd w:val="clear" w:color="auto" w:fill="BFBFBF" w:themeFill="background1" w:themeFillShade="BF"/>
            <w:tcMar>
              <w:top w:w="0" w:type="dxa"/>
              <w:left w:w="108" w:type="dxa"/>
              <w:bottom w:w="0" w:type="dxa"/>
              <w:right w:w="108" w:type="dxa"/>
            </w:tcMar>
          </w:tcPr>
          <w:p w:rsidR="001D7AC6" w:rsidRPr="00A25280" w:rsidRDefault="001D7AC6" w:rsidP="00861A27">
            <w:pPr>
              <w:tabs>
                <w:tab w:val="center" w:pos="709"/>
              </w:tabs>
              <w:rPr>
                <w:b/>
                <w:bCs/>
                <w:sz w:val="18"/>
                <w:szCs w:val="18"/>
                <w:lang w:eastAsia="en-ZA"/>
              </w:rPr>
            </w:pPr>
            <w:r w:rsidRPr="00A25280">
              <w:rPr>
                <w:b/>
                <w:bCs/>
                <w:sz w:val="18"/>
                <w:szCs w:val="18"/>
                <w:lang w:eastAsia="en-ZA"/>
              </w:rPr>
              <w:t>DESCRIPTION</w:t>
            </w:r>
          </w:p>
        </w:tc>
        <w:tc>
          <w:tcPr>
            <w:tcW w:w="1307" w:type="dxa"/>
            <w:tcBorders>
              <w:top w:val="single" w:sz="8" w:space="0" w:color="000000"/>
              <w:bottom w:val="single" w:sz="4" w:space="0" w:color="000000"/>
              <w:right w:val="single" w:sz="8" w:space="0" w:color="000000"/>
            </w:tcBorders>
            <w:shd w:val="clear" w:color="auto" w:fill="BFBFBF" w:themeFill="background1" w:themeFillShade="BF"/>
            <w:tcMar>
              <w:top w:w="0" w:type="dxa"/>
              <w:left w:w="108" w:type="dxa"/>
              <w:bottom w:w="0" w:type="dxa"/>
              <w:right w:w="108" w:type="dxa"/>
            </w:tcMar>
          </w:tcPr>
          <w:p w:rsidR="001D7AC6" w:rsidRPr="00A25280" w:rsidRDefault="001D7AC6" w:rsidP="00861A27">
            <w:pPr>
              <w:tabs>
                <w:tab w:val="center" w:pos="709"/>
              </w:tabs>
              <w:rPr>
                <w:b/>
                <w:bCs/>
                <w:sz w:val="18"/>
                <w:szCs w:val="18"/>
                <w:lang w:eastAsia="en-ZA"/>
              </w:rPr>
            </w:pPr>
            <w:r w:rsidRPr="00A25280">
              <w:rPr>
                <w:b/>
                <w:bCs/>
                <w:sz w:val="18"/>
                <w:szCs w:val="18"/>
                <w:lang w:eastAsia="en-ZA"/>
              </w:rPr>
              <w:t>QUANTITY</w:t>
            </w:r>
          </w:p>
        </w:tc>
        <w:tc>
          <w:tcPr>
            <w:tcW w:w="2744" w:type="dxa"/>
            <w:tcBorders>
              <w:top w:val="single" w:sz="8" w:space="0" w:color="000000"/>
              <w:bottom w:val="single" w:sz="4" w:space="0" w:color="000000"/>
              <w:right w:val="single" w:sz="8" w:space="0" w:color="000000"/>
            </w:tcBorders>
            <w:shd w:val="clear" w:color="auto" w:fill="BFBFBF" w:themeFill="background1" w:themeFillShade="BF"/>
            <w:tcMar>
              <w:top w:w="0" w:type="dxa"/>
              <w:left w:w="108" w:type="dxa"/>
              <w:bottom w:w="0" w:type="dxa"/>
              <w:right w:w="108" w:type="dxa"/>
            </w:tcMar>
          </w:tcPr>
          <w:p w:rsidR="001D7AC6" w:rsidRPr="00A25280" w:rsidRDefault="001D7AC6" w:rsidP="00861A27">
            <w:pPr>
              <w:tabs>
                <w:tab w:val="center" w:pos="709"/>
              </w:tabs>
              <w:rPr>
                <w:b/>
                <w:bCs/>
                <w:sz w:val="18"/>
                <w:szCs w:val="18"/>
                <w:lang w:eastAsia="en-ZA"/>
              </w:rPr>
            </w:pPr>
            <w:r w:rsidRPr="00A25280">
              <w:rPr>
                <w:b/>
                <w:bCs/>
                <w:sz w:val="18"/>
                <w:szCs w:val="18"/>
                <w:lang w:eastAsia="en-ZA"/>
              </w:rPr>
              <w:t>AMOUNT (EXCLD VAT)</w:t>
            </w:r>
          </w:p>
          <w:p w:rsidR="001D7AC6" w:rsidRPr="00A25280" w:rsidRDefault="001D7AC6" w:rsidP="00861A27">
            <w:pPr>
              <w:tabs>
                <w:tab w:val="center" w:pos="709"/>
              </w:tabs>
              <w:rPr>
                <w:b/>
                <w:bCs/>
                <w:sz w:val="18"/>
                <w:szCs w:val="18"/>
                <w:lang w:eastAsia="en-ZA"/>
              </w:rPr>
            </w:pPr>
            <w:r w:rsidRPr="00A25280">
              <w:rPr>
                <w:b/>
                <w:bCs/>
                <w:sz w:val="18"/>
                <w:szCs w:val="18"/>
                <w:lang w:eastAsia="en-ZA"/>
              </w:rPr>
              <w:t>R</w:t>
            </w:r>
          </w:p>
        </w:tc>
      </w:tr>
      <w:tr w:rsidR="001D7AC6" w:rsidRPr="002C76C1" w:rsidTr="00861A27">
        <w:trPr>
          <w:trHeight w:val="224"/>
        </w:trPr>
        <w:tc>
          <w:tcPr>
            <w:tcW w:w="4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7AC6" w:rsidRPr="00A25280" w:rsidRDefault="001D7AC6" w:rsidP="00861A27">
            <w:pPr>
              <w:tabs>
                <w:tab w:val="center" w:pos="709"/>
              </w:tabs>
              <w:rPr>
                <w:sz w:val="18"/>
                <w:szCs w:val="18"/>
                <w:lang w:eastAsia="en-ZA"/>
              </w:rPr>
            </w:pPr>
            <w:r w:rsidRPr="00A25280">
              <w:rPr>
                <w:sz w:val="18"/>
                <w:szCs w:val="18"/>
                <w:lang w:eastAsia="en-ZA"/>
              </w:rPr>
              <w:t>Lexmark Color Printer – Serial #</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7AC6" w:rsidRPr="00A25280" w:rsidRDefault="001D7AC6" w:rsidP="00861A27">
            <w:pPr>
              <w:tabs>
                <w:tab w:val="center" w:pos="709"/>
              </w:tabs>
              <w:rPr>
                <w:sz w:val="18"/>
                <w:szCs w:val="18"/>
                <w:lang w:eastAsia="en-ZA"/>
              </w:rPr>
            </w:pPr>
            <w:r w:rsidRPr="00A25280">
              <w:rPr>
                <w:sz w:val="18"/>
                <w:szCs w:val="18"/>
                <w:lang w:eastAsia="en-ZA"/>
              </w:rPr>
              <w:t>1</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1D7AC6" w:rsidRPr="00A25280" w:rsidRDefault="001D7AC6" w:rsidP="00861A27">
            <w:pPr>
              <w:tabs>
                <w:tab w:val="center" w:pos="709"/>
              </w:tabs>
              <w:jc w:val="right"/>
              <w:rPr>
                <w:sz w:val="18"/>
                <w:szCs w:val="18"/>
                <w:lang w:eastAsia="en-ZA"/>
              </w:rPr>
            </w:pPr>
            <w:r w:rsidRPr="00A25280">
              <w:rPr>
                <w:sz w:val="18"/>
                <w:szCs w:val="18"/>
                <w:lang w:eastAsia="en-ZA"/>
              </w:rPr>
              <w:t>62 683,28</w:t>
            </w:r>
          </w:p>
        </w:tc>
      </w:tr>
      <w:tr w:rsidR="001D7AC6" w:rsidRPr="002C76C1" w:rsidTr="00861A27">
        <w:trPr>
          <w:trHeight w:val="208"/>
        </w:trPr>
        <w:tc>
          <w:tcPr>
            <w:tcW w:w="4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7AC6" w:rsidRPr="00A25280" w:rsidRDefault="001D7AC6" w:rsidP="00861A27">
            <w:pPr>
              <w:tabs>
                <w:tab w:val="center" w:pos="709"/>
              </w:tabs>
              <w:rPr>
                <w:sz w:val="18"/>
                <w:szCs w:val="18"/>
                <w:lang w:eastAsia="en-ZA"/>
              </w:rPr>
            </w:pPr>
            <w:r w:rsidRPr="00A25280">
              <w:rPr>
                <w:sz w:val="18"/>
                <w:szCs w:val="18"/>
                <w:lang w:eastAsia="en-ZA"/>
              </w:rPr>
              <w:t>3 Years Extended Warranty</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7AC6" w:rsidRPr="00A25280" w:rsidRDefault="001D7AC6" w:rsidP="00861A27">
            <w:pPr>
              <w:tabs>
                <w:tab w:val="center" w:pos="709"/>
              </w:tabs>
              <w:rPr>
                <w:sz w:val="18"/>
                <w:szCs w:val="18"/>
                <w:lang w:eastAsia="en-ZA"/>
              </w:rPr>
            </w:pPr>
            <w:r w:rsidRPr="00A25280">
              <w:rPr>
                <w:sz w:val="18"/>
                <w:szCs w:val="18"/>
                <w:lang w:eastAsia="en-ZA"/>
              </w:rPr>
              <w:t>1</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1D7AC6" w:rsidRPr="00A25280" w:rsidRDefault="001D7AC6" w:rsidP="00861A27">
            <w:pPr>
              <w:tabs>
                <w:tab w:val="center" w:pos="709"/>
              </w:tabs>
              <w:jc w:val="right"/>
              <w:rPr>
                <w:sz w:val="18"/>
                <w:szCs w:val="18"/>
                <w:lang w:eastAsia="en-ZA"/>
              </w:rPr>
            </w:pPr>
            <w:r w:rsidRPr="00A25280">
              <w:rPr>
                <w:sz w:val="18"/>
                <w:szCs w:val="18"/>
                <w:lang w:eastAsia="en-ZA"/>
              </w:rPr>
              <w:t>14 619,00</w:t>
            </w:r>
          </w:p>
        </w:tc>
      </w:tr>
      <w:tr w:rsidR="001D7AC6" w:rsidRPr="002C76C1" w:rsidTr="00861A27">
        <w:trPr>
          <w:trHeight w:val="224"/>
        </w:trPr>
        <w:tc>
          <w:tcPr>
            <w:tcW w:w="614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7AC6" w:rsidRPr="00A25280" w:rsidRDefault="001D7AC6" w:rsidP="00861A27">
            <w:pPr>
              <w:tabs>
                <w:tab w:val="center" w:pos="709"/>
              </w:tabs>
              <w:rPr>
                <w:sz w:val="18"/>
                <w:szCs w:val="18"/>
                <w:lang w:eastAsia="en-ZA"/>
              </w:rPr>
            </w:pPr>
            <w:r w:rsidRPr="00A25280">
              <w:rPr>
                <w:sz w:val="18"/>
                <w:szCs w:val="18"/>
                <w:lang w:eastAsia="en-ZA"/>
              </w:rPr>
              <w:t>Subtotal (Excld VAT)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1D7AC6" w:rsidRPr="00A25280" w:rsidRDefault="001D7AC6" w:rsidP="00861A27">
            <w:pPr>
              <w:tabs>
                <w:tab w:val="center" w:pos="709"/>
              </w:tabs>
              <w:jc w:val="right"/>
              <w:rPr>
                <w:sz w:val="18"/>
                <w:szCs w:val="18"/>
                <w:lang w:eastAsia="en-ZA"/>
              </w:rPr>
            </w:pPr>
            <w:r w:rsidRPr="00A25280">
              <w:rPr>
                <w:sz w:val="18"/>
                <w:szCs w:val="18"/>
                <w:lang w:eastAsia="en-ZA"/>
              </w:rPr>
              <w:t>77 303,16</w:t>
            </w:r>
          </w:p>
        </w:tc>
      </w:tr>
      <w:tr w:rsidR="001D7AC6" w:rsidRPr="002C76C1" w:rsidTr="00861A27">
        <w:trPr>
          <w:trHeight w:val="224"/>
        </w:trPr>
        <w:tc>
          <w:tcPr>
            <w:tcW w:w="614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7AC6" w:rsidRPr="00A25280" w:rsidRDefault="001D7AC6" w:rsidP="00861A27">
            <w:pPr>
              <w:tabs>
                <w:tab w:val="center" w:pos="709"/>
              </w:tabs>
              <w:rPr>
                <w:sz w:val="18"/>
                <w:szCs w:val="18"/>
                <w:lang w:eastAsia="en-ZA"/>
              </w:rPr>
            </w:pPr>
            <w:r w:rsidRPr="00A25280">
              <w:rPr>
                <w:sz w:val="18"/>
                <w:szCs w:val="18"/>
                <w:lang w:eastAsia="en-ZA"/>
              </w:rPr>
              <w:t>VAT</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1D7AC6" w:rsidRPr="00A25280" w:rsidRDefault="001D7AC6" w:rsidP="00861A27">
            <w:pPr>
              <w:tabs>
                <w:tab w:val="center" w:pos="709"/>
              </w:tabs>
              <w:jc w:val="right"/>
              <w:rPr>
                <w:sz w:val="18"/>
                <w:szCs w:val="18"/>
                <w:lang w:eastAsia="en-ZA"/>
              </w:rPr>
            </w:pPr>
            <w:r w:rsidRPr="00A25280">
              <w:rPr>
                <w:sz w:val="18"/>
                <w:szCs w:val="18"/>
                <w:lang w:eastAsia="en-ZA"/>
              </w:rPr>
              <w:t>10 822,44</w:t>
            </w:r>
          </w:p>
        </w:tc>
      </w:tr>
      <w:tr w:rsidR="001D7AC6" w:rsidRPr="002C76C1" w:rsidTr="00861A27">
        <w:trPr>
          <w:trHeight w:val="224"/>
        </w:trPr>
        <w:tc>
          <w:tcPr>
            <w:tcW w:w="614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7AC6" w:rsidRPr="00A25280" w:rsidRDefault="001D7AC6" w:rsidP="00861A27">
            <w:pPr>
              <w:tabs>
                <w:tab w:val="center" w:pos="709"/>
              </w:tabs>
              <w:rPr>
                <w:sz w:val="18"/>
                <w:szCs w:val="18"/>
              </w:rPr>
            </w:pPr>
            <w:r w:rsidRPr="00A25280">
              <w:rPr>
                <w:b/>
                <w:sz w:val="18"/>
                <w:szCs w:val="18"/>
                <w:lang w:eastAsia="en-ZA"/>
              </w:rPr>
              <w:t>TOTAL</w:t>
            </w:r>
          </w:p>
        </w:tc>
        <w:tc>
          <w:tcPr>
            <w:tcW w:w="274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1D7AC6" w:rsidRPr="00A25280" w:rsidRDefault="001D7AC6" w:rsidP="006F5D2E">
            <w:pPr>
              <w:pStyle w:val="ListParagraph"/>
              <w:numPr>
                <w:ilvl w:val="0"/>
                <w:numId w:val="240"/>
              </w:numPr>
              <w:tabs>
                <w:tab w:val="center" w:pos="709"/>
              </w:tabs>
              <w:suppressAutoHyphens/>
              <w:autoSpaceDN w:val="0"/>
              <w:jc w:val="right"/>
              <w:textAlignment w:val="baseline"/>
              <w:rPr>
                <w:rFonts w:ascii="Arial" w:hAnsi="Arial" w:cs="Arial"/>
                <w:b/>
                <w:sz w:val="18"/>
                <w:szCs w:val="18"/>
                <w:lang w:eastAsia="en-ZA"/>
              </w:rPr>
            </w:pPr>
            <w:r w:rsidRPr="00A25280">
              <w:rPr>
                <w:rFonts w:ascii="Arial" w:hAnsi="Arial" w:cs="Arial"/>
                <w:b/>
                <w:sz w:val="18"/>
                <w:szCs w:val="18"/>
                <w:lang w:eastAsia="en-ZA"/>
              </w:rPr>
              <w:t>125,60</w:t>
            </w:r>
          </w:p>
        </w:tc>
      </w:tr>
    </w:tbl>
    <w:p w:rsidR="001D7AC6" w:rsidRPr="002C76C1" w:rsidRDefault="001D7AC6" w:rsidP="001D7AC6">
      <w:pPr>
        <w:pStyle w:val="lg-a-1"/>
        <w:tabs>
          <w:tab w:val="left" w:pos="0"/>
          <w:tab w:val="center" w:pos="709"/>
        </w:tabs>
        <w:spacing w:before="0"/>
        <w:ind w:left="720" w:firstLine="0"/>
        <w:jc w:val="left"/>
        <w:rPr>
          <w:rFonts w:ascii="Arial" w:hAnsi="Arial" w:cs="Arial"/>
          <w:sz w:val="22"/>
          <w:szCs w:val="22"/>
        </w:rPr>
      </w:pPr>
    </w:p>
    <w:p w:rsidR="001D7AC6" w:rsidRPr="002C76C1" w:rsidRDefault="001D7AC6" w:rsidP="001D7AC6">
      <w:pPr>
        <w:pStyle w:val="lg-a-1"/>
        <w:tabs>
          <w:tab w:val="left" w:pos="0"/>
          <w:tab w:val="center" w:pos="709"/>
        </w:tabs>
        <w:spacing w:before="0"/>
        <w:ind w:left="0" w:firstLine="0"/>
        <w:jc w:val="left"/>
        <w:rPr>
          <w:rFonts w:ascii="Arial" w:hAnsi="Arial" w:cs="Arial"/>
          <w:sz w:val="22"/>
          <w:szCs w:val="22"/>
        </w:rPr>
      </w:pPr>
      <w:r w:rsidRPr="002C76C1">
        <w:rPr>
          <w:rFonts w:ascii="Arial" w:hAnsi="Arial" w:cs="Arial"/>
          <w:sz w:val="22"/>
          <w:szCs w:val="22"/>
        </w:rPr>
        <w:t>Although the department did obtain three quotations, the following issues identified in the procurement batch, indicating that the suppliers may be guilty of bid rigging:</w:t>
      </w:r>
    </w:p>
    <w:p w:rsidR="001D7AC6" w:rsidRPr="002C76C1" w:rsidRDefault="001D7AC6" w:rsidP="001D7AC6">
      <w:pPr>
        <w:pStyle w:val="lg-a-1"/>
        <w:tabs>
          <w:tab w:val="left" w:pos="0"/>
          <w:tab w:val="center" w:pos="709"/>
        </w:tabs>
        <w:spacing w:before="0"/>
        <w:ind w:left="0" w:firstLine="0"/>
        <w:jc w:val="left"/>
        <w:rPr>
          <w:rFonts w:ascii="Arial" w:hAnsi="Arial" w:cs="Arial"/>
          <w:sz w:val="22"/>
          <w:szCs w:val="22"/>
        </w:rPr>
      </w:pPr>
    </w:p>
    <w:p w:rsidR="001D7AC6" w:rsidRPr="002C76C1" w:rsidRDefault="001D7AC6" w:rsidP="006F5D2E">
      <w:pPr>
        <w:pStyle w:val="lg-a-1"/>
        <w:numPr>
          <w:ilvl w:val="0"/>
          <w:numId w:val="239"/>
        </w:numPr>
        <w:tabs>
          <w:tab w:val="left" w:pos="0"/>
          <w:tab w:val="center" w:pos="709"/>
        </w:tabs>
        <w:suppressAutoHyphens/>
        <w:autoSpaceDN w:val="0"/>
        <w:spacing w:before="0"/>
        <w:ind w:left="567" w:hanging="567"/>
        <w:jc w:val="left"/>
        <w:textAlignment w:val="baseline"/>
        <w:rPr>
          <w:rFonts w:ascii="Arial" w:hAnsi="Arial" w:cs="Arial"/>
          <w:sz w:val="22"/>
          <w:szCs w:val="22"/>
        </w:rPr>
      </w:pPr>
      <w:r w:rsidRPr="002C76C1">
        <w:rPr>
          <w:rFonts w:ascii="Arial" w:hAnsi="Arial" w:cs="Arial"/>
          <w:sz w:val="22"/>
          <w:szCs w:val="22"/>
        </w:rPr>
        <w:t xml:space="preserve">EPWP: Build Main and NYS of HO requested the quotations unit to source quotations for the purchase of a printer (with warranty) and a digital camera (with warranty). </w:t>
      </w:r>
    </w:p>
    <w:p w:rsidR="001D7AC6" w:rsidRPr="002C76C1" w:rsidRDefault="001D7AC6" w:rsidP="001D7AC6">
      <w:pPr>
        <w:pStyle w:val="lg-a-1"/>
        <w:tabs>
          <w:tab w:val="left" w:pos="0"/>
          <w:tab w:val="center" w:pos="709"/>
        </w:tabs>
        <w:spacing w:before="0"/>
        <w:ind w:left="567" w:hanging="567"/>
        <w:jc w:val="left"/>
        <w:rPr>
          <w:rFonts w:ascii="Arial" w:hAnsi="Arial" w:cs="Arial"/>
          <w:sz w:val="22"/>
          <w:szCs w:val="22"/>
        </w:rPr>
      </w:pPr>
    </w:p>
    <w:p w:rsidR="001D7AC6" w:rsidRPr="002C76C1" w:rsidRDefault="001D7AC6" w:rsidP="001D7AC6">
      <w:pPr>
        <w:pStyle w:val="lg-a-1"/>
        <w:tabs>
          <w:tab w:val="left" w:pos="0"/>
          <w:tab w:val="center" w:pos="709"/>
        </w:tabs>
        <w:spacing w:before="0"/>
        <w:ind w:left="567" w:hanging="567"/>
        <w:jc w:val="left"/>
        <w:rPr>
          <w:rFonts w:ascii="Arial" w:hAnsi="Arial" w:cs="Arial"/>
          <w:sz w:val="22"/>
          <w:szCs w:val="22"/>
        </w:rPr>
      </w:pPr>
      <w:r w:rsidRPr="002C76C1">
        <w:rPr>
          <w:rFonts w:ascii="Arial" w:hAnsi="Arial" w:cs="Arial"/>
          <w:sz w:val="22"/>
          <w:szCs w:val="22"/>
        </w:rPr>
        <w:tab/>
        <w:t>The quotations unit then split the order and proceeded to request for quotations from the following suppliers, under SITA contract RFT 285/1:</w:t>
      </w:r>
    </w:p>
    <w:p w:rsidR="001D7AC6" w:rsidRPr="002C76C1" w:rsidRDefault="001D7AC6" w:rsidP="001D7AC6">
      <w:pPr>
        <w:pStyle w:val="lg-a-1"/>
        <w:tabs>
          <w:tab w:val="left" w:pos="0"/>
          <w:tab w:val="center" w:pos="709"/>
        </w:tabs>
        <w:spacing w:before="0"/>
        <w:ind w:left="567" w:hanging="567"/>
        <w:jc w:val="left"/>
        <w:rPr>
          <w:rFonts w:ascii="Arial" w:hAnsi="Arial" w:cs="Arial"/>
          <w:sz w:val="22"/>
          <w:szCs w:val="22"/>
        </w:rPr>
      </w:pPr>
    </w:p>
    <w:p w:rsidR="001D7AC6" w:rsidRPr="002C76C1" w:rsidRDefault="001D7AC6" w:rsidP="006F5D2E">
      <w:pPr>
        <w:pStyle w:val="lg-a-1"/>
        <w:numPr>
          <w:ilvl w:val="0"/>
          <w:numId w:val="243"/>
        </w:numPr>
        <w:tabs>
          <w:tab w:val="left" w:pos="0"/>
          <w:tab w:val="center" w:pos="709"/>
        </w:tabs>
        <w:suppressAutoHyphens/>
        <w:autoSpaceDN w:val="0"/>
        <w:spacing w:before="0"/>
        <w:jc w:val="left"/>
        <w:textAlignment w:val="baseline"/>
        <w:rPr>
          <w:rFonts w:ascii="Arial" w:hAnsi="Arial" w:cs="Arial"/>
          <w:sz w:val="22"/>
          <w:szCs w:val="22"/>
        </w:rPr>
      </w:pPr>
      <w:r w:rsidRPr="002C76C1">
        <w:rPr>
          <w:rFonts w:ascii="Arial" w:hAnsi="Arial" w:cs="Arial"/>
          <w:sz w:val="22"/>
          <w:szCs w:val="22"/>
        </w:rPr>
        <w:t>Procurement of a printer:</w:t>
      </w:r>
    </w:p>
    <w:p w:rsidR="001D7AC6" w:rsidRPr="002C76C1" w:rsidRDefault="001D7AC6" w:rsidP="001D7AC6">
      <w:pPr>
        <w:pStyle w:val="lg-a-1"/>
        <w:tabs>
          <w:tab w:val="left" w:pos="0"/>
          <w:tab w:val="center" w:pos="709"/>
        </w:tabs>
        <w:spacing w:before="0"/>
        <w:ind w:left="1290" w:firstLine="0"/>
        <w:jc w:val="left"/>
        <w:rPr>
          <w:rFonts w:ascii="Arial" w:hAnsi="Arial" w:cs="Arial"/>
          <w:sz w:val="22"/>
          <w:szCs w:val="22"/>
        </w:rPr>
      </w:pPr>
    </w:p>
    <w:tbl>
      <w:tblPr>
        <w:tblStyle w:val="TableGrid"/>
        <w:tblW w:w="0" w:type="auto"/>
        <w:tblInd w:w="1368" w:type="dxa"/>
        <w:tblLook w:val="04A0"/>
      </w:tblPr>
      <w:tblGrid>
        <w:gridCol w:w="6120"/>
        <w:gridCol w:w="1440"/>
      </w:tblGrid>
      <w:tr w:rsidR="001D7AC6" w:rsidRPr="005256B1" w:rsidTr="00861A27">
        <w:tc>
          <w:tcPr>
            <w:tcW w:w="6120" w:type="dxa"/>
            <w:shd w:val="clear" w:color="auto" w:fill="BFBFBF" w:themeFill="background1" w:themeFillShade="BF"/>
          </w:tcPr>
          <w:p w:rsidR="001D7AC6" w:rsidRPr="005256B1" w:rsidRDefault="001D7AC6" w:rsidP="00861A27">
            <w:pPr>
              <w:pStyle w:val="lg-a-1"/>
              <w:tabs>
                <w:tab w:val="left" w:pos="0"/>
                <w:tab w:val="center" w:pos="709"/>
              </w:tabs>
              <w:spacing w:before="0"/>
              <w:ind w:left="0" w:firstLine="0"/>
              <w:jc w:val="left"/>
              <w:rPr>
                <w:rFonts w:ascii="Arial" w:hAnsi="Arial" w:cs="Arial"/>
                <w:b/>
              </w:rPr>
            </w:pPr>
            <w:r w:rsidRPr="005256B1">
              <w:rPr>
                <w:rFonts w:ascii="Arial" w:hAnsi="Arial" w:cs="Arial"/>
                <w:b/>
              </w:rPr>
              <w:t>Service provider</w:t>
            </w:r>
          </w:p>
        </w:tc>
        <w:tc>
          <w:tcPr>
            <w:tcW w:w="1440" w:type="dxa"/>
            <w:shd w:val="clear" w:color="auto" w:fill="BFBFBF" w:themeFill="background1" w:themeFillShade="BF"/>
          </w:tcPr>
          <w:p w:rsidR="001D7AC6" w:rsidRPr="005256B1" w:rsidRDefault="001D7AC6" w:rsidP="00861A27">
            <w:pPr>
              <w:pStyle w:val="lg-a-1"/>
              <w:tabs>
                <w:tab w:val="left" w:pos="0"/>
                <w:tab w:val="center" w:pos="709"/>
              </w:tabs>
              <w:spacing w:before="0"/>
              <w:ind w:left="0" w:firstLine="0"/>
              <w:jc w:val="right"/>
              <w:rPr>
                <w:rFonts w:ascii="Arial" w:hAnsi="Arial" w:cs="Arial"/>
                <w:b/>
              </w:rPr>
            </w:pPr>
            <w:r w:rsidRPr="005256B1">
              <w:rPr>
                <w:rFonts w:ascii="Arial" w:hAnsi="Arial" w:cs="Arial"/>
                <w:b/>
              </w:rPr>
              <w:t>R</w:t>
            </w:r>
          </w:p>
        </w:tc>
      </w:tr>
      <w:tr w:rsidR="001D7AC6" w:rsidRPr="005256B1" w:rsidTr="00861A27">
        <w:tc>
          <w:tcPr>
            <w:tcW w:w="6120" w:type="dxa"/>
          </w:tcPr>
          <w:p w:rsidR="001D7AC6" w:rsidRPr="005256B1" w:rsidRDefault="001D7AC6" w:rsidP="00861A27">
            <w:pPr>
              <w:pStyle w:val="lg-a-1"/>
              <w:tabs>
                <w:tab w:val="left" w:pos="0"/>
                <w:tab w:val="center" w:pos="709"/>
              </w:tabs>
              <w:spacing w:before="0"/>
              <w:ind w:left="0" w:firstLine="0"/>
              <w:jc w:val="left"/>
              <w:rPr>
                <w:rFonts w:ascii="Arial" w:hAnsi="Arial" w:cs="Arial"/>
              </w:rPr>
            </w:pPr>
            <w:r w:rsidRPr="005256B1">
              <w:rPr>
                <w:rFonts w:ascii="Arial" w:hAnsi="Arial" w:cs="Arial"/>
              </w:rPr>
              <w:t>Neo Technologies Winning supplier</w:t>
            </w:r>
          </w:p>
        </w:tc>
        <w:tc>
          <w:tcPr>
            <w:tcW w:w="1440" w:type="dxa"/>
          </w:tcPr>
          <w:p w:rsidR="001D7AC6" w:rsidRPr="005256B1" w:rsidRDefault="001D7AC6" w:rsidP="00861A27">
            <w:pPr>
              <w:pStyle w:val="lg-a-1"/>
              <w:tabs>
                <w:tab w:val="left" w:pos="0"/>
                <w:tab w:val="center" w:pos="709"/>
              </w:tabs>
              <w:spacing w:before="0"/>
              <w:ind w:left="0" w:firstLine="0"/>
              <w:jc w:val="right"/>
              <w:rPr>
                <w:rFonts w:ascii="Arial" w:hAnsi="Arial" w:cs="Arial"/>
              </w:rPr>
            </w:pPr>
            <w:r w:rsidRPr="005256B1">
              <w:rPr>
                <w:rFonts w:ascii="Arial" w:hAnsi="Arial" w:cs="Arial"/>
              </w:rPr>
              <w:t>88 125,60</w:t>
            </w:r>
          </w:p>
        </w:tc>
      </w:tr>
      <w:tr w:rsidR="001D7AC6" w:rsidRPr="005256B1" w:rsidTr="00861A27">
        <w:tc>
          <w:tcPr>
            <w:tcW w:w="6120" w:type="dxa"/>
          </w:tcPr>
          <w:p w:rsidR="001D7AC6" w:rsidRPr="005256B1" w:rsidRDefault="001D7AC6" w:rsidP="00861A27">
            <w:pPr>
              <w:pStyle w:val="lg-a-1"/>
              <w:tabs>
                <w:tab w:val="left" w:pos="0"/>
                <w:tab w:val="center" w:pos="709"/>
              </w:tabs>
              <w:spacing w:before="0"/>
              <w:ind w:left="0" w:firstLine="0"/>
              <w:jc w:val="left"/>
              <w:rPr>
                <w:rFonts w:ascii="Arial" w:hAnsi="Arial" w:cs="Arial"/>
              </w:rPr>
            </w:pPr>
            <w:r w:rsidRPr="005256B1">
              <w:rPr>
                <w:rFonts w:ascii="Arial" w:hAnsi="Arial" w:cs="Arial"/>
              </w:rPr>
              <w:t>JohnBak Solution</w:t>
            </w:r>
          </w:p>
        </w:tc>
        <w:tc>
          <w:tcPr>
            <w:tcW w:w="1440" w:type="dxa"/>
          </w:tcPr>
          <w:p w:rsidR="001D7AC6" w:rsidRPr="005256B1" w:rsidRDefault="001D7AC6" w:rsidP="00861A27">
            <w:pPr>
              <w:pStyle w:val="lg-a-1"/>
              <w:tabs>
                <w:tab w:val="left" w:pos="0"/>
                <w:tab w:val="center" w:pos="709"/>
              </w:tabs>
              <w:spacing w:before="0"/>
              <w:ind w:left="0" w:firstLine="0"/>
              <w:jc w:val="right"/>
              <w:rPr>
                <w:rFonts w:ascii="Arial" w:hAnsi="Arial" w:cs="Arial"/>
              </w:rPr>
            </w:pPr>
            <w:r w:rsidRPr="005256B1">
              <w:rPr>
                <w:rFonts w:ascii="Arial" w:hAnsi="Arial" w:cs="Arial"/>
              </w:rPr>
              <w:t>88 125,60</w:t>
            </w:r>
          </w:p>
        </w:tc>
      </w:tr>
      <w:tr w:rsidR="001D7AC6" w:rsidRPr="005256B1" w:rsidTr="00861A27">
        <w:tc>
          <w:tcPr>
            <w:tcW w:w="6120" w:type="dxa"/>
          </w:tcPr>
          <w:p w:rsidR="001D7AC6" w:rsidRPr="005256B1" w:rsidRDefault="001D7AC6" w:rsidP="00861A27">
            <w:pPr>
              <w:pStyle w:val="lg-a-1"/>
              <w:tabs>
                <w:tab w:val="left" w:pos="0"/>
                <w:tab w:val="center" w:pos="709"/>
              </w:tabs>
              <w:spacing w:before="0"/>
              <w:ind w:left="0" w:firstLine="0"/>
              <w:jc w:val="left"/>
              <w:rPr>
                <w:rFonts w:ascii="Arial" w:hAnsi="Arial" w:cs="Arial"/>
              </w:rPr>
            </w:pPr>
            <w:r w:rsidRPr="005256B1">
              <w:rPr>
                <w:rFonts w:ascii="Arial" w:hAnsi="Arial" w:cs="Arial"/>
              </w:rPr>
              <w:t>CSS Tirisano</w:t>
            </w:r>
          </w:p>
        </w:tc>
        <w:tc>
          <w:tcPr>
            <w:tcW w:w="1440" w:type="dxa"/>
          </w:tcPr>
          <w:p w:rsidR="001D7AC6" w:rsidRPr="005256B1" w:rsidRDefault="001D7AC6" w:rsidP="00861A27">
            <w:pPr>
              <w:pStyle w:val="lg-a-1"/>
              <w:tabs>
                <w:tab w:val="left" w:pos="0"/>
                <w:tab w:val="center" w:pos="709"/>
              </w:tabs>
              <w:spacing w:before="0"/>
              <w:ind w:left="0" w:firstLine="0"/>
              <w:jc w:val="right"/>
              <w:rPr>
                <w:rFonts w:ascii="Arial" w:hAnsi="Arial" w:cs="Arial"/>
              </w:rPr>
            </w:pPr>
            <w:r w:rsidRPr="005256B1">
              <w:rPr>
                <w:rFonts w:ascii="Arial" w:hAnsi="Arial" w:cs="Arial"/>
              </w:rPr>
              <w:t>93 750,64</w:t>
            </w:r>
          </w:p>
        </w:tc>
      </w:tr>
    </w:tbl>
    <w:p w:rsidR="001D7AC6" w:rsidRPr="002C76C1" w:rsidRDefault="001D7AC6" w:rsidP="001D7AC6">
      <w:pPr>
        <w:pStyle w:val="lg-a-1"/>
        <w:tabs>
          <w:tab w:val="left" w:pos="0"/>
          <w:tab w:val="center" w:pos="709"/>
        </w:tabs>
        <w:spacing w:before="0"/>
        <w:ind w:left="1290" w:firstLine="0"/>
        <w:jc w:val="left"/>
        <w:rPr>
          <w:rFonts w:ascii="Arial" w:hAnsi="Arial" w:cs="Arial"/>
          <w:sz w:val="22"/>
          <w:szCs w:val="22"/>
        </w:rPr>
      </w:pPr>
    </w:p>
    <w:p w:rsidR="001D7AC6" w:rsidRPr="002C76C1" w:rsidRDefault="001D7AC6" w:rsidP="001D7AC6">
      <w:pPr>
        <w:pStyle w:val="lg-a-1"/>
        <w:tabs>
          <w:tab w:val="left" w:pos="0"/>
          <w:tab w:val="center" w:pos="709"/>
        </w:tabs>
        <w:spacing w:before="0"/>
        <w:ind w:left="1290" w:firstLine="0"/>
        <w:jc w:val="left"/>
        <w:rPr>
          <w:rFonts w:ascii="Arial" w:hAnsi="Arial" w:cs="Arial"/>
          <w:sz w:val="22"/>
          <w:szCs w:val="22"/>
        </w:rPr>
      </w:pPr>
    </w:p>
    <w:p w:rsidR="001D7AC6" w:rsidRPr="002C76C1" w:rsidRDefault="001D7AC6" w:rsidP="001D7AC6">
      <w:pPr>
        <w:pStyle w:val="lg-a-1"/>
        <w:tabs>
          <w:tab w:val="left" w:pos="0"/>
          <w:tab w:val="center" w:pos="709"/>
        </w:tabs>
        <w:spacing w:before="0"/>
        <w:ind w:left="1290" w:firstLine="0"/>
        <w:jc w:val="left"/>
        <w:rPr>
          <w:rFonts w:ascii="Arial" w:hAnsi="Arial" w:cs="Arial"/>
          <w:sz w:val="22"/>
          <w:szCs w:val="22"/>
        </w:rPr>
      </w:pPr>
    </w:p>
    <w:p w:rsidR="001D7AC6" w:rsidRPr="002C76C1" w:rsidRDefault="001D7AC6" w:rsidP="001D7AC6">
      <w:pPr>
        <w:pStyle w:val="lg-a-1"/>
        <w:tabs>
          <w:tab w:val="left" w:pos="0"/>
          <w:tab w:val="center" w:pos="709"/>
        </w:tabs>
        <w:spacing w:before="0"/>
        <w:ind w:left="1290" w:firstLine="0"/>
        <w:jc w:val="left"/>
        <w:rPr>
          <w:rFonts w:ascii="Arial" w:hAnsi="Arial" w:cs="Arial"/>
          <w:sz w:val="22"/>
          <w:szCs w:val="22"/>
        </w:rPr>
      </w:pPr>
    </w:p>
    <w:p w:rsidR="001D7AC6" w:rsidRPr="002C76C1" w:rsidRDefault="001D7AC6" w:rsidP="006F5D2E">
      <w:pPr>
        <w:pStyle w:val="lg-a-1"/>
        <w:numPr>
          <w:ilvl w:val="0"/>
          <w:numId w:val="243"/>
        </w:numPr>
        <w:tabs>
          <w:tab w:val="left" w:pos="0"/>
          <w:tab w:val="center" w:pos="709"/>
        </w:tabs>
        <w:suppressAutoHyphens/>
        <w:autoSpaceDN w:val="0"/>
        <w:spacing w:before="0"/>
        <w:jc w:val="left"/>
        <w:textAlignment w:val="baseline"/>
        <w:rPr>
          <w:rFonts w:ascii="Arial" w:hAnsi="Arial" w:cs="Arial"/>
          <w:sz w:val="22"/>
          <w:szCs w:val="22"/>
        </w:rPr>
      </w:pPr>
      <w:r w:rsidRPr="002C76C1">
        <w:rPr>
          <w:rFonts w:ascii="Arial" w:hAnsi="Arial" w:cs="Arial"/>
          <w:sz w:val="22"/>
          <w:szCs w:val="22"/>
        </w:rPr>
        <w:t>Procurement of a camera</w:t>
      </w:r>
    </w:p>
    <w:p w:rsidR="001D7AC6" w:rsidRPr="002C76C1" w:rsidRDefault="001D7AC6" w:rsidP="001D7AC6">
      <w:pPr>
        <w:pStyle w:val="lg-a-1"/>
        <w:tabs>
          <w:tab w:val="left" w:pos="0"/>
          <w:tab w:val="center" w:pos="709"/>
        </w:tabs>
        <w:spacing w:before="0"/>
        <w:ind w:left="567" w:hanging="567"/>
        <w:jc w:val="left"/>
        <w:rPr>
          <w:rFonts w:ascii="Arial" w:hAnsi="Arial" w:cs="Arial"/>
          <w:sz w:val="22"/>
          <w:szCs w:val="22"/>
        </w:rPr>
      </w:pPr>
    </w:p>
    <w:tbl>
      <w:tblPr>
        <w:tblStyle w:val="TableGrid"/>
        <w:tblW w:w="0" w:type="auto"/>
        <w:tblInd w:w="1368" w:type="dxa"/>
        <w:tblLook w:val="04A0"/>
      </w:tblPr>
      <w:tblGrid>
        <w:gridCol w:w="6120"/>
        <w:gridCol w:w="1440"/>
      </w:tblGrid>
      <w:tr w:rsidR="001D7AC6" w:rsidRPr="005256B1" w:rsidTr="00861A27">
        <w:tc>
          <w:tcPr>
            <w:tcW w:w="6120" w:type="dxa"/>
            <w:shd w:val="clear" w:color="auto" w:fill="BFBFBF" w:themeFill="background1" w:themeFillShade="BF"/>
          </w:tcPr>
          <w:p w:rsidR="001D7AC6" w:rsidRPr="005256B1" w:rsidRDefault="001D7AC6" w:rsidP="00861A27">
            <w:pPr>
              <w:pStyle w:val="lg-a-1"/>
              <w:tabs>
                <w:tab w:val="left" w:pos="0"/>
                <w:tab w:val="center" w:pos="709"/>
              </w:tabs>
              <w:spacing w:before="0"/>
              <w:ind w:left="0" w:firstLine="0"/>
              <w:jc w:val="left"/>
              <w:rPr>
                <w:rFonts w:ascii="Arial" w:hAnsi="Arial" w:cs="Arial"/>
                <w:b/>
              </w:rPr>
            </w:pPr>
            <w:r w:rsidRPr="005256B1">
              <w:rPr>
                <w:rFonts w:ascii="Arial" w:hAnsi="Arial" w:cs="Arial"/>
                <w:b/>
              </w:rPr>
              <w:t>Service provider</w:t>
            </w:r>
          </w:p>
        </w:tc>
        <w:tc>
          <w:tcPr>
            <w:tcW w:w="1440" w:type="dxa"/>
            <w:shd w:val="clear" w:color="auto" w:fill="BFBFBF" w:themeFill="background1" w:themeFillShade="BF"/>
          </w:tcPr>
          <w:p w:rsidR="001D7AC6" w:rsidRPr="005256B1" w:rsidRDefault="001D7AC6" w:rsidP="00861A27">
            <w:pPr>
              <w:pStyle w:val="lg-a-1"/>
              <w:tabs>
                <w:tab w:val="left" w:pos="0"/>
                <w:tab w:val="center" w:pos="709"/>
              </w:tabs>
              <w:spacing w:before="0"/>
              <w:ind w:left="0" w:firstLine="0"/>
              <w:jc w:val="right"/>
              <w:rPr>
                <w:rFonts w:ascii="Arial" w:hAnsi="Arial" w:cs="Arial"/>
                <w:b/>
              </w:rPr>
            </w:pPr>
            <w:r w:rsidRPr="005256B1">
              <w:rPr>
                <w:rFonts w:ascii="Arial" w:hAnsi="Arial" w:cs="Arial"/>
                <w:b/>
              </w:rPr>
              <w:t>R</w:t>
            </w:r>
          </w:p>
        </w:tc>
      </w:tr>
      <w:tr w:rsidR="001D7AC6" w:rsidRPr="005256B1" w:rsidTr="00861A27">
        <w:tc>
          <w:tcPr>
            <w:tcW w:w="6120" w:type="dxa"/>
          </w:tcPr>
          <w:p w:rsidR="001D7AC6" w:rsidRPr="005256B1" w:rsidRDefault="001D7AC6" w:rsidP="00861A27">
            <w:pPr>
              <w:pStyle w:val="lg-a-1"/>
              <w:tabs>
                <w:tab w:val="left" w:pos="0"/>
                <w:tab w:val="center" w:pos="709"/>
              </w:tabs>
              <w:spacing w:before="0"/>
              <w:ind w:left="0" w:firstLine="0"/>
              <w:jc w:val="left"/>
              <w:rPr>
                <w:rFonts w:ascii="Arial" w:hAnsi="Arial" w:cs="Arial"/>
              </w:rPr>
            </w:pPr>
            <w:r w:rsidRPr="005256B1">
              <w:rPr>
                <w:rFonts w:ascii="Arial" w:hAnsi="Arial" w:cs="Arial"/>
              </w:rPr>
              <w:t>Pro-Networks Winning supplier</w:t>
            </w:r>
          </w:p>
        </w:tc>
        <w:tc>
          <w:tcPr>
            <w:tcW w:w="1440" w:type="dxa"/>
          </w:tcPr>
          <w:p w:rsidR="001D7AC6" w:rsidRPr="005256B1" w:rsidRDefault="001D7AC6" w:rsidP="00861A27">
            <w:pPr>
              <w:pStyle w:val="lg-a-1"/>
              <w:tabs>
                <w:tab w:val="left" w:pos="0"/>
                <w:tab w:val="center" w:pos="709"/>
              </w:tabs>
              <w:spacing w:before="0"/>
              <w:ind w:left="0" w:firstLine="0"/>
              <w:jc w:val="right"/>
              <w:rPr>
                <w:rFonts w:ascii="Arial" w:hAnsi="Arial" w:cs="Arial"/>
              </w:rPr>
            </w:pPr>
            <w:r w:rsidRPr="005256B1">
              <w:rPr>
                <w:rFonts w:ascii="Arial" w:hAnsi="Arial" w:cs="Arial"/>
              </w:rPr>
              <w:t>4 773,70</w:t>
            </w:r>
          </w:p>
        </w:tc>
      </w:tr>
      <w:tr w:rsidR="001D7AC6" w:rsidRPr="005256B1" w:rsidTr="00861A27">
        <w:tc>
          <w:tcPr>
            <w:tcW w:w="6120" w:type="dxa"/>
          </w:tcPr>
          <w:p w:rsidR="001D7AC6" w:rsidRPr="005256B1" w:rsidRDefault="001D7AC6" w:rsidP="00861A27">
            <w:pPr>
              <w:pStyle w:val="lg-a-1"/>
              <w:tabs>
                <w:tab w:val="left" w:pos="0"/>
                <w:tab w:val="center" w:pos="709"/>
              </w:tabs>
              <w:spacing w:before="0"/>
              <w:ind w:left="0" w:firstLine="0"/>
              <w:jc w:val="left"/>
              <w:rPr>
                <w:rFonts w:ascii="Arial" w:hAnsi="Arial" w:cs="Arial"/>
              </w:rPr>
            </w:pPr>
            <w:r w:rsidRPr="005256B1">
              <w:rPr>
                <w:rFonts w:ascii="Arial" w:hAnsi="Arial" w:cs="Arial"/>
              </w:rPr>
              <w:t>JohnBak Solution</w:t>
            </w:r>
          </w:p>
        </w:tc>
        <w:tc>
          <w:tcPr>
            <w:tcW w:w="1440" w:type="dxa"/>
          </w:tcPr>
          <w:p w:rsidR="001D7AC6" w:rsidRPr="005256B1" w:rsidRDefault="001D7AC6" w:rsidP="00861A27">
            <w:pPr>
              <w:pStyle w:val="lg-a-1"/>
              <w:tabs>
                <w:tab w:val="left" w:pos="0"/>
                <w:tab w:val="center" w:pos="709"/>
              </w:tabs>
              <w:spacing w:before="0"/>
              <w:ind w:left="0" w:firstLine="0"/>
              <w:jc w:val="right"/>
              <w:rPr>
                <w:rFonts w:ascii="Arial" w:hAnsi="Arial" w:cs="Arial"/>
              </w:rPr>
            </w:pPr>
            <w:r w:rsidRPr="005256B1">
              <w:rPr>
                <w:rFonts w:ascii="Arial" w:hAnsi="Arial" w:cs="Arial"/>
              </w:rPr>
              <w:t>4 773,70</w:t>
            </w:r>
          </w:p>
        </w:tc>
      </w:tr>
      <w:tr w:rsidR="001D7AC6" w:rsidRPr="005256B1" w:rsidTr="00861A27">
        <w:tc>
          <w:tcPr>
            <w:tcW w:w="6120" w:type="dxa"/>
          </w:tcPr>
          <w:p w:rsidR="001D7AC6" w:rsidRPr="005256B1" w:rsidRDefault="001D7AC6" w:rsidP="00861A27">
            <w:pPr>
              <w:pStyle w:val="lg-a-1"/>
              <w:tabs>
                <w:tab w:val="left" w:pos="0"/>
                <w:tab w:val="center" w:pos="709"/>
              </w:tabs>
              <w:spacing w:before="0"/>
              <w:ind w:left="0" w:firstLine="0"/>
              <w:jc w:val="left"/>
              <w:rPr>
                <w:rFonts w:ascii="Arial" w:hAnsi="Arial" w:cs="Arial"/>
              </w:rPr>
            </w:pPr>
            <w:r w:rsidRPr="005256B1">
              <w:rPr>
                <w:rFonts w:ascii="Arial" w:hAnsi="Arial" w:cs="Arial"/>
              </w:rPr>
              <w:t>CSS Tirisano</w:t>
            </w:r>
          </w:p>
        </w:tc>
        <w:tc>
          <w:tcPr>
            <w:tcW w:w="1440" w:type="dxa"/>
          </w:tcPr>
          <w:p w:rsidR="001D7AC6" w:rsidRPr="005256B1" w:rsidRDefault="001D7AC6" w:rsidP="00861A27">
            <w:pPr>
              <w:pStyle w:val="lg-a-1"/>
              <w:tabs>
                <w:tab w:val="left" w:pos="0"/>
                <w:tab w:val="center" w:pos="709"/>
              </w:tabs>
              <w:spacing w:before="0"/>
              <w:ind w:left="0" w:firstLine="0"/>
              <w:jc w:val="right"/>
              <w:rPr>
                <w:rFonts w:ascii="Arial" w:hAnsi="Arial" w:cs="Arial"/>
              </w:rPr>
            </w:pPr>
            <w:r w:rsidRPr="005256B1">
              <w:rPr>
                <w:rFonts w:ascii="Arial" w:hAnsi="Arial" w:cs="Arial"/>
              </w:rPr>
              <w:t>5 078,42</w:t>
            </w:r>
          </w:p>
        </w:tc>
      </w:tr>
    </w:tbl>
    <w:p w:rsidR="001D7AC6" w:rsidRPr="002C76C1" w:rsidRDefault="001D7AC6" w:rsidP="001D7AC6">
      <w:pPr>
        <w:tabs>
          <w:tab w:val="center" w:pos="709"/>
        </w:tabs>
        <w:autoSpaceDE w:val="0"/>
      </w:pPr>
      <w:r w:rsidRPr="002C76C1">
        <w:tab/>
      </w:r>
      <w:r w:rsidRPr="002C76C1">
        <w:tab/>
      </w:r>
    </w:p>
    <w:p w:rsidR="001D7AC6" w:rsidRPr="006F5D2E" w:rsidRDefault="001D7AC6" w:rsidP="001D7AC6">
      <w:pPr>
        <w:tabs>
          <w:tab w:val="center" w:pos="709"/>
        </w:tabs>
        <w:autoSpaceDE w:val="0"/>
        <w:ind w:left="1260" w:hanging="567"/>
        <w:rPr>
          <w:sz w:val="22"/>
          <w:szCs w:val="22"/>
        </w:rPr>
      </w:pPr>
      <w:r w:rsidRPr="002C76C1">
        <w:tab/>
      </w:r>
      <w:r w:rsidRPr="002C76C1">
        <w:tab/>
      </w:r>
      <w:r w:rsidRPr="006F5D2E">
        <w:rPr>
          <w:sz w:val="22"/>
          <w:szCs w:val="22"/>
        </w:rPr>
        <w:t xml:space="preserve">Since the SITA contract RFT 285/1 lists suppliers who can provide computer </w:t>
      </w:r>
      <w:r w:rsidRPr="006F5D2E">
        <w:rPr>
          <w:sz w:val="22"/>
          <w:szCs w:val="22"/>
        </w:rPr>
        <w:tab/>
        <w:t xml:space="preserve">hardware it is not clear why the department split the request for </w:t>
      </w:r>
      <w:r w:rsidRPr="006F5D2E">
        <w:rPr>
          <w:sz w:val="22"/>
          <w:szCs w:val="22"/>
        </w:rPr>
        <w:tab/>
      </w:r>
      <w:r w:rsidRPr="006F5D2E">
        <w:rPr>
          <w:sz w:val="22"/>
          <w:szCs w:val="22"/>
        </w:rPr>
        <w:tab/>
      </w:r>
      <w:r w:rsidRPr="006F5D2E">
        <w:rPr>
          <w:sz w:val="22"/>
          <w:szCs w:val="22"/>
        </w:rPr>
        <w:tab/>
        <w:t xml:space="preserve">quotations as indicated above. </w:t>
      </w:r>
    </w:p>
    <w:p w:rsidR="001D7AC6" w:rsidRPr="006F5D2E" w:rsidRDefault="001D7AC6" w:rsidP="001D7AC6">
      <w:pPr>
        <w:tabs>
          <w:tab w:val="center" w:pos="709"/>
        </w:tabs>
        <w:autoSpaceDE w:val="0"/>
        <w:rPr>
          <w:sz w:val="22"/>
          <w:szCs w:val="22"/>
        </w:rPr>
      </w:pPr>
      <w:r w:rsidRPr="006F5D2E">
        <w:rPr>
          <w:sz w:val="22"/>
          <w:szCs w:val="22"/>
        </w:rPr>
        <w:tab/>
      </w:r>
      <w:r w:rsidRPr="006F5D2E">
        <w:rPr>
          <w:sz w:val="22"/>
          <w:szCs w:val="22"/>
        </w:rPr>
        <w:tab/>
      </w:r>
    </w:p>
    <w:p w:rsidR="001D7AC6" w:rsidRPr="006F5D2E" w:rsidRDefault="001D7AC6" w:rsidP="001D7AC6">
      <w:pPr>
        <w:tabs>
          <w:tab w:val="left" w:pos="567"/>
          <w:tab w:val="center" w:pos="709"/>
        </w:tabs>
        <w:autoSpaceDE w:val="0"/>
        <w:rPr>
          <w:sz w:val="22"/>
          <w:szCs w:val="22"/>
        </w:rPr>
      </w:pPr>
      <w:r w:rsidRPr="006F5D2E">
        <w:rPr>
          <w:sz w:val="22"/>
          <w:szCs w:val="22"/>
        </w:rPr>
        <w:t>b)</w:t>
      </w:r>
      <w:r w:rsidRPr="006F5D2E">
        <w:rPr>
          <w:sz w:val="22"/>
          <w:szCs w:val="22"/>
        </w:rPr>
        <w:tab/>
        <w:t xml:space="preserve">Furthermore, it is odd that JohnBak Solutions quoted the exact same amount </w:t>
      </w:r>
      <w:r w:rsidRPr="006F5D2E">
        <w:rPr>
          <w:sz w:val="22"/>
          <w:szCs w:val="22"/>
        </w:rPr>
        <w:tab/>
      </w:r>
      <w:r w:rsidRPr="006F5D2E">
        <w:rPr>
          <w:sz w:val="22"/>
          <w:szCs w:val="22"/>
        </w:rPr>
        <w:tab/>
        <w:t xml:space="preserve">as Neo Technologies and Pro-Networks the winning suppliers of both </w:t>
      </w:r>
      <w:r w:rsidRPr="006F5D2E">
        <w:rPr>
          <w:sz w:val="22"/>
          <w:szCs w:val="22"/>
        </w:rPr>
        <w:tab/>
      </w:r>
      <w:r w:rsidRPr="006F5D2E">
        <w:rPr>
          <w:sz w:val="22"/>
          <w:szCs w:val="22"/>
        </w:rPr>
        <w:tab/>
      </w:r>
      <w:r w:rsidRPr="006F5D2E">
        <w:rPr>
          <w:sz w:val="22"/>
          <w:szCs w:val="22"/>
        </w:rPr>
        <w:tab/>
        <w:t xml:space="preserve">requests, as indicated above. </w:t>
      </w:r>
    </w:p>
    <w:p w:rsidR="001D7AC6" w:rsidRPr="006F5D2E" w:rsidRDefault="001D7AC6" w:rsidP="001D7AC6">
      <w:pPr>
        <w:tabs>
          <w:tab w:val="center" w:pos="709"/>
        </w:tabs>
        <w:autoSpaceDE w:val="0"/>
        <w:rPr>
          <w:sz w:val="22"/>
          <w:szCs w:val="22"/>
        </w:rPr>
      </w:pPr>
      <w:r w:rsidRPr="006F5D2E">
        <w:rPr>
          <w:sz w:val="22"/>
          <w:szCs w:val="22"/>
        </w:rPr>
        <w:tab/>
      </w:r>
      <w:r w:rsidRPr="006F5D2E">
        <w:rPr>
          <w:sz w:val="22"/>
          <w:szCs w:val="22"/>
        </w:rPr>
        <w:tab/>
      </w:r>
    </w:p>
    <w:p w:rsidR="001D7AC6" w:rsidRPr="002C76C1" w:rsidRDefault="001D7AC6" w:rsidP="006F5D2E">
      <w:pPr>
        <w:pStyle w:val="ListParagraph"/>
        <w:numPr>
          <w:ilvl w:val="0"/>
          <w:numId w:val="241"/>
        </w:numPr>
        <w:tabs>
          <w:tab w:val="center" w:pos="709"/>
        </w:tabs>
        <w:suppressAutoHyphens/>
        <w:autoSpaceDE w:val="0"/>
        <w:autoSpaceDN w:val="0"/>
        <w:ind w:left="567" w:hanging="567"/>
        <w:textAlignment w:val="baseline"/>
        <w:rPr>
          <w:rFonts w:ascii="Arial" w:hAnsi="Arial" w:cs="Arial"/>
          <w:sz w:val="22"/>
          <w:szCs w:val="22"/>
        </w:rPr>
      </w:pPr>
      <w:r w:rsidRPr="002C76C1">
        <w:rPr>
          <w:rFonts w:ascii="Arial" w:hAnsi="Arial" w:cs="Arial"/>
          <w:sz w:val="22"/>
          <w:szCs w:val="22"/>
        </w:rPr>
        <w:t>In addition, no documentation was provided indicating the manner in which the quotations were evaluated and the winning supplier selected; especially since JohnBak Solutions quoted the exact same amount as the winning suppliers (Neo Technologies and Pro-Networks) in both instances, but was not selected as the winning supplier in either of them.</w:t>
      </w:r>
    </w:p>
    <w:p w:rsidR="001D7AC6" w:rsidRPr="002C76C1" w:rsidRDefault="001D7AC6" w:rsidP="001D7AC6">
      <w:pPr>
        <w:pStyle w:val="ListParagraph"/>
        <w:tabs>
          <w:tab w:val="center" w:pos="709"/>
        </w:tabs>
        <w:autoSpaceDE w:val="0"/>
        <w:ind w:left="1440"/>
        <w:rPr>
          <w:rFonts w:ascii="Arial" w:hAnsi="Arial" w:cs="Arial"/>
          <w:sz w:val="22"/>
          <w:szCs w:val="22"/>
        </w:rPr>
      </w:pPr>
    </w:p>
    <w:p w:rsidR="001D7AC6" w:rsidRPr="002C76C1" w:rsidRDefault="001D7AC6" w:rsidP="006F5D2E">
      <w:pPr>
        <w:pStyle w:val="ListParagraph"/>
        <w:numPr>
          <w:ilvl w:val="0"/>
          <w:numId w:val="242"/>
        </w:numPr>
        <w:tabs>
          <w:tab w:val="center" w:pos="709"/>
        </w:tabs>
        <w:suppressAutoHyphens/>
        <w:autoSpaceDE w:val="0"/>
        <w:autoSpaceDN w:val="0"/>
        <w:ind w:left="567" w:hanging="567"/>
        <w:textAlignment w:val="baseline"/>
        <w:rPr>
          <w:rFonts w:ascii="Arial" w:hAnsi="Arial" w:cs="Arial"/>
          <w:sz w:val="22"/>
          <w:szCs w:val="22"/>
        </w:rPr>
      </w:pPr>
      <w:r w:rsidRPr="002C76C1">
        <w:rPr>
          <w:rFonts w:ascii="Arial" w:hAnsi="Arial" w:cs="Arial"/>
          <w:sz w:val="22"/>
          <w:szCs w:val="22"/>
        </w:rPr>
        <w:t xml:space="preserve"> No documentation was attached indicating that suppliers from whom quotations were requested completed and signed the SBD 9 form or the PA-29 (the department equivalent) as required by National Treasury practice note dated 21 July 2010.</w:t>
      </w:r>
    </w:p>
    <w:p w:rsidR="001D7AC6" w:rsidRPr="002C76C1" w:rsidRDefault="001D7AC6" w:rsidP="001D7AC6">
      <w:pPr>
        <w:pStyle w:val="ListParagraph"/>
        <w:tabs>
          <w:tab w:val="center" w:pos="709"/>
        </w:tabs>
        <w:autoSpaceDE w:val="0"/>
        <w:ind w:left="567"/>
        <w:rPr>
          <w:rFonts w:ascii="Arial" w:hAnsi="Arial" w:cs="Arial"/>
          <w:sz w:val="22"/>
          <w:szCs w:val="22"/>
        </w:rPr>
      </w:pPr>
    </w:p>
    <w:p w:rsidR="001D7AC6" w:rsidRPr="002C76C1" w:rsidRDefault="001D7AC6" w:rsidP="006F5D2E">
      <w:pPr>
        <w:pStyle w:val="ListParagraph"/>
        <w:numPr>
          <w:ilvl w:val="0"/>
          <w:numId w:val="242"/>
        </w:numPr>
        <w:tabs>
          <w:tab w:val="center" w:pos="709"/>
        </w:tabs>
        <w:suppressAutoHyphens/>
        <w:autoSpaceDE w:val="0"/>
        <w:autoSpaceDN w:val="0"/>
        <w:ind w:left="567" w:hanging="567"/>
        <w:textAlignment w:val="baseline"/>
        <w:rPr>
          <w:rFonts w:ascii="Arial" w:hAnsi="Arial" w:cs="Arial"/>
          <w:sz w:val="22"/>
          <w:szCs w:val="22"/>
        </w:rPr>
      </w:pPr>
      <w:r w:rsidRPr="002C76C1">
        <w:rPr>
          <w:rFonts w:ascii="Arial" w:hAnsi="Arial" w:cs="Arial"/>
          <w:sz w:val="22"/>
          <w:szCs w:val="22"/>
        </w:rPr>
        <w:t xml:space="preserve">Due to the above we could not determine whether or not the procurement was economical and the goods purchased at a reasonable price. </w:t>
      </w:r>
    </w:p>
    <w:p w:rsidR="001D7AC6" w:rsidRPr="002C76C1" w:rsidRDefault="001D7AC6" w:rsidP="001D7AC6">
      <w:pPr>
        <w:tabs>
          <w:tab w:val="center" w:pos="709"/>
        </w:tabs>
        <w:autoSpaceDE w:val="0"/>
      </w:pPr>
      <w:r w:rsidRPr="002C76C1">
        <w:tab/>
      </w:r>
      <w:r w:rsidRPr="002C76C1">
        <w:tab/>
      </w:r>
    </w:p>
    <w:p w:rsidR="001D7AC6" w:rsidRPr="002C76C1" w:rsidRDefault="001D7AC6" w:rsidP="001D7AC6">
      <w:pPr>
        <w:tabs>
          <w:tab w:val="center" w:pos="709"/>
        </w:tabs>
        <w:autoSpaceDE w:val="0"/>
      </w:pPr>
    </w:p>
    <w:p w:rsidR="001D7AC6" w:rsidRPr="006F5D2E" w:rsidRDefault="001D7AC6" w:rsidP="001D7AC6">
      <w:pPr>
        <w:tabs>
          <w:tab w:val="center" w:pos="709"/>
        </w:tabs>
        <w:autoSpaceDE w:val="0"/>
        <w:rPr>
          <w:sz w:val="22"/>
          <w:szCs w:val="22"/>
        </w:rPr>
      </w:pPr>
      <w:r w:rsidRPr="006F5D2E">
        <w:rPr>
          <w:sz w:val="22"/>
          <w:szCs w:val="22"/>
        </w:rPr>
        <w:t>The aforementioned deviations may result in the following:</w:t>
      </w:r>
    </w:p>
    <w:p w:rsidR="001D7AC6" w:rsidRPr="006F5D2E" w:rsidRDefault="001D7AC6" w:rsidP="001D7AC6">
      <w:pPr>
        <w:tabs>
          <w:tab w:val="center" w:pos="709"/>
        </w:tabs>
        <w:autoSpaceDE w:val="0"/>
        <w:rPr>
          <w:sz w:val="22"/>
          <w:szCs w:val="22"/>
        </w:rPr>
      </w:pPr>
    </w:p>
    <w:p w:rsidR="001D7AC6" w:rsidRPr="006F5D2E" w:rsidRDefault="001D7AC6" w:rsidP="001D7AC6">
      <w:pPr>
        <w:pStyle w:val="NormalWeb"/>
        <w:widowControl/>
        <w:tabs>
          <w:tab w:val="center" w:pos="709"/>
        </w:tabs>
        <w:suppressAutoHyphens/>
        <w:autoSpaceDN w:val="0"/>
        <w:textAlignment w:val="baseline"/>
        <w:rPr>
          <w:rFonts w:ascii="Arial" w:hAnsi="Arial" w:cs="Arial"/>
          <w:sz w:val="22"/>
          <w:szCs w:val="22"/>
          <w:lang w:val="en-ZA"/>
        </w:rPr>
      </w:pPr>
      <w:r w:rsidRPr="006F5D2E">
        <w:rPr>
          <w:rFonts w:ascii="Arial" w:hAnsi="Arial" w:cs="Arial"/>
          <w:sz w:val="22"/>
          <w:szCs w:val="22"/>
          <w:lang w:val="en-ZA"/>
        </w:rPr>
        <w:t>a) Irregular expenditure being understated with R88 125,60 due to non-compliance with TR 16A9 and National Treasury practice note 21 dated 21 July 2010.</w:t>
      </w:r>
    </w:p>
    <w:p w:rsidR="001D7AC6" w:rsidRPr="006F5D2E" w:rsidRDefault="001D7AC6" w:rsidP="001D7AC6">
      <w:pPr>
        <w:pStyle w:val="NormalWeb"/>
        <w:tabs>
          <w:tab w:val="center" w:pos="709"/>
        </w:tabs>
        <w:ind w:left="567" w:hanging="567"/>
        <w:rPr>
          <w:rFonts w:ascii="Arial" w:hAnsi="Arial" w:cs="Arial"/>
          <w:sz w:val="22"/>
          <w:szCs w:val="22"/>
          <w:lang w:val="en-ZA"/>
        </w:rPr>
      </w:pPr>
    </w:p>
    <w:p w:rsidR="001D7AC6" w:rsidRPr="006F5D2E" w:rsidRDefault="001D7AC6" w:rsidP="001D7AC6">
      <w:pPr>
        <w:pStyle w:val="NormalWeb"/>
        <w:widowControl/>
        <w:tabs>
          <w:tab w:val="center" w:pos="709"/>
        </w:tabs>
        <w:suppressAutoHyphens/>
        <w:autoSpaceDN w:val="0"/>
        <w:textAlignment w:val="baseline"/>
        <w:rPr>
          <w:rFonts w:ascii="Arial" w:hAnsi="Arial" w:cs="Arial"/>
          <w:sz w:val="22"/>
          <w:szCs w:val="22"/>
          <w:lang w:val="en-ZA"/>
        </w:rPr>
      </w:pPr>
      <w:r w:rsidRPr="006F5D2E">
        <w:rPr>
          <w:rFonts w:ascii="Arial" w:hAnsi="Arial" w:cs="Arial"/>
          <w:sz w:val="22"/>
          <w:szCs w:val="22"/>
          <w:lang w:val="en-ZA"/>
        </w:rPr>
        <w:t xml:space="preserve">b) The department may have lost a chance to procure from a service provider that could have offered a lower price, had the procurement been fair. </w:t>
      </w:r>
    </w:p>
    <w:p w:rsidR="001D7AC6" w:rsidRPr="006F5D2E" w:rsidRDefault="001D7AC6" w:rsidP="001D7AC6">
      <w:pPr>
        <w:pStyle w:val="NormalWeb"/>
        <w:tabs>
          <w:tab w:val="center" w:pos="709"/>
        </w:tabs>
        <w:ind w:left="567" w:hanging="567"/>
        <w:rPr>
          <w:rFonts w:ascii="Arial" w:hAnsi="Arial" w:cs="Arial"/>
          <w:sz w:val="22"/>
          <w:szCs w:val="22"/>
          <w:lang w:val="en-ZA"/>
        </w:rPr>
      </w:pPr>
    </w:p>
    <w:p w:rsidR="001D7AC6" w:rsidRPr="006F5D2E" w:rsidRDefault="001D7AC6" w:rsidP="001D7AC6">
      <w:pPr>
        <w:pStyle w:val="NormalWeb"/>
        <w:widowControl/>
        <w:tabs>
          <w:tab w:val="center" w:pos="709"/>
        </w:tabs>
        <w:suppressAutoHyphens/>
        <w:autoSpaceDN w:val="0"/>
        <w:textAlignment w:val="baseline"/>
        <w:rPr>
          <w:rFonts w:ascii="Arial" w:hAnsi="Arial" w:cs="Arial"/>
          <w:sz w:val="22"/>
          <w:szCs w:val="22"/>
          <w:lang w:val="en-ZA"/>
        </w:rPr>
      </w:pPr>
      <w:r w:rsidRPr="006F5D2E">
        <w:rPr>
          <w:rFonts w:ascii="Arial" w:hAnsi="Arial" w:cs="Arial"/>
          <w:sz w:val="22"/>
          <w:szCs w:val="22"/>
          <w:lang w:val="en-ZA"/>
        </w:rPr>
        <w:t xml:space="preserve">c) Risk of payments being awarded to favoured suppliers. </w:t>
      </w:r>
    </w:p>
    <w:p w:rsidR="001D7AC6" w:rsidRPr="006F5D2E" w:rsidRDefault="001D7AC6" w:rsidP="001D7AC6">
      <w:pPr>
        <w:pStyle w:val="NormalWeb"/>
        <w:tabs>
          <w:tab w:val="center" w:pos="709"/>
        </w:tabs>
        <w:ind w:left="567" w:hanging="567"/>
        <w:rPr>
          <w:rFonts w:ascii="Arial" w:hAnsi="Arial" w:cs="Arial"/>
          <w:sz w:val="22"/>
          <w:szCs w:val="22"/>
          <w:lang w:val="en-ZA"/>
        </w:rPr>
      </w:pPr>
    </w:p>
    <w:p w:rsidR="001D7AC6" w:rsidRPr="006F5D2E" w:rsidRDefault="001D7AC6" w:rsidP="001D7AC6">
      <w:pPr>
        <w:pStyle w:val="NormalWeb"/>
        <w:widowControl/>
        <w:tabs>
          <w:tab w:val="center" w:pos="709"/>
        </w:tabs>
        <w:suppressAutoHyphens/>
        <w:autoSpaceDN w:val="0"/>
        <w:textAlignment w:val="baseline"/>
        <w:rPr>
          <w:rFonts w:ascii="Arial" w:hAnsi="Arial" w:cs="Arial"/>
          <w:sz w:val="22"/>
          <w:szCs w:val="22"/>
          <w:lang w:val="en-ZA"/>
        </w:rPr>
      </w:pPr>
      <w:r w:rsidRPr="006F5D2E">
        <w:rPr>
          <w:rFonts w:ascii="Arial" w:hAnsi="Arial" w:cs="Arial"/>
          <w:sz w:val="22"/>
          <w:szCs w:val="22"/>
          <w:lang w:val="en-ZA"/>
        </w:rPr>
        <w:t>d) Increased risk of bribery and fraudulent activities.</w:t>
      </w:r>
    </w:p>
    <w:p w:rsidR="001D7AC6" w:rsidRPr="006F5D2E" w:rsidRDefault="001D7AC6" w:rsidP="001D7AC6">
      <w:pPr>
        <w:pStyle w:val="NormalWeb"/>
        <w:tabs>
          <w:tab w:val="center" w:pos="709"/>
          <w:tab w:val="left" w:pos="795"/>
        </w:tabs>
        <w:rPr>
          <w:rFonts w:ascii="Arial" w:hAnsi="Arial" w:cs="Arial"/>
          <w:sz w:val="22"/>
          <w:szCs w:val="22"/>
          <w:lang w:val="en-ZA"/>
        </w:rPr>
      </w:pPr>
      <w:r w:rsidRPr="006F5D2E">
        <w:rPr>
          <w:rFonts w:ascii="Arial" w:hAnsi="Arial" w:cs="Arial"/>
          <w:sz w:val="22"/>
          <w:szCs w:val="22"/>
          <w:lang w:val="en-ZA"/>
        </w:rPr>
        <w:t xml:space="preserve"> </w:t>
      </w:r>
      <w:r w:rsidRPr="006F5D2E">
        <w:rPr>
          <w:rFonts w:ascii="Arial" w:hAnsi="Arial" w:cs="Arial"/>
          <w:sz w:val="22"/>
          <w:szCs w:val="22"/>
          <w:lang w:val="en-ZA"/>
        </w:rPr>
        <w:tab/>
      </w:r>
    </w:p>
    <w:p w:rsidR="001D7AC6" w:rsidRPr="006F5D2E" w:rsidRDefault="001D7AC6" w:rsidP="001D7AC6">
      <w:pPr>
        <w:tabs>
          <w:tab w:val="center" w:pos="709"/>
        </w:tabs>
        <w:rPr>
          <w:bCs/>
          <w:sz w:val="22"/>
          <w:szCs w:val="22"/>
        </w:rPr>
      </w:pPr>
      <w:r w:rsidRPr="006F5D2E">
        <w:rPr>
          <w:bCs/>
          <w:sz w:val="22"/>
          <w:szCs w:val="22"/>
        </w:rPr>
        <w:t>Reasons for the deviations:</w:t>
      </w:r>
    </w:p>
    <w:p w:rsidR="001D7AC6" w:rsidRPr="006F5D2E" w:rsidRDefault="001D7AC6" w:rsidP="001D7AC6">
      <w:pPr>
        <w:tabs>
          <w:tab w:val="center" w:pos="709"/>
        </w:tabs>
        <w:rPr>
          <w:bCs/>
          <w:sz w:val="22"/>
          <w:szCs w:val="22"/>
        </w:rPr>
      </w:pPr>
    </w:p>
    <w:p w:rsidR="001D7AC6" w:rsidRPr="006F5D2E" w:rsidRDefault="001D7AC6" w:rsidP="001D7AC6">
      <w:pPr>
        <w:pStyle w:val="NormalWeb"/>
        <w:tabs>
          <w:tab w:val="center" w:pos="709"/>
        </w:tabs>
        <w:rPr>
          <w:rFonts w:ascii="Arial" w:hAnsi="Arial" w:cs="Arial"/>
          <w:sz w:val="22"/>
          <w:szCs w:val="22"/>
          <w:lang w:val="en-ZA"/>
        </w:rPr>
      </w:pPr>
      <w:r w:rsidRPr="006F5D2E">
        <w:rPr>
          <w:rFonts w:ascii="Arial" w:hAnsi="Arial" w:cs="Arial"/>
          <w:sz w:val="22"/>
          <w:szCs w:val="22"/>
          <w:lang w:val="en-ZA"/>
        </w:rPr>
        <w:t>It was indicated that SITA required suppliers to quote the same prices.</w:t>
      </w:r>
    </w:p>
    <w:p w:rsidR="001D7AC6" w:rsidRDefault="001D7AC6" w:rsidP="001D7AC6">
      <w:pPr>
        <w:pStyle w:val="NormalWeb"/>
        <w:tabs>
          <w:tab w:val="center" w:pos="709"/>
        </w:tabs>
        <w:rPr>
          <w:rFonts w:ascii="Arial" w:hAnsi="Arial" w:cs="Arial"/>
          <w:sz w:val="22"/>
          <w:szCs w:val="22"/>
          <w:lang w:val="en-ZA"/>
        </w:rPr>
      </w:pPr>
    </w:p>
    <w:p w:rsidR="001D7AC6" w:rsidRPr="002C76C1" w:rsidRDefault="001D7AC6" w:rsidP="001D7AC6">
      <w:pPr>
        <w:pStyle w:val="NormalWeb"/>
        <w:tabs>
          <w:tab w:val="center" w:pos="709"/>
        </w:tabs>
        <w:rPr>
          <w:rFonts w:ascii="Arial" w:hAnsi="Arial" w:cs="Arial"/>
          <w:sz w:val="22"/>
          <w:szCs w:val="22"/>
          <w:lang w:val="en-ZA"/>
        </w:rPr>
      </w:pPr>
    </w:p>
    <w:p w:rsidR="001D7AC6" w:rsidRPr="002C76C1" w:rsidRDefault="001D7AC6" w:rsidP="001D7AC6">
      <w:pPr>
        <w:pStyle w:val="NormalWeb"/>
        <w:tabs>
          <w:tab w:val="center" w:pos="709"/>
        </w:tabs>
        <w:rPr>
          <w:rFonts w:ascii="Arial" w:hAnsi="Arial" w:cs="Arial"/>
        </w:rPr>
      </w:pPr>
      <w:r w:rsidRPr="002C76C1">
        <w:rPr>
          <w:rFonts w:ascii="Arial" w:hAnsi="Arial" w:cs="Arial"/>
          <w:b/>
          <w:bCs/>
          <w:sz w:val="22"/>
          <w:szCs w:val="22"/>
        </w:rPr>
        <w:t>Internal control deficiency</w:t>
      </w:r>
    </w:p>
    <w:p w:rsidR="001D7AC6" w:rsidRPr="002C76C1" w:rsidRDefault="001D7AC6" w:rsidP="001D7AC6">
      <w:pPr>
        <w:pStyle w:val="Heading2"/>
        <w:widowControl/>
        <w:tabs>
          <w:tab w:val="center" w:pos="709"/>
        </w:tabs>
        <w:spacing w:before="0" w:after="0"/>
        <w:rPr>
          <w:b w:val="0"/>
          <w:iCs w:val="0"/>
          <w:sz w:val="22"/>
          <w:szCs w:val="22"/>
        </w:rPr>
      </w:pPr>
    </w:p>
    <w:p w:rsidR="001D7AC6" w:rsidRPr="006F5D2E" w:rsidRDefault="001D7AC6" w:rsidP="001D7AC6">
      <w:pPr>
        <w:keepNext/>
        <w:tabs>
          <w:tab w:val="center" w:pos="709"/>
        </w:tabs>
        <w:autoSpaceDE w:val="0"/>
        <w:adjustRightInd w:val="0"/>
        <w:ind w:left="567" w:hanging="567"/>
        <w:outlineLvl w:val="1"/>
        <w:rPr>
          <w:rFonts w:eastAsia="MS Mincho"/>
          <w:b/>
          <w:bCs/>
          <w:i/>
          <w:iCs/>
          <w:sz w:val="22"/>
          <w:szCs w:val="22"/>
          <w:lang w:val="en-GB" w:eastAsia="en-GB"/>
        </w:rPr>
      </w:pPr>
      <w:r w:rsidRPr="006F5D2E">
        <w:rPr>
          <w:rFonts w:eastAsia="MS Mincho"/>
          <w:bCs/>
          <w:i/>
          <w:sz w:val="22"/>
          <w:szCs w:val="22"/>
          <w:lang w:val="en-GB" w:eastAsia="en-GB"/>
        </w:rPr>
        <w:t>Financial and Performance Management</w:t>
      </w:r>
    </w:p>
    <w:p w:rsidR="001D7AC6" w:rsidRPr="006F5D2E" w:rsidRDefault="001D7AC6" w:rsidP="001D7AC6">
      <w:pPr>
        <w:tabs>
          <w:tab w:val="center" w:pos="709"/>
        </w:tabs>
        <w:rPr>
          <w:i/>
          <w:sz w:val="22"/>
          <w:szCs w:val="22"/>
          <w:lang w:val="en-GB"/>
        </w:rPr>
      </w:pPr>
    </w:p>
    <w:p w:rsidR="001D7AC6" w:rsidRPr="006F5D2E" w:rsidRDefault="001D7AC6" w:rsidP="001D7AC6">
      <w:pPr>
        <w:pStyle w:val="NormalWeb"/>
        <w:tabs>
          <w:tab w:val="center" w:pos="709"/>
        </w:tabs>
        <w:jc w:val="both"/>
        <w:rPr>
          <w:rFonts w:ascii="Arial" w:hAnsi="Arial" w:cs="Arial"/>
          <w:color w:val="000000"/>
          <w:sz w:val="22"/>
          <w:szCs w:val="22"/>
          <w:lang w:val="en-GB"/>
        </w:rPr>
      </w:pPr>
      <w:r w:rsidRPr="006F5D2E">
        <w:rPr>
          <w:rFonts w:ascii="Arial" w:hAnsi="Arial" w:cs="Arial"/>
          <w:sz w:val="22"/>
          <w:szCs w:val="22"/>
        </w:rPr>
        <w:t>The department did not effectively review and monitor compliance with applicable laws and regulations</w:t>
      </w:r>
      <w:r w:rsidRPr="006F5D2E">
        <w:rPr>
          <w:rFonts w:ascii="Arial" w:hAnsi="Arial" w:cs="Arial"/>
          <w:color w:val="000000"/>
          <w:sz w:val="22"/>
          <w:szCs w:val="22"/>
          <w:lang w:val="en-GB"/>
        </w:rPr>
        <w:t>.</w:t>
      </w:r>
    </w:p>
    <w:p w:rsidR="001D7AC6" w:rsidRPr="006F5D2E" w:rsidRDefault="001D7AC6" w:rsidP="001D7AC6">
      <w:pPr>
        <w:pStyle w:val="NormalWeb"/>
        <w:tabs>
          <w:tab w:val="center" w:pos="709"/>
        </w:tabs>
        <w:jc w:val="both"/>
        <w:rPr>
          <w:rFonts w:ascii="Arial" w:hAnsi="Arial" w:cs="Arial"/>
          <w:color w:val="000000"/>
          <w:sz w:val="22"/>
          <w:szCs w:val="22"/>
          <w:lang w:val="en-GB"/>
        </w:rPr>
      </w:pPr>
    </w:p>
    <w:p w:rsidR="001D7AC6" w:rsidRPr="006F5D2E" w:rsidRDefault="001D7AC6" w:rsidP="001D7AC6">
      <w:pPr>
        <w:tabs>
          <w:tab w:val="center" w:pos="709"/>
        </w:tabs>
        <w:spacing w:after="120"/>
        <w:rPr>
          <w:b/>
          <w:sz w:val="22"/>
          <w:szCs w:val="22"/>
        </w:rPr>
      </w:pPr>
      <w:r w:rsidRPr="006F5D2E">
        <w:rPr>
          <w:b/>
          <w:sz w:val="22"/>
          <w:szCs w:val="22"/>
        </w:rPr>
        <w:t>Recommendation</w:t>
      </w:r>
    </w:p>
    <w:p w:rsidR="001D7AC6" w:rsidRPr="006F5D2E" w:rsidRDefault="001D7AC6" w:rsidP="001D7AC6">
      <w:pPr>
        <w:tabs>
          <w:tab w:val="center" w:pos="709"/>
        </w:tabs>
        <w:suppressAutoHyphens/>
        <w:autoSpaceDN w:val="0"/>
        <w:spacing w:before="240" w:after="120"/>
        <w:textAlignment w:val="baseline"/>
        <w:rPr>
          <w:sz w:val="22"/>
          <w:szCs w:val="22"/>
        </w:rPr>
      </w:pPr>
      <w:r w:rsidRPr="006F5D2E">
        <w:rPr>
          <w:sz w:val="22"/>
          <w:szCs w:val="22"/>
        </w:rPr>
        <w:t xml:space="preserve">a) The department should request all suppliers to complete the SDB 9 form or the PA 29 (the department’s equivalent) when requesting for bids. </w:t>
      </w:r>
    </w:p>
    <w:p w:rsidR="001D7AC6" w:rsidRPr="006F5D2E" w:rsidRDefault="001D7AC6" w:rsidP="001D7AC6">
      <w:pPr>
        <w:tabs>
          <w:tab w:val="center" w:pos="709"/>
        </w:tabs>
        <w:suppressAutoHyphens/>
        <w:autoSpaceDN w:val="0"/>
        <w:spacing w:before="240" w:after="120"/>
        <w:textAlignment w:val="baseline"/>
        <w:rPr>
          <w:sz w:val="22"/>
          <w:szCs w:val="22"/>
        </w:rPr>
      </w:pPr>
      <w:r w:rsidRPr="006F5D2E">
        <w:rPr>
          <w:sz w:val="22"/>
          <w:szCs w:val="22"/>
        </w:rPr>
        <w:t>b) In cases where it appears as though suppliers have colluded with one another, the department should report those suppliers to the competition commission for investigation in accordance with the Competition Act.</w:t>
      </w:r>
    </w:p>
    <w:p w:rsidR="001D7AC6" w:rsidRPr="005256B1" w:rsidRDefault="001D7AC6" w:rsidP="001D7AC6">
      <w:pPr>
        <w:tabs>
          <w:tab w:val="center" w:pos="709"/>
        </w:tabs>
        <w:suppressAutoHyphens/>
        <w:autoSpaceDN w:val="0"/>
        <w:spacing w:before="240" w:after="120"/>
        <w:textAlignment w:val="baseline"/>
        <w:rPr>
          <w:sz w:val="22"/>
          <w:szCs w:val="22"/>
        </w:rPr>
      </w:pPr>
      <w:r>
        <w:rPr>
          <w:sz w:val="22"/>
          <w:szCs w:val="22"/>
        </w:rPr>
        <w:t xml:space="preserve">c) </w:t>
      </w:r>
      <w:r w:rsidRPr="005256B1">
        <w:rPr>
          <w:sz w:val="22"/>
          <w:szCs w:val="22"/>
        </w:rPr>
        <w:t>In cases where it appears as though suppliers have colluded with one another, the department should report those suppliers to NT to list them as a prohibited supplier.</w:t>
      </w:r>
    </w:p>
    <w:p w:rsidR="001D7AC6" w:rsidRPr="005256B1" w:rsidRDefault="001D7AC6" w:rsidP="001D7AC6">
      <w:pPr>
        <w:tabs>
          <w:tab w:val="center" w:pos="709"/>
        </w:tabs>
        <w:suppressAutoHyphens/>
        <w:autoSpaceDN w:val="0"/>
        <w:spacing w:before="240" w:after="120"/>
        <w:textAlignment w:val="baseline"/>
        <w:rPr>
          <w:sz w:val="22"/>
          <w:szCs w:val="22"/>
        </w:rPr>
      </w:pPr>
      <w:r>
        <w:rPr>
          <w:sz w:val="22"/>
          <w:szCs w:val="22"/>
        </w:rPr>
        <w:t xml:space="preserve">d) </w:t>
      </w:r>
      <w:r w:rsidRPr="005256B1">
        <w:rPr>
          <w:sz w:val="22"/>
          <w:szCs w:val="22"/>
        </w:rPr>
        <w:t>In cases where it appears as though suppliers have colluded with one another, the department should report those suppliers to SITA to ensure that they are removed from their supplier lists.</w:t>
      </w:r>
    </w:p>
    <w:p w:rsidR="001D7AC6" w:rsidRPr="005256B1" w:rsidRDefault="001D7AC6" w:rsidP="001D7AC6">
      <w:pPr>
        <w:tabs>
          <w:tab w:val="center" w:pos="709"/>
        </w:tabs>
        <w:suppressAutoHyphens/>
        <w:autoSpaceDN w:val="0"/>
        <w:spacing w:before="240" w:after="120"/>
        <w:textAlignment w:val="baseline"/>
        <w:rPr>
          <w:sz w:val="22"/>
          <w:szCs w:val="22"/>
        </w:rPr>
      </w:pPr>
      <w:r>
        <w:rPr>
          <w:sz w:val="22"/>
          <w:szCs w:val="22"/>
        </w:rPr>
        <w:t xml:space="preserve">e) </w:t>
      </w:r>
      <w:r w:rsidRPr="005256B1">
        <w:rPr>
          <w:sz w:val="22"/>
          <w:szCs w:val="22"/>
        </w:rPr>
        <w:t>The matters needs to be investigated and determined why the service providers were able to quote exactly the same prices. If there were any transgressions by the officials of the department the required disciplinary actions needs to be instigated.</w:t>
      </w:r>
    </w:p>
    <w:p w:rsidR="001D7AC6" w:rsidRPr="002C76C1" w:rsidRDefault="001D7AC6" w:rsidP="001D7AC6">
      <w:pPr>
        <w:pStyle w:val="ListParagraph"/>
        <w:tabs>
          <w:tab w:val="center" w:pos="709"/>
        </w:tabs>
        <w:rPr>
          <w:rFonts w:ascii="Arial" w:hAnsi="Arial" w:cs="Arial"/>
          <w:color w:val="000000"/>
          <w:sz w:val="22"/>
          <w:szCs w:val="22"/>
        </w:rPr>
      </w:pPr>
    </w:p>
    <w:p w:rsidR="001D7AC6" w:rsidRPr="002C76C1" w:rsidRDefault="001D7AC6" w:rsidP="001D7AC6">
      <w:pPr>
        <w:pStyle w:val="ListParagraph"/>
        <w:tabs>
          <w:tab w:val="center" w:pos="709"/>
        </w:tabs>
        <w:rPr>
          <w:rFonts w:ascii="Arial" w:hAnsi="Arial" w:cs="Arial"/>
          <w:color w:val="000000"/>
          <w:sz w:val="22"/>
          <w:szCs w:val="22"/>
        </w:rPr>
      </w:pPr>
    </w:p>
    <w:p w:rsidR="001D7AC6" w:rsidRPr="006F5D2E" w:rsidRDefault="001D7AC6" w:rsidP="001D7AC6">
      <w:pPr>
        <w:tabs>
          <w:tab w:val="center" w:pos="709"/>
        </w:tabs>
        <w:spacing w:after="120"/>
        <w:jc w:val="both"/>
        <w:rPr>
          <w:b/>
          <w:bCs/>
          <w:sz w:val="22"/>
          <w:szCs w:val="22"/>
        </w:rPr>
      </w:pPr>
      <w:r w:rsidRPr="006F5D2E">
        <w:rPr>
          <w:b/>
          <w:bCs/>
          <w:sz w:val="22"/>
          <w:szCs w:val="22"/>
        </w:rPr>
        <w:t>Management response</w:t>
      </w:r>
    </w:p>
    <w:p w:rsidR="001D7AC6" w:rsidRPr="006F5D2E" w:rsidRDefault="001D7AC6" w:rsidP="001D7AC6">
      <w:pPr>
        <w:tabs>
          <w:tab w:val="center" w:pos="709"/>
        </w:tabs>
        <w:spacing w:after="120" w:line="260" w:lineRule="exact"/>
        <w:rPr>
          <w:sz w:val="22"/>
          <w:szCs w:val="22"/>
        </w:rPr>
      </w:pPr>
      <w:r w:rsidRPr="006F5D2E">
        <w:rPr>
          <w:sz w:val="22"/>
          <w:szCs w:val="22"/>
        </w:rPr>
        <w:t>I am [not] in agreement with the finding for the following reasons [and supply the following/attached information in support of this]:</w:t>
      </w:r>
    </w:p>
    <w:p w:rsidR="001D7AC6" w:rsidRPr="002C76C1" w:rsidRDefault="001D7AC6" w:rsidP="001D7AC6">
      <w:pPr>
        <w:tabs>
          <w:tab w:val="center" w:pos="709"/>
        </w:tabs>
        <w:spacing w:after="120" w:line="260" w:lineRule="exact"/>
      </w:pPr>
    </w:p>
    <w:p w:rsidR="001D7AC6" w:rsidRPr="002C76C1" w:rsidRDefault="001D7AC6" w:rsidP="001D7AC6">
      <w:pPr>
        <w:pStyle w:val="lg-a-1"/>
        <w:tabs>
          <w:tab w:val="center" w:pos="709"/>
        </w:tabs>
        <w:spacing w:before="0"/>
        <w:ind w:left="0" w:firstLine="0"/>
        <w:jc w:val="left"/>
        <w:rPr>
          <w:rFonts w:ascii="Arial" w:hAnsi="Arial" w:cs="Arial"/>
          <w:sz w:val="22"/>
          <w:szCs w:val="22"/>
        </w:rPr>
      </w:pPr>
      <w:r w:rsidRPr="002C76C1">
        <w:rPr>
          <w:rFonts w:ascii="Arial" w:hAnsi="Arial" w:cs="Arial"/>
          <w:sz w:val="22"/>
          <w:szCs w:val="22"/>
        </w:rPr>
        <w:t>Reference is made to Request for IT Equipment received from Directorate: EPWP: Building Maintenance and NYS dated 2011/07/15 (Ref: 07/2011-028/4504).  The Directorate requested the procurement of a Network Printer and Digital Camera:</w:t>
      </w:r>
    </w:p>
    <w:p w:rsidR="001D7AC6" w:rsidRPr="002C76C1" w:rsidRDefault="001D7AC6" w:rsidP="001D7AC6">
      <w:pPr>
        <w:pStyle w:val="lg-a-1"/>
        <w:tabs>
          <w:tab w:val="center" w:pos="709"/>
        </w:tabs>
        <w:spacing w:before="0"/>
        <w:ind w:left="0" w:firstLine="0"/>
        <w:jc w:val="left"/>
        <w:rPr>
          <w:rFonts w:ascii="Arial" w:hAnsi="Arial" w:cs="Arial"/>
          <w:sz w:val="22"/>
          <w:szCs w:val="22"/>
        </w:rPr>
      </w:pPr>
    </w:p>
    <w:p w:rsidR="001D7AC6" w:rsidRPr="002C76C1" w:rsidRDefault="001D7AC6" w:rsidP="001D7AC6">
      <w:pPr>
        <w:pStyle w:val="lg-a-1"/>
        <w:tabs>
          <w:tab w:val="center" w:pos="709"/>
        </w:tabs>
        <w:spacing w:before="0"/>
        <w:ind w:left="567" w:firstLine="0"/>
        <w:jc w:val="left"/>
        <w:rPr>
          <w:rFonts w:ascii="Arial" w:hAnsi="Arial" w:cs="Arial"/>
          <w:sz w:val="22"/>
          <w:szCs w:val="22"/>
        </w:rPr>
      </w:pPr>
      <w:r w:rsidRPr="002C76C1">
        <w:rPr>
          <w:rFonts w:ascii="Arial" w:hAnsi="Arial" w:cs="Arial"/>
          <w:sz w:val="22"/>
          <w:szCs w:val="22"/>
        </w:rPr>
        <w:t>Printer</w:t>
      </w:r>
    </w:p>
    <w:p w:rsidR="001D7AC6" w:rsidRPr="002C76C1" w:rsidRDefault="001D7AC6" w:rsidP="006F5D2E">
      <w:pPr>
        <w:pStyle w:val="lg-a-1"/>
        <w:numPr>
          <w:ilvl w:val="0"/>
          <w:numId w:val="244"/>
        </w:numPr>
        <w:tabs>
          <w:tab w:val="center" w:pos="709"/>
        </w:tabs>
        <w:autoSpaceDN w:val="0"/>
        <w:spacing w:before="0"/>
        <w:ind w:left="567" w:firstLine="0"/>
        <w:jc w:val="left"/>
        <w:rPr>
          <w:rFonts w:ascii="Arial" w:hAnsi="Arial" w:cs="Arial"/>
          <w:sz w:val="22"/>
          <w:szCs w:val="22"/>
        </w:rPr>
      </w:pPr>
      <w:r>
        <w:rPr>
          <w:rFonts w:ascii="Arial" w:hAnsi="Arial" w:cs="Arial"/>
          <w:sz w:val="22"/>
          <w:szCs w:val="22"/>
        </w:rPr>
        <w:t> </w:t>
      </w:r>
      <w:r w:rsidRPr="002C76C1">
        <w:rPr>
          <w:rFonts w:ascii="Arial" w:hAnsi="Arial" w:cs="Arial"/>
          <w:sz w:val="22"/>
          <w:szCs w:val="22"/>
        </w:rPr>
        <w:t>Neo Technologies    </w:t>
      </w:r>
      <w:r>
        <w:rPr>
          <w:rFonts w:ascii="Arial" w:hAnsi="Arial" w:cs="Arial"/>
          <w:sz w:val="22"/>
          <w:szCs w:val="22"/>
        </w:rPr>
        <w:t xml:space="preserve">                        </w:t>
      </w:r>
      <w:r w:rsidRPr="002C76C1">
        <w:rPr>
          <w:rFonts w:ascii="Arial" w:hAnsi="Arial" w:cs="Arial"/>
          <w:sz w:val="22"/>
          <w:szCs w:val="22"/>
        </w:rPr>
        <w:t xml:space="preserve"> 88 125,60 (Winning supplier)</w:t>
      </w:r>
    </w:p>
    <w:p w:rsidR="001D7AC6" w:rsidRPr="002C76C1" w:rsidRDefault="001D7AC6" w:rsidP="006F5D2E">
      <w:pPr>
        <w:pStyle w:val="lg-a-1"/>
        <w:numPr>
          <w:ilvl w:val="0"/>
          <w:numId w:val="244"/>
        </w:numPr>
        <w:tabs>
          <w:tab w:val="center" w:pos="709"/>
        </w:tabs>
        <w:autoSpaceDN w:val="0"/>
        <w:spacing w:before="0"/>
        <w:ind w:left="1418" w:hanging="851"/>
        <w:jc w:val="left"/>
        <w:rPr>
          <w:rFonts w:ascii="Arial" w:hAnsi="Arial" w:cs="Arial"/>
          <w:sz w:val="22"/>
          <w:szCs w:val="22"/>
        </w:rPr>
      </w:pPr>
      <w:r w:rsidRPr="002C76C1">
        <w:rPr>
          <w:rFonts w:ascii="Arial" w:hAnsi="Arial" w:cs="Arial"/>
          <w:sz w:val="22"/>
          <w:szCs w:val="22"/>
        </w:rPr>
        <w:t>JohnBak Solution                                88 125,60</w:t>
      </w:r>
    </w:p>
    <w:p w:rsidR="001D7AC6" w:rsidRPr="002C76C1" w:rsidRDefault="001D7AC6" w:rsidP="006F5D2E">
      <w:pPr>
        <w:pStyle w:val="lg-a-1"/>
        <w:numPr>
          <w:ilvl w:val="0"/>
          <w:numId w:val="244"/>
        </w:numPr>
        <w:tabs>
          <w:tab w:val="center" w:pos="709"/>
        </w:tabs>
        <w:autoSpaceDN w:val="0"/>
        <w:spacing w:before="0"/>
        <w:ind w:left="1418" w:hanging="851"/>
        <w:jc w:val="left"/>
        <w:rPr>
          <w:rFonts w:ascii="Arial" w:hAnsi="Arial" w:cs="Arial"/>
          <w:sz w:val="22"/>
          <w:szCs w:val="22"/>
        </w:rPr>
      </w:pPr>
      <w:r w:rsidRPr="002C76C1">
        <w:rPr>
          <w:rFonts w:ascii="Arial" w:hAnsi="Arial" w:cs="Arial"/>
          <w:sz w:val="22"/>
          <w:szCs w:val="22"/>
        </w:rPr>
        <w:t>CSS Tirisano                                       93 750,64</w:t>
      </w:r>
    </w:p>
    <w:p w:rsidR="001D7AC6" w:rsidRPr="002C76C1" w:rsidRDefault="001D7AC6" w:rsidP="001D7AC6">
      <w:pPr>
        <w:pStyle w:val="ListParagraph"/>
        <w:tabs>
          <w:tab w:val="center" w:pos="709"/>
        </w:tabs>
        <w:ind w:left="567"/>
        <w:rPr>
          <w:rFonts w:ascii="Arial" w:hAnsi="Arial" w:cs="Arial"/>
          <w:sz w:val="22"/>
          <w:szCs w:val="22"/>
        </w:rPr>
      </w:pPr>
    </w:p>
    <w:p w:rsidR="001D7AC6" w:rsidRPr="002C76C1" w:rsidRDefault="001D7AC6" w:rsidP="001D7AC6">
      <w:pPr>
        <w:tabs>
          <w:tab w:val="center" w:pos="709"/>
        </w:tabs>
        <w:autoSpaceDE w:val="0"/>
        <w:ind w:firstLine="567"/>
      </w:pPr>
      <w:r w:rsidRPr="002C76C1">
        <w:t>Camera</w:t>
      </w:r>
    </w:p>
    <w:p w:rsidR="001D7AC6" w:rsidRPr="002C76C1" w:rsidRDefault="001D7AC6" w:rsidP="006F5D2E">
      <w:pPr>
        <w:pStyle w:val="ListParagraph"/>
        <w:numPr>
          <w:ilvl w:val="0"/>
          <w:numId w:val="245"/>
        </w:numPr>
        <w:tabs>
          <w:tab w:val="center" w:pos="709"/>
        </w:tabs>
        <w:autoSpaceDE w:val="0"/>
        <w:autoSpaceDN w:val="0"/>
        <w:ind w:left="1418" w:hanging="851"/>
        <w:rPr>
          <w:rFonts w:ascii="Arial" w:hAnsi="Arial" w:cs="Arial"/>
          <w:sz w:val="22"/>
          <w:szCs w:val="22"/>
        </w:rPr>
      </w:pPr>
      <w:r w:rsidRPr="002C76C1">
        <w:rPr>
          <w:rFonts w:ascii="Arial" w:hAnsi="Arial" w:cs="Arial"/>
          <w:sz w:val="22"/>
          <w:szCs w:val="22"/>
        </w:rPr>
        <w:t>Pro-Networks                                      4 773,70 (Winning supplier)</w:t>
      </w:r>
    </w:p>
    <w:p w:rsidR="001D7AC6" w:rsidRPr="002C76C1" w:rsidRDefault="001D7AC6" w:rsidP="006F5D2E">
      <w:pPr>
        <w:pStyle w:val="ListParagraph"/>
        <w:numPr>
          <w:ilvl w:val="0"/>
          <w:numId w:val="245"/>
        </w:numPr>
        <w:tabs>
          <w:tab w:val="center" w:pos="709"/>
        </w:tabs>
        <w:autoSpaceDE w:val="0"/>
        <w:autoSpaceDN w:val="0"/>
        <w:ind w:left="1418" w:hanging="851"/>
        <w:rPr>
          <w:rFonts w:ascii="Arial" w:hAnsi="Arial" w:cs="Arial"/>
          <w:sz w:val="22"/>
          <w:szCs w:val="22"/>
        </w:rPr>
      </w:pPr>
      <w:r w:rsidRPr="002C76C1">
        <w:rPr>
          <w:rFonts w:ascii="Arial" w:hAnsi="Arial" w:cs="Arial"/>
          <w:sz w:val="22"/>
          <w:szCs w:val="22"/>
        </w:rPr>
        <w:t>JohnBak Solutions                              4 773,70</w:t>
      </w:r>
    </w:p>
    <w:p w:rsidR="001D7AC6" w:rsidRPr="002C76C1" w:rsidRDefault="001D7AC6" w:rsidP="006F5D2E">
      <w:pPr>
        <w:pStyle w:val="ListParagraph"/>
        <w:numPr>
          <w:ilvl w:val="0"/>
          <w:numId w:val="245"/>
        </w:numPr>
        <w:tabs>
          <w:tab w:val="center" w:pos="709"/>
        </w:tabs>
        <w:autoSpaceDE w:val="0"/>
        <w:autoSpaceDN w:val="0"/>
        <w:ind w:left="1418" w:hanging="851"/>
        <w:rPr>
          <w:rFonts w:ascii="Arial" w:hAnsi="Arial" w:cs="Arial"/>
          <w:sz w:val="22"/>
          <w:szCs w:val="22"/>
        </w:rPr>
      </w:pPr>
      <w:r w:rsidRPr="002C76C1">
        <w:rPr>
          <w:rFonts w:ascii="Arial" w:hAnsi="Arial" w:cs="Arial"/>
          <w:sz w:val="22"/>
          <w:szCs w:val="22"/>
        </w:rPr>
        <w:t>CSS Tirisano                                       5 078,42</w:t>
      </w:r>
    </w:p>
    <w:p w:rsidR="001D7AC6" w:rsidRPr="002C76C1" w:rsidRDefault="001D7AC6" w:rsidP="001D7AC6">
      <w:pPr>
        <w:tabs>
          <w:tab w:val="center" w:pos="709"/>
        </w:tabs>
        <w:spacing w:after="120"/>
        <w:jc w:val="both"/>
        <w:rPr>
          <w:b/>
          <w:bCs/>
        </w:rPr>
      </w:pPr>
    </w:p>
    <w:p w:rsidR="001D7AC6" w:rsidRPr="00461D54" w:rsidRDefault="001D7AC6" w:rsidP="001D7AC6">
      <w:pPr>
        <w:tabs>
          <w:tab w:val="center" w:pos="709"/>
        </w:tabs>
        <w:spacing w:after="120"/>
        <w:jc w:val="both"/>
        <w:rPr>
          <w:b/>
          <w:bCs/>
          <w:sz w:val="22"/>
          <w:szCs w:val="22"/>
          <w:u w:val="single"/>
        </w:rPr>
      </w:pPr>
      <w:r w:rsidRPr="00461D54">
        <w:rPr>
          <w:b/>
          <w:bCs/>
          <w:sz w:val="22"/>
          <w:szCs w:val="22"/>
          <w:u w:val="single"/>
        </w:rPr>
        <w:t>Reasons provided for different suppliers being used on above request:</w:t>
      </w:r>
    </w:p>
    <w:p w:rsidR="001D7AC6" w:rsidRPr="00461D54" w:rsidRDefault="001D7AC6" w:rsidP="001D7AC6">
      <w:pPr>
        <w:tabs>
          <w:tab w:val="center" w:pos="709"/>
        </w:tabs>
        <w:suppressAutoHyphens/>
        <w:autoSpaceDN w:val="0"/>
        <w:spacing w:after="120"/>
        <w:jc w:val="both"/>
        <w:textAlignment w:val="baseline"/>
        <w:rPr>
          <w:b/>
          <w:bCs/>
          <w:sz w:val="22"/>
          <w:szCs w:val="22"/>
        </w:rPr>
      </w:pPr>
      <w:r w:rsidRPr="00461D54">
        <w:rPr>
          <w:bCs/>
          <w:sz w:val="22"/>
          <w:szCs w:val="22"/>
        </w:rPr>
        <w:t xml:space="preserve">Suppliers are selected on a monthly rotational basis.  Suppliers are selected based on equipment supplied.  Not all suppliers will specialise in printing equipment, therefore different suppliers are used for Printers, Computers, Camera’s, Projectors, etc.  </w:t>
      </w:r>
    </w:p>
    <w:p w:rsidR="001D7AC6" w:rsidRPr="00461D54" w:rsidRDefault="001D7AC6" w:rsidP="001D7AC6">
      <w:pPr>
        <w:tabs>
          <w:tab w:val="center" w:pos="709"/>
        </w:tabs>
        <w:suppressAutoHyphens/>
        <w:autoSpaceDN w:val="0"/>
        <w:spacing w:after="120"/>
        <w:jc w:val="both"/>
        <w:textAlignment w:val="baseline"/>
        <w:rPr>
          <w:b/>
          <w:bCs/>
          <w:sz w:val="22"/>
          <w:szCs w:val="22"/>
        </w:rPr>
      </w:pPr>
      <w:r w:rsidRPr="00461D54">
        <w:rPr>
          <w:bCs/>
          <w:sz w:val="22"/>
          <w:szCs w:val="22"/>
        </w:rPr>
        <w:t xml:space="preserve">Even though JohnBak Solutions quoted on both items, they were not selected as the winning supplier.  Information Services tries to equal business to all the selected suppliers on the month rotation list.  It might be that JohnBak already received other business within the month and it will not be fair to give them more business and penalise another supplier for not stocking both Printer and Camera.  </w:t>
      </w:r>
    </w:p>
    <w:p w:rsidR="001D7AC6" w:rsidRPr="002C76C1" w:rsidRDefault="001D7AC6" w:rsidP="001D7AC6">
      <w:pPr>
        <w:tabs>
          <w:tab w:val="center" w:pos="709"/>
        </w:tabs>
        <w:spacing w:after="120"/>
        <w:jc w:val="both"/>
        <w:rPr>
          <w:b/>
          <w:bCs/>
        </w:rPr>
      </w:pPr>
    </w:p>
    <w:p w:rsidR="001D7AC6" w:rsidRPr="002C76C1" w:rsidRDefault="001D7AC6" w:rsidP="001D7AC6">
      <w:pPr>
        <w:tabs>
          <w:tab w:val="center" w:pos="709"/>
        </w:tabs>
        <w:spacing w:after="120"/>
        <w:jc w:val="both"/>
        <w:rPr>
          <w:b/>
          <w:bCs/>
          <w:u w:val="single"/>
        </w:rPr>
      </w:pPr>
      <w:r w:rsidRPr="00461D54">
        <w:rPr>
          <w:b/>
          <w:bCs/>
          <w:sz w:val="22"/>
          <w:szCs w:val="22"/>
          <w:u w:val="single"/>
        </w:rPr>
        <w:t>Reasons provided for different pricing on above request</w:t>
      </w:r>
      <w:r w:rsidRPr="002C76C1">
        <w:rPr>
          <w:b/>
          <w:bCs/>
          <w:u w:val="single"/>
        </w:rPr>
        <w:t>:</w:t>
      </w:r>
    </w:p>
    <w:p w:rsidR="001D7AC6" w:rsidRPr="00461D54" w:rsidRDefault="001D7AC6" w:rsidP="001D7AC6">
      <w:pPr>
        <w:tabs>
          <w:tab w:val="center" w:pos="709"/>
        </w:tabs>
        <w:suppressAutoHyphens/>
        <w:autoSpaceDN w:val="0"/>
        <w:spacing w:after="120"/>
        <w:jc w:val="both"/>
        <w:textAlignment w:val="baseline"/>
        <w:rPr>
          <w:bCs/>
          <w:sz w:val="22"/>
          <w:szCs w:val="22"/>
        </w:rPr>
      </w:pPr>
      <w:r w:rsidRPr="00461D54">
        <w:rPr>
          <w:bCs/>
          <w:sz w:val="22"/>
          <w:szCs w:val="22"/>
        </w:rPr>
        <w:t>Reference is made to letter attached from SITA dated 2004/12/13 referring to a single price for specific products.</w:t>
      </w:r>
    </w:p>
    <w:p w:rsidR="001D7AC6" w:rsidRPr="00461D54" w:rsidRDefault="001D7AC6" w:rsidP="001D7AC6">
      <w:pPr>
        <w:tabs>
          <w:tab w:val="center" w:pos="709"/>
        </w:tabs>
        <w:suppressAutoHyphens/>
        <w:autoSpaceDN w:val="0"/>
        <w:spacing w:after="120"/>
        <w:jc w:val="both"/>
        <w:textAlignment w:val="baseline"/>
        <w:rPr>
          <w:bCs/>
          <w:sz w:val="22"/>
          <w:szCs w:val="22"/>
        </w:rPr>
      </w:pPr>
      <w:r w:rsidRPr="00461D54">
        <w:rPr>
          <w:bCs/>
          <w:sz w:val="22"/>
          <w:szCs w:val="22"/>
        </w:rPr>
        <w:t xml:space="preserve">To follow correct processes, we are forced to attach three quotations with each request.  Some of the suppliers on the RFT 285/1 do not adhere to above instruction from SITA.  The procurement officer will report them to the manufacturer for non-compliance.  But we have to attach the quotation, as we must supply three quotations per request.  </w:t>
      </w:r>
    </w:p>
    <w:p w:rsidR="001D7AC6" w:rsidRPr="002C76C1" w:rsidRDefault="001D7AC6" w:rsidP="001D7AC6">
      <w:pPr>
        <w:tabs>
          <w:tab w:val="center" w:pos="709"/>
        </w:tabs>
        <w:spacing w:after="120" w:line="260" w:lineRule="exact"/>
      </w:pPr>
    </w:p>
    <w:p w:rsidR="001D7AC6" w:rsidRPr="002C76C1" w:rsidRDefault="001D7AC6" w:rsidP="001D7AC6">
      <w:pPr>
        <w:tabs>
          <w:tab w:val="center" w:pos="709"/>
        </w:tabs>
        <w:spacing w:after="120" w:line="260" w:lineRule="exact"/>
        <w:rPr>
          <w:i/>
        </w:rPr>
      </w:pPr>
      <w:r w:rsidRPr="002C76C1">
        <w:rPr>
          <w:i/>
        </w:rPr>
        <w:t>Name:</w:t>
      </w:r>
      <w:r w:rsidRPr="002C76C1">
        <w:rPr>
          <w:rFonts w:eastAsia="Arial Unicode MS"/>
        </w:rPr>
        <w:t xml:space="preserve">   Dintheng Matlala</w:t>
      </w:r>
    </w:p>
    <w:p w:rsidR="001D7AC6" w:rsidRPr="002C76C1" w:rsidRDefault="001D7AC6" w:rsidP="001D7AC6">
      <w:pPr>
        <w:tabs>
          <w:tab w:val="center" w:pos="709"/>
        </w:tabs>
        <w:spacing w:after="120" w:line="260" w:lineRule="exact"/>
        <w:rPr>
          <w:i/>
        </w:rPr>
      </w:pPr>
      <w:r w:rsidRPr="002C76C1">
        <w:rPr>
          <w:i/>
        </w:rPr>
        <w:t>Position:  Deputy Director</w:t>
      </w:r>
    </w:p>
    <w:p w:rsidR="001D7AC6" w:rsidRPr="002C76C1" w:rsidRDefault="001D7AC6" w:rsidP="001D7AC6">
      <w:pPr>
        <w:tabs>
          <w:tab w:val="center" w:pos="709"/>
        </w:tabs>
        <w:spacing w:after="120" w:line="260" w:lineRule="exact"/>
        <w:rPr>
          <w:i/>
        </w:rPr>
      </w:pPr>
      <w:r w:rsidRPr="002C76C1">
        <w:rPr>
          <w:i/>
        </w:rPr>
        <w:t xml:space="preserve">Date:   04/07/2012 </w:t>
      </w:r>
    </w:p>
    <w:p w:rsidR="001D7AC6" w:rsidRPr="002C76C1" w:rsidRDefault="001D7AC6" w:rsidP="001D7AC6">
      <w:pPr>
        <w:tabs>
          <w:tab w:val="center" w:pos="709"/>
        </w:tabs>
        <w:spacing w:after="120"/>
        <w:jc w:val="both"/>
        <w:rPr>
          <w:b/>
          <w:bCs/>
        </w:rPr>
      </w:pPr>
    </w:p>
    <w:p w:rsidR="001D7AC6" w:rsidRPr="002C76C1" w:rsidRDefault="001D7AC6" w:rsidP="001D7AC6">
      <w:pPr>
        <w:tabs>
          <w:tab w:val="center" w:pos="709"/>
        </w:tabs>
        <w:spacing w:after="120"/>
        <w:jc w:val="both"/>
        <w:rPr>
          <w:b/>
          <w:bCs/>
        </w:rPr>
      </w:pPr>
    </w:p>
    <w:p w:rsidR="001D7AC6" w:rsidRPr="002C76C1" w:rsidRDefault="001D7AC6" w:rsidP="001D7AC6">
      <w:pPr>
        <w:tabs>
          <w:tab w:val="center" w:pos="709"/>
        </w:tabs>
        <w:spacing w:after="120"/>
        <w:jc w:val="both"/>
        <w:rPr>
          <w:b/>
          <w:bCs/>
        </w:rPr>
      </w:pPr>
      <w:r w:rsidRPr="002C76C1">
        <w:rPr>
          <w:b/>
          <w:bCs/>
        </w:rPr>
        <w:t>Auditor’s conclusion</w:t>
      </w:r>
    </w:p>
    <w:p w:rsidR="001D7AC6" w:rsidRPr="00461D54" w:rsidRDefault="001D7AC6" w:rsidP="001D7AC6">
      <w:pPr>
        <w:tabs>
          <w:tab w:val="center" w:pos="709"/>
        </w:tabs>
        <w:spacing w:after="120"/>
        <w:rPr>
          <w:bCs/>
          <w:sz w:val="22"/>
          <w:szCs w:val="22"/>
        </w:rPr>
      </w:pPr>
      <w:r w:rsidRPr="00461D54">
        <w:rPr>
          <w:bCs/>
          <w:sz w:val="22"/>
          <w:szCs w:val="22"/>
        </w:rPr>
        <w:t>a) &amp; c)</w:t>
      </w:r>
      <w:r w:rsidRPr="00461D54">
        <w:rPr>
          <w:bCs/>
          <w:sz w:val="22"/>
          <w:szCs w:val="22"/>
        </w:rPr>
        <w:tab/>
        <w:t xml:space="preserve">Although management has not indicated if they agree with the finding or not </w:t>
      </w:r>
      <w:r w:rsidRPr="00461D54">
        <w:rPr>
          <w:bCs/>
          <w:sz w:val="22"/>
          <w:szCs w:val="22"/>
        </w:rPr>
        <w:tab/>
        <w:t xml:space="preserve">cognisance is taken of the fact that not all suppliers may be able to provide all the </w:t>
      </w:r>
      <w:r w:rsidRPr="00461D54">
        <w:rPr>
          <w:bCs/>
          <w:sz w:val="22"/>
          <w:szCs w:val="22"/>
        </w:rPr>
        <w:tab/>
        <w:t xml:space="preserve">goods required. </w:t>
      </w:r>
    </w:p>
    <w:p w:rsidR="001D7AC6" w:rsidRPr="00461D54" w:rsidRDefault="001D7AC6" w:rsidP="001D7AC6">
      <w:pPr>
        <w:tabs>
          <w:tab w:val="center" w:pos="709"/>
        </w:tabs>
        <w:spacing w:after="120"/>
        <w:rPr>
          <w:bCs/>
          <w:sz w:val="22"/>
          <w:szCs w:val="22"/>
        </w:rPr>
      </w:pPr>
      <w:r w:rsidRPr="00461D54">
        <w:rPr>
          <w:bCs/>
          <w:sz w:val="22"/>
          <w:szCs w:val="22"/>
        </w:rPr>
        <w:t xml:space="preserve">Management has noted in their response that JohnBak solutions may have already received other business within the month; however no documentation was provided supporting their statement. Furthermore we were unable to confirm whether or not the suppliers are indeed rotated on a monthly basis. </w:t>
      </w:r>
    </w:p>
    <w:p w:rsidR="001D7AC6" w:rsidRPr="00461D54" w:rsidRDefault="001D7AC6" w:rsidP="001D7AC6">
      <w:pPr>
        <w:tabs>
          <w:tab w:val="center" w:pos="709"/>
        </w:tabs>
        <w:spacing w:after="120"/>
        <w:rPr>
          <w:bCs/>
          <w:sz w:val="22"/>
          <w:szCs w:val="22"/>
        </w:rPr>
      </w:pPr>
      <w:r w:rsidRPr="00461D54">
        <w:rPr>
          <w:bCs/>
          <w:sz w:val="22"/>
          <w:szCs w:val="22"/>
        </w:rPr>
        <w:t xml:space="preserve">The matter therefore remains unresolved. </w:t>
      </w:r>
    </w:p>
    <w:p w:rsidR="001D7AC6" w:rsidRPr="002C76C1" w:rsidRDefault="001D7AC6" w:rsidP="001D7AC6">
      <w:pPr>
        <w:pStyle w:val="ListParagraph"/>
        <w:tabs>
          <w:tab w:val="center" w:pos="709"/>
        </w:tabs>
        <w:spacing w:after="120"/>
        <w:rPr>
          <w:rFonts w:ascii="Arial" w:hAnsi="Arial" w:cs="Arial"/>
          <w:bCs/>
          <w:sz w:val="22"/>
          <w:szCs w:val="22"/>
        </w:rPr>
      </w:pPr>
    </w:p>
    <w:p w:rsidR="001D7AC6" w:rsidRPr="00045FE0" w:rsidRDefault="001D7AC6" w:rsidP="001D7AC6">
      <w:pPr>
        <w:tabs>
          <w:tab w:val="center" w:pos="709"/>
        </w:tabs>
        <w:suppressAutoHyphens/>
        <w:autoSpaceDN w:val="0"/>
        <w:spacing w:after="120"/>
        <w:textAlignment w:val="baseline"/>
        <w:rPr>
          <w:bCs/>
          <w:sz w:val="22"/>
          <w:szCs w:val="22"/>
        </w:rPr>
      </w:pPr>
      <w:r>
        <w:rPr>
          <w:bCs/>
          <w:sz w:val="22"/>
          <w:szCs w:val="22"/>
        </w:rPr>
        <w:t xml:space="preserve">b) </w:t>
      </w:r>
      <w:r w:rsidRPr="00045FE0">
        <w:rPr>
          <w:bCs/>
          <w:sz w:val="22"/>
          <w:szCs w:val="22"/>
        </w:rPr>
        <w:t xml:space="preserve">Although it was indicated that the suppliers are required to quote the same amount per the SITA contract 285/1, no price list was provided indicating the amounts that need to be quoted. </w:t>
      </w:r>
    </w:p>
    <w:p w:rsidR="001D7AC6" w:rsidRPr="00045FE0" w:rsidRDefault="001D7AC6" w:rsidP="001D7AC6">
      <w:pPr>
        <w:tabs>
          <w:tab w:val="center" w:pos="709"/>
        </w:tabs>
        <w:spacing w:after="120"/>
        <w:rPr>
          <w:bCs/>
          <w:sz w:val="22"/>
          <w:szCs w:val="22"/>
        </w:rPr>
      </w:pPr>
      <w:r w:rsidRPr="00045FE0">
        <w:rPr>
          <w:bCs/>
          <w:sz w:val="22"/>
          <w:szCs w:val="22"/>
        </w:rPr>
        <w:t xml:space="preserve">Furthermore, we have contacted SITA and attempted to gain access to the SITA e-portal to obtain the price lists, but was unsuccessful. </w:t>
      </w:r>
    </w:p>
    <w:p w:rsidR="001D7AC6" w:rsidRPr="00045FE0" w:rsidRDefault="001D7AC6" w:rsidP="001D7AC6">
      <w:pPr>
        <w:tabs>
          <w:tab w:val="center" w:pos="709"/>
        </w:tabs>
        <w:spacing w:after="120"/>
        <w:rPr>
          <w:bCs/>
          <w:sz w:val="22"/>
          <w:szCs w:val="22"/>
        </w:rPr>
      </w:pPr>
      <w:r w:rsidRPr="00045FE0">
        <w:rPr>
          <w:bCs/>
          <w:sz w:val="22"/>
          <w:szCs w:val="22"/>
        </w:rPr>
        <w:t xml:space="preserve">The matter therefore remains unresolved. </w:t>
      </w:r>
    </w:p>
    <w:p w:rsidR="001D7AC6" w:rsidRPr="002C76C1" w:rsidRDefault="001D7AC6" w:rsidP="001D7AC6">
      <w:pPr>
        <w:pStyle w:val="ListParagraph"/>
        <w:tabs>
          <w:tab w:val="center" w:pos="709"/>
        </w:tabs>
        <w:ind w:left="709"/>
        <w:rPr>
          <w:rFonts w:ascii="Arial" w:hAnsi="Arial" w:cs="Arial"/>
          <w:bCs/>
          <w:sz w:val="22"/>
          <w:szCs w:val="22"/>
        </w:rPr>
      </w:pPr>
    </w:p>
    <w:p w:rsidR="001D7AC6" w:rsidRPr="002C76C1" w:rsidRDefault="001D7AC6" w:rsidP="006F5D2E">
      <w:pPr>
        <w:pStyle w:val="ListParagraph"/>
        <w:numPr>
          <w:ilvl w:val="0"/>
          <w:numId w:val="246"/>
        </w:numPr>
        <w:tabs>
          <w:tab w:val="center" w:pos="709"/>
        </w:tabs>
        <w:suppressAutoHyphens/>
        <w:autoSpaceDN w:val="0"/>
        <w:ind w:left="284" w:hanging="284"/>
        <w:textAlignment w:val="baseline"/>
        <w:rPr>
          <w:rFonts w:ascii="Arial" w:hAnsi="Arial" w:cs="Arial"/>
          <w:bCs/>
          <w:sz w:val="22"/>
          <w:szCs w:val="22"/>
        </w:rPr>
      </w:pPr>
      <w:r w:rsidRPr="002C76C1">
        <w:rPr>
          <w:rFonts w:ascii="Arial" w:hAnsi="Arial" w:cs="Arial"/>
          <w:bCs/>
          <w:sz w:val="22"/>
          <w:szCs w:val="22"/>
        </w:rPr>
        <w:t>&amp; e)</w:t>
      </w:r>
      <w:r w:rsidRPr="002C76C1">
        <w:rPr>
          <w:rFonts w:ascii="Arial" w:hAnsi="Arial" w:cs="Arial"/>
          <w:bCs/>
          <w:sz w:val="22"/>
          <w:szCs w:val="22"/>
        </w:rPr>
        <w:tab/>
        <w:t xml:space="preserve">Although management did not address the finding the following issues were identified </w:t>
      </w:r>
      <w:r w:rsidRPr="002C76C1">
        <w:rPr>
          <w:rFonts w:ascii="Arial" w:hAnsi="Arial" w:cs="Arial"/>
          <w:bCs/>
          <w:sz w:val="22"/>
          <w:szCs w:val="22"/>
        </w:rPr>
        <w:tab/>
        <w:t>at SITA regarding the procurement procedures followed for contract 285/1:</w:t>
      </w:r>
      <w:r w:rsidRPr="002C76C1">
        <w:rPr>
          <w:rFonts w:ascii="Arial" w:hAnsi="Arial" w:cs="Arial"/>
          <w:bCs/>
          <w:sz w:val="22"/>
          <w:szCs w:val="22"/>
        </w:rPr>
        <w:tab/>
      </w:r>
    </w:p>
    <w:p w:rsidR="001D7AC6" w:rsidRPr="002C76C1" w:rsidRDefault="001D7AC6" w:rsidP="001D7AC6">
      <w:pPr>
        <w:pStyle w:val="ListParagraph"/>
        <w:tabs>
          <w:tab w:val="center" w:pos="709"/>
        </w:tabs>
        <w:spacing w:after="120"/>
        <w:rPr>
          <w:rFonts w:ascii="Arial" w:hAnsi="Arial" w:cs="Arial"/>
          <w:bCs/>
          <w:sz w:val="22"/>
          <w:szCs w:val="22"/>
        </w:rPr>
      </w:pPr>
    </w:p>
    <w:tbl>
      <w:tblPr>
        <w:tblW w:w="9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64"/>
        <w:gridCol w:w="2436"/>
        <w:gridCol w:w="2307"/>
        <w:gridCol w:w="1923"/>
      </w:tblGrid>
      <w:tr w:rsidR="001D7AC6" w:rsidRPr="002C76C1" w:rsidTr="00861A27">
        <w:trPr>
          <w:trHeight w:val="406"/>
          <w:tblHeader/>
        </w:trPr>
        <w:tc>
          <w:tcPr>
            <w:tcW w:w="2564" w:type="dxa"/>
            <w:shd w:val="clear" w:color="auto" w:fill="BFBFBF" w:themeFill="background1" w:themeFillShade="BF"/>
          </w:tcPr>
          <w:p w:rsidR="001D7AC6" w:rsidRPr="002C76C1" w:rsidRDefault="001D7AC6" w:rsidP="00861A27">
            <w:pPr>
              <w:tabs>
                <w:tab w:val="center" w:pos="709"/>
              </w:tabs>
              <w:rPr>
                <w:b/>
                <w:color w:val="000000"/>
                <w:sz w:val="18"/>
                <w:szCs w:val="18"/>
                <w:lang w:eastAsia="en-ZA"/>
              </w:rPr>
            </w:pPr>
            <w:r w:rsidRPr="002C76C1">
              <w:rPr>
                <w:b/>
                <w:color w:val="000000"/>
                <w:sz w:val="18"/>
                <w:szCs w:val="18"/>
                <w:lang w:eastAsia="en-ZA"/>
              </w:rPr>
              <w:t>Deviation reported</w:t>
            </w:r>
          </w:p>
        </w:tc>
        <w:tc>
          <w:tcPr>
            <w:tcW w:w="2436" w:type="dxa"/>
            <w:shd w:val="clear" w:color="auto" w:fill="BFBFBF" w:themeFill="background1" w:themeFillShade="BF"/>
          </w:tcPr>
          <w:p w:rsidR="001D7AC6" w:rsidRPr="002C76C1" w:rsidRDefault="001D7AC6" w:rsidP="00861A27">
            <w:pPr>
              <w:tabs>
                <w:tab w:val="center" w:pos="709"/>
              </w:tabs>
              <w:rPr>
                <w:b/>
                <w:color w:val="000000"/>
                <w:sz w:val="18"/>
                <w:szCs w:val="18"/>
                <w:lang w:eastAsia="en-ZA"/>
              </w:rPr>
            </w:pPr>
            <w:r w:rsidRPr="002C76C1">
              <w:rPr>
                <w:b/>
                <w:color w:val="000000"/>
                <w:sz w:val="18"/>
                <w:szCs w:val="18"/>
                <w:lang w:eastAsia="en-ZA"/>
              </w:rPr>
              <w:t>Act, Regulation or Policy contravened</w:t>
            </w:r>
          </w:p>
        </w:tc>
        <w:tc>
          <w:tcPr>
            <w:tcW w:w="2307" w:type="dxa"/>
            <w:shd w:val="clear" w:color="auto" w:fill="BFBFBF" w:themeFill="background1" w:themeFillShade="BF"/>
          </w:tcPr>
          <w:p w:rsidR="001D7AC6" w:rsidRPr="002C76C1" w:rsidRDefault="001D7AC6" w:rsidP="00861A27">
            <w:pPr>
              <w:tabs>
                <w:tab w:val="center" w:pos="709"/>
              </w:tabs>
              <w:rPr>
                <w:b/>
                <w:color w:val="000000"/>
                <w:sz w:val="18"/>
                <w:szCs w:val="18"/>
                <w:lang w:eastAsia="en-ZA"/>
              </w:rPr>
            </w:pPr>
            <w:r w:rsidRPr="002C76C1">
              <w:rPr>
                <w:b/>
                <w:color w:val="000000"/>
                <w:sz w:val="18"/>
                <w:szCs w:val="18"/>
                <w:lang w:eastAsia="en-ZA"/>
              </w:rPr>
              <w:t>Comment</w:t>
            </w:r>
          </w:p>
        </w:tc>
        <w:tc>
          <w:tcPr>
            <w:tcW w:w="1923" w:type="dxa"/>
            <w:shd w:val="clear" w:color="auto" w:fill="BFBFBF" w:themeFill="background1" w:themeFillShade="BF"/>
          </w:tcPr>
          <w:p w:rsidR="001D7AC6" w:rsidRPr="002C76C1" w:rsidRDefault="001D7AC6" w:rsidP="00861A27">
            <w:pPr>
              <w:tabs>
                <w:tab w:val="center" w:pos="709"/>
              </w:tabs>
              <w:rPr>
                <w:b/>
                <w:color w:val="000000"/>
                <w:sz w:val="18"/>
                <w:szCs w:val="18"/>
                <w:lang w:eastAsia="en-ZA"/>
              </w:rPr>
            </w:pPr>
            <w:r w:rsidRPr="002C76C1">
              <w:rPr>
                <w:b/>
                <w:color w:val="000000"/>
                <w:sz w:val="18"/>
                <w:szCs w:val="18"/>
                <w:lang w:eastAsia="en-ZA"/>
              </w:rPr>
              <w:t>Potential impact</w:t>
            </w:r>
          </w:p>
        </w:tc>
      </w:tr>
      <w:tr w:rsidR="001D7AC6" w:rsidRPr="002C76C1" w:rsidTr="00861A27">
        <w:trPr>
          <w:trHeight w:val="1659"/>
        </w:trPr>
        <w:tc>
          <w:tcPr>
            <w:tcW w:w="2564"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The  declaration of interest of the Bid Evaluation Committee (BEC) members was not received and therefore it could not be confirmed if the members of the  BEC declared their interest in the bidders under evaluation</w:t>
            </w:r>
          </w:p>
        </w:tc>
        <w:tc>
          <w:tcPr>
            <w:tcW w:w="2436" w:type="dxa"/>
          </w:tcPr>
          <w:p w:rsidR="001D7AC6" w:rsidRPr="002C76C1" w:rsidRDefault="001D7AC6" w:rsidP="00861A27">
            <w:pPr>
              <w:tabs>
                <w:tab w:val="center" w:pos="709"/>
              </w:tabs>
              <w:rPr>
                <w:color w:val="000000"/>
                <w:sz w:val="18"/>
                <w:szCs w:val="18"/>
                <w:lang w:eastAsia="en-ZA"/>
              </w:rPr>
            </w:pPr>
            <w:r w:rsidRPr="002C76C1">
              <w:rPr>
                <w:sz w:val="18"/>
                <w:szCs w:val="18"/>
              </w:rPr>
              <w:t>Treasury Regulations par 16A8.3(a), 16A8.4(a) and (b) &amp; SITA Procedure Manual paragraph 8.3.1</w:t>
            </w:r>
          </w:p>
        </w:tc>
        <w:tc>
          <w:tcPr>
            <w:tcW w:w="2307" w:type="dxa"/>
          </w:tcPr>
          <w:p w:rsidR="001D7AC6" w:rsidRPr="002C76C1" w:rsidRDefault="001D7AC6" w:rsidP="00861A27">
            <w:pPr>
              <w:tabs>
                <w:tab w:val="center" w:pos="709"/>
              </w:tabs>
              <w:rPr>
                <w:sz w:val="18"/>
                <w:szCs w:val="18"/>
              </w:rPr>
            </w:pPr>
            <w:r w:rsidRPr="002C76C1">
              <w:rPr>
                <w:sz w:val="18"/>
                <w:szCs w:val="18"/>
              </w:rPr>
              <w:t>Alternative procedures could not perform on RC/SRC/SSB/PC to determine if conflicts existed as the tenders were awarded in prior years and the information is no longer available</w:t>
            </w:r>
          </w:p>
          <w:p w:rsidR="001D7AC6" w:rsidRPr="002C76C1" w:rsidRDefault="001D7AC6" w:rsidP="00861A27">
            <w:pPr>
              <w:tabs>
                <w:tab w:val="center" w:pos="709"/>
              </w:tabs>
              <w:rPr>
                <w:sz w:val="18"/>
                <w:szCs w:val="18"/>
              </w:rPr>
            </w:pPr>
          </w:p>
        </w:tc>
        <w:tc>
          <w:tcPr>
            <w:tcW w:w="1923" w:type="dxa"/>
          </w:tcPr>
          <w:p w:rsidR="001D7AC6" w:rsidRPr="002C76C1" w:rsidRDefault="001D7AC6" w:rsidP="00861A27">
            <w:pPr>
              <w:tabs>
                <w:tab w:val="center" w:pos="709"/>
              </w:tabs>
              <w:rPr>
                <w:sz w:val="18"/>
                <w:szCs w:val="18"/>
              </w:rPr>
            </w:pPr>
            <w:r w:rsidRPr="002C76C1">
              <w:rPr>
                <w:sz w:val="18"/>
                <w:szCs w:val="18"/>
              </w:rPr>
              <w:t>Non compliance with applicable laws and regulations.</w:t>
            </w:r>
          </w:p>
        </w:tc>
      </w:tr>
      <w:tr w:rsidR="001D7AC6" w:rsidRPr="002C76C1" w:rsidTr="00861A27">
        <w:trPr>
          <w:trHeight w:val="3114"/>
        </w:trPr>
        <w:tc>
          <w:tcPr>
            <w:tcW w:w="2564"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A declaration of interest form was not signed by all the members of the Recommendation Committee (RC)/Sourcing Review Council (SRC)/Supplier Selection Board (SSB)/Procurement Committee (PC)/Supplier Selection Authority (SSA). Consequently, no evidence could be provided that all the members of the RC/SRC/SSB/PC did not were free of any interest in any of the suppliers being adjudicated.</w:t>
            </w:r>
          </w:p>
          <w:p w:rsidR="001D7AC6" w:rsidRPr="002C76C1" w:rsidRDefault="001D7AC6" w:rsidP="00861A27">
            <w:pPr>
              <w:tabs>
                <w:tab w:val="center" w:pos="709"/>
              </w:tabs>
              <w:rPr>
                <w:color w:val="000000"/>
                <w:sz w:val="18"/>
                <w:szCs w:val="18"/>
                <w:lang w:eastAsia="en-ZA"/>
              </w:rPr>
            </w:pPr>
          </w:p>
        </w:tc>
        <w:tc>
          <w:tcPr>
            <w:tcW w:w="2436"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Treasury Regulations par 16A8.3(a) and 16A8.4 (a) &amp; (b)</w:t>
            </w:r>
          </w:p>
          <w:p w:rsidR="001D7AC6" w:rsidRPr="002C76C1" w:rsidRDefault="001D7AC6" w:rsidP="00861A27">
            <w:pPr>
              <w:tabs>
                <w:tab w:val="center" w:pos="709"/>
              </w:tabs>
              <w:rPr>
                <w:color w:val="000000"/>
                <w:sz w:val="18"/>
                <w:szCs w:val="18"/>
                <w:lang w:eastAsia="en-ZA"/>
              </w:rPr>
            </w:pPr>
          </w:p>
        </w:tc>
        <w:tc>
          <w:tcPr>
            <w:tcW w:w="2307" w:type="dxa"/>
          </w:tcPr>
          <w:p w:rsidR="001D7AC6" w:rsidRPr="002C76C1" w:rsidRDefault="001D7AC6" w:rsidP="00861A27">
            <w:pPr>
              <w:tabs>
                <w:tab w:val="center" w:pos="709"/>
              </w:tabs>
              <w:rPr>
                <w:sz w:val="18"/>
                <w:szCs w:val="18"/>
              </w:rPr>
            </w:pPr>
            <w:r w:rsidRPr="002C76C1">
              <w:rPr>
                <w:sz w:val="18"/>
                <w:szCs w:val="18"/>
              </w:rPr>
              <w:t>Alternative procedures could not perform on RC/SRC/SSB/PC to determine if conflicts existed as the tenders were awarded in prior years and the information is no longer available</w:t>
            </w:r>
          </w:p>
          <w:p w:rsidR="001D7AC6" w:rsidRPr="002C76C1" w:rsidRDefault="001D7AC6" w:rsidP="00861A27">
            <w:pPr>
              <w:tabs>
                <w:tab w:val="center" w:pos="709"/>
              </w:tabs>
              <w:rPr>
                <w:color w:val="000000"/>
                <w:sz w:val="18"/>
                <w:szCs w:val="18"/>
                <w:lang w:eastAsia="en-ZA"/>
              </w:rPr>
            </w:pPr>
          </w:p>
        </w:tc>
        <w:tc>
          <w:tcPr>
            <w:tcW w:w="1923"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Non compliance with applicable laws and regulations.</w:t>
            </w:r>
          </w:p>
          <w:p w:rsidR="001D7AC6" w:rsidRPr="002C76C1" w:rsidRDefault="001D7AC6" w:rsidP="00861A27">
            <w:pPr>
              <w:tabs>
                <w:tab w:val="center" w:pos="709"/>
              </w:tabs>
              <w:rPr>
                <w:color w:val="000000"/>
                <w:sz w:val="18"/>
                <w:szCs w:val="18"/>
                <w:lang w:eastAsia="en-ZA"/>
              </w:rPr>
            </w:pPr>
          </w:p>
        </w:tc>
      </w:tr>
      <w:tr w:rsidR="001D7AC6" w:rsidRPr="002C76C1" w:rsidTr="00861A27">
        <w:trPr>
          <w:trHeight w:val="1444"/>
        </w:trPr>
        <w:tc>
          <w:tcPr>
            <w:tcW w:w="2564"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There was no evidence available to prove that SITA verified whether any of the winning suppliers were restricted from doing business with the public sector</w:t>
            </w:r>
          </w:p>
          <w:p w:rsidR="001D7AC6" w:rsidRPr="002C76C1" w:rsidRDefault="001D7AC6" w:rsidP="00861A27">
            <w:pPr>
              <w:tabs>
                <w:tab w:val="center" w:pos="709"/>
              </w:tabs>
              <w:rPr>
                <w:color w:val="000000"/>
                <w:sz w:val="18"/>
                <w:szCs w:val="18"/>
                <w:lang w:eastAsia="en-ZA"/>
              </w:rPr>
            </w:pPr>
          </w:p>
        </w:tc>
        <w:tc>
          <w:tcPr>
            <w:tcW w:w="2436"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Treasury Regulations 16A9.1(c)</w:t>
            </w:r>
          </w:p>
          <w:p w:rsidR="001D7AC6" w:rsidRPr="002C76C1" w:rsidRDefault="001D7AC6" w:rsidP="00861A27">
            <w:pPr>
              <w:tabs>
                <w:tab w:val="center" w:pos="709"/>
              </w:tabs>
              <w:rPr>
                <w:color w:val="000000"/>
                <w:sz w:val="18"/>
                <w:szCs w:val="18"/>
                <w:lang w:eastAsia="en-ZA"/>
              </w:rPr>
            </w:pPr>
          </w:p>
        </w:tc>
        <w:tc>
          <w:tcPr>
            <w:tcW w:w="2307"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There were no transactions with prohibited suppliers at DWP</w:t>
            </w:r>
          </w:p>
        </w:tc>
        <w:tc>
          <w:tcPr>
            <w:tcW w:w="1923"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Non compliance with applicable laws and regulations.</w:t>
            </w:r>
          </w:p>
          <w:p w:rsidR="001D7AC6" w:rsidRPr="002C76C1" w:rsidRDefault="001D7AC6" w:rsidP="00861A27">
            <w:pPr>
              <w:tabs>
                <w:tab w:val="center" w:pos="709"/>
              </w:tabs>
              <w:rPr>
                <w:color w:val="000000"/>
                <w:sz w:val="18"/>
                <w:szCs w:val="18"/>
                <w:lang w:eastAsia="en-ZA"/>
              </w:rPr>
            </w:pPr>
          </w:p>
        </w:tc>
      </w:tr>
      <w:tr w:rsidR="001D7AC6" w:rsidRPr="002C76C1" w:rsidTr="00861A27">
        <w:trPr>
          <w:trHeight w:val="3120"/>
        </w:trPr>
        <w:tc>
          <w:tcPr>
            <w:tcW w:w="2564" w:type="dxa"/>
            <w:vMerge w:val="restart"/>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The following information could not be obtained in tender file 285-1:                                             - Signed business case on file.</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-The Invitation to Bid document/tender document</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-Approval for publication form</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-Tender Proposals received register</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 Proof that the Technical evaluation committee was chaired by the contract manager</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-Proof if any of the representatives were designated by National Treasury</w:t>
            </w:r>
          </w:p>
        </w:tc>
        <w:tc>
          <w:tcPr>
            <w:tcW w:w="2436"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Refer to SITA Act Regulations:</w:t>
            </w:r>
          </w:p>
          <w:p w:rsidR="001D7AC6" w:rsidRPr="002C76C1" w:rsidRDefault="001D7AC6" w:rsidP="00861A27">
            <w:pPr>
              <w:tabs>
                <w:tab w:val="center" w:pos="709"/>
              </w:tabs>
              <w:rPr>
                <w:color w:val="000000"/>
                <w:sz w:val="18"/>
                <w:szCs w:val="18"/>
                <w:lang w:eastAsia="en-ZA"/>
              </w:rPr>
            </w:pP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Business Case requirement - 8.1.1</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Bid approval document - 8.1.5</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Project Plan - 8.2.1</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Approval of bid publication - 8.1.7</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Chairperson of TEC (BEC) - 13.3(a)</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Evaluation report from the TEC (BEC) - 13.1(a)</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SSA / SSB (RC) requirements - 13.1(b)</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SSA / SSB (RC) resolution - 13.1(b)</w:t>
            </w:r>
          </w:p>
        </w:tc>
        <w:tc>
          <w:tcPr>
            <w:tcW w:w="2307"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Non-compliance with applicable laws and regulations</w:t>
            </w:r>
          </w:p>
        </w:tc>
        <w:tc>
          <w:tcPr>
            <w:tcW w:w="1923" w:type="dxa"/>
            <w:vMerge w:val="restart"/>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Scope limitation - could not assess whether the possible non-compliance could have led to irregular expenditure</w:t>
            </w:r>
          </w:p>
        </w:tc>
      </w:tr>
      <w:tr w:rsidR="001D7AC6" w:rsidRPr="002C76C1" w:rsidTr="00861A27">
        <w:trPr>
          <w:trHeight w:val="3120"/>
        </w:trPr>
        <w:tc>
          <w:tcPr>
            <w:tcW w:w="2564" w:type="dxa"/>
            <w:vMerge/>
          </w:tcPr>
          <w:p w:rsidR="001D7AC6" w:rsidRPr="002C76C1" w:rsidRDefault="001D7AC6" w:rsidP="00861A27">
            <w:pPr>
              <w:tabs>
                <w:tab w:val="center" w:pos="709"/>
              </w:tabs>
              <w:rPr>
                <w:color w:val="000000"/>
                <w:sz w:val="18"/>
                <w:szCs w:val="18"/>
                <w:lang w:eastAsia="en-ZA"/>
              </w:rPr>
            </w:pPr>
          </w:p>
        </w:tc>
        <w:tc>
          <w:tcPr>
            <w:tcW w:w="2436"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Refer to SITA Procurement Policies and Procedures (SPPP) par. 8.1 and Annexure E &amp; P</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Refer to SPPP par E.5.1</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Refer to SPPP Annexure E par. E.3.1</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Refer to SPPP par. E.5.1</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Refer to SPPP Annexure I par I.1</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Refer to SPPP E.7.3</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Refer to SPPP E.7.10 and R6</w:t>
            </w:r>
          </w:p>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Refer to SPPP E.7.10 and R6</w:t>
            </w:r>
          </w:p>
        </w:tc>
        <w:tc>
          <w:tcPr>
            <w:tcW w:w="2307"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Control deficiency</w:t>
            </w:r>
          </w:p>
        </w:tc>
        <w:tc>
          <w:tcPr>
            <w:tcW w:w="1923" w:type="dxa"/>
            <w:vMerge/>
          </w:tcPr>
          <w:p w:rsidR="001D7AC6" w:rsidRPr="002C76C1" w:rsidRDefault="001D7AC6" w:rsidP="00861A27">
            <w:pPr>
              <w:tabs>
                <w:tab w:val="center" w:pos="709"/>
              </w:tabs>
              <w:rPr>
                <w:color w:val="000000"/>
                <w:sz w:val="18"/>
                <w:szCs w:val="18"/>
                <w:lang w:eastAsia="en-ZA"/>
              </w:rPr>
            </w:pPr>
          </w:p>
        </w:tc>
      </w:tr>
      <w:tr w:rsidR="001D7AC6" w:rsidRPr="002C76C1" w:rsidTr="00861A27">
        <w:trPr>
          <w:trHeight w:val="144"/>
        </w:trPr>
        <w:tc>
          <w:tcPr>
            <w:tcW w:w="2564"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Where the tender was requested from a Government Department / Provincial department / Public entity, the designated / delegated official did not sign the business case, procurement schedule and bid document  as evidence of approval</w:t>
            </w:r>
          </w:p>
          <w:p w:rsidR="001D7AC6" w:rsidRPr="002C76C1" w:rsidRDefault="001D7AC6" w:rsidP="00861A27">
            <w:pPr>
              <w:tabs>
                <w:tab w:val="center" w:pos="709"/>
              </w:tabs>
              <w:rPr>
                <w:color w:val="000000"/>
                <w:sz w:val="18"/>
                <w:szCs w:val="18"/>
                <w:lang w:eastAsia="en-ZA"/>
              </w:rPr>
            </w:pPr>
          </w:p>
        </w:tc>
        <w:tc>
          <w:tcPr>
            <w:tcW w:w="2436"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SITA Act General Regulations: 8.1.3(a), 8.2.1 &amp; 8.1.7(a)</w:t>
            </w:r>
          </w:p>
          <w:p w:rsidR="001D7AC6" w:rsidRPr="002C76C1" w:rsidRDefault="001D7AC6" w:rsidP="00861A27">
            <w:pPr>
              <w:tabs>
                <w:tab w:val="center" w:pos="709"/>
              </w:tabs>
              <w:rPr>
                <w:color w:val="000000"/>
                <w:sz w:val="18"/>
                <w:szCs w:val="18"/>
                <w:lang w:eastAsia="en-ZA"/>
              </w:rPr>
            </w:pPr>
          </w:p>
        </w:tc>
        <w:tc>
          <w:tcPr>
            <w:tcW w:w="2307"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Non compliance with applicable laws and regulations.</w:t>
            </w:r>
          </w:p>
          <w:p w:rsidR="001D7AC6" w:rsidRPr="002C76C1" w:rsidRDefault="001D7AC6" w:rsidP="00861A27">
            <w:pPr>
              <w:tabs>
                <w:tab w:val="center" w:pos="709"/>
              </w:tabs>
              <w:rPr>
                <w:color w:val="000000"/>
                <w:sz w:val="18"/>
                <w:szCs w:val="18"/>
                <w:lang w:eastAsia="en-ZA"/>
              </w:rPr>
            </w:pPr>
          </w:p>
        </w:tc>
        <w:tc>
          <w:tcPr>
            <w:tcW w:w="1923" w:type="dxa"/>
          </w:tcPr>
          <w:p w:rsidR="001D7AC6" w:rsidRPr="002C76C1" w:rsidRDefault="001D7AC6" w:rsidP="00861A27">
            <w:pPr>
              <w:tabs>
                <w:tab w:val="center" w:pos="709"/>
              </w:tabs>
              <w:rPr>
                <w:color w:val="000000"/>
                <w:sz w:val="18"/>
                <w:szCs w:val="18"/>
                <w:lang w:eastAsia="en-ZA"/>
              </w:rPr>
            </w:pPr>
            <w:r w:rsidRPr="002C76C1">
              <w:rPr>
                <w:color w:val="000000"/>
                <w:sz w:val="18"/>
                <w:szCs w:val="18"/>
                <w:lang w:eastAsia="en-ZA"/>
              </w:rPr>
              <w:t>It may result in irregular expenditure where the business case is not signed by the designated authority at the department. Further, it may result in fruitless and wasteful expenditure where supplier awarded does not meet the needs detailed in the business case due to them not being clearly defined in the bid invitation document.</w:t>
            </w:r>
          </w:p>
        </w:tc>
      </w:tr>
    </w:tbl>
    <w:p w:rsidR="001D7AC6" w:rsidRPr="002C76C1" w:rsidRDefault="001D7AC6" w:rsidP="001D7AC6">
      <w:pPr>
        <w:pStyle w:val="ListParagraph"/>
        <w:tabs>
          <w:tab w:val="center" w:pos="709"/>
        </w:tabs>
        <w:spacing w:after="120"/>
        <w:rPr>
          <w:rFonts w:ascii="Arial" w:hAnsi="Arial" w:cs="Arial"/>
          <w:bCs/>
          <w:sz w:val="22"/>
          <w:szCs w:val="22"/>
        </w:rPr>
      </w:pPr>
    </w:p>
    <w:p w:rsidR="001D7AC6" w:rsidRPr="002C76C1" w:rsidRDefault="001D7AC6" w:rsidP="001D7AC6">
      <w:pPr>
        <w:tabs>
          <w:tab w:val="center" w:pos="709"/>
        </w:tabs>
        <w:autoSpaceDE w:val="0"/>
      </w:pPr>
      <w:r w:rsidRPr="002C76C1">
        <w:t>The aforementioned deviations may result in the following:</w:t>
      </w:r>
    </w:p>
    <w:p w:rsidR="001D7AC6" w:rsidRPr="002C76C1" w:rsidRDefault="001D7AC6" w:rsidP="001D7AC6">
      <w:pPr>
        <w:pStyle w:val="ListParagraph"/>
        <w:tabs>
          <w:tab w:val="center" w:pos="709"/>
        </w:tabs>
        <w:ind w:left="0"/>
        <w:rPr>
          <w:rFonts w:ascii="Arial" w:hAnsi="Arial" w:cs="Arial"/>
          <w:sz w:val="22"/>
          <w:szCs w:val="22"/>
        </w:rPr>
      </w:pPr>
    </w:p>
    <w:p w:rsidR="001D7AC6" w:rsidRPr="002C76C1" w:rsidRDefault="001D7AC6" w:rsidP="001D7AC6">
      <w:pPr>
        <w:pStyle w:val="NormalWeb"/>
        <w:widowControl/>
        <w:tabs>
          <w:tab w:val="center" w:pos="709"/>
        </w:tabs>
        <w:suppressAutoHyphens/>
        <w:autoSpaceDN w:val="0"/>
        <w:textAlignment w:val="baseline"/>
        <w:rPr>
          <w:rFonts w:ascii="Arial" w:hAnsi="Arial" w:cs="Arial"/>
          <w:sz w:val="22"/>
          <w:szCs w:val="22"/>
          <w:lang w:val="en-ZA"/>
        </w:rPr>
      </w:pPr>
      <w:r>
        <w:rPr>
          <w:rFonts w:ascii="Arial" w:hAnsi="Arial" w:cs="Arial"/>
          <w:sz w:val="22"/>
          <w:szCs w:val="22"/>
          <w:lang w:val="en-ZA"/>
        </w:rPr>
        <w:t xml:space="preserve">a) </w:t>
      </w:r>
      <w:r w:rsidRPr="002C76C1">
        <w:rPr>
          <w:rFonts w:ascii="Arial" w:hAnsi="Arial" w:cs="Arial"/>
          <w:sz w:val="22"/>
          <w:szCs w:val="22"/>
          <w:lang w:val="en-ZA"/>
        </w:rPr>
        <w:t>Due to documentation not being available at SITA and DPW compliance with SCM requirements for procurement amounting to R88 125,60 could not be confirmed.</w:t>
      </w:r>
    </w:p>
    <w:p w:rsidR="001D7AC6" w:rsidRPr="002C76C1" w:rsidRDefault="001D7AC6" w:rsidP="001D7AC6">
      <w:pPr>
        <w:pStyle w:val="NormalWeb"/>
        <w:widowControl/>
        <w:tabs>
          <w:tab w:val="center" w:pos="709"/>
        </w:tabs>
        <w:suppressAutoHyphens/>
        <w:autoSpaceDN w:val="0"/>
        <w:textAlignment w:val="baseline"/>
        <w:rPr>
          <w:rFonts w:ascii="Arial" w:hAnsi="Arial" w:cs="Arial"/>
          <w:sz w:val="22"/>
          <w:szCs w:val="22"/>
          <w:lang w:val="en-ZA"/>
        </w:rPr>
      </w:pPr>
      <w:r>
        <w:rPr>
          <w:rFonts w:ascii="Arial" w:hAnsi="Arial" w:cs="Arial"/>
          <w:sz w:val="22"/>
          <w:szCs w:val="22"/>
          <w:lang w:val="en-ZA"/>
        </w:rPr>
        <w:t xml:space="preserve">b) </w:t>
      </w:r>
      <w:r w:rsidRPr="002C76C1">
        <w:rPr>
          <w:rFonts w:ascii="Arial" w:hAnsi="Arial" w:cs="Arial"/>
          <w:sz w:val="22"/>
          <w:szCs w:val="22"/>
          <w:lang w:val="en-ZA"/>
        </w:rPr>
        <w:t>Due to the fact that there was no printout attached to confirm the prices charged in terms of the SITA 285/1 contract the accuracy of the price charged could not be confirmed for the procurement of capital machinery and equipment amounting to R88 125,60.</w:t>
      </w:r>
    </w:p>
    <w:p w:rsidR="001D7AC6" w:rsidRPr="002C76C1" w:rsidRDefault="001D7AC6" w:rsidP="001D7AC6">
      <w:pPr>
        <w:pStyle w:val="NormalWeb"/>
        <w:widowControl/>
        <w:tabs>
          <w:tab w:val="center" w:pos="709"/>
        </w:tabs>
        <w:suppressAutoHyphens/>
        <w:autoSpaceDN w:val="0"/>
        <w:textAlignment w:val="baseline"/>
        <w:rPr>
          <w:rFonts w:ascii="Arial" w:hAnsi="Arial" w:cs="Arial"/>
          <w:sz w:val="22"/>
          <w:szCs w:val="22"/>
          <w:lang w:val="en-ZA"/>
        </w:rPr>
      </w:pPr>
      <w:r>
        <w:rPr>
          <w:rFonts w:ascii="Arial" w:hAnsi="Arial" w:cs="Arial"/>
          <w:sz w:val="22"/>
          <w:szCs w:val="22"/>
          <w:lang w:val="en-ZA"/>
        </w:rPr>
        <w:t xml:space="preserve">c) </w:t>
      </w:r>
      <w:r w:rsidRPr="002C76C1">
        <w:rPr>
          <w:rFonts w:ascii="Arial" w:hAnsi="Arial" w:cs="Arial"/>
          <w:sz w:val="22"/>
          <w:szCs w:val="22"/>
          <w:lang w:val="en-ZA"/>
        </w:rPr>
        <w:t xml:space="preserve">Risk of payments being awarded to favoured suppliers. </w:t>
      </w:r>
    </w:p>
    <w:p w:rsidR="001D7AC6" w:rsidRPr="002C76C1" w:rsidRDefault="001D7AC6" w:rsidP="001D7AC6">
      <w:pPr>
        <w:pStyle w:val="NormalWeb"/>
        <w:widowControl/>
        <w:tabs>
          <w:tab w:val="center" w:pos="709"/>
        </w:tabs>
        <w:suppressAutoHyphens/>
        <w:autoSpaceDN w:val="0"/>
        <w:textAlignment w:val="baseline"/>
        <w:rPr>
          <w:rFonts w:ascii="Arial" w:hAnsi="Arial" w:cs="Arial"/>
          <w:sz w:val="22"/>
          <w:szCs w:val="22"/>
          <w:lang w:val="en-ZA"/>
        </w:rPr>
      </w:pPr>
      <w:r>
        <w:rPr>
          <w:rFonts w:ascii="Arial" w:hAnsi="Arial" w:cs="Arial"/>
          <w:sz w:val="22"/>
          <w:szCs w:val="22"/>
          <w:lang w:val="en-ZA"/>
        </w:rPr>
        <w:t xml:space="preserve">d) </w:t>
      </w:r>
      <w:r w:rsidRPr="002C76C1">
        <w:rPr>
          <w:rFonts w:ascii="Arial" w:hAnsi="Arial" w:cs="Arial"/>
          <w:sz w:val="22"/>
          <w:szCs w:val="22"/>
          <w:lang w:val="en-ZA"/>
        </w:rPr>
        <w:t>Increased risk of bribery and fraudulent activities.</w:t>
      </w:r>
    </w:p>
    <w:p w:rsidR="001D7AC6" w:rsidRPr="002C76C1" w:rsidRDefault="001D7AC6" w:rsidP="001D7AC6">
      <w:pPr>
        <w:tabs>
          <w:tab w:val="center" w:pos="709"/>
        </w:tabs>
        <w:autoSpaceDE w:val="0"/>
        <w:rPr>
          <w:bCs/>
        </w:rPr>
      </w:pPr>
    </w:p>
    <w:p w:rsidR="001D7AC6" w:rsidRPr="002C76C1" w:rsidRDefault="001D7AC6" w:rsidP="001D7AC6">
      <w:pPr>
        <w:tabs>
          <w:tab w:val="center" w:pos="709"/>
        </w:tabs>
        <w:autoSpaceDE w:val="0"/>
        <w:rPr>
          <w:bCs/>
        </w:rPr>
      </w:pPr>
    </w:p>
    <w:p w:rsidR="001D7AC6" w:rsidRPr="002C76C1" w:rsidRDefault="001D7AC6" w:rsidP="001D7AC6">
      <w:pPr>
        <w:tabs>
          <w:tab w:val="center" w:pos="709"/>
        </w:tabs>
      </w:pPr>
    </w:p>
    <w:p w:rsidR="00D66A4B" w:rsidRDefault="00D66A4B">
      <w:pPr>
        <w:spacing w:after="200" w:line="276" w:lineRule="auto"/>
      </w:pPr>
      <w:r>
        <w:br w:type="page"/>
      </w:r>
    </w:p>
    <w:p w:rsidR="00986AE0" w:rsidRPr="00986AE0" w:rsidRDefault="00986AE0" w:rsidP="006F5D2E">
      <w:pPr>
        <w:pStyle w:val="ListParagraph"/>
        <w:numPr>
          <w:ilvl w:val="0"/>
          <w:numId w:val="296"/>
        </w:numPr>
        <w:tabs>
          <w:tab w:val="center" w:pos="709"/>
        </w:tabs>
        <w:spacing w:after="120"/>
        <w:rPr>
          <w:rFonts w:ascii="Arial" w:hAnsi="Arial" w:cs="Arial"/>
          <w:b/>
          <w:bCs/>
          <w:color w:val="FF0000"/>
          <w:sz w:val="22"/>
          <w:szCs w:val="22"/>
        </w:rPr>
      </w:pPr>
      <w:r w:rsidRPr="00986AE0">
        <w:rPr>
          <w:rFonts w:ascii="Arial" w:hAnsi="Arial" w:cs="Arial"/>
          <w:b/>
          <w:bCs/>
          <w:sz w:val="22"/>
          <w:szCs w:val="22"/>
        </w:rPr>
        <w:t>Supply Chain Management – Tender document for suppliers who did not win</w:t>
      </w:r>
      <w:bookmarkStart w:id="17" w:name="tm_469783104"/>
      <w:r w:rsidRPr="00986AE0">
        <w:rPr>
          <w:rFonts w:ascii="Arial" w:hAnsi="Arial" w:cs="Arial"/>
          <w:b/>
          <w:bCs/>
          <w:sz w:val="22"/>
          <w:szCs w:val="22"/>
        </w:rPr>
        <w:t xml:space="preserve"> </w:t>
      </w:r>
      <w:bookmarkEnd w:id="17"/>
      <w:r w:rsidRPr="00986AE0">
        <w:rPr>
          <w:rFonts w:ascii="Arial" w:hAnsi="Arial" w:cs="Arial"/>
          <w:b/>
          <w:bCs/>
          <w:color w:val="FF0000"/>
          <w:sz w:val="22"/>
          <w:szCs w:val="22"/>
        </w:rPr>
        <w:t>Ex 239</w:t>
      </w:r>
    </w:p>
    <w:p w:rsidR="00986AE0" w:rsidRPr="002C76C1" w:rsidRDefault="00986AE0" w:rsidP="00986AE0">
      <w:pPr>
        <w:tabs>
          <w:tab w:val="center" w:pos="709"/>
        </w:tabs>
        <w:spacing w:after="120"/>
        <w:jc w:val="both"/>
        <w:rPr>
          <w:b/>
          <w:bCs/>
          <w:sz w:val="22"/>
          <w:szCs w:val="22"/>
        </w:rPr>
      </w:pPr>
    </w:p>
    <w:p w:rsidR="00986AE0" w:rsidRPr="002C76C1" w:rsidRDefault="00986AE0" w:rsidP="00986AE0">
      <w:pPr>
        <w:tabs>
          <w:tab w:val="center" w:pos="709"/>
        </w:tabs>
        <w:spacing w:after="120"/>
        <w:jc w:val="both"/>
        <w:rPr>
          <w:b/>
          <w:bCs/>
          <w:sz w:val="22"/>
          <w:szCs w:val="22"/>
        </w:rPr>
      </w:pPr>
      <w:r w:rsidRPr="002C76C1">
        <w:rPr>
          <w:b/>
          <w:bCs/>
          <w:sz w:val="22"/>
          <w:szCs w:val="22"/>
        </w:rPr>
        <w:t>Audit Finding</w:t>
      </w:r>
    </w:p>
    <w:p w:rsidR="00986AE0" w:rsidRPr="002C76C1" w:rsidRDefault="00986AE0" w:rsidP="00986AE0">
      <w:pPr>
        <w:pStyle w:val="ListParagraph"/>
        <w:tabs>
          <w:tab w:val="center" w:pos="709"/>
        </w:tabs>
        <w:ind w:left="1159"/>
        <w:rPr>
          <w:rFonts w:ascii="Arial" w:hAnsi="Arial" w:cs="Arial"/>
          <w:sz w:val="22"/>
          <w:szCs w:val="22"/>
          <w:lang w:eastAsia="en-ZA"/>
        </w:rPr>
      </w:pPr>
    </w:p>
    <w:p w:rsidR="00986AE0" w:rsidRPr="002C76C1" w:rsidRDefault="00986AE0" w:rsidP="00986AE0">
      <w:pPr>
        <w:tabs>
          <w:tab w:val="center" w:pos="709"/>
        </w:tabs>
        <w:rPr>
          <w:color w:val="FF0000"/>
          <w:sz w:val="22"/>
          <w:szCs w:val="22"/>
          <w:lang w:eastAsia="en-ZA"/>
        </w:rPr>
      </w:pPr>
      <w:r w:rsidRPr="002C76C1">
        <w:rPr>
          <w:sz w:val="22"/>
          <w:szCs w:val="22"/>
          <w:lang w:eastAsia="en-ZA"/>
        </w:rPr>
        <w:t>Laws, rules and legislation:</w:t>
      </w:r>
    </w:p>
    <w:p w:rsidR="00986AE0" w:rsidRPr="002C76C1" w:rsidRDefault="00986AE0" w:rsidP="00986AE0">
      <w:pPr>
        <w:pStyle w:val="ListParagraph"/>
        <w:tabs>
          <w:tab w:val="center" w:pos="709"/>
        </w:tabs>
        <w:ind w:left="-142"/>
        <w:rPr>
          <w:rFonts w:ascii="Arial" w:hAnsi="Arial" w:cs="Arial"/>
          <w:color w:val="FF0000"/>
          <w:sz w:val="22"/>
          <w:szCs w:val="22"/>
          <w:lang w:eastAsia="en-ZA"/>
        </w:rPr>
      </w:pPr>
    </w:p>
    <w:p w:rsidR="00986AE0" w:rsidRPr="002C76C1" w:rsidRDefault="00986AE0" w:rsidP="00986AE0">
      <w:pPr>
        <w:pStyle w:val="NormalWeb"/>
        <w:widowControl/>
        <w:tabs>
          <w:tab w:val="left" w:pos="360"/>
          <w:tab w:val="center" w:pos="709"/>
        </w:tabs>
        <w:rPr>
          <w:rFonts w:ascii="Arial" w:hAnsi="Arial" w:cs="Arial"/>
          <w:color w:val="000000"/>
          <w:sz w:val="22"/>
          <w:szCs w:val="22"/>
        </w:rPr>
      </w:pPr>
      <w:r w:rsidRPr="002C76C1">
        <w:rPr>
          <w:rFonts w:ascii="Arial" w:hAnsi="Arial" w:cs="Arial"/>
          <w:color w:val="000000"/>
          <w:sz w:val="22"/>
          <w:szCs w:val="22"/>
        </w:rPr>
        <w:t>a)</w:t>
      </w:r>
      <w:r>
        <w:rPr>
          <w:rFonts w:ascii="Arial" w:hAnsi="Arial" w:cs="Arial"/>
          <w:color w:val="000000"/>
          <w:sz w:val="22"/>
          <w:szCs w:val="22"/>
        </w:rPr>
        <w:tab/>
      </w:r>
      <w:r>
        <w:rPr>
          <w:rFonts w:ascii="Arial" w:hAnsi="Arial" w:cs="Arial"/>
          <w:color w:val="000000"/>
          <w:sz w:val="22"/>
          <w:szCs w:val="22"/>
        </w:rPr>
        <w:tab/>
      </w:r>
      <w:r w:rsidRPr="002C76C1">
        <w:rPr>
          <w:rFonts w:ascii="Arial" w:hAnsi="Arial" w:cs="Arial"/>
          <w:color w:val="000000"/>
          <w:sz w:val="22"/>
          <w:szCs w:val="22"/>
        </w:rPr>
        <w:tab/>
        <w:t>Public Finance Management Act sections 38, 40 and 41 states the following:</w:t>
      </w:r>
    </w:p>
    <w:p w:rsidR="00986AE0" w:rsidRPr="002C76C1" w:rsidRDefault="00986AE0" w:rsidP="00986AE0">
      <w:pPr>
        <w:pStyle w:val="NormalWeb"/>
        <w:tabs>
          <w:tab w:val="center" w:pos="709"/>
        </w:tabs>
        <w:ind w:left="284"/>
        <w:rPr>
          <w:rFonts w:ascii="Arial" w:hAnsi="Arial" w:cs="Arial"/>
          <w:color w:val="000000"/>
          <w:sz w:val="22"/>
          <w:szCs w:val="22"/>
        </w:rPr>
      </w:pPr>
    </w:p>
    <w:p w:rsidR="00986AE0" w:rsidRPr="002C76C1" w:rsidRDefault="00986AE0" w:rsidP="00986AE0">
      <w:pPr>
        <w:pStyle w:val="NormalWeb"/>
        <w:widowControl/>
        <w:numPr>
          <w:ilvl w:val="0"/>
          <w:numId w:val="8"/>
        </w:numPr>
        <w:tabs>
          <w:tab w:val="center" w:pos="709"/>
        </w:tabs>
        <w:rPr>
          <w:rFonts w:ascii="Arial" w:hAnsi="Arial" w:cs="Arial"/>
          <w:color w:val="000000"/>
          <w:sz w:val="22"/>
          <w:szCs w:val="22"/>
        </w:rPr>
      </w:pPr>
      <w:r w:rsidRPr="002C76C1">
        <w:rPr>
          <w:rFonts w:ascii="Arial" w:hAnsi="Arial" w:cs="Arial"/>
          <w:color w:val="000000"/>
          <w:sz w:val="22"/>
          <w:szCs w:val="22"/>
        </w:rPr>
        <w:t xml:space="preserve">Section 38 (1)(c ) </w:t>
      </w:r>
    </w:p>
    <w:p w:rsidR="00986AE0" w:rsidRPr="002C76C1" w:rsidRDefault="00986AE0" w:rsidP="00986AE0">
      <w:pPr>
        <w:pStyle w:val="NormalWeb"/>
        <w:tabs>
          <w:tab w:val="center" w:pos="709"/>
        </w:tabs>
        <w:ind w:left="1080"/>
        <w:rPr>
          <w:rFonts w:ascii="Arial" w:hAnsi="Arial" w:cs="Arial"/>
          <w:color w:val="000000"/>
          <w:sz w:val="22"/>
          <w:szCs w:val="22"/>
        </w:rPr>
      </w:pPr>
    </w:p>
    <w:p w:rsidR="00986AE0" w:rsidRPr="002C76C1" w:rsidRDefault="00986AE0" w:rsidP="00986AE0">
      <w:pPr>
        <w:pStyle w:val="lg-a-1"/>
        <w:tabs>
          <w:tab w:val="center" w:pos="709"/>
        </w:tabs>
        <w:spacing w:before="0"/>
        <w:ind w:left="1080" w:firstLine="0"/>
        <w:rPr>
          <w:rFonts w:ascii="Arial" w:hAnsi="Arial" w:cs="Arial"/>
          <w:i/>
          <w:sz w:val="22"/>
          <w:szCs w:val="22"/>
        </w:rPr>
      </w:pPr>
      <w:r w:rsidRPr="002C76C1">
        <w:rPr>
          <w:rFonts w:ascii="Arial" w:hAnsi="Arial" w:cs="Arial"/>
          <w:i/>
          <w:sz w:val="22"/>
          <w:szCs w:val="22"/>
        </w:rPr>
        <w:t xml:space="preserve">“ The accounting officer for a department, trading entity or constitutional institution- </w:t>
      </w:r>
    </w:p>
    <w:p w:rsidR="00986AE0" w:rsidRPr="002C76C1" w:rsidRDefault="00986AE0" w:rsidP="00986AE0">
      <w:pPr>
        <w:pStyle w:val="NormalWeb"/>
        <w:tabs>
          <w:tab w:val="center" w:pos="709"/>
        </w:tabs>
        <w:ind w:left="1080"/>
        <w:rPr>
          <w:rFonts w:ascii="Arial" w:hAnsi="Arial" w:cs="Arial"/>
          <w:color w:val="000000"/>
          <w:sz w:val="22"/>
          <w:szCs w:val="22"/>
        </w:rPr>
      </w:pPr>
    </w:p>
    <w:p w:rsidR="00986AE0" w:rsidRPr="002C76C1" w:rsidRDefault="00986AE0" w:rsidP="00986AE0">
      <w:pPr>
        <w:pStyle w:val="lg-a-1"/>
        <w:tabs>
          <w:tab w:val="center" w:pos="709"/>
        </w:tabs>
        <w:spacing w:before="0"/>
        <w:ind w:left="1134" w:firstLine="0"/>
        <w:rPr>
          <w:rFonts w:ascii="Arial" w:hAnsi="Arial" w:cs="Arial"/>
          <w:sz w:val="22"/>
          <w:szCs w:val="22"/>
        </w:rPr>
      </w:pPr>
      <w:r w:rsidRPr="002C76C1">
        <w:rPr>
          <w:rFonts w:ascii="Arial" w:hAnsi="Arial" w:cs="Arial"/>
          <w:sz w:val="22"/>
          <w:szCs w:val="22"/>
        </w:rPr>
        <w:t>(c) must take effective and appropriate steps to—</w:t>
      </w:r>
    </w:p>
    <w:p w:rsidR="00986AE0" w:rsidRPr="002C76C1" w:rsidRDefault="00986AE0" w:rsidP="00986AE0">
      <w:pPr>
        <w:pStyle w:val="lg-a-1"/>
        <w:tabs>
          <w:tab w:val="center" w:pos="709"/>
        </w:tabs>
        <w:spacing w:before="0"/>
        <w:ind w:left="1080" w:firstLine="0"/>
        <w:rPr>
          <w:rFonts w:ascii="Arial" w:hAnsi="Arial" w:cs="Arial"/>
          <w:sz w:val="22"/>
          <w:szCs w:val="22"/>
        </w:rPr>
      </w:pPr>
      <w:r w:rsidRPr="002C76C1">
        <w:rPr>
          <w:rFonts w:ascii="Arial" w:hAnsi="Arial" w:cs="Arial"/>
          <w:sz w:val="22"/>
          <w:szCs w:val="22"/>
        </w:rPr>
        <w:tab/>
      </w:r>
    </w:p>
    <w:p w:rsidR="00986AE0" w:rsidRPr="002C76C1" w:rsidRDefault="00986AE0" w:rsidP="00986AE0">
      <w:pPr>
        <w:pStyle w:val="lg-i-a-1"/>
        <w:tabs>
          <w:tab w:val="center" w:pos="709"/>
        </w:tabs>
        <w:spacing w:before="0"/>
        <w:ind w:left="1560" w:hanging="426"/>
        <w:rPr>
          <w:rFonts w:ascii="Arial" w:hAnsi="Arial" w:cs="Arial"/>
          <w:sz w:val="22"/>
          <w:szCs w:val="22"/>
        </w:rPr>
      </w:pPr>
      <w:r w:rsidRPr="002C76C1">
        <w:rPr>
          <w:rFonts w:ascii="Arial" w:hAnsi="Arial" w:cs="Arial"/>
          <w:sz w:val="22"/>
          <w:szCs w:val="22"/>
        </w:rPr>
        <w:t>(ii) prevent unauthorised, irregular and fruitless and wasteful expenditure and losses resulting from criminal conduct; and</w:t>
      </w:r>
    </w:p>
    <w:p w:rsidR="00986AE0" w:rsidRPr="002C76C1" w:rsidRDefault="00986AE0" w:rsidP="00986AE0">
      <w:pPr>
        <w:pStyle w:val="lg-a-1"/>
        <w:tabs>
          <w:tab w:val="center" w:pos="709"/>
        </w:tabs>
        <w:spacing w:before="0"/>
        <w:ind w:left="1080" w:firstLine="0"/>
        <w:rPr>
          <w:rFonts w:ascii="Arial" w:hAnsi="Arial" w:cs="Arial"/>
          <w:sz w:val="22"/>
          <w:szCs w:val="22"/>
        </w:rPr>
      </w:pPr>
    </w:p>
    <w:p w:rsidR="00986AE0" w:rsidRPr="002C76C1" w:rsidRDefault="00986AE0" w:rsidP="00986AE0">
      <w:pPr>
        <w:pStyle w:val="NormalWeb"/>
        <w:widowControl/>
        <w:numPr>
          <w:ilvl w:val="0"/>
          <w:numId w:val="8"/>
        </w:numPr>
        <w:tabs>
          <w:tab w:val="center" w:pos="709"/>
        </w:tabs>
        <w:rPr>
          <w:rFonts w:ascii="Arial" w:hAnsi="Arial" w:cs="Arial"/>
          <w:color w:val="000000"/>
          <w:sz w:val="22"/>
          <w:szCs w:val="22"/>
        </w:rPr>
      </w:pPr>
      <w:r w:rsidRPr="002C76C1">
        <w:rPr>
          <w:rFonts w:ascii="Arial" w:hAnsi="Arial" w:cs="Arial"/>
          <w:color w:val="000000"/>
          <w:sz w:val="22"/>
          <w:szCs w:val="22"/>
        </w:rPr>
        <w:t>section 40(1)</w:t>
      </w:r>
    </w:p>
    <w:p w:rsidR="00986AE0" w:rsidRPr="002C76C1" w:rsidRDefault="00986AE0" w:rsidP="00986AE0">
      <w:pPr>
        <w:pStyle w:val="NormalWeb"/>
        <w:tabs>
          <w:tab w:val="center" w:pos="709"/>
        </w:tabs>
        <w:ind w:left="284"/>
        <w:rPr>
          <w:rFonts w:ascii="Arial" w:hAnsi="Arial" w:cs="Arial"/>
          <w:color w:val="000000"/>
          <w:sz w:val="22"/>
          <w:szCs w:val="22"/>
        </w:rPr>
      </w:pPr>
    </w:p>
    <w:p w:rsidR="00986AE0" w:rsidRPr="002C76C1" w:rsidRDefault="00986AE0" w:rsidP="00986AE0">
      <w:pPr>
        <w:pStyle w:val="lg-a-1"/>
        <w:tabs>
          <w:tab w:val="center" w:pos="709"/>
        </w:tabs>
        <w:spacing w:before="0"/>
        <w:ind w:left="1080" w:firstLine="0"/>
        <w:rPr>
          <w:rFonts w:ascii="Arial" w:hAnsi="Arial" w:cs="Arial"/>
          <w:i/>
          <w:sz w:val="22"/>
          <w:szCs w:val="22"/>
        </w:rPr>
      </w:pPr>
      <w:r w:rsidRPr="002C76C1">
        <w:rPr>
          <w:rFonts w:ascii="Arial" w:hAnsi="Arial" w:cs="Arial"/>
          <w:i/>
          <w:sz w:val="22"/>
          <w:szCs w:val="22"/>
        </w:rPr>
        <w:t xml:space="preserve">“The accounting officer for a department, trading entity or constitutional institution- </w:t>
      </w:r>
    </w:p>
    <w:p w:rsidR="00986AE0" w:rsidRPr="002C76C1" w:rsidRDefault="00986AE0" w:rsidP="00986AE0">
      <w:pPr>
        <w:pStyle w:val="lg-a-1"/>
        <w:tabs>
          <w:tab w:val="center" w:pos="709"/>
        </w:tabs>
        <w:spacing w:before="0"/>
        <w:ind w:left="1080" w:firstLine="0"/>
        <w:rPr>
          <w:rFonts w:ascii="Arial" w:hAnsi="Arial" w:cs="Arial"/>
          <w:i/>
          <w:sz w:val="22"/>
          <w:szCs w:val="22"/>
        </w:rPr>
      </w:pPr>
    </w:p>
    <w:p w:rsidR="00986AE0" w:rsidRPr="002C76C1" w:rsidRDefault="00986AE0" w:rsidP="00986AE0">
      <w:pPr>
        <w:pStyle w:val="lg-a-1"/>
        <w:tabs>
          <w:tab w:val="center" w:pos="709"/>
        </w:tabs>
        <w:spacing w:before="0"/>
        <w:ind w:left="1440" w:hanging="360"/>
        <w:rPr>
          <w:rFonts w:ascii="Arial" w:hAnsi="Arial" w:cs="Arial"/>
          <w:i/>
          <w:sz w:val="22"/>
          <w:szCs w:val="22"/>
        </w:rPr>
      </w:pPr>
      <w:r w:rsidRPr="002C76C1">
        <w:rPr>
          <w:rFonts w:ascii="Arial" w:hAnsi="Arial" w:cs="Arial"/>
          <w:i/>
          <w:sz w:val="22"/>
          <w:szCs w:val="22"/>
        </w:rPr>
        <w:t>(a)</w:t>
      </w:r>
      <w:r w:rsidRPr="002C76C1">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986AE0" w:rsidRPr="002C76C1" w:rsidRDefault="00986AE0" w:rsidP="00986AE0">
      <w:pPr>
        <w:pStyle w:val="lg-a-1"/>
        <w:tabs>
          <w:tab w:val="center" w:pos="709"/>
        </w:tabs>
        <w:spacing w:before="0"/>
        <w:ind w:left="270" w:firstLine="0"/>
        <w:rPr>
          <w:rFonts w:ascii="Arial" w:hAnsi="Arial" w:cs="Arial"/>
          <w:i/>
          <w:sz w:val="22"/>
          <w:szCs w:val="22"/>
        </w:rPr>
      </w:pPr>
    </w:p>
    <w:p w:rsidR="00986AE0" w:rsidRPr="002C76C1" w:rsidRDefault="00986AE0" w:rsidP="00986AE0">
      <w:pPr>
        <w:pStyle w:val="NormalWeb"/>
        <w:widowControl/>
        <w:numPr>
          <w:ilvl w:val="0"/>
          <w:numId w:val="8"/>
        </w:numPr>
        <w:tabs>
          <w:tab w:val="center" w:pos="709"/>
        </w:tabs>
        <w:rPr>
          <w:rFonts w:ascii="Arial" w:hAnsi="Arial" w:cs="Arial"/>
          <w:color w:val="000000"/>
          <w:sz w:val="22"/>
          <w:szCs w:val="22"/>
        </w:rPr>
      </w:pPr>
      <w:r w:rsidRPr="002C76C1">
        <w:rPr>
          <w:rFonts w:ascii="Arial" w:hAnsi="Arial" w:cs="Arial"/>
          <w:color w:val="000000"/>
          <w:sz w:val="22"/>
          <w:szCs w:val="22"/>
        </w:rPr>
        <w:t>section 41</w:t>
      </w:r>
    </w:p>
    <w:p w:rsidR="00986AE0" w:rsidRPr="002C76C1" w:rsidRDefault="00986AE0" w:rsidP="00986AE0">
      <w:pPr>
        <w:pStyle w:val="NormalWeb"/>
        <w:tabs>
          <w:tab w:val="center" w:pos="709"/>
        </w:tabs>
        <w:rPr>
          <w:rFonts w:ascii="Arial" w:hAnsi="Arial" w:cs="Arial"/>
          <w:i/>
          <w:color w:val="000000"/>
          <w:sz w:val="22"/>
          <w:szCs w:val="22"/>
          <w:lang w:val="en-GB"/>
        </w:rPr>
      </w:pPr>
    </w:p>
    <w:p w:rsidR="00986AE0" w:rsidRPr="002C76C1" w:rsidRDefault="00986AE0" w:rsidP="00986AE0">
      <w:pPr>
        <w:pStyle w:val="NormalWeb"/>
        <w:tabs>
          <w:tab w:val="center" w:pos="709"/>
        </w:tabs>
        <w:ind w:left="1080"/>
        <w:rPr>
          <w:rFonts w:ascii="Arial" w:hAnsi="Arial" w:cs="Arial"/>
          <w:i/>
          <w:color w:val="000000"/>
          <w:sz w:val="22"/>
          <w:szCs w:val="22"/>
        </w:rPr>
      </w:pPr>
      <w:r w:rsidRPr="002C76C1">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986AE0" w:rsidRPr="002C76C1" w:rsidRDefault="00986AE0" w:rsidP="00986AE0">
      <w:pPr>
        <w:pStyle w:val="NormalWeb"/>
        <w:widowControl/>
        <w:tabs>
          <w:tab w:val="center" w:pos="709"/>
        </w:tabs>
        <w:spacing w:before="300"/>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Treasury Regulations 17.2.1 states:</w:t>
      </w:r>
    </w:p>
    <w:p w:rsidR="00986AE0" w:rsidRPr="002C76C1" w:rsidRDefault="00986AE0" w:rsidP="00986AE0">
      <w:pPr>
        <w:pStyle w:val="NormalWeb"/>
        <w:tabs>
          <w:tab w:val="center" w:pos="709"/>
        </w:tabs>
        <w:spacing w:before="300"/>
        <w:ind w:left="360"/>
        <w:rPr>
          <w:rFonts w:ascii="Arial" w:hAnsi="Arial" w:cs="Arial"/>
          <w:i/>
          <w:sz w:val="22"/>
          <w:szCs w:val="22"/>
        </w:rPr>
      </w:pPr>
      <w:r w:rsidRPr="002C76C1">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986AE0" w:rsidRPr="002C76C1" w:rsidRDefault="00986AE0" w:rsidP="00986AE0">
      <w:pPr>
        <w:pStyle w:val="NormalWeb"/>
        <w:widowControl/>
        <w:numPr>
          <w:ilvl w:val="0"/>
          <w:numId w:val="5"/>
        </w:numPr>
        <w:tabs>
          <w:tab w:val="center" w:pos="709"/>
        </w:tabs>
        <w:spacing w:before="300"/>
        <w:ind w:left="720"/>
        <w:rPr>
          <w:rFonts w:ascii="Arial" w:hAnsi="Arial" w:cs="Arial"/>
          <w:i/>
          <w:sz w:val="22"/>
          <w:szCs w:val="22"/>
        </w:rPr>
      </w:pPr>
      <w:r w:rsidRPr="002C76C1">
        <w:rPr>
          <w:rFonts w:ascii="Arial" w:hAnsi="Arial" w:cs="Arial"/>
          <w:i/>
          <w:sz w:val="22"/>
          <w:szCs w:val="22"/>
        </w:rPr>
        <w:t>information relating to one financial year – for one year after the audit report for the financial year in question has been tabled in Parliament or the provincial legislature; or</w:t>
      </w:r>
    </w:p>
    <w:p w:rsidR="00986AE0" w:rsidRPr="002C76C1" w:rsidRDefault="00986AE0" w:rsidP="00986AE0">
      <w:pPr>
        <w:pStyle w:val="NormalWeb"/>
        <w:widowControl/>
        <w:numPr>
          <w:ilvl w:val="0"/>
          <w:numId w:val="5"/>
        </w:numPr>
        <w:tabs>
          <w:tab w:val="center" w:pos="709"/>
        </w:tabs>
        <w:spacing w:before="300"/>
        <w:ind w:left="720"/>
        <w:rPr>
          <w:rFonts w:ascii="Arial" w:hAnsi="Arial" w:cs="Arial"/>
          <w:i/>
          <w:sz w:val="22"/>
          <w:szCs w:val="22"/>
        </w:rPr>
      </w:pPr>
      <w:r w:rsidRPr="002C76C1">
        <w:rPr>
          <w:rFonts w:ascii="Arial" w:hAnsi="Arial" w:cs="Arial"/>
          <w:i/>
          <w:sz w:val="22"/>
          <w:szCs w:val="22"/>
        </w:rPr>
        <w:t>information relating to more than one financial year – for one after the date of the audit report for the last of the financial years to which the information relates.”</w:t>
      </w:r>
    </w:p>
    <w:p w:rsidR="00986AE0" w:rsidRPr="002C76C1" w:rsidRDefault="00986AE0" w:rsidP="00986AE0">
      <w:pPr>
        <w:pStyle w:val="NormalWeb"/>
        <w:widowControl/>
        <w:tabs>
          <w:tab w:val="center" w:pos="709"/>
        </w:tabs>
        <w:spacing w:before="300"/>
        <w:rPr>
          <w:rFonts w:ascii="Arial" w:hAnsi="Arial" w:cs="Arial"/>
          <w:i/>
          <w:sz w:val="22"/>
          <w:szCs w:val="22"/>
        </w:rPr>
      </w:pPr>
      <w:r w:rsidRPr="002C76C1">
        <w:rPr>
          <w:rFonts w:ascii="Arial" w:hAnsi="Arial" w:cs="Arial"/>
          <w:i/>
          <w:sz w:val="22"/>
          <w:szCs w:val="22"/>
        </w:rPr>
        <w:t>c)</w:t>
      </w:r>
      <w:r w:rsidRPr="002C76C1">
        <w:rPr>
          <w:rFonts w:ascii="Arial" w:hAnsi="Arial" w:cs="Arial"/>
          <w:i/>
          <w:sz w:val="22"/>
          <w:szCs w:val="22"/>
        </w:rPr>
        <w:tab/>
      </w:r>
      <w:r>
        <w:rPr>
          <w:rFonts w:ascii="Arial" w:hAnsi="Arial" w:cs="Arial"/>
          <w:i/>
          <w:sz w:val="22"/>
          <w:szCs w:val="22"/>
        </w:rPr>
        <w:tab/>
      </w:r>
      <w:r w:rsidRPr="002C76C1">
        <w:rPr>
          <w:rFonts w:ascii="Arial" w:hAnsi="Arial" w:cs="Arial"/>
          <w:sz w:val="22"/>
          <w:szCs w:val="22"/>
        </w:rPr>
        <w:t>Treasury Regulation 16A6.3(b) state:</w:t>
      </w:r>
    </w:p>
    <w:p w:rsidR="00986AE0" w:rsidRPr="002C76C1" w:rsidRDefault="00986AE0" w:rsidP="00986AE0">
      <w:pPr>
        <w:pStyle w:val="lg-para4"/>
        <w:tabs>
          <w:tab w:val="center" w:pos="709"/>
        </w:tabs>
        <w:ind w:left="284" w:firstLine="0"/>
        <w:rPr>
          <w:rFonts w:ascii="Arial" w:hAnsi="Arial" w:cs="Arial"/>
          <w:sz w:val="22"/>
          <w:szCs w:val="22"/>
        </w:rPr>
      </w:pPr>
      <w:r>
        <w:rPr>
          <w:rFonts w:ascii="Arial" w:hAnsi="Arial" w:cs="Arial"/>
          <w:sz w:val="22"/>
          <w:szCs w:val="22"/>
        </w:rPr>
        <w:tab/>
      </w:r>
      <w:r>
        <w:rPr>
          <w:rFonts w:ascii="Arial" w:hAnsi="Arial" w:cs="Arial"/>
          <w:sz w:val="22"/>
          <w:szCs w:val="22"/>
        </w:rPr>
        <w:tab/>
      </w:r>
      <w:r w:rsidRPr="002C76C1">
        <w:rPr>
          <w:rFonts w:ascii="Arial" w:hAnsi="Arial" w:cs="Arial"/>
          <w:sz w:val="22"/>
          <w:szCs w:val="22"/>
        </w:rPr>
        <w:t>“The accounting officer or accounting authority must ensure that—</w:t>
      </w:r>
    </w:p>
    <w:p w:rsidR="00986AE0" w:rsidRPr="002C76C1" w:rsidRDefault="00986AE0" w:rsidP="00986AE0">
      <w:pPr>
        <w:pStyle w:val="lg-para4"/>
        <w:tabs>
          <w:tab w:val="center" w:pos="709"/>
        </w:tabs>
        <w:ind w:left="284" w:firstLine="0"/>
        <w:rPr>
          <w:rFonts w:ascii="Arial" w:hAnsi="Arial" w:cs="Arial"/>
          <w:sz w:val="22"/>
          <w:szCs w:val="22"/>
        </w:rPr>
      </w:pPr>
    </w:p>
    <w:p w:rsidR="00986AE0" w:rsidRPr="002C76C1" w:rsidRDefault="00986AE0" w:rsidP="006F5D2E">
      <w:pPr>
        <w:pStyle w:val="lg-a-1"/>
        <w:numPr>
          <w:ilvl w:val="0"/>
          <w:numId w:val="258"/>
        </w:numPr>
        <w:tabs>
          <w:tab w:val="center" w:pos="709"/>
        </w:tabs>
        <w:spacing w:before="0"/>
        <w:rPr>
          <w:rFonts w:ascii="Arial" w:hAnsi="Arial" w:cs="Arial"/>
          <w:sz w:val="22"/>
          <w:szCs w:val="22"/>
        </w:rPr>
      </w:pPr>
      <w:r w:rsidRPr="002C76C1">
        <w:rPr>
          <w:rFonts w:ascii="Arial" w:hAnsi="Arial" w:cs="Arial"/>
          <w:sz w:val="22"/>
          <w:szCs w:val="22"/>
        </w:rPr>
        <w:t xml:space="preserve">bid documentation include evaluation and adjudication criteria, including the criteria prescribed in terms of the Preferential Procurement Policy Framework Act, 2000 (Act </w:t>
      </w:r>
      <w:hyperlink r:id="rId10" w:anchor="0" w:tgtFrame="main" w:history="1">
        <w:r w:rsidRPr="002C76C1">
          <w:rPr>
            <w:rStyle w:val="Hyperlink"/>
            <w:rFonts w:ascii="Arial" w:hAnsi="Arial" w:cs="Arial"/>
            <w:sz w:val="22"/>
            <w:szCs w:val="22"/>
          </w:rPr>
          <w:t>No. 5 of 2000</w:t>
        </w:r>
      </w:hyperlink>
      <w:r w:rsidRPr="002C76C1">
        <w:rPr>
          <w:rFonts w:ascii="Arial" w:hAnsi="Arial" w:cs="Arial"/>
          <w:sz w:val="22"/>
          <w:szCs w:val="22"/>
        </w:rPr>
        <w:t xml:space="preserve">) and the Broad Based Black Economic Empowerment Act, 2003 (Act </w:t>
      </w:r>
      <w:hyperlink r:id="rId11" w:anchor="0" w:tgtFrame="main" w:history="1">
        <w:r w:rsidRPr="002C76C1">
          <w:rPr>
            <w:rStyle w:val="Hyperlink"/>
            <w:rFonts w:ascii="Arial" w:hAnsi="Arial" w:cs="Arial"/>
            <w:sz w:val="22"/>
            <w:szCs w:val="22"/>
          </w:rPr>
          <w:t>No. 53 of 2003</w:t>
        </w:r>
      </w:hyperlink>
      <w:r w:rsidRPr="002C76C1">
        <w:rPr>
          <w:rFonts w:ascii="Arial" w:hAnsi="Arial" w:cs="Arial"/>
          <w:sz w:val="22"/>
          <w:szCs w:val="22"/>
        </w:rPr>
        <w:t>);”</w:t>
      </w:r>
    </w:p>
    <w:p w:rsidR="00986AE0" w:rsidRPr="002C76C1" w:rsidRDefault="00986AE0" w:rsidP="00986AE0">
      <w:pPr>
        <w:pStyle w:val="NormalWeb"/>
        <w:widowControl/>
        <w:tabs>
          <w:tab w:val="center" w:pos="709"/>
        </w:tabs>
        <w:spacing w:before="300"/>
        <w:rPr>
          <w:rFonts w:ascii="Arial" w:hAnsi="Arial" w:cs="Arial"/>
          <w:sz w:val="22"/>
          <w:szCs w:val="22"/>
        </w:rPr>
      </w:pPr>
      <w:r w:rsidRPr="002C76C1">
        <w:rPr>
          <w:rFonts w:ascii="Arial" w:hAnsi="Arial" w:cs="Arial"/>
          <w:sz w:val="22"/>
          <w:szCs w:val="22"/>
        </w:rPr>
        <w:t>d)</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Preferential procurement Policy Framework Act 5 of 2000 paragraph 2(1) state:</w:t>
      </w:r>
    </w:p>
    <w:p w:rsidR="00986AE0" w:rsidRPr="002C76C1" w:rsidRDefault="00986AE0" w:rsidP="00986AE0">
      <w:pPr>
        <w:pStyle w:val="NormalWeb"/>
        <w:tabs>
          <w:tab w:val="center" w:pos="709"/>
        </w:tabs>
        <w:spacing w:before="300"/>
        <w:ind w:left="284"/>
        <w:rPr>
          <w:rFonts w:ascii="Arial" w:hAnsi="Arial" w:cs="Arial"/>
          <w:sz w:val="22"/>
          <w:szCs w:val="22"/>
        </w:rPr>
      </w:pPr>
      <w:r>
        <w:rPr>
          <w:rFonts w:ascii="Arial" w:hAnsi="Arial" w:cs="Arial"/>
          <w:sz w:val="22"/>
          <w:szCs w:val="22"/>
        </w:rPr>
        <w:tab/>
      </w:r>
      <w:r>
        <w:rPr>
          <w:rFonts w:ascii="Arial" w:hAnsi="Arial" w:cs="Arial"/>
          <w:sz w:val="22"/>
          <w:szCs w:val="22"/>
        </w:rPr>
        <w:tab/>
      </w:r>
      <w:r w:rsidRPr="002C76C1">
        <w:rPr>
          <w:rFonts w:ascii="Arial" w:hAnsi="Arial" w:cs="Arial"/>
          <w:sz w:val="22"/>
          <w:szCs w:val="22"/>
        </w:rPr>
        <w:t>“Framework for implementation of preferential procurement policy –</w:t>
      </w:r>
    </w:p>
    <w:p w:rsidR="00986AE0" w:rsidRPr="002C76C1" w:rsidRDefault="00986AE0" w:rsidP="00986AE0">
      <w:pPr>
        <w:pStyle w:val="NormalWeb"/>
        <w:widowControl/>
        <w:numPr>
          <w:ilvl w:val="0"/>
          <w:numId w:val="10"/>
        </w:numPr>
        <w:tabs>
          <w:tab w:val="center" w:pos="709"/>
        </w:tabs>
        <w:spacing w:before="300"/>
        <w:rPr>
          <w:rFonts w:ascii="Arial" w:hAnsi="Arial" w:cs="Arial"/>
          <w:sz w:val="22"/>
          <w:szCs w:val="22"/>
        </w:rPr>
      </w:pPr>
      <w:r w:rsidRPr="002C76C1">
        <w:rPr>
          <w:rFonts w:ascii="Arial" w:hAnsi="Arial" w:cs="Arial"/>
          <w:sz w:val="22"/>
          <w:szCs w:val="22"/>
        </w:rPr>
        <w:t xml:space="preserve">An organ of state must determine its preferential procurement policy and implement it within the following framework: </w:t>
      </w:r>
    </w:p>
    <w:p w:rsidR="00986AE0" w:rsidRPr="002C76C1" w:rsidRDefault="00986AE0" w:rsidP="00986AE0">
      <w:pPr>
        <w:pStyle w:val="NormalWeb"/>
        <w:widowControl/>
        <w:tabs>
          <w:tab w:val="center" w:pos="709"/>
        </w:tabs>
        <w:spacing w:before="300"/>
        <w:ind w:left="709"/>
        <w:rPr>
          <w:rFonts w:ascii="Arial" w:hAnsi="Arial" w:cs="Arial"/>
          <w:sz w:val="22"/>
          <w:szCs w:val="22"/>
        </w:rPr>
      </w:pPr>
      <w:r w:rsidRPr="002C76C1">
        <w:rPr>
          <w:rFonts w:ascii="Arial" w:hAnsi="Arial" w:cs="Arial"/>
          <w:sz w:val="22"/>
          <w:szCs w:val="22"/>
        </w:rPr>
        <w:t>A preference point must be followed;</w:t>
      </w:r>
    </w:p>
    <w:p w:rsidR="00986AE0" w:rsidRPr="002C76C1" w:rsidRDefault="00986AE0" w:rsidP="00986AE0">
      <w:pPr>
        <w:pStyle w:val="NormalWeb"/>
        <w:widowControl/>
        <w:tabs>
          <w:tab w:val="center" w:pos="709"/>
        </w:tabs>
        <w:spacing w:before="300"/>
        <w:ind w:left="709"/>
        <w:rPr>
          <w:rFonts w:ascii="Arial" w:hAnsi="Arial" w:cs="Arial"/>
          <w:sz w:val="22"/>
          <w:szCs w:val="22"/>
        </w:rPr>
      </w:pPr>
      <w:r w:rsidRPr="002C76C1">
        <w:rPr>
          <w:rFonts w:ascii="Arial" w:hAnsi="Arial" w:cs="Arial"/>
          <w:sz w:val="22"/>
          <w:szCs w:val="22"/>
        </w:rPr>
        <w:t>i)  For contract with a rand value above a prescribed amount a maximum of 10 point may be allocated for specific goals as contemplated in paragraph (d) provided that the lowest acceptable tender score 90 points for price;</w:t>
      </w:r>
    </w:p>
    <w:p w:rsidR="00986AE0" w:rsidRPr="002C76C1" w:rsidRDefault="00986AE0" w:rsidP="00986AE0">
      <w:pPr>
        <w:pStyle w:val="NormalWeb"/>
        <w:tabs>
          <w:tab w:val="center" w:pos="709"/>
        </w:tabs>
        <w:spacing w:before="300"/>
        <w:ind w:left="709"/>
        <w:rPr>
          <w:rFonts w:ascii="Arial" w:hAnsi="Arial" w:cs="Arial"/>
          <w:sz w:val="22"/>
          <w:szCs w:val="22"/>
        </w:rPr>
      </w:pPr>
      <w:r w:rsidRPr="002C76C1">
        <w:rPr>
          <w:rFonts w:ascii="Arial" w:hAnsi="Arial" w:cs="Arial"/>
          <w:sz w:val="22"/>
          <w:szCs w:val="22"/>
        </w:rPr>
        <w:t>ii)  For contract with a rand value equal to or below a prescribed amount a maximum of 20 points may be allocated for specific goals as contemplated in paragraph (d) provided that the lowest acceptable tender scores 80 points for price;</w:t>
      </w:r>
    </w:p>
    <w:p w:rsidR="00986AE0" w:rsidRPr="002C76C1" w:rsidRDefault="00986AE0" w:rsidP="00986AE0">
      <w:pPr>
        <w:pStyle w:val="NormalWeb"/>
        <w:widowControl/>
        <w:tabs>
          <w:tab w:val="center" w:pos="709"/>
        </w:tabs>
        <w:spacing w:before="300"/>
        <w:ind w:left="850"/>
        <w:rPr>
          <w:rFonts w:ascii="Arial" w:hAnsi="Arial" w:cs="Arial"/>
          <w:sz w:val="22"/>
          <w:szCs w:val="22"/>
        </w:rPr>
      </w:pPr>
      <w:r>
        <w:rPr>
          <w:rFonts w:ascii="Arial" w:hAnsi="Arial" w:cs="Arial"/>
          <w:sz w:val="22"/>
          <w:szCs w:val="22"/>
        </w:rPr>
        <w:t xml:space="preserve">a) </w:t>
      </w:r>
      <w:r w:rsidRPr="002C76C1">
        <w:rPr>
          <w:rFonts w:ascii="Arial" w:hAnsi="Arial" w:cs="Arial"/>
          <w:sz w:val="22"/>
          <w:szCs w:val="22"/>
        </w:rPr>
        <w:t>Any other acceptable tenders which are higher in price must score fewer points, on a pro rata basis, calculated on their tender prices in relation to the lowest acceptable tender, in accordance with a prescribed formula;</w:t>
      </w:r>
    </w:p>
    <w:p w:rsidR="00986AE0" w:rsidRDefault="00986AE0" w:rsidP="00986AE0">
      <w:pPr>
        <w:pStyle w:val="NormalWeb"/>
        <w:widowControl/>
        <w:tabs>
          <w:tab w:val="center" w:pos="709"/>
        </w:tabs>
        <w:spacing w:before="300"/>
        <w:ind w:left="850"/>
        <w:rPr>
          <w:rFonts w:ascii="Arial" w:hAnsi="Arial" w:cs="Arial"/>
          <w:sz w:val="22"/>
          <w:szCs w:val="22"/>
        </w:rPr>
      </w:pPr>
      <w:r>
        <w:rPr>
          <w:rFonts w:ascii="Arial" w:hAnsi="Arial" w:cs="Arial"/>
          <w:sz w:val="22"/>
          <w:szCs w:val="22"/>
        </w:rPr>
        <w:t xml:space="preserve">b) </w:t>
      </w:r>
      <w:r w:rsidRPr="002C76C1">
        <w:rPr>
          <w:rFonts w:ascii="Arial" w:hAnsi="Arial" w:cs="Arial"/>
          <w:sz w:val="22"/>
          <w:szCs w:val="22"/>
        </w:rPr>
        <w:t xml:space="preserve">The specific goals may include – </w:t>
      </w:r>
    </w:p>
    <w:p w:rsidR="00986AE0" w:rsidRPr="002C76C1" w:rsidRDefault="00986AE0" w:rsidP="00986AE0">
      <w:pPr>
        <w:pStyle w:val="NormalWeb"/>
        <w:widowControl/>
        <w:tabs>
          <w:tab w:val="center" w:pos="709"/>
        </w:tabs>
        <w:spacing w:before="300"/>
        <w:ind w:left="850"/>
        <w:rPr>
          <w:rFonts w:ascii="Arial" w:hAnsi="Arial" w:cs="Arial"/>
          <w:sz w:val="22"/>
          <w:szCs w:val="22"/>
        </w:rPr>
      </w:pPr>
      <w:r>
        <w:rPr>
          <w:rFonts w:ascii="Arial" w:hAnsi="Arial" w:cs="Arial"/>
          <w:sz w:val="22"/>
          <w:szCs w:val="22"/>
        </w:rPr>
        <w:t xml:space="preserve">i) </w:t>
      </w:r>
      <w:r w:rsidRPr="002C76C1">
        <w:rPr>
          <w:rFonts w:ascii="Arial" w:hAnsi="Arial" w:cs="Arial"/>
          <w:sz w:val="22"/>
          <w:szCs w:val="22"/>
        </w:rPr>
        <w:t>Contracting with persons, or categories of persons, historically disadvantaged by unfair discrimination on the basis of race, gender or disability;</w:t>
      </w:r>
    </w:p>
    <w:p w:rsidR="00986AE0" w:rsidRPr="002C76C1" w:rsidRDefault="00986AE0" w:rsidP="00986AE0">
      <w:pPr>
        <w:pStyle w:val="NormalWeb"/>
        <w:widowControl/>
        <w:tabs>
          <w:tab w:val="center" w:pos="851"/>
        </w:tabs>
        <w:spacing w:before="300"/>
        <w:ind w:left="851"/>
        <w:rPr>
          <w:rFonts w:ascii="Arial" w:hAnsi="Arial" w:cs="Arial"/>
          <w:sz w:val="22"/>
          <w:szCs w:val="22"/>
        </w:rPr>
      </w:pPr>
      <w:r>
        <w:rPr>
          <w:rFonts w:ascii="Arial" w:hAnsi="Arial" w:cs="Arial"/>
          <w:sz w:val="22"/>
          <w:szCs w:val="22"/>
        </w:rPr>
        <w:t xml:space="preserve"> ii) </w:t>
      </w:r>
      <w:r w:rsidRPr="002C76C1">
        <w:rPr>
          <w:rFonts w:ascii="Arial" w:hAnsi="Arial" w:cs="Arial"/>
          <w:sz w:val="22"/>
          <w:szCs w:val="22"/>
        </w:rPr>
        <w:t xml:space="preserve">Implementing the programmes of the Reconstruction and Development Programme as </w:t>
      </w:r>
      <w:r>
        <w:rPr>
          <w:rFonts w:ascii="Arial" w:hAnsi="Arial" w:cs="Arial"/>
          <w:sz w:val="22"/>
          <w:szCs w:val="22"/>
        </w:rPr>
        <w:t xml:space="preserve">    </w:t>
      </w:r>
      <w:r w:rsidRPr="002C76C1">
        <w:rPr>
          <w:rFonts w:ascii="Arial" w:hAnsi="Arial" w:cs="Arial"/>
          <w:sz w:val="22"/>
          <w:szCs w:val="22"/>
        </w:rPr>
        <w:t>published in Government Gazzette no 16085 dated 23 November 1994</w:t>
      </w:r>
    </w:p>
    <w:p w:rsidR="00986AE0" w:rsidRPr="002C76C1" w:rsidRDefault="00986AE0" w:rsidP="00986AE0">
      <w:pPr>
        <w:pStyle w:val="NormalWeb"/>
        <w:widowControl/>
        <w:tabs>
          <w:tab w:val="center" w:pos="709"/>
        </w:tabs>
        <w:spacing w:before="300"/>
        <w:ind w:left="850"/>
        <w:rPr>
          <w:rFonts w:ascii="Arial" w:hAnsi="Arial" w:cs="Arial"/>
          <w:sz w:val="22"/>
          <w:szCs w:val="22"/>
        </w:rPr>
      </w:pPr>
      <w:r>
        <w:rPr>
          <w:rFonts w:ascii="Arial" w:hAnsi="Arial" w:cs="Arial"/>
          <w:sz w:val="22"/>
          <w:szCs w:val="22"/>
        </w:rPr>
        <w:t xml:space="preserve">c) </w:t>
      </w:r>
      <w:r w:rsidRPr="002C76C1">
        <w:rPr>
          <w:rFonts w:ascii="Arial" w:hAnsi="Arial" w:cs="Arial"/>
          <w:sz w:val="22"/>
          <w:szCs w:val="22"/>
        </w:rPr>
        <w:t>Any specific goal for which a point may be awarded, must be clearly specific in the invitation to submit a tender;</w:t>
      </w:r>
    </w:p>
    <w:p w:rsidR="00986AE0" w:rsidRPr="002C76C1" w:rsidRDefault="00986AE0" w:rsidP="00986AE0">
      <w:pPr>
        <w:pStyle w:val="NormalWeb"/>
        <w:widowControl/>
        <w:tabs>
          <w:tab w:val="center" w:pos="709"/>
        </w:tabs>
        <w:spacing w:before="300"/>
        <w:ind w:left="850"/>
        <w:rPr>
          <w:rFonts w:ascii="Arial" w:hAnsi="Arial" w:cs="Arial"/>
          <w:sz w:val="22"/>
          <w:szCs w:val="22"/>
        </w:rPr>
      </w:pPr>
      <w:r>
        <w:rPr>
          <w:rFonts w:ascii="Arial" w:hAnsi="Arial" w:cs="Arial"/>
          <w:sz w:val="22"/>
          <w:szCs w:val="22"/>
        </w:rPr>
        <w:t xml:space="preserve">d) </w:t>
      </w:r>
      <w:r w:rsidRPr="002C76C1">
        <w:rPr>
          <w:rFonts w:ascii="Arial" w:hAnsi="Arial" w:cs="Arial"/>
          <w:sz w:val="22"/>
          <w:szCs w:val="22"/>
        </w:rPr>
        <w:t>The contract must be awarded to the tender who scores the highest points, unless objective criteria in addition to those contemplated in paragraph (d) and (e) justify the award to another tenderer;</w:t>
      </w:r>
    </w:p>
    <w:p w:rsidR="00986AE0" w:rsidRPr="002C76C1" w:rsidRDefault="00986AE0" w:rsidP="00986AE0">
      <w:pPr>
        <w:pStyle w:val="NormalWeb"/>
        <w:widowControl/>
        <w:tabs>
          <w:tab w:val="center" w:pos="709"/>
        </w:tabs>
        <w:spacing w:before="300"/>
        <w:ind w:left="850"/>
        <w:rPr>
          <w:rFonts w:ascii="Arial" w:hAnsi="Arial" w:cs="Arial"/>
          <w:sz w:val="22"/>
          <w:szCs w:val="22"/>
        </w:rPr>
      </w:pPr>
      <w:r w:rsidRPr="002C76C1">
        <w:rPr>
          <w:rFonts w:ascii="Arial" w:hAnsi="Arial" w:cs="Arial"/>
          <w:sz w:val="22"/>
          <w:szCs w:val="22"/>
        </w:rPr>
        <w:t>Any contract awarded on account of false information furnished by the tenderer in order to secure preference in terms of this Act, may be cancelled at the sole discretion of the organ of state without prejudice to any other remedies the organ of state may have.”</w:t>
      </w:r>
    </w:p>
    <w:p w:rsidR="00986AE0" w:rsidRPr="002C76C1" w:rsidRDefault="00986AE0" w:rsidP="00986AE0">
      <w:pPr>
        <w:pStyle w:val="NormalWeb"/>
        <w:tabs>
          <w:tab w:val="center" w:pos="709"/>
        </w:tabs>
        <w:rPr>
          <w:rFonts w:ascii="Arial" w:hAnsi="Arial" w:cs="Arial"/>
          <w:color w:val="000000"/>
          <w:sz w:val="22"/>
          <w:szCs w:val="22"/>
        </w:rPr>
      </w:pPr>
      <w:r w:rsidRPr="002C76C1">
        <w:rPr>
          <w:rFonts w:ascii="Arial" w:hAnsi="Arial" w:cs="Arial"/>
          <w:color w:val="000000"/>
          <w:sz w:val="22"/>
          <w:szCs w:val="22"/>
        </w:rPr>
        <w:t> </w:t>
      </w:r>
    </w:p>
    <w:p w:rsidR="006F5D2E" w:rsidRDefault="006F5D2E" w:rsidP="00986AE0">
      <w:pPr>
        <w:pStyle w:val="NormalWeb"/>
        <w:tabs>
          <w:tab w:val="center" w:pos="709"/>
        </w:tabs>
        <w:rPr>
          <w:rFonts w:ascii="Arial" w:hAnsi="Arial" w:cs="Arial"/>
          <w:color w:val="000000"/>
          <w:sz w:val="22"/>
          <w:szCs w:val="22"/>
        </w:rPr>
      </w:pPr>
    </w:p>
    <w:p w:rsidR="00986AE0" w:rsidRPr="002C76C1" w:rsidRDefault="00986AE0" w:rsidP="00986AE0">
      <w:pPr>
        <w:pStyle w:val="NormalWeb"/>
        <w:tabs>
          <w:tab w:val="center" w:pos="709"/>
        </w:tabs>
        <w:rPr>
          <w:rFonts w:ascii="Arial" w:hAnsi="Arial" w:cs="Arial"/>
          <w:color w:val="000000"/>
          <w:sz w:val="22"/>
          <w:szCs w:val="22"/>
        </w:rPr>
      </w:pPr>
      <w:r w:rsidRPr="002C76C1">
        <w:rPr>
          <w:rFonts w:ascii="Arial" w:hAnsi="Arial" w:cs="Arial"/>
          <w:color w:val="000000"/>
          <w:sz w:val="22"/>
          <w:szCs w:val="22"/>
        </w:rPr>
        <w:t>The following information relates to request for information:</w:t>
      </w:r>
    </w:p>
    <w:p w:rsidR="00986AE0" w:rsidRPr="002C76C1" w:rsidRDefault="00986AE0" w:rsidP="00986AE0">
      <w:pPr>
        <w:tabs>
          <w:tab w:val="center" w:pos="709"/>
        </w:tabs>
      </w:pPr>
    </w:p>
    <w:p w:rsidR="00986AE0" w:rsidRPr="002C76C1" w:rsidRDefault="00986AE0" w:rsidP="00986AE0">
      <w:pPr>
        <w:tabs>
          <w:tab w:val="center" w:pos="709"/>
        </w:tabs>
        <w:rPr>
          <w:sz w:val="22"/>
          <w:szCs w:val="22"/>
        </w:rPr>
      </w:pPr>
      <w:r w:rsidRPr="002C76C1">
        <w:rPr>
          <w:sz w:val="22"/>
          <w:szCs w:val="22"/>
        </w:rPr>
        <w:t>All the tender documentation for the tenders listed below was requested. However, the department only provided the tender document for the winning suppliers.</w:t>
      </w:r>
    </w:p>
    <w:p w:rsidR="00986AE0" w:rsidRPr="002C76C1" w:rsidRDefault="00986AE0" w:rsidP="00986AE0">
      <w:pPr>
        <w:tabs>
          <w:tab w:val="center" w:pos="709"/>
        </w:tabs>
        <w:rPr>
          <w:sz w:val="22"/>
          <w:szCs w:val="22"/>
        </w:rPr>
      </w:pPr>
    </w:p>
    <w:tbl>
      <w:tblPr>
        <w:tblW w:w="0" w:type="auto"/>
        <w:tblInd w:w="108" w:type="dxa"/>
        <w:tblCellMar>
          <w:left w:w="0" w:type="dxa"/>
          <w:right w:w="0" w:type="dxa"/>
        </w:tblCellMar>
        <w:tblLook w:val="04A0"/>
      </w:tblPr>
      <w:tblGrid>
        <w:gridCol w:w="1701"/>
        <w:gridCol w:w="3969"/>
        <w:gridCol w:w="2977"/>
      </w:tblGrid>
      <w:tr w:rsidR="00986AE0" w:rsidRPr="002A6AB8" w:rsidTr="00861A27">
        <w:tc>
          <w:tcPr>
            <w:tcW w:w="1701"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986AE0" w:rsidRPr="002A6AB8" w:rsidRDefault="00986AE0" w:rsidP="00861A27">
            <w:pPr>
              <w:tabs>
                <w:tab w:val="center" w:pos="709"/>
              </w:tabs>
              <w:rPr>
                <w:rFonts w:eastAsia="Calibri"/>
                <w:b/>
                <w:bCs/>
                <w:sz w:val="18"/>
                <w:szCs w:val="18"/>
              </w:rPr>
            </w:pPr>
            <w:r w:rsidRPr="002A6AB8">
              <w:rPr>
                <w:b/>
                <w:bCs/>
                <w:sz w:val="18"/>
                <w:szCs w:val="18"/>
              </w:rPr>
              <w:t>Tender Number</w:t>
            </w:r>
          </w:p>
        </w:tc>
        <w:tc>
          <w:tcPr>
            <w:tcW w:w="3969"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986AE0" w:rsidRPr="002A6AB8" w:rsidRDefault="00986AE0" w:rsidP="00861A27">
            <w:pPr>
              <w:tabs>
                <w:tab w:val="center" w:pos="709"/>
              </w:tabs>
              <w:rPr>
                <w:rFonts w:eastAsia="Calibri"/>
                <w:b/>
                <w:bCs/>
                <w:sz w:val="18"/>
                <w:szCs w:val="18"/>
              </w:rPr>
            </w:pPr>
            <w:r w:rsidRPr="002A6AB8">
              <w:rPr>
                <w:b/>
                <w:bCs/>
                <w:sz w:val="18"/>
                <w:szCs w:val="18"/>
              </w:rPr>
              <w:t>Supplier</w:t>
            </w:r>
          </w:p>
        </w:tc>
        <w:tc>
          <w:tcPr>
            <w:tcW w:w="2977" w:type="dxa"/>
            <w:tcBorders>
              <w:top w:val="single" w:sz="8" w:space="0" w:color="auto"/>
              <w:left w:val="nil"/>
              <w:bottom w:val="single" w:sz="8" w:space="0" w:color="auto"/>
              <w:right w:val="single" w:sz="8" w:space="0" w:color="auto"/>
            </w:tcBorders>
            <w:shd w:val="clear" w:color="auto" w:fill="D9D9D9" w:themeFill="background1" w:themeFillShade="D9"/>
          </w:tcPr>
          <w:p w:rsidR="00986AE0" w:rsidRPr="002A6AB8" w:rsidRDefault="00986AE0" w:rsidP="00861A27">
            <w:pPr>
              <w:tabs>
                <w:tab w:val="center" w:pos="709"/>
              </w:tabs>
              <w:rPr>
                <w:b/>
                <w:bCs/>
                <w:sz w:val="18"/>
                <w:szCs w:val="18"/>
              </w:rPr>
            </w:pPr>
            <w:r w:rsidRPr="002A6AB8">
              <w:rPr>
                <w:b/>
                <w:bCs/>
                <w:sz w:val="18"/>
                <w:szCs w:val="18"/>
              </w:rPr>
              <w:t xml:space="preserve">                       </w:t>
            </w:r>
          </w:p>
          <w:p w:rsidR="00986AE0" w:rsidRPr="002A6AB8" w:rsidRDefault="00986AE0" w:rsidP="00861A27">
            <w:pPr>
              <w:tabs>
                <w:tab w:val="center" w:pos="709"/>
              </w:tabs>
              <w:rPr>
                <w:b/>
                <w:bCs/>
                <w:sz w:val="18"/>
                <w:szCs w:val="18"/>
              </w:rPr>
            </w:pPr>
            <w:r w:rsidRPr="002A6AB8">
              <w:rPr>
                <w:b/>
                <w:bCs/>
                <w:sz w:val="18"/>
                <w:szCs w:val="18"/>
              </w:rPr>
              <w:t xml:space="preserve">                                  R</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HP10/023</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Signatura</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1 091 951,00</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OR – 051842</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Lesedi</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p>
          <w:p w:rsidR="00986AE0" w:rsidRPr="002C76C1" w:rsidRDefault="00986AE0" w:rsidP="00861A27">
            <w:pPr>
              <w:tabs>
                <w:tab w:val="center" w:pos="709"/>
              </w:tabs>
              <w:jc w:val="right"/>
              <w:rPr>
                <w:sz w:val="18"/>
                <w:szCs w:val="18"/>
              </w:rPr>
            </w:pPr>
            <w:r w:rsidRPr="002C76C1">
              <w:rPr>
                <w:sz w:val="18"/>
                <w:szCs w:val="18"/>
              </w:rPr>
              <w:t>3 690 088,49</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HP11/041</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Customised Solutions</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4 234 220,67</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HP10/045</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Turner and Townsend</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2 668 237,00</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HP11/23</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Jabatha</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2 956 341,00</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HP01/02</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Profteam</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479 490,00</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HP11/12</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Save (South African Value Education)</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1 311 809,40</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HP11/063</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Ernest and Young</w:t>
            </w:r>
          </w:p>
        </w:tc>
        <w:tc>
          <w:tcPr>
            <w:tcW w:w="2977" w:type="dxa"/>
            <w:tcBorders>
              <w:top w:val="nil"/>
              <w:left w:val="nil"/>
              <w:bottom w:val="single" w:sz="8" w:space="0" w:color="auto"/>
              <w:right w:val="single" w:sz="8" w:space="0" w:color="auto"/>
            </w:tcBorders>
          </w:tcPr>
          <w:p w:rsidR="00986AE0" w:rsidRPr="002C76C1" w:rsidRDefault="00986AE0" w:rsidP="00861A27">
            <w:pPr>
              <w:tabs>
                <w:tab w:val="left" w:pos="360"/>
                <w:tab w:val="center" w:pos="709"/>
              </w:tabs>
              <w:jc w:val="right"/>
              <w:rPr>
                <w:sz w:val="18"/>
                <w:szCs w:val="18"/>
              </w:rPr>
            </w:pPr>
            <w:r w:rsidRPr="002C76C1">
              <w:rPr>
                <w:sz w:val="18"/>
                <w:szCs w:val="18"/>
              </w:rPr>
              <w:tab/>
              <w:t>8 709 372,00</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HP11/039</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Sisonke Global Systems</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1 763 936,82</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HP11/55</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Manenzhe wa Gono Business Consulting</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1 005 262,56</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HP11/38</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Batsha IT Solutions</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4 777 173,76</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HP11/54</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Omega Digital Technology</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5 829 820,14</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FANO:170759</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Titan Centre of Excelence</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1 834 431,00</w:t>
            </w:r>
          </w:p>
        </w:tc>
      </w:tr>
      <w:tr w:rsidR="00986AE0" w:rsidRPr="002C76C1" w:rsidTr="00861A27">
        <w:trPr>
          <w:trHeight w:val="237"/>
        </w:trPr>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FANO:052056</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Computer Foundation</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5 489 510,40</w:t>
            </w:r>
          </w:p>
          <w:p w:rsidR="00986AE0" w:rsidRPr="002C76C1" w:rsidRDefault="00986AE0" w:rsidP="00861A27">
            <w:pPr>
              <w:tabs>
                <w:tab w:val="center" w:pos="709"/>
              </w:tabs>
              <w:jc w:val="right"/>
              <w:rPr>
                <w:sz w:val="18"/>
                <w:szCs w:val="18"/>
              </w:rPr>
            </w:pP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HP10/039</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SAB&amp;T</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2 482 646,00</w:t>
            </w:r>
          </w:p>
        </w:tc>
      </w:tr>
      <w:tr w:rsidR="00986AE0" w:rsidRPr="002C76C1" w:rsidTr="00861A27">
        <w:tc>
          <w:tcPr>
            <w:tcW w:w="170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HP11/034</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GOBODO</w:t>
            </w:r>
          </w:p>
        </w:tc>
        <w:tc>
          <w:tcPr>
            <w:tcW w:w="2977" w:type="dxa"/>
            <w:tcBorders>
              <w:top w:val="nil"/>
              <w:left w:val="nil"/>
              <w:bottom w:val="single" w:sz="8"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497 999,80</w:t>
            </w:r>
          </w:p>
        </w:tc>
      </w:tr>
      <w:tr w:rsidR="00986AE0" w:rsidRPr="002C76C1" w:rsidTr="00861A27">
        <w:tc>
          <w:tcPr>
            <w:tcW w:w="1701"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HP11/034</w:t>
            </w:r>
          </w:p>
        </w:tc>
        <w:tc>
          <w:tcPr>
            <w:tcW w:w="3969" w:type="dxa"/>
            <w:tcBorders>
              <w:top w:val="nil"/>
              <w:left w:val="nil"/>
              <w:bottom w:val="single" w:sz="4"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rFonts w:eastAsia="Calibri"/>
                <w:sz w:val="18"/>
                <w:szCs w:val="18"/>
              </w:rPr>
            </w:pPr>
            <w:r w:rsidRPr="002C76C1">
              <w:rPr>
                <w:sz w:val="18"/>
                <w:szCs w:val="18"/>
              </w:rPr>
              <w:t>MORAR INC</w:t>
            </w:r>
          </w:p>
        </w:tc>
        <w:tc>
          <w:tcPr>
            <w:tcW w:w="2977" w:type="dxa"/>
            <w:tcBorders>
              <w:top w:val="nil"/>
              <w:left w:val="nil"/>
              <w:bottom w:val="single" w:sz="4"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543 840,28</w:t>
            </w:r>
          </w:p>
        </w:tc>
      </w:tr>
      <w:tr w:rsidR="00986AE0" w:rsidRPr="002C76C1" w:rsidTr="00861A27">
        <w:tc>
          <w:tcPr>
            <w:tcW w:w="1701"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sz w:val="18"/>
                <w:szCs w:val="18"/>
              </w:rPr>
            </w:pPr>
            <w:r w:rsidRPr="002C76C1">
              <w:rPr>
                <w:sz w:val="18"/>
                <w:szCs w:val="18"/>
              </w:rPr>
              <w:t>HP 11/034</w:t>
            </w:r>
          </w:p>
        </w:tc>
        <w:tc>
          <w:tcPr>
            <w:tcW w:w="3969" w:type="dxa"/>
            <w:tcBorders>
              <w:top w:val="nil"/>
              <w:left w:val="nil"/>
              <w:bottom w:val="single" w:sz="4"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sz w:val="18"/>
                <w:szCs w:val="18"/>
              </w:rPr>
            </w:pPr>
            <w:r w:rsidRPr="002C76C1">
              <w:rPr>
                <w:sz w:val="18"/>
                <w:szCs w:val="18"/>
              </w:rPr>
              <w:t>Deloitte</w:t>
            </w:r>
          </w:p>
        </w:tc>
        <w:tc>
          <w:tcPr>
            <w:tcW w:w="2977" w:type="dxa"/>
            <w:tcBorders>
              <w:top w:val="nil"/>
              <w:left w:val="nil"/>
              <w:bottom w:val="single" w:sz="4" w:space="0" w:color="auto"/>
              <w:right w:val="single" w:sz="8" w:space="0" w:color="auto"/>
            </w:tcBorders>
          </w:tcPr>
          <w:p w:rsidR="00986AE0" w:rsidRPr="002C76C1" w:rsidRDefault="00986AE0" w:rsidP="00861A27">
            <w:pPr>
              <w:tabs>
                <w:tab w:val="center" w:pos="709"/>
              </w:tabs>
              <w:jc w:val="right"/>
              <w:rPr>
                <w:sz w:val="18"/>
                <w:szCs w:val="18"/>
              </w:rPr>
            </w:pPr>
            <w:r w:rsidRPr="002C76C1">
              <w:rPr>
                <w:sz w:val="18"/>
                <w:szCs w:val="18"/>
              </w:rPr>
              <w:t>487 766,00</w:t>
            </w:r>
          </w:p>
        </w:tc>
      </w:tr>
      <w:tr w:rsidR="00986AE0" w:rsidRPr="002C76C1" w:rsidTr="00861A27">
        <w:tc>
          <w:tcPr>
            <w:tcW w:w="5670" w:type="dxa"/>
            <w:gridSpan w:val="2"/>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86AE0" w:rsidRPr="002C76C1" w:rsidRDefault="00986AE0" w:rsidP="00861A27">
            <w:pPr>
              <w:tabs>
                <w:tab w:val="center" w:pos="709"/>
              </w:tabs>
              <w:rPr>
                <w:b/>
                <w:sz w:val="18"/>
                <w:szCs w:val="18"/>
              </w:rPr>
            </w:pPr>
            <w:r w:rsidRPr="002C76C1">
              <w:rPr>
                <w:b/>
                <w:sz w:val="18"/>
                <w:szCs w:val="18"/>
              </w:rPr>
              <w:t>Total</w:t>
            </w:r>
          </w:p>
        </w:tc>
        <w:tc>
          <w:tcPr>
            <w:tcW w:w="2977" w:type="dxa"/>
            <w:tcBorders>
              <w:top w:val="single" w:sz="4" w:space="0" w:color="auto"/>
              <w:left w:val="nil"/>
              <w:bottom w:val="single" w:sz="8" w:space="0" w:color="auto"/>
              <w:right w:val="single" w:sz="8" w:space="0" w:color="auto"/>
            </w:tcBorders>
          </w:tcPr>
          <w:p w:rsidR="00986AE0" w:rsidRPr="002C76C1" w:rsidRDefault="00986AE0" w:rsidP="00861A27">
            <w:pPr>
              <w:tabs>
                <w:tab w:val="center" w:pos="709"/>
              </w:tabs>
              <w:jc w:val="right"/>
              <w:rPr>
                <w:b/>
                <w:sz w:val="18"/>
                <w:szCs w:val="18"/>
              </w:rPr>
            </w:pPr>
            <w:r w:rsidRPr="002C76C1">
              <w:rPr>
                <w:b/>
                <w:sz w:val="18"/>
                <w:szCs w:val="18"/>
              </w:rPr>
              <w:t>49 853 896,32</w:t>
            </w:r>
          </w:p>
        </w:tc>
      </w:tr>
    </w:tbl>
    <w:p w:rsidR="00986AE0" w:rsidRPr="002C76C1" w:rsidRDefault="00986AE0" w:rsidP="00986AE0">
      <w:pPr>
        <w:tabs>
          <w:tab w:val="center" w:pos="709"/>
        </w:tabs>
        <w:rPr>
          <w:rFonts w:eastAsia="Calibri"/>
          <w:sz w:val="22"/>
          <w:szCs w:val="22"/>
        </w:rPr>
      </w:pPr>
      <w:r w:rsidRPr="002C76C1">
        <w:rPr>
          <w:rFonts w:eastAsia="Calibri"/>
          <w:sz w:val="22"/>
          <w:szCs w:val="22"/>
        </w:rPr>
        <w:t xml:space="preserve">           </w:t>
      </w:r>
    </w:p>
    <w:p w:rsidR="00986AE0" w:rsidRPr="002C76C1" w:rsidRDefault="00986AE0" w:rsidP="00986AE0">
      <w:pPr>
        <w:tabs>
          <w:tab w:val="center" w:pos="709"/>
        </w:tabs>
        <w:jc w:val="both"/>
        <w:rPr>
          <w:sz w:val="22"/>
          <w:szCs w:val="22"/>
          <w:lang w:val="en-GB"/>
        </w:rPr>
      </w:pPr>
      <w:r>
        <w:rPr>
          <w:sz w:val="22"/>
          <w:szCs w:val="22"/>
          <w:lang w:val="en-GB"/>
        </w:rPr>
        <w:t>The finding occurred as a result of the fact that:</w:t>
      </w:r>
    </w:p>
    <w:p w:rsidR="00986AE0" w:rsidRPr="002C76C1" w:rsidRDefault="00986AE0" w:rsidP="00986AE0">
      <w:pPr>
        <w:tabs>
          <w:tab w:val="center" w:pos="709"/>
        </w:tabs>
        <w:jc w:val="both"/>
        <w:rPr>
          <w:sz w:val="22"/>
          <w:szCs w:val="22"/>
          <w:lang w:val="en-GB"/>
        </w:rPr>
      </w:pPr>
    </w:p>
    <w:p w:rsidR="00986AE0" w:rsidRPr="002C76C1" w:rsidRDefault="00986AE0" w:rsidP="00986AE0">
      <w:pPr>
        <w:tabs>
          <w:tab w:val="center" w:pos="709"/>
        </w:tabs>
        <w:jc w:val="both"/>
        <w:rPr>
          <w:sz w:val="22"/>
          <w:szCs w:val="22"/>
          <w:lang w:val="en-GB"/>
        </w:rPr>
      </w:pPr>
      <w:r w:rsidRPr="002C76C1">
        <w:rPr>
          <w:sz w:val="22"/>
          <w:szCs w:val="22"/>
          <w:lang w:val="en-GB"/>
        </w:rPr>
        <w:t>As per discussion with ASD: Compliance it was noted that the department did not used to compile the tender’s for the winning supplier with those of the unsuccessful bidders, therefore it may be take time to compile all necessary document needed.</w:t>
      </w:r>
    </w:p>
    <w:p w:rsidR="00986AE0" w:rsidRDefault="00986AE0" w:rsidP="00986AE0">
      <w:pPr>
        <w:pStyle w:val="ListParagraph"/>
        <w:keepNext/>
        <w:tabs>
          <w:tab w:val="center" w:pos="709"/>
        </w:tabs>
        <w:spacing w:after="120"/>
        <w:ind w:left="0"/>
        <w:jc w:val="both"/>
        <w:rPr>
          <w:rFonts w:ascii="Arial" w:eastAsia="Calibri" w:hAnsi="Arial" w:cs="Arial"/>
          <w:sz w:val="22"/>
          <w:szCs w:val="22"/>
          <w:lang w:val="en-US"/>
        </w:rPr>
      </w:pPr>
    </w:p>
    <w:p w:rsidR="00986AE0" w:rsidRDefault="00986AE0" w:rsidP="00986AE0">
      <w:pPr>
        <w:pStyle w:val="ListParagraph"/>
        <w:keepNext/>
        <w:tabs>
          <w:tab w:val="center" w:pos="709"/>
        </w:tabs>
        <w:spacing w:after="120"/>
        <w:ind w:left="0"/>
        <w:jc w:val="both"/>
        <w:rPr>
          <w:rFonts w:ascii="Arial" w:eastAsia="Calibri" w:hAnsi="Arial" w:cs="Arial"/>
          <w:sz w:val="22"/>
          <w:szCs w:val="22"/>
          <w:lang w:val="en-US"/>
        </w:rPr>
      </w:pPr>
      <w:r>
        <w:rPr>
          <w:rFonts w:ascii="Arial" w:eastAsia="Calibri" w:hAnsi="Arial" w:cs="Arial"/>
          <w:sz w:val="22"/>
          <w:szCs w:val="22"/>
          <w:lang w:val="en-US"/>
        </w:rPr>
        <w:t>Impact of the finding:</w:t>
      </w:r>
    </w:p>
    <w:p w:rsidR="00986AE0" w:rsidRDefault="00986AE0" w:rsidP="00986AE0">
      <w:pPr>
        <w:pStyle w:val="ListParagraph"/>
        <w:keepNext/>
        <w:tabs>
          <w:tab w:val="center" w:pos="709"/>
        </w:tabs>
        <w:spacing w:after="120"/>
        <w:ind w:left="0"/>
        <w:jc w:val="both"/>
        <w:rPr>
          <w:rFonts w:ascii="Arial" w:hAnsi="Arial" w:cs="Arial"/>
          <w:sz w:val="22"/>
          <w:szCs w:val="22"/>
        </w:rPr>
      </w:pPr>
      <w:r>
        <w:rPr>
          <w:rFonts w:ascii="Arial" w:eastAsia="Calibri" w:hAnsi="Arial" w:cs="Arial"/>
          <w:sz w:val="22"/>
          <w:szCs w:val="22"/>
          <w:lang w:val="en-US"/>
        </w:rPr>
        <w:t xml:space="preserve">a) </w:t>
      </w:r>
      <w:r w:rsidRPr="002C76C1">
        <w:rPr>
          <w:rFonts w:ascii="Arial" w:hAnsi="Arial" w:cs="Arial"/>
          <w:bCs/>
          <w:sz w:val="22"/>
          <w:szCs w:val="22"/>
        </w:rPr>
        <w:t xml:space="preserve">Non compliance with </w:t>
      </w:r>
      <w:r w:rsidRPr="002C76C1">
        <w:rPr>
          <w:rFonts w:ascii="Arial" w:hAnsi="Arial" w:cs="Arial"/>
          <w:sz w:val="22"/>
          <w:szCs w:val="22"/>
        </w:rPr>
        <w:t>Section 40 and41 of the Public Finance Management Act</w:t>
      </w:r>
    </w:p>
    <w:p w:rsidR="00986AE0" w:rsidRDefault="00986AE0" w:rsidP="00986AE0">
      <w:pPr>
        <w:pStyle w:val="ListParagraph"/>
        <w:keepNext/>
        <w:tabs>
          <w:tab w:val="center" w:pos="709"/>
        </w:tabs>
        <w:spacing w:after="120"/>
        <w:ind w:left="0"/>
        <w:jc w:val="both"/>
        <w:rPr>
          <w:rFonts w:ascii="Arial" w:hAnsi="Arial" w:cs="Arial"/>
          <w:sz w:val="22"/>
          <w:szCs w:val="22"/>
        </w:rPr>
      </w:pPr>
      <w:r>
        <w:rPr>
          <w:rFonts w:ascii="Arial" w:hAnsi="Arial" w:cs="Arial"/>
          <w:sz w:val="22"/>
          <w:szCs w:val="22"/>
        </w:rPr>
        <w:t xml:space="preserve">b) </w:t>
      </w:r>
      <w:r w:rsidRPr="002C76C1">
        <w:rPr>
          <w:rFonts w:ascii="Arial" w:hAnsi="Arial" w:cs="Arial"/>
          <w:bCs/>
          <w:sz w:val="22"/>
          <w:szCs w:val="22"/>
        </w:rPr>
        <w:t>Non compliance with</w:t>
      </w:r>
      <w:r w:rsidRPr="002C76C1">
        <w:rPr>
          <w:rFonts w:ascii="Arial" w:hAnsi="Arial" w:cs="Arial"/>
          <w:sz w:val="22"/>
          <w:szCs w:val="22"/>
        </w:rPr>
        <w:t xml:space="preserve"> Treasury Regulations 17.2.1.  </w:t>
      </w:r>
    </w:p>
    <w:p w:rsidR="00986AE0" w:rsidRPr="004E205A" w:rsidRDefault="00986AE0" w:rsidP="00986AE0">
      <w:pPr>
        <w:pStyle w:val="ListParagraph"/>
        <w:keepNext/>
        <w:tabs>
          <w:tab w:val="center" w:pos="709"/>
        </w:tabs>
        <w:spacing w:after="120"/>
        <w:ind w:left="0"/>
        <w:jc w:val="both"/>
        <w:rPr>
          <w:rFonts w:ascii="Arial" w:hAnsi="Arial" w:cs="Arial"/>
          <w:sz w:val="22"/>
          <w:szCs w:val="22"/>
        </w:rPr>
      </w:pPr>
      <w:r>
        <w:rPr>
          <w:rFonts w:ascii="Arial" w:hAnsi="Arial" w:cs="Arial"/>
          <w:sz w:val="22"/>
          <w:szCs w:val="22"/>
        </w:rPr>
        <w:t xml:space="preserve">c) </w:t>
      </w:r>
      <w:r w:rsidRPr="002C76C1">
        <w:rPr>
          <w:rFonts w:ascii="Arial" w:hAnsi="Arial" w:cs="Arial"/>
          <w:bCs/>
          <w:sz w:val="22"/>
          <w:szCs w:val="22"/>
        </w:rPr>
        <w:t xml:space="preserve">Compliance with SCM requirements for procurement amounting to R49 853 896,32 could not be confirmed. </w:t>
      </w:r>
    </w:p>
    <w:p w:rsidR="00986AE0" w:rsidRPr="002C76C1" w:rsidRDefault="00986AE0" w:rsidP="00986AE0">
      <w:pPr>
        <w:tabs>
          <w:tab w:val="center" w:pos="709"/>
        </w:tabs>
        <w:rPr>
          <w:color w:val="000000"/>
          <w:sz w:val="22"/>
          <w:szCs w:val="22"/>
          <w:lang w:val="en-ZA" w:eastAsia="en-ZA"/>
        </w:rPr>
      </w:pPr>
    </w:p>
    <w:p w:rsidR="00986AE0" w:rsidRPr="002C76C1" w:rsidRDefault="00986AE0" w:rsidP="00986AE0">
      <w:pPr>
        <w:pStyle w:val="NormalWeb"/>
        <w:tabs>
          <w:tab w:val="center" w:pos="709"/>
        </w:tabs>
        <w:rPr>
          <w:rFonts w:ascii="Arial" w:hAnsi="Arial" w:cs="Arial"/>
          <w:b/>
          <w:bCs/>
          <w:sz w:val="22"/>
          <w:szCs w:val="22"/>
        </w:rPr>
      </w:pPr>
    </w:p>
    <w:p w:rsidR="00986AE0" w:rsidRPr="002C76C1" w:rsidRDefault="00986AE0" w:rsidP="00986AE0">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986AE0" w:rsidRPr="002C76C1" w:rsidRDefault="00986AE0" w:rsidP="00986AE0">
      <w:pPr>
        <w:tabs>
          <w:tab w:val="center" w:pos="709"/>
        </w:tabs>
        <w:jc w:val="both"/>
        <w:rPr>
          <w:i/>
          <w:sz w:val="22"/>
          <w:szCs w:val="22"/>
          <w:lang w:val="en-GB"/>
        </w:rPr>
      </w:pPr>
    </w:p>
    <w:p w:rsidR="00986AE0" w:rsidRPr="00EB3ED5" w:rsidRDefault="00986AE0" w:rsidP="00986AE0">
      <w:pPr>
        <w:tabs>
          <w:tab w:val="center" w:pos="709"/>
        </w:tabs>
        <w:rPr>
          <w:i/>
          <w:sz w:val="22"/>
          <w:szCs w:val="22"/>
        </w:rPr>
      </w:pPr>
      <w:r w:rsidRPr="00EB3ED5">
        <w:rPr>
          <w:i/>
          <w:sz w:val="22"/>
          <w:szCs w:val="22"/>
        </w:rPr>
        <w:t>Financial and performance management</w:t>
      </w:r>
    </w:p>
    <w:p w:rsidR="00986AE0" w:rsidRPr="00EB3ED5" w:rsidRDefault="00986AE0" w:rsidP="00986AE0">
      <w:pPr>
        <w:tabs>
          <w:tab w:val="center" w:pos="709"/>
        </w:tabs>
        <w:rPr>
          <w:i/>
          <w:sz w:val="22"/>
          <w:szCs w:val="22"/>
        </w:rPr>
      </w:pPr>
    </w:p>
    <w:p w:rsidR="00986AE0" w:rsidRPr="00EB3ED5" w:rsidRDefault="00986AE0" w:rsidP="00986AE0">
      <w:pPr>
        <w:tabs>
          <w:tab w:val="center" w:pos="709"/>
        </w:tabs>
        <w:spacing w:after="120"/>
        <w:rPr>
          <w:i/>
          <w:sz w:val="22"/>
          <w:szCs w:val="22"/>
        </w:rPr>
      </w:pPr>
      <w:r w:rsidRPr="00EB3ED5">
        <w:rPr>
          <w:i/>
          <w:sz w:val="22"/>
          <w:szCs w:val="22"/>
        </w:rPr>
        <w:t>Implement proper record keeping in a timely manner to ensure that complete, relevant and accurate information is accessible and available to support financial and performance reporting</w:t>
      </w:r>
    </w:p>
    <w:p w:rsidR="00986AE0" w:rsidRDefault="00986AE0" w:rsidP="00986AE0">
      <w:pPr>
        <w:tabs>
          <w:tab w:val="center" w:pos="709"/>
        </w:tabs>
        <w:spacing w:after="120"/>
        <w:rPr>
          <w:b/>
          <w:sz w:val="22"/>
          <w:szCs w:val="22"/>
        </w:rPr>
      </w:pPr>
    </w:p>
    <w:p w:rsidR="00986AE0" w:rsidRPr="002C76C1" w:rsidRDefault="00986AE0" w:rsidP="00986AE0">
      <w:pPr>
        <w:tabs>
          <w:tab w:val="center" w:pos="709"/>
        </w:tabs>
        <w:spacing w:after="120"/>
        <w:rPr>
          <w:b/>
          <w:sz w:val="22"/>
          <w:szCs w:val="22"/>
        </w:rPr>
      </w:pPr>
      <w:r w:rsidRPr="002C76C1">
        <w:rPr>
          <w:b/>
          <w:sz w:val="22"/>
          <w:szCs w:val="22"/>
        </w:rPr>
        <w:t>Recommendation</w:t>
      </w:r>
    </w:p>
    <w:p w:rsidR="00986AE0" w:rsidRPr="00EB3ED5" w:rsidRDefault="00986AE0" w:rsidP="00986AE0">
      <w:pPr>
        <w:tabs>
          <w:tab w:val="center" w:pos="709"/>
        </w:tabs>
        <w:spacing w:before="100" w:beforeAutospacing="1" w:after="100" w:afterAutospacing="1"/>
        <w:ind w:left="709" w:hanging="709"/>
        <w:rPr>
          <w:color w:val="000000"/>
          <w:sz w:val="22"/>
          <w:szCs w:val="22"/>
        </w:rPr>
      </w:pPr>
      <w:bookmarkStart w:id="18" w:name="tm_374538258"/>
      <w:bookmarkEnd w:id="18"/>
      <w:r w:rsidRPr="00EB3ED5">
        <w:rPr>
          <w:color w:val="000000"/>
          <w:sz w:val="22"/>
          <w:szCs w:val="22"/>
        </w:rPr>
        <w:t>a)</w:t>
      </w:r>
      <w:r w:rsidRPr="00EB3ED5">
        <w:rPr>
          <w:color w:val="000000"/>
          <w:sz w:val="22"/>
          <w:szCs w:val="22"/>
        </w:rPr>
        <w:tab/>
      </w:r>
      <w:r w:rsidRPr="00EB3ED5">
        <w:rPr>
          <w:color w:val="000000"/>
          <w:sz w:val="22"/>
          <w:szCs w:val="22"/>
        </w:rPr>
        <w:tab/>
        <w:t xml:space="preserve">It is recommended that all information requested be provided to the AGSA within three days from the date of request. </w:t>
      </w:r>
    </w:p>
    <w:p w:rsidR="00986AE0" w:rsidRPr="00EB3ED5" w:rsidRDefault="00986AE0" w:rsidP="00986AE0">
      <w:pPr>
        <w:tabs>
          <w:tab w:val="center" w:pos="709"/>
        </w:tabs>
        <w:spacing w:before="100" w:beforeAutospacing="1" w:after="100" w:afterAutospacing="1"/>
        <w:ind w:left="709" w:hanging="709"/>
        <w:rPr>
          <w:color w:val="000000"/>
          <w:sz w:val="22"/>
          <w:szCs w:val="22"/>
        </w:rPr>
      </w:pPr>
      <w:r w:rsidRPr="00EB3ED5">
        <w:rPr>
          <w:color w:val="000000"/>
          <w:sz w:val="22"/>
          <w:szCs w:val="22"/>
        </w:rPr>
        <w:t>b)</w:t>
      </w:r>
      <w:r w:rsidRPr="00EB3ED5">
        <w:rPr>
          <w:color w:val="000000"/>
          <w:sz w:val="22"/>
          <w:szCs w:val="22"/>
        </w:rPr>
        <w:tab/>
      </w:r>
      <w:r w:rsidRPr="00EB3ED5">
        <w:rPr>
          <w:color w:val="000000"/>
          <w:sz w:val="22"/>
          <w:szCs w:val="22"/>
        </w:rPr>
        <w:tab/>
        <w:t>Tenders must include all documentation include those tender document of the unsuccessful bidders.</w:t>
      </w:r>
    </w:p>
    <w:p w:rsidR="00986AE0" w:rsidRPr="002C76C1" w:rsidRDefault="00986AE0" w:rsidP="00986AE0">
      <w:pPr>
        <w:tabs>
          <w:tab w:val="center" w:pos="709"/>
        </w:tabs>
        <w:spacing w:before="100" w:beforeAutospacing="1" w:after="100" w:afterAutospacing="1"/>
        <w:rPr>
          <w:b/>
          <w:bCs/>
          <w:sz w:val="22"/>
          <w:szCs w:val="22"/>
        </w:rPr>
      </w:pPr>
      <w:r w:rsidRPr="002C76C1">
        <w:rPr>
          <w:b/>
          <w:bCs/>
          <w:sz w:val="22"/>
          <w:szCs w:val="22"/>
        </w:rPr>
        <w:t>Management response</w:t>
      </w:r>
    </w:p>
    <w:p w:rsidR="00986AE0" w:rsidRPr="002C76C1" w:rsidRDefault="00986AE0" w:rsidP="00986AE0">
      <w:pPr>
        <w:tabs>
          <w:tab w:val="center" w:pos="709"/>
        </w:tabs>
        <w:spacing w:before="100" w:beforeAutospacing="1" w:after="100" w:afterAutospacing="1"/>
        <w:rPr>
          <w:sz w:val="22"/>
          <w:szCs w:val="22"/>
        </w:rPr>
      </w:pPr>
      <w:r w:rsidRPr="002C76C1">
        <w:rPr>
          <w:sz w:val="22"/>
          <w:szCs w:val="22"/>
        </w:rPr>
        <w:t>I am [not] in agreement with the finding for the following reasons [and supply the following/attached information in support of this]:</w:t>
      </w:r>
    </w:p>
    <w:p w:rsidR="00986AE0" w:rsidRPr="002C76C1" w:rsidRDefault="00986AE0" w:rsidP="00986AE0">
      <w:pPr>
        <w:tabs>
          <w:tab w:val="center" w:pos="709"/>
        </w:tabs>
        <w:spacing w:before="100" w:beforeAutospacing="1" w:after="100" w:afterAutospacing="1"/>
        <w:rPr>
          <w:sz w:val="22"/>
          <w:szCs w:val="22"/>
        </w:rPr>
      </w:pPr>
      <w:r w:rsidRPr="002C76C1">
        <w:rPr>
          <w:sz w:val="22"/>
          <w:szCs w:val="22"/>
        </w:rPr>
        <w:t>The following documents were presented to the Auditor-General to be audited:</w:t>
      </w:r>
    </w:p>
    <w:p w:rsidR="00986AE0" w:rsidRPr="002C76C1" w:rsidRDefault="00986AE0" w:rsidP="00986AE0">
      <w:pPr>
        <w:tabs>
          <w:tab w:val="center" w:pos="709"/>
        </w:tabs>
        <w:spacing w:before="100" w:beforeAutospacing="1" w:after="100" w:afterAutospacing="1"/>
        <w:rPr>
          <w:sz w:val="22"/>
          <w:szCs w:val="22"/>
        </w:rPr>
      </w:pPr>
      <w:r w:rsidRPr="002C76C1">
        <w:rPr>
          <w:sz w:val="22"/>
          <w:szCs w:val="22"/>
        </w:rPr>
        <w:t>HP11/063- 17 documents</w:t>
      </w:r>
    </w:p>
    <w:p w:rsidR="00986AE0" w:rsidRPr="002C76C1" w:rsidRDefault="00986AE0" w:rsidP="00986AE0">
      <w:pPr>
        <w:tabs>
          <w:tab w:val="center" w:pos="709"/>
        </w:tabs>
        <w:spacing w:before="100" w:beforeAutospacing="1" w:after="100" w:afterAutospacing="1"/>
        <w:rPr>
          <w:b/>
          <w:sz w:val="22"/>
          <w:szCs w:val="22"/>
        </w:rPr>
      </w:pPr>
      <w:r w:rsidRPr="002C76C1">
        <w:rPr>
          <w:sz w:val="22"/>
          <w:szCs w:val="22"/>
        </w:rPr>
        <w:t>HP 11/039- 2 documents</w:t>
      </w:r>
    </w:p>
    <w:p w:rsidR="00986AE0" w:rsidRPr="002C76C1" w:rsidRDefault="00986AE0" w:rsidP="00986AE0">
      <w:pPr>
        <w:tabs>
          <w:tab w:val="center" w:pos="709"/>
        </w:tabs>
        <w:spacing w:before="100" w:beforeAutospacing="1" w:after="100" w:afterAutospacing="1"/>
        <w:rPr>
          <w:b/>
          <w:sz w:val="22"/>
          <w:szCs w:val="22"/>
        </w:rPr>
      </w:pPr>
      <w:r w:rsidRPr="002C76C1">
        <w:rPr>
          <w:sz w:val="22"/>
          <w:szCs w:val="22"/>
        </w:rPr>
        <w:t>HP 10/045- 6 documents</w:t>
      </w:r>
    </w:p>
    <w:p w:rsidR="00986AE0" w:rsidRPr="002C76C1" w:rsidRDefault="00986AE0" w:rsidP="00986AE0">
      <w:pPr>
        <w:tabs>
          <w:tab w:val="center" w:pos="709"/>
        </w:tabs>
        <w:spacing w:before="100" w:beforeAutospacing="1" w:after="100" w:afterAutospacing="1"/>
        <w:rPr>
          <w:b/>
          <w:sz w:val="22"/>
          <w:szCs w:val="22"/>
        </w:rPr>
      </w:pPr>
      <w:r w:rsidRPr="002C76C1">
        <w:rPr>
          <w:sz w:val="22"/>
          <w:szCs w:val="22"/>
        </w:rPr>
        <w:t>HP 11/041- 4 documents</w:t>
      </w:r>
    </w:p>
    <w:p w:rsidR="00986AE0" w:rsidRPr="002C76C1" w:rsidRDefault="00986AE0" w:rsidP="00986AE0">
      <w:pPr>
        <w:tabs>
          <w:tab w:val="center" w:pos="709"/>
        </w:tabs>
        <w:spacing w:before="100" w:beforeAutospacing="1" w:after="100" w:afterAutospacing="1"/>
        <w:rPr>
          <w:b/>
          <w:sz w:val="22"/>
          <w:szCs w:val="22"/>
        </w:rPr>
      </w:pPr>
      <w:r w:rsidRPr="002C76C1">
        <w:rPr>
          <w:sz w:val="22"/>
          <w:szCs w:val="22"/>
        </w:rPr>
        <w:t>HP 10/039- 3 documents</w:t>
      </w:r>
    </w:p>
    <w:p w:rsidR="00986AE0" w:rsidRPr="002C76C1" w:rsidRDefault="00986AE0" w:rsidP="00986AE0">
      <w:pPr>
        <w:tabs>
          <w:tab w:val="center" w:pos="709"/>
        </w:tabs>
        <w:spacing w:before="100" w:beforeAutospacing="1" w:after="100" w:afterAutospacing="1"/>
        <w:rPr>
          <w:b/>
          <w:sz w:val="22"/>
          <w:szCs w:val="22"/>
        </w:rPr>
      </w:pPr>
      <w:r w:rsidRPr="002C76C1">
        <w:rPr>
          <w:sz w:val="22"/>
          <w:szCs w:val="22"/>
        </w:rPr>
        <w:t>HP 11/034- 8 documents</w:t>
      </w:r>
    </w:p>
    <w:p w:rsidR="00986AE0" w:rsidRDefault="00986AE0" w:rsidP="00986AE0">
      <w:pPr>
        <w:tabs>
          <w:tab w:val="center" w:pos="709"/>
        </w:tabs>
        <w:rPr>
          <w:sz w:val="22"/>
          <w:szCs w:val="22"/>
        </w:rPr>
      </w:pPr>
      <w:r w:rsidRPr="002C76C1">
        <w:rPr>
          <w:sz w:val="22"/>
          <w:szCs w:val="22"/>
        </w:rPr>
        <w:t>The search for the remaining documents is still under way.</w:t>
      </w:r>
    </w:p>
    <w:p w:rsidR="00986AE0" w:rsidRPr="002C76C1" w:rsidRDefault="00986AE0" w:rsidP="00986AE0">
      <w:pPr>
        <w:tabs>
          <w:tab w:val="center" w:pos="709"/>
        </w:tabs>
        <w:spacing w:after="120"/>
        <w:ind w:left="426"/>
        <w:jc w:val="both"/>
        <w:rPr>
          <w:i/>
          <w:sz w:val="22"/>
          <w:szCs w:val="22"/>
        </w:rPr>
      </w:pPr>
    </w:p>
    <w:p w:rsidR="00986AE0" w:rsidRPr="002C76C1" w:rsidRDefault="00986AE0" w:rsidP="00986AE0">
      <w:pPr>
        <w:tabs>
          <w:tab w:val="center" w:pos="709"/>
        </w:tabs>
        <w:jc w:val="both"/>
        <w:rPr>
          <w:i/>
          <w:sz w:val="22"/>
          <w:szCs w:val="22"/>
        </w:rPr>
      </w:pPr>
      <w:r w:rsidRPr="002C76C1">
        <w:rPr>
          <w:i/>
          <w:sz w:val="22"/>
          <w:szCs w:val="22"/>
        </w:rPr>
        <w:t>Name:</w:t>
      </w:r>
      <w:r w:rsidRPr="002C76C1">
        <w:rPr>
          <w:rFonts w:eastAsia="Arial Unicode MS"/>
          <w:sz w:val="22"/>
          <w:szCs w:val="22"/>
        </w:rPr>
        <w:t xml:space="preserve">   E Kruger</w:t>
      </w:r>
    </w:p>
    <w:p w:rsidR="00986AE0" w:rsidRPr="002C76C1" w:rsidRDefault="00986AE0" w:rsidP="00986AE0">
      <w:pPr>
        <w:tabs>
          <w:tab w:val="center" w:pos="709"/>
        </w:tabs>
        <w:jc w:val="both"/>
        <w:rPr>
          <w:i/>
          <w:sz w:val="22"/>
          <w:szCs w:val="22"/>
        </w:rPr>
      </w:pPr>
      <w:r w:rsidRPr="002C76C1">
        <w:rPr>
          <w:i/>
          <w:sz w:val="22"/>
          <w:szCs w:val="22"/>
        </w:rPr>
        <w:t>Position:  Act CD:SCM</w:t>
      </w:r>
    </w:p>
    <w:p w:rsidR="00986AE0" w:rsidRPr="002C76C1" w:rsidRDefault="00986AE0" w:rsidP="00986AE0">
      <w:pPr>
        <w:tabs>
          <w:tab w:val="center" w:pos="709"/>
        </w:tabs>
        <w:jc w:val="both"/>
        <w:rPr>
          <w:sz w:val="22"/>
          <w:szCs w:val="22"/>
        </w:rPr>
      </w:pPr>
      <w:r w:rsidRPr="002C76C1">
        <w:rPr>
          <w:i/>
          <w:sz w:val="22"/>
          <w:szCs w:val="22"/>
        </w:rPr>
        <w:t>Date:6 August 2012</w:t>
      </w:r>
    </w:p>
    <w:p w:rsidR="00986AE0" w:rsidRPr="002C76C1" w:rsidRDefault="00986AE0" w:rsidP="00986AE0">
      <w:pPr>
        <w:tabs>
          <w:tab w:val="center" w:pos="709"/>
        </w:tabs>
        <w:rPr>
          <w:sz w:val="22"/>
          <w:szCs w:val="22"/>
        </w:rPr>
      </w:pPr>
    </w:p>
    <w:p w:rsidR="00986AE0" w:rsidRPr="00760A56" w:rsidRDefault="00986AE0" w:rsidP="00986AE0">
      <w:pPr>
        <w:rPr>
          <w:sz w:val="22"/>
          <w:szCs w:val="22"/>
        </w:rPr>
      </w:pPr>
    </w:p>
    <w:p w:rsidR="00986AE0" w:rsidRDefault="00986AE0" w:rsidP="00986AE0">
      <w:pPr>
        <w:rPr>
          <w:b/>
          <w:sz w:val="22"/>
          <w:szCs w:val="22"/>
        </w:rPr>
      </w:pPr>
      <w:r w:rsidRPr="00794CC5">
        <w:rPr>
          <w:b/>
          <w:sz w:val="22"/>
          <w:szCs w:val="22"/>
        </w:rPr>
        <w:t>Final auditor</w:t>
      </w:r>
      <w:r>
        <w:rPr>
          <w:b/>
          <w:sz w:val="22"/>
          <w:szCs w:val="22"/>
        </w:rPr>
        <w:t>’</w:t>
      </w:r>
      <w:r w:rsidRPr="00794CC5">
        <w:rPr>
          <w:b/>
          <w:sz w:val="22"/>
          <w:szCs w:val="22"/>
        </w:rPr>
        <w:t>s response</w:t>
      </w:r>
    </w:p>
    <w:p w:rsidR="00986AE0" w:rsidRDefault="00986AE0" w:rsidP="00986AE0">
      <w:pPr>
        <w:rPr>
          <w:b/>
          <w:sz w:val="22"/>
          <w:szCs w:val="22"/>
        </w:rPr>
      </w:pPr>
    </w:p>
    <w:p w:rsidR="00986AE0" w:rsidRDefault="00986AE0" w:rsidP="00986AE0">
      <w:pPr>
        <w:rPr>
          <w:color w:val="000000"/>
          <w:sz w:val="22"/>
          <w:szCs w:val="22"/>
        </w:rPr>
      </w:pPr>
      <w:r w:rsidRPr="00794CC5">
        <w:rPr>
          <w:sz w:val="22"/>
          <w:szCs w:val="22"/>
        </w:rPr>
        <w:t>Mana</w:t>
      </w:r>
      <w:r>
        <w:rPr>
          <w:sz w:val="22"/>
          <w:szCs w:val="22"/>
        </w:rPr>
        <w:t xml:space="preserve">gements comments have been noted and it should be emphasised that </w:t>
      </w:r>
      <w:r>
        <w:rPr>
          <w:color w:val="000000"/>
          <w:sz w:val="22"/>
          <w:szCs w:val="22"/>
        </w:rPr>
        <w:t xml:space="preserve">all information requested be provided to the AGSA within three days from the date of request. It is concerning that management has to search for documentation requested by the auditors, as mentioned in management’s response. This may potentially cause unnecessary delays with respect to the audit. </w:t>
      </w:r>
    </w:p>
    <w:p w:rsidR="00986AE0" w:rsidRDefault="00986AE0" w:rsidP="00986AE0">
      <w:pPr>
        <w:rPr>
          <w:color w:val="000000"/>
          <w:sz w:val="22"/>
          <w:szCs w:val="22"/>
        </w:rPr>
      </w:pPr>
    </w:p>
    <w:p w:rsidR="00986AE0" w:rsidRDefault="00986AE0" w:rsidP="00986AE0">
      <w:pPr>
        <w:rPr>
          <w:color w:val="000000"/>
          <w:sz w:val="22"/>
          <w:szCs w:val="22"/>
        </w:rPr>
      </w:pPr>
      <w:r>
        <w:rPr>
          <w:color w:val="000000"/>
          <w:sz w:val="22"/>
          <w:szCs w:val="22"/>
        </w:rPr>
        <w:t>The table below indicates the name of the service providers who submitted tenders and then the service providers whose information was not submitted.</w:t>
      </w:r>
    </w:p>
    <w:p w:rsidR="00986AE0" w:rsidRDefault="00986AE0" w:rsidP="00986AE0">
      <w:pPr>
        <w:rPr>
          <w:color w:val="000000"/>
          <w:sz w:val="22"/>
          <w:szCs w:val="22"/>
        </w:rPr>
      </w:pPr>
    </w:p>
    <w:p w:rsidR="00986AE0" w:rsidRDefault="00986AE0" w:rsidP="00986AE0">
      <w:pPr>
        <w:rPr>
          <w:color w:val="000000"/>
          <w:sz w:val="22"/>
          <w:szCs w:val="22"/>
        </w:rPr>
      </w:pPr>
    </w:p>
    <w:tbl>
      <w:tblPr>
        <w:tblW w:w="0" w:type="auto"/>
        <w:tblInd w:w="-702" w:type="dxa"/>
        <w:tblCellMar>
          <w:left w:w="0" w:type="dxa"/>
          <w:right w:w="0" w:type="dxa"/>
        </w:tblCellMar>
        <w:tblLook w:val="04A0"/>
      </w:tblPr>
      <w:tblGrid>
        <w:gridCol w:w="1258"/>
        <w:gridCol w:w="1491"/>
        <w:gridCol w:w="1927"/>
        <w:gridCol w:w="1824"/>
        <w:gridCol w:w="1264"/>
        <w:gridCol w:w="1230"/>
        <w:gridCol w:w="1181"/>
      </w:tblGrid>
      <w:tr w:rsidR="00986AE0" w:rsidRPr="002A6AB8" w:rsidTr="00861A27">
        <w:trPr>
          <w:tblHeader/>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rsidR="00986AE0" w:rsidRPr="002A6AB8" w:rsidRDefault="00986AE0" w:rsidP="00861A27">
            <w:pPr>
              <w:rPr>
                <w:rFonts w:eastAsia="Calibri"/>
                <w:b/>
                <w:bCs/>
                <w:sz w:val="18"/>
                <w:szCs w:val="18"/>
              </w:rPr>
            </w:pPr>
            <w:r w:rsidRPr="002A6AB8">
              <w:rPr>
                <w:b/>
                <w:bCs/>
                <w:sz w:val="18"/>
                <w:szCs w:val="18"/>
              </w:rPr>
              <w:t>Tender Number</w:t>
            </w:r>
          </w:p>
        </w:tc>
        <w:tc>
          <w:tcPr>
            <w:tcW w:w="14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hideMark/>
          </w:tcPr>
          <w:p w:rsidR="00986AE0" w:rsidRPr="002A6AB8" w:rsidRDefault="00986AE0" w:rsidP="00861A27">
            <w:pPr>
              <w:rPr>
                <w:rFonts w:eastAsia="Calibri"/>
                <w:b/>
                <w:bCs/>
                <w:sz w:val="18"/>
                <w:szCs w:val="18"/>
              </w:rPr>
            </w:pPr>
            <w:r w:rsidRPr="002A6AB8">
              <w:rPr>
                <w:b/>
                <w:bCs/>
                <w:sz w:val="18"/>
                <w:szCs w:val="18"/>
              </w:rPr>
              <w:t>Supplier</w:t>
            </w:r>
          </w:p>
        </w:tc>
        <w:tc>
          <w:tcPr>
            <w:tcW w:w="19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86AE0" w:rsidRPr="002A6AB8" w:rsidRDefault="00986AE0" w:rsidP="00861A27">
            <w:pPr>
              <w:rPr>
                <w:b/>
                <w:bCs/>
                <w:sz w:val="18"/>
                <w:szCs w:val="18"/>
              </w:rPr>
            </w:pPr>
            <w:r w:rsidRPr="002A6AB8">
              <w:rPr>
                <w:b/>
                <w:bCs/>
                <w:sz w:val="18"/>
                <w:szCs w:val="18"/>
              </w:rPr>
              <w:t>Names of service providers that tendered</w:t>
            </w:r>
          </w:p>
        </w:tc>
        <w:tc>
          <w:tcPr>
            <w:tcW w:w="18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86AE0" w:rsidRPr="002A6AB8" w:rsidRDefault="00986AE0" w:rsidP="00861A27">
            <w:pPr>
              <w:rPr>
                <w:b/>
                <w:bCs/>
                <w:sz w:val="18"/>
                <w:szCs w:val="18"/>
              </w:rPr>
            </w:pPr>
            <w:r w:rsidRPr="002A6AB8">
              <w:rPr>
                <w:b/>
                <w:bCs/>
                <w:sz w:val="18"/>
                <w:szCs w:val="18"/>
              </w:rPr>
              <w:t>Tenders received by the department but information not submitted to AGSA</w:t>
            </w:r>
          </w:p>
        </w:tc>
        <w:tc>
          <w:tcPr>
            <w:tcW w:w="12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86AE0" w:rsidRPr="002A6AB8" w:rsidRDefault="00986AE0" w:rsidP="00861A27">
            <w:pPr>
              <w:rPr>
                <w:b/>
                <w:bCs/>
                <w:sz w:val="18"/>
                <w:szCs w:val="18"/>
              </w:rPr>
            </w:pPr>
            <w:r w:rsidRPr="002A6AB8">
              <w:rPr>
                <w:b/>
                <w:bCs/>
                <w:sz w:val="18"/>
                <w:szCs w:val="18"/>
              </w:rPr>
              <w:t xml:space="preserve">                       </w:t>
            </w:r>
          </w:p>
          <w:p w:rsidR="00986AE0" w:rsidRPr="002A6AB8" w:rsidRDefault="00986AE0" w:rsidP="00861A27">
            <w:pPr>
              <w:rPr>
                <w:b/>
                <w:bCs/>
                <w:sz w:val="18"/>
                <w:szCs w:val="18"/>
              </w:rPr>
            </w:pPr>
            <w:r w:rsidRPr="002A6AB8">
              <w:rPr>
                <w:b/>
                <w:bCs/>
                <w:sz w:val="18"/>
                <w:szCs w:val="18"/>
              </w:rPr>
              <w:t xml:space="preserve">                                  R</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86AE0" w:rsidRPr="002A6AB8" w:rsidRDefault="00986AE0" w:rsidP="00861A27">
            <w:pPr>
              <w:rPr>
                <w:b/>
                <w:bCs/>
                <w:sz w:val="18"/>
                <w:szCs w:val="18"/>
              </w:rPr>
            </w:pPr>
          </w:p>
          <w:p w:rsidR="00986AE0" w:rsidRPr="002A6AB8" w:rsidRDefault="00986AE0" w:rsidP="00861A27">
            <w:pPr>
              <w:rPr>
                <w:b/>
                <w:bCs/>
                <w:sz w:val="18"/>
                <w:szCs w:val="18"/>
              </w:rPr>
            </w:pPr>
            <w:r w:rsidRPr="002A6AB8">
              <w:rPr>
                <w:b/>
                <w:bCs/>
                <w:sz w:val="18"/>
                <w:szCs w:val="18"/>
              </w:rPr>
              <w:t>Amount spent in current year</w:t>
            </w:r>
          </w:p>
        </w:tc>
        <w:tc>
          <w:tcPr>
            <w:tcW w:w="11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86AE0" w:rsidRPr="002A6AB8" w:rsidRDefault="00986AE0" w:rsidP="00861A27">
            <w:pPr>
              <w:rPr>
                <w:b/>
                <w:bCs/>
                <w:sz w:val="18"/>
                <w:szCs w:val="18"/>
              </w:rPr>
            </w:pPr>
            <w:r w:rsidRPr="002A6AB8">
              <w:rPr>
                <w:b/>
                <w:bCs/>
                <w:sz w:val="18"/>
                <w:szCs w:val="18"/>
              </w:rPr>
              <w:t xml:space="preserve">Classification </w:t>
            </w:r>
          </w:p>
          <w:p w:rsidR="00986AE0" w:rsidRPr="002A6AB8" w:rsidRDefault="00986AE0" w:rsidP="00861A27">
            <w:pPr>
              <w:rPr>
                <w:b/>
                <w:bCs/>
                <w:sz w:val="18"/>
                <w:szCs w:val="18"/>
              </w:rPr>
            </w:pPr>
          </w:p>
        </w:tc>
      </w:tr>
      <w:tr w:rsidR="00986AE0" w:rsidRPr="009777E7" w:rsidTr="00861A27">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9777E7" w:rsidRDefault="00986AE0" w:rsidP="00861A27">
            <w:pPr>
              <w:rPr>
                <w:rFonts w:eastAsia="Calibri"/>
                <w:sz w:val="18"/>
                <w:szCs w:val="18"/>
              </w:rPr>
            </w:pPr>
            <w:r w:rsidRPr="009777E7">
              <w:rPr>
                <w:sz w:val="18"/>
                <w:szCs w:val="18"/>
              </w:rPr>
              <w:t>OR – 051842</w:t>
            </w:r>
          </w:p>
        </w:tc>
        <w:tc>
          <w:tcPr>
            <w:tcW w:w="14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9777E7" w:rsidRDefault="00986AE0" w:rsidP="00861A27">
            <w:pPr>
              <w:rPr>
                <w:rFonts w:eastAsia="Calibri"/>
                <w:sz w:val="18"/>
                <w:szCs w:val="18"/>
              </w:rPr>
            </w:pPr>
            <w:r w:rsidRPr="009777E7">
              <w:rPr>
                <w:sz w:val="18"/>
                <w:szCs w:val="18"/>
              </w:rPr>
              <w:t>Lesedi</w:t>
            </w:r>
          </w:p>
        </w:tc>
        <w:tc>
          <w:tcPr>
            <w:tcW w:w="1927"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rPr>
                <w:sz w:val="18"/>
                <w:szCs w:val="18"/>
              </w:rPr>
            </w:pPr>
            <w:r w:rsidRPr="009777E7">
              <w:rPr>
                <w:sz w:val="18"/>
                <w:szCs w:val="18"/>
              </w:rPr>
              <w:t xml:space="preserve">-Sizwe Africa IT Group </w:t>
            </w:r>
          </w:p>
          <w:p w:rsidR="00986AE0" w:rsidRPr="009777E7" w:rsidRDefault="00986AE0" w:rsidP="00861A27">
            <w:pPr>
              <w:rPr>
                <w:sz w:val="18"/>
                <w:szCs w:val="18"/>
              </w:rPr>
            </w:pPr>
            <w:r w:rsidRPr="009777E7">
              <w:rPr>
                <w:sz w:val="18"/>
                <w:szCs w:val="18"/>
              </w:rPr>
              <w:t xml:space="preserve">- CHM Mvuwani Computer Solutions </w:t>
            </w:r>
          </w:p>
          <w:p w:rsidR="00986AE0" w:rsidRPr="009777E7" w:rsidRDefault="00986AE0" w:rsidP="00861A27">
            <w:pPr>
              <w:rPr>
                <w:sz w:val="18"/>
                <w:szCs w:val="18"/>
              </w:rPr>
            </w:pPr>
            <w:r w:rsidRPr="009777E7">
              <w:rPr>
                <w:sz w:val="18"/>
                <w:szCs w:val="18"/>
              </w:rPr>
              <w:t xml:space="preserve">- Lesedi Corporate Technology </w:t>
            </w:r>
          </w:p>
          <w:p w:rsidR="00986AE0" w:rsidRPr="009777E7" w:rsidRDefault="00986AE0" w:rsidP="00861A27">
            <w:pPr>
              <w:rPr>
                <w:sz w:val="18"/>
                <w:szCs w:val="18"/>
              </w:rPr>
            </w:pPr>
            <w:r w:rsidRPr="009777E7">
              <w:rPr>
                <w:sz w:val="18"/>
                <w:szCs w:val="18"/>
              </w:rPr>
              <w:t xml:space="preserve">- TSS Management Services </w:t>
            </w:r>
          </w:p>
        </w:tc>
        <w:tc>
          <w:tcPr>
            <w:tcW w:w="1824"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rPr>
                <w:sz w:val="18"/>
                <w:szCs w:val="18"/>
              </w:rPr>
            </w:pPr>
            <w:r w:rsidRPr="009777E7">
              <w:rPr>
                <w:sz w:val="18"/>
                <w:szCs w:val="18"/>
              </w:rPr>
              <w:t>Only received the documentation of Lesedi</w:t>
            </w:r>
          </w:p>
        </w:tc>
        <w:tc>
          <w:tcPr>
            <w:tcW w:w="1264"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jc w:val="right"/>
              <w:rPr>
                <w:sz w:val="18"/>
                <w:szCs w:val="18"/>
              </w:rPr>
            </w:pPr>
            <w:r w:rsidRPr="009777E7">
              <w:rPr>
                <w:sz w:val="18"/>
                <w:szCs w:val="18"/>
              </w:rPr>
              <w:t>3 690 088,49</w:t>
            </w:r>
          </w:p>
        </w:tc>
        <w:tc>
          <w:tcPr>
            <w:tcW w:w="1230"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jc w:val="right"/>
              <w:rPr>
                <w:sz w:val="18"/>
                <w:szCs w:val="18"/>
              </w:rPr>
            </w:pPr>
            <w:r w:rsidRPr="009777E7">
              <w:rPr>
                <w:sz w:val="18"/>
                <w:szCs w:val="18"/>
              </w:rPr>
              <w:t>3 690 088,49</w:t>
            </w:r>
          </w:p>
        </w:tc>
        <w:tc>
          <w:tcPr>
            <w:tcW w:w="1180"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jc w:val="right"/>
              <w:rPr>
                <w:sz w:val="18"/>
                <w:szCs w:val="18"/>
              </w:rPr>
            </w:pPr>
            <w:r w:rsidRPr="009777E7">
              <w:rPr>
                <w:sz w:val="18"/>
                <w:szCs w:val="18"/>
              </w:rPr>
              <w:t xml:space="preserve">Goods and services – inventory – stationery and printing </w:t>
            </w:r>
          </w:p>
        </w:tc>
      </w:tr>
      <w:tr w:rsidR="00986AE0" w:rsidRPr="009777E7" w:rsidTr="00861A27">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9777E7" w:rsidRDefault="00986AE0" w:rsidP="00861A27">
            <w:pPr>
              <w:rPr>
                <w:rFonts w:eastAsia="Calibri"/>
                <w:sz w:val="18"/>
                <w:szCs w:val="18"/>
              </w:rPr>
            </w:pPr>
            <w:r w:rsidRPr="009777E7">
              <w:rPr>
                <w:sz w:val="18"/>
                <w:szCs w:val="18"/>
              </w:rPr>
              <w:t>HP11/041</w:t>
            </w:r>
          </w:p>
        </w:tc>
        <w:tc>
          <w:tcPr>
            <w:tcW w:w="14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9777E7" w:rsidRDefault="00986AE0" w:rsidP="00861A27">
            <w:pPr>
              <w:rPr>
                <w:rFonts w:eastAsia="Calibri"/>
                <w:sz w:val="18"/>
                <w:szCs w:val="18"/>
              </w:rPr>
            </w:pPr>
            <w:r w:rsidRPr="009777E7">
              <w:rPr>
                <w:sz w:val="18"/>
                <w:szCs w:val="18"/>
              </w:rPr>
              <w:t>Customised Solutions</w:t>
            </w:r>
          </w:p>
        </w:tc>
        <w:tc>
          <w:tcPr>
            <w:tcW w:w="1927"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rPr>
                <w:sz w:val="18"/>
                <w:szCs w:val="18"/>
              </w:rPr>
            </w:pPr>
            <w:r w:rsidRPr="009777E7">
              <w:rPr>
                <w:sz w:val="18"/>
                <w:szCs w:val="18"/>
              </w:rPr>
              <w:t>- Kestrel Network Solutions</w:t>
            </w:r>
          </w:p>
          <w:p w:rsidR="00986AE0" w:rsidRPr="009777E7" w:rsidRDefault="00986AE0" w:rsidP="00861A27">
            <w:pPr>
              <w:rPr>
                <w:sz w:val="18"/>
                <w:szCs w:val="18"/>
              </w:rPr>
            </w:pPr>
            <w:r w:rsidRPr="009777E7">
              <w:rPr>
                <w:sz w:val="18"/>
                <w:szCs w:val="18"/>
              </w:rPr>
              <w:t>- Customised solutions</w:t>
            </w:r>
          </w:p>
          <w:p w:rsidR="00986AE0" w:rsidRPr="009777E7" w:rsidRDefault="00986AE0" w:rsidP="00861A27">
            <w:pPr>
              <w:rPr>
                <w:sz w:val="18"/>
                <w:szCs w:val="18"/>
              </w:rPr>
            </w:pPr>
            <w:r w:rsidRPr="009777E7">
              <w:rPr>
                <w:sz w:val="18"/>
                <w:szCs w:val="18"/>
              </w:rPr>
              <w:t>- Sizwe Africa IT Group(PTY) LTD</w:t>
            </w:r>
          </w:p>
          <w:p w:rsidR="00986AE0" w:rsidRPr="009777E7" w:rsidRDefault="00986AE0" w:rsidP="00861A27">
            <w:pPr>
              <w:rPr>
                <w:sz w:val="18"/>
                <w:szCs w:val="18"/>
              </w:rPr>
            </w:pPr>
            <w:r w:rsidRPr="009777E7">
              <w:rPr>
                <w:sz w:val="18"/>
                <w:szCs w:val="18"/>
              </w:rPr>
              <w:t>- Gijima Holdings</w:t>
            </w:r>
          </w:p>
          <w:p w:rsidR="00986AE0" w:rsidRPr="009777E7" w:rsidRDefault="00986AE0" w:rsidP="00861A27">
            <w:pPr>
              <w:rPr>
                <w:sz w:val="18"/>
                <w:szCs w:val="18"/>
              </w:rPr>
            </w:pPr>
            <w:r w:rsidRPr="009777E7">
              <w:rPr>
                <w:sz w:val="18"/>
                <w:szCs w:val="18"/>
              </w:rPr>
              <w:t>- Ubuntu Technologies</w:t>
            </w:r>
          </w:p>
          <w:p w:rsidR="00986AE0" w:rsidRPr="009777E7" w:rsidRDefault="00986AE0" w:rsidP="00861A27">
            <w:pPr>
              <w:rPr>
                <w:sz w:val="18"/>
                <w:szCs w:val="18"/>
              </w:rPr>
            </w:pPr>
            <w:r w:rsidRPr="009777E7">
              <w:rPr>
                <w:sz w:val="18"/>
                <w:szCs w:val="18"/>
              </w:rPr>
              <w:t xml:space="preserve">- TSS Managed Services(PTY)LTD </w:t>
            </w:r>
          </w:p>
          <w:p w:rsidR="00986AE0" w:rsidRPr="009777E7" w:rsidRDefault="00986AE0" w:rsidP="00861A27">
            <w:pPr>
              <w:rPr>
                <w:sz w:val="18"/>
                <w:szCs w:val="18"/>
              </w:rPr>
            </w:pPr>
            <w:r w:rsidRPr="009777E7">
              <w:rPr>
                <w:sz w:val="18"/>
                <w:szCs w:val="18"/>
              </w:rPr>
              <w:t>- INFRASOL (PTY)LTD</w:t>
            </w:r>
          </w:p>
          <w:p w:rsidR="00986AE0" w:rsidRPr="009777E7" w:rsidRDefault="00986AE0" w:rsidP="00861A27">
            <w:pPr>
              <w:rPr>
                <w:sz w:val="18"/>
                <w:szCs w:val="18"/>
              </w:rPr>
            </w:pPr>
          </w:p>
        </w:tc>
        <w:tc>
          <w:tcPr>
            <w:tcW w:w="1824"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rPr>
                <w:sz w:val="18"/>
                <w:szCs w:val="18"/>
              </w:rPr>
            </w:pPr>
            <w:r w:rsidRPr="009777E7">
              <w:rPr>
                <w:sz w:val="18"/>
                <w:szCs w:val="18"/>
              </w:rPr>
              <w:t>- Sizwe Africa IT Group(PTY) LTD</w:t>
            </w:r>
          </w:p>
          <w:p w:rsidR="00986AE0" w:rsidRPr="009777E7" w:rsidRDefault="00986AE0" w:rsidP="00861A27">
            <w:pPr>
              <w:rPr>
                <w:sz w:val="18"/>
                <w:szCs w:val="18"/>
              </w:rPr>
            </w:pPr>
          </w:p>
        </w:tc>
        <w:tc>
          <w:tcPr>
            <w:tcW w:w="1264"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jc w:val="right"/>
              <w:rPr>
                <w:sz w:val="18"/>
                <w:szCs w:val="18"/>
              </w:rPr>
            </w:pPr>
            <w:r w:rsidRPr="009777E7">
              <w:rPr>
                <w:sz w:val="18"/>
                <w:szCs w:val="18"/>
              </w:rPr>
              <w:t>4 234 220,67</w:t>
            </w:r>
          </w:p>
        </w:tc>
        <w:tc>
          <w:tcPr>
            <w:tcW w:w="1230"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jc w:val="center"/>
              <w:rPr>
                <w:sz w:val="18"/>
                <w:szCs w:val="18"/>
              </w:rPr>
            </w:pPr>
            <w:r w:rsidRPr="009777E7">
              <w:rPr>
                <w:sz w:val="18"/>
                <w:szCs w:val="18"/>
              </w:rPr>
              <w:t>4 234 220,67</w:t>
            </w:r>
          </w:p>
        </w:tc>
        <w:tc>
          <w:tcPr>
            <w:tcW w:w="1180"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jc w:val="center"/>
              <w:rPr>
                <w:sz w:val="18"/>
                <w:szCs w:val="18"/>
              </w:rPr>
            </w:pPr>
            <w:r w:rsidRPr="009777E7">
              <w:rPr>
                <w:sz w:val="18"/>
                <w:szCs w:val="18"/>
              </w:rPr>
              <w:t>Purchase capital assets – machinery and equipment – computer hardware systems</w:t>
            </w:r>
          </w:p>
        </w:tc>
      </w:tr>
      <w:tr w:rsidR="00986AE0" w:rsidRPr="009777E7" w:rsidTr="00861A27">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9777E7" w:rsidRDefault="00986AE0" w:rsidP="00861A27">
            <w:pPr>
              <w:rPr>
                <w:rFonts w:eastAsia="Calibri"/>
                <w:sz w:val="18"/>
                <w:szCs w:val="18"/>
              </w:rPr>
            </w:pPr>
            <w:r w:rsidRPr="009777E7">
              <w:rPr>
                <w:sz w:val="18"/>
                <w:szCs w:val="18"/>
              </w:rPr>
              <w:t>HP10/045</w:t>
            </w:r>
          </w:p>
        </w:tc>
        <w:tc>
          <w:tcPr>
            <w:tcW w:w="14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9777E7" w:rsidRDefault="00986AE0" w:rsidP="00861A27">
            <w:pPr>
              <w:rPr>
                <w:rFonts w:eastAsia="Calibri"/>
                <w:sz w:val="18"/>
                <w:szCs w:val="18"/>
              </w:rPr>
            </w:pPr>
            <w:r w:rsidRPr="009777E7">
              <w:rPr>
                <w:sz w:val="18"/>
                <w:szCs w:val="18"/>
              </w:rPr>
              <w:t>Turner and Townsend</w:t>
            </w:r>
          </w:p>
        </w:tc>
        <w:tc>
          <w:tcPr>
            <w:tcW w:w="1927"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rPr>
                <w:sz w:val="18"/>
                <w:szCs w:val="18"/>
              </w:rPr>
            </w:pPr>
            <w:r w:rsidRPr="009777E7">
              <w:rPr>
                <w:sz w:val="18"/>
                <w:szCs w:val="18"/>
              </w:rPr>
              <w:t>- Core focus</w:t>
            </w:r>
          </w:p>
          <w:p w:rsidR="00986AE0" w:rsidRPr="009777E7" w:rsidRDefault="00986AE0" w:rsidP="00861A27">
            <w:pPr>
              <w:rPr>
                <w:sz w:val="18"/>
                <w:szCs w:val="18"/>
              </w:rPr>
            </w:pPr>
            <w:r w:rsidRPr="009777E7">
              <w:rPr>
                <w:sz w:val="18"/>
                <w:szCs w:val="18"/>
              </w:rPr>
              <w:t>- Built care</w:t>
            </w:r>
          </w:p>
          <w:p w:rsidR="00986AE0" w:rsidRPr="009777E7" w:rsidRDefault="00986AE0" w:rsidP="00861A27">
            <w:pPr>
              <w:rPr>
                <w:sz w:val="18"/>
                <w:szCs w:val="18"/>
              </w:rPr>
            </w:pPr>
            <w:r w:rsidRPr="009777E7">
              <w:rPr>
                <w:sz w:val="18"/>
                <w:szCs w:val="18"/>
              </w:rPr>
              <w:t>- Prop 5 Consultants</w:t>
            </w:r>
          </w:p>
          <w:p w:rsidR="00986AE0" w:rsidRPr="009777E7" w:rsidRDefault="00986AE0" w:rsidP="00861A27">
            <w:pPr>
              <w:rPr>
                <w:sz w:val="18"/>
                <w:szCs w:val="18"/>
              </w:rPr>
            </w:pPr>
            <w:r w:rsidRPr="009777E7">
              <w:rPr>
                <w:sz w:val="18"/>
                <w:szCs w:val="18"/>
              </w:rPr>
              <w:t>- CSIR</w:t>
            </w:r>
          </w:p>
          <w:p w:rsidR="00986AE0" w:rsidRPr="009777E7" w:rsidRDefault="00986AE0" w:rsidP="00861A27">
            <w:pPr>
              <w:rPr>
                <w:sz w:val="18"/>
                <w:szCs w:val="18"/>
              </w:rPr>
            </w:pPr>
            <w:r w:rsidRPr="009777E7">
              <w:rPr>
                <w:sz w:val="18"/>
                <w:szCs w:val="18"/>
              </w:rPr>
              <w:t>- Aurecon South Africa</w:t>
            </w:r>
          </w:p>
          <w:p w:rsidR="00986AE0" w:rsidRPr="009777E7" w:rsidRDefault="00986AE0" w:rsidP="00861A27">
            <w:pPr>
              <w:rPr>
                <w:sz w:val="18"/>
                <w:szCs w:val="18"/>
              </w:rPr>
            </w:pPr>
            <w:r w:rsidRPr="009777E7">
              <w:rPr>
                <w:sz w:val="18"/>
                <w:szCs w:val="18"/>
              </w:rPr>
              <w:t>- Princent facilities Management</w:t>
            </w:r>
          </w:p>
          <w:p w:rsidR="00986AE0" w:rsidRPr="009777E7" w:rsidRDefault="00986AE0" w:rsidP="00861A27">
            <w:pPr>
              <w:rPr>
                <w:sz w:val="18"/>
                <w:szCs w:val="18"/>
              </w:rPr>
            </w:pPr>
            <w:r w:rsidRPr="009777E7">
              <w:rPr>
                <w:sz w:val="18"/>
                <w:szCs w:val="18"/>
              </w:rPr>
              <w:t>- Turner Townsend</w:t>
            </w:r>
          </w:p>
          <w:p w:rsidR="00986AE0" w:rsidRPr="009777E7" w:rsidRDefault="00986AE0" w:rsidP="00861A27">
            <w:pPr>
              <w:rPr>
                <w:sz w:val="18"/>
                <w:szCs w:val="18"/>
              </w:rPr>
            </w:pPr>
            <w:r w:rsidRPr="009777E7">
              <w:rPr>
                <w:sz w:val="18"/>
                <w:szCs w:val="18"/>
              </w:rPr>
              <w:t>- PSIM Consulting</w:t>
            </w:r>
          </w:p>
          <w:p w:rsidR="00986AE0" w:rsidRPr="009777E7" w:rsidRDefault="00986AE0" w:rsidP="00861A27">
            <w:pPr>
              <w:rPr>
                <w:sz w:val="18"/>
                <w:szCs w:val="18"/>
              </w:rPr>
            </w:pPr>
            <w:r w:rsidRPr="009777E7">
              <w:rPr>
                <w:sz w:val="18"/>
                <w:szCs w:val="18"/>
              </w:rPr>
              <w:t>- Business Enterprise At Up</w:t>
            </w:r>
          </w:p>
        </w:tc>
        <w:tc>
          <w:tcPr>
            <w:tcW w:w="1824"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rPr>
                <w:sz w:val="18"/>
                <w:szCs w:val="18"/>
              </w:rPr>
            </w:pPr>
            <w:r w:rsidRPr="009777E7">
              <w:rPr>
                <w:sz w:val="18"/>
                <w:szCs w:val="18"/>
              </w:rPr>
              <w:t>- PSIM Consulting</w:t>
            </w:r>
          </w:p>
          <w:p w:rsidR="00986AE0" w:rsidRPr="009777E7" w:rsidRDefault="00986AE0" w:rsidP="00861A27">
            <w:pPr>
              <w:rPr>
                <w:sz w:val="18"/>
                <w:szCs w:val="18"/>
              </w:rPr>
            </w:pPr>
          </w:p>
        </w:tc>
        <w:tc>
          <w:tcPr>
            <w:tcW w:w="1264"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jc w:val="right"/>
              <w:rPr>
                <w:sz w:val="18"/>
                <w:szCs w:val="18"/>
              </w:rPr>
            </w:pPr>
            <w:r w:rsidRPr="009777E7">
              <w:rPr>
                <w:sz w:val="18"/>
                <w:szCs w:val="18"/>
              </w:rPr>
              <w:t>2 668 237,00</w:t>
            </w:r>
          </w:p>
        </w:tc>
        <w:tc>
          <w:tcPr>
            <w:tcW w:w="1230"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jc w:val="right"/>
              <w:rPr>
                <w:sz w:val="18"/>
                <w:szCs w:val="18"/>
              </w:rPr>
            </w:pPr>
            <w:r w:rsidRPr="009777E7">
              <w:rPr>
                <w:sz w:val="18"/>
                <w:szCs w:val="18"/>
              </w:rPr>
              <w:t>1 253 668,33</w:t>
            </w:r>
          </w:p>
        </w:tc>
        <w:tc>
          <w:tcPr>
            <w:tcW w:w="1180"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jc w:val="right"/>
              <w:rPr>
                <w:sz w:val="18"/>
                <w:szCs w:val="18"/>
              </w:rPr>
            </w:pPr>
            <w:r w:rsidRPr="009777E7">
              <w:rPr>
                <w:sz w:val="18"/>
                <w:szCs w:val="18"/>
              </w:rPr>
              <w:t xml:space="preserve">Consultants - </w:t>
            </w:r>
          </w:p>
          <w:p w:rsidR="00986AE0" w:rsidRPr="009777E7" w:rsidRDefault="00986AE0" w:rsidP="00861A27">
            <w:pPr>
              <w:jc w:val="right"/>
              <w:rPr>
                <w:sz w:val="18"/>
                <w:szCs w:val="18"/>
              </w:rPr>
            </w:pPr>
            <w:r w:rsidRPr="009777E7">
              <w:rPr>
                <w:sz w:val="18"/>
                <w:szCs w:val="18"/>
              </w:rPr>
              <w:t>Business and advisory services</w:t>
            </w:r>
          </w:p>
          <w:p w:rsidR="00986AE0" w:rsidRPr="009777E7" w:rsidRDefault="00986AE0" w:rsidP="00861A27">
            <w:pPr>
              <w:jc w:val="right"/>
              <w:rPr>
                <w:sz w:val="18"/>
                <w:szCs w:val="18"/>
              </w:rPr>
            </w:pPr>
          </w:p>
        </w:tc>
      </w:tr>
      <w:tr w:rsidR="00986AE0" w:rsidRPr="009777E7" w:rsidTr="00861A27">
        <w:trPr>
          <w:trHeight w:val="2933"/>
        </w:trPr>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9777E7" w:rsidRDefault="00986AE0" w:rsidP="00861A27">
            <w:pPr>
              <w:rPr>
                <w:rFonts w:eastAsia="Calibri"/>
                <w:sz w:val="18"/>
                <w:szCs w:val="18"/>
              </w:rPr>
            </w:pPr>
            <w:r w:rsidRPr="009777E7">
              <w:rPr>
                <w:sz w:val="18"/>
                <w:szCs w:val="18"/>
              </w:rPr>
              <w:t>HP11/23</w:t>
            </w:r>
          </w:p>
        </w:tc>
        <w:tc>
          <w:tcPr>
            <w:tcW w:w="14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9777E7" w:rsidRDefault="00986AE0" w:rsidP="00861A27">
            <w:pPr>
              <w:rPr>
                <w:rFonts w:eastAsia="Calibri"/>
                <w:sz w:val="18"/>
                <w:szCs w:val="18"/>
              </w:rPr>
            </w:pPr>
            <w:r w:rsidRPr="009777E7">
              <w:rPr>
                <w:sz w:val="18"/>
                <w:szCs w:val="18"/>
              </w:rPr>
              <w:t>Jabatha</w:t>
            </w:r>
          </w:p>
        </w:tc>
        <w:tc>
          <w:tcPr>
            <w:tcW w:w="1927"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rPr>
                <w:sz w:val="18"/>
                <w:szCs w:val="18"/>
              </w:rPr>
            </w:pPr>
            <w:r w:rsidRPr="009777E7">
              <w:rPr>
                <w:sz w:val="18"/>
                <w:szCs w:val="18"/>
              </w:rPr>
              <w:t>-Kopane Consultancy</w:t>
            </w:r>
          </w:p>
          <w:p w:rsidR="00986AE0" w:rsidRPr="009777E7" w:rsidRDefault="00986AE0" w:rsidP="00861A27">
            <w:pPr>
              <w:rPr>
                <w:sz w:val="18"/>
                <w:szCs w:val="18"/>
              </w:rPr>
            </w:pPr>
            <w:r w:rsidRPr="009777E7">
              <w:rPr>
                <w:sz w:val="18"/>
                <w:szCs w:val="18"/>
              </w:rPr>
              <w:t xml:space="preserve">-Remoshomong Trading </w:t>
            </w:r>
          </w:p>
          <w:p w:rsidR="00986AE0" w:rsidRPr="009777E7" w:rsidRDefault="00986AE0" w:rsidP="00861A27">
            <w:pPr>
              <w:rPr>
                <w:sz w:val="18"/>
                <w:szCs w:val="18"/>
              </w:rPr>
            </w:pPr>
            <w:r w:rsidRPr="009777E7">
              <w:rPr>
                <w:sz w:val="18"/>
                <w:szCs w:val="18"/>
              </w:rPr>
              <w:t>-Nare Babirwa life</w:t>
            </w:r>
          </w:p>
          <w:p w:rsidR="00986AE0" w:rsidRPr="009777E7" w:rsidRDefault="00986AE0" w:rsidP="00861A27">
            <w:pPr>
              <w:rPr>
                <w:sz w:val="18"/>
                <w:szCs w:val="18"/>
              </w:rPr>
            </w:pPr>
            <w:r w:rsidRPr="009777E7">
              <w:rPr>
                <w:sz w:val="18"/>
                <w:szCs w:val="18"/>
              </w:rPr>
              <w:t>-Waltons (PTY)LTD</w:t>
            </w:r>
          </w:p>
          <w:p w:rsidR="00986AE0" w:rsidRPr="009777E7" w:rsidRDefault="00986AE0" w:rsidP="00861A27">
            <w:pPr>
              <w:rPr>
                <w:sz w:val="18"/>
                <w:szCs w:val="18"/>
              </w:rPr>
            </w:pPr>
            <w:r w:rsidRPr="009777E7">
              <w:rPr>
                <w:sz w:val="18"/>
                <w:szCs w:val="18"/>
              </w:rPr>
              <w:t>-NLS Consultancy CC</w:t>
            </w:r>
          </w:p>
          <w:p w:rsidR="00986AE0" w:rsidRPr="009777E7" w:rsidRDefault="00986AE0" w:rsidP="00861A27">
            <w:pPr>
              <w:rPr>
                <w:sz w:val="18"/>
                <w:szCs w:val="18"/>
              </w:rPr>
            </w:pPr>
            <w:r w:rsidRPr="009777E7">
              <w:rPr>
                <w:sz w:val="18"/>
                <w:szCs w:val="18"/>
              </w:rPr>
              <w:t>-BDS A Division of BTGSA(PTY) LTD</w:t>
            </w:r>
          </w:p>
          <w:p w:rsidR="00986AE0" w:rsidRPr="009777E7" w:rsidRDefault="00986AE0" w:rsidP="00861A27">
            <w:pPr>
              <w:rPr>
                <w:sz w:val="18"/>
                <w:szCs w:val="18"/>
              </w:rPr>
            </w:pPr>
            <w:r w:rsidRPr="009777E7">
              <w:rPr>
                <w:sz w:val="18"/>
                <w:szCs w:val="18"/>
              </w:rPr>
              <w:t>-Tshwara Kathata Trading</w:t>
            </w:r>
          </w:p>
          <w:p w:rsidR="00986AE0" w:rsidRPr="009777E7" w:rsidRDefault="00986AE0" w:rsidP="00861A27">
            <w:pPr>
              <w:rPr>
                <w:sz w:val="18"/>
                <w:szCs w:val="18"/>
              </w:rPr>
            </w:pPr>
            <w:r w:rsidRPr="009777E7">
              <w:rPr>
                <w:sz w:val="18"/>
                <w:szCs w:val="18"/>
              </w:rPr>
              <w:t>-Bomsanda Trading Enterprise</w:t>
            </w:r>
          </w:p>
          <w:p w:rsidR="00986AE0" w:rsidRPr="009777E7" w:rsidRDefault="00986AE0" w:rsidP="00861A27">
            <w:pPr>
              <w:rPr>
                <w:sz w:val="18"/>
                <w:szCs w:val="18"/>
              </w:rPr>
            </w:pPr>
            <w:r w:rsidRPr="009777E7">
              <w:rPr>
                <w:sz w:val="18"/>
                <w:szCs w:val="18"/>
              </w:rPr>
              <w:t>-Japelo Construction and Projects</w:t>
            </w:r>
          </w:p>
          <w:p w:rsidR="00986AE0" w:rsidRPr="009777E7" w:rsidRDefault="00986AE0" w:rsidP="00861A27">
            <w:pPr>
              <w:rPr>
                <w:sz w:val="18"/>
                <w:szCs w:val="18"/>
              </w:rPr>
            </w:pPr>
            <w:r w:rsidRPr="009777E7">
              <w:rPr>
                <w:sz w:val="18"/>
                <w:szCs w:val="18"/>
              </w:rPr>
              <w:t>-Q Tique 27(PTY)LTD</w:t>
            </w:r>
          </w:p>
          <w:p w:rsidR="00986AE0" w:rsidRPr="009777E7" w:rsidRDefault="00986AE0" w:rsidP="00861A27">
            <w:pPr>
              <w:rPr>
                <w:sz w:val="18"/>
                <w:szCs w:val="18"/>
              </w:rPr>
            </w:pPr>
            <w:r w:rsidRPr="009777E7">
              <w:rPr>
                <w:sz w:val="18"/>
                <w:szCs w:val="18"/>
              </w:rPr>
              <w:t>-True Promise Trading Enterprise CC</w:t>
            </w:r>
          </w:p>
          <w:p w:rsidR="00986AE0" w:rsidRPr="009777E7" w:rsidRDefault="00986AE0" w:rsidP="00861A27">
            <w:pPr>
              <w:rPr>
                <w:sz w:val="18"/>
                <w:szCs w:val="18"/>
              </w:rPr>
            </w:pPr>
            <w:r w:rsidRPr="009777E7">
              <w:rPr>
                <w:sz w:val="18"/>
                <w:szCs w:val="18"/>
              </w:rPr>
              <w:t>-Mamosetha General Trading Enterprise CC</w:t>
            </w:r>
          </w:p>
          <w:p w:rsidR="00986AE0" w:rsidRPr="009777E7" w:rsidRDefault="00986AE0" w:rsidP="00861A27">
            <w:pPr>
              <w:rPr>
                <w:sz w:val="18"/>
                <w:szCs w:val="18"/>
              </w:rPr>
            </w:pPr>
            <w:r w:rsidRPr="009777E7">
              <w:rPr>
                <w:sz w:val="18"/>
                <w:szCs w:val="18"/>
              </w:rPr>
              <w:t>-Tswarella ka thatha Trading &amp; Projects 53 CC</w:t>
            </w:r>
          </w:p>
          <w:p w:rsidR="00986AE0" w:rsidRPr="009777E7" w:rsidRDefault="00986AE0" w:rsidP="00861A27">
            <w:pPr>
              <w:rPr>
                <w:sz w:val="18"/>
                <w:szCs w:val="18"/>
              </w:rPr>
            </w:pPr>
            <w:r w:rsidRPr="009777E7">
              <w:rPr>
                <w:sz w:val="18"/>
                <w:szCs w:val="18"/>
              </w:rPr>
              <w:t>-Gee Gee Silk screening CC</w:t>
            </w:r>
          </w:p>
          <w:p w:rsidR="00986AE0" w:rsidRPr="009777E7" w:rsidRDefault="00986AE0" w:rsidP="00861A27">
            <w:pPr>
              <w:rPr>
                <w:sz w:val="18"/>
                <w:szCs w:val="18"/>
              </w:rPr>
            </w:pPr>
            <w:r w:rsidRPr="009777E7">
              <w:rPr>
                <w:sz w:val="18"/>
                <w:szCs w:val="18"/>
              </w:rPr>
              <w:t>-Bomsanda Trading Enterprise</w:t>
            </w:r>
          </w:p>
          <w:p w:rsidR="00986AE0" w:rsidRPr="009777E7" w:rsidRDefault="00986AE0" w:rsidP="00861A27">
            <w:pPr>
              <w:rPr>
                <w:sz w:val="18"/>
                <w:szCs w:val="18"/>
              </w:rPr>
            </w:pPr>
            <w:r w:rsidRPr="009777E7">
              <w:rPr>
                <w:sz w:val="18"/>
                <w:szCs w:val="18"/>
              </w:rPr>
              <w:t>-Hero Trust Trading Enterprise</w:t>
            </w:r>
          </w:p>
          <w:p w:rsidR="00986AE0" w:rsidRPr="009777E7" w:rsidRDefault="00986AE0" w:rsidP="00861A27">
            <w:pPr>
              <w:rPr>
                <w:sz w:val="18"/>
                <w:szCs w:val="18"/>
              </w:rPr>
            </w:pPr>
            <w:r w:rsidRPr="009777E7">
              <w:rPr>
                <w:sz w:val="18"/>
                <w:szCs w:val="18"/>
              </w:rPr>
              <w:t>-Kgosi Letsie Trading and Projects</w:t>
            </w:r>
          </w:p>
          <w:p w:rsidR="00986AE0" w:rsidRPr="009777E7" w:rsidRDefault="00986AE0" w:rsidP="00861A27">
            <w:pPr>
              <w:rPr>
                <w:sz w:val="18"/>
                <w:szCs w:val="18"/>
              </w:rPr>
            </w:pPr>
            <w:r w:rsidRPr="009777E7">
              <w:rPr>
                <w:sz w:val="18"/>
                <w:szCs w:val="18"/>
              </w:rPr>
              <w:t>-CMKolex Trading and Projects</w:t>
            </w:r>
          </w:p>
          <w:p w:rsidR="00986AE0" w:rsidRPr="009777E7" w:rsidRDefault="00986AE0" w:rsidP="00861A27">
            <w:pPr>
              <w:rPr>
                <w:sz w:val="18"/>
                <w:szCs w:val="18"/>
              </w:rPr>
            </w:pPr>
            <w:r w:rsidRPr="009777E7">
              <w:rPr>
                <w:sz w:val="18"/>
                <w:szCs w:val="18"/>
              </w:rPr>
              <w:t>-Rabada Business Enterprise</w:t>
            </w:r>
          </w:p>
          <w:p w:rsidR="00986AE0" w:rsidRPr="009777E7" w:rsidRDefault="00986AE0" w:rsidP="00861A27">
            <w:pPr>
              <w:rPr>
                <w:sz w:val="18"/>
                <w:szCs w:val="18"/>
              </w:rPr>
            </w:pPr>
            <w:r w:rsidRPr="009777E7">
              <w:rPr>
                <w:sz w:val="18"/>
                <w:szCs w:val="18"/>
              </w:rPr>
              <w:t>-ZT Rainbow Professional Consultants CC.</w:t>
            </w:r>
          </w:p>
          <w:p w:rsidR="00986AE0" w:rsidRPr="009777E7" w:rsidRDefault="00986AE0" w:rsidP="00861A27">
            <w:pPr>
              <w:rPr>
                <w:sz w:val="18"/>
                <w:szCs w:val="18"/>
              </w:rPr>
            </w:pPr>
            <w:r w:rsidRPr="009777E7">
              <w:rPr>
                <w:sz w:val="18"/>
                <w:szCs w:val="18"/>
              </w:rPr>
              <w:t>-Blencor Trading Enterprise CC</w:t>
            </w:r>
          </w:p>
          <w:p w:rsidR="00986AE0" w:rsidRPr="009777E7" w:rsidRDefault="00986AE0" w:rsidP="00861A27">
            <w:pPr>
              <w:rPr>
                <w:sz w:val="18"/>
                <w:szCs w:val="18"/>
              </w:rPr>
            </w:pPr>
            <w:r w:rsidRPr="009777E7">
              <w:rPr>
                <w:sz w:val="18"/>
                <w:szCs w:val="18"/>
              </w:rPr>
              <w:t>-Sombhono Construction and Projects</w:t>
            </w:r>
          </w:p>
          <w:p w:rsidR="00986AE0" w:rsidRPr="009777E7" w:rsidRDefault="00986AE0" w:rsidP="00861A27">
            <w:pPr>
              <w:rPr>
                <w:sz w:val="18"/>
                <w:szCs w:val="18"/>
              </w:rPr>
            </w:pPr>
            <w:r w:rsidRPr="009777E7">
              <w:rPr>
                <w:sz w:val="18"/>
                <w:szCs w:val="18"/>
              </w:rPr>
              <w:t>-Jabatha</w:t>
            </w:r>
          </w:p>
          <w:p w:rsidR="00986AE0" w:rsidRPr="009777E7" w:rsidRDefault="00986AE0" w:rsidP="00861A27">
            <w:pPr>
              <w:rPr>
                <w:sz w:val="18"/>
                <w:szCs w:val="18"/>
              </w:rPr>
            </w:pPr>
          </w:p>
        </w:tc>
        <w:tc>
          <w:tcPr>
            <w:tcW w:w="1824"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rPr>
                <w:sz w:val="18"/>
                <w:szCs w:val="18"/>
              </w:rPr>
            </w:pPr>
            <w:r w:rsidRPr="009777E7">
              <w:rPr>
                <w:sz w:val="18"/>
                <w:szCs w:val="18"/>
              </w:rPr>
              <w:t>Kopane Consultancy</w:t>
            </w:r>
          </w:p>
          <w:p w:rsidR="00986AE0" w:rsidRPr="009777E7" w:rsidRDefault="00986AE0" w:rsidP="00861A27">
            <w:pPr>
              <w:rPr>
                <w:sz w:val="18"/>
                <w:szCs w:val="18"/>
              </w:rPr>
            </w:pPr>
            <w:r w:rsidRPr="009777E7">
              <w:rPr>
                <w:sz w:val="18"/>
                <w:szCs w:val="18"/>
              </w:rPr>
              <w:t xml:space="preserve">-Remoshomong Trading </w:t>
            </w:r>
          </w:p>
          <w:p w:rsidR="00986AE0" w:rsidRPr="009777E7" w:rsidRDefault="00986AE0" w:rsidP="00861A27">
            <w:pPr>
              <w:rPr>
                <w:sz w:val="18"/>
                <w:szCs w:val="18"/>
              </w:rPr>
            </w:pPr>
            <w:r w:rsidRPr="009777E7">
              <w:rPr>
                <w:sz w:val="18"/>
                <w:szCs w:val="18"/>
              </w:rPr>
              <w:t>-Nare Babirwa life</w:t>
            </w:r>
          </w:p>
          <w:p w:rsidR="00986AE0" w:rsidRPr="009777E7" w:rsidRDefault="00986AE0" w:rsidP="00861A27">
            <w:pPr>
              <w:rPr>
                <w:sz w:val="18"/>
                <w:szCs w:val="18"/>
              </w:rPr>
            </w:pPr>
            <w:r w:rsidRPr="009777E7">
              <w:rPr>
                <w:sz w:val="18"/>
                <w:szCs w:val="18"/>
              </w:rPr>
              <w:t>-Waltons (PTY)LTD</w:t>
            </w:r>
          </w:p>
          <w:p w:rsidR="00986AE0" w:rsidRPr="009777E7" w:rsidRDefault="00986AE0" w:rsidP="00861A27">
            <w:pPr>
              <w:rPr>
                <w:sz w:val="18"/>
                <w:szCs w:val="18"/>
              </w:rPr>
            </w:pPr>
            <w:r w:rsidRPr="009777E7">
              <w:rPr>
                <w:sz w:val="18"/>
                <w:szCs w:val="18"/>
              </w:rPr>
              <w:t>-NLS Consultancy CC</w:t>
            </w:r>
          </w:p>
          <w:p w:rsidR="00986AE0" w:rsidRPr="009777E7" w:rsidRDefault="00986AE0" w:rsidP="00861A27">
            <w:pPr>
              <w:rPr>
                <w:sz w:val="18"/>
                <w:szCs w:val="18"/>
              </w:rPr>
            </w:pPr>
            <w:r w:rsidRPr="009777E7">
              <w:rPr>
                <w:sz w:val="18"/>
                <w:szCs w:val="18"/>
              </w:rPr>
              <w:t>-BDS A Division of BTGSA(PTY) LTD</w:t>
            </w:r>
          </w:p>
          <w:p w:rsidR="00986AE0" w:rsidRPr="009777E7" w:rsidRDefault="00986AE0" w:rsidP="00861A27">
            <w:pPr>
              <w:rPr>
                <w:sz w:val="18"/>
                <w:szCs w:val="18"/>
              </w:rPr>
            </w:pPr>
            <w:r w:rsidRPr="009777E7">
              <w:rPr>
                <w:sz w:val="18"/>
                <w:szCs w:val="18"/>
              </w:rPr>
              <w:t>-Tshwara Kathata Trading</w:t>
            </w:r>
          </w:p>
          <w:p w:rsidR="00986AE0" w:rsidRPr="009777E7" w:rsidRDefault="00986AE0" w:rsidP="00861A27">
            <w:pPr>
              <w:rPr>
                <w:sz w:val="18"/>
                <w:szCs w:val="18"/>
              </w:rPr>
            </w:pPr>
            <w:r w:rsidRPr="009777E7">
              <w:rPr>
                <w:sz w:val="18"/>
                <w:szCs w:val="18"/>
              </w:rPr>
              <w:t>-Bomsanda Trading Enterprise</w:t>
            </w:r>
          </w:p>
          <w:p w:rsidR="00986AE0" w:rsidRPr="009777E7" w:rsidRDefault="00986AE0" w:rsidP="00861A27">
            <w:pPr>
              <w:rPr>
                <w:sz w:val="18"/>
                <w:szCs w:val="18"/>
              </w:rPr>
            </w:pPr>
            <w:r w:rsidRPr="009777E7">
              <w:rPr>
                <w:sz w:val="18"/>
                <w:szCs w:val="18"/>
              </w:rPr>
              <w:t>-Japelo Construction and Projects</w:t>
            </w:r>
          </w:p>
          <w:p w:rsidR="00986AE0" w:rsidRPr="009777E7" w:rsidRDefault="00986AE0" w:rsidP="00861A27">
            <w:pPr>
              <w:rPr>
                <w:sz w:val="18"/>
                <w:szCs w:val="18"/>
              </w:rPr>
            </w:pPr>
            <w:r w:rsidRPr="009777E7">
              <w:rPr>
                <w:sz w:val="18"/>
                <w:szCs w:val="18"/>
              </w:rPr>
              <w:t>-Q Tique 27(PTY)LTD</w:t>
            </w:r>
          </w:p>
          <w:p w:rsidR="00986AE0" w:rsidRPr="009777E7" w:rsidRDefault="00986AE0" w:rsidP="00861A27">
            <w:pPr>
              <w:rPr>
                <w:sz w:val="18"/>
                <w:szCs w:val="18"/>
              </w:rPr>
            </w:pPr>
            <w:r w:rsidRPr="009777E7">
              <w:rPr>
                <w:sz w:val="18"/>
                <w:szCs w:val="18"/>
              </w:rPr>
              <w:t>-True Promise Trading Enterprise CC</w:t>
            </w:r>
          </w:p>
          <w:p w:rsidR="00986AE0" w:rsidRPr="009777E7" w:rsidRDefault="00986AE0" w:rsidP="00861A27">
            <w:pPr>
              <w:rPr>
                <w:sz w:val="18"/>
                <w:szCs w:val="18"/>
              </w:rPr>
            </w:pPr>
            <w:r w:rsidRPr="009777E7">
              <w:rPr>
                <w:sz w:val="18"/>
                <w:szCs w:val="18"/>
              </w:rPr>
              <w:t>-Mamosetha General Trading Enterprise CC</w:t>
            </w:r>
          </w:p>
          <w:p w:rsidR="00986AE0" w:rsidRPr="009777E7" w:rsidRDefault="00986AE0" w:rsidP="00861A27">
            <w:pPr>
              <w:rPr>
                <w:sz w:val="18"/>
                <w:szCs w:val="18"/>
              </w:rPr>
            </w:pPr>
            <w:r w:rsidRPr="009777E7">
              <w:rPr>
                <w:sz w:val="18"/>
                <w:szCs w:val="18"/>
              </w:rPr>
              <w:t>-Tswarella ka thatha Trading &amp; Projects 53 CC</w:t>
            </w:r>
          </w:p>
          <w:p w:rsidR="00986AE0" w:rsidRPr="009777E7" w:rsidRDefault="00986AE0" w:rsidP="00861A27">
            <w:pPr>
              <w:rPr>
                <w:sz w:val="18"/>
                <w:szCs w:val="18"/>
              </w:rPr>
            </w:pPr>
            <w:r w:rsidRPr="009777E7">
              <w:rPr>
                <w:sz w:val="18"/>
                <w:szCs w:val="18"/>
              </w:rPr>
              <w:t>-Gee Gee Silk screening CC</w:t>
            </w:r>
          </w:p>
          <w:p w:rsidR="00986AE0" w:rsidRPr="009777E7" w:rsidRDefault="00986AE0" w:rsidP="00861A27">
            <w:pPr>
              <w:rPr>
                <w:sz w:val="18"/>
                <w:szCs w:val="18"/>
              </w:rPr>
            </w:pPr>
            <w:r w:rsidRPr="009777E7">
              <w:rPr>
                <w:sz w:val="18"/>
                <w:szCs w:val="18"/>
              </w:rPr>
              <w:t>-Bomsanda Trading Enterprise</w:t>
            </w:r>
          </w:p>
          <w:p w:rsidR="00986AE0" w:rsidRPr="009777E7" w:rsidRDefault="00986AE0" w:rsidP="00861A27">
            <w:pPr>
              <w:rPr>
                <w:sz w:val="18"/>
                <w:szCs w:val="18"/>
              </w:rPr>
            </w:pPr>
            <w:r w:rsidRPr="009777E7">
              <w:rPr>
                <w:sz w:val="18"/>
                <w:szCs w:val="18"/>
              </w:rPr>
              <w:t>-Hero Trust Trading Enterprise</w:t>
            </w:r>
          </w:p>
          <w:p w:rsidR="00986AE0" w:rsidRPr="009777E7" w:rsidRDefault="00986AE0" w:rsidP="00861A27">
            <w:pPr>
              <w:rPr>
                <w:sz w:val="18"/>
                <w:szCs w:val="18"/>
              </w:rPr>
            </w:pPr>
            <w:r w:rsidRPr="009777E7">
              <w:rPr>
                <w:sz w:val="18"/>
                <w:szCs w:val="18"/>
              </w:rPr>
              <w:t>-Kgosi Letsie Trading and Projects</w:t>
            </w:r>
          </w:p>
          <w:p w:rsidR="00986AE0" w:rsidRPr="009777E7" w:rsidRDefault="00986AE0" w:rsidP="00861A27">
            <w:pPr>
              <w:rPr>
                <w:sz w:val="18"/>
                <w:szCs w:val="18"/>
              </w:rPr>
            </w:pPr>
            <w:r w:rsidRPr="009777E7">
              <w:rPr>
                <w:sz w:val="18"/>
                <w:szCs w:val="18"/>
              </w:rPr>
              <w:t>-CMKolex Trading and Projects</w:t>
            </w:r>
          </w:p>
          <w:p w:rsidR="00986AE0" w:rsidRPr="009777E7" w:rsidRDefault="00986AE0" w:rsidP="00861A27">
            <w:pPr>
              <w:rPr>
                <w:sz w:val="18"/>
                <w:szCs w:val="18"/>
              </w:rPr>
            </w:pPr>
            <w:r w:rsidRPr="009777E7">
              <w:rPr>
                <w:sz w:val="18"/>
                <w:szCs w:val="18"/>
              </w:rPr>
              <w:t>-Rabada Business Enterprise</w:t>
            </w:r>
          </w:p>
          <w:p w:rsidR="00986AE0" w:rsidRPr="009777E7" w:rsidRDefault="00986AE0" w:rsidP="00861A27">
            <w:pPr>
              <w:rPr>
                <w:sz w:val="18"/>
                <w:szCs w:val="18"/>
              </w:rPr>
            </w:pPr>
            <w:r w:rsidRPr="009777E7">
              <w:rPr>
                <w:sz w:val="18"/>
                <w:szCs w:val="18"/>
              </w:rPr>
              <w:t>-ZT Rainbow Professional Consultants CC.</w:t>
            </w:r>
          </w:p>
          <w:p w:rsidR="00986AE0" w:rsidRPr="009777E7" w:rsidRDefault="00986AE0" w:rsidP="00861A27">
            <w:pPr>
              <w:rPr>
                <w:sz w:val="18"/>
                <w:szCs w:val="18"/>
              </w:rPr>
            </w:pPr>
            <w:r w:rsidRPr="009777E7">
              <w:rPr>
                <w:sz w:val="18"/>
                <w:szCs w:val="18"/>
              </w:rPr>
              <w:t>-Blencor Trading Enterprise CC</w:t>
            </w:r>
          </w:p>
          <w:p w:rsidR="00986AE0" w:rsidRPr="009777E7" w:rsidRDefault="00986AE0" w:rsidP="00861A27">
            <w:pPr>
              <w:rPr>
                <w:sz w:val="18"/>
                <w:szCs w:val="18"/>
              </w:rPr>
            </w:pPr>
            <w:r w:rsidRPr="009777E7">
              <w:rPr>
                <w:sz w:val="18"/>
                <w:szCs w:val="18"/>
              </w:rPr>
              <w:t>-Sombhono Construction and Projects</w:t>
            </w:r>
          </w:p>
        </w:tc>
        <w:tc>
          <w:tcPr>
            <w:tcW w:w="1264"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jc w:val="right"/>
              <w:rPr>
                <w:sz w:val="18"/>
                <w:szCs w:val="18"/>
              </w:rPr>
            </w:pPr>
            <w:r w:rsidRPr="009777E7">
              <w:rPr>
                <w:sz w:val="18"/>
                <w:szCs w:val="18"/>
              </w:rPr>
              <w:t>2 956 341,00</w:t>
            </w:r>
          </w:p>
        </w:tc>
        <w:tc>
          <w:tcPr>
            <w:tcW w:w="1230"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jc w:val="right"/>
              <w:rPr>
                <w:sz w:val="18"/>
                <w:szCs w:val="18"/>
              </w:rPr>
            </w:pPr>
            <w:r w:rsidRPr="009777E7">
              <w:rPr>
                <w:sz w:val="18"/>
                <w:szCs w:val="18"/>
              </w:rPr>
              <w:t>243 464,10</w:t>
            </w:r>
          </w:p>
        </w:tc>
        <w:tc>
          <w:tcPr>
            <w:tcW w:w="1180" w:type="dxa"/>
            <w:tcBorders>
              <w:top w:val="single" w:sz="4" w:space="0" w:color="auto"/>
              <w:left w:val="single" w:sz="4" w:space="0" w:color="auto"/>
              <w:bottom w:val="single" w:sz="4" w:space="0" w:color="auto"/>
              <w:right w:val="single" w:sz="4" w:space="0" w:color="auto"/>
            </w:tcBorders>
          </w:tcPr>
          <w:p w:rsidR="00986AE0" w:rsidRPr="009777E7" w:rsidRDefault="00986AE0" w:rsidP="00861A27">
            <w:pPr>
              <w:jc w:val="right"/>
              <w:rPr>
                <w:sz w:val="18"/>
                <w:szCs w:val="18"/>
              </w:rPr>
            </w:pPr>
            <w:r w:rsidRPr="009777E7">
              <w:rPr>
                <w:sz w:val="18"/>
                <w:szCs w:val="18"/>
              </w:rPr>
              <w:t>Goods and services – inventory – stationery and printing</w:t>
            </w:r>
          </w:p>
        </w:tc>
      </w:tr>
      <w:tr w:rsidR="00986AE0" w:rsidRPr="00E14034" w:rsidTr="00861A27">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E14034" w:rsidRDefault="00986AE0" w:rsidP="00861A27">
            <w:pPr>
              <w:rPr>
                <w:rFonts w:eastAsia="Calibri"/>
                <w:sz w:val="16"/>
                <w:szCs w:val="16"/>
              </w:rPr>
            </w:pPr>
            <w:r w:rsidRPr="00E14034">
              <w:rPr>
                <w:sz w:val="16"/>
                <w:szCs w:val="16"/>
              </w:rPr>
              <w:t>HP01/02</w:t>
            </w:r>
          </w:p>
        </w:tc>
        <w:tc>
          <w:tcPr>
            <w:tcW w:w="14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E14034" w:rsidRDefault="00986AE0" w:rsidP="00861A27">
            <w:pPr>
              <w:rPr>
                <w:rFonts w:eastAsia="Calibri"/>
                <w:sz w:val="16"/>
                <w:szCs w:val="16"/>
              </w:rPr>
            </w:pPr>
            <w:r w:rsidRPr="00E14034">
              <w:rPr>
                <w:sz w:val="16"/>
                <w:szCs w:val="16"/>
              </w:rPr>
              <w:t>Profteam</w:t>
            </w:r>
          </w:p>
        </w:tc>
        <w:tc>
          <w:tcPr>
            <w:tcW w:w="1927"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rPr>
                <w:sz w:val="16"/>
                <w:szCs w:val="16"/>
              </w:rPr>
            </w:pPr>
            <w:r w:rsidRPr="00E14034">
              <w:rPr>
                <w:sz w:val="16"/>
                <w:szCs w:val="16"/>
              </w:rPr>
              <w:t>-KV3 Engineers</w:t>
            </w:r>
          </w:p>
          <w:p w:rsidR="00986AE0" w:rsidRPr="00E14034" w:rsidRDefault="00986AE0" w:rsidP="00861A27">
            <w:pPr>
              <w:rPr>
                <w:sz w:val="16"/>
                <w:szCs w:val="16"/>
              </w:rPr>
            </w:pPr>
            <w:r w:rsidRPr="00E14034">
              <w:rPr>
                <w:sz w:val="16"/>
                <w:szCs w:val="16"/>
              </w:rPr>
              <w:t>-SSI DHV Company</w:t>
            </w:r>
          </w:p>
          <w:p w:rsidR="00986AE0" w:rsidRPr="00E14034" w:rsidRDefault="00986AE0" w:rsidP="00861A27">
            <w:pPr>
              <w:rPr>
                <w:sz w:val="16"/>
                <w:szCs w:val="16"/>
              </w:rPr>
            </w:pPr>
            <w:r w:rsidRPr="00E14034">
              <w:rPr>
                <w:sz w:val="16"/>
                <w:szCs w:val="16"/>
              </w:rPr>
              <w:t>-Profteam</w:t>
            </w:r>
          </w:p>
        </w:tc>
        <w:tc>
          <w:tcPr>
            <w:tcW w:w="1824"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rPr>
                <w:sz w:val="16"/>
                <w:szCs w:val="16"/>
              </w:rPr>
            </w:pPr>
            <w:r w:rsidRPr="00E14034">
              <w:rPr>
                <w:sz w:val="16"/>
                <w:szCs w:val="16"/>
              </w:rPr>
              <w:t>-KV3 Engineers</w:t>
            </w:r>
          </w:p>
          <w:p w:rsidR="00986AE0" w:rsidRPr="00E14034" w:rsidRDefault="00986AE0" w:rsidP="00861A27">
            <w:pPr>
              <w:rPr>
                <w:sz w:val="16"/>
                <w:szCs w:val="16"/>
              </w:rPr>
            </w:pPr>
            <w:r w:rsidRPr="00E14034">
              <w:rPr>
                <w:sz w:val="16"/>
                <w:szCs w:val="16"/>
              </w:rPr>
              <w:t>-SSI DHV Company</w:t>
            </w:r>
          </w:p>
          <w:p w:rsidR="00986AE0" w:rsidRPr="00E14034" w:rsidRDefault="00986AE0" w:rsidP="00861A27">
            <w:pPr>
              <w:rPr>
                <w:sz w:val="16"/>
                <w:szCs w:val="16"/>
              </w:rPr>
            </w:pPr>
          </w:p>
        </w:tc>
        <w:tc>
          <w:tcPr>
            <w:tcW w:w="1264"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E14034">
              <w:rPr>
                <w:sz w:val="16"/>
                <w:szCs w:val="16"/>
              </w:rPr>
              <w:t>479 490,00</w:t>
            </w:r>
          </w:p>
        </w:tc>
        <w:tc>
          <w:tcPr>
            <w:tcW w:w="1230"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E14034">
              <w:rPr>
                <w:sz w:val="16"/>
                <w:szCs w:val="16"/>
              </w:rPr>
              <w:t>479 490,00</w:t>
            </w:r>
          </w:p>
        </w:tc>
        <w:tc>
          <w:tcPr>
            <w:tcW w:w="1180"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Pr>
                <w:sz w:val="16"/>
                <w:szCs w:val="16"/>
              </w:rPr>
              <w:t>Consultants – infrastructure and planning</w:t>
            </w:r>
          </w:p>
        </w:tc>
      </w:tr>
      <w:tr w:rsidR="00986AE0" w:rsidRPr="00E14034" w:rsidTr="00861A27">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E14034" w:rsidRDefault="00986AE0" w:rsidP="00861A27">
            <w:pPr>
              <w:rPr>
                <w:rFonts w:eastAsia="Calibri"/>
                <w:sz w:val="16"/>
                <w:szCs w:val="16"/>
              </w:rPr>
            </w:pPr>
            <w:r w:rsidRPr="00E14034">
              <w:rPr>
                <w:sz w:val="16"/>
                <w:szCs w:val="16"/>
              </w:rPr>
              <w:t>HP11/12</w:t>
            </w:r>
          </w:p>
        </w:tc>
        <w:tc>
          <w:tcPr>
            <w:tcW w:w="14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E14034" w:rsidRDefault="00986AE0" w:rsidP="00861A27">
            <w:pPr>
              <w:rPr>
                <w:rFonts w:eastAsia="Calibri"/>
                <w:sz w:val="16"/>
                <w:szCs w:val="16"/>
              </w:rPr>
            </w:pPr>
            <w:r w:rsidRPr="00E14034">
              <w:rPr>
                <w:sz w:val="16"/>
                <w:szCs w:val="16"/>
              </w:rPr>
              <w:t>Save (South African Value Education)</w:t>
            </w:r>
          </w:p>
        </w:tc>
        <w:tc>
          <w:tcPr>
            <w:tcW w:w="1927"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rPr>
                <w:sz w:val="16"/>
                <w:szCs w:val="16"/>
              </w:rPr>
            </w:pPr>
            <w:r w:rsidRPr="00E14034">
              <w:rPr>
                <w:sz w:val="16"/>
                <w:szCs w:val="16"/>
              </w:rPr>
              <w:t>- SAVE</w:t>
            </w:r>
          </w:p>
          <w:p w:rsidR="00986AE0" w:rsidRPr="00E14034" w:rsidRDefault="00986AE0" w:rsidP="00861A27">
            <w:pPr>
              <w:rPr>
                <w:sz w:val="16"/>
                <w:szCs w:val="16"/>
              </w:rPr>
            </w:pPr>
            <w:r w:rsidRPr="00E14034">
              <w:rPr>
                <w:sz w:val="16"/>
                <w:szCs w:val="16"/>
              </w:rPr>
              <w:t>- Lapa la Afrika/ Tjeka</w:t>
            </w:r>
          </w:p>
        </w:tc>
        <w:tc>
          <w:tcPr>
            <w:tcW w:w="1824"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rPr>
                <w:sz w:val="16"/>
                <w:szCs w:val="16"/>
              </w:rPr>
            </w:pPr>
            <w:r w:rsidRPr="00E14034">
              <w:rPr>
                <w:sz w:val="16"/>
                <w:szCs w:val="16"/>
              </w:rPr>
              <w:t>- Lapa la Afrika/ Tjeka</w:t>
            </w:r>
          </w:p>
        </w:tc>
        <w:tc>
          <w:tcPr>
            <w:tcW w:w="1264"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E14034">
              <w:rPr>
                <w:sz w:val="16"/>
                <w:szCs w:val="16"/>
              </w:rPr>
              <w:t>1 311 809,40</w:t>
            </w:r>
          </w:p>
        </w:tc>
        <w:tc>
          <w:tcPr>
            <w:tcW w:w="1230"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Pr>
                <w:sz w:val="16"/>
                <w:szCs w:val="16"/>
              </w:rPr>
              <w:t>160 439,04</w:t>
            </w:r>
          </w:p>
        </w:tc>
        <w:tc>
          <w:tcPr>
            <w:tcW w:w="1180" w:type="dxa"/>
            <w:tcBorders>
              <w:top w:val="single" w:sz="4" w:space="0" w:color="auto"/>
              <w:left w:val="single" w:sz="4" w:space="0" w:color="auto"/>
              <w:bottom w:val="single" w:sz="4" w:space="0" w:color="auto"/>
              <w:right w:val="single" w:sz="4" w:space="0" w:color="auto"/>
            </w:tcBorders>
          </w:tcPr>
          <w:p w:rsidR="00986AE0" w:rsidRDefault="00986AE0" w:rsidP="00861A27">
            <w:pPr>
              <w:jc w:val="right"/>
              <w:rPr>
                <w:sz w:val="16"/>
                <w:szCs w:val="16"/>
              </w:rPr>
            </w:pPr>
            <w:r>
              <w:rPr>
                <w:sz w:val="16"/>
                <w:szCs w:val="16"/>
              </w:rPr>
              <w:t>Consultants – infrastructure and planning</w:t>
            </w:r>
          </w:p>
        </w:tc>
      </w:tr>
      <w:tr w:rsidR="00986AE0" w:rsidRPr="00E14034" w:rsidTr="00861A27">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Default="00986AE0" w:rsidP="00861A27">
            <w:pPr>
              <w:rPr>
                <w:sz w:val="16"/>
                <w:szCs w:val="16"/>
              </w:rPr>
            </w:pPr>
            <w:r w:rsidRPr="00E14034">
              <w:rPr>
                <w:sz w:val="16"/>
                <w:szCs w:val="16"/>
              </w:rPr>
              <w:t>HP11/039</w:t>
            </w:r>
          </w:p>
          <w:p w:rsidR="00986AE0" w:rsidRPr="00E14034" w:rsidRDefault="00986AE0" w:rsidP="00861A27">
            <w:pPr>
              <w:rPr>
                <w:rFonts w:eastAsia="Calibri"/>
                <w:sz w:val="16"/>
                <w:szCs w:val="16"/>
              </w:rPr>
            </w:pPr>
            <w:r w:rsidRPr="00FF2CCA">
              <w:rPr>
                <w:rFonts w:eastAsia="Calibri"/>
                <w:sz w:val="16"/>
                <w:szCs w:val="16"/>
              </w:rPr>
              <w:t>Note that the department participated in a SITA Transversal Infomation Technology Skill Contract 2581(1)</w:t>
            </w:r>
          </w:p>
        </w:tc>
        <w:tc>
          <w:tcPr>
            <w:tcW w:w="14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E14034" w:rsidRDefault="00986AE0" w:rsidP="00861A27">
            <w:pPr>
              <w:rPr>
                <w:rFonts w:eastAsia="Calibri"/>
                <w:sz w:val="16"/>
                <w:szCs w:val="16"/>
              </w:rPr>
            </w:pPr>
            <w:r w:rsidRPr="00E14034">
              <w:rPr>
                <w:sz w:val="16"/>
                <w:szCs w:val="16"/>
              </w:rPr>
              <w:t>Sisonke Global Systems</w:t>
            </w:r>
          </w:p>
        </w:tc>
        <w:tc>
          <w:tcPr>
            <w:tcW w:w="1927" w:type="dxa"/>
            <w:tcBorders>
              <w:top w:val="single" w:sz="4" w:space="0" w:color="auto"/>
              <w:left w:val="single" w:sz="4" w:space="0" w:color="auto"/>
              <w:bottom w:val="single" w:sz="4" w:space="0" w:color="auto"/>
              <w:right w:val="single" w:sz="4" w:space="0" w:color="auto"/>
            </w:tcBorders>
          </w:tcPr>
          <w:p w:rsidR="00986AE0" w:rsidRDefault="00986AE0" w:rsidP="00861A27">
            <w:pPr>
              <w:rPr>
                <w:sz w:val="16"/>
                <w:szCs w:val="16"/>
              </w:rPr>
            </w:pPr>
            <w:r w:rsidRPr="00C04C2C">
              <w:rPr>
                <w:sz w:val="16"/>
                <w:szCs w:val="16"/>
              </w:rPr>
              <w:t xml:space="preserve">- Sisonke Global Systems  </w:t>
            </w:r>
          </w:p>
          <w:p w:rsidR="00986AE0" w:rsidRPr="00C04C2C" w:rsidRDefault="00986AE0" w:rsidP="00861A27">
            <w:pPr>
              <w:rPr>
                <w:sz w:val="16"/>
                <w:szCs w:val="16"/>
              </w:rPr>
            </w:pPr>
            <w:r w:rsidRPr="00C04C2C">
              <w:rPr>
                <w:sz w:val="16"/>
                <w:szCs w:val="16"/>
              </w:rPr>
              <w:t xml:space="preserve">- Vukani Technologies   </w:t>
            </w:r>
          </w:p>
          <w:p w:rsidR="00986AE0" w:rsidRPr="00E14034" w:rsidRDefault="00986AE0" w:rsidP="00861A27">
            <w:pPr>
              <w:rPr>
                <w:sz w:val="16"/>
                <w:szCs w:val="16"/>
              </w:rPr>
            </w:pPr>
            <w:r w:rsidRPr="00C04C2C">
              <w:rPr>
                <w:sz w:val="16"/>
                <w:szCs w:val="16"/>
              </w:rPr>
              <w:t xml:space="preserve"> - CHM Vuwani </w:t>
            </w:r>
          </w:p>
        </w:tc>
        <w:tc>
          <w:tcPr>
            <w:tcW w:w="1824"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rPr>
                <w:sz w:val="16"/>
                <w:szCs w:val="16"/>
              </w:rPr>
            </w:pPr>
            <w:r w:rsidRPr="00C04C2C">
              <w:rPr>
                <w:sz w:val="16"/>
                <w:szCs w:val="16"/>
              </w:rPr>
              <w:t xml:space="preserve">- Vukani Technologies   </w:t>
            </w:r>
          </w:p>
        </w:tc>
        <w:tc>
          <w:tcPr>
            <w:tcW w:w="1264"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E14034">
              <w:rPr>
                <w:sz w:val="16"/>
                <w:szCs w:val="16"/>
              </w:rPr>
              <w:t>1 763 936,82</w:t>
            </w:r>
          </w:p>
        </w:tc>
        <w:tc>
          <w:tcPr>
            <w:tcW w:w="1230"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B41A53">
              <w:rPr>
                <w:sz w:val="16"/>
                <w:szCs w:val="16"/>
              </w:rPr>
              <w:t>1 595 688,30</w:t>
            </w:r>
          </w:p>
        </w:tc>
        <w:tc>
          <w:tcPr>
            <w:tcW w:w="1180" w:type="dxa"/>
            <w:tcBorders>
              <w:top w:val="single" w:sz="4" w:space="0" w:color="auto"/>
              <w:left w:val="single" w:sz="4" w:space="0" w:color="auto"/>
              <w:bottom w:val="single" w:sz="4" w:space="0" w:color="auto"/>
              <w:right w:val="single" w:sz="4" w:space="0" w:color="auto"/>
            </w:tcBorders>
          </w:tcPr>
          <w:p w:rsidR="00986AE0" w:rsidRPr="00B41A53" w:rsidRDefault="00986AE0" w:rsidP="00861A27">
            <w:pPr>
              <w:jc w:val="right"/>
              <w:rPr>
                <w:sz w:val="16"/>
                <w:szCs w:val="16"/>
              </w:rPr>
            </w:pPr>
            <w:r>
              <w:rPr>
                <w:sz w:val="16"/>
                <w:szCs w:val="16"/>
              </w:rPr>
              <w:t>Goods and services – inventory – stationery and printing</w:t>
            </w:r>
          </w:p>
        </w:tc>
      </w:tr>
      <w:tr w:rsidR="00986AE0" w:rsidRPr="00E14034" w:rsidTr="00861A27">
        <w:trPr>
          <w:trHeight w:val="2060"/>
        </w:trPr>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Default="00986AE0" w:rsidP="00861A27">
            <w:pPr>
              <w:rPr>
                <w:sz w:val="16"/>
                <w:szCs w:val="16"/>
              </w:rPr>
            </w:pPr>
            <w:r w:rsidRPr="00E14034">
              <w:rPr>
                <w:sz w:val="16"/>
                <w:szCs w:val="16"/>
              </w:rPr>
              <w:t>HP11/55</w:t>
            </w:r>
          </w:p>
          <w:p w:rsidR="00986AE0" w:rsidRDefault="00986AE0" w:rsidP="00861A27">
            <w:pPr>
              <w:rPr>
                <w:sz w:val="16"/>
                <w:szCs w:val="16"/>
              </w:rPr>
            </w:pPr>
          </w:p>
          <w:p w:rsidR="00986AE0" w:rsidRDefault="00986AE0" w:rsidP="00861A27">
            <w:pPr>
              <w:rPr>
                <w:sz w:val="16"/>
                <w:szCs w:val="16"/>
              </w:rPr>
            </w:pPr>
            <w:r w:rsidRPr="00FF2CCA">
              <w:rPr>
                <w:sz w:val="16"/>
                <w:szCs w:val="16"/>
              </w:rPr>
              <w:t>Note that the department participated in a SITA Transversal Infomation Technology Skill Contract 2581(1)</w:t>
            </w:r>
          </w:p>
          <w:p w:rsidR="00986AE0" w:rsidRPr="00E14034" w:rsidRDefault="00986AE0" w:rsidP="00861A27">
            <w:pPr>
              <w:rPr>
                <w:rFonts w:eastAsia="Calibri"/>
                <w:sz w:val="16"/>
                <w:szCs w:val="16"/>
              </w:rPr>
            </w:pPr>
          </w:p>
        </w:tc>
        <w:tc>
          <w:tcPr>
            <w:tcW w:w="14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E14034" w:rsidRDefault="00986AE0" w:rsidP="00861A27">
            <w:pPr>
              <w:rPr>
                <w:rFonts w:eastAsia="Calibri"/>
                <w:sz w:val="16"/>
                <w:szCs w:val="16"/>
              </w:rPr>
            </w:pPr>
            <w:r w:rsidRPr="00E14034">
              <w:rPr>
                <w:sz w:val="16"/>
                <w:szCs w:val="16"/>
              </w:rPr>
              <w:t>Manenzhe wa Gono Business Consulting</w:t>
            </w:r>
          </w:p>
        </w:tc>
        <w:tc>
          <w:tcPr>
            <w:tcW w:w="1927" w:type="dxa"/>
            <w:tcBorders>
              <w:top w:val="single" w:sz="4" w:space="0" w:color="auto"/>
              <w:left w:val="single" w:sz="4" w:space="0" w:color="auto"/>
              <w:bottom w:val="single" w:sz="4" w:space="0" w:color="auto"/>
              <w:right w:val="single" w:sz="4" w:space="0" w:color="auto"/>
            </w:tcBorders>
          </w:tcPr>
          <w:p w:rsidR="00986AE0" w:rsidRDefault="00986AE0" w:rsidP="00861A27">
            <w:pPr>
              <w:rPr>
                <w:sz w:val="16"/>
                <w:szCs w:val="16"/>
              </w:rPr>
            </w:pPr>
            <w:r w:rsidRPr="00FF2CCA">
              <w:rPr>
                <w:sz w:val="16"/>
                <w:szCs w:val="16"/>
              </w:rPr>
              <w:t xml:space="preserve">- Manenzhe wa gono business consulting  </w:t>
            </w:r>
          </w:p>
          <w:p w:rsidR="00986AE0" w:rsidRDefault="00986AE0" w:rsidP="00861A27">
            <w:pPr>
              <w:rPr>
                <w:sz w:val="16"/>
                <w:szCs w:val="16"/>
              </w:rPr>
            </w:pPr>
            <w:r>
              <w:rPr>
                <w:sz w:val="16"/>
                <w:szCs w:val="16"/>
              </w:rPr>
              <w:t xml:space="preserve"> </w:t>
            </w:r>
            <w:r w:rsidRPr="00FF2CCA">
              <w:rPr>
                <w:sz w:val="16"/>
                <w:szCs w:val="16"/>
              </w:rPr>
              <w:t xml:space="preserve">- Ezevee Computer </w:t>
            </w:r>
          </w:p>
          <w:p w:rsidR="00986AE0" w:rsidRDefault="00986AE0" w:rsidP="00861A27">
            <w:pPr>
              <w:rPr>
                <w:sz w:val="16"/>
                <w:szCs w:val="16"/>
              </w:rPr>
            </w:pPr>
            <w:r w:rsidRPr="00FF2CCA">
              <w:rPr>
                <w:sz w:val="16"/>
                <w:szCs w:val="16"/>
              </w:rPr>
              <w:t xml:space="preserve">- Sage Computer Technologies </w:t>
            </w:r>
          </w:p>
          <w:p w:rsidR="00986AE0" w:rsidRPr="00E14034" w:rsidRDefault="00986AE0" w:rsidP="00861A27">
            <w:pPr>
              <w:rPr>
                <w:sz w:val="16"/>
                <w:szCs w:val="16"/>
              </w:rPr>
            </w:pPr>
            <w:r>
              <w:rPr>
                <w:sz w:val="16"/>
                <w:szCs w:val="16"/>
              </w:rPr>
              <w:t>- C</w:t>
            </w:r>
            <w:r w:rsidRPr="00FF2CCA">
              <w:rPr>
                <w:sz w:val="16"/>
                <w:szCs w:val="16"/>
              </w:rPr>
              <w:t>eos Technologies</w:t>
            </w:r>
          </w:p>
        </w:tc>
        <w:tc>
          <w:tcPr>
            <w:tcW w:w="1824" w:type="dxa"/>
            <w:tcBorders>
              <w:top w:val="single" w:sz="4" w:space="0" w:color="auto"/>
              <w:left w:val="single" w:sz="4" w:space="0" w:color="auto"/>
              <w:bottom w:val="single" w:sz="4" w:space="0" w:color="auto"/>
              <w:right w:val="single" w:sz="4" w:space="0" w:color="auto"/>
            </w:tcBorders>
          </w:tcPr>
          <w:p w:rsidR="00986AE0" w:rsidRDefault="00986AE0" w:rsidP="00861A27">
            <w:pPr>
              <w:rPr>
                <w:sz w:val="16"/>
                <w:szCs w:val="16"/>
              </w:rPr>
            </w:pPr>
            <w:r w:rsidRPr="00FF2CCA">
              <w:rPr>
                <w:sz w:val="16"/>
                <w:szCs w:val="16"/>
              </w:rPr>
              <w:t xml:space="preserve"> - Ezevee Computer Solutions  </w:t>
            </w:r>
          </w:p>
          <w:p w:rsidR="00986AE0" w:rsidRDefault="00986AE0" w:rsidP="00861A27">
            <w:pPr>
              <w:rPr>
                <w:sz w:val="16"/>
                <w:szCs w:val="16"/>
              </w:rPr>
            </w:pPr>
            <w:r w:rsidRPr="00FF2CCA">
              <w:rPr>
                <w:sz w:val="16"/>
                <w:szCs w:val="16"/>
              </w:rPr>
              <w:t xml:space="preserve">- Sage Computer Technologies </w:t>
            </w:r>
          </w:p>
          <w:p w:rsidR="00986AE0" w:rsidRPr="00E14034" w:rsidRDefault="00986AE0" w:rsidP="00861A27">
            <w:pPr>
              <w:rPr>
                <w:sz w:val="16"/>
                <w:szCs w:val="16"/>
              </w:rPr>
            </w:pPr>
            <w:r w:rsidRPr="00FF2CCA">
              <w:rPr>
                <w:sz w:val="16"/>
                <w:szCs w:val="16"/>
              </w:rPr>
              <w:t xml:space="preserve">- </w:t>
            </w:r>
            <w:r>
              <w:rPr>
                <w:sz w:val="16"/>
                <w:szCs w:val="16"/>
              </w:rPr>
              <w:t>C</w:t>
            </w:r>
            <w:r w:rsidRPr="00FF2CCA">
              <w:rPr>
                <w:sz w:val="16"/>
                <w:szCs w:val="16"/>
              </w:rPr>
              <w:t xml:space="preserve">eos Technologies    </w:t>
            </w:r>
          </w:p>
        </w:tc>
        <w:tc>
          <w:tcPr>
            <w:tcW w:w="1264"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E14034">
              <w:rPr>
                <w:sz w:val="16"/>
                <w:szCs w:val="16"/>
              </w:rPr>
              <w:t>1 005 262,56</w:t>
            </w:r>
          </w:p>
        </w:tc>
        <w:tc>
          <w:tcPr>
            <w:tcW w:w="1230"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E14034">
              <w:rPr>
                <w:sz w:val="16"/>
                <w:szCs w:val="16"/>
              </w:rPr>
              <w:t>1 005 262,56</w:t>
            </w:r>
          </w:p>
        </w:tc>
        <w:tc>
          <w:tcPr>
            <w:tcW w:w="1180"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Pr>
                <w:sz w:val="16"/>
                <w:szCs w:val="16"/>
              </w:rPr>
              <w:t>Goods and services – inventory – stationery and printing</w:t>
            </w:r>
          </w:p>
        </w:tc>
      </w:tr>
      <w:tr w:rsidR="00986AE0" w:rsidRPr="00E14034" w:rsidTr="00861A27">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Default="00986AE0" w:rsidP="00861A27">
            <w:pPr>
              <w:rPr>
                <w:sz w:val="16"/>
                <w:szCs w:val="16"/>
              </w:rPr>
            </w:pPr>
            <w:r w:rsidRPr="00E14034">
              <w:rPr>
                <w:sz w:val="16"/>
                <w:szCs w:val="16"/>
              </w:rPr>
              <w:t>HP11/38</w:t>
            </w:r>
          </w:p>
          <w:p w:rsidR="00986AE0" w:rsidRDefault="00986AE0" w:rsidP="00861A27">
            <w:pPr>
              <w:rPr>
                <w:rFonts w:eastAsia="Calibri"/>
                <w:sz w:val="16"/>
                <w:szCs w:val="16"/>
              </w:rPr>
            </w:pPr>
          </w:p>
          <w:p w:rsidR="00986AE0" w:rsidRPr="00E14034" w:rsidRDefault="00986AE0" w:rsidP="00861A27">
            <w:pPr>
              <w:rPr>
                <w:rFonts w:eastAsia="Calibri"/>
                <w:sz w:val="16"/>
                <w:szCs w:val="16"/>
              </w:rPr>
            </w:pPr>
            <w:r w:rsidRPr="00FF2CCA">
              <w:rPr>
                <w:rFonts w:eastAsia="Calibri"/>
                <w:sz w:val="16"/>
                <w:szCs w:val="16"/>
              </w:rPr>
              <w:t>Note that the department participated in a SITA Transversal Infomation Technology Skill Contract 285 (1)</w:t>
            </w:r>
          </w:p>
        </w:tc>
        <w:tc>
          <w:tcPr>
            <w:tcW w:w="14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E14034" w:rsidRDefault="00986AE0" w:rsidP="00861A27">
            <w:pPr>
              <w:rPr>
                <w:rFonts w:eastAsia="Calibri"/>
                <w:sz w:val="16"/>
                <w:szCs w:val="16"/>
              </w:rPr>
            </w:pPr>
            <w:r w:rsidRPr="00E14034">
              <w:rPr>
                <w:sz w:val="16"/>
                <w:szCs w:val="16"/>
              </w:rPr>
              <w:t>Batsha IT Solutions</w:t>
            </w:r>
          </w:p>
        </w:tc>
        <w:tc>
          <w:tcPr>
            <w:tcW w:w="1927" w:type="dxa"/>
            <w:tcBorders>
              <w:top w:val="single" w:sz="4" w:space="0" w:color="auto"/>
              <w:left w:val="single" w:sz="4" w:space="0" w:color="auto"/>
              <w:bottom w:val="single" w:sz="4" w:space="0" w:color="auto"/>
              <w:right w:val="single" w:sz="4" w:space="0" w:color="auto"/>
            </w:tcBorders>
          </w:tcPr>
          <w:p w:rsidR="00986AE0" w:rsidRDefault="00986AE0" w:rsidP="00861A27">
            <w:pPr>
              <w:rPr>
                <w:sz w:val="16"/>
                <w:szCs w:val="16"/>
              </w:rPr>
            </w:pPr>
            <w:r w:rsidRPr="00FF2CCA">
              <w:rPr>
                <w:sz w:val="16"/>
                <w:szCs w:val="16"/>
              </w:rPr>
              <w:t xml:space="preserve">-  - Manenzhe wa gono business consulting  </w:t>
            </w:r>
          </w:p>
          <w:p w:rsidR="00986AE0" w:rsidRPr="00FF2CCA" w:rsidRDefault="00986AE0" w:rsidP="00861A27">
            <w:pPr>
              <w:rPr>
                <w:sz w:val="16"/>
                <w:szCs w:val="16"/>
              </w:rPr>
            </w:pPr>
            <w:r>
              <w:rPr>
                <w:sz w:val="16"/>
                <w:szCs w:val="16"/>
              </w:rPr>
              <w:t xml:space="preserve">- Batsha IT Solutions cc  </w:t>
            </w:r>
          </w:p>
          <w:p w:rsidR="00986AE0" w:rsidRDefault="00986AE0" w:rsidP="00861A27">
            <w:pPr>
              <w:rPr>
                <w:sz w:val="16"/>
                <w:szCs w:val="16"/>
              </w:rPr>
            </w:pPr>
            <w:r w:rsidRPr="00FF2CCA">
              <w:rPr>
                <w:sz w:val="16"/>
                <w:szCs w:val="16"/>
              </w:rPr>
              <w:t xml:space="preserve"> - Ezevee Computer Solutions  </w:t>
            </w:r>
          </w:p>
          <w:p w:rsidR="00986AE0" w:rsidRPr="00FF2CCA" w:rsidRDefault="00986AE0" w:rsidP="00861A27">
            <w:pPr>
              <w:rPr>
                <w:sz w:val="16"/>
                <w:szCs w:val="16"/>
              </w:rPr>
            </w:pPr>
            <w:r w:rsidRPr="00FF2CCA">
              <w:rPr>
                <w:sz w:val="16"/>
                <w:szCs w:val="16"/>
              </w:rPr>
              <w:t xml:space="preserve">- Centennial Trading company  </w:t>
            </w:r>
          </w:p>
          <w:p w:rsidR="00986AE0" w:rsidRDefault="00986AE0" w:rsidP="00861A27">
            <w:pPr>
              <w:rPr>
                <w:sz w:val="16"/>
                <w:szCs w:val="16"/>
              </w:rPr>
            </w:pPr>
            <w:r w:rsidRPr="00FF2CCA">
              <w:rPr>
                <w:sz w:val="16"/>
                <w:szCs w:val="16"/>
              </w:rPr>
              <w:t xml:space="preserve"> - Datacentrix </w:t>
            </w:r>
          </w:p>
          <w:p w:rsidR="00986AE0" w:rsidRDefault="00986AE0" w:rsidP="00861A27">
            <w:pPr>
              <w:rPr>
                <w:sz w:val="16"/>
                <w:szCs w:val="16"/>
              </w:rPr>
            </w:pPr>
            <w:r w:rsidRPr="00FF2CCA">
              <w:rPr>
                <w:sz w:val="16"/>
                <w:szCs w:val="16"/>
              </w:rPr>
              <w:t xml:space="preserve">- DOT Office supplies (Pty) ltd   </w:t>
            </w:r>
          </w:p>
          <w:p w:rsidR="00986AE0" w:rsidRDefault="00986AE0" w:rsidP="00861A27">
            <w:pPr>
              <w:rPr>
                <w:sz w:val="16"/>
                <w:szCs w:val="16"/>
              </w:rPr>
            </w:pPr>
            <w:r w:rsidRPr="00FF2CCA">
              <w:rPr>
                <w:sz w:val="16"/>
                <w:szCs w:val="16"/>
              </w:rPr>
              <w:t xml:space="preserve">- Sage computer technologies  </w:t>
            </w:r>
          </w:p>
          <w:p w:rsidR="00986AE0" w:rsidRPr="00FF2CCA" w:rsidRDefault="00986AE0" w:rsidP="00861A27">
            <w:pPr>
              <w:rPr>
                <w:sz w:val="16"/>
                <w:szCs w:val="16"/>
              </w:rPr>
            </w:pPr>
            <w:r w:rsidRPr="00FF2CCA">
              <w:rPr>
                <w:sz w:val="16"/>
                <w:szCs w:val="16"/>
              </w:rPr>
              <w:t xml:space="preserve">- Ceos Technologies </w:t>
            </w:r>
          </w:p>
          <w:p w:rsidR="00986AE0" w:rsidRPr="00E14034" w:rsidRDefault="00986AE0" w:rsidP="00861A27">
            <w:pPr>
              <w:rPr>
                <w:sz w:val="16"/>
                <w:szCs w:val="16"/>
              </w:rPr>
            </w:pPr>
          </w:p>
        </w:tc>
        <w:tc>
          <w:tcPr>
            <w:tcW w:w="1824" w:type="dxa"/>
            <w:tcBorders>
              <w:top w:val="single" w:sz="4" w:space="0" w:color="auto"/>
              <w:left w:val="single" w:sz="4" w:space="0" w:color="auto"/>
              <w:bottom w:val="single" w:sz="4" w:space="0" w:color="auto"/>
              <w:right w:val="single" w:sz="4" w:space="0" w:color="auto"/>
            </w:tcBorders>
          </w:tcPr>
          <w:p w:rsidR="00986AE0" w:rsidRDefault="00986AE0" w:rsidP="00861A27">
            <w:pPr>
              <w:rPr>
                <w:sz w:val="16"/>
                <w:szCs w:val="16"/>
              </w:rPr>
            </w:pPr>
            <w:r w:rsidRPr="00FF2CCA">
              <w:rPr>
                <w:sz w:val="16"/>
                <w:szCs w:val="16"/>
              </w:rPr>
              <w:t xml:space="preserve">-  - Manenzhe wa gono business consulting  </w:t>
            </w:r>
          </w:p>
          <w:p w:rsidR="00986AE0" w:rsidRDefault="00986AE0" w:rsidP="00861A27">
            <w:pPr>
              <w:rPr>
                <w:sz w:val="16"/>
                <w:szCs w:val="16"/>
              </w:rPr>
            </w:pPr>
            <w:r w:rsidRPr="00FF2CCA">
              <w:rPr>
                <w:sz w:val="16"/>
                <w:szCs w:val="16"/>
              </w:rPr>
              <w:t xml:space="preserve"> - Ezevee Computer Solutions  </w:t>
            </w:r>
          </w:p>
          <w:p w:rsidR="00986AE0" w:rsidRDefault="00986AE0" w:rsidP="00861A27">
            <w:pPr>
              <w:rPr>
                <w:sz w:val="16"/>
                <w:szCs w:val="16"/>
              </w:rPr>
            </w:pPr>
            <w:r w:rsidRPr="00FF2CCA">
              <w:rPr>
                <w:sz w:val="16"/>
                <w:szCs w:val="16"/>
              </w:rPr>
              <w:t xml:space="preserve">- Centennial Trading company  </w:t>
            </w:r>
          </w:p>
          <w:p w:rsidR="00986AE0" w:rsidRDefault="00986AE0" w:rsidP="00861A27">
            <w:pPr>
              <w:rPr>
                <w:sz w:val="16"/>
                <w:szCs w:val="16"/>
              </w:rPr>
            </w:pPr>
            <w:r w:rsidRPr="00FF2CCA">
              <w:rPr>
                <w:sz w:val="16"/>
                <w:szCs w:val="16"/>
              </w:rPr>
              <w:t xml:space="preserve">- Datacentrix </w:t>
            </w:r>
          </w:p>
          <w:p w:rsidR="00986AE0" w:rsidRDefault="00986AE0" w:rsidP="00861A27">
            <w:pPr>
              <w:rPr>
                <w:sz w:val="16"/>
                <w:szCs w:val="16"/>
              </w:rPr>
            </w:pPr>
            <w:r w:rsidRPr="00FF2CCA">
              <w:rPr>
                <w:sz w:val="16"/>
                <w:szCs w:val="16"/>
              </w:rPr>
              <w:t xml:space="preserve">- DOT Office supplies (Pty) ltd   </w:t>
            </w:r>
          </w:p>
          <w:p w:rsidR="00986AE0" w:rsidRDefault="00986AE0" w:rsidP="00861A27">
            <w:pPr>
              <w:rPr>
                <w:sz w:val="16"/>
                <w:szCs w:val="16"/>
              </w:rPr>
            </w:pPr>
            <w:r w:rsidRPr="00FF2CCA">
              <w:rPr>
                <w:sz w:val="16"/>
                <w:szCs w:val="16"/>
              </w:rPr>
              <w:t xml:space="preserve">- Sage computer technologies  </w:t>
            </w:r>
          </w:p>
          <w:p w:rsidR="00986AE0" w:rsidRPr="00FF2CCA" w:rsidRDefault="00986AE0" w:rsidP="00861A27">
            <w:pPr>
              <w:rPr>
                <w:sz w:val="16"/>
                <w:szCs w:val="16"/>
              </w:rPr>
            </w:pPr>
            <w:r w:rsidRPr="00FF2CCA">
              <w:rPr>
                <w:sz w:val="16"/>
                <w:szCs w:val="16"/>
              </w:rPr>
              <w:t xml:space="preserve">- Ceos Technologies </w:t>
            </w:r>
          </w:p>
          <w:p w:rsidR="00986AE0" w:rsidRPr="00FF2CCA" w:rsidRDefault="00986AE0" w:rsidP="00861A27">
            <w:pPr>
              <w:rPr>
                <w:sz w:val="16"/>
                <w:szCs w:val="16"/>
              </w:rPr>
            </w:pPr>
            <w:r w:rsidRPr="00FF2CCA">
              <w:rPr>
                <w:sz w:val="16"/>
                <w:szCs w:val="16"/>
              </w:rPr>
              <w:t xml:space="preserve"> </w:t>
            </w:r>
          </w:p>
          <w:p w:rsidR="00986AE0" w:rsidRPr="00E14034" w:rsidRDefault="00986AE0" w:rsidP="00861A27">
            <w:pPr>
              <w:rPr>
                <w:sz w:val="16"/>
                <w:szCs w:val="16"/>
              </w:rPr>
            </w:pPr>
          </w:p>
        </w:tc>
        <w:tc>
          <w:tcPr>
            <w:tcW w:w="1264"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E14034">
              <w:rPr>
                <w:sz w:val="16"/>
                <w:szCs w:val="16"/>
              </w:rPr>
              <w:t>4 777 173,76</w:t>
            </w:r>
          </w:p>
        </w:tc>
        <w:tc>
          <w:tcPr>
            <w:tcW w:w="1230"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B41A53">
              <w:rPr>
                <w:sz w:val="16"/>
                <w:szCs w:val="16"/>
              </w:rPr>
              <w:t>3 965 229.49</w:t>
            </w:r>
          </w:p>
        </w:tc>
        <w:tc>
          <w:tcPr>
            <w:tcW w:w="1180" w:type="dxa"/>
            <w:tcBorders>
              <w:top w:val="single" w:sz="4" w:space="0" w:color="auto"/>
              <w:left w:val="single" w:sz="4" w:space="0" w:color="auto"/>
              <w:bottom w:val="single" w:sz="4" w:space="0" w:color="auto"/>
              <w:right w:val="single" w:sz="4" w:space="0" w:color="auto"/>
            </w:tcBorders>
          </w:tcPr>
          <w:p w:rsidR="00986AE0" w:rsidRPr="00B41A53" w:rsidRDefault="00986AE0" w:rsidP="00861A27">
            <w:pPr>
              <w:jc w:val="right"/>
              <w:rPr>
                <w:sz w:val="16"/>
                <w:szCs w:val="16"/>
              </w:rPr>
            </w:pPr>
            <w:r>
              <w:rPr>
                <w:sz w:val="16"/>
                <w:szCs w:val="16"/>
              </w:rPr>
              <w:t>Goods and services – assets less than R5000 – machinery and equipment</w:t>
            </w:r>
          </w:p>
        </w:tc>
      </w:tr>
      <w:tr w:rsidR="00986AE0" w:rsidRPr="00E14034" w:rsidTr="00861A27">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Default="00986AE0" w:rsidP="00861A27">
            <w:pPr>
              <w:rPr>
                <w:sz w:val="16"/>
                <w:szCs w:val="16"/>
              </w:rPr>
            </w:pPr>
            <w:r w:rsidRPr="00E14034">
              <w:rPr>
                <w:sz w:val="16"/>
                <w:szCs w:val="16"/>
              </w:rPr>
              <w:t>HP11/54</w:t>
            </w:r>
          </w:p>
          <w:p w:rsidR="00986AE0" w:rsidRDefault="00986AE0" w:rsidP="00861A27">
            <w:pPr>
              <w:rPr>
                <w:sz w:val="16"/>
                <w:szCs w:val="16"/>
              </w:rPr>
            </w:pPr>
          </w:p>
          <w:p w:rsidR="00986AE0" w:rsidRPr="00E14034" w:rsidRDefault="00986AE0" w:rsidP="00861A27">
            <w:pPr>
              <w:rPr>
                <w:rFonts w:eastAsia="Calibri"/>
                <w:sz w:val="16"/>
                <w:szCs w:val="16"/>
              </w:rPr>
            </w:pPr>
            <w:r w:rsidRPr="00FF2CCA">
              <w:rPr>
                <w:sz w:val="16"/>
                <w:szCs w:val="16"/>
              </w:rPr>
              <w:t>Note that the department participated in a SITA Transversal Infomation Technology Skill Contract 431.</w:t>
            </w:r>
          </w:p>
        </w:tc>
        <w:tc>
          <w:tcPr>
            <w:tcW w:w="14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E14034" w:rsidRDefault="00986AE0" w:rsidP="00861A27">
            <w:pPr>
              <w:rPr>
                <w:rFonts w:eastAsia="Calibri"/>
                <w:sz w:val="16"/>
                <w:szCs w:val="16"/>
              </w:rPr>
            </w:pPr>
            <w:r w:rsidRPr="00E14034">
              <w:rPr>
                <w:sz w:val="16"/>
                <w:szCs w:val="16"/>
              </w:rPr>
              <w:t>Omega Digital Technology</w:t>
            </w:r>
          </w:p>
        </w:tc>
        <w:tc>
          <w:tcPr>
            <w:tcW w:w="1927" w:type="dxa"/>
            <w:tcBorders>
              <w:top w:val="single" w:sz="4" w:space="0" w:color="auto"/>
              <w:left w:val="single" w:sz="4" w:space="0" w:color="auto"/>
              <w:bottom w:val="single" w:sz="4" w:space="0" w:color="auto"/>
              <w:right w:val="single" w:sz="4" w:space="0" w:color="auto"/>
            </w:tcBorders>
          </w:tcPr>
          <w:p w:rsidR="00986AE0" w:rsidRPr="00FF2CCA" w:rsidRDefault="00986AE0" w:rsidP="00861A27">
            <w:pPr>
              <w:rPr>
                <w:sz w:val="16"/>
                <w:szCs w:val="16"/>
              </w:rPr>
            </w:pPr>
            <w:r w:rsidRPr="00FF2CCA">
              <w:rPr>
                <w:sz w:val="16"/>
                <w:szCs w:val="16"/>
              </w:rPr>
              <w:t xml:space="preserve">- Avpro 2000 Sytems </w:t>
            </w:r>
          </w:p>
          <w:p w:rsidR="00986AE0" w:rsidRPr="00FF2CCA" w:rsidRDefault="00986AE0" w:rsidP="00861A27">
            <w:pPr>
              <w:rPr>
                <w:sz w:val="16"/>
                <w:szCs w:val="16"/>
              </w:rPr>
            </w:pPr>
            <w:r>
              <w:rPr>
                <w:sz w:val="16"/>
                <w:szCs w:val="16"/>
              </w:rPr>
              <w:t xml:space="preserve"> - AE Soft (Pty) Ltd</w:t>
            </w:r>
          </w:p>
          <w:p w:rsidR="00986AE0" w:rsidRPr="00FF2CCA" w:rsidRDefault="00986AE0" w:rsidP="00861A27">
            <w:pPr>
              <w:rPr>
                <w:sz w:val="16"/>
                <w:szCs w:val="16"/>
              </w:rPr>
            </w:pPr>
            <w:r>
              <w:rPr>
                <w:sz w:val="16"/>
                <w:szCs w:val="16"/>
              </w:rPr>
              <w:t xml:space="preserve"> - Infrasol (Pty) Ltd</w:t>
            </w:r>
          </w:p>
          <w:p w:rsidR="00986AE0" w:rsidRPr="00FF2CCA" w:rsidRDefault="00986AE0" w:rsidP="00861A27">
            <w:pPr>
              <w:rPr>
                <w:sz w:val="16"/>
                <w:szCs w:val="16"/>
              </w:rPr>
            </w:pPr>
            <w:r w:rsidRPr="00FF2CCA">
              <w:rPr>
                <w:sz w:val="16"/>
                <w:szCs w:val="16"/>
              </w:rPr>
              <w:t>- Sizwe Business Ne</w:t>
            </w:r>
            <w:r>
              <w:rPr>
                <w:sz w:val="16"/>
                <w:szCs w:val="16"/>
              </w:rPr>
              <w:t xml:space="preserve">tworking (Pty) Ltd </w:t>
            </w:r>
          </w:p>
          <w:p w:rsidR="00986AE0" w:rsidRPr="00FF2CCA" w:rsidRDefault="00986AE0" w:rsidP="00861A27">
            <w:pPr>
              <w:rPr>
                <w:sz w:val="16"/>
                <w:szCs w:val="16"/>
              </w:rPr>
            </w:pPr>
            <w:r w:rsidRPr="00FF2CCA">
              <w:rPr>
                <w:sz w:val="16"/>
                <w:szCs w:val="16"/>
              </w:rPr>
              <w:t>- Omega Digital Technologies (Pt</w:t>
            </w:r>
            <w:r>
              <w:rPr>
                <w:sz w:val="16"/>
                <w:szCs w:val="16"/>
              </w:rPr>
              <w:t xml:space="preserve">y) Ltd </w:t>
            </w:r>
          </w:p>
          <w:p w:rsidR="00986AE0" w:rsidRPr="00FF2CCA" w:rsidRDefault="00986AE0" w:rsidP="00861A27">
            <w:pPr>
              <w:rPr>
                <w:sz w:val="16"/>
                <w:szCs w:val="16"/>
              </w:rPr>
            </w:pPr>
          </w:p>
          <w:p w:rsidR="00986AE0" w:rsidRPr="00E14034" w:rsidRDefault="00986AE0" w:rsidP="00861A27">
            <w:pPr>
              <w:rPr>
                <w:sz w:val="16"/>
                <w:szCs w:val="16"/>
              </w:rPr>
            </w:pPr>
          </w:p>
        </w:tc>
        <w:tc>
          <w:tcPr>
            <w:tcW w:w="1824" w:type="dxa"/>
            <w:tcBorders>
              <w:top w:val="single" w:sz="4" w:space="0" w:color="auto"/>
              <w:left w:val="single" w:sz="4" w:space="0" w:color="auto"/>
              <w:bottom w:val="single" w:sz="4" w:space="0" w:color="auto"/>
              <w:right w:val="single" w:sz="4" w:space="0" w:color="auto"/>
            </w:tcBorders>
          </w:tcPr>
          <w:p w:rsidR="00986AE0" w:rsidRPr="00FF2CCA" w:rsidRDefault="00986AE0" w:rsidP="00861A27">
            <w:pPr>
              <w:rPr>
                <w:sz w:val="16"/>
                <w:szCs w:val="16"/>
              </w:rPr>
            </w:pPr>
            <w:r w:rsidRPr="00FF2CCA">
              <w:rPr>
                <w:sz w:val="16"/>
                <w:szCs w:val="16"/>
              </w:rPr>
              <w:t>-</w:t>
            </w:r>
            <w:r>
              <w:rPr>
                <w:sz w:val="16"/>
                <w:szCs w:val="16"/>
              </w:rPr>
              <w:t xml:space="preserve"> Avpro 2000 Sytems</w:t>
            </w:r>
          </w:p>
          <w:p w:rsidR="00986AE0" w:rsidRPr="00FF2CCA" w:rsidRDefault="00986AE0" w:rsidP="00861A27">
            <w:pPr>
              <w:rPr>
                <w:sz w:val="16"/>
                <w:szCs w:val="16"/>
              </w:rPr>
            </w:pPr>
            <w:r w:rsidRPr="00FF2CCA">
              <w:rPr>
                <w:sz w:val="16"/>
                <w:szCs w:val="16"/>
              </w:rPr>
              <w:t xml:space="preserve"> -</w:t>
            </w:r>
            <w:r>
              <w:rPr>
                <w:sz w:val="16"/>
                <w:szCs w:val="16"/>
              </w:rPr>
              <w:t xml:space="preserve"> AE Soft (Pty) Ltd </w:t>
            </w:r>
          </w:p>
          <w:p w:rsidR="00986AE0" w:rsidRPr="00FF2CCA" w:rsidRDefault="00986AE0" w:rsidP="00861A27">
            <w:pPr>
              <w:rPr>
                <w:sz w:val="16"/>
                <w:szCs w:val="16"/>
              </w:rPr>
            </w:pPr>
            <w:r w:rsidRPr="00FF2CCA">
              <w:rPr>
                <w:sz w:val="16"/>
                <w:szCs w:val="16"/>
              </w:rPr>
              <w:t xml:space="preserve"> - </w:t>
            </w:r>
            <w:r>
              <w:rPr>
                <w:sz w:val="16"/>
                <w:szCs w:val="16"/>
              </w:rPr>
              <w:t xml:space="preserve">Infrasol (Pty) Ltd </w:t>
            </w:r>
          </w:p>
          <w:p w:rsidR="00986AE0" w:rsidRPr="00FF2CCA" w:rsidRDefault="00986AE0" w:rsidP="00861A27">
            <w:pPr>
              <w:rPr>
                <w:sz w:val="16"/>
                <w:szCs w:val="16"/>
              </w:rPr>
            </w:pPr>
            <w:r w:rsidRPr="00FF2CCA">
              <w:rPr>
                <w:sz w:val="16"/>
                <w:szCs w:val="16"/>
              </w:rPr>
              <w:t>- Sizwe Business Ne</w:t>
            </w:r>
            <w:r>
              <w:rPr>
                <w:sz w:val="16"/>
                <w:szCs w:val="16"/>
              </w:rPr>
              <w:t xml:space="preserve">tworking (Pty) Ltd </w:t>
            </w:r>
          </w:p>
          <w:p w:rsidR="00986AE0" w:rsidRPr="00FF2CCA" w:rsidRDefault="00986AE0" w:rsidP="00861A27">
            <w:pPr>
              <w:rPr>
                <w:sz w:val="16"/>
                <w:szCs w:val="16"/>
              </w:rPr>
            </w:pPr>
          </w:p>
          <w:p w:rsidR="00986AE0" w:rsidRPr="00E14034" w:rsidRDefault="00986AE0" w:rsidP="00861A27">
            <w:pPr>
              <w:rPr>
                <w:sz w:val="16"/>
                <w:szCs w:val="16"/>
              </w:rPr>
            </w:pPr>
          </w:p>
        </w:tc>
        <w:tc>
          <w:tcPr>
            <w:tcW w:w="1264"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E14034">
              <w:rPr>
                <w:sz w:val="16"/>
                <w:szCs w:val="16"/>
              </w:rPr>
              <w:t>5 829 820,14</w:t>
            </w:r>
          </w:p>
        </w:tc>
        <w:tc>
          <w:tcPr>
            <w:tcW w:w="1230"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E14034">
              <w:rPr>
                <w:sz w:val="16"/>
                <w:szCs w:val="16"/>
              </w:rPr>
              <w:t>5 829 820,14</w:t>
            </w:r>
          </w:p>
        </w:tc>
        <w:tc>
          <w:tcPr>
            <w:tcW w:w="1180"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Pr>
                <w:sz w:val="16"/>
                <w:szCs w:val="16"/>
              </w:rPr>
              <w:t>Goods and services  - computer services  - external computer service providers</w:t>
            </w:r>
          </w:p>
        </w:tc>
      </w:tr>
      <w:tr w:rsidR="00986AE0" w:rsidRPr="00E14034" w:rsidTr="00861A27">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Default="00986AE0" w:rsidP="00861A27">
            <w:pPr>
              <w:rPr>
                <w:sz w:val="16"/>
                <w:szCs w:val="16"/>
              </w:rPr>
            </w:pPr>
            <w:r>
              <w:rPr>
                <w:sz w:val="16"/>
                <w:szCs w:val="16"/>
              </w:rPr>
              <w:t>HS11/036</w:t>
            </w:r>
          </w:p>
          <w:p w:rsidR="00986AE0" w:rsidRDefault="00986AE0" w:rsidP="00861A27">
            <w:pPr>
              <w:rPr>
                <w:sz w:val="16"/>
                <w:szCs w:val="16"/>
              </w:rPr>
            </w:pPr>
          </w:p>
          <w:p w:rsidR="00986AE0" w:rsidRDefault="00986AE0" w:rsidP="00861A27">
            <w:pPr>
              <w:rPr>
                <w:sz w:val="16"/>
                <w:szCs w:val="16"/>
              </w:rPr>
            </w:pPr>
            <w:r w:rsidRPr="00E14034">
              <w:rPr>
                <w:sz w:val="16"/>
                <w:szCs w:val="16"/>
              </w:rPr>
              <w:t>FANO:170759</w:t>
            </w:r>
          </w:p>
          <w:p w:rsidR="00986AE0" w:rsidRDefault="00986AE0" w:rsidP="00861A27">
            <w:pPr>
              <w:rPr>
                <w:sz w:val="16"/>
                <w:szCs w:val="16"/>
              </w:rPr>
            </w:pPr>
          </w:p>
          <w:p w:rsidR="00986AE0" w:rsidRPr="00E14034" w:rsidRDefault="00986AE0" w:rsidP="00861A27">
            <w:pPr>
              <w:rPr>
                <w:rFonts w:eastAsia="Calibri"/>
                <w:sz w:val="16"/>
                <w:szCs w:val="16"/>
              </w:rPr>
            </w:pPr>
            <w:r w:rsidRPr="00FF2CCA">
              <w:rPr>
                <w:sz w:val="16"/>
                <w:szCs w:val="16"/>
              </w:rPr>
              <w:t>Note that the department participated in a SITA Transversal Infomation Technology Skill Contract RFB 569/2008.</w:t>
            </w:r>
          </w:p>
        </w:tc>
        <w:tc>
          <w:tcPr>
            <w:tcW w:w="14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E14034" w:rsidRDefault="00986AE0" w:rsidP="00861A27">
            <w:pPr>
              <w:rPr>
                <w:rFonts w:eastAsia="Calibri"/>
                <w:sz w:val="16"/>
                <w:szCs w:val="16"/>
              </w:rPr>
            </w:pPr>
            <w:r w:rsidRPr="00E14034">
              <w:rPr>
                <w:sz w:val="16"/>
                <w:szCs w:val="16"/>
              </w:rPr>
              <w:t>Titan Centre of Excelence</w:t>
            </w:r>
          </w:p>
        </w:tc>
        <w:tc>
          <w:tcPr>
            <w:tcW w:w="1927" w:type="dxa"/>
            <w:tcBorders>
              <w:top w:val="single" w:sz="4" w:space="0" w:color="auto"/>
              <w:left w:val="single" w:sz="4" w:space="0" w:color="auto"/>
              <w:bottom w:val="single" w:sz="4" w:space="0" w:color="auto"/>
              <w:right w:val="single" w:sz="4" w:space="0" w:color="auto"/>
            </w:tcBorders>
          </w:tcPr>
          <w:p w:rsidR="00986AE0" w:rsidRPr="00FF2CCA" w:rsidRDefault="00986AE0" w:rsidP="00861A27">
            <w:pPr>
              <w:rPr>
                <w:sz w:val="16"/>
                <w:szCs w:val="16"/>
              </w:rPr>
            </w:pPr>
            <w:r w:rsidRPr="00FF2CCA">
              <w:rPr>
                <w:sz w:val="16"/>
                <w:szCs w:val="16"/>
              </w:rPr>
              <w:t>- Remoteq Solut</w:t>
            </w:r>
            <w:r>
              <w:rPr>
                <w:sz w:val="16"/>
                <w:szCs w:val="16"/>
              </w:rPr>
              <w:t xml:space="preserve">ions amounting to </w:t>
            </w:r>
          </w:p>
          <w:p w:rsidR="00986AE0" w:rsidRPr="00FF2CCA" w:rsidRDefault="00986AE0" w:rsidP="00861A27">
            <w:pPr>
              <w:rPr>
                <w:sz w:val="16"/>
                <w:szCs w:val="16"/>
              </w:rPr>
            </w:pPr>
            <w:r w:rsidRPr="00FF2CCA">
              <w:rPr>
                <w:sz w:val="16"/>
                <w:szCs w:val="16"/>
              </w:rPr>
              <w:t xml:space="preserve"> - Titan Centre of Excele</w:t>
            </w:r>
            <w:r>
              <w:rPr>
                <w:sz w:val="16"/>
                <w:szCs w:val="16"/>
              </w:rPr>
              <w:t xml:space="preserve">nce  </w:t>
            </w:r>
          </w:p>
          <w:p w:rsidR="00986AE0" w:rsidRPr="00FF2CCA" w:rsidRDefault="00986AE0" w:rsidP="00861A27">
            <w:pPr>
              <w:rPr>
                <w:sz w:val="16"/>
                <w:szCs w:val="16"/>
              </w:rPr>
            </w:pPr>
            <w:r w:rsidRPr="00FF2CCA">
              <w:rPr>
                <w:sz w:val="16"/>
                <w:szCs w:val="16"/>
              </w:rPr>
              <w:t xml:space="preserve"> - IT Empowerment Consu</w:t>
            </w:r>
            <w:r>
              <w:rPr>
                <w:sz w:val="16"/>
                <w:szCs w:val="16"/>
              </w:rPr>
              <w:t xml:space="preserve">lting </w:t>
            </w:r>
          </w:p>
          <w:p w:rsidR="00986AE0" w:rsidRPr="00FF2CCA" w:rsidRDefault="00986AE0" w:rsidP="00861A27">
            <w:pPr>
              <w:rPr>
                <w:sz w:val="16"/>
                <w:szCs w:val="16"/>
              </w:rPr>
            </w:pPr>
            <w:r w:rsidRPr="00FF2CCA">
              <w:rPr>
                <w:sz w:val="16"/>
                <w:szCs w:val="16"/>
              </w:rPr>
              <w:t xml:space="preserve"> - Nambithi Technolo</w:t>
            </w:r>
            <w:r>
              <w:rPr>
                <w:sz w:val="16"/>
                <w:szCs w:val="16"/>
              </w:rPr>
              <w:t>gies</w:t>
            </w:r>
          </w:p>
          <w:p w:rsidR="00986AE0" w:rsidRPr="00E14034" w:rsidRDefault="00986AE0" w:rsidP="00861A27">
            <w:pPr>
              <w:rPr>
                <w:sz w:val="16"/>
                <w:szCs w:val="16"/>
              </w:rPr>
            </w:pPr>
            <w:r w:rsidRPr="00FF2CCA">
              <w:rPr>
                <w:sz w:val="16"/>
                <w:szCs w:val="16"/>
              </w:rPr>
              <w:t>.</w:t>
            </w:r>
          </w:p>
        </w:tc>
        <w:tc>
          <w:tcPr>
            <w:tcW w:w="1824" w:type="dxa"/>
            <w:tcBorders>
              <w:top w:val="single" w:sz="4" w:space="0" w:color="auto"/>
              <w:left w:val="single" w:sz="4" w:space="0" w:color="auto"/>
              <w:bottom w:val="single" w:sz="4" w:space="0" w:color="auto"/>
              <w:right w:val="single" w:sz="4" w:space="0" w:color="auto"/>
            </w:tcBorders>
          </w:tcPr>
          <w:p w:rsidR="00986AE0" w:rsidRPr="00FF2CCA" w:rsidRDefault="00986AE0" w:rsidP="00861A27">
            <w:pPr>
              <w:rPr>
                <w:sz w:val="16"/>
                <w:szCs w:val="16"/>
              </w:rPr>
            </w:pPr>
            <w:r w:rsidRPr="00FF2CCA">
              <w:rPr>
                <w:sz w:val="16"/>
                <w:szCs w:val="16"/>
              </w:rPr>
              <w:t xml:space="preserve">- Remoteq Solutions </w:t>
            </w:r>
          </w:p>
          <w:p w:rsidR="00986AE0" w:rsidRPr="00FF2CCA" w:rsidRDefault="00986AE0" w:rsidP="00861A27">
            <w:pPr>
              <w:rPr>
                <w:sz w:val="16"/>
                <w:szCs w:val="16"/>
              </w:rPr>
            </w:pPr>
            <w:r w:rsidRPr="00FF2CCA">
              <w:rPr>
                <w:sz w:val="16"/>
                <w:szCs w:val="16"/>
              </w:rPr>
              <w:t xml:space="preserve">  - IT Empowerment Consulting </w:t>
            </w:r>
          </w:p>
          <w:p w:rsidR="00986AE0" w:rsidRPr="00E14034" w:rsidRDefault="00986AE0" w:rsidP="00861A27">
            <w:pPr>
              <w:rPr>
                <w:sz w:val="16"/>
                <w:szCs w:val="16"/>
              </w:rPr>
            </w:pPr>
            <w:r w:rsidRPr="00FF2CCA">
              <w:rPr>
                <w:sz w:val="16"/>
                <w:szCs w:val="16"/>
              </w:rPr>
              <w:t xml:space="preserve"> - Nambithi Technologies </w:t>
            </w:r>
          </w:p>
        </w:tc>
        <w:tc>
          <w:tcPr>
            <w:tcW w:w="1264"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E14034">
              <w:rPr>
                <w:sz w:val="16"/>
                <w:szCs w:val="16"/>
              </w:rPr>
              <w:t>1 834 431,00</w:t>
            </w:r>
          </w:p>
        </w:tc>
        <w:tc>
          <w:tcPr>
            <w:tcW w:w="1230"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B41A53">
              <w:rPr>
                <w:sz w:val="16"/>
                <w:szCs w:val="16"/>
              </w:rPr>
              <w:t>330 000.00</w:t>
            </w:r>
          </w:p>
        </w:tc>
        <w:tc>
          <w:tcPr>
            <w:tcW w:w="1180" w:type="dxa"/>
            <w:tcBorders>
              <w:top w:val="single" w:sz="4" w:space="0" w:color="auto"/>
              <w:left w:val="single" w:sz="4" w:space="0" w:color="auto"/>
              <w:bottom w:val="single" w:sz="4" w:space="0" w:color="auto"/>
              <w:right w:val="single" w:sz="4" w:space="0" w:color="auto"/>
            </w:tcBorders>
          </w:tcPr>
          <w:p w:rsidR="00986AE0" w:rsidRPr="00B41A53" w:rsidRDefault="00986AE0" w:rsidP="00861A27">
            <w:pPr>
              <w:jc w:val="right"/>
              <w:rPr>
                <w:sz w:val="16"/>
                <w:szCs w:val="16"/>
              </w:rPr>
            </w:pPr>
            <w:r>
              <w:rPr>
                <w:sz w:val="16"/>
                <w:szCs w:val="16"/>
              </w:rPr>
              <w:t>Goods and  services  - contractors – agency and support</w:t>
            </w:r>
          </w:p>
        </w:tc>
      </w:tr>
      <w:tr w:rsidR="00986AE0" w:rsidRPr="00E14034" w:rsidTr="00861A27">
        <w:trPr>
          <w:trHeight w:val="237"/>
        </w:trPr>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Default="00986AE0" w:rsidP="00861A27">
            <w:pPr>
              <w:rPr>
                <w:sz w:val="16"/>
                <w:szCs w:val="16"/>
              </w:rPr>
            </w:pPr>
            <w:r>
              <w:rPr>
                <w:sz w:val="16"/>
                <w:szCs w:val="16"/>
              </w:rPr>
              <w:t>HS10/008</w:t>
            </w:r>
          </w:p>
          <w:p w:rsidR="00986AE0" w:rsidRDefault="00986AE0" w:rsidP="00861A27">
            <w:pPr>
              <w:rPr>
                <w:sz w:val="16"/>
                <w:szCs w:val="16"/>
              </w:rPr>
            </w:pPr>
          </w:p>
          <w:p w:rsidR="00986AE0" w:rsidRDefault="00986AE0" w:rsidP="00861A27">
            <w:pPr>
              <w:rPr>
                <w:sz w:val="16"/>
                <w:szCs w:val="16"/>
              </w:rPr>
            </w:pPr>
            <w:r w:rsidRPr="00E14034">
              <w:rPr>
                <w:sz w:val="16"/>
                <w:szCs w:val="16"/>
              </w:rPr>
              <w:t>FANO:052056</w:t>
            </w:r>
          </w:p>
          <w:p w:rsidR="00986AE0" w:rsidRDefault="00986AE0" w:rsidP="00861A27">
            <w:pPr>
              <w:rPr>
                <w:sz w:val="16"/>
                <w:szCs w:val="16"/>
              </w:rPr>
            </w:pPr>
          </w:p>
          <w:p w:rsidR="00986AE0" w:rsidRPr="00E14034" w:rsidRDefault="00986AE0" w:rsidP="00861A27">
            <w:pPr>
              <w:rPr>
                <w:rFonts w:eastAsia="Calibri"/>
                <w:sz w:val="16"/>
                <w:szCs w:val="16"/>
              </w:rPr>
            </w:pPr>
            <w:r w:rsidRPr="0000636C">
              <w:rPr>
                <w:rFonts w:eastAsia="Calibri"/>
                <w:sz w:val="16"/>
                <w:szCs w:val="16"/>
              </w:rPr>
              <w:t>SITA Contract #:570/2008</w:t>
            </w:r>
          </w:p>
        </w:tc>
        <w:tc>
          <w:tcPr>
            <w:tcW w:w="14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E14034" w:rsidRDefault="00986AE0" w:rsidP="00861A27">
            <w:pPr>
              <w:rPr>
                <w:rFonts w:eastAsia="Calibri"/>
                <w:sz w:val="16"/>
                <w:szCs w:val="16"/>
              </w:rPr>
            </w:pPr>
            <w:r w:rsidRPr="00E14034">
              <w:rPr>
                <w:sz w:val="16"/>
                <w:szCs w:val="16"/>
              </w:rPr>
              <w:t>Computer Foundation</w:t>
            </w:r>
          </w:p>
        </w:tc>
        <w:tc>
          <w:tcPr>
            <w:tcW w:w="1927" w:type="dxa"/>
            <w:tcBorders>
              <w:top w:val="single" w:sz="4" w:space="0" w:color="auto"/>
              <w:left w:val="single" w:sz="4" w:space="0" w:color="auto"/>
              <w:bottom w:val="single" w:sz="4" w:space="0" w:color="auto"/>
              <w:right w:val="single" w:sz="4" w:space="0" w:color="auto"/>
            </w:tcBorders>
          </w:tcPr>
          <w:p w:rsidR="00986AE0" w:rsidRDefault="00986AE0" w:rsidP="00861A27">
            <w:pPr>
              <w:rPr>
                <w:sz w:val="16"/>
                <w:szCs w:val="16"/>
              </w:rPr>
            </w:pPr>
            <w:r w:rsidRPr="0000636C">
              <w:rPr>
                <w:sz w:val="16"/>
                <w:szCs w:val="16"/>
              </w:rPr>
              <w:t>- Computer Founda</w:t>
            </w:r>
            <w:r>
              <w:rPr>
                <w:sz w:val="16"/>
                <w:szCs w:val="16"/>
              </w:rPr>
              <w:t xml:space="preserve">tion </w:t>
            </w:r>
          </w:p>
          <w:p w:rsidR="00986AE0" w:rsidRPr="0000636C" w:rsidRDefault="00986AE0" w:rsidP="00861A27">
            <w:pPr>
              <w:rPr>
                <w:sz w:val="16"/>
                <w:szCs w:val="16"/>
              </w:rPr>
            </w:pPr>
            <w:r w:rsidRPr="0000636C">
              <w:rPr>
                <w:sz w:val="16"/>
                <w:szCs w:val="16"/>
              </w:rPr>
              <w:t>- Open Spatial Solut</w:t>
            </w:r>
            <w:r>
              <w:rPr>
                <w:sz w:val="16"/>
                <w:szCs w:val="16"/>
              </w:rPr>
              <w:t xml:space="preserve">ion  </w:t>
            </w:r>
          </w:p>
          <w:p w:rsidR="00986AE0" w:rsidRPr="0000636C" w:rsidRDefault="00986AE0" w:rsidP="00861A27">
            <w:pPr>
              <w:rPr>
                <w:sz w:val="16"/>
                <w:szCs w:val="16"/>
              </w:rPr>
            </w:pPr>
            <w:r w:rsidRPr="0000636C">
              <w:rPr>
                <w:sz w:val="16"/>
                <w:szCs w:val="16"/>
              </w:rPr>
              <w:t xml:space="preserve"> - Ikando t/a IT Ma</w:t>
            </w:r>
            <w:r>
              <w:rPr>
                <w:sz w:val="16"/>
                <w:szCs w:val="16"/>
              </w:rPr>
              <w:t xml:space="preserve">ster </w:t>
            </w:r>
          </w:p>
          <w:p w:rsidR="00986AE0" w:rsidRPr="0000636C" w:rsidRDefault="00986AE0" w:rsidP="00861A27">
            <w:pPr>
              <w:rPr>
                <w:sz w:val="16"/>
                <w:szCs w:val="16"/>
              </w:rPr>
            </w:pPr>
            <w:r w:rsidRPr="0000636C">
              <w:rPr>
                <w:sz w:val="16"/>
                <w:szCs w:val="16"/>
              </w:rPr>
              <w:t xml:space="preserve"> - Valo</w:t>
            </w:r>
            <w:r>
              <w:rPr>
                <w:sz w:val="16"/>
                <w:szCs w:val="16"/>
              </w:rPr>
              <w:t xml:space="preserve">r IT </w:t>
            </w:r>
          </w:p>
          <w:p w:rsidR="00986AE0" w:rsidRDefault="00986AE0" w:rsidP="00861A27">
            <w:pPr>
              <w:rPr>
                <w:sz w:val="16"/>
                <w:szCs w:val="16"/>
              </w:rPr>
            </w:pPr>
            <w:r w:rsidRPr="0000636C">
              <w:rPr>
                <w:sz w:val="16"/>
                <w:szCs w:val="16"/>
              </w:rPr>
              <w:t xml:space="preserve"> - Accenture South Africa </w:t>
            </w:r>
          </w:p>
          <w:p w:rsidR="00986AE0" w:rsidRDefault="00986AE0" w:rsidP="00861A27">
            <w:pPr>
              <w:rPr>
                <w:sz w:val="16"/>
                <w:szCs w:val="16"/>
              </w:rPr>
            </w:pPr>
            <w:r w:rsidRPr="0000636C">
              <w:rPr>
                <w:sz w:val="16"/>
                <w:szCs w:val="16"/>
              </w:rPr>
              <w:t xml:space="preserve">- HR Computek </w:t>
            </w:r>
          </w:p>
          <w:p w:rsidR="00986AE0" w:rsidRPr="00E14034" w:rsidRDefault="00986AE0" w:rsidP="00861A27">
            <w:pPr>
              <w:rPr>
                <w:sz w:val="16"/>
                <w:szCs w:val="16"/>
              </w:rPr>
            </w:pPr>
            <w:r w:rsidRPr="0000636C">
              <w:rPr>
                <w:sz w:val="16"/>
                <w:szCs w:val="16"/>
              </w:rPr>
              <w:t xml:space="preserve">- BCIT </w:t>
            </w:r>
          </w:p>
        </w:tc>
        <w:tc>
          <w:tcPr>
            <w:tcW w:w="1824"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rPr>
                <w:sz w:val="16"/>
                <w:szCs w:val="16"/>
              </w:rPr>
            </w:pPr>
            <w:r w:rsidRPr="0000636C">
              <w:rPr>
                <w:sz w:val="16"/>
                <w:szCs w:val="16"/>
              </w:rPr>
              <w:t xml:space="preserve">- Computer Foundation </w:t>
            </w:r>
          </w:p>
        </w:tc>
        <w:tc>
          <w:tcPr>
            <w:tcW w:w="1264"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E14034">
              <w:rPr>
                <w:sz w:val="16"/>
                <w:szCs w:val="16"/>
              </w:rPr>
              <w:t>5 489 510,40</w:t>
            </w:r>
          </w:p>
          <w:p w:rsidR="00986AE0" w:rsidRPr="00E14034" w:rsidRDefault="00986AE0" w:rsidP="00861A27">
            <w:pPr>
              <w:jc w:val="right"/>
              <w:rPr>
                <w:sz w:val="16"/>
                <w:szCs w:val="16"/>
              </w:rPr>
            </w:pPr>
          </w:p>
        </w:tc>
        <w:tc>
          <w:tcPr>
            <w:tcW w:w="1230"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jc w:val="right"/>
              <w:rPr>
                <w:sz w:val="16"/>
                <w:szCs w:val="16"/>
              </w:rPr>
            </w:pPr>
            <w:r w:rsidRPr="00B41A53">
              <w:rPr>
                <w:sz w:val="16"/>
                <w:szCs w:val="16"/>
              </w:rPr>
              <w:t>3 408 798,83</w:t>
            </w:r>
          </w:p>
        </w:tc>
        <w:tc>
          <w:tcPr>
            <w:tcW w:w="1180" w:type="dxa"/>
            <w:tcBorders>
              <w:top w:val="single" w:sz="4" w:space="0" w:color="auto"/>
              <w:left w:val="single" w:sz="4" w:space="0" w:color="auto"/>
              <w:bottom w:val="single" w:sz="4" w:space="0" w:color="auto"/>
              <w:right w:val="single" w:sz="4" w:space="0" w:color="auto"/>
            </w:tcBorders>
          </w:tcPr>
          <w:p w:rsidR="00986AE0" w:rsidRPr="00B41A53" w:rsidRDefault="00986AE0" w:rsidP="00861A27">
            <w:pPr>
              <w:jc w:val="right"/>
              <w:rPr>
                <w:sz w:val="16"/>
                <w:szCs w:val="16"/>
              </w:rPr>
            </w:pPr>
            <w:r>
              <w:rPr>
                <w:sz w:val="16"/>
                <w:szCs w:val="16"/>
              </w:rPr>
              <w:t>Goods and  services  - contractors – agency and support</w:t>
            </w:r>
          </w:p>
        </w:tc>
      </w:tr>
      <w:tr w:rsidR="00986AE0" w:rsidRPr="00E14034" w:rsidTr="00861A27">
        <w:tc>
          <w:tcPr>
            <w:tcW w:w="12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E14034" w:rsidRDefault="00986AE0" w:rsidP="00861A27">
            <w:pPr>
              <w:rPr>
                <w:rFonts w:eastAsia="Calibri"/>
                <w:sz w:val="16"/>
                <w:szCs w:val="16"/>
              </w:rPr>
            </w:pPr>
            <w:r w:rsidRPr="00E14034">
              <w:rPr>
                <w:sz w:val="16"/>
                <w:szCs w:val="16"/>
              </w:rPr>
              <w:t>HP11/034</w:t>
            </w:r>
          </w:p>
        </w:tc>
        <w:tc>
          <w:tcPr>
            <w:tcW w:w="14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Default="00986AE0" w:rsidP="00861A27">
            <w:pPr>
              <w:rPr>
                <w:sz w:val="16"/>
                <w:szCs w:val="16"/>
              </w:rPr>
            </w:pPr>
            <w:r w:rsidRPr="00E14034">
              <w:rPr>
                <w:sz w:val="16"/>
                <w:szCs w:val="16"/>
              </w:rPr>
              <w:t>GOBODO</w:t>
            </w:r>
          </w:p>
          <w:p w:rsidR="00986AE0" w:rsidRDefault="00986AE0" w:rsidP="00861A27">
            <w:pPr>
              <w:rPr>
                <w:sz w:val="16"/>
                <w:szCs w:val="16"/>
              </w:rPr>
            </w:pPr>
            <w:r w:rsidRPr="00E14034">
              <w:rPr>
                <w:sz w:val="16"/>
                <w:szCs w:val="16"/>
              </w:rPr>
              <w:t>MORAR INC</w:t>
            </w:r>
          </w:p>
          <w:p w:rsidR="00986AE0" w:rsidRPr="00E14034" w:rsidRDefault="00986AE0" w:rsidP="00861A27">
            <w:pPr>
              <w:rPr>
                <w:rFonts w:eastAsia="Calibri"/>
                <w:sz w:val="16"/>
                <w:szCs w:val="16"/>
              </w:rPr>
            </w:pPr>
            <w:r>
              <w:rPr>
                <w:sz w:val="16"/>
                <w:szCs w:val="16"/>
              </w:rPr>
              <w:t>DELOITTE</w:t>
            </w:r>
          </w:p>
        </w:tc>
        <w:tc>
          <w:tcPr>
            <w:tcW w:w="1927" w:type="dxa"/>
            <w:tcBorders>
              <w:top w:val="single" w:sz="4" w:space="0" w:color="auto"/>
              <w:left w:val="single" w:sz="4" w:space="0" w:color="auto"/>
              <w:bottom w:val="single" w:sz="4" w:space="0" w:color="auto"/>
              <w:right w:val="single" w:sz="4" w:space="0" w:color="auto"/>
            </w:tcBorders>
          </w:tcPr>
          <w:p w:rsidR="00986AE0" w:rsidRPr="00FA3183" w:rsidRDefault="00986AE0" w:rsidP="00861A27">
            <w:pPr>
              <w:rPr>
                <w:sz w:val="16"/>
                <w:szCs w:val="16"/>
              </w:rPr>
            </w:pPr>
            <w:r>
              <w:rPr>
                <w:sz w:val="16"/>
                <w:szCs w:val="16"/>
              </w:rPr>
              <w:t>-</w:t>
            </w:r>
            <w:r w:rsidRPr="00FA3183">
              <w:rPr>
                <w:sz w:val="16"/>
                <w:szCs w:val="16"/>
              </w:rPr>
              <w:t xml:space="preserve">Indyebo Consulting </w:t>
            </w:r>
          </w:p>
          <w:p w:rsidR="00986AE0" w:rsidRPr="00FA3183" w:rsidRDefault="00986AE0" w:rsidP="00861A27">
            <w:pPr>
              <w:rPr>
                <w:sz w:val="16"/>
                <w:szCs w:val="16"/>
              </w:rPr>
            </w:pPr>
            <w:r w:rsidRPr="00FA3183">
              <w:rPr>
                <w:sz w:val="16"/>
                <w:szCs w:val="16"/>
              </w:rPr>
              <w:t xml:space="preserve"> - Ligwa Advisory </w:t>
            </w:r>
          </w:p>
          <w:p w:rsidR="00986AE0" w:rsidRPr="00FA3183" w:rsidRDefault="00986AE0" w:rsidP="00861A27">
            <w:pPr>
              <w:rPr>
                <w:sz w:val="16"/>
                <w:szCs w:val="16"/>
              </w:rPr>
            </w:pPr>
            <w:r w:rsidRPr="00FA3183">
              <w:rPr>
                <w:sz w:val="16"/>
                <w:szCs w:val="16"/>
              </w:rPr>
              <w:t xml:space="preserve"> - Ens Forensic</w:t>
            </w:r>
          </w:p>
          <w:p w:rsidR="00986AE0" w:rsidRPr="00FA3183" w:rsidRDefault="00986AE0" w:rsidP="00861A27">
            <w:pPr>
              <w:rPr>
                <w:sz w:val="16"/>
                <w:szCs w:val="16"/>
              </w:rPr>
            </w:pPr>
            <w:r w:rsidRPr="00FA3183">
              <w:rPr>
                <w:sz w:val="16"/>
                <w:szCs w:val="16"/>
              </w:rPr>
              <w:t xml:space="preserve"> - KPMG Services </w:t>
            </w:r>
          </w:p>
          <w:p w:rsidR="00986AE0" w:rsidRPr="00FA3183" w:rsidRDefault="00986AE0" w:rsidP="00861A27">
            <w:pPr>
              <w:rPr>
                <w:sz w:val="16"/>
                <w:szCs w:val="16"/>
              </w:rPr>
            </w:pPr>
            <w:r w:rsidRPr="00FA3183">
              <w:rPr>
                <w:sz w:val="16"/>
                <w:szCs w:val="16"/>
              </w:rPr>
              <w:t xml:space="preserve"> - Ntumba Charterd </w:t>
            </w:r>
          </w:p>
          <w:p w:rsidR="00986AE0" w:rsidRPr="00FA3183" w:rsidRDefault="00986AE0" w:rsidP="00861A27">
            <w:pPr>
              <w:rPr>
                <w:sz w:val="16"/>
                <w:szCs w:val="16"/>
              </w:rPr>
            </w:pPr>
            <w:r w:rsidRPr="00FA3183">
              <w:rPr>
                <w:sz w:val="16"/>
                <w:szCs w:val="16"/>
              </w:rPr>
              <w:t xml:space="preserve"> - Sizwe Ntsaluba </w:t>
            </w:r>
          </w:p>
          <w:p w:rsidR="00986AE0" w:rsidRPr="00FA3183" w:rsidRDefault="00986AE0" w:rsidP="00861A27">
            <w:pPr>
              <w:rPr>
                <w:sz w:val="16"/>
                <w:szCs w:val="16"/>
              </w:rPr>
            </w:pPr>
            <w:r w:rsidRPr="00FA3183">
              <w:rPr>
                <w:sz w:val="16"/>
                <w:szCs w:val="16"/>
              </w:rPr>
              <w:t xml:space="preserve"> - Sizwe Business Recoveries </w:t>
            </w:r>
          </w:p>
          <w:p w:rsidR="00986AE0" w:rsidRPr="00FA3183" w:rsidRDefault="00986AE0" w:rsidP="00861A27">
            <w:pPr>
              <w:rPr>
                <w:sz w:val="16"/>
                <w:szCs w:val="16"/>
              </w:rPr>
            </w:pPr>
            <w:r w:rsidRPr="00FA3183">
              <w:rPr>
                <w:sz w:val="16"/>
                <w:szCs w:val="16"/>
              </w:rPr>
              <w:t xml:space="preserve">  - PWC  </w:t>
            </w:r>
          </w:p>
          <w:p w:rsidR="00986AE0" w:rsidRPr="00FA3183" w:rsidRDefault="00986AE0" w:rsidP="00861A27">
            <w:pPr>
              <w:rPr>
                <w:sz w:val="16"/>
                <w:szCs w:val="16"/>
              </w:rPr>
            </w:pPr>
            <w:r w:rsidRPr="00FA3183">
              <w:rPr>
                <w:sz w:val="16"/>
                <w:szCs w:val="16"/>
              </w:rPr>
              <w:t xml:space="preserve"> - Sekela Consulting </w:t>
            </w:r>
          </w:p>
          <w:p w:rsidR="00986AE0" w:rsidRPr="00FA3183" w:rsidRDefault="00986AE0" w:rsidP="00861A27">
            <w:pPr>
              <w:rPr>
                <w:sz w:val="16"/>
                <w:szCs w:val="16"/>
              </w:rPr>
            </w:pPr>
            <w:r w:rsidRPr="00FA3183">
              <w:rPr>
                <w:sz w:val="16"/>
                <w:szCs w:val="16"/>
              </w:rPr>
              <w:t xml:space="preserve"> - Morar Incorporated </w:t>
            </w:r>
          </w:p>
          <w:p w:rsidR="00986AE0" w:rsidRPr="00FA3183" w:rsidRDefault="00986AE0" w:rsidP="00861A27">
            <w:pPr>
              <w:rPr>
                <w:sz w:val="16"/>
                <w:szCs w:val="16"/>
              </w:rPr>
            </w:pPr>
            <w:r w:rsidRPr="00FA3183">
              <w:rPr>
                <w:sz w:val="16"/>
                <w:szCs w:val="16"/>
              </w:rPr>
              <w:t xml:space="preserve"> - Kwinana and Associate</w:t>
            </w:r>
          </w:p>
          <w:p w:rsidR="00986AE0" w:rsidRPr="00FA3183" w:rsidRDefault="00986AE0" w:rsidP="00861A27">
            <w:pPr>
              <w:rPr>
                <w:sz w:val="16"/>
                <w:szCs w:val="16"/>
              </w:rPr>
            </w:pPr>
            <w:r w:rsidRPr="00FA3183">
              <w:rPr>
                <w:sz w:val="16"/>
                <w:szCs w:val="16"/>
              </w:rPr>
              <w:t xml:space="preserve"> - Grant Thorton</w:t>
            </w:r>
          </w:p>
          <w:p w:rsidR="00986AE0" w:rsidRPr="00FA3183" w:rsidRDefault="00986AE0" w:rsidP="00861A27">
            <w:pPr>
              <w:rPr>
                <w:sz w:val="16"/>
                <w:szCs w:val="16"/>
              </w:rPr>
            </w:pPr>
            <w:r w:rsidRPr="00FA3183">
              <w:rPr>
                <w:sz w:val="16"/>
                <w:szCs w:val="16"/>
              </w:rPr>
              <w:t xml:space="preserve"> - Ernest and young</w:t>
            </w:r>
          </w:p>
          <w:p w:rsidR="00986AE0" w:rsidRPr="00FA3183" w:rsidRDefault="00986AE0" w:rsidP="00861A27">
            <w:pPr>
              <w:rPr>
                <w:sz w:val="16"/>
                <w:szCs w:val="16"/>
              </w:rPr>
            </w:pPr>
            <w:r w:rsidRPr="00FA3183">
              <w:rPr>
                <w:sz w:val="16"/>
                <w:szCs w:val="16"/>
              </w:rPr>
              <w:t xml:space="preserve"> - Godobo Forensic and Investment</w:t>
            </w:r>
          </w:p>
          <w:p w:rsidR="00986AE0" w:rsidRPr="00FA3183" w:rsidRDefault="00986AE0" w:rsidP="00861A27">
            <w:pPr>
              <w:rPr>
                <w:sz w:val="16"/>
                <w:szCs w:val="16"/>
              </w:rPr>
            </w:pPr>
            <w:r w:rsidRPr="00FA3183">
              <w:rPr>
                <w:sz w:val="16"/>
                <w:szCs w:val="16"/>
              </w:rPr>
              <w:t xml:space="preserve"> - Deloitte and Touche</w:t>
            </w:r>
          </w:p>
          <w:p w:rsidR="00986AE0" w:rsidRPr="00FA3183" w:rsidRDefault="00986AE0" w:rsidP="00861A27">
            <w:pPr>
              <w:rPr>
                <w:sz w:val="16"/>
                <w:szCs w:val="16"/>
              </w:rPr>
            </w:pPr>
            <w:r w:rsidRPr="00FA3183">
              <w:rPr>
                <w:sz w:val="16"/>
                <w:szCs w:val="16"/>
              </w:rPr>
              <w:t xml:space="preserve"> - Bowman Gilfillan</w:t>
            </w:r>
          </w:p>
          <w:p w:rsidR="00986AE0" w:rsidRPr="00FA3183" w:rsidRDefault="00986AE0" w:rsidP="00861A27">
            <w:pPr>
              <w:rPr>
                <w:sz w:val="16"/>
                <w:szCs w:val="16"/>
              </w:rPr>
            </w:pPr>
            <w:r w:rsidRPr="00FA3183">
              <w:rPr>
                <w:sz w:val="16"/>
                <w:szCs w:val="16"/>
              </w:rPr>
              <w:t xml:space="preserve"> - SABT &amp; Oharted Accountants </w:t>
            </w:r>
          </w:p>
          <w:p w:rsidR="00986AE0" w:rsidRPr="00E14034" w:rsidRDefault="00986AE0" w:rsidP="00861A27">
            <w:pPr>
              <w:rPr>
                <w:sz w:val="16"/>
                <w:szCs w:val="16"/>
              </w:rPr>
            </w:pPr>
            <w:r w:rsidRPr="00FA3183">
              <w:rPr>
                <w:sz w:val="16"/>
                <w:szCs w:val="16"/>
              </w:rPr>
              <w:t xml:space="preserve"> - Phandahunu Forensic</w:t>
            </w:r>
          </w:p>
        </w:tc>
        <w:tc>
          <w:tcPr>
            <w:tcW w:w="1824" w:type="dxa"/>
            <w:tcBorders>
              <w:top w:val="single" w:sz="4" w:space="0" w:color="auto"/>
              <w:left w:val="single" w:sz="4" w:space="0" w:color="auto"/>
              <w:bottom w:val="single" w:sz="4" w:space="0" w:color="auto"/>
              <w:right w:val="single" w:sz="4" w:space="0" w:color="auto"/>
            </w:tcBorders>
          </w:tcPr>
          <w:p w:rsidR="00986AE0" w:rsidRPr="00FA3183" w:rsidRDefault="00986AE0" w:rsidP="00861A27">
            <w:pPr>
              <w:rPr>
                <w:sz w:val="16"/>
                <w:szCs w:val="16"/>
              </w:rPr>
            </w:pPr>
            <w:r w:rsidRPr="00FA3183">
              <w:rPr>
                <w:sz w:val="16"/>
                <w:szCs w:val="16"/>
              </w:rPr>
              <w:t xml:space="preserve">Indyebo Consulting </w:t>
            </w:r>
          </w:p>
          <w:p w:rsidR="00986AE0" w:rsidRPr="00FA3183" w:rsidRDefault="00986AE0" w:rsidP="00861A27">
            <w:pPr>
              <w:rPr>
                <w:sz w:val="16"/>
                <w:szCs w:val="16"/>
              </w:rPr>
            </w:pPr>
            <w:r w:rsidRPr="00FA3183">
              <w:rPr>
                <w:sz w:val="16"/>
                <w:szCs w:val="16"/>
              </w:rPr>
              <w:t xml:space="preserve"> - Ligwa Advisory </w:t>
            </w:r>
          </w:p>
          <w:p w:rsidR="00986AE0" w:rsidRPr="00FA3183" w:rsidRDefault="00986AE0" w:rsidP="00861A27">
            <w:pPr>
              <w:rPr>
                <w:sz w:val="16"/>
                <w:szCs w:val="16"/>
              </w:rPr>
            </w:pPr>
            <w:r w:rsidRPr="00FA3183">
              <w:rPr>
                <w:sz w:val="16"/>
                <w:szCs w:val="16"/>
              </w:rPr>
              <w:t xml:space="preserve"> - Ens Forensic</w:t>
            </w:r>
          </w:p>
          <w:p w:rsidR="00986AE0" w:rsidRPr="00FA3183" w:rsidRDefault="00986AE0" w:rsidP="00861A27">
            <w:pPr>
              <w:rPr>
                <w:sz w:val="16"/>
                <w:szCs w:val="16"/>
              </w:rPr>
            </w:pPr>
          </w:p>
          <w:p w:rsidR="00986AE0" w:rsidRPr="00FA3183" w:rsidRDefault="00986AE0" w:rsidP="00861A27">
            <w:pPr>
              <w:rPr>
                <w:sz w:val="16"/>
                <w:szCs w:val="16"/>
              </w:rPr>
            </w:pPr>
            <w:r w:rsidRPr="00FA3183">
              <w:rPr>
                <w:sz w:val="16"/>
                <w:szCs w:val="16"/>
              </w:rPr>
              <w:t xml:space="preserve"> - Ntumba Charterd </w:t>
            </w:r>
          </w:p>
          <w:p w:rsidR="00986AE0" w:rsidRPr="00FA3183" w:rsidRDefault="00986AE0" w:rsidP="00861A27">
            <w:pPr>
              <w:rPr>
                <w:sz w:val="16"/>
                <w:szCs w:val="16"/>
              </w:rPr>
            </w:pPr>
            <w:r w:rsidRPr="00FA3183">
              <w:rPr>
                <w:sz w:val="16"/>
                <w:szCs w:val="16"/>
              </w:rPr>
              <w:t xml:space="preserve"> - Sizwe Ntsaluba </w:t>
            </w:r>
          </w:p>
          <w:p w:rsidR="00986AE0" w:rsidRPr="00FA3183" w:rsidRDefault="00986AE0" w:rsidP="00861A27">
            <w:pPr>
              <w:rPr>
                <w:sz w:val="16"/>
                <w:szCs w:val="16"/>
              </w:rPr>
            </w:pPr>
            <w:r w:rsidRPr="00FA3183">
              <w:rPr>
                <w:sz w:val="16"/>
                <w:szCs w:val="16"/>
              </w:rPr>
              <w:t xml:space="preserve"> - Sizwe Business Recoveries </w:t>
            </w:r>
          </w:p>
          <w:p w:rsidR="00986AE0" w:rsidRPr="00E14034" w:rsidRDefault="00986AE0" w:rsidP="00861A27">
            <w:pPr>
              <w:rPr>
                <w:sz w:val="16"/>
                <w:szCs w:val="16"/>
              </w:rPr>
            </w:pPr>
            <w:r w:rsidRPr="00FA3183">
              <w:rPr>
                <w:sz w:val="16"/>
                <w:szCs w:val="16"/>
              </w:rPr>
              <w:t>- Kwinana and Associate</w:t>
            </w:r>
          </w:p>
        </w:tc>
        <w:tc>
          <w:tcPr>
            <w:tcW w:w="1264" w:type="dxa"/>
            <w:tcBorders>
              <w:top w:val="single" w:sz="4" w:space="0" w:color="auto"/>
              <w:left w:val="single" w:sz="4" w:space="0" w:color="auto"/>
              <w:bottom w:val="single" w:sz="4" w:space="0" w:color="auto"/>
              <w:right w:val="single" w:sz="4" w:space="0" w:color="auto"/>
            </w:tcBorders>
          </w:tcPr>
          <w:p w:rsidR="00986AE0" w:rsidRDefault="00986AE0" w:rsidP="00861A27">
            <w:pPr>
              <w:jc w:val="right"/>
              <w:rPr>
                <w:sz w:val="16"/>
                <w:szCs w:val="16"/>
              </w:rPr>
            </w:pPr>
            <w:r w:rsidRPr="00E14034">
              <w:rPr>
                <w:sz w:val="16"/>
                <w:szCs w:val="16"/>
              </w:rPr>
              <w:t>497 999,80</w:t>
            </w:r>
          </w:p>
          <w:p w:rsidR="00986AE0" w:rsidRDefault="00986AE0" w:rsidP="00861A27">
            <w:pPr>
              <w:jc w:val="right"/>
              <w:rPr>
                <w:sz w:val="16"/>
                <w:szCs w:val="16"/>
              </w:rPr>
            </w:pPr>
            <w:r w:rsidRPr="00E14034">
              <w:rPr>
                <w:sz w:val="16"/>
                <w:szCs w:val="16"/>
              </w:rPr>
              <w:t>543 840,28</w:t>
            </w:r>
          </w:p>
          <w:p w:rsidR="00986AE0" w:rsidRPr="00E14034" w:rsidRDefault="00986AE0" w:rsidP="00861A27">
            <w:pPr>
              <w:jc w:val="right"/>
              <w:rPr>
                <w:sz w:val="16"/>
                <w:szCs w:val="16"/>
              </w:rPr>
            </w:pPr>
            <w:r w:rsidRPr="00E14034">
              <w:rPr>
                <w:sz w:val="16"/>
                <w:szCs w:val="16"/>
              </w:rPr>
              <w:t>487 766,00</w:t>
            </w:r>
          </w:p>
        </w:tc>
        <w:tc>
          <w:tcPr>
            <w:tcW w:w="1230" w:type="dxa"/>
            <w:tcBorders>
              <w:top w:val="single" w:sz="4" w:space="0" w:color="auto"/>
              <w:left w:val="single" w:sz="4" w:space="0" w:color="auto"/>
              <w:bottom w:val="single" w:sz="4" w:space="0" w:color="auto"/>
              <w:right w:val="single" w:sz="4" w:space="0" w:color="auto"/>
            </w:tcBorders>
          </w:tcPr>
          <w:p w:rsidR="00986AE0" w:rsidRDefault="00986AE0" w:rsidP="00861A27">
            <w:pPr>
              <w:jc w:val="center"/>
              <w:rPr>
                <w:sz w:val="16"/>
                <w:szCs w:val="16"/>
              </w:rPr>
            </w:pPr>
            <w:r>
              <w:rPr>
                <w:sz w:val="16"/>
                <w:szCs w:val="16"/>
              </w:rPr>
              <w:t>353 153,42</w:t>
            </w:r>
          </w:p>
          <w:p w:rsidR="00986AE0" w:rsidRDefault="00986AE0" w:rsidP="00861A27">
            <w:pPr>
              <w:jc w:val="center"/>
              <w:rPr>
                <w:sz w:val="16"/>
                <w:szCs w:val="16"/>
              </w:rPr>
            </w:pPr>
            <w:r>
              <w:rPr>
                <w:sz w:val="16"/>
                <w:szCs w:val="16"/>
              </w:rPr>
              <w:t>429 441,62</w:t>
            </w:r>
          </w:p>
          <w:p w:rsidR="00986AE0" w:rsidRPr="00E14034" w:rsidRDefault="00986AE0" w:rsidP="00861A27">
            <w:pPr>
              <w:jc w:val="center"/>
              <w:rPr>
                <w:sz w:val="16"/>
                <w:szCs w:val="16"/>
              </w:rPr>
            </w:pPr>
            <w:r>
              <w:rPr>
                <w:sz w:val="16"/>
                <w:szCs w:val="16"/>
              </w:rPr>
              <w:t>326 798,74</w:t>
            </w:r>
          </w:p>
        </w:tc>
        <w:tc>
          <w:tcPr>
            <w:tcW w:w="1180" w:type="dxa"/>
            <w:tcBorders>
              <w:top w:val="single" w:sz="4" w:space="0" w:color="auto"/>
              <w:left w:val="single" w:sz="4" w:space="0" w:color="auto"/>
              <w:bottom w:val="single" w:sz="4" w:space="0" w:color="auto"/>
              <w:right w:val="single" w:sz="4" w:space="0" w:color="auto"/>
            </w:tcBorders>
          </w:tcPr>
          <w:p w:rsidR="00986AE0" w:rsidRDefault="00986AE0" w:rsidP="00861A27">
            <w:pPr>
              <w:jc w:val="right"/>
              <w:rPr>
                <w:sz w:val="16"/>
                <w:szCs w:val="16"/>
              </w:rPr>
            </w:pPr>
            <w:r>
              <w:rPr>
                <w:sz w:val="16"/>
                <w:szCs w:val="16"/>
              </w:rPr>
              <w:t xml:space="preserve">Consultants - </w:t>
            </w:r>
          </w:p>
          <w:p w:rsidR="00986AE0" w:rsidRDefault="00986AE0" w:rsidP="00861A27">
            <w:pPr>
              <w:jc w:val="right"/>
              <w:rPr>
                <w:sz w:val="16"/>
                <w:szCs w:val="16"/>
              </w:rPr>
            </w:pPr>
            <w:r>
              <w:rPr>
                <w:sz w:val="16"/>
                <w:szCs w:val="16"/>
              </w:rPr>
              <w:t>Business and advisory services</w:t>
            </w:r>
          </w:p>
          <w:p w:rsidR="00986AE0" w:rsidRDefault="00986AE0" w:rsidP="00861A27">
            <w:pPr>
              <w:jc w:val="center"/>
              <w:rPr>
                <w:sz w:val="16"/>
                <w:szCs w:val="16"/>
              </w:rPr>
            </w:pPr>
          </w:p>
        </w:tc>
      </w:tr>
      <w:tr w:rsidR="00986AE0" w:rsidRPr="00E14034" w:rsidTr="00861A27">
        <w:trPr>
          <w:trHeight w:val="70"/>
        </w:trPr>
        <w:tc>
          <w:tcPr>
            <w:tcW w:w="275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986AE0" w:rsidRPr="00E14034" w:rsidRDefault="00986AE0" w:rsidP="00861A27">
            <w:pPr>
              <w:rPr>
                <w:b/>
                <w:sz w:val="16"/>
                <w:szCs w:val="16"/>
              </w:rPr>
            </w:pPr>
            <w:r w:rsidRPr="00E14034">
              <w:rPr>
                <w:b/>
                <w:sz w:val="16"/>
                <w:szCs w:val="16"/>
              </w:rPr>
              <w:t>Total</w:t>
            </w:r>
          </w:p>
        </w:tc>
        <w:tc>
          <w:tcPr>
            <w:tcW w:w="1927"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rPr>
                <w:b/>
                <w:sz w:val="16"/>
                <w:szCs w:val="16"/>
              </w:rPr>
            </w:pPr>
          </w:p>
        </w:tc>
        <w:tc>
          <w:tcPr>
            <w:tcW w:w="1824" w:type="dxa"/>
            <w:tcBorders>
              <w:top w:val="single" w:sz="4" w:space="0" w:color="auto"/>
              <w:left w:val="single" w:sz="4" w:space="0" w:color="auto"/>
              <w:bottom w:val="single" w:sz="4" w:space="0" w:color="auto"/>
              <w:right w:val="single" w:sz="4" w:space="0" w:color="auto"/>
            </w:tcBorders>
          </w:tcPr>
          <w:p w:rsidR="00986AE0" w:rsidRPr="00E14034" w:rsidRDefault="00986AE0" w:rsidP="00861A27">
            <w:pPr>
              <w:rPr>
                <w:b/>
                <w:sz w:val="16"/>
                <w:szCs w:val="16"/>
              </w:rPr>
            </w:pPr>
          </w:p>
        </w:tc>
        <w:tc>
          <w:tcPr>
            <w:tcW w:w="1264" w:type="dxa"/>
            <w:tcBorders>
              <w:top w:val="single" w:sz="4" w:space="0" w:color="auto"/>
              <w:left w:val="single" w:sz="4" w:space="0" w:color="auto"/>
              <w:bottom w:val="single" w:sz="4" w:space="0" w:color="auto"/>
              <w:right w:val="single" w:sz="4" w:space="0" w:color="auto"/>
            </w:tcBorders>
            <w:vAlign w:val="bottom"/>
          </w:tcPr>
          <w:p w:rsidR="00986AE0" w:rsidRPr="00E14034" w:rsidRDefault="00986AE0" w:rsidP="00861A27">
            <w:pPr>
              <w:rPr>
                <w:b/>
                <w:sz w:val="16"/>
                <w:szCs w:val="16"/>
              </w:rPr>
            </w:pPr>
            <w:r>
              <w:rPr>
                <w:b/>
                <w:sz w:val="16"/>
                <w:szCs w:val="16"/>
              </w:rPr>
              <w:t>37 569 927,32</w:t>
            </w:r>
          </w:p>
        </w:tc>
        <w:tc>
          <w:tcPr>
            <w:tcW w:w="1230" w:type="dxa"/>
            <w:tcBorders>
              <w:top w:val="single" w:sz="4" w:space="0" w:color="auto"/>
              <w:left w:val="single" w:sz="4" w:space="0" w:color="auto"/>
              <w:bottom w:val="single" w:sz="4" w:space="0" w:color="auto"/>
              <w:right w:val="single" w:sz="4" w:space="0" w:color="auto"/>
            </w:tcBorders>
          </w:tcPr>
          <w:p w:rsidR="00986AE0" w:rsidRDefault="00986AE0" w:rsidP="00861A27">
            <w:pPr>
              <w:rPr>
                <w:b/>
                <w:sz w:val="16"/>
                <w:szCs w:val="16"/>
              </w:rPr>
            </w:pPr>
            <w:r>
              <w:rPr>
                <w:b/>
                <w:sz w:val="16"/>
                <w:szCs w:val="16"/>
              </w:rPr>
              <w:t>27 305 563,73</w:t>
            </w:r>
          </w:p>
        </w:tc>
        <w:tc>
          <w:tcPr>
            <w:tcW w:w="1180" w:type="dxa"/>
            <w:tcBorders>
              <w:top w:val="single" w:sz="4" w:space="0" w:color="auto"/>
              <w:left w:val="single" w:sz="4" w:space="0" w:color="auto"/>
              <w:bottom w:val="single" w:sz="4" w:space="0" w:color="auto"/>
              <w:right w:val="single" w:sz="4" w:space="0" w:color="auto"/>
            </w:tcBorders>
          </w:tcPr>
          <w:p w:rsidR="00986AE0" w:rsidRDefault="00986AE0" w:rsidP="00861A27">
            <w:pPr>
              <w:rPr>
                <w:b/>
                <w:sz w:val="16"/>
                <w:szCs w:val="16"/>
              </w:rPr>
            </w:pPr>
          </w:p>
        </w:tc>
      </w:tr>
    </w:tbl>
    <w:p w:rsidR="00986AE0" w:rsidRDefault="00986AE0" w:rsidP="00986AE0">
      <w:pPr>
        <w:rPr>
          <w:color w:val="000000"/>
          <w:sz w:val="22"/>
          <w:szCs w:val="22"/>
        </w:rPr>
      </w:pPr>
    </w:p>
    <w:p w:rsidR="00986AE0" w:rsidRPr="00FA4D1C" w:rsidRDefault="00986AE0" w:rsidP="00986AE0">
      <w:pPr>
        <w:rPr>
          <w:sz w:val="22"/>
          <w:szCs w:val="22"/>
        </w:rPr>
      </w:pPr>
      <w:r>
        <w:rPr>
          <w:sz w:val="22"/>
          <w:szCs w:val="22"/>
        </w:rPr>
        <w:t>As a result the matter is unresolved.</w:t>
      </w: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Pr="008B61F8" w:rsidRDefault="00986AE0" w:rsidP="006F5D2E">
      <w:pPr>
        <w:pStyle w:val="ListParagraph"/>
        <w:numPr>
          <w:ilvl w:val="0"/>
          <w:numId w:val="296"/>
        </w:numPr>
        <w:tabs>
          <w:tab w:val="center" w:pos="709"/>
        </w:tabs>
        <w:spacing w:after="120"/>
        <w:jc w:val="both"/>
        <w:rPr>
          <w:rFonts w:ascii="Arial" w:hAnsi="Arial" w:cs="Arial"/>
          <w:color w:val="FF0000"/>
          <w:sz w:val="22"/>
          <w:szCs w:val="22"/>
        </w:rPr>
      </w:pPr>
      <w:r w:rsidRPr="008B61F8">
        <w:rPr>
          <w:rFonts w:ascii="Arial" w:hAnsi="Arial" w:cs="Arial"/>
          <w:b/>
          <w:bCs/>
          <w:sz w:val="22"/>
          <w:szCs w:val="22"/>
        </w:rPr>
        <w:t xml:space="preserve">SCM deviations – </w:t>
      </w:r>
      <w:r w:rsidRPr="008B61F8">
        <w:rPr>
          <w:rFonts w:ascii="Arial" w:hAnsi="Arial" w:cs="Arial"/>
          <w:b/>
          <w:sz w:val="22"/>
          <w:szCs w:val="22"/>
          <w:lang w:eastAsia="en-ZA"/>
        </w:rPr>
        <w:t>Sita contract 285/1</w:t>
      </w:r>
      <w:r w:rsidRPr="008B61F8">
        <w:rPr>
          <w:rFonts w:ascii="Arial" w:hAnsi="Arial" w:cs="Arial"/>
          <w:b/>
          <w:color w:val="FF0000"/>
          <w:sz w:val="22"/>
          <w:szCs w:val="22"/>
          <w:lang w:eastAsia="en-ZA"/>
        </w:rPr>
        <w:t>Ex 245</w:t>
      </w:r>
    </w:p>
    <w:p w:rsidR="00986AE0" w:rsidRDefault="00986AE0" w:rsidP="00986AE0">
      <w:pPr>
        <w:pStyle w:val="NormalWeb"/>
        <w:tabs>
          <w:tab w:val="center" w:pos="709"/>
        </w:tabs>
        <w:rPr>
          <w:rFonts w:ascii="Arial" w:hAnsi="Arial" w:cs="Arial"/>
          <w:sz w:val="22"/>
          <w:szCs w:val="22"/>
        </w:rPr>
      </w:pPr>
    </w:p>
    <w:p w:rsidR="00986AE0" w:rsidRPr="008B61F8" w:rsidRDefault="00986AE0" w:rsidP="00986AE0">
      <w:pPr>
        <w:pStyle w:val="NormalWeb"/>
        <w:tabs>
          <w:tab w:val="center" w:pos="709"/>
        </w:tabs>
        <w:rPr>
          <w:rFonts w:ascii="Arial" w:hAnsi="Arial" w:cs="Arial"/>
          <w:sz w:val="22"/>
          <w:szCs w:val="22"/>
        </w:rPr>
      </w:pPr>
      <w:r>
        <w:rPr>
          <w:rFonts w:ascii="Arial" w:hAnsi="Arial" w:cs="Arial"/>
          <w:sz w:val="22"/>
          <w:szCs w:val="22"/>
        </w:rPr>
        <w:t>Audit Finding</w:t>
      </w:r>
    </w:p>
    <w:p w:rsidR="00986AE0" w:rsidRPr="002C76C1" w:rsidRDefault="00986AE0" w:rsidP="00986AE0">
      <w:pPr>
        <w:pStyle w:val="NormalWeb"/>
        <w:tabs>
          <w:tab w:val="center" w:pos="709"/>
        </w:tabs>
        <w:rPr>
          <w:rFonts w:ascii="Arial" w:hAnsi="Arial" w:cs="Arial"/>
          <w:sz w:val="22"/>
          <w:szCs w:val="22"/>
        </w:rPr>
      </w:pPr>
    </w:p>
    <w:p w:rsidR="00986AE0" w:rsidRPr="002C76C1" w:rsidRDefault="00986AE0" w:rsidP="00986AE0">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986AE0" w:rsidRPr="002C76C1" w:rsidRDefault="00986AE0" w:rsidP="00986AE0">
      <w:pPr>
        <w:pStyle w:val="lg-a-1"/>
        <w:tabs>
          <w:tab w:val="center" w:pos="709"/>
        </w:tabs>
        <w:spacing w:before="0"/>
        <w:ind w:left="0" w:firstLine="0"/>
        <w:rPr>
          <w:rFonts w:ascii="Arial" w:hAnsi="Arial" w:cs="Arial"/>
          <w:i/>
          <w:sz w:val="22"/>
          <w:szCs w:val="22"/>
        </w:rPr>
      </w:pPr>
    </w:p>
    <w:p w:rsidR="00986AE0" w:rsidRPr="002C76C1" w:rsidRDefault="00986AE0" w:rsidP="00986AE0">
      <w:pPr>
        <w:pStyle w:val="lg-a-1"/>
        <w:tabs>
          <w:tab w:val="center" w:pos="709"/>
        </w:tabs>
        <w:spacing w:before="0"/>
        <w:ind w:left="0" w:firstLine="0"/>
        <w:rPr>
          <w:rFonts w:ascii="Arial" w:hAnsi="Arial" w:cs="Arial"/>
          <w:i/>
          <w:sz w:val="22"/>
          <w:szCs w:val="22"/>
        </w:rPr>
      </w:pPr>
    </w:p>
    <w:p w:rsidR="00986AE0" w:rsidRPr="002C76C1" w:rsidRDefault="00986AE0" w:rsidP="00986AE0">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a)</w:t>
      </w:r>
      <w:r>
        <w:rPr>
          <w:rFonts w:ascii="Arial" w:hAnsi="Arial" w:cs="Arial"/>
          <w:sz w:val="22"/>
          <w:szCs w:val="22"/>
        </w:rPr>
        <w:tab/>
      </w:r>
      <w:r w:rsidRPr="002C76C1">
        <w:rPr>
          <w:rFonts w:ascii="Arial" w:hAnsi="Arial" w:cs="Arial"/>
          <w:sz w:val="22"/>
          <w:szCs w:val="22"/>
        </w:rPr>
        <w:t>Treasury regulation:</w:t>
      </w:r>
    </w:p>
    <w:p w:rsidR="00986AE0" w:rsidRPr="002C76C1" w:rsidRDefault="00986AE0" w:rsidP="00986AE0">
      <w:pPr>
        <w:pStyle w:val="lg-a-1"/>
        <w:tabs>
          <w:tab w:val="center" w:pos="709"/>
        </w:tabs>
        <w:suppressAutoHyphens/>
        <w:autoSpaceDN w:val="0"/>
        <w:spacing w:before="0"/>
        <w:ind w:left="567" w:firstLine="0"/>
        <w:jc w:val="left"/>
        <w:textAlignment w:val="baseline"/>
        <w:rPr>
          <w:rFonts w:ascii="Arial" w:hAnsi="Arial" w:cs="Arial"/>
          <w:sz w:val="22"/>
          <w:szCs w:val="22"/>
        </w:rPr>
      </w:pPr>
    </w:p>
    <w:p w:rsidR="00986AE0" w:rsidRPr="002C76C1" w:rsidRDefault="00986AE0" w:rsidP="00986AE0">
      <w:pPr>
        <w:pStyle w:val="lg-a-1"/>
        <w:tabs>
          <w:tab w:val="center" w:pos="709"/>
        </w:tabs>
        <w:suppressAutoHyphens/>
        <w:autoSpaceDN w:val="0"/>
        <w:spacing w:before="0"/>
        <w:ind w:left="1849"/>
        <w:jc w:val="left"/>
        <w:textAlignment w:val="baseline"/>
        <w:rPr>
          <w:rFonts w:ascii="Arial" w:hAnsi="Arial" w:cs="Arial"/>
          <w:sz w:val="22"/>
          <w:szCs w:val="22"/>
        </w:rPr>
      </w:pPr>
      <w:r>
        <w:rPr>
          <w:rFonts w:ascii="Arial" w:hAnsi="Arial" w:cs="Arial"/>
          <w:sz w:val="22"/>
          <w:szCs w:val="22"/>
        </w:rPr>
        <w:t xml:space="preserve">    i) </w:t>
      </w:r>
      <w:r w:rsidRPr="002C76C1">
        <w:rPr>
          <w:rFonts w:ascii="Arial" w:hAnsi="Arial" w:cs="Arial"/>
          <w:sz w:val="22"/>
          <w:szCs w:val="22"/>
        </w:rPr>
        <w:t>16A8.3(a)</w:t>
      </w:r>
    </w:p>
    <w:p w:rsidR="00986AE0" w:rsidRPr="002C76C1" w:rsidRDefault="00986AE0" w:rsidP="00986AE0">
      <w:pPr>
        <w:pStyle w:val="lg-a-1"/>
        <w:tabs>
          <w:tab w:val="center" w:pos="709"/>
        </w:tabs>
        <w:suppressAutoHyphens/>
        <w:autoSpaceDN w:val="0"/>
        <w:spacing w:before="0"/>
        <w:ind w:left="1287" w:firstLine="0"/>
        <w:jc w:val="left"/>
        <w:textAlignment w:val="baseline"/>
        <w:rPr>
          <w:rFonts w:ascii="Arial" w:hAnsi="Arial" w:cs="Arial"/>
          <w:sz w:val="22"/>
          <w:szCs w:val="22"/>
        </w:rPr>
      </w:pPr>
    </w:p>
    <w:p w:rsidR="00986AE0" w:rsidRPr="002C76C1" w:rsidRDefault="00986AE0" w:rsidP="00986AE0">
      <w:pPr>
        <w:pStyle w:val="lg-para4"/>
        <w:tabs>
          <w:tab w:val="center" w:pos="709"/>
        </w:tabs>
        <w:spacing w:before="0"/>
        <w:ind w:left="488"/>
        <w:rPr>
          <w:rFonts w:ascii="Arial" w:hAnsi="Arial" w:cs="Arial"/>
          <w:i/>
          <w:sz w:val="22"/>
          <w:szCs w:val="22"/>
        </w:rPr>
      </w:pPr>
      <w:r w:rsidRPr="002C76C1">
        <w:rPr>
          <w:rFonts w:ascii="Arial" w:hAnsi="Arial" w:cs="Arial"/>
          <w:i/>
          <w:sz w:val="22"/>
          <w:szCs w:val="22"/>
        </w:rPr>
        <w:t xml:space="preserve">“A supply chain management official or other role player - </w:t>
      </w:r>
    </w:p>
    <w:p w:rsidR="00986AE0" w:rsidRPr="002C76C1" w:rsidRDefault="00986AE0" w:rsidP="006F5D2E">
      <w:pPr>
        <w:pStyle w:val="lg-a-1"/>
        <w:numPr>
          <w:ilvl w:val="0"/>
          <w:numId w:val="144"/>
        </w:numPr>
        <w:tabs>
          <w:tab w:val="center" w:pos="709"/>
        </w:tabs>
        <w:spacing w:before="0"/>
        <w:rPr>
          <w:rFonts w:ascii="Arial" w:hAnsi="Arial" w:cs="Arial"/>
          <w:i/>
          <w:sz w:val="22"/>
          <w:szCs w:val="22"/>
        </w:rPr>
      </w:pPr>
      <w:r w:rsidRPr="002C76C1">
        <w:rPr>
          <w:rFonts w:ascii="Arial" w:hAnsi="Arial" w:cs="Arial"/>
          <w:i/>
          <w:sz w:val="22"/>
          <w:szCs w:val="22"/>
        </w:rPr>
        <w:t>must recognise and disclose any conflict of interest that may arise;”</w:t>
      </w:r>
    </w:p>
    <w:p w:rsidR="00986AE0" w:rsidRPr="002C76C1" w:rsidRDefault="00986AE0" w:rsidP="00986AE0">
      <w:pPr>
        <w:pStyle w:val="lg-a-1"/>
        <w:tabs>
          <w:tab w:val="center" w:pos="709"/>
        </w:tabs>
        <w:suppressAutoHyphens/>
        <w:autoSpaceDN w:val="0"/>
        <w:spacing w:before="0"/>
        <w:jc w:val="left"/>
        <w:textAlignment w:val="baseline"/>
        <w:rPr>
          <w:rFonts w:ascii="Arial" w:hAnsi="Arial" w:cs="Arial"/>
          <w:sz w:val="22"/>
          <w:szCs w:val="22"/>
        </w:rPr>
      </w:pPr>
    </w:p>
    <w:p w:rsidR="00986AE0" w:rsidRPr="002C76C1" w:rsidRDefault="00986AE0" w:rsidP="00986AE0">
      <w:pPr>
        <w:pStyle w:val="lg-a-1"/>
        <w:tabs>
          <w:tab w:val="center" w:pos="709"/>
        </w:tabs>
        <w:suppressAutoHyphens/>
        <w:autoSpaceDN w:val="0"/>
        <w:spacing w:before="0"/>
        <w:ind w:left="709" w:firstLine="0"/>
        <w:jc w:val="left"/>
        <w:textAlignment w:val="baseline"/>
        <w:rPr>
          <w:rFonts w:ascii="Arial" w:hAnsi="Arial" w:cs="Arial"/>
          <w:sz w:val="22"/>
          <w:szCs w:val="22"/>
        </w:rPr>
      </w:pPr>
      <w:r>
        <w:rPr>
          <w:rFonts w:ascii="Arial" w:hAnsi="Arial" w:cs="Arial"/>
          <w:sz w:val="22"/>
          <w:szCs w:val="22"/>
        </w:rPr>
        <w:t xml:space="preserve">ii) </w:t>
      </w:r>
      <w:r w:rsidRPr="002C76C1">
        <w:rPr>
          <w:rFonts w:ascii="Arial" w:hAnsi="Arial" w:cs="Arial"/>
          <w:sz w:val="22"/>
          <w:szCs w:val="22"/>
        </w:rPr>
        <w:t>16A8.4(a)</w:t>
      </w:r>
    </w:p>
    <w:p w:rsidR="00986AE0" w:rsidRPr="002C76C1" w:rsidRDefault="00986AE0" w:rsidP="00986AE0">
      <w:pPr>
        <w:pStyle w:val="lg-a-1"/>
        <w:tabs>
          <w:tab w:val="center" w:pos="709"/>
        </w:tabs>
        <w:suppressAutoHyphens/>
        <w:autoSpaceDN w:val="0"/>
        <w:spacing w:before="0"/>
        <w:ind w:left="1287" w:firstLine="0"/>
        <w:jc w:val="left"/>
        <w:textAlignment w:val="baseline"/>
        <w:rPr>
          <w:rFonts w:ascii="Arial" w:hAnsi="Arial" w:cs="Arial"/>
          <w:sz w:val="22"/>
          <w:szCs w:val="22"/>
        </w:rPr>
      </w:pPr>
    </w:p>
    <w:p w:rsidR="00986AE0" w:rsidRPr="002C76C1" w:rsidRDefault="00986AE0" w:rsidP="00986AE0">
      <w:pPr>
        <w:pStyle w:val="lg-para4"/>
        <w:tabs>
          <w:tab w:val="center" w:pos="709"/>
        </w:tabs>
        <w:spacing w:before="0"/>
        <w:ind w:left="1361" w:firstLine="5"/>
        <w:rPr>
          <w:rFonts w:ascii="Arial" w:hAnsi="Arial" w:cs="Arial"/>
          <w:i/>
          <w:sz w:val="22"/>
          <w:szCs w:val="22"/>
        </w:rPr>
      </w:pPr>
      <w:r w:rsidRPr="002C76C1">
        <w:rPr>
          <w:rFonts w:ascii="Arial" w:hAnsi="Arial" w:cs="Arial"/>
          <w:i/>
          <w:sz w:val="22"/>
          <w:szCs w:val="22"/>
        </w:rPr>
        <w:t>“If a supply chain management official or other role player, or any close family member, partner or associate of such official or other role player, has any private or business interest in any contract to be awarded, that official or other role player must—</w:t>
      </w:r>
    </w:p>
    <w:p w:rsidR="00986AE0" w:rsidRPr="002C76C1" w:rsidRDefault="00986AE0" w:rsidP="006F5D2E">
      <w:pPr>
        <w:pStyle w:val="lg-a-1"/>
        <w:numPr>
          <w:ilvl w:val="0"/>
          <w:numId w:val="145"/>
        </w:numPr>
        <w:tabs>
          <w:tab w:val="center" w:pos="709"/>
        </w:tabs>
        <w:rPr>
          <w:rFonts w:ascii="Arial" w:hAnsi="Arial" w:cs="Arial"/>
          <w:i/>
          <w:sz w:val="22"/>
          <w:szCs w:val="22"/>
        </w:rPr>
      </w:pPr>
      <w:r w:rsidRPr="002C76C1">
        <w:rPr>
          <w:rFonts w:ascii="Arial" w:hAnsi="Arial" w:cs="Arial"/>
          <w:i/>
          <w:sz w:val="22"/>
          <w:szCs w:val="22"/>
        </w:rPr>
        <w:t>disclose that interest;”</w:t>
      </w:r>
    </w:p>
    <w:p w:rsidR="00986AE0" w:rsidRPr="002C76C1" w:rsidRDefault="00986AE0" w:rsidP="00986AE0">
      <w:pPr>
        <w:pStyle w:val="lg-a-1"/>
        <w:tabs>
          <w:tab w:val="center" w:pos="709"/>
        </w:tabs>
        <w:suppressAutoHyphens/>
        <w:autoSpaceDN w:val="0"/>
        <w:spacing w:before="0"/>
        <w:ind w:left="1287" w:firstLine="0"/>
        <w:jc w:val="left"/>
        <w:textAlignment w:val="baseline"/>
        <w:rPr>
          <w:rFonts w:ascii="Arial" w:hAnsi="Arial" w:cs="Arial"/>
          <w:i/>
          <w:sz w:val="22"/>
          <w:szCs w:val="22"/>
        </w:rPr>
      </w:pPr>
    </w:p>
    <w:p w:rsidR="00986AE0" w:rsidRPr="002C76C1" w:rsidRDefault="00986AE0" w:rsidP="00986AE0">
      <w:pPr>
        <w:pStyle w:val="lg-a-1"/>
        <w:tabs>
          <w:tab w:val="center" w:pos="709"/>
        </w:tabs>
        <w:suppressAutoHyphens/>
        <w:autoSpaceDN w:val="0"/>
        <w:spacing w:before="0"/>
        <w:ind w:left="405" w:firstLine="0"/>
        <w:jc w:val="left"/>
        <w:textAlignment w:val="baseline"/>
        <w:rPr>
          <w:rFonts w:ascii="Arial" w:hAnsi="Arial" w:cs="Arial"/>
          <w:sz w:val="22"/>
          <w:szCs w:val="22"/>
        </w:rPr>
      </w:pPr>
      <w:r>
        <w:rPr>
          <w:rFonts w:ascii="Arial" w:hAnsi="Arial" w:cs="Arial"/>
          <w:sz w:val="22"/>
          <w:szCs w:val="22"/>
          <w:lang w:eastAsia="en-ZA"/>
        </w:rPr>
        <w:tab/>
      </w:r>
      <w:r>
        <w:rPr>
          <w:rFonts w:ascii="Arial" w:hAnsi="Arial" w:cs="Arial"/>
          <w:sz w:val="22"/>
          <w:szCs w:val="22"/>
          <w:lang w:eastAsia="en-ZA"/>
        </w:rPr>
        <w:tab/>
        <w:t xml:space="preserve">iii) </w:t>
      </w:r>
      <w:r w:rsidRPr="002C76C1">
        <w:rPr>
          <w:rFonts w:ascii="Arial" w:hAnsi="Arial" w:cs="Arial"/>
          <w:sz w:val="22"/>
          <w:szCs w:val="22"/>
          <w:lang w:eastAsia="en-ZA"/>
        </w:rPr>
        <w:t>16A9.1(c)</w:t>
      </w:r>
    </w:p>
    <w:p w:rsidR="00986AE0" w:rsidRPr="002C76C1" w:rsidRDefault="00986AE0" w:rsidP="00986AE0">
      <w:pPr>
        <w:pStyle w:val="lg-para4"/>
        <w:tabs>
          <w:tab w:val="center" w:pos="709"/>
        </w:tabs>
        <w:ind w:left="488"/>
        <w:rPr>
          <w:rFonts w:ascii="Arial" w:hAnsi="Arial" w:cs="Arial"/>
          <w:i/>
          <w:sz w:val="22"/>
          <w:szCs w:val="22"/>
        </w:rPr>
      </w:pPr>
      <w:r w:rsidRPr="002C76C1">
        <w:rPr>
          <w:rFonts w:ascii="Arial" w:hAnsi="Arial" w:cs="Arial"/>
          <w:i/>
          <w:sz w:val="22"/>
          <w:szCs w:val="22"/>
        </w:rPr>
        <w:t>“16A9.1  The accounting officer or accounting authority must—</w:t>
      </w:r>
    </w:p>
    <w:p w:rsidR="00986AE0" w:rsidRPr="008B61F8" w:rsidRDefault="00986AE0" w:rsidP="006F5D2E">
      <w:pPr>
        <w:pStyle w:val="lg-a-1"/>
        <w:numPr>
          <w:ilvl w:val="0"/>
          <w:numId w:val="145"/>
        </w:numPr>
        <w:tabs>
          <w:tab w:val="center" w:pos="709"/>
        </w:tabs>
        <w:rPr>
          <w:rFonts w:ascii="Arial" w:hAnsi="Arial" w:cs="Arial"/>
          <w:sz w:val="22"/>
          <w:szCs w:val="22"/>
        </w:rPr>
      </w:pPr>
      <w:r w:rsidRPr="002C76C1">
        <w:rPr>
          <w:rFonts w:ascii="Arial" w:hAnsi="Arial" w:cs="Arial"/>
          <w:i/>
          <w:sz w:val="22"/>
          <w:szCs w:val="22"/>
        </w:rPr>
        <w:t xml:space="preserve">check the National Treasury’s database prior to awarding any contract to ensure that no recommended bidder, nor any of its directors, are listed as </w:t>
      </w:r>
      <w:r w:rsidRPr="008B61F8">
        <w:rPr>
          <w:rFonts w:ascii="Arial" w:hAnsi="Arial" w:cs="Arial"/>
          <w:i/>
          <w:sz w:val="22"/>
          <w:szCs w:val="22"/>
        </w:rPr>
        <w:t>companies or persons prohibited from doing business with the public sector;”</w:t>
      </w:r>
    </w:p>
    <w:p w:rsidR="00986AE0" w:rsidRPr="008B61F8" w:rsidRDefault="00986AE0" w:rsidP="00986AE0">
      <w:pPr>
        <w:pStyle w:val="lg-a-1"/>
        <w:tabs>
          <w:tab w:val="center" w:pos="709"/>
        </w:tabs>
        <w:suppressAutoHyphens/>
        <w:autoSpaceDN w:val="0"/>
        <w:spacing w:before="0"/>
        <w:ind w:left="1287" w:firstLine="0"/>
        <w:jc w:val="left"/>
        <w:textAlignment w:val="baseline"/>
        <w:rPr>
          <w:rFonts w:ascii="Arial" w:hAnsi="Arial" w:cs="Arial"/>
          <w:sz w:val="22"/>
          <w:szCs w:val="22"/>
        </w:rPr>
      </w:pPr>
    </w:p>
    <w:p w:rsidR="00986AE0" w:rsidRPr="008B61F8" w:rsidRDefault="00986AE0" w:rsidP="00986AE0">
      <w:pPr>
        <w:pStyle w:val="lg-a-1"/>
        <w:tabs>
          <w:tab w:val="center" w:pos="709"/>
        </w:tabs>
        <w:suppressAutoHyphens/>
        <w:autoSpaceDN w:val="0"/>
        <w:spacing w:before="0"/>
        <w:jc w:val="left"/>
        <w:textAlignment w:val="baseline"/>
        <w:rPr>
          <w:rFonts w:ascii="Arial" w:hAnsi="Arial" w:cs="Arial"/>
          <w:sz w:val="22"/>
          <w:szCs w:val="22"/>
        </w:rPr>
      </w:pPr>
      <w:r w:rsidRPr="008B61F8">
        <w:rPr>
          <w:rFonts w:ascii="Arial" w:hAnsi="Arial" w:cs="Arial"/>
          <w:sz w:val="22"/>
          <w:szCs w:val="22"/>
          <w:lang w:val="en-US"/>
        </w:rPr>
        <w:t>b)</w:t>
      </w:r>
      <w:r w:rsidRPr="008B61F8">
        <w:rPr>
          <w:rFonts w:ascii="Arial" w:hAnsi="Arial" w:cs="Arial"/>
          <w:sz w:val="22"/>
          <w:szCs w:val="22"/>
          <w:lang w:val="en-US"/>
        </w:rPr>
        <w:tab/>
      </w:r>
      <w:r w:rsidRPr="008B61F8">
        <w:rPr>
          <w:rFonts w:ascii="Arial" w:hAnsi="Arial" w:cs="Arial"/>
          <w:sz w:val="22"/>
          <w:szCs w:val="22"/>
          <w:lang w:val="en-US"/>
        </w:rPr>
        <w:tab/>
        <w:t>SITA Act General Regulations</w:t>
      </w:r>
    </w:p>
    <w:p w:rsidR="00986AE0" w:rsidRPr="008B61F8" w:rsidRDefault="00986AE0" w:rsidP="00986AE0">
      <w:pPr>
        <w:pStyle w:val="lg-a-1"/>
        <w:tabs>
          <w:tab w:val="center" w:pos="709"/>
        </w:tabs>
        <w:suppressAutoHyphens/>
        <w:autoSpaceDN w:val="0"/>
        <w:spacing w:before="0"/>
        <w:ind w:left="567" w:firstLine="0"/>
        <w:jc w:val="left"/>
        <w:textAlignment w:val="baseline"/>
        <w:rPr>
          <w:rFonts w:ascii="Arial" w:hAnsi="Arial" w:cs="Arial"/>
          <w:sz w:val="22"/>
          <w:szCs w:val="22"/>
        </w:rPr>
      </w:pPr>
    </w:p>
    <w:p w:rsidR="00986AE0" w:rsidRPr="008B61F8" w:rsidRDefault="00986AE0" w:rsidP="00986AE0">
      <w:pPr>
        <w:pStyle w:val="lg-a-1"/>
        <w:tabs>
          <w:tab w:val="center" w:pos="709"/>
        </w:tabs>
        <w:suppressAutoHyphens/>
        <w:autoSpaceDN w:val="0"/>
        <w:spacing w:before="0"/>
        <w:ind w:left="1437" w:firstLine="0"/>
        <w:jc w:val="left"/>
        <w:textAlignment w:val="baseline"/>
        <w:rPr>
          <w:rFonts w:ascii="Arial" w:hAnsi="Arial" w:cs="Arial"/>
          <w:sz w:val="22"/>
          <w:szCs w:val="22"/>
          <w:lang w:val="en-ZA"/>
        </w:rPr>
      </w:pPr>
      <w:r w:rsidRPr="008B61F8">
        <w:rPr>
          <w:rFonts w:ascii="Arial" w:hAnsi="Arial" w:cs="Arial"/>
          <w:sz w:val="22"/>
          <w:szCs w:val="22"/>
        </w:rPr>
        <w:t>i)</w:t>
      </w:r>
      <w:r w:rsidRPr="008B61F8">
        <w:rPr>
          <w:rFonts w:ascii="Arial" w:hAnsi="Arial" w:cs="Arial"/>
          <w:sz w:val="22"/>
          <w:szCs w:val="22"/>
        </w:rPr>
        <w:tab/>
        <w:t xml:space="preserve">Regulation 8.1.1 </w:t>
      </w:r>
    </w:p>
    <w:p w:rsidR="00986AE0" w:rsidRPr="008B61F8" w:rsidRDefault="00986AE0" w:rsidP="00986AE0">
      <w:pPr>
        <w:pStyle w:val="lg-a-1"/>
        <w:tabs>
          <w:tab w:val="center" w:pos="709"/>
        </w:tabs>
        <w:suppressAutoHyphens/>
        <w:autoSpaceDN w:val="0"/>
        <w:spacing w:before="0"/>
        <w:jc w:val="left"/>
        <w:textAlignment w:val="baseline"/>
        <w:rPr>
          <w:rFonts w:ascii="Arial" w:hAnsi="Arial" w:cs="Arial"/>
          <w:sz w:val="22"/>
          <w:szCs w:val="22"/>
          <w:lang w:val="en-ZA"/>
        </w:rPr>
      </w:pPr>
    </w:p>
    <w:p w:rsidR="00986AE0" w:rsidRPr="008B61F8" w:rsidRDefault="00986AE0" w:rsidP="00986AE0">
      <w:pPr>
        <w:tabs>
          <w:tab w:val="center" w:pos="709"/>
        </w:tabs>
        <w:spacing w:after="120"/>
        <w:ind w:left="720" w:firstLine="717"/>
        <w:rPr>
          <w:i/>
          <w:color w:val="000000"/>
          <w:sz w:val="22"/>
          <w:szCs w:val="22"/>
        </w:rPr>
      </w:pPr>
      <w:r>
        <w:rPr>
          <w:i/>
          <w:color w:val="000000"/>
          <w:sz w:val="22"/>
          <w:szCs w:val="22"/>
        </w:rPr>
        <w:tab/>
      </w:r>
      <w:r w:rsidRPr="008B61F8">
        <w:rPr>
          <w:i/>
          <w:color w:val="000000"/>
          <w:sz w:val="22"/>
          <w:szCs w:val="22"/>
        </w:rPr>
        <w:t xml:space="preserve">“The designated department or public body must - </w:t>
      </w:r>
    </w:p>
    <w:p w:rsidR="00986AE0" w:rsidRPr="008B61F8" w:rsidRDefault="00986AE0" w:rsidP="00986AE0">
      <w:pPr>
        <w:tabs>
          <w:tab w:val="center" w:pos="709"/>
        </w:tabs>
        <w:spacing w:after="120"/>
        <w:ind w:left="1440" w:hanging="3"/>
        <w:rPr>
          <w:i/>
          <w:color w:val="000000"/>
          <w:sz w:val="22"/>
          <w:szCs w:val="22"/>
        </w:rPr>
      </w:pPr>
      <w:r>
        <w:rPr>
          <w:i/>
          <w:color w:val="000000"/>
          <w:sz w:val="22"/>
          <w:szCs w:val="22"/>
        </w:rPr>
        <w:tab/>
        <w:t>a)</w:t>
      </w:r>
      <w:r>
        <w:rPr>
          <w:i/>
          <w:color w:val="000000"/>
          <w:sz w:val="22"/>
          <w:szCs w:val="22"/>
        </w:rPr>
        <w:tab/>
      </w:r>
      <w:r w:rsidRPr="008B61F8">
        <w:rPr>
          <w:i/>
          <w:color w:val="000000"/>
          <w:sz w:val="22"/>
          <w:szCs w:val="22"/>
        </w:rPr>
        <w:t>Determine the need to procure information technology goods or services and;</w:t>
      </w:r>
    </w:p>
    <w:p w:rsidR="00986AE0" w:rsidRPr="008B61F8" w:rsidRDefault="00986AE0" w:rsidP="00986AE0">
      <w:pPr>
        <w:tabs>
          <w:tab w:val="center" w:pos="709"/>
        </w:tabs>
        <w:spacing w:after="120"/>
        <w:ind w:left="1437" w:hanging="1437"/>
        <w:rPr>
          <w:i/>
          <w:color w:val="000000"/>
          <w:sz w:val="22"/>
          <w:szCs w:val="22"/>
        </w:rPr>
      </w:pPr>
      <w:r>
        <w:rPr>
          <w:i/>
          <w:color w:val="000000"/>
          <w:sz w:val="22"/>
          <w:szCs w:val="22"/>
        </w:rPr>
        <w:tab/>
      </w:r>
      <w:r>
        <w:rPr>
          <w:i/>
          <w:color w:val="000000"/>
          <w:sz w:val="22"/>
          <w:szCs w:val="22"/>
        </w:rPr>
        <w:tab/>
      </w:r>
      <w:r>
        <w:rPr>
          <w:i/>
          <w:color w:val="000000"/>
          <w:sz w:val="22"/>
          <w:szCs w:val="22"/>
        </w:rPr>
        <w:tab/>
        <w:t>b)</w:t>
      </w:r>
      <w:r>
        <w:rPr>
          <w:i/>
          <w:color w:val="000000"/>
          <w:sz w:val="22"/>
          <w:szCs w:val="22"/>
        </w:rPr>
        <w:tab/>
      </w:r>
      <w:r w:rsidRPr="008B61F8">
        <w:rPr>
          <w:i/>
          <w:color w:val="000000"/>
          <w:sz w:val="22"/>
          <w:szCs w:val="22"/>
        </w:rPr>
        <w:t>Compile a business case and the user requirements specifications for the need.”</w:t>
      </w:r>
    </w:p>
    <w:p w:rsidR="00986AE0" w:rsidRPr="008B61F8" w:rsidRDefault="00986AE0" w:rsidP="00986AE0">
      <w:pPr>
        <w:pStyle w:val="lg-a-1"/>
        <w:tabs>
          <w:tab w:val="center" w:pos="709"/>
        </w:tabs>
        <w:suppressAutoHyphens/>
        <w:autoSpaceDN w:val="0"/>
        <w:spacing w:before="0"/>
        <w:ind w:left="567" w:firstLine="0"/>
        <w:jc w:val="left"/>
        <w:textAlignment w:val="baseline"/>
        <w:rPr>
          <w:rFonts w:ascii="Arial" w:hAnsi="Arial" w:cs="Arial"/>
          <w:sz w:val="22"/>
          <w:szCs w:val="22"/>
        </w:rPr>
      </w:pPr>
    </w:p>
    <w:p w:rsidR="00986AE0" w:rsidRPr="008B61F8" w:rsidRDefault="00986AE0" w:rsidP="00986AE0">
      <w:pPr>
        <w:pStyle w:val="lg-a-1"/>
        <w:tabs>
          <w:tab w:val="center" w:pos="709"/>
        </w:tabs>
        <w:suppressAutoHyphens/>
        <w:autoSpaceDN w:val="0"/>
        <w:spacing w:before="0"/>
        <w:ind w:left="567" w:firstLine="0"/>
        <w:jc w:val="left"/>
        <w:textAlignment w:val="baseline"/>
        <w:rPr>
          <w:rFonts w:ascii="Arial" w:hAnsi="Arial" w:cs="Arial"/>
          <w:sz w:val="22"/>
          <w:szCs w:val="22"/>
        </w:rPr>
      </w:pPr>
      <w:r w:rsidRPr="008B61F8">
        <w:rPr>
          <w:rFonts w:ascii="Arial" w:hAnsi="Arial" w:cs="Arial"/>
          <w:sz w:val="22"/>
          <w:szCs w:val="22"/>
        </w:rPr>
        <w:tab/>
      </w:r>
      <w:r w:rsidRPr="008B61F8">
        <w:rPr>
          <w:rFonts w:ascii="Arial" w:hAnsi="Arial" w:cs="Arial"/>
          <w:sz w:val="22"/>
          <w:szCs w:val="22"/>
        </w:rPr>
        <w:tab/>
      </w:r>
      <w:r w:rsidRPr="008B61F8">
        <w:rPr>
          <w:rFonts w:ascii="Arial" w:hAnsi="Arial" w:cs="Arial"/>
          <w:sz w:val="22"/>
          <w:szCs w:val="22"/>
        </w:rPr>
        <w:tab/>
        <w:t xml:space="preserve">ii) </w:t>
      </w:r>
      <w:r w:rsidRPr="008B61F8">
        <w:rPr>
          <w:rFonts w:ascii="Arial" w:hAnsi="Arial" w:cs="Arial"/>
          <w:sz w:val="22"/>
          <w:szCs w:val="22"/>
        </w:rPr>
        <w:tab/>
        <w:t xml:space="preserve">Regulation 8.1.3  </w:t>
      </w:r>
    </w:p>
    <w:p w:rsidR="00986AE0" w:rsidRPr="008B61F8" w:rsidRDefault="00986AE0" w:rsidP="00986AE0">
      <w:pPr>
        <w:tabs>
          <w:tab w:val="center" w:pos="709"/>
        </w:tabs>
        <w:spacing w:after="120"/>
        <w:ind w:left="1485"/>
        <w:rPr>
          <w:i/>
          <w:color w:val="000000"/>
          <w:sz w:val="22"/>
          <w:szCs w:val="22"/>
        </w:rPr>
      </w:pPr>
    </w:p>
    <w:p w:rsidR="00986AE0" w:rsidRPr="008B61F8" w:rsidRDefault="00986AE0" w:rsidP="00986AE0">
      <w:pPr>
        <w:tabs>
          <w:tab w:val="center" w:pos="709"/>
        </w:tabs>
        <w:spacing w:after="120"/>
        <w:ind w:left="1485"/>
        <w:rPr>
          <w:i/>
          <w:color w:val="000000"/>
          <w:sz w:val="22"/>
          <w:szCs w:val="22"/>
        </w:rPr>
      </w:pPr>
      <w:r w:rsidRPr="008B61F8">
        <w:rPr>
          <w:i/>
          <w:color w:val="000000"/>
          <w:sz w:val="22"/>
          <w:szCs w:val="22"/>
        </w:rPr>
        <w:t>“For purposes of the procurement for departments, the designated department must establish a committee constituted of the accounting authorities of all relevant departments, or their authorised representative -</w:t>
      </w:r>
    </w:p>
    <w:p w:rsidR="00986AE0" w:rsidRPr="008B61F8" w:rsidRDefault="00986AE0" w:rsidP="00986AE0">
      <w:pPr>
        <w:tabs>
          <w:tab w:val="center" w:pos="709"/>
        </w:tabs>
        <w:spacing w:after="120"/>
        <w:ind w:left="2160" w:hanging="2160"/>
        <w:rPr>
          <w:i/>
          <w:color w:val="000000"/>
          <w:sz w:val="22"/>
          <w:szCs w:val="22"/>
        </w:rPr>
      </w:pPr>
      <w:r>
        <w:rPr>
          <w:i/>
          <w:color w:val="000000"/>
          <w:sz w:val="22"/>
          <w:szCs w:val="22"/>
        </w:rPr>
        <w:tab/>
        <w:t xml:space="preserve">                         a)</w:t>
      </w:r>
      <w:r>
        <w:rPr>
          <w:i/>
          <w:color w:val="000000"/>
          <w:sz w:val="22"/>
          <w:szCs w:val="22"/>
        </w:rPr>
        <w:tab/>
      </w:r>
      <w:r w:rsidRPr="008B61F8">
        <w:rPr>
          <w:i/>
          <w:color w:val="000000"/>
          <w:sz w:val="22"/>
          <w:szCs w:val="22"/>
        </w:rPr>
        <w:t xml:space="preserve"> to make proposals regarding the business case and user requirement specifications and approve such case and specifications</w:t>
      </w:r>
    </w:p>
    <w:p w:rsidR="00986AE0" w:rsidRPr="008B61F8" w:rsidRDefault="00986AE0" w:rsidP="00986AE0">
      <w:pPr>
        <w:tabs>
          <w:tab w:val="center" w:pos="709"/>
        </w:tabs>
        <w:spacing w:after="120"/>
        <w:ind w:left="1440" w:hanging="1440"/>
        <w:rPr>
          <w:i/>
          <w:color w:val="000000"/>
          <w:sz w:val="22"/>
          <w:szCs w:val="22"/>
        </w:rPr>
      </w:pPr>
      <w:r>
        <w:rPr>
          <w:i/>
          <w:color w:val="000000"/>
          <w:sz w:val="22"/>
          <w:szCs w:val="22"/>
        </w:rPr>
        <w:tab/>
      </w:r>
      <w:r>
        <w:rPr>
          <w:i/>
          <w:color w:val="000000"/>
          <w:sz w:val="22"/>
          <w:szCs w:val="22"/>
        </w:rPr>
        <w:tab/>
        <w:t>b)</w:t>
      </w:r>
      <w:r>
        <w:rPr>
          <w:i/>
          <w:color w:val="000000"/>
          <w:sz w:val="22"/>
          <w:szCs w:val="22"/>
        </w:rPr>
        <w:tab/>
      </w:r>
      <w:r w:rsidRPr="008B61F8">
        <w:rPr>
          <w:i/>
          <w:color w:val="000000"/>
          <w:sz w:val="22"/>
          <w:szCs w:val="22"/>
        </w:rPr>
        <w:t>To authorise the accounting authority of the designated department to award the bid on their behalf”</w:t>
      </w:r>
    </w:p>
    <w:p w:rsidR="00986AE0" w:rsidRPr="008B61F8" w:rsidRDefault="00986AE0" w:rsidP="00986AE0">
      <w:pPr>
        <w:pStyle w:val="lg-a-1"/>
        <w:tabs>
          <w:tab w:val="center" w:pos="709"/>
        </w:tabs>
        <w:suppressAutoHyphens/>
        <w:autoSpaceDN w:val="0"/>
        <w:spacing w:before="0"/>
        <w:ind w:left="567" w:firstLine="0"/>
        <w:jc w:val="left"/>
        <w:textAlignment w:val="baseline"/>
        <w:rPr>
          <w:rFonts w:ascii="Arial" w:hAnsi="Arial" w:cs="Arial"/>
          <w:sz w:val="22"/>
          <w:szCs w:val="22"/>
        </w:rPr>
      </w:pPr>
    </w:p>
    <w:p w:rsidR="00986AE0" w:rsidRPr="008B61F8" w:rsidRDefault="00986AE0" w:rsidP="00986AE0">
      <w:pPr>
        <w:pStyle w:val="lg-a-1"/>
        <w:tabs>
          <w:tab w:val="center" w:pos="709"/>
        </w:tabs>
        <w:suppressAutoHyphens/>
        <w:autoSpaceDN w:val="0"/>
        <w:spacing w:before="0"/>
        <w:ind w:left="1437" w:firstLine="0"/>
        <w:jc w:val="left"/>
        <w:textAlignment w:val="baseline"/>
        <w:rPr>
          <w:rFonts w:ascii="Arial" w:hAnsi="Arial" w:cs="Arial"/>
          <w:sz w:val="22"/>
          <w:szCs w:val="22"/>
        </w:rPr>
      </w:pPr>
      <w:r w:rsidRPr="008B61F8">
        <w:rPr>
          <w:rFonts w:ascii="Arial" w:hAnsi="Arial" w:cs="Arial"/>
          <w:sz w:val="22"/>
          <w:szCs w:val="22"/>
        </w:rPr>
        <w:t>i</w:t>
      </w:r>
      <w:r>
        <w:rPr>
          <w:rFonts w:ascii="Arial" w:hAnsi="Arial" w:cs="Arial"/>
          <w:sz w:val="22"/>
          <w:szCs w:val="22"/>
        </w:rPr>
        <w:t>ii</w:t>
      </w:r>
      <w:r w:rsidRPr="008B61F8">
        <w:rPr>
          <w:rFonts w:ascii="Arial" w:hAnsi="Arial" w:cs="Arial"/>
          <w:sz w:val="22"/>
          <w:szCs w:val="22"/>
        </w:rPr>
        <w:t>)</w:t>
      </w:r>
      <w:r w:rsidRPr="008B61F8">
        <w:rPr>
          <w:rFonts w:ascii="Arial" w:hAnsi="Arial" w:cs="Arial"/>
          <w:sz w:val="22"/>
          <w:szCs w:val="22"/>
        </w:rPr>
        <w:tab/>
        <w:t xml:space="preserve">Regulation 8.1.5 </w:t>
      </w:r>
    </w:p>
    <w:p w:rsidR="00986AE0" w:rsidRPr="008B61F8" w:rsidRDefault="00986AE0" w:rsidP="00986AE0">
      <w:pPr>
        <w:pStyle w:val="lg-a-1"/>
        <w:tabs>
          <w:tab w:val="center" w:pos="709"/>
        </w:tabs>
        <w:suppressAutoHyphens/>
        <w:autoSpaceDN w:val="0"/>
        <w:spacing w:before="0"/>
        <w:ind w:left="1437" w:firstLine="0"/>
        <w:jc w:val="left"/>
        <w:textAlignment w:val="baseline"/>
        <w:rPr>
          <w:rFonts w:ascii="Arial" w:hAnsi="Arial" w:cs="Arial"/>
          <w:sz w:val="22"/>
          <w:szCs w:val="22"/>
          <w:lang w:val="en-ZA"/>
        </w:rPr>
      </w:pPr>
    </w:p>
    <w:p w:rsidR="00986AE0" w:rsidRPr="008B61F8" w:rsidRDefault="00986AE0" w:rsidP="00986AE0">
      <w:pPr>
        <w:tabs>
          <w:tab w:val="center" w:pos="709"/>
        </w:tabs>
        <w:spacing w:after="120"/>
        <w:ind w:left="1437"/>
        <w:rPr>
          <w:i/>
          <w:color w:val="000000"/>
          <w:sz w:val="22"/>
          <w:szCs w:val="22"/>
        </w:rPr>
      </w:pPr>
      <w:r w:rsidRPr="008B61F8">
        <w:rPr>
          <w:i/>
          <w:color w:val="000000"/>
          <w:sz w:val="22"/>
          <w:szCs w:val="22"/>
        </w:rPr>
        <w:tab/>
        <w:t xml:space="preserve">“For purpose of advertising, the agency must compile the bid documentation consisting of – </w:t>
      </w:r>
    </w:p>
    <w:p w:rsidR="00986AE0" w:rsidRPr="008B61F8" w:rsidRDefault="00986AE0" w:rsidP="006F5D2E">
      <w:pPr>
        <w:numPr>
          <w:ilvl w:val="0"/>
          <w:numId w:val="262"/>
        </w:numPr>
        <w:tabs>
          <w:tab w:val="center" w:pos="709"/>
        </w:tabs>
        <w:spacing w:after="120"/>
        <w:ind w:left="1797"/>
        <w:rPr>
          <w:i/>
          <w:color w:val="000000"/>
          <w:sz w:val="22"/>
          <w:szCs w:val="22"/>
        </w:rPr>
      </w:pPr>
      <w:r w:rsidRPr="008B61F8">
        <w:rPr>
          <w:i/>
          <w:color w:val="000000"/>
          <w:sz w:val="22"/>
          <w:szCs w:val="22"/>
        </w:rPr>
        <w:t xml:space="preserve">The evaluation criteria fot the bid in accordance with the Preferential Procurement Policy Framework Act, including but not limited to, specific goals for- </w:t>
      </w:r>
    </w:p>
    <w:p w:rsidR="00986AE0" w:rsidRPr="008B61F8" w:rsidRDefault="00616FA4" w:rsidP="00616FA4">
      <w:pPr>
        <w:tabs>
          <w:tab w:val="center" w:pos="709"/>
        </w:tabs>
        <w:spacing w:after="120"/>
        <w:ind w:left="2520"/>
        <w:rPr>
          <w:i/>
          <w:color w:val="000000"/>
          <w:sz w:val="22"/>
          <w:szCs w:val="22"/>
        </w:rPr>
      </w:pPr>
      <w:r>
        <w:rPr>
          <w:i/>
          <w:color w:val="000000"/>
          <w:sz w:val="22"/>
          <w:szCs w:val="22"/>
        </w:rPr>
        <w:t xml:space="preserve">(i) </w:t>
      </w:r>
      <w:r w:rsidR="00986AE0" w:rsidRPr="008B61F8">
        <w:rPr>
          <w:i/>
          <w:color w:val="000000"/>
          <w:sz w:val="22"/>
          <w:szCs w:val="22"/>
        </w:rPr>
        <w:t>Black economic empowerment, and</w:t>
      </w:r>
    </w:p>
    <w:p w:rsidR="00986AE0" w:rsidRPr="008B61F8" w:rsidRDefault="00616FA4" w:rsidP="00616FA4">
      <w:pPr>
        <w:tabs>
          <w:tab w:val="center" w:pos="709"/>
        </w:tabs>
        <w:spacing w:after="120"/>
        <w:ind w:left="2520"/>
        <w:rPr>
          <w:i/>
          <w:color w:val="000000"/>
          <w:sz w:val="22"/>
          <w:szCs w:val="22"/>
        </w:rPr>
      </w:pPr>
      <w:r>
        <w:rPr>
          <w:i/>
          <w:color w:val="000000"/>
          <w:sz w:val="22"/>
          <w:szCs w:val="22"/>
        </w:rPr>
        <w:t>(ii)</w:t>
      </w:r>
      <w:r w:rsidR="00986AE0" w:rsidRPr="008B61F8">
        <w:rPr>
          <w:i/>
          <w:color w:val="000000"/>
          <w:sz w:val="22"/>
          <w:szCs w:val="22"/>
        </w:rPr>
        <w:t>Procuring from suppliers situated in the specific province where goods or services are required”</w:t>
      </w:r>
    </w:p>
    <w:p w:rsidR="00986AE0" w:rsidRPr="008B61F8" w:rsidRDefault="00986AE0" w:rsidP="006F5D2E">
      <w:pPr>
        <w:numPr>
          <w:ilvl w:val="0"/>
          <w:numId w:val="262"/>
        </w:numPr>
        <w:tabs>
          <w:tab w:val="center" w:pos="709"/>
        </w:tabs>
        <w:spacing w:after="120"/>
        <w:ind w:left="1797"/>
        <w:rPr>
          <w:i/>
          <w:color w:val="000000"/>
          <w:sz w:val="22"/>
          <w:szCs w:val="22"/>
        </w:rPr>
      </w:pPr>
      <w:r w:rsidRPr="008B61F8">
        <w:rPr>
          <w:i/>
          <w:color w:val="000000"/>
          <w:sz w:val="22"/>
          <w:szCs w:val="22"/>
        </w:rPr>
        <w:t>Tax clearance certificate requirements;</w:t>
      </w:r>
    </w:p>
    <w:p w:rsidR="00986AE0" w:rsidRPr="008B61F8" w:rsidRDefault="00986AE0" w:rsidP="006F5D2E">
      <w:pPr>
        <w:numPr>
          <w:ilvl w:val="0"/>
          <w:numId w:val="262"/>
        </w:numPr>
        <w:tabs>
          <w:tab w:val="center" w:pos="709"/>
        </w:tabs>
        <w:spacing w:after="120"/>
        <w:ind w:left="1797"/>
        <w:rPr>
          <w:i/>
          <w:color w:val="000000"/>
          <w:sz w:val="22"/>
          <w:szCs w:val="22"/>
        </w:rPr>
      </w:pPr>
      <w:r w:rsidRPr="008B61F8">
        <w:rPr>
          <w:i/>
          <w:color w:val="000000"/>
          <w:sz w:val="22"/>
          <w:szCs w:val="22"/>
        </w:rPr>
        <w:t>If the value of the envisaged contract exceed R10 million, a National Industrial Participation Programme certificate issued by the Department of Trade and industry;</w:t>
      </w:r>
    </w:p>
    <w:p w:rsidR="00986AE0" w:rsidRPr="008B61F8" w:rsidRDefault="00986AE0" w:rsidP="006F5D2E">
      <w:pPr>
        <w:numPr>
          <w:ilvl w:val="0"/>
          <w:numId w:val="262"/>
        </w:numPr>
        <w:tabs>
          <w:tab w:val="center" w:pos="709"/>
        </w:tabs>
        <w:spacing w:after="120"/>
        <w:ind w:left="1797"/>
        <w:rPr>
          <w:i/>
          <w:color w:val="000000"/>
          <w:sz w:val="22"/>
          <w:szCs w:val="22"/>
        </w:rPr>
      </w:pPr>
      <w:r w:rsidRPr="008B61F8">
        <w:rPr>
          <w:i/>
          <w:sz w:val="22"/>
          <w:szCs w:val="22"/>
        </w:rPr>
        <w:t>In respect of departments, a condition that all informational technology goods and services offered must meet the standards set in terms of section 7(6)(a) of the Act and where the standards can be accessed.”</w:t>
      </w:r>
    </w:p>
    <w:p w:rsidR="00986AE0" w:rsidRPr="008B61F8" w:rsidRDefault="00986AE0" w:rsidP="00986AE0">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986AE0" w:rsidRPr="008B61F8" w:rsidRDefault="00986AE0" w:rsidP="00986AE0">
      <w:pPr>
        <w:pStyle w:val="lg-a-1"/>
        <w:tabs>
          <w:tab w:val="center" w:pos="709"/>
        </w:tabs>
        <w:suppressAutoHyphens/>
        <w:autoSpaceDN w:val="0"/>
        <w:spacing w:before="0"/>
        <w:ind w:left="0" w:firstLine="0"/>
        <w:jc w:val="left"/>
        <w:textAlignment w:val="baseline"/>
        <w:rPr>
          <w:rFonts w:ascii="Arial" w:hAnsi="Arial" w:cs="Arial"/>
          <w:sz w:val="22"/>
          <w:szCs w:val="22"/>
          <w:lang w:val="en-ZA"/>
        </w:rPr>
      </w:pPr>
      <w:r>
        <w:rPr>
          <w:rFonts w:ascii="Arial" w:hAnsi="Arial" w:cs="Arial"/>
          <w:sz w:val="22"/>
          <w:szCs w:val="22"/>
          <w:lang w:val="en-ZA"/>
        </w:rPr>
        <w:t xml:space="preserve">                      </w:t>
      </w:r>
      <w:r w:rsidR="00616FA4">
        <w:rPr>
          <w:rFonts w:ascii="Arial" w:hAnsi="Arial" w:cs="Arial"/>
          <w:sz w:val="22"/>
          <w:szCs w:val="22"/>
          <w:lang w:val="en-ZA"/>
        </w:rPr>
        <w:t>i</w:t>
      </w:r>
      <w:r>
        <w:rPr>
          <w:rFonts w:ascii="Arial" w:hAnsi="Arial" w:cs="Arial"/>
          <w:sz w:val="22"/>
          <w:szCs w:val="22"/>
          <w:lang w:val="en-ZA"/>
        </w:rPr>
        <w:t xml:space="preserve">v) </w:t>
      </w:r>
      <w:r w:rsidRPr="008B61F8">
        <w:rPr>
          <w:rFonts w:ascii="Arial" w:hAnsi="Arial" w:cs="Arial"/>
          <w:sz w:val="22"/>
          <w:szCs w:val="22"/>
          <w:lang w:val="en-ZA"/>
        </w:rPr>
        <w:t xml:space="preserve">Regulation 8.1.7(a) </w:t>
      </w:r>
    </w:p>
    <w:p w:rsidR="00986AE0" w:rsidRPr="008B61F8" w:rsidRDefault="00986AE0" w:rsidP="00986AE0">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986AE0" w:rsidRPr="008B61F8" w:rsidRDefault="00986AE0" w:rsidP="00986AE0">
      <w:pPr>
        <w:pStyle w:val="lg-a-1"/>
        <w:tabs>
          <w:tab w:val="center" w:pos="709"/>
        </w:tabs>
        <w:suppressAutoHyphens/>
        <w:autoSpaceDN w:val="0"/>
        <w:spacing w:before="0"/>
        <w:ind w:left="567" w:firstLine="0"/>
        <w:jc w:val="left"/>
        <w:textAlignment w:val="baseline"/>
        <w:rPr>
          <w:rFonts w:ascii="Arial" w:hAnsi="Arial" w:cs="Arial"/>
          <w:i/>
          <w:sz w:val="22"/>
          <w:szCs w:val="22"/>
          <w:lang w:val="en-ZA"/>
        </w:rPr>
      </w:pPr>
      <w:r w:rsidRPr="008B61F8">
        <w:rPr>
          <w:rFonts w:ascii="Arial" w:hAnsi="Arial" w:cs="Arial"/>
          <w:sz w:val="22"/>
          <w:szCs w:val="22"/>
          <w:lang w:val="en-ZA"/>
        </w:rPr>
        <w:tab/>
      </w:r>
      <w:r>
        <w:rPr>
          <w:rFonts w:ascii="Arial" w:hAnsi="Arial" w:cs="Arial"/>
          <w:sz w:val="22"/>
          <w:szCs w:val="22"/>
          <w:lang w:val="en-ZA"/>
        </w:rPr>
        <w:tab/>
      </w:r>
      <w:r w:rsidRPr="008B61F8">
        <w:rPr>
          <w:rFonts w:ascii="Arial" w:hAnsi="Arial" w:cs="Arial"/>
          <w:sz w:val="22"/>
          <w:szCs w:val="22"/>
          <w:lang w:val="en-ZA"/>
        </w:rPr>
        <w:tab/>
      </w:r>
      <w:r w:rsidRPr="008B61F8">
        <w:rPr>
          <w:rFonts w:ascii="Arial" w:hAnsi="Arial" w:cs="Arial"/>
          <w:i/>
          <w:sz w:val="22"/>
          <w:szCs w:val="22"/>
          <w:lang w:val="en-ZA"/>
        </w:rPr>
        <w:t>“Before the bid is advertised –</w:t>
      </w:r>
    </w:p>
    <w:p w:rsidR="00986AE0" w:rsidRPr="008B61F8" w:rsidRDefault="00616FA4" w:rsidP="00616FA4">
      <w:pPr>
        <w:pStyle w:val="lg-a-1"/>
        <w:tabs>
          <w:tab w:val="center" w:pos="709"/>
        </w:tabs>
        <w:suppressAutoHyphens/>
        <w:autoSpaceDN w:val="0"/>
        <w:spacing w:before="0"/>
        <w:ind w:left="1797" w:firstLine="0"/>
        <w:jc w:val="left"/>
        <w:textAlignment w:val="baseline"/>
        <w:rPr>
          <w:rFonts w:ascii="Arial" w:hAnsi="Arial" w:cs="Arial"/>
          <w:i/>
          <w:sz w:val="22"/>
          <w:szCs w:val="22"/>
          <w:lang w:val="en-ZA"/>
        </w:rPr>
      </w:pPr>
      <w:r>
        <w:rPr>
          <w:rFonts w:ascii="Arial" w:hAnsi="Arial" w:cs="Arial"/>
          <w:i/>
          <w:sz w:val="22"/>
          <w:szCs w:val="22"/>
          <w:lang w:val="en-ZA"/>
        </w:rPr>
        <w:t xml:space="preserve">(a) </w:t>
      </w:r>
      <w:r w:rsidR="00986AE0" w:rsidRPr="008B61F8">
        <w:rPr>
          <w:rFonts w:ascii="Arial" w:hAnsi="Arial" w:cs="Arial"/>
          <w:i/>
          <w:sz w:val="22"/>
          <w:szCs w:val="22"/>
          <w:lang w:val="en-ZA"/>
        </w:rPr>
        <w:t xml:space="preserve">the designated department or public body must approve the final bid documentation; and </w:t>
      </w:r>
    </w:p>
    <w:p w:rsidR="00986AE0" w:rsidRPr="008B61F8" w:rsidRDefault="00616FA4" w:rsidP="00616FA4">
      <w:pPr>
        <w:pStyle w:val="lg-a-1"/>
        <w:tabs>
          <w:tab w:val="center" w:pos="709"/>
        </w:tabs>
        <w:suppressAutoHyphens/>
        <w:autoSpaceDN w:val="0"/>
        <w:spacing w:before="0"/>
        <w:ind w:left="1797" w:firstLine="0"/>
        <w:jc w:val="left"/>
        <w:textAlignment w:val="baseline"/>
        <w:rPr>
          <w:rFonts w:ascii="Arial" w:hAnsi="Arial" w:cs="Arial"/>
          <w:i/>
          <w:sz w:val="22"/>
          <w:szCs w:val="22"/>
          <w:lang w:val="en-ZA"/>
        </w:rPr>
      </w:pPr>
      <w:r>
        <w:rPr>
          <w:rFonts w:ascii="Arial" w:hAnsi="Arial" w:cs="Arial"/>
          <w:i/>
          <w:sz w:val="22"/>
          <w:szCs w:val="22"/>
          <w:lang w:val="en-ZA"/>
        </w:rPr>
        <w:t xml:space="preserve">(b) </w:t>
      </w:r>
      <w:r w:rsidR="00986AE0" w:rsidRPr="008B61F8">
        <w:rPr>
          <w:rFonts w:ascii="Arial" w:hAnsi="Arial" w:cs="Arial"/>
          <w:i/>
          <w:sz w:val="22"/>
          <w:szCs w:val="22"/>
          <w:lang w:val="en-ZA"/>
        </w:rPr>
        <w:t>the Agency must compile a value proposal on the cost for the designated department or public body in respect of advertising and evaluation of the bid”</w:t>
      </w:r>
    </w:p>
    <w:p w:rsidR="00986AE0" w:rsidRPr="008B61F8" w:rsidRDefault="00986AE0" w:rsidP="00986AE0">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986AE0" w:rsidRPr="008B61F8" w:rsidRDefault="00986AE0" w:rsidP="00986AE0">
      <w:pPr>
        <w:pStyle w:val="lg-a-1"/>
        <w:tabs>
          <w:tab w:val="center" w:pos="709"/>
        </w:tabs>
        <w:suppressAutoHyphens/>
        <w:autoSpaceDN w:val="0"/>
        <w:spacing w:before="0"/>
        <w:jc w:val="left"/>
        <w:textAlignment w:val="baseline"/>
        <w:rPr>
          <w:rFonts w:ascii="Arial" w:hAnsi="Arial" w:cs="Arial"/>
          <w:sz w:val="22"/>
          <w:szCs w:val="22"/>
          <w:lang w:eastAsia="en-ZA"/>
        </w:rPr>
      </w:pPr>
      <w:r>
        <w:rPr>
          <w:rFonts w:ascii="Arial" w:hAnsi="Arial" w:cs="Arial"/>
          <w:sz w:val="22"/>
          <w:szCs w:val="22"/>
          <w:lang w:val="en-ZA"/>
        </w:rPr>
        <w:t xml:space="preserve">                    v) </w:t>
      </w:r>
      <w:r w:rsidRPr="008B61F8">
        <w:rPr>
          <w:rFonts w:ascii="Arial" w:hAnsi="Arial" w:cs="Arial"/>
          <w:sz w:val="22"/>
          <w:szCs w:val="22"/>
          <w:lang w:val="en-ZA"/>
        </w:rPr>
        <w:t>Regulation 8.2.1</w:t>
      </w:r>
    </w:p>
    <w:p w:rsidR="00986AE0" w:rsidRPr="008B61F8" w:rsidRDefault="00986AE0" w:rsidP="00986AE0">
      <w:pPr>
        <w:pStyle w:val="lg-a-1"/>
        <w:tabs>
          <w:tab w:val="center" w:pos="709"/>
        </w:tabs>
        <w:suppressAutoHyphens/>
        <w:autoSpaceDN w:val="0"/>
        <w:spacing w:before="0"/>
        <w:ind w:left="1440" w:firstLine="0"/>
        <w:jc w:val="left"/>
        <w:textAlignment w:val="baseline"/>
        <w:rPr>
          <w:rFonts w:ascii="Arial" w:hAnsi="Arial" w:cs="Arial"/>
          <w:sz w:val="22"/>
          <w:szCs w:val="22"/>
          <w:lang w:val="en-ZA"/>
        </w:rPr>
      </w:pPr>
    </w:p>
    <w:p w:rsidR="00986AE0" w:rsidRPr="008B61F8" w:rsidRDefault="00986AE0" w:rsidP="00986AE0">
      <w:pPr>
        <w:tabs>
          <w:tab w:val="center" w:pos="709"/>
        </w:tabs>
        <w:spacing w:after="120"/>
        <w:ind w:left="1440"/>
        <w:rPr>
          <w:i/>
          <w:color w:val="000000"/>
          <w:sz w:val="22"/>
          <w:szCs w:val="22"/>
        </w:rPr>
      </w:pPr>
      <w:r w:rsidRPr="008B61F8">
        <w:rPr>
          <w:i/>
          <w:color w:val="000000"/>
          <w:sz w:val="22"/>
          <w:szCs w:val="22"/>
        </w:rPr>
        <w:t>“Within 10 working days after receipts of the business case from the designated department or public body for a bid in terms of regulation 8.1.4, the Agency must submit to the designated official for approval -</w:t>
      </w:r>
    </w:p>
    <w:p w:rsidR="00986AE0" w:rsidRPr="008B61F8" w:rsidRDefault="00616FA4" w:rsidP="00616FA4">
      <w:pPr>
        <w:tabs>
          <w:tab w:val="center" w:pos="709"/>
        </w:tabs>
        <w:spacing w:after="120"/>
        <w:ind w:left="1800"/>
        <w:rPr>
          <w:i/>
          <w:color w:val="000000"/>
          <w:sz w:val="22"/>
          <w:szCs w:val="22"/>
        </w:rPr>
      </w:pPr>
      <w:r>
        <w:rPr>
          <w:i/>
          <w:color w:val="000000"/>
          <w:sz w:val="22"/>
          <w:szCs w:val="22"/>
        </w:rPr>
        <w:t xml:space="preserve">(a) </w:t>
      </w:r>
      <w:r w:rsidR="00986AE0" w:rsidRPr="008B61F8">
        <w:rPr>
          <w:i/>
          <w:color w:val="000000"/>
          <w:sz w:val="22"/>
          <w:szCs w:val="22"/>
        </w:rPr>
        <w:t>A procurement schedule for the execution of the request for a bid;</w:t>
      </w:r>
    </w:p>
    <w:p w:rsidR="00986AE0" w:rsidRPr="008B61F8" w:rsidRDefault="00616FA4" w:rsidP="00616FA4">
      <w:pPr>
        <w:tabs>
          <w:tab w:val="center" w:pos="709"/>
        </w:tabs>
        <w:spacing w:after="120"/>
        <w:ind w:left="1800"/>
        <w:rPr>
          <w:i/>
          <w:color w:val="000000"/>
          <w:sz w:val="22"/>
          <w:szCs w:val="22"/>
        </w:rPr>
      </w:pPr>
      <w:r>
        <w:rPr>
          <w:i/>
          <w:color w:val="000000"/>
          <w:sz w:val="22"/>
          <w:szCs w:val="22"/>
        </w:rPr>
        <w:t xml:space="preserve">(b) </w:t>
      </w:r>
      <w:r w:rsidR="00986AE0" w:rsidRPr="008B61F8">
        <w:rPr>
          <w:i/>
          <w:color w:val="000000"/>
          <w:sz w:val="22"/>
          <w:szCs w:val="22"/>
        </w:rPr>
        <w:t>A detailed costing for the subsequent contract management, if required.”</w:t>
      </w:r>
    </w:p>
    <w:p w:rsidR="00986AE0" w:rsidRPr="008B61F8" w:rsidRDefault="00986AE0" w:rsidP="00986AE0">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986AE0" w:rsidRPr="008B61F8" w:rsidRDefault="00986AE0" w:rsidP="00986AE0">
      <w:pPr>
        <w:pStyle w:val="lg-a-1"/>
        <w:tabs>
          <w:tab w:val="center" w:pos="709"/>
        </w:tabs>
        <w:suppressAutoHyphens/>
        <w:autoSpaceDN w:val="0"/>
        <w:spacing w:before="0"/>
        <w:ind w:left="1080" w:firstLine="0"/>
        <w:jc w:val="left"/>
        <w:textAlignment w:val="baseline"/>
        <w:rPr>
          <w:rFonts w:ascii="Arial" w:hAnsi="Arial" w:cs="Arial"/>
          <w:sz w:val="22"/>
          <w:szCs w:val="22"/>
          <w:lang w:eastAsia="en-ZA"/>
        </w:rPr>
      </w:pPr>
      <w:r>
        <w:rPr>
          <w:rFonts w:ascii="Arial" w:hAnsi="Arial" w:cs="Arial"/>
          <w:sz w:val="22"/>
          <w:szCs w:val="22"/>
          <w:lang w:val="en-ZA"/>
        </w:rPr>
        <w:t>vi)</w:t>
      </w:r>
      <w:r>
        <w:rPr>
          <w:rFonts w:ascii="Arial" w:hAnsi="Arial" w:cs="Arial"/>
          <w:sz w:val="22"/>
          <w:szCs w:val="22"/>
          <w:lang w:val="en-ZA"/>
        </w:rPr>
        <w:tab/>
      </w:r>
      <w:r w:rsidRPr="008B61F8">
        <w:rPr>
          <w:rFonts w:ascii="Arial" w:hAnsi="Arial" w:cs="Arial"/>
          <w:sz w:val="22"/>
          <w:szCs w:val="22"/>
          <w:lang w:val="en-ZA"/>
        </w:rPr>
        <w:t>Regulation 13.1.</w:t>
      </w:r>
    </w:p>
    <w:p w:rsidR="00986AE0" w:rsidRPr="008B61F8" w:rsidRDefault="00986AE0" w:rsidP="00986AE0">
      <w:pPr>
        <w:pStyle w:val="lg-a-1"/>
        <w:tabs>
          <w:tab w:val="center" w:pos="709"/>
        </w:tabs>
        <w:suppressAutoHyphens/>
        <w:autoSpaceDN w:val="0"/>
        <w:spacing w:before="0"/>
        <w:ind w:left="1440" w:firstLine="0"/>
        <w:jc w:val="left"/>
        <w:textAlignment w:val="baseline"/>
        <w:rPr>
          <w:rFonts w:ascii="Arial" w:hAnsi="Arial" w:cs="Arial"/>
          <w:sz w:val="22"/>
          <w:szCs w:val="22"/>
          <w:lang w:eastAsia="en-ZA"/>
        </w:rPr>
      </w:pPr>
      <w:r w:rsidRPr="008B61F8">
        <w:rPr>
          <w:rFonts w:ascii="Arial" w:hAnsi="Arial" w:cs="Arial"/>
          <w:sz w:val="22"/>
          <w:szCs w:val="22"/>
          <w:lang w:eastAsia="en-ZA"/>
        </w:rPr>
        <w:t xml:space="preserve"> </w:t>
      </w:r>
    </w:p>
    <w:p w:rsidR="00986AE0" w:rsidRPr="008B61F8" w:rsidRDefault="00986AE0" w:rsidP="00986AE0">
      <w:pPr>
        <w:pStyle w:val="lg-a-1"/>
        <w:tabs>
          <w:tab w:val="center" w:pos="709"/>
        </w:tabs>
        <w:suppressAutoHyphens/>
        <w:autoSpaceDN w:val="0"/>
        <w:spacing w:before="0"/>
        <w:ind w:left="1530" w:hanging="90"/>
        <w:jc w:val="left"/>
        <w:textAlignment w:val="baseline"/>
        <w:rPr>
          <w:rFonts w:ascii="Arial" w:hAnsi="Arial" w:cs="Arial"/>
          <w:i/>
          <w:sz w:val="22"/>
          <w:szCs w:val="22"/>
          <w:lang w:eastAsia="en-ZA"/>
        </w:rPr>
      </w:pPr>
      <w:r w:rsidRPr="008B61F8">
        <w:rPr>
          <w:rFonts w:ascii="Arial" w:hAnsi="Arial" w:cs="Arial"/>
          <w:i/>
          <w:sz w:val="22"/>
          <w:szCs w:val="22"/>
          <w:lang w:eastAsia="en-ZA"/>
        </w:rPr>
        <w:t>“The agency must, in consultation with the designated department, establish the following committees to deal with the evaluation fo bids and the recommendation for the award of a bid by the accounting authority of the designated department or public body:</w:t>
      </w:r>
    </w:p>
    <w:p w:rsidR="00986AE0" w:rsidRPr="008B61F8" w:rsidRDefault="00986AE0" w:rsidP="00986AE0">
      <w:pPr>
        <w:pStyle w:val="lg-a-1"/>
        <w:tabs>
          <w:tab w:val="center" w:pos="709"/>
        </w:tabs>
        <w:suppressAutoHyphens/>
        <w:autoSpaceDN w:val="0"/>
        <w:spacing w:before="0"/>
        <w:ind w:left="1530" w:hanging="90"/>
        <w:jc w:val="left"/>
        <w:textAlignment w:val="baseline"/>
        <w:rPr>
          <w:rFonts w:ascii="Arial" w:hAnsi="Arial" w:cs="Arial"/>
          <w:i/>
          <w:sz w:val="22"/>
          <w:szCs w:val="22"/>
          <w:lang w:eastAsia="en-ZA"/>
        </w:rPr>
      </w:pPr>
    </w:p>
    <w:p w:rsidR="00986AE0" w:rsidRPr="008B61F8" w:rsidRDefault="00616FA4" w:rsidP="00616FA4">
      <w:pPr>
        <w:pStyle w:val="lg-a-1"/>
        <w:tabs>
          <w:tab w:val="center" w:pos="709"/>
        </w:tabs>
        <w:suppressAutoHyphens/>
        <w:autoSpaceDN w:val="0"/>
        <w:spacing w:before="0"/>
        <w:jc w:val="left"/>
        <w:textAlignment w:val="baseline"/>
        <w:rPr>
          <w:rFonts w:ascii="Arial" w:hAnsi="Arial" w:cs="Arial"/>
          <w:i/>
          <w:sz w:val="22"/>
          <w:szCs w:val="22"/>
          <w:lang w:eastAsia="en-ZA"/>
        </w:rPr>
      </w:pPr>
      <w:r>
        <w:rPr>
          <w:rFonts w:ascii="Arial" w:hAnsi="Arial" w:cs="Arial"/>
          <w:i/>
          <w:sz w:val="22"/>
          <w:szCs w:val="22"/>
          <w:lang w:eastAsia="en-ZA"/>
        </w:rPr>
        <w:tab/>
      </w:r>
      <w:r>
        <w:rPr>
          <w:rFonts w:ascii="Arial" w:hAnsi="Arial" w:cs="Arial"/>
          <w:i/>
          <w:sz w:val="22"/>
          <w:szCs w:val="22"/>
          <w:lang w:eastAsia="en-ZA"/>
        </w:rPr>
        <w:tab/>
        <w:t xml:space="preserve">(a) </w:t>
      </w:r>
      <w:r w:rsidR="00986AE0" w:rsidRPr="008B61F8">
        <w:rPr>
          <w:rFonts w:ascii="Arial" w:hAnsi="Arial" w:cs="Arial"/>
          <w:i/>
          <w:sz w:val="22"/>
          <w:szCs w:val="22"/>
          <w:lang w:eastAsia="en-ZA"/>
        </w:rPr>
        <w:t>A Bid Evaluation Committee to;</w:t>
      </w:r>
      <w:r>
        <w:rPr>
          <w:rFonts w:ascii="Arial" w:hAnsi="Arial" w:cs="Arial"/>
          <w:i/>
          <w:sz w:val="22"/>
          <w:szCs w:val="22"/>
          <w:lang w:eastAsia="en-ZA"/>
        </w:rPr>
        <w:tab/>
      </w:r>
    </w:p>
    <w:p w:rsidR="00986AE0" w:rsidRPr="008B61F8" w:rsidRDefault="00616FA4" w:rsidP="00616FA4">
      <w:pPr>
        <w:pStyle w:val="lg-a-1"/>
        <w:tabs>
          <w:tab w:val="center" w:pos="709"/>
        </w:tabs>
        <w:suppressAutoHyphens/>
        <w:autoSpaceDN w:val="0"/>
        <w:spacing w:before="0"/>
        <w:jc w:val="left"/>
        <w:textAlignment w:val="baseline"/>
        <w:rPr>
          <w:rFonts w:ascii="Arial" w:hAnsi="Arial" w:cs="Arial"/>
          <w:i/>
          <w:sz w:val="22"/>
          <w:szCs w:val="22"/>
          <w:lang w:eastAsia="en-ZA"/>
        </w:rPr>
      </w:pPr>
      <w:r>
        <w:rPr>
          <w:rFonts w:ascii="Arial" w:hAnsi="Arial" w:cs="Arial"/>
          <w:i/>
          <w:sz w:val="22"/>
          <w:szCs w:val="22"/>
          <w:lang w:eastAsia="en-ZA"/>
        </w:rPr>
        <w:tab/>
      </w:r>
      <w:r>
        <w:rPr>
          <w:rFonts w:ascii="Arial" w:hAnsi="Arial" w:cs="Arial"/>
          <w:i/>
          <w:sz w:val="22"/>
          <w:szCs w:val="22"/>
          <w:lang w:eastAsia="en-ZA"/>
        </w:rPr>
        <w:tab/>
        <w:t>(i)</w:t>
      </w:r>
      <w:r>
        <w:rPr>
          <w:rFonts w:ascii="Arial" w:hAnsi="Arial" w:cs="Arial"/>
          <w:i/>
          <w:sz w:val="22"/>
          <w:szCs w:val="22"/>
          <w:lang w:eastAsia="en-ZA"/>
        </w:rPr>
        <w:tab/>
      </w:r>
      <w:r w:rsidR="00986AE0" w:rsidRPr="008B61F8">
        <w:rPr>
          <w:rFonts w:ascii="Arial" w:hAnsi="Arial" w:cs="Arial"/>
          <w:i/>
          <w:sz w:val="22"/>
          <w:szCs w:val="22"/>
          <w:lang w:eastAsia="en-ZA"/>
        </w:rPr>
        <w:t xml:space="preserve">evaluate bids; and </w:t>
      </w:r>
    </w:p>
    <w:p w:rsidR="00986AE0" w:rsidRPr="008B61F8" w:rsidRDefault="00616FA4" w:rsidP="00616FA4">
      <w:pPr>
        <w:pStyle w:val="lg-a-1"/>
        <w:tabs>
          <w:tab w:val="center" w:pos="709"/>
        </w:tabs>
        <w:suppressAutoHyphens/>
        <w:autoSpaceDN w:val="0"/>
        <w:spacing w:before="0"/>
        <w:ind w:left="1440" w:hanging="1440"/>
        <w:jc w:val="left"/>
        <w:textAlignment w:val="baseline"/>
        <w:rPr>
          <w:rFonts w:ascii="Arial" w:hAnsi="Arial" w:cs="Arial"/>
          <w:i/>
          <w:sz w:val="22"/>
          <w:szCs w:val="22"/>
          <w:lang w:eastAsia="en-ZA"/>
        </w:rPr>
      </w:pPr>
      <w:r>
        <w:rPr>
          <w:rFonts w:ascii="Arial" w:hAnsi="Arial" w:cs="Arial"/>
          <w:i/>
          <w:sz w:val="22"/>
          <w:szCs w:val="22"/>
          <w:lang w:eastAsia="en-ZA"/>
        </w:rPr>
        <w:tab/>
      </w:r>
      <w:r>
        <w:rPr>
          <w:rFonts w:ascii="Arial" w:hAnsi="Arial" w:cs="Arial"/>
          <w:i/>
          <w:sz w:val="22"/>
          <w:szCs w:val="22"/>
          <w:lang w:eastAsia="en-ZA"/>
        </w:rPr>
        <w:tab/>
        <w:t>(ii)</w:t>
      </w:r>
      <w:r>
        <w:rPr>
          <w:rFonts w:ascii="Arial" w:hAnsi="Arial" w:cs="Arial"/>
          <w:i/>
          <w:sz w:val="22"/>
          <w:szCs w:val="22"/>
          <w:lang w:eastAsia="en-ZA"/>
        </w:rPr>
        <w:tab/>
      </w:r>
      <w:r w:rsidR="00986AE0" w:rsidRPr="002C76C1">
        <w:rPr>
          <w:rFonts w:ascii="Arial" w:hAnsi="Arial" w:cs="Arial"/>
          <w:i/>
          <w:sz w:val="22"/>
          <w:szCs w:val="22"/>
          <w:lang w:eastAsia="en-ZA"/>
        </w:rPr>
        <w:t xml:space="preserve">make a recommendation for award to the Recommendation Committee, including the identification of all the risks associated with </w:t>
      </w:r>
      <w:r w:rsidR="00986AE0" w:rsidRPr="008B61F8">
        <w:rPr>
          <w:rFonts w:ascii="Arial" w:hAnsi="Arial" w:cs="Arial"/>
          <w:i/>
          <w:sz w:val="22"/>
          <w:szCs w:val="22"/>
          <w:lang w:eastAsia="en-ZA"/>
        </w:rPr>
        <w:t>the recommendation and the rating of all the risks (herein referred to as “the risk report of the BEC”); and</w:t>
      </w:r>
    </w:p>
    <w:p w:rsidR="00986AE0" w:rsidRPr="008B61F8" w:rsidRDefault="00986AE0" w:rsidP="00986AE0">
      <w:pPr>
        <w:pStyle w:val="lg-a-1"/>
        <w:tabs>
          <w:tab w:val="center" w:pos="709"/>
        </w:tabs>
        <w:suppressAutoHyphens/>
        <w:autoSpaceDN w:val="0"/>
        <w:spacing w:before="0"/>
        <w:ind w:left="2801"/>
        <w:jc w:val="left"/>
        <w:textAlignment w:val="baseline"/>
        <w:rPr>
          <w:rFonts w:ascii="Arial" w:hAnsi="Arial" w:cs="Arial"/>
          <w:i/>
          <w:sz w:val="22"/>
          <w:szCs w:val="22"/>
          <w:lang w:val="en-ZA"/>
        </w:rPr>
      </w:pPr>
    </w:p>
    <w:p w:rsidR="00986AE0" w:rsidRPr="008B61F8" w:rsidRDefault="00986AE0" w:rsidP="006F5D2E">
      <w:pPr>
        <w:pStyle w:val="lg-a-1"/>
        <w:numPr>
          <w:ilvl w:val="0"/>
          <w:numId w:val="258"/>
        </w:numPr>
        <w:tabs>
          <w:tab w:val="center" w:pos="709"/>
        </w:tabs>
        <w:suppressAutoHyphens/>
        <w:autoSpaceDN w:val="0"/>
        <w:spacing w:before="0"/>
        <w:jc w:val="left"/>
        <w:textAlignment w:val="baseline"/>
        <w:rPr>
          <w:rFonts w:ascii="Arial" w:hAnsi="Arial" w:cs="Arial"/>
          <w:i/>
          <w:sz w:val="22"/>
          <w:szCs w:val="22"/>
          <w:lang w:val="en-ZA"/>
        </w:rPr>
      </w:pPr>
      <w:r w:rsidRPr="008B61F8">
        <w:rPr>
          <w:rFonts w:ascii="Arial" w:hAnsi="Arial" w:cs="Arial"/>
          <w:i/>
          <w:sz w:val="22"/>
          <w:szCs w:val="22"/>
          <w:lang w:val="en-ZA"/>
        </w:rPr>
        <w:t>a Recommendation Committee to-</w:t>
      </w:r>
    </w:p>
    <w:p w:rsidR="00986AE0" w:rsidRPr="008B61F8" w:rsidRDefault="00616FA4" w:rsidP="00616FA4">
      <w:pPr>
        <w:pStyle w:val="lg-a-1"/>
        <w:tabs>
          <w:tab w:val="center" w:pos="709"/>
        </w:tabs>
        <w:suppressAutoHyphens/>
        <w:autoSpaceDN w:val="0"/>
        <w:spacing w:before="0"/>
        <w:ind w:left="2520" w:firstLine="0"/>
        <w:jc w:val="left"/>
        <w:textAlignment w:val="baseline"/>
        <w:rPr>
          <w:rFonts w:ascii="Arial" w:hAnsi="Arial" w:cs="Arial"/>
          <w:i/>
          <w:sz w:val="22"/>
          <w:szCs w:val="22"/>
          <w:lang w:val="en-ZA"/>
        </w:rPr>
      </w:pPr>
      <w:r>
        <w:rPr>
          <w:rFonts w:ascii="Arial" w:hAnsi="Arial" w:cs="Arial"/>
          <w:i/>
          <w:sz w:val="22"/>
          <w:szCs w:val="22"/>
          <w:lang w:val="en-ZA"/>
        </w:rPr>
        <w:t xml:space="preserve">i) </w:t>
      </w:r>
      <w:r w:rsidR="00986AE0" w:rsidRPr="008B61F8">
        <w:rPr>
          <w:rFonts w:ascii="Arial" w:hAnsi="Arial" w:cs="Arial"/>
          <w:i/>
          <w:sz w:val="22"/>
          <w:szCs w:val="22"/>
          <w:lang w:val="en-ZA"/>
        </w:rPr>
        <w:t>verify compliance of the procurement process with all applicable legislation and generally the integrity of that process;</w:t>
      </w:r>
    </w:p>
    <w:p w:rsidR="00986AE0" w:rsidRPr="008B61F8" w:rsidRDefault="00986AE0" w:rsidP="00616FA4">
      <w:pPr>
        <w:pStyle w:val="lg-a-1"/>
        <w:tabs>
          <w:tab w:val="center" w:pos="709"/>
        </w:tabs>
        <w:suppressAutoHyphens/>
        <w:autoSpaceDN w:val="0"/>
        <w:spacing w:before="0"/>
        <w:ind w:left="2520" w:firstLine="0"/>
        <w:jc w:val="left"/>
        <w:textAlignment w:val="baseline"/>
        <w:rPr>
          <w:rFonts w:ascii="Arial" w:hAnsi="Arial" w:cs="Arial"/>
          <w:i/>
          <w:sz w:val="22"/>
          <w:szCs w:val="22"/>
          <w:lang w:val="en-ZA"/>
        </w:rPr>
      </w:pPr>
      <w:r w:rsidRPr="008B61F8">
        <w:rPr>
          <w:rFonts w:ascii="Arial" w:hAnsi="Arial" w:cs="Arial"/>
          <w:i/>
          <w:sz w:val="22"/>
          <w:szCs w:val="22"/>
          <w:lang w:val="en-ZA"/>
        </w:rPr>
        <w:t>if the process is verified as not compliant or its integrity was compromised, refer the recommendations back to the Bid Evaluation Committee with its reasons;</w:t>
      </w:r>
    </w:p>
    <w:p w:rsidR="00986AE0" w:rsidRPr="008B61F8" w:rsidRDefault="00616FA4" w:rsidP="00616FA4">
      <w:pPr>
        <w:pStyle w:val="lg-a-1"/>
        <w:tabs>
          <w:tab w:val="center" w:pos="709"/>
        </w:tabs>
        <w:suppressAutoHyphens/>
        <w:autoSpaceDN w:val="0"/>
        <w:spacing w:before="0"/>
        <w:ind w:left="2520" w:firstLine="0"/>
        <w:jc w:val="left"/>
        <w:textAlignment w:val="baseline"/>
        <w:rPr>
          <w:rFonts w:ascii="Arial" w:hAnsi="Arial" w:cs="Arial"/>
          <w:i/>
          <w:sz w:val="22"/>
          <w:szCs w:val="22"/>
          <w:lang w:val="en-ZA"/>
        </w:rPr>
      </w:pPr>
      <w:r>
        <w:rPr>
          <w:rFonts w:ascii="Arial" w:hAnsi="Arial" w:cs="Arial"/>
          <w:i/>
          <w:sz w:val="22"/>
          <w:szCs w:val="22"/>
          <w:lang w:val="en-ZA"/>
        </w:rPr>
        <w:t xml:space="preserve">ii) </w:t>
      </w:r>
      <w:r w:rsidR="00986AE0" w:rsidRPr="008B61F8">
        <w:rPr>
          <w:rFonts w:ascii="Arial" w:hAnsi="Arial" w:cs="Arial"/>
          <w:i/>
          <w:sz w:val="22"/>
          <w:szCs w:val="22"/>
          <w:lang w:val="en-ZA"/>
        </w:rPr>
        <w:t xml:space="preserve">Identify any risks additional (if any) to those identified in the risk report of the BEC and provide its own rating for all the risks (herein referred to as the risk report of the RC); and </w:t>
      </w:r>
    </w:p>
    <w:p w:rsidR="00986AE0" w:rsidRPr="008B61F8" w:rsidRDefault="00616FA4" w:rsidP="00616FA4">
      <w:pPr>
        <w:pStyle w:val="lg-a-1"/>
        <w:tabs>
          <w:tab w:val="center" w:pos="709"/>
        </w:tabs>
        <w:suppressAutoHyphens/>
        <w:autoSpaceDN w:val="0"/>
        <w:spacing w:before="0"/>
        <w:ind w:left="2520" w:firstLine="0"/>
        <w:jc w:val="left"/>
        <w:textAlignment w:val="baseline"/>
        <w:rPr>
          <w:rFonts w:ascii="Arial" w:hAnsi="Arial" w:cs="Arial"/>
          <w:sz w:val="22"/>
          <w:szCs w:val="22"/>
          <w:lang w:val="en-ZA"/>
        </w:rPr>
      </w:pPr>
      <w:r>
        <w:rPr>
          <w:rFonts w:ascii="Arial" w:hAnsi="Arial" w:cs="Arial"/>
          <w:i/>
          <w:sz w:val="22"/>
          <w:szCs w:val="22"/>
          <w:lang w:val="en-ZA"/>
        </w:rPr>
        <w:t xml:space="preserve">iii) </w:t>
      </w:r>
      <w:r w:rsidR="00986AE0" w:rsidRPr="008B61F8">
        <w:rPr>
          <w:rFonts w:ascii="Arial" w:hAnsi="Arial" w:cs="Arial"/>
          <w:i/>
          <w:sz w:val="22"/>
          <w:szCs w:val="22"/>
          <w:lang w:val="en-ZA"/>
        </w:rPr>
        <w:t>If the process has been verified as compliant and for its integrity, submit the recommendations of the Bid Evaluation Committee and the risk reports of the BEC and RC to the relevant accounting authority of the designated department of public body”</w:t>
      </w:r>
    </w:p>
    <w:p w:rsidR="00986AE0" w:rsidRPr="008B61F8" w:rsidRDefault="00986AE0" w:rsidP="00986AE0">
      <w:pPr>
        <w:pStyle w:val="lg-a-1"/>
        <w:tabs>
          <w:tab w:val="center" w:pos="709"/>
        </w:tabs>
        <w:suppressAutoHyphens/>
        <w:autoSpaceDN w:val="0"/>
        <w:spacing w:before="0"/>
        <w:ind w:left="2801"/>
        <w:jc w:val="left"/>
        <w:textAlignment w:val="baseline"/>
        <w:rPr>
          <w:rFonts w:ascii="Arial" w:hAnsi="Arial" w:cs="Arial"/>
          <w:sz w:val="22"/>
          <w:szCs w:val="22"/>
          <w:lang w:val="en-ZA"/>
        </w:rPr>
      </w:pPr>
    </w:p>
    <w:p w:rsidR="00986AE0" w:rsidRPr="008B61F8" w:rsidRDefault="00616FA4" w:rsidP="00616FA4">
      <w:pPr>
        <w:pStyle w:val="lg-a-1"/>
        <w:tabs>
          <w:tab w:val="center" w:pos="709"/>
        </w:tabs>
        <w:suppressAutoHyphens/>
        <w:autoSpaceDN w:val="0"/>
        <w:spacing w:before="0"/>
        <w:ind w:left="360" w:firstLine="0"/>
        <w:jc w:val="left"/>
        <w:textAlignment w:val="baseline"/>
        <w:rPr>
          <w:rFonts w:ascii="Arial" w:hAnsi="Arial" w:cs="Arial"/>
          <w:sz w:val="22"/>
          <w:szCs w:val="22"/>
          <w:lang w:val="en-ZA"/>
        </w:rPr>
      </w:pPr>
      <w:r>
        <w:rPr>
          <w:rFonts w:ascii="Arial" w:hAnsi="Arial" w:cs="Arial"/>
          <w:sz w:val="22"/>
          <w:szCs w:val="22"/>
          <w:lang w:val="en-ZA"/>
        </w:rPr>
        <w:t xml:space="preserve">       vii) </w:t>
      </w:r>
      <w:r w:rsidR="00986AE0" w:rsidRPr="008B61F8">
        <w:rPr>
          <w:rFonts w:ascii="Arial" w:hAnsi="Arial" w:cs="Arial"/>
          <w:sz w:val="22"/>
          <w:szCs w:val="22"/>
          <w:lang w:val="en-ZA"/>
        </w:rPr>
        <w:t>Regulation 13.3 (a) – Chair person of the TEC (BEC)</w:t>
      </w:r>
    </w:p>
    <w:p w:rsidR="00986AE0" w:rsidRPr="008B61F8" w:rsidRDefault="00986AE0" w:rsidP="00986AE0">
      <w:pPr>
        <w:pStyle w:val="lg-a-1"/>
        <w:tabs>
          <w:tab w:val="center" w:pos="709"/>
        </w:tabs>
        <w:suppressAutoHyphens/>
        <w:autoSpaceDN w:val="0"/>
        <w:spacing w:before="0"/>
        <w:ind w:left="1440" w:firstLine="0"/>
        <w:jc w:val="left"/>
        <w:textAlignment w:val="baseline"/>
        <w:rPr>
          <w:rFonts w:ascii="Arial" w:hAnsi="Arial" w:cs="Arial"/>
          <w:sz w:val="22"/>
          <w:szCs w:val="22"/>
          <w:lang w:val="en-ZA"/>
        </w:rPr>
      </w:pPr>
    </w:p>
    <w:p w:rsidR="00986AE0" w:rsidRPr="008B61F8" w:rsidRDefault="00986AE0" w:rsidP="00986AE0">
      <w:pPr>
        <w:pStyle w:val="lg-a-1"/>
        <w:tabs>
          <w:tab w:val="center" w:pos="709"/>
        </w:tabs>
        <w:suppressAutoHyphens/>
        <w:autoSpaceDN w:val="0"/>
        <w:spacing w:before="0"/>
        <w:jc w:val="left"/>
        <w:textAlignment w:val="baseline"/>
        <w:rPr>
          <w:rFonts w:ascii="Arial" w:hAnsi="Arial" w:cs="Arial"/>
          <w:i/>
          <w:sz w:val="22"/>
          <w:szCs w:val="22"/>
        </w:rPr>
      </w:pPr>
      <w:r>
        <w:rPr>
          <w:rFonts w:ascii="Arial" w:hAnsi="Arial" w:cs="Arial"/>
          <w:i/>
          <w:sz w:val="22"/>
          <w:szCs w:val="22"/>
        </w:rPr>
        <w:tab/>
      </w:r>
      <w:r>
        <w:rPr>
          <w:rFonts w:ascii="Arial" w:hAnsi="Arial" w:cs="Arial"/>
          <w:i/>
          <w:sz w:val="22"/>
          <w:szCs w:val="22"/>
        </w:rPr>
        <w:tab/>
      </w:r>
      <w:r w:rsidRPr="008B61F8">
        <w:rPr>
          <w:rFonts w:ascii="Arial" w:hAnsi="Arial" w:cs="Arial"/>
          <w:i/>
          <w:sz w:val="22"/>
          <w:szCs w:val="22"/>
        </w:rPr>
        <w:t>“The BID Evaluation Committee is mandatory services and transversal term contract must consist of at least the following:</w:t>
      </w:r>
    </w:p>
    <w:p w:rsidR="00986AE0" w:rsidRPr="008B61F8" w:rsidRDefault="00986AE0" w:rsidP="00986AE0">
      <w:pPr>
        <w:pStyle w:val="lg-a-1"/>
        <w:tabs>
          <w:tab w:val="center" w:pos="709"/>
        </w:tabs>
        <w:suppressAutoHyphens/>
        <w:autoSpaceDN w:val="0"/>
        <w:spacing w:before="0"/>
        <w:ind w:left="1440" w:firstLine="0"/>
        <w:jc w:val="left"/>
        <w:textAlignment w:val="baseline"/>
        <w:rPr>
          <w:rFonts w:ascii="Arial" w:hAnsi="Arial" w:cs="Arial"/>
          <w:i/>
          <w:sz w:val="22"/>
          <w:szCs w:val="22"/>
        </w:rPr>
      </w:pPr>
    </w:p>
    <w:p w:rsidR="00986AE0" w:rsidRPr="008B61F8" w:rsidRDefault="00986AE0" w:rsidP="006F5D2E">
      <w:pPr>
        <w:pStyle w:val="lg-a-1"/>
        <w:numPr>
          <w:ilvl w:val="0"/>
          <w:numId w:val="32"/>
        </w:numPr>
        <w:tabs>
          <w:tab w:val="center" w:pos="709"/>
        </w:tabs>
        <w:suppressAutoHyphens/>
        <w:autoSpaceDN w:val="0"/>
        <w:spacing w:before="0"/>
        <w:jc w:val="left"/>
        <w:textAlignment w:val="baseline"/>
        <w:rPr>
          <w:rFonts w:ascii="Arial" w:hAnsi="Arial" w:cs="Arial"/>
          <w:i/>
          <w:sz w:val="22"/>
          <w:szCs w:val="22"/>
        </w:rPr>
      </w:pPr>
      <w:r w:rsidRPr="008B61F8">
        <w:rPr>
          <w:rFonts w:ascii="Arial" w:hAnsi="Arial" w:cs="Arial"/>
          <w:i/>
          <w:sz w:val="22"/>
          <w:szCs w:val="22"/>
        </w:rPr>
        <w:t>An employee designated by the Agency as the chairperson”</w:t>
      </w:r>
    </w:p>
    <w:p w:rsidR="00986AE0" w:rsidRPr="008B61F8" w:rsidRDefault="00986AE0" w:rsidP="00986AE0">
      <w:pPr>
        <w:pStyle w:val="lg-a-1"/>
        <w:tabs>
          <w:tab w:val="center" w:pos="709"/>
        </w:tabs>
        <w:suppressAutoHyphens/>
        <w:autoSpaceDN w:val="0"/>
        <w:spacing w:before="0"/>
        <w:ind w:left="567" w:firstLine="0"/>
        <w:jc w:val="left"/>
        <w:textAlignment w:val="baseline"/>
        <w:rPr>
          <w:rFonts w:ascii="Arial" w:hAnsi="Arial" w:cs="Arial"/>
          <w:i/>
          <w:sz w:val="22"/>
          <w:szCs w:val="22"/>
        </w:rPr>
      </w:pPr>
    </w:p>
    <w:p w:rsidR="00986AE0" w:rsidRPr="008B61F8" w:rsidRDefault="00986AE0" w:rsidP="00986AE0">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c)</w:t>
      </w:r>
      <w:r>
        <w:rPr>
          <w:rFonts w:ascii="Arial" w:hAnsi="Arial" w:cs="Arial"/>
          <w:sz w:val="22"/>
          <w:szCs w:val="22"/>
        </w:rPr>
        <w:tab/>
      </w:r>
      <w:r w:rsidR="00616FA4">
        <w:rPr>
          <w:rFonts w:ascii="Arial" w:hAnsi="Arial" w:cs="Arial"/>
          <w:sz w:val="22"/>
          <w:szCs w:val="22"/>
        </w:rPr>
        <w:t xml:space="preserve"> </w:t>
      </w:r>
      <w:r w:rsidRPr="008B61F8">
        <w:rPr>
          <w:rFonts w:ascii="Arial" w:hAnsi="Arial" w:cs="Arial"/>
          <w:sz w:val="22"/>
          <w:szCs w:val="22"/>
        </w:rPr>
        <w:t>Practice note 5 of 2009/10 pertaining to the procurement through SITA and the accountability of accounting officers states in paragraph 4.2.1</w:t>
      </w:r>
    </w:p>
    <w:p w:rsidR="00986AE0" w:rsidRPr="008B61F8" w:rsidRDefault="00986AE0" w:rsidP="00986AE0">
      <w:pPr>
        <w:pStyle w:val="lg-a-1"/>
        <w:tabs>
          <w:tab w:val="center" w:pos="709"/>
        </w:tabs>
        <w:suppressAutoHyphens/>
        <w:autoSpaceDN w:val="0"/>
        <w:spacing w:before="0"/>
        <w:ind w:left="567" w:firstLine="0"/>
        <w:jc w:val="left"/>
        <w:textAlignment w:val="baseline"/>
        <w:rPr>
          <w:rFonts w:ascii="Arial" w:hAnsi="Arial" w:cs="Arial"/>
          <w:sz w:val="22"/>
          <w:szCs w:val="22"/>
        </w:rPr>
      </w:pPr>
    </w:p>
    <w:p w:rsidR="00986AE0" w:rsidRPr="008B61F8" w:rsidRDefault="00986AE0" w:rsidP="00986AE0">
      <w:pPr>
        <w:pStyle w:val="lg-a-1"/>
        <w:tabs>
          <w:tab w:val="center" w:pos="709"/>
        </w:tabs>
        <w:suppressAutoHyphens/>
        <w:autoSpaceDN w:val="0"/>
        <w:spacing w:before="0"/>
        <w:ind w:firstLine="0"/>
        <w:jc w:val="left"/>
        <w:textAlignment w:val="baseline"/>
        <w:rPr>
          <w:rFonts w:ascii="Arial" w:hAnsi="Arial" w:cs="Arial"/>
          <w:i/>
          <w:sz w:val="22"/>
          <w:szCs w:val="22"/>
        </w:rPr>
      </w:pPr>
      <w:r>
        <w:rPr>
          <w:rFonts w:ascii="Arial" w:hAnsi="Arial" w:cs="Arial"/>
          <w:i/>
          <w:sz w:val="22"/>
          <w:szCs w:val="22"/>
        </w:rPr>
        <w:tab/>
      </w:r>
      <w:r w:rsidRPr="008B61F8">
        <w:rPr>
          <w:rFonts w:ascii="Arial" w:hAnsi="Arial" w:cs="Arial"/>
          <w:i/>
          <w:sz w:val="22"/>
          <w:szCs w:val="22"/>
        </w:rPr>
        <w:t>“The following represents the two types of transversal term contracts that are available for ICT related procurement, namely:</w:t>
      </w:r>
    </w:p>
    <w:p w:rsidR="00986AE0" w:rsidRPr="008B61F8" w:rsidRDefault="00986AE0" w:rsidP="00986AE0">
      <w:pPr>
        <w:pStyle w:val="lg-a-1"/>
        <w:tabs>
          <w:tab w:val="center" w:pos="709"/>
        </w:tabs>
        <w:suppressAutoHyphens/>
        <w:autoSpaceDN w:val="0"/>
        <w:spacing w:before="0"/>
        <w:ind w:left="567" w:firstLine="0"/>
        <w:jc w:val="left"/>
        <w:textAlignment w:val="baseline"/>
        <w:rPr>
          <w:rFonts w:ascii="Arial" w:hAnsi="Arial" w:cs="Arial"/>
          <w:i/>
          <w:sz w:val="22"/>
          <w:szCs w:val="22"/>
        </w:rPr>
      </w:pPr>
    </w:p>
    <w:p w:rsidR="00986AE0" w:rsidRPr="008B61F8" w:rsidRDefault="00986AE0" w:rsidP="006F5D2E">
      <w:pPr>
        <w:pStyle w:val="lg-a-1"/>
        <w:numPr>
          <w:ilvl w:val="3"/>
          <w:numId w:val="176"/>
        </w:numPr>
        <w:tabs>
          <w:tab w:val="center" w:pos="709"/>
        </w:tabs>
        <w:suppressAutoHyphens/>
        <w:autoSpaceDN w:val="0"/>
        <w:spacing w:before="0"/>
        <w:jc w:val="left"/>
        <w:textAlignment w:val="baseline"/>
        <w:rPr>
          <w:rFonts w:ascii="Arial" w:hAnsi="Arial" w:cs="Arial"/>
          <w:i/>
          <w:sz w:val="22"/>
          <w:szCs w:val="22"/>
        </w:rPr>
      </w:pPr>
      <w:r w:rsidRPr="008B61F8">
        <w:rPr>
          <w:rFonts w:ascii="Arial" w:hAnsi="Arial" w:cs="Arial"/>
          <w:i/>
          <w:sz w:val="22"/>
          <w:szCs w:val="22"/>
        </w:rPr>
        <w:t>transversal framing contracts where the ICT related goods and/or services may be procured by means of quotations from pre-identified potential suppliers whose products meet the standard certification; and</w:t>
      </w:r>
    </w:p>
    <w:p w:rsidR="00986AE0" w:rsidRPr="008B61F8" w:rsidRDefault="00986AE0" w:rsidP="006F5D2E">
      <w:pPr>
        <w:pStyle w:val="lg-a-1"/>
        <w:numPr>
          <w:ilvl w:val="3"/>
          <w:numId w:val="176"/>
        </w:numPr>
        <w:tabs>
          <w:tab w:val="center" w:pos="709"/>
        </w:tabs>
        <w:suppressAutoHyphens/>
        <w:autoSpaceDN w:val="0"/>
        <w:spacing w:before="0"/>
        <w:jc w:val="left"/>
        <w:textAlignment w:val="baseline"/>
        <w:rPr>
          <w:rFonts w:ascii="Arial" w:hAnsi="Arial" w:cs="Arial"/>
          <w:sz w:val="22"/>
          <w:szCs w:val="22"/>
        </w:rPr>
      </w:pPr>
      <w:r w:rsidRPr="008B61F8">
        <w:rPr>
          <w:rFonts w:ascii="Arial" w:hAnsi="Arial" w:cs="Arial"/>
          <w:i/>
          <w:sz w:val="22"/>
          <w:szCs w:val="22"/>
        </w:rPr>
        <w:t>transversal term contracts which provide for the supply of ICT related goods and/or services at contracted prices.”</w:t>
      </w:r>
    </w:p>
    <w:p w:rsidR="00986AE0" w:rsidRPr="002C76C1" w:rsidRDefault="00986AE0" w:rsidP="00986AE0">
      <w:pPr>
        <w:pStyle w:val="lg-a-1"/>
        <w:tabs>
          <w:tab w:val="center" w:pos="709"/>
        </w:tabs>
        <w:suppressAutoHyphens/>
        <w:autoSpaceDN w:val="0"/>
        <w:spacing w:before="0"/>
        <w:ind w:left="2362"/>
        <w:jc w:val="left"/>
        <w:textAlignment w:val="baseline"/>
        <w:rPr>
          <w:rFonts w:ascii="Arial" w:hAnsi="Arial" w:cs="Arial"/>
          <w:sz w:val="22"/>
          <w:szCs w:val="22"/>
        </w:rPr>
      </w:pPr>
    </w:p>
    <w:p w:rsidR="00986AE0" w:rsidRPr="002C76C1" w:rsidRDefault="00986AE0" w:rsidP="00986AE0">
      <w:pPr>
        <w:pStyle w:val="lg-a-1"/>
        <w:tabs>
          <w:tab w:val="center" w:pos="709"/>
        </w:tabs>
        <w:suppressAutoHyphens/>
        <w:autoSpaceDN w:val="0"/>
        <w:spacing w:before="0"/>
        <w:jc w:val="left"/>
        <w:textAlignment w:val="baseline"/>
        <w:rPr>
          <w:rFonts w:ascii="Arial" w:hAnsi="Arial" w:cs="Arial"/>
          <w:sz w:val="22"/>
          <w:szCs w:val="22"/>
        </w:rPr>
      </w:pPr>
      <w:r w:rsidRPr="002C76C1">
        <w:rPr>
          <w:rFonts w:ascii="Arial" w:hAnsi="Arial" w:cs="Arial"/>
          <w:sz w:val="22"/>
          <w:szCs w:val="22"/>
        </w:rPr>
        <w:t>The following deviations pertaining to the SITA contract was noted:</w:t>
      </w:r>
    </w:p>
    <w:p w:rsidR="00986AE0" w:rsidRPr="002C76C1" w:rsidRDefault="00986AE0" w:rsidP="00986AE0">
      <w:pPr>
        <w:pStyle w:val="lg-a-1"/>
        <w:tabs>
          <w:tab w:val="center" w:pos="709"/>
        </w:tabs>
        <w:suppressAutoHyphens/>
        <w:autoSpaceDN w:val="0"/>
        <w:spacing w:before="0"/>
        <w:jc w:val="left"/>
        <w:textAlignment w:val="baseline"/>
        <w:rPr>
          <w:rFonts w:ascii="Arial" w:hAnsi="Arial" w:cs="Arial"/>
          <w:sz w:val="22"/>
          <w:szCs w:val="22"/>
        </w:rPr>
      </w:pPr>
    </w:p>
    <w:p w:rsidR="00986AE0" w:rsidRPr="002C76C1" w:rsidRDefault="00986AE0" w:rsidP="00986AE0">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 xml:space="preserve">a) </w:t>
      </w:r>
      <w:r w:rsidRPr="002C76C1">
        <w:rPr>
          <w:rFonts w:ascii="Arial" w:hAnsi="Arial" w:cs="Arial"/>
          <w:sz w:val="22"/>
          <w:szCs w:val="22"/>
        </w:rPr>
        <w:t>The following deviations pertaining to the SITA contract (285-1) was reported at SITA</w:t>
      </w:r>
    </w:p>
    <w:p w:rsidR="00986AE0" w:rsidRPr="002C76C1" w:rsidRDefault="00986AE0" w:rsidP="00986AE0">
      <w:pPr>
        <w:tabs>
          <w:tab w:val="center" w:pos="709"/>
        </w:tabs>
        <w:ind w:left="720"/>
        <w:rPr>
          <w:color w:val="000000"/>
          <w:lang w:eastAsia="en-ZA"/>
        </w:rPr>
      </w:pPr>
    </w:p>
    <w:tbl>
      <w:tblPr>
        <w:tblStyle w:val="TableGrid"/>
        <w:tblW w:w="0" w:type="auto"/>
        <w:tblInd w:w="108" w:type="dxa"/>
        <w:tblLook w:val="04A0"/>
      </w:tblPr>
      <w:tblGrid>
        <w:gridCol w:w="1890"/>
        <w:gridCol w:w="2790"/>
        <w:gridCol w:w="2084"/>
        <w:gridCol w:w="2070"/>
      </w:tblGrid>
      <w:tr w:rsidR="00986AE0" w:rsidRPr="002C76C1" w:rsidTr="00861A27">
        <w:tc>
          <w:tcPr>
            <w:tcW w:w="1890" w:type="dxa"/>
            <w:shd w:val="clear" w:color="auto" w:fill="BFBFBF" w:themeFill="background1" w:themeFillShade="BF"/>
          </w:tcPr>
          <w:p w:rsidR="00986AE0" w:rsidRPr="003164D4" w:rsidRDefault="00986AE0" w:rsidP="00861A27">
            <w:pPr>
              <w:tabs>
                <w:tab w:val="center" w:pos="709"/>
              </w:tabs>
              <w:rPr>
                <w:b/>
                <w:color w:val="000000"/>
                <w:sz w:val="18"/>
                <w:szCs w:val="18"/>
              </w:rPr>
            </w:pPr>
            <w:r w:rsidRPr="003164D4">
              <w:rPr>
                <w:b/>
                <w:color w:val="000000"/>
                <w:sz w:val="18"/>
                <w:szCs w:val="18"/>
              </w:rPr>
              <w:t>Deviation reported</w:t>
            </w:r>
          </w:p>
        </w:tc>
        <w:tc>
          <w:tcPr>
            <w:tcW w:w="2790" w:type="dxa"/>
            <w:shd w:val="clear" w:color="auto" w:fill="BFBFBF" w:themeFill="background1" w:themeFillShade="BF"/>
          </w:tcPr>
          <w:p w:rsidR="00986AE0" w:rsidRPr="003164D4" w:rsidRDefault="00986AE0" w:rsidP="00861A27">
            <w:pPr>
              <w:tabs>
                <w:tab w:val="center" w:pos="709"/>
              </w:tabs>
              <w:rPr>
                <w:b/>
                <w:color w:val="000000"/>
                <w:sz w:val="18"/>
                <w:szCs w:val="18"/>
              </w:rPr>
            </w:pPr>
            <w:r w:rsidRPr="003164D4">
              <w:rPr>
                <w:b/>
                <w:color w:val="000000"/>
                <w:sz w:val="18"/>
                <w:szCs w:val="18"/>
              </w:rPr>
              <w:t>Act, Regulation or Policy contravened</w:t>
            </w:r>
          </w:p>
        </w:tc>
        <w:tc>
          <w:tcPr>
            <w:tcW w:w="2084" w:type="dxa"/>
            <w:shd w:val="clear" w:color="auto" w:fill="BFBFBF" w:themeFill="background1" w:themeFillShade="BF"/>
          </w:tcPr>
          <w:p w:rsidR="00986AE0" w:rsidRPr="003164D4" w:rsidRDefault="00986AE0" w:rsidP="00861A27">
            <w:pPr>
              <w:tabs>
                <w:tab w:val="center" w:pos="709"/>
              </w:tabs>
              <w:rPr>
                <w:b/>
                <w:color w:val="000000"/>
                <w:sz w:val="18"/>
                <w:szCs w:val="18"/>
              </w:rPr>
            </w:pPr>
            <w:r w:rsidRPr="003164D4">
              <w:rPr>
                <w:b/>
                <w:color w:val="000000"/>
                <w:sz w:val="18"/>
                <w:szCs w:val="18"/>
              </w:rPr>
              <w:t>Comment</w:t>
            </w:r>
          </w:p>
        </w:tc>
        <w:tc>
          <w:tcPr>
            <w:tcW w:w="2070" w:type="dxa"/>
            <w:shd w:val="clear" w:color="auto" w:fill="BFBFBF" w:themeFill="background1" w:themeFillShade="BF"/>
          </w:tcPr>
          <w:p w:rsidR="00986AE0" w:rsidRPr="003164D4" w:rsidRDefault="00986AE0" w:rsidP="00861A27">
            <w:pPr>
              <w:tabs>
                <w:tab w:val="center" w:pos="709"/>
              </w:tabs>
              <w:rPr>
                <w:b/>
                <w:color w:val="000000"/>
                <w:sz w:val="18"/>
                <w:szCs w:val="18"/>
              </w:rPr>
            </w:pPr>
            <w:r w:rsidRPr="003164D4">
              <w:rPr>
                <w:b/>
                <w:color w:val="000000"/>
                <w:sz w:val="18"/>
                <w:szCs w:val="18"/>
              </w:rPr>
              <w:t>Potential impact</w:t>
            </w:r>
          </w:p>
        </w:tc>
      </w:tr>
      <w:tr w:rsidR="00986AE0" w:rsidRPr="002C76C1" w:rsidTr="00861A27">
        <w:tc>
          <w:tcPr>
            <w:tcW w:w="1890" w:type="dxa"/>
          </w:tcPr>
          <w:p w:rsidR="00986AE0" w:rsidRPr="003164D4" w:rsidRDefault="00986AE0" w:rsidP="00861A27">
            <w:pPr>
              <w:tabs>
                <w:tab w:val="center" w:pos="709"/>
              </w:tabs>
              <w:rPr>
                <w:color w:val="000000"/>
                <w:sz w:val="18"/>
                <w:szCs w:val="18"/>
              </w:rPr>
            </w:pPr>
            <w:r w:rsidRPr="003164D4">
              <w:rPr>
                <w:color w:val="000000"/>
                <w:sz w:val="18"/>
                <w:szCs w:val="18"/>
              </w:rPr>
              <w:t>The  declaration of interest of the Bid Evaluation Committee (BEC) members was not received and therefore it could not be confirmed if the members of the  BEC declared their interest in the bidders under evaluation</w:t>
            </w:r>
          </w:p>
        </w:tc>
        <w:tc>
          <w:tcPr>
            <w:tcW w:w="2790" w:type="dxa"/>
          </w:tcPr>
          <w:p w:rsidR="00986AE0" w:rsidRPr="003164D4" w:rsidRDefault="00986AE0" w:rsidP="00861A27">
            <w:pPr>
              <w:tabs>
                <w:tab w:val="center" w:pos="709"/>
              </w:tabs>
              <w:rPr>
                <w:color w:val="000000"/>
                <w:sz w:val="18"/>
                <w:szCs w:val="18"/>
              </w:rPr>
            </w:pPr>
            <w:r w:rsidRPr="003164D4">
              <w:rPr>
                <w:sz w:val="18"/>
                <w:szCs w:val="18"/>
              </w:rPr>
              <w:t>Treasury Regulations par 16A8.3(a), 16A8.4(a) and (b) &amp; SITA Procedure Manual paragraph 8.3.1</w:t>
            </w:r>
          </w:p>
        </w:tc>
        <w:tc>
          <w:tcPr>
            <w:tcW w:w="2084" w:type="dxa"/>
          </w:tcPr>
          <w:p w:rsidR="00986AE0" w:rsidRPr="003164D4" w:rsidRDefault="00986AE0" w:rsidP="00861A27">
            <w:pPr>
              <w:tabs>
                <w:tab w:val="center" w:pos="709"/>
              </w:tabs>
              <w:rPr>
                <w:sz w:val="18"/>
                <w:szCs w:val="18"/>
              </w:rPr>
            </w:pPr>
            <w:r w:rsidRPr="003164D4">
              <w:rPr>
                <w:sz w:val="18"/>
                <w:szCs w:val="18"/>
              </w:rPr>
              <w:t>Alternative procedures could not perform on RC/SRC/SSB/PC to determine if conflicts existed as the tenders were awarded in prior years and the information is no longer available</w:t>
            </w:r>
          </w:p>
          <w:p w:rsidR="00986AE0" w:rsidRPr="003164D4" w:rsidRDefault="00986AE0" w:rsidP="00861A27">
            <w:pPr>
              <w:tabs>
                <w:tab w:val="center" w:pos="709"/>
              </w:tabs>
              <w:rPr>
                <w:sz w:val="18"/>
                <w:szCs w:val="18"/>
              </w:rPr>
            </w:pPr>
          </w:p>
        </w:tc>
        <w:tc>
          <w:tcPr>
            <w:tcW w:w="2070" w:type="dxa"/>
          </w:tcPr>
          <w:p w:rsidR="00986AE0" w:rsidRPr="003164D4" w:rsidRDefault="00986AE0" w:rsidP="00861A27">
            <w:pPr>
              <w:tabs>
                <w:tab w:val="center" w:pos="709"/>
              </w:tabs>
              <w:rPr>
                <w:sz w:val="18"/>
                <w:szCs w:val="18"/>
              </w:rPr>
            </w:pPr>
            <w:r w:rsidRPr="003164D4">
              <w:rPr>
                <w:sz w:val="18"/>
                <w:szCs w:val="18"/>
              </w:rPr>
              <w:t>Non compliance with applicable laws and regulations.</w:t>
            </w:r>
          </w:p>
        </w:tc>
      </w:tr>
      <w:tr w:rsidR="00986AE0" w:rsidRPr="002C76C1" w:rsidTr="00861A27">
        <w:tc>
          <w:tcPr>
            <w:tcW w:w="1890" w:type="dxa"/>
          </w:tcPr>
          <w:p w:rsidR="00986AE0" w:rsidRPr="003164D4" w:rsidRDefault="00986AE0" w:rsidP="00861A27">
            <w:pPr>
              <w:tabs>
                <w:tab w:val="center" w:pos="709"/>
              </w:tabs>
              <w:rPr>
                <w:color w:val="000000"/>
                <w:sz w:val="18"/>
                <w:szCs w:val="18"/>
              </w:rPr>
            </w:pPr>
            <w:r w:rsidRPr="003164D4">
              <w:rPr>
                <w:color w:val="000000"/>
                <w:sz w:val="18"/>
                <w:szCs w:val="18"/>
              </w:rPr>
              <w:t>A declaration of interest form was not signed by all the members of the Recommendation Committee (RC)/Sourcing Review Council (SRC)/Supplier Selection Board (SSB)/Procurement Committee (PC)/Supplier Selection Authority (SSA). Consequently, no evidence could be provided that all the members of the RC/SRC/SSB/PC did not were free of any interest in any of the suppliers being adjudicated.</w:t>
            </w:r>
          </w:p>
          <w:p w:rsidR="00986AE0" w:rsidRPr="003164D4" w:rsidRDefault="00986AE0" w:rsidP="00861A27">
            <w:pPr>
              <w:tabs>
                <w:tab w:val="center" w:pos="709"/>
              </w:tabs>
              <w:rPr>
                <w:color w:val="000000"/>
                <w:sz w:val="18"/>
                <w:szCs w:val="18"/>
              </w:rPr>
            </w:pPr>
          </w:p>
        </w:tc>
        <w:tc>
          <w:tcPr>
            <w:tcW w:w="2790" w:type="dxa"/>
          </w:tcPr>
          <w:p w:rsidR="00986AE0" w:rsidRPr="003164D4" w:rsidRDefault="00986AE0" w:rsidP="00861A27">
            <w:pPr>
              <w:tabs>
                <w:tab w:val="center" w:pos="709"/>
              </w:tabs>
              <w:rPr>
                <w:color w:val="000000"/>
                <w:sz w:val="18"/>
                <w:szCs w:val="18"/>
              </w:rPr>
            </w:pPr>
            <w:r w:rsidRPr="003164D4">
              <w:rPr>
                <w:color w:val="000000"/>
                <w:sz w:val="18"/>
                <w:szCs w:val="18"/>
              </w:rPr>
              <w:t>Treasury Regulations par 16A8.3(a) and 16A8.4 (a) &amp; (b)</w:t>
            </w:r>
          </w:p>
          <w:p w:rsidR="00986AE0" w:rsidRPr="003164D4" w:rsidRDefault="00986AE0" w:rsidP="00861A27">
            <w:pPr>
              <w:tabs>
                <w:tab w:val="center" w:pos="709"/>
              </w:tabs>
              <w:rPr>
                <w:color w:val="000000"/>
                <w:sz w:val="18"/>
                <w:szCs w:val="18"/>
              </w:rPr>
            </w:pPr>
          </w:p>
        </w:tc>
        <w:tc>
          <w:tcPr>
            <w:tcW w:w="2084" w:type="dxa"/>
          </w:tcPr>
          <w:p w:rsidR="00986AE0" w:rsidRPr="003164D4" w:rsidRDefault="00986AE0" w:rsidP="00861A27">
            <w:pPr>
              <w:tabs>
                <w:tab w:val="center" w:pos="709"/>
              </w:tabs>
              <w:rPr>
                <w:sz w:val="18"/>
                <w:szCs w:val="18"/>
              </w:rPr>
            </w:pPr>
            <w:r w:rsidRPr="003164D4">
              <w:rPr>
                <w:sz w:val="18"/>
                <w:szCs w:val="18"/>
              </w:rPr>
              <w:t>Alternative procedures could not perform on RC/SRC/SSB/PC to determine if conflicts existed as the tenders were awarded in prior years and the information is no longer available</w:t>
            </w:r>
          </w:p>
          <w:p w:rsidR="00986AE0" w:rsidRPr="003164D4" w:rsidRDefault="00986AE0" w:rsidP="00861A27">
            <w:pPr>
              <w:tabs>
                <w:tab w:val="center" w:pos="709"/>
              </w:tabs>
              <w:rPr>
                <w:color w:val="000000"/>
                <w:sz w:val="18"/>
                <w:szCs w:val="18"/>
              </w:rPr>
            </w:pPr>
          </w:p>
        </w:tc>
        <w:tc>
          <w:tcPr>
            <w:tcW w:w="2070" w:type="dxa"/>
          </w:tcPr>
          <w:p w:rsidR="00986AE0" w:rsidRPr="003164D4" w:rsidRDefault="00986AE0" w:rsidP="00861A27">
            <w:pPr>
              <w:tabs>
                <w:tab w:val="center" w:pos="709"/>
              </w:tabs>
              <w:rPr>
                <w:color w:val="000000"/>
                <w:sz w:val="18"/>
                <w:szCs w:val="18"/>
              </w:rPr>
            </w:pPr>
            <w:r w:rsidRPr="003164D4">
              <w:rPr>
                <w:color w:val="000000"/>
                <w:sz w:val="18"/>
                <w:szCs w:val="18"/>
              </w:rPr>
              <w:t>Non compliance with applicable laws and regulations.</w:t>
            </w:r>
          </w:p>
          <w:p w:rsidR="00986AE0" w:rsidRPr="003164D4" w:rsidRDefault="00986AE0" w:rsidP="00861A27">
            <w:pPr>
              <w:tabs>
                <w:tab w:val="center" w:pos="709"/>
              </w:tabs>
              <w:rPr>
                <w:color w:val="000000"/>
                <w:sz w:val="18"/>
                <w:szCs w:val="18"/>
              </w:rPr>
            </w:pPr>
          </w:p>
        </w:tc>
      </w:tr>
      <w:tr w:rsidR="00986AE0" w:rsidRPr="002C76C1" w:rsidTr="00861A27">
        <w:tc>
          <w:tcPr>
            <w:tcW w:w="1890" w:type="dxa"/>
          </w:tcPr>
          <w:p w:rsidR="00986AE0" w:rsidRPr="003164D4" w:rsidRDefault="00986AE0" w:rsidP="00861A27">
            <w:pPr>
              <w:tabs>
                <w:tab w:val="center" w:pos="709"/>
              </w:tabs>
              <w:rPr>
                <w:color w:val="000000"/>
                <w:sz w:val="18"/>
                <w:szCs w:val="18"/>
              </w:rPr>
            </w:pPr>
            <w:r w:rsidRPr="003164D4">
              <w:rPr>
                <w:color w:val="000000"/>
                <w:sz w:val="18"/>
                <w:szCs w:val="18"/>
              </w:rPr>
              <w:t>There was no evidence available to prove that SITA verified whether any of the winning suppliers were restricted from doing business with the public sector</w:t>
            </w:r>
          </w:p>
          <w:p w:rsidR="00986AE0" w:rsidRPr="003164D4" w:rsidRDefault="00986AE0" w:rsidP="00861A27">
            <w:pPr>
              <w:tabs>
                <w:tab w:val="center" w:pos="709"/>
              </w:tabs>
              <w:rPr>
                <w:color w:val="000000"/>
                <w:sz w:val="18"/>
                <w:szCs w:val="18"/>
              </w:rPr>
            </w:pPr>
          </w:p>
        </w:tc>
        <w:tc>
          <w:tcPr>
            <w:tcW w:w="2790" w:type="dxa"/>
          </w:tcPr>
          <w:p w:rsidR="00986AE0" w:rsidRPr="003164D4" w:rsidRDefault="00986AE0" w:rsidP="00861A27">
            <w:pPr>
              <w:tabs>
                <w:tab w:val="center" w:pos="709"/>
              </w:tabs>
              <w:rPr>
                <w:color w:val="000000"/>
                <w:sz w:val="18"/>
                <w:szCs w:val="18"/>
              </w:rPr>
            </w:pPr>
            <w:r w:rsidRPr="003164D4">
              <w:rPr>
                <w:color w:val="000000"/>
                <w:sz w:val="18"/>
                <w:szCs w:val="18"/>
              </w:rPr>
              <w:t>Treasury Regulations 16A9.1(c)</w:t>
            </w:r>
          </w:p>
          <w:p w:rsidR="00986AE0" w:rsidRPr="003164D4" w:rsidRDefault="00986AE0" w:rsidP="00861A27">
            <w:pPr>
              <w:tabs>
                <w:tab w:val="center" w:pos="709"/>
              </w:tabs>
              <w:rPr>
                <w:color w:val="000000"/>
                <w:sz w:val="18"/>
                <w:szCs w:val="18"/>
              </w:rPr>
            </w:pPr>
          </w:p>
        </w:tc>
        <w:tc>
          <w:tcPr>
            <w:tcW w:w="2084" w:type="dxa"/>
          </w:tcPr>
          <w:p w:rsidR="00986AE0" w:rsidRPr="003164D4" w:rsidRDefault="00986AE0" w:rsidP="00861A27">
            <w:pPr>
              <w:tabs>
                <w:tab w:val="center" w:pos="709"/>
              </w:tabs>
              <w:rPr>
                <w:color w:val="000000"/>
                <w:sz w:val="18"/>
                <w:szCs w:val="18"/>
              </w:rPr>
            </w:pPr>
            <w:r w:rsidRPr="003164D4">
              <w:rPr>
                <w:color w:val="000000"/>
                <w:sz w:val="18"/>
                <w:szCs w:val="18"/>
              </w:rPr>
              <w:t>There were no transactions with prohibited suppliers at DWP</w:t>
            </w:r>
          </w:p>
        </w:tc>
        <w:tc>
          <w:tcPr>
            <w:tcW w:w="2070" w:type="dxa"/>
          </w:tcPr>
          <w:p w:rsidR="00986AE0" w:rsidRPr="003164D4" w:rsidRDefault="00986AE0" w:rsidP="00861A27">
            <w:pPr>
              <w:tabs>
                <w:tab w:val="center" w:pos="709"/>
              </w:tabs>
              <w:rPr>
                <w:color w:val="000000"/>
                <w:sz w:val="18"/>
                <w:szCs w:val="18"/>
              </w:rPr>
            </w:pPr>
            <w:r w:rsidRPr="003164D4">
              <w:rPr>
                <w:color w:val="000000"/>
                <w:sz w:val="18"/>
                <w:szCs w:val="18"/>
              </w:rPr>
              <w:t>Non compliance with applicable laws and regulations.</w:t>
            </w:r>
          </w:p>
          <w:p w:rsidR="00986AE0" w:rsidRPr="003164D4" w:rsidRDefault="00986AE0" w:rsidP="00861A27">
            <w:pPr>
              <w:tabs>
                <w:tab w:val="center" w:pos="709"/>
              </w:tabs>
              <w:rPr>
                <w:color w:val="000000"/>
                <w:sz w:val="18"/>
                <w:szCs w:val="18"/>
              </w:rPr>
            </w:pPr>
          </w:p>
        </w:tc>
      </w:tr>
      <w:tr w:rsidR="00986AE0" w:rsidRPr="002C76C1" w:rsidTr="00861A27">
        <w:trPr>
          <w:trHeight w:val="3111"/>
        </w:trPr>
        <w:tc>
          <w:tcPr>
            <w:tcW w:w="1890" w:type="dxa"/>
            <w:vMerge w:val="restart"/>
          </w:tcPr>
          <w:p w:rsidR="00986AE0" w:rsidRPr="003164D4" w:rsidRDefault="00986AE0" w:rsidP="00861A27">
            <w:pPr>
              <w:tabs>
                <w:tab w:val="center" w:pos="709"/>
              </w:tabs>
              <w:rPr>
                <w:color w:val="000000"/>
                <w:sz w:val="18"/>
                <w:szCs w:val="18"/>
              </w:rPr>
            </w:pPr>
            <w:r w:rsidRPr="003164D4">
              <w:rPr>
                <w:color w:val="000000"/>
                <w:sz w:val="18"/>
                <w:szCs w:val="18"/>
              </w:rPr>
              <w:t>The following information could not be obtained in tender file 285-1:                                             - Signed business case on file.</w:t>
            </w:r>
          </w:p>
          <w:p w:rsidR="00986AE0" w:rsidRPr="003164D4" w:rsidRDefault="00986AE0" w:rsidP="00861A27">
            <w:pPr>
              <w:tabs>
                <w:tab w:val="center" w:pos="709"/>
              </w:tabs>
              <w:rPr>
                <w:color w:val="000000"/>
                <w:sz w:val="18"/>
                <w:szCs w:val="18"/>
              </w:rPr>
            </w:pPr>
            <w:r w:rsidRPr="003164D4">
              <w:rPr>
                <w:color w:val="000000"/>
                <w:sz w:val="18"/>
                <w:szCs w:val="18"/>
              </w:rPr>
              <w:t>-The Invitation to Bid document/tender document</w:t>
            </w:r>
          </w:p>
          <w:p w:rsidR="00986AE0" w:rsidRPr="003164D4" w:rsidRDefault="00986AE0" w:rsidP="00861A27">
            <w:pPr>
              <w:tabs>
                <w:tab w:val="center" w:pos="709"/>
              </w:tabs>
              <w:rPr>
                <w:color w:val="000000"/>
                <w:sz w:val="18"/>
                <w:szCs w:val="18"/>
              </w:rPr>
            </w:pPr>
            <w:r w:rsidRPr="003164D4">
              <w:rPr>
                <w:color w:val="000000"/>
                <w:sz w:val="18"/>
                <w:szCs w:val="18"/>
              </w:rPr>
              <w:t>-Approval for publication form</w:t>
            </w:r>
          </w:p>
          <w:p w:rsidR="00986AE0" w:rsidRPr="003164D4" w:rsidRDefault="00986AE0" w:rsidP="00861A27">
            <w:pPr>
              <w:tabs>
                <w:tab w:val="center" w:pos="709"/>
              </w:tabs>
              <w:rPr>
                <w:color w:val="000000"/>
                <w:sz w:val="18"/>
                <w:szCs w:val="18"/>
              </w:rPr>
            </w:pPr>
            <w:r w:rsidRPr="003164D4">
              <w:rPr>
                <w:color w:val="000000"/>
                <w:sz w:val="18"/>
                <w:szCs w:val="18"/>
              </w:rPr>
              <w:t>-Tender Proposals received register</w:t>
            </w:r>
          </w:p>
          <w:p w:rsidR="00986AE0" w:rsidRPr="003164D4" w:rsidRDefault="00986AE0" w:rsidP="00861A27">
            <w:pPr>
              <w:tabs>
                <w:tab w:val="center" w:pos="709"/>
              </w:tabs>
              <w:rPr>
                <w:color w:val="000000"/>
                <w:sz w:val="18"/>
                <w:szCs w:val="18"/>
              </w:rPr>
            </w:pPr>
            <w:r w:rsidRPr="003164D4">
              <w:rPr>
                <w:color w:val="000000"/>
                <w:sz w:val="18"/>
                <w:szCs w:val="18"/>
              </w:rPr>
              <w:t>- Proof that the Technical evaluation committee was chaired by the contract manager</w:t>
            </w:r>
          </w:p>
          <w:p w:rsidR="00986AE0" w:rsidRPr="003164D4" w:rsidRDefault="00986AE0" w:rsidP="00861A27">
            <w:pPr>
              <w:tabs>
                <w:tab w:val="center" w:pos="709"/>
              </w:tabs>
              <w:rPr>
                <w:color w:val="000000"/>
                <w:sz w:val="18"/>
                <w:szCs w:val="18"/>
              </w:rPr>
            </w:pPr>
            <w:r w:rsidRPr="003164D4">
              <w:rPr>
                <w:color w:val="000000"/>
                <w:sz w:val="18"/>
                <w:szCs w:val="18"/>
              </w:rPr>
              <w:t>-Proof if any of the representatives were designated by National Treasury</w:t>
            </w:r>
          </w:p>
        </w:tc>
        <w:tc>
          <w:tcPr>
            <w:tcW w:w="2790" w:type="dxa"/>
          </w:tcPr>
          <w:p w:rsidR="00986AE0" w:rsidRPr="003164D4" w:rsidRDefault="00986AE0" w:rsidP="00861A27">
            <w:pPr>
              <w:tabs>
                <w:tab w:val="center" w:pos="709"/>
              </w:tabs>
              <w:rPr>
                <w:color w:val="000000"/>
                <w:sz w:val="18"/>
                <w:szCs w:val="18"/>
              </w:rPr>
            </w:pPr>
            <w:r w:rsidRPr="003164D4">
              <w:rPr>
                <w:color w:val="000000"/>
                <w:sz w:val="18"/>
                <w:szCs w:val="18"/>
              </w:rPr>
              <w:t>Refer to SITA Act Regulations:</w:t>
            </w:r>
          </w:p>
          <w:p w:rsidR="00986AE0" w:rsidRPr="003164D4" w:rsidRDefault="00986AE0" w:rsidP="00861A27">
            <w:pPr>
              <w:tabs>
                <w:tab w:val="center" w:pos="709"/>
              </w:tabs>
              <w:rPr>
                <w:color w:val="000000"/>
                <w:sz w:val="18"/>
                <w:szCs w:val="18"/>
              </w:rPr>
            </w:pPr>
          </w:p>
          <w:p w:rsidR="00986AE0" w:rsidRPr="003164D4" w:rsidRDefault="00986AE0" w:rsidP="00861A27">
            <w:pPr>
              <w:tabs>
                <w:tab w:val="center" w:pos="709"/>
              </w:tabs>
              <w:rPr>
                <w:color w:val="000000"/>
                <w:sz w:val="18"/>
                <w:szCs w:val="18"/>
              </w:rPr>
            </w:pPr>
            <w:r w:rsidRPr="003164D4">
              <w:rPr>
                <w:color w:val="000000"/>
                <w:sz w:val="18"/>
                <w:szCs w:val="18"/>
              </w:rPr>
              <w:t>Business Case requirement - 8.1.1</w:t>
            </w:r>
          </w:p>
          <w:p w:rsidR="00986AE0" w:rsidRPr="003164D4" w:rsidRDefault="00986AE0" w:rsidP="00861A27">
            <w:pPr>
              <w:tabs>
                <w:tab w:val="center" w:pos="709"/>
              </w:tabs>
              <w:rPr>
                <w:color w:val="000000"/>
                <w:sz w:val="18"/>
                <w:szCs w:val="18"/>
              </w:rPr>
            </w:pPr>
            <w:r w:rsidRPr="003164D4">
              <w:rPr>
                <w:color w:val="000000"/>
                <w:sz w:val="18"/>
                <w:szCs w:val="18"/>
              </w:rPr>
              <w:t>Bid approval document - 8.1.5</w:t>
            </w:r>
          </w:p>
          <w:p w:rsidR="00986AE0" w:rsidRPr="003164D4" w:rsidRDefault="00986AE0" w:rsidP="00861A27">
            <w:pPr>
              <w:tabs>
                <w:tab w:val="center" w:pos="709"/>
              </w:tabs>
              <w:rPr>
                <w:color w:val="000000"/>
                <w:sz w:val="18"/>
                <w:szCs w:val="18"/>
              </w:rPr>
            </w:pPr>
            <w:r w:rsidRPr="003164D4">
              <w:rPr>
                <w:color w:val="000000"/>
                <w:sz w:val="18"/>
                <w:szCs w:val="18"/>
              </w:rPr>
              <w:t>Project Plan - 8.2.1</w:t>
            </w:r>
          </w:p>
          <w:p w:rsidR="00986AE0" w:rsidRPr="003164D4" w:rsidRDefault="00986AE0" w:rsidP="00861A27">
            <w:pPr>
              <w:tabs>
                <w:tab w:val="center" w:pos="709"/>
              </w:tabs>
              <w:rPr>
                <w:color w:val="000000"/>
                <w:sz w:val="18"/>
                <w:szCs w:val="18"/>
              </w:rPr>
            </w:pPr>
            <w:r w:rsidRPr="003164D4">
              <w:rPr>
                <w:color w:val="000000"/>
                <w:sz w:val="18"/>
                <w:szCs w:val="18"/>
              </w:rPr>
              <w:t>Approval of bid publication - 8.1.7</w:t>
            </w:r>
          </w:p>
          <w:p w:rsidR="00986AE0" w:rsidRPr="003164D4" w:rsidRDefault="00986AE0" w:rsidP="00861A27">
            <w:pPr>
              <w:tabs>
                <w:tab w:val="center" w:pos="709"/>
              </w:tabs>
              <w:rPr>
                <w:color w:val="000000"/>
                <w:sz w:val="18"/>
                <w:szCs w:val="18"/>
              </w:rPr>
            </w:pPr>
            <w:r w:rsidRPr="003164D4">
              <w:rPr>
                <w:color w:val="000000"/>
                <w:sz w:val="18"/>
                <w:szCs w:val="18"/>
              </w:rPr>
              <w:t>Chairperson of TEC (BEC) - 13.3(a)</w:t>
            </w:r>
          </w:p>
          <w:p w:rsidR="00986AE0" w:rsidRPr="003164D4" w:rsidRDefault="00986AE0" w:rsidP="00861A27">
            <w:pPr>
              <w:tabs>
                <w:tab w:val="center" w:pos="709"/>
              </w:tabs>
              <w:rPr>
                <w:color w:val="000000"/>
                <w:sz w:val="18"/>
                <w:szCs w:val="18"/>
              </w:rPr>
            </w:pPr>
            <w:r w:rsidRPr="003164D4">
              <w:rPr>
                <w:color w:val="000000"/>
                <w:sz w:val="18"/>
                <w:szCs w:val="18"/>
              </w:rPr>
              <w:t>Evaluation report from the TEC (BEC) - 13.1(a)</w:t>
            </w:r>
          </w:p>
          <w:p w:rsidR="00986AE0" w:rsidRPr="003164D4" w:rsidRDefault="00986AE0" w:rsidP="00861A27">
            <w:pPr>
              <w:tabs>
                <w:tab w:val="center" w:pos="709"/>
              </w:tabs>
              <w:rPr>
                <w:color w:val="000000"/>
                <w:sz w:val="18"/>
                <w:szCs w:val="18"/>
              </w:rPr>
            </w:pPr>
            <w:r w:rsidRPr="003164D4">
              <w:rPr>
                <w:color w:val="000000"/>
                <w:sz w:val="18"/>
                <w:szCs w:val="18"/>
              </w:rPr>
              <w:t>SSA / SSB (RC) requirements - 13.1(b)</w:t>
            </w:r>
          </w:p>
          <w:p w:rsidR="00986AE0" w:rsidRPr="003164D4" w:rsidRDefault="00986AE0" w:rsidP="00861A27">
            <w:pPr>
              <w:tabs>
                <w:tab w:val="center" w:pos="709"/>
              </w:tabs>
              <w:rPr>
                <w:color w:val="000000"/>
                <w:sz w:val="18"/>
                <w:szCs w:val="18"/>
              </w:rPr>
            </w:pPr>
            <w:r w:rsidRPr="003164D4">
              <w:rPr>
                <w:color w:val="000000"/>
                <w:sz w:val="18"/>
                <w:szCs w:val="18"/>
              </w:rPr>
              <w:t>SSA / SSB (RC) resolution - 13.1(b)</w:t>
            </w:r>
          </w:p>
        </w:tc>
        <w:tc>
          <w:tcPr>
            <w:tcW w:w="2084" w:type="dxa"/>
          </w:tcPr>
          <w:p w:rsidR="00986AE0" w:rsidRPr="003164D4" w:rsidRDefault="00986AE0" w:rsidP="00861A27">
            <w:pPr>
              <w:tabs>
                <w:tab w:val="center" w:pos="709"/>
              </w:tabs>
              <w:rPr>
                <w:color w:val="000000"/>
                <w:sz w:val="18"/>
                <w:szCs w:val="18"/>
              </w:rPr>
            </w:pPr>
            <w:r w:rsidRPr="003164D4">
              <w:rPr>
                <w:color w:val="000000"/>
                <w:sz w:val="18"/>
                <w:szCs w:val="18"/>
              </w:rPr>
              <w:t>Non-compliance with applicable laws and regulations</w:t>
            </w:r>
          </w:p>
        </w:tc>
        <w:tc>
          <w:tcPr>
            <w:tcW w:w="2070" w:type="dxa"/>
            <w:vMerge w:val="restart"/>
          </w:tcPr>
          <w:p w:rsidR="00986AE0" w:rsidRPr="003164D4" w:rsidRDefault="00986AE0" w:rsidP="00861A27">
            <w:pPr>
              <w:tabs>
                <w:tab w:val="center" w:pos="709"/>
              </w:tabs>
              <w:rPr>
                <w:color w:val="000000"/>
                <w:sz w:val="18"/>
                <w:szCs w:val="18"/>
              </w:rPr>
            </w:pPr>
            <w:r w:rsidRPr="003164D4">
              <w:rPr>
                <w:color w:val="000000"/>
                <w:sz w:val="18"/>
                <w:szCs w:val="18"/>
              </w:rPr>
              <w:t>Scope limitation - could not assess whether the possible non-compliance could have led to irregular expenditure</w:t>
            </w:r>
          </w:p>
        </w:tc>
      </w:tr>
      <w:tr w:rsidR="00986AE0" w:rsidRPr="002C76C1" w:rsidTr="00861A27">
        <w:trPr>
          <w:trHeight w:val="3111"/>
        </w:trPr>
        <w:tc>
          <w:tcPr>
            <w:tcW w:w="1890" w:type="dxa"/>
            <w:vMerge/>
          </w:tcPr>
          <w:p w:rsidR="00986AE0" w:rsidRPr="003164D4" w:rsidRDefault="00986AE0" w:rsidP="00861A27">
            <w:pPr>
              <w:tabs>
                <w:tab w:val="center" w:pos="709"/>
              </w:tabs>
              <w:rPr>
                <w:color w:val="000000"/>
                <w:sz w:val="18"/>
                <w:szCs w:val="18"/>
              </w:rPr>
            </w:pPr>
          </w:p>
        </w:tc>
        <w:tc>
          <w:tcPr>
            <w:tcW w:w="2790" w:type="dxa"/>
          </w:tcPr>
          <w:p w:rsidR="00986AE0" w:rsidRPr="003164D4" w:rsidRDefault="00986AE0" w:rsidP="00861A27">
            <w:pPr>
              <w:tabs>
                <w:tab w:val="center" w:pos="709"/>
              </w:tabs>
              <w:rPr>
                <w:color w:val="000000"/>
                <w:sz w:val="18"/>
                <w:szCs w:val="18"/>
              </w:rPr>
            </w:pPr>
            <w:r w:rsidRPr="003164D4">
              <w:rPr>
                <w:color w:val="000000"/>
                <w:sz w:val="18"/>
                <w:szCs w:val="18"/>
              </w:rPr>
              <w:t>Refer to SITA Procurement Policies and Procedures (SPPP) par. 8.1 and Annexure E &amp; P</w:t>
            </w:r>
          </w:p>
          <w:p w:rsidR="00986AE0" w:rsidRPr="003164D4" w:rsidRDefault="00986AE0" w:rsidP="00861A27">
            <w:pPr>
              <w:tabs>
                <w:tab w:val="center" w:pos="709"/>
              </w:tabs>
              <w:rPr>
                <w:color w:val="000000"/>
                <w:sz w:val="18"/>
                <w:szCs w:val="18"/>
              </w:rPr>
            </w:pPr>
            <w:r w:rsidRPr="003164D4">
              <w:rPr>
                <w:color w:val="000000"/>
                <w:sz w:val="18"/>
                <w:szCs w:val="18"/>
              </w:rPr>
              <w:t>Refer to SPPP par E.5.1</w:t>
            </w:r>
          </w:p>
          <w:p w:rsidR="00986AE0" w:rsidRPr="003164D4" w:rsidRDefault="00986AE0" w:rsidP="00861A27">
            <w:pPr>
              <w:tabs>
                <w:tab w:val="center" w:pos="709"/>
              </w:tabs>
              <w:rPr>
                <w:color w:val="000000"/>
                <w:sz w:val="18"/>
                <w:szCs w:val="18"/>
              </w:rPr>
            </w:pPr>
            <w:r w:rsidRPr="003164D4">
              <w:rPr>
                <w:color w:val="000000"/>
                <w:sz w:val="18"/>
                <w:szCs w:val="18"/>
              </w:rPr>
              <w:t>Refer to SPPP Annexure E par. E.3.1</w:t>
            </w:r>
          </w:p>
          <w:p w:rsidR="00986AE0" w:rsidRPr="003164D4" w:rsidRDefault="00986AE0" w:rsidP="00861A27">
            <w:pPr>
              <w:tabs>
                <w:tab w:val="center" w:pos="709"/>
              </w:tabs>
              <w:rPr>
                <w:color w:val="000000"/>
                <w:sz w:val="18"/>
                <w:szCs w:val="18"/>
              </w:rPr>
            </w:pPr>
            <w:r w:rsidRPr="003164D4">
              <w:rPr>
                <w:color w:val="000000"/>
                <w:sz w:val="18"/>
                <w:szCs w:val="18"/>
              </w:rPr>
              <w:t>Refer to SPPP par. E.5.1</w:t>
            </w:r>
          </w:p>
          <w:p w:rsidR="00986AE0" w:rsidRPr="003164D4" w:rsidRDefault="00986AE0" w:rsidP="00861A27">
            <w:pPr>
              <w:tabs>
                <w:tab w:val="center" w:pos="709"/>
              </w:tabs>
              <w:rPr>
                <w:color w:val="000000"/>
                <w:sz w:val="18"/>
                <w:szCs w:val="18"/>
              </w:rPr>
            </w:pPr>
            <w:r w:rsidRPr="003164D4">
              <w:rPr>
                <w:color w:val="000000"/>
                <w:sz w:val="18"/>
                <w:szCs w:val="18"/>
              </w:rPr>
              <w:t>Refer to SPPP Annexure I par I.1</w:t>
            </w:r>
          </w:p>
          <w:p w:rsidR="00986AE0" w:rsidRPr="003164D4" w:rsidRDefault="00986AE0" w:rsidP="00861A27">
            <w:pPr>
              <w:tabs>
                <w:tab w:val="center" w:pos="709"/>
              </w:tabs>
              <w:rPr>
                <w:color w:val="000000"/>
                <w:sz w:val="18"/>
                <w:szCs w:val="18"/>
              </w:rPr>
            </w:pPr>
            <w:r w:rsidRPr="003164D4">
              <w:rPr>
                <w:color w:val="000000"/>
                <w:sz w:val="18"/>
                <w:szCs w:val="18"/>
              </w:rPr>
              <w:t>Refer to SPPP E.7.3</w:t>
            </w:r>
          </w:p>
          <w:p w:rsidR="00986AE0" w:rsidRPr="003164D4" w:rsidRDefault="00986AE0" w:rsidP="00861A27">
            <w:pPr>
              <w:tabs>
                <w:tab w:val="center" w:pos="709"/>
              </w:tabs>
              <w:rPr>
                <w:color w:val="000000"/>
                <w:sz w:val="18"/>
                <w:szCs w:val="18"/>
              </w:rPr>
            </w:pPr>
            <w:r w:rsidRPr="003164D4">
              <w:rPr>
                <w:color w:val="000000"/>
                <w:sz w:val="18"/>
                <w:szCs w:val="18"/>
              </w:rPr>
              <w:t>Refer to SPPP E.7.10 and R6</w:t>
            </w:r>
          </w:p>
          <w:p w:rsidR="00986AE0" w:rsidRPr="003164D4" w:rsidRDefault="00986AE0" w:rsidP="00861A27">
            <w:pPr>
              <w:tabs>
                <w:tab w:val="center" w:pos="709"/>
              </w:tabs>
              <w:rPr>
                <w:color w:val="000000"/>
                <w:sz w:val="18"/>
                <w:szCs w:val="18"/>
              </w:rPr>
            </w:pPr>
            <w:r w:rsidRPr="003164D4">
              <w:rPr>
                <w:color w:val="000000"/>
                <w:sz w:val="18"/>
                <w:szCs w:val="18"/>
              </w:rPr>
              <w:t>Refer to SPPP E.7.10 and R6</w:t>
            </w:r>
          </w:p>
        </w:tc>
        <w:tc>
          <w:tcPr>
            <w:tcW w:w="2084" w:type="dxa"/>
          </w:tcPr>
          <w:p w:rsidR="00986AE0" w:rsidRPr="003164D4" w:rsidRDefault="00986AE0" w:rsidP="00861A27">
            <w:pPr>
              <w:tabs>
                <w:tab w:val="center" w:pos="709"/>
              </w:tabs>
              <w:rPr>
                <w:color w:val="000000"/>
                <w:sz w:val="18"/>
                <w:szCs w:val="18"/>
              </w:rPr>
            </w:pPr>
            <w:r w:rsidRPr="003164D4">
              <w:rPr>
                <w:color w:val="000000"/>
                <w:sz w:val="18"/>
                <w:szCs w:val="18"/>
              </w:rPr>
              <w:t>Control deficiency</w:t>
            </w:r>
          </w:p>
        </w:tc>
        <w:tc>
          <w:tcPr>
            <w:tcW w:w="2070" w:type="dxa"/>
            <w:vMerge/>
          </w:tcPr>
          <w:p w:rsidR="00986AE0" w:rsidRPr="003164D4" w:rsidRDefault="00986AE0" w:rsidP="00861A27">
            <w:pPr>
              <w:tabs>
                <w:tab w:val="center" w:pos="709"/>
              </w:tabs>
              <w:rPr>
                <w:color w:val="000000"/>
                <w:sz w:val="18"/>
                <w:szCs w:val="18"/>
              </w:rPr>
            </w:pPr>
          </w:p>
        </w:tc>
      </w:tr>
      <w:tr w:rsidR="00986AE0" w:rsidRPr="002C76C1" w:rsidTr="00861A27">
        <w:tc>
          <w:tcPr>
            <w:tcW w:w="1890" w:type="dxa"/>
          </w:tcPr>
          <w:p w:rsidR="00986AE0" w:rsidRPr="003164D4" w:rsidRDefault="00986AE0" w:rsidP="00861A27">
            <w:pPr>
              <w:tabs>
                <w:tab w:val="center" w:pos="709"/>
              </w:tabs>
              <w:rPr>
                <w:color w:val="000000"/>
                <w:sz w:val="18"/>
                <w:szCs w:val="18"/>
              </w:rPr>
            </w:pPr>
            <w:r w:rsidRPr="003164D4">
              <w:rPr>
                <w:color w:val="000000"/>
                <w:sz w:val="18"/>
                <w:szCs w:val="18"/>
              </w:rPr>
              <w:t>Where the tender was requested from a Government Department / Provincial department / Public entity, the designated / delegated official did not sign the business case, procurement schedule and bid document  as evidence of approval</w:t>
            </w:r>
          </w:p>
          <w:p w:rsidR="00986AE0" w:rsidRPr="003164D4" w:rsidRDefault="00986AE0" w:rsidP="00861A27">
            <w:pPr>
              <w:tabs>
                <w:tab w:val="center" w:pos="709"/>
              </w:tabs>
              <w:rPr>
                <w:color w:val="000000"/>
                <w:sz w:val="18"/>
                <w:szCs w:val="18"/>
              </w:rPr>
            </w:pPr>
          </w:p>
        </w:tc>
        <w:tc>
          <w:tcPr>
            <w:tcW w:w="2790" w:type="dxa"/>
          </w:tcPr>
          <w:p w:rsidR="00986AE0" w:rsidRPr="003164D4" w:rsidRDefault="00986AE0" w:rsidP="00861A27">
            <w:pPr>
              <w:tabs>
                <w:tab w:val="center" w:pos="709"/>
              </w:tabs>
              <w:rPr>
                <w:color w:val="000000"/>
                <w:sz w:val="18"/>
                <w:szCs w:val="18"/>
              </w:rPr>
            </w:pPr>
            <w:r w:rsidRPr="003164D4">
              <w:rPr>
                <w:color w:val="000000"/>
                <w:sz w:val="18"/>
                <w:szCs w:val="18"/>
              </w:rPr>
              <w:t>SITA Act General Regulations: 8.1.3(a), 8.2.1 &amp; 8.1.7(a)</w:t>
            </w:r>
          </w:p>
          <w:p w:rsidR="00986AE0" w:rsidRPr="003164D4" w:rsidRDefault="00986AE0" w:rsidP="00861A27">
            <w:pPr>
              <w:tabs>
                <w:tab w:val="center" w:pos="709"/>
              </w:tabs>
              <w:rPr>
                <w:color w:val="000000"/>
                <w:sz w:val="18"/>
                <w:szCs w:val="18"/>
              </w:rPr>
            </w:pPr>
          </w:p>
        </w:tc>
        <w:tc>
          <w:tcPr>
            <w:tcW w:w="2084" w:type="dxa"/>
          </w:tcPr>
          <w:p w:rsidR="00986AE0" w:rsidRPr="003164D4" w:rsidRDefault="00986AE0" w:rsidP="00861A27">
            <w:pPr>
              <w:tabs>
                <w:tab w:val="center" w:pos="709"/>
              </w:tabs>
              <w:rPr>
                <w:color w:val="000000"/>
                <w:sz w:val="18"/>
                <w:szCs w:val="18"/>
              </w:rPr>
            </w:pPr>
            <w:r w:rsidRPr="003164D4">
              <w:rPr>
                <w:color w:val="000000"/>
                <w:sz w:val="18"/>
                <w:szCs w:val="18"/>
              </w:rPr>
              <w:t>Non compliance with applicable laws and regulations.</w:t>
            </w:r>
          </w:p>
          <w:p w:rsidR="00986AE0" w:rsidRPr="003164D4" w:rsidRDefault="00986AE0" w:rsidP="00861A27">
            <w:pPr>
              <w:tabs>
                <w:tab w:val="center" w:pos="709"/>
              </w:tabs>
              <w:rPr>
                <w:color w:val="000000"/>
                <w:sz w:val="18"/>
                <w:szCs w:val="18"/>
              </w:rPr>
            </w:pPr>
          </w:p>
        </w:tc>
        <w:tc>
          <w:tcPr>
            <w:tcW w:w="2070" w:type="dxa"/>
          </w:tcPr>
          <w:p w:rsidR="00986AE0" w:rsidRPr="003164D4" w:rsidRDefault="00986AE0" w:rsidP="00861A27">
            <w:pPr>
              <w:tabs>
                <w:tab w:val="center" w:pos="709"/>
              </w:tabs>
              <w:rPr>
                <w:color w:val="000000"/>
                <w:sz w:val="18"/>
                <w:szCs w:val="18"/>
              </w:rPr>
            </w:pPr>
            <w:r w:rsidRPr="003164D4">
              <w:rPr>
                <w:color w:val="000000"/>
                <w:sz w:val="18"/>
                <w:szCs w:val="18"/>
              </w:rPr>
              <w:t>It may result in irregular expenditure where the business case is not signed by the designated authority at the department. Further, it may result in fruitless and wasteful expenditure where supplier awarded does not meet the needs detailed in the business case due to them not being clearly defined in the bid invitation document.</w:t>
            </w:r>
          </w:p>
        </w:tc>
      </w:tr>
    </w:tbl>
    <w:p w:rsidR="00986AE0" w:rsidRPr="002C76C1" w:rsidRDefault="00986AE0" w:rsidP="00986AE0">
      <w:pPr>
        <w:tabs>
          <w:tab w:val="center" w:pos="709"/>
        </w:tabs>
        <w:ind w:left="720"/>
        <w:rPr>
          <w:color w:val="000000"/>
          <w:lang w:eastAsia="en-ZA"/>
        </w:rPr>
      </w:pPr>
    </w:p>
    <w:p w:rsidR="00986AE0" w:rsidRPr="003164D4" w:rsidRDefault="00986AE0" w:rsidP="00986AE0">
      <w:pPr>
        <w:tabs>
          <w:tab w:val="center" w:pos="709"/>
        </w:tabs>
        <w:ind w:left="709" w:hanging="709"/>
        <w:contextualSpacing/>
        <w:rPr>
          <w:color w:val="000000"/>
          <w:lang w:eastAsia="en-ZA"/>
        </w:rPr>
      </w:pPr>
      <w:r>
        <w:rPr>
          <w:sz w:val="22"/>
          <w:szCs w:val="22"/>
        </w:rPr>
        <w:t>b)</w:t>
      </w:r>
      <w:r>
        <w:rPr>
          <w:sz w:val="22"/>
          <w:szCs w:val="22"/>
        </w:rPr>
        <w:tab/>
      </w:r>
      <w:r>
        <w:rPr>
          <w:sz w:val="22"/>
          <w:szCs w:val="22"/>
        </w:rPr>
        <w:tab/>
      </w:r>
      <w:r w:rsidRPr="003164D4">
        <w:rPr>
          <w:sz w:val="22"/>
          <w:szCs w:val="22"/>
        </w:rPr>
        <w:t>The following deviations pertaining to procurement of computers from PC Palace in terms of the SITA 285/1 contract (batches 154413 and 154416) were identified:</w:t>
      </w:r>
    </w:p>
    <w:p w:rsidR="00986AE0" w:rsidRPr="002C76C1" w:rsidRDefault="00986AE0" w:rsidP="00986AE0">
      <w:pPr>
        <w:pStyle w:val="ListParagraph"/>
        <w:tabs>
          <w:tab w:val="center" w:pos="709"/>
        </w:tabs>
        <w:rPr>
          <w:rFonts w:ascii="Arial" w:hAnsi="Arial" w:cs="Arial"/>
          <w:sz w:val="22"/>
          <w:szCs w:val="22"/>
        </w:rPr>
      </w:pPr>
    </w:p>
    <w:p w:rsidR="00986AE0" w:rsidRPr="002C76C1" w:rsidRDefault="00986AE0" w:rsidP="00986AE0">
      <w:pPr>
        <w:pStyle w:val="NormalWeb"/>
        <w:tabs>
          <w:tab w:val="center" w:pos="709"/>
        </w:tabs>
        <w:rPr>
          <w:rFonts w:ascii="Arial" w:hAnsi="Arial" w:cs="Arial"/>
          <w:sz w:val="22"/>
          <w:szCs w:val="22"/>
          <w:lang w:val="en-ZA"/>
        </w:rPr>
      </w:pPr>
    </w:p>
    <w:tbl>
      <w:tblPr>
        <w:tblStyle w:val="TableGrid"/>
        <w:tblW w:w="0" w:type="auto"/>
        <w:tblInd w:w="108" w:type="dxa"/>
        <w:tblLook w:val="04A0"/>
      </w:tblPr>
      <w:tblGrid>
        <w:gridCol w:w="993"/>
        <w:gridCol w:w="4110"/>
        <w:gridCol w:w="1418"/>
        <w:gridCol w:w="2268"/>
      </w:tblGrid>
      <w:tr w:rsidR="00986AE0" w:rsidRPr="002C76C1" w:rsidTr="00861A27">
        <w:tc>
          <w:tcPr>
            <w:tcW w:w="993" w:type="dxa"/>
            <w:shd w:val="clear" w:color="auto" w:fill="BFBFBF" w:themeFill="background1" w:themeFillShade="BF"/>
          </w:tcPr>
          <w:p w:rsidR="00986AE0" w:rsidRPr="003164D4" w:rsidRDefault="00986AE0" w:rsidP="00861A27">
            <w:pPr>
              <w:pStyle w:val="NormalWeb"/>
              <w:tabs>
                <w:tab w:val="center" w:pos="709"/>
              </w:tabs>
              <w:rPr>
                <w:rFonts w:ascii="Arial" w:hAnsi="Arial" w:cs="Arial"/>
                <w:b/>
                <w:sz w:val="18"/>
                <w:szCs w:val="18"/>
                <w:lang w:val="en-ZA"/>
              </w:rPr>
            </w:pPr>
            <w:bookmarkStart w:id="19" w:name="OLE_LINK3"/>
            <w:r w:rsidRPr="003164D4">
              <w:rPr>
                <w:rFonts w:ascii="Arial" w:hAnsi="Arial" w:cs="Arial"/>
                <w:b/>
                <w:sz w:val="18"/>
                <w:szCs w:val="18"/>
                <w:lang w:val="en-ZA"/>
              </w:rPr>
              <w:t>FANO</w:t>
            </w:r>
          </w:p>
        </w:tc>
        <w:tc>
          <w:tcPr>
            <w:tcW w:w="4110" w:type="dxa"/>
            <w:shd w:val="clear" w:color="auto" w:fill="BFBFBF" w:themeFill="background1" w:themeFillShade="BF"/>
          </w:tcPr>
          <w:p w:rsidR="00986AE0" w:rsidRPr="003164D4" w:rsidRDefault="00986AE0" w:rsidP="00861A27">
            <w:pPr>
              <w:pStyle w:val="NormalWeb"/>
              <w:tabs>
                <w:tab w:val="center" w:pos="709"/>
              </w:tabs>
              <w:rPr>
                <w:rFonts w:ascii="Arial" w:hAnsi="Arial" w:cs="Arial"/>
                <w:b/>
                <w:sz w:val="18"/>
                <w:szCs w:val="18"/>
                <w:lang w:val="en-ZA"/>
              </w:rPr>
            </w:pPr>
            <w:r w:rsidRPr="003164D4">
              <w:rPr>
                <w:rFonts w:ascii="Arial" w:hAnsi="Arial" w:cs="Arial"/>
                <w:b/>
                <w:sz w:val="18"/>
                <w:szCs w:val="18"/>
                <w:lang w:val="en-ZA"/>
              </w:rPr>
              <w:t>DESCRIPTION</w:t>
            </w:r>
          </w:p>
        </w:tc>
        <w:tc>
          <w:tcPr>
            <w:tcW w:w="1418" w:type="dxa"/>
            <w:shd w:val="clear" w:color="auto" w:fill="BFBFBF" w:themeFill="background1" w:themeFillShade="BF"/>
          </w:tcPr>
          <w:p w:rsidR="00986AE0" w:rsidRPr="003164D4" w:rsidRDefault="00986AE0" w:rsidP="00861A27">
            <w:pPr>
              <w:pStyle w:val="NormalWeb"/>
              <w:tabs>
                <w:tab w:val="center" w:pos="709"/>
              </w:tabs>
              <w:rPr>
                <w:rFonts w:ascii="Arial" w:hAnsi="Arial" w:cs="Arial"/>
                <w:b/>
                <w:sz w:val="18"/>
                <w:szCs w:val="18"/>
                <w:lang w:val="en-ZA"/>
              </w:rPr>
            </w:pPr>
            <w:r w:rsidRPr="003164D4">
              <w:rPr>
                <w:rFonts w:ascii="Arial" w:hAnsi="Arial" w:cs="Arial"/>
                <w:b/>
                <w:sz w:val="18"/>
                <w:szCs w:val="18"/>
                <w:lang w:val="en-ZA"/>
              </w:rPr>
              <w:t>QUANTITY</w:t>
            </w:r>
          </w:p>
        </w:tc>
        <w:tc>
          <w:tcPr>
            <w:tcW w:w="2268" w:type="dxa"/>
            <w:shd w:val="clear" w:color="auto" w:fill="BFBFBF" w:themeFill="background1" w:themeFillShade="BF"/>
          </w:tcPr>
          <w:p w:rsidR="00986AE0" w:rsidRPr="003164D4" w:rsidRDefault="00986AE0" w:rsidP="00861A27">
            <w:pPr>
              <w:pStyle w:val="NormalWeb"/>
              <w:tabs>
                <w:tab w:val="center" w:pos="709"/>
              </w:tabs>
              <w:rPr>
                <w:rFonts w:ascii="Arial" w:hAnsi="Arial" w:cs="Arial"/>
                <w:b/>
                <w:sz w:val="18"/>
                <w:szCs w:val="18"/>
                <w:lang w:val="en-ZA"/>
              </w:rPr>
            </w:pPr>
            <w:r w:rsidRPr="003164D4">
              <w:rPr>
                <w:rFonts w:ascii="Arial" w:hAnsi="Arial" w:cs="Arial"/>
                <w:b/>
                <w:sz w:val="18"/>
                <w:szCs w:val="18"/>
                <w:lang w:val="en-ZA"/>
              </w:rPr>
              <w:t>AMOUNT (INCLD VAT)</w:t>
            </w:r>
          </w:p>
          <w:p w:rsidR="00986AE0" w:rsidRPr="003164D4" w:rsidRDefault="00986AE0" w:rsidP="00861A27">
            <w:pPr>
              <w:pStyle w:val="NormalWeb"/>
              <w:tabs>
                <w:tab w:val="center" w:pos="709"/>
              </w:tabs>
              <w:rPr>
                <w:rFonts w:ascii="Arial" w:hAnsi="Arial" w:cs="Arial"/>
                <w:b/>
                <w:sz w:val="18"/>
                <w:szCs w:val="18"/>
                <w:lang w:val="en-ZA"/>
              </w:rPr>
            </w:pPr>
            <w:r w:rsidRPr="003164D4">
              <w:rPr>
                <w:rFonts w:ascii="Arial" w:hAnsi="Arial" w:cs="Arial"/>
                <w:b/>
                <w:sz w:val="18"/>
                <w:szCs w:val="18"/>
                <w:lang w:val="en-ZA"/>
              </w:rPr>
              <w:t>R</w:t>
            </w:r>
          </w:p>
        </w:tc>
      </w:tr>
      <w:tr w:rsidR="00986AE0" w:rsidRPr="002C76C1" w:rsidTr="00861A27">
        <w:tc>
          <w:tcPr>
            <w:tcW w:w="993" w:type="dxa"/>
            <w:vAlign w:val="center"/>
          </w:tcPr>
          <w:p w:rsidR="00986AE0" w:rsidRPr="003164D4" w:rsidRDefault="00986AE0" w:rsidP="00861A27">
            <w:pPr>
              <w:pStyle w:val="NormalWeb"/>
              <w:tabs>
                <w:tab w:val="center" w:pos="709"/>
              </w:tabs>
              <w:rPr>
                <w:rFonts w:ascii="Arial" w:hAnsi="Arial" w:cs="Arial"/>
                <w:sz w:val="18"/>
                <w:szCs w:val="18"/>
                <w:lang w:val="en-ZA"/>
              </w:rPr>
            </w:pPr>
            <w:r w:rsidRPr="003164D4">
              <w:rPr>
                <w:rFonts w:ascii="Arial" w:hAnsi="Arial" w:cs="Arial"/>
                <w:sz w:val="18"/>
                <w:szCs w:val="18"/>
                <w:lang w:val="en-ZA"/>
              </w:rPr>
              <w:t>155416</w:t>
            </w:r>
          </w:p>
        </w:tc>
        <w:tc>
          <w:tcPr>
            <w:tcW w:w="4110" w:type="dxa"/>
          </w:tcPr>
          <w:p w:rsidR="00986AE0" w:rsidRPr="003164D4" w:rsidRDefault="00986AE0" w:rsidP="00861A27">
            <w:pPr>
              <w:pStyle w:val="NormalWeb"/>
              <w:tabs>
                <w:tab w:val="center" w:pos="709"/>
              </w:tabs>
              <w:rPr>
                <w:rFonts w:ascii="Arial" w:hAnsi="Arial" w:cs="Arial"/>
                <w:sz w:val="18"/>
                <w:szCs w:val="18"/>
                <w:lang w:val="en-ZA"/>
              </w:rPr>
            </w:pPr>
            <w:r w:rsidRPr="003164D4">
              <w:rPr>
                <w:rFonts w:ascii="Arial" w:hAnsi="Arial" w:cs="Arial"/>
                <w:sz w:val="18"/>
                <w:szCs w:val="18"/>
                <w:lang w:val="en-ZA"/>
              </w:rPr>
              <w:t>PROLINE COMPUTER PC2C A12105055</w:t>
            </w:r>
          </w:p>
        </w:tc>
        <w:tc>
          <w:tcPr>
            <w:tcW w:w="1418" w:type="dxa"/>
            <w:vAlign w:val="bottom"/>
          </w:tcPr>
          <w:p w:rsidR="00986AE0" w:rsidRPr="003164D4" w:rsidRDefault="00986AE0" w:rsidP="00861A27">
            <w:pPr>
              <w:pStyle w:val="NormalWeb"/>
              <w:tabs>
                <w:tab w:val="center" w:pos="709"/>
              </w:tabs>
              <w:rPr>
                <w:rFonts w:ascii="Arial" w:hAnsi="Arial" w:cs="Arial"/>
                <w:sz w:val="18"/>
                <w:szCs w:val="18"/>
                <w:lang w:val="en-ZA"/>
              </w:rPr>
            </w:pPr>
            <w:r w:rsidRPr="003164D4">
              <w:rPr>
                <w:rFonts w:ascii="Arial" w:hAnsi="Arial" w:cs="Arial"/>
                <w:sz w:val="18"/>
                <w:szCs w:val="18"/>
                <w:lang w:val="en-ZA"/>
              </w:rPr>
              <w:t>1</w:t>
            </w:r>
          </w:p>
        </w:tc>
        <w:tc>
          <w:tcPr>
            <w:tcW w:w="2268" w:type="dxa"/>
            <w:vAlign w:val="bottom"/>
          </w:tcPr>
          <w:p w:rsidR="00986AE0" w:rsidRPr="003164D4" w:rsidRDefault="00986AE0" w:rsidP="00861A27">
            <w:pPr>
              <w:pStyle w:val="NormalWeb"/>
              <w:tabs>
                <w:tab w:val="center" w:pos="709"/>
              </w:tabs>
              <w:jc w:val="right"/>
              <w:rPr>
                <w:rFonts w:ascii="Arial" w:hAnsi="Arial" w:cs="Arial"/>
                <w:sz w:val="18"/>
                <w:szCs w:val="18"/>
                <w:lang w:val="en-ZA"/>
              </w:rPr>
            </w:pPr>
            <w:r w:rsidRPr="003164D4">
              <w:rPr>
                <w:rFonts w:ascii="Arial" w:hAnsi="Arial" w:cs="Arial"/>
                <w:sz w:val="18"/>
                <w:szCs w:val="18"/>
                <w:lang w:val="en-ZA"/>
              </w:rPr>
              <w:t>9 661,89</w:t>
            </w:r>
          </w:p>
        </w:tc>
      </w:tr>
      <w:tr w:rsidR="00986AE0" w:rsidRPr="002C76C1" w:rsidTr="00861A27">
        <w:tc>
          <w:tcPr>
            <w:tcW w:w="993" w:type="dxa"/>
          </w:tcPr>
          <w:p w:rsidR="00986AE0" w:rsidRPr="003164D4" w:rsidRDefault="00986AE0" w:rsidP="00861A27">
            <w:pPr>
              <w:pStyle w:val="NormalWeb"/>
              <w:tabs>
                <w:tab w:val="center" w:pos="709"/>
              </w:tabs>
              <w:rPr>
                <w:rFonts w:ascii="Arial" w:hAnsi="Arial" w:cs="Arial"/>
                <w:sz w:val="18"/>
                <w:szCs w:val="18"/>
                <w:lang w:val="en-ZA"/>
              </w:rPr>
            </w:pPr>
            <w:r w:rsidRPr="003164D4">
              <w:rPr>
                <w:rFonts w:ascii="Arial" w:hAnsi="Arial" w:cs="Arial"/>
                <w:sz w:val="18"/>
                <w:szCs w:val="18"/>
                <w:lang w:val="en-ZA"/>
              </w:rPr>
              <w:t>154413</w:t>
            </w:r>
          </w:p>
        </w:tc>
        <w:tc>
          <w:tcPr>
            <w:tcW w:w="4110" w:type="dxa"/>
          </w:tcPr>
          <w:p w:rsidR="00986AE0" w:rsidRPr="003164D4" w:rsidRDefault="00986AE0" w:rsidP="00861A27">
            <w:pPr>
              <w:pStyle w:val="NormalWeb"/>
              <w:tabs>
                <w:tab w:val="center" w:pos="709"/>
              </w:tabs>
              <w:rPr>
                <w:rFonts w:ascii="Arial" w:hAnsi="Arial" w:cs="Arial"/>
                <w:sz w:val="18"/>
                <w:szCs w:val="18"/>
                <w:lang w:val="en-ZA"/>
              </w:rPr>
            </w:pPr>
            <w:r w:rsidRPr="003164D4">
              <w:rPr>
                <w:rFonts w:ascii="Arial" w:hAnsi="Arial" w:cs="Arial"/>
                <w:sz w:val="18"/>
                <w:szCs w:val="18"/>
                <w:lang w:val="en-ZA"/>
              </w:rPr>
              <w:t>PROLINE COMPUTER PC2C APLACJA002555</w:t>
            </w:r>
          </w:p>
        </w:tc>
        <w:tc>
          <w:tcPr>
            <w:tcW w:w="1418" w:type="dxa"/>
          </w:tcPr>
          <w:p w:rsidR="00986AE0" w:rsidRPr="003164D4" w:rsidRDefault="00986AE0" w:rsidP="00861A27">
            <w:pPr>
              <w:pStyle w:val="NormalWeb"/>
              <w:tabs>
                <w:tab w:val="center" w:pos="709"/>
              </w:tabs>
              <w:rPr>
                <w:rFonts w:ascii="Arial" w:hAnsi="Arial" w:cs="Arial"/>
                <w:sz w:val="18"/>
                <w:szCs w:val="18"/>
                <w:lang w:val="en-ZA"/>
              </w:rPr>
            </w:pPr>
            <w:r w:rsidRPr="003164D4">
              <w:rPr>
                <w:rFonts w:ascii="Arial" w:hAnsi="Arial" w:cs="Arial"/>
                <w:sz w:val="18"/>
                <w:szCs w:val="18"/>
                <w:lang w:val="en-ZA"/>
              </w:rPr>
              <w:t>1</w:t>
            </w:r>
          </w:p>
        </w:tc>
        <w:tc>
          <w:tcPr>
            <w:tcW w:w="2268" w:type="dxa"/>
            <w:vAlign w:val="bottom"/>
          </w:tcPr>
          <w:p w:rsidR="00986AE0" w:rsidRPr="003164D4" w:rsidRDefault="00986AE0" w:rsidP="00861A27">
            <w:pPr>
              <w:pStyle w:val="NormalWeb"/>
              <w:tabs>
                <w:tab w:val="center" w:pos="709"/>
              </w:tabs>
              <w:jc w:val="right"/>
              <w:rPr>
                <w:rFonts w:ascii="Arial" w:hAnsi="Arial" w:cs="Arial"/>
                <w:sz w:val="18"/>
                <w:szCs w:val="18"/>
                <w:lang w:val="en-ZA"/>
              </w:rPr>
            </w:pPr>
            <w:r w:rsidRPr="003164D4">
              <w:rPr>
                <w:rFonts w:ascii="Arial" w:hAnsi="Arial" w:cs="Arial"/>
                <w:sz w:val="18"/>
                <w:szCs w:val="18"/>
                <w:lang w:val="en-ZA"/>
              </w:rPr>
              <w:t>9 661,89</w:t>
            </w:r>
          </w:p>
        </w:tc>
      </w:tr>
      <w:tr w:rsidR="00986AE0" w:rsidRPr="002C76C1" w:rsidTr="00861A27">
        <w:tc>
          <w:tcPr>
            <w:tcW w:w="6521" w:type="dxa"/>
            <w:gridSpan w:val="3"/>
          </w:tcPr>
          <w:p w:rsidR="00986AE0" w:rsidRPr="003164D4" w:rsidRDefault="00986AE0" w:rsidP="00861A27">
            <w:pPr>
              <w:pStyle w:val="NormalWeb"/>
              <w:tabs>
                <w:tab w:val="center" w:pos="709"/>
              </w:tabs>
              <w:rPr>
                <w:rFonts w:ascii="Arial" w:hAnsi="Arial" w:cs="Arial"/>
                <w:b/>
                <w:sz w:val="18"/>
                <w:szCs w:val="18"/>
                <w:lang w:val="en-ZA"/>
              </w:rPr>
            </w:pPr>
            <w:r w:rsidRPr="003164D4">
              <w:rPr>
                <w:rFonts w:ascii="Arial" w:hAnsi="Arial" w:cs="Arial"/>
                <w:b/>
                <w:sz w:val="18"/>
                <w:szCs w:val="18"/>
                <w:lang w:val="en-ZA"/>
              </w:rPr>
              <w:t>TOTAL</w:t>
            </w:r>
          </w:p>
        </w:tc>
        <w:tc>
          <w:tcPr>
            <w:tcW w:w="2268" w:type="dxa"/>
            <w:vAlign w:val="bottom"/>
          </w:tcPr>
          <w:p w:rsidR="00986AE0" w:rsidRPr="003164D4" w:rsidRDefault="00986AE0" w:rsidP="00861A27">
            <w:pPr>
              <w:pStyle w:val="NormalWeb"/>
              <w:tabs>
                <w:tab w:val="center" w:pos="709"/>
              </w:tabs>
              <w:jc w:val="right"/>
              <w:rPr>
                <w:rFonts w:ascii="Arial" w:hAnsi="Arial" w:cs="Arial"/>
                <w:b/>
                <w:sz w:val="18"/>
                <w:szCs w:val="18"/>
                <w:lang w:val="en-ZA"/>
              </w:rPr>
            </w:pPr>
            <w:r w:rsidRPr="003164D4">
              <w:rPr>
                <w:rFonts w:ascii="Arial" w:hAnsi="Arial" w:cs="Arial"/>
                <w:b/>
                <w:sz w:val="18"/>
                <w:szCs w:val="18"/>
                <w:lang w:val="en-ZA"/>
              </w:rPr>
              <w:t>19 323, 76</w:t>
            </w:r>
          </w:p>
        </w:tc>
      </w:tr>
      <w:bookmarkEnd w:id="19"/>
    </w:tbl>
    <w:p w:rsidR="00986AE0" w:rsidRPr="002C76C1" w:rsidRDefault="00986AE0" w:rsidP="00986AE0">
      <w:pPr>
        <w:pStyle w:val="NormalWeb"/>
        <w:tabs>
          <w:tab w:val="center" w:pos="709"/>
        </w:tabs>
        <w:rPr>
          <w:rFonts w:ascii="Arial" w:hAnsi="Arial" w:cs="Arial"/>
          <w:sz w:val="22"/>
          <w:szCs w:val="22"/>
          <w:lang w:val="en-ZA"/>
        </w:rPr>
      </w:pPr>
    </w:p>
    <w:p w:rsidR="00986AE0" w:rsidRPr="002C76C1" w:rsidRDefault="00986AE0" w:rsidP="00986AE0">
      <w:pPr>
        <w:pStyle w:val="NormalWeb"/>
        <w:tabs>
          <w:tab w:val="center" w:pos="709"/>
        </w:tabs>
        <w:rPr>
          <w:rFonts w:ascii="Arial" w:hAnsi="Arial" w:cs="Arial"/>
          <w:sz w:val="22"/>
          <w:szCs w:val="22"/>
          <w:lang w:val="en-ZA"/>
        </w:rPr>
      </w:pPr>
    </w:p>
    <w:p w:rsidR="00986AE0" w:rsidRPr="002C76C1" w:rsidRDefault="00986AE0" w:rsidP="006F5D2E">
      <w:pPr>
        <w:pStyle w:val="lg-a-1"/>
        <w:numPr>
          <w:ilvl w:val="0"/>
          <w:numId w:val="205"/>
        </w:numPr>
        <w:tabs>
          <w:tab w:val="center" w:pos="709"/>
        </w:tabs>
        <w:spacing w:before="0"/>
        <w:rPr>
          <w:rFonts w:ascii="Arial" w:hAnsi="Arial" w:cs="Arial"/>
          <w:sz w:val="22"/>
          <w:szCs w:val="22"/>
        </w:rPr>
      </w:pPr>
      <w:r w:rsidRPr="002C76C1">
        <w:rPr>
          <w:rFonts w:ascii="Arial" w:hAnsi="Arial" w:cs="Arial"/>
          <w:sz w:val="22"/>
          <w:szCs w:val="22"/>
        </w:rPr>
        <w:t>Although it is acknowledged that in terms of paragraph 4.2.1(b) there may be transversal term contracts which provide for the supply of ICT related goods and/or services at contracted prices, it could not be confirmed whether prices for the goods procured were in line with the pricelist of the SITA 285/1 contract as we could not obtain access to the pricelist and the department did not make a printout and attach it to the payment batch. It could therefore not be established whether the prices for the procurement of the computers are fixed or whether, if indeed the prices are fixed, the correct (agreed upon) prices have been charged by the supplier.</w:t>
      </w:r>
    </w:p>
    <w:p w:rsidR="00986AE0" w:rsidRPr="002C76C1" w:rsidRDefault="00986AE0" w:rsidP="00986AE0">
      <w:pPr>
        <w:pStyle w:val="lg-a-1"/>
        <w:tabs>
          <w:tab w:val="center" w:pos="709"/>
        </w:tabs>
        <w:spacing w:before="0"/>
        <w:ind w:left="1440" w:firstLine="0"/>
        <w:rPr>
          <w:rFonts w:ascii="Arial" w:hAnsi="Arial" w:cs="Arial"/>
          <w:sz w:val="22"/>
          <w:szCs w:val="22"/>
        </w:rPr>
      </w:pPr>
    </w:p>
    <w:p w:rsidR="00986AE0" w:rsidRPr="002C76C1" w:rsidRDefault="00986AE0" w:rsidP="006F5D2E">
      <w:pPr>
        <w:pStyle w:val="lg-a-1"/>
        <w:numPr>
          <w:ilvl w:val="0"/>
          <w:numId w:val="205"/>
        </w:numPr>
        <w:tabs>
          <w:tab w:val="center" w:pos="709"/>
        </w:tabs>
        <w:spacing w:before="0"/>
        <w:rPr>
          <w:rFonts w:ascii="Arial" w:hAnsi="Arial" w:cs="Arial"/>
          <w:sz w:val="22"/>
          <w:szCs w:val="22"/>
        </w:rPr>
      </w:pPr>
      <w:r w:rsidRPr="002C76C1">
        <w:rPr>
          <w:rFonts w:ascii="Arial" w:hAnsi="Arial" w:cs="Arial"/>
          <w:sz w:val="22"/>
          <w:szCs w:val="22"/>
        </w:rPr>
        <w:t>The department obtained three quotations as indicated below with regards to the procurement of the abovementioned computers (The same quotations were used for two different transactions). The service providers all quoted the same price.  In both instances the award was made to PC Palace. Since th</w:t>
      </w:r>
      <w:r>
        <w:rPr>
          <w:rFonts w:ascii="Arial" w:hAnsi="Arial" w:cs="Arial"/>
          <w:sz w:val="22"/>
          <w:szCs w:val="22"/>
        </w:rPr>
        <w:t xml:space="preserve">e </w:t>
      </w:r>
      <w:r w:rsidRPr="002C76C1">
        <w:rPr>
          <w:rFonts w:ascii="Arial" w:hAnsi="Arial" w:cs="Arial"/>
          <w:sz w:val="22"/>
          <w:szCs w:val="22"/>
        </w:rPr>
        <w:t>SITA contract RFT285/1 lists 368 agents who can provide IT hardware in Gauteng, it is unclear why the department utilised the same quotation for both procurement transactions.</w:t>
      </w:r>
    </w:p>
    <w:p w:rsidR="00986AE0" w:rsidRPr="002C76C1" w:rsidRDefault="00986AE0" w:rsidP="00986AE0">
      <w:pPr>
        <w:pStyle w:val="NormalWeb"/>
        <w:tabs>
          <w:tab w:val="center" w:pos="709"/>
        </w:tabs>
        <w:ind w:left="567"/>
        <w:rPr>
          <w:rFonts w:ascii="Arial" w:hAnsi="Arial" w:cs="Arial"/>
          <w:color w:val="000000"/>
          <w:sz w:val="22"/>
          <w:szCs w:val="22"/>
          <w:lang w:val="en-GB"/>
        </w:rPr>
      </w:pPr>
    </w:p>
    <w:p w:rsidR="00986AE0" w:rsidRPr="002C76C1" w:rsidRDefault="00986AE0" w:rsidP="00986AE0">
      <w:pPr>
        <w:pStyle w:val="NormalWeb"/>
        <w:tabs>
          <w:tab w:val="center" w:pos="709"/>
        </w:tabs>
        <w:ind w:left="567"/>
        <w:rPr>
          <w:rFonts w:ascii="Arial" w:hAnsi="Arial" w:cs="Arial"/>
          <w:color w:val="000000"/>
          <w:sz w:val="22"/>
          <w:szCs w:val="22"/>
          <w:lang w:val="en-GB"/>
        </w:rPr>
      </w:pPr>
    </w:p>
    <w:p w:rsidR="00986AE0" w:rsidRPr="002C76C1" w:rsidRDefault="00986AE0" w:rsidP="006F5D2E">
      <w:pPr>
        <w:pStyle w:val="NormalWeb"/>
        <w:widowControl/>
        <w:numPr>
          <w:ilvl w:val="0"/>
          <w:numId w:val="206"/>
        </w:numPr>
        <w:tabs>
          <w:tab w:val="center" w:pos="709"/>
        </w:tabs>
        <w:ind w:hanging="720"/>
        <w:rPr>
          <w:rFonts w:ascii="Arial" w:hAnsi="Arial" w:cs="Arial"/>
          <w:color w:val="000000"/>
          <w:sz w:val="22"/>
          <w:szCs w:val="22"/>
          <w:lang w:val="en-GB"/>
        </w:rPr>
      </w:pPr>
      <w:r w:rsidRPr="002C76C1">
        <w:rPr>
          <w:rFonts w:ascii="Arial" w:hAnsi="Arial" w:cs="Arial"/>
          <w:color w:val="000000"/>
          <w:sz w:val="22"/>
          <w:szCs w:val="22"/>
          <w:lang w:val="en-GB"/>
        </w:rPr>
        <w:t>Batch 154416 (OR-051867, PM-131366)</w:t>
      </w:r>
    </w:p>
    <w:p w:rsidR="00986AE0" w:rsidRPr="002C76C1" w:rsidRDefault="00986AE0" w:rsidP="00986AE0">
      <w:pPr>
        <w:pStyle w:val="NormalWeb"/>
        <w:tabs>
          <w:tab w:val="center" w:pos="709"/>
        </w:tabs>
        <w:ind w:left="567"/>
        <w:rPr>
          <w:rFonts w:ascii="Arial" w:hAnsi="Arial" w:cs="Arial"/>
          <w:color w:val="000000"/>
          <w:sz w:val="22"/>
          <w:szCs w:val="22"/>
          <w:lang w:val="en-GB"/>
        </w:rPr>
      </w:pPr>
    </w:p>
    <w:tbl>
      <w:tblPr>
        <w:tblStyle w:val="TableGrid"/>
        <w:tblW w:w="0" w:type="auto"/>
        <w:tblInd w:w="2268" w:type="dxa"/>
        <w:tblLook w:val="04A0"/>
      </w:tblPr>
      <w:tblGrid>
        <w:gridCol w:w="2943"/>
        <w:gridCol w:w="2153"/>
        <w:gridCol w:w="1878"/>
      </w:tblGrid>
      <w:tr w:rsidR="00986AE0" w:rsidRPr="002C76C1" w:rsidTr="00861A27">
        <w:tc>
          <w:tcPr>
            <w:tcW w:w="2943" w:type="dxa"/>
            <w:shd w:val="clear" w:color="auto" w:fill="BFBFBF" w:themeFill="background1" w:themeFillShade="BF"/>
          </w:tcPr>
          <w:p w:rsidR="00986AE0" w:rsidRPr="003164D4" w:rsidRDefault="00986AE0" w:rsidP="00861A27">
            <w:pPr>
              <w:pStyle w:val="NormalWeb"/>
              <w:tabs>
                <w:tab w:val="center" w:pos="709"/>
              </w:tabs>
              <w:rPr>
                <w:rFonts w:ascii="Arial" w:hAnsi="Arial" w:cs="Arial"/>
                <w:b/>
                <w:color w:val="000000"/>
                <w:sz w:val="18"/>
                <w:szCs w:val="18"/>
                <w:lang w:val="en-GB"/>
              </w:rPr>
            </w:pPr>
            <w:r w:rsidRPr="003164D4">
              <w:rPr>
                <w:rFonts w:ascii="Arial" w:hAnsi="Arial" w:cs="Arial"/>
                <w:b/>
                <w:color w:val="000000"/>
                <w:sz w:val="18"/>
                <w:szCs w:val="18"/>
                <w:lang w:val="en-GB"/>
              </w:rPr>
              <w:t>SERVICE PROVIDER</w:t>
            </w:r>
          </w:p>
        </w:tc>
        <w:tc>
          <w:tcPr>
            <w:tcW w:w="2153" w:type="dxa"/>
            <w:shd w:val="clear" w:color="auto" w:fill="BFBFBF" w:themeFill="background1" w:themeFillShade="BF"/>
          </w:tcPr>
          <w:p w:rsidR="00986AE0" w:rsidRPr="003164D4" w:rsidRDefault="00986AE0" w:rsidP="00861A27">
            <w:pPr>
              <w:pStyle w:val="NormalWeb"/>
              <w:tabs>
                <w:tab w:val="center" w:pos="709"/>
              </w:tabs>
              <w:rPr>
                <w:rFonts w:ascii="Arial" w:hAnsi="Arial" w:cs="Arial"/>
                <w:b/>
                <w:color w:val="000000"/>
                <w:sz w:val="18"/>
                <w:szCs w:val="18"/>
                <w:lang w:val="en-GB"/>
              </w:rPr>
            </w:pPr>
            <w:r w:rsidRPr="003164D4">
              <w:rPr>
                <w:rFonts w:ascii="Arial" w:hAnsi="Arial" w:cs="Arial"/>
                <w:b/>
                <w:color w:val="000000"/>
                <w:sz w:val="18"/>
                <w:szCs w:val="18"/>
                <w:lang w:val="en-GB"/>
              </w:rPr>
              <w:t>QUOTATION NUMBER</w:t>
            </w:r>
          </w:p>
        </w:tc>
        <w:tc>
          <w:tcPr>
            <w:tcW w:w="1878" w:type="dxa"/>
            <w:shd w:val="clear" w:color="auto" w:fill="BFBFBF" w:themeFill="background1" w:themeFillShade="BF"/>
          </w:tcPr>
          <w:p w:rsidR="00986AE0" w:rsidRPr="003164D4" w:rsidRDefault="00986AE0" w:rsidP="00861A27">
            <w:pPr>
              <w:pStyle w:val="NormalWeb"/>
              <w:tabs>
                <w:tab w:val="center" w:pos="709"/>
              </w:tabs>
              <w:rPr>
                <w:rFonts w:ascii="Arial" w:hAnsi="Arial" w:cs="Arial"/>
                <w:b/>
                <w:color w:val="000000"/>
                <w:sz w:val="18"/>
                <w:szCs w:val="18"/>
                <w:lang w:val="en-GB"/>
              </w:rPr>
            </w:pPr>
            <w:r w:rsidRPr="003164D4">
              <w:rPr>
                <w:rFonts w:ascii="Arial" w:hAnsi="Arial" w:cs="Arial"/>
                <w:b/>
                <w:color w:val="000000"/>
                <w:sz w:val="18"/>
                <w:szCs w:val="18"/>
                <w:lang w:val="en-GB"/>
              </w:rPr>
              <w:t>AMOUNT</w:t>
            </w:r>
          </w:p>
          <w:p w:rsidR="00986AE0" w:rsidRPr="003164D4" w:rsidRDefault="00986AE0" w:rsidP="00861A27">
            <w:pPr>
              <w:pStyle w:val="NormalWeb"/>
              <w:tabs>
                <w:tab w:val="center" w:pos="709"/>
              </w:tabs>
              <w:rPr>
                <w:rFonts w:ascii="Arial" w:hAnsi="Arial" w:cs="Arial"/>
                <w:b/>
                <w:color w:val="000000"/>
                <w:sz w:val="18"/>
                <w:szCs w:val="18"/>
                <w:lang w:val="en-GB"/>
              </w:rPr>
            </w:pPr>
            <w:r w:rsidRPr="003164D4">
              <w:rPr>
                <w:rFonts w:ascii="Arial" w:hAnsi="Arial" w:cs="Arial"/>
                <w:b/>
                <w:color w:val="000000"/>
                <w:sz w:val="18"/>
                <w:szCs w:val="18"/>
                <w:lang w:val="en-GB"/>
              </w:rPr>
              <w:t>R</w:t>
            </w:r>
          </w:p>
        </w:tc>
      </w:tr>
      <w:tr w:rsidR="00986AE0" w:rsidRPr="002C76C1" w:rsidTr="00861A27">
        <w:tc>
          <w:tcPr>
            <w:tcW w:w="2943" w:type="dxa"/>
          </w:tcPr>
          <w:p w:rsidR="00986AE0" w:rsidRPr="003164D4" w:rsidRDefault="00986AE0" w:rsidP="00861A27">
            <w:pPr>
              <w:pStyle w:val="NormalWeb"/>
              <w:tabs>
                <w:tab w:val="center" w:pos="709"/>
              </w:tabs>
              <w:rPr>
                <w:rFonts w:ascii="Arial" w:hAnsi="Arial" w:cs="Arial"/>
                <w:color w:val="000000"/>
                <w:sz w:val="18"/>
                <w:szCs w:val="18"/>
                <w:lang w:val="en-GB"/>
              </w:rPr>
            </w:pPr>
            <w:r w:rsidRPr="003164D4">
              <w:rPr>
                <w:rFonts w:ascii="Arial" w:hAnsi="Arial" w:cs="Arial"/>
                <w:color w:val="000000"/>
                <w:sz w:val="18"/>
                <w:szCs w:val="18"/>
                <w:lang w:val="en-GB"/>
              </w:rPr>
              <w:t>PC Palace (Winning supplier)</w:t>
            </w:r>
          </w:p>
        </w:tc>
        <w:tc>
          <w:tcPr>
            <w:tcW w:w="2153" w:type="dxa"/>
            <w:vAlign w:val="bottom"/>
          </w:tcPr>
          <w:p w:rsidR="00986AE0" w:rsidRPr="003164D4" w:rsidRDefault="00986AE0" w:rsidP="00861A27">
            <w:pPr>
              <w:pStyle w:val="NormalWeb"/>
              <w:tabs>
                <w:tab w:val="center" w:pos="709"/>
              </w:tabs>
              <w:rPr>
                <w:rFonts w:ascii="Arial" w:hAnsi="Arial" w:cs="Arial"/>
                <w:color w:val="000000"/>
                <w:sz w:val="18"/>
                <w:szCs w:val="18"/>
                <w:lang w:val="en-GB"/>
              </w:rPr>
            </w:pPr>
            <w:r w:rsidRPr="003164D4">
              <w:rPr>
                <w:rFonts w:ascii="Arial" w:hAnsi="Arial" w:cs="Arial"/>
                <w:color w:val="000000"/>
                <w:sz w:val="18"/>
                <w:szCs w:val="18"/>
                <w:lang w:val="en-GB"/>
              </w:rPr>
              <w:t>PQ110111049</w:t>
            </w:r>
          </w:p>
        </w:tc>
        <w:tc>
          <w:tcPr>
            <w:tcW w:w="1878" w:type="dxa"/>
            <w:vAlign w:val="bottom"/>
          </w:tcPr>
          <w:p w:rsidR="00986AE0" w:rsidRPr="003164D4" w:rsidRDefault="00986AE0" w:rsidP="00861A27">
            <w:pPr>
              <w:pStyle w:val="NormalWeb"/>
              <w:tabs>
                <w:tab w:val="center" w:pos="709"/>
              </w:tabs>
              <w:jc w:val="right"/>
              <w:rPr>
                <w:rFonts w:ascii="Arial" w:hAnsi="Arial" w:cs="Arial"/>
                <w:color w:val="000000"/>
                <w:sz w:val="18"/>
                <w:szCs w:val="18"/>
                <w:lang w:val="en-GB"/>
              </w:rPr>
            </w:pPr>
            <w:r w:rsidRPr="003164D4">
              <w:rPr>
                <w:rFonts w:ascii="Arial" w:hAnsi="Arial" w:cs="Arial"/>
                <w:color w:val="000000"/>
                <w:sz w:val="18"/>
                <w:szCs w:val="18"/>
                <w:lang w:val="en-GB"/>
              </w:rPr>
              <w:t>9 661,87</w:t>
            </w:r>
          </w:p>
        </w:tc>
      </w:tr>
      <w:tr w:rsidR="00986AE0" w:rsidRPr="002C76C1" w:rsidTr="00861A27">
        <w:tc>
          <w:tcPr>
            <w:tcW w:w="2943" w:type="dxa"/>
          </w:tcPr>
          <w:p w:rsidR="00986AE0" w:rsidRPr="003164D4" w:rsidRDefault="00986AE0" w:rsidP="00861A27">
            <w:pPr>
              <w:pStyle w:val="NormalWeb"/>
              <w:tabs>
                <w:tab w:val="center" w:pos="709"/>
              </w:tabs>
              <w:rPr>
                <w:rFonts w:ascii="Arial" w:hAnsi="Arial" w:cs="Arial"/>
                <w:color w:val="000000"/>
                <w:sz w:val="18"/>
                <w:szCs w:val="18"/>
                <w:lang w:val="en-GB"/>
              </w:rPr>
            </w:pPr>
            <w:r w:rsidRPr="003164D4">
              <w:rPr>
                <w:rFonts w:ascii="Arial" w:hAnsi="Arial" w:cs="Arial"/>
                <w:color w:val="000000"/>
                <w:sz w:val="18"/>
                <w:szCs w:val="18"/>
                <w:lang w:val="en-GB"/>
              </w:rPr>
              <w:t>Ivolve</w:t>
            </w:r>
          </w:p>
        </w:tc>
        <w:tc>
          <w:tcPr>
            <w:tcW w:w="2153" w:type="dxa"/>
            <w:vAlign w:val="bottom"/>
          </w:tcPr>
          <w:p w:rsidR="00986AE0" w:rsidRPr="003164D4" w:rsidRDefault="00986AE0" w:rsidP="00861A27">
            <w:pPr>
              <w:pStyle w:val="NormalWeb"/>
              <w:tabs>
                <w:tab w:val="center" w:pos="709"/>
              </w:tabs>
              <w:rPr>
                <w:rFonts w:ascii="Arial" w:hAnsi="Arial" w:cs="Arial"/>
                <w:color w:val="000000"/>
                <w:sz w:val="18"/>
                <w:szCs w:val="18"/>
                <w:lang w:val="en-GB"/>
              </w:rPr>
            </w:pPr>
            <w:r w:rsidRPr="003164D4">
              <w:rPr>
                <w:rFonts w:ascii="Arial" w:hAnsi="Arial" w:cs="Arial"/>
                <w:color w:val="000000"/>
                <w:sz w:val="18"/>
                <w:szCs w:val="18"/>
                <w:lang w:val="en-GB"/>
              </w:rPr>
              <w:t>Department of Public Works</w:t>
            </w:r>
          </w:p>
        </w:tc>
        <w:tc>
          <w:tcPr>
            <w:tcW w:w="1878" w:type="dxa"/>
            <w:vAlign w:val="bottom"/>
          </w:tcPr>
          <w:p w:rsidR="00986AE0" w:rsidRPr="003164D4" w:rsidRDefault="00986AE0" w:rsidP="00861A27">
            <w:pPr>
              <w:pStyle w:val="NormalWeb"/>
              <w:tabs>
                <w:tab w:val="center" w:pos="709"/>
              </w:tabs>
              <w:jc w:val="right"/>
              <w:rPr>
                <w:rFonts w:ascii="Arial" w:hAnsi="Arial" w:cs="Arial"/>
                <w:color w:val="000000"/>
                <w:sz w:val="18"/>
                <w:szCs w:val="18"/>
                <w:lang w:val="en-GB"/>
              </w:rPr>
            </w:pPr>
            <w:r w:rsidRPr="003164D4">
              <w:rPr>
                <w:rFonts w:ascii="Arial" w:hAnsi="Arial" w:cs="Arial"/>
                <w:color w:val="000000"/>
                <w:sz w:val="18"/>
                <w:szCs w:val="18"/>
                <w:lang w:val="en-GB"/>
              </w:rPr>
              <w:t>9 661,87</w:t>
            </w:r>
          </w:p>
        </w:tc>
      </w:tr>
      <w:tr w:rsidR="00986AE0" w:rsidRPr="002C76C1" w:rsidTr="00861A27">
        <w:tc>
          <w:tcPr>
            <w:tcW w:w="2943" w:type="dxa"/>
          </w:tcPr>
          <w:p w:rsidR="00986AE0" w:rsidRPr="003164D4" w:rsidRDefault="00986AE0" w:rsidP="00861A27">
            <w:pPr>
              <w:pStyle w:val="NormalWeb"/>
              <w:tabs>
                <w:tab w:val="center" w:pos="709"/>
              </w:tabs>
              <w:rPr>
                <w:rFonts w:ascii="Arial" w:hAnsi="Arial" w:cs="Arial"/>
                <w:color w:val="000000"/>
                <w:sz w:val="18"/>
                <w:szCs w:val="18"/>
                <w:lang w:val="en-GB"/>
              </w:rPr>
            </w:pPr>
            <w:r w:rsidRPr="003164D4">
              <w:rPr>
                <w:rFonts w:ascii="Arial" w:hAnsi="Arial" w:cs="Arial"/>
                <w:color w:val="000000"/>
                <w:sz w:val="18"/>
                <w:szCs w:val="18"/>
                <w:lang w:val="en-GB"/>
              </w:rPr>
              <w:t>Sisonke Global Systems</w:t>
            </w:r>
          </w:p>
        </w:tc>
        <w:tc>
          <w:tcPr>
            <w:tcW w:w="2153" w:type="dxa"/>
            <w:vAlign w:val="bottom"/>
          </w:tcPr>
          <w:p w:rsidR="00986AE0" w:rsidRPr="003164D4" w:rsidRDefault="00986AE0" w:rsidP="00861A27">
            <w:pPr>
              <w:pStyle w:val="NormalWeb"/>
              <w:tabs>
                <w:tab w:val="center" w:pos="709"/>
              </w:tabs>
              <w:rPr>
                <w:rFonts w:ascii="Arial" w:hAnsi="Arial" w:cs="Arial"/>
                <w:color w:val="000000"/>
                <w:sz w:val="18"/>
                <w:szCs w:val="18"/>
                <w:lang w:val="en-GB"/>
              </w:rPr>
            </w:pPr>
            <w:r w:rsidRPr="003164D4">
              <w:rPr>
                <w:rFonts w:ascii="Arial" w:hAnsi="Arial" w:cs="Arial"/>
                <w:color w:val="000000"/>
                <w:sz w:val="18"/>
                <w:szCs w:val="18"/>
                <w:lang w:val="en-GB"/>
              </w:rPr>
              <w:t>NNSIS25010</w:t>
            </w:r>
          </w:p>
        </w:tc>
        <w:tc>
          <w:tcPr>
            <w:tcW w:w="1878" w:type="dxa"/>
            <w:vAlign w:val="bottom"/>
          </w:tcPr>
          <w:p w:rsidR="00986AE0" w:rsidRPr="003164D4" w:rsidRDefault="00986AE0" w:rsidP="00861A27">
            <w:pPr>
              <w:pStyle w:val="NormalWeb"/>
              <w:tabs>
                <w:tab w:val="center" w:pos="709"/>
              </w:tabs>
              <w:jc w:val="right"/>
              <w:rPr>
                <w:rFonts w:ascii="Arial" w:hAnsi="Arial" w:cs="Arial"/>
                <w:color w:val="000000"/>
                <w:sz w:val="18"/>
                <w:szCs w:val="18"/>
                <w:lang w:val="en-GB"/>
              </w:rPr>
            </w:pPr>
            <w:r w:rsidRPr="003164D4">
              <w:rPr>
                <w:rFonts w:ascii="Arial" w:hAnsi="Arial" w:cs="Arial"/>
                <w:color w:val="000000"/>
                <w:sz w:val="18"/>
                <w:szCs w:val="18"/>
                <w:lang w:val="en-GB"/>
              </w:rPr>
              <w:t>9 661,87</w:t>
            </w:r>
          </w:p>
        </w:tc>
      </w:tr>
    </w:tbl>
    <w:p w:rsidR="00986AE0" w:rsidRPr="002C76C1" w:rsidRDefault="00986AE0" w:rsidP="00986AE0">
      <w:pPr>
        <w:pStyle w:val="NormalWeb"/>
        <w:tabs>
          <w:tab w:val="center" w:pos="709"/>
        </w:tabs>
        <w:ind w:left="567"/>
        <w:rPr>
          <w:rFonts w:ascii="Arial" w:hAnsi="Arial" w:cs="Arial"/>
          <w:color w:val="000000"/>
          <w:sz w:val="22"/>
          <w:szCs w:val="22"/>
          <w:lang w:val="en-GB"/>
        </w:rPr>
      </w:pPr>
    </w:p>
    <w:p w:rsidR="00986AE0" w:rsidRPr="002C76C1" w:rsidRDefault="00986AE0" w:rsidP="00986AE0">
      <w:pPr>
        <w:pStyle w:val="NormalWeb"/>
        <w:tabs>
          <w:tab w:val="center" w:pos="709"/>
        </w:tabs>
        <w:ind w:left="1440"/>
        <w:rPr>
          <w:rFonts w:ascii="Arial" w:hAnsi="Arial" w:cs="Arial"/>
          <w:color w:val="000000"/>
          <w:sz w:val="22"/>
          <w:szCs w:val="22"/>
          <w:lang w:val="en-GB"/>
        </w:rPr>
      </w:pPr>
    </w:p>
    <w:p w:rsidR="00986AE0" w:rsidRPr="002C76C1" w:rsidRDefault="00986AE0" w:rsidP="006F5D2E">
      <w:pPr>
        <w:pStyle w:val="NormalWeb"/>
        <w:widowControl/>
        <w:numPr>
          <w:ilvl w:val="0"/>
          <w:numId w:val="206"/>
        </w:numPr>
        <w:tabs>
          <w:tab w:val="center" w:pos="709"/>
        </w:tabs>
        <w:rPr>
          <w:rFonts w:ascii="Arial" w:hAnsi="Arial" w:cs="Arial"/>
          <w:color w:val="000000"/>
          <w:sz w:val="22"/>
          <w:szCs w:val="22"/>
          <w:lang w:val="en-GB"/>
        </w:rPr>
      </w:pPr>
      <w:r w:rsidRPr="002C76C1">
        <w:rPr>
          <w:rFonts w:ascii="Arial" w:hAnsi="Arial" w:cs="Arial"/>
          <w:color w:val="000000"/>
          <w:sz w:val="22"/>
          <w:szCs w:val="22"/>
          <w:lang w:val="en-GB"/>
        </w:rPr>
        <w:t>Batch 154413 (OR-051823, PM-131364)</w:t>
      </w:r>
    </w:p>
    <w:p w:rsidR="00986AE0" w:rsidRPr="002C76C1" w:rsidRDefault="00986AE0" w:rsidP="00986AE0">
      <w:pPr>
        <w:pStyle w:val="NormalWeb"/>
        <w:tabs>
          <w:tab w:val="center" w:pos="709"/>
          <w:tab w:val="left" w:pos="1276"/>
        </w:tabs>
        <w:ind w:left="567"/>
        <w:rPr>
          <w:rFonts w:ascii="Arial" w:hAnsi="Arial" w:cs="Arial"/>
          <w:color w:val="000000"/>
          <w:sz w:val="22"/>
          <w:szCs w:val="22"/>
          <w:lang w:val="en-GB"/>
        </w:rPr>
      </w:pPr>
      <w:r w:rsidRPr="002C76C1">
        <w:rPr>
          <w:rFonts w:ascii="Arial" w:hAnsi="Arial" w:cs="Arial"/>
          <w:color w:val="000000"/>
          <w:sz w:val="22"/>
          <w:szCs w:val="22"/>
          <w:lang w:val="en-GB"/>
        </w:rPr>
        <w:tab/>
      </w:r>
    </w:p>
    <w:tbl>
      <w:tblPr>
        <w:tblStyle w:val="TableGrid"/>
        <w:tblW w:w="0" w:type="auto"/>
        <w:tblInd w:w="2268" w:type="dxa"/>
        <w:tblLayout w:type="fixed"/>
        <w:tblLook w:val="04A0"/>
      </w:tblPr>
      <w:tblGrid>
        <w:gridCol w:w="2660"/>
        <w:gridCol w:w="2268"/>
        <w:gridCol w:w="1984"/>
      </w:tblGrid>
      <w:tr w:rsidR="00986AE0" w:rsidRPr="002C76C1" w:rsidTr="00861A27">
        <w:tc>
          <w:tcPr>
            <w:tcW w:w="2660" w:type="dxa"/>
            <w:shd w:val="clear" w:color="auto" w:fill="BFBFBF" w:themeFill="background1" w:themeFillShade="BF"/>
          </w:tcPr>
          <w:p w:rsidR="00986AE0" w:rsidRPr="003164D4" w:rsidRDefault="00986AE0" w:rsidP="00861A27">
            <w:pPr>
              <w:pStyle w:val="NormalWeb"/>
              <w:tabs>
                <w:tab w:val="center" w:pos="709"/>
              </w:tabs>
              <w:rPr>
                <w:rFonts w:ascii="Arial" w:hAnsi="Arial" w:cs="Arial"/>
                <w:b/>
                <w:color w:val="000000"/>
                <w:sz w:val="18"/>
                <w:szCs w:val="18"/>
                <w:lang w:val="en-GB"/>
              </w:rPr>
            </w:pPr>
            <w:r w:rsidRPr="003164D4">
              <w:rPr>
                <w:rFonts w:ascii="Arial" w:hAnsi="Arial" w:cs="Arial"/>
                <w:b/>
                <w:color w:val="000000"/>
                <w:sz w:val="18"/>
                <w:szCs w:val="18"/>
                <w:lang w:val="en-GB"/>
              </w:rPr>
              <w:t>SERVICE PROVIDER</w:t>
            </w:r>
          </w:p>
        </w:tc>
        <w:tc>
          <w:tcPr>
            <w:tcW w:w="2268" w:type="dxa"/>
            <w:shd w:val="clear" w:color="auto" w:fill="BFBFBF" w:themeFill="background1" w:themeFillShade="BF"/>
          </w:tcPr>
          <w:p w:rsidR="00986AE0" w:rsidRPr="003164D4" w:rsidRDefault="00986AE0" w:rsidP="00861A27">
            <w:pPr>
              <w:pStyle w:val="NormalWeb"/>
              <w:tabs>
                <w:tab w:val="center" w:pos="709"/>
              </w:tabs>
              <w:rPr>
                <w:rFonts w:ascii="Arial" w:hAnsi="Arial" w:cs="Arial"/>
                <w:b/>
                <w:color w:val="000000"/>
                <w:sz w:val="18"/>
                <w:szCs w:val="18"/>
                <w:lang w:val="en-GB"/>
              </w:rPr>
            </w:pPr>
            <w:r w:rsidRPr="003164D4">
              <w:rPr>
                <w:rFonts w:ascii="Arial" w:hAnsi="Arial" w:cs="Arial"/>
                <w:b/>
                <w:color w:val="000000"/>
                <w:sz w:val="18"/>
                <w:szCs w:val="18"/>
                <w:lang w:val="en-GB"/>
              </w:rPr>
              <w:t>QUOTATION NUMBER</w:t>
            </w:r>
          </w:p>
        </w:tc>
        <w:tc>
          <w:tcPr>
            <w:tcW w:w="1984" w:type="dxa"/>
            <w:shd w:val="clear" w:color="auto" w:fill="BFBFBF" w:themeFill="background1" w:themeFillShade="BF"/>
          </w:tcPr>
          <w:p w:rsidR="00986AE0" w:rsidRPr="003164D4" w:rsidRDefault="00986AE0" w:rsidP="00861A27">
            <w:pPr>
              <w:pStyle w:val="NormalWeb"/>
              <w:tabs>
                <w:tab w:val="center" w:pos="709"/>
              </w:tabs>
              <w:rPr>
                <w:rFonts w:ascii="Arial" w:hAnsi="Arial" w:cs="Arial"/>
                <w:b/>
                <w:color w:val="000000"/>
                <w:sz w:val="18"/>
                <w:szCs w:val="18"/>
                <w:lang w:val="en-GB"/>
              </w:rPr>
            </w:pPr>
            <w:r w:rsidRPr="003164D4">
              <w:rPr>
                <w:rFonts w:ascii="Arial" w:hAnsi="Arial" w:cs="Arial"/>
                <w:b/>
                <w:color w:val="000000"/>
                <w:sz w:val="18"/>
                <w:szCs w:val="18"/>
                <w:lang w:val="en-GB"/>
              </w:rPr>
              <w:t>AMOUNT</w:t>
            </w:r>
          </w:p>
          <w:p w:rsidR="00986AE0" w:rsidRPr="003164D4" w:rsidRDefault="00986AE0" w:rsidP="00861A27">
            <w:pPr>
              <w:pStyle w:val="NormalWeb"/>
              <w:tabs>
                <w:tab w:val="center" w:pos="709"/>
              </w:tabs>
              <w:rPr>
                <w:rFonts w:ascii="Arial" w:hAnsi="Arial" w:cs="Arial"/>
                <w:b/>
                <w:color w:val="000000"/>
                <w:sz w:val="18"/>
                <w:szCs w:val="18"/>
                <w:lang w:val="en-GB"/>
              </w:rPr>
            </w:pPr>
            <w:r w:rsidRPr="003164D4">
              <w:rPr>
                <w:rFonts w:ascii="Arial" w:hAnsi="Arial" w:cs="Arial"/>
                <w:b/>
                <w:color w:val="000000"/>
                <w:sz w:val="18"/>
                <w:szCs w:val="18"/>
                <w:lang w:val="en-GB"/>
              </w:rPr>
              <w:t>R</w:t>
            </w:r>
          </w:p>
        </w:tc>
      </w:tr>
      <w:tr w:rsidR="00986AE0" w:rsidRPr="002C76C1" w:rsidTr="00861A27">
        <w:tc>
          <w:tcPr>
            <w:tcW w:w="2660" w:type="dxa"/>
          </w:tcPr>
          <w:p w:rsidR="00986AE0" w:rsidRPr="003164D4" w:rsidRDefault="00986AE0" w:rsidP="00861A27">
            <w:pPr>
              <w:pStyle w:val="NormalWeb"/>
              <w:tabs>
                <w:tab w:val="center" w:pos="709"/>
              </w:tabs>
              <w:rPr>
                <w:rFonts w:ascii="Arial" w:hAnsi="Arial" w:cs="Arial"/>
                <w:color w:val="000000"/>
                <w:sz w:val="18"/>
                <w:szCs w:val="18"/>
                <w:lang w:val="en-GB"/>
              </w:rPr>
            </w:pPr>
            <w:r w:rsidRPr="003164D4">
              <w:rPr>
                <w:rFonts w:ascii="Arial" w:hAnsi="Arial" w:cs="Arial"/>
                <w:color w:val="000000"/>
                <w:sz w:val="18"/>
                <w:szCs w:val="18"/>
                <w:lang w:val="en-GB"/>
              </w:rPr>
              <w:t>PC Palace (Winning supplier)</w:t>
            </w:r>
          </w:p>
        </w:tc>
        <w:tc>
          <w:tcPr>
            <w:tcW w:w="2268" w:type="dxa"/>
            <w:vAlign w:val="bottom"/>
          </w:tcPr>
          <w:p w:rsidR="00986AE0" w:rsidRPr="003164D4" w:rsidRDefault="00986AE0" w:rsidP="00861A27">
            <w:pPr>
              <w:pStyle w:val="NormalWeb"/>
              <w:tabs>
                <w:tab w:val="center" w:pos="709"/>
              </w:tabs>
              <w:rPr>
                <w:rFonts w:ascii="Arial" w:hAnsi="Arial" w:cs="Arial"/>
                <w:color w:val="000000"/>
                <w:sz w:val="18"/>
                <w:szCs w:val="18"/>
                <w:lang w:val="en-GB"/>
              </w:rPr>
            </w:pPr>
            <w:r w:rsidRPr="003164D4">
              <w:rPr>
                <w:rFonts w:ascii="Arial" w:hAnsi="Arial" w:cs="Arial"/>
                <w:color w:val="000000"/>
                <w:sz w:val="18"/>
                <w:szCs w:val="18"/>
                <w:lang w:val="en-GB"/>
              </w:rPr>
              <w:t>PQ110111049</w:t>
            </w:r>
          </w:p>
        </w:tc>
        <w:tc>
          <w:tcPr>
            <w:tcW w:w="1984" w:type="dxa"/>
            <w:vAlign w:val="bottom"/>
          </w:tcPr>
          <w:p w:rsidR="00986AE0" w:rsidRPr="003164D4" w:rsidRDefault="00986AE0" w:rsidP="00861A27">
            <w:pPr>
              <w:pStyle w:val="NormalWeb"/>
              <w:tabs>
                <w:tab w:val="center" w:pos="709"/>
              </w:tabs>
              <w:jc w:val="center"/>
              <w:rPr>
                <w:rFonts w:ascii="Arial" w:hAnsi="Arial" w:cs="Arial"/>
                <w:color w:val="000000"/>
                <w:sz w:val="18"/>
                <w:szCs w:val="18"/>
                <w:lang w:val="en-GB"/>
              </w:rPr>
            </w:pPr>
            <w:r w:rsidRPr="003164D4">
              <w:rPr>
                <w:rFonts w:ascii="Arial" w:hAnsi="Arial" w:cs="Arial"/>
                <w:color w:val="000000"/>
                <w:sz w:val="18"/>
                <w:szCs w:val="18"/>
                <w:lang w:val="en-GB"/>
              </w:rPr>
              <w:t>9 661,87</w:t>
            </w:r>
          </w:p>
        </w:tc>
      </w:tr>
      <w:tr w:rsidR="00986AE0" w:rsidRPr="002C76C1" w:rsidTr="00861A27">
        <w:tc>
          <w:tcPr>
            <w:tcW w:w="2660" w:type="dxa"/>
          </w:tcPr>
          <w:p w:rsidR="00986AE0" w:rsidRPr="003164D4" w:rsidRDefault="00986AE0" w:rsidP="00861A27">
            <w:pPr>
              <w:pStyle w:val="NormalWeb"/>
              <w:tabs>
                <w:tab w:val="center" w:pos="709"/>
              </w:tabs>
              <w:rPr>
                <w:rFonts w:ascii="Arial" w:hAnsi="Arial" w:cs="Arial"/>
                <w:color w:val="000000"/>
                <w:sz w:val="18"/>
                <w:szCs w:val="18"/>
                <w:lang w:val="en-GB"/>
              </w:rPr>
            </w:pPr>
            <w:r w:rsidRPr="003164D4">
              <w:rPr>
                <w:rFonts w:ascii="Arial" w:hAnsi="Arial" w:cs="Arial"/>
                <w:color w:val="000000"/>
                <w:sz w:val="18"/>
                <w:szCs w:val="18"/>
                <w:lang w:val="en-GB"/>
              </w:rPr>
              <w:t>Ivolve</w:t>
            </w:r>
          </w:p>
        </w:tc>
        <w:tc>
          <w:tcPr>
            <w:tcW w:w="2268" w:type="dxa"/>
            <w:vAlign w:val="bottom"/>
          </w:tcPr>
          <w:p w:rsidR="00986AE0" w:rsidRPr="003164D4" w:rsidRDefault="00986AE0" w:rsidP="00861A27">
            <w:pPr>
              <w:pStyle w:val="NormalWeb"/>
              <w:tabs>
                <w:tab w:val="center" w:pos="709"/>
              </w:tabs>
              <w:rPr>
                <w:rFonts w:ascii="Arial" w:hAnsi="Arial" w:cs="Arial"/>
                <w:color w:val="000000"/>
                <w:sz w:val="18"/>
                <w:szCs w:val="18"/>
                <w:lang w:val="en-GB"/>
              </w:rPr>
            </w:pPr>
            <w:r w:rsidRPr="003164D4">
              <w:rPr>
                <w:rFonts w:ascii="Arial" w:hAnsi="Arial" w:cs="Arial"/>
                <w:color w:val="000000"/>
                <w:sz w:val="18"/>
                <w:szCs w:val="18"/>
                <w:lang w:val="en-GB"/>
              </w:rPr>
              <w:t>Department of Public Works</w:t>
            </w:r>
          </w:p>
        </w:tc>
        <w:tc>
          <w:tcPr>
            <w:tcW w:w="1984" w:type="dxa"/>
            <w:vAlign w:val="bottom"/>
          </w:tcPr>
          <w:p w:rsidR="00986AE0" w:rsidRPr="003164D4" w:rsidRDefault="00986AE0" w:rsidP="00861A27">
            <w:pPr>
              <w:pStyle w:val="NormalWeb"/>
              <w:tabs>
                <w:tab w:val="center" w:pos="709"/>
              </w:tabs>
              <w:jc w:val="center"/>
              <w:rPr>
                <w:rFonts w:ascii="Arial" w:hAnsi="Arial" w:cs="Arial"/>
                <w:color w:val="000000"/>
                <w:sz w:val="18"/>
                <w:szCs w:val="18"/>
                <w:lang w:val="en-GB"/>
              </w:rPr>
            </w:pPr>
            <w:r w:rsidRPr="003164D4">
              <w:rPr>
                <w:rFonts w:ascii="Arial" w:hAnsi="Arial" w:cs="Arial"/>
                <w:color w:val="000000"/>
                <w:sz w:val="18"/>
                <w:szCs w:val="18"/>
                <w:lang w:val="en-GB"/>
              </w:rPr>
              <w:t>9 661,87</w:t>
            </w:r>
          </w:p>
        </w:tc>
      </w:tr>
      <w:tr w:rsidR="00986AE0" w:rsidRPr="002C76C1" w:rsidTr="00861A27">
        <w:tc>
          <w:tcPr>
            <w:tcW w:w="2660" w:type="dxa"/>
          </w:tcPr>
          <w:p w:rsidR="00986AE0" w:rsidRPr="003164D4" w:rsidRDefault="00986AE0" w:rsidP="00861A27">
            <w:pPr>
              <w:pStyle w:val="NormalWeb"/>
              <w:tabs>
                <w:tab w:val="center" w:pos="709"/>
              </w:tabs>
              <w:rPr>
                <w:rFonts w:ascii="Arial" w:hAnsi="Arial" w:cs="Arial"/>
                <w:color w:val="000000"/>
                <w:sz w:val="18"/>
                <w:szCs w:val="18"/>
                <w:lang w:val="en-GB"/>
              </w:rPr>
            </w:pPr>
            <w:r w:rsidRPr="003164D4">
              <w:rPr>
                <w:rFonts w:ascii="Arial" w:hAnsi="Arial" w:cs="Arial"/>
                <w:color w:val="000000"/>
                <w:sz w:val="18"/>
                <w:szCs w:val="18"/>
                <w:lang w:val="en-GB"/>
              </w:rPr>
              <w:t>Sisonke Global Systems</w:t>
            </w:r>
          </w:p>
        </w:tc>
        <w:tc>
          <w:tcPr>
            <w:tcW w:w="2268" w:type="dxa"/>
            <w:vAlign w:val="bottom"/>
          </w:tcPr>
          <w:p w:rsidR="00986AE0" w:rsidRPr="003164D4" w:rsidRDefault="00986AE0" w:rsidP="00861A27">
            <w:pPr>
              <w:pStyle w:val="NormalWeb"/>
              <w:tabs>
                <w:tab w:val="center" w:pos="709"/>
              </w:tabs>
              <w:rPr>
                <w:rFonts w:ascii="Arial" w:hAnsi="Arial" w:cs="Arial"/>
                <w:color w:val="000000"/>
                <w:sz w:val="18"/>
                <w:szCs w:val="18"/>
                <w:lang w:val="en-GB"/>
              </w:rPr>
            </w:pPr>
            <w:r w:rsidRPr="003164D4">
              <w:rPr>
                <w:rFonts w:ascii="Arial" w:hAnsi="Arial" w:cs="Arial"/>
                <w:color w:val="000000"/>
                <w:sz w:val="18"/>
                <w:szCs w:val="18"/>
                <w:lang w:val="en-GB"/>
              </w:rPr>
              <w:t>NNSIS25010</w:t>
            </w:r>
          </w:p>
        </w:tc>
        <w:tc>
          <w:tcPr>
            <w:tcW w:w="1984" w:type="dxa"/>
            <w:vAlign w:val="bottom"/>
          </w:tcPr>
          <w:p w:rsidR="00986AE0" w:rsidRPr="003164D4" w:rsidRDefault="00986AE0" w:rsidP="00861A27">
            <w:pPr>
              <w:pStyle w:val="NormalWeb"/>
              <w:tabs>
                <w:tab w:val="center" w:pos="709"/>
              </w:tabs>
              <w:rPr>
                <w:rFonts w:ascii="Arial" w:hAnsi="Arial" w:cs="Arial"/>
                <w:color w:val="000000"/>
                <w:sz w:val="18"/>
                <w:szCs w:val="18"/>
                <w:lang w:val="en-GB"/>
              </w:rPr>
            </w:pPr>
            <w:r w:rsidRPr="003164D4">
              <w:rPr>
                <w:rFonts w:ascii="Arial" w:hAnsi="Arial" w:cs="Arial"/>
                <w:color w:val="000000"/>
                <w:sz w:val="18"/>
                <w:szCs w:val="18"/>
                <w:lang w:val="en-GB"/>
              </w:rPr>
              <w:t xml:space="preserve">        9 661,87</w:t>
            </w:r>
          </w:p>
        </w:tc>
      </w:tr>
    </w:tbl>
    <w:p w:rsidR="00986AE0" w:rsidRPr="002C76C1" w:rsidRDefault="00986AE0" w:rsidP="00986AE0">
      <w:pPr>
        <w:pStyle w:val="NormalWeb"/>
        <w:tabs>
          <w:tab w:val="center" w:pos="709"/>
        </w:tabs>
        <w:ind w:left="567"/>
        <w:rPr>
          <w:rFonts w:ascii="Arial" w:hAnsi="Arial" w:cs="Arial"/>
          <w:color w:val="000000"/>
          <w:sz w:val="22"/>
          <w:szCs w:val="22"/>
          <w:lang w:val="en-GB"/>
        </w:rPr>
      </w:pPr>
    </w:p>
    <w:p w:rsidR="00986AE0" w:rsidRPr="002C76C1" w:rsidRDefault="00986AE0" w:rsidP="00986AE0">
      <w:pPr>
        <w:pStyle w:val="NormalWeb"/>
        <w:tabs>
          <w:tab w:val="center" w:pos="709"/>
        </w:tabs>
        <w:ind w:left="567"/>
        <w:rPr>
          <w:rFonts w:ascii="Arial" w:hAnsi="Arial" w:cs="Arial"/>
          <w:color w:val="000000"/>
          <w:sz w:val="22"/>
          <w:szCs w:val="22"/>
          <w:lang w:val="en-GB"/>
        </w:rPr>
      </w:pPr>
    </w:p>
    <w:p w:rsidR="00986AE0" w:rsidRPr="002C76C1" w:rsidRDefault="00986AE0" w:rsidP="006F5D2E">
      <w:pPr>
        <w:pStyle w:val="NormalWeb"/>
        <w:widowControl/>
        <w:numPr>
          <w:ilvl w:val="0"/>
          <w:numId w:val="205"/>
        </w:numPr>
        <w:tabs>
          <w:tab w:val="center" w:pos="709"/>
        </w:tabs>
        <w:jc w:val="both"/>
        <w:rPr>
          <w:rFonts w:ascii="Arial" w:hAnsi="Arial" w:cs="Arial"/>
          <w:color w:val="000000"/>
          <w:sz w:val="22"/>
          <w:szCs w:val="22"/>
          <w:lang w:val="en-GB"/>
        </w:rPr>
      </w:pPr>
      <w:r w:rsidRPr="002C76C1">
        <w:rPr>
          <w:rFonts w:ascii="Arial" w:hAnsi="Arial" w:cs="Arial"/>
          <w:color w:val="000000"/>
          <w:sz w:val="22"/>
          <w:szCs w:val="22"/>
        </w:rPr>
        <w:t xml:space="preserve">In both instances, no documentation was provided indicating the manner in which the winning supplier was selected, especially since all three suppliers quoted the exact same amount yet PC Palace was awarded the contract on both occasions. </w:t>
      </w:r>
    </w:p>
    <w:p w:rsidR="00986AE0" w:rsidRPr="002C76C1" w:rsidRDefault="00986AE0" w:rsidP="00986AE0">
      <w:pPr>
        <w:pStyle w:val="ListParagraph"/>
        <w:tabs>
          <w:tab w:val="center" w:pos="709"/>
        </w:tabs>
        <w:rPr>
          <w:rFonts w:ascii="Arial" w:hAnsi="Arial" w:cs="Arial"/>
          <w:color w:val="000000"/>
          <w:sz w:val="22"/>
          <w:szCs w:val="22"/>
          <w:lang w:val="en-GB"/>
        </w:rPr>
      </w:pPr>
    </w:p>
    <w:p w:rsidR="00986AE0" w:rsidRPr="003164D4" w:rsidRDefault="00986AE0" w:rsidP="00986AE0">
      <w:pPr>
        <w:tabs>
          <w:tab w:val="center" w:pos="709"/>
        </w:tabs>
        <w:autoSpaceDE w:val="0"/>
        <w:autoSpaceDN w:val="0"/>
        <w:adjustRightInd w:val="0"/>
        <w:rPr>
          <w:bCs/>
          <w:sz w:val="22"/>
          <w:szCs w:val="22"/>
        </w:rPr>
      </w:pPr>
      <w:r w:rsidRPr="003164D4">
        <w:rPr>
          <w:bCs/>
          <w:sz w:val="22"/>
          <w:szCs w:val="22"/>
        </w:rPr>
        <w:t>The finding occurred as a result of the fact that:</w:t>
      </w:r>
    </w:p>
    <w:p w:rsidR="00986AE0" w:rsidRPr="002C76C1" w:rsidRDefault="00986AE0" w:rsidP="00986AE0">
      <w:pPr>
        <w:tabs>
          <w:tab w:val="center" w:pos="709"/>
        </w:tabs>
        <w:autoSpaceDE w:val="0"/>
        <w:autoSpaceDN w:val="0"/>
        <w:adjustRightInd w:val="0"/>
        <w:rPr>
          <w:bCs/>
        </w:rPr>
      </w:pPr>
    </w:p>
    <w:p w:rsidR="00986AE0" w:rsidRPr="002C76C1" w:rsidRDefault="00986AE0" w:rsidP="00986AE0">
      <w:pPr>
        <w:pStyle w:val="NormalWeb"/>
        <w:tabs>
          <w:tab w:val="center" w:pos="709"/>
        </w:tabs>
        <w:rPr>
          <w:rFonts w:ascii="Arial" w:hAnsi="Arial" w:cs="Arial"/>
          <w:sz w:val="22"/>
          <w:szCs w:val="22"/>
          <w:lang w:val="en-ZA"/>
        </w:rPr>
      </w:pPr>
      <w:r w:rsidRPr="002C76C1">
        <w:rPr>
          <w:rFonts w:ascii="Arial" w:hAnsi="Arial" w:cs="Arial"/>
          <w:sz w:val="22"/>
          <w:szCs w:val="22"/>
          <w:lang w:val="en-ZA"/>
        </w:rPr>
        <w:t>The director of IT support indicated that suppliers to be used for the month are chosen. At the beginning of every week quotations are selected for utilisation. The prices will not change within a week and prices for the 285-1 contract are predefined and therefore only change per quarter.</w:t>
      </w:r>
    </w:p>
    <w:p w:rsidR="00986AE0" w:rsidRPr="003164D4" w:rsidRDefault="00986AE0" w:rsidP="00986AE0">
      <w:pPr>
        <w:pStyle w:val="ListParagraph"/>
        <w:tabs>
          <w:tab w:val="center" w:pos="709"/>
        </w:tabs>
        <w:rPr>
          <w:rFonts w:ascii="Arial" w:hAnsi="Arial" w:cs="Arial"/>
          <w:sz w:val="22"/>
          <w:szCs w:val="22"/>
        </w:rPr>
      </w:pPr>
    </w:p>
    <w:p w:rsidR="00986AE0" w:rsidRPr="003164D4" w:rsidRDefault="00986AE0" w:rsidP="00986AE0">
      <w:pPr>
        <w:tabs>
          <w:tab w:val="center" w:pos="709"/>
        </w:tabs>
        <w:autoSpaceDE w:val="0"/>
        <w:autoSpaceDN w:val="0"/>
        <w:adjustRightInd w:val="0"/>
        <w:rPr>
          <w:sz w:val="22"/>
          <w:szCs w:val="22"/>
        </w:rPr>
      </w:pPr>
      <w:r>
        <w:rPr>
          <w:sz w:val="22"/>
          <w:szCs w:val="22"/>
        </w:rPr>
        <w:t>Impact of the finding:</w:t>
      </w:r>
    </w:p>
    <w:p w:rsidR="00986AE0" w:rsidRPr="003164D4" w:rsidRDefault="00986AE0" w:rsidP="00986AE0">
      <w:pPr>
        <w:pStyle w:val="NormalWeb"/>
        <w:tabs>
          <w:tab w:val="center" w:pos="709"/>
        </w:tabs>
        <w:rPr>
          <w:rFonts w:ascii="Arial" w:hAnsi="Arial" w:cs="Arial"/>
          <w:sz w:val="22"/>
          <w:szCs w:val="22"/>
          <w:lang w:val="en-ZA"/>
        </w:rPr>
      </w:pPr>
    </w:p>
    <w:p w:rsidR="00986AE0" w:rsidRPr="003164D4" w:rsidRDefault="00986AE0" w:rsidP="00986AE0">
      <w:pPr>
        <w:pStyle w:val="NormalWeb"/>
        <w:widowControl/>
        <w:tabs>
          <w:tab w:val="center" w:pos="709"/>
        </w:tabs>
        <w:suppressAutoHyphens/>
        <w:autoSpaceDN w:val="0"/>
        <w:ind w:left="567" w:hanging="567"/>
        <w:textAlignment w:val="baseline"/>
        <w:rPr>
          <w:rFonts w:ascii="Arial" w:hAnsi="Arial" w:cs="Arial"/>
          <w:sz w:val="22"/>
          <w:szCs w:val="22"/>
          <w:lang w:val="en-ZA"/>
        </w:rPr>
      </w:pPr>
      <w:r>
        <w:rPr>
          <w:rFonts w:ascii="Arial" w:hAnsi="Arial" w:cs="Arial"/>
          <w:sz w:val="22"/>
          <w:szCs w:val="22"/>
          <w:lang w:val="en-ZA"/>
        </w:rPr>
        <w:t>a)</w:t>
      </w:r>
      <w:r>
        <w:rPr>
          <w:rFonts w:ascii="Arial" w:hAnsi="Arial" w:cs="Arial"/>
          <w:sz w:val="22"/>
          <w:szCs w:val="22"/>
          <w:lang w:val="en-ZA"/>
        </w:rPr>
        <w:tab/>
      </w:r>
      <w:r>
        <w:rPr>
          <w:rFonts w:ascii="Arial" w:hAnsi="Arial" w:cs="Arial"/>
          <w:sz w:val="22"/>
          <w:szCs w:val="22"/>
          <w:lang w:val="en-ZA"/>
        </w:rPr>
        <w:tab/>
      </w:r>
      <w:r w:rsidRPr="003164D4">
        <w:rPr>
          <w:rFonts w:ascii="Arial" w:hAnsi="Arial" w:cs="Arial"/>
          <w:sz w:val="22"/>
          <w:szCs w:val="22"/>
          <w:lang w:val="en-ZA"/>
        </w:rPr>
        <w:t>Due to documentation not being available at SITA and DPW compliance with SCM requirements for procurement amounting to R19 323, 76 could not be confirmed.</w:t>
      </w:r>
    </w:p>
    <w:p w:rsidR="00986AE0" w:rsidRPr="003164D4" w:rsidRDefault="00986AE0" w:rsidP="00986AE0">
      <w:pPr>
        <w:pStyle w:val="NormalWeb"/>
        <w:tabs>
          <w:tab w:val="center" w:pos="709"/>
        </w:tabs>
        <w:suppressAutoHyphens/>
        <w:autoSpaceDN w:val="0"/>
        <w:ind w:left="567"/>
        <w:textAlignment w:val="baseline"/>
        <w:rPr>
          <w:rFonts w:ascii="Arial" w:hAnsi="Arial" w:cs="Arial"/>
          <w:sz w:val="22"/>
          <w:szCs w:val="22"/>
          <w:lang w:val="en-ZA"/>
        </w:rPr>
      </w:pPr>
    </w:p>
    <w:p w:rsidR="00986AE0" w:rsidRPr="003164D4" w:rsidRDefault="00986AE0" w:rsidP="00986AE0">
      <w:pPr>
        <w:pStyle w:val="NormalWeb"/>
        <w:widowControl/>
        <w:tabs>
          <w:tab w:val="center" w:pos="709"/>
        </w:tabs>
        <w:suppressAutoHyphens/>
        <w:autoSpaceDN w:val="0"/>
        <w:ind w:left="567" w:hanging="567"/>
        <w:textAlignment w:val="baseline"/>
        <w:rPr>
          <w:rFonts w:ascii="Arial" w:hAnsi="Arial" w:cs="Arial"/>
          <w:sz w:val="22"/>
          <w:szCs w:val="22"/>
          <w:lang w:val="en-ZA"/>
        </w:rPr>
      </w:pPr>
      <w:r>
        <w:rPr>
          <w:rFonts w:ascii="Arial" w:hAnsi="Arial" w:cs="Arial"/>
          <w:sz w:val="22"/>
          <w:szCs w:val="22"/>
          <w:lang w:val="en-ZA"/>
        </w:rPr>
        <w:t>b)</w:t>
      </w:r>
      <w:r>
        <w:rPr>
          <w:rFonts w:ascii="Arial" w:hAnsi="Arial" w:cs="Arial"/>
          <w:sz w:val="22"/>
          <w:szCs w:val="22"/>
          <w:lang w:val="en-ZA"/>
        </w:rPr>
        <w:tab/>
      </w:r>
      <w:r>
        <w:rPr>
          <w:rFonts w:ascii="Arial" w:hAnsi="Arial" w:cs="Arial"/>
          <w:sz w:val="22"/>
          <w:szCs w:val="22"/>
          <w:lang w:val="en-ZA"/>
        </w:rPr>
        <w:tab/>
      </w:r>
      <w:r w:rsidRPr="003164D4">
        <w:rPr>
          <w:rFonts w:ascii="Arial" w:hAnsi="Arial" w:cs="Arial"/>
          <w:sz w:val="22"/>
          <w:szCs w:val="22"/>
          <w:lang w:val="en-ZA"/>
        </w:rPr>
        <w:t>Due to the fact that there was no printout attached to confirm the prices charged in terms of the SITA 285/1 contract the accuracy of the prices charged could not be confirmed for the procurement of capital machinery and equipment amounting to R19 323,76.</w:t>
      </w:r>
    </w:p>
    <w:p w:rsidR="00986AE0" w:rsidRPr="003164D4" w:rsidRDefault="00986AE0" w:rsidP="00986AE0">
      <w:pPr>
        <w:pStyle w:val="NormalWeb"/>
        <w:tabs>
          <w:tab w:val="center" w:pos="709"/>
        </w:tabs>
        <w:ind w:left="567" w:hanging="567"/>
        <w:rPr>
          <w:rFonts w:ascii="Arial" w:hAnsi="Arial" w:cs="Arial"/>
          <w:sz w:val="22"/>
          <w:szCs w:val="22"/>
          <w:lang w:val="en-ZA"/>
        </w:rPr>
      </w:pPr>
    </w:p>
    <w:p w:rsidR="00986AE0" w:rsidRPr="003164D4" w:rsidRDefault="00986AE0" w:rsidP="00986AE0">
      <w:pPr>
        <w:pStyle w:val="NormalWeb"/>
        <w:widowControl/>
        <w:tabs>
          <w:tab w:val="center" w:pos="709"/>
        </w:tabs>
        <w:suppressAutoHyphens/>
        <w:autoSpaceDN w:val="0"/>
        <w:textAlignment w:val="baseline"/>
        <w:rPr>
          <w:rFonts w:ascii="Arial" w:hAnsi="Arial" w:cs="Arial"/>
          <w:sz w:val="22"/>
          <w:szCs w:val="22"/>
          <w:lang w:val="en-ZA"/>
        </w:rPr>
      </w:pPr>
      <w:r>
        <w:rPr>
          <w:rFonts w:ascii="Arial" w:hAnsi="Arial" w:cs="Arial"/>
          <w:sz w:val="22"/>
          <w:szCs w:val="22"/>
          <w:lang w:val="en-ZA"/>
        </w:rPr>
        <w:t>c)</w:t>
      </w:r>
      <w:r>
        <w:rPr>
          <w:rFonts w:ascii="Arial" w:hAnsi="Arial" w:cs="Arial"/>
          <w:sz w:val="22"/>
          <w:szCs w:val="22"/>
          <w:lang w:val="en-ZA"/>
        </w:rPr>
        <w:tab/>
      </w:r>
      <w:r>
        <w:rPr>
          <w:rFonts w:ascii="Arial" w:hAnsi="Arial" w:cs="Arial"/>
          <w:sz w:val="22"/>
          <w:szCs w:val="22"/>
          <w:lang w:val="en-ZA"/>
        </w:rPr>
        <w:tab/>
      </w:r>
      <w:r w:rsidRPr="003164D4">
        <w:rPr>
          <w:rFonts w:ascii="Arial" w:hAnsi="Arial" w:cs="Arial"/>
          <w:sz w:val="22"/>
          <w:szCs w:val="22"/>
          <w:lang w:val="en-ZA"/>
        </w:rPr>
        <w:t xml:space="preserve">Risk of payments being awarded to favoured suppliers. </w:t>
      </w:r>
    </w:p>
    <w:p w:rsidR="00986AE0" w:rsidRPr="003164D4" w:rsidRDefault="00986AE0" w:rsidP="00986AE0">
      <w:pPr>
        <w:pStyle w:val="NormalWeb"/>
        <w:tabs>
          <w:tab w:val="center" w:pos="709"/>
        </w:tabs>
        <w:ind w:left="567" w:hanging="567"/>
        <w:rPr>
          <w:rFonts w:ascii="Arial" w:hAnsi="Arial" w:cs="Arial"/>
          <w:sz w:val="22"/>
          <w:szCs w:val="22"/>
          <w:lang w:val="en-ZA"/>
        </w:rPr>
      </w:pPr>
    </w:p>
    <w:p w:rsidR="00986AE0" w:rsidRPr="003164D4" w:rsidRDefault="00986AE0" w:rsidP="00986AE0">
      <w:pPr>
        <w:pStyle w:val="NormalWeb"/>
        <w:widowControl/>
        <w:tabs>
          <w:tab w:val="center" w:pos="709"/>
        </w:tabs>
        <w:suppressAutoHyphens/>
        <w:autoSpaceDN w:val="0"/>
        <w:textAlignment w:val="baseline"/>
        <w:rPr>
          <w:rFonts w:ascii="Arial" w:hAnsi="Arial" w:cs="Arial"/>
          <w:sz w:val="22"/>
          <w:szCs w:val="22"/>
          <w:lang w:val="en-ZA"/>
        </w:rPr>
      </w:pPr>
      <w:r>
        <w:rPr>
          <w:rFonts w:ascii="Arial" w:hAnsi="Arial" w:cs="Arial"/>
          <w:sz w:val="22"/>
          <w:szCs w:val="22"/>
          <w:lang w:val="en-ZA"/>
        </w:rPr>
        <w:t>d)</w:t>
      </w:r>
      <w:r>
        <w:rPr>
          <w:rFonts w:ascii="Arial" w:hAnsi="Arial" w:cs="Arial"/>
          <w:sz w:val="22"/>
          <w:szCs w:val="22"/>
          <w:lang w:val="en-ZA"/>
        </w:rPr>
        <w:tab/>
      </w:r>
      <w:r>
        <w:rPr>
          <w:rFonts w:ascii="Arial" w:hAnsi="Arial" w:cs="Arial"/>
          <w:sz w:val="22"/>
          <w:szCs w:val="22"/>
          <w:lang w:val="en-ZA"/>
        </w:rPr>
        <w:tab/>
      </w:r>
      <w:r w:rsidRPr="003164D4">
        <w:rPr>
          <w:rFonts w:ascii="Arial" w:hAnsi="Arial" w:cs="Arial"/>
          <w:sz w:val="22"/>
          <w:szCs w:val="22"/>
          <w:lang w:val="en-ZA"/>
        </w:rPr>
        <w:t>Increased risk of bribery and fraudulent activities.</w:t>
      </w:r>
    </w:p>
    <w:p w:rsidR="00986AE0" w:rsidRPr="002C76C1" w:rsidRDefault="00986AE0" w:rsidP="00986AE0">
      <w:pPr>
        <w:pStyle w:val="NormalWeb"/>
        <w:tabs>
          <w:tab w:val="center" w:pos="709"/>
        </w:tabs>
        <w:ind w:left="720"/>
        <w:rPr>
          <w:rFonts w:ascii="Arial" w:hAnsi="Arial" w:cs="Arial"/>
          <w:sz w:val="22"/>
          <w:szCs w:val="22"/>
        </w:rPr>
      </w:pPr>
    </w:p>
    <w:p w:rsidR="00986AE0" w:rsidRPr="002C76C1" w:rsidRDefault="00986AE0" w:rsidP="00986AE0">
      <w:pPr>
        <w:pStyle w:val="NormalWeb"/>
        <w:tabs>
          <w:tab w:val="center" w:pos="709"/>
        </w:tabs>
        <w:ind w:left="720"/>
        <w:rPr>
          <w:rFonts w:ascii="Arial" w:hAnsi="Arial" w:cs="Arial"/>
          <w:sz w:val="22"/>
          <w:szCs w:val="22"/>
          <w:lang w:val="en-ZA"/>
        </w:rPr>
      </w:pPr>
    </w:p>
    <w:p w:rsidR="00986AE0" w:rsidRPr="002C76C1" w:rsidRDefault="00986AE0" w:rsidP="00986AE0">
      <w:pPr>
        <w:pStyle w:val="NormalWeb"/>
        <w:tabs>
          <w:tab w:val="center" w:pos="709"/>
        </w:tabs>
        <w:ind w:left="720"/>
        <w:rPr>
          <w:rFonts w:ascii="Arial" w:hAnsi="Arial" w:cs="Arial"/>
          <w:sz w:val="22"/>
          <w:szCs w:val="22"/>
          <w:lang w:val="en-ZA"/>
        </w:rPr>
      </w:pPr>
    </w:p>
    <w:p w:rsidR="00986AE0" w:rsidRPr="002C76C1" w:rsidRDefault="00986AE0" w:rsidP="00986AE0">
      <w:pPr>
        <w:pStyle w:val="NormalWeb"/>
        <w:tabs>
          <w:tab w:val="center" w:pos="709"/>
        </w:tabs>
        <w:rPr>
          <w:rFonts w:ascii="Arial" w:hAnsi="Arial" w:cs="Arial"/>
          <w:sz w:val="22"/>
          <w:szCs w:val="22"/>
          <w:lang w:val="en-ZA"/>
        </w:rPr>
      </w:pPr>
    </w:p>
    <w:p w:rsidR="00986AE0" w:rsidRPr="002C76C1" w:rsidRDefault="00986AE0" w:rsidP="00986AE0">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986AE0" w:rsidRPr="002C76C1" w:rsidRDefault="00986AE0" w:rsidP="00986AE0">
      <w:pPr>
        <w:tabs>
          <w:tab w:val="center" w:pos="709"/>
        </w:tabs>
        <w:jc w:val="both"/>
        <w:rPr>
          <w:lang w:val="en-GB"/>
        </w:rPr>
      </w:pPr>
    </w:p>
    <w:p w:rsidR="00986AE0" w:rsidRPr="003164D4" w:rsidRDefault="00986AE0" w:rsidP="00986AE0">
      <w:pPr>
        <w:pStyle w:val="Heading2"/>
        <w:widowControl/>
        <w:tabs>
          <w:tab w:val="center" w:pos="709"/>
        </w:tabs>
        <w:spacing w:before="0" w:after="0"/>
        <w:rPr>
          <w:b w:val="0"/>
          <w:iCs w:val="0"/>
          <w:sz w:val="22"/>
          <w:szCs w:val="22"/>
        </w:rPr>
      </w:pPr>
      <w:r w:rsidRPr="003164D4">
        <w:rPr>
          <w:b w:val="0"/>
          <w:iCs w:val="0"/>
          <w:sz w:val="22"/>
          <w:szCs w:val="22"/>
        </w:rPr>
        <w:t>Leadership</w:t>
      </w:r>
    </w:p>
    <w:p w:rsidR="00986AE0" w:rsidRPr="003164D4" w:rsidRDefault="00986AE0" w:rsidP="00986AE0">
      <w:pPr>
        <w:tabs>
          <w:tab w:val="center" w:pos="709"/>
        </w:tabs>
        <w:rPr>
          <w:i/>
        </w:rPr>
      </w:pPr>
    </w:p>
    <w:p w:rsidR="00986AE0" w:rsidRPr="00690C11" w:rsidRDefault="00986AE0" w:rsidP="00986AE0">
      <w:pPr>
        <w:tabs>
          <w:tab w:val="left" w:pos="426"/>
          <w:tab w:val="center" w:pos="709"/>
        </w:tabs>
        <w:spacing w:after="120" w:line="260" w:lineRule="exact"/>
        <w:jc w:val="both"/>
        <w:rPr>
          <w:i/>
          <w:sz w:val="22"/>
          <w:szCs w:val="22"/>
        </w:rPr>
      </w:pPr>
      <w:r w:rsidRPr="00690C11">
        <w:rPr>
          <w:i/>
          <w:sz w:val="22"/>
          <w:szCs w:val="22"/>
        </w:rPr>
        <w:t>Management did not effectively exercise oversight responsibility regarding financial and performance reporting and compliance and related internal controls</w:t>
      </w:r>
    </w:p>
    <w:p w:rsidR="00986AE0" w:rsidRPr="00690C11" w:rsidRDefault="00986AE0" w:rsidP="00986AE0">
      <w:pPr>
        <w:pStyle w:val="NormalWeb"/>
        <w:tabs>
          <w:tab w:val="center" w:pos="709"/>
        </w:tabs>
        <w:rPr>
          <w:rFonts w:ascii="Arial" w:hAnsi="Arial" w:cs="Arial"/>
          <w:i/>
          <w:sz w:val="22"/>
          <w:szCs w:val="22"/>
        </w:rPr>
      </w:pPr>
    </w:p>
    <w:p w:rsidR="00986AE0" w:rsidRPr="00690C11" w:rsidRDefault="00986AE0" w:rsidP="00986AE0">
      <w:pPr>
        <w:pStyle w:val="NormalWeb"/>
        <w:tabs>
          <w:tab w:val="center" w:pos="709"/>
        </w:tabs>
        <w:rPr>
          <w:rFonts w:ascii="Arial" w:hAnsi="Arial" w:cs="Arial"/>
          <w:i/>
          <w:sz w:val="22"/>
          <w:szCs w:val="22"/>
        </w:rPr>
      </w:pPr>
      <w:r w:rsidRPr="00690C11">
        <w:rPr>
          <w:rFonts w:ascii="Arial" w:hAnsi="Arial" w:cs="Arial"/>
          <w:i/>
          <w:sz w:val="22"/>
          <w:szCs w:val="22"/>
        </w:rPr>
        <w:t xml:space="preserve">Financial management </w:t>
      </w:r>
    </w:p>
    <w:p w:rsidR="00986AE0" w:rsidRPr="00690C11" w:rsidRDefault="00986AE0" w:rsidP="00986AE0">
      <w:pPr>
        <w:pStyle w:val="NormalWeb"/>
        <w:tabs>
          <w:tab w:val="center" w:pos="709"/>
        </w:tabs>
        <w:rPr>
          <w:rFonts w:ascii="Arial" w:hAnsi="Arial" w:cs="Arial"/>
          <w:i/>
          <w:sz w:val="22"/>
          <w:szCs w:val="22"/>
        </w:rPr>
      </w:pPr>
    </w:p>
    <w:p w:rsidR="00986AE0" w:rsidRPr="00690C11" w:rsidRDefault="00986AE0" w:rsidP="00986AE0">
      <w:pPr>
        <w:tabs>
          <w:tab w:val="center" w:pos="709"/>
        </w:tabs>
        <w:rPr>
          <w:i/>
          <w:iCs/>
          <w:sz w:val="22"/>
          <w:szCs w:val="22"/>
          <w:lang w:val="en-GB"/>
        </w:rPr>
      </w:pPr>
      <w:r w:rsidRPr="00690C11">
        <w:rPr>
          <w:i/>
          <w:iCs/>
          <w:sz w:val="22"/>
          <w:szCs w:val="22"/>
          <w:lang w:val="en-GB"/>
        </w:rPr>
        <w:t xml:space="preserve">The department does not effectively </w:t>
      </w:r>
      <w:r w:rsidRPr="00690C11">
        <w:rPr>
          <w:i/>
          <w:sz w:val="22"/>
          <w:szCs w:val="22"/>
        </w:rPr>
        <w:t>reviews and monitors compliance with applicable laws and regulations</w:t>
      </w:r>
    </w:p>
    <w:p w:rsidR="00986AE0" w:rsidRPr="002C76C1" w:rsidRDefault="00986AE0" w:rsidP="00986AE0">
      <w:pPr>
        <w:tabs>
          <w:tab w:val="center" w:pos="709"/>
        </w:tabs>
        <w:jc w:val="both"/>
        <w:rPr>
          <w:lang w:val="en-GB"/>
        </w:rPr>
      </w:pPr>
    </w:p>
    <w:p w:rsidR="00986AE0" w:rsidRPr="003164D4" w:rsidRDefault="00986AE0" w:rsidP="00986AE0">
      <w:pPr>
        <w:tabs>
          <w:tab w:val="center" w:pos="709"/>
        </w:tabs>
        <w:rPr>
          <w:b/>
          <w:sz w:val="22"/>
          <w:szCs w:val="22"/>
        </w:rPr>
      </w:pPr>
      <w:r w:rsidRPr="002C76C1">
        <w:rPr>
          <w:b/>
        </w:rPr>
        <w:br/>
      </w:r>
      <w:r w:rsidRPr="003164D4">
        <w:rPr>
          <w:b/>
          <w:sz w:val="22"/>
          <w:szCs w:val="22"/>
        </w:rPr>
        <w:t>Recommendation</w:t>
      </w:r>
    </w:p>
    <w:p w:rsidR="00986AE0" w:rsidRPr="003164D4" w:rsidRDefault="00986AE0" w:rsidP="00986AE0">
      <w:pPr>
        <w:tabs>
          <w:tab w:val="center" w:pos="709"/>
        </w:tabs>
        <w:rPr>
          <w:b/>
          <w:sz w:val="22"/>
          <w:szCs w:val="22"/>
        </w:rPr>
      </w:pPr>
    </w:p>
    <w:p w:rsidR="00986AE0" w:rsidRDefault="00986AE0" w:rsidP="00986AE0">
      <w:pPr>
        <w:tabs>
          <w:tab w:val="center" w:pos="709"/>
        </w:tabs>
        <w:ind w:left="709" w:hanging="709"/>
        <w:contextualSpacing/>
        <w:rPr>
          <w:sz w:val="22"/>
          <w:szCs w:val="22"/>
        </w:rPr>
      </w:pPr>
      <w:r>
        <w:rPr>
          <w:sz w:val="22"/>
          <w:szCs w:val="22"/>
        </w:rPr>
        <w:t>a)</w:t>
      </w:r>
      <w:r>
        <w:rPr>
          <w:sz w:val="22"/>
          <w:szCs w:val="22"/>
        </w:rPr>
        <w:tab/>
      </w:r>
      <w:r>
        <w:rPr>
          <w:sz w:val="22"/>
          <w:szCs w:val="22"/>
        </w:rPr>
        <w:tab/>
      </w:r>
      <w:r w:rsidRPr="003164D4">
        <w:rPr>
          <w:sz w:val="22"/>
          <w:szCs w:val="22"/>
        </w:rPr>
        <w:t>The department must attached a printout of the SITA price list to enable the reviewers of the payment batches also to confirm that the prices charged were in line with the amounts per the SITA contract and if the correct amounts were charged.</w:t>
      </w:r>
    </w:p>
    <w:p w:rsidR="00986AE0" w:rsidRPr="003164D4" w:rsidRDefault="00986AE0" w:rsidP="00986AE0">
      <w:pPr>
        <w:tabs>
          <w:tab w:val="center" w:pos="709"/>
        </w:tabs>
        <w:ind w:left="709" w:hanging="709"/>
        <w:contextualSpacing/>
        <w:rPr>
          <w:sz w:val="22"/>
          <w:szCs w:val="22"/>
        </w:rPr>
      </w:pPr>
    </w:p>
    <w:p w:rsidR="00986AE0" w:rsidRDefault="00986AE0" w:rsidP="00986AE0">
      <w:pPr>
        <w:tabs>
          <w:tab w:val="center" w:pos="709"/>
        </w:tabs>
        <w:ind w:left="709" w:hanging="709"/>
        <w:contextualSpacing/>
        <w:rPr>
          <w:sz w:val="22"/>
          <w:szCs w:val="22"/>
        </w:rPr>
      </w:pPr>
      <w:r>
        <w:rPr>
          <w:sz w:val="22"/>
          <w:szCs w:val="22"/>
        </w:rPr>
        <w:t>b)</w:t>
      </w:r>
      <w:r>
        <w:rPr>
          <w:sz w:val="22"/>
          <w:szCs w:val="22"/>
        </w:rPr>
        <w:tab/>
      </w:r>
      <w:r>
        <w:rPr>
          <w:sz w:val="22"/>
          <w:szCs w:val="22"/>
        </w:rPr>
        <w:tab/>
      </w:r>
      <w:r w:rsidRPr="003164D4">
        <w:rPr>
          <w:sz w:val="22"/>
          <w:szCs w:val="22"/>
        </w:rPr>
        <w:t xml:space="preserve">If fixed prices were not set in terms of the SITA 285/1 contract and the department had to obtain quotations, then the possibility of bid rigging needs to be investigated as all three the suppliers quoted exactly the same amounts. </w:t>
      </w:r>
    </w:p>
    <w:p w:rsidR="00986AE0" w:rsidRPr="003164D4" w:rsidRDefault="00986AE0" w:rsidP="00986AE0">
      <w:pPr>
        <w:tabs>
          <w:tab w:val="center" w:pos="709"/>
        </w:tabs>
        <w:ind w:left="709" w:hanging="709"/>
        <w:contextualSpacing/>
        <w:rPr>
          <w:sz w:val="22"/>
          <w:szCs w:val="22"/>
        </w:rPr>
      </w:pPr>
    </w:p>
    <w:p w:rsidR="00986AE0" w:rsidRPr="003164D4" w:rsidRDefault="00986AE0" w:rsidP="006F5D2E">
      <w:pPr>
        <w:pStyle w:val="ListParagraph"/>
        <w:numPr>
          <w:ilvl w:val="0"/>
          <w:numId w:val="74"/>
        </w:numPr>
        <w:tabs>
          <w:tab w:val="center" w:pos="709"/>
        </w:tabs>
        <w:ind w:hanging="720"/>
        <w:contextualSpacing/>
        <w:rPr>
          <w:rFonts w:ascii="Arial" w:hAnsi="Arial" w:cs="Arial"/>
          <w:sz w:val="22"/>
          <w:szCs w:val="22"/>
        </w:rPr>
      </w:pPr>
      <w:r w:rsidRPr="003164D4">
        <w:rPr>
          <w:rFonts w:ascii="Arial" w:hAnsi="Arial" w:cs="Arial"/>
          <w:sz w:val="22"/>
          <w:szCs w:val="22"/>
        </w:rPr>
        <w:t>In cases where fixed prices are charged the department must have a system in place to ensure that there is fair rotation of awards being made.</w:t>
      </w:r>
    </w:p>
    <w:p w:rsidR="00986AE0" w:rsidRPr="002C76C1" w:rsidRDefault="00986AE0" w:rsidP="00986AE0">
      <w:pPr>
        <w:pStyle w:val="ListParagraph"/>
        <w:tabs>
          <w:tab w:val="center" w:pos="709"/>
        </w:tabs>
        <w:rPr>
          <w:rFonts w:ascii="Arial" w:hAnsi="Arial" w:cs="Arial"/>
          <w:color w:val="000000"/>
          <w:sz w:val="22"/>
          <w:szCs w:val="22"/>
        </w:rPr>
      </w:pPr>
    </w:p>
    <w:p w:rsidR="00986AE0" w:rsidRPr="002C76C1" w:rsidRDefault="00986AE0" w:rsidP="00986AE0">
      <w:pPr>
        <w:tabs>
          <w:tab w:val="center" w:pos="709"/>
        </w:tabs>
        <w:spacing w:after="120"/>
        <w:jc w:val="both"/>
        <w:rPr>
          <w:b/>
          <w:bCs/>
        </w:rPr>
      </w:pPr>
      <w:r w:rsidRPr="002C76C1">
        <w:rPr>
          <w:b/>
          <w:bCs/>
        </w:rPr>
        <w:t>Management response</w:t>
      </w:r>
    </w:p>
    <w:p w:rsidR="00986AE0" w:rsidRPr="003164D4" w:rsidRDefault="00986AE0" w:rsidP="00986AE0">
      <w:pPr>
        <w:tabs>
          <w:tab w:val="center" w:pos="709"/>
        </w:tabs>
        <w:spacing w:after="120"/>
        <w:jc w:val="both"/>
        <w:rPr>
          <w:b/>
          <w:bCs/>
          <w:sz w:val="22"/>
          <w:szCs w:val="22"/>
        </w:rPr>
      </w:pPr>
    </w:p>
    <w:p w:rsidR="00986AE0" w:rsidRPr="003164D4" w:rsidRDefault="00986AE0" w:rsidP="006F5D2E">
      <w:pPr>
        <w:pStyle w:val="ListParagraph"/>
        <w:numPr>
          <w:ilvl w:val="0"/>
          <w:numId w:val="207"/>
        </w:numPr>
        <w:tabs>
          <w:tab w:val="center" w:pos="709"/>
        </w:tabs>
        <w:spacing w:after="120" w:line="260" w:lineRule="exact"/>
        <w:ind w:hanging="720"/>
        <w:contextualSpacing/>
        <w:rPr>
          <w:rFonts w:ascii="Arial" w:hAnsi="Arial" w:cs="Arial"/>
          <w:sz w:val="22"/>
          <w:szCs w:val="22"/>
        </w:rPr>
      </w:pPr>
      <w:r w:rsidRPr="003164D4">
        <w:rPr>
          <w:rFonts w:ascii="Arial" w:hAnsi="Arial" w:cs="Arial"/>
          <w:sz w:val="22"/>
          <w:szCs w:val="22"/>
        </w:rPr>
        <w:t>I am in agreement with the finding for the following reasons [and supply the following/attached information in support of this]:</w:t>
      </w:r>
    </w:p>
    <w:p w:rsidR="00986AE0" w:rsidRPr="002C76C1" w:rsidRDefault="00986AE0" w:rsidP="00986AE0">
      <w:pPr>
        <w:tabs>
          <w:tab w:val="center" w:pos="709"/>
        </w:tabs>
        <w:spacing w:after="120" w:line="260" w:lineRule="exact"/>
      </w:pPr>
    </w:p>
    <w:tbl>
      <w:tblPr>
        <w:tblStyle w:val="TableGrid"/>
        <w:tblW w:w="0" w:type="auto"/>
        <w:tblInd w:w="108" w:type="dxa"/>
        <w:tblLook w:val="04A0"/>
      </w:tblPr>
      <w:tblGrid>
        <w:gridCol w:w="5529"/>
        <w:gridCol w:w="1134"/>
        <w:gridCol w:w="1701"/>
      </w:tblGrid>
      <w:tr w:rsidR="00986AE0" w:rsidRPr="003164D4" w:rsidTr="00861A27">
        <w:tc>
          <w:tcPr>
            <w:tcW w:w="5529" w:type="dxa"/>
            <w:shd w:val="clear" w:color="auto" w:fill="BFBFBF" w:themeFill="background1" w:themeFillShade="BF"/>
          </w:tcPr>
          <w:p w:rsidR="00986AE0" w:rsidRPr="003164D4" w:rsidRDefault="00986AE0" w:rsidP="00861A27">
            <w:pPr>
              <w:pStyle w:val="ListParagraph"/>
              <w:keepNext/>
              <w:tabs>
                <w:tab w:val="center" w:pos="709"/>
              </w:tabs>
              <w:spacing w:line="260" w:lineRule="exact"/>
              <w:ind w:left="0"/>
              <w:jc w:val="both"/>
              <w:rPr>
                <w:rFonts w:ascii="Arial" w:hAnsi="Arial" w:cs="Arial"/>
                <w:b/>
                <w:sz w:val="18"/>
                <w:szCs w:val="18"/>
              </w:rPr>
            </w:pPr>
            <w:r w:rsidRPr="003164D4">
              <w:rPr>
                <w:rFonts w:ascii="Arial" w:hAnsi="Arial" w:cs="Arial"/>
                <w:b/>
                <w:sz w:val="18"/>
                <w:szCs w:val="18"/>
              </w:rPr>
              <w:t>DESCRIPTION</w:t>
            </w:r>
          </w:p>
        </w:tc>
        <w:tc>
          <w:tcPr>
            <w:tcW w:w="2835" w:type="dxa"/>
            <w:gridSpan w:val="2"/>
            <w:shd w:val="clear" w:color="auto" w:fill="BFBFBF" w:themeFill="background1" w:themeFillShade="BF"/>
          </w:tcPr>
          <w:p w:rsidR="00986AE0" w:rsidRPr="003164D4" w:rsidRDefault="00986AE0" w:rsidP="00861A27">
            <w:pPr>
              <w:pStyle w:val="ListParagraph"/>
              <w:keepNext/>
              <w:tabs>
                <w:tab w:val="center" w:pos="709"/>
              </w:tabs>
              <w:spacing w:line="260" w:lineRule="exact"/>
              <w:ind w:left="0"/>
              <w:jc w:val="both"/>
              <w:rPr>
                <w:rFonts w:ascii="Arial" w:hAnsi="Arial" w:cs="Arial"/>
                <w:b/>
                <w:sz w:val="18"/>
                <w:szCs w:val="18"/>
              </w:rPr>
            </w:pPr>
            <w:r w:rsidRPr="003164D4">
              <w:rPr>
                <w:rFonts w:ascii="Arial" w:hAnsi="Arial" w:cs="Arial"/>
                <w:b/>
                <w:sz w:val="18"/>
                <w:szCs w:val="18"/>
              </w:rPr>
              <w:t>RESPONSE</w:t>
            </w:r>
          </w:p>
        </w:tc>
      </w:tr>
      <w:tr w:rsidR="00986AE0" w:rsidRPr="003164D4" w:rsidTr="00861A27">
        <w:tc>
          <w:tcPr>
            <w:tcW w:w="5529"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Corrective action to be taken</w:t>
            </w:r>
          </w:p>
        </w:tc>
        <w:tc>
          <w:tcPr>
            <w:tcW w:w="2835" w:type="dxa"/>
            <w:gridSpan w:val="2"/>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Letter has been written to SITA to furnish the AG with the requested information in relation to contract 285. Going forward the department will attach pricing list from SITA website on all contract 285 procurements</w:t>
            </w:r>
          </w:p>
        </w:tc>
      </w:tr>
      <w:tr w:rsidR="00986AE0" w:rsidRPr="003164D4" w:rsidTr="00861A27">
        <w:tc>
          <w:tcPr>
            <w:tcW w:w="5529" w:type="dxa"/>
            <w:vMerge w:val="restart"/>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Does the finding affect an amount disclosed in the financial statements</w:t>
            </w:r>
          </w:p>
        </w:tc>
        <w:tc>
          <w:tcPr>
            <w:tcW w:w="1134" w:type="dxa"/>
          </w:tcPr>
          <w:p w:rsidR="00986AE0" w:rsidRPr="003164D4" w:rsidRDefault="00986AE0" w:rsidP="00861A27">
            <w:pPr>
              <w:pStyle w:val="ListParagraph"/>
              <w:keepNext/>
              <w:tabs>
                <w:tab w:val="center" w:pos="709"/>
              </w:tabs>
              <w:spacing w:line="260" w:lineRule="exact"/>
              <w:ind w:left="0"/>
              <w:jc w:val="both"/>
              <w:rPr>
                <w:rFonts w:ascii="Arial" w:hAnsi="Arial" w:cs="Arial"/>
                <w:b/>
                <w:sz w:val="18"/>
                <w:szCs w:val="18"/>
              </w:rPr>
            </w:pPr>
            <w:r w:rsidRPr="003164D4">
              <w:rPr>
                <w:rFonts w:ascii="Arial" w:hAnsi="Arial" w:cs="Arial"/>
                <w:b/>
                <w:sz w:val="18"/>
                <w:szCs w:val="18"/>
              </w:rPr>
              <w:t>Yes</w:t>
            </w:r>
          </w:p>
        </w:tc>
        <w:tc>
          <w:tcPr>
            <w:tcW w:w="1701" w:type="dxa"/>
          </w:tcPr>
          <w:p w:rsidR="00986AE0" w:rsidRPr="003164D4" w:rsidRDefault="00986AE0" w:rsidP="00861A27">
            <w:pPr>
              <w:pStyle w:val="ListParagraph"/>
              <w:keepNext/>
              <w:tabs>
                <w:tab w:val="center" w:pos="709"/>
              </w:tabs>
              <w:spacing w:line="260" w:lineRule="exact"/>
              <w:ind w:left="0"/>
              <w:jc w:val="both"/>
              <w:rPr>
                <w:rFonts w:ascii="Arial" w:hAnsi="Arial" w:cs="Arial"/>
                <w:b/>
                <w:sz w:val="18"/>
                <w:szCs w:val="18"/>
              </w:rPr>
            </w:pPr>
            <w:r w:rsidRPr="003164D4">
              <w:rPr>
                <w:rFonts w:ascii="Arial" w:hAnsi="Arial" w:cs="Arial"/>
                <w:b/>
                <w:sz w:val="18"/>
                <w:szCs w:val="18"/>
              </w:rPr>
              <w:t>No</w:t>
            </w:r>
          </w:p>
        </w:tc>
      </w:tr>
      <w:tr w:rsidR="00986AE0" w:rsidRPr="003164D4" w:rsidTr="00861A27">
        <w:tc>
          <w:tcPr>
            <w:tcW w:w="5529" w:type="dxa"/>
            <w:vMerge/>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p>
        </w:tc>
        <w:tc>
          <w:tcPr>
            <w:tcW w:w="1134"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p>
        </w:tc>
        <w:tc>
          <w:tcPr>
            <w:tcW w:w="1701"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x</w:t>
            </w:r>
          </w:p>
        </w:tc>
      </w:tr>
      <w:tr w:rsidR="00986AE0" w:rsidRPr="003164D4" w:rsidTr="00861A27">
        <w:tc>
          <w:tcPr>
            <w:tcW w:w="5529"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If yes, what corrections will be made to the population</w:t>
            </w:r>
          </w:p>
        </w:tc>
        <w:tc>
          <w:tcPr>
            <w:tcW w:w="2835" w:type="dxa"/>
            <w:gridSpan w:val="2"/>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p>
        </w:tc>
      </w:tr>
      <w:tr w:rsidR="00986AE0" w:rsidRPr="003164D4" w:rsidTr="00861A27">
        <w:tc>
          <w:tcPr>
            <w:tcW w:w="5529"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 xml:space="preserve">If yes and no corrections will be made, the reason why such a conclusion has been reached should be indicated. </w:t>
            </w:r>
          </w:p>
        </w:tc>
        <w:tc>
          <w:tcPr>
            <w:tcW w:w="2835" w:type="dxa"/>
            <w:gridSpan w:val="2"/>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p>
        </w:tc>
      </w:tr>
      <w:tr w:rsidR="00986AE0" w:rsidRPr="003164D4" w:rsidTr="00861A27">
        <w:tc>
          <w:tcPr>
            <w:tcW w:w="5529"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Position of official responsible to take corrective actions</w:t>
            </w:r>
          </w:p>
        </w:tc>
        <w:tc>
          <w:tcPr>
            <w:tcW w:w="2835" w:type="dxa"/>
            <w:gridSpan w:val="2"/>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Deputy Director</w:t>
            </w:r>
          </w:p>
        </w:tc>
      </w:tr>
      <w:tr w:rsidR="00986AE0" w:rsidRPr="003164D4" w:rsidTr="00861A27">
        <w:tc>
          <w:tcPr>
            <w:tcW w:w="5529"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Estimated completion date for corrective action</w:t>
            </w:r>
          </w:p>
        </w:tc>
        <w:tc>
          <w:tcPr>
            <w:tcW w:w="2835" w:type="dxa"/>
            <w:gridSpan w:val="2"/>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September 2012</w:t>
            </w:r>
          </w:p>
        </w:tc>
      </w:tr>
    </w:tbl>
    <w:p w:rsidR="00986AE0" w:rsidRPr="003164D4" w:rsidRDefault="00986AE0" w:rsidP="00986AE0">
      <w:pPr>
        <w:tabs>
          <w:tab w:val="center" w:pos="709"/>
        </w:tabs>
        <w:spacing w:after="120" w:line="260" w:lineRule="exact"/>
        <w:ind w:left="357" w:hanging="357"/>
        <w:rPr>
          <w:sz w:val="18"/>
          <w:szCs w:val="18"/>
        </w:rPr>
      </w:pPr>
    </w:p>
    <w:tbl>
      <w:tblPr>
        <w:tblStyle w:val="TableGrid"/>
        <w:tblW w:w="0" w:type="auto"/>
        <w:tblInd w:w="108" w:type="dxa"/>
        <w:tblLook w:val="04A0"/>
      </w:tblPr>
      <w:tblGrid>
        <w:gridCol w:w="6480"/>
        <w:gridCol w:w="1440"/>
        <w:gridCol w:w="1214"/>
      </w:tblGrid>
      <w:tr w:rsidR="00986AE0" w:rsidRPr="003164D4" w:rsidTr="00861A27">
        <w:tc>
          <w:tcPr>
            <w:tcW w:w="6480" w:type="dxa"/>
            <w:shd w:val="clear" w:color="auto" w:fill="BFBFBF" w:themeFill="background1" w:themeFillShade="BF"/>
          </w:tcPr>
          <w:p w:rsidR="00986AE0" w:rsidRPr="003164D4" w:rsidRDefault="00986AE0" w:rsidP="00861A27">
            <w:pPr>
              <w:pStyle w:val="ListParagraph"/>
              <w:keepNext/>
              <w:tabs>
                <w:tab w:val="center" w:pos="709"/>
              </w:tabs>
              <w:spacing w:line="260" w:lineRule="exact"/>
              <w:ind w:left="0"/>
              <w:jc w:val="both"/>
              <w:rPr>
                <w:rFonts w:ascii="Arial" w:hAnsi="Arial" w:cs="Arial"/>
                <w:b/>
                <w:sz w:val="18"/>
                <w:szCs w:val="18"/>
              </w:rPr>
            </w:pPr>
            <w:r w:rsidRPr="003164D4">
              <w:rPr>
                <w:rFonts w:ascii="Arial" w:hAnsi="Arial" w:cs="Arial"/>
                <w:b/>
                <w:sz w:val="18"/>
                <w:szCs w:val="18"/>
              </w:rPr>
              <w:t>DESCRIPTION</w:t>
            </w:r>
          </w:p>
        </w:tc>
        <w:tc>
          <w:tcPr>
            <w:tcW w:w="2654" w:type="dxa"/>
            <w:gridSpan w:val="2"/>
            <w:shd w:val="clear" w:color="auto" w:fill="BFBFBF" w:themeFill="background1" w:themeFillShade="BF"/>
          </w:tcPr>
          <w:p w:rsidR="00986AE0" w:rsidRPr="003164D4" w:rsidRDefault="00986AE0" w:rsidP="00861A27">
            <w:pPr>
              <w:pStyle w:val="ListParagraph"/>
              <w:keepNext/>
              <w:tabs>
                <w:tab w:val="center" w:pos="709"/>
              </w:tabs>
              <w:spacing w:line="260" w:lineRule="exact"/>
              <w:ind w:left="0"/>
              <w:jc w:val="both"/>
              <w:rPr>
                <w:rFonts w:ascii="Arial" w:hAnsi="Arial" w:cs="Arial"/>
                <w:b/>
                <w:sz w:val="18"/>
                <w:szCs w:val="18"/>
              </w:rPr>
            </w:pPr>
            <w:r w:rsidRPr="003164D4">
              <w:rPr>
                <w:rFonts w:ascii="Arial" w:hAnsi="Arial" w:cs="Arial"/>
                <w:b/>
                <w:sz w:val="18"/>
                <w:szCs w:val="18"/>
              </w:rPr>
              <w:t>RESPONSE</w:t>
            </w:r>
          </w:p>
        </w:tc>
      </w:tr>
      <w:tr w:rsidR="00986AE0" w:rsidRPr="003164D4" w:rsidTr="00861A27">
        <w:tc>
          <w:tcPr>
            <w:tcW w:w="6480" w:type="dxa"/>
            <w:vMerge w:val="restart"/>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Does management agree with the root cause indicated</w:t>
            </w:r>
          </w:p>
        </w:tc>
        <w:tc>
          <w:tcPr>
            <w:tcW w:w="1440"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b/>
                <w:sz w:val="18"/>
                <w:szCs w:val="18"/>
              </w:rPr>
              <w:t>Yes</w:t>
            </w:r>
          </w:p>
        </w:tc>
        <w:tc>
          <w:tcPr>
            <w:tcW w:w="1214"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b/>
                <w:sz w:val="18"/>
                <w:szCs w:val="18"/>
              </w:rPr>
              <w:t>No</w:t>
            </w:r>
          </w:p>
        </w:tc>
      </w:tr>
      <w:tr w:rsidR="00986AE0" w:rsidRPr="003164D4" w:rsidTr="00861A27">
        <w:tc>
          <w:tcPr>
            <w:tcW w:w="6480" w:type="dxa"/>
            <w:vMerge/>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p>
        </w:tc>
        <w:tc>
          <w:tcPr>
            <w:tcW w:w="1440"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p>
        </w:tc>
        <w:tc>
          <w:tcPr>
            <w:tcW w:w="1214"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X</w:t>
            </w:r>
          </w:p>
        </w:tc>
      </w:tr>
      <w:tr w:rsidR="00986AE0" w:rsidRPr="003164D4" w:rsidTr="00861A27">
        <w:tc>
          <w:tcPr>
            <w:tcW w:w="6480"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If management does not agree with the root cause indicated, please provide the root cause according to management.</w:t>
            </w:r>
          </w:p>
        </w:tc>
        <w:tc>
          <w:tcPr>
            <w:tcW w:w="2654" w:type="dxa"/>
            <w:gridSpan w:val="2"/>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Procurement processes do not indicate that a contract price list must be attached, only quotations are attached</w:t>
            </w:r>
          </w:p>
        </w:tc>
      </w:tr>
    </w:tbl>
    <w:p w:rsidR="00986AE0" w:rsidRPr="002C76C1" w:rsidRDefault="00986AE0" w:rsidP="00986AE0">
      <w:pPr>
        <w:pStyle w:val="ListParagraph"/>
        <w:keepNext/>
        <w:tabs>
          <w:tab w:val="center" w:pos="709"/>
        </w:tabs>
        <w:spacing w:line="260" w:lineRule="exact"/>
        <w:ind w:left="360"/>
        <w:jc w:val="both"/>
        <w:rPr>
          <w:rFonts w:ascii="Arial" w:hAnsi="Arial" w:cs="Arial"/>
          <w:b/>
          <w:sz w:val="22"/>
          <w:szCs w:val="22"/>
        </w:rPr>
      </w:pPr>
    </w:p>
    <w:p w:rsidR="00986AE0" w:rsidRPr="003164D4" w:rsidRDefault="00986AE0" w:rsidP="00986AE0">
      <w:pPr>
        <w:tabs>
          <w:tab w:val="center" w:pos="709"/>
        </w:tabs>
        <w:spacing w:after="120" w:line="260" w:lineRule="exact"/>
        <w:rPr>
          <w:i/>
          <w:sz w:val="22"/>
          <w:szCs w:val="22"/>
        </w:rPr>
      </w:pPr>
      <w:r w:rsidRPr="003164D4">
        <w:rPr>
          <w:i/>
          <w:sz w:val="22"/>
          <w:szCs w:val="22"/>
        </w:rPr>
        <w:t>Name:</w:t>
      </w:r>
      <w:r w:rsidRPr="003164D4">
        <w:rPr>
          <w:rFonts w:eastAsia="Arial Unicode MS"/>
          <w:sz w:val="22"/>
          <w:szCs w:val="22"/>
        </w:rPr>
        <w:t xml:space="preserve">   </w:t>
      </w:r>
    </w:p>
    <w:p w:rsidR="00986AE0" w:rsidRPr="003164D4" w:rsidRDefault="00986AE0" w:rsidP="00986AE0">
      <w:pPr>
        <w:tabs>
          <w:tab w:val="center" w:pos="709"/>
        </w:tabs>
        <w:spacing w:after="120" w:line="260" w:lineRule="exact"/>
        <w:rPr>
          <w:i/>
          <w:sz w:val="22"/>
          <w:szCs w:val="22"/>
        </w:rPr>
      </w:pPr>
      <w:r w:rsidRPr="003164D4">
        <w:rPr>
          <w:i/>
          <w:sz w:val="22"/>
          <w:szCs w:val="22"/>
        </w:rPr>
        <w:t xml:space="preserve">Position:  </w:t>
      </w:r>
    </w:p>
    <w:p w:rsidR="00986AE0" w:rsidRPr="003164D4" w:rsidRDefault="00986AE0" w:rsidP="00986AE0">
      <w:pPr>
        <w:tabs>
          <w:tab w:val="center" w:pos="709"/>
        </w:tabs>
        <w:spacing w:after="120"/>
        <w:jc w:val="both"/>
        <w:rPr>
          <w:i/>
          <w:sz w:val="22"/>
          <w:szCs w:val="22"/>
        </w:rPr>
      </w:pPr>
      <w:r w:rsidRPr="003164D4">
        <w:rPr>
          <w:i/>
          <w:sz w:val="22"/>
          <w:szCs w:val="22"/>
        </w:rPr>
        <w:t>Date:</w:t>
      </w:r>
    </w:p>
    <w:p w:rsidR="00986AE0" w:rsidRPr="003164D4" w:rsidRDefault="00986AE0" w:rsidP="00986AE0">
      <w:pPr>
        <w:tabs>
          <w:tab w:val="center" w:pos="709"/>
        </w:tabs>
        <w:spacing w:after="120"/>
        <w:jc w:val="both"/>
        <w:rPr>
          <w:i/>
          <w:sz w:val="22"/>
          <w:szCs w:val="22"/>
        </w:rPr>
      </w:pPr>
    </w:p>
    <w:p w:rsidR="00986AE0" w:rsidRPr="003164D4" w:rsidRDefault="00986AE0" w:rsidP="00986AE0">
      <w:pPr>
        <w:tabs>
          <w:tab w:val="center" w:pos="709"/>
        </w:tabs>
        <w:spacing w:after="120" w:line="260" w:lineRule="exact"/>
        <w:ind w:left="720" w:hanging="720"/>
        <w:rPr>
          <w:sz w:val="22"/>
          <w:szCs w:val="22"/>
        </w:rPr>
      </w:pPr>
      <w:r w:rsidRPr="003164D4">
        <w:rPr>
          <w:sz w:val="22"/>
          <w:szCs w:val="22"/>
        </w:rPr>
        <w:t>b)(i)</w:t>
      </w:r>
      <w:r>
        <w:rPr>
          <w:sz w:val="22"/>
          <w:szCs w:val="22"/>
        </w:rPr>
        <w:tab/>
      </w:r>
      <w:r w:rsidRPr="003164D4">
        <w:rPr>
          <w:sz w:val="22"/>
          <w:szCs w:val="22"/>
        </w:rPr>
        <w:tab/>
        <w:t>I am [not] in agreement with the finding for the following reasons [and supply the following/attached information in support of this]:</w:t>
      </w:r>
    </w:p>
    <w:p w:rsidR="00986AE0" w:rsidRPr="002C76C1" w:rsidRDefault="00986AE0" w:rsidP="00986AE0">
      <w:pPr>
        <w:tabs>
          <w:tab w:val="center" w:pos="709"/>
        </w:tabs>
        <w:spacing w:after="120" w:line="260" w:lineRule="exact"/>
      </w:pPr>
    </w:p>
    <w:tbl>
      <w:tblPr>
        <w:tblStyle w:val="TableGrid"/>
        <w:tblW w:w="0" w:type="auto"/>
        <w:tblInd w:w="108" w:type="dxa"/>
        <w:tblLook w:val="04A0"/>
      </w:tblPr>
      <w:tblGrid>
        <w:gridCol w:w="5529"/>
        <w:gridCol w:w="2391"/>
        <w:gridCol w:w="1170"/>
      </w:tblGrid>
      <w:tr w:rsidR="00986AE0" w:rsidRPr="002C76C1" w:rsidTr="00861A27">
        <w:tc>
          <w:tcPr>
            <w:tcW w:w="5529" w:type="dxa"/>
            <w:shd w:val="clear" w:color="auto" w:fill="BFBFBF" w:themeFill="background1" w:themeFillShade="BF"/>
          </w:tcPr>
          <w:p w:rsidR="00986AE0" w:rsidRPr="003164D4" w:rsidRDefault="00986AE0" w:rsidP="00861A27">
            <w:pPr>
              <w:pStyle w:val="ListParagraph"/>
              <w:keepNext/>
              <w:tabs>
                <w:tab w:val="center" w:pos="709"/>
              </w:tabs>
              <w:spacing w:line="260" w:lineRule="exact"/>
              <w:ind w:left="0"/>
              <w:jc w:val="both"/>
              <w:rPr>
                <w:rFonts w:ascii="Arial" w:hAnsi="Arial" w:cs="Arial"/>
                <w:b/>
                <w:sz w:val="18"/>
                <w:szCs w:val="18"/>
              </w:rPr>
            </w:pPr>
            <w:r w:rsidRPr="003164D4">
              <w:rPr>
                <w:rFonts w:ascii="Arial" w:hAnsi="Arial" w:cs="Arial"/>
                <w:b/>
                <w:sz w:val="18"/>
                <w:szCs w:val="18"/>
              </w:rPr>
              <w:t>DESCRIPTION</w:t>
            </w:r>
          </w:p>
        </w:tc>
        <w:tc>
          <w:tcPr>
            <w:tcW w:w="3561" w:type="dxa"/>
            <w:gridSpan w:val="2"/>
            <w:shd w:val="clear" w:color="auto" w:fill="BFBFBF" w:themeFill="background1" w:themeFillShade="BF"/>
          </w:tcPr>
          <w:p w:rsidR="00986AE0" w:rsidRPr="003164D4" w:rsidRDefault="00986AE0" w:rsidP="00861A27">
            <w:pPr>
              <w:pStyle w:val="ListParagraph"/>
              <w:keepNext/>
              <w:tabs>
                <w:tab w:val="center" w:pos="709"/>
              </w:tabs>
              <w:spacing w:line="260" w:lineRule="exact"/>
              <w:ind w:left="0"/>
              <w:jc w:val="both"/>
              <w:rPr>
                <w:rFonts w:ascii="Arial" w:hAnsi="Arial" w:cs="Arial"/>
                <w:b/>
                <w:sz w:val="18"/>
                <w:szCs w:val="18"/>
              </w:rPr>
            </w:pPr>
            <w:r w:rsidRPr="003164D4">
              <w:rPr>
                <w:rFonts w:ascii="Arial" w:hAnsi="Arial" w:cs="Arial"/>
                <w:b/>
                <w:sz w:val="18"/>
                <w:szCs w:val="18"/>
              </w:rPr>
              <w:t>RESPONSE</w:t>
            </w:r>
          </w:p>
        </w:tc>
      </w:tr>
      <w:tr w:rsidR="00986AE0" w:rsidRPr="002C76C1" w:rsidTr="00861A27">
        <w:tc>
          <w:tcPr>
            <w:tcW w:w="5529"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Corrective action to be taken</w:t>
            </w:r>
          </w:p>
        </w:tc>
        <w:tc>
          <w:tcPr>
            <w:tcW w:w="3561" w:type="dxa"/>
            <w:gridSpan w:val="2"/>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Going forward the department will attach pricing list from SITA website on all contract 285 procurements</w:t>
            </w:r>
          </w:p>
        </w:tc>
      </w:tr>
      <w:tr w:rsidR="00986AE0" w:rsidRPr="002C76C1" w:rsidTr="00861A27">
        <w:tc>
          <w:tcPr>
            <w:tcW w:w="5529" w:type="dxa"/>
            <w:vMerge w:val="restart"/>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Does the finding affect an amount disclosed in the financial statements</w:t>
            </w:r>
          </w:p>
        </w:tc>
        <w:tc>
          <w:tcPr>
            <w:tcW w:w="2391" w:type="dxa"/>
          </w:tcPr>
          <w:p w:rsidR="00986AE0" w:rsidRPr="003164D4" w:rsidRDefault="00986AE0" w:rsidP="00861A27">
            <w:pPr>
              <w:pStyle w:val="ListParagraph"/>
              <w:keepNext/>
              <w:tabs>
                <w:tab w:val="center" w:pos="709"/>
              </w:tabs>
              <w:spacing w:line="260" w:lineRule="exact"/>
              <w:ind w:left="0"/>
              <w:jc w:val="both"/>
              <w:rPr>
                <w:rFonts w:ascii="Arial" w:hAnsi="Arial" w:cs="Arial"/>
                <w:b/>
                <w:sz w:val="18"/>
                <w:szCs w:val="18"/>
              </w:rPr>
            </w:pPr>
            <w:r w:rsidRPr="003164D4">
              <w:rPr>
                <w:rFonts w:ascii="Arial" w:hAnsi="Arial" w:cs="Arial"/>
                <w:b/>
                <w:sz w:val="18"/>
                <w:szCs w:val="18"/>
              </w:rPr>
              <w:t>Yes</w:t>
            </w:r>
          </w:p>
        </w:tc>
        <w:tc>
          <w:tcPr>
            <w:tcW w:w="1170" w:type="dxa"/>
          </w:tcPr>
          <w:p w:rsidR="00986AE0" w:rsidRPr="003164D4" w:rsidRDefault="00986AE0" w:rsidP="00861A27">
            <w:pPr>
              <w:pStyle w:val="ListParagraph"/>
              <w:keepNext/>
              <w:tabs>
                <w:tab w:val="center" w:pos="709"/>
              </w:tabs>
              <w:spacing w:line="260" w:lineRule="exact"/>
              <w:ind w:left="0"/>
              <w:jc w:val="both"/>
              <w:rPr>
                <w:rFonts w:ascii="Arial" w:hAnsi="Arial" w:cs="Arial"/>
                <w:b/>
                <w:sz w:val="18"/>
                <w:szCs w:val="18"/>
              </w:rPr>
            </w:pPr>
            <w:r w:rsidRPr="003164D4">
              <w:rPr>
                <w:rFonts w:ascii="Arial" w:hAnsi="Arial" w:cs="Arial"/>
                <w:b/>
                <w:sz w:val="18"/>
                <w:szCs w:val="18"/>
              </w:rPr>
              <w:t>No</w:t>
            </w:r>
          </w:p>
        </w:tc>
      </w:tr>
      <w:tr w:rsidR="00986AE0" w:rsidRPr="002C76C1" w:rsidTr="00861A27">
        <w:tc>
          <w:tcPr>
            <w:tcW w:w="5529" w:type="dxa"/>
            <w:vMerge/>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p>
        </w:tc>
        <w:tc>
          <w:tcPr>
            <w:tcW w:w="2391"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p>
        </w:tc>
        <w:tc>
          <w:tcPr>
            <w:tcW w:w="1170"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X</w:t>
            </w:r>
          </w:p>
        </w:tc>
      </w:tr>
      <w:tr w:rsidR="00986AE0" w:rsidRPr="002C76C1" w:rsidTr="00861A27">
        <w:tc>
          <w:tcPr>
            <w:tcW w:w="5529"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If yes, what corrections will be made to the population</w:t>
            </w:r>
          </w:p>
        </w:tc>
        <w:tc>
          <w:tcPr>
            <w:tcW w:w="3561" w:type="dxa"/>
            <w:gridSpan w:val="2"/>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p>
        </w:tc>
      </w:tr>
      <w:tr w:rsidR="00986AE0" w:rsidRPr="002C76C1" w:rsidTr="00861A27">
        <w:tc>
          <w:tcPr>
            <w:tcW w:w="5529"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 xml:space="preserve">If yes and no corrections will be made, the reason why such a conclusion has been reached should be indicated. </w:t>
            </w:r>
          </w:p>
        </w:tc>
        <w:tc>
          <w:tcPr>
            <w:tcW w:w="3561" w:type="dxa"/>
            <w:gridSpan w:val="2"/>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p>
        </w:tc>
      </w:tr>
      <w:tr w:rsidR="00986AE0" w:rsidRPr="002C76C1" w:rsidTr="00861A27">
        <w:tc>
          <w:tcPr>
            <w:tcW w:w="5529"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Position of official responsible to take corrective actions</w:t>
            </w:r>
          </w:p>
        </w:tc>
        <w:tc>
          <w:tcPr>
            <w:tcW w:w="3561" w:type="dxa"/>
            <w:gridSpan w:val="2"/>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Deputy Director</w:t>
            </w:r>
          </w:p>
        </w:tc>
      </w:tr>
      <w:tr w:rsidR="00986AE0" w:rsidRPr="002C76C1" w:rsidTr="00861A27">
        <w:tc>
          <w:tcPr>
            <w:tcW w:w="5529"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Estimated completion date for corrective action</w:t>
            </w:r>
          </w:p>
        </w:tc>
        <w:tc>
          <w:tcPr>
            <w:tcW w:w="3561" w:type="dxa"/>
            <w:gridSpan w:val="2"/>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September 2012</w:t>
            </w:r>
          </w:p>
        </w:tc>
      </w:tr>
    </w:tbl>
    <w:p w:rsidR="00986AE0" w:rsidRPr="002C76C1" w:rsidRDefault="00986AE0" w:rsidP="00986AE0">
      <w:pPr>
        <w:tabs>
          <w:tab w:val="center" w:pos="709"/>
        </w:tabs>
        <w:spacing w:after="120" w:line="260" w:lineRule="exact"/>
        <w:ind w:left="357" w:hanging="357"/>
      </w:pPr>
    </w:p>
    <w:tbl>
      <w:tblPr>
        <w:tblStyle w:val="TableGrid"/>
        <w:tblW w:w="0" w:type="auto"/>
        <w:tblInd w:w="108" w:type="dxa"/>
        <w:tblLook w:val="04A0"/>
      </w:tblPr>
      <w:tblGrid>
        <w:gridCol w:w="5529"/>
        <w:gridCol w:w="2391"/>
        <w:gridCol w:w="1214"/>
      </w:tblGrid>
      <w:tr w:rsidR="00986AE0" w:rsidRPr="002C76C1" w:rsidTr="00861A27">
        <w:tc>
          <w:tcPr>
            <w:tcW w:w="5529" w:type="dxa"/>
            <w:shd w:val="clear" w:color="auto" w:fill="BFBFBF" w:themeFill="background1" w:themeFillShade="BF"/>
          </w:tcPr>
          <w:p w:rsidR="00986AE0" w:rsidRPr="003164D4" w:rsidRDefault="00986AE0" w:rsidP="00861A27">
            <w:pPr>
              <w:pStyle w:val="ListParagraph"/>
              <w:keepNext/>
              <w:tabs>
                <w:tab w:val="center" w:pos="709"/>
              </w:tabs>
              <w:spacing w:line="260" w:lineRule="exact"/>
              <w:ind w:left="0"/>
              <w:jc w:val="both"/>
              <w:rPr>
                <w:rFonts w:ascii="Arial" w:hAnsi="Arial" w:cs="Arial"/>
                <w:b/>
                <w:sz w:val="18"/>
                <w:szCs w:val="18"/>
              </w:rPr>
            </w:pPr>
            <w:r w:rsidRPr="003164D4">
              <w:rPr>
                <w:rFonts w:ascii="Arial" w:hAnsi="Arial" w:cs="Arial"/>
                <w:b/>
                <w:sz w:val="18"/>
                <w:szCs w:val="18"/>
              </w:rPr>
              <w:t>DESCRIPTION</w:t>
            </w:r>
          </w:p>
        </w:tc>
        <w:tc>
          <w:tcPr>
            <w:tcW w:w="3605" w:type="dxa"/>
            <w:gridSpan w:val="2"/>
            <w:shd w:val="clear" w:color="auto" w:fill="BFBFBF" w:themeFill="background1" w:themeFillShade="BF"/>
          </w:tcPr>
          <w:p w:rsidR="00986AE0" w:rsidRPr="003164D4" w:rsidRDefault="00986AE0" w:rsidP="00861A27">
            <w:pPr>
              <w:pStyle w:val="ListParagraph"/>
              <w:keepNext/>
              <w:tabs>
                <w:tab w:val="center" w:pos="709"/>
              </w:tabs>
              <w:spacing w:line="260" w:lineRule="exact"/>
              <w:ind w:left="0"/>
              <w:jc w:val="both"/>
              <w:rPr>
                <w:rFonts w:ascii="Arial" w:hAnsi="Arial" w:cs="Arial"/>
                <w:b/>
                <w:sz w:val="18"/>
                <w:szCs w:val="18"/>
              </w:rPr>
            </w:pPr>
            <w:r w:rsidRPr="003164D4">
              <w:rPr>
                <w:rFonts w:ascii="Arial" w:hAnsi="Arial" w:cs="Arial"/>
                <w:b/>
                <w:sz w:val="18"/>
                <w:szCs w:val="18"/>
              </w:rPr>
              <w:t>RESPONSE</w:t>
            </w:r>
          </w:p>
        </w:tc>
      </w:tr>
      <w:tr w:rsidR="00986AE0" w:rsidRPr="002C76C1" w:rsidTr="00861A27">
        <w:tc>
          <w:tcPr>
            <w:tcW w:w="5529" w:type="dxa"/>
            <w:vMerge w:val="restart"/>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Does management agree with the root cause indicated</w:t>
            </w:r>
          </w:p>
        </w:tc>
        <w:tc>
          <w:tcPr>
            <w:tcW w:w="2391"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b/>
                <w:sz w:val="18"/>
                <w:szCs w:val="18"/>
              </w:rPr>
              <w:t>Yes</w:t>
            </w:r>
          </w:p>
        </w:tc>
        <w:tc>
          <w:tcPr>
            <w:tcW w:w="1214"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b/>
                <w:sz w:val="18"/>
                <w:szCs w:val="18"/>
              </w:rPr>
              <w:t>No</w:t>
            </w:r>
          </w:p>
        </w:tc>
      </w:tr>
      <w:tr w:rsidR="00986AE0" w:rsidRPr="002C76C1" w:rsidTr="00861A27">
        <w:tc>
          <w:tcPr>
            <w:tcW w:w="5529" w:type="dxa"/>
            <w:vMerge/>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p>
        </w:tc>
        <w:tc>
          <w:tcPr>
            <w:tcW w:w="2391"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x</w:t>
            </w:r>
          </w:p>
        </w:tc>
        <w:tc>
          <w:tcPr>
            <w:tcW w:w="1214"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p>
        </w:tc>
      </w:tr>
      <w:tr w:rsidR="00986AE0" w:rsidRPr="002C76C1" w:rsidTr="00861A27">
        <w:tc>
          <w:tcPr>
            <w:tcW w:w="5529" w:type="dxa"/>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If management does not agree with the root cause indicated, please provide the root cause according to management.</w:t>
            </w:r>
          </w:p>
        </w:tc>
        <w:tc>
          <w:tcPr>
            <w:tcW w:w="3605" w:type="dxa"/>
            <w:gridSpan w:val="2"/>
          </w:tcPr>
          <w:p w:rsidR="00986AE0" w:rsidRPr="003164D4" w:rsidRDefault="00986AE0" w:rsidP="00861A27">
            <w:pPr>
              <w:pStyle w:val="ListParagraph"/>
              <w:keepNext/>
              <w:tabs>
                <w:tab w:val="center" w:pos="709"/>
              </w:tabs>
              <w:spacing w:line="260" w:lineRule="exact"/>
              <w:ind w:left="0"/>
              <w:jc w:val="both"/>
              <w:rPr>
                <w:rFonts w:ascii="Arial" w:hAnsi="Arial" w:cs="Arial"/>
                <w:sz w:val="18"/>
                <w:szCs w:val="18"/>
              </w:rPr>
            </w:pPr>
            <w:r w:rsidRPr="003164D4">
              <w:rPr>
                <w:rFonts w:ascii="Arial" w:hAnsi="Arial" w:cs="Arial"/>
                <w:sz w:val="18"/>
                <w:szCs w:val="18"/>
              </w:rPr>
              <w:t>Procurement processes do not indicate that a contract price list must be attached, only quotations are attached</w:t>
            </w:r>
          </w:p>
        </w:tc>
      </w:tr>
    </w:tbl>
    <w:p w:rsidR="00986AE0" w:rsidRPr="002C76C1" w:rsidRDefault="00986AE0" w:rsidP="00986AE0">
      <w:pPr>
        <w:pStyle w:val="ListParagraph"/>
        <w:keepNext/>
        <w:tabs>
          <w:tab w:val="center" w:pos="709"/>
        </w:tabs>
        <w:spacing w:line="260" w:lineRule="exact"/>
        <w:ind w:left="360"/>
        <w:jc w:val="both"/>
        <w:rPr>
          <w:rFonts w:ascii="Arial" w:hAnsi="Arial" w:cs="Arial"/>
          <w:b/>
          <w:sz w:val="22"/>
          <w:szCs w:val="22"/>
        </w:rPr>
      </w:pPr>
    </w:p>
    <w:p w:rsidR="00986AE0" w:rsidRPr="003164D4" w:rsidRDefault="00986AE0" w:rsidP="00986AE0">
      <w:pPr>
        <w:tabs>
          <w:tab w:val="center" w:pos="709"/>
        </w:tabs>
        <w:spacing w:after="120" w:line="260" w:lineRule="exact"/>
        <w:rPr>
          <w:i/>
          <w:sz w:val="22"/>
          <w:szCs w:val="22"/>
        </w:rPr>
      </w:pPr>
      <w:r w:rsidRPr="003164D4">
        <w:rPr>
          <w:i/>
          <w:sz w:val="22"/>
          <w:szCs w:val="22"/>
        </w:rPr>
        <w:t>Name:</w:t>
      </w:r>
      <w:r w:rsidRPr="003164D4">
        <w:rPr>
          <w:rFonts w:eastAsia="Arial Unicode MS"/>
          <w:sz w:val="22"/>
          <w:szCs w:val="22"/>
        </w:rPr>
        <w:t xml:space="preserve">   </w:t>
      </w:r>
    </w:p>
    <w:p w:rsidR="00986AE0" w:rsidRPr="003164D4" w:rsidRDefault="00986AE0" w:rsidP="00986AE0">
      <w:pPr>
        <w:tabs>
          <w:tab w:val="center" w:pos="709"/>
        </w:tabs>
        <w:spacing w:after="120" w:line="260" w:lineRule="exact"/>
        <w:rPr>
          <w:i/>
          <w:sz w:val="22"/>
          <w:szCs w:val="22"/>
        </w:rPr>
      </w:pPr>
      <w:r w:rsidRPr="003164D4">
        <w:rPr>
          <w:i/>
          <w:sz w:val="22"/>
          <w:szCs w:val="22"/>
        </w:rPr>
        <w:t xml:space="preserve">Position:  </w:t>
      </w:r>
    </w:p>
    <w:p w:rsidR="00986AE0" w:rsidRPr="003164D4" w:rsidRDefault="00986AE0" w:rsidP="00986AE0">
      <w:pPr>
        <w:tabs>
          <w:tab w:val="center" w:pos="709"/>
        </w:tabs>
        <w:spacing w:after="120"/>
        <w:jc w:val="both"/>
        <w:rPr>
          <w:sz w:val="22"/>
          <w:szCs w:val="22"/>
        </w:rPr>
      </w:pPr>
      <w:r w:rsidRPr="003164D4">
        <w:rPr>
          <w:i/>
          <w:sz w:val="22"/>
          <w:szCs w:val="22"/>
        </w:rPr>
        <w:t>Date:</w:t>
      </w:r>
    </w:p>
    <w:p w:rsidR="00986AE0" w:rsidRPr="003164D4" w:rsidRDefault="00986AE0" w:rsidP="00986AE0">
      <w:pPr>
        <w:tabs>
          <w:tab w:val="center" w:pos="709"/>
        </w:tabs>
        <w:spacing w:after="120"/>
        <w:jc w:val="both"/>
        <w:rPr>
          <w:i/>
          <w:sz w:val="22"/>
          <w:szCs w:val="22"/>
        </w:rPr>
      </w:pPr>
    </w:p>
    <w:p w:rsidR="00986AE0" w:rsidRPr="003164D4" w:rsidRDefault="00986AE0" w:rsidP="00986AE0">
      <w:pPr>
        <w:tabs>
          <w:tab w:val="center" w:pos="709"/>
        </w:tabs>
        <w:spacing w:after="120" w:line="260" w:lineRule="exact"/>
        <w:ind w:left="720" w:hanging="720"/>
        <w:rPr>
          <w:sz w:val="22"/>
          <w:szCs w:val="22"/>
        </w:rPr>
      </w:pPr>
      <w:r w:rsidRPr="003164D4">
        <w:rPr>
          <w:sz w:val="22"/>
          <w:szCs w:val="22"/>
        </w:rPr>
        <w:t>b)(ii)</w:t>
      </w:r>
      <w:r w:rsidRPr="003164D4">
        <w:rPr>
          <w:sz w:val="22"/>
          <w:szCs w:val="22"/>
        </w:rPr>
        <w:tab/>
      </w:r>
      <w:r>
        <w:rPr>
          <w:sz w:val="22"/>
          <w:szCs w:val="22"/>
        </w:rPr>
        <w:tab/>
      </w:r>
      <w:r w:rsidRPr="003164D4">
        <w:rPr>
          <w:sz w:val="22"/>
          <w:szCs w:val="22"/>
        </w:rPr>
        <w:t>I am  in agreement with the finding for the following reasons [and supply the following/attached information in support of this]:</w:t>
      </w:r>
    </w:p>
    <w:p w:rsidR="00986AE0" w:rsidRPr="002C76C1" w:rsidRDefault="00986AE0" w:rsidP="00986AE0">
      <w:pPr>
        <w:tabs>
          <w:tab w:val="center" w:pos="709"/>
        </w:tabs>
        <w:spacing w:after="120" w:line="260" w:lineRule="exact"/>
      </w:pPr>
    </w:p>
    <w:tbl>
      <w:tblPr>
        <w:tblStyle w:val="TableGrid"/>
        <w:tblW w:w="0" w:type="auto"/>
        <w:tblInd w:w="108" w:type="dxa"/>
        <w:tblLook w:val="04A0"/>
      </w:tblPr>
      <w:tblGrid>
        <w:gridCol w:w="6840"/>
        <w:gridCol w:w="1080"/>
        <w:gridCol w:w="1170"/>
      </w:tblGrid>
      <w:tr w:rsidR="00986AE0" w:rsidRPr="00990873" w:rsidTr="00861A27">
        <w:tc>
          <w:tcPr>
            <w:tcW w:w="6840" w:type="dxa"/>
            <w:shd w:val="clear" w:color="auto" w:fill="BFBFBF" w:themeFill="background1" w:themeFillShade="BF"/>
          </w:tcPr>
          <w:p w:rsidR="00986AE0" w:rsidRPr="00990873" w:rsidRDefault="00986AE0" w:rsidP="00861A27">
            <w:pPr>
              <w:pStyle w:val="ListParagraph"/>
              <w:keepNext/>
              <w:tabs>
                <w:tab w:val="center" w:pos="709"/>
              </w:tabs>
              <w:spacing w:line="260" w:lineRule="exact"/>
              <w:ind w:left="0"/>
              <w:jc w:val="both"/>
              <w:rPr>
                <w:rFonts w:ascii="Arial" w:hAnsi="Arial" w:cs="Arial"/>
                <w:b/>
                <w:sz w:val="18"/>
                <w:szCs w:val="18"/>
              </w:rPr>
            </w:pPr>
            <w:r w:rsidRPr="00990873">
              <w:rPr>
                <w:rFonts w:ascii="Arial" w:hAnsi="Arial" w:cs="Arial"/>
                <w:b/>
                <w:sz w:val="18"/>
                <w:szCs w:val="18"/>
              </w:rPr>
              <w:t>DESCRIPTION</w:t>
            </w:r>
          </w:p>
        </w:tc>
        <w:tc>
          <w:tcPr>
            <w:tcW w:w="2250" w:type="dxa"/>
            <w:gridSpan w:val="2"/>
            <w:shd w:val="clear" w:color="auto" w:fill="BFBFBF" w:themeFill="background1" w:themeFillShade="BF"/>
          </w:tcPr>
          <w:p w:rsidR="00986AE0" w:rsidRPr="00990873" w:rsidRDefault="00986AE0" w:rsidP="00861A27">
            <w:pPr>
              <w:pStyle w:val="ListParagraph"/>
              <w:keepNext/>
              <w:tabs>
                <w:tab w:val="center" w:pos="709"/>
              </w:tabs>
              <w:spacing w:line="260" w:lineRule="exact"/>
              <w:ind w:left="0"/>
              <w:jc w:val="both"/>
              <w:rPr>
                <w:rFonts w:ascii="Arial" w:hAnsi="Arial" w:cs="Arial"/>
                <w:b/>
                <w:sz w:val="18"/>
                <w:szCs w:val="18"/>
              </w:rPr>
            </w:pPr>
            <w:r w:rsidRPr="00990873">
              <w:rPr>
                <w:rFonts w:ascii="Arial" w:hAnsi="Arial" w:cs="Arial"/>
                <w:b/>
                <w:sz w:val="18"/>
                <w:szCs w:val="18"/>
              </w:rPr>
              <w:t>RESPONSE</w:t>
            </w:r>
          </w:p>
        </w:tc>
      </w:tr>
      <w:tr w:rsidR="00986AE0" w:rsidRPr="00990873" w:rsidTr="00861A27">
        <w:tc>
          <w:tcPr>
            <w:tcW w:w="68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Corrective action to be taken</w:t>
            </w:r>
          </w:p>
        </w:tc>
        <w:tc>
          <w:tcPr>
            <w:tcW w:w="2250" w:type="dxa"/>
            <w:gridSpan w:val="2"/>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r>
      <w:tr w:rsidR="00986AE0" w:rsidRPr="00990873" w:rsidTr="00861A27">
        <w:tc>
          <w:tcPr>
            <w:tcW w:w="6840" w:type="dxa"/>
            <w:vMerge w:val="restart"/>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Does the finding affect an amount disclosed in the financial statements</w:t>
            </w:r>
          </w:p>
        </w:tc>
        <w:tc>
          <w:tcPr>
            <w:tcW w:w="1080" w:type="dxa"/>
          </w:tcPr>
          <w:p w:rsidR="00986AE0" w:rsidRPr="00990873" w:rsidRDefault="00986AE0" w:rsidP="00861A27">
            <w:pPr>
              <w:pStyle w:val="ListParagraph"/>
              <w:keepNext/>
              <w:tabs>
                <w:tab w:val="center" w:pos="709"/>
              </w:tabs>
              <w:spacing w:line="260" w:lineRule="exact"/>
              <w:ind w:left="0"/>
              <w:jc w:val="both"/>
              <w:rPr>
                <w:rFonts w:ascii="Arial" w:hAnsi="Arial" w:cs="Arial"/>
                <w:b/>
                <w:sz w:val="18"/>
                <w:szCs w:val="18"/>
              </w:rPr>
            </w:pPr>
            <w:r w:rsidRPr="00990873">
              <w:rPr>
                <w:rFonts w:ascii="Arial" w:hAnsi="Arial" w:cs="Arial"/>
                <w:b/>
                <w:sz w:val="18"/>
                <w:szCs w:val="18"/>
              </w:rPr>
              <w:t>Yes</w:t>
            </w:r>
          </w:p>
        </w:tc>
        <w:tc>
          <w:tcPr>
            <w:tcW w:w="1170" w:type="dxa"/>
          </w:tcPr>
          <w:p w:rsidR="00986AE0" w:rsidRPr="00990873" w:rsidRDefault="00986AE0" w:rsidP="00861A27">
            <w:pPr>
              <w:pStyle w:val="ListParagraph"/>
              <w:keepNext/>
              <w:tabs>
                <w:tab w:val="center" w:pos="709"/>
              </w:tabs>
              <w:spacing w:line="260" w:lineRule="exact"/>
              <w:ind w:left="0"/>
              <w:jc w:val="both"/>
              <w:rPr>
                <w:rFonts w:ascii="Arial" w:hAnsi="Arial" w:cs="Arial"/>
                <w:b/>
                <w:sz w:val="18"/>
                <w:szCs w:val="18"/>
              </w:rPr>
            </w:pPr>
            <w:r w:rsidRPr="00990873">
              <w:rPr>
                <w:rFonts w:ascii="Arial" w:hAnsi="Arial" w:cs="Arial"/>
                <w:b/>
                <w:sz w:val="18"/>
                <w:szCs w:val="18"/>
              </w:rPr>
              <w:t>No</w:t>
            </w:r>
          </w:p>
        </w:tc>
      </w:tr>
      <w:tr w:rsidR="00986AE0" w:rsidRPr="00990873" w:rsidTr="00861A27">
        <w:tc>
          <w:tcPr>
            <w:tcW w:w="6840" w:type="dxa"/>
            <w:vMerge/>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c>
          <w:tcPr>
            <w:tcW w:w="108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c>
          <w:tcPr>
            <w:tcW w:w="117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x</w:t>
            </w:r>
          </w:p>
        </w:tc>
      </w:tr>
      <w:tr w:rsidR="00986AE0" w:rsidRPr="00990873" w:rsidTr="00861A27">
        <w:tc>
          <w:tcPr>
            <w:tcW w:w="68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If yes, what corrections will be made to the population</w:t>
            </w:r>
          </w:p>
        </w:tc>
        <w:tc>
          <w:tcPr>
            <w:tcW w:w="2250" w:type="dxa"/>
            <w:gridSpan w:val="2"/>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r>
      <w:tr w:rsidR="00986AE0" w:rsidRPr="00990873" w:rsidTr="00861A27">
        <w:tc>
          <w:tcPr>
            <w:tcW w:w="68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r>
      <w:tr w:rsidR="00986AE0" w:rsidRPr="00990873" w:rsidTr="00861A27">
        <w:tc>
          <w:tcPr>
            <w:tcW w:w="68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Position of official responsible to take corrective actions</w:t>
            </w:r>
          </w:p>
        </w:tc>
        <w:tc>
          <w:tcPr>
            <w:tcW w:w="2250" w:type="dxa"/>
            <w:gridSpan w:val="2"/>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r>
      <w:tr w:rsidR="00986AE0" w:rsidRPr="00990873" w:rsidTr="00861A27">
        <w:tc>
          <w:tcPr>
            <w:tcW w:w="68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Estimated completion date for corrective action</w:t>
            </w:r>
          </w:p>
        </w:tc>
        <w:tc>
          <w:tcPr>
            <w:tcW w:w="2250" w:type="dxa"/>
            <w:gridSpan w:val="2"/>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r>
    </w:tbl>
    <w:p w:rsidR="00986AE0" w:rsidRPr="00990873" w:rsidRDefault="00986AE0" w:rsidP="00986AE0">
      <w:pPr>
        <w:tabs>
          <w:tab w:val="center" w:pos="709"/>
        </w:tabs>
        <w:spacing w:after="120" w:line="260" w:lineRule="exact"/>
        <w:ind w:left="357" w:hanging="357"/>
        <w:rPr>
          <w:sz w:val="18"/>
          <w:szCs w:val="18"/>
        </w:rPr>
      </w:pPr>
    </w:p>
    <w:tbl>
      <w:tblPr>
        <w:tblStyle w:val="TableGrid"/>
        <w:tblW w:w="0" w:type="auto"/>
        <w:tblInd w:w="108" w:type="dxa"/>
        <w:tblLook w:val="04A0"/>
      </w:tblPr>
      <w:tblGrid>
        <w:gridCol w:w="6480"/>
        <w:gridCol w:w="1440"/>
        <w:gridCol w:w="1214"/>
      </w:tblGrid>
      <w:tr w:rsidR="00986AE0" w:rsidRPr="00990873" w:rsidTr="00861A27">
        <w:tc>
          <w:tcPr>
            <w:tcW w:w="6480" w:type="dxa"/>
            <w:shd w:val="clear" w:color="auto" w:fill="BFBFBF" w:themeFill="background1" w:themeFillShade="BF"/>
          </w:tcPr>
          <w:p w:rsidR="00986AE0" w:rsidRPr="00990873" w:rsidRDefault="00986AE0" w:rsidP="00861A27">
            <w:pPr>
              <w:pStyle w:val="ListParagraph"/>
              <w:keepNext/>
              <w:tabs>
                <w:tab w:val="center" w:pos="709"/>
              </w:tabs>
              <w:spacing w:line="260" w:lineRule="exact"/>
              <w:ind w:left="0"/>
              <w:jc w:val="both"/>
              <w:rPr>
                <w:rFonts w:ascii="Arial" w:hAnsi="Arial" w:cs="Arial"/>
                <w:b/>
                <w:sz w:val="18"/>
                <w:szCs w:val="18"/>
              </w:rPr>
            </w:pPr>
            <w:r w:rsidRPr="00990873">
              <w:rPr>
                <w:rFonts w:ascii="Arial" w:hAnsi="Arial" w:cs="Arial"/>
                <w:b/>
                <w:sz w:val="18"/>
                <w:szCs w:val="18"/>
              </w:rPr>
              <w:t>DESCRIPTION</w:t>
            </w:r>
          </w:p>
        </w:tc>
        <w:tc>
          <w:tcPr>
            <w:tcW w:w="2654" w:type="dxa"/>
            <w:gridSpan w:val="2"/>
            <w:shd w:val="clear" w:color="auto" w:fill="BFBFBF" w:themeFill="background1" w:themeFillShade="BF"/>
          </w:tcPr>
          <w:p w:rsidR="00986AE0" w:rsidRPr="00990873" w:rsidRDefault="00986AE0" w:rsidP="00861A27">
            <w:pPr>
              <w:pStyle w:val="ListParagraph"/>
              <w:keepNext/>
              <w:tabs>
                <w:tab w:val="center" w:pos="709"/>
              </w:tabs>
              <w:spacing w:line="260" w:lineRule="exact"/>
              <w:ind w:left="0"/>
              <w:jc w:val="both"/>
              <w:rPr>
                <w:rFonts w:ascii="Arial" w:hAnsi="Arial" w:cs="Arial"/>
                <w:b/>
                <w:sz w:val="18"/>
                <w:szCs w:val="18"/>
              </w:rPr>
            </w:pPr>
            <w:r w:rsidRPr="00990873">
              <w:rPr>
                <w:rFonts w:ascii="Arial" w:hAnsi="Arial" w:cs="Arial"/>
                <w:b/>
                <w:sz w:val="18"/>
                <w:szCs w:val="18"/>
              </w:rPr>
              <w:t>RESPONSE</w:t>
            </w:r>
          </w:p>
        </w:tc>
      </w:tr>
      <w:tr w:rsidR="00986AE0" w:rsidRPr="00990873" w:rsidTr="00861A27">
        <w:tc>
          <w:tcPr>
            <w:tcW w:w="6480" w:type="dxa"/>
            <w:vMerge w:val="restart"/>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Does management agree with the root cause indicated</w:t>
            </w:r>
          </w:p>
        </w:tc>
        <w:tc>
          <w:tcPr>
            <w:tcW w:w="14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b/>
                <w:sz w:val="18"/>
                <w:szCs w:val="18"/>
              </w:rPr>
              <w:t>Yes</w:t>
            </w:r>
          </w:p>
        </w:tc>
        <w:tc>
          <w:tcPr>
            <w:tcW w:w="1214"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b/>
                <w:sz w:val="18"/>
                <w:szCs w:val="18"/>
              </w:rPr>
              <w:t>No</w:t>
            </w:r>
          </w:p>
        </w:tc>
      </w:tr>
      <w:tr w:rsidR="00986AE0" w:rsidRPr="00990873" w:rsidTr="00861A27">
        <w:tc>
          <w:tcPr>
            <w:tcW w:w="6480" w:type="dxa"/>
            <w:vMerge/>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c>
          <w:tcPr>
            <w:tcW w:w="14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c>
          <w:tcPr>
            <w:tcW w:w="1214"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x</w:t>
            </w:r>
          </w:p>
        </w:tc>
      </w:tr>
      <w:tr w:rsidR="00986AE0" w:rsidRPr="00990873" w:rsidTr="00861A27">
        <w:tc>
          <w:tcPr>
            <w:tcW w:w="648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If management does not agree with the root cause indicated, please provide the root cause according to management.</w:t>
            </w:r>
          </w:p>
        </w:tc>
        <w:tc>
          <w:tcPr>
            <w:tcW w:w="2654" w:type="dxa"/>
            <w:gridSpan w:val="2"/>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Procurement processes do not indicate that a contract price list must be attached, only quotations are attached</w:t>
            </w:r>
          </w:p>
        </w:tc>
      </w:tr>
    </w:tbl>
    <w:p w:rsidR="00986AE0" w:rsidRPr="002C76C1" w:rsidRDefault="00986AE0" w:rsidP="00986AE0">
      <w:pPr>
        <w:pStyle w:val="ListParagraph"/>
        <w:keepNext/>
        <w:tabs>
          <w:tab w:val="center" w:pos="709"/>
        </w:tabs>
        <w:spacing w:line="260" w:lineRule="exact"/>
        <w:ind w:left="360"/>
        <w:jc w:val="both"/>
        <w:rPr>
          <w:rFonts w:ascii="Arial" w:hAnsi="Arial" w:cs="Arial"/>
          <w:b/>
          <w:sz w:val="22"/>
          <w:szCs w:val="22"/>
        </w:rPr>
      </w:pPr>
    </w:p>
    <w:p w:rsidR="00986AE0" w:rsidRPr="00990873" w:rsidRDefault="00986AE0" w:rsidP="00986AE0">
      <w:pPr>
        <w:tabs>
          <w:tab w:val="center" w:pos="709"/>
        </w:tabs>
        <w:spacing w:after="120" w:line="260" w:lineRule="exact"/>
        <w:rPr>
          <w:i/>
          <w:sz w:val="18"/>
          <w:szCs w:val="18"/>
        </w:rPr>
      </w:pPr>
      <w:r w:rsidRPr="00990873">
        <w:rPr>
          <w:i/>
          <w:sz w:val="18"/>
          <w:szCs w:val="18"/>
        </w:rPr>
        <w:t>Name:</w:t>
      </w:r>
      <w:r w:rsidRPr="00990873">
        <w:rPr>
          <w:rFonts w:eastAsia="Arial Unicode MS"/>
          <w:sz w:val="18"/>
          <w:szCs w:val="18"/>
        </w:rPr>
        <w:t xml:space="preserve">   </w:t>
      </w:r>
    </w:p>
    <w:p w:rsidR="00986AE0" w:rsidRPr="00990873" w:rsidRDefault="00986AE0" w:rsidP="00986AE0">
      <w:pPr>
        <w:tabs>
          <w:tab w:val="center" w:pos="709"/>
        </w:tabs>
        <w:spacing w:after="120" w:line="260" w:lineRule="exact"/>
        <w:rPr>
          <w:i/>
          <w:sz w:val="18"/>
          <w:szCs w:val="18"/>
        </w:rPr>
      </w:pPr>
      <w:r w:rsidRPr="00990873">
        <w:rPr>
          <w:i/>
          <w:sz w:val="18"/>
          <w:szCs w:val="18"/>
        </w:rPr>
        <w:t xml:space="preserve">Position:  </w:t>
      </w:r>
    </w:p>
    <w:p w:rsidR="00986AE0" w:rsidRPr="00990873" w:rsidRDefault="00986AE0" w:rsidP="00986AE0">
      <w:pPr>
        <w:tabs>
          <w:tab w:val="center" w:pos="709"/>
        </w:tabs>
        <w:spacing w:after="120"/>
        <w:jc w:val="both"/>
        <w:rPr>
          <w:sz w:val="18"/>
          <w:szCs w:val="18"/>
        </w:rPr>
      </w:pPr>
      <w:r w:rsidRPr="00990873">
        <w:rPr>
          <w:i/>
          <w:sz w:val="18"/>
          <w:szCs w:val="18"/>
        </w:rPr>
        <w:t>Date:</w:t>
      </w:r>
    </w:p>
    <w:p w:rsidR="00986AE0" w:rsidRPr="00990873" w:rsidRDefault="00986AE0" w:rsidP="00986AE0">
      <w:pPr>
        <w:tabs>
          <w:tab w:val="center" w:pos="709"/>
        </w:tabs>
        <w:spacing w:after="120"/>
        <w:jc w:val="both"/>
        <w:rPr>
          <w:i/>
          <w:sz w:val="18"/>
          <w:szCs w:val="18"/>
        </w:rPr>
      </w:pPr>
    </w:p>
    <w:p w:rsidR="00986AE0" w:rsidRPr="00990873" w:rsidRDefault="00986AE0" w:rsidP="00986AE0">
      <w:pPr>
        <w:tabs>
          <w:tab w:val="center" w:pos="709"/>
        </w:tabs>
        <w:spacing w:after="120" w:line="260" w:lineRule="exact"/>
        <w:ind w:left="720" w:hanging="720"/>
        <w:rPr>
          <w:sz w:val="22"/>
          <w:szCs w:val="22"/>
        </w:rPr>
      </w:pPr>
      <w:r w:rsidRPr="00990873">
        <w:rPr>
          <w:sz w:val="22"/>
          <w:szCs w:val="22"/>
        </w:rPr>
        <w:t>b)(iii)</w:t>
      </w:r>
      <w:r w:rsidRPr="00990873">
        <w:rPr>
          <w:sz w:val="22"/>
          <w:szCs w:val="22"/>
        </w:rPr>
        <w:tab/>
      </w:r>
      <w:r>
        <w:rPr>
          <w:sz w:val="22"/>
          <w:szCs w:val="22"/>
        </w:rPr>
        <w:tab/>
      </w:r>
      <w:r w:rsidRPr="00990873">
        <w:rPr>
          <w:sz w:val="22"/>
          <w:szCs w:val="22"/>
        </w:rPr>
        <w:t>I am [not] in agreement with the finding for the following reasons [and supply the following/attached information in support of this]:</w:t>
      </w:r>
    </w:p>
    <w:p w:rsidR="00986AE0" w:rsidRPr="00990873" w:rsidRDefault="00986AE0" w:rsidP="00986AE0">
      <w:pPr>
        <w:tabs>
          <w:tab w:val="center" w:pos="709"/>
        </w:tabs>
        <w:spacing w:after="120" w:line="260" w:lineRule="exact"/>
        <w:rPr>
          <w:sz w:val="18"/>
          <w:szCs w:val="18"/>
        </w:rPr>
      </w:pPr>
    </w:p>
    <w:tbl>
      <w:tblPr>
        <w:tblStyle w:val="TableGrid"/>
        <w:tblW w:w="0" w:type="auto"/>
        <w:tblInd w:w="108" w:type="dxa"/>
        <w:tblLook w:val="04A0"/>
      </w:tblPr>
      <w:tblGrid>
        <w:gridCol w:w="6840"/>
        <w:gridCol w:w="1080"/>
        <w:gridCol w:w="1170"/>
      </w:tblGrid>
      <w:tr w:rsidR="00986AE0" w:rsidRPr="00990873" w:rsidTr="00861A27">
        <w:tc>
          <w:tcPr>
            <w:tcW w:w="6840" w:type="dxa"/>
            <w:shd w:val="clear" w:color="auto" w:fill="BFBFBF" w:themeFill="background1" w:themeFillShade="BF"/>
          </w:tcPr>
          <w:p w:rsidR="00986AE0" w:rsidRPr="00990873" w:rsidRDefault="00986AE0" w:rsidP="00861A27">
            <w:pPr>
              <w:pStyle w:val="ListParagraph"/>
              <w:keepNext/>
              <w:tabs>
                <w:tab w:val="center" w:pos="709"/>
              </w:tabs>
              <w:spacing w:line="260" w:lineRule="exact"/>
              <w:ind w:left="0"/>
              <w:jc w:val="both"/>
              <w:rPr>
                <w:rFonts w:ascii="Arial" w:hAnsi="Arial" w:cs="Arial"/>
                <w:b/>
                <w:sz w:val="18"/>
                <w:szCs w:val="18"/>
              </w:rPr>
            </w:pPr>
            <w:r w:rsidRPr="00990873">
              <w:rPr>
                <w:rFonts w:ascii="Arial" w:hAnsi="Arial" w:cs="Arial"/>
                <w:b/>
                <w:sz w:val="18"/>
                <w:szCs w:val="18"/>
              </w:rPr>
              <w:t>DESCRIPTION</w:t>
            </w:r>
          </w:p>
        </w:tc>
        <w:tc>
          <w:tcPr>
            <w:tcW w:w="2250" w:type="dxa"/>
            <w:gridSpan w:val="2"/>
            <w:shd w:val="clear" w:color="auto" w:fill="BFBFBF" w:themeFill="background1" w:themeFillShade="BF"/>
          </w:tcPr>
          <w:p w:rsidR="00986AE0" w:rsidRPr="00990873" w:rsidRDefault="00986AE0" w:rsidP="00861A27">
            <w:pPr>
              <w:pStyle w:val="ListParagraph"/>
              <w:keepNext/>
              <w:tabs>
                <w:tab w:val="center" w:pos="709"/>
              </w:tabs>
              <w:spacing w:line="260" w:lineRule="exact"/>
              <w:ind w:left="0"/>
              <w:jc w:val="both"/>
              <w:rPr>
                <w:rFonts w:ascii="Arial" w:hAnsi="Arial" w:cs="Arial"/>
                <w:b/>
                <w:sz w:val="18"/>
                <w:szCs w:val="18"/>
              </w:rPr>
            </w:pPr>
            <w:r w:rsidRPr="00990873">
              <w:rPr>
                <w:rFonts w:ascii="Arial" w:hAnsi="Arial" w:cs="Arial"/>
                <w:b/>
                <w:sz w:val="18"/>
                <w:szCs w:val="18"/>
              </w:rPr>
              <w:t>RESPONSE</w:t>
            </w:r>
          </w:p>
        </w:tc>
      </w:tr>
      <w:tr w:rsidR="00986AE0" w:rsidRPr="00990873" w:rsidTr="00861A27">
        <w:tc>
          <w:tcPr>
            <w:tcW w:w="68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Corrective action to be taken</w:t>
            </w:r>
          </w:p>
        </w:tc>
        <w:tc>
          <w:tcPr>
            <w:tcW w:w="2250" w:type="dxa"/>
            <w:gridSpan w:val="2"/>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Going forward the department will attach pricing list from SITA website on all contract 285 procurements and indicate methodology of choosing supplier</w:t>
            </w:r>
          </w:p>
        </w:tc>
      </w:tr>
      <w:tr w:rsidR="00986AE0" w:rsidRPr="00990873" w:rsidTr="00861A27">
        <w:tc>
          <w:tcPr>
            <w:tcW w:w="6840" w:type="dxa"/>
            <w:vMerge w:val="restart"/>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Does the finding affect an amount disclosed in the financial statements</w:t>
            </w:r>
          </w:p>
        </w:tc>
        <w:tc>
          <w:tcPr>
            <w:tcW w:w="1080" w:type="dxa"/>
          </w:tcPr>
          <w:p w:rsidR="00986AE0" w:rsidRPr="00990873" w:rsidRDefault="00986AE0" w:rsidP="00861A27">
            <w:pPr>
              <w:pStyle w:val="ListParagraph"/>
              <w:keepNext/>
              <w:tabs>
                <w:tab w:val="center" w:pos="709"/>
              </w:tabs>
              <w:spacing w:line="260" w:lineRule="exact"/>
              <w:ind w:left="0"/>
              <w:jc w:val="both"/>
              <w:rPr>
                <w:rFonts w:ascii="Arial" w:hAnsi="Arial" w:cs="Arial"/>
                <w:b/>
                <w:sz w:val="18"/>
                <w:szCs w:val="18"/>
              </w:rPr>
            </w:pPr>
            <w:r w:rsidRPr="00990873">
              <w:rPr>
                <w:rFonts w:ascii="Arial" w:hAnsi="Arial" w:cs="Arial"/>
                <w:b/>
                <w:sz w:val="18"/>
                <w:szCs w:val="18"/>
              </w:rPr>
              <w:t>Yes</w:t>
            </w:r>
          </w:p>
        </w:tc>
        <w:tc>
          <w:tcPr>
            <w:tcW w:w="1170" w:type="dxa"/>
          </w:tcPr>
          <w:p w:rsidR="00986AE0" w:rsidRPr="00990873" w:rsidRDefault="00986AE0" w:rsidP="00861A27">
            <w:pPr>
              <w:pStyle w:val="ListParagraph"/>
              <w:keepNext/>
              <w:tabs>
                <w:tab w:val="center" w:pos="709"/>
              </w:tabs>
              <w:spacing w:line="260" w:lineRule="exact"/>
              <w:ind w:left="0"/>
              <w:jc w:val="both"/>
              <w:rPr>
                <w:rFonts w:ascii="Arial" w:hAnsi="Arial" w:cs="Arial"/>
                <w:b/>
                <w:sz w:val="18"/>
                <w:szCs w:val="18"/>
              </w:rPr>
            </w:pPr>
            <w:r w:rsidRPr="00990873">
              <w:rPr>
                <w:rFonts w:ascii="Arial" w:hAnsi="Arial" w:cs="Arial"/>
                <w:b/>
                <w:sz w:val="18"/>
                <w:szCs w:val="18"/>
              </w:rPr>
              <w:t>No</w:t>
            </w:r>
          </w:p>
        </w:tc>
      </w:tr>
      <w:tr w:rsidR="00986AE0" w:rsidRPr="00990873" w:rsidTr="00861A27">
        <w:tc>
          <w:tcPr>
            <w:tcW w:w="6840" w:type="dxa"/>
            <w:vMerge/>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c>
          <w:tcPr>
            <w:tcW w:w="108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c>
          <w:tcPr>
            <w:tcW w:w="117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x</w:t>
            </w:r>
          </w:p>
        </w:tc>
      </w:tr>
      <w:tr w:rsidR="00986AE0" w:rsidRPr="00990873" w:rsidTr="00861A27">
        <w:tc>
          <w:tcPr>
            <w:tcW w:w="68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If yes, what corrections will be made to the population</w:t>
            </w:r>
          </w:p>
        </w:tc>
        <w:tc>
          <w:tcPr>
            <w:tcW w:w="2250" w:type="dxa"/>
            <w:gridSpan w:val="2"/>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r>
      <w:tr w:rsidR="00986AE0" w:rsidRPr="00990873" w:rsidTr="00861A27">
        <w:tc>
          <w:tcPr>
            <w:tcW w:w="68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r>
      <w:tr w:rsidR="00986AE0" w:rsidRPr="00990873" w:rsidTr="00861A27">
        <w:tc>
          <w:tcPr>
            <w:tcW w:w="68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Position of official responsible to take corrective actions</w:t>
            </w:r>
          </w:p>
        </w:tc>
        <w:tc>
          <w:tcPr>
            <w:tcW w:w="2250" w:type="dxa"/>
            <w:gridSpan w:val="2"/>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r>
      <w:tr w:rsidR="00986AE0" w:rsidRPr="00990873" w:rsidTr="00861A27">
        <w:tc>
          <w:tcPr>
            <w:tcW w:w="68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Estimated completion date for corrective action</w:t>
            </w:r>
          </w:p>
        </w:tc>
        <w:tc>
          <w:tcPr>
            <w:tcW w:w="2250" w:type="dxa"/>
            <w:gridSpan w:val="2"/>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r>
    </w:tbl>
    <w:p w:rsidR="00986AE0" w:rsidRPr="00990873" w:rsidRDefault="00986AE0" w:rsidP="00986AE0">
      <w:pPr>
        <w:tabs>
          <w:tab w:val="center" w:pos="709"/>
        </w:tabs>
        <w:spacing w:after="120" w:line="260" w:lineRule="exact"/>
        <w:ind w:left="357" w:hanging="357"/>
        <w:rPr>
          <w:sz w:val="18"/>
          <w:szCs w:val="18"/>
        </w:rPr>
      </w:pPr>
    </w:p>
    <w:tbl>
      <w:tblPr>
        <w:tblStyle w:val="TableGrid"/>
        <w:tblW w:w="0" w:type="auto"/>
        <w:tblInd w:w="108" w:type="dxa"/>
        <w:tblLook w:val="04A0"/>
      </w:tblPr>
      <w:tblGrid>
        <w:gridCol w:w="6480"/>
        <w:gridCol w:w="1440"/>
        <w:gridCol w:w="1214"/>
      </w:tblGrid>
      <w:tr w:rsidR="00986AE0" w:rsidRPr="00990873" w:rsidTr="00861A27">
        <w:tc>
          <w:tcPr>
            <w:tcW w:w="6480" w:type="dxa"/>
          </w:tcPr>
          <w:p w:rsidR="00986AE0" w:rsidRPr="00990873" w:rsidRDefault="00986AE0" w:rsidP="00861A27">
            <w:pPr>
              <w:pStyle w:val="ListParagraph"/>
              <w:keepNext/>
              <w:tabs>
                <w:tab w:val="center" w:pos="709"/>
              </w:tabs>
              <w:spacing w:line="260" w:lineRule="exact"/>
              <w:ind w:left="0"/>
              <w:jc w:val="both"/>
              <w:rPr>
                <w:rFonts w:ascii="Arial" w:hAnsi="Arial" w:cs="Arial"/>
                <w:b/>
                <w:sz w:val="18"/>
                <w:szCs w:val="18"/>
              </w:rPr>
            </w:pPr>
            <w:r w:rsidRPr="00990873">
              <w:rPr>
                <w:rFonts w:ascii="Arial" w:hAnsi="Arial" w:cs="Arial"/>
                <w:b/>
                <w:sz w:val="18"/>
                <w:szCs w:val="18"/>
              </w:rPr>
              <w:t>DESCRIPTION</w:t>
            </w:r>
          </w:p>
        </w:tc>
        <w:tc>
          <w:tcPr>
            <w:tcW w:w="2654" w:type="dxa"/>
            <w:gridSpan w:val="2"/>
          </w:tcPr>
          <w:p w:rsidR="00986AE0" w:rsidRPr="00990873" w:rsidRDefault="00986AE0" w:rsidP="00861A27">
            <w:pPr>
              <w:pStyle w:val="ListParagraph"/>
              <w:keepNext/>
              <w:tabs>
                <w:tab w:val="center" w:pos="709"/>
              </w:tabs>
              <w:spacing w:line="260" w:lineRule="exact"/>
              <w:ind w:left="0"/>
              <w:jc w:val="both"/>
              <w:rPr>
                <w:rFonts w:ascii="Arial" w:hAnsi="Arial" w:cs="Arial"/>
                <w:b/>
                <w:sz w:val="18"/>
                <w:szCs w:val="18"/>
              </w:rPr>
            </w:pPr>
            <w:r w:rsidRPr="00990873">
              <w:rPr>
                <w:rFonts w:ascii="Arial" w:hAnsi="Arial" w:cs="Arial"/>
                <w:b/>
                <w:sz w:val="18"/>
                <w:szCs w:val="18"/>
              </w:rPr>
              <w:t>RESPONSE</w:t>
            </w:r>
          </w:p>
        </w:tc>
      </w:tr>
      <w:tr w:rsidR="00986AE0" w:rsidRPr="00990873" w:rsidTr="00861A27">
        <w:tc>
          <w:tcPr>
            <w:tcW w:w="6480" w:type="dxa"/>
            <w:vMerge w:val="restart"/>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Does management agree with the root cause indicated</w:t>
            </w:r>
          </w:p>
        </w:tc>
        <w:tc>
          <w:tcPr>
            <w:tcW w:w="14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b/>
                <w:sz w:val="18"/>
                <w:szCs w:val="18"/>
              </w:rPr>
              <w:t>Yes</w:t>
            </w:r>
          </w:p>
        </w:tc>
        <w:tc>
          <w:tcPr>
            <w:tcW w:w="1214"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b/>
                <w:sz w:val="18"/>
                <w:szCs w:val="18"/>
              </w:rPr>
              <w:t>No</w:t>
            </w:r>
          </w:p>
        </w:tc>
      </w:tr>
      <w:tr w:rsidR="00986AE0" w:rsidRPr="00990873" w:rsidTr="00861A27">
        <w:tc>
          <w:tcPr>
            <w:tcW w:w="6480" w:type="dxa"/>
            <w:vMerge/>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c>
          <w:tcPr>
            <w:tcW w:w="1440"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p>
        </w:tc>
        <w:tc>
          <w:tcPr>
            <w:tcW w:w="1214" w:type="dxa"/>
          </w:tcPr>
          <w:p w:rsidR="00986AE0" w:rsidRPr="00990873" w:rsidRDefault="00986AE0" w:rsidP="00861A27">
            <w:pPr>
              <w:pStyle w:val="ListParagraph"/>
              <w:keepNext/>
              <w:tabs>
                <w:tab w:val="center" w:pos="709"/>
              </w:tabs>
              <w:spacing w:line="260" w:lineRule="exact"/>
              <w:ind w:left="0"/>
              <w:jc w:val="both"/>
              <w:rPr>
                <w:rFonts w:ascii="Arial" w:hAnsi="Arial" w:cs="Arial"/>
                <w:sz w:val="18"/>
                <w:szCs w:val="18"/>
              </w:rPr>
            </w:pPr>
            <w:r w:rsidRPr="00990873">
              <w:rPr>
                <w:rFonts w:ascii="Arial" w:hAnsi="Arial" w:cs="Arial"/>
                <w:sz w:val="18"/>
                <w:szCs w:val="18"/>
              </w:rPr>
              <w:t>x</w:t>
            </w:r>
          </w:p>
        </w:tc>
      </w:tr>
      <w:tr w:rsidR="00986AE0" w:rsidRPr="002C76C1" w:rsidTr="00861A27">
        <w:tc>
          <w:tcPr>
            <w:tcW w:w="6480" w:type="dxa"/>
          </w:tcPr>
          <w:p w:rsidR="00986AE0" w:rsidRPr="002C76C1" w:rsidRDefault="00986AE0" w:rsidP="00861A27">
            <w:pPr>
              <w:pStyle w:val="ListParagraph"/>
              <w:keepNext/>
              <w:tabs>
                <w:tab w:val="center" w:pos="709"/>
              </w:tabs>
              <w:spacing w:line="260" w:lineRule="exact"/>
              <w:ind w:left="0"/>
              <w:jc w:val="both"/>
              <w:rPr>
                <w:rFonts w:ascii="Arial" w:hAnsi="Arial" w:cs="Arial"/>
                <w:sz w:val="22"/>
                <w:szCs w:val="22"/>
              </w:rPr>
            </w:pPr>
            <w:r w:rsidRPr="002C76C1">
              <w:rPr>
                <w:rFonts w:ascii="Arial" w:hAnsi="Arial" w:cs="Arial"/>
                <w:sz w:val="22"/>
                <w:szCs w:val="22"/>
              </w:rPr>
              <w:t>If management does not agree with the root cause indicated, please provide the root cause according to management.</w:t>
            </w:r>
          </w:p>
        </w:tc>
        <w:tc>
          <w:tcPr>
            <w:tcW w:w="2654" w:type="dxa"/>
            <w:gridSpan w:val="2"/>
          </w:tcPr>
          <w:p w:rsidR="00986AE0" w:rsidRPr="002C76C1" w:rsidRDefault="00986AE0" w:rsidP="00861A27">
            <w:pPr>
              <w:pStyle w:val="ListParagraph"/>
              <w:keepNext/>
              <w:tabs>
                <w:tab w:val="center" w:pos="709"/>
              </w:tabs>
              <w:spacing w:line="260" w:lineRule="exact"/>
              <w:ind w:left="0"/>
              <w:jc w:val="both"/>
              <w:rPr>
                <w:rFonts w:ascii="Arial" w:hAnsi="Arial" w:cs="Arial"/>
                <w:sz w:val="22"/>
                <w:szCs w:val="22"/>
              </w:rPr>
            </w:pPr>
          </w:p>
        </w:tc>
      </w:tr>
    </w:tbl>
    <w:p w:rsidR="00986AE0" w:rsidRPr="002C76C1" w:rsidRDefault="00986AE0" w:rsidP="00986AE0">
      <w:pPr>
        <w:pStyle w:val="ListParagraph"/>
        <w:keepNext/>
        <w:tabs>
          <w:tab w:val="center" w:pos="709"/>
        </w:tabs>
        <w:spacing w:line="260" w:lineRule="exact"/>
        <w:ind w:left="360"/>
        <w:jc w:val="both"/>
        <w:rPr>
          <w:rFonts w:ascii="Arial" w:hAnsi="Arial" w:cs="Arial"/>
          <w:b/>
          <w:sz w:val="22"/>
          <w:szCs w:val="22"/>
        </w:rPr>
      </w:pPr>
    </w:p>
    <w:p w:rsidR="00986AE0" w:rsidRPr="00990873" w:rsidRDefault="00986AE0" w:rsidP="00986AE0">
      <w:pPr>
        <w:tabs>
          <w:tab w:val="center" w:pos="709"/>
        </w:tabs>
        <w:spacing w:after="120" w:line="260" w:lineRule="exact"/>
        <w:rPr>
          <w:i/>
          <w:sz w:val="22"/>
          <w:szCs w:val="22"/>
        </w:rPr>
      </w:pPr>
      <w:r w:rsidRPr="00990873">
        <w:rPr>
          <w:i/>
          <w:sz w:val="22"/>
          <w:szCs w:val="22"/>
        </w:rPr>
        <w:t>Name:</w:t>
      </w:r>
      <w:r w:rsidRPr="00990873">
        <w:rPr>
          <w:rFonts w:eastAsia="Arial Unicode MS"/>
          <w:sz w:val="22"/>
          <w:szCs w:val="22"/>
        </w:rPr>
        <w:t xml:space="preserve">   Dintheng Matlala</w:t>
      </w:r>
    </w:p>
    <w:p w:rsidR="00986AE0" w:rsidRPr="00990873" w:rsidRDefault="00986AE0" w:rsidP="00986AE0">
      <w:pPr>
        <w:tabs>
          <w:tab w:val="center" w:pos="709"/>
        </w:tabs>
        <w:spacing w:after="120" w:line="260" w:lineRule="exact"/>
        <w:rPr>
          <w:i/>
          <w:sz w:val="22"/>
          <w:szCs w:val="22"/>
        </w:rPr>
      </w:pPr>
      <w:r w:rsidRPr="00990873">
        <w:rPr>
          <w:i/>
          <w:sz w:val="22"/>
          <w:szCs w:val="22"/>
        </w:rPr>
        <w:t>Position:  Deputy Director</w:t>
      </w:r>
    </w:p>
    <w:p w:rsidR="00986AE0" w:rsidRPr="00990873" w:rsidRDefault="00986AE0" w:rsidP="00986AE0">
      <w:pPr>
        <w:tabs>
          <w:tab w:val="center" w:pos="709"/>
        </w:tabs>
        <w:spacing w:after="120"/>
        <w:jc w:val="both"/>
        <w:rPr>
          <w:sz w:val="22"/>
          <w:szCs w:val="22"/>
        </w:rPr>
      </w:pPr>
      <w:r w:rsidRPr="00990873">
        <w:rPr>
          <w:i/>
          <w:sz w:val="22"/>
          <w:szCs w:val="22"/>
        </w:rPr>
        <w:t>Date: 02/08/2012</w:t>
      </w:r>
    </w:p>
    <w:p w:rsidR="00986AE0" w:rsidRPr="00990873" w:rsidRDefault="00986AE0" w:rsidP="00986AE0">
      <w:pPr>
        <w:tabs>
          <w:tab w:val="center" w:pos="709"/>
        </w:tabs>
        <w:spacing w:after="120"/>
        <w:jc w:val="both"/>
        <w:rPr>
          <w:sz w:val="22"/>
          <w:szCs w:val="22"/>
        </w:rPr>
      </w:pPr>
    </w:p>
    <w:p w:rsidR="00986AE0" w:rsidRPr="00990873" w:rsidRDefault="00986AE0" w:rsidP="00986AE0">
      <w:pPr>
        <w:tabs>
          <w:tab w:val="center" w:pos="709"/>
        </w:tabs>
        <w:spacing w:after="120"/>
        <w:jc w:val="both"/>
        <w:rPr>
          <w:b/>
          <w:sz w:val="22"/>
          <w:szCs w:val="22"/>
        </w:rPr>
      </w:pPr>
      <w:r w:rsidRPr="00990873">
        <w:rPr>
          <w:b/>
          <w:sz w:val="22"/>
          <w:szCs w:val="22"/>
        </w:rPr>
        <w:t xml:space="preserve">Auditor’s conclusion </w:t>
      </w:r>
    </w:p>
    <w:p w:rsidR="00986AE0" w:rsidRPr="00990873" w:rsidRDefault="00986AE0" w:rsidP="006F5D2E">
      <w:pPr>
        <w:pStyle w:val="ListParagraph"/>
        <w:numPr>
          <w:ilvl w:val="0"/>
          <w:numId w:val="208"/>
        </w:numPr>
        <w:tabs>
          <w:tab w:val="center" w:pos="709"/>
        </w:tabs>
        <w:spacing w:after="120"/>
        <w:ind w:left="567" w:hanging="567"/>
        <w:contextualSpacing/>
        <w:jc w:val="both"/>
        <w:rPr>
          <w:rFonts w:ascii="Arial" w:hAnsi="Arial" w:cs="Arial"/>
          <w:sz w:val="22"/>
          <w:szCs w:val="22"/>
        </w:rPr>
      </w:pPr>
      <w:r w:rsidRPr="00990873">
        <w:rPr>
          <w:rFonts w:ascii="Arial" w:hAnsi="Arial" w:cs="Arial"/>
          <w:sz w:val="22"/>
          <w:szCs w:val="22"/>
        </w:rPr>
        <w:t xml:space="preserve">Management is in agreement with the finding the matter therefore remains unresolved. </w:t>
      </w:r>
    </w:p>
    <w:p w:rsidR="00986AE0" w:rsidRPr="00990873" w:rsidRDefault="00986AE0" w:rsidP="00986AE0">
      <w:pPr>
        <w:pStyle w:val="ListParagraph"/>
        <w:tabs>
          <w:tab w:val="center" w:pos="709"/>
        </w:tabs>
        <w:spacing w:after="120"/>
        <w:ind w:left="567"/>
        <w:jc w:val="both"/>
        <w:rPr>
          <w:rFonts w:ascii="Arial" w:hAnsi="Arial" w:cs="Arial"/>
          <w:sz w:val="22"/>
          <w:szCs w:val="22"/>
        </w:rPr>
      </w:pPr>
    </w:p>
    <w:p w:rsidR="00986AE0" w:rsidRPr="00990873" w:rsidRDefault="00986AE0" w:rsidP="006F5D2E">
      <w:pPr>
        <w:pStyle w:val="ListParagraph"/>
        <w:numPr>
          <w:ilvl w:val="0"/>
          <w:numId w:val="208"/>
        </w:numPr>
        <w:tabs>
          <w:tab w:val="left" w:pos="567"/>
          <w:tab w:val="center" w:pos="709"/>
        </w:tabs>
        <w:spacing w:after="120"/>
        <w:ind w:left="284" w:hanging="284"/>
        <w:contextualSpacing/>
        <w:jc w:val="both"/>
        <w:rPr>
          <w:rFonts w:ascii="Arial" w:hAnsi="Arial" w:cs="Arial"/>
          <w:sz w:val="22"/>
          <w:szCs w:val="22"/>
        </w:rPr>
      </w:pPr>
      <w:r w:rsidRPr="00990873">
        <w:rPr>
          <w:rFonts w:ascii="Arial" w:hAnsi="Arial" w:cs="Arial"/>
          <w:sz w:val="22"/>
          <w:szCs w:val="22"/>
        </w:rPr>
        <w:t>i)</w:t>
      </w:r>
      <w:r>
        <w:rPr>
          <w:rFonts w:ascii="Arial" w:hAnsi="Arial" w:cs="Arial"/>
          <w:sz w:val="22"/>
          <w:szCs w:val="22"/>
        </w:rPr>
        <w:tab/>
      </w:r>
      <w:r w:rsidRPr="00990873">
        <w:rPr>
          <w:rFonts w:ascii="Arial" w:hAnsi="Arial" w:cs="Arial"/>
          <w:sz w:val="22"/>
          <w:szCs w:val="22"/>
        </w:rPr>
        <w:tab/>
        <w:t>Although management has not indicated whether or not they agree with the</w:t>
      </w:r>
      <w:r w:rsidRPr="00990873">
        <w:rPr>
          <w:rFonts w:ascii="Arial" w:hAnsi="Arial" w:cs="Arial"/>
          <w:sz w:val="22"/>
          <w:szCs w:val="22"/>
        </w:rPr>
        <w:tab/>
        <w:t>finding, based on their corrective action however, the response is perceived to be in agreement with the finding.</w:t>
      </w:r>
    </w:p>
    <w:p w:rsidR="00986AE0" w:rsidRPr="00990873" w:rsidRDefault="00986AE0" w:rsidP="00986AE0">
      <w:pPr>
        <w:pStyle w:val="ListParagraph"/>
        <w:tabs>
          <w:tab w:val="center" w:pos="709"/>
        </w:tabs>
        <w:rPr>
          <w:rFonts w:ascii="Arial" w:hAnsi="Arial" w:cs="Arial"/>
          <w:sz w:val="22"/>
          <w:szCs w:val="22"/>
        </w:rPr>
      </w:pPr>
    </w:p>
    <w:p w:rsidR="00986AE0" w:rsidRPr="00990873" w:rsidRDefault="00986AE0" w:rsidP="00986AE0">
      <w:pPr>
        <w:pStyle w:val="ListParagraph"/>
        <w:tabs>
          <w:tab w:val="left" w:pos="567"/>
          <w:tab w:val="center" w:pos="709"/>
        </w:tabs>
        <w:spacing w:after="120"/>
        <w:ind w:left="284"/>
        <w:jc w:val="both"/>
        <w:rPr>
          <w:rFonts w:ascii="Arial" w:hAnsi="Arial" w:cs="Arial"/>
          <w:sz w:val="22"/>
          <w:szCs w:val="22"/>
        </w:rPr>
      </w:pPr>
      <w:r w:rsidRPr="00990873">
        <w:rPr>
          <w:rFonts w:ascii="Arial" w:hAnsi="Arial" w:cs="Arial"/>
          <w:sz w:val="22"/>
          <w:szCs w:val="22"/>
        </w:rPr>
        <w:tab/>
        <w:t xml:space="preserve">The matter therefore remains unresolved. </w:t>
      </w:r>
    </w:p>
    <w:p w:rsidR="00986AE0" w:rsidRPr="00990873" w:rsidRDefault="00986AE0" w:rsidP="00986AE0">
      <w:pPr>
        <w:pStyle w:val="ListParagraph"/>
        <w:tabs>
          <w:tab w:val="left" w:pos="567"/>
          <w:tab w:val="center" w:pos="709"/>
        </w:tabs>
        <w:spacing w:after="120"/>
        <w:ind w:left="284"/>
        <w:jc w:val="both"/>
        <w:rPr>
          <w:rFonts w:ascii="Arial" w:hAnsi="Arial" w:cs="Arial"/>
          <w:sz w:val="22"/>
          <w:szCs w:val="22"/>
        </w:rPr>
      </w:pPr>
    </w:p>
    <w:p w:rsidR="00986AE0" w:rsidRPr="00990873" w:rsidRDefault="00986AE0" w:rsidP="006F5D2E">
      <w:pPr>
        <w:pStyle w:val="ListParagraph"/>
        <w:numPr>
          <w:ilvl w:val="0"/>
          <w:numId w:val="209"/>
        </w:numPr>
        <w:tabs>
          <w:tab w:val="left" w:pos="567"/>
          <w:tab w:val="center" w:pos="709"/>
        </w:tabs>
        <w:spacing w:after="120"/>
        <w:ind w:left="284" w:hanging="284"/>
        <w:contextualSpacing/>
        <w:jc w:val="both"/>
        <w:rPr>
          <w:rFonts w:ascii="Arial" w:hAnsi="Arial" w:cs="Arial"/>
          <w:sz w:val="22"/>
          <w:szCs w:val="22"/>
        </w:rPr>
      </w:pPr>
      <w:r w:rsidRPr="00990873">
        <w:rPr>
          <w:rFonts w:ascii="Arial" w:hAnsi="Arial" w:cs="Arial"/>
          <w:sz w:val="22"/>
          <w:szCs w:val="22"/>
        </w:rPr>
        <w:t>ii)</w:t>
      </w:r>
      <w:r w:rsidRPr="00990873">
        <w:rPr>
          <w:rFonts w:ascii="Arial" w:hAnsi="Arial" w:cs="Arial"/>
          <w:sz w:val="22"/>
          <w:szCs w:val="22"/>
        </w:rPr>
        <w:tab/>
        <w:t xml:space="preserve">Management is in agreement with the finding, the matter therefore remains </w:t>
      </w:r>
      <w:r w:rsidRPr="00990873">
        <w:rPr>
          <w:rFonts w:ascii="Arial" w:hAnsi="Arial" w:cs="Arial"/>
          <w:sz w:val="22"/>
          <w:szCs w:val="22"/>
        </w:rPr>
        <w:tab/>
        <w:t xml:space="preserve">unresolved. </w:t>
      </w:r>
    </w:p>
    <w:p w:rsidR="00986AE0" w:rsidRPr="00990873" w:rsidRDefault="00986AE0" w:rsidP="00986AE0">
      <w:pPr>
        <w:pStyle w:val="ListParagraph"/>
        <w:tabs>
          <w:tab w:val="left" w:pos="567"/>
          <w:tab w:val="center" w:pos="709"/>
        </w:tabs>
        <w:spacing w:after="120"/>
        <w:ind w:left="284"/>
        <w:jc w:val="both"/>
        <w:rPr>
          <w:rFonts w:ascii="Arial" w:hAnsi="Arial" w:cs="Arial"/>
          <w:sz w:val="22"/>
          <w:szCs w:val="22"/>
        </w:rPr>
      </w:pPr>
    </w:p>
    <w:p w:rsidR="00986AE0" w:rsidRPr="00990873" w:rsidRDefault="00986AE0" w:rsidP="006F5D2E">
      <w:pPr>
        <w:pStyle w:val="ListParagraph"/>
        <w:numPr>
          <w:ilvl w:val="0"/>
          <w:numId w:val="210"/>
        </w:numPr>
        <w:tabs>
          <w:tab w:val="left" w:pos="567"/>
          <w:tab w:val="center" w:pos="709"/>
        </w:tabs>
        <w:spacing w:after="120"/>
        <w:ind w:left="284" w:hanging="284"/>
        <w:contextualSpacing/>
        <w:jc w:val="both"/>
        <w:rPr>
          <w:rFonts w:ascii="Arial" w:hAnsi="Arial" w:cs="Arial"/>
          <w:sz w:val="22"/>
          <w:szCs w:val="22"/>
        </w:rPr>
      </w:pPr>
      <w:r w:rsidRPr="00990873">
        <w:rPr>
          <w:rFonts w:ascii="Arial" w:hAnsi="Arial" w:cs="Arial"/>
          <w:sz w:val="22"/>
          <w:szCs w:val="22"/>
        </w:rPr>
        <w:t>iii)</w:t>
      </w:r>
      <w:r w:rsidRPr="00990873">
        <w:rPr>
          <w:rFonts w:ascii="Arial" w:hAnsi="Arial" w:cs="Arial"/>
          <w:sz w:val="22"/>
          <w:szCs w:val="22"/>
        </w:rPr>
        <w:tab/>
        <w:t>Although management has not indicated whether or not they agree with the finding, based on their corrective action however, the response is perceived to be in agreement with the finding.</w:t>
      </w:r>
    </w:p>
    <w:p w:rsidR="00986AE0" w:rsidRPr="00990873" w:rsidRDefault="00986AE0" w:rsidP="00986AE0">
      <w:pPr>
        <w:pStyle w:val="ListParagraph"/>
        <w:tabs>
          <w:tab w:val="left" w:pos="567"/>
          <w:tab w:val="center" w:pos="709"/>
        </w:tabs>
        <w:spacing w:after="120"/>
        <w:ind w:left="284"/>
        <w:jc w:val="both"/>
        <w:rPr>
          <w:rFonts w:ascii="Arial" w:hAnsi="Arial" w:cs="Arial"/>
          <w:sz w:val="22"/>
          <w:szCs w:val="22"/>
        </w:rPr>
      </w:pPr>
      <w:r w:rsidRPr="00990873">
        <w:rPr>
          <w:rFonts w:ascii="Arial" w:hAnsi="Arial" w:cs="Arial"/>
          <w:sz w:val="22"/>
          <w:szCs w:val="22"/>
        </w:rPr>
        <w:tab/>
      </w:r>
    </w:p>
    <w:p w:rsidR="00986AE0" w:rsidRPr="00990873" w:rsidRDefault="00986AE0" w:rsidP="00986AE0">
      <w:pPr>
        <w:pStyle w:val="ListParagraph"/>
        <w:tabs>
          <w:tab w:val="left" w:pos="567"/>
          <w:tab w:val="center" w:pos="709"/>
        </w:tabs>
        <w:spacing w:after="120"/>
        <w:ind w:left="284"/>
        <w:jc w:val="both"/>
        <w:rPr>
          <w:rFonts w:ascii="Arial" w:hAnsi="Arial" w:cs="Arial"/>
          <w:sz w:val="22"/>
          <w:szCs w:val="22"/>
        </w:rPr>
      </w:pPr>
      <w:r w:rsidRPr="00990873">
        <w:rPr>
          <w:rFonts w:ascii="Arial" w:hAnsi="Arial" w:cs="Arial"/>
          <w:sz w:val="22"/>
          <w:szCs w:val="22"/>
        </w:rPr>
        <w:tab/>
        <w:t xml:space="preserve">The matter therefore remains unresolved. </w:t>
      </w:r>
    </w:p>
    <w:p w:rsidR="00986AE0" w:rsidRPr="00990873" w:rsidRDefault="00986AE0" w:rsidP="00986AE0">
      <w:pPr>
        <w:tabs>
          <w:tab w:val="center" w:pos="709"/>
        </w:tabs>
        <w:rPr>
          <w:sz w:val="22"/>
          <w:szCs w:val="22"/>
        </w:rPr>
      </w:pPr>
    </w:p>
    <w:p w:rsidR="00986AE0" w:rsidRPr="00990873" w:rsidRDefault="00986AE0" w:rsidP="00986AE0">
      <w:pPr>
        <w:tabs>
          <w:tab w:val="center" w:pos="709"/>
        </w:tabs>
        <w:rPr>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Pr="00EB5B83" w:rsidRDefault="00986AE0" w:rsidP="006F5D2E">
      <w:pPr>
        <w:pStyle w:val="ListParagraph"/>
        <w:numPr>
          <w:ilvl w:val="0"/>
          <w:numId w:val="296"/>
        </w:numPr>
        <w:tabs>
          <w:tab w:val="center" w:pos="709"/>
        </w:tabs>
        <w:spacing w:after="120"/>
        <w:jc w:val="both"/>
        <w:rPr>
          <w:rFonts w:ascii="Arial" w:hAnsi="Arial" w:cs="Arial"/>
          <w:b/>
          <w:bCs/>
          <w:color w:val="FF0000"/>
          <w:sz w:val="22"/>
          <w:szCs w:val="22"/>
        </w:rPr>
      </w:pPr>
      <w:r w:rsidRPr="00EB5B83">
        <w:rPr>
          <w:rFonts w:ascii="Arial" w:hAnsi="Arial" w:cs="Arial"/>
          <w:b/>
          <w:bCs/>
          <w:sz w:val="22"/>
          <w:szCs w:val="22"/>
        </w:rPr>
        <w:t>Approvals to perform other remunerative work</w:t>
      </w:r>
      <w:r w:rsidRPr="00EB5B83">
        <w:rPr>
          <w:rFonts w:ascii="Arial" w:hAnsi="Arial" w:cs="Arial"/>
          <w:b/>
          <w:bCs/>
          <w:color w:val="FF0000"/>
          <w:sz w:val="22"/>
          <w:szCs w:val="22"/>
        </w:rPr>
        <w:t xml:space="preserve"> Ex 248</w:t>
      </w:r>
    </w:p>
    <w:p w:rsidR="00986AE0" w:rsidRPr="002C76C1" w:rsidRDefault="00986AE0" w:rsidP="00986AE0">
      <w:pPr>
        <w:tabs>
          <w:tab w:val="center" w:pos="709"/>
        </w:tabs>
        <w:spacing w:after="120"/>
        <w:jc w:val="both"/>
        <w:rPr>
          <w:b/>
          <w:bCs/>
          <w:sz w:val="22"/>
          <w:szCs w:val="22"/>
        </w:rPr>
      </w:pPr>
    </w:p>
    <w:p w:rsidR="00986AE0" w:rsidRPr="002C76C1" w:rsidRDefault="00986AE0" w:rsidP="00986AE0">
      <w:pPr>
        <w:tabs>
          <w:tab w:val="center" w:pos="709"/>
        </w:tabs>
        <w:spacing w:after="120"/>
        <w:jc w:val="both"/>
        <w:rPr>
          <w:b/>
          <w:bCs/>
          <w:sz w:val="22"/>
          <w:szCs w:val="22"/>
        </w:rPr>
      </w:pPr>
      <w:r w:rsidRPr="002C76C1">
        <w:rPr>
          <w:b/>
          <w:bCs/>
          <w:sz w:val="22"/>
          <w:szCs w:val="22"/>
        </w:rPr>
        <w:t>Audit Finding</w:t>
      </w:r>
    </w:p>
    <w:p w:rsidR="00986AE0" w:rsidRPr="002C76C1" w:rsidRDefault="00986AE0" w:rsidP="00986AE0">
      <w:pPr>
        <w:pStyle w:val="ListParagraph"/>
        <w:tabs>
          <w:tab w:val="center" w:pos="709"/>
        </w:tabs>
        <w:ind w:left="1159"/>
        <w:rPr>
          <w:rFonts w:ascii="Arial" w:hAnsi="Arial" w:cs="Arial"/>
          <w:sz w:val="22"/>
          <w:szCs w:val="22"/>
          <w:lang w:eastAsia="en-ZA"/>
        </w:rPr>
      </w:pPr>
    </w:p>
    <w:p w:rsidR="00986AE0" w:rsidRPr="002C76C1" w:rsidRDefault="00986AE0" w:rsidP="00986AE0">
      <w:pPr>
        <w:tabs>
          <w:tab w:val="center" w:pos="709"/>
        </w:tabs>
        <w:rPr>
          <w:sz w:val="22"/>
          <w:szCs w:val="22"/>
          <w:lang w:eastAsia="en-ZA"/>
        </w:rPr>
      </w:pPr>
      <w:r w:rsidRPr="002C76C1">
        <w:rPr>
          <w:sz w:val="22"/>
          <w:szCs w:val="22"/>
          <w:lang w:eastAsia="en-ZA"/>
        </w:rPr>
        <w:t>Laws, rules and legislation:</w:t>
      </w:r>
    </w:p>
    <w:p w:rsidR="00986AE0" w:rsidRPr="002C76C1" w:rsidRDefault="00986AE0" w:rsidP="00986AE0">
      <w:pPr>
        <w:tabs>
          <w:tab w:val="center" w:pos="709"/>
        </w:tabs>
        <w:spacing w:after="120"/>
        <w:jc w:val="both"/>
        <w:rPr>
          <w:bCs/>
          <w:sz w:val="22"/>
          <w:szCs w:val="22"/>
        </w:rPr>
      </w:pPr>
    </w:p>
    <w:p w:rsidR="00986AE0" w:rsidRPr="002C76C1" w:rsidRDefault="00986AE0" w:rsidP="00986AE0">
      <w:pPr>
        <w:tabs>
          <w:tab w:val="center" w:pos="709"/>
        </w:tabs>
        <w:spacing w:after="120"/>
        <w:jc w:val="both"/>
        <w:rPr>
          <w:bCs/>
          <w:sz w:val="22"/>
          <w:szCs w:val="22"/>
        </w:rPr>
      </w:pPr>
      <w:r>
        <w:rPr>
          <w:bCs/>
          <w:sz w:val="22"/>
          <w:szCs w:val="22"/>
        </w:rPr>
        <w:t xml:space="preserve">a) </w:t>
      </w:r>
      <w:r w:rsidRPr="002C76C1">
        <w:rPr>
          <w:bCs/>
          <w:sz w:val="22"/>
          <w:szCs w:val="22"/>
        </w:rPr>
        <w:t>PFMA section 41 states:</w:t>
      </w:r>
    </w:p>
    <w:p w:rsidR="00986AE0" w:rsidRPr="002C76C1" w:rsidRDefault="00986AE0" w:rsidP="00986AE0">
      <w:pPr>
        <w:tabs>
          <w:tab w:val="center" w:pos="709"/>
        </w:tabs>
        <w:spacing w:before="100" w:beforeAutospacing="1" w:after="100" w:afterAutospacing="1"/>
        <w:ind w:left="720"/>
        <w:rPr>
          <w:bCs/>
          <w:i/>
          <w:sz w:val="22"/>
          <w:szCs w:val="22"/>
        </w:rPr>
      </w:pPr>
      <w:r w:rsidRPr="002C76C1">
        <w:rPr>
          <w:bCs/>
          <w:i/>
          <w:sz w:val="22"/>
          <w:szCs w:val="22"/>
        </w:rPr>
        <w:t xml:space="preserve"> “An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986AE0" w:rsidRPr="002C76C1" w:rsidRDefault="00986AE0" w:rsidP="00986AE0">
      <w:pPr>
        <w:tabs>
          <w:tab w:val="center" w:pos="709"/>
        </w:tabs>
        <w:spacing w:after="120"/>
        <w:jc w:val="both"/>
        <w:rPr>
          <w:bCs/>
          <w:sz w:val="22"/>
          <w:szCs w:val="22"/>
        </w:rPr>
      </w:pPr>
      <w:r>
        <w:rPr>
          <w:bCs/>
          <w:sz w:val="22"/>
          <w:szCs w:val="22"/>
        </w:rPr>
        <w:t xml:space="preserve">b) </w:t>
      </w:r>
      <w:r w:rsidRPr="002C76C1">
        <w:rPr>
          <w:bCs/>
          <w:sz w:val="22"/>
          <w:szCs w:val="22"/>
        </w:rPr>
        <w:t>Public Service Act section 30 requires that:</w:t>
      </w:r>
    </w:p>
    <w:p w:rsidR="00986AE0" w:rsidRPr="002C76C1" w:rsidRDefault="00986AE0" w:rsidP="00986AE0">
      <w:pPr>
        <w:tabs>
          <w:tab w:val="center" w:pos="709"/>
        </w:tabs>
        <w:spacing w:after="120"/>
        <w:ind w:left="1440" w:hanging="720"/>
        <w:jc w:val="both"/>
        <w:rPr>
          <w:bCs/>
          <w:i/>
          <w:sz w:val="22"/>
          <w:szCs w:val="22"/>
        </w:rPr>
      </w:pPr>
      <w:r w:rsidRPr="002C76C1">
        <w:rPr>
          <w:bCs/>
          <w:i/>
          <w:sz w:val="22"/>
          <w:szCs w:val="22"/>
        </w:rPr>
        <w:t>“(1)</w:t>
      </w:r>
      <w:r w:rsidRPr="002C76C1">
        <w:rPr>
          <w:bCs/>
          <w:i/>
          <w:sz w:val="22"/>
          <w:szCs w:val="22"/>
        </w:rPr>
        <w:tab/>
        <w:t xml:space="preserve">No employee shall perform or engage himself or herself to perform remunerative work outside his or her employment in the relevant department, except with the written permission of the executive authority of the department. </w:t>
      </w:r>
    </w:p>
    <w:p w:rsidR="00986AE0" w:rsidRPr="002C76C1" w:rsidRDefault="00986AE0" w:rsidP="00986AE0">
      <w:pPr>
        <w:tabs>
          <w:tab w:val="center" w:pos="709"/>
        </w:tabs>
        <w:spacing w:after="120"/>
        <w:ind w:left="1440" w:hanging="720"/>
        <w:jc w:val="both"/>
        <w:rPr>
          <w:bCs/>
          <w:i/>
          <w:sz w:val="22"/>
          <w:szCs w:val="22"/>
        </w:rPr>
      </w:pPr>
      <w:r w:rsidRPr="002C76C1">
        <w:rPr>
          <w:bCs/>
          <w:i/>
          <w:sz w:val="22"/>
          <w:szCs w:val="22"/>
        </w:rPr>
        <w:t>(2)</w:t>
      </w:r>
      <w:r w:rsidRPr="002C76C1">
        <w:rPr>
          <w:bCs/>
          <w:i/>
          <w:sz w:val="22"/>
          <w:szCs w:val="22"/>
        </w:rPr>
        <w:tab/>
        <w:t>For the purposes of subsection (1) the executive authority shall at least take into account whether or not the outside work could reasonably be expected to interfere with or impede the effective or efficient performance of the employee's functions in the department or constitute a contravention of the code of conduct contemplated in section”</w:t>
      </w:r>
    </w:p>
    <w:p w:rsidR="00986AE0" w:rsidRPr="002C76C1" w:rsidRDefault="00986AE0" w:rsidP="00986AE0">
      <w:pPr>
        <w:tabs>
          <w:tab w:val="center" w:pos="709"/>
        </w:tabs>
        <w:spacing w:after="120"/>
        <w:ind w:left="1440" w:hanging="720"/>
        <w:jc w:val="both"/>
        <w:rPr>
          <w:bCs/>
          <w:sz w:val="22"/>
          <w:szCs w:val="22"/>
        </w:rPr>
      </w:pPr>
    </w:p>
    <w:p w:rsidR="00986AE0" w:rsidRPr="002C76C1" w:rsidRDefault="00986AE0" w:rsidP="00986AE0">
      <w:pPr>
        <w:pStyle w:val="NormalWeb"/>
        <w:tabs>
          <w:tab w:val="center" w:pos="709"/>
        </w:tabs>
        <w:spacing w:before="180"/>
        <w:rPr>
          <w:rFonts w:ascii="Arial" w:hAnsi="Arial" w:cs="Arial"/>
          <w:color w:val="000000"/>
          <w:sz w:val="22"/>
          <w:szCs w:val="22"/>
          <w:lang w:val="en-GB"/>
        </w:rPr>
      </w:pPr>
      <w:r>
        <w:rPr>
          <w:rFonts w:ascii="Arial" w:hAnsi="Arial" w:cs="Arial"/>
          <w:color w:val="000000"/>
          <w:sz w:val="22"/>
          <w:szCs w:val="22"/>
          <w:lang w:val="en-GB"/>
        </w:rPr>
        <w:t xml:space="preserve">c) </w:t>
      </w:r>
      <w:r w:rsidRPr="002C76C1">
        <w:rPr>
          <w:rFonts w:ascii="Arial" w:hAnsi="Arial" w:cs="Arial"/>
          <w:color w:val="000000"/>
          <w:sz w:val="22"/>
          <w:szCs w:val="22"/>
          <w:lang w:val="en-GB"/>
        </w:rPr>
        <w:tab/>
        <w:t>In terms of Practice Note 7 of 2009/10, effective date of 2 October 2009, paragraphs 4.5.1 and 4.5.2 requires the following:</w:t>
      </w:r>
    </w:p>
    <w:p w:rsidR="00986AE0" w:rsidRPr="002C76C1" w:rsidRDefault="00986AE0" w:rsidP="00986AE0">
      <w:pPr>
        <w:pStyle w:val="NormalWeb"/>
        <w:tabs>
          <w:tab w:val="center" w:pos="709"/>
        </w:tabs>
        <w:spacing w:before="180"/>
        <w:ind w:left="1440" w:hanging="720"/>
        <w:rPr>
          <w:rFonts w:ascii="Arial" w:hAnsi="Arial" w:cs="Arial"/>
          <w:i/>
          <w:iCs/>
          <w:color w:val="000000"/>
          <w:sz w:val="22"/>
          <w:szCs w:val="22"/>
          <w:lang w:val="en-GB"/>
        </w:rPr>
      </w:pPr>
      <w:r w:rsidRPr="002C76C1">
        <w:rPr>
          <w:rFonts w:ascii="Arial" w:hAnsi="Arial" w:cs="Arial"/>
          <w:i/>
          <w:iCs/>
          <w:color w:val="000000"/>
          <w:sz w:val="22"/>
          <w:szCs w:val="22"/>
          <w:lang w:val="en-GB"/>
        </w:rPr>
        <w:t>“4.5.1</w:t>
      </w:r>
      <w:r w:rsidRPr="002C76C1">
        <w:rPr>
          <w:rFonts w:ascii="Arial" w:hAnsi="Arial" w:cs="Arial"/>
          <w:i/>
          <w:iCs/>
          <w:color w:val="000000"/>
          <w:sz w:val="22"/>
          <w:szCs w:val="22"/>
          <w:lang w:val="en-GB"/>
        </w:rPr>
        <w:tab/>
        <w:t>Employees should ensure that the necessary approval is obtained to perform any remunerative work outside his or her employment by the state. Such approval must be obtained in terms of the Public Service Act, 1994, internal policies or in terms of legislation relevant to the institution.</w:t>
      </w:r>
    </w:p>
    <w:p w:rsidR="00986AE0" w:rsidRPr="002C76C1" w:rsidRDefault="00986AE0" w:rsidP="00986AE0">
      <w:pPr>
        <w:pStyle w:val="NormalWeb"/>
        <w:tabs>
          <w:tab w:val="center" w:pos="709"/>
        </w:tabs>
        <w:spacing w:before="180"/>
        <w:ind w:left="1440" w:hanging="720"/>
        <w:rPr>
          <w:rFonts w:ascii="Arial" w:hAnsi="Arial" w:cs="Arial"/>
          <w:i/>
          <w:iCs/>
          <w:color w:val="000000"/>
          <w:sz w:val="22"/>
          <w:szCs w:val="22"/>
          <w:lang w:val="en-GB"/>
        </w:rPr>
      </w:pPr>
      <w:r w:rsidRPr="002C76C1">
        <w:rPr>
          <w:rFonts w:ascii="Arial" w:hAnsi="Arial" w:cs="Arial"/>
          <w:i/>
          <w:iCs/>
          <w:color w:val="000000"/>
          <w:sz w:val="22"/>
          <w:szCs w:val="22"/>
          <w:lang w:val="en-GB"/>
        </w:rPr>
        <w:t>4.5.2</w:t>
      </w:r>
      <w:r w:rsidRPr="002C76C1">
        <w:rPr>
          <w:rFonts w:ascii="Arial" w:hAnsi="Arial" w:cs="Arial"/>
          <w:i/>
          <w:iCs/>
          <w:color w:val="000000"/>
          <w:sz w:val="22"/>
          <w:szCs w:val="22"/>
          <w:lang w:val="en-GB"/>
        </w:rPr>
        <w:tab/>
        <w:t>Accounting officer and accounting authorities should implement and actively monitor the systems of control to manage the performance of other remunerative work without the necessary approval”</w:t>
      </w:r>
    </w:p>
    <w:p w:rsidR="00986AE0" w:rsidRPr="002C76C1" w:rsidRDefault="00986AE0" w:rsidP="00986AE0">
      <w:pPr>
        <w:pStyle w:val="NormalWeb"/>
        <w:tabs>
          <w:tab w:val="center" w:pos="709"/>
        </w:tabs>
        <w:rPr>
          <w:rFonts w:ascii="Arial" w:hAnsi="Arial" w:cs="Arial"/>
          <w:color w:val="000000"/>
          <w:sz w:val="22"/>
          <w:szCs w:val="22"/>
        </w:rPr>
      </w:pPr>
    </w:p>
    <w:p w:rsidR="00986AE0" w:rsidRPr="002C76C1" w:rsidRDefault="00986AE0" w:rsidP="00986AE0">
      <w:pPr>
        <w:pStyle w:val="lg-section"/>
        <w:tabs>
          <w:tab w:val="center" w:pos="709"/>
        </w:tabs>
        <w:spacing w:before="0" w:after="120" w:line="260" w:lineRule="exact"/>
        <w:ind w:left="709" w:hanging="709"/>
        <w:jc w:val="left"/>
        <w:rPr>
          <w:rFonts w:ascii="Arial" w:hAnsi="Arial" w:cs="Arial"/>
          <w:sz w:val="22"/>
          <w:szCs w:val="22"/>
        </w:rPr>
      </w:pPr>
      <w:r>
        <w:rPr>
          <w:rFonts w:ascii="Arial" w:hAnsi="Arial" w:cs="Arial"/>
          <w:sz w:val="22"/>
          <w:szCs w:val="22"/>
        </w:rPr>
        <w:t xml:space="preserve">d) </w:t>
      </w:r>
      <w:r w:rsidRPr="002C76C1">
        <w:rPr>
          <w:rFonts w:ascii="Arial" w:hAnsi="Arial" w:cs="Arial"/>
          <w:sz w:val="22"/>
          <w:szCs w:val="22"/>
        </w:rPr>
        <w:t>Public Service Regulation 2001</w:t>
      </w:r>
    </w:p>
    <w:p w:rsidR="00986AE0" w:rsidRPr="002C76C1" w:rsidRDefault="00986AE0" w:rsidP="00986AE0">
      <w:pPr>
        <w:pStyle w:val="lg-section"/>
        <w:tabs>
          <w:tab w:val="center" w:pos="709"/>
        </w:tabs>
        <w:spacing w:before="0" w:after="120" w:line="260" w:lineRule="exact"/>
        <w:ind w:left="709" w:hanging="709"/>
        <w:jc w:val="left"/>
        <w:rPr>
          <w:rFonts w:ascii="Arial" w:hAnsi="Arial" w:cs="Arial"/>
          <w:sz w:val="22"/>
          <w:szCs w:val="22"/>
        </w:rPr>
      </w:pPr>
      <w:r w:rsidRPr="002C76C1">
        <w:rPr>
          <w:rFonts w:ascii="Arial" w:hAnsi="Arial" w:cs="Arial"/>
          <w:sz w:val="22"/>
          <w:szCs w:val="22"/>
        </w:rPr>
        <w:tab/>
        <w:t>Chapter 2 paragraph C.5.5 state:</w:t>
      </w:r>
    </w:p>
    <w:p w:rsidR="00986AE0" w:rsidRPr="002C76C1" w:rsidRDefault="00986AE0" w:rsidP="00986AE0">
      <w:pPr>
        <w:pStyle w:val="lg-section"/>
        <w:tabs>
          <w:tab w:val="center" w:pos="709"/>
        </w:tabs>
        <w:spacing w:before="0" w:after="120" w:line="260" w:lineRule="exact"/>
        <w:ind w:left="709" w:hanging="709"/>
        <w:jc w:val="left"/>
        <w:rPr>
          <w:rFonts w:ascii="Arial" w:hAnsi="Arial" w:cs="Arial"/>
          <w:i/>
          <w:sz w:val="22"/>
          <w:szCs w:val="22"/>
        </w:rPr>
      </w:pPr>
      <w:r w:rsidRPr="002C76C1">
        <w:rPr>
          <w:rFonts w:ascii="Arial" w:hAnsi="Arial" w:cs="Arial"/>
          <w:i/>
          <w:sz w:val="22"/>
          <w:szCs w:val="22"/>
        </w:rPr>
        <w:tab/>
        <w:t>“An employee, does not, without approval, undertake remunerative work outside her or his official duties or use office equipment for such work”</w:t>
      </w:r>
      <w:r w:rsidRPr="002C76C1">
        <w:rPr>
          <w:rFonts w:ascii="Arial" w:hAnsi="Arial" w:cs="Arial"/>
          <w:sz w:val="22"/>
          <w:szCs w:val="22"/>
        </w:rPr>
        <w:t xml:space="preserve"> </w:t>
      </w:r>
    </w:p>
    <w:p w:rsidR="00986AE0" w:rsidRPr="002C76C1" w:rsidRDefault="00986AE0" w:rsidP="00986AE0">
      <w:pPr>
        <w:pStyle w:val="NormalWeb"/>
        <w:tabs>
          <w:tab w:val="center" w:pos="709"/>
        </w:tabs>
        <w:rPr>
          <w:rFonts w:ascii="Arial" w:hAnsi="Arial" w:cs="Arial"/>
          <w:i/>
          <w:iCs/>
          <w:color w:val="000000"/>
          <w:sz w:val="22"/>
          <w:szCs w:val="22"/>
          <w:lang w:val="en-ZA" w:eastAsia="en-ZA"/>
        </w:rPr>
      </w:pPr>
    </w:p>
    <w:p w:rsidR="00986AE0" w:rsidRDefault="00986AE0" w:rsidP="00986AE0">
      <w:pPr>
        <w:tabs>
          <w:tab w:val="center" w:pos="709"/>
        </w:tabs>
        <w:spacing w:after="120"/>
        <w:jc w:val="both"/>
        <w:rPr>
          <w:bCs/>
          <w:sz w:val="22"/>
          <w:szCs w:val="22"/>
        </w:rPr>
      </w:pPr>
    </w:p>
    <w:p w:rsidR="00986AE0" w:rsidRDefault="00986AE0" w:rsidP="00986AE0">
      <w:pPr>
        <w:tabs>
          <w:tab w:val="center" w:pos="709"/>
        </w:tabs>
        <w:spacing w:after="120"/>
        <w:jc w:val="both"/>
        <w:rPr>
          <w:bCs/>
          <w:sz w:val="22"/>
          <w:szCs w:val="22"/>
        </w:rPr>
      </w:pPr>
    </w:p>
    <w:p w:rsidR="00986AE0" w:rsidRPr="002C76C1" w:rsidRDefault="00986AE0" w:rsidP="00986AE0">
      <w:pPr>
        <w:tabs>
          <w:tab w:val="center" w:pos="709"/>
        </w:tabs>
        <w:spacing w:after="120"/>
        <w:jc w:val="both"/>
        <w:rPr>
          <w:bCs/>
          <w:sz w:val="22"/>
          <w:szCs w:val="22"/>
        </w:rPr>
      </w:pPr>
      <w:r w:rsidRPr="002C76C1">
        <w:rPr>
          <w:bCs/>
          <w:sz w:val="22"/>
          <w:szCs w:val="22"/>
        </w:rPr>
        <w:t>The following deviation was noted:</w:t>
      </w:r>
    </w:p>
    <w:p w:rsidR="00986AE0" w:rsidRPr="002C76C1" w:rsidRDefault="00986AE0" w:rsidP="00986AE0">
      <w:pPr>
        <w:tabs>
          <w:tab w:val="center" w:pos="709"/>
        </w:tabs>
        <w:rPr>
          <w:color w:val="000000"/>
          <w:sz w:val="22"/>
          <w:szCs w:val="22"/>
          <w:lang w:val="en-ZA" w:eastAsia="en-ZA"/>
        </w:rPr>
      </w:pPr>
    </w:p>
    <w:p w:rsidR="00986AE0" w:rsidRPr="002C76C1" w:rsidRDefault="00986AE0" w:rsidP="00986AE0">
      <w:pPr>
        <w:tabs>
          <w:tab w:val="center" w:pos="709"/>
        </w:tabs>
        <w:rPr>
          <w:bCs/>
          <w:sz w:val="22"/>
          <w:szCs w:val="22"/>
        </w:rPr>
      </w:pPr>
      <w:r>
        <w:rPr>
          <w:color w:val="000000"/>
          <w:sz w:val="22"/>
          <w:szCs w:val="22"/>
          <w:lang w:val="en-ZA" w:eastAsia="en-ZA"/>
        </w:rPr>
        <w:t xml:space="preserve">a) </w:t>
      </w:r>
      <w:r w:rsidRPr="002C76C1">
        <w:rPr>
          <w:color w:val="000000"/>
          <w:sz w:val="22"/>
          <w:szCs w:val="22"/>
          <w:lang w:val="en-ZA" w:eastAsia="en-ZA"/>
        </w:rPr>
        <w:t xml:space="preserve">The </w:t>
      </w:r>
      <w:r w:rsidRPr="002C76C1">
        <w:rPr>
          <w:bCs/>
          <w:sz w:val="22"/>
          <w:szCs w:val="22"/>
        </w:rPr>
        <w:t>approvals for the following employees’ to perform other remunerative work</w:t>
      </w:r>
      <w:r w:rsidRPr="002C76C1">
        <w:rPr>
          <w:color w:val="000000"/>
          <w:sz w:val="22"/>
          <w:szCs w:val="22"/>
          <w:lang w:val="en-ZA" w:eastAsia="en-ZA"/>
        </w:rPr>
        <w:t xml:space="preserve"> listed in the table below were requested with request for information number 245 dated 11 June 2012. In the response it was indicated that only two officials requested approval. The following officials listed on the table below did not comply with section 30 of the </w:t>
      </w:r>
      <w:r w:rsidRPr="002C76C1">
        <w:rPr>
          <w:bCs/>
          <w:sz w:val="22"/>
          <w:szCs w:val="22"/>
        </w:rPr>
        <w:t xml:space="preserve">Public Service Act due to the fact that they did not request approval to perform remunerative work. The latter was indicated in the response to the request for information. </w:t>
      </w:r>
    </w:p>
    <w:p w:rsidR="00986AE0" w:rsidRPr="002C76C1" w:rsidRDefault="00986AE0" w:rsidP="00986AE0">
      <w:pPr>
        <w:tabs>
          <w:tab w:val="center" w:pos="709"/>
        </w:tabs>
        <w:rPr>
          <w:bCs/>
          <w:sz w:val="22"/>
          <w:szCs w:val="22"/>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1350"/>
        <w:gridCol w:w="990"/>
        <w:gridCol w:w="1440"/>
        <w:gridCol w:w="3960"/>
      </w:tblGrid>
      <w:tr w:rsidR="00986AE0" w:rsidRPr="002C76C1" w:rsidTr="00861A27">
        <w:trPr>
          <w:tblHeader/>
        </w:trPr>
        <w:tc>
          <w:tcPr>
            <w:tcW w:w="5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AE0" w:rsidRPr="002C76C1" w:rsidRDefault="00986AE0" w:rsidP="00861A27">
            <w:pPr>
              <w:tabs>
                <w:tab w:val="center" w:pos="709"/>
              </w:tabs>
              <w:jc w:val="center"/>
              <w:rPr>
                <w:b/>
                <w:sz w:val="18"/>
                <w:szCs w:val="18"/>
              </w:rPr>
            </w:pPr>
            <w:r w:rsidRPr="002C76C1">
              <w:rPr>
                <w:b/>
                <w:sz w:val="18"/>
                <w:szCs w:val="18"/>
              </w:rPr>
              <w:t>No</w:t>
            </w:r>
          </w:p>
        </w:tc>
        <w:tc>
          <w:tcPr>
            <w:tcW w:w="13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AE0" w:rsidRPr="002C76C1" w:rsidRDefault="00986AE0" w:rsidP="00861A27">
            <w:pPr>
              <w:tabs>
                <w:tab w:val="center" w:pos="709"/>
              </w:tabs>
              <w:jc w:val="center"/>
              <w:rPr>
                <w:b/>
                <w:sz w:val="18"/>
                <w:szCs w:val="18"/>
              </w:rPr>
            </w:pPr>
            <w:r w:rsidRPr="002C76C1">
              <w:rPr>
                <w:b/>
                <w:sz w:val="18"/>
                <w:szCs w:val="18"/>
              </w:rPr>
              <w:t>Persal number</w:t>
            </w:r>
          </w:p>
        </w:tc>
        <w:tc>
          <w:tcPr>
            <w:tcW w:w="9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AE0" w:rsidRPr="002C76C1" w:rsidRDefault="00986AE0" w:rsidP="00861A27">
            <w:pPr>
              <w:tabs>
                <w:tab w:val="center" w:pos="709"/>
              </w:tabs>
              <w:jc w:val="center"/>
              <w:rPr>
                <w:b/>
                <w:sz w:val="18"/>
                <w:szCs w:val="18"/>
              </w:rPr>
            </w:pPr>
            <w:r w:rsidRPr="002C76C1">
              <w:rPr>
                <w:b/>
                <w:sz w:val="18"/>
                <w:szCs w:val="18"/>
              </w:rPr>
              <w:t>Region</w:t>
            </w:r>
          </w:p>
        </w:tc>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AE0" w:rsidRPr="002C76C1" w:rsidRDefault="00986AE0" w:rsidP="00861A27">
            <w:pPr>
              <w:tabs>
                <w:tab w:val="center" w:pos="709"/>
              </w:tabs>
              <w:jc w:val="center"/>
              <w:rPr>
                <w:b/>
                <w:sz w:val="18"/>
                <w:szCs w:val="18"/>
              </w:rPr>
            </w:pPr>
            <w:r w:rsidRPr="002C76C1">
              <w:rPr>
                <w:b/>
                <w:sz w:val="18"/>
                <w:szCs w:val="18"/>
              </w:rPr>
              <w:t>Position</w:t>
            </w:r>
          </w:p>
        </w:tc>
        <w:tc>
          <w:tcPr>
            <w:tcW w:w="39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86AE0" w:rsidRPr="002C76C1" w:rsidRDefault="00986AE0" w:rsidP="00861A27">
            <w:pPr>
              <w:tabs>
                <w:tab w:val="center" w:pos="709"/>
              </w:tabs>
              <w:jc w:val="center"/>
              <w:rPr>
                <w:b/>
                <w:sz w:val="18"/>
                <w:szCs w:val="18"/>
              </w:rPr>
            </w:pPr>
            <w:r w:rsidRPr="002C76C1">
              <w:rPr>
                <w:b/>
                <w:sz w:val="18"/>
                <w:szCs w:val="18"/>
              </w:rPr>
              <w:t>Component</w:t>
            </w:r>
          </w:p>
        </w:tc>
      </w:tr>
      <w:tr w:rsidR="00986AE0" w:rsidRPr="002C76C1" w:rsidTr="00861A27">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spacing w:after="120" w:line="260" w:lineRule="exact"/>
              <w:rPr>
                <w:bCs/>
                <w:sz w:val="18"/>
                <w:szCs w:val="18"/>
              </w:rPr>
            </w:pPr>
            <w:r w:rsidRPr="002C76C1">
              <w:rPr>
                <w:bCs/>
                <w:sz w:val="18"/>
                <w:szCs w:val="18"/>
              </w:rPr>
              <w:t>1</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spacing w:after="120" w:line="260" w:lineRule="exact"/>
              <w:rPr>
                <w:bCs/>
                <w:sz w:val="18"/>
                <w:szCs w:val="18"/>
              </w:rPr>
            </w:pPr>
            <w:r w:rsidRPr="002C76C1">
              <w:rPr>
                <w:bCs/>
                <w:sz w:val="18"/>
                <w:szCs w:val="18"/>
              </w:rPr>
              <w:t>13384210</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KIM RO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ASSISTANT DIRECTOR: PROJECT BUDGET ADMINISTRATION</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2</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22451340</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SMS</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DIRECTOR: AFRICAN COOPERATION</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3</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23825162</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PE RO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CHIEF WORKS MANAGER:MECHANICAL</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4</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18851215</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POL</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CHIEF WORKS MANAGER</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5</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22222286</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SMS</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DIRECTOR: VUKUPHILE (EPWP)</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6</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23592508</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Additional to establishment</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LEARNER</w:t>
            </w:r>
          </w:p>
          <w:p w:rsidR="00986AE0" w:rsidRPr="002C76C1" w:rsidRDefault="00986AE0" w:rsidP="00861A27">
            <w:pPr>
              <w:tabs>
                <w:tab w:val="center" w:pos="709"/>
              </w:tabs>
              <w:rPr>
                <w:sz w:val="18"/>
                <w:szCs w:val="18"/>
              </w:rPr>
            </w:pP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7</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23734493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8</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19166486</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ASSISTANT PROVISIONING ADMINISTRATIVE OFFICER</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9</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22071822</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SENIOR SECRETARY</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10</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24234508</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NSP</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ENGINEERING TECHNICIAN PRODUCTION GRADE A</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11</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82193622</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BFN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CALL CENTRE AGENT:HUMAN CAPITAL INVESTMENT</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12</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82122041</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UTA</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ASSISTANT DIRECTOR:PROCUREMENT</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13</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22804684</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JHB</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SENIOR FOREMAN: HORTICULTURIST</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14</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22756175</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NSP</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CLEANER</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15</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23753111</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NSP</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Additional to establishment</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INTERN</w:t>
            </w:r>
          </w:p>
          <w:p w:rsidR="00986AE0" w:rsidRPr="002C76C1" w:rsidRDefault="00986AE0" w:rsidP="00861A27">
            <w:pPr>
              <w:tabs>
                <w:tab w:val="center" w:pos="709"/>
              </w:tabs>
              <w:rPr>
                <w:sz w:val="18"/>
                <w:szCs w:val="18"/>
              </w:rPr>
            </w:pP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16</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21721963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ADMINISTRATION OFFICER: PROPERTY PAYMENTS</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17</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23805650</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PE</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CHIEF WORKS MANAGER</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18</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23596830</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MMS</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DEPUTY DIRECTOR:TECHNICAL SUPPORT &amp; MANAGEMENTEPWP</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19</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21369704</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SMS</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DIRECTOR:NATIONAL PROGRAMME MANAGER EPWP</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20</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23821248</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JHB</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SECONDARY DRIVER</w:t>
            </w:r>
          </w:p>
        </w:tc>
      </w:tr>
      <w:tr w:rsidR="00986AE0" w:rsidRPr="002C76C1" w:rsidTr="00234E54">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21</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234E54">
            <w:pPr>
              <w:tabs>
                <w:tab w:val="center" w:pos="709"/>
              </w:tabs>
              <w:rPr>
                <w:color w:val="000000"/>
                <w:sz w:val="18"/>
                <w:szCs w:val="18"/>
              </w:rPr>
            </w:pPr>
            <w:r w:rsidRPr="002C76C1">
              <w:rPr>
                <w:color w:val="000000"/>
                <w:sz w:val="18"/>
                <w:szCs w:val="18"/>
              </w:rPr>
              <w:t>11621184</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MMS</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DEP. DIRECTOR: EPWP ENTERPRISE DEV. &amp; SETA LIAISON</w:t>
            </w:r>
          </w:p>
        </w:tc>
      </w:tr>
      <w:tr w:rsidR="00986AE0" w:rsidRPr="002C76C1" w:rsidTr="004012BE">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22</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4012BE">
            <w:pPr>
              <w:tabs>
                <w:tab w:val="center" w:pos="709"/>
              </w:tabs>
              <w:rPr>
                <w:color w:val="000000"/>
                <w:sz w:val="18"/>
                <w:szCs w:val="18"/>
              </w:rPr>
            </w:pPr>
            <w:r w:rsidRPr="002C76C1">
              <w:rPr>
                <w:color w:val="000000"/>
                <w:sz w:val="18"/>
                <w:szCs w:val="18"/>
              </w:rPr>
              <w:t>23713984</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BFN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MMS</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DEPUTY DIRECTOR:TECHNICAL SUPPORT EPWP</w:t>
            </w:r>
          </w:p>
        </w:tc>
      </w:tr>
      <w:tr w:rsidR="00986AE0" w:rsidRPr="002C76C1" w:rsidTr="004012BE">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23</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4012BE">
            <w:pPr>
              <w:tabs>
                <w:tab w:val="center" w:pos="709"/>
              </w:tabs>
              <w:rPr>
                <w:color w:val="000000"/>
                <w:sz w:val="18"/>
                <w:szCs w:val="18"/>
              </w:rPr>
            </w:pPr>
            <w:r w:rsidRPr="002C76C1">
              <w:rPr>
                <w:color w:val="000000"/>
                <w:sz w:val="18"/>
                <w:szCs w:val="18"/>
              </w:rPr>
              <w:t>17285402</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BFN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CHIEF WORKS MANAGER</w:t>
            </w:r>
          </w:p>
        </w:tc>
      </w:tr>
      <w:tr w:rsidR="00986AE0" w:rsidRPr="002C76C1" w:rsidTr="004012BE">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24</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4012BE">
            <w:pPr>
              <w:tabs>
                <w:tab w:val="center" w:pos="709"/>
              </w:tabs>
              <w:rPr>
                <w:color w:val="000000"/>
                <w:sz w:val="18"/>
                <w:szCs w:val="18"/>
              </w:rPr>
            </w:pPr>
            <w:r w:rsidRPr="002C76C1">
              <w:rPr>
                <w:color w:val="000000"/>
                <w:sz w:val="18"/>
                <w:szCs w:val="18"/>
              </w:rPr>
              <w:t>24235474</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Additional to establishment</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INTERN</w:t>
            </w:r>
          </w:p>
          <w:p w:rsidR="00986AE0" w:rsidRPr="002C76C1" w:rsidRDefault="00986AE0" w:rsidP="00861A27">
            <w:pPr>
              <w:tabs>
                <w:tab w:val="center" w:pos="709"/>
              </w:tabs>
              <w:rPr>
                <w:sz w:val="18"/>
                <w:szCs w:val="18"/>
              </w:rPr>
            </w:pPr>
          </w:p>
        </w:tc>
      </w:tr>
      <w:tr w:rsidR="00986AE0" w:rsidRPr="002C76C1" w:rsidTr="004012BE">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26</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4012BE">
            <w:pPr>
              <w:tabs>
                <w:tab w:val="center" w:pos="709"/>
              </w:tabs>
              <w:rPr>
                <w:color w:val="000000"/>
                <w:sz w:val="18"/>
                <w:szCs w:val="18"/>
              </w:rPr>
            </w:pPr>
            <w:r w:rsidRPr="002C76C1">
              <w:rPr>
                <w:color w:val="000000"/>
                <w:sz w:val="18"/>
                <w:szCs w:val="18"/>
              </w:rPr>
              <w:t>26235633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PE</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r>
      <w:tr w:rsidR="00986AE0" w:rsidRPr="002C76C1" w:rsidTr="004012BE">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27</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4012BE">
            <w:pPr>
              <w:tabs>
                <w:tab w:val="center" w:pos="709"/>
              </w:tabs>
              <w:rPr>
                <w:color w:val="000000"/>
                <w:sz w:val="18"/>
                <w:szCs w:val="18"/>
              </w:rPr>
            </w:pPr>
            <w:r w:rsidRPr="002C76C1">
              <w:rPr>
                <w:color w:val="000000"/>
                <w:sz w:val="18"/>
                <w:szCs w:val="18"/>
              </w:rPr>
              <w:t>22386696</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MMS</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ARCHITECT CHIEF GRADE B</w:t>
            </w:r>
          </w:p>
        </w:tc>
      </w:tr>
      <w:tr w:rsidR="00986AE0" w:rsidRPr="002C76C1" w:rsidTr="004012BE">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28</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4012BE">
            <w:pPr>
              <w:tabs>
                <w:tab w:val="center" w:pos="709"/>
              </w:tabs>
              <w:rPr>
                <w:color w:val="000000"/>
                <w:sz w:val="18"/>
                <w:szCs w:val="18"/>
              </w:rPr>
            </w:pPr>
            <w:r w:rsidRPr="002C76C1">
              <w:rPr>
                <w:color w:val="000000"/>
                <w:sz w:val="18"/>
                <w:szCs w:val="18"/>
              </w:rPr>
              <w:t>81758545</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MMS</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DEPUTY DIRECTOR: SUPPLIER REGISTER</w:t>
            </w:r>
          </w:p>
        </w:tc>
      </w:tr>
      <w:tr w:rsidR="00986AE0" w:rsidRPr="002C76C1" w:rsidTr="004012BE">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29</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4012BE">
            <w:pPr>
              <w:tabs>
                <w:tab w:val="center" w:pos="709"/>
              </w:tabs>
              <w:rPr>
                <w:color w:val="000000"/>
                <w:sz w:val="18"/>
                <w:szCs w:val="18"/>
              </w:rPr>
            </w:pPr>
            <w:r w:rsidRPr="002C76C1">
              <w:rPr>
                <w:color w:val="000000"/>
                <w:sz w:val="18"/>
                <w:szCs w:val="18"/>
              </w:rPr>
              <w:t>19017073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 xml:space="preserve">Bloem </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MMS</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DEPUTY DIRECTOR:TECHNICAL SUPPORT EPWP</w:t>
            </w:r>
          </w:p>
        </w:tc>
      </w:tr>
      <w:tr w:rsidR="00986AE0" w:rsidRPr="002C76C1" w:rsidTr="004012BE">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30</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4012BE">
            <w:pPr>
              <w:tabs>
                <w:tab w:val="center" w:pos="709"/>
              </w:tabs>
              <w:rPr>
                <w:color w:val="000000"/>
                <w:sz w:val="18"/>
                <w:szCs w:val="18"/>
              </w:rPr>
            </w:pPr>
            <w:r w:rsidRPr="002C76C1">
              <w:rPr>
                <w:color w:val="000000"/>
                <w:sz w:val="18"/>
                <w:szCs w:val="18"/>
              </w:rPr>
              <w:t>19243961</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BFN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CHIEF WORKS MANAGER</w:t>
            </w:r>
          </w:p>
        </w:tc>
      </w:tr>
      <w:tr w:rsidR="00986AE0" w:rsidRPr="002C76C1" w:rsidTr="004012BE">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32</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4012BE">
            <w:pPr>
              <w:tabs>
                <w:tab w:val="center" w:pos="709"/>
              </w:tabs>
              <w:rPr>
                <w:color w:val="000000"/>
                <w:sz w:val="18"/>
                <w:szCs w:val="18"/>
              </w:rPr>
            </w:pPr>
            <w:r w:rsidRPr="002C76C1">
              <w:rPr>
                <w:color w:val="000000"/>
                <w:sz w:val="18"/>
                <w:szCs w:val="18"/>
              </w:rPr>
              <w:t>23806443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Pe</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SECONDARY DRIVER</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33</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22039627</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PE</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34</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17178258</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BFN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ADMIN OFFICER: PROJECT SUPPORT</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35</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80138632</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MFK</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CLEANER</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36</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61790028</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UTA</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ASSISTANT DIRECTOR: ACQUISITIONS</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37</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23734728</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CLEANER</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38</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83042385</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CLEANER</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39</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70159173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PTA</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GROUNDSMAN</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40</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53228383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41</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26226294</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ASSISTANT STATE ACCOUNTANT (BATCH_CONTROLLER)</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42</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23572337</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MMS</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ENGINEER CHIEF GRADE A</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43</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23764503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PE</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44</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18984746</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AO:ENTITY MAINTENANCE :FINANCIAL ACCOUNTING:CONTRA</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45</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22055533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KIM</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CHIEF WORKS MANAGER</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46</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54681146</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CLEANER</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47</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22063731</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PE</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SENIOR ADMIN OFFICER: PROJECT SUPPORT</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49</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22771557</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Additional to establishment</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LEARNER</w:t>
            </w:r>
          </w:p>
          <w:p w:rsidR="00986AE0" w:rsidRPr="002C76C1" w:rsidRDefault="00986AE0" w:rsidP="00861A27">
            <w:pPr>
              <w:tabs>
                <w:tab w:val="center" w:pos="709"/>
              </w:tabs>
              <w:rPr>
                <w:sz w:val="18"/>
                <w:szCs w:val="18"/>
              </w:rPr>
            </w:pP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50</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23803924</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ADMIN OFFICER: DISPOSAL</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51</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19323913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ADMINISTRATION OFFICER: UTILISATION &amp; CONTRACT</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52</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19222025</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PTA</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MMS</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DEPUTY DIRECTOR: TECHNICAL SUPPORT (EPWP)</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53</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18471374</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FOREMAN: CLEANING SERVICES</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54</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22729691</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CLEANER</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55</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23420219</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MMS</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TOWN AND REGIONAL PLANNER CHIEF GRADE A</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56</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26312441</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BFN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SENIOR ADMINISTRATIVE CLERK:PROFESSIONAL SERVICES</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57</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22138013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MMS</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DEPUTY DIRECTOR: PROPERTY INDUSTRY POLICY</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58</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22026134</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KIM</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MMS</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DEPUTY DIRECTOR ENVIROMENT &amp; CULTURE SECTOR</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59</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21888281</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MFK</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60</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26131153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MFK</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61</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53313259</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CLEANER</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62</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18947191</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Additional to establishment</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LEARNER</w:t>
            </w:r>
          </w:p>
          <w:p w:rsidR="00986AE0" w:rsidRPr="002C76C1" w:rsidRDefault="00986AE0" w:rsidP="00861A27">
            <w:pPr>
              <w:tabs>
                <w:tab w:val="center" w:pos="709"/>
              </w:tabs>
              <w:rPr>
                <w:sz w:val="18"/>
                <w:szCs w:val="18"/>
              </w:rPr>
            </w:pP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63</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23783974</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PE</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ACCOUNTING CLERK:SALARIES</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64</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55040471</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UTA</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Additional to establishment</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INTERN</w:t>
            </w:r>
          </w:p>
          <w:p w:rsidR="00986AE0" w:rsidRPr="002C76C1" w:rsidRDefault="00986AE0" w:rsidP="00861A27">
            <w:pPr>
              <w:tabs>
                <w:tab w:val="center" w:pos="709"/>
              </w:tabs>
              <w:rPr>
                <w:sz w:val="18"/>
                <w:szCs w:val="18"/>
              </w:rPr>
            </w:pP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65</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23662191</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ASSISTANT DIRECTOR: TRAINING COORDINATOR (EPWP)</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66</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23782731</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ENGINEERING TECHNICIAN CANDIDATE</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67</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23185465</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MMS</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CONSTRUCTION PROJECT MANAGER PRODUCTION GRADE A</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68</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26255766</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NSP</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69</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23732733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UTA</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ASSISTANT ADMINISTRATIVE OFFICER:PROPERTY PAYMENT</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70</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23800143</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PE</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CHIEF WORKS MANAGER</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71</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22711121</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DBN</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Operational</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SENIOR ADMINISTRATIVE OFFICER: ACQUISITIONS</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72</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18649726</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SMS</w:t>
            </w:r>
          </w:p>
          <w:p w:rsidR="00986AE0" w:rsidRPr="002C76C1" w:rsidRDefault="00986AE0" w:rsidP="00861A27">
            <w:pPr>
              <w:tabs>
                <w:tab w:val="center" w:pos="709"/>
              </w:tabs>
              <w:rPr>
                <w:sz w:val="18"/>
                <w:szCs w:val="18"/>
              </w:rPr>
            </w:pP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DDG:CONSTRUCTION &amp; PROPERTY POLICY REGULATION</w:t>
            </w:r>
          </w:p>
        </w:tc>
      </w:tr>
      <w:tr w:rsidR="00986AE0" w:rsidRPr="002C76C1" w:rsidTr="003E749F">
        <w:trPr>
          <w:trHeight w:val="282"/>
        </w:trPr>
        <w:tc>
          <w:tcPr>
            <w:tcW w:w="5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color w:val="000000"/>
                <w:sz w:val="18"/>
                <w:szCs w:val="18"/>
              </w:rPr>
            </w:pPr>
            <w:r w:rsidRPr="002C76C1">
              <w:rPr>
                <w:color w:val="000000"/>
                <w:sz w:val="18"/>
                <w:szCs w:val="18"/>
              </w:rPr>
              <w:t>73</w:t>
            </w:r>
          </w:p>
        </w:tc>
        <w:tc>
          <w:tcPr>
            <w:tcW w:w="1350" w:type="dxa"/>
            <w:tcBorders>
              <w:top w:val="single" w:sz="4" w:space="0" w:color="auto"/>
              <w:left w:val="single" w:sz="4" w:space="0" w:color="auto"/>
              <w:bottom w:val="single" w:sz="4" w:space="0" w:color="auto"/>
              <w:right w:val="single" w:sz="4" w:space="0" w:color="auto"/>
            </w:tcBorders>
          </w:tcPr>
          <w:p w:rsidR="00986AE0" w:rsidRPr="002C76C1" w:rsidRDefault="00986AE0" w:rsidP="003E749F">
            <w:pPr>
              <w:tabs>
                <w:tab w:val="center" w:pos="709"/>
              </w:tabs>
              <w:rPr>
                <w:color w:val="000000"/>
                <w:sz w:val="18"/>
                <w:szCs w:val="18"/>
              </w:rPr>
            </w:pPr>
            <w:r w:rsidRPr="002C76C1">
              <w:rPr>
                <w:color w:val="000000"/>
                <w:sz w:val="18"/>
                <w:szCs w:val="18"/>
              </w:rPr>
              <w:t>21791155</w:t>
            </w:r>
          </w:p>
        </w:tc>
        <w:tc>
          <w:tcPr>
            <w:tcW w:w="99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H/O</w:t>
            </w:r>
          </w:p>
        </w:tc>
        <w:tc>
          <w:tcPr>
            <w:tcW w:w="144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c>
          <w:tcPr>
            <w:tcW w:w="3960" w:type="dxa"/>
            <w:tcBorders>
              <w:top w:val="single" w:sz="4" w:space="0" w:color="auto"/>
              <w:left w:val="single" w:sz="4" w:space="0" w:color="auto"/>
              <w:bottom w:val="single" w:sz="4" w:space="0" w:color="auto"/>
              <w:right w:val="single" w:sz="4" w:space="0" w:color="auto"/>
            </w:tcBorders>
          </w:tcPr>
          <w:p w:rsidR="00986AE0" w:rsidRPr="002C76C1" w:rsidRDefault="00986AE0" w:rsidP="00861A27">
            <w:pPr>
              <w:tabs>
                <w:tab w:val="center" w:pos="709"/>
              </w:tabs>
              <w:rPr>
                <w:sz w:val="18"/>
                <w:szCs w:val="18"/>
              </w:rPr>
            </w:pPr>
            <w:r w:rsidRPr="002C76C1">
              <w:rPr>
                <w:sz w:val="18"/>
                <w:szCs w:val="18"/>
              </w:rPr>
              <w:t>Could not determine</w:t>
            </w:r>
          </w:p>
        </w:tc>
      </w:tr>
    </w:tbl>
    <w:p w:rsidR="00986AE0" w:rsidRPr="002C76C1" w:rsidRDefault="00986AE0" w:rsidP="00986AE0">
      <w:pPr>
        <w:pStyle w:val="NormalWeb"/>
        <w:tabs>
          <w:tab w:val="center" w:pos="709"/>
        </w:tabs>
        <w:rPr>
          <w:rFonts w:ascii="Arial" w:hAnsi="Arial" w:cs="Arial"/>
          <w:sz w:val="22"/>
          <w:szCs w:val="22"/>
          <w:lang w:val="en-ZA"/>
        </w:rPr>
      </w:pPr>
    </w:p>
    <w:p w:rsidR="00986AE0" w:rsidRPr="002C76C1" w:rsidRDefault="00986AE0" w:rsidP="00986AE0">
      <w:pPr>
        <w:pStyle w:val="NormalWeb"/>
        <w:tabs>
          <w:tab w:val="center" w:pos="709"/>
        </w:tabs>
        <w:ind w:left="-142"/>
        <w:rPr>
          <w:rFonts w:ascii="Arial" w:hAnsi="Arial" w:cs="Arial"/>
          <w:sz w:val="22"/>
          <w:szCs w:val="22"/>
          <w:lang w:val="en-ZA"/>
        </w:rPr>
      </w:pPr>
    </w:p>
    <w:p w:rsidR="00986AE0" w:rsidRDefault="00986AE0" w:rsidP="00986AE0">
      <w:pPr>
        <w:pStyle w:val="NormalWeb"/>
        <w:tabs>
          <w:tab w:val="center" w:pos="709"/>
        </w:tabs>
        <w:rPr>
          <w:rFonts w:ascii="Arial" w:hAnsi="Arial" w:cs="Arial"/>
          <w:sz w:val="22"/>
          <w:szCs w:val="22"/>
          <w:lang w:val="en-ZA"/>
        </w:rPr>
      </w:pPr>
      <w:r>
        <w:rPr>
          <w:rFonts w:ascii="Arial" w:hAnsi="Arial" w:cs="Arial"/>
          <w:sz w:val="22"/>
          <w:szCs w:val="22"/>
          <w:lang w:val="en-ZA"/>
        </w:rPr>
        <w:t xml:space="preserve">b) </w:t>
      </w:r>
      <w:r w:rsidRPr="002C76C1">
        <w:rPr>
          <w:rFonts w:ascii="Arial" w:hAnsi="Arial" w:cs="Arial"/>
          <w:sz w:val="22"/>
          <w:szCs w:val="22"/>
          <w:lang w:val="en-ZA"/>
        </w:rPr>
        <w:t>Although it was indicated that the official listed below</w:t>
      </w:r>
      <w:r>
        <w:rPr>
          <w:rFonts w:ascii="Arial" w:hAnsi="Arial" w:cs="Arial"/>
          <w:sz w:val="22"/>
          <w:szCs w:val="22"/>
          <w:lang w:val="en-ZA"/>
        </w:rPr>
        <w:t xml:space="preserve"> did obtain approval to perform</w:t>
      </w:r>
    </w:p>
    <w:p w:rsidR="00986AE0" w:rsidRPr="002C76C1" w:rsidRDefault="00986AE0" w:rsidP="00986AE0">
      <w:pPr>
        <w:pStyle w:val="NormalWeb"/>
        <w:tabs>
          <w:tab w:val="center" w:pos="709"/>
        </w:tabs>
        <w:ind w:left="360"/>
        <w:rPr>
          <w:rFonts w:ascii="Arial" w:hAnsi="Arial" w:cs="Arial"/>
          <w:sz w:val="22"/>
          <w:szCs w:val="22"/>
          <w:lang w:val="en-ZA"/>
        </w:rPr>
      </w:pPr>
      <w:r w:rsidRPr="002C76C1">
        <w:rPr>
          <w:rFonts w:ascii="Arial" w:hAnsi="Arial" w:cs="Arial"/>
          <w:sz w:val="22"/>
          <w:szCs w:val="22"/>
          <w:lang w:val="en-ZA"/>
        </w:rPr>
        <w:t>remunerative work, documentation to support the latter was not provided.</w:t>
      </w:r>
    </w:p>
    <w:p w:rsidR="00986AE0" w:rsidRPr="002C76C1" w:rsidRDefault="00986AE0" w:rsidP="00986AE0">
      <w:pPr>
        <w:pStyle w:val="NormalWeb"/>
        <w:tabs>
          <w:tab w:val="center" w:pos="709"/>
        </w:tabs>
        <w:ind w:left="-142"/>
        <w:rPr>
          <w:rFonts w:ascii="Arial" w:hAnsi="Arial" w:cs="Arial"/>
          <w:sz w:val="22"/>
          <w:szCs w:val="22"/>
          <w:lang w:val="en-ZA"/>
        </w:rPr>
      </w:pPr>
    </w:p>
    <w:tbl>
      <w:tblPr>
        <w:tblW w:w="4283" w:type="pct"/>
        <w:tblInd w:w="738" w:type="dxa"/>
        <w:tblLayout w:type="fixed"/>
        <w:tblLook w:val="04A0"/>
      </w:tblPr>
      <w:tblGrid>
        <w:gridCol w:w="1205"/>
        <w:gridCol w:w="1851"/>
        <w:gridCol w:w="1367"/>
        <w:gridCol w:w="2093"/>
        <w:gridCol w:w="1687"/>
      </w:tblGrid>
      <w:tr w:rsidR="00986AE0" w:rsidRPr="002C76C1" w:rsidTr="00861A27">
        <w:trPr>
          <w:trHeight w:val="312"/>
        </w:trPr>
        <w:tc>
          <w:tcPr>
            <w:tcW w:w="7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86AE0" w:rsidRPr="002C76C1" w:rsidRDefault="00986AE0" w:rsidP="00861A27">
            <w:pPr>
              <w:tabs>
                <w:tab w:val="center" w:pos="709"/>
              </w:tabs>
              <w:jc w:val="right"/>
              <w:rPr>
                <w:b/>
                <w:color w:val="000000"/>
                <w:sz w:val="18"/>
                <w:szCs w:val="18"/>
              </w:rPr>
            </w:pPr>
            <w:r w:rsidRPr="002C76C1">
              <w:rPr>
                <w:b/>
                <w:color w:val="000000"/>
                <w:sz w:val="18"/>
                <w:szCs w:val="18"/>
              </w:rPr>
              <w:t>No</w:t>
            </w:r>
          </w:p>
        </w:tc>
        <w:tc>
          <w:tcPr>
            <w:tcW w:w="1128" w:type="pct"/>
            <w:tcBorders>
              <w:top w:val="single" w:sz="4" w:space="0" w:color="auto"/>
              <w:left w:val="nil"/>
              <w:bottom w:val="single" w:sz="4" w:space="0" w:color="auto"/>
              <w:right w:val="single" w:sz="4" w:space="0" w:color="auto"/>
            </w:tcBorders>
            <w:shd w:val="clear" w:color="auto" w:fill="BFBFBF" w:themeFill="background1" w:themeFillShade="BF"/>
            <w:vAlign w:val="bottom"/>
          </w:tcPr>
          <w:p w:rsidR="00986AE0" w:rsidRPr="002C76C1" w:rsidRDefault="00986AE0" w:rsidP="00861A27">
            <w:pPr>
              <w:tabs>
                <w:tab w:val="center" w:pos="709"/>
              </w:tabs>
              <w:jc w:val="center"/>
              <w:rPr>
                <w:b/>
                <w:color w:val="000000"/>
                <w:sz w:val="18"/>
                <w:szCs w:val="18"/>
              </w:rPr>
            </w:pPr>
            <w:r w:rsidRPr="002C76C1">
              <w:rPr>
                <w:b/>
                <w:color w:val="000000"/>
                <w:sz w:val="18"/>
                <w:szCs w:val="18"/>
              </w:rPr>
              <w:t>NAME</w:t>
            </w:r>
          </w:p>
        </w:tc>
        <w:tc>
          <w:tcPr>
            <w:tcW w:w="83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986AE0" w:rsidRPr="002C76C1" w:rsidRDefault="00986AE0" w:rsidP="00861A27">
            <w:pPr>
              <w:tabs>
                <w:tab w:val="center" w:pos="709"/>
              </w:tabs>
              <w:jc w:val="center"/>
              <w:rPr>
                <w:b/>
                <w:color w:val="000000"/>
                <w:sz w:val="18"/>
                <w:szCs w:val="18"/>
              </w:rPr>
            </w:pPr>
            <w:r w:rsidRPr="002C76C1">
              <w:rPr>
                <w:b/>
                <w:color w:val="000000"/>
                <w:sz w:val="18"/>
                <w:szCs w:val="18"/>
              </w:rPr>
              <w:t>PERSAL number</w:t>
            </w:r>
          </w:p>
        </w:tc>
        <w:tc>
          <w:tcPr>
            <w:tcW w:w="1276" w:type="pct"/>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986AE0" w:rsidRPr="002C76C1" w:rsidRDefault="00986AE0" w:rsidP="00861A27">
            <w:pPr>
              <w:tabs>
                <w:tab w:val="center" w:pos="709"/>
              </w:tabs>
              <w:jc w:val="center"/>
              <w:rPr>
                <w:b/>
                <w:color w:val="000000"/>
                <w:sz w:val="18"/>
                <w:szCs w:val="18"/>
              </w:rPr>
            </w:pPr>
            <w:r w:rsidRPr="002C76C1">
              <w:rPr>
                <w:b/>
                <w:color w:val="000000"/>
                <w:sz w:val="18"/>
                <w:szCs w:val="18"/>
              </w:rPr>
              <w:t>POSITION</w:t>
            </w:r>
          </w:p>
        </w:tc>
        <w:tc>
          <w:tcPr>
            <w:tcW w:w="10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hideMark/>
          </w:tcPr>
          <w:p w:rsidR="00986AE0" w:rsidRPr="002C76C1" w:rsidRDefault="00986AE0" w:rsidP="00861A27">
            <w:pPr>
              <w:tabs>
                <w:tab w:val="center" w:pos="709"/>
              </w:tabs>
              <w:jc w:val="center"/>
              <w:rPr>
                <w:b/>
                <w:color w:val="000000"/>
                <w:sz w:val="18"/>
                <w:szCs w:val="18"/>
              </w:rPr>
            </w:pPr>
            <w:r w:rsidRPr="002C76C1">
              <w:rPr>
                <w:b/>
                <w:color w:val="000000"/>
                <w:sz w:val="18"/>
                <w:szCs w:val="18"/>
              </w:rPr>
              <w:t>COMPONENT</w:t>
            </w:r>
          </w:p>
        </w:tc>
      </w:tr>
      <w:tr w:rsidR="00986AE0" w:rsidRPr="002C76C1" w:rsidTr="003E749F">
        <w:trPr>
          <w:trHeight w:val="312"/>
        </w:trPr>
        <w:tc>
          <w:tcPr>
            <w:tcW w:w="735" w:type="pct"/>
            <w:tcBorders>
              <w:top w:val="single" w:sz="4" w:space="0" w:color="auto"/>
              <w:left w:val="single" w:sz="4" w:space="0" w:color="auto"/>
              <w:bottom w:val="single" w:sz="4" w:space="0" w:color="auto"/>
              <w:right w:val="single" w:sz="4" w:space="0" w:color="auto"/>
            </w:tcBorders>
            <w:noWrap/>
            <w:vAlign w:val="bottom"/>
            <w:hideMark/>
          </w:tcPr>
          <w:p w:rsidR="00986AE0" w:rsidRPr="002C76C1" w:rsidRDefault="00986AE0" w:rsidP="00861A27">
            <w:pPr>
              <w:tabs>
                <w:tab w:val="center" w:pos="709"/>
              </w:tabs>
              <w:rPr>
                <w:color w:val="000000"/>
                <w:sz w:val="18"/>
                <w:szCs w:val="18"/>
              </w:rPr>
            </w:pPr>
            <w:r w:rsidRPr="002C76C1">
              <w:rPr>
                <w:color w:val="000000"/>
                <w:sz w:val="18"/>
                <w:szCs w:val="18"/>
              </w:rPr>
              <w:t>1</w:t>
            </w:r>
          </w:p>
        </w:tc>
        <w:tc>
          <w:tcPr>
            <w:tcW w:w="1128" w:type="pct"/>
            <w:tcBorders>
              <w:top w:val="single" w:sz="4" w:space="0" w:color="auto"/>
              <w:left w:val="nil"/>
              <w:bottom w:val="single" w:sz="4" w:space="0" w:color="auto"/>
              <w:right w:val="single" w:sz="4" w:space="0" w:color="auto"/>
            </w:tcBorders>
            <w:vAlign w:val="bottom"/>
          </w:tcPr>
          <w:p w:rsidR="00986AE0" w:rsidRPr="002C76C1" w:rsidRDefault="00986AE0" w:rsidP="00861A27">
            <w:pPr>
              <w:tabs>
                <w:tab w:val="center" w:pos="709"/>
              </w:tabs>
              <w:rPr>
                <w:color w:val="000000"/>
                <w:sz w:val="18"/>
                <w:szCs w:val="18"/>
              </w:rPr>
            </w:pPr>
            <w:r w:rsidRPr="002C76C1">
              <w:rPr>
                <w:color w:val="000000"/>
                <w:sz w:val="18"/>
                <w:szCs w:val="18"/>
              </w:rPr>
              <w:t>NS NETSHIONGOLWE</w:t>
            </w:r>
          </w:p>
        </w:tc>
        <w:tc>
          <w:tcPr>
            <w:tcW w:w="833" w:type="pct"/>
            <w:tcBorders>
              <w:top w:val="single" w:sz="4" w:space="0" w:color="auto"/>
              <w:left w:val="single" w:sz="4" w:space="0" w:color="auto"/>
              <w:bottom w:val="single" w:sz="4" w:space="0" w:color="auto"/>
              <w:right w:val="single" w:sz="4" w:space="0" w:color="auto"/>
            </w:tcBorders>
            <w:noWrap/>
            <w:vAlign w:val="bottom"/>
            <w:hideMark/>
          </w:tcPr>
          <w:p w:rsidR="00986AE0" w:rsidRPr="002C76C1" w:rsidRDefault="00986AE0" w:rsidP="003E749F">
            <w:pPr>
              <w:tabs>
                <w:tab w:val="center" w:pos="709"/>
              </w:tabs>
              <w:rPr>
                <w:sz w:val="18"/>
                <w:szCs w:val="18"/>
              </w:rPr>
            </w:pPr>
            <w:r w:rsidRPr="002C76C1">
              <w:rPr>
                <w:sz w:val="18"/>
                <w:szCs w:val="18"/>
              </w:rPr>
              <w:t>19038381</w:t>
            </w:r>
          </w:p>
          <w:p w:rsidR="00986AE0" w:rsidRPr="002C76C1" w:rsidRDefault="00986AE0" w:rsidP="003E749F">
            <w:pPr>
              <w:tabs>
                <w:tab w:val="center" w:pos="709"/>
              </w:tabs>
              <w:rPr>
                <w:color w:val="000000"/>
                <w:sz w:val="18"/>
                <w:szCs w:val="18"/>
              </w:rPr>
            </w:pPr>
          </w:p>
        </w:tc>
        <w:tc>
          <w:tcPr>
            <w:tcW w:w="1276" w:type="pct"/>
            <w:tcBorders>
              <w:top w:val="single" w:sz="4" w:space="0" w:color="auto"/>
              <w:left w:val="nil"/>
              <w:bottom w:val="single" w:sz="4" w:space="0" w:color="auto"/>
              <w:right w:val="single" w:sz="4" w:space="0" w:color="auto"/>
            </w:tcBorders>
            <w:vAlign w:val="bottom"/>
            <w:hideMark/>
          </w:tcPr>
          <w:p w:rsidR="00986AE0" w:rsidRPr="002C76C1" w:rsidRDefault="00986AE0" w:rsidP="00861A27">
            <w:pPr>
              <w:tabs>
                <w:tab w:val="center" w:pos="709"/>
              </w:tabs>
              <w:rPr>
                <w:color w:val="000000"/>
                <w:sz w:val="18"/>
                <w:szCs w:val="18"/>
              </w:rPr>
            </w:pPr>
            <w:r w:rsidRPr="002C76C1">
              <w:rPr>
                <w:color w:val="000000"/>
                <w:sz w:val="18"/>
                <w:szCs w:val="18"/>
              </w:rPr>
              <w:t>MMS</w:t>
            </w:r>
          </w:p>
        </w:tc>
        <w:tc>
          <w:tcPr>
            <w:tcW w:w="1028" w:type="pct"/>
            <w:tcBorders>
              <w:top w:val="single" w:sz="4" w:space="0" w:color="auto"/>
              <w:left w:val="single" w:sz="4" w:space="0" w:color="auto"/>
              <w:bottom w:val="single" w:sz="4" w:space="0" w:color="auto"/>
              <w:right w:val="single" w:sz="4" w:space="0" w:color="auto"/>
            </w:tcBorders>
            <w:vAlign w:val="bottom"/>
            <w:hideMark/>
          </w:tcPr>
          <w:p w:rsidR="00986AE0" w:rsidRPr="002C76C1" w:rsidRDefault="00986AE0" w:rsidP="00861A27">
            <w:pPr>
              <w:tabs>
                <w:tab w:val="center" w:pos="709"/>
              </w:tabs>
              <w:rPr>
                <w:color w:val="000000"/>
                <w:sz w:val="18"/>
                <w:szCs w:val="18"/>
              </w:rPr>
            </w:pPr>
            <w:r w:rsidRPr="002C76C1">
              <w:rPr>
                <w:color w:val="000000"/>
                <w:sz w:val="18"/>
                <w:szCs w:val="18"/>
              </w:rPr>
              <w:t>HO DIR: DEFENCE &amp; SOCIAL SERVICES</w:t>
            </w:r>
          </w:p>
        </w:tc>
      </w:tr>
    </w:tbl>
    <w:p w:rsidR="00986AE0" w:rsidRPr="002C76C1" w:rsidRDefault="00986AE0" w:rsidP="00986AE0">
      <w:pPr>
        <w:pStyle w:val="NormalWeb"/>
        <w:tabs>
          <w:tab w:val="center" w:pos="709"/>
        </w:tabs>
        <w:rPr>
          <w:rFonts w:ascii="Arial" w:hAnsi="Arial" w:cs="Arial"/>
          <w:sz w:val="22"/>
          <w:szCs w:val="22"/>
          <w:lang w:val="en-ZA"/>
        </w:rPr>
      </w:pPr>
    </w:p>
    <w:p w:rsidR="00986AE0" w:rsidRPr="002C76C1" w:rsidRDefault="00986AE0" w:rsidP="00986AE0">
      <w:pPr>
        <w:pStyle w:val="NormalWeb"/>
        <w:tabs>
          <w:tab w:val="center" w:pos="709"/>
        </w:tabs>
        <w:rPr>
          <w:rFonts w:ascii="Arial" w:hAnsi="Arial" w:cs="Arial"/>
          <w:color w:val="000000"/>
          <w:sz w:val="22"/>
          <w:szCs w:val="22"/>
        </w:rPr>
      </w:pPr>
      <w:r w:rsidRPr="002C76C1">
        <w:rPr>
          <w:rFonts w:ascii="Arial" w:hAnsi="Arial" w:cs="Arial"/>
          <w:color w:val="000000"/>
          <w:sz w:val="22"/>
          <w:szCs w:val="22"/>
        </w:rPr>
        <w:t>Potential impact on the audit:</w:t>
      </w:r>
    </w:p>
    <w:p w:rsidR="00986AE0" w:rsidRPr="002C76C1" w:rsidRDefault="00986AE0" w:rsidP="00986AE0">
      <w:pPr>
        <w:pStyle w:val="NormalWeb"/>
        <w:tabs>
          <w:tab w:val="center" w:pos="709"/>
        </w:tabs>
        <w:rPr>
          <w:rFonts w:ascii="Arial" w:hAnsi="Arial" w:cs="Arial"/>
          <w:color w:val="000000"/>
          <w:sz w:val="22"/>
          <w:szCs w:val="22"/>
        </w:rPr>
      </w:pPr>
    </w:p>
    <w:p w:rsidR="00986AE0" w:rsidRPr="002C76C1" w:rsidRDefault="00986AE0" w:rsidP="00986AE0">
      <w:pPr>
        <w:pStyle w:val="NormalWeb"/>
        <w:widowControl/>
        <w:tabs>
          <w:tab w:val="center" w:pos="709"/>
        </w:tabs>
        <w:rPr>
          <w:rFonts w:ascii="Arial" w:hAnsi="Arial" w:cs="Arial"/>
          <w:color w:val="000000"/>
          <w:sz w:val="22"/>
          <w:szCs w:val="22"/>
        </w:rPr>
      </w:pPr>
      <w:r>
        <w:rPr>
          <w:rFonts w:ascii="Arial" w:hAnsi="Arial" w:cs="Arial"/>
          <w:color w:val="000000"/>
          <w:sz w:val="22"/>
          <w:szCs w:val="22"/>
        </w:rPr>
        <w:t xml:space="preserve">a) </w:t>
      </w:r>
      <w:r w:rsidRPr="002C76C1">
        <w:rPr>
          <w:rFonts w:ascii="Arial" w:hAnsi="Arial" w:cs="Arial"/>
          <w:color w:val="000000"/>
          <w:sz w:val="22"/>
          <w:szCs w:val="22"/>
        </w:rPr>
        <w:t>Official did not comply with section 30 of the Public Service Act.</w:t>
      </w:r>
    </w:p>
    <w:p w:rsidR="00986AE0" w:rsidRPr="002C76C1" w:rsidRDefault="00986AE0" w:rsidP="00986AE0">
      <w:pPr>
        <w:pStyle w:val="NormalWeb"/>
        <w:widowControl/>
        <w:tabs>
          <w:tab w:val="center" w:pos="709"/>
        </w:tabs>
        <w:rPr>
          <w:rFonts w:ascii="Arial" w:hAnsi="Arial" w:cs="Arial"/>
          <w:color w:val="000000"/>
          <w:sz w:val="22"/>
          <w:szCs w:val="22"/>
        </w:rPr>
      </w:pPr>
      <w:r>
        <w:rPr>
          <w:rFonts w:ascii="Arial" w:hAnsi="Arial" w:cs="Arial"/>
          <w:color w:val="000000"/>
          <w:sz w:val="22"/>
          <w:szCs w:val="22"/>
        </w:rPr>
        <w:t xml:space="preserve">b) </w:t>
      </w:r>
      <w:r w:rsidRPr="002C76C1">
        <w:rPr>
          <w:rFonts w:ascii="Arial" w:hAnsi="Arial" w:cs="Arial"/>
          <w:color w:val="000000"/>
          <w:sz w:val="22"/>
          <w:szCs w:val="22"/>
        </w:rPr>
        <w:t xml:space="preserve">Compliance with section 30 of the Public Service Act could not be confirmed for one official.  </w:t>
      </w:r>
    </w:p>
    <w:p w:rsidR="00986AE0" w:rsidRPr="002C76C1" w:rsidRDefault="00986AE0" w:rsidP="00986AE0">
      <w:pPr>
        <w:pStyle w:val="NormalWeb"/>
        <w:widowControl/>
        <w:tabs>
          <w:tab w:val="center" w:pos="709"/>
        </w:tabs>
        <w:rPr>
          <w:rFonts w:ascii="Arial" w:hAnsi="Arial" w:cs="Arial"/>
          <w:color w:val="000000"/>
          <w:sz w:val="22"/>
          <w:szCs w:val="22"/>
        </w:rPr>
      </w:pPr>
      <w:r>
        <w:rPr>
          <w:rFonts w:ascii="Arial" w:hAnsi="Arial" w:cs="Arial"/>
          <w:color w:val="000000"/>
          <w:sz w:val="22"/>
          <w:szCs w:val="22"/>
        </w:rPr>
        <w:t xml:space="preserve">c) </w:t>
      </w:r>
      <w:r w:rsidRPr="002C76C1">
        <w:rPr>
          <w:rFonts w:ascii="Arial" w:hAnsi="Arial" w:cs="Arial"/>
          <w:color w:val="000000"/>
          <w:sz w:val="22"/>
          <w:szCs w:val="22"/>
        </w:rPr>
        <w:t>Officials may be performing remunerative work that could interfere with their official responsibilities and that could impede on his or her independence as a Public Works employee.</w:t>
      </w:r>
    </w:p>
    <w:p w:rsidR="00986AE0" w:rsidRDefault="00986AE0" w:rsidP="00986AE0">
      <w:pPr>
        <w:pStyle w:val="NormalWeb"/>
        <w:widowControl/>
        <w:tabs>
          <w:tab w:val="center" w:pos="709"/>
        </w:tabs>
        <w:rPr>
          <w:rFonts w:ascii="Arial" w:hAnsi="Arial" w:cs="Arial"/>
          <w:color w:val="000000"/>
          <w:sz w:val="22"/>
          <w:szCs w:val="22"/>
        </w:rPr>
      </w:pPr>
    </w:p>
    <w:p w:rsidR="00986AE0" w:rsidRDefault="00986AE0" w:rsidP="00986AE0">
      <w:pPr>
        <w:pStyle w:val="NormalWeb"/>
        <w:widowControl/>
        <w:tabs>
          <w:tab w:val="center" w:pos="709"/>
        </w:tabs>
        <w:rPr>
          <w:rFonts w:ascii="Arial" w:hAnsi="Arial" w:cs="Arial"/>
          <w:color w:val="000000"/>
          <w:sz w:val="22"/>
          <w:szCs w:val="22"/>
          <w:lang w:val="en-GB"/>
        </w:rPr>
      </w:pPr>
      <w:r>
        <w:rPr>
          <w:rFonts w:ascii="Arial" w:hAnsi="Arial" w:cs="Arial"/>
          <w:color w:val="000000"/>
          <w:sz w:val="22"/>
          <w:szCs w:val="22"/>
        </w:rPr>
        <w:t xml:space="preserve">a) </w:t>
      </w:r>
      <w:r w:rsidRPr="002C76C1">
        <w:rPr>
          <w:rFonts w:ascii="Arial" w:hAnsi="Arial" w:cs="Arial"/>
          <w:color w:val="000000"/>
          <w:sz w:val="22"/>
          <w:szCs w:val="22"/>
        </w:rPr>
        <w:t xml:space="preserve">Non compliance with paragraph 4.5.1 and 4.5.2 of the </w:t>
      </w:r>
      <w:r w:rsidRPr="002C76C1">
        <w:rPr>
          <w:rFonts w:ascii="Arial" w:hAnsi="Arial" w:cs="Arial"/>
          <w:color w:val="000000"/>
          <w:sz w:val="22"/>
          <w:szCs w:val="22"/>
          <w:lang w:val="en-GB"/>
        </w:rPr>
        <w:t>Practice Note 7 of 2009/10.</w:t>
      </w:r>
    </w:p>
    <w:p w:rsidR="00986AE0" w:rsidRPr="00136CC1" w:rsidRDefault="00986AE0" w:rsidP="00986AE0">
      <w:pPr>
        <w:pStyle w:val="NormalWeb"/>
        <w:widowControl/>
        <w:tabs>
          <w:tab w:val="center" w:pos="709"/>
        </w:tabs>
        <w:rPr>
          <w:rFonts w:ascii="Arial" w:hAnsi="Arial" w:cs="Arial"/>
          <w:color w:val="000000"/>
          <w:sz w:val="22"/>
          <w:szCs w:val="22"/>
        </w:rPr>
      </w:pPr>
      <w:r w:rsidRPr="00136CC1">
        <w:rPr>
          <w:rFonts w:ascii="Arial" w:hAnsi="Arial" w:cs="Arial"/>
          <w:color w:val="000000"/>
          <w:sz w:val="22"/>
          <w:szCs w:val="22"/>
          <w:lang w:val="en-GB"/>
        </w:rPr>
        <w:t xml:space="preserve">b) </w:t>
      </w:r>
      <w:r w:rsidRPr="00136CC1">
        <w:rPr>
          <w:rFonts w:ascii="Arial" w:hAnsi="Arial" w:cs="Arial"/>
          <w:color w:val="000000"/>
          <w:sz w:val="22"/>
          <w:szCs w:val="22"/>
          <w:lang w:eastAsia="en-ZA"/>
        </w:rPr>
        <w:t>Non compliance with Section 41 of the PFMA</w:t>
      </w:r>
      <w:r w:rsidRPr="00136CC1">
        <w:rPr>
          <w:rFonts w:ascii="Arial" w:hAnsi="Arial" w:cs="Arial"/>
          <w:color w:val="000000"/>
          <w:sz w:val="22"/>
          <w:szCs w:val="22"/>
          <w:lang w:val="en-ZA" w:eastAsia="en-ZA"/>
        </w:rPr>
        <w:t xml:space="preserve"> </w:t>
      </w:r>
    </w:p>
    <w:p w:rsidR="00986AE0" w:rsidRPr="002C76C1" w:rsidRDefault="00986AE0" w:rsidP="00986AE0">
      <w:pPr>
        <w:tabs>
          <w:tab w:val="center" w:pos="709"/>
        </w:tabs>
        <w:jc w:val="both"/>
        <w:rPr>
          <w:sz w:val="22"/>
          <w:szCs w:val="22"/>
          <w:lang w:val="en-GB"/>
        </w:rPr>
      </w:pPr>
    </w:p>
    <w:p w:rsidR="00986AE0" w:rsidRPr="002C76C1" w:rsidRDefault="00986AE0" w:rsidP="00986AE0">
      <w:pPr>
        <w:tabs>
          <w:tab w:val="center" w:pos="709"/>
        </w:tabs>
        <w:jc w:val="both"/>
        <w:rPr>
          <w:sz w:val="22"/>
          <w:szCs w:val="22"/>
          <w:lang w:val="en-GB"/>
        </w:rPr>
      </w:pPr>
      <w:r w:rsidRPr="002C76C1">
        <w:rPr>
          <w:sz w:val="22"/>
          <w:szCs w:val="22"/>
          <w:lang w:val="en-GB"/>
        </w:rPr>
        <w:t>Reason for the deviation:</w:t>
      </w:r>
    </w:p>
    <w:p w:rsidR="00986AE0" w:rsidRPr="002C76C1" w:rsidRDefault="00986AE0" w:rsidP="00986AE0">
      <w:pPr>
        <w:keepNext/>
        <w:tabs>
          <w:tab w:val="center" w:pos="709"/>
        </w:tabs>
        <w:spacing w:after="120"/>
        <w:jc w:val="both"/>
        <w:rPr>
          <w:color w:val="000000"/>
          <w:sz w:val="22"/>
          <w:szCs w:val="22"/>
        </w:rPr>
      </w:pPr>
    </w:p>
    <w:p w:rsidR="00986AE0" w:rsidRPr="002C76C1" w:rsidRDefault="00986AE0" w:rsidP="00986AE0">
      <w:pPr>
        <w:keepNext/>
        <w:tabs>
          <w:tab w:val="center" w:pos="709"/>
        </w:tabs>
        <w:spacing w:after="120"/>
        <w:jc w:val="both"/>
        <w:rPr>
          <w:color w:val="000000"/>
          <w:sz w:val="22"/>
          <w:szCs w:val="22"/>
        </w:rPr>
      </w:pPr>
      <w:r>
        <w:rPr>
          <w:color w:val="000000"/>
          <w:sz w:val="22"/>
          <w:szCs w:val="22"/>
        </w:rPr>
        <w:t xml:space="preserve">a) </w:t>
      </w:r>
      <w:r w:rsidRPr="002C76C1">
        <w:rPr>
          <w:color w:val="000000"/>
          <w:sz w:val="22"/>
          <w:szCs w:val="22"/>
        </w:rPr>
        <w:t>As per discussion with D:HRA it was noted that an email is sent to all SMS and MMS employees to declare or obtain approval to perform  remunerative work outside the public service, however the department does not have a proper system in place to ensure that all employees declare and obtain an approval before they conduct business outside the public service.</w:t>
      </w:r>
    </w:p>
    <w:p w:rsidR="00986AE0" w:rsidRPr="002C76C1" w:rsidRDefault="00986AE0" w:rsidP="00986AE0">
      <w:pPr>
        <w:keepNext/>
        <w:tabs>
          <w:tab w:val="center" w:pos="709"/>
        </w:tabs>
        <w:spacing w:after="120"/>
        <w:jc w:val="both"/>
        <w:rPr>
          <w:color w:val="000000"/>
          <w:sz w:val="22"/>
          <w:szCs w:val="22"/>
        </w:rPr>
      </w:pPr>
      <w:r>
        <w:rPr>
          <w:color w:val="000000"/>
          <w:sz w:val="22"/>
          <w:szCs w:val="22"/>
        </w:rPr>
        <w:t xml:space="preserve">b) </w:t>
      </w:r>
      <w:r w:rsidRPr="002C76C1">
        <w:rPr>
          <w:color w:val="000000"/>
          <w:sz w:val="22"/>
          <w:szCs w:val="22"/>
        </w:rPr>
        <w:t>As per discussion with the ASD: Inspectorate and compliance it was noted that the responsible office is out on meeting therefore she could not respond to the matter.</w:t>
      </w:r>
    </w:p>
    <w:p w:rsidR="00986AE0" w:rsidRPr="002C76C1" w:rsidRDefault="00986AE0" w:rsidP="00986AE0">
      <w:pPr>
        <w:keepNext/>
        <w:tabs>
          <w:tab w:val="center" w:pos="709"/>
        </w:tabs>
        <w:spacing w:after="120"/>
        <w:jc w:val="both"/>
        <w:rPr>
          <w:lang w:val="en-ZA" w:eastAsia="en-ZA"/>
        </w:rPr>
      </w:pPr>
    </w:p>
    <w:p w:rsidR="00986AE0" w:rsidRPr="002C76C1" w:rsidRDefault="00986AE0" w:rsidP="00986AE0">
      <w:pPr>
        <w:tabs>
          <w:tab w:val="center" w:pos="709"/>
        </w:tabs>
        <w:spacing w:after="120"/>
        <w:jc w:val="both"/>
        <w:rPr>
          <w:color w:val="000000"/>
          <w:sz w:val="22"/>
          <w:szCs w:val="22"/>
        </w:rPr>
      </w:pPr>
      <w:r w:rsidRPr="002C76C1">
        <w:rPr>
          <w:color w:val="000000"/>
          <w:sz w:val="22"/>
          <w:szCs w:val="22"/>
        </w:rPr>
        <w:t>Although similar matters were raised in the previous year it was not specifically addressed by the audit action plans of the department</w:t>
      </w:r>
    </w:p>
    <w:p w:rsidR="00986AE0" w:rsidRPr="002C76C1" w:rsidRDefault="00986AE0" w:rsidP="00986AE0">
      <w:pPr>
        <w:keepNext/>
        <w:tabs>
          <w:tab w:val="center" w:pos="709"/>
        </w:tabs>
        <w:spacing w:after="120"/>
        <w:jc w:val="both"/>
        <w:rPr>
          <w:lang w:val="en-ZA" w:eastAsia="en-ZA"/>
        </w:rPr>
      </w:pPr>
      <w:r w:rsidRPr="002C76C1">
        <w:rPr>
          <w:lang w:val="en-ZA" w:eastAsia="en-ZA"/>
        </w:rPr>
        <w:t xml:space="preserve"> </w:t>
      </w:r>
    </w:p>
    <w:p w:rsidR="00986AE0" w:rsidRPr="002C76C1" w:rsidRDefault="00986AE0" w:rsidP="00986AE0">
      <w:pPr>
        <w:tabs>
          <w:tab w:val="center" w:pos="709"/>
        </w:tabs>
        <w:spacing w:after="120"/>
        <w:jc w:val="both"/>
        <w:rPr>
          <w:b/>
          <w:color w:val="000000"/>
          <w:sz w:val="22"/>
          <w:szCs w:val="22"/>
        </w:rPr>
      </w:pPr>
      <w:r w:rsidRPr="002C76C1">
        <w:rPr>
          <w:b/>
          <w:color w:val="000000"/>
          <w:sz w:val="22"/>
          <w:szCs w:val="22"/>
        </w:rPr>
        <w:t>Internal control deficiency</w:t>
      </w:r>
    </w:p>
    <w:p w:rsidR="00986AE0" w:rsidRPr="002C76C1" w:rsidRDefault="00986AE0" w:rsidP="00986AE0">
      <w:pPr>
        <w:tabs>
          <w:tab w:val="center" w:pos="709"/>
        </w:tabs>
        <w:spacing w:after="120"/>
        <w:jc w:val="both"/>
        <w:rPr>
          <w:b/>
          <w:color w:val="000000"/>
          <w:sz w:val="22"/>
          <w:szCs w:val="22"/>
        </w:rPr>
      </w:pPr>
    </w:p>
    <w:p w:rsidR="00986AE0" w:rsidRPr="002C76C1" w:rsidRDefault="00986AE0" w:rsidP="00986AE0">
      <w:pPr>
        <w:pStyle w:val="Heading2"/>
        <w:widowControl/>
        <w:tabs>
          <w:tab w:val="center" w:pos="709"/>
        </w:tabs>
        <w:spacing w:before="0" w:after="0"/>
        <w:rPr>
          <w:b w:val="0"/>
          <w:iCs w:val="0"/>
          <w:sz w:val="22"/>
          <w:szCs w:val="22"/>
        </w:rPr>
      </w:pPr>
      <w:r w:rsidRPr="002C76C1">
        <w:rPr>
          <w:b w:val="0"/>
          <w:iCs w:val="0"/>
          <w:sz w:val="22"/>
          <w:szCs w:val="22"/>
        </w:rPr>
        <w:t>Leadership</w:t>
      </w:r>
    </w:p>
    <w:p w:rsidR="00986AE0" w:rsidRPr="002C76C1" w:rsidRDefault="00986AE0" w:rsidP="00986AE0">
      <w:pPr>
        <w:tabs>
          <w:tab w:val="center" w:pos="709"/>
        </w:tabs>
        <w:rPr>
          <w:lang w:val="en-GB"/>
        </w:rPr>
      </w:pPr>
    </w:p>
    <w:p w:rsidR="00986AE0" w:rsidRPr="002C76C1" w:rsidRDefault="00986AE0" w:rsidP="00986AE0">
      <w:pPr>
        <w:tabs>
          <w:tab w:val="center" w:pos="709"/>
        </w:tabs>
        <w:rPr>
          <w:sz w:val="22"/>
          <w:szCs w:val="22"/>
        </w:rPr>
      </w:pPr>
      <w:r w:rsidRPr="002C76C1">
        <w:rPr>
          <w:sz w:val="22"/>
          <w:szCs w:val="22"/>
        </w:rPr>
        <w:t>The department did not provide effective leadership based on a culture of honesty, ethical business practices and good governance, protecting and enhancing the interests of the entity.</w:t>
      </w:r>
    </w:p>
    <w:p w:rsidR="00986AE0" w:rsidRPr="002C76C1" w:rsidRDefault="00986AE0" w:rsidP="00986AE0">
      <w:pPr>
        <w:tabs>
          <w:tab w:val="center" w:pos="709"/>
        </w:tabs>
        <w:rPr>
          <w:sz w:val="22"/>
          <w:szCs w:val="22"/>
        </w:rPr>
      </w:pPr>
    </w:p>
    <w:p w:rsidR="00986AE0" w:rsidRPr="002C76C1" w:rsidRDefault="00986AE0" w:rsidP="00986AE0">
      <w:pPr>
        <w:tabs>
          <w:tab w:val="center" w:pos="709"/>
        </w:tabs>
        <w:rPr>
          <w:sz w:val="22"/>
          <w:szCs w:val="22"/>
        </w:rPr>
      </w:pPr>
      <w:r w:rsidRPr="002C76C1">
        <w:rPr>
          <w:sz w:val="22"/>
          <w:szCs w:val="22"/>
        </w:rPr>
        <w:t>The department did not effectively exercise its oversight responsibility regarding financial and performance reporting and compliance and related internal controls.</w:t>
      </w:r>
    </w:p>
    <w:p w:rsidR="00986AE0" w:rsidRPr="002C76C1" w:rsidRDefault="00986AE0" w:rsidP="00986AE0">
      <w:pPr>
        <w:tabs>
          <w:tab w:val="center" w:pos="709"/>
        </w:tabs>
        <w:rPr>
          <w:lang w:val="en-GB"/>
        </w:rPr>
      </w:pPr>
    </w:p>
    <w:p w:rsidR="00986AE0" w:rsidRPr="002C76C1" w:rsidRDefault="00986AE0" w:rsidP="00986AE0">
      <w:pPr>
        <w:pStyle w:val="Heading2"/>
        <w:widowControl/>
        <w:tabs>
          <w:tab w:val="center" w:pos="709"/>
        </w:tabs>
        <w:spacing w:before="0" w:after="0"/>
        <w:rPr>
          <w:sz w:val="22"/>
          <w:szCs w:val="22"/>
        </w:rPr>
      </w:pPr>
      <w:r w:rsidRPr="002C76C1">
        <w:rPr>
          <w:b w:val="0"/>
          <w:iCs w:val="0"/>
          <w:sz w:val="22"/>
          <w:szCs w:val="22"/>
        </w:rPr>
        <w:t>Financial and Performance Management</w:t>
      </w:r>
    </w:p>
    <w:p w:rsidR="00986AE0" w:rsidRPr="002C76C1" w:rsidRDefault="00986AE0" w:rsidP="00986AE0">
      <w:pPr>
        <w:tabs>
          <w:tab w:val="center" w:pos="709"/>
        </w:tabs>
        <w:rPr>
          <w:i/>
          <w:sz w:val="22"/>
          <w:szCs w:val="22"/>
          <w:lang w:val="en-GB"/>
        </w:rPr>
      </w:pPr>
    </w:p>
    <w:p w:rsidR="00986AE0" w:rsidRPr="002C76C1" w:rsidRDefault="00986AE0" w:rsidP="00986AE0">
      <w:pPr>
        <w:tabs>
          <w:tab w:val="center" w:pos="709"/>
        </w:tabs>
        <w:rPr>
          <w:i/>
          <w:sz w:val="22"/>
          <w:szCs w:val="22"/>
          <w:lang w:val="en-GB"/>
        </w:rPr>
      </w:pPr>
      <w:r w:rsidRPr="002C76C1">
        <w:rPr>
          <w:sz w:val="22"/>
          <w:szCs w:val="22"/>
        </w:rPr>
        <w:t>The department did not effectively review and monitor compliance with applicable laws and regulations</w:t>
      </w:r>
      <w:r w:rsidRPr="002C76C1" w:rsidDel="00A47581">
        <w:rPr>
          <w:i/>
          <w:sz w:val="22"/>
          <w:szCs w:val="22"/>
          <w:lang w:val="en-GB"/>
        </w:rPr>
        <w:t xml:space="preserve"> </w:t>
      </w:r>
    </w:p>
    <w:p w:rsidR="00986AE0" w:rsidRPr="002C76C1" w:rsidRDefault="00986AE0" w:rsidP="00986AE0">
      <w:pPr>
        <w:tabs>
          <w:tab w:val="center" w:pos="709"/>
        </w:tabs>
        <w:spacing w:after="120"/>
        <w:jc w:val="both"/>
        <w:rPr>
          <w:color w:val="000000"/>
          <w:sz w:val="22"/>
          <w:szCs w:val="22"/>
        </w:rPr>
      </w:pPr>
      <w:r w:rsidRPr="002C76C1">
        <w:rPr>
          <w:color w:val="000000"/>
          <w:sz w:val="22"/>
          <w:szCs w:val="22"/>
        </w:rPr>
        <w:t xml:space="preserve"> </w:t>
      </w:r>
    </w:p>
    <w:p w:rsidR="00986AE0" w:rsidRPr="002C76C1" w:rsidRDefault="00986AE0" w:rsidP="00986AE0">
      <w:pPr>
        <w:tabs>
          <w:tab w:val="center" w:pos="709"/>
        </w:tabs>
        <w:spacing w:after="120"/>
        <w:jc w:val="both"/>
        <w:rPr>
          <w:b/>
          <w:color w:val="000000"/>
          <w:sz w:val="22"/>
          <w:szCs w:val="22"/>
        </w:rPr>
      </w:pPr>
      <w:r w:rsidRPr="002C76C1">
        <w:rPr>
          <w:b/>
          <w:color w:val="000000"/>
          <w:sz w:val="22"/>
          <w:szCs w:val="22"/>
        </w:rPr>
        <w:t xml:space="preserve">Recommendation </w:t>
      </w:r>
    </w:p>
    <w:p w:rsidR="00986AE0" w:rsidRPr="002C76C1" w:rsidRDefault="00986AE0" w:rsidP="00986AE0">
      <w:pPr>
        <w:tabs>
          <w:tab w:val="center" w:pos="709"/>
        </w:tabs>
        <w:spacing w:after="120"/>
        <w:jc w:val="both"/>
        <w:rPr>
          <w:b/>
          <w:color w:val="000000"/>
          <w:sz w:val="22"/>
          <w:szCs w:val="22"/>
        </w:rPr>
      </w:pPr>
    </w:p>
    <w:p w:rsidR="00986AE0" w:rsidRDefault="00986AE0" w:rsidP="00986AE0">
      <w:pPr>
        <w:tabs>
          <w:tab w:val="center" w:pos="709"/>
        </w:tabs>
        <w:spacing w:after="120"/>
        <w:jc w:val="both"/>
        <w:rPr>
          <w:color w:val="000000"/>
          <w:sz w:val="22"/>
          <w:szCs w:val="22"/>
        </w:rPr>
      </w:pPr>
      <w:r>
        <w:rPr>
          <w:color w:val="000000"/>
          <w:sz w:val="22"/>
          <w:szCs w:val="22"/>
        </w:rPr>
        <w:t xml:space="preserve">a) </w:t>
      </w:r>
      <w:r w:rsidRPr="002C76C1">
        <w:rPr>
          <w:color w:val="000000"/>
          <w:sz w:val="22"/>
          <w:szCs w:val="22"/>
        </w:rPr>
        <w:t>The required permissions need to be submitted, if the officials did not request approval the matters needs to be investigated and appropriate steps taken against officials.</w:t>
      </w:r>
    </w:p>
    <w:p w:rsidR="00986AE0" w:rsidRPr="002C76C1" w:rsidRDefault="00986AE0" w:rsidP="00986AE0">
      <w:pPr>
        <w:tabs>
          <w:tab w:val="center" w:pos="709"/>
        </w:tabs>
        <w:spacing w:after="120"/>
        <w:jc w:val="both"/>
        <w:rPr>
          <w:color w:val="000000"/>
          <w:sz w:val="22"/>
          <w:szCs w:val="22"/>
        </w:rPr>
      </w:pPr>
      <w:r>
        <w:rPr>
          <w:color w:val="000000"/>
          <w:sz w:val="22"/>
          <w:szCs w:val="22"/>
        </w:rPr>
        <w:t>b) R</w:t>
      </w:r>
      <w:r w:rsidRPr="002C76C1">
        <w:rPr>
          <w:color w:val="000000"/>
          <w:sz w:val="22"/>
          <w:szCs w:val="22"/>
        </w:rPr>
        <w:t xml:space="preserve">esponsibility for the safekeeping of the permissions should be assigned to a specific official’s. </w:t>
      </w:r>
    </w:p>
    <w:p w:rsidR="00986AE0" w:rsidRPr="002C76C1" w:rsidRDefault="00986AE0" w:rsidP="00986AE0">
      <w:pPr>
        <w:tabs>
          <w:tab w:val="center" w:pos="709"/>
        </w:tabs>
        <w:spacing w:after="120"/>
        <w:jc w:val="both"/>
        <w:rPr>
          <w:bCs/>
          <w:color w:val="000000"/>
          <w:sz w:val="22"/>
          <w:szCs w:val="22"/>
        </w:rPr>
      </w:pPr>
      <w:r>
        <w:rPr>
          <w:color w:val="000000"/>
          <w:sz w:val="22"/>
          <w:szCs w:val="22"/>
        </w:rPr>
        <w:t xml:space="preserve">c) </w:t>
      </w:r>
      <w:r w:rsidRPr="002C76C1">
        <w:rPr>
          <w:color w:val="000000"/>
          <w:sz w:val="22"/>
          <w:szCs w:val="22"/>
        </w:rPr>
        <w:t xml:space="preserve">Officials should be reminded that they are not allowed to perform or engage </w:t>
      </w:r>
      <w:r w:rsidRPr="002C76C1">
        <w:rPr>
          <w:bCs/>
          <w:color w:val="000000"/>
          <w:sz w:val="22"/>
          <w:szCs w:val="22"/>
        </w:rPr>
        <w:t>himself or herself to perform remunerative work outside his or her employment in the relevant department, except with the written permission of the executive authority of the department.</w:t>
      </w:r>
    </w:p>
    <w:p w:rsidR="00986AE0" w:rsidRPr="002C76C1" w:rsidRDefault="00986AE0" w:rsidP="00986AE0">
      <w:pPr>
        <w:tabs>
          <w:tab w:val="center" w:pos="709"/>
        </w:tabs>
        <w:spacing w:after="120"/>
        <w:ind w:left="720" w:hanging="720"/>
        <w:jc w:val="both"/>
        <w:rPr>
          <w:color w:val="000000"/>
          <w:sz w:val="22"/>
          <w:szCs w:val="22"/>
        </w:rPr>
      </w:pPr>
      <w:r>
        <w:rPr>
          <w:bCs/>
          <w:color w:val="000000"/>
          <w:sz w:val="22"/>
          <w:szCs w:val="22"/>
        </w:rPr>
        <w:t xml:space="preserve">d) </w:t>
      </w:r>
      <w:r w:rsidRPr="002C76C1">
        <w:rPr>
          <w:bCs/>
          <w:color w:val="000000"/>
          <w:sz w:val="22"/>
          <w:szCs w:val="22"/>
        </w:rPr>
        <w:t>Information requested be provided to the AGSA within 3 days.</w:t>
      </w:r>
    </w:p>
    <w:p w:rsidR="00986AE0" w:rsidRPr="002C76C1" w:rsidRDefault="00986AE0" w:rsidP="00986AE0">
      <w:pPr>
        <w:tabs>
          <w:tab w:val="center" w:pos="709"/>
        </w:tabs>
        <w:ind w:left="720"/>
        <w:rPr>
          <w:color w:val="000000"/>
          <w:sz w:val="22"/>
          <w:szCs w:val="22"/>
          <w:lang w:val="en-ZA" w:eastAsia="en-ZA"/>
        </w:rPr>
      </w:pPr>
    </w:p>
    <w:p w:rsidR="00986AE0" w:rsidRPr="002C76C1" w:rsidRDefault="00986AE0" w:rsidP="00986AE0">
      <w:pPr>
        <w:keepNext/>
        <w:tabs>
          <w:tab w:val="center" w:pos="709"/>
        </w:tabs>
        <w:spacing w:after="120"/>
        <w:jc w:val="both"/>
        <w:rPr>
          <w:b/>
          <w:bCs/>
          <w:sz w:val="22"/>
          <w:szCs w:val="22"/>
        </w:rPr>
      </w:pPr>
      <w:r w:rsidRPr="002C76C1">
        <w:rPr>
          <w:b/>
          <w:bCs/>
          <w:sz w:val="22"/>
          <w:szCs w:val="22"/>
        </w:rPr>
        <w:t>Management response</w:t>
      </w:r>
    </w:p>
    <w:p w:rsidR="00986AE0" w:rsidRPr="002C76C1" w:rsidRDefault="00986AE0" w:rsidP="00986AE0">
      <w:pPr>
        <w:keepNext/>
        <w:tabs>
          <w:tab w:val="center" w:pos="709"/>
        </w:tabs>
        <w:spacing w:after="360" w:line="260" w:lineRule="exact"/>
        <w:jc w:val="both"/>
        <w:rPr>
          <w:sz w:val="22"/>
          <w:szCs w:val="22"/>
        </w:rPr>
      </w:pPr>
      <w:r w:rsidRPr="002C76C1">
        <w:rPr>
          <w:sz w:val="22"/>
          <w:szCs w:val="22"/>
        </w:rPr>
        <w:t xml:space="preserve">I am not in agreement with the finding for the following </w:t>
      </w:r>
    </w:p>
    <w:p w:rsidR="00986AE0" w:rsidRPr="002C76C1" w:rsidRDefault="00986AE0" w:rsidP="00986AE0">
      <w:pPr>
        <w:keepNext/>
        <w:tabs>
          <w:tab w:val="center" w:pos="709"/>
        </w:tabs>
        <w:spacing w:after="360" w:line="260" w:lineRule="exact"/>
        <w:jc w:val="both"/>
        <w:rPr>
          <w:sz w:val="22"/>
          <w:szCs w:val="22"/>
        </w:rPr>
      </w:pPr>
      <w:r w:rsidRPr="002C76C1">
        <w:rPr>
          <w:sz w:val="22"/>
          <w:szCs w:val="22"/>
        </w:rPr>
        <w:t xml:space="preserve">No request was submitted by Ms NS Netshiongolwe: for approval for remunerative work. </w:t>
      </w:r>
    </w:p>
    <w:p w:rsidR="00986AE0" w:rsidRPr="002C76C1" w:rsidRDefault="00986AE0" w:rsidP="00986AE0">
      <w:pPr>
        <w:keepNext/>
        <w:tabs>
          <w:tab w:val="center" w:pos="709"/>
        </w:tabs>
        <w:spacing w:after="360" w:line="260" w:lineRule="exact"/>
        <w:jc w:val="both"/>
        <w:rPr>
          <w:sz w:val="22"/>
          <w:szCs w:val="22"/>
        </w:rPr>
      </w:pPr>
      <w:r w:rsidRPr="002C76C1">
        <w:rPr>
          <w:sz w:val="22"/>
          <w:szCs w:val="22"/>
        </w:rPr>
        <w:t>The D: HRA indicated that in the case of SMS there is a standard framework in place in Government for the disclosure of financial interest. Each year from February SMS is reminded to submit to HRA their disclosures as per the Framework. Follow-ups are made and submission is done to the PSC on or before 31 May 2012. The Department does have a policy on Conflict of Interest which covers both financial disclosure as well as remunerative work.</w:t>
      </w:r>
      <w:bookmarkStart w:id="20" w:name="tm_469790700"/>
      <w:r w:rsidRPr="002C76C1">
        <w:rPr>
          <w:sz w:val="22"/>
          <w:szCs w:val="22"/>
        </w:rPr>
        <w:t xml:space="preserve"> </w:t>
      </w:r>
      <w:bookmarkEnd w:id="2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53"/>
        <w:gridCol w:w="1022"/>
        <w:gridCol w:w="1107"/>
      </w:tblGrid>
      <w:tr w:rsidR="00986AE0" w:rsidRPr="00C8348E" w:rsidTr="00861A27">
        <w:trPr>
          <w:trHeight w:val="263"/>
        </w:trPr>
        <w:tc>
          <w:tcPr>
            <w:tcW w:w="6353" w:type="dxa"/>
            <w:shd w:val="clear" w:color="auto" w:fill="BFBFBF" w:themeFill="background1" w:themeFillShade="BF"/>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b/>
                <w:sz w:val="18"/>
                <w:szCs w:val="18"/>
              </w:rPr>
            </w:pPr>
            <w:r w:rsidRPr="00C8348E">
              <w:rPr>
                <w:rFonts w:ascii="Arial" w:hAnsi="Arial" w:cs="Arial"/>
                <w:b/>
                <w:sz w:val="18"/>
                <w:szCs w:val="18"/>
              </w:rPr>
              <w:t>DESCRIPTION</w:t>
            </w:r>
          </w:p>
        </w:tc>
        <w:tc>
          <w:tcPr>
            <w:tcW w:w="2129" w:type="dxa"/>
            <w:gridSpan w:val="2"/>
            <w:shd w:val="clear" w:color="auto" w:fill="BFBFBF" w:themeFill="background1" w:themeFillShade="BF"/>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b/>
                <w:sz w:val="18"/>
                <w:szCs w:val="18"/>
              </w:rPr>
            </w:pPr>
            <w:r w:rsidRPr="00C8348E">
              <w:rPr>
                <w:rFonts w:ascii="Arial" w:hAnsi="Arial" w:cs="Arial"/>
                <w:b/>
                <w:sz w:val="18"/>
                <w:szCs w:val="18"/>
              </w:rPr>
              <w:t>RESPONSE</w:t>
            </w:r>
          </w:p>
        </w:tc>
      </w:tr>
      <w:tr w:rsidR="00986AE0" w:rsidRPr="00C8348E" w:rsidTr="00861A27">
        <w:trPr>
          <w:trHeight w:val="2151"/>
        </w:trPr>
        <w:tc>
          <w:tcPr>
            <w:tcW w:w="6353" w:type="dxa"/>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sz w:val="18"/>
                <w:szCs w:val="18"/>
              </w:rPr>
            </w:pPr>
            <w:r w:rsidRPr="00C8348E">
              <w:rPr>
                <w:rFonts w:ascii="Arial" w:hAnsi="Arial" w:cs="Arial"/>
                <w:sz w:val="18"/>
                <w:szCs w:val="18"/>
              </w:rPr>
              <w:t>Corrective action to be taken</w:t>
            </w:r>
          </w:p>
        </w:tc>
        <w:tc>
          <w:tcPr>
            <w:tcW w:w="2129" w:type="dxa"/>
            <w:gridSpan w:val="2"/>
          </w:tcPr>
          <w:p w:rsidR="00986AE0" w:rsidRPr="00C8348E" w:rsidRDefault="00986AE0" w:rsidP="00861A27">
            <w:pPr>
              <w:pStyle w:val="ListParagraph"/>
              <w:keepNext/>
              <w:tabs>
                <w:tab w:val="left" w:pos="426"/>
                <w:tab w:val="center" w:pos="709"/>
              </w:tabs>
              <w:spacing w:line="260" w:lineRule="exact"/>
              <w:ind w:left="0"/>
              <w:rPr>
                <w:rFonts w:ascii="Arial" w:hAnsi="Arial" w:cs="Arial"/>
                <w:sz w:val="18"/>
                <w:szCs w:val="18"/>
              </w:rPr>
            </w:pPr>
            <w:r w:rsidRPr="00C8348E">
              <w:rPr>
                <w:rFonts w:ascii="Arial" w:hAnsi="Arial" w:cs="Arial"/>
                <w:sz w:val="18"/>
                <w:szCs w:val="18"/>
              </w:rPr>
              <w:t>The employee did not request approval for remunerative work outside the public service. Cases raised must be investigated and the appropriate steps taken.</w:t>
            </w:r>
          </w:p>
        </w:tc>
      </w:tr>
      <w:tr w:rsidR="00986AE0" w:rsidRPr="00C8348E" w:rsidTr="00861A27">
        <w:trPr>
          <w:trHeight w:val="263"/>
        </w:trPr>
        <w:tc>
          <w:tcPr>
            <w:tcW w:w="6353" w:type="dxa"/>
            <w:vMerge w:val="restart"/>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sz w:val="18"/>
                <w:szCs w:val="18"/>
              </w:rPr>
            </w:pPr>
            <w:r w:rsidRPr="00C8348E">
              <w:rPr>
                <w:rFonts w:ascii="Arial" w:hAnsi="Arial" w:cs="Arial"/>
                <w:sz w:val="18"/>
                <w:szCs w:val="18"/>
              </w:rPr>
              <w:t>Does the finding affect an amount disclosed in the financial statements</w:t>
            </w:r>
          </w:p>
        </w:tc>
        <w:tc>
          <w:tcPr>
            <w:tcW w:w="1022" w:type="dxa"/>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b/>
                <w:sz w:val="18"/>
                <w:szCs w:val="18"/>
              </w:rPr>
            </w:pPr>
            <w:r w:rsidRPr="00C8348E">
              <w:rPr>
                <w:rFonts w:ascii="Arial" w:hAnsi="Arial" w:cs="Arial"/>
                <w:b/>
                <w:sz w:val="18"/>
                <w:szCs w:val="18"/>
              </w:rPr>
              <w:t>Yes</w:t>
            </w:r>
          </w:p>
        </w:tc>
        <w:tc>
          <w:tcPr>
            <w:tcW w:w="1107" w:type="dxa"/>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b/>
                <w:sz w:val="18"/>
                <w:szCs w:val="18"/>
              </w:rPr>
            </w:pPr>
            <w:r w:rsidRPr="00C8348E">
              <w:rPr>
                <w:rFonts w:ascii="Arial" w:hAnsi="Arial" w:cs="Arial"/>
                <w:b/>
                <w:sz w:val="18"/>
                <w:szCs w:val="18"/>
              </w:rPr>
              <w:t>No</w:t>
            </w:r>
          </w:p>
        </w:tc>
      </w:tr>
      <w:tr w:rsidR="00986AE0" w:rsidRPr="00C8348E" w:rsidTr="00861A27">
        <w:trPr>
          <w:trHeight w:val="149"/>
        </w:trPr>
        <w:tc>
          <w:tcPr>
            <w:tcW w:w="6353" w:type="dxa"/>
            <w:vMerge/>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sz w:val="18"/>
                <w:szCs w:val="18"/>
              </w:rPr>
            </w:pPr>
          </w:p>
        </w:tc>
        <w:tc>
          <w:tcPr>
            <w:tcW w:w="1022" w:type="dxa"/>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sz w:val="18"/>
                <w:szCs w:val="18"/>
              </w:rPr>
            </w:pPr>
          </w:p>
        </w:tc>
        <w:tc>
          <w:tcPr>
            <w:tcW w:w="1107" w:type="dxa"/>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sz w:val="18"/>
                <w:szCs w:val="18"/>
              </w:rPr>
            </w:pPr>
            <w:r w:rsidRPr="00C8348E">
              <w:rPr>
                <w:rFonts w:ascii="Arial" w:hAnsi="Arial" w:cs="Arial"/>
                <w:sz w:val="18"/>
                <w:szCs w:val="18"/>
              </w:rPr>
              <w:t>x</w:t>
            </w:r>
          </w:p>
        </w:tc>
      </w:tr>
      <w:tr w:rsidR="00986AE0" w:rsidRPr="00C8348E" w:rsidTr="00861A27">
        <w:trPr>
          <w:trHeight w:val="263"/>
        </w:trPr>
        <w:tc>
          <w:tcPr>
            <w:tcW w:w="6353" w:type="dxa"/>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sz w:val="18"/>
                <w:szCs w:val="18"/>
              </w:rPr>
            </w:pPr>
            <w:r w:rsidRPr="00C8348E">
              <w:rPr>
                <w:rFonts w:ascii="Arial" w:hAnsi="Arial" w:cs="Arial"/>
                <w:sz w:val="18"/>
                <w:szCs w:val="18"/>
              </w:rPr>
              <w:t>If yes, what corrections will be made to the population</w:t>
            </w:r>
          </w:p>
        </w:tc>
        <w:tc>
          <w:tcPr>
            <w:tcW w:w="2129" w:type="dxa"/>
            <w:gridSpan w:val="2"/>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sz w:val="18"/>
                <w:szCs w:val="18"/>
              </w:rPr>
            </w:pPr>
            <w:r w:rsidRPr="00C8348E">
              <w:rPr>
                <w:rFonts w:ascii="Arial" w:hAnsi="Arial" w:cs="Arial"/>
                <w:sz w:val="18"/>
                <w:szCs w:val="18"/>
              </w:rPr>
              <w:t>NA</w:t>
            </w:r>
          </w:p>
        </w:tc>
      </w:tr>
      <w:tr w:rsidR="00986AE0" w:rsidRPr="00C8348E" w:rsidTr="00861A27">
        <w:trPr>
          <w:trHeight w:val="526"/>
        </w:trPr>
        <w:tc>
          <w:tcPr>
            <w:tcW w:w="6353" w:type="dxa"/>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sz w:val="18"/>
                <w:szCs w:val="18"/>
              </w:rPr>
            </w:pPr>
            <w:r w:rsidRPr="00C8348E">
              <w:rPr>
                <w:rFonts w:ascii="Arial" w:hAnsi="Arial" w:cs="Arial"/>
                <w:sz w:val="18"/>
                <w:szCs w:val="18"/>
              </w:rPr>
              <w:t xml:space="preserve">If yes and no corrections will be made, the reason why such a conclusion has been reached should be indicated. </w:t>
            </w:r>
          </w:p>
        </w:tc>
        <w:tc>
          <w:tcPr>
            <w:tcW w:w="2129" w:type="dxa"/>
            <w:gridSpan w:val="2"/>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sz w:val="18"/>
                <w:szCs w:val="18"/>
              </w:rPr>
            </w:pPr>
            <w:r w:rsidRPr="00C8348E">
              <w:rPr>
                <w:rFonts w:ascii="Arial" w:hAnsi="Arial" w:cs="Arial"/>
                <w:sz w:val="18"/>
                <w:szCs w:val="18"/>
              </w:rPr>
              <w:t>NA</w:t>
            </w:r>
          </w:p>
        </w:tc>
      </w:tr>
      <w:tr w:rsidR="00986AE0" w:rsidRPr="00C8348E" w:rsidTr="00861A27">
        <w:trPr>
          <w:trHeight w:val="263"/>
        </w:trPr>
        <w:tc>
          <w:tcPr>
            <w:tcW w:w="6353" w:type="dxa"/>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sz w:val="18"/>
                <w:szCs w:val="18"/>
              </w:rPr>
            </w:pPr>
            <w:r w:rsidRPr="00C8348E">
              <w:rPr>
                <w:rFonts w:ascii="Arial" w:hAnsi="Arial" w:cs="Arial"/>
                <w:sz w:val="18"/>
                <w:szCs w:val="18"/>
              </w:rPr>
              <w:t>Position of official responsible to take corrective actions</w:t>
            </w:r>
          </w:p>
        </w:tc>
        <w:tc>
          <w:tcPr>
            <w:tcW w:w="2129" w:type="dxa"/>
            <w:gridSpan w:val="2"/>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sz w:val="18"/>
                <w:szCs w:val="18"/>
              </w:rPr>
            </w:pPr>
          </w:p>
        </w:tc>
      </w:tr>
      <w:tr w:rsidR="00986AE0" w:rsidRPr="00C8348E" w:rsidTr="00861A27">
        <w:trPr>
          <w:trHeight w:val="263"/>
        </w:trPr>
        <w:tc>
          <w:tcPr>
            <w:tcW w:w="6353" w:type="dxa"/>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sz w:val="18"/>
                <w:szCs w:val="18"/>
              </w:rPr>
            </w:pPr>
            <w:r w:rsidRPr="00C8348E">
              <w:rPr>
                <w:rFonts w:ascii="Arial" w:hAnsi="Arial" w:cs="Arial"/>
                <w:sz w:val="18"/>
                <w:szCs w:val="18"/>
              </w:rPr>
              <w:t>Estimated completion date for corrective action</w:t>
            </w:r>
          </w:p>
        </w:tc>
        <w:tc>
          <w:tcPr>
            <w:tcW w:w="2129" w:type="dxa"/>
            <w:gridSpan w:val="2"/>
          </w:tcPr>
          <w:p w:rsidR="00986AE0" w:rsidRPr="00C8348E" w:rsidRDefault="00986AE0" w:rsidP="00861A27">
            <w:pPr>
              <w:pStyle w:val="ListParagraph"/>
              <w:keepNext/>
              <w:tabs>
                <w:tab w:val="left" w:pos="426"/>
                <w:tab w:val="center" w:pos="709"/>
              </w:tabs>
              <w:spacing w:line="260" w:lineRule="exact"/>
              <w:ind w:left="0"/>
              <w:jc w:val="both"/>
              <w:rPr>
                <w:rFonts w:ascii="Arial" w:hAnsi="Arial" w:cs="Arial"/>
                <w:sz w:val="18"/>
                <w:szCs w:val="18"/>
              </w:rPr>
            </w:pPr>
            <w:r w:rsidRPr="00C8348E">
              <w:rPr>
                <w:rFonts w:ascii="Arial" w:hAnsi="Arial" w:cs="Arial"/>
                <w:sz w:val="18"/>
                <w:szCs w:val="18"/>
              </w:rPr>
              <w:t>NA</w:t>
            </w:r>
          </w:p>
        </w:tc>
      </w:tr>
    </w:tbl>
    <w:p w:rsidR="00986AE0" w:rsidRPr="00CD1FA0" w:rsidRDefault="00986AE0" w:rsidP="00986AE0">
      <w:pPr>
        <w:keepNext/>
        <w:tabs>
          <w:tab w:val="left" w:pos="2595"/>
        </w:tabs>
        <w:spacing w:after="360" w:line="260" w:lineRule="exact"/>
        <w:ind w:left="360"/>
        <w:jc w:val="both"/>
        <w:rPr>
          <w:b/>
          <w:sz w:val="22"/>
          <w:szCs w:val="22"/>
        </w:rPr>
      </w:pPr>
      <w:r w:rsidRPr="00CD1FA0">
        <w:rPr>
          <w:b/>
          <w:sz w:val="22"/>
          <w:szCs w:val="22"/>
        </w:rPr>
        <w:tab/>
      </w:r>
    </w:p>
    <w:tbl>
      <w:tblPr>
        <w:tblW w:w="868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76"/>
        <w:gridCol w:w="1358"/>
        <w:gridCol w:w="1354"/>
      </w:tblGrid>
      <w:tr w:rsidR="00986AE0" w:rsidRPr="00C8348E" w:rsidTr="00861A27">
        <w:trPr>
          <w:trHeight w:val="242"/>
        </w:trPr>
        <w:tc>
          <w:tcPr>
            <w:tcW w:w="5976" w:type="dxa"/>
            <w:shd w:val="clear" w:color="auto" w:fill="BFBFBF" w:themeFill="background1" w:themeFillShade="BF"/>
          </w:tcPr>
          <w:p w:rsidR="00986AE0" w:rsidRPr="00C8348E" w:rsidRDefault="00986AE0" w:rsidP="00861A27">
            <w:pPr>
              <w:pStyle w:val="ListParagraph"/>
              <w:keepNext/>
              <w:tabs>
                <w:tab w:val="center" w:pos="709"/>
              </w:tabs>
              <w:spacing w:line="260" w:lineRule="exact"/>
              <w:ind w:left="0"/>
              <w:jc w:val="both"/>
              <w:rPr>
                <w:rFonts w:ascii="Arial" w:hAnsi="Arial" w:cs="Arial"/>
                <w:b/>
                <w:sz w:val="18"/>
                <w:szCs w:val="18"/>
              </w:rPr>
            </w:pPr>
            <w:r w:rsidRPr="00C8348E">
              <w:rPr>
                <w:rFonts w:ascii="Arial" w:hAnsi="Arial" w:cs="Arial"/>
                <w:b/>
                <w:sz w:val="18"/>
                <w:szCs w:val="18"/>
              </w:rPr>
              <w:t>DESCRIPTION</w:t>
            </w:r>
          </w:p>
        </w:tc>
        <w:tc>
          <w:tcPr>
            <w:tcW w:w="2712" w:type="dxa"/>
            <w:gridSpan w:val="2"/>
            <w:shd w:val="clear" w:color="auto" w:fill="BFBFBF" w:themeFill="background1" w:themeFillShade="BF"/>
          </w:tcPr>
          <w:p w:rsidR="00986AE0" w:rsidRPr="00C8348E" w:rsidRDefault="00986AE0" w:rsidP="00861A27">
            <w:pPr>
              <w:pStyle w:val="ListParagraph"/>
              <w:keepNext/>
              <w:tabs>
                <w:tab w:val="center" w:pos="709"/>
              </w:tabs>
              <w:spacing w:line="260" w:lineRule="exact"/>
              <w:ind w:left="0"/>
              <w:jc w:val="both"/>
              <w:rPr>
                <w:rFonts w:ascii="Arial" w:hAnsi="Arial" w:cs="Arial"/>
                <w:b/>
                <w:sz w:val="18"/>
                <w:szCs w:val="18"/>
              </w:rPr>
            </w:pPr>
            <w:r w:rsidRPr="00C8348E">
              <w:rPr>
                <w:rFonts w:ascii="Arial" w:hAnsi="Arial" w:cs="Arial"/>
                <w:b/>
                <w:sz w:val="18"/>
                <w:szCs w:val="18"/>
              </w:rPr>
              <w:t>RESPONSE</w:t>
            </w:r>
          </w:p>
        </w:tc>
      </w:tr>
      <w:tr w:rsidR="00986AE0" w:rsidRPr="00C8348E" w:rsidTr="00861A27">
        <w:trPr>
          <w:trHeight w:val="242"/>
        </w:trPr>
        <w:tc>
          <w:tcPr>
            <w:tcW w:w="5976" w:type="dxa"/>
            <w:vMerge w:val="restart"/>
          </w:tcPr>
          <w:p w:rsidR="00986AE0" w:rsidRPr="00C8348E" w:rsidRDefault="00986AE0" w:rsidP="00861A27">
            <w:pPr>
              <w:pStyle w:val="ListParagraph"/>
              <w:keepNext/>
              <w:tabs>
                <w:tab w:val="center" w:pos="709"/>
              </w:tabs>
              <w:spacing w:line="260" w:lineRule="exact"/>
              <w:ind w:left="0"/>
              <w:jc w:val="both"/>
              <w:rPr>
                <w:rFonts w:ascii="Arial" w:hAnsi="Arial" w:cs="Arial"/>
                <w:sz w:val="18"/>
                <w:szCs w:val="18"/>
              </w:rPr>
            </w:pPr>
            <w:r w:rsidRPr="00C8348E">
              <w:rPr>
                <w:rFonts w:ascii="Arial" w:hAnsi="Arial" w:cs="Arial"/>
                <w:sz w:val="18"/>
                <w:szCs w:val="18"/>
              </w:rPr>
              <w:t>Does management agree with the root cause indicated</w:t>
            </w:r>
          </w:p>
        </w:tc>
        <w:tc>
          <w:tcPr>
            <w:tcW w:w="1358" w:type="dxa"/>
          </w:tcPr>
          <w:p w:rsidR="00986AE0" w:rsidRPr="00C8348E" w:rsidRDefault="00986AE0" w:rsidP="00861A27">
            <w:pPr>
              <w:pStyle w:val="ListParagraph"/>
              <w:keepNext/>
              <w:tabs>
                <w:tab w:val="center" w:pos="709"/>
              </w:tabs>
              <w:spacing w:line="260" w:lineRule="exact"/>
              <w:ind w:left="0"/>
              <w:jc w:val="both"/>
              <w:rPr>
                <w:rFonts w:ascii="Arial" w:hAnsi="Arial" w:cs="Arial"/>
                <w:sz w:val="18"/>
                <w:szCs w:val="18"/>
              </w:rPr>
            </w:pPr>
            <w:r w:rsidRPr="00C8348E">
              <w:rPr>
                <w:rFonts w:ascii="Arial" w:hAnsi="Arial" w:cs="Arial"/>
                <w:b/>
                <w:sz w:val="18"/>
                <w:szCs w:val="18"/>
              </w:rPr>
              <w:t>Yes</w:t>
            </w:r>
          </w:p>
        </w:tc>
        <w:tc>
          <w:tcPr>
            <w:tcW w:w="1354" w:type="dxa"/>
          </w:tcPr>
          <w:p w:rsidR="00986AE0" w:rsidRPr="00C8348E" w:rsidRDefault="00986AE0" w:rsidP="00861A27">
            <w:pPr>
              <w:pStyle w:val="ListParagraph"/>
              <w:keepNext/>
              <w:tabs>
                <w:tab w:val="center" w:pos="709"/>
              </w:tabs>
              <w:spacing w:line="260" w:lineRule="exact"/>
              <w:ind w:left="0"/>
              <w:jc w:val="both"/>
              <w:rPr>
                <w:rFonts w:ascii="Arial" w:hAnsi="Arial" w:cs="Arial"/>
                <w:sz w:val="18"/>
                <w:szCs w:val="18"/>
              </w:rPr>
            </w:pPr>
            <w:r w:rsidRPr="00C8348E">
              <w:rPr>
                <w:rFonts w:ascii="Arial" w:hAnsi="Arial" w:cs="Arial"/>
                <w:b/>
                <w:sz w:val="18"/>
                <w:szCs w:val="18"/>
              </w:rPr>
              <w:t>No</w:t>
            </w:r>
          </w:p>
        </w:tc>
      </w:tr>
      <w:tr w:rsidR="00986AE0" w:rsidRPr="00C8348E" w:rsidTr="00861A27">
        <w:trPr>
          <w:trHeight w:val="137"/>
        </w:trPr>
        <w:tc>
          <w:tcPr>
            <w:tcW w:w="5976" w:type="dxa"/>
            <w:vMerge/>
          </w:tcPr>
          <w:p w:rsidR="00986AE0" w:rsidRPr="00C8348E" w:rsidRDefault="00986AE0" w:rsidP="00861A27">
            <w:pPr>
              <w:pStyle w:val="ListParagraph"/>
              <w:keepNext/>
              <w:tabs>
                <w:tab w:val="center" w:pos="709"/>
              </w:tabs>
              <w:spacing w:line="260" w:lineRule="exact"/>
              <w:ind w:left="0"/>
              <w:jc w:val="both"/>
              <w:rPr>
                <w:rFonts w:ascii="Arial" w:hAnsi="Arial" w:cs="Arial"/>
                <w:sz w:val="18"/>
                <w:szCs w:val="18"/>
              </w:rPr>
            </w:pPr>
          </w:p>
        </w:tc>
        <w:tc>
          <w:tcPr>
            <w:tcW w:w="1358" w:type="dxa"/>
          </w:tcPr>
          <w:p w:rsidR="00986AE0" w:rsidRPr="00C8348E" w:rsidRDefault="00986AE0" w:rsidP="00861A27">
            <w:pPr>
              <w:pStyle w:val="ListParagraph"/>
              <w:keepNext/>
              <w:tabs>
                <w:tab w:val="center" w:pos="709"/>
              </w:tabs>
              <w:spacing w:line="260" w:lineRule="exact"/>
              <w:ind w:left="0"/>
              <w:jc w:val="both"/>
              <w:rPr>
                <w:rFonts w:ascii="Arial" w:hAnsi="Arial" w:cs="Arial"/>
                <w:sz w:val="18"/>
                <w:szCs w:val="18"/>
              </w:rPr>
            </w:pPr>
          </w:p>
        </w:tc>
        <w:tc>
          <w:tcPr>
            <w:tcW w:w="1354" w:type="dxa"/>
          </w:tcPr>
          <w:p w:rsidR="00986AE0" w:rsidRPr="00C8348E" w:rsidRDefault="00986AE0" w:rsidP="00861A27">
            <w:pPr>
              <w:pStyle w:val="ListParagraph"/>
              <w:keepNext/>
              <w:tabs>
                <w:tab w:val="center" w:pos="709"/>
              </w:tabs>
              <w:spacing w:line="260" w:lineRule="exact"/>
              <w:ind w:left="0"/>
              <w:jc w:val="both"/>
              <w:rPr>
                <w:rFonts w:ascii="Arial" w:hAnsi="Arial" w:cs="Arial"/>
                <w:sz w:val="18"/>
                <w:szCs w:val="18"/>
              </w:rPr>
            </w:pPr>
            <w:r w:rsidRPr="00C8348E">
              <w:rPr>
                <w:rFonts w:ascii="Arial" w:hAnsi="Arial" w:cs="Arial"/>
                <w:sz w:val="18"/>
                <w:szCs w:val="18"/>
              </w:rPr>
              <w:t>x</w:t>
            </w:r>
          </w:p>
        </w:tc>
      </w:tr>
      <w:tr w:rsidR="00986AE0" w:rsidRPr="00C8348E" w:rsidTr="00861A27">
        <w:trPr>
          <w:trHeight w:val="2965"/>
        </w:trPr>
        <w:tc>
          <w:tcPr>
            <w:tcW w:w="5976" w:type="dxa"/>
          </w:tcPr>
          <w:p w:rsidR="00986AE0" w:rsidRPr="00C8348E" w:rsidRDefault="00986AE0" w:rsidP="00861A27">
            <w:pPr>
              <w:pStyle w:val="ListParagraph"/>
              <w:keepNext/>
              <w:tabs>
                <w:tab w:val="center" w:pos="709"/>
              </w:tabs>
              <w:spacing w:line="260" w:lineRule="exact"/>
              <w:ind w:left="0"/>
              <w:jc w:val="both"/>
              <w:rPr>
                <w:rFonts w:ascii="Arial" w:hAnsi="Arial" w:cs="Arial"/>
                <w:sz w:val="18"/>
                <w:szCs w:val="18"/>
              </w:rPr>
            </w:pPr>
            <w:r w:rsidRPr="00C8348E">
              <w:rPr>
                <w:rFonts w:ascii="Arial" w:hAnsi="Arial" w:cs="Arial"/>
                <w:sz w:val="18"/>
                <w:szCs w:val="18"/>
              </w:rPr>
              <w:t>If management does not agree with the root cause indicated, please provide the root cause according to management.</w:t>
            </w:r>
          </w:p>
        </w:tc>
        <w:tc>
          <w:tcPr>
            <w:tcW w:w="2712" w:type="dxa"/>
            <w:gridSpan w:val="2"/>
          </w:tcPr>
          <w:p w:rsidR="00986AE0" w:rsidRPr="00C8348E" w:rsidRDefault="00986AE0" w:rsidP="00861A27">
            <w:pPr>
              <w:pStyle w:val="ListParagraph"/>
              <w:keepNext/>
              <w:tabs>
                <w:tab w:val="center" w:pos="709"/>
              </w:tabs>
              <w:spacing w:line="260" w:lineRule="exact"/>
              <w:ind w:left="0"/>
              <w:rPr>
                <w:rFonts w:ascii="Arial" w:hAnsi="Arial" w:cs="Arial"/>
                <w:sz w:val="18"/>
                <w:szCs w:val="18"/>
              </w:rPr>
            </w:pPr>
            <w:r w:rsidRPr="00C8348E">
              <w:rPr>
                <w:rFonts w:ascii="Arial" w:hAnsi="Arial" w:cs="Arial"/>
                <w:sz w:val="18"/>
                <w:szCs w:val="18"/>
              </w:rPr>
              <w:t xml:space="preserve">The employee did not request approval for remunerative work outside the public service. The Department has a Policy on Conflict of Interest which encourages all employees to request approval before performing remunerative work. The Policy also encourages employees on levels 1 to 12 to disclose financial interest. SMS has a prescribed framework. </w:t>
            </w:r>
          </w:p>
        </w:tc>
      </w:tr>
    </w:tbl>
    <w:p w:rsidR="00986AE0" w:rsidRPr="002C76C1" w:rsidRDefault="00986AE0" w:rsidP="00986AE0">
      <w:pPr>
        <w:tabs>
          <w:tab w:val="center" w:pos="709"/>
        </w:tabs>
      </w:pPr>
    </w:p>
    <w:p w:rsidR="00986AE0" w:rsidRPr="002C76C1" w:rsidRDefault="00986AE0" w:rsidP="00986AE0">
      <w:pPr>
        <w:tabs>
          <w:tab w:val="left" w:pos="426"/>
          <w:tab w:val="center" w:pos="709"/>
        </w:tabs>
        <w:spacing w:after="120"/>
        <w:jc w:val="both"/>
        <w:rPr>
          <w:i/>
          <w:sz w:val="22"/>
          <w:szCs w:val="22"/>
        </w:rPr>
      </w:pPr>
      <w:r w:rsidRPr="002C76C1">
        <w:rPr>
          <w:i/>
          <w:sz w:val="22"/>
          <w:szCs w:val="22"/>
        </w:rPr>
        <w:t>Name:</w:t>
      </w:r>
      <w:r w:rsidRPr="002C76C1">
        <w:rPr>
          <w:rFonts w:eastAsia="Arial Unicode MS"/>
          <w:sz w:val="22"/>
          <w:szCs w:val="22"/>
        </w:rPr>
        <w:t xml:space="preserve">   R Mostert</w:t>
      </w:r>
    </w:p>
    <w:p w:rsidR="00986AE0" w:rsidRPr="002C76C1" w:rsidRDefault="00986AE0" w:rsidP="00986AE0">
      <w:pPr>
        <w:tabs>
          <w:tab w:val="left" w:pos="426"/>
          <w:tab w:val="center" w:pos="709"/>
        </w:tabs>
        <w:spacing w:after="120"/>
        <w:jc w:val="both"/>
        <w:rPr>
          <w:i/>
          <w:sz w:val="22"/>
          <w:szCs w:val="22"/>
        </w:rPr>
      </w:pPr>
      <w:r w:rsidRPr="002C76C1">
        <w:rPr>
          <w:i/>
          <w:sz w:val="22"/>
          <w:szCs w:val="22"/>
        </w:rPr>
        <w:t>Position:  D: HRA</w:t>
      </w:r>
    </w:p>
    <w:p w:rsidR="00986AE0" w:rsidRPr="002C76C1" w:rsidRDefault="00986AE0" w:rsidP="00986AE0">
      <w:pPr>
        <w:tabs>
          <w:tab w:val="center" w:pos="709"/>
        </w:tabs>
        <w:rPr>
          <w:i/>
          <w:sz w:val="22"/>
          <w:szCs w:val="22"/>
        </w:rPr>
      </w:pPr>
      <w:r w:rsidRPr="002C76C1">
        <w:rPr>
          <w:i/>
          <w:sz w:val="22"/>
          <w:szCs w:val="22"/>
        </w:rPr>
        <w:t>Date: 27/7/2012</w:t>
      </w:r>
    </w:p>
    <w:p w:rsidR="00986AE0" w:rsidRPr="002C76C1" w:rsidRDefault="00986AE0" w:rsidP="00986AE0">
      <w:pPr>
        <w:tabs>
          <w:tab w:val="center" w:pos="709"/>
        </w:tabs>
        <w:rPr>
          <w:i/>
          <w:sz w:val="22"/>
          <w:szCs w:val="22"/>
        </w:rPr>
      </w:pPr>
    </w:p>
    <w:p w:rsidR="00986AE0" w:rsidRPr="002C76C1" w:rsidRDefault="00986AE0" w:rsidP="00986AE0">
      <w:pPr>
        <w:tabs>
          <w:tab w:val="center" w:pos="709"/>
        </w:tabs>
        <w:rPr>
          <w:b/>
          <w:sz w:val="22"/>
          <w:szCs w:val="22"/>
        </w:rPr>
      </w:pPr>
    </w:p>
    <w:p w:rsidR="00986AE0" w:rsidRPr="002C76C1" w:rsidRDefault="00986AE0" w:rsidP="00986AE0">
      <w:pPr>
        <w:tabs>
          <w:tab w:val="center" w:pos="709"/>
        </w:tabs>
        <w:rPr>
          <w:b/>
          <w:sz w:val="22"/>
          <w:szCs w:val="22"/>
        </w:rPr>
      </w:pPr>
      <w:r w:rsidRPr="002C76C1">
        <w:rPr>
          <w:b/>
          <w:sz w:val="22"/>
          <w:szCs w:val="22"/>
        </w:rPr>
        <w:t>Auditor’s conclusion</w:t>
      </w:r>
    </w:p>
    <w:p w:rsidR="00986AE0" w:rsidRPr="002C76C1" w:rsidRDefault="00986AE0" w:rsidP="00986AE0">
      <w:pPr>
        <w:tabs>
          <w:tab w:val="center" w:pos="709"/>
        </w:tabs>
        <w:rPr>
          <w:sz w:val="22"/>
          <w:szCs w:val="22"/>
        </w:rPr>
      </w:pPr>
    </w:p>
    <w:p w:rsidR="00986AE0" w:rsidRPr="002C76C1" w:rsidRDefault="00986AE0" w:rsidP="00986AE0">
      <w:pPr>
        <w:tabs>
          <w:tab w:val="center" w:pos="709"/>
        </w:tabs>
        <w:rPr>
          <w:sz w:val="22"/>
          <w:szCs w:val="22"/>
        </w:rPr>
      </w:pPr>
      <w:r w:rsidRPr="002C76C1">
        <w:rPr>
          <w:sz w:val="22"/>
          <w:szCs w:val="22"/>
        </w:rPr>
        <w:t xml:space="preserve">The employees listed above have performed remunerative work outside the department. A request to perform remunerative work as submitted by the employees listed above was requested with RFI 245. No request to perform remunerative work was submitted for the employees listed above. </w:t>
      </w:r>
    </w:p>
    <w:p w:rsidR="00986AE0" w:rsidRPr="002C76C1" w:rsidRDefault="00986AE0" w:rsidP="00986AE0">
      <w:pPr>
        <w:tabs>
          <w:tab w:val="center" w:pos="709"/>
        </w:tabs>
        <w:rPr>
          <w:sz w:val="22"/>
          <w:szCs w:val="22"/>
        </w:rPr>
      </w:pPr>
    </w:p>
    <w:p w:rsidR="00986AE0" w:rsidRPr="002C76C1" w:rsidRDefault="00986AE0" w:rsidP="00986AE0">
      <w:pPr>
        <w:tabs>
          <w:tab w:val="center" w:pos="709"/>
        </w:tabs>
        <w:rPr>
          <w:sz w:val="22"/>
          <w:szCs w:val="22"/>
        </w:rPr>
      </w:pPr>
      <w:r w:rsidRPr="002C76C1">
        <w:rPr>
          <w:sz w:val="22"/>
          <w:szCs w:val="22"/>
        </w:rPr>
        <w:t xml:space="preserve">Although management is not in agreement with the finding and have provided their conflict of interest policy, the request to perform remunerative work by the employees listed above remains outstanding. </w:t>
      </w:r>
    </w:p>
    <w:p w:rsidR="00986AE0" w:rsidRPr="002C76C1" w:rsidRDefault="00986AE0" w:rsidP="00986AE0">
      <w:pPr>
        <w:tabs>
          <w:tab w:val="center" w:pos="709"/>
        </w:tabs>
        <w:rPr>
          <w:sz w:val="22"/>
          <w:szCs w:val="22"/>
        </w:rPr>
      </w:pPr>
    </w:p>
    <w:p w:rsidR="00986AE0" w:rsidRPr="002C76C1" w:rsidRDefault="00986AE0" w:rsidP="00986AE0">
      <w:pPr>
        <w:tabs>
          <w:tab w:val="center" w:pos="709"/>
        </w:tabs>
      </w:pPr>
      <w:r w:rsidRPr="002C76C1">
        <w:rPr>
          <w:sz w:val="22"/>
          <w:szCs w:val="22"/>
        </w:rPr>
        <w:t xml:space="preserve">The matter remains unresolved. </w:t>
      </w:r>
    </w:p>
    <w:p w:rsidR="00986AE0" w:rsidRPr="002C76C1" w:rsidRDefault="00986AE0" w:rsidP="00986AE0">
      <w:pPr>
        <w:tabs>
          <w:tab w:val="center" w:pos="709"/>
        </w:tabs>
      </w:pPr>
    </w:p>
    <w:p w:rsidR="00986AE0" w:rsidRPr="002C76C1" w:rsidRDefault="00986AE0" w:rsidP="00986AE0">
      <w:pPr>
        <w:tabs>
          <w:tab w:val="center" w:pos="709"/>
        </w:tabs>
      </w:pPr>
    </w:p>
    <w:p w:rsidR="00986AE0" w:rsidRPr="002C76C1" w:rsidRDefault="00986AE0" w:rsidP="00986AE0">
      <w:pPr>
        <w:tabs>
          <w:tab w:val="center" w:pos="709"/>
        </w:tabs>
      </w:pPr>
    </w:p>
    <w:p w:rsidR="00986AE0" w:rsidRPr="002C76C1" w:rsidRDefault="00986AE0" w:rsidP="00986AE0">
      <w:pPr>
        <w:tabs>
          <w:tab w:val="center" w:pos="709"/>
        </w:tabs>
      </w:pPr>
    </w:p>
    <w:p w:rsidR="00986AE0" w:rsidRPr="002C76C1" w:rsidRDefault="00986AE0" w:rsidP="00986AE0">
      <w:pPr>
        <w:tabs>
          <w:tab w:val="center" w:pos="709"/>
        </w:tabs>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pStyle w:val="ListParagraph"/>
        <w:rPr>
          <w:rFonts w:ascii="Arial" w:hAnsi="Arial" w:cs="Arial"/>
          <w:sz w:val="22"/>
          <w:szCs w:val="22"/>
        </w:rPr>
      </w:pPr>
    </w:p>
    <w:p w:rsidR="00986AE0" w:rsidRDefault="00986AE0"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Pr="007C0AE1" w:rsidRDefault="00616FA4" w:rsidP="006F5D2E">
      <w:pPr>
        <w:pStyle w:val="ListParagraph"/>
        <w:numPr>
          <w:ilvl w:val="0"/>
          <w:numId w:val="296"/>
        </w:numPr>
        <w:tabs>
          <w:tab w:val="center" w:pos="709"/>
        </w:tabs>
        <w:spacing w:after="360"/>
        <w:jc w:val="both"/>
        <w:rPr>
          <w:rFonts w:ascii="Arial" w:hAnsi="Arial" w:cs="Arial"/>
          <w:b/>
          <w:bCs/>
          <w:color w:val="FF0000"/>
          <w:sz w:val="22"/>
          <w:szCs w:val="22"/>
        </w:rPr>
      </w:pPr>
      <w:r w:rsidRPr="007C0AE1">
        <w:rPr>
          <w:rFonts w:ascii="Arial" w:hAnsi="Arial" w:cs="Arial"/>
          <w:b/>
          <w:bCs/>
          <w:sz w:val="22"/>
          <w:szCs w:val="22"/>
        </w:rPr>
        <w:t xml:space="preserve">Limitation of scope – Loftside </w:t>
      </w:r>
      <w:r w:rsidRPr="007C0AE1">
        <w:rPr>
          <w:rFonts w:ascii="Arial" w:hAnsi="Arial" w:cs="Arial"/>
          <w:b/>
          <w:bCs/>
          <w:color w:val="FF0000"/>
          <w:sz w:val="22"/>
          <w:szCs w:val="22"/>
        </w:rPr>
        <w:t>Ex 260</w:t>
      </w:r>
    </w:p>
    <w:p w:rsidR="00616FA4" w:rsidRPr="002C76C1" w:rsidRDefault="00616FA4" w:rsidP="00616FA4">
      <w:pPr>
        <w:tabs>
          <w:tab w:val="center" w:pos="709"/>
        </w:tabs>
        <w:spacing w:after="120"/>
        <w:jc w:val="both"/>
        <w:rPr>
          <w:b/>
          <w:bCs/>
          <w:sz w:val="22"/>
          <w:szCs w:val="22"/>
        </w:rPr>
      </w:pPr>
      <w:r w:rsidRPr="002C76C1">
        <w:rPr>
          <w:b/>
          <w:bCs/>
          <w:sz w:val="22"/>
          <w:szCs w:val="22"/>
        </w:rPr>
        <w:t xml:space="preserve">Audit Finding </w:t>
      </w:r>
    </w:p>
    <w:p w:rsidR="00616FA4" w:rsidRPr="002C76C1" w:rsidRDefault="00616FA4" w:rsidP="00616FA4">
      <w:pPr>
        <w:pStyle w:val="NormalWeb"/>
        <w:tabs>
          <w:tab w:val="center" w:pos="709"/>
        </w:tabs>
        <w:rPr>
          <w:rFonts w:ascii="Arial" w:hAnsi="Arial" w:cs="Arial"/>
          <w:b/>
          <w:bCs/>
          <w:sz w:val="22"/>
          <w:szCs w:val="22"/>
        </w:rPr>
      </w:pPr>
    </w:p>
    <w:p w:rsidR="00616FA4" w:rsidRPr="002C76C1" w:rsidRDefault="00616FA4" w:rsidP="00616FA4">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616FA4" w:rsidRPr="002C76C1" w:rsidRDefault="00616FA4" w:rsidP="00616FA4">
      <w:pPr>
        <w:pStyle w:val="NormalWeb"/>
        <w:tabs>
          <w:tab w:val="center" w:pos="709"/>
        </w:tabs>
        <w:rPr>
          <w:rFonts w:ascii="Arial" w:hAnsi="Arial" w:cs="Arial"/>
          <w:sz w:val="22"/>
          <w:szCs w:val="22"/>
        </w:rPr>
      </w:pPr>
    </w:p>
    <w:p w:rsidR="00616FA4" w:rsidRPr="002C76C1" w:rsidRDefault="00616FA4" w:rsidP="00616FA4">
      <w:pPr>
        <w:pStyle w:val="NormalWeb"/>
        <w:widowControl/>
        <w:tabs>
          <w:tab w:val="left" w:pos="360"/>
          <w:tab w:val="center" w:pos="709"/>
        </w:tabs>
        <w:rPr>
          <w:rFonts w:ascii="Arial" w:hAnsi="Arial" w:cs="Arial"/>
          <w:color w:val="000000"/>
          <w:sz w:val="22"/>
          <w:szCs w:val="22"/>
        </w:rPr>
      </w:pPr>
      <w:r>
        <w:rPr>
          <w:rFonts w:ascii="Arial" w:hAnsi="Arial" w:cs="Arial"/>
          <w:color w:val="000000"/>
          <w:sz w:val="22"/>
          <w:szCs w:val="22"/>
        </w:rPr>
        <w:t xml:space="preserve">a) </w:t>
      </w:r>
      <w:r w:rsidRPr="002C76C1">
        <w:rPr>
          <w:rFonts w:ascii="Arial" w:hAnsi="Arial" w:cs="Arial"/>
          <w:color w:val="000000"/>
          <w:sz w:val="22"/>
          <w:szCs w:val="22"/>
        </w:rPr>
        <w:t>Public Finance Management Act sections 40 and 41 states the following:</w:t>
      </w:r>
    </w:p>
    <w:p w:rsidR="00616FA4" w:rsidRPr="002C76C1" w:rsidRDefault="00616FA4" w:rsidP="00616FA4">
      <w:pPr>
        <w:pStyle w:val="NormalWeb"/>
        <w:tabs>
          <w:tab w:val="center" w:pos="709"/>
        </w:tabs>
        <w:ind w:left="284"/>
        <w:rPr>
          <w:rFonts w:ascii="Arial" w:hAnsi="Arial" w:cs="Arial"/>
          <w:color w:val="000000"/>
          <w:sz w:val="22"/>
          <w:szCs w:val="22"/>
        </w:rPr>
      </w:pPr>
    </w:p>
    <w:p w:rsidR="00616FA4" w:rsidRPr="002C76C1" w:rsidRDefault="00616FA4" w:rsidP="00616FA4">
      <w:pPr>
        <w:pStyle w:val="NormalWeb"/>
        <w:widowControl/>
        <w:tabs>
          <w:tab w:val="center" w:pos="709"/>
        </w:tabs>
        <w:ind w:left="720"/>
        <w:rPr>
          <w:rFonts w:ascii="Arial" w:hAnsi="Arial" w:cs="Arial"/>
          <w:color w:val="000000"/>
          <w:sz w:val="22"/>
          <w:szCs w:val="22"/>
        </w:rPr>
      </w:pPr>
      <w:r w:rsidRPr="002C76C1">
        <w:rPr>
          <w:rFonts w:ascii="Arial" w:hAnsi="Arial" w:cs="Arial"/>
          <w:color w:val="000000"/>
          <w:sz w:val="22"/>
          <w:szCs w:val="22"/>
        </w:rPr>
        <w:t>section 40(1)</w:t>
      </w:r>
    </w:p>
    <w:p w:rsidR="00616FA4" w:rsidRPr="002C76C1" w:rsidRDefault="00616FA4" w:rsidP="00616FA4">
      <w:pPr>
        <w:pStyle w:val="NormalWeb"/>
        <w:tabs>
          <w:tab w:val="center" w:pos="709"/>
        </w:tabs>
        <w:ind w:left="284"/>
        <w:rPr>
          <w:rFonts w:ascii="Arial" w:hAnsi="Arial" w:cs="Arial"/>
          <w:color w:val="000000"/>
          <w:sz w:val="22"/>
          <w:szCs w:val="22"/>
        </w:rPr>
      </w:pPr>
    </w:p>
    <w:p w:rsidR="00616FA4" w:rsidRPr="002C76C1" w:rsidRDefault="00616FA4" w:rsidP="00616FA4">
      <w:pPr>
        <w:pStyle w:val="lg-a-1"/>
        <w:tabs>
          <w:tab w:val="center" w:pos="709"/>
        </w:tabs>
        <w:spacing w:before="0"/>
        <w:ind w:left="1080" w:firstLine="0"/>
        <w:rPr>
          <w:rFonts w:ascii="Arial" w:hAnsi="Arial" w:cs="Arial"/>
          <w:i/>
          <w:sz w:val="22"/>
          <w:szCs w:val="22"/>
        </w:rPr>
      </w:pPr>
      <w:r w:rsidRPr="002C76C1">
        <w:rPr>
          <w:rFonts w:ascii="Arial" w:hAnsi="Arial" w:cs="Arial"/>
          <w:i/>
          <w:sz w:val="22"/>
          <w:szCs w:val="22"/>
        </w:rPr>
        <w:t xml:space="preserve">“The accounting officer for a department, trading entity or constitutional institution- </w:t>
      </w:r>
    </w:p>
    <w:p w:rsidR="00616FA4" w:rsidRPr="002C76C1" w:rsidRDefault="00616FA4" w:rsidP="00616FA4">
      <w:pPr>
        <w:pStyle w:val="lg-a-1"/>
        <w:tabs>
          <w:tab w:val="center" w:pos="709"/>
        </w:tabs>
        <w:spacing w:before="0"/>
        <w:ind w:left="1080" w:firstLine="0"/>
        <w:rPr>
          <w:rFonts w:ascii="Arial" w:hAnsi="Arial" w:cs="Arial"/>
          <w:i/>
          <w:sz w:val="22"/>
          <w:szCs w:val="22"/>
        </w:rPr>
      </w:pPr>
    </w:p>
    <w:p w:rsidR="00616FA4" w:rsidRPr="002C76C1" w:rsidRDefault="00616FA4" w:rsidP="00616FA4">
      <w:pPr>
        <w:pStyle w:val="lg-a-1"/>
        <w:tabs>
          <w:tab w:val="center" w:pos="709"/>
        </w:tabs>
        <w:spacing w:before="0"/>
        <w:ind w:left="1440" w:hanging="360"/>
        <w:rPr>
          <w:rFonts w:ascii="Arial" w:hAnsi="Arial" w:cs="Arial"/>
          <w:i/>
          <w:sz w:val="22"/>
          <w:szCs w:val="22"/>
        </w:rPr>
      </w:pPr>
      <w:r w:rsidRPr="002C76C1">
        <w:rPr>
          <w:rFonts w:ascii="Arial" w:hAnsi="Arial" w:cs="Arial"/>
          <w:i/>
          <w:sz w:val="22"/>
          <w:szCs w:val="22"/>
        </w:rPr>
        <w:t>(a)</w:t>
      </w:r>
      <w:r w:rsidRPr="002C76C1">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616FA4" w:rsidRPr="002C76C1" w:rsidRDefault="00616FA4" w:rsidP="00616FA4">
      <w:pPr>
        <w:pStyle w:val="lg-a-1"/>
        <w:tabs>
          <w:tab w:val="center" w:pos="709"/>
        </w:tabs>
        <w:spacing w:before="0"/>
        <w:ind w:left="270" w:firstLine="0"/>
        <w:rPr>
          <w:rFonts w:ascii="Arial" w:hAnsi="Arial" w:cs="Arial"/>
          <w:i/>
          <w:sz w:val="22"/>
          <w:szCs w:val="22"/>
        </w:rPr>
      </w:pPr>
    </w:p>
    <w:p w:rsidR="00616FA4" w:rsidRPr="002C76C1" w:rsidRDefault="00616FA4" w:rsidP="00616FA4">
      <w:pPr>
        <w:pStyle w:val="NormalWeb"/>
        <w:widowControl/>
        <w:tabs>
          <w:tab w:val="center" w:pos="709"/>
        </w:tabs>
        <w:ind w:left="720"/>
        <w:rPr>
          <w:rFonts w:ascii="Arial" w:hAnsi="Arial" w:cs="Arial"/>
          <w:color w:val="000000"/>
          <w:sz w:val="22"/>
          <w:szCs w:val="22"/>
        </w:rPr>
      </w:pPr>
      <w:r w:rsidRPr="002C76C1">
        <w:rPr>
          <w:rFonts w:ascii="Arial" w:hAnsi="Arial" w:cs="Arial"/>
          <w:color w:val="000000"/>
          <w:sz w:val="22"/>
          <w:szCs w:val="22"/>
        </w:rPr>
        <w:t>section 41</w:t>
      </w:r>
    </w:p>
    <w:p w:rsidR="00616FA4" w:rsidRPr="002C76C1" w:rsidRDefault="00616FA4" w:rsidP="00616FA4">
      <w:pPr>
        <w:pStyle w:val="NormalWeb"/>
        <w:tabs>
          <w:tab w:val="center" w:pos="709"/>
        </w:tabs>
        <w:rPr>
          <w:rFonts w:ascii="Arial" w:hAnsi="Arial" w:cs="Arial"/>
          <w:i/>
          <w:color w:val="000000"/>
          <w:sz w:val="22"/>
          <w:szCs w:val="22"/>
          <w:lang w:val="en-GB"/>
        </w:rPr>
      </w:pPr>
    </w:p>
    <w:p w:rsidR="00616FA4" w:rsidRPr="002C76C1" w:rsidRDefault="00616FA4" w:rsidP="00616FA4">
      <w:pPr>
        <w:pStyle w:val="NormalWeb"/>
        <w:tabs>
          <w:tab w:val="center" w:pos="709"/>
        </w:tabs>
        <w:ind w:left="1080"/>
        <w:rPr>
          <w:rFonts w:ascii="Arial" w:hAnsi="Arial" w:cs="Arial"/>
          <w:i/>
          <w:color w:val="000000"/>
          <w:sz w:val="22"/>
          <w:szCs w:val="22"/>
        </w:rPr>
      </w:pPr>
      <w:r w:rsidRPr="002C76C1">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616FA4" w:rsidRPr="002C76C1" w:rsidRDefault="00616FA4" w:rsidP="00616FA4">
      <w:pPr>
        <w:pStyle w:val="NormalWeb"/>
        <w:widowControl/>
        <w:tabs>
          <w:tab w:val="center" w:pos="709"/>
        </w:tabs>
        <w:spacing w:before="300"/>
        <w:rPr>
          <w:rFonts w:ascii="Arial" w:hAnsi="Arial" w:cs="Arial"/>
          <w:sz w:val="22"/>
          <w:szCs w:val="22"/>
        </w:rPr>
      </w:pPr>
      <w:r>
        <w:rPr>
          <w:rFonts w:ascii="Arial" w:hAnsi="Arial" w:cs="Arial"/>
          <w:sz w:val="22"/>
          <w:szCs w:val="22"/>
        </w:rPr>
        <w:t xml:space="preserve">b) </w:t>
      </w:r>
      <w:r w:rsidRPr="002C76C1">
        <w:rPr>
          <w:rFonts w:ascii="Arial" w:hAnsi="Arial" w:cs="Arial"/>
          <w:sz w:val="22"/>
          <w:szCs w:val="22"/>
        </w:rPr>
        <w:t>Treasury Regulations 17.2.1 states:</w:t>
      </w:r>
    </w:p>
    <w:p w:rsidR="00616FA4" w:rsidRPr="002C76C1" w:rsidRDefault="00616FA4" w:rsidP="00616FA4">
      <w:pPr>
        <w:pStyle w:val="NormalWeb"/>
        <w:tabs>
          <w:tab w:val="center" w:pos="709"/>
        </w:tabs>
        <w:spacing w:before="300"/>
        <w:ind w:left="360"/>
        <w:rPr>
          <w:rFonts w:ascii="Arial" w:hAnsi="Arial" w:cs="Arial"/>
          <w:i/>
          <w:sz w:val="22"/>
          <w:szCs w:val="22"/>
        </w:rPr>
      </w:pPr>
      <w:r w:rsidRPr="002C76C1">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616FA4" w:rsidRPr="002C76C1" w:rsidRDefault="00616FA4" w:rsidP="006F5D2E">
      <w:pPr>
        <w:pStyle w:val="NormalWeb"/>
        <w:widowControl/>
        <w:numPr>
          <w:ilvl w:val="0"/>
          <w:numId w:val="261"/>
        </w:numPr>
        <w:tabs>
          <w:tab w:val="center" w:pos="709"/>
        </w:tabs>
        <w:spacing w:before="300"/>
        <w:rPr>
          <w:rFonts w:ascii="Arial" w:hAnsi="Arial" w:cs="Arial"/>
          <w:i/>
          <w:sz w:val="22"/>
          <w:szCs w:val="22"/>
        </w:rPr>
      </w:pPr>
      <w:r w:rsidRPr="002C76C1">
        <w:rPr>
          <w:rFonts w:ascii="Arial" w:hAnsi="Arial" w:cs="Arial"/>
          <w:i/>
          <w:sz w:val="22"/>
          <w:szCs w:val="22"/>
        </w:rPr>
        <w:t>information relating to one financial year – for one year after the audit report for the financial year in question has been tabled in Parliament or the provincial legislature; or</w:t>
      </w:r>
    </w:p>
    <w:p w:rsidR="00616FA4" w:rsidRPr="002C76C1" w:rsidRDefault="00616FA4" w:rsidP="006F5D2E">
      <w:pPr>
        <w:pStyle w:val="NormalWeb"/>
        <w:widowControl/>
        <w:numPr>
          <w:ilvl w:val="0"/>
          <w:numId w:val="261"/>
        </w:numPr>
        <w:tabs>
          <w:tab w:val="center" w:pos="709"/>
        </w:tabs>
        <w:spacing w:before="300"/>
        <w:rPr>
          <w:rFonts w:ascii="Arial" w:hAnsi="Arial" w:cs="Arial"/>
          <w:i/>
          <w:sz w:val="22"/>
          <w:szCs w:val="22"/>
        </w:rPr>
      </w:pPr>
      <w:r w:rsidRPr="002C76C1">
        <w:rPr>
          <w:rFonts w:ascii="Arial" w:hAnsi="Arial" w:cs="Arial"/>
          <w:i/>
          <w:sz w:val="22"/>
          <w:szCs w:val="22"/>
        </w:rPr>
        <w:t>information relating to more than one financial year – for one after the date of the audit report for the last of the financial years to which the information relates.”</w:t>
      </w:r>
    </w:p>
    <w:p w:rsidR="00616FA4" w:rsidRPr="002C76C1" w:rsidRDefault="00616FA4" w:rsidP="00616FA4">
      <w:pPr>
        <w:tabs>
          <w:tab w:val="center" w:pos="709"/>
        </w:tabs>
        <w:spacing w:after="120"/>
        <w:jc w:val="both"/>
        <w:rPr>
          <w:b/>
          <w:bCs/>
          <w:sz w:val="22"/>
          <w:szCs w:val="22"/>
        </w:rPr>
      </w:pPr>
    </w:p>
    <w:p w:rsidR="00616FA4" w:rsidRPr="002C76C1" w:rsidRDefault="00616FA4" w:rsidP="00616FA4">
      <w:pPr>
        <w:tabs>
          <w:tab w:val="left" w:pos="360"/>
          <w:tab w:val="center" w:pos="709"/>
        </w:tabs>
        <w:autoSpaceDE w:val="0"/>
        <w:autoSpaceDN w:val="0"/>
        <w:adjustRightInd w:val="0"/>
        <w:rPr>
          <w:sz w:val="22"/>
          <w:szCs w:val="22"/>
        </w:rPr>
      </w:pPr>
      <w:r w:rsidRPr="002C76C1">
        <w:rPr>
          <w:sz w:val="22"/>
          <w:szCs w:val="22"/>
        </w:rPr>
        <w:t>The following deviation has been noted:</w:t>
      </w:r>
    </w:p>
    <w:p w:rsidR="00616FA4" w:rsidRPr="002C76C1" w:rsidRDefault="00616FA4" w:rsidP="00616FA4">
      <w:pPr>
        <w:tabs>
          <w:tab w:val="center" w:pos="709"/>
        </w:tabs>
        <w:autoSpaceDE w:val="0"/>
        <w:autoSpaceDN w:val="0"/>
        <w:adjustRightInd w:val="0"/>
        <w:jc w:val="both"/>
        <w:rPr>
          <w:sz w:val="22"/>
          <w:szCs w:val="22"/>
        </w:rPr>
      </w:pPr>
    </w:p>
    <w:p w:rsidR="00616FA4" w:rsidRPr="002C76C1" w:rsidRDefault="00616FA4" w:rsidP="00616FA4">
      <w:pPr>
        <w:pStyle w:val="NormalWeb"/>
        <w:tabs>
          <w:tab w:val="center" w:pos="709"/>
        </w:tabs>
        <w:rPr>
          <w:rFonts w:ascii="Arial" w:hAnsi="Arial" w:cs="Arial"/>
          <w:sz w:val="22"/>
          <w:szCs w:val="22"/>
        </w:rPr>
      </w:pPr>
      <w:r w:rsidRPr="002C76C1">
        <w:rPr>
          <w:rFonts w:ascii="Arial" w:hAnsi="Arial" w:cs="Arial"/>
          <w:sz w:val="22"/>
          <w:szCs w:val="22"/>
        </w:rPr>
        <w:t xml:space="preserve">The information as indicted below was requested in the prior year, but was not submitted and resulted in a limitation of scope. </w:t>
      </w:r>
    </w:p>
    <w:p w:rsidR="00616FA4" w:rsidRPr="002C76C1" w:rsidRDefault="00616FA4" w:rsidP="00616FA4">
      <w:pPr>
        <w:pStyle w:val="NormalWeb"/>
        <w:tabs>
          <w:tab w:val="center" w:pos="709"/>
        </w:tabs>
        <w:ind w:left="540"/>
        <w:rPr>
          <w:rFonts w:ascii="Arial" w:hAnsi="Arial" w:cs="Arial"/>
          <w:sz w:val="22"/>
          <w:szCs w:val="22"/>
        </w:rPr>
      </w:pPr>
    </w:p>
    <w:tbl>
      <w:tblPr>
        <w:tblW w:w="9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07"/>
        <w:gridCol w:w="1994"/>
        <w:gridCol w:w="2203"/>
      </w:tblGrid>
      <w:tr w:rsidR="00616FA4" w:rsidRPr="007C0AE1" w:rsidTr="00861A27">
        <w:trPr>
          <w:trHeight w:val="257"/>
        </w:trPr>
        <w:tc>
          <w:tcPr>
            <w:tcW w:w="4907" w:type="dxa"/>
            <w:shd w:val="clear" w:color="auto" w:fill="BFBFBF" w:themeFill="background1" w:themeFillShade="BF"/>
          </w:tcPr>
          <w:p w:rsidR="00616FA4" w:rsidRPr="007C0AE1" w:rsidRDefault="00616FA4" w:rsidP="00861A27">
            <w:pPr>
              <w:pStyle w:val="NormalWeb"/>
              <w:tabs>
                <w:tab w:val="center" w:pos="709"/>
              </w:tabs>
              <w:rPr>
                <w:rFonts w:ascii="Arial" w:hAnsi="Arial" w:cs="Arial"/>
                <w:b/>
                <w:sz w:val="18"/>
                <w:szCs w:val="18"/>
                <w:lang w:val="en-ZA"/>
              </w:rPr>
            </w:pPr>
            <w:r w:rsidRPr="007C0AE1">
              <w:rPr>
                <w:rFonts w:ascii="Arial" w:hAnsi="Arial" w:cs="Arial"/>
                <w:b/>
                <w:sz w:val="18"/>
                <w:szCs w:val="18"/>
                <w:lang w:val="en-ZA"/>
              </w:rPr>
              <w:t>BEN NAME</w:t>
            </w:r>
          </w:p>
        </w:tc>
        <w:tc>
          <w:tcPr>
            <w:tcW w:w="1994" w:type="dxa"/>
            <w:shd w:val="clear" w:color="auto" w:fill="BFBFBF" w:themeFill="background1" w:themeFillShade="BF"/>
          </w:tcPr>
          <w:p w:rsidR="00616FA4" w:rsidRPr="007C0AE1" w:rsidRDefault="00616FA4" w:rsidP="00861A27">
            <w:pPr>
              <w:pStyle w:val="NormalWeb"/>
              <w:tabs>
                <w:tab w:val="center" w:pos="709"/>
              </w:tabs>
              <w:rPr>
                <w:rFonts w:ascii="Arial" w:hAnsi="Arial" w:cs="Arial"/>
                <w:b/>
                <w:sz w:val="18"/>
                <w:szCs w:val="18"/>
                <w:lang w:val="en-ZA"/>
              </w:rPr>
            </w:pPr>
            <w:r w:rsidRPr="007C0AE1">
              <w:rPr>
                <w:rFonts w:ascii="Arial" w:hAnsi="Arial" w:cs="Arial"/>
                <w:b/>
                <w:sz w:val="18"/>
                <w:szCs w:val="18"/>
                <w:lang w:val="en-ZA"/>
              </w:rPr>
              <w:t>FANO</w:t>
            </w:r>
          </w:p>
        </w:tc>
        <w:tc>
          <w:tcPr>
            <w:tcW w:w="2203" w:type="dxa"/>
            <w:shd w:val="clear" w:color="auto" w:fill="BFBFBF" w:themeFill="background1" w:themeFillShade="BF"/>
            <w:vAlign w:val="bottom"/>
          </w:tcPr>
          <w:p w:rsidR="00616FA4" w:rsidRPr="007C0AE1" w:rsidRDefault="00616FA4" w:rsidP="00861A27">
            <w:pPr>
              <w:pStyle w:val="NormalWeb"/>
              <w:tabs>
                <w:tab w:val="center" w:pos="709"/>
              </w:tabs>
              <w:rPr>
                <w:rFonts w:ascii="Arial" w:hAnsi="Arial" w:cs="Arial"/>
                <w:b/>
                <w:sz w:val="18"/>
                <w:szCs w:val="18"/>
                <w:lang w:val="en-ZA"/>
              </w:rPr>
            </w:pPr>
            <w:r w:rsidRPr="007C0AE1">
              <w:rPr>
                <w:rFonts w:ascii="Arial" w:hAnsi="Arial" w:cs="Arial"/>
                <w:b/>
                <w:sz w:val="18"/>
                <w:szCs w:val="18"/>
                <w:lang w:val="en-ZA"/>
              </w:rPr>
              <w:t>R</w:t>
            </w:r>
          </w:p>
        </w:tc>
      </w:tr>
      <w:tr w:rsidR="00616FA4" w:rsidRPr="007C0AE1" w:rsidTr="00861A27">
        <w:trPr>
          <w:trHeight w:val="239"/>
        </w:trPr>
        <w:tc>
          <w:tcPr>
            <w:tcW w:w="4907" w:type="dxa"/>
          </w:tcPr>
          <w:p w:rsidR="00616FA4" w:rsidRPr="007C0AE1" w:rsidRDefault="00616FA4" w:rsidP="00861A27">
            <w:pPr>
              <w:pStyle w:val="NormalWeb"/>
              <w:tabs>
                <w:tab w:val="center" w:pos="709"/>
              </w:tabs>
              <w:rPr>
                <w:rFonts w:ascii="Arial" w:hAnsi="Arial" w:cs="Arial"/>
                <w:sz w:val="18"/>
                <w:szCs w:val="18"/>
                <w:lang w:val="en-ZA"/>
              </w:rPr>
            </w:pPr>
            <w:r w:rsidRPr="007C0AE1">
              <w:rPr>
                <w:rFonts w:ascii="Arial" w:hAnsi="Arial" w:cs="Arial"/>
                <w:sz w:val="18"/>
                <w:szCs w:val="18"/>
                <w:lang w:val="en-ZA"/>
              </w:rPr>
              <w:t>LOFTSIDE TRADING</w:t>
            </w:r>
          </w:p>
        </w:tc>
        <w:tc>
          <w:tcPr>
            <w:tcW w:w="1994" w:type="dxa"/>
            <w:vAlign w:val="bottom"/>
          </w:tcPr>
          <w:p w:rsidR="00616FA4" w:rsidRPr="007C0AE1" w:rsidRDefault="00616FA4" w:rsidP="00861A27">
            <w:pPr>
              <w:pStyle w:val="NormalWeb"/>
              <w:tabs>
                <w:tab w:val="center" w:pos="709"/>
              </w:tabs>
              <w:rPr>
                <w:rFonts w:ascii="Arial" w:hAnsi="Arial" w:cs="Arial"/>
                <w:sz w:val="18"/>
                <w:szCs w:val="18"/>
                <w:lang w:val="en-ZA"/>
              </w:rPr>
            </w:pPr>
            <w:r w:rsidRPr="007C0AE1">
              <w:rPr>
                <w:rFonts w:ascii="Arial" w:hAnsi="Arial" w:cs="Arial"/>
                <w:sz w:val="18"/>
                <w:szCs w:val="18"/>
                <w:lang w:val="en-ZA"/>
              </w:rPr>
              <w:t>137531</w:t>
            </w:r>
          </w:p>
        </w:tc>
        <w:tc>
          <w:tcPr>
            <w:tcW w:w="2203" w:type="dxa"/>
            <w:vAlign w:val="bottom"/>
          </w:tcPr>
          <w:p w:rsidR="00616FA4" w:rsidRPr="007C0AE1" w:rsidRDefault="00616FA4" w:rsidP="00861A27">
            <w:pPr>
              <w:pStyle w:val="NormalWeb"/>
              <w:tabs>
                <w:tab w:val="center" w:pos="709"/>
              </w:tabs>
              <w:rPr>
                <w:rFonts w:ascii="Arial" w:hAnsi="Arial" w:cs="Arial"/>
                <w:sz w:val="18"/>
                <w:szCs w:val="18"/>
                <w:lang w:val="en-ZA"/>
              </w:rPr>
            </w:pPr>
            <w:r w:rsidRPr="007C0AE1">
              <w:rPr>
                <w:rFonts w:ascii="Arial" w:hAnsi="Arial" w:cs="Arial"/>
                <w:sz w:val="18"/>
                <w:szCs w:val="18"/>
                <w:lang w:val="en-ZA"/>
              </w:rPr>
              <w:t>366 211,30</w:t>
            </w:r>
          </w:p>
        </w:tc>
      </w:tr>
      <w:tr w:rsidR="00616FA4" w:rsidRPr="007C0AE1" w:rsidTr="00861A27">
        <w:trPr>
          <w:trHeight w:val="257"/>
        </w:trPr>
        <w:tc>
          <w:tcPr>
            <w:tcW w:w="4907" w:type="dxa"/>
          </w:tcPr>
          <w:p w:rsidR="00616FA4" w:rsidRPr="007C0AE1" w:rsidRDefault="00616FA4" w:rsidP="00861A27">
            <w:pPr>
              <w:pStyle w:val="NormalWeb"/>
              <w:tabs>
                <w:tab w:val="center" w:pos="709"/>
              </w:tabs>
              <w:rPr>
                <w:rFonts w:ascii="Arial" w:hAnsi="Arial" w:cs="Arial"/>
                <w:sz w:val="18"/>
                <w:szCs w:val="18"/>
                <w:lang w:val="en-ZA"/>
              </w:rPr>
            </w:pPr>
            <w:r w:rsidRPr="007C0AE1">
              <w:rPr>
                <w:rFonts w:ascii="Arial" w:hAnsi="Arial" w:cs="Arial"/>
                <w:sz w:val="18"/>
                <w:szCs w:val="18"/>
                <w:lang w:val="en-ZA"/>
              </w:rPr>
              <w:t>LOFTSIDE TRADING</w:t>
            </w:r>
          </w:p>
        </w:tc>
        <w:tc>
          <w:tcPr>
            <w:tcW w:w="1994" w:type="dxa"/>
            <w:vAlign w:val="bottom"/>
          </w:tcPr>
          <w:p w:rsidR="00616FA4" w:rsidRPr="007C0AE1" w:rsidRDefault="00616FA4" w:rsidP="00861A27">
            <w:pPr>
              <w:pStyle w:val="NormalWeb"/>
              <w:tabs>
                <w:tab w:val="center" w:pos="709"/>
              </w:tabs>
              <w:rPr>
                <w:rFonts w:ascii="Arial" w:hAnsi="Arial" w:cs="Arial"/>
                <w:sz w:val="18"/>
                <w:szCs w:val="18"/>
                <w:lang w:val="en-ZA"/>
              </w:rPr>
            </w:pPr>
            <w:r w:rsidRPr="007C0AE1">
              <w:rPr>
                <w:rFonts w:ascii="Arial" w:hAnsi="Arial" w:cs="Arial"/>
                <w:sz w:val="18"/>
                <w:szCs w:val="18"/>
                <w:lang w:val="en-ZA"/>
              </w:rPr>
              <w:t>133912</w:t>
            </w:r>
          </w:p>
        </w:tc>
        <w:tc>
          <w:tcPr>
            <w:tcW w:w="2203" w:type="dxa"/>
            <w:vAlign w:val="bottom"/>
          </w:tcPr>
          <w:p w:rsidR="00616FA4" w:rsidRPr="007C0AE1" w:rsidRDefault="00616FA4" w:rsidP="006F5D2E">
            <w:pPr>
              <w:pStyle w:val="NormalWeb"/>
              <w:numPr>
                <w:ilvl w:val="0"/>
                <w:numId w:val="270"/>
              </w:numPr>
              <w:tabs>
                <w:tab w:val="center" w:pos="709"/>
              </w:tabs>
              <w:rPr>
                <w:rFonts w:ascii="Arial" w:hAnsi="Arial" w:cs="Arial"/>
                <w:sz w:val="18"/>
                <w:szCs w:val="18"/>
                <w:lang w:val="en-ZA"/>
              </w:rPr>
            </w:pPr>
            <w:r w:rsidRPr="007C0AE1">
              <w:rPr>
                <w:rFonts w:ascii="Arial" w:hAnsi="Arial" w:cs="Arial"/>
                <w:sz w:val="18"/>
                <w:szCs w:val="18"/>
                <w:lang w:val="en-ZA"/>
              </w:rPr>
              <w:t>592,34</w:t>
            </w:r>
          </w:p>
        </w:tc>
      </w:tr>
    </w:tbl>
    <w:p w:rsidR="00616FA4" w:rsidRPr="002C76C1" w:rsidRDefault="00616FA4" w:rsidP="00616FA4">
      <w:pPr>
        <w:pStyle w:val="NormalWeb"/>
        <w:tabs>
          <w:tab w:val="center" w:pos="709"/>
        </w:tabs>
        <w:ind w:left="540"/>
        <w:rPr>
          <w:rFonts w:ascii="Arial" w:hAnsi="Arial" w:cs="Arial"/>
          <w:sz w:val="22"/>
          <w:szCs w:val="22"/>
        </w:rPr>
      </w:pPr>
    </w:p>
    <w:p w:rsidR="00616FA4" w:rsidRDefault="00616FA4" w:rsidP="00616FA4">
      <w:pPr>
        <w:tabs>
          <w:tab w:val="center" w:pos="709"/>
        </w:tabs>
        <w:autoSpaceDE w:val="0"/>
        <w:autoSpaceDN w:val="0"/>
        <w:adjustRightInd w:val="0"/>
        <w:rPr>
          <w:color w:val="000000"/>
          <w:sz w:val="22"/>
          <w:szCs w:val="22"/>
        </w:rPr>
      </w:pPr>
      <w:r w:rsidRPr="002C76C1">
        <w:rPr>
          <w:color w:val="000000"/>
          <w:sz w:val="22"/>
          <w:szCs w:val="22"/>
        </w:rPr>
        <w:t xml:space="preserve">The information has been requested in the prior year, as well as in the current year in RFI 286, however to date, no information has been received. </w:t>
      </w:r>
    </w:p>
    <w:p w:rsidR="00616FA4" w:rsidRDefault="00616FA4" w:rsidP="00616FA4">
      <w:pPr>
        <w:tabs>
          <w:tab w:val="center" w:pos="709"/>
        </w:tabs>
        <w:autoSpaceDE w:val="0"/>
        <w:autoSpaceDN w:val="0"/>
        <w:adjustRightInd w:val="0"/>
        <w:rPr>
          <w:color w:val="000000"/>
          <w:sz w:val="22"/>
          <w:szCs w:val="22"/>
        </w:rPr>
      </w:pPr>
    </w:p>
    <w:p w:rsidR="00616FA4" w:rsidRPr="00474CDA" w:rsidRDefault="00616FA4" w:rsidP="00616FA4">
      <w:pPr>
        <w:tabs>
          <w:tab w:val="center" w:pos="709"/>
        </w:tabs>
        <w:autoSpaceDE w:val="0"/>
        <w:autoSpaceDN w:val="0"/>
        <w:adjustRightInd w:val="0"/>
        <w:rPr>
          <w:color w:val="000000"/>
          <w:sz w:val="22"/>
          <w:szCs w:val="22"/>
        </w:rPr>
      </w:pPr>
      <w:r>
        <w:rPr>
          <w:color w:val="000000"/>
          <w:sz w:val="22"/>
          <w:szCs w:val="22"/>
        </w:rPr>
        <w:t xml:space="preserve">a) </w:t>
      </w:r>
      <w:r w:rsidRPr="00474CDA">
        <w:rPr>
          <w:color w:val="000000"/>
          <w:sz w:val="22"/>
          <w:szCs w:val="22"/>
        </w:rPr>
        <w:t>FANO 137531</w:t>
      </w:r>
    </w:p>
    <w:p w:rsidR="00616FA4" w:rsidRPr="002C76C1" w:rsidRDefault="00616FA4" w:rsidP="00616FA4">
      <w:pPr>
        <w:tabs>
          <w:tab w:val="center" w:pos="709"/>
        </w:tabs>
        <w:autoSpaceDE w:val="0"/>
        <w:autoSpaceDN w:val="0"/>
        <w:adjustRightInd w:val="0"/>
        <w:rPr>
          <w:color w:val="000000"/>
          <w:sz w:val="22"/>
          <w:szCs w:val="22"/>
        </w:rPr>
      </w:pPr>
    </w:p>
    <w:p w:rsidR="00616FA4" w:rsidRPr="002C76C1" w:rsidRDefault="00616FA4" w:rsidP="00616FA4">
      <w:pPr>
        <w:tabs>
          <w:tab w:val="center" w:pos="709"/>
        </w:tabs>
        <w:autoSpaceDE w:val="0"/>
        <w:autoSpaceDN w:val="0"/>
        <w:adjustRightInd w:val="0"/>
        <w:rPr>
          <w:color w:val="000000"/>
          <w:sz w:val="22"/>
          <w:szCs w:val="22"/>
        </w:rPr>
      </w:pPr>
    </w:p>
    <w:p w:rsidR="00616FA4" w:rsidRPr="002C76C1" w:rsidRDefault="00616FA4" w:rsidP="00616FA4">
      <w:pPr>
        <w:pStyle w:val="NormalWeb"/>
        <w:tabs>
          <w:tab w:val="center" w:pos="709"/>
        </w:tabs>
        <w:rPr>
          <w:rFonts w:ascii="Arial" w:hAnsi="Arial" w:cs="Arial"/>
          <w:sz w:val="22"/>
          <w:szCs w:val="22"/>
        </w:rPr>
      </w:pPr>
      <w:r w:rsidRPr="002C76C1">
        <w:rPr>
          <w:rFonts w:ascii="Arial" w:hAnsi="Arial" w:cs="Arial"/>
          <w:sz w:val="22"/>
          <w:szCs w:val="22"/>
        </w:rPr>
        <w:t>Despite requesting for the tender documentation as part of Request for Information number 135 no tender documentation was submitted. It could therefore not be confirmed if the items were procured through a competitive bid process. In the absence of the required tender documentation the following could not be confirmed if the following documentation were completed or functions performed:</w:t>
      </w:r>
    </w:p>
    <w:p w:rsidR="00616FA4" w:rsidRPr="002C76C1" w:rsidRDefault="00616FA4" w:rsidP="006F5D2E">
      <w:pPr>
        <w:pStyle w:val="NormalWeb"/>
        <w:widowControl/>
        <w:numPr>
          <w:ilvl w:val="0"/>
          <w:numId w:val="247"/>
        </w:numPr>
        <w:tabs>
          <w:tab w:val="center" w:pos="709"/>
        </w:tabs>
        <w:ind w:left="1440"/>
        <w:rPr>
          <w:rFonts w:ascii="Arial" w:hAnsi="Arial" w:cs="Arial"/>
          <w:color w:val="000000"/>
          <w:sz w:val="22"/>
          <w:szCs w:val="22"/>
        </w:rPr>
      </w:pPr>
      <w:r w:rsidRPr="002C76C1">
        <w:rPr>
          <w:rFonts w:ascii="Arial" w:hAnsi="Arial" w:cs="Arial"/>
          <w:color w:val="000000"/>
          <w:sz w:val="22"/>
          <w:szCs w:val="22"/>
        </w:rPr>
        <w:t>The Procurement Strategy (PA01).</w:t>
      </w:r>
    </w:p>
    <w:p w:rsidR="00616FA4" w:rsidRPr="002C76C1" w:rsidRDefault="00616FA4" w:rsidP="006F5D2E">
      <w:pPr>
        <w:pStyle w:val="NormalWeb"/>
        <w:widowControl/>
        <w:numPr>
          <w:ilvl w:val="0"/>
          <w:numId w:val="247"/>
        </w:numPr>
        <w:tabs>
          <w:tab w:val="center" w:pos="709"/>
        </w:tabs>
        <w:ind w:left="1440"/>
        <w:rPr>
          <w:rFonts w:ascii="Arial" w:hAnsi="Arial" w:cs="Arial"/>
          <w:color w:val="000000"/>
          <w:sz w:val="22"/>
          <w:szCs w:val="22"/>
        </w:rPr>
      </w:pPr>
      <w:r w:rsidRPr="002C76C1">
        <w:rPr>
          <w:rFonts w:ascii="Arial" w:hAnsi="Arial" w:cs="Arial"/>
          <w:color w:val="000000"/>
          <w:sz w:val="22"/>
          <w:szCs w:val="22"/>
        </w:rPr>
        <w:t>There was not tax clearance attached in the payment batch, it could not be confirmed if the wining supplier did submit the required tax clearance.</w:t>
      </w:r>
    </w:p>
    <w:p w:rsidR="00616FA4" w:rsidRPr="002C76C1" w:rsidRDefault="00616FA4" w:rsidP="006F5D2E">
      <w:pPr>
        <w:pStyle w:val="NormalWeb"/>
        <w:widowControl/>
        <w:numPr>
          <w:ilvl w:val="0"/>
          <w:numId w:val="247"/>
        </w:numPr>
        <w:tabs>
          <w:tab w:val="center" w:pos="709"/>
        </w:tabs>
        <w:ind w:left="1440"/>
        <w:rPr>
          <w:rFonts w:ascii="Arial" w:hAnsi="Arial" w:cs="Arial"/>
          <w:color w:val="000000"/>
          <w:sz w:val="22"/>
          <w:szCs w:val="22"/>
        </w:rPr>
      </w:pPr>
      <w:r w:rsidRPr="002C76C1">
        <w:rPr>
          <w:rFonts w:ascii="Arial" w:hAnsi="Arial" w:cs="Arial"/>
          <w:color w:val="000000"/>
          <w:sz w:val="22"/>
          <w:szCs w:val="22"/>
        </w:rPr>
        <w:t>No SBD(4) was attached therefore it could not be confirmed if the winning supplier declared their interest.</w:t>
      </w:r>
      <w:r w:rsidRPr="002C76C1">
        <w:rPr>
          <w:rFonts w:ascii="Arial" w:hAnsi="Arial" w:cs="Arial"/>
          <w:color w:val="000000"/>
          <w:sz w:val="22"/>
          <w:szCs w:val="22"/>
        </w:rPr>
        <w:tab/>
      </w:r>
    </w:p>
    <w:p w:rsidR="00616FA4" w:rsidRPr="002C76C1" w:rsidRDefault="00616FA4" w:rsidP="006F5D2E">
      <w:pPr>
        <w:pStyle w:val="NormalWeb"/>
        <w:widowControl/>
        <w:numPr>
          <w:ilvl w:val="0"/>
          <w:numId w:val="247"/>
        </w:numPr>
        <w:tabs>
          <w:tab w:val="center" w:pos="709"/>
        </w:tabs>
        <w:ind w:left="1440"/>
        <w:rPr>
          <w:rFonts w:ascii="Arial" w:hAnsi="Arial" w:cs="Arial"/>
          <w:color w:val="000000"/>
          <w:sz w:val="22"/>
          <w:szCs w:val="22"/>
        </w:rPr>
      </w:pPr>
      <w:r w:rsidRPr="002C76C1">
        <w:rPr>
          <w:rFonts w:ascii="Arial" w:hAnsi="Arial" w:cs="Arial"/>
          <w:color w:val="000000"/>
          <w:sz w:val="22"/>
          <w:szCs w:val="22"/>
        </w:rPr>
        <w:t>Notice and invitation to tender (PA 04)</w:t>
      </w:r>
    </w:p>
    <w:p w:rsidR="00616FA4" w:rsidRPr="002C76C1" w:rsidRDefault="00616FA4" w:rsidP="006F5D2E">
      <w:pPr>
        <w:pStyle w:val="NormalWeb"/>
        <w:widowControl/>
        <w:numPr>
          <w:ilvl w:val="0"/>
          <w:numId w:val="247"/>
        </w:numPr>
        <w:tabs>
          <w:tab w:val="center" w:pos="709"/>
        </w:tabs>
        <w:ind w:left="1440"/>
        <w:rPr>
          <w:rFonts w:ascii="Arial" w:hAnsi="Arial" w:cs="Arial"/>
          <w:color w:val="000000"/>
          <w:sz w:val="22"/>
          <w:szCs w:val="22"/>
        </w:rPr>
      </w:pPr>
      <w:r w:rsidRPr="002C76C1">
        <w:rPr>
          <w:rFonts w:ascii="Arial" w:hAnsi="Arial" w:cs="Arial"/>
          <w:color w:val="000000"/>
          <w:sz w:val="22"/>
          <w:szCs w:val="22"/>
        </w:rPr>
        <w:t>Bid Evaluation Report (PA 21)</w:t>
      </w:r>
    </w:p>
    <w:p w:rsidR="00616FA4" w:rsidRPr="002C76C1" w:rsidRDefault="00616FA4" w:rsidP="006F5D2E">
      <w:pPr>
        <w:pStyle w:val="NormalWeb"/>
        <w:widowControl/>
        <w:numPr>
          <w:ilvl w:val="0"/>
          <w:numId w:val="247"/>
        </w:numPr>
        <w:tabs>
          <w:tab w:val="center" w:pos="709"/>
        </w:tabs>
        <w:ind w:left="1440"/>
        <w:rPr>
          <w:rFonts w:ascii="Arial" w:hAnsi="Arial" w:cs="Arial"/>
          <w:color w:val="000000"/>
          <w:sz w:val="22"/>
          <w:szCs w:val="22"/>
        </w:rPr>
      </w:pPr>
      <w:r w:rsidRPr="002C76C1">
        <w:rPr>
          <w:rFonts w:ascii="Arial" w:hAnsi="Arial" w:cs="Arial"/>
          <w:color w:val="000000"/>
          <w:sz w:val="22"/>
          <w:szCs w:val="22"/>
        </w:rPr>
        <w:t>Scoring Model (PA 20)</w:t>
      </w:r>
    </w:p>
    <w:p w:rsidR="00616FA4" w:rsidRPr="002C76C1" w:rsidRDefault="00616FA4" w:rsidP="006F5D2E">
      <w:pPr>
        <w:pStyle w:val="NormalWeb"/>
        <w:widowControl/>
        <w:numPr>
          <w:ilvl w:val="0"/>
          <w:numId w:val="247"/>
        </w:numPr>
        <w:tabs>
          <w:tab w:val="center" w:pos="709"/>
        </w:tabs>
        <w:ind w:left="1440"/>
        <w:rPr>
          <w:rFonts w:ascii="Arial" w:hAnsi="Arial" w:cs="Arial"/>
          <w:color w:val="000000"/>
          <w:sz w:val="22"/>
          <w:szCs w:val="22"/>
        </w:rPr>
      </w:pPr>
      <w:r w:rsidRPr="002C76C1">
        <w:rPr>
          <w:rFonts w:ascii="Arial" w:hAnsi="Arial" w:cs="Arial"/>
          <w:color w:val="000000"/>
          <w:sz w:val="22"/>
          <w:szCs w:val="22"/>
        </w:rPr>
        <w:t>Register of Bids received (PA 13)</w:t>
      </w:r>
    </w:p>
    <w:p w:rsidR="00616FA4" w:rsidRPr="002C76C1" w:rsidRDefault="00616FA4" w:rsidP="00616FA4">
      <w:pPr>
        <w:pStyle w:val="NormalWeb"/>
        <w:tabs>
          <w:tab w:val="center" w:pos="709"/>
        </w:tabs>
        <w:ind w:left="1440"/>
        <w:rPr>
          <w:rFonts w:ascii="Arial" w:hAnsi="Arial" w:cs="Arial"/>
          <w:color w:val="000000"/>
          <w:sz w:val="22"/>
          <w:szCs w:val="22"/>
        </w:rPr>
      </w:pPr>
    </w:p>
    <w:p w:rsidR="00616FA4" w:rsidRPr="002C76C1" w:rsidRDefault="00616FA4" w:rsidP="00616FA4">
      <w:pPr>
        <w:tabs>
          <w:tab w:val="center" w:pos="709"/>
        </w:tabs>
        <w:autoSpaceDE w:val="0"/>
        <w:autoSpaceDN w:val="0"/>
        <w:adjustRightInd w:val="0"/>
        <w:ind w:left="1260"/>
        <w:rPr>
          <w:color w:val="000000"/>
          <w:sz w:val="22"/>
          <w:szCs w:val="22"/>
        </w:rPr>
      </w:pPr>
    </w:p>
    <w:p w:rsidR="00616FA4" w:rsidRPr="00474CDA" w:rsidRDefault="00616FA4" w:rsidP="00616FA4">
      <w:pPr>
        <w:tabs>
          <w:tab w:val="center" w:pos="709"/>
        </w:tabs>
        <w:autoSpaceDE w:val="0"/>
        <w:autoSpaceDN w:val="0"/>
        <w:adjustRightInd w:val="0"/>
        <w:rPr>
          <w:color w:val="000000"/>
          <w:sz w:val="22"/>
          <w:szCs w:val="22"/>
        </w:rPr>
      </w:pPr>
      <w:r>
        <w:rPr>
          <w:color w:val="000000"/>
          <w:sz w:val="22"/>
          <w:szCs w:val="22"/>
        </w:rPr>
        <w:t xml:space="preserve">b) </w:t>
      </w:r>
      <w:r w:rsidRPr="00474CDA">
        <w:rPr>
          <w:color w:val="000000"/>
          <w:sz w:val="22"/>
          <w:szCs w:val="22"/>
        </w:rPr>
        <w:t>FANO 133912</w:t>
      </w:r>
    </w:p>
    <w:p w:rsidR="00616FA4" w:rsidRPr="002C76C1" w:rsidRDefault="00616FA4" w:rsidP="00616FA4">
      <w:pPr>
        <w:tabs>
          <w:tab w:val="center" w:pos="709"/>
        </w:tabs>
        <w:autoSpaceDE w:val="0"/>
        <w:autoSpaceDN w:val="0"/>
        <w:adjustRightInd w:val="0"/>
        <w:ind w:left="426" w:hanging="426"/>
        <w:jc w:val="both"/>
        <w:rPr>
          <w:sz w:val="22"/>
          <w:szCs w:val="22"/>
        </w:rPr>
      </w:pPr>
      <w:r w:rsidRPr="002C76C1">
        <w:rPr>
          <w:sz w:val="22"/>
          <w:szCs w:val="22"/>
        </w:rPr>
        <w:tab/>
      </w:r>
      <w:r w:rsidRPr="002C76C1">
        <w:rPr>
          <w:sz w:val="22"/>
          <w:szCs w:val="22"/>
        </w:rPr>
        <w:tab/>
      </w:r>
    </w:p>
    <w:p w:rsidR="00616FA4" w:rsidRPr="00474CDA" w:rsidRDefault="00616FA4" w:rsidP="00616FA4">
      <w:pPr>
        <w:tabs>
          <w:tab w:val="center" w:pos="709"/>
        </w:tabs>
        <w:autoSpaceDE w:val="0"/>
        <w:autoSpaceDN w:val="0"/>
        <w:adjustRightInd w:val="0"/>
        <w:rPr>
          <w:color w:val="000000"/>
          <w:sz w:val="22"/>
          <w:szCs w:val="22"/>
        </w:rPr>
      </w:pPr>
      <w:r w:rsidRPr="00474CDA">
        <w:rPr>
          <w:color w:val="000000"/>
          <w:sz w:val="22"/>
          <w:szCs w:val="22"/>
        </w:rPr>
        <w:t xml:space="preserve">The total amount incurred pertaining to the furniture amounted to R908 766,97.  Per inspection of the supporting documentation attached it was noted that no bidding documentation was provided, including the tender bulletin; an original tax clearance certificate; Certificate of Independent Bid Documentation (SBD 9); </w:t>
      </w:r>
      <w:r w:rsidRPr="00474CDA">
        <w:rPr>
          <w:iCs/>
          <w:color w:val="000000"/>
          <w:sz w:val="22"/>
          <w:szCs w:val="22"/>
        </w:rPr>
        <w:t>Declaration of Interest</w:t>
      </w:r>
      <w:r w:rsidRPr="00474CDA">
        <w:rPr>
          <w:color w:val="000000"/>
          <w:sz w:val="22"/>
          <w:szCs w:val="22"/>
        </w:rPr>
        <w:t xml:space="preserve"> (SBD 4) or the department’s equivalent (PA-11) and The declaration of bidder's past Supply Chain Management practices (SBD 8), therefore we were unable determine whether or not the department followed bidding processes correctly. Although in the explanation for the deviation it was indicated by the Assistant Director: Procurement that </w:t>
      </w:r>
      <w:r w:rsidRPr="00474CDA">
        <w:rPr>
          <w:sz w:val="22"/>
          <w:szCs w:val="22"/>
        </w:rPr>
        <w:t xml:space="preserve">it </w:t>
      </w:r>
      <w:r w:rsidRPr="00474CDA">
        <w:rPr>
          <w:bCs/>
          <w:sz w:val="22"/>
          <w:szCs w:val="22"/>
        </w:rPr>
        <w:t>is possible that the batch inspected is partial payment of items purchased in one tender contract therefore the relevant supporting documents will be in other batches, the tender documentation was not submitted.</w:t>
      </w:r>
    </w:p>
    <w:p w:rsidR="00616FA4" w:rsidRPr="002C76C1" w:rsidRDefault="00616FA4" w:rsidP="00616FA4">
      <w:pPr>
        <w:tabs>
          <w:tab w:val="center" w:pos="709"/>
        </w:tabs>
        <w:autoSpaceDE w:val="0"/>
        <w:autoSpaceDN w:val="0"/>
        <w:adjustRightInd w:val="0"/>
        <w:ind w:left="1686" w:hanging="426"/>
        <w:jc w:val="both"/>
        <w:rPr>
          <w:sz w:val="22"/>
          <w:szCs w:val="22"/>
        </w:rPr>
      </w:pPr>
    </w:p>
    <w:p w:rsidR="00616FA4" w:rsidRPr="002C76C1" w:rsidRDefault="00616FA4" w:rsidP="00616FA4">
      <w:pPr>
        <w:tabs>
          <w:tab w:val="center" w:pos="709"/>
        </w:tabs>
        <w:autoSpaceDE w:val="0"/>
        <w:autoSpaceDN w:val="0"/>
        <w:adjustRightInd w:val="0"/>
        <w:ind w:left="426" w:hanging="426"/>
        <w:jc w:val="both"/>
        <w:rPr>
          <w:sz w:val="22"/>
          <w:szCs w:val="22"/>
        </w:rPr>
      </w:pPr>
      <w:r w:rsidRPr="002C76C1">
        <w:rPr>
          <w:sz w:val="22"/>
          <w:szCs w:val="22"/>
        </w:rPr>
        <w:t>Potential impact of the findings raised above:</w:t>
      </w:r>
    </w:p>
    <w:p w:rsidR="00616FA4" w:rsidRPr="002C76C1" w:rsidRDefault="00616FA4" w:rsidP="00616FA4">
      <w:pPr>
        <w:pStyle w:val="NormalWeb"/>
        <w:tabs>
          <w:tab w:val="center" w:pos="709"/>
        </w:tabs>
        <w:rPr>
          <w:rFonts w:ascii="Arial" w:hAnsi="Arial" w:cs="Arial"/>
          <w:sz w:val="22"/>
          <w:szCs w:val="22"/>
          <w:lang w:val="en-ZA"/>
        </w:rPr>
      </w:pPr>
    </w:p>
    <w:p w:rsidR="00616FA4" w:rsidRPr="00474CDA" w:rsidRDefault="00616FA4" w:rsidP="00616FA4">
      <w:pPr>
        <w:tabs>
          <w:tab w:val="center" w:pos="709"/>
        </w:tabs>
        <w:autoSpaceDE w:val="0"/>
        <w:autoSpaceDN w:val="0"/>
        <w:adjustRightInd w:val="0"/>
        <w:jc w:val="both"/>
        <w:rPr>
          <w:bCs/>
          <w:sz w:val="22"/>
          <w:szCs w:val="22"/>
        </w:rPr>
      </w:pPr>
      <w:r>
        <w:rPr>
          <w:bCs/>
          <w:sz w:val="22"/>
          <w:szCs w:val="22"/>
        </w:rPr>
        <w:t xml:space="preserve">a) </w:t>
      </w:r>
      <w:r w:rsidRPr="00474CDA">
        <w:rPr>
          <w:bCs/>
          <w:sz w:val="22"/>
          <w:szCs w:val="22"/>
        </w:rPr>
        <w:t xml:space="preserve">Non compliance with </w:t>
      </w:r>
      <w:r w:rsidRPr="00474CDA">
        <w:rPr>
          <w:color w:val="000000"/>
          <w:sz w:val="22"/>
          <w:szCs w:val="22"/>
        </w:rPr>
        <w:t xml:space="preserve">Public Finance Management Act sections 40 and 41, as well as </w:t>
      </w:r>
      <w:r w:rsidRPr="00474CDA">
        <w:rPr>
          <w:sz w:val="22"/>
          <w:szCs w:val="22"/>
        </w:rPr>
        <w:t>Treasury Regulations 17.2.1.</w:t>
      </w:r>
    </w:p>
    <w:p w:rsidR="00616FA4" w:rsidRPr="00474CDA" w:rsidRDefault="00616FA4" w:rsidP="00616FA4">
      <w:pPr>
        <w:tabs>
          <w:tab w:val="center" w:pos="709"/>
        </w:tabs>
        <w:autoSpaceDE w:val="0"/>
        <w:autoSpaceDN w:val="0"/>
        <w:adjustRightInd w:val="0"/>
        <w:jc w:val="both"/>
        <w:rPr>
          <w:bCs/>
          <w:sz w:val="22"/>
          <w:szCs w:val="22"/>
        </w:rPr>
      </w:pPr>
      <w:r>
        <w:rPr>
          <w:sz w:val="22"/>
          <w:szCs w:val="22"/>
        </w:rPr>
        <w:t xml:space="preserve">b) </w:t>
      </w:r>
      <w:r w:rsidRPr="00474CDA">
        <w:rPr>
          <w:sz w:val="22"/>
          <w:szCs w:val="22"/>
        </w:rPr>
        <w:t>Compliance with SCM procedures could not be confirmed for procurement in the prior year amounting to R950 504,16</w:t>
      </w:r>
    </w:p>
    <w:p w:rsidR="00616FA4" w:rsidRPr="002C76C1" w:rsidRDefault="00616FA4" w:rsidP="00616FA4">
      <w:pPr>
        <w:tabs>
          <w:tab w:val="center" w:pos="709"/>
        </w:tabs>
        <w:autoSpaceDE w:val="0"/>
        <w:autoSpaceDN w:val="0"/>
        <w:adjustRightInd w:val="0"/>
        <w:jc w:val="both"/>
        <w:rPr>
          <w:sz w:val="22"/>
          <w:szCs w:val="22"/>
        </w:rPr>
      </w:pPr>
    </w:p>
    <w:p w:rsidR="00616FA4" w:rsidRPr="002C76C1" w:rsidRDefault="00616FA4" w:rsidP="00616FA4">
      <w:pPr>
        <w:tabs>
          <w:tab w:val="center" w:pos="709"/>
        </w:tabs>
        <w:autoSpaceDE w:val="0"/>
        <w:autoSpaceDN w:val="0"/>
        <w:adjustRightInd w:val="0"/>
        <w:spacing w:after="120" w:line="260" w:lineRule="exact"/>
        <w:jc w:val="both"/>
        <w:rPr>
          <w:sz w:val="22"/>
          <w:szCs w:val="22"/>
        </w:rPr>
      </w:pPr>
    </w:p>
    <w:p w:rsidR="00616FA4" w:rsidRPr="002C76C1" w:rsidRDefault="00616FA4" w:rsidP="00616FA4">
      <w:pPr>
        <w:tabs>
          <w:tab w:val="center" w:pos="709"/>
        </w:tabs>
        <w:spacing w:after="120" w:line="260" w:lineRule="exact"/>
        <w:jc w:val="both"/>
        <w:rPr>
          <w:b/>
          <w:bCs/>
          <w:sz w:val="22"/>
          <w:szCs w:val="22"/>
        </w:rPr>
      </w:pPr>
      <w:r w:rsidRPr="002C76C1">
        <w:rPr>
          <w:b/>
          <w:bCs/>
          <w:sz w:val="22"/>
          <w:szCs w:val="22"/>
        </w:rPr>
        <w:t>Internal control deficiency</w:t>
      </w:r>
    </w:p>
    <w:p w:rsidR="00616FA4" w:rsidRPr="00474CDA" w:rsidRDefault="00616FA4" w:rsidP="00616FA4">
      <w:pPr>
        <w:tabs>
          <w:tab w:val="center" w:pos="709"/>
        </w:tabs>
        <w:spacing w:after="120" w:line="260" w:lineRule="exact"/>
        <w:jc w:val="both"/>
        <w:rPr>
          <w:i/>
          <w:iCs/>
          <w:sz w:val="22"/>
          <w:szCs w:val="22"/>
        </w:rPr>
      </w:pPr>
      <w:r>
        <w:rPr>
          <w:i/>
          <w:iCs/>
          <w:sz w:val="22"/>
          <w:szCs w:val="22"/>
        </w:rPr>
        <w:t xml:space="preserve">a) </w:t>
      </w:r>
      <w:r w:rsidRPr="00474CDA">
        <w:rPr>
          <w:i/>
          <w:iCs/>
          <w:sz w:val="22"/>
          <w:szCs w:val="22"/>
        </w:rPr>
        <w:t>Leadership</w:t>
      </w:r>
    </w:p>
    <w:p w:rsidR="00616FA4" w:rsidRPr="002C76C1" w:rsidRDefault="00616FA4" w:rsidP="00616FA4">
      <w:pPr>
        <w:tabs>
          <w:tab w:val="center" w:pos="709"/>
        </w:tabs>
        <w:spacing w:after="120" w:line="260" w:lineRule="exact"/>
        <w:ind w:left="360"/>
        <w:jc w:val="both"/>
        <w:rPr>
          <w:i/>
          <w:sz w:val="22"/>
          <w:szCs w:val="22"/>
        </w:rPr>
      </w:pPr>
      <w:r w:rsidRPr="002C76C1">
        <w:rPr>
          <w:i/>
          <w:sz w:val="22"/>
          <w:szCs w:val="22"/>
        </w:rPr>
        <w:t>Management did not effectively exercise their oversight responsibility regarding financial and performance reporting and compliance and related internal controls.</w:t>
      </w:r>
    </w:p>
    <w:p w:rsidR="00616FA4" w:rsidRPr="00474CDA" w:rsidRDefault="00616FA4" w:rsidP="00616FA4">
      <w:pPr>
        <w:tabs>
          <w:tab w:val="center" w:pos="709"/>
        </w:tabs>
        <w:rPr>
          <w:i/>
          <w:sz w:val="22"/>
          <w:szCs w:val="22"/>
        </w:rPr>
      </w:pPr>
      <w:r>
        <w:rPr>
          <w:i/>
          <w:sz w:val="22"/>
          <w:szCs w:val="22"/>
        </w:rPr>
        <w:t xml:space="preserve">b) </w:t>
      </w:r>
      <w:r w:rsidRPr="00474CDA">
        <w:rPr>
          <w:i/>
          <w:sz w:val="22"/>
          <w:szCs w:val="22"/>
        </w:rPr>
        <w:t>Financial and performance management</w:t>
      </w:r>
    </w:p>
    <w:p w:rsidR="00616FA4" w:rsidRPr="002C76C1" w:rsidRDefault="00616FA4" w:rsidP="00616FA4">
      <w:pPr>
        <w:tabs>
          <w:tab w:val="center" w:pos="709"/>
        </w:tabs>
        <w:rPr>
          <w:i/>
          <w:sz w:val="22"/>
          <w:szCs w:val="22"/>
        </w:rPr>
      </w:pPr>
    </w:p>
    <w:p w:rsidR="00616FA4" w:rsidRPr="002C76C1" w:rsidRDefault="00616FA4" w:rsidP="00616FA4">
      <w:pPr>
        <w:tabs>
          <w:tab w:val="center" w:pos="709"/>
        </w:tabs>
        <w:ind w:left="360"/>
        <w:rPr>
          <w:i/>
          <w:sz w:val="22"/>
          <w:szCs w:val="22"/>
        </w:rPr>
      </w:pPr>
      <w:r w:rsidRPr="002C76C1">
        <w:rPr>
          <w:i/>
          <w:sz w:val="22"/>
          <w:szCs w:val="22"/>
          <w:lang w:val="en-ZA"/>
        </w:rPr>
        <w:t>Management did not prepare regular, accurate and complete financial and performance reports that are supported and evidenced by reliable information</w:t>
      </w:r>
    </w:p>
    <w:p w:rsidR="00616FA4" w:rsidRPr="002C76C1" w:rsidRDefault="00616FA4" w:rsidP="00616FA4">
      <w:pPr>
        <w:tabs>
          <w:tab w:val="center" w:pos="709"/>
        </w:tabs>
        <w:spacing w:after="120" w:line="260" w:lineRule="exact"/>
        <w:jc w:val="both"/>
        <w:rPr>
          <w:i/>
          <w:iCs/>
          <w:sz w:val="22"/>
          <w:szCs w:val="22"/>
          <w:lang w:val="en-GB"/>
        </w:rPr>
      </w:pPr>
    </w:p>
    <w:p w:rsidR="00616FA4" w:rsidRPr="002C76C1" w:rsidRDefault="00616FA4" w:rsidP="00616FA4">
      <w:pPr>
        <w:tabs>
          <w:tab w:val="center" w:pos="709"/>
        </w:tabs>
        <w:spacing w:after="120" w:line="260" w:lineRule="exact"/>
        <w:jc w:val="both"/>
        <w:rPr>
          <w:b/>
          <w:bCs/>
          <w:sz w:val="22"/>
          <w:szCs w:val="22"/>
        </w:rPr>
      </w:pPr>
      <w:r w:rsidRPr="002C76C1">
        <w:rPr>
          <w:b/>
          <w:bCs/>
          <w:sz w:val="22"/>
          <w:szCs w:val="22"/>
        </w:rPr>
        <w:t>Recommendation</w:t>
      </w:r>
    </w:p>
    <w:p w:rsidR="00616FA4" w:rsidRPr="002C76C1" w:rsidRDefault="00616FA4" w:rsidP="00616FA4">
      <w:pPr>
        <w:pStyle w:val="NormalWeb"/>
        <w:widowControl/>
        <w:tabs>
          <w:tab w:val="center" w:pos="709"/>
        </w:tabs>
        <w:spacing w:after="120" w:line="260" w:lineRule="exact"/>
        <w:rPr>
          <w:rFonts w:ascii="Arial" w:hAnsi="Arial" w:cs="Arial"/>
          <w:sz w:val="22"/>
          <w:szCs w:val="22"/>
        </w:rPr>
      </w:pPr>
      <w:r>
        <w:rPr>
          <w:rFonts w:ascii="Arial" w:hAnsi="Arial" w:cs="Arial"/>
          <w:sz w:val="22"/>
          <w:szCs w:val="22"/>
        </w:rPr>
        <w:t xml:space="preserve">a) </w:t>
      </w:r>
      <w:r w:rsidRPr="002C76C1">
        <w:rPr>
          <w:rFonts w:ascii="Arial" w:hAnsi="Arial" w:cs="Arial"/>
          <w:sz w:val="22"/>
          <w:szCs w:val="22"/>
        </w:rPr>
        <w:t>The department should provide all information requested by AGSA within three days.</w:t>
      </w:r>
    </w:p>
    <w:p w:rsidR="00616FA4" w:rsidRPr="002C76C1" w:rsidRDefault="00616FA4" w:rsidP="00616FA4">
      <w:pPr>
        <w:pStyle w:val="NormalWeb"/>
        <w:widowControl/>
        <w:tabs>
          <w:tab w:val="center" w:pos="709"/>
        </w:tabs>
        <w:spacing w:after="120" w:line="260" w:lineRule="exact"/>
        <w:rPr>
          <w:rFonts w:ascii="Arial" w:hAnsi="Arial" w:cs="Arial"/>
          <w:sz w:val="22"/>
          <w:szCs w:val="22"/>
        </w:rPr>
      </w:pPr>
      <w:r>
        <w:rPr>
          <w:rFonts w:ascii="Arial" w:hAnsi="Arial" w:cs="Arial"/>
          <w:sz w:val="22"/>
          <w:szCs w:val="22"/>
        </w:rPr>
        <w:t xml:space="preserve">b) </w:t>
      </w:r>
      <w:r w:rsidRPr="002C76C1">
        <w:rPr>
          <w:rFonts w:ascii="Arial" w:hAnsi="Arial" w:cs="Arial"/>
          <w:sz w:val="22"/>
          <w:szCs w:val="22"/>
        </w:rPr>
        <w:t>If the documentation is not available management must indicate the latter and refer the matters for investigation.</w:t>
      </w:r>
    </w:p>
    <w:p w:rsidR="00616FA4" w:rsidRPr="002C76C1" w:rsidRDefault="00616FA4" w:rsidP="00616FA4">
      <w:pPr>
        <w:pStyle w:val="NormalWeb"/>
        <w:tabs>
          <w:tab w:val="center" w:pos="709"/>
        </w:tabs>
        <w:spacing w:after="120" w:line="260" w:lineRule="exact"/>
        <w:ind w:left="426"/>
        <w:rPr>
          <w:rFonts w:ascii="Arial" w:hAnsi="Arial" w:cs="Arial"/>
          <w:sz w:val="22"/>
          <w:szCs w:val="22"/>
        </w:rPr>
      </w:pPr>
    </w:p>
    <w:p w:rsidR="00616FA4" w:rsidRPr="002C76C1" w:rsidRDefault="00616FA4" w:rsidP="00616FA4">
      <w:pPr>
        <w:tabs>
          <w:tab w:val="center" w:pos="709"/>
        </w:tabs>
        <w:spacing w:after="120" w:line="260" w:lineRule="exact"/>
        <w:ind w:left="357" w:hanging="357"/>
        <w:rPr>
          <w:b/>
          <w:bCs/>
          <w:sz w:val="22"/>
          <w:szCs w:val="22"/>
        </w:rPr>
      </w:pPr>
      <w:r w:rsidRPr="002C76C1">
        <w:rPr>
          <w:b/>
          <w:bCs/>
          <w:sz w:val="22"/>
          <w:szCs w:val="22"/>
        </w:rPr>
        <w:t>Management response</w:t>
      </w:r>
    </w:p>
    <w:p w:rsidR="00616FA4" w:rsidRDefault="00616FA4" w:rsidP="00616FA4">
      <w:pPr>
        <w:spacing w:after="120" w:line="260" w:lineRule="exact"/>
        <w:jc w:val="both"/>
        <w:rPr>
          <w:bCs/>
          <w:sz w:val="22"/>
          <w:szCs w:val="22"/>
        </w:rPr>
      </w:pPr>
    </w:p>
    <w:p w:rsidR="00616FA4" w:rsidRDefault="00616FA4" w:rsidP="00616FA4">
      <w:pPr>
        <w:spacing w:after="120" w:line="260" w:lineRule="exact"/>
        <w:jc w:val="both"/>
        <w:rPr>
          <w:b/>
          <w:bCs/>
          <w:sz w:val="22"/>
          <w:szCs w:val="22"/>
        </w:rPr>
      </w:pPr>
      <w:r>
        <w:rPr>
          <w:bCs/>
          <w:sz w:val="22"/>
          <w:szCs w:val="22"/>
        </w:rPr>
        <w:t>No management comment has been received</w:t>
      </w:r>
    </w:p>
    <w:p w:rsidR="00616FA4" w:rsidRDefault="00616FA4" w:rsidP="00616FA4">
      <w:pPr>
        <w:spacing w:after="120" w:line="260" w:lineRule="exact"/>
        <w:jc w:val="both"/>
        <w:rPr>
          <w:b/>
          <w:bCs/>
          <w:sz w:val="22"/>
          <w:szCs w:val="22"/>
        </w:rPr>
      </w:pPr>
    </w:p>
    <w:p w:rsidR="00616FA4" w:rsidRDefault="00616FA4" w:rsidP="00616FA4">
      <w:pPr>
        <w:spacing w:after="120" w:line="260" w:lineRule="exact"/>
        <w:jc w:val="both"/>
        <w:rPr>
          <w:b/>
          <w:bCs/>
          <w:sz w:val="22"/>
          <w:szCs w:val="22"/>
        </w:rPr>
      </w:pPr>
      <w:r>
        <w:rPr>
          <w:b/>
          <w:bCs/>
          <w:sz w:val="22"/>
          <w:szCs w:val="22"/>
        </w:rPr>
        <w:t>Auditor’s conclusion</w:t>
      </w:r>
    </w:p>
    <w:p w:rsidR="00616FA4" w:rsidRDefault="00616FA4" w:rsidP="00616FA4">
      <w:pPr>
        <w:spacing w:after="120" w:line="260" w:lineRule="exact"/>
        <w:jc w:val="both"/>
        <w:rPr>
          <w:bCs/>
          <w:sz w:val="22"/>
          <w:szCs w:val="22"/>
        </w:rPr>
      </w:pPr>
      <w:r>
        <w:rPr>
          <w:bCs/>
          <w:sz w:val="22"/>
          <w:szCs w:val="22"/>
        </w:rPr>
        <w:t>No management comment has been received. The matters remained unresolved. The following should further be noted:</w:t>
      </w:r>
    </w:p>
    <w:p w:rsidR="00616FA4" w:rsidRDefault="00616FA4" w:rsidP="00616FA4">
      <w:pPr>
        <w:spacing w:after="120" w:line="260" w:lineRule="exact"/>
        <w:jc w:val="both"/>
        <w:rPr>
          <w:bCs/>
          <w:sz w:val="22"/>
          <w:szCs w:val="22"/>
        </w:rPr>
      </w:pPr>
      <w:r>
        <w:rPr>
          <w:bCs/>
          <w:sz w:val="22"/>
          <w:szCs w:val="22"/>
        </w:rPr>
        <w:t>a)</w:t>
      </w:r>
      <w:r>
        <w:rPr>
          <w:bCs/>
          <w:sz w:val="22"/>
          <w:szCs w:val="22"/>
        </w:rPr>
        <w:tab/>
        <w:t>FANO – 137531 R366 211,30</w:t>
      </w:r>
    </w:p>
    <w:p w:rsidR="00616FA4" w:rsidRDefault="00616FA4" w:rsidP="00616FA4">
      <w:pPr>
        <w:spacing w:after="120" w:line="260" w:lineRule="exact"/>
        <w:jc w:val="both"/>
        <w:rPr>
          <w:bCs/>
          <w:sz w:val="22"/>
          <w:szCs w:val="22"/>
        </w:rPr>
      </w:pPr>
    </w:p>
    <w:p w:rsidR="00616FA4" w:rsidRDefault="00616FA4" w:rsidP="00616FA4">
      <w:pPr>
        <w:spacing w:after="120" w:line="260" w:lineRule="exact"/>
        <w:ind w:left="720"/>
        <w:jc w:val="both"/>
        <w:rPr>
          <w:bCs/>
          <w:sz w:val="22"/>
          <w:szCs w:val="22"/>
        </w:rPr>
      </w:pPr>
      <w:r>
        <w:rPr>
          <w:bCs/>
          <w:sz w:val="22"/>
          <w:szCs w:val="22"/>
        </w:rPr>
        <w:t>Although management did respond to the finding issued, the supporting documentation referred to in the management comment was not submitted.</w:t>
      </w:r>
    </w:p>
    <w:p w:rsidR="00616FA4" w:rsidRDefault="00616FA4" w:rsidP="00616FA4">
      <w:pPr>
        <w:spacing w:after="120" w:line="260" w:lineRule="exact"/>
        <w:jc w:val="both"/>
        <w:rPr>
          <w:bCs/>
          <w:sz w:val="22"/>
          <w:szCs w:val="22"/>
        </w:rPr>
      </w:pPr>
    </w:p>
    <w:p w:rsidR="00616FA4" w:rsidRDefault="00616FA4" w:rsidP="00616FA4">
      <w:pPr>
        <w:spacing w:after="120" w:line="260" w:lineRule="exact"/>
        <w:jc w:val="both"/>
        <w:rPr>
          <w:bCs/>
          <w:sz w:val="22"/>
          <w:szCs w:val="22"/>
        </w:rPr>
      </w:pPr>
      <w:r>
        <w:rPr>
          <w:bCs/>
          <w:sz w:val="22"/>
          <w:szCs w:val="22"/>
        </w:rPr>
        <w:t>b)</w:t>
      </w:r>
      <w:r>
        <w:rPr>
          <w:bCs/>
          <w:sz w:val="22"/>
          <w:szCs w:val="22"/>
        </w:rPr>
        <w:tab/>
        <w:t>FANO – 133912 R455 592,34</w:t>
      </w:r>
    </w:p>
    <w:p w:rsidR="00616FA4" w:rsidRPr="00037700" w:rsidRDefault="00616FA4" w:rsidP="00616FA4">
      <w:pPr>
        <w:spacing w:after="120" w:line="260" w:lineRule="exact"/>
        <w:jc w:val="both"/>
        <w:rPr>
          <w:bCs/>
          <w:sz w:val="22"/>
          <w:szCs w:val="22"/>
        </w:rPr>
      </w:pPr>
      <w:r>
        <w:rPr>
          <w:bCs/>
          <w:sz w:val="22"/>
          <w:szCs w:val="22"/>
        </w:rPr>
        <w:t xml:space="preserve"> </w:t>
      </w:r>
    </w:p>
    <w:p w:rsidR="00616FA4" w:rsidRDefault="00616FA4" w:rsidP="00616FA4">
      <w:pPr>
        <w:spacing w:after="120" w:line="260" w:lineRule="exact"/>
        <w:rPr>
          <w:bCs/>
          <w:sz w:val="22"/>
          <w:szCs w:val="22"/>
        </w:rPr>
      </w:pPr>
      <w:r>
        <w:rPr>
          <w:b/>
          <w:bCs/>
          <w:sz w:val="22"/>
          <w:szCs w:val="22"/>
        </w:rPr>
        <w:tab/>
      </w:r>
      <w:r>
        <w:rPr>
          <w:bCs/>
          <w:sz w:val="22"/>
          <w:szCs w:val="22"/>
        </w:rPr>
        <w:t>Management also did not respond to this finding in the prior year.</w:t>
      </w:r>
    </w:p>
    <w:p w:rsidR="00616FA4" w:rsidRDefault="00616FA4" w:rsidP="00616FA4">
      <w:pPr>
        <w:spacing w:after="120" w:line="260" w:lineRule="exact"/>
        <w:rPr>
          <w:bCs/>
          <w:sz w:val="22"/>
          <w:szCs w:val="22"/>
        </w:rPr>
      </w:pPr>
    </w:p>
    <w:p w:rsidR="00616FA4" w:rsidRPr="00037700" w:rsidRDefault="00616FA4" w:rsidP="00616FA4">
      <w:pPr>
        <w:spacing w:after="120" w:line="260" w:lineRule="exact"/>
        <w:ind w:left="720"/>
        <w:rPr>
          <w:bCs/>
          <w:sz w:val="22"/>
          <w:szCs w:val="22"/>
        </w:rPr>
      </w:pPr>
      <w:r>
        <w:rPr>
          <w:bCs/>
          <w:sz w:val="22"/>
          <w:szCs w:val="22"/>
        </w:rPr>
        <w:t>As this information could not be obtained in the prior year and the information was also not provided in the current year, it is recommended that these matters be subjected to an investigation for irregularities.</w:t>
      </w:r>
    </w:p>
    <w:p w:rsidR="00616FA4" w:rsidRDefault="00616FA4" w:rsidP="00616FA4">
      <w:pPr>
        <w:tabs>
          <w:tab w:val="center" w:pos="709"/>
        </w:tabs>
        <w:spacing w:after="120" w:line="260" w:lineRule="exact"/>
        <w:ind w:left="357" w:hanging="357"/>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Pr="00905480" w:rsidRDefault="00616FA4" w:rsidP="006F5D2E">
      <w:pPr>
        <w:pStyle w:val="ListParagraph"/>
        <w:numPr>
          <w:ilvl w:val="0"/>
          <w:numId w:val="296"/>
        </w:numPr>
        <w:tabs>
          <w:tab w:val="center" w:pos="709"/>
          <w:tab w:val="right" w:pos="9026"/>
        </w:tabs>
        <w:spacing w:after="120"/>
        <w:jc w:val="both"/>
        <w:rPr>
          <w:rFonts w:ascii="Arial" w:hAnsi="Arial" w:cs="Arial"/>
          <w:b/>
          <w:color w:val="FF0000"/>
          <w:sz w:val="22"/>
          <w:szCs w:val="22"/>
        </w:rPr>
      </w:pPr>
      <w:r w:rsidRPr="00905480">
        <w:rPr>
          <w:rFonts w:ascii="Arial" w:hAnsi="Arial" w:cs="Arial"/>
          <w:b/>
          <w:bCs/>
          <w:sz w:val="22"/>
          <w:szCs w:val="22"/>
        </w:rPr>
        <w:t>Deviation from Supply Chain Management – SAB &amp; T – Head Office</w:t>
      </w:r>
      <w:r w:rsidRPr="00905480">
        <w:rPr>
          <w:rFonts w:ascii="Arial" w:hAnsi="Arial" w:cs="Arial"/>
          <w:b/>
          <w:bCs/>
          <w:color w:val="FF0000"/>
          <w:sz w:val="22"/>
          <w:szCs w:val="22"/>
        </w:rPr>
        <w:t xml:space="preserve"> Ex 264</w:t>
      </w:r>
    </w:p>
    <w:p w:rsidR="00616FA4" w:rsidRDefault="00616FA4" w:rsidP="00616FA4">
      <w:pPr>
        <w:pStyle w:val="NormalWeb"/>
        <w:tabs>
          <w:tab w:val="center" w:pos="709"/>
        </w:tabs>
        <w:rPr>
          <w:rFonts w:ascii="Arial" w:hAnsi="Arial" w:cs="Arial"/>
          <w:sz w:val="22"/>
          <w:szCs w:val="22"/>
        </w:rPr>
      </w:pPr>
      <w:r>
        <w:rPr>
          <w:rFonts w:ascii="Arial" w:hAnsi="Arial" w:cs="Arial"/>
          <w:sz w:val="22"/>
          <w:szCs w:val="22"/>
        </w:rPr>
        <w:t>Audit Finding</w:t>
      </w:r>
    </w:p>
    <w:p w:rsidR="00616FA4" w:rsidRDefault="00616FA4" w:rsidP="00616FA4">
      <w:pPr>
        <w:pStyle w:val="NormalWeb"/>
        <w:tabs>
          <w:tab w:val="center" w:pos="709"/>
        </w:tabs>
        <w:rPr>
          <w:rFonts w:ascii="Arial" w:hAnsi="Arial" w:cs="Arial"/>
          <w:sz w:val="22"/>
          <w:szCs w:val="22"/>
        </w:rPr>
      </w:pPr>
    </w:p>
    <w:p w:rsidR="00616FA4" w:rsidRPr="002C76C1" w:rsidRDefault="00616FA4" w:rsidP="00616FA4">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616FA4" w:rsidRPr="002C76C1" w:rsidRDefault="00616FA4" w:rsidP="00616FA4">
      <w:pPr>
        <w:pStyle w:val="NormalWeb"/>
        <w:tabs>
          <w:tab w:val="center" w:pos="709"/>
        </w:tabs>
        <w:rPr>
          <w:rFonts w:ascii="Arial" w:hAnsi="Arial" w:cs="Arial"/>
          <w:sz w:val="22"/>
          <w:szCs w:val="22"/>
        </w:rPr>
      </w:pPr>
    </w:p>
    <w:p w:rsidR="00616FA4" w:rsidRPr="00905480" w:rsidRDefault="00616FA4" w:rsidP="00616FA4">
      <w:pPr>
        <w:pStyle w:val="NormalWeb"/>
        <w:tabs>
          <w:tab w:val="center" w:pos="709"/>
        </w:tabs>
        <w:spacing w:after="120" w:line="260" w:lineRule="exact"/>
        <w:rPr>
          <w:rFonts w:ascii="Arial" w:hAnsi="Arial" w:cs="Arial"/>
          <w:iCs/>
          <w:sz w:val="22"/>
          <w:szCs w:val="22"/>
        </w:rPr>
      </w:pPr>
      <w:r w:rsidRPr="00905480">
        <w:rPr>
          <w:rFonts w:ascii="Arial" w:hAnsi="Arial" w:cs="Arial"/>
          <w:iCs/>
          <w:sz w:val="22"/>
          <w:szCs w:val="22"/>
        </w:rPr>
        <w:t>a)</w:t>
      </w:r>
      <w:r w:rsidRPr="00905480">
        <w:rPr>
          <w:rFonts w:ascii="Arial" w:hAnsi="Arial" w:cs="Arial"/>
          <w:iCs/>
          <w:sz w:val="22"/>
          <w:szCs w:val="22"/>
        </w:rPr>
        <w:tab/>
      </w:r>
      <w:r w:rsidRPr="00905480">
        <w:rPr>
          <w:rFonts w:ascii="Arial" w:hAnsi="Arial" w:cs="Arial"/>
          <w:iCs/>
          <w:sz w:val="22"/>
          <w:szCs w:val="22"/>
        </w:rPr>
        <w:tab/>
        <w:t>Preferential Procurement Policy Framework Act No.2 of 2000</w:t>
      </w:r>
    </w:p>
    <w:p w:rsidR="00616FA4" w:rsidRPr="002C76C1" w:rsidRDefault="00616FA4" w:rsidP="00616FA4">
      <w:pPr>
        <w:pStyle w:val="NormalWeb"/>
        <w:tabs>
          <w:tab w:val="center" w:pos="709"/>
        </w:tabs>
        <w:spacing w:after="120" w:line="260" w:lineRule="exact"/>
        <w:ind w:left="1066" w:hanging="709"/>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“2.1(a)</w:t>
      </w:r>
      <w:r w:rsidRPr="002C76C1">
        <w:rPr>
          <w:rFonts w:ascii="Arial" w:hAnsi="Arial" w:cs="Arial"/>
          <w:i/>
          <w:iCs/>
          <w:sz w:val="22"/>
          <w:szCs w:val="22"/>
        </w:rPr>
        <w:tab/>
        <w:t>An organ of state must determine its preferential procurement policy and implement it within the following framework – a preferential point system must be followed.”</w:t>
      </w:r>
    </w:p>
    <w:p w:rsidR="00616FA4" w:rsidRPr="00905480" w:rsidRDefault="00616FA4" w:rsidP="00616FA4">
      <w:pPr>
        <w:pStyle w:val="NormalWeb"/>
        <w:tabs>
          <w:tab w:val="center" w:pos="709"/>
        </w:tabs>
        <w:spacing w:after="120" w:line="260" w:lineRule="exact"/>
        <w:ind w:left="720" w:hanging="720"/>
        <w:rPr>
          <w:rFonts w:ascii="Arial" w:hAnsi="Arial" w:cs="Arial"/>
          <w:iCs/>
          <w:sz w:val="22"/>
          <w:szCs w:val="22"/>
        </w:rPr>
      </w:pPr>
      <w:r w:rsidRPr="00905480">
        <w:rPr>
          <w:rFonts w:ascii="Arial" w:hAnsi="Arial" w:cs="Arial"/>
          <w:iCs/>
          <w:sz w:val="22"/>
          <w:szCs w:val="22"/>
        </w:rPr>
        <w:t>b)</w:t>
      </w:r>
      <w:r w:rsidRPr="00905480">
        <w:rPr>
          <w:rFonts w:ascii="Arial" w:hAnsi="Arial" w:cs="Arial"/>
          <w:iCs/>
          <w:sz w:val="22"/>
          <w:szCs w:val="22"/>
        </w:rPr>
        <w:tab/>
      </w:r>
      <w:r w:rsidRPr="00905480">
        <w:rPr>
          <w:rFonts w:ascii="Arial" w:hAnsi="Arial" w:cs="Arial"/>
          <w:iCs/>
          <w:sz w:val="22"/>
          <w:szCs w:val="22"/>
        </w:rPr>
        <w:tab/>
        <w:t>Preferential Procurement Policy Framework Act No.2 of 2000: Regulations GN R725 of 10 August 2001</w:t>
      </w:r>
    </w:p>
    <w:p w:rsidR="00616FA4" w:rsidRPr="002C76C1" w:rsidRDefault="00616FA4" w:rsidP="00616FA4">
      <w:pPr>
        <w:pStyle w:val="NormalWeb"/>
        <w:tabs>
          <w:tab w:val="center" w:pos="709"/>
        </w:tabs>
        <w:spacing w:after="120" w:line="260" w:lineRule="exact"/>
        <w:ind w:left="1066" w:hanging="346"/>
        <w:rPr>
          <w:rFonts w:ascii="Arial" w:hAnsi="Arial" w:cs="Arial"/>
          <w:i/>
          <w:iCs/>
          <w:sz w:val="22"/>
          <w:szCs w:val="22"/>
        </w:rPr>
      </w:pPr>
      <w:r w:rsidRPr="002C76C1">
        <w:rPr>
          <w:rFonts w:ascii="Arial" w:hAnsi="Arial" w:cs="Arial"/>
          <w:i/>
          <w:iCs/>
          <w:sz w:val="22"/>
          <w:szCs w:val="22"/>
        </w:rPr>
        <w:t>“4(1)</w:t>
      </w:r>
      <w:r w:rsidRPr="002C76C1">
        <w:rPr>
          <w:rFonts w:ascii="Arial" w:hAnsi="Arial" w:cs="Arial"/>
          <w:i/>
          <w:iCs/>
          <w:sz w:val="22"/>
          <w:szCs w:val="22"/>
        </w:rPr>
        <w:tab/>
        <w:t>The 90/10 preference point system: The following formula must be used to calculate the points for price in respect of tenders/procurement with a Rand value above R500 000,00</w:t>
      </w:r>
    </w:p>
    <w:p w:rsidR="00616FA4" w:rsidRPr="002C76C1" w:rsidRDefault="00616FA4" w:rsidP="00616FA4">
      <w:pPr>
        <w:pStyle w:val="NormalWeb"/>
        <w:tabs>
          <w:tab w:val="center" w:pos="709"/>
        </w:tabs>
        <w:spacing w:after="120" w:line="260" w:lineRule="exact"/>
        <w:ind w:left="1066" w:hanging="709"/>
        <w:rPr>
          <w:rFonts w:ascii="Arial" w:hAnsi="Arial" w:cs="Arial"/>
          <w:i/>
          <w:iCs/>
          <w:sz w:val="22"/>
          <w:szCs w:val="22"/>
        </w:rPr>
      </w:pPr>
      <w:r w:rsidRPr="002C76C1">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Ps = 90(1(Pt-Pmin)/Pmin)</w:t>
      </w:r>
    </w:p>
    <w:p w:rsidR="00616FA4" w:rsidRPr="002C76C1" w:rsidRDefault="00616FA4" w:rsidP="00616FA4">
      <w:pPr>
        <w:pStyle w:val="NormalWeb"/>
        <w:tabs>
          <w:tab w:val="center" w:pos="709"/>
        </w:tabs>
        <w:contextualSpacing/>
        <w:rPr>
          <w:rFonts w:ascii="Arial" w:hAnsi="Arial" w:cs="Arial"/>
          <w:i/>
          <w:iCs/>
          <w:sz w:val="22"/>
          <w:szCs w:val="22"/>
        </w:rPr>
      </w:pPr>
      <w:r w:rsidRPr="002C76C1">
        <w:rPr>
          <w:rFonts w:ascii="Arial" w:hAnsi="Arial" w:cs="Arial"/>
          <w:i/>
          <w:iCs/>
          <w:sz w:val="22"/>
          <w:szCs w:val="22"/>
        </w:rPr>
        <w:tab/>
        <w:t xml:space="preserve">      </w:t>
      </w:r>
      <w:r>
        <w:rPr>
          <w:rFonts w:ascii="Arial" w:hAnsi="Arial" w:cs="Arial"/>
          <w:i/>
          <w:iCs/>
          <w:sz w:val="22"/>
          <w:szCs w:val="22"/>
        </w:rPr>
        <w:tab/>
      </w:r>
      <w:r w:rsidRPr="002C76C1">
        <w:rPr>
          <w:rFonts w:ascii="Arial" w:hAnsi="Arial" w:cs="Arial"/>
          <w:i/>
          <w:iCs/>
          <w:sz w:val="22"/>
          <w:szCs w:val="22"/>
        </w:rPr>
        <w:t>Where</w:t>
      </w:r>
    </w:p>
    <w:p w:rsidR="00616FA4" w:rsidRPr="002C76C1" w:rsidRDefault="00616FA4" w:rsidP="00616FA4">
      <w:pPr>
        <w:pStyle w:val="NormalWeb"/>
        <w:tabs>
          <w:tab w:val="center" w:pos="709"/>
        </w:tabs>
        <w:ind w:left="1066" w:hanging="709"/>
        <w:contextualSpacing/>
        <w:rPr>
          <w:rFonts w:ascii="Arial" w:hAnsi="Arial" w:cs="Arial"/>
          <w:i/>
          <w:iCs/>
          <w:sz w:val="22"/>
          <w:szCs w:val="22"/>
        </w:rPr>
      </w:pPr>
    </w:p>
    <w:p w:rsidR="00616FA4" w:rsidRPr="002C76C1" w:rsidRDefault="00616FA4" w:rsidP="00616FA4">
      <w:pPr>
        <w:pStyle w:val="NormalWeb"/>
        <w:tabs>
          <w:tab w:val="center" w:pos="709"/>
        </w:tabs>
        <w:ind w:left="1066" w:hanging="709"/>
        <w:contextualSpacing/>
        <w:rPr>
          <w:rFonts w:ascii="Arial" w:hAnsi="Arial" w:cs="Arial"/>
          <w:i/>
          <w:iCs/>
          <w:sz w:val="22"/>
          <w:szCs w:val="22"/>
        </w:rPr>
      </w:pPr>
      <w:r w:rsidRPr="002C76C1">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Ps</w:t>
      </w:r>
      <w:r w:rsidRPr="002C76C1">
        <w:rPr>
          <w:rFonts w:ascii="Arial" w:hAnsi="Arial" w:cs="Arial"/>
          <w:i/>
          <w:iCs/>
          <w:sz w:val="22"/>
          <w:szCs w:val="22"/>
        </w:rPr>
        <w:tab/>
        <w:t xml:space="preserve"> = Points scored for price tender of tender under consideration</w:t>
      </w:r>
    </w:p>
    <w:p w:rsidR="00616FA4" w:rsidRPr="002C76C1" w:rsidRDefault="00616FA4" w:rsidP="00616FA4">
      <w:pPr>
        <w:pStyle w:val="NormalWeb"/>
        <w:tabs>
          <w:tab w:val="center" w:pos="709"/>
        </w:tabs>
        <w:ind w:left="1066" w:hanging="709"/>
        <w:contextualSpacing/>
        <w:rPr>
          <w:rFonts w:ascii="Arial" w:hAnsi="Arial" w:cs="Arial"/>
          <w:i/>
          <w:iCs/>
          <w:sz w:val="22"/>
          <w:szCs w:val="22"/>
        </w:rPr>
      </w:pPr>
      <w:r w:rsidRPr="002C76C1">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Pt</w:t>
      </w:r>
      <w:r w:rsidRPr="002C76C1">
        <w:rPr>
          <w:rFonts w:ascii="Arial" w:hAnsi="Arial" w:cs="Arial"/>
          <w:i/>
          <w:iCs/>
          <w:sz w:val="22"/>
          <w:szCs w:val="22"/>
        </w:rPr>
        <w:tab/>
        <w:t xml:space="preserve"> = Rand value of tender under consideration</w:t>
      </w:r>
    </w:p>
    <w:p w:rsidR="00616FA4" w:rsidRPr="002C76C1" w:rsidRDefault="00616FA4" w:rsidP="00616FA4">
      <w:pPr>
        <w:pStyle w:val="NormalWeb"/>
        <w:tabs>
          <w:tab w:val="center" w:pos="709"/>
        </w:tabs>
        <w:ind w:left="1066" w:hanging="709"/>
        <w:contextualSpacing/>
        <w:rPr>
          <w:rFonts w:ascii="Arial" w:hAnsi="Arial" w:cs="Arial"/>
          <w:i/>
          <w:iCs/>
          <w:sz w:val="22"/>
          <w:szCs w:val="22"/>
        </w:rPr>
      </w:pPr>
      <w:r w:rsidRPr="002C76C1">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Pmin = Rand value of lowest acceptable tender”</w:t>
      </w:r>
    </w:p>
    <w:p w:rsidR="00616FA4" w:rsidRPr="002C76C1" w:rsidRDefault="00616FA4" w:rsidP="00616FA4">
      <w:pPr>
        <w:pStyle w:val="NormalWeb"/>
        <w:tabs>
          <w:tab w:val="center" w:pos="709"/>
        </w:tabs>
        <w:spacing w:after="120" w:line="260" w:lineRule="exact"/>
        <w:rPr>
          <w:rFonts w:ascii="Arial" w:hAnsi="Arial" w:cs="Arial"/>
          <w:sz w:val="22"/>
          <w:szCs w:val="22"/>
        </w:rPr>
      </w:pPr>
    </w:p>
    <w:p w:rsidR="00616FA4" w:rsidRPr="002C76C1" w:rsidRDefault="00616FA4" w:rsidP="00616FA4">
      <w:pPr>
        <w:pStyle w:val="NormalWeb"/>
        <w:widowControl/>
        <w:tabs>
          <w:tab w:val="center" w:pos="709"/>
        </w:tabs>
        <w:ind w:left="630" w:hanging="630"/>
        <w:rPr>
          <w:rFonts w:ascii="Arial" w:hAnsi="Arial" w:cs="Arial"/>
          <w:sz w:val="22"/>
          <w:szCs w:val="22"/>
          <w:lang w:val="en-ZA"/>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Treasury Regulations 16A9.1(e) and (f) state:</w:t>
      </w:r>
    </w:p>
    <w:p w:rsidR="00616FA4" w:rsidRPr="002C76C1" w:rsidRDefault="00616FA4" w:rsidP="00616FA4">
      <w:pPr>
        <w:pStyle w:val="lg-a-1"/>
        <w:tabs>
          <w:tab w:val="center" w:pos="709"/>
        </w:tabs>
        <w:spacing w:before="0"/>
        <w:ind w:left="567" w:firstLine="0"/>
        <w:jc w:val="left"/>
        <w:rPr>
          <w:rFonts w:ascii="Arial" w:hAnsi="Arial" w:cs="Arial"/>
          <w:sz w:val="22"/>
          <w:szCs w:val="22"/>
        </w:rPr>
      </w:pPr>
    </w:p>
    <w:p w:rsidR="00616FA4" w:rsidRPr="002C76C1" w:rsidRDefault="00616FA4" w:rsidP="00616FA4">
      <w:pPr>
        <w:pStyle w:val="lg-a-1"/>
        <w:tabs>
          <w:tab w:val="center" w:pos="709"/>
        </w:tabs>
        <w:spacing w:before="0"/>
        <w:ind w:left="720" w:firstLine="0"/>
        <w:jc w:val="left"/>
        <w:rPr>
          <w:rFonts w:ascii="Arial" w:hAnsi="Arial" w:cs="Arial"/>
          <w:i/>
          <w:sz w:val="22"/>
          <w:szCs w:val="22"/>
        </w:rPr>
      </w:pPr>
      <w:r w:rsidRPr="002C76C1">
        <w:rPr>
          <w:rFonts w:ascii="Arial" w:hAnsi="Arial" w:cs="Arial"/>
          <w:i/>
          <w:sz w:val="22"/>
          <w:szCs w:val="22"/>
        </w:rPr>
        <w:t>“The accounting officer or accounting authority must-</w:t>
      </w:r>
    </w:p>
    <w:p w:rsidR="00616FA4" w:rsidRPr="002C76C1" w:rsidRDefault="00616FA4" w:rsidP="00616FA4">
      <w:pPr>
        <w:pStyle w:val="lg-a-1"/>
        <w:tabs>
          <w:tab w:val="center" w:pos="709"/>
        </w:tabs>
        <w:spacing w:before="0"/>
        <w:ind w:left="1440" w:hanging="720"/>
        <w:jc w:val="left"/>
        <w:rPr>
          <w:rFonts w:ascii="Arial" w:hAnsi="Arial" w:cs="Arial"/>
          <w:i/>
          <w:sz w:val="22"/>
          <w:szCs w:val="22"/>
        </w:rPr>
      </w:pPr>
      <w:r w:rsidRPr="002C76C1">
        <w:rPr>
          <w:rFonts w:ascii="Arial" w:hAnsi="Arial" w:cs="Arial"/>
          <w:i/>
          <w:sz w:val="22"/>
          <w:szCs w:val="22"/>
        </w:rPr>
        <w:t>(e)</w:t>
      </w:r>
      <w:r w:rsidRPr="002C76C1">
        <w:rPr>
          <w:rFonts w:ascii="Arial" w:hAnsi="Arial" w:cs="Arial"/>
          <w:i/>
          <w:sz w:val="22"/>
          <w:szCs w:val="22"/>
        </w:rPr>
        <w:tab/>
      </w:r>
      <w:r w:rsidRPr="002C76C1">
        <w:rPr>
          <w:rFonts w:ascii="Arial" w:hAnsi="Arial" w:cs="Arial"/>
          <w:i/>
          <w:sz w:val="22"/>
          <w:szCs w:val="22"/>
          <w:lang w:val="en-ZA"/>
        </w:rPr>
        <w:t>reject a proposal for the award of a contract if the recommended bidder has committed a corrupt or fraudulent act in competing for the particular contract; or</w:t>
      </w:r>
    </w:p>
    <w:p w:rsidR="00616FA4" w:rsidRPr="002C76C1" w:rsidRDefault="00616FA4" w:rsidP="00616FA4">
      <w:pPr>
        <w:pStyle w:val="lg-a-1"/>
        <w:tabs>
          <w:tab w:val="center" w:pos="1440"/>
        </w:tabs>
        <w:spacing w:before="0"/>
        <w:ind w:left="1440" w:hanging="720"/>
        <w:jc w:val="left"/>
        <w:rPr>
          <w:rFonts w:ascii="Arial" w:hAnsi="Arial" w:cs="Arial"/>
          <w:i/>
          <w:sz w:val="22"/>
          <w:szCs w:val="22"/>
        </w:rPr>
      </w:pPr>
      <w:r w:rsidRPr="002C76C1">
        <w:rPr>
          <w:rFonts w:ascii="Arial" w:hAnsi="Arial" w:cs="Arial"/>
          <w:i/>
          <w:sz w:val="22"/>
          <w:szCs w:val="22"/>
        </w:rPr>
        <w:t>(f)</w:t>
      </w:r>
      <w:r w:rsidRPr="002C76C1">
        <w:rPr>
          <w:rFonts w:ascii="Arial" w:hAnsi="Arial" w:cs="Arial"/>
          <w:i/>
          <w:sz w:val="22"/>
          <w:szCs w:val="22"/>
        </w:rPr>
        <w:tab/>
        <w:t xml:space="preserve"> </w:t>
      </w:r>
      <w:r>
        <w:rPr>
          <w:rFonts w:ascii="Arial" w:hAnsi="Arial" w:cs="Arial"/>
          <w:i/>
          <w:sz w:val="22"/>
          <w:szCs w:val="22"/>
        </w:rPr>
        <w:t xml:space="preserve">          </w:t>
      </w:r>
      <w:r w:rsidRPr="002C76C1">
        <w:rPr>
          <w:rFonts w:ascii="Arial" w:hAnsi="Arial" w:cs="Arial"/>
          <w:i/>
          <w:sz w:val="22"/>
          <w:szCs w:val="22"/>
        </w:rPr>
        <w:t>cancel a contract awarded to a supplier of goods or services-</w:t>
      </w:r>
    </w:p>
    <w:p w:rsidR="00616FA4" w:rsidRPr="002C76C1" w:rsidRDefault="00616FA4" w:rsidP="00616FA4">
      <w:pPr>
        <w:pStyle w:val="lg-a-1"/>
        <w:tabs>
          <w:tab w:val="center" w:pos="709"/>
        </w:tabs>
        <w:spacing w:before="0"/>
        <w:ind w:left="1440" w:firstLine="0"/>
        <w:jc w:val="left"/>
        <w:rPr>
          <w:rFonts w:ascii="Arial" w:hAnsi="Arial" w:cs="Arial"/>
          <w:i/>
          <w:sz w:val="22"/>
          <w:szCs w:val="22"/>
        </w:rPr>
      </w:pPr>
      <w:r w:rsidRPr="002C76C1">
        <w:rPr>
          <w:rFonts w:ascii="Arial" w:hAnsi="Arial" w:cs="Arial"/>
          <w:i/>
          <w:sz w:val="22"/>
          <w:szCs w:val="22"/>
        </w:rPr>
        <w:t>(i)</w:t>
      </w:r>
      <w:r w:rsidRPr="002C76C1">
        <w:rPr>
          <w:rFonts w:ascii="Arial" w:hAnsi="Arial" w:cs="Arial"/>
          <w:i/>
          <w:sz w:val="22"/>
          <w:szCs w:val="22"/>
        </w:rPr>
        <w:tab/>
        <w:t>if the supplier committed any corrupt o</w:t>
      </w:r>
      <w:r>
        <w:rPr>
          <w:rFonts w:ascii="Arial" w:hAnsi="Arial" w:cs="Arial"/>
          <w:i/>
          <w:sz w:val="22"/>
          <w:szCs w:val="22"/>
        </w:rPr>
        <w:t xml:space="preserve">r fraudulent act during the </w:t>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bidding process or the execution of that contract; or</w:t>
      </w:r>
    </w:p>
    <w:p w:rsidR="00616FA4" w:rsidRPr="002C76C1" w:rsidRDefault="00616FA4" w:rsidP="00616FA4">
      <w:pPr>
        <w:pStyle w:val="NormalWeb"/>
        <w:tabs>
          <w:tab w:val="center" w:pos="709"/>
        </w:tabs>
        <w:ind w:left="1440"/>
        <w:rPr>
          <w:rFonts w:ascii="Arial" w:hAnsi="Arial" w:cs="Arial"/>
          <w:sz w:val="22"/>
          <w:szCs w:val="22"/>
          <w:lang w:val="en-ZA"/>
        </w:rPr>
      </w:pPr>
      <w:r w:rsidRPr="002C76C1">
        <w:rPr>
          <w:rFonts w:ascii="Arial" w:hAnsi="Arial" w:cs="Arial"/>
          <w:i/>
          <w:sz w:val="22"/>
          <w:szCs w:val="22"/>
        </w:rPr>
        <w:t>(ii)</w:t>
      </w:r>
      <w:r w:rsidRPr="002C76C1">
        <w:rPr>
          <w:rFonts w:ascii="Arial" w:hAnsi="Arial" w:cs="Arial"/>
          <w:i/>
          <w:sz w:val="22"/>
          <w:szCs w:val="22"/>
        </w:rPr>
        <w:tab/>
        <w:t>if any official or other role player committed any corrupt or f</w:t>
      </w:r>
      <w:r>
        <w:rPr>
          <w:rFonts w:ascii="Arial" w:hAnsi="Arial" w:cs="Arial"/>
          <w:i/>
          <w:sz w:val="22"/>
          <w:szCs w:val="22"/>
        </w:rPr>
        <w:t xml:space="preserve">raudulent </w:t>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act during the bidding process or the exe</w:t>
      </w:r>
      <w:r>
        <w:rPr>
          <w:rFonts w:ascii="Arial" w:hAnsi="Arial" w:cs="Arial"/>
          <w:i/>
          <w:sz w:val="22"/>
          <w:szCs w:val="22"/>
        </w:rPr>
        <w:t xml:space="preserve">cution of that contract that </w:t>
      </w:r>
      <w:r>
        <w:rPr>
          <w:rFonts w:ascii="Arial" w:hAnsi="Arial" w:cs="Arial"/>
          <w:i/>
          <w:sz w:val="22"/>
          <w:szCs w:val="22"/>
        </w:rPr>
        <w:tab/>
      </w:r>
      <w:r w:rsidRPr="002C76C1">
        <w:rPr>
          <w:rFonts w:ascii="Arial" w:hAnsi="Arial" w:cs="Arial"/>
          <w:i/>
          <w:sz w:val="22"/>
          <w:szCs w:val="22"/>
        </w:rPr>
        <w:t>benefited that supplier.”</w:t>
      </w:r>
    </w:p>
    <w:p w:rsidR="00616FA4" w:rsidRPr="002C76C1" w:rsidRDefault="00616FA4" w:rsidP="00616FA4">
      <w:pPr>
        <w:pStyle w:val="NormalWeb"/>
        <w:tabs>
          <w:tab w:val="center" w:pos="709"/>
        </w:tabs>
        <w:rPr>
          <w:rFonts w:ascii="Arial" w:hAnsi="Arial" w:cs="Arial"/>
          <w:sz w:val="22"/>
          <w:szCs w:val="22"/>
          <w:lang w:val="en-ZA"/>
        </w:rPr>
      </w:pPr>
    </w:p>
    <w:p w:rsidR="00616FA4" w:rsidRPr="002C76C1" w:rsidRDefault="00616FA4" w:rsidP="00616FA4">
      <w:pPr>
        <w:pStyle w:val="NormalWeb"/>
        <w:tabs>
          <w:tab w:val="center" w:pos="709"/>
        </w:tabs>
        <w:rPr>
          <w:rFonts w:ascii="Arial" w:hAnsi="Arial" w:cs="Arial"/>
          <w:sz w:val="22"/>
          <w:szCs w:val="22"/>
          <w:lang w:val="en-ZA"/>
        </w:rPr>
      </w:pPr>
    </w:p>
    <w:p w:rsidR="00616FA4" w:rsidRPr="002C76C1" w:rsidRDefault="00616FA4" w:rsidP="00616FA4">
      <w:pPr>
        <w:pStyle w:val="lg-a-1"/>
        <w:tabs>
          <w:tab w:val="center" w:pos="709"/>
        </w:tabs>
        <w:suppressAutoHyphens/>
        <w:autoSpaceDN w:val="0"/>
        <w:spacing w:before="0"/>
        <w:ind w:left="630" w:hanging="630"/>
        <w:jc w:val="left"/>
        <w:textAlignment w:val="baseline"/>
        <w:rPr>
          <w:rFonts w:ascii="Arial" w:hAnsi="Arial" w:cs="Arial"/>
          <w:sz w:val="22"/>
          <w:szCs w:val="22"/>
        </w:rPr>
      </w:pPr>
      <w:r>
        <w:rPr>
          <w:rFonts w:ascii="Arial" w:hAnsi="Arial" w:cs="Arial"/>
          <w:sz w:val="22"/>
          <w:szCs w:val="22"/>
        </w:rPr>
        <w:t xml:space="preserve">d) </w:t>
      </w:r>
      <w:r>
        <w:rPr>
          <w:rFonts w:ascii="Arial" w:hAnsi="Arial" w:cs="Arial"/>
          <w:sz w:val="22"/>
          <w:szCs w:val="22"/>
        </w:rPr>
        <w:tab/>
      </w:r>
      <w:r w:rsidRPr="002C76C1">
        <w:rPr>
          <w:rFonts w:ascii="Arial" w:hAnsi="Arial" w:cs="Arial"/>
          <w:sz w:val="22"/>
          <w:szCs w:val="22"/>
        </w:rPr>
        <w:t>National Treasury Practice Note dated 21 July 2010 Paragraph 3.1 states the following:</w:t>
      </w:r>
    </w:p>
    <w:p w:rsidR="00616FA4" w:rsidRPr="002C76C1" w:rsidRDefault="00616FA4" w:rsidP="00616FA4">
      <w:pPr>
        <w:pStyle w:val="lg-a-1"/>
        <w:tabs>
          <w:tab w:val="center" w:pos="709"/>
        </w:tabs>
        <w:spacing w:before="0"/>
        <w:ind w:left="567" w:firstLine="0"/>
        <w:jc w:val="left"/>
        <w:rPr>
          <w:rFonts w:ascii="Arial" w:hAnsi="Arial" w:cs="Arial"/>
          <w:sz w:val="22"/>
          <w:szCs w:val="22"/>
        </w:rPr>
      </w:pPr>
    </w:p>
    <w:p w:rsidR="00616FA4" w:rsidRPr="002C76C1" w:rsidRDefault="00616FA4" w:rsidP="00616FA4">
      <w:pPr>
        <w:pStyle w:val="lg-a-1"/>
        <w:tabs>
          <w:tab w:val="center" w:pos="709"/>
        </w:tabs>
        <w:spacing w:before="0"/>
        <w:ind w:left="1287" w:firstLine="0"/>
        <w:jc w:val="left"/>
        <w:rPr>
          <w:rFonts w:ascii="Arial" w:hAnsi="Arial" w:cs="Arial"/>
          <w:sz w:val="22"/>
          <w:szCs w:val="22"/>
        </w:rPr>
      </w:pPr>
    </w:p>
    <w:p w:rsidR="00616FA4" w:rsidRPr="002C76C1" w:rsidRDefault="00616FA4" w:rsidP="00616FA4">
      <w:pPr>
        <w:pStyle w:val="lg-a-1"/>
        <w:tabs>
          <w:tab w:val="center" w:pos="709"/>
        </w:tabs>
        <w:spacing w:before="0"/>
        <w:ind w:hanging="794"/>
        <w:jc w:val="left"/>
        <w:rPr>
          <w:rFonts w:ascii="Arial" w:hAnsi="Arial" w:cs="Arial"/>
          <w:i/>
          <w:sz w:val="22"/>
          <w:szCs w:val="22"/>
        </w:rPr>
      </w:pPr>
      <w:r w:rsidRPr="002C76C1">
        <w:rPr>
          <w:rFonts w:ascii="Arial" w:hAnsi="Arial" w:cs="Arial"/>
          <w:i/>
          <w:sz w:val="22"/>
          <w:szCs w:val="22"/>
        </w:rPr>
        <w:t>“Certificate of Independent Bid Determination</w:t>
      </w:r>
    </w:p>
    <w:p w:rsidR="00616FA4" w:rsidRPr="002C76C1" w:rsidRDefault="00616FA4" w:rsidP="00616FA4">
      <w:pPr>
        <w:pStyle w:val="lg-a-1"/>
        <w:tabs>
          <w:tab w:val="center" w:pos="709"/>
        </w:tabs>
        <w:spacing w:before="0"/>
        <w:ind w:left="567" w:firstLine="0"/>
        <w:jc w:val="left"/>
        <w:rPr>
          <w:rFonts w:ascii="Arial" w:hAnsi="Arial" w:cs="Arial"/>
          <w:i/>
          <w:sz w:val="22"/>
          <w:szCs w:val="22"/>
        </w:rPr>
      </w:pPr>
    </w:p>
    <w:p w:rsidR="00616FA4" w:rsidRPr="002C76C1" w:rsidRDefault="00616FA4" w:rsidP="00616FA4">
      <w:pPr>
        <w:pStyle w:val="lg-a-1"/>
        <w:tabs>
          <w:tab w:val="center" w:pos="709"/>
        </w:tabs>
        <w:spacing w:before="0"/>
        <w:ind w:left="1260" w:hanging="720"/>
        <w:jc w:val="left"/>
        <w:rPr>
          <w:rFonts w:ascii="Arial" w:hAnsi="Arial" w:cs="Arial"/>
          <w:i/>
          <w:sz w:val="22"/>
          <w:szCs w:val="22"/>
        </w:rPr>
      </w:pPr>
      <w:r w:rsidRPr="002C76C1">
        <w:rPr>
          <w:rFonts w:ascii="Arial" w:hAnsi="Arial" w:cs="Arial"/>
          <w:i/>
          <w:sz w:val="22"/>
          <w:szCs w:val="22"/>
        </w:rPr>
        <w:t>3.1.1</w:t>
      </w:r>
      <w:r w:rsidRPr="002C76C1">
        <w:rPr>
          <w:rFonts w:ascii="Arial" w:hAnsi="Arial" w:cs="Arial"/>
          <w:i/>
          <w:sz w:val="22"/>
          <w:szCs w:val="22"/>
        </w:rPr>
        <w:tab/>
        <w:t>With effect from the date on which this practice note takes effect, accounting officers and accounting authorities are required to utilize the attached Standard Bidding Document (SBD 9) “Certificate of Independent Bid Determination” when inviting price quotations, advertised competitive bids, limited bids or proposals. The SBD 9 form contract and project specific issues.</w:t>
      </w:r>
    </w:p>
    <w:p w:rsidR="00616FA4" w:rsidRPr="002C76C1" w:rsidRDefault="00616FA4" w:rsidP="00616FA4">
      <w:pPr>
        <w:pStyle w:val="lg-a-1"/>
        <w:tabs>
          <w:tab w:val="center" w:pos="709"/>
        </w:tabs>
        <w:spacing w:before="0"/>
        <w:ind w:left="567" w:firstLine="0"/>
        <w:jc w:val="left"/>
        <w:rPr>
          <w:rFonts w:ascii="Arial" w:hAnsi="Arial" w:cs="Arial"/>
          <w:i/>
          <w:sz w:val="22"/>
          <w:szCs w:val="22"/>
        </w:rPr>
      </w:pPr>
    </w:p>
    <w:p w:rsidR="00616FA4" w:rsidRPr="002C76C1" w:rsidRDefault="00616FA4" w:rsidP="00616FA4">
      <w:pPr>
        <w:pStyle w:val="lg-a-1"/>
        <w:tabs>
          <w:tab w:val="center" w:pos="709"/>
        </w:tabs>
        <w:spacing w:before="0"/>
        <w:ind w:left="1260" w:hanging="720"/>
        <w:jc w:val="left"/>
        <w:rPr>
          <w:rFonts w:ascii="Arial" w:hAnsi="Arial" w:cs="Arial"/>
          <w:i/>
          <w:sz w:val="22"/>
          <w:szCs w:val="22"/>
        </w:rPr>
      </w:pPr>
      <w:r w:rsidRPr="002C76C1">
        <w:rPr>
          <w:rFonts w:ascii="Arial" w:hAnsi="Arial" w:cs="Arial"/>
          <w:i/>
          <w:sz w:val="22"/>
          <w:szCs w:val="22"/>
        </w:rPr>
        <w:t>3.1.2</w:t>
      </w:r>
      <w:r w:rsidRPr="002C76C1">
        <w:rPr>
          <w:rFonts w:ascii="Arial" w:hAnsi="Arial" w:cs="Arial"/>
          <w:i/>
          <w:sz w:val="22"/>
          <w:szCs w:val="22"/>
        </w:rPr>
        <w:tab/>
        <w:t xml:space="preserve">Bidders should be required to complete, sign and submit the </w:t>
      </w:r>
      <w:r w:rsidRPr="002C76C1">
        <w:rPr>
          <w:rFonts w:ascii="Arial" w:hAnsi="Arial" w:cs="Arial"/>
          <w:i/>
          <w:sz w:val="22"/>
          <w:szCs w:val="22"/>
        </w:rPr>
        <w:tab/>
        <w:t xml:space="preserve">Certificate together with the bid documentation at the closing date and time of the bid. If a bidder has failed to submit the SBD 9 together with the bid documentation, the bidder must be requested, in writing, to submit the signed form within seven (7) working days of notification. Failure to submit the signed form within seven (7) working days of </w:t>
      </w:r>
      <w:r w:rsidRPr="002C76C1">
        <w:rPr>
          <w:rFonts w:ascii="Arial" w:hAnsi="Arial" w:cs="Arial"/>
          <w:i/>
          <w:sz w:val="22"/>
          <w:szCs w:val="22"/>
        </w:rPr>
        <w:tab/>
        <w:t>notification may result in the invalidation of the bid.</w:t>
      </w:r>
    </w:p>
    <w:p w:rsidR="00616FA4" w:rsidRPr="002C76C1" w:rsidRDefault="00616FA4" w:rsidP="00616FA4">
      <w:pPr>
        <w:pStyle w:val="lg-a-1"/>
        <w:tabs>
          <w:tab w:val="center" w:pos="709"/>
        </w:tabs>
        <w:spacing w:before="0"/>
        <w:ind w:left="567" w:firstLine="0"/>
        <w:jc w:val="left"/>
        <w:rPr>
          <w:rFonts w:ascii="Arial" w:hAnsi="Arial" w:cs="Arial"/>
          <w:i/>
          <w:sz w:val="22"/>
          <w:szCs w:val="22"/>
        </w:rPr>
      </w:pPr>
    </w:p>
    <w:p w:rsidR="00616FA4" w:rsidRPr="002C76C1" w:rsidRDefault="00616FA4" w:rsidP="00616FA4">
      <w:pPr>
        <w:pStyle w:val="lg-a-1"/>
        <w:tabs>
          <w:tab w:val="center" w:pos="709"/>
        </w:tabs>
        <w:spacing w:before="0"/>
        <w:ind w:left="1260" w:hanging="720"/>
        <w:jc w:val="left"/>
        <w:rPr>
          <w:rFonts w:ascii="Arial" w:hAnsi="Arial" w:cs="Arial"/>
          <w:i/>
          <w:sz w:val="22"/>
          <w:szCs w:val="22"/>
        </w:rPr>
      </w:pPr>
      <w:r w:rsidRPr="002C76C1">
        <w:rPr>
          <w:rFonts w:ascii="Arial" w:hAnsi="Arial" w:cs="Arial"/>
          <w:i/>
          <w:sz w:val="22"/>
          <w:szCs w:val="22"/>
        </w:rPr>
        <w:t>3.1.3</w:t>
      </w:r>
      <w:r w:rsidRPr="002C76C1">
        <w:rPr>
          <w:rFonts w:ascii="Arial" w:hAnsi="Arial" w:cs="Arial"/>
          <w:i/>
          <w:sz w:val="22"/>
          <w:szCs w:val="22"/>
        </w:rPr>
        <w:tab/>
        <w:t>Accounting officer and accounting authorities are required to utilize the information contained in the certificate to ensure that when bids are considered all reasonable steps are taken to prevent any form of bid rigging.</w:t>
      </w:r>
    </w:p>
    <w:p w:rsidR="00616FA4" w:rsidRPr="002C76C1" w:rsidRDefault="00616FA4" w:rsidP="00616FA4">
      <w:pPr>
        <w:pStyle w:val="lg-a-1"/>
        <w:tabs>
          <w:tab w:val="center" w:pos="709"/>
        </w:tabs>
        <w:spacing w:before="0"/>
        <w:ind w:left="1260" w:firstLine="0"/>
        <w:jc w:val="left"/>
        <w:rPr>
          <w:rFonts w:ascii="Arial" w:hAnsi="Arial" w:cs="Arial"/>
          <w:i/>
          <w:sz w:val="22"/>
          <w:szCs w:val="22"/>
        </w:rPr>
      </w:pPr>
    </w:p>
    <w:p w:rsidR="00616FA4" w:rsidRPr="002C76C1" w:rsidRDefault="00616FA4" w:rsidP="00616FA4">
      <w:pPr>
        <w:pStyle w:val="lg-a-1"/>
        <w:tabs>
          <w:tab w:val="center" w:pos="709"/>
        </w:tabs>
        <w:spacing w:before="0"/>
        <w:ind w:left="1260" w:hanging="693"/>
        <w:jc w:val="left"/>
        <w:rPr>
          <w:rFonts w:ascii="Arial" w:hAnsi="Arial" w:cs="Arial"/>
          <w:i/>
          <w:sz w:val="22"/>
          <w:szCs w:val="22"/>
        </w:rPr>
      </w:pPr>
      <w:r w:rsidRPr="002C76C1">
        <w:rPr>
          <w:rFonts w:ascii="Arial" w:hAnsi="Arial" w:cs="Arial"/>
          <w:i/>
          <w:sz w:val="22"/>
          <w:szCs w:val="22"/>
        </w:rPr>
        <w:t>3.1.4</w:t>
      </w:r>
      <w:r w:rsidRPr="002C76C1">
        <w:rPr>
          <w:rFonts w:ascii="Arial" w:hAnsi="Arial" w:cs="Arial"/>
          <w:i/>
          <w:sz w:val="22"/>
          <w:szCs w:val="22"/>
        </w:rPr>
        <w:tab/>
        <w:t>If an accounting officer or accounting authority decides to refer a</w:t>
      </w:r>
      <w:r>
        <w:rPr>
          <w:rFonts w:ascii="Arial" w:hAnsi="Arial" w:cs="Arial"/>
          <w:i/>
          <w:sz w:val="22"/>
          <w:szCs w:val="22"/>
        </w:rPr>
        <w:t xml:space="preserve"> </w:t>
      </w:r>
      <w:r w:rsidRPr="002C76C1">
        <w:rPr>
          <w:rFonts w:ascii="Arial" w:hAnsi="Arial" w:cs="Arial"/>
          <w:i/>
          <w:sz w:val="22"/>
          <w:szCs w:val="22"/>
        </w:rPr>
        <w:t>bidder or contractor who, based on reasonable grounds or evidence obtained by the accounting authority, has engaged in the restrictive practice referred to in paragraph 2.1, to the Competition Commission</w:t>
      </w:r>
      <w:r>
        <w:rPr>
          <w:rFonts w:ascii="Arial" w:hAnsi="Arial" w:cs="Arial"/>
          <w:i/>
          <w:sz w:val="22"/>
          <w:szCs w:val="22"/>
        </w:rPr>
        <w:t xml:space="preserve"> </w:t>
      </w:r>
      <w:r w:rsidRPr="002C76C1">
        <w:rPr>
          <w:rFonts w:ascii="Arial" w:hAnsi="Arial" w:cs="Arial"/>
          <w:i/>
          <w:sz w:val="22"/>
          <w:szCs w:val="22"/>
        </w:rPr>
        <w:t>for investigation and possible imposition of administrative penalties, such written request, together with all supporting documentation, must be sent to the Manager Enforcement and Exemptions at:</w:t>
      </w:r>
    </w:p>
    <w:p w:rsidR="00616FA4" w:rsidRPr="002C76C1" w:rsidRDefault="00616FA4" w:rsidP="00616FA4">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p>
    <w:p w:rsidR="00616FA4" w:rsidRPr="002C76C1" w:rsidRDefault="00616FA4" w:rsidP="00616FA4">
      <w:pPr>
        <w:pStyle w:val="lg-a-1"/>
        <w:tabs>
          <w:tab w:val="center" w:pos="709"/>
        </w:tabs>
        <w:spacing w:before="0"/>
        <w:jc w:val="left"/>
        <w:rPr>
          <w:rFonts w:ascii="Arial" w:hAnsi="Arial" w:cs="Arial"/>
          <w:i/>
          <w:sz w:val="22"/>
          <w:szCs w:val="22"/>
        </w:rPr>
      </w:pPr>
      <w:r w:rsidRPr="002C76C1">
        <w:rPr>
          <w:rFonts w:ascii="Arial" w:hAnsi="Arial" w:cs="Arial"/>
          <w:i/>
          <w:sz w:val="22"/>
          <w:szCs w:val="22"/>
        </w:rPr>
        <w:t>Competition Commission South Africa</w:t>
      </w:r>
    </w:p>
    <w:p w:rsidR="00616FA4" w:rsidRPr="002C76C1" w:rsidRDefault="00616FA4" w:rsidP="00616FA4">
      <w:pPr>
        <w:pStyle w:val="lg-a-1"/>
        <w:tabs>
          <w:tab w:val="center" w:pos="709"/>
        </w:tabs>
        <w:spacing w:before="0"/>
        <w:jc w:val="left"/>
        <w:rPr>
          <w:rFonts w:ascii="Arial" w:hAnsi="Arial" w:cs="Arial"/>
          <w:i/>
          <w:sz w:val="22"/>
          <w:szCs w:val="22"/>
        </w:rPr>
      </w:pPr>
      <w:r w:rsidRPr="002C76C1">
        <w:rPr>
          <w:rFonts w:ascii="Arial" w:hAnsi="Arial" w:cs="Arial"/>
          <w:i/>
          <w:sz w:val="22"/>
          <w:szCs w:val="22"/>
        </w:rPr>
        <w:tab/>
        <w:t>Private Bag X 23</w:t>
      </w:r>
    </w:p>
    <w:p w:rsidR="00616FA4" w:rsidRPr="002C76C1" w:rsidRDefault="00616FA4" w:rsidP="00616FA4">
      <w:pPr>
        <w:pStyle w:val="lg-a-1"/>
        <w:tabs>
          <w:tab w:val="center" w:pos="709"/>
        </w:tabs>
        <w:spacing w:before="0"/>
        <w:jc w:val="left"/>
        <w:rPr>
          <w:rFonts w:ascii="Arial" w:hAnsi="Arial" w:cs="Arial"/>
          <w:i/>
          <w:sz w:val="22"/>
          <w:szCs w:val="22"/>
        </w:rPr>
      </w:pPr>
      <w:r w:rsidRPr="002C76C1">
        <w:rPr>
          <w:rFonts w:ascii="Arial" w:hAnsi="Arial" w:cs="Arial"/>
          <w:i/>
          <w:sz w:val="22"/>
          <w:szCs w:val="22"/>
        </w:rPr>
        <w:tab/>
        <w:t>Lynnwood Ridge</w:t>
      </w:r>
    </w:p>
    <w:p w:rsidR="00616FA4" w:rsidRPr="002C76C1" w:rsidRDefault="00616FA4" w:rsidP="00616FA4">
      <w:pPr>
        <w:pStyle w:val="lg-a-1"/>
        <w:tabs>
          <w:tab w:val="center" w:pos="709"/>
        </w:tabs>
        <w:spacing w:before="0"/>
        <w:jc w:val="left"/>
        <w:rPr>
          <w:rFonts w:ascii="Arial" w:hAnsi="Arial" w:cs="Arial"/>
          <w:i/>
          <w:sz w:val="22"/>
          <w:szCs w:val="22"/>
        </w:rPr>
      </w:pPr>
      <w:r w:rsidRPr="002C76C1">
        <w:rPr>
          <w:rFonts w:ascii="Arial" w:hAnsi="Arial" w:cs="Arial"/>
          <w:i/>
          <w:sz w:val="22"/>
          <w:szCs w:val="22"/>
        </w:rPr>
        <w:t>0040</w:t>
      </w:r>
    </w:p>
    <w:p w:rsidR="00616FA4" w:rsidRPr="002C76C1" w:rsidRDefault="00616FA4" w:rsidP="00616FA4">
      <w:pPr>
        <w:pStyle w:val="lg-a-1"/>
        <w:tabs>
          <w:tab w:val="center" w:pos="709"/>
        </w:tabs>
        <w:spacing w:before="0"/>
        <w:ind w:left="567" w:firstLine="0"/>
        <w:jc w:val="left"/>
        <w:rPr>
          <w:rFonts w:ascii="Arial" w:hAnsi="Arial" w:cs="Arial"/>
          <w:i/>
          <w:sz w:val="22"/>
          <w:szCs w:val="22"/>
        </w:rPr>
      </w:pP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p>
    <w:p w:rsidR="00616FA4" w:rsidRPr="002C76C1" w:rsidRDefault="00616FA4" w:rsidP="00616FA4">
      <w:pPr>
        <w:pStyle w:val="lg-a-1"/>
        <w:tabs>
          <w:tab w:val="center" w:pos="709"/>
        </w:tabs>
        <w:spacing w:before="0"/>
        <w:ind w:left="0" w:firstLine="0"/>
        <w:jc w:val="left"/>
        <w:rPr>
          <w:rFonts w:ascii="Arial" w:hAnsi="Arial" w:cs="Arial"/>
          <w:i/>
          <w:sz w:val="22"/>
          <w:szCs w:val="22"/>
        </w:rPr>
      </w:pPr>
      <w:r w:rsidRPr="002C76C1">
        <w:rPr>
          <w:rFonts w:ascii="Arial" w:hAnsi="Arial" w:cs="Arial"/>
          <w:i/>
          <w:sz w:val="22"/>
          <w:szCs w:val="22"/>
        </w:rPr>
        <w:tab/>
        <w:t>or 77 Meintjies Street</w:t>
      </w:r>
    </w:p>
    <w:p w:rsidR="00616FA4" w:rsidRPr="002C76C1" w:rsidRDefault="00616FA4" w:rsidP="00616FA4">
      <w:pPr>
        <w:pStyle w:val="lg-a-1"/>
        <w:tabs>
          <w:tab w:val="center" w:pos="709"/>
        </w:tabs>
        <w:spacing w:before="0"/>
        <w:ind w:left="0" w:firstLine="0"/>
        <w:jc w:val="left"/>
        <w:rPr>
          <w:rFonts w:ascii="Arial" w:hAnsi="Arial" w:cs="Arial"/>
          <w:i/>
          <w:sz w:val="22"/>
          <w:szCs w:val="22"/>
        </w:rPr>
      </w:pPr>
      <w:r w:rsidRPr="002C76C1">
        <w:rPr>
          <w:rFonts w:ascii="Arial" w:hAnsi="Arial" w:cs="Arial"/>
          <w:i/>
          <w:sz w:val="22"/>
          <w:szCs w:val="22"/>
        </w:rPr>
        <w:t>Sunnyside</w:t>
      </w:r>
    </w:p>
    <w:p w:rsidR="00616FA4" w:rsidRPr="002C76C1" w:rsidRDefault="00616FA4" w:rsidP="00616FA4">
      <w:pPr>
        <w:pStyle w:val="NormalWeb"/>
        <w:tabs>
          <w:tab w:val="center" w:pos="709"/>
        </w:tabs>
        <w:rPr>
          <w:rFonts w:ascii="Arial" w:hAnsi="Arial" w:cs="Arial"/>
          <w:sz w:val="22"/>
          <w:szCs w:val="22"/>
          <w:lang w:val="en-ZA"/>
        </w:rPr>
      </w:pPr>
      <w:r w:rsidRPr="002C76C1">
        <w:rPr>
          <w:rFonts w:ascii="Arial" w:hAnsi="Arial" w:cs="Arial"/>
          <w:i/>
          <w:sz w:val="22"/>
          <w:szCs w:val="22"/>
        </w:rPr>
        <w:t>0001”</w:t>
      </w:r>
    </w:p>
    <w:p w:rsidR="00616FA4" w:rsidRPr="002C76C1" w:rsidRDefault="00616FA4" w:rsidP="00616FA4">
      <w:pPr>
        <w:pStyle w:val="NormalWeb"/>
        <w:tabs>
          <w:tab w:val="center" w:pos="709"/>
        </w:tabs>
        <w:rPr>
          <w:rFonts w:ascii="Arial" w:hAnsi="Arial" w:cs="Arial"/>
          <w:sz w:val="22"/>
          <w:szCs w:val="22"/>
          <w:lang w:val="en-ZA"/>
        </w:rPr>
      </w:pPr>
    </w:p>
    <w:p w:rsidR="00616FA4" w:rsidRPr="0093150E" w:rsidRDefault="00616FA4" w:rsidP="00616FA4">
      <w:pPr>
        <w:tabs>
          <w:tab w:val="center" w:pos="709"/>
        </w:tabs>
        <w:spacing w:after="120"/>
        <w:jc w:val="both"/>
        <w:rPr>
          <w:rFonts w:eastAsia="Arial"/>
          <w:b/>
          <w:sz w:val="22"/>
          <w:szCs w:val="22"/>
        </w:rPr>
      </w:pPr>
      <w:r w:rsidRPr="0093150E">
        <w:rPr>
          <w:rFonts w:eastAsia="Arial"/>
          <w:sz w:val="22"/>
          <w:szCs w:val="22"/>
        </w:rPr>
        <w:t>The following deviations relating to the procurement of Provision of expanded public works programme phase 2 incentive grant audit-SAB&amp;T</w:t>
      </w:r>
    </w:p>
    <w:p w:rsidR="00616FA4" w:rsidRPr="002C76C1" w:rsidRDefault="00616FA4" w:rsidP="00616FA4">
      <w:pPr>
        <w:tabs>
          <w:tab w:val="center" w:pos="709"/>
          <w:tab w:val="left" w:pos="7655"/>
        </w:tabs>
        <w:jc w:val="both"/>
        <w:rPr>
          <w:rFonts w:eastAsia="Arial"/>
        </w:rPr>
      </w:pPr>
    </w:p>
    <w:tbl>
      <w:tblPr>
        <w:tblW w:w="0" w:type="auto"/>
        <w:tblInd w:w="817" w:type="dxa"/>
        <w:tblCellMar>
          <w:left w:w="10" w:type="dxa"/>
          <w:right w:w="10" w:type="dxa"/>
        </w:tblCellMar>
        <w:tblLook w:val="0000"/>
      </w:tblPr>
      <w:tblGrid>
        <w:gridCol w:w="3577"/>
        <w:gridCol w:w="2070"/>
        <w:gridCol w:w="2790"/>
      </w:tblGrid>
      <w:tr w:rsidR="00616FA4" w:rsidRPr="002C76C1" w:rsidTr="00861A27">
        <w:trPr>
          <w:trHeight w:val="1"/>
        </w:trPr>
        <w:tc>
          <w:tcPr>
            <w:tcW w:w="357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616FA4" w:rsidRPr="0093150E" w:rsidRDefault="00616FA4" w:rsidP="00861A27">
            <w:pPr>
              <w:tabs>
                <w:tab w:val="center" w:pos="709"/>
                <w:tab w:val="left" w:pos="7655"/>
              </w:tabs>
              <w:jc w:val="both"/>
              <w:rPr>
                <w:sz w:val="18"/>
                <w:szCs w:val="18"/>
              </w:rPr>
            </w:pPr>
            <w:r w:rsidRPr="0093150E">
              <w:rPr>
                <w:rFonts w:eastAsia="Arial"/>
                <w:b/>
                <w:sz w:val="18"/>
                <w:szCs w:val="18"/>
              </w:rPr>
              <w:t>SUPPLIER  NAME</w:t>
            </w:r>
          </w:p>
        </w:tc>
        <w:tc>
          <w:tcPr>
            <w:tcW w:w="207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616FA4" w:rsidRPr="0093150E" w:rsidRDefault="00616FA4" w:rsidP="00861A27">
            <w:pPr>
              <w:tabs>
                <w:tab w:val="center" w:pos="709"/>
                <w:tab w:val="left" w:pos="7655"/>
              </w:tabs>
              <w:jc w:val="both"/>
              <w:rPr>
                <w:sz w:val="18"/>
                <w:szCs w:val="18"/>
              </w:rPr>
            </w:pPr>
            <w:r w:rsidRPr="0093150E">
              <w:rPr>
                <w:rFonts w:eastAsia="Arial"/>
                <w:b/>
                <w:sz w:val="18"/>
                <w:szCs w:val="18"/>
              </w:rPr>
              <w:t>Tender no</w:t>
            </w:r>
          </w:p>
        </w:tc>
        <w:tc>
          <w:tcPr>
            <w:tcW w:w="279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616FA4" w:rsidRPr="0093150E" w:rsidRDefault="00616FA4" w:rsidP="00861A27">
            <w:pPr>
              <w:tabs>
                <w:tab w:val="center" w:pos="709"/>
                <w:tab w:val="left" w:pos="7655"/>
              </w:tabs>
              <w:jc w:val="center"/>
              <w:rPr>
                <w:rFonts w:eastAsia="Arial"/>
                <w:b/>
                <w:sz w:val="18"/>
                <w:szCs w:val="18"/>
              </w:rPr>
            </w:pPr>
            <w:r w:rsidRPr="0093150E">
              <w:rPr>
                <w:rFonts w:eastAsia="Arial"/>
                <w:b/>
                <w:sz w:val="18"/>
                <w:szCs w:val="18"/>
              </w:rPr>
              <w:t>Amount</w:t>
            </w:r>
          </w:p>
          <w:p w:rsidR="00616FA4" w:rsidRPr="0093150E" w:rsidRDefault="00616FA4" w:rsidP="00861A27">
            <w:pPr>
              <w:tabs>
                <w:tab w:val="center" w:pos="709"/>
                <w:tab w:val="left" w:pos="7655"/>
              </w:tabs>
              <w:jc w:val="center"/>
              <w:rPr>
                <w:sz w:val="18"/>
                <w:szCs w:val="18"/>
              </w:rPr>
            </w:pPr>
            <w:r w:rsidRPr="0093150E">
              <w:rPr>
                <w:rFonts w:eastAsia="Arial"/>
                <w:b/>
                <w:sz w:val="18"/>
                <w:szCs w:val="18"/>
              </w:rPr>
              <w:t>R</w:t>
            </w:r>
          </w:p>
        </w:tc>
      </w:tr>
      <w:tr w:rsidR="00616FA4" w:rsidRPr="002C76C1" w:rsidTr="00861A27">
        <w:trPr>
          <w:trHeight w:val="340"/>
        </w:trPr>
        <w:tc>
          <w:tcPr>
            <w:tcW w:w="3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FA4" w:rsidRPr="0093150E" w:rsidRDefault="00616FA4" w:rsidP="00861A27">
            <w:pPr>
              <w:tabs>
                <w:tab w:val="center" w:pos="709"/>
                <w:tab w:val="left" w:pos="7655"/>
              </w:tabs>
              <w:jc w:val="both"/>
              <w:rPr>
                <w:sz w:val="18"/>
                <w:szCs w:val="18"/>
              </w:rPr>
            </w:pPr>
            <w:r w:rsidRPr="0093150E">
              <w:rPr>
                <w:rFonts w:eastAsia="Arial"/>
                <w:sz w:val="18"/>
                <w:szCs w:val="18"/>
              </w:rPr>
              <w:t>SAB&amp;T</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16FA4" w:rsidRPr="0093150E" w:rsidRDefault="00616FA4" w:rsidP="00861A27">
            <w:pPr>
              <w:tabs>
                <w:tab w:val="center" w:pos="709"/>
                <w:tab w:val="left" w:pos="7655"/>
              </w:tabs>
              <w:jc w:val="both"/>
              <w:rPr>
                <w:sz w:val="18"/>
                <w:szCs w:val="18"/>
              </w:rPr>
            </w:pPr>
            <w:r w:rsidRPr="0093150E">
              <w:rPr>
                <w:rFonts w:eastAsia="Arial"/>
                <w:sz w:val="18"/>
                <w:szCs w:val="18"/>
              </w:rPr>
              <w:t>HP10/039</w:t>
            </w:r>
          </w:p>
        </w:tc>
        <w:tc>
          <w:tcPr>
            <w:tcW w:w="2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616FA4" w:rsidRPr="0093150E" w:rsidRDefault="00616FA4" w:rsidP="00861A27">
            <w:pPr>
              <w:tabs>
                <w:tab w:val="center" w:pos="709"/>
                <w:tab w:val="left" w:pos="7655"/>
              </w:tabs>
              <w:jc w:val="right"/>
              <w:rPr>
                <w:sz w:val="18"/>
                <w:szCs w:val="18"/>
              </w:rPr>
            </w:pPr>
            <w:r w:rsidRPr="0093150E">
              <w:rPr>
                <w:rFonts w:eastAsia="Arial"/>
                <w:sz w:val="18"/>
                <w:szCs w:val="18"/>
              </w:rPr>
              <w:t>2 482 646,00</w:t>
            </w:r>
          </w:p>
        </w:tc>
      </w:tr>
    </w:tbl>
    <w:p w:rsidR="00616FA4" w:rsidRPr="002C76C1" w:rsidRDefault="00616FA4" w:rsidP="00616FA4">
      <w:pPr>
        <w:tabs>
          <w:tab w:val="center" w:pos="709"/>
          <w:tab w:val="left" w:pos="7655"/>
        </w:tabs>
        <w:jc w:val="both"/>
        <w:rPr>
          <w:rFonts w:eastAsia="Arial"/>
        </w:rPr>
      </w:pPr>
    </w:p>
    <w:p w:rsidR="00616FA4" w:rsidRPr="002C76C1" w:rsidRDefault="00616FA4" w:rsidP="006F5D2E">
      <w:pPr>
        <w:pStyle w:val="ListParagraph"/>
        <w:numPr>
          <w:ilvl w:val="0"/>
          <w:numId w:val="185"/>
        </w:numPr>
        <w:tabs>
          <w:tab w:val="center" w:pos="709"/>
        </w:tabs>
        <w:ind w:hanging="720"/>
        <w:contextualSpacing/>
        <w:jc w:val="both"/>
        <w:rPr>
          <w:rFonts w:ascii="Arial" w:eastAsia="Arial" w:hAnsi="Arial" w:cs="Arial"/>
          <w:sz w:val="22"/>
          <w:szCs w:val="22"/>
        </w:rPr>
      </w:pPr>
      <w:r w:rsidRPr="002C76C1">
        <w:rPr>
          <w:rFonts w:ascii="Arial" w:eastAsia="Arial" w:hAnsi="Arial" w:cs="Arial"/>
          <w:sz w:val="22"/>
          <w:szCs w:val="22"/>
        </w:rPr>
        <w:t>As p</w:t>
      </w:r>
      <w:r w:rsidRPr="002C76C1">
        <w:rPr>
          <w:rFonts w:ascii="Arial" w:hAnsi="Arial" w:cs="Arial"/>
          <w:color w:val="000000"/>
          <w:sz w:val="22"/>
          <w:szCs w:val="22"/>
        </w:rPr>
        <w:t>er inspection of the department’s PA-20 (Scoring model) it was noted that the formula used to calculate the preference points awarded is not in line with the preferential procurement policy framework. Please note that although an incorrect formula was used it does affect the outcome</w:t>
      </w:r>
      <w:r w:rsidRPr="002C76C1">
        <w:rPr>
          <w:rFonts w:ascii="Arial" w:eastAsia="Arial" w:hAnsi="Arial" w:cs="Arial"/>
          <w:sz w:val="22"/>
          <w:szCs w:val="22"/>
        </w:rPr>
        <w:t>.</w:t>
      </w:r>
    </w:p>
    <w:p w:rsidR="00616FA4" w:rsidRPr="002C76C1" w:rsidRDefault="00616FA4" w:rsidP="00616FA4">
      <w:pPr>
        <w:tabs>
          <w:tab w:val="center" w:pos="709"/>
        </w:tabs>
        <w:ind w:left="426" w:hanging="426"/>
        <w:jc w:val="both"/>
        <w:rPr>
          <w:rFonts w:eastAsia="Arial"/>
        </w:rPr>
      </w:pPr>
    </w:p>
    <w:tbl>
      <w:tblPr>
        <w:tblW w:w="0" w:type="auto"/>
        <w:tblInd w:w="817" w:type="dxa"/>
        <w:tblCellMar>
          <w:top w:w="17" w:type="dxa"/>
          <w:left w:w="17" w:type="dxa"/>
          <w:bottom w:w="17" w:type="dxa"/>
          <w:right w:w="17" w:type="dxa"/>
        </w:tblCellMar>
        <w:tblLook w:val="04A0"/>
      </w:tblPr>
      <w:tblGrid>
        <w:gridCol w:w="1985"/>
        <w:gridCol w:w="2126"/>
        <w:gridCol w:w="2172"/>
        <w:gridCol w:w="1701"/>
      </w:tblGrid>
      <w:tr w:rsidR="00616FA4" w:rsidRPr="002C76C1" w:rsidTr="00861A27">
        <w:tc>
          <w:tcPr>
            <w:tcW w:w="198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616FA4" w:rsidRPr="0093150E" w:rsidRDefault="00616FA4" w:rsidP="00861A27">
            <w:pPr>
              <w:tabs>
                <w:tab w:val="center" w:pos="709"/>
              </w:tabs>
              <w:rPr>
                <w:b/>
                <w:bCs/>
                <w:sz w:val="18"/>
                <w:szCs w:val="18"/>
                <w:lang w:eastAsia="en-ZA"/>
              </w:rPr>
            </w:pPr>
            <w:r w:rsidRPr="0093150E">
              <w:rPr>
                <w:b/>
                <w:bCs/>
                <w:sz w:val="18"/>
                <w:szCs w:val="18"/>
                <w:lang w:eastAsia="en-ZA"/>
              </w:rPr>
              <w:t>EVALUATED</w:t>
            </w:r>
          </w:p>
        </w:tc>
        <w:tc>
          <w:tcPr>
            <w:tcW w:w="212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616FA4" w:rsidRPr="0093150E" w:rsidRDefault="00616FA4" w:rsidP="00861A27">
            <w:pPr>
              <w:tabs>
                <w:tab w:val="center" w:pos="709"/>
              </w:tabs>
              <w:rPr>
                <w:b/>
                <w:bCs/>
                <w:sz w:val="18"/>
                <w:szCs w:val="18"/>
                <w:lang w:eastAsia="en-ZA"/>
              </w:rPr>
            </w:pPr>
            <w:r w:rsidRPr="0093150E">
              <w:rPr>
                <w:b/>
                <w:bCs/>
                <w:sz w:val="18"/>
                <w:szCs w:val="18"/>
                <w:lang w:eastAsia="en-ZA"/>
              </w:rPr>
              <w:t>POINTS PER PA-20 (SCORING MODEL)</w:t>
            </w:r>
          </w:p>
        </w:tc>
        <w:tc>
          <w:tcPr>
            <w:tcW w:w="2172"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616FA4" w:rsidRPr="0093150E" w:rsidRDefault="00616FA4" w:rsidP="00861A27">
            <w:pPr>
              <w:tabs>
                <w:tab w:val="center" w:pos="709"/>
              </w:tabs>
              <w:rPr>
                <w:b/>
                <w:bCs/>
                <w:sz w:val="18"/>
                <w:szCs w:val="18"/>
                <w:lang w:eastAsia="en-ZA"/>
              </w:rPr>
            </w:pPr>
            <w:r w:rsidRPr="0093150E">
              <w:rPr>
                <w:b/>
                <w:bCs/>
                <w:sz w:val="18"/>
                <w:szCs w:val="18"/>
                <w:lang w:eastAsia="en-ZA"/>
              </w:rPr>
              <w:t>POINTS PER RECALCULATION (EXCLD HDI POINTS)</w:t>
            </w:r>
          </w:p>
        </w:tc>
        <w:tc>
          <w:tcPr>
            <w:tcW w:w="170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rsidR="00616FA4" w:rsidRPr="0093150E" w:rsidRDefault="00616FA4" w:rsidP="00861A27">
            <w:pPr>
              <w:tabs>
                <w:tab w:val="center" w:pos="709"/>
              </w:tabs>
              <w:rPr>
                <w:b/>
                <w:bCs/>
                <w:sz w:val="18"/>
                <w:szCs w:val="18"/>
                <w:lang w:eastAsia="en-ZA"/>
              </w:rPr>
            </w:pPr>
            <w:r w:rsidRPr="0093150E">
              <w:rPr>
                <w:b/>
                <w:bCs/>
                <w:sz w:val="18"/>
                <w:szCs w:val="18"/>
                <w:lang w:eastAsia="en-ZA"/>
              </w:rPr>
              <w:t>DIFFERENCE</w:t>
            </w:r>
          </w:p>
        </w:tc>
      </w:tr>
      <w:tr w:rsidR="00616FA4" w:rsidRPr="002C76C1" w:rsidTr="00861A27">
        <w:tc>
          <w:tcPr>
            <w:tcW w:w="198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16FA4" w:rsidRPr="0093150E" w:rsidRDefault="00616FA4" w:rsidP="00861A27">
            <w:pPr>
              <w:tabs>
                <w:tab w:val="center" w:pos="709"/>
              </w:tabs>
              <w:rPr>
                <w:sz w:val="18"/>
                <w:szCs w:val="18"/>
                <w:lang w:eastAsia="en-ZA"/>
              </w:rPr>
            </w:pPr>
            <w:r w:rsidRPr="0093150E">
              <w:rPr>
                <w:color w:val="000000"/>
                <w:sz w:val="18"/>
                <w:szCs w:val="18"/>
                <w:lang w:eastAsia="en-ZA"/>
              </w:rPr>
              <w:t>SAB &amp; T</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r w:rsidRPr="0093150E">
              <w:rPr>
                <w:sz w:val="18"/>
                <w:szCs w:val="18"/>
                <w:lang w:eastAsia="en-ZA"/>
              </w:rPr>
              <w:t>90,00</w:t>
            </w:r>
          </w:p>
        </w:tc>
        <w:tc>
          <w:tcPr>
            <w:tcW w:w="217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r w:rsidRPr="0093150E">
              <w:rPr>
                <w:sz w:val="18"/>
                <w:szCs w:val="18"/>
                <w:lang w:eastAsia="en-ZA"/>
              </w:rPr>
              <w:t>90,00</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r w:rsidRPr="0093150E">
              <w:rPr>
                <w:sz w:val="18"/>
                <w:szCs w:val="18"/>
                <w:lang w:eastAsia="en-ZA"/>
              </w:rPr>
              <w:t>0,00</w:t>
            </w:r>
          </w:p>
        </w:tc>
      </w:tr>
      <w:tr w:rsidR="00616FA4" w:rsidRPr="002C76C1" w:rsidTr="00861A27">
        <w:tc>
          <w:tcPr>
            <w:tcW w:w="198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616FA4" w:rsidRPr="0093150E" w:rsidRDefault="00616FA4" w:rsidP="00861A27">
            <w:pPr>
              <w:tabs>
                <w:tab w:val="center" w:pos="709"/>
              </w:tabs>
              <w:rPr>
                <w:sz w:val="18"/>
                <w:szCs w:val="18"/>
                <w:lang w:eastAsia="en-ZA"/>
              </w:rPr>
            </w:pPr>
            <w:r w:rsidRPr="0093150E">
              <w:rPr>
                <w:sz w:val="18"/>
                <w:szCs w:val="18"/>
                <w:lang w:eastAsia="en-ZA"/>
              </w:rPr>
              <w:t>Nikilitha Consulting/ KPMG JV</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r w:rsidRPr="0093150E">
              <w:rPr>
                <w:sz w:val="18"/>
                <w:szCs w:val="18"/>
                <w:lang w:eastAsia="en-ZA"/>
              </w:rPr>
              <w:t>-263,38</w:t>
            </w:r>
          </w:p>
        </w:tc>
        <w:tc>
          <w:tcPr>
            <w:tcW w:w="217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r w:rsidRPr="0093150E">
              <w:rPr>
                <w:sz w:val="18"/>
                <w:szCs w:val="18"/>
                <w:lang w:eastAsia="en-ZA"/>
              </w:rPr>
              <w:t>69,85</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r w:rsidRPr="0093150E">
              <w:rPr>
                <w:sz w:val="18"/>
                <w:szCs w:val="18"/>
                <w:lang w:eastAsia="en-ZA"/>
              </w:rPr>
              <w:t>-193,53</w:t>
            </w:r>
          </w:p>
        </w:tc>
      </w:tr>
      <w:tr w:rsidR="00616FA4" w:rsidRPr="002C76C1" w:rsidTr="00861A27">
        <w:trPr>
          <w:trHeight w:val="386"/>
        </w:trPr>
        <w:tc>
          <w:tcPr>
            <w:tcW w:w="1985" w:type="dxa"/>
            <w:tcBorders>
              <w:top w:val="nil"/>
              <w:left w:val="single" w:sz="8" w:space="0" w:color="auto"/>
              <w:bottom w:val="nil"/>
              <w:right w:val="single" w:sz="8" w:space="0" w:color="auto"/>
            </w:tcBorders>
            <w:shd w:val="clear" w:color="auto" w:fill="auto"/>
            <w:tcMar>
              <w:top w:w="0" w:type="dxa"/>
              <w:left w:w="108" w:type="dxa"/>
              <w:bottom w:w="0" w:type="dxa"/>
              <w:right w:w="108" w:type="dxa"/>
            </w:tcMar>
            <w:hideMark/>
          </w:tcPr>
          <w:p w:rsidR="00616FA4" w:rsidRPr="0093150E" w:rsidRDefault="00616FA4" w:rsidP="00861A27">
            <w:pPr>
              <w:tabs>
                <w:tab w:val="center" w:pos="709"/>
              </w:tabs>
              <w:rPr>
                <w:sz w:val="18"/>
                <w:szCs w:val="18"/>
                <w:lang w:eastAsia="en-ZA"/>
              </w:rPr>
            </w:pPr>
            <w:r w:rsidRPr="0093150E">
              <w:rPr>
                <w:sz w:val="18"/>
                <w:szCs w:val="18"/>
                <w:lang w:eastAsia="en-ZA"/>
              </w:rPr>
              <w:t>PWC</w:t>
            </w:r>
          </w:p>
        </w:tc>
        <w:tc>
          <w:tcPr>
            <w:tcW w:w="2126"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r w:rsidRPr="0093150E">
              <w:rPr>
                <w:sz w:val="18"/>
                <w:szCs w:val="18"/>
                <w:lang w:eastAsia="en-ZA"/>
              </w:rPr>
              <w:t>87,33</w:t>
            </w:r>
          </w:p>
        </w:tc>
        <w:tc>
          <w:tcPr>
            <w:tcW w:w="2172"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r w:rsidRPr="0093150E">
              <w:rPr>
                <w:sz w:val="18"/>
                <w:szCs w:val="18"/>
                <w:lang w:eastAsia="en-ZA"/>
              </w:rPr>
              <w:t>8,79</w:t>
            </w:r>
          </w:p>
        </w:tc>
        <w:tc>
          <w:tcPr>
            <w:tcW w:w="1701"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r w:rsidRPr="0093150E">
              <w:rPr>
                <w:sz w:val="18"/>
                <w:szCs w:val="18"/>
                <w:lang w:eastAsia="en-ZA"/>
              </w:rPr>
              <w:t>-78,54</w:t>
            </w:r>
          </w:p>
        </w:tc>
      </w:tr>
      <w:tr w:rsidR="00616FA4" w:rsidRPr="002C76C1" w:rsidTr="00861A27">
        <w:tc>
          <w:tcPr>
            <w:tcW w:w="19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616FA4" w:rsidRPr="0093150E" w:rsidRDefault="00616FA4" w:rsidP="00861A27">
            <w:pPr>
              <w:tabs>
                <w:tab w:val="center" w:pos="709"/>
              </w:tabs>
              <w:rPr>
                <w:sz w:val="18"/>
                <w:szCs w:val="18"/>
                <w:lang w:eastAsia="en-ZA"/>
              </w:rPr>
            </w:pPr>
          </w:p>
        </w:tc>
        <w:tc>
          <w:tcPr>
            <w:tcW w:w="2126"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p>
        </w:tc>
        <w:tc>
          <w:tcPr>
            <w:tcW w:w="217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p>
        </w:tc>
        <w:tc>
          <w:tcPr>
            <w:tcW w:w="1701"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p>
        </w:tc>
      </w:tr>
      <w:tr w:rsidR="00616FA4" w:rsidRPr="002C76C1" w:rsidTr="00861A27">
        <w:trPr>
          <w:trHeight w:val="286"/>
        </w:trPr>
        <w:tc>
          <w:tcPr>
            <w:tcW w:w="1985"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hideMark/>
          </w:tcPr>
          <w:p w:rsidR="00616FA4" w:rsidRPr="0093150E" w:rsidRDefault="00616FA4" w:rsidP="00861A27">
            <w:pPr>
              <w:tabs>
                <w:tab w:val="center" w:pos="709"/>
              </w:tabs>
              <w:rPr>
                <w:sz w:val="18"/>
                <w:szCs w:val="18"/>
                <w:lang w:eastAsia="en-ZA"/>
              </w:rPr>
            </w:pPr>
            <w:r w:rsidRPr="0093150E">
              <w:rPr>
                <w:sz w:val="18"/>
                <w:szCs w:val="18"/>
                <w:lang w:eastAsia="en-ZA"/>
              </w:rPr>
              <w:t>Ubuntu Buss Advisory</w:t>
            </w:r>
          </w:p>
        </w:tc>
        <w:tc>
          <w:tcPr>
            <w:tcW w:w="212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r w:rsidRPr="0093150E">
              <w:rPr>
                <w:sz w:val="18"/>
                <w:szCs w:val="18"/>
                <w:lang w:eastAsia="en-ZA"/>
              </w:rPr>
              <w:t>9,78</w:t>
            </w:r>
          </w:p>
        </w:tc>
        <w:tc>
          <w:tcPr>
            <w:tcW w:w="217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r w:rsidRPr="0093150E">
              <w:rPr>
                <w:sz w:val="18"/>
                <w:szCs w:val="18"/>
                <w:lang w:eastAsia="en-ZA"/>
              </w:rPr>
              <w:t>-216,78</w:t>
            </w:r>
          </w:p>
        </w:tc>
        <w:tc>
          <w:tcPr>
            <w:tcW w:w="1701"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bottom"/>
            <w:hideMark/>
          </w:tcPr>
          <w:p w:rsidR="00616FA4" w:rsidRPr="0093150E" w:rsidRDefault="00616FA4" w:rsidP="00861A27">
            <w:pPr>
              <w:tabs>
                <w:tab w:val="center" w:pos="709"/>
              </w:tabs>
              <w:jc w:val="right"/>
              <w:rPr>
                <w:sz w:val="18"/>
                <w:szCs w:val="18"/>
                <w:lang w:eastAsia="en-ZA"/>
              </w:rPr>
            </w:pPr>
            <w:r w:rsidRPr="0093150E">
              <w:rPr>
                <w:sz w:val="18"/>
                <w:szCs w:val="18"/>
                <w:lang w:eastAsia="en-ZA"/>
              </w:rPr>
              <w:t>-226,56</w:t>
            </w:r>
          </w:p>
        </w:tc>
      </w:tr>
    </w:tbl>
    <w:p w:rsidR="00616FA4" w:rsidRPr="002C76C1" w:rsidRDefault="00616FA4" w:rsidP="00616FA4">
      <w:pPr>
        <w:tabs>
          <w:tab w:val="center" w:pos="709"/>
        </w:tabs>
        <w:ind w:left="426" w:hanging="426"/>
        <w:jc w:val="both"/>
        <w:rPr>
          <w:rFonts w:eastAsia="Arial"/>
        </w:rPr>
      </w:pPr>
    </w:p>
    <w:p w:rsidR="00616FA4" w:rsidRPr="002C76C1" w:rsidRDefault="00616FA4" w:rsidP="006F5D2E">
      <w:pPr>
        <w:pStyle w:val="ListParagraph"/>
        <w:numPr>
          <w:ilvl w:val="0"/>
          <w:numId w:val="185"/>
        </w:numPr>
        <w:tabs>
          <w:tab w:val="center" w:pos="709"/>
        </w:tabs>
        <w:ind w:hanging="720"/>
        <w:contextualSpacing/>
        <w:jc w:val="both"/>
        <w:rPr>
          <w:rFonts w:ascii="Arial" w:eastAsia="Arial" w:hAnsi="Arial" w:cs="Arial"/>
          <w:sz w:val="22"/>
          <w:szCs w:val="22"/>
        </w:rPr>
      </w:pPr>
      <w:r w:rsidRPr="002C76C1">
        <w:rPr>
          <w:rFonts w:ascii="Arial" w:eastAsia="Arial" w:hAnsi="Arial" w:cs="Arial"/>
          <w:sz w:val="22"/>
          <w:szCs w:val="22"/>
          <w:lang w:val="en-US"/>
        </w:rPr>
        <w:t>No documentation was attached indicating that suppliers from whom quotations were requested completed and signed the SBD 9 form or the PA-29 (the department’s equivalent) as required by National Treasury practice note dated 21 July 2010.</w:t>
      </w:r>
    </w:p>
    <w:p w:rsidR="00616FA4" w:rsidRPr="002C76C1" w:rsidRDefault="00616FA4" w:rsidP="00616FA4">
      <w:pPr>
        <w:tabs>
          <w:tab w:val="center" w:pos="709"/>
        </w:tabs>
        <w:jc w:val="both"/>
        <w:rPr>
          <w:rFonts w:eastAsia="Arial"/>
        </w:rPr>
      </w:pPr>
    </w:p>
    <w:p w:rsidR="00616FA4" w:rsidRPr="0093150E" w:rsidRDefault="00616FA4" w:rsidP="00616FA4">
      <w:pPr>
        <w:tabs>
          <w:tab w:val="center" w:pos="709"/>
        </w:tabs>
        <w:rPr>
          <w:rFonts w:eastAsia="Arial"/>
          <w:sz w:val="22"/>
          <w:szCs w:val="22"/>
        </w:rPr>
      </w:pPr>
      <w:r w:rsidRPr="0093150E">
        <w:rPr>
          <w:rFonts w:eastAsia="Arial"/>
          <w:sz w:val="22"/>
          <w:szCs w:val="22"/>
        </w:rPr>
        <w:t>Reason for the deviation</w:t>
      </w:r>
    </w:p>
    <w:p w:rsidR="00616FA4" w:rsidRPr="0093150E" w:rsidRDefault="00616FA4" w:rsidP="00616FA4">
      <w:pPr>
        <w:tabs>
          <w:tab w:val="center" w:pos="709"/>
        </w:tabs>
        <w:rPr>
          <w:rFonts w:eastAsia="Arial"/>
          <w:sz w:val="22"/>
          <w:szCs w:val="22"/>
        </w:rPr>
      </w:pPr>
    </w:p>
    <w:p w:rsidR="00616FA4" w:rsidRPr="0093150E" w:rsidRDefault="00616FA4" w:rsidP="00616FA4">
      <w:pPr>
        <w:tabs>
          <w:tab w:val="center" w:pos="709"/>
        </w:tabs>
        <w:rPr>
          <w:rFonts w:eastAsia="Arial"/>
          <w:sz w:val="22"/>
          <w:szCs w:val="22"/>
        </w:rPr>
      </w:pPr>
      <w:r w:rsidRPr="0093150E">
        <w:rPr>
          <w:color w:val="000000"/>
          <w:sz w:val="22"/>
          <w:szCs w:val="22"/>
        </w:rPr>
        <w:t>As per discussion with the DD: SCM, the points awarded to the suppliers is calculated by the automated scoring system. The fields of the system are entered manually based on the information provided in the PA-20 (Scoring model – Price input &amp; submission to Bid). The difference between the actual points awarded and the recalculated points could be due to a combination of incorrectly set automated formulae and human error.</w:t>
      </w:r>
    </w:p>
    <w:p w:rsidR="00616FA4" w:rsidRPr="0093150E" w:rsidRDefault="00616FA4" w:rsidP="00616FA4">
      <w:pPr>
        <w:tabs>
          <w:tab w:val="center" w:pos="709"/>
        </w:tabs>
        <w:autoSpaceDE w:val="0"/>
        <w:autoSpaceDN w:val="0"/>
        <w:adjustRightInd w:val="0"/>
        <w:rPr>
          <w:sz w:val="22"/>
          <w:szCs w:val="22"/>
        </w:rPr>
      </w:pPr>
    </w:p>
    <w:p w:rsidR="00616FA4" w:rsidRPr="0093150E" w:rsidRDefault="00616FA4" w:rsidP="00616FA4">
      <w:pPr>
        <w:tabs>
          <w:tab w:val="center" w:pos="709"/>
        </w:tabs>
        <w:autoSpaceDE w:val="0"/>
        <w:autoSpaceDN w:val="0"/>
        <w:adjustRightInd w:val="0"/>
        <w:rPr>
          <w:sz w:val="22"/>
          <w:szCs w:val="22"/>
        </w:rPr>
      </w:pPr>
      <w:r w:rsidRPr="0093150E">
        <w:rPr>
          <w:sz w:val="22"/>
          <w:szCs w:val="22"/>
        </w:rPr>
        <w:t>Potential impact:</w:t>
      </w:r>
    </w:p>
    <w:p w:rsidR="00616FA4" w:rsidRPr="0093150E" w:rsidRDefault="00616FA4" w:rsidP="006F5D2E">
      <w:pPr>
        <w:pStyle w:val="NormalWeb"/>
        <w:widowControl/>
        <w:numPr>
          <w:ilvl w:val="0"/>
          <w:numId w:val="186"/>
        </w:numPr>
        <w:tabs>
          <w:tab w:val="center" w:pos="709"/>
        </w:tabs>
        <w:spacing w:before="240" w:after="100" w:afterAutospacing="1"/>
        <w:ind w:hanging="720"/>
        <w:rPr>
          <w:rFonts w:ascii="Arial" w:hAnsi="Arial" w:cs="Arial"/>
          <w:color w:val="000000"/>
          <w:sz w:val="22"/>
          <w:szCs w:val="22"/>
        </w:rPr>
      </w:pPr>
      <w:r w:rsidRPr="0093150E">
        <w:rPr>
          <w:rFonts w:ascii="Arial" w:hAnsi="Arial" w:cs="Arial"/>
          <w:color w:val="000000"/>
          <w:sz w:val="22"/>
          <w:szCs w:val="22"/>
        </w:rPr>
        <w:t>As the SBD 9 was not completed it could not be determined if</w:t>
      </w:r>
      <w:r w:rsidRPr="0093150E">
        <w:rPr>
          <w:rFonts w:ascii="Arial" w:hAnsi="Arial" w:cs="Arial"/>
          <w:sz w:val="22"/>
          <w:szCs w:val="22"/>
        </w:rPr>
        <w:t xml:space="preserve"> t</w:t>
      </w:r>
      <w:r w:rsidRPr="0093150E">
        <w:rPr>
          <w:rFonts w:ascii="Arial" w:hAnsi="Arial" w:cs="Arial"/>
          <w:color w:val="000000"/>
          <w:sz w:val="22"/>
          <w:szCs w:val="22"/>
        </w:rPr>
        <w:t xml:space="preserve">he accounting officer knowingly awarded a contract to a recommended bidder who is known to have committed a corrupt or fraudulent act in competing for that particular contract. Therefore compliance/non-compliance with </w:t>
      </w:r>
      <w:r w:rsidRPr="0093150E">
        <w:rPr>
          <w:rFonts w:ascii="Arial" w:hAnsi="Arial" w:cs="Arial"/>
          <w:color w:val="000000"/>
          <w:sz w:val="22"/>
          <w:szCs w:val="22"/>
          <w:lang w:val="en-ZA"/>
        </w:rPr>
        <w:t>TR 16A9 and National Treasury practice note 21 dated 21 July 2010 could not be established.</w:t>
      </w:r>
    </w:p>
    <w:p w:rsidR="00616FA4" w:rsidRPr="0093150E" w:rsidRDefault="00616FA4" w:rsidP="006F5D2E">
      <w:pPr>
        <w:pStyle w:val="NormalWeb"/>
        <w:widowControl/>
        <w:numPr>
          <w:ilvl w:val="0"/>
          <w:numId w:val="186"/>
        </w:numPr>
        <w:tabs>
          <w:tab w:val="center" w:pos="709"/>
        </w:tabs>
        <w:spacing w:before="240" w:after="100" w:afterAutospacing="1"/>
        <w:ind w:hanging="720"/>
        <w:rPr>
          <w:rFonts w:ascii="Arial" w:hAnsi="Arial" w:cs="Arial"/>
          <w:color w:val="000000"/>
          <w:sz w:val="22"/>
          <w:szCs w:val="22"/>
        </w:rPr>
      </w:pPr>
      <w:r w:rsidRPr="0093150E">
        <w:rPr>
          <w:rFonts w:ascii="Arial" w:hAnsi="Arial" w:cs="Arial"/>
          <w:color w:val="000000"/>
          <w:sz w:val="22"/>
          <w:szCs w:val="22"/>
          <w:lang w:val="en-ZA"/>
        </w:rPr>
        <w:t xml:space="preserve">Non compliance with the </w:t>
      </w:r>
      <w:r w:rsidRPr="0093150E">
        <w:rPr>
          <w:rFonts w:ascii="Arial" w:hAnsi="Arial" w:cs="Arial"/>
          <w:color w:val="000000"/>
          <w:sz w:val="22"/>
          <w:szCs w:val="22"/>
        </w:rPr>
        <w:t>Preferential Procurement Policy Framework Act 5 of 2000 GN R725 of 10 August 2001, Preferential</w:t>
      </w:r>
      <w:r w:rsidRPr="0093150E">
        <w:rPr>
          <w:rFonts w:ascii="Arial" w:hAnsi="Arial" w:cs="Arial"/>
          <w:iCs/>
          <w:sz w:val="22"/>
          <w:szCs w:val="22"/>
        </w:rPr>
        <w:t xml:space="preserve"> Procurement Policy Framework Act No.2 of 2000</w:t>
      </w:r>
      <w:r w:rsidRPr="0093150E">
        <w:rPr>
          <w:rFonts w:ascii="Arial" w:hAnsi="Arial" w:cs="Arial"/>
          <w:color w:val="000000"/>
          <w:sz w:val="22"/>
          <w:szCs w:val="22"/>
        </w:rPr>
        <w:t>.</w:t>
      </w:r>
    </w:p>
    <w:p w:rsidR="00616FA4" w:rsidRPr="0093150E" w:rsidRDefault="00616FA4" w:rsidP="00616FA4">
      <w:pPr>
        <w:pStyle w:val="NormalWeb"/>
        <w:tabs>
          <w:tab w:val="center" w:pos="709"/>
        </w:tabs>
        <w:rPr>
          <w:rFonts w:ascii="Arial" w:hAnsi="Arial" w:cs="Arial"/>
          <w:sz w:val="22"/>
          <w:szCs w:val="22"/>
          <w:lang w:val="en-ZA"/>
        </w:rPr>
      </w:pPr>
      <w:r w:rsidRPr="0093150E">
        <w:rPr>
          <w:rFonts w:ascii="Arial" w:hAnsi="Arial" w:cs="Arial"/>
          <w:b/>
          <w:bCs/>
          <w:sz w:val="22"/>
          <w:szCs w:val="22"/>
        </w:rPr>
        <w:t>Internal control deficiency</w:t>
      </w:r>
    </w:p>
    <w:p w:rsidR="00616FA4" w:rsidRPr="0093150E" w:rsidRDefault="00616FA4" w:rsidP="00616FA4">
      <w:pPr>
        <w:tabs>
          <w:tab w:val="center" w:pos="709"/>
        </w:tabs>
        <w:outlineLvl w:val="1"/>
        <w:rPr>
          <w:i/>
          <w:iCs/>
          <w:color w:val="000000"/>
          <w:sz w:val="22"/>
          <w:szCs w:val="22"/>
          <w:lang w:eastAsia="en-ZA"/>
        </w:rPr>
      </w:pPr>
    </w:p>
    <w:p w:rsidR="00616FA4" w:rsidRPr="0093150E" w:rsidRDefault="00616FA4" w:rsidP="00616FA4">
      <w:pPr>
        <w:tabs>
          <w:tab w:val="center" w:pos="709"/>
        </w:tabs>
        <w:outlineLvl w:val="1"/>
        <w:rPr>
          <w:i/>
          <w:iCs/>
          <w:color w:val="000000"/>
          <w:sz w:val="22"/>
          <w:szCs w:val="22"/>
          <w:lang w:eastAsia="en-ZA"/>
        </w:rPr>
      </w:pPr>
      <w:r w:rsidRPr="0093150E">
        <w:rPr>
          <w:i/>
          <w:iCs/>
          <w:color w:val="000000"/>
          <w:sz w:val="22"/>
          <w:szCs w:val="22"/>
          <w:lang w:eastAsia="en-ZA"/>
        </w:rPr>
        <w:t>Leadership</w:t>
      </w:r>
    </w:p>
    <w:p w:rsidR="00616FA4" w:rsidRPr="0093150E" w:rsidRDefault="00616FA4" w:rsidP="00616FA4">
      <w:pPr>
        <w:tabs>
          <w:tab w:val="center" w:pos="709"/>
        </w:tabs>
        <w:rPr>
          <w:sz w:val="22"/>
          <w:szCs w:val="22"/>
          <w:lang w:eastAsia="en-ZA"/>
        </w:rPr>
      </w:pPr>
    </w:p>
    <w:p w:rsidR="00616FA4" w:rsidRPr="0093150E" w:rsidRDefault="00616FA4" w:rsidP="00616FA4">
      <w:pPr>
        <w:tabs>
          <w:tab w:val="left" w:pos="426"/>
          <w:tab w:val="center" w:pos="709"/>
        </w:tabs>
        <w:spacing w:after="120" w:line="260" w:lineRule="atLeast"/>
        <w:jc w:val="both"/>
        <w:rPr>
          <w:color w:val="000000"/>
          <w:sz w:val="22"/>
          <w:szCs w:val="22"/>
          <w:lang w:eastAsia="en-ZA"/>
        </w:rPr>
      </w:pPr>
      <w:r w:rsidRPr="0093150E">
        <w:rPr>
          <w:color w:val="000000"/>
          <w:sz w:val="22"/>
          <w:szCs w:val="22"/>
          <w:lang w:eastAsia="en-ZA"/>
        </w:rPr>
        <w:t>Management did not effectively exercise oversight responsibility regarding financial and performance reporting and compliance and related internal controls</w:t>
      </w:r>
    </w:p>
    <w:p w:rsidR="00616FA4" w:rsidRPr="0093150E" w:rsidRDefault="00616FA4" w:rsidP="00616FA4">
      <w:pPr>
        <w:tabs>
          <w:tab w:val="center" w:pos="709"/>
        </w:tabs>
        <w:rPr>
          <w:i/>
          <w:iCs/>
          <w:color w:val="000000"/>
          <w:sz w:val="22"/>
          <w:szCs w:val="22"/>
          <w:lang w:eastAsia="en-ZA"/>
        </w:rPr>
      </w:pPr>
    </w:p>
    <w:p w:rsidR="00616FA4" w:rsidRPr="0093150E" w:rsidRDefault="00616FA4" w:rsidP="00616FA4">
      <w:pPr>
        <w:tabs>
          <w:tab w:val="center" w:pos="709"/>
        </w:tabs>
        <w:rPr>
          <w:i/>
          <w:iCs/>
          <w:color w:val="000000"/>
          <w:sz w:val="22"/>
          <w:szCs w:val="22"/>
          <w:lang w:eastAsia="en-ZA"/>
        </w:rPr>
      </w:pPr>
      <w:r w:rsidRPr="0093150E">
        <w:rPr>
          <w:i/>
          <w:iCs/>
          <w:color w:val="000000"/>
          <w:sz w:val="22"/>
          <w:szCs w:val="22"/>
          <w:lang w:eastAsia="en-ZA"/>
        </w:rPr>
        <w:t xml:space="preserve">Financial management </w:t>
      </w:r>
    </w:p>
    <w:p w:rsidR="00616FA4" w:rsidRPr="0093150E" w:rsidRDefault="00616FA4" w:rsidP="00616FA4">
      <w:pPr>
        <w:tabs>
          <w:tab w:val="center" w:pos="709"/>
        </w:tabs>
        <w:rPr>
          <w:i/>
          <w:iCs/>
          <w:color w:val="000000"/>
          <w:sz w:val="22"/>
          <w:szCs w:val="22"/>
          <w:lang w:eastAsia="en-ZA"/>
        </w:rPr>
      </w:pPr>
    </w:p>
    <w:p w:rsidR="00616FA4" w:rsidRPr="0093150E" w:rsidRDefault="00616FA4" w:rsidP="00616FA4">
      <w:pPr>
        <w:tabs>
          <w:tab w:val="center" w:pos="709"/>
        </w:tabs>
        <w:rPr>
          <w:color w:val="000000"/>
          <w:sz w:val="22"/>
          <w:szCs w:val="22"/>
          <w:lang w:eastAsia="en-ZA"/>
        </w:rPr>
      </w:pPr>
      <w:r w:rsidRPr="0093150E">
        <w:rPr>
          <w:color w:val="000000"/>
          <w:sz w:val="22"/>
          <w:szCs w:val="22"/>
          <w:lang w:val="en-GB" w:eastAsia="en-ZA"/>
        </w:rPr>
        <w:t xml:space="preserve">The department does not effectively </w:t>
      </w:r>
      <w:r w:rsidRPr="0093150E">
        <w:rPr>
          <w:color w:val="000000"/>
          <w:sz w:val="22"/>
          <w:szCs w:val="22"/>
          <w:lang w:eastAsia="en-ZA"/>
        </w:rPr>
        <w:t>reviews and monitors compliance with applicable laws and regulations</w:t>
      </w:r>
    </w:p>
    <w:p w:rsidR="00616FA4" w:rsidRPr="0093150E" w:rsidRDefault="00616FA4" w:rsidP="00616FA4">
      <w:pPr>
        <w:pStyle w:val="NormalWeb"/>
        <w:tabs>
          <w:tab w:val="center" w:pos="709"/>
        </w:tabs>
        <w:jc w:val="both"/>
        <w:rPr>
          <w:rFonts w:ascii="Arial" w:hAnsi="Arial" w:cs="Arial"/>
          <w:color w:val="000000"/>
          <w:sz w:val="22"/>
          <w:szCs w:val="22"/>
          <w:lang w:val="en-GB"/>
        </w:rPr>
      </w:pPr>
    </w:p>
    <w:p w:rsidR="00616FA4" w:rsidRDefault="00616FA4" w:rsidP="00616FA4">
      <w:pPr>
        <w:tabs>
          <w:tab w:val="center" w:pos="709"/>
        </w:tabs>
        <w:rPr>
          <w:rFonts w:eastAsia="Arial"/>
        </w:rPr>
      </w:pPr>
    </w:p>
    <w:p w:rsidR="00616FA4" w:rsidRPr="0093150E" w:rsidRDefault="00616FA4" w:rsidP="00616FA4">
      <w:pPr>
        <w:tabs>
          <w:tab w:val="center" w:pos="709"/>
        </w:tabs>
        <w:spacing w:after="120"/>
        <w:rPr>
          <w:b/>
          <w:color w:val="000000"/>
          <w:sz w:val="22"/>
          <w:szCs w:val="22"/>
        </w:rPr>
      </w:pPr>
      <w:r w:rsidRPr="0093150E">
        <w:rPr>
          <w:b/>
          <w:color w:val="000000"/>
          <w:sz w:val="22"/>
          <w:szCs w:val="22"/>
        </w:rPr>
        <w:t>Recommendation</w:t>
      </w:r>
    </w:p>
    <w:p w:rsidR="00616FA4" w:rsidRPr="0093150E" w:rsidRDefault="00616FA4" w:rsidP="00616FA4">
      <w:pPr>
        <w:tabs>
          <w:tab w:val="center" w:pos="709"/>
        </w:tabs>
        <w:spacing w:after="120"/>
        <w:rPr>
          <w:color w:val="000000"/>
          <w:sz w:val="22"/>
          <w:szCs w:val="22"/>
        </w:rPr>
      </w:pPr>
    </w:p>
    <w:p w:rsidR="00616FA4" w:rsidRPr="0093150E" w:rsidRDefault="00616FA4" w:rsidP="006F5D2E">
      <w:pPr>
        <w:pStyle w:val="ListParagraph"/>
        <w:numPr>
          <w:ilvl w:val="0"/>
          <w:numId w:val="71"/>
        </w:numPr>
        <w:tabs>
          <w:tab w:val="center" w:pos="709"/>
        </w:tabs>
        <w:spacing w:after="120"/>
        <w:ind w:left="426" w:hanging="426"/>
        <w:contextualSpacing/>
        <w:rPr>
          <w:rFonts w:ascii="Arial" w:hAnsi="Arial" w:cs="Arial"/>
          <w:color w:val="000000"/>
          <w:sz w:val="22"/>
          <w:szCs w:val="22"/>
          <w:lang w:eastAsia="en-ZA"/>
        </w:rPr>
      </w:pPr>
      <w:r w:rsidRPr="0093150E">
        <w:rPr>
          <w:rFonts w:ascii="Arial" w:hAnsi="Arial" w:cs="Arial"/>
          <w:color w:val="000000"/>
          <w:sz w:val="22"/>
          <w:szCs w:val="22"/>
          <w:lang w:eastAsia="en-ZA"/>
        </w:rPr>
        <w:t>The adjudication committee and/or the official delegated with the final approval must verify that the evaluation criteria were correctly applied and preference points were correctly calculated.</w:t>
      </w:r>
    </w:p>
    <w:p w:rsidR="00616FA4" w:rsidRPr="0093150E" w:rsidRDefault="00616FA4" w:rsidP="00616FA4">
      <w:pPr>
        <w:tabs>
          <w:tab w:val="left" w:pos="426"/>
          <w:tab w:val="center" w:pos="709"/>
        </w:tabs>
        <w:spacing w:before="100" w:beforeAutospacing="1" w:after="100" w:afterAutospacing="1"/>
        <w:ind w:left="425" w:hanging="425"/>
        <w:rPr>
          <w:color w:val="000000"/>
          <w:sz w:val="22"/>
          <w:szCs w:val="22"/>
          <w:lang w:eastAsia="en-ZA"/>
        </w:rPr>
      </w:pPr>
      <w:r w:rsidRPr="0093150E">
        <w:rPr>
          <w:color w:val="000000"/>
          <w:sz w:val="22"/>
          <w:szCs w:val="22"/>
        </w:rPr>
        <w:t>b)</w:t>
      </w:r>
      <w:r w:rsidRPr="0093150E">
        <w:rPr>
          <w:color w:val="000000"/>
          <w:sz w:val="22"/>
          <w:szCs w:val="22"/>
        </w:rPr>
        <w:tab/>
      </w:r>
      <w:r w:rsidRPr="0093150E">
        <w:rPr>
          <w:color w:val="000000"/>
          <w:sz w:val="22"/>
          <w:szCs w:val="22"/>
          <w:lang w:eastAsia="en-ZA"/>
        </w:rPr>
        <w:t xml:space="preserve">All points must be calculated in accordance with the Preferential Procurement Policy Framework Act point formula. </w:t>
      </w:r>
    </w:p>
    <w:p w:rsidR="00616FA4" w:rsidRPr="0093150E" w:rsidRDefault="00616FA4" w:rsidP="00616FA4">
      <w:pPr>
        <w:tabs>
          <w:tab w:val="center" w:pos="709"/>
        </w:tabs>
        <w:spacing w:before="100" w:beforeAutospacing="1" w:after="100" w:afterAutospacing="1"/>
        <w:ind w:left="425" w:hanging="425"/>
        <w:rPr>
          <w:color w:val="000000"/>
          <w:sz w:val="22"/>
          <w:szCs w:val="22"/>
          <w:lang w:eastAsia="en-ZA"/>
        </w:rPr>
      </w:pPr>
      <w:r w:rsidRPr="0093150E">
        <w:rPr>
          <w:color w:val="000000"/>
          <w:sz w:val="22"/>
          <w:szCs w:val="22"/>
          <w:lang w:eastAsia="en-ZA"/>
        </w:rPr>
        <w:t xml:space="preserve">c)       A test of the automated system should be performed and data input onto the system should be reviewed by a second person. </w:t>
      </w:r>
    </w:p>
    <w:p w:rsidR="00616FA4" w:rsidRPr="0093150E" w:rsidRDefault="00616FA4" w:rsidP="00616FA4">
      <w:pPr>
        <w:tabs>
          <w:tab w:val="center" w:pos="709"/>
        </w:tabs>
        <w:spacing w:before="100" w:beforeAutospacing="1" w:after="100" w:afterAutospacing="1"/>
        <w:ind w:left="425" w:hanging="425"/>
        <w:rPr>
          <w:color w:val="000000"/>
          <w:sz w:val="22"/>
          <w:szCs w:val="22"/>
          <w:lang w:eastAsia="en-ZA"/>
        </w:rPr>
      </w:pPr>
      <w:r w:rsidRPr="0093150E">
        <w:rPr>
          <w:color w:val="000000"/>
          <w:sz w:val="22"/>
          <w:szCs w:val="22"/>
          <w:lang w:eastAsia="en-ZA"/>
        </w:rPr>
        <w:t>d)</w:t>
      </w:r>
      <w:r w:rsidRPr="0093150E">
        <w:rPr>
          <w:color w:val="000000"/>
          <w:sz w:val="22"/>
          <w:szCs w:val="22"/>
          <w:lang w:eastAsia="en-ZA"/>
        </w:rPr>
        <w:tab/>
        <w:t>Management must ensure that the SBD 9 is completed as required. The document must be submitted for audit purposes.</w:t>
      </w:r>
    </w:p>
    <w:p w:rsidR="00616FA4" w:rsidRPr="002C76C1" w:rsidRDefault="00616FA4" w:rsidP="00616FA4">
      <w:pPr>
        <w:tabs>
          <w:tab w:val="center" w:pos="709"/>
        </w:tabs>
        <w:jc w:val="both"/>
        <w:rPr>
          <w:b/>
          <w:bCs/>
        </w:rPr>
      </w:pPr>
    </w:p>
    <w:p w:rsidR="00616FA4" w:rsidRPr="0093150E" w:rsidRDefault="00616FA4" w:rsidP="00616FA4">
      <w:pPr>
        <w:tabs>
          <w:tab w:val="center" w:pos="709"/>
        </w:tabs>
        <w:jc w:val="both"/>
        <w:rPr>
          <w:b/>
          <w:bCs/>
          <w:sz w:val="22"/>
          <w:szCs w:val="22"/>
        </w:rPr>
      </w:pPr>
      <w:r w:rsidRPr="0093150E">
        <w:rPr>
          <w:b/>
          <w:bCs/>
          <w:sz w:val="22"/>
          <w:szCs w:val="22"/>
        </w:rPr>
        <w:t>Management response</w:t>
      </w:r>
    </w:p>
    <w:p w:rsidR="00616FA4" w:rsidRPr="008951F4" w:rsidRDefault="00616FA4" w:rsidP="00616FA4">
      <w:pPr>
        <w:keepNext/>
        <w:spacing w:after="120"/>
        <w:jc w:val="both"/>
        <w:rPr>
          <w:b/>
          <w:bCs/>
          <w:sz w:val="22"/>
          <w:szCs w:val="22"/>
        </w:rPr>
      </w:pPr>
    </w:p>
    <w:p w:rsidR="00616FA4" w:rsidRPr="008951F4" w:rsidRDefault="00616FA4" w:rsidP="00616FA4">
      <w:pPr>
        <w:keepNext/>
        <w:spacing w:after="360" w:line="260" w:lineRule="exact"/>
        <w:ind w:left="720" w:hanging="720"/>
        <w:jc w:val="both"/>
        <w:rPr>
          <w:b/>
          <w:bCs/>
          <w:sz w:val="22"/>
          <w:szCs w:val="22"/>
        </w:rPr>
      </w:pPr>
      <w:r w:rsidRPr="008951F4">
        <w:rPr>
          <w:sz w:val="22"/>
          <w:szCs w:val="22"/>
        </w:rPr>
        <w:t>a)</w:t>
      </w:r>
      <w:r w:rsidRPr="008951F4">
        <w:rPr>
          <w:sz w:val="22"/>
          <w:szCs w:val="22"/>
        </w:rPr>
        <w:tab/>
        <w:t xml:space="preserve">The Department has previously acknowledged this error and has since corrected the scoring model as per the recommendation above. It is however worth noting that the Department has not contravened the provisions of the PPPFA as cited in the findings above as the outcome of all these tenders showed slight differences from the recalculations and did not yield a different result had the correct formulas been used.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31"/>
        <w:gridCol w:w="1080"/>
        <w:gridCol w:w="1170"/>
      </w:tblGrid>
      <w:tr w:rsidR="00616FA4" w:rsidRPr="008951F4" w:rsidTr="00861A27">
        <w:tc>
          <w:tcPr>
            <w:tcW w:w="6131" w:type="dxa"/>
            <w:shd w:val="clear" w:color="auto" w:fill="D9D9D9" w:themeFill="background1" w:themeFillShade="D9"/>
          </w:tcPr>
          <w:p w:rsidR="00616FA4" w:rsidRPr="008951F4" w:rsidRDefault="00616FA4" w:rsidP="00861A27">
            <w:pPr>
              <w:keepNext/>
              <w:spacing w:line="260" w:lineRule="exact"/>
              <w:jc w:val="both"/>
              <w:rPr>
                <w:b/>
                <w:sz w:val="18"/>
                <w:szCs w:val="18"/>
              </w:rPr>
            </w:pPr>
            <w:r w:rsidRPr="008951F4">
              <w:rPr>
                <w:b/>
                <w:sz w:val="18"/>
                <w:szCs w:val="18"/>
              </w:rPr>
              <w:t>Description</w:t>
            </w:r>
          </w:p>
        </w:tc>
        <w:tc>
          <w:tcPr>
            <w:tcW w:w="2250" w:type="dxa"/>
            <w:gridSpan w:val="2"/>
            <w:shd w:val="clear" w:color="auto" w:fill="D9D9D9" w:themeFill="background1" w:themeFillShade="D9"/>
          </w:tcPr>
          <w:p w:rsidR="00616FA4" w:rsidRPr="008951F4" w:rsidRDefault="00616FA4" w:rsidP="00861A27">
            <w:pPr>
              <w:keepNext/>
              <w:spacing w:line="260" w:lineRule="exact"/>
              <w:jc w:val="both"/>
              <w:rPr>
                <w:b/>
                <w:sz w:val="18"/>
                <w:szCs w:val="18"/>
              </w:rPr>
            </w:pPr>
            <w:r w:rsidRPr="008951F4">
              <w:rPr>
                <w:b/>
                <w:sz w:val="18"/>
                <w:szCs w:val="18"/>
              </w:rPr>
              <w:t>Response</w:t>
            </w:r>
          </w:p>
        </w:tc>
      </w:tr>
      <w:tr w:rsidR="00616FA4" w:rsidRPr="008951F4" w:rsidTr="00861A27">
        <w:tc>
          <w:tcPr>
            <w:tcW w:w="6131" w:type="dxa"/>
          </w:tcPr>
          <w:p w:rsidR="00616FA4" w:rsidRPr="008951F4" w:rsidRDefault="00616FA4" w:rsidP="00861A27">
            <w:pPr>
              <w:keepNext/>
              <w:spacing w:line="260" w:lineRule="exact"/>
              <w:jc w:val="both"/>
              <w:rPr>
                <w:sz w:val="18"/>
                <w:szCs w:val="18"/>
              </w:rPr>
            </w:pPr>
            <w:r w:rsidRPr="008951F4">
              <w:rPr>
                <w:sz w:val="18"/>
                <w:szCs w:val="18"/>
              </w:rPr>
              <w:t>Corrective action to be taken</w:t>
            </w:r>
          </w:p>
        </w:tc>
        <w:tc>
          <w:tcPr>
            <w:tcW w:w="2250" w:type="dxa"/>
            <w:gridSpan w:val="2"/>
          </w:tcPr>
          <w:p w:rsidR="00616FA4" w:rsidRPr="008951F4" w:rsidRDefault="00616FA4" w:rsidP="00861A27">
            <w:pPr>
              <w:keepNext/>
              <w:spacing w:line="260" w:lineRule="exact"/>
              <w:jc w:val="both"/>
              <w:rPr>
                <w:sz w:val="18"/>
                <w:szCs w:val="18"/>
              </w:rPr>
            </w:pPr>
            <w:r w:rsidRPr="008951F4">
              <w:rPr>
                <w:sz w:val="18"/>
                <w:szCs w:val="18"/>
              </w:rPr>
              <w:t>n/a</w:t>
            </w:r>
          </w:p>
        </w:tc>
      </w:tr>
      <w:tr w:rsidR="00616FA4" w:rsidRPr="008951F4" w:rsidTr="00861A27">
        <w:tc>
          <w:tcPr>
            <w:tcW w:w="6131" w:type="dxa"/>
            <w:vMerge w:val="restart"/>
          </w:tcPr>
          <w:p w:rsidR="00616FA4" w:rsidRPr="008951F4" w:rsidRDefault="00616FA4" w:rsidP="00861A27">
            <w:pPr>
              <w:keepNext/>
              <w:spacing w:line="260" w:lineRule="exact"/>
              <w:jc w:val="both"/>
              <w:rPr>
                <w:sz w:val="18"/>
                <w:szCs w:val="18"/>
              </w:rPr>
            </w:pPr>
            <w:r w:rsidRPr="008951F4">
              <w:rPr>
                <w:sz w:val="18"/>
                <w:szCs w:val="18"/>
              </w:rPr>
              <w:t>Does the finding affect an amount disclosed in the financial statements</w:t>
            </w:r>
          </w:p>
        </w:tc>
        <w:tc>
          <w:tcPr>
            <w:tcW w:w="1080" w:type="dxa"/>
          </w:tcPr>
          <w:p w:rsidR="00616FA4" w:rsidRPr="008951F4" w:rsidRDefault="00616FA4" w:rsidP="00861A27">
            <w:pPr>
              <w:keepNext/>
              <w:spacing w:line="260" w:lineRule="exact"/>
              <w:jc w:val="both"/>
              <w:rPr>
                <w:b/>
                <w:sz w:val="18"/>
                <w:szCs w:val="18"/>
              </w:rPr>
            </w:pPr>
            <w:r w:rsidRPr="008951F4">
              <w:rPr>
                <w:b/>
                <w:sz w:val="18"/>
                <w:szCs w:val="18"/>
              </w:rPr>
              <w:t>Yes</w:t>
            </w:r>
          </w:p>
        </w:tc>
        <w:tc>
          <w:tcPr>
            <w:tcW w:w="1170" w:type="dxa"/>
          </w:tcPr>
          <w:p w:rsidR="00616FA4" w:rsidRPr="008951F4" w:rsidRDefault="00616FA4" w:rsidP="00861A27">
            <w:pPr>
              <w:keepNext/>
              <w:spacing w:line="260" w:lineRule="exact"/>
              <w:jc w:val="both"/>
              <w:rPr>
                <w:b/>
                <w:sz w:val="18"/>
                <w:szCs w:val="18"/>
              </w:rPr>
            </w:pPr>
            <w:r w:rsidRPr="008951F4">
              <w:rPr>
                <w:b/>
                <w:sz w:val="18"/>
                <w:szCs w:val="18"/>
              </w:rPr>
              <w:t>No</w:t>
            </w:r>
          </w:p>
        </w:tc>
      </w:tr>
      <w:tr w:rsidR="00616FA4" w:rsidRPr="008951F4" w:rsidTr="00861A27">
        <w:tc>
          <w:tcPr>
            <w:tcW w:w="6131" w:type="dxa"/>
            <w:vMerge/>
          </w:tcPr>
          <w:p w:rsidR="00616FA4" w:rsidRPr="008951F4" w:rsidRDefault="00616FA4" w:rsidP="00861A27">
            <w:pPr>
              <w:keepNext/>
              <w:spacing w:line="260" w:lineRule="exact"/>
              <w:jc w:val="both"/>
              <w:rPr>
                <w:sz w:val="18"/>
                <w:szCs w:val="18"/>
              </w:rPr>
            </w:pPr>
          </w:p>
        </w:tc>
        <w:tc>
          <w:tcPr>
            <w:tcW w:w="1080" w:type="dxa"/>
          </w:tcPr>
          <w:p w:rsidR="00616FA4" w:rsidRPr="008951F4" w:rsidRDefault="00616FA4" w:rsidP="00861A27">
            <w:pPr>
              <w:rPr>
                <w:sz w:val="18"/>
                <w:szCs w:val="18"/>
              </w:rPr>
            </w:pPr>
            <w:r w:rsidRPr="008951F4">
              <w:rPr>
                <w:sz w:val="18"/>
                <w:szCs w:val="18"/>
              </w:rPr>
              <w:t>n/a</w:t>
            </w:r>
          </w:p>
        </w:tc>
        <w:tc>
          <w:tcPr>
            <w:tcW w:w="1170" w:type="dxa"/>
          </w:tcPr>
          <w:p w:rsidR="00616FA4" w:rsidRPr="008951F4" w:rsidRDefault="00616FA4" w:rsidP="00861A27">
            <w:pPr>
              <w:rPr>
                <w:sz w:val="18"/>
                <w:szCs w:val="18"/>
              </w:rPr>
            </w:pPr>
            <w:r w:rsidRPr="008951F4">
              <w:rPr>
                <w:sz w:val="18"/>
                <w:szCs w:val="18"/>
              </w:rPr>
              <w:t>n/a</w:t>
            </w:r>
          </w:p>
        </w:tc>
      </w:tr>
      <w:tr w:rsidR="00616FA4" w:rsidRPr="008951F4" w:rsidTr="00861A27">
        <w:tc>
          <w:tcPr>
            <w:tcW w:w="6131" w:type="dxa"/>
          </w:tcPr>
          <w:p w:rsidR="00616FA4" w:rsidRPr="008951F4" w:rsidRDefault="00616FA4" w:rsidP="00861A27">
            <w:pPr>
              <w:keepNext/>
              <w:spacing w:line="260" w:lineRule="exact"/>
              <w:jc w:val="both"/>
              <w:rPr>
                <w:sz w:val="18"/>
                <w:szCs w:val="18"/>
              </w:rPr>
            </w:pPr>
            <w:r w:rsidRPr="008951F4">
              <w:rPr>
                <w:sz w:val="18"/>
                <w:szCs w:val="18"/>
              </w:rPr>
              <w:t>If yes, what corrections will be made to the population</w:t>
            </w:r>
          </w:p>
        </w:tc>
        <w:tc>
          <w:tcPr>
            <w:tcW w:w="2250" w:type="dxa"/>
            <w:gridSpan w:val="2"/>
          </w:tcPr>
          <w:p w:rsidR="00616FA4" w:rsidRPr="008951F4" w:rsidRDefault="00616FA4" w:rsidP="00861A27">
            <w:pPr>
              <w:rPr>
                <w:sz w:val="18"/>
                <w:szCs w:val="18"/>
              </w:rPr>
            </w:pPr>
            <w:r w:rsidRPr="008951F4">
              <w:rPr>
                <w:sz w:val="18"/>
                <w:szCs w:val="18"/>
              </w:rPr>
              <w:t>n/a</w:t>
            </w:r>
          </w:p>
        </w:tc>
      </w:tr>
      <w:tr w:rsidR="00616FA4" w:rsidRPr="008951F4" w:rsidTr="00861A27">
        <w:tc>
          <w:tcPr>
            <w:tcW w:w="6131" w:type="dxa"/>
          </w:tcPr>
          <w:p w:rsidR="00616FA4" w:rsidRPr="008951F4" w:rsidRDefault="00616FA4" w:rsidP="00861A27">
            <w:pPr>
              <w:keepNext/>
              <w:spacing w:line="260" w:lineRule="exact"/>
              <w:jc w:val="both"/>
              <w:rPr>
                <w:sz w:val="18"/>
                <w:szCs w:val="18"/>
              </w:rPr>
            </w:pPr>
            <w:r w:rsidRPr="008951F4">
              <w:rPr>
                <w:sz w:val="18"/>
                <w:szCs w:val="18"/>
              </w:rPr>
              <w:t xml:space="preserve">If yes and no corrections will be made, the reason why such a conclusion has been reached should be indicated. </w:t>
            </w:r>
          </w:p>
        </w:tc>
        <w:tc>
          <w:tcPr>
            <w:tcW w:w="2250" w:type="dxa"/>
            <w:gridSpan w:val="2"/>
          </w:tcPr>
          <w:p w:rsidR="00616FA4" w:rsidRPr="008951F4" w:rsidRDefault="00616FA4" w:rsidP="00861A27">
            <w:pPr>
              <w:rPr>
                <w:sz w:val="18"/>
                <w:szCs w:val="18"/>
              </w:rPr>
            </w:pPr>
            <w:r w:rsidRPr="008951F4">
              <w:rPr>
                <w:sz w:val="18"/>
                <w:szCs w:val="18"/>
              </w:rPr>
              <w:t>n/a</w:t>
            </w:r>
          </w:p>
        </w:tc>
      </w:tr>
      <w:tr w:rsidR="00616FA4" w:rsidRPr="008951F4" w:rsidTr="00861A27">
        <w:tc>
          <w:tcPr>
            <w:tcW w:w="6131" w:type="dxa"/>
          </w:tcPr>
          <w:p w:rsidR="00616FA4" w:rsidRPr="008951F4" w:rsidRDefault="00616FA4" w:rsidP="00861A27">
            <w:pPr>
              <w:keepNext/>
              <w:spacing w:line="260" w:lineRule="exact"/>
              <w:jc w:val="both"/>
              <w:rPr>
                <w:sz w:val="18"/>
                <w:szCs w:val="18"/>
              </w:rPr>
            </w:pPr>
            <w:r w:rsidRPr="008951F4">
              <w:rPr>
                <w:sz w:val="18"/>
                <w:szCs w:val="18"/>
              </w:rPr>
              <w:t>Position of official responsible to take corrective actions</w:t>
            </w:r>
          </w:p>
        </w:tc>
        <w:tc>
          <w:tcPr>
            <w:tcW w:w="2250" w:type="dxa"/>
            <w:gridSpan w:val="2"/>
          </w:tcPr>
          <w:p w:rsidR="00616FA4" w:rsidRPr="008951F4" w:rsidRDefault="00616FA4" w:rsidP="00861A27">
            <w:pPr>
              <w:rPr>
                <w:sz w:val="18"/>
                <w:szCs w:val="18"/>
              </w:rPr>
            </w:pPr>
            <w:r w:rsidRPr="008951F4">
              <w:rPr>
                <w:sz w:val="18"/>
                <w:szCs w:val="18"/>
              </w:rPr>
              <w:t>n/a</w:t>
            </w:r>
          </w:p>
        </w:tc>
      </w:tr>
      <w:tr w:rsidR="00616FA4" w:rsidRPr="008951F4" w:rsidTr="00861A27">
        <w:tc>
          <w:tcPr>
            <w:tcW w:w="6131" w:type="dxa"/>
          </w:tcPr>
          <w:p w:rsidR="00616FA4" w:rsidRPr="008951F4" w:rsidRDefault="00616FA4" w:rsidP="00861A27">
            <w:pPr>
              <w:keepNext/>
              <w:spacing w:line="260" w:lineRule="exact"/>
              <w:jc w:val="both"/>
              <w:rPr>
                <w:sz w:val="18"/>
                <w:szCs w:val="18"/>
              </w:rPr>
            </w:pPr>
            <w:r w:rsidRPr="008951F4">
              <w:rPr>
                <w:sz w:val="18"/>
                <w:szCs w:val="18"/>
              </w:rPr>
              <w:t>Estimated completion date for corrective action</w:t>
            </w:r>
          </w:p>
        </w:tc>
        <w:tc>
          <w:tcPr>
            <w:tcW w:w="2250" w:type="dxa"/>
            <w:gridSpan w:val="2"/>
          </w:tcPr>
          <w:p w:rsidR="00616FA4" w:rsidRPr="008951F4" w:rsidRDefault="00616FA4" w:rsidP="00861A27">
            <w:pPr>
              <w:rPr>
                <w:sz w:val="18"/>
                <w:szCs w:val="18"/>
              </w:rPr>
            </w:pPr>
            <w:r w:rsidRPr="008951F4">
              <w:rPr>
                <w:sz w:val="18"/>
                <w:szCs w:val="18"/>
              </w:rPr>
              <w:t>n/a</w:t>
            </w:r>
          </w:p>
        </w:tc>
      </w:tr>
    </w:tbl>
    <w:p w:rsidR="00616FA4" w:rsidRPr="008951F4" w:rsidRDefault="00616FA4" w:rsidP="00616FA4">
      <w:pPr>
        <w:tabs>
          <w:tab w:val="left" w:pos="426"/>
        </w:tabs>
        <w:jc w:val="both"/>
        <w:rPr>
          <w:i/>
          <w:sz w:val="22"/>
          <w:szCs w:val="22"/>
        </w:rPr>
      </w:pPr>
    </w:p>
    <w:p w:rsidR="00616FA4" w:rsidRPr="008951F4" w:rsidRDefault="00616FA4" w:rsidP="00616FA4">
      <w:pPr>
        <w:tabs>
          <w:tab w:val="left" w:pos="426"/>
        </w:tabs>
        <w:jc w:val="both"/>
        <w:rPr>
          <w:rFonts w:eastAsia="Arial Unicode MS"/>
          <w:sz w:val="22"/>
          <w:szCs w:val="22"/>
        </w:rPr>
      </w:pPr>
      <w:r w:rsidRPr="008951F4">
        <w:rPr>
          <w:i/>
          <w:sz w:val="22"/>
          <w:szCs w:val="22"/>
        </w:rPr>
        <w:t>Name:</w:t>
      </w:r>
      <w:r w:rsidRPr="008951F4">
        <w:rPr>
          <w:rFonts w:eastAsia="Arial Unicode MS"/>
          <w:sz w:val="22"/>
          <w:szCs w:val="22"/>
        </w:rPr>
        <w:t xml:space="preserve">   Eulala Kruger</w:t>
      </w:r>
    </w:p>
    <w:p w:rsidR="00616FA4" w:rsidRPr="008951F4" w:rsidRDefault="00616FA4" w:rsidP="00616FA4">
      <w:pPr>
        <w:tabs>
          <w:tab w:val="left" w:pos="426"/>
        </w:tabs>
        <w:jc w:val="both"/>
        <w:rPr>
          <w:i/>
          <w:sz w:val="22"/>
          <w:szCs w:val="22"/>
        </w:rPr>
      </w:pPr>
    </w:p>
    <w:p w:rsidR="00616FA4" w:rsidRPr="008951F4" w:rsidRDefault="00616FA4" w:rsidP="00616FA4">
      <w:pPr>
        <w:tabs>
          <w:tab w:val="left" w:pos="426"/>
        </w:tabs>
        <w:jc w:val="both"/>
        <w:rPr>
          <w:i/>
          <w:sz w:val="22"/>
          <w:szCs w:val="22"/>
        </w:rPr>
      </w:pPr>
      <w:r w:rsidRPr="008951F4">
        <w:rPr>
          <w:i/>
          <w:sz w:val="22"/>
          <w:szCs w:val="22"/>
        </w:rPr>
        <w:t xml:space="preserve">Position: Acting CD:SCM </w:t>
      </w:r>
    </w:p>
    <w:p w:rsidR="00616FA4" w:rsidRPr="008951F4" w:rsidRDefault="00616FA4" w:rsidP="00616FA4">
      <w:pPr>
        <w:tabs>
          <w:tab w:val="left" w:pos="426"/>
        </w:tabs>
        <w:jc w:val="both"/>
        <w:rPr>
          <w:i/>
          <w:sz w:val="22"/>
          <w:szCs w:val="22"/>
        </w:rPr>
      </w:pPr>
    </w:p>
    <w:p w:rsidR="00616FA4" w:rsidRPr="008951F4" w:rsidRDefault="00616FA4" w:rsidP="00616FA4">
      <w:pPr>
        <w:tabs>
          <w:tab w:val="left" w:pos="426"/>
        </w:tabs>
        <w:jc w:val="both"/>
        <w:rPr>
          <w:sz w:val="22"/>
          <w:szCs w:val="22"/>
        </w:rPr>
      </w:pPr>
      <w:r w:rsidRPr="008951F4">
        <w:rPr>
          <w:i/>
          <w:sz w:val="22"/>
          <w:szCs w:val="22"/>
        </w:rPr>
        <w:t xml:space="preserve">Date: </w:t>
      </w:r>
      <w:r w:rsidRPr="008951F4">
        <w:rPr>
          <w:sz w:val="22"/>
          <w:szCs w:val="22"/>
        </w:rPr>
        <w:t>28 August 2012</w:t>
      </w:r>
    </w:p>
    <w:p w:rsidR="00616FA4" w:rsidRPr="008951F4" w:rsidRDefault="00616FA4" w:rsidP="00616FA4">
      <w:pPr>
        <w:keepNext/>
        <w:spacing w:line="260" w:lineRule="exact"/>
        <w:jc w:val="both"/>
        <w:rPr>
          <w:b/>
          <w:bCs/>
          <w:sz w:val="22"/>
          <w:szCs w:val="22"/>
        </w:rPr>
      </w:pPr>
    </w:p>
    <w:p w:rsidR="00616FA4" w:rsidRPr="008951F4" w:rsidRDefault="00616FA4" w:rsidP="00616FA4">
      <w:pPr>
        <w:keepNext/>
        <w:spacing w:line="260" w:lineRule="exact"/>
        <w:jc w:val="both"/>
        <w:rPr>
          <w:b/>
          <w:bCs/>
          <w:sz w:val="22"/>
          <w:szCs w:val="22"/>
        </w:rPr>
      </w:pPr>
    </w:p>
    <w:p w:rsidR="00616FA4" w:rsidRPr="008951F4" w:rsidRDefault="00616FA4" w:rsidP="00616FA4">
      <w:pPr>
        <w:keepNext/>
        <w:spacing w:after="360" w:line="260" w:lineRule="exact"/>
        <w:ind w:left="720" w:hanging="720"/>
        <w:jc w:val="both"/>
        <w:rPr>
          <w:b/>
          <w:bCs/>
          <w:sz w:val="22"/>
          <w:szCs w:val="22"/>
        </w:rPr>
      </w:pPr>
      <w:r w:rsidRPr="008951F4">
        <w:rPr>
          <w:sz w:val="22"/>
          <w:szCs w:val="22"/>
        </w:rPr>
        <w:t>b)</w:t>
      </w:r>
      <w:r w:rsidRPr="008951F4">
        <w:rPr>
          <w:sz w:val="22"/>
          <w:szCs w:val="22"/>
        </w:rPr>
        <w:tab/>
        <w:t xml:space="preserve">I am in agreement with the finding. We have inspected the file and confirmed that indeed the PA29 was not attached. However, it is worth noting that the contract in question was initiated in 2010. The Department has since strengthened its quality assurance processes in the compilation of bid documents by implementing a checklist that ensures that no document is left out. This is also verified by a secondary person and approved by the Director: SCM.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61"/>
        <w:gridCol w:w="2250"/>
        <w:gridCol w:w="1170"/>
      </w:tblGrid>
      <w:tr w:rsidR="00616FA4" w:rsidRPr="008951F4" w:rsidTr="00861A27">
        <w:tc>
          <w:tcPr>
            <w:tcW w:w="4961" w:type="dxa"/>
            <w:shd w:val="clear" w:color="auto" w:fill="D9D9D9" w:themeFill="background1" w:themeFillShade="D9"/>
          </w:tcPr>
          <w:p w:rsidR="00616FA4" w:rsidRPr="008951F4" w:rsidRDefault="00616FA4" w:rsidP="00861A27">
            <w:pPr>
              <w:keepNext/>
              <w:spacing w:line="260" w:lineRule="exact"/>
              <w:jc w:val="both"/>
              <w:rPr>
                <w:b/>
                <w:sz w:val="18"/>
                <w:szCs w:val="18"/>
              </w:rPr>
            </w:pPr>
            <w:r w:rsidRPr="008951F4">
              <w:rPr>
                <w:b/>
                <w:sz w:val="18"/>
                <w:szCs w:val="18"/>
              </w:rPr>
              <w:t>Description</w:t>
            </w:r>
          </w:p>
        </w:tc>
        <w:tc>
          <w:tcPr>
            <w:tcW w:w="3420" w:type="dxa"/>
            <w:gridSpan w:val="2"/>
            <w:shd w:val="clear" w:color="auto" w:fill="D9D9D9" w:themeFill="background1" w:themeFillShade="D9"/>
          </w:tcPr>
          <w:p w:rsidR="00616FA4" w:rsidRPr="008951F4" w:rsidRDefault="00616FA4" w:rsidP="00861A27">
            <w:pPr>
              <w:keepNext/>
              <w:spacing w:line="260" w:lineRule="exact"/>
              <w:jc w:val="both"/>
              <w:rPr>
                <w:b/>
                <w:sz w:val="18"/>
                <w:szCs w:val="18"/>
              </w:rPr>
            </w:pPr>
            <w:r w:rsidRPr="008951F4">
              <w:rPr>
                <w:b/>
                <w:sz w:val="18"/>
                <w:szCs w:val="18"/>
              </w:rPr>
              <w:t>Response</w:t>
            </w:r>
          </w:p>
        </w:tc>
      </w:tr>
      <w:tr w:rsidR="00616FA4" w:rsidRPr="008951F4" w:rsidTr="00861A27">
        <w:tc>
          <w:tcPr>
            <w:tcW w:w="4961" w:type="dxa"/>
          </w:tcPr>
          <w:p w:rsidR="00616FA4" w:rsidRPr="008951F4" w:rsidRDefault="00616FA4" w:rsidP="00861A27">
            <w:pPr>
              <w:keepNext/>
              <w:spacing w:line="260" w:lineRule="exact"/>
              <w:jc w:val="both"/>
              <w:rPr>
                <w:sz w:val="18"/>
                <w:szCs w:val="18"/>
              </w:rPr>
            </w:pPr>
            <w:r w:rsidRPr="008951F4">
              <w:rPr>
                <w:sz w:val="18"/>
                <w:szCs w:val="18"/>
              </w:rPr>
              <w:t>Corrective action to be taken</w:t>
            </w:r>
          </w:p>
        </w:tc>
        <w:tc>
          <w:tcPr>
            <w:tcW w:w="3420" w:type="dxa"/>
            <w:gridSpan w:val="2"/>
          </w:tcPr>
          <w:p w:rsidR="00616FA4" w:rsidRPr="008951F4" w:rsidRDefault="00616FA4" w:rsidP="00861A27">
            <w:pPr>
              <w:keepNext/>
              <w:spacing w:line="260" w:lineRule="exact"/>
              <w:jc w:val="both"/>
              <w:rPr>
                <w:sz w:val="18"/>
                <w:szCs w:val="18"/>
              </w:rPr>
            </w:pPr>
            <w:r w:rsidRPr="008951F4">
              <w:rPr>
                <w:sz w:val="18"/>
                <w:szCs w:val="18"/>
              </w:rPr>
              <w:t>Ensure quality assurance in the compilation of bid documents</w:t>
            </w:r>
          </w:p>
        </w:tc>
      </w:tr>
      <w:tr w:rsidR="00616FA4" w:rsidRPr="008951F4" w:rsidTr="00861A27">
        <w:tc>
          <w:tcPr>
            <w:tcW w:w="4961" w:type="dxa"/>
            <w:vMerge w:val="restart"/>
          </w:tcPr>
          <w:p w:rsidR="00616FA4" w:rsidRPr="008951F4" w:rsidRDefault="00616FA4" w:rsidP="00861A27">
            <w:pPr>
              <w:keepNext/>
              <w:spacing w:line="260" w:lineRule="exact"/>
              <w:jc w:val="both"/>
              <w:rPr>
                <w:sz w:val="18"/>
                <w:szCs w:val="18"/>
              </w:rPr>
            </w:pPr>
            <w:r w:rsidRPr="008951F4">
              <w:rPr>
                <w:sz w:val="18"/>
                <w:szCs w:val="18"/>
              </w:rPr>
              <w:t>Does the finding affect an amount disclosed in the financial statements</w:t>
            </w:r>
          </w:p>
        </w:tc>
        <w:tc>
          <w:tcPr>
            <w:tcW w:w="2250" w:type="dxa"/>
          </w:tcPr>
          <w:p w:rsidR="00616FA4" w:rsidRPr="008951F4" w:rsidRDefault="00616FA4" w:rsidP="00861A27">
            <w:pPr>
              <w:keepNext/>
              <w:spacing w:line="260" w:lineRule="exact"/>
              <w:jc w:val="both"/>
              <w:rPr>
                <w:b/>
                <w:sz w:val="18"/>
                <w:szCs w:val="18"/>
              </w:rPr>
            </w:pPr>
            <w:r w:rsidRPr="008951F4">
              <w:rPr>
                <w:b/>
                <w:sz w:val="18"/>
                <w:szCs w:val="18"/>
              </w:rPr>
              <w:t>Yes</w:t>
            </w:r>
          </w:p>
        </w:tc>
        <w:tc>
          <w:tcPr>
            <w:tcW w:w="1170" w:type="dxa"/>
          </w:tcPr>
          <w:p w:rsidR="00616FA4" w:rsidRPr="008951F4" w:rsidRDefault="00616FA4" w:rsidP="00861A27">
            <w:pPr>
              <w:keepNext/>
              <w:spacing w:line="260" w:lineRule="exact"/>
              <w:jc w:val="both"/>
              <w:rPr>
                <w:b/>
                <w:sz w:val="18"/>
                <w:szCs w:val="18"/>
              </w:rPr>
            </w:pPr>
            <w:r w:rsidRPr="008951F4">
              <w:rPr>
                <w:b/>
                <w:sz w:val="18"/>
                <w:szCs w:val="18"/>
              </w:rPr>
              <w:t>No</w:t>
            </w:r>
          </w:p>
        </w:tc>
      </w:tr>
      <w:tr w:rsidR="00616FA4" w:rsidRPr="008951F4" w:rsidTr="00861A27">
        <w:tc>
          <w:tcPr>
            <w:tcW w:w="4961" w:type="dxa"/>
            <w:vMerge/>
          </w:tcPr>
          <w:p w:rsidR="00616FA4" w:rsidRPr="008951F4" w:rsidRDefault="00616FA4" w:rsidP="00861A27">
            <w:pPr>
              <w:keepNext/>
              <w:spacing w:line="260" w:lineRule="exact"/>
              <w:jc w:val="both"/>
              <w:rPr>
                <w:sz w:val="18"/>
                <w:szCs w:val="18"/>
              </w:rPr>
            </w:pPr>
          </w:p>
        </w:tc>
        <w:tc>
          <w:tcPr>
            <w:tcW w:w="2250" w:type="dxa"/>
          </w:tcPr>
          <w:p w:rsidR="00616FA4" w:rsidRPr="008951F4" w:rsidRDefault="00616FA4" w:rsidP="00861A27">
            <w:pPr>
              <w:keepNext/>
              <w:spacing w:line="260" w:lineRule="exact"/>
              <w:jc w:val="both"/>
              <w:rPr>
                <w:sz w:val="18"/>
                <w:szCs w:val="18"/>
              </w:rPr>
            </w:pPr>
            <w:r w:rsidRPr="008951F4">
              <w:rPr>
                <w:sz w:val="18"/>
                <w:szCs w:val="18"/>
              </w:rPr>
              <w:t>n/a</w:t>
            </w:r>
          </w:p>
        </w:tc>
        <w:tc>
          <w:tcPr>
            <w:tcW w:w="1170" w:type="dxa"/>
          </w:tcPr>
          <w:p w:rsidR="00616FA4" w:rsidRPr="008951F4" w:rsidRDefault="00616FA4" w:rsidP="00861A27">
            <w:pPr>
              <w:keepNext/>
              <w:spacing w:line="260" w:lineRule="exact"/>
              <w:jc w:val="both"/>
              <w:rPr>
                <w:sz w:val="18"/>
                <w:szCs w:val="18"/>
              </w:rPr>
            </w:pPr>
          </w:p>
        </w:tc>
      </w:tr>
      <w:tr w:rsidR="00616FA4" w:rsidRPr="008951F4" w:rsidTr="00861A27">
        <w:tc>
          <w:tcPr>
            <w:tcW w:w="4961" w:type="dxa"/>
          </w:tcPr>
          <w:p w:rsidR="00616FA4" w:rsidRPr="008951F4" w:rsidRDefault="00616FA4" w:rsidP="00861A27">
            <w:pPr>
              <w:keepNext/>
              <w:spacing w:line="260" w:lineRule="exact"/>
              <w:jc w:val="both"/>
              <w:rPr>
                <w:sz w:val="18"/>
                <w:szCs w:val="18"/>
              </w:rPr>
            </w:pPr>
            <w:r w:rsidRPr="008951F4">
              <w:rPr>
                <w:sz w:val="18"/>
                <w:szCs w:val="18"/>
              </w:rPr>
              <w:t>If yes, what corrections will be made to the population</w:t>
            </w:r>
          </w:p>
        </w:tc>
        <w:tc>
          <w:tcPr>
            <w:tcW w:w="3420" w:type="dxa"/>
            <w:gridSpan w:val="2"/>
          </w:tcPr>
          <w:p w:rsidR="00616FA4" w:rsidRPr="008951F4" w:rsidRDefault="00616FA4" w:rsidP="00861A27">
            <w:pPr>
              <w:rPr>
                <w:sz w:val="18"/>
                <w:szCs w:val="18"/>
              </w:rPr>
            </w:pPr>
            <w:r w:rsidRPr="008951F4">
              <w:rPr>
                <w:sz w:val="18"/>
                <w:szCs w:val="18"/>
              </w:rPr>
              <w:t>n/a</w:t>
            </w:r>
          </w:p>
        </w:tc>
      </w:tr>
      <w:tr w:rsidR="00616FA4" w:rsidRPr="008951F4" w:rsidTr="00861A27">
        <w:tc>
          <w:tcPr>
            <w:tcW w:w="4961" w:type="dxa"/>
          </w:tcPr>
          <w:p w:rsidR="00616FA4" w:rsidRPr="008951F4" w:rsidRDefault="00616FA4" w:rsidP="00861A27">
            <w:pPr>
              <w:keepNext/>
              <w:spacing w:line="260" w:lineRule="exact"/>
              <w:jc w:val="both"/>
              <w:rPr>
                <w:sz w:val="18"/>
                <w:szCs w:val="18"/>
              </w:rPr>
            </w:pPr>
            <w:r w:rsidRPr="008951F4">
              <w:rPr>
                <w:sz w:val="18"/>
                <w:szCs w:val="18"/>
              </w:rPr>
              <w:t xml:space="preserve">If yes and no corrections will be made, the reason why such a conclusion has been reached should be indicated. </w:t>
            </w:r>
          </w:p>
        </w:tc>
        <w:tc>
          <w:tcPr>
            <w:tcW w:w="3420" w:type="dxa"/>
            <w:gridSpan w:val="2"/>
          </w:tcPr>
          <w:p w:rsidR="00616FA4" w:rsidRPr="008951F4" w:rsidRDefault="00616FA4" w:rsidP="00861A27">
            <w:pPr>
              <w:rPr>
                <w:sz w:val="18"/>
                <w:szCs w:val="18"/>
              </w:rPr>
            </w:pPr>
            <w:r w:rsidRPr="008951F4">
              <w:rPr>
                <w:sz w:val="18"/>
                <w:szCs w:val="18"/>
              </w:rPr>
              <w:t>n/a</w:t>
            </w:r>
          </w:p>
        </w:tc>
      </w:tr>
      <w:tr w:rsidR="00616FA4" w:rsidRPr="008951F4" w:rsidTr="00861A27">
        <w:tc>
          <w:tcPr>
            <w:tcW w:w="4961" w:type="dxa"/>
          </w:tcPr>
          <w:p w:rsidR="00616FA4" w:rsidRPr="008951F4" w:rsidRDefault="00616FA4" w:rsidP="00861A27">
            <w:pPr>
              <w:keepNext/>
              <w:spacing w:line="260" w:lineRule="exact"/>
              <w:jc w:val="both"/>
              <w:rPr>
                <w:sz w:val="18"/>
                <w:szCs w:val="18"/>
              </w:rPr>
            </w:pPr>
            <w:r w:rsidRPr="008951F4">
              <w:rPr>
                <w:sz w:val="18"/>
                <w:szCs w:val="18"/>
              </w:rPr>
              <w:t>Position of official responsible to take corrective actions</w:t>
            </w:r>
          </w:p>
        </w:tc>
        <w:tc>
          <w:tcPr>
            <w:tcW w:w="3420" w:type="dxa"/>
            <w:gridSpan w:val="2"/>
          </w:tcPr>
          <w:p w:rsidR="00616FA4" w:rsidRPr="008951F4" w:rsidRDefault="00616FA4" w:rsidP="00861A27">
            <w:pPr>
              <w:rPr>
                <w:sz w:val="18"/>
                <w:szCs w:val="18"/>
              </w:rPr>
            </w:pPr>
            <w:r w:rsidRPr="008951F4">
              <w:rPr>
                <w:sz w:val="18"/>
                <w:szCs w:val="18"/>
              </w:rPr>
              <w:t>n/a</w:t>
            </w:r>
          </w:p>
        </w:tc>
      </w:tr>
      <w:tr w:rsidR="00616FA4" w:rsidRPr="008951F4" w:rsidTr="00861A27">
        <w:tc>
          <w:tcPr>
            <w:tcW w:w="4961" w:type="dxa"/>
          </w:tcPr>
          <w:p w:rsidR="00616FA4" w:rsidRPr="008951F4" w:rsidRDefault="00616FA4" w:rsidP="00861A27">
            <w:pPr>
              <w:keepNext/>
              <w:spacing w:line="260" w:lineRule="exact"/>
              <w:jc w:val="both"/>
              <w:rPr>
                <w:sz w:val="18"/>
                <w:szCs w:val="18"/>
              </w:rPr>
            </w:pPr>
            <w:r w:rsidRPr="008951F4">
              <w:rPr>
                <w:sz w:val="18"/>
                <w:szCs w:val="18"/>
              </w:rPr>
              <w:t>Estimated completion date for corrective action</w:t>
            </w:r>
          </w:p>
        </w:tc>
        <w:tc>
          <w:tcPr>
            <w:tcW w:w="3420" w:type="dxa"/>
            <w:gridSpan w:val="2"/>
          </w:tcPr>
          <w:p w:rsidR="00616FA4" w:rsidRPr="008951F4" w:rsidRDefault="00616FA4" w:rsidP="00861A27">
            <w:pPr>
              <w:rPr>
                <w:sz w:val="18"/>
                <w:szCs w:val="18"/>
              </w:rPr>
            </w:pPr>
            <w:r w:rsidRPr="008951F4">
              <w:rPr>
                <w:sz w:val="18"/>
                <w:szCs w:val="18"/>
              </w:rPr>
              <w:t>n/a</w:t>
            </w:r>
          </w:p>
        </w:tc>
      </w:tr>
    </w:tbl>
    <w:p w:rsidR="00616FA4" w:rsidRPr="008951F4" w:rsidRDefault="00616FA4" w:rsidP="00616FA4">
      <w:pPr>
        <w:spacing w:after="120"/>
        <w:jc w:val="both"/>
        <w:rPr>
          <w:i/>
          <w:iCs/>
          <w:sz w:val="22"/>
          <w:szCs w:val="22"/>
        </w:rPr>
      </w:pPr>
    </w:p>
    <w:p w:rsidR="00616FA4" w:rsidRPr="008951F4" w:rsidRDefault="00616FA4" w:rsidP="00616FA4">
      <w:pPr>
        <w:tabs>
          <w:tab w:val="left" w:pos="426"/>
        </w:tabs>
        <w:jc w:val="both"/>
        <w:rPr>
          <w:rFonts w:eastAsia="Arial Unicode MS"/>
          <w:sz w:val="22"/>
          <w:szCs w:val="22"/>
        </w:rPr>
      </w:pPr>
      <w:r w:rsidRPr="008951F4">
        <w:rPr>
          <w:i/>
          <w:sz w:val="22"/>
          <w:szCs w:val="22"/>
        </w:rPr>
        <w:t>Name:</w:t>
      </w:r>
      <w:r w:rsidRPr="008951F4">
        <w:rPr>
          <w:rFonts w:eastAsia="Arial Unicode MS"/>
          <w:sz w:val="22"/>
          <w:szCs w:val="22"/>
        </w:rPr>
        <w:t xml:space="preserve">   Eulala Kruger</w:t>
      </w:r>
    </w:p>
    <w:p w:rsidR="00616FA4" w:rsidRPr="008951F4" w:rsidRDefault="00616FA4" w:rsidP="00616FA4">
      <w:pPr>
        <w:tabs>
          <w:tab w:val="left" w:pos="426"/>
        </w:tabs>
        <w:jc w:val="both"/>
        <w:rPr>
          <w:i/>
          <w:sz w:val="22"/>
          <w:szCs w:val="22"/>
        </w:rPr>
      </w:pPr>
    </w:p>
    <w:p w:rsidR="00616FA4" w:rsidRPr="008951F4" w:rsidRDefault="00616FA4" w:rsidP="00616FA4">
      <w:pPr>
        <w:tabs>
          <w:tab w:val="left" w:pos="426"/>
        </w:tabs>
        <w:jc w:val="both"/>
        <w:rPr>
          <w:i/>
          <w:sz w:val="22"/>
          <w:szCs w:val="22"/>
        </w:rPr>
      </w:pPr>
      <w:r w:rsidRPr="008951F4">
        <w:rPr>
          <w:i/>
          <w:sz w:val="22"/>
          <w:szCs w:val="22"/>
        </w:rPr>
        <w:t xml:space="preserve">Position: Acting CD:SCM </w:t>
      </w:r>
    </w:p>
    <w:p w:rsidR="00616FA4" w:rsidRPr="008951F4" w:rsidRDefault="00616FA4" w:rsidP="00616FA4">
      <w:pPr>
        <w:tabs>
          <w:tab w:val="left" w:pos="426"/>
        </w:tabs>
        <w:jc w:val="both"/>
        <w:rPr>
          <w:i/>
          <w:sz w:val="22"/>
          <w:szCs w:val="22"/>
        </w:rPr>
      </w:pPr>
    </w:p>
    <w:p w:rsidR="00616FA4" w:rsidRPr="008951F4" w:rsidRDefault="00616FA4" w:rsidP="00616FA4">
      <w:pPr>
        <w:tabs>
          <w:tab w:val="left" w:pos="426"/>
        </w:tabs>
        <w:jc w:val="both"/>
        <w:rPr>
          <w:sz w:val="22"/>
          <w:szCs w:val="22"/>
        </w:rPr>
      </w:pPr>
      <w:r w:rsidRPr="008951F4">
        <w:rPr>
          <w:i/>
          <w:sz w:val="22"/>
          <w:szCs w:val="22"/>
        </w:rPr>
        <w:t xml:space="preserve">Date: </w:t>
      </w:r>
      <w:r w:rsidRPr="008951F4">
        <w:rPr>
          <w:sz w:val="22"/>
          <w:szCs w:val="22"/>
        </w:rPr>
        <w:t>28 August 2012</w:t>
      </w:r>
    </w:p>
    <w:p w:rsidR="00616FA4" w:rsidRPr="008951F4" w:rsidRDefault="00616FA4" w:rsidP="00616FA4">
      <w:pPr>
        <w:tabs>
          <w:tab w:val="left" w:pos="426"/>
        </w:tabs>
        <w:jc w:val="both"/>
        <w:rPr>
          <w:i/>
          <w:iCs/>
          <w:sz w:val="22"/>
          <w:szCs w:val="22"/>
        </w:rPr>
      </w:pPr>
    </w:p>
    <w:p w:rsidR="00616FA4" w:rsidRPr="008951F4" w:rsidRDefault="00616FA4" w:rsidP="00616FA4">
      <w:pPr>
        <w:jc w:val="both"/>
        <w:rPr>
          <w:b/>
          <w:bCs/>
          <w:sz w:val="22"/>
          <w:szCs w:val="22"/>
        </w:rPr>
      </w:pPr>
      <w:r w:rsidRPr="008951F4">
        <w:rPr>
          <w:b/>
          <w:bCs/>
          <w:sz w:val="22"/>
          <w:szCs w:val="22"/>
        </w:rPr>
        <w:t>Auditor’s conclusion</w:t>
      </w:r>
    </w:p>
    <w:p w:rsidR="00616FA4" w:rsidRPr="008951F4" w:rsidRDefault="00616FA4" w:rsidP="00616FA4">
      <w:pPr>
        <w:jc w:val="both"/>
        <w:rPr>
          <w:b/>
          <w:bCs/>
          <w:sz w:val="22"/>
          <w:szCs w:val="22"/>
        </w:rPr>
      </w:pPr>
    </w:p>
    <w:p w:rsidR="00616FA4" w:rsidRPr="008951F4" w:rsidRDefault="00616FA4" w:rsidP="00616FA4">
      <w:pPr>
        <w:ind w:left="720" w:hanging="720"/>
        <w:jc w:val="both"/>
        <w:rPr>
          <w:bCs/>
          <w:sz w:val="22"/>
          <w:szCs w:val="22"/>
        </w:rPr>
      </w:pPr>
      <w:r w:rsidRPr="008951F4">
        <w:rPr>
          <w:bCs/>
          <w:sz w:val="22"/>
          <w:szCs w:val="22"/>
        </w:rPr>
        <w:t>a)</w:t>
      </w:r>
      <w:r w:rsidRPr="008951F4">
        <w:rPr>
          <w:bCs/>
          <w:sz w:val="22"/>
          <w:szCs w:val="22"/>
        </w:rPr>
        <w:tab/>
        <w:t>Management agrees with the finding. The matter remains unresolved. The correction of the formula utilised will be followed up in the 2012-2013 audit.</w:t>
      </w:r>
    </w:p>
    <w:p w:rsidR="00616FA4" w:rsidRPr="008951F4" w:rsidRDefault="00616FA4" w:rsidP="00616FA4">
      <w:pPr>
        <w:jc w:val="both"/>
        <w:rPr>
          <w:bCs/>
          <w:sz w:val="22"/>
          <w:szCs w:val="22"/>
        </w:rPr>
      </w:pPr>
      <w:r w:rsidRPr="008951F4">
        <w:rPr>
          <w:bCs/>
          <w:sz w:val="22"/>
          <w:szCs w:val="22"/>
        </w:rPr>
        <w:t xml:space="preserve">b) </w:t>
      </w:r>
      <w:r w:rsidRPr="008951F4">
        <w:rPr>
          <w:bCs/>
          <w:sz w:val="22"/>
          <w:szCs w:val="22"/>
        </w:rPr>
        <w:tab/>
        <w:t>Management agrees with the finding. The matter remains unresolved.</w:t>
      </w:r>
    </w:p>
    <w:p w:rsidR="00616FA4" w:rsidRPr="008951F4" w:rsidRDefault="00616FA4" w:rsidP="00616FA4">
      <w:pPr>
        <w:tabs>
          <w:tab w:val="left" w:pos="426"/>
        </w:tabs>
        <w:jc w:val="both"/>
        <w:rPr>
          <w:i/>
          <w:iCs/>
          <w:sz w:val="22"/>
          <w:szCs w:val="22"/>
        </w:rPr>
      </w:pPr>
    </w:p>
    <w:p w:rsidR="00616FA4" w:rsidRPr="008951F4" w:rsidRDefault="00616FA4" w:rsidP="00616FA4">
      <w:pPr>
        <w:tabs>
          <w:tab w:val="center" w:pos="709"/>
        </w:tabs>
        <w:rPr>
          <w:sz w:val="22"/>
          <w:szCs w:val="22"/>
        </w:rPr>
      </w:pPr>
    </w:p>
    <w:p w:rsidR="00616FA4" w:rsidRPr="008951F4" w:rsidRDefault="00616FA4" w:rsidP="00616FA4">
      <w:pPr>
        <w:tabs>
          <w:tab w:val="center" w:pos="709"/>
        </w:tabs>
        <w:rPr>
          <w:sz w:val="22"/>
          <w:szCs w:val="22"/>
        </w:rPr>
      </w:pPr>
    </w:p>
    <w:p w:rsidR="00616FA4" w:rsidRPr="008951F4" w:rsidRDefault="00616FA4" w:rsidP="00616FA4">
      <w:pPr>
        <w:tabs>
          <w:tab w:val="center" w:pos="709"/>
        </w:tabs>
        <w:rPr>
          <w:sz w:val="22"/>
          <w:szCs w:val="22"/>
        </w:rPr>
      </w:pPr>
    </w:p>
    <w:p w:rsidR="00616FA4" w:rsidRPr="008951F4" w:rsidRDefault="00616FA4" w:rsidP="00616FA4">
      <w:pPr>
        <w:tabs>
          <w:tab w:val="center" w:pos="709"/>
        </w:tabs>
        <w:rPr>
          <w:sz w:val="22"/>
          <w:szCs w:val="22"/>
        </w:rPr>
      </w:pPr>
    </w:p>
    <w:p w:rsidR="00616FA4" w:rsidRPr="008951F4" w:rsidRDefault="00616FA4" w:rsidP="00616FA4">
      <w:pPr>
        <w:tabs>
          <w:tab w:val="center" w:pos="709"/>
        </w:tabs>
        <w:rPr>
          <w:sz w:val="22"/>
          <w:szCs w:val="22"/>
        </w:rPr>
      </w:pPr>
    </w:p>
    <w:p w:rsidR="00616FA4" w:rsidRPr="002C76C1" w:rsidRDefault="00616FA4" w:rsidP="00616FA4">
      <w:pPr>
        <w:tabs>
          <w:tab w:val="center" w:pos="709"/>
        </w:tabs>
      </w:pPr>
    </w:p>
    <w:p w:rsidR="00616FA4" w:rsidRPr="002C76C1" w:rsidRDefault="00616FA4" w:rsidP="00616FA4">
      <w:pPr>
        <w:tabs>
          <w:tab w:val="center" w:pos="709"/>
        </w:tabs>
      </w:pPr>
    </w:p>
    <w:p w:rsidR="00616FA4" w:rsidRPr="002C76C1" w:rsidRDefault="00616FA4" w:rsidP="00616FA4">
      <w:pPr>
        <w:tabs>
          <w:tab w:val="center" w:pos="709"/>
        </w:tabs>
      </w:pPr>
    </w:p>
    <w:p w:rsidR="00616FA4" w:rsidRPr="002C76C1" w:rsidRDefault="00616FA4" w:rsidP="00616FA4">
      <w:pPr>
        <w:tabs>
          <w:tab w:val="center" w:pos="709"/>
        </w:tabs>
      </w:pPr>
    </w:p>
    <w:p w:rsidR="00616FA4" w:rsidRPr="002C76C1" w:rsidRDefault="00616FA4" w:rsidP="00616FA4">
      <w:pPr>
        <w:tabs>
          <w:tab w:val="center" w:pos="709"/>
        </w:tabs>
      </w:pPr>
    </w:p>
    <w:p w:rsidR="00616FA4" w:rsidRPr="002C76C1" w:rsidRDefault="00616FA4" w:rsidP="00616FA4">
      <w:pPr>
        <w:tabs>
          <w:tab w:val="center" w:pos="709"/>
        </w:tabs>
      </w:pPr>
    </w:p>
    <w:p w:rsidR="00616FA4" w:rsidRPr="002C76C1" w:rsidRDefault="00616FA4" w:rsidP="00616FA4">
      <w:pPr>
        <w:tabs>
          <w:tab w:val="center" w:pos="709"/>
        </w:tabs>
      </w:pPr>
    </w:p>
    <w:p w:rsidR="00616FA4" w:rsidRPr="002C76C1" w:rsidRDefault="00616FA4" w:rsidP="00616FA4">
      <w:pPr>
        <w:tabs>
          <w:tab w:val="center" w:pos="709"/>
        </w:tabs>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986AE0" w:rsidRDefault="00986AE0"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Pr="00C8348E" w:rsidRDefault="00616FA4" w:rsidP="006F5D2E">
      <w:pPr>
        <w:pStyle w:val="ListParagraph"/>
        <w:numPr>
          <w:ilvl w:val="0"/>
          <w:numId w:val="296"/>
        </w:numPr>
        <w:tabs>
          <w:tab w:val="center" w:pos="709"/>
        </w:tabs>
        <w:spacing w:after="120"/>
        <w:jc w:val="both"/>
        <w:outlineLvl w:val="0"/>
        <w:rPr>
          <w:rFonts w:ascii="Arial" w:hAnsi="Arial" w:cs="Arial"/>
          <w:b/>
          <w:bCs/>
          <w:color w:val="FF0000"/>
          <w:sz w:val="22"/>
          <w:szCs w:val="22"/>
        </w:rPr>
      </w:pPr>
      <w:r w:rsidRPr="00C8348E">
        <w:rPr>
          <w:rFonts w:ascii="Arial" w:hAnsi="Arial" w:cs="Arial"/>
          <w:b/>
          <w:bCs/>
          <w:sz w:val="22"/>
          <w:szCs w:val="22"/>
        </w:rPr>
        <w:t>Essel Trading – 3 Quotations not obtained and other procurement matters</w:t>
      </w:r>
      <w:r w:rsidRPr="00C8348E">
        <w:rPr>
          <w:rFonts w:ascii="Arial" w:hAnsi="Arial" w:cs="Arial"/>
          <w:b/>
          <w:bCs/>
          <w:color w:val="FF0000"/>
          <w:sz w:val="22"/>
          <w:szCs w:val="22"/>
        </w:rPr>
        <w:t xml:space="preserve"> Ex 275</w:t>
      </w:r>
    </w:p>
    <w:p w:rsidR="00616FA4" w:rsidRDefault="00616FA4" w:rsidP="00616FA4">
      <w:pPr>
        <w:tabs>
          <w:tab w:val="center" w:pos="709"/>
        </w:tabs>
        <w:spacing w:after="120"/>
        <w:jc w:val="both"/>
        <w:outlineLvl w:val="0"/>
        <w:rPr>
          <w:b/>
          <w:bCs/>
          <w:sz w:val="22"/>
          <w:szCs w:val="22"/>
        </w:rPr>
      </w:pPr>
    </w:p>
    <w:p w:rsidR="00616FA4" w:rsidRPr="002C76C1" w:rsidRDefault="00616FA4" w:rsidP="00616FA4">
      <w:pPr>
        <w:tabs>
          <w:tab w:val="center" w:pos="709"/>
        </w:tabs>
        <w:spacing w:after="120"/>
        <w:jc w:val="both"/>
        <w:outlineLvl w:val="0"/>
        <w:rPr>
          <w:b/>
          <w:bCs/>
          <w:sz w:val="22"/>
          <w:szCs w:val="22"/>
        </w:rPr>
      </w:pPr>
      <w:r w:rsidRPr="002C76C1">
        <w:rPr>
          <w:b/>
          <w:bCs/>
          <w:sz w:val="22"/>
          <w:szCs w:val="22"/>
        </w:rPr>
        <w:t>Audit Finding</w:t>
      </w:r>
    </w:p>
    <w:p w:rsidR="00616FA4" w:rsidRPr="002C76C1" w:rsidRDefault="00616FA4" w:rsidP="00616FA4">
      <w:pPr>
        <w:tabs>
          <w:tab w:val="center" w:pos="709"/>
        </w:tabs>
        <w:spacing w:after="120"/>
        <w:jc w:val="both"/>
        <w:outlineLvl w:val="0"/>
        <w:rPr>
          <w:b/>
          <w:bCs/>
          <w:sz w:val="22"/>
          <w:szCs w:val="22"/>
        </w:rPr>
      </w:pPr>
    </w:p>
    <w:p w:rsidR="00616FA4" w:rsidRPr="002C76C1" w:rsidRDefault="00616FA4" w:rsidP="00616FA4">
      <w:pPr>
        <w:tabs>
          <w:tab w:val="center" w:pos="709"/>
        </w:tabs>
        <w:rPr>
          <w:sz w:val="22"/>
          <w:szCs w:val="22"/>
        </w:rPr>
      </w:pPr>
      <w:r w:rsidRPr="002C76C1">
        <w:rPr>
          <w:sz w:val="22"/>
          <w:szCs w:val="22"/>
        </w:rPr>
        <w:t>Laws, rules and regulations</w:t>
      </w:r>
    </w:p>
    <w:p w:rsidR="00616FA4" w:rsidRDefault="00616FA4" w:rsidP="00616FA4">
      <w:pPr>
        <w:tabs>
          <w:tab w:val="center" w:pos="709"/>
        </w:tabs>
        <w:spacing w:after="120"/>
        <w:contextualSpacing/>
        <w:jc w:val="both"/>
        <w:rPr>
          <w:b/>
          <w:sz w:val="22"/>
          <w:szCs w:val="22"/>
        </w:rPr>
      </w:pPr>
    </w:p>
    <w:p w:rsidR="00616FA4" w:rsidRPr="00C8348E" w:rsidRDefault="00616FA4" w:rsidP="00616FA4">
      <w:pPr>
        <w:tabs>
          <w:tab w:val="center" w:pos="709"/>
        </w:tabs>
        <w:spacing w:after="120"/>
        <w:contextualSpacing/>
        <w:jc w:val="both"/>
        <w:rPr>
          <w:color w:val="000000"/>
          <w:sz w:val="22"/>
          <w:szCs w:val="22"/>
        </w:rPr>
      </w:pPr>
      <w:r w:rsidRPr="00C8348E">
        <w:rPr>
          <w:sz w:val="22"/>
          <w:szCs w:val="22"/>
        </w:rPr>
        <w:t>a)</w:t>
      </w:r>
      <w:r>
        <w:rPr>
          <w:b/>
          <w:sz w:val="22"/>
          <w:szCs w:val="22"/>
        </w:rPr>
        <w:t xml:space="preserve"> </w:t>
      </w:r>
      <w:r w:rsidRPr="00C8348E">
        <w:rPr>
          <w:sz w:val="22"/>
          <w:szCs w:val="22"/>
        </w:rPr>
        <w:t>Treasury Regulations 16A6.1 states:</w:t>
      </w:r>
    </w:p>
    <w:p w:rsidR="00616FA4" w:rsidRPr="002C76C1" w:rsidRDefault="00616FA4" w:rsidP="00616FA4">
      <w:pPr>
        <w:pStyle w:val="ListParagraph"/>
        <w:tabs>
          <w:tab w:val="center" w:pos="709"/>
        </w:tabs>
        <w:rPr>
          <w:rFonts w:ascii="Arial" w:hAnsi="Arial" w:cs="Arial"/>
          <w:sz w:val="22"/>
          <w:szCs w:val="22"/>
        </w:rPr>
      </w:pPr>
    </w:p>
    <w:p w:rsidR="00616FA4" w:rsidRPr="002C76C1" w:rsidRDefault="00616FA4" w:rsidP="00616FA4">
      <w:pPr>
        <w:pStyle w:val="ListParagraph"/>
        <w:tabs>
          <w:tab w:val="center" w:pos="709"/>
          <w:tab w:val="left" w:pos="1440"/>
        </w:tabs>
        <w:ind w:left="540"/>
        <w:rPr>
          <w:rFonts w:ascii="Arial" w:hAnsi="Arial" w:cs="Arial"/>
          <w:i/>
          <w:sz w:val="22"/>
          <w:szCs w:val="22"/>
        </w:rPr>
      </w:pPr>
      <w:r w:rsidRPr="002C76C1">
        <w:rPr>
          <w:rFonts w:ascii="Arial" w:hAnsi="Arial" w:cs="Arial"/>
          <w:i/>
          <w:sz w:val="22"/>
          <w:szCs w:val="22"/>
        </w:rPr>
        <w:t>“Procurement of goods and services, either by way of quotations or through a bidding process, must be within the threshold values as determined by the National Treasury.”</w:t>
      </w:r>
    </w:p>
    <w:p w:rsidR="00616FA4" w:rsidRDefault="00616FA4" w:rsidP="00616FA4">
      <w:pPr>
        <w:pStyle w:val="NormalWeb"/>
        <w:tabs>
          <w:tab w:val="center" w:pos="709"/>
        </w:tabs>
        <w:rPr>
          <w:rFonts w:ascii="Arial" w:hAnsi="Arial" w:cs="Arial"/>
          <w:bCs/>
          <w:sz w:val="22"/>
          <w:szCs w:val="22"/>
          <w:lang w:val="en-ZA"/>
        </w:rPr>
      </w:pPr>
    </w:p>
    <w:p w:rsidR="00616FA4" w:rsidRPr="002C76C1" w:rsidRDefault="00616FA4" w:rsidP="00616FA4">
      <w:pPr>
        <w:pStyle w:val="NormalWeb"/>
        <w:tabs>
          <w:tab w:val="center" w:pos="709"/>
        </w:tabs>
        <w:rPr>
          <w:rFonts w:ascii="Arial" w:hAnsi="Arial" w:cs="Arial"/>
          <w:sz w:val="22"/>
          <w:szCs w:val="22"/>
          <w:lang w:val="en-ZA"/>
        </w:rPr>
      </w:pPr>
      <w:r>
        <w:rPr>
          <w:rFonts w:ascii="Arial" w:hAnsi="Arial" w:cs="Arial"/>
          <w:bCs/>
          <w:sz w:val="22"/>
          <w:szCs w:val="22"/>
          <w:lang w:val="en-ZA"/>
        </w:rPr>
        <w:t xml:space="preserve">b) </w:t>
      </w:r>
      <w:r w:rsidRPr="002C76C1">
        <w:rPr>
          <w:rFonts w:ascii="Arial" w:hAnsi="Arial" w:cs="Arial"/>
          <w:sz w:val="22"/>
          <w:szCs w:val="22"/>
          <w:lang w:val="en-ZA"/>
        </w:rPr>
        <w:t>Treasury Regulations  9.1.1 states:</w:t>
      </w:r>
    </w:p>
    <w:p w:rsidR="00616FA4" w:rsidRPr="002C76C1" w:rsidRDefault="00616FA4" w:rsidP="00616FA4">
      <w:pPr>
        <w:pStyle w:val="lg-para3"/>
        <w:tabs>
          <w:tab w:val="center" w:pos="709"/>
        </w:tabs>
        <w:rPr>
          <w:rFonts w:ascii="Arial" w:hAnsi="Arial" w:cs="Arial"/>
          <w:i/>
          <w:sz w:val="22"/>
          <w:szCs w:val="22"/>
        </w:rPr>
      </w:pPr>
    </w:p>
    <w:p w:rsidR="00616FA4" w:rsidRPr="002C76C1" w:rsidRDefault="00616FA4" w:rsidP="00616FA4">
      <w:pPr>
        <w:pStyle w:val="ListParagraph"/>
        <w:tabs>
          <w:tab w:val="center" w:pos="709"/>
          <w:tab w:val="left" w:pos="1440"/>
        </w:tabs>
        <w:ind w:left="540"/>
        <w:rPr>
          <w:rFonts w:ascii="Arial" w:hAnsi="Arial" w:cs="Arial"/>
          <w:i/>
          <w:sz w:val="22"/>
          <w:szCs w:val="22"/>
        </w:rPr>
      </w:pPr>
      <w:r w:rsidRPr="002C76C1">
        <w:rPr>
          <w:rFonts w:ascii="Arial" w:hAnsi="Arial" w:cs="Arial"/>
          <w:i/>
          <w:sz w:val="22"/>
          <w:szCs w:val="22"/>
        </w:rPr>
        <w:t xml:space="preserve">“The accounting officer of an institution must exercise all reasonable care to prevent and detect unauthorised, irregular, fruitless and wasteful expenditure, and must </w:t>
      </w:r>
      <w:r w:rsidRPr="002C76C1">
        <w:rPr>
          <w:rFonts w:ascii="Arial" w:hAnsi="Arial" w:cs="Arial"/>
          <w:i/>
          <w:sz w:val="22"/>
          <w:szCs w:val="22"/>
        </w:rPr>
        <w:tab/>
        <w:t xml:space="preserve">for this purpose implement effective, efficient and transparent processes of financial and </w:t>
      </w:r>
      <w:r w:rsidRPr="002C76C1">
        <w:rPr>
          <w:rFonts w:ascii="Arial" w:hAnsi="Arial" w:cs="Arial"/>
          <w:i/>
          <w:sz w:val="22"/>
          <w:szCs w:val="22"/>
        </w:rPr>
        <w:tab/>
        <w:t>risk management.”</w:t>
      </w:r>
    </w:p>
    <w:p w:rsidR="00616FA4" w:rsidRDefault="00616FA4" w:rsidP="00616FA4">
      <w:pPr>
        <w:tabs>
          <w:tab w:val="center" w:pos="709"/>
          <w:tab w:val="left" w:pos="1440"/>
        </w:tabs>
        <w:rPr>
          <w:i/>
          <w:sz w:val="22"/>
          <w:szCs w:val="22"/>
          <w:lang w:val="en-ZA"/>
        </w:rPr>
      </w:pPr>
    </w:p>
    <w:p w:rsidR="00616FA4" w:rsidRPr="002C76C1" w:rsidRDefault="00616FA4" w:rsidP="00616FA4">
      <w:pPr>
        <w:tabs>
          <w:tab w:val="center" w:pos="709"/>
          <w:tab w:val="left" w:pos="1440"/>
        </w:tabs>
        <w:rPr>
          <w:sz w:val="22"/>
          <w:szCs w:val="22"/>
          <w:lang w:val="en-ZA"/>
        </w:rPr>
      </w:pPr>
      <w:r>
        <w:rPr>
          <w:i/>
          <w:sz w:val="22"/>
          <w:szCs w:val="22"/>
          <w:lang w:val="en-ZA"/>
        </w:rPr>
        <w:t xml:space="preserve">c) </w:t>
      </w:r>
      <w:r w:rsidRPr="002C76C1">
        <w:rPr>
          <w:sz w:val="22"/>
          <w:szCs w:val="22"/>
          <w:lang w:val="en-ZA"/>
        </w:rPr>
        <w:t>Treasury Regulations 16A8.3(d) states:</w:t>
      </w:r>
    </w:p>
    <w:p w:rsidR="00616FA4" w:rsidRPr="002C76C1" w:rsidRDefault="00616FA4" w:rsidP="00616FA4">
      <w:pPr>
        <w:tabs>
          <w:tab w:val="center" w:pos="709"/>
          <w:tab w:val="left" w:pos="1440"/>
        </w:tabs>
        <w:rPr>
          <w:sz w:val="22"/>
          <w:szCs w:val="22"/>
          <w:lang w:val="en-ZA"/>
        </w:rPr>
      </w:pPr>
    </w:p>
    <w:p w:rsidR="00616FA4" w:rsidRPr="002C76C1" w:rsidRDefault="00616FA4" w:rsidP="00616FA4">
      <w:pPr>
        <w:tabs>
          <w:tab w:val="center" w:pos="709"/>
          <w:tab w:val="left" w:pos="1440"/>
        </w:tabs>
        <w:ind w:left="539"/>
        <w:rPr>
          <w:i/>
          <w:sz w:val="22"/>
          <w:szCs w:val="22"/>
        </w:rPr>
      </w:pPr>
      <w:r w:rsidRPr="002C76C1">
        <w:rPr>
          <w:sz w:val="22"/>
          <w:szCs w:val="22"/>
        </w:rPr>
        <w:t>“A</w:t>
      </w:r>
      <w:r w:rsidRPr="002C76C1">
        <w:rPr>
          <w:i/>
          <w:sz w:val="22"/>
          <w:szCs w:val="22"/>
        </w:rPr>
        <w:t xml:space="preserve"> supply chain management official or other role player—</w:t>
      </w:r>
    </w:p>
    <w:p w:rsidR="00616FA4" w:rsidRPr="002C76C1" w:rsidRDefault="00616FA4" w:rsidP="00616FA4">
      <w:pPr>
        <w:tabs>
          <w:tab w:val="center" w:pos="709"/>
          <w:tab w:val="left" w:pos="1440"/>
        </w:tabs>
        <w:rPr>
          <w:i/>
          <w:sz w:val="22"/>
          <w:szCs w:val="22"/>
        </w:rPr>
      </w:pPr>
    </w:p>
    <w:p w:rsidR="00616FA4" w:rsidRPr="002C76C1" w:rsidRDefault="00616FA4" w:rsidP="00616FA4">
      <w:pPr>
        <w:pStyle w:val="lg-a-1"/>
        <w:tabs>
          <w:tab w:val="center" w:pos="709"/>
        </w:tabs>
        <w:spacing w:before="0"/>
        <w:ind w:left="511" w:hanging="454"/>
        <w:rPr>
          <w:rFonts w:ascii="Arial" w:hAnsi="Arial" w:cs="Arial"/>
          <w:i/>
          <w:sz w:val="22"/>
          <w:szCs w:val="22"/>
        </w:rPr>
      </w:pPr>
      <w:r w:rsidRPr="002C76C1">
        <w:rPr>
          <w:rFonts w:ascii="Arial" w:hAnsi="Arial" w:cs="Arial"/>
          <w:i/>
          <w:sz w:val="22"/>
          <w:szCs w:val="22"/>
        </w:rPr>
        <w:t xml:space="preserve">       must ensure that they do not compromise the credibility or integrity of the supply chain management system through the acceptance of gifts or hospitality or any other act”</w:t>
      </w:r>
    </w:p>
    <w:p w:rsidR="00616FA4" w:rsidRPr="002C76C1" w:rsidRDefault="00616FA4" w:rsidP="00616FA4">
      <w:pPr>
        <w:pStyle w:val="lg-a-1"/>
        <w:tabs>
          <w:tab w:val="center" w:pos="709"/>
        </w:tabs>
        <w:spacing w:before="0"/>
        <w:ind w:left="511" w:hanging="454"/>
        <w:rPr>
          <w:rFonts w:ascii="Arial" w:hAnsi="Arial" w:cs="Arial"/>
          <w:i/>
          <w:sz w:val="22"/>
          <w:szCs w:val="22"/>
        </w:rPr>
      </w:pPr>
    </w:p>
    <w:p w:rsidR="00616FA4" w:rsidRPr="002C76C1" w:rsidRDefault="00616FA4" w:rsidP="00616FA4">
      <w:pPr>
        <w:pStyle w:val="lg-a-1"/>
        <w:tabs>
          <w:tab w:val="center" w:pos="709"/>
        </w:tabs>
        <w:spacing w:before="0"/>
        <w:ind w:left="511" w:hanging="454"/>
        <w:rPr>
          <w:rFonts w:ascii="Arial" w:hAnsi="Arial" w:cs="Arial"/>
          <w:sz w:val="22"/>
          <w:szCs w:val="22"/>
        </w:rPr>
      </w:pPr>
      <w:r>
        <w:rPr>
          <w:rFonts w:ascii="Arial" w:hAnsi="Arial" w:cs="Arial"/>
          <w:sz w:val="22"/>
          <w:szCs w:val="22"/>
        </w:rPr>
        <w:t xml:space="preserve">d) </w:t>
      </w:r>
      <w:r w:rsidRPr="002C76C1">
        <w:rPr>
          <w:rFonts w:ascii="Arial" w:hAnsi="Arial" w:cs="Arial"/>
          <w:sz w:val="22"/>
          <w:szCs w:val="22"/>
        </w:rPr>
        <w:t>Treasury Regulations 8.2.1 states :</w:t>
      </w:r>
    </w:p>
    <w:p w:rsidR="00616FA4" w:rsidRPr="002C76C1" w:rsidRDefault="00616FA4" w:rsidP="00616FA4">
      <w:pPr>
        <w:pStyle w:val="lg-para4"/>
        <w:tabs>
          <w:tab w:val="center" w:pos="709"/>
        </w:tabs>
        <w:ind w:left="360" w:firstLine="0"/>
        <w:rPr>
          <w:rFonts w:ascii="Arial" w:hAnsi="Arial" w:cs="Arial"/>
          <w:i/>
          <w:sz w:val="22"/>
          <w:szCs w:val="22"/>
        </w:rPr>
      </w:pPr>
      <w:r w:rsidRPr="002C76C1">
        <w:rPr>
          <w:rFonts w:ascii="Arial" w:hAnsi="Arial" w:cs="Arial"/>
          <w:sz w:val="22"/>
          <w:szCs w:val="22"/>
        </w:rPr>
        <w:t>“</w:t>
      </w:r>
      <w:r w:rsidRPr="002C76C1">
        <w:rPr>
          <w:rFonts w:ascii="Arial" w:hAnsi="Arial" w:cs="Arial"/>
          <w:i/>
          <w:sz w:val="22"/>
          <w:szCs w:val="22"/>
        </w:rPr>
        <w:t>An official of an institution may not spend or commit public money except with the approval (either in writing or by duly authorised electronic means) of the accounting officer or a properly delegated or authorised officer.”</w:t>
      </w:r>
    </w:p>
    <w:p w:rsidR="00616FA4" w:rsidRPr="002C76C1" w:rsidRDefault="00616FA4" w:rsidP="00616FA4">
      <w:pPr>
        <w:tabs>
          <w:tab w:val="center" w:pos="709"/>
          <w:tab w:val="left" w:pos="1440"/>
        </w:tabs>
        <w:rPr>
          <w:bCs/>
          <w:i/>
          <w:sz w:val="22"/>
          <w:szCs w:val="22"/>
        </w:rPr>
      </w:pPr>
    </w:p>
    <w:p w:rsidR="00616FA4" w:rsidRPr="002C76C1" w:rsidRDefault="00616FA4" w:rsidP="00616FA4">
      <w:pPr>
        <w:pStyle w:val="ListParagraph"/>
        <w:tabs>
          <w:tab w:val="center" w:pos="709"/>
          <w:tab w:val="left" w:pos="1440"/>
        </w:tabs>
        <w:ind w:left="540"/>
        <w:rPr>
          <w:rFonts w:ascii="Arial" w:hAnsi="Arial" w:cs="Arial"/>
          <w:bCs/>
          <w:sz w:val="22"/>
          <w:szCs w:val="22"/>
        </w:rPr>
      </w:pPr>
    </w:p>
    <w:p w:rsidR="00616FA4" w:rsidRPr="00C8348E" w:rsidRDefault="00616FA4" w:rsidP="00616FA4">
      <w:pPr>
        <w:tabs>
          <w:tab w:val="center" w:pos="709"/>
          <w:tab w:val="left" w:pos="1440"/>
        </w:tabs>
        <w:contextualSpacing/>
        <w:rPr>
          <w:sz w:val="22"/>
          <w:szCs w:val="22"/>
        </w:rPr>
      </w:pPr>
      <w:r>
        <w:rPr>
          <w:bCs/>
          <w:sz w:val="22"/>
          <w:szCs w:val="22"/>
        </w:rPr>
        <w:t xml:space="preserve">e) </w:t>
      </w:r>
      <w:r w:rsidRPr="00C8348E">
        <w:rPr>
          <w:bCs/>
          <w:sz w:val="22"/>
          <w:szCs w:val="22"/>
        </w:rPr>
        <w:t xml:space="preserve"> Practice Note 8 of 2007/08 3.3.1 to 3.3.3 and Treasury regulation 16A6.1 stipulates:</w:t>
      </w:r>
    </w:p>
    <w:p w:rsidR="00616FA4" w:rsidRPr="002C76C1" w:rsidRDefault="00616FA4" w:rsidP="00616FA4">
      <w:pPr>
        <w:tabs>
          <w:tab w:val="center" w:pos="709"/>
        </w:tabs>
        <w:ind w:firstLine="720"/>
        <w:rPr>
          <w:color w:val="000000"/>
          <w:sz w:val="22"/>
          <w:szCs w:val="22"/>
        </w:rPr>
      </w:pPr>
    </w:p>
    <w:p w:rsidR="00616FA4" w:rsidRPr="002C76C1" w:rsidRDefault="00616FA4" w:rsidP="00616FA4">
      <w:pPr>
        <w:tabs>
          <w:tab w:val="center" w:pos="709"/>
        </w:tabs>
        <w:ind w:left="539"/>
        <w:rPr>
          <w:i/>
          <w:color w:val="000000"/>
          <w:sz w:val="22"/>
          <w:szCs w:val="22"/>
        </w:rPr>
      </w:pPr>
      <w:r w:rsidRPr="002C76C1">
        <w:rPr>
          <w:color w:val="000000"/>
          <w:sz w:val="22"/>
          <w:szCs w:val="22"/>
        </w:rPr>
        <w:t>“</w:t>
      </w:r>
      <w:r w:rsidRPr="002C76C1">
        <w:rPr>
          <w:i/>
          <w:color w:val="000000"/>
          <w:sz w:val="22"/>
          <w:szCs w:val="22"/>
        </w:rPr>
        <w:t xml:space="preserve">3.3.1 Accounting officers / authorities should invite and accept written price quotations for requirements up to an estimated value of R500 000 from as many suppliers as possible, that are registered on the list of prospective suppliers. </w:t>
      </w:r>
    </w:p>
    <w:p w:rsidR="00616FA4" w:rsidRPr="002C76C1" w:rsidRDefault="00616FA4" w:rsidP="00616FA4">
      <w:pPr>
        <w:tabs>
          <w:tab w:val="center" w:pos="709"/>
        </w:tabs>
        <w:rPr>
          <w:i/>
          <w:color w:val="000000"/>
          <w:sz w:val="22"/>
          <w:szCs w:val="22"/>
        </w:rPr>
      </w:pPr>
    </w:p>
    <w:p w:rsidR="00616FA4" w:rsidRPr="002C76C1" w:rsidRDefault="00616FA4" w:rsidP="00616FA4">
      <w:pPr>
        <w:tabs>
          <w:tab w:val="center" w:pos="709"/>
        </w:tabs>
        <w:ind w:left="539"/>
        <w:rPr>
          <w:i/>
          <w:color w:val="000000"/>
          <w:sz w:val="22"/>
          <w:szCs w:val="22"/>
        </w:rPr>
      </w:pPr>
      <w:r w:rsidRPr="002C76C1">
        <w:rPr>
          <w:i/>
          <w:color w:val="000000"/>
          <w:sz w:val="22"/>
          <w:szCs w:val="22"/>
        </w:rPr>
        <w:t xml:space="preserve">3.3.2 Where no suitable suppliers are available from the list of prospective suppliers, written price quotations may be obtained from other possible suppliers. </w:t>
      </w:r>
    </w:p>
    <w:p w:rsidR="00616FA4" w:rsidRPr="002C76C1" w:rsidRDefault="00616FA4" w:rsidP="00616FA4">
      <w:pPr>
        <w:tabs>
          <w:tab w:val="center" w:pos="709"/>
        </w:tabs>
        <w:ind w:left="539" w:firstLine="720"/>
        <w:rPr>
          <w:i/>
          <w:color w:val="000000"/>
          <w:sz w:val="22"/>
          <w:szCs w:val="22"/>
        </w:rPr>
      </w:pPr>
    </w:p>
    <w:p w:rsidR="00616FA4" w:rsidRPr="002C76C1" w:rsidRDefault="00616FA4" w:rsidP="00616FA4">
      <w:pPr>
        <w:tabs>
          <w:tab w:val="center" w:pos="709"/>
        </w:tabs>
        <w:ind w:left="539"/>
        <w:rPr>
          <w:i/>
          <w:color w:val="000000"/>
          <w:sz w:val="22"/>
          <w:szCs w:val="22"/>
        </w:rPr>
      </w:pPr>
      <w:r w:rsidRPr="002C76C1">
        <w:rPr>
          <w:i/>
          <w:color w:val="000000"/>
          <w:sz w:val="22"/>
          <w:szCs w:val="22"/>
        </w:rPr>
        <w:t xml:space="preserve">3.3.3 If it is not possible to obtain at least three (3) written price quotations, the reasons should be recorded and approved by the accounting officer / authority or his / her delegate.” </w:t>
      </w:r>
    </w:p>
    <w:p w:rsidR="00616FA4" w:rsidRDefault="00616FA4" w:rsidP="00616FA4">
      <w:pPr>
        <w:tabs>
          <w:tab w:val="center" w:pos="709"/>
        </w:tabs>
        <w:ind w:left="539"/>
        <w:rPr>
          <w:color w:val="000000"/>
          <w:sz w:val="22"/>
          <w:szCs w:val="22"/>
        </w:rPr>
      </w:pPr>
    </w:p>
    <w:p w:rsidR="00616FA4" w:rsidRDefault="00616FA4" w:rsidP="00616FA4">
      <w:pPr>
        <w:tabs>
          <w:tab w:val="center" w:pos="709"/>
        </w:tabs>
        <w:ind w:left="539"/>
        <w:rPr>
          <w:color w:val="000000"/>
          <w:sz w:val="22"/>
          <w:szCs w:val="22"/>
        </w:rPr>
      </w:pPr>
    </w:p>
    <w:p w:rsidR="00616FA4" w:rsidRDefault="00616FA4" w:rsidP="00616FA4">
      <w:pPr>
        <w:tabs>
          <w:tab w:val="center" w:pos="709"/>
        </w:tabs>
        <w:ind w:left="539"/>
        <w:rPr>
          <w:color w:val="000000"/>
          <w:sz w:val="22"/>
          <w:szCs w:val="22"/>
        </w:rPr>
      </w:pPr>
    </w:p>
    <w:p w:rsidR="00616FA4" w:rsidRDefault="00616FA4" w:rsidP="00616FA4">
      <w:pPr>
        <w:tabs>
          <w:tab w:val="center" w:pos="709"/>
        </w:tabs>
        <w:ind w:left="539"/>
        <w:rPr>
          <w:color w:val="000000"/>
          <w:sz w:val="22"/>
          <w:szCs w:val="22"/>
        </w:rPr>
      </w:pPr>
    </w:p>
    <w:p w:rsidR="00616FA4" w:rsidRPr="002C76C1" w:rsidRDefault="00616FA4" w:rsidP="00616FA4">
      <w:pPr>
        <w:tabs>
          <w:tab w:val="center" w:pos="709"/>
        </w:tabs>
        <w:ind w:left="539"/>
        <w:rPr>
          <w:color w:val="000000"/>
          <w:sz w:val="22"/>
          <w:szCs w:val="22"/>
        </w:rPr>
      </w:pPr>
    </w:p>
    <w:p w:rsidR="00616FA4" w:rsidRPr="002C76C1" w:rsidRDefault="00616FA4" w:rsidP="00616FA4">
      <w:pPr>
        <w:tabs>
          <w:tab w:val="center" w:pos="709"/>
        </w:tabs>
        <w:ind w:left="539"/>
        <w:rPr>
          <w:color w:val="000000"/>
          <w:sz w:val="22"/>
          <w:szCs w:val="22"/>
        </w:rPr>
      </w:pPr>
    </w:p>
    <w:p w:rsidR="00616FA4" w:rsidRPr="00C8348E" w:rsidRDefault="00616FA4" w:rsidP="00616FA4">
      <w:pPr>
        <w:tabs>
          <w:tab w:val="center" w:pos="709"/>
        </w:tabs>
        <w:contextualSpacing/>
        <w:rPr>
          <w:i/>
          <w:sz w:val="22"/>
          <w:szCs w:val="22"/>
        </w:rPr>
      </w:pPr>
      <w:r>
        <w:rPr>
          <w:sz w:val="22"/>
          <w:szCs w:val="22"/>
        </w:rPr>
        <w:t xml:space="preserve">f) </w:t>
      </w:r>
      <w:r w:rsidRPr="00C8348E">
        <w:rPr>
          <w:sz w:val="22"/>
          <w:szCs w:val="22"/>
        </w:rPr>
        <w:t>Preferential Procurement Policy Framework Act no. 5 of 2000 states (2)(1)(a):</w:t>
      </w:r>
    </w:p>
    <w:p w:rsidR="00616FA4" w:rsidRPr="002C76C1" w:rsidRDefault="00616FA4" w:rsidP="00616FA4">
      <w:pPr>
        <w:tabs>
          <w:tab w:val="center" w:pos="709"/>
        </w:tabs>
        <w:rPr>
          <w:i/>
          <w:sz w:val="22"/>
          <w:szCs w:val="22"/>
        </w:rPr>
      </w:pPr>
    </w:p>
    <w:p w:rsidR="00616FA4" w:rsidRPr="002C76C1" w:rsidRDefault="00616FA4" w:rsidP="00616FA4">
      <w:pPr>
        <w:tabs>
          <w:tab w:val="center" w:pos="709"/>
        </w:tabs>
        <w:ind w:left="567" w:hanging="567"/>
        <w:rPr>
          <w:i/>
          <w:color w:val="000000"/>
          <w:sz w:val="22"/>
          <w:szCs w:val="22"/>
        </w:rPr>
      </w:pPr>
      <w:r w:rsidRPr="002C76C1">
        <w:rPr>
          <w:color w:val="000000"/>
          <w:sz w:val="22"/>
          <w:szCs w:val="22"/>
        </w:rPr>
        <w:t xml:space="preserve">         </w:t>
      </w:r>
      <w:r w:rsidRPr="002C76C1">
        <w:rPr>
          <w:i/>
          <w:color w:val="000000"/>
          <w:sz w:val="22"/>
          <w:szCs w:val="22"/>
        </w:rPr>
        <w:t>“2. Framework for implementation of preferential procurement policy –(1) An organ of state must determine its preferential procurement policy and implement it within the following framework:</w:t>
      </w:r>
    </w:p>
    <w:p w:rsidR="00616FA4" w:rsidRPr="002C76C1" w:rsidRDefault="00616FA4" w:rsidP="00616FA4">
      <w:pPr>
        <w:tabs>
          <w:tab w:val="center" w:pos="709"/>
        </w:tabs>
        <w:ind w:left="567" w:hanging="567"/>
        <w:rPr>
          <w:i/>
          <w:sz w:val="22"/>
          <w:szCs w:val="22"/>
        </w:rPr>
      </w:pPr>
    </w:p>
    <w:p w:rsidR="00616FA4" w:rsidRPr="002C76C1" w:rsidRDefault="00616FA4" w:rsidP="006F5D2E">
      <w:pPr>
        <w:pStyle w:val="lg-para4"/>
        <w:numPr>
          <w:ilvl w:val="0"/>
          <w:numId w:val="249"/>
        </w:numPr>
        <w:tabs>
          <w:tab w:val="center" w:pos="709"/>
        </w:tabs>
        <w:rPr>
          <w:rFonts w:ascii="Arial" w:hAnsi="Arial" w:cs="Arial"/>
          <w:i/>
          <w:sz w:val="22"/>
          <w:szCs w:val="22"/>
        </w:rPr>
      </w:pPr>
      <w:r w:rsidRPr="002C76C1">
        <w:rPr>
          <w:rFonts w:ascii="Arial" w:hAnsi="Arial" w:cs="Arial"/>
          <w:i/>
          <w:sz w:val="22"/>
          <w:szCs w:val="22"/>
        </w:rPr>
        <w:t>A preference point system must be followed</w:t>
      </w:r>
    </w:p>
    <w:p w:rsidR="00616FA4" w:rsidRPr="002C76C1" w:rsidRDefault="00616FA4" w:rsidP="00616FA4">
      <w:pPr>
        <w:pStyle w:val="lg-para4"/>
        <w:tabs>
          <w:tab w:val="center" w:pos="709"/>
        </w:tabs>
        <w:ind w:left="539" w:firstLine="0"/>
        <w:rPr>
          <w:rFonts w:ascii="Arial" w:hAnsi="Arial" w:cs="Arial"/>
          <w:sz w:val="22"/>
          <w:szCs w:val="22"/>
        </w:rPr>
      </w:pPr>
    </w:p>
    <w:p w:rsidR="00616FA4" w:rsidRPr="002C76C1" w:rsidRDefault="00616FA4" w:rsidP="00616FA4">
      <w:pPr>
        <w:pStyle w:val="NormalWeb"/>
        <w:tabs>
          <w:tab w:val="center" w:pos="709"/>
        </w:tabs>
        <w:rPr>
          <w:rFonts w:ascii="Arial" w:hAnsi="Arial" w:cs="Arial"/>
          <w:color w:val="000000"/>
          <w:sz w:val="22"/>
          <w:szCs w:val="22"/>
        </w:rPr>
      </w:pPr>
      <w:r w:rsidRPr="002C76C1">
        <w:rPr>
          <w:rFonts w:ascii="Arial" w:hAnsi="Arial" w:cs="Arial"/>
          <w:color w:val="000000"/>
          <w:sz w:val="22"/>
          <w:szCs w:val="22"/>
        </w:rPr>
        <w:t>Deviations noted pertaining to the above:</w:t>
      </w:r>
    </w:p>
    <w:p w:rsidR="00616FA4" w:rsidRPr="002C76C1" w:rsidRDefault="00616FA4" w:rsidP="00616FA4">
      <w:pPr>
        <w:pStyle w:val="NormalWeb"/>
        <w:tabs>
          <w:tab w:val="center" w:pos="709"/>
        </w:tabs>
        <w:rPr>
          <w:rFonts w:ascii="Arial" w:hAnsi="Arial" w:cs="Arial"/>
          <w:sz w:val="22"/>
          <w:szCs w:val="22"/>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9"/>
        <w:gridCol w:w="1207"/>
        <w:gridCol w:w="1208"/>
        <w:gridCol w:w="1745"/>
        <w:gridCol w:w="1745"/>
        <w:gridCol w:w="1577"/>
      </w:tblGrid>
      <w:tr w:rsidR="00616FA4" w:rsidRPr="002C76C1" w:rsidTr="00861A27">
        <w:trPr>
          <w:trHeight w:val="480"/>
        </w:trPr>
        <w:tc>
          <w:tcPr>
            <w:tcW w:w="1579" w:type="dxa"/>
            <w:shd w:val="clear" w:color="auto" w:fill="BFBFBF" w:themeFill="background1" w:themeFillShade="BF"/>
          </w:tcPr>
          <w:p w:rsidR="00616FA4" w:rsidRPr="00C8348E" w:rsidRDefault="00616FA4" w:rsidP="00861A27">
            <w:pPr>
              <w:tabs>
                <w:tab w:val="center" w:pos="709"/>
              </w:tabs>
              <w:jc w:val="center"/>
              <w:rPr>
                <w:b/>
                <w:sz w:val="18"/>
                <w:szCs w:val="18"/>
                <w:lang w:eastAsia="en-GB"/>
              </w:rPr>
            </w:pPr>
            <w:r w:rsidRPr="00C8348E">
              <w:rPr>
                <w:b/>
                <w:sz w:val="18"/>
                <w:szCs w:val="18"/>
                <w:lang w:eastAsia="en-GB"/>
              </w:rPr>
              <w:t>Supplier</w:t>
            </w:r>
          </w:p>
        </w:tc>
        <w:tc>
          <w:tcPr>
            <w:tcW w:w="1207" w:type="dxa"/>
            <w:shd w:val="clear" w:color="auto" w:fill="BFBFBF" w:themeFill="background1" w:themeFillShade="BF"/>
          </w:tcPr>
          <w:p w:rsidR="00616FA4" w:rsidRPr="00C8348E" w:rsidRDefault="00616FA4" w:rsidP="00861A27">
            <w:pPr>
              <w:tabs>
                <w:tab w:val="center" w:pos="709"/>
              </w:tabs>
              <w:jc w:val="center"/>
              <w:rPr>
                <w:b/>
                <w:sz w:val="18"/>
                <w:szCs w:val="18"/>
                <w:lang w:eastAsia="en-GB"/>
              </w:rPr>
            </w:pPr>
            <w:r w:rsidRPr="00C8348E">
              <w:rPr>
                <w:b/>
                <w:sz w:val="18"/>
                <w:szCs w:val="18"/>
                <w:lang w:eastAsia="en-GB"/>
              </w:rPr>
              <w:t>Payment number</w:t>
            </w:r>
          </w:p>
        </w:tc>
        <w:tc>
          <w:tcPr>
            <w:tcW w:w="1208" w:type="dxa"/>
            <w:shd w:val="clear" w:color="auto" w:fill="BFBFBF" w:themeFill="background1" w:themeFillShade="BF"/>
          </w:tcPr>
          <w:p w:rsidR="00616FA4" w:rsidRPr="00C8348E" w:rsidRDefault="00616FA4" w:rsidP="00861A27">
            <w:pPr>
              <w:tabs>
                <w:tab w:val="center" w:pos="709"/>
              </w:tabs>
              <w:jc w:val="center"/>
              <w:rPr>
                <w:b/>
                <w:sz w:val="18"/>
                <w:szCs w:val="18"/>
                <w:lang w:eastAsia="en-GB"/>
              </w:rPr>
            </w:pPr>
            <w:r w:rsidRPr="00C8348E">
              <w:rPr>
                <w:b/>
                <w:sz w:val="18"/>
                <w:szCs w:val="18"/>
                <w:lang w:eastAsia="en-GB"/>
              </w:rPr>
              <w:t>Invoice number</w:t>
            </w:r>
          </w:p>
        </w:tc>
        <w:tc>
          <w:tcPr>
            <w:tcW w:w="1745" w:type="dxa"/>
            <w:shd w:val="clear" w:color="auto" w:fill="BFBFBF" w:themeFill="background1" w:themeFillShade="BF"/>
          </w:tcPr>
          <w:p w:rsidR="00616FA4" w:rsidRPr="00C8348E" w:rsidRDefault="00616FA4" w:rsidP="00861A27">
            <w:pPr>
              <w:tabs>
                <w:tab w:val="center" w:pos="709"/>
              </w:tabs>
              <w:jc w:val="center"/>
              <w:rPr>
                <w:b/>
                <w:sz w:val="18"/>
                <w:szCs w:val="18"/>
                <w:lang w:eastAsia="en-GB"/>
              </w:rPr>
            </w:pPr>
            <w:r w:rsidRPr="00C8348E">
              <w:rPr>
                <w:b/>
                <w:sz w:val="18"/>
                <w:szCs w:val="18"/>
                <w:lang w:eastAsia="en-GB"/>
              </w:rPr>
              <w:t>Amount paid</w:t>
            </w:r>
          </w:p>
          <w:p w:rsidR="00616FA4" w:rsidRPr="00C8348E" w:rsidRDefault="00616FA4" w:rsidP="00861A27">
            <w:pPr>
              <w:tabs>
                <w:tab w:val="center" w:pos="709"/>
              </w:tabs>
              <w:jc w:val="center"/>
              <w:rPr>
                <w:b/>
                <w:sz w:val="18"/>
                <w:szCs w:val="18"/>
                <w:lang w:eastAsia="en-GB"/>
              </w:rPr>
            </w:pPr>
            <w:r w:rsidRPr="00C8348E">
              <w:rPr>
                <w:b/>
                <w:sz w:val="18"/>
                <w:szCs w:val="18"/>
                <w:lang w:eastAsia="en-GB"/>
              </w:rPr>
              <w:t>R</w:t>
            </w:r>
          </w:p>
        </w:tc>
        <w:tc>
          <w:tcPr>
            <w:tcW w:w="1745" w:type="dxa"/>
            <w:shd w:val="clear" w:color="auto" w:fill="BFBFBF" w:themeFill="background1" w:themeFillShade="BF"/>
          </w:tcPr>
          <w:p w:rsidR="00616FA4" w:rsidRPr="00C8348E" w:rsidRDefault="00616FA4" w:rsidP="00861A27">
            <w:pPr>
              <w:tabs>
                <w:tab w:val="center" w:pos="709"/>
              </w:tabs>
              <w:jc w:val="center"/>
              <w:rPr>
                <w:b/>
                <w:sz w:val="18"/>
                <w:szCs w:val="18"/>
                <w:lang w:eastAsia="en-GB"/>
              </w:rPr>
            </w:pPr>
            <w:r w:rsidRPr="00C8348E">
              <w:rPr>
                <w:b/>
                <w:sz w:val="18"/>
                <w:szCs w:val="18"/>
                <w:lang w:eastAsia="en-GB"/>
              </w:rPr>
              <w:t>Invoice amount</w:t>
            </w:r>
          </w:p>
          <w:p w:rsidR="00616FA4" w:rsidRPr="00C8348E" w:rsidRDefault="00616FA4" w:rsidP="00861A27">
            <w:pPr>
              <w:tabs>
                <w:tab w:val="center" w:pos="709"/>
              </w:tabs>
              <w:jc w:val="center"/>
              <w:rPr>
                <w:b/>
                <w:sz w:val="18"/>
                <w:szCs w:val="18"/>
                <w:lang w:eastAsia="en-GB"/>
              </w:rPr>
            </w:pPr>
            <w:r w:rsidRPr="00C8348E">
              <w:rPr>
                <w:b/>
                <w:sz w:val="18"/>
                <w:szCs w:val="18"/>
                <w:lang w:eastAsia="en-GB"/>
              </w:rPr>
              <w:t>R</w:t>
            </w:r>
          </w:p>
        </w:tc>
        <w:tc>
          <w:tcPr>
            <w:tcW w:w="1577" w:type="dxa"/>
            <w:shd w:val="clear" w:color="auto" w:fill="BFBFBF" w:themeFill="background1" w:themeFillShade="BF"/>
          </w:tcPr>
          <w:p w:rsidR="00616FA4" w:rsidRPr="00C8348E" w:rsidRDefault="00616FA4" w:rsidP="00861A27">
            <w:pPr>
              <w:tabs>
                <w:tab w:val="center" w:pos="709"/>
              </w:tabs>
              <w:jc w:val="center"/>
              <w:rPr>
                <w:b/>
                <w:sz w:val="18"/>
                <w:szCs w:val="18"/>
                <w:lang w:eastAsia="en-GB"/>
              </w:rPr>
            </w:pPr>
            <w:r w:rsidRPr="00C8348E">
              <w:rPr>
                <w:b/>
                <w:sz w:val="18"/>
                <w:szCs w:val="18"/>
                <w:lang w:eastAsia="en-GB"/>
              </w:rPr>
              <w:t>Difference</w:t>
            </w:r>
          </w:p>
          <w:p w:rsidR="00616FA4" w:rsidRPr="00C8348E" w:rsidRDefault="00616FA4" w:rsidP="00861A27">
            <w:pPr>
              <w:tabs>
                <w:tab w:val="center" w:pos="709"/>
              </w:tabs>
              <w:jc w:val="center"/>
              <w:rPr>
                <w:b/>
                <w:sz w:val="18"/>
                <w:szCs w:val="18"/>
                <w:lang w:eastAsia="en-GB"/>
              </w:rPr>
            </w:pPr>
            <w:r w:rsidRPr="00C8348E">
              <w:rPr>
                <w:b/>
                <w:sz w:val="18"/>
                <w:szCs w:val="18"/>
                <w:lang w:eastAsia="en-GB"/>
              </w:rPr>
              <w:t>R</w:t>
            </w:r>
          </w:p>
        </w:tc>
      </w:tr>
      <w:tr w:rsidR="00616FA4" w:rsidRPr="002C76C1" w:rsidTr="00861A27">
        <w:trPr>
          <w:trHeight w:val="451"/>
        </w:trPr>
        <w:tc>
          <w:tcPr>
            <w:tcW w:w="1579" w:type="dxa"/>
          </w:tcPr>
          <w:p w:rsidR="00616FA4" w:rsidRPr="00C8348E" w:rsidRDefault="00616FA4" w:rsidP="00861A27">
            <w:pPr>
              <w:tabs>
                <w:tab w:val="center" w:pos="709"/>
              </w:tabs>
              <w:rPr>
                <w:sz w:val="18"/>
                <w:szCs w:val="18"/>
                <w:lang w:eastAsia="en-GB"/>
              </w:rPr>
            </w:pPr>
            <w:r w:rsidRPr="00C8348E">
              <w:rPr>
                <w:sz w:val="18"/>
                <w:szCs w:val="18"/>
                <w:lang w:eastAsia="en-GB"/>
              </w:rPr>
              <w:t>Essel Trading No 3 CC</w:t>
            </w:r>
          </w:p>
        </w:tc>
        <w:tc>
          <w:tcPr>
            <w:tcW w:w="1207" w:type="dxa"/>
          </w:tcPr>
          <w:p w:rsidR="00616FA4" w:rsidRPr="00C8348E" w:rsidRDefault="00616FA4" w:rsidP="00861A27">
            <w:pPr>
              <w:tabs>
                <w:tab w:val="center" w:pos="709"/>
              </w:tabs>
              <w:jc w:val="both"/>
              <w:rPr>
                <w:sz w:val="18"/>
                <w:szCs w:val="18"/>
                <w:lang w:eastAsia="en-GB"/>
              </w:rPr>
            </w:pPr>
            <w:r w:rsidRPr="00C8348E">
              <w:rPr>
                <w:sz w:val="18"/>
                <w:szCs w:val="18"/>
                <w:lang w:eastAsia="en-GB"/>
              </w:rPr>
              <w:t>PM-017858</w:t>
            </w:r>
          </w:p>
        </w:tc>
        <w:tc>
          <w:tcPr>
            <w:tcW w:w="1208" w:type="dxa"/>
          </w:tcPr>
          <w:p w:rsidR="00616FA4" w:rsidRPr="00C8348E" w:rsidRDefault="00616FA4" w:rsidP="00861A27">
            <w:pPr>
              <w:tabs>
                <w:tab w:val="center" w:pos="709"/>
              </w:tabs>
              <w:jc w:val="both"/>
              <w:rPr>
                <w:sz w:val="18"/>
                <w:szCs w:val="18"/>
                <w:lang w:eastAsia="en-GB"/>
              </w:rPr>
            </w:pPr>
            <w:r w:rsidRPr="00C8348E">
              <w:rPr>
                <w:sz w:val="18"/>
                <w:szCs w:val="18"/>
                <w:lang w:eastAsia="en-GB"/>
              </w:rPr>
              <w:t>PW01/2010</w:t>
            </w:r>
          </w:p>
        </w:tc>
        <w:tc>
          <w:tcPr>
            <w:tcW w:w="1745" w:type="dxa"/>
          </w:tcPr>
          <w:p w:rsidR="00616FA4" w:rsidRPr="00C8348E" w:rsidRDefault="00616FA4" w:rsidP="00861A27">
            <w:pPr>
              <w:tabs>
                <w:tab w:val="center" w:pos="709"/>
              </w:tabs>
              <w:jc w:val="both"/>
              <w:rPr>
                <w:sz w:val="18"/>
                <w:szCs w:val="18"/>
                <w:lang w:eastAsia="en-GB"/>
              </w:rPr>
            </w:pPr>
            <w:r w:rsidRPr="00C8348E">
              <w:rPr>
                <w:sz w:val="18"/>
                <w:szCs w:val="18"/>
                <w:lang w:eastAsia="en-GB"/>
              </w:rPr>
              <w:t>343 341.49</w:t>
            </w:r>
          </w:p>
        </w:tc>
        <w:tc>
          <w:tcPr>
            <w:tcW w:w="1745" w:type="dxa"/>
          </w:tcPr>
          <w:p w:rsidR="00616FA4" w:rsidRPr="00C8348E" w:rsidRDefault="00616FA4" w:rsidP="00861A27">
            <w:pPr>
              <w:tabs>
                <w:tab w:val="center" w:pos="709"/>
              </w:tabs>
              <w:jc w:val="both"/>
              <w:rPr>
                <w:sz w:val="18"/>
                <w:szCs w:val="18"/>
                <w:lang w:eastAsia="en-GB"/>
              </w:rPr>
            </w:pPr>
            <w:r w:rsidRPr="00C8348E">
              <w:rPr>
                <w:sz w:val="18"/>
                <w:szCs w:val="18"/>
                <w:lang w:eastAsia="en-GB"/>
              </w:rPr>
              <w:t>405 944.09</w:t>
            </w:r>
          </w:p>
        </w:tc>
        <w:tc>
          <w:tcPr>
            <w:tcW w:w="1577" w:type="dxa"/>
          </w:tcPr>
          <w:p w:rsidR="00616FA4" w:rsidRPr="00C8348E" w:rsidRDefault="00616FA4" w:rsidP="00861A27">
            <w:pPr>
              <w:tabs>
                <w:tab w:val="center" w:pos="709"/>
              </w:tabs>
              <w:jc w:val="both"/>
              <w:rPr>
                <w:sz w:val="18"/>
                <w:szCs w:val="18"/>
                <w:lang w:eastAsia="en-GB"/>
              </w:rPr>
            </w:pPr>
            <w:r w:rsidRPr="00C8348E">
              <w:rPr>
                <w:sz w:val="18"/>
                <w:szCs w:val="18"/>
                <w:lang w:eastAsia="en-GB"/>
              </w:rPr>
              <w:t>62 602.60</w:t>
            </w:r>
          </w:p>
        </w:tc>
      </w:tr>
    </w:tbl>
    <w:p w:rsidR="00616FA4" w:rsidRPr="002C76C1" w:rsidRDefault="00616FA4" w:rsidP="00616FA4">
      <w:pPr>
        <w:pStyle w:val="NormalWeb"/>
        <w:tabs>
          <w:tab w:val="center" w:pos="709"/>
        </w:tabs>
        <w:ind w:left="596" w:hanging="57"/>
        <w:rPr>
          <w:rFonts w:ascii="Arial" w:hAnsi="Arial" w:cs="Arial"/>
          <w:sz w:val="22"/>
          <w:szCs w:val="22"/>
          <w:lang w:val="en-ZA"/>
        </w:rPr>
      </w:pPr>
    </w:p>
    <w:p w:rsidR="00616FA4" w:rsidRPr="002C76C1" w:rsidRDefault="00616FA4" w:rsidP="00616FA4">
      <w:pPr>
        <w:pStyle w:val="NormalWeb"/>
        <w:tabs>
          <w:tab w:val="center" w:pos="709"/>
        </w:tabs>
        <w:ind w:left="596" w:hanging="57"/>
        <w:rPr>
          <w:rFonts w:ascii="Arial" w:hAnsi="Arial" w:cs="Arial"/>
          <w:sz w:val="22"/>
          <w:szCs w:val="22"/>
          <w:lang w:val="en-ZA"/>
        </w:rPr>
      </w:pPr>
    </w:p>
    <w:p w:rsidR="00616FA4" w:rsidRPr="002C76C1" w:rsidRDefault="00616FA4" w:rsidP="00616FA4">
      <w:pPr>
        <w:pStyle w:val="NormalWeb"/>
        <w:widowControl/>
        <w:tabs>
          <w:tab w:val="center" w:pos="709"/>
        </w:tabs>
        <w:spacing w:before="120"/>
        <w:rPr>
          <w:rFonts w:ascii="Arial" w:hAnsi="Arial" w:cs="Arial"/>
          <w:sz w:val="22"/>
          <w:szCs w:val="22"/>
          <w:lang w:val="en-ZA"/>
        </w:rPr>
      </w:pPr>
      <w:r w:rsidRPr="002C76C1">
        <w:rPr>
          <w:rFonts w:ascii="Arial" w:hAnsi="Arial" w:cs="Arial"/>
          <w:sz w:val="22"/>
          <w:szCs w:val="22"/>
          <w:lang w:val="en-ZA"/>
        </w:rPr>
        <w:t>During the performance of audit procedures on the procurement of office furniture (in particular Essel Trading cc) for the newly appointed Deputy Minister of Department of Defence, it was noted that  3 different suppliers were appointed to procure office furniture on behalf of the Department.</w:t>
      </w:r>
    </w:p>
    <w:p w:rsidR="00616FA4" w:rsidRPr="002C76C1" w:rsidRDefault="00616FA4" w:rsidP="00616FA4">
      <w:pPr>
        <w:pStyle w:val="NormalWeb"/>
        <w:tabs>
          <w:tab w:val="center" w:pos="709"/>
        </w:tabs>
        <w:spacing w:before="120"/>
        <w:rPr>
          <w:rFonts w:ascii="Arial" w:hAnsi="Arial" w:cs="Arial"/>
          <w:sz w:val="22"/>
          <w:szCs w:val="22"/>
          <w:lang w:val="en-ZA"/>
        </w:rPr>
      </w:pPr>
      <w:r w:rsidRPr="002C76C1">
        <w:rPr>
          <w:rFonts w:ascii="Arial" w:hAnsi="Arial" w:cs="Arial"/>
          <w:sz w:val="22"/>
          <w:szCs w:val="22"/>
          <w:lang w:val="en-ZA"/>
        </w:rPr>
        <w:t>Firstly” Little Rock” was appointed to procured the furniture but they ran out of funds and could not procure the items from the required stores. Then “</w:t>
      </w:r>
      <w:r w:rsidRPr="002C76C1">
        <w:rPr>
          <w:rFonts w:ascii="Arial" w:hAnsi="Arial" w:cs="Arial"/>
          <w:i/>
          <w:sz w:val="22"/>
          <w:szCs w:val="22"/>
          <w:lang w:val="en-ZA"/>
        </w:rPr>
        <w:t>Shibe Interiors</w:t>
      </w:r>
      <w:r w:rsidRPr="002C76C1">
        <w:rPr>
          <w:rFonts w:ascii="Arial" w:hAnsi="Arial" w:cs="Arial"/>
          <w:sz w:val="22"/>
          <w:szCs w:val="22"/>
          <w:lang w:val="en-ZA"/>
        </w:rPr>
        <w:t>” were appointed as an emergency to procure the items that was required on behalf of the Department and then resell these items to the procurement. “</w:t>
      </w:r>
      <w:r w:rsidRPr="002C76C1">
        <w:rPr>
          <w:rFonts w:ascii="Arial" w:hAnsi="Arial" w:cs="Arial"/>
          <w:i/>
          <w:sz w:val="22"/>
          <w:szCs w:val="22"/>
          <w:lang w:val="en-ZA"/>
        </w:rPr>
        <w:t>Shibe Interiors</w:t>
      </w:r>
      <w:r w:rsidRPr="002C76C1">
        <w:rPr>
          <w:rFonts w:ascii="Arial" w:hAnsi="Arial" w:cs="Arial"/>
          <w:sz w:val="22"/>
          <w:szCs w:val="22"/>
          <w:lang w:val="en-ZA"/>
        </w:rPr>
        <w:t>” procured half of the required items and then also ran out of funds and could not purchase the furntiture ordered from Cecil Nurse</w:t>
      </w:r>
    </w:p>
    <w:p w:rsidR="00616FA4" w:rsidRPr="002C76C1" w:rsidRDefault="00616FA4" w:rsidP="00616FA4">
      <w:pPr>
        <w:pStyle w:val="NormalWeb"/>
        <w:tabs>
          <w:tab w:val="center" w:pos="709"/>
        </w:tabs>
        <w:spacing w:before="120"/>
        <w:rPr>
          <w:rFonts w:ascii="Arial" w:hAnsi="Arial" w:cs="Arial"/>
          <w:sz w:val="22"/>
          <w:szCs w:val="22"/>
          <w:lang w:val="en-ZA"/>
        </w:rPr>
      </w:pPr>
      <w:r w:rsidRPr="002C76C1">
        <w:rPr>
          <w:rFonts w:ascii="Arial" w:hAnsi="Arial" w:cs="Arial"/>
          <w:sz w:val="22"/>
          <w:szCs w:val="22"/>
          <w:lang w:val="en-ZA"/>
        </w:rPr>
        <w:t xml:space="preserve">The Director of Prestige then identified one supplier  on 6 August 2009 who had the capacity to purchase the furniture form Cecil Nurse and that was </w:t>
      </w:r>
      <w:r w:rsidRPr="002C76C1">
        <w:rPr>
          <w:rFonts w:ascii="Arial" w:hAnsi="Arial" w:cs="Arial"/>
          <w:i/>
          <w:sz w:val="22"/>
          <w:szCs w:val="22"/>
          <w:lang w:val="en-ZA"/>
        </w:rPr>
        <w:t>Essel Trading</w:t>
      </w:r>
      <w:r w:rsidRPr="002C76C1">
        <w:rPr>
          <w:rFonts w:ascii="Arial" w:hAnsi="Arial" w:cs="Arial"/>
          <w:sz w:val="22"/>
          <w:szCs w:val="22"/>
          <w:lang w:val="en-ZA"/>
        </w:rPr>
        <w:t>.</w:t>
      </w:r>
    </w:p>
    <w:p w:rsidR="00616FA4" w:rsidRPr="002C76C1" w:rsidRDefault="00616FA4" w:rsidP="00616FA4">
      <w:pPr>
        <w:pStyle w:val="NormalWeb"/>
        <w:tabs>
          <w:tab w:val="center" w:pos="709"/>
        </w:tabs>
        <w:spacing w:before="120"/>
        <w:rPr>
          <w:rFonts w:ascii="Arial" w:hAnsi="Arial" w:cs="Arial"/>
          <w:sz w:val="22"/>
          <w:szCs w:val="22"/>
          <w:lang w:val="en-ZA"/>
        </w:rPr>
      </w:pPr>
      <w:r w:rsidRPr="002C76C1">
        <w:rPr>
          <w:rFonts w:ascii="Arial" w:hAnsi="Arial" w:cs="Arial"/>
          <w:sz w:val="22"/>
          <w:szCs w:val="22"/>
          <w:lang w:val="en-ZA"/>
        </w:rPr>
        <w:t>Essel Trading submitted a quotation for the remaining items to be purchased at Cecil Nurse.</w:t>
      </w:r>
    </w:p>
    <w:p w:rsidR="00616FA4" w:rsidRPr="002C76C1" w:rsidRDefault="00616FA4" w:rsidP="00616FA4">
      <w:pPr>
        <w:pStyle w:val="NormalWeb"/>
        <w:tabs>
          <w:tab w:val="center" w:pos="709"/>
        </w:tabs>
        <w:spacing w:before="120"/>
        <w:rPr>
          <w:rFonts w:ascii="Arial" w:hAnsi="Arial" w:cs="Arial"/>
          <w:sz w:val="22"/>
          <w:szCs w:val="22"/>
          <w:lang w:val="en-ZA"/>
        </w:rPr>
      </w:pPr>
      <w:r w:rsidRPr="002C76C1">
        <w:rPr>
          <w:rFonts w:ascii="Arial" w:hAnsi="Arial" w:cs="Arial"/>
          <w:sz w:val="22"/>
          <w:szCs w:val="22"/>
          <w:lang w:val="en-ZA"/>
        </w:rPr>
        <w:t>Essel Trading was verbally appointed</w:t>
      </w:r>
    </w:p>
    <w:p w:rsidR="00616FA4" w:rsidRPr="002C76C1" w:rsidRDefault="00616FA4" w:rsidP="00616FA4">
      <w:pPr>
        <w:pStyle w:val="NormalWeb"/>
        <w:tabs>
          <w:tab w:val="center" w:pos="709"/>
        </w:tabs>
        <w:spacing w:before="120"/>
        <w:rPr>
          <w:rFonts w:ascii="Arial" w:hAnsi="Arial" w:cs="Arial"/>
          <w:sz w:val="22"/>
          <w:szCs w:val="22"/>
          <w:lang w:val="en-ZA"/>
        </w:rPr>
      </w:pPr>
      <w:r w:rsidRPr="002C76C1">
        <w:rPr>
          <w:rFonts w:ascii="Arial" w:hAnsi="Arial" w:cs="Arial"/>
          <w:sz w:val="22"/>
          <w:szCs w:val="22"/>
          <w:lang w:val="en-ZA"/>
        </w:rPr>
        <w:t>As the total amount of the quotation is between R 30 000 and R 500 000 three ( 3) written quotations should have been obtained. Only Essel Trading was contact and provided the following quotation:</w:t>
      </w:r>
    </w:p>
    <w:p w:rsidR="00616FA4" w:rsidRPr="002C76C1" w:rsidRDefault="00616FA4" w:rsidP="00616FA4">
      <w:pPr>
        <w:pStyle w:val="NormalWeb"/>
        <w:tabs>
          <w:tab w:val="center" w:pos="709"/>
        </w:tabs>
        <w:spacing w:before="120"/>
        <w:ind w:left="357"/>
        <w:rPr>
          <w:rFonts w:ascii="Arial" w:hAnsi="Arial" w:cs="Arial"/>
          <w:sz w:val="22"/>
          <w:szCs w:val="22"/>
          <w:lang w:val="en-ZA"/>
        </w:rPr>
      </w:pPr>
    </w:p>
    <w:p w:rsidR="00616FA4" w:rsidRPr="002C76C1" w:rsidRDefault="00616FA4" w:rsidP="00616FA4">
      <w:pPr>
        <w:pStyle w:val="NormalWeb"/>
        <w:widowControl/>
        <w:tabs>
          <w:tab w:val="center" w:pos="709"/>
        </w:tabs>
        <w:rPr>
          <w:rFonts w:ascii="Arial" w:hAnsi="Arial" w:cs="Arial"/>
          <w:sz w:val="22"/>
          <w:szCs w:val="22"/>
          <w:lang w:val="en-ZA"/>
        </w:rPr>
      </w:pPr>
      <w:r w:rsidRPr="002C76C1">
        <w:rPr>
          <w:rFonts w:ascii="Arial" w:hAnsi="Arial" w:cs="Arial"/>
          <w:sz w:val="22"/>
          <w:szCs w:val="22"/>
          <w:lang w:val="en-ZA"/>
        </w:rPr>
        <w:t>Essel Trading – R 369 354 .90 ( 26 August 2009)</w:t>
      </w:r>
    </w:p>
    <w:p w:rsidR="00616FA4" w:rsidRPr="002C76C1" w:rsidRDefault="00616FA4" w:rsidP="00616FA4">
      <w:pPr>
        <w:pStyle w:val="NormalWeb"/>
        <w:tabs>
          <w:tab w:val="center" w:pos="709"/>
        </w:tabs>
        <w:spacing w:before="120"/>
        <w:rPr>
          <w:rFonts w:ascii="Arial" w:hAnsi="Arial" w:cs="Arial"/>
          <w:sz w:val="22"/>
          <w:szCs w:val="22"/>
          <w:lang w:val="en-ZA"/>
        </w:rPr>
      </w:pPr>
      <w:r>
        <w:rPr>
          <w:rFonts w:ascii="Arial" w:hAnsi="Arial" w:cs="Arial"/>
          <w:sz w:val="22"/>
          <w:szCs w:val="22"/>
          <w:lang w:val="en-ZA"/>
        </w:rPr>
        <w:t xml:space="preserve">a) </w:t>
      </w:r>
      <w:r w:rsidRPr="002C76C1">
        <w:rPr>
          <w:rFonts w:ascii="Arial" w:hAnsi="Arial" w:cs="Arial"/>
          <w:sz w:val="22"/>
          <w:szCs w:val="22"/>
          <w:lang w:val="en-ZA"/>
        </w:rPr>
        <w:t>The Department did not comply with PN 8 0f 2007/08 par.3.3.3 as although the reasons for deviations were recorded and submitted to the Prestige Bid Adjudication Committee (PNBAC) the deviation was not approved by the appropriate official.</w:t>
      </w:r>
    </w:p>
    <w:p w:rsidR="00616FA4" w:rsidRPr="002C76C1" w:rsidRDefault="00616FA4" w:rsidP="00616FA4">
      <w:pPr>
        <w:pStyle w:val="NormalWeb"/>
        <w:widowControl/>
        <w:tabs>
          <w:tab w:val="left" w:pos="360"/>
          <w:tab w:val="center" w:pos="709"/>
        </w:tabs>
        <w:spacing w:before="120"/>
        <w:rPr>
          <w:rFonts w:ascii="Arial" w:hAnsi="Arial" w:cs="Arial"/>
          <w:sz w:val="22"/>
          <w:szCs w:val="22"/>
          <w:lang w:val="en-ZA"/>
        </w:rPr>
      </w:pPr>
      <w:r w:rsidRPr="002C76C1">
        <w:rPr>
          <w:rFonts w:ascii="Arial" w:hAnsi="Arial" w:cs="Arial"/>
          <w:sz w:val="22"/>
          <w:szCs w:val="22"/>
          <w:lang w:val="en-ZA"/>
        </w:rPr>
        <w:t>Inspected both decision taken form the PNBAC documented in the PA -12 dated 29 September 2009 &amp; 10 February 2010 on requests to ratify the supply of office furniture for deputy minister of Public works.</w:t>
      </w:r>
    </w:p>
    <w:p w:rsidR="00616FA4" w:rsidRPr="002C76C1" w:rsidRDefault="00616FA4" w:rsidP="00616FA4">
      <w:pPr>
        <w:pStyle w:val="NormalWeb"/>
        <w:tabs>
          <w:tab w:val="left" w:pos="360"/>
          <w:tab w:val="center" w:pos="709"/>
        </w:tabs>
        <w:spacing w:before="120"/>
        <w:rPr>
          <w:rFonts w:ascii="Arial" w:hAnsi="Arial" w:cs="Arial"/>
          <w:sz w:val="22"/>
          <w:szCs w:val="22"/>
          <w:lang w:val="en-ZA"/>
        </w:rPr>
      </w:pPr>
      <w:r w:rsidRPr="002C76C1">
        <w:rPr>
          <w:rFonts w:ascii="Arial" w:hAnsi="Arial" w:cs="Arial"/>
          <w:sz w:val="22"/>
          <w:szCs w:val="22"/>
          <w:lang w:val="en-ZA"/>
        </w:rPr>
        <w:t>The ratification of the supply of office furniture was not approved by the PNBAC, due to the following reason</w:t>
      </w:r>
    </w:p>
    <w:p w:rsidR="00616FA4" w:rsidRPr="002C76C1" w:rsidRDefault="00616FA4" w:rsidP="006F5D2E">
      <w:pPr>
        <w:pStyle w:val="NormalWeb"/>
        <w:widowControl/>
        <w:numPr>
          <w:ilvl w:val="1"/>
          <w:numId w:val="70"/>
        </w:numPr>
        <w:tabs>
          <w:tab w:val="left" w:pos="360"/>
          <w:tab w:val="center" w:pos="709"/>
        </w:tabs>
        <w:spacing w:before="120"/>
        <w:ind w:hanging="630"/>
        <w:rPr>
          <w:rFonts w:ascii="Arial" w:hAnsi="Arial" w:cs="Arial"/>
          <w:sz w:val="22"/>
          <w:szCs w:val="22"/>
          <w:lang w:val="en-ZA"/>
        </w:rPr>
      </w:pPr>
      <w:r w:rsidRPr="002C76C1">
        <w:rPr>
          <w:rFonts w:ascii="Arial" w:hAnsi="Arial" w:cs="Arial"/>
          <w:sz w:val="22"/>
          <w:szCs w:val="22"/>
          <w:lang w:val="en-ZA"/>
        </w:rPr>
        <w:t>Not everything was delivered</w:t>
      </w:r>
    </w:p>
    <w:p w:rsidR="00616FA4" w:rsidRPr="002C76C1" w:rsidRDefault="00616FA4" w:rsidP="006F5D2E">
      <w:pPr>
        <w:pStyle w:val="NormalWeb"/>
        <w:widowControl/>
        <w:numPr>
          <w:ilvl w:val="1"/>
          <w:numId w:val="70"/>
        </w:numPr>
        <w:tabs>
          <w:tab w:val="left" w:pos="360"/>
          <w:tab w:val="center" w:pos="709"/>
        </w:tabs>
        <w:spacing w:before="120"/>
        <w:ind w:hanging="630"/>
        <w:rPr>
          <w:rFonts w:ascii="Arial" w:hAnsi="Arial" w:cs="Arial"/>
          <w:sz w:val="22"/>
          <w:szCs w:val="22"/>
          <w:lang w:val="en-ZA"/>
        </w:rPr>
      </w:pPr>
      <w:r w:rsidRPr="002C76C1">
        <w:rPr>
          <w:rFonts w:ascii="Arial" w:hAnsi="Arial" w:cs="Arial"/>
          <w:sz w:val="22"/>
          <w:szCs w:val="22"/>
          <w:lang w:val="en-ZA"/>
        </w:rPr>
        <w:t xml:space="preserve"> Invoice form Essel Trading was incorrect</w:t>
      </w:r>
    </w:p>
    <w:p w:rsidR="00616FA4" w:rsidRPr="002C76C1" w:rsidRDefault="00616FA4" w:rsidP="00616FA4">
      <w:pPr>
        <w:pStyle w:val="NormalWeb"/>
        <w:tabs>
          <w:tab w:val="left" w:pos="360"/>
          <w:tab w:val="center" w:pos="709"/>
        </w:tabs>
        <w:spacing w:before="120"/>
        <w:ind w:left="360"/>
        <w:rPr>
          <w:rFonts w:ascii="Arial" w:hAnsi="Arial" w:cs="Arial"/>
          <w:sz w:val="22"/>
          <w:szCs w:val="22"/>
          <w:lang w:val="en-ZA"/>
        </w:rPr>
      </w:pPr>
    </w:p>
    <w:p w:rsidR="00616FA4" w:rsidRPr="002C76C1" w:rsidRDefault="00616FA4" w:rsidP="00616FA4">
      <w:pPr>
        <w:pStyle w:val="NormalWeb"/>
        <w:tabs>
          <w:tab w:val="left" w:pos="360"/>
          <w:tab w:val="center" w:pos="709"/>
        </w:tabs>
        <w:spacing w:before="120"/>
        <w:ind w:left="360"/>
        <w:rPr>
          <w:rFonts w:ascii="Arial" w:hAnsi="Arial" w:cs="Arial"/>
          <w:sz w:val="22"/>
          <w:szCs w:val="22"/>
          <w:lang w:val="en-ZA"/>
        </w:rPr>
      </w:pPr>
      <w:r w:rsidRPr="002C76C1">
        <w:rPr>
          <w:rFonts w:ascii="Arial" w:hAnsi="Arial" w:cs="Arial"/>
          <w:sz w:val="22"/>
          <w:szCs w:val="22"/>
          <w:lang w:val="en-ZA"/>
        </w:rPr>
        <w:t>Furthermore the PNBAC also recommended further investigation as per approval submission by CFO. No further proof was attached that the appointment of Essel Trading was approved</w:t>
      </w:r>
    </w:p>
    <w:p w:rsidR="00616FA4" w:rsidRPr="002C76C1" w:rsidRDefault="00616FA4" w:rsidP="00616FA4">
      <w:pPr>
        <w:pStyle w:val="NormalWeb"/>
        <w:tabs>
          <w:tab w:val="left" w:pos="360"/>
          <w:tab w:val="center" w:pos="709"/>
        </w:tabs>
        <w:spacing w:before="120"/>
        <w:ind w:left="360"/>
        <w:rPr>
          <w:rFonts w:ascii="Arial" w:hAnsi="Arial" w:cs="Arial"/>
          <w:sz w:val="22"/>
          <w:szCs w:val="22"/>
          <w:lang w:val="en-ZA"/>
        </w:rPr>
      </w:pPr>
      <w:r w:rsidRPr="002C76C1">
        <w:rPr>
          <w:rFonts w:ascii="Arial" w:hAnsi="Arial" w:cs="Arial"/>
          <w:sz w:val="22"/>
          <w:szCs w:val="22"/>
          <w:lang w:val="en-ZA"/>
        </w:rPr>
        <w:t>However in an official letter from the CFO to the Prestige Management, the then CFO (Ms. C. Motsisi) confirmed that the Prestige directorate can proceed paying Essel Trading an amount of R 405 944.09. Dated 17 May 2010.</w:t>
      </w:r>
    </w:p>
    <w:p w:rsidR="00616FA4" w:rsidRPr="002C76C1" w:rsidRDefault="00616FA4" w:rsidP="00616FA4">
      <w:pPr>
        <w:pStyle w:val="NormalWeb"/>
        <w:tabs>
          <w:tab w:val="left" w:pos="360"/>
          <w:tab w:val="center" w:pos="709"/>
        </w:tabs>
        <w:spacing w:before="120"/>
        <w:ind w:left="360"/>
        <w:rPr>
          <w:rFonts w:ascii="Arial" w:hAnsi="Arial" w:cs="Arial"/>
          <w:sz w:val="22"/>
          <w:szCs w:val="22"/>
          <w:lang w:val="en-ZA"/>
        </w:rPr>
      </w:pPr>
    </w:p>
    <w:p w:rsidR="00616FA4" w:rsidRPr="00A4183C" w:rsidRDefault="00616FA4" w:rsidP="00616FA4">
      <w:pPr>
        <w:tabs>
          <w:tab w:val="center" w:pos="709"/>
        </w:tabs>
        <w:autoSpaceDE w:val="0"/>
        <w:autoSpaceDN w:val="0"/>
        <w:adjustRightInd w:val="0"/>
        <w:contextualSpacing/>
        <w:rPr>
          <w:bCs/>
          <w:sz w:val="22"/>
          <w:szCs w:val="22"/>
        </w:rPr>
      </w:pPr>
      <w:r>
        <w:rPr>
          <w:bCs/>
          <w:sz w:val="22"/>
          <w:szCs w:val="22"/>
        </w:rPr>
        <w:t xml:space="preserve">b) </w:t>
      </w:r>
      <w:r w:rsidRPr="00A4183C">
        <w:rPr>
          <w:bCs/>
          <w:sz w:val="22"/>
          <w:szCs w:val="22"/>
        </w:rPr>
        <w:t>The ledger amount of R343 431.49 for the purchase of office furniture does not agree to the invoice amount of R405 944.09 for invoice PW01/2010 which is a difference of R62 602.60. Five items included in the invoice has not been delivered as per the invoice. The Bid Adjudication Committee indicated on 10 February in the BAC meeting (Ref no. Item 7.3.1) that the invoice should be corrected to be in line with the goods delivered. No evidence could be obtained that the Department instructed Essel Trading to submit a revised invoice, however the Department compiled a schedule of the items that was received to which the amount came to R 343 431.49. The payment was then processed based on this amount.</w:t>
      </w:r>
    </w:p>
    <w:p w:rsidR="00616FA4" w:rsidRPr="002C76C1" w:rsidRDefault="00616FA4" w:rsidP="00616FA4">
      <w:pPr>
        <w:pStyle w:val="ListParagraph"/>
        <w:tabs>
          <w:tab w:val="center" w:pos="709"/>
        </w:tabs>
        <w:rPr>
          <w:rFonts w:ascii="Arial" w:hAnsi="Arial" w:cs="Arial"/>
          <w:bCs/>
          <w:sz w:val="22"/>
          <w:szCs w:val="22"/>
        </w:rPr>
      </w:pPr>
    </w:p>
    <w:p w:rsidR="00616FA4" w:rsidRPr="002C76C1" w:rsidRDefault="00616FA4" w:rsidP="00616FA4">
      <w:pPr>
        <w:pStyle w:val="NormalWeb"/>
        <w:widowControl/>
        <w:tabs>
          <w:tab w:val="left" w:pos="360"/>
          <w:tab w:val="center" w:pos="709"/>
        </w:tabs>
        <w:spacing w:before="120"/>
        <w:rPr>
          <w:rFonts w:ascii="Arial" w:hAnsi="Arial" w:cs="Arial"/>
          <w:sz w:val="22"/>
          <w:szCs w:val="22"/>
          <w:lang w:val="en-ZA"/>
        </w:rPr>
      </w:pPr>
      <w:r>
        <w:rPr>
          <w:rFonts w:ascii="Arial" w:hAnsi="Arial" w:cs="Arial"/>
          <w:sz w:val="22"/>
          <w:szCs w:val="22"/>
          <w:lang w:val="en-ZA"/>
        </w:rPr>
        <w:t xml:space="preserve">c) </w:t>
      </w:r>
      <w:r w:rsidRPr="002C76C1">
        <w:rPr>
          <w:rFonts w:ascii="Arial" w:hAnsi="Arial" w:cs="Arial"/>
          <w:sz w:val="22"/>
          <w:szCs w:val="22"/>
          <w:lang w:val="en-ZA"/>
        </w:rPr>
        <w:t>It was also noted that Essel Trading procured the furniture on behalf of the Department from Cecil Nurse. Essel Trading then charged an additional 30 % mark-up on the total of all the items procured. This overpayment could have been avoided had reasonable care been exercised. The overpayment amounted to R79 253.43.</w:t>
      </w:r>
    </w:p>
    <w:p w:rsidR="00616FA4" w:rsidRPr="002C76C1" w:rsidRDefault="00616FA4" w:rsidP="00616FA4">
      <w:pPr>
        <w:pStyle w:val="NormalWeb"/>
        <w:tabs>
          <w:tab w:val="left" w:pos="360"/>
          <w:tab w:val="center" w:pos="709"/>
        </w:tabs>
        <w:spacing w:before="120"/>
        <w:rPr>
          <w:rFonts w:ascii="Arial" w:hAnsi="Arial" w:cs="Arial"/>
          <w:sz w:val="22"/>
          <w:szCs w:val="22"/>
          <w:lang w:val="en-ZA"/>
        </w:rPr>
      </w:pPr>
    </w:p>
    <w:p w:rsidR="00616FA4" w:rsidRPr="00A4183C" w:rsidRDefault="00616FA4" w:rsidP="00616FA4">
      <w:pPr>
        <w:tabs>
          <w:tab w:val="center" w:pos="709"/>
        </w:tabs>
        <w:autoSpaceDE w:val="0"/>
        <w:autoSpaceDN w:val="0"/>
        <w:adjustRightInd w:val="0"/>
        <w:contextualSpacing/>
        <w:rPr>
          <w:bCs/>
          <w:sz w:val="22"/>
          <w:szCs w:val="22"/>
        </w:rPr>
      </w:pPr>
      <w:r>
        <w:rPr>
          <w:bCs/>
          <w:sz w:val="22"/>
          <w:szCs w:val="22"/>
        </w:rPr>
        <w:t xml:space="preserve">d) </w:t>
      </w:r>
      <w:r w:rsidRPr="00A4183C">
        <w:rPr>
          <w:bCs/>
          <w:sz w:val="22"/>
          <w:szCs w:val="22"/>
        </w:rPr>
        <w:t>Furthermore, a desk (Product code: LN120LO) was included in the invoice excluding VAT for R19 566.42 instead of R22 305.72 as per the sub-contractor Cecil Nurse’s invoice (Invoice no. 10178) which resulted in a difference of R2 739.30 x 1.3(30%markup) x 1.14(14% VAT)= R4 059.64.</w:t>
      </w:r>
    </w:p>
    <w:p w:rsidR="00616FA4" w:rsidRPr="002C76C1" w:rsidRDefault="00616FA4" w:rsidP="00616FA4">
      <w:pPr>
        <w:pStyle w:val="NormalWeb"/>
        <w:tabs>
          <w:tab w:val="left" w:pos="360"/>
          <w:tab w:val="center" w:pos="709"/>
        </w:tabs>
        <w:ind w:left="360"/>
        <w:rPr>
          <w:rFonts w:ascii="Arial" w:hAnsi="Arial" w:cs="Arial"/>
          <w:sz w:val="22"/>
          <w:szCs w:val="22"/>
          <w:lang w:val="en-ZA"/>
        </w:rPr>
      </w:pPr>
    </w:p>
    <w:p w:rsidR="00616FA4" w:rsidRPr="002C76C1" w:rsidRDefault="00616FA4" w:rsidP="00616FA4">
      <w:pPr>
        <w:pStyle w:val="NormalWeb"/>
        <w:widowControl/>
        <w:tabs>
          <w:tab w:val="left" w:pos="360"/>
          <w:tab w:val="center" w:pos="709"/>
        </w:tabs>
        <w:rPr>
          <w:rFonts w:ascii="Arial" w:hAnsi="Arial" w:cs="Arial"/>
          <w:sz w:val="22"/>
          <w:szCs w:val="22"/>
          <w:lang w:val="en-ZA"/>
        </w:rPr>
      </w:pPr>
      <w:r>
        <w:rPr>
          <w:rFonts w:ascii="Arial" w:hAnsi="Arial" w:cs="Arial"/>
          <w:sz w:val="22"/>
          <w:szCs w:val="22"/>
          <w:lang w:val="en-ZA"/>
        </w:rPr>
        <w:t xml:space="preserve">e) </w:t>
      </w:r>
      <w:r w:rsidRPr="002C76C1">
        <w:rPr>
          <w:rFonts w:ascii="Arial" w:hAnsi="Arial" w:cs="Arial"/>
          <w:sz w:val="22"/>
          <w:szCs w:val="22"/>
          <w:lang w:val="en-ZA"/>
        </w:rPr>
        <w:t>The Department did not apply PPPF act sec. 2(1)(a) for evaluation on the procurement of garden furniture to the value exceeding R30 000. An internal memorandum signed by the DD Prestige on 21 October 2009 for the attention of the Bid Adjudication Committee stated that due to the urgency of the project the price was relied on without engaging the 80/20 principle and therefore not applying the requirements of the PPPF.</w:t>
      </w:r>
    </w:p>
    <w:p w:rsidR="00616FA4" w:rsidRPr="002C76C1" w:rsidRDefault="00616FA4" w:rsidP="00616FA4">
      <w:pPr>
        <w:pStyle w:val="ListParagraph"/>
        <w:tabs>
          <w:tab w:val="center" w:pos="709"/>
        </w:tabs>
        <w:rPr>
          <w:rFonts w:ascii="Arial" w:hAnsi="Arial" w:cs="Arial"/>
          <w:sz w:val="22"/>
          <w:szCs w:val="22"/>
        </w:rPr>
      </w:pPr>
    </w:p>
    <w:p w:rsidR="00616FA4" w:rsidRPr="002C76C1" w:rsidRDefault="00616FA4" w:rsidP="00616FA4">
      <w:pPr>
        <w:pStyle w:val="NormalWeb"/>
        <w:widowControl/>
        <w:tabs>
          <w:tab w:val="left" w:pos="360"/>
          <w:tab w:val="center" w:pos="709"/>
        </w:tabs>
        <w:rPr>
          <w:rFonts w:ascii="Arial" w:hAnsi="Arial" w:cs="Arial"/>
          <w:sz w:val="22"/>
          <w:szCs w:val="22"/>
          <w:lang w:val="en-ZA"/>
        </w:rPr>
      </w:pPr>
      <w:r>
        <w:rPr>
          <w:rFonts w:ascii="Arial" w:hAnsi="Arial" w:cs="Arial"/>
          <w:sz w:val="22"/>
          <w:szCs w:val="22"/>
          <w:lang w:val="en-ZA"/>
        </w:rPr>
        <w:t xml:space="preserve">f) </w:t>
      </w:r>
      <w:r w:rsidRPr="002C76C1">
        <w:rPr>
          <w:rFonts w:ascii="Arial" w:hAnsi="Arial" w:cs="Arial"/>
          <w:sz w:val="22"/>
          <w:szCs w:val="22"/>
          <w:lang w:val="en-ZA"/>
        </w:rPr>
        <w:t>TR 16A8.3(d) requires that SCM officials or other role players must ensure that they do not compromise the credibility or integrity of the SCM system through the acceptance of gifts or hospitality or any other act. No documentation could be obtained on the tender file where the members of the evaluation committee (SCM officials) signed the declaration of interest documents.</w:t>
      </w:r>
    </w:p>
    <w:p w:rsidR="00616FA4" w:rsidRPr="002C76C1" w:rsidRDefault="00616FA4" w:rsidP="00616FA4">
      <w:pPr>
        <w:pStyle w:val="NormalWeb"/>
        <w:tabs>
          <w:tab w:val="center" w:pos="709"/>
        </w:tabs>
        <w:ind w:left="1440"/>
        <w:rPr>
          <w:rFonts w:ascii="Arial" w:hAnsi="Arial" w:cs="Arial"/>
          <w:sz w:val="22"/>
          <w:szCs w:val="22"/>
          <w:lang w:val="en-ZA"/>
        </w:rPr>
      </w:pPr>
    </w:p>
    <w:p w:rsidR="00616FA4" w:rsidRPr="002C76C1" w:rsidRDefault="00616FA4" w:rsidP="00616FA4">
      <w:pPr>
        <w:pStyle w:val="NormalWeb"/>
        <w:tabs>
          <w:tab w:val="center" w:pos="709"/>
        </w:tabs>
        <w:rPr>
          <w:rFonts w:ascii="Arial" w:hAnsi="Arial" w:cs="Arial"/>
          <w:sz w:val="22"/>
          <w:szCs w:val="22"/>
        </w:rPr>
      </w:pPr>
      <w:r w:rsidRPr="002C76C1">
        <w:rPr>
          <w:rFonts w:ascii="Arial" w:hAnsi="Arial" w:cs="Arial"/>
          <w:sz w:val="22"/>
          <w:szCs w:val="22"/>
        </w:rPr>
        <w:t>Reason for the deviation:</w:t>
      </w:r>
    </w:p>
    <w:p w:rsidR="00616FA4" w:rsidRPr="002C76C1" w:rsidRDefault="00616FA4" w:rsidP="00616FA4">
      <w:pPr>
        <w:pStyle w:val="NormalWeb"/>
        <w:tabs>
          <w:tab w:val="center" w:pos="709"/>
        </w:tabs>
        <w:rPr>
          <w:rFonts w:ascii="Arial" w:hAnsi="Arial" w:cs="Arial"/>
          <w:sz w:val="22"/>
          <w:szCs w:val="22"/>
        </w:rPr>
      </w:pPr>
    </w:p>
    <w:p w:rsidR="00616FA4" w:rsidRPr="002C76C1" w:rsidRDefault="00616FA4" w:rsidP="00616FA4">
      <w:pPr>
        <w:pStyle w:val="NormalWeb"/>
        <w:tabs>
          <w:tab w:val="center" w:pos="709"/>
        </w:tabs>
        <w:rPr>
          <w:rFonts w:ascii="Arial" w:hAnsi="Arial" w:cs="Arial"/>
          <w:sz w:val="22"/>
          <w:szCs w:val="22"/>
          <w:lang w:val="en-ZA"/>
        </w:rPr>
      </w:pPr>
      <w:r w:rsidRPr="002C76C1">
        <w:rPr>
          <w:rFonts w:ascii="Arial" w:hAnsi="Arial" w:cs="Arial"/>
          <w:sz w:val="22"/>
          <w:szCs w:val="22"/>
          <w:lang w:val="en-ZA"/>
        </w:rPr>
        <w:t>Further quotations were not obtained due to the urgency of the project and therefore the project office did not have time to follow the procurement process.</w:t>
      </w:r>
    </w:p>
    <w:p w:rsidR="00616FA4" w:rsidRPr="002C76C1" w:rsidRDefault="00616FA4" w:rsidP="00616FA4">
      <w:pPr>
        <w:pStyle w:val="NormalWeb"/>
        <w:tabs>
          <w:tab w:val="center" w:pos="709"/>
        </w:tabs>
        <w:rPr>
          <w:rFonts w:ascii="Arial" w:hAnsi="Arial" w:cs="Arial"/>
          <w:sz w:val="22"/>
          <w:szCs w:val="22"/>
          <w:lang w:val="en-ZA"/>
        </w:rPr>
      </w:pPr>
    </w:p>
    <w:p w:rsidR="00616FA4" w:rsidRPr="002C76C1" w:rsidRDefault="00616FA4" w:rsidP="00616FA4">
      <w:pPr>
        <w:pStyle w:val="NormalWeb"/>
        <w:tabs>
          <w:tab w:val="center" w:pos="709"/>
        </w:tabs>
        <w:rPr>
          <w:rFonts w:ascii="Arial" w:hAnsi="Arial" w:cs="Arial"/>
          <w:sz w:val="22"/>
          <w:szCs w:val="22"/>
        </w:rPr>
      </w:pPr>
    </w:p>
    <w:p w:rsidR="00616FA4" w:rsidRDefault="00616FA4" w:rsidP="00616FA4">
      <w:pPr>
        <w:pStyle w:val="NormalWeb"/>
        <w:tabs>
          <w:tab w:val="center" w:pos="709"/>
        </w:tabs>
        <w:rPr>
          <w:rFonts w:ascii="Arial" w:hAnsi="Arial" w:cs="Arial"/>
          <w:sz w:val="22"/>
          <w:szCs w:val="22"/>
        </w:rPr>
      </w:pPr>
    </w:p>
    <w:p w:rsidR="00616FA4" w:rsidRDefault="00616FA4" w:rsidP="00616FA4">
      <w:pPr>
        <w:pStyle w:val="NormalWeb"/>
        <w:tabs>
          <w:tab w:val="center" w:pos="709"/>
        </w:tabs>
        <w:rPr>
          <w:rFonts w:ascii="Arial" w:hAnsi="Arial" w:cs="Arial"/>
          <w:sz w:val="22"/>
          <w:szCs w:val="22"/>
        </w:rPr>
      </w:pPr>
    </w:p>
    <w:p w:rsidR="00616FA4" w:rsidRDefault="00616FA4" w:rsidP="00616FA4">
      <w:pPr>
        <w:pStyle w:val="NormalWeb"/>
        <w:tabs>
          <w:tab w:val="center" w:pos="709"/>
        </w:tabs>
        <w:rPr>
          <w:rFonts w:ascii="Arial" w:hAnsi="Arial" w:cs="Arial"/>
          <w:sz w:val="22"/>
          <w:szCs w:val="22"/>
        </w:rPr>
      </w:pPr>
    </w:p>
    <w:p w:rsidR="00616FA4" w:rsidRPr="002C76C1" w:rsidRDefault="00616FA4" w:rsidP="00616FA4">
      <w:pPr>
        <w:pStyle w:val="NormalWeb"/>
        <w:tabs>
          <w:tab w:val="center" w:pos="709"/>
        </w:tabs>
        <w:rPr>
          <w:rFonts w:ascii="Arial" w:hAnsi="Arial" w:cs="Arial"/>
          <w:sz w:val="22"/>
          <w:szCs w:val="22"/>
        </w:rPr>
      </w:pPr>
      <w:r w:rsidRPr="002C76C1">
        <w:rPr>
          <w:rFonts w:ascii="Arial" w:hAnsi="Arial" w:cs="Arial"/>
          <w:sz w:val="22"/>
          <w:szCs w:val="22"/>
        </w:rPr>
        <w:t xml:space="preserve">Potential impact of the finding raised above: </w:t>
      </w:r>
    </w:p>
    <w:p w:rsidR="00616FA4" w:rsidRPr="002C76C1" w:rsidRDefault="00616FA4" w:rsidP="00616FA4">
      <w:pPr>
        <w:tabs>
          <w:tab w:val="center" w:pos="709"/>
        </w:tabs>
        <w:rPr>
          <w:b/>
          <w:sz w:val="22"/>
          <w:szCs w:val="22"/>
        </w:rPr>
      </w:pPr>
    </w:p>
    <w:p w:rsidR="00616FA4" w:rsidRPr="002C76C1" w:rsidRDefault="00616FA4" w:rsidP="006F5D2E">
      <w:pPr>
        <w:pStyle w:val="ListParagraph"/>
        <w:numPr>
          <w:ilvl w:val="0"/>
          <w:numId w:val="250"/>
        </w:numPr>
        <w:tabs>
          <w:tab w:val="center" w:pos="709"/>
        </w:tabs>
        <w:spacing w:before="240" w:after="120"/>
        <w:ind w:left="357" w:hanging="357"/>
        <w:contextualSpacing/>
        <w:rPr>
          <w:rFonts w:ascii="Arial" w:hAnsi="Arial" w:cs="Arial"/>
          <w:sz w:val="22"/>
          <w:szCs w:val="22"/>
        </w:rPr>
      </w:pPr>
      <w:r w:rsidRPr="002C76C1">
        <w:rPr>
          <w:rFonts w:ascii="Arial" w:hAnsi="Arial" w:cs="Arial"/>
          <w:sz w:val="22"/>
          <w:szCs w:val="22"/>
        </w:rPr>
        <w:t>Non- compliance with PN 8 of 2007/08 par 3.3.1 and the Treasury Regulations 16A6.1 resulting in the expenditure being irregular of R 264 178.08 for the 2010/11 financial year.</w:t>
      </w:r>
    </w:p>
    <w:p w:rsidR="00616FA4" w:rsidRPr="002C76C1" w:rsidRDefault="00616FA4" w:rsidP="006F5D2E">
      <w:pPr>
        <w:pStyle w:val="ListParagraph"/>
        <w:numPr>
          <w:ilvl w:val="0"/>
          <w:numId w:val="250"/>
        </w:numPr>
        <w:tabs>
          <w:tab w:val="center" w:pos="709"/>
        </w:tabs>
        <w:spacing w:before="240" w:after="120"/>
        <w:ind w:left="357" w:hanging="357"/>
        <w:contextualSpacing/>
        <w:rPr>
          <w:rFonts w:ascii="Arial" w:hAnsi="Arial" w:cs="Arial"/>
          <w:sz w:val="22"/>
          <w:szCs w:val="22"/>
        </w:rPr>
      </w:pPr>
      <w:r w:rsidRPr="002C76C1">
        <w:rPr>
          <w:rFonts w:ascii="Arial" w:hAnsi="Arial" w:cs="Arial"/>
          <w:sz w:val="22"/>
          <w:szCs w:val="22"/>
        </w:rPr>
        <w:t>Non-compliance with Treasury Regulations 9.1.1 where R 79 253.43 of the R 343 431.49 may result in fruitless and wasteful expenditure as a result of the amount charged on the invoice being double the amount the supplier paid for it.</w:t>
      </w:r>
    </w:p>
    <w:p w:rsidR="00616FA4" w:rsidRPr="002C76C1" w:rsidRDefault="00616FA4" w:rsidP="006F5D2E">
      <w:pPr>
        <w:pStyle w:val="ListParagraph"/>
        <w:numPr>
          <w:ilvl w:val="0"/>
          <w:numId w:val="250"/>
        </w:numPr>
        <w:tabs>
          <w:tab w:val="center" w:pos="709"/>
        </w:tabs>
        <w:spacing w:before="240" w:after="120"/>
        <w:ind w:left="357" w:hanging="357"/>
        <w:contextualSpacing/>
        <w:rPr>
          <w:rFonts w:ascii="Arial" w:hAnsi="Arial" w:cs="Arial"/>
          <w:sz w:val="22"/>
          <w:szCs w:val="22"/>
        </w:rPr>
      </w:pPr>
      <w:r w:rsidRPr="002C76C1">
        <w:rPr>
          <w:rFonts w:ascii="Arial" w:hAnsi="Arial" w:cs="Arial"/>
          <w:sz w:val="22"/>
          <w:szCs w:val="22"/>
        </w:rPr>
        <w:t>Non-compliance with Treasury Regulations 16A8.3(d) and PPPF act sec. 2(1)(a).</w:t>
      </w:r>
    </w:p>
    <w:p w:rsidR="00616FA4" w:rsidRPr="002C76C1" w:rsidRDefault="00616FA4" w:rsidP="006F5D2E">
      <w:pPr>
        <w:pStyle w:val="ListParagraph"/>
        <w:numPr>
          <w:ilvl w:val="0"/>
          <w:numId w:val="250"/>
        </w:numPr>
        <w:tabs>
          <w:tab w:val="center" w:pos="709"/>
        </w:tabs>
        <w:spacing w:before="240" w:after="120" w:line="276" w:lineRule="auto"/>
        <w:ind w:left="357" w:hanging="357"/>
        <w:contextualSpacing/>
        <w:rPr>
          <w:rFonts w:ascii="Arial" w:hAnsi="Arial" w:cs="Arial"/>
          <w:bCs/>
          <w:sz w:val="22"/>
          <w:szCs w:val="22"/>
        </w:rPr>
      </w:pPr>
      <w:r w:rsidRPr="002C76C1">
        <w:rPr>
          <w:rFonts w:ascii="Arial" w:hAnsi="Arial" w:cs="Arial"/>
          <w:bCs/>
          <w:sz w:val="22"/>
          <w:szCs w:val="22"/>
        </w:rPr>
        <w:t>If the invoice amount is not aligned to the items delivered an overpayment may be made to the supplier resulting in fruitless and wasteful expenditure.</w:t>
      </w:r>
    </w:p>
    <w:p w:rsidR="00616FA4" w:rsidRPr="002C76C1" w:rsidRDefault="00616FA4" w:rsidP="006F5D2E">
      <w:pPr>
        <w:pStyle w:val="ListParagraph"/>
        <w:numPr>
          <w:ilvl w:val="0"/>
          <w:numId w:val="250"/>
        </w:numPr>
        <w:tabs>
          <w:tab w:val="center" w:pos="709"/>
        </w:tabs>
        <w:spacing w:before="240" w:after="120" w:line="276" w:lineRule="auto"/>
        <w:ind w:left="357" w:hanging="357"/>
        <w:contextualSpacing/>
        <w:rPr>
          <w:rFonts w:ascii="Arial" w:hAnsi="Arial" w:cs="Arial"/>
          <w:bCs/>
          <w:sz w:val="22"/>
          <w:szCs w:val="22"/>
        </w:rPr>
      </w:pPr>
      <w:r w:rsidRPr="002C76C1">
        <w:rPr>
          <w:rFonts w:ascii="Arial" w:hAnsi="Arial" w:cs="Arial"/>
          <w:bCs/>
          <w:sz w:val="22"/>
          <w:szCs w:val="22"/>
        </w:rPr>
        <w:t>The amount included in the invoice excluding VAT will result in an understatement in the following accounts for the amount of R4 059.64:</w:t>
      </w:r>
    </w:p>
    <w:p w:rsidR="00616FA4" w:rsidRPr="002C76C1" w:rsidRDefault="00616FA4" w:rsidP="00616FA4">
      <w:pPr>
        <w:pStyle w:val="ListParagraph"/>
        <w:tabs>
          <w:tab w:val="center" w:pos="709"/>
        </w:tabs>
        <w:spacing w:after="120" w:line="276" w:lineRule="auto"/>
        <w:rPr>
          <w:rFonts w:ascii="Arial" w:hAnsi="Arial" w:cs="Arial"/>
          <w:bCs/>
          <w:sz w:val="22"/>
          <w:szCs w:val="22"/>
        </w:rPr>
      </w:pPr>
    </w:p>
    <w:p w:rsidR="00616FA4" w:rsidRPr="007C0AE1" w:rsidRDefault="00616FA4" w:rsidP="00616FA4">
      <w:pPr>
        <w:tabs>
          <w:tab w:val="center" w:pos="709"/>
        </w:tabs>
        <w:spacing w:after="120" w:line="276" w:lineRule="auto"/>
        <w:contextualSpacing/>
        <w:rPr>
          <w:bCs/>
          <w:sz w:val="22"/>
          <w:szCs w:val="22"/>
        </w:rPr>
      </w:pPr>
      <w:r>
        <w:rPr>
          <w:bCs/>
          <w:sz w:val="22"/>
          <w:szCs w:val="22"/>
        </w:rPr>
        <w:t xml:space="preserve">i) </w:t>
      </w:r>
      <w:r w:rsidRPr="007C0AE1">
        <w:rPr>
          <w:bCs/>
          <w:sz w:val="22"/>
          <w:szCs w:val="22"/>
        </w:rPr>
        <w:t>Statement of financial performance: Expenditure for tangible capital assets</w:t>
      </w:r>
    </w:p>
    <w:p w:rsidR="00616FA4" w:rsidRPr="007C0AE1" w:rsidRDefault="00616FA4" w:rsidP="00616FA4">
      <w:pPr>
        <w:tabs>
          <w:tab w:val="center" w:pos="709"/>
        </w:tabs>
        <w:spacing w:after="120" w:line="276" w:lineRule="auto"/>
        <w:contextualSpacing/>
        <w:rPr>
          <w:bCs/>
          <w:sz w:val="22"/>
          <w:szCs w:val="22"/>
        </w:rPr>
      </w:pPr>
      <w:r>
        <w:rPr>
          <w:bCs/>
          <w:sz w:val="22"/>
          <w:szCs w:val="22"/>
        </w:rPr>
        <w:t xml:space="preserve">ii) </w:t>
      </w:r>
      <w:r w:rsidRPr="007C0AE1">
        <w:rPr>
          <w:bCs/>
          <w:sz w:val="22"/>
          <w:szCs w:val="22"/>
        </w:rPr>
        <w:t xml:space="preserve"> to the annual financial statements: Note 12: Expenditure for capital assets: Machinery</w:t>
      </w:r>
    </w:p>
    <w:p w:rsidR="00616FA4" w:rsidRPr="007C0AE1" w:rsidRDefault="00616FA4" w:rsidP="00616FA4">
      <w:pPr>
        <w:tabs>
          <w:tab w:val="center" w:pos="709"/>
        </w:tabs>
        <w:spacing w:after="120" w:line="276" w:lineRule="auto"/>
        <w:contextualSpacing/>
        <w:rPr>
          <w:bCs/>
          <w:sz w:val="22"/>
          <w:szCs w:val="22"/>
        </w:rPr>
      </w:pPr>
      <w:r>
        <w:rPr>
          <w:bCs/>
          <w:sz w:val="22"/>
          <w:szCs w:val="22"/>
        </w:rPr>
        <w:t xml:space="preserve">iii) </w:t>
      </w:r>
      <w:r w:rsidRPr="007C0AE1">
        <w:rPr>
          <w:bCs/>
          <w:sz w:val="22"/>
          <w:szCs w:val="22"/>
        </w:rPr>
        <w:t>Disclosure notes to the annual financial statements: Disclosure Note 43: Movable tangible capital assets: Furniture and office equipment</w:t>
      </w:r>
    </w:p>
    <w:p w:rsidR="00616FA4" w:rsidRPr="002C76C1" w:rsidRDefault="00616FA4" w:rsidP="00616FA4">
      <w:pPr>
        <w:tabs>
          <w:tab w:val="center" w:pos="709"/>
        </w:tabs>
        <w:rPr>
          <w:b/>
          <w:sz w:val="22"/>
          <w:szCs w:val="22"/>
          <w:lang w:val="en-ZA" w:eastAsia="en-GB"/>
        </w:rPr>
      </w:pPr>
    </w:p>
    <w:p w:rsidR="00616FA4" w:rsidRPr="002C76C1" w:rsidRDefault="00616FA4" w:rsidP="00616FA4">
      <w:pPr>
        <w:tabs>
          <w:tab w:val="center" w:pos="709"/>
        </w:tabs>
        <w:rPr>
          <w:b/>
          <w:sz w:val="22"/>
          <w:szCs w:val="22"/>
          <w:lang w:val="en-ZA" w:eastAsia="en-GB"/>
        </w:rPr>
      </w:pPr>
      <w:r w:rsidRPr="002C76C1">
        <w:rPr>
          <w:b/>
          <w:sz w:val="22"/>
          <w:szCs w:val="22"/>
          <w:lang w:val="en-ZA" w:eastAsia="en-GB"/>
        </w:rPr>
        <w:t xml:space="preserve">Internal control deficiency </w:t>
      </w:r>
    </w:p>
    <w:p w:rsidR="00616FA4" w:rsidRPr="002C76C1" w:rsidRDefault="00616FA4" w:rsidP="00616FA4">
      <w:pPr>
        <w:tabs>
          <w:tab w:val="center" w:pos="709"/>
        </w:tabs>
        <w:rPr>
          <w:b/>
          <w:sz w:val="22"/>
          <w:szCs w:val="22"/>
          <w:lang w:val="en-ZA" w:eastAsia="en-GB"/>
        </w:rPr>
      </w:pPr>
    </w:p>
    <w:p w:rsidR="00616FA4" w:rsidRPr="002C76C1" w:rsidRDefault="00616FA4" w:rsidP="00616FA4">
      <w:pPr>
        <w:pStyle w:val="NormalWeb"/>
        <w:tabs>
          <w:tab w:val="center" w:pos="709"/>
        </w:tabs>
        <w:rPr>
          <w:rFonts w:ascii="Arial" w:hAnsi="Arial" w:cs="Arial"/>
          <w:i/>
          <w:sz w:val="22"/>
          <w:szCs w:val="22"/>
          <w:lang w:val="en-ZA"/>
        </w:rPr>
      </w:pPr>
      <w:r w:rsidRPr="002C76C1">
        <w:rPr>
          <w:rFonts w:ascii="Arial" w:hAnsi="Arial" w:cs="Arial"/>
          <w:i/>
          <w:sz w:val="22"/>
          <w:szCs w:val="22"/>
          <w:lang w:val="en-ZA"/>
        </w:rPr>
        <w:t>Leadership</w:t>
      </w:r>
    </w:p>
    <w:p w:rsidR="00616FA4" w:rsidRPr="002C76C1" w:rsidRDefault="00616FA4" w:rsidP="00616FA4">
      <w:pPr>
        <w:pStyle w:val="NormalWeb"/>
        <w:tabs>
          <w:tab w:val="center" w:pos="709"/>
        </w:tabs>
        <w:ind w:left="810" w:hanging="360"/>
        <w:rPr>
          <w:rFonts w:ascii="Arial" w:hAnsi="Arial" w:cs="Arial"/>
          <w:sz w:val="22"/>
          <w:szCs w:val="22"/>
          <w:lang w:val="en-ZA"/>
        </w:rPr>
      </w:pPr>
    </w:p>
    <w:p w:rsidR="00616FA4" w:rsidRPr="002C76C1" w:rsidRDefault="00616FA4" w:rsidP="00616FA4">
      <w:pPr>
        <w:tabs>
          <w:tab w:val="center" w:pos="709"/>
        </w:tabs>
        <w:rPr>
          <w:i/>
          <w:sz w:val="22"/>
          <w:szCs w:val="22"/>
        </w:rPr>
      </w:pPr>
      <w:r w:rsidRPr="002C76C1">
        <w:rPr>
          <w:i/>
          <w:sz w:val="22"/>
          <w:szCs w:val="22"/>
        </w:rPr>
        <w:t>Management does not establish and communicate policies and procedures effectively to enable and support understanding and execution of internal control objectives, processes and responsibilities</w:t>
      </w:r>
    </w:p>
    <w:p w:rsidR="00616FA4" w:rsidRPr="002C76C1" w:rsidRDefault="00616FA4" w:rsidP="00616FA4">
      <w:pPr>
        <w:pStyle w:val="NormalWeb"/>
        <w:tabs>
          <w:tab w:val="center" w:pos="709"/>
        </w:tabs>
        <w:ind w:left="720"/>
        <w:rPr>
          <w:rFonts w:ascii="Arial" w:hAnsi="Arial" w:cs="Arial"/>
          <w:sz w:val="22"/>
          <w:szCs w:val="22"/>
          <w:lang w:val="en-ZA"/>
        </w:rPr>
      </w:pPr>
    </w:p>
    <w:p w:rsidR="00616FA4" w:rsidRPr="002C76C1" w:rsidRDefault="00616FA4" w:rsidP="00616FA4">
      <w:pPr>
        <w:tabs>
          <w:tab w:val="center" w:pos="709"/>
        </w:tabs>
        <w:rPr>
          <w:b/>
          <w:sz w:val="22"/>
          <w:szCs w:val="22"/>
          <w:lang w:val="en-ZA" w:eastAsia="en-GB"/>
        </w:rPr>
      </w:pPr>
      <w:r w:rsidRPr="002C76C1">
        <w:rPr>
          <w:b/>
          <w:sz w:val="22"/>
          <w:szCs w:val="22"/>
          <w:lang w:val="en-ZA" w:eastAsia="en-GB"/>
        </w:rPr>
        <w:t xml:space="preserve">Recommendation </w:t>
      </w:r>
      <w:r w:rsidRPr="002C76C1">
        <w:rPr>
          <w:color w:val="000000"/>
          <w:sz w:val="22"/>
          <w:szCs w:val="22"/>
        </w:rPr>
        <w:t xml:space="preserve"> </w:t>
      </w:r>
    </w:p>
    <w:p w:rsidR="00616FA4" w:rsidRPr="002C76C1" w:rsidRDefault="00616FA4" w:rsidP="00616FA4">
      <w:pPr>
        <w:pStyle w:val="ListParagraph"/>
        <w:tabs>
          <w:tab w:val="center" w:pos="709"/>
        </w:tabs>
        <w:rPr>
          <w:rFonts w:ascii="Arial" w:hAnsi="Arial" w:cs="Arial"/>
          <w:color w:val="000000"/>
          <w:sz w:val="22"/>
          <w:szCs w:val="22"/>
        </w:rPr>
      </w:pPr>
    </w:p>
    <w:p w:rsidR="00616FA4" w:rsidRPr="007C0AE1" w:rsidRDefault="00616FA4" w:rsidP="00616FA4">
      <w:pPr>
        <w:tabs>
          <w:tab w:val="center" w:pos="709"/>
        </w:tabs>
        <w:contextualSpacing/>
        <w:rPr>
          <w:sz w:val="22"/>
          <w:szCs w:val="22"/>
        </w:rPr>
      </w:pPr>
      <w:r>
        <w:rPr>
          <w:color w:val="000000"/>
          <w:sz w:val="22"/>
          <w:szCs w:val="22"/>
        </w:rPr>
        <w:t xml:space="preserve">a) </w:t>
      </w:r>
      <w:r w:rsidRPr="007C0AE1">
        <w:rPr>
          <w:color w:val="000000"/>
          <w:sz w:val="22"/>
          <w:szCs w:val="22"/>
        </w:rPr>
        <w:t>Before any transaction is approved by the delegated official, it should confirm that three quotations have been obtained.</w:t>
      </w:r>
    </w:p>
    <w:p w:rsidR="00616FA4" w:rsidRPr="007C0AE1" w:rsidRDefault="00616FA4" w:rsidP="00616FA4">
      <w:pPr>
        <w:tabs>
          <w:tab w:val="center" w:pos="709"/>
        </w:tabs>
        <w:contextualSpacing/>
        <w:rPr>
          <w:sz w:val="22"/>
          <w:szCs w:val="22"/>
        </w:rPr>
      </w:pPr>
      <w:r>
        <w:rPr>
          <w:sz w:val="22"/>
          <w:szCs w:val="22"/>
        </w:rPr>
        <w:t xml:space="preserve">b) </w:t>
      </w:r>
      <w:r w:rsidRPr="007C0AE1">
        <w:rPr>
          <w:sz w:val="22"/>
          <w:szCs w:val="22"/>
        </w:rPr>
        <w:t xml:space="preserve">Management should ensure that they comply with the relevant laws and regulations by completing the checklist and letting officials signs as evidence that they have ensure compliance with the relevant laws, rules and regulations. </w:t>
      </w:r>
    </w:p>
    <w:p w:rsidR="00616FA4" w:rsidRPr="007C0AE1" w:rsidRDefault="00616FA4" w:rsidP="00616FA4">
      <w:pPr>
        <w:tabs>
          <w:tab w:val="center" w:pos="709"/>
        </w:tabs>
        <w:spacing w:after="120"/>
        <w:contextualSpacing/>
        <w:jc w:val="both"/>
        <w:outlineLvl w:val="0"/>
        <w:rPr>
          <w:bCs/>
          <w:sz w:val="22"/>
          <w:szCs w:val="22"/>
        </w:rPr>
      </w:pPr>
      <w:r>
        <w:rPr>
          <w:bCs/>
          <w:sz w:val="22"/>
          <w:szCs w:val="22"/>
        </w:rPr>
        <w:t xml:space="preserve">c) </w:t>
      </w:r>
      <w:r w:rsidRPr="007C0AE1">
        <w:rPr>
          <w:bCs/>
          <w:sz w:val="22"/>
          <w:szCs w:val="22"/>
        </w:rPr>
        <w:t>Management should ensure that the invoice agrees with the goods or services delivered, if the invoice does not agree a new invoice should be requested from the supplier.</w:t>
      </w:r>
    </w:p>
    <w:p w:rsidR="00616FA4" w:rsidRPr="007C0AE1" w:rsidRDefault="00616FA4" w:rsidP="00616FA4">
      <w:pPr>
        <w:tabs>
          <w:tab w:val="center" w:pos="709"/>
        </w:tabs>
        <w:spacing w:after="120"/>
        <w:contextualSpacing/>
        <w:jc w:val="both"/>
        <w:outlineLvl w:val="0"/>
        <w:rPr>
          <w:b/>
          <w:bCs/>
          <w:sz w:val="22"/>
          <w:szCs w:val="22"/>
        </w:rPr>
      </w:pPr>
      <w:r>
        <w:rPr>
          <w:bCs/>
          <w:sz w:val="22"/>
          <w:szCs w:val="22"/>
        </w:rPr>
        <w:t xml:space="preserve">d) </w:t>
      </w:r>
      <w:r w:rsidRPr="007C0AE1">
        <w:rPr>
          <w:bCs/>
          <w:sz w:val="22"/>
          <w:szCs w:val="22"/>
        </w:rPr>
        <w:t>Before an invoice is submitted for approval for payment it should be scrutinise to ensure the amount paid is accurate.</w:t>
      </w:r>
    </w:p>
    <w:p w:rsidR="00616FA4" w:rsidRPr="002C76C1" w:rsidRDefault="00616FA4" w:rsidP="00616FA4">
      <w:pPr>
        <w:pStyle w:val="NormalWeb"/>
        <w:tabs>
          <w:tab w:val="center" w:pos="709"/>
        </w:tabs>
        <w:ind w:left="720"/>
        <w:rPr>
          <w:rFonts w:ascii="Arial" w:hAnsi="Arial" w:cs="Arial"/>
          <w:color w:val="000000"/>
          <w:sz w:val="22"/>
          <w:szCs w:val="22"/>
          <w:lang w:val="en-ZA"/>
        </w:rPr>
      </w:pPr>
      <w:r w:rsidRPr="002C76C1">
        <w:rPr>
          <w:rFonts w:ascii="Arial" w:hAnsi="Arial" w:cs="Arial"/>
          <w:color w:val="000000"/>
          <w:sz w:val="22"/>
          <w:szCs w:val="22"/>
          <w:lang w:val="en-ZA"/>
        </w:rPr>
        <w:t xml:space="preserve">   </w:t>
      </w:r>
    </w:p>
    <w:p w:rsidR="00616FA4" w:rsidRPr="002C76C1" w:rsidRDefault="00616FA4" w:rsidP="00616FA4">
      <w:pPr>
        <w:tabs>
          <w:tab w:val="center" w:pos="709"/>
        </w:tabs>
        <w:spacing w:after="120"/>
        <w:jc w:val="both"/>
        <w:outlineLvl w:val="0"/>
        <w:rPr>
          <w:b/>
          <w:bCs/>
          <w:sz w:val="22"/>
          <w:szCs w:val="22"/>
          <w:lang w:val="en-ZA" w:eastAsia="en-GB"/>
        </w:rPr>
      </w:pPr>
      <w:r w:rsidRPr="002C76C1">
        <w:rPr>
          <w:b/>
          <w:bCs/>
          <w:sz w:val="22"/>
          <w:szCs w:val="22"/>
          <w:lang w:val="en-ZA" w:eastAsia="en-GB"/>
        </w:rPr>
        <w:t>Management response</w:t>
      </w:r>
    </w:p>
    <w:p w:rsidR="00616FA4" w:rsidRPr="002C76C1" w:rsidRDefault="00616FA4" w:rsidP="00616FA4">
      <w:pPr>
        <w:tabs>
          <w:tab w:val="center" w:pos="709"/>
        </w:tabs>
        <w:spacing w:after="120"/>
        <w:jc w:val="both"/>
        <w:outlineLvl w:val="0"/>
        <w:rPr>
          <w:b/>
          <w:bCs/>
          <w:sz w:val="22"/>
          <w:szCs w:val="22"/>
          <w:lang w:val="en-ZA" w:eastAsia="en-GB"/>
        </w:rPr>
      </w:pPr>
    </w:p>
    <w:p w:rsidR="00616FA4" w:rsidRPr="002C76C1" w:rsidRDefault="00616FA4" w:rsidP="00616FA4">
      <w:pPr>
        <w:tabs>
          <w:tab w:val="center" w:pos="709"/>
        </w:tabs>
        <w:spacing w:after="120"/>
        <w:jc w:val="both"/>
        <w:outlineLvl w:val="0"/>
        <w:rPr>
          <w:b/>
          <w:bCs/>
          <w:sz w:val="22"/>
          <w:szCs w:val="22"/>
          <w:lang w:val="en-ZA" w:eastAsia="en-GB"/>
        </w:rPr>
      </w:pPr>
      <w:r w:rsidRPr="002C76C1">
        <w:rPr>
          <w:b/>
          <w:bCs/>
          <w:sz w:val="22"/>
          <w:szCs w:val="22"/>
          <w:lang w:val="en-ZA" w:eastAsia="en-GB"/>
        </w:rPr>
        <w:t>Auditor’s conclusion</w:t>
      </w:r>
    </w:p>
    <w:p w:rsidR="00616FA4" w:rsidRDefault="00616FA4" w:rsidP="00616FA4">
      <w:pPr>
        <w:tabs>
          <w:tab w:val="center" w:pos="709"/>
        </w:tabs>
        <w:spacing w:after="120"/>
        <w:jc w:val="both"/>
        <w:outlineLvl w:val="0"/>
        <w:rPr>
          <w:bCs/>
          <w:sz w:val="22"/>
          <w:szCs w:val="22"/>
          <w:lang w:val="en-ZA" w:eastAsia="en-GB"/>
        </w:rPr>
      </w:pPr>
      <w:r w:rsidRPr="002C76C1">
        <w:rPr>
          <w:bCs/>
          <w:sz w:val="22"/>
          <w:szCs w:val="22"/>
          <w:lang w:val="en-ZA" w:eastAsia="en-GB"/>
        </w:rPr>
        <w:t>No management response has been received. The matter therefore remains unresolved.</w:t>
      </w:r>
    </w:p>
    <w:p w:rsidR="00616FA4" w:rsidRPr="00616FA4" w:rsidRDefault="00616FA4" w:rsidP="00616FA4">
      <w:pPr>
        <w:tabs>
          <w:tab w:val="center" w:pos="709"/>
        </w:tabs>
        <w:spacing w:after="120"/>
        <w:jc w:val="both"/>
        <w:outlineLvl w:val="0"/>
        <w:rPr>
          <w:bCs/>
          <w:sz w:val="22"/>
          <w:szCs w:val="22"/>
          <w:lang w:val="en-ZA" w:eastAsia="en-GB"/>
        </w:rPr>
      </w:pPr>
    </w:p>
    <w:p w:rsidR="00616FA4" w:rsidRPr="00616FA4" w:rsidRDefault="00616FA4" w:rsidP="006F5D2E">
      <w:pPr>
        <w:pStyle w:val="ListParagraph"/>
        <w:numPr>
          <w:ilvl w:val="0"/>
          <w:numId w:val="296"/>
        </w:numPr>
        <w:spacing w:after="120"/>
        <w:jc w:val="both"/>
        <w:outlineLvl w:val="0"/>
        <w:rPr>
          <w:rFonts w:ascii="Arial" w:hAnsi="Arial" w:cs="Arial"/>
          <w:b/>
          <w:bCs/>
          <w:sz w:val="22"/>
          <w:szCs w:val="22"/>
        </w:rPr>
      </w:pPr>
      <w:r w:rsidRPr="00616FA4">
        <w:rPr>
          <w:rFonts w:ascii="Arial" w:hAnsi="Arial" w:cs="Arial"/>
          <w:b/>
          <w:bCs/>
          <w:sz w:val="22"/>
          <w:szCs w:val="22"/>
        </w:rPr>
        <w:t xml:space="preserve">Gardening Furniture – 3 Quotations not obtained and other procurement matters </w:t>
      </w:r>
      <w:r w:rsidRPr="00616FA4">
        <w:rPr>
          <w:rFonts w:ascii="Arial" w:hAnsi="Arial" w:cs="Arial"/>
          <w:b/>
          <w:bCs/>
          <w:color w:val="FF0000"/>
          <w:sz w:val="22"/>
          <w:szCs w:val="22"/>
        </w:rPr>
        <w:t>Ex 276</w:t>
      </w:r>
    </w:p>
    <w:p w:rsidR="00616FA4" w:rsidRPr="00616FA4" w:rsidRDefault="00616FA4" w:rsidP="00616FA4">
      <w:pPr>
        <w:spacing w:after="120"/>
        <w:jc w:val="both"/>
        <w:outlineLvl w:val="0"/>
        <w:rPr>
          <w:b/>
          <w:bCs/>
          <w:sz w:val="22"/>
          <w:szCs w:val="22"/>
        </w:rPr>
      </w:pPr>
      <w:r w:rsidRPr="00616FA4">
        <w:rPr>
          <w:b/>
          <w:bCs/>
          <w:sz w:val="22"/>
          <w:szCs w:val="22"/>
        </w:rPr>
        <w:t>Audit Finding</w:t>
      </w:r>
    </w:p>
    <w:p w:rsidR="00616FA4" w:rsidRPr="000667D9" w:rsidRDefault="00616FA4" w:rsidP="00616FA4">
      <w:pPr>
        <w:spacing w:after="120"/>
        <w:jc w:val="both"/>
        <w:outlineLvl w:val="0"/>
        <w:rPr>
          <w:b/>
          <w:bCs/>
          <w:sz w:val="22"/>
          <w:szCs w:val="22"/>
        </w:rPr>
      </w:pPr>
    </w:p>
    <w:p w:rsidR="00616FA4" w:rsidRPr="000667D9" w:rsidRDefault="00616FA4" w:rsidP="00616FA4">
      <w:pPr>
        <w:rPr>
          <w:rFonts w:cs="Times New Roman"/>
          <w:sz w:val="22"/>
          <w:szCs w:val="22"/>
        </w:rPr>
      </w:pPr>
      <w:r w:rsidRPr="000667D9">
        <w:rPr>
          <w:rFonts w:cs="Times New Roman"/>
          <w:sz w:val="22"/>
          <w:szCs w:val="22"/>
        </w:rPr>
        <w:t>Laws, rules and regulations</w:t>
      </w:r>
    </w:p>
    <w:p w:rsidR="00616FA4" w:rsidRPr="000667D9" w:rsidRDefault="00616FA4" w:rsidP="00616FA4">
      <w:pPr>
        <w:rPr>
          <w:rFonts w:cs="Times New Roman"/>
          <w:b/>
          <w:sz w:val="22"/>
          <w:szCs w:val="22"/>
        </w:rPr>
      </w:pPr>
    </w:p>
    <w:p w:rsidR="00616FA4" w:rsidRPr="000667D9" w:rsidRDefault="00616FA4" w:rsidP="006F5D2E">
      <w:pPr>
        <w:numPr>
          <w:ilvl w:val="0"/>
          <w:numId w:val="63"/>
        </w:numPr>
        <w:spacing w:after="120"/>
        <w:contextualSpacing/>
        <w:jc w:val="both"/>
        <w:rPr>
          <w:color w:val="000000"/>
          <w:sz w:val="22"/>
          <w:szCs w:val="22"/>
        </w:rPr>
      </w:pPr>
      <w:r w:rsidRPr="000667D9">
        <w:rPr>
          <w:sz w:val="22"/>
          <w:szCs w:val="22"/>
        </w:rPr>
        <w:t>Treasury Regulations 16A6.1 states:</w:t>
      </w:r>
    </w:p>
    <w:p w:rsidR="00616FA4" w:rsidRPr="000667D9" w:rsidRDefault="00616FA4" w:rsidP="00616FA4">
      <w:pPr>
        <w:ind w:left="720"/>
        <w:contextualSpacing/>
        <w:rPr>
          <w:sz w:val="22"/>
          <w:szCs w:val="22"/>
        </w:rPr>
      </w:pPr>
    </w:p>
    <w:p w:rsidR="00616FA4" w:rsidRPr="000667D9" w:rsidRDefault="00616FA4" w:rsidP="00616FA4">
      <w:pPr>
        <w:tabs>
          <w:tab w:val="left" w:pos="1440"/>
        </w:tabs>
        <w:ind w:left="540"/>
        <w:contextualSpacing/>
        <w:rPr>
          <w:rFonts w:cs="Times New Roman"/>
          <w:i/>
          <w:sz w:val="22"/>
          <w:szCs w:val="22"/>
        </w:rPr>
      </w:pPr>
      <w:r w:rsidRPr="000667D9">
        <w:rPr>
          <w:i/>
          <w:sz w:val="22"/>
          <w:szCs w:val="22"/>
        </w:rPr>
        <w:t>“</w:t>
      </w:r>
      <w:r w:rsidRPr="000667D9">
        <w:rPr>
          <w:rFonts w:cs="Times New Roman"/>
          <w:i/>
          <w:sz w:val="22"/>
          <w:szCs w:val="22"/>
        </w:rPr>
        <w:t>Procurement of goods and services, either by way of quotations or through a bidding process, must be within the threshold values as determined by the National Treasury.”</w:t>
      </w:r>
    </w:p>
    <w:p w:rsidR="00616FA4" w:rsidRPr="000667D9" w:rsidRDefault="00616FA4" w:rsidP="00616FA4">
      <w:pPr>
        <w:tabs>
          <w:tab w:val="left" w:pos="1440"/>
        </w:tabs>
        <w:ind w:left="540"/>
        <w:contextualSpacing/>
        <w:rPr>
          <w:bCs/>
          <w:sz w:val="22"/>
          <w:szCs w:val="22"/>
        </w:rPr>
      </w:pPr>
    </w:p>
    <w:p w:rsidR="00616FA4" w:rsidRPr="000667D9" w:rsidRDefault="00616FA4" w:rsidP="00616FA4">
      <w:pPr>
        <w:rPr>
          <w:sz w:val="22"/>
          <w:szCs w:val="22"/>
          <w:lang w:val="en-ZA"/>
        </w:rPr>
      </w:pPr>
      <w:r w:rsidRPr="000667D9">
        <w:rPr>
          <w:i/>
          <w:sz w:val="22"/>
          <w:szCs w:val="22"/>
          <w:lang w:val="en-ZA"/>
        </w:rPr>
        <w:t xml:space="preserve">     </w:t>
      </w:r>
      <w:r w:rsidRPr="000667D9">
        <w:rPr>
          <w:sz w:val="22"/>
          <w:szCs w:val="22"/>
          <w:lang w:val="en-ZA"/>
        </w:rPr>
        <w:t>Treasury Regulations stipulate 9.1.1 states:</w:t>
      </w:r>
    </w:p>
    <w:p w:rsidR="00616FA4" w:rsidRPr="000667D9" w:rsidRDefault="00616FA4" w:rsidP="00616FA4">
      <w:pPr>
        <w:spacing w:before="120"/>
        <w:ind w:firstLine="601"/>
        <w:jc w:val="both"/>
        <w:rPr>
          <w:i/>
          <w:color w:val="000000"/>
          <w:sz w:val="22"/>
          <w:szCs w:val="22"/>
          <w:lang w:val="en-GB" w:eastAsia="en-GB"/>
        </w:rPr>
      </w:pPr>
    </w:p>
    <w:p w:rsidR="00616FA4" w:rsidRPr="000667D9" w:rsidRDefault="00616FA4" w:rsidP="00616FA4">
      <w:pPr>
        <w:tabs>
          <w:tab w:val="left" w:pos="1440"/>
        </w:tabs>
        <w:ind w:left="540"/>
        <w:contextualSpacing/>
        <w:rPr>
          <w:i/>
          <w:sz w:val="22"/>
          <w:szCs w:val="22"/>
        </w:rPr>
      </w:pPr>
      <w:r w:rsidRPr="000667D9">
        <w:rPr>
          <w:i/>
          <w:sz w:val="22"/>
          <w:szCs w:val="22"/>
        </w:rPr>
        <w:t xml:space="preserve">“The accounting officer of an institution must exercise all reasonable care to prevent and detect unauthorised, irregular, fruitless and wasteful expenditure, and must </w:t>
      </w:r>
      <w:r w:rsidRPr="000667D9">
        <w:rPr>
          <w:i/>
          <w:sz w:val="22"/>
          <w:szCs w:val="22"/>
        </w:rPr>
        <w:tab/>
        <w:t xml:space="preserve">for this purpose implement effective, efficient and transparent processes of financial and </w:t>
      </w:r>
      <w:r w:rsidRPr="000667D9">
        <w:rPr>
          <w:i/>
          <w:sz w:val="22"/>
          <w:szCs w:val="22"/>
        </w:rPr>
        <w:tab/>
        <w:t>risk management.”</w:t>
      </w:r>
    </w:p>
    <w:p w:rsidR="00616FA4" w:rsidRPr="000667D9" w:rsidRDefault="00616FA4" w:rsidP="00616FA4">
      <w:pPr>
        <w:tabs>
          <w:tab w:val="left" w:pos="1440"/>
        </w:tabs>
        <w:ind w:left="540"/>
        <w:contextualSpacing/>
        <w:rPr>
          <w:i/>
          <w:sz w:val="22"/>
          <w:szCs w:val="22"/>
        </w:rPr>
      </w:pPr>
    </w:p>
    <w:p w:rsidR="00616FA4" w:rsidRPr="000667D9" w:rsidRDefault="00616FA4" w:rsidP="00616FA4">
      <w:pPr>
        <w:tabs>
          <w:tab w:val="left" w:pos="1440"/>
        </w:tabs>
        <w:rPr>
          <w:sz w:val="22"/>
          <w:szCs w:val="22"/>
          <w:lang w:val="en-ZA"/>
        </w:rPr>
      </w:pPr>
      <w:r w:rsidRPr="000667D9">
        <w:rPr>
          <w:i/>
          <w:sz w:val="22"/>
          <w:szCs w:val="22"/>
          <w:lang w:val="en-ZA"/>
        </w:rPr>
        <w:t xml:space="preserve">     </w:t>
      </w:r>
      <w:r w:rsidRPr="000667D9">
        <w:rPr>
          <w:sz w:val="22"/>
          <w:szCs w:val="22"/>
          <w:lang w:val="en-ZA"/>
        </w:rPr>
        <w:t>Treasury Regulations stipulate 16A8.3(d) states:</w:t>
      </w:r>
    </w:p>
    <w:p w:rsidR="00616FA4" w:rsidRPr="000667D9" w:rsidRDefault="00616FA4" w:rsidP="00616FA4">
      <w:pPr>
        <w:tabs>
          <w:tab w:val="left" w:pos="1440"/>
        </w:tabs>
        <w:rPr>
          <w:sz w:val="22"/>
          <w:szCs w:val="22"/>
          <w:lang w:val="en-ZA"/>
        </w:rPr>
      </w:pPr>
    </w:p>
    <w:p w:rsidR="00616FA4" w:rsidRPr="000667D9" w:rsidRDefault="00616FA4" w:rsidP="00616FA4">
      <w:pPr>
        <w:tabs>
          <w:tab w:val="left" w:pos="1440"/>
        </w:tabs>
        <w:ind w:left="539"/>
        <w:rPr>
          <w:i/>
          <w:sz w:val="22"/>
          <w:szCs w:val="22"/>
        </w:rPr>
      </w:pPr>
      <w:r w:rsidRPr="000667D9">
        <w:rPr>
          <w:sz w:val="22"/>
          <w:szCs w:val="22"/>
        </w:rPr>
        <w:t>“A</w:t>
      </w:r>
      <w:r w:rsidRPr="000667D9">
        <w:rPr>
          <w:i/>
          <w:sz w:val="22"/>
          <w:szCs w:val="22"/>
        </w:rPr>
        <w:t xml:space="preserve"> supply chain management official or other role player—</w:t>
      </w:r>
    </w:p>
    <w:p w:rsidR="00616FA4" w:rsidRPr="000667D9" w:rsidRDefault="00616FA4" w:rsidP="00616FA4">
      <w:pPr>
        <w:tabs>
          <w:tab w:val="left" w:pos="1440"/>
        </w:tabs>
        <w:rPr>
          <w:i/>
          <w:sz w:val="22"/>
          <w:szCs w:val="22"/>
        </w:rPr>
      </w:pPr>
    </w:p>
    <w:p w:rsidR="00616FA4" w:rsidRPr="000667D9" w:rsidRDefault="00616FA4" w:rsidP="00616FA4">
      <w:pPr>
        <w:ind w:left="511" w:hanging="454"/>
        <w:jc w:val="both"/>
        <w:rPr>
          <w:i/>
          <w:color w:val="000000"/>
          <w:sz w:val="22"/>
          <w:szCs w:val="22"/>
          <w:lang w:val="en-GB" w:eastAsia="en-GB"/>
        </w:rPr>
      </w:pPr>
      <w:r w:rsidRPr="000667D9">
        <w:rPr>
          <w:i/>
          <w:color w:val="000000"/>
          <w:sz w:val="22"/>
          <w:szCs w:val="22"/>
          <w:lang w:val="en-GB" w:eastAsia="en-GB"/>
        </w:rPr>
        <w:t xml:space="preserve">       must ensure that they do not compromise the credibility or integrity of the supply chain management system through the acceptance of gifts or hospitality or any other act”</w:t>
      </w:r>
    </w:p>
    <w:p w:rsidR="00616FA4" w:rsidRPr="000667D9" w:rsidRDefault="00616FA4" w:rsidP="00616FA4">
      <w:pPr>
        <w:tabs>
          <w:tab w:val="left" w:pos="1440"/>
        </w:tabs>
        <w:rPr>
          <w:bCs/>
          <w:i/>
          <w:sz w:val="22"/>
          <w:szCs w:val="22"/>
        </w:rPr>
      </w:pPr>
    </w:p>
    <w:p w:rsidR="00616FA4" w:rsidRPr="000667D9" w:rsidRDefault="00616FA4" w:rsidP="00616FA4">
      <w:pPr>
        <w:tabs>
          <w:tab w:val="left" w:pos="1440"/>
        </w:tabs>
        <w:ind w:left="540"/>
        <w:contextualSpacing/>
        <w:rPr>
          <w:bCs/>
          <w:sz w:val="22"/>
          <w:szCs w:val="22"/>
        </w:rPr>
      </w:pPr>
    </w:p>
    <w:p w:rsidR="00616FA4" w:rsidRPr="000667D9" w:rsidRDefault="00616FA4" w:rsidP="006F5D2E">
      <w:pPr>
        <w:numPr>
          <w:ilvl w:val="0"/>
          <w:numId w:val="63"/>
        </w:numPr>
        <w:tabs>
          <w:tab w:val="left" w:pos="1440"/>
        </w:tabs>
        <w:contextualSpacing/>
        <w:rPr>
          <w:rFonts w:cs="Times New Roman"/>
          <w:sz w:val="22"/>
          <w:szCs w:val="22"/>
        </w:rPr>
      </w:pPr>
      <w:r w:rsidRPr="000667D9">
        <w:rPr>
          <w:bCs/>
          <w:sz w:val="22"/>
          <w:szCs w:val="22"/>
        </w:rPr>
        <w:t xml:space="preserve"> Practice Note 8 of 2007/08 3.3.1 to 3.3.3 and Treasury regulation 16A6.1 stipulates:</w:t>
      </w:r>
    </w:p>
    <w:p w:rsidR="00616FA4" w:rsidRPr="000667D9" w:rsidRDefault="00616FA4" w:rsidP="00616FA4">
      <w:pPr>
        <w:ind w:firstLine="720"/>
        <w:rPr>
          <w:color w:val="000000"/>
          <w:sz w:val="22"/>
          <w:szCs w:val="22"/>
        </w:rPr>
      </w:pPr>
    </w:p>
    <w:p w:rsidR="00616FA4" w:rsidRPr="000667D9" w:rsidRDefault="00616FA4" w:rsidP="00616FA4">
      <w:pPr>
        <w:ind w:left="539"/>
        <w:rPr>
          <w:i/>
          <w:color w:val="000000"/>
          <w:sz w:val="22"/>
          <w:szCs w:val="22"/>
        </w:rPr>
      </w:pPr>
      <w:r w:rsidRPr="000667D9">
        <w:rPr>
          <w:color w:val="000000"/>
          <w:sz w:val="22"/>
          <w:szCs w:val="22"/>
        </w:rPr>
        <w:t>“</w:t>
      </w:r>
      <w:r w:rsidRPr="000667D9">
        <w:rPr>
          <w:i/>
          <w:color w:val="000000"/>
          <w:sz w:val="22"/>
          <w:szCs w:val="22"/>
        </w:rPr>
        <w:t xml:space="preserve">3.3.1 Accounting officers / authorities should invite and accept written price quotations for requirements up to an estimated value of R500 000 from as many suppliers as possible, that are registered on the list of prospective suppliers. </w:t>
      </w:r>
    </w:p>
    <w:p w:rsidR="00616FA4" w:rsidRPr="000667D9" w:rsidRDefault="00616FA4" w:rsidP="00616FA4">
      <w:pPr>
        <w:rPr>
          <w:i/>
          <w:color w:val="000000"/>
          <w:sz w:val="22"/>
          <w:szCs w:val="22"/>
        </w:rPr>
      </w:pPr>
    </w:p>
    <w:p w:rsidR="00616FA4" w:rsidRPr="000667D9" w:rsidRDefault="00616FA4" w:rsidP="00616FA4">
      <w:pPr>
        <w:ind w:left="539"/>
        <w:rPr>
          <w:i/>
          <w:color w:val="000000"/>
          <w:sz w:val="22"/>
          <w:szCs w:val="22"/>
        </w:rPr>
      </w:pPr>
      <w:r w:rsidRPr="000667D9">
        <w:rPr>
          <w:i/>
          <w:color w:val="000000"/>
          <w:sz w:val="22"/>
          <w:szCs w:val="22"/>
        </w:rPr>
        <w:t xml:space="preserve">3.3.2 Where no suitable suppliers are available from the list of prospective suppliers, written price quotations may be obtained from other possible suppliers. </w:t>
      </w:r>
    </w:p>
    <w:p w:rsidR="00616FA4" w:rsidRPr="000667D9" w:rsidRDefault="00616FA4" w:rsidP="00616FA4">
      <w:pPr>
        <w:ind w:left="539" w:firstLine="720"/>
        <w:rPr>
          <w:i/>
          <w:color w:val="000000"/>
          <w:sz w:val="22"/>
          <w:szCs w:val="22"/>
        </w:rPr>
      </w:pPr>
    </w:p>
    <w:p w:rsidR="00616FA4" w:rsidRPr="000667D9" w:rsidRDefault="00616FA4" w:rsidP="00616FA4">
      <w:pPr>
        <w:ind w:left="539"/>
        <w:rPr>
          <w:i/>
          <w:color w:val="000000"/>
          <w:sz w:val="22"/>
          <w:szCs w:val="22"/>
        </w:rPr>
      </w:pPr>
      <w:r w:rsidRPr="000667D9">
        <w:rPr>
          <w:i/>
          <w:color w:val="000000"/>
          <w:sz w:val="22"/>
          <w:szCs w:val="22"/>
        </w:rPr>
        <w:t xml:space="preserve">3.3.3 If it is not possible to obtain at least three (3) written price quotations, the reasons should be recorded and approved by the accounting officer / authority or his / her delegate.” </w:t>
      </w:r>
    </w:p>
    <w:p w:rsidR="00616FA4" w:rsidRPr="000667D9" w:rsidRDefault="00616FA4" w:rsidP="00616FA4">
      <w:pPr>
        <w:ind w:left="539"/>
        <w:rPr>
          <w:color w:val="000000"/>
          <w:sz w:val="22"/>
          <w:szCs w:val="22"/>
        </w:rPr>
      </w:pPr>
    </w:p>
    <w:p w:rsidR="00616FA4" w:rsidRPr="000667D9" w:rsidRDefault="00616FA4" w:rsidP="00616FA4">
      <w:pPr>
        <w:ind w:left="539"/>
        <w:rPr>
          <w:color w:val="000000"/>
          <w:sz w:val="22"/>
          <w:szCs w:val="22"/>
        </w:rPr>
      </w:pPr>
      <w:r w:rsidRPr="000667D9">
        <w:rPr>
          <w:color w:val="000000"/>
          <w:sz w:val="22"/>
          <w:szCs w:val="22"/>
        </w:rPr>
        <w:t>Treasury Regulation 16A6.1 states that, “</w:t>
      </w:r>
      <w:r w:rsidRPr="000667D9">
        <w:rPr>
          <w:i/>
          <w:color w:val="000000"/>
          <w:sz w:val="22"/>
          <w:szCs w:val="22"/>
        </w:rPr>
        <w:t>Procurement of goods and services, either by way of quotations or through a bidding process, must be within the threshold values as determined by the National Treasury.</w:t>
      </w:r>
      <w:r w:rsidRPr="000667D9">
        <w:rPr>
          <w:color w:val="000000"/>
          <w:sz w:val="22"/>
          <w:szCs w:val="22"/>
        </w:rPr>
        <w:t>”</w:t>
      </w:r>
    </w:p>
    <w:p w:rsidR="00616FA4" w:rsidRPr="000667D9" w:rsidRDefault="00616FA4" w:rsidP="00616FA4">
      <w:pPr>
        <w:ind w:left="539"/>
        <w:rPr>
          <w:color w:val="000000"/>
          <w:sz w:val="22"/>
          <w:szCs w:val="22"/>
        </w:rPr>
      </w:pPr>
    </w:p>
    <w:p w:rsidR="00616FA4" w:rsidRPr="000667D9" w:rsidRDefault="00616FA4" w:rsidP="006F5D2E">
      <w:pPr>
        <w:numPr>
          <w:ilvl w:val="0"/>
          <w:numId w:val="63"/>
        </w:numPr>
        <w:contextualSpacing/>
        <w:rPr>
          <w:i/>
          <w:sz w:val="22"/>
          <w:szCs w:val="22"/>
        </w:rPr>
      </w:pPr>
      <w:r w:rsidRPr="000667D9">
        <w:rPr>
          <w:sz w:val="22"/>
          <w:szCs w:val="22"/>
        </w:rPr>
        <w:t>Preferential Procurement Policy Framework Act no. 5 of 2000 states (2)(1)(a):</w:t>
      </w:r>
    </w:p>
    <w:p w:rsidR="00616FA4" w:rsidRPr="000667D9" w:rsidRDefault="00616FA4" w:rsidP="00616FA4">
      <w:pPr>
        <w:rPr>
          <w:i/>
          <w:sz w:val="22"/>
          <w:szCs w:val="22"/>
        </w:rPr>
      </w:pPr>
    </w:p>
    <w:p w:rsidR="00616FA4" w:rsidRPr="000667D9" w:rsidRDefault="00616FA4" w:rsidP="00616FA4">
      <w:pPr>
        <w:ind w:left="567" w:hanging="567"/>
        <w:rPr>
          <w:i/>
          <w:color w:val="000000"/>
          <w:sz w:val="22"/>
          <w:szCs w:val="22"/>
        </w:rPr>
      </w:pPr>
      <w:r w:rsidRPr="000667D9">
        <w:rPr>
          <w:color w:val="000000"/>
          <w:sz w:val="22"/>
          <w:szCs w:val="22"/>
        </w:rPr>
        <w:t xml:space="preserve">         </w:t>
      </w:r>
      <w:r w:rsidRPr="000667D9">
        <w:rPr>
          <w:i/>
          <w:color w:val="000000"/>
          <w:sz w:val="22"/>
          <w:szCs w:val="22"/>
        </w:rPr>
        <w:t>“2. Framework for implementation of preferential procurement policy –(1) An organ of state must determine its preferential procurement policy and implement it within the following framework:</w:t>
      </w:r>
    </w:p>
    <w:p w:rsidR="00616FA4" w:rsidRPr="000667D9" w:rsidRDefault="00616FA4" w:rsidP="00616FA4">
      <w:pPr>
        <w:ind w:left="567" w:hanging="567"/>
        <w:rPr>
          <w:i/>
          <w:sz w:val="22"/>
          <w:szCs w:val="22"/>
        </w:rPr>
      </w:pPr>
    </w:p>
    <w:p w:rsidR="00616FA4" w:rsidRPr="000667D9" w:rsidRDefault="00616FA4" w:rsidP="006F5D2E">
      <w:pPr>
        <w:numPr>
          <w:ilvl w:val="0"/>
          <w:numId w:val="65"/>
        </w:numPr>
        <w:spacing w:before="180"/>
        <w:jc w:val="both"/>
        <w:rPr>
          <w:i/>
          <w:color w:val="000000"/>
          <w:sz w:val="22"/>
          <w:szCs w:val="22"/>
          <w:lang w:val="en-GB" w:eastAsia="en-GB"/>
        </w:rPr>
      </w:pPr>
      <w:r w:rsidRPr="000667D9">
        <w:rPr>
          <w:i/>
          <w:color w:val="000000"/>
          <w:sz w:val="22"/>
          <w:szCs w:val="22"/>
          <w:lang w:val="en-GB" w:eastAsia="en-GB"/>
        </w:rPr>
        <w:t>A preference point system must be followed</w:t>
      </w:r>
    </w:p>
    <w:p w:rsidR="00616FA4" w:rsidRPr="000667D9" w:rsidRDefault="00616FA4" w:rsidP="00616FA4">
      <w:pPr>
        <w:spacing w:before="180"/>
        <w:ind w:left="539"/>
        <w:jc w:val="both"/>
        <w:rPr>
          <w:color w:val="000000"/>
          <w:sz w:val="22"/>
          <w:szCs w:val="22"/>
          <w:lang w:val="en-GB" w:eastAsia="en-GB"/>
        </w:rPr>
      </w:pPr>
    </w:p>
    <w:p w:rsidR="00616FA4" w:rsidRPr="000667D9" w:rsidRDefault="00616FA4" w:rsidP="00616FA4">
      <w:pPr>
        <w:rPr>
          <w:color w:val="000000"/>
          <w:sz w:val="22"/>
          <w:szCs w:val="22"/>
        </w:rPr>
      </w:pPr>
      <w:r w:rsidRPr="000667D9">
        <w:rPr>
          <w:color w:val="000000"/>
          <w:sz w:val="22"/>
          <w:szCs w:val="22"/>
        </w:rPr>
        <w:t>Deviations noted pertaining to the above:</w:t>
      </w:r>
    </w:p>
    <w:p w:rsidR="00616FA4" w:rsidRPr="000667D9" w:rsidRDefault="00616FA4" w:rsidP="00616FA4">
      <w:pPr>
        <w:rPr>
          <w:sz w:val="22"/>
          <w:szCs w:val="22"/>
          <w:lang w:val="en-ZA"/>
        </w:rPr>
      </w:pPr>
    </w:p>
    <w:tbl>
      <w:tblPr>
        <w:tblW w:w="7710" w:type="dxa"/>
        <w:tblCellMar>
          <w:left w:w="0" w:type="dxa"/>
          <w:right w:w="0" w:type="dxa"/>
        </w:tblCellMar>
        <w:tblLook w:val="04A0"/>
      </w:tblPr>
      <w:tblGrid>
        <w:gridCol w:w="3950"/>
        <w:gridCol w:w="1200"/>
        <w:gridCol w:w="1345"/>
        <w:gridCol w:w="1215"/>
      </w:tblGrid>
      <w:tr w:rsidR="00616FA4" w:rsidRPr="000667D9" w:rsidTr="00616FA4">
        <w:trPr>
          <w:trHeight w:val="825"/>
        </w:trPr>
        <w:tc>
          <w:tcPr>
            <w:tcW w:w="39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16FA4" w:rsidRPr="00616FA4" w:rsidRDefault="00616FA4" w:rsidP="00861A27">
            <w:pPr>
              <w:rPr>
                <w:sz w:val="18"/>
                <w:szCs w:val="18"/>
              </w:rPr>
            </w:pPr>
            <w:r w:rsidRPr="00616FA4">
              <w:rPr>
                <w:b/>
                <w:bCs/>
                <w:sz w:val="18"/>
                <w:szCs w:val="18"/>
              </w:rPr>
              <w:t>Name of supplier</w:t>
            </w:r>
          </w:p>
        </w:tc>
        <w:tc>
          <w:tcPr>
            <w:tcW w:w="120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616FA4" w:rsidRPr="00616FA4" w:rsidRDefault="00616FA4" w:rsidP="00861A27">
            <w:pPr>
              <w:jc w:val="center"/>
              <w:rPr>
                <w:b/>
                <w:bCs/>
                <w:sz w:val="18"/>
                <w:szCs w:val="18"/>
              </w:rPr>
            </w:pPr>
            <w:r w:rsidRPr="00616FA4">
              <w:rPr>
                <w:b/>
                <w:bCs/>
                <w:sz w:val="18"/>
                <w:szCs w:val="18"/>
              </w:rPr>
              <w:t>Amount</w:t>
            </w:r>
          </w:p>
          <w:p w:rsidR="00616FA4" w:rsidRPr="00616FA4" w:rsidRDefault="00616FA4" w:rsidP="00861A27">
            <w:pPr>
              <w:jc w:val="center"/>
              <w:rPr>
                <w:sz w:val="18"/>
                <w:szCs w:val="18"/>
              </w:rPr>
            </w:pPr>
            <w:r w:rsidRPr="00616FA4">
              <w:rPr>
                <w:b/>
                <w:bCs/>
                <w:sz w:val="18"/>
                <w:szCs w:val="18"/>
              </w:rPr>
              <w:t>R</w:t>
            </w:r>
          </w:p>
        </w:tc>
        <w:tc>
          <w:tcPr>
            <w:tcW w:w="1345"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616FA4" w:rsidRPr="00616FA4" w:rsidRDefault="00616FA4" w:rsidP="00861A27">
            <w:pPr>
              <w:jc w:val="center"/>
              <w:rPr>
                <w:sz w:val="18"/>
                <w:szCs w:val="18"/>
              </w:rPr>
            </w:pPr>
            <w:r w:rsidRPr="00616FA4">
              <w:rPr>
                <w:b/>
                <w:bCs/>
                <w:sz w:val="18"/>
                <w:szCs w:val="18"/>
              </w:rPr>
              <w:t>Payment date</w:t>
            </w:r>
          </w:p>
        </w:tc>
        <w:tc>
          <w:tcPr>
            <w:tcW w:w="1215" w:type="dxa"/>
            <w:tcBorders>
              <w:top w:val="single" w:sz="4" w:space="0" w:color="auto"/>
              <w:left w:val="nil"/>
              <w:bottom w:val="single" w:sz="4" w:space="0" w:color="auto"/>
              <w:right w:val="single" w:sz="4" w:space="0" w:color="auto"/>
            </w:tcBorders>
            <w:shd w:val="clear" w:color="auto" w:fill="BFBFBF" w:themeFill="background1" w:themeFillShade="BF"/>
          </w:tcPr>
          <w:p w:rsidR="00616FA4" w:rsidRPr="00616FA4" w:rsidRDefault="00616FA4" w:rsidP="00861A27">
            <w:pPr>
              <w:jc w:val="center"/>
              <w:rPr>
                <w:b/>
                <w:bCs/>
                <w:sz w:val="18"/>
                <w:szCs w:val="18"/>
              </w:rPr>
            </w:pPr>
            <w:r w:rsidRPr="00616FA4">
              <w:rPr>
                <w:b/>
                <w:bCs/>
                <w:sz w:val="18"/>
                <w:szCs w:val="18"/>
              </w:rPr>
              <w:t>Payment number</w:t>
            </w:r>
          </w:p>
        </w:tc>
      </w:tr>
      <w:tr w:rsidR="00616FA4" w:rsidRPr="000667D9" w:rsidTr="00861A27">
        <w:trPr>
          <w:trHeight w:val="255"/>
        </w:trPr>
        <w:tc>
          <w:tcPr>
            <w:tcW w:w="0" w:type="auto"/>
            <w:tcBorders>
              <w:top w:val="nil"/>
              <w:left w:val="single" w:sz="4" w:space="0" w:color="auto"/>
              <w:bottom w:val="single" w:sz="4" w:space="0" w:color="auto"/>
              <w:right w:val="single" w:sz="4" w:space="0" w:color="auto"/>
            </w:tcBorders>
            <w:vAlign w:val="center"/>
          </w:tcPr>
          <w:p w:rsidR="00616FA4" w:rsidRPr="00616FA4" w:rsidRDefault="00616FA4" w:rsidP="00861A27">
            <w:pPr>
              <w:rPr>
                <w:sz w:val="18"/>
                <w:szCs w:val="18"/>
              </w:rPr>
            </w:pPr>
            <w:r w:rsidRPr="00616FA4">
              <w:rPr>
                <w:sz w:val="18"/>
                <w:szCs w:val="18"/>
              </w:rPr>
              <w:t>Neuwe Multi Projects</w:t>
            </w:r>
          </w:p>
        </w:tc>
        <w:tc>
          <w:tcPr>
            <w:tcW w:w="1200" w:type="dxa"/>
            <w:tcBorders>
              <w:top w:val="nil"/>
              <w:left w:val="nil"/>
              <w:bottom w:val="single" w:sz="4" w:space="0" w:color="auto"/>
              <w:right w:val="single" w:sz="4" w:space="0" w:color="auto"/>
            </w:tcBorders>
            <w:vAlign w:val="center"/>
          </w:tcPr>
          <w:p w:rsidR="00616FA4" w:rsidRPr="00616FA4" w:rsidRDefault="00616FA4" w:rsidP="00861A27">
            <w:pPr>
              <w:jc w:val="center"/>
              <w:rPr>
                <w:sz w:val="18"/>
                <w:szCs w:val="18"/>
              </w:rPr>
            </w:pPr>
            <w:r w:rsidRPr="00616FA4">
              <w:rPr>
                <w:sz w:val="18"/>
                <w:szCs w:val="18"/>
              </w:rPr>
              <w:t>191 265,84</w:t>
            </w:r>
          </w:p>
        </w:tc>
        <w:tc>
          <w:tcPr>
            <w:tcW w:w="1345" w:type="dxa"/>
            <w:tcBorders>
              <w:top w:val="nil"/>
              <w:left w:val="nil"/>
              <w:bottom w:val="single" w:sz="4" w:space="0" w:color="auto"/>
              <w:right w:val="single" w:sz="4" w:space="0" w:color="auto"/>
            </w:tcBorders>
            <w:vAlign w:val="center"/>
          </w:tcPr>
          <w:p w:rsidR="00616FA4" w:rsidRPr="00616FA4" w:rsidRDefault="00616FA4" w:rsidP="00861A27">
            <w:pPr>
              <w:jc w:val="center"/>
              <w:rPr>
                <w:sz w:val="18"/>
                <w:szCs w:val="18"/>
              </w:rPr>
            </w:pPr>
            <w:r w:rsidRPr="00616FA4">
              <w:rPr>
                <w:sz w:val="18"/>
                <w:szCs w:val="18"/>
              </w:rPr>
              <w:t>17/07/2010</w:t>
            </w:r>
          </w:p>
        </w:tc>
        <w:tc>
          <w:tcPr>
            <w:tcW w:w="1215" w:type="dxa"/>
            <w:tcBorders>
              <w:top w:val="nil"/>
              <w:left w:val="nil"/>
              <w:bottom w:val="single" w:sz="4" w:space="0" w:color="auto"/>
              <w:right w:val="single" w:sz="4" w:space="0" w:color="auto"/>
            </w:tcBorders>
          </w:tcPr>
          <w:p w:rsidR="00616FA4" w:rsidRPr="00616FA4" w:rsidRDefault="00616FA4" w:rsidP="00861A27">
            <w:pPr>
              <w:jc w:val="center"/>
              <w:rPr>
                <w:sz w:val="18"/>
                <w:szCs w:val="18"/>
              </w:rPr>
            </w:pPr>
            <w:r w:rsidRPr="00616FA4">
              <w:rPr>
                <w:sz w:val="18"/>
                <w:szCs w:val="18"/>
              </w:rPr>
              <w:t>PM-017742</w:t>
            </w:r>
          </w:p>
        </w:tc>
      </w:tr>
    </w:tbl>
    <w:p w:rsidR="00616FA4" w:rsidRPr="000667D9" w:rsidRDefault="00616FA4" w:rsidP="00616FA4">
      <w:pPr>
        <w:ind w:left="596" w:hanging="57"/>
        <w:rPr>
          <w:sz w:val="22"/>
          <w:szCs w:val="22"/>
          <w:lang w:val="en-ZA"/>
        </w:rPr>
      </w:pPr>
    </w:p>
    <w:p w:rsidR="00616FA4" w:rsidRPr="000667D9" w:rsidRDefault="00616FA4" w:rsidP="00616FA4">
      <w:pPr>
        <w:ind w:left="596" w:hanging="57"/>
        <w:rPr>
          <w:sz w:val="22"/>
          <w:szCs w:val="22"/>
          <w:lang w:val="en-ZA"/>
        </w:rPr>
      </w:pPr>
    </w:p>
    <w:p w:rsidR="00616FA4" w:rsidRPr="000667D9" w:rsidRDefault="00616FA4" w:rsidP="006F5D2E">
      <w:pPr>
        <w:numPr>
          <w:ilvl w:val="0"/>
          <w:numId w:val="70"/>
        </w:numPr>
        <w:rPr>
          <w:sz w:val="22"/>
          <w:szCs w:val="22"/>
          <w:lang w:val="en-ZA"/>
        </w:rPr>
      </w:pPr>
      <w:r w:rsidRPr="000667D9">
        <w:rPr>
          <w:sz w:val="22"/>
          <w:szCs w:val="22"/>
          <w:lang w:val="en-ZA"/>
        </w:rPr>
        <w:t>During the performance of audit procedures on tender number T04/07/31, it was noted that only two quotations was obtained from suppliers for the procurement of gardening equipment. As the total amount of the quotation is between R30 000 and R500 000, three written quotations should have been obtained.    </w:t>
      </w:r>
    </w:p>
    <w:p w:rsidR="00616FA4" w:rsidRPr="000667D9" w:rsidRDefault="00616FA4" w:rsidP="00616FA4">
      <w:pPr>
        <w:ind w:left="1440"/>
        <w:rPr>
          <w:sz w:val="22"/>
          <w:szCs w:val="22"/>
          <w:lang w:val="en-ZA"/>
        </w:rPr>
      </w:pPr>
      <w:r w:rsidRPr="000667D9">
        <w:rPr>
          <w:sz w:val="22"/>
          <w:szCs w:val="22"/>
          <w:lang w:val="en-ZA"/>
        </w:rPr>
        <w:t> </w:t>
      </w:r>
    </w:p>
    <w:p w:rsidR="00616FA4" w:rsidRPr="000667D9" w:rsidRDefault="00616FA4" w:rsidP="00616FA4">
      <w:pPr>
        <w:tabs>
          <w:tab w:val="left" w:pos="360"/>
        </w:tabs>
        <w:rPr>
          <w:sz w:val="22"/>
          <w:szCs w:val="22"/>
          <w:lang w:val="en-ZA"/>
        </w:rPr>
      </w:pPr>
      <w:r w:rsidRPr="000667D9">
        <w:rPr>
          <w:sz w:val="22"/>
          <w:szCs w:val="22"/>
          <w:lang w:val="en-ZA"/>
        </w:rPr>
        <w:tab/>
        <w:t>Quotations were received from:</w:t>
      </w:r>
    </w:p>
    <w:p w:rsidR="00616FA4" w:rsidRPr="000667D9" w:rsidRDefault="00616FA4" w:rsidP="00616FA4">
      <w:pPr>
        <w:tabs>
          <w:tab w:val="left" w:pos="360"/>
        </w:tabs>
        <w:ind w:left="360" w:firstLine="360"/>
        <w:rPr>
          <w:sz w:val="22"/>
          <w:szCs w:val="22"/>
          <w:lang w:val="en-ZA"/>
        </w:rPr>
      </w:pPr>
    </w:p>
    <w:p w:rsidR="00616FA4" w:rsidRPr="000667D9" w:rsidRDefault="00616FA4" w:rsidP="006F5D2E">
      <w:pPr>
        <w:numPr>
          <w:ilvl w:val="0"/>
          <w:numId w:val="69"/>
        </w:numPr>
        <w:tabs>
          <w:tab w:val="left" w:pos="360"/>
        </w:tabs>
        <w:ind w:left="720"/>
        <w:rPr>
          <w:sz w:val="22"/>
          <w:szCs w:val="22"/>
          <w:lang w:val="en-ZA"/>
        </w:rPr>
      </w:pPr>
      <w:r w:rsidRPr="000667D9">
        <w:rPr>
          <w:sz w:val="22"/>
          <w:szCs w:val="22"/>
          <w:lang w:val="en-ZA"/>
        </w:rPr>
        <w:t>Neuwe Multi Projects – R191 267,80</w:t>
      </w:r>
    </w:p>
    <w:p w:rsidR="00616FA4" w:rsidRPr="000667D9" w:rsidRDefault="00616FA4" w:rsidP="006F5D2E">
      <w:pPr>
        <w:numPr>
          <w:ilvl w:val="0"/>
          <w:numId w:val="69"/>
        </w:numPr>
        <w:tabs>
          <w:tab w:val="left" w:pos="360"/>
        </w:tabs>
        <w:ind w:left="720"/>
        <w:rPr>
          <w:sz w:val="22"/>
          <w:szCs w:val="22"/>
          <w:lang w:val="en-ZA"/>
        </w:rPr>
      </w:pPr>
      <w:r w:rsidRPr="000667D9">
        <w:rPr>
          <w:sz w:val="22"/>
          <w:szCs w:val="22"/>
          <w:lang w:val="en-ZA"/>
        </w:rPr>
        <w:t>Legae Gae – R205 564,80</w:t>
      </w:r>
    </w:p>
    <w:p w:rsidR="00616FA4" w:rsidRPr="000667D9" w:rsidRDefault="00616FA4" w:rsidP="00616FA4">
      <w:pPr>
        <w:tabs>
          <w:tab w:val="left" w:pos="360"/>
        </w:tabs>
        <w:ind w:left="1440"/>
        <w:rPr>
          <w:sz w:val="22"/>
          <w:szCs w:val="22"/>
          <w:lang w:val="en-ZA"/>
        </w:rPr>
      </w:pPr>
    </w:p>
    <w:p w:rsidR="00616FA4" w:rsidRPr="000667D9" w:rsidRDefault="00616FA4" w:rsidP="006F5D2E">
      <w:pPr>
        <w:numPr>
          <w:ilvl w:val="0"/>
          <w:numId w:val="70"/>
        </w:numPr>
        <w:tabs>
          <w:tab w:val="left" w:pos="360"/>
        </w:tabs>
        <w:rPr>
          <w:sz w:val="22"/>
          <w:szCs w:val="22"/>
          <w:lang w:val="en-ZA"/>
        </w:rPr>
      </w:pPr>
      <w:r w:rsidRPr="000667D9">
        <w:rPr>
          <w:sz w:val="22"/>
          <w:szCs w:val="22"/>
          <w:lang w:val="en-ZA"/>
        </w:rPr>
        <w:t>Attached to the invoice (No.0002) from Neuwe Multi Projects is the invoice from Patio Warehouse (Pty) Ltd, the sub-contractor used by Neuwe Multi Projects for the procurement of garden furniture. The amounts included on the invoice from Neuwe Multi Projects are double the amounts on the sub-contractor’s invoice.</w:t>
      </w:r>
    </w:p>
    <w:p w:rsidR="00616FA4" w:rsidRPr="000667D9" w:rsidRDefault="00616FA4" w:rsidP="00616FA4">
      <w:pPr>
        <w:tabs>
          <w:tab w:val="left" w:pos="360"/>
        </w:tabs>
        <w:ind w:left="360"/>
        <w:rPr>
          <w:sz w:val="22"/>
          <w:szCs w:val="22"/>
          <w:lang w:val="en-ZA"/>
        </w:rPr>
      </w:pPr>
    </w:p>
    <w:p w:rsidR="00616FA4" w:rsidRPr="000667D9" w:rsidRDefault="00616FA4" w:rsidP="006F5D2E">
      <w:pPr>
        <w:numPr>
          <w:ilvl w:val="0"/>
          <w:numId w:val="70"/>
        </w:numPr>
        <w:tabs>
          <w:tab w:val="left" w:pos="360"/>
        </w:tabs>
        <w:rPr>
          <w:sz w:val="22"/>
          <w:szCs w:val="22"/>
          <w:lang w:val="en-ZA"/>
        </w:rPr>
      </w:pPr>
      <w:r w:rsidRPr="000667D9">
        <w:rPr>
          <w:sz w:val="22"/>
          <w:szCs w:val="22"/>
          <w:lang w:val="en-ZA"/>
        </w:rPr>
        <w:t>The Department did not apply PPPF act sec. 2(1)(a) for evaluation on the procurement of garden furniture to the value exceeding R30 000. An internal memorandum signed by the DD Prestige on 21 October 2009 for the attention of the Bid Adjudication Committee stated that due to the urgency of the project the price was relied on without engaging the 80/20 principle and therefore not applying the requirements of the PPPF.</w:t>
      </w:r>
    </w:p>
    <w:p w:rsidR="00616FA4" w:rsidRPr="000667D9" w:rsidRDefault="00616FA4" w:rsidP="00616FA4">
      <w:pPr>
        <w:ind w:left="720"/>
        <w:contextualSpacing/>
        <w:rPr>
          <w:sz w:val="22"/>
          <w:szCs w:val="22"/>
          <w:lang w:val="en-ZA"/>
        </w:rPr>
      </w:pPr>
    </w:p>
    <w:p w:rsidR="00616FA4" w:rsidRPr="000667D9" w:rsidRDefault="00616FA4" w:rsidP="006F5D2E">
      <w:pPr>
        <w:numPr>
          <w:ilvl w:val="0"/>
          <w:numId w:val="70"/>
        </w:numPr>
        <w:tabs>
          <w:tab w:val="left" w:pos="360"/>
        </w:tabs>
        <w:rPr>
          <w:sz w:val="22"/>
          <w:szCs w:val="22"/>
          <w:lang w:val="en-ZA"/>
        </w:rPr>
      </w:pPr>
      <w:r w:rsidRPr="000667D9">
        <w:rPr>
          <w:sz w:val="22"/>
          <w:szCs w:val="22"/>
          <w:lang w:val="en-ZA"/>
        </w:rPr>
        <w:t>TR 16A8.3(d) requires that SCM officials or other role players must ensure that they do not compromise the credibility or integrity of the SCM system through the acceptance of gifts or hospitality or any other act. No documentation could be obtained on the tender file where the members of the evaluation committee (SCM officials) signed the declaration of interest documents.</w:t>
      </w:r>
    </w:p>
    <w:p w:rsidR="00616FA4" w:rsidRPr="000667D9" w:rsidRDefault="00616FA4" w:rsidP="00616FA4">
      <w:pPr>
        <w:ind w:left="1440"/>
        <w:rPr>
          <w:sz w:val="22"/>
          <w:szCs w:val="22"/>
          <w:lang w:val="en-ZA"/>
        </w:rPr>
      </w:pPr>
    </w:p>
    <w:p w:rsidR="00616FA4" w:rsidRPr="000667D9" w:rsidRDefault="00616FA4" w:rsidP="00616FA4">
      <w:pPr>
        <w:rPr>
          <w:sz w:val="22"/>
          <w:szCs w:val="22"/>
        </w:rPr>
      </w:pPr>
      <w:r w:rsidRPr="000667D9">
        <w:rPr>
          <w:sz w:val="22"/>
          <w:szCs w:val="22"/>
        </w:rPr>
        <w:t>Reason for the deviation:</w:t>
      </w:r>
    </w:p>
    <w:p w:rsidR="00616FA4" w:rsidRPr="000667D9" w:rsidRDefault="00616FA4" w:rsidP="00616FA4">
      <w:pPr>
        <w:rPr>
          <w:sz w:val="22"/>
          <w:szCs w:val="22"/>
        </w:rPr>
      </w:pPr>
    </w:p>
    <w:p w:rsidR="00616FA4" w:rsidRPr="000667D9" w:rsidRDefault="00616FA4" w:rsidP="00616FA4">
      <w:pPr>
        <w:rPr>
          <w:sz w:val="22"/>
          <w:szCs w:val="22"/>
          <w:lang w:val="en-ZA"/>
        </w:rPr>
      </w:pPr>
      <w:r w:rsidRPr="000667D9">
        <w:rPr>
          <w:sz w:val="22"/>
          <w:szCs w:val="22"/>
          <w:lang w:val="en-ZA"/>
        </w:rPr>
        <w:t>Further quotations were not obtained due to the urgency of the project and therefore the project office did not have time to follow the procurement process.</w:t>
      </w:r>
    </w:p>
    <w:p w:rsidR="00616FA4" w:rsidRPr="000667D9" w:rsidRDefault="00616FA4" w:rsidP="00616FA4">
      <w:pPr>
        <w:rPr>
          <w:sz w:val="22"/>
          <w:szCs w:val="22"/>
          <w:lang w:val="en-ZA"/>
        </w:rPr>
      </w:pPr>
    </w:p>
    <w:p w:rsidR="00616FA4" w:rsidRPr="000667D9" w:rsidRDefault="00616FA4" w:rsidP="00616FA4">
      <w:pPr>
        <w:autoSpaceDE w:val="0"/>
        <w:autoSpaceDN w:val="0"/>
        <w:adjustRightInd w:val="0"/>
        <w:rPr>
          <w:sz w:val="22"/>
          <w:szCs w:val="22"/>
        </w:rPr>
      </w:pPr>
      <w:r w:rsidRPr="000667D9">
        <w:rPr>
          <w:sz w:val="22"/>
          <w:szCs w:val="22"/>
        </w:rPr>
        <w:t>Similar findings were also reported in the 2010-11 financial year. Per inspection of the audit action plan page 38 it was noted that the actions listed below will be implemented by March 2012 to address the issue. It is a concern that the target date is only March 2012 as the reports mentioned in paragraph (c) under laws, rules and regulations must be submitted to National Treasury from February 2012. The department may therefore not be able to correct the deviation in the current year and also to adhere to the requirements of Instruction Note 34 issued by National Treasury.</w:t>
      </w:r>
    </w:p>
    <w:p w:rsidR="00616FA4" w:rsidRPr="000667D9" w:rsidRDefault="00616FA4" w:rsidP="00616FA4">
      <w:pPr>
        <w:autoSpaceDE w:val="0"/>
        <w:autoSpaceDN w:val="0"/>
        <w:adjustRightInd w:val="0"/>
        <w:rPr>
          <w:sz w:val="22"/>
          <w:szCs w:val="22"/>
        </w:rPr>
      </w:pPr>
    </w:p>
    <w:p w:rsidR="00616FA4" w:rsidRPr="000667D9" w:rsidRDefault="00616FA4" w:rsidP="00616FA4">
      <w:pPr>
        <w:spacing w:after="120"/>
        <w:rPr>
          <w:rFonts w:eastAsia="Arial Unicode MS"/>
          <w:i/>
          <w:snapToGrid w:val="0"/>
          <w:sz w:val="22"/>
          <w:szCs w:val="22"/>
        </w:rPr>
      </w:pPr>
      <w:r w:rsidRPr="000667D9">
        <w:rPr>
          <w:rFonts w:eastAsia="Arial Unicode MS"/>
          <w:i/>
          <w:snapToGrid w:val="0"/>
          <w:sz w:val="22"/>
          <w:szCs w:val="22"/>
        </w:rPr>
        <w:t xml:space="preserve">“We have increased capacity in the payments section to speed up processing of invoices. </w:t>
      </w:r>
    </w:p>
    <w:p w:rsidR="00616FA4" w:rsidRPr="000667D9" w:rsidRDefault="00616FA4" w:rsidP="00616FA4">
      <w:pPr>
        <w:spacing w:after="120"/>
        <w:rPr>
          <w:rFonts w:eastAsia="Arial Unicode MS"/>
          <w:i/>
          <w:snapToGrid w:val="0"/>
          <w:sz w:val="22"/>
          <w:szCs w:val="22"/>
        </w:rPr>
      </w:pPr>
      <w:r w:rsidRPr="000667D9">
        <w:rPr>
          <w:rFonts w:eastAsia="Arial Unicode MS"/>
          <w:i/>
          <w:snapToGrid w:val="0"/>
          <w:sz w:val="22"/>
          <w:szCs w:val="22"/>
        </w:rPr>
        <w:t>Invoice registers are in place to monitor turnaround times of paying invoices.</w:t>
      </w:r>
    </w:p>
    <w:p w:rsidR="00616FA4" w:rsidRPr="000667D9" w:rsidRDefault="00616FA4" w:rsidP="00616FA4">
      <w:pPr>
        <w:rPr>
          <w:rFonts w:eastAsia="Arial Unicode MS"/>
          <w:i/>
          <w:snapToGrid w:val="0"/>
          <w:sz w:val="22"/>
          <w:szCs w:val="22"/>
        </w:rPr>
      </w:pPr>
      <w:r w:rsidRPr="000667D9">
        <w:rPr>
          <w:rFonts w:eastAsia="Arial Unicode MS"/>
          <w:i/>
          <w:snapToGrid w:val="0"/>
          <w:sz w:val="22"/>
          <w:szCs w:val="22"/>
        </w:rPr>
        <w:t>Registers are submitted to the CFO on a monthly basis.”</w:t>
      </w:r>
    </w:p>
    <w:p w:rsidR="00616FA4" w:rsidRPr="000667D9" w:rsidRDefault="00616FA4" w:rsidP="00616FA4">
      <w:pPr>
        <w:rPr>
          <w:sz w:val="22"/>
          <w:szCs w:val="22"/>
        </w:rPr>
      </w:pPr>
    </w:p>
    <w:p w:rsidR="00616FA4" w:rsidRPr="000667D9" w:rsidRDefault="00616FA4" w:rsidP="00616FA4">
      <w:pPr>
        <w:rPr>
          <w:sz w:val="22"/>
          <w:szCs w:val="22"/>
        </w:rPr>
      </w:pPr>
      <w:r w:rsidRPr="000667D9">
        <w:rPr>
          <w:sz w:val="22"/>
          <w:szCs w:val="22"/>
        </w:rPr>
        <w:t xml:space="preserve">Potential impact of the finding raised above: </w:t>
      </w:r>
    </w:p>
    <w:p w:rsidR="00616FA4" w:rsidRPr="000667D9" w:rsidRDefault="00616FA4" w:rsidP="00616FA4">
      <w:pPr>
        <w:rPr>
          <w:b/>
          <w:sz w:val="22"/>
          <w:szCs w:val="22"/>
        </w:rPr>
      </w:pPr>
    </w:p>
    <w:p w:rsidR="00616FA4" w:rsidRPr="000667D9" w:rsidRDefault="00616FA4" w:rsidP="006F5D2E">
      <w:pPr>
        <w:numPr>
          <w:ilvl w:val="0"/>
          <w:numId w:val="288"/>
        </w:numPr>
        <w:contextualSpacing/>
        <w:rPr>
          <w:sz w:val="22"/>
          <w:szCs w:val="22"/>
        </w:rPr>
      </w:pPr>
      <w:r w:rsidRPr="000667D9">
        <w:rPr>
          <w:sz w:val="22"/>
          <w:szCs w:val="22"/>
        </w:rPr>
        <w:t>Non- compliance with PN 8 of 2007/08 par 3.3.1 and the Treasury Regulations 16A6.1 resulting in the expenditure being irregular for the 2010/11 financial year.</w:t>
      </w:r>
    </w:p>
    <w:p w:rsidR="00616FA4" w:rsidRPr="000667D9" w:rsidRDefault="00616FA4" w:rsidP="006F5D2E">
      <w:pPr>
        <w:numPr>
          <w:ilvl w:val="0"/>
          <w:numId w:val="288"/>
        </w:numPr>
        <w:contextualSpacing/>
        <w:rPr>
          <w:sz w:val="22"/>
          <w:szCs w:val="22"/>
        </w:rPr>
      </w:pPr>
      <w:r w:rsidRPr="000667D9">
        <w:rPr>
          <w:sz w:val="22"/>
          <w:szCs w:val="22"/>
        </w:rPr>
        <w:t>Non-compliance with Treasury Regulations 9.1.1 where R64 920.20 of the R191 265.84 may result in fruitless and wasteful expenditure as a result of the amount charged on the invoice being double the amount the supplier paid for it.</w:t>
      </w:r>
    </w:p>
    <w:p w:rsidR="00616FA4" w:rsidRPr="000667D9" w:rsidRDefault="00616FA4" w:rsidP="006F5D2E">
      <w:pPr>
        <w:numPr>
          <w:ilvl w:val="0"/>
          <w:numId w:val="288"/>
        </w:numPr>
        <w:contextualSpacing/>
        <w:rPr>
          <w:sz w:val="22"/>
          <w:szCs w:val="22"/>
        </w:rPr>
      </w:pPr>
      <w:r w:rsidRPr="000667D9">
        <w:rPr>
          <w:sz w:val="22"/>
          <w:szCs w:val="22"/>
          <w:lang w:val="en-ZA"/>
        </w:rPr>
        <w:t>Non-compliance with Treasury Regulations 16A8.3(d) and PPPF act sec. 2(1)(a).</w:t>
      </w:r>
    </w:p>
    <w:p w:rsidR="00616FA4" w:rsidRPr="000667D9" w:rsidRDefault="00616FA4" w:rsidP="00616FA4">
      <w:pPr>
        <w:ind w:left="405"/>
        <w:contextualSpacing/>
        <w:rPr>
          <w:sz w:val="22"/>
          <w:szCs w:val="22"/>
        </w:rPr>
      </w:pPr>
    </w:p>
    <w:p w:rsidR="00616FA4" w:rsidRPr="000667D9" w:rsidRDefault="00616FA4" w:rsidP="00616FA4">
      <w:pPr>
        <w:rPr>
          <w:b/>
          <w:sz w:val="22"/>
          <w:szCs w:val="22"/>
          <w:lang w:val="en-ZA" w:eastAsia="en-GB"/>
        </w:rPr>
      </w:pPr>
    </w:p>
    <w:p w:rsidR="00616FA4" w:rsidRPr="000667D9" w:rsidRDefault="00616FA4" w:rsidP="00616FA4">
      <w:pPr>
        <w:rPr>
          <w:b/>
          <w:sz w:val="22"/>
          <w:szCs w:val="22"/>
          <w:lang w:val="en-ZA" w:eastAsia="en-GB"/>
        </w:rPr>
      </w:pPr>
      <w:r w:rsidRPr="000667D9">
        <w:rPr>
          <w:b/>
          <w:sz w:val="22"/>
          <w:szCs w:val="22"/>
          <w:lang w:val="en-ZA" w:eastAsia="en-GB"/>
        </w:rPr>
        <w:t xml:space="preserve">Internal control deficiency </w:t>
      </w:r>
    </w:p>
    <w:p w:rsidR="00616FA4" w:rsidRPr="000667D9" w:rsidRDefault="00616FA4" w:rsidP="00616FA4">
      <w:pPr>
        <w:rPr>
          <w:b/>
          <w:sz w:val="22"/>
          <w:szCs w:val="22"/>
          <w:lang w:val="en-ZA" w:eastAsia="en-GB"/>
        </w:rPr>
      </w:pPr>
    </w:p>
    <w:p w:rsidR="00616FA4" w:rsidRPr="000667D9" w:rsidRDefault="00616FA4" w:rsidP="00616FA4">
      <w:pPr>
        <w:rPr>
          <w:i/>
          <w:sz w:val="22"/>
          <w:szCs w:val="22"/>
          <w:lang w:val="en-ZA"/>
        </w:rPr>
      </w:pPr>
      <w:r w:rsidRPr="000667D9">
        <w:rPr>
          <w:i/>
          <w:sz w:val="22"/>
          <w:szCs w:val="22"/>
          <w:lang w:val="en-ZA"/>
        </w:rPr>
        <w:t>Leadership</w:t>
      </w:r>
    </w:p>
    <w:p w:rsidR="00616FA4" w:rsidRPr="000667D9" w:rsidRDefault="00616FA4" w:rsidP="00616FA4">
      <w:pPr>
        <w:ind w:left="810" w:hanging="360"/>
        <w:rPr>
          <w:sz w:val="22"/>
          <w:szCs w:val="22"/>
          <w:lang w:val="en-ZA"/>
        </w:rPr>
      </w:pPr>
    </w:p>
    <w:p w:rsidR="00616FA4" w:rsidRPr="000667D9" w:rsidRDefault="00616FA4" w:rsidP="00616FA4">
      <w:pPr>
        <w:rPr>
          <w:i/>
          <w:sz w:val="22"/>
          <w:szCs w:val="22"/>
        </w:rPr>
      </w:pPr>
      <w:r w:rsidRPr="000667D9">
        <w:rPr>
          <w:i/>
          <w:sz w:val="22"/>
          <w:szCs w:val="22"/>
        </w:rPr>
        <w:t>Management does not establish and communicate policies and procedures effectively to enable and support understanding and execution of internal control objectives, processes and responsibilities</w:t>
      </w:r>
    </w:p>
    <w:p w:rsidR="00616FA4" w:rsidRPr="000667D9" w:rsidRDefault="00616FA4" w:rsidP="00616FA4">
      <w:pPr>
        <w:rPr>
          <w:i/>
          <w:sz w:val="22"/>
          <w:szCs w:val="22"/>
        </w:rPr>
      </w:pPr>
    </w:p>
    <w:p w:rsidR="00616FA4" w:rsidRPr="000667D9" w:rsidRDefault="00616FA4" w:rsidP="00616FA4">
      <w:pPr>
        <w:ind w:left="720"/>
        <w:rPr>
          <w:sz w:val="22"/>
          <w:szCs w:val="22"/>
          <w:lang w:val="en-ZA"/>
        </w:rPr>
      </w:pPr>
    </w:p>
    <w:p w:rsidR="00616FA4" w:rsidRPr="000667D9" w:rsidRDefault="00616FA4" w:rsidP="00616FA4">
      <w:pPr>
        <w:rPr>
          <w:b/>
          <w:sz w:val="22"/>
          <w:szCs w:val="22"/>
          <w:lang w:val="en-ZA" w:eastAsia="en-GB"/>
        </w:rPr>
      </w:pPr>
      <w:r w:rsidRPr="000667D9">
        <w:rPr>
          <w:b/>
          <w:sz w:val="22"/>
          <w:szCs w:val="22"/>
          <w:lang w:val="en-ZA" w:eastAsia="en-GB"/>
        </w:rPr>
        <w:t xml:space="preserve">Recommendation </w:t>
      </w:r>
      <w:r w:rsidRPr="000667D9">
        <w:rPr>
          <w:color w:val="000000"/>
          <w:sz w:val="22"/>
          <w:szCs w:val="22"/>
        </w:rPr>
        <w:t xml:space="preserve"> </w:t>
      </w:r>
    </w:p>
    <w:p w:rsidR="00616FA4" w:rsidRPr="000667D9" w:rsidRDefault="00616FA4" w:rsidP="00616FA4">
      <w:pPr>
        <w:ind w:left="720"/>
        <w:contextualSpacing/>
        <w:rPr>
          <w:color w:val="000000"/>
          <w:sz w:val="22"/>
          <w:szCs w:val="22"/>
        </w:rPr>
      </w:pPr>
    </w:p>
    <w:p w:rsidR="00616FA4" w:rsidRPr="000667D9" w:rsidRDefault="00616FA4" w:rsidP="006F5D2E">
      <w:pPr>
        <w:numPr>
          <w:ilvl w:val="0"/>
          <w:numId w:val="66"/>
        </w:numPr>
        <w:contextualSpacing/>
        <w:rPr>
          <w:sz w:val="22"/>
          <w:szCs w:val="22"/>
        </w:rPr>
      </w:pPr>
      <w:r w:rsidRPr="000667D9">
        <w:rPr>
          <w:color w:val="000000"/>
          <w:sz w:val="22"/>
          <w:szCs w:val="22"/>
        </w:rPr>
        <w:t>Before any transaction is approved by the delegated official, it should confirm that three quotations have been obtained.</w:t>
      </w:r>
    </w:p>
    <w:p w:rsidR="00616FA4" w:rsidRPr="000667D9" w:rsidRDefault="00616FA4" w:rsidP="006F5D2E">
      <w:pPr>
        <w:numPr>
          <w:ilvl w:val="0"/>
          <w:numId w:val="66"/>
        </w:numPr>
        <w:contextualSpacing/>
        <w:rPr>
          <w:sz w:val="22"/>
          <w:szCs w:val="22"/>
        </w:rPr>
      </w:pPr>
      <w:r w:rsidRPr="000667D9">
        <w:rPr>
          <w:sz w:val="22"/>
          <w:szCs w:val="22"/>
        </w:rPr>
        <w:t xml:space="preserve">Management should ensure that they comply with the relevant laws and regulations by completing the checklist and letting officials signs as evidence that they have ensure compliance with the relevant laws, rules and regulations. </w:t>
      </w:r>
    </w:p>
    <w:p w:rsidR="00616FA4" w:rsidRPr="000667D9" w:rsidRDefault="00616FA4" w:rsidP="00616FA4">
      <w:pPr>
        <w:ind w:left="720"/>
        <w:rPr>
          <w:color w:val="000000"/>
          <w:sz w:val="22"/>
          <w:szCs w:val="22"/>
          <w:lang w:val="en-ZA"/>
        </w:rPr>
      </w:pPr>
      <w:r w:rsidRPr="000667D9">
        <w:rPr>
          <w:color w:val="000000"/>
          <w:sz w:val="22"/>
          <w:szCs w:val="22"/>
          <w:lang w:val="en-ZA"/>
        </w:rPr>
        <w:t xml:space="preserve">   </w:t>
      </w:r>
    </w:p>
    <w:p w:rsidR="00616FA4" w:rsidRPr="000667D9" w:rsidRDefault="00616FA4" w:rsidP="00616FA4">
      <w:pPr>
        <w:rPr>
          <w:color w:val="000000"/>
          <w:sz w:val="22"/>
          <w:szCs w:val="22"/>
        </w:rPr>
      </w:pPr>
    </w:p>
    <w:p w:rsidR="00616FA4" w:rsidRPr="000667D9" w:rsidRDefault="00616FA4" w:rsidP="00616FA4">
      <w:pPr>
        <w:spacing w:after="120"/>
        <w:jc w:val="both"/>
        <w:outlineLvl w:val="0"/>
        <w:rPr>
          <w:b/>
          <w:bCs/>
          <w:sz w:val="22"/>
          <w:szCs w:val="22"/>
          <w:lang w:val="en-ZA" w:eastAsia="en-GB"/>
        </w:rPr>
      </w:pPr>
      <w:r w:rsidRPr="000667D9">
        <w:rPr>
          <w:b/>
          <w:bCs/>
          <w:sz w:val="22"/>
          <w:szCs w:val="22"/>
          <w:lang w:val="en-ZA" w:eastAsia="en-GB"/>
        </w:rPr>
        <w:t>Management response</w:t>
      </w:r>
    </w:p>
    <w:p w:rsidR="00616FA4" w:rsidRPr="000667D9" w:rsidRDefault="00616FA4" w:rsidP="00616FA4">
      <w:pPr>
        <w:spacing w:after="120"/>
        <w:jc w:val="both"/>
        <w:outlineLvl w:val="0"/>
        <w:rPr>
          <w:b/>
          <w:bCs/>
          <w:sz w:val="22"/>
          <w:szCs w:val="22"/>
          <w:lang w:val="en-ZA" w:eastAsia="en-GB"/>
        </w:rPr>
      </w:pPr>
    </w:p>
    <w:p w:rsidR="00616FA4" w:rsidRPr="000667D9" w:rsidRDefault="00616FA4" w:rsidP="006F5D2E">
      <w:pPr>
        <w:numPr>
          <w:ilvl w:val="0"/>
          <w:numId w:val="289"/>
        </w:numPr>
        <w:spacing w:after="120"/>
        <w:contextualSpacing/>
        <w:jc w:val="both"/>
        <w:outlineLvl w:val="0"/>
        <w:rPr>
          <w:bCs/>
          <w:sz w:val="22"/>
          <w:szCs w:val="22"/>
          <w:lang w:val="en-ZA" w:eastAsia="en-GB"/>
        </w:rPr>
      </w:pPr>
      <w:r w:rsidRPr="000667D9">
        <w:rPr>
          <w:sz w:val="22"/>
          <w:szCs w:val="22"/>
          <w:lang w:val="en-ZA" w:eastAsia="en-GB"/>
        </w:rPr>
        <w:t>As the audit team is aware that batches and files are with the Special Investigation Unit (SIU), and the department does not and will not have access to those batches and files, the Department is not in a position to agree or disagree with the audit finding relating to these transactions.</w:t>
      </w:r>
    </w:p>
    <w:p w:rsidR="00616FA4" w:rsidRDefault="00616FA4" w:rsidP="00616FA4">
      <w:pPr>
        <w:spacing w:after="120" w:line="260" w:lineRule="exact"/>
        <w:ind w:left="720"/>
        <w:contextualSpacing/>
        <w:rPr>
          <w:szCs w:val="20"/>
        </w:rPr>
      </w:pPr>
    </w:p>
    <w:p w:rsidR="00616FA4" w:rsidRPr="000667D9" w:rsidRDefault="00616FA4" w:rsidP="00616FA4">
      <w:pPr>
        <w:keepNext/>
        <w:spacing w:line="260" w:lineRule="exact"/>
        <w:ind w:left="360"/>
        <w:contextualSpacing/>
        <w:jc w:val="both"/>
        <w:rPr>
          <w:b/>
          <w:sz w:val="22"/>
          <w:szCs w:val="22"/>
        </w:rPr>
      </w:pPr>
    </w:p>
    <w:p w:rsidR="00616FA4" w:rsidRPr="00616FA4" w:rsidRDefault="00616FA4" w:rsidP="006F5D2E">
      <w:pPr>
        <w:numPr>
          <w:ilvl w:val="0"/>
          <w:numId w:val="289"/>
        </w:numPr>
        <w:spacing w:after="120"/>
        <w:contextualSpacing/>
        <w:jc w:val="both"/>
        <w:outlineLvl w:val="0"/>
        <w:rPr>
          <w:bCs/>
          <w:sz w:val="22"/>
          <w:szCs w:val="22"/>
          <w:lang w:val="en-ZA" w:eastAsia="en-GB"/>
        </w:rPr>
      </w:pPr>
      <w:r w:rsidRPr="000667D9">
        <w:rPr>
          <w:sz w:val="22"/>
          <w:szCs w:val="22"/>
          <w:lang w:val="en-ZA" w:eastAsia="en-GB"/>
        </w:rPr>
        <w:t>As the audit team is aware that batches and files are with the Special Investigation Unit (SIU), and the department does not and will not have access to those batches and files, the Department is not in a position to agree or disagree with the audit finding relating to these transactions.</w:t>
      </w:r>
    </w:p>
    <w:p w:rsidR="00616FA4" w:rsidRPr="000667D9" w:rsidRDefault="00616FA4" w:rsidP="00616FA4">
      <w:pPr>
        <w:spacing w:after="120"/>
        <w:ind w:left="720"/>
        <w:contextualSpacing/>
        <w:jc w:val="both"/>
        <w:outlineLvl w:val="0"/>
        <w:rPr>
          <w:bCs/>
          <w:sz w:val="22"/>
          <w:szCs w:val="22"/>
          <w:lang w:val="en-ZA" w:eastAsia="en-GB"/>
        </w:rPr>
      </w:pPr>
    </w:p>
    <w:p w:rsidR="00616FA4" w:rsidRPr="000667D9" w:rsidRDefault="00616FA4" w:rsidP="006F5D2E">
      <w:pPr>
        <w:numPr>
          <w:ilvl w:val="0"/>
          <w:numId w:val="289"/>
        </w:numPr>
        <w:spacing w:after="120"/>
        <w:contextualSpacing/>
        <w:jc w:val="both"/>
        <w:outlineLvl w:val="0"/>
        <w:rPr>
          <w:bCs/>
          <w:sz w:val="22"/>
          <w:szCs w:val="22"/>
          <w:lang w:val="en-ZA" w:eastAsia="en-GB"/>
        </w:rPr>
      </w:pPr>
      <w:r w:rsidRPr="000667D9">
        <w:rPr>
          <w:sz w:val="22"/>
          <w:szCs w:val="22"/>
          <w:lang w:val="en-ZA" w:eastAsia="en-GB"/>
        </w:rPr>
        <w:t>As the audit team is aware that batches and files are with the Special Investigation Unit (SIU), and the department does not and will not have access to those batches and files, the Department is not in a position to agree or disagree with the audit finding relating to these transactions.</w:t>
      </w:r>
    </w:p>
    <w:p w:rsidR="00616FA4" w:rsidRPr="000667D9" w:rsidRDefault="00616FA4" w:rsidP="006F5D2E">
      <w:pPr>
        <w:numPr>
          <w:ilvl w:val="0"/>
          <w:numId w:val="289"/>
        </w:numPr>
        <w:spacing w:after="120"/>
        <w:contextualSpacing/>
        <w:jc w:val="both"/>
        <w:outlineLvl w:val="0"/>
        <w:rPr>
          <w:bCs/>
          <w:sz w:val="22"/>
          <w:szCs w:val="22"/>
          <w:lang w:val="en-ZA" w:eastAsia="en-GB"/>
        </w:rPr>
      </w:pPr>
      <w:r w:rsidRPr="000667D9">
        <w:rPr>
          <w:sz w:val="22"/>
          <w:szCs w:val="22"/>
          <w:lang w:val="en-ZA" w:eastAsia="en-GB"/>
        </w:rPr>
        <w:t>As the audit team is aware that batches and files are with the Special Investigation Unit (SIU), and the department does not and will not have access to those batches and files, the Department is not in a position to agree or disagree with the audit finding relating to these transactions.</w:t>
      </w:r>
    </w:p>
    <w:p w:rsidR="00616FA4" w:rsidRDefault="00616FA4" w:rsidP="00616FA4">
      <w:pPr>
        <w:spacing w:after="120" w:line="260" w:lineRule="exact"/>
        <w:rPr>
          <w:szCs w:val="20"/>
        </w:rPr>
      </w:pPr>
    </w:p>
    <w:p w:rsidR="00616FA4" w:rsidRPr="000667D9" w:rsidRDefault="00616FA4" w:rsidP="00616FA4">
      <w:pPr>
        <w:spacing w:after="120"/>
        <w:jc w:val="both"/>
        <w:rPr>
          <w:i/>
          <w:sz w:val="22"/>
          <w:szCs w:val="22"/>
          <w:lang w:val="en-ZA" w:eastAsia="en-GB"/>
        </w:rPr>
      </w:pPr>
      <w:r w:rsidRPr="000667D9">
        <w:rPr>
          <w:i/>
          <w:sz w:val="22"/>
          <w:szCs w:val="22"/>
          <w:lang w:val="en-ZA" w:eastAsia="en-GB"/>
        </w:rPr>
        <w:t>Name: Lesetja Toona</w:t>
      </w:r>
      <w:r w:rsidRPr="000667D9">
        <w:rPr>
          <w:rFonts w:eastAsia="Arial Unicode MS"/>
          <w:sz w:val="22"/>
          <w:szCs w:val="22"/>
          <w:lang w:val="en-ZA" w:eastAsia="en-GB"/>
        </w:rPr>
        <w:t xml:space="preserve"> </w:t>
      </w:r>
    </w:p>
    <w:p w:rsidR="00616FA4" w:rsidRPr="000667D9" w:rsidRDefault="00616FA4" w:rsidP="00616FA4">
      <w:pPr>
        <w:spacing w:after="120"/>
        <w:jc w:val="both"/>
        <w:rPr>
          <w:i/>
          <w:sz w:val="22"/>
          <w:szCs w:val="22"/>
          <w:lang w:val="en-ZA" w:eastAsia="en-GB"/>
        </w:rPr>
      </w:pPr>
      <w:r w:rsidRPr="000667D9">
        <w:rPr>
          <w:i/>
          <w:sz w:val="22"/>
          <w:szCs w:val="22"/>
          <w:lang w:val="en-ZA" w:eastAsia="en-GB"/>
        </w:rPr>
        <w:t xml:space="preserve">Position: Director </w:t>
      </w:r>
    </w:p>
    <w:p w:rsidR="00616FA4" w:rsidRPr="000667D9" w:rsidRDefault="00616FA4" w:rsidP="00616FA4">
      <w:pPr>
        <w:spacing w:after="120"/>
        <w:jc w:val="both"/>
        <w:outlineLvl w:val="0"/>
        <w:rPr>
          <w:i/>
          <w:sz w:val="22"/>
          <w:szCs w:val="22"/>
        </w:rPr>
      </w:pPr>
      <w:r w:rsidRPr="000667D9">
        <w:rPr>
          <w:i/>
          <w:sz w:val="22"/>
          <w:szCs w:val="22"/>
          <w:lang w:val="en-ZA" w:eastAsia="en-GB"/>
        </w:rPr>
        <w:t>Dat</w:t>
      </w:r>
      <w:r w:rsidRPr="000667D9">
        <w:rPr>
          <w:i/>
          <w:sz w:val="22"/>
          <w:szCs w:val="22"/>
        </w:rPr>
        <w:t>e: 10/08/2012</w:t>
      </w:r>
    </w:p>
    <w:p w:rsidR="00616FA4" w:rsidRPr="000667D9" w:rsidRDefault="00616FA4" w:rsidP="00616FA4">
      <w:pPr>
        <w:spacing w:after="120"/>
        <w:jc w:val="both"/>
        <w:outlineLvl w:val="0"/>
        <w:rPr>
          <w:b/>
          <w:bCs/>
          <w:sz w:val="22"/>
          <w:szCs w:val="22"/>
          <w:lang w:val="en-ZA" w:eastAsia="en-GB"/>
        </w:rPr>
      </w:pPr>
    </w:p>
    <w:p w:rsidR="00616FA4" w:rsidRPr="000667D9" w:rsidRDefault="00616FA4" w:rsidP="00616FA4">
      <w:pPr>
        <w:jc w:val="both"/>
        <w:outlineLvl w:val="0"/>
        <w:rPr>
          <w:b/>
          <w:bCs/>
          <w:sz w:val="22"/>
          <w:szCs w:val="22"/>
          <w:lang w:val="en-ZA" w:eastAsia="en-GB"/>
        </w:rPr>
      </w:pPr>
      <w:r w:rsidRPr="000667D9">
        <w:rPr>
          <w:b/>
          <w:bCs/>
          <w:sz w:val="22"/>
          <w:szCs w:val="22"/>
          <w:lang w:val="en-ZA" w:eastAsia="en-GB"/>
        </w:rPr>
        <w:t>Auditor’s conclusion</w:t>
      </w:r>
    </w:p>
    <w:p w:rsidR="00616FA4" w:rsidRPr="000667D9" w:rsidRDefault="00616FA4" w:rsidP="00616FA4">
      <w:pPr>
        <w:jc w:val="both"/>
        <w:outlineLvl w:val="0"/>
        <w:rPr>
          <w:bCs/>
          <w:sz w:val="22"/>
          <w:szCs w:val="22"/>
          <w:lang w:val="en-ZA" w:eastAsia="en-GB"/>
        </w:rPr>
      </w:pPr>
    </w:p>
    <w:p w:rsidR="00616FA4" w:rsidRPr="000667D9" w:rsidRDefault="00616FA4" w:rsidP="00616FA4">
      <w:pPr>
        <w:spacing w:line="276" w:lineRule="auto"/>
        <w:rPr>
          <w:rFonts w:eastAsiaTheme="minorHAnsi"/>
          <w:sz w:val="22"/>
          <w:szCs w:val="22"/>
        </w:rPr>
      </w:pPr>
      <w:r w:rsidRPr="000667D9">
        <w:rPr>
          <w:rFonts w:eastAsiaTheme="minorHAnsi"/>
          <w:sz w:val="22"/>
          <w:szCs w:val="22"/>
        </w:rPr>
        <w:t>Management’s response is noted.  The AGSA had to audit the supporting documentation at the SIU premises in order to avoid a limitation of scope.  In the absence of management providing any evidence to contradict the audit findings raised the matters will remain valid and therefore the impact as indicated remains unchanged.</w:t>
      </w:r>
    </w:p>
    <w:p w:rsidR="00616FA4" w:rsidRPr="000667D9" w:rsidRDefault="00616FA4" w:rsidP="00616FA4">
      <w:pPr>
        <w:spacing w:after="120"/>
        <w:jc w:val="both"/>
        <w:outlineLvl w:val="0"/>
        <w:rPr>
          <w:b/>
          <w:bCs/>
          <w:sz w:val="22"/>
          <w:szCs w:val="22"/>
          <w:lang w:val="en-ZA" w:eastAsia="en-GB"/>
        </w:rPr>
      </w:pPr>
    </w:p>
    <w:p w:rsidR="00616FA4" w:rsidRDefault="00616FA4" w:rsidP="00616FA4">
      <w:pPr>
        <w:tabs>
          <w:tab w:val="center" w:pos="709"/>
        </w:tabs>
        <w:spacing w:after="120"/>
        <w:jc w:val="both"/>
      </w:pPr>
    </w:p>
    <w:p w:rsidR="00616FA4" w:rsidRDefault="00616FA4" w:rsidP="00616FA4">
      <w:pPr>
        <w:tabs>
          <w:tab w:val="center" w:pos="709"/>
        </w:tabs>
        <w:spacing w:after="120"/>
        <w:jc w:val="both"/>
      </w:pPr>
    </w:p>
    <w:p w:rsidR="00616FA4" w:rsidRPr="002C76C1" w:rsidRDefault="00616FA4" w:rsidP="00616FA4">
      <w:pPr>
        <w:tabs>
          <w:tab w:val="center" w:pos="709"/>
        </w:tabs>
        <w:spacing w:after="120"/>
        <w:jc w:val="both"/>
      </w:pPr>
    </w:p>
    <w:p w:rsidR="00616FA4" w:rsidRPr="002C76C1" w:rsidRDefault="00616FA4" w:rsidP="00616FA4">
      <w:pPr>
        <w:tabs>
          <w:tab w:val="center" w:pos="709"/>
        </w:tabs>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616FA4" w:rsidRDefault="00616FA4" w:rsidP="00986AE0">
      <w:pPr>
        <w:tabs>
          <w:tab w:val="center" w:pos="709"/>
        </w:tabs>
        <w:jc w:val="both"/>
        <w:rPr>
          <w:b/>
          <w:bCs/>
          <w:sz w:val="22"/>
          <w:szCs w:val="22"/>
        </w:rPr>
      </w:pPr>
    </w:p>
    <w:p w:rsidR="00AB4639" w:rsidRPr="008B61F8" w:rsidRDefault="00AB4639" w:rsidP="006F5D2E">
      <w:pPr>
        <w:pStyle w:val="ListParagraph"/>
        <w:numPr>
          <w:ilvl w:val="0"/>
          <w:numId w:val="296"/>
        </w:numPr>
        <w:tabs>
          <w:tab w:val="center" w:pos="709"/>
          <w:tab w:val="right" w:pos="9026"/>
        </w:tabs>
        <w:spacing w:after="120"/>
        <w:jc w:val="both"/>
        <w:rPr>
          <w:rFonts w:ascii="Arial" w:hAnsi="Arial" w:cs="Arial"/>
          <w:b/>
          <w:color w:val="FF0000"/>
          <w:sz w:val="22"/>
          <w:szCs w:val="22"/>
        </w:rPr>
      </w:pPr>
      <w:r w:rsidRPr="008B61F8">
        <w:rPr>
          <w:rFonts w:ascii="Arial" w:hAnsi="Arial" w:cs="Arial"/>
          <w:b/>
          <w:bCs/>
          <w:sz w:val="22"/>
          <w:szCs w:val="22"/>
        </w:rPr>
        <w:t>Deviation from Supply Chain Management –HP11/034 - Head Office</w:t>
      </w:r>
      <w:bookmarkStart w:id="21" w:name="tm_523370574"/>
      <w:r w:rsidRPr="008B61F8">
        <w:rPr>
          <w:rFonts w:ascii="Arial" w:hAnsi="Arial" w:cs="Arial"/>
          <w:b/>
          <w:bCs/>
          <w:sz w:val="22"/>
          <w:szCs w:val="22"/>
        </w:rPr>
        <w:t xml:space="preserve"> </w:t>
      </w:r>
      <w:bookmarkEnd w:id="21"/>
      <w:r w:rsidRPr="008B61F8">
        <w:rPr>
          <w:rFonts w:ascii="Arial" w:hAnsi="Arial" w:cs="Arial"/>
          <w:b/>
          <w:bCs/>
          <w:color w:val="FF0000"/>
          <w:sz w:val="22"/>
          <w:szCs w:val="22"/>
        </w:rPr>
        <w:t>Ex 281</w:t>
      </w:r>
    </w:p>
    <w:p w:rsidR="00AB4639" w:rsidRDefault="00AB4639" w:rsidP="00AB4639">
      <w:pPr>
        <w:pStyle w:val="NormalWeb"/>
        <w:tabs>
          <w:tab w:val="center" w:pos="709"/>
        </w:tabs>
        <w:rPr>
          <w:rFonts w:ascii="Arial" w:hAnsi="Arial" w:cs="Arial"/>
          <w:sz w:val="22"/>
          <w:szCs w:val="22"/>
        </w:rPr>
      </w:pPr>
      <w:r>
        <w:rPr>
          <w:rFonts w:ascii="Arial" w:hAnsi="Arial" w:cs="Arial"/>
          <w:sz w:val="22"/>
          <w:szCs w:val="22"/>
        </w:rPr>
        <w:t>Audit finding</w:t>
      </w:r>
    </w:p>
    <w:p w:rsidR="00AB4639" w:rsidRDefault="00AB4639" w:rsidP="00AB4639">
      <w:pPr>
        <w:pStyle w:val="NormalWeb"/>
        <w:tabs>
          <w:tab w:val="center" w:pos="709"/>
        </w:tabs>
        <w:rPr>
          <w:rFonts w:ascii="Arial" w:hAnsi="Arial" w:cs="Arial"/>
          <w:sz w:val="22"/>
          <w:szCs w:val="22"/>
        </w:rPr>
      </w:pPr>
    </w:p>
    <w:p w:rsidR="00AB4639" w:rsidRPr="002C76C1" w:rsidRDefault="00AB4639" w:rsidP="00AB4639">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AB4639" w:rsidRPr="002C76C1" w:rsidRDefault="00AB4639" w:rsidP="00AB4639">
      <w:pPr>
        <w:pStyle w:val="NormalWeb"/>
        <w:tabs>
          <w:tab w:val="center" w:pos="709"/>
        </w:tabs>
        <w:rPr>
          <w:rFonts w:ascii="Arial" w:hAnsi="Arial" w:cs="Arial"/>
          <w:sz w:val="22"/>
          <w:szCs w:val="22"/>
        </w:rPr>
      </w:pPr>
    </w:p>
    <w:p w:rsidR="00AB4639" w:rsidRPr="002C76C1" w:rsidRDefault="00AB4639" w:rsidP="00AB4639">
      <w:pPr>
        <w:pStyle w:val="NormalWeb"/>
        <w:tabs>
          <w:tab w:val="center" w:pos="709"/>
        </w:tabs>
        <w:spacing w:after="120" w:line="260" w:lineRule="exact"/>
        <w:rPr>
          <w:rFonts w:ascii="Arial" w:hAnsi="Arial" w:cs="Arial"/>
          <w:i/>
          <w:iCs/>
          <w:sz w:val="22"/>
          <w:szCs w:val="22"/>
        </w:rPr>
      </w:pPr>
      <w:r>
        <w:rPr>
          <w:rFonts w:ascii="Arial" w:hAnsi="Arial" w:cs="Arial"/>
          <w:i/>
          <w:iCs/>
          <w:sz w:val="22"/>
          <w:szCs w:val="22"/>
        </w:rPr>
        <w:t>a)</w:t>
      </w: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Preferencial Procurement Policy Framework Act No.2 of 2000</w:t>
      </w:r>
    </w:p>
    <w:p w:rsidR="00AB4639" w:rsidRPr="002C76C1" w:rsidRDefault="00AB4639" w:rsidP="00AB4639">
      <w:pPr>
        <w:pStyle w:val="NormalWeb"/>
        <w:tabs>
          <w:tab w:val="center" w:pos="709"/>
        </w:tabs>
        <w:spacing w:after="120" w:line="260" w:lineRule="exact"/>
        <w:ind w:left="1066" w:hanging="709"/>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“2.1(a)</w:t>
      </w:r>
      <w:r w:rsidRPr="002C76C1">
        <w:rPr>
          <w:rFonts w:ascii="Arial" w:hAnsi="Arial" w:cs="Arial"/>
          <w:i/>
          <w:iCs/>
          <w:sz w:val="22"/>
          <w:szCs w:val="22"/>
        </w:rPr>
        <w:tab/>
        <w:t>An organ of state must determine its preferential procurement policy and implement it within the following framework – a preferential point system must be followed.”</w:t>
      </w:r>
    </w:p>
    <w:p w:rsidR="00AB4639" w:rsidRPr="002C76C1" w:rsidRDefault="00AB4639" w:rsidP="00AB4639">
      <w:pPr>
        <w:pStyle w:val="NormalWeb"/>
        <w:tabs>
          <w:tab w:val="center" w:pos="709"/>
        </w:tabs>
        <w:spacing w:after="120" w:line="260" w:lineRule="exact"/>
        <w:ind w:left="357" w:hanging="357"/>
        <w:rPr>
          <w:rFonts w:ascii="Arial" w:hAnsi="Arial" w:cs="Arial"/>
          <w:i/>
          <w:iCs/>
          <w:sz w:val="22"/>
          <w:szCs w:val="22"/>
        </w:rPr>
      </w:pPr>
      <w:r>
        <w:rPr>
          <w:rFonts w:ascii="Arial" w:hAnsi="Arial" w:cs="Arial"/>
          <w:i/>
          <w:iCs/>
          <w:sz w:val="22"/>
          <w:szCs w:val="22"/>
        </w:rPr>
        <w:t>b)</w:t>
      </w: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Preferencial Procurement Policy Framework Act No.2 of 2000: Regulations GN R725 of 10 August 2001</w:t>
      </w:r>
    </w:p>
    <w:p w:rsidR="00AB4639" w:rsidRPr="002C76C1" w:rsidRDefault="00AB4639" w:rsidP="00AB4639">
      <w:pPr>
        <w:pStyle w:val="NormalWeb"/>
        <w:tabs>
          <w:tab w:val="center" w:pos="709"/>
        </w:tabs>
        <w:spacing w:after="120" w:line="260" w:lineRule="exact"/>
        <w:ind w:left="1066" w:hanging="709"/>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“4(1)</w:t>
      </w:r>
      <w:r w:rsidRPr="002C76C1">
        <w:rPr>
          <w:rFonts w:ascii="Arial" w:hAnsi="Arial" w:cs="Arial"/>
          <w:i/>
          <w:iCs/>
          <w:sz w:val="22"/>
          <w:szCs w:val="22"/>
        </w:rPr>
        <w:tab/>
        <w:t>The 90/10 preference point system: The following formula must be used to calculate the points for price in respect of tenders/procurement with a Rand value above R500 000,00</w:t>
      </w:r>
    </w:p>
    <w:p w:rsidR="00AB4639" w:rsidRPr="002C76C1" w:rsidRDefault="00AB4639" w:rsidP="00AB4639">
      <w:pPr>
        <w:pStyle w:val="NormalWeb"/>
        <w:tabs>
          <w:tab w:val="center" w:pos="709"/>
        </w:tabs>
        <w:spacing w:after="120" w:line="260" w:lineRule="exact"/>
        <w:ind w:left="1066" w:hanging="709"/>
        <w:rPr>
          <w:rFonts w:ascii="Arial" w:hAnsi="Arial" w:cs="Arial"/>
          <w:i/>
          <w:iCs/>
          <w:sz w:val="22"/>
          <w:szCs w:val="22"/>
        </w:rPr>
      </w:pPr>
    </w:p>
    <w:p w:rsidR="00AB4639" w:rsidRPr="002C76C1" w:rsidRDefault="00AB4639" w:rsidP="00AB4639">
      <w:pPr>
        <w:pStyle w:val="NormalWeb"/>
        <w:tabs>
          <w:tab w:val="center" w:pos="709"/>
        </w:tabs>
        <w:spacing w:after="120" w:line="260" w:lineRule="exact"/>
        <w:ind w:left="1066" w:hanging="709"/>
        <w:rPr>
          <w:rFonts w:ascii="Arial" w:hAnsi="Arial" w:cs="Arial"/>
          <w:i/>
          <w:iCs/>
          <w:sz w:val="22"/>
          <w:szCs w:val="22"/>
        </w:rPr>
      </w:pPr>
      <w:r w:rsidRPr="002C76C1">
        <w:rPr>
          <w:rFonts w:ascii="Arial" w:hAnsi="Arial" w:cs="Arial"/>
          <w:i/>
          <w:iCs/>
          <w:sz w:val="22"/>
          <w:szCs w:val="22"/>
        </w:rPr>
        <w:tab/>
        <w:t>Ps = 90(1(Pt-Pmin)/Pmin)</w:t>
      </w:r>
    </w:p>
    <w:p w:rsidR="00AB4639" w:rsidRPr="002C76C1" w:rsidRDefault="00AB4639" w:rsidP="00AB4639">
      <w:pPr>
        <w:pStyle w:val="NormalWeb"/>
        <w:tabs>
          <w:tab w:val="center" w:pos="709"/>
        </w:tabs>
        <w:ind w:left="1066" w:hanging="709"/>
        <w:contextualSpacing/>
        <w:rPr>
          <w:rFonts w:ascii="Arial" w:hAnsi="Arial" w:cs="Arial"/>
          <w:i/>
          <w:iCs/>
          <w:sz w:val="22"/>
          <w:szCs w:val="22"/>
        </w:rPr>
      </w:pPr>
      <w:r w:rsidRPr="002C76C1">
        <w:rPr>
          <w:rFonts w:ascii="Arial" w:hAnsi="Arial" w:cs="Arial"/>
          <w:i/>
          <w:iCs/>
          <w:sz w:val="22"/>
          <w:szCs w:val="22"/>
        </w:rPr>
        <w:tab/>
      </w:r>
      <w:r w:rsidRPr="002C76C1">
        <w:rPr>
          <w:rFonts w:ascii="Arial" w:hAnsi="Arial" w:cs="Arial"/>
          <w:i/>
          <w:iCs/>
          <w:sz w:val="22"/>
          <w:szCs w:val="22"/>
        </w:rPr>
        <w:tab/>
      </w:r>
    </w:p>
    <w:p w:rsidR="00AB4639" w:rsidRPr="002C76C1" w:rsidRDefault="00AB4639" w:rsidP="00AB4639">
      <w:pPr>
        <w:pStyle w:val="NormalWeb"/>
        <w:tabs>
          <w:tab w:val="center" w:pos="709"/>
        </w:tabs>
        <w:ind w:left="1066" w:hanging="709"/>
        <w:contextualSpacing/>
        <w:rPr>
          <w:rFonts w:ascii="Arial" w:hAnsi="Arial" w:cs="Arial"/>
          <w:i/>
          <w:iCs/>
          <w:sz w:val="22"/>
          <w:szCs w:val="22"/>
        </w:rPr>
      </w:pPr>
      <w:r w:rsidRPr="002C76C1">
        <w:rPr>
          <w:rFonts w:ascii="Arial" w:hAnsi="Arial" w:cs="Arial"/>
          <w:i/>
          <w:iCs/>
          <w:sz w:val="22"/>
          <w:szCs w:val="22"/>
        </w:rPr>
        <w:tab/>
        <w:t>Where</w:t>
      </w:r>
    </w:p>
    <w:p w:rsidR="00AB4639" w:rsidRPr="002C76C1" w:rsidRDefault="00AB4639" w:rsidP="00AB4639">
      <w:pPr>
        <w:pStyle w:val="NormalWeb"/>
        <w:tabs>
          <w:tab w:val="center" w:pos="709"/>
        </w:tabs>
        <w:ind w:left="1066" w:hanging="709"/>
        <w:contextualSpacing/>
        <w:rPr>
          <w:rFonts w:ascii="Arial" w:hAnsi="Arial" w:cs="Arial"/>
          <w:i/>
          <w:iCs/>
          <w:sz w:val="22"/>
          <w:szCs w:val="22"/>
        </w:rPr>
      </w:pPr>
    </w:p>
    <w:p w:rsidR="00AB4639" w:rsidRPr="002C76C1" w:rsidRDefault="00AB4639" w:rsidP="00AB4639">
      <w:pPr>
        <w:pStyle w:val="NormalWeb"/>
        <w:tabs>
          <w:tab w:val="center" w:pos="709"/>
        </w:tabs>
        <w:ind w:left="1066" w:hanging="709"/>
        <w:contextualSpacing/>
        <w:rPr>
          <w:rFonts w:ascii="Arial" w:hAnsi="Arial" w:cs="Arial"/>
          <w:i/>
          <w:iCs/>
          <w:sz w:val="22"/>
          <w:szCs w:val="22"/>
        </w:rPr>
      </w:pPr>
      <w:r w:rsidRPr="002C76C1">
        <w:rPr>
          <w:rFonts w:ascii="Arial" w:hAnsi="Arial" w:cs="Arial"/>
          <w:i/>
          <w:iCs/>
          <w:sz w:val="22"/>
          <w:szCs w:val="22"/>
        </w:rPr>
        <w:tab/>
        <w:t>Ps</w:t>
      </w:r>
      <w:r w:rsidRPr="002C76C1">
        <w:rPr>
          <w:rFonts w:ascii="Arial" w:hAnsi="Arial" w:cs="Arial"/>
          <w:i/>
          <w:iCs/>
          <w:sz w:val="22"/>
          <w:szCs w:val="22"/>
        </w:rPr>
        <w:tab/>
        <w:t xml:space="preserve"> = Points scored for price tender of tender under consideration</w:t>
      </w:r>
    </w:p>
    <w:p w:rsidR="00AB4639" w:rsidRPr="002C76C1" w:rsidRDefault="00AB4639" w:rsidP="00AB4639">
      <w:pPr>
        <w:pStyle w:val="NormalWeb"/>
        <w:tabs>
          <w:tab w:val="center" w:pos="709"/>
        </w:tabs>
        <w:ind w:left="1066" w:hanging="709"/>
        <w:contextualSpacing/>
        <w:rPr>
          <w:rFonts w:ascii="Arial" w:hAnsi="Arial" w:cs="Arial"/>
          <w:i/>
          <w:iCs/>
          <w:sz w:val="22"/>
          <w:szCs w:val="22"/>
        </w:rPr>
      </w:pPr>
      <w:r w:rsidRPr="002C76C1">
        <w:rPr>
          <w:rFonts w:ascii="Arial" w:hAnsi="Arial" w:cs="Arial"/>
          <w:i/>
          <w:iCs/>
          <w:sz w:val="22"/>
          <w:szCs w:val="22"/>
        </w:rPr>
        <w:tab/>
        <w:t>Pt</w:t>
      </w:r>
      <w:r w:rsidRPr="002C76C1">
        <w:rPr>
          <w:rFonts w:ascii="Arial" w:hAnsi="Arial" w:cs="Arial"/>
          <w:i/>
          <w:iCs/>
          <w:sz w:val="22"/>
          <w:szCs w:val="22"/>
        </w:rPr>
        <w:tab/>
        <w:t xml:space="preserve"> = Rand value of tender under consideration</w:t>
      </w:r>
    </w:p>
    <w:p w:rsidR="00AB4639" w:rsidRPr="002C76C1" w:rsidRDefault="00AB4639" w:rsidP="00AB4639">
      <w:pPr>
        <w:pStyle w:val="NormalWeb"/>
        <w:tabs>
          <w:tab w:val="center" w:pos="709"/>
        </w:tabs>
        <w:ind w:left="1066" w:hanging="709"/>
        <w:contextualSpacing/>
        <w:rPr>
          <w:rFonts w:ascii="Arial" w:hAnsi="Arial" w:cs="Arial"/>
          <w:i/>
          <w:iCs/>
          <w:sz w:val="22"/>
          <w:szCs w:val="22"/>
        </w:rPr>
      </w:pPr>
      <w:r w:rsidRPr="002C76C1">
        <w:rPr>
          <w:rFonts w:ascii="Arial" w:hAnsi="Arial" w:cs="Arial"/>
          <w:i/>
          <w:iCs/>
          <w:sz w:val="22"/>
          <w:szCs w:val="22"/>
        </w:rPr>
        <w:tab/>
        <w:t>Pmin = Rand value of lowest acceptable tender”</w:t>
      </w:r>
    </w:p>
    <w:p w:rsidR="00AB4639" w:rsidRPr="002C76C1" w:rsidRDefault="00AB4639" w:rsidP="00AB4639">
      <w:pPr>
        <w:pStyle w:val="NormalWeb"/>
        <w:tabs>
          <w:tab w:val="center" w:pos="709"/>
        </w:tabs>
        <w:spacing w:after="120" w:line="260" w:lineRule="exact"/>
        <w:rPr>
          <w:rFonts w:ascii="Arial" w:hAnsi="Arial" w:cs="Arial"/>
          <w:sz w:val="22"/>
          <w:szCs w:val="22"/>
        </w:rPr>
      </w:pPr>
    </w:p>
    <w:p w:rsidR="00AB4639" w:rsidRPr="002C76C1" w:rsidRDefault="00AB4639" w:rsidP="00AB4639">
      <w:pPr>
        <w:pStyle w:val="NormalWeb"/>
        <w:tabs>
          <w:tab w:val="center" w:pos="709"/>
        </w:tabs>
        <w:rPr>
          <w:rFonts w:ascii="Arial" w:hAnsi="Arial" w:cs="Arial"/>
          <w:sz w:val="22"/>
          <w:szCs w:val="22"/>
          <w:lang w:val="en-ZA"/>
        </w:rPr>
      </w:pPr>
    </w:p>
    <w:p w:rsidR="00AB4639" w:rsidRPr="008B61F8" w:rsidRDefault="00AB4639" w:rsidP="00AB4639">
      <w:pPr>
        <w:tabs>
          <w:tab w:val="center" w:pos="709"/>
        </w:tabs>
        <w:spacing w:after="120"/>
        <w:jc w:val="both"/>
        <w:rPr>
          <w:rFonts w:eastAsia="Arial"/>
          <w:sz w:val="22"/>
          <w:szCs w:val="22"/>
        </w:rPr>
      </w:pPr>
      <w:r w:rsidRPr="008B61F8">
        <w:rPr>
          <w:rFonts w:eastAsia="Arial"/>
          <w:sz w:val="22"/>
          <w:szCs w:val="22"/>
        </w:rPr>
        <w:t>The following deviation relating to the procurement of investigation services for the accelerated forensic investigation was noted.</w:t>
      </w:r>
    </w:p>
    <w:tbl>
      <w:tblPr>
        <w:tblW w:w="8647" w:type="dxa"/>
        <w:tblInd w:w="108" w:type="dxa"/>
        <w:tblCellMar>
          <w:left w:w="10" w:type="dxa"/>
          <w:right w:w="10" w:type="dxa"/>
        </w:tblCellMar>
        <w:tblLook w:val="0000"/>
      </w:tblPr>
      <w:tblGrid>
        <w:gridCol w:w="4280"/>
        <w:gridCol w:w="1532"/>
        <w:gridCol w:w="2835"/>
      </w:tblGrid>
      <w:tr w:rsidR="00AB4639" w:rsidRPr="008B61F8" w:rsidTr="00861A27">
        <w:trPr>
          <w:trHeight w:val="1"/>
        </w:trPr>
        <w:tc>
          <w:tcPr>
            <w:tcW w:w="42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AB4639" w:rsidRPr="008B61F8" w:rsidRDefault="00AB4639" w:rsidP="00861A27">
            <w:pPr>
              <w:tabs>
                <w:tab w:val="center" w:pos="709"/>
                <w:tab w:val="left" w:pos="7655"/>
              </w:tabs>
              <w:jc w:val="both"/>
              <w:rPr>
                <w:sz w:val="18"/>
                <w:szCs w:val="18"/>
              </w:rPr>
            </w:pPr>
            <w:r w:rsidRPr="008B61F8">
              <w:rPr>
                <w:rFonts w:eastAsia="Arial"/>
                <w:b/>
                <w:sz w:val="18"/>
                <w:szCs w:val="18"/>
              </w:rPr>
              <w:t>SUPPLIER  NAME</w:t>
            </w:r>
          </w:p>
        </w:tc>
        <w:tc>
          <w:tcPr>
            <w:tcW w:w="153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tcPr>
          <w:p w:rsidR="00AB4639" w:rsidRPr="008B61F8" w:rsidRDefault="00AB4639" w:rsidP="00861A27">
            <w:pPr>
              <w:tabs>
                <w:tab w:val="center" w:pos="709"/>
                <w:tab w:val="left" w:pos="7655"/>
              </w:tabs>
              <w:jc w:val="both"/>
              <w:rPr>
                <w:sz w:val="18"/>
                <w:szCs w:val="18"/>
              </w:rPr>
            </w:pPr>
            <w:r w:rsidRPr="008B61F8">
              <w:rPr>
                <w:rFonts w:eastAsia="Arial"/>
                <w:b/>
                <w:sz w:val="18"/>
                <w:szCs w:val="18"/>
              </w:rPr>
              <w:t>Tender no</w:t>
            </w:r>
          </w:p>
        </w:tc>
        <w:tc>
          <w:tcPr>
            <w:tcW w:w="283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left w:w="108" w:type="dxa"/>
              <w:right w:w="108" w:type="dxa"/>
            </w:tcMar>
            <w:vAlign w:val="center"/>
          </w:tcPr>
          <w:p w:rsidR="00AB4639" w:rsidRPr="008B61F8" w:rsidRDefault="00AB4639" w:rsidP="00861A27">
            <w:pPr>
              <w:tabs>
                <w:tab w:val="center" w:pos="709"/>
                <w:tab w:val="left" w:pos="7655"/>
              </w:tabs>
              <w:jc w:val="center"/>
              <w:rPr>
                <w:rFonts w:eastAsia="Arial"/>
                <w:b/>
                <w:sz w:val="18"/>
                <w:szCs w:val="18"/>
              </w:rPr>
            </w:pPr>
            <w:r w:rsidRPr="008B61F8">
              <w:rPr>
                <w:rFonts w:eastAsia="Arial"/>
                <w:b/>
                <w:sz w:val="18"/>
                <w:szCs w:val="18"/>
              </w:rPr>
              <w:t>Amount</w:t>
            </w:r>
          </w:p>
          <w:p w:rsidR="00AB4639" w:rsidRPr="008B61F8" w:rsidRDefault="00AB4639" w:rsidP="00861A27">
            <w:pPr>
              <w:tabs>
                <w:tab w:val="center" w:pos="709"/>
                <w:tab w:val="left" w:pos="7655"/>
              </w:tabs>
              <w:jc w:val="center"/>
              <w:rPr>
                <w:sz w:val="18"/>
                <w:szCs w:val="18"/>
              </w:rPr>
            </w:pPr>
            <w:r w:rsidRPr="008B61F8">
              <w:rPr>
                <w:rFonts w:eastAsia="Arial"/>
                <w:b/>
                <w:sz w:val="18"/>
                <w:szCs w:val="18"/>
              </w:rPr>
              <w:t>R</w:t>
            </w:r>
          </w:p>
        </w:tc>
      </w:tr>
      <w:tr w:rsidR="00AB4639" w:rsidRPr="008B61F8" w:rsidTr="00861A27">
        <w:trPr>
          <w:trHeight w:val="340"/>
        </w:trPr>
        <w:tc>
          <w:tcPr>
            <w:tcW w:w="4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4639" w:rsidRPr="008B61F8" w:rsidRDefault="00AB4639" w:rsidP="00861A27">
            <w:pPr>
              <w:tabs>
                <w:tab w:val="center" w:pos="709"/>
                <w:tab w:val="left" w:pos="7655"/>
              </w:tabs>
              <w:jc w:val="both"/>
              <w:rPr>
                <w:sz w:val="18"/>
                <w:szCs w:val="18"/>
              </w:rPr>
            </w:pPr>
            <w:r w:rsidRPr="008B61F8">
              <w:rPr>
                <w:rFonts w:eastAsia="Arial"/>
                <w:sz w:val="18"/>
                <w:szCs w:val="18"/>
              </w:rPr>
              <w:t>Gobodo Forensic and Investigation</w:t>
            </w:r>
          </w:p>
        </w:tc>
        <w:tc>
          <w:tcPr>
            <w:tcW w:w="1532"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rsidR="00AB4639" w:rsidRPr="008B61F8" w:rsidRDefault="00AB4639" w:rsidP="00861A27">
            <w:pPr>
              <w:tabs>
                <w:tab w:val="center" w:pos="709"/>
                <w:tab w:val="left" w:pos="7655"/>
              </w:tabs>
              <w:jc w:val="both"/>
              <w:rPr>
                <w:sz w:val="18"/>
                <w:szCs w:val="18"/>
              </w:rPr>
            </w:pPr>
            <w:r w:rsidRPr="008B61F8">
              <w:rPr>
                <w:rFonts w:eastAsia="Arial"/>
                <w:sz w:val="18"/>
                <w:szCs w:val="18"/>
              </w:rPr>
              <w:t>HP11/034</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AB4639" w:rsidRPr="008B61F8" w:rsidRDefault="00AB4639" w:rsidP="00861A27">
            <w:pPr>
              <w:tabs>
                <w:tab w:val="center" w:pos="709"/>
                <w:tab w:val="left" w:pos="7655"/>
              </w:tabs>
              <w:jc w:val="right"/>
              <w:rPr>
                <w:sz w:val="18"/>
                <w:szCs w:val="18"/>
              </w:rPr>
            </w:pPr>
            <w:r w:rsidRPr="008B61F8">
              <w:rPr>
                <w:rFonts w:eastAsia="Arial"/>
                <w:sz w:val="18"/>
                <w:szCs w:val="18"/>
              </w:rPr>
              <w:t>497 999,80</w:t>
            </w:r>
          </w:p>
        </w:tc>
      </w:tr>
      <w:tr w:rsidR="00AB4639" w:rsidRPr="008B61F8" w:rsidTr="00861A27">
        <w:trPr>
          <w:trHeight w:val="340"/>
        </w:trPr>
        <w:tc>
          <w:tcPr>
            <w:tcW w:w="4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4639" w:rsidRPr="008B61F8" w:rsidRDefault="00AB4639" w:rsidP="00861A27">
            <w:pPr>
              <w:tabs>
                <w:tab w:val="center" w:pos="709"/>
                <w:tab w:val="left" w:pos="7655"/>
              </w:tabs>
              <w:jc w:val="both"/>
              <w:rPr>
                <w:rFonts w:eastAsia="Arial"/>
                <w:sz w:val="18"/>
                <w:szCs w:val="18"/>
              </w:rPr>
            </w:pPr>
            <w:r w:rsidRPr="008B61F8">
              <w:rPr>
                <w:rFonts w:eastAsia="Arial"/>
                <w:sz w:val="18"/>
                <w:szCs w:val="18"/>
              </w:rPr>
              <w:t>Deloitte and Touche</w:t>
            </w:r>
          </w:p>
        </w:tc>
        <w:tc>
          <w:tcPr>
            <w:tcW w:w="1532" w:type="dxa"/>
            <w:vMerge/>
            <w:tcBorders>
              <w:left w:val="single" w:sz="4" w:space="0" w:color="000000"/>
              <w:right w:val="single" w:sz="4" w:space="0" w:color="000000"/>
            </w:tcBorders>
            <w:shd w:val="clear" w:color="000000" w:fill="FFFFFF"/>
            <w:tcMar>
              <w:left w:w="108" w:type="dxa"/>
              <w:right w:w="108" w:type="dxa"/>
            </w:tcMar>
          </w:tcPr>
          <w:p w:rsidR="00AB4639" w:rsidRPr="008B61F8" w:rsidRDefault="00AB4639" w:rsidP="00861A27">
            <w:pPr>
              <w:tabs>
                <w:tab w:val="center" w:pos="709"/>
                <w:tab w:val="left" w:pos="7655"/>
              </w:tabs>
              <w:jc w:val="both"/>
              <w:rPr>
                <w:rFonts w:eastAsia="Arial"/>
                <w:sz w:val="18"/>
                <w:szCs w:val="18"/>
              </w:rPr>
            </w:pP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AB4639" w:rsidRPr="008B61F8" w:rsidRDefault="00AB4639" w:rsidP="00861A27">
            <w:pPr>
              <w:tabs>
                <w:tab w:val="center" w:pos="709"/>
                <w:tab w:val="left" w:pos="7655"/>
              </w:tabs>
              <w:jc w:val="right"/>
              <w:rPr>
                <w:rFonts w:eastAsia="Arial"/>
                <w:sz w:val="18"/>
                <w:szCs w:val="18"/>
              </w:rPr>
            </w:pPr>
            <w:r w:rsidRPr="008B61F8">
              <w:rPr>
                <w:rFonts w:eastAsia="Arial"/>
                <w:sz w:val="18"/>
                <w:szCs w:val="18"/>
              </w:rPr>
              <w:t>487 766,00</w:t>
            </w:r>
          </w:p>
        </w:tc>
      </w:tr>
      <w:tr w:rsidR="00AB4639" w:rsidRPr="008B61F8" w:rsidTr="00861A27">
        <w:trPr>
          <w:trHeight w:val="340"/>
        </w:trPr>
        <w:tc>
          <w:tcPr>
            <w:tcW w:w="42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4639" w:rsidRPr="008B61F8" w:rsidRDefault="00AB4639" w:rsidP="00861A27">
            <w:pPr>
              <w:tabs>
                <w:tab w:val="center" w:pos="709"/>
                <w:tab w:val="left" w:pos="7655"/>
              </w:tabs>
              <w:jc w:val="both"/>
              <w:rPr>
                <w:rFonts w:eastAsia="Arial"/>
                <w:sz w:val="18"/>
                <w:szCs w:val="18"/>
              </w:rPr>
            </w:pPr>
            <w:r w:rsidRPr="008B61F8">
              <w:rPr>
                <w:rFonts w:eastAsia="Arial"/>
                <w:sz w:val="18"/>
                <w:szCs w:val="18"/>
              </w:rPr>
              <w:t>Morar Incorporation</w:t>
            </w:r>
          </w:p>
        </w:tc>
        <w:tc>
          <w:tcPr>
            <w:tcW w:w="1532" w:type="dxa"/>
            <w:vMerge/>
            <w:tcBorders>
              <w:left w:val="single" w:sz="4" w:space="0" w:color="000000"/>
              <w:bottom w:val="single" w:sz="4" w:space="0" w:color="000000"/>
              <w:right w:val="single" w:sz="4" w:space="0" w:color="000000"/>
            </w:tcBorders>
            <w:shd w:val="clear" w:color="000000" w:fill="FFFFFF"/>
            <w:tcMar>
              <w:left w:w="108" w:type="dxa"/>
              <w:right w:w="108" w:type="dxa"/>
            </w:tcMar>
          </w:tcPr>
          <w:p w:rsidR="00AB4639" w:rsidRPr="008B61F8" w:rsidRDefault="00AB4639" w:rsidP="00861A27">
            <w:pPr>
              <w:tabs>
                <w:tab w:val="center" w:pos="709"/>
                <w:tab w:val="left" w:pos="7655"/>
              </w:tabs>
              <w:jc w:val="both"/>
              <w:rPr>
                <w:rFonts w:eastAsia="Arial"/>
                <w:sz w:val="18"/>
                <w:szCs w:val="18"/>
              </w:rPr>
            </w:pP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AB4639" w:rsidRPr="008B61F8" w:rsidRDefault="00AB4639" w:rsidP="00861A27">
            <w:pPr>
              <w:tabs>
                <w:tab w:val="center" w:pos="709"/>
                <w:tab w:val="left" w:pos="7655"/>
              </w:tabs>
              <w:jc w:val="right"/>
              <w:rPr>
                <w:rFonts w:eastAsia="Arial"/>
                <w:sz w:val="18"/>
                <w:szCs w:val="18"/>
              </w:rPr>
            </w:pPr>
            <w:r w:rsidRPr="008B61F8">
              <w:rPr>
                <w:rFonts w:eastAsia="Arial"/>
                <w:sz w:val="18"/>
                <w:szCs w:val="18"/>
              </w:rPr>
              <w:t>543 840,00</w:t>
            </w:r>
          </w:p>
        </w:tc>
      </w:tr>
      <w:tr w:rsidR="00AB4639" w:rsidRPr="008B61F8" w:rsidTr="00861A27">
        <w:trPr>
          <w:trHeight w:val="340"/>
        </w:trPr>
        <w:tc>
          <w:tcPr>
            <w:tcW w:w="58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B4639" w:rsidRPr="008B61F8" w:rsidRDefault="00AB4639" w:rsidP="00861A27">
            <w:pPr>
              <w:tabs>
                <w:tab w:val="center" w:pos="709"/>
                <w:tab w:val="left" w:pos="7655"/>
              </w:tabs>
              <w:jc w:val="both"/>
              <w:rPr>
                <w:rFonts w:eastAsia="Arial"/>
                <w:b/>
                <w:sz w:val="18"/>
                <w:szCs w:val="18"/>
              </w:rPr>
            </w:pPr>
            <w:r w:rsidRPr="008B61F8">
              <w:rPr>
                <w:rFonts w:eastAsia="Arial"/>
                <w:b/>
                <w:sz w:val="18"/>
                <w:szCs w:val="18"/>
              </w:rPr>
              <w:t>Total</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AB4639" w:rsidRPr="008B61F8" w:rsidRDefault="00AB4639" w:rsidP="00861A27">
            <w:pPr>
              <w:tabs>
                <w:tab w:val="center" w:pos="709"/>
                <w:tab w:val="left" w:pos="7655"/>
              </w:tabs>
              <w:jc w:val="right"/>
              <w:rPr>
                <w:rFonts w:eastAsia="Arial"/>
                <w:b/>
                <w:sz w:val="18"/>
                <w:szCs w:val="18"/>
              </w:rPr>
            </w:pPr>
            <w:r w:rsidRPr="008B61F8">
              <w:rPr>
                <w:rFonts w:eastAsia="Arial"/>
                <w:b/>
                <w:sz w:val="18"/>
                <w:szCs w:val="18"/>
              </w:rPr>
              <w:t>1 529 606,08</w:t>
            </w:r>
          </w:p>
        </w:tc>
      </w:tr>
    </w:tbl>
    <w:p w:rsidR="00AB4639" w:rsidRPr="008B61F8" w:rsidRDefault="00AB4639" w:rsidP="00AB4639">
      <w:pPr>
        <w:tabs>
          <w:tab w:val="center" w:pos="709"/>
          <w:tab w:val="left" w:pos="7655"/>
        </w:tabs>
        <w:jc w:val="both"/>
        <w:rPr>
          <w:rFonts w:eastAsia="Arial"/>
          <w:sz w:val="22"/>
          <w:szCs w:val="22"/>
        </w:rPr>
      </w:pPr>
    </w:p>
    <w:p w:rsidR="00AB4639" w:rsidRPr="008B61F8" w:rsidRDefault="00AB4639" w:rsidP="00AB4639">
      <w:pPr>
        <w:tabs>
          <w:tab w:val="center" w:pos="709"/>
        </w:tabs>
        <w:jc w:val="both"/>
        <w:rPr>
          <w:rFonts w:eastAsia="Arial"/>
          <w:sz w:val="22"/>
          <w:szCs w:val="22"/>
        </w:rPr>
      </w:pPr>
      <w:r w:rsidRPr="008B61F8">
        <w:rPr>
          <w:rFonts w:eastAsia="Arial"/>
          <w:sz w:val="22"/>
          <w:szCs w:val="22"/>
        </w:rPr>
        <w:t>As p</w:t>
      </w:r>
      <w:r w:rsidRPr="008B61F8">
        <w:rPr>
          <w:color w:val="000000"/>
          <w:sz w:val="22"/>
          <w:szCs w:val="22"/>
        </w:rPr>
        <w:t>er inspection of the department’s PA-20(Scoring model) it was noted that the formula used to calculate the preference points awarded is not in line with the preferential procurement policy framework. Please note that although an incorrect formula was used it does not affect the outcome</w:t>
      </w:r>
      <w:r w:rsidRPr="008B61F8">
        <w:rPr>
          <w:rFonts w:eastAsia="Arial"/>
          <w:sz w:val="22"/>
          <w:szCs w:val="22"/>
        </w:rPr>
        <w:t>.</w:t>
      </w:r>
    </w:p>
    <w:p w:rsidR="00AB4639" w:rsidRPr="002C76C1" w:rsidRDefault="00AB4639" w:rsidP="00AB4639">
      <w:pPr>
        <w:tabs>
          <w:tab w:val="center" w:pos="709"/>
        </w:tabs>
        <w:ind w:left="426" w:hanging="426"/>
        <w:jc w:val="both"/>
        <w:rPr>
          <w:rFonts w:eastAsia="Arial"/>
        </w:rPr>
      </w:pPr>
    </w:p>
    <w:tbl>
      <w:tblPr>
        <w:tblW w:w="0" w:type="auto"/>
        <w:tblInd w:w="108" w:type="dxa"/>
        <w:tblCellMar>
          <w:top w:w="17" w:type="dxa"/>
          <w:left w:w="17" w:type="dxa"/>
          <w:bottom w:w="17" w:type="dxa"/>
          <w:right w:w="17" w:type="dxa"/>
        </w:tblCellMar>
        <w:tblLook w:val="04A0"/>
      </w:tblPr>
      <w:tblGrid>
        <w:gridCol w:w="2694"/>
        <w:gridCol w:w="2126"/>
        <w:gridCol w:w="2172"/>
        <w:gridCol w:w="1701"/>
      </w:tblGrid>
      <w:tr w:rsidR="00AB4639" w:rsidRPr="002C76C1" w:rsidTr="00AB4639">
        <w:trPr>
          <w:tblHeader/>
        </w:trPr>
        <w:tc>
          <w:tcPr>
            <w:tcW w:w="2694"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AB4639" w:rsidRPr="008B61F8" w:rsidRDefault="00AB4639" w:rsidP="00861A27">
            <w:pPr>
              <w:tabs>
                <w:tab w:val="center" w:pos="709"/>
              </w:tabs>
              <w:rPr>
                <w:b/>
                <w:bCs/>
                <w:sz w:val="18"/>
                <w:szCs w:val="18"/>
                <w:lang w:eastAsia="en-ZA"/>
              </w:rPr>
            </w:pPr>
            <w:r w:rsidRPr="008B61F8">
              <w:rPr>
                <w:b/>
                <w:bCs/>
                <w:sz w:val="18"/>
                <w:szCs w:val="18"/>
                <w:lang w:eastAsia="en-ZA"/>
              </w:rPr>
              <w:t>EVALUATED</w:t>
            </w:r>
          </w:p>
        </w:tc>
        <w:tc>
          <w:tcPr>
            <w:tcW w:w="212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AB4639" w:rsidRPr="008B61F8" w:rsidRDefault="00AB4639" w:rsidP="00861A27">
            <w:pPr>
              <w:tabs>
                <w:tab w:val="center" w:pos="709"/>
              </w:tabs>
              <w:rPr>
                <w:b/>
                <w:bCs/>
                <w:sz w:val="18"/>
                <w:szCs w:val="18"/>
                <w:lang w:eastAsia="en-ZA"/>
              </w:rPr>
            </w:pPr>
            <w:r w:rsidRPr="008B61F8">
              <w:rPr>
                <w:b/>
                <w:bCs/>
                <w:sz w:val="18"/>
                <w:szCs w:val="18"/>
                <w:lang w:eastAsia="en-ZA"/>
              </w:rPr>
              <w:t>POINTS PER RECALCULATION (EXCLD HDI POINTS)</w:t>
            </w:r>
          </w:p>
        </w:tc>
        <w:tc>
          <w:tcPr>
            <w:tcW w:w="2172"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AB4639" w:rsidRPr="008B61F8" w:rsidRDefault="00AB4639" w:rsidP="00861A27">
            <w:pPr>
              <w:tabs>
                <w:tab w:val="center" w:pos="709"/>
              </w:tabs>
              <w:rPr>
                <w:b/>
                <w:bCs/>
                <w:sz w:val="18"/>
                <w:szCs w:val="18"/>
                <w:lang w:eastAsia="en-ZA"/>
              </w:rPr>
            </w:pPr>
            <w:r w:rsidRPr="008B61F8">
              <w:rPr>
                <w:b/>
                <w:bCs/>
                <w:sz w:val="18"/>
                <w:szCs w:val="18"/>
                <w:lang w:eastAsia="en-ZA"/>
              </w:rPr>
              <w:t>POINTS PER PA-20 (SCORING MODEL)</w:t>
            </w:r>
          </w:p>
        </w:tc>
        <w:tc>
          <w:tcPr>
            <w:tcW w:w="170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rsidR="00AB4639" w:rsidRPr="008B61F8" w:rsidRDefault="00AB4639" w:rsidP="00861A27">
            <w:pPr>
              <w:tabs>
                <w:tab w:val="center" w:pos="709"/>
              </w:tabs>
              <w:rPr>
                <w:b/>
                <w:bCs/>
                <w:sz w:val="18"/>
                <w:szCs w:val="18"/>
                <w:lang w:eastAsia="en-ZA"/>
              </w:rPr>
            </w:pPr>
            <w:r w:rsidRPr="008B61F8">
              <w:rPr>
                <w:b/>
                <w:bCs/>
                <w:sz w:val="18"/>
                <w:szCs w:val="18"/>
                <w:lang w:eastAsia="en-ZA"/>
              </w:rPr>
              <w:t>DIFFERENCE</w:t>
            </w:r>
          </w:p>
        </w:tc>
      </w:tr>
      <w:tr w:rsidR="00AB4639" w:rsidRPr="002C76C1" w:rsidTr="00861A27">
        <w:tc>
          <w:tcPr>
            <w:tcW w:w="269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B4639" w:rsidRPr="008B61F8" w:rsidRDefault="00AB4639" w:rsidP="00861A27">
            <w:pPr>
              <w:tabs>
                <w:tab w:val="center" w:pos="709"/>
              </w:tabs>
              <w:rPr>
                <w:sz w:val="18"/>
                <w:szCs w:val="18"/>
                <w:lang w:eastAsia="en-ZA"/>
              </w:rPr>
            </w:pPr>
            <w:r w:rsidRPr="008B61F8">
              <w:rPr>
                <w:rFonts w:eastAsia="Arial"/>
                <w:sz w:val="18"/>
                <w:szCs w:val="18"/>
              </w:rPr>
              <w:t>Gobodo Forensic and Investigation</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B4639" w:rsidRPr="008B61F8" w:rsidRDefault="00AB4639" w:rsidP="00861A27">
            <w:pPr>
              <w:tabs>
                <w:tab w:val="center" w:pos="709"/>
              </w:tabs>
              <w:jc w:val="right"/>
              <w:rPr>
                <w:sz w:val="18"/>
                <w:szCs w:val="18"/>
                <w:lang w:eastAsia="en-ZA"/>
              </w:rPr>
            </w:pPr>
            <w:r w:rsidRPr="008B61F8">
              <w:rPr>
                <w:sz w:val="18"/>
                <w:szCs w:val="18"/>
                <w:lang w:eastAsia="en-ZA"/>
              </w:rPr>
              <w:t>88,11</w:t>
            </w:r>
          </w:p>
        </w:tc>
        <w:tc>
          <w:tcPr>
            <w:tcW w:w="217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B4639" w:rsidRPr="008B61F8" w:rsidRDefault="00AB4639" w:rsidP="00861A27">
            <w:pPr>
              <w:tabs>
                <w:tab w:val="center" w:pos="709"/>
              </w:tabs>
              <w:jc w:val="right"/>
              <w:rPr>
                <w:sz w:val="18"/>
                <w:szCs w:val="18"/>
                <w:lang w:eastAsia="en-ZA"/>
              </w:rPr>
            </w:pPr>
            <w:r w:rsidRPr="008B61F8">
              <w:rPr>
                <w:sz w:val="18"/>
                <w:szCs w:val="18"/>
                <w:lang w:eastAsia="en-ZA"/>
              </w:rPr>
              <w:t>90,00</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B4639" w:rsidRPr="008B61F8" w:rsidRDefault="00AB4639" w:rsidP="00861A27">
            <w:pPr>
              <w:tabs>
                <w:tab w:val="center" w:pos="709"/>
              </w:tabs>
              <w:jc w:val="right"/>
              <w:rPr>
                <w:sz w:val="18"/>
                <w:szCs w:val="18"/>
                <w:lang w:eastAsia="en-ZA"/>
              </w:rPr>
            </w:pPr>
            <w:r w:rsidRPr="008B61F8">
              <w:rPr>
                <w:sz w:val="18"/>
                <w:szCs w:val="18"/>
                <w:lang w:eastAsia="en-ZA"/>
              </w:rPr>
              <w:t>-1.89</w:t>
            </w:r>
          </w:p>
        </w:tc>
      </w:tr>
      <w:tr w:rsidR="00AB4639" w:rsidRPr="002C76C1" w:rsidTr="00AB4639">
        <w:tc>
          <w:tcPr>
            <w:tcW w:w="269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B4639" w:rsidRPr="008B61F8" w:rsidRDefault="00AB4639" w:rsidP="00861A27">
            <w:pPr>
              <w:tabs>
                <w:tab w:val="center" w:pos="709"/>
              </w:tabs>
              <w:rPr>
                <w:sz w:val="18"/>
                <w:szCs w:val="18"/>
                <w:lang w:eastAsia="en-ZA"/>
              </w:rPr>
            </w:pPr>
            <w:r w:rsidRPr="008B61F8">
              <w:rPr>
                <w:rFonts w:eastAsia="Arial"/>
                <w:sz w:val="18"/>
                <w:szCs w:val="18"/>
              </w:rPr>
              <w:t>Deloitte and Touche</w:t>
            </w:r>
          </w:p>
        </w:tc>
        <w:tc>
          <w:tcPr>
            <w:tcW w:w="21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B4639" w:rsidRPr="008B61F8" w:rsidRDefault="00AB4639" w:rsidP="00861A27">
            <w:pPr>
              <w:tabs>
                <w:tab w:val="center" w:pos="709"/>
              </w:tabs>
              <w:jc w:val="right"/>
              <w:rPr>
                <w:sz w:val="18"/>
                <w:szCs w:val="18"/>
                <w:lang w:eastAsia="en-ZA"/>
              </w:rPr>
            </w:pPr>
            <w:r w:rsidRPr="008B61F8">
              <w:rPr>
                <w:sz w:val="18"/>
                <w:szCs w:val="18"/>
                <w:lang w:eastAsia="en-ZA"/>
              </w:rPr>
              <w:t>79,65</w:t>
            </w:r>
          </w:p>
        </w:tc>
        <w:tc>
          <w:tcPr>
            <w:tcW w:w="217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B4639" w:rsidRPr="008B61F8" w:rsidRDefault="00AB4639" w:rsidP="00861A27">
            <w:pPr>
              <w:tabs>
                <w:tab w:val="center" w:pos="709"/>
              </w:tabs>
              <w:jc w:val="right"/>
              <w:rPr>
                <w:sz w:val="18"/>
                <w:szCs w:val="18"/>
                <w:lang w:eastAsia="en-ZA"/>
              </w:rPr>
            </w:pPr>
            <w:r w:rsidRPr="008B61F8">
              <w:rPr>
                <w:sz w:val="18"/>
                <w:szCs w:val="18"/>
                <w:lang w:eastAsia="en-ZA"/>
              </w:rPr>
              <w:t>90,00</w:t>
            </w:r>
          </w:p>
        </w:tc>
        <w:tc>
          <w:tcPr>
            <w:tcW w:w="170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B4639" w:rsidRPr="008B61F8" w:rsidRDefault="00AB4639" w:rsidP="00861A27">
            <w:pPr>
              <w:tabs>
                <w:tab w:val="center" w:pos="709"/>
              </w:tabs>
              <w:jc w:val="right"/>
              <w:rPr>
                <w:sz w:val="18"/>
                <w:szCs w:val="18"/>
                <w:lang w:eastAsia="en-ZA"/>
              </w:rPr>
            </w:pPr>
            <w:r w:rsidRPr="008B61F8">
              <w:rPr>
                <w:sz w:val="18"/>
                <w:szCs w:val="18"/>
                <w:lang w:eastAsia="en-ZA"/>
              </w:rPr>
              <w:t>-10,35</w:t>
            </w:r>
          </w:p>
        </w:tc>
      </w:tr>
      <w:tr w:rsidR="00AB4639" w:rsidRPr="002C76C1" w:rsidTr="00AB4639">
        <w:trPr>
          <w:trHeight w:val="386"/>
        </w:trPr>
        <w:tc>
          <w:tcPr>
            <w:tcW w:w="269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B4639" w:rsidRPr="008B61F8" w:rsidRDefault="00AB4639" w:rsidP="00861A27">
            <w:pPr>
              <w:tabs>
                <w:tab w:val="center" w:pos="709"/>
              </w:tabs>
              <w:rPr>
                <w:sz w:val="18"/>
                <w:szCs w:val="18"/>
                <w:lang w:eastAsia="en-ZA"/>
              </w:rPr>
            </w:pPr>
            <w:r w:rsidRPr="008B61F8">
              <w:rPr>
                <w:rFonts w:eastAsia="Arial"/>
                <w:sz w:val="18"/>
                <w:szCs w:val="18"/>
              </w:rPr>
              <w:t>Morar Incorporation</w:t>
            </w:r>
          </w:p>
        </w:tc>
        <w:tc>
          <w:tcPr>
            <w:tcW w:w="212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B4639" w:rsidRPr="008B61F8" w:rsidRDefault="00AB4639" w:rsidP="00861A27">
            <w:pPr>
              <w:tabs>
                <w:tab w:val="center" w:pos="709"/>
              </w:tabs>
              <w:jc w:val="right"/>
              <w:rPr>
                <w:sz w:val="18"/>
                <w:szCs w:val="18"/>
                <w:lang w:eastAsia="en-ZA"/>
              </w:rPr>
            </w:pPr>
            <w:r w:rsidRPr="008B61F8">
              <w:rPr>
                <w:sz w:val="18"/>
                <w:szCs w:val="18"/>
                <w:lang w:eastAsia="en-ZA"/>
              </w:rPr>
              <w:t>90,00</w:t>
            </w:r>
          </w:p>
        </w:tc>
        <w:tc>
          <w:tcPr>
            <w:tcW w:w="21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B4639" w:rsidRPr="008B61F8" w:rsidRDefault="00AB4639" w:rsidP="00861A27">
            <w:pPr>
              <w:tabs>
                <w:tab w:val="center" w:pos="709"/>
              </w:tabs>
              <w:jc w:val="right"/>
              <w:rPr>
                <w:sz w:val="18"/>
                <w:szCs w:val="18"/>
                <w:lang w:eastAsia="en-ZA"/>
              </w:rPr>
            </w:pPr>
            <w:r w:rsidRPr="008B61F8">
              <w:rPr>
                <w:sz w:val="18"/>
                <w:szCs w:val="18"/>
                <w:lang w:eastAsia="en-ZA"/>
              </w:rPr>
              <w:t>90,00</w:t>
            </w:r>
          </w:p>
        </w:tc>
        <w:tc>
          <w:tcPr>
            <w:tcW w:w="170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AB4639" w:rsidRPr="008B61F8" w:rsidRDefault="00AB4639" w:rsidP="00861A27">
            <w:pPr>
              <w:tabs>
                <w:tab w:val="center" w:pos="709"/>
              </w:tabs>
              <w:jc w:val="right"/>
              <w:rPr>
                <w:sz w:val="18"/>
                <w:szCs w:val="18"/>
                <w:lang w:eastAsia="en-ZA"/>
              </w:rPr>
            </w:pPr>
            <w:r w:rsidRPr="008B61F8">
              <w:rPr>
                <w:sz w:val="18"/>
                <w:szCs w:val="18"/>
                <w:lang w:eastAsia="en-ZA"/>
              </w:rPr>
              <w:t>0,00</w:t>
            </w:r>
          </w:p>
        </w:tc>
      </w:tr>
      <w:tr w:rsidR="00AB4639" w:rsidRPr="002C76C1" w:rsidTr="00AB4639">
        <w:trPr>
          <w:trHeight w:val="286"/>
        </w:trPr>
        <w:tc>
          <w:tcPr>
            <w:tcW w:w="2694" w:type="dxa"/>
            <w:tcBorders>
              <w:top w:val="single" w:sz="8"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hideMark/>
          </w:tcPr>
          <w:p w:rsidR="00AB4639" w:rsidRPr="008B61F8" w:rsidRDefault="00AB4639" w:rsidP="00861A27">
            <w:pPr>
              <w:tabs>
                <w:tab w:val="center" w:pos="709"/>
              </w:tabs>
              <w:rPr>
                <w:sz w:val="18"/>
                <w:szCs w:val="18"/>
                <w:lang w:eastAsia="en-ZA"/>
              </w:rPr>
            </w:pPr>
            <w:r w:rsidRPr="008B61F8">
              <w:rPr>
                <w:sz w:val="18"/>
                <w:szCs w:val="18"/>
                <w:lang w:eastAsia="en-ZA"/>
              </w:rPr>
              <w:t>Price Waterhouse Coopers</w:t>
            </w:r>
          </w:p>
        </w:tc>
        <w:tc>
          <w:tcPr>
            <w:tcW w:w="212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AB4639" w:rsidRPr="008B61F8" w:rsidRDefault="00AB4639" w:rsidP="00861A27">
            <w:pPr>
              <w:tabs>
                <w:tab w:val="center" w:pos="709"/>
              </w:tabs>
              <w:jc w:val="right"/>
              <w:rPr>
                <w:sz w:val="18"/>
                <w:szCs w:val="18"/>
                <w:lang w:eastAsia="en-ZA"/>
              </w:rPr>
            </w:pPr>
            <w:r w:rsidRPr="008B61F8">
              <w:rPr>
                <w:sz w:val="18"/>
                <w:szCs w:val="18"/>
                <w:lang w:eastAsia="en-ZA"/>
              </w:rPr>
              <w:t>32,00</w:t>
            </w:r>
          </w:p>
        </w:tc>
        <w:tc>
          <w:tcPr>
            <w:tcW w:w="2172"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AB4639" w:rsidRPr="008B61F8" w:rsidRDefault="00AB4639" w:rsidP="00861A27">
            <w:pPr>
              <w:tabs>
                <w:tab w:val="center" w:pos="709"/>
              </w:tabs>
              <w:jc w:val="right"/>
              <w:rPr>
                <w:sz w:val="18"/>
                <w:szCs w:val="18"/>
                <w:lang w:eastAsia="en-ZA"/>
              </w:rPr>
            </w:pPr>
            <w:r w:rsidRPr="008B61F8">
              <w:rPr>
                <w:sz w:val="18"/>
                <w:szCs w:val="18"/>
                <w:lang w:eastAsia="en-ZA"/>
              </w:rPr>
              <w:t>54,73</w:t>
            </w:r>
          </w:p>
        </w:tc>
        <w:tc>
          <w:tcPr>
            <w:tcW w:w="1701" w:type="dxa"/>
            <w:tcBorders>
              <w:top w:val="single" w:sz="8" w:space="0" w:color="auto"/>
              <w:left w:val="nil"/>
              <w:bottom w:val="single" w:sz="4" w:space="0" w:color="auto"/>
              <w:right w:val="single" w:sz="4" w:space="0" w:color="auto"/>
            </w:tcBorders>
            <w:shd w:val="clear" w:color="auto" w:fill="auto"/>
            <w:tcMar>
              <w:top w:w="0" w:type="dxa"/>
              <w:left w:w="108" w:type="dxa"/>
              <w:bottom w:w="0" w:type="dxa"/>
              <w:right w:w="108" w:type="dxa"/>
            </w:tcMar>
            <w:vAlign w:val="bottom"/>
            <w:hideMark/>
          </w:tcPr>
          <w:p w:rsidR="00AB4639" w:rsidRPr="008B61F8" w:rsidRDefault="00AB4639" w:rsidP="00861A27">
            <w:pPr>
              <w:tabs>
                <w:tab w:val="center" w:pos="709"/>
              </w:tabs>
              <w:jc w:val="right"/>
              <w:rPr>
                <w:sz w:val="18"/>
                <w:szCs w:val="18"/>
                <w:lang w:eastAsia="en-ZA"/>
              </w:rPr>
            </w:pPr>
            <w:r w:rsidRPr="008B61F8">
              <w:rPr>
                <w:sz w:val="18"/>
                <w:szCs w:val="18"/>
                <w:lang w:eastAsia="en-ZA"/>
              </w:rPr>
              <w:t>-22,73</w:t>
            </w:r>
          </w:p>
        </w:tc>
      </w:tr>
      <w:tr w:rsidR="00AB4639" w:rsidRPr="002C76C1" w:rsidTr="00861A27">
        <w:trPr>
          <w:trHeight w:val="286"/>
        </w:trPr>
        <w:tc>
          <w:tcPr>
            <w:tcW w:w="2694"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AB4639" w:rsidRPr="008B61F8" w:rsidRDefault="00AB4639" w:rsidP="00861A27">
            <w:pPr>
              <w:tabs>
                <w:tab w:val="center" w:pos="709"/>
              </w:tabs>
              <w:rPr>
                <w:sz w:val="18"/>
                <w:szCs w:val="18"/>
                <w:lang w:eastAsia="en-ZA"/>
              </w:rPr>
            </w:pPr>
            <w:r w:rsidRPr="008B61F8">
              <w:rPr>
                <w:sz w:val="18"/>
                <w:szCs w:val="18"/>
                <w:lang w:eastAsia="en-ZA"/>
              </w:rPr>
              <w:t>Bowman Gilfillan</w:t>
            </w:r>
          </w:p>
        </w:tc>
        <w:tc>
          <w:tcPr>
            <w:tcW w:w="212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73,85</w:t>
            </w:r>
          </w:p>
        </w:tc>
        <w:tc>
          <w:tcPr>
            <w:tcW w:w="217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76,31</w:t>
            </w:r>
          </w:p>
        </w:tc>
        <w:tc>
          <w:tcPr>
            <w:tcW w:w="1701"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-2.46</w:t>
            </w:r>
          </w:p>
        </w:tc>
      </w:tr>
      <w:tr w:rsidR="00AB4639" w:rsidRPr="002C76C1" w:rsidTr="00861A27">
        <w:trPr>
          <w:trHeight w:val="286"/>
        </w:trPr>
        <w:tc>
          <w:tcPr>
            <w:tcW w:w="2694"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AB4639" w:rsidRPr="008B61F8" w:rsidRDefault="00AB4639" w:rsidP="00861A27">
            <w:pPr>
              <w:tabs>
                <w:tab w:val="center" w:pos="709"/>
              </w:tabs>
              <w:rPr>
                <w:sz w:val="18"/>
                <w:szCs w:val="18"/>
                <w:lang w:eastAsia="en-ZA"/>
              </w:rPr>
            </w:pPr>
            <w:r w:rsidRPr="008B61F8">
              <w:rPr>
                <w:sz w:val="18"/>
                <w:szCs w:val="18"/>
                <w:lang w:eastAsia="en-ZA"/>
              </w:rPr>
              <w:t xml:space="preserve">Sekela Consulting </w:t>
            </w:r>
          </w:p>
        </w:tc>
        <w:tc>
          <w:tcPr>
            <w:tcW w:w="212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27,50</w:t>
            </w:r>
          </w:p>
        </w:tc>
        <w:tc>
          <w:tcPr>
            <w:tcW w:w="217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53,11</w:t>
            </w:r>
          </w:p>
        </w:tc>
        <w:tc>
          <w:tcPr>
            <w:tcW w:w="1701"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-25,61</w:t>
            </w:r>
          </w:p>
        </w:tc>
      </w:tr>
      <w:tr w:rsidR="00AB4639" w:rsidRPr="002C76C1" w:rsidTr="00861A27">
        <w:trPr>
          <w:trHeight w:val="286"/>
        </w:trPr>
        <w:tc>
          <w:tcPr>
            <w:tcW w:w="2694"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AB4639" w:rsidRPr="008B61F8" w:rsidRDefault="00AB4639" w:rsidP="00861A27">
            <w:pPr>
              <w:tabs>
                <w:tab w:val="center" w:pos="709"/>
              </w:tabs>
              <w:rPr>
                <w:sz w:val="18"/>
                <w:szCs w:val="18"/>
                <w:lang w:eastAsia="en-ZA"/>
              </w:rPr>
            </w:pPr>
            <w:r w:rsidRPr="008B61F8">
              <w:rPr>
                <w:sz w:val="18"/>
                <w:szCs w:val="18"/>
                <w:lang w:eastAsia="en-ZA"/>
              </w:rPr>
              <w:t>Sizwe Ntsaluba VSP</w:t>
            </w:r>
          </w:p>
        </w:tc>
        <w:tc>
          <w:tcPr>
            <w:tcW w:w="212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64,79</w:t>
            </w:r>
          </w:p>
        </w:tc>
        <w:tc>
          <w:tcPr>
            <w:tcW w:w="217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70,31</w:t>
            </w:r>
          </w:p>
        </w:tc>
        <w:tc>
          <w:tcPr>
            <w:tcW w:w="1701"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-5.52</w:t>
            </w:r>
          </w:p>
        </w:tc>
      </w:tr>
      <w:tr w:rsidR="00AB4639" w:rsidRPr="002C76C1" w:rsidTr="00861A27">
        <w:trPr>
          <w:trHeight w:val="286"/>
        </w:trPr>
        <w:tc>
          <w:tcPr>
            <w:tcW w:w="2694"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AB4639" w:rsidRPr="008B61F8" w:rsidRDefault="00AB4639" w:rsidP="00861A27">
            <w:pPr>
              <w:tabs>
                <w:tab w:val="center" w:pos="709"/>
              </w:tabs>
              <w:rPr>
                <w:sz w:val="18"/>
                <w:szCs w:val="18"/>
                <w:lang w:eastAsia="en-ZA"/>
              </w:rPr>
            </w:pPr>
            <w:r w:rsidRPr="008B61F8">
              <w:rPr>
                <w:sz w:val="18"/>
                <w:szCs w:val="18"/>
                <w:lang w:eastAsia="en-ZA"/>
              </w:rPr>
              <w:t>KPMG Services</w:t>
            </w:r>
          </w:p>
        </w:tc>
        <w:tc>
          <w:tcPr>
            <w:tcW w:w="212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68,19</w:t>
            </w:r>
          </w:p>
        </w:tc>
        <w:tc>
          <w:tcPr>
            <w:tcW w:w="217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72,45</w:t>
            </w:r>
          </w:p>
        </w:tc>
        <w:tc>
          <w:tcPr>
            <w:tcW w:w="1701"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4,26</w:t>
            </w:r>
          </w:p>
        </w:tc>
      </w:tr>
      <w:tr w:rsidR="00AB4639" w:rsidRPr="002C76C1" w:rsidTr="00861A27">
        <w:trPr>
          <w:trHeight w:val="286"/>
        </w:trPr>
        <w:tc>
          <w:tcPr>
            <w:tcW w:w="2694"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AB4639" w:rsidRPr="008B61F8" w:rsidRDefault="00AB4639" w:rsidP="00861A27">
            <w:pPr>
              <w:tabs>
                <w:tab w:val="center" w:pos="709"/>
              </w:tabs>
              <w:rPr>
                <w:sz w:val="18"/>
                <w:szCs w:val="18"/>
                <w:lang w:eastAsia="en-ZA"/>
              </w:rPr>
            </w:pPr>
            <w:r w:rsidRPr="008B61F8">
              <w:rPr>
                <w:sz w:val="18"/>
                <w:szCs w:val="18"/>
                <w:lang w:eastAsia="en-ZA"/>
              </w:rPr>
              <w:t>Phandahunu Forensic Inc</w:t>
            </w:r>
          </w:p>
        </w:tc>
        <w:tc>
          <w:tcPr>
            <w:tcW w:w="212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57,56</w:t>
            </w:r>
          </w:p>
        </w:tc>
        <w:tc>
          <w:tcPr>
            <w:tcW w:w="217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66,15</w:t>
            </w:r>
          </w:p>
        </w:tc>
        <w:tc>
          <w:tcPr>
            <w:tcW w:w="1701"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-8,59</w:t>
            </w:r>
          </w:p>
        </w:tc>
      </w:tr>
      <w:tr w:rsidR="00AB4639" w:rsidRPr="002C76C1" w:rsidTr="00861A27">
        <w:trPr>
          <w:trHeight w:val="286"/>
        </w:trPr>
        <w:tc>
          <w:tcPr>
            <w:tcW w:w="2694" w:type="dxa"/>
            <w:tcBorders>
              <w:top w:val="single" w:sz="4" w:space="0" w:color="auto"/>
              <w:left w:val="single" w:sz="4" w:space="0" w:color="auto"/>
              <w:bottom w:val="single" w:sz="4" w:space="0" w:color="auto"/>
              <w:right w:val="single" w:sz="8" w:space="0" w:color="auto"/>
            </w:tcBorders>
            <w:shd w:val="clear" w:color="auto" w:fill="auto"/>
            <w:tcMar>
              <w:top w:w="0" w:type="dxa"/>
              <w:left w:w="108" w:type="dxa"/>
              <w:bottom w:w="0" w:type="dxa"/>
              <w:right w:w="108" w:type="dxa"/>
            </w:tcMar>
          </w:tcPr>
          <w:p w:rsidR="00AB4639" w:rsidRPr="008B61F8" w:rsidRDefault="00AB4639" w:rsidP="00861A27">
            <w:pPr>
              <w:tabs>
                <w:tab w:val="center" w:pos="709"/>
              </w:tabs>
              <w:rPr>
                <w:sz w:val="18"/>
                <w:szCs w:val="18"/>
                <w:lang w:eastAsia="en-ZA"/>
              </w:rPr>
            </w:pPr>
            <w:r w:rsidRPr="008B61F8">
              <w:rPr>
                <w:sz w:val="18"/>
                <w:szCs w:val="18"/>
                <w:lang w:eastAsia="en-ZA"/>
              </w:rPr>
              <w:t>Grant Thornton Advisory</w:t>
            </w:r>
          </w:p>
        </w:tc>
        <w:tc>
          <w:tcPr>
            <w:tcW w:w="212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-88,42</w:t>
            </w:r>
          </w:p>
        </w:tc>
        <w:tc>
          <w:tcPr>
            <w:tcW w:w="217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30,18</w:t>
            </w:r>
          </w:p>
        </w:tc>
        <w:tc>
          <w:tcPr>
            <w:tcW w:w="1701" w:type="dxa"/>
            <w:tcBorders>
              <w:top w:val="single" w:sz="4" w:space="0" w:color="auto"/>
              <w:left w:val="nil"/>
              <w:bottom w:val="single" w:sz="4" w:space="0" w:color="auto"/>
              <w:right w:val="single" w:sz="4" w:space="0" w:color="auto"/>
            </w:tcBorders>
            <w:shd w:val="clear" w:color="auto" w:fill="auto"/>
            <w:tcMar>
              <w:top w:w="0" w:type="dxa"/>
              <w:left w:w="108" w:type="dxa"/>
              <w:bottom w:w="0" w:type="dxa"/>
              <w:right w:w="108" w:type="dxa"/>
            </w:tcMar>
            <w:vAlign w:val="bottom"/>
          </w:tcPr>
          <w:p w:rsidR="00AB4639" w:rsidRPr="008B61F8" w:rsidRDefault="00AB4639" w:rsidP="00861A27">
            <w:pPr>
              <w:tabs>
                <w:tab w:val="center" w:pos="709"/>
              </w:tabs>
              <w:jc w:val="right"/>
              <w:rPr>
                <w:sz w:val="18"/>
                <w:szCs w:val="18"/>
                <w:lang w:eastAsia="en-ZA"/>
              </w:rPr>
            </w:pPr>
            <w:r w:rsidRPr="008B61F8">
              <w:rPr>
                <w:sz w:val="18"/>
                <w:szCs w:val="18"/>
                <w:lang w:eastAsia="en-ZA"/>
              </w:rPr>
              <w:t>-118,60</w:t>
            </w:r>
          </w:p>
        </w:tc>
      </w:tr>
    </w:tbl>
    <w:p w:rsidR="00AB4639" w:rsidRPr="002C76C1" w:rsidRDefault="00AB4639" w:rsidP="00AB4639">
      <w:pPr>
        <w:tabs>
          <w:tab w:val="center" w:pos="709"/>
        </w:tabs>
        <w:ind w:left="426" w:hanging="426"/>
        <w:jc w:val="both"/>
        <w:rPr>
          <w:rFonts w:eastAsia="Arial"/>
        </w:rPr>
      </w:pPr>
    </w:p>
    <w:p w:rsidR="00AB4639" w:rsidRPr="002C76C1" w:rsidRDefault="00AB4639" w:rsidP="00AB4639">
      <w:pPr>
        <w:tabs>
          <w:tab w:val="center" w:pos="709"/>
        </w:tabs>
        <w:jc w:val="both"/>
        <w:rPr>
          <w:rFonts w:eastAsia="Arial"/>
        </w:rPr>
      </w:pPr>
      <w:r w:rsidRPr="002C76C1">
        <w:rPr>
          <w:rFonts w:eastAsia="Arial"/>
        </w:rPr>
        <w:t xml:space="preserve"> </w:t>
      </w:r>
    </w:p>
    <w:p w:rsidR="00AB4639" w:rsidRPr="008B61F8" w:rsidRDefault="00AB4639" w:rsidP="00AB4639">
      <w:pPr>
        <w:tabs>
          <w:tab w:val="center" w:pos="709"/>
        </w:tabs>
        <w:jc w:val="both"/>
        <w:rPr>
          <w:rFonts w:eastAsia="Arial"/>
          <w:sz w:val="22"/>
          <w:szCs w:val="22"/>
        </w:rPr>
      </w:pPr>
      <w:r w:rsidRPr="008B61F8">
        <w:rPr>
          <w:rFonts w:eastAsia="Arial"/>
          <w:sz w:val="22"/>
          <w:szCs w:val="22"/>
        </w:rPr>
        <w:t>The finding occurred as a result of the fact that:</w:t>
      </w:r>
    </w:p>
    <w:p w:rsidR="00AB4639" w:rsidRPr="008B61F8" w:rsidRDefault="00AB4639" w:rsidP="00AB4639">
      <w:pPr>
        <w:tabs>
          <w:tab w:val="center" w:pos="709"/>
        </w:tabs>
        <w:jc w:val="both"/>
        <w:rPr>
          <w:rFonts w:eastAsia="Arial"/>
          <w:sz w:val="22"/>
          <w:szCs w:val="22"/>
        </w:rPr>
      </w:pPr>
    </w:p>
    <w:p w:rsidR="00AB4639" w:rsidRPr="008B61F8" w:rsidRDefault="00AB4639" w:rsidP="00AB4639">
      <w:pPr>
        <w:tabs>
          <w:tab w:val="center" w:pos="709"/>
        </w:tabs>
        <w:jc w:val="both"/>
        <w:rPr>
          <w:rFonts w:eastAsia="Arial"/>
          <w:sz w:val="22"/>
          <w:szCs w:val="22"/>
        </w:rPr>
      </w:pPr>
      <w:r w:rsidRPr="008B61F8">
        <w:rPr>
          <w:color w:val="000000"/>
          <w:sz w:val="22"/>
          <w:szCs w:val="22"/>
        </w:rPr>
        <w:t>As per discussion with the DD: SCM, the points awarded to the suppliers is calculated by the automated scoring system. The fields of the system are entered manually based on the information provided in the PA-20 (Scoring model – Price input &amp; submission to Bid). The difference between the actual points awarded and the recalculated points could be due to a combination of incorrectly set automated formulae and human error.</w:t>
      </w:r>
    </w:p>
    <w:p w:rsidR="00AB4639" w:rsidRPr="008B61F8" w:rsidRDefault="00AB4639" w:rsidP="00AB4639">
      <w:pPr>
        <w:tabs>
          <w:tab w:val="center" w:pos="709"/>
        </w:tabs>
        <w:autoSpaceDE w:val="0"/>
        <w:autoSpaceDN w:val="0"/>
        <w:adjustRightInd w:val="0"/>
        <w:rPr>
          <w:sz w:val="22"/>
          <w:szCs w:val="22"/>
        </w:rPr>
      </w:pPr>
    </w:p>
    <w:p w:rsidR="00AB4639" w:rsidRPr="008B61F8" w:rsidRDefault="00AB4639" w:rsidP="00AB4639">
      <w:pPr>
        <w:tabs>
          <w:tab w:val="center" w:pos="709"/>
        </w:tabs>
        <w:autoSpaceDE w:val="0"/>
        <w:autoSpaceDN w:val="0"/>
        <w:adjustRightInd w:val="0"/>
        <w:rPr>
          <w:sz w:val="22"/>
          <w:szCs w:val="22"/>
        </w:rPr>
      </w:pPr>
      <w:r w:rsidRPr="008B61F8">
        <w:rPr>
          <w:sz w:val="22"/>
          <w:szCs w:val="22"/>
        </w:rPr>
        <w:t>Impact of the fin</w:t>
      </w:r>
      <w:r>
        <w:rPr>
          <w:sz w:val="22"/>
          <w:szCs w:val="22"/>
        </w:rPr>
        <w:t>d</w:t>
      </w:r>
      <w:r w:rsidRPr="008B61F8">
        <w:rPr>
          <w:sz w:val="22"/>
          <w:szCs w:val="22"/>
        </w:rPr>
        <w:t>ing:</w:t>
      </w:r>
    </w:p>
    <w:p w:rsidR="00AB4639" w:rsidRPr="008B61F8" w:rsidRDefault="00AB4639" w:rsidP="00AB4639">
      <w:pPr>
        <w:pStyle w:val="NormalWeb"/>
        <w:tabs>
          <w:tab w:val="center" w:pos="709"/>
        </w:tabs>
        <w:spacing w:before="240" w:after="100" w:afterAutospacing="1"/>
        <w:rPr>
          <w:rFonts w:ascii="Arial" w:hAnsi="Arial" w:cs="Arial"/>
          <w:sz w:val="22"/>
          <w:szCs w:val="22"/>
        </w:rPr>
      </w:pPr>
      <w:r w:rsidRPr="008B61F8">
        <w:rPr>
          <w:rFonts w:ascii="Arial" w:hAnsi="Arial" w:cs="Arial"/>
          <w:color w:val="000000"/>
          <w:sz w:val="22"/>
          <w:szCs w:val="22"/>
        </w:rPr>
        <w:t>Non- compliance with Preferential Procurement Policy Framework Act 5 OF 2000 GN R725 of 10 August 2001, Preferential</w:t>
      </w:r>
      <w:r w:rsidRPr="008B61F8">
        <w:rPr>
          <w:rFonts w:ascii="Arial" w:hAnsi="Arial" w:cs="Arial"/>
          <w:iCs/>
          <w:sz w:val="22"/>
          <w:szCs w:val="22"/>
        </w:rPr>
        <w:t xml:space="preserve"> Procurement Policy Framework Act No.2 of 2000</w:t>
      </w:r>
      <w:r w:rsidRPr="008B61F8">
        <w:rPr>
          <w:rFonts w:ascii="Arial" w:hAnsi="Arial" w:cs="Arial"/>
          <w:color w:val="000000"/>
          <w:sz w:val="22"/>
          <w:szCs w:val="22"/>
        </w:rPr>
        <w:t>.</w:t>
      </w:r>
    </w:p>
    <w:p w:rsidR="00AB4639" w:rsidRPr="002C76C1" w:rsidRDefault="00AB4639" w:rsidP="00AB4639">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AB4639" w:rsidRPr="002C76C1" w:rsidRDefault="00AB4639" w:rsidP="00AB4639">
      <w:pPr>
        <w:tabs>
          <w:tab w:val="center" w:pos="709"/>
        </w:tabs>
        <w:outlineLvl w:val="1"/>
        <w:rPr>
          <w:i/>
          <w:iCs/>
          <w:color w:val="000000"/>
          <w:lang w:eastAsia="en-ZA"/>
        </w:rPr>
      </w:pPr>
    </w:p>
    <w:p w:rsidR="00AB4639" w:rsidRPr="008B61F8" w:rsidRDefault="00AB4639" w:rsidP="00AB4639">
      <w:pPr>
        <w:tabs>
          <w:tab w:val="center" w:pos="709"/>
        </w:tabs>
        <w:rPr>
          <w:i/>
          <w:iCs/>
          <w:color w:val="000000"/>
          <w:sz w:val="22"/>
          <w:szCs w:val="22"/>
          <w:lang w:eastAsia="en-ZA"/>
        </w:rPr>
      </w:pPr>
      <w:r w:rsidRPr="008B61F8">
        <w:rPr>
          <w:i/>
          <w:iCs/>
          <w:color w:val="000000"/>
          <w:sz w:val="22"/>
          <w:szCs w:val="22"/>
          <w:lang w:eastAsia="en-ZA"/>
        </w:rPr>
        <w:t xml:space="preserve">Financial management </w:t>
      </w:r>
    </w:p>
    <w:p w:rsidR="00AB4639" w:rsidRPr="008B61F8" w:rsidRDefault="00AB4639" w:rsidP="00AB4639">
      <w:pPr>
        <w:tabs>
          <w:tab w:val="center" w:pos="709"/>
        </w:tabs>
        <w:rPr>
          <w:i/>
          <w:iCs/>
          <w:color w:val="000000"/>
          <w:sz w:val="22"/>
          <w:szCs w:val="22"/>
          <w:lang w:eastAsia="en-ZA"/>
        </w:rPr>
      </w:pPr>
    </w:p>
    <w:p w:rsidR="00AB4639" w:rsidRPr="008B61F8" w:rsidRDefault="00AB4639" w:rsidP="00AB4639">
      <w:pPr>
        <w:tabs>
          <w:tab w:val="center" w:pos="709"/>
        </w:tabs>
        <w:rPr>
          <w:i/>
          <w:color w:val="000000"/>
          <w:sz w:val="22"/>
          <w:szCs w:val="22"/>
          <w:lang w:eastAsia="en-ZA"/>
        </w:rPr>
      </w:pPr>
      <w:r w:rsidRPr="008B61F8">
        <w:rPr>
          <w:i/>
          <w:color w:val="000000"/>
          <w:sz w:val="22"/>
          <w:szCs w:val="22"/>
          <w:lang w:val="en-GB" w:eastAsia="en-ZA"/>
        </w:rPr>
        <w:t xml:space="preserve">The department does not effectively </w:t>
      </w:r>
      <w:r w:rsidRPr="008B61F8">
        <w:rPr>
          <w:i/>
          <w:color w:val="000000"/>
          <w:sz w:val="22"/>
          <w:szCs w:val="22"/>
          <w:lang w:eastAsia="en-ZA"/>
        </w:rPr>
        <w:t>reviews and monitors compliance with applicable laws and regulations</w:t>
      </w:r>
    </w:p>
    <w:p w:rsidR="00AB4639" w:rsidRPr="008B61F8" w:rsidRDefault="00AB4639" w:rsidP="00AB4639">
      <w:pPr>
        <w:pStyle w:val="NormalWeb"/>
        <w:tabs>
          <w:tab w:val="center" w:pos="709"/>
        </w:tabs>
        <w:jc w:val="both"/>
        <w:rPr>
          <w:rFonts w:ascii="Arial" w:hAnsi="Arial" w:cs="Arial"/>
          <w:color w:val="000000"/>
          <w:sz w:val="22"/>
          <w:szCs w:val="22"/>
          <w:lang w:val="en-GB"/>
        </w:rPr>
      </w:pPr>
    </w:p>
    <w:p w:rsidR="00AB4639" w:rsidRPr="008B61F8" w:rsidRDefault="00AB4639" w:rsidP="00AB4639">
      <w:pPr>
        <w:tabs>
          <w:tab w:val="center" w:pos="709"/>
        </w:tabs>
        <w:spacing w:after="120"/>
        <w:rPr>
          <w:b/>
          <w:color w:val="000000"/>
          <w:sz w:val="22"/>
          <w:szCs w:val="22"/>
        </w:rPr>
      </w:pPr>
      <w:r w:rsidRPr="008B61F8">
        <w:rPr>
          <w:b/>
          <w:color w:val="000000"/>
          <w:sz w:val="22"/>
          <w:szCs w:val="22"/>
        </w:rPr>
        <w:t>Recommendation</w:t>
      </w:r>
    </w:p>
    <w:p w:rsidR="00AB4639" w:rsidRPr="008B61F8" w:rsidRDefault="00AB4639" w:rsidP="00AB4639">
      <w:pPr>
        <w:tabs>
          <w:tab w:val="center" w:pos="709"/>
        </w:tabs>
        <w:rPr>
          <w:color w:val="000000"/>
          <w:sz w:val="22"/>
          <w:szCs w:val="22"/>
        </w:rPr>
      </w:pPr>
    </w:p>
    <w:p w:rsidR="00AB4639" w:rsidRPr="008B61F8" w:rsidRDefault="00AB4639" w:rsidP="00AB4639">
      <w:pPr>
        <w:tabs>
          <w:tab w:val="center" w:pos="709"/>
        </w:tabs>
        <w:spacing w:after="120"/>
        <w:ind w:left="425" w:hanging="425"/>
        <w:contextualSpacing/>
        <w:rPr>
          <w:color w:val="000000"/>
          <w:sz w:val="22"/>
          <w:szCs w:val="22"/>
          <w:lang w:eastAsia="en-ZA"/>
        </w:rPr>
      </w:pPr>
      <w:r w:rsidRPr="008B61F8">
        <w:rPr>
          <w:color w:val="000000"/>
          <w:sz w:val="22"/>
          <w:szCs w:val="22"/>
          <w:lang w:eastAsia="en-ZA"/>
        </w:rPr>
        <w:t>a)</w:t>
      </w:r>
      <w:r w:rsidRPr="008B61F8">
        <w:rPr>
          <w:color w:val="000000"/>
          <w:sz w:val="22"/>
          <w:szCs w:val="22"/>
          <w:lang w:eastAsia="en-ZA"/>
        </w:rPr>
        <w:tab/>
      </w:r>
      <w:r w:rsidRPr="008B61F8">
        <w:rPr>
          <w:color w:val="000000"/>
          <w:sz w:val="22"/>
          <w:szCs w:val="22"/>
          <w:lang w:eastAsia="en-ZA"/>
        </w:rPr>
        <w:tab/>
        <w:t>The adjudication committee and/or the official delegated with the final approval must verify that the evaluation criteria were correctly applied and preference points were correctly calculated.</w:t>
      </w:r>
    </w:p>
    <w:p w:rsidR="00AB4639" w:rsidRPr="008B61F8" w:rsidRDefault="00AB4639" w:rsidP="00AB4639">
      <w:pPr>
        <w:tabs>
          <w:tab w:val="left" w:pos="426"/>
          <w:tab w:val="center" w:pos="709"/>
        </w:tabs>
        <w:spacing w:before="100" w:beforeAutospacing="1" w:after="100" w:afterAutospacing="1"/>
        <w:ind w:left="425" w:hanging="425"/>
        <w:rPr>
          <w:color w:val="000000"/>
          <w:sz w:val="22"/>
          <w:szCs w:val="22"/>
          <w:lang w:eastAsia="en-ZA"/>
        </w:rPr>
      </w:pPr>
      <w:r w:rsidRPr="008B61F8">
        <w:rPr>
          <w:color w:val="000000"/>
          <w:sz w:val="22"/>
          <w:szCs w:val="22"/>
        </w:rPr>
        <w:t>b)</w:t>
      </w:r>
      <w:r w:rsidRPr="008B61F8">
        <w:rPr>
          <w:color w:val="000000"/>
          <w:sz w:val="22"/>
          <w:szCs w:val="22"/>
        </w:rPr>
        <w:tab/>
      </w:r>
      <w:r w:rsidRPr="008B61F8">
        <w:rPr>
          <w:color w:val="000000"/>
          <w:sz w:val="22"/>
          <w:szCs w:val="22"/>
          <w:lang w:eastAsia="en-ZA"/>
        </w:rPr>
        <w:t xml:space="preserve">All points must be calculated in accordance with the Preferential Procurement Policy Framework Act point formula. </w:t>
      </w:r>
    </w:p>
    <w:p w:rsidR="00AB4639" w:rsidRPr="008B61F8" w:rsidRDefault="00AB4639" w:rsidP="00AB4639">
      <w:pPr>
        <w:tabs>
          <w:tab w:val="center" w:pos="709"/>
        </w:tabs>
        <w:spacing w:before="100" w:beforeAutospacing="1" w:after="100" w:afterAutospacing="1"/>
        <w:ind w:left="425" w:hanging="425"/>
        <w:rPr>
          <w:color w:val="000000"/>
          <w:sz w:val="22"/>
          <w:szCs w:val="22"/>
          <w:lang w:eastAsia="en-ZA"/>
        </w:rPr>
      </w:pPr>
      <w:r w:rsidRPr="008B61F8">
        <w:rPr>
          <w:color w:val="000000"/>
          <w:sz w:val="22"/>
          <w:szCs w:val="22"/>
          <w:lang w:eastAsia="en-ZA"/>
        </w:rPr>
        <w:t>c)</w:t>
      </w:r>
      <w:r w:rsidRPr="008B61F8">
        <w:rPr>
          <w:color w:val="000000"/>
          <w:sz w:val="22"/>
          <w:szCs w:val="22"/>
          <w:lang w:eastAsia="en-ZA"/>
        </w:rPr>
        <w:tab/>
        <w:t xml:space="preserve"> A test of the automated system should be performed and data input onto the system should be reviewed by a second person. </w:t>
      </w:r>
    </w:p>
    <w:p w:rsidR="00AB4639" w:rsidRPr="009E4B34" w:rsidRDefault="00AB4639" w:rsidP="00AB4639">
      <w:pPr>
        <w:tabs>
          <w:tab w:val="center" w:pos="709"/>
        </w:tabs>
        <w:jc w:val="both"/>
        <w:rPr>
          <w:b/>
          <w:bCs/>
          <w:sz w:val="22"/>
          <w:szCs w:val="22"/>
        </w:rPr>
      </w:pPr>
      <w:r w:rsidRPr="009E4B34">
        <w:rPr>
          <w:b/>
          <w:bCs/>
          <w:sz w:val="22"/>
          <w:szCs w:val="22"/>
        </w:rPr>
        <w:t>Management response</w:t>
      </w:r>
    </w:p>
    <w:p w:rsidR="00AB4639" w:rsidRPr="009E4B34" w:rsidRDefault="00AB4639" w:rsidP="00AB4639">
      <w:pPr>
        <w:tabs>
          <w:tab w:val="center" w:pos="709"/>
        </w:tabs>
        <w:jc w:val="both"/>
        <w:rPr>
          <w:b/>
          <w:bCs/>
          <w:sz w:val="22"/>
          <w:szCs w:val="22"/>
        </w:rPr>
      </w:pPr>
    </w:p>
    <w:p w:rsidR="00AB4639" w:rsidRDefault="00AB4639" w:rsidP="00AB4639">
      <w:pPr>
        <w:spacing w:after="100" w:afterAutospacing="1"/>
        <w:rPr>
          <w:sz w:val="22"/>
          <w:szCs w:val="22"/>
        </w:rPr>
      </w:pPr>
      <w:r w:rsidRPr="002A38F5">
        <w:rPr>
          <w:sz w:val="22"/>
          <w:szCs w:val="22"/>
        </w:rPr>
        <w:t xml:space="preserve">The Department has previously acknowledged this error and has since corrected the scoring model as per the recommendation above. It is however worth noting that the Department has not contravened the provisions of the PPPFA as cited in the findings above as the outcome of all these tenders showed slight differences from the recalculations and did not yield a different result had the correct formulas been used.  </w:t>
      </w:r>
    </w:p>
    <w:p w:rsidR="00AB4639" w:rsidRPr="002A38F5" w:rsidRDefault="00AB4639" w:rsidP="00AB4639">
      <w:pPr>
        <w:tabs>
          <w:tab w:val="left" w:pos="426"/>
        </w:tabs>
        <w:jc w:val="both"/>
        <w:rPr>
          <w:rFonts w:eastAsia="Arial Unicode MS"/>
          <w:sz w:val="22"/>
          <w:szCs w:val="22"/>
        </w:rPr>
      </w:pPr>
      <w:r w:rsidRPr="002A38F5">
        <w:rPr>
          <w:i/>
          <w:sz w:val="22"/>
          <w:szCs w:val="22"/>
        </w:rPr>
        <w:t>Name:</w:t>
      </w:r>
      <w:r w:rsidRPr="002A38F5">
        <w:rPr>
          <w:rFonts w:eastAsia="Arial Unicode MS"/>
          <w:sz w:val="22"/>
          <w:szCs w:val="22"/>
        </w:rPr>
        <w:t xml:space="preserve">   Eulala Kruger</w:t>
      </w:r>
    </w:p>
    <w:p w:rsidR="00AB4639" w:rsidRPr="002A38F5" w:rsidRDefault="00AB4639" w:rsidP="00AB4639">
      <w:pPr>
        <w:tabs>
          <w:tab w:val="left" w:pos="426"/>
        </w:tabs>
        <w:jc w:val="both"/>
        <w:rPr>
          <w:i/>
          <w:sz w:val="22"/>
          <w:szCs w:val="22"/>
        </w:rPr>
      </w:pPr>
    </w:p>
    <w:p w:rsidR="00AB4639" w:rsidRPr="002A38F5" w:rsidRDefault="00AB4639" w:rsidP="00AB4639">
      <w:pPr>
        <w:tabs>
          <w:tab w:val="left" w:pos="426"/>
        </w:tabs>
        <w:jc w:val="both"/>
        <w:rPr>
          <w:i/>
          <w:sz w:val="22"/>
          <w:szCs w:val="22"/>
        </w:rPr>
      </w:pPr>
      <w:r w:rsidRPr="002A38F5">
        <w:rPr>
          <w:i/>
          <w:sz w:val="22"/>
          <w:szCs w:val="22"/>
        </w:rPr>
        <w:t>Position:  Acting CD:SCM</w:t>
      </w:r>
    </w:p>
    <w:p w:rsidR="00AB4639" w:rsidRPr="002A38F5" w:rsidRDefault="00AB4639" w:rsidP="00AB4639">
      <w:pPr>
        <w:tabs>
          <w:tab w:val="left" w:pos="426"/>
        </w:tabs>
        <w:jc w:val="both"/>
        <w:rPr>
          <w:i/>
          <w:sz w:val="22"/>
          <w:szCs w:val="22"/>
        </w:rPr>
      </w:pPr>
    </w:p>
    <w:p w:rsidR="00AB4639" w:rsidRPr="002A38F5" w:rsidRDefault="00AB4639" w:rsidP="00AB4639">
      <w:pPr>
        <w:tabs>
          <w:tab w:val="left" w:pos="426"/>
        </w:tabs>
        <w:jc w:val="both"/>
        <w:rPr>
          <w:sz w:val="22"/>
          <w:szCs w:val="22"/>
        </w:rPr>
      </w:pPr>
      <w:r w:rsidRPr="002A38F5">
        <w:rPr>
          <w:i/>
          <w:sz w:val="22"/>
          <w:szCs w:val="22"/>
        </w:rPr>
        <w:t>Date:</w:t>
      </w:r>
      <w:r w:rsidRPr="002A38F5">
        <w:rPr>
          <w:sz w:val="22"/>
          <w:szCs w:val="22"/>
        </w:rPr>
        <w:t xml:space="preserve"> 28 August 2012</w:t>
      </w:r>
    </w:p>
    <w:p w:rsidR="00AB4639" w:rsidRPr="002A38F5" w:rsidRDefault="00AB4639" w:rsidP="00AB4639">
      <w:pPr>
        <w:jc w:val="both"/>
        <w:rPr>
          <w:i/>
          <w:iCs/>
          <w:sz w:val="22"/>
          <w:szCs w:val="22"/>
        </w:rPr>
      </w:pPr>
    </w:p>
    <w:p w:rsidR="00AB4639" w:rsidRPr="002A38F5" w:rsidRDefault="00AB4639" w:rsidP="00AB4639">
      <w:pPr>
        <w:jc w:val="both"/>
        <w:rPr>
          <w:b/>
          <w:bCs/>
          <w:sz w:val="22"/>
          <w:szCs w:val="22"/>
        </w:rPr>
      </w:pPr>
      <w:r w:rsidRPr="002A38F5">
        <w:rPr>
          <w:b/>
          <w:bCs/>
          <w:sz w:val="22"/>
          <w:szCs w:val="22"/>
        </w:rPr>
        <w:t>Auditor’s conclusion</w:t>
      </w:r>
    </w:p>
    <w:p w:rsidR="00AB4639" w:rsidRPr="002A38F5" w:rsidRDefault="00AB4639" w:rsidP="00AB4639">
      <w:pPr>
        <w:jc w:val="both"/>
        <w:rPr>
          <w:b/>
          <w:bCs/>
          <w:sz w:val="22"/>
          <w:szCs w:val="22"/>
        </w:rPr>
      </w:pPr>
    </w:p>
    <w:p w:rsidR="00AB4639" w:rsidRPr="002A38F5" w:rsidRDefault="00AB4639" w:rsidP="00AB4639">
      <w:pPr>
        <w:jc w:val="both"/>
        <w:rPr>
          <w:i/>
          <w:iCs/>
          <w:sz w:val="22"/>
          <w:szCs w:val="22"/>
        </w:rPr>
      </w:pPr>
      <w:r w:rsidRPr="002A38F5">
        <w:rPr>
          <w:sz w:val="22"/>
          <w:szCs w:val="22"/>
        </w:rPr>
        <w:t>Management agrees with the finding. The matter remains unresolved. The correction of the formula will be follow up in the 2012-2013 audit.</w:t>
      </w:r>
    </w:p>
    <w:p w:rsidR="00AB4639" w:rsidRPr="002C76C1" w:rsidRDefault="00AB4639" w:rsidP="00AB4639">
      <w:pPr>
        <w:tabs>
          <w:tab w:val="center" w:pos="709"/>
        </w:tabs>
      </w:pPr>
    </w:p>
    <w:p w:rsidR="00AB4639" w:rsidRPr="002C76C1" w:rsidRDefault="00AB4639" w:rsidP="00AB4639">
      <w:pPr>
        <w:tabs>
          <w:tab w:val="center" w:pos="709"/>
        </w:tabs>
      </w:pPr>
    </w:p>
    <w:p w:rsidR="00AB4639" w:rsidRPr="002C76C1" w:rsidRDefault="00AB4639" w:rsidP="00AB4639">
      <w:pPr>
        <w:tabs>
          <w:tab w:val="center" w:pos="709"/>
        </w:tabs>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Pr="008908C1" w:rsidRDefault="00AB4639" w:rsidP="006F5D2E">
      <w:pPr>
        <w:pStyle w:val="ListParagraph"/>
        <w:numPr>
          <w:ilvl w:val="0"/>
          <w:numId w:val="296"/>
        </w:numPr>
        <w:tabs>
          <w:tab w:val="center" w:pos="709"/>
        </w:tabs>
        <w:spacing w:after="120"/>
        <w:jc w:val="both"/>
        <w:outlineLvl w:val="0"/>
        <w:rPr>
          <w:rFonts w:ascii="Arial" w:hAnsi="Arial" w:cs="Arial"/>
          <w:b/>
          <w:bCs/>
          <w:color w:val="FF0000"/>
          <w:sz w:val="22"/>
          <w:szCs w:val="22"/>
        </w:rPr>
      </w:pPr>
      <w:r w:rsidRPr="008908C1">
        <w:rPr>
          <w:rFonts w:ascii="Arial" w:hAnsi="Arial" w:cs="Arial"/>
          <w:b/>
          <w:bCs/>
          <w:sz w:val="22"/>
          <w:szCs w:val="22"/>
        </w:rPr>
        <w:t xml:space="preserve">Shibe Interiors – 3 Quotations not obtained and other procurement matters </w:t>
      </w:r>
      <w:r w:rsidRPr="008908C1">
        <w:rPr>
          <w:rFonts w:ascii="Arial" w:hAnsi="Arial" w:cs="Arial"/>
          <w:b/>
          <w:bCs/>
          <w:color w:val="FF0000"/>
          <w:sz w:val="22"/>
          <w:szCs w:val="22"/>
        </w:rPr>
        <w:t>Ex 284</w:t>
      </w:r>
    </w:p>
    <w:p w:rsidR="00AB4639" w:rsidRPr="008908C1" w:rsidRDefault="00AB4639" w:rsidP="00AB4639">
      <w:pPr>
        <w:tabs>
          <w:tab w:val="center" w:pos="709"/>
        </w:tabs>
        <w:spacing w:after="120"/>
        <w:jc w:val="both"/>
        <w:outlineLvl w:val="0"/>
        <w:rPr>
          <w:b/>
          <w:bCs/>
          <w:sz w:val="22"/>
          <w:szCs w:val="22"/>
        </w:rPr>
      </w:pPr>
      <w:r w:rsidRPr="008908C1">
        <w:rPr>
          <w:b/>
          <w:bCs/>
          <w:sz w:val="22"/>
          <w:szCs w:val="22"/>
        </w:rPr>
        <w:t>Audit Finding</w:t>
      </w:r>
    </w:p>
    <w:p w:rsidR="00AB4639" w:rsidRPr="002C76C1" w:rsidRDefault="00AB4639" w:rsidP="00AB4639">
      <w:pPr>
        <w:tabs>
          <w:tab w:val="center" w:pos="709"/>
        </w:tabs>
        <w:spacing w:after="120"/>
        <w:jc w:val="both"/>
        <w:outlineLvl w:val="0"/>
        <w:rPr>
          <w:b/>
          <w:bCs/>
          <w:sz w:val="22"/>
          <w:szCs w:val="22"/>
        </w:rPr>
      </w:pPr>
    </w:p>
    <w:p w:rsidR="00AB4639" w:rsidRPr="002C76C1" w:rsidRDefault="00AB4639" w:rsidP="00AB4639">
      <w:pPr>
        <w:tabs>
          <w:tab w:val="center" w:pos="709"/>
        </w:tabs>
        <w:rPr>
          <w:sz w:val="22"/>
          <w:szCs w:val="22"/>
        </w:rPr>
      </w:pPr>
      <w:r w:rsidRPr="002C76C1">
        <w:rPr>
          <w:sz w:val="22"/>
          <w:szCs w:val="22"/>
        </w:rPr>
        <w:t>Laws, rules and regulations</w:t>
      </w:r>
    </w:p>
    <w:p w:rsidR="00AB4639" w:rsidRPr="002C76C1" w:rsidRDefault="00AB4639" w:rsidP="00AB4639">
      <w:pPr>
        <w:tabs>
          <w:tab w:val="center" w:pos="709"/>
        </w:tabs>
        <w:rPr>
          <w:b/>
          <w:sz w:val="22"/>
          <w:szCs w:val="22"/>
        </w:rPr>
      </w:pPr>
    </w:p>
    <w:p w:rsidR="00AB4639" w:rsidRPr="00FC723C" w:rsidRDefault="00AB4639" w:rsidP="00AB4639">
      <w:pPr>
        <w:tabs>
          <w:tab w:val="center" w:pos="709"/>
        </w:tabs>
        <w:spacing w:after="120"/>
        <w:contextualSpacing/>
        <w:jc w:val="both"/>
        <w:rPr>
          <w:color w:val="000000"/>
          <w:sz w:val="22"/>
          <w:szCs w:val="22"/>
        </w:rPr>
      </w:pPr>
      <w:r>
        <w:rPr>
          <w:sz w:val="22"/>
          <w:szCs w:val="22"/>
        </w:rPr>
        <w:t>a)</w:t>
      </w:r>
      <w:r>
        <w:rPr>
          <w:sz w:val="22"/>
          <w:szCs w:val="22"/>
        </w:rPr>
        <w:tab/>
      </w:r>
      <w:r>
        <w:rPr>
          <w:sz w:val="22"/>
          <w:szCs w:val="22"/>
        </w:rPr>
        <w:tab/>
      </w:r>
      <w:r w:rsidRPr="00FC723C">
        <w:rPr>
          <w:sz w:val="22"/>
          <w:szCs w:val="22"/>
        </w:rPr>
        <w:t>Treasury Regulations 16A6.1 states:</w:t>
      </w:r>
    </w:p>
    <w:p w:rsidR="00AB4639" w:rsidRPr="002C76C1" w:rsidRDefault="00AB4639" w:rsidP="00AB4639">
      <w:pPr>
        <w:pStyle w:val="ListParagraph"/>
        <w:tabs>
          <w:tab w:val="center" w:pos="709"/>
        </w:tabs>
        <w:rPr>
          <w:rFonts w:ascii="Arial" w:hAnsi="Arial" w:cs="Arial"/>
          <w:sz w:val="22"/>
          <w:szCs w:val="22"/>
        </w:rPr>
      </w:pPr>
    </w:p>
    <w:p w:rsidR="00AB4639" w:rsidRPr="002C76C1" w:rsidRDefault="00AB4639" w:rsidP="00AB4639">
      <w:pPr>
        <w:pStyle w:val="ListParagraph"/>
        <w:tabs>
          <w:tab w:val="center" w:pos="709"/>
          <w:tab w:val="left" w:pos="1440"/>
        </w:tabs>
        <w:ind w:left="540"/>
        <w:rPr>
          <w:rFonts w:ascii="Arial" w:hAnsi="Arial" w:cs="Arial"/>
          <w:i/>
          <w:sz w:val="22"/>
          <w:szCs w:val="22"/>
        </w:rPr>
      </w:pPr>
      <w:r w:rsidRPr="002C76C1">
        <w:rPr>
          <w:rFonts w:ascii="Arial" w:hAnsi="Arial" w:cs="Arial"/>
          <w:i/>
          <w:sz w:val="22"/>
          <w:szCs w:val="22"/>
        </w:rPr>
        <w:t>“Procurement of goods and services, either by way of quotations or through a bidding process, must be within the threshold values as determined by the National Treasury.”</w:t>
      </w:r>
    </w:p>
    <w:p w:rsidR="00AB4639" w:rsidRPr="002C76C1" w:rsidRDefault="00AB4639" w:rsidP="00AB4639">
      <w:pPr>
        <w:pStyle w:val="ListParagraph"/>
        <w:tabs>
          <w:tab w:val="center" w:pos="709"/>
          <w:tab w:val="left" w:pos="1440"/>
        </w:tabs>
        <w:ind w:left="540"/>
        <w:rPr>
          <w:rFonts w:ascii="Arial" w:hAnsi="Arial" w:cs="Arial"/>
          <w:bCs/>
          <w:sz w:val="22"/>
          <w:szCs w:val="22"/>
        </w:rPr>
      </w:pPr>
    </w:p>
    <w:p w:rsidR="00AB4639" w:rsidRPr="002C76C1" w:rsidRDefault="00AB4639" w:rsidP="006F5D2E">
      <w:pPr>
        <w:pStyle w:val="NormalWeb"/>
        <w:numPr>
          <w:ilvl w:val="0"/>
          <w:numId w:val="68"/>
        </w:numPr>
        <w:tabs>
          <w:tab w:val="center" w:pos="709"/>
        </w:tabs>
        <w:rPr>
          <w:rFonts w:ascii="Arial" w:hAnsi="Arial" w:cs="Arial"/>
          <w:sz w:val="22"/>
          <w:szCs w:val="22"/>
          <w:lang w:val="en-ZA"/>
        </w:rPr>
      </w:pPr>
      <w:r w:rsidRPr="002C76C1">
        <w:rPr>
          <w:rFonts w:ascii="Arial" w:hAnsi="Arial" w:cs="Arial"/>
          <w:sz w:val="22"/>
          <w:szCs w:val="22"/>
          <w:lang w:val="en-ZA"/>
        </w:rPr>
        <w:t>Treasury Regulations  9.1.1 states:</w:t>
      </w:r>
    </w:p>
    <w:p w:rsidR="00AB4639" w:rsidRPr="002C76C1" w:rsidRDefault="00AB4639" w:rsidP="00AB4639">
      <w:pPr>
        <w:pStyle w:val="lg-para3"/>
        <w:tabs>
          <w:tab w:val="center" w:pos="709"/>
        </w:tabs>
        <w:rPr>
          <w:rFonts w:ascii="Arial" w:hAnsi="Arial" w:cs="Arial"/>
          <w:i/>
          <w:sz w:val="22"/>
          <w:szCs w:val="22"/>
        </w:rPr>
      </w:pPr>
    </w:p>
    <w:p w:rsidR="00AB4639" w:rsidRPr="002C76C1" w:rsidRDefault="00AB4639" w:rsidP="00AB4639">
      <w:pPr>
        <w:pStyle w:val="ListParagraph"/>
        <w:tabs>
          <w:tab w:val="center" w:pos="709"/>
          <w:tab w:val="left" w:pos="1440"/>
        </w:tabs>
        <w:ind w:left="540"/>
        <w:rPr>
          <w:rFonts w:ascii="Arial" w:hAnsi="Arial" w:cs="Arial"/>
          <w:i/>
          <w:sz w:val="22"/>
          <w:szCs w:val="22"/>
        </w:rPr>
      </w:pPr>
      <w:r w:rsidRPr="002C76C1">
        <w:rPr>
          <w:rFonts w:ascii="Arial" w:hAnsi="Arial" w:cs="Arial"/>
          <w:i/>
          <w:sz w:val="22"/>
          <w:szCs w:val="22"/>
        </w:rPr>
        <w:t xml:space="preserve">“The accounting officer of an institution must exercise all reasonable care to prevent and detect unauthorised, irregular, fruitless and wasteful expenditure, and must </w:t>
      </w:r>
      <w:r w:rsidRPr="002C76C1">
        <w:rPr>
          <w:rFonts w:ascii="Arial" w:hAnsi="Arial" w:cs="Arial"/>
          <w:i/>
          <w:sz w:val="22"/>
          <w:szCs w:val="22"/>
        </w:rPr>
        <w:tab/>
        <w:t xml:space="preserve">for this purpose implement effective, efficient and transparent processes of financial and </w:t>
      </w:r>
      <w:r w:rsidRPr="002C76C1">
        <w:rPr>
          <w:rFonts w:ascii="Arial" w:hAnsi="Arial" w:cs="Arial"/>
          <w:i/>
          <w:sz w:val="22"/>
          <w:szCs w:val="22"/>
        </w:rPr>
        <w:tab/>
        <w:t>risk management.”</w:t>
      </w:r>
    </w:p>
    <w:p w:rsidR="00AB4639" w:rsidRPr="002C76C1" w:rsidRDefault="00AB4639" w:rsidP="00AB4639">
      <w:pPr>
        <w:pStyle w:val="ListParagraph"/>
        <w:tabs>
          <w:tab w:val="center" w:pos="709"/>
          <w:tab w:val="left" w:pos="1440"/>
        </w:tabs>
        <w:ind w:left="540"/>
        <w:rPr>
          <w:rFonts w:ascii="Arial" w:hAnsi="Arial" w:cs="Arial"/>
          <w:i/>
          <w:sz w:val="22"/>
          <w:szCs w:val="22"/>
        </w:rPr>
      </w:pPr>
    </w:p>
    <w:p w:rsidR="00AB4639" w:rsidRPr="002C76C1" w:rsidRDefault="00AB4639" w:rsidP="00AB4639">
      <w:pPr>
        <w:tabs>
          <w:tab w:val="center" w:pos="709"/>
          <w:tab w:val="left" w:pos="1440"/>
        </w:tabs>
        <w:rPr>
          <w:sz w:val="22"/>
          <w:szCs w:val="22"/>
          <w:lang w:val="en-ZA"/>
        </w:rPr>
      </w:pPr>
      <w:r>
        <w:rPr>
          <w:i/>
          <w:sz w:val="22"/>
          <w:szCs w:val="22"/>
          <w:lang w:val="en-ZA"/>
        </w:rPr>
        <w:t>c)</w:t>
      </w:r>
      <w:r>
        <w:rPr>
          <w:i/>
          <w:sz w:val="22"/>
          <w:szCs w:val="22"/>
          <w:lang w:val="en-ZA"/>
        </w:rPr>
        <w:tab/>
      </w:r>
      <w:r>
        <w:rPr>
          <w:i/>
          <w:sz w:val="22"/>
          <w:szCs w:val="22"/>
          <w:lang w:val="en-ZA"/>
        </w:rPr>
        <w:tab/>
      </w:r>
      <w:r w:rsidRPr="002C76C1">
        <w:rPr>
          <w:sz w:val="22"/>
          <w:szCs w:val="22"/>
          <w:lang w:val="en-ZA"/>
        </w:rPr>
        <w:t>Treasury Regulations 16A8.3(d) states:</w:t>
      </w:r>
    </w:p>
    <w:p w:rsidR="00AB4639" w:rsidRPr="002C76C1" w:rsidRDefault="00AB4639" w:rsidP="00AB4639">
      <w:pPr>
        <w:tabs>
          <w:tab w:val="center" w:pos="709"/>
          <w:tab w:val="left" w:pos="1440"/>
        </w:tabs>
        <w:rPr>
          <w:sz w:val="22"/>
          <w:szCs w:val="22"/>
          <w:lang w:val="en-ZA"/>
        </w:rPr>
      </w:pPr>
    </w:p>
    <w:p w:rsidR="00AB4639" w:rsidRPr="002C76C1" w:rsidRDefault="00AB4639" w:rsidP="00AB4639">
      <w:pPr>
        <w:tabs>
          <w:tab w:val="center" w:pos="709"/>
          <w:tab w:val="left" w:pos="1440"/>
        </w:tabs>
        <w:ind w:left="539"/>
        <w:rPr>
          <w:i/>
          <w:sz w:val="22"/>
          <w:szCs w:val="22"/>
        </w:rPr>
      </w:pPr>
      <w:r w:rsidRPr="002C76C1">
        <w:rPr>
          <w:sz w:val="22"/>
          <w:szCs w:val="22"/>
        </w:rPr>
        <w:t>“A</w:t>
      </w:r>
      <w:r w:rsidRPr="002C76C1">
        <w:rPr>
          <w:i/>
          <w:sz w:val="22"/>
          <w:szCs w:val="22"/>
        </w:rPr>
        <w:t xml:space="preserve"> supply chain management official or other role player—</w:t>
      </w:r>
    </w:p>
    <w:p w:rsidR="00AB4639" w:rsidRPr="002C76C1" w:rsidRDefault="00AB4639" w:rsidP="00AB4639">
      <w:pPr>
        <w:tabs>
          <w:tab w:val="center" w:pos="709"/>
          <w:tab w:val="left" w:pos="1440"/>
        </w:tabs>
        <w:rPr>
          <w:i/>
          <w:sz w:val="22"/>
          <w:szCs w:val="22"/>
        </w:rPr>
      </w:pPr>
    </w:p>
    <w:p w:rsidR="00AB4639" w:rsidRPr="002C76C1" w:rsidRDefault="00AB4639" w:rsidP="00AB4639">
      <w:pPr>
        <w:pStyle w:val="lg-a-1"/>
        <w:tabs>
          <w:tab w:val="center" w:pos="709"/>
        </w:tabs>
        <w:spacing w:before="0"/>
        <w:ind w:left="511" w:hanging="454"/>
        <w:rPr>
          <w:rFonts w:ascii="Arial" w:hAnsi="Arial" w:cs="Arial"/>
          <w:i/>
          <w:sz w:val="22"/>
          <w:szCs w:val="22"/>
        </w:rPr>
      </w:pPr>
      <w:r w:rsidRPr="002C76C1">
        <w:rPr>
          <w:rFonts w:ascii="Arial" w:hAnsi="Arial" w:cs="Arial"/>
          <w:i/>
          <w:sz w:val="22"/>
          <w:szCs w:val="22"/>
        </w:rPr>
        <w:t xml:space="preserve">       must ensure that they do not compromise the credibility or integrity of the supply chain management system through the acceptance of gifts or hospitality or any other act”</w:t>
      </w:r>
    </w:p>
    <w:p w:rsidR="00AB4639" w:rsidRPr="002C76C1" w:rsidRDefault="00AB4639" w:rsidP="00AB4639">
      <w:pPr>
        <w:pStyle w:val="lg-a-1"/>
        <w:tabs>
          <w:tab w:val="center" w:pos="709"/>
        </w:tabs>
        <w:spacing w:before="0"/>
        <w:ind w:left="511" w:hanging="454"/>
        <w:rPr>
          <w:rFonts w:ascii="Arial" w:hAnsi="Arial" w:cs="Arial"/>
          <w:i/>
          <w:sz w:val="22"/>
          <w:szCs w:val="22"/>
        </w:rPr>
      </w:pPr>
    </w:p>
    <w:p w:rsidR="00AB4639" w:rsidRPr="002C76C1" w:rsidRDefault="00AB4639" w:rsidP="00AB4639">
      <w:pPr>
        <w:pStyle w:val="lg-a-1"/>
        <w:tabs>
          <w:tab w:val="center" w:pos="709"/>
        </w:tabs>
        <w:spacing w:before="0"/>
        <w:ind w:left="511" w:hanging="454"/>
        <w:rPr>
          <w:rFonts w:ascii="Arial" w:hAnsi="Arial" w:cs="Arial"/>
          <w:sz w:val="22"/>
          <w:szCs w:val="22"/>
        </w:rPr>
      </w:pPr>
      <w:r>
        <w:rPr>
          <w:rFonts w:ascii="Arial" w:hAnsi="Arial" w:cs="Arial"/>
          <w:sz w:val="22"/>
          <w:szCs w:val="22"/>
        </w:rPr>
        <w:t>d)</w:t>
      </w:r>
      <w:r>
        <w:rPr>
          <w:rFonts w:ascii="Arial" w:hAnsi="Arial" w:cs="Arial"/>
          <w:sz w:val="22"/>
          <w:szCs w:val="22"/>
        </w:rPr>
        <w:tab/>
      </w:r>
      <w:r w:rsidRPr="002C76C1">
        <w:rPr>
          <w:rFonts w:ascii="Arial" w:hAnsi="Arial" w:cs="Arial"/>
          <w:sz w:val="22"/>
          <w:szCs w:val="22"/>
        </w:rPr>
        <w:t>Treasury Regulations 8.2.1 states :</w:t>
      </w:r>
    </w:p>
    <w:p w:rsidR="00AB4639" w:rsidRPr="002C76C1" w:rsidRDefault="00AB4639" w:rsidP="00AB4639">
      <w:pPr>
        <w:pStyle w:val="lg-para4"/>
        <w:tabs>
          <w:tab w:val="center" w:pos="709"/>
        </w:tabs>
        <w:ind w:left="360" w:firstLine="0"/>
        <w:rPr>
          <w:rFonts w:ascii="Arial" w:hAnsi="Arial" w:cs="Arial"/>
          <w:i/>
          <w:sz w:val="22"/>
          <w:szCs w:val="22"/>
        </w:rPr>
      </w:pPr>
      <w:r w:rsidRPr="002C76C1">
        <w:rPr>
          <w:rFonts w:ascii="Arial" w:hAnsi="Arial" w:cs="Arial"/>
          <w:sz w:val="22"/>
          <w:szCs w:val="22"/>
        </w:rPr>
        <w:t>“</w:t>
      </w:r>
      <w:r w:rsidRPr="002C76C1">
        <w:rPr>
          <w:rFonts w:ascii="Arial" w:hAnsi="Arial" w:cs="Arial"/>
          <w:i/>
          <w:sz w:val="22"/>
          <w:szCs w:val="22"/>
        </w:rPr>
        <w:t>An official of an institution may not spend or commit public money except with the approval (either in writing or by duly authorised electronic means) of the accounting officer or a properly delegated or authorised officer.”</w:t>
      </w:r>
    </w:p>
    <w:p w:rsidR="00AB4639" w:rsidRPr="002C76C1" w:rsidRDefault="00AB4639" w:rsidP="00AB4639">
      <w:pPr>
        <w:tabs>
          <w:tab w:val="center" w:pos="709"/>
          <w:tab w:val="left" w:pos="1440"/>
        </w:tabs>
        <w:rPr>
          <w:bCs/>
          <w:i/>
          <w:sz w:val="22"/>
          <w:szCs w:val="22"/>
        </w:rPr>
      </w:pPr>
    </w:p>
    <w:p w:rsidR="00AB4639" w:rsidRPr="002C76C1" w:rsidRDefault="00AB4639" w:rsidP="00AB4639">
      <w:pPr>
        <w:pStyle w:val="ListParagraph"/>
        <w:tabs>
          <w:tab w:val="center" w:pos="709"/>
          <w:tab w:val="left" w:pos="1440"/>
        </w:tabs>
        <w:ind w:left="540"/>
        <w:rPr>
          <w:rFonts w:ascii="Arial" w:hAnsi="Arial" w:cs="Arial"/>
          <w:bCs/>
          <w:sz w:val="22"/>
          <w:szCs w:val="22"/>
        </w:rPr>
      </w:pPr>
    </w:p>
    <w:p w:rsidR="00AB4639" w:rsidRPr="00FC723C" w:rsidRDefault="00AB4639" w:rsidP="00AB4639">
      <w:pPr>
        <w:tabs>
          <w:tab w:val="center" w:pos="709"/>
          <w:tab w:val="left" w:pos="1440"/>
        </w:tabs>
        <w:ind w:left="360" w:hanging="360"/>
        <w:contextualSpacing/>
        <w:rPr>
          <w:sz w:val="22"/>
          <w:szCs w:val="22"/>
        </w:rPr>
      </w:pPr>
      <w:r>
        <w:rPr>
          <w:bCs/>
          <w:sz w:val="22"/>
          <w:szCs w:val="22"/>
        </w:rPr>
        <w:t>e)</w:t>
      </w:r>
      <w:r>
        <w:rPr>
          <w:bCs/>
          <w:sz w:val="22"/>
          <w:szCs w:val="22"/>
        </w:rPr>
        <w:tab/>
      </w:r>
      <w:r>
        <w:rPr>
          <w:bCs/>
          <w:sz w:val="22"/>
          <w:szCs w:val="22"/>
        </w:rPr>
        <w:tab/>
      </w:r>
      <w:r w:rsidRPr="00FC723C">
        <w:rPr>
          <w:bCs/>
          <w:sz w:val="22"/>
          <w:szCs w:val="22"/>
        </w:rPr>
        <w:t xml:space="preserve"> Practice Note 8 of 2007/08 3.3.1 to 3.3.3 and Treasury regulation 16A6.1 stipulates:</w:t>
      </w:r>
    </w:p>
    <w:p w:rsidR="00AB4639" w:rsidRPr="002C76C1" w:rsidRDefault="00AB4639" w:rsidP="00AB4639">
      <w:pPr>
        <w:tabs>
          <w:tab w:val="center" w:pos="709"/>
        </w:tabs>
        <w:ind w:firstLine="720"/>
        <w:rPr>
          <w:color w:val="000000"/>
          <w:sz w:val="22"/>
          <w:szCs w:val="22"/>
        </w:rPr>
      </w:pPr>
    </w:p>
    <w:p w:rsidR="00AB4639" w:rsidRPr="002C76C1" w:rsidRDefault="00AB4639" w:rsidP="00AB4639">
      <w:pPr>
        <w:tabs>
          <w:tab w:val="center" w:pos="709"/>
        </w:tabs>
        <w:ind w:left="539"/>
        <w:rPr>
          <w:i/>
          <w:color w:val="000000"/>
          <w:sz w:val="22"/>
          <w:szCs w:val="22"/>
        </w:rPr>
      </w:pPr>
      <w:r w:rsidRPr="002C76C1">
        <w:rPr>
          <w:color w:val="000000"/>
          <w:sz w:val="22"/>
          <w:szCs w:val="22"/>
        </w:rPr>
        <w:t>“</w:t>
      </w:r>
      <w:r w:rsidRPr="002C76C1">
        <w:rPr>
          <w:i/>
          <w:color w:val="000000"/>
          <w:sz w:val="22"/>
          <w:szCs w:val="22"/>
        </w:rPr>
        <w:t xml:space="preserve">3.3.1 Accounting officers / authorities should invite and accept written price quotations for requirements up to an estimated value of R500 000 from as many suppliers as possible, that are registered on the list of prospective suppliers. </w:t>
      </w:r>
    </w:p>
    <w:p w:rsidR="00AB4639" w:rsidRPr="002C76C1" w:rsidRDefault="00AB4639" w:rsidP="00AB4639">
      <w:pPr>
        <w:tabs>
          <w:tab w:val="center" w:pos="709"/>
        </w:tabs>
        <w:rPr>
          <w:i/>
          <w:color w:val="000000"/>
          <w:sz w:val="22"/>
          <w:szCs w:val="22"/>
        </w:rPr>
      </w:pPr>
    </w:p>
    <w:p w:rsidR="00AB4639" w:rsidRPr="002C76C1" w:rsidRDefault="00AB4639" w:rsidP="00AB4639">
      <w:pPr>
        <w:tabs>
          <w:tab w:val="center" w:pos="709"/>
        </w:tabs>
        <w:ind w:left="539"/>
        <w:rPr>
          <w:i/>
          <w:color w:val="000000"/>
          <w:sz w:val="22"/>
          <w:szCs w:val="22"/>
        </w:rPr>
      </w:pPr>
      <w:r w:rsidRPr="002C76C1">
        <w:rPr>
          <w:i/>
          <w:color w:val="000000"/>
          <w:sz w:val="22"/>
          <w:szCs w:val="22"/>
        </w:rPr>
        <w:t xml:space="preserve">3.3.2 Where no suitable suppliers are available from the list of prospective suppliers, written price quotations may be obtained from other possible suppliers. </w:t>
      </w:r>
    </w:p>
    <w:p w:rsidR="00AB4639" w:rsidRPr="002C76C1" w:rsidRDefault="00AB4639" w:rsidP="00AB4639">
      <w:pPr>
        <w:tabs>
          <w:tab w:val="center" w:pos="709"/>
        </w:tabs>
        <w:ind w:left="539" w:firstLine="720"/>
        <w:rPr>
          <w:i/>
          <w:color w:val="000000"/>
          <w:sz w:val="22"/>
          <w:szCs w:val="22"/>
        </w:rPr>
      </w:pPr>
    </w:p>
    <w:p w:rsidR="00AB4639" w:rsidRPr="002C76C1" w:rsidRDefault="00AB4639" w:rsidP="00AB4639">
      <w:pPr>
        <w:tabs>
          <w:tab w:val="center" w:pos="709"/>
        </w:tabs>
        <w:ind w:left="539"/>
        <w:rPr>
          <w:i/>
          <w:color w:val="000000"/>
          <w:sz w:val="22"/>
          <w:szCs w:val="22"/>
        </w:rPr>
      </w:pPr>
      <w:r w:rsidRPr="002C76C1">
        <w:rPr>
          <w:i/>
          <w:color w:val="000000"/>
          <w:sz w:val="22"/>
          <w:szCs w:val="22"/>
        </w:rPr>
        <w:t xml:space="preserve">3.3.3 If it is not possible to obtain at least three (3) written price quotations, the reasons should be recorded and approved by the accounting officer / authority or his / her delegate.” </w:t>
      </w:r>
    </w:p>
    <w:p w:rsidR="00AB4639" w:rsidRPr="002C76C1" w:rsidRDefault="00AB4639" w:rsidP="00AB4639">
      <w:pPr>
        <w:tabs>
          <w:tab w:val="center" w:pos="709"/>
        </w:tabs>
        <w:ind w:left="539"/>
        <w:rPr>
          <w:color w:val="000000"/>
          <w:sz w:val="22"/>
          <w:szCs w:val="22"/>
        </w:rPr>
      </w:pPr>
    </w:p>
    <w:p w:rsidR="00AB4639" w:rsidRPr="002C76C1" w:rsidRDefault="00AB4639" w:rsidP="00AB4639">
      <w:pPr>
        <w:tabs>
          <w:tab w:val="center" w:pos="709"/>
        </w:tabs>
        <w:ind w:left="539"/>
        <w:rPr>
          <w:color w:val="000000"/>
          <w:sz w:val="22"/>
          <w:szCs w:val="22"/>
        </w:rPr>
      </w:pPr>
    </w:p>
    <w:p w:rsidR="00AB4639" w:rsidRPr="00FC723C" w:rsidRDefault="00AB4639" w:rsidP="00AB4639">
      <w:pPr>
        <w:tabs>
          <w:tab w:val="center" w:pos="709"/>
        </w:tabs>
        <w:contextualSpacing/>
        <w:rPr>
          <w:i/>
          <w:sz w:val="22"/>
          <w:szCs w:val="22"/>
        </w:rPr>
      </w:pPr>
      <w:r>
        <w:rPr>
          <w:sz w:val="22"/>
          <w:szCs w:val="22"/>
        </w:rPr>
        <w:t>f)</w:t>
      </w:r>
      <w:r>
        <w:rPr>
          <w:sz w:val="22"/>
          <w:szCs w:val="22"/>
        </w:rPr>
        <w:tab/>
      </w:r>
      <w:r>
        <w:rPr>
          <w:sz w:val="22"/>
          <w:szCs w:val="22"/>
        </w:rPr>
        <w:tab/>
      </w:r>
      <w:r w:rsidRPr="00FC723C">
        <w:rPr>
          <w:sz w:val="22"/>
          <w:szCs w:val="22"/>
        </w:rPr>
        <w:t>Preferential Procurement Policy Framework Act no. 5 of 2000 states (2)(1)(a):</w:t>
      </w:r>
    </w:p>
    <w:p w:rsidR="00AB4639" w:rsidRPr="002C76C1" w:rsidRDefault="00AB4639" w:rsidP="00AB4639">
      <w:pPr>
        <w:tabs>
          <w:tab w:val="center" w:pos="709"/>
        </w:tabs>
        <w:rPr>
          <w:i/>
          <w:sz w:val="22"/>
          <w:szCs w:val="22"/>
        </w:rPr>
      </w:pPr>
    </w:p>
    <w:p w:rsidR="00AB4639" w:rsidRPr="002C76C1" w:rsidRDefault="00AB4639" w:rsidP="00AB4639">
      <w:pPr>
        <w:tabs>
          <w:tab w:val="center" w:pos="709"/>
        </w:tabs>
        <w:ind w:left="567" w:hanging="567"/>
        <w:rPr>
          <w:i/>
          <w:color w:val="000000"/>
          <w:sz w:val="22"/>
          <w:szCs w:val="22"/>
        </w:rPr>
      </w:pPr>
      <w:r w:rsidRPr="002C76C1">
        <w:rPr>
          <w:color w:val="000000"/>
          <w:sz w:val="22"/>
          <w:szCs w:val="22"/>
        </w:rPr>
        <w:t xml:space="preserve">         </w:t>
      </w:r>
      <w:r w:rsidRPr="002C76C1">
        <w:rPr>
          <w:i/>
          <w:color w:val="000000"/>
          <w:sz w:val="22"/>
          <w:szCs w:val="22"/>
        </w:rPr>
        <w:t>“2. Framework for implementation of preferential procurement policy –(1) An organ of state must determine its preferential procurement policy and implement it within the following framework:</w:t>
      </w:r>
    </w:p>
    <w:p w:rsidR="00AB4639" w:rsidRPr="002C76C1" w:rsidRDefault="00AB4639" w:rsidP="00AB4639">
      <w:pPr>
        <w:tabs>
          <w:tab w:val="center" w:pos="709"/>
        </w:tabs>
        <w:ind w:left="567" w:hanging="567"/>
        <w:rPr>
          <w:i/>
          <w:sz w:val="22"/>
          <w:szCs w:val="22"/>
        </w:rPr>
      </w:pPr>
    </w:p>
    <w:p w:rsidR="00AB4639" w:rsidRPr="002C76C1" w:rsidRDefault="00AB4639" w:rsidP="006F5D2E">
      <w:pPr>
        <w:pStyle w:val="lg-para4"/>
        <w:numPr>
          <w:ilvl w:val="0"/>
          <w:numId w:val="249"/>
        </w:numPr>
        <w:tabs>
          <w:tab w:val="center" w:pos="709"/>
        </w:tabs>
        <w:rPr>
          <w:rFonts w:ascii="Arial" w:hAnsi="Arial" w:cs="Arial"/>
          <w:i/>
          <w:sz w:val="22"/>
          <w:szCs w:val="22"/>
        </w:rPr>
      </w:pPr>
      <w:r w:rsidRPr="002C76C1">
        <w:rPr>
          <w:rFonts w:ascii="Arial" w:hAnsi="Arial" w:cs="Arial"/>
          <w:i/>
          <w:sz w:val="22"/>
          <w:szCs w:val="22"/>
        </w:rPr>
        <w:t>A preference point system must be followed</w:t>
      </w:r>
    </w:p>
    <w:p w:rsidR="00AB4639" w:rsidRPr="002C76C1" w:rsidRDefault="00AB4639" w:rsidP="00AB4639">
      <w:pPr>
        <w:pStyle w:val="lg-para4"/>
        <w:tabs>
          <w:tab w:val="center" w:pos="709"/>
        </w:tabs>
        <w:ind w:left="539" w:firstLine="0"/>
        <w:rPr>
          <w:rFonts w:ascii="Arial" w:hAnsi="Arial" w:cs="Arial"/>
          <w:sz w:val="22"/>
          <w:szCs w:val="22"/>
        </w:rPr>
      </w:pPr>
    </w:p>
    <w:p w:rsidR="00AB4639" w:rsidRPr="002C76C1" w:rsidRDefault="00AB4639" w:rsidP="00AB4639">
      <w:pPr>
        <w:pStyle w:val="NormalWeb"/>
        <w:tabs>
          <w:tab w:val="center" w:pos="709"/>
        </w:tabs>
        <w:rPr>
          <w:rFonts w:ascii="Arial" w:hAnsi="Arial" w:cs="Arial"/>
          <w:color w:val="000000"/>
          <w:sz w:val="22"/>
          <w:szCs w:val="22"/>
        </w:rPr>
      </w:pPr>
      <w:r w:rsidRPr="002C76C1">
        <w:rPr>
          <w:rFonts w:ascii="Arial" w:hAnsi="Arial" w:cs="Arial"/>
          <w:color w:val="000000"/>
          <w:sz w:val="22"/>
          <w:szCs w:val="22"/>
        </w:rPr>
        <w:t>Deviations noted pertaining to the above:</w:t>
      </w:r>
    </w:p>
    <w:p w:rsidR="00AB4639" w:rsidRPr="002C76C1" w:rsidRDefault="00AB4639" w:rsidP="00AB4639">
      <w:pPr>
        <w:pStyle w:val="NormalWeb"/>
        <w:tabs>
          <w:tab w:val="center" w:pos="709"/>
        </w:tabs>
        <w:rPr>
          <w:rFonts w:ascii="Arial" w:hAnsi="Arial" w:cs="Arial"/>
          <w:sz w:val="22"/>
          <w:szCs w:val="22"/>
          <w:lang w:val="en-ZA"/>
        </w:rPr>
      </w:pPr>
    </w:p>
    <w:tbl>
      <w:tblPr>
        <w:tblW w:w="7279" w:type="dxa"/>
        <w:tblInd w:w="431" w:type="dxa"/>
        <w:tblCellMar>
          <w:left w:w="0" w:type="dxa"/>
          <w:right w:w="0" w:type="dxa"/>
        </w:tblCellMar>
        <w:tblLook w:val="04A0"/>
      </w:tblPr>
      <w:tblGrid>
        <w:gridCol w:w="3519"/>
        <w:gridCol w:w="1200"/>
        <w:gridCol w:w="1345"/>
        <w:gridCol w:w="1215"/>
      </w:tblGrid>
      <w:tr w:rsidR="00AB4639" w:rsidRPr="002C76C1" w:rsidTr="00861A27">
        <w:trPr>
          <w:trHeight w:val="825"/>
        </w:trPr>
        <w:tc>
          <w:tcPr>
            <w:tcW w:w="35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4639" w:rsidRPr="00937D6B" w:rsidRDefault="00AB4639" w:rsidP="00861A27">
            <w:pPr>
              <w:tabs>
                <w:tab w:val="center" w:pos="709"/>
              </w:tabs>
              <w:jc w:val="center"/>
              <w:rPr>
                <w:sz w:val="18"/>
                <w:szCs w:val="18"/>
              </w:rPr>
            </w:pPr>
            <w:r w:rsidRPr="00937D6B">
              <w:rPr>
                <w:rStyle w:val="Strong"/>
                <w:sz w:val="18"/>
                <w:szCs w:val="18"/>
              </w:rPr>
              <w:t>Name of supplier</w:t>
            </w:r>
          </w:p>
        </w:tc>
        <w:tc>
          <w:tcPr>
            <w:tcW w:w="120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AB4639" w:rsidRPr="00937D6B" w:rsidRDefault="00AB4639" w:rsidP="00861A27">
            <w:pPr>
              <w:tabs>
                <w:tab w:val="center" w:pos="709"/>
              </w:tabs>
              <w:jc w:val="center"/>
              <w:rPr>
                <w:rStyle w:val="Strong"/>
                <w:sz w:val="18"/>
                <w:szCs w:val="18"/>
              </w:rPr>
            </w:pPr>
            <w:r w:rsidRPr="00937D6B">
              <w:rPr>
                <w:rStyle w:val="Strong"/>
                <w:sz w:val="18"/>
                <w:szCs w:val="18"/>
              </w:rPr>
              <w:t>Amount</w:t>
            </w:r>
          </w:p>
          <w:p w:rsidR="00AB4639" w:rsidRPr="00937D6B" w:rsidRDefault="00AB4639" w:rsidP="00861A27">
            <w:pPr>
              <w:tabs>
                <w:tab w:val="center" w:pos="709"/>
              </w:tabs>
              <w:jc w:val="center"/>
              <w:rPr>
                <w:sz w:val="18"/>
                <w:szCs w:val="18"/>
              </w:rPr>
            </w:pPr>
            <w:r w:rsidRPr="00937D6B">
              <w:rPr>
                <w:rStyle w:val="Strong"/>
                <w:sz w:val="18"/>
                <w:szCs w:val="18"/>
              </w:rPr>
              <w:t>R</w:t>
            </w:r>
          </w:p>
        </w:tc>
        <w:tc>
          <w:tcPr>
            <w:tcW w:w="1345"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AB4639" w:rsidRPr="00937D6B" w:rsidRDefault="00AB4639" w:rsidP="00861A27">
            <w:pPr>
              <w:tabs>
                <w:tab w:val="center" w:pos="709"/>
              </w:tabs>
              <w:jc w:val="center"/>
              <w:rPr>
                <w:sz w:val="18"/>
                <w:szCs w:val="18"/>
              </w:rPr>
            </w:pPr>
            <w:r w:rsidRPr="00937D6B">
              <w:rPr>
                <w:rStyle w:val="Strong"/>
                <w:sz w:val="18"/>
                <w:szCs w:val="18"/>
              </w:rPr>
              <w:t>Payment date</w:t>
            </w:r>
          </w:p>
        </w:tc>
        <w:tc>
          <w:tcPr>
            <w:tcW w:w="1215" w:type="dxa"/>
            <w:tcBorders>
              <w:top w:val="single" w:sz="4" w:space="0" w:color="auto"/>
              <w:left w:val="nil"/>
              <w:bottom w:val="single" w:sz="4" w:space="0" w:color="auto"/>
              <w:right w:val="single" w:sz="4" w:space="0" w:color="auto"/>
            </w:tcBorders>
            <w:shd w:val="clear" w:color="auto" w:fill="D9D9D9" w:themeFill="background1" w:themeFillShade="D9"/>
          </w:tcPr>
          <w:p w:rsidR="00AB4639" w:rsidRPr="00937D6B" w:rsidRDefault="00AB4639" w:rsidP="00861A27">
            <w:pPr>
              <w:tabs>
                <w:tab w:val="center" w:pos="709"/>
              </w:tabs>
              <w:jc w:val="center"/>
              <w:rPr>
                <w:rStyle w:val="Strong"/>
                <w:sz w:val="18"/>
                <w:szCs w:val="18"/>
              </w:rPr>
            </w:pPr>
            <w:r w:rsidRPr="00937D6B">
              <w:rPr>
                <w:rStyle w:val="Strong"/>
                <w:sz w:val="18"/>
                <w:szCs w:val="18"/>
              </w:rPr>
              <w:t>Payment number</w:t>
            </w:r>
          </w:p>
        </w:tc>
      </w:tr>
      <w:tr w:rsidR="00AB4639" w:rsidRPr="002C76C1" w:rsidTr="00861A27">
        <w:trPr>
          <w:trHeight w:val="255"/>
        </w:trPr>
        <w:tc>
          <w:tcPr>
            <w:tcW w:w="3519" w:type="dxa"/>
            <w:tcBorders>
              <w:top w:val="nil"/>
              <w:left w:val="single" w:sz="4" w:space="0" w:color="auto"/>
              <w:bottom w:val="single" w:sz="4" w:space="0" w:color="auto"/>
              <w:right w:val="single" w:sz="4" w:space="0" w:color="auto"/>
            </w:tcBorders>
            <w:vAlign w:val="center"/>
          </w:tcPr>
          <w:p w:rsidR="00AB4639" w:rsidRPr="00937D6B" w:rsidRDefault="00AB4639" w:rsidP="00861A27">
            <w:pPr>
              <w:tabs>
                <w:tab w:val="center" w:pos="709"/>
              </w:tabs>
              <w:rPr>
                <w:sz w:val="18"/>
                <w:szCs w:val="18"/>
              </w:rPr>
            </w:pPr>
            <w:r w:rsidRPr="00937D6B">
              <w:rPr>
                <w:sz w:val="18"/>
                <w:szCs w:val="18"/>
              </w:rPr>
              <w:t>Shibe Interiors</w:t>
            </w:r>
          </w:p>
        </w:tc>
        <w:tc>
          <w:tcPr>
            <w:tcW w:w="1200" w:type="dxa"/>
            <w:tcBorders>
              <w:top w:val="nil"/>
              <w:left w:val="nil"/>
              <w:bottom w:val="single" w:sz="4" w:space="0" w:color="auto"/>
              <w:right w:val="single" w:sz="4" w:space="0" w:color="auto"/>
            </w:tcBorders>
            <w:vAlign w:val="center"/>
          </w:tcPr>
          <w:p w:rsidR="00AB4639" w:rsidRPr="00937D6B" w:rsidRDefault="00AB4639" w:rsidP="00861A27">
            <w:pPr>
              <w:tabs>
                <w:tab w:val="center" w:pos="709"/>
              </w:tabs>
              <w:jc w:val="center"/>
              <w:rPr>
                <w:sz w:val="18"/>
                <w:szCs w:val="18"/>
              </w:rPr>
            </w:pPr>
            <w:r w:rsidRPr="00937D6B">
              <w:rPr>
                <w:sz w:val="18"/>
                <w:szCs w:val="18"/>
              </w:rPr>
              <w:t xml:space="preserve">166 675 </w:t>
            </w:r>
          </w:p>
        </w:tc>
        <w:tc>
          <w:tcPr>
            <w:tcW w:w="1345" w:type="dxa"/>
            <w:tcBorders>
              <w:top w:val="nil"/>
              <w:left w:val="nil"/>
              <w:bottom w:val="single" w:sz="4" w:space="0" w:color="auto"/>
              <w:right w:val="single" w:sz="4" w:space="0" w:color="auto"/>
            </w:tcBorders>
            <w:vAlign w:val="center"/>
          </w:tcPr>
          <w:p w:rsidR="00AB4639" w:rsidRPr="00937D6B" w:rsidRDefault="00AB4639" w:rsidP="00861A27">
            <w:pPr>
              <w:tabs>
                <w:tab w:val="center" w:pos="709"/>
              </w:tabs>
              <w:jc w:val="center"/>
              <w:rPr>
                <w:sz w:val="18"/>
                <w:szCs w:val="18"/>
              </w:rPr>
            </w:pPr>
            <w:r w:rsidRPr="00937D6B">
              <w:rPr>
                <w:sz w:val="18"/>
                <w:szCs w:val="18"/>
              </w:rPr>
              <w:t>26/08/2010</w:t>
            </w:r>
          </w:p>
        </w:tc>
        <w:tc>
          <w:tcPr>
            <w:tcW w:w="1215" w:type="dxa"/>
            <w:tcBorders>
              <w:top w:val="nil"/>
              <w:left w:val="nil"/>
              <w:bottom w:val="single" w:sz="4" w:space="0" w:color="auto"/>
              <w:right w:val="single" w:sz="4" w:space="0" w:color="auto"/>
            </w:tcBorders>
          </w:tcPr>
          <w:p w:rsidR="00AB4639" w:rsidRPr="00937D6B" w:rsidRDefault="00AB4639" w:rsidP="00861A27">
            <w:pPr>
              <w:tabs>
                <w:tab w:val="center" w:pos="709"/>
              </w:tabs>
              <w:jc w:val="center"/>
              <w:rPr>
                <w:sz w:val="18"/>
                <w:szCs w:val="18"/>
              </w:rPr>
            </w:pPr>
            <w:r w:rsidRPr="00937D6B">
              <w:rPr>
                <w:sz w:val="18"/>
                <w:szCs w:val="18"/>
              </w:rPr>
              <w:t>PM-017747</w:t>
            </w:r>
          </w:p>
        </w:tc>
      </w:tr>
    </w:tbl>
    <w:p w:rsidR="00AB4639" w:rsidRPr="002C76C1" w:rsidRDefault="00AB4639" w:rsidP="00AB4639">
      <w:pPr>
        <w:pStyle w:val="NormalWeb"/>
        <w:tabs>
          <w:tab w:val="center" w:pos="709"/>
        </w:tabs>
        <w:ind w:left="596" w:hanging="57"/>
        <w:rPr>
          <w:rFonts w:ascii="Arial" w:hAnsi="Arial" w:cs="Arial"/>
          <w:sz w:val="22"/>
          <w:szCs w:val="22"/>
          <w:lang w:val="en-ZA"/>
        </w:rPr>
      </w:pPr>
    </w:p>
    <w:p w:rsidR="00AB4639" w:rsidRPr="002C76C1" w:rsidRDefault="00AB4639" w:rsidP="00AB4639">
      <w:pPr>
        <w:pStyle w:val="NormalWeb"/>
        <w:tabs>
          <w:tab w:val="center" w:pos="709"/>
        </w:tabs>
        <w:ind w:left="596" w:hanging="57"/>
        <w:rPr>
          <w:rFonts w:ascii="Arial" w:hAnsi="Arial" w:cs="Arial"/>
          <w:sz w:val="22"/>
          <w:szCs w:val="22"/>
          <w:lang w:val="en-ZA"/>
        </w:rPr>
      </w:pPr>
    </w:p>
    <w:p w:rsidR="00AB4639" w:rsidRPr="002C76C1" w:rsidRDefault="00AB4639" w:rsidP="00AB4639">
      <w:pPr>
        <w:pStyle w:val="NormalWeb"/>
        <w:widowControl/>
        <w:tabs>
          <w:tab w:val="center" w:pos="709"/>
        </w:tabs>
        <w:ind w:left="709" w:hanging="709"/>
        <w:rPr>
          <w:rFonts w:ascii="Arial" w:hAnsi="Arial" w:cs="Arial"/>
          <w:sz w:val="22"/>
          <w:szCs w:val="22"/>
          <w:lang w:val="en-ZA"/>
        </w:rPr>
      </w:pPr>
      <w:r>
        <w:rPr>
          <w:rFonts w:ascii="Arial" w:hAnsi="Arial" w:cs="Arial"/>
          <w:sz w:val="22"/>
          <w:szCs w:val="22"/>
          <w:lang w:val="en-ZA"/>
        </w:rPr>
        <w:t>a)</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During the performance of audit procedures on the procurement of office furniture for the newly appointed Deputy Minister of Department of Defence, it was noted  that only one quotation was obtained from  a supplier for the procurement of the office furniture . As the total amount of the quotation is between R30 000 and R500 000, three written quotations should have been obtained.    </w:t>
      </w:r>
    </w:p>
    <w:p w:rsidR="00AB4639" w:rsidRPr="002C76C1" w:rsidRDefault="00AB4639" w:rsidP="00AB4639">
      <w:pPr>
        <w:pStyle w:val="NormalWeb"/>
        <w:tabs>
          <w:tab w:val="center" w:pos="709"/>
        </w:tabs>
        <w:ind w:left="1440"/>
        <w:rPr>
          <w:rFonts w:ascii="Arial" w:hAnsi="Arial" w:cs="Arial"/>
          <w:sz w:val="22"/>
          <w:szCs w:val="22"/>
          <w:lang w:val="en-ZA"/>
        </w:rPr>
      </w:pPr>
      <w:r w:rsidRPr="002C76C1">
        <w:rPr>
          <w:rFonts w:ascii="Arial" w:hAnsi="Arial" w:cs="Arial"/>
          <w:sz w:val="22"/>
          <w:szCs w:val="22"/>
          <w:lang w:val="en-ZA"/>
        </w:rPr>
        <w:t> </w:t>
      </w:r>
    </w:p>
    <w:p w:rsidR="00AB4639" w:rsidRPr="002C76C1" w:rsidRDefault="00AB4639" w:rsidP="00AB4639">
      <w:pPr>
        <w:pStyle w:val="NormalWeb"/>
        <w:tabs>
          <w:tab w:val="left" w:pos="360"/>
          <w:tab w:val="center" w:pos="709"/>
        </w:tabs>
        <w:rPr>
          <w:rFonts w:ascii="Arial" w:hAnsi="Arial" w:cs="Arial"/>
          <w:sz w:val="22"/>
          <w:szCs w:val="22"/>
          <w:lang w:val="en-ZA"/>
        </w:rPr>
      </w:pPr>
      <w:r w:rsidRPr="002C76C1">
        <w:rPr>
          <w:rFonts w:ascii="Arial" w:hAnsi="Arial" w:cs="Arial"/>
          <w:sz w:val="22"/>
          <w:szCs w:val="22"/>
          <w:lang w:val="en-ZA"/>
        </w:rPr>
        <w:tab/>
        <w:t>Quotations were received from Shibe Interiors for R 166 675, dated 14 August 2009.</w:t>
      </w:r>
    </w:p>
    <w:p w:rsidR="00AB4639" w:rsidRPr="002C76C1" w:rsidRDefault="00AB4639" w:rsidP="00AB4639">
      <w:pPr>
        <w:pStyle w:val="NormalWeb"/>
        <w:tabs>
          <w:tab w:val="left" w:pos="360"/>
          <w:tab w:val="center" w:pos="709"/>
        </w:tabs>
        <w:rPr>
          <w:rFonts w:ascii="Arial" w:hAnsi="Arial" w:cs="Arial"/>
          <w:sz w:val="22"/>
          <w:szCs w:val="22"/>
          <w:lang w:val="en-ZA"/>
        </w:rPr>
      </w:pPr>
    </w:p>
    <w:p w:rsidR="00AB4639" w:rsidRPr="002C76C1" w:rsidRDefault="00AB4639" w:rsidP="006F5D2E">
      <w:pPr>
        <w:pStyle w:val="NormalWeb"/>
        <w:widowControl/>
        <w:numPr>
          <w:ilvl w:val="0"/>
          <w:numId w:val="68"/>
        </w:numPr>
        <w:tabs>
          <w:tab w:val="left" w:pos="360"/>
          <w:tab w:val="center" w:pos="709"/>
        </w:tabs>
        <w:spacing w:before="120"/>
        <w:rPr>
          <w:rFonts w:ascii="Arial" w:hAnsi="Arial" w:cs="Arial"/>
          <w:sz w:val="22"/>
          <w:szCs w:val="22"/>
          <w:lang w:val="en-ZA"/>
        </w:rPr>
      </w:pPr>
      <w:r w:rsidRPr="002C76C1">
        <w:rPr>
          <w:rFonts w:ascii="Arial" w:hAnsi="Arial" w:cs="Arial"/>
          <w:sz w:val="22"/>
          <w:szCs w:val="22"/>
          <w:lang w:val="en-ZA"/>
        </w:rPr>
        <w:t>The Department did not comply with PN 8 0f 2007/08 par.3.3.3 as although the reasons for deviations were recorded and submitted to the Prestige Bid Adjudication Committee (PNBAC) the deviation was not approved by the appropriate official.</w:t>
      </w:r>
    </w:p>
    <w:p w:rsidR="00AB4639" w:rsidRPr="002C76C1" w:rsidRDefault="00AB4639" w:rsidP="006F5D2E">
      <w:pPr>
        <w:pStyle w:val="NormalWeb"/>
        <w:widowControl/>
        <w:numPr>
          <w:ilvl w:val="0"/>
          <w:numId w:val="68"/>
        </w:numPr>
        <w:tabs>
          <w:tab w:val="left" w:pos="360"/>
          <w:tab w:val="center" w:pos="709"/>
        </w:tabs>
        <w:spacing w:before="120"/>
        <w:rPr>
          <w:rFonts w:ascii="Arial" w:hAnsi="Arial" w:cs="Arial"/>
          <w:sz w:val="22"/>
          <w:szCs w:val="22"/>
          <w:lang w:val="en-ZA"/>
        </w:rPr>
      </w:pPr>
      <w:r w:rsidRPr="002C76C1">
        <w:rPr>
          <w:rFonts w:ascii="Arial" w:hAnsi="Arial" w:cs="Arial"/>
          <w:sz w:val="22"/>
          <w:szCs w:val="22"/>
          <w:lang w:val="en-ZA"/>
        </w:rPr>
        <w:t>A requested for ratification for the supply of office furniture to the office of the Deputy Minister, Public Works was submitted to the Prestige Bid Committee.The request to the bid committee was to conduct a  merit assessment of the urgent procurement and to seek approval to pay Shibe Interiors for services rendered. This was recommended by Ms. Salphina Noknyane, DD: Prestige Accommodation, dated 20 October 2009.</w:t>
      </w:r>
    </w:p>
    <w:p w:rsidR="00AB4639" w:rsidRPr="002C76C1" w:rsidRDefault="00AB4639" w:rsidP="00AB4639">
      <w:pPr>
        <w:pStyle w:val="NormalWeb"/>
        <w:tabs>
          <w:tab w:val="left" w:pos="360"/>
          <w:tab w:val="center" w:pos="709"/>
        </w:tabs>
        <w:spacing w:before="120"/>
        <w:ind w:left="360"/>
        <w:rPr>
          <w:rFonts w:ascii="Arial" w:hAnsi="Arial" w:cs="Arial"/>
          <w:sz w:val="22"/>
          <w:szCs w:val="22"/>
          <w:lang w:val="en-ZA"/>
        </w:rPr>
      </w:pPr>
      <w:r w:rsidRPr="002C76C1">
        <w:rPr>
          <w:rFonts w:ascii="Arial" w:hAnsi="Arial" w:cs="Arial"/>
          <w:sz w:val="22"/>
          <w:szCs w:val="22"/>
          <w:lang w:val="en-ZA"/>
        </w:rPr>
        <w:t>The PA-12  - dated 27 October 2009 - indicated that the PNABC referred the submission back for the project manager to re-negotiate the price with the supplier/middle man (Shibe) and ask for commission to be charged instead and they requested that valid suppliers invoices to be attached.</w:t>
      </w:r>
    </w:p>
    <w:p w:rsidR="00AB4639" w:rsidRPr="002C76C1" w:rsidRDefault="00AB4639" w:rsidP="00AB4639">
      <w:pPr>
        <w:pStyle w:val="NormalWeb"/>
        <w:tabs>
          <w:tab w:val="left" w:pos="360"/>
          <w:tab w:val="center" w:pos="709"/>
        </w:tabs>
        <w:spacing w:before="120"/>
        <w:ind w:left="357"/>
        <w:rPr>
          <w:rFonts w:ascii="Arial" w:hAnsi="Arial" w:cs="Arial"/>
          <w:sz w:val="22"/>
          <w:szCs w:val="22"/>
          <w:lang w:val="en-ZA"/>
        </w:rPr>
      </w:pPr>
      <w:r w:rsidRPr="002C76C1">
        <w:rPr>
          <w:rFonts w:ascii="Arial" w:hAnsi="Arial" w:cs="Arial"/>
          <w:sz w:val="22"/>
          <w:szCs w:val="22"/>
          <w:lang w:val="en-ZA"/>
        </w:rPr>
        <w:t>Another submission for the ratification of supplying of office furniture for Deputy Minister of public works was made to the Bid Committee. The PA -12 dated 10 February 2010 indicates that the submission is not approved, as no appointment letter is attached and invoices are not certified. The PNBAC concluded that the payment should not be affected (paid).</w:t>
      </w:r>
    </w:p>
    <w:p w:rsidR="00AB4639" w:rsidRPr="002C76C1" w:rsidRDefault="00AB4639" w:rsidP="00AB4639">
      <w:pPr>
        <w:pStyle w:val="NormalWeb"/>
        <w:tabs>
          <w:tab w:val="left" w:pos="360"/>
          <w:tab w:val="center" w:pos="709"/>
        </w:tabs>
        <w:spacing w:before="120"/>
        <w:ind w:left="357"/>
        <w:rPr>
          <w:rFonts w:ascii="Arial" w:hAnsi="Arial" w:cs="Arial"/>
          <w:sz w:val="22"/>
          <w:szCs w:val="22"/>
          <w:lang w:val="en-ZA"/>
        </w:rPr>
      </w:pPr>
      <w:r w:rsidRPr="002C76C1">
        <w:rPr>
          <w:rFonts w:ascii="Arial" w:hAnsi="Arial" w:cs="Arial"/>
          <w:sz w:val="22"/>
          <w:szCs w:val="22"/>
          <w:lang w:val="en-ZA"/>
        </w:rPr>
        <w:t>The reasons for deviating included in both the submissions (October &amp; February) was that the previous Deputy Minister of DPW requested new furniture for the newly appointed Deputy Minister. The Director Prestige verbally approved the service to be done on 16 June 2009.The client went to the shop to identify the furniture she requested for her office and the office was requested to deliver them urgently on the weekend of 17 June 2009.Shibe Interiors was appointed due to the previous supplier ( Little Rock) having exhausted their funds. Shibe Interiors was appointed with the intension to conclude what the previous company ( Little Rock) had started on the 6 th floor on Ministry wing, this company was to cater to the Deputy Minister's wing immediately for quick release of furniture items from any furniture outlet required.</w:t>
      </w:r>
    </w:p>
    <w:p w:rsidR="00AB4639" w:rsidRPr="002C76C1" w:rsidRDefault="00AB4639" w:rsidP="00AB4639">
      <w:pPr>
        <w:pStyle w:val="NormalWeb"/>
        <w:tabs>
          <w:tab w:val="left" w:pos="360"/>
          <w:tab w:val="center" w:pos="709"/>
        </w:tabs>
        <w:spacing w:before="120"/>
        <w:ind w:left="357"/>
        <w:rPr>
          <w:rFonts w:ascii="Arial" w:hAnsi="Arial" w:cs="Arial"/>
          <w:sz w:val="22"/>
          <w:szCs w:val="22"/>
          <w:lang w:val="en-ZA"/>
        </w:rPr>
      </w:pPr>
      <w:r w:rsidRPr="002C76C1">
        <w:rPr>
          <w:rFonts w:ascii="Arial" w:hAnsi="Arial" w:cs="Arial"/>
          <w:sz w:val="22"/>
          <w:szCs w:val="22"/>
          <w:lang w:val="en-ZA"/>
        </w:rPr>
        <w:t>Further detail included it the submission was that the office ( Prestige office) did not have time to follow the procurement process as the time give to render  the service was too short, however the quotation was submitted by the supplier as requested by this office. The supplier has delayed producing the appropriate tax clearance resulting in having a time gap after the furniture was sourced to the time we received an invoice with the correct figures.</w:t>
      </w:r>
    </w:p>
    <w:p w:rsidR="00AB4639" w:rsidRPr="002C76C1" w:rsidRDefault="00AB4639" w:rsidP="006F5D2E">
      <w:pPr>
        <w:pStyle w:val="NormalWeb"/>
        <w:widowControl/>
        <w:numPr>
          <w:ilvl w:val="0"/>
          <w:numId w:val="68"/>
        </w:numPr>
        <w:tabs>
          <w:tab w:val="left" w:pos="360"/>
          <w:tab w:val="center" w:pos="709"/>
        </w:tabs>
        <w:spacing w:before="120"/>
        <w:ind w:left="357" w:hanging="357"/>
        <w:rPr>
          <w:rFonts w:ascii="Arial" w:hAnsi="Arial" w:cs="Arial"/>
          <w:sz w:val="22"/>
          <w:szCs w:val="22"/>
          <w:lang w:val="en-ZA"/>
        </w:rPr>
      </w:pPr>
      <w:r w:rsidRPr="002C76C1">
        <w:rPr>
          <w:rFonts w:ascii="Arial" w:hAnsi="Arial" w:cs="Arial"/>
          <w:sz w:val="22"/>
          <w:szCs w:val="22"/>
          <w:lang w:val="en-ZA"/>
        </w:rPr>
        <w:t>It was also noted that Shibe Interiors procured the furniture on behalf of the Department from Queens Lifestyle. Shibe attached the quotation from Queens Lifestyle to their quotation and invoice. It was then noted that Shibe Interiors charged approximately double for each item procured. This overpayment could have been avoided had reasonable care been exercised. The overpayment amounted to  R 66 530.</w:t>
      </w:r>
    </w:p>
    <w:p w:rsidR="00AB4639" w:rsidRPr="002C76C1" w:rsidRDefault="00AB4639" w:rsidP="00AB4639">
      <w:pPr>
        <w:pStyle w:val="NormalWeb"/>
        <w:tabs>
          <w:tab w:val="left" w:pos="360"/>
          <w:tab w:val="center" w:pos="709"/>
        </w:tabs>
        <w:ind w:left="360"/>
        <w:rPr>
          <w:rFonts w:ascii="Arial" w:hAnsi="Arial" w:cs="Arial"/>
          <w:sz w:val="22"/>
          <w:szCs w:val="22"/>
          <w:lang w:val="en-ZA"/>
        </w:rPr>
      </w:pPr>
    </w:p>
    <w:p w:rsidR="00AB4639" w:rsidRPr="002C76C1" w:rsidRDefault="00AB4639" w:rsidP="006F5D2E">
      <w:pPr>
        <w:pStyle w:val="NormalWeb"/>
        <w:widowControl/>
        <w:numPr>
          <w:ilvl w:val="0"/>
          <w:numId w:val="68"/>
        </w:numPr>
        <w:tabs>
          <w:tab w:val="left" w:pos="360"/>
          <w:tab w:val="center" w:pos="709"/>
        </w:tabs>
        <w:rPr>
          <w:rFonts w:ascii="Arial" w:hAnsi="Arial" w:cs="Arial"/>
          <w:sz w:val="22"/>
          <w:szCs w:val="22"/>
          <w:lang w:val="en-ZA"/>
        </w:rPr>
      </w:pPr>
      <w:r w:rsidRPr="002C76C1">
        <w:rPr>
          <w:rFonts w:ascii="Arial" w:hAnsi="Arial" w:cs="Arial"/>
          <w:sz w:val="22"/>
          <w:szCs w:val="22"/>
          <w:lang w:val="en-ZA"/>
        </w:rPr>
        <w:t>The Department did not apply PPPF act sec. 2(1)(a) for evaluation on the procurement of garden furniture to the value exceeding R30 000. An internal memorandum signed by the DD Prestige on 21 October 2009 for the attention of the Bid Adjudication Committee stated that due to the urgency of the project the price was relied on without engaging the 80/20 principle and therefore not applying the requirements of the PPPF.</w:t>
      </w:r>
    </w:p>
    <w:p w:rsidR="00AB4639" w:rsidRPr="002C76C1" w:rsidRDefault="00AB4639" w:rsidP="00AB4639">
      <w:pPr>
        <w:pStyle w:val="ListParagraph"/>
        <w:tabs>
          <w:tab w:val="center" w:pos="709"/>
        </w:tabs>
        <w:rPr>
          <w:rFonts w:ascii="Arial" w:hAnsi="Arial" w:cs="Arial"/>
          <w:sz w:val="22"/>
          <w:szCs w:val="22"/>
        </w:rPr>
      </w:pPr>
    </w:p>
    <w:p w:rsidR="00AB4639" w:rsidRPr="002C76C1" w:rsidRDefault="00AB4639" w:rsidP="006F5D2E">
      <w:pPr>
        <w:pStyle w:val="NormalWeb"/>
        <w:widowControl/>
        <w:numPr>
          <w:ilvl w:val="0"/>
          <w:numId w:val="68"/>
        </w:numPr>
        <w:tabs>
          <w:tab w:val="left" w:pos="360"/>
          <w:tab w:val="center" w:pos="709"/>
        </w:tabs>
        <w:rPr>
          <w:rFonts w:ascii="Arial" w:hAnsi="Arial" w:cs="Arial"/>
          <w:sz w:val="22"/>
          <w:szCs w:val="22"/>
          <w:lang w:val="en-ZA"/>
        </w:rPr>
      </w:pPr>
      <w:r w:rsidRPr="002C76C1">
        <w:rPr>
          <w:rFonts w:ascii="Arial" w:hAnsi="Arial" w:cs="Arial"/>
          <w:sz w:val="22"/>
          <w:szCs w:val="22"/>
          <w:lang w:val="en-ZA"/>
        </w:rPr>
        <w:t>TR 16A8.3(d) requires that SCM officials or other role players must ensure that they do not compromise the credibility or integrity of the SCM system through the acceptance of gifts or hospitality or any other act. No documentation could be obtained on the tender file where the members of the evaluation committee (SCM officials) signed the declaration of interest documents.</w:t>
      </w:r>
    </w:p>
    <w:p w:rsidR="00AB4639" w:rsidRPr="002C76C1" w:rsidRDefault="00AB4639" w:rsidP="00AB4639">
      <w:pPr>
        <w:pStyle w:val="NormalWeb"/>
        <w:tabs>
          <w:tab w:val="center" w:pos="709"/>
        </w:tabs>
        <w:ind w:left="1440"/>
        <w:rPr>
          <w:rFonts w:ascii="Arial" w:hAnsi="Arial" w:cs="Arial"/>
          <w:sz w:val="22"/>
          <w:szCs w:val="22"/>
          <w:lang w:val="en-ZA"/>
        </w:rPr>
      </w:pPr>
    </w:p>
    <w:p w:rsidR="00AB4639" w:rsidRPr="002C76C1" w:rsidRDefault="00AB4639" w:rsidP="00AB4639">
      <w:pPr>
        <w:pStyle w:val="NormalWeb"/>
        <w:tabs>
          <w:tab w:val="center" w:pos="709"/>
        </w:tabs>
        <w:rPr>
          <w:rFonts w:ascii="Arial" w:hAnsi="Arial" w:cs="Arial"/>
          <w:sz w:val="22"/>
          <w:szCs w:val="22"/>
        </w:rPr>
      </w:pPr>
      <w:r>
        <w:rPr>
          <w:rFonts w:ascii="Arial" w:hAnsi="Arial" w:cs="Arial"/>
          <w:sz w:val="22"/>
          <w:szCs w:val="22"/>
        </w:rPr>
        <w:t>The finding occurred as a result of the fact that:</w:t>
      </w:r>
    </w:p>
    <w:p w:rsidR="00AB4639" w:rsidRPr="002C76C1" w:rsidRDefault="00AB4639" w:rsidP="00AB4639">
      <w:pPr>
        <w:pStyle w:val="NormalWeb"/>
        <w:tabs>
          <w:tab w:val="center" w:pos="709"/>
        </w:tabs>
        <w:rPr>
          <w:rFonts w:ascii="Arial" w:hAnsi="Arial" w:cs="Arial"/>
          <w:sz w:val="22"/>
          <w:szCs w:val="22"/>
        </w:rPr>
      </w:pPr>
    </w:p>
    <w:p w:rsidR="00AB4639" w:rsidRPr="002C76C1" w:rsidRDefault="00AB4639" w:rsidP="00AB4639">
      <w:pPr>
        <w:pStyle w:val="NormalWeb"/>
        <w:tabs>
          <w:tab w:val="center" w:pos="709"/>
        </w:tabs>
        <w:rPr>
          <w:rFonts w:ascii="Arial" w:hAnsi="Arial" w:cs="Arial"/>
          <w:sz w:val="22"/>
          <w:szCs w:val="22"/>
          <w:lang w:val="en-ZA"/>
        </w:rPr>
      </w:pPr>
      <w:r w:rsidRPr="002C76C1">
        <w:rPr>
          <w:rFonts w:ascii="Arial" w:hAnsi="Arial" w:cs="Arial"/>
          <w:sz w:val="22"/>
          <w:szCs w:val="22"/>
          <w:lang w:val="en-ZA"/>
        </w:rPr>
        <w:t>Further quotations were not obtained due to the urgency of the project and therefore the project office did not have time to follow the procurement process.</w:t>
      </w:r>
    </w:p>
    <w:p w:rsidR="00AB4639" w:rsidRPr="002C76C1" w:rsidRDefault="00AB4639" w:rsidP="00AB4639">
      <w:pPr>
        <w:pStyle w:val="NormalWeb"/>
        <w:tabs>
          <w:tab w:val="center" w:pos="709"/>
        </w:tabs>
        <w:rPr>
          <w:rFonts w:ascii="Arial" w:hAnsi="Arial" w:cs="Arial"/>
          <w:sz w:val="22"/>
          <w:szCs w:val="22"/>
          <w:lang w:val="en-ZA"/>
        </w:rPr>
      </w:pPr>
    </w:p>
    <w:p w:rsidR="00AB4639" w:rsidRPr="002C76C1" w:rsidRDefault="00AB4639" w:rsidP="00AB4639">
      <w:pPr>
        <w:pStyle w:val="NormalWeb"/>
        <w:tabs>
          <w:tab w:val="center" w:pos="709"/>
        </w:tabs>
        <w:rPr>
          <w:rFonts w:ascii="Arial" w:hAnsi="Arial" w:cs="Arial"/>
          <w:sz w:val="22"/>
          <w:szCs w:val="22"/>
        </w:rPr>
      </w:pPr>
    </w:p>
    <w:p w:rsidR="00AB4639" w:rsidRPr="002C76C1" w:rsidRDefault="00AB4639" w:rsidP="00AB4639">
      <w:pPr>
        <w:pStyle w:val="NormalWeb"/>
        <w:tabs>
          <w:tab w:val="center" w:pos="709"/>
        </w:tabs>
        <w:rPr>
          <w:rFonts w:ascii="Arial" w:hAnsi="Arial" w:cs="Arial"/>
          <w:sz w:val="22"/>
          <w:szCs w:val="22"/>
        </w:rPr>
      </w:pPr>
      <w:r>
        <w:rPr>
          <w:rFonts w:ascii="Arial" w:hAnsi="Arial" w:cs="Arial"/>
          <w:sz w:val="22"/>
          <w:szCs w:val="22"/>
        </w:rPr>
        <w:t>Impact of the finding:</w:t>
      </w:r>
      <w:r w:rsidRPr="002C76C1">
        <w:rPr>
          <w:rFonts w:ascii="Arial" w:hAnsi="Arial" w:cs="Arial"/>
          <w:sz w:val="22"/>
          <w:szCs w:val="22"/>
        </w:rPr>
        <w:t xml:space="preserve"> </w:t>
      </w:r>
    </w:p>
    <w:p w:rsidR="00AB4639" w:rsidRPr="002C76C1" w:rsidRDefault="00AB4639" w:rsidP="00AB4639">
      <w:pPr>
        <w:tabs>
          <w:tab w:val="center" w:pos="709"/>
        </w:tabs>
        <w:rPr>
          <w:b/>
          <w:sz w:val="22"/>
          <w:szCs w:val="22"/>
        </w:rPr>
      </w:pPr>
    </w:p>
    <w:p w:rsidR="00AB4639" w:rsidRPr="00FC723C" w:rsidRDefault="00AB4639" w:rsidP="00AB4639">
      <w:pPr>
        <w:tabs>
          <w:tab w:val="center" w:pos="709"/>
        </w:tabs>
        <w:ind w:left="709" w:hanging="709"/>
        <w:contextualSpacing/>
        <w:rPr>
          <w:sz w:val="22"/>
          <w:szCs w:val="22"/>
        </w:rPr>
      </w:pPr>
      <w:r>
        <w:rPr>
          <w:sz w:val="22"/>
          <w:szCs w:val="22"/>
        </w:rPr>
        <w:t>a)</w:t>
      </w:r>
      <w:r>
        <w:rPr>
          <w:sz w:val="22"/>
          <w:szCs w:val="22"/>
        </w:rPr>
        <w:tab/>
      </w:r>
      <w:r>
        <w:rPr>
          <w:sz w:val="22"/>
          <w:szCs w:val="22"/>
        </w:rPr>
        <w:tab/>
      </w:r>
      <w:r w:rsidRPr="00FC723C">
        <w:rPr>
          <w:sz w:val="22"/>
          <w:szCs w:val="22"/>
        </w:rPr>
        <w:t>Non- compliance with PN 8 of 2007/08 par 3.3.1 and the Treasury Regulations 16A6.1 resulting in the expenditure being irregular of R100 145 for the 2010/11 financial year.</w:t>
      </w:r>
    </w:p>
    <w:p w:rsidR="00AB4639" w:rsidRDefault="00AB4639" w:rsidP="00AB4639">
      <w:pPr>
        <w:pStyle w:val="ListParagraph"/>
        <w:tabs>
          <w:tab w:val="center" w:pos="709"/>
        </w:tabs>
        <w:contextualSpacing/>
        <w:rPr>
          <w:rFonts w:ascii="Arial" w:hAnsi="Arial" w:cs="Arial"/>
          <w:sz w:val="22"/>
          <w:szCs w:val="22"/>
        </w:rPr>
      </w:pPr>
    </w:p>
    <w:p w:rsidR="00AB4639" w:rsidRPr="00FC723C" w:rsidRDefault="00AB4639" w:rsidP="00AB4639">
      <w:pPr>
        <w:tabs>
          <w:tab w:val="center" w:pos="709"/>
        </w:tabs>
        <w:ind w:left="709" w:hanging="709"/>
        <w:contextualSpacing/>
        <w:rPr>
          <w:sz w:val="22"/>
          <w:szCs w:val="22"/>
        </w:rPr>
      </w:pPr>
      <w:r>
        <w:rPr>
          <w:sz w:val="22"/>
          <w:szCs w:val="22"/>
        </w:rPr>
        <w:t>b)</w:t>
      </w:r>
      <w:r>
        <w:rPr>
          <w:sz w:val="22"/>
          <w:szCs w:val="22"/>
        </w:rPr>
        <w:tab/>
      </w:r>
      <w:r>
        <w:rPr>
          <w:sz w:val="22"/>
          <w:szCs w:val="22"/>
        </w:rPr>
        <w:tab/>
      </w:r>
      <w:r w:rsidRPr="00FC723C">
        <w:rPr>
          <w:sz w:val="22"/>
          <w:szCs w:val="22"/>
        </w:rPr>
        <w:t>Non-compliance with Treasury Regulations 9.1.1 where R 66 530 of the R 166 675 may result in fruitless and wasteful expenditure as a result of the amount charged on the invoice being double the amount the supplier paid for it.</w:t>
      </w:r>
    </w:p>
    <w:p w:rsidR="00AB4639" w:rsidRDefault="00AB4639" w:rsidP="00AB4639">
      <w:pPr>
        <w:tabs>
          <w:tab w:val="center" w:pos="709"/>
        </w:tabs>
        <w:contextualSpacing/>
        <w:rPr>
          <w:sz w:val="22"/>
          <w:szCs w:val="22"/>
        </w:rPr>
      </w:pPr>
    </w:p>
    <w:p w:rsidR="00AB4639" w:rsidRPr="00FC723C" w:rsidRDefault="00AB4639" w:rsidP="00AB4639">
      <w:pPr>
        <w:tabs>
          <w:tab w:val="center" w:pos="709"/>
        </w:tabs>
        <w:contextualSpacing/>
        <w:rPr>
          <w:sz w:val="22"/>
          <w:szCs w:val="22"/>
        </w:rPr>
      </w:pPr>
      <w:r>
        <w:rPr>
          <w:sz w:val="22"/>
          <w:szCs w:val="22"/>
        </w:rPr>
        <w:t>c)</w:t>
      </w:r>
      <w:r>
        <w:rPr>
          <w:sz w:val="22"/>
          <w:szCs w:val="22"/>
        </w:rPr>
        <w:tab/>
      </w:r>
      <w:r>
        <w:rPr>
          <w:sz w:val="22"/>
          <w:szCs w:val="22"/>
        </w:rPr>
        <w:tab/>
      </w:r>
      <w:r w:rsidRPr="00FC723C">
        <w:rPr>
          <w:sz w:val="22"/>
          <w:szCs w:val="22"/>
        </w:rPr>
        <w:t>Non-compliance with Treasury Regulations 16A8.3(d) and PPPF act sec. 2(1)(a).</w:t>
      </w:r>
    </w:p>
    <w:p w:rsidR="00AB4639" w:rsidRPr="002C76C1" w:rsidRDefault="00AB4639" w:rsidP="00AB4639">
      <w:pPr>
        <w:pStyle w:val="ListParagraph"/>
        <w:tabs>
          <w:tab w:val="center" w:pos="709"/>
        </w:tabs>
        <w:ind w:left="405"/>
        <w:rPr>
          <w:rFonts w:ascii="Arial" w:hAnsi="Arial" w:cs="Arial"/>
          <w:sz w:val="22"/>
          <w:szCs w:val="22"/>
        </w:rPr>
      </w:pPr>
    </w:p>
    <w:p w:rsidR="00AB4639" w:rsidRPr="002C76C1" w:rsidRDefault="00AB4639" w:rsidP="00AB4639">
      <w:pPr>
        <w:tabs>
          <w:tab w:val="center" w:pos="709"/>
        </w:tabs>
        <w:rPr>
          <w:b/>
          <w:sz w:val="22"/>
          <w:szCs w:val="22"/>
          <w:lang w:val="en-ZA" w:eastAsia="en-GB"/>
        </w:rPr>
      </w:pPr>
    </w:p>
    <w:p w:rsidR="00AB4639" w:rsidRPr="002C76C1" w:rsidRDefault="00AB4639" w:rsidP="00AB4639">
      <w:pPr>
        <w:tabs>
          <w:tab w:val="center" w:pos="709"/>
        </w:tabs>
        <w:rPr>
          <w:b/>
          <w:sz w:val="22"/>
          <w:szCs w:val="22"/>
          <w:lang w:val="en-ZA" w:eastAsia="en-GB"/>
        </w:rPr>
      </w:pPr>
      <w:r w:rsidRPr="002C76C1">
        <w:rPr>
          <w:b/>
          <w:sz w:val="22"/>
          <w:szCs w:val="22"/>
          <w:lang w:val="en-ZA" w:eastAsia="en-GB"/>
        </w:rPr>
        <w:t xml:space="preserve">Internal control deficiency </w:t>
      </w:r>
    </w:p>
    <w:p w:rsidR="00AB4639" w:rsidRPr="002C76C1" w:rsidRDefault="00AB4639" w:rsidP="00AB4639">
      <w:pPr>
        <w:tabs>
          <w:tab w:val="center" w:pos="709"/>
        </w:tabs>
        <w:rPr>
          <w:b/>
          <w:sz w:val="22"/>
          <w:szCs w:val="22"/>
          <w:lang w:val="en-ZA" w:eastAsia="en-GB"/>
        </w:rPr>
      </w:pPr>
    </w:p>
    <w:p w:rsidR="00AB4639" w:rsidRPr="002C76C1" w:rsidRDefault="00AB4639" w:rsidP="00AB4639">
      <w:pPr>
        <w:pStyle w:val="NormalWeb"/>
        <w:tabs>
          <w:tab w:val="center" w:pos="709"/>
        </w:tabs>
        <w:rPr>
          <w:rFonts w:ascii="Arial" w:hAnsi="Arial" w:cs="Arial"/>
          <w:i/>
          <w:sz w:val="22"/>
          <w:szCs w:val="22"/>
          <w:lang w:val="en-ZA"/>
        </w:rPr>
      </w:pPr>
      <w:r w:rsidRPr="002C76C1">
        <w:rPr>
          <w:rFonts w:ascii="Arial" w:hAnsi="Arial" w:cs="Arial"/>
          <w:i/>
          <w:sz w:val="22"/>
          <w:szCs w:val="22"/>
          <w:lang w:val="en-ZA"/>
        </w:rPr>
        <w:t>Leadership</w:t>
      </w:r>
    </w:p>
    <w:p w:rsidR="00AB4639" w:rsidRPr="002C76C1" w:rsidRDefault="00AB4639" w:rsidP="00AB4639">
      <w:pPr>
        <w:pStyle w:val="NormalWeb"/>
        <w:tabs>
          <w:tab w:val="center" w:pos="709"/>
        </w:tabs>
        <w:ind w:left="810" w:hanging="360"/>
        <w:rPr>
          <w:rFonts w:ascii="Arial" w:hAnsi="Arial" w:cs="Arial"/>
          <w:sz w:val="22"/>
          <w:szCs w:val="22"/>
          <w:lang w:val="en-ZA"/>
        </w:rPr>
      </w:pPr>
    </w:p>
    <w:p w:rsidR="00AB4639" w:rsidRPr="002C76C1" w:rsidRDefault="00AB4639" w:rsidP="00AB4639">
      <w:pPr>
        <w:tabs>
          <w:tab w:val="center" w:pos="709"/>
        </w:tabs>
        <w:rPr>
          <w:sz w:val="22"/>
          <w:szCs w:val="22"/>
        </w:rPr>
      </w:pPr>
      <w:r w:rsidRPr="002C76C1">
        <w:rPr>
          <w:sz w:val="22"/>
          <w:szCs w:val="22"/>
        </w:rPr>
        <w:t>Management does not establish and communicate policies and procedures effectively to enable and support understanding and execution of internal control objectives, processes and responsibilities</w:t>
      </w:r>
    </w:p>
    <w:p w:rsidR="00AB4639" w:rsidRPr="002C76C1" w:rsidRDefault="00AB4639" w:rsidP="00AB4639">
      <w:pPr>
        <w:tabs>
          <w:tab w:val="center" w:pos="709"/>
        </w:tabs>
        <w:rPr>
          <w:i/>
          <w:sz w:val="22"/>
          <w:szCs w:val="22"/>
        </w:rPr>
      </w:pPr>
    </w:p>
    <w:p w:rsidR="00AB4639" w:rsidRPr="002C76C1" w:rsidRDefault="00AB4639" w:rsidP="00AB4639">
      <w:pPr>
        <w:pStyle w:val="NormalWeb"/>
        <w:tabs>
          <w:tab w:val="center" w:pos="709"/>
        </w:tabs>
        <w:ind w:left="720"/>
        <w:rPr>
          <w:rFonts w:ascii="Arial" w:hAnsi="Arial" w:cs="Arial"/>
          <w:sz w:val="22"/>
          <w:szCs w:val="22"/>
          <w:lang w:val="en-ZA"/>
        </w:rPr>
      </w:pPr>
    </w:p>
    <w:p w:rsidR="00AB4639" w:rsidRPr="002C76C1" w:rsidRDefault="00AB4639" w:rsidP="00AB4639">
      <w:pPr>
        <w:pStyle w:val="NormalWeb"/>
        <w:tabs>
          <w:tab w:val="center" w:pos="709"/>
        </w:tabs>
        <w:ind w:left="720"/>
        <w:rPr>
          <w:rFonts w:ascii="Arial" w:hAnsi="Arial" w:cs="Arial"/>
          <w:sz w:val="22"/>
          <w:szCs w:val="22"/>
          <w:lang w:val="en-ZA"/>
        </w:rPr>
      </w:pPr>
    </w:p>
    <w:p w:rsidR="00AB4639" w:rsidRPr="002C76C1" w:rsidRDefault="00AB4639" w:rsidP="00AB4639">
      <w:pPr>
        <w:tabs>
          <w:tab w:val="center" w:pos="709"/>
        </w:tabs>
        <w:rPr>
          <w:b/>
          <w:sz w:val="22"/>
          <w:szCs w:val="22"/>
          <w:lang w:val="en-ZA" w:eastAsia="en-GB"/>
        </w:rPr>
      </w:pPr>
      <w:r w:rsidRPr="002C76C1">
        <w:rPr>
          <w:b/>
          <w:sz w:val="22"/>
          <w:szCs w:val="22"/>
          <w:lang w:val="en-ZA" w:eastAsia="en-GB"/>
        </w:rPr>
        <w:t xml:space="preserve">Recommendation </w:t>
      </w:r>
      <w:r w:rsidRPr="002C76C1">
        <w:rPr>
          <w:color w:val="000000"/>
          <w:sz w:val="22"/>
          <w:szCs w:val="22"/>
        </w:rPr>
        <w:t xml:space="preserve"> </w:t>
      </w:r>
    </w:p>
    <w:p w:rsidR="00AB4639" w:rsidRPr="002C76C1" w:rsidRDefault="00AB4639" w:rsidP="00AB4639">
      <w:pPr>
        <w:pStyle w:val="ListParagraph"/>
        <w:tabs>
          <w:tab w:val="center" w:pos="709"/>
        </w:tabs>
        <w:rPr>
          <w:rFonts w:ascii="Arial" w:hAnsi="Arial" w:cs="Arial"/>
          <w:color w:val="000000"/>
          <w:sz w:val="22"/>
          <w:szCs w:val="22"/>
        </w:rPr>
      </w:pPr>
    </w:p>
    <w:p w:rsidR="00AB4639" w:rsidRDefault="00AB4639" w:rsidP="00AB4639">
      <w:pPr>
        <w:tabs>
          <w:tab w:val="center" w:pos="709"/>
        </w:tabs>
        <w:ind w:left="709" w:hanging="709"/>
        <w:contextualSpacing/>
        <w:rPr>
          <w:color w:val="000000"/>
          <w:sz w:val="22"/>
          <w:szCs w:val="22"/>
        </w:rPr>
      </w:pPr>
      <w:r>
        <w:rPr>
          <w:color w:val="000000"/>
          <w:sz w:val="22"/>
          <w:szCs w:val="22"/>
        </w:rPr>
        <w:t>a)</w:t>
      </w:r>
      <w:r>
        <w:rPr>
          <w:color w:val="000000"/>
          <w:sz w:val="22"/>
          <w:szCs w:val="22"/>
        </w:rPr>
        <w:tab/>
      </w:r>
      <w:r>
        <w:rPr>
          <w:color w:val="000000"/>
          <w:sz w:val="22"/>
          <w:szCs w:val="22"/>
        </w:rPr>
        <w:tab/>
        <w:t xml:space="preserve"> </w:t>
      </w:r>
      <w:r w:rsidRPr="00153FDB">
        <w:rPr>
          <w:color w:val="000000"/>
          <w:sz w:val="22"/>
          <w:szCs w:val="22"/>
        </w:rPr>
        <w:t>Before any transaction is approved by the delegated official, it should confirm that three quotations have been obtained.</w:t>
      </w:r>
    </w:p>
    <w:p w:rsidR="00AB4639" w:rsidRPr="00153FDB" w:rsidRDefault="00AB4639" w:rsidP="00AB4639">
      <w:pPr>
        <w:tabs>
          <w:tab w:val="center" w:pos="709"/>
        </w:tabs>
        <w:contextualSpacing/>
        <w:rPr>
          <w:sz w:val="22"/>
          <w:szCs w:val="22"/>
        </w:rPr>
      </w:pPr>
    </w:p>
    <w:p w:rsidR="00AB4639" w:rsidRPr="00153FDB" w:rsidRDefault="00AB4639" w:rsidP="00AB4639">
      <w:pPr>
        <w:tabs>
          <w:tab w:val="center" w:pos="709"/>
        </w:tabs>
        <w:ind w:left="709" w:hanging="709"/>
        <w:contextualSpacing/>
        <w:rPr>
          <w:sz w:val="22"/>
          <w:szCs w:val="22"/>
        </w:rPr>
      </w:pPr>
      <w:r>
        <w:rPr>
          <w:sz w:val="22"/>
          <w:szCs w:val="22"/>
        </w:rPr>
        <w:t>b)</w:t>
      </w:r>
      <w:r>
        <w:rPr>
          <w:sz w:val="22"/>
          <w:szCs w:val="22"/>
        </w:rPr>
        <w:tab/>
      </w:r>
      <w:r>
        <w:rPr>
          <w:sz w:val="22"/>
          <w:szCs w:val="22"/>
        </w:rPr>
        <w:tab/>
        <w:t xml:space="preserve"> </w:t>
      </w:r>
      <w:r w:rsidRPr="00153FDB">
        <w:rPr>
          <w:sz w:val="22"/>
          <w:szCs w:val="22"/>
        </w:rPr>
        <w:t xml:space="preserve">Management should ensure that they comply with the relevant laws and regulations by completing the checklist and letting officials signs as evidence that they have ensure compliance with the relevant laws, rules and regulations. </w:t>
      </w:r>
    </w:p>
    <w:p w:rsidR="00AB4639" w:rsidRPr="002C76C1" w:rsidRDefault="00AB4639" w:rsidP="00AB4639">
      <w:pPr>
        <w:pStyle w:val="NormalWeb"/>
        <w:tabs>
          <w:tab w:val="center" w:pos="709"/>
        </w:tabs>
        <w:ind w:left="720"/>
        <w:rPr>
          <w:rFonts w:ascii="Arial" w:hAnsi="Arial" w:cs="Arial"/>
          <w:color w:val="000000"/>
          <w:sz w:val="22"/>
          <w:szCs w:val="22"/>
          <w:lang w:val="en-ZA"/>
        </w:rPr>
      </w:pPr>
      <w:r w:rsidRPr="002C76C1">
        <w:rPr>
          <w:rFonts w:ascii="Arial" w:hAnsi="Arial" w:cs="Arial"/>
          <w:color w:val="000000"/>
          <w:sz w:val="22"/>
          <w:szCs w:val="22"/>
          <w:lang w:val="en-ZA"/>
        </w:rPr>
        <w:t xml:space="preserve">   </w:t>
      </w:r>
    </w:p>
    <w:p w:rsidR="00AB4639" w:rsidRPr="002C76C1" w:rsidRDefault="00AB4639" w:rsidP="00AB4639">
      <w:pPr>
        <w:pStyle w:val="NormalWeb"/>
        <w:tabs>
          <w:tab w:val="center" w:pos="709"/>
        </w:tabs>
        <w:rPr>
          <w:rFonts w:ascii="Arial" w:hAnsi="Arial" w:cs="Arial"/>
          <w:color w:val="000000"/>
          <w:sz w:val="22"/>
          <w:szCs w:val="22"/>
        </w:rPr>
      </w:pPr>
    </w:p>
    <w:p w:rsidR="00AB4639" w:rsidRPr="002C76C1" w:rsidRDefault="00AB4639" w:rsidP="00AB4639">
      <w:pPr>
        <w:tabs>
          <w:tab w:val="center" w:pos="709"/>
        </w:tabs>
        <w:spacing w:after="120"/>
        <w:jc w:val="both"/>
        <w:outlineLvl w:val="0"/>
        <w:rPr>
          <w:b/>
          <w:bCs/>
          <w:sz w:val="22"/>
          <w:szCs w:val="22"/>
          <w:lang w:val="en-ZA" w:eastAsia="en-GB"/>
        </w:rPr>
      </w:pPr>
      <w:r w:rsidRPr="002C76C1">
        <w:rPr>
          <w:b/>
          <w:bCs/>
          <w:sz w:val="22"/>
          <w:szCs w:val="22"/>
          <w:lang w:val="en-ZA" w:eastAsia="en-GB"/>
        </w:rPr>
        <w:t>Management response</w:t>
      </w:r>
    </w:p>
    <w:p w:rsidR="00AB4639" w:rsidRPr="002C76C1" w:rsidRDefault="00AB4639" w:rsidP="00AB4639">
      <w:pPr>
        <w:tabs>
          <w:tab w:val="center" w:pos="709"/>
        </w:tabs>
        <w:spacing w:after="120"/>
        <w:ind w:firstLine="1080"/>
        <w:jc w:val="both"/>
        <w:rPr>
          <w:i/>
          <w:sz w:val="22"/>
          <w:szCs w:val="22"/>
        </w:rPr>
      </w:pPr>
    </w:p>
    <w:p w:rsidR="00AB4639" w:rsidRPr="00153FDB" w:rsidRDefault="00AB4639" w:rsidP="00AB4639">
      <w:pPr>
        <w:tabs>
          <w:tab w:val="center" w:pos="709"/>
        </w:tabs>
        <w:spacing w:after="120"/>
        <w:contextualSpacing/>
        <w:jc w:val="both"/>
        <w:outlineLvl w:val="0"/>
        <w:rPr>
          <w:bCs/>
          <w:sz w:val="22"/>
          <w:szCs w:val="22"/>
          <w:lang w:eastAsia="en-GB"/>
        </w:rPr>
      </w:pPr>
      <w:r w:rsidRPr="00153FDB">
        <w:rPr>
          <w:sz w:val="22"/>
          <w:szCs w:val="22"/>
          <w:lang w:eastAsia="en-GB"/>
        </w:rPr>
        <w:t>As the audit team is aware that batches and files are with the Special Investigation Unit (SIU), and the department does not and will not have access to those batches and files, the Department is not in a position to agree or disagree with the audit finding relating to these transactions.</w:t>
      </w:r>
    </w:p>
    <w:p w:rsidR="00AB4639" w:rsidRPr="002C76C1" w:rsidRDefault="00AB4639" w:rsidP="00AB4639">
      <w:pPr>
        <w:tabs>
          <w:tab w:val="center" w:pos="709"/>
        </w:tabs>
        <w:spacing w:after="120"/>
        <w:ind w:left="720"/>
        <w:jc w:val="both"/>
        <w:outlineLvl w:val="0"/>
        <w:rPr>
          <w:bCs/>
          <w:sz w:val="22"/>
          <w:szCs w:val="22"/>
          <w:lang w:val="en-ZA" w:eastAsia="en-GB"/>
        </w:rPr>
      </w:pPr>
    </w:p>
    <w:p w:rsidR="00AB4639" w:rsidRPr="002C76C1" w:rsidRDefault="00AB4639" w:rsidP="00AB4639">
      <w:pPr>
        <w:tabs>
          <w:tab w:val="center" w:pos="709"/>
        </w:tabs>
        <w:spacing w:after="120"/>
        <w:jc w:val="both"/>
        <w:rPr>
          <w:i/>
          <w:sz w:val="22"/>
          <w:szCs w:val="22"/>
          <w:lang w:val="en-ZA" w:eastAsia="en-GB"/>
        </w:rPr>
      </w:pPr>
      <w:r w:rsidRPr="002C76C1">
        <w:rPr>
          <w:i/>
          <w:sz w:val="22"/>
          <w:szCs w:val="22"/>
          <w:lang w:val="en-ZA" w:eastAsia="en-GB"/>
        </w:rPr>
        <w:t>Name: Lesetja Toona</w:t>
      </w:r>
      <w:r w:rsidRPr="002C76C1">
        <w:rPr>
          <w:rFonts w:eastAsia="Arial Unicode MS"/>
          <w:sz w:val="22"/>
          <w:szCs w:val="22"/>
          <w:lang w:val="en-ZA" w:eastAsia="en-GB"/>
        </w:rPr>
        <w:t xml:space="preserve"> </w:t>
      </w:r>
    </w:p>
    <w:p w:rsidR="00AB4639" w:rsidRPr="002C76C1" w:rsidRDefault="00AB4639" w:rsidP="00AB4639">
      <w:pPr>
        <w:tabs>
          <w:tab w:val="center" w:pos="709"/>
        </w:tabs>
        <w:spacing w:after="120"/>
        <w:jc w:val="both"/>
        <w:rPr>
          <w:i/>
          <w:sz w:val="22"/>
          <w:szCs w:val="22"/>
          <w:lang w:val="en-ZA" w:eastAsia="en-GB"/>
        </w:rPr>
      </w:pPr>
      <w:r w:rsidRPr="002C76C1">
        <w:rPr>
          <w:i/>
          <w:sz w:val="22"/>
          <w:szCs w:val="22"/>
          <w:lang w:val="en-ZA" w:eastAsia="en-GB"/>
        </w:rPr>
        <w:t xml:space="preserve">Position: Director </w:t>
      </w:r>
    </w:p>
    <w:p w:rsidR="00AB4639" w:rsidRPr="002C76C1" w:rsidRDefault="00AB4639" w:rsidP="00AB4639">
      <w:pPr>
        <w:tabs>
          <w:tab w:val="center" w:pos="709"/>
        </w:tabs>
        <w:spacing w:after="120"/>
        <w:jc w:val="both"/>
        <w:outlineLvl w:val="0"/>
        <w:rPr>
          <w:i/>
          <w:sz w:val="22"/>
          <w:szCs w:val="22"/>
        </w:rPr>
      </w:pPr>
      <w:r w:rsidRPr="002C76C1">
        <w:rPr>
          <w:i/>
          <w:sz w:val="22"/>
          <w:szCs w:val="22"/>
          <w:lang w:val="en-ZA" w:eastAsia="en-GB"/>
        </w:rPr>
        <w:t>Dat</w:t>
      </w:r>
      <w:r w:rsidRPr="002C76C1">
        <w:rPr>
          <w:i/>
          <w:sz w:val="22"/>
          <w:szCs w:val="22"/>
        </w:rPr>
        <w:t>e: 10/08/2012</w:t>
      </w:r>
    </w:p>
    <w:p w:rsidR="00AB4639" w:rsidRPr="002C76C1" w:rsidRDefault="00AB4639" w:rsidP="00AB4639">
      <w:pPr>
        <w:tabs>
          <w:tab w:val="center" w:pos="709"/>
        </w:tabs>
        <w:spacing w:after="120"/>
        <w:ind w:firstLine="1080"/>
        <w:jc w:val="both"/>
      </w:pPr>
    </w:p>
    <w:p w:rsidR="00AB4639" w:rsidRPr="002C76C1" w:rsidRDefault="00AB4639" w:rsidP="00AB4639">
      <w:pPr>
        <w:tabs>
          <w:tab w:val="center" w:pos="709"/>
        </w:tabs>
        <w:jc w:val="both"/>
        <w:outlineLvl w:val="0"/>
        <w:rPr>
          <w:b/>
          <w:bCs/>
          <w:sz w:val="22"/>
          <w:szCs w:val="22"/>
          <w:lang w:val="en-ZA" w:eastAsia="en-GB"/>
        </w:rPr>
      </w:pPr>
      <w:r w:rsidRPr="002C76C1">
        <w:rPr>
          <w:b/>
          <w:bCs/>
          <w:sz w:val="22"/>
          <w:szCs w:val="22"/>
          <w:lang w:val="en-ZA" w:eastAsia="en-GB"/>
        </w:rPr>
        <w:t>Auditor’s conclusion</w:t>
      </w:r>
    </w:p>
    <w:p w:rsidR="00AB4639" w:rsidRPr="002C76C1" w:rsidRDefault="00AB4639" w:rsidP="00AB4639">
      <w:pPr>
        <w:tabs>
          <w:tab w:val="center" w:pos="709"/>
        </w:tabs>
        <w:jc w:val="both"/>
        <w:outlineLvl w:val="0"/>
        <w:rPr>
          <w:bCs/>
          <w:sz w:val="22"/>
          <w:szCs w:val="22"/>
          <w:lang w:val="en-ZA" w:eastAsia="en-GB"/>
        </w:rPr>
      </w:pPr>
    </w:p>
    <w:p w:rsidR="00AB4639" w:rsidRPr="002C76C1" w:rsidRDefault="00AB4639" w:rsidP="00AB4639">
      <w:pPr>
        <w:tabs>
          <w:tab w:val="center" w:pos="709"/>
        </w:tabs>
        <w:spacing w:line="276" w:lineRule="auto"/>
        <w:rPr>
          <w:rFonts w:eastAsiaTheme="minorHAnsi"/>
          <w:sz w:val="22"/>
          <w:szCs w:val="22"/>
        </w:rPr>
      </w:pPr>
      <w:r w:rsidRPr="002C76C1">
        <w:rPr>
          <w:rFonts w:eastAsiaTheme="minorHAnsi"/>
          <w:sz w:val="22"/>
          <w:szCs w:val="22"/>
        </w:rPr>
        <w:t>Management’s response is noted.  The AGSA had to audit the supporting documentation at the SIU premises in order to avoid a limitation of scope.  In the absence of management providing any evidence to contradict the audit findings raised the matters will remain valid and therefore the impact as indicated remains unchanged.</w:t>
      </w:r>
    </w:p>
    <w:p w:rsidR="00AB4639" w:rsidRPr="002C76C1" w:rsidRDefault="00AB4639" w:rsidP="00AB4639">
      <w:pPr>
        <w:tabs>
          <w:tab w:val="center" w:pos="709"/>
        </w:tabs>
        <w:spacing w:after="120"/>
        <w:ind w:firstLine="1080"/>
        <w:jc w:val="both"/>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AB4639" w:rsidRDefault="00AB4639" w:rsidP="00986AE0">
      <w:pPr>
        <w:tabs>
          <w:tab w:val="center" w:pos="709"/>
        </w:tabs>
        <w:jc w:val="both"/>
        <w:rPr>
          <w:b/>
          <w:bCs/>
          <w:sz w:val="22"/>
          <w:szCs w:val="22"/>
        </w:rPr>
      </w:pPr>
    </w:p>
    <w:p w:rsidR="008C2901" w:rsidRPr="002C76C1" w:rsidRDefault="008C2901" w:rsidP="006F5D2E">
      <w:pPr>
        <w:pStyle w:val="ListParagraph"/>
        <w:numPr>
          <w:ilvl w:val="0"/>
          <w:numId w:val="296"/>
        </w:numPr>
        <w:tabs>
          <w:tab w:val="center" w:pos="709"/>
        </w:tabs>
        <w:spacing w:after="120"/>
        <w:jc w:val="both"/>
        <w:outlineLvl w:val="0"/>
        <w:rPr>
          <w:rFonts w:ascii="Arial" w:hAnsi="Arial" w:cs="Arial"/>
          <w:b/>
          <w:bCs/>
          <w:color w:val="FF0000"/>
          <w:sz w:val="22"/>
          <w:szCs w:val="22"/>
        </w:rPr>
      </w:pPr>
      <w:r w:rsidRPr="002C76C1">
        <w:rPr>
          <w:rFonts w:ascii="Arial" w:hAnsi="Arial" w:cs="Arial"/>
          <w:b/>
          <w:bCs/>
          <w:sz w:val="22"/>
          <w:szCs w:val="22"/>
        </w:rPr>
        <w:t xml:space="preserve">Prestige Assets (Nana’s Design) – 3 Quotations not obtained and other procurement matters </w:t>
      </w:r>
      <w:r w:rsidRPr="002C76C1">
        <w:rPr>
          <w:rFonts w:ascii="Arial" w:hAnsi="Arial" w:cs="Arial"/>
          <w:b/>
          <w:bCs/>
          <w:color w:val="FF0000"/>
          <w:sz w:val="22"/>
          <w:szCs w:val="22"/>
        </w:rPr>
        <w:t>Ex 285</w:t>
      </w:r>
    </w:p>
    <w:p w:rsidR="008C2901" w:rsidRPr="002C76C1" w:rsidRDefault="008C2901" w:rsidP="008C2901">
      <w:pPr>
        <w:tabs>
          <w:tab w:val="center" w:pos="709"/>
        </w:tabs>
        <w:spacing w:after="120"/>
        <w:jc w:val="both"/>
        <w:outlineLvl w:val="0"/>
        <w:rPr>
          <w:b/>
          <w:bCs/>
          <w:sz w:val="22"/>
          <w:szCs w:val="22"/>
        </w:rPr>
      </w:pPr>
      <w:r w:rsidRPr="002C76C1">
        <w:rPr>
          <w:b/>
          <w:bCs/>
          <w:sz w:val="22"/>
          <w:szCs w:val="22"/>
        </w:rPr>
        <w:t>Audit Finding</w:t>
      </w:r>
    </w:p>
    <w:p w:rsidR="008C2901" w:rsidRPr="002C76C1" w:rsidRDefault="008C2901" w:rsidP="008C2901">
      <w:pPr>
        <w:tabs>
          <w:tab w:val="center" w:pos="709"/>
        </w:tabs>
        <w:spacing w:after="120"/>
        <w:jc w:val="both"/>
        <w:outlineLvl w:val="0"/>
        <w:rPr>
          <w:b/>
          <w:bCs/>
          <w:sz w:val="22"/>
          <w:szCs w:val="22"/>
        </w:rPr>
      </w:pPr>
    </w:p>
    <w:p w:rsidR="008C2901" w:rsidRPr="002C76C1" w:rsidRDefault="008C2901" w:rsidP="008C2901">
      <w:pPr>
        <w:tabs>
          <w:tab w:val="center" w:pos="709"/>
        </w:tabs>
        <w:rPr>
          <w:sz w:val="22"/>
          <w:szCs w:val="22"/>
        </w:rPr>
      </w:pPr>
      <w:r w:rsidRPr="002C76C1">
        <w:rPr>
          <w:sz w:val="22"/>
          <w:szCs w:val="22"/>
        </w:rPr>
        <w:t>Laws, rules and regulations</w:t>
      </w:r>
    </w:p>
    <w:p w:rsidR="008C2901" w:rsidRPr="002C76C1" w:rsidRDefault="008C2901" w:rsidP="008C2901">
      <w:pPr>
        <w:tabs>
          <w:tab w:val="center" w:pos="709"/>
        </w:tabs>
        <w:rPr>
          <w:b/>
          <w:sz w:val="22"/>
          <w:szCs w:val="22"/>
        </w:rPr>
      </w:pPr>
    </w:p>
    <w:p w:rsidR="008C2901" w:rsidRPr="002C76C1" w:rsidRDefault="008C2901" w:rsidP="008C2901">
      <w:pPr>
        <w:tabs>
          <w:tab w:val="center" w:pos="709"/>
        </w:tabs>
        <w:spacing w:after="120"/>
        <w:contextualSpacing/>
        <w:jc w:val="both"/>
        <w:rPr>
          <w:color w:val="000000"/>
          <w:sz w:val="22"/>
          <w:szCs w:val="22"/>
        </w:rPr>
      </w:pPr>
      <w:r w:rsidRPr="002C76C1">
        <w:rPr>
          <w:sz w:val="22"/>
          <w:szCs w:val="22"/>
        </w:rPr>
        <w:t>a) Treasury Regulations 16A6.1 states:</w:t>
      </w:r>
    </w:p>
    <w:p w:rsidR="008C2901" w:rsidRPr="002C76C1" w:rsidRDefault="008C2901" w:rsidP="008C2901">
      <w:pPr>
        <w:pStyle w:val="ListParagraph"/>
        <w:tabs>
          <w:tab w:val="center" w:pos="709"/>
        </w:tabs>
        <w:rPr>
          <w:rFonts w:ascii="Arial" w:hAnsi="Arial" w:cs="Arial"/>
          <w:sz w:val="22"/>
          <w:szCs w:val="22"/>
        </w:rPr>
      </w:pPr>
    </w:p>
    <w:p w:rsidR="008C2901" w:rsidRPr="002C76C1" w:rsidRDefault="008C2901" w:rsidP="008C2901">
      <w:pPr>
        <w:pStyle w:val="ListParagraph"/>
        <w:tabs>
          <w:tab w:val="center" w:pos="709"/>
          <w:tab w:val="left" w:pos="1440"/>
        </w:tabs>
        <w:ind w:left="540"/>
        <w:rPr>
          <w:rFonts w:ascii="Arial" w:hAnsi="Arial" w:cs="Arial"/>
          <w:i/>
          <w:sz w:val="22"/>
          <w:szCs w:val="22"/>
        </w:rPr>
      </w:pPr>
      <w:r w:rsidRPr="002C76C1">
        <w:rPr>
          <w:rFonts w:ascii="Arial" w:hAnsi="Arial" w:cs="Arial"/>
          <w:i/>
          <w:sz w:val="22"/>
          <w:szCs w:val="22"/>
        </w:rPr>
        <w:t>“Procurement of goods and services, either by way of quotations or through a bidding process, must be within the threshold values as determined by the National Treasury.”</w:t>
      </w:r>
    </w:p>
    <w:p w:rsidR="008C2901" w:rsidRPr="002C76C1" w:rsidRDefault="008C2901" w:rsidP="008C2901">
      <w:pPr>
        <w:pStyle w:val="NormalWeb"/>
        <w:tabs>
          <w:tab w:val="center" w:pos="709"/>
        </w:tabs>
        <w:rPr>
          <w:rFonts w:ascii="Arial" w:hAnsi="Arial" w:cs="Arial"/>
          <w:bCs/>
          <w:sz w:val="22"/>
          <w:szCs w:val="22"/>
          <w:lang w:val="en-ZA"/>
        </w:rPr>
      </w:pPr>
    </w:p>
    <w:p w:rsidR="008C2901" w:rsidRPr="002C76C1" w:rsidRDefault="008C2901" w:rsidP="008C2901">
      <w:pPr>
        <w:pStyle w:val="NormalWeb"/>
        <w:tabs>
          <w:tab w:val="center" w:pos="709"/>
        </w:tabs>
        <w:rPr>
          <w:rFonts w:ascii="Arial" w:hAnsi="Arial" w:cs="Arial"/>
          <w:sz w:val="22"/>
          <w:szCs w:val="22"/>
          <w:lang w:val="en-ZA"/>
        </w:rPr>
      </w:pPr>
      <w:r w:rsidRPr="002C76C1">
        <w:rPr>
          <w:rFonts w:ascii="Arial" w:hAnsi="Arial" w:cs="Arial"/>
          <w:bCs/>
          <w:sz w:val="22"/>
          <w:szCs w:val="22"/>
          <w:lang w:val="en-ZA"/>
        </w:rPr>
        <w:t xml:space="preserve">b) </w:t>
      </w:r>
      <w:r w:rsidRPr="002C76C1">
        <w:rPr>
          <w:rFonts w:ascii="Arial" w:hAnsi="Arial" w:cs="Arial"/>
          <w:i/>
          <w:sz w:val="22"/>
          <w:szCs w:val="22"/>
          <w:lang w:val="en-ZA"/>
        </w:rPr>
        <w:t xml:space="preserve">  </w:t>
      </w:r>
      <w:r w:rsidRPr="002C76C1">
        <w:rPr>
          <w:rFonts w:ascii="Arial" w:hAnsi="Arial" w:cs="Arial"/>
          <w:sz w:val="22"/>
          <w:szCs w:val="22"/>
          <w:lang w:val="en-ZA"/>
        </w:rPr>
        <w:t>Treasury Regulations stipulate 9.1.1 states:</w:t>
      </w:r>
    </w:p>
    <w:p w:rsidR="008C2901" w:rsidRPr="002C76C1" w:rsidRDefault="008C2901" w:rsidP="008C2901">
      <w:pPr>
        <w:pStyle w:val="lg-para3"/>
        <w:tabs>
          <w:tab w:val="center" w:pos="709"/>
        </w:tabs>
        <w:rPr>
          <w:rFonts w:ascii="Arial" w:hAnsi="Arial" w:cs="Arial"/>
          <w:i/>
          <w:sz w:val="22"/>
          <w:szCs w:val="22"/>
        </w:rPr>
      </w:pPr>
    </w:p>
    <w:p w:rsidR="008C2901" w:rsidRPr="002C76C1" w:rsidRDefault="008C2901" w:rsidP="008C2901">
      <w:pPr>
        <w:pStyle w:val="ListParagraph"/>
        <w:tabs>
          <w:tab w:val="center" w:pos="709"/>
          <w:tab w:val="left" w:pos="1440"/>
        </w:tabs>
        <w:ind w:left="540"/>
        <w:rPr>
          <w:rFonts w:ascii="Arial" w:hAnsi="Arial" w:cs="Arial"/>
          <w:i/>
          <w:sz w:val="22"/>
          <w:szCs w:val="22"/>
        </w:rPr>
      </w:pPr>
      <w:r w:rsidRPr="002C76C1">
        <w:rPr>
          <w:rFonts w:ascii="Arial" w:hAnsi="Arial" w:cs="Arial"/>
          <w:i/>
          <w:sz w:val="22"/>
          <w:szCs w:val="22"/>
        </w:rPr>
        <w:t xml:space="preserve">“The accounting officer of an institution must exercise all reasonable care to prevent and detect unauthorised, irregular, fruitless and wasteful expenditure, and must </w:t>
      </w:r>
      <w:r w:rsidRPr="002C76C1">
        <w:rPr>
          <w:rFonts w:ascii="Arial" w:hAnsi="Arial" w:cs="Arial"/>
          <w:i/>
          <w:sz w:val="22"/>
          <w:szCs w:val="22"/>
        </w:rPr>
        <w:tab/>
        <w:t xml:space="preserve">for this purpose implement effective, efficient and transparent processes of financial and </w:t>
      </w:r>
      <w:r w:rsidRPr="002C76C1">
        <w:rPr>
          <w:rFonts w:ascii="Arial" w:hAnsi="Arial" w:cs="Arial"/>
          <w:i/>
          <w:sz w:val="22"/>
          <w:szCs w:val="22"/>
        </w:rPr>
        <w:tab/>
        <w:t>risk management.”</w:t>
      </w:r>
    </w:p>
    <w:p w:rsidR="008C2901" w:rsidRPr="002C76C1" w:rsidRDefault="008C2901" w:rsidP="008C2901">
      <w:pPr>
        <w:pStyle w:val="ListParagraph"/>
        <w:tabs>
          <w:tab w:val="center" w:pos="709"/>
          <w:tab w:val="left" w:pos="1440"/>
        </w:tabs>
        <w:ind w:left="540"/>
        <w:rPr>
          <w:rFonts w:ascii="Arial" w:hAnsi="Arial" w:cs="Arial"/>
          <w:i/>
          <w:sz w:val="22"/>
          <w:szCs w:val="22"/>
        </w:rPr>
      </w:pPr>
    </w:p>
    <w:p w:rsidR="008C2901" w:rsidRPr="002C76C1" w:rsidRDefault="008C2901" w:rsidP="008C2901">
      <w:pPr>
        <w:tabs>
          <w:tab w:val="center" w:pos="709"/>
          <w:tab w:val="left" w:pos="1440"/>
        </w:tabs>
        <w:ind w:left="360" w:hanging="360"/>
        <w:rPr>
          <w:sz w:val="22"/>
          <w:szCs w:val="22"/>
          <w:lang w:val="en-ZA"/>
        </w:rPr>
      </w:pPr>
      <w:r w:rsidRPr="002C76C1">
        <w:rPr>
          <w:i/>
          <w:sz w:val="22"/>
          <w:szCs w:val="22"/>
          <w:lang w:val="en-ZA"/>
        </w:rPr>
        <w:t xml:space="preserve">   c)   </w:t>
      </w:r>
      <w:r w:rsidRPr="002C76C1">
        <w:rPr>
          <w:sz w:val="22"/>
          <w:szCs w:val="22"/>
          <w:lang w:val="en-ZA"/>
        </w:rPr>
        <w:t>Treasury Regulations stipulate 16A8.3(d) states:</w:t>
      </w:r>
    </w:p>
    <w:p w:rsidR="008C2901" w:rsidRPr="002C76C1" w:rsidRDefault="008C2901" w:rsidP="008C2901">
      <w:pPr>
        <w:tabs>
          <w:tab w:val="center" w:pos="709"/>
          <w:tab w:val="left" w:pos="1440"/>
        </w:tabs>
        <w:rPr>
          <w:sz w:val="22"/>
          <w:szCs w:val="22"/>
          <w:lang w:val="en-ZA"/>
        </w:rPr>
      </w:pPr>
    </w:p>
    <w:p w:rsidR="008C2901" w:rsidRPr="002C76C1" w:rsidRDefault="008C2901" w:rsidP="008C2901">
      <w:pPr>
        <w:tabs>
          <w:tab w:val="center" w:pos="709"/>
          <w:tab w:val="left" w:pos="1440"/>
        </w:tabs>
        <w:ind w:left="539"/>
        <w:rPr>
          <w:i/>
          <w:sz w:val="22"/>
          <w:szCs w:val="22"/>
        </w:rPr>
      </w:pPr>
      <w:r w:rsidRPr="002C76C1">
        <w:rPr>
          <w:sz w:val="22"/>
          <w:szCs w:val="22"/>
        </w:rPr>
        <w:t>“A</w:t>
      </w:r>
      <w:r w:rsidRPr="002C76C1">
        <w:rPr>
          <w:i/>
          <w:sz w:val="22"/>
          <w:szCs w:val="22"/>
        </w:rPr>
        <w:t xml:space="preserve"> supply chain management official or other role player—</w:t>
      </w:r>
    </w:p>
    <w:p w:rsidR="008C2901" w:rsidRPr="002C76C1" w:rsidRDefault="008C2901" w:rsidP="008C2901">
      <w:pPr>
        <w:tabs>
          <w:tab w:val="center" w:pos="709"/>
          <w:tab w:val="left" w:pos="1440"/>
        </w:tabs>
        <w:rPr>
          <w:i/>
          <w:sz w:val="22"/>
          <w:szCs w:val="22"/>
        </w:rPr>
      </w:pPr>
    </w:p>
    <w:p w:rsidR="008C2901" w:rsidRPr="002C76C1" w:rsidRDefault="008C2901" w:rsidP="008C2901">
      <w:pPr>
        <w:pStyle w:val="lg-a-1"/>
        <w:tabs>
          <w:tab w:val="center" w:pos="709"/>
        </w:tabs>
        <w:spacing w:before="0"/>
        <w:ind w:left="511" w:hanging="454"/>
        <w:rPr>
          <w:rFonts w:ascii="Arial" w:hAnsi="Arial" w:cs="Arial"/>
          <w:i/>
          <w:sz w:val="22"/>
          <w:szCs w:val="22"/>
        </w:rPr>
      </w:pPr>
      <w:r w:rsidRPr="002C76C1">
        <w:rPr>
          <w:rFonts w:ascii="Arial" w:hAnsi="Arial" w:cs="Arial"/>
          <w:i/>
          <w:sz w:val="22"/>
          <w:szCs w:val="22"/>
        </w:rPr>
        <w:t xml:space="preserve">       must ensure that they do not compromise the credibility or integrity of the supply chain management system through the acceptance of gifts or hospitality or any other act”</w:t>
      </w:r>
    </w:p>
    <w:p w:rsidR="008C2901" w:rsidRPr="002C76C1" w:rsidRDefault="008C2901" w:rsidP="008C2901">
      <w:pPr>
        <w:tabs>
          <w:tab w:val="center" w:pos="709"/>
          <w:tab w:val="left" w:pos="1440"/>
        </w:tabs>
        <w:rPr>
          <w:bCs/>
          <w:i/>
          <w:sz w:val="22"/>
          <w:szCs w:val="22"/>
        </w:rPr>
      </w:pPr>
    </w:p>
    <w:p w:rsidR="008C2901" w:rsidRPr="002C76C1" w:rsidRDefault="008C2901" w:rsidP="008C2901">
      <w:pPr>
        <w:pStyle w:val="ListParagraph"/>
        <w:tabs>
          <w:tab w:val="center" w:pos="709"/>
          <w:tab w:val="left" w:pos="1440"/>
        </w:tabs>
        <w:ind w:left="540"/>
        <w:rPr>
          <w:rFonts w:ascii="Arial" w:hAnsi="Arial" w:cs="Arial"/>
          <w:bCs/>
          <w:sz w:val="22"/>
          <w:szCs w:val="22"/>
        </w:rPr>
      </w:pPr>
    </w:p>
    <w:p w:rsidR="008C2901" w:rsidRPr="002C76C1" w:rsidRDefault="008C2901" w:rsidP="008C2901">
      <w:pPr>
        <w:tabs>
          <w:tab w:val="center" w:pos="709"/>
          <w:tab w:val="left" w:pos="1440"/>
        </w:tabs>
        <w:contextualSpacing/>
        <w:rPr>
          <w:sz w:val="22"/>
          <w:szCs w:val="22"/>
        </w:rPr>
      </w:pPr>
      <w:r w:rsidRPr="002C76C1">
        <w:rPr>
          <w:bCs/>
          <w:sz w:val="22"/>
          <w:szCs w:val="22"/>
        </w:rPr>
        <w:t>d)  Practice Note 8 of 2007/08 3.3.1 to 3.3.3 and Treasury regulation 16A6.1 stipulates:</w:t>
      </w:r>
    </w:p>
    <w:p w:rsidR="008C2901" w:rsidRPr="002C76C1" w:rsidRDefault="008C2901" w:rsidP="008C2901">
      <w:pPr>
        <w:tabs>
          <w:tab w:val="center" w:pos="709"/>
        </w:tabs>
        <w:ind w:firstLine="720"/>
        <w:rPr>
          <w:color w:val="000000"/>
          <w:sz w:val="22"/>
          <w:szCs w:val="22"/>
        </w:rPr>
      </w:pPr>
    </w:p>
    <w:p w:rsidR="008C2901" w:rsidRPr="002C76C1" w:rsidRDefault="008C2901" w:rsidP="008C2901">
      <w:pPr>
        <w:tabs>
          <w:tab w:val="center" w:pos="709"/>
        </w:tabs>
        <w:ind w:left="539"/>
        <w:rPr>
          <w:i/>
          <w:color w:val="000000"/>
          <w:sz w:val="22"/>
          <w:szCs w:val="22"/>
        </w:rPr>
      </w:pPr>
      <w:r w:rsidRPr="002C76C1">
        <w:rPr>
          <w:color w:val="000000"/>
          <w:sz w:val="22"/>
          <w:szCs w:val="22"/>
        </w:rPr>
        <w:t>“</w:t>
      </w:r>
      <w:r w:rsidRPr="002C76C1">
        <w:rPr>
          <w:i/>
          <w:color w:val="000000"/>
          <w:sz w:val="22"/>
          <w:szCs w:val="22"/>
        </w:rPr>
        <w:t xml:space="preserve">3.3.1 Accounting officers / authorities should invite and accept written price quotations for requirements up to an estimated value of R500 000 from as many suppliers as possible, that are registered on the list of prospective suppliers. </w:t>
      </w:r>
    </w:p>
    <w:p w:rsidR="008C2901" w:rsidRPr="002C76C1" w:rsidRDefault="008C2901" w:rsidP="008C2901">
      <w:pPr>
        <w:tabs>
          <w:tab w:val="center" w:pos="709"/>
        </w:tabs>
        <w:rPr>
          <w:i/>
          <w:color w:val="000000"/>
          <w:sz w:val="22"/>
          <w:szCs w:val="22"/>
        </w:rPr>
      </w:pPr>
    </w:p>
    <w:p w:rsidR="008C2901" w:rsidRPr="002C76C1" w:rsidRDefault="008C2901" w:rsidP="008C2901">
      <w:pPr>
        <w:tabs>
          <w:tab w:val="center" w:pos="709"/>
        </w:tabs>
        <w:ind w:left="539"/>
        <w:rPr>
          <w:i/>
          <w:color w:val="000000"/>
          <w:sz w:val="22"/>
          <w:szCs w:val="22"/>
        </w:rPr>
      </w:pPr>
      <w:r w:rsidRPr="002C76C1">
        <w:rPr>
          <w:i/>
          <w:color w:val="000000"/>
          <w:sz w:val="22"/>
          <w:szCs w:val="22"/>
        </w:rPr>
        <w:t xml:space="preserve">3.3.2 Where no suitable suppliers are available from the list of prospective suppliers, written price quotations may be obtained from other possible suppliers. </w:t>
      </w:r>
    </w:p>
    <w:p w:rsidR="008C2901" w:rsidRPr="002C76C1" w:rsidRDefault="008C2901" w:rsidP="008C2901">
      <w:pPr>
        <w:tabs>
          <w:tab w:val="center" w:pos="709"/>
        </w:tabs>
        <w:ind w:left="539" w:firstLine="720"/>
        <w:rPr>
          <w:i/>
          <w:color w:val="000000"/>
          <w:sz w:val="22"/>
          <w:szCs w:val="22"/>
        </w:rPr>
      </w:pPr>
    </w:p>
    <w:p w:rsidR="008C2901" w:rsidRPr="002C76C1" w:rsidRDefault="008C2901" w:rsidP="008C2901">
      <w:pPr>
        <w:tabs>
          <w:tab w:val="center" w:pos="709"/>
        </w:tabs>
        <w:ind w:left="539"/>
        <w:rPr>
          <w:i/>
          <w:color w:val="000000"/>
          <w:sz w:val="22"/>
          <w:szCs w:val="22"/>
        </w:rPr>
      </w:pPr>
      <w:r w:rsidRPr="002C76C1">
        <w:rPr>
          <w:i/>
          <w:color w:val="000000"/>
          <w:sz w:val="22"/>
          <w:szCs w:val="22"/>
        </w:rPr>
        <w:t xml:space="preserve">3.3.3 If it is not possible to obtain at least three (3) written price quotations, the reasons should be recorded and approved by the accounting officer / authority or his / her delegate.” </w:t>
      </w:r>
    </w:p>
    <w:p w:rsidR="008C2901" w:rsidRPr="002C76C1" w:rsidRDefault="008C2901" w:rsidP="008C2901">
      <w:pPr>
        <w:tabs>
          <w:tab w:val="center" w:pos="709"/>
        </w:tabs>
        <w:ind w:left="539"/>
        <w:rPr>
          <w:color w:val="000000"/>
          <w:sz w:val="22"/>
          <w:szCs w:val="22"/>
        </w:rPr>
      </w:pPr>
    </w:p>
    <w:p w:rsidR="008C2901" w:rsidRPr="002C76C1" w:rsidRDefault="008C2901" w:rsidP="008C2901">
      <w:pPr>
        <w:tabs>
          <w:tab w:val="center" w:pos="709"/>
        </w:tabs>
        <w:ind w:left="539"/>
        <w:rPr>
          <w:color w:val="000000"/>
          <w:sz w:val="22"/>
          <w:szCs w:val="22"/>
        </w:rPr>
      </w:pPr>
      <w:r w:rsidRPr="002C76C1">
        <w:rPr>
          <w:color w:val="000000"/>
          <w:sz w:val="22"/>
          <w:szCs w:val="22"/>
        </w:rPr>
        <w:t>Treasury Regulation 16A6.1 states that, “</w:t>
      </w:r>
      <w:r w:rsidRPr="002C76C1">
        <w:rPr>
          <w:i/>
          <w:color w:val="000000"/>
          <w:sz w:val="22"/>
          <w:szCs w:val="22"/>
        </w:rPr>
        <w:t>Procurement of goods and services, either by way of quotations or through a bidding process, must be within the threshold values as determined by the National Treasury.</w:t>
      </w:r>
      <w:r w:rsidRPr="002C76C1">
        <w:rPr>
          <w:color w:val="000000"/>
          <w:sz w:val="22"/>
          <w:szCs w:val="22"/>
        </w:rPr>
        <w:t>”</w:t>
      </w:r>
    </w:p>
    <w:p w:rsidR="008C2901" w:rsidRPr="002C76C1" w:rsidRDefault="008C2901" w:rsidP="008C2901">
      <w:pPr>
        <w:tabs>
          <w:tab w:val="center" w:pos="709"/>
        </w:tabs>
        <w:ind w:left="539"/>
        <w:rPr>
          <w:color w:val="000000"/>
          <w:sz w:val="22"/>
          <w:szCs w:val="22"/>
        </w:rPr>
      </w:pPr>
    </w:p>
    <w:p w:rsidR="008C2901" w:rsidRPr="00E657D9" w:rsidRDefault="008C2901" w:rsidP="008C2901">
      <w:pPr>
        <w:tabs>
          <w:tab w:val="center" w:pos="709"/>
        </w:tabs>
        <w:ind w:left="360" w:hanging="360"/>
        <w:contextualSpacing/>
        <w:rPr>
          <w:i/>
          <w:sz w:val="22"/>
          <w:szCs w:val="22"/>
        </w:rPr>
      </w:pPr>
      <w:r>
        <w:rPr>
          <w:sz w:val="22"/>
          <w:szCs w:val="22"/>
        </w:rPr>
        <w:t xml:space="preserve">e)  </w:t>
      </w:r>
      <w:r w:rsidRPr="00E657D9">
        <w:rPr>
          <w:sz w:val="22"/>
          <w:szCs w:val="22"/>
        </w:rPr>
        <w:t>Preferential Procurement Policy Framework Act no. 5 of 2000 states (2)(1)(a):</w:t>
      </w:r>
    </w:p>
    <w:p w:rsidR="008C2901" w:rsidRPr="002C76C1" w:rsidRDefault="008C2901" w:rsidP="008C2901">
      <w:pPr>
        <w:tabs>
          <w:tab w:val="center" w:pos="709"/>
        </w:tabs>
        <w:rPr>
          <w:i/>
          <w:sz w:val="22"/>
          <w:szCs w:val="22"/>
        </w:rPr>
      </w:pPr>
    </w:p>
    <w:p w:rsidR="008C2901" w:rsidRPr="002C76C1" w:rsidRDefault="008C2901" w:rsidP="008C2901">
      <w:pPr>
        <w:tabs>
          <w:tab w:val="center" w:pos="709"/>
        </w:tabs>
        <w:ind w:left="567" w:hanging="567"/>
        <w:rPr>
          <w:i/>
          <w:color w:val="000000"/>
          <w:sz w:val="22"/>
          <w:szCs w:val="22"/>
        </w:rPr>
      </w:pPr>
      <w:r w:rsidRPr="002C76C1">
        <w:rPr>
          <w:color w:val="000000"/>
          <w:sz w:val="22"/>
          <w:szCs w:val="22"/>
        </w:rPr>
        <w:t xml:space="preserve">         </w:t>
      </w:r>
      <w:r w:rsidRPr="002C76C1">
        <w:rPr>
          <w:i/>
          <w:color w:val="000000"/>
          <w:sz w:val="22"/>
          <w:szCs w:val="22"/>
        </w:rPr>
        <w:t>“2. Framework for implementation of preferential procurement policy –(1) An organ of state must determine its preferential procurement policy and implement it within the following framework:</w:t>
      </w:r>
    </w:p>
    <w:p w:rsidR="008C2901" w:rsidRPr="002C76C1" w:rsidRDefault="008C2901" w:rsidP="008C2901">
      <w:pPr>
        <w:tabs>
          <w:tab w:val="center" w:pos="709"/>
        </w:tabs>
        <w:ind w:left="567" w:hanging="567"/>
        <w:rPr>
          <w:i/>
          <w:sz w:val="22"/>
          <w:szCs w:val="22"/>
        </w:rPr>
      </w:pPr>
    </w:p>
    <w:p w:rsidR="008C2901" w:rsidRPr="002C76C1" w:rsidRDefault="008C2901" w:rsidP="006F5D2E">
      <w:pPr>
        <w:pStyle w:val="lg-para4"/>
        <w:numPr>
          <w:ilvl w:val="0"/>
          <w:numId w:val="65"/>
        </w:numPr>
        <w:tabs>
          <w:tab w:val="center" w:pos="709"/>
        </w:tabs>
        <w:rPr>
          <w:rFonts w:ascii="Arial" w:hAnsi="Arial" w:cs="Arial"/>
          <w:i/>
          <w:sz w:val="22"/>
          <w:szCs w:val="22"/>
        </w:rPr>
      </w:pPr>
      <w:r w:rsidRPr="002C76C1">
        <w:rPr>
          <w:rFonts w:ascii="Arial" w:hAnsi="Arial" w:cs="Arial"/>
          <w:i/>
          <w:sz w:val="22"/>
          <w:szCs w:val="22"/>
        </w:rPr>
        <w:t>A preference point system must be followed</w:t>
      </w:r>
    </w:p>
    <w:p w:rsidR="008C2901" w:rsidRPr="002C76C1" w:rsidRDefault="008C2901" w:rsidP="008C2901">
      <w:pPr>
        <w:pStyle w:val="lg-para4"/>
        <w:tabs>
          <w:tab w:val="center" w:pos="709"/>
        </w:tabs>
        <w:ind w:left="360" w:hanging="360"/>
        <w:rPr>
          <w:rFonts w:ascii="Arial" w:hAnsi="Arial" w:cs="Arial"/>
          <w:sz w:val="22"/>
          <w:szCs w:val="22"/>
        </w:rPr>
      </w:pPr>
      <w:r>
        <w:rPr>
          <w:rFonts w:ascii="Arial" w:hAnsi="Arial" w:cs="Arial"/>
          <w:sz w:val="22"/>
          <w:szCs w:val="22"/>
        </w:rPr>
        <w:t xml:space="preserve">f) </w:t>
      </w:r>
      <w:r>
        <w:rPr>
          <w:rFonts w:ascii="Arial" w:hAnsi="Arial" w:cs="Arial"/>
          <w:sz w:val="22"/>
          <w:szCs w:val="22"/>
        </w:rPr>
        <w:tab/>
      </w:r>
      <w:r w:rsidRPr="002C76C1">
        <w:rPr>
          <w:rFonts w:ascii="Arial" w:hAnsi="Arial" w:cs="Arial"/>
          <w:sz w:val="22"/>
          <w:szCs w:val="22"/>
        </w:rPr>
        <w:t xml:space="preserve">Section 3.8.1 (c)(ii) of the Ministerial Handbook states the following: </w:t>
      </w:r>
    </w:p>
    <w:p w:rsidR="008C2901" w:rsidRPr="002C76C1" w:rsidRDefault="008C2901" w:rsidP="008C2901">
      <w:pPr>
        <w:pStyle w:val="lg-para4"/>
        <w:tabs>
          <w:tab w:val="center" w:pos="709"/>
        </w:tabs>
        <w:ind w:left="360" w:firstLine="0"/>
        <w:rPr>
          <w:rFonts w:ascii="Arial" w:hAnsi="Arial" w:cs="Arial"/>
          <w:i/>
          <w:sz w:val="22"/>
          <w:szCs w:val="22"/>
        </w:rPr>
      </w:pPr>
      <w:r w:rsidRPr="002C76C1">
        <w:rPr>
          <w:rFonts w:ascii="Arial" w:hAnsi="Arial" w:cs="Arial"/>
          <w:i/>
          <w:sz w:val="22"/>
          <w:szCs w:val="22"/>
        </w:rPr>
        <w:t>(c)Furniture &amp; Accescories</w:t>
      </w:r>
    </w:p>
    <w:p w:rsidR="008C2901" w:rsidRPr="002C76C1" w:rsidRDefault="008C2901" w:rsidP="008C2901">
      <w:pPr>
        <w:tabs>
          <w:tab w:val="center" w:pos="709"/>
        </w:tabs>
        <w:autoSpaceDE w:val="0"/>
        <w:autoSpaceDN w:val="0"/>
        <w:adjustRightInd w:val="0"/>
        <w:ind w:left="720"/>
        <w:rPr>
          <w:rFonts w:eastAsiaTheme="minorHAnsi"/>
          <w:i/>
          <w:sz w:val="20"/>
          <w:lang w:val="en-ZA"/>
        </w:rPr>
      </w:pPr>
      <w:r w:rsidRPr="002C76C1">
        <w:rPr>
          <w:i/>
          <w:sz w:val="22"/>
          <w:szCs w:val="22"/>
        </w:rPr>
        <w:t>(ii)</w:t>
      </w:r>
      <w:r w:rsidRPr="002C76C1">
        <w:rPr>
          <w:rFonts w:eastAsiaTheme="minorHAnsi"/>
          <w:sz w:val="20"/>
          <w:lang w:val="en-ZA"/>
        </w:rPr>
        <w:t xml:space="preserve"> </w:t>
      </w:r>
      <w:r w:rsidRPr="002C76C1">
        <w:rPr>
          <w:rFonts w:eastAsiaTheme="minorHAnsi"/>
          <w:i/>
          <w:sz w:val="20"/>
          <w:lang w:val="en-ZA"/>
        </w:rPr>
        <w:t>The State through the Department of Public Works, does not supply linen, blankets, kitchen utensils, glassware, television sets, video recorders, decoders, wall decorations and ornaments.</w:t>
      </w:r>
    </w:p>
    <w:p w:rsidR="008C2901" w:rsidRPr="002C76C1" w:rsidRDefault="008C2901" w:rsidP="008C2901">
      <w:pPr>
        <w:pStyle w:val="lg-para4"/>
        <w:tabs>
          <w:tab w:val="center" w:pos="709"/>
        </w:tabs>
        <w:ind w:firstLine="0"/>
        <w:rPr>
          <w:rFonts w:ascii="Arial" w:hAnsi="Arial" w:cs="Arial"/>
          <w:sz w:val="22"/>
          <w:szCs w:val="22"/>
        </w:rPr>
      </w:pPr>
    </w:p>
    <w:p w:rsidR="008C2901" w:rsidRPr="002C76C1" w:rsidRDefault="008C2901" w:rsidP="008C2901">
      <w:pPr>
        <w:pStyle w:val="NormalWeb"/>
        <w:tabs>
          <w:tab w:val="center" w:pos="709"/>
        </w:tabs>
        <w:rPr>
          <w:rFonts w:ascii="Arial" w:hAnsi="Arial" w:cs="Arial"/>
          <w:color w:val="000000"/>
          <w:sz w:val="22"/>
          <w:szCs w:val="22"/>
        </w:rPr>
      </w:pPr>
      <w:r w:rsidRPr="002C76C1">
        <w:rPr>
          <w:rFonts w:ascii="Arial" w:hAnsi="Arial" w:cs="Arial"/>
          <w:color w:val="000000"/>
          <w:sz w:val="22"/>
          <w:szCs w:val="22"/>
        </w:rPr>
        <w:t>Deviations noted pertaining to the above:</w:t>
      </w:r>
    </w:p>
    <w:p w:rsidR="008C2901" w:rsidRPr="002C76C1" w:rsidRDefault="008C2901" w:rsidP="008C2901">
      <w:pPr>
        <w:pStyle w:val="NormalWeb"/>
        <w:tabs>
          <w:tab w:val="center" w:pos="709"/>
        </w:tabs>
        <w:rPr>
          <w:rFonts w:ascii="Arial" w:hAnsi="Arial" w:cs="Arial"/>
          <w:sz w:val="22"/>
          <w:szCs w:val="22"/>
          <w:lang w:val="en-ZA"/>
        </w:rPr>
      </w:pPr>
    </w:p>
    <w:tbl>
      <w:tblPr>
        <w:tblW w:w="7705" w:type="dxa"/>
        <w:tblInd w:w="5" w:type="dxa"/>
        <w:tblCellMar>
          <w:left w:w="0" w:type="dxa"/>
          <w:right w:w="0" w:type="dxa"/>
        </w:tblCellMar>
        <w:tblLook w:val="04A0"/>
      </w:tblPr>
      <w:tblGrid>
        <w:gridCol w:w="3945"/>
        <w:gridCol w:w="1200"/>
        <w:gridCol w:w="1345"/>
        <w:gridCol w:w="1215"/>
      </w:tblGrid>
      <w:tr w:rsidR="008C2901" w:rsidRPr="002C76C1" w:rsidTr="00861A27">
        <w:trPr>
          <w:trHeight w:val="825"/>
        </w:trPr>
        <w:tc>
          <w:tcPr>
            <w:tcW w:w="3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C2901" w:rsidRPr="002C76C1" w:rsidRDefault="008C2901" w:rsidP="00861A27">
            <w:pPr>
              <w:tabs>
                <w:tab w:val="center" w:pos="709"/>
              </w:tabs>
              <w:jc w:val="center"/>
              <w:rPr>
                <w:sz w:val="18"/>
                <w:szCs w:val="18"/>
              </w:rPr>
            </w:pPr>
            <w:r w:rsidRPr="002C76C1">
              <w:rPr>
                <w:rStyle w:val="Strong"/>
                <w:sz w:val="18"/>
                <w:szCs w:val="18"/>
              </w:rPr>
              <w:t>Name of supplier</w:t>
            </w:r>
          </w:p>
        </w:tc>
        <w:tc>
          <w:tcPr>
            <w:tcW w:w="120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C2901" w:rsidRPr="002C76C1" w:rsidRDefault="008C2901" w:rsidP="00861A27">
            <w:pPr>
              <w:tabs>
                <w:tab w:val="center" w:pos="709"/>
              </w:tabs>
              <w:jc w:val="center"/>
              <w:rPr>
                <w:rStyle w:val="Strong"/>
                <w:sz w:val="18"/>
                <w:szCs w:val="18"/>
              </w:rPr>
            </w:pPr>
            <w:r w:rsidRPr="002C76C1">
              <w:rPr>
                <w:rStyle w:val="Strong"/>
                <w:sz w:val="18"/>
                <w:szCs w:val="18"/>
              </w:rPr>
              <w:t>Amount</w:t>
            </w:r>
          </w:p>
          <w:p w:rsidR="008C2901" w:rsidRPr="002C76C1" w:rsidRDefault="008C2901" w:rsidP="00861A27">
            <w:pPr>
              <w:tabs>
                <w:tab w:val="center" w:pos="709"/>
              </w:tabs>
              <w:jc w:val="center"/>
              <w:rPr>
                <w:sz w:val="18"/>
                <w:szCs w:val="18"/>
              </w:rPr>
            </w:pPr>
            <w:r w:rsidRPr="002C76C1">
              <w:rPr>
                <w:rStyle w:val="Strong"/>
                <w:sz w:val="18"/>
                <w:szCs w:val="18"/>
              </w:rPr>
              <w:t>R</w:t>
            </w:r>
          </w:p>
        </w:tc>
        <w:tc>
          <w:tcPr>
            <w:tcW w:w="1345"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C2901" w:rsidRPr="002C76C1" w:rsidRDefault="008C2901" w:rsidP="00861A27">
            <w:pPr>
              <w:tabs>
                <w:tab w:val="center" w:pos="709"/>
              </w:tabs>
              <w:jc w:val="center"/>
              <w:rPr>
                <w:sz w:val="18"/>
                <w:szCs w:val="18"/>
              </w:rPr>
            </w:pPr>
            <w:r w:rsidRPr="002C76C1">
              <w:rPr>
                <w:rStyle w:val="Strong"/>
                <w:sz w:val="18"/>
                <w:szCs w:val="18"/>
              </w:rPr>
              <w:t>Payment date</w:t>
            </w:r>
          </w:p>
        </w:tc>
        <w:tc>
          <w:tcPr>
            <w:tcW w:w="1215" w:type="dxa"/>
            <w:tcBorders>
              <w:top w:val="single" w:sz="4" w:space="0" w:color="auto"/>
              <w:left w:val="nil"/>
              <w:bottom w:val="single" w:sz="4" w:space="0" w:color="auto"/>
              <w:right w:val="single" w:sz="4" w:space="0" w:color="auto"/>
            </w:tcBorders>
            <w:shd w:val="clear" w:color="auto" w:fill="D9D9D9" w:themeFill="background1" w:themeFillShade="D9"/>
          </w:tcPr>
          <w:p w:rsidR="008C2901" w:rsidRPr="002C76C1" w:rsidRDefault="008C2901" w:rsidP="00861A27">
            <w:pPr>
              <w:tabs>
                <w:tab w:val="center" w:pos="709"/>
              </w:tabs>
              <w:jc w:val="center"/>
              <w:rPr>
                <w:rStyle w:val="Strong"/>
                <w:sz w:val="18"/>
                <w:szCs w:val="18"/>
              </w:rPr>
            </w:pPr>
            <w:r w:rsidRPr="002C76C1">
              <w:rPr>
                <w:rStyle w:val="Strong"/>
                <w:sz w:val="18"/>
                <w:szCs w:val="18"/>
              </w:rPr>
              <w:t>Payment number</w:t>
            </w:r>
          </w:p>
        </w:tc>
      </w:tr>
      <w:tr w:rsidR="008C2901" w:rsidRPr="002C76C1" w:rsidTr="00861A27">
        <w:trPr>
          <w:trHeight w:val="255"/>
        </w:trPr>
        <w:tc>
          <w:tcPr>
            <w:tcW w:w="3945" w:type="dxa"/>
            <w:tcBorders>
              <w:top w:val="nil"/>
              <w:left w:val="single" w:sz="4" w:space="0" w:color="auto"/>
              <w:bottom w:val="single" w:sz="4" w:space="0" w:color="auto"/>
              <w:right w:val="single" w:sz="4" w:space="0" w:color="auto"/>
            </w:tcBorders>
            <w:vAlign w:val="center"/>
          </w:tcPr>
          <w:p w:rsidR="008C2901" w:rsidRPr="002C76C1" w:rsidRDefault="008C2901" w:rsidP="00861A27">
            <w:pPr>
              <w:tabs>
                <w:tab w:val="center" w:pos="709"/>
              </w:tabs>
              <w:rPr>
                <w:sz w:val="18"/>
                <w:szCs w:val="18"/>
              </w:rPr>
            </w:pPr>
            <w:r w:rsidRPr="002C76C1">
              <w:rPr>
                <w:sz w:val="18"/>
                <w:szCs w:val="18"/>
              </w:rPr>
              <w:t>Nana’s Design</w:t>
            </w:r>
          </w:p>
        </w:tc>
        <w:tc>
          <w:tcPr>
            <w:tcW w:w="1200" w:type="dxa"/>
            <w:tcBorders>
              <w:top w:val="nil"/>
              <w:left w:val="nil"/>
              <w:bottom w:val="single" w:sz="4" w:space="0" w:color="auto"/>
              <w:right w:val="single" w:sz="4" w:space="0" w:color="auto"/>
            </w:tcBorders>
            <w:vAlign w:val="center"/>
          </w:tcPr>
          <w:p w:rsidR="008C2901" w:rsidRPr="002C76C1" w:rsidRDefault="008C2901" w:rsidP="00861A27">
            <w:pPr>
              <w:tabs>
                <w:tab w:val="center" w:pos="709"/>
              </w:tabs>
              <w:jc w:val="center"/>
              <w:rPr>
                <w:sz w:val="18"/>
                <w:szCs w:val="18"/>
              </w:rPr>
            </w:pPr>
            <w:r>
              <w:rPr>
                <w:sz w:val="18"/>
                <w:szCs w:val="18"/>
              </w:rPr>
              <w:t>271 769,</w:t>
            </w:r>
            <w:r w:rsidRPr="002C76C1">
              <w:rPr>
                <w:sz w:val="18"/>
                <w:szCs w:val="18"/>
              </w:rPr>
              <w:t>16</w:t>
            </w:r>
          </w:p>
        </w:tc>
        <w:tc>
          <w:tcPr>
            <w:tcW w:w="1345" w:type="dxa"/>
            <w:tcBorders>
              <w:top w:val="nil"/>
              <w:left w:val="nil"/>
              <w:bottom w:val="single" w:sz="4" w:space="0" w:color="auto"/>
              <w:right w:val="single" w:sz="4" w:space="0" w:color="auto"/>
            </w:tcBorders>
            <w:vAlign w:val="center"/>
          </w:tcPr>
          <w:p w:rsidR="008C2901" w:rsidRPr="002C76C1" w:rsidRDefault="008C2901" w:rsidP="00861A27">
            <w:pPr>
              <w:tabs>
                <w:tab w:val="center" w:pos="709"/>
              </w:tabs>
              <w:jc w:val="center"/>
              <w:rPr>
                <w:sz w:val="18"/>
                <w:szCs w:val="18"/>
              </w:rPr>
            </w:pPr>
            <w:r w:rsidRPr="002C76C1">
              <w:rPr>
                <w:sz w:val="18"/>
                <w:szCs w:val="18"/>
              </w:rPr>
              <w:t>16/08/2010</w:t>
            </w:r>
          </w:p>
        </w:tc>
        <w:tc>
          <w:tcPr>
            <w:tcW w:w="1215" w:type="dxa"/>
            <w:tcBorders>
              <w:top w:val="nil"/>
              <w:left w:val="nil"/>
              <w:bottom w:val="single" w:sz="4" w:space="0" w:color="auto"/>
              <w:right w:val="single" w:sz="4" w:space="0" w:color="auto"/>
            </w:tcBorders>
          </w:tcPr>
          <w:p w:rsidR="008C2901" w:rsidRPr="002C76C1" w:rsidRDefault="008C2901" w:rsidP="00861A27">
            <w:pPr>
              <w:tabs>
                <w:tab w:val="center" w:pos="709"/>
              </w:tabs>
              <w:jc w:val="center"/>
              <w:rPr>
                <w:sz w:val="18"/>
                <w:szCs w:val="18"/>
              </w:rPr>
            </w:pPr>
            <w:r w:rsidRPr="002C76C1">
              <w:rPr>
                <w:sz w:val="18"/>
                <w:szCs w:val="18"/>
              </w:rPr>
              <w:t>PM-017729</w:t>
            </w:r>
          </w:p>
        </w:tc>
      </w:tr>
    </w:tbl>
    <w:p w:rsidR="008C2901" w:rsidRPr="002C76C1" w:rsidRDefault="008C2901" w:rsidP="008C2901">
      <w:pPr>
        <w:pStyle w:val="NormalWeb"/>
        <w:tabs>
          <w:tab w:val="center" w:pos="709"/>
        </w:tabs>
        <w:ind w:left="596" w:hanging="57"/>
        <w:rPr>
          <w:rFonts w:ascii="Arial" w:hAnsi="Arial" w:cs="Arial"/>
          <w:sz w:val="22"/>
          <w:szCs w:val="22"/>
          <w:lang w:val="en-ZA"/>
        </w:rPr>
      </w:pPr>
    </w:p>
    <w:p w:rsidR="008C2901" w:rsidRPr="002C76C1" w:rsidRDefault="008C2901" w:rsidP="008C2901">
      <w:pPr>
        <w:pStyle w:val="NormalWeb"/>
        <w:tabs>
          <w:tab w:val="center" w:pos="709"/>
        </w:tabs>
        <w:ind w:left="596" w:hanging="57"/>
        <w:rPr>
          <w:rFonts w:ascii="Arial" w:hAnsi="Arial" w:cs="Arial"/>
          <w:sz w:val="22"/>
          <w:szCs w:val="22"/>
          <w:lang w:val="en-ZA"/>
        </w:rPr>
      </w:pPr>
    </w:p>
    <w:p w:rsidR="008C2901" w:rsidRPr="002C76C1" w:rsidRDefault="008C2901" w:rsidP="008C2901">
      <w:pPr>
        <w:pStyle w:val="NormalWeb"/>
        <w:widowControl/>
        <w:tabs>
          <w:tab w:val="center" w:pos="709"/>
        </w:tabs>
        <w:rPr>
          <w:rFonts w:ascii="Arial" w:hAnsi="Arial" w:cs="Arial"/>
          <w:sz w:val="22"/>
          <w:szCs w:val="22"/>
          <w:lang w:val="en-ZA"/>
        </w:rPr>
      </w:pPr>
      <w:r w:rsidRPr="002C76C1">
        <w:rPr>
          <w:rFonts w:ascii="Arial" w:hAnsi="Arial" w:cs="Arial"/>
          <w:sz w:val="22"/>
          <w:szCs w:val="22"/>
          <w:lang w:val="en-ZA"/>
        </w:rPr>
        <w:t>During the performance of audit procedures on President's House - Mahlamba Ndlofpu, it was noted  that only one quotation was obtained from a supplier for the procurement of prestige assets. Nana’s Design procurement items from other suppliers on behalf of the department. As the total amount of the quotation is between R30 000 and R500 000, three written quotations should have been obtained.    </w:t>
      </w:r>
    </w:p>
    <w:p w:rsidR="008C2901" w:rsidRPr="002C76C1" w:rsidRDefault="008C2901" w:rsidP="008C2901">
      <w:pPr>
        <w:pStyle w:val="NormalWeb"/>
        <w:tabs>
          <w:tab w:val="center" w:pos="709"/>
        </w:tabs>
        <w:ind w:left="1440"/>
        <w:rPr>
          <w:rFonts w:ascii="Arial" w:hAnsi="Arial" w:cs="Arial"/>
          <w:sz w:val="22"/>
          <w:szCs w:val="22"/>
          <w:lang w:val="en-ZA"/>
        </w:rPr>
      </w:pPr>
      <w:r w:rsidRPr="002C76C1">
        <w:rPr>
          <w:rFonts w:ascii="Arial" w:hAnsi="Arial" w:cs="Arial"/>
          <w:sz w:val="22"/>
          <w:szCs w:val="22"/>
          <w:lang w:val="en-ZA"/>
        </w:rPr>
        <w:t> </w:t>
      </w:r>
    </w:p>
    <w:p w:rsidR="008C2901" w:rsidRPr="002C76C1" w:rsidRDefault="008C2901" w:rsidP="008C2901">
      <w:pPr>
        <w:pStyle w:val="NormalWeb"/>
        <w:tabs>
          <w:tab w:val="left" w:pos="360"/>
          <w:tab w:val="center" w:pos="709"/>
        </w:tabs>
        <w:rPr>
          <w:rFonts w:ascii="Arial" w:hAnsi="Arial" w:cs="Arial"/>
          <w:sz w:val="22"/>
          <w:szCs w:val="22"/>
          <w:lang w:val="en-ZA"/>
        </w:rPr>
      </w:pPr>
      <w:r w:rsidRPr="002C76C1">
        <w:rPr>
          <w:rFonts w:ascii="Arial" w:hAnsi="Arial" w:cs="Arial"/>
          <w:sz w:val="22"/>
          <w:szCs w:val="22"/>
          <w:lang w:val="en-ZA"/>
        </w:rPr>
        <w:t>Quotation was received f</w:t>
      </w:r>
      <w:r>
        <w:rPr>
          <w:rFonts w:ascii="Arial" w:hAnsi="Arial" w:cs="Arial"/>
          <w:sz w:val="22"/>
          <w:szCs w:val="22"/>
          <w:lang w:val="en-ZA"/>
        </w:rPr>
        <w:t>rom Nana’s Design for R 281 573,</w:t>
      </w:r>
      <w:r w:rsidRPr="002C76C1">
        <w:rPr>
          <w:rFonts w:ascii="Arial" w:hAnsi="Arial" w:cs="Arial"/>
          <w:sz w:val="22"/>
          <w:szCs w:val="22"/>
          <w:lang w:val="en-ZA"/>
        </w:rPr>
        <w:t>16</w:t>
      </w:r>
    </w:p>
    <w:p w:rsidR="008C2901" w:rsidRPr="002C76C1" w:rsidRDefault="008C2901" w:rsidP="008C2901">
      <w:pPr>
        <w:pStyle w:val="NormalWeb"/>
        <w:tabs>
          <w:tab w:val="left" w:pos="360"/>
          <w:tab w:val="center" w:pos="709"/>
        </w:tabs>
        <w:rPr>
          <w:rFonts w:ascii="Arial" w:hAnsi="Arial" w:cs="Arial"/>
          <w:sz w:val="22"/>
          <w:szCs w:val="22"/>
          <w:lang w:val="en-ZA"/>
        </w:rPr>
      </w:pPr>
    </w:p>
    <w:p w:rsidR="008C2901" w:rsidRPr="002C76C1" w:rsidRDefault="008C2901" w:rsidP="008C2901">
      <w:pPr>
        <w:pStyle w:val="NormalWeb"/>
        <w:widowControl/>
        <w:tabs>
          <w:tab w:val="left" w:pos="360"/>
          <w:tab w:val="center" w:pos="709"/>
        </w:tabs>
        <w:rPr>
          <w:rFonts w:ascii="Arial" w:hAnsi="Arial" w:cs="Arial"/>
          <w:sz w:val="22"/>
          <w:szCs w:val="22"/>
          <w:lang w:val="en-ZA"/>
        </w:rPr>
      </w:pPr>
      <w:r w:rsidRPr="002C76C1">
        <w:rPr>
          <w:rFonts w:ascii="Arial" w:hAnsi="Arial" w:cs="Arial"/>
          <w:sz w:val="22"/>
          <w:szCs w:val="22"/>
          <w:lang w:val="en-ZA"/>
        </w:rPr>
        <w:t xml:space="preserve">The Department did not adhere to Practice Note 8 of 2007/08 paragraph 3.3.3 as the submission to the Bid Adjudication Committee , dated 22 September 2009 &amp; 13 October 2009, included only a request to ratify the appointment of Nana’s Design and the reason for the deviating from the procurement process, although the items were already delivered by 14 August 2009. There is no submission to the Bid Adjudication Committee for the request to approve the deviation from the procurement process (obtaining less than three quotations) and the reasons for the deviation prior to the procurement of the items. </w:t>
      </w:r>
    </w:p>
    <w:p w:rsidR="008C2901" w:rsidRPr="002C76C1" w:rsidRDefault="008C2901" w:rsidP="008C2901">
      <w:pPr>
        <w:pStyle w:val="ListParagraph"/>
        <w:tabs>
          <w:tab w:val="center" w:pos="709"/>
        </w:tabs>
        <w:rPr>
          <w:rFonts w:ascii="Arial" w:hAnsi="Arial" w:cs="Arial"/>
          <w:sz w:val="22"/>
          <w:szCs w:val="22"/>
        </w:rPr>
      </w:pPr>
    </w:p>
    <w:p w:rsidR="008C2901" w:rsidRPr="002C76C1" w:rsidRDefault="008C2901" w:rsidP="008C2901">
      <w:pPr>
        <w:pStyle w:val="NormalWeb"/>
        <w:widowControl/>
        <w:tabs>
          <w:tab w:val="left" w:pos="360"/>
          <w:tab w:val="center" w:pos="709"/>
        </w:tabs>
        <w:rPr>
          <w:rFonts w:ascii="Arial" w:hAnsi="Arial" w:cs="Arial"/>
          <w:sz w:val="22"/>
          <w:szCs w:val="22"/>
          <w:lang w:val="en-ZA"/>
        </w:rPr>
      </w:pPr>
      <w:r w:rsidRPr="002C76C1">
        <w:rPr>
          <w:rFonts w:ascii="Arial" w:hAnsi="Arial" w:cs="Arial"/>
          <w:sz w:val="22"/>
          <w:szCs w:val="22"/>
          <w:lang w:val="en-ZA"/>
        </w:rPr>
        <w:t>The reasons for the deviation included in the submission to the Bid Adjudication Committee on 22 September 2009 &amp; 13 October 2009 for the ratification of the appointment of Nana’s Design, indicated that the supply of these assets were urgent as the President was expecting company the following day and Nana’s Design was requested to supply a quotation for the items because of the quick response to urgent projects, financial capabilities and the quality of service she rendered previously. However some of the required furniture were ordered by Nana’s Design and only delivered on 1 September 2009.</w:t>
      </w:r>
    </w:p>
    <w:p w:rsidR="008C2901" w:rsidRPr="002C76C1" w:rsidRDefault="008C2901" w:rsidP="008C2901">
      <w:pPr>
        <w:pStyle w:val="NormalWeb"/>
        <w:tabs>
          <w:tab w:val="left" w:pos="360"/>
          <w:tab w:val="center" w:pos="709"/>
        </w:tabs>
        <w:spacing w:before="120"/>
        <w:rPr>
          <w:rFonts w:ascii="Arial" w:hAnsi="Arial" w:cs="Arial"/>
          <w:sz w:val="22"/>
          <w:szCs w:val="22"/>
          <w:lang w:val="en-ZA"/>
        </w:rPr>
      </w:pPr>
      <w:r w:rsidRPr="002C76C1">
        <w:rPr>
          <w:rFonts w:ascii="Arial" w:hAnsi="Arial" w:cs="Arial"/>
          <w:sz w:val="22"/>
          <w:szCs w:val="22"/>
          <w:lang w:val="en-ZA"/>
        </w:rPr>
        <w:t>The submission to the Bid adjudication committee was from Edward Mbele (Act: ASD Interiors) and was supported by by Ms.M. Tlou ; Director: Prestige Accommodation - dated17 August 2009.</w:t>
      </w:r>
    </w:p>
    <w:p w:rsidR="008C2901" w:rsidRPr="002C76C1" w:rsidRDefault="008C2901" w:rsidP="008C2901">
      <w:pPr>
        <w:pStyle w:val="NormalWeb"/>
        <w:tabs>
          <w:tab w:val="left" w:pos="360"/>
          <w:tab w:val="center" w:pos="709"/>
        </w:tabs>
        <w:spacing w:before="120"/>
        <w:rPr>
          <w:rFonts w:ascii="Arial" w:hAnsi="Arial" w:cs="Arial"/>
          <w:sz w:val="22"/>
          <w:szCs w:val="22"/>
          <w:lang w:val="en-ZA"/>
        </w:rPr>
      </w:pPr>
      <w:r w:rsidRPr="002C76C1">
        <w:rPr>
          <w:rFonts w:ascii="Arial" w:hAnsi="Arial" w:cs="Arial"/>
          <w:sz w:val="22"/>
          <w:szCs w:val="22"/>
          <w:lang w:val="en-ZA"/>
        </w:rPr>
        <w:t>The PA -12 - dated 22 September 2009, indicated that the Prestige National Bid Adjudication Committee - referred the recommendation back as the suppliers invoice and delivery note was not attached.</w:t>
      </w:r>
    </w:p>
    <w:p w:rsidR="008C2901" w:rsidRPr="002C76C1" w:rsidRDefault="008C2901" w:rsidP="008C2901">
      <w:pPr>
        <w:pStyle w:val="NormalWeb"/>
        <w:tabs>
          <w:tab w:val="left" w:pos="360"/>
          <w:tab w:val="center" w:pos="709"/>
        </w:tabs>
        <w:spacing w:before="120"/>
        <w:rPr>
          <w:rFonts w:ascii="Arial" w:hAnsi="Arial" w:cs="Arial"/>
          <w:sz w:val="22"/>
          <w:szCs w:val="22"/>
          <w:lang w:val="en-ZA"/>
        </w:rPr>
      </w:pPr>
      <w:r w:rsidRPr="002C76C1">
        <w:rPr>
          <w:rFonts w:ascii="Arial" w:hAnsi="Arial" w:cs="Arial"/>
          <w:sz w:val="22"/>
          <w:szCs w:val="22"/>
          <w:lang w:val="en-ZA"/>
        </w:rPr>
        <w:t>The PA -12  - dated 13 October 2009 of the PNBAC, indicated that the PNBAC did not approve but however included that it be referred to the CFO.</w:t>
      </w:r>
    </w:p>
    <w:p w:rsidR="008C2901" w:rsidRPr="002C76C1" w:rsidRDefault="008C2901" w:rsidP="008C2901">
      <w:pPr>
        <w:pStyle w:val="NormalWeb"/>
        <w:tabs>
          <w:tab w:val="left" w:pos="360"/>
          <w:tab w:val="center" w:pos="709"/>
        </w:tabs>
        <w:spacing w:before="120"/>
        <w:rPr>
          <w:rFonts w:ascii="Arial" w:hAnsi="Arial" w:cs="Arial"/>
          <w:sz w:val="22"/>
          <w:szCs w:val="22"/>
          <w:lang w:val="en-ZA"/>
        </w:rPr>
      </w:pPr>
      <w:r w:rsidRPr="002C76C1">
        <w:rPr>
          <w:rFonts w:ascii="Arial" w:hAnsi="Arial" w:cs="Arial"/>
          <w:sz w:val="22"/>
          <w:szCs w:val="22"/>
          <w:lang w:val="en-ZA"/>
        </w:rPr>
        <w:t>The then CFO : Ms. C. Motsisi signed a letter to  Prestige Management indicating that the letter serves to confirm that Prestige Directorate can proceed paying Nana's Design an amount of R 281 573 .16 for the purchase of furniture at Mahlamba Ndlopfu - dated 17 May 2010</w:t>
      </w:r>
    </w:p>
    <w:p w:rsidR="008C2901" w:rsidRPr="002C76C1" w:rsidRDefault="008C2901" w:rsidP="008C2901">
      <w:pPr>
        <w:pStyle w:val="NormalWeb"/>
        <w:tabs>
          <w:tab w:val="left" w:pos="360"/>
          <w:tab w:val="center" w:pos="709"/>
        </w:tabs>
        <w:rPr>
          <w:rFonts w:ascii="Arial" w:hAnsi="Arial" w:cs="Arial"/>
          <w:sz w:val="22"/>
          <w:szCs w:val="22"/>
          <w:lang w:val="en-ZA"/>
        </w:rPr>
      </w:pPr>
    </w:p>
    <w:p w:rsidR="008C2901" w:rsidRPr="002C76C1" w:rsidRDefault="008C2901" w:rsidP="008C2901">
      <w:pPr>
        <w:pStyle w:val="NormalWeb"/>
        <w:widowControl/>
        <w:tabs>
          <w:tab w:val="left" w:pos="360"/>
          <w:tab w:val="center" w:pos="709"/>
        </w:tabs>
        <w:rPr>
          <w:rFonts w:ascii="Arial" w:hAnsi="Arial" w:cs="Arial"/>
          <w:sz w:val="22"/>
          <w:szCs w:val="22"/>
          <w:lang w:val="en-ZA"/>
        </w:rPr>
      </w:pPr>
      <w:r w:rsidRPr="002C76C1">
        <w:rPr>
          <w:rFonts w:ascii="Arial" w:hAnsi="Arial" w:cs="Arial"/>
          <w:sz w:val="22"/>
          <w:szCs w:val="22"/>
          <w:lang w:val="en-ZA"/>
        </w:rPr>
        <w:t>Through inspection of the invoice of Nana’s Design it was noted that the quotations of the sub-contractors used for the procurement of the required items (as indicated) by Nana’s Design on behalf of the Department, was attached. The detail was of those quotations are as followes:</w:t>
      </w:r>
    </w:p>
    <w:p w:rsidR="008C2901" w:rsidRPr="002C76C1" w:rsidRDefault="008C2901" w:rsidP="006F5D2E">
      <w:pPr>
        <w:pStyle w:val="NormalWeb"/>
        <w:widowControl/>
        <w:numPr>
          <w:ilvl w:val="1"/>
          <w:numId w:val="64"/>
        </w:numPr>
        <w:tabs>
          <w:tab w:val="left" w:pos="360"/>
          <w:tab w:val="center" w:pos="709"/>
        </w:tabs>
        <w:rPr>
          <w:rFonts w:ascii="Arial" w:hAnsi="Arial" w:cs="Arial"/>
          <w:sz w:val="22"/>
          <w:szCs w:val="22"/>
          <w:lang w:val="en-ZA"/>
        </w:rPr>
      </w:pPr>
      <w:r w:rsidRPr="002C76C1">
        <w:rPr>
          <w:rFonts w:ascii="Arial" w:hAnsi="Arial" w:cs="Arial"/>
          <w:b/>
          <w:sz w:val="22"/>
          <w:szCs w:val="22"/>
          <w:lang w:val="en-ZA"/>
        </w:rPr>
        <w:t>Makro – R 55 992</w:t>
      </w:r>
      <w:r w:rsidRPr="002C76C1">
        <w:rPr>
          <w:rFonts w:ascii="Arial" w:hAnsi="Arial" w:cs="Arial"/>
          <w:sz w:val="22"/>
          <w:szCs w:val="22"/>
          <w:lang w:val="en-ZA"/>
        </w:rPr>
        <w:t xml:space="preserve"> (6 x LG Blueray DVD Player BD 370) + ( 2 X LG 42" Full HD LCD TV)</w:t>
      </w:r>
    </w:p>
    <w:p w:rsidR="008C2901" w:rsidRPr="002C76C1" w:rsidRDefault="008C2901" w:rsidP="006F5D2E">
      <w:pPr>
        <w:pStyle w:val="NormalWeb"/>
        <w:widowControl/>
        <w:numPr>
          <w:ilvl w:val="1"/>
          <w:numId w:val="64"/>
        </w:numPr>
        <w:tabs>
          <w:tab w:val="left" w:pos="360"/>
          <w:tab w:val="center" w:pos="709"/>
        </w:tabs>
        <w:rPr>
          <w:rFonts w:ascii="Arial" w:hAnsi="Arial" w:cs="Arial"/>
          <w:sz w:val="22"/>
          <w:szCs w:val="22"/>
          <w:lang w:val="en-ZA"/>
        </w:rPr>
      </w:pPr>
      <w:r w:rsidRPr="002C76C1">
        <w:rPr>
          <w:rFonts w:ascii="Arial" w:hAnsi="Arial" w:cs="Arial"/>
          <w:sz w:val="22"/>
          <w:szCs w:val="22"/>
          <w:lang w:val="en-ZA"/>
        </w:rPr>
        <w:t xml:space="preserve"> </w:t>
      </w:r>
      <w:r w:rsidRPr="002C76C1">
        <w:rPr>
          <w:rFonts w:ascii="Arial" w:hAnsi="Arial" w:cs="Arial"/>
          <w:b/>
          <w:sz w:val="22"/>
          <w:szCs w:val="22"/>
          <w:lang w:val="en-ZA"/>
        </w:rPr>
        <w:t>Bed &amp; Couch  -  R 20 144</w:t>
      </w:r>
      <w:r w:rsidRPr="002C76C1">
        <w:rPr>
          <w:rFonts w:ascii="Arial" w:hAnsi="Arial" w:cs="Arial"/>
          <w:sz w:val="22"/>
          <w:szCs w:val="22"/>
          <w:lang w:val="en-ZA"/>
        </w:rPr>
        <w:t xml:space="preserve"> (5 x Da Vinci Pillowtop base sets) + ( 1 x Bedelia Couch) </w:t>
      </w:r>
    </w:p>
    <w:p w:rsidR="008C2901" w:rsidRPr="002C76C1" w:rsidRDefault="008C2901" w:rsidP="006F5D2E">
      <w:pPr>
        <w:pStyle w:val="NormalWeb"/>
        <w:widowControl/>
        <w:numPr>
          <w:ilvl w:val="1"/>
          <w:numId w:val="64"/>
        </w:numPr>
        <w:tabs>
          <w:tab w:val="left" w:pos="360"/>
          <w:tab w:val="center" w:pos="709"/>
        </w:tabs>
        <w:rPr>
          <w:rFonts w:ascii="Arial" w:hAnsi="Arial" w:cs="Arial"/>
          <w:sz w:val="22"/>
          <w:szCs w:val="22"/>
          <w:lang w:val="en-ZA"/>
        </w:rPr>
      </w:pPr>
      <w:r w:rsidRPr="002C76C1">
        <w:rPr>
          <w:rFonts w:ascii="Arial" w:hAnsi="Arial" w:cs="Arial"/>
          <w:b/>
          <w:sz w:val="22"/>
          <w:szCs w:val="22"/>
          <w:lang w:val="en-ZA"/>
        </w:rPr>
        <w:t>Gordon Fraser  - R 77 518</w:t>
      </w:r>
      <w:r w:rsidRPr="002C76C1">
        <w:rPr>
          <w:rFonts w:ascii="Arial" w:hAnsi="Arial" w:cs="Arial"/>
          <w:sz w:val="22"/>
          <w:szCs w:val="22"/>
          <w:lang w:val="en-ZA"/>
        </w:rPr>
        <w:t xml:space="preserve"> (5 x Sherwood HeadBoard) + ( 6 x Pedestals) + (2 x Victorian Lamp Tables) </w:t>
      </w:r>
    </w:p>
    <w:p w:rsidR="008C2901" w:rsidRPr="002C76C1" w:rsidRDefault="008C2901" w:rsidP="006F5D2E">
      <w:pPr>
        <w:pStyle w:val="NormalWeb"/>
        <w:widowControl/>
        <w:numPr>
          <w:ilvl w:val="1"/>
          <w:numId w:val="64"/>
        </w:numPr>
        <w:tabs>
          <w:tab w:val="left" w:pos="360"/>
          <w:tab w:val="center" w:pos="709"/>
        </w:tabs>
        <w:rPr>
          <w:rFonts w:ascii="Arial" w:hAnsi="Arial" w:cs="Arial"/>
          <w:sz w:val="22"/>
          <w:szCs w:val="22"/>
          <w:lang w:val="en-ZA"/>
        </w:rPr>
      </w:pPr>
      <w:r w:rsidRPr="002C76C1">
        <w:rPr>
          <w:rFonts w:ascii="Arial" w:hAnsi="Arial" w:cs="Arial"/>
          <w:b/>
          <w:sz w:val="22"/>
          <w:szCs w:val="22"/>
          <w:lang w:val="en-ZA"/>
        </w:rPr>
        <w:t>Exclusive Home Fashions (Pty) Ltd – R 11 302.98</w:t>
      </w:r>
      <w:r w:rsidRPr="002C76C1">
        <w:rPr>
          <w:rFonts w:ascii="Arial" w:hAnsi="Arial" w:cs="Arial"/>
          <w:sz w:val="22"/>
          <w:szCs w:val="22"/>
          <w:lang w:val="en-ZA"/>
        </w:rPr>
        <w:t xml:space="preserve"> (10 x Percale white OXF D/Cover) + ( 10 x Percale White OFX S/Stitch Std Pillowcase) + (10 x Micro Fibre Pillow inner ) + (10 x Micro Fibre 3/4 Duvet Inner 150x200)</w:t>
      </w:r>
    </w:p>
    <w:p w:rsidR="008C2901" w:rsidRPr="002C76C1" w:rsidRDefault="008C2901" w:rsidP="006F5D2E">
      <w:pPr>
        <w:pStyle w:val="NormalWeb"/>
        <w:widowControl/>
        <w:numPr>
          <w:ilvl w:val="1"/>
          <w:numId w:val="64"/>
        </w:numPr>
        <w:tabs>
          <w:tab w:val="left" w:pos="360"/>
          <w:tab w:val="center" w:pos="709"/>
        </w:tabs>
        <w:rPr>
          <w:rFonts w:ascii="Arial" w:hAnsi="Arial" w:cs="Arial"/>
          <w:sz w:val="22"/>
          <w:szCs w:val="22"/>
          <w:lang w:val="en-ZA"/>
        </w:rPr>
      </w:pPr>
      <w:r w:rsidRPr="002C76C1">
        <w:rPr>
          <w:rFonts w:ascii="Arial" w:hAnsi="Arial" w:cs="Arial"/>
          <w:b/>
          <w:sz w:val="22"/>
          <w:szCs w:val="22"/>
          <w:lang w:val="en-ZA"/>
        </w:rPr>
        <w:t>Exclusive Home Fashions (Pty) Ltd – R  4 229</w:t>
      </w:r>
      <w:r w:rsidRPr="002C76C1">
        <w:rPr>
          <w:rFonts w:ascii="Arial" w:hAnsi="Arial" w:cs="Arial"/>
          <w:sz w:val="22"/>
          <w:szCs w:val="22"/>
          <w:lang w:val="en-ZA"/>
        </w:rPr>
        <w:t xml:space="preserve"> (10 x Hotel Beige 3/4 blanket) + (10 x Percale white satin stitch flat sheet 3/4) </w:t>
      </w:r>
    </w:p>
    <w:p w:rsidR="008C2901" w:rsidRPr="002C76C1" w:rsidRDefault="008C2901" w:rsidP="008C2901">
      <w:pPr>
        <w:pStyle w:val="NormalWeb"/>
        <w:tabs>
          <w:tab w:val="left" w:pos="360"/>
          <w:tab w:val="center" w:pos="709"/>
        </w:tabs>
        <w:rPr>
          <w:rFonts w:ascii="Arial" w:hAnsi="Arial" w:cs="Arial"/>
          <w:sz w:val="22"/>
          <w:szCs w:val="22"/>
          <w:lang w:val="en-ZA"/>
        </w:rPr>
      </w:pPr>
    </w:p>
    <w:p w:rsidR="008C2901" w:rsidRPr="002C76C1" w:rsidRDefault="008C2901" w:rsidP="008C2901">
      <w:pPr>
        <w:pStyle w:val="NormalWeb"/>
        <w:tabs>
          <w:tab w:val="left" w:pos="360"/>
          <w:tab w:val="center" w:pos="709"/>
        </w:tabs>
        <w:rPr>
          <w:rFonts w:ascii="Arial" w:hAnsi="Arial" w:cs="Arial"/>
          <w:b/>
          <w:sz w:val="22"/>
          <w:szCs w:val="22"/>
          <w:lang w:val="en-ZA"/>
        </w:rPr>
      </w:pPr>
      <w:r w:rsidRPr="002C76C1">
        <w:rPr>
          <w:rFonts w:ascii="Arial" w:hAnsi="Arial" w:cs="Arial"/>
          <w:sz w:val="22"/>
          <w:szCs w:val="22"/>
          <w:lang w:val="en-ZA"/>
        </w:rPr>
        <w:t xml:space="preserve">The total amount of these quotations amounts to </w:t>
      </w:r>
      <w:r w:rsidRPr="002C76C1">
        <w:rPr>
          <w:rFonts w:ascii="Arial" w:hAnsi="Arial" w:cs="Arial"/>
          <w:b/>
          <w:sz w:val="22"/>
          <w:szCs w:val="22"/>
          <w:lang w:val="en-ZA"/>
        </w:rPr>
        <w:t>R 169 185.98</w:t>
      </w:r>
    </w:p>
    <w:p w:rsidR="008C2901" w:rsidRPr="002C76C1" w:rsidRDefault="008C2901" w:rsidP="008C2901">
      <w:pPr>
        <w:pStyle w:val="NormalWeb"/>
        <w:tabs>
          <w:tab w:val="left" w:pos="360"/>
          <w:tab w:val="center" w:pos="709"/>
        </w:tabs>
        <w:rPr>
          <w:rFonts w:ascii="Arial" w:hAnsi="Arial" w:cs="Arial"/>
          <w:sz w:val="22"/>
          <w:szCs w:val="22"/>
          <w:lang w:val="en-ZA"/>
        </w:rPr>
      </w:pPr>
    </w:p>
    <w:p w:rsidR="008C2901" w:rsidRPr="002C76C1" w:rsidRDefault="008C2901" w:rsidP="008C2901">
      <w:pPr>
        <w:pStyle w:val="NormalWeb"/>
        <w:tabs>
          <w:tab w:val="left" w:pos="360"/>
          <w:tab w:val="center" w:pos="709"/>
        </w:tabs>
        <w:rPr>
          <w:rFonts w:ascii="Arial" w:hAnsi="Arial" w:cs="Arial"/>
          <w:sz w:val="22"/>
          <w:szCs w:val="22"/>
          <w:lang w:val="en-ZA"/>
        </w:rPr>
      </w:pPr>
      <w:r w:rsidRPr="002C76C1">
        <w:rPr>
          <w:rFonts w:ascii="Arial" w:hAnsi="Arial" w:cs="Arial"/>
          <w:sz w:val="22"/>
          <w:szCs w:val="22"/>
          <w:lang w:val="en-ZA"/>
        </w:rPr>
        <w:t>Inspected the invoice of Nana’s Design and compared the unit prices indicated in the invoices to the quotations provided by the respective sub-contractors and determined that Nana’s Design charged the Department an inflated price for each item procured. This could have been avoided had reasonable care been exercised and the required procurement process followed of obtaining at least three quotations to ensure that goods and services are procured economically. This could result in fruitless and wasteful expenditure of R98 110.79.</w:t>
      </w:r>
    </w:p>
    <w:p w:rsidR="008C2901" w:rsidRPr="002C76C1" w:rsidRDefault="008C2901" w:rsidP="008C2901">
      <w:pPr>
        <w:pStyle w:val="ListParagraph"/>
        <w:tabs>
          <w:tab w:val="center" w:pos="709"/>
        </w:tabs>
        <w:rPr>
          <w:rFonts w:ascii="Arial" w:hAnsi="Arial" w:cs="Arial"/>
          <w:sz w:val="22"/>
          <w:szCs w:val="22"/>
        </w:rPr>
      </w:pPr>
    </w:p>
    <w:p w:rsidR="008C2901" w:rsidRPr="002C76C1" w:rsidRDefault="008C2901" w:rsidP="008C2901">
      <w:pPr>
        <w:pStyle w:val="NormalWeb"/>
        <w:widowControl/>
        <w:tabs>
          <w:tab w:val="left" w:pos="360"/>
          <w:tab w:val="center" w:pos="709"/>
        </w:tabs>
        <w:rPr>
          <w:rFonts w:ascii="Arial" w:hAnsi="Arial" w:cs="Arial"/>
          <w:sz w:val="22"/>
          <w:szCs w:val="22"/>
          <w:lang w:val="en-ZA"/>
        </w:rPr>
      </w:pPr>
      <w:r w:rsidRPr="002C76C1">
        <w:rPr>
          <w:rFonts w:ascii="Arial" w:hAnsi="Arial" w:cs="Arial"/>
          <w:sz w:val="22"/>
          <w:szCs w:val="22"/>
          <w:lang w:val="en-ZA"/>
        </w:rPr>
        <w:t>The Department did also not apply PPPF act sec. 2(1)(a) for evaluation on the procurement of prestige assets to the value exceeding R30 000. Only one quotation was obtained due to the urgency of the project  therefore the  80/20 principle was not applied according to the requirements of the PPPF.</w:t>
      </w:r>
    </w:p>
    <w:p w:rsidR="008C2901" w:rsidRPr="002C76C1" w:rsidRDefault="008C2901" w:rsidP="008C2901">
      <w:pPr>
        <w:pStyle w:val="ListParagraph"/>
        <w:tabs>
          <w:tab w:val="center" w:pos="709"/>
        </w:tabs>
        <w:rPr>
          <w:rFonts w:ascii="Arial" w:hAnsi="Arial" w:cs="Arial"/>
          <w:sz w:val="22"/>
          <w:szCs w:val="22"/>
        </w:rPr>
      </w:pPr>
    </w:p>
    <w:p w:rsidR="008C2901" w:rsidRPr="002C76C1" w:rsidRDefault="008C2901" w:rsidP="008C2901">
      <w:pPr>
        <w:pStyle w:val="ListParagraph"/>
        <w:tabs>
          <w:tab w:val="center" w:pos="709"/>
        </w:tabs>
        <w:rPr>
          <w:rFonts w:ascii="Arial" w:hAnsi="Arial" w:cs="Arial"/>
          <w:sz w:val="22"/>
          <w:szCs w:val="22"/>
        </w:rPr>
      </w:pPr>
    </w:p>
    <w:p w:rsidR="008C2901" w:rsidRPr="002C76C1" w:rsidRDefault="008C2901" w:rsidP="008C2901">
      <w:pPr>
        <w:pStyle w:val="NormalWeb"/>
        <w:widowControl/>
        <w:tabs>
          <w:tab w:val="left" w:pos="360"/>
          <w:tab w:val="center" w:pos="709"/>
        </w:tabs>
        <w:rPr>
          <w:rFonts w:ascii="Arial" w:hAnsi="Arial" w:cs="Arial"/>
          <w:sz w:val="22"/>
          <w:szCs w:val="22"/>
          <w:lang w:val="en-ZA"/>
        </w:rPr>
      </w:pPr>
      <w:r w:rsidRPr="002C76C1">
        <w:rPr>
          <w:rFonts w:ascii="Arial" w:hAnsi="Arial" w:cs="Arial"/>
          <w:sz w:val="22"/>
          <w:szCs w:val="22"/>
          <w:lang w:val="en-ZA"/>
        </w:rPr>
        <w:t>Chapter 4 Section 3.8.1.(c)(ii)of the Ministerial Handbook prohibits the supply of linen, television sets and video recorders. The department did not comply with the Ministerial handbook as the following was procured for the President’s House:</w:t>
      </w:r>
    </w:p>
    <w:p w:rsidR="008C2901" w:rsidRPr="002C76C1" w:rsidRDefault="008C2901" w:rsidP="008C2901">
      <w:pPr>
        <w:pStyle w:val="ListParagraph"/>
        <w:tabs>
          <w:tab w:val="center" w:pos="709"/>
        </w:tabs>
        <w:rPr>
          <w:rFonts w:ascii="Arial" w:hAnsi="Arial" w:cs="Arial"/>
          <w:sz w:val="22"/>
          <w:szCs w:val="22"/>
        </w:rPr>
      </w:pPr>
    </w:p>
    <w:p w:rsidR="008C2901" w:rsidRPr="002C76C1" w:rsidRDefault="008C2901" w:rsidP="006F5D2E">
      <w:pPr>
        <w:pStyle w:val="NormalWeb"/>
        <w:widowControl/>
        <w:numPr>
          <w:ilvl w:val="1"/>
          <w:numId w:val="64"/>
        </w:numPr>
        <w:tabs>
          <w:tab w:val="left" w:pos="360"/>
          <w:tab w:val="center" w:pos="709"/>
        </w:tabs>
        <w:rPr>
          <w:rFonts w:ascii="Arial" w:hAnsi="Arial" w:cs="Arial"/>
          <w:sz w:val="22"/>
          <w:szCs w:val="22"/>
          <w:lang w:val="en-ZA"/>
        </w:rPr>
      </w:pPr>
      <w:r w:rsidRPr="002C76C1">
        <w:rPr>
          <w:rFonts w:ascii="Arial" w:hAnsi="Arial" w:cs="Arial"/>
          <w:sz w:val="22"/>
          <w:szCs w:val="22"/>
          <w:lang w:val="en-ZA"/>
        </w:rPr>
        <w:t>6 x LG DVD players</w:t>
      </w:r>
    </w:p>
    <w:p w:rsidR="008C2901" w:rsidRPr="002C76C1" w:rsidRDefault="008C2901" w:rsidP="006F5D2E">
      <w:pPr>
        <w:pStyle w:val="NormalWeb"/>
        <w:widowControl/>
        <w:numPr>
          <w:ilvl w:val="1"/>
          <w:numId w:val="64"/>
        </w:numPr>
        <w:tabs>
          <w:tab w:val="left" w:pos="360"/>
          <w:tab w:val="center" w:pos="709"/>
        </w:tabs>
        <w:rPr>
          <w:rFonts w:ascii="Arial" w:hAnsi="Arial" w:cs="Arial"/>
          <w:sz w:val="22"/>
          <w:szCs w:val="22"/>
          <w:lang w:val="en-ZA"/>
        </w:rPr>
      </w:pPr>
      <w:r w:rsidRPr="002C76C1">
        <w:rPr>
          <w:rFonts w:ascii="Arial" w:hAnsi="Arial" w:cs="Arial"/>
          <w:sz w:val="22"/>
          <w:szCs w:val="22"/>
          <w:lang w:val="en-ZA"/>
        </w:rPr>
        <w:t>2 x Full HD LG Plasma TV</w:t>
      </w:r>
    </w:p>
    <w:p w:rsidR="008C2901" w:rsidRPr="002C76C1" w:rsidRDefault="008C2901" w:rsidP="006F5D2E">
      <w:pPr>
        <w:pStyle w:val="NormalWeb"/>
        <w:widowControl/>
        <w:numPr>
          <w:ilvl w:val="1"/>
          <w:numId w:val="64"/>
        </w:numPr>
        <w:tabs>
          <w:tab w:val="left" w:pos="360"/>
          <w:tab w:val="center" w:pos="709"/>
        </w:tabs>
        <w:rPr>
          <w:rFonts w:ascii="Arial" w:hAnsi="Arial" w:cs="Arial"/>
          <w:sz w:val="22"/>
          <w:szCs w:val="22"/>
          <w:lang w:val="en-ZA"/>
        </w:rPr>
      </w:pPr>
      <w:r w:rsidRPr="002C76C1">
        <w:rPr>
          <w:rFonts w:ascii="Arial" w:hAnsi="Arial" w:cs="Arial"/>
          <w:sz w:val="22"/>
          <w:szCs w:val="22"/>
          <w:lang w:val="en-ZA"/>
        </w:rPr>
        <w:t>10 x ¾ Duvet Covers</w:t>
      </w:r>
    </w:p>
    <w:p w:rsidR="008C2901" w:rsidRPr="002C76C1" w:rsidRDefault="008C2901" w:rsidP="006F5D2E">
      <w:pPr>
        <w:pStyle w:val="NormalWeb"/>
        <w:widowControl/>
        <w:numPr>
          <w:ilvl w:val="1"/>
          <w:numId w:val="64"/>
        </w:numPr>
        <w:tabs>
          <w:tab w:val="left" w:pos="360"/>
          <w:tab w:val="center" w:pos="709"/>
        </w:tabs>
        <w:rPr>
          <w:rFonts w:ascii="Arial" w:hAnsi="Arial" w:cs="Arial"/>
          <w:sz w:val="22"/>
          <w:szCs w:val="22"/>
          <w:lang w:val="en-ZA"/>
        </w:rPr>
      </w:pPr>
      <w:r w:rsidRPr="002C76C1">
        <w:rPr>
          <w:rFonts w:ascii="Arial" w:hAnsi="Arial" w:cs="Arial"/>
          <w:sz w:val="22"/>
          <w:szCs w:val="22"/>
          <w:lang w:val="en-ZA"/>
        </w:rPr>
        <w:t>10 x Beige Blankets</w:t>
      </w:r>
    </w:p>
    <w:p w:rsidR="008C2901" w:rsidRPr="002C76C1" w:rsidRDefault="008C2901" w:rsidP="006F5D2E">
      <w:pPr>
        <w:pStyle w:val="NormalWeb"/>
        <w:widowControl/>
        <w:numPr>
          <w:ilvl w:val="1"/>
          <w:numId w:val="64"/>
        </w:numPr>
        <w:tabs>
          <w:tab w:val="left" w:pos="360"/>
          <w:tab w:val="center" w:pos="709"/>
        </w:tabs>
        <w:rPr>
          <w:rFonts w:ascii="Arial" w:hAnsi="Arial" w:cs="Arial"/>
          <w:sz w:val="22"/>
          <w:szCs w:val="22"/>
          <w:lang w:val="en-ZA"/>
        </w:rPr>
      </w:pPr>
      <w:r w:rsidRPr="002C76C1">
        <w:rPr>
          <w:rFonts w:ascii="Arial" w:hAnsi="Arial" w:cs="Arial"/>
          <w:sz w:val="22"/>
          <w:szCs w:val="22"/>
          <w:lang w:val="en-ZA"/>
        </w:rPr>
        <w:t>10 x Flat Sheets</w:t>
      </w:r>
    </w:p>
    <w:p w:rsidR="008C2901" w:rsidRPr="002C76C1" w:rsidRDefault="008C2901" w:rsidP="008C2901">
      <w:pPr>
        <w:pStyle w:val="NormalWeb"/>
        <w:tabs>
          <w:tab w:val="center" w:pos="709"/>
        </w:tabs>
        <w:ind w:left="1440"/>
        <w:rPr>
          <w:rFonts w:ascii="Arial" w:hAnsi="Arial" w:cs="Arial"/>
          <w:sz w:val="22"/>
          <w:szCs w:val="22"/>
          <w:lang w:val="en-ZA"/>
        </w:rPr>
      </w:pPr>
    </w:p>
    <w:p w:rsidR="008C2901" w:rsidRPr="002C76C1" w:rsidRDefault="008C2901" w:rsidP="008C2901">
      <w:pPr>
        <w:pStyle w:val="NormalWeb"/>
        <w:tabs>
          <w:tab w:val="center" w:pos="709"/>
        </w:tabs>
        <w:rPr>
          <w:rFonts w:ascii="Arial" w:hAnsi="Arial" w:cs="Arial"/>
          <w:sz w:val="22"/>
          <w:szCs w:val="22"/>
        </w:rPr>
      </w:pPr>
      <w:r>
        <w:rPr>
          <w:rFonts w:ascii="Arial" w:hAnsi="Arial" w:cs="Arial"/>
          <w:sz w:val="22"/>
          <w:szCs w:val="22"/>
        </w:rPr>
        <w:t>The finding occurred as a result of the fact that:</w:t>
      </w:r>
    </w:p>
    <w:p w:rsidR="008C2901" w:rsidRPr="002C76C1" w:rsidRDefault="008C2901" w:rsidP="008C2901">
      <w:pPr>
        <w:pStyle w:val="NormalWeb"/>
        <w:tabs>
          <w:tab w:val="center" w:pos="709"/>
        </w:tabs>
        <w:rPr>
          <w:rFonts w:ascii="Arial" w:hAnsi="Arial" w:cs="Arial"/>
          <w:sz w:val="22"/>
          <w:szCs w:val="22"/>
        </w:rPr>
      </w:pPr>
    </w:p>
    <w:p w:rsidR="008C2901" w:rsidRPr="002C76C1" w:rsidRDefault="008C2901" w:rsidP="008C2901">
      <w:pPr>
        <w:pStyle w:val="NormalWeb"/>
        <w:tabs>
          <w:tab w:val="center" w:pos="709"/>
        </w:tabs>
        <w:rPr>
          <w:rFonts w:ascii="Arial" w:hAnsi="Arial" w:cs="Arial"/>
          <w:sz w:val="22"/>
          <w:szCs w:val="22"/>
          <w:lang w:val="en-ZA"/>
        </w:rPr>
      </w:pPr>
      <w:r w:rsidRPr="002C76C1">
        <w:rPr>
          <w:rFonts w:ascii="Arial" w:hAnsi="Arial" w:cs="Arial"/>
          <w:sz w:val="22"/>
          <w:szCs w:val="22"/>
          <w:lang w:val="en-ZA"/>
        </w:rPr>
        <w:t>Further quotations were not obtained due to the urgency of the project and therefore the project office did not have time to follow the procurement process.</w:t>
      </w:r>
    </w:p>
    <w:p w:rsidR="008C2901" w:rsidRPr="002C76C1" w:rsidRDefault="008C2901" w:rsidP="008C2901">
      <w:pPr>
        <w:pStyle w:val="NormalWeb"/>
        <w:tabs>
          <w:tab w:val="center" w:pos="709"/>
        </w:tabs>
        <w:rPr>
          <w:rFonts w:ascii="Arial" w:hAnsi="Arial" w:cs="Arial"/>
          <w:sz w:val="22"/>
          <w:szCs w:val="22"/>
          <w:lang w:val="en-ZA"/>
        </w:rPr>
      </w:pPr>
    </w:p>
    <w:p w:rsidR="008C2901" w:rsidRPr="002C76C1" w:rsidRDefault="008C2901" w:rsidP="008C2901">
      <w:pPr>
        <w:pStyle w:val="NormalWeb"/>
        <w:tabs>
          <w:tab w:val="center" w:pos="709"/>
        </w:tabs>
        <w:rPr>
          <w:rFonts w:ascii="Arial" w:hAnsi="Arial" w:cs="Arial"/>
          <w:sz w:val="22"/>
          <w:szCs w:val="22"/>
          <w:lang w:val="en-ZA"/>
        </w:rPr>
      </w:pPr>
      <w:r w:rsidRPr="002C76C1">
        <w:rPr>
          <w:rFonts w:ascii="Arial" w:hAnsi="Arial" w:cs="Arial"/>
          <w:sz w:val="22"/>
          <w:szCs w:val="22"/>
          <w:lang w:val="en-GB"/>
        </w:rPr>
        <w:t>Matters pertaining quotations were also raised in the prior financial year.</w:t>
      </w:r>
    </w:p>
    <w:p w:rsidR="008C2901" w:rsidRPr="002C76C1" w:rsidRDefault="008C2901" w:rsidP="008C2901">
      <w:pPr>
        <w:pStyle w:val="NormalWeb"/>
        <w:tabs>
          <w:tab w:val="center" w:pos="709"/>
        </w:tabs>
        <w:rPr>
          <w:rFonts w:ascii="Arial" w:hAnsi="Arial" w:cs="Arial"/>
          <w:sz w:val="22"/>
          <w:szCs w:val="22"/>
        </w:rPr>
      </w:pPr>
    </w:p>
    <w:p w:rsidR="008C2901" w:rsidRPr="002C76C1" w:rsidRDefault="008C2901" w:rsidP="008C2901">
      <w:pPr>
        <w:pStyle w:val="NormalWeb"/>
        <w:tabs>
          <w:tab w:val="center" w:pos="709"/>
        </w:tabs>
        <w:rPr>
          <w:rFonts w:ascii="Arial" w:hAnsi="Arial" w:cs="Arial"/>
          <w:sz w:val="22"/>
          <w:szCs w:val="22"/>
        </w:rPr>
      </w:pPr>
      <w:r>
        <w:rPr>
          <w:rFonts w:ascii="Arial" w:hAnsi="Arial" w:cs="Arial"/>
          <w:sz w:val="22"/>
          <w:szCs w:val="22"/>
        </w:rPr>
        <w:t>Impact of the finding:</w:t>
      </w:r>
      <w:r w:rsidRPr="002C76C1">
        <w:rPr>
          <w:rFonts w:ascii="Arial" w:hAnsi="Arial" w:cs="Arial"/>
          <w:sz w:val="22"/>
          <w:szCs w:val="22"/>
        </w:rPr>
        <w:t xml:space="preserve"> </w:t>
      </w:r>
    </w:p>
    <w:p w:rsidR="008C2901" w:rsidRPr="002C76C1" w:rsidRDefault="008C2901" w:rsidP="008C2901">
      <w:pPr>
        <w:tabs>
          <w:tab w:val="center" w:pos="709"/>
        </w:tabs>
        <w:rPr>
          <w:b/>
          <w:sz w:val="22"/>
          <w:szCs w:val="22"/>
        </w:rPr>
      </w:pPr>
    </w:p>
    <w:p w:rsidR="008C2901" w:rsidRDefault="008C2901" w:rsidP="008C2901">
      <w:pPr>
        <w:tabs>
          <w:tab w:val="center" w:pos="709"/>
        </w:tabs>
        <w:ind w:left="709" w:hanging="709"/>
        <w:contextualSpacing/>
        <w:rPr>
          <w:sz w:val="22"/>
          <w:szCs w:val="22"/>
        </w:rPr>
      </w:pPr>
      <w:r>
        <w:rPr>
          <w:sz w:val="22"/>
          <w:szCs w:val="22"/>
        </w:rPr>
        <w:t>a)</w:t>
      </w:r>
      <w:r>
        <w:rPr>
          <w:sz w:val="22"/>
          <w:szCs w:val="22"/>
        </w:rPr>
        <w:tab/>
      </w:r>
      <w:r>
        <w:rPr>
          <w:sz w:val="22"/>
          <w:szCs w:val="22"/>
        </w:rPr>
        <w:tab/>
      </w:r>
      <w:r w:rsidRPr="002C76C1">
        <w:rPr>
          <w:sz w:val="22"/>
          <w:szCs w:val="22"/>
        </w:rPr>
        <w:t xml:space="preserve">Non- compliance with PN 8 of 2007/08 par 3.3.1 and the Treasury Regulations 16A6.1 resulting in irregular expenditure of R173 659.37 for the 2010/11 financial year </w:t>
      </w:r>
    </w:p>
    <w:p w:rsidR="008C2901" w:rsidRPr="002C76C1" w:rsidRDefault="008C2901" w:rsidP="008C2901">
      <w:pPr>
        <w:tabs>
          <w:tab w:val="center" w:pos="709"/>
        </w:tabs>
        <w:ind w:left="709" w:hanging="709"/>
        <w:contextualSpacing/>
        <w:rPr>
          <w:sz w:val="22"/>
          <w:szCs w:val="22"/>
        </w:rPr>
      </w:pPr>
    </w:p>
    <w:p w:rsidR="008C2901" w:rsidRDefault="008C2901" w:rsidP="008C2901">
      <w:pPr>
        <w:tabs>
          <w:tab w:val="center" w:pos="709"/>
        </w:tabs>
        <w:ind w:left="709" w:hanging="709"/>
        <w:contextualSpacing/>
        <w:rPr>
          <w:sz w:val="22"/>
          <w:szCs w:val="22"/>
        </w:rPr>
      </w:pPr>
      <w:r>
        <w:rPr>
          <w:sz w:val="22"/>
          <w:szCs w:val="22"/>
        </w:rPr>
        <w:t>b)</w:t>
      </w:r>
      <w:r>
        <w:rPr>
          <w:sz w:val="22"/>
          <w:szCs w:val="22"/>
        </w:rPr>
        <w:tab/>
      </w:r>
      <w:r>
        <w:rPr>
          <w:sz w:val="22"/>
          <w:szCs w:val="22"/>
        </w:rPr>
        <w:tab/>
      </w:r>
      <w:r w:rsidRPr="002C76C1">
        <w:rPr>
          <w:sz w:val="22"/>
          <w:szCs w:val="22"/>
        </w:rPr>
        <w:t>Non-compliance with Treasury Regulations 9.1.1 where R98 110.79 of the R271 769.16 may result in fruitless and wasteful expenditure as a result of the amount charged on the invoice being double the amount the supplier paid for it.</w:t>
      </w:r>
    </w:p>
    <w:p w:rsidR="008C2901" w:rsidRPr="002C76C1" w:rsidRDefault="008C2901" w:rsidP="008C2901">
      <w:pPr>
        <w:tabs>
          <w:tab w:val="center" w:pos="709"/>
        </w:tabs>
        <w:ind w:left="709" w:hanging="709"/>
        <w:contextualSpacing/>
        <w:rPr>
          <w:sz w:val="22"/>
          <w:szCs w:val="22"/>
        </w:rPr>
      </w:pPr>
    </w:p>
    <w:p w:rsidR="008C2901" w:rsidRDefault="008C2901" w:rsidP="008C2901">
      <w:pPr>
        <w:tabs>
          <w:tab w:val="center" w:pos="709"/>
        </w:tabs>
        <w:contextualSpacing/>
        <w:rPr>
          <w:sz w:val="22"/>
          <w:szCs w:val="22"/>
        </w:rPr>
      </w:pPr>
      <w:r>
        <w:rPr>
          <w:sz w:val="22"/>
          <w:szCs w:val="22"/>
        </w:rPr>
        <w:t>c)</w:t>
      </w:r>
      <w:r>
        <w:rPr>
          <w:sz w:val="22"/>
          <w:szCs w:val="22"/>
        </w:rPr>
        <w:tab/>
      </w:r>
      <w:r>
        <w:rPr>
          <w:sz w:val="22"/>
          <w:szCs w:val="22"/>
        </w:rPr>
        <w:tab/>
      </w:r>
      <w:r w:rsidRPr="001F08E8">
        <w:rPr>
          <w:sz w:val="22"/>
          <w:szCs w:val="22"/>
        </w:rPr>
        <w:t>Non-compliance with PPPF act sec. 2(1)(a).</w:t>
      </w:r>
    </w:p>
    <w:p w:rsidR="008C2901" w:rsidRPr="001F08E8" w:rsidRDefault="008C2901" w:rsidP="008C2901">
      <w:pPr>
        <w:tabs>
          <w:tab w:val="center" w:pos="709"/>
        </w:tabs>
        <w:contextualSpacing/>
        <w:rPr>
          <w:sz w:val="22"/>
          <w:szCs w:val="22"/>
        </w:rPr>
      </w:pPr>
    </w:p>
    <w:p w:rsidR="008C2901" w:rsidRPr="001F08E8" w:rsidRDefault="008C2901" w:rsidP="008C2901">
      <w:pPr>
        <w:tabs>
          <w:tab w:val="center" w:pos="709"/>
        </w:tabs>
        <w:contextualSpacing/>
        <w:rPr>
          <w:sz w:val="22"/>
          <w:szCs w:val="22"/>
        </w:rPr>
      </w:pPr>
      <w:r>
        <w:rPr>
          <w:sz w:val="22"/>
          <w:szCs w:val="22"/>
        </w:rPr>
        <w:t>d)</w:t>
      </w:r>
      <w:r>
        <w:rPr>
          <w:sz w:val="22"/>
          <w:szCs w:val="22"/>
        </w:rPr>
        <w:tab/>
      </w:r>
      <w:r>
        <w:rPr>
          <w:sz w:val="22"/>
          <w:szCs w:val="22"/>
        </w:rPr>
        <w:tab/>
      </w:r>
      <w:r w:rsidRPr="001F08E8">
        <w:rPr>
          <w:sz w:val="22"/>
          <w:szCs w:val="22"/>
        </w:rPr>
        <w:t>Non-compliance with Section 3.8.1 (c) (ii) of the Ministerial Handbook</w:t>
      </w:r>
    </w:p>
    <w:p w:rsidR="008C2901" w:rsidRPr="002C76C1" w:rsidRDefault="008C2901" w:rsidP="008C2901">
      <w:pPr>
        <w:pStyle w:val="ListParagraph"/>
        <w:tabs>
          <w:tab w:val="center" w:pos="709"/>
        </w:tabs>
        <w:ind w:left="405"/>
        <w:rPr>
          <w:rFonts w:ascii="Arial" w:hAnsi="Arial" w:cs="Arial"/>
          <w:sz w:val="22"/>
          <w:szCs w:val="22"/>
        </w:rPr>
      </w:pPr>
    </w:p>
    <w:p w:rsidR="008C2901" w:rsidRPr="002C76C1" w:rsidRDefault="008C2901" w:rsidP="008C2901">
      <w:pPr>
        <w:tabs>
          <w:tab w:val="center" w:pos="709"/>
        </w:tabs>
        <w:rPr>
          <w:b/>
          <w:sz w:val="22"/>
          <w:szCs w:val="22"/>
          <w:lang w:val="en-ZA" w:eastAsia="en-GB"/>
        </w:rPr>
      </w:pPr>
    </w:p>
    <w:p w:rsidR="008C2901" w:rsidRPr="002C76C1" w:rsidRDefault="008C2901" w:rsidP="008C2901">
      <w:pPr>
        <w:tabs>
          <w:tab w:val="center" w:pos="709"/>
        </w:tabs>
        <w:rPr>
          <w:b/>
          <w:sz w:val="22"/>
          <w:szCs w:val="22"/>
          <w:lang w:val="en-ZA" w:eastAsia="en-GB"/>
        </w:rPr>
      </w:pPr>
      <w:r w:rsidRPr="002C76C1">
        <w:rPr>
          <w:b/>
          <w:sz w:val="22"/>
          <w:szCs w:val="22"/>
          <w:lang w:val="en-ZA" w:eastAsia="en-GB"/>
        </w:rPr>
        <w:t xml:space="preserve">Internal control deficiency </w:t>
      </w:r>
    </w:p>
    <w:p w:rsidR="008C2901" w:rsidRPr="002C76C1" w:rsidRDefault="008C2901" w:rsidP="008C2901">
      <w:pPr>
        <w:tabs>
          <w:tab w:val="center" w:pos="709"/>
        </w:tabs>
        <w:rPr>
          <w:b/>
          <w:sz w:val="22"/>
          <w:szCs w:val="22"/>
          <w:lang w:val="en-ZA" w:eastAsia="en-GB"/>
        </w:rPr>
      </w:pPr>
    </w:p>
    <w:p w:rsidR="008C2901" w:rsidRPr="002C76C1" w:rsidRDefault="008C2901" w:rsidP="008C2901">
      <w:pPr>
        <w:pStyle w:val="NormalWeb"/>
        <w:tabs>
          <w:tab w:val="center" w:pos="709"/>
        </w:tabs>
        <w:rPr>
          <w:rFonts w:ascii="Arial" w:hAnsi="Arial" w:cs="Arial"/>
          <w:i/>
          <w:sz w:val="22"/>
          <w:szCs w:val="22"/>
          <w:lang w:val="en-ZA"/>
        </w:rPr>
      </w:pPr>
      <w:r w:rsidRPr="002C76C1">
        <w:rPr>
          <w:rFonts w:ascii="Arial" w:hAnsi="Arial" w:cs="Arial"/>
          <w:i/>
          <w:sz w:val="22"/>
          <w:szCs w:val="22"/>
          <w:lang w:val="en-ZA"/>
        </w:rPr>
        <w:t>Leadership</w:t>
      </w:r>
    </w:p>
    <w:p w:rsidR="008C2901" w:rsidRPr="002C76C1" w:rsidRDefault="008C2901" w:rsidP="008C2901">
      <w:pPr>
        <w:pStyle w:val="NormalWeb"/>
        <w:tabs>
          <w:tab w:val="center" w:pos="709"/>
        </w:tabs>
        <w:ind w:left="810" w:hanging="360"/>
        <w:rPr>
          <w:rFonts w:ascii="Arial" w:hAnsi="Arial" w:cs="Arial"/>
          <w:sz w:val="22"/>
          <w:szCs w:val="22"/>
          <w:lang w:val="en-ZA"/>
        </w:rPr>
      </w:pPr>
    </w:p>
    <w:p w:rsidR="008C2901" w:rsidRPr="002C76C1" w:rsidRDefault="008C2901" w:rsidP="008C2901">
      <w:pPr>
        <w:tabs>
          <w:tab w:val="center" w:pos="709"/>
        </w:tabs>
        <w:rPr>
          <w:i/>
          <w:sz w:val="22"/>
          <w:szCs w:val="22"/>
        </w:rPr>
      </w:pPr>
      <w:r w:rsidRPr="002C76C1">
        <w:rPr>
          <w:i/>
          <w:sz w:val="22"/>
          <w:szCs w:val="22"/>
        </w:rPr>
        <w:t>Management does not establish and communicate policies and procedures effectively to enable and support understanding and execution of internal control objectives, processes and responsibilities</w:t>
      </w:r>
    </w:p>
    <w:p w:rsidR="008C2901" w:rsidRPr="002C76C1" w:rsidRDefault="008C2901" w:rsidP="008C2901">
      <w:pPr>
        <w:tabs>
          <w:tab w:val="center" w:pos="709"/>
        </w:tabs>
        <w:rPr>
          <w:i/>
          <w:sz w:val="22"/>
          <w:szCs w:val="22"/>
        </w:rPr>
      </w:pPr>
    </w:p>
    <w:p w:rsidR="008C2901" w:rsidRPr="002C76C1" w:rsidRDefault="008C2901" w:rsidP="008C2901">
      <w:pPr>
        <w:pStyle w:val="NormalWeb"/>
        <w:tabs>
          <w:tab w:val="center" w:pos="709"/>
        </w:tabs>
        <w:ind w:left="720"/>
        <w:rPr>
          <w:rFonts w:ascii="Arial" w:hAnsi="Arial" w:cs="Arial"/>
          <w:sz w:val="22"/>
          <w:szCs w:val="22"/>
          <w:lang w:val="en-ZA"/>
        </w:rPr>
      </w:pPr>
    </w:p>
    <w:p w:rsidR="008C2901" w:rsidRPr="002C76C1" w:rsidRDefault="008C2901" w:rsidP="008C2901">
      <w:pPr>
        <w:tabs>
          <w:tab w:val="center" w:pos="709"/>
        </w:tabs>
        <w:rPr>
          <w:b/>
          <w:sz w:val="22"/>
          <w:szCs w:val="22"/>
          <w:lang w:val="en-ZA" w:eastAsia="en-GB"/>
        </w:rPr>
      </w:pPr>
      <w:r w:rsidRPr="002C76C1">
        <w:rPr>
          <w:b/>
          <w:sz w:val="22"/>
          <w:szCs w:val="22"/>
          <w:lang w:val="en-ZA" w:eastAsia="en-GB"/>
        </w:rPr>
        <w:t xml:space="preserve">Recommendation </w:t>
      </w:r>
      <w:r w:rsidRPr="002C76C1">
        <w:rPr>
          <w:color w:val="000000"/>
          <w:sz w:val="22"/>
          <w:szCs w:val="22"/>
        </w:rPr>
        <w:t xml:space="preserve"> </w:t>
      </w:r>
    </w:p>
    <w:p w:rsidR="008C2901" w:rsidRPr="002C76C1" w:rsidRDefault="008C2901" w:rsidP="008C2901">
      <w:pPr>
        <w:pStyle w:val="ListParagraph"/>
        <w:tabs>
          <w:tab w:val="center" w:pos="709"/>
        </w:tabs>
        <w:rPr>
          <w:rFonts w:ascii="Arial" w:hAnsi="Arial" w:cs="Arial"/>
          <w:color w:val="000000"/>
          <w:sz w:val="22"/>
          <w:szCs w:val="22"/>
        </w:rPr>
      </w:pPr>
    </w:p>
    <w:p w:rsidR="008C2901" w:rsidRDefault="008C2901" w:rsidP="008C2901">
      <w:pPr>
        <w:tabs>
          <w:tab w:val="center" w:pos="709"/>
        </w:tabs>
        <w:ind w:left="709" w:hanging="709"/>
        <w:contextualSpacing/>
        <w:rPr>
          <w:color w:val="000000"/>
          <w:sz w:val="22"/>
          <w:szCs w:val="22"/>
        </w:rPr>
      </w:pPr>
      <w:r w:rsidRPr="002C76C1">
        <w:rPr>
          <w:color w:val="000000"/>
          <w:sz w:val="22"/>
          <w:szCs w:val="22"/>
        </w:rPr>
        <w:t>a)</w:t>
      </w:r>
      <w:r>
        <w:rPr>
          <w:color w:val="000000"/>
          <w:sz w:val="22"/>
          <w:szCs w:val="22"/>
        </w:rPr>
        <w:tab/>
      </w:r>
      <w:r>
        <w:rPr>
          <w:color w:val="000000"/>
          <w:sz w:val="22"/>
          <w:szCs w:val="22"/>
        </w:rPr>
        <w:tab/>
      </w:r>
      <w:r w:rsidRPr="002C76C1">
        <w:rPr>
          <w:color w:val="000000"/>
          <w:sz w:val="22"/>
          <w:szCs w:val="22"/>
        </w:rPr>
        <w:t>Before any transaction is approved by the delegated official, it should confirm that three quotations have been obtained.</w:t>
      </w:r>
    </w:p>
    <w:p w:rsidR="008C2901" w:rsidRPr="002C76C1" w:rsidRDefault="008C2901" w:rsidP="008C2901">
      <w:pPr>
        <w:tabs>
          <w:tab w:val="center" w:pos="709"/>
        </w:tabs>
        <w:contextualSpacing/>
        <w:rPr>
          <w:sz w:val="22"/>
          <w:szCs w:val="22"/>
        </w:rPr>
      </w:pPr>
    </w:p>
    <w:p w:rsidR="008C2901" w:rsidRDefault="008C2901" w:rsidP="008C2901">
      <w:pPr>
        <w:tabs>
          <w:tab w:val="center" w:pos="709"/>
        </w:tabs>
        <w:ind w:left="709" w:hanging="709"/>
        <w:contextualSpacing/>
        <w:rPr>
          <w:color w:val="000000"/>
          <w:sz w:val="22"/>
          <w:szCs w:val="22"/>
        </w:rPr>
      </w:pPr>
      <w:r w:rsidRPr="002C76C1">
        <w:rPr>
          <w:color w:val="000000"/>
          <w:sz w:val="22"/>
          <w:szCs w:val="22"/>
        </w:rPr>
        <w:t>b)</w:t>
      </w:r>
      <w:r>
        <w:rPr>
          <w:color w:val="000000"/>
          <w:sz w:val="22"/>
          <w:szCs w:val="22"/>
        </w:rPr>
        <w:tab/>
      </w:r>
      <w:r>
        <w:rPr>
          <w:color w:val="000000"/>
          <w:sz w:val="22"/>
          <w:szCs w:val="22"/>
        </w:rPr>
        <w:tab/>
      </w:r>
      <w:r w:rsidRPr="002C76C1">
        <w:rPr>
          <w:color w:val="000000"/>
          <w:sz w:val="22"/>
          <w:szCs w:val="22"/>
        </w:rPr>
        <w:t xml:space="preserve"> Approval to deviate from the procurement process should be obtained from the delegated official prior to the procurement of goods/services</w:t>
      </w:r>
    </w:p>
    <w:p w:rsidR="008C2901" w:rsidRPr="002C76C1" w:rsidRDefault="008C2901" w:rsidP="008C2901">
      <w:pPr>
        <w:tabs>
          <w:tab w:val="center" w:pos="709"/>
        </w:tabs>
        <w:contextualSpacing/>
        <w:rPr>
          <w:sz w:val="22"/>
          <w:szCs w:val="22"/>
        </w:rPr>
      </w:pPr>
    </w:p>
    <w:p w:rsidR="008C2901" w:rsidRDefault="008C2901" w:rsidP="008C2901">
      <w:pPr>
        <w:tabs>
          <w:tab w:val="center" w:pos="709"/>
        </w:tabs>
        <w:ind w:left="709" w:hanging="709"/>
        <w:contextualSpacing/>
        <w:rPr>
          <w:color w:val="000000"/>
          <w:sz w:val="22"/>
          <w:szCs w:val="22"/>
        </w:rPr>
      </w:pPr>
      <w:r w:rsidRPr="002C76C1">
        <w:rPr>
          <w:color w:val="000000"/>
          <w:sz w:val="22"/>
          <w:szCs w:val="22"/>
        </w:rPr>
        <w:t xml:space="preserve">c) </w:t>
      </w:r>
      <w:r>
        <w:rPr>
          <w:color w:val="000000"/>
          <w:sz w:val="22"/>
          <w:szCs w:val="22"/>
        </w:rPr>
        <w:tab/>
      </w:r>
      <w:r>
        <w:rPr>
          <w:color w:val="000000"/>
          <w:sz w:val="22"/>
          <w:szCs w:val="22"/>
        </w:rPr>
        <w:tab/>
      </w:r>
      <w:r w:rsidRPr="002C76C1">
        <w:rPr>
          <w:color w:val="000000"/>
          <w:sz w:val="22"/>
          <w:szCs w:val="22"/>
        </w:rPr>
        <w:t>A emergency should be well-defined and properly communicated to the supply chain management officials as well as to the officials from the prestige assets office, as improper planning does not constitute an emergency.</w:t>
      </w:r>
    </w:p>
    <w:p w:rsidR="008C2901" w:rsidRPr="002C76C1" w:rsidRDefault="008C2901" w:rsidP="008C2901">
      <w:pPr>
        <w:tabs>
          <w:tab w:val="center" w:pos="709"/>
        </w:tabs>
        <w:contextualSpacing/>
        <w:rPr>
          <w:sz w:val="22"/>
          <w:szCs w:val="22"/>
        </w:rPr>
      </w:pPr>
    </w:p>
    <w:p w:rsidR="008C2901" w:rsidRPr="002C76C1" w:rsidRDefault="008C2901" w:rsidP="008C2901">
      <w:pPr>
        <w:tabs>
          <w:tab w:val="center" w:pos="709"/>
        </w:tabs>
        <w:ind w:left="709" w:hanging="709"/>
        <w:contextualSpacing/>
        <w:rPr>
          <w:sz w:val="22"/>
          <w:szCs w:val="22"/>
        </w:rPr>
      </w:pPr>
      <w:r w:rsidRPr="002C76C1">
        <w:rPr>
          <w:sz w:val="22"/>
          <w:szCs w:val="22"/>
        </w:rPr>
        <w:t>d)</w:t>
      </w:r>
      <w:r>
        <w:rPr>
          <w:sz w:val="22"/>
          <w:szCs w:val="22"/>
        </w:rPr>
        <w:tab/>
      </w:r>
      <w:r>
        <w:rPr>
          <w:sz w:val="22"/>
          <w:szCs w:val="22"/>
        </w:rPr>
        <w:tab/>
      </w:r>
      <w:r w:rsidRPr="002C76C1">
        <w:rPr>
          <w:sz w:val="22"/>
          <w:szCs w:val="22"/>
        </w:rPr>
        <w:t xml:space="preserve">Management should ensure that they comply with the relevant laws and regulations by completing the checklist and letting officials signs as evidence that they have ensure compliance with the relevant laws, rules and regulations. </w:t>
      </w:r>
    </w:p>
    <w:p w:rsidR="008C2901" w:rsidRPr="002C76C1" w:rsidRDefault="008C2901" w:rsidP="008C2901">
      <w:pPr>
        <w:pStyle w:val="NormalWeb"/>
        <w:tabs>
          <w:tab w:val="center" w:pos="709"/>
        </w:tabs>
        <w:ind w:left="720"/>
        <w:rPr>
          <w:rFonts w:ascii="Arial" w:hAnsi="Arial" w:cs="Arial"/>
          <w:color w:val="000000"/>
          <w:sz w:val="22"/>
          <w:szCs w:val="22"/>
          <w:lang w:val="en-ZA"/>
        </w:rPr>
      </w:pPr>
      <w:r w:rsidRPr="002C76C1">
        <w:rPr>
          <w:rFonts w:ascii="Arial" w:hAnsi="Arial" w:cs="Arial"/>
          <w:color w:val="000000"/>
          <w:sz w:val="22"/>
          <w:szCs w:val="22"/>
          <w:lang w:val="en-ZA"/>
        </w:rPr>
        <w:t xml:space="preserve">   </w:t>
      </w:r>
    </w:p>
    <w:p w:rsidR="008C2901" w:rsidRPr="002C76C1" w:rsidRDefault="008C2901" w:rsidP="008C2901">
      <w:pPr>
        <w:pStyle w:val="NormalWeb"/>
        <w:tabs>
          <w:tab w:val="center" w:pos="709"/>
        </w:tabs>
        <w:rPr>
          <w:rFonts w:ascii="Arial" w:hAnsi="Arial" w:cs="Arial"/>
          <w:color w:val="000000"/>
          <w:sz w:val="22"/>
          <w:szCs w:val="22"/>
        </w:rPr>
      </w:pPr>
    </w:p>
    <w:p w:rsidR="008C2901" w:rsidRPr="002C76C1" w:rsidRDefault="008C2901" w:rsidP="008C2901">
      <w:pPr>
        <w:tabs>
          <w:tab w:val="center" w:pos="709"/>
        </w:tabs>
        <w:spacing w:after="120"/>
        <w:jc w:val="both"/>
        <w:outlineLvl w:val="0"/>
        <w:rPr>
          <w:b/>
          <w:bCs/>
          <w:sz w:val="22"/>
          <w:szCs w:val="22"/>
          <w:lang w:val="en-ZA" w:eastAsia="en-GB"/>
        </w:rPr>
      </w:pPr>
      <w:r w:rsidRPr="002C76C1">
        <w:rPr>
          <w:b/>
          <w:bCs/>
          <w:sz w:val="22"/>
          <w:szCs w:val="22"/>
          <w:lang w:val="en-ZA" w:eastAsia="en-GB"/>
        </w:rPr>
        <w:t>Management response</w:t>
      </w:r>
    </w:p>
    <w:p w:rsidR="008C2901" w:rsidRPr="002C76C1" w:rsidRDefault="008C2901" w:rsidP="008C2901">
      <w:pPr>
        <w:tabs>
          <w:tab w:val="center" w:pos="709"/>
        </w:tabs>
        <w:spacing w:after="120"/>
        <w:jc w:val="both"/>
        <w:outlineLvl w:val="0"/>
        <w:rPr>
          <w:bCs/>
          <w:sz w:val="22"/>
          <w:szCs w:val="22"/>
          <w:lang w:val="en-ZA" w:eastAsia="en-GB"/>
        </w:rPr>
      </w:pPr>
    </w:p>
    <w:p w:rsidR="008C2901" w:rsidRPr="00BC0E75" w:rsidRDefault="008C2901" w:rsidP="008C2901">
      <w:pPr>
        <w:spacing w:after="120"/>
        <w:contextualSpacing/>
        <w:jc w:val="both"/>
        <w:outlineLvl w:val="0"/>
        <w:rPr>
          <w:bCs/>
          <w:sz w:val="22"/>
          <w:szCs w:val="22"/>
          <w:lang w:eastAsia="en-GB"/>
        </w:rPr>
      </w:pPr>
      <w:r>
        <w:rPr>
          <w:bCs/>
          <w:sz w:val="22"/>
          <w:szCs w:val="22"/>
          <w:lang w:eastAsia="en-GB"/>
        </w:rPr>
        <w:t xml:space="preserve">a) </w:t>
      </w:r>
      <w:r w:rsidRPr="00BC0E75">
        <w:rPr>
          <w:bCs/>
          <w:sz w:val="22"/>
          <w:szCs w:val="22"/>
          <w:lang w:eastAsia="en-GB"/>
        </w:rPr>
        <w:t>As the audit team is aware that batches and files are with the Special Investigation Unit (SIU), and the department does not and will not have access to those batches and files, the Department is not in a position to agree or disagree with the audit finding relating to these transactions</w:t>
      </w:r>
    </w:p>
    <w:p w:rsidR="008C2901" w:rsidRDefault="008C2901" w:rsidP="008C2901">
      <w:pPr>
        <w:spacing w:after="120"/>
        <w:ind w:left="1215"/>
        <w:jc w:val="both"/>
        <w:outlineLvl w:val="0"/>
        <w:rPr>
          <w:bCs/>
          <w:sz w:val="22"/>
          <w:szCs w:val="22"/>
          <w:lang w:val="en-ZA" w:eastAsia="en-GB"/>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66"/>
        <w:gridCol w:w="1148"/>
        <w:gridCol w:w="1616"/>
      </w:tblGrid>
      <w:tr w:rsidR="008C2901" w:rsidRPr="00BC0E75" w:rsidTr="00861A27">
        <w:tc>
          <w:tcPr>
            <w:tcW w:w="616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2901" w:rsidRPr="00BC0E75" w:rsidRDefault="008C2901" w:rsidP="00861A27">
            <w:pPr>
              <w:keepNext/>
              <w:tabs>
                <w:tab w:val="center" w:pos="4320"/>
                <w:tab w:val="right" w:pos="8640"/>
              </w:tabs>
              <w:spacing w:line="260" w:lineRule="exact"/>
              <w:jc w:val="both"/>
              <w:rPr>
                <w:b/>
                <w:sz w:val="18"/>
                <w:szCs w:val="18"/>
              </w:rPr>
            </w:pPr>
            <w:r w:rsidRPr="00BC0E75">
              <w:rPr>
                <w:b/>
                <w:sz w:val="18"/>
                <w:szCs w:val="18"/>
              </w:rPr>
              <w:t>DESCRIPTION</w:t>
            </w:r>
          </w:p>
        </w:tc>
        <w:tc>
          <w:tcPr>
            <w:tcW w:w="276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2901" w:rsidRPr="00BC0E75" w:rsidRDefault="008C2901" w:rsidP="00861A27">
            <w:pPr>
              <w:keepNext/>
              <w:tabs>
                <w:tab w:val="center" w:pos="4320"/>
                <w:tab w:val="right" w:pos="8640"/>
              </w:tabs>
              <w:spacing w:line="260" w:lineRule="exact"/>
              <w:jc w:val="both"/>
              <w:rPr>
                <w:b/>
                <w:sz w:val="18"/>
                <w:szCs w:val="18"/>
              </w:rPr>
            </w:pPr>
            <w:r w:rsidRPr="00BC0E75">
              <w:rPr>
                <w:b/>
                <w:sz w:val="18"/>
                <w:szCs w:val="18"/>
              </w:rPr>
              <w:t>RESPONSE</w:t>
            </w:r>
          </w:p>
        </w:tc>
      </w:tr>
      <w:tr w:rsidR="008C2901" w:rsidRPr="00BC0E75" w:rsidTr="00861A27">
        <w:trPr>
          <w:trHeight w:val="561"/>
        </w:trPr>
        <w:tc>
          <w:tcPr>
            <w:tcW w:w="6166" w:type="dxa"/>
            <w:tcBorders>
              <w:top w:val="single" w:sz="4" w:space="0" w:color="auto"/>
              <w:left w:val="single" w:sz="4" w:space="0" w:color="auto"/>
              <w:bottom w:val="single" w:sz="4" w:space="0" w:color="auto"/>
              <w:right w:val="single" w:sz="4" w:space="0" w:color="auto"/>
            </w:tcBorders>
            <w:hideMark/>
          </w:tcPr>
          <w:p w:rsidR="008C2901" w:rsidRPr="00BC0E75" w:rsidRDefault="008C2901" w:rsidP="00861A27">
            <w:pPr>
              <w:keepNext/>
              <w:tabs>
                <w:tab w:val="center" w:pos="4320"/>
                <w:tab w:val="right" w:pos="8640"/>
              </w:tabs>
              <w:spacing w:line="260" w:lineRule="exact"/>
              <w:jc w:val="both"/>
              <w:rPr>
                <w:b/>
                <w:sz w:val="18"/>
                <w:szCs w:val="18"/>
              </w:rPr>
            </w:pPr>
            <w:r w:rsidRPr="00BC0E75">
              <w:rPr>
                <w:sz w:val="18"/>
                <w:szCs w:val="18"/>
              </w:rPr>
              <w:t>Corrective action to be taken:</w:t>
            </w:r>
          </w:p>
        </w:tc>
        <w:tc>
          <w:tcPr>
            <w:tcW w:w="2764" w:type="dxa"/>
            <w:gridSpan w:val="2"/>
            <w:tcBorders>
              <w:top w:val="single" w:sz="4" w:space="0" w:color="auto"/>
              <w:left w:val="single" w:sz="4" w:space="0" w:color="auto"/>
              <w:bottom w:val="single" w:sz="4" w:space="0" w:color="auto"/>
              <w:right w:val="single" w:sz="4" w:space="0" w:color="auto"/>
            </w:tcBorders>
          </w:tcPr>
          <w:p w:rsidR="008C2901" w:rsidRPr="00BC0E75" w:rsidRDefault="008C2901" w:rsidP="00861A27">
            <w:pPr>
              <w:keepNext/>
              <w:tabs>
                <w:tab w:val="center" w:pos="4320"/>
                <w:tab w:val="right" w:pos="8640"/>
              </w:tabs>
              <w:spacing w:line="260" w:lineRule="exact"/>
              <w:jc w:val="both"/>
              <w:rPr>
                <w:b/>
                <w:sz w:val="18"/>
                <w:szCs w:val="18"/>
              </w:rPr>
            </w:pPr>
          </w:p>
        </w:tc>
      </w:tr>
      <w:tr w:rsidR="008C2901" w:rsidRPr="00BC0E75" w:rsidTr="00861A27">
        <w:trPr>
          <w:trHeight w:val="263"/>
        </w:trPr>
        <w:tc>
          <w:tcPr>
            <w:tcW w:w="6166" w:type="dxa"/>
            <w:vMerge w:val="restart"/>
            <w:tcBorders>
              <w:top w:val="single" w:sz="4" w:space="0" w:color="auto"/>
              <w:left w:val="single" w:sz="4" w:space="0" w:color="auto"/>
              <w:bottom w:val="single" w:sz="4" w:space="0" w:color="auto"/>
              <w:right w:val="single" w:sz="4" w:space="0" w:color="auto"/>
            </w:tcBorders>
            <w:hideMark/>
          </w:tcPr>
          <w:p w:rsidR="008C2901" w:rsidRPr="00BC0E75" w:rsidRDefault="008C2901" w:rsidP="00861A27">
            <w:pPr>
              <w:keepNext/>
              <w:tabs>
                <w:tab w:val="center" w:pos="4320"/>
                <w:tab w:val="right" w:pos="8640"/>
              </w:tabs>
              <w:spacing w:line="260" w:lineRule="exact"/>
              <w:ind w:left="66"/>
              <w:rPr>
                <w:sz w:val="18"/>
                <w:szCs w:val="18"/>
              </w:rPr>
            </w:pPr>
            <w:r w:rsidRPr="00BC0E75">
              <w:rPr>
                <w:sz w:val="18"/>
                <w:szCs w:val="18"/>
              </w:rPr>
              <w:t>Does the finding affect an amount disclosed in the financial statements?</w:t>
            </w:r>
          </w:p>
        </w:tc>
        <w:tc>
          <w:tcPr>
            <w:tcW w:w="1148" w:type="dxa"/>
            <w:tcBorders>
              <w:top w:val="single" w:sz="4" w:space="0" w:color="auto"/>
              <w:left w:val="single" w:sz="4" w:space="0" w:color="auto"/>
              <w:bottom w:val="single" w:sz="4" w:space="0" w:color="auto"/>
              <w:right w:val="single" w:sz="4" w:space="0" w:color="auto"/>
            </w:tcBorders>
            <w:hideMark/>
          </w:tcPr>
          <w:p w:rsidR="008C2901" w:rsidRPr="00BC0E75" w:rsidRDefault="008C2901" w:rsidP="00861A27">
            <w:pPr>
              <w:keepNext/>
              <w:tabs>
                <w:tab w:val="center" w:pos="4320"/>
                <w:tab w:val="right" w:pos="8640"/>
              </w:tabs>
              <w:spacing w:line="260" w:lineRule="exact"/>
              <w:jc w:val="both"/>
              <w:rPr>
                <w:b/>
                <w:sz w:val="18"/>
                <w:szCs w:val="18"/>
              </w:rPr>
            </w:pPr>
            <w:r w:rsidRPr="00BC0E75">
              <w:rPr>
                <w:b/>
                <w:sz w:val="18"/>
                <w:szCs w:val="18"/>
              </w:rPr>
              <w:t>Yes</w:t>
            </w:r>
          </w:p>
        </w:tc>
        <w:tc>
          <w:tcPr>
            <w:tcW w:w="1616" w:type="dxa"/>
            <w:tcBorders>
              <w:top w:val="single" w:sz="4" w:space="0" w:color="auto"/>
              <w:left w:val="single" w:sz="4" w:space="0" w:color="auto"/>
              <w:bottom w:val="single" w:sz="4" w:space="0" w:color="auto"/>
              <w:right w:val="single" w:sz="4" w:space="0" w:color="auto"/>
            </w:tcBorders>
            <w:hideMark/>
          </w:tcPr>
          <w:p w:rsidR="008C2901" w:rsidRPr="00BC0E75" w:rsidRDefault="008C2901" w:rsidP="00861A27">
            <w:pPr>
              <w:keepNext/>
              <w:tabs>
                <w:tab w:val="center" w:pos="4320"/>
                <w:tab w:val="right" w:pos="8640"/>
              </w:tabs>
              <w:spacing w:line="260" w:lineRule="exact"/>
              <w:jc w:val="both"/>
              <w:rPr>
                <w:b/>
                <w:sz w:val="18"/>
                <w:szCs w:val="18"/>
              </w:rPr>
            </w:pPr>
            <w:r w:rsidRPr="00BC0E75">
              <w:rPr>
                <w:b/>
                <w:sz w:val="18"/>
                <w:szCs w:val="18"/>
              </w:rPr>
              <w:t>No</w:t>
            </w:r>
          </w:p>
        </w:tc>
      </w:tr>
      <w:tr w:rsidR="008C2901" w:rsidRPr="00BC0E75" w:rsidTr="00861A27">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C2901" w:rsidRPr="00BC0E75" w:rsidRDefault="008C2901" w:rsidP="00861A27">
            <w:pPr>
              <w:rPr>
                <w:sz w:val="18"/>
                <w:szCs w:val="18"/>
              </w:rPr>
            </w:pPr>
          </w:p>
        </w:tc>
        <w:tc>
          <w:tcPr>
            <w:tcW w:w="1148" w:type="dxa"/>
            <w:tcBorders>
              <w:top w:val="single" w:sz="4" w:space="0" w:color="auto"/>
              <w:left w:val="single" w:sz="4" w:space="0" w:color="auto"/>
              <w:bottom w:val="single" w:sz="4" w:space="0" w:color="auto"/>
              <w:right w:val="single" w:sz="4" w:space="0" w:color="auto"/>
            </w:tcBorders>
          </w:tcPr>
          <w:p w:rsidR="008C2901" w:rsidRPr="00BC0E75" w:rsidRDefault="008C2901" w:rsidP="00861A27">
            <w:pPr>
              <w:keepNext/>
              <w:tabs>
                <w:tab w:val="center" w:pos="4320"/>
                <w:tab w:val="right" w:pos="8640"/>
              </w:tabs>
              <w:spacing w:line="260" w:lineRule="exact"/>
              <w:jc w:val="both"/>
              <w:rPr>
                <w:b/>
                <w:sz w:val="18"/>
                <w:szCs w:val="18"/>
              </w:rPr>
            </w:pPr>
          </w:p>
        </w:tc>
        <w:tc>
          <w:tcPr>
            <w:tcW w:w="1616" w:type="dxa"/>
            <w:tcBorders>
              <w:top w:val="single" w:sz="4" w:space="0" w:color="auto"/>
              <w:left w:val="single" w:sz="4" w:space="0" w:color="auto"/>
              <w:bottom w:val="single" w:sz="4" w:space="0" w:color="auto"/>
              <w:right w:val="single" w:sz="4" w:space="0" w:color="auto"/>
            </w:tcBorders>
          </w:tcPr>
          <w:p w:rsidR="008C2901" w:rsidRPr="00BC0E75" w:rsidRDefault="008C2901" w:rsidP="00861A27">
            <w:pPr>
              <w:keepNext/>
              <w:tabs>
                <w:tab w:val="center" w:pos="4320"/>
                <w:tab w:val="right" w:pos="8640"/>
              </w:tabs>
              <w:spacing w:line="260" w:lineRule="exact"/>
              <w:jc w:val="both"/>
              <w:rPr>
                <w:b/>
                <w:sz w:val="18"/>
                <w:szCs w:val="18"/>
              </w:rPr>
            </w:pPr>
          </w:p>
        </w:tc>
      </w:tr>
      <w:tr w:rsidR="008C2901" w:rsidRPr="00BC0E75" w:rsidTr="00861A27">
        <w:trPr>
          <w:trHeight w:val="435"/>
        </w:trPr>
        <w:tc>
          <w:tcPr>
            <w:tcW w:w="6166" w:type="dxa"/>
            <w:tcBorders>
              <w:top w:val="single" w:sz="4" w:space="0" w:color="auto"/>
              <w:left w:val="single" w:sz="4" w:space="0" w:color="auto"/>
              <w:bottom w:val="single" w:sz="4" w:space="0" w:color="auto"/>
              <w:right w:val="single" w:sz="4" w:space="0" w:color="auto"/>
            </w:tcBorders>
            <w:hideMark/>
          </w:tcPr>
          <w:p w:rsidR="008C2901" w:rsidRPr="00BC0E75" w:rsidRDefault="008C2901" w:rsidP="00861A27">
            <w:pPr>
              <w:keepNext/>
              <w:tabs>
                <w:tab w:val="center" w:pos="4320"/>
                <w:tab w:val="right" w:pos="8640"/>
              </w:tabs>
              <w:spacing w:line="260" w:lineRule="exact"/>
              <w:ind w:left="66"/>
              <w:rPr>
                <w:sz w:val="18"/>
                <w:szCs w:val="18"/>
              </w:rPr>
            </w:pPr>
            <w:r w:rsidRPr="00BC0E75">
              <w:rPr>
                <w:sz w:val="18"/>
                <w:szCs w:val="18"/>
              </w:rPr>
              <w:t>If yes, what corrections will be made to the population?</w:t>
            </w:r>
          </w:p>
        </w:tc>
        <w:tc>
          <w:tcPr>
            <w:tcW w:w="2764" w:type="dxa"/>
            <w:gridSpan w:val="2"/>
            <w:tcBorders>
              <w:top w:val="single" w:sz="4" w:space="0" w:color="auto"/>
              <w:left w:val="single" w:sz="4" w:space="0" w:color="auto"/>
              <w:bottom w:val="single" w:sz="4" w:space="0" w:color="auto"/>
              <w:right w:val="single" w:sz="4" w:space="0" w:color="auto"/>
            </w:tcBorders>
          </w:tcPr>
          <w:p w:rsidR="008C2901" w:rsidRPr="00BC0E75" w:rsidRDefault="008C2901" w:rsidP="00861A27">
            <w:pPr>
              <w:keepNext/>
              <w:tabs>
                <w:tab w:val="center" w:pos="4320"/>
                <w:tab w:val="right" w:pos="8640"/>
              </w:tabs>
              <w:spacing w:line="260" w:lineRule="exact"/>
              <w:jc w:val="both"/>
              <w:rPr>
                <w:b/>
                <w:sz w:val="18"/>
                <w:szCs w:val="18"/>
              </w:rPr>
            </w:pPr>
          </w:p>
        </w:tc>
      </w:tr>
      <w:tr w:rsidR="008C2901" w:rsidRPr="00BC0E75" w:rsidTr="00861A27">
        <w:trPr>
          <w:trHeight w:val="435"/>
        </w:trPr>
        <w:tc>
          <w:tcPr>
            <w:tcW w:w="6166" w:type="dxa"/>
            <w:tcBorders>
              <w:top w:val="single" w:sz="4" w:space="0" w:color="auto"/>
              <w:left w:val="single" w:sz="4" w:space="0" w:color="auto"/>
              <w:bottom w:val="single" w:sz="4" w:space="0" w:color="auto"/>
              <w:right w:val="single" w:sz="4" w:space="0" w:color="auto"/>
            </w:tcBorders>
            <w:hideMark/>
          </w:tcPr>
          <w:p w:rsidR="008C2901" w:rsidRPr="00BC0E75" w:rsidRDefault="008C2901" w:rsidP="00861A27">
            <w:pPr>
              <w:keepNext/>
              <w:tabs>
                <w:tab w:val="center" w:pos="4320"/>
                <w:tab w:val="right" w:pos="8640"/>
              </w:tabs>
              <w:spacing w:line="260" w:lineRule="exact"/>
              <w:ind w:left="66"/>
              <w:rPr>
                <w:b/>
                <w:sz w:val="18"/>
                <w:szCs w:val="18"/>
              </w:rPr>
            </w:pPr>
            <w:r w:rsidRPr="00BC0E75">
              <w:rPr>
                <w:sz w:val="18"/>
                <w:szCs w:val="18"/>
              </w:rPr>
              <w:t>If yes, and no corrections will be made, the reason why such a conclusion has been reached</w:t>
            </w:r>
          </w:p>
        </w:tc>
        <w:tc>
          <w:tcPr>
            <w:tcW w:w="2764" w:type="dxa"/>
            <w:gridSpan w:val="2"/>
            <w:tcBorders>
              <w:top w:val="single" w:sz="4" w:space="0" w:color="auto"/>
              <w:left w:val="single" w:sz="4" w:space="0" w:color="auto"/>
              <w:bottom w:val="single" w:sz="4" w:space="0" w:color="auto"/>
              <w:right w:val="single" w:sz="4" w:space="0" w:color="auto"/>
            </w:tcBorders>
          </w:tcPr>
          <w:p w:rsidR="008C2901" w:rsidRPr="00BC0E75" w:rsidRDefault="008C2901" w:rsidP="00861A27">
            <w:pPr>
              <w:keepNext/>
              <w:tabs>
                <w:tab w:val="center" w:pos="4320"/>
                <w:tab w:val="right" w:pos="8640"/>
              </w:tabs>
              <w:spacing w:line="260" w:lineRule="exact"/>
              <w:jc w:val="both"/>
              <w:rPr>
                <w:b/>
                <w:sz w:val="18"/>
                <w:szCs w:val="18"/>
              </w:rPr>
            </w:pPr>
          </w:p>
        </w:tc>
      </w:tr>
      <w:tr w:rsidR="008C2901" w:rsidRPr="00BC0E75" w:rsidTr="00861A27">
        <w:tc>
          <w:tcPr>
            <w:tcW w:w="6166" w:type="dxa"/>
            <w:tcBorders>
              <w:top w:val="single" w:sz="4" w:space="0" w:color="auto"/>
              <w:left w:val="single" w:sz="4" w:space="0" w:color="auto"/>
              <w:bottom w:val="single" w:sz="4" w:space="0" w:color="auto"/>
              <w:right w:val="single" w:sz="4" w:space="0" w:color="auto"/>
            </w:tcBorders>
            <w:hideMark/>
          </w:tcPr>
          <w:p w:rsidR="008C2901" w:rsidRPr="00BC0E75" w:rsidRDefault="008C2901" w:rsidP="00861A27">
            <w:pPr>
              <w:keepNext/>
              <w:tabs>
                <w:tab w:val="center" w:pos="4320"/>
                <w:tab w:val="right" w:pos="8640"/>
              </w:tabs>
              <w:spacing w:line="260" w:lineRule="exact"/>
              <w:jc w:val="both"/>
              <w:rPr>
                <w:b/>
                <w:sz w:val="18"/>
                <w:szCs w:val="18"/>
              </w:rPr>
            </w:pPr>
            <w:r w:rsidRPr="00BC0E75">
              <w:rPr>
                <w:sz w:val="18"/>
                <w:szCs w:val="18"/>
              </w:rPr>
              <w:t>Position of official responsible to take corrective action:</w:t>
            </w:r>
          </w:p>
        </w:tc>
        <w:tc>
          <w:tcPr>
            <w:tcW w:w="2764" w:type="dxa"/>
            <w:gridSpan w:val="2"/>
            <w:tcBorders>
              <w:top w:val="single" w:sz="4" w:space="0" w:color="auto"/>
              <w:left w:val="single" w:sz="4" w:space="0" w:color="auto"/>
              <w:bottom w:val="single" w:sz="4" w:space="0" w:color="auto"/>
              <w:right w:val="single" w:sz="4" w:space="0" w:color="auto"/>
            </w:tcBorders>
          </w:tcPr>
          <w:p w:rsidR="008C2901" w:rsidRPr="00BC0E75" w:rsidRDefault="008C2901" w:rsidP="00861A27">
            <w:pPr>
              <w:keepNext/>
              <w:tabs>
                <w:tab w:val="center" w:pos="4320"/>
                <w:tab w:val="right" w:pos="8640"/>
              </w:tabs>
              <w:spacing w:line="260" w:lineRule="exact"/>
              <w:jc w:val="both"/>
              <w:rPr>
                <w:b/>
                <w:sz w:val="18"/>
                <w:szCs w:val="18"/>
              </w:rPr>
            </w:pPr>
          </w:p>
        </w:tc>
      </w:tr>
      <w:tr w:rsidR="008C2901" w:rsidRPr="00BC0E75" w:rsidTr="00861A27">
        <w:tc>
          <w:tcPr>
            <w:tcW w:w="6166" w:type="dxa"/>
            <w:tcBorders>
              <w:top w:val="single" w:sz="4" w:space="0" w:color="auto"/>
              <w:left w:val="single" w:sz="4" w:space="0" w:color="auto"/>
              <w:bottom w:val="single" w:sz="4" w:space="0" w:color="auto"/>
              <w:right w:val="single" w:sz="4" w:space="0" w:color="auto"/>
            </w:tcBorders>
            <w:hideMark/>
          </w:tcPr>
          <w:p w:rsidR="008C2901" w:rsidRPr="00BC0E75" w:rsidRDefault="008C2901" w:rsidP="00861A27">
            <w:pPr>
              <w:keepNext/>
              <w:tabs>
                <w:tab w:val="center" w:pos="4320"/>
                <w:tab w:val="right" w:pos="8640"/>
              </w:tabs>
              <w:spacing w:line="260" w:lineRule="exact"/>
              <w:jc w:val="both"/>
              <w:rPr>
                <w:b/>
                <w:sz w:val="18"/>
                <w:szCs w:val="18"/>
              </w:rPr>
            </w:pPr>
            <w:r w:rsidRPr="00BC0E75">
              <w:rPr>
                <w:sz w:val="18"/>
                <w:szCs w:val="18"/>
              </w:rPr>
              <w:t>Estimated completion date for corrective action:</w:t>
            </w:r>
          </w:p>
        </w:tc>
        <w:tc>
          <w:tcPr>
            <w:tcW w:w="2764" w:type="dxa"/>
            <w:gridSpan w:val="2"/>
            <w:tcBorders>
              <w:top w:val="single" w:sz="4" w:space="0" w:color="auto"/>
              <w:left w:val="single" w:sz="4" w:space="0" w:color="auto"/>
              <w:bottom w:val="single" w:sz="4" w:space="0" w:color="auto"/>
              <w:right w:val="single" w:sz="4" w:space="0" w:color="auto"/>
            </w:tcBorders>
          </w:tcPr>
          <w:p w:rsidR="008C2901" w:rsidRPr="00BC0E75" w:rsidRDefault="008C2901" w:rsidP="00861A27">
            <w:pPr>
              <w:keepNext/>
              <w:tabs>
                <w:tab w:val="center" w:pos="4320"/>
                <w:tab w:val="right" w:pos="8640"/>
              </w:tabs>
              <w:spacing w:line="260" w:lineRule="exact"/>
              <w:jc w:val="both"/>
              <w:rPr>
                <w:b/>
                <w:sz w:val="18"/>
                <w:szCs w:val="18"/>
              </w:rPr>
            </w:pPr>
          </w:p>
        </w:tc>
      </w:tr>
      <w:tr w:rsidR="008C2901" w:rsidRPr="00BC0E75" w:rsidTr="00861A27">
        <w:trPr>
          <w:trHeight w:val="263"/>
        </w:trPr>
        <w:tc>
          <w:tcPr>
            <w:tcW w:w="6166" w:type="dxa"/>
            <w:vMerge w:val="restart"/>
            <w:tcBorders>
              <w:top w:val="single" w:sz="4" w:space="0" w:color="auto"/>
              <w:left w:val="single" w:sz="4" w:space="0" w:color="auto"/>
              <w:bottom w:val="single" w:sz="4" w:space="0" w:color="auto"/>
              <w:right w:val="single" w:sz="4" w:space="0" w:color="auto"/>
            </w:tcBorders>
            <w:hideMark/>
          </w:tcPr>
          <w:p w:rsidR="008C2901" w:rsidRPr="00BC0E75" w:rsidRDefault="008C2901" w:rsidP="00861A27">
            <w:pPr>
              <w:keepNext/>
              <w:tabs>
                <w:tab w:val="center" w:pos="4320"/>
                <w:tab w:val="right" w:pos="8640"/>
              </w:tabs>
              <w:spacing w:line="260" w:lineRule="exact"/>
              <w:jc w:val="both"/>
              <w:rPr>
                <w:sz w:val="18"/>
                <w:szCs w:val="18"/>
              </w:rPr>
            </w:pPr>
            <w:r w:rsidRPr="00BC0E75">
              <w:rPr>
                <w:sz w:val="18"/>
                <w:szCs w:val="18"/>
              </w:rPr>
              <w:t>Does management agree with the root cause indicated</w:t>
            </w:r>
          </w:p>
        </w:tc>
        <w:tc>
          <w:tcPr>
            <w:tcW w:w="1148" w:type="dxa"/>
            <w:tcBorders>
              <w:top w:val="single" w:sz="4" w:space="0" w:color="auto"/>
              <w:left w:val="single" w:sz="4" w:space="0" w:color="auto"/>
              <w:bottom w:val="single" w:sz="4" w:space="0" w:color="auto"/>
              <w:right w:val="single" w:sz="4" w:space="0" w:color="auto"/>
            </w:tcBorders>
            <w:hideMark/>
          </w:tcPr>
          <w:p w:rsidR="008C2901" w:rsidRPr="00BC0E75" w:rsidRDefault="008C2901" w:rsidP="00861A27">
            <w:pPr>
              <w:keepNext/>
              <w:tabs>
                <w:tab w:val="center" w:pos="4320"/>
                <w:tab w:val="right" w:pos="8640"/>
              </w:tabs>
              <w:spacing w:line="260" w:lineRule="exact"/>
              <w:jc w:val="both"/>
              <w:rPr>
                <w:b/>
                <w:sz w:val="18"/>
                <w:szCs w:val="18"/>
              </w:rPr>
            </w:pPr>
            <w:r w:rsidRPr="00BC0E75">
              <w:rPr>
                <w:b/>
                <w:sz w:val="18"/>
                <w:szCs w:val="18"/>
              </w:rPr>
              <w:t>Yes</w:t>
            </w:r>
          </w:p>
        </w:tc>
        <w:tc>
          <w:tcPr>
            <w:tcW w:w="1616" w:type="dxa"/>
            <w:tcBorders>
              <w:top w:val="single" w:sz="4" w:space="0" w:color="auto"/>
              <w:left w:val="single" w:sz="4" w:space="0" w:color="auto"/>
              <w:bottom w:val="single" w:sz="4" w:space="0" w:color="auto"/>
              <w:right w:val="single" w:sz="4" w:space="0" w:color="auto"/>
            </w:tcBorders>
            <w:hideMark/>
          </w:tcPr>
          <w:p w:rsidR="008C2901" w:rsidRPr="00BC0E75" w:rsidRDefault="008C2901" w:rsidP="00861A27">
            <w:pPr>
              <w:keepNext/>
              <w:tabs>
                <w:tab w:val="center" w:pos="4320"/>
                <w:tab w:val="right" w:pos="8640"/>
              </w:tabs>
              <w:spacing w:line="260" w:lineRule="exact"/>
              <w:jc w:val="both"/>
              <w:rPr>
                <w:b/>
                <w:sz w:val="18"/>
                <w:szCs w:val="18"/>
              </w:rPr>
            </w:pPr>
            <w:r w:rsidRPr="00BC0E75">
              <w:rPr>
                <w:b/>
                <w:sz w:val="18"/>
                <w:szCs w:val="18"/>
              </w:rPr>
              <w:t>No</w:t>
            </w:r>
          </w:p>
        </w:tc>
      </w:tr>
      <w:tr w:rsidR="008C2901" w:rsidRPr="00BC0E75" w:rsidTr="00861A27">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C2901" w:rsidRPr="00BC0E75" w:rsidRDefault="008C2901" w:rsidP="00861A27">
            <w:pPr>
              <w:rPr>
                <w:sz w:val="18"/>
                <w:szCs w:val="18"/>
              </w:rPr>
            </w:pPr>
          </w:p>
        </w:tc>
        <w:tc>
          <w:tcPr>
            <w:tcW w:w="1148" w:type="dxa"/>
            <w:tcBorders>
              <w:top w:val="single" w:sz="4" w:space="0" w:color="auto"/>
              <w:left w:val="single" w:sz="4" w:space="0" w:color="auto"/>
              <w:bottom w:val="single" w:sz="4" w:space="0" w:color="auto"/>
              <w:right w:val="single" w:sz="4" w:space="0" w:color="auto"/>
            </w:tcBorders>
          </w:tcPr>
          <w:p w:rsidR="008C2901" w:rsidRPr="00BC0E75" w:rsidRDefault="008C2901" w:rsidP="00861A27">
            <w:pPr>
              <w:keepNext/>
              <w:tabs>
                <w:tab w:val="center" w:pos="4320"/>
                <w:tab w:val="right" w:pos="8640"/>
              </w:tabs>
              <w:spacing w:line="260" w:lineRule="exact"/>
              <w:jc w:val="both"/>
              <w:rPr>
                <w:b/>
                <w:sz w:val="18"/>
                <w:szCs w:val="18"/>
              </w:rPr>
            </w:pPr>
          </w:p>
        </w:tc>
        <w:tc>
          <w:tcPr>
            <w:tcW w:w="1616" w:type="dxa"/>
            <w:tcBorders>
              <w:top w:val="single" w:sz="4" w:space="0" w:color="auto"/>
              <w:left w:val="single" w:sz="4" w:space="0" w:color="auto"/>
              <w:bottom w:val="single" w:sz="4" w:space="0" w:color="auto"/>
              <w:right w:val="single" w:sz="4" w:space="0" w:color="auto"/>
            </w:tcBorders>
          </w:tcPr>
          <w:p w:rsidR="008C2901" w:rsidRPr="00BC0E75" w:rsidRDefault="008C2901" w:rsidP="00861A27">
            <w:pPr>
              <w:keepNext/>
              <w:tabs>
                <w:tab w:val="center" w:pos="4320"/>
                <w:tab w:val="right" w:pos="8640"/>
              </w:tabs>
              <w:spacing w:line="260" w:lineRule="exact"/>
              <w:jc w:val="both"/>
              <w:rPr>
                <w:b/>
                <w:sz w:val="18"/>
                <w:szCs w:val="18"/>
              </w:rPr>
            </w:pPr>
          </w:p>
        </w:tc>
      </w:tr>
      <w:tr w:rsidR="008C2901" w:rsidRPr="00BC0E75" w:rsidTr="00861A27">
        <w:tc>
          <w:tcPr>
            <w:tcW w:w="6166" w:type="dxa"/>
            <w:tcBorders>
              <w:top w:val="single" w:sz="4" w:space="0" w:color="auto"/>
              <w:left w:val="single" w:sz="4" w:space="0" w:color="auto"/>
              <w:bottom w:val="single" w:sz="4" w:space="0" w:color="auto"/>
              <w:right w:val="single" w:sz="4" w:space="0" w:color="auto"/>
            </w:tcBorders>
            <w:hideMark/>
          </w:tcPr>
          <w:p w:rsidR="008C2901" w:rsidRPr="00BC0E75" w:rsidRDefault="008C2901" w:rsidP="00861A27">
            <w:pPr>
              <w:keepNext/>
              <w:tabs>
                <w:tab w:val="center" w:pos="4320"/>
                <w:tab w:val="right" w:pos="8640"/>
              </w:tabs>
              <w:spacing w:line="260" w:lineRule="exact"/>
              <w:jc w:val="both"/>
              <w:rPr>
                <w:sz w:val="18"/>
                <w:szCs w:val="18"/>
              </w:rPr>
            </w:pPr>
            <w:r w:rsidRPr="00BC0E75">
              <w:rPr>
                <w:sz w:val="18"/>
                <w:szCs w:val="18"/>
              </w:rPr>
              <w:t>If management does not agree with the root cause indicated, please provide the root cause according to management</w:t>
            </w:r>
          </w:p>
        </w:tc>
        <w:tc>
          <w:tcPr>
            <w:tcW w:w="2764" w:type="dxa"/>
            <w:gridSpan w:val="2"/>
            <w:tcBorders>
              <w:top w:val="single" w:sz="4" w:space="0" w:color="auto"/>
              <w:left w:val="single" w:sz="4" w:space="0" w:color="auto"/>
              <w:bottom w:val="single" w:sz="4" w:space="0" w:color="auto"/>
              <w:right w:val="single" w:sz="4" w:space="0" w:color="auto"/>
            </w:tcBorders>
          </w:tcPr>
          <w:p w:rsidR="008C2901" w:rsidRPr="00BC0E75" w:rsidRDefault="008C2901" w:rsidP="00861A27">
            <w:pPr>
              <w:keepNext/>
              <w:tabs>
                <w:tab w:val="center" w:pos="4320"/>
                <w:tab w:val="right" w:pos="8640"/>
              </w:tabs>
              <w:spacing w:line="260" w:lineRule="exact"/>
              <w:jc w:val="both"/>
              <w:rPr>
                <w:b/>
                <w:sz w:val="18"/>
                <w:szCs w:val="18"/>
              </w:rPr>
            </w:pPr>
          </w:p>
        </w:tc>
      </w:tr>
    </w:tbl>
    <w:p w:rsidR="008C2901" w:rsidRDefault="008C2901" w:rsidP="008C2901">
      <w:pPr>
        <w:spacing w:after="120"/>
        <w:jc w:val="both"/>
        <w:rPr>
          <w:i/>
          <w:sz w:val="22"/>
          <w:szCs w:val="22"/>
          <w:lang w:val="en-ZA" w:eastAsia="en-GB"/>
        </w:rPr>
      </w:pPr>
    </w:p>
    <w:p w:rsidR="008C2901" w:rsidRDefault="008C2901" w:rsidP="008C2901">
      <w:pPr>
        <w:spacing w:after="120"/>
        <w:jc w:val="both"/>
        <w:outlineLvl w:val="0"/>
        <w:rPr>
          <w:bCs/>
          <w:sz w:val="22"/>
          <w:szCs w:val="22"/>
          <w:lang w:val="en-ZA" w:eastAsia="en-GB"/>
        </w:rPr>
      </w:pPr>
      <w:r>
        <w:rPr>
          <w:bCs/>
          <w:sz w:val="22"/>
          <w:szCs w:val="22"/>
          <w:lang w:val="en-ZA" w:eastAsia="en-GB"/>
        </w:rPr>
        <w:t>Name : Lesetja Toona</w:t>
      </w:r>
    </w:p>
    <w:p w:rsidR="008C2901" w:rsidRDefault="008C2901" w:rsidP="008C2901">
      <w:pPr>
        <w:spacing w:after="120"/>
        <w:jc w:val="both"/>
        <w:outlineLvl w:val="0"/>
        <w:rPr>
          <w:bCs/>
          <w:sz w:val="22"/>
          <w:szCs w:val="22"/>
          <w:lang w:val="en-ZA" w:eastAsia="en-GB"/>
        </w:rPr>
      </w:pPr>
      <w:r>
        <w:rPr>
          <w:bCs/>
          <w:sz w:val="22"/>
          <w:szCs w:val="22"/>
          <w:lang w:val="en-ZA" w:eastAsia="en-GB"/>
        </w:rPr>
        <w:t>Position : Director Inspectorate &amp; Compliance</w:t>
      </w:r>
    </w:p>
    <w:p w:rsidR="008C2901" w:rsidRDefault="008C2901" w:rsidP="008C2901">
      <w:pPr>
        <w:spacing w:after="120"/>
        <w:jc w:val="both"/>
        <w:outlineLvl w:val="0"/>
        <w:rPr>
          <w:bCs/>
          <w:sz w:val="22"/>
          <w:szCs w:val="22"/>
          <w:lang w:val="en-ZA" w:eastAsia="en-GB"/>
        </w:rPr>
      </w:pPr>
      <w:r>
        <w:rPr>
          <w:bCs/>
          <w:sz w:val="22"/>
          <w:szCs w:val="22"/>
          <w:lang w:val="en-ZA" w:eastAsia="en-GB"/>
        </w:rPr>
        <w:t>Date : 23/08/2012</w:t>
      </w:r>
    </w:p>
    <w:p w:rsidR="008C2901" w:rsidRDefault="008C2901" w:rsidP="008C2901">
      <w:pPr>
        <w:spacing w:after="120"/>
        <w:jc w:val="both"/>
        <w:outlineLvl w:val="0"/>
        <w:rPr>
          <w:b/>
          <w:bCs/>
          <w:sz w:val="22"/>
          <w:szCs w:val="22"/>
          <w:lang w:val="en-ZA" w:eastAsia="en-GB"/>
        </w:rPr>
      </w:pPr>
    </w:p>
    <w:p w:rsidR="008C2901" w:rsidRDefault="008C2901" w:rsidP="008C2901">
      <w:pPr>
        <w:spacing w:after="120"/>
        <w:jc w:val="both"/>
        <w:outlineLvl w:val="0"/>
        <w:rPr>
          <w:b/>
          <w:bCs/>
          <w:sz w:val="22"/>
          <w:szCs w:val="22"/>
          <w:lang w:val="en-ZA" w:eastAsia="en-GB"/>
        </w:rPr>
      </w:pPr>
      <w:r>
        <w:rPr>
          <w:b/>
          <w:bCs/>
          <w:sz w:val="22"/>
          <w:szCs w:val="22"/>
          <w:lang w:val="en-ZA" w:eastAsia="en-GB"/>
        </w:rPr>
        <w:t>Auditor’s conclusion</w:t>
      </w:r>
    </w:p>
    <w:p w:rsidR="008C2901" w:rsidRDefault="008C2901" w:rsidP="008C2901">
      <w:pPr>
        <w:spacing w:line="276" w:lineRule="auto"/>
        <w:rPr>
          <w:rFonts w:eastAsiaTheme="minorHAnsi"/>
          <w:sz w:val="22"/>
          <w:szCs w:val="22"/>
        </w:rPr>
      </w:pPr>
      <w:r>
        <w:rPr>
          <w:rFonts w:eastAsiaTheme="minorHAnsi"/>
          <w:sz w:val="22"/>
          <w:szCs w:val="22"/>
        </w:rPr>
        <w:t>Management’s response is noted.  The AGSA had to audit the supporting documentation at the SIU premises in order to avoid a limitation of scope.  In the absence of management providing any evidence to contradict the audit findings raised the matters will remain valid and therefore the impact as indicated remains unchanged.</w:t>
      </w:r>
    </w:p>
    <w:p w:rsidR="008C2901" w:rsidRDefault="008C2901" w:rsidP="008C2901">
      <w:pPr>
        <w:spacing w:line="276" w:lineRule="auto"/>
        <w:rPr>
          <w:rFonts w:eastAsiaTheme="minorHAnsi"/>
          <w:sz w:val="22"/>
          <w:szCs w:val="22"/>
        </w:rPr>
      </w:pPr>
    </w:p>
    <w:p w:rsidR="008C2901" w:rsidRDefault="008C2901" w:rsidP="008C2901">
      <w:pPr>
        <w:spacing w:line="276" w:lineRule="auto"/>
        <w:rPr>
          <w:rFonts w:eastAsiaTheme="minorHAnsi"/>
          <w:sz w:val="22"/>
          <w:szCs w:val="22"/>
        </w:rPr>
      </w:pPr>
    </w:p>
    <w:p w:rsidR="008C2901" w:rsidRDefault="008C2901" w:rsidP="008C2901">
      <w:pPr>
        <w:spacing w:line="276" w:lineRule="auto"/>
        <w:rPr>
          <w:rFonts w:eastAsiaTheme="minorHAnsi"/>
          <w:sz w:val="22"/>
          <w:szCs w:val="22"/>
        </w:rPr>
      </w:pPr>
    </w:p>
    <w:p w:rsidR="008C2901" w:rsidRDefault="008C2901" w:rsidP="008C2901">
      <w:pPr>
        <w:spacing w:after="200" w:line="276" w:lineRule="auto"/>
        <w:rPr>
          <w:rFonts w:eastAsiaTheme="minorHAnsi"/>
          <w:sz w:val="22"/>
          <w:szCs w:val="22"/>
        </w:rPr>
      </w:pPr>
      <w:r>
        <w:rPr>
          <w:rFonts w:eastAsiaTheme="minorHAnsi"/>
          <w:sz w:val="22"/>
          <w:szCs w:val="22"/>
        </w:rPr>
        <w:br w:type="page"/>
      </w:r>
    </w:p>
    <w:p w:rsidR="008C2901" w:rsidRPr="002C76C1" w:rsidRDefault="008C2901" w:rsidP="006F5D2E">
      <w:pPr>
        <w:pStyle w:val="ListParagraph"/>
        <w:numPr>
          <w:ilvl w:val="0"/>
          <w:numId w:val="296"/>
        </w:numPr>
        <w:tabs>
          <w:tab w:val="center" w:pos="709"/>
        </w:tabs>
        <w:spacing w:after="120"/>
        <w:jc w:val="both"/>
        <w:outlineLvl w:val="0"/>
        <w:rPr>
          <w:rFonts w:ascii="Arial" w:hAnsi="Arial" w:cs="Arial"/>
          <w:b/>
          <w:bCs/>
          <w:color w:val="FF0000"/>
          <w:sz w:val="22"/>
          <w:szCs w:val="22"/>
        </w:rPr>
      </w:pPr>
      <w:r w:rsidRPr="002C76C1">
        <w:rPr>
          <w:rFonts w:ascii="Arial" w:hAnsi="Arial" w:cs="Arial"/>
          <w:b/>
          <w:bCs/>
          <w:sz w:val="22"/>
          <w:szCs w:val="22"/>
        </w:rPr>
        <w:t>Prestige Assets (Motse Interiors) – 3 Quotations not obtained and other procurement matters</w:t>
      </w:r>
      <w:r w:rsidRPr="002C76C1">
        <w:rPr>
          <w:rFonts w:ascii="Arial" w:hAnsi="Arial" w:cs="Arial"/>
          <w:b/>
          <w:bCs/>
          <w:color w:val="FF0000"/>
          <w:sz w:val="22"/>
          <w:szCs w:val="22"/>
        </w:rPr>
        <w:t xml:space="preserve"> Ex 286</w:t>
      </w:r>
    </w:p>
    <w:p w:rsidR="008C2901" w:rsidRDefault="008C2901" w:rsidP="008C2901">
      <w:pPr>
        <w:tabs>
          <w:tab w:val="center" w:pos="709"/>
        </w:tabs>
        <w:spacing w:after="120"/>
        <w:jc w:val="both"/>
        <w:outlineLvl w:val="0"/>
        <w:rPr>
          <w:b/>
          <w:bCs/>
          <w:sz w:val="22"/>
          <w:szCs w:val="22"/>
        </w:rPr>
      </w:pPr>
    </w:p>
    <w:p w:rsidR="008C2901" w:rsidRPr="002C76C1" w:rsidRDefault="008C2901" w:rsidP="008C2901">
      <w:pPr>
        <w:tabs>
          <w:tab w:val="center" w:pos="709"/>
        </w:tabs>
        <w:spacing w:after="120"/>
        <w:jc w:val="both"/>
        <w:outlineLvl w:val="0"/>
        <w:rPr>
          <w:b/>
          <w:bCs/>
          <w:sz w:val="22"/>
          <w:szCs w:val="22"/>
        </w:rPr>
      </w:pPr>
      <w:r w:rsidRPr="002C76C1">
        <w:rPr>
          <w:b/>
          <w:bCs/>
          <w:sz w:val="22"/>
          <w:szCs w:val="22"/>
        </w:rPr>
        <w:t>Audit Finding</w:t>
      </w:r>
    </w:p>
    <w:p w:rsidR="008C2901" w:rsidRPr="002C76C1" w:rsidRDefault="008C2901" w:rsidP="008C2901">
      <w:pPr>
        <w:tabs>
          <w:tab w:val="center" w:pos="709"/>
        </w:tabs>
        <w:spacing w:after="120"/>
        <w:jc w:val="both"/>
        <w:outlineLvl w:val="0"/>
        <w:rPr>
          <w:b/>
          <w:bCs/>
          <w:sz w:val="22"/>
          <w:szCs w:val="22"/>
        </w:rPr>
      </w:pPr>
    </w:p>
    <w:p w:rsidR="008C2901" w:rsidRPr="002C76C1" w:rsidRDefault="008C2901" w:rsidP="008C2901">
      <w:pPr>
        <w:tabs>
          <w:tab w:val="center" w:pos="709"/>
        </w:tabs>
        <w:rPr>
          <w:sz w:val="22"/>
          <w:szCs w:val="22"/>
        </w:rPr>
      </w:pPr>
      <w:r w:rsidRPr="002C76C1">
        <w:rPr>
          <w:sz w:val="22"/>
          <w:szCs w:val="22"/>
        </w:rPr>
        <w:t>Laws, rules and regulations</w:t>
      </w:r>
    </w:p>
    <w:p w:rsidR="008C2901" w:rsidRPr="002C76C1" w:rsidRDefault="008C2901" w:rsidP="008C2901">
      <w:pPr>
        <w:tabs>
          <w:tab w:val="center" w:pos="709"/>
        </w:tabs>
        <w:rPr>
          <w:b/>
          <w:sz w:val="22"/>
          <w:szCs w:val="22"/>
        </w:rPr>
      </w:pPr>
    </w:p>
    <w:p w:rsidR="008C2901" w:rsidRPr="002C76C1" w:rsidRDefault="008C2901" w:rsidP="008C2901">
      <w:pPr>
        <w:tabs>
          <w:tab w:val="center" w:pos="709"/>
        </w:tabs>
        <w:spacing w:after="120"/>
        <w:contextualSpacing/>
        <w:jc w:val="both"/>
        <w:rPr>
          <w:color w:val="000000"/>
          <w:sz w:val="22"/>
          <w:szCs w:val="22"/>
        </w:rPr>
      </w:pPr>
      <w:r w:rsidRPr="002C76C1">
        <w:rPr>
          <w:sz w:val="22"/>
          <w:szCs w:val="22"/>
        </w:rPr>
        <w:t>a)</w:t>
      </w:r>
      <w:r>
        <w:rPr>
          <w:sz w:val="22"/>
          <w:szCs w:val="22"/>
        </w:rPr>
        <w:tab/>
      </w:r>
      <w:r w:rsidRPr="002C76C1">
        <w:rPr>
          <w:sz w:val="22"/>
          <w:szCs w:val="22"/>
        </w:rPr>
        <w:t>Treasury Regulations 16A6.1 states:</w:t>
      </w:r>
    </w:p>
    <w:p w:rsidR="008C2901" w:rsidRPr="002C76C1" w:rsidRDefault="008C2901" w:rsidP="008C2901">
      <w:pPr>
        <w:pStyle w:val="ListParagraph"/>
        <w:tabs>
          <w:tab w:val="center" w:pos="709"/>
        </w:tabs>
        <w:rPr>
          <w:rFonts w:ascii="Arial" w:hAnsi="Arial" w:cs="Arial"/>
          <w:sz w:val="22"/>
          <w:szCs w:val="22"/>
        </w:rPr>
      </w:pPr>
    </w:p>
    <w:p w:rsidR="008C2901" w:rsidRPr="002C76C1" w:rsidRDefault="008C2901" w:rsidP="008C2901">
      <w:pPr>
        <w:pStyle w:val="ListParagraph"/>
        <w:tabs>
          <w:tab w:val="center" w:pos="709"/>
          <w:tab w:val="left" w:pos="1440"/>
        </w:tabs>
        <w:ind w:left="540"/>
        <w:rPr>
          <w:rFonts w:ascii="Arial" w:hAnsi="Arial" w:cs="Arial"/>
          <w:i/>
          <w:sz w:val="22"/>
          <w:szCs w:val="22"/>
        </w:rPr>
      </w:pPr>
      <w:r w:rsidRPr="002C76C1">
        <w:rPr>
          <w:rFonts w:ascii="Arial" w:hAnsi="Arial" w:cs="Arial"/>
          <w:i/>
          <w:sz w:val="22"/>
          <w:szCs w:val="22"/>
        </w:rPr>
        <w:t>“Procurement of goods and services, either by way of quotations or through a bidding process, must be within the threshold values as determined by the National Treasury.”</w:t>
      </w:r>
    </w:p>
    <w:p w:rsidR="008C2901" w:rsidRPr="002C76C1" w:rsidRDefault="008C2901" w:rsidP="008C2901">
      <w:pPr>
        <w:tabs>
          <w:tab w:val="center" w:pos="709"/>
          <w:tab w:val="left" w:pos="1440"/>
        </w:tabs>
        <w:rPr>
          <w:sz w:val="22"/>
          <w:szCs w:val="22"/>
        </w:rPr>
      </w:pPr>
    </w:p>
    <w:p w:rsidR="008C2901" w:rsidRPr="002C76C1" w:rsidRDefault="008C2901" w:rsidP="008C2901">
      <w:pPr>
        <w:tabs>
          <w:tab w:val="center" w:pos="709"/>
          <w:tab w:val="left" w:pos="1440"/>
        </w:tabs>
        <w:rPr>
          <w:i/>
          <w:sz w:val="22"/>
          <w:szCs w:val="22"/>
        </w:rPr>
      </w:pPr>
      <w:r w:rsidRPr="002C76C1">
        <w:rPr>
          <w:sz w:val="22"/>
          <w:szCs w:val="22"/>
        </w:rPr>
        <w:t>b)</w:t>
      </w:r>
      <w:r>
        <w:rPr>
          <w:sz w:val="22"/>
          <w:szCs w:val="22"/>
        </w:rPr>
        <w:tab/>
        <w:t xml:space="preserve"> </w:t>
      </w:r>
      <w:r w:rsidRPr="002C76C1">
        <w:rPr>
          <w:sz w:val="22"/>
          <w:szCs w:val="22"/>
        </w:rPr>
        <w:t>Treasury Regulations stipulate 9.1.1 states:</w:t>
      </w:r>
    </w:p>
    <w:p w:rsidR="008C2901" w:rsidRPr="002C76C1" w:rsidRDefault="008C2901" w:rsidP="008C2901">
      <w:pPr>
        <w:pStyle w:val="lg-para3"/>
        <w:tabs>
          <w:tab w:val="center" w:pos="709"/>
        </w:tabs>
        <w:rPr>
          <w:rFonts w:ascii="Arial" w:hAnsi="Arial" w:cs="Arial"/>
          <w:i/>
          <w:sz w:val="22"/>
          <w:szCs w:val="22"/>
        </w:rPr>
      </w:pPr>
    </w:p>
    <w:p w:rsidR="008C2901" w:rsidRPr="002C76C1" w:rsidRDefault="008C2901" w:rsidP="008C2901">
      <w:pPr>
        <w:pStyle w:val="ListParagraph"/>
        <w:tabs>
          <w:tab w:val="center" w:pos="709"/>
          <w:tab w:val="left" w:pos="1440"/>
        </w:tabs>
        <w:ind w:left="540"/>
        <w:rPr>
          <w:rFonts w:ascii="Arial" w:hAnsi="Arial" w:cs="Arial"/>
          <w:i/>
          <w:sz w:val="22"/>
          <w:szCs w:val="22"/>
        </w:rPr>
      </w:pPr>
      <w:r w:rsidRPr="002C76C1">
        <w:rPr>
          <w:rFonts w:ascii="Arial" w:hAnsi="Arial" w:cs="Arial"/>
          <w:i/>
          <w:sz w:val="22"/>
          <w:szCs w:val="22"/>
        </w:rPr>
        <w:t xml:space="preserve">“The accounting officer of an institution must exercise all reasonable care to prevent and detect unauthorised, irregular, fruitless and wasteful expenditure, and must </w:t>
      </w:r>
      <w:r w:rsidRPr="002C76C1">
        <w:rPr>
          <w:rFonts w:ascii="Arial" w:hAnsi="Arial" w:cs="Arial"/>
          <w:i/>
          <w:sz w:val="22"/>
          <w:szCs w:val="22"/>
        </w:rPr>
        <w:tab/>
        <w:t xml:space="preserve">for this purpose implement effective, efficient and transparent processes of financial and </w:t>
      </w:r>
      <w:r w:rsidRPr="002C76C1">
        <w:rPr>
          <w:rFonts w:ascii="Arial" w:hAnsi="Arial" w:cs="Arial"/>
          <w:i/>
          <w:sz w:val="22"/>
          <w:szCs w:val="22"/>
        </w:rPr>
        <w:tab/>
        <w:t>risk management.”</w:t>
      </w:r>
    </w:p>
    <w:p w:rsidR="008C2901" w:rsidRPr="002C76C1" w:rsidRDefault="008C2901" w:rsidP="008C2901">
      <w:pPr>
        <w:pStyle w:val="ListParagraph"/>
        <w:tabs>
          <w:tab w:val="center" w:pos="709"/>
          <w:tab w:val="left" w:pos="1440"/>
        </w:tabs>
        <w:ind w:left="540"/>
        <w:rPr>
          <w:rFonts w:ascii="Arial" w:hAnsi="Arial" w:cs="Arial"/>
          <w:i/>
          <w:sz w:val="22"/>
          <w:szCs w:val="22"/>
        </w:rPr>
      </w:pPr>
    </w:p>
    <w:p w:rsidR="008C2901" w:rsidRPr="002C76C1" w:rsidRDefault="008C2901" w:rsidP="008C2901">
      <w:pPr>
        <w:tabs>
          <w:tab w:val="center" w:pos="709"/>
          <w:tab w:val="left" w:pos="1440"/>
        </w:tabs>
        <w:rPr>
          <w:i/>
          <w:sz w:val="22"/>
          <w:szCs w:val="22"/>
        </w:rPr>
      </w:pPr>
    </w:p>
    <w:p w:rsidR="008C2901" w:rsidRPr="002C76C1" w:rsidRDefault="008C2901" w:rsidP="008C2901">
      <w:pPr>
        <w:tabs>
          <w:tab w:val="center" w:pos="709"/>
          <w:tab w:val="left" w:pos="1440"/>
        </w:tabs>
        <w:rPr>
          <w:sz w:val="22"/>
          <w:szCs w:val="22"/>
          <w:lang w:val="en-ZA"/>
        </w:rPr>
      </w:pPr>
      <w:r w:rsidRPr="002C76C1">
        <w:rPr>
          <w:i/>
          <w:sz w:val="22"/>
          <w:szCs w:val="22"/>
          <w:lang w:val="en-ZA"/>
        </w:rPr>
        <w:t xml:space="preserve"> c) </w:t>
      </w:r>
      <w:r w:rsidRPr="002C76C1">
        <w:rPr>
          <w:sz w:val="22"/>
          <w:szCs w:val="22"/>
          <w:lang w:val="en-ZA"/>
        </w:rPr>
        <w:t>Treasury Regulations stipulate 16A8.3(d) states:</w:t>
      </w:r>
    </w:p>
    <w:p w:rsidR="008C2901" w:rsidRPr="002C76C1" w:rsidRDefault="008C2901" w:rsidP="008C2901">
      <w:pPr>
        <w:tabs>
          <w:tab w:val="center" w:pos="709"/>
          <w:tab w:val="left" w:pos="1440"/>
        </w:tabs>
        <w:rPr>
          <w:sz w:val="22"/>
          <w:szCs w:val="22"/>
          <w:lang w:val="en-ZA"/>
        </w:rPr>
      </w:pPr>
    </w:p>
    <w:p w:rsidR="008C2901" w:rsidRPr="002C76C1" w:rsidRDefault="008C2901" w:rsidP="008C2901">
      <w:pPr>
        <w:tabs>
          <w:tab w:val="center" w:pos="709"/>
          <w:tab w:val="left" w:pos="1440"/>
        </w:tabs>
        <w:ind w:left="539"/>
        <w:rPr>
          <w:i/>
          <w:sz w:val="22"/>
          <w:szCs w:val="22"/>
        </w:rPr>
      </w:pPr>
      <w:r w:rsidRPr="002C76C1">
        <w:rPr>
          <w:sz w:val="22"/>
          <w:szCs w:val="22"/>
        </w:rPr>
        <w:t>“A</w:t>
      </w:r>
      <w:r w:rsidRPr="002C76C1">
        <w:rPr>
          <w:i/>
          <w:sz w:val="22"/>
          <w:szCs w:val="22"/>
        </w:rPr>
        <w:t xml:space="preserve"> supply chain management official or other role player—</w:t>
      </w:r>
    </w:p>
    <w:p w:rsidR="008C2901" w:rsidRPr="002C76C1" w:rsidRDefault="008C2901" w:rsidP="008C2901">
      <w:pPr>
        <w:tabs>
          <w:tab w:val="center" w:pos="709"/>
          <w:tab w:val="left" w:pos="1440"/>
        </w:tabs>
        <w:rPr>
          <w:i/>
          <w:sz w:val="22"/>
          <w:szCs w:val="22"/>
        </w:rPr>
      </w:pPr>
    </w:p>
    <w:p w:rsidR="008C2901" w:rsidRPr="002C76C1" w:rsidRDefault="008C2901" w:rsidP="008C2901">
      <w:pPr>
        <w:pStyle w:val="lg-a-1"/>
        <w:tabs>
          <w:tab w:val="center" w:pos="709"/>
        </w:tabs>
        <w:spacing w:before="0"/>
        <w:ind w:left="511" w:hanging="454"/>
        <w:rPr>
          <w:rFonts w:ascii="Arial" w:hAnsi="Arial" w:cs="Arial"/>
          <w:i/>
          <w:sz w:val="22"/>
          <w:szCs w:val="22"/>
        </w:rPr>
      </w:pPr>
      <w:r w:rsidRPr="002C76C1">
        <w:rPr>
          <w:rFonts w:ascii="Arial" w:hAnsi="Arial" w:cs="Arial"/>
          <w:i/>
          <w:sz w:val="22"/>
          <w:szCs w:val="22"/>
        </w:rPr>
        <w:t xml:space="preserve">       must ensure that they do not compromise the credibility or integrity of the supply chain management system through the acceptance of gifts or hospitality or any other act”</w:t>
      </w:r>
    </w:p>
    <w:p w:rsidR="008C2901" w:rsidRPr="002C76C1" w:rsidRDefault="008C2901" w:rsidP="008C2901">
      <w:pPr>
        <w:tabs>
          <w:tab w:val="center" w:pos="709"/>
          <w:tab w:val="left" w:pos="1440"/>
        </w:tabs>
        <w:rPr>
          <w:bCs/>
          <w:i/>
          <w:sz w:val="22"/>
          <w:szCs w:val="22"/>
        </w:rPr>
      </w:pPr>
    </w:p>
    <w:p w:rsidR="008C2901" w:rsidRPr="002C76C1" w:rsidRDefault="008C2901" w:rsidP="008C2901">
      <w:pPr>
        <w:pStyle w:val="ListParagraph"/>
        <w:tabs>
          <w:tab w:val="center" w:pos="709"/>
          <w:tab w:val="left" w:pos="1440"/>
        </w:tabs>
        <w:ind w:left="540"/>
        <w:rPr>
          <w:rFonts w:ascii="Arial" w:hAnsi="Arial" w:cs="Arial"/>
          <w:bCs/>
          <w:sz w:val="22"/>
          <w:szCs w:val="22"/>
        </w:rPr>
      </w:pPr>
    </w:p>
    <w:p w:rsidR="008C2901" w:rsidRPr="002C76C1" w:rsidRDefault="008C2901" w:rsidP="008C2901">
      <w:pPr>
        <w:tabs>
          <w:tab w:val="center" w:pos="709"/>
          <w:tab w:val="left" w:pos="1440"/>
        </w:tabs>
        <w:contextualSpacing/>
        <w:rPr>
          <w:sz w:val="22"/>
          <w:szCs w:val="22"/>
        </w:rPr>
      </w:pPr>
      <w:r w:rsidRPr="002C76C1">
        <w:rPr>
          <w:bCs/>
          <w:sz w:val="22"/>
          <w:szCs w:val="22"/>
        </w:rPr>
        <w:t>d)  Practice Note 8 of 2007/08 3.3.1 to 3.3.3 and Treasury regulation 16A6.1 stipulates:</w:t>
      </w:r>
    </w:p>
    <w:p w:rsidR="008C2901" w:rsidRPr="002C76C1" w:rsidRDefault="008C2901" w:rsidP="008C2901">
      <w:pPr>
        <w:tabs>
          <w:tab w:val="center" w:pos="709"/>
        </w:tabs>
        <w:ind w:firstLine="720"/>
        <w:rPr>
          <w:color w:val="000000"/>
          <w:sz w:val="22"/>
          <w:szCs w:val="22"/>
        </w:rPr>
      </w:pPr>
    </w:p>
    <w:p w:rsidR="008C2901" w:rsidRPr="002C76C1" w:rsidRDefault="008C2901" w:rsidP="008C2901">
      <w:pPr>
        <w:tabs>
          <w:tab w:val="center" w:pos="709"/>
        </w:tabs>
        <w:ind w:left="539"/>
        <w:rPr>
          <w:i/>
          <w:color w:val="000000"/>
          <w:sz w:val="22"/>
          <w:szCs w:val="22"/>
        </w:rPr>
      </w:pPr>
      <w:r w:rsidRPr="002C76C1">
        <w:rPr>
          <w:color w:val="000000"/>
          <w:sz w:val="22"/>
          <w:szCs w:val="22"/>
        </w:rPr>
        <w:t>“</w:t>
      </w:r>
      <w:r w:rsidRPr="002C76C1">
        <w:rPr>
          <w:i/>
          <w:color w:val="000000"/>
          <w:sz w:val="22"/>
          <w:szCs w:val="22"/>
        </w:rPr>
        <w:t xml:space="preserve">3.3.1 Accounting officers / authorities should invite and accept written price quotations for requirements up to an estimated value of R500 000 from as many suppliers as possible, that are registered on the list of prospective suppliers. </w:t>
      </w:r>
    </w:p>
    <w:p w:rsidR="008C2901" w:rsidRPr="002C76C1" w:rsidRDefault="008C2901" w:rsidP="008C2901">
      <w:pPr>
        <w:tabs>
          <w:tab w:val="center" w:pos="709"/>
        </w:tabs>
        <w:rPr>
          <w:i/>
          <w:color w:val="000000"/>
          <w:sz w:val="22"/>
          <w:szCs w:val="22"/>
        </w:rPr>
      </w:pPr>
    </w:p>
    <w:p w:rsidR="008C2901" w:rsidRPr="002C76C1" w:rsidRDefault="008C2901" w:rsidP="008C2901">
      <w:pPr>
        <w:tabs>
          <w:tab w:val="center" w:pos="709"/>
        </w:tabs>
        <w:ind w:left="539"/>
        <w:rPr>
          <w:i/>
          <w:color w:val="000000"/>
          <w:sz w:val="22"/>
          <w:szCs w:val="22"/>
        </w:rPr>
      </w:pPr>
      <w:r w:rsidRPr="002C76C1">
        <w:rPr>
          <w:i/>
          <w:color w:val="000000"/>
          <w:sz w:val="22"/>
          <w:szCs w:val="22"/>
        </w:rPr>
        <w:t xml:space="preserve">3.3.2 Where no suitable suppliers are available from the list of prospective suppliers, written price quotations may be obtained from other possible suppliers. </w:t>
      </w:r>
    </w:p>
    <w:p w:rsidR="008C2901" w:rsidRPr="002C76C1" w:rsidRDefault="008C2901" w:rsidP="008C2901">
      <w:pPr>
        <w:tabs>
          <w:tab w:val="center" w:pos="709"/>
        </w:tabs>
        <w:ind w:left="539" w:firstLine="720"/>
        <w:rPr>
          <w:i/>
          <w:color w:val="000000"/>
          <w:sz w:val="22"/>
          <w:szCs w:val="22"/>
        </w:rPr>
      </w:pPr>
    </w:p>
    <w:p w:rsidR="008C2901" w:rsidRPr="002C76C1" w:rsidRDefault="008C2901" w:rsidP="008C2901">
      <w:pPr>
        <w:tabs>
          <w:tab w:val="center" w:pos="709"/>
        </w:tabs>
        <w:ind w:left="539"/>
        <w:rPr>
          <w:i/>
          <w:color w:val="000000"/>
          <w:sz w:val="22"/>
          <w:szCs w:val="22"/>
        </w:rPr>
      </w:pPr>
      <w:r w:rsidRPr="002C76C1">
        <w:rPr>
          <w:i/>
          <w:color w:val="000000"/>
          <w:sz w:val="22"/>
          <w:szCs w:val="22"/>
        </w:rPr>
        <w:t xml:space="preserve">3.3.3 If it is not possible to obtain at least three (3) written price quotations, the reasons should be recorded and approved by the accounting officer / authority or his / her delegate.” </w:t>
      </w:r>
    </w:p>
    <w:p w:rsidR="008C2901" w:rsidRPr="002C76C1" w:rsidRDefault="008C2901" w:rsidP="008C2901">
      <w:pPr>
        <w:tabs>
          <w:tab w:val="center" w:pos="709"/>
        </w:tabs>
        <w:ind w:left="539"/>
        <w:rPr>
          <w:color w:val="000000"/>
          <w:sz w:val="22"/>
          <w:szCs w:val="22"/>
        </w:rPr>
      </w:pPr>
    </w:p>
    <w:p w:rsidR="008C2901" w:rsidRPr="002C76C1" w:rsidRDefault="008C2901" w:rsidP="008C2901">
      <w:pPr>
        <w:tabs>
          <w:tab w:val="center" w:pos="709"/>
        </w:tabs>
        <w:contextualSpacing/>
        <w:rPr>
          <w:i/>
          <w:sz w:val="22"/>
          <w:szCs w:val="22"/>
        </w:rPr>
      </w:pPr>
      <w:r w:rsidRPr="002C76C1">
        <w:rPr>
          <w:sz w:val="22"/>
          <w:szCs w:val="22"/>
        </w:rPr>
        <w:t>e) Preferential Procurement Policy Framework Act no. 5 of 2000 states (2)(1)(a):</w:t>
      </w:r>
    </w:p>
    <w:p w:rsidR="008C2901" w:rsidRPr="002C76C1" w:rsidRDefault="008C2901" w:rsidP="008C2901">
      <w:pPr>
        <w:tabs>
          <w:tab w:val="center" w:pos="709"/>
        </w:tabs>
        <w:rPr>
          <w:i/>
          <w:sz w:val="22"/>
          <w:szCs w:val="22"/>
        </w:rPr>
      </w:pPr>
    </w:p>
    <w:p w:rsidR="008C2901" w:rsidRPr="002C76C1" w:rsidRDefault="008C2901" w:rsidP="008C2901">
      <w:pPr>
        <w:tabs>
          <w:tab w:val="center" w:pos="709"/>
        </w:tabs>
        <w:ind w:left="567" w:hanging="567"/>
        <w:rPr>
          <w:i/>
          <w:color w:val="000000"/>
          <w:sz w:val="22"/>
          <w:szCs w:val="22"/>
        </w:rPr>
      </w:pPr>
      <w:r w:rsidRPr="002C76C1">
        <w:rPr>
          <w:color w:val="000000"/>
          <w:sz w:val="22"/>
          <w:szCs w:val="22"/>
        </w:rPr>
        <w:t xml:space="preserve">         </w:t>
      </w:r>
      <w:r w:rsidRPr="002C76C1">
        <w:rPr>
          <w:i/>
          <w:color w:val="000000"/>
          <w:sz w:val="22"/>
          <w:szCs w:val="22"/>
        </w:rPr>
        <w:t>“2. Framework for implementation of preferential procurement policy –(1) An organ of state must determine its preferential procurement policy and implement it within the following framework:</w:t>
      </w:r>
    </w:p>
    <w:p w:rsidR="008C2901" w:rsidRPr="002C76C1" w:rsidRDefault="008C2901" w:rsidP="008C2901">
      <w:pPr>
        <w:tabs>
          <w:tab w:val="center" w:pos="709"/>
        </w:tabs>
        <w:ind w:left="567" w:hanging="567"/>
        <w:rPr>
          <w:i/>
          <w:sz w:val="22"/>
          <w:szCs w:val="22"/>
        </w:rPr>
      </w:pPr>
    </w:p>
    <w:p w:rsidR="008C2901" w:rsidRPr="002C76C1" w:rsidRDefault="008C2901" w:rsidP="008C2901">
      <w:pPr>
        <w:pStyle w:val="lg-para4"/>
        <w:tabs>
          <w:tab w:val="center" w:pos="709"/>
        </w:tabs>
        <w:ind w:firstLine="0"/>
        <w:rPr>
          <w:rFonts w:ascii="Arial" w:hAnsi="Arial" w:cs="Arial"/>
          <w:i/>
          <w:sz w:val="22"/>
          <w:szCs w:val="22"/>
        </w:rPr>
      </w:pPr>
      <w:r w:rsidRPr="002C76C1">
        <w:rPr>
          <w:rFonts w:ascii="Arial" w:hAnsi="Arial" w:cs="Arial"/>
          <w:i/>
          <w:sz w:val="22"/>
          <w:szCs w:val="22"/>
        </w:rPr>
        <w:t>A preference point system must be followed</w:t>
      </w:r>
    </w:p>
    <w:p w:rsidR="008C2901" w:rsidRPr="002C76C1" w:rsidRDefault="008C2901" w:rsidP="008C2901">
      <w:pPr>
        <w:tabs>
          <w:tab w:val="center" w:pos="709"/>
        </w:tabs>
        <w:autoSpaceDE w:val="0"/>
        <w:autoSpaceDN w:val="0"/>
        <w:adjustRightInd w:val="0"/>
        <w:rPr>
          <w:i/>
          <w:color w:val="000000"/>
          <w:sz w:val="22"/>
          <w:szCs w:val="22"/>
          <w:lang w:val="en-GB" w:eastAsia="en-GB"/>
        </w:rPr>
      </w:pPr>
    </w:p>
    <w:p w:rsidR="008C2901" w:rsidRPr="002C76C1" w:rsidRDefault="008C2901" w:rsidP="008C2901">
      <w:pPr>
        <w:pStyle w:val="lg-para4"/>
        <w:tabs>
          <w:tab w:val="center" w:pos="709"/>
        </w:tabs>
        <w:ind w:firstLine="0"/>
        <w:rPr>
          <w:rFonts w:ascii="Arial" w:hAnsi="Arial" w:cs="Arial"/>
          <w:sz w:val="22"/>
          <w:szCs w:val="22"/>
        </w:rPr>
      </w:pPr>
    </w:p>
    <w:p w:rsidR="008C2901" w:rsidRPr="002C76C1" w:rsidRDefault="008C2901" w:rsidP="008C2901">
      <w:pPr>
        <w:pStyle w:val="NormalWeb"/>
        <w:tabs>
          <w:tab w:val="center" w:pos="709"/>
        </w:tabs>
        <w:rPr>
          <w:rFonts w:ascii="Arial" w:hAnsi="Arial" w:cs="Arial"/>
          <w:color w:val="000000"/>
          <w:sz w:val="22"/>
          <w:szCs w:val="22"/>
        </w:rPr>
      </w:pPr>
      <w:r w:rsidRPr="002C76C1">
        <w:rPr>
          <w:rFonts w:ascii="Arial" w:hAnsi="Arial" w:cs="Arial"/>
          <w:color w:val="000000"/>
          <w:sz w:val="22"/>
          <w:szCs w:val="22"/>
        </w:rPr>
        <w:t>Deviations noted pertaining to the above:</w:t>
      </w:r>
    </w:p>
    <w:p w:rsidR="008C2901" w:rsidRPr="002C76C1" w:rsidRDefault="008C2901" w:rsidP="008C2901">
      <w:pPr>
        <w:pStyle w:val="NormalWeb"/>
        <w:tabs>
          <w:tab w:val="center" w:pos="709"/>
        </w:tabs>
        <w:rPr>
          <w:rFonts w:ascii="Arial" w:hAnsi="Arial" w:cs="Arial"/>
          <w:sz w:val="22"/>
          <w:szCs w:val="22"/>
          <w:lang w:val="en-ZA"/>
        </w:rPr>
      </w:pPr>
    </w:p>
    <w:tbl>
      <w:tblPr>
        <w:tblW w:w="7710" w:type="dxa"/>
        <w:tblCellMar>
          <w:left w:w="0" w:type="dxa"/>
          <w:right w:w="0" w:type="dxa"/>
        </w:tblCellMar>
        <w:tblLook w:val="04A0"/>
      </w:tblPr>
      <w:tblGrid>
        <w:gridCol w:w="3950"/>
        <w:gridCol w:w="1200"/>
        <w:gridCol w:w="1345"/>
        <w:gridCol w:w="1215"/>
      </w:tblGrid>
      <w:tr w:rsidR="008C2901" w:rsidRPr="002C76C1" w:rsidTr="00861A27">
        <w:trPr>
          <w:trHeight w:val="825"/>
        </w:trPr>
        <w:tc>
          <w:tcPr>
            <w:tcW w:w="3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C2901" w:rsidRPr="002C76C1" w:rsidRDefault="008C2901" w:rsidP="00861A27">
            <w:pPr>
              <w:tabs>
                <w:tab w:val="center" w:pos="709"/>
              </w:tabs>
              <w:jc w:val="center"/>
              <w:rPr>
                <w:sz w:val="18"/>
                <w:szCs w:val="18"/>
              </w:rPr>
            </w:pPr>
            <w:r w:rsidRPr="002C76C1">
              <w:rPr>
                <w:rStyle w:val="Strong"/>
                <w:sz w:val="18"/>
                <w:szCs w:val="18"/>
              </w:rPr>
              <w:t>Name of supplier</w:t>
            </w:r>
          </w:p>
        </w:tc>
        <w:tc>
          <w:tcPr>
            <w:tcW w:w="120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C2901" w:rsidRPr="002C76C1" w:rsidRDefault="008C2901" w:rsidP="00861A27">
            <w:pPr>
              <w:tabs>
                <w:tab w:val="center" w:pos="709"/>
              </w:tabs>
              <w:jc w:val="center"/>
              <w:rPr>
                <w:rStyle w:val="Strong"/>
                <w:sz w:val="18"/>
                <w:szCs w:val="18"/>
              </w:rPr>
            </w:pPr>
            <w:r w:rsidRPr="002C76C1">
              <w:rPr>
                <w:rStyle w:val="Strong"/>
                <w:sz w:val="18"/>
                <w:szCs w:val="18"/>
              </w:rPr>
              <w:t>Amount</w:t>
            </w:r>
          </w:p>
          <w:p w:rsidR="008C2901" w:rsidRPr="002C76C1" w:rsidRDefault="008C2901" w:rsidP="00861A27">
            <w:pPr>
              <w:tabs>
                <w:tab w:val="center" w:pos="709"/>
              </w:tabs>
              <w:jc w:val="center"/>
              <w:rPr>
                <w:sz w:val="18"/>
                <w:szCs w:val="18"/>
              </w:rPr>
            </w:pPr>
            <w:r w:rsidRPr="002C76C1">
              <w:rPr>
                <w:rStyle w:val="Strong"/>
                <w:sz w:val="18"/>
                <w:szCs w:val="18"/>
              </w:rPr>
              <w:t>R</w:t>
            </w:r>
          </w:p>
        </w:tc>
        <w:tc>
          <w:tcPr>
            <w:tcW w:w="1345"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C2901" w:rsidRPr="002C76C1" w:rsidRDefault="008C2901" w:rsidP="00861A27">
            <w:pPr>
              <w:tabs>
                <w:tab w:val="center" w:pos="709"/>
              </w:tabs>
              <w:jc w:val="center"/>
              <w:rPr>
                <w:sz w:val="18"/>
                <w:szCs w:val="18"/>
              </w:rPr>
            </w:pPr>
            <w:r w:rsidRPr="002C76C1">
              <w:rPr>
                <w:rStyle w:val="Strong"/>
                <w:sz w:val="18"/>
                <w:szCs w:val="18"/>
              </w:rPr>
              <w:t>Payment date</w:t>
            </w:r>
          </w:p>
        </w:tc>
        <w:tc>
          <w:tcPr>
            <w:tcW w:w="1215" w:type="dxa"/>
            <w:tcBorders>
              <w:top w:val="single" w:sz="4" w:space="0" w:color="auto"/>
              <w:left w:val="nil"/>
              <w:bottom w:val="single" w:sz="4" w:space="0" w:color="auto"/>
              <w:right w:val="single" w:sz="4" w:space="0" w:color="auto"/>
            </w:tcBorders>
            <w:shd w:val="clear" w:color="auto" w:fill="D9D9D9" w:themeFill="background1" w:themeFillShade="D9"/>
          </w:tcPr>
          <w:p w:rsidR="008C2901" w:rsidRPr="002C76C1" w:rsidRDefault="008C2901" w:rsidP="00861A27">
            <w:pPr>
              <w:tabs>
                <w:tab w:val="center" w:pos="709"/>
              </w:tabs>
              <w:jc w:val="center"/>
              <w:rPr>
                <w:rStyle w:val="Strong"/>
                <w:sz w:val="18"/>
                <w:szCs w:val="18"/>
              </w:rPr>
            </w:pPr>
            <w:r w:rsidRPr="002C76C1">
              <w:rPr>
                <w:rStyle w:val="Strong"/>
                <w:sz w:val="18"/>
                <w:szCs w:val="18"/>
              </w:rPr>
              <w:t>Payment number</w:t>
            </w:r>
          </w:p>
        </w:tc>
      </w:tr>
      <w:tr w:rsidR="008C2901" w:rsidRPr="002C76C1" w:rsidTr="00861A27">
        <w:trPr>
          <w:trHeight w:val="255"/>
        </w:trPr>
        <w:tc>
          <w:tcPr>
            <w:tcW w:w="0" w:type="auto"/>
            <w:tcBorders>
              <w:top w:val="nil"/>
              <w:left w:val="single" w:sz="4" w:space="0" w:color="auto"/>
              <w:bottom w:val="single" w:sz="4" w:space="0" w:color="auto"/>
              <w:right w:val="single" w:sz="4" w:space="0" w:color="auto"/>
            </w:tcBorders>
            <w:vAlign w:val="center"/>
          </w:tcPr>
          <w:p w:rsidR="008C2901" w:rsidRPr="002C76C1" w:rsidRDefault="008C2901" w:rsidP="00861A27">
            <w:pPr>
              <w:tabs>
                <w:tab w:val="center" w:pos="709"/>
              </w:tabs>
              <w:rPr>
                <w:sz w:val="18"/>
                <w:szCs w:val="18"/>
              </w:rPr>
            </w:pPr>
            <w:r w:rsidRPr="002C76C1">
              <w:rPr>
                <w:sz w:val="18"/>
                <w:szCs w:val="18"/>
              </w:rPr>
              <w:t>Senex Interiors</w:t>
            </w:r>
          </w:p>
        </w:tc>
        <w:tc>
          <w:tcPr>
            <w:tcW w:w="1200" w:type="dxa"/>
            <w:tcBorders>
              <w:top w:val="nil"/>
              <w:left w:val="nil"/>
              <w:bottom w:val="single" w:sz="4" w:space="0" w:color="auto"/>
              <w:right w:val="single" w:sz="4" w:space="0" w:color="auto"/>
            </w:tcBorders>
            <w:vAlign w:val="center"/>
          </w:tcPr>
          <w:p w:rsidR="008C2901" w:rsidRPr="002C76C1" w:rsidRDefault="008C2901" w:rsidP="00861A27">
            <w:pPr>
              <w:tabs>
                <w:tab w:val="center" w:pos="709"/>
              </w:tabs>
              <w:jc w:val="center"/>
              <w:rPr>
                <w:sz w:val="18"/>
                <w:szCs w:val="18"/>
              </w:rPr>
            </w:pPr>
            <w:r w:rsidRPr="002C76C1">
              <w:rPr>
                <w:sz w:val="18"/>
                <w:szCs w:val="18"/>
              </w:rPr>
              <w:t>234 393</w:t>
            </w:r>
          </w:p>
        </w:tc>
        <w:tc>
          <w:tcPr>
            <w:tcW w:w="1345" w:type="dxa"/>
            <w:tcBorders>
              <w:top w:val="nil"/>
              <w:left w:val="nil"/>
              <w:bottom w:val="single" w:sz="4" w:space="0" w:color="auto"/>
              <w:right w:val="single" w:sz="4" w:space="0" w:color="auto"/>
            </w:tcBorders>
            <w:vAlign w:val="center"/>
          </w:tcPr>
          <w:p w:rsidR="008C2901" w:rsidRPr="002C76C1" w:rsidRDefault="008C2901" w:rsidP="00861A27">
            <w:pPr>
              <w:tabs>
                <w:tab w:val="center" w:pos="709"/>
              </w:tabs>
              <w:jc w:val="center"/>
              <w:rPr>
                <w:sz w:val="18"/>
                <w:szCs w:val="18"/>
              </w:rPr>
            </w:pPr>
            <w:r w:rsidRPr="002C76C1">
              <w:rPr>
                <w:sz w:val="18"/>
                <w:szCs w:val="18"/>
              </w:rPr>
              <w:t>7/09/2010</w:t>
            </w:r>
          </w:p>
        </w:tc>
        <w:tc>
          <w:tcPr>
            <w:tcW w:w="1215" w:type="dxa"/>
            <w:tcBorders>
              <w:top w:val="nil"/>
              <w:left w:val="nil"/>
              <w:bottom w:val="single" w:sz="4" w:space="0" w:color="auto"/>
              <w:right w:val="single" w:sz="4" w:space="0" w:color="auto"/>
            </w:tcBorders>
          </w:tcPr>
          <w:p w:rsidR="008C2901" w:rsidRPr="002C76C1" w:rsidRDefault="008C2901" w:rsidP="00861A27">
            <w:pPr>
              <w:tabs>
                <w:tab w:val="center" w:pos="709"/>
              </w:tabs>
              <w:jc w:val="center"/>
              <w:rPr>
                <w:sz w:val="18"/>
                <w:szCs w:val="18"/>
              </w:rPr>
            </w:pPr>
            <w:r w:rsidRPr="002C76C1">
              <w:rPr>
                <w:sz w:val="18"/>
                <w:szCs w:val="18"/>
              </w:rPr>
              <w:t>PM-0107696</w:t>
            </w:r>
          </w:p>
        </w:tc>
      </w:tr>
    </w:tbl>
    <w:p w:rsidR="008C2901" w:rsidRPr="002C76C1" w:rsidRDefault="008C2901" w:rsidP="008C2901">
      <w:pPr>
        <w:pStyle w:val="NormalWeb"/>
        <w:tabs>
          <w:tab w:val="center" w:pos="709"/>
        </w:tabs>
        <w:ind w:left="596" w:hanging="57"/>
        <w:rPr>
          <w:rFonts w:ascii="Arial" w:hAnsi="Arial" w:cs="Arial"/>
          <w:sz w:val="22"/>
          <w:szCs w:val="22"/>
          <w:lang w:val="en-ZA"/>
        </w:rPr>
      </w:pPr>
    </w:p>
    <w:p w:rsidR="008C2901" w:rsidRPr="002C76C1" w:rsidRDefault="008C2901" w:rsidP="008C2901">
      <w:pPr>
        <w:pStyle w:val="NormalWeb"/>
        <w:tabs>
          <w:tab w:val="center" w:pos="709"/>
        </w:tabs>
        <w:ind w:left="596" w:hanging="57"/>
        <w:rPr>
          <w:rFonts w:ascii="Arial" w:hAnsi="Arial" w:cs="Arial"/>
          <w:sz w:val="22"/>
          <w:szCs w:val="22"/>
          <w:lang w:val="en-ZA"/>
        </w:rPr>
      </w:pPr>
    </w:p>
    <w:p w:rsidR="008C2901" w:rsidRPr="002C76C1" w:rsidRDefault="008C2901" w:rsidP="006F5D2E">
      <w:pPr>
        <w:pStyle w:val="NormalWeb"/>
        <w:widowControl/>
        <w:numPr>
          <w:ilvl w:val="0"/>
          <w:numId w:val="64"/>
        </w:numPr>
        <w:tabs>
          <w:tab w:val="center" w:pos="709"/>
        </w:tabs>
        <w:rPr>
          <w:rFonts w:ascii="Arial" w:hAnsi="Arial" w:cs="Arial"/>
          <w:sz w:val="22"/>
          <w:szCs w:val="22"/>
          <w:lang w:val="en-ZA"/>
        </w:rPr>
      </w:pPr>
      <w:r w:rsidRPr="002C76C1">
        <w:rPr>
          <w:rFonts w:ascii="Arial" w:hAnsi="Arial" w:cs="Arial"/>
          <w:sz w:val="22"/>
          <w:szCs w:val="22"/>
          <w:lang w:val="en-ZA"/>
        </w:rPr>
        <w:t>During the performance of audit procedures on the procurement of prestige assets for 235 Orion street,Waterkloof, it was noted that only two quotations were obtained for the procurement of prestige assets, the suppliers were</w:t>
      </w:r>
    </w:p>
    <w:p w:rsidR="008C2901" w:rsidRPr="002C76C1" w:rsidRDefault="008C2901" w:rsidP="008C2901">
      <w:pPr>
        <w:pStyle w:val="NormalWeb"/>
        <w:tabs>
          <w:tab w:val="center" w:pos="709"/>
        </w:tabs>
        <w:ind w:left="360"/>
        <w:rPr>
          <w:rFonts w:ascii="Arial" w:hAnsi="Arial" w:cs="Arial"/>
          <w:sz w:val="22"/>
          <w:szCs w:val="22"/>
          <w:lang w:val="en-ZA"/>
        </w:rPr>
      </w:pPr>
    </w:p>
    <w:p w:rsidR="008C2901" w:rsidRPr="002C76C1" w:rsidRDefault="008C2901" w:rsidP="006F5D2E">
      <w:pPr>
        <w:pStyle w:val="NormalWeb"/>
        <w:widowControl/>
        <w:numPr>
          <w:ilvl w:val="1"/>
          <w:numId w:val="64"/>
        </w:numPr>
        <w:tabs>
          <w:tab w:val="center" w:pos="709"/>
        </w:tabs>
        <w:rPr>
          <w:rFonts w:ascii="Arial" w:hAnsi="Arial" w:cs="Arial"/>
          <w:sz w:val="22"/>
          <w:szCs w:val="22"/>
          <w:lang w:val="en-ZA"/>
        </w:rPr>
      </w:pPr>
      <w:r w:rsidRPr="002C76C1">
        <w:rPr>
          <w:rFonts w:ascii="Arial" w:hAnsi="Arial" w:cs="Arial"/>
          <w:sz w:val="22"/>
          <w:szCs w:val="22"/>
          <w:lang w:val="en-ZA"/>
        </w:rPr>
        <w:t>Queens Lifesty</w:t>
      </w:r>
      <w:r>
        <w:rPr>
          <w:rFonts w:ascii="Arial" w:hAnsi="Arial" w:cs="Arial"/>
          <w:sz w:val="22"/>
          <w:szCs w:val="22"/>
          <w:lang w:val="en-ZA"/>
        </w:rPr>
        <w:t>le (18 August 2009) - R 255 578,</w:t>
      </w:r>
      <w:r w:rsidRPr="002C76C1">
        <w:rPr>
          <w:rFonts w:ascii="Arial" w:hAnsi="Arial" w:cs="Arial"/>
          <w:sz w:val="22"/>
          <w:szCs w:val="22"/>
          <w:lang w:val="en-ZA"/>
        </w:rPr>
        <w:t>90</w:t>
      </w:r>
    </w:p>
    <w:p w:rsidR="008C2901" w:rsidRPr="002C76C1" w:rsidRDefault="008C2901" w:rsidP="006F5D2E">
      <w:pPr>
        <w:pStyle w:val="NormalWeb"/>
        <w:widowControl/>
        <w:numPr>
          <w:ilvl w:val="1"/>
          <w:numId w:val="64"/>
        </w:numPr>
        <w:tabs>
          <w:tab w:val="center" w:pos="709"/>
        </w:tabs>
        <w:rPr>
          <w:rFonts w:ascii="Arial" w:hAnsi="Arial" w:cs="Arial"/>
          <w:sz w:val="22"/>
          <w:szCs w:val="22"/>
          <w:lang w:val="en-ZA"/>
        </w:rPr>
      </w:pPr>
      <w:r w:rsidRPr="002C76C1">
        <w:rPr>
          <w:rFonts w:ascii="Arial" w:hAnsi="Arial" w:cs="Arial"/>
          <w:sz w:val="22"/>
          <w:szCs w:val="22"/>
          <w:lang w:val="en-ZA"/>
        </w:rPr>
        <w:t>Senex Interios ( 17 August 2009) - R 257 469</w:t>
      </w:r>
    </w:p>
    <w:p w:rsidR="008C2901" w:rsidRPr="002C76C1" w:rsidRDefault="008C2901" w:rsidP="008C2901">
      <w:pPr>
        <w:pStyle w:val="NormalWeb"/>
        <w:tabs>
          <w:tab w:val="center" w:pos="709"/>
        </w:tabs>
        <w:ind w:left="1080"/>
        <w:rPr>
          <w:rFonts w:ascii="Arial" w:hAnsi="Arial" w:cs="Arial"/>
          <w:sz w:val="22"/>
          <w:szCs w:val="22"/>
          <w:lang w:val="en-ZA"/>
        </w:rPr>
      </w:pPr>
    </w:p>
    <w:p w:rsidR="008C2901" w:rsidRPr="002C76C1" w:rsidRDefault="008C2901" w:rsidP="006F5D2E">
      <w:pPr>
        <w:pStyle w:val="NormalWeb"/>
        <w:widowControl/>
        <w:numPr>
          <w:ilvl w:val="0"/>
          <w:numId w:val="64"/>
        </w:numPr>
        <w:tabs>
          <w:tab w:val="center" w:pos="709"/>
        </w:tabs>
        <w:spacing w:before="120"/>
        <w:rPr>
          <w:rFonts w:ascii="Arial" w:hAnsi="Arial" w:cs="Arial"/>
          <w:sz w:val="22"/>
          <w:szCs w:val="22"/>
          <w:lang w:val="en-ZA"/>
        </w:rPr>
      </w:pPr>
      <w:r w:rsidRPr="002C76C1">
        <w:rPr>
          <w:rFonts w:ascii="Arial" w:hAnsi="Arial" w:cs="Arial"/>
          <w:sz w:val="22"/>
          <w:szCs w:val="22"/>
          <w:lang w:val="en-ZA"/>
        </w:rPr>
        <w:t>Senex Interiors were appointed to supply the furniture. Through further inspection of the procurement documents it was noted that there was not requisition for these assets nor a letter of acceptance send to Senex Interiors from the department.</w:t>
      </w:r>
    </w:p>
    <w:p w:rsidR="008C2901" w:rsidRPr="002C76C1" w:rsidRDefault="008C2901" w:rsidP="006F5D2E">
      <w:pPr>
        <w:pStyle w:val="NormalWeb"/>
        <w:widowControl/>
        <w:numPr>
          <w:ilvl w:val="0"/>
          <w:numId w:val="64"/>
        </w:numPr>
        <w:tabs>
          <w:tab w:val="center" w:pos="709"/>
        </w:tabs>
        <w:spacing w:before="120"/>
        <w:rPr>
          <w:rFonts w:ascii="Arial" w:hAnsi="Arial" w:cs="Arial"/>
          <w:sz w:val="22"/>
          <w:szCs w:val="22"/>
          <w:lang w:val="en-ZA"/>
        </w:rPr>
      </w:pPr>
      <w:r w:rsidRPr="002C76C1">
        <w:rPr>
          <w:rFonts w:ascii="Arial" w:hAnsi="Arial" w:cs="Arial"/>
          <w:sz w:val="22"/>
          <w:szCs w:val="22"/>
          <w:lang w:val="en-ZA"/>
        </w:rPr>
        <w:t>Furthermore there is not proof that the reasons for deviations was recorded and approved by a delegated official in the procurement documents. The deviation was not approved prior to the procurement of prestige assets.</w:t>
      </w:r>
    </w:p>
    <w:p w:rsidR="008C2901" w:rsidRPr="002C76C1" w:rsidRDefault="008C2901" w:rsidP="006F5D2E">
      <w:pPr>
        <w:pStyle w:val="NormalWeb"/>
        <w:widowControl/>
        <w:numPr>
          <w:ilvl w:val="0"/>
          <w:numId w:val="64"/>
        </w:numPr>
        <w:tabs>
          <w:tab w:val="center" w:pos="709"/>
        </w:tabs>
        <w:spacing w:before="120"/>
        <w:rPr>
          <w:rFonts w:ascii="Arial" w:hAnsi="Arial" w:cs="Arial"/>
          <w:sz w:val="22"/>
          <w:szCs w:val="22"/>
          <w:lang w:val="en-ZA"/>
        </w:rPr>
      </w:pPr>
      <w:r w:rsidRPr="002C76C1">
        <w:rPr>
          <w:rFonts w:ascii="Arial" w:hAnsi="Arial" w:cs="Arial"/>
          <w:sz w:val="22"/>
          <w:szCs w:val="22"/>
          <w:lang w:val="en-ZA"/>
        </w:rPr>
        <w:t>Inspected an Internal Memorandum : Report on outstanding dubious prestige payments to suppliers,  to the Minister of Public Works from CFO :Cathy Motsisi, the entire procurement process was done verbally by the Prestige official (Mr. William Monyela). There was no written commitment from the department of items required e.g. letter of acceptance and no need assessment report from the interior designer were submitted</w:t>
      </w:r>
    </w:p>
    <w:p w:rsidR="008C2901" w:rsidRPr="002C76C1" w:rsidRDefault="008C2901" w:rsidP="006F5D2E">
      <w:pPr>
        <w:pStyle w:val="NormalWeb"/>
        <w:widowControl/>
        <w:numPr>
          <w:ilvl w:val="0"/>
          <w:numId w:val="64"/>
        </w:numPr>
        <w:tabs>
          <w:tab w:val="center" w:pos="709"/>
        </w:tabs>
        <w:spacing w:before="120"/>
        <w:rPr>
          <w:rFonts w:ascii="Arial" w:hAnsi="Arial" w:cs="Arial"/>
          <w:sz w:val="22"/>
          <w:szCs w:val="22"/>
          <w:lang w:val="en-ZA"/>
        </w:rPr>
      </w:pPr>
      <w:r w:rsidRPr="002C76C1">
        <w:rPr>
          <w:rFonts w:ascii="Arial" w:hAnsi="Arial" w:cs="Arial"/>
          <w:sz w:val="22"/>
          <w:szCs w:val="22"/>
          <w:lang w:val="en-ZA"/>
        </w:rPr>
        <w:t>This Internal Memo also indicated that the CFO :Cathy Motsisi, the CFO  the service provider (Senex Interiors) as a private customer interested in procuring furniture of which  the following was discovered:</w:t>
      </w:r>
    </w:p>
    <w:p w:rsidR="008C2901" w:rsidRPr="002C76C1" w:rsidRDefault="008C2901" w:rsidP="006F5D2E">
      <w:pPr>
        <w:pStyle w:val="NormalWeb"/>
        <w:widowControl/>
        <w:numPr>
          <w:ilvl w:val="0"/>
          <w:numId w:val="67"/>
        </w:numPr>
        <w:tabs>
          <w:tab w:val="center" w:pos="709"/>
        </w:tabs>
        <w:spacing w:before="120"/>
        <w:rPr>
          <w:rFonts w:ascii="Arial" w:hAnsi="Arial" w:cs="Arial"/>
          <w:sz w:val="22"/>
          <w:szCs w:val="22"/>
          <w:lang w:val="en-ZA"/>
        </w:rPr>
      </w:pPr>
      <w:r w:rsidRPr="002C76C1">
        <w:rPr>
          <w:rFonts w:ascii="Arial" w:hAnsi="Arial" w:cs="Arial"/>
          <w:sz w:val="22"/>
          <w:szCs w:val="22"/>
          <w:lang w:val="en-ZA"/>
        </w:rPr>
        <w:t xml:space="preserve">The Havanna Plasma Unit priced at R 14 999 was confirmed through the telephonic call to be R 9 999 - saving of R 5000 </w:t>
      </w:r>
    </w:p>
    <w:p w:rsidR="008C2901" w:rsidRPr="002C76C1" w:rsidRDefault="008C2901" w:rsidP="006F5D2E">
      <w:pPr>
        <w:pStyle w:val="NormalWeb"/>
        <w:widowControl/>
        <w:numPr>
          <w:ilvl w:val="0"/>
          <w:numId w:val="64"/>
        </w:numPr>
        <w:tabs>
          <w:tab w:val="center" w:pos="709"/>
        </w:tabs>
        <w:spacing w:before="120"/>
        <w:rPr>
          <w:rFonts w:ascii="Arial" w:hAnsi="Arial" w:cs="Arial"/>
          <w:sz w:val="22"/>
          <w:szCs w:val="22"/>
          <w:lang w:val="en-ZA"/>
        </w:rPr>
      </w:pPr>
      <w:r w:rsidRPr="002C76C1">
        <w:rPr>
          <w:rFonts w:ascii="Arial" w:hAnsi="Arial" w:cs="Arial"/>
          <w:sz w:val="22"/>
          <w:szCs w:val="22"/>
          <w:lang w:val="en-ZA"/>
        </w:rPr>
        <w:t>The procurement was not economical as the only obtained 2 quotations and could therefore not reasonably conclude that the items were procured at reasonable prices</w:t>
      </w:r>
    </w:p>
    <w:p w:rsidR="008C2901" w:rsidRPr="002C76C1" w:rsidRDefault="008C2901" w:rsidP="006F5D2E">
      <w:pPr>
        <w:pStyle w:val="NormalWeb"/>
        <w:widowControl/>
        <w:numPr>
          <w:ilvl w:val="0"/>
          <w:numId w:val="64"/>
        </w:numPr>
        <w:tabs>
          <w:tab w:val="left" w:pos="360"/>
          <w:tab w:val="center" w:pos="709"/>
        </w:tabs>
        <w:spacing w:before="120" w:after="120"/>
        <w:rPr>
          <w:rFonts w:ascii="Arial" w:hAnsi="Arial" w:cs="Arial"/>
          <w:sz w:val="22"/>
          <w:szCs w:val="22"/>
          <w:lang w:val="en-ZA"/>
        </w:rPr>
      </w:pPr>
      <w:r w:rsidRPr="002C76C1">
        <w:rPr>
          <w:rFonts w:ascii="Arial" w:hAnsi="Arial" w:cs="Arial"/>
          <w:sz w:val="22"/>
          <w:szCs w:val="22"/>
          <w:lang w:val="en-ZA"/>
        </w:rPr>
        <w:t>Inspected a official letter from the then CFO : Ms. C. Motsisi to Prestige Management indicating that the letter serves to confirm that Prestige Directorate can proceed paying SENEX INTERIOR an amount of R 246 293 for the purchase of furniture at House No.235 Orion,Waterkloof - dated 17 May 2010.</w:t>
      </w:r>
    </w:p>
    <w:p w:rsidR="008C2901" w:rsidRPr="002C76C1" w:rsidRDefault="008C2901" w:rsidP="006F5D2E">
      <w:pPr>
        <w:pStyle w:val="NormalWeb"/>
        <w:widowControl/>
        <w:numPr>
          <w:ilvl w:val="0"/>
          <w:numId w:val="64"/>
        </w:numPr>
        <w:tabs>
          <w:tab w:val="left" w:pos="360"/>
          <w:tab w:val="center" w:pos="709"/>
        </w:tabs>
        <w:spacing w:before="240" w:after="120"/>
        <w:rPr>
          <w:rFonts w:ascii="Arial" w:hAnsi="Arial" w:cs="Arial"/>
          <w:sz w:val="22"/>
          <w:szCs w:val="22"/>
          <w:lang w:val="en-ZA"/>
        </w:rPr>
      </w:pPr>
      <w:r w:rsidRPr="002C76C1">
        <w:rPr>
          <w:rFonts w:ascii="Arial" w:hAnsi="Arial" w:cs="Arial"/>
          <w:sz w:val="22"/>
          <w:szCs w:val="22"/>
          <w:lang w:val="en-ZA"/>
        </w:rPr>
        <w:t>The Department did not apply PPPF Act sec. 2(1)(a) for evaluation on the procurement of prestige assets to the value exceeding R30 000. Only two quotation was obtained due to the and the  80/20 principle was not applied according to the requirements of the PPPF.</w:t>
      </w:r>
    </w:p>
    <w:p w:rsidR="008C2901" w:rsidRDefault="008C2901" w:rsidP="008C2901">
      <w:pPr>
        <w:pStyle w:val="NormalWeb"/>
        <w:tabs>
          <w:tab w:val="center" w:pos="709"/>
        </w:tabs>
        <w:rPr>
          <w:rFonts w:ascii="Arial" w:hAnsi="Arial" w:cs="Arial"/>
          <w:sz w:val="22"/>
          <w:szCs w:val="22"/>
          <w:lang w:val="en-ZA"/>
        </w:rPr>
      </w:pPr>
    </w:p>
    <w:p w:rsidR="008C2901" w:rsidRDefault="008C2901" w:rsidP="008C2901">
      <w:pPr>
        <w:pStyle w:val="NormalWeb"/>
        <w:tabs>
          <w:tab w:val="center" w:pos="709"/>
        </w:tabs>
        <w:rPr>
          <w:rFonts w:ascii="Arial" w:hAnsi="Arial" w:cs="Arial"/>
          <w:sz w:val="22"/>
          <w:szCs w:val="22"/>
          <w:lang w:val="en-ZA"/>
        </w:rPr>
      </w:pPr>
    </w:p>
    <w:p w:rsidR="008C2901" w:rsidRDefault="008C2901" w:rsidP="008C2901">
      <w:pPr>
        <w:pStyle w:val="NormalWeb"/>
        <w:tabs>
          <w:tab w:val="center" w:pos="709"/>
        </w:tabs>
        <w:rPr>
          <w:rFonts w:ascii="Arial" w:hAnsi="Arial" w:cs="Arial"/>
          <w:sz w:val="22"/>
          <w:szCs w:val="22"/>
          <w:lang w:val="en-ZA"/>
        </w:rPr>
      </w:pPr>
      <w:r>
        <w:rPr>
          <w:rFonts w:ascii="Arial" w:hAnsi="Arial" w:cs="Arial"/>
          <w:sz w:val="22"/>
          <w:szCs w:val="22"/>
          <w:lang w:val="en-ZA"/>
        </w:rPr>
        <w:t>The impact of the finding:</w:t>
      </w:r>
    </w:p>
    <w:p w:rsidR="008C2901" w:rsidRPr="002C76C1" w:rsidRDefault="008C2901" w:rsidP="008C2901">
      <w:pPr>
        <w:pStyle w:val="NormalWeb"/>
        <w:tabs>
          <w:tab w:val="center" w:pos="709"/>
        </w:tabs>
        <w:rPr>
          <w:rFonts w:ascii="Arial" w:hAnsi="Arial" w:cs="Arial"/>
          <w:sz w:val="22"/>
          <w:szCs w:val="22"/>
          <w:lang w:val="en-ZA"/>
        </w:rPr>
      </w:pPr>
    </w:p>
    <w:p w:rsidR="008C2901" w:rsidRPr="002C76C1" w:rsidRDefault="008C2901" w:rsidP="008C2901">
      <w:pPr>
        <w:pStyle w:val="NormalWeb"/>
        <w:tabs>
          <w:tab w:val="center" w:pos="709"/>
        </w:tabs>
        <w:rPr>
          <w:rFonts w:ascii="Arial" w:hAnsi="Arial" w:cs="Arial"/>
          <w:sz w:val="22"/>
          <w:szCs w:val="22"/>
          <w:lang w:val="en-ZA"/>
        </w:rPr>
      </w:pPr>
      <w:r w:rsidRPr="002C76C1">
        <w:rPr>
          <w:rFonts w:ascii="Arial" w:hAnsi="Arial" w:cs="Arial"/>
          <w:sz w:val="22"/>
          <w:szCs w:val="22"/>
          <w:lang w:val="en-ZA"/>
        </w:rPr>
        <w:t>The reasons were not evident from the procurement documentation. The whole process was done verbally</w:t>
      </w:r>
    </w:p>
    <w:p w:rsidR="008C2901" w:rsidRPr="002C76C1" w:rsidRDefault="008C2901" w:rsidP="008C2901">
      <w:pPr>
        <w:pStyle w:val="NormalWeb"/>
        <w:tabs>
          <w:tab w:val="center" w:pos="709"/>
        </w:tabs>
        <w:rPr>
          <w:rFonts w:ascii="Arial" w:hAnsi="Arial" w:cs="Arial"/>
          <w:sz w:val="22"/>
          <w:szCs w:val="22"/>
          <w:lang w:val="en-ZA"/>
        </w:rPr>
      </w:pPr>
    </w:p>
    <w:p w:rsidR="008C2901" w:rsidRPr="002C76C1" w:rsidRDefault="008C2901" w:rsidP="008C2901">
      <w:pPr>
        <w:pStyle w:val="NormalWeb"/>
        <w:tabs>
          <w:tab w:val="center" w:pos="709"/>
        </w:tabs>
        <w:rPr>
          <w:rFonts w:ascii="Arial" w:hAnsi="Arial" w:cs="Arial"/>
          <w:sz w:val="22"/>
          <w:szCs w:val="22"/>
          <w:lang w:val="en-ZA"/>
        </w:rPr>
      </w:pPr>
    </w:p>
    <w:p w:rsidR="008C2901" w:rsidRPr="002C76C1" w:rsidRDefault="008C2901" w:rsidP="008C2901">
      <w:pPr>
        <w:pStyle w:val="NormalWeb"/>
        <w:tabs>
          <w:tab w:val="center" w:pos="709"/>
        </w:tabs>
        <w:rPr>
          <w:rFonts w:ascii="Arial" w:hAnsi="Arial" w:cs="Arial"/>
          <w:sz w:val="22"/>
          <w:szCs w:val="22"/>
          <w:lang w:val="en-ZA"/>
        </w:rPr>
      </w:pPr>
      <w:r w:rsidRPr="002C76C1">
        <w:rPr>
          <w:rFonts w:ascii="Arial" w:hAnsi="Arial" w:cs="Arial"/>
          <w:sz w:val="22"/>
          <w:szCs w:val="22"/>
          <w:lang w:val="en-GB"/>
        </w:rPr>
        <w:t>Matters pertaining quotations were also raised in the prior financial year.</w:t>
      </w:r>
    </w:p>
    <w:p w:rsidR="008C2901" w:rsidRPr="002C76C1" w:rsidRDefault="008C2901" w:rsidP="008C2901">
      <w:pPr>
        <w:pStyle w:val="NormalWeb"/>
        <w:tabs>
          <w:tab w:val="center" w:pos="709"/>
        </w:tabs>
        <w:rPr>
          <w:rFonts w:ascii="Arial" w:hAnsi="Arial" w:cs="Arial"/>
          <w:sz w:val="22"/>
          <w:szCs w:val="22"/>
        </w:rPr>
      </w:pPr>
    </w:p>
    <w:p w:rsidR="008C2901" w:rsidRPr="002C76C1" w:rsidRDefault="008C2901" w:rsidP="008C2901">
      <w:pPr>
        <w:pStyle w:val="NormalWeb"/>
        <w:tabs>
          <w:tab w:val="center" w:pos="709"/>
        </w:tabs>
        <w:rPr>
          <w:rFonts w:ascii="Arial" w:hAnsi="Arial" w:cs="Arial"/>
          <w:sz w:val="22"/>
          <w:szCs w:val="22"/>
        </w:rPr>
      </w:pPr>
      <w:r>
        <w:rPr>
          <w:rFonts w:ascii="Arial" w:hAnsi="Arial" w:cs="Arial"/>
          <w:sz w:val="22"/>
          <w:szCs w:val="22"/>
        </w:rPr>
        <w:t>Impact of the finding:</w:t>
      </w:r>
      <w:r w:rsidRPr="002C76C1">
        <w:rPr>
          <w:rFonts w:ascii="Arial" w:hAnsi="Arial" w:cs="Arial"/>
          <w:sz w:val="22"/>
          <w:szCs w:val="22"/>
        </w:rPr>
        <w:t xml:space="preserve"> </w:t>
      </w:r>
    </w:p>
    <w:p w:rsidR="008C2901" w:rsidRPr="002C76C1" w:rsidRDefault="008C2901" w:rsidP="008C2901">
      <w:pPr>
        <w:tabs>
          <w:tab w:val="center" w:pos="709"/>
        </w:tabs>
        <w:rPr>
          <w:b/>
          <w:sz w:val="22"/>
          <w:szCs w:val="22"/>
        </w:rPr>
      </w:pPr>
    </w:p>
    <w:p w:rsidR="008C2901" w:rsidRDefault="008C2901" w:rsidP="008C2901">
      <w:pPr>
        <w:tabs>
          <w:tab w:val="center" w:pos="709"/>
        </w:tabs>
        <w:ind w:left="360" w:hanging="360"/>
        <w:contextualSpacing/>
        <w:rPr>
          <w:sz w:val="22"/>
          <w:szCs w:val="22"/>
        </w:rPr>
      </w:pPr>
      <w:r>
        <w:rPr>
          <w:sz w:val="22"/>
          <w:szCs w:val="22"/>
        </w:rPr>
        <w:t>a)</w:t>
      </w:r>
      <w:r>
        <w:rPr>
          <w:sz w:val="22"/>
          <w:szCs w:val="22"/>
        </w:rPr>
        <w:tab/>
      </w:r>
      <w:r>
        <w:rPr>
          <w:sz w:val="22"/>
          <w:szCs w:val="22"/>
        </w:rPr>
        <w:tab/>
      </w:r>
      <w:r w:rsidRPr="001F08E8">
        <w:rPr>
          <w:sz w:val="22"/>
          <w:szCs w:val="22"/>
        </w:rPr>
        <w:t>Non- compliance with PN 8 of 2007/08 par 3.3 and the Treasury Regulations 16A6.1 resulting in irregular expenditure of R 234 393 for the 2010/11 financial year</w:t>
      </w:r>
      <w:r>
        <w:rPr>
          <w:sz w:val="22"/>
          <w:szCs w:val="22"/>
        </w:rPr>
        <w:t>.</w:t>
      </w:r>
    </w:p>
    <w:p w:rsidR="008C2901" w:rsidRPr="001F08E8" w:rsidRDefault="008C2901" w:rsidP="008C2901">
      <w:pPr>
        <w:tabs>
          <w:tab w:val="center" w:pos="709"/>
        </w:tabs>
        <w:ind w:left="360" w:hanging="360"/>
        <w:contextualSpacing/>
        <w:rPr>
          <w:sz w:val="22"/>
          <w:szCs w:val="22"/>
        </w:rPr>
      </w:pPr>
      <w:r w:rsidRPr="001F08E8">
        <w:rPr>
          <w:sz w:val="22"/>
          <w:szCs w:val="22"/>
        </w:rPr>
        <w:t xml:space="preserve"> </w:t>
      </w:r>
    </w:p>
    <w:p w:rsidR="008C2901" w:rsidRPr="001F08E8" w:rsidRDefault="008C2901" w:rsidP="008C2901">
      <w:pPr>
        <w:tabs>
          <w:tab w:val="center" w:pos="709"/>
        </w:tabs>
        <w:ind w:left="360" w:hanging="360"/>
        <w:contextualSpacing/>
        <w:rPr>
          <w:sz w:val="22"/>
          <w:szCs w:val="22"/>
        </w:rPr>
      </w:pPr>
      <w:r>
        <w:rPr>
          <w:sz w:val="22"/>
          <w:szCs w:val="22"/>
        </w:rPr>
        <w:t>b)</w:t>
      </w:r>
      <w:r>
        <w:rPr>
          <w:sz w:val="22"/>
          <w:szCs w:val="22"/>
        </w:rPr>
        <w:tab/>
      </w:r>
      <w:r>
        <w:rPr>
          <w:sz w:val="22"/>
          <w:szCs w:val="22"/>
        </w:rPr>
        <w:tab/>
      </w:r>
      <w:r w:rsidRPr="001F08E8">
        <w:rPr>
          <w:sz w:val="22"/>
          <w:szCs w:val="22"/>
        </w:rPr>
        <w:t>Non compliance to PPPF Act section 2.1 as the quotations was not evaluated in terms of the 80/20 principle.</w:t>
      </w:r>
    </w:p>
    <w:p w:rsidR="008C2901" w:rsidRPr="002C76C1" w:rsidRDefault="008C2901" w:rsidP="008C2901">
      <w:pPr>
        <w:tabs>
          <w:tab w:val="center" w:pos="709"/>
        </w:tabs>
        <w:rPr>
          <w:sz w:val="22"/>
          <w:szCs w:val="22"/>
        </w:rPr>
      </w:pPr>
    </w:p>
    <w:p w:rsidR="008C2901" w:rsidRPr="002C76C1" w:rsidRDefault="008C2901" w:rsidP="008C2901">
      <w:pPr>
        <w:tabs>
          <w:tab w:val="center" w:pos="709"/>
        </w:tabs>
        <w:rPr>
          <w:b/>
          <w:sz w:val="22"/>
          <w:szCs w:val="22"/>
          <w:lang w:val="en-ZA" w:eastAsia="en-GB"/>
        </w:rPr>
      </w:pPr>
    </w:p>
    <w:p w:rsidR="008C2901" w:rsidRPr="002C76C1" w:rsidRDefault="008C2901" w:rsidP="008C2901">
      <w:pPr>
        <w:tabs>
          <w:tab w:val="center" w:pos="709"/>
        </w:tabs>
        <w:rPr>
          <w:b/>
          <w:sz w:val="22"/>
          <w:szCs w:val="22"/>
          <w:lang w:val="en-ZA" w:eastAsia="en-GB"/>
        </w:rPr>
      </w:pPr>
      <w:r w:rsidRPr="002C76C1">
        <w:rPr>
          <w:b/>
          <w:sz w:val="22"/>
          <w:szCs w:val="22"/>
          <w:lang w:val="en-ZA" w:eastAsia="en-GB"/>
        </w:rPr>
        <w:t xml:space="preserve">Internal control deficiency </w:t>
      </w:r>
    </w:p>
    <w:p w:rsidR="008C2901" w:rsidRPr="002C76C1" w:rsidRDefault="008C2901" w:rsidP="008C2901">
      <w:pPr>
        <w:tabs>
          <w:tab w:val="center" w:pos="709"/>
        </w:tabs>
        <w:rPr>
          <w:b/>
          <w:sz w:val="22"/>
          <w:szCs w:val="22"/>
          <w:lang w:val="en-ZA" w:eastAsia="en-GB"/>
        </w:rPr>
      </w:pPr>
    </w:p>
    <w:p w:rsidR="008C2901" w:rsidRPr="002C76C1" w:rsidRDefault="008C2901" w:rsidP="008C2901">
      <w:pPr>
        <w:pStyle w:val="NormalWeb"/>
        <w:tabs>
          <w:tab w:val="center" w:pos="709"/>
        </w:tabs>
        <w:rPr>
          <w:rFonts w:ascii="Arial" w:hAnsi="Arial" w:cs="Arial"/>
          <w:i/>
          <w:sz w:val="22"/>
          <w:szCs w:val="22"/>
          <w:lang w:val="en-ZA"/>
        </w:rPr>
      </w:pPr>
      <w:r w:rsidRPr="002C76C1">
        <w:rPr>
          <w:rFonts w:ascii="Arial" w:hAnsi="Arial" w:cs="Arial"/>
          <w:i/>
          <w:sz w:val="22"/>
          <w:szCs w:val="22"/>
          <w:lang w:val="en-ZA"/>
        </w:rPr>
        <w:t>Leadership</w:t>
      </w:r>
    </w:p>
    <w:p w:rsidR="008C2901" w:rsidRPr="002C76C1" w:rsidRDefault="008C2901" w:rsidP="008C2901">
      <w:pPr>
        <w:pStyle w:val="NormalWeb"/>
        <w:tabs>
          <w:tab w:val="center" w:pos="709"/>
        </w:tabs>
        <w:ind w:left="810" w:hanging="360"/>
        <w:rPr>
          <w:rFonts w:ascii="Arial" w:hAnsi="Arial" w:cs="Arial"/>
          <w:sz w:val="22"/>
          <w:szCs w:val="22"/>
          <w:lang w:val="en-ZA"/>
        </w:rPr>
      </w:pPr>
    </w:p>
    <w:p w:rsidR="008C2901" w:rsidRPr="002C76C1" w:rsidRDefault="008C2901" w:rsidP="008C2901">
      <w:pPr>
        <w:tabs>
          <w:tab w:val="center" w:pos="709"/>
        </w:tabs>
        <w:rPr>
          <w:i/>
          <w:sz w:val="22"/>
          <w:szCs w:val="22"/>
        </w:rPr>
      </w:pPr>
      <w:r w:rsidRPr="002C76C1">
        <w:rPr>
          <w:i/>
          <w:sz w:val="22"/>
          <w:szCs w:val="22"/>
        </w:rPr>
        <w:t>Management does not establish and communicate policies and procedures effectively to enable and support understanding and execution of internal control objectives, processes and responsibilities</w:t>
      </w:r>
    </w:p>
    <w:p w:rsidR="008C2901" w:rsidRPr="002C76C1" w:rsidRDefault="008C2901" w:rsidP="008C2901">
      <w:pPr>
        <w:tabs>
          <w:tab w:val="center" w:pos="709"/>
        </w:tabs>
        <w:rPr>
          <w:i/>
          <w:sz w:val="22"/>
          <w:szCs w:val="22"/>
        </w:rPr>
      </w:pPr>
    </w:p>
    <w:p w:rsidR="008C2901" w:rsidRPr="002C76C1" w:rsidRDefault="008C2901" w:rsidP="008C2901">
      <w:pPr>
        <w:pStyle w:val="NormalWeb"/>
        <w:tabs>
          <w:tab w:val="center" w:pos="709"/>
        </w:tabs>
        <w:ind w:left="720"/>
        <w:rPr>
          <w:rFonts w:ascii="Arial" w:hAnsi="Arial" w:cs="Arial"/>
          <w:sz w:val="22"/>
          <w:szCs w:val="22"/>
          <w:lang w:val="en-ZA"/>
        </w:rPr>
      </w:pPr>
    </w:p>
    <w:p w:rsidR="008C2901" w:rsidRPr="002C76C1" w:rsidRDefault="008C2901" w:rsidP="008C2901">
      <w:pPr>
        <w:tabs>
          <w:tab w:val="center" w:pos="709"/>
        </w:tabs>
        <w:rPr>
          <w:b/>
          <w:sz w:val="22"/>
          <w:szCs w:val="22"/>
          <w:lang w:val="en-ZA" w:eastAsia="en-GB"/>
        </w:rPr>
      </w:pPr>
      <w:r w:rsidRPr="002C76C1">
        <w:rPr>
          <w:b/>
          <w:sz w:val="22"/>
          <w:szCs w:val="22"/>
          <w:lang w:val="en-ZA" w:eastAsia="en-GB"/>
        </w:rPr>
        <w:t xml:space="preserve">Recommendation </w:t>
      </w:r>
      <w:r w:rsidRPr="002C76C1">
        <w:rPr>
          <w:color w:val="000000"/>
          <w:sz w:val="22"/>
          <w:szCs w:val="22"/>
        </w:rPr>
        <w:t xml:space="preserve"> </w:t>
      </w:r>
    </w:p>
    <w:p w:rsidR="008C2901" w:rsidRPr="002C76C1" w:rsidRDefault="008C2901" w:rsidP="008C2901">
      <w:pPr>
        <w:pStyle w:val="ListParagraph"/>
        <w:tabs>
          <w:tab w:val="center" w:pos="709"/>
        </w:tabs>
        <w:rPr>
          <w:rFonts w:ascii="Arial" w:hAnsi="Arial" w:cs="Arial"/>
          <w:color w:val="000000"/>
          <w:sz w:val="22"/>
          <w:szCs w:val="22"/>
        </w:rPr>
      </w:pPr>
    </w:p>
    <w:p w:rsidR="008C2901" w:rsidRPr="002C76C1" w:rsidRDefault="008C2901" w:rsidP="006F5D2E">
      <w:pPr>
        <w:pStyle w:val="ListParagraph"/>
        <w:numPr>
          <w:ilvl w:val="0"/>
          <w:numId w:val="66"/>
        </w:numPr>
        <w:tabs>
          <w:tab w:val="center" w:pos="709"/>
        </w:tabs>
        <w:contextualSpacing/>
        <w:rPr>
          <w:rFonts w:ascii="Arial" w:hAnsi="Arial" w:cs="Arial"/>
          <w:sz w:val="22"/>
          <w:szCs w:val="22"/>
        </w:rPr>
      </w:pPr>
      <w:r w:rsidRPr="002C76C1">
        <w:rPr>
          <w:rFonts w:ascii="Arial" w:hAnsi="Arial" w:cs="Arial"/>
          <w:color w:val="000000"/>
          <w:sz w:val="22"/>
          <w:szCs w:val="22"/>
        </w:rPr>
        <w:t>Approval to deviate from the procurement process should be obtained from the delegated official prior to the procurement of goods/services</w:t>
      </w:r>
    </w:p>
    <w:p w:rsidR="008C2901" w:rsidRPr="002C76C1" w:rsidRDefault="008C2901" w:rsidP="006F5D2E">
      <w:pPr>
        <w:pStyle w:val="ListParagraph"/>
        <w:numPr>
          <w:ilvl w:val="0"/>
          <w:numId w:val="66"/>
        </w:numPr>
        <w:tabs>
          <w:tab w:val="center" w:pos="709"/>
        </w:tabs>
        <w:contextualSpacing/>
        <w:rPr>
          <w:rFonts w:ascii="Arial" w:hAnsi="Arial" w:cs="Arial"/>
          <w:sz w:val="22"/>
          <w:szCs w:val="22"/>
        </w:rPr>
      </w:pPr>
      <w:r w:rsidRPr="002C76C1">
        <w:rPr>
          <w:rFonts w:ascii="Arial" w:hAnsi="Arial" w:cs="Arial"/>
          <w:sz w:val="22"/>
          <w:szCs w:val="22"/>
        </w:rPr>
        <w:t xml:space="preserve">Management should ensure that they comply with the relevant laws and regulations by completing the checklist and letting officials signs as evidence that they have ensure compliance with the relevant laws, rules and regulations. </w:t>
      </w:r>
    </w:p>
    <w:p w:rsidR="008C2901" w:rsidRPr="002C76C1" w:rsidRDefault="008C2901" w:rsidP="008C2901">
      <w:pPr>
        <w:pStyle w:val="NormalWeb"/>
        <w:tabs>
          <w:tab w:val="center" w:pos="709"/>
        </w:tabs>
        <w:ind w:left="720"/>
        <w:rPr>
          <w:rFonts w:ascii="Arial" w:hAnsi="Arial" w:cs="Arial"/>
          <w:color w:val="000000"/>
          <w:sz w:val="22"/>
          <w:szCs w:val="22"/>
          <w:lang w:val="en-ZA"/>
        </w:rPr>
      </w:pPr>
      <w:r w:rsidRPr="002C76C1">
        <w:rPr>
          <w:rFonts w:ascii="Arial" w:hAnsi="Arial" w:cs="Arial"/>
          <w:color w:val="000000"/>
          <w:sz w:val="22"/>
          <w:szCs w:val="22"/>
          <w:lang w:val="en-ZA"/>
        </w:rPr>
        <w:t xml:space="preserve">   </w:t>
      </w:r>
    </w:p>
    <w:p w:rsidR="008C2901" w:rsidRPr="002C76C1" w:rsidRDefault="008C2901" w:rsidP="008C2901">
      <w:pPr>
        <w:pStyle w:val="NormalWeb"/>
        <w:tabs>
          <w:tab w:val="center" w:pos="709"/>
        </w:tabs>
        <w:rPr>
          <w:rFonts w:ascii="Arial" w:hAnsi="Arial" w:cs="Arial"/>
          <w:color w:val="000000"/>
          <w:sz w:val="22"/>
          <w:szCs w:val="22"/>
        </w:rPr>
      </w:pPr>
    </w:p>
    <w:p w:rsidR="008C2901" w:rsidRPr="002C76C1" w:rsidRDefault="008C2901" w:rsidP="008C2901">
      <w:pPr>
        <w:tabs>
          <w:tab w:val="center" w:pos="709"/>
        </w:tabs>
        <w:spacing w:after="120"/>
        <w:jc w:val="both"/>
        <w:outlineLvl w:val="0"/>
        <w:rPr>
          <w:b/>
          <w:bCs/>
          <w:sz w:val="22"/>
          <w:szCs w:val="22"/>
          <w:lang w:val="en-ZA" w:eastAsia="en-GB"/>
        </w:rPr>
      </w:pPr>
      <w:r w:rsidRPr="002C76C1">
        <w:rPr>
          <w:b/>
          <w:bCs/>
          <w:sz w:val="22"/>
          <w:szCs w:val="22"/>
          <w:lang w:val="en-ZA" w:eastAsia="en-GB"/>
        </w:rPr>
        <w:t>Management response</w:t>
      </w:r>
    </w:p>
    <w:p w:rsidR="008C2901" w:rsidRPr="002C76C1" w:rsidRDefault="008C2901" w:rsidP="008C2901">
      <w:pPr>
        <w:tabs>
          <w:tab w:val="center" w:pos="709"/>
        </w:tabs>
        <w:spacing w:after="120"/>
        <w:ind w:firstLine="1080"/>
        <w:jc w:val="both"/>
        <w:rPr>
          <w:i/>
          <w:sz w:val="22"/>
          <w:szCs w:val="22"/>
        </w:rPr>
      </w:pPr>
    </w:p>
    <w:p w:rsidR="008C2901" w:rsidRPr="002C76C1" w:rsidRDefault="008C2901" w:rsidP="006F5D2E">
      <w:pPr>
        <w:pStyle w:val="ListParagraph"/>
        <w:numPr>
          <w:ilvl w:val="0"/>
          <w:numId w:val="68"/>
        </w:numPr>
        <w:tabs>
          <w:tab w:val="center" w:pos="709"/>
        </w:tabs>
        <w:spacing w:after="120"/>
        <w:contextualSpacing/>
        <w:jc w:val="both"/>
        <w:outlineLvl w:val="0"/>
        <w:rPr>
          <w:rFonts w:ascii="Arial" w:hAnsi="Arial" w:cs="Arial"/>
          <w:bCs/>
          <w:sz w:val="22"/>
          <w:szCs w:val="22"/>
          <w:lang w:eastAsia="en-GB"/>
        </w:rPr>
      </w:pPr>
      <w:r w:rsidRPr="002C76C1">
        <w:rPr>
          <w:rFonts w:ascii="Arial" w:hAnsi="Arial" w:cs="Arial"/>
          <w:sz w:val="22"/>
          <w:szCs w:val="22"/>
          <w:lang w:eastAsia="en-GB"/>
        </w:rPr>
        <w:t>As the audit team is aware that batches and files are with the Special Investigation Unit (SIU), and the department does not and will not have access to those batches and files, the Department is not in a position to agree or disagree with the audit finding relating to these transactions.</w:t>
      </w:r>
    </w:p>
    <w:p w:rsidR="008C2901" w:rsidRPr="002C76C1" w:rsidRDefault="008C2901" w:rsidP="008C2901">
      <w:pPr>
        <w:tabs>
          <w:tab w:val="center" w:pos="709"/>
        </w:tabs>
        <w:spacing w:after="120"/>
        <w:ind w:left="1215"/>
        <w:jc w:val="both"/>
        <w:outlineLvl w:val="0"/>
        <w:rPr>
          <w:bCs/>
          <w:sz w:val="22"/>
          <w:szCs w:val="22"/>
          <w:lang w:val="en-ZA" w:eastAsia="en-GB"/>
        </w:rPr>
      </w:pPr>
    </w:p>
    <w:p w:rsidR="008C2901" w:rsidRPr="002C76C1" w:rsidRDefault="008C2901" w:rsidP="008C2901">
      <w:pPr>
        <w:tabs>
          <w:tab w:val="center" w:pos="709"/>
        </w:tabs>
        <w:spacing w:after="120"/>
        <w:jc w:val="both"/>
        <w:rPr>
          <w:i/>
          <w:sz w:val="22"/>
          <w:szCs w:val="22"/>
          <w:lang w:val="en-ZA" w:eastAsia="en-GB"/>
        </w:rPr>
      </w:pPr>
      <w:r w:rsidRPr="002C76C1">
        <w:rPr>
          <w:i/>
          <w:sz w:val="22"/>
          <w:szCs w:val="22"/>
          <w:lang w:val="en-ZA" w:eastAsia="en-GB"/>
        </w:rPr>
        <w:t>Name: Lesetja Toona</w:t>
      </w:r>
      <w:r w:rsidRPr="002C76C1">
        <w:rPr>
          <w:rFonts w:eastAsia="Arial Unicode MS"/>
          <w:sz w:val="22"/>
          <w:szCs w:val="22"/>
          <w:lang w:val="en-ZA" w:eastAsia="en-GB"/>
        </w:rPr>
        <w:t xml:space="preserve">   </w:t>
      </w:r>
    </w:p>
    <w:p w:rsidR="008C2901" w:rsidRPr="002C76C1" w:rsidRDefault="008C2901" w:rsidP="008C2901">
      <w:pPr>
        <w:tabs>
          <w:tab w:val="center" w:pos="709"/>
        </w:tabs>
        <w:spacing w:after="120"/>
        <w:jc w:val="both"/>
        <w:rPr>
          <w:i/>
          <w:sz w:val="22"/>
          <w:szCs w:val="22"/>
          <w:lang w:val="en-ZA" w:eastAsia="en-GB"/>
        </w:rPr>
      </w:pPr>
      <w:r w:rsidRPr="002C76C1">
        <w:rPr>
          <w:i/>
          <w:sz w:val="22"/>
          <w:szCs w:val="22"/>
          <w:lang w:val="en-ZA" w:eastAsia="en-GB"/>
        </w:rPr>
        <w:t xml:space="preserve">Position: Director </w:t>
      </w:r>
    </w:p>
    <w:p w:rsidR="008C2901" w:rsidRPr="002C76C1" w:rsidRDefault="008C2901" w:rsidP="008C2901">
      <w:pPr>
        <w:tabs>
          <w:tab w:val="center" w:pos="709"/>
        </w:tabs>
        <w:spacing w:after="120"/>
        <w:jc w:val="both"/>
      </w:pPr>
      <w:r w:rsidRPr="002C76C1">
        <w:rPr>
          <w:i/>
          <w:sz w:val="22"/>
          <w:szCs w:val="22"/>
          <w:lang w:val="en-ZA" w:eastAsia="en-GB"/>
        </w:rPr>
        <w:t>Dat</w:t>
      </w:r>
      <w:r w:rsidRPr="002C76C1">
        <w:rPr>
          <w:i/>
          <w:sz w:val="22"/>
          <w:szCs w:val="22"/>
        </w:rPr>
        <w:t>e: 10/08/2012</w:t>
      </w:r>
    </w:p>
    <w:p w:rsidR="008C2901" w:rsidRPr="002C76C1" w:rsidRDefault="008C2901" w:rsidP="008C2901">
      <w:pPr>
        <w:tabs>
          <w:tab w:val="center" w:pos="709"/>
        </w:tabs>
        <w:jc w:val="both"/>
        <w:outlineLvl w:val="0"/>
        <w:rPr>
          <w:b/>
          <w:bCs/>
          <w:sz w:val="22"/>
          <w:szCs w:val="22"/>
          <w:lang w:val="en-ZA" w:eastAsia="en-GB"/>
        </w:rPr>
      </w:pPr>
    </w:p>
    <w:p w:rsidR="008C2901" w:rsidRPr="002C76C1" w:rsidRDefault="008C2901" w:rsidP="008C2901">
      <w:pPr>
        <w:tabs>
          <w:tab w:val="center" w:pos="709"/>
        </w:tabs>
        <w:jc w:val="both"/>
        <w:outlineLvl w:val="0"/>
        <w:rPr>
          <w:b/>
          <w:bCs/>
          <w:sz w:val="22"/>
          <w:szCs w:val="22"/>
          <w:lang w:val="en-ZA" w:eastAsia="en-GB"/>
        </w:rPr>
      </w:pPr>
    </w:p>
    <w:p w:rsidR="008C2901" w:rsidRPr="002C76C1" w:rsidRDefault="008C2901" w:rsidP="008C2901">
      <w:pPr>
        <w:tabs>
          <w:tab w:val="center" w:pos="709"/>
        </w:tabs>
        <w:jc w:val="both"/>
        <w:outlineLvl w:val="0"/>
        <w:rPr>
          <w:b/>
          <w:bCs/>
          <w:sz w:val="22"/>
          <w:szCs w:val="22"/>
          <w:lang w:val="en-ZA" w:eastAsia="en-GB"/>
        </w:rPr>
      </w:pPr>
      <w:r w:rsidRPr="002C76C1">
        <w:rPr>
          <w:b/>
          <w:bCs/>
          <w:sz w:val="22"/>
          <w:szCs w:val="22"/>
          <w:lang w:val="en-ZA" w:eastAsia="en-GB"/>
        </w:rPr>
        <w:t>Auditor’s conclusion</w:t>
      </w:r>
    </w:p>
    <w:p w:rsidR="008C2901" w:rsidRPr="002C76C1" w:rsidRDefault="008C2901" w:rsidP="008C2901">
      <w:pPr>
        <w:tabs>
          <w:tab w:val="center" w:pos="709"/>
        </w:tabs>
        <w:jc w:val="both"/>
        <w:outlineLvl w:val="0"/>
        <w:rPr>
          <w:bCs/>
          <w:sz w:val="22"/>
          <w:szCs w:val="22"/>
          <w:lang w:val="en-ZA" w:eastAsia="en-GB"/>
        </w:rPr>
      </w:pPr>
    </w:p>
    <w:p w:rsidR="008C2901" w:rsidRPr="002C76C1" w:rsidRDefault="008C2901" w:rsidP="008C2901">
      <w:pPr>
        <w:tabs>
          <w:tab w:val="center" w:pos="709"/>
        </w:tabs>
        <w:spacing w:line="276" w:lineRule="auto"/>
        <w:rPr>
          <w:rFonts w:eastAsiaTheme="minorHAnsi"/>
          <w:sz w:val="22"/>
          <w:szCs w:val="22"/>
        </w:rPr>
      </w:pPr>
      <w:r w:rsidRPr="002C76C1">
        <w:rPr>
          <w:rFonts w:eastAsiaTheme="minorHAnsi"/>
          <w:sz w:val="22"/>
          <w:szCs w:val="22"/>
        </w:rPr>
        <w:t>Management’s response is noted.  The AGSA had to audit the supporting documentation at the SIU premises in order to avoid a limitation of scope.  In the absence of management providing any evidence to contradict the audit findings raised the matters will remain valid and therefore the impact as indicated remains unchanged.</w:t>
      </w:r>
    </w:p>
    <w:p w:rsidR="008C2901" w:rsidRPr="002C76C1" w:rsidRDefault="008C2901" w:rsidP="008C2901">
      <w:pPr>
        <w:tabs>
          <w:tab w:val="center" w:pos="709"/>
        </w:tabs>
        <w:spacing w:after="120"/>
        <w:jc w:val="both"/>
        <w:outlineLvl w:val="0"/>
        <w:rPr>
          <w:bCs/>
          <w:sz w:val="22"/>
          <w:szCs w:val="22"/>
          <w:lang w:val="en-ZA" w:eastAsia="en-GB"/>
        </w:rPr>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Default="008C2901" w:rsidP="008C2901">
      <w:pPr>
        <w:pStyle w:val="ListParagraph"/>
        <w:tabs>
          <w:tab w:val="center" w:pos="709"/>
        </w:tabs>
        <w:spacing w:after="120"/>
        <w:ind w:left="420"/>
        <w:jc w:val="both"/>
        <w:outlineLvl w:val="0"/>
        <w:rPr>
          <w:rFonts w:ascii="Arial" w:hAnsi="Arial" w:cs="Arial"/>
          <w:b/>
          <w:bCs/>
          <w:sz w:val="22"/>
          <w:szCs w:val="22"/>
        </w:rPr>
      </w:pPr>
    </w:p>
    <w:p w:rsidR="008C2901" w:rsidRPr="002C76C1" w:rsidRDefault="008C2901" w:rsidP="006F5D2E">
      <w:pPr>
        <w:pStyle w:val="ListParagraph"/>
        <w:numPr>
          <w:ilvl w:val="0"/>
          <w:numId w:val="296"/>
        </w:numPr>
        <w:tabs>
          <w:tab w:val="center" w:pos="709"/>
        </w:tabs>
        <w:spacing w:after="120"/>
        <w:jc w:val="both"/>
        <w:outlineLvl w:val="0"/>
        <w:rPr>
          <w:rFonts w:ascii="Arial" w:hAnsi="Arial" w:cs="Arial"/>
          <w:bCs/>
          <w:sz w:val="22"/>
          <w:szCs w:val="22"/>
          <w:lang w:eastAsia="en-GB"/>
        </w:rPr>
      </w:pPr>
      <w:r w:rsidRPr="002C76C1">
        <w:rPr>
          <w:rFonts w:ascii="Arial" w:hAnsi="Arial" w:cs="Arial"/>
          <w:b/>
          <w:bCs/>
          <w:sz w:val="22"/>
          <w:szCs w:val="22"/>
        </w:rPr>
        <w:t>Prestige Assets (Motse Interiors) – three quotations not obtained and other procurement matters</w:t>
      </w:r>
      <w:r w:rsidRPr="002C76C1">
        <w:rPr>
          <w:rFonts w:ascii="Arial" w:hAnsi="Arial" w:cs="Arial"/>
          <w:b/>
          <w:bCs/>
          <w:color w:val="FF0000"/>
          <w:sz w:val="22"/>
          <w:szCs w:val="22"/>
        </w:rPr>
        <w:t xml:space="preserve"> Ex 287</w:t>
      </w:r>
    </w:p>
    <w:p w:rsidR="008C2901" w:rsidRPr="002C76C1" w:rsidRDefault="008C2901" w:rsidP="008C2901">
      <w:pPr>
        <w:tabs>
          <w:tab w:val="center" w:pos="709"/>
        </w:tabs>
        <w:spacing w:after="120"/>
        <w:jc w:val="both"/>
        <w:outlineLvl w:val="0"/>
        <w:rPr>
          <w:b/>
          <w:bCs/>
          <w:sz w:val="22"/>
          <w:szCs w:val="22"/>
        </w:rPr>
      </w:pPr>
      <w:r w:rsidRPr="002C76C1">
        <w:rPr>
          <w:b/>
          <w:bCs/>
          <w:sz w:val="22"/>
          <w:szCs w:val="22"/>
        </w:rPr>
        <w:t>Audit Finding</w:t>
      </w:r>
    </w:p>
    <w:p w:rsidR="008C2901" w:rsidRPr="002C76C1" w:rsidRDefault="008C2901" w:rsidP="008C2901">
      <w:pPr>
        <w:tabs>
          <w:tab w:val="center" w:pos="709"/>
        </w:tabs>
        <w:spacing w:after="120"/>
        <w:jc w:val="both"/>
        <w:outlineLvl w:val="0"/>
        <w:rPr>
          <w:b/>
          <w:bCs/>
          <w:sz w:val="22"/>
          <w:szCs w:val="22"/>
        </w:rPr>
      </w:pPr>
    </w:p>
    <w:p w:rsidR="008C2901" w:rsidRPr="002C76C1" w:rsidRDefault="008C2901" w:rsidP="008C2901">
      <w:pPr>
        <w:tabs>
          <w:tab w:val="center" w:pos="709"/>
        </w:tabs>
        <w:rPr>
          <w:sz w:val="22"/>
          <w:szCs w:val="22"/>
        </w:rPr>
      </w:pPr>
      <w:r w:rsidRPr="002C76C1">
        <w:rPr>
          <w:sz w:val="22"/>
          <w:szCs w:val="22"/>
        </w:rPr>
        <w:t>Laws, rules and regulations</w:t>
      </w:r>
    </w:p>
    <w:p w:rsidR="008C2901" w:rsidRDefault="008C2901" w:rsidP="008C2901">
      <w:pPr>
        <w:tabs>
          <w:tab w:val="center" w:pos="709"/>
        </w:tabs>
        <w:spacing w:after="120"/>
        <w:contextualSpacing/>
        <w:jc w:val="both"/>
        <w:rPr>
          <w:b/>
          <w:sz w:val="22"/>
          <w:szCs w:val="22"/>
        </w:rPr>
      </w:pPr>
    </w:p>
    <w:p w:rsidR="008C2901" w:rsidRPr="002C76C1" w:rsidRDefault="008C2901" w:rsidP="008C2901">
      <w:pPr>
        <w:tabs>
          <w:tab w:val="center" w:pos="709"/>
        </w:tabs>
        <w:spacing w:after="120"/>
        <w:contextualSpacing/>
        <w:jc w:val="both"/>
        <w:rPr>
          <w:color w:val="000000"/>
          <w:sz w:val="22"/>
          <w:szCs w:val="22"/>
        </w:rPr>
      </w:pPr>
      <w:r>
        <w:rPr>
          <w:sz w:val="22"/>
          <w:szCs w:val="22"/>
        </w:rPr>
        <w:t>a)</w:t>
      </w:r>
      <w:r>
        <w:rPr>
          <w:sz w:val="22"/>
          <w:szCs w:val="22"/>
        </w:rPr>
        <w:tab/>
      </w:r>
      <w:r>
        <w:rPr>
          <w:sz w:val="22"/>
          <w:szCs w:val="22"/>
        </w:rPr>
        <w:tab/>
      </w:r>
      <w:r w:rsidRPr="002C76C1">
        <w:rPr>
          <w:sz w:val="22"/>
          <w:szCs w:val="22"/>
        </w:rPr>
        <w:t>Treasury Regulations 16A6.1 states:</w:t>
      </w:r>
    </w:p>
    <w:p w:rsidR="008C2901" w:rsidRPr="002C76C1" w:rsidRDefault="008C2901" w:rsidP="008C2901">
      <w:pPr>
        <w:pStyle w:val="ListParagraph"/>
        <w:tabs>
          <w:tab w:val="center" w:pos="709"/>
        </w:tabs>
        <w:rPr>
          <w:rFonts w:ascii="Arial" w:hAnsi="Arial" w:cs="Arial"/>
          <w:sz w:val="22"/>
          <w:szCs w:val="22"/>
        </w:rPr>
      </w:pPr>
    </w:p>
    <w:p w:rsidR="008C2901" w:rsidRPr="002C76C1" w:rsidRDefault="008C2901" w:rsidP="008C2901">
      <w:pPr>
        <w:pStyle w:val="ListParagraph"/>
        <w:tabs>
          <w:tab w:val="center" w:pos="709"/>
          <w:tab w:val="left" w:pos="1440"/>
        </w:tabs>
        <w:ind w:left="709"/>
        <w:rPr>
          <w:rFonts w:ascii="Arial" w:hAnsi="Arial" w:cs="Arial"/>
          <w:i/>
          <w:sz w:val="22"/>
          <w:szCs w:val="22"/>
        </w:rPr>
      </w:pPr>
      <w:r w:rsidRPr="002C76C1">
        <w:rPr>
          <w:rFonts w:ascii="Arial" w:hAnsi="Arial" w:cs="Arial"/>
          <w:i/>
          <w:sz w:val="22"/>
          <w:szCs w:val="22"/>
        </w:rPr>
        <w:t>“Procurement of goods and services, either by way of quotations or through a bidding process, must be within the threshold values as determined by the National Treasury.”</w:t>
      </w:r>
    </w:p>
    <w:p w:rsidR="008C2901" w:rsidRDefault="008C2901" w:rsidP="008C2901">
      <w:pPr>
        <w:tabs>
          <w:tab w:val="center" w:pos="709"/>
          <w:tab w:val="left" w:pos="1440"/>
        </w:tabs>
        <w:rPr>
          <w:i/>
          <w:sz w:val="22"/>
          <w:szCs w:val="22"/>
          <w:lang w:val="en-ZA"/>
        </w:rPr>
      </w:pPr>
    </w:p>
    <w:p w:rsidR="008C2901" w:rsidRPr="002C76C1" w:rsidRDefault="008C2901" w:rsidP="008C2901">
      <w:pPr>
        <w:tabs>
          <w:tab w:val="center" w:pos="709"/>
          <w:tab w:val="left" w:pos="1440"/>
        </w:tabs>
        <w:rPr>
          <w:i/>
          <w:sz w:val="22"/>
          <w:szCs w:val="22"/>
        </w:rPr>
      </w:pPr>
      <w:r>
        <w:rPr>
          <w:i/>
          <w:sz w:val="22"/>
          <w:szCs w:val="22"/>
          <w:lang w:val="en-ZA"/>
        </w:rPr>
        <w:t>b)</w:t>
      </w:r>
      <w:r>
        <w:rPr>
          <w:i/>
          <w:sz w:val="22"/>
          <w:szCs w:val="22"/>
          <w:lang w:val="en-ZA"/>
        </w:rPr>
        <w:tab/>
      </w:r>
      <w:r>
        <w:rPr>
          <w:i/>
          <w:sz w:val="22"/>
          <w:szCs w:val="22"/>
          <w:lang w:val="en-ZA"/>
        </w:rPr>
        <w:tab/>
      </w:r>
      <w:r w:rsidRPr="002C76C1">
        <w:rPr>
          <w:sz w:val="22"/>
          <w:szCs w:val="22"/>
        </w:rPr>
        <w:t>Treasury Regulations stipulate 9.1.1 states:</w:t>
      </w:r>
    </w:p>
    <w:p w:rsidR="008C2901" w:rsidRPr="002C76C1" w:rsidRDefault="008C2901" w:rsidP="008C2901">
      <w:pPr>
        <w:pStyle w:val="lg-para3"/>
        <w:tabs>
          <w:tab w:val="center" w:pos="709"/>
        </w:tabs>
        <w:rPr>
          <w:rFonts w:ascii="Arial" w:hAnsi="Arial" w:cs="Arial"/>
          <w:i/>
          <w:sz w:val="22"/>
          <w:szCs w:val="22"/>
        </w:rPr>
      </w:pPr>
    </w:p>
    <w:p w:rsidR="008C2901" w:rsidRPr="002C76C1" w:rsidRDefault="008C2901" w:rsidP="008C2901">
      <w:pPr>
        <w:pStyle w:val="ListParagraph"/>
        <w:tabs>
          <w:tab w:val="center" w:pos="709"/>
          <w:tab w:val="left" w:pos="1440"/>
        </w:tabs>
        <w:ind w:left="540"/>
        <w:rPr>
          <w:rFonts w:ascii="Arial" w:hAnsi="Arial" w:cs="Arial"/>
          <w:i/>
          <w:sz w:val="22"/>
          <w:szCs w:val="22"/>
        </w:rPr>
      </w:pPr>
      <w:r>
        <w:rPr>
          <w:rFonts w:ascii="Arial" w:hAnsi="Arial" w:cs="Arial"/>
          <w:i/>
          <w:sz w:val="22"/>
          <w:szCs w:val="22"/>
        </w:rPr>
        <w:tab/>
      </w:r>
      <w:r w:rsidRPr="002C76C1">
        <w:rPr>
          <w:rFonts w:ascii="Arial" w:hAnsi="Arial" w:cs="Arial"/>
          <w:i/>
          <w:sz w:val="22"/>
          <w:szCs w:val="22"/>
        </w:rPr>
        <w:t xml:space="preserve">“The accounting officer of an institution must exercise all reasonable care to prevent and detect unauthorised, irregular, fruitless and wasteful expenditure, and must </w:t>
      </w:r>
      <w:r w:rsidRPr="002C76C1">
        <w:rPr>
          <w:rFonts w:ascii="Arial" w:hAnsi="Arial" w:cs="Arial"/>
          <w:i/>
          <w:sz w:val="22"/>
          <w:szCs w:val="22"/>
        </w:rPr>
        <w:tab/>
        <w:t xml:space="preserve">for this purpose implement effective, efficient and transparent processes of financial and </w:t>
      </w:r>
      <w:r w:rsidRPr="002C76C1">
        <w:rPr>
          <w:rFonts w:ascii="Arial" w:hAnsi="Arial" w:cs="Arial"/>
          <w:i/>
          <w:sz w:val="22"/>
          <w:szCs w:val="22"/>
        </w:rPr>
        <w:tab/>
        <w:t>risk management.”</w:t>
      </w:r>
    </w:p>
    <w:p w:rsidR="008C2901" w:rsidRPr="002C76C1" w:rsidRDefault="008C2901" w:rsidP="008C2901">
      <w:pPr>
        <w:pStyle w:val="ListParagraph"/>
        <w:tabs>
          <w:tab w:val="center" w:pos="709"/>
          <w:tab w:val="left" w:pos="1440"/>
        </w:tabs>
        <w:ind w:left="540"/>
        <w:rPr>
          <w:rFonts w:ascii="Arial" w:hAnsi="Arial" w:cs="Arial"/>
          <w:i/>
          <w:sz w:val="22"/>
          <w:szCs w:val="22"/>
        </w:rPr>
      </w:pPr>
    </w:p>
    <w:p w:rsidR="008C2901" w:rsidRPr="002C76C1" w:rsidRDefault="008C2901" w:rsidP="008C2901">
      <w:pPr>
        <w:pStyle w:val="ListParagraph"/>
        <w:tabs>
          <w:tab w:val="center" w:pos="709"/>
          <w:tab w:val="left" w:pos="1440"/>
        </w:tabs>
        <w:ind w:left="540"/>
        <w:rPr>
          <w:rFonts w:ascii="Arial" w:hAnsi="Arial" w:cs="Arial"/>
          <w:i/>
          <w:sz w:val="22"/>
          <w:szCs w:val="22"/>
        </w:rPr>
      </w:pPr>
    </w:p>
    <w:p w:rsidR="008C2901" w:rsidRPr="002C76C1" w:rsidRDefault="008C2901" w:rsidP="008C2901">
      <w:pPr>
        <w:pStyle w:val="lg-para4"/>
        <w:tabs>
          <w:tab w:val="center" w:pos="709"/>
        </w:tabs>
        <w:ind w:firstLine="0"/>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Treasury Regulations 16A6.4 states the following: </w:t>
      </w:r>
    </w:p>
    <w:p w:rsidR="008C2901" w:rsidRPr="002C76C1" w:rsidRDefault="008C2901" w:rsidP="008C2901">
      <w:pPr>
        <w:pStyle w:val="lg-para4"/>
        <w:tabs>
          <w:tab w:val="center" w:pos="709"/>
        </w:tabs>
        <w:ind w:left="720" w:firstLine="0"/>
        <w:rPr>
          <w:rFonts w:ascii="Arial" w:hAnsi="Arial" w:cs="Arial"/>
          <w:sz w:val="22"/>
          <w:szCs w:val="22"/>
        </w:rPr>
      </w:pPr>
      <w:r w:rsidRPr="002C76C1">
        <w:rPr>
          <w:rFonts w:ascii="Arial" w:hAnsi="Arial" w:cs="Arial"/>
          <w:i/>
          <w:sz w:val="22"/>
          <w:szCs w:val="22"/>
        </w:rPr>
        <w: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8C2901" w:rsidRPr="002C76C1" w:rsidRDefault="008C2901" w:rsidP="008C2901">
      <w:pPr>
        <w:tabs>
          <w:tab w:val="center" w:pos="709"/>
          <w:tab w:val="left" w:pos="1440"/>
        </w:tabs>
        <w:rPr>
          <w:i/>
          <w:sz w:val="22"/>
          <w:szCs w:val="22"/>
        </w:rPr>
      </w:pPr>
    </w:p>
    <w:p w:rsidR="008C2901" w:rsidRPr="002C76C1" w:rsidRDefault="008C2901" w:rsidP="008C2901">
      <w:pPr>
        <w:pStyle w:val="ListParagraph"/>
        <w:tabs>
          <w:tab w:val="center" w:pos="709"/>
          <w:tab w:val="left" w:pos="1440"/>
        </w:tabs>
        <w:ind w:left="540"/>
        <w:rPr>
          <w:rFonts w:ascii="Arial" w:hAnsi="Arial" w:cs="Arial"/>
          <w:i/>
          <w:sz w:val="22"/>
          <w:szCs w:val="22"/>
        </w:rPr>
      </w:pPr>
    </w:p>
    <w:p w:rsidR="008C2901" w:rsidRPr="002C76C1" w:rsidRDefault="008C2901" w:rsidP="008C2901">
      <w:pPr>
        <w:tabs>
          <w:tab w:val="center" w:pos="709"/>
          <w:tab w:val="left" w:pos="1440"/>
        </w:tabs>
        <w:ind w:left="540" w:hanging="540"/>
        <w:rPr>
          <w:sz w:val="22"/>
          <w:szCs w:val="22"/>
          <w:lang w:val="en-ZA"/>
        </w:rPr>
      </w:pPr>
      <w:r>
        <w:rPr>
          <w:i/>
          <w:sz w:val="22"/>
          <w:szCs w:val="22"/>
          <w:lang w:val="en-ZA"/>
        </w:rPr>
        <w:t>d)</w:t>
      </w:r>
      <w:r>
        <w:rPr>
          <w:i/>
          <w:sz w:val="22"/>
          <w:szCs w:val="22"/>
          <w:lang w:val="en-ZA"/>
        </w:rPr>
        <w:tab/>
      </w:r>
      <w:r w:rsidRPr="002C76C1">
        <w:rPr>
          <w:i/>
          <w:sz w:val="22"/>
          <w:szCs w:val="22"/>
          <w:lang w:val="en-ZA"/>
        </w:rPr>
        <w:t xml:space="preserve"> </w:t>
      </w:r>
      <w:r w:rsidRPr="002C76C1">
        <w:rPr>
          <w:sz w:val="22"/>
          <w:szCs w:val="22"/>
          <w:lang w:val="en-ZA"/>
        </w:rPr>
        <w:t>Treasury Regulations stipulate 16A8.3(d) states:</w:t>
      </w:r>
    </w:p>
    <w:p w:rsidR="008C2901" w:rsidRPr="002C76C1" w:rsidRDefault="008C2901" w:rsidP="008C2901">
      <w:pPr>
        <w:tabs>
          <w:tab w:val="center" w:pos="709"/>
          <w:tab w:val="left" w:pos="1440"/>
        </w:tabs>
        <w:rPr>
          <w:sz w:val="22"/>
          <w:szCs w:val="22"/>
          <w:lang w:val="en-ZA"/>
        </w:rPr>
      </w:pPr>
    </w:p>
    <w:p w:rsidR="008C2901" w:rsidRPr="002C76C1" w:rsidRDefault="008C2901" w:rsidP="008C2901">
      <w:pPr>
        <w:tabs>
          <w:tab w:val="center" w:pos="709"/>
          <w:tab w:val="left" w:pos="1440"/>
        </w:tabs>
        <w:ind w:left="539"/>
        <w:rPr>
          <w:i/>
          <w:sz w:val="22"/>
          <w:szCs w:val="22"/>
        </w:rPr>
      </w:pPr>
      <w:r w:rsidRPr="002C76C1">
        <w:rPr>
          <w:sz w:val="22"/>
          <w:szCs w:val="22"/>
        </w:rPr>
        <w:t>“A</w:t>
      </w:r>
      <w:r w:rsidRPr="002C76C1">
        <w:rPr>
          <w:i/>
          <w:sz w:val="22"/>
          <w:szCs w:val="22"/>
        </w:rPr>
        <w:t xml:space="preserve"> supply chain management official or other role player—</w:t>
      </w:r>
    </w:p>
    <w:p w:rsidR="008C2901" w:rsidRPr="002C76C1" w:rsidRDefault="008C2901" w:rsidP="008C2901">
      <w:pPr>
        <w:tabs>
          <w:tab w:val="center" w:pos="709"/>
          <w:tab w:val="left" w:pos="1440"/>
        </w:tabs>
        <w:rPr>
          <w:i/>
          <w:sz w:val="22"/>
          <w:szCs w:val="22"/>
        </w:rPr>
      </w:pPr>
    </w:p>
    <w:p w:rsidR="008C2901" w:rsidRPr="002C76C1" w:rsidRDefault="008C2901" w:rsidP="008C2901">
      <w:pPr>
        <w:pStyle w:val="lg-a-1"/>
        <w:tabs>
          <w:tab w:val="center" w:pos="709"/>
        </w:tabs>
        <w:spacing w:before="0"/>
        <w:ind w:left="511" w:hanging="454"/>
        <w:rPr>
          <w:rFonts w:ascii="Arial" w:hAnsi="Arial" w:cs="Arial"/>
          <w:i/>
          <w:sz w:val="22"/>
          <w:szCs w:val="22"/>
        </w:rPr>
      </w:pPr>
      <w:r w:rsidRPr="002C76C1">
        <w:rPr>
          <w:rFonts w:ascii="Arial" w:hAnsi="Arial" w:cs="Arial"/>
          <w:i/>
          <w:sz w:val="22"/>
          <w:szCs w:val="22"/>
        </w:rPr>
        <w:t xml:space="preserve">       must ensure that they do not compromise the credibility or integrity of the supply chain management system through the acceptance of gifts or hospitality or any other act”</w:t>
      </w:r>
    </w:p>
    <w:p w:rsidR="008C2901" w:rsidRPr="002C76C1" w:rsidRDefault="008C2901" w:rsidP="008C2901">
      <w:pPr>
        <w:tabs>
          <w:tab w:val="center" w:pos="709"/>
          <w:tab w:val="left" w:pos="1440"/>
        </w:tabs>
        <w:rPr>
          <w:bCs/>
          <w:i/>
          <w:sz w:val="22"/>
          <w:szCs w:val="22"/>
        </w:rPr>
      </w:pPr>
    </w:p>
    <w:p w:rsidR="008C2901" w:rsidRPr="002C76C1" w:rsidRDefault="008C2901" w:rsidP="008C2901">
      <w:pPr>
        <w:pStyle w:val="ListParagraph"/>
        <w:tabs>
          <w:tab w:val="center" w:pos="709"/>
          <w:tab w:val="left" w:pos="1440"/>
        </w:tabs>
        <w:ind w:left="540"/>
        <w:rPr>
          <w:rFonts w:ascii="Arial" w:hAnsi="Arial" w:cs="Arial"/>
          <w:bCs/>
          <w:sz w:val="22"/>
          <w:szCs w:val="22"/>
        </w:rPr>
      </w:pPr>
    </w:p>
    <w:p w:rsidR="008C2901" w:rsidRPr="002C76C1" w:rsidRDefault="008C2901" w:rsidP="008C2901">
      <w:pPr>
        <w:tabs>
          <w:tab w:val="center" w:pos="709"/>
          <w:tab w:val="left" w:pos="1440"/>
        </w:tabs>
        <w:ind w:left="511" w:hanging="511"/>
        <w:contextualSpacing/>
        <w:rPr>
          <w:sz w:val="22"/>
          <w:szCs w:val="22"/>
        </w:rPr>
      </w:pPr>
      <w:r>
        <w:rPr>
          <w:bCs/>
          <w:sz w:val="22"/>
          <w:szCs w:val="22"/>
        </w:rPr>
        <w:t>e)</w:t>
      </w:r>
      <w:r>
        <w:rPr>
          <w:bCs/>
          <w:sz w:val="22"/>
          <w:szCs w:val="22"/>
        </w:rPr>
        <w:tab/>
      </w:r>
      <w:r>
        <w:rPr>
          <w:bCs/>
          <w:sz w:val="22"/>
          <w:szCs w:val="22"/>
        </w:rPr>
        <w:tab/>
      </w:r>
      <w:r w:rsidRPr="002C76C1">
        <w:rPr>
          <w:bCs/>
          <w:sz w:val="22"/>
          <w:szCs w:val="22"/>
        </w:rPr>
        <w:t xml:space="preserve"> Practice Note 8 of 2007/08 3.3.1 to 3.3.3 and Treasury regulation 16A6.1 stipulates:</w:t>
      </w:r>
    </w:p>
    <w:p w:rsidR="008C2901" w:rsidRPr="002C76C1" w:rsidRDefault="008C2901" w:rsidP="008C2901">
      <w:pPr>
        <w:tabs>
          <w:tab w:val="center" w:pos="709"/>
        </w:tabs>
        <w:ind w:firstLine="720"/>
        <w:rPr>
          <w:color w:val="000000"/>
          <w:sz w:val="22"/>
          <w:szCs w:val="22"/>
        </w:rPr>
      </w:pPr>
    </w:p>
    <w:p w:rsidR="008C2901" w:rsidRPr="002C76C1" w:rsidRDefault="008C2901" w:rsidP="008C2901">
      <w:pPr>
        <w:tabs>
          <w:tab w:val="center" w:pos="709"/>
        </w:tabs>
        <w:ind w:left="539"/>
        <w:rPr>
          <w:i/>
          <w:color w:val="000000"/>
          <w:sz w:val="22"/>
          <w:szCs w:val="22"/>
        </w:rPr>
      </w:pPr>
      <w:r w:rsidRPr="002C76C1">
        <w:rPr>
          <w:color w:val="000000"/>
          <w:sz w:val="22"/>
          <w:szCs w:val="22"/>
        </w:rPr>
        <w:t>“</w:t>
      </w:r>
      <w:r w:rsidRPr="002C76C1">
        <w:rPr>
          <w:i/>
          <w:color w:val="000000"/>
          <w:sz w:val="22"/>
          <w:szCs w:val="22"/>
        </w:rPr>
        <w:t xml:space="preserve">3.3.1 Accounting officers / authorities should invite and accept written price quotations for requirements up to an estimated value of R500 000 from as many suppliers as possible, that are registered on the list of prospective suppliers. </w:t>
      </w:r>
    </w:p>
    <w:p w:rsidR="008C2901" w:rsidRPr="002C76C1" w:rsidRDefault="008C2901" w:rsidP="008C2901">
      <w:pPr>
        <w:tabs>
          <w:tab w:val="center" w:pos="709"/>
        </w:tabs>
        <w:rPr>
          <w:i/>
          <w:color w:val="000000"/>
          <w:sz w:val="22"/>
          <w:szCs w:val="22"/>
        </w:rPr>
      </w:pPr>
    </w:p>
    <w:p w:rsidR="008C2901" w:rsidRPr="002C76C1" w:rsidRDefault="008C2901" w:rsidP="008C2901">
      <w:pPr>
        <w:tabs>
          <w:tab w:val="center" w:pos="709"/>
        </w:tabs>
        <w:ind w:left="539"/>
        <w:rPr>
          <w:i/>
          <w:color w:val="000000"/>
          <w:sz w:val="22"/>
          <w:szCs w:val="22"/>
        </w:rPr>
      </w:pPr>
      <w:r w:rsidRPr="002C76C1">
        <w:rPr>
          <w:i/>
          <w:color w:val="000000"/>
          <w:sz w:val="22"/>
          <w:szCs w:val="22"/>
        </w:rPr>
        <w:t xml:space="preserve">3.3.2 Where no suitable suppliers are available from the list of prospective suppliers, written price quotations may be obtained from other possible suppliers. </w:t>
      </w:r>
    </w:p>
    <w:p w:rsidR="008C2901" w:rsidRPr="002C76C1" w:rsidRDefault="008C2901" w:rsidP="008C2901">
      <w:pPr>
        <w:tabs>
          <w:tab w:val="center" w:pos="709"/>
        </w:tabs>
        <w:ind w:left="539" w:firstLine="720"/>
        <w:rPr>
          <w:i/>
          <w:color w:val="000000"/>
          <w:sz w:val="22"/>
          <w:szCs w:val="22"/>
        </w:rPr>
      </w:pPr>
    </w:p>
    <w:p w:rsidR="008C2901" w:rsidRPr="002C76C1" w:rsidRDefault="008C2901" w:rsidP="008C2901">
      <w:pPr>
        <w:tabs>
          <w:tab w:val="center" w:pos="709"/>
        </w:tabs>
        <w:ind w:left="539"/>
        <w:rPr>
          <w:i/>
          <w:color w:val="000000"/>
          <w:sz w:val="22"/>
          <w:szCs w:val="22"/>
        </w:rPr>
      </w:pPr>
      <w:r w:rsidRPr="002C76C1">
        <w:rPr>
          <w:i/>
          <w:color w:val="000000"/>
          <w:sz w:val="22"/>
          <w:szCs w:val="22"/>
        </w:rPr>
        <w:t xml:space="preserve">3.3.3 If it is not possible to obtain at least three (3) written price quotations, the reasons should be recorded and approved by the accounting officer / authority or his / her delegate.” </w:t>
      </w:r>
    </w:p>
    <w:p w:rsidR="008C2901" w:rsidRPr="002C76C1" w:rsidRDefault="008C2901" w:rsidP="008C2901">
      <w:pPr>
        <w:tabs>
          <w:tab w:val="center" w:pos="709"/>
        </w:tabs>
        <w:ind w:left="539"/>
        <w:rPr>
          <w:color w:val="000000"/>
          <w:sz w:val="22"/>
          <w:szCs w:val="22"/>
        </w:rPr>
      </w:pPr>
    </w:p>
    <w:p w:rsidR="008C2901" w:rsidRPr="002C76C1" w:rsidRDefault="008C2901" w:rsidP="008C2901">
      <w:pPr>
        <w:tabs>
          <w:tab w:val="center" w:pos="709"/>
        </w:tabs>
        <w:contextualSpacing/>
        <w:rPr>
          <w:i/>
          <w:sz w:val="22"/>
          <w:szCs w:val="22"/>
        </w:rPr>
      </w:pPr>
      <w:r>
        <w:rPr>
          <w:sz w:val="22"/>
          <w:szCs w:val="22"/>
        </w:rPr>
        <w:t>f)</w:t>
      </w:r>
      <w:r>
        <w:rPr>
          <w:sz w:val="22"/>
          <w:szCs w:val="22"/>
        </w:rPr>
        <w:tab/>
      </w:r>
      <w:r>
        <w:rPr>
          <w:sz w:val="22"/>
          <w:szCs w:val="22"/>
        </w:rPr>
        <w:tab/>
      </w:r>
      <w:r w:rsidRPr="002C76C1">
        <w:rPr>
          <w:sz w:val="22"/>
          <w:szCs w:val="22"/>
        </w:rPr>
        <w:t>Preferential Procurement Policy Framework Act no. 5 of 2000 states (2)(1)(a):</w:t>
      </w:r>
    </w:p>
    <w:p w:rsidR="008C2901" w:rsidRPr="002C76C1" w:rsidRDefault="008C2901" w:rsidP="008C2901">
      <w:pPr>
        <w:tabs>
          <w:tab w:val="center" w:pos="709"/>
        </w:tabs>
        <w:rPr>
          <w:i/>
          <w:sz w:val="22"/>
          <w:szCs w:val="22"/>
        </w:rPr>
      </w:pPr>
    </w:p>
    <w:p w:rsidR="008C2901" w:rsidRPr="002C76C1" w:rsidRDefault="008C2901" w:rsidP="008C2901">
      <w:pPr>
        <w:tabs>
          <w:tab w:val="center" w:pos="709"/>
        </w:tabs>
        <w:ind w:left="567" w:hanging="567"/>
        <w:rPr>
          <w:i/>
          <w:color w:val="000000"/>
          <w:sz w:val="22"/>
          <w:szCs w:val="22"/>
        </w:rPr>
      </w:pPr>
      <w:r w:rsidRPr="002C76C1">
        <w:rPr>
          <w:color w:val="000000"/>
          <w:sz w:val="22"/>
          <w:szCs w:val="22"/>
        </w:rPr>
        <w:t xml:space="preserve">         </w:t>
      </w:r>
      <w:r>
        <w:rPr>
          <w:color w:val="000000"/>
          <w:sz w:val="22"/>
          <w:szCs w:val="22"/>
        </w:rPr>
        <w:tab/>
      </w:r>
      <w:r w:rsidRPr="002C76C1">
        <w:rPr>
          <w:i/>
          <w:color w:val="000000"/>
          <w:sz w:val="22"/>
          <w:szCs w:val="22"/>
        </w:rPr>
        <w:t>“2. Framework for implementation of preferential procurement policy –(1) An organ of state must determine its preferential procurement policy and implement it within the following framework:</w:t>
      </w:r>
    </w:p>
    <w:p w:rsidR="008C2901" w:rsidRPr="002C76C1" w:rsidRDefault="008C2901" w:rsidP="008C2901">
      <w:pPr>
        <w:tabs>
          <w:tab w:val="center" w:pos="709"/>
        </w:tabs>
        <w:ind w:left="567" w:hanging="567"/>
        <w:rPr>
          <w:i/>
          <w:sz w:val="22"/>
          <w:szCs w:val="22"/>
        </w:rPr>
      </w:pPr>
    </w:p>
    <w:p w:rsidR="008C2901" w:rsidRPr="002C76C1" w:rsidRDefault="008C2901" w:rsidP="008C2901">
      <w:pPr>
        <w:pStyle w:val="lg-para4"/>
        <w:tabs>
          <w:tab w:val="center" w:pos="709"/>
        </w:tabs>
        <w:rPr>
          <w:rFonts w:ascii="Arial" w:hAnsi="Arial" w:cs="Arial"/>
          <w:i/>
          <w:sz w:val="22"/>
          <w:szCs w:val="22"/>
        </w:rPr>
      </w:pPr>
      <w:r>
        <w:rPr>
          <w:rFonts w:ascii="Arial" w:hAnsi="Arial" w:cs="Arial"/>
          <w:i/>
          <w:sz w:val="22"/>
          <w:szCs w:val="22"/>
        </w:rPr>
        <w:t xml:space="preserve">a) </w:t>
      </w:r>
      <w:r w:rsidRPr="002C76C1">
        <w:rPr>
          <w:rFonts w:ascii="Arial" w:hAnsi="Arial" w:cs="Arial"/>
          <w:i/>
          <w:sz w:val="22"/>
          <w:szCs w:val="22"/>
        </w:rPr>
        <w:t>A preference point system must be followed</w:t>
      </w:r>
    </w:p>
    <w:p w:rsidR="008C2901" w:rsidRPr="002C76C1" w:rsidRDefault="008C2901" w:rsidP="008C2901">
      <w:pPr>
        <w:tabs>
          <w:tab w:val="center" w:pos="709"/>
        </w:tabs>
        <w:autoSpaceDE w:val="0"/>
        <w:autoSpaceDN w:val="0"/>
        <w:adjustRightInd w:val="0"/>
        <w:rPr>
          <w:i/>
          <w:color w:val="000000"/>
          <w:sz w:val="22"/>
          <w:szCs w:val="22"/>
          <w:lang w:val="en-GB" w:eastAsia="en-GB"/>
        </w:rPr>
      </w:pPr>
    </w:p>
    <w:p w:rsidR="008C2901" w:rsidRPr="002C76C1" w:rsidRDefault="008C2901" w:rsidP="008C2901">
      <w:pPr>
        <w:pStyle w:val="ListParagraph"/>
        <w:tabs>
          <w:tab w:val="center" w:pos="709"/>
        </w:tabs>
        <w:autoSpaceDE w:val="0"/>
        <w:autoSpaceDN w:val="0"/>
        <w:adjustRightInd w:val="0"/>
        <w:ind w:left="851"/>
        <w:contextualSpacing/>
        <w:rPr>
          <w:rFonts w:ascii="Arial" w:hAnsi="Arial" w:cs="Arial"/>
          <w:color w:val="000000"/>
          <w:sz w:val="22"/>
          <w:szCs w:val="22"/>
          <w:lang w:val="en-GB" w:eastAsia="en-GB"/>
        </w:rPr>
      </w:pPr>
      <w:r>
        <w:rPr>
          <w:rFonts w:ascii="Arial" w:hAnsi="Arial" w:cs="Arial"/>
          <w:color w:val="000000"/>
          <w:sz w:val="22"/>
          <w:szCs w:val="22"/>
          <w:lang w:val="en-GB" w:eastAsia="en-GB"/>
        </w:rPr>
        <w:t xml:space="preserve">b) </w:t>
      </w:r>
      <w:r w:rsidRPr="002C76C1">
        <w:rPr>
          <w:rFonts w:ascii="Arial" w:hAnsi="Arial" w:cs="Arial"/>
          <w:color w:val="000000"/>
          <w:sz w:val="22"/>
          <w:szCs w:val="22"/>
          <w:lang w:val="en-GB" w:eastAsia="en-GB"/>
        </w:rPr>
        <w:t xml:space="preserve"> Preferential Procurement Regulations 10(1) &amp; (3) states that :</w:t>
      </w:r>
    </w:p>
    <w:p w:rsidR="008C2901" w:rsidRPr="002C76C1" w:rsidRDefault="008C2901" w:rsidP="008C2901">
      <w:pPr>
        <w:pStyle w:val="ListParagraph"/>
        <w:tabs>
          <w:tab w:val="center" w:pos="709"/>
        </w:tabs>
        <w:autoSpaceDE w:val="0"/>
        <w:autoSpaceDN w:val="0"/>
        <w:adjustRightInd w:val="0"/>
        <w:ind w:left="360"/>
        <w:rPr>
          <w:rFonts w:ascii="Arial" w:hAnsi="Arial" w:cs="Arial"/>
          <w:color w:val="000000"/>
          <w:sz w:val="22"/>
          <w:szCs w:val="22"/>
          <w:lang w:val="en-GB" w:eastAsia="en-GB"/>
        </w:rPr>
      </w:pPr>
    </w:p>
    <w:p w:rsidR="008C2901" w:rsidRPr="002C76C1" w:rsidRDefault="008C2901" w:rsidP="006F5D2E">
      <w:pPr>
        <w:pStyle w:val="ListParagraph"/>
        <w:numPr>
          <w:ilvl w:val="1"/>
          <w:numId w:val="63"/>
        </w:numPr>
        <w:tabs>
          <w:tab w:val="center" w:pos="709"/>
        </w:tabs>
        <w:autoSpaceDE w:val="0"/>
        <w:autoSpaceDN w:val="0"/>
        <w:adjustRightInd w:val="0"/>
        <w:contextualSpacing/>
        <w:rPr>
          <w:rFonts w:ascii="Arial" w:hAnsi="Arial" w:cs="Arial"/>
          <w:i/>
          <w:color w:val="000000"/>
          <w:sz w:val="22"/>
          <w:szCs w:val="22"/>
          <w:lang w:val="en-GB" w:eastAsia="en-GB"/>
        </w:rPr>
      </w:pPr>
      <w:r w:rsidRPr="002C76C1">
        <w:rPr>
          <w:rFonts w:ascii="Arial" w:hAnsi="Arial" w:cs="Arial"/>
          <w:i/>
          <w:color w:val="000000"/>
          <w:sz w:val="22"/>
          <w:szCs w:val="22"/>
          <w:lang w:val="en-GB" w:eastAsia="en-GB"/>
        </w:rPr>
        <w:t>In the event that , in the application of the 80/20 preference point system as stipulated in the tender documents, all tenders received exceed the estimated Rand value of R 500 000 the tender invitation must be cancelled.”</w:t>
      </w:r>
    </w:p>
    <w:p w:rsidR="008C2901" w:rsidRPr="002C76C1" w:rsidRDefault="008C2901" w:rsidP="006F5D2E">
      <w:pPr>
        <w:pStyle w:val="ListParagraph"/>
        <w:numPr>
          <w:ilvl w:val="1"/>
          <w:numId w:val="63"/>
        </w:numPr>
        <w:tabs>
          <w:tab w:val="center" w:pos="709"/>
        </w:tabs>
        <w:autoSpaceDE w:val="0"/>
        <w:autoSpaceDN w:val="0"/>
        <w:adjustRightInd w:val="0"/>
        <w:contextualSpacing/>
        <w:rPr>
          <w:rFonts w:ascii="Arial" w:hAnsi="Arial" w:cs="Arial"/>
          <w:i/>
          <w:color w:val="000000"/>
          <w:sz w:val="22"/>
          <w:szCs w:val="22"/>
          <w:lang w:val="en-GB" w:eastAsia="en-GB"/>
        </w:rPr>
      </w:pPr>
      <w:r w:rsidRPr="002C76C1">
        <w:rPr>
          <w:rFonts w:ascii="Arial" w:eastAsiaTheme="minorHAnsi" w:hAnsi="Arial" w:cs="Arial"/>
          <w:i/>
          <w:sz w:val="22"/>
          <w:szCs w:val="22"/>
        </w:rPr>
        <w:t xml:space="preserve"> In the event that, in the application of the 90/10 preference point system as stipulated in the tender documents, all tenders received are equal to, or below R500 000, the tender must be cancelled. </w:t>
      </w:r>
    </w:p>
    <w:p w:rsidR="008C2901" w:rsidRPr="002C76C1" w:rsidRDefault="008C2901" w:rsidP="006F5D2E">
      <w:pPr>
        <w:pStyle w:val="ListParagraph"/>
        <w:numPr>
          <w:ilvl w:val="1"/>
          <w:numId w:val="63"/>
        </w:numPr>
        <w:tabs>
          <w:tab w:val="center" w:pos="709"/>
        </w:tabs>
        <w:autoSpaceDE w:val="0"/>
        <w:autoSpaceDN w:val="0"/>
        <w:adjustRightInd w:val="0"/>
        <w:contextualSpacing/>
        <w:rPr>
          <w:rFonts w:ascii="Arial" w:hAnsi="Arial" w:cs="Arial"/>
          <w:i/>
          <w:color w:val="000000"/>
          <w:sz w:val="22"/>
          <w:szCs w:val="22"/>
          <w:lang w:val="en-GB" w:eastAsia="en-GB"/>
        </w:rPr>
      </w:pPr>
      <w:r w:rsidRPr="002C76C1">
        <w:rPr>
          <w:rFonts w:ascii="Arial" w:eastAsiaTheme="minorHAnsi" w:hAnsi="Arial" w:cs="Arial"/>
          <w:i/>
          <w:sz w:val="22"/>
          <w:szCs w:val="22"/>
        </w:rPr>
        <w:t>(3) An organ of state which has cancelled a tender invitation as contemplated in sub-regulations (1) and (2) must re-invite tenders and must, in the tender documents, stipulate the preference point system to be applied.</w:t>
      </w:r>
    </w:p>
    <w:p w:rsidR="008C2901" w:rsidRPr="002C76C1" w:rsidRDefault="008C2901" w:rsidP="008C2901">
      <w:pPr>
        <w:tabs>
          <w:tab w:val="center" w:pos="709"/>
        </w:tabs>
        <w:autoSpaceDE w:val="0"/>
        <w:autoSpaceDN w:val="0"/>
        <w:adjustRightInd w:val="0"/>
        <w:rPr>
          <w:i/>
          <w:color w:val="000000"/>
          <w:sz w:val="22"/>
          <w:szCs w:val="22"/>
          <w:lang w:val="en-GB" w:eastAsia="en-GB"/>
        </w:rPr>
      </w:pPr>
    </w:p>
    <w:p w:rsidR="008C2901" w:rsidRPr="00BE2704" w:rsidRDefault="008C2901" w:rsidP="008C2901">
      <w:pPr>
        <w:tabs>
          <w:tab w:val="center" w:pos="709"/>
        </w:tabs>
        <w:autoSpaceDE w:val="0"/>
        <w:autoSpaceDN w:val="0"/>
        <w:adjustRightInd w:val="0"/>
        <w:ind w:firstLine="720"/>
        <w:contextualSpacing/>
        <w:rPr>
          <w:rFonts w:eastAsiaTheme="minorHAnsi"/>
          <w:bCs/>
          <w:sz w:val="22"/>
          <w:szCs w:val="22"/>
        </w:rPr>
      </w:pPr>
      <w:r>
        <w:rPr>
          <w:rFonts w:eastAsiaTheme="minorHAnsi"/>
          <w:b/>
          <w:bCs/>
          <w:sz w:val="18"/>
          <w:szCs w:val="18"/>
        </w:rPr>
        <w:t xml:space="preserve">c) </w:t>
      </w:r>
      <w:r w:rsidRPr="00BE2704">
        <w:rPr>
          <w:rFonts w:eastAsiaTheme="minorHAnsi"/>
          <w:b/>
          <w:bCs/>
          <w:sz w:val="18"/>
          <w:szCs w:val="18"/>
        </w:rPr>
        <w:t xml:space="preserve"> </w:t>
      </w:r>
      <w:r w:rsidRPr="00BE2704">
        <w:rPr>
          <w:rFonts w:eastAsiaTheme="minorHAnsi"/>
          <w:bCs/>
          <w:sz w:val="22"/>
          <w:szCs w:val="22"/>
        </w:rPr>
        <w:t>Practice Note 6 of 2007/08 paragraph 2.3 &amp; 3.1 stipulates that:</w:t>
      </w:r>
    </w:p>
    <w:p w:rsidR="008C2901" w:rsidRPr="002C76C1" w:rsidRDefault="008C2901" w:rsidP="008C2901">
      <w:pPr>
        <w:pStyle w:val="ListParagraph"/>
        <w:tabs>
          <w:tab w:val="center" w:pos="709"/>
        </w:tabs>
        <w:autoSpaceDE w:val="0"/>
        <w:autoSpaceDN w:val="0"/>
        <w:adjustRightInd w:val="0"/>
        <w:ind w:left="1080"/>
        <w:rPr>
          <w:rFonts w:ascii="Arial" w:eastAsiaTheme="minorHAnsi" w:hAnsi="Arial" w:cs="Arial"/>
          <w:bCs/>
          <w:i/>
          <w:sz w:val="22"/>
          <w:szCs w:val="22"/>
        </w:rPr>
      </w:pPr>
      <w:r w:rsidRPr="002C76C1">
        <w:rPr>
          <w:rFonts w:ascii="Arial" w:eastAsiaTheme="minorHAnsi" w:hAnsi="Arial" w:cs="Arial"/>
          <w:bCs/>
          <w:i/>
          <w:sz w:val="22"/>
          <w:szCs w:val="22"/>
        </w:rPr>
        <w:t>“ 2.3)  It is , however, recognized that there will be instances when it would be impractical to invite competitive bids&gt; IN this regards, Treasury Regulations 16A6.4 provides for such instances where accounting authorities are allowed to dispense with competitive bidding processes to procure goods and services by other means. This provision is intended for cases of emergency where immediate action is necessary or if the goods and services required are produced or available from sole service suppliers. The reason for such action must be recorded and approved by the accounting officer or accounting authority.</w:t>
      </w:r>
    </w:p>
    <w:p w:rsidR="008C2901" w:rsidRPr="002C76C1" w:rsidRDefault="008C2901" w:rsidP="008C2901">
      <w:pPr>
        <w:tabs>
          <w:tab w:val="center" w:pos="709"/>
        </w:tabs>
        <w:autoSpaceDE w:val="0"/>
        <w:autoSpaceDN w:val="0"/>
        <w:adjustRightInd w:val="0"/>
        <w:rPr>
          <w:rFonts w:eastAsiaTheme="minorHAnsi"/>
          <w:bCs/>
          <w:i/>
          <w:sz w:val="22"/>
          <w:szCs w:val="22"/>
          <w:lang w:val="en-ZA"/>
        </w:rPr>
      </w:pPr>
    </w:p>
    <w:p w:rsidR="008C2901" w:rsidRPr="002C76C1" w:rsidRDefault="008C2901" w:rsidP="008C2901">
      <w:pPr>
        <w:pStyle w:val="ListParagraph"/>
        <w:tabs>
          <w:tab w:val="center" w:pos="709"/>
        </w:tabs>
        <w:autoSpaceDE w:val="0"/>
        <w:autoSpaceDN w:val="0"/>
        <w:adjustRightInd w:val="0"/>
        <w:ind w:left="1080"/>
        <w:rPr>
          <w:rFonts w:ascii="Arial" w:eastAsiaTheme="minorHAnsi" w:hAnsi="Arial" w:cs="Arial"/>
          <w:bCs/>
          <w:i/>
          <w:sz w:val="22"/>
          <w:szCs w:val="22"/>
        </w:rPr>
      </w:pPr>
    </w:p>
    <w:p w:rsidR="008C2901" w:rsidRPr="002C76C1" w:rsidRDefault="008C2901" w:rsidP="008C2901">
      <w:pPr>
        <w:pStyle w:val="ListParagraph"/>
        <w:tabs>
          <w:tab w:val="center" w:pos="709"/>
        </w:tabs>
        <w:autoSpaceDE w:val="0"/>
        <w:autoSpaceDN w:val="0"/>
        <w:adjustRightInd w:val="0"/>
        <w:ind w:left="1080"/>
        <w:rPr>
          <w:rFonts w:ascii="Arial" w:eastAsiaTheme="minorHAnsi" w:hAnsi="Arial" w:cs="Arial"/>
          <w:bCs/>
          <w:i/>
          <w:sz w:val="22"/>
          <w:szCs w:val="22"/>
        </w:rPr>
      </w:pPr>
      <w:r w:rsidRPr="002C76C1">
        <w:rPr>
          <w:rFonts w:ascii="Arial" w:eastAsiaTheme="minorHAnsi" w:hAnsi="Arial" w:cs="Arial"/>
          <w:bCs/>
          <w:i/>
          <w:sz w:val="22"/>
          <w:szCs w:val="22"/>
        </w:rPr>
        <w:t>“ 3.1)  With effect from the date on which this practice note takes affect, accounting officers and accounting authorities are required to report within ten (10) working days to the relevant treasury and the Auditor- General , all cases where goods and services above the value of R 1 million (VAT included) were procured in terms of Treasury Regulation 16A6.4.”</w:t>
      </w:r>
    </w:p>
    <w:p w:rsidR="008C2901" w:rsidRPr="002C76C1" w:rsidRDefault="008C2901" w:rsidP="008C2901">
      <w:pPr>
        <w:pStyle w:val="lg-para4"/>
        <w:tabs>
          <w:tab w:val="center" w:pos="709"/>
        </w:tabs>
        <w:ind w:firstLine="0"/>
        <w:rPr>
          <w:rFonts w:ascii="Arial" w:hAnsi="Arial" w:cs="Arial"/>
          <w:sz w:val="22"/>
          <w:szCs w:val="22"/>
        </w:rPr>
      </w:pPr>
    </w:p>
    <w:p w:rsidR="008C2901" w:rsidRPr="002C76C1" w:rsidRDefault="008C2901" w:rsidP="008C2901">
      <w:pPr>
        <w:pStyle w:val="lg-para4"/>
        <w:tabs>
          <w:tab w:val="center" w:pos="709"/>
        </w:tabs>
        <w:ind w:firstLine="0"/>
        <w:rPr>
          <w:rFonts w:ascii="Arial" w:hAnsi="Arial" w:cs="Arial"/>
          <w:sz w:val="22"/>
          <w:szCs w:val="22"/>
        </w:rPr>
      </w:pPr>
    </w:p>
    <w:p w:rsidR="008C2901" w:rsidRPr="002C76C1" w:rsidRDefault="008C2901" w:rsidP="008C2901">
      <w:pPr>
        <w:pStyle w:val="lg-para4"/>
        <w:tabs>
          <w:tab w:val="center" w:pos="709"/>
        </w:tabs>
        <w:ind w:firstLine="0"/>
        <w:rPr>
          <w:rFonts w:ascii="Arial" w:hAnsi="Arial" w:cs="Arial"/>
          <w:sz w:val="22"/>
          <w:szCs w:val="22"/>
        </w:rPr>
      </w:pPr>
    </w:p>
    <w:p w:rsidR="008C2901" w:rsidRDefault="008C2901" w:rsidP="008C2901">
      <w:pPr>
        <w:pStyle w:val="lg-para4"/>
        <w:tabs>
          <w:tab w:val="center" w:pos="709"/>
        </w:tabs>
        <w:ind w:firstLine="0"/>
        <w:rPr>
          <w:rFonts w:ascii="Arial" w:hAnsi="Arial" w:cs="Arial"/>
          <w:sz w:val="22"/>
          <w:szCs w:val="22"/>
        </w:rPr>
      </w:pPr>
    </w:p>
    <w:p w:rsidR="008C2901" w:rsidRDefault="008C2901" w:rsidP="008C2901">
      <w:pPr>
        <w:pStyle w:val="lg-para4"/>
        <w:tabs>
          <w:tab w:val="center" w:pos="709"/>
        </w:tabs>
        <w:ind w:firstLine="0"/>
        <w:rPr>
          <w:rFonts w:ascii="Arial" w:hAnsi="Arial" w:cs="Arial"/>
          <w:sz w:val="22"/>
          <w:szCs w:val="22"/>
        </w:rPr>
      </w:pPr>
    </w:p>
    <w:p w:rsidR="008C2901" w:rsidRDefault="008C2901" w:rsidP="008C2901">
      <w:pPr>
        <w:pStyle w:val="lg-para4"/>
        <w:tabs>
          <w:tab w:val="center" w:pos="709"/>
        </w:tabs>
        <w:ind w:firstLine="0"/>
        <w:rPr>
          <w:rFonts w:ascii="Arial" w:hAnsi="Arial" w:cs="Arial"/>
          <w:sz w:val="22"/>
          <w:szCs w:val="22"/>
        </w:rPr>
      </w:pPr>
    </w:p>
    <w:p w:rsidR="008C2901" w:rsidRPr="002C76C1" w:rsidRDefault="008C2901" w:rsidP="008C2901">
      <w:pPr>
        <w:pStyle w:val="lg-para4"/>
        <w:tabs>
          <w:tab w:val="center" w:pos="709"/>
        </w:tabs>
        <w:ind w:firstLine="0"/>
        <w:rPr>
          <w:rFonts w:ascii="Arial" w:hAnsi="Arial" w:cs="Arial"/>
          <w:sz w:val="22"/>
          <w:szCs w:val="22"/>
        </w:rPr>
      </w:pPr>
    </w:p>
    <w:p w:rsidR="008C2901" w:rsidRPr="002C76C1" w:rsidRDefault="008C2901" w:rsidP="008C2901">
      <w:pPr>
        <w:pStyle w:val="lg-para4"/>
        <w:tabs>
          <w:tab w:val="center" w:pos="709"/>
        </w:tabs>
        <w:ind w:firstLine="0"/>
        <w:rPr>
          <w:rFonts w:ascii="Arial" w:hAnsi="Arial" w:cs="Arial"/>
          <w:sz w:val="22"/>
          <w:szCs w:val="22"/>
        </w:rPr>
      </w:pPr>
    </w:p>
    <w:p w:rsidR="008C2901" w:rsidRPr="002C76C1" w:rsidRDefault="008C2901" w:rsidP="008C2901">
      <w:pPr>
        <w:pStyle w:val="NormalWeb"/>
        <w:tabs>
          <w:tab w:val="center" w:pos="709"/>
        </w:tabs>
        <w:rPr>
          <w:rFonts w:ascii="Arial" w:hAnsi="Arial" w:cs="Arial"/>
          <w:color w:val="000000"/>
          <w:sz w:val="22"/>
          <w:szCs w:val="22"/>
        </w:rPr>
      </w:pPr>
      <w:r w:rsidRPr="002C76C1">
        <w:rPr>
          <w:rFonts w:ascii="Arial" w:hAnsi="Arial" w:cs="Arial"/>
          <w:color w:val="000000"/>
          <w:sz w:val="22"/>
          <w:szCs w:val="22"/>
        </w:rPr>
        <w:t>Deviations noted pertaining to the above:</w:t>
      </w:r>
    </w:p>
    <w:p w:rsidR="008C2901" w:rsidRPr="002C76C1" w:rsidRDefault="008C2901" w:rsidP="008C2901">
      <w:pPr>
        <w:pStyle w:val="NormalWeb"/>
        <w:tabs>
          <w:tab w:val="center" w:pos="709"/>
        </w:tabs>
        <w:rPr>
          <w:rFonts w:ascii="Arial" w:hAnsi="Arial" w:cs="Arial"/>
          <w:sz w:val="22"/>
          <w:szCs w:val="22"/>
          <w:lang w:val="en-ZA"/>
        </w:rPr>
      </w:pPr>
    </w:p>
    <w:tbl>
      <w:tblPr>
        <w:tblW w:w="7710" w:type="dxa"/>
        <w:tblCellMar>
          <w:left w:w="0" w:type="dxa"/>
          <w:right w:w="0" w:type="dxa"/>
        </w:tblCellMar>
        <w:tblLook w:val="04A0"/>
      </w:tblPr>
      <w:tblGrid>
        <w:gridCol w:w="3950"/>
        <w:gridCol w:w="1200"/>
        <w:gridCol w:w="1345"/>
        <w:gridCol w:w="1215"/>
      </w:tblGrid>
      <w:tr w:rsidR="008C2901" w:rsidRPr="002C76C1" w:rsidTr="00861A27">
        <w:trPr>
          <w:trHeight w:val="825"/>
        </w:trPr>
        <w:tc>
          <w:tcPr>
            <w:tcW w:w="3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C2901" w:rsidRPr="00BE2704" w:rsidRDefault="008C2901" w:rsidP="00861A27">
            <w:pPr>
              <w:tabs>
                <w:tab w:val="center" w:pos="709"/>
              </w:tabs>
              <w:jc w:val="center"/>
              <w:rPr>
                <w:sz w:val="18"/>
                <w:szCs w:val="18"/>
              </w:rPr>
            </w:pPr>
            <w:r w:rsidRPr="00BE2704">
              <w:rPr>
                <w:rStyle w:val="Strong"/>
                <w:sz w:val="18"/>
                <w:szCs w:val="18"/>
              </w:rPr>
              <w:t>Name of supplier</w:t>
            </w:r>
          </w:p>
        </w:tc>
        <w:tc>
          <w:tcPr>
            <w:tcW w:w="120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C2901" w:rsidRPr="00BE2704" w:rsidRDefault="008C2901" w:rsidP="00861A27">
            <w:pPr>
              <w:tabs>
                <w:tab w:val="center" w:pos="709"/>
              </w:tabs>
              <w:jc w:val="center"/>
              <w:rPr>
                <w:rStyle w:val="Strong"/>
                <w:sz w:val="18"/>
                <w:szCs w:val="18"/>
              </w:rPr>
            </w:pPr>
            <w:r w:rsidRPr="00BE2704">
              <w:rPr>
                <w:rStyle w:val="Strong"/>
                <w:sz w:val="18"/>
                <w:szCs w:val="18"/>
              </w:rPr>
              <w:t>Amount</w:t>
            </w:r>
          </w:p>
          <w:p w:rsidR="008C2901" w:rsidRPr="00BE2704" w:rsidRDefault="008C2901" w:rsidP="00861A27">
            <w:pPr>
              <w:tabs>
                <w:tab w:val="center" w:pos="709"/>
              </w:tabs>
              <w:jc w:val="center"/>
              <w:rPr>
                <w:sz w:val="18"/>
                <w:szCs w:val="18"/>
              </w:rPr>
            </w:pPr>
            <w:r w:rsidRPr="00BE2704">
              <w:rPr>
                <w:rStyle w:val="Strong"/>
                <w:sz w:val="18"/>
                <w:szCs w:val="18"/>
              </w:rPr>
              <w:t>R</w:t>
            </w:r>
          </w:p>
        </w:tc>
        <w:tc>
          <w:tcPr>
            <w:tcW w:w="1345"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C2901" w:rsidRPr="00BE2704" w:rsidRDefault="008C2901" w:rsidP="00861A27">
            <w:pPr>
              <w:tabs>
                <w:tab w:val="center" w:pos="709"/>
              </w:tabs>
              <w:jc w:val="center"/>
              <w:rPr>
                <w:sz w:val="18"/>
                <w:szCs w:val="18"/>
              </w:rPr>
            </w:pPr>
            <w:r w:rsidRPr="00BE2704">
              <w:rPr>
                <w:rStyle w:val="Strong"/>
                <w:sz w:val="18"/>
                <w:szCs w:val="18"/>
              </w:rPr>
              <w:t>Payment date</w:t>
            </w:r>
          </w:p>
        </w:tc>
        <w:tc>
          <w:tcPr>
            <w:tcW w:w="1215" w:type="dxa"/>
            <w:tcBorders>
              <w:top w:val="single" w:sz="4" w:space="0" w:color="auto"/>
              <w:left w:val="nil"/>
              <w:bottom w:val="single" w:sz="4" w:space="0" w:color="auto"/>
              <w:right w:val="single" w:sz="4" w:space="0" w:color="auto"/>
            </w:tcBorders>
            <w:shd w:val="clear" w:color="auto" w:fill="D9D9D9" w:themeFill="background1" w:themeFillShade="D9"/>
          </w:tcPr>
          <w:p w:rsidR="008C2901" w:rsidRPr="00BE2704" w:rsidRDefault="008C2901" w:rsidP="00861A27">
            <w:pPr>
              <w:tabs>
                <w:tab w:val="center" w:pos="709"/>
              </w:tabs>
              <w:jc w:val="center"/>
              <w:rPr>
                <w:rStyle w:val="Strong"/>
                <w:sz w:val="18"/>
                <w:szCs w:val="18"/>
              </w:rPr>
            </w:pPr>
            <w:r w:rsidRPr="00BE2704">
              <w:rPr>
                <w:rStyle w:val="Strong"/>
                <w:sz w:val="18"/>
                <w:szCs w:val="18"/>
              </w:rPr>
              <w:t>Payment number</w:t>
            </w:r>
          </w:p>
        </w:tc>
      </w:tr>
      <w:tr w:rsidR="008C2901" w:rsidRPr="002C76C1" w:rsidTr="00861A27">
        <w:trPr>
          <w:trHeight w:val="255"/>
        </w:trPr>
        <w:tc>
          <w:tcPr>
            <w:tcW w:w="0" w:type="auto"/>
            <w:tcBorders>
              <w:top w:val="nil"/>
              <w:left w:val="single" w:sz="4" w:space="0" w:color="auto"/>
              <w:bottom w:val="single" w:sz="4" w:space="0" w:color="auto"/>
              <w:right w:val="single" w:sz="4" w:space="0" w:color="auto"/>
            </w:tcBorders>
            <w:vAlign w:val="center"/>
          </w:tcPr>
          <w:p w:rsidR="008C2901" w:rsidRPr="00BE2704" w:rsidRDefault="008C2901" w:rsidP="00861A27">
            <w:pPr>
              <w:tabs>
                <w:tab w:val="center" w:pos="709"/>
              </w:tabs>
              <w:rPr>
                <w:sz w:val="18"/>
                <w:szCs w:val="18"/>
              </w:rPr>
            </w:pPr>
            <w:r w:rsidRPr="00BE2704">
              <w:rPr>
                <w:sz w:val="18"/>
                <w:szCs w:val="18"/>
              </w:rPr>
              <w:t>Motse Interiors</w:t>
            </w:r>
          </w:p>
        </w:tc>
        <w:tc>
          <w:tcPr>
            <w:tcW w:w="1200" w:type="dxa"/>
            <w:tcBorders>
              <w:top w:val="nil"/>
              <w:left w:val="nil"/>
              <w:bottom w:val="single" w:sz="4" w:space="0" w:color="auto"/>
              <w:right w:val="single" w:sz="4" w:space="0" w:color="auto"/>
            </w:tcBorders>
            <w:vAlign w:val="center"/>
          </w:tcPr>
          <w:p w:rsidR="008C2901" w:rsidRPr="00BE2704" w:rsidRDefault="008C2901" w:rsidP="00861A27">
            <w:pPr>
              <w:tabs>
                <w:tab w:val="center" w:pos="709"/>
              </w:tabs>
              <w:jc w:val="center"/>
              <w:rPr>
                <w:sz w:val="18"/>
                <w:szCs w:val="18"/>
              </w:rPr>
            </w:pPr>
            <w:r w:rsidRPr="00BE2704">
              <w:rPr>
                <w:sz w:val="18"/>
                <w:szCs w:val="18"/>
              </w:rPr>
              <w:t>1 071 918.20</w:t>
            </w:r>
          </w:p>
        </w:tc>
        <w:tc>
          <w:tcPr>
            <w:tcW w:w="1345" w:type="dxa"/>
            <w:tcBorders>
              <w:top w:val="nil"/>
              <w:left w:val="nil"/>
              <w:bottom w:val="single" w:sz="4" w:space="0" w:color="auto"/>
              <w:right w:val="single" w:sz="4" w:space="0" w:color="auto"/>
            </w:tcBorders>
            <w:vAlign w:val="center"/>
          </w:tcPr>
          <w:p w:rsidR="008C2901" w:rsidRPr="00BE2704" w:rsidRDefault="008C2901" w:rsidP="00861A27">
            <w:pPr>
              <w:tabs>
                <w:tab w:val="center" w:pos="709"/>
              </w:tabs>
              <w:jc w:val="center"/>
              <w:rPr>
                <w:sz w:val="18"/>
                <w:szCs w:val="18"/>
              </w:rPr>
            </w:pPr>
            <w:r w:rsidRPr="00BE2704">
              <w:rPr>
                <w:sz w:val="18"/>
                <w:szCs w:val="18"/>
              </w:rPr>
              <w:t>13/08/2010</w:t>
            </w:r>
          </w:p>
        </w:tc>
        <w:tc>
          <w:tcPr>
            <w:tcW w:w="1215" w:type="dxa"/>
            <w:tcBorders>
              <w:top w:val="nil"/>
              <w:left w:val="nil"/>
              <w:bottom w:val="single" w:sz="4" w:space="0" w:color="auto"/>
              <w:right w:val="single" w:sz="4" w:space="0" w:color="auto"/>
            </w:tcBorders>
          </w:tcPr>
          <w:p w:rsidR="008C2901" w:rsidRPr="00BE2704" w:rsidRDefault="008C2901" w:rsidP="00861A27">
            <w:pPr>
              <w:tabs>
                <w:tab w:val="center" w:pos="709"/>
              </w:tabs>
              <w:jc w:val="center"/>
              <w:rPr>
                <w:sz w:val="18"/>
                <w:szCs w:val="18"/>
              </w:rPr>
            </w:pPr>
            <w:r w:rsidRPr="00BE2704">
              <w:rPr>
                <w:sz w:val="18"/>
                <w:szCs w:val="18"/>
              </w:rPr>
              <w:t>PM-017729</w:t>
            </w:r>
          </w:p>
        </w:tc>
      </w:tr>
    </w:tbl>
    <w:p w:rsidR="008C2901" w:rsidRPr="002C76C1" w:rsidRDefault="008C2901" w:rsidP="008C2901">
      <w:pPr>
        <w:pStyle w:val="NormalWeb"/>
        <w:tabs>
          <w:tab w:val="center" w:pos="709"/>
        </w:tabs>
        <w:ind w:left="596" w:hanging="57"/>
        <w:rPr>
          <w:rFonts w:ascii="Arial" w:hAnsi="Arial" w:cs="Arial"/>
          <w:sz w:val="22"/>
          <w:szCs w:val="22"/>
          <w:lang w:val="en-ZA"/>
        </w:rPr>
      </w:pPr>
    </w:p>
    <w:p w:rsidR="008C2901" w:rsidRPr="002C76C1" w:rsidRDefault="008C2901" w:rsidP="008C2901">
      <w:pPr>
        <w:pStyle w:val="NormalWeb"/>
        <w:tabs>
          <w:tab w:val="center" w:pos="709"/>
        </w:tabs>
        <w:ind w:left="596" w:hanging="57"/>
        <w:rPr>
          <w:rFonts w:ascii="Arial" w:hAnsi="Arial" w:cs="Arial"/>
          <w:sz w:val="22"/>
          <w:szCs w:val="22"/>
          <w:lang w:val="en-ZA"/>
        </w:rPr>
      </w:pPr>
    </w:p>
    <w:p w:rsidR="008C2901" w:rsidRPr="002C76C1" w:rsidRDefault="008C2901" w:rsidP="008C2901">
      <w:pPr>
        <w:pStyle w:val="NormalWeb"/>
        <w:widowControl/>
        <w:tabs>
          <w:tab w:val="center" w:pos="709"/>
        </w:tabs>
        <w:rPr>
          <w:rFonts w:ascii="Arial" w:hAnsi="Arial" w:cs="Arial"/>
          <w:sz w:val="22"/>
          <w:szCs w:val="22"/>
          <w:lang w:val="en-ZA"/>
        </w:rPr>
      </w:pPr>
      <w:r w:rsidRPr="002C76C1">
        <w:rPr>
          <w:rFonts w:ascii="Arial" w:hAnsi="Arial" w:cs="Arial"/>
          <w:sz w:val="22"/>
          <w:szCs w:val="22"/>
          <w:lang w:val="en-ZA"/>
        </w:rPr>
        <w:t>During the performance of audit procedures on the procurement of prestige assets for 190 Sterlitzia,Waterkloof , it was noted  that only two quotations were obtained from  suppliers for the procurement of prestige assets for the Minister’s house.  Furthermore the total amount of the quotations obtained exceeded R 500 000, the invitation should have been cancelled and re-invited though a competitive bidding process.</w:t>
      </w:r>
    </w:p>
    <w:p w:rsidR="008C2901" w:rsidRDefault="008C2901" w:rsidP="008C2901">
      <w:pPr>
        <w:pStyle w:val="NormalWeb"/>
        <w:widowControl/>
        <w:tabs>
          <w:tab w:val="center" w:pos="709"/>
        </w:tabs>
        <w:rPr>
          <w:rFonts w:ascii="Arial" w:hAnsi="Arial" w:cs="Arial"/>
          <w:sz w:val="22"/>
          <w:szCs w:val="22"/>
          <w:lang w:val="en-ZA"/>
        </w:rPr>
      </w:pPr>
    </w:p>
    <w:p w:rsidR="008C2901" w:rsidRPr="002C76C1" w:rsidRDefault="008C2901" w:rsidP="008C2901">
      <w:pPr>
        <w:pStyle w:val="NormalWeb"/>
        <w:widowControl/>
        <w:tabs>
          <w:tab w:val="center" w:pos="709"/>
        </w:tabs>
        <w:rPr>
          <w:rFonts w:ascii="Arial" w:hAnsi="Arial" w:cs="Arial"/>
          <w:sz w:val="22"/>
          <w:szCs w:val="22"/>
          <w:lang w:val="en-ZA"/>
        </w:rPr>
      </w:pPr>
      <w:r w:rsidRPr="002C76C1">
        <w:rPr>
          <w:rFonts w:ascii="Arial" w:hAnsi="Arial" w:cs="Arial"/>
          <w:sz w:val="22"/>
          <w:szCs w:val="22"/>
          <w:lang w:val="en-ZA"/>
        </w:rPr>
        <w:t>Although the invitation was not cancelled and the quotations route was followed. Even though the quotation route was followed, still only two quotations were obtained:</w:t>
      </w:r>
    </w:p>
    <w:p w:rsidR="008C2901" w:rsidRPr="002C76C1" w:rsidRDefault="008C2901" w:rsidP="008C2901">
      <w:pPr>
        <w:pStyle w:val="NormalWeb"/>
        <w:tabs>
          <w:tab w:val="center" w:pos="709"/>
        </w:tabs>
        <w:ind w:left="1440"/>
        <w:rPr>
          <w:rFonts w:ascii="Arial" w:hAnsi="Arial" w:cs="Arial"/>
          <w:sz w:val="22"/>
          <w:szCs w:val="22"/>
          <w:lang w:val="en-ZA"/>
        </w:rPr>
      </w:pPr>
      <w:r w:rsidRPr="002C76C1">
        <w:rPr>
          <w:rFonts w:ascii="Arial" w:hAnsi="Arial" w:cs="Arial"/>
          <w:sz w:val="22"/>
          <w:szCs w:val="22"/>
          <w:lang w:val="en-ZA"/>
        </w:rPr>
        <w:t> </w:t>
      </w:r>
    </w:p>
    <w:p w:rsidR="008C2901" w:rsidRPr="002C76C1" w:rsidRDefault="008C2901" w:rsidP="008C2901">
      <w:pPr>
        <w:pStyle w:val="NormalWeb"/>
        <w:tabs>
          <w:tab w:val="left" w:pos="360"/>
          <w:tab w:val="center" w:pos="709"/>
        </w:tabs>
        <w:rPr>
          <w:rFonts w:ascii="Arial" w:hAnsi="Arial" w:cs="Arial"/>
          <w:sz w:val="22"/>
          <w:szCs w:val="22"/>
          <w:lang w:val="en-ZA"/>
        </w:rPr>
      </w:pPr>
      <w:r w:rsidRPr="002C76C1">
        <w:rPr>
          <w:rFonts w:ascii="Arial" w:hAnsi="Arial" w:cs="Arial"/>
          <w:sz w:val="22"/>
          <w:szCs w:val="22"/>
          <w:lang w:val="en-ZA"/>
        </w:rPr>
        <w:t>Quotation was received from:</w:t>
      </w:r>
    </w:p>
    <w:p w:rsidR="008C2901" w:rsidRPr="002C76C1" w:rsidRDefault="008C2901" w:rsidP="008C2901">
      <w:pPr>
        <w:pStyle w:val="NormalWeb"/>
        <w:tabs>
          <w:tab w:val="left" w:pos="360"/>
          <w:tab w:val="center" w:pos="709"/>
        </w:tabs>
        <w:ind w:left="360" w:firstLine="360"/>
        <w:rPr>
          <w:rFonts w:ascii="Arial" w:hAnsi="Arial" w:cs="Arial"/>
          <w:sz w:val="22"/>
          <w:szCs w:val="22"/>
          <w:lang w:val="en-ZA"/>
        </w:rPr>
      </w:pPr>
    </w:p>
    <w:p w:rsidR="008C2901" w:rsidRPr="002C76C1" w:rsidRDefault="008C2901" w:rsidP="006F5D2E">
      <w:pPr>
        <w:pStyle w:val="NormalWeb"/>
        <w:widowControl/>
        <w:numPr>
          <w:ilvl w:val="0"/>
          <w:numId w:val="69"/>
        </w:numPr>
        <w:tabs>
          <w:tab w:val="left" w:pos="360"/>
          <w:tab w:val="center" w:pos="709"/>
        </w:tabs>
        <w:rPr>
          <w:rFonts w:ascii="Arial" w:hAnsi="Arial" w:cs="Arial"/>
          <w:sz w:val="22"/>
          <w:szCs w:val="22"/>
          <w:lang w:val="en-ZA"/>
        </w:rPr>
      </w:pPr>
      <w:r w:rsidRPr="002C76C1">
        <w:rPr>
          <w:rFonts w:ascii="Arial" w:hAnsi="Arial" w:cs="Arial"/>
          <w:sz w:val="22"/>
          <w:szCs w:val="22"/>
          <w:lang w:val="en-ZA"/>
        </w:rPr>
        <w:t>Motse Interiors – R 1 071918.20 (Including VAT)</w:t>
      </w:r>
    </w:p>
    <w:p w:rsidR="008C2901" w:rsidRPr="002C76C1" w:rsidRDefault="008C2901" w:rsidP="006F5D2E">
      <w:pPr>
        <w:pStyle w:val="NormalWeb"/>
        <w:widowControl/>
        <w:numPr>
          <w:ilvl w:val="0"/>
          <w:numId w:val="69"/>
        </w:numPr>
        <w:tabs>
          <w:tab w:val="left" w:pos="360"/>
          <w:tab w:val="center" w:pos="709"/>
        </w:tabs>
        <w:rPr>
          <w:rFonts w:ascii="Arial" w:hAnsi="Arial" w:cs="Arial"/>
          <w:sz w:val="22"/>
          <w:szCs w:val="22"/>
          <w:lang w:val="en-ZA"/>
        </w:rPr>
      </w:pPr>
      <w:r>
        <w:rPr>
          <w:rFonts w:ascii="Arial" w:hAnsi="Arial" w:cs="Arial"/>
          <w:sz w:val="22"/>
          <w:szCs w:val="22"/>
          <w:lang w:val="en-ZA"/>
        </w:rPr>
        <w:t>Slevana Interiors – R 2 011 657,</w:t>
      </w:r>
      <w:r w:rsidRPr="002C76C1">
        <w:rPr>
          <w:rFonts w:ascii="Arial" w:hAnsi="Arial" w:cs="Arial"/>
          <w:sz w:val="22"/>
          <w:szCs w:val="22"/>
          <w:lang w:val="en-ZA"/>
        </w:rPr>
        <w:t>97 (Including VAT)</w:t>
      </w:r>
    </w:p>
    <w:p w:rsidR="008C2901" w:rsidRPr="002C76C1" w:rsidRDefault="008C2901" w:rsidP="008C2901">
      <w:pPr>
        <w:pStyle w:val="NormalWeb"/>
        <w:tabs>
          <w:tab w:val="left" w:pos="360"/>
          <w:tab w:val="center" w:pos="709"/>
        </w:tabs>
        <w:rPr>
          <w:rFonts w:ascii="Arial" w:hAnsi="Arial" w:cs="Arial"/>
          <w:sz w:val="22"/>
          <w:szCs w:val="22"/>
          <w:lang w:val="en-ZA"/>
        </w:rPr>
      </w:pPr>
      <w:r w:rsidRPr="002C76C1">
        <w:rPr>
          <w:rFonts w:ascii="Arial" w:hAnsi="Arial" w:cs="Arial"/>
          <w:sz w:val="22"/>
          <w:szCs w:val="22"/>
          <w:lang w:val="en-ZA"/>
        </w:rPr>
        <w:tab/>
      </w:r>
    </w:p>
    <w:p w:rsidR="008C2901" w:rsidRPr="002C76C1" w:rsidRDefault="008C2901" w:rsidP="008C2901">
      <w:pPr>
        <w:pStyle w:val="NormalWeb"/>
        <w:tabs>
          <w:tab w:val="left" w:pos="360"/>
          <w:tab w:val="center" w:pos="709"/>
        </w:tabs>
        <w:rPr>
          <w:rFonts w:ascii="Arial" w:hAnsi="Arial" w:cs="Arial"/>
          <w:sz w:val="22"/>
          <w:szCs w:val="22"/>
          <w:lang w:val="en-ZA"/>
        </w:rPr>
      </w:pPr>
      <w:r w:rsidRPr="002C76C1">
        <w:rPr>
          <w:rFonts w:ascii="Arial" w:hAnsi="Arial" w:cs="Arial"/>
          <w:sz w:val="22"/>
          <w:szCs w:val="22"/>
          <w:lang w:val="en-ZA"/>
        </w:rPr>
        <w:t>These quotations are date 12 June 2009.</w:t>
      </w:r>
    </w:p>
    <w:p w:rsidR="008C2901" w:rsidRPr="002C76C1" w:rsidRDefault="008C2901" w:rsidP="008C2901">
      <w:pPr>
        <w:pStyle w:val="NormalWeb"/>
        <w:widowControl/>
        <w:tabs>
          <w:tab w:val="left" w:pos="360"/>
          <w:tab w:val="center" w:pos="709"/>
        </w:tabs>
        <w:spacing w:before="240" w:after="120"/>
        <w:rPr>
          <w:rFonts w:ascii="Arial" w:hAnsi="Arial" w:cs="Arial"/>
          <w:sz w:val="22"/>
          <w:szCs w:val="22"/>
          <w:lang w:val="en-ZA"/>
        </w:rPr>
      </w:pPr>
      <w:r w:rsidRPr="002C76C1">
        <w:rPr>
          <w:rFonts w:ascii="Arial" w:hAnsi="Arial" w:cs="Arial"/>
          <w:sz w:val="22"/>
          <w:szCs w:val="22"/>
          <w:lang w:val="en-ZA"/>
        </w:rPr>
        <w:t>The approval for deviating from obtaining 3 written quotations was sought by the Acting ASD:  Interior from the Regional Manager. The reason for deviating was that the delivery of furniture to the newly appointed Minister house was that it needed urgently to deliver the requested items on 8 June 2009 as the house did not have Public Works furniture except for kitchen chairs, study and base sets. The regional manager approved the appointment of Motse Interiors on 17 June 2009, with a comment which indicated that a submission should be prepared for ratification.</w:t>
      </w:r>
    </w:p>
    <w:p w:rsidR="008C2901" w:rsidRPr="002C76C1" w:rsidRDefault="008C2901" w:rsidP="008C2901">
      <w:pPr>
        <w:pStyle w:val="NormalWeb"/>
        <w:widowControl/>
        <w:tabs>
          <w:tab w:val="left" w:pos="360"/>
          <w:tab w:val="center" w:pos="709"/>
        </w:tabs>
        <w:spacing w:before="240" w:after="120"/>
        <w:rPr>
          <w:rFonts w:ascii="Arial" w:hAnsi="Arial" w:cs="Arial"/>
          <w:sz w:val="22"/>
          <w:szCs w:val="22"/>
          <w:lang w:val="en-ZA"/>
        </w:rPr>
      </w:pPr>
      <w:r w:rsidRPr="002C76C1">
        <w:rPr>
          <w:rFonts w:ascii="Arial" w:hAnsi="Arial" w:cs="Arial"/>
          <w:sz w:val="22"/>
          <w:szCs w:val="22"/>
          <w:lang w:val="en-ZA"/>
        </w:rPr>
        <w:t>Inspected the submission for the ratification of supplying furniture and curtain for minister at 190 Sterlitzia,Waterkloof to the Prestige National Bid Adjudication Committee ( PNBAC) As well as the PA -12 dated 10 February 2012. The reasons for deviating from competitive bidding as well as obtaining 3 written quotations was the following :</w:t>
      </w:r>
    </w:p>
    <w:p w:rsidR="008C2901" w:rsidRPr="002C76C1" w:rsidRDefault="008C2901" w:rsidP="008C2901">
      <w:pPr>
        <w:pStyle w:val="NormalWeb"/>
        <w:tabs>
          <w:tab w:val="left" w:pos="360"/>
          <w:tab w:val="center" w:pos="709"/>
        </w:tabs>
        <w:spacing w:before="240" w:after="120"/>
        <w:rPr>
          <w:rFonts w:ascii="Arial" w:hAnsi="Arial" w:cs="Arial"/>
          <w:sz w:val="22"/>
          <w:szCs w:val="22"/>
          <w:lang w:val="en-ZA"/>
        </w:rPr>
      </w:pPr>
      <w:r w:rsidRPr="002C76C1">
        <w:rPr>
          <w:rFonts w:ascii="Arial" w:hAnsi="Arial" w:cs="Arial"/>
          <w:i/>
          <w:sz w:val="22"/>
          <w:szCs w:val="22"/>
          <w:lang w:val="en-ZA"/>
        </w:rPr>
        <w:t>“The new administration was sworn in on 10 May 2009 and the allocation of houses were finalised around June month. The client allocated to the house intended to take occupation on the 1st of July 2009, therefore the project was urgent in the sense that this office was suppose to appoint a supplier who would deliver the furniture and curtails by 18 June 2009.The quotation procedure was followed because it was the rout of which the Director Prestige realised suitable in order to meet the deadline. If a normal open tender procedures was followed, it would have taken then +/- 2,5 months to get the requested item delivered. It would have taken longer and would have caused frustration to the client</w:t>
      </w:r>
      <w:r w:rsidRPr="002C76C1">
        <w:rPr>
          <w:rFonts w:ascii="Arial" w:hAnsi="Arial" w:cs="Arial"/>
          <w:sz w:val="22"/>
          <w:szCs w:val="22"/>
          <w:lang w:val="en-ZA"/>
        </w:rPr>
        <w:t>. “</w:t>
      </w:r>
    </w:p>
    <w:p w:rsidR="008C2901" w:rsidRPr="002C76C1" w:rsidRDefault="008C2901" w:rsidP="008C2901">
      <w:pPr>
        <w:pStyle w:val="NormalWeb"/>
        <w:tabs>
          <w:tab w:val="left" w:pos="360"/>
          <w:tab w:val="center" w:pos="709"/>
        </w:tabs>
        <w:spacing w:before="240" w:after="120"/>
        <w:rPr>
          <w:rFonts w:ascii="Arial" w:hAnsi="Arial" w:cs="Arial"/>
          <w:sz w:val="22"/>
          <w:szCs w:val="22"/>
          <w:lang w:val="en-ZA"/>
        </w:rPr>
      </w:pPr>
      <w:r w:rsidRPr="002C76C1">
        <w:rPr>
          <w:rFonts w:ascii="Arial" w:hAnsi="Arial" w:cs="Arial"/>
          <w:sz w:val="22"/>
          <w:szCs w:val="22"/>
          <w:lang w:val="en-ZA"/>
        </w:rPr>
        <w:t>The PNBAC only approved that payment of Motse Interiors and recommended that the full payment can be affected &amp; condonement from the DG must be obtained prior to payment be affected as irregular expenditure</w:t>
      </w:r>
    </w:p>
    <w:p w:rsidR="008C2901" w:rsidRPr="002C76C1" w:rsidRDefault="008C2901" w:rsidP="008C2901">
      <w:pPr>
        <w:pStyle w:val="NormalWeb"/>
        <w:widowControl/>
        <w:tabs>
          <w:tab w:val="left" w:pos="360"/>
          <w:tab w:val="center" w:pos="709"/>
        </w:tabs>
        <w:spacing w:before="240" w:after="120"/>
        <w:rPr>
          <w:rFonts w:ascii="Arial" w:hAnsi="Arial" w:cs="Arial"/>
          <w:sz w:val="22"/>
          <w:szCs w:val="22"/>
          <w:lang w:val="en-ZA"/>
        </w:rPr>
      </w:pPr>
      <w:r w:rsidRPr="002C76C1">
        <w:rPr>
          <w:rFonts w:ascii="Arial" w:hAnsi="Arial" w:cs="Arial"/>
          <w:sz w:val="22"/>
          <w:szCs w:val="22"/>
          <w:lang w:val="en-ZA"/>
        </w:rPr>
        <w:t>An official letter from CFO : Ms. C. Motsisi to Prestige Management was send on 17 May 2012 indicating that the letter serves to confirm that Prestige Directorate can proceed paying MOTSE INTERIORS an amount of R 1 071 918.20 for the purchase of furniture at 190 Sterlitzia, Waterkloof.</w:t>
      </w:r>
    </w:p>
    <w:p w:rsidR="008C2901" w:rsidRPr="002C76C1" w:rsidRDefault="008C2901" w:rsidP="008C2901">
      <w:pPr>
        <w:pStyle w:val="NormalWeb"/>
        <w:widowControl/>
        <w:tabs>
          <w:tab w:val="left" w:pos="360"/>
          <w:tab w:val="center" w:pos="709"/>
        </w:tabs>
        <w:spacing w:before="240" w:after="120"/>
        <w:rPr>
          <w:rFonts w:ascii="Arial" w:hAnsi="Arial" w:cs="Arial"/>
          <w:sz w:val="22"/>
          <w:szCs w:val="22"/>
          <w:lang w:val="en-ZA"/>
        </w:rPr>
      </w:pPr>
      <w:r w:rsidRPr="002C76C1">
        <w:rPr>
          <w:rFonts w:ascii="Arial" w:hAnsi="Arial" w:cs="Arial"/>
          <w:sz w:val="22"/>
          <w:szCs w:val="22"/>
          <w:lang w:val="en-ZA"/>
        </w:rPr>
        <w:t>The Department did not comply with PN 6 of 2007/08 paragraph 2.3 &amp; 3.1 which provides instances where accounting authorities can dispense form using competitive bidding processes however these instances are cases of emergency where immediate action is necessary of if the goods and services are produced or available from sole service suppliers. For which the reasons must also be recorded and approved by the accounting authority.</w:t>
      </w:r>
    </w:p>
    <w:p w:rsidR="008C2901" w:rsidRPr="002C76C1" w:rsidRDefault="008C2901" w:rsidP="008C2901">
      <w:pPr>
        <w:pStyle w:val="NormalWeb"/>
        <w:widowControl/>
        <w:tabs>
          <w:tab w:val="left" w:pos="360"/>
          <w:tab w:val="center" w:pos="709"/>
        </w:tabs>
        <w:spacing w:before="240" w:after="120"/>
        <w:rPr>
          <w:rFonts w:ascii="Arial" w:hAnsi="Arial" w:cs="Arial"/>
          <w:sz w:val="22"/>
          <w:szCs w:val="22"/>
          <w:lang w:val="en-ZA"/>
        </w:rPr>
      </w:pPr>
      <w:r w:rsidRPr="002C76C1">
        <w:rPr>
          <w:rFonts w:ascii="Arial" w:hAnsi="Arial" w:cs="Arial"/>
          <w:sz w:val="22"/>
          <w:szCs w:val="22"/>
          <w:lang w:val="en-ZA"/>
        </w:rPr>
        <w:t>The above mentioned procurement of prestige assets was not an emergency as poor planning does not constitute an emergency and the prestige assets are available from more than one supplier</w:t>
      </w:r>
    </w:p>
    <w:p w:rsidR="008C2901" w:rsidRPr="002C76C1" w:rsidRDefault="008C2901" w:rsidP="008C2901">
      <w:pPr>
        <w:pStyle w:val="NormalWeb"/>
        <w:widowControl/>
        <w:tabs>
          <w:tab w:val="left" w:pos="360"/>
          <w:tab w:val="center" w:pos="709"/>
        </w:tabs>
        <w:spacing w:before="240" w:after="120"/>
        <w:rPr>
          <w:rFonts w:ascii="Arial" w:hAnsi="Arial" w:cs="Arial"/>
          <w:sz w:val="22"/>
          <w:szCs w:val="22"/>
          <w:lang w:val="en-ZA"/>
        </w:rPr>
      </w:pPr>
      <w:r w:rsidRPr="002C76C1">
        <w:rPr>
          <w:rFonts w:ascii="Arial" w:hAnsi="Arial" w:cs="Arial"/>
          <w:sz w:val="22"/>
          <w:szCs w:val="22"/>
          <w:lang w:val="en-ZA"/>
        </w:rPr>
        <w:t>The Department did not adhere to Practice Note 8 of 2007/08 paragraph 3.3.3 as the submission to the Bid Adjudication Committee , dated 10 February 2012, included only a request to ratify the appointment of Motse Interiors for the payment to be affected and the reason for the deviating from the procurement process, although the items were already delivered by 30 June 2009. There is no was no approval given by the PNBAC to deviate from either the normal competitive bidding process and to deviate from obtaining 3 written quotations before continuing with the procurement.</w:t>
      </w:r>
    </w:p>
    <w:p w:rsidR="008C2901" w:rsidRPr="002C76C1" w:rsidRDefault="008C2901" w:rsidP="008C2901">
      <w:pPr>
        <w:pStyle w:val="NormalWeb"/>
        <w:widowControl/>
        <w:tabs>
          <w:tab w:val="left" w:pos="360"/>
          <w:tab w:val="center" w:pos="709"/>
        </w:tabs>
        <w:spacing w:before="240" w:after="120"/>
        <w:rPr>
          <w:rFonts w:ascii="Arial" w:hAnsi="Arial" w:cs="Arial"/>
          <w:sz w:val="22"/>
          <w:szCs w:val="22"/>
          <w:lang w:val="en-ZA"/>
        </w:rPr>
      </w:pPr>
      <w:r w:rsidRPr="002C76C1">
        <w:rPr>
          <w:rFonts w:ascii="Arial" w:hAnsi="Arial" w:cs="Arial"/>
          <w:sz w:val="22"/>
          <w:szCs w:val="22"/>
          <w:lang w:val="en-ZA"/>
        </w:rPr>
        <w:t>As quotation route was followed the Department did not apply PPPF act sec. 2(1)(a) for evaluation on the procurement of prestige assets to the value exceeding R30 000. Only two quotation was obtained due to the urgency of the project  therefore the  80/20 principle was not applied according to the requirements of the PPPF.</w:t>
      </w:r>
    </w:p>
    <w:p w:rsidR="008C2901" w:rsidRPr="002C76C1" w:rsidRDefault="008C2901" w:rsidP="008C2901">
      <w:pPr>
        <w:pStyle w:val="NormalWeb"/>
        <w:widowControl/>
        <w:tabs>
          <w:tab w:val="left" w:pos="360"/>
          <w:tab w:val="center" w:pos="709"/>
        </w:tabs>
        <w:spacing w:before="240" w:after="120"/>
        <w:rPr>
          <w:rFonts w:ascii="Arial" w:hAnsi="Arial" w:cs="Arial"/>
          <w:sz w:val="22"/>
          <w:szCs w:val="22"/>
          <w:lang w:val="en-ZA"/>
        </w:rPr>
      </w:pPr>
      <w:r w:rsidRPr="002C76C1">
        <w:rPr>
          <w:rFonts w:ascii="Arial" w:hAnsi="Arial" w:cs="Arial"/>
          <w:sz w:val="22"/>
          <w:szCs w:val="22"/>
          <w:lang w:val="en-ZA"/>
        </w:rPr>
        <w:t>The Department did also not comply with paragraph 3.3 of PN 6 of 2007/08 as they did not report to  the relevant treasury and Auditor –General within ten (10) working days of goods and services procured in terms of Treasury Regulation 16 A6.4</w:t>
      </w:r>
    </w:p>
    <w:p w:rsidR="008C2901" w:rsidRPr="002C76C1" w:rsidRDefault="008C2901" w:rsidP="008C2901">
      <w:pPr>
        <w:pStyle w:val="NormalWeb"/>
        <w:widowControl/>
        <w:tabs>
          <w:tab w:val="left" w:pos="360"/>
          <w:tab w:val="center" w:pos="709"/>
        </w:tabs>
        <w:spacing w:before="240" w:after="120"/>
        <w:rPr>
          <w:rFonts w:ascii="Arial" w:hAnsi="Arial" w:cs="Arial"/>
          <w:sz w:val="22"/>
          <w:szCs w:val="22"/>
          <w:lang w:val="en-ZA"/>
        </w:rPr>
      </w:pPr>
      <w:r w:rsidRPr="002C76C1">
        <w:rPr>
          <w:rFonts w:ascii="Arial" w:hAnsi="Arial" w:cs="Arial"/>
          <w:sz w:val="22"/>
          <w:szCs w:val="22"/>
          <w:lang w:val="en-ZA"/>
        </w:rPr>
        <w:t>Through inspection of the quotation and the invoice provided by Motse Interiors the following was noted</w:t>
      </w:r>
    </w:p>
    <w:p w:rsidR="008C2901" w:rsidRPr="002C76C1" w:rsidRDefault="008C2901" w:rsidP="006F5D2E">
      <w:pPr>
        <w:pStyle w:val="NormalWeb"/>
        <w:widowControl/>
        <w:numPr>
          <w:ilvl w:val="1"/>
          <w:numId w:val="64"/>
        </w:numPr>
        <w:tabs>
          <w:tab w:val="left" w:pos="360"/>
          <w:tab w:val="center" w:pos="709"/>
        </w:tabs>
        <w:ind w:left="1077" w:hanging="357"/>
        <w:rPr>
          <w:rFonts w:ascii="Arial" w:hAnsi="Arial" w:cs="Arial"/>
          <w:sz w:val="22"/>
          <w:szCs w:val="22"/>
          <w:lang w:val="en-ZA"/>
        </w:rPr>
      </w:pPr>
      <w:r w:rsidRPr="002C76C1">
        <w:rPr>
          <w:rFonts w:ascii="Arial" w:hAnsi="Arial" w:cs="Arial"/>
          <w:sz w:val="22"/>
          <w:szCs w:val="22"/>
          <w:lang w:val="en-ZA"/>
        </w:rPr>
        <w:t>The quotation for furniture amounted to R 1 071 918.20</w:t>
      </w:r>
    </w:p>
    <w:p w:rsidR="008C2901" w:rsidRPr="002C76C1" w:rsidRDefault="008C2901" w:rsidP="006F5D2E">
      <w:pPr>
        <w:pStyle w:val="NormalWeb"/>
        <w:widowControl/>
        <w:numPr>
          <w:ilvl w:val="1"/>
          <w:numId w:val="64"/>
        </w:numPr>
        <w:tabs>
          <w:tab w:val="left" w:pos="360"/>
          <w:tab w:val="center" w:pos="709"/>
        </w:tabs>
        <w:ind w:left="1077" w:hanging="357"/>
        <w:rPr>
          <w:rFonts w:ascii="Arial" w:hAnsi="Arial" w:cs="Arial"/>
          <w:sz w:val="22"/>
          <w:szCs w:val="22"/>
          <w:lang w:val="en-ZA"/>
        </w:rPr>
      </w:pPr>
      <w:r w:rsidRPr="002C76C1">
        <w:rPr>
          <w:rFonts w:ascii="Arial" w:hAnsi="Arial" w:cs="Arial"/>
          <w:sz w:val="22"/>
          <w:szCs w:val="22"/>
          <w:lang w:val="en-ZA"/>
        </w:rPr>
        <w:t>The invoice and the amount paid amounted  to R 1071 918.20</w:t>
      </w:r>
    </w:p>
    <w:p w:rsidR="008C2901" w:rsidRPr="002C76C1" w:rsidRDefault="008C2901" w:rsidP="006F5D2E">
      <w:pPr>
        <w:pStyle w:val="NormalWeb"/>
        <w:widowControl/>
        <w:numPr>
          <w:ilvl w:val="1"/>
          <w:numId w:val="64"/>
        </w:numPr>
        <w:tabs>
          <w:tab w:val="left" w:pos="360"/>
          <w:tab w:val="center" w:pos="709"/>
        </w:tabs>
        <w:ind w:left="1077" w:hanging="357"/>
        <w:rPr>
          <w:rFonts w:ascii="Arial" w:hAnsi="Arial" w:cs="Arial"/>
          <w:sz w:val="22"/>
          <w:szCs w:val="22"/>
          <w:lang w:val="en-ZA"/>
        </w:rPr>
      </w:pPr>
      <w:r w:rsidRPr="002C76C1">
        <w:rPr>
          <w:rFonts w:ascii="Arial" w:hAnsi="Arial" w:cs="Arial"/>
          <w:sz w:val="22"/>
          <w:szCs w:val="22"/>
          <w:lang w:val="en-ZA"/>
        </w:rPr>
        <w:t>Although the amount invoiced/paid did not exceed the quoted amount the unit prices as per the invoice was higher as the unit prices for the same items in the quotation.</w:t>
      </w:r>
    </w:p>
    <w:p w:rsidR="008C2901" w:rsidRPr="002C76C1" w:rsidRDefault="008C2901" w:rsidP="006F5D2E">
      <w:pPr>
        <w:pStyle w:val="NormalWeb"/>
        <w:widowControl/>
        <w:numPr>
          <w:ilvl w:val="1"/>
          <w:numId w:val="64"/>
        </w:numPr>
        <w:tabs>
          <w:tab w:val="left" w:pos="360"/>
          <w:tab w:val="center" w:pos="709"/>
        </w:tabs>
        <w:ind w:left="1077" w:hanging="357"/>
        <w:rPr>
          <w:rFonts w:ascii="Arial" w:hAnsi="Arial" w:cs="Arial"/>
          <w:sz w:val="22"/>
          <w:szCs w:val="22"/>
          <w:lang w:val="en-ZA"/>
        </w:rPr>
      </w:pPr>
      <w:r w:rsidRPr="002C76C1">
        <w:rPr>
          <w:rFonts w:ascii="Arial" w:hAnsi="Arial" w:cs="Arial"/>
          <w:sz w:val="22"/>
          <w:szCs w:val="22"/>
          <w:lang w:val="en-ZA"/>
        </w:rPr>
        <w:t>It was also noted that all the items quoted for was not purchased but replaced with other items ( or different quantities of items quoted for) purchased so that to amount to the quoted amount.</w:t>
      </w:r>
    </w:p>
    <w:p w:rsidR="008C2901" w:rsidRPr="002C76C1" w:rsidRDefault="008C2901" w:rsidP="006F5D2E">
      <w:pPr>
        <w:pStyle w:val="NormalWeb"/>
        <w:widowControl/>
        <w:numPr>
          <w:ilvl w:val="1"/>
          <w:numId w:val="64"/>
        </w:numPr>
        <w:tabs>
          <w:tab w:val="left" w:pos="360"/>
          <w:tab w:val="center" w:pos="709"/>
        </w:tabs>
        <w:ind w:left="1077" w:hanging="357"/>
        <w:rPr>
          <w:rFonts w:ascii="Arial" w:hAnsi="Arial" w:cs="Arial"/>
          <w:sz w:val="22"/>
          <w:szCs w:val="22"/>
          <w:lang w:val="en-ZA"/>
        </w:rPr>
      </w:pPr>
      <w:r w:rsidRPr="002C76C1">
        <w:rPr>
          <w:rFonts w:ascii="Arial" w:hAnsi="Arial" w:cs="Arial"/>
          <w:sz w:val="22"/>
          <w:szCs w:val="22"/>
          <w:lang w:val="en-ZA"/>
        </w:rPr>
        <w:t>The difference in the unit prices (and quantities) for the items as per the quote and invoice was calculated and could result fruitless and wasteful expenditure as the prices and quantities was not inspected and verified for accuracy before the approval of the payment.</w:t>
      </w:r>
    </w:p>
    <w:p w:rsidR="008C2901" w:rsidRPr="002C76C1" w:rsidRDefault="008C2901" w:rsidP="008C2901">
      <w:pPr>
        <w:pStyle w:val="NormalWeb"/>
        <w:tabs>
          <w:tab w:val="center" w:pos="709"/>
        </w:tabs>
        <w:rPr>
          <w:rFonts w:ascii="Arial" w:hAnsi="Arial" w:cs="Arial"/>
          <w:sz w:val="22"/>
          <w:szCs w:val="22"/>
          <w:lang w:val="en-ZA"/>
        </w:rPr>
      </w:pPr>
    </w:p>
    <w:p w:rsidR="008C2901" w:rsidRPr="002C76C1" w:rsidRDefault="008C2901" w:rsidP="008C2901">
      <w:pPr>
        <w:pStyle w:val="NormalWeb"/>
        <w:tabs>
          <w:tab w:val="center" w:pos="709"/>
        </w:tabs>
        <w:rPr>
          <w:rFonts w:ascii="Arial" w:hAnsi="Arial" w:cs="Arial"/>
          <w:sz w:val="22"/>
          <w:szCs w:val="22"/>
          <w:lang w:val="en-ZA"/>
        </w:rPr>
      </w:pPr>
    </w:p>
    <w:p w:rsidR="008C2901" w:rsidRDefault="008C2901" w:rsidP="008C2901">
      <w:pPr>
        <w:pStyle w:val="NormalWeb"/>
        <w:tabs>
          <w:tab w:val="center" w:pos="709"/>
        </w:tabs>
        <w:rPr>
          <w:rFonts w:ascii="Arial" w:hAnsi="Arial" w:cs="Arial"/>
          <w:sz w:val="22"/>
          <w:szCs w:val="22"/>
          <w:lang w:val="en-ZA"/>
        </w:rPr>
      </w:pPr>
    </w:p>
    <w:p w:rsidR="008C2901" w:rsidRDefault="008C2901" w:rsidP="008C2901">
      <w:pPr>
        <w:pStyle w:val="NormalWeb"/>
        <w:tabs>
          <w:tab w:val="center" w:pos="709"/>
        </w:tabs>
        <w:rPr>
          <w:rFonts w:ascii="Arial" w:hAnsi="Arial" w:cs="Arial"/>
          <w:sz w:val="22"/>
          <w:szCs w:val="22"/>
          <w:lang w:val="en-ZA"/>
        </w:rPr>
      </w:pPr>
    </w:p>
    <w:p w:rsidR="008C2901" w:rsidRDefault="008C2901" w:rsidP="008C2901">
      <w:pPr>
        <w:pStyle w:val="NormalWeb"/>
        <w:tabs>
          <w:tab w:val="center" w:pos="709"/>
        </w:tabs>
        <w:rPr>
          <w:rFonts w:ascii="Arial" w:hAnsi="Arial" w:cs="Arial"/>
          <w:sz w:val="22"/>
          <w:szCs w:val="22"/>
          <w:lang w:val="en-ZA"/>
        </w:rPr>
      </w:pPr>
      <w:r>
        <w:rPr>
          <w:rFonts w:ascii="Arial" w:hAnsi="Arial" w:cs="Arial"/>
          <w:sz w:val="22"/>
          <w:szCs w:val="22"/>
          <w:lang w:val="en-ZA"/>
        </w:rPr>
        <w:t>The finding occurred as a result of the fact that:</w:t>
      </w:r>
    </w:p>
    <w:p w:rsidR="008C2901" w:rsidRPr="002C76C1" w:rsidRDefault="008C2901" w:rsidP="008C2901">
      <w:pPr>
        <w:pStyle w:val="NormalWeb"/>
        <w:tabs>
          <w:tab w:val="center" w:pos="709"/>
        </w:tabs>
        <w:rPr>
          <w:rFonts w:ascii="Arial" w:hAnsi="Arial" w:cs="Arial"/>
          <w:sz w:val="22"/>
          <w:szCs w:val="22"/>
          <w:lang w:val="en-ZA"/>
        </w:rPr>
      </w:pPr>
    </w:p>
    <w:p w:rsidR="008C2901" w:rsidRPr="002C76C1" w:rsidRDefault="008C2901" w:rsidP="008C2901">
      <w:pPr>
        <w:pStyle w:val="NormalWeb"/>
        <w:tabs>
          <w:tab w:val="center" w:pos="709"/>
        </w:tabs>
        <w:rPr>
          <w:rFonts w:ascii="Arial" w:hAnsi="Arial" w:cs="Arial"/>
          <w:sz w:val="22"/>
          <w:szCs w:val="22"/>
        </w:rPr>
      </w:pPr>
    </w:p>
    <w:p w:rsidR="008C2901" w:rsidRPr="002C76C1" w:rsidRDefault="008C2901" w:rsidP="008C2901">
      <w:pPr>
        <w:pStyle w:val="NormalWeb"/>
        <w:tabs>
          <w:tab w:val="center" w:pos="709"/>
        </w:tabs>
        <w:rPr>
          <w:rFonts w:ascii="Arial" w:hAnsi="Arial" w:cs="Arial"/>
          <w:sz w:val="22"/>
          <w:szCs w:val="22"/>
          <w:lang w:val="en-ZA"/>
        </w:rPr>
      </w:pPr>
      <w:r w:rsidRPr="002C76C1">
        <w:rPr>
          <w:rFonts w:ascii="Arial" w:hAnsi="Arial" w:cs="Arial"/>
          <w:sz w:val="22"/>
          <w:szCs w:val="22"/>
          <w:lang w:val="en-ZA"/>
        </w:rPr>
        <w:t>The newly appointed Minister needed to take occupation on 1 July 2009 and therefore normal competitive bidding process was not followed.</w:t>
      </w:r>
    </w:p>
    <w:p w:rsidR="008C2901" w:rsidRPr="002C76C1" w:rsidRDefault="008C2901" w:rsidP="008C2901">
      <w:pPr>
        <w:pStyle w:val="NormalWeb"/>
        <w:tabs>
          <w:tab w:val="center" w:pos="709"/>
        </w:tabs>
        <w:rPr>
          <w:rFonts w:ascii="Arial" w:hAnsi="Arial" w:cs="Arial"/>
          <w:sz w:val="22"/>
          <w:szCs w:val="22"/>
          <w:lang w:val="en-ZA"/>
        </w:rPr>
      </w:pPr>
    </w:p>
    <w:p w:rsidR="008C2901" w:rsidRPr="002C76C1" w:rsidRDefault="008C2901" w:rsidP="008C2901">
      <w:pPr>
        <w:pStyle w:val="NormalWeb"/>
        <w:tabs>
          <w:tab w:val="center" w:pos="709"/>
        </w:tabs>
        <w:rPr>
          <w:rFonts w:ascii="Arial" w:hAnsi="Arial" w:cs="Arial"/>
          <w:sz w:val="22"/>
          <w:szCs w:val="22"/>
          <w:lang w:val="en-ZA"/>
        </w:rPr>
      </w:pPr>
    </w:p>
    <w:p w:rsidR="008C2901" w:rsidRPr="002C76C1" w:rsidRDefault="008C2901" w:rsidP="008C2901">
      <w:pPr>
        <w:pStyle w:val="NormalWeb"/>
        <w:tabs>
          <w:tab w:val="center" w:pos="709"/>
        </w:tabs>
        <w:rPr>
          <w:rFonts w:ascii="Arial" w:hAnsi="Arial" w:cs="Arial"/>
          <w:sz w:val="22"/>
          <w:szCs w:val="22"/>
          <w:lang w:val="en-ZA"/>
        </w:rPr>
      </w:pPr>
      <w:r w:rsidRPr="002C76C1">
        <w:rPr>
          <w:rFonts w:ascii="Arial" w:hAnsi="Arial" w:cs="Arial"/>
          <w:sz w:val="22"/>
          <w:szCs w:val="22"/>
          <w:lang w:val="en-GB"/>
        </w:rPr>
        <w:t>Matters pertaining quotations were also raised in the prior financial year.</w:t>
      </w:r>
    </w:p>
    <w:p w:rsidR="008C2901" w:rsidRPr="002C76C1" w:rsidRDefault="008C2901" w:rsidP="008C2901">
      <w:pPr>
        <w:pStyle w:val="NormalWeb"/>
        <w:tabs>
          <w:tab w:val="center" w:pos="709"/>
        </w:tabs>
        <w:rPr>
          <w:rFonts w:ascii="Arial" w:hAnsi="Arial" w:cs="Arial"/>
          <w:sz w:val="22"/>
          <w:szCs w:val="22"/>
        </w:rPr>
      </w:pPr>
    </w:p>
    <w:p w:rsidR="008C2901" w:rsidRPr="002C76C1" w:rsidRDefault="008C2901" w:rsidP="008C2901">
      <w:pPr>
        <w:pStyle w:val="NormalWeb"/>
        <w:tabs>
          <w:tab w:val="center" w:pos="709"/>
        </w:tabs>
        <w:rPr>
          <w:rFonts w:ascii="Arial" w:hAnsi="Arial" w:cs="Arial"/>
          <w:sz w:val="22"/>
          <w:szCs w:val="22"/>
        </w:rPr>
      </w:pPr>
      <w:r>
        <w:rPr>
          <w:rFonts w:ascii="Arial" w:hAnsi="Arial" w:cs="Arial"/>
          <w:sz w:val="22"/>
          <w:szCs w:val="22"/>
        </w:rPr>
        <w:t>Impact of the finding:</w:t>
      </w:r>
      <w:r w:rsidRPr="002C76C1">
        <w:rPr>
          <w:rFonts w:ascii="Arial" w:hAnsi="Arial" w:cs="Arial"/>
          <w:sz w:val="22"/>
          <w:szCs w:val="22"/>
        </w:rPr>
        <w:t xml:space="preserve"> </w:t>
      </w:r>
    </w:p>
    <w:p w:rsidR="008C2901" w:rsidRPr="002C76C1" w:rsidRDefault="008C2901" w:rsidP="008C2901">
      <w:pPr>
        <w:tabs>
          <w:tab w:val="center" w:pos="709"/>
        </w:tabs>
        <w:rPr>
          <w:b/>
          <w:sz w:val="22"/>
          <w:szCs w:val="22"/>
        </w:rPr>
      </w:pPr>
    </w:p>
    <w:p w:rsidR="008C2901" w:rsidRDefault="008C2901" w:rsidP="008C2901">
      <w:pPr>
        <w:tabs>
          <w:tab w:val="center" w:pos="709"/>
        </w:tabs>
        <w:ind w:left="360" w:hanging="360"/>
        <w:contextualSpacing/>
        <w:rPr>
          <w:sz w:val="22"/>
          <w:szCs w:val="22"/>
        </w:rPr>
      </w:pPr>
      <w:r>
        <w:rPr>
          <w:sz w:val="22"/>
          <w:szCs w:val="22"/>
        </w:rPr>
        <w:t>a)</w:t>
      </w:r>
      <w:r>
        <w:rPr>
          <w:sz w:val="22"/>
          <w:szCs w:val="22"/>
        </w:rPr>
        <w:tab/>
      </w:r>
      <w:r>
        <w:rPr>
          <w:sz w:val="22"/>
          <w:szCs w:val="22"/>
        </w:rPr>
        <w:tab/>
      </w:r>
      <w:r w:rsidRPr="00FC723C">
        <w:rPr>
          <w:sz w:val="22"/>
          <w:szCs w:val="22"/>
        </w:rPr>
        <w:t xml:space="preserve">Non- compliance with PN 6 of 2007/08 par 2.3 and the Treasury Regulations 16A6.4 resulting in irregular expenditure of R 962 339.93 for the 2010/11 financial year </w:t>
      </w:r>
    </w:p>
    <w:p w:rsidR="008C2901" w:rsidRPr="00FC723C" w:rsidRDefault="008C2901" w:rsidP="008C2901">
      <w:pPr>
        <w:tabs>
          <w:tab w:val="center" w:pos="709"/>
        </w:tabs>
        <w:ind w:left="360" w:hanging="360"/>
        <w:contextualSpacing/>
        <w:rPr>
          <w:sz w:val="22"/>
          <w:szCs w:val="22"/>
        </w:rPr>
      </w:pPr>
    </w:p>
    <w:p w:rsidR="008C2901" w:rsidRDefault="008C2901" w:rsidP="008C2901">
      <w:pPr>
        <w:tabs>
          <w:tab w:val="center" w:pos="709"/>
        </w:tabs>
        <w:ind w:left="360" w:hanging="360"/>
        <w:contextualSpacing/>
        <w:rPr>
          <w:sz w:val="22"/>
          <w:szCs w:val="22"/>
        </w:rPr>
      </w:pPr>
      <w:r w:rsidRPr="00FC723C">
        <w:rPr>
          <w:sz w:val="22"/>
          <w:szCs w:val="22"/>
        </w:rPr>
        <w:t>b)</w:t>
      </w:r>
      <w:r>
        <w:rPr>
          <w:sz w:val="22"/>
          <w:szCs w:val="22"/>
        </w:rPr>
        <w:tab/>
      </w:r>
      <w:r>
        <w:rPr>
          <w:sz w:val="22"/>
          <w:szCs w:val="22"/>
        </w:rPr>
        <w:tab/>
      </w:r>
      <w:r w:rsidRPr="00FC723C">
        <w:rPr>
          <w:sz w:val="22"/>
          <w:szCs w:val="22"/>
        </w:rPr>
        <w:t xml:space="preserve"> Non-compliance with Treasury Regulations 9.1.1 where R 109 578.27 of the R 1 071 918.20  may result in fruitless and wasteful expenditure as a result of the items purchased at a higher unit price as indicated in the quotations.</w:t>
      </w:r>
    </w:p>
    <w:p w:rsidR="008C2901" w:rsidRPr="00FC723C" w:rsidRDefault="008C2901" w:rsidP="008C2901">
      <w:pPr>
        <w:tabs>
          <w:tab w:val="center" w:pos="709"/>
        </w:tabs>
        <w:ind w:left="360" w:hanging="360"/>
        <w:contextualSpacing/>
        <w:rPr>
          <w:sz w:val="22"/>
          <w:szCs w:val="22"/>
        </w:rPr>
      </w:pPr>
    </w:p>
    <w:p w:rsidR="008C2901" w:rsidRPr="00FC723C" w:rsidRDefault="008C2901" w:rsidP="008C2901">
      <w:pPr>
        <w:tabs>
          <w:tab w:val="center" w:pos="709"/>
        </w:tabs>
        <w:ind w:left="360" w:hanging="360"/>
        <w:contextualSpacing/>
        <w:rPr>
          <w:sz w:val="22"/>
          <w:szCs w:val="22"/>
        </w:rPr>
      </w:pPr>
      <w:r w:rsidRPr="00FC723C">
        <w:rPr>
          <w:sz w:val="22"/>
          <w:szCs w:val="22"/>
        </w:rPr>
        <w:t>c)</w:t>
      </w:r>
      <w:r>
        <w:rPr>
          <w:sz w:val="22"/>
          <w:szCs w:val="22"/>
        </w:rPr>
        <w:tab/>
      </w:r>
      <w:r>
        <w:rPr>
          <w:sz w:val="22"/>
          <w:szCs w:val="22"/>
        </w:rPr>
        <w:tab/>
      </w:r>
      <w:r w:rsidRPr="00FC723C">
        <w:rPr>
          <w:sz w:val="22"/>
          <w:szCs w:val="22"/>
        </w:rPr>
        <w:t>Non-compliance with PN 6 of 2007/08 par 3.3 as the goods and services procured in terms of TR16A6.4 was not reported accordingly.</w:t>
      </w:r>
    </w:p>
    <w:p w:rsidR="008C2901" w:rsidRPr="002C76C1" w:rsidRDefault="008C2901" w:rsidP="008C2901">
      <w:pPr>
        <w:pStyle w:val="ListParagraph"/>
        <w:tabs>
          <w:tab w:val="center" w:pos="709"/>
        </w:tabs>
        <w:ind w:left="360"/>
        <w:rPr>
          <w:rFonts w:ascii="Arial" w:hAnsi="Arial" w:cs="Arial"/>
          <w:sz w:val="22"/>
          <w:szCs w:val="22"/>
        </w:rPr>
      </w:pPr>
    </w:p>
    <w:p w:rsidR="008C2901" w:rsidRPr="002C76C1" w:rsidRDefault="008C2901" w:rsidP="008C2901">
      <w:pPr>
        <w:pStyle w:val="ListParagraph"/>
        <w:tabs>
          <w:tab w:val="center" w:pos="709"/>
        </w:tabs>
        <w:ind w:left="405"/>
        <w:rPr>
          <w:rFonts w:ascii="Arial" w:hAnsi="Arial" w:cs="Arial"/>
          <w:sz w:val="22"/>
          <w:szCs w:val="22"/>
        </w:rPr>
      </w:pPr>
    </w:p>
    <w:p w:rsidR="008C2901" w:rsidRPr="002C76C1" w:rsidRDefault="008C2901" w:rsidP="008C2901">
      <w:pPr>
        <w:tabs>
          <w:tab w:val="center" w:pos="709"/>
        </w:tabs>
        <w:rPr>
          <w:b/>
          <w:sz w:val="22"/>
          <w:szCs w:val="22"/>
          <w:lang w:val="en-ZA" w:eastAsia="en-GB"/>
        </w:rPr>
      </w:pPr>
    </w:p>
    <w:p w:rsidR="008C2901" w:rsidRPr="002C76C1" w:rsidRDefault="008C2901" w:rsidP="008C2901">
      <w:pPr>
        <w:tabs>
          <w:tab w:val="center" w:pos="709"/>
        </w:tabs>
        <w:rPr>
          <w:b/>
          <w:sz w:val="22"/>
          <w:szCs w:val="22"/>
          <w:lang w:val="en-ZA" w:eastAsia="en-GB"/>
        </w:rPr>
      </w:pPr>
      <w:r w:rsidRPr="002C76C1">
        <w:rPr>
          <w:b/>
          <w:sz w:val="22"/>
          <w:szCs w:val="22"/>
          <w:lang w:val="en-ZA" w:eastAsia="en-GB"/>
        </w:rPr>
        <w:t xml:space="preserve">Internal control deficiency </w:t>
      </w:r>
    </w:p>
    <w:p w:rsidR="008C2901" w:rsidRPr="002C76C1" w:rsidRDefault="008C2901" w:rsidP="008C2901">
      <w:pPr>
        <w:tabs>
          <w:tab w:val="center" w:pos="709"/>
        </w:tabs>
        <w:rPr>
          <w:b/>
          <w:sz w:val="22"/>
          <w:szCs w:val="22"/>
          <w:lang w:val="en-ZA" w:eastAsia="en-GB"/>
        </w:rPr>
      </w:pPr>
    </w:p>
    <w:p w:rsidR="008C2901" w:rsidRPr="00FC723C" w:rsidRDefault="008C2901" w:rsidP="008C2901">
      <w:pPr>
        <w:pStyle w:val="NormalWeb"/>
        <w:tabs>
          <w:tab w:val="center" w:pos="709"/>
        </w:tabs>
        <w:rPr>
          <w:rFonts w:ascii="Arial" w:hAnsi="Arial" w:cs="Arial"/>
          <w:i/>
          <w:sz w:val="22"/>
          <w:szCs w:val="22"/>
          <w:lang w:val="en-ZA"/>
        </w:rPr>
      </w:pPr>
      <w:r w:rsidRPr="00FC723C">
        <w:rPr>
          <w:rFonts w:ascii="Arial" w:hAnsi="Arial" w:cs="Arial"/>
          <w:i/>
          <w:sz w:val="22"/>
          <w:szCs w:val="22"/>
          <w:lang w:val="en-ZA"/>
        </w:rPr>
        <w:t>Leadership</w:t>
      </w:r>
    </w:p>
    <w:p w:rsidR="008C2901" w:rsidRPr="00FC723C" w:rsidRDefault="008C2901" w:rsidP="008C2901">
      <w:pPr>
        <w:pStyle w:val="NormalWeb"/>
        <w:tabs>
          <w:tab w:val="center" w:pos="709"/>
        </w:tabs>
        <w:ind w:left="810" w:hanging="360"/>
        <w:rPr>
          <w:rFonts w:ascii="Arial" w:hAnsi="Arial" w:cs="Arial"/>
          <w:i/>
          <w:sz w:val="22"/>
          <w:szCs w:val="22"/>
          <w:lang w:val="en-ZA"/>
        </w:rPr>
      </w:pPr>
    </w:p>
    <w:p w:rsidR="008C2901" w:rsidRPr="00FC723C" w:rsidRDefault="008C2901" w:rsidP="008C2901">
      <w:pPr>
        <w:tabs>
          <w:tab w:val="center" w:pos="709"/>
        </w:tabs>
        <w:rPr>
          <w:i/>
          <w:sz w:val="22"/>
          <w:szCs w:val="22"/>
        </w:rPr>
      </w:pPr>
      <w:r w:rsidRPr="00FC723C">
        <w:rPr>
          <w:i/>
          <w:sz w:val="22"/>
          <w:szCs w:val="22"/>
        </w:rPr>
        <w:t>Management does not establish and communicate policies and procedures effectively to enable and support understanding and execution of internal control objectives, processes and responsibilities</w:t>
      </w:r>
    </w:p>
    <w:p w:rsidR="008C2901" w:rsidRPr="00FC723C" w:rsidRDefault="008C2901" w:rsidP="008C2901">
      <w:pPr>
        <w:tabs>
          <w:tab w:val="center" w:pos="709"/>
        </w:tabs>
        <w:rPr>
          <w:i/>
          <w:sz w:val="22"/>
          <w:szCs w:val="22"/>
        </w:rPr>
      </w:pPr>
    </w:p>
    <w:p w:rsidR="008C2901" w:rsidRPr="00FC723C" w:rsidRDefault="008C2901" w:rsidP="008C2901">
      <w:pPr>
        <w:tabs>
          <w:tab w:val="center" w:pos="709"/>
        </w:tabs>
        <w:rPr>
          <w:i/>
          <w:sz w:val="22"/>
          <w:szCs w:val="22"/>
        </w:rPr>
      </w:pPr>
      <w:r w:rsidRPr="00FC723C">
        <w:rPr>
          <w:i/>
          <w:sz w:val="22"/>
          <w:szCs w:val="22"/>
        </w:rPr>
        <w:t>The department did not effectively exercise its oversight responsibility regarding financial and performance reporting and compliance and related internal control.</w:t>
      </w:r>
    </w:p>
    <w:p w:rsidR="008C2901" w:rsidRPr="00FC723C" w:rsidRDefault="008C2901" w:rsidP="008C2901">
      <w:pPr>
        <w:tabs>
          <w:tab w:val="center" w:pos="709"/>
        </w:tabs>
        <w:rPr>
          <w:i/>
          <w:sz w:val="22"/>
          <w:szCs w:val="22"/>
          <w:lang w:val="en-GB"/>
        </w:rPr>
      </w:pPr>
    </w:p>
    <w:p w:rsidR="008C2901" w:rsidRPr="00FC723C" w:rsidRDefault="008C2901" w:rsidP="008C2901">
      <w:pPr>
        <w:tabs>
          <w:tab w:val="center" w:pos="709"/>
        </w:tabs>
        <w:rPr>
          <w:b/>
          <w:bCs/>
          <w:i/>
          <w:iCs/>
          <w:sz w:val="22"/>
          <w:szCs w:val="22"/>
          <w:lang w:val="en-GB"/>
        </w:rPr>
      </w:pPr>
      <w:r w:rsidRPr="00FC723C">
        <w:rPr>
          <w:bCs/>
          <w:i/>
          <w:sz w:val="22"/>
          <w:szCs w:val="22"/>
          <w:lang w:val="en-GB"/>
        </w:rPr>
        <w:t>Financial and Performance Management</w:t>
      </w:r>
    </w:p>
    <w:p w:rsidR="008C2901" w:rsidRPr="00FC723C" w:rsidRDefault="008C2901" w:rsidP="008C2901">
      <w:pPr>
        <w:tabs>
          <w:tab w:val="center" w:pos="709"/>
        </w:tabs>
        <w:rPr>
          <w:i/>
          <w:sz w:val="22"/>
          <w:szCs w:val="22"/>
          <w:lang w:val="en-GB"/>
        </w:rPr>
      </w:pPr>
    </w:p>
    <w:p w:rsidR="008C2901" w:rsidRPr="00FC723C" w:rsidRDefault="008C2901" w:rsidP="008C2901">
      <w:pPr>
        <w:tabs>
          <w:tab w:val="center" w:pos="709"/>
        </w:tabs>
        <w:rPr>
          <w:i/>
          <w:sz w:val="22"/>
          <w:szCs w:val="22"/>
        </w:rPr>
      </w:pPr>
      <w:r w:rsidRPr="00FC723C">
        <w:rPr>
          <w:i/>
          <w:sz w:val="22"/>
          <w:szCs w:val="22"/>
        </w:rPr>
        <w:t>The department did not effectively review and monitor compliance with applicable laws and regulations</w:t>
      </w:r>
      <w:r w:rsidRPr="00FC723C" w:rsidDel="00A47581">
        <w:rPr>
          <w:i/>
          <w:sz w:val="22"/>
          <w:szCs w:val="22"/>
          <w:lang w:val="en-GB"/>
        </w:rPr>
        <w:t xml:space="preserve"> </w:t>
      </w:r>
    </w:p>
    <w:p w:rsidR="008C2901" w:rsidRPr="002C76C1" w:rsidRDefault="008C2901" w:rsidP="008C2901">
      <w:pPr>
        <w:tabs>
          <w:tab w:val="center" w:pos="709"/>
        </w:tabs>
        <w:rPr>
          <w:i/>
          <w:sz w:val="22"/>
          <w:szCs w:val="22"/>
        </w:rPr>
      </w:pPr>
    </w:p>
    <w:p w:rsidR="008C2901" w:rsidRPr="002C76C1" w:rsidRDefault="008C2901" w:rsidP="008C2901">
      <w:pPr>
        <w:pStyle w:val="NormalWeb"/>
        <w:tabs>
          <w:tab w:val="center" w:pos="709"/>
        </w:tabs>
        <w:ind w:left="720"/>
        <w:rPr>
          <w:rFonts w:ascii="Arial" w:hAnsi="Arial" w:cs="Arial"/>
          <w:sz w:val="22"/>
          <w:szCs w:val="22"/>
          <w:lang w:val="en-ZA"/>
        </w:rPr>
      </w:pPr>
    </w:p>
    <w:p w:rsidR="008C2901" w:rsidRPr="002C76C1" w:rsidRDefault="008C2901" w:rsidP="008C2901">
      <w:pPr>
        <w:tabs>
          <w:tab w:val="center" w:pos="709"/>
        </w:tabs>
        <w:rPr>
          <w:b/>
          <w:sz w:val="22"/>
          <w:szCs w:val="22"/>
          <w:lang w:val="en-ZA" w:eastAsia="en-GB"/>
        </w:rPr>
      </w:pPr>
      <w:r w:rsidRPr="002C76C1">
        <w:rPr>
          <w:b/>
          <w:sz w:val="22"/>
          <w:szCs w:val="22"/>
          <w:lang w:val="en-ZA" w:eastAsia="en-GB"/>
        </w:rPr>
        <w:t xml:space="preserve">Recommendation </w:t>
      </w:r>
      <w:r w:rsidRPr="002C76C1">
        <w:rPr>
          <w:color w:val="000000"/>
          <w:sz w:val="22"/>
          <w:szCs w:val="22"/>
        </w:rPr>
        <w:t xml:space="preserve"> </w:t>
      </w:r>
    </w:p>
    <w:p w:rsidR="008C2901" w:rsidRPr="002C76C1" w:rsidRDefault="008C2901" w:rsidP="008C2901">
      <w:pPr>
        <w:pStyle w:val="ListParagraph"/>
        <w:tabs>
          <w:tab w:val="center" w:pos="709"/>
        </w:tabs>
        <w:rPr>
          <w:rFonts w:ascii="Arial" w:hAnsi="Arial" w:cs="Arial"/>
          <w:color w:val="000000"/>
          <w:sz w:val="22"/>
          <w:szCs w:val="22"/>
        </w:rPr>
      </w:pPr>
    </w:p>
    <w:p w:rsidR="008C2901" w:rsidRDefault="008C2901" w:rsidP="008C2901">
      <w:pPr>
        <w:tabs>
          <w:tab w:val="center" w:pos="709"/>
        </w:tabs>
        <w:ind w:left="709" w:hanging="709"/>
        <w:contextualSpacing/>
        <w:rPr>
          <w:color w:val="000000"/>
          <w:sz w:val="22"/>
          <w:szCs w:val="22"/>
        </w:rPr>
      </w:pPr>
      <w:r>
        <w:rPr>
          <w:color w:val="000000"/>
          <w:sz w:val="22"/>
          <w:szCs w:val="22"/>
        </w:rPr>
        <w:t>a)</w:t>
      </w:r>
      <w:r>
        <w:rPr>
          <w:color w:val="000000"/>
          <w:sz w:val="22"/>
          <w:szCs w:val="22"/>
        </w:rPr>
        <w:tab/>
      </w:r>
      <w:r>
        <w:rPr>
          <w:color w:val="000000"/>
          <w:sz w:val="22"/>
          <w:szCs w:val="22"/>
        </w:rPr>
        <w:tab/>
      </w:r>
      <w:r w:rsidRPr="00664DA6">
        <w:rPr>
          <w:color w:val="000000"/>
          <w:sz w:val="22"/>
          <w:szCs w:val="22"/>
        </w:rPr>
        <w:t>Before any transaction is approved by the delegated official, it should confirm that three quotations have been obtained.</w:t>
      </w:r>
    </w:p>
    <w:p w:rsidR="008C2901" w:rsidRPr="00664DA6" w:rsidRDefault="008C2901" w:rsidP="008C2901">
      <w:pPr>
        <w:tabs>
          <w:tab w:val="center" w:pos="709"/>
        </w:tabs>
        <w:contextualSpacing/>
        <w:rPr>
          <w:sz w:val="22"/>
          <w:szCs w:val="22"/>
        </w:rPr>
      </w:pPr>
    </w:p>
    <w:p w:rsidR="008C2901" w:rsidRDefault="008C2901" w:rsidP="008C2901">
      <w:pPr>
        <w:tabs>
          <w:tab w:val="center" w:pos="709"/>
        </w:tabs>
        <w:ind w:left="709" w:hanging="709"/>
        <w:contextualSpacing/>
        <w:rPr>
          <w:color w:val="000000"/>
          <w:sz w:val="22"/>
          <w:szCs w:val="22"/>
        </w:rPr>
      </w:pPr>
      <w:r>
        <w:rPr>
          <w:color w:val="000000"/>
          <w:sz w:val="22"/>
          <w:szCs w:val="22"/>
        </w:rPr>
        <w:t xml:space="preserve">b) </w:t>
      </w:r>
      <w:r>
        <w:rPr>
          <w:color w:val="000000"/>
          <w:sz w:val="22"/>
          <w:szCs w:val="22"/>
        </w:rPr>
        <w:tab/>
      </w:r>
      <w:r>
        <w:rPr>
          <w:color w:val="000000"/>
          <w:sz w:val="22"/>
          <w:szCs w:val="22"/>
        </w:rPr>
        <w:tab/>
      </w:r>
      <w:r w:rsidRPr="00664DA6">
        <w:rPr>
          <w:color w:val="000000"/>
          <w:sz w:val="22"/>
          <w:szCs w:val="22"/>
        </w:rPr>
        <w:t>Approval to deviate from the procurement process should be obtained from the delegated official prior to the procurement of goods/services</w:t>
      </w:r>
    </w:p>
    <w:p w:rsidR="008C2901" w:rsidRPr="00664DA6" w:rsidRDefault="008C2901" w:rsidP="008C2901">
      <w:pPr>
        <w:tabs>
          <w:tab w:val="center" w:pos="709"/>
        </w:tabs>
        <w:ind w:left="709" w:hanging="709"/>
        <w:contextualSpacing/>
        <w:rPr>
          <w:sz w:val="22"/>
          <w:szCs w:val="22"/>
        </w:rPr>
      </w:pPr>
    </w:p>
    <w:p w:rsidR="008C2901" w:rsidRPr="00664DA6" w:rsidRDefault="008C2901" w:rsidP="008C2901">
      <w:pPr>
        <w:tabs>
          <w:tab w:val="center" w:pos="709"/>
        </w:tabs>
        <w:ind w:left="709" w:hanging="709"/>
        <w:contextualSpacing/>
        <w:rPr>
          <w:sz w:val="22"/>
          <w:szCs w:val="22"/>
        </w:rPr>
      </w:pPr>
      <w:r>
        <w:rPr>
          <w:color w:val="000000"/>
          <w:sz w:val="22"/>
          <w:szCs w:val="22"/>
        </w:rPr>
        <w:t>c)</w:t>
      </w:r>
      <w:r>
        <w:rPr>
          <w:color w:val="000000"/>
          <w:sz w:val="22"/>
          <w:szCs w:val="22"/>
        </w:rPr>
        <w:tab/>
      </w:r>
      <w:r>
        <w:rPr>
          <w:color w:val="000000"/>
          <w:sz w:val="22"/>
          <w:szCs w:val="22"/>
        </w:rPr>
        <w:tab/>
        <w:t xml:space="preserve"> </w:t>
      </w:r>
      <w:r w:rsidRPr="00664DA6">
        <w:rPr>
          <w:color w:val="000000"/>
          <w:sz w:val="22"/>
          <w:szCs w:val="22"/>
        </w:rPr>
        <w:t>A emergency should be well-defined and properly communicated to the supply chain management officials as well as to the officials from the prestige assets office, as improper planning does not constitute an emergency.</w:t>
      </w:r>
    </w:p>
    <w:p w:rsidR="008C2901" w:rsidRPr="00664DA6" w:rsidRDefault="008C2901" w:rsidP="008C2901">
      <w:pPr>
        <w:tabs>
          <w:tab w:val="center" w:pos="709"/>
        </w:tabs>
        <w:ind w:left="709" w:hanging="709"/>
        <w:contextualSpacing/>
        <w:rPr>
          <w:sz w:val="22"/>
          <w:szCs w:val="22"/>
        </w:rPr>
      </w:pPr>
      <w:r>
        <w:rPr>
          <w:sz w:val="22"/>
          <w:szCs w:val="22"/>
        </w:rPr>
        <w:t>d)</w:t>
      </w:r>
      <w:r>
        <w:rPr>
          <w:sz w:val="22"/>
          <w:szCs w:val="22"/>
        </w:rPr>
        <w:tab/>
      </w:r>
      <w:r>
        <w:rPr>
          <w:sz w:val="22"/>
          <w:szCs w:val="22"/>
        </w:rPr>
        <w:tab/>
        <w:t xml:space="preserve"> </w:t>
      </w:r>
      <w:r w:rsidRPr="00664DA6">
        <w:rPr>
          <w:sz w:val="22"/>
          <w:szCs w:val="22"/>
        </w:rPr>
        <w:t xml:space="preserve">Management should ensure that they comply with the relevant laws and regulations by completing the checklist and letting officials signs as evidence that they have ensure compliance with the relevant laws, rules and regulations. </w:t>
      </w:r>
    </w:p>
    <w:p w:rsidR="008C2901" w:rsidRDefault="008C2901" w:rsidP="008C2901">
      <w:pPr>
        <w:tabs>
          <w:tab w:val="center" w:pos="709"/>
        </w:tabs>
        <w:spacing w:after="120"/>
        <w:jc w:val="both"/>
        <w:outlineLvl w:val="0"/>
        <w:rPr>
          <w:b/>
          <w:bCs/>
          <w:sz w:val="22"/>
          <w:szCs w:val="22"/>
          <w:lang w:val="en-ZA" w:eastAsia="en-GB"/>
        </w:rPr>
      </w:pPr>
    </w:p>
    <w:p w:rsidR="008C2901" w:rsidRPr="002C76C1" w:rsidRDefault="008C2901" w:rsidP="008C2901">
      <w:pPr>
        <w:tabs>
          <w:tab w:val="center" w:pos="709"/>
        </w:tabs>
        <w:spacing w:after="120"/>
        <w:jc w:val="both"/>
        <w:outlineLvl w:val="0"/>
        <w:rPr>
          <w:b/>
          <w:bCs/>
          <w:sz w:val="22"/>
          <w:szCs w:val="22"/>
          <w:lang w:val="en-ZA" w:eastAsia="en-GB"/>
        </w:rPr>
      </w:pPr>
      <w:r w:rsidRPr="002C76C1">
        <w:rPr>
          <w:b/>
          <w:bCs/>
          <w:sz w:val="22"/>
          <w:szCs w:val="22"/>
          <w:lang w:val="en-ZA" w:eastAsia="en-GB"/>
        </w:rPr>
        <w:t>Management response</w:t>
      </w:r>
    </w:p>
    <w:p w:rsidR="008C2901" w:rsidRPr="002C76C1" w:rsidRDefault="008C2901" w:rsidP="008C2901">
      <w:pPr>
        <w:tabs>
          <w:tab w:val="center" w:pos="709"/>
        </w:tabs>
        <w:spacing w:after="120"/>
        <w:ind w:firstLine="1080"/>
        <w:jc w:val="both"/>
        <w:rPr>
          <w:i/>
          <w:sz w:val="22"/>
          <w:szCs w:val="22"/>
        </w:rPr>
      </w:pPr>
    </w:p>
    <w:p w:rsidR="008C2901" w:rsidRPr="00664DA6" w:rsidRDefault="008C2901" w:rsidP="008C2901">
      <w:pPr>
        <w:tabs>
          <w:tab w:val="center" w:pos="709"/>
        </w:tabs>
        <w:spacing w:after="120"/>
        <w:contextualSpacing/>
        <w:jc w:val="both"/>
        <w:outlineLvl w:val="0"/>
        <w:rPr>
          <w:bCs/>
          <w:sz w:val="22"/>
          <w:szCs w:val="22"/>
          <w:lang w:eastAsia="en-GB"/>
        </w:rPr>
      </w:pPr>
      <w:r w:rsidRPr="00664DA6">
        <w:rPr>
          <w:sz w:val="22"/>
          <w:szCs w:val="22"/>
          <w:lang w:eastAsia="en-GB"/>
        </w:rPr>
        <w:t>As the audit team is aware that batches and files are with the Special Investigation Unit (SIU), and the department does not and will not have access to those batches and files, the Department is not in a position to agree or disagree with the audit finding relating to these transactions.</w:t>
      </w:r>
    </w:p>
    <w:p w:rsidR="008C2901" w:rsidRPr="002C76C1" w:rsidRDefault="008C2901" w:rsidP="008C2901">
      <w:pPr>
        <w:tabs>
          <w:tab w:val="center" w:pos="709"/>
        </w:tabs>
        <w:spacing w:after="120"/>
        <w:ind w:left="720"/>
        <w:jc w:val="both"/>
        <w:outlineLvl w:val="0"/>
        <w:rPr>
          <w:bCs/>
          <w:sz w:val="22"/>
          <w:szCs w:val="22"/>
          <w:lang w:val="en-ZA" w:eastAsia="en-GB"/>
        </w:rPr>
      </w:pPr>
    </w:p>
    <w:p w:rsidR="008C2901" w:rsidRPr="002C76C1" w:rsidRDefault="008C2901" w:rsidP="008C2901">
      <w:pPr>
        <w:tabs>
          <w:tab w:val="center" w:pos="709"/>
        </w:tabs>
        <w:spacing w:after="120"/>
        <w:jc w:val="both"/>
        <w:rPr>
          <w:i/>
          <w:sz w:val="22"/>
          <w:szCs w:val="22"/>
          <w:lang w:val="en-ZA" w:eastAsia="en-GB"/>
        </w:rPr>
      </w:pPr>
      <w:r w:rsidRPr="002C76C1">
        <w:rPr>
          <w:i/>
          <w:sz w:val="22"/>
          <w:szCs w:val="22"/>
          <w:lang w:val="en-ZA" w:eastAsia="en-GB"/>
        </w:rPr>
        <w:t>Name: Lesetja Toona</w:t>
      </w:r>
      <w:r w:rsidRPr="002C76C1">
        <w:rPr>
          <w:rFonts w:eastAsia="Arial Unicode MS"/>
          <w:sz w:val="22"/>
          <w:szCs w:val="22"/>
          <w:lang w:val="en-ZA" w:eastAsia="en-GB"/>
        </w:rPr>
        <w:t xml:space="preserve"> </w:t>
      </w:r>
    </w:p>
    <w:p w:rsidR="008C2901" w:rsidRPr="002C76C1" w:rsidRDefault="008C2901" w:rsidP="008C2901">
      <w:pPr>
        <w:tabs>
          <w:tab w:val="center" w:pos="709"/>
        </w:tabs>
        <w:spacing w:after="120"/>
        <w:jc w:val="both"/>
        <w:rPr>
          <w:i/>
          <w:sz w:val="22"/>
          <w:szCs w:val="22"/>
          <w:lang w:val="en-ZA" w:eastAsia="en-GB"/>
        </w:rPr>
      </w:pPr>
      <w:r w:rsidRPr="002C76C1">
        <w:rPr>
          <w:i/>
          <w:sz w:val="22"/>
          <w:szCs w:val="22"/>
          <w:lang w:val="en-ZA" w:eastAsia="en-GB"/>
        </w:rPr>
        <w:t xml:space="preserve">Position: Director </w:t>
      </w:r>
    </w:p>
    <w:p w:rsidR="008C2901" w:rsidRPr="002C76C1" w:rsidRDefault="008C2901" w:rsidP="008C2901">
      <w:pPr>
        <w:tabs>
          <w:tab w:val="center" w:pos="709"/>
        </w:tabs>
        <w:spacing w:after="120"/>
        <w:jc w:val="both"/>
        <w:outlineLvl w:val="0"/>
        <w:rPr>
          <w:i/>
          <w:sz w:val="22"/>
          <w:szCs w:val="22"/>
        </w:rPr>
      </w:pPr>
      <w:r w:rsidRPr="002C76C1">
        <w:rPr>
          <w:i/>
          <w:sz w:val="22"/>
          <w:szCs w:val="22"/>
          <w:lang w:val="en-ZA" w:eastAsia="en-GB"/>
        </w:rPr>
        <w:t>Dat</w:t>
      </w:r>
      <w:r w:rsidRPr="002C76C1">
        <w:rPr>
          <w:i/>
          <w:sz w:val="22"/>
          <w:szCs w:val="22"/>
        </w:rPr>
        <w:t>e: 10/08/2012</w:t>
      </w:r>
    </w:p>
    <w:p w:rsidR="008C2901" w:rsidRPr="002C76C1" w:rsidRDefault="008C2901" w:rsidP="008C2901">
      <w:pPr>
        <w:tabs>
          <w:tab w:val="center" w:pos="709"/>
        </w:tabs>
        <w:spacing w:after="120"/>
        <w:jc w:val="both"/>
        <w:outlineLvl w:val="0"/>
        <w:rPr>
          <w:bCs/>
          <w:sz w:val="22"/>
          <w:szCs w:val="22"/>
          <w:lang w:val="en-ZA" w:eastAsia="en-GB"/>
        </w:rPr>
      </w:pPr>
    </w:p>
    <w:p w:rsidR="008C2901" w:rsidRPr="002C76C1" w:rsidRDefault="008C2901" w:rsidP="008C2901">
      <w:pPr>
        <w:tabs>
          <w:tab w:val="center" w:pos="709"/>
        </w:tabs>
        <w:spacing w:after="120"/>
        <w:jc w:val="both"/>
        <w:outlineLvl w:val="0"/>
        <w:rPr>
          <w:b/>
          <w:bCs/>
          <w:sz w:val="22"/>
          <w:szCs w:val="22"/>
          <w:lang w:val="en-ZA" w:eastAsia="en-GB"/>
        </w:rPr>
      </w:pPr>
      <w:r w:rsidRPr="002C76C1">
        <w:rPr>
          <w:b/>
          <w:bCs/>
          <w:sz w:val="22"/>
          <w:szCs w:val="22"/>
          <w:lang w:val="en-ZA" w:eastAsia="en-GB"/>
        </w:rPr>
        <w:t>Auditor’s conclusion</w:t>
      </w:r>
    </w:p>
    <w:p w:rsidR="008C2901" w:rsidRPr="002C76C1" w:rsidRDefault="008C2901" w:rsidP="008C2901">
      <w:pPr>
        <w:tabs>
          <w:tab w:val="center" w:pos="709"/>
        </w:tabs>
        <w:spacing w:after="120"/>
        <w:jc w:val="both"/>
        <w:outlineLvl w:val="0"/>
        <w:rPr>
          <w:bCs/>
          <w:sz w:val="22"/>
          <w:szCs w:val="22"/>
          <w:lang w:val="en-ZA" w:eastAsia="en-GB"/>
        </w:rPr>
      </w:pPr>
    </w:p>
    <w:p w:rsidR="008C2901" w:rsidRPr="002C76C1" w:rsidRDefault="008C2901" w:rsidP="008C2901">
      <w:pPr>
        <w:tabs>
          <w:tab w:val="center" w:pos="709"/>
        </w:tabs>
        <w:spacing w:after="200" w:line="276" w:lineRule="auto"/>
        <w:rPr>
          <w:rFonts w:eastAsiaTheme="minorHAnsi"/>
          <w:sz w:val="22"/>
          <w:szCs w:val="22"/>
        </w:rPr>
      </w:pPr>
      <w:r w:rsidRPr="002C76C1">
        <w:rPr>
          <w:rFonts w:eastAsiaTheme="minorHAnsi"/>
          <w:sz w:val="22"/>
          <w:szCs w:val="22"/>
        </w:rPr>
        <w:t>Management’s response is noted.  The AGSA had to audit the supporting documentation at the SIU premises in order to avoid a limitation of scope.  In the absence of management providing any evidence to contradict the audit findings raised the matters will remain valid and therefore the impact as indicated remains unchanged.</w:t>
      </w:r>
    </w:p>
    <w:p w:rsidR="008C2901" w:rsidRPr="002C76C1" w:rsidRDefault="008C2901" w:rsidP="008C2901">
      <w:pPr>
        <w:tabs>
          <w:tab w:val="center" w:pos="709"/>
        </w:tabs>
        <w:spacing w:after="120"/>
        <w:jc w:val="both"/>
        <w:outlineLvl w:val="0"/>
        <w:rPr>
          <w:bCs/>
          <w:sz w:val="22"/>
          <w:szCs w:val="22"/>
          <w:lang w:val="en-ZA" w:eastAsia="en-GB"/>
        </w:rPr>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Default="008C2901" w:rsidP="008C2901">
      <w:pPr>
        <w:tabs>
          <w:tab w:val="center" w:pos="709"/>
        </w:tabs>
      </w:pPr>
    </w:p>
    <w:p w:rsidR="008C2901" w:rsidRPr="002C76C1" w:rsidRDefault="008C2901" w:rsidP="006F5D2E">
      <w:pPr>
        <w:pStyle w:val="ListParagraph"/>
        <w:numPr>
          <w:ilvl w:val="0"/>
          <w:numId w:val="296"/>
        </w:numPr>
        <w:tabs>
          <w:tab w:val="center" w:pos="709"/>
        </w:tabs>
        <w:spacing w:after="120"/>
        <w:rPr>
          <w:rFonts w:ascii="Arial" w:hAnsi="Arial" w:cs="Arial"/>
          <w:b/>
          <w:bCs/>
          <w:color w:val="FF0000"/>
          <w:sz w:val="22"/>
          <w:szCs w:val="22"/>
        </w:rPr>
      </w:pPr>
      <w:r w:rsidRPr="002C76C1">
        <w:rPr>
          <w:rFonts w:ascii="Arial" w:hAnsi="Arial" w:cs="Arial"/>
          <w:b/>
          <w:bCs/>
          <w:sz w:val="22"/>
          <w:szCs w:val="22"/>
        </w:rPr>
        <w:t xml:space="preserve">SCM </w:t>
      </w:r>
      <w:r w:rsidRPr="002C76C1">
        <w:rPr>
          <w:rFonts w:ascii="Arial" w:hAnsi="Arial" w:cs="Arial"/>
          <w:b/>
          <w:sz w:val="22"/>
          <w:szCs w:val="22"/>
          <w:lang w:eastAsia="en-ZA"/>
        </w:rPr>
        <w:t xml:space="preserve">House at </w:t>
      </w:r>
      <w:r w:rsidRPr="002C76C1">
        <w:rPr>
          <w:rFonts w:ascii="Arial" w:hAnsi="Arial" w:cs="Arial"/>
          <w:b/>
          <w:sz w:val="22"/>
          <w:szCs w:val="22"/>
        </w:rPr>
        <w:t>285 Julius Jeppe Street, Waterkloof</w:t>
      </w:r>
      <w:r w:rsidRPr="002C76C1">
        <w:rPr>
          <w:rFonts w:ascii="Arial" w:hAnsi="Arial" w:cs="Arial"/>
          <w:sz w:val="22"/>
          <w:szCs w:val="22"/>
        </w:rPr>
        <w:t xml:space="preserve"> – </w:t>
      </w:r>
      <w:r w:rsidRPr="002C76C1">
        <w:rPr>
          <w:rFonts w:ascii="Arial" w:hAnsi="Arial" w:cs="Arial"/>
          <w:b/>
          <w:bCs/>
          <w:sz w:val="22"/>
          <w:szCs w:val="22"/>
        </w:rPr>
        <w:t>Queens Life Style</w:t>
      </w:r>
      <w:r w:rsidRPr="002C76C1">
        <w:rPr>
          <w:rFonts w:ascii="Arial" w:hAnsi="Arial" w:cs="Arial"/>
          <w:b/>
          <w:bCs/>
          <w:color w:val="FF0000"/>
          <w:sz w:val="22"/>
          <w:szCs w:val="22"/>
        </w:rPr>
        <w:t xml:space="preserve"> Ex 289</w:t>
      </w:r>
    </w:p>
    <w:p w:rsidR="008C2901" w:rsidRDefault="008C2901" w:rsidP="008C2901">
      <w:pPr>
        <w:tabs>
          <w:tab w:val="center" w:pos="709"/>
        </w:tabs>
        <w:spacing w:after="120"/>
        <w:jc w:val="both"/>
        <w:rPr>
          <w:b/>
          <w:bCs/>
          <w:sz w:val="22"/>
          <w:szCs w:val="22"/>
        </w:rPr>
      </w:pPr>
    </w:p>
    <w:p w:rsidR="008C2901" w:rsidRPr="002C76C1" w:rsidRDefault="008C2901" w:rsidP="008C2901">
      <w:pPr>
        <w:tabs>
          <w:tab w:val="center" w:pos="709"/>
        </w:tabs>
        <w:spacing w:after="120"/>
        <w:jc w:val="both"/>
        <w:rPr>
          <w:b/>
          <w:bCs/>
          <w:sz w:val="22"/>
          <w:szCs w:val="22"/>
        </w:rPr>
      </w:pPr>
      <w:r w:rsidRPr="002C76C1">
        <w:rPr>
          <w:b/>
          <w:bCs/>
          <w:sz w:val="22"/>
          <w:szCs w:val="22"/>
        </w:rPr>
        <w:t>Audit Finding</w:t>
      </w:r>
    </w:p>
    <w:p w:rsidR="008C2901" w:rsidRPr="002C76C1" w:rsidRDefault="008C2901" w:rsidP="008C2901">
      <w:pPr>
        <w:pStyle w:val="NormalWeb"/>
        <w:tabs>
          <w:tab w:val="center" w:pos="709"/>
        </w:tabs>
        <w:rPr>
          <w:rFonts w:ascii="Arial" w:hAnsi="Arial" w:cs="Arial"/>
          <w:sz w:val="22"/>
          <w:szCs w:val="22"/>
        </w:rPr>
      </w:pPr>
    </w:p>
    <w:p w:rsidR="008C2901" w:rsidRPr="002C76C1" w:rsidRDefault="008C2901" w:rsidP="008C2901">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8C2901" w:rsidRPr="002C76C1" w:rsidRDefault="008C2901" w:rsidP="008C2901">
      <w:pPr>
        <w:tabs>
          <w:tab w:val="center" w:pos="709"/>
        </w:tabs>
        <w:autoSpaceDE w:val="0"/>
        <w:autoSpaceDN w:val="0"/>
        <w:adjustRightInd w:val="0"/>
        <w:rPr>
          <w:sz w:val="22"/>
          <w:szCs w:val="22"/>
        </w:rPr>
      </w:pPr>
    </w:p>
    <w:p w:rsidR="008C2901" w:rsidRPr="002C76C1" w:rsidRDefault="008C2901" w:rsidP="008C2901">
      <w:pPr>
        <w:pStyle w:val="lg-a-1"/>
        <w:tabs>
          <w:tab w:val="center" w:pos="709"/>
        </w:tabs>
        <w:spacing w:before="0"/>
        <w:ind w:left="1146" w:hanging="1146"/>
        <w:jc w:val="left"/>
        <w:rPr>
          <w:rFonts w:ascii="Arial" w:hAnsi="Arial" w:cs="Arial"/>
          <w:i/>
          <w:sz w:val="22"/>
          <w:szCs w:val="22"/>
        </w:rPr>
      </w:pPr>
    </w:p>
    <w:p w:rsidR="008C2901" w:rsidRPr="002C76C1" w:rsidRDefault="008C2901" w:rsidP="006F5D2E">
      <w:pPr>
        <w:pStyle w:val="lg-a-1"/>
        <w:numPr>
          <w:ilvl w:val="0"/>
          <w:numId w:val="59"/>
        </w:numPr>
        <w:tabs>
          <w:tab w:val="center" w:pos="709"/>
        </w:tabs>
        <w:spacing w:before="0"/>
        <w:ind w:hanging="1146"/>
        <w:jc w:val="left"/>
        <w:rPr>
          <w:rFonts w:ascii="Arial" w:hAnsi="Arial" w:cs="Arial"/>
          <w:sz w:val="22"/>
          <w:szCs w:val="22"/>
        </w:rPr>
      </w:pPr>
      <w:r w:rsidRPr="002C76C1">
        <w:rPr>
          <w:rFonts w:ascii="Arial" w:hAnsi="Arial" w:cs="Arial"/>
          <w:sz w:val="22"/>
          <w:szCs w:val="22"/>
        </w:rPr>
        <w:t>Treasury regulation  16A6.1 and 16A6.4 states:</w:t>
      </w:r>
    </w:p>
    <w:p w:rsidR="008C2901" w:rsidRPr="002C76C1" w:rsidRDefault="008C2901" w:rsidP="008C2901">
      <w:pPr>
        <w:pStyle w:val="lg-a-1"/>
        <w:tabs>
          <w:tab w:val="center" w:pos="709"/>
        </w:tabs>
        <w:spacing w:before="0"/>
        <w:ind w:left="709" w:hanging="709"/>
        <w:jc w:val="left"/>
        <w:rPr>
          <w:rFonts w:ascii="Arial" w:hAnsi="Arial" w:cs="Arial"/>
          <w:i/>
          <w:sz w:val="22"/>
          <w:szCs w:val="22"/>
        </w:rPr>
      </w:pPr>
      <w:r w:rsidRPr="002C76C1">
        <w:rPr>
          <w:rFonts w:ascii="Arial" w:hAnsi="Arial" w:cs="Arial"/>
          <w:i/>
          <w:sz w:val="22"/>
          <w:szCs w:val="22"/>
        </w:rPr>
        <w:tab/>
      </w:r>
    </w:p>
    <w:p w:rsidR="008C2901" w:rsidRPr="002C76C1" w:rsidRDefault="008C2901" w:rsidP="008C2901">
      <w:pPr>
        <w:pStyle w:val="lg-a-1"/>
        <w:tabs>
          <w:tab w:val="center" w:pos="709"/>
        </w:tabs>
        <w:spacing w:before="0"/>
        <w:ind w:left="709" w:hanging="709"/>
        <w:jc w:val="left"/>
        <w:rPr>
          <w:rFonts w:ascii="Arial" w:hAnsi="Arial" w:cs="Arial"/>
          <w:i/>
          <w:sz w:val="22"/>
          <w:szCs w:val="22"/>
        </w:rPr>
      </w:pPr>
      <w:r>
        <w:rPr>
          <w:rFonts w:ascii="Arial" w:hAnsi="Arial" w:cs="Arial"/>
          <w:i/>
          <w:sz w:val="22"/>
          <w:szCs w:val="22"/>
        </w:rPr>
        <w:tab/>
      </w:r>
      <w:r w:rsidRPr="002C76C1">
        <w:rPr>
          <w:rFonts w:ascii="Arial" w:hAnsi="Arial" w:cs="Arial"/>
          <w:i/>
          <w:sz w:val="22"/>
          <w:szCs w:val="22"/>
        </w:rPr>
        <w:tab/>
        <w:t xml:space="preserve">“16A6.1Procurement of goods and services, either by way of quotations or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through a bidding process must be within the threshold values as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determined by the National Treasury.</w:t>
      </w:r>
    </w:p>
    <w:p w:rsidR="008C2901" w:rsidRPr="002C76C1" w:rsidRDefault="008C2901" w:rsidP="008C2901">
      <w:pPr>
        <w:pStyle w:val="lg-a-1"/>
        <w:tabs>
          <w:tab w:val="center" w:pos="709"/>
        </w:tabs>
        <w:spacing w:before="0"/>
        <w:ind w:left="709" w:hanging="709"/>
        <w:jc w:val="left"/>
        <w:rPr>
          <w:rFonts w:ascii="Arial" w:hAnsi="Arial" w:cs="Arial"/>
          <w:i/>
          <w:sz w:val="22"/>
          <w:szCs w:val="22"/>
        </w:rPr>
      </w:pPr>
    </w:p>
    <w:p w:rsidR="008C2901" w:rsidRPr="002C76C1" w:rsidRDefault="008C2901" w:rsidP="008C2901">
      <w:pPr>
        <w:pStyle w:val="lg-a-1"/>
        <w:tabs>
          <w:tab w:val="center" w:pos="709"/>
        </w:tabs>
        <w:spacing w:before="0"/>
        <w:ind w:left="709" w:hanging="709"/>
        <w:jc w:val="left"/>
        <w:rPr>
          <w:rFonts w:ascii="Arial" w:hAnsi="Arial" w:cs="Arial"/>
          <w:i/>
          <w:sz w:val="22"/>
          <w:szCs w:val="22"/>
        </w:rPr>
      </w:pP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16A6.4</w:t>
      </w:r>
      <w:r w:rsidRPr="002C76C1">
        <w:rPr>
          <w:rFonts w:ascii="Arial" w:hAnsi="Arial" w:cs="Arial"/>
          <w:i/>
          <w:sz w:val="22"/>
          <w:szCs w:val="22"/>
        </w:rPr>
        <w:tab/>
        <w:t xml:space="preserve">If in a specific case it is impractical to invite competitive bids, the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ab/>
        <w:t xml:space="preserve">accounting officer or accounting authority may procure the required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goods or services by other means, provided that the reasons for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ab/>
        <w:t xml:space="preserve">deviating from inviting competitive bids must be recorded and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approved by the accounting officer or accounting authority”.</w:t>
      </w:r>
    </w:p>
    <w:p w:rsidR="008C2901" w:rsidRPr="002C76C1" w:rsidRDefault="008C2901" w:rsidP="008C2901">
      <w:pPr>
        <w:pStyle w:val="lg-a-1"/>
        <w:tabs>
          <w:tab w:val="center" w:pos="709"/>
        </w:tabs>
        <w:spacing w:before="0"/>
        <w:ind w:left="1146" w:hanging="1146"/>
        <w:jc w:val="left"/>
        <w:rPr>
          <w:rFonts w:ascii="Arial" w:hAnsi="Arial" w:cs="Arial"/>
          <w:i/>
          <w:sz w:val="22"/>
          <w:szCs w:val="22"/>
        </w:rPr>
      </w:pPr>
    </w:p>
    <w:p w:rsidR="008C2901" w:rsidRPr="002C76C1" w:rsidRDefault="008C2901" w:rsidP="006F5D2E">
      <w:pPr>
        <w:pStyle w:val="lg-a-1"/>
        <w:numPr>
          <w:ilvl w:val="0"/>
          <w:numId w:val="59"/>
        </w:numPr>
        <w:tabs>
          <w:tab w:val="center" w:pos="709"/>
        </w:tabs>
        <w:spacing w:before="0"/>
        <w:ind w:hanging="1146"/>
        <w:jc w:val="left"/>
        <w:rPr>
          <w:rFonts w:ascii="Arial" w:hAnsi="Arial" w:cs="Arial"/>
          <w:sz w:val="22"/>
          <w:szCs w:val="22"/>
        </w:rPr>
      </w:pPr>
      <w:r w:rsidRPr="002C76C1">
        <w:rPr>
          <w:rFonts w:ascii="Arial" w:hAnsi="Arial" w:cs="Arial"/>
          <w:sz w:val="22"/>
          <w:szCs w:val="22"/>
        </w:rPr>
        <w:t xml:space="preserve">Instruction note 32 Enhancing Compliance Monitoring </w:t>
      </w:r>
    </w:p>
    <w:p w:rsidR="008C2901" w:rsidRPr="002C76C1" w:rsidRDefault="008C2901" w:rsidP="008C2901">
      <w:pPr>
        <w:pStyle w:val="lg-a-1"/>
        <w:tabs>
          <w:tab w:val="center" w:pos="709"/>
        </w:tabs>
        <w:spacing w:before="0"/>
        <w:ind w:left="709" w:hanging="709"/>
        <w:jc w:val="left"/>
        <w:rPr>
          <w:rFonts w:ascii="Arial" w:hAnsi="Arial" w:cs="Arial"/>
          <w:i/>
          <w:sz w:val="22"/>
          <w:szCs w:val="22"/>
        </w:rPr>
      </w:pPr>
      <w:r w:rsidRPr="002C76C1">
        <w:rPr>
          <w:rFonts w:ascii="Arial" w:hAnsi="Arial" w:cs="Arial"/>
          <w:i/>
          <w:sz w:val="22"/>
          <w:szCs w:val="22"/>
        </w:rPr>
        <w:tab/>
      </w:r>
    </w:p>
    <w:p w:rsidR="008C2901" w:rsidRPr="002C76C1" w:rsidRDefault="008C2901" w:rsidP="008C2901">
      <w:pPr>
        <w:pStyle w:val="lg-a-1"/>
        <w:tabs>
          <w:tab w:val="center" w:pos="709"/>
        </w:tabs>
        <w:spacing w:before="0"/>
        <w:ind w:left="709" w:hanging="709"/>
        <w:jc w:val="left"/>
        <w:rPr>
          <w:rFonts w:ascii="Arial" w:hAnsi="Arial" w:cs="Arial"/>
          <w:i/>
          <w:sz w:val="22"/>
          <w:szCs w:val="22"/>
        </w:rPr>
      </w:pPr>
      <w:r>
        <w:rPr>
          <w:rFonts w:ascii="Arial" w:hAnsi="Arial" w:cs="Arial"/>
          <w:i/>
          <w:sz w:val="22"/>
          <w:szCs w:val="22"/>
        </w:rPr>
        <w:tab/>
      </w:r>
      <w:r w:rsidRPr="002C76C1">
        <w:rPr>
          <w:rFonts w:ascii="Arial" w:hAnsi="Arial" w:cs="Arial"/>
          <w:i/>
          <w:sz w:val="22"/>
          <w:szCs w:val="22"/>
        </w:rPr>
        <w:tab/>
        <w:t>“Accounting officers of departments and constitutional institutions must submit to</w:t>
      </w:r>
    </w:p>
    <w:p w:rsidR="008C2901" w:rsidRPr="002C76C1" w:rsidRDefault="008C2901" w:rsidP="008C2901">
      <w:pPr>
        <w:pStyle w:val="lg-a-1"/>
        <w:tabs>
          <w:tab w:val="center" w:pos="709"/>
        </w:tabs>
        <w:spacing w:before="0"/>
        <w:ind w:left="709" w:hanging="709"/>
        <w:jc w:val="left"/>
        <w:rPr>
          <w:rFonts w:ascii="Arial" w:hAnsi="Arial" w:cs="Arial"/>
          <w:i/>
          <w:sz w:val="22"/>
          <w:szCs w:val="22"/>
        </w:rPr>
      </w:pP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the relevant treasury by 30 April of each year, a procurement plan containing all planned procurement for the financial year in respect of the procurement of goods, works and/or services which exceed R500 000 (all applicable taxes included). This procurement plan must be approved by the accounting officer or his or her delegate prior to its submission. For the 2011/2012 financial year, the said plan must be submitted to the relevant treasury by not later than 31 August</w:t>
      </w:r>
      <w:r>
        <w:rPr>
          <w:rFonts w:ascii="Arial" w:hAnsi="Arial" w:cs="Arial"/>
          <w:i/>
          <w:sz w:val="22"/>
          <w:szCs w:val="22"/>
        </w:rPr>
        <w:t xml:space="preserve"> </w:t>
      </w:r>
      <w:r w:rsidRPr="002C76C1">
        <w:rPr>
          <w:rFonts w:ascii="Arial" w:hAnsi="Arial" w:cs="Arial"/>
          <w:i/>
          <w:sz w:val="22"/>
          <w:szCs w:val="22"/>
        </w:rPr>
        <w:t>2011”.</w:t>
      </w:r>
    </w:p>
    <w:p w:rsidR="008C2901" w:rsidRPr="002C76C1" w:rsidRDefault="008C2901" w:rsidP="008C2901">
      <w:pPr>
        <w:pStyle w:val="lg-a-1"/>
        <w:tabs>
          <w:tab w:val="center" w:pos="709"/>
        </w:tabs>
        <w:spacing w:before="0"/>
        <w:ind w:left="1146" w:hanging="1146"/>
        <w:rPr>
          <w:rFonts w:ascii="Arial" w:hAnsi="Arial" w:cs="Arial"/>
          <w:i/>
          <w:sz w:val="22"/>
          <w:szCs w:val="22"/>
        </w:rPr>
      </w:pPr>
    </w:p>
    <w:p w:rsidR="008C2901" w:rsidRPr="002C76C1" w:rsidRDefault="008C2901" w:rsidP="006F5D2E">
      <w:pPr>
        <w:pStyle w:val="lg-a-1"/>
        <w:numPr>
          <w:ilvl w:val="0"/>
          <w:numId w:val="59"/>
        </w:numPr>
        <w:tabs>
          <w:tab w:val="center" w:pos="709"/>
        </w:tabs>
        <w:spacing w:before="0"/>
        <w:ind w:hanging="1146"/>
        <w:rPr>
          <w:rFonts w:ascii="Arial" w:hAnsi="Arial" w:cs="Arial"/>
          <w:sz w:val="22"/>
          <w:szCs w:val="22"/>
        </w:rPr>
      </w:pPr>
      <w:r w:rsidRPr="002C76C1">
        <w:rPr>
          <w:rFonts w:ascii="Arial" w:hAnsi="Arial" w:cs="Arial"/>
          <w:sz w:val="22"/>
          <w:szCs w:val="22"/>
        </w:rPr>
        <w:t>Public Finance Management Act 1 of 1999 s38(1)(g) states:</w:t>
      </w:r>
    </w:p>
    <w:p w:rsidR="008C2901" w:rsidRPr="002C76C1" w:rsidRDefault="008C2901" w:rsidP="008C2901">
      <w:pPr>
        <w:pStyle w:val="lg-a-1"/>
        <w:tabs>
          <w:tab w:val="center" w:pos="709"/>
        </w:tabs>
        <w:spacing w:before="0"/>
        <w:ind w:left="709" w:hanging="709"/>
        <w:rPr>
          <w:rFonts w:ascii="Arial" w:hAnsi="Arial" w:cs="Arial"/>
          <w:i/>
          <w:sz w:val="22"/>
          <w:szCs w:val="22"/>
        </w:rPr>
      </w:pPr>
      <w:r w:rsidRPr="002C76C1">
        <w:rPr>
          <w:rFonts w:ascii="Arial" w:hAnsi="Arial" w:cs="Arial"/>
          <w:i/>
          <w:sz w:val="22"/>
          <w:szCs w:val="22"/>
        </w:rPr>
        <w:tab/>
      </w:r>
    </w:p>
    <w:p w:rsidR="008C2901" w:rsidRPr="002C76C1" w:rsidRDefault="008C2901" w:rsidP="008C2901">
      <w:pPr>
        <w:pStyle w:val="lg-a-1"/>
        <w:tabs>
          <w:tab w:val="center" w:pos="709"/>
        </w:tabs>
        <w:spacing w:before="0"/>
        <w:ind w:left="709" w:hanging="709"/>
        <w:jc w:val="left"/>
        <w:rPr>
          <w:rFonts w:ascii="Arial" w:hAnsi="Arial" w:cs="Arial"/>
          <w:i/>
          <w:sz w:val="22"/>
          <w:szCs w:val="22"/>
        </w:rPr>
      </w:pP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“The accounting officer for a department, trading entity or constitutional institution</w:t>
      </w:r>
      <w:r>
        <w:rPr>
          <w:rFonts w:ascii="Arial" w:hAnsi="Arial" w:cs="Arial"/>
          <w:i/>
          <w:sz w:val="22"/>
          <w:szCs w:val="22"/>
        </w:rPr>
        <w:t xml:space="preserve">, </w:t>
      </w:r>
      <w:r w:rsidRPr="002C76C1">
        <w:rPr>
          <w:rFonts w:ascii="Arial" w:hAnsi="Arial" w:cs="Arial"/>
          <w:i/>
          <w:sz w:val="22"/>
          <w:szCs w:val="22"/>
        </w:rPr>
        <w:t>On discovery of any unauthorised, irregular or fruitless and wasteful expenditure, must immediately report, in writing, particulars of the expenditure to the relevant treasury and in the case of irregular expenditure involving the procurement of goods or services, also to the relevant tender board”.</w:t>
      </w:r>
    </w:p>
    <w:p w:rsidR="008C2901" w:rsidRPr="002C76C1" w:rsidRDefault="008C2901" w:rsidP="008C2901">
      <w:pPr>
        <w:pStyle w:val="lg-a-1"/>
        <w:tabs>
          <w:tab w:val="center" w:pos="709"/>
        </w:tabs>
        <w:spacing w:before="0"/>
        <w:ind w:left="709" w:hanging="709"/>
        <w:jc w:val="left"/>
        <w:rPr>
          <w:rFonts w:ascii="Arial" w:hAnsi="Arial" w:cs="Arial"/>
          <w:i/>
          <w:sz w:val="22"/>
          <w:szCs w:val="22"/>
        </w:rPr>
      </w:pPr>
    </w:p>
    <w:p w:rsidR="008C2901" w:rsidRPr="002C76C1" w:rsidRDefault="008C2901" w:rsidP="006F5D2E">
      <w:pPr>
        <w:pStyle w:val="lg-a-1"/>
        <w:numPr>
          <w:ilvl w:val="0"/>
          <w:numId w:val="59"/>
        </w:numPr>
        <w:tabs>
          <w:tab w:val="center" w:pos="709"/>
        </w:tabs>
        <w:spacing w:before="0"/>
        <w:ind w:hanging="1146"/>
        <w:rPr>
          <w:rFonts w:ascii="Arial" w:hAnsi="Arial" w:cs="Arial"/>
          <w:sz w:val="22"/>
          <w:szCs w:val="22"/>
        </w:rPr>
      </w:pPr>
      <w:r w:rsidRPr="002C76C1">
        <w:rPr>
          <w:rFonts w:ascii="Arial" w:hAnsi="Arial" w:cs="Arial"/>
          <w:sz w:val="22"/>
          <w:szCs w:val="22"/>
        </w:rPr>
        <w:t>Practice note 8 of 2007/2008 paragraph 3.4.1, 3.4.2, 3.4.3 states:</w:t>
      </w:r>
    </w:p>
    <w:p w:rsidR="008C2901" w:rsidRPr="002C76C1" w:rsidRDefault="008C2901" w:rsidP="008C2901">
      <w:pPr>
        <w:pStyle w:val="lg-a-1"/>
        <w:tabs>
          <w:tab w:val="center" w:pos="709"/>
        </w:tabs>
        <w:spacing w:before="0"/>
        <w:ind w:left="709" w:hanging="1146"/>
        <w:jc w:val="left"/>
        <w:rPr>
          <w:rFonts w:ascii="Arial" w:hAnsi="Arial" w:cs="Arial"/>
          <w:i/>
          <w:sz w:val="22"/>
          <w:szCs w:val="22"/>
        </w:rPr>
      </w:pPr>
      <w:r w:rsidRPr="002C76C1">
        <w:rPr>
          <w:rFonts w:ascii="Arial" w:hAnsi="Arial" w:cs="Arial"/>
          <w:i/>
          <w:sz w:val="22"/>
          <w:szCs w:val="22"/>
        </w:rPr>
        <w:tab/>
      </w:r>
    </w:p>
    <w:p w:rsidR="008C2901" w:rsidRPr="002C76C1" w:rsidRDefault="008C2901" w:rsidP="008C2901">
      <w:pPr>
        <w:pStyle w:val="lg-a-1"/>
        <w:tabs>
          <w:tab w:val="center" w:pos="709"/>
        </w:tabs>
        <w:spacing w:before="0"/>
        <w:ind w:left="709" w:hanging="1146"/>
        <w:jc w:val="left"/>
        <w:rPr>
          <w:rFonts w:ascii="Arial" w:hAnsi="Arial" w:cs="Arial"/>
          <w:i/>
          <w:sz w:val="22"/>
          <w:szCs w:val="22"/>
        </w:rPr>
      </w:pPr>
      <w:r w:rsidRPr="002C76C1">
        <w:rPr>
          <w:rFonts w:ascii="Arial" w:hAnsi="Arial" w:cs="Arial"/>
          <w:i/>
          <w:sz w:val="22"/>
          <w:szCs w:val="22"/>
        </w:rPr>
        <w:tab/>
        <w:t>“3.4.1</w:t>
      </w:r>
      <w:r w:rsidRPr="002C76C1">
        <w:rPr>
          <w:rFonts w:ascii="Arial" w:hAnsi="Arial" w:cs="Arial"/>
          <w:i/>
          <w:sz w:val="22"/>
          <w:szCs w:val="22"/>
        </w:rPr>
        <w:tab/>
        <w:t xml:space="preserve">Accounting officers / authorities should invite competitive bids for all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procurement above R 500 000.</w:t>
      </w:r>
    </w:p>
    <w:p w:rsidR="008C2901" w:rsidRPr="002C76C1" w:rsidRDefault="008C2901" w:rsidP="008C2901">
      <w:pPr>
        <w:pStyle w:val="lg-a-1"/>
        <w:tabs>
          <w:tab w:val="center" w:pos="709"/>
        </w:tabs>
        <w:spacing w:before="0"/>
        <w:ind w:left="709" w:hanging="1146"/>
        <w:jc w:val="left"/>
        <w:rPr>
          <w:rFonts w:ascii="Arial" w:hAnsi="Arial" w:cs="Arial"/>
          <w:i/>
          <w:sz w:val="22"/>
          <w:szCs w:val="22"/>
        </w:rPr>
      </w:pPr>
    </w:p>
    <w:p w:rsidR="008C2901" w:rsidRPr="002C76C1" w:rsidRDefault="008C2901" w:rsidP="008C2901">
      <w:pPr>
        <w:pStyle w:val="lg-a-1"/>
        <w:tabs>
          <w:tab w:val="center" w:pos="709"/>
        </w:tabs>
        <w:spacing w:before="0"/>
        <w:ind w:left="709" w:hanging="1146"/>
        <w:jc w:val="left"/>
        <w:rPr>
          <w:rFonts w:ascii="Arial" w:hAnsi="Arial" w:cs="Arial"/>
          <w:i/>
          <w:sz w:val="22"/>
          <w:szCs w:val="22"/>
        </w:rPr>
      </w:pPr>
      <w:r w:rsidRPr="002C76C1">
        <w:rPr>
          <w:rFonts w:ascii="Arial" w:hAnsi="Arial" w:cs="Arial"/>
          <w:i/>
          <w:sz w:val="22"/>
          <w:szCs w:val="22"/>
        </w:rPr>
        <w:tab/>
        <w:t>3.4.2</w:t>
      </w:r>
      <w:r w:rsidRPr="002C76C1">
        <w:rPr>
          <w:rFonts w:ascii="Arial" w:hAnsi="Arial" w:cs="Arial"/>
          <w:i/>
          <w:sz w:val="22"/>
          <w:szCs w:val="22"/>
        </w:rPr>
        <w:tab/>
        <w:t xml:space="preserve">Competitive bids should be advertised in at least the Government Tender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Bulletin and in other appropriate media should an accounting officer/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authority deem it necessary to ensure greater exposure to potential bidders. </w:t>
      </w:r>
      <w:r w:rsidRPr="002C76C1">
        <w:rPr>
          <w:rFonts w:ascii="Arial" w:hAnsi="Arial" w:cs="Arial"/>
          <w:i/>
          <w:sz w:val="22"/>
          <w:szCs w:val="22"/>
        </w:rPr>
        <w:tab/>
      </w:r>
      <w:r w:rsidRPr="002C76C1">
        <w:rPr>
          <w:rFonts w:ascii="Arial" w:hAnsi="Arial" w:cs="Arial"/>
          <w:i/>
          <w:sz w:val="22"/>
          <w:szCs w:val="22"/>
        </w:rPr>
        <w:tab/>
        <w:t xml:space="preserve">The responsibility for advertisement costs will be that of the relevant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accounting officer/ authority.</w:t>
      </w:r>
    </w:p>
    <w:p w:rsidR="008C2901" w:rsidRPr="002C76C1" w:rsidRDefault="008C2901" w:rsidP="008C2901">
      <w:pPr>
        <w:pStyle w:val="lg-a-1"/>
        <w:tabs>
          <w:tab w:val="center" w:pos="709"/>
        </w:tabs>
        <w:spacing w:before="0"/>
        <w:ind w:left="709" w:hanging="1146"/>
        <w:jc w:val="left"/>
        <w:rPr>
          <w:rFonts w:ascii="Arial" w:hAnsi="Arial" w:cs="Arial"/>
          <w:i/>
          <w:sz w:val="22"/>
          <w:szCs w:val="22"/>
        </w:rPr>
      </w:pPr>
    </w:p>
    <w:p w:rsidR="008C2901" w:rsidRPr="002C76C1" w:rsidRDefault="008C2901" w:rsidP="008C2901">
      <w:pPr>
        <w:pStyle w:val="lg-a-1"/>
        <w:tabs>
          <w:tab w:val="center" w:pos="709"/>
        </w:tabs>
        <w:spacing w:before="0"/>
        <w:ind w:left="709" w:hanging="1146"/>
        <w:jc w:val="left"/>
        <w:rPr>
          <w:rFonts w:ascii="Arial" w:hAnsi="Arial" w:cs="Arial"/>
          <w:i/>
          <w:sz w:val="22"/>
          <w:szCs w:val="22"/>
        </w:rPr>
      </w:pPr>
      <w:r w:rsidRPr="002C76C1">
        <w:rPr>
          <w:rFonts w:ascii="Arial" w:hAnsi="Arial" w:cs="Arial"/>
          <w:i/>
          <w:sz w:val="22"/>
          <w:szCs w:val="22"/>
        </w:rPr>
        <w:tab/>
        <w:t>3.4.3</w:t>
      </w:r>
      <w:r w:rsidRPr="002C76C1">
        <w:rPr>
          <w:rFonts w:ascii="Arial" w:hAnsi="Arial" w:cs="Arial"/>
          <w:i/>
          <w:sz w:val="22"/>
          <w:szCs w:val="22"/>
        </w:rPr>
        <w:tab/>
        <w:t xml:space="preserve">Should it be impractical to invite competitive bids for specific procurement, </w:t>
      </w:r>
      <w:r w:rsidRPr="002C76C1">
        <w:rPr>
          <w:rFonts w:ascii="Arial" w:hAnsi="Arial" w:cs="Arial"/>
          <w:i/>
          <w:sz w:val="22"/>
          <w:szCs w:val="22"/>
        </w:rPr>
        <w:tab/>
      </w:r>
      <w:r w:rsidRPr="002C76C1">
        <w:rPr>
          <w:rFonts w:ascii="Arial" w:hAnsi="Arial" w:cs="Arial"/>
          <w:i/>
          <w:sz w:val="22"/>
          <w:szCs w:val="22"/>
        </w:rPr>
        <w:tab/>
        <w:t xml:space="preserve">e.g. in urgent or emergency cases or in case of a sole supplier, the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accounting officer/ authority may procure the required goods and services by </w:t>
      </w:r>
      <w:r w:rsidRPr="002C76C1">
        <w:rPr>
          <w:rFonts w:ascii="Arial" w:hAnsi="Arial" w:cs="Arial"/>
          <w:i/>
          <w:sz w:val="22"/>
          <w:szCs w:val="22"/>
        </w:rPr>
        <w:tab/>
      </w:r>
      <w:r w:rsidRPr="002C76C1">
        <w:rPr>
          <w:rFonts w:ascii="Arial" w:hAnsi="Arial" w:cs="Arial"/>
          <w:i/>
          <w:sz w:val="22"/>
          <w:szCs w:val="22"/>
        </w:rPr>
        <w:tab/>
        <w:t xml:space="preserve">other means, such as price quotations or negotiations in accordance with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Treasury Regulation 16A6.4. The reasons for deviating from inviting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competitive bids should be recorded and approved by the accounting offier/ </w:t>
      </w:r>
      <w:r w:rsidRPr="002C76C1">
        <w:rPr>
          <w:rFonts w:ascii="Arial" w:hAnsi="Arial" w:cs="Arial"/>
          <w:i/>
          <w:sz w:val="22"/>
          <w:szCs w:val="22"/>
        </w:rPr>
        <w:tab/>
      </w:r>
      <w:r w:rsidRPr="002C76C1">
        <w:rPr>
          <w:rFonts w:ascii="Arial" w:hAnsi="Arial" w:cs="Arial"/>
          <w:i/>
          <w:sz w:val="22"/>
          <w:szCs w:val="22"/>
        </w:rPr>
        <w:tab/>
        <w:t xml:space="preserve">authority or his/ her delegate. Accounting officers/ authorities are required to </w:t>
      </w:r>
      <w:r w:rsidRPr="002C76C1">
        <w:rPr>
          <w:rFonts w:ascii="Arial" w:hAnsi="Arial" w:cs="Arial"/>
          <w:i/>
          <w:sz w:val="22"/>
          <w:szCs w:val="22"/>
        </w:rPr>
        <w:tab/>
      </w:r>
      <w:r w:rsidRPr="002C76C1">
        <w:rPr>
          <w:rFonts w:ascii="Arial" w:hAnsi="Arial" w:cs="Arial"/>
          <w:i/>
          <w:sz w:val="22"/>
          <w:szCs w:val="22"/>
        </w:rPr>
        <w:tab/>
        <w:t>report within ten (10) working days to the relevant treasury and the Auditor-</w:t>
      </w:r>
      <w:r w:rsidRPr="002C76C1">
        <w:rPr>
          <w:rFonts w:ascii="Arial" w:hAnsi="Arial" w:cs="Arial"/>
          <w:i/>
          <w:sz w:val="22"/>
          <w:szCs w:val="22"/>
        </w:rPr>
        <w:tab/>
      </w:r>
      <w:r w:rsidRPr="002C76C1">
        <w:rPr>
          <w:rFonts w:ascii="Arial" w:hAnsi="Arial" w:cs="Arial"/>
          <w:i/>
          <w:sz w:val="22"/>
          <w:szCs w:val="22"/>
        </w:rPr>
        <w:tab/>
        <w:t xml:space="preserve">General all cases where goods and services above the value of R1 million </w:t>
      </w:r>
      <w:r w:rsidRPr="002C76C1">
        <w:rPr>
          <w:rFonts w:ascii="Arial" w:hAnsi="Arial" w:cs="Arial"/>
          <w:i/>
          <w:sz w:val="22"/>
          <w:szCs w:val="22"/>
        </w:rPr>
        <w:tab/>
      </w:r>
      <w:r w:rsidRPr="002C76C1">
        <w:rPr>
          <w:rFonts w:ascii="Arial" w:hAnsi="Arial" w:cs="Arial"/>
          <w:i/>
          <w:sz w:val="22"/>
          <w:szCs w:val="22"/>
        </w:rPr>
        <w:tab/>
        <w:t xml:space="preserve">(VAT inclusive) were procured in terms of the Treasury Regulation 16A6.4. </w:t>
      </w:r>
      <w:r w:rsidRPr="002C76C1">
        <w:rPr>
          <w:rFonts w:ascii="Arial" w:hAnsi="Arial" w:cs="Arial"/>
          <w:i/>
          <w:sz w:val="22"/>
          <w:szCs w:val="22"/>
        </w:rPr>
        <w:tab/>
      </w:r>
      <w:r w:rsidRPr="002C76C1">
        <w:rPr>
          <w:rFonts w:ascii="Arial" w:hAnsi="Arial" w:cs="Arial"/>
          <w:i/>
          <w:sz w:val="22"/>
          <w:szCs w:val="22"/>
        </w:rPr>
        <w:tab/>
        <w:t xml:space="preserve">The report must include the description of the goods or services, the name/s </w:t>
      </w:r>
      <w:r w:rsidRPr="002C76C1">
        <w:rPr>
          <w:rFonts w:ascii="Arial" w:hAnsi="Arial" w:cs="Arial"/>
          <w:i/>
          <w:sz w:val="22"/>
          <w:szCs w:val="22"/>
        </w:rPr>
        <w:tab/>
      </w:r>
      <w:r w:rsidRPr="002C76C1">
        <w:rPr>
          <w:rFonts w:ascii="Arial" w:hAnsi="Arial" w:cs="Arial"/>
          <w:i/>
          <w:sz w:val="22"/>
          <w:szCs w:val="22"/>
        </w:rPr>
        <w:tab/>
        <w:t xml:space="preserve">of the supplier/s, the amount/s involved and the reasons for dispensing with </w:t>
      </w:r>
      <w:r w:rsidRPr="002C76C1">
        <w:rPr>
          <w:rFonts w:ascii="Arial" w:hAnsi="Arial" w:cs="Arial"/>
          <w:i/>
          <w:sz w:val="22"/>
          <w:szCs w:val="22"/>
        </w:rPr>
        <w:tab/>
      </w:r>
      <w:r w:rsidRPr="002C76C1">
        <w:rPr>
          <w:rFonts w:ascii="Arial" w:hAnsi="Arial" w:cs="Arial"/>
          <w:i/>
          <w:sz w:val="22"/>
          <w:szCs w:val="22"/>
        </w:rPr>
        <w:tab/>
        <w:t>the prescribed competitive bidding process.”</w:t>
      </w:r>
    </w:p>
    <w:p w:rsidR="008C2901" w:rsidRPr="002C76C1" w:rsidRDefault="008C2901" w:rsidP="008C2901">
      <w:pPr>
        <w:pStyle w:val="lg-a-1"/>
        <w:tabs>
          <w:tab w:val="center" w:pos="709"/>
        </w:tabs>
        <w:spacing w:before="0"/>
        <w:ind w:left="709" w:hanging="709"/>
        <w:jc w:val="left"/>
        <w:rPr>
          <w:rFonts w:ascii="Arial" w:hAnsi="Arial" w:cs="Arial"/>
          <w:sz w:val="22"/>
          <w:szCs w:val="22"/>
        </w:rPr>
      </w:pPr>
    </w:p>
    <w:p w:rsidR="008C2901" w:rsidRPr="002C76C1" w:rsidRDefault="008C2901" w:rsidP="008C2901">
      <w:pPr>
        <w:pStyle w:val="lg-a-1"/>
        <w:tabs>
          <w:tab w:val="center" w:pos="709"/>
        </w:tabs>
        <w:spacing w:before="0"/>
        <w:ind w:left="1146" w:hanging="1146"/>
        <w:jc w:val="left"/>
        <w:rPr>
          <w:rFonts w:ascii="Arial" w:hAnsi="Arial" w:cs="Arial"/>
          <w:i/>
          <w:sz w:val="22"/>
          <w:szCs w:val="22"/>
        </w:rPr>
      </w:pPr>
    </w:p>
    <w:p w:rsidR="008C2901" w:rsidRPr="002C76C1" w:rsidRDefault="008C2901" w:rsidP="006F5D2E">
      <w:pPr>
        <w:pStyle w:val="lg-a-1"/>
        <w:numPr>
          <w:ilvl w:val="0"/>
          <w:numId w:val="59"/>
        </w:numPr>
        <w:tabs>
          <w:tab w:val="center" w:pos="709"/>
        </w:tabs>
        <w:spacing w:before="0"/>
        <w:ind w:hanging="1146"/>
        <w:rPr>
          <w:rFonts w:ascii="Arial" w:hAnsi="Arial" w:cs="Arial"/>
          <w:sz w:val="22"/>
          <w:szCs w:val="22"/>
        </w:rPr>
      </w:pPr>
      <w:r w:rsidRPr="002C76C1">
        <w:rPr>
          <w:rFonts w:ascii="Arial" w:hAnsi="Arial" w:cs="Arial"/>
          <w:sz w:val="22"/>
          <w:szCs w:val="22"/>
        </w:rPr>
        <w:t>SCM guide for accounting officers and authorities paragraph 4.7.5 states:</w:t>
      </w:r>
    </w:p>
    <w:p w:rsidR="008C2901" w:rsidRPr="002C76C1" w:rsidRDefault="008C2901" w:rsidP="008C2901">
      <w:pPr>
        <w:pStyle w:val="lg-a-1"/>
        <w:tabs>
          <w:tab w:val="center" w:pos="709"/>
        </w:tabs>
        <w:spacing w:before="0"/>
        <w:ind w:left="709" w:hanging="709"/>
        <w:rPr>
          <w:rFonts w:ascii="Arial" w:hAnsi="Arial" w:cs="Arial"/>
          <w:i/>
          <w:sz w:val="22"/>
          <w:szCs w:val="22"/>
        </w:rPr>
      </w:pPr>
      <w:r w:rsidRPr="002C76C1">
        <w:rPr>
          <w:rFonts w:ascii="Arial" w:hAnsi="Arial" w:cs="Arial"/>
          <w:i/>
          <w:sz w:val="22"/>
          <w:szCs w:val="22"/>
        </w:rPr>
        <w:tab/>
      </w:r>
    </w:p>
    <w:p w:rsidR="008C2901" w:rsidRPr="002C76C1" w:rsidRDefault="008C2901" w:rsidP="008C2901">
      <w:pPr>
        <w:pStyle w:val="lg-a-1"/>
        <w:tabs>
          <w:tab w:val="center" w:pos="709"/>
        </w:tabs>
        <w:spacing w:before="0"/>
        <w:ind w:left="709" w:hanging="709"/>
        <w:jc w:val="left"/>
        <w:rPr>
          <w:rFonts w:ascii="Arial" w:hAnsi="Arial" w:cs="Arial"/>
          <w:i/>
          <w:sz w:val="22"/>
          <w:szCs w:val="22"/>
        </w:rPr>
      </w:pPr>
      <w:r w:rsidRPr="002C76C1">
        <w:rPr>
          <w:rFonts w:ascii="Arial" w:hAnsi="Arial" w:cs="Arial"/>
          <w:i/>
          <w:sz w:val="22"/>
          <w:szCs w:val="22"/>
        </w:rPr>
        <w:tab/>
        <w:t xml:space="preserve">“4.7.5.1 In urgent and emergency cases, an institution may dispense with the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 xml:space="preserve">invitation of bids and may obtain the required goods, works or services by </w:t>
      </w:r>
      <w:r w:rsidRPr="002C76C1">
        <w:rPr>
          <w:rFonts w:ascii="Arial" w:hAnsi="Arial" w:cs="Arial"/>
          <w:i/>
          <w:sz w:val="22"/>
          <w:szCs w:val="22"/>
        </w:rPr>
        <w:tab/>
      </w:r>
      <w:r w:rsidRPr="002C76C1">
        <w:rPr>
          <w:rFonts w:ascii="Arial" w:hAnsi="Arial" w:cs="Arial"/>
          <w:i/>
          <w:sz w:val="22"/>
          <w:szCs w:val="22"/>
        </w:rPr>
        <w:tab/>
        <w:t xml:space="preserve">means of quotations by preferably making use of the database of prospective </w:t>
      </w:r>
      <w:r w:rsidRPr="002C76C1">
        <w:rPr>
          <w:rFonts w:ascii="Arial" w:hAnsi="Arial" w:cs="Arial"/>
          <w:i/>
          <w:sz w:val="22"/>
          <w:szCs w:val="22"/>
        </w:rPr>
        <w:tab/>
      </w:r>
      <w:r w:rsidRPr="002C76C1">
        <w:rPr>
          <w:rFonts w:ascii="Arial" w:hAnsi="Arial" w:cs="Arial"/>
          <w:i/>
          <w:sz w:val="22"/>
          <w:szCs w:val="22"/>
        </w:rPr>
        <w:tab/>
        <w:t>suppliers, or otherwise in any manner to the best interest of the State.</w:t>
      </w:r>
    </w:p>
    <w:p w:rsidR="008C2901" w:rsidRPr="002C76C1" w:rsidRDefault="008C2901" w:rsidP="008C2901">
      <w:pPr>
        <w:pStyle w:val="lg-a-1"/>
        <w:tabs>
          <w:tab w:val="center" w:pos="709"/>
        </w:tabs>
        <w:spacing w:before="0"/>
        <w:ind w:left="1146" w:hanging="1146"/>
        <w:jc w:val="left"/>
        <w:rPr>
          <w:rFonts w:ascii="Arial" w:hAnsi="Arial" w:cs="Arial"/>
          <w:sz w:val="22"/>
          <w:szCs w:val="22"/>
        </w:rPr>
      </w:pPr>
    </w:p>
    <w:p w:rsidR="008C2901" w:rsidRPr="002C76C1" w:rsidRDefault="008C2901" w:rsidP="008C2901">
      <w:pPr>
        <w:pStyle w:val="lg-a-1"/>
        <w:tabs>
          <w:tab w:val="center" w:pos="709"/>
        </w:tabs>
        <w:spacing w:before="0"/>
        <w:ind w:left="709" w:hanging="709"/>
        <w:rPr>
          <w:rFonts w:ascii="Arial" w:hAnsi="Arial" w:cs="Arial"/>
          <w:i/>
          <w:sz w:val="22"/>
          <w:szCs w:val="22"/>
        </w:rPr>
      </w:pPr>
      <w:r w:rsidRPr="002C76C1">
        <w:rPr>
          <w:rFonts w:ascii="Arial" w:hAnsi="Arial" w:cs="Arial"/>
          <w:i/>
          <w:sz w:val="22"/>
          <w:szCs w:val="22"/>
        </w:rPr>
        <w:tab/>
        <w:t xml:space="preserve">4.7.5.2 Urgent cases are cases where early delivery is of critical importance and the </w:t>
      </w:r>
      <w:r w:rsidRPr="002C76C1">
        <w:rPr>
          <w:rFonts w:ascii="Arial" w:hAnsi="Arial" w:cs="Arial"/>
          <w:i/>
          <w:sz w:val="22"/>
          <w:szCs w:val="22"/>
        </w:rPr>
        <w:tab/>
      </w:r>
      <w:r w:rsidRPr="002C76C1">
        <w:rPr>
          <w:rFonts w:ascii="Arial" w:hAnsi="Arial" w:cs="Arial"/>
          <w:i/>
          <w:sz w:val="22"/>
          <w:szCs w:val="22"/>
        </w:rPr>
        <w:tab/>
        <w:t xml:space="preserve">invitation of competitive bids is either impossible or impractical. (However, a </w:t>
      </w:r>
      <w:r w:rsidRPr="002C76C1">
        <w:rPr>
          <w:rFonts w:ascii="Arial" w:hAnsi="Arial" w:cs="Arial"/>
          <w:i/>
          <w:sz w:val="22"/>
          <w:szCs w:val="22"/>
        </w:rPr>
        <w:tab/>
      </w:r>
      <w:r w:rsidRPr="002C76C1">
        <w:rPr>
          <w:rFonts w:ascii="Arial" w:hAnsi="Arial" w:cs="Arial"/>
          <w:i/>
          <w:sz w:val="22"/>
          <w:szCs w:val="22"/>
        </w:rPr>
        <w:tab/>
        <w:t>lack of proper planning should not constitute as an urgent case.)</w:t>
      </w:r>
    </w:p>
    <w:p w:rsidR="008C2901" w:rsidRPr="002C76C1" w:rsidRDefault="008C2901" w:rsidP="008C2901">
      <w:pPr>
        <w:pStyle w:val="lg-a-1"/>
        <w:tabs>
          <w:tab w:val="center" w:pos="709"/>
        </w:tabs>
        <w:spacing w:before="0"/>
        <w:ind w:left="1146" w:hanging="1146"/>
        <w:rPr>
          <w:rFonts w:ascii="Arial" w:hAnsi="Arial" w:cs="Arial"/>
          <w:sz w:val="22"/>
          <w:szCs w:val="22"/>
        </w:rPr>
      </w:pPr>
    </w:p>
    <w:p w:rsidR="008C2901" w:rsidRPr="002C76C1" w:rsidRDefault="008C2901" w:rsidP="008C2901">
      <w:pPr>
        <w:pStyle w:val="lg-a-1"/>
        <w:tabs>
          <w:tab w:val="center" w:pos="709"/>
        </w:tabs>
        <w:spacing w:before="0"/>
        <w:ind w:left="709" w:hanging="709"/>
        <w:rPr>
          <w:rFonts w:ascii="Arial" w:hAnsi="Arial" w:cs="Arial"/>
          <w:i/>
          <w:sz w:val="22"/>
          <w:szCs w:val="22"/>
        </w:rPr>
      </w:pPr>
      <w:r w:rsidRPr="002C76C1">
        <w:rPr>
          <w:rFonts w:ascii="Arial" w:hAnsi="Arial" w:cs="Arial"/>
          <w:i/>
          <w:sz w:val="22"/>
          <w:szCs w:val="22"/>
        </w:rPr>
        <w:tab/>
        <w:t xml:space="preserve">4.7.5.3 Emergency cases are cases where immediate action is necessary in order to </w:t>
      </w:r>
      <w:r w:rsidRPr="002C76C1">
        <w:rPr>
          <w:rFonts w:ascii="Arial" w:hAnsi="Arial" w:cs="Arial"/>
          <w:i/>
          <w:sz w:val="22"/>
          <w:szCs w:val="22"/>
        </w:rPr>
        <w:tab/>
      </w:r>
      <w:r w:rsidRPr="002C76C1">
        <w:rPr>
          <w:rFonts w:ascii="Arial" w:hAnsi="Arial" w:cs="Arial"/>
          <w:i/>
          <w:sz w:val="22"/>
          <w:szCs w:val="22"/>
        </w:rPr>
        <w:tab/>
        <w:t>avoid a dangerous or risky situation or misery.</w:t>
      </w:r>
    </w:p>
    <w:p w:rsidR="008C2901" w:rsidRPr="002C76C1" w:rsidRDefault="008C2901" w:rsidP="008C2901">
      <w:pPr>
        <w:pStyle w:val="lg-a-1"/>
        <w:tabs>
          <w:tab w:val="center" w:pos="709"/>
        </w:tabs>
        <w:spacing w:before="0"/>
        <w:ind w:left="1146" w:hanging="1146"/>
        <w:rPr>
          <w:rFonts w:ascii="Arial" w:hAnsi="Arial" w:cs="Arial"/>
          <w:sz w:val="22"/>
          <w:szCs w:val="22"/>
        </w:rPr>
      </w:pPr>
    </w:p>
    <w:p w:rsidR="008C2901" w:rsidRPr="002C76C1" w:rsidRDefault="008C2901" w:rsidP="008C2901">
      <w:pPr>
        <w:pStyle w:val="lg-a-1"/>
        <w:tabs>
          <w:tab w:val="center" w:pos="709"/>
        </w:tabs>
        <w:spacing w:before="0"/>
        <w:ind w:left="709" w:hanging="709"/>
        <w:rPr>
          <w:rFonts w:ascii="Arial" w:hAnsi="Arial" w:cs="Arial"/>
          <w:i/>
          <w:sz w:val="22"/>
          <w:szCs w:val="22"/>
        </w:rPr>
      </w:pPr>
      <w:r w:rsidRPr="002C76C1">
        <w:rPr>
          <w:rFonts w:ascii="Arial" w:hAnsi="Arial" w:cs="Arial"/>
          <w:i/>
          <w:sz w:val="22"/>
          <w:szCs w:val="22"/>
        </w:rPr>
        <w:tab/>
        <w:t xml:space="preserve">4.7.5.4 The reasons for the urgency/ emergency and for dispensing of competitive </w:t>
      </w:r>
      <w:r w:rsidRPr="002C76C1">
        <w:rPr>
          <w:rFonts w:ascii="Arial" w:hAnsi="Arial" w:cs="Arial"/>
          <w:i/>
          <w:sz w:val="22"/>
          <w:szCs w:val="22"/>
        </w:rPr>
        <w:tab/>
      </w:r>
      <w:r w:rsidRPr="002C76C1">
        <w:rPr>
          <w:rFonts w:ascii="Arial" w:hAnsi="Arial" w:cs="Arial"/>
          <w:i/>
          <w:sz w:val="22"/>
          <w:szCs w:val="22"/>
        </w:rPr>
        <w:tab/>
        <w:t xml:space="preserve">bids, should be clearly recorded and approved by the accounting officer/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t>authority or his/ her delegate.”</w:t>
      </w:r>
    </w:p>
    <w:p w:rsidR="008C2901" w:rsidRPr="002C76C1" w:rsidRDefault="008C2901" w:rsidP="008C2901">
      <w:pPr>
        <w:pStyle w:val="NormalWeb"/>
        <w:tabs>
          <w:tab w:val="center" w:pos="709"/>
        </w:tabs>
        <w:rPr>
          <w:rFonts w:ascii="Arial" w:hAnsi="Arial" w:cs="Arial"/>
          <w:sz w:val="22"/>
          <w:szCs w:val="22"/>
          <w:lang w:val="en-ZA"/>
        </w:rPr>
      </w:pPr>
    </w:p>
    <w:p w:rsidR="008C2901" w:rsidRPr="002C76C1" w:rsidRDefault="008C2901" w:rsidP="006F5D2E">
      <w:pPr>
        <w:pStyle w:val="NormalWeb"/>
        <w:widowControl/>
        <w:numPr>
          <w:ilvl w:val="0"/>
          <w:numId w:val="59"/>
        </w:numPr>
        <w:tabs>
          <w:tab w:val="center" w:pos="709"/>
        </w:tabs>
        <w:ind w:left="709" w:hanging="709"/>
        <w:rPr>
          <w:rFonts w:ascii="Arial" w:hAnsi="Arial" w:cs="Arial"/>
          <w:sz w:val="22"/>
          <w:szCs w:val="22"/>
          <w:lang w:val="en-ZA"/>
        </w:rPr>
      </w:pPr>
      <w:r w:rsidRPr="002C76C1">
        <w:rPr>
          <w:rFonts w:ascii="Arial" w:hAnsi="Arial" w:cs="Arial"/>
          <w:sz w:val="22"/>
          <w:szCs w:val="22"/>
          <w:lang w:val="en-ZA"/>
        </w:rPr>
        <w:t>The signed SCM delegations, page 19, item 9, paragraph 45 states that verbal approval to conduct urgent and/ or emergency acquisitions for goods and services can be provided by the CD:SCM (Head Office) or the RM (Regional Office).</w:t>
      </w:r>
    </w:p>
    <w:p w:rsidR="008C2901" w:rsidRPr="002C76C1" w:rsidRDefault="008C2901" w:rsidP="008C2901">
      <w:pPr>
        <w:pStyle w:val="NormalWeb"/>
        <w:tabs>
          <w:tab w:val="center" w:pos="709"/>
        </w:tabs>
        <w:rPr>
          <w:rFonts w:ascii="Arial" w:hAnsi="Arial" w:cs="Arial"/>
          <w:sz w:val="22"/>
          <w:szCs w:val="22"/>
          <w:lang w:val="en-ZA"/>
        </w:rPr>
      </w:pPr>
    </w:p>
    <w:p w:rsidR="008C2901" w:rsidRPr="002C76C1" w:rsidRDefault="008C2901" w:rsidP="008C2901">
      <w:pPr>
        <w:pStyle w:val="NormalWeb"/>
        <w:tabs>
          <w:tab w:val="center" w:pos="709"/>
        </w:tabs>
        <w:rPr>
          <w:rFonts w:ascii="Arial" w:hAnsi="Arial" w:cs="Arial"/>
          <w:sz w:val="22"/>
          <w:szCs w:val="22"/>
          <w:lang w:val="en-ZA"/>
        </w:rPr>
      </w:pPr>
    </w:p>
    <w:p w:rsidR="008C2901" w:rsidRPr="002C76C1" w:rsidRDefault="008C2901" w:rsidP="008C2901">
      <w:pPr>
        <w:pStyle w:val="NormalWeb"/>
        <w:tabs>
          <w:tab w:val="center" w:pos="709"/>
        </w:tabs>
        <w:rPr>
          <w:rFonts w:ascii="Arial" w:hAnsi="Arial" w:cs="Arial"/>
          <w:sz w:val="22"/>
          <w:szCs w:val="22"/>
        </w:rPr>
      </w:pPr>
      <w:r w:rsidRPr="002C76C1">
        <w:rPr>
          <w:rFonts w:ascii="Arial" w:hAnsi="Arial" w:cs="Arial"/>
          <w:sz w:val="22"/>
          <w:szCs w:val="22"/>
          <w:lang w:val="en-ZA"/>
        </w:rPr>
        <w:t xml:space="preserve">The following deviations pertaining to procurement of furniture for a house </w:t>
      </w:r>
      <w:r w:rsidRPr="002C76C1">
        <w:rPr>
          <w:rFonts w:ascii="Arial" w:hAnsi="Arial" w:cs="Arial"/>
          <w:sz w:val="22"/>
          <w:szCs w:val="22"/>
        </w:rPr>
        <w:t>at 285 Julius Jeppe Street, Waterkloof were identified. Please see the table below for information on the tender selected for testing:</w:t>
      </w:r>
    </w:p>
    <w:p w:rsidR="008C2901" w:rsidRPr="002C76C1" w:rsidRDefault="008C2901" w:rsidP="008C2901">
      <w:pPr>
        <w:pStyle w:val="NormalWeb"/>
        <w:tabs>
          <w:tab w:val="center" w:pos="709"/>
        </w:tabs>
        <w:rPr>
          <w:rFonts w:ascii="Arial" w:hAnsi="Arial" w:cs="Arial"/>
          <w:sz w:val="22"/>
          <w:szCs w:val="22"/>
          <w:lang w:val="en-ZA"/>
        </w:rPr>
      </w:pPr>
    </w:p>
    <w:tbl>
      <w:tblPr>
        <w:tblW w:w="4390" w:type="pct"/>
        <w:tblInd w:w="250" w:type="dxa"/>
        <w:tblLook w:val="04A0"/>
      </w:tblPr>
      <w:tblGrid>
        <w:gridCol w:w="3575"/>
        <w:gridCol w:w="2874"/>
        <w:gridCol w:w="1959"/>
      </w:tblGrid>
      <w:tr w:rsidR="008C2901" w:rsidRPr="002C76C1" w:rsidTr="00861A27">
        <w:trPr>
          <w:trHeight w:val="285"/>
        </w:trPr>
        <w:tc>
          <w:tcPr>
            <w:tcW w:w="2126"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C2901" w:rsidRPr="002C76C1" w:rsidRDefault="008C2901" w:rsidP="00861A27">
            <w:pPr>
              <w:tabs>
                <w:tab w:val="center" w:pos="709"/>
              </w:tabs>
              <w:rPr>
                <w:b/>
                <w:sz w:val="18"/>
                <w:szCs w:val="18"/>
                <w:lang w:val="en-ZA" w:eastAsia="en-ZA"/>
              </w:rPr>
            </w:pPr>
            <w:r w:rsidRPr="002C76C1">
              <w:rPr>
                <w:b/>
                <w:sz w:val="18"/>
                <w:szCs w:val="18"/>
                <w:lang w:val="en-ZA" w:eastAsia="en-ZA"/>
              </w:rPr>
              <w:t> SUPPLIER</w:t>
            </w:r>
          </w:p>
        </w:tc>
        <w:tc>
          <w:tcPr>
            <w:tcW w:w="1709" w:type="pct"/>
            <w:tcBorders>
              <w:top w:val="single" w:sz="4" w:space="0" w:color="auto"/>
              <w:left w:val="nil"/>
              <w:bottom w:val="single" w:sz="4" w:space="0" w:color="auto"/>
              <w:right w:val="single" w:sz="4" w:space="0" w:color="auto"/>
            </w:tcBorders>
            <w:shd w:val="clear" w:color="auto" w:fill="D9D9D9" w:themeFill="background1" w:themeFillShade="D9"/>
          </w:tcPr>
          <w:p w:rsidR="008C2901" w:rsidRPr="002C76C1" w:rsidRDefault="008C2901" w:rsidP="00861A27">
            <w:pPr>
              <w:tabs>
                <w:tab w:val="center" w:pos="709"/>
              </w:tabs>
              <w:rPr>
                <w:b/>
                <w:sz w:val="18"/>
                <w:szCs w:val="18"/>
                <w:lang w:val="en-ZA" w:eastAsia="en-ZA"/>
              </w:rPr>
            </w:pPr>
            <w:r w:rsidRPr="002C76C1">
              <w:rPr>
                <w:b/>
                <w:sz w:val="18"/>
                <w:szCs w:val="18"/>
                <w:lang w:val="en-ZA" w:eastAsia="en-ZA"/>
              </w:rPr>
              <w:t>BID NO</w:t>
            </w:r>
          </w:p>
        </w:tc>
        <w:tc>
          <w:tcPr>
            <w:tcW w:w="1165" w:type="pc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C2901" w:rsidRPr="002C76C1" w:rsidRDefault="008C2901" w:rsidP="00861A27">
            <w:pPr>
              <w:tabs>
                <w:tab w:val="center" w:pos="709"/>
              </w:tabs>
              <w:rPr>
                <w:b/>
                <w:sz w:val="18"/>
                <w:szCs w:val="18"/>
                <w:lang w:val="en-ZA" w:eastAsia="en-ZA"/>
              </w:rPr>
            </w:pPr>
            <w:r w:rsidRPr="002C76C1">
              <w:rPr>
                <w:b/>
                <w:sz w:val="18"/>
                <w:szCs w:val="18"/>
                <w:lang w:val="en-ZA" w:eastAsia="en-ZA"/>
              </w:rPr>
              <w:t>Amount </w:t>
            </w:r>
          </w:p>
        </w:tc>
      </w:tr>
      <w:tr w:rsidR="008C2901" w:rsidRPr="002C76C1" w:rsidTr="00861A27">
        <w:trPr>
          <w:trHeight w:val="285"/>
        </w:trPr>
        <w:tc>
          <w:tcPr>
            <w:tcW w:w="2126" w:type="pct"/>
            <w:tcBorders>
              <w:top w:val="nil"/>
              <w:left w:val="single" w:sz="4" w:space="0" w:color="auto"/>
              <w:bottom w:val="single" w:sz="4" w:space="0" w:color="auto"/>
              <w:right w:val="single" w:sz="4" w:space="0" w:color="auto"/>
            </w:tcBorders>
            <w:shd w:val="clear" w:color="auto" w:fill="auto"/>
            <w:noWrap/>
            <w:vAlign w:val="bottom"/>
            <w:hideMark/>
          </w:tcPr>
          <w:p w:rsidR="008C2901" w:rsidRPr="002C76C1" w:rsidRDefault="008C2901" w:rsidP="00861A27">
            <w:pPr>
              <w:tabs>
                <w:tab w:val="center" w:pos="709"/>
              </w:tabs>
              <w:rPr>
                <w:sz w:val="18"/>
                <w:szCs w:val="18"/>
                <w:lang w:val="en-ZA" w:eastAsia="en-ZA"/>
              </w:rPr>
            </w:pPr>
            <w:r w:rsidRPr="002C76C1">
              <w:rPr>
                <w:sz w:val="18"/>
                <w:szCs w:val="18"/>
                <w:lang w:val="en-ZA" w:eastAsia="en-ZA"/>
              </w:rPr>
              <w:t> Queens Life Style</w:t>
            </w:r>
          </w:p>
        </w:tc>
        <w:tc>
          <w:tcPr>
            <w:tcW w:w="1709" w:type="pct"/>
            <w:tcBorders>
              <w:top w:val="single" w:sz="4" w:space="0" w:color="auto"/>
              <w:left w:val="nil"/>
              <w:bottom w:val="single" w:sz="4" w:space="0" w:color="auto"/>
              <w:right w:val="single" w:sz="4" w:space="0" w:color="auto"/>
            </w:tcBorders>
          </w:tcPr>
          <w:p w:rsidR="008C2901" w:rsidRPr="002C76C1" w:rsidRDefault="008C2901" w:rsidP="00861A27">
            <w:pPr>
              <w:pStyle w:val="ListParagraph"/>
              <w:tabs>
                <w:tab w:val="center" w:pos="709"/>
              </w:tabs>
              <w:ind w:left="0"/>
              <w:rPr>
                <w:rFonts w:ascii="Arial" w:hAnsi="Arial" w:cs="Arial"/>
                <w:sz w:val="18"/>
                <w:szCs w:val="18"/>
                <w:lang w:eastAsia="en-ZA"/>
              </w:rPr>
            </w:pPr>
            <w:r w:rsidRPr="002C76C1">
              <w:rPr>
                <w:rFonts w:ascii="Arial" w:hAnsi="Arial" w:cs="Arial"/>
                <w:b/>
                <w:sz w:val="18"/>
                <w:szCs w:val="18"/>
                <w:lang w:eastAsia="en-ZA"/>
              </w:rPr>
              <w:t>HP11/057</w:t>
            </w:r>
          </w:p>
        </w:tc>
        <w:tc>
          <w:tcPr>
            <w:tcW w:w="1165" w:type="pct"/>
            <w:tcBorders>
              <w:top w:val="nil"/>
              <w:left w:val="single" w:sz="4" w:space="0" w:color="auto"/>
              <w:bottom w:val="single" w:sz="4" w:space="0" w:color="auto"/>
              <w:right w:val="single" w:sz="4" w:space="0" w:color="auto"/>
            </w:tcBorders>
            <w:shd w:val="clear" w:color="auto" w:fill="auto"/>
            <w:noWrap/>
            <w:vAlign w:val="bottom"/>
            <w:hideMark/>
          </w:tcPr>
          <w:p w:rsidR="008C2901" w:rsidRPr="002C76C1" w:rsidRDefault="008C2901" w:rsidP="00861A27">
            <w:pPr>
              <w:pStyle w:val="ListParagraph"/>
              <w:tabs>
                <w:tab w:val="center" w:pos="709"/>
              </w:tabs>
              <w:ind w:left="405"/>
              <w:jc w:val="right"/>
              <w:rPr>
                <w:rFonts w:ascii="Arial" w:hAnsi="Arial" w:cs="Arial"/>
                <w:sz w:val="18"/>
                <w:szCs w:val="18"/>
                <w:lang w:eastAsia="en-ZA"/>
              </w:rPr>
            </w:pPr>
            <w:r w:rsidRPr="002C76C1">
              <w:rPr>
                <w:rFonts w:ascii="Arial" w:hAnsi="Arial" w:cs="Arial"/>
                <w:sz w:val="18"/>
                <w:szCs w:val="18"/>
                <w:lang w:eastAsia="en-ZA"/>
              </w:rPr>
              <w:t>510 853,70</w:t>
            </w:r>
          </w:p>
        </w:tc>
      </w:tr>
      <w:tr w:rsidR="008C2901" w:rsidRPr="002C76C1" w:rsidTr="00861A27">
        <w:trPr>
          <w:trHeight w:val="285"/>
        </w:trPr>
        <w:tc>
          <w:tcPr>
            <w:tcW w:w="212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901" w:rsidRPr="002C76C1" w:rsidRDefault="008C2901" w:rsidP="00861A27">
            <w:pPr>
              <w:tabs>
                <w:tab w:val="center" w:pos="709"/>
              </w:tabs>
              <w:rPr>
                <w:sz w:val="18"/>
                <w:szCs w:val="18"/>
                <w:lang w:val="en-ZA" w:eastAsia="en-ZA"/>
              </w:rPr>
            </w:pPr>
            <w:r w:rsidRPr="002C76C1">
              <w:rPr>
                <w:b/>
                <w:sz w:val="18"/>
                <w:szCs w:val="18"/>
                <w:lang w:val="en-ZA"/>
              </w:rPr>
              <w:t>Total</w:t>
            </w:r>
          </w:p>
        </w:tc>
        <w:tc>
          <w:tcPr>
            <w:tcW w:w="1709" w:type="pct"/>
            <w:tcBorders>
              <w:top w:val="single" w:sz="4" w:space="0" w:color="auto"/>
              <w:left w:val="nil"/>
              <w:bottom w:val="single" w:sz="4" w:space="0" w:color="auto"/>
              <w:right w:val="single" w:sz="4" w:space="0" w:color="auto"/>
            </w:tcBorders>
          </w:tcPr>
          <w:p w:rsidR="008C2901" w:rsidRPr="002C76C1" w:rsidRDefault="008C2901" w:rsidP="00861A27">
            <w:pPr>
              <w:pStyle w:val="NormalWeb"/>
              <w:tabs>
                <w:tab w:val="center" w:pos="709"/>
              </w:tabs>
              <w:rPr>
                <w:rFonts w:ascii="Arial" w:hAnsi="Arial" w:cs="Arial"/>
                <w:b/>
                <w:sz w:val="18"/>
                <w:szCs w:val="18"/>
                <w:lang w:val="en-ZA"/>
              </w:rPr>
            </w:pPr>
          </w:p>
        </w:tc>
        <w:tc>
          <w:tcPr>
            <w:tcW w:w="116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2901" w:rsidRPr="002C76C1" w:rsidRDefault="008C2901" w:rsidP="00861A27">
            <w:pPr>
              <w:pStyle w:val="NormalWeb"/>
              <w:tabs>
                <w:tab w:val="center" w:pos="709"/>
              </w:tabs>
              <w:jc w:val="right"/>
              <w:rPr>
                <w:rFonts w:ascii="Arial" w:hAnsi="Arial" w:cs="Arial"/>
                <w:sz w:val="18"/>
                <w:szCs w:val="18"/>
                <w:lang w:val="en-ZA"/>
              </w:rPr>
            </w:pPr>
            <w:r w:rsidRPr="002C76C1">
              <w:rPr>
                <w:rFonts w:ascii="Arial" w:hAnsi="Arial" w:cs="Arial"/>
                <w:b/>
                <w:sz w:val="18"/>
                <w:szCs w:val="18"/>
                <w:lang w:val="en-ZA"/>
              </w:rPr>
              <w:t>510 853,70</w:t>
            </w:r>
          </w:p>
        </w:tc>
      </w:tr>
    </w:tbl>
    <w:p w:rsidR="008C2901" w:rsidRDefault="008C2901" w:rsidP="008C2901">
      <w:pPr>
        <w:pStyle w:val="NormalWeb"/>
        <w:tabs>
          <w:tab w:val="center" w:pos="709"/>
        </w:tabs>
        <w:rPr>
          <w:rFonts w:ascii="Arial" w:hAnsi="Arial" w:cs="Arial"/>
          <w:sz w:val="22"/>
          <w:szCs w:val="22"/>
          <w:lang w:val="en-ZA"/>
        </w:rPr>
      </w:pPr>
      <w:r w:rsidRPr="002C76C1">
        <w:rPr>
          <w:rFonts w:ascii="Arial" w:hAnsi="Arial" w:cs="Arial"/>
          <w:sz w:val="22"/>
          <w:szCs w:val="22"/>
          <w:lang w:val="en-ZA"/>
        </w:rPr>
        <w:tab/>
      </w:r>
    </w:p>
    <w:p w:rsidR="008C2901" w:rsidRDefault="008C2901" w:rsidP="008C2901">
      <w:pPr>
        <w:pStyle w:val="NormalWeb"/>
        <w:tabs>
          <w:tab w:val="center" w:pos="709"/>
        </w:tabs>
        <w:rPr>
          <w:rFonts w:ascii="Arial" w:hAnsi="Arial" w:cs="Arial"/>
          <w:sz w:val="22"/>
          <w:szCs w:val="22"/>
          <w:lang w:val="en-ZA"/>
        </w:rPr>
      </w:pPr>
    </w:p>
    <w:p w:rsidR="008C2901" w:rsidRDefault="008C2901" w:rsidP="008C2901">
      <w:pPr>
        <w:pStyle w:val="NormalWeb"/>
        <w:tabs>
          <w:tab w:val="center" w:pos="709"/>
        </w:tabs>
        <w:rPr>
          <w:rFonts w:ascii="Arial" w:hAnsi="Arial" w:cs="Arial"/>
          <w:sz w:val="22"/>
          <w:szCs w:val="22"/>
          <w:lang w:val="en-ZA"/>
        </w:rPr>
      </w:pPr>
    </w:p>
    <w:p w:rsidR="008C2901" w:rsidRDefault="008C2901" w:rsidP="008C2901">
      <w:pPr>
        <w:pStyle w:val="NormalWeb"/>
        <w:tabs>
          <w:tab w:val="center" w:pos="709"/>
        </w:tabs>
        <w:rPr>
          <w:rFonts w:ascii="Arial" w:hAnsi="Arial" w:cs="Arial"/>
          <w:sz w:val="22"/>
          <w:szCs w:val="22"/>
          <w:lang w:val="en-ZA"/>
        </w:rPr>
      </w:pPr>
    </w:p>
    <w:p w:rsidR="008C2901" w:rsidRPr="002C76C1" w:rsidRDefault="008C2901" w:rsidP="008C2901">
      <w:pPr>
        <w:pStyle w:val="NormalWeb"/>
        <w:tabs>
          <w:tab w:val="center" w:pos="709"/>
        </w:tabs>
        <w:rPr>
          <w:rFonts w:ascii="Arial" w:hAnsi="Arial" w:cs="Arial"/>
          <w:sz w:val="22"/>
          <w:szCs w:val="22"/>
          <w:lang w:val="en-ZA"/>
        </w:rPr>
      </w:pPr>
    </w:p>
    <w:p w:rsidR="008C2901" w:rsidRPr="002C76C1" w:rsidRDefault="008C2901" w:rsidP="008C2901">
      <w:pPr>
        <w:pStyle w:val="NormalWeb"/>
        <w:tabs>
          <w:tab w:val="center" w:pos="709"/>
        </w:tabs>
        <w:rPr>
          <w:rFonts w:ascii="Arial" w:hAnsi="Arial" w:cs="Arial"/>
          <w:i/>
          <w:sz w:val="22"/>
          <w:szCs w:val="22"/>
          <w:lang w:val="en-ZA"/>
        </w:rPr>
      </w:pPr>
      <w:r w:rsidRPr="002C76C1">
        <w:rPr>
          <w:rFonts w:ascii="Arial" w:hAnsi="Arial" w:cs="Arial"/>
          <w:i/>
          <w:sz w:val="22"/>
          <w:szCs w:val="22"/>
          <w:lang w:val="en-ZA"/>
        </w:rPr>
        <w:t xml:space="preserve">Please also see CoFF 90, relating to the procurement of furniture from Senex for the same house. </w:t>
      </w:r>
    </w:p>
    <w:p w:rsidR="008C2901" w:rsidRPr="002C76C1" w:rsidRDefault="008C2901" w:rsidP="008C2901">
      <w:pPr>
        <w:pStyle w:val="NormalWeb"/>
        <w:tabs>
          <w:tab w:val="center" w:pos="709"/>
        </w:tabs>
        <w:rPr>
          <w:rFonts w:ascii="Arial" w:hAnsi="Arial" w:cs="Arial"/>
          <w:sz w:val="22"/>
          <w:szCs w:val="22"/>
          <w:lang w:val="en-ZA"/>
        </w:rPr>
      </w:pPr>
      <w:r w:rsidRPr="002C76C1">
        <w:rPr>
          <w:rFonts w:ascii="Arial" w:hAnsi="Arial" w:cs="Arial"/>
          <w:sz w:val="22"/>
          <w:szCs w:val="22"/>
          <w:lang w:val="en-ZA"/>
        </w:rPr>
        <w:tab/>
      </w:r>
      <w:r w:rsidRPr="002C76C1">
        <w:rPr>
          <w:rFonts w:ascii="Arial" w:hAnsi="Arial" w:cs="Arial"/>
          <w:sz w:val="22"/>
          <w:szCs w:val="22"/>
          <w:lang w:val="en-ZA"/>
        </w:rPr>
        <w:tab/>
      </w:r>
      <w:r w:rsidRPr="002C76C1">
        <w:rPr>
          <w:rFonts w:ascii="Arial" w:hAnsi="Arial" w:cs="Arial"/>
          <w:sz w:val="22"/>
          <w:szCs w:val="22"/>
          <w:lang w:val="en-ZA"/>
        </w:rPr>
        <w:tab/>
      </w:r>
      <w:r w:rsidRPr="002C76C1">
        <w:rPr>
          <w:rFonts w:ascii="Arial" w:hAnsi="Arial" w:cs="Arial"/>
          <w:sz w:val="22"/>
          <w:szCs w:val="22"/>
          <w:lang w:val="en-ZA"/>
        </w:rPr>
        <w:tab/>
      </w:r>
      <w:r w:rsidRPr="002C76C1">
        <w:rPr>
          <w:rFonts w:ascii="Arial" w:hAnsi="Arial" w:cs="Arial"/>
          <w:sz w:val="22"/>
          <w:szCs w:val="22"/>
          <w:lang w:val="en-ZA"/>
        </w:rPr>
        <w:tab/>
      </w:r>
      <w:r w:rsidRPr="002C76C1">
        <w:rPr>
          <w:rFonts w:ascii="Arial" w:hAnsi="Arial" w:cs="Arial"/>
          <w:sz w:val="22"/>
          <w:szCs w:val="22"/>
          <w:lang w:val="en-ZA"/>
        </w:rPr>
        <w:tab/>
      </w:r>
      <w:r w:rsidRPr="002C76C1">
        <w:rPr>
          <w:rFonts w:ascii="Arial" w:hAnsi="Arial" w:cs="Arial"/>
          <w:sz w:val="22"/>
          <w:szCs w:val="22"/>
          <w:lang w:val="en-ZA"/>
        </w:rPr>
        <w:tab/>
      </w:r>
      <w:r w:rsidRPr="002C76C1">
        <w:rPr>
          <w:rFonts w:ascii="Arial" w:hAnsi="Arial" w:cs="Arial"/>
          <w:sz w:val="22"/>
          <w:szCs w:val="22"/>
          <w:lang w:val="en-ZA"/>
        </w:rPr>
        <w:tab/>
      </w:r>
      <w:r w:rsidRPr="002C76C1">
        <w:rPr>
          <w:rFonts w:ascii="Arial" w:hAnsi="Arial" w:cs="Arial"/>
          <w:sz w:val="22"/>
          <w:szCs w:val="22"/>
          <w:lang w:val="en-ZA"/>
        </w:rPr>
        <w:tab/>
      </w:r>
      <w:r w:rsidRPr="002C76C1">
        <w:rPr>
          <w:rFonts w:ascii="Arial" w:hAnsi="Arial" w:cs="Arial"/>
          <w:sz w:val="22"/>
          <w:szCs w:val="22"/>
          <w:lang w:val="en-ZA"/>
        </w:rPr>
        <w:tab/>
      </w:r>
    </w:p>
    <w:p w:rsidR="008C2901" w:rsidRPr="002C76C1" w:rsidRDefault="008C2901" w:rsidP="008C2901">
      <w:pPr>
        <w:pStyle w:val="lg-a-1"/>
        <w:tabs>
          <w:tab w:val="center" w:pos="709"/>
        </w:tabs>
        <w:ind w:left="709" w:hanging="709"/>
        <w:jc w:val="left"/>
        <w:rPr>
          <w:rFonts w:ascii="Arial" w:hAnsi="Arial" w:cs="Arial"/>
          <w:sz w:val="22"/>
          <w:szCs w:val="22"/>
        </w:rPr>
      </w:pPr>
      <w:r>
        <w:rPr>
          <w:rFonts w:ascii="Arial" w:hAnsi="Arial" w:cs="Arial"/>
          <w:sz w:val="22"/>
          <w:szCs w:val="22"/>
        </w:rPr>
        <w:t xml:space="preserve">a) </w:t>
      </w:r>
      <w:r>
        <w:rPr>
          <w:rFonts w:ascii="Arial" w:hAnsi="Arial" w:cs="Arial"/>
          <w:sz w:val="22"/>
          <w:szCs w:val="22"/>
        </w:rPr>
        <w:tab/>
      </w:r>
      <w:r>
        <w:rPr>
          <w:rFonts w:ascii="Arial" w:hAnsi="Arial" w:cs="Arial"/>
          <w:sz w:val="22"/>
          <w:szCs w:val="22"/>
        </w:rPr>
        <w:tab/>
      </w:r>
      <w:r w:rsidRPr="002C76C1">
        <w:rPr>
          <w:rFonts w:ascii="Arial" w:hAnsi="Arial" w:cs="Arial"/>
          <w:sz w:val="22"/>
          <w:szCs w:val="22"/>
        </w:rPr>
        <w:t>The department did not follow a Competitive bidding process. It was found that a "negotia</w:t>
      </w:r>
      <w:r>
        <w:rPr>
          <w:rFonts w:ascii="Arial" w:hAnsi="Arial" w:cs="Arial"/>
          <w:sz w:val="22"/>
          <w:szCs w:val="22"/>
        </w:rPr>
        <w:t xml:space="preserve">ted" </w:t>
      </w:r>
      <w:r w:rsidRPr="002C76C1">
        <w:rPr>
          <w:rFonts w:ascii="Arial" w:hAnsi="Arial" w:cs="Arial"/>
          <w:sz w:val="22"/>
          <w:szCs w:val="22"/>
        </w:rPr>
        <w:t xml:space="preserve">procedure was used to procure furniture from Queens Lifestyle for house 285 Julius Jeppe Street. </w:t>
      </w:r>
    </w:p>
    <w:p w:rsidR="008C2901" w:rsidRPr="002C76C1" w:rsidRDefault="008C2901" w:rsidP="008C2901">
      <w:pPr>
        <w:pStyle w:val="lg-a-1"/>
        <w:tabs>
          <w:tab w:val="center" w:pos="709"/>
        </w:tabs>
        <w:ind w:left="709" w:hanging="709"/>
        <w:jc w:val="left"/>
        <w:rPr>
          <w:rFonts w:ascii="Arial" w:hAnsi="Arial" w:cs="Arial"/>
          <w:sz w:val="22"/>
          <w:szCs w:val="22"/>
        </w:rPr>
      </w:pPr>
      <w:r>
        <w:rPr>
          <w:rFonts w:ascii="Arial" w:hAnsi="Arial" w:cs="Arial"/>
          <w:sz w:val="22"/>
          <w:szCs w:val="22"/>
        </w:rPr>
        <w:tab/>
      </w:r>
      <w:r>
        <w:rPr>
          <w:rFonts w:ascii="Arial" w:hAnsi="Arial" w:cs="Arial"/>
          <w:sz w:val="22"/>
          <w:szCs w:val="22"/>
        </w:rPr>
        <w:tab/>
      </w:r>
      <w:r w:rsidRPr="002C76C1">
        <w:rPr>
          <w:rFonts w:ascii="Arial" w:hAnsi="Arial" w:cs="Arial"/>
          <w:sz w:val="22"/>
          <w:szCs w:val="22"/>
        </w:rPr>
        <w:t>The internal memo requesting approval to directly negotiate with the above mentioned suppliers was motivated as follows:</w:t>
      </w:r>
    </w:p>
    <w:p w:rsidR="008C2901" w:rsidRPr="002C76C1" w:rsidRDefault="008C2901" w:rsidP="008C2901">
      <w:pPr>
        <w:pStyle w:val="lg-a-1"/>
        <w:tabs>
          <w:tab w:val="center" w:pos="709"/>
        </w:tabs>
        <w:ind w:left="720" w:firstLine="0"/>
        <w:jc w:val="left"/>
        <w:rPr>
          <w:rFonts w:ascii="Arial" w:hAnsi="Arial" w:cs="Arial"/>
          <w:i/>
          <w:sz w:val="22"/>
          <w:szCs w:val="22"/>
        </w:rPr>
      </w:pPr>
      <w:r w:rsidRPr="002C76C1">
        <w:rPr>
          <w:rFonts w:ascii="Arial" w:hAnsi="Arial" w:cs="Arial"/>
          <w:i/>
          <w:sz w:val="22"/>
          <w:szCs w:val="22"/>
        </w:rPr>
        <w:t>“During consultation with the client to determine the exact details and features of the items of furniture required, the client indicated the house needs to be ready by the end of June because he does not have an official accommodation in Pretoria. The client appointed his private interior designer indicated that the style of furniture liked by his client can be obtained from Wetherlys, Queens Life Style and Senex Interiors.</w:t>
      </w:r>
    </w:p>
    <w:p w:rsidR="008C2901" w:rsidRPr="002C76C1" w:rsidRDefault="008C2901" w:rsidP="008C2901">
      <w:pPr>
        <w:pStyle w:val="lg-a-1"/>
        <w:tabs>
          <w:tab w:val="center" w:pos="709"/>
        </w:tabs>
        <w:ind w:left="720" w:firstLine="0"/>
        <w:jc w:val="left"/>
        <w:rPr>
          <w:rFonts w:ascii="Arial" w:hAnsi="Arial" w:cs="Arial"/>
          <w:i/>
          <w:sz w:val="22"/>
          <w:szCs w:val="22"/>
        </w:rPr>
      </w:pPr>
      <w:r w:rsidRPr="002C76C1">
        <w:rPr>
          <w:rFonts w:ascii="Arial" w:hAnsi="Arial" w:cs="Arial"/>
          <w:i/>
          <w:sz w:val="22"/>
          <w:szCs w:val="22"/>
        </w:rPr>
        <w:t>The furniture required must be acquired as a matter of urgency, due to the time frame given to procure and furnish the house for occupation by the end of June.”</w:t>
      </w:r>
    </w:p>
    <w:p w:rsidR="008C2901" w:rsidRPr="002C76C1" w:rsidRDefault="008C2901" w:rsidP="008C2901">
      <w:pPr>
        <w:pStyle w:val="lg-a-1"/>
        <w:tabs>
          <w:tab w:val="center" w:pos="709"/>
        </w:tabs>
        <w:ind w:left="720" w:firstLine="0"/>
        <w:jc w:val="left"/>
        <w:rPr>
          <w:rFonts w:ascii="Arial" w:hAnsi="Arial" w:cs="Arial"/>
          <w:sz w:val="22"/>
          <w:szCs w:val="22"/>
        </w:rPr>
      </w:pPr>
      <w:r w:rsidRPr="002C76C1">
        <w:rPr>
          <w:rFonts w:ascii="Arial" w:hAnsi="Arial" w:cs="Arial"/>
          <w:sz w:val="22"/>
          <w:szCs w:val="22"/>
        </w:rPr>
        <w:t>The internal memo was signed on 24 June 2011.</w:t>
      </w:r>
    </w:p>
    <w:p w:rsidR="008C2901" w:rsidRPr="002C76C1" w:rsidRDefault="008C2901" w:rsidP="008C2901">
      <w:pPr>
        <w:pStyle w:val="lg-a-1"/>
        <w:tabs>
          <w:tab w:val="center" w:pos="709"/>
        </w:tabs>
        <w:ind w:left="720" w:firstLine="0"/>
        <w:jc w:val="left"/>
        <w:rPr>
          <w:rFonts w:ascii="Arial" w:hAnsi="Arial" w:cs="Arial"/>
          <w:sz w:val="22"/>
          <w:szCs w:val="22"/>
        </w:rPr>
      </w:pPr>
      <w:r w:rsidRPr="002C76C1">
        <w:rPr>
          <w:rFonts w:ascii="Arial" w:hAnsi="Arial" w:cs="Arial"/>
          <w:sz w:val="22"/>
          <w:szCs w:val="22"/>
        </w:rPr>
        <w:t>However per the table below it is evident that the department had more than enough time to procure the goods:</w:t>
      </w:r>
    </w:p>
    <w:p w:rsidR="008C2901" w:rsidRPr="002C76C1" w:rsidRDefault="008C2901" w:rsidP="008C2901">
      <w:pPr>
        <w:pStyle w:val="lg-a-1"/>
        <w:tabs>
          <w:tab w:val="center" w:pos="709"/>
        </w:tabs>
        <w:ind w:left="720" w:firstLine="0"/>
        <w:jc w:val="left"/>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827"/>
        <w:gridCol w:w="2127"/>
        <w:gridCol w:w="2471"/>
      </w:tblGrid>
      <w:tr w:rsidR="008C2901" w:rsidRPr="002C76C1" w:rsidTr="00861A27">
        <w:tc>
          <w:tcPr>
            <w:tcW w:w="3827" w:type="dxa"/>
            <w:shd w:val="clear" w:color="auto" w:fill="D9D9D9" w:themeFill="background1" w:themeFillShade="D9"/>
          </w:tcPr>
          <w:p w:rsidR="008C2901" w:rsidRPr="002C76C1" w:rsidRDefault="008C2901" w:rsidP="00861A27">
            <w:pPr>
              <w:pStyle w:val="lg-a-1"/>
              <w:tabs>
                <w:tab w:val="center" w:pos="709"/>
              </w:tabs>
              <w:spacing w:before="0"/>
              <w:ind w:left="0" w:firstLine="0"/>
              <w:jc w:val="left"/>
              <w:rPr>
                <w:rFonts w:ascii="Arial" w:hAnsi="Arial" w:cs="Arial"/>
                <w:b/>
              </w:rPr>
            </w:pPr>
            <w:r w:rsidRPr="002C76C1">
              <w:rPr>
                <w:rFonts w:ascii="Arial" w:hAnsi="Arial" w:cs="Arial"/>
                <w:b/>
              </w:rPr>
              <w:t>INFORMATION</w:t>
            </w:r>
          </w:p>
        </w:tc>
        <w:tc>
          <w:tcPr>
            <w:tcW w:w="2127" w:type="dxa"/>
            <w:shd w:val="clear" w:color="auto" w:fill="D9D9D9" w:themeFill="background1" w:themeFillShade="D9"/>
          </w:tcPr>
          <w:p w:rsidR="008C2901" w:rsidRPr="002C76C1" w:rsidRDefault="008C2901" w:rsidP="00861A27">
            <w:pPr>
              <w:pStyle w:val="lg-a-1"/>
              <w:tabs>
                <w:tab w:val="center" w:pos="709"/>
              </w:tabs>
              <w:spacing w:before="0"/>
              <w:ind w:left="0" w:firstLine="0"/>
              <w:jc w:val="left"/>
              <w:rPr>
                <w:rFonts w:ascii="Arial" w:hAnsi="Arial" w:cs="Arial"/>
                <w:b/>
              </w:rPr>
            </w:pPr>
            <w:r w:rsidRPr="002C76C1">
              <w:rPr>
                <w:rFonts w:ascii="Arial" w:hAnsi="Arial" w:cs="Arial"/>
                <w:b/>
              </w:rPr>
              <w:t>DATE</w:t>
            </w:r>
          </w:p>
        </w:tc>
        <w:tc>
          <w:tcPr>
            <w:tcW w:w="2471" w:type="dxa"/>
            <w:shd w:val="clear" w:color="auto" w:fill="D9D9D9" w:themeFill="background1" w:themeFillShade="D9"/>
          </w:tcPr>
          <w:p w:rsidR="008C2901" w:rsidRPr="002C76C1" w:rsidRDefault="008C2901" w:rsidP="00861A27">
            <w:pPr>
              <w:pStyle w:val="lg-a-1"/>
              <w:tabs>
                <w:tab w:val="center" w:pos="709"/>
              </w:tabs>
              <w:spacing w:before="0"/>
              <w:ind w:left="0" w:firstLine="0"/>
              <w:jc w:val="left"/>
              <w:rPr>
                <w:rFonts w:ascii="Arial" w:hAnsi="Arial" w:cs="Arial"/>
                <w:b/>
              </w:rPr>
            </w:pPr>
            <w:r w:rsidRPr="002C76C1">
              <w:rPr>
                <w:rFonts w:ascii="Arial" w:hAnsi="Arial" w:cs="Arial"/>
                <w:b/>
              </w:rPr>
              <w:t>CUMULATIVE NUMBER OF DAYS</w:t>
            </w:r>
          </w:p>
        </w:tc>
      </w:tr>
      <w:tr w:rsidR="008C2901" w:rsidRPr="002C76C1" w:rsidTr="00861A27">
        <w:tc>
          <w:tcPr>
            <w:tcW w:w="3827" w:type="dxa"/>
          </w:tcPr>
          <w:p w:rsidR="008C2901" w:rsidRPr="002C76C1" w:rsidRDefault="008C2901" w:rsidP="00861A27">
            <w:pPr>
              <w:pStyle w:val="lg-a-1"/>
              <w:tabs>
                <w:tab w:val="center" w:pos="709"/>
              </w:tabs>
              <w:spacing w:before="0"/>
              <w:ind w:left="0" w:firstLine="0"/>
              <w:jc w:val="left"/>
              <w:rPr>
                <w:rFonts w:ascii="Arial" w:hAnsi="Arial" w:cs="Arial"/>
              </w:rPr>
            </w:pPr>
            <w:r w:rsidRPr="002C76C1">
              <w:rPr>
                <w:rFonts w:ascii="Arial" w:hAnsi="Arial" w:cs="Arial"/>
              </w:rPr>
              <w:t xml:space="preserve">Acquisition date per the immoveable asset register of the house </w:t>
            </w:r>
          </w:p>
        </w:tc>
        <w:tc>
          <w:tcPr>
            <w:tcW w:w="2127" w:type="dxa"/>
          </w:tcPr>
          <w:p w:rsidR="008C2901" w:rsidRPr="002C76C1" w:rsidRDefault="008C2901" w:rsidP="00861A27">
            <w:pPr>
              <w:pStyle w:val="lg-a-1"/>
              <w:tabs>
                <w:tab w:val="center" w:pos="709"/>
              </w:tabs>
              <w:spacing w:before="0"/>
              <w:ind w:left="0" w:firstLine="0"/>
              <w:jc w:val="left"/>
              <w:rPr>
                <w:rFonts w:ascii="Arial" w:hAnsi="Arial" w:cs="Arial"/>
              </w:rPr>
            </w:pPr>
            <w:r w:rsidRPr="002C76C1">
              <w:rPr>
                <w:rFonts w:ascii="Arial" w:hAnsi="Arial" w:cs="Arial"/>
              </w:rPr>
              <w:t>23 March 2011</w:t>
            </w:r>
          </w:p>
        </w:tc>
        <w:tc>
          <w:tcPr>
            <w:tcW w:w="2471" w:type="dxa"/>
          </w:tcPr>
          <w:p w:rsidR="008C2901" w:rsidRPr="002C76C1" w:rsidRDefault="008C2901" w:rsidP="00861A27">
            <w:pPr>
              <w:pStyle w:val="lg-a-1"/>
              <w:tabs>
                <w:tab w:val="center" w:pos="709"/>
              </w:tabs>
              <w:spacing w:before="0"/>
              <w:ind w:left="0" w:firstLine="0"/>
              <w:jc w:val="left"/>
              <w:rPr>
                <w:rFonts w:ascii="Arial" w:hAnsi="Arial" w:cs="Arial"/>
              </w:rPr>
            </w:pPr>
            <w:r w:rsidRPr="002C76C1">
              <w:rPr>
                <w:rFonts w:ascii="Arial" w:hAnsi="Arial" w:cs="Arial"/>
              </w:rPr>
              <w:t>N/A</w:t>
            </w:r>
          </w:p>
        </w:tc>
      </w:tr>
      <w:tr w:rsidR="008C2901" w:rsidRPr="002C76C1" w:rsidTr="00861A27">
        <w:tc>
          <w:tcPr>
            <w:tcW w:w="3827" w:type="dxa"/>
          </w:tcPr>
          <w:p w:rsidR="008C2901" w:rsidRPr="002C76C1" w:rsidRDefault="008C2901" w:rsidP="00861A27">
            <w:pPr>
              <w:pStyle w:val="lg-a-1"/>
              <w:tabs>
                <w:tab w:val="center" w:pos="709"/>
              </w:tabs>
              <w:spacing w:before="0"/>
              <w:ind w:left="0" w:firstLine="0"/>
              <w:jc w:val="left"/>
              <w:rPr>
                <w:rFonts w:ascii="Arial" w:hAnsi="Arial" w:cs="Arial"/>
              </w:rPr>
            </w:pPr>
            <w:r w:rsidRPr="002C76C1">
              <w:rPr>
                <w:rFonts w:ascii="Arial" w:hAnsi="Arial" w:cs="Arial"/>
              </w:rPr>
              <w:t>Signed internal memo</w:t>
            </w:r>
          </w:p>
        </w:tc>
        <w:tc>
          <w:tcPr>
            <w:tcW w:w="2127" w:type="dxa"/>
          </w:tcPr>
          <w:p w:rsidR="008C2901" w:rsidRPr="002C76C1" w:rsidRDefault="008C2901" w:rsidP="00861A27">
            <w:pPr>
              <w:pStyle w:val="lg-a-1"/>
              <w:tabs>
                <w:tab w:val="center" w:pos="709"/>
              </w:tabs>
              <w:spacing w:before="0"/>
              <w:ind w:left="0" w:firstLine="0"/>
              <w:jc w:val="left"/>
              <w:rPr>
                <w:rFonts w:ascii="Arial" w:hAnsi="Arial" w:cs="Arial"/>
              </w:rPr>
            </w:pPr>
            <w:r w:rsidRPr="002C76C1">
              <w:rPr>
                <w:rFonts w:ascii="Arial" w:hAnsi="Arial" w:cs="Arial"/>
              </w:rPr>
              <w:t>24 June 2011</w:t>
            </w:r>
          </w:p>
        </w:tc>
        <w:tc>
          <w:tcPr>
            <w:tcW w:w="2471" w:type="dxa"/>
          </w:tcPr>
          <w:p w:rsidR="008C2901" w:rsidRPr="002C76C1" w:rsidRDefault="008C2901" w:rsidP="00861A27">
            <w:pPr>
              <w:pStyle w:val="lg-a-1"/>
              <w:tabs>
                <w:tab w:val="center" w:pos="709"/>
              </w:tabs>
              <w:spacing w:before="0"/>
              <w:ind w:left="0" w:firstLine="0"/>
              <w:jc w:val="left"/>
              <w:rPr>
                <w:rFonts w:ascii="Arial" w:hAnsi="Arial" w:cs="Arial"/>
              </w:rPr>
            </w:pPr>
            <w:r w:rsidRPr="002C76C1">
              <w:rPr>
                <w:rFonts w:ascii="Arial" w:hAnsi="Arial" w:cs="Arial"/>
              </w:rPr>
              <w:t>93</w:t>
            </w:r>
          </w:p>
        </w:tc>
      </w:tr>
      <w:tr w:rsidR="008C2901" w:rsidRPr="002C76C1" w:rsidTr="00861A27">
        <w:tc>
          <w:tcPr>
            <w:tcW w:w="3827" w:type="dxa"/>
          </w:tcPr>
          <w:p w:rsidR="008C2901" w:rsidRPr="002C76C1" w:rsidRDefault="008C2901" w:rsidP="00861A27">
            <w:pPr>
              <w:pStyle w:val="lg-a-1"/>
              <w:tabs>
                <w:tab w:val="center" w:pos="709"/>
              </w:tabs>
              <w:spacing w:before="0"/>
              <w:ind w:left="0" w:firstLine="0"/>
              <w:jc w:val="left"/>
              <w:rPr>
                <w:rFonts w:ascii="Arial" w:hAnsi="Arial" w:cs="Arial"/>
              </w:rPr>
            </w:pPr>
            <w:r w:rsidRPr="002C76C1">
              <w:rPr>
                <w:rFonts w:ascii="Arial" w:hAnsi="Arial" w:cs="Arial"/>
              </w:rPr>
              <w:t>Appointment of Service Provider</w:t>
            </w:r>
          </w:p>
        </w:tc>
        <w:tc>
          <w:tcPr>
            <w:tcW w:w="2127" w:type="dxa"/>
          </w:tcPr>
          <w:p w:rsidR="008C2901" w:rsidRPr="002C76C1" w:rsidRDefault="008C2901" w:rsidP="00861A27">
            <w:pPr>
              <w:pStyle w:val="lg-a-1"/>
              <w:tabs>
                <w:tab w:val="center" w:pos="709"/>
              </w:tabs>
              <w:spacing w:before="0"/>
              <w:ind w:left="0" w:firstLine="0"/>
              <w:jc w:val="left"/>
              <w:rPr>
                <w:rFonts w:ascii="Arial" w:hAnsi="Arial" w:cs="Arial"/>
              </w:rPr>
            </w:pPr>
            <w:r w:rsidRPr="002C76C1">
              <w:rPr>
                <w:rFonts w:ascii="Arial" w:hAnsi="Arial" w:cs="Arial"/>
              </w:rPr>
              <w:t>11 July 2011</w:t>
            </w:r>
          </w:p>
        </w:tc>
        <w:tc>
          <w:tcPr>
            <w:tcW w:w="2471" w:type="dxa"/>
          </w:tcPr>
          <w:p w:rsidR="008C2901" w:rsidRPr="002C76C1" w:rsidRDefault="008C2901" w:rsidP="00861A27">
            <w:pPr>
              <w:pStyle w:val="lg-a-1"/>
              <w:tabs>
                <w:tab w:val="center" w:pos="709"/>
              </w:tabs>
              <w:spacing w:before="0"/>
              <w:ind w:left="0" w:firstLine="0"/>
              <w:jc w:val="left"/>
              <w:rPr>
                <w:rFonts w:ascii="Arial" w:hAnsi="Arial" w:cs="Arial"/>
              </w:rPr>
            </w:pPr>
            <w:r w:rsidRPr="002C76C1">
              <w:rPr>
                <w:rFonts w:ascii="Arial" w:hAnsi="Arial" w:cs="Arial"/>
              </w:rPr>
              <w:t>110</w:t>
            </w:r>
          </w:p>
        </w:tc>
      </w:tr>
    </w:tbl>
    <w:p w:rsidR="008C2901" w:rsidRPr="002C76C1" w:rsidRDefault="008C2901" w:rsidP="008C2901">
      <w:pPr>
        <w:pStyle w:val="lg-a-1"/>
        <w:tabs>
          <w:tab w:val="center" w:pos="709"/>
        </w:tabs>
        <w:spacing w:before="0"/>
        <w:ind w:left="720" w:firstLine="0"/>
        <w:jc w:val="left"/>
        <w:rPr>
          <w:rFonts w:ascii="Arial" w:hAnsi="Arial" w:cs="Arial"/>
          <w:sz w:val="22"/>
          <w:szCs w:val="22"/>
        </w:rPr>
      </w:pPr>
    </w:p>
    <w:p w:rsidR="008C2901" w:rsidRPr="002C76C1" w:rsidRDefault="008C2901" w:rsidP="008C2901">
      <w:pPr>
        <w:pStyle w:val="lg-a-1"/>
        <w:tabs>
          <w:tab w:val="center" w:pos="709"/>
        </w:tabs>
        <w:spacing w:before="0"/>
        <w:ind w:left="720" w:firstLine="0"/>
        <w:jc w:val="left"/>
        <w:rPr>
          <w:rFonts w:ascii="Arial" w:hAnsi="Arial" w:cs="Arial"/>
          <w:sz w:val="22"/>
          <w:szCs w:val="22"/>
        </w:rPr>
      </w:pPr>
      <w:r w:rsidRPr="002C76C1">
        <w:rPr>
          <w:rFonts w:ascii="Arial" w:hAnsi="Arial" w:cs="Arial"/>
          <w:sz w:val="22"/>
          <w:szCs w:val="22"/>
        </w:rPr>
        <w:t>Based on the above it can be concluded that it was not impractical or impossible to go out on an open bid. The procurement can therefore not be regarded as urgent but rather a result of a lack of proper planning.</w:t>
      </w:r>
    </w:p>
    <w:p w:rsidR="008C2901" w:rsidRPr="002C76C1" w:rsidRDefault="008C2901" w:rsidP="006F5D2E">
      <w:pPr>
        <w:pStyle w:val="lg-a-1"/>
        <w:numPr>
          <w:ilvl w:val="0"/>
          <w:numId w:val="71"/>
        </w:numPr>
        <w:tabs>
          <w:tab w:val="center" w:pos="709"/>
        </w:tabs>
        <w:jc w:val="left"/>
        <w:rPr>
          <w:rFonts w:ascii="Arial" w:hAnsi="Arial" w:cs="Arial"/>
          <w:sz w:val="22"/>
          <w:szCs w:val="22"/>
        </w:rPr>
      </w:pPr>
      <w:r w:rsidRPr="002C76C1">
        <w:rPr>
          <w:rFonts w:ascii="Arial" w:hAnsi="Arial" w:cs="Arial"/>
          <w:sz w:val="22"/>
          <w:szCs w:val="22"/>
        </w:rPr>
        <w:t xml:space="preserve">Furthermore, it was noted that although the deviation was included in the deviation register provided for audit purposes, per scrutiny of the tender documentation it was noted that an internal memo was issued requesting the Special Bid Committee to approve the negotiated procedure. Contrary to the SCM delegations listed above it was noted that the memo was authorised by the D: Prestige KAM instead of the CD: SCM. </w:t>
      </w:r>
    </w:p>
    <w:p w:rsidR="008C2901" w:rsidRPr="002C76C1" w:rsidRDefault="008C2901" w:rsidP="008C2901">
      <w:pPr>
        <w:pStyle w:val="lg-a-1"/>
        <w:tabs>
          <w:tab w:val="center" w:pos="709"/>
        </w:tabs>
        <w:spacing w:before="0"/>
        <w:ind w:left="720" w:firstLine="0"/>
        <w:jc w:val="left"/>
        <w:rPr>
          <w:rFonts w:ascii="Arial" w:hAnsi="Arial" w:cs="Arial"/>
          <w:sz w:val="22"/>
          <w:szCs w:val="22"/>
        </w:rPr>
      </w:pPr>
    </w:p>
    <w:p w:rsidR="008C2901" w:rsidRPr="002C76C1" w:rsidRDefault="008C2901" w:rsidP="006F5D2E">
      <w:pPr>
        <w:pStyle w:val="lg-a-1"/>
        <w:numPr>
          <w:ilvl w:val="0"/>
          <w:numId w:val="71"/>
        </w:numPr>
        <w:tabs>
          <w:tab w:val="center" w:pos="709"/>
        </w:tabs>
        <w:jc w:val="left"/>
        <w:rPr>
          <w:rFonts w:ascii="Arial" w:hAnsi="Arial" w:cs="Arial"/>
          <w:sz w:val="22"/>
          <w:szCs w:val="22"/>
        </w:rPr>
      </w:pPr>
      <w:r w:rsidRPr="002C76C1">
        <w:rPr>
          <w:rFonts w:ascii="Arial" w:hAnsi="Arial" w:cs="Arial"/>
          <w:sz w:val="22"/>
          <w:szCs w:val="22"/>
        </w:rPr>
        <w:t>Contrary to the above mentioned practice note it was found that the procurement of furniture in this was not included in the procurement plan.</w:t>
      </w:r>
    </w:p>
    <w:p w:rsidR="008C2901" w:rsidRPr="002C76C1" w:rsidRDefault="008C2901" w:rsidP="008C2901">
      <w:pPr>
        <w:tabs>
          <w:tab w:val="center" w:pos="709"/>
        </w:tabs>
        <w:autoSpaceDE w:val="0"/>
        <w:autoSpaceDN w:val="0"/>
        <w:adjustRightInd w:val="0"/>
        <w:rPr>
          <w:sz w:val="22"/>
          <w:szCs w:val="22"/>
        </w:rPr>
      </w:pPr>
    </w:p>
    <w:p w:rsidR="008C2901" w:rsidRPr="002C76C1" w:rsidRDefault="008C2901" w:rsidP="008C2901">
      <w:pPr>
        <w:tabs>
          <w:tab w:val="center" w:pos="709"/>
        </w:tabs>
        <w:autoSpaceDE w:val="0"/>
        <w:autoSpaceDN w:val="0"/>
        <w:adjustRightInd w:val="0"/>
        <w:rPr>
          <w:bCs/>
          <w:sz w:val="22"/>
          <w:szCs w:val="22"/>
        </w:rPr>
      </w:pPr>
      <w:r>
        <w:rPr>
          <w:bCs/>
          <w:sz w:val="22"/>
          <w:szCs w:val="22"/>
        </w:rPr>
        <w:t>The finding occurred as a result of the fact that:</w:t>
      </w:r>
    </w:p>
    <w:p w:rsidR="008C2901" w:rsidRPr="002C76C1" w:rsidRDefault="008C2901" w:rsidP="008C2901">
      <w:pPr>
        <w:pStyle w:val="ListParagraph"/>
        <w:tabs>
          <w:tab w:val="center" w:pos="709"/>
        </w:tabs>
        <w:autoSpaceDE w:val="0"/>
        <w:autoSpaceDN w:val="0"/>
        <w:adjustRightInd w:val="0"/>
        <w:rPr>
          <w:rFonts w:ascii="Arial" w:hAnsi="Arial" w:cs="Arial"/>
          <w:bCs/>
          <w:sz w:val="22"/>
          <w:szCs w:val="22"/>
        </w:rPr>
      </w:pPr>
    </w:p>
    <w:p w:rsidR="008C2901" w:rsidRPr="002C76C1" w:rsidRDefault="008C2901" w:rsidP="006F5D2E">
      <w:pPr>
        <w:pStyle w:val="NormalWeb"/>
        <w:widowControl/>
        <w:numPr>
          <w:ilvl w:val="0"/>
          <w:numId w:val="61"/>
        </w:numPr>
        <w:tabs>
          <w:tab w:val="center" w:pos="709"/>
        </w:tabs>
        <w:ind w:hanging="720"/>
        <w:rPr>
          <w:rFonts w:ascii="Arial" w:hAnsi="Arial" w:cs="Arial"/>
          <w:sz w:val="22"/>
          <w:szCs w:val="22"/>
          <w:lang w:val="en-ZA"/>
        </w:rPr>
      </w:pPr>
      <w:r w:rsidRPr="002C76C1">
        <w:rPr>
          <w:rFonts w:ascii="Arial" w:hAnsi="Arial" w:cs="Arial"/>
          <w:sz w:val="22"/>
          <w:szCs w:val="22"/>
          <w:lang w:val="en-ZA"/>
        </w:rPr>
        <w:t>Per inspection of the internal memorandum there was an urgent need to relocate the client to the new house as he was left with no accommodation.</w:t>
      </w:r>
    </w:p>
    <w:p w:rsidR="008C2901" w:rsidRPr="002C76C1" w:rsidRDefault="008C2901" w:rsidP="008C2901">
      <w:pPr>
        <w:pStyle w:val="ListParagraph"/>
        <w:tabs>
          <w:tab w:val="center" w:pos="709"/>
        </w:tabs>
        <w:ind w:left="0" w:hanging="720"/>
        <w:rPr>
          <w:rFonts w:ascii="Arial" w:hAnsi="Arial" w:cs="Arial"/>
          <w:sz w:val="22"/>
          <w:szCs w:val="22"/>
        </w:rPr>
      </w:pPr>
    </w:p>
    <w:p w:rsidR="008C2901" w:rsidRPr="002C76C1" w:rsidRDefault="008C2901" w:rsidP="006F5D2E">
      <w:pPr>
        <w:pStyle w:val="NormalWeb"/>
        <w:widowControl/>
        <w:numPr>
          <w:ilvl w:val="0"/>
          <w:numId w:val="61"/>
        </w:numPr>
        <w:tabs>
          <w:tab w:val="center" w:pos="709"/>
        </w:tabs>
        <w:ind w:hanging="720"/>
        <w:rPr>
          <w:rFonts w:ascii="Arial" w:hAnsi="Arial" w:cs="Arial"/>
          <w:sz w:val="22"/>
          <w:szCs w:val="22"/>
          <w:lang w:val="en-ZA"/>
        </w:rPr>
      </w:pPr>
      <w:r w:rsidRPr="002C76C1">
        <w:rPr>
          <w:rFonts w:ascii="Arial" w:hAnsi="Arial" w:cs="Arial"/>
          <w:sz w:val="22"/>
          <w:szCs w:val="22"/>
          <w:lang w:val="en-ZA"/>
        </w:rPr>
        <w:t>Per discussion with Assistant Director: Tenders she indicated that the procurement plan in the auditor’s possession is outdated.</w:t>
      </w:r>
    </w:p>
    <w:p w:rsidR="008C2901" w:rsidRPr="002C76C1" w:rsidRDefault="008C2901" w:rsidP="008C2901">
      <w:pPr>
        <w:tabs>
          <w:tab w:val="center" w:pos="709"/>
        </w:tabs>
        <w:autoSpaceDE w:val="0"/>
        <w:autoSpaceDN w:val="0"/>
        <w:adjustRightInd w:val="0"/>
        <w:rPr>
          <w:sz w:val="22"/>
          <w:szCs w:val="22"/>
        </w:rPr>
      </w:pPr>
    </w:p>
    <w:p w:rsidR="008C2901" w:rsidRPr="002C76C1" w:rsidRDefault="008C2901" w:rsidP="008C2901">
      <w:pPr>
        <w:tabs>
          <w:tab w:val="center" w:pos="709"/>
        </w:tabs>
        <w:autoSpaceDE w:val="0"/>
        <w:autoSpaceDN w:val="0"/>
        <w:adjustRightInd w:val="0"/>
        <w:rPr>
          <w:sz w:val="22"/>
          <w:szCs w:val="22"/>
        </w:rPr>
      </w:pPr>
      <w:r>
        <w:rPr>
          <w:sz w:val="22"/>
          <w:szCs w:val="22"/>
        </w:rPr>
        <w:t>Impact of the finding:</w:t>
      </w:r>
    </w:p>
    <w:p w:rsidR="008C2901" w:rsidRPr="002C76C1" w:rsidRDefault="008C2901" w:rsidP="008C2901">
      <w:pPr>
        <w:pStyle w:val="NormalWeb"/>
        <w:tabs>
          <w:tab w:val="center" w:pos="709"/>
        </w:tabs>
        <w:ind w:firstLine="720"/>
        <w:rPr>
          <w:rFonts w:ascii="Arial" w:hAnsi="Arial" w:cs="Arial"/>
          <w:sz w:val="22"/>
          <w:szCs w:val="22"/>
        </w:rPr>
      </w:pPr>
    </w:p>
    <w:p w:rsidR="008C2901" w:rsidRPr="002C76C1" w:rsidRDefault="008C2901" w:rsidP="006F5D2E">
      <w:pPr>
        <w:pStyle w:val="NormalWeb"/>
        <w:widowControl/>
        <w:numPr>
          <w:ilvl w:val="0"/>
          <w:numId w:val="60"/>
        </w:numPr>
        <w:tabs>
          <w:tab w:val="center" w:pos="709"/>
        </w:tabs>
        <w:ind w:hanging="720"/>
        <w:rPr>
          <w:rFonts w:ascii="Arial" w:hAnsi="Arial" w:cs="Arial"/>
          <w:sz w:val="22"/>
          <w:szCs w:val="22"/>
          <w:lang w:val="en-ZA"/>
        </w:rPr>
      </w:pPr>
      <w:r w:rsidRPr="002C76C1">
        <w:rPr>
          <w:rFonts w:ascii="Arial" w:hAnsi="Arial" w:cs="Arial"/>
          <w:sz w:val="22"/>
          <w:szCs w:val="22"/>
          <w:lang w:val="en-ZA"/>
        </w:rPr>
        <w:t>Due to the fact that competitive bidding process was not followed, the department may have lost a chance to procure goods with the supplier that could have offered a lower price.</w:t>
      </w:r>
    </w:p>
    <w:p w:rsidR="008C2901" w:rsidRPr="002C76C1" w:rsidRDefault="008C2901" w:rsidP="008C2901">
      <w:pPr>
        <w:pStyle w:val="NormalWeb"/>
        <w:tabs>
          <w:tab w:val="center" w:pos="709"/>
        </w:tabs>
        <w:ind w:left="720"/>
        <w:rPr>
          <w:rFonts w:ascii="Arial" w:hAnsi="Arial" w:cs="Arial"/>
          <w:sz w:val="22"/>
          <w:szCs w:val="22"/>
          <w:lang w:val="en-ZA"/>
        </w:rPr>
      </w:pPr>
    </w:p>
    <w:p w:rsidR="008C2901" w:rsidRPr="002C76C1" w:rsidRDefault="008C2901" w:rsidP="006F5D2E">
      <w:pPr>
        <w:pStyle w:val="NormalWeb"/>
        <w:widowControl/>
        <w:numPr>
          <w:ilvl w:val="0"/>
          <w:numId w:val="60"/>
        </w:numPr>
        <w:tabs>
          <w:tab w:val="center" w:pos="709"/>
        </w:tabs>
        <w:ind w:hanging="720"/>
        <w:rPr>
          <w:rFonts w:ascii="Arial" w:hAnsi="Arial" w:cs="Arial"/>
          <w:sz w:val="22"/>
          <w:szCs w:val="22"/>
          <w:lang w:val="en-ZA"/>
        </w:rPr>
      </w:pPr>
      <w:r w:rsidRPr="002C76C1">
        <w:rPr>
          <w:rFonts w:ascii="Arial" w:hAnsi="Arial" w:cs="Arial"/>
          <w:sz w:val="22"/>
          <w:szCs w:val="22"/>
          <w:lang w:val="en-ZA"/>
        </w:rPr>
        <w:t>Irregular expenditure due to:</w:t>
      </w:r>
    </w:p>
    <w:p w:rsidR="008C2901" w:rsidRPr="002C76C1" w:rsidRDefault="008C2901" w:rsidP="008C2901">
      <w:pPr>
        <w:pStyle w:val="ListParagraph"/>
        <w:tabs>
          <w:tab w:val="center" w:pos="709"/>
        </w:tabs>
        <w:rPr>
          <w:rFonts w:ascii="Arial" w:hAnsi="Arial" w:cs="Arial"/>
          <w:sz w:val="22"/>
          <w:szCs w:val="22"/>
        </w:rPr>
      </w:pPr>
    </w:p>
    <w:p w:rsidR="008C2901" w:rsidRPr="002C76C1" w:rsidRDefault="008C2901" w:rsidP="008C2901">
      <w:pPr>
        <w:pStyle w:val="NormalWeb"/>
        <w:tabs>
          <w:tab w:val="center" w:pos="709"/>
        </w:tabs>
        <w:ind w:left="720"/>
        <w:rPr>
          <w:rFonts w:ascii="Arial" w:hAnsi="Arial" w:cs="Arial"/>
          <w:sz w:val="22"/>
          <w:szCs w:val="22"/>
          <w:lang w:val="en-ZA"/>
        </w:rPr>
      </w:pPr>
      <w:r w:rsidRPr="002C76C1">
        <w:rPr>
          <w:rFonts w:ascii="Arial" w:hAnsi="Arial" w:cs="Arial"/>
          <w:sz w:val="22"/>
          <w:szCs w:val="22"/>
          <w:lang w:val="en-ZA"/>
        </w:rPr>
        <w:t xml:space="preserve">Deviations from competitive bidding were approved on the basis of it being an emergency, even though immediate action was not necessary and/or sufficient time was available for bidding process as required by PN 8 of 2007/08 and TR 16A6.4. Please note that since the total amount contracted with Queens lifestyle has not yet been paid the irregular expenditure is limited to the amount that has already been paid as at 31 March 2012. </w:t>
      </w:r>
    </w:p>
    <w:p w:rsidR="008C2901" w:rsidRPr="002C76C1" w:rsidRDefault="008C2901" w:rsidP="008C2901">
      <w:pPr>
        <w:pStyle w:val="NormalWeb"/>
        <w:tabs>
          <w:tab w:val="center" w:pos="709"/>
        </w:tabs>
        <w:ind w:left="720"/>
        <w:rPr>
          <w:rFonts w:ascii="Arial" w:hAnsi="Arial" w:cs="Arial"/>
          <w:sz w:val="22"/>
          <w:szCs w:val="22"/>
          <w:lang w:val="en-ZA"/>
        </w:rPr>
      </w:pPr>
    </w:p>
    <w:p w:rsidR="008C2901" w:rsidRPr="002C76C1" w:rsidRDefault="008C2901" w:rsidP="008C2901">
      <w:pPr>
        <w:pStyle w:val="NormalWeb"/>
        <w:widowControl/>
        <w:tabs>
          <w:tab w:val="center" w:pos="709"/>
        </w:tabs>
        <w:rPr>
          <w:rFonts w:ascii="Arial" w:hAnsi="Arial" w:cs="Arial"/>
          <w:sz w:val="22"/>
          <w:szCs w:val="22"/>
          <w:lang w:val="en-ZA"/>
        </w:rPr>
      </w:pPr>
      <w:r>
        <w:rPr>
          <w:rFonts w:ascii="Arial" w:hAnsi="Arial" w:cs="Arial"/>
          <w:sz w:val="22"/>
          <w:szCs w:val="22"/>
          <w:lang w:val="en-ZA"/>
        </w:rPr>
        <w:t>c)</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 xml:space="preserve">Non-compliance with the above mentioned laws and regulations. </w:t>
      </w:r>
    </w:p>
    <w:p w:rsidR="008C2901" w:rsidRPr="002C76C1" w:rsidRDefault="008C2901" w:rsidP="008C2901">
      <w:pPr>
        <w:pStyle w:val="NormalWeb"/>
        <w:tabs>
          <w:tab w:val="center" w:pos="709"/>
        </w:tabs>
        <w:ind w:hanging="720"/>
        <w:rPr>
          <w:rFonts w:ascii="Arial" w:hAnsi="Arial" w:cs="Arial"/>
          <w:sz w:val="22"/>
          <w:szCs w:val="22"/>
          <w:lang w:val="en-ZA"/>
        </w:rPr>
      </w:pPr>
    </w:p>
    <w:p w:rsidR="008C2901" w:rsidRPr="002C76C1" w:rsidRDefault="008C2901" w:rsidP="008C2901">
      <w:pPr>
        <w:tabs>
          <w:tab w:val="center" w:pos="709"/>
        </w:tabs>
        <w:autoSpaceDE w:val="0"/>
        <w:autoSpaceDN w:val="0"/>
        <w:adjustRightInd w:val="0"/>
        <w:rPr>
          <w:bCs/>
          <w:sz w:val="22"/>
          <w:szCs w:val="22"/>
        </w:rPr>
      </w:pPr>
    </w:p>
    <w:p w:rsidR="008C2901" w:rsidRPr="002C76C1" w:rsidRDefault="008C2901" w:rsidP="008C2901">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8C2901" w:rsidRPr="002C76C1" w:rsidRDefault="008C2901" w:rsidP="008C2901">
      <w:pPr>
        <w:tabs>
          <w:tab w:val="center" w:pos="709"/>
        </w:tabs>
        <w:jc w:val="both"/>
        <w:rPr>
          <w:sz w:val="22"/>
          <w:szCs w:val="22"/>
          <w:lang w:val="en-GB"/>
        </w:rPr>
      </w:pPr>
    </w:p>
    <w:p w:rsidR="008C2901" w:rsidRPr="001F08E8" w:rsidRDefault="008C2901" w:rsidP="008C2901">
      <w:pPr>
        <w:keepNext/>
        <w:tabs>
          <w:tab w:val="center" w:pos="709"/>
        </w:tabs>
        <w:autoSpaceDE w:val="0"/>
        <w:autoSpaceDN w:val="0"/>
        <w:adjustRightInd w:val="0"/>
        <w:ind w:left="567" w:hanging="567"/>
        <w:outlineLvl w:val="1"/>
        <w:rPr>
          <w:rFonts w:eastAsia="MS Mincho"/>
          <w:bCs/>
          <w:i/>
          <w:sz w:val="22"/>
          <w:szCs w:val="22"/>
          <w:lang w:val="en-GB" w:eastAsia="en-GB"/>
        </w:rPr>
      </w:pPr>
      <w:r w:rsidRPr="001F08E8">
        <w:rPr>
          <w:rFonts w:eastAsia="MS Mincho"/>
          <w:bCs/>
          <w:i/>
          <w:sz w:val="22"/>
          <w:szCs w:val="22"/>
          <w:lang w:val="en-GB" w:eastAsia="en-GB"/>
        </w:rPr>
        <w:t>Leadership</w:t>
      </w:r>
    </w:p>
    <w:p w:rsidR="008C2901" w:rsidRPr="001F08E8" w:rsidRDefault="008C2901" w:rsidP="008C2901">
      <w:pPr>
        <w:tabs>
          <w:tab w:val="center" w:pos="709"/>
        </w:tabs>
        <w:rPr>
          <w:i/>
          <w:sz w:val="22"/>
          <w:szCs w:val="22"/>
          <w:lang w:val="en-GB"/>
        </w:rPr>
      </w:pPr>
    </w:p>
    <w:p w:rsidR="008C2901" w:rsidRPr="001F08E8" w:rsidRDefault="008C2901" w:rsidP="008C2901">
      <w:pPr>
        <w:tabs>
          <w:tab w:val="center" w:pos="709"/>
        </w:tabs>
        <w:rPr>
          <w:i/>
          <w:sz w:val="22"/>
          <w:szCs w:val="22"/>
        </w:rPr>
      </w:pPr>
      <w:r w:rsidRPr="001F08E8">
        <w:rPr>
          <w:i/>
          <w:sz w:val="22"/>
          <w:szCs w:val="22"/>
        </w:rPr>
        <w:t>The department did not effectively exercise its oversight responsibility regarding financial and performance reporting and compliance and related internal controls.</w:t>
      </w:r>
    </w:p>
    <w:p w:rsidR="008C2901" w:rsidRPr="001F08E8" w:rsidRDefault="008C2901" w:rsidP="008C2901">
      <w:pPr>
        <w:tabs>
          <w:tab w:val="center" w:pos="709"/>
        </w:tabs>
        <w:rPr>
          <w:i/>
          <w:sz w:val="22"/>
          <w:szCs w:val="22"/>
          <w:lang w:val="en-GB"/>
        </w:rPr>
      </w:pPr>
    </w:p>
    <w:p w:rsidR="008C2901" w:rsidRPr="001F08E8" w:rsidRDefault="008C2901" w:rsidP="008C2901">
      <w:pPr>
        <w:keepNext/>
        <w:tabs>
          <w:tab w:val="center" w:pos="709"/>
        </w:tabs>
        <w:autoSpaceDE w:val="0"/>
        <w:autoSpaceDN w:val="0"/>
        <w:adjustRightInd w:val="0"/>
        <w:ind w:left="567" w:hanging="567"/>
        <w:outlineLvl w:val="1"/>
        <w:rPr>
          <w:rFonts w:eastAsia="MS Mincho"/>
          <w:b/>
          <w:bCs/>
          <w:i/>
          <w:iCs/>
          <w:sz w:val="22"/>
          <w:szCs w:val="22"/>
          <w:lang w:val="en-GB" w:eastAsia="en-GB"/>
        </w:rPr>
      </w:pPr>
      <w:r w:rsidRPr="001F08E8">
        <w:rPr>
          <w:rFonts w:eastAsia="MS Mincho"/>
          <w:bCs/>
          <w:i/>
          <w:sz w:val="22"/>
          <w:szCs w:val="22"/>
          <w:lang w:val="en-GB" w:eastAsia="en-GB"/>
        </w:rPr>
        <w:t>Financial and Performance Management</w:t>
      </w:r>
    </w:p>
    <w:p w:rsidR="008C2901" w:rsidRPr="001F08E8" w:rsidRDefault="008C2901" w:rsidP="008C2901">
      <w:pPr>
        <w:tabs>
          <w:tab w:val="center" w:pos="709"/>
        </w:tabs>
        <w:rPr>
          <w:i/>
          <w:sz w:val="22"/>
          <w:szCs w:val="22"/>
          <w:lang w:val="en-GB"/>
        </w:rPr>
      </w:pPr>
    </w:p>
    <w:p w:rsidR="008C2901" w:rsidRPr="001F08E8" w:rsidRDefault="008C2901" w:rsidP="008C2901">
      <w:pPr>
        <w:pStyle w:val="NormalWeb"/>
        <w:tabs>
          <w:tab w:val="center" w:pos="709"/>
        </w:tabs>
        <w:jc w:val="both"/>
        <w:rPr>
          <w:rFonts w:ascii="Arial" w:hAnsi="Arial" w:cs="Arial"/>
          <w:i/>
          <w:sz w:val="22"/>
          <w:szCs w:val="22"/>
        </w:rPr>
      </w:pPr>
      <w:r w:rsidRPr="001F08E8">
        <w:rPr>
          <w:rFonts w:ascii="Arial" w:hAnsi="Arial" w:cs="Arial"/>
          <w:i/>
          <w:sz w:val="22"/>
          <w:szCs w:val="22"/>
        </w:rPr>
        <w:t>The department did not effectively review and monitor compliance with applicable laws and regulations</w:t>
      </w:r>
    </w:p>
    <w:p w:rsidR="008C2901" w:rsidRPr="002C76C1" w:rsidRDefault="008C2901" w:rsidP="008C2901">
      <w:pPr>
        <w:tabs>
          <w:tab w:val="center" w:pos="709"/>
        </w:tabs>
        <w:jc w:val="both"/>
        <w:rPr>
          <w:sz w:val="22"/>
          <w:szCs w:val="22"/>
        </w:rPr>
      </w:pPr>
    </w:p>
    <w:p w:rsidR="008C2901" w:rsidRPr="002C76C1" w:rsidRDefault="008C2901" w:rsidP="008C2901">
      <w:pPr>
        <w:tabs>
          <w:tab w:val="center" w:pos="709"/>
        </w:tabs>
        <w:jc w:val="both"/>
        <w:rPr>
          <w:sz w:val="22"/>
          <w:szCs w:val="22"/>
        </w:rPr>
      </w:pPr>
    </w:p>
    <w:p w:rsidR="008C2901" w:rsidRPr="002C76C1" w:rsidRDefault="008C2901" w:rsidP="008C2901">
      <w:pPr>
        <w:tabs>
          <w:tab w:val="center" w:pos="709"/>
        </w:tabs>
        <w:spacing w:after="120"/>
        <w:jc w:val="both"/>
        <w:rPr>
          <w:b/>
          <w:bCs/>
          <w:sz w:val="22"/>
          <w:szCs w:val="22"/>
        </w:rPr>
      </w:pPr>
      <w:r w:rsidRPr="002C76C1">
        <w:rPr>
          <w:b/>
          <w:bCs/>
          <w:sz w:val="22"/>
          <w:szCs w:val="22"/>
        </w:rPr>
        <w:t>Recommendation</w:t>
      </w:r>
    </w:p>
    <w:p w:rsidR="008C2901" w:rsidRPr="002C76C1" w:rsidRDefault="008C2901" w:rsidP="006F5D2E">
      <w:pPr>
        <w:pStyle w:val="ListParagraph"/>
        <w:numPr>
          <w:ilvl w:val="0"/>
          <w:numId w:val="62"/>
        </w:numPr>
        <w:tabs>
          <w:tab w:val="center" w:pos="709"/>
        </w:tabs>
        <w:spacing w:before="240" w:after="120"/>
        <w:ind w:hanging="720"/>
        <w:contextualSpacing/>
        <w:rPr>
          <w:rFonts w:ascii="Arial" w:hAnsi="Arial" w:cs="Arial"/>
          <w:color w:val="000000"/>
          <w:sz w:val="22"/>
          <w:szCs w:val="22"/>
        </w:rPr>
      </w:pPr>
      <w:r w:rsidRPr="002C76C1">
        <w:rPr>
          <w:rFonts w:ascii="Arial" w:hAnsi="Arial" w:cs="Arial"/>
          <w:color w:val="000000"/>
          <w:sz w:val="22"/>
          <w:szCs w:val="22"/>
        </w:rPr>
        <w:t>The department should invite various suppliers for all bids above R500 000 to achieve the most economical procurement.</w:t>
      </w:r>
    </w:p>
    <w:p w:rsidR="008C2901" w:rsidRPr="002C76C1" w:rsidRDefault="008C2901" w:rsidP="008C2901">
      <w:pPr>
        <w:pStyle w:val="ListParagraph"/>
        <w:tabs>
          <w:tab w:val="center" w:pos="709"/>
        </w:tabs>
        <w:spacing w:before="240" w:after="120"/>
        <w:rPr>
          <w:rFonts w:ascii="Arial" w:hAnsi="Arial" w:cs="Arial"/>
          <w:color w:val="000000"/>
          <w:sz w:val="22"/>
          <w:szCs w:val="22"/>
        </w:rPr>
      </w:pPr>
    </w:p>
    <w:p w:rsidR="008C2901" w:rsidRPr="002C76C1" w:rsidRDefault="008C2901" w:rsidP="006F5D2E">
      <w:pPr>
        <w:pStyle w:val="ListParagraph"/>
        <w:numPr>
          <w:ilvl w:val="0"/>
          <w:numId w:val="62"/>
        </w:numPr>
        <w:tabs>
          <w:tab w:val="center" w:pos="709"/>
        </w:tabs>
        <w:spacing w:before="240" w:after="120"/>
        <w:ind w:hanging="720"/>
        <w:contextualSpacing/>
        <w:rPr>
          <w:rFonts w:ascii="Arial" w:hAnsi="Arial" w:cs="Arial"/>
          <w:color w:val="000000"/>
          <w:sz w:val="22"/>
          <w:szCs w:val="22"/>
        </w:rPr>
      </w:pPr>
      <w:r w:rsidRPr="002C76C1">
        <w:rPr>
          <w:rFonts w:ascii="Arial" w:hAnsi="Arial" w:cs="Arial"/>
          <w:color w:val="000000"/>
          <w:sz w:val="22"/>
          <w:szCs w:val="22"/>
        </w:rPr>
        <w:t xml:space="preserve">The deviation from following a competitive bidding process should be approved by the relevant authority per the delegations. </w:t>
      </w:r>
    </w:p>
    <w:p w:rsidR="008C2901" w:rsidRPr="002C76C1" w:rsidRDefault="008C2901" w:rsidP="008C2901">
      <w:pPr>
        <w:pStyle w:val="ListParagraph"/>
        <w:tabs>
          <w:tab w:val="center" w:pos="709"/>
        </w:tabs>
        <w:spacing w:before="240" w:after="120"/>
        <w:ind w:hanging="720"/>
        <w:rPr>
          <w:rFonts w:ascii="Arial" w:hAnsi="Arial" w:cs="Arial"/>
          <w:color w:val="000000"/>
          <w:sz w:val="22"/>
          <w:szCs w:val="22"/>
        </w:rPr>
      </w:pPr>
    </w:p>
    <w:p w:rsidR="008C2901" w:rsidRPr="002C76C1" w:rsidRDefault="008C2901" w:rsidP="006F5D2E">
      <w:pPr>
        <w:pStyle w:val="ListParagraph"/>
        <w:numPr>
          <w:ilvl w:val="0"/>
          <w:numId w:val="62"/>
        </w:numPr>
        <w:tabs>
          <w:tab w:val="center" w:pos="709"/>
        </w:tabs>
        <w:spacing w:before="240" w:after="120"/>
        <w:ind w:hanging="720"/>
        <w:contextualSpacing/>
        <w:rPr>
          <w:rFonts w:ascii="Arial" w:hAnsi="Arial" w:cs="Arial"/>
          <w:color w:val="000000"/>
          <w:sz w:val="22"/>
          <w:szCs w:val="22"/>
        </w:rPr>
      </w:pPr>
      <w:r w:rsidRPr="002C76C1">
        <w:rPr>
          <w:rFonts w:ascii="Arial" w:hAnsi="Arial" w:cs="Arial"/>
          <w:color w:val="000000"/>
          <w:sz w:val="22"/>
          <w:szCs w:val="22"/>
        </w:rPr>
        <w:t>The department should submit to the relevant treasury by 30 April of each year, a procurement plan containing all planned procurement for the financial year in respect of the procurement of goods, works and/or services which exceed R500 000.</w:t>
      </w:r>
    </w:p>
    <w:p w:rsidR="008C2901" w:rsidRPr="002C76C1" w:rsidRDefault="008C2901" w:rsidP="008C2901">
      <w:pPr>
        <w:pStyle w:val="ListParagraph"/>
        <w:tabs>
          <w:tab w:val="center" w:pos="709"/>
        </w:tabs>
        <w:rPr>
          <w:rFonts w:ascii="Arial" w:hAnsi="Arial" w:cs="Arial"/>
          <w:color w:val="000000"/>
          <w:sz w:val="22"/>
          <w:szCs w:val="22"/>
        </w:rPr>
      </w:pPr>
    </w:p>
    <w:p w:rsidR="008C2901" w:rsidRPr="002C76C1" w:rsidRDefault="008C2901" w:rsidP="006F5D2E">
      <w:pPr>
        <w:pStyle w:val="ListParagraph"/>
        <w:numPr>
          <w:ilvl w:val="0"/>
          <w:numId w:val="62"/>
        </w:numPr>
        <w:tabs>
          <w:tab w:val="center" w:pos="709"/>
        </w:tabs>
        <w:spacing w:before="240" w:after="120"/>
        <w:ind w:hanging="720"/>
        <w:contextualSpacing/>
        <w:rPr>
          <w:rFonts w:ascii="Arial" w:hAnsi="Arial" w:cs="Arial"/>
          <w:color w:val="000000"/>
          <w:sz w:val="22"/>
          <w:szCs w:val="22"/>
        </w:rPr>
      </w:pPr>
      <w:r w:rsidRPr="002C76C1">
        <w:rPr>
          <w:rFonts w:ascii="Arial" w:hAnsi="Arial" w:cs="Arial"/>
          <w:color w:val="000000"/>
          <w:sz w:val="22"/>
          <w:szCs w:val="22"/>
        </w:rPr>
        <w:t>A list of all payments made up to the 31 March 2012 year end need to be included in management’s comment.</w:t>
      </w:r>
    </w:p>
    <w:p w:rsidR="008C2901" w:rsidRPr="002C76C1" w:rsidRDefault="008C2901" w:rsidP="008C2901">
      <w:pPr>
        <w:pStyle w:val="ListParagraph"/>
        <w:tabs>
          <w:tab w:val="center" w:pos="709"/>
        </w:tabs>
        <w:rPr>
          <w:rFonts w:ascii="Arial" w:hAnsi="Arial" w:cs="Arial"/>
          <w:color w:val="000000"/>
          <w:sz w:val="22"/>
          <w:szCs w:val="22"/>
        </w:rPr>
      </w:pPr>
    </w:p>
    <w:p w:rsidR="008C2901" w:rsidRPr="002C76C1" w:rsidRDefault="008C2901" w:rsidP="006F5D2E">
      <w:pPr>
        <w:pStyle w:val="ListParagraph"/>
        <w:numPr>
          <w:ilvl w:val="0"/>
          <w:numId w:val="62"/>
        </w:numPr>
        <w:tabs>
          <w:tab w:val="center" w:pos="709"/>
        </w:tabs>
        <w:spacing w:before="240" w:after="120"/>
        <w:ind w:hanging="720"/>
        <w:contextualSpacing/>
        <w:rPr>
          <w:rFonts w:ascii="Arial" w:hAnsi="Arial" w:cs="Arial"/>
          <w:color w:val="000000"/>
          <w:sz w:val="22"/>
          <w:szCs w:val="22"/>
        </w:rPr>
      </w:pPr>
      <w:r w:rsidRPr="002C76C1">
        <w:rPr>
          <w:rFonts w:ascii="Arial" w:hAnsi="Arial" w:cs="Arial"/>
          <w:color w:val="000000"/>
          <w:sz w:val="22"/>
          <w:szCs w:val="22"/>
        </w:rPr>
        <w:t xml:space="preserve">A guideline pertaining to the procurement of prestige assets needs to be developed to clearly indicate the processes to be followed and also indicating the thresholds for furniture for which Ministers qualify. The latter need to be signed off by all roll players as to prevent the officials from the department being place in a position where SCM processes are not followed. </w:t>
      </w:r>
    </w:p>
    <w:p w:rsidR="008C2901" w:rsidRPr="002C76C1" w:rsidRDefault="008C2901" w:rsidP="008C2901">
      <w:pPr>
        <w:pStyle w:val="ListParagraph"/>
        <w:tabs>
          <w:tab w:val="center" w:pos="709"/>
        </w:tabs>
        <w:rPr>
          <w:rFonts w:ascii="Arial" w:hAnsi="Arial" w:cs="Arial"/>
          <w:color w:val="000000"/>
          <w:sz w:val="22"/>
          <w:szCs w:val="22"/>
        </w:rPr>
      </w:pPr>
    </w:p>
    <w:p w:rsidR="008C2901" w:rsidRPr="002C76C1" w:rsidRDefault="008C2901" w:rsidP="006F5D2E">
      <w:pPr>
        <w:pStyle w:val="ListParagraph"/>
        <w:numPr>
          <w:ilvl w:val="0"/>
          <w:numId w:val="62"/>
        </w:numPr>
        <w:tabs>
          <w:tab w:val="center" w:pos="709"/>
        </w:tabs>
        <w:spacing w:before="240" w:after="120"/>
        <w:ind w:hanging="720"/>
        <w:contextualSpacing/>
        <w:rPr>
          <w:rFonts w:ascii="Arial" w:hAnsi="Arial" w:cs="Arial"/>
          <w:color w:val="000000"/>
          <w:sz w:val="22"/>
          <w:szCs w:val="22"/>
        </w:rPr>
      </w:pPr>
      <w:r w:rsidRPr="002C76C1">
        <w:rPr>
          <w:rFonts w:ascii="Arial" w:hAnsi="Arial" w:cs="Arial"/>
          <w:color w:val="000000"/>
          <w:sz w:val="22"/>
          <w:szCs w:val="22"/>
        </w:rPr>
        <w:t xml:space="preserve">A comprehensive database for prestige assets need to be compiled to ensure that sufficient suppliers are available. </w:t>
      </w:r>
    </w:p>
    <w:p w:rsidR="008C2901" w:rsidRPr="002C76C1" w:rsidRDefault="008C2901" w:rsidP="008C2901">
      <w:pPr>
        <w:pStyle w:val="ListParagraph"/>
        <w:tabs>
          <w:tab w:val="center" w:pos="709"/>
        </w:tabs>
        <w:rPr>
          <w:rFonts w:ascii="Arial" w:hAnsi="Arial" w:cs="Arial"/>
          <w:color w:val="000000"/>
          <w:sz w:val="22"/>
          <w:szCs w:val="22"/>
        </w:rPr>
      </w:pPr>
    </w:p>
    <w:p w:rsidR="008C2901" w:rsidRPr="002C76C1" w:rsidRDefault="008C2901" w:rsidP="008C2901">
      <w:pPr>
        <w:pStyle w:val="ListParagraph"/>
        <w:tabs>
          <w:tab w:val="center" w:pos="709"/>
        </w:tabs>
        <w:ind w:left="284" w:hanging="284"/>
        <w:rPr>
          <w:rFonts w:ascii="Arial" w:hAnsi="Arial" w:cs="Arial"/>
          <w:b/>
          <w:bCs/>
          <w:sz w:val="22"/>
          <w:szCs w:val="22"/>
        </w:rPr>
      </w:pPr>
    </w:p>
    <w:p w:rsidR="008C2901" w:rsidRPr="002C76C1" w:rsidRDefault="008C2901" w:rsidP="008C2901">
      <w:pPr>
        <w:pStyle w:val="ListParagraph"/>
        <w:tabs>
          <w:tab w:val="center" w:pos="709"/>
        </w:tabs>
        <w:ind w:left="284" w:hanging="284"/>
        <w:rPr>
          <w:rFonts w:ascii="Arial" w:hAnsi="Arial" w:cs="Arial"/>
          <w:b/>
          <w:bCs/>
          <w:sz w:val="22"/>
          <w:szCs w:val="22"/>
        </w:rPr>
      </w:pPr>
      <w:r w:rsidRPr="002C76C1">
        <w:rPr>
          <w:rFonts w:ascii="Arial" w:hAnsi="Arial" w:cs="Arial"/>
          <w:b/>
          <w:bCs/>
          <w:sz w:val="22"/>
          <w:szCs w:val="22"/>
        </w:rPr>
        <w:t>Management response</w:t>
      </w: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bCs/>
          <w:sz w:val="22"/>
          <w:szCs w:val="22"/>
        </w:rPr>
      </w:pPr>
      <w:r w:rsidRPr="002C76C1">
        <w:rPr>
          <w:bCs/>
          <w:sz w:val="22"/>
          <w:szCs w:val="22"/>
        </w:rPr>
        <w:t>No management comment received</w:t>
      </w:r>
    </w:p>
    <w:p w:rsidR="008C2901" w:rsidRPr="002C76C1" w:rsidRDefault="008C2901" w:rsidP="008C2901">
      <w:pPr>
        <w:tabs>
          <w:tab w:val="center" w:pos="709"/>
        </w:tabs>
        <w:spacing w:after="120" w:line="260" w:lineRule="exact"/>
        <w:ind w:left="426" w:hanging="426"/>
        <w:rPr>
          <w:i/>
          <w:sz w:val="22"/>
          <w:szCs w:val="22"/>
        </w:rPr>
      </w:pPr>
    </w:p>
    <w:p w:rsidR="008C2901" w:rsidRPr="002C76C1" w:rsidRDefault="008C2901" w:rsidP="008C2901">
      <w:pPr>
        <w:pStyle w:val="ListParagraph"/>
        <w:tabs>
          <w:tab w:val="center" w:pos="709"/>
        </w:tabs>
        <w:ind w:left="284" w:hanging="284"/>
        <w:rPr>
          <w:rFonts w:ascii="Arial" w:hAnsi="Arial" w:cs="Arial"/>
          <w:b/>
          <w:bCs/>
          <w:sz w:val="22"/>
          <w:szCs w:val="22"/>
        </w:rPr>
      </w:pPr>
      <w:r w:rsidRPr="002C76C1">
        <w:rPr>
          <w:rFonts w:ascii="Arial" w:hAnsi="Arial" w:cs="Arial"/>
          <w:b/>
          <w:bCs/>
          <w:sz w:val="22"/>
          <w:szCs w:val="22"/>
        </w:rPr>
        <w:t>Auditor’s conclusion</w:t>
      </w:r>
    </w:p>
    <w:p w:rsidR="008C2901" w:rsidRPr="002C76C1" w:rsidRDefault="008C2901" w:rsidP="008C2901">
      <w:pPr>
        <w:pStyle w:val="ListParagraph"/>
        <w:tabs>
          <w:tab w:val="center" w:pos="709"/>
        </w:tabs>
        <w:ind w:left="284" w:hanging="284"/>
        <w:rPr>
          <w:rFonts w:ascii="Arial" w:hAnsi="Arial" w:cs="Arial"/>
          <w:b/>
          <w:bCs/>
          <w:sz w:val="22"/>
          <w:szCs w:val="22"/>
        </w:rPr>
      </w:pPr>
    </w:p>
    <w:p w:rsidR="008C2901" w:rsidRPr="002C76C1" w:rsidRDefault="008C2901" w:rsidP="008C2901">
      <w:pPr>
        <w:pStyle w:val="ListParagraph"/>
        <w:tabs>
          <w:tab w:val="center" w:pos="709"/>
        </w:tabs>
        <w:ind w:left="284" w:hanging="284"/>
        <w:rPr>
          <w:rFonts w:ascii="Arial" w:hAnsi="Arial" w:cs="Arial"/>
          <w:bCs/>
          <w:sz w:val="22"/>
          <w:szCs w:val="22"/>
        </w:rPr>
      </w:pPr>
      <w:r w:rsidRPr="002C76C1">
        <w:rPr>
          <w:rFonts w:ascii="Arial" w:hAnsi="Arial" w:cs="Arial"/>
          <w:bCs/>
          <w:sz w:val="22"/>
          <w:szCs w:val="22"/>
        </w:rPr>
        <w:t>No management comment received. The matter therefore remains unresolved.</w:t>
      </w:r>
    </w:p>
    <w:p w:rsidR="008C2901" w:rsidRPr="002C76C1" w:rsidRDefault="008C2901" w:rsidP="008C2901">
      <w:pPr>
        <w:pStyle w:val="ListParagraph"/>
        <w:tabs>
          <w:tab w:val="center" w:pos="709"/>
        </w:tabs>
        <w:ind w:left="284" w:hanging="284"/>
        <w:rPr>
          <w:rFonts w:ascii="Arial" w:hAnsi="Arial" w:cs="Arial"/>
          <w:b/>
          <w:bCs/>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Default="008C2901" w:rsidP="008C2901">
      <w:pPr>
        <w:tabs>
          <w:tab w:val="center" w:pos="709"/>
        </w:tabs>
        <w:spacing w:after="120" w:line="260" w:lineRule="exact"/>
        <w:ind w:left="426" w:hanging="426"/>
        <w:rPr>
          <w:i/>
          <w:sz w:val="22"/>
          <w:szCs w:val="22"/>
        </w:rPr>
      </w:pPr>
    </w:p>
    <w:p w:rsidR="008C2901" w:rsidRPr="002C76C1" w:rsidRDefault="008C2901" w:rsidP="008C2901">
      <w:pPr>
        <w:tabs>
          <w:tab w:val="center" w:pos="709"/>
        </w:tabs>
        <w:spacing w:after="120" w:line="260" w:lineRule="exact"/>
        <w:ind w:left="426" w:hanging="426"/>
        <w:rPr>
          <w:i/>
          <w:sz w:val="22"/>
          <w:szCs w:val="22"/>
        </w:rPr>
      </w:pPr>
    </w:p>
    <w:p w:rsidR="008C2901" w:rsidRPr="002C76C1" w:rsidRDefault="008C2901" w:rsidP="008C2901">
      <w:pPr>
        <w:tabs>
          <w:tab w:val="center" w:pos="709"/>
        </w:tabs>
      </w:pPr>
    </w:p>
    <w:p w:rsidR="008C2901" w:rsidRPr="002C76C1" w:rsidRDefault="008C2901" w:rsidP="008C2901">
      <w:pPr>
        <w:tabs>
          <w:tab w:val="center" w:pos="709"/>
        </w:tabs>
      </w:pPr>
    </w:p>
    <w:p w:rsidR="008C2901" w:rsidRPr="002C76C1" w:rsidRDefault="008C2901" w:rsidP="008C2901">
      <w:pPr>
        <w:tabs>
          <w:tab w:val="center" w:pos="709"/>
        </w:tabs>
      </w:pPr>
    </w:p>
    <w:p w:rsidR="00F97749" w:rsidRPr="002C76C1" w:rsidRDefault="00F97749" w:rsidP="006F5D2E">
      <w:pPr>
        <w:pStyle w:val="ListParagraph"/>
        <w:numPr>
          <w:ilvl w:val="0"/>
          <w:numId w:val="296"/>
        </w:numPr>
        <w:tabs>
          <w:tab w:val="center" w:pos="709"/>
        </w:tabs>
        <w:spacing w:after="360"/>
        <w:jc w:val="both"/>
        <w:rPr>
          <w:rFonts w:ascii="Arial" w:hAnsi="Arial" w:cs="Arial"/>
          <w:b/>
          <w:bCs/>
          <w:color w:val="FF0000"/>
        </w:rPr>
      </w:pPr>
      <w:r w:rsidRPr="002C76C1">
        <w:rPr>
          <w:rFonts w:ascii="Arial" w:hAnsi="Arial" w:cs="Arial"/>
          <w:b/>
          <w:bCs/>
        </w:rPr>
        <w:t xml:space="preserve">Deviations from SCM - Nthinya Communications and Projects </w:t>
      </w:r>
      <w:r w:rsidRPr="002C76C1">
        <w:rPr>
          <w:rFonts w:ascii="Arial" w:hAnsi="Arial" w:cs="Arial"/>
          <w:b/>
          <w:bCs/>
          <w:color w:val="FF0000"/>
        </w:rPr>
        <w:t>Ex 6</w:t>
      </w:r>
    </w:p>
    <w:p w:rsidR="00F97749" w:rsidRPr="00571BD2" w:rsidRDefault="00F97749" w:rsidP="00F97749">
      <w:pPr>
        <w:tabs>
          <w:tab w:val="center" w:pos="709"/>
        </w:tabs>
        <w:spacing w:after="360"/>
        <w:jc w:val="both"/>
        <w:rPr>
          <w:b/>
          <w:sz w:val="22"/>
          <w:szCs w:val="22"/>
        </w:rPr>
      </w:pPr>
      <w:r w:rsidRPr="00571BD2">
        <w:rPr>
          <w:b/>
          <w:sz w:val="22"/>
          <w:szCs w:val="22"/>
        </w:rPr>
        <w:t>Audit finding</w:t>
      </w:r>
    </w:p>
    <w:p w:rsidR="00F97749" w:rsidRPr="00571BD2" w:rsidRDefault="00F97749" w:rsidP="00F97749">
      <w:pPr>
        <w:tabs>
          <w:tab w:val="center" w:pos="709"/>
        </w:tabs>
        <w:spacing w:after="360"/>
        <w:jc w:val="both"/>
        <w:rPr>
          <w:b/>
          <w:bCs/>
          <w:sz w:val="22"/>
          <w:szCs w:val="22"/>
        </w:rPr>
      </w:pPr>
      <w:r w:rsidRPr="00571BD2">
        <w:rPr>
          <w:sz w:val="22"/>
          <w:szCs w:val="22"/>
        </w:rPr>
        <w:t>Laws, rules and Regulations:</w:t>
      </w:r>
    </w:p>
    <w:p w:rsidR="00F97749" w:rsidRPr="002C76C1" w:rsidRDefault="00F97749" w:rsidP="00F97749">
      <w:pPr>
        <w:pStyle w:val="lg-a-1"/>
        <w:tabs>
          <w:tab w:val="center" w:pos="709"/>
        </w:tabs>
        <w:spacing w:before="0"/>
        <w:ind w:left="0" w:firstLine="0"/>
        <w:rPr>
          <w:rFonts w:ascii="Arial" w:hAnsi="Arial" w:cs="Arial"/>
          <w:i/>
          <w:sz w:val="22"/>
          <w:szCs w:val="22"/>
        </w:rPr>
      </w:pPr>
    </w:p>
    <w:p w:rsidR="00F97749" w:rsidRPr="002C76C1" w:rsidRDefault="00F97749" w:rsidP="00F97749">
      <w:pPr>
        <w:pStyle w:val="lg-a-1"/>
        <w:tabs>
          <w:tab w:val="center" w:pos="709"/>
        </w:tabs>
        <w:spacing w:before="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Public Finance Management Act 38(1)(a)(i) and (iii)</w:t>
      </w:r>
    </w:p>
    <w:p w:rsidR="00F97749" w:rsidRPr="002C76C1" w:rsidRDefault="00F97749" w:rsidP="00F97749">
      <w:pPr>
        <w:pStyle w:val="lg-a-1"/>
        <w:tabs>
          <w:tab w:val="center" w:pos="709"/>
        </w:tabs>
        <w:spacing w:before="0"/>
        <w:ind w:left="426" w:firstLine="0"/>
        <w:rPr>
          <w:rFonts w:ascii="Arial" w:hAnsi="Arial" w:cs="Arial"/>
          <w:sz w:val="22"/>
          <w:szCs w:val="22"/>
        </w:rPr>
      </w:pPr>
    </w:p>
    <w:p w:rsidR="00F97749" w:rsidRPr="002C76C1" w:rsidRDefault="00F97749" w:rsidP="00F97749">
      <w:pPr>
        <w:pStyle w:val="lg-a-1"/>
        <w:tabs>
          <w:tab w:val="center" w:pos="709"/>
        </w:tabs>
        <w:spacing w:before="0"/>
        <w:ind w:left="426" w:firstLine="0"/>
        <w:rPr>
          <w:rFonts w:ascii="Arial" w:hAnsi="Arial" w:cs="Arial"/>
          <w:i/>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“38(1)</w:t>
      </w:r>
      <w:r w:rsidRPr="002C76C1">
        <w:rPr>
          <w:rFonts w:ascii="Arial" w:hAnsi="Arial" w:cs="Arial"/>
          <w:i/>
          <w:sz w:val="22"/>
          <w:szCs w:val="22"/>
        </w:rPr>
        <w:tab/>
        <w:t xml:space="preserve">The accounting officer for a department, trading entity or constitutional </w:t>
      </w:r>
      <w:r w:rsidRPr="002C76C1">
        <w:rPr>
          <w:rFonts w:ascii="Arial" w:hAnsi="Arial" w:cs="Arial"/>
          <w:i/>
          <w:sz w:val="22"/>
          <w:szCs w:val="22"/>
        </w:rPr>
        <w:tab/>
      </w:r>
      <w:r w:rsidRPr="002C76C1">
        <w:rPr>
          <w:rFonts w:ascii="Arial" w:hAnsi="Arial" w:cs="Arial"/>
          <w:i/>
          <w:sz w:val="22"/>
          <w:szCs w:val="22"/>
        </w:rPr>
        <w:tab/>
      </w:r>
      <w:r w:rsidRPr="002C76C1">
        <w:rPr>
          <w:rFonts w:ascii="Arial" w:hAnsi="Arial" w:cs="Arial"/>
          <w:i/>
          <w:sz w:val="22"/>
          <w:szCs w:val="22"/>
        </w:rPr>
        <w:tab/>
      </w:r>
      <w:r>
        <w:rPr>
          <w:rFonts w:ascii="Arial" w:hAnsi="Arial" w:cs="Arial"/>
          <w:i/>
          <w:sz w:val="22"/>
          <w:szCs w:val="22"/>
        </w:rPr>
        <w:tab/>
      </w:r>
      <w:r w:rsidRPr="002C76C1">
        <w:rPr>
          <w:rFonts w:ascii="Arial" w:hAnsi="Arial" w:cs="Arial"/>
          <w:i/>
          <w:sz w:val="22"/>
          <w:szCs w:val="22"/>
        </w:rPr>
        <w:t xml:space="preserve">institution- </w:t>
      </w:r>
    </w:p>
    <w:p w:rsidR="00F97749" w:rsidRPr="002C76C1" w:rsidRDefault="00F97749" w:rsidP="006F5D2E">
      <w:pPr>
        <w:pStyle w:val="lg-a-1"/>
        <w:numPr>
          <w:ilvl w:val="0"/>
          <w:numId w:val="50"/>
        </w:numPr>
        <w:tabs>
          <w:tab w:val="center" w:pos="709"/>
        </w:tabs>
        <w:spacing w:before="0"/>
        <w:rPr>
          <w:rFonts w:ascii="Arial" w:hAnsi="Arial" w:cs="Arial"/>
          <w:i/>
          <w:sz w:val="22"/>
          <w:szCs w:val="22"/>
        </w:rPr>
      </w:pPr>
      <w:r w:rsidRPr="002C76C1">
        <w:rPr>
          <w:rFonts w:ascii="Arial" w:hAnsi="Arial" w:cs="Arial"/>
          <w:i/>
          <w:sz w:val="22"/>
          <w:szCs w:val="22"/>
        </w:rPr>
        <w:t xml:space="preserve">must ensure that that department, trading entity or constitutional institution has and maintains- </w:t>
      </w:r>
    </w:p>
    <w:p w:rsidR="00F97749" w:rsidRPr="002C76C1" w:rsidRDefault="00F97749" w:rsidP="006F5D2E">
      <w:pPr>
        <w:pStyle w:val="lg-a-1"/>
        <w:numPr>
          <w:ilvl w:val="0"/>
          <w:numId w:val="51"/>
        </w:numPr>
        <w:tabs>
          <w:tab w:val="center" w:pos="709"/>
        </w:tabs>
        <w:spacing w:before="0"/>
        <w:ind w:left="2127" w:hanging="321"/>
        <w:rPr>
          <w:rFonts w:ascii="Arial" w:hAnsi="Arial" w:cs="Arial"/>
          <w:i/>
          <w:sz w:val="22"/>
          <w:szCs w:val="22"/>
        </w:rPr>
      </w:pPr>
      <w:r w:rsidRPr="002C76C1">
        <w:rPr>
          <w:rFonts w:ascii="Arial" w:hAnsi="Arial" w:cs="Arial"/>
          <w:i/>
          <w:sz w:val="22"/>
          <w:szCs w:val="22"/>
        </w:rPr>
        <w:t>effective, efficient and transparent systems of financial and risk management and internal control;</w:t>
      </w:r>
    </w:p>
    <w:p w:rsidR="00F97749" w:rsidRPr="002C76C1" w:rsidRDefault="00F97749" w:rsidP="006F5D2E">
      <w:pPr>
        <w:pStyle w:val="lg-a-1"/>
        <w:numPr>
          <w:ilvl w:val="0"/>
          <w:numId w:val="52"/>
        </w:numPr>
        <w:tabs>
          <w:tab w:val="center" w:pos="709"/>
        </w:tabs>
        <w:spacing w:before="0"/>
        <w:ind w:left="2127" w:hanging="321"/>
        <w:rPr>
          <w:rFonts w:ascii="Arial" w:hAnsi="Arial" w:cs="Arial"/>
          <w:i/>
          <w:sz w:val="22"/>
          <w:szCs w:val="22"/>
        </w:rPr>
      </w:pPr>
      <w:r w:rsidRPr="002C76C1">
        <w:rPr>
          <w:rFonts w:ascii="Arial" w:hAnsi="Arial" w:cs="Arial"/>
          <w:i/>
          <w:sz w:val="22"/>
          <w:szCs w:val="22"/>
        </w:rPr>
        <w:t>an appropriate procurement and provisioning system which is fair, equitable, transparent, competitive and cost-effective;”</w:t>
      </w:r>
    </w:p>
    <w:p w:rsidR="00F97749" w:rsidRPr="002C76C1" w:rsidRDefault="00F97749" w:rsidP="00F97749">
      <w:pPr>
        <w:pStyle w:val="lg-a-1"/>
        <w:tabs>
          <w:tab w:val="center" w:pos="709"/>
        </w:tabs>
        <w:spacing w:before="0"/>
        <w:ind w:left="2526" w:firstLine="0"/>
        <w:rPr>
          <w:rFonts w:ascii="Arial" w:hAnsi="Arial" w:cs="Arial"/>
          <w:i/>
          <w:sz w:val="22"/>
          <w:szCs w:val="22"/>
        </w:rPr>
      </w:pPr>
    </w:p>
    <w:p w:rsidR="00F97749" w:rsidRPr="002C76C1" w:rsidRDefault="00F97749" w:rsidP="00F97749">
      <w:pPr>
        <w:pStyle w:val="lg-a-1"/>
        <w:tabs>
          <w:tab w:val="center" w:pos="709"/>
        </w:tabs>
        <w:spacing w:before="0"/>
        <w:ind w:left="426" w:firstLine="0"/>
        <w:rPr>
          <w:rFonts w:ascii="Arial" w:hAnsi="Arial" w:cs="Arial"/>
          <w:sz w:val="22"/>
          <w:szCs w:val="22"/>
        </w:rPr>
      </w:pPr>
    </w:p>
    <w:p w:rsidR="00F97749" w:rsidRPr="002C76C1" w:rsidRDefault="00F97749" w:rsidP="00F97749">
      <w:pPr>
        <w:pStyle w:val="lg-a-1"/>
        <w:tabs>
          <w:tab w:val="center" w:pos="709"/>
        </w:tabs>
        <w:spacing w:before="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Treasury Regulations 16A9.1(d) and 16A3.2(a) states:</w:t>
      </w:r>
    </w:p>
    <w:p w:rsidR="00F97749" w:rsidRPr="002C76C1" w:rsidRDefault="00F97749" w:rsidP="00F97749">
      <w:pPr>
        <w:pStyle w:val="lg-a-1"/>
        <w:tabs>
          <w:tab w:val="center" w:pos="709"/>
        </w:tabs>
        <w:spacing w:before="0"/>
        <w:ind w:left="426" w:firstLine="0"/>
        <w:rPr>
          <w:rFonts w:ascii="Arial" w:hAnsi="Arial" w:cs="Arial"/>
          <w:sz w:val="22"/>
          <w:szCs w:val="22"/>
        </w:rPr>
      </w:pPr>
    </w:p>
    <w:p w:rsidR="00F97749" w:rsidRPr="002C76C1" w:rsidRDefault="00F97749" w:rsidP="00F97749">
      <w:pPr>
        <w:pStyle w:val="lg-a-1"/>
        <w:tabs>
          <w:tab w:val="center" w:pos="709"/>
        </w:tabs>
        <w:spacing w:before="0"/>
        <w:ind w:firstLine="0"/>
        <w:rPr>
          <w:rFonts w:ascii="Arial" w:hAnsi="Arial" w:cs="Arial"/>
          <w:i/>
          <w:sz w:val="22"/>
          <w:szCs w:val="22"/>
        </w:rPr>
      </w:pPr>
      <w:r>
        <w:rPr>
          <w:rFonts w:ascii="Arial" w:hAnsi="Arial" w:cs="Arial"/>
          <w:i/>
          <w:sz w:val="22"/>
          <w:szCs w:val="22"/>
        </w:rPr>
        <w:tab/>
      </w:r>
      <w:r w:rsidRPr="002C76C1">
        <w:rPr>
          <w:rFonts w:ascii="Arial" w:hAnsi="Arial" w:cs="Arial"/>
          <w:i/>
          <w:sz w:val="22"/>
          <w:szCs w:val="22"/>
        </w:rPr>
        <w:t>“16A9.1(d)reject any bid from a supplier who fails to provide written proof from the South African Revenue Service that that supplier either has n</w:t>
      </w:r>
      <w:r>
        <w:rPr>
          <w:rFonts w:ascii="Arial" w:hAnsi="Arial" w:cs="Arial"/>
          <w:i/>
          <w:sz w:val="22"/>
          <w:szCs w:val="22"/>
        </w:rPr>
        <w:t xml:space="preserve">o outstanding tax </w:t>
      </w:r>
      <w:r w:rsidRPr="002C76C1">
        <w:rPr>
          <w:rFonts w:ascii="Arial" w:hAnsi="Arial" w:cs="Arial"/>
          <w:i/>
          <w:sz w:val="22"/>
          <w:szCs w:val="22"/>
        </w:rPr>
        <w:t>obligations or has made arrangements to meet outstanding tax obligations;</w:t>
      </w:r>
    </w:p>
    <w:p w:rsidR="00F97749" w:rsidRPr="002C76C1" w:rsidRDefault="00F97749" w:rsidP="00F97749">
      <w:pPr>
        <w:pStyle w:val="lg-a-1"/>
        <w:tabs>
          <w:tab w:val="center" w:pos="709"/>
        </w:tabs>
        <w:spacing w:before="0"/>
        <w:ind w:left="426" w:firstLine="0"/>
        <w:rPr>
          <w:rFonts w:ascii="Arial" w:hAnsi="Arial" w:cs="Arial"/>
          <w:i/>
          <w:sz w:val="22"/>
          <w:szCs w:val="22"/>
        </w:rPr>
      </w:pPr>
    </w:p>
    <w:p w:rsidR="00F97749" w:rsidRPr="002C76C1" w:rsidRDefault="00F97749" w:rsidP="00F97749">
      <w:pPr>
        <w:pStyle w:val="lg-a-1"/>
        <w:tabs>
          <w:tab w:val="center" w:pos="709"/>
        </w:tabs>
        <w:spacing w:before="0"/>
        <w:ind w:hanging="935"/>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16A3.2</w:t>
      </w:r>
      <w:r w:rsidRPr="002C76C1">
        <w:rPr>
          <w:rFonts w:ascii="Arial" w:hAnsi="Arial" w:cs="Arial"/>
          <w:i/>
          <w:sz w:val="22"/>
          <w:szCs w:val="22"/>
        </w:rPr>
        <w:tab/>
        <w:t>A supply chain management system referred to in paragraph 16A3.1 must-</w:t>
      </w:r>
    </w:p>
    <w:p w:rsidR="00F97749" w:rsidRPr="002C76C1" w:rsidRDefault="00F97749" w:rsidP="006F5D2E">
      <w:pPr>
        <w:pStyle w:val="lg-a-1"/>
        <w:numPr>
          <w:ilvl w:val="0"/>
          <w:numId w:val="49"/>
        </w:numPr>
        <w:tabs>
          <w:tab w:val="center" w:pos="709"/>
        </w:tabs>
        <w:spacing w:before="0"/>
        <w:rPr>
          <w:rFonts w:ascii="Arial" w:hAnsi="Arial" w:cs="Arial"/>
          <w:i/>
          <w:sz w:val="22"/>
          <w:szCs w:val="22"/>
        </w:rPr>
      </w:pPr>
      <w:r w:rsidRPr="002C76C1">
        <w:rPr>
          <w:rFonts w:ascii="Arial" w:hAnsi="Arial" w:cs="Arial"/>
          <w:i/>
          <w:sz w:val="22"/>
          <w:szCs w:val="22"/>
        </w:rPr>
        <w:t xml:space="preserve">be fair, equitable, transparent, competitive and cost effective;” </w:t>
      </w:r>
    </w:p>
    <w:p w:rsidR="00F97749" w:rsidRPr="002C76C1" w:rsidRDefault="00F97749" w:rsidP="00F97749">
      <w:pPr>
        <w:pStyle w:val="lg-a-1"/>
        <w:tabs>
          <w:tab w:val="center" w:pos="709"/>
        </w:tabs>
        <w:spacing w:before="0"/>
        <w:ind w:left="426" w:firstLine="0"/>
        <w:rPr>
          <w:rFonts w:ascii="Arial" w:hAnsi="Arial" w:cs="Arial"/>
          <w:sz w:val="22"/>
          <w:szCs w:val="22"/>
        </w:rPr>
      </w:pPr>
    </w:p>
    <w:p w:rsidR="00F97749" w:rsidRPr="002C76C1" w:rsidRDefault="00F97749" w:rsidP="00F97749">
      <w:pPr>
        <w:pStyle w:val="lg-a-1"/>
        <w:tabs>
          <w:tab w:val="center" w:pos="709"/>
        </w:tabs>
        <w:spacing w:before="0"/>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Practice Note 8 of 2007/8 paragraph 6.1 and 6.2 states:</w:t>
      </w:r>
    </w:p>
    <w:p w:rsidR="00F97749" w:rsidRPr="002C76C1" w:rsidRDefault="00F97749" w:rsidP="00F97749">
      <w:pPr>
        <w:pStyle w:val="lg-a-1"/>
        <w:tabs>
          <w:tab w:val="center" w:pos="709"/>
        </w:tabs>
        <w:spacing w:before="0"/>
        <w:ind w:left="426" w:firstLine="0"/>
        <w:rPr>
          <w:rFonts w:ascii="Arial" w:hAnsi="Arial" w:cs="Arial"/>
          <w:sz w:val="22"/>
          <w:szCs w:val="22"/>
        </w:rPr>
      </w:pPr>
    </w:p>
    <w:p w:rsidR="00F97749" w:rsidRPr="002C76C1" w:rsidRDefault="00F97749" w:rsidP="00F97749">
      <w:pPr>
        <w:pStyle w:val="lg-a-1"/>
        <w:tabs>
          <w:tab w:val="center" w:pos="709"/>
        </w:tabs>
        <w:spacing w:before="0"/>
        <w:ind w:left="1440" w:hanging="1014"/>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“6.1</w:t>
      </w:r>
      <w:r w:rsidRPr="002C76C1">
        <w:rPr>
          <w:rFonts w:ascii="Arial" w:hAnsi="Arial" w:cs="Arial"/>
          <w:i/>
          <w:sz w:val="22"/>
          <w:szCs w:val="22"/>
        </w:rPr>
        <w:tab/>
        <w:t>The Accounting officer/ authority must be in possession of an original valid tax clearance certificate for all price quotations and competitive bids exceeding</w:t>
      </w:r>
      <w:r>
        <w:rPr>
          <w:rFonts w:ascii="Arial" w:hAnsi="Arial" w:cs="Arial"/>
          <w:i/>
          <w:sz w:val="22"/>
          <w:szCs w:val="22"/>
        </w:rPr>
        <w:t xml:space="preserve"> </w:t>
      </w:r>
      <w:r w:rsidRPr="002C76C1">
        <w:rPr>
          <w:rFonts w:ascii="Arial" w:hAnsi="Arial" w:cs="Arial"/>
          <w:i/>
          <w:sz w:val="22"/>
          <w:szCs w:val="22"/>
        </w:rPr>
        <w:t>the value of R30 000 (VAT included).</w:t>
      </w:r>
    </w:p>
    <w:p w:rsidR="00F97749" w:rsidRPr="002C76C1" w:rsidRDefault="00F97749" w:rsidP="00F97749">
      <w:pPr>
        <w:pStyle w:val="lg-a-1"/>
        <w:tabs>
          <w:tab w:val="center" w:pos="709"/>
        </w:tabs>
        <w:spacing w:before="0"/>
        <w:ind w:left="426" w:firstLine="0"/>
        <w:rPr>
          <w:rFonts w:ascii="Arial" w:hAnsi="Arial" w:cs="Arial"/>
          <w:i/>
          <w:sz w:val="22"/>
          <w:szCs w:val="22"/>
        </w:rPr>
      </w:pPr>
    </w:p>
    <w:p w:rsidR="00F97749" w:rsidRPr="002C76C1" w:rsidRDefault="00F97749" w:rsidP="00F97749">
      <w:pPr>
        <w:pStyle w:val="lg-a-1"/>
        <w:tabs>
          <w:tab w:val="center" w:pos="709"/>
        </w:tabs>
        <w:spacing w:before="0"/>
        <w:ind w:left="1440" w:hanging="1014"/>
        <w:jc w:val="left"/>
        <w:rPr>
          <w:rFonts w:ascii="Arial" w:hAnsi="Arial" w:cs="Arial"/>
          <w:i/>
          <w:sz w:val="22"/>
          <w:szCs w:val="22"/>
        </w:rPr>
      </w:pPr>
      <w:r>
        <w:rPr>
          <w:rFonts w:ascii="Arial" w:hAnsi="Arial" w:cs="Arial"/>
          <w:i/>
          <w:sz w:val="22"/>
          <w:szCs w:val="22"/>
        </w:rPr>
        <w:tab/>
      </w:r>
      <w:r>
        <w:rPr>
          <w:rFonts w:ascii="Arial" w:hAnsi="Arial" w:cs="Arial"/>
          <w:i/>
          <w:sz w:val="22"/>
          <w:szCs w:val="22"/>
        </w:rPr>
        <w:tab/>
      </w:r>
      <w:r w:rsidRPr="002C76C1">
        <w:rPr>
          <w:rFonts w:ascii="Arial" w:hAnsi="Arial" w:cs="Arial"/>
          <w:i/>
          <w:sz w:val="22"/>
          <w:szCs w:val="22"/>
        </w:rPr>
        <w:t>6.2</w:t>
      </w:r>
      <w:r w:rsidRPr="002C76C1">
        <w:rPr>
          <w:rFonts w:ascii="Arial" w:hAnsi="Arial" w:cs="Arial"/>
          <w:i/>
          <w:sz w:val="22"/>
          <w:szCs w:val="22"/>
        </w:rPr>
        <w:tab/>
        <w:t>If an accounting officer/ authority is in possession of a supplier’s original valid</w:t>
      </w:r>
      <w:r>
        <w:rPr>
          <w:rFonts w:ascii="Arial" w:hAnsi="Arial" w:cs="Arial"/>
          <w:i/>
          <w:sz w:val="22"/>
          <w:szCs w:val="22"/>
        </w:rPr>
        <w:t xml:space="preserve"> </w:t>
      </w:r>
      <w:r w:rsidRPr="002C76C1">
        <w:rPr>
          <w:rFonts w:ascii="Arial" w:hAnsi="Arial" w:cs="Arial"/>
          <w:i/>
          <w:sz w:val="22"/>
          <w:szCs w:val="22"/>
        </w:rPr>
        <w:t xml:space="preserve">tax clearance certificate, it is not necessary </w:t>
      </w:r>
      <w:r>
        <w:rPr>
          <w:rFonts w:ascii="Arial" w:hAnsi="Arial" w:cs="Arial"/>
          <w:i/>
          <w:sz w:val="22"/>
          <w:szCs w:val="22"/>
        </w:rPr>
        <w:t xml:space="preserve">to obtain a new tax clearance </w:t>
      </w:r>
      <w:r w:rsidRPr="002C76C1">
        <w:rPr>
          <w:rFonts w:ascii="Arial" w:hAnsi="Arial" w:cs="Arial"/>
          <w:i/>
          <w:sz w:val="22"/>
          <w:szCs w:val="22"/>
        </w:rPr>
        <w:t xml:space="preserve">certificate, it is not necessary to obtain a new </w:t>
      </w:r>
      <w:r>
        <w:rPr>
          <w:rFonts w:ascii="Arial" w:hAnsi="Arial" w:cs="Arial"/>
          <w:i/>
          <w:sz w:val="22"/>
          <w:szCs w:val="22"/>
        </w:rPr>
        <w:t xml:space="preserve">tax clearance certificate each </w:t>
      </w:r>
      <w:r w:rsidRPr="002C76C1">
        <w:rPr>
          <w:rFonts w:ascii="Arial" w:hAnsi="Arial" w:cs="Arial"/>
          <w:i/>
          <w:sz w:val="22"/>
          <w:szCs w:val="22"/>
        </w:rPr>
        <w:t>time a price quotation or a bid is submitted from that specific supplier. This provision may be applied only if the closing date of the price quotation or bid falls within the expiry date of the tax cleara</w:t>
      </w:r>
      <w:r>
        <w:rPr>
          <w:rFonts w:ascii="Arial" w:hAnsi="Arial" w:cs="Arial"/>
          <w:i/>
          <w:sz w:val="22"/>
          <w:szCs w:val="22"/>
        </w:rPr>
        <w:t xml:space="preserve">nce certificate that is in the </w:t>
      </w:r>
      <w:r w:rsidRPr="002C76C1">
        <w:rPr>
          <w:rFonts w:ascii="Arial" w:hAnsi="Arial" w:cs="Arial"/>
          <w:i/>
          <w:sz w:val="22"/>
          <w:szCs w:val="22"/>
        </w:rPr>
        <w:t>accounting officer’s/ authority’s possession. Whenever this ruling is applied,</w:t>
      </w:r>
      <w:r>
        <w:rPr>
          <w:rFonts w:ascii="Arial" w:hAnsi="Arial" w:cs="Arial"/>
          <w:i/>
          <w:sz w:val="22"/>
          <w:szCs w:val="22"/>
        </w:rPr>
        <w:t xml:space="preserve"> </w:t>
      </w:r>
      <w:r w:rsidRPr="002C76C1">
        <w:rPr>
          <w:rFonts w:ascii="Arial" w:hAnsi="Arial" w:cs="Arial"/>
          <w:i/>
          <w:sz w:val="22"/>
          <w:szCs w:val="22"/>
        </w:rPr>
        <w:t>cross-reference must be made to the ori</w:t>
      </w:r>
      <w:r>
        <w:rPr>
          <w:rFonts w:ascii="Arial" w:hAnsi="Arial" w:cs="Arial"/>
          <w:i/>
          <w:sz w:val="22"/>
          <w:szCs w:val="22"/>
        </w:rPr>
        <w:t xml:space="preserve">ginal tax clearance for audit </w:t>
      </w:r>
      <w:r w:rsidRPr="002C76C1">
        <w:rPr>
          <w:rFonts w:ascii="Arial" w:hAnsi="Arial" w:cs="Arial"/>
          <w:i/>
          <w:sz w:val="22"/>
          <w:szCs w:val="22"/>
        </w:rPr>
        <w:t>purposes. “</w:t>
      </w:r>
    </w:p>
    <w:p w:rsidR="00F97749" w:rsidRPr="00571BD2" w:rsidRDefault="00F97749" w:rsidP="00F97749">
      <w:pPr>
        <w:pStyle w:val="lg-a-1"/>
        <w:tabs>
          <w:tab w:val="center" w:pos="709"/>
        </w:tabs>
        <w:spacing w:before="0"/>
        <w:ind w:left="426" w:firstLine="0"/>
        <w:rPr>
          <w:rFonts w:ascii="Arial" w:hAnsi="Arial" w:cs="Arial"/>
          <w:sz w:val="22"/>
          <w:szCs w:val="22"/>
        </w:rPr>
      </w:pPr>
    </w:p>
    <w:p w:rsidR="00F97749" w:rsidRPr="00571BD2" w:rsidRDefault="00F97749" w:rsidP="00F97749">
      <w:pPr>
        <w:tabs>
          <w:tab w:val="center" w:pos="709"/>
        </w:tabs>
        <w:autoSpaceDE w:val="0"/>
        <w:autoSpaceDN w:val="0"/>
        <w:adjustRightInd w:val="0"/>
        <w:ind w:left="426" w:hanging="321"/>
        <w:rPr>
          <w:bCs/>
          <w:sz w:val="22"/>
          <w:szCs w:val="22"/>
          <w:lang w:eastAsia="en-ZA"/>
        </w:rPr>
      </w:pPr>
      <w:r w:rsidRPr="00571BD2">
        <w:rPr>
          <w:sz w:val="22"/>
          <w:szCs w:val="22"/>
          <w:lang w:eastAsia="en-ZA"/>
        </w:rPr>
        <w:t>d)</w:t>
      </w:r>
      <w:r w:rsidRPr="00571BD2">
        <w:rPr>
          <w:sz w:val="22"/>
          <w:szCs w:val="22"/>
          <w:lang w:eastAsia="en-ZA"/>
        </w:rPr>
        <w:tab/>
      </w:r>
      <w:r w:rsidRPr="00571BD2">
        <w:rPr>
          <w:sz w:val="22"/>
          <w:szCs w:val="22"/>
          <w:lang w:eastAsia="en-ZA"/>
        </w:rPr>
        <w:tab/>
        <w:t xml:space="preserve"> Regulation </w:t>
      </w:r>
      <w:r w:rsidRPr="00571BD2">
        <w:rPr>
          <w:color w:val="000000"/>
          <w:sz w:val="22"/>
          <w:szCs w:val="22"/>
        </w:rPr>
        <w:t>issued in terms of</w:t>
      </w:r>
      <w:r w:rsidRPr="00571BD2">
        <w:rPr>
          <w:sz w:val="22"/>
          <w:szCs w:val="22"/>
          <w:lang w:eastAsia="en-ZA"/>
        </w:rPr>
        <w:t xml:space="preserve"> </w:t>
      </w:r>
      <w:r w:rsidRPr="00571BD2">
        <w:rPr>
          <w:bCs/>
          <w:sz w:val="22"/>
          <w:szCs w:val="22"/>
          <w:lang w:eastAsia="en-ZA"/>
        </w:rPr>
        <w:t>Preferential Procurement Policy Framework Act 5 of 2000 GN R725 of 10 August 2001 requires that:</w:t>
      </w:r>
    </w:p>
    <w:p w:rsidR="00F97749" w:rsidRPr="00571BD2" w:rsidRDefault="00F97749" w:rsidP="00F97749">
      <w:pPr>
        <w:tabs>
          <w:tab w:val="center" w:pos="709"/>
        </w:tabs>
        <w:autoSpaceDE w:val="0"/>
        <w:autoSpaceDN w:val="0"/>
        <w:adjustRightInd w:val="0"/>
        <w:ind w:left="502"/>
        <w:rPr>
          <w:bCs/>
          <w:sz w:val="22"/>
          <w:szCs w:val="22"/>
          <w:lang w:eastAsia="en-ZA"/>
        </w:rPr>
      </w:pPr>
    </w:p>
    <w:p w:rsidR="00F97749" w:rsidRPr="00571BD2" w:rsidRDefault="00F97749" w:rsidP="00F97749">
      <w:pPr>
        <w:tabs>
          <w:tab w:val="center" w:pos="709"/>
        </w:tabs>
        <w:autoSpaceDE w:val="0"/>
        <w:autoSpaceDN w:val="0"/>
        <w:adjustRightInd w:val="0"/>
        <w:spacing w:after="120" w:line="260" w:lineRule="exact"/>
        <w:ind w:left="1440" w:hanging="1014"/>
        <w:rPr>
          <w:i/>
          <w:sz w:val="22"/>
          <w:szCs w:val="22"/>
          <w:lang w:eastAsia="en-ZA"/>
        </w:rPr>
      </w:pPr>
      <w:r w:rsidRPr="00571BD2">
        <w:rPr>
          <w:bCs/>
          <w:i/>
          <w:sz w:val="22"/>
          <w:szCs w:val="22"/>
          <w:lang w:eastAsia="en-ZA"/>
        </w:rPr>
        <w:t>“3.1</w:t>
      </w:r>
      <w:r w:rsidRPr="00571BD2">
        <w:rPr>
          <w:bCs/>
          <w:i/>
          <w:sz w:val="22"/>
          <w:szCs w:val="22"/>
          <w:lang w:eastAsia="en-ZA"/>
        </w:rPr>
        <w:tab/>
        <w:t xml:space="preserve">The 80/20 preference point system – (1) </w:t>
      </w:r>
      <w:r w:rsidRPr="00571BD2">
        <w:rPr>
          <w:i/>
          <w:sz w:val="22"/>
          <w:szCs w:val="22"/>
          <w:lang w:eastAsia="en-ZA"/>
        </w:rPr>
        <w:t>The following formula must be used to calculate the points for price in respect of tenders/procurement with a Rand value equal to, or above R30 000 and up to a Rand value of R500 000. Organs of state may, however, apply this formula for procurement with a value less than R30 000, if and when appropriate:</w:t>
      </w:r>
    </w:p>
    <w:p w:rsidR="00F97749" w:rsidRPr="00571BD2" w:rsidRDefault="00F97749" w:rsidP="00F97749">
      <w:pPr>
        <w:tabs>
          <w:tab w:val="center" w:pos="709"/>
        </w:tabs>
        <w:autoSpaceDE w:val="0"/>
        <w:autoSpaceDN w:val="0"/>
        <w:adjustRightInd w:val="0"/>
        <w:spacing w:after="120" w:line="260" w:lineRule="exact"/>
        <w:ind w:left="426"/>
        <w:rPr>
          <w:i/>
          <w:sz w:val="22"/>
          <w:szCs w:val="22"/>
          <w:lang w:eastAsia="en-ZA"/>
        </w:rPr>
      </w:pPr>
      <w:r w:rsidRPr="00571BD2">
        <w:rPr>
          <w:i/>
          <w:noProof/>
          <w:sz w:val="22"/>
          <w:szCs w:val="22"/>
          <w:lang w:val="en-ZA" w:eastAsia="en-ZA"/>
        </w:rPr>
        <w:drawing>
          <wp:anchor distT="0" distB="0" distL="114300" distR="114300" simplePos="0" relativeHeight="251666432" behindDoc="0" locked="0" layoutInCell="1" allowOverlap="1">
            <wp:simplePos x="0" y="0"/>
            <wp:positionH relativeFrom="column">
              <wp:posOffset>947420</wp:posOffset>
            </wp:positionH>
            <wp:positionV relativeFrom="paragraph">
              <wp:posOffset>194310</wp:posOffset>
            </wp:positionV>
            <wp:extent cx="1442085" cy="419100"/>
            <wp:effectExtent l="19050" t="0" r="5715"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42085" cy="419100"/>
                    </a:xfrm>
                    <a:prstGeom prst="rect">
                      <a:avLst/>
                    </a:prstGeom>
                    <a:noFill/>
                    <a:ln w="9525">
                      <a:noFill/>
                      <a:miter lim="800000"/>
                      <a:headEnd/>
                      <a:tailEnd/>
                    </a:ln>
                  </pic:spPr>
                </pic:pic>
              </a:graphicData>
            </a:graphic>
          </wp:anchor>
        </w:drawing>
      </w:r>
    </w:p>
    <w:p w:rsidR="00F97749" w:rsidRPr="00571BD2" w:rsidRDefault="00F97749" w:rsidP="00F97749">
      <w:pPr>
        <w:tabs>
          <w:tab w:val="center" w:pos="709"/>
        </w:tabs>
        <w:autoSpaceDE w:val="0"/>
        <w:autoSpaceDN w:val="0"/>
        <w:adjustRightInd w:val="0"/>
        <w:spacing w:after="120" w:line="260" w:lineRule="exact"/>
        <w:ind w:left="426"/>
        <w:rPr>
          <w:i/>
          <w:sz w:val="22"/>
          <w:szCs w:val="22"/>
          <w:lang w:eastAsia="en-ZA"/>
        </w:rPr>
      </w:pPr>
    </w:p>
    <w:p w:rsidR="00F97749" w:rsidRPr="00571BD2" w:rsidRDefault="00F97749" w:rsidP="00F97749">
      <w:pPr>
        <w:tabs>
          <w:tab w:val="center" w:pos="709"/>
        </w:tabs>
        <w:autoSpaceDE w:val="0"/>
        <w:autoSpaceDN w:val="0"/>
        <w:adjustRightInd w:val="0"/>
        <w:spacing w:after="120" w:line="260" w:lineRule="exact"/>
        <w:rPr>
          <w:i/>
          <w:sz w:val="22"/>
          <w:szCs w:val="22"/>
          <w:lang w:eastAsia="en-ZA"/>
        </w:rPr>
      </w:pPr>
      <w:r w:rsidRPr="00571BD2">
        <w:rPr>
          <w:i/>
          <w:sz w:val="22"/>
          <w:szCs w:val="22"/>
          <w:lang w:eastAsia="en-ZA"/>
        </w:rPr>
        <w:tab/>
      </w:r>
    </w:p>
    <w:p w:rsidR="00F97749" w:rsidRPr="00571BD2" w:rsidRDefault="00F97749" w:rsidP="00F97749">
      <w:pPr>
        <w:tabs>
          <w:tab w:val="center" w:pos="709"/>
        </w:tabs>
        <w:autoSpaceDE w:val="0"/>
        <w:autoSpaceDN w:val="0"/>
        <w:adjustRightInd w:val="0"/>
        <w:spacing w:line="260" w:lineRule="exact"/>
        <w:ind w:left="720" w:firstLine="720"/>
        <w:rPr>
          <w:i/>
          <w:sz w:val="22"/>
          <w:szCs w:val="22"/>
          <w:lang w:eastAsia="en-ZA"/>
        </w:rPr>
      </w:pPr>
      <w:r w:rsidRPr="00571BD2">
        <w:rPr>
          <w:i/>
          <w:sz w:val="22"/>
          <w:szCs w:val="22"/>
          <w:lang w:eastAsia="en-ZA"/>
        </w:rPr>
        <w:t>Where</w:t>
      </w:r>
    </w:p>
    <w:p w:rsidR="00F97749" w:rsidRPr="00571BD2" w:rsidRDefault="00F97749" w:rsidP="00F97749">
      <w:pPr>
        <w:tabs>
          <w:tab w:val="center" w:pos="709"/>
        </w:tabs>
        <w:autoSpaceDE w:val="0"/>
        <w:autoSpaceDN w:val="0"/>
        <w:adjustRightInd w:val="0"/>
        <w:spacing w:line="260" w:lineRule="exact"/>
        <w:ind w:left="720" w:firstLine="720"/>
        <w:rPr>
          <w:i/>
          <w:sz w:val="22"/>
          <w:szCs w:val="22"/>
          <w:lang w:eastAsia="en-ZA"/>
        </w:rPr>
      </w:pPr>
      <w:r w:rsidRPr="00571BD2">
        <w:rPr>
          <w:i/>
          <w:sz w:val="22"/>
          <w:szCs w:val="22"/>
          <w:lang w:eastAsia="en-ZA"/>
        </w:rPr>
        <w:t>Ps = Points scored for price of tender under consideration</w:t>
      </w:r>
    </w:p>
    <w:p w:rsidR="00F97749" w:rsidRPr="00571BD2" w:rsidRDefault="00F97749" w:rsidP="00F97749">
      <w:pPr>
        <w:tabs>
          <w:tab w:val="center" w:pos="709"/>
        </w:tabs>
        <w:autoSpaceDE w:val="0"/>
        <w:autoSpaceDN w:val="0"/>
        <w:adjustRightInd w:val="0"/>
        <w:spacing w:line="260" w:lineRule="exact"/>
        <w:ind w:left="1440"/>
        <w:rPr>
          <w:i/>
          <w:sz w:val="22"/>
          <w:szCs w:val="22"/>
          <w:lang w:eastAsia="en-ZA"/>
        </w:rPr>
      </w:pPr>
      <w:r w:rsidRPr="00571BD2">
        <w:rPr>
          <w:i/>
          <w:sz w:val="22"/>
          <w:szCs w:val="22"/>
          <w:lang w:eastAsia="en-ZA"/>
        </w:rPr>
        <w:t>Pt = Rand value of offer tender consideration</w:t>
      </w:r>
    </w:p>
    <w:p w:rsidR="00F97749" w:rsidRPr="00571BD2" w:rsidRDefault="00F97749" w:rsidP="00F97749">
      <w:pPr>
        <w:tabs>
          <w:tab w:val="center" w:pos="709"/>
        </w:tabs>
        <w:autoSpaceDE w:val="0"/>
        <w:autoSpaceDN w:val="0"/>
        <w:adjustRightInd w:val="0"/>
        <w:spacing w:line="260" w:lineRule="exact"/>
        <w:ind w:left="720" w:firstLine="720"/>
        <w:rPr>
          <w:i/>
          <w:sz w:val="22"/>
          <w:szCs w:val="22"/>
          <w:lang w:eastAsia="en-ZA"/>
        </w:rPr>
      </w:pPr>
      <w:r w:rsidRPr="00571BD2">
        <w:rPr>
          <w:i/>
          <w:sz w:val="22"/>
          <w:szCs w:val="22"/>
          <w:lang w:eastAsia="en-ZA"/>
        </w:rPr>
        <w:t>Pmin = Rand value of lowest acceptable tender”</w:t>
      </w:r>
    </w:p>
    <w:p w:rsidR="00F97749" w:rsidRPr="00571BD2" w:rsidRDefault="00F97749" w:rsidP="00F97749">
      <w:pPr>
        <w:pStyle w:val="lg-a-1"/>
        <w:tabs>
          <w:tab w:val="center" w:pos="709"/>
        </w:tabs>
        <w:spacing w:before="0"/>
        <w:ind w:left="426" w:firstLine="0"/>
        <w:jc w:val="left"/>
        <w:rPr>
          <w:rFonts w:ascii="Arial" w:hAnsi="Arial" w:cs="Arial"/>
          <w:i/>
          <w:sz w:val="22"/>
          <w:szCs w:val="22"/>
        </w:rPr>
      </w:pPr>
    </w:p>
    <w:p w:rsidR="00F97749" w:rsidRPr="00571BD2" w:rsidRDefault="00F97749" w:rsidP="00F97749">
      <w:pPr>
        <w:pStyle w:val="lg-a-1"/>
        <w:tabs>
          <w:tab w:val="center" w:pos="709"/>
        </w:tabs>
        <w:spacing w:before="0"/>
        <w:ind w:left="1440" w:hanging="1014"/>
        <w:jc w:val="left"/>
        <w:rPr>
          <w:rFonts w:ascii="Arial" w:hAnsi="Arial" w:cs="Arial"/>
          <w:i/>
          <w:sz w:val="22"/>
          <w:szCs w:val="22"/>
        </w:rPr>
      </w:pPr>
      <w:r w:rsidRPr="00571BD2">
        <w:rPr>
          <w:rFonts w:ascii="Arial" w:hAnsi="Arial" w:cs="Arial"/>
          <w:i/>
          <w:sz w:val="22"/>
          <w:szCs w:val="22"/>
        </w:rPr>
        <w:t>16</w:t>
      </w:r>
      <w:r w:rsidRPr="00571BD2">
        <w:rPr>
          <w:rFonts w:ascii="Arial" w:hAnsi="Arial" w:cs="Arial"/>
          <w:i/>
          <w:sz w:val="22"/>
          <w:szCs w:val="22"/>
        </w:rPr>
        <w:tab/>
        <w:t>No contract may be awarded to a person who failed to submit an original Tax Clearance Certificate from the South African Revenue Service (“SARS”) certifying that the taxes of that person to be in order or that suitable arrangements have been made with SARS.”</w:t>
      </w:r>
    </w:p>
    <w:p w:rsidR="00F97749" w:rsidRPr="00571BD2" w:rsidRDefault="00F97749" w:rsidP="00F97749">
      <w:pPr>
        <w:pStyle w:val="lg-a-1"/>
        <w:tabs>
          <w:tab w:val="center" w:pos="709"/>
        </w:tabs>
        <w:spacing w:before="0"/>
        <w:ind w:left="426" w:firstLine="0"/>
        <w:jc w:val="left"/>
        <w:rPr>
          <w:rFonts w:ascii="Arial" w:hAnsi="Arial" w:cs="Arial"/>
          <w:sz w:val="22"/>
          <w:szCs w:val="22"/>
        </w:rPr>
      </w:pPr>
    </w:p>
    <w:p w:rsidR="00F97749" w:rsidRPr="00571BD2" w:rsidRDefault="00F97749" w:rsidP="00F97749">
      <w:pPr>
        <w:pStyle w:val="lg-a-1"/>
        <w:tabs>
          <w:tab w:val="center" w:pos="709"/>
        </w:tabs>
        <w:spacing w:before="0"/>
        <w:ind w:left="0" w:firstLine="0"/>
        <w:rPr>
          <w:rFonts w:ascii="Arial" w:hAnsi="Arial" w:cs="Arial"/>
          <w:sz w:val="22"/>
          <w:szCs w:val="22"/>
        </w:rPr>
      </w:pPr>
      <w:r w:rsidRPr="00571BD2">
        <w:rPr>
          <w:rFonts w:ascii="Arial" w:hAnsi="Arial" w:cs="Arial"/>
          <w:sz w:val="22"/>
          <w:szCs w:val="22"/>
        </w:rPr>
        <w:t>Although the department requested and received three quotations (OR-052631, PM-132781) from the following suppliers, the following concerns were noted indicating that the award may have been made to a favoured supplier (Ntinya Communications and Projects):</w:t>
      </w:r>
    </w:p>
    <w:p w:rsidR="00F97749" w:rsidRPr="002C76C1" w:rsidRDefault="00F97749" w:rsidP="00F97749">
      <w:pPr>
        <w:pStyle w:val="lg-a-1"/>
        <w:tabs>
          <w:tab w:val="center" w:pos="709"/>
        </w:tabs>
        <w:spacing w:before="0"/>
        <w:ind w:left="0" w:firstLine="0"/>
        <w:rPr>
          <w:rFonts w:ascii="Arial" w:hAnsi="Arial" w:cs="Arial"/>
          <w:sz w:val="22"/>
          <w:szCs w:val="22"/>
        </w:rPr>
      </w:pPr>
    </w:p>
    <w:tbl>
      <w:tblPr>
        <w:tblW w:w="878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7"/>
        <w:gridCol w:w="1701"/>
        <w:gridCol w:w="1276"/>
        <w:gridCol w:w="1276"/>
        <w:gridCol w:w="1559"/>
        <w:gridCol w:w="1559"/>
      </w:tblGrid>
      <w:tr w:rsidR="00F97749" w:rsidRPr="002C76C1" w:rsidTr="00861A27">
        <w:tc>
          <w:tcPr>
            <w:tcW w:w="1417" w:type="dxa"/>
            <w:shd w:val="clear" w:color="auto" w:fill="D9D9D9" w:themeFill="background1" w:themeFillShade="D9"/>
            <w:vAlign w:val="bottom"/>
          </w:tcPr>
          <w:p w:rsidR="00F97749" w:rsidRPr="002C76C1" w:rsidRDefault="00F97749" w:rsidP="00861A27">
            <w:pPr>
              <w:pStyle w:val="lg-a-1"/>
              <w:tabs>
                <w:tab w:val="center" w:pos="709"/>
              </w:tabs>
              <w:spacing w:before="0"/>
              <w:ind w:left="0" w:firstLine="0"/>
              <w:jc w:val="left"/>
              <w:rPr>
                <w:rFonts w:ascii="Arial" w:hAnsi="Arial" w:cs="Arial"/>
                <w:b/>
              </w:rPr>
            </w:pPr>
            <w:r w:rsidRPr="002C76C1">
              <w:rPr>
                <w:rFonts w:ascii="Arial" w:hAnsi="Arial" w:cs="Arial"/>
                <w:b/>
              </w:rPr>
              <w:t>SUPPLIER</w:t>
            </w:r>
          </w:p>
        </w:tc>
        <w:tc>
          <w:tcPr>
            <w:tcW w:w="1701" w:type="dxa"/>
            <w:shd w:val="clear" w:color="auto" w:fill="D9D9D9" w:themeFill="background1" w:themeFillShade="D9"/>
            <w:vAlign w:val="bottom"/>
          </w:tcPr>
          <w:p w:rsidR="00F97749" w:rsidRPr="002C76C1" w:rsidRDefault="00F97749" w:rsidP="00861A27">
            <w:pPr>
              <w:pStyle w:val="lg-a-1"/>
              <w:tabs>
                <w:tab w:val="center" w:pos="709"/>
              </w:tabs>
              <w:spacing w:before="0"/>
              <w:ind w:left="0" w:firstLine="0"/>
              <w:jc w:val="left"/>
              <w:rPr>
                <w:rFonts w:ascii="Arial" w:hAnsi="Arial" w:cs="Arial"/>
                <w:b/>
              </w:rPr>
            </w:pPr>
            <w:r w:rsidRPr="002C76C1">
              <w:rPr>
                <w:rFonts w:ascii="Arial" w:hAnsi="Arial" w:cs="Arial"/>
                <w:b/>
              </w:rPr>
              <w:t>DESCRIPTION</w:t>
            </w:r>
          </w:p>
        </w:tc>
        <w:tc>
          <w:tcPr>
            <w:tcW w:w="1276" w:type="dxa"/>
            <w:shd w:val="clear" w:color="auto" w:fill="D9D9D9" w:themeFill="background1" w:themeFillShade="D9"/>
            <w:vAlign w:val="bottom"/>
          </w:tcPr>
          <w:p w:rsidR="00F97749" w:rsidRPr="002C76C1" w:rsidRDefault="00F97749" w:rsidP="00861A27">
            <w:pPr>
              <w:pStyle w:val="lg-a-1"/>
              <w:tabs>
                <w:tab w:val="center" w:pos="709"/>
              </w:tabs>
              <w:spacing w:before="0"/>
              <w:ind w:left="0" w:firstLine="0"/>
              <w:jc w:val="left"/>
              <w:rPr>
                <w:rFonts w:ascii="Arial" w:hAnsi="Arial" w:cs="Arial"/>
                <w:b/>
              </w:rPr>
            </w:pPr>
            <w:r w:rsidRPr="002C76C1">
              <w:rPr>
                <w:rFonts w:ascii="Arial" w:hAnsi="Arial" w:cs="Arial"/>
                <w:b/>
              </w:rPr>
              <w:t>QUANTITY</w:t>
            </w:r>
          </w:p>
        </w:tc>
        <w:tc>
          <w:tcPr>
            <w:tcW w:w="1276" w:type="dxa"/>
            <w:shd w:val="clear" w:color="auto" w:fill="D9D9D9" w:themeFill="background1" w:themeFillShade="D9"/>
            <w:vAlign w:val="bottom"/>
          </w:tcPr>
          <w:p w:rsidR="00F97749" w:rsidRPr="002C76C1" w:rsidRDefault="00F97749" w:rsidP="00861A27">
            <w:pPr>
              <w:pStyle w:val="lg-a-1"/>
              <w:tabs>
                <w:tab w:val="center" w:pos="709"/>
              </w:tabs>
              <w:spacing w:before="0"/>
              <w:ind w:left="0" w:firstLine="0"/>
              <w:jc w:val="left"/>
              <w:rPr>
                <w:rFonts w:ascii="Arial" w:hAnsi="Arial" w:cs="Arial"/>
                <w:b/>
              </w:rPr>
            </w:pPr>
            <w:r w:rsidRPr="002C76C1">
              <w:rPr>
                <w:rFonts w:ascii="Arial" w:hAnsi="Arial" w:cs="Arial"/>
                <w:b/>
              </w:rPr>
              <w:t>UNIT PRICE</w:t>
            </w:r>
          </w:p>
          <w:p w:rsidR="00F97749" w:rsidRPr="002C76C1" w:rsidRDefault="00F97749" w:rsidP="00861A27">
            <w:pPr>
              <w:pStyle w:val="lg-a-1"/>
              <w:tabs>
                <w:tab w:val="center" w:pos="709"/>
              </w:tabs>
              <w:spacing w:before="0"/>
              <w:ind w:left="0" w:firstLine="0"/>
              <w:jc w:val="left"/>
              <w:rPr>
                <w:rFonts w:ascii="Arial" w:hAnsi="Arial" w:cs="Arial"/>
                <w:b/>
              </w:rPr>
            </w:pPr>
            <w:r w:rsidRPr="002C76C1">
              <w:rPr>
                <w:rFonts w:ascii="Arial" w:hAnsi="Arial" w:cs="Arial"/>
                <w:b/>
              </w:rPr>
              <w:t>R</w:t>
            </w:r>
          </w:p>
        </w:tc>
        <w:tc>
          <w:tcPr>
            <w:tcW w:w="1559" w:type="dxa"/>
            <w:shd w:val="clear" w:color="auto" w:fill="D9D9D9" w:themeFill="background1" w:themeFillShade="D9"/>
            <w:vAlign w:val="bottom"/>
          </w:tcPr>
          <w:p w:rsidR="00F97749" w:rsidRPr="002C76C1" w:rsidRDefault="00F97749" w:rsidP="00861A27">
            <w:pPr>
              <w:pStyle w:val="lg-a-1"/>
              <w:tabs>
                <w:tab w:val="center" w:pos="709"/>
              </w:tabs>
              <w:spacing w:before="0"/>
              <w:ind w:left="0" w:firstLine="0"/>
              <w:jc w:val="left"/>
              <w:rPr>
                <w:rFonts w:ascii="Arial" w:hAnsi="Arial" w:cs="Arial"/>
                <w:b/>
              </w:rPr>
            </w:pPr>
            <w:r w:rsidRPr="002C76C1">
              <w:rPr>
                <w:rFonts w:ascii="Arial" w:hAnsi="Arial" w:cs="Arial"/>
                <w:b/>
              </w:rPr>
              <w:t>AMOUNT (INCLD VAT)</w:t>
            </w:r>
          </w:p>
          <w:p w:rsidR="00F97749" w:rsidRPr="002C76C1" w:rsidRDefault="00F97749" w:rsidP="00861A27">
            <w:pPr>
              <w:pStyle w:val="lg-a-1"/>
              <w:tabs>
                <w:tab w:val="center" w:pos="709"/>
              </w:tabs>
              <w:spacing w:before="0"/>
              <w:ind w:left="0" w:firstLine="0"/>
              <w:jc w:val="left"/>
              <w:rPr>
                <w:rFonts w:ascii="Arial" w:hAnsi="Arial" w:cs="Arial"/>
              </w:rPr>
            </w:pPr>
            <w:r w:rsidRPr="002C76C1">
              <w:rPr>
                <w:rFonts w:ascii="Arial" w:hAnsi="Arial" w:cs="Arial"/>
                <w:b/>
              </w:rPr>
              <w:t>R</w:t>
            </w:r>
          </w:p>
        </w:tc>
        <w:tc>
          <w:tcPr>
            <w:tcW w:w="1559" w:type="dxa"/>
            <w:shd w:val="clear" w:color="auto" w:fill="D9D9D9" w:themeFill="background1" w:themeFillShade="D9"/>
          </w:tcPr>
          <w:p w:rsidR="00F97749" w:rsidRPr="002C76C1" w:rsidRDefault="00F97749" w:rsidP="00861A27">
            <w:pPr>
              <w:pStyle w:val="lg-a-1"/>
              <w:tabs>
                <w:tab w:val="center" w:pos="709"/>
              </w:tabs>
              <w:spacing w:before="0"/>
              <w:ind w:left="0" w:firstLine="0"/>
              <w:jc w:val="left"/>
              <w:rPr>
                <w:rFonts w:ascii="Arial" w:hAnsi="Arial" w:cs="Arial"/>
                <w:b/>
              </w:rPr>
            </w:pPr>
            <w:r w:rsidRPr="002C76C1">
              <w:rPr>
                <w:rFonts w:ascii="Arial" w:hAnsi="Arial" w:cs="Arial"/>
                <w:b/>
              </w:rPr>
              <w:t>TOTAL</w:t>
            </w:r>
          </w:p>
          <w:p w:rsidR="00F97749" w:rsidRPr="002C76C1" w:rsidRDefault="00F97749" w:rsidP="00861A27">
            <w:pPr>
              <w:pStyle w:val="lg-a-1"/>
              <w:tabs>
                <w:tab w:val="center" w:pos="709"/>
              </w:tabs>
              <w:spacing w:before="0"/>
              <w:ind w:left="0" w:firstLine="0"/>
              <w:jc w:val="left"/>
              <w:rPr>
                <w:rFonts w:ascii="Arial" w:hAnsi="Arial" w:cs="Arial"/>
                <w:b/>
              </w:rPr>
            </w:pPr>
            <w:r w:rsidRPr="002C76C1">
              <w:rPr>
                <w:rFonts w:ascii="Arial" w:hAnsi="Arial" w:cs="Arial"/>
                <w:b/>
              </w:rPr>
              <w:t>(INCLD VAT)</w:t>
            </w:r>
          </w:p>
          <w:p w:rsidR="00F97749" w:rsidRPr="002C76C1" w:rsidRDefault="00F97749" w:rsidP="00861A27">
            <w:pPr>
              <w:pStyle w:val="lg-a-1"/>
              <w:tabs>
                <w:tab w:val="center" w:pos="709"/>
              </w:tabs>
              <w:spacing w:before="0"/>
              <w:ind w:left="0" w:firstLine="0"/>
              <w:jc w:val="left"/>
              <w:rPr>
                <w:rFonts w:ascii="Arial" w:hAnsi="Arial" w:cs="Arial"/>
                <w:b/>
              </w:rPr>
            </w:pPr>
            <w:r w:rsidRPr="002C76C1">
              <w:rPr>
                <w:rFonts w:ascii="Arial" w:hAnsi="Arial" w:cs="Arial"/>
                <w:b/>
              </w:rPr>
              <w:t>R</w:t>
            </w:r>
          </w:p>
        </w:tc>
      </w:tr>
      <w:tr w:rsidR="00F97749" w:rsidRPr="002C76C1" w:rsidTr="00861A27">
        <w:tc>
          <w:tcPr>
            <w:tcW w:w="1417" w:type="dxa"/>
            <w:vMerge w:val="restart"/>
            <w:vAlign w:val="bottom"/>
          </w:tcPr>
          <w:p w:rsidR="00F97749" w:rsidRPr="002C76C1" w:rsidRDefault="00F97749" w:rsidP="00861A27">
            <w:pPr>
              <w:pStyle w:val="lg-a-1"/>
              <w:tabs>
                <w:tab w:val="center" w:pos="709"/>
              </w:tabs>
              <w:spacing w:before="0"/>
              <w:ind w:left="0" w:firstLine="0"/>
              <w:jc w:val="left"/>
              <w:rPr>
                <w:rFonts w:ascii="Arial" w:hAnsi="Arial" w:cs="Arial"/>
              </w:rPr>
            </w:pPr>
            <w:r w:rsidRPr="002C76C1">
              <w:rPr>
                <w:rFonts w:ascii="Arial" w:hAnsi="Arial" w:cs="Arial"/>
              </w:rPr>
              <w:t>Nthinya Communications and Projects</w:t>
            </w:r>
          </w:p>
        </w:tc>
        <w:tc>
          <w:tcPr>
            <w:tcW w:w="1701" w:type="dxa"/>
            <w:vAlign w:val="bottom"/>
          </w:tcPr>
          <w:p w:rsidR="00F97749" w:rsidRPr="002C76C1" w:rsidRDefault="00F97749" w:rsidP="00861A27">
            <w:pPr>
              <w:pStyle w:val="lg-a-1"/>
              <w:tabs>
                <w:tab w:val="center" w:pos="709"/>
              </w:tabs>
              <w:spacing w:before="0"/>
              <w:ind w:left="0" w:firstLine="0"/>
              <w:jc w:val="left"/>
              <w:rPr>
                <w:rFonts w:ascii="Arial" w:hAnsi="Arial" w:cs="Arial"/>
              </w:rPr>
            </w:pPr>
            <w:r w:rsidRPr="002C76C1">
              <w:rPr>
                <w:rFonts w:ascii="Arial" w:hAnsi="Arial" w:cs="Arial"/>
              </w:rPr>
              <w:t>Sunday Times</w:t>
            </w:r>
          </w:p>
        </w:tc>
        <w:tc>
          <w:tcPr>
            <w:tcW w:w="1276" w:type="dxa"/>
            <w:vAlign w:val="bottom"/>
          </w:tcPr>
          <w:p w:rsidR="00F97749" w:rsidRPr="002C76C1" w:rsidRDefault="00F97749" w:rsidP="00861A27">
            <w:pPr>
              <w:pStyle w:val="lg-a-1"/>
              <w:tabs>
                <w:tab w:val="center" w:pos="709"/>
              </w:tabs>
              <w:spacing w:before="0"/>
              <w:ind w:left="0" w:firstLine="0"/>
              <w:jc w:val="left"/>
              <w:rPr>
                <w:rFonts w:ascii="Arial" w:hAnsi="Arial" w:cs="Arial"/>
              </w:rPr>
            </w:pPr>
            <w:r w:rsidRPr="002C76C1">
              <w:rPr>
                <w:rFonts w:ascii="Arial" w:hAnsi="Arial" w:cs="Arial"/>
              </w:rPr>
              <w:t>1</w:t>
            </w:r>
          </w:p>
        </w:tc>
        <w:tc>
          <w:tcPr>
            <w:tcW w:w="1276" w:type="dxa"/>
            <w:vAlign w:val="bottom"/>
          </w:tcPr>
          <w:p w:rsidR="00F97749" w:rsidRPr="002C76C1" w:rsidRDefault="00F97749" w:rsidP="00861A27">
            <w:pPr>
              <w:pStyle w:val="lg-a-1"/>
              <w:tabs>
                <w:tab w:val="center" w:pos="709"/>
              </w:tabs>
              <w:spacing w:before="0"/>
              <w:ind w:left="0" w:firstLine="0"/>
              <w:jc w:val="right"/>
              <w:rPr>
                <w:rFonts w:ascii="Arial" w:hAnsi="Arial" w:cs="Arial"/>
              </w:rPr>
            </w:pPr>
            <w:r w:rsidRPr="002C76C1">
              <w:rPr>
                <w:rFonts w:ascii="Arial" w:hAnsi="Arial" w:cs="Arial"/>
              </w:rPr>
              <w:t>2 200,00</w:t>
            </w:r>
          </w:p>
        </w:tc>
        <w:tc>
          <w:tcPr>
            <w:tcW w:w="1559" w:type="dxa"/>
            <w:vAlign w:val="bottom"/>
          </w:tcPr>
          <w:p w:rsidR="00F97749" w:rsidRPr="002C76C1" w:rsidRDefault="00F97749" w:rsidP="00861A27">
            <w:pPr>
              <w:pStyle w:val="lg-a-1"/>
              <w:tabs>
                <w:tab w:val="center" w:pos="709"/>
              </w:tabs>
              <w:spacing w:before="0"/>
              <w:ind w:left="0" w:firstLine="0"/>
              <w:jc w:val="right"/>
              <w:rPr>
                <w:rFonts w:ascii="Arial" w:hAnsi="Arial" w:cs="Arial"/>
              </w:rPr>
            </w:pPr>
            <w:r w:rsidRPr="002C76C1">
              <w:rPr>
                <w:rFonts w:ascii="Arial" w:hAnsi="Arial" w:cs="Arial"/>
              </w:rPr>
              <w:t>2 508,00</w:t>
            </w:r>
          </w:p>
        </w:tc>
        <w:tc>
          <w:tcPr>
            <w:tcW w:w="1559" w:type="dxa"/>
            <w:vMerge w:val="restart"/>
            <w:vAlign w:val="bottom"/>
          </w:tcPr>
          <w:p w:rsidR="00F97749" w:rsidRPr="002C76C1" w:rsidRDefault="00F97749" w:rsidP="00861A27">
            <w:pPr>
              <w:pStyle w:val="lg-a-1"/>
              <w:tabs>
                <w:tab w:val="center" w:pos="709"/>
              </w:tabs>
              <w:spacing w:before="0"/>
              <w:ind w:left="0" w:firstLine="0"/>
              <w:jc w:val="right"/>
              <w:rPr>
                <w:rFonts w:ascii="Arial" w:hAnsi="Arial" w:cs="Arial"/>
                <w:b/>
              </w:rPr>
            </w:pPr>
            <w:r w:rsidRPr="002C76C1">
              <w:rPr>
                <w:rFonts w:ascii="Arial" w:hAnsi="Arial" w:cs="Arial"/>
                <w:b/>
              </w:rPr>
              <w:t>6 156,00</w:t>
            </w:r>
          </w:p>
        </w:tc>
      </w:tr>
      <w:tr w:rsidR="00F97749" w:rsidRPr="002C76C1" w:rsidTr="00861A27">
        <w:tc>
          <w:tcPr>
            <w:tcW w:w="1417" w:type="dxa"/>
            <w:vMerge/>
          </w:tcPr>
          <w:p w:rsidR="00F97749" w:rsidRPr="002C76C1" w:rsidRDefault="00F97749" w:rsidP="00861A27">
            <w:pPr>
              <w:pStyle w:val="lg-a-1"/>
              <w:tabs>
                <w:tab w:val="center" w:pos="709"/>
              </w:tabs>
              <w:spacing w:before="0"/>
              <w:ind w:left="0" w:firstLine="0"/>
              <w:rPr>
                <w:rFonts w:ascii="Arial" w:hAnsi="Arial" w:cs="Arial"/>
              </w:rPr>
            </w:pPr>
          </w:p>
        </w:tc>
        <w:tc>
          <w:tcPr>
            <w:tcW w:w="1701" w:type="dxa"/>
          </w:tcPr>
          <w:p w:rsidR="00F97749" w:rsidRPr="002C76C1" w:rsidRDefault="00F97749" w:rsidP="00861A27">
            <w:pPr>
              <w:pStyle w:val="lg-a-1"/>
              <w:tabs>
                <w:tab w:val="center" w:pos="709"/>
              </w:tabs>
              <w:spacing w:before="0"/>
              <w:ind w:left="0" w:firstLine="0"/>
              <w:rPr>
                <w:rFonts w:ascii="Arial" w:hAnsi="Arial" w:cs="Arial"/>
              </w:rPr>
            </w:pPr>
            <w:r w:rsidRPr="002C76C1">
              <w:rPr>
                <w:rFonts w:ascii="Arial" w:hAnsi="Arial" w:cs="Arial"/>
              </w:rPr>
              <w:t>Business Times</w:t>
            </w:r>
          </w:p>
        </w:tc>
        <w:tc>
          <w:tcPr>
            <w:tcW w:w="1276" w:type="dxa"/>
          </w:tcPr>
          <w:p w:rsidR="00F97749" w:rsidRPr="002C76C1" w:rsidRDefault="00F97749" w:rsidP="00861A27">
            <w:pPr>
              <w:pStyle w:val="lg-a-1"/>
              <w:tabs>
                <w:tab w:val="center" w:pos="709"/>
              </w:tabs>
              <w:spacing w:before="0"/>
              <w:ind w:left="0" w:firstLine="0"/>
              <w:rPr>
                <w:rFonts w:ascii="Arial" w:hAnsi="Arial" w:cs="Arial"/>
              </w:rPr>
            </w:pPr>
            <w:r w:rsidRPr="002C76C1">
              <w:rPr>
                <w:rFonts w:ascii="Arial" w:hAnsi="Arial" w:cs="Arial"/>
              </w:rPr>
              <w:t>1</w:t>
            </w:r>
          </w:p>
        </w:tc>
        <w:tc>
          <w:tcPr>
            <w:tcW w:w="1276" w:type="dxa"/>
            <w:vAlign w:val="bottom"/>
          </w:tcPr>
          <w:p w:rsidR="00F97749" w:rsidRPr="002C76C1" w:rsidRDefault="00F97749" w:rsidP="00861A27">
            <w:pPr>
              <w:pStyle w:val="lg-a-1"/>
              <w:tabs>
                <w:tab w:val="center" w:pos="709"/>
              </w:tabs>
              <w:spacing w:before="0"/>
              <w:ind w:left="0" w:firstLine="0"/>
              <w:jc w:val="right"/>
              <w:rPr>
                <w:rFonts w:ascii="Arial" w:hAnsi="Arial" w:cs="Arial"/>
              </w:rPr>
            </w:pPr>
            <w:r w:rsidRPr="002C76C1">
              <w:rPr>
                <w:rFonts w:ascii="Arial" w:hAnsi="Arial" w:cs="Arial"/>
              </w:rPr>
              <w:t>3 200,00</w:t>
            </w:r>
          </w:p>
        </w:tc>
        <w:tc>
          <w:tcPr>
            <w:tcW w:w="1559" w:type="dxa"/>
            <w:vAlign w:val="bottom"/>
          </w:tcPr>
          <w:p w:rsidR="00F97749" w:rsidRPr="002C76C1" w:rsidRDefault="00F97749" w:rsidP="00861A27">
            <w:pPr>
              <w:pStyle w:val="lg-a-1"/>
              <w:tabs>
                <w:tab w:val="center" w:pos="709"/>
              </w:tabs>
              <w:spacing w:before="0"/>
              <w:ind w:left="0" w:firstLine="0"/>
              <w:jc w:val="right"/>
              <w:rPr>
                <w:rFonts w:ascii="Arial" w:hAnsi="Arial" w:cs="Arial"/>
              </w:rPr>
            </w:pPr>
            <w:r w:rsidRPr="002C76C1">
              <w:rPr>
                <w:rFonts w:ascii="Arial" w:hAnsi="Arial" w:cs="Arial"/>
              </w:rPr>
              <w:t>3 648,00</w:t>
            </w:r>
          </w:p>
        </w:tc>
        <w:tc>
          <w:tcPr>
            <w:tcW w:w="1559" w:type="dxa"/>
            <w:vMerge/>
          </w:tcPr>
          <w:p w:rsidR="00F97749" w:rsidRPr="002C76C1" w:rsidRDefault="00F97749" w:rsidP="00861A27">
            <w:pPr>
              <w:pStyle w:val="lg-a-1"/>
              <w:tabs>
                <w:tab w:val="center" w:pos="709"/>
              </w:tabs>
              <w:spacing w:before="0"/>
              <w:ind w:left="0" w:firstLine="0"/>
              <w:jc w:val="right"/>
              <w:rPr>
                <w:rFonts w:ascii="Arial" w:hAnsi="Arial" w:cs="Arial"/>
              </w:rPr>
            </w:pPr>
          </w:p>
        </w:tc>
      </w:tr>
      <w:tr w:rsidR="00F97749" w:rsidRPr="002C76C1" w:rsidTr="00861A27">
        <w:tc>
          <w:tcPr>
            <w:tcW w:w="1417" w:type="dxa"/>
            <w:vMerge w:val="restart"/>
          </w:tcPr>
          <w:p w:rsidR="00F97749" w:rsidRPr="002C76C1" w:rsidRDefault="00F97749" w:rsidP="00861A27">
            <w:pPr>
              <w:pStyle w:val="lg-a-1"/>
              <w:tabs>
                <w:tab w:val="center" w:pos="709"/>
              </w:tabs>
              <w:spacing w:before="0"/>
              <w:ind w:left="0" w:firstLine="0"/>
              <w:jc w:val="left"/>
              <w:rPr>
                <w:rFonts w:ascii="Arial" w:hAnsi="Arial" w:cs="Arial"/>
              </w:rPr>
            </w:pPr>
            <w:r w:rsidRPr="002C76C1">
              <w:rPr>
                <w:rFonts w:ascii="Arial" w:hAnsi="Arial" w:cs="Arial"/>
              </w:rPr>
              <w:t>Mosekate Trading and Projects</w:t>
            </w:r>
          </w:p>
        </w:tc>
        <w:tc>
          <w:tcPr>
            <w:tcW w:w="1701" w:type="dxa"/>
          </w:tcPr>
          <w:p w:rsidR="00F97749" w:rsidRPr="002C76C1" w:rsidRDefault="00F97749" w:rsidP="00861A27">
            <w:pPr>
              <w:pStyle w:val="lg-a-1"/>
              <w:tabs>
                <w:tab w:val="center" w:pos="709"/>
              </w:tabs>
              <w:spacing w:before="0"/>
              <w:ind w:left="0" w:firstLine="0"/>
              <w:rPr>
                <w:rFonts w:ascii="Arial" w:hAnsi="Arial" w:cs="Arial"/>
              </w:rPr>
            </w:pPr>
            <w:r w:rsidRPr="002C76C1">
              <w:rPr>
                <w:rFonts w:ascii="Arial" w:hAnsi="Arial" w:cs="Arial"/>
              </w:rPr>
              <w:t>Sunday Times</w:t>
            </w:r>
          </w:p>
        </w:tc>
        <w:tc>
          <w:tcPr>
            <w:tcW w:w="1276" w:type="dxa"/>
          </w:tcPr>
          <w:p w:rsidR="00F97749" w:rsidRPr="002C76C1" w:rsidRDefault="00F97749" w:rsidP="00861A27">
            <w:pPr>
              <w:pStyle w:val="lg-a-1"/>
              <w:tabs>
                <w:tab w:val="center" w:pos="709"/>
              </w:tabs>
              <w:spacing w:before="0"/>
              <w:ind w:left="0" w:firstLine="0"/>
              <w:rPr>
                <w:rFonts w:ascii="Arial" w:hAnsi="Arial" w:cs="Arial"/>
              </w:rPr>
            </w:pPr>
            <w:r w:rsidRPr="002C76C1">
              <w:rPr>
                <w:rFonts w:ascii="Arial" w:hAnsi="Arial" w:cs="Arial"/>
              </w:rPr>
              <w:t>48</w:t>
            </w:r>
          </w:p>
        </w:tc>
        <w:tc>
          <w:tcPr>
            <w:tcW w:w="1276" w:type="dxa"/>
            <w:vAlign w:val="bottom"/>
          </w:tcPr>
          <w:p w:rsidR="00F97749" w:rsidRPr="002C76C1" w:rsidRDefault="00F97749" w:rsidP="00861A27">
            <w:pPr>
              <w:pStyle w:val="lg-a-1"/>
              <w:tabs>
                <w:tab w:val="center" w:pos="709"/>
              </w:tabs>
              <w:spacing w:before="0"/>
              <w:ind w:left="0" w:firstLine="0"/>
              <w:jc w:val="right"/>
              <w:rPr>
                <w:rFonts w:ascii="Arial" w:hAnsi="Arial" w:cs="Arial"/>
              </w:rPr>
            </w:pPr>
            <w:r w:rsidRPr="002C76C1">
              <w:rPr>
                <w:rFonts w:ascii="Arial" w:hAnsi="Arial" w:cs="Arial"/>
              </w:rPr>
              <w:t>45,00</w:t>
            </w:r>
          </w:p>
        </w:tc>
        <w:tc>
          <w:tcPr>
            <w:tcW w:w="1559" w:type="dxa"/>
            <w:vAlign w:val="bottom"/>
          </w:tcPr>
          <w:p w:rsidR="00F97749" w:rsidRPr="002C76C1" w:rsidRDefault="00F97749" w:rsidP="00861A27">
            <w:pPr>
              <w:pStyle w:val="lg-a-1"/>
              <w:tabs>
                <w:tab w:val="center" w:pos="709"/>
              </w:tabs>
              <w:spacing w:before="0"/>
              <w:ind w:left="0" w:firstLine="0"/>
              <w:jc w:val="right"/>
              <w:rPr>
                <w:rFonts w:ascii="Arial" w:hAnsi="Arial" w:cs="Arial"/>
              </w:rPr>
            </w:pPr>
            <w:r w:rsidRPr="002C76C1">
              <w:rPr>
                <w:rFonts w:ascii="Arial" w:hAnsi="Arial" w:cs="Arial"/>
              </w:rPr>
              <w:t>2 160,00</w:t>
            </w:r>
          </w:p>
        </w:tc>
        <w:tc>
          <w:tcPr>
            <w:tcW w:w="1559" w:type="dxa"/>
            <w:vMerge w:val="restart"/>
            <w:vAlign w:val="bottom"/>
          </w:tcPr>
          <w:p w:rsidR="00F97749" w:rsidRPr="002C76C1" w:rsidRDefault="00F97749" w:rsidP="00861A27">
            <w:pPr>
              <w:pStyle w:val="lg-a-1"/>
              <w:tabs>
                <w:tab w:val="center" w:pos="709"/>
              </w:tabs>
              <w:spacing w:before="0"/>
              <w:ind w:left="0" w:firstLine="0"/>
              <w:jc w:val="right"/>
              <w:rPr>
                <w:rFonts w:ascii="Arial" w:hAnsi="Arial" w:cs="Arial"/>
                <w:b/>
              </w:rPr>
            </w:pPr>
            <w:r w:rsidRPr="002C76C1">
              <w:rPr>
                <w:rFonts w:ascii="Arial" w:hAnsi="Arial" w:cs="Arial"/>
                <w:b/>
              </w:rPr>
              <w:t>11 760,00</w:t>
            </w:r>
          </w:p>
        </w:tc>
      </w:tr>
      <w:tr w:rsidR="00F97749" w:rsidRPr="002C76C1" w:rsidTr="00861A27">
        <w:tc>
          <w:tcPr>
            <w:tcW w:w="1417" w:type="dxa"/>
            <w:vMerge/>
          </w:tcPr>
          <w:p w:rsidR="00F97749" w:rsidRPr="002C76C1" w:rsidRDefault="00F97749" w:rsidP="00861A27">
            <w:pPr>
              <w:pStyle w:val="lg-a-1"/>
              <w:tabs>
                <w:tab w:val="center" w:pos="709"/>
              </w:tabs>
              <w:spacing w:before="0"/>
              <w:ind w:left="0" w:firstLine="0"/>
              <w:rPr>
                <w:rFonts w:ascii="Arial" w:hAnsi="Arial" w:cs="Arial"/>
              </w:rPr>
            </w:pPr>
          </w:p>
        </w:tc>
        <w:tc>
          <w:tcPr>
            <w:tcW w:w="1701" w:type="dxa"/>
          </w:tcPr>
          <w:p w:rsidR="00F97749" w:rsidRPr="002C76C1" w:rsidRDefault="00F97749" w:rsidP="00861A27">
            <w:pPr>
              <w:pStyle w:val="lg-a-1"/>
              <w:tabs>
                <w:tab w:val="center" w:pos="709"/>
              </w:tabs>
              <w:spacing w:before="0"/>
              <w:ind w:left="0" w:firstLine="0"/>
              <w:rPr>
                <w:rFonts w:ascii="Arial" w:hAnsi="Arial" w:cs="Arial"/>
              </w:rPr>
            </w:pPr>
            <w:r w:rsidRPr="002C76C1">
              <w:rPr>
                <w:rFonts w:ascii="Arial" w:hAnsi="Arial" w:cs="Arial"/>
              </w:rPr>
              <w:t>Business Times</w:t>
            </w:r>
          </w:p>
        </w:tc>
        <w:tc>
          <w:tcPr>
            <w:tcW w:w="1276" w:type="dxa"/>
          </w:tcPr>
          <w:p w:rsidR="00F97749" w:rsidRPr="002C76C1" w:rsidRDefault="00F97749" w:rsidP="00861A27">
            <w:pPr>
              <w:pStyle w:val="lg-a-1"/>
              <w:tabs>
                <w:tab w:val="center" w:pos="709"/>
              </w:tabs>
              <w:spacing w:before="0"/>
              <w:ind w:left="0" w:firstLine="0"/>
              <w:rPr>
                <w:rFonts w:ascii="Arial" w:hAnsi="Arial" w:cs="Arial"/>
              </w:rPr>
            </w:pPr>
            <w:r w:rsidRPr="002C76C1">
              <w:rPr>
                <w:rFonts w:ascii="Arial" w:hAnsi="Arial" w:cs="Arial"/>
              </w:rPr>
              <w:t>240</w:t>
            </w:r>
          </w:p>
        </w:tc>
        <w:tc>
          <w:tcPr>
            <w:tcW w:w="1276" w:type="dxa"/>
            <w:vAlign w:val="bottom"/>
          </w:tcPr>
          <w:p w:rsidR="00F97749" w:rsidRPr="002C76C1" w:rsidRDefault="00F97749" w:rsidP="00861A27">
            <w:pPr>
              <w:pStyle w:val="lg-a-1"/>
              <w:tabs>
                <w:tab w:val="center" w:pos="709"/>
              </w:tabs>
              <w:spacing w:before="0"/>
              <w:ind w:left="0" w:firstLine="0"/>
              <w:jc w:val="right"/>
              <w:rPr>
                <w:rFonts w:ascii="Arial" w:hAnsi="Arial" w:cs="Arial"/>
              </w:rPr>
            </w:pPr>
            <w:r w:rsidRPr="002C76C1">
              <w:rPr>
                <w:rFonts w:ascii="Arial" w:hAnsi="Arial" w:cs="Arial"/>
              </w:rPr>
              <w:t>40,00</w:t>
            </w:r>
          </w:p>
        </w:tc>
        <w:tc>
          <w:tcPr>
            <w:tcW w:w="1559" w:type="dxa"/>
            <w:vAlign w:val="bottom"/>
          </w:tcPr>
          <w:p w:rsidR="00F97749" w:rsidRPr="002C76C1" w:rsidRDefault="00F97749" w:rsidP="00861A27">
            <w:pPr>
              <w:pStyle w:val="lg-a-1"/>
              <w:tabs>
                <w:tab w:val="center" w:pos="709"/>
              </w:tabs>
              <w:spacing w:before="0"/>
              <w:ind w:left="0" w:firstLine="0"/>
              <w:jc w:val="right"/>
              <w:rPr>
                <w:rFonts w:ascii="Arial" w:hAnsi="Arial" w:cs="Arial"/>
              </w:rPr>
            </w:pPr>
            <w:r w:rsidRPr="002C76C1">
              <w:rPr>
                <w:rFonts w:ascii="Arial" w:hAnsi="Arial" w:cs="Arial"/>
              </w:rPr>
              <w:t>9 600,00</w:t>
            </w:r>
          </w:p>
        </w:tc>
        <w:tc>
          <w:tcPr>
            <w:tcW w:w="1559" w:type="dxa"/>
            <w:vMerge/>
          </w:tcPr>
          <w:p w:rsidR="00F97749" w:rsidRPr="002C76C1" w:rsidRDefault="00F97749" w:rsidP="00861A27">
            <w:pPr>
              <w:pStyle w:val="lg-a-1"/>
              <w:tabs>
                <w:tab w:val="center" w:pos="709"/>
              </w:tabs>
              <w:spacing w:before="0"/>
              <w:ind w:left="0" w:firstLine="0"/>
              <w:jc w:val="right"/>
              <w:rPr>
                <w:rFonts w:ascii="Arial" w:hAnsi="Arial" w:cs="Arial"/>
              </w:rPr>
            </w:pPr>
          </w:p>
        </w:tc>
      </w:tr>
      <w:tr w:rsidR="00F97749" w:rsidRPr="002C76C1" w:rsidTr="00861A27">
        <w:tc>
          <w:tcPr>
            <w:tcW w:w="1417" w:type="dxa"/>
            <w:vMerge w:val="restart"/>
            <w:vAlign w:val="bottom"/>
          </w:tcPr>
          <w:p w:rsidR="00F97749" w:rsidRPr="002C76C1" w:rsidRDefault="00F97749" w:rsidP="00861A27">
            <w:pPr>
              <w:pStyle w:val="lg-a-1"/>
              <w:tabs>
                <w:tab w:val="center" w:pos="709"/>
              </w:tabs>
              <w:spacing w:before="0"/>
              <w:ind w:left="0" w:firstLine="0"/>
              <w:jc w:val="left"/>
              <w:rPr>
                <w:rFonts w:ascii="Arial" w:hAnsi="Arial" w:cs="Arial"/>
              </w:rPr>
            </w:pPr>
            <w:r w:rsidRPr="002C76C1">
              <w:rPr>
                <w:rFonts w:ascii="Arial" w:hAnsi="Arial" w:cs="Arial"/>
              </w:rPr>
              <w:t xml:space="preserve">Ahamabuya Construction and Projects CC </w:t>
            </w:r>
          </w:p>
        </w:tc>
        <w:tc>
          <w:tcPr>
            <w:tcW w:w="1701" w:type="dxa"/>
          </w:tcPr>
          <w:p w:rsidR="00F97749" w:rsidRPr="002C76C1" w:rsidRDefault="00F97749" w:rsidP="00861A27">
            <w:pPr>
              <w:pStyle w:val="lg-a-1"/>
              <w:tabs>
                <w:tab w:val="center" w:pos="709"/>
              </w:tabs>
              <w:spacing w:before="0"/>
              <w:ind w:left="0" w:firstLine="0"/>
              <w:rPr>
                <w:rFonts w:ascii="Arial" w:hAnsi="Arial" w:cs="Arial"/>
              </w:rPr>
            </w:pPr>
            <w:r w:rsidRPr="002C76C1">
              <w:rPr>
                <w:rFonts w:ascii="Arial" w:hAnsi="Arial" w:cs="Arial"/>
              </w:rPr>
              <w:t>Sunday Times</w:t>
            </w:r>
          </w:p>
        </w:tc>
        <w:tc>
          <w:tcPr>
            <w:tcW w:w="1276" w:type="dxa"/>
          </w:tcPr>
          <w:p w:rsidR="00F97749" w:rsidRPr="002C76C1" w:rsidRDefault="00F97749" w:rsidP="00861A27">
            <w:pPr>
              <w:pStyle w:val="lg-a-1"/>
              <w:tabs>
                <w:tab w:val="center" w:pos="709"/>
              </w:tabs>
              <w:spacing w:before="0"/>
              <w:ind w:left="0" w:firstLine="0"/>
              <w:rPr>
                <w:rFonts w:ascii="Arial" w:hAnsi="Arial" w:cs="Arial"/>
              </w:rPr>
            </w:pPr>
            <w:r w:rsidRPr="002C76C1">
              <w:rPr>
                <w:rFonts w:ascii="Arial" w:hAnsi="Arial" w:cs="Arial"/>
              </w:rPr>
              <w:t>48</w:t>
            </w:r>
          </w:p>
        </w:tc>
        <w:tc>
          <w:tcPr>
            <w:tcW w:w="1276" w:type="dxa"/>
            <w:vAlign w:val="bottom"/>
          </w:tcPr>
          <w:p w:rsidR="00F97749" w:rsidRPr="002C76C1" w:rsidRDefault="00F97749" w:rsidP="00861A27">
            <w:pPr>
              <w:pStyle w:val="lg-a-1"/>
              <w:tabs>
                <w:tab w:val="center" w:pos="709"/>
              </w:tabs>
              <w:spacing w:before="0"/>
              <w:ind w:left="0" w:firstLine="0"/>
              <w:jc w:val="left"/>
              <w:rPr>
                <w:rFonts w:ascii="Arial" w:hAnsi="Arial" w:cs="Arial"/>
              </w:rPr>
            </w:pPr>
            <w:r w:rsidRPr="002C76C1">
              <w:rPr>
                <w:rFonts w:ascii="Arial" w:hAnsi="Arial" w:cs="Arial"/>
              </w:rPr>
              <w:t>Unknown</w:t>
            </w:r>
          </w:p>
        </w:tc>
        <w:tc>
          <w:tcPr>
            <w:tcW w:w="1559" w:type="dxa"/>
            <w:vMerge w:val="restart"/>
            <w:vAlign w:val="bottom"/>
          </w:tcPr>
          <w:p w:rsidR="00F97749" w:rsidRPr="002C76C1" w:rsidRDefault="00F97749" w:rsidP="00861A27">
            <w:pPr>
              <w:pStyle w:val="lg-a-1"/>
              <w:tabs>
                <w:tab w:val="center" w:pos="709"/>
              </w:tabs>
              <w:spacing w:before="0"/>
              <w:ind w:left="0" w:firstLine="0"/>
              <w:jc w:val="right"/>
              <w:rPr>
                <w:rFonts w:ascii="Arial" w:hAnsi="Arial" w:cs="Arial"/>
              </w:rPr>
            </w:pPr>
            <w:r w:rsidRPr="002C76C1">
              <w:rPr>
                <w:rFonts w:ascii="Arial" w:hAnsi="Arial" w:cs="Arial"/>
              </w:rPr>
              <w:t>367 245,00</w:t>
            </w:r>
          </w:p>
        </w:tc>
        <w:tc>
          <w:tcPr>
            <w:tcW w:w="1559" w:type="dxa"/>
            <w:vMerge w:val="restart"/>
            <w:vAlign w:val="bottom"/>
          </w:tcPr>
          <w:p w:rsidR="00F97749" w:rsidRPr="002C76C1" w:rsidRDefault="00F97749" w:rsidP="00861A27">
            <w:pPr>
              <w:pStyle w:val="lg-a-1"/>
              <w:tabs>
                <w:tab w:val="center" w:pos="709"/>
              </w:tabs>
              <w:spacing w:before="0"/>
              <w:ind w:left="0" w:firstLine="0"/>
              <w:jc w:val="right"/>
              <w:rPr>
                <w:rFonts w:ascii="Arial" w:hAnsi="Arial" w:cs="Arial"/>
                <w:b/>
              </w:rPr>
            </w:pPr>
            <w:r w:rsidRPr="002C76C1">
              <w:rPr>
                <w:rFonts w:ascii="Arial" w:hAnsi="Arial" w:cs="Arial"/>
                <w:b/>
              </w:rPr>
              <w:t>367 245,00</w:t>
            </w:r>
          </w:p>
        </w:tc>
      </w:tr>
      <w:tr w:rsidR="00F97749" w:rsidRPr="002C76C1" w:rsidTr="00861A27">
        <w:tc>
          <w:tcPr>
            <w:tcW w:w="1417" w:type="dxa"/>
            <w:vMerge/>
          </w:tcPr>
          <w:p w:rsidR="00F97749" w:rsidRPr="002C76C1" w:rsidRDefault="00F97749" w:rsidP="00861A27">
            <w:pPr>
              <w:pStyle w:val="lg-a-1"/>
              <w:tabs>
                <w:tab w:val="center" w:pos="709"/>
              </w:tabs>
              <w:spacing w:before="0"/>
              <w:ind w:left="0" w:firstLine="0"/>
              <w:rPr>
                <w:rFonts w:ascii="Arial" w:hAnsi="Arial" w:cs="Arial"/>
              </w:rPr>
            </w:pPr>
          </w:p>
        </w:tc>
        <w:tc>
          <w:tcPr>
            <w:tcW w:w="1701" w:type="dxa"/>
          </w:tcPr>
          <w:p w:rsidR="00F97749" w:rsidRPr="002C76C1" w:rsidRDefault="00F97749" w:rsidP="00861A27">
            <w:pPr>
              <w:pStyle w:val="lg-a-1"/>
              <w:tabs>
                <w:tab w:val="center" w:pos="709"/>
              </w:tabs>
              <w:spacing w:before="0"/>
              <w:ind w:left="0" w:firstLine="0"/>
              <w:rPr>
                <w:rFonts w:ascii="Arial" w:hAnsi="Arial" w:cs="Arial"/>
              </w:rPr>
            </w:pPr>
            <w:r w:rsidRPr="002C76C1">
              <w:rPr>
                <w:rFonts w:ascii="Arial" w:hAnsi="Arial" w:cs="Arial"/>
              </w:rPr>
              <w:t>Business Times</w:t>
            </w:r>
          </w:p>
        </w:tc>
        <w:tc>
          <w:tcPr>
            <w:tcW w:w="1276" w:type="dxa"/>
          </w:tcPr>
          <w:p w:rsidR="00F97749" w:rsidRPr="002C76C1" w:rsidRDefault="00F97749" w:rsidP="00861A27">
            <w:pPr>
              <w:pStyle w:val="lg-a-1"/>
              <w:tabs>
                <w:tab w:val="center" w:pos="709"/>
              </w:tabs>
              <w:spacing w:before="0"/>
              <w:ind w:left="0" w:firstLine="0"/>
              <w:rPr>
                <w:rFonts w:ascii="Arial" w:hAnsi="Arial" w:cs="Arial"/>
              </w:rPr>
            </w:pPr>
            <w:r w:rsidRPr="002C76C1">
              <w:rPr>
                <w:rFonts w:ascii="Arial" w:hAnsi="Arial" w:cs="Arial"/>
              </w:rPr>
              <w:t>240</w:t>
            </w:r>
          </w:p>
        </w:tc>
        <w:tc>
          <w:tcPr>
            <w:tcW w:w="1276" w:type="dxa"/>
          </w:tcPr>
          <w:p w:rsidR="00F97749" w:rsidRPr="002C76C1" w:rsidRDefault="00F97749" w:rsidP="00861A27">
            <w:pPr>
              <w:pStyle w:val="lg-a-1"/>
              <w:tabs>
                <w:tab w:val="center" w:pos="709"/>
              </w:tabs>
              <w:spacing w:before="0"/>
              <w:ind w:left="0" w:firstLine="0"/>
              <w:rPr>
                <w:rFonts w:ascii="Arial" w:hAnsi="Arial" w:cs="Arial"/>
              </w:rPr>
            </w:pPr>
            <w:r w:rsidRPr="002C76C1">
              <w:rPr>
                <w:rFonts w:ascii="Arial" w:hAnsi="Arial" w:cs="Arial"/>
              </w:rPr>
              <w:t>Unknown</w:t>
            </w:r>
          </w:p>
        </w:tc>
        <w:tc>
          <w:tcPr>
            <w:tcW w:w="1559" w:type="dxa"/>
            <w:vMerge/>
          </w:tcPr>
          <w:p w:rsidR="00F97749" w:rsidRPr="002C76C1" w:rsidRDefault="00F97749" w:rsidP="00861A27">
            <w:pPr>
              <w:pStyle w:val="lg-a-1"/>
              <w:tabs>
                <w:tab w:val="center" w:pos="709"/>
              </w:tabs>
              <w:spacing w:before="0"/>
              <w:ind w:left="0" w:firstLine="0"/>
              <w:rPr>
                <w:rFonts w:ascii="Arial" w:hAnsi="Arial" w:cs="Arial"/>
                <w:sz w:val="22"/>
                <w:szCs w:val="22"/>
              </w:rPr>
            </w:pPr>
          </w:p>
        </w:tc>
        <w:tc>
          <w:tcPr>
            <w:tcW w:w="1559" w:type="dxa"/>
            <w:vMerge/>
          </w:tcPr>
          <w:p w:rsidR="00F97749" w:rsidRPr="002C76C1" w:rsidRDefault="00F97749" w:rsidP="00861A27">
            <w:pPr>
              <w:pStyle w:val="lg-a-1"/>
              <w:tabs>
                <w:tab w:val="center" w:pos="709"/>
              </w:tabs>
              <w:spacing w:before="0"/>
              <w:ind w:left="0" w:firstLine="0"/>
              <w:rPr>
                <w:rFonts w:ascii="Arial" w:hAnsi="Arial" w:cs="Arial"/>
                <w:sz w:val="22"/>
                <w:szCs w:val="22"/>
              </w:rPr>
            </w:pPr>
          </w:p>
        </w:tc>
      </w:tr>
    </w:tbl>
    <w:p w:rsidR="00F97749" w:rsidRPr="002C76C1" w:rsidRDefault="00F97749" w:rsidP="00F97749">
      <w:pPr>
        <w:pStyle w:val="lg-a-1"/>
        <w:tabs>
          <w:tab w:val="center" w:pos="709"/>
        </w:tabs>
        <w:spacing w:before="0"/>
        <w:ind w:left="0" w:firstLine="0"/>
        <w:rPr>
          <w:rFonts w:ascii="Arial" w:hAnsi="Arial" w:cs="Arial"/>
          <w:sz w:val="22"/>
          <w:szCs w:val="22"/>
        </w:rPr>
      </w:pPr>
    </w:p>
    <w:p w:rsidR="00F97749" w:rsidRPr="002C76C1" w:rsidRDefault="00F97749" w:rsidP="006F5D2E">
      <w:pPr>
        <w:pStyle w:val="NormalWeb"/>
        <w:widowControl/>
        <w:numPr>
          <w:ilvl w:val="0"/>
          <w:numId w:val="46"/>
        </w:numPr>
        <w:tabs>
          <w:tab w:val="center" w:pos="709"/>
        </w:tabs>
        <w:ind w:left="426" w:hanging="426"/>
        <w:rPr>
          <w:rFonts w:ascii="Arial" w:hAnsi="Arial" w:cs="Arial"/>
          <w:color w:val="000000"/>
          <w:sz w:val="22"/>
          <w:szCs w:val="22"/>
          <w:lang w:val="en-GB"/>
        </w:rPr>
      </w:pPr>
      <w:r w:rsidRPr="002C76C1">
        <w:rPr>
          <w:rFonts w:ascii="Arial" w:hAnsi="Arial" w:cs="Arial"/>
          <w:color w:val="000000"/>
          <w:sz w:val="22"/>
          <w:szCs w:val="22"/>
          <w:lang w:val="en-GB"/>
        </w:rPr>
        <w:t>The internal memo (approval to purchase newspapers from Nthinya Communications and Projects CC), states the following:</w:t>
      </w:r>
    </w:p>
    <w:p w:rsidR="00F97749" w:rsidRPr="002C76C1" w:rsidRDefault="00F97749" w:rsidP="00F97749">
      <w:pPr>
        <w:pStyle w:val="NormalWeb"/>
        <w:tabs>
          <w:tab w:val="center" w:pos="709"/>
        </w:tabs>
        <w:ind w:left="426"/>
        <w:rPr>
          <w:rFonts w:ascii="Arial" w:hAnsi="Arial" w:cs="Arial"/>
          <w:color w:val="000000"/>
          <w:sz w:val="22"/>
          <w:szCs w:val="22"/>
          <w:lang w:val="en-GB"/>
        </w:rPr>
      </w:pPr>
    </w:p>
    <w:p w:rsidR="00F97749" w:rsidRPr="002C76C1" w:rsidRDefault="00F97749" w:rsidP="00F97749">
      <w:pPr>
        <w:pStyle w:val="NormalWeb"/>
        <w:tabs>
          <w:tab w:val="center" w:pos="709"/>
        </w:tabs>
        <w:ind w:left="426"/>
        <w:rPr>
          <w:rFonts w:ascii="Arial" w:hAnsi="Arial" w:cs="Arial"/>
          <w:i/>
          <w:color w:val="000000"/>
          <w:sz w:val="22"/>
          <w:szCs w:val="22"/>
          <w:lang w:val="en-GB"/>
        </w:rPr>
      </w:pPr>
      <w:r w:rsidRPr="002C76C1">
        <w:rPr>
          <w:rFonts w:ascii="Arial" w:hAnsi="Arial" w:cs="Arial"/>
          <w:i/>
          <w:color w:val="000000"/>
          <w:sz w:val="22"/>
          <w:szCs w:val="22"/>
          <w:lang w:val="en-GB"/>
        </w:rPr>
        <w:t xml:space="preserve">“The request for Newspapers was received from </w:t>
      </w:r>
      <w:r w:rsidRPr="002C76C1">
        <w:rPr>
          <w:rFonts w:ascii="Arial" w:hAnsi="Arial" w:cs="Arial"/>
          <w:b/>
          <w:i/>
          <w:color w:val="000000"/>
          <w:sz w:val="22"/>
          <w:szCs w:val="22"/>
          <w:lang w:val="en-GB"/>
        </w:rPr>
        <w:t xml:space="preserve">SMU Risk Management </w:t>
      </w:r>
      <w:r w:rsidRPr="002C76C1">
        <w:rPr>
          <w:rFonts w:ascii="Arial" w:hAnsi="Arial" w:cs="Arial"/>
          <w:i/>
          <w:color w:val="000000"/>
          <w:sz w:val="22"/>
          <w:szCs w:val="22"/>
          <w:lang w:val="en-GB"/>
        </w:rPr>
        <w:t>-118A (</w:t>
      </w:r>
      <w:r w:rsidRPr="002C76C1">
        <w:rPr>
          <w:rFonts w:ascii="Arial" w:hAnsi="Arial" w:cs="Arial"/>
          <w:b/>
          <w:i/>
          <w:color w:val="000000"/>
          <w:sz w:val="22"/>
          <w:szCs w:val="22"/>
          <w:lang w:val="en-GB"/>
        </w:rPr>
        <w:t>Business day and Sunday Times</w:t>
      </w:r>
      <w:r w:rsidRPr="002C76C1">
        <w:rPr>
          <w:rFonts w:ascii="Arial" w:hAnsi="Arial" w:cs="Arial"/>
          <w:i/>
          <w:color w:val="000000"/>
          <w:sz w:val="22"/>
          <w:szCs w:val="22"/>
          <w:lang w:val="en-GB"/>
        </w:rPr>
        <w:t xml:space="preserve">) – the request was created on 13/06/2011 and closed on 22/06/2011. The Request for Quotation (RFQ) was sent to the following suppliers using Proquote system. </w:t>
      </w:r>
    </w:p>
    <w:p w:rsidR="00F97749" w:rsidRPr="002C76C1" w:rsidRDefault="00F97749" w:rsidP="00F97749">
      <w:pPr>
        <w:pStyle w:val="NormalWeb"/>
        <w:tabs>
          <w:tab w:val="center" w:pos="709"/>
        </w:tabs>
        <w:ind w:left="426"/>
        <w:rPr>
          <w:rFonts w:ascii="Arial" w:hAnsi="Arial" w:cs="Arial"/>
          <w:i/>
          <w:color w:val="000000"/>
          <w:sz w:val="22"/>
          <w:szCs w:val="22"/>
          <w:lang w:val="en-GB"/>
        </w:rPr>
      </w:pP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Ahamabuya Construction &amp; Projects CC</w:t>
      </w: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Mosekate Trading and Projects</w:t>
      </w: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Betmond Investment</w:t>
      </w: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Shumaseni Construction</w:t>
      </w: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Logistics Today</w:t>
      </w: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Cedoh Trading 23 CC</w:t>
      </w: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Gidi Business Solutions</w:t>
      </w: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Kone Staffing Solutions CC</w:t>
      </w: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Perpertual Event Management</w:t>
      </w: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Mokolobate Construction</w:t>
      </w:r>
    </w:p>
    <w:p w:rsidR="00F97749" w:rsidRPr="002C76C1" w:rsidRDefault="00F97749" w:rsidP="00F97749">
      <w:pPr>
        <w:pStyle w:val="NormalWeb"/>
        <w:tabs>
          <w:tab w:val="center" w:pos="709"/>
        </w:tabs>
        <w:ind w:left="1146"/>
        <w:rPr>
          <w:rFonts w:ascii="Arial" w:hAnsi="Arial" w:cs="Arial"/>
          <w:i/>
          <w:color w:val="000000"/>
          <w:sz w:val="22"/>
          <w:szCs w:val="22"/>
          <w:lang w:val="en-GB"/>
        </w:rPr>
      </w:pPr>
    </w:p>
    <w:p w:rsidR="00F97749" w:rsidRPr="002C76C1" w:rsidRDefault="00F97749" w:rsidP="00F97749">
      <w:pPr>
        <w:pStyle w:val="NormalWeb"/>
        <w:tabs>
          <w:tab w:val="center" w:pos="709"/>
        </w:tabs>
        <w:ind w:left="426"/>
        <w:rPr>
          <w:rFonts w:ascii="Arial" w:hAnsi="Arial" w:cs="Arial"/>
          <w:i/>
          <w:color w:val="000000"/>
          <w:sz w:val="22"/>
          <w:szCs w:val="22"/>
          <w:lang w:val="en-GB"/>
        </w:rPr>
      </w:pPr>
      <w:r w:rsidRPr="002C76C1">
        <w:rPr>
          <w:rFonts w:ascii="Arial" w:hAnsi="Arial" w:cs="Arial"/>
          <w:i/>
          <w:color w:val="000000"/>
          <w:sz w:val="22"/>
          <w:szCs w:val="22"/>
          <w:lang w:val="en-GB"/>
        </w:rPr>
        <w:t>On the closing date 20/06/2011 two suppliers responded and submitted quotations:</w:t>
      </w:r>
    </w:p>
    <w:p w:rsidR="00F97749" w:rsidRPr="002C76C1" w:rsidRDefault="00F97749" w:rsidP="00F97749">
      <w:pPr>
        <w:pStyle w:val="NormalWeb"/>
        <w:tabs>
          <w:tab w:val="center" w:pos="709"/>
        </w:tabs>
        <w:ind w:left="426"/>
        <w:rPr>
          <w:rFonts w:ascii="Arial" w:hAnsi="Arial" w:cs="Arial"/>
          <w:i/>
          <w:color w:val="000000"/>
          <w:sz w:val="22"/>
          <w:szCs w:val="22"/>
          <w:lang w:val="en-GB"/>
        </w:rPr>
      </w:pPr>
    </w:p>
    <w:p w:rsidR="00F97749" w:rsidRPr="002C76C1" w:rsidRDefault="00F97749" w:rsidP="006F5D2E">
      <w:pPr>
        <w:pStyle w:val="NormalWeb"/>
        <w:widowControl/>
        <w:numPr>
          <w:ilvl w:val="0"/>
          <w:numId w:val="48"/>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Ahamabuya Construction &amp; Projects CC</w:t>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t>R367 245.00</w:t>
      </w:r>
    </w:p>
    <w:p w:rsidR="00F97749" w:rsidRPr="002C76C1" w:rsidRDefault="00F97749" w:rsidP="006F5D2E">
      <w:pPr>
        <w:pStyle w:val="NormalWeb"/>
        <w:widowControl/>
        <w:numPr>
          <w:ilvl w:val="0"/>
          <w:numId w:val="48"/>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Mosekate Trading and Projects</w:t>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r>
      <w:r w:rsidRPr="002C76C1">
        <w:rPr>
          <w:rFonts w:ascii="Arial" w:hAnsi="Arial" w:cs="Arial"/>
          <w:i/>
          <w:color w:val="000000"/>
          <w:sz w:val="22"/>
          <w:szCs w:val="22"/>
          <w:lang w:val="en-GB"/>
        </w:rPr>
        <w:tab/>
        <w:t>R11 760.00</w:t>
      </w:r>
    </w:p>
    <w:p w:rsidR="00F97749" w:rsidRPr="002C76C1" w:rsidRDefault="00F97749" w:rsidP="00F97749">
      <w:pPr>
        <w:pStyle w:val="NormalWeb"/>
        <w:tabs>
          <w:tab w:val="center" w:pos="709"/>
        </w:tabs>
        <w:ind w:left="426"/>
        <w:rPr>
          <w:rFonts w:ascii="Arial" w:hAnsi="Arial" w:cs="Arial"/>
          <w:color w:val="000000"/>
          <w:sz w:val="22"/>
          <w:szCs w:val="22"/>
          <w:lang w:val="en-GB"/>
        </w:rPr>
      </w:pPr>
    </w:p>
    <w:p w:rsidR="00F97749" w:rsidRPr="002C76C1" w:rsidRDefault="00F97749" w:rsidP="00F97749">
      <w:pPr>
        <w:pStyle w:val="NormalWeb"/>
        <w:tabs>
          <w:tab w:val="center" w:pos="709"/>
        </w:tabs>
        <w:rPr>
          <w:rFonts w:ascii="Arial" w:hAnsi="Arial" w:cs="Arial"/>
          <w:b/>
          <w:i/>
          <w:color w:val="000000"/>
          <w:sz w:val="22"/>
          <w:szCs w:val="22"/>
          <w:lang w:val="en-GB"/>
        </w:rPr>
      </w:pPr>
      <w:r w:rsidRPr="002C76C1">
        <w:rPr>
          <w:rFonts w:ascii="Arial" w:hAnsi="Arial" w:cs="Arial"/>
          <w:b/>
          <w:i/>
          <w:color w:val="000000"/>
          <w:sz w:val="22"/>
          <w:szCs w:val="22"/>
          <w:lang w:val="en-GB"/>
        </w:rPr>
        <w:t>Motivation</w:t>
      </w:r>
    </w:p>
    <w:p w:rsidR="00F97749" w:rsidRPr="002C76C1" w:rsidRDefault="00F97749" w:rsidP="00F97749">
      <w:pPr>
        <w:pStyle w:val="NormalWeb"/>
        <w:tabs>
          <w:tab w:val="center" w:pos="709"/>
        </w:tabs>
        <w:ind w:left="426"/>
        <w:rPr>
          <w:rFonts w:ascii="Arial" w:hAnsi="Arial" w:cs="Arial"/>
          <w:b/>
          <w:i/>
          <w:color w:val="000000"/>
          <w:sz w:val="22"/>
          <w:szCs w:val="22"/>
          <w:lang w:val="en-GB"/>
        </w:rPr>
      </w:pPr>
    </w:p>
    <w:p w:rsidR="00F97749" w:rsidRPr="002C76C1" w:rsidRDefault="00F97749" w:rsidP="00F97749">
      <w:pPr>
        <w:pStyle w:val="NormalWeb"/>
        <w:tabs>
          <w:tab w:val="center" w:pos="709"/>
        </w:tabs>
        <w:rPr>
          <w:rFonts w:ascii="Arial" w:hAnsi="Arial" w:cs="Arial"/>
          <w:color w:val="000000"/>
          <w:sz w:val="22"/>
          <w:szCs w:val="22"/>
          <w:lang w:val="en-GB"/>
        </w:rPr>
      </w:pPr>
      <w:r w:rsidRPr="002C76C1">
        <w:rPr>
          <w:rFonts w:ascii="Arial" w:hAnsi="Arial" w:cs="Arial"/>
          <w:i/>
          <w:color w:val="000000"/>
          <w:sz w:val="22"/>
          <w:szCs w:val="22"/>
          <w:lang w:val="en-GB"/>
        </w:rPr>
        <w:t>At this stage the Supply Chain Management unit has done price analysis direct from media houses and expenditure patterns of the newspapers. The challenge at this stage is that, we cannot procure directly from the media houses as they are not registered on the database. The Department is in the process for registering media house on the database for future business.”</w:t>
      </w:r>
    </w:p>
    <w:p w:rsidR="00F97749" w:rsidRPr="002C76C1" w:rsidRDefault="00F97749" w:rsidP="00F97749">
      <w:pPr>
        <w:pStyle w:val="NormalWeb"/>
        <w:tabs>
          <w:tab w:val="center" w:pos="709"/>
        </w:tabs>
        <w:ind w:left="426"/>
        <w:rPr>
          <w:rFonts w:ascii="Arial" w:hAnsi="Arial" w:cs="Arial"/>
          <w:color w:val="000000"/>
          <w:sz w:val="22"/>
          <w:szCs w:val="22"/>
          <w:lang w:val="en-GB"/>
        </w:rPr>
      </w:pPr>
    </w:p>
    <w:p w:rsidR="00F97749" w:rsidRPr="002C76C1" w:rsidRDefault="00F97749" w:rsidP="00F97749">
      <w:pPr>
        <w:pStyle w:val="NormalWeb"/>
        <w:tabs>
          <w:tab w:val="center" w:pos="709"/>
        </w:tabs>
        <w:ind w:left="426"/>
        <w:rPr>
          <w:rFonts w:ascii="Arial" w:hAnsi="Arial" w:cs="Arial"/>
          <w:color w:val="000000"/>
          <w:sz w:val="22"/>
          <w:szCs w:val="22"/>
          <w:lang w:val="en-GB"/>
        </w:rPr>
      </w:pPr>
      <w:r w:rsidRPr="002C76C1">
        <w:rPr>
          <w:rFonts w:ascii="Arial" w:hAnsi="Arial" w:cs="Arial"/>
          <w:color w:val="000000"/>
          <w:sz w:val="22"/>
          <w:szCs w:val="22"/>
          <w:lang w:val="en-GB"/>
        </w:rPr>
        <w:t xml:space="preserve"> </w:t>
      </w:r>
    </w:p>
    <w:p w:rsidR="00F97749" w:rsidRPr="002C76C1" w:rsidRDefault="00F97749" w:rsidP="00F97749">
      <w:pPr>
        <w:pStyle w:val="NormalWeb"/>
        <w:tabs>
          <w:tab w:val="center" w:pos="709"/>
        </w:tabs>
        <w:ind w:left="426" w:hanging="426"/>
        <w:rPr>
          <w:rFonts w:ascii="Arial" w:hAnsi="Arial" w:cs="Arial"/>
          <w:color w:val="000000"/>
          <w:sz w:val="22"/>
          <w:szCs w:val="22"/>
          <w:lang w:val="en-GB"/>
        </w:rPr>
      </w:pPr>
      <w:r>
        <w:rPr>
          <w:rFonts w:ascii="Arial" w:hAnsi="Arial" w:cs="Arial"/>
          <w:color w:val="000000"/>
          <w:sz w:val="22"/>
          <w:szCs w:val="22"/>
          <w:lang w:val="en-GB"/>
        </w:rPr>
        <w:t>a)</w:t>
      </w:r>
      <w:r>
        <w:rPr>
          <w:rFonts w:ascii="Arial" w:hAnsi="Arial" w:cs="Arial"/>
          <w:color w:val="000000"/>
          <w:sz w:val="22"/>
          <w:szCs w:val="22"/>
          <w:lang w:val="en-GB"/>
        </w:rPr>
        <w:tab/>
      </w:r>
      <w:r>
        <w:rPr>
          <w:rFonts w:ascii="Arial" w:hAnsi="Arial" w:cs="Arial"/>
          <w:color w:val="000000"/>
          <w:sz w:val="22"/>
          <w:szCs w:val="22"/>
          <w:lang w:val="en-GB"/>
        </w:rPr>
        <w:tab/>
      </w:r>
      <w:r w:rsidRPr="002C76C1">
        <w:rPr>
          <w:rFonts w:ascii="Arial" w:hAnsi="Arial" w:cs="Arial"/>
          <w:color w:val="000000"/>
          <w:sz w:val="22"/>
          <w:szCs w:val="22"/>
          <w:lang w:val="en-GB"/>
        </w:rPr>
        <w:t>From the above it is clear that no quotation was initially requested from the winning supplier (</w:t>
      </w:r>
      <w:r w:rsidRPr="002C76C1">
        <w:rPr>
          <w:rFonts w:ascii="Arial" w:hAnsi="Arial" w:cs="Arial"/>
          <w:sz w:val="22"/>
          <w:szCs w:val="22"/>
        </w:rPr>
        <w:t>Nthinya Communications and Projects)</w:t>
      </w:r>
      <w:r w:rsidRPr="002C76C1">
        <w:rPr>
          <w:rFonts w:ascii="Arial" w:hAnsi="Arial" w:cs="Arial"/>
          <w:color w:val="000000"/>
          <w:sz w:val="22"/>
          <w:szCs w:val="22"/>
          <w:lang w:val="en-GB"/>
        </w:rPr>
        <w:t>. The department only received two quotations (from Ahamabuya and Mosekate) on their initial request and no documentation was attached indicating that the department needed to request for additional quotations and the suppliers from whom they were requested.</w:t>
      </w:r>
    </w:p>
    <w:p w:rsidR="00F97749" w:rsidRPr="002C76C1" w:rsidRDefault="00F97749" w:rsidP="00F97749">
      <w:pPr>
        <w:pStyle w:val="NormalWeb"/>
        <w:tabs>
          <w:tab w:val="center" w:pos="709"/>
        </w:tabs>
        <w:ind w:left="426"/>
        <w:rPr>
          <w:rFonts w:ascii="Arial" w:hAnsi="Arial" w:cs="Arial"/>
          <w:color w:val="000000"/>
          <w:sz w:val="22"/>
          <w:szCs w:val="22"/>
          <w:lang w:val="en-GB"/>
        </w:rPr>
      </w:pPr>
    </w:p>
    <w:p w:rsidR="00F97749" w:rsidRPr="002C76C1" w:rsidRDefault="00F97749" w:rsidP="00F97749">
      <w:pPr>
        <w:pStyle w:val="NormalWeb"/>
        <w:tabs>
          <w:tab w:val="center" w:pos="709"/>
        </w:tabs>
        <w:ind w:left="426"/>
        <w:rPr>
          <w:rFonts w:ascii="Arial" w:hAnsi="Arial" w:cs="Arial"/>
          <w:color w:val="000000"/>
          <w:sz w:val="22"/>
          <w:szCs w:val="22"/>
          <w:lang w:val="en-GB"/>
        </w:rPr>
      </w:pPr>
      <w:r w:rsidRPr="002C76C1">
        <w:rPr>
          <w:rFonts w:ascii="Arial" w:hAnsi="Arial" w:cs="Arial"/>
          <w:color w:val="000000"/>
          <w:sz w:val="22"/>
          <w:szCs w:val="22"/>
          <w:lang w:val="en-GB"/>
        </w:rPr>
        <w:t xml:space="preserve"> It is therefore not clear when the quotation from Nthinya was requested and why.  From the above extract, the closing date for the quotations was 20/06/2011, the Nthinya only submitted their quotation on 30/08/2011, after the closing date. </w:t>
      </w:r>
    </w:p>
    <w:p w:rsidR="00F97749" w:rsidRPr="002C76C1" w:rsidRDefault="00F97749" w:rsidP="00F97749">
      <w:pPr>
        <w:pStyle w:val="NormalWeb"/>
        <w:tabs>
          <w:tab w:val="center" w:pos="709"/>
        </w:tabs>
        <w:ind w:left="426"/>
        <w:rPr>
          <w:rFonts w:ascii="Arial" w:hAnsi="Arial" w:cs="Arial"/>
          <w:color w:val="000000"/>
          <w:sz w:val="22"/>
          <w:szCs w:val="22"/>
          <w:lang w:val="en-GB"/>
        </w:rPr>
      </w:pPr>
    </w:p>
    <w:p w:rsidR="00F97749" w:rsidRPr="002C76C1" w:rsidRDefault="00F97749" w:rsidP="006F5D2E">
      <w:pPr>
        <w:pStyle w:val="NormalWeb"/>
        <w:widowControl/>
        <w:numPr>
          <w:ilvl w:val="0"/>
          <w:numId w:val="46"/>
        </w:numPr>
        <w:tabs>
          <w:tab w:val="center" w:pos="709"/>
        </w:tabs>
        <w:ind w:left="426" w:hanging="426"/>
        <w:rPr>
          <w:rFonts w:ascii="Arial" w:hAnsi="Arial" w:cs="Arial"/>
          <w:color w:val="000000"/>
          <w:sz w:val="22"/>
          <w:szCs w:val="22"/>
          <w:lang w:val="en-GB"/>
        </w:rPr>
      </w:pPr>
      <w:r w:rsidRPr="002C76C1">
        <w:rPr>
          <w:rFonts w:ascii="Arial" w:hAnsi="Arial" w:cs="Arial"/>
          <w:color w:val="000000"/>
          <w:sz w:val="22"/>
          <w:szCs w:val="22"/>
          <w:lang w:val="en-GB"/>
        </w:rPr>
        <w:t xml:space="preserve">From the table above it is also evident that the winning supplier, Nthinya Communications and Projects, did not quote for the same quantity of newspapers as the other two companies resulting in them submitting a lower quote. </w:t>
      </w:r>
    </w:p>
    <w:p w:rsidR="00F97749" w:rsidRPr="002C76C1" w:rsidRDefault="00F97749" w:rsidP="00F97749">
      <w:pPr>
        <w:pStyle w:val="NormalWeb"/>
        <w:tabs>
          <w:tab w:val="center" w:pos="709"/>
        </w:tabs>
        <w:ind w:left="426"/>
        <w:rPr>
          <w:rFonts w:ascii="Arial" w:hAnsi="Arial" w:cs="Arial"/>
          <w:color w:val="000000"/>
          <w:sz w:val="22"/>
          <w:szCs w:val="22"/>
          <w:lang w:val="en-GB"/>
        </w:rPr>
      </w:pPr>
    </w:p>
    <w:p w:rsidR="00F97749" w:rsidRPr="002C76C1" w:rsidRDefault="00F97749" w:rsidP="006F5D2E">
      <w:pPr>
        <w:pStyle w:val="NormalWeb"/>
        <w:widowControl/>
        <w:numPr>
          <w:ilvl w:val="0"/>
          <w:numId w:val="46"/>
        </w:numPr>
        <w:tabs>
          <w:tab w:val="center" w:pos="709"/>
        </w:tabs>
        <w:ind w:left="426" w:hanging="426"/>
        <w:rPr>
          <w:rFonts w:ascii="Arial" w:hAnsi="Arial" w:cs="Arial"/>
          <w:color w:val="000000"/>
          <w:sz w:val="22"/>
          <w:szCs w:val="22"/>
          <w:lang w:val="en-GB"/>
        </w:rPr>
      </w:pPr>
      <w:r w:rsidRPr="002C76C1">
        <w:rPr>
          <w:rFonts w:ascii="Arial" w:hAnsi="Arial" w:cs="Arial"/>
          <w:color w:val="000000"/>
          <w:sz w:val="22"/>
          <w:szCs w:val="22"/>
          <w:lang w:val="en-GB"/>
        </w:rPr>
        <w:t>Furthermore the internal memo (approval to purchase  newspapers from Nthinya Communications and Projects CC), states the following:</w:t>
      </w:r>
    </w:p>
    <w:p w:rsidR="00F97749" w:rsidRPr="002C76C1" w:rsidRDefault="00F97749" w:rsidP="00F97749">
      <w:pPr>
        <w:pStyle w:val="NormalWeb"/>
        <w:tabs>
          <w:tab w:val="center" w:pos="709"/>
        </w:tabs>
        <w:ind w:left="426"/>
        <w:rPr>
          <w:rFonts w:ascii="Arial" w:hAnsi="Arial" w:cs="Arial"/>
          <w:color w:val="000000"/>
          <w:sz w:val="22"/>
          <w:szCs w:val="22"/>
          <w:lang w:val="en-GB"/>
        </w:rPr>
      </w:pPr>
    </w:p>
    <w:p w:rsidR="00F97749" w:rsidRPr="002C76C1" w:rsidRDefault="00F97749" w:rsidP="00F97749">
      <w:pPr>
        <w:pStyle w:val="NormalWeb"/>
        <w:tabs>
          <w:tab w:val="center" w:pos="709"/>
        </w:tabs>
        <w:ind w:left="426"/>
        <w:rPr>
          <w:rFonts w:ascii="Arial" w:hAnsi="Arial" w:cs="Arial"/>
          <w:color w:val="000000"/>
          <w:sz w:val="22"/>
          <w:szCs w:val="22"/>
          <w:lang w:val="en-GB"/>
        </w:rPr>
      </w:pPr>
      <w:r w:rsidRPr="002C76C1">
        <w:rPr>
          <w:rFonts w:ascii="Arial" w:hAnsi="Arial" w:cs="Arial"/>
          <w:color w:val="000000"/>
          <w:sz w:val="22"/>
          <w:szCs w:val="22"/>
          <w:lang w:val="en-GB"/>
        </w:rPr>
        <w:t>“Based on the above, the Director: Demand and Acquisition Management recommends appointment of Nthinya Communication &amp; Projects CC.”</w:t>
      </w:r>
    </w:p>
    <w:p w:rsidR="00F97749" w:rsidRPr="002C76C1" w:rsidRDefault="00F97749" w:rsidP="00F97749">
      <w:pPr>
        <w:pStyle w:val="NormalWeb"/>
        <w:tabs>
          <w:tab w:val="center" w:pos="709"/>
        </w:tabs>
        <w:ind w:left="426"/>
        <w:rPr>
          <w:rFonts w:ascii="Arial" w:hAnsi="Arial" w:cs="Arial"/>
          <w:color w:val="000000"/>
          <w:sz w:val="22"/>
          <w:szCs w:val="22"/>
          <w:lang w:val="en-GB"/>
        </w:rPr>
      </w:pPr>
    </w:p>
    <w:p w:rsidR="00F97749" w:rsidRPr="002C76C1" w:rsidRDefault="00F97749" w:rsidP="00F97749">
      <w:pPr>
        <w:pStyle w:val="NormalWeb"/>
        <w:tabs>
          <w:tab w:val="center" w:pos="709"/>
        </w:tabs>
        <w:ind w:left="426"/>
        <w:rPr>
          <w:rFonts w:ascii="Arial" w:hAnsi="Arial" w:cs="Arial"/>
          <w:color w:val="000000"/>
          <w:sz w:val="22"/>
          <w:szCs w:val="22"/>
          <w:lang w:val="en-GB"/>
        </w:rPr>
      </w:pPr>
      <w:r w:rsidRPr="002C76C1">
        <w:rPr>
          <w:rFonts w:ascii="Arial" w:hAnsi="Arial" w:cs="Arial"/>
          <w:color w:val="000000"/>
          <w:sz w:val="22"/>
          <w:szCs w:val="22"/>
          <w:lang w:val="en-GB"/>
        </w:rPr>
        <w:t xml:space="preserve">However, the page 3 of the internal memo indicates that the internal memo was approved by the same person referred to above, Director: Demand and Acquisition Management. </w:t>
      </w:r>
    </w:p>
    <w:p w:rsidR="00F97749" w:rsidRPr="002C76C1" w:rsidRDefault="00F97749" w:rsidP="00F97749">
      <w:pPr>
        <w:pStyle w:val="NormalWeb"/>
        <w:tabs>
          <w:tab w:val="center" w:pos="709"/>
        </w:tabs>
        <w:ind w:left="426"/>
        <w:rPr>
          <w:rFonts w:ascii="Arial" w:hAnsi="Arial" w:cs="Arial"/>
          <w:color w:val="000000"/>
          <w:sz w:val="22"/>
          <w:szCs w:val="22"/>
          <w:lang w:val="en-GB"/>
        </w:rPr>
      </w:pPr>
    </w:p>
    <w:p w:rsidR="00F97749" w:rsidRPr="002C76C1" w:rsidRDefault="00F97749" w:rsidP="00F97749">
      <w:pPr>
        <w:pStyle w:val="NormalWeb"/>
        <w:tabs>
          <w:tab w:val="center" w:pos="709"/>
        </w:tabs>
        <w:ind w:left="426"/>
        <w:rPr>
          <w:rFonts w:ascii="Arial" w:hAnsi="Arial" w:cs="Arial"/>
          <w:color w:val="000000"/>
          <w:sz w:val="22"/>
          <w:szCs w:val="22"/>
          <w:lang w:val="en-GB"/>
        </w:rPr>
      </w:pPr>
      <w:r w:rsidRPr="002C76C1">
        <w:rPr>
          <w:rFonts w:ascii="Arial" w:hAnsi="Arial" w:cs="Arial"/>
          <w:color w:val="000000"/>
          <w:sz w:val="22"/>
          <w:szCs w:val="22"/>
          <w:lang w:val="en-GB"/>
        </w:rPr>
        <w:t>There was therefore no segregation of duties between the recommendation and approval thereof.</w:t>
      </w:r>
    </w:p>
    <w:p w:rsidR="00F97749" w:rsidRPr="002C76C1" w:rsidRDefault="00F97749" w:rsidP="00F97749">
      <w:pPr>
        <w:pStyle w:val="NormalWeb"/>
        <w:tabs>
          <w:tab w:val="center" w:pos="709"/>
        </w:tabs>
        <w:ind w:left="426"/>
        <w:rPr>
          <w:rFonts w:ascii="Arial" w:hAnsi="Arial" w:cs="Arial"/>
          <w:color w:val="000000"/>
          <w:sz w:val="22"/>
          <w:szCs w:val="22"/>
          <w:lang w:val="en-GB"/>
        </w:rPr>
      </w:pPr>
    </w:p>
    <w:p w:rsidR="00F97749" w:rsidRPr="002C76C1" w:rsidRDefault="00F97749" w:rsidP="006F5D2E">
      <w:pPr>
        <w:pStyle w:val="NormalWeb"/>
        <w:widowControl/>
        <w:numPr>
          <w:ilvl w:val="0"/>
          <w:numId w:val="46"/>
        </w:numPr>
        <w:tabs>
          <w:tab w:val="center" w:pos="709"/>
        </w:tabs>
        <w:ind w:left="426" w:hanging="426"/>
        <w:rPr>
          <w:rFonts w:ascii="Arial" w:hAnsi="Arial" w:cs="Arial"/>
          <w:color w:val="000000"/>
          <w:sz w:val="22"/>
          <w:szCs w:val="22"/>
          <w:lang w:val="en-GB"/>
        </w:rPr>
      </w:pPr>
      <w:r w:rsidRPr="002C76C1">
        <w:rPr>
          <w:rFonts w:ascii="Arial" w:hAnsi="Arial" w:cs="Arial"/>
          <w:color w:val="000000"/>
          <w:sz w:val="22"/>
          <w:szCs w:val="22"/>
          <w:lang w:val="en-GB"/>
        </w:rPr>
        <w:t xml:space="preserve">No documentation was attached indicating the manner in which the department will evaluate the quotations such as a PA-16, preference certificate. As one of the quotations was above R30 000 paragraph 3.1 of the </w:t>
      </w:r>
      <w:r w:rsidRPr="002C76C1">
        <w:rPr>
          <w:rFonts w:ascii="Arial" w:hAnsi="Arial" w:cs="Arial"/>
          <w:szCs w:val="22"/>
          <w:lang w:eastAsia="en-ZA"/>
        </w:rPr>
        <w:t xml:space="preserve">regulation </w:t>
      </w:r>
      <w:r w:rsidRPr="002C76C1">
        <w:rPr>
          <w:rFonts w:ascii="Arial" w:hAnsi="Arial" w:cs="Arial"/>
          <w:color w:val="000000"/>
          <w:szCs w:val="22"/>
        </w:rPr>
        <w:t>issued in terms of</w:t>
      </w:r>
      <w:r w:rsidRPr="002C76C1">
        <w:rPr>
          <w:rFonts w:ascii="Arial" w:hAnsi="Arial" w:cs="Arial"/>
          <w:szCs w:val="22"/>
          <w:lang w:eastAsia="en-ZA"/>
        </w:rPr>
        <w:t xml:space="preserve"> </w:t>
      </w:r>
      <w:r w:rsidRPr="002C76C1">
        <w:rPr>
          <w:rFonts w:ascii="Arial" w:hAnsi="Arial" w:cs="Arial"/>
          <w:bCs/>
          <w:szCs w:val="22"/>
          <w:lang w:eastAsia="en-ZA"/>
        </w:rPr>
        <w:t>Preferential Procurement Policy Framework Act 5 of 2000 GN R725 of 10 August 2001 applies to this transaction.</w:t>
      </w:r>
    </w:p>
    <w:p w:rsidR="00F97749" w:rsidRPr="002C76C1" w:rsidRDefault="00F97749" w:rsidP="00F97749">
      <w:pPr>
        <w:pStyle w:val="NormalWeb"/>
        <w:tabs>
          <w:tab w:val="center" w:pos="709"/>
        </w:tabs>
        <w:ind w:left="426"/>
        <w:rPr>
          <w:rFonts w:ascii="Arial" w:hAnsi="Arial" w:cs="Arial"/>
          <w:color w:val="000000"/>
          <w:sz w:val="22"/>
          <w:szCs w:val="22"/>
          <w:lang w:val="en-GB"/>
        </w:rPr>
      </w:pPr>
      <w:r w:rsidRPr="002C76C1">
        <w:rPr>
          <w:rFonts w:ascii="Arial" w:hAnsi="Arial" w:cs="Arial"/>
          <w:color w:val="000000"/>
          <w:sz w:val="22"/>
          <w:szCs w:val="22"/>
          <w:lang w:val="en-GB"/>
        </w:rPr>
        <w:t xml:space="preserve"> </w:t>
      </w:r>
    </w:p>
    <w:p w:rsidR="00F97749" w:rsidRPr="002C76C1" w:rsidRDefault="00F97749" w:rsidP="006F5D2E">
      <w:pPr>
        <w:pStyle w:val="NormalWeb"/>
        <w:widowControl/>
        <w:numPr>
          <w:ilvl w:val="0"/>
          <w:numId w:val="46"/>
        </w:numPr>
        <w:tabs>
          <w:tab w:val="center" w:pos="709"/>
        </w:tabs>
        <w:ind w:left="426" w:hanging="426"/>
        <w:rPr>
          <w:rFonts w:ascii="Arial" w:hAnsi="Arial" w:cs="Arial"/>
          <w:color w:val="000000"/>
          <w:sz w:val="22"/>
          <w:szCs w:val="22"/>
          <w:lang w:val="en-GB"/>
        </w:rPr>
      </w:pPr>
      <w:r w:rsidRPr="002C76C1">
        <w:rPr>
          <w:rFonts w:ascii="Arial" w:hAnsi="Arial" w:cs="Arial"/>
          <w:color w:val="000000"/>
          <w:sz w:val="22"/>
          <w:szCs w:val="22"/>
          <w:lang w:val="en-GB"/>
        </w:rPr>
        <w:t xml:space="preserve">No documentation was provided indicating that the department received and is possession of an original tax clearance certificate for the winning supplier. </w:t>
      </w:r>
    </w:p>
    <w:p w:rsidR="00F97749" w:rsidRPr="002C76C1" w:rsidRDefault="00F97749" w:rsidP="00F97749">
      <w:pPr>
        <w:pStyle w:val="ListParagraph"/>
        <w:tabs>
          <w:tab w:val="center" w:pos="709"/>
        </w:tabs>
        <w:rPr>
          <w:rFonts w:ascii="Arial" w:hAnsi="Arial" w:cs="Arial"/>
          <w:color w:val="000000"/>
          <w:sz w:val="22"/>
          <w:szCs w:val="22"/>
          <w:lang w:val="en-GB"/>
        </w:rPr>
      </w:pPr>
    </w:p>
    <w:p w:rsidR="00F97749" w:rsidRPr="002C76C1" w:rsidRDefault="00F97749" w:rsidP="006F5D2E">
      <w:pPr>
        <w:pStyle w:val="NormalWeb"/>
        <w:widowControl/>
        <w:numPr>
          <w:ilvl w:val="0"/>
          <w:numId w:val="46"/>
        </w:numPr>
        <w:tabs>
          <w:tab w:val="center" w:pos="709"/>
        </w:tabs>
        <w:ind w:left="426" w:hanging="426"/>
        <w:rPr>
          <w:rFonts w:ascii="Arial" w:hAnsi="Arial" w:cs="Arial"/>
          <w:color w:val="000000"/>
          <w:sz w:val="22"/>
          <w:szCs w:val="22"/>
          <w:lang w:val="en-GB"/>
        </w:rPr>
      </w:pPr>
      <w:r w:rsidRPr="002C76C1">
        <w:rPr>
          <w:rFonts w:ascii="Arial" w:hAnsi="Arial" w:cs="Arial"/>
          <w:color w:val="000000"/>
          <w:sz w:val="22"/>
          <w:szCs w:val="22"/>
          <w:lang w:val="en-GB"/>
        </w:rPr>
        <w:t xml:space="preserve">It was further noted from the names of the suppliers, listed below,  invited to quote that they may not be in the business of providing and distributing newspapers. This statement was confirmed by the indication in the supporting documentation that the reason why the quotation of </w:t>
      </w:r>
      <w:r w:rsidRPr="002C76C1">
        <w:rPr>
          <w:rFonts w:ascii="Arial" w:hAnsi="Arial" w:cs="Arial"/>
          <w:sz w:val="22"/>
          <w:szCs w:val="22"/>
        </w:rPr>
        <w:t xml:space="preserve">Ahamabuya Construction and Projects CC is so high is due to the fact that this is not their core business. </w:t>
      </w:r>
    </w:p>
    <w:p w:rsidR="00F97749" w:rsidRPr="002C76C1" w:rsidRDefault="00F97749" w:rsidP="00F97749">
      <w:pPr>
        <w:pStyle w:val="ListParagraph"/>
        <w:tabs>
          <w:tab w:val="center" w:pos="709"/>
        </w:tabs>
        <w:rPr>
          <w:rFonts w:ascii="Arial" w:hAnsi="Arial" w:cs="Arial"/>
          <w:color w:val="000000"/>
          <w:sz w:val="22"/>
          <w:szCs w:val="22"/>
          <w:lang w:val="en-GB"/>
        </w:rPr>
      </w:pP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Ahamabuya Construction &amp; Projects CC</w:t>
      </w: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Shumaseni Construction</w:t>
      </w: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Kone Staffing Solutions CC</w:t>
      </w: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Perpertual Event Management</w:t>
      </w:r>
    </w:p>
    <w:p w:rsidR="00F97749" w:rsidRPr="002C76C1" w:rsidRDefault="00F97749" w:rsidP="006F5D2E">
      <w:pPr>
        <w:pStyle w:val="NormalWeb"/>
        <w:widowControl/>
        <w:numPr>
          <w:ilvl w:val="0"/>
          <w:numId w:val="47"/>
        </w:numPr>
        <w:tabs>
          <w:tab w:val="center" w:pos="709"/>
        </w:tabs>
        <w:ind w:hanging="720"/>
        <w:rPr>
          <w:rFonts w:ascii="Arial" w:hAnsi="Arial" w:cs="Arial"/>
          <w:i/>
          <w:color w:val="000000"/>
          <w:sz w:val="22"/>
          <w:szCs w:val="22"/>
          <w:lang w:val="en-GB"/>
        </w:rPr>
      </w:pPr>
      <w:r w:rsidRPr="002C76C1">
        <w:rPr>
          <w:rFonts w:ascii="Arial" w:hAnsi="Arial" w:cs="Arial"/>
          <w:i/>
          <w:color w:val="000000"/>
          <w:sz w:val="22"/>
          <w:szCs w:val="22"/>
          <w:lang w:val="en-GB"/>
        </w:rPr>
        <w:t>Mokolobate Construction</w:t>
      </w:r>
    </w:p>
    <w:p w:rsidR="00F97749" w:rsidRPr="002C76C1" w:rsidRDefault="00F97749" w:rsidP="00F97749">
      <w:pPr>
        <w:pStyle w:val="NormalWeb"/>
        <w:tabs>
          <w:tab w:val="center" w:pos="709"/>
        </w:tabs>
        <w:rPr>
          <w:rFonts w:ascii="Arial" w:hAnsi="Arial" w:cs="Arial"/>
          <w:color w:val="000000"/>
          <w:sz w:val="22"/>
          <w:szCs w:val="22"/>
          <w:lang w:val="en-GB"/>
        </w:rPr>
      </w:pPr>
    </w:p>
    <w:p w:rsidR="00F97749" w:rsidRPr="002C76C1" w:rsidRDefault="00F97749" w:rsidP="00F97749">
      <w:pPr>
        <w:tabs>
          <w:tab w:val="center" w:pos="709"/>
        </w:tabs>
        <w:autoSpaceDE w:val="0"/>
        <w:autoSpaceDN w:val="0"/>
        <w:adjustRightInd w:val="0"/>
        <w:rPr>
          <w:bCs/>
          <w:sz w:val="22"/>
          <w:szCs w:val="22"/>
        </w:rPr>
      </w:pPr>
      <w:r>
        <w:rPr>
          <w:bCs/>
          <w:sz w:val="22"/>
          <w:szCs w:val="22"/>
        </w:rPr>
        <w:t>The finding occurred as a result of the fact that:</w:t>
      </w:r>
    </w:p>
    <w:p w:rsidR="00F97749" w:rsidRPr="002C76C1" w:rsidRDefault="00F97749" w:rsidP="00F97749">
      <w:pPr>
        <w:pStyle w:val="NormalWeb"/>
        <w:tabs>
          <w:tab w:val="center" w:pos="709"/>
        </w:tabs>
        <w:ind w:left="720"/>
        <w:rPr>
          <w:rFonts w:ascii="Arial" w:hAnsi="Arial" w:cs="Arial"/>
          <w:sz w:val="22"/>
          <w:szCs w:val="22"/>
          <w:lang w:val="en-ZA"/>
        </w:rPr>
      </w:pPr>
    </w:p>
    <w:p w:rsidR="00F97749" w:rsidRPr="002C76C1" w:rsidRDefault="00F97749" w:rsidP="00F97749">
      <w:pPr>
        <w:pStyle w:val="NormalWeb"/>
        <w:tabs>
          <w:tab w:val="center" w:pos="709"/>
        </w:tabs>
        <w:rPr>
          <w:rFonts w:ascii="Arial" w:hAnsi="Arial" w:cs="Arial"/>
          <w:color w:val="000000"/>
          <w:sz w:val="22"/>
          <w:szCs w:val="22"/>
        </w:rPr>
      </w:pPr>
      <w:r w:rsidRPr="002C76C1">
        <w:rPr>
          <w:rFonts w:ascii="Arial" w:hAnsi="Arial" w:cs="Arial"/>
          <w:color w:val="000000"/>
          <w:sz w:val="22"/>
          <w:szCs w:val="22"/>
        </w:rPr>
        <w:t>Per the internal memo it was noted the following was noted:</w:t>
      </w:r>
    </w:p>
    <w:p w:rsidR="00F97749" w:rsidRPr="002C76C1" w:rsidRDefault="00F97749" w:rsidP="00F97749">
      <w:pPr>
        <w:pStyle w:val="NormalWeb"/>
        <w:tabs>
          <w:tab w:val="center" w:pos="709"/>
        </w:tabs>
        <w:rPr>
          <w:rFonts w:ascii="Arial" w:hAnsi="Arial" w:cs="Arial"/>
          <w:i/>
          <w:sz w:val="22"/>
          <w:szCs w:val="22"/>
          <w:lang w:val="en-ZA"/>
        </w:rPr>
      </w:pPr>
    </w:p>
    <w:p w:rsidR="00F97749" w:rsidRPr="002C76C1" w:rsidRDefault="00F97749" w:rsidP="00F97749">
      <w:pPr>
        <w:pStyle w:val="NormalWeb"/>
        <w:tabs>
          <w:tab w:val="center" w:pos="709"/>
        </w:tabs>
        <w:rPr>
          <w:rFonts w:ascii="Arial" w:hAnsi="Arial" w:cs="Arial"/>
          <w:i/>
          <w:sz w:val="22"/>
          <w:szCs w:val="22"/>
          <w:lang w:val="en-ZA"/>
        </w:rPr>
      </w:pPr>
      <w:r w:rsidRPr="002C76C1">
        <w:rPr>
          <w:rFonts w:ascii="Arial" w:hAnsi="Arial" w:cs="Arial"/>
          <w:i/>
          <w:sz w:val="22"/>
          <w:szCs w:val="22"/>
          <w:lang w:val="en-ZA"/>
        </w:rPr>
        <w:t>“At this stage the Supply Chain Management unit has done price analysis direct from media houses and expenditure patterns of the newspapers. The challenge at this stage is that, we cannot procure directly from the media houses as they are not registered on the database. The Department is in the process for registering media house on the database for future business. The department has a mandate to grow and support emerging suppliers with the aim of making sure that they sustain their business.</w:t>
      </w:r>
    </w:p>
    <w:p w:rsidR="00F97749" w:rsidRPr="002C76C1" w:rsidRDefault="00F97749" w:rsidP="00F97749">
      <w:pPr>
        <w:pStyle w:val="NormalWeb"/>
        <w:tabs>
          <w:tab w:val="center" w:pos="709"/>
        </w:tabs>
        <w:rPr>
          <w:rFonts w:ascii="Arial" w:hAnsi="Arial" w:cs="Arial"/>
          <w:i/>
          <w:sz w:val="22"/>
          <w:szCs w:val="22"/>
          <w:lang w:val="en-ZA"/>
        </w:rPr>
      </w:pPr>
    </w:p>
    <w:p w:rsidR="00F97749" w:rsidRPr="002C76C1" w:rsidRDefault="00F97749" w:rsidP="00F97749">
      <w:pPr>
        <w:pStyle w:val="NormalWeb"/>
        <w:tabs>
          <w:tab w:val="center" w:pos="709"/>
        </w:tabs>
        <w:rPr>
          <w:rFonts w:ascii="Arial" w:hAnsi="Arial" w:cs="Arial"/>
          <w:i/>
          <w:sz w:val="22"/>
          <w:szCs w:val="22"/>
          <w:lang w:val="en-ZA"/>
        </w:rPr>
      </w:pPr>
      <w:r w:rsidRPr="002C76C1">
        <w:rPr>
          <w:rFonts w:ascii="Arial" w:hAnsi="Arial" w:cs="Arial"/>
          <w:i/>
          <w:sz w:val="22"/>
          <w:szCs w:val="22"/>
          <w:lang w:val="en-ZA"/>
        </w:rPr>
        <w:t>Having done a trend analysis from 1 May 2011 to date, we have realized   that out of (44) registered on DPW Database, so far Nthinya Communication &amp; Projects CC has a media buying contract with media house hence the price offering is acceptable compared to other service providers that gives them a competitive edge.”</w:t>
      </w:r>
    </w:p>
    <w:p w:rsidR="00F97749" w:rsidRDefault="00F97749" w:rsidP="00F97749">
      <w:pPr>
        <w:tabs>
          <w:tab w:val="center" w:pos="709"/>
        </w:tabs>
        <w:autoSpaceDE w:val="0"/>
        <w:autoSpaceDN w:val="0"/>
        <w:adjustRightInd w:val="0"/>
        <w:rPr>
          <w:sz w:val="22"/>
          <w:szCs w:val="22"/>
        </w:rPr>
      </w:pPr>
    </w:p>
    <w:p w:rsidR="00F97749" w:rsidRPr="002C76C1" w:rsidRDefault="00F97749" w:rsidP="00F97749">
      <w:pPr>
        <w:tabs>
          <w:tab w:val="center" w:pos="709"/>
        </w:tabs>
        <w:autoSpaceDE w:val="0"/>
        <w:autoSpaceDN w:val="0"/>
        <w:adjustRightInd w:val="0"/>
        <w:rPr>
          <w:sz w:val="22"/>
          <w:szCs w:val="22"/>
        </w:rPr>
      </w:pPr>
      <w:r>
        <w:rPr>
          <w:sz w:val="22"/>
          <w:szCs w:val="22"/>
        </w:rPr>
        <w:t>Impact of the finding:</w:t>
      </w:r>
    </w:p>
    <w:p w:rsidR="00F97749" w:rsidRPr="002C76C1" w:rsidRDefault="00F97749" w:rsidP="00F97749">
      <w:pPr>
        <w:tabs>
          <w:tab w:val="center" w:pos="709"/>
        </w:tabs>
        <w:autoSpaceDE w:val="0"/>
        <w:autoSpaceDN w:val="0"/>
        <w:adjustRightInd w:val="0"/>
        <w:rPr>
          <w:sz w:val="22"/>
          <w:szCs w:val="22"/>
        </w:rPr>
      </w:pPr>
    </w:p>
    <w:p w:rsidR="00F97749" w:rsidRPr="002C76C1" w:rsidRDefault="00F97749" w:rsidP="00F97749">
      <w:pPr>
        <w:tabs>
          <w:tab w:val="center" w:pos="709"/>
        </w:tabs>
        <w:autoSpaceDE w:val="0"/>
        <w:autoSpaceDN w:val="0"/>
        <w:adjustRightInd w:val="0"/>
        <w:spacing w:line="276" w:lineRule="auto"/>
        <w:rPr>
          <w:sz w:val="22"/>
          <w:szCs w:val="22"/>
        </w:rPr>
      </w:pPr>
      <w:r>
        <w:rPr>
          <w:sz w:val="22"/>
          <w:szCs w:val="22"/>
        </w:rPr>
        <w:t xml:space="preserve">a) </w:t>
      </w:r>
      <w:r w:rsidRPr="002C76C1">
        <w:rPr>
          <w:sz w:val="22"/>
          <w:szCs w:val="22"/>
        </w:rPr>
        <w:t xml:space="preserve">Awards being made to favoured suppliers. </w:t>
      </w:r>
    </w:p>
    <w:p w:rsidR="00F97749" w:rsidRPr="002C76C1" w:rsidRDefault="00F97749" w:rsidP="00F97749">
      <w:pPr>
        <w:tabs>
          <w:tab w:val="center" w:pos="709"/>
        </w:tabs>
        <w:autoSpaceDE w:val="0"/>
        <w:autoSpaceDN w:val="0"/>
        <w:adjustRightInd w:val="0"/>
        <w:ind w:left="426" w:hanging="426"/>
        <w:rPr>
          <w:sz w:val="22"/>
          <w:szCs w:val="22"/>
        </w:rPr>
      </w:pPr>
      <w:r w:rsidRPr="002C76C1">
        <w:rPr>
          <w:sz w:val="22"/>
          <w:szCs w:val="22"/>
        </w:rPr>
        <w:t xml:space="preserve"> </w:t>
      </w:r>
    </w:p>
    <w:p w:rsidR="00F97749" w:rsidRPr="002C76C1" w:rsidRDefault="00F97749" w:rsidP="006F5D2E">
      <w:pPr>
        <w:numPr>
          <w:ilvl w:val="0"/>
          <w:numId w:val="45"/>
        </w:numPr>
        <w:tabs>
          <w:tab w:val="center" w:pos="709"/>
        </w:tabs>
        <w:autoSpaceDE w:val="0"/>
        <w:autoSpaceDN w:val="0"/>
        <w:adjustRightInd w:val="0"/>
        <w:spacing w:line="276" w:lineRule="auto"/>
        <w:ind w:left="426" w:hanging="426"/>
        <w:rPr>
          <w:sz w:val="22"/>
          <w:szCs w:val="22"/>
        </w:rPr>
      </w:pPr>
      <w:r w:rsidRPr="002C76C1">
        <w:rPr>
          <w:sz w:val="22"/>
          <w:szCs w:val="22"/>
        </w:rPr>
        <w:t>Irregular expenditure of R6 156 due to:</w:t>
      </w:r>
    </w:p>
    <w:p w:rsidR="00F97749" w:rsidRPr="002C76C1" w:rsidRDefault="00F97749" w:rsidP="00F97749">
      <w:pPr>
        <w:pStyle w:val="ListParagraph"/>
        <w:tabs>
          <w:tab w:val="center" w:pos="709"/>
        </w:tabs>
        <w:rPr>
          <w:rFonts w:ascii="Arial" w:hAnsi="Arial" w:cs="Arial"/>
          <w:sz w:val="22"/>
          <w:szCs w:val="22"/>
        </w:rPr>
      </w:pPr>
    </w:p>
    <w:p w:rsidR="00F97749" w:rsidRPr="002C76C1" w:rsidRDefault="00F97749" w:rsidP="006F5D2E">
      <w:pPr>
        <w:numPr>
          <w:ilvl w:val="0"/>
          <w:numId w:val="56"/>
        </w:numPr>
        <w:tabs>
          <w:tab w:val="center" w:pos="709"/>
        </w:tabs>
        <w:autoSpaceDE w:val="0"/>
        <w:autoSpaceDN w:val="0"/>
        <w:adjustRightInd w:val="0"/>
        <w:spacing w:line="276" w:lineRule="auto"/>
        <w:ind w:left="720" w:hanging="294"/>
        <w:rPr>
          <w:sz w:val="22"/>
          <w:szCs w:val="22"/>
        </w:rPr>
      </w:pPr>
      <w:r w:rsidRPr="002C76C1">
        <w:rPr>
          <w:sz w:val="22"/>
          <w:szCs w:val="22"/>
        </w:rPr>
        <w:t>Non-compliance with Treasury Regulations 16A9.1(d) and Practice Note 8 of 2007/8 as no tax clearance certificate was attached to the batch.</w:t>
      </w:r>
    </w:p>
    <w:p w:rsidR="00F97749" w:rsidRPr="002C76C1" w:rsidRDefault="00F97749" w:rsidP="006F5D2E">
      <w:pPr>
        <w:numPr>
          <w:ilvl w:val="0"/>
          <w:numId w:val="56"/>
        </w:numPr>
        <w:tabs>
          <w:tab w:val="center" w:pos="709"/>
        </w:tabs>
        <w:autoSpaceDE w:val="0"/>
        <w:autoSpaceDN w:val="0"/>
        <w:adjustRightInd w:val="0"/>
        <w:spacing w:line="276" w:lineRule="auto"/>
        <w:ind w:left="720" w:hanging="294"/>
        <w:rPr>
          <w:sz w:val="22"/>
          <w:szCs w:val="22"/>
        </w:rPr>
      </w:pPr>
      <w:r w:rsidRPr="002C76C1">
        <w:rPr>
          <w:sz w:val="22"/>
          <w:szCs w:val="22"/>
        </w:rPr>
        <w:t>The preference point system was not applied in the procurement of goods and services above R30 000 (VAT included) as required by PPPF Act section 2(a).</w:t>
      </w:r>
    </w:p>
    <w:p w:rsidR="00F97749" w:rsidRPr="002C76C1" w:rsidRDefault="00F97749" w:rsidP="00F97749">
      <w:pPr>
        <w:tabs>
          <w:tab w:val="center" w:pos="709"/>
        </w:tabs>
        <w:autoSpaceDE w:val="0"/>
        <w:autoSpaceDN w:val="0"/>
        <w:adjustRightInd w:val="0"/>
        <w:ind w:left="720"/>
        <w:rPr>
          <w:sz w:val="22"/>
          <w:szCs w:val="22"/>
        </w:rPr>
      </w:pPr>
    </w:p>
    <w:p w:rsidR="00F97749" w:rsidRPr="002C76C1" w:rsidRDefault="00F97749" w:rsidP="00F97749">
      <w:pPr>
        <w:tabs>
          <w:tab w:val="center" w:pos="709"/>
        </w:tabs>
        <w:autoSpaceDE w:val="0"/>
        <w:autoSpaceDN w:val="0"/>
        <w:adjustRightInd w:val="0"/>
        <w:ind w:left="450" w:hanging="450"/>
        <w:rPr>
          <w:sz w:val="22"/>
          <w:szCs w:val="22"/>
        </w:rPr>
      </w:pPr>
      <w:r w:rsidRPr="002C76C1">
        <w:rPr>
          <w:sz w:val="22"/>
          <w:szCs w:val="22"/>
        </w:rPr>
        <w:t>c)</w:t>
      </w:r>
      <w:r w:rsidRPr="002C76C1">
        <w:rPr>
          <w:sz w:val="22"/>
          <w:szCs w:val="22"/>
        </w:rPr>
        <w:tab/>
        <w:t>Non-compliance with the following legislation:</w:t>
      </w:r>
    </w:p>
    <w:p w:rsidR="00F97749" w:rsidRPr="002C76C1" w:rsidRDefault="00F97749" w:rsidP="006F5D2E">
      <w:pPr>
        <w:numPr>
          <w:ilvl w:val="0"/>
          <w:numId w:val="53"/>
        </w:numPr>
        <w:tabs>
          <w:tab w:val="center" w:pos="709"/>
        </w:tabs>
        <w:autoSpaceDE w:val="0"/>
        <w:autoSpaceDN w:val="0"/>
        <w:adjustRightInd w:val="0"/>
        <w:spacing w:line="276" w:lineRule="auto"/>
        <w:ind w:hanging="990"/>
        <w:rPr>
          <w:sz w:val="22"/>
          <w:szCs w:val="22"/>
        </w:rPr>
      </w:pPr>
      <w:r w:rsidRPr="002C76C1">
        <w:rPr>
          <w:sz w:val="22"/>
          <w:szCs w:val="22"/>
        </w:rPr>
        <w:t>Treasury Regulations 16A3.2</w:t>
      </w:r>
    </w:p>
    <w:p w:rsidR="00F97749" w:rsidRPr="002C76C1" w:rsidRDefault="00F97749" w:rsidP="006F5D2E">
      <w:pPr>
        <w:numPr>
          <w:ilvl w:val="0"/>
          <w:numId w:val="53"/>
        </w:numPr>
        <w:tabs>
          <w:tab w:val="center" w:pos="709"/>
        </w:tabs>
        <w:autoSpaceDE w:val="0"/>
        <w:autoSpaceDN w:val="0"/>
        <w:adjustRightInd w:val="0"/>
        <w:spacing w:line="276" w:lineRule="auto"/>
        <w:ind w:hanging="990"/>
        <w:rPr>
          <w:sz w:val="22"/>
          <w:szCs w:val="22"/>
        </w:rPr>
      </w:pPr>
      <w:r w:rsidRPr="002C76C1">
        <w:rPr>
          <w:sz w:val="22"/>
          <w:szCs w:val="22"/>
        </w:rPr>
        <w:t>Public Finance Management Act section 38</w:t>
      </w:r>
    </w:p>
    <w:p w:rsidR="00F97749" w:rsidRPr="002C76C1" w:rsidRDefault="00F97749" w:rsidP="00F97749">
      <w:pPr>
        <w:pStyle w:val="NormalWeb"/>
        <w:tabs>
          <w:tab w:val="center" w:pos="709"/>
        </w:tabs>
        <w:ind w:left="720"/>
        <w:rPr>
          <w:rFonts w:ascii="Arial" w:hAnsi="Arial" w:cs="Arial"/>
          <w:sz w:val="22"/>
          <w:szCs w:val="22"/>
        </w:rPr>
      </w:pPr>
    </w:p>
    <w:p w:rsidR="00F97749" w:rsidRPr="002C76C1" w:rsidRDefault="00F97749" w:rsidP="00F97749">
      <w:pPr>
        <w:pStyle w:val="NormalWeb"/>
        <w:tabs>
          <w:tab w:val="center" w:pos="709"/>
        </w:tabs>
        <w:rPr>
          <w:rFonts w:ascii="Arial" w:hAnsi="Arial" w:cs="Arial"/>
          <w:b/>
          <w:bCs/>
          <w:sz w:val="22"/>
          <w:szCs w:val="22"/>
        </w:rPr>
      </w:pPr>
    </w:p>
    <w:p w:rsidR="00F97749" w:rsidRPr="002C76C1" w:rsidRDefault="00F97749" w:rsidP="00F97749">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F97749" w:rsidRPr="002C76C1" w:rsidRDefault="00F97749" w:rsidP="00F97749">
      <w:pPr>
        <w:pStyle w:val="NormalWeb"/>
        <w:tabs>
          <w:tab w:val="center" w:pos="709"/>
        </w:tabs>
        <w:rPr>
          <w:rFonts w:ascii="Arial" w:hAnsi="Arial" w:cs="Arial"/>
          <w:i/>
          <w:sz w:val="22"/>
          <w:szCs w:val="22"/>
        </w:rPr>
      </w:pPr>
    </w:p>
    <w:p w:rsidR="00F97749" w:rsidRPr="00571BD2" w:rsidRDefault="00F97749" w:rsidP="00F97749">
      <w:pPr>
        <w:keepNext/>
        <w:tabs>
          <w:tab w:val="center" w:pos="709"/>
        </w:tabs>
        <w:autoSpaceDE w:val="0"/>
        <w:autoSpaceDN w:val="0"/>
        <w:adjustRightInd w:val="0"/>
        <w:ind w:left="567" w:hanging="567"/>
        <w:outlineLvl w:val="1"/>
        <w:rPr>
          <w:rFonts w:eastAsia="MS Mincho"/>
          <w:bCs/>
          <w:i/>
          <w:sz w:val="22"/>
          <w:szCs w:val="22"/>
          <w:lang w:val="en-GB" w:eastAsia="en-GB"/>
        </w:rPr>
      </w:pPr>
      <w:r w:rsidRPr="00571BD2">
        <w:rPr>
          <w:rFonts w:eastAsia="MS Mincho"/>
          <w:bCs/>
          <w:i/>
          <w:sz w:val="22"/>
          <w:szCs w:val="22"/>
          <w:lang w:val="en-GB" w:eastAsia="en-GB"/>
        </w:rPr>
        <w:t>Leadership</w:t>
      </w:r>
    </w:p>
    <w:p w:rsidR="00F97749" w:rsidRPr="00571BD2" w:rsidRDefault="00F97749" w:rsidP="00F97749">
      <w:pPr>
        <w:tabs>
          <w:tab w:val="center" w:pos="709"/>
        </w:tabs>
        <w:rPr>
          <w:i/>
          <w:sz w:val="22"/>
          <w:szCs w:val="22"/>
          <w:lang w:val="en-GB"/>
        </w:rPr>
      </w:pPr>
    </w:p>
    <w:p w:rsidR="00F97749" w:rsidRPr="00571BD2" w:rsidRDefault="00F97749" w:rsidP="00F97749">
      <w:pPr>
        <w:tabs>
          <w:tab w:val="center" w:pos="709"/>
        </w:tabs>
        <w:rPr>
          <w:i/>
          <w:sz w:val="22"/>
          <w:szCs w:val="22"/>
        </w:rPr>
      </w:pPr>
      <w:r w:rsidRPr="00571BD2">
        <w:rPr>
          <w:i/>
          <w:sz w:val="22"/>
          <w:szCs w:val="22"/>
        </w:rPr>
        <w:t>The department did not effectively exercise its oversight responsibility regarding financial and performance reporting and compliance and related internal controls.</w:t>
      </w:r>
    </w:p>
    <w:p w:rsidR="00F97749" w:rsidRPr="00571BD2" w:rsidRDefault="00F97749" w:rsidP="00F97749">
      <w:pPr>
        <w:tabs>
          <w:tab w:val="center" w:pos="709"/>
        </w:tabs>
        <w:rPr>
          <w:i/>
          <w:szCs w:val="20"/>
          <w:lang w:val="en-GB"/>
        </w:rPr>
      </w:pPr>
    </w:p>
    <w:p w:rsidR="00F97749" w:rsidRPr="00571BD2" w:rsidRDefault="00F97749" w:rsidP="00F97749">
      <w:pPr>
        <w:keepNext/>
        <w:tabs>
          <w:tab w:val="center" w:pos="709"/>
        </w:tabs>
        <w:autoSpaceDE w:val="0"/>
        <w:autoSpaceDN w:val="0"/>
        <w:adjustRightInd w:val="0"/>
        <w:ind w:left="567" w:hanging="567"/>
        <w:outlineLvl w:val="1"/>
        <w:rPr>
          <w:rFonts w:eastAsia="MS Mincho"/>
          <w:b/>
          <w:bCs/>
          <w:i/>
          <w:iCs/>
          <w:sz w:val="22"/>
          <w:szCs w:val="22"/>
          <w:lang w:val="en-GB" w:eastAsia="en-GB"/>
        </w:rPr>
      </w:pPr>
      <w:r w:rsidRPr="00571BD2">
        <w:rPr>
          <w:rFonts w:eastAsia="MS Mincho"/>
          <w:bCs/>
          <w:i/>
          <w:sz w:val="22"/>
          <w:szCs w:val="22"/>
          <w:lang w:val="en-GB" w:eastAsia="en-GB"/>
        </w:rPr>
        <w:t>Financial and Performance Management</w:t>
      </w:r>
    </w:p>
    <w:p w:rsidR="00F97749" w:rsidRPr="00571BD2" w:rsidRDefault="00F97749" w:rsidP="00F97749">
      <w:pPr>
        <w:tabs>
          <w:tab w:val="center" w:pos="709"/>
        </w:tabs>
        <w:rPr>
          <w:i/>
          <w:sz w:val="22"/>
          <w:szCs w:val="22"/>
          <w:lang w:val="en-GB"/>
        </w:rPr>
      </w:pPr>
    </w:p>
    <w:p w:rsidR="00F97749" w:rsidRPr="00571BD2" w:rsidRDefault="00F97749" w:rsidP="00F97749">
      <w:pPr>
        <w:pStyle w:val="NormalWeb"/>
        <w:tabs>
          <w:tab w:val="center" w:pos="709"/>
        </w:tabs>
        <w:jc w:val="both"/>
        <w:rPr>
          <w:rFonts w:ascii="Arial" w:hAnsi="Arial" w:cs="Arial"/>
          <w:i/>
          <w:sz w:val="22"/>
          <w:szCs w:val="22"/>
        </w:rPr>
      </w:pPr>
      <w:r w:rsidRPr="00571BD2">
        <w:rPr>
          <w:rFonts w:ascii="Arial" w:hAnsi="Arial" w:cs="Arial"/>
          <w:i/>
          <w:sz w:val="22"/>
          <w:szCs w:val="22"/>
        </w:rPr>
        <w:t>The department did not effectively review and monitor compliance with applicable laws and regulations</w:t>
      </w:r>
    </w:p>
    <w:p w:rsidR="00F97749" w:rsidRPr="002C76C1" w:rsidRDefault="00F97749" w:rsidP="00F97749">
      <w:pPr>
        <w:pStyle w:val="NormalWeb"/>
        <w:tabs>
          <w:tab w:val="center" w:pos="709"/>
        </w:tabs>
        <w:jc w:val="both"/>
        <w:rPr>
          <w:rFonts w:ascii="Arial" w:hAnsi="Arial" w:cs="Arial"/>
          <w:sz w:val="22"/>
          <w:szCs w:val="22"/>
        </w:rPr>
      </w:pPr>
    </w:p>
    <w:p w:rsidR="00F97749" w:rsidRPr="002C76C1" w:rsidRDefault="00F97749" w:rsidP="00F97749">
      <w:pPr>
        <w:pStyle w:val="NormalWeb"/>
        <w:tabs>
          <w:tab w:val="center" w:pos="709"/>
        </w:tabs>
        <w:jc w:val="both"/>
        <w:rPr>
          <w:rFonts w:ascii="Arial" w:hAnsi="Arial" w:cs="Arial"/>
          <w:color w:val="000000"/>
          <w:sz w:val="22"/>
          <w:szCs w:val="22"/>
          <w:lang w:val="en-GB"/>
        </w:rPr>
      </w:pPr>
    </w:p>
    <w:p w:rsidR="00F97749" w:rsidRPr="002C76C1" w:rsidRDefault="00F97749" w:rsidP="00F97749">
      <w:pPr>
        <w:tabs>
          <w:tab w:val="center" w:pos="709"/>
        </w:tabs>
        <w:rPr>
          <w:b/>
          <w:sz w:val="22"/>
          <w:szCs w:val="22"/>
        </w:rPr>
      </w:pPr>
      <w:r w:rsidRPr="002C76C1">
        <w:rPr>
          <w:b/>
          <w:sz w:val="22"/>
          <w:szCs w:val="22"/>
        </w:rPr>
        <w:t>Recommendation</w:t>
      </w:r>
    </w:p>
    <w:p w:rsidR="00F97749" w:rsidRPr="002C76C1" w:rsidRDefault="00F97749" w:rsidP="00F97749">
      <w:pPr>
        <w:tabs>
          <w:tab w:val="center" w:pos="709"/>
        </w:tabs>
        <w:rPr>
          <w:b/>
          <w:sz w:val="22"/>
          <w:szCs w:val="22"/>
        </w:rPr>
      </w:pPr>
    </w:p>
    <w:p w:rsidR="00F97749" w:rsidRPr="002C76C1" w:rsidRDefault="00F97749" w:rsidP="006F5D2E">
      <w:pPr>
        <w:numPr>
          <w:ilvl w:val="0"/>
          <w:numId w:val="54"/>
        </w:numPr>
        <w:tabs>
          <w:tab w:val="center" w:pos="709"/>
        </w:tabs>
        <w:spacing w:line="276" w:lineRule="auto"/>
        <w:ind w:left="426" w:hanging="426"/>
        <w:rPr>
          <w:sz w:val="22"/>
          <w:szCs w:val="22"/>
        </w:rPr>
      </w:pPr>
      <w:r w:rsidRPr="002C76C1">
        <w:rPr>
          <w:sz w:val="22"/>
          <w:szCs w:val="22"/>
        </w:rPr>
        <w:t xml:space="preserve">In cases where the department did not obtain three quotations and needs to request for more, an appropriately delegated official should approve the list of additional suppliers to whom a request will be sent. </w:t>
      </w:r>
    </w:p>
    <w:p w:rsidR="00F97749" w:rsidRPr="002C76C1" w:rsidRDefault="00F97749" w:rsidP="00F97749">
      <w:pPr>
        <w:tabs>
          <w:tab w:val="center" w:pos="709"/>
        </w:tabs>
        <w:ind w:left="426"/>
        <w:rPr>
          <w:sz w:val="22"/>
          <w:szCs w:val="22"/>
        </w:rPr>
      </w:pPr>
    </w:p>
    <w:p w:rsidR="00F97749" w:rsidRPr="002C76C1" w:rsidRDefault="00F97749" w:rsidP="006F5D2E">
      <w:pPr>
        <w:numPr>
          <w:ilvl w:val="0"/>
          <w:numId w:val="54"/>
        </w:numPr>
        <w:tabs>
          <w:tab w:val="center" w:pos="709"/>
        </w:tabs>
        <w:spacing w:line="276" w:lineRule="auto"/>
        <w:ind w:left="426" w:hanging="426"/>
        <w:rPr>
          <w:sz w:val="22"/>
          <w:szCs w:val="22"/>
        </w:rPr>
      </w:pPr>
      <w:r w:rsidRPr="002C76C1">
        <w:rPr>
          <w:sz w:val="22"/>
          <w:szCs w:val="22"/>
        </w:rPr>
        <w:t>The department should inspect all responses received to ensure that all suppliers have quoted on the correct goods and/or services at the correct quantities.</w:t>
      </w:r>
    </w:p>
    <w:p w:rsidR="00F97749" w:rsidRPr="002C76C1" w:rsidRDefault="00F97749" w:rsidP="00F97749">
      <w:pPr>
        <w:pStyle w:val="ListParagraph"/>
        <w:tabs>
          <w:tab w:val="center" w:pos="709"/>
        </w:tabs>
        <w:rPr>
          <w:rFonts w:ascii="Arial" w:hAnsi="Arial" w:cs="Arial"/>
          <w:sz w:val="22"/>
          <w:szCs w:val="22"/>
        </w:rPr>
      </w:pPr>
    </w:p>
    <w:p w:rsidR="00F97749" w:rsidRPr="002C76C1" w:rsidRDefault="00F97749" w:rsidP="006F5D2E">
      <w:pPr>
        <w:numPr>
          <w:ilvl w:val="0"/>
          <w:numId w:val="54"/>
        </w:numPr>
        <w:tabs>
          <w:tab w:val="center" w:pos="709"/>
        </w:tabs>
        <w:spacing w:line="276" w:lineRule="auto"/>
        <w:ind w:left="426" w:hanging="426"/>
        <w:rPr>
          <w:sz w:val="22"/>
          <w:szCs w:val="22"/>
        </w:rPr>
      </w:pPr>
      <w:r w:rsidRPr="002C76C1">
        <w:rPr>
          <w:sz w:val="22"/>
          <w:szCs w:val="22"/>
        </w:rPr>
        <w:t xml:space="preserve">When requesting for quotations the department should disclose to the suppliers, the manner in which the quotations will be evaluated. </w:t>
      </w:r>
    </w:p>
    <w:p w:rsidR="00F97749" w:rsidRPr="002C76C1" w:rsidRDefault="00F97749" w:rsidP="00F97749">
      <w:pPr>
        <w:pStyle w:val="ListParagraph"/>
        <w:tabs>
          <w:tab w:val="center" w:pos="709"/>
        </w:tabs>
        <w:rPr>
          <w:rFonts w:ascii="Arial" w:hAnsi="Arial" w:cs="Arial"/>
          <w:sz w:val="22"/>
          <w:szCs w:val="22"/>
        </w:rPr>
      </w:pPr>
    </w:p>
    <w:p w:rsidR="00F97749" w:rsidRPr="002C76C1" w:rsidRDefault="00F97749" w:rsidP="006F5D2E">
      <w:pPr>
        <w:numPr>
          <w:ilvl w:val="0"/>
          <w:numId w:val="54"/>
        </w:numPr>
        <w:tabs>
          <w:tab w:val="center" w:pos="709"/>
        </w:tabs>
        <w:spacing w:line="276" w:lineRule="auto"/>
        <w:ind w:left="426" w:hanging="426"/>
        <w:rPr>
          <w:sz w:val="22"/>
          <w:szCs w:val="22"/>
        </w:rPr>
      </w:pPr>
      <w:r w:rsidRPr="002C76C1">
        <w:rPr>
          <w:sz w:val="22"/>
          <w:szCs w:val="22"/>
        </w:rPr>
        <w:t xml:space="preserve">The department should ensure that they obtain an original tax clearance certificate from the winning suppliers. Where the department is already in possession of an original tax clearance certificate the department should make reference to that fact on the payment batch. </w:t>
      </w:r>
    </w:p>
    <w:p w:rsidR="00F97749" w:rsidRPr="002C76C1" w:rsidRDefault="00F97749" w:rsidP="00F97749">
      <w:pPr>
        <w:tabs>
          <w:tab w:val="center" w:pos="709"/>
        </w:tabs>
        <w:rPr>
          <w:color w:val="000000"/>
          <w:sz w:val="22"/>
          <w:szCs w:val="22"/>
        </w:rPr>
      </w:pPr>
    </w:p>
    <w:p w:rsidR="00F97749" w:rsidRPr="002C76C1" w:rsidRDefault="00F97749" w:rsidP="00F97749">
      <w:pPr>
        <w:tabs>
          <w:tab w:val="center" w:pos="709"/>
        </w:tabs>
        <w:rPr>
          <w:color w:val="000000"/>
          <w:sz w:val="22"/>
          <w:szCs w:val="22"/>
        </w:rPr>
      </w:pPr>
    </w:p>
    <w:p w:rsidR="00F97749" w:rsidRPr="002C76C1" w:rsidRDefault="00F97749" w:rsidP="00F97749">
      <w:pPr>
        <w:tabs>
          <w:tab w:val="center" w:pos="709"/>
        </w:tabs>
        <w:jc w:val="both"/>
        <w:rPr>
          <w:b/>
          <w:bCs/>
          <w:sz w:val="22"/>
          <w:szCs w:val="22"/>
        </w:rPr>
      </w:pPr>
      <w:r w:rsidRPr="002C76C1">
        <w:rPr>
          <w:b/>
          <w:bCs/>
          <w:sz w:val="22"/>
          <w:szCs w:val="22"/>
        </w:rPr>
        <w:t>Management response</w:t>
      </w:r>
    </w:p>
    <w:p w:rsidR="00F97749" w:rsidRPr="002C76C1" w:rsidRDefault="00F97749" w:rsidP="00F97749">
      <w:pPr>
        <w:tabs>
          <w:tab w:val="center" w:pos="709"/>
        </w:tabs>
        <w:jc w:val="both"/>
        <w:rPr>
          <w:b/>
          <w:bCs/>
          <w:sz w:val="22"/>
          <w:szCs w:val="22"/>
        </w:rPr>
      </w:pPr>
    </w:p>
    <w:p w:rsidR="00F97749" w:rsidRPr="002C76C1" w:rsidRDefault="00F97749" w:rsidP="00F97749">
      <w:pPr>
        <w:tabs>
          <w:tab w:val="center" w:pos="709"/>
        </w:tabs>
        <w:ind w:left="426"/>
        <w:jc w:val="both"/>
        <w:rPr>
          <w:sz w:val="22"/>
          <w:szCs w:val="22"/>
        </w:rPr>
      </w:pPr>
    </w:p>
    <w:p w:rsidR="00F97749" w:rsidRPr="002C76C1" w:rsidRDefault="00F97749" w:rsidP="00F97749">
      <w:pPr>
        <w:keepNext/>
        <w:tabs>
          <w:tab w:val="center" w:pos="709"/>
        </w:tabs>
        <w:spacing w:after="360" w:line="260" w:lineRule="exact"/>
        <w:ind w:left="709" w:hanging="709"/>
        <w:jc w:val="both"/>
        <w:rPr>
          <w:b/>
          <w:sz w:val="22"/>
          <w:szCs w:val="22"/>
        </w:rPr>
      </w:pPr>
      <w:r>
        <w:rPr>
          <w:sz w:val="22"/>
          <w:szCs w:val="22"/>
        </w:rPr>
        <w:t xml:space="preserve">a) </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F97749" w:rsidRPr="002C76C1" w:rsidTr="00861A27">
        <w:tc>
          <w:tcPr>
            <w:tcW w:w="6480" w:type="dxa"/>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DESCRIPTION</w:t>
            </w:r>
          </w:p>
        </w:tc>
        <w:tc>
          <w:tcPr>
            <w:tcW w:w="2250" w:type="dxa"/>
            <w:gridSpan w:val="2"/>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RESPONSE</w:t>
            </w: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Corrective action to be taken</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2C76C1" w:rsidTr="00861A27">
        <w:tc>
          <w:tcPr>
            <w:tcW w:w="6480" w:type="dxa"/>
            <w:vMerge w:val="restart"/>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Does the finding affect an amount disclosed in the financial statements</w:t>
            </w:r>
          </w:p>
        </w:tc>
        <w:tc>
          <w:tcPr>
            <w:tcW w:w="1080" w:type="dxa"/>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Yes</w:t>
            </w:r>
          </w:p>
        </w:tc>
        <w:tc>
          <w:tcPr>
            <w:tcW w:w="1170" w:type="dxa"/>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No</w:t>
            </w:r>
          </w:p>
        </w:tc>
      </w:tr>
      <w:tr w:rsidR="00F97749" w:rsidRPr="002C76C1" w:rsidTr="00861A27">
        <w:tc>
          <w:tcPr>
            <w:tcW w:w="6480" w:type="dxa"/>
            <w:vMerge/>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0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17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X</w:t>
            </w: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If yes, what corrections will be made to the population</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Position of official responsible to take corrective actions</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Director</w:t>
            </w: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Estimated completion date for corrective action</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bl>
    <w:p w:rsidR="00F97749" w:rsidRPr="002C76C1" w:rsidRDefault="00F97749" w:rsidP="00F97749">
      <w:pPr>
        <w:pStyle w:val="NormalWeb"/>
        <w:tabs>
          <w:tab w:val="center" w:pos="709"/>
        </w:tabs>
        <w:spacing w:after="120" w:line="260" w:lineRule="exact"/>
        <w:rPr>
          <w:rFonts w:ascii="Arial" w:hAnsi="Arial" w:cs="Arial"/>
          <w:b/>
          <w:bCs/>
          <w:sz w:val="18"/>
          <w:szCs w:val="18"/>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1440"/>
        <w:gridCol w:w="1214"/>
      </w:tblGrid>
      <w:tr w:rsidR="00F97749" w:rsidRPr="002C76C1" w:rsidTr="00861A27">
        <w:tc>
          <w:tcPr>
            <w:tcW w:w="6120" w:type="dxa"/>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DESCRIPTION</w:t>
            </w:r>
          </w:p>
        </w:tc>
        <w:tc>
          <w:tcPr>
            <w:tcW w:w="2654" w:type="dxa"/>
            <w:gridSpan w:val="2"/>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RESPONSE</w:t>
            </w:r>
          </w:p>
        </w:tc>
      </w:tr>
      <w:tr w:rsidR="00F97749" w:rsidRPr="002C76C1" w:rsidTr="00861A27">
        <w:tc>
          <w:tcPr>
            <w:tcW w:w="6120" w:type="dxa"/>
            <w:vMerge w:val="restart"/>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Does management agree with the root cause indicated</w:t>
            </w:r>
          </w:p>
        </w:tc>
        <w:tc>
          <w:tcPr>
            <w:tcW w:w="144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b/>
                <w:sz w:val="18"/>
                <w:szCs w:val="18"/>
              </w:rPr>
              <w:t>Yes</w:t>
            </w:r>
          </w:p>
        </w:tc>
        <w:tc>
          <w:tcPr>
            <w:tcW w:w="1214"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b/>
                <w:sz w:val="18"/>
                <w:szCs w:val="18"/>
              </w:rPr>
              <w:t>No</w:t>
            </w:r>
          </w:p>
        </w:tc>
      </w:tr>
      <w:tr w:rsidR="00F97749" w:rsidRPr="002C76C1" w:rsidTr="00861A27">
        <w:tc>
          <w:tcPr>
            <w:tcW w:w="6120" w:type="dxa"/>
            <w:vMerge/>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44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214"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X</w:t>
            </w:r>
          </w:p>
        </w:tc>
      </w:tr>
      <w:tr w:rsidR="00F97749" w:rsidRPr="002C76C1" w:rsidTr="00861A27">
        <w:tc>
          <w:tcPr>
            <w:tcW w:w="612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If management does not agree with the root cause indicated, please provide the root cause according to management.</w:t>
            </w:r>
          </w:p>
        </w:tc>
        <w:tc>
          <w:tcPr>
            <w:tcW w:w="2654" w:type="dxa"/>
            <w:gridSpan w:val="2"/>
          </w:tcPr>
          <w:p w:rsidR="00F97749" w:rsidRPr="002C76C1" w:rsidRDefault="00F97749" w:rsidP="00861A27">
            <w:pPr>
              <w:pStyle w:val="NormalWeb"/>
              <w:tabs>
                <w:tab w:val="center" w:pos="709"/>
              </w:tabs>
              <w:rPr>
                <w:rFonts w:ascii="Arial" w:hAnsi="Arial" w:cs="Arial"/>
                <w:sz w:val="18"/>
                <w:szCs w:val="18"/>
              </w:rPr>
            </w:pPr>
            <w:r w:rsidRPr="002C76C1">
              <w:rPr>
                <w:rStyle w:val="Emphasis"/>
                <w:rFonts w:ascii="Arial" w:hAnsi="Arial" w:cs="Arial"/>
                <w:i w:val="0"/>
                <w:iCs w:val="0"/>
                <w:sz w:val="18"/>
                <w:szCs w:val="18"/>
              </w:rPr>
              <w:t>The matter of negotiating the price with other Companies and market research delayed the procurement process, resulting in an urgent intervention of a deviation, for which the Director was delegated to can approve</w:t>
            </w:r>
          </w:p>
        </w:tc>
      </w:tr>
    </w:tbl>
    <w:p w:rsidR="00F97749" w:rsidRPr="002C76C1" w:rsidRDefault="00F97749" w:rsidP="00F97749">
      <w:pPr>
        <w:pStyle w:val="NormalWeb"/>
        <w:tabs>
          <w:tab w:val="center" w:pos="709"/>
        </w:tabs>
        <w:spacing w:after="120" w:line="260" w:lineRule="exact"/>
        <w:rPr>
          <w:rFonts w:ascii="Arial" w:hAnsi="Arial" w:cs="Arial"/>
          <w:b/>
          <w:bCs/>
          <w:sz w:val="22"/>
          <w:szCs w:val="22"/>
        </w:rPr>
      </w:pPr>
    </w:p>
    <w:p w:rsidR="00F97749" w:rsidRPr="002C76C1" w:rsidRDefault="00F97749" w:rsidP="00F97749">
      <w:pPr>
        <w:tabs>
          <w:tab w:val="left" w:pos="426"/>
          <w:tab w:val="center" w:pos="709"/>
        </w:tabs>
        <w:ind w:left="426"/>
        <w:jc w:val="both"/>
        <w:rPr>
          <w:i/>
          <w:sz w:val="22"/>
          <w:szCs w:val="22"/>
        </w:rPr>
      </w:pPr>
      <w:r w:rsidRPr="002C76C1">
        <w:rPr>
          <w:i/>
          <w:iCs/>
          <w:sz w:val="22"/>
          <w:szCs w:val="22"/>
        </w:rPr>
        <w:t>Name:</w:t>
      </w:r>
      <w:r w:rsidRPr="002C76C1">
        <w:rPr>
          <w:rFonts w:eastAsia="Arial Unicode MS"/>
          <w:sz w:val="22"/>
          <w:szCs w:val="22"/>
        </w:rPr>
        <w:t xml:space="preserve">   </w:t>
      </w:r>
      <w:r w:rsidRPr="002C76C1">
        <w:rPr>
          <w:color w:val="000000"/>
          <w:sz w:val="22"/>
          <w:szCs w:val="22"/>
        </w:rPr>
        <w:t>Salome Malebye</w:t>
      </w:r>
    </w:p>
    <w:p w:rsidR="00F97749" w:rsidRPr="002C76C1" w:rsidRDefault="00F97749" w:rsidP="00F97749">
      <w:pPr>
        <w:tabs>
          <w:tab w:val="center" w:pos="709"/>
        </w:tabs>
        <w:ind w:left="426"/>
        <w:jc w:val="both"/>
        <w:rPr>
          <w:i/>
          <w:iCs/>
          <w:sz w:val="22"/>
          <w:szCs w:val="22"/>
        </w:rPr>
      </w:pPr>
      <w:r w:rsidRPr="002C76C1">
        <w:rPr>
          <w:i/>
          <w:iCs/>
          <w:sz w:val="22"/>
          <w:szCs w:val="22"/>
        </w:rPr>
        <w:t xml:space="preserve">Position:  </w:t>
      </w:r>
      <w:r w:rsidRPr="002C76C1">
        <w:rPr>
          <w:color w:val="000000"/>
          <w:sz w:val="22"/>
          <w:szCs w:val="22"/>
        </w:rPr>
        <w:t>Director DAM</w:t>
      </w:r>
    </w:p>
    <w:p w:rsidR="00F97749" w:rsidRPr="002C76C1" w:rsidRDefault="00F97749" w:rsidP="00F97749">
      <w:pPr>
        <w:tabs>
          <w:tab w:val="center" w:pos="709"/>
        </w:tabs>
        <w:ind w:left="426"/>
        <w:jc w:val="both"/>
        <w:rPr>
          <w:color w:val="000000"/>
          <w:sz w:val="22"/>
          <w:szCs w:val="22"/>
        </w:rPr>
      </w:pPr>
      <w:r w:rsidRPr="002C76C1">
        <w:rPr>
          <w:i/>
          <w:iCs/>
          <w:sz w:val="22"/>
          <w:szCs w:val="22"/>
        </w:rPr>
        <w:t xml:space="preserve">Date: </w:t>
      </w:r>
      <w:r w:rsidRPr="002C76C1">
        <w:rPr>
          <w:color w:val="000000"/>
          <w:sz w:val="22"/>
          <w:szCs w:val="22"/>
        </w:rPr>
        <w:t>10/07/12</w:t>
      </w:r>
    </w:p>
    <w:p w:rsidR="00F97749" w:rsidRPr="002C76C1" w:rsidRDefault="00F97749" w:rsidP="00F97749">
      <w:pPr>
        <w:tabs>
          <w:tab w:val="center" w:pos="709"/>
        </w:tabs>
        <w:ind w:left="426"/>
        <w:jc w:val="both"/>
      </w:pPr>
    </w:p>
    <w:p w:rsidR="00F97749" w:rsidRPr="002C76C1" w:rsidRDefault="00F97749" w:rsidP="00F97749">
      <w:pPr>
        <w:keepNext/>
        <w:tabs>
          <w:tab w:val="center" w:pos="709"/>
        </w:tabs>
        <w:spacing w:after="360" w:line="260" w:lineRule="exact"/>
        <w:ind w:left="426" w:hanging="426"/>
        <w:jc w:val="both"/>
        <w:rPr>
          <w:b/>
          <w:sz w:val="22"/>
          <w:szCs w:val="22"/>
        </w:rPr>
      </w:pPr>
      <w:r>
        <w:rPr>
          <w:sz w:val="22"/>
          <w:szCs w:val="22"/>
        </w:rPr>
        <w:t>b)</w:t>
      </w:r>
      <w:r>
        <w:rPr>
          <w:sz w:val="22"/>
          <w:szCs w:val="22"/>
        </w:rPr>
        <w:tab/>
      </w:r>
      <w:r>
        <w:rPr>
          <w:sz w:val="22"/>
          <w:szCs w:val="22"/>
        </w:rPr>
        <w:tab/>
      </w:r>
      <w:r w:rsidRPr="002C76C1">
        <w:rPr>
          <w:sz w:val="22"/>
          <w:szCs w:val="22"/>
        </w:rPr>
        <w:t>I am in agreement with the finding for the following reasons [and supply the following/attached information in support of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F97749" w:rsidRPr="002C76C1" w:rsidTr="00861A27">
        <w:tc>
          <w:tcPr>
            <w:tcW w:w="6480" w:type="dxa"/>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DESCRIPTION</w:t>
            </w:r>
          </w:p>
        </w:tc>
        <w:tc>
          <w:tcPr>
            <w:tcW w:w="2250" w:type="dxa"/>
            <w:gridSpan w:val="2"/>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RESPONSE</w:t>
            </w: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Corrective action to be taken</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SCM Circular 24 of 2011</w:t>
            </w:r>
          </w:p>
        </w:tc>
      </w:tr>
      <w:tr w:rsidR="00F97749" w:rsidRPr="002C76C1" w:rsidTr="00861A27">
        <w:tc>
          <w:tcPr>
            <w:tcW w:w="6480" w:type="dxa"/>
            <w:vMerge w:val="restart"/>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Does the finding affect an amount disclosed in the financial statements</w:t>
            </w:r>
          </w:p>
        </w:tc>
        <w:tc>
          <w:tcPr>
            <w:tcW w:w="1080" w:type="dxa"/>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Yes</w:t>
            </w:r>
          </w:p>
        </w:tc>
        <w:tc>
          <w:tcPr>
            <w:tcW w:w="1170" w:type="dxa"/>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No</w:t>
            </w:r>
          </w:p>
        </w:tc>
      </w:tr>
      <w:tr w:rsidR="00F97749" w:rsidRPr="002C76C1" w:rsidTr="00861A27">
        <w:tc>
          <w:tcPr>
            <w:tcW w:w="6480" w:type="dxa"/>
            <w:vMerge/>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0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17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X</w:t>
            </w: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If yes, what corrections will be made to the population</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Position of official responsible to take corrective actions</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Director</w:t>
            </w: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Estimated completion date for corrective action</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bl>
    <w:p w:rsidR="00F97749" w:rsidRPr="002C76C1" w:rsidRDefault="00F97749" w:rsidP="00F97749">
      <w:pPr>
        <w:pStyle w:val="NormalWeb"/>
        <w:tabs>
          <w:tab w:val="center" w:pos="709"/>
        </w:tabs>
        <w:spacing w:after="120" w:line="260" w:lineRule="exact"/>
        <w:rPr>
          <w:rFonts w:ascii="Arial" w:hAnsi="Arial" w:cs="Arial"/>
          <w:b/>
          <w:bCs/>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1440"/>
        <w:gridCol w:w="1214"/>
      </w:tblGrid>
      <w:tr w:rsidR="00F97749" w:rsidRPr="002C76C1" w:rsidTr="00861A27">
        <w:tc>
          <w:tcPr>
            <w:tcW w:w="6120" w:type="dxa"/>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DESCRIPTION</w:t>
            </w:r>
          </w:p>
        </w:tc>
        <w:tc>
          <w:tcPr>
            <w:tcW w:w="2654" w:type="dxa"/>
            <w:gridSpan w:val="2"/>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RESPONSE</w:t>
            </w:r>
          </w:p>
        </w:tc>
      </w:tr>
      <w:tr w:rsidR="00F97749" w:rsidRPr="002C76C1" w:rsidTr="00861A27">
        <w:tc>
          <w:tcPr>
            <w:tcW w:w="6120" w:type="dxa"/>
            <w:vMerge w:val="restart"/>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Does management agree with the root cause indicated</w:t>
            </w:r>
          </w:p>
        </w:tc>
        <w:tc>
          <w:tcPr>
            <w:tcW w:w="144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b/>
                <w:sz w:val="18"/>
                <w:szCs w:val="18"/>
              </w:rPr>
              <w:t>Yes</w:t>
            </w:r>
          </w:p>
        </w:tc>
        <w:tc>
          <w:tcPr>
            <w:tcW w:w="1214"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b/>
                <w:sz w:val="18"/>
                <w:szCs w:val="18"/>
              </w:rPr>
              <w:t>No</w:t>
            </w:r>
          </w:p>
        </w:tc>
      </w:tr>
      <w:tr w:rsidR="00F97749" w:rsidRPr="002C76C1" w:rsidTr="00861A27">
        <w:tc>
          <w:tcPr>
            <w:tcW w:w="6120" w:type="dxa"/>
            <w:vMerge/>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44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214"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X</w:t>
            </w:r>
          </w:p>
        </w:tc>
      </w:tr>
      <w:tr w:rsidR="00F97749" w:rsidRPr="002C76C1" w:rsidTr="00861A27">
        <w:tc>
          <w:tcPr>
            <w:tcW w:w="612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If management does not agree with the root cause indicated, please provide the root cause according to management.</w:t>
            </w:r>
          </w:p>
        </w:tc>
        <w:tc>
          <w:tcPr>
            <w:tcW w:w="2654"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Style w:val="Emphasis"/>
                <w:rFonts w:ascii="Arial" w:hAnsi="Arial" w:cs="Arial"/>
                <w:i w:val="0"/>
                <w:iCs w:val="0"/>
                <w:sz w:val="18"/>
                <w:szCs w:val="18"/>
              </w:rPr>
              <w:t>SCM Circular 24 of 2011 came into effect after (9 Nov 2011) the approval of the deviation by the Director: Demand and Acquisition Management(22 Sep 2011)</w:t>
            </w:r>
          </w:p>
        </w:tc>
      </w:tr>
    </w:tbl>
    <w:p w:rsidR="00F97749" w:rsidRPr="002C76C1" w:rsidRDefault="00F97749" w:rsidP="00F97749">
      <w:pPr>
        <w:pStyle w:val="NormalWeb"/>
        <w:tabs>
          <w:tab w:val="center" w:pos="709"/>
        </w:tabs>
        <w:spacing w:after="120" w:line="260" w:lineRule="exact"/>
        <w:rPr>
          <w:rFonts w:ascii="Arial" w:hAnsi="Arial" w:cs="Arial"/>
          <w:b/>
          <w:bCs/>
          <w:sz w:val="22"/>
          <w:szCs w:val="22"/>
        </w:rPr>
      </w:pPr>
    </w:p>
    <w:p w:rsidR="00F97749" w:rsidRPr="002C76C1" w:rsidRDefault="00F97749" w:rsidP="00F97749">
      <w:pPr>
        <w:tabs>
          <w:tab w:val="left" w:pos="426"/>
          <w:tab w:val="center" w:pos="709"/>
        </w:tabs>
        <w:ind w:left="426"/>
        <w:jc w:val="both"/>
        <w:rPr>
          <w:i/>
          <w:sz w:val="22"/>
          <w:szCs w:val="22"/>
        </w:rPr>
      </w:pPr>
      <w:r w:rsidRPr="002C76C1">
        <w:rPr>
          <w:i/>
          <w:iCs/>
          <w:sz w:val="22"/>
          <w:szCs w:val="22"/>
        </w:rPr>
        <w:t>Name:</w:t>
      </w:r>
      <w:r w:rsidRPr="002C76C1">
        <w:rPr>
          <w:rFonts w:eastAsia="Arial Unicode MS"/>
          <w:sz w:val="22"/>
          <w:szCs w:val="22"/>
        </w:rPr>
        <w:t xml:space="preserve">   </w:t>
      </w:r>
      <w:r w:rsidRPr="002C76C1">
        <w:rPr>
          <w:color w:val="000000"/>
          <w:sz w:val="22"/>
          <w:szCs w:val="22"/>
        </w:rPr>
        <w:t>Salome Malebye</w:t>
      </w:r>
    </w:p>
    <w:p w:rsidR="00F97749" w:rsidRPr="002C76C1" w:rsidRDefault="00F97749" w:rsidP="00F97749">
      <w:pPr>
        <w:tabs>
          <w:tab w:val="center" w:pos="709"/>
        </w:tabs>
        <w:ind w:left="426"/>
        <w:jc w:val="both"/>
        <w:rPr>
          <w:i/>
          <w:iCs/>
          <w:sz w:val="22"/>
          <w:szCs w:val="22"/>
        </w:rPr>
      </w:pPr>
      <w:r w:rsidRPr="002C76C1">
        <w:rPr>
          <w:i/>
          <w:iCs/>
          <w:sz w:val="22"/>
          <w:szCs w:val="22"/>
        </w:rPr>
        <w:t xml:space="preserve">Position:  </w:t>
      </w:r>
      <w:r w:rsidRPr="002C76C1">
        <w:rPr>
          <w:color w:val="000000"/>
          <w:sz w:val="22"/>
          <w:szCs w:val="22"/>
        </w:rPr>
        <w:t>Director DAM</w:t>
      </w:r>
    </w:p>
    <w:p w:rsidR="00F97749" w:rsidRPr="002C76C1" w:rsidRDefault="00F97749" w:rsidP="00F97749">
      <w:pPr>
        <w:tabs>
          <w:tab w:val="center" w:pos="709"/>
        </w:tabs>
        <w:ind w:left="426"/>
        <w:jc w:val="both"/>
        <w:rPr>
          <w:color w:val="000000"/>
          <w:sz w:val="22"/>
          <w:szCs w:val="22"/>
        </w:rPr>
      </w:pPr>
      <w:r w:rsidRPr="002C76C1">
        <w:rPr>
          <w:i/>
          <w:iCs/>
          <w:sz w:val="22"/>
          <w:szCs w:val="22"/>
        </w:rPr>
        <w:t xml:space="preserve">Date: </w:t>
      </w:r>
      <w:r w:rsidRPr="002C76C1">
        <w:rPr>
          <w:color w:val="000000"/>
          <w:sz w:val="22"/>
          <w:szCs w:val="22"/>
        </w:rPr>
        <w:t>10/07/12</w:t>
      </w:r>
    </w:p>
    <w:p w:rsidR="00F97749" w:rsidRPr="002C76C1" w:rsidRDefault="00F97749" w:rsidP="00F97749">
      <w:pPr>
        <w:tabs>
          <w:tab w:val="center" w:pos="709"/>
        </w:tabs>
        <w:ind w:left="426"/>
        <w:jc w:val="both"/>
      </w:pPr>
    </w:p>
    <w:p w:rsidR="00F97749" w:rsidRPr="002C76C1" w:rsidRDefault="00F97749" w:rsidP="00F97749">
      <w:pPr>
        <w:keepNext/>
        <w:tabs>
          <w:tab w:val="center" w:pos="709"/>
        </w:tabs>
        <w:spacing w:after="360" w:line="260" w:lineRule="exact"/>
        <w:ind w:left="426" w:hanging="426"/>
        <w:jc w:val="both"/>
        <w:rPr>
          <w:b/>
          <w:sz w:val="22"/>
          <w:szCs w:val="22"/>
        </w:rPr>
      </w:pPr>
      <w:r>
        <w:rPr>
          <w:sz w:val="22"/>
          <w:szCs w:val="22"/>
        </w:rPr>
        <w:t>c)</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360"/>
        <w:gridCol w:w="1080"/>
        <w:gridCol w:w="1170"/>
      </w:tblGrid>
      <w:tr w:rsidR="00F97749" w:rsidRPr="00571BD2" w:rsidTr="00861A27">
        <w:tc>
          <w:tcPr>
            <w:tcW w:w="6480" w:type="dxa"/>
            <w:gridSpan w:val="2"/>
            <w:shd w:val="clear" w:color="auto" w:fill="D9D9D9" w:themeFill="background1" w:themeFillShade="D9"/>
          </w:tcPr>
          <w:p w:rsidR="00F97749" w:rsidRPr="00571BD2" w:rsidRDefault="00F97749" w:rsidP="00861A27">
            <w:pPr>
              <w:pStyle w:val="ListParagraph"/>
              <w:keepNext/>
              <w:tabs>
                <w:tab w:val="center" w:pos="709"/>
              </w:tabs>
              <w:spacing w:line="260" w:lineRule="exact"/>
              <w:ind w:left="0"/>
              <w:jc w:val="both"/>
              <w:rPr>
                <w:rFonts w:ascii="Arial" w:hAnsi="Arial" w:cs="Arial"/>
                <w:b/>
                <w:sz w:val="18"/>
                <w:szCs w:val="18"/>
              </w:rPr>
            </w:pPr>
            <w:r w:rsidRPr="00571BD2">
              <w:rPr>
                <w:rFonts w:ascii="Arial" w:hAnsi="Arial" w:cs="Arial"/>
                <w:b/>
                <w:sz w:val="18"/>
                <w:szCs w:val="18"/>
              </w:rPr>
              <w:t>DESCRIPTION</w:t>
            </w:r>
          </w:p>
        </w:tc>
        <w:tc>
          <w:tcPr>
            <w:tcW w:w="2250" w:type="dxa"/>
            <w:gridSpan w:val="2"/>
            <w:shd w:val="clear" w:color="auto" w:fill="D9D9D9" w:themeFill="background1" w:themeFillShade="D9"/>
          </w:tcPr>
          <w:p w:rsidR="00F97749" w:rsidRPr="00571BD2" w:rsidRDefault="00F97749" w:rsidP="00861A27">
            <w:pPr>
              <w:pStyle w:val="ListParagraph"/>
              <w:keepNext/>
              <w:tabs>
                <w:tab w:val="center" w:pos="709"/>
              </w:tabs>
              <w:spacing w:line="260" w:lineRule="exact"/>
              <w:ind w:left="0"/>
              <w:jc w:val="both"/>
              <w:rPr>
                <w:rFonts w:ascii="Arial" w:hAnsi="Arial" w:cs="Arial"/>
                <w:b/>
                <w:sz w:val="18"/>
                <w:szCs w:val="18"/>
              </w:rPr>
            </w:pPr>
            <w:r w:rsidRPr="00571BD2">
              <w:rPr>
                <w:rFonts w:ascii="Arial" w:hAnsi="Arial" w:cs="Arial"/>
                <w:b/>
                <w:sz w:val="18"/>
                <w:szCs w:val="18"/>
              </w:rPr>
              <w:t>RESPONSE</w:t>
            </w:r>
          </w:p>
        </w:tc>
      </w:tr>
      <w:tr w:rsidR="00F97749" w:rsidRPr="00571BD2" w:rsidTr="00861A27">
        <w:tc>
          <w:tcPr>
            <w:tcW w:w="6480" w:type="dxa"/>
            <w:gridSpan w:val="2"/>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r w:rsidRPr="00571BD2">
              <w:rPr>
                <w:rFonts w:ascii="Arial" w:hAnsi="Arial" w:cs="Arial"/>
                <w:sz w:val="18"/>
                <w:szCs w:val="18"/>
              </w:rPr>
              <w:t>Corrective action to be taken</w:t>
            </w:r>
          </w:p>
        </w:tc>
        <w:tc>
          <w:tcPr>
            <w:tcW w:w="2250" w:type="dxa"/>
            <w:gridSpan w:val="2"/>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571BD2" w:rsidTr="00861A27">
        <w:tc>
          <w:tcPr>
            <w:tcW w:w="6480" w:type="dxa"/>
            <w:gridSpan w:val="2"/>
            <w:vMerge w:val="restart"/>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r w:rsidRPr="00571BD2">
              <w:rPr>
                <w:rFonts w:ascii="Arial" w:hAnsi="Arial" w:cs="Arial"/>
                <w:sz w:val="18"/>
                <w:szCs w:val="18"/>
              </w:rPr>
              <w:t>Does the finding affect an amount disclosed in the financial statements</w:t>
            </w:r>
          </w:p>
        </w:tc>
        <w:tc>
          <w:tcPr>
            <w:tcW w:w="1080" w:type="dxa"/>
          </w:tcPr>
          <w:p w:rsidR="00F97749" w:rsidRPr="00571BD2" w:rsidRDefault="00F97749" w:rsidP="00861A27">
            <w:pPr>
              <w:pStyle w:val="ListParagraph"/>
              <w:keepNext/>
              <w:tabs>
                <w:tab w:val="center" w:pos="709"/>
              </w:tabs>
              <w:spacing w:line="260" w:lineRule="exact"/>
              <w:ind w:left="0"/>
              <w:jc w:val="both"/>
              <w:rPr>
                <w:rFonts w:ascii="Arial" w:hAnsi="Arial" w:cs="Arial"/>
                <w:b/>
                <w:sz w:val="18"/>
                <w:szCs w:val="18"/>
              </w:rPr>
            </w:pPr>
            <w:r w:rsidRPr="00571BD2">
              <w:rPr>
                <w:rFonts w:ascii="Arial" w:hAnsi="Arial" w:cs="Arial"/>
                <w:b/>
                <w:sz w:val="18"/>
                <w:szCs w:val="18"/>
              </w:rPr>
              <w:t>Yes</w:t>
            </w:r>
          </w:p>
        </w:tc>
        <w:tc>
          <w:tcPr>
            <w:tcW w:w="1170" w:type="dxa"/>
          </w:tcPr>
          <w:p w:rsidR="00F97749" w:rsidRPr="00571BD2" w:rsidRDefault="00F97749" w:rsidP="00861A27">
            <w:pPr>
              <w:pStyle w:val="ListParagraph"/>
              <w:keepNext/>
              <w:tabs>
                <w:tab w:val="center" w:pos="709"/>
              </w:tabs>
              <w:spacing w:line="260" w:lineRule="exact"/>
              <w:ind w:left="0"/>
              <w:jc w:val="both"/>
              <w:rPr>
                <w:rFonts w:ascii="Arial" w:hAnsi="Arial" w:cs="Arial"/>
                <w:b/>
                <w:sz w:val="18"/>
                <w:szCs w:val="18"/>
              </w:rPr>
            </w:pPr>
            <w:r w:rsidRPr="00571BD2">
              <w:rPr>
                <w:rFonts w:ascii="Arial" w:hAnsi="Arial" w:cs="Arial"/>
                <w:b/>
                <w:sz w:val="18"/>
                <w:szCs w:val="18"/>
              </w:rPr>
              <w:t>No</w:t>
            </w:r>
          </w:p>
        </w:tc>
      </w:tr>
      <w:tr w:rsidR="00F97749" w:rsidRPr="00571BD2" w:rsidTr="00861A27">
        <w:tc>
          <w:tcPr>
            <w:tcW w:w="6480" w:type="dxa"/>
            <w:gridSpan w:val="2"/>
            <w:vMerge/>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p>
        </w:tc>
        <w:tc>
          <w:tcPr>
            <w:tcW w:w="1080" w:type="dxa"/>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p>
        </w:tc>
        <w:tc>
          <w:tcPr>
            <w:tcW w:w="1170" w:type="dxa"/>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r w:rsidRPr="00571BD2">
              <w:rPr>
                <w:rFonts w:ascii="Arial" w:hAnsi="Arial" w:cs="Arial"/>
                <w:sz w:val="18"/>
                <w:szCs w:val="18"/>
              </w:rPr>
              <w:t>X</w:t>
            </w:r>
          </w:p>
        </w:tc>
      </w:tr>
      <w:tr w:rsidR="00F97749" w:rsidRPr="00571BD2" w:rsidTr="00861A27">
        <w:tc>
          <w:tcPr>
            <w:tcW w:w="6480" w:type="dxa"/>
            <w:gridSpan w:val="2"/>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r w:rsidRPr="00571BD2">
              <w:rPr>
                <w:rFonts w:ascii="Arial" w:hAnsi="Arial" w:cs="Arial"/>
                <w:sz w:val="18"/>
                <w:szCs w:val="18"/>
              </w:rPr>
              <w:t>If yes, what corrections will be made to the population</w:t>
            </w:r>
          </w:p>
        </w:tc>
        <w:tc>
          <w:tcPr>
            <w:tcW w:w="2250" w:type="dxa"/>
            <w:gridSpan w:val="2"/>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571BD2" w:rsidTr="00861A27">
        <w:tc>
          <w:tcPr>
            <w:tcW w:w="6480" w:type="dxa"/>
            <w:gridSpan w:val="2"/>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r w:rsidRPr="00571BD2">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571BD2" w:rsidTr="00861A27">
        <w:tc>
          <w:tcPr>
            <w:tcW w:w="6480" w:type="dxa"/>
            <w:gridSpan w:val="2"/>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r w:rsidRPr="00571BD2">
              <w:rPr>
                <w:rFonts w:ascii="Arial" w:hAnsi="Arial" w:cs="Arial"/>
                <w:sz w:val="18"/>
                <w:szCs w:val="18"/>
              </w:rPr>
              <w:t>Position of official responsible to take corrective actions</w:t>
            </w:r>
          </w:p>
        </w:tc>
        <w:tc>
          <w:tcPr>
            <w:tcW w:w="2250" w:type="dxa"/>
            <w:gridSpan w:val="2"/>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r w:rsidRPr="00571BD2">
              <w:rPr>
                <w:rFonts w:ascii="Arial" w:hAnsi="Arial" w:cs="Arial"/>
                <w:sz w:val="18"/>
                <w:szCs w:val="18"/>
              </w:rPr>
              <w:t>Director</w:t>
            </w:r>
          </w:p>
        </w:tc>
      </w:tr>
      <w:tr w:rsidR="00F97749" w:rsidRPr="00571BD2" w:rsidTr="00861A27">
        <w:tc>
          <w:tcPr>
            <w:tcW w:w="6480" w:type="dxa"/>
            <w:gridSpan w:val="2"/>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r w:rsidRPr="00571BD2">
              <w:rPr>
                <w:rFonts w:ascii="Arial" w:hAnsi="Arial" w:cs="Arial"/>
                <w:sz w:val="18"/>
                <w:szCs w:val="18"/>
              </w:rPr>
              <w:t>Estimated completion date for corrective action</w:t>
            </w:r>
          </w:p>
        </w:tc>
        <w:tc>
          <w:tcPr>
            <w:tcW w:w="2250" w:type="dxa"/>
            <w:gridSpan w:val="2"/>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2C76C1" w:rsidTr="00861A27">
        <w:tc>
          <w:tcPr>
            <w:tcW w:w="6120" w:type="dxa"/>
            <w:shd w:val="clear" w:color="auto" w:fill="D9D9D9" w:themeFill="background1" w:themeFillShade="D9"/>
          </w:tcPr>
          <w:p w:rsidR="00F97749" w:rsidRPr="00571BD2" w:rsidRDefault="00F97749" w:rsidP="00861A27">
            <w:pPr>
              <w:pStyle w:val="ListParagraph"/>
              <w:keepNext/>
              <w:tabs>
                <w:tab w:val="center" w:pos="709"/>
              </w:tabs>
              <w:spacing w:line="260" w:lineRule="exact"/>
              <w:ind w:left="0"/>
              <w:jc w:val="both"/>
              <w:rPr>
                <w:rFonts w:ascii="Arial" w:hAnsi="Arial" w:cs="Arial"/>
                <w:b/>
                <w:sz w:val="18"/>
                <w:szCs w:val="18"/>
              </w:rPr>
            </w:pPr>
            <w:r w:rsidRPr="00571BD2">
              <w:rPr>
                <w:rFonts w:ascii="Arial" w:hAnsi="Arial" w:cs="Arial"/>
                <w:b/>
                <w:sz w:val="18"/>
                <w:szCs w:val="18"/>
              </w:rPr>
              <w:t>DESCRIPTION</w:t>
            </w:r>
          </w:p>
        </w:tc>
        <w:tc>
          <w:tcPr>
            <w:tcW w:w="2610" w:type="dxa"/>
            <w:gridSpan w:val="3"/>
            <w:shd w:val="clear" w:color="auto" w:fill="D9D9D9" w:themeFill="background1" w:themeFillShade="D9"/>
          </w:tcPr>
          <w:p w:rsidR="00F97749" w:rsidRPr="00571BD2" w:rsidRDefault="00F97749" w:rsidP="00861A27">
            <w:pPr>
              <w:pStyle w:val="ListParagraph"/>
              <w:keepNext/>
              <w:tabs>
                <w:tab w:val="center" w:pos="709"/>
              </w:tabs>
              <w:spacing w:line="260" w:lineRule="exact"/>
              <w:ind w:left="0"/>
              <w:jc w:val="both"/>
              <w:rPr>
                <w:rFonts w:ascii="Arial" w:hAnsi="Arial" w:cs="Arial"/>
                <w:b/>
                <w:sz w:val="18"/>
                <w:szCs w:val="18"/>
              </w:rPr>
            </w:pPr>
            <w:r w:rsidRPr="00571BD2">
              <w:rPr>
                <w:rFonts w:ascii="Arial" w:hAnsi="Arial" w:cs="Arial"/>
                <w:b/>
                <w:sz w:val="18"/>
                <w:szCs w:val="18"/>
              </w:rPr>
              <w:t>RESPONSE</w:t>
            </w:r>
          </w:p>
        </w:tc>
      </w:tr>
      <w:tr w:rsidR="00F97749" w:rsidRPr="002C76C1" w:rsidTr="00861A27">
        <w:tc>
          <w:tcPr>
            <w:tcW w:w="6120" w:type="dxa"/>
            <w:vMerge w:val="restart"/>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r w:rsidRPr="00571BD2">
              <w:rPr>
                <w:rFonts w:ascii="Arial" w:hAnsi="Arial" w:cs="Arial"/>
                <w:sz w:val="18"/>
                <w:szCs w:val="18"/>
              </w:rPr>
              <w:t>Does management agree with the root cause indicated</w:t>
            </w:r>
          </w:p>
        </w:tc>
        <w:tc>
          <w:tcPr>
            <w:tcW w:w="1440" w:type="dxa"/>
            <w:gridSpan w:val="2"/>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r w:rsidRPr="00571BD2">
              <w:rPr>
                <w:rFonts w:ascii="Arial" w:hAnsi="Arial" w:cs="Arial"/>
                <w:b/>
                <w:sz w:val="18"/>
                <w:szCs w:val="18"/>
              </w:rPr>
              <w:t>Yes</w:t>
            </w:r>
          </w:p>
        </w:tc>
        <w:tc>
          <w:tcPr>
            <w:tcW w:w="1170" w:type="dxa"/>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r w:rsidRPr="00571BD2">
              <w:rPr>
                <w:rFonts w:ascii="Arial" w:hAnsi="Arial" w:cs="Arial"/>
                <w:b/>
                <w:sz w:val="18"/>
                <w:szCs w:val="18"/>
              </w:rPr>
              <w:t>No</w:t>
            </w:r>
          </w:p>
        </w:tc>
      </w:tr>
      <w:tr w:rsidR="00F97749" w:rsidRPr="002C76C1" w:rsidTr="00861A27">
        <w:tc>
          <w:tcPr>
            <w:tcW w:w="6120" w:type="dxa"/>
            <w:vMerge/>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p>
        </w:tc>
        <w:tc>
          <w:tcPr>
            <w:tcW w:w="1440" w:type="dxa"/>
            <w:gridSpan w:val="2"/>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p>
        </w:tc>
        <w:tc>
          <w:tcPr>
            <w:tcW w:w="1170" w:type="dxa"/>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r w:rsidRPr="00571BD2">
              <w:rPr>
                <w:rFonts w:ascii="Arial" w:hAnsi="Arial" w:cs="Arial"/>
                <w:sz w:val="18"/>
                <w:szCs w:val="18"/>
              </w:rPr>
              <w:t>X</w:t>
            </w:r>
          </w:p>
        </w:tc>
      </w:tr>
      <w:tr w:rsidR="00F97749" w:rsidRPr="002C76C1" w:rsidTr="00861A27">
        <w:tc>
          <w:tcPr>
            <w:tcW w:w="6120" w:type="dxa"/>
          </w:tcPr>
          <w:p w:rsidR="00F97749" w:rsidRPr="00571BD2" w:rsidRDefault="00F97749" w:rsidP="00861A27">
            <w:pPr>
              <w:pStyle w:val="ListParagraph"/>
              <w:keepNext/>
              <w:tabs>
                <w:tab w:val="center" w:pos="709"/>
              </w:tabs>
              <w:spacing w:line="260" w:lineRule="exact"/>
              <w:ind w:left="0"/>
              <w:jc w:val="both"/>
              <w:rPr>
                <w:rFonts w:ascii="Arial" w:hAnsi="Arial" w:cs="Arial"/>
                <w:sz w:val="18"/>
                <w:szCs w:val="18"/>
              </w:rPr>
            </w:pPr>
            <w:r w:rsidRPr="00571BD2">
              <w:rPr>
                <w:rFonts w:ascii="Arial" w:hAnsi="Arial" w:cs="Arial"/>
                <w:sz w:val="18"/>
                <w:szCs w:val="18"/>
              </w:rPr>
              <w:t>If management does not agree with the root cause indicated, please provide the root cause according to management.</w:t>
            </w:r>
          </w:p>
        </w:tc>
        <w:tc>
          <w:tcPr>
            <w:tcW w:w="2610" w:type="dxa"/>
            <w:gridSpan w:val="3"/>
          </w:tcPr>
          <w:p w:rsidR="00F97749" w:rsidRPr="00571BD2" w:rsidRDefault="00F97749" w:rsidP="00861A27">
            <w:pPr>
              <w:pStyle w:val="NormalWeb"/>
              <w:tabs>
                <w:tab w:val="center" w:pos="709"/>
              </w:tabs>
              <w:rPr>
                <w:rFonts w:ascii="Arial" w:hAnsi="Arial" w:cs="Arial"/>
                <w:sz w:val="18"/>
                <w:szCs w:val="18"/>
              </w:rPr>
            </w:pPr>
            <w:r w:rsidRPr="00571BD2">
              <w:rPr>
                <w:rStyle w:val="Emphasis"/>
                <w:rFonts w:ascii="Arial" w:hAnsi="Arial" w:cs="Arial"/>
                <w:i w:val="0"/>
                <w:iCs w:val="0"/>
                <w:sz w:val="18"/>
                <w:szCs w:val="18"/>
              </w:rPr>
              <w:t>According to practice,the evaluation method will be determined based on the estimate. In this instance, the estimate was below R30 000.00 and the quotations were to be evaluated on the price only.</w:t>
            </w:r>
          </w:p>
        </w:tc>
      </w:tr>
    </w:tbl>
    <w:p w:rsidR="00F97749" w:rsidRPr="002C76C1" w:rsidRDefault="00F97749" w:rsidP="00F97749">
      <w:pPr>
        <w:pStyle w:val="NormalWeb"/>
        <w:tabs>
          <w:tab w:val="center" w:pos="709"/>
        </w:tabs>
        <w:spacing w:after="120" w:line="260" w:lineRule="exact"/>
        <w:rPr>
          <w:rFonts w:ascii="Arial" w:hAnsi="Arial" w:cs="Arial"/>
          <w:b/>
          <w:bCs/>
          <w:sz w:val="22"/>
          <w:szCs w:val="22"/>
        </w:rPr>
      </w:pPr>
    </w:p>
    <w:p w:rsidR="00F97749" w:rsidRPr="002C76C1" w:rsidRDefault="00F97749" w:rsidP="00F97749">
      <w:pPr>
        <w:tabs>
          <w:tab w:val="left" w:pos="426"/>
          <w:tab w:val="center" w:pos="709"/>
        </w:tabs>
        <w:ind w:left="426"/>
        <w:jc w:val="both"/>
        <w:rPr>
          <w:i/>
          <w:sz w:val="22"/>
          <w:szCs w:val="22"/>
        </w:rPr>
      </w:pPr>
      <w:r w:rsidRPr="002C76C1">
        <w:rPr>
          <w:i/>
          <w:iCs/>
          <w:sz w:val="22"/>
          <w:szCs w:val="22"/>
        </w:rPr>
        <w:t>Name:</w:t>
      </w:r>
      <w:r w:rsidRPr="002C76C1">
        <w:rPr>
          <w:rFonts w:eastAsia="Arial Unicode MS"/>
          <w:sz w:val="22"/>
          <w:szCs w:val="22"/>
        </w:rPr>
        <w:t xml:space="preserve">   </w:t>
      </w:r>
      <w:r w:rsidRPr="002C76C1">
        <w:rPr>
          <w:color w:val="000000"/>
          <w:sz w:val="22"/>
          <w:szCs w:val="22"/>
        </w:rPr>
        <w:t>Salome Malebye</w:t>
      </w:r>
    </w:p>
    <w:p w:rsidR="00F97749" w:rsidRPr="002C76C1" w:rsidRDefault="00F97749" w:rsidP="00F97749">
      <w:pPr>
        <w:tabs>
          <w:tab w:val="center" w:pos="709"/>
        </w:tabs>
        <w:ind w:left="426"/>
        <w:jc w:val="both"/>
        <w:rPr>
          <w:i/>
          <w:iCs/>
          <w:sz w:val="22"/>
          <w:szCs w:val="22"/>
        </w:rPr>
      </w:pPr>
      <w:r w:rsidRPr="002C76C1">
        <w:rPr>
          <w:i/>
          <w:iCs/>
          <w:sz w:val="22"/>
          <w:szCs w:val="22"/>
        </w:rPr>
        <w:t xml:space="preserve">Position:  </w:t>
      </w:r>
      <w:r w:rsidRPr="002C76C1">
        <w:rPr>
          <w:color w:val="000000"/>
          <w:sz w:val="22"/>
          <w:szCs w:val="22"/>
        </w:rPr>
        <w:t>Director DAM</w:t>
      </w:r>
    </w:p>
    <w:p w:rsidR="00F97749" w:rsidRPr="002C76C1" w:rsidRDefault="00F97749" w:rsidP="00F97749">
      <w:pPr>
        <w:tabs>
          <w:tab w:val="center" w:pos="709"/>
        </w:tabs>
        <w:ind w:left="426"/>
        <w:jc w:val="both"/>
        <w:rPr>
          <w:sz w:val="22"/>
          <w:szCs w:val="22"/>
        </w:rPr>
      </w:pPr>
      <w:r w:rsidRPr="002C76C1">
        <w:rPr>
          <w:i/>
          <w:iCs/>
          <w:sz w:val="22"/>
          <w:szCs w:val="22"/>
        </w:rPr>
        <w:t xml:space="preserve">Date: </w:t>
      </w:r>
      <w:r w:rsidRPr="002C76C1">
        <w:rPr>
          <w:color w:val="000000"/>
          <w:sz w:val="22"/>
          <w:szCs w:val="22"/>
        </w:rPr>
        <w:t>10/07/12</w:t>
      </w:r>
    </w:p>
    <w:p w:rsidR="00F97749" w:rsidRPr="00571BD2" w:rsidRDefault="00F97749" w:rsidP="00F97749">
      <w:pPr>
        <w:keepNext/>
        <w:tabs>
          <w:tab w:val="center" w:pos="709"/>
        </w:tabs>
        <w:spacing w:line="260" w:lineRule="exact"/>
        <w:ind w:left="360"/>
        <w:jc w:val="both"/>
        <w:rPr>
          <w:b/>
          <w:sz w:val="22"/>
          <w:szCs w:val="22"/>
        </w:rPr>
      </w:pPr>
    </w:p>
    <w:p w:rsidR="00F97749" w:rsidRPr="002C76C1" w:rsidRDefault="00F97749" w:rsidP="00F97749">
      <w:pPr>
        <w:keepNext/>
        <w:tabs>
          <w:tab w:val="center" w:pos="709"/>
        </w:tabs>
        <w:spacing w:line="260" w:lineRule="exact"/>
        <w:ind w:left="426" w:hanging="426"/>
        <w:jc w:val="both"/>
        <w:rPr>
          <w:b/>
          <w:sz w:val="22"/>
          <w:szCs w:val="22"/>
        </w:rPr>
      </w:pPr>
      <w:r>
        <w:rPr>
          <w:sz w:val="22"/>
          <w:szCs w:val="22"/>
        </w:rPr>
        <w:t>d)</w:t>
      </w:r>
      <w:r>
        <w:rPr>
          <w:sz w:val="22"/>
          <w:szCs w:val="22"/>
        </w:rPr>
        <w:tab/>
      </w:r>
      <w:r>
        <w:rPr>
          <w:sz w:val="22"/>
          <w:szCs w:val="22"/>
        </w:rPr>
        <w:tab/>
      </w:r>
      <w:r w:rsidRPr="002C76C1">
        <w:rPr>
          <w:sz w:val="22"/>
          <w:szCs w:val="22"/>
        </w:rPr>
        <w:t>I am in agreement with the finding for the following reasons [and supply the following/attached information in support of this]:</w:t>
      </w:r>
    </w:p>
    <w:p w:rsidR="00F97749" w:rsidRPr="002C76C1" w:rsidRDefault="00F97749" w:rsidP="00F97749">
      <w:pPr>
        <w:keepNext/>
        <w:tabs>
          <w:tab w:val="center" w:pos="709"/>
        </w:tabs>
        <w:spacing w:line="260" w:lineRule="exact"/>
        <w:ind w:left="360"/>
        <w:jc w:val="both"/>
        <w:rPr>
          <w:b/>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1440"/>
        <w:gridCol w:w="1170"/>
      </w:tblGrid>
      <w:tr w:rsidR="00F97749" w:rsidRPr="002C76C1" w:rsidTr="00861A27">
        <w:tc>
          <w:tcPr>
            <w:tcW w:w="6120" w:type="dxa"/>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DESCRIPTION</w:t>
            </w:r>
          </w:p>
        </w:tc>
        <w:tc>
          <w:tcPr>
            <w:tcW w:w="2610" w:type="dxa"/>
            <w:gridSpan w:val="2"/>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RESPONSE</w:t>
            </w:r>
          </w:p>
        </w:tc>
      </w:tr>
      <w:tr w:rsidR="00F97749" w:rsidRPr="002C76C1" w:rsidTr="00861A27">
        <w:tc>
          <w:tcPr>
            <w:tcW w:w="612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Corrective action to be taken</w:t>
            </w:r>
          </w:p>
        </w:tc>
        <w:tc>
          <w:tcPr>
            <w:tcW w:w="261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SCM circular 2 of 2006</w:t>
            </w:r>
          </w:p>
        </w:tc>
      </w:tr>
      <w:tr w:rsidR="00F97749" w:rsidRPr="002C76C1" w:rsidTr="00861A27">
        <w:tc>
          <w:tcPr>
            <w:tcW w:w="6120" w:type="dxa"/>
            <w:vMerge w:val="restart"/>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Does the finding affect an amount disclosed in the financial statements</w:t>
            </w:r>
          </w:p>
        </w:tc>
        <w:tc>
          <w:tcPr>
            <w:tcW w:w="1440" w:type="dxa"/>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Yes</w:t>
            </w:r>
          </w:p>
        </w:tc>
        <w:tc>
          <w:tcPr>
            <w:tcW w:w="1170" w:type="dxa"/>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No</w:t>
            </w:r>
          </w:p>
        </w:tc>
      </w:tr>
      <w:tr w:rsidR="00F97749" w:rsidRPr="002C76C1" w:rsidTr="00861A27">
        <w:tc>
          <w:tcPr>
            <w:tcW w:w="6120" w:type="dxa"/>
            <w:vMerge/>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44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17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X</w:t>
            </w:r>
          </w:p>
        </w:tc>
      </w:tr>
      <w:tr w:rsidR="00F97749" w:rsidRPr="002C76C1" w:rsidTr="00861A27">
        <w:tc>
          <w:tcPr>
            <w:tcW w:w="612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If yes, what corrections will be made to the population</w:t>
            </w:r>
          </w:p>
        </w:tc>
        <w:tc>
          <w:tcPr>
            <w:tcW w:w="261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2C76C1" w:rsidTr="00861A27">
        <w:tc>
          <w:tcPr>
            <w:tcW w:w="612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 xml:space="preserve">If yes and no corrections will be made, the reason why such a conclusion has been reached should be indicated. </w:t>
            </w:r>
          </w:p>
        </w:tc>
        <w:tc>
          <w:tcPr>
            <w:tcW w:w="261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2C76C1" w:rsidTr="00861A27">
        <w:tc>
          <w:tcPr>
            <w:tcW w:w="612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Position of official responsible to take corrective actions</w:t>
            </w:r>
          </w:p>
        </w:tc>
        <w:tc>
          <w:tcPr>
            <w:tcW w:w="261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Director</w:t>
            </w:r>
          </w:p>
        </w:tc>
      </w:tr>
      <w:tr w:rsidR="00F97749" w:rsidRPr="002C76C1" w:rsidTr="00861A27">
        <w:tc>
          <w:tcPr>
            <w:tcW w:w="612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Estimated completion date for corrective action</w:t>
            </w:r>
          </w:p>
        </w:tc>
        <w:tc>
          <w:tcPr>
            <w:tcW w:w="261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2C76C1" w:rsidTr="00861A27">
        <w:tc>
          <w:tcPr>
            <w:tcW w:w="6120" w:type="dxa"/>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DESCRIPTION</w:t>
            </w:r>
          </w:p>
        </w:tc>
        <w:tc>
          <w:tcPr>
            <w:tcW w:w="2610" w:type="dxa"/>
            <w:gridSpan w:val="2"/>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RESPONSE</w:t>
            </w:r>
          </w:p>
        </w:tc>
      </w:tr>
      <w:tr w:rsidR="00F97749" w:rsidRPr="002C76C1" w:rsidTr="00861A27">
        <w:tc>
          <w:tcPr>
            <w:tcW w:w="6120" w:type="dxa"/>
            <w:vMerge w:val="restart"/>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Does management agree with the root cause indicated</w:t>
            </w:r>
          </w:p>
        </w:tc>
        <w:tc>
          <w:tcPr>
            <w:tcW w:w="144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b/>
                <w:sz w:val="18"/>
                <w:szCs w:val="18"/>
              </w:rPr>
              <w:t>Yes</w:t>
            </w:r>
          </w:p>
        </w:tc>
        <w:tc>
          <w:tcPr>
            <w:tcW w:w="117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b/>
                <w:sz w:val="18"/>
                <w:szCs w:val="18"/>
              </w:rPr>
              <w:t>No</w:t>
            </w:r>
          </w:p>
        </w:tc>
      </w:tr>
      <w:tr w:rsidR="00F97749" w:rsidRPr="002C76C1" w:rsidTr="00861A27">
        <w:tc>
          <w:tcPr>
            <w:tcW w:w="6120" w:type="dxa"/>
            <w:vMerge/>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44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17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X</w:t>
            </w:r>
          </w:p>
        </w:tc>
      </w:tr>
      <w:tr w:rsidR="00F97749" w:rsidRPr="002C76C1" w:rsidTr="00861A27">
        <w:tc>
          <w:tcPr>
            <w:tcW w:w="612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If management does not agree with the root cause indicated, please provide the root cause according to management.</w:t>
            </w:r>
          </w:p>
        </w:tc>
        <w:tc>
          <w:tcPr>
            <w:tcW w:w="2610" w:type="dxa"/>
            <w:gridSpan w:val="2"/>
          </w:tcPr>
          <w:p w:rsidR="00F97749" w:rsidRPr="002C76C1" w:rsidRDefault="00F97749" w:rsidP="00861A27">
            <w:pPr>
              <w:pStyle w:val="NormalWeb"/>
              <w:tabs>
                <w:tab w:val="center" w:pos="709"/>
              </w:tabs>
              <w:rPr>
                <w:rFonts w:ascii="Arial" w:hAnsi="Arial" w:cs="Arial"/>
                <w:sz w:val="18"/>
                <w:szCs w:val="18"/>
              </w:rPr>
            </w:pPr>
            <w:r w:rsidRPr="002C76C1">
              <w:rPr>
                <w:rStyle w:val="Emphasis"/>
                <w:rFonts w:ascii="Arial" w:hAnsi="Arial" w:cs="Arial"/>
                <w:i w:val="0"/>
                <w:iCs w:val="0"/>
                <w:sz w:val="18"/>
                <w:szCs w:val="18"/>
              </w:rPr>
              <w:t>SCM Circular 2 of 2006 stated that par. 2, an original tax clearance certificate must accompany each and every offer received exceeding R30 000-00(VAT incl.) The offer was below R30 000.00, so it was not required.</w:t>
            </w:r>
          </w:p>
        </w:tc>
      </w:tr>
    </w:tbl>
    <w:p w:rsidR="00F97749" w:rsidRPr="002C76C1" w:rsidRDefault="00F97749" w:rsidP="00F97749">
      <w:pPr>
        <w:pStyle w:val="NormalWeb"/>
        <w:tabs>
          <w:tab w:val="center" w:pos="709"/>
        </w:tabs>
        <w:spacing w:after="120" w:line="260" w:lineRule="exact"/>
        <w:rPr>
          <w:rFonts w:ascii="Arial" w:hAnsi="Arial" w:cs="Arial"/>
          <w:b/>
          <w:bCs/>
          <w:sz w:val="22"/>
          <w:szCs w:val="22"/>
        </w:rPr>
      </w:pPr>
    </w:p>
    <w:p w:rsidR="00F97749" w:rsidRPr="002C76C1" w:rsidRDefault="00F97749" w:rsidP="00F97749">
      <w:pPr>
        <w:tabs>
          <w:tab w:val="left" w:pos="426"/>
          <w:tab w:val="center" w:pos="709"/>
        </w:tabs>
        <w:ind w:left="426"/>
        <w:jc w:val="both"/>
        <w:rPr>
          <w:i/>
          <w:sz w:val="22"/>
          <w:szCs w:val="22"/>
        </w:rPr>
      </w:pPr>
      <w:r w:rsidRPr="002C76C1">
        <w:rPr>
          <w:i/>
          <w:iCs/>
          <w:sz w:val="22"/>
          <w:szCs w:val="22"/>
        </w:rPr>
        <w:t>Name:</w:t>
      </w:r>
      <w:r w:rsidRPr="002C76C1">
        <w:rPr>
          <w:rFonts w:eastAsia="Arial Unicode MS"/>
          <w:sz w:val="22"/>
          <w:szCs w:val="22"/>
        </w:rPr>
        <w:t xml:space="preserve">   </w:t>
      </w:r>
      <w:r w:rsidRPr="002C76C1">
        <w:rPr>
          <w:color w:val="000000"/>
          <w:sz w:val="22"/>
          <w:szCs w:val="22"/>
        </w:rPr>
        <w:t>Salome Malebye</w:t>
      </w:r>
    </w:p>
    <w:p w:rsidR="00F97749" w:rsidRPr="002C76C1" w:rsidRDefault="00F97749" w:rsidP="00F97749">
      <w:pPr>
        <w:tabs>
          <w:tab w:val="center" w:pos="709"/>
        </w:tabs>
        <w:ind w:left="426"/>
        <w:jc w:val="both"/>
        <w:rPr>
          <w:i/>
          <w:iCs/>
          <w:sz w:val="22"/>
          <w:szCs w:val="22"/>
        </w:rPr>
      </w:pPr>
      <w:r w:rsidRPr="002C76C1">
        <w:rPr>
          <w:i/>
          <w:iCs/>
          <w:sz w:val="22"/>
          <w:szCs w:val="22"/>
        </w:rPr>
        <w:t xml:space="preserve">Position:  </w:t>
      </w:r>
      <w:r w:rsidRPr="002C76C1">
        <w:rPr>
          <w:color w:val="000000"/>
          <w:sz w:val="22"/>
          <w:szCs w:val="22"/>
        </w:rPr>
        <w:t>Director DAM</w:t>
      </w:r>
    </w:p>
    <w:p w:rsidR="00F97749" w:rsidRPr="002C76C1" w:rsidRDefault="00F97749" w:rsidP="00F97749">
      <w:pPr>
        <w:tabs>
          <w:tab w:val="center" w:pos="709"/>
        </w:tabs>
        <w:ind w:left="426"/>
        <w:jc w:val="both"/>
        <w:rPr>
          <w:sz w:val="22"/>
          <w:szCs w:val="22"/>
        </w:rPr>
      </w:pPr>
      <w:r w:rsidRPr="002C76C1">
        <w:rPr>
          <w:i/>
          <w:iCs/>
          <w:sz w:val="22"/>
          <w:szCs w:val="22"/>
        </w:rPr>
        <w:t xml:space="preserve">Date: </w:t>
      </w:r>
      <w:r w:rsidRPr="002C76C1">
        <w:rPr>
          <w:color w:val="000000"/>
          <w:sz w:val="22"/>
          <w:szCs w:val="22"/>
        </w:rPr>
        <w:t>10/07/12</w:t>
      </w:r>
    </w:p>
    <w:p w:rsidR="00F97749" w:rsidRPr="002C76C1" w:rsidRDefault="00F97749" w:rsidP="00F97749">
      <w:pPr>
        <w:tabs>
          <w:tab w:val="center" w:pos="709"/>
        </w:tabs>
        <w:ind w:left="426"/>
        <w:jc w:val="both"/>
      </w:pPr>
    </w:p>
    <w:p w:rsidR="00F97749" w:rsidRPr="002C76C1" w:rsidRDefault="00F97749" w:rsidP="00F97749">
      <w:pPr>
        <w:keepNext/>
        <w:tabs>
          <w:tab w:val="center" w:pos="709"/>
        </w:tabs>
        <w:spacing w:after="360" w:line="260" w:lineRule="exact"/>
        <w:ind w:left="426" w:hanging="426"/>
        <w:jc w:val="both"/>
        <w:rPr>
          <w:b/>
          <w:sz w:val="22"/>
          <w:szCs w:val="22"/>
        </w:rPr>
      </w:pPr>
      <w:r>
        <w:rPr>
          <w:sz w:val="22"/>
          <w:szCs w:val="22"/>
        </w:rPr>
        <w:t>e)</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80"/>
        <w:gridCol w:w="1080"/>
        <w:gridCol w:w="1170"/>
      </w:tblGrid>
      <w:tr w:rsidR="00F97749" w:rsidRPr="002C76C1" w:rsidTr="00861A27">
        <w:tc>
          <w:tcPr>
            <w:tcW w:w="6480" w:type="dxa"/>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DESCRIPTION</w:t>
            </w:r>
          </w:p>
        </w:tc>
        <w:tc>
          <w:tcPr>
            <w:tcW w:w="2250" w:type="dxa"/>
            <w:gridSpan w:val="2"/>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RESPONSE</w:t>
            </w: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Corrective action to be taken</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2C76C1" w:rsidTr="00861A27">
        <w:tc>
          <w:tcPr>
            <w:tcW w:w="6480" w:type="dxa"/>
            <w:vMerge w:val="restart"/>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Does the finding affect an amount disclosed in the financial statements</w:t>
            </w:r>
          </w:p>
        </w:tc>
        <w:tc>
          <w:tcPr>
            <w:tcW w:w="1080" w:type="dxa"/>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Yes</w:t>
            </w:r>
          </w:p>
        </w:tc>
        <w:tc>
          <w:tcPr>
            <w:tcW w:w="1170" w:type="dxa"/>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No</w:t>
            </w:r>
          </w:p>
        </w:tc>
      </w:tr>
      <w:tr w:rsidR="00F97749" w:rsidRPr="002C76C1" w:rsidTr="00861A27">
        <w:tc>
          <w:tcPr>
            <w:tcW w:w="6480" w:type="dxa"/>
            <w:vMerge/>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0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17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X</w:t>
            </w: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If yes, what corrections will be made to the population</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Position of official responsible to take corrective actions</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Director</w:t>
            </w:r>
          </w:p>
        </w:tc>
      </w:tr>
      <w:tr w:rsidR="00F97749" w:rsidRPr="002C76C1" w:rsidTr="00861A27">
        <w:tc>
          <w:tcPr>
            <w:tcW w:w="648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Estimated completion date for corrective action</w:t>
            </w:r>
          </w:p>
        </w:tc>
        <w:tc>
          <w:tcPr>
            <w:tcW w:w="2250" w:type="dxa"/>
            <w:gridSpan w:val="2"/>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bl>
    <w:p w:rsidR="00F97749" w:rsidRPr="002C76C1" w:rsidRDefault="00F97749" w:rsidP="00F97749">
      <w:pPr>
        <w:pStyle w:val="NormalWeb"/>
        <w:tabs>
          <w:tab w:val="center" w:pos="709"/>
        </w:tabs>
        <w:spacing w:after="120" w:line="260" w:lineRule="exact"/>
        <w:rPr>
          <w:rFonts w:ascii="Arial" w:hAnsi="Arial" w:cs="Arial"/>
          <w:b/>
          <w:bCs/>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20"/>
        <w:gridCol w:w="1440"/>
        <w:gridCol w:w="1214"/>
      </w:tblGrid>
      <w:tr w:rsidR="00F97749" w:rsidRPr="002C76C1" w:rsidTr="00861A27">
        <w:tc>
          <w:tcPr>
            <w:tcW w:w="6120" w:type="dxa"/>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DESCRIPTION</w:t>
            </w:r>
          </w:p>
        </w:tc>
        <w:tc>
          <w:tcPr>
            <w:tcW w:w="2654" w:type="dxa"/>
            <w:gridSpan w:val="2"/>
            <w:shd w:val="clear" w:color="auto" w:fill="D9D9D9" w:themeFill="background1" w:themeFillShade="D9"/>
          </w:tcPr>
          <w:p w:rsidR="00F97749" w:rsidRPr="002C76C1" w:rsidRDefault="00F97749"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RESPONSE</w:t>
            </w:r>
          </w:p>
        </w:tc>
      </w:tr>
      <w:tr w:rsidR="00F97749" w:rsidRPr="002C76C1" w:rsidTr="00861A27">
        <w:tc>
          <w:tcPr>
            <w:tcW w:w="6120" w:type="dxa"/>
            <w:vMerge w:val="restart"/>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Does management agree with the root cause indicated</w:t>
            </w:r>
          </w:p>
        </w:tc>
        <w:tc>
          <w:tcPr>
            <w:tcW w:w="144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b/>
                <w:sz w:val="18"/>
                <w:szCs w:val="18"/>
              </w:rPr>
              <w:t>Yes</w:t>
            </w:r>
          </w:p>
        </w:tc>
        <w:tc>
          <w:tcPr>
            <w:tcW w:w="1214"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b/>
                <w:sz w:val="18"/>
                <w:szCs w:val="18"/>
              </w:rPr>
              <w:t>No</w:t>
            </w:r>
          </w:p>
        </w:tc>
      </w:tr>
      <w:tr w:rsidR="00F97749" w:rsidRPr="002C76C1" w:rsidTr="00861A27">
        <w:tc>
          <w:tcPr>
            <w:tcW w:w="6120" w:type="dxa"/>
            <w:vMerge/>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44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c>
          <w:tcPr>
            <w:tcW w:w="1214"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X</w:t>
            </w:r>
          </w:p>
        </w:tc>
      </w:tr>
      <w:tr w:rsidR="00F97749" w:rsidRPr="002C76C1" w:rsidTr="00861A27">
        <w:tc>
          <w:tcPr>
            <w:tcW w:w="6120" w:type="dxa"/>
          </w:tcPr>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If management does not agree with the root cause indicated, please provide the root cause according to management.</w:t>
            </w:r>
          </w:p>
        </w:tc>
        <w:tc>
          <w:tcPr>
            <w:tcW w:w="2654" w:type="dxa"/>
            <w:gridSpan w:val="2"/>
          </w:tcPr>
          <w:p w:rsidR="00F97749" w:rsidRPr="002C76C1" w:rsidRDefault="00F97749" w:rsidP="00861A27">
            <w:pPr>
              <w:pStyle w:val="NormalWeb"/>
              <w:tabs>
                <w:tab w:val="center" w:pos="709"/>
              </w:tabs>
              <w:jc w:val="both"/>
              <w:rPr>
                <w:rFonts w:ascii="Arial" w:hAnsi="Arial" w:cs="Arial"/>
                <w:sz w:val="18"/>
                <w:szCs w:val="18"/>
              </w:rPr>
            </w:pPr>
            <w:r w:rsidRPr="002C76C1">
              <w:rPr>
                <w:rStyle w:val="Emphasis"/>
                <w:rFonts w:ascii="Arial" w:hAnsi="Arial" w:cs="Arial"/>
                <w:i w:val="0"/>
                <w:iCs w:val="0"/>
                <w:sz w:val="18"/>
                <w:szCs w:val="18"/>
              </w:rPr>
              <w:t>Suppliers tend to indicate on Supplier regisration forms that they trade in all aspects and are captured as such on the database.</w:t>
            </w:r>
          </w:p>
          <w:p w:rsidR="00F97749" w:rsidRPr="002C76C1" w:rsidRDefault="00F97749" w:rsidP="00861A27">
            <w:pPr>
              <w:pStyle w:val="ListParagraph"/>
              <w:keepNext/>
              <w:tabs>
                <w:tab w:val="center" w:pos="709"/>
              </w:tabs>
              <w:spacing w:line="260" w:lineRule="exact"/>
              <w:ind w:left="0"/>
              <w:jc w:val="both"/>
              <w:rPr>
                <w:rFonts w:ascii="Arial" w:hAnsi="Arial" w:cs="Arial"/>
                <w:sz w:val="18"/>
                <w:szCs w:val="18"/>
              </w:rPr>
            </w:pPr>
          </w:p>
        </w:tc>
      </w:tr>
    </w:tbl>
    <w:p w:rsidR="00F97749" w:rsidRPr="002C76C1" w:rsidRDefault="00F97749" w:rsidP="00F97749">
      <w:pPr>
        <w:pStyle w:val="NormalWeb"/>
        <w:tabs>
          <w:tab w:val="center" w:pos="709"/>
        </w:tabs>
        <w:spacing w:after="120" w:line="260" w:lineRule="exact"/>
        <w:rPr>
          <w:rFonts w:ascii="Arial" w:hAnsi="Arial" w:cs="Arial"/>
          <w:b/>
          <w:bCs/>
          <w:sz w:val="22"/>
          <w:szCs w:val="22"/>
        </w:rPr>
      </w:pPr>
    </w:p>
    <w:p w:rsidR="00F97749" w:rsidRPr="002C76C1" w:rsidRDefault="00F97749" w:rsidP="00F97749">
      <w:pPr>
        <w:tabs>
          <w:tab w:val="left" w:pos="426"/>
          <w:tab w:val="center" w:pos="709"/>
        </w:tabs>
        <w:ind w:left="426"/>
        <w:jc w:val="both"/>
        <w:rPr>
          <w:i/>
          <w:sz w:val="22"/>
          <w:szCs w:val="22"/>
        </w:rPr>
      </w:pPr>
      <w:r w:rsidRPr="002C76C1">
        <w:rPr>
          <w:i/>
          <w:iCs/>
          <w:sz w:val="22"/>
          <w:szCs w:val="22"/>
        </w:rPr>
        <w:t>Name:</w:t>
      </w:r>
      <w:r w:rsidRPr="002C76C1">
        <w:rPr>
          <w:rFonts w:eastAsia="Arial Unicode MS"/>
          <w:sz w:val="22"/>
          <w:szCs w:val="22"/>
        </w:rPr>
        <w:t xml:space="preserve">   </w:t>
      </w:r>
      <w:r w:rsidRPr="002C76C1">
        <w:rPr>
          <w:color w:val="000000"/>
          <w:sz w:val="22"/>
          <w:szCs w:val="22"/>
        </w:rPr>
        <w:t>Salome Malebye</w:t>
      </w:r>
    </w:p>
    <w:p w:rsidR="00F97749" w:rsidRPr="002C76C1" w:rsidRDefault="00F97749" w:rsidP="00F97749">
      <w:pPr>
        <w:tabs>
          <w:tab w:val="center" w:pos="709"/>
        </w:tabs>
        <w:ind w:left="426"/>
        <w:jc w:val="both"/>
        <w:rPr>
          <w:i/>
          <w:iCs/>
          <w:sz w:val="22"/>
          <w:szCs w:val="22"/>
        </w:rPr>
      </w:pPr>
      <w:r w:rsidRPr="002C76C1">
        <w:rPr>
          <w:i/>
          <w:iCs/>
          <w:sz w:val="22"/>
          <w:szCs w:val="22"/>
        </w:rPr>
        <w:t xml:space="preserve">Position:  </w:t>
      </w:r>
      <w:r w:rsidRPr="002C76C1">
        <w:rPr>
          <w:color w:val="000000"/>
          <w:sz w:val="22"/>
          <w:szCs w:val="22"/>
        </w:rPr>
        <w:t>Director DAM</w:t>
      </w:r>
    </w:p>
    <w:p w:rsidR="00F97749" w:rsidRPr="002C76C1" w:rsidRDefault="00F97749" w:rsidP="00F97749">
      <w:pPr>
        <w:tabs>
          <w:tab w:val="center" w:pos="709"/>
        </w:tabs>
        <w:ind w:left="426"/>
        <w:jc w:val="both"/>
        <w:rPr>
          <w:sz w:val="22"/>
          <w:szCs w:val="22"/>
        </w:rPr>
      </w:pPr>
      <w:r w:rsidRPr="002C76C1">
        <w:rPr>
          <w:i/>
          <w:iCs/>
          <w:sz w:val="22"/>
          <w:szCs w:val="22"/>
        </w:rPr>
        <w:t xml:space="preserve">Date: </w:t>
      </w:r>
      <w:r w:rsidRPr="002C76C1">
        <w:rPr>
          <w:color w:val="000000"/>
          <w:sz w:val="22"/>
          <w:szCs w:val="22"/>
        </w:rPr>
        <w:t>10/07/12</w:t>
      </w:r>
    </w:p>
    <w:p w:rsidR="00F97749" w:rsidRPr="002C76C1" w:rsidRDefault="00F97749" w:rsidP="00F97749">
      <w:pPr>
        <w:tabs>
          <w:tab w:val="center" w:pos="709"/>
        </w:tabs>
        <w:ind w:firstLine="426"/>
      </w:pPr>
    </w:p>
    <w:p w:rsidR="00F97749" w:rsidRPr="002C76C1" w:rsidRDefault="00F97749" w:rsidP="00F97749">
      <w:pPr>
        <w:tabs>
          <w:tab w:val="center" w:pos="709"/>
        </w:tabs>
        <w:jc w:val="both"/>
        <w:rPr>
          <w:b/>
          <w:bCs/>
          <w:sz w:val="22"/>
          <w:szCs w:val="22"/>
        </w:rPr>
      </w:pPr>
      <w:r w:rsidRPr="002C76C1">
        <w:rPr>
          <w:b/>
          <w:bCs/>
          <w:sz w:val="22"/>
          <w:szCs w:val="22"/>
        </w:rPr>
        <w:t>Auditor’s conclusion</w:t>
      </w:r>
    </w:p>
    <w:p w:rsidR="00F97749" w:rsidRPr="002C76C1" w:rsidRDefault="00F97749" w:rsidP="00F97749">
      <w:pPr>
        <w:tabs>
          <w:tab w:val="center" w:pos="709"/>
        </w:tabs>
        <w:jc w:val="both"/>
        <w:rPr>
          <w:b/>
          <w:bCs/>
          <w:sz w:val="22"/>
          <w:szCs w:val="22"/>
        </w:rPr>
      </w:pPr>
    </w:p>
    <w:p w:rsidR="00F97749" w:rsidRPr="002C76C1" w:rsidRDefault="00F97749" w:rsidP="006F5D2E">
      <w:pPr>
        <w:numPr>
          <w:ilvl w:val="0"/>
          <w:numId w:val="57"/>
        </w:numPr>
        <w:tabs>
          <w:tab w:val="center" w:pos="709"/>
        </w:tabs>
        <w:spacing w:line="276" w:lineRule="auto"/>
        <w:ind w:hanging="720"/>
        <w:jc w:val="both"/>
        <w:rPr>
          <w:bCs/>
          <w:sz w:val="22"/>
          <w:szCs w:val="22"/>
        </w:rPr>
      </w:pPr>
      <w:r w:rsidRPr="002C76C1">
        <w:rPr>
          <w:bCs/>
          <w:sz w:val="22"/>
          <w:szCs w:val="22"/>
        </w:rPr>
        <w:t xml:space="preserve">Although management indicated that they do not agree with the finding no information was provided with management’s response to contradict the finding. The response was also not signed by an official. The matter therefore remains unresolved. </w:t>
      </w:r>
    </w:p>
    <w:p w:rsidR="00F97749" w:rsidRPr="002C76C1" w:rsidRDefault="00F97749" w:rsidP="00F97749">
      <w:pPr>
        <w:tabs>
          <w:tab w:val="center" w:pos="709"/>
        </w:tabs>
        <w:ind w:left="720"/>
        <w:jc w:val="both"/>
        <w:rPr>
          <w:bCs/>
          <w:sz w:val="22"/>
          <w:szCs w:val="22"/>
        </w:rPr>
      </w:pPr>
    </w:p>
    <w:p w:rsidR="00F97749" w:rsidRPr="002C76C1" w:rsidRDefault="00F97749" w:rsidP="00F97749">
      <w:pPr>
        <w:tabs>
          <w:tab w:val="center" w:pos="709"/>
        </w:tabs>
        <w:ind w:left="720"/>
        <w:jc w:val="both"/>
        <w:rPr>
          <w:bCs/>
          <w:sz w:val="22"/>
          <w:szCs w:val="22"/>
        </w:rPr>
      </w:pPr>
      <w:r w:rsidRPr="002C76C1">
        <w:rPr>
          <w:bCs/>
          <w:sz w:val="22"/>
          <w:szCs w:val="22"/>
        </w:rPr>
        <w:t>Due to the fact that on the closing date of the quotations the department only received two quotations and the fact that the winning supplier’s quotations was only received two months after the closing date the department did not get the required three quotations as required in terms of PN 8 of 2007/08 par 3.3 TR16A6.1</w:t>
      </w:r>
    </w:p>
    <w:p w:rsidR="00F97749" w:rsidRPr="002C76C1" w:rsidRDefault="00F97749" w:rsidP="00F97749">
      <w:pPr>
        <w:tabs>
          <w:tab w:val="center" w:pos="709"/>
        </w:tabs>
        <w:ind w:left="720"/>
        <w:jc w:val="both"/>
        <w:rPr>
          <w:bCs/>
          <w:sz w:val="22"/>
          <w:szCs w:val="22"/>
        </w:rPr>
      </w:pPr>
    </w:p>
    <w:p w:rsidR="00F97749" w:rsidRPr="002C76C1" w:rsidRDefault="00F97749" w:rsidP="006F5D2E">
      <w:pPr>
        <w:numPr>
          <w:ilvl w:val="0"/>
          <w:numId w:val="57"/>
        </w:numPr>
        <w:tabs>
          <w:tab w:val="center" w:pos="709"/>
        </w:tabs>
        <w:spacing w:line="276" w:lineRule="auto"/>
        <w:ind w:hanging="720"/>
        <w:jc w:val="both"/>
        <w:rPr>
          <w:rStyle w:val="Emphasis"/>
          <w:bCs/>
          <w:i w:val="0"/>
          <w:iCs w:val="0"/>
          <w:sz w:val="22"/>
          <w:szCs w:val="22"/>
        </w:rPr>
      </w:pPr>
      <w:r w:rsidRPr="002C76C1">
        <w:rPr>
          <w:bCs/>
          <w:sz w:val="22"/>
          <w:szCs w:val="22"/>
        </w:rPr>
        <w:t>Although management indicated that they do not agree with the finding no information was provided with management’s response to contradict the finding. Management only indicated pertaining to the root cause that “</w:t>
      </w:r>
      <w:r w:rsidRPr="002C76C1">
        <w:rPr>
          <w:rStyle w:val="Emphasis"/>
          <w:iCs w:val="0"/>
          <w:sz w:val="22"/>
          <w:szCs w:val="22"/>
        </w:rPr>
        <w:t>The matter of negotiating the price with other Companies and market research delayed the procurement process, resulting in an urgent intervention of a deviation, for which the Director was delegated to can approve”</w:t>
      </w:r>
    </w:p>
    <w:p w:rsidR="00F97749" w:rsidRPr="002C76C1" w:rsidRDefault="00F97749" w:rsidP="00F97749">
      <w:pPr>
        <w:tabs>
          <w:tab w:val="center" w:pos="709"/>
        </w:tabs>
        <w:ind w:left="720"/>
        <w:jc w:val="both"/>
        <w:rPr>
          <w:rStyle w:val="Emphasis"/>
          <w:i w:val="0"/>
          <w:iCs w:val="0"/>
          <w:sz w:val="22"/>
          <w:szCs w:val="22"/>
        </w:rPr>
      </w:pPr>
    </w:p>
    <w:p w:rsidR="00F97749" w:rsidRPr="002C76C1" w:rsidRDefault="00F97749" w:rsidP="00F97749">
      <w:pPr>
        <w:tabs>
          <w:tab w:val="center" w:pos="709"/>
        </w:tabs>
        <w:ind w:left="720"/>
        <w:jc w:val="both"/>
        <w:rPr>
          <w:rStyle w:val="Emphasis"/>
          <w:bCs/>
          <w:i w:val="0"/>
          <w:iCs w:val="0"/>
          <w:sz w:val="22"/>
          <w:szCs w:val="22"/>
        </w:rPr>
      </w:pPr>
      <w:r w:rsidRPr="002C76C1">
        <w:rPr>
          <w:rStyle w:val="Emphasis"/>
          <w:i w:val="0"/>
          <w:iCs w:val="0"/>
          <w:sz w:val="22"/>
          <w:szCs w:val="22"/>
        </w:rPr>
        <w:t>It therefore did not address the matter pertaining to the differences in quantities ordered. The matter therefore remains unresolved.</w:t>
      </w:r>
    </w:p>
    <w:p w:rsidR="00F97749" w:rsidRPr="002C76C1" w:rsidRDefault="00F97749" w:rsidP="00F97749">
      <w:pPr>
        <w:tabs>
          <w:tab w:val="center" w:pos="709"/>
        </w:tabs>
        <w:jc w:val="both"/>
        <w:rPr>
          <w:rStyle w:val="Emphasis"/>
          <w:bCs/>
          <w:i w:val="0"/>
          <w:iCs w:val="0"/>
          <w:sz w:val="22"/>
          <w:szCs w:val="22"/>
        </w:rPr>
      </w:pPr>
    </w:p>
    <w:p w:rsidR="00F97749" w:rsidRPr="002C76C1" w:rsidRDefault="00F97749" w:rsidP="006F5D2E">
      <w:pPr>
        <w:numPr>
          <w:ilvl w:val="0"/>
          <w:numId w:val="57"/>
        </w:numPr>
        <w:tabs>
          <w:tab w:val="center" w:pos="709"/>
        </w:tabs>
        <w:spacing w:line="276" w:lineRule="auto"/>
        <w:ind w:hanging="720"/>
        <w:jc w:val="both"/>
        <w:rPr>
          <w:rStyle w:val="Emphasis"/>
          <w:bCs/>
          <w:i w:val="0"/>
          <w:iCs w:val="0"/>
          <w:sz w:val="22"/>
          <w:szCs w:val="22"/>
        </w:rPr>
      </w:pPr>
      <w:r w:rsidRPr="002C76C1">
        <w:rPr>
          <w:bCs/>
          <w:sz w:val="22"/>
          <w:szCs w:val="22"/>
        </w:rPr>
        <w:t xml:space="preserve">Although management indicated that they do not agree with the finding no additional information was provided to contradict the finding. </w:t>
      </w:r>
    </w:p>
    <w:p w:rsidR="00F97749" w:rsidRPr="002C76C1" w:rsidRDefault="00F97749" w:rsidP="00F97749">
      <w:pPr>
        <w:tabs>
          <w:tab w:val="center" w:pos="709"/>
        </w:tabs>
        <w:ind w:left="720"/>
        <w:jc w:val="both"/>
        <w:rPr>
          <w:rStyle w:val="Emphasis"/>
          <w:iCs w:val="0"/>
          <w:sz w:val="22"/>
          <w:szCs w:val="22"/>
        </w:rPr>
      </w:pPr>
      <w:r w:rsidRPr="002C76C1">
        <w:rPr>
          <w:bCs/>
          <w:sz w:val="22"/>
          <w:szCs w:val="22"/>
        </w:rPr>
        <w:t>Under the root cause management indicated that “</w:t>
      </w:r>
      <w:r w:rsidRPr="002C76C1">
        <w:rPr>
          <w:rStyle w:val="Emphasis"/>
          <w:iCs w:val="0"/>
          <w:sz w:val="22"/>
          <w:szCs w:val="22"/>
        </w:rPr>
        <w:t>SCM Circular 24 of 2011 came into effect after (9 Nov 2011) the approval of the deviation by the Director: Demand and Acquisition Management(22 Sep 2011)”</w:t>
      </w:r>
    </w:p>
    <w:p w:rsidR="00F97749" w:rsidRPr="002C76C1" w:rsidRDefault="00F97749" w:rsidP="00F97749">
      <w:pPr>
        <w:tabs>
          <w:tab w:val="center" w:pos="709"/>
        </w:tabs>
        <w:ind w:left="720"/>
        <w:jc w:val="both"/>
        <w:rPr>
          <w:rStyle w:val="Emphasis"/>
          <w:iCs w:val="0"/>
          <w:sz w:val="22"/>
          <w:szCs w:val="22"/>
        </w:rPr>
      </w:pPr>
    </w:p>
    <w:p w:rsidR="00F97749" w:rsidRPr="002C76C1" w:rsidRDefault="00F97749" w:rsidP="00F97749">
      <w:pPr>
        <w:tabs>
          <w:tab w:val="center" w:pos="709"/>
        </w:tabs>
        <w:ind w:left="720"/>
        <w:jc w:val="both"/>
        <w:rPr>
          <w:rStyle w:val="Emphasis"/>
          <w:i w:val="0"/>
          <w:iCs w:val="0"/>
          <w:sz w:val="22"/>
          <w:szCs w:val="22"/>
        </w:rPr>
      </w:pPr>
      <w:r w:rsidRPr="002C76C1">
        <w:rPr>
          <w:rStyle w:val="Emphasis"/>
          <w:i w:val="0"/>
          <w:iCs w:val="0"/>
          <w:sz w:val="22"/>
          <w:szCs w:val="22"/>
        </w:rPr>
        <w:t>It was further confirmed that although management referred to SCM circular number 24 it should actually have been SCM circular number 33 of 2011. This circular pertain to the withdrawal of delegations by the then acting DG; Mr. Mandla Mabuza. This delegation does therefore also not address the segregation issue raised.</w:t>
      </w:r>
    </w:p>
    <w:p w:rsidR="00F97749" w:rsidRPr="002C76C1" w:rsidRDefault="00F97749" w:rsidP="00F97749">
      <w:pPr>
        <w:tabs>
          <w:tab w:val="center" w:pos="709"/>
        </w:tabs>
        <w:ind w:left="720"/>
        <w:jc w:val="both"/>
        <w:rPr>
          <w:rStyle w:val="Emphasis"/>
          <w:i w:val="0"/>
          <w:iCs w:val="0"/>
          <w:sz w:val="22"/>
          <w:szCs w:val="22"/>
        </w:rPr>
      </w:pPr>
    </w:p>
    <w:p w:rsidR="00F97749" w:rsidRPr="002C76C1" w:rsidRDefault="00F97749" w:rsidP="00F97749">
      <w:pPr>
        <w:tabs>
          <w:tab w:val="center" w:pos="709"/>
        </w:tabs>
        <w:ind w:left="720"/>
        <w:jc w:val="both"/>
        <w:rPr>
          <w:rStyle w:val="Emphasis"/>
          <w:i w:val="0"/>
          <w:iCs w:val="0"/>
          <w:sz w:val="22"/>
          <w:szCs w:val="22"/>
        </w:rPr>
      </w:pPr>
      <w:r w:rsidRPr="002C76C1">
        <w:rPr>
          <w:rStyle w:val="Emphasis"/>
          <w:i w:val="0"/>
          <w:iCs w:val="0"/>
          <w:sz w:val="22"/>
          <w:szCs w:val="22"/>
        </w:rPr>
        <w:t>The matter pertaining to the lack of segregation of duties was therefore not addressed and the matter remains unresolved.</w:t>
      </w:r>
    </w:p>
    <w:p w:rsidR="00F97749" w:rsidRPr="002C76C1" w:rsidRDefault="00F97749" w:rsidP="00F97749">
      <w:pPr>
        <w:tabs>
          <w:tab w:val="center" w:pos="709"/>
        </w:tabs>
        <w:jc w:val="both"/>
        <w:rPr>
          <w:rStyle w:val="Emphasis"/>
          <w:i w:val="0"/>
          <w:iCs w:val="0"/>
        </w:rPr>
      </w:pPr>
    </w:p>
    <w:p w:rsidR="00F97749" w:rsidRPr="002C76C1" w:rsidRDefault="00F97749" w:rsidP="006F5D2E">
      <w:pPr>
        <w:numPr>
          <w:ilvl w:val="0"/>
          <w:numId w:val="57"/>
        </w:numPr>
        <w:tabs>
          <w:tab w:val="center" w:pos="709"/>
        </w:tabs>
        <w:spacing w:line="276" w:lineRule="auto"/>
        <w:ind w:hanging="720"/>
        <w:jc w:val="both"/>
        <w:rPr>
          <w:bCs/>
          <w:sz w:val="22"/>
          <w:szCs w:val="22"/>
        </w:rPr>
      </w:pPr>
      <w:r w:rsidRPr="002C76C1">
        <w:rPr>
          <w:bCs/>
          <w:sz w:val="22"/>
          <w:szCs w:val="22"/>
        </w:rPr>
        <w:t>As two of the quotations were below R30 000, management’s comment is accepted and the matter is considered to be resolved.</w:t>
      </w:r>
    </w:p>
    <w:p w:rsidR="00F97749" w:rsidRPr="002C76C1" w:rsidRDefault="00F97749" w:rsidP="00F97749">
      <w:pPr>
        <w:tabs>
          <w:tab w:val="center" w:pos="709"/>
        </w:tabs>
        <w:ind w:left="720"/>
        <w:jc w:val="both"/>
        <w:rPr>
          <w:bCs/>
          <w:sz w:val="22"/>
          <w:szCs w:val="22"/>
        </w:rPr>
      </w:pPr>
    </w:p>
    <w:p w:rsidR="00F97749" w:rsidRDefault="00F97749" w:rsidP="006F5D2E">
      <w:pPr>
        <w:numPr>
          <w:ilvl w:val="0"/>
          <w:numId w:val="57"/>
        </w:numPr>
        <w:tabs>
          <w:tab w:val="center" w:pos="709"/>
        </w:tabs>
        <w:spacing w:line="276" w:lineRule="auto"/>
        <w:ind w:hanging="720"/>
        <w:jc w:val="both"/>
        <w:rPr>
          <w:bCs/>
          <w:sz w:val="22"/>
          <w:szCs w:val="22"/>
        </w:rPr>
      </w:pPr>
      <w:r w:rsidRPr="002259D5">
        <w:rPr>
          <w:bCs/>
          <w:sz w:val="22"/>
          <w:szCs w:val="22"/>
        </w:rPr>
        <w:t xml:space="preserve">Procurement below </w:t>
      </w:r>
      <w:r>
        <w:rPr>
          <w:bCs/>
          <w:sz w:val="22"/>
          <w:szCs w:val="22"/>
        </w:rPr>
        <w:t>R</w:t>
      </w:r>
      <w:r w:rsidRPr="002259D5">
        <w:rPr>
          <w:bCs/>
          <w:sz w:val="22"/>
          <w:szCs w:val="22"/>
        </w:rPr>
        <w:t>30 000 matters considers to be resolved.</w:t>
      </w:r>
    </w:p>
    <w:p w:rsidR="00F97749" w:rsidRDefault="00F97749" w:rsidP="00F97749">
      <w:pPr>
        <w:pStyle w:val="ListParagraph"/>
        <w:rPr>
          <w:bCs/>
          <w:sz w:val="22"/>
          <w:szCs w:val="22"/>
        </w:rPr>
      </w:pPr>
    </w:p>
    <w:p w:rsidR="00F97749" w:rsidRPr="002C76C1" w:rsidRDefault="00F97749" w:rsidP="00F97749">
      <w:pPr>
        <w:tabs>
          <w:tab w:val="center" w:pos="709"/>
        </w:tabs>
        <w:spacing w:line="276" w:lineRule="auto"/>
        <w:ind w:left="720"/>
        <w:jc w:val="both"/>
        <w:rPr>
          <w:bCs/>
          <w:sz w:val="22"/>
          <w:szCs w:val="22"/>
        </w:rPr>
      </w:pPr>
      <w:r w:rsidRPr="002259D5">
        <w:rPr>
          <w:bCs/>
          <w:sz w:val="22"/>
          <w:szCs w:val="22"/>
        </w:rPr>
        <w:t xml:space="preserve"> </w:t>
      </w:r>
    </w:p>
    <w:p w:rsidR="00F97749" w:rsidRPr="002C76C1" w:rsidRDefault="00F97749" w:rsidP="006F5D2E">
      <w:pPr>
        <w:numPr>
          <w:ilvl w:val="0"/>
          <w:numId w:val="57"/>
        </w:numPr>
        <w:tabs>
          <w:tab w:val="center" w:pos="709"/>
        </w:tabs>
        <w:spacing w:line="276" w:lineRule="auto"/>
        <w:ind w:hanging="720"/>
        <w:jc w:val="both"/>
        <w:rPr>
          <w:bCs/>
          <w:sz w:val="22"/>
          <w:szCs w:val="22"/>
        </w:rPr>
      </w:pPr>
      <w:r w:rsidRPr="002C76C1">
        <w:rPr>
          <w:bCs/>
          <w:sz w:val="22"/>
          <w:szCs w:val="22"/>
        </w:rPr>
        <w:t xml:space="preserve">Although cognisance is taken of management’s comment, it should be noted that the commodities listed in the table below are reflected on the suppliers list with commodities provided for audit purposes. It is evident that the service providers are not in the business of providing and distributing newspapers and may be the reason why the department does not get the required responses. </w:t>
      </w:r>
    </w:p>
    <w:p w:rsidR="00F97749" w:rsidRPr="002C76C1" w:rsidRDefault="00F97749" w:rsidP="00F97749">
      <w:pPr>
        <w:tabs>
          <w:tab w:val="center" w:pos="709"/>
        </w:tabs>
        <w:ind w:firstLine="426"/>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04"/>
        <w:gridCol w:w="4621"/>
      </w:tblGrid>
      <w:tr w:rsidR="00F97749" w:rsidRPr="002C76C1" w:rsidTr="00861A27">
        <w:tc>
          <w:tcPr>
            <w:tcW w:w="3804" w:type="dxa"/>
            <w:shd w:val="clear" w:color="auto" w:fill="D9D9D9" w:themeFill="background1" w:themeFillShade="D9"/>
          </w:tcPr>
          <w:p w:rsidR="00F97749" w:rsidRPr="002C76C1" w:rsidRDefault="00F97749" w:rsidP="00861A27">
            <w:pPr>
              <w:tabs>
                <w:tab w:val="center" w:pos="709"/>
              </w:tabs>
              <w:rPr>
                <w:b/>
                <w:sz w:val="18"/>
                <w:szCs w:val="18"/>
              </w:rPr>
            </w:pPr>
            <w:r w:rsidRPr="002C76C1">
              <w:rPr>
                <w:b/>
                <w:sz w:val="18"/>
                <w:szCs w:val="18"/>
              </w:rPr>
              <w:t>Name of service provider</w:t>
            </w:r>
          </w:p>
        </w:tc>
        <w:tc>
          <w:tcPr>
            <w:tcW w:w="4621" w:type="dxa"/>
            <w:shd w:val="clear" w:color="auto" w:fill="D9D9D9" w:themeFill="background1" w:themeFillShade="D9"/>
          </w:tcPr>
          <w:p w:rsidR="00F97749" w:rsidRPr="002C76C1" w:rsidRDefault="00F97749" w:rsidP="00861A27">
            <w:pPr>
              <w:tabs>
                <w:tab w:val="center" w:pos="709"/>
              </w:tabs>
              <w:rPr>
                <w:b/>
                <w:sz w:val="18"/>
                <w:szCs w:val="18"/>
              </w:rPr>
            </w:pPr>
            <w:r w:rsidRPr="002C76C1">
              <w:rPr>
                <w:b/>
                <w:sz w:val="18"/>
                <w:szCs w:val="18"/>
              </w:rPr>
              <w:t xml:space="preserve">Commodities provided by the services provider indicated on the database. </w:t>
            </w:r>
          </w:p>
        </w:tc>
      </w:tr>
      <w:tr w:rsidR="00F97749" w:rsidRPr="002C76C1" w:rsidTr="00861A27">
        <w:tc>
          <w:tcPr>
            <w:tcW w:w="3804" w:type="dxa"/>
          </w:tcPr>
          <w:p w:rsidR="00F97749" w:rsidRPr="002C76C1" w:rsidRDefault="00F97749" w:rsidP="00861A27">
            <w:pPr>
              <w:tabs>
                <w:tab w:val="center" w:pos="709"/>
              </w:tabs>
              <w:rPr>
                <w:sz w:val="18"/>
                <w:szCs w:val="18"/>
              </w:rPr>
            </w:pPr>
            <w:r w:rsidRPr="002C76C1">
              <w:rPr>
                <w:color w:val="000000"/>
                <w:sz w:val="18"/>
                <w:szCs w:val="18"/>
                <w:lang w:val="en-GB"/>
              </w:rPr>
              <w:t>Ahamabuya Construction &amp; Projects CC</w:t>
            </w:r>
          </w:p>
        </w:tc>
        <w:tc>
          <w:tcPr>
            <w:tcW w:w="4621" w:type="dxa"/>
          </w:tcPr>
          <w:p w:rsidR="00F97749" w:rsidRPr="002C76C1" w:rsidRDefault="00F97749" w:rsidP="00861A27">
            <w:pPr>
              <w:tabs>
                <w:tab w:val="center" w:pos="709"/>
              </w:tabs>
              <w:rPr>
                <w:sz w:val="18"/>
                <w:szCs w:val="18"/>
              </w:rPr>
            </w:pPr>
            <w:r w:rsidRPr="002C76C1">
              <w:rPr>
                <w:sz w:val="18"/>
                <w:szCs w:val="18"/>
              </w:rPr>
              <w:t>General hardware</w:t>
            </w:r>
          </w:p>
        </w:tc>
      </w:tr>
      <w:tr w:rsidR="00F97749" w:rsidRPr="002C76C1" w:rsidTr="00861A27">
        <w:trPr>
          <w:trHeight w:val="323"/>
        </w:trPr>
        <w:tc>
          <w:tcPr>
            <w:tcW w:w="3804" w:type="dxa"/>
          </w:tcPr>
          <w:p w:rsidR="00F97749" w:rsidRPr="002C76C1" w:rsidRDefault="00F97749" w:rsidP="00861A27">
            <w:pPr>
              <w:pStyle w:val="NormalWeb"/>
              <w:tabs>
                <w:tab w:val="center" w:pos="709"/>
              </w:tabs>
              <w:rPr>
                <w:rFonts w:ascii="Arial" w:hAnsi="Arial" w:cs="Arial"/>
                <w:color w:val="000000"/>
                <w:sz w:val="18"/>
                <w:szCs w:val="18"/>
                <w:lang w:val="en-GB"/>
              </w:rPr>
            </w:pPr>
            <w:r w:rsidRPr="002C76C1">
              <w:rPr>
                <w:rFonts w:ascii="Arial" w:hAnsi="Arial" w:cs="Arial"/>
                <w:color w:val="000000"/>
                <w:sz w:val="18"/>
                <w:szCs w:val="18"/>
                <w:lang w:val="en-GB"/>
              </w:rPr>
              <w:t>Mosekate Trading and Projects</w:t>
            </w:r>
          </w:p>
          <w:p w:rsidR="00F97749" w:rsidRPr="002C76C1" w:rsidRDefault="00F97749" w:rsidP="00861A27">
            <w:pPr>
              <w:tabs>
                <w:tab w:val="center" w:pos="709"/>
              </w:tabs>
              <w:rPr>
                <w:sz w:val="18"/>
                <w:szCs w:val="18"/>
              </w:rPr>
            </w:pPr>
          </w:p>
        </w:tc>
        <w:tc>
          <w:tcPr>
            <w:tcW w:w="4621" w:type="dxa"/>
          </w:tcPr>
          <w:p w:rsidR="00F97749" w:rsidRPr="002C76C1" w:rsidRDefault="00F97749" w:rsidP="00861A27">
            <w:pPr>
              <w:tabs>
                <w:tab w:val="center" w:pos="709"/>
              </w:tabs>
              <w:rPr>
                <w:sz w:val="18"/>
                <w:szCs w:val="18"/>
              </w:rPr>
            </w:pPr>
            <w:r w:rsidRPr="002C76C1">
              <w:rPr>
                <w:sz w:val="18"/>
                <w:szCs w:val="18"/>
              </w:rPr>
              <w:t>Not on the prospective supplier list with the commodities. It was however on the supplier list without the commodities</w:t>
            </w:r>
          </w:p>
        </w:tc>
      </w:tr>
      <w:tr w:rsidR="00F97749" w:rsidRPr="002C76C1" w:rsidTr="00861A27">
        <w:tc>
          <w:tcPr>
            <w:tcW w:w="3804" w:type="dxa"/>
          </w:tcPr>
          <w:p w:rsidR="00F97749" w:rsidRPr="002C76C1" w:rsidRDefault="00F97749" w:rsidP="00861A27">
            <w:pPr>
              <w:tabs>
                <w:tab w:val="center" w:pos="709"/>
              </w:tabs>
              <w:rPr>
                <w:sz w:val="18"/>
                <w:szCs w:val="18"/>
              </w:rPr>
            </w:pPr>
            <w:r w:rsidRPr="002C76C1">
              <w:rPr>
                <w:color w:val="000000"/>
                <w:sz w:val="18"/>
                <w:szCs w:val="18"/>
                <w:lang w:val="en-GB"/>
              </w:rPr>
              <w:t>Betmond Investment</w:t>
            </w:r>
          </w:p>
        </w:tc>
        <w:tc>
          <w:tcPr>
            <w:tcW w:w="4621" w:type="dxa"/>
          </w:tcPr>
          <w:p w:rsidR="00F97749" w:rsidRPr="002C76C1" w:rsidRDefault="00F97749" w:rsidP="00861A27">
            <w:pPr>
              <w:tabs>
                <w:tab w:val="center" w:pos="709"/>
              </w:tabs>
              <w:rPr>
                <w:sz w:val="18"/>
                <w:szCs w:val="18"/>
              </w:rPr>
            </w:pPr>
            <w:r w:rsidRPr="002C76C1">
              <w:rPr>
                <w:sz w:val="18"/>
                <w:szCs w:val="18"/>
              </w:rPr>
              <w:t xml:space="preserve">Service </w:t>
            </w:r>
          </w:p>
        </w:tc>
      </w:tr>
      <w:tr w:rsidR="00F97749" w:rsidRPr="002C76C1" w:rsidTr="00861A27">
        <w:tc>
          <w:tcPr>
            <w:tcW w:w="3804" w:type="dxa"/>
          </w:tcPr>
          <w:p w:rsidR="00F97749" w:rsidRPr="002C76C1" w:rsidRDefault="00F97749" w:rsidP="00861A27">
            <w:pPr>
              <w:tabs>
                <w:tab w:val="center" w:pos="709"/>
              </w:tabs>
              <w:rPr>
                <w:sz w:val="18"/>
                <w:szCs w:val="18"/>
              </w:rPr>
            </w:pPr>
            <w:r w:rsidRPr="002C76C1">
              <w:rPr>
                <w:color w:val="000000"/>
                <w:sz w:val="18"/>
                <w:szCs w:val="18"/>
                <w:lang w:val="en-GB"/>
              </w:rPr>
              <w:t>Shumaseni Construction</w:t>
            </w:r>
          </w:p>
        </w:tc>
        <w:tc>
          <w:tcPr>
            <w:tcW w:w="4621" w:type="dxa"/>
          </w:tcPr>
          <w:p w:rsidR="00F97749" w:rsidRPr="002C76C1" w:rsidRDefault="00F97749" w:rsidP="00861A27">
            <w:pPr>
              <w:tabs>
                <w:tab w:val="center" w:pos="709"/>
              </w:tabs>
              <w:rPr>
                <w:sz w:val="18"/>
                <w:szCs w:val="18"/>
              </w:rPr>
            </w:pPr>
            <w:r w:rsidRPr="002C76C1">
              <w:rPr>
                <w:sz w:val="18"/>
                <w:szCs w:val="18"/>
              </w:rPr>
              <w:t>Building material, paint, sealer, adhesive and accessories</w:t>
            </w:r>
          </w:p>
        </w:tc>
      </w:tr>
      <w:tr w:rsidR="00F97749" w:rsidRPr="002C76C1" w:rsidTr="00861A27">
        <w:tc>
          <w:tcPr>
            <w:tcW w:w="3804" w:type="dxa"/>
          </w:tcPr>
          <w:p w:rsidR="00F97749" w:rsidRPr="002C76C1" w:rsidRDefault="00F97749" w:rsidP="00861A27">
            <w:pPr>
              <w:tabs>
                <w:tab w:val="center" w:pos="709"/>
              </w:tabs>
              <w:rPr>
                <w:color w:val="000000"/>
                <w:sz w:val="18"/>
                <w:szCs w:val="18"/>
                <w:lang w:val="en-GB"/>
              </w:rPr>
            </w:pPr>
            <w:r w:rsidRPr="002C76C1">
              <w:rPr>
                <w:color w:val="000000"/>
                <w:sz w:val="18"/>
                <w:szCs w:val="18"/>
                <w:lang w:val="en-GB"/>
              </w:rPr>
              <w:t>Logistics Today</w:t>
            </w:r>
          </w:p>
        </w:tc>
        <w:tc>
          <w:tcPr>
            <w:tcW w:w="4621" w:type="dxa"/>
          </w:tcPr>
          <w:p w:rsidR="00F97749" w:rsidRPr="002C76C1" w:rsidRDefault="00F97749" w:rsidP="00861A27">
            <w:pPr>
              <w:tabs>
                <w:tab w:val="center" w:pos="709"/>
              </w:tabs>
              <w:rPr>
                <w:sz w:val="18"/>
                <w:szCs w:val="18"/>
              </w:rPr>
            </w:pPr>
            <w:r w:rsidRPr="002C76C1">
              <w:rPr>
                <w:sz w:val="18"/>
                <w:szCs w:val="18"/>
              </w:rPr>
              <w:t>Not on the prospective supplier list with the commodities. It was however on the supplier list without the commodities</w:t>
            </w:r>
          </w:p>
        </w:tc>
      </w:tr>
      <w:tr w:rsidR="00F97749" w:rsidRPr="002C76C1" w:rsidTr="00861A27">
        <w:tc>
          <w:tcPr>
            <w:tcW w:w="3804" w:type="dxa"/>
          </w:tcPr>
          <w:p w:rsidR="00F97749" w:rsidRPr="002C76C1" w:rsidRDefault="00F97749" w:rsidP="00861A27">
            <w:pPr>
              <w:tabs>
                <w:tab w:val="center" w:pos="709"/>
              </w:tabs>
              <w:rPr>
                <w:color w:val="000000"/>
                <w:sz w:val="18"/>
                <w:szCs w:val="18"/>
                <w:lang w:val="en-GB"/>
              </w:rPr>
            </w:pPr>
            <w:r w:rsidRPr="002C76C1">
              <w:rPr>
                <w:color w:val="000000"/>
                <w:sz w:val="18"/>
                <w:szCs w:val="18"/>
                <w:lang w:val="en-GB"/>
              </w:rPr>
              <w:t>Cedoh Trading 23 CC</w:t>
            </w:r>
          </w:p>
        </w:tc>
        <w:tc>
          <w:tcPr>
            <w:tcW w:w="4621" w:type="dxa"/>
          </w:tcPr>
          <w:p w:rsidR="00F97749" w:rsidRPr="002C76C1" w:rsidRDefault="00F97749" w:rsidP="00861A27">
            <w:pPr>
              <w:tabs>
                <w:tab w:val="center" w:pos="709"/>
              </w:tabs>
              <w:rPr>
                <w:sz w:val="18"/>
                <w:szCs w:val="18"/>
              </w:rPr>
            </w:pPr>
            <w:r w:rsidRPr="002C76C1">
              <w:rPr>
                <w:sz w:val="18"/>
                <w:szCs w:val="18"/>
              </w:rPr>
              <w:t>Not on the prospective supplier list with the commodities. It was however on the supplier list without the commodities</w:t>
            </w:r>
          </w:p>
        </w:tc>
      </w:tr>
      <w:tr w:rsidR="00F97749" w:rsidRPr="002C76C1" w:rsidTr="00861A27">
        <w:tc>
          <w:tcPr>
            <w:tcW w:w="3804" w:type="dxa"/>
          </w:tcPr>
          <w:p w:rsidR="00F97749" w:rsidRPr="002C76C1" w:rsidRDefault="00F97749" w:rsidP="00861A27">
            <w:pPr>
              <w:tabs>
                <w:tab w:val="center" w:pos="709"/>
              </w:tabs>
              <w:rPr>
                <w:color w:val="000000"/>
                <w:sz w:val="18"/>
                <w:szCs w:val="18"/>
                <w:lang w:val="en-GB"/>
              </w:rPr>
            </w:pPr>
            <w:r w:rsidRPr="002C76C1">
              <w:rPr>
                <w:color w:val="000000"/>
                <w:sz w:val="18"/>
                <w:szCs w:val="18"/>
                <w:lang w:val="en-GB"/>
              </w:rPr>
              <w:t>Gidi Business Solutions</w:t>
            </w:r>
          </w:p>
        </w:tc>
        <w:tc>
          <w:tcPr>
            <w:tcW w:w="4621" w:type="dxa"/>
          </w:tcPr>
          <w:p w:rsidR="00F97749" w:rsidRPr="002C76C1" w:rsidRDefault="00F97749" w:rsidP="00861A27">
            <w:pPr>
              <w:tabs>
                <w:tab w:val="center" w:pos="709"/>
              </w:tabs>
              <w:rPr>
                <w:sz w:val="18"/>
                <w:szCs w:val="18"/>
              </w:rPr>
            </w:pPr>
            <w:r w:rsidRPr="002C76C1">
              <w:rPr>
                <w:sz w:val="18"/>
                <w:szCs w:val="18"/>
              </w:rPr>
              <w:t>Video recording and reproducing equipment, publications, books and forms</w:t>
            </w:r>
          </w:p>
        </w:tc>
      </w:tr>
      <w:tr w:rsidR="00F97749" w:rsidRPr="002C76C1" w:rsidTr="00861A27">
        <w:tc>
          <w:tcPr>
            <w:tcW w:w="3804" w:type="dxa"/>
          </w:tcPr>
          <w:p w:rsidR="00F97749" w:rsidRPr="002C76C1" w:rsidRDefault="00F97749" w:rsidP="00861A27">
            <w:pPr>
              <w:tabs>
                <w:tab w:val="center" w:pos="709"/>
              </w:tabs>
              <w:rPr>
                <w:color w:val="000000"/>
                <w:sz w:val="18"/>
                <w:szCs w:val="18"/>
                <w:lang w:val="en-GB"/>
              </w:rPr>
            </w:pPr>
            <w:r w:rsidRPr="002C76C1">
              <w:rPr>
                <w:color w:val="000000"/>
                <w:sz w:val="18"/>
                <w:szCs w:val="18"/>
                <w:lang w:val="en-GB"/>
              </w:rPr>
              <w:t>Kone Staffing Solutions CC</w:t>
            </w:r>
          </w:p>
        </w:tc>
        <w:tc>
          <w:tcPr>
            <w:tcW w:w="4621" w:type="dxa"/>
          </w:tcPr>
          <w:p w:rsidR="00F97749" w:rsidRPr="002C76C1" w:rsidRDefault="00F97749" w:rsidP="00861A27">
            <w:pPr>
              <w:tabs>
                <w:tab w:val="center" w:pos="709"/>
              </w:tabs>
              <w:rPr>
                <w:sz w:val="18"/>
                <w:szCs w:val="18"/>
              </w:rPr>
            </w:pPr>
            <w:r w:rsidRPr="002C76C1">
              <w:rPr>
                <w:sz w:val="18"/>
                <w:szCs w:val="18"/>
              </w:rPr>
              <w:t>Service, publications, books and forms</w:t>
            </w:r>
          </w:p>
        </w:tc>
      </w:tr>
      <w:tr w:rsidR="00F97749" w:rsidRPr="002C76C1" w:rsidTr="00861A27">
        <w:tc>
          <w:tcPr>
            <w:tcW w:w="3804" w:type="dxa"/>
          </w:tcPr>
          <w:p w:rsidR="00F97749" w:rsidRPr="002C76C1" w:rsidRDefault="00F97749" w:rsidP="00861A27">
            <w:pPr>
              <w:tabs>
                <w:tab w:val="center" w:pos="709"/>
              </w:tabs>
              <w:rPr>
                <w:color w:val="000000"/>
                <w:sz w:val="18"/>
                <w:szCs w:val="18"/>
                <w:lang w:val="en-GB"/>
              </w:rPr>
            </w:pPr>
            <w:r w:rsidRPr="002C76C1">
              <w:rPr>
                <w:color w:val="000000"/>
                <w:sz w:val="18"/>
                <w:szCs w:val="18"/>
                <w:lang w:val="en-GB"/>
              </w:rPr>
              <w:t>Perpertual Event Management</w:t>
            </w:r>
          </w:p>
        </w:tc>
        <w:tc>
          <w:tcPr>
            <w:tcW w:w="4621" w:type="dxa"/>
          </w:tcPr>
          <w:p w:rsidR="00F97749" w:rsidRPr="002C76C1" w:rsidRDefault="00F97749" w:rsidP="00861A27">
            <w:pPr>
              <w:tabs>
                <w:tab w:val="center" w:pos="709"/>
              </w:tabs>
              <w:rPr>
                <w:sz w:val="18"/>
                <w:szCs w:val="18"/>
              </w:rPr>
            </w:pPr>
            <w:r w:rsidRPr="002C76C1">
              <w:rPr>
                <w:sz w:val="18"/>
                <w:szCs w:val="18"/>
              </w:rPr>
              <w:t xml:space="preserve">Service </w:t>
            </w:r>
          </w:p>
        </w:tc>
      </w:tr>
      <w:tr w:rsidR="00F97749" w:rsidRPr="002C76C1" w:rsidTr="00861A27">
        <w:trPr>
          <w:trHeight w:val="323"/>
        </w:trPr>
        <w:tc>
          <w:tcPr>
            <w:tcW w:w="3804" w:type="dxa"/>
          </w:tcPr>
          <w:p w:rsidR="00F97749" w:rsidRPr="002C76C1" w:rsidRDefault="00F97749" w:rsidP="00861A27">
            <w:pPr>
              <w:tabs>
                <w:tab w:val="center" w:pos="709"/>
              </w:tabs>
              <w:rPr>
                <w:color w:val="000000"/>
                <w:sz w:val="18"/>
                <w:szCs w:val="18"/>
                <w:lang w:val="en-GB"/>
              </w:rPr>
            </w:pPr>
            <w:r w:rsidRPr="002C76C1">
              <w:rPr>
                <w:color w:val="000000"/>
                <w:sz w:val="18"/>
                <w:szCs w:val="18"/>
                <w:lang w:val="en-GB"/>
              </w:rPr>
              <w:t>Mokolobate Construction</w:t>
            </w:r>
          </w:p>
        </w:tc>
        <w:tc>
          <w:tcPr>
            <w:tcW w:w="4621" w:type="dxa"/>
          </w:tcPr>
          <w:p w:rsidR="00F97749" w:rsidRPr="002C76C1" w:rsidRDefault="00F97749" w:rsidP="00861A27">
            <w:pPr>
              <w:tabs>
                <w:tab w:val="center" w:pos="709"/>
              </w:tabs>
              <w:rPr>
                <w:sz w:val="18"/>
                <w:szCs w:val="18"/>
              </w:rPr>
            </w:pPr>
            <w:r w:rsidRPr="002C76C1">
              <w:rPr>
                <w:sz w:val="18"/>
                <w:szCs w:val="18"/>
              </w:rPr>
              <w:t>Building material</w:t>
            </w:r>
          </w:p>
        </w:tc>
      </w:tr>
    </w:tbl>
    <w:p w:rsidR="00F97749" w:rsidRPr="002C76C1" w:rsidRDefault="00F97749" w:rsidP="00F97749">
      <w:pPr>
        <w:tabs>
          <w:tab w:val="center" w:pos="709"/>
        </w:tabs>
      </w:pPr>
    </w:p>
    <w:p w:rsidR="00F97749" w:rsidRPr="002C76C1" w:rsidRDefault="00F97749" w:rsidP="00F97749">
      <w:pPr>
        <w:tabs>
          <w:tab w:val="center" w:pos="709"/>
        </w:tabs>
      </w:pPr>
    </w:p>
    <w:p w:rsidR="00F97749" w:rsidRDefault="00F97749" w:rsidP="00F97749">
      <w:pPr>
        <w:tabs>
          <w:tab w:val="center" w:pos="709"/>
        </w:tabs>
      </w:pPr>
    </w:p>
    <w:p w:rsidR="00F97749" w:rsidRPr="002C76C1" w:rsidRDefault="00F97749" w:rsidP="00F97749">
      <w:pPr>
        <w:tabs>
          <w:tab w:val="center" w:pos="709"/>
        </w:tabs>
      </w:pPr>
    </w:p>
    <w:p w:rsidR="00F97749" w:rsidRPr="002C76C1" w:rsidRDefault="00F97749" w:rsidP="00F97749">
      <w:pPr>
        <w:tabs>
          <w:tab w:val="center" w:pos="709"/>
        </w:tabs>
      </w:pPr>
    </w:p>
    <w:p w:rsidR="00F97749" w:rsidRPr="002C76C1" w:rsidRDefault="00F97749" w:rsidP="00F97749">
      <w:pPr>
        <w:tabs>
          <w:tab w:val="center" w:pos="709"/>
        </w:tabs>
      </w:pPr>
    </w:p>
    <w:p w:rsidR="00F97749" w:rsidRPr="002C76C1" w:rsidRDefault="00F97749" w:rsidP="00F97749">
      <w:pPr>
        <w:tabs>
          <w:tab w:val="center" w:pos="709"/>
        </w:tabs>
      </w:pPr>
    </w:p>
    <w:p w:rsidR="00AB4639" w:rsidRDefault="00AB4639"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861A27" w:rsidRPr="002C76C1" w:rsidRDefault="00861A27" w:rsidP="006F5D2E">
      <w:pPr>
        <w:pStyle w:val="ListParagraph"/>
        <w:numPr>
          <w:ilvl w:val="0"/>
          <w:numId w:val="296"/>
        </w:numPr>
        <w:tabs>
          <w:tab w:val="center" w:pos="709"/>
        </w:tabs>
        <w:spacing w:after="120"/>
        <w:jc w:val="both"/>
        <w:rPr>
          <w:rFonts w:ascii="Arial" w:hAnsi="Arial" w:cs="Arial"/>
          <w:b/>
          <w:bCs/>
          <w:color w:val="FF0000"/>
          <w:sz w:val="22"/>
          <w:szCs w:val="22"/>
        </w:rPr>
      </w:pPr>
      <w:r w:rsidRPr="002C76C1">
        <w:rPr>
          <w:rFonts w:ascii="Arial" w:hAnsi="Arial" w:cs="Arial"/>
          <w:b/>
          <w:bCs/>
          <w:sz w:val="22"/>
          <w:szCs w:val="22"/>
        </w:rPr>
        <w:t xml:space="preserve">Travel and subsistence advances not timeously cleared </w:t>
      </w:r>
      <w:r w:rsidRPr="002C76C1">
        <w:rPr>
          <w:rFonts w:ascii="Arial" w:hAnsi="Arial" w:cs="Arial"/>
          <w:b/>
          <w:bCs/>
          <w:color w:val="FF0000"/>
          <w:sz w:val="22"/>
          <w:szCs w:val="22"/>
        </w:rPr>
        <w:t>Ex 35</w:t>
      </w:r>
    </w:p>
    <w:p w:rsidR="00861A27" w:rsidRPr="002C76C1" w:rsidRDefault="00861A27" w:rsidP="00861A27">
      <w:pPr>
        <w:tabs>
          <w:tab w:val="center" w:pos="709"/>
        </w:tabs>
        <w:spacing w:after="120"/>
        <w:jc w:val="both"/>
        <w:rPr>
          <w:b/>
          <w:bCs/>
          <w:sz w:val="22"/>
          <w:szCs w:val="22"/>
        </w:rPr>
      </w:pPr>
    </w:p>
    <w:p w:rsidR="00861A27" w:rsidRPr="002C76C1" w:rsidRDefault="00861A27" w:rsidP="00861A27">
      <w:pPr>
        <w:tabs>
          <w:tab w:val="center" w:pos="709"/>
        </w:tabs>
        <w:spacing w:after="120"/>
        <w:jc w:val="both"/>
        <w:rPr>
          <w:b/>
          <w:bCs/>
          <w:sz w:val="22"/>
          <w:szCs w:val="22"/>
        </w:rPr>
      </w:pPr>
      <w:r w:rsidRPr="002C76C1">
        <w:rPr>
          <w:b/>
          <w:bCs/>
          <w:sz w:val="22"/>
          <w:szCs w:val="22"/>
        </w:rPr>
        <w:t>Audit Finding</w:t>
      </w:r>
    </w:p>
    <w:p w:rsidR="00861A27" w:rsidRPr="002C76C1" w:rsidRDefault="00861A27" w:rsidP="00861A27">
      <w:pPr>
        <w:pStyle w:val="ListParagraph"/>
        <w:tabs>
          <w:tab w:val="center" w:pos="709"/>
        </w:tabs>
        <w:ind w:left="1159"/>
        <w:rPr>
          <w:rFonts w:ascii="Arial" w:hAnsi="Arial" w:cs="Arial"/>
          <w:sz w:val="22"/>
          <w:szCs w:val="22"/>
          <w:lang w:eastAsia="en-ZA"/>
        </w:rPr>
      </w:pPr>
    </w:p>
    <w:p w:rsidR="00861A27" w:rsidRPr="002C76C1" w:rsidRDefault="00861A27" w:rsidP="00861A27">
      <w:pPr>
        <w:tabs>
          <w:tab w:val="center" w:pos="709"/>
        </w:tabs>
        <w:rPr>
          <w:color w:val="FF0000"/>
          <w:sz w:val="22"/>
          <w:szCs w:val="22"/>
          <w:lang w:eastAsia="en-ZA"/>
        </w:rPr>
      </w:pPr>
      <w:r w:rsidRPr="002C76C1">
        <w:rPr>
          <w:sz w:val="22"/>
          <w:szCs w:val="22"/>
          <w:lang w:eastAsia="en-ZA"/>
        </w:rPr>
        <w:t>Laws, rules and legislation:</w:t>
      </w:r>
    </w:p>
    <w:p w:rsidR="00861A27" w:rsidRPr="002C76C1" w:rsidRDefault="00861A27" w:rsidP="00861A27">
      <w:pPr>
        <w:pStyle w:val="ListParagraph"/>
        <w:tabs>
          <w:tab w:val="center" w:pos="709"/>
        </w:tabs>
        <w:ind w:left="-142"/>
        <w:rPr>
          <w:rFonts w:ascii="Arial" w:hAnsi="Arial" w:cs="Arial"/>
          <w:color w:val="FF0000"/>
          <w:sz w:val="22"/>
          <w:szCs w:val="22"/>
          <w:lang w:eastAsia="en-ZA"/>
        </w:rPr>
      </w:pPr>
    </w:p>
    <w:p w:rsidR="00861A27" w:rsidRPr="006A06F6" w:rsidRDefault="00861A27" w:rsidP="00861A27">
      <w:pPr>
        <w:tabs>
          <w:tab w:val="center" w:pos="709"/>
        </w:tabs>
        <w:spacing w:after="120" w:line="260" w:lineRule="exact"/>
        <w:rPr>
          <w:sz w:val="22"/>
          <w:szCs w:val="22"/>
          <w:lang w:eastAsia="en-ZA"/>
        </w:rPr>
      </w:pPr>
      <w:r>
        <w:rPr>
          <w:sz w:val="22"/>
          <w:szCs w:val="22"/>
          <w:lang w:eastAsia="en-ZA"/>
        </w:rPr>
        <w:t xml:space="preserve">a) </w:t>
      </w:r>
      <w:r w:rsidRPr="006A06F6">
        <w:rPr>
          <w:sz w:val="22"/>
          <w:szCs w:val="22"/>
          <w:lang w:eastAsia="en-ZA"/>
        </w:rPr>
        <w:t xml:space="preserve">Public Finance Management Act No.1 of 1999 section 38(1)(c), 38(1)(d), 38(1)(e), 38(1)(g) and 38(1)(h) state the following: </w:t>
      </w:r>
    </w:p>
    <w:p w:rsidR="00861A27" w:rsidRPr="002C76C1" w:rsidRDefault="00861A27" w:rsidP="00861A27">
      <w:pPr>
        <w:tabs>
          <w:tab w:val="center" w:pos="709"/>
        </w:tabs>
        <w:spacing w:after="120" w:line="260" w:lineRule="exact"/>
        <w:ind w:left="357"/>
        <w:rPr>
          <w:sz w:val="22"/>
          <w:szCs w:val="22"/>
          <w:lang w:val="en-ZA" w:eastAsia="en-ZA"/>
        </w:rPr>
      </w:pPr>
      <w:r w:rsidRPr="002C76C1">
        <w:rPr>
          <w:i/>
          <w:iCs/>
          <w:sz w:val="22"/>
          <w:szCs w:val="22"/>
          <w:lang w:val="en-ZA" w:eastAsia="en-ZA"/>
        </w:rPr>
        <w:t>“The accounting officer for a department, trading entity or constitutional institution-</w:t>
      </w:r>
    </w:p>
    <w:p w:rsidR="00861A27" w:rsidRPr="002C76C1" w:rsidRDefault="00861A27" w:rsidP="00861A27">
      <w:pPr>
        <w:tabs>
          <w:tab w:val="center" w:pos="709"/>
        </w:tabs>
        <w:spacing w:after="120" w:line="260" w:lineRule="exact"/>
        <w:ind w:left="357"/>
        <w:rPr>
          <w:sz w:val="22"/>
          <w:szCs w:val="22"/>
          <w:lang w:val="en-ZA" w:eastAsia="en-ZA"/>
        </w:rPr>
      </w:pPr>
      <w:r w:rsidRPr="002C76C1">
        <w:rPr>
          <w:i/>
          <w:iCs/>
          <w:sz w:val="22"/>
          <w:szCs w:val="22"/>
          <w:lang w:val="en-ZA" w:eastAsia="en-ZA"/>
        </w:rPr>
        <w:t>(c)   must take effective and appropriate steps to-</w:t>
      </w:r>
    </w:p>
    <w:p w:rsidR="00861A27" w:rsidRPr="002C76C1" w:rsidRDefault="00861A27" w:rsidP="00861A27">
      <w:pPr>
        <w:tabs>
          <w:tab w:val="center" w:pos="709"/>
          <w:tab w:val="left" w:pos="1276"/>
        </w:tabs>
        <w:spacing w:after="120" w:line="260" w:lineRule="exact"/>
        <w:ind w:left="851"/>
        <w:rPr>
          <w:sz w:val="22"/>
          <w:szCs w:val="22"/>
          <w:lang w:val="en-ZA" w:eastAsia="en-ZA"/>
        </w:rPr>
      </w:pPr>
      <w:r w:rsidRPr="002C76C1">
        <w:rPr>
          <w:i/>
          <w:iCs/>
          <w:sz w:val="22"/>
          <w:szCs w:val="22"/>
          <w:lang w:val="en-ZA" w:eastAsia="en-ZA"/>
        </w:rPr>
        <w:t>(i)</w:t>
      </w:r>
      <w:r w:rsidRPr="002C76C1">
        <w:rPr>
          <w:i/>
          <w:iCs/>
          <w:sz w:val="22"/>
          <w:szCs w:val="22"/>
          <w:lang w:val="en-ZA" w:eastAsia="en-ZA"/>
        </w:rPr>
        <w:tab/>
        <w:t>collect all money due to the department, trading entity or constitutional institution;</w:t>
      </w:r>
    </w:p>
    <w:p w:rsidR="00861A27" w:rsidRPr="002C76C1" w:rsidRDefault="00861A27" w:rsidP="00861A27">
      <w:pPr>
        <w:tabs>
          <w:tab w:val="center" w:pos="709"/>
          <w:tab w:val="left" w:pos="1276"/>
        </w:tabs>
        <w:spacing w:after="120" w:line="260" w:lineRule="exact"/>
        <w:ind w:left="1276" w:hanging="425"/>
        <w:rPr>
          <w:sz w:val="22"/>
          <w:szCs w:val="22"/>
          <w:lang w:val="en-ZA" w:eastAsia="en-ZA"/>
        </w:rPr>
      </w:pPr>
      <w:r w:rsidRPr="002C76C1">
        <w:rPr>
          <w:i/>
          <w:iCs/>
          <w:sz w:val="22"/>
          <w:szCs w:val="22"/>
          <w:lang w:val="en-ZA" w:eastAsia="en-ZA"/>
        </w:rPr>
        <w:t>(ii)</w:t>
      </w:r>
      <w:r w:rsidRPr="002C76C1">
        <w:rPr>
          <w:i/>
          <w:iCs/>
          <w:sz w:val="22"/>
          <w:szCs w:val="22"/>
          <w:lang w:val="en-ZA" w:eastAsia="en-ZA"/>
        </w:rPr>
        <w:tab/>
        <w:t>prevent unauthorised, irregular and fruitless and wasteful expenditure and losses resulting from criminal conduct;</w:t>
      </w:r>
    </w:p>
    <w:p w:rsidR="00861A27" w:rsidRPr="002C76C1" w:rsidRDefault="00861A27" w:rsidP="00861A27">
      <w:pPr>
        <w:tabs>
          <w:tab w:val="center" w:pos="709"/>
          <w:tab w:val="left" w:pos="1276"/>
        </w:tabs>
        <w:spacing w:after="120" w:line="260" w:lineRule="exact"/>
        <w:ind w:left="851"/>
        <w:rPr>
          <w:sz w:val="22"/>
          <w:szCs w:val="22"/>
          <w:lang w:val="en-ZA" w:eastAsia="en-ZA"/>
        </w:rPr>
      </w:pPr>
      <w:r w:rsidRPr="002C76C1">
        <w:rPr>
          <w:i/>
          <w:iCs/>
          <w:sz w:val="22"/>
          <w:szCs w:val="22"/>
          <w:lang w:val="en-ZA" w:eastAsia="en-ZA"/>
        </w:rPr>
        <w:t>(iii)</w:t>
      </w:r>
      <w:r w:rsidRPr="002C76C1">
        <w:rPr>
          <w:i/>
          <w:iCs/>
          <w:sz w:val="22"/>
          <w:szCs w:val="22"/>
          <w:lang w:val="en-ZA" w:eastAsia="en-ZA"/>
        </w:rPr>
        <w:tab/>
        <w:t>manage available working capital efficiently and economically;</w:t>
      </w:r>
    </w:p>
    <w:p w:rsidR="00861A27" w:rsidRPr="002C76C1" w:rsidRDefault="00861A27" w:rsidP="00861A27">
      <w:pPr>
        <w:tabs>
          <w:tab w:val="left" w:pos="0"/>
          <w:tab w:val="center" w:pos="709"/>
        </w:tabs>
        <w:spacing w:after="120" w:line="260" w:lineRule="exact"/>
        <w:ind w:left="357" w:hanging="357"/>
        <w:rPr>
          <w:sz w:val="22"/>
          <w:szCs w:val="22"/>
          <w:lang w:val="en-ZA" w:eastAsia="en-ZA"/>
        </w:rPr>
      </w:pPr>
      <w:r w:rsidRPr="002C76C1">
        <w:rPr>
          <w:i/>
          <w:iCs/>
          <w:sz w:val="22"/>
          <w:szCs w:val="22"/>
          <w:lang w:val="en-ZA" w:eastAsia="en-ZA"/>
        </w:rPr>
        <w:tab/>
        <w:t xml:space="preserve">(d)  is responsible for the management, including the safe-guarding and the maintenance </w:t>
      </w:r>
      <w:r w:rsidRPr="002C76C1">
        <w:rPr>
          <w:i/>
          <w:iCs/>
          <w:sz w:val="22"/>
          <w:szCs w:val="22"/>
          <w:lang w:val="en-ZA" w:eastAsia="en-ZA"/>
        </w:rPr>
        <w:br/>
        <w:t xml:space="preserve">     of the assets, and for the management of the liabilities, of the department, trading entity   </w:t>
      </w:r>
      <w:r w:rsidRPr="002C76C1">
        <w:rPr>
          <w:i/>
          <w:iCs/>
          <w:sz w:val="22"/>
          <w:szCs w:val="22"/>
          <w:lang w:val="en-ZA" w:eastAsia="en-ZA"/>
        </w:rPr>
        <w:br/>
        <w:t xml:space="preserve">     or constitutional institution;</w:t>
      </w:r>
    </w:p>
    <w:p w:rsidR="00861A27" w:rsidRPr="002C76C1" w:rsidRDefault="00861A27" w:rsidP="00861A27">
      <w:pPr>
        <w:tabs>
          <w:tab w:val="center" w:pos="709"/>
        </w:tabs>
        <w:spacing w:after="120" w:line="260" w:lineRule="exact"/>
        <w:ind w:left="357" w:hanging="357"/>
        <w:rPr>
          <w:sz w:val="22"/>
          <w:szCs w:val="22"/>
          <w:lang w:val="en-ZA" w:eastAsia="en-ZA"/>
        </w:rPr>
      </w:pPr>
      <w:r w:rsidRPr="002C76C1">
        <w:rPr>
          <w:sz w:val="22"/>
          <w:szCs w:val="22"/>
          <w:lang w:val="en-ZA" w:eastAsia="en-ZA"/>
        </w:rPr>
        <w:t> </w:t>
      </w:r>
      <w:r w:rsidRPr="002C76C1">
        <w:rPr>
          <w:sz w:val="22"/>
          <w:szCs w:val="22"/>
          <w:lang w:val="en-ZA" w:eastAsia="en-ZA"/>
        </w:rPr>
        <w:tab/>
      </w:r>
      <w:r w:rsidRPr="002C76C1">
        <w:rPr>
          <w:i/>
          <w:iCs/>
          <w:sz w:val="22"/>
          <w:szCs w:val="22"/>
          <w:lang w:val="en-ZA" w:eastAsia="en-ZA"/>
        </w:rPr>
        <w:t xml:space="preserve">(e)  must comply with any tax, levy, duty, pension and audit commitments as may be  </w:t>
      </w:r>
      <w:r w:rsidRPr="002C76C1">
        <w:rPr>
          <w:i/>
          <w:iCs/>
          <w:sz w:val="22"/>
          <w:szCs w:val="22"/>
          <w:lang w:val="en-ZA" w:eastAsia="en-ZA"/>
        </w:rPr>
        <w:br/>
        <w:t xml:space="preserve">      required by legislation;</w:t>
      </w:r>
    </w:p>
    <w:p w:rsidR="00861A27" w:rsidRPr="002C76C1" w:rsidRDefault="00861A27" w:rsidP="00861A27">
      <w:pPr>
        <w:tabs>
          <w:tab w:val="center" w:pos="709"/>
        </w:tabs>
        <w:spacing w:after="120" w:line="260" w:lineRule="exact"/>
        <w:ind w:left="357" w:hanging="357"/>
        <w:rPr>
          <w:sz w:val="22"/>
          <w:szCs w:val="22"/>
          <w:lang w:val="en-ZA" w:eastAsia="en-ZA"/>
        </w:rPr>
      </w:pPr>
      <w:r w:rsidRPr="002C76C1">
        <w:rPr>
          <w:sz w:val="22"/>
          <w:szCs w:val="22"/>
          <w:lang w:val="en-ZA" w:eastAsia="en-ZA"/>
        </w:rPr>
        <w:t> </w:t>
      </w:r>
      <w:r w:rsidRPr="002C76C1">
        <w:rPr>
          <w:sz w:val="22"/>
          <w:szCs w:val="22"/>
          <w:lang w:val="en-ZA" w:eastAsia="en-ZA"/>
        </w:rPr>
        <w:tab/>
      </w:r>
      <w:r w:rsidRPr="002C76C1">
        <w:rPr>
          <w:i/>
          <w:iCs/>
          <w:sz w:val="22"/>
          <w:szCs w:val="22"/>
          <w:lang w:val="en-ZA" w:eastAsia="en-ZA"/>
        </w:rPr>
        <w:t xml:space="preserve">(g)  on discovery of any unauthorised, irregular or fruitless and wasteful expenditure, must  </w:t>
      </w:r>
      <w:r w:rsidRPr="002C76C1">
        <w:rPr>
          <w:i/>
          <w:iCs/>
          <w:sz w:val="22"/>
          <w:szCs w:val="22"/>
          <w:lang w:val="en-ZA" w:eastAsia="en-ZA"/>
        </w:rPr>
        <w:br/>
        <w:t xml:space="preserve">      immediately report, in writing, particulars of the expenditure to the relevant treasury </w:t>
      </w:r>
      <w:r w:rsidRPr="002C76C1">
        <w:rPr>
          <w:i/>
          <w:iCs/>
          <w:sz w:val="22"/>
          <w:szCs w:val="22"/>
          <w:lang w:val="en-ZA" w:eastAsia="en-ZA"/>
        </w:rPr>
        <w:br/>
        <w:t xml:space="preserve">     and in the case of irregular expenditure involving the procurement of goods or services,  </w:t>
      </w:r>
      <w:r w:rsidRPr="002C76C1">
        <w:rPr>
          <w:i/>
          <w:iCs/>
          <w:sz w:val="22"/>
          <w:szCs w:val="22"/>
          <w:lang w:val="en-ZA" w:eastAsia="en-ZA"/>
        </w:rPr>
        <w:br/>
        <w:t xml:space="preserve">     also to the relevant tender board;</w:t>
      </w:r>
    </w:p>
    <w:p w:rsidR="00861A27" w:rsidRPr="002C76C1" w:rsidRDefault="00861A27" w:rsidP="00861A27">
      <w:pPr>
        <w:tabs>
          <w:tab w:val="center" w:pos="709"/>
        </w:tabs>
        <w:spacing w:after="120" w:line="260" w:lineRule="exact"/>
        <w:ind w:left="717" w:hanging="360"/>
        <w:rPr>
          <w:sz w:val="22"/>
          <w:szCs w:val="22"/>
          <w:lang w:val="en-ZA" w:eastAsia="en-ZA"/>
        </w:rPr>
      </w:pPr>
      <w:r w:rsidRPr="002C76C1">
        <w:rPr>
          <w:i/>
          <w:iCs/>
          <w:sz w:val="22"/>
          <w:szCs w:val="22"/>
          <w:lang w:val="en-ZA" w:eastAsia="en-ZA"/>
        </w:rPr>
        <w:t>(h)</w:t>
      </w:r>
      <w:r w:rsidRPr="002C76C1">
        <w:rPr>
          <w:i/>
          <w:iCs/>
          <w:sz w:val="22"/>
          <w:szCs w:val="22"/>
          <w:lang w:val="en-ZA" w:eastAsia="en-ZA"/>
        </w:rPr>
        <w:tab/>
        <w:t>must take effective and appropriate disciplinary steps against any official in the service of the department, trading entity or constitutional institution who-</w:t>
      </w:r>
    </w:p>
    <w:p w:rsidR="00861A27" w:rsidRPr="002C76C1" w:rsidRDefault="00861A27" w:rsidP="00861A27">
      <w:pPr>
        <w:tabs>
          <w:tab w:val="center" w:pos="709"/>
        </w:tabs>
        <w:spacing w:after="120" w:line="260" w:lineRule="exact"/>
        <w:ind w:left="1276" w:hanging="559"/>
        <w:rPr>
          <w:sz w:val="22"/>
          <w:szCs w:val="22"/>
          <w:lang w:val="en-ZA" w:eastAsia="en-ZA"/>
        </w:rPr>
      </w:pPr>
      <w:r w:rsidRPr="002C76C1">
        <w:rPr>
          <w:i/>
          <w:iCs/>
          <w:sz w:val="22"/>
          <w:szCs w:val="22"/>
          <w:lang w:val="en-ZA" w:eastAsia="en-ZA"/>
        </w:rPr>
        <w:t>(i)</w:t>
      </w:r>
      <w:r w:rsidRPr="002C76C1">
        <w:rPr>
          <w:i/>
          <w:iCs/>
          <w:sz w:val="22"/>
          <w:szCs w:val="22"/>
          <w:lang w:val="en-ZA" w:eastAsia="en-ZA"/>
        </w:rPr>
        <w:tab/>
        <w:t>contravenes or fails to comply with a provision of this Act;</w:t>
      </w:r>
    </w:p>
    <w:p w:rsidR="00861A27" w:rsidRPr="002C76C1" w:rsidRDefault="00861A27" w:rsidP="00861A27">
      <w:pPr>
        <w:tabs>
          <w:tab w:val="center" w:pos="709"/>
        </w:tabs>
        <w:spacing w:after="120" w:line="260" w:lineRule="exact"/>
        <w:ind w:left="1276" w:hanging="559"/>
        <w:rPr>
          <w:sz w:val="22"/>
          <w:szCs w:val="22"/>
          <w:lang w:val="en-ZA" w:eastAsia="en-ZA"/>
        </w:rPr>
      </w:pPr>
      <w:r w:rsidRPr="002C76C1">
        <w:rPr>
          <w:i/>
          <w:iCs/>
          <w:sz w:val="22"/>
          <w:szCs w:val="22"/>
          <w:lang w:val="en-ZA" w:eastAsia="en-ZA"/>
        </w:rPr>
        <w:t>(ii)</w:t>
      </w:r>
      <w:r w:rsidRPr="002C76C1">
        <w:rPr>
          <w:i/>
          <w:iCs/>
          <w:sz w:val="22"/>
          <w:szCs w:val="22"/>
          <w:lang w:val="en-ZA" w:eastAsia="en-ZA"/>
        </w:rPr>
        <w:tab/>
        <w:t>commits an act which undermines the financial management and internal control system of the department, trading entity or constitutional institution; or</w:t>
      </w:r>
    </w:p>
    <w:p w:rsidR="00861A27" w:rsidRPr="002C76C1" w:rsidRDefault="00861A27" w:rsidP="00861A27">
      <w:pPr>
        <w:tabs>
          <w:tab w:val="center" w:pos="709"/>
        </w:tabs>
        <w:spacing w:after="120" w:line="260" w:lineRule="exact"/>
        <w:ind w:left="1560" w:hanging="843"/>
        <w:rPr>
          <w:sz w:val="22"/>
          <w:szCs w:val="22"/>
          <w:lang w:val="en-ZA" w:eastAsia="en-ZA"/>
        </w:rPr>
      </w:pPr>
      <w:r w:rsidRPr="002C76C1">
        <w:rPr>
          <w:i/>
          <w:iCs/>
          <w:sz w:val="22"/>
          <w:szCs w:val="22"/>
          <w:lang w:val="en-ZA" w:eastAsia="en-ZA"/>
        </w:rPr>
        <w:t>(iii)</w:t>
      </w:r>
      <w:r w:rsidRPr="002C76C1">
        <w:rPr>
          <w:i/>
          <w:iCs/>
          <w:sz w:val="22"/>
          <w:szCs w:val="22"/>
          <w:lang w:val="en-ZA" w:eastAsia="en-ZA"/>
        </w:rPr>
        <w:tab/>
        <w:t>makes or permits an unauthorised expenditure, irregular expenditure or fruitless and wasteful expenditure;”</w:t>
      </w:r>
    </w:p>
    <w:p w:rsidR="00861A27" w:rsidRPr="002C76C1" w:rsidRDefault="00861A27" w:rsidP="00861A27">
      <w:pPr>
        <w:pStyle w:val="ListParagraph"/>
        <w:tabs>
          <w:tab w:val="center" w:pos="709"/>
        </w:tabs>
        <w:spacing w:after="120" w:line="260" w:lineRule="exact"/>
        <w:ind w:left="357"/>
        <w:rPr>
          <w:rFonts w:ascii="Arial" w:hAnsi="Arial" w:cs="Arial"/>
          <w:sz w:val="22"/>
          <w:szCs w:val="22"/>
          <w:lang w:eastAsia="en-ZA"/>
        </w:rPr>
      </w:pPr>
      <w:r w:rsidRPr="002C76C1">
        <w:rPr>
          <w:rFonts w:ascii="Arial" w:hAnsi="Arial" w:cs="Arial"/>
          <w:sz w:val="22"/>
          <w:szCs w:val="22"/>
          <w:lang w:eastAsia="en-ZA"/>
        </w:rPr>
        <w:t xml:space="preserve">b) Treasury Regulations 11.2 and 12.3 state: </w:t>
      </w:r>
    </w:p>
    <w:p w:rsidR="00861A27" w:rsidRPr="002C76C1" w:rsidRDefault="00861A27" w:rsidP="00861A27">
      <w:pPr>
        <w:tabs>
          <w:tab w:val="center" w:pos="709"/>
        </w:tabs>
        <w:spacing w:after="120" w:line="260" w:lineRule="exact"/>
        <w:ind w:left="1276" w:hanging="919"/>
        <w:rPr>
          <w:sz w:val="22"/>
          <w:szCs w:val="22"/>
          <w:lang w:val="en-ZA" w:eastAsia="en-ZA"/>
        </w:rPr>
      </w:pPr>
      <w:r w:rsidRPr="002C76C1">
        <w:rPr>
          <w:i/>
          <w:iCs/>
          <w:sz w:val="22"/>
          <w:szCs w:val="22"/>
          <w:lang w:val="en-ZA" w:eastAsia="en-ZA"/>
        </w:rPr>
        <w:t>“11.2.1</w:t>
      </w:r>
      <w:r w:rsidRPr="002C76C1">
        <w:rPr>
          <w:i/>
          <w:iCs/>
          <w:sz w:val="22"/>
          <w:szCs w:val="22"/>
          <w:lang w:val="en-ZA" w:eastAsia="en-ZA"/>
        </w:rPr>
        <w:tab/>
        <w:t>The accounting officer of an institution must take effective and appropriate steps to timeously collect all money due to the institution including, as necessary-</w:t>
      </w:r>
    </w:p>
    <w:p w:rsidR="00861A27" w:rsidRPr="002C76C1" w:rsidRDefault="00861A27" w:rsidP="00861A27">
      <w:pPr>
        <w:tabs>
          <w:tab w:val="center" w:pos="709"/>
        </w:tabs>
        <w:spacing w:after="120" w:line="260" w:lineRule="exact"/>
        <w:ind w:left="1276"/>
        <w:rPr>
          <w:sz w:val="22"/>
          <w:szCs w:val="22"/>
          <w:lang w:val="en-ZA" w:eastAsia="en-ZA"/>
        </w:rPr>
      </w:pPr>
      <w:r w:rsidRPr="002C76C1">
        <w:rPr>
          <w:i/>
          <w:iCs/>
          <w:sz w:val="22"/>
          <w:szCs w:val="22"/>
          <w:lang w:val="en-ZA" w:eastAsia="en-ZA"/>
        </w:rPr>
        <w:t xml:space="preserve">(a) Maintenance of proper accounts and records for all debtors, including   </w:t>
      </w:r>
      <w:r w:rsidRPr="002C76C1">
        <w:rPr>
          <w:i/>
          <w:iCs/>
          <w:sz w:val="22"/>
          <w:szCs w:val="22"/>
          <w:lang w:val="en-ZA" w:eastAsia="en-ZA"/>
        </w:rPr>
        <w:br/>
        <w:t xml:space="preserve">     amounts received in part payment; and</w:t>
      </w:r>
      <w:r w:rsidRPr="002C76C1">
        <w:rPr>
          <w:sz w:val="22"/>
          <w:szCs w:val="22"/>
          <w:lang w:val="en-ZA" w:eastAsia="en-ZA"/>
        </w:rPr>
        <w:t xml:space="preserve"> </w:t>
      </w:r>
    </w:p>
    <w:p w:rsidR="00861A27" w:rsidRPr="002C76C1" w:rsidRDefault="00861A27" w:rsidP="00861A27">
      <w:pPr>
        <w:tabs>
          <w:tab w:val="center" w:pos="709"/>
        </w:tabs>
        <w:spacing w:after="120" w:line="260" w:lineRule="exact"/>
        <w:ind w:left="1276"/>
        <w:rPr>
          <w:sz w:val="22"/>
          <w:szCs w:val="22"/>
          <w:lang w:val="en-ZA" w:eastAsia="en-ZA"/>
        </w:rPr>
      </w:pPr>
      <w:r w:rsidRPr="002C76C1">
        <w:rPr>
          <w:i/>
          <w:iCs/>
          <w:sz w:val="22"/>
          <w:szCs w:val="22"/>
          <w:lang w:val="en-ZA" w:eastAsia="en-ZA"/>
        </w:rPr>
        <w:t xml:space="preserve">(b) Referral of a matter to the State Attorney, where economical, to consider a </w:t>
      </w:r>
      <w:r w:rsidRPr="002C76C1">
        <w:rPr>
          <w:i/>
          <w:iCs/>
          <w:sz w:val="22"/>
          <w:szCs w:val="22"/>
          <w:lang w:val="en-ZA" w:eastAsia="en-ZA"/>
        </w:rPr>
        <w:br/>
        <w:t xml:space="preserve">     legal demand and possible legal proceedings in a court of law.</w:t>
      </w:r>
      <w:r w:rsidRPr="002C76C1">
        <w:rPr>
          <w:sz w:val="22"/>
          <w:szCs w:val="22"/>
          <w:lang w:val="en-ZA" w:eastAsia="en-ZA"/>
        </w:rPr>
        <w:t xml:space="preserve"> </w:t>
      </w:r>
    </w:p>
    <w:p w:rsidR="00861A27" w:rsidRPr="002C76C1" w:rsidRDefault="00861A27" w:rsidP="00861A27">
      <w:pPr>
        <w:tabs>
          <w:tab w:val="center" w:pos="709"/>
        </w:tabs>
        <w:spacing w:after="120" w:line="260" w:lineRule="exact"/>
        <w:ind w:left="1276" w:hanging="850"/>
        <w:rPr>
          <w:sz w:val="22"/>
          <w:szCs w:val="22"/>
          <w:lang w:val="en-ZA" w:eastAsia="en-ZA"/>
        </w:rPr>
      </w:pPr>
      <w:r w:rsidRPr="002C76C1">
        <w:rPr>
          <w:i/>
          <w:iCs/>
          <w:sz w:val="22"/>
          <w:szCs w:val="22"/>
          <w:lang w:val="en-ZA" w:eastAsia="en-ZA"/>
        </w:rPr>
        <w:t>12.3.1</w:t>
      </w:r>
      <w:r w:rsidRPr="002C76C1">
        <w:rPr>
          <w:i/>
          <w:iCs/>
          <w:sz w:val="22"/>
          <w:szCs w:val="22"/>
          <w:lang w:val="en-ZA" w:eastAsia="en-ZA"/>
        </w:rPr>
        <w:tab/>
        <w:t>If the State suffers a loss or damage and the other person denies liability, the accounting officer must, if deemed economical, refer the matter to the State Attorney for legal action, including the recovery of the value of the loss or damage.”</w:t>
      </w:r>
    </w:p>
    <w:p w:rsidR="00861A27" w:rsidRPr="002C76C1" w:rsidRDefault="00861A27" w:rsidP="00861A27">
      <w:pPr>
        <w:tabs>
          <w:tab w:val="center" w:pos="709"/>
        </w:tabs>
        <w:spacing w:after="120" w:line="260" w:lineRule="exact"/>
        <w:rPr>
          <w:sz w:val="22"/>
          <w:szCs w:val="22"/>
          <w:lang w:eastAsia="en-ZA"/>
        </w:rPr>
      </w:pPr>
      <w:r w:rsidRPr="002C76C1">
        <w:rPr>
          <w:sz w:val="22"/>
          <w:szCs w:val="22"/>
          <w:lang w:eastAsia="en-ZA"/>
        </w:rPr>
        <w:t xml:space="preserve">c)   DPW Domestic Subsistence policy paragraph 68,69 and 70 requires that:  </w:t>
      </w:r>
    </w:p>
    <w:p w:rsidR="00861A27" w:rsidRPr="002C76C1" w:rsidRDefault="00861A27" w:rsidP="00861A27">
      <w:pPr>
        <w:tabs>
          <w:tab w:val="center" w:pos="709"/>
        </w:tabs>
        <w:spacing w:after="120" w:line="260" w:lineRule="exact"/>
        <w:ind w:left="924" w:hanging="567"/>
        <w:rPr>
          <w:sz w:val="22"/>
          <w:szCs w:val="22"/>
          <w:lang w:val="en-ZA" w:eastAsia="en-ZA"/>
        </w:rPr>
      </w:pPr>
      <w:r w:rsidRPr="002C76C1">
        <w:rPr>
          <w:sz w:val="22"/>
          <w:szCs w:val="22"/>
          <w:lang w:val="en-ZA" w:eastAsia="en-ZA"/>
        </w:rPr>
        <w:t>“68</w:t>
      </w:r>
      <w:r w:rsidRPr="002C76C1">
        <w:rPr>
          <w:sz w:val="22"/>
          <w:szCs w:val="22"/>
          <w:lang w:val="en-ZA" w:eastAsia="en-ZA"/>
        </w:rPr>
        <w:tab/>
      </w:r>
      <w:r w:rsidRPr="002C76C1">
        <w:rPr>
          <w:i/>
          <w:iCs/>
          <w:sz w:val="22"/>
          <w:szCs w:val="22"/>
          <w:lang w:val="en-ZA" w:eastAsia="en-ZA"/>
        </w:rPr>
        <w:t>Within 30 days of returning from the trip, the official must settle any difference between the advance amount and the actual. No claim will be paid or reimbursed if submitted after 30 days of return from the trip”</w:t>
      </w:r>
    </w:p>
    <w:p w:rsidR="00861A27" w:rsidRPr="002C76C1" w:rsidRDefault="00861A27" w:rsidP="00861A27">
      <w:pPr>
        <w:tabs>
          <w:tab w:val="center" w:pos="709"/>
        </w:tabs>
        <w:spacing w:after="120" w:line="260" w:lineRule="exact"/>
        <w:ind w:left="924" w:hanging="567"/>
        <w:rPr>
          <w:sz w:val="22"/>
          <w:szCs w:val="22"/>
          <w:lang w:val="en-ZA" w:eastAsia="en-ZA"/>
        </w:rPr>
      </w:pPr>
      <w:r w:rsidRPr="002C76C1">
        <w:rPr>
          <w:sz w:val="22"/>
          <w:szCs w:val="22"/>
          <w:lang w:val="en-ZA" w:eastAsia="en-ZA"/>
        </w:rPr>
        <w:t>“69</w:t>
      </w:r>
      <w:r w:rsidRPr="002C76C1">
        <w:rPr>
          <w:sz w:val="22"/>
          <w:szCs w:val="22"/>
          <w:lang w:val="en-ZA" w:eastAsia="en-ZA"/>
        </w:rPr>
        <w:tab/>
      </w:r>
      <w:r w:rsidRPr="002C76C1">
        <w:rPr>
          <w:i/>
          <w:iCs/>
          <w:sz w:val="22"/>
          <w:szCs w:val="22"/>
          <w:lang w:val="en-ZA" w:eastAsia="en-ZA"/>
        </w:rPr>
        <w:t>Officials who do not comply with the above will not be paid a second advance.”</w:t>
      </w:r>
    </w:p>
    <w:p w:rsidR="00861A27" w:rsidRPr="002C76C1" w:rsidRDefault="00861A27" w:rsidP="00861A27">
      <w:pPr>
        <w:tabs>
          <w:tab w:val="left" w:pos="540"/>
          <w:tab w:val="center" w:pos="709"/>
        </w:tabs>
        <w:spacing w:after="120" w:line="260" w:lineRule="exact"/>
        <w:ind w:left="924" w:hanging="567"/>
        <w:rPr>
          <w:sz w:val="22"/>
          <w:szCs w:val="22"/>
          <w:lang w:val="en-ZA" w:eastAsia="en-ZA"/>
        </w:rPr>
      </w:pPr>
      <w:r w:rsidRPr="002C76C1">
        <w:rPr>
          <w:sz w:val="22"/>
          <w:szCs w:val="22"/>
          <w:lang w:val="en-ZA" w:eastAsia="en-ZA"/>
        </w:rPr>
        <w:t>“70</w:t>
      </w:r>
      <w:r w:rsidRPr="002C76C1">
        <w:rPr>
          <w:sz w:val="22"/>
          <w:szCs w:val="22"/>
          <w:lang w:val="en-ZA" w:eastAsia="en-ZA"/>
        </w:rPr>
        <w:tab/>
      </w:r>
      <w:r w:rsidRPr="002C76C1">
        <w:rPr>
          <w:i/>
          <w:iCs/>
          <w:sz w:val="22"/>
          <w:szCs w:val="22"/>
          <w:lang w:val="en-ZA" w:eastAsia="en-ZA"/>
        </w:rPr>
        <w:t>Officials, who do not settle any outstanding advance accounts, may have the entire advance amount deducted from their salary, in accordance with the relevant financial procedures.”</w:t>
      </w:r>
    </w:p>
    <w:p w:rsidR="00861A27" w:rsidRPr="002C76C1" w:rsidRDefault="00861A27" w:rsidP="00861A27">
      <w:pPr>
        <w:tabs>
          <w:tab w:val="center" w:pos="709"/>
        </w:tabs>
        <w:spacing w:after="120" w:line="260" w:lineRule="exact"/>
        <w:rPr>
          <w:sz w:val="22"/>
          <w:szCs w:val="22"/>
          <w:lang w:eastAsia="en-ZA"/>
        </w:rPr>
      </w:pPr>
      <w:r w:rsidRPr="002C76C1">
        <w:rPr>
          <w:sz w:val="22"/>
          <w:szCs w:val="22"/>
          <w:lang w:eastAsia="en-ZA"/>
        </w:rPr>
        <w:t xml:space="preserve">d)  DPW International Travel and Subsistence policy paragraph 126, 69 and 70 requires that: </w:t>
      </w:r>
    </w:p>
    <w:p w:rsidR="00861A27" w:rsidRPr="002C76C1" w:rsidRDefault="00861A27" w:rsidP="00861A27">
      <w:pPr>
        <w:tabs>
          <w:tab w:val="center" w:pos="709"/>
        </w:tabs>
        <w:spacing w:after="120" w:line="260" w:lineRule="exact"/>
        <w:ind w:left="924" w:hanging="567"/>
        <w:rPr>
          <w:sz w:val="22"/>
          <w:szCs w:val="22"/>
          <w:lang w:val="en-ZA" w:eastAsia="en-ZA"/>
        </w:rPr>
      </w:pPr>
      <w:r w:rsidRPr="002C76C1">
        <w:rPr>
          <w:sz w:val="22"/>
          <w:szCs w:val="22"/>
          <w:lang w:val="en-ZA" w:eastAsia="en-ZA"/>
        </w:rPr>
        <w:t xml:space="preserve">“126 </w:t>
      </w:r>
      <w:r w:rsidRPr="002C76C1">
        <w:rPr>
          <w:sz w:val="22"/>
          <w:szCs w:val="22"/>
          <w:lang w:val="en-ZA" w:eastAsia="en-ZA"/>
        </w:rPr>
        <w:tab/>
      </w:r>
      <w:r w:rsidRPr="002C76C1">
        <w:rPr>
          <w:i/>
          <w:iCs/>
          <w:sz w:val="22"/>
          <w:szCs w:val="22"/>
          <w:lang w:val="en-ZA" w:eastAsia="en-ZA"/>
        </w:rPr>
        <w:t>Within 30 days of returning from the trip, the official must settle any difference between the advance amount and the actual claim. Receipts must be provided for any additional amounts claimed.”</w:t>
      </w:r>
    </w:p>
    <w:p w:rsidR="00861A27" w:rsidRPr="002C76C1" w:rsidRDefault="00861A27" w:rsidP="00861A27">
      <w:pPr>
        <w:tabs>
          <w:tab w:val="center" w:pos="709"/>
        </w:tabs>
        <w:spacing w:after="120" w:line="260" w:lineRule="exact"/>
        <w:ind w:left="924" w:hanging="567"/>
        <w:rPr>
          <w:sz w:val="22"/>
          <w:szCs w:val="22"/>
          <w:lang w:val="en-ZA" w:eastAsia="en-ZA"/>
        </w:rPr>
      </w:pPr>
      <w:r w:rsidRPr="002C76C1">
        <w:rPr>
          <w:sz w:val="22"/>
          <w:szCs w:val="22"/>
          <w:lang w:val="en-ZA" w:eastAsia="en-ZA"/>
        </w:rPr>
        <w:t>“69</w:t>
      </w:r>
      <w:r w:rsidRPr="002C76C1">
        <w:rPr>
          <w:sz w:val="22"/>
          <w:szCs w:val="22"/>
          <w:lang w:val="en-ZA" w:eastAsia="en-ZA"/>
        </w:rPr>
        <w:tab/>
      </w:r>
      <w:r w:rsidRPr="002C76C1">
        <w:rPr>
          <w:i/>
          <w:iCs/>
          <w:sz w:val="22"/>
          <w:szCs w:val="22"/>
          <w:lang w:val="en-ZA" w:eastAsia="en-ZA"/>
        </w:rPr>
        <w:t>Officials who do not comply with the above will not be paid a second advance.”</w:t>
      </w:r>
    </w:p>
    <w:p w:rsidR="00861A27" w:rsidRPr="002C76C1" w:rsidRDefault="00861A27" w:rsidP="00861A27">
      <w:pPr>
        <w:tabs>
          <w:tab w:val="left" w:pos="540"/>
          <w:tab w:val="center" w:pos="709"/>
        </w:tabs>
        <w:spacing w:after="120" w:line="260" w:lineRule="exact"/>
        <w:ind w:left="924" w:hanging="567"/>
        <w:rPr>
          <w:sz w:val="22"/>
          <w:szCs w:val="22"/>
          <w:lang w:val="en-ZA" w:eastAsia="en-ZA"/>
        </w:rPr>
      </w:pPr>
      <w:r w:rsidRPr="002C76C1">
        <w:rPr>
          <w:sz w:val="22"/>
          <w:szCs w:val="22"/>
          <w:lang w:val="en-ZA" w:eastAsia="en-ZA"/>
        </w:rPr>
        <w:t>“70</w:t>
      </w:r>
      <w:r w:rsidRPr="002C76C1">
        <w:rPr>
          <w:sz w:val="22"/>
          <w:szCs w:val="22"/>
          <w:lang w:val="en-ZA" w:eastAsia="en-ZA"/>
        </w:rPr>
        <w:tab/>
      </w:r>
      <w:r w:rsidRPr="002C76C1">
        <w:rPr>
          <w:i/>
          <w:iCs/>
          <w:sz w:val="22"/>
          <w:szCs w:val="22"/>
          <w:lang w:val="en-ZA" w:eastAsia="en-ZA"/>
        </w:rPr>
        <w:t>Officials, who do not settle any outstanding advance accounts, will have the entire amount that was advanced deducted from their salary, in accordance with the relevant procedures.”</w:t>
      </w:r>
    </w:p>
    <w:p w:rsidR="00861A27" w:rsidRPr="002C76C1" w:rsidRDefault="00861A27" w:rsidP="00861A27">
      <w:pPr>
        <w:tabs>
          <w:tab w:val="center" w:pos="709"/>
        </w:tabs>
        <w:spacing w:after="120" w:line="260" w:lineRule="exact"/>
        <w:rPr>
          <w:sz w:val="22"/>
          <w:szCs w:val="22"/>
          <w:lang w:eastAsia="en-ZA"/>
        </w:rPr>
      </w:pPr>
      <w:r>
        <w:rPr>
          <w:sz w:val="22"/>
          <w:szCs w:val="22"/>
          <w:lang w:eastAsia="en-ZA"/>
        </w:rPr>
        <w:t>e</w:t>
      </w:r>
      <w:r w:rsidRPr="002C76C1">
        <w:rPr>
          <w:sz w:val="22"/>
          <w:szCs w:val="22"/>
          <w:lang w:eastAsia="en-ZA"/>
        </w:rPr>
        <w:t xml:space="preserve">)  Income Tax Act no.58 of 1962 section 8 (1) </w:t>
      </w:r>
      <w:r w:rsidRPr="002C76C1">
        <w:rPr>
          <w:i/>
          <w:iCs/>
          <w:sz w:val="22"/>
          <w:szCs w:val="22"/>
        </w:rPr>
        <w:t xml:space="preserve">(a) </w:t>
      </w:r>
      <w:r w:rsidRPr="002C76C1">
        <w:rPr>
          <w:sz w:val="22"/>
          <w:szCs w:val="22"/>
        </w:rPr>
        <w:t>(i) (aa); (bb); (c)</w:t>
      </w:r>
      <w:r w:rsidRPr="002C76C1">
        <w:rPr>
          <w:sz w:val="22"/>
          <w:szCs w:val="22"/>
          <w:lang w:eastAsia="en-ZA"/>
        </w:rPr>
        <w:t xml:space="preserve">; (cc) states: </w:t>
      </w:r>
    </w:p>
    <w:p w:rsidR="00861A27" w:rsidRPr="002C76C1" w:rsidRDefault="00861A27" w:rsidP="00861A27">
      <w:pPr>
        <w:tabs>
          <w:tab w:val="center" w:pos="709"/>
        </w:tabs>
        <w:autoSpaceDE w:val="0"/>
        <w:autoSpaceDN w:val="0"/>
        <w:adjustRightInd w:val="0"/>
        <w:ind w:firstLine="357"/>
        <w:rPr>
          <w:i/>
          <w:sz w:val="22"/>
          <w:szCs w:val="22"/>
          <w:lang w:val="en-ZA"/>
        </w:rPr>
      </w:pPr>
      <w:r w:rsidRPr="002C76C1">
        <w:rPr>
          <w:i/>
          <w:sz w:val="22"/>
          <w:szCs w:val="22"/>
          <w:lang w:val="en-ZA"/>
        </w:rPr>
        <w:t>“There shall be included in the taxable income of any person (hereinafter referred to as</w:t>
      </w:r>
    </w:p>
    <w:p w:rsidR="00861A27" w:rsidRPr="002C76C1" w:rsidRDefault="00861A27" w:rsidP="00861A27">
      <w:pPr>
        <w:tabs>
          <w:tab w:val="center" w:pos="709"/>
        </w:tabs>
        <w:autoSpaceDE w:val="0"/>
        <w:autoSpaceDN w:val="0"/>
        <w:adjustRightInd w:val="0"/>
        <w:ind w:left="357"/>
        <w:rPr>
          <w:i/>
          <w:sz w:val="22"/>
          <w:szCs w:val="22"/>
          <w:lang w:val="en-ZA"/>
        </w:rPr>
      </w:pPr>
      <w:r w:rsidRPr="002C76C1">
        <w:rPr>
          <w:i/>
          <w:sz w:val="22"/>
          <w:szCs w:val="22"/>
          <w:lang w:val="en-ZA"/>
        </w:rPr>
        <w:t xml:space="preserve">the 'recipient') for any year of assessment any amount which has been paid or granted during that year by his or her principal as an allowance or advance, excluding any portion of any allowance or advance actually expended by that recipient -on travelling on business, </w:t>
      </w:r>
      <w:r w:rsidRPr="002C76C1">
        <w:rPr>
          <w:i/>
          <w:iCs/>
          <w:sz w:val="22"/>
          <w:szCs w:val="22"/>
          <w:lang w:val="en-ZA"/>
        </w:rPr>
        <w:t xml:space="preserve"> </w:t>
      </w:r>
      <w:r w:rsidRPr="002C76C1">
        <w:rPr>
          <w:i/>
          <w:sz w:val="22"/>
          <w:szCs w:val="22"/>
          <w:lang w:val="en-ZA"/>
        </w:rPr>
        <w:t>on any accommodation, meals and other incidental costs,  while such recipient is by reason of the duties of his or her office or employment obliged to spend at least one night away from his or her usual place of residence in the Republic</w:t>
      </w:r>
      <w:r w:rsidRPr="002C76C1">
        <w:rPr>
          <w:i/>
          <w:iCs/>
          <w:sz w:val="22"/>
          <w:szCs w:val="22"/>
          <w:lang w:val="en-ZA"/>
        </w:rPr>
        <w:t xml:space="preserve"> </w:t>
      </w:r>
      <w:r w:rsidRPr="002C76C1">
        <w:rPr>
          <w:i/>
          <w:sz w:val="22"/>
          <w:szCs w:val="22"/>
          <w:lang w:val="en-ZA"/>
        </w:rPr>
        <w:t>by reason of the duties attendant upon his or her office”</w:t>
      </w:r>
    </w:p>
    <w:p w:rsidR="00861A27" w:rsidRPr="002C76C1" w:rsidRDefault="00861A27" w:rsidP="00861A27">
      <w:pPr>
        <w:tabs>
          <w:tab w:val="center" w:pos="709"/>
        </w:tabs>
        <w:autoSpaceDE w:val="0"/>
        <w:autoSpaceDN w:val="0"/>
        <w:adjustRightInd w:val="0"/>
        <w:rPr>
          <w:i/>
          <w:sz w:val="22"/>
          <w:szCs w:val="22"/>
          <w:lang w:val="en-ZA" w:eastAsia="en-ZA"/>
        </w:rPr>
      </w:pPr>
    </w:p>
    <w:p w:rsidR="00861A27" w:rsidRPr="002C76C1" w:rsidRDefault="00861A27" w:rsidP="00861A27">
      <w:pPr>
        <w:tabs>
          <w:tab w:val="center" w:pos="709"/>
        </w:tabs>
        <w:spacing w:after="120" w:line="260" w:lineRule="exact"/>
        <w:rPr>
          <w:sz w:val="22"/>
          <w:szCs w:val="22"/>
          <w:lang w:eastAsia="en-ZA"/>
        </w:rPr>
      </w:pPr>
      <w:r>
        <w:rPr>
          <w:sz w:val="22"/>
          <w:szCs w:val="22"/>
          <w:lang w:eastAsia="en-ZA"/>
        </w:rPr>
        <w:t>f</w:t>
      </w:r>
      <w:r w:rsidRPr="002C76C1">
        <w:rPr>
          <w:sz w:val="22"/>
          <w:szCs w:val="22"/>
          <w:lang w:eastAsia="en-ZA"/>
        </w:rPr>
        <w:t>) Guide for employers in respect of allowances (2012 Tax Year), paragraph 5.1 state:</w:t>
      </w:r>
    </w:p>
    <w:p w:rsidR="00861A27" w:rsidRPr="002C76C1" w:rsidRDefault="00861A27" w:rsidP="00861A27">
      <w:pPr>
        <w:tabs>
          <w:tab w:val="center" w:pos="709"/>
        </w:tabs>
        <w:spacing w:after="120" w:line="260" w:lineRule="exact"/>
        <w:ind w:left="357"/>
        <w:rPr>
          <w:i/>
          <w:sz w:val="22"/>
          <w:szCs w:val="22"/>
          <w:lang w:val="en-ZA" w:eastAsia="en-ZA"/>
        </w:rPr>
      </w:pPr>
      <w:r w:rsidRPr="002C76C1">
        <w:rPr>
          <w:i/>
          <w:sz w:val="22"/>
          <w:szCs w:val="22"/>
          <w:lang w:val="en-ZA" w:eastAsia="en-ZA"/>
        </w:rPr>
        <w:t>“</w:t>
      </w:r>
      <w:r w:rsidRPr="002C76C1">
        <w:rPr>
          <w:i/>
          <w:iCs/>
          <w:sz w:val="22"/>
          <w:szCs w:val="22"/>
          <w:lang w:val="en-ZA" w:eastAsia="en-ZA"/>
        </w:rPr>
        <w:t>If a subsistence allowance or advance is paid to an employee on or after 1 February 2006, the allowance or advance is deemed to become payable to the employee in the following month in respect of services rendered where such an allowance or advance was paid to the employee during the month in respect of a night away from his/her usual place and that has not by the last day of the following month either spent the night away or refunded that amount to the employer</w:t>
      </w:r>
      <w:r w:rsidRPr="002C76C1">
        <w:rPr>
          <w:i/>
          <w:sz w:val="22"/>
          <w:szCs w:val="22"/>
          <w:lang w:val="en-ZA" w:eastAsia="en-ZA"/>
        </w:rPr>
        <w:t>.”</w:t>
      </w:r>
    </w:p>
    <w:p w:rsidR="00861A27" w:rsidRDefault="00861A27" w:rsidP="00861A27">
      <w:pPr>
        <w:pStyle w:val="NormalWeb"/>
        <w:tabs>
          <w:tab w:val="center" w:pos="709"/>
        </w:tabs>
        <w:rPr>
          <w:rFonts w:ascii="Arial" w:hAnsi="Arial" w:cs="Arial"/>
          <w:sz w:val="22"/>
          <w:szCs w:val="22"/>
          <w:lang w:val="en-ZA"/>
        </w:rPr>
      </w:pPr>
    </w:p>
    <w:p w:rsidR="00861A27" w:rsidRPr="002C76C1" w:rsidRDefault="00861A27" w:rsidP="00861A27">
      <w:pPr>
        <w:pStyle w:val="NormalWeb"/>
        <w:tabs>
          <w:tab w:val="center" w:pos="709"/>
        </w:tabs>
        <w:rPr>
          <w:rFonts w:ascii="Arial" w:hAnsi="Arial" w:cs="Arial"/>
          <w:sz w:val="22"/>
          <w:szCs w:val="22"/>
          <w:lang w:val="en-ZA"/>
        </w:rPr>
      </w:pPr>
      <w:r w:rsidRPr="002C76C1">
        <w:rPr>
          <w:rFonts w:ascii="Arial" w:hAnsi="Arial" w:cs="Arial"/>
          <w:sz w:val="22"/>
          <w:szCs w:val="22"/>
          <w:lang w:val="en-ZA"/>
        </w:rPr>
        <w:t>The following misstatements were noted:</w:t>
      </w:r>
    </w:p>
    <w:p w:rsidR="00861A27" w:rsidRPr="002C76C1" w:rsidRDefault="00861A27" w:rsidP="00861A27">
      <w:pPr>
        <w:pStyle w:val="NormalWeb"/>
        <w:tabs>
          <w:tab w:val="center" w:pos="709"/>
        </w:tabs>
        <w:rPr>
          <w:rFonts w:ascii="Arial" w:hAnsi="Arial" w:cs="Arial"/>
          <w:sz w:val="22"/>
          <w:szCs w:val="22"/>
          <w:lang w:val="en-ZA"/>
        </w:rPr>
      </w:pPr>
    </w:p>
    <w:p w:rsidR="00861A27" w:rsidRPr="002C76C1" w:rsidRDefault="00861A27" w:rsidP="00861A27">
      <w:pPr>
        <w:tabs>
          <w:tab w:val="center" w:pos="709"/>
        </w:tabs>
        <w:rPr>
          <w:iCs/>
          <w:color w:val="000000"/>
          <w:sz w:val="22"/>
          <w:szCs w:val="22"/>
        </w:rPr>
      </w:pPr>
      <w:r w:rsidRPr="002C76C1">
        <w:rPr>
          <w:iCs/>
          <w:color w:val="000000"/>
          <w:sz w:val="22"/>
          <w:szCs w:val="22"/>
        </w:rPr>
        <w:t>The following advances, as at 31 March 2012, are more than 30 days overdue and have not been cleared by a subsistence and travel claim. Furthermore it was noted that although the reconciliation was performed on monthly basis, there is no follow up by the management for the long outstanding amounts, neither were the outstanding amounts included in the relevant employees’ salaries as per the legislation listed above. It was noted that the payment for financial assets includes an amount of R22 672,59 for transactions originating in 2004 and 2005.</w:t>
      </w:r>
    </w:p>
    <w:p w:rsidR="00861A27" w:rsidRPr="002C76C1" w:rsidRDefault="00861A27" w:rsidP="00861A27">
      <w:pPr>
        <w:tabs>
          <w:tab w:val="center" w:pos="709"/>
        </w:tabs>
        <w:rPr>
          <w:i/>
          <w:iCs/>
          <w:color w:val="000000"/>
          <w:sz w:val="22"/>
          <w:szCs w:val="22"/>
          <w:lang w:val="en-ZA"/>
        </w:rPr>
      </w:pPr>
    </w:p>
    <w:p w:rsidR="00861A27" w:rsidRPr="002C76C1" w:rsidRDefault="00861A27" w:rsidP="00861A27">
      <w:pPr>
        <w:tabs>
          <w:tab w:val="center" w:pos="709"/>
        </w:tabs>
        <w:rPr>
          <w:i/>
          <w:iCs/>
          <w:color w:val="000000"/>
          <w:sz w:val="20"/>
          <w:lang w:val="en-ZA"/>
        </w:rPr>
      </w:pPr>
    </w:p>
    <w:tbl>
      <w:tblPr>
        <w:tblpPr w:leftFromText="180" w:rightFromText="180" w:vertAnchor="text" w:tblpY="1"/>
        <w:tblOverlap w:val="never"/>
        <w:tblW w:w="13837" w:type="dxa"/>
        <w:tblInd w:w="-150" w:type="dxa"/>
        <w:tblLook w:val="04A0"/>
      </w:tblPr>
      <w:tblGrid>
        <w:gridCol w:w="9155"/>
        <w:gridCol w:w="1106"/>
        <w:gridCol w:w="1217"/>
        <w:gridCol w:w="2861"/>
        <w:gridCol w:w="1106"/>
        <w:gridCol w:w="1128"/>
        <w:gridCol w:w="1239"/>
        <w:gridCol w:w="1239"/>
        <w:gridCol w:w="1128"/>
        <w:gridCol w:w="1217"/>
      </w:tblGrid>
      <w:tr w:rsidR="00861A27" w:rsidRPr="002C76C1" w:rsidTr="00861A27">
        <w:trPr>
          <w:trHeight w:val="402"/>
        </w:trPr>
        <w:tc>
          <w:tcPr>
            <w:tcW w:w="1596" w:type="dxa"/>
            <w:tcBorders>
              <w:top w:val="nil"/>
              <w:left w:val="nil"/>
              <w:bottom w:val="nil"/>
              <w:right w:val="nil"/>
            </w:tcBorders>
            <w:shd w:val="clear" w:color="auto" w:fill="auto"/>
            <w:noWrap/>
            <w:vAlign w:val="bottom"/>
            <w:hideMark/>
          </w:tcPr>
          <w:tbl>
            <w:tblPr>
              <w:tblW w:w="8784" w:type="dxa"/>
              <w:tblInd w:w="145" w:type="dxa"/>
              <w:tblLook w:val="04A0"/>
            </w:tblPr>
            <w:tblGrid>
              <w:gridCol w:w="2424"/>
              <w:gridCol w:w="1220"/>
              <w:gridCol w:w="1940"/>
              <w:gridCol w:w="1340"/>
              <w:gridCol w:w="1860"/>
            </w:tblGrid>
            <w:tr w:rsidR="00861A27" w:rsidRPr="002C76C1" w:rsidTr="00861A27">
              <w:trPr>
                <w:trHeight w:val="402"/>
                <w:tblHeader/>
              </w:trPr>
              <w:tc>
                <w:tcPr>
                  <w:tcW w:w="24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861A27" w:rsidRPr="008153D8" w:rsidRDefault="00861A27" w:rsidP="00861A27">
                  <w:pPr>
                    <w:framePr w:hSpace="180" w:wrap="around" w:vAnchor="text" w:hAnchor="text" w:y="1"/>
                    <w:tabs>
                      <w:tab w:val="center" w:pos="709"/>
                    </w:tabs>
                    <w:suppressOverlap/>
                    <w:rPr>
                      <w:b/>
                      <w:bCs/>
                      <w:sz w:val="20"/>
                      <w:lang w:val="en-ZA" w:eastAsia="en-ZA"/>
                    </w:rPr>
                  </w:pPr>
                  <w:r w:rsidRPr="008153D8">
                    <w:rPr>
                      <w:b/>
                      <w:bCs/>
                      <w:sz w:val="20"/>
                      <w:lang w:val="en-ZA" w:eastAsia="en-ZA"/>
                    </w:rPr>
                    <w:t>Employee Name</w:t>
                  </w:r>
                </w:p>
              </w:tc>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861A27" w:rsidRPr="008153D8" w:rsidRDefault="00861A27" w:rsidP="00861A27">
                  <w:pPr>
                    <w:framePr w:hSpace="180" w:wrap="around" w:vAnchor="text" w:hAnchor="text" w:y="1"/>
                    <w:tabs>
                      <w:tab w:val="center" w:pos="709"/>
                    </w:tabs>
                    <w:suppressOverlap/>
                    <w:jc w:val="right"/>
                    <w:rPr>
                      <w:b/>
                      <w:bCs/>
                      <w:sz w:val="20"/>
                      <w:lang w:val="en-ZA" w:eastAsia="en-ZA"/>
                    </w:rPr>
                  </w:pPr>
                  <w:r w:rsidRPr="008153D8">
                    <w:rPr>
                      <w:b/>
                      <w:bCs/>
                      <w:sz w:val="20"/>
                      <w:lang w:val="en-ZA" w:eastAsia="en-ZA"/>
                    </w:rPr>
                    <w:t>PERSAL Number</w:t>
                  </w:r>
                </w:p>
              </w:tc>
              <w:tc>
                <w:tcPr>
                  <w:tcW w:w="19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861A27" w:rsidRPr="008153D8" w:rsidRDefault="00861A27" w:rsidP="00861A27">
                  <w:pPr>
                    <w:framePr w:hSpace="180" w:wrap="around" w:vAnchor="text" w:hAnchor="text" w:y="1"/>
                    <w:tabs>
                      <w:tab w:val="center" w:pos="709"/>
                    </w:tabs>
                    <w:suppressOverlap/>
                    <w:rPr>
                      <w:b/>
                      <w:bCs/>
                      <w:sz w:val="20"/>
                      <w:lang w:val="en-ZA" w:eastAsia="en-ZA"/>
                    </w:rPr>
                  </w:pPr>
                  <w:r w:rsidRPr="008153D8">
                    <w:rPr>
                      <w:b/>
                      <w:bCs/>
                      <w:sz w:val="20"/>
                      <w:lang w:val="en-ZA" w:eastAsia="en-ZA"/>
                    </w:rPr>
                    <w:t>Reference Number</w:t>
                  </w:r>
                </w:p>
              </w:tc>
              <w:tc>
                <w:tcPr>
                  <w:tcW w:w="1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861A27" w:rsidRPr="008153D8" w:rsidRDefault="00861A27" w:rsidP="00861A27">
                  <w:pPr>
                    <w:framePr w:hSpace="180" w:wrap="around" w:vAnchor="text" w:hAnchor="text" w:y="1"/>
                    <w:tabs>
                      <w:tab w:val="center" w:pos="709"/>
                    </w:tabs>
                    <w:suppressOverlap/>
                    <w:jc w:val="right"/>
                    <w:rPr>
                      <w:b/>
                      <w:bCs/>
                      <w:sz w:val="20"/>
                      <w:lang w:val="en-ZA" w:eastAsia="en-ZA"/>
                    </w:rPr>
                  </w:pPr>
                  <w:r w:rsidRPr="008153D8">
                    <w:rPr>
                      <w:b/>
                      <w:bCs/>
                      <w:sz w:val="20"/>
                      <w:lang w:val="en-ZA" w:eastAsia="en-ZA"/>
                    </w:rPr>
                    <w:t>Date</w:t>
                  </w:r>
                </w:p>
              </w:tc>
              <w:tc>
                <w:tcPr>
                  <w:tcW w:w="18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861A27" w:rsidRPr="008153D8" w:rsidRDefault="00861A27" w:rsidP="00861A27">
                  <w:pPr>
                    <w:framePr w:hSpace="180" w:wrap="around" w:vAnchor="text" w:hAnchor="text" w:y="1"/>
                    <w:tabs>
                      <w:tab w:val="center" w:pos="709"/>
                    </w:tabs>
                    <w:suppressOverlap/>
                    <w:jc w:val="right"/>
                    <w:rPr>
                      <w:b/>
                      <w:bCs/>
                      <w:sz w:val="20"/>
                      <w:lang w:val="en-ZA" w:eastAsia="en-ZA"/>
                    </w:rPr>
                  </w:pPr>
                  <w:r w:rsidRPr="008153D8">
                    <w:rPr>
                      <w:b/>
                      <w:bCs/>
                      <w:sz w:val="20"/>
                      <w:lang w:val="en-ZA" w:eastAsia="en-ZA"/>
                    </w:rPr>
                    <w:t>R</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Sooklal Ajay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00550619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0000110755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06/05/2010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8 974,85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Brey A</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00610330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0000110757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06/05/2010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9 349,65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Brey A</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00610330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0000136447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13 569,24</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Jonas SNM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05308542</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0000149568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31/03/2011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12 439,91</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Vukela S</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10786350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0000443369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11/02/2008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5 518,20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Vukela S</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10786350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0000049347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16/01/2009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7 352,95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Vukela S</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10786350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0000050368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26/01/2009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10 925,45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Ditsebe MJ</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12943258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0000120073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5 654,33</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Meyering AJ</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13364243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0000181343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29/04/2005</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8 171,68</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Subban S</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13372700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0000098126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02/02/2010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8 251,65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Subban S</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13372700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0000110737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06/05/2010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8 974,85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Rasiluma LM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13748912</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0000270382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23/11/2005</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Rasiluma LM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13748912</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0000390092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29/03/2007</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460,00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Rasiluma LM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13748912</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0000396754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31/05/2007</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410,70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Rasiluma LM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13748912</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0000007427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22/05/2008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675,00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Rasiluma LM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13748912</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0000162192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08/08/2011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1 093,00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Nkuna E</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14408961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0000075910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2004/10/09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390,00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Nkuna E</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14408961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0000004181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18/10/2004</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550,00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Nkuna E</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14408961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0000282393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15/12/2005</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520,00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Nkuna E</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14408961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0000351503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2006/01/08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Nkuna E</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14408961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0000354090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18/08/2006</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Nkuna E</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14408961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0000372503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21/12/2006</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Zwane NP</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15549925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0000159997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19/07/2011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Diaho SK</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15768465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0000030588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2 880,00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Chauke MT</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15983757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0000140574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28/01/2011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2 042,00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Masemola MC</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16127935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0000030872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819,00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Modisakeng EN</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16658647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0000156169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497,00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Mahlatjie MR</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16905385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0000343101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2006/05/06</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175,00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Mahlatjie MR</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16905385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0000356052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2006/01/09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175,00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Mahlatjie MR</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16905385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0000378371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2007/05/02</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175,00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Mahlatjie MR</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16905385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0000112380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24/05/2010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650,00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Matlala DP</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18542077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0000067709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2009/08/06</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5 127,45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Phambane EM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18601031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0000252796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2005/11/10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17 574,05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Phambane EM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18601031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0000267852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15/11/2005</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901,73</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Phambane EM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18601031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0000338755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2006/02/05</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8 348,91</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Phambane EM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18601031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0000352222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2006/03/08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4 140,58</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Phambane EM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18601031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0000399376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20/06/2007</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5 473,85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Phambane EM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18601031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0000450874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2008/10/03</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1 208,94</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Phambane EM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18601031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0000030489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19/09/2008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10 903,35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Phambane EM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18601031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0000042735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26/11/2008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1 396,00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Phambane EM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18601031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0000043125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26/11/2008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1 085,80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Phambane EM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18601031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0000059240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24/03/2009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3 585,35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Phambane EM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18601031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0000077869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01/09/2009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4 613,90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Gudlhuza NJ</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18631410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0000049972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22/01/2009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4 156,80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Bici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18649726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0000073817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2004/02/09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1 000,00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Bici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18649726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0000225900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15/08/2005</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7 487,76</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Bici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18649726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0000227219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18/08/2005</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1 310,96</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Bici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18649726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0000253094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2005/12/10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7 674,88</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Bici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18649726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0000325207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17/03/2006</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3 023,98</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Bici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18649726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0000325364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20/03/2006</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9 164,09</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Bici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18649726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0000355983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2006/04/09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7 208,22</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Bici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18649726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0000048772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2009/09/01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4 670,60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Bici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18649726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0000049346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16/01/2009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4 670,60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Bici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18649726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0000155229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09/06/2011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2 754,79</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Davhana DMM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18754759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0000015870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2008/02/07</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4 711,06</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Davhana DMM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18754759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0000030122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17/09/2008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1 840,45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Davhana DMM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18754759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0000047289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22/12/2008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4 064,00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Davhana DMM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18754759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0000017870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2010/09/03</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655,45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Davhana DMM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18754759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0000118369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23/07/2010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170,00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Matolo NH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18814913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0000145100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08/03/2011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552,00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Mochalibane LL</w:t>
                  </w:r>
                </w:p>
                <w:p w:rsidR="00861A27" w:rsidRPr="008153D8" w:rsidRDefault="00861A27" w:rsidP="00861A27">
                  <w:pPr>
                    <w:framePr w:hSpace="180" w:wrap="around" w:vAnchor="text" w:hAnchor="text" w:y="1"/>
                    <w:tabs>
                      <w:tab w:val="center" w:pos="709"/>
                    </w:tabs>
                    <w:suppressOverlap/>
                    <w:rPr>
                      <w:iCs/>
                      <w:sz w:val="18"/>
                      <w:szCs w:val="18"/>
                      <w:lang w:val="en-ZA" w:eastAsia="en-ZA"/>
                    </w:rPr>
                  </w:pP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18822983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0000034965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14/10/2008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350,00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Betela NC</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18859763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0000354088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18/08/2006</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2 555,00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Betela NC</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18859763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0000022617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2008/05/08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Hlabioa MMJ</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18875645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0000027102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624,00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Mxunyelwa Z</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18883664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0000004104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2005/10/10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Mxunyelwa Z</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18883664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0000383078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28/02/2007</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345,00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Mxunyelwa Z</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18883664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0000388508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26/03/2007</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Mxunyelwa Z</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18883664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0000444585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18/02/2008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5 711,19</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Mxunyelwa Z</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18883664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0000450551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2008/06/03</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1 095,20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Mxunyelwa Z</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18883664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0000093582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15/12/2009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616,00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Mxunyelwa Z</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18883664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0000093071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18/12/2009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676,00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Malebye NS</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19009780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0000073658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2009/05/08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6 266,00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Shenxane T</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19027800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0000112382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24/05/2010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435,00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Shenxane T</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19027800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0000030588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497,00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Molotsi OL (CD)</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19065469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0000030163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17/09/2008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6 312,45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Molotsi OL (CD)</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19065469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0000079333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15/09/2009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915,90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Makitshi PN</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19130627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0000030588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890,00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Ngcukuva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19388110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0000130146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02/11/2010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622,00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Ngcukuva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19388110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0000136445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1 740,00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Ngcukuva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19388110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0000150173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08/04/2011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1 348,00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Ngcukuva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19388110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0000151148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Skosana AS</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19426861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0000339071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2006/05/05</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435,00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Shirinda RG</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20624263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0000030795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2 491,00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Lelala PY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21365393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0000265578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2005/07/11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345,00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Lelala PY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21365393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0000267852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15/11/2005</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901,73</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Lelala PY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21365393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0000269150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21/11/2005</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848,63</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Lelala PY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21365393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0000399376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20/06/2007</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5 473,85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Lelala PY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21365393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0000450607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2008/07/03</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1 212,33</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Lelala PY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21365393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0000003807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26/09/2008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10 903,35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Lelala PY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21365393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0000042735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26/11/2008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1 396,00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Lelala PY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21365393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0000049699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20/01/2009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4 613,90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Lelala PY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21365393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0000059234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23/03/2009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2 815,85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Lelala PY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21365393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0000013642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15/09/2009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1 500,00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Lelala PY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21365393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0000115717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29/06/2010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720,00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Lelala PY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21365393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0000030872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940,00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Ragolane ML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21632201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0000072486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2009/04/11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520,00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Ragolane ML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21632201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0000098296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2010/02/02</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447,00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Ragolane ML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21632201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0000106483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18/03/2010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995,71</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Ragolane ML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21632201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0000160045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20/07/2011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462,00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Thovhogi RV</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21727562</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0000157295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27/06/2011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443,00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Soqaga MZ</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21775664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0000150565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21/04/2011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Jele GF</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21838241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0000120027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408,00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Jele GF</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21838241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0000120484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866,00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Mgemani 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21844381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0000420366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2007/03/10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1 416,39</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Mgemani 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21844381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0000439087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22/01/2008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1 279,50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Mgemani 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21844381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0000159020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06/07/2011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1 309,00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Mgemani 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21844381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0000164414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30/08/2011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354,00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Gosebo JK</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22115447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0000152171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1 200,00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Manzini VP</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22128336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0000133901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03/12/2010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476,00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Monamodi 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22137262</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0000158403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04/07/2011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Ganiso M (DD)</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22141260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0000447674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28/02/2008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458,10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Ganiso M (DD)</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22141260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0000014659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27/06/2008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255,00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Ganiso M (DD)</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22141260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0000014659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27/06/2008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1 863,00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Ramasobane DU</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22148779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0000153283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866,00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Mosalo MR</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22178252</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0000043125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26/11/2008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7 902,45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Mabona NN</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22266453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0000030588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335,00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Phiri TB</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22294279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0000445190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19/02/2008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5 518,20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Mogapi ME</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22319077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0000118429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26/07/2010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686,00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Mogapi ME</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22319077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0000150264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15/04/2011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622,00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Mogapi ME</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22319077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0000157253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717,00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Manabeng TW</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22325395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0000145064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07/03/2011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1 080,00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Mabuza 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22345817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0000011722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2008/11/06</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1 000,00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Mabuza 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22345817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0000043125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26/11/2008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841,00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Mabuza 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22345817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0000057255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2009/04/03</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8 748,22</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Mabuza 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22345817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0000059244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23/03/2009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7 304,95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Mabuza 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22345817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0000023171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20/09/2010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11 871,86</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Mabuza 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22345817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0000126335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05/10/2010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36 266,85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Mabuza 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22345817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0000135864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2 750,00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Mabuza 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22345817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0000145064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07/03/2011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1 000,00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Walaza LJ</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22386696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0000016525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2008/07/07</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4 699,14</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Mabunda LL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22426841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0000396073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28/05/2007</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321,20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Mabunda LL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22426841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0000440127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29/01/2008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363,30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Molefe SN</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22466681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0000158403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04/07/2011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Ramaboa NQ</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22509984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0000030588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940,00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Baikgaki DM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22581197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0000114053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04/06/2010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686,00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Dlamini B</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22616331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0000157295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27/06/2011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564,00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Mahlaela DPM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22633740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0000115717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29/06/2010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720,00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Mahlaela DPM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22633740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0000136445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540,00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Mahlaela DPM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22633740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0000164439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30/08/2011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718,00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Nekewuse N</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22666257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0000121820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Ngcongwane FN</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22741780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0000049684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20/01/2009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9 836,05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Ngcongwane FN</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22741780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0000050301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26/01/2009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9 836,05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Ndinisa NS</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22742425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0000115727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30/06/2010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507,00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Ndinisa NS</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22742425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0000118436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26/07/2010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Ndinisa NS</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22742425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0000130088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01/11/2010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Ndinisa NS</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22742425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0000130524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05/11/2010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296,00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Molema KL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22920081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0000098296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2010/02/02</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415,00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Molema KL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22920081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0000125058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20/09/2010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982,00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Molema KL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22920081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0000136283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802,00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Molema KL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22920081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0000138548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13/01/2011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836,00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Mpalweni C</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22936483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0000145064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07/03/2011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442,00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Vuso S</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23095121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0000159430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14/07/2011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309,00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0000083503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2009/07/10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250,00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0000107850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24/03/2010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250,00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0000115717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29/06/2010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720,00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0000115910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01/07/2010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3 213,30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0000120027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408,00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0000120484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866,00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0000129062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21/10/2010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2 500,00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0000130146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02/11/2010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1 622,00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0000026026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31/01/2011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12 509,64</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0000147442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2 037,70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0000151123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03/05/2011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786,00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0000151148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0000151907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09/05/2011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121,00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0000152171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0000153283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0000153390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395,00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0000155978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376,00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0000155978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376,00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0000160045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21/07/2011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376,00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0000161452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02/08/2011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1 256,00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0000030653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17/08/2011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1 128,00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Zulu SM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23202793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0000164439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30/08/2011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631,00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Mansena AM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23203137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0000121820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Mansena AM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23203137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0000155978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1 376,00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Mansena AM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23203137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0000161177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01/08/2011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1 188,00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Mansena AM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23203137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0000164439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30/08/2011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718,00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Motumi 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23203838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0000107850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24/03/2010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250,00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Motumi 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23203838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0000115717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29/06/2010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1 720,00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Motumi 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23203838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0000120027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408,00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Motumi 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23203838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0000120484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866,00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Motumi 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23203838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0000129062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21/10/2010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2 500,00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Motumi 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23203838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0000130146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02/11/2010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1 622,00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Motumi 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23203838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0000135804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540,00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Motumi 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23203838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0000136283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442,00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Motumi 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23203838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0000136445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1 740,00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Motumi 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23203838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0000150173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08/04/2011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1 786,00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Motumi 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23203838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0000150173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08/04/2011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1 180,00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Motumi 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23203838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0000151148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Motumi 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23203838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0000152768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1 395,00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Mashiyi GA</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23206136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0000149593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31/03/2011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13 569,24</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Masuku IP</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23300264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0000156169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Masuku IP</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23300264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0000159201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11/07/2011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309,00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Masuku IP</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23300264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 xml:space="preserve">AP 0000161452 </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02/08/2011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1 819,00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Masuku IP</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23300264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0000163954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1 500,00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Masuku IP</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23300264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0000164414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30/08/2011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3 093,00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Magori NS</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23440741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0000030588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819,00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Papo DH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23468955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0000140574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28/01/2011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Papo DH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23468955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0000153637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31/05/2011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1 748,00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Dongwana SXA</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23492601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0000134696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08/12/2010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13 569,24</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Mabasa MB</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23504501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0000136445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Mabasa MB</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23504501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0000142946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17/02/2011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326,00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Mogomotsi JM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23510986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0000150199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12/04/2011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Sekweta BD</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23579218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0000030795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940,00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Lebona DLG</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23584700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0000136283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442,00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Lebona DLG</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23584700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0000138548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13/01/2011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540,00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Lebona DLG</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23584700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0000150173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08/04/2011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786,00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Lebona DLG</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23584700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0000150173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08/04/2011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533,00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Makhubela MJ</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23592559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0000150119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07/04/2011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320,00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Berry DA</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23595639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0000160800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27/07/2011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1 000,00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Berry DA</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23595639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0000161177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01/08/2011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3 000,00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Koboekae BB</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23732792</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0000153283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752,00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Vikwa Y</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23779071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0000157295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27/06/2011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564,00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Sephuma TO</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23780134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0000155978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376,00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Sephuma TO</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23780134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0000029343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2 223,00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Sephuma TO</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23780134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0000161452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02/08/2011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1 256,00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Sephuma TO</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23780134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0000162870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16/08/2011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1 130,00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Sephuma TO</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23780134</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0000164439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30/08/2011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2 507,00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0000084926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19/10/2009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7 516,50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0000083503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2009/07/10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250,00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0000089262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18/11/2009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4 341,20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0000092303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2009/09/12</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0000095549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2010/11/01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1 667,60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0000098243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2010/02/02</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5 339,10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0000102807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2010/01/03</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2 734,45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0000104799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2010/09/03</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6 000,00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0000107850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24/03/2010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250,00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0000110809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06/05/2010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17 362,45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0000115717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29/06/2010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1 720,00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0000117474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12/07/2010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5 803,70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0000117477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12/07/2010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3 526,00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0000119980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9 234,05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0000120027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408,00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0000120073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16 615,80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0000120484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866,00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0000129062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21/10/2010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1 000,00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0000130146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02/11/2010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622,00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0000130672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05/11/2010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13 685,40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0000135191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25 726,90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0000135804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0000136283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442,00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0000136445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1 740,00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0000147430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2 222,55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0000149593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31/03/2011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10 052,88</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0000150173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08/04/2011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1 442,00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0000150173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08/04/2011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1 786,00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0000151123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03/05/2011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786,00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0000151148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0000152171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0000152768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1 395,00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0000153283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0000155978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376,00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0000155978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22/06/2011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376,00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0000160045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20/07/2011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376,00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Bogopane-Zulu HI</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53467337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0000161452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02/08/2011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4 756,00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Doidge GQM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53474309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0000067709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2009/08/06</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5 696,95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Doidge GQM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53474309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0000068831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26/06/2009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Doidge GQM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53474309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0000075210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20/08/2009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4 000,00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Doidge GQM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53474309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0000075210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20/08/2009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1 000,00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Doidge GQM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53474309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0000025458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14 919,76</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Doidge GQM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53474309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0000136448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13 569,24</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Doidge GQM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53474309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0000149593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31/03/2011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2 250,00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Mathonsi KH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53500725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0000115717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29/06/2010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1 720,00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Mathonsi KH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53500725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0000120005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8 382,50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Mathonsi KH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53500725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0000120073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5 654,33</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Mathonsi KH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53500725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0000133901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03/12/2010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1 378,00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Mathonsi KH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53500725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0000136445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1 740,00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Mathonsi KH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53500725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0000147570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2 037,70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Mathonsi KH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53500725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0000149568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31/03/2011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12 439,91</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Mathonsi KH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53500725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0000150173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08/04/2011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1 606,00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Mathonsi KH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53500725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0000152171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188,00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Mathonsi KH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53500725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0000161452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02/08/2011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4 756,00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Mathonsi KH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53500725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0000030653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17/08/2011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1 928,00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Mathonsi KH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53500725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0000164439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30/082011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718,00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Molefe PC</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53516117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0000444898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19/02/2008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4 622,95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Molefe PC</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53516117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0000056489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27/02/2009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4 722,28</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Molefe PC</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53516117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0000120009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04/08/2010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3 832,60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Molefe PC</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53516117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0000135144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09/12/2010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13 569,24</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Molefe PC</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53516117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0000135865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2 750,00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Sibindlana BAG</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53645987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0000015826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2008/01/07</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275,00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Sibindlana BAG</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53645987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0000032500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2008/06/10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Sibindlana BAG</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53645987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0000034324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2008/09/10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Sibindlana BAG</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53645987</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0000039945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2008/06/11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350,00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Mazibuku TP</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61755371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0000030872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819,00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Gabarone J</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74071553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0000151123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03/05/2011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786,00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Gabarone J</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74071553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0000151907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09/05/2011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121,00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Gabarone J</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74071553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0000153283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Gabarone J</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74071553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AP0000155978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376,00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Gabarone J</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74071553</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0000162870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16/08/2011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Maluleke V</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79052355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0000151123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03/05/2011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786,00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Maluleke V</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79052355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0000151907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09/05/2011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121,00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Maluleke V</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79052355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0000153283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828,00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Maluleke V</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79052355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0000155978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376,00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Maluleke V</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79052355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0000162870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16/08/2011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130,00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Hlatshwayo TB (CD)</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80090419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0000030489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19/09/2008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15 476,60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Hlatshwayo TB (CD)</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80090419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0000147554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24/03/2011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1 820,73</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Mavi CB</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81539720</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0000144935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04/03/2011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2 240,00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Noni MH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81882599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0000133412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26/11/2010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506,00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Noni MH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81882599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0000135804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14/12/2010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506,00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Noni MH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81882599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0000142177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09/02/2011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506,00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Noni MH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81882599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0000144563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01/03/2011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506,00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Noni MH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81882599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0000156169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443,00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Noni MH</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81882599</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0000159183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08/07/2011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529,00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Kekana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82099278</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0000077868</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09/01/2009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7 966,90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0000252796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10/11/2005</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17 574,05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0000267852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15/11/2005</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901,73</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0000269150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21/11/2005</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848,63</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0000347157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07/04/2006</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4 140,58</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0000351083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08/01/2006</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6 365,96</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0000355983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09/04/2006</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7 208,22</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0000399376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20/06/2007</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5 473,85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0000399376</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20/06/2007</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5 473,85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0000450869</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03/10/2008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1 327,74</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GJ 0000003807</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26/09/2008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5 074,75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0000042735</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26/11/2008</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1 529,15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0000049532</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19/01/2009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11 999,45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0000049530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19/01/2009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5 857,25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Kganyago NM</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82143986</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0000059224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23/03/2009</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3 174,75</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Ntombela CT</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90034295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0000145064</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07/03/2011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476,00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Ntombela CT</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90034295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0000150231</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15/04/2011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604,00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Ntombela CT</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90034295</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0000153283</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26/05/2011</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1 552,00</w:t>
                  </w:r>
                </w:p>
              </w:tc>
            </w:tr>
            <w:tr w:rsidR="00861A27" w:rsidRPr="002C76C1" w:rsidTr="00861A27">
              <w:trPr>
                <w:trHeight w:val="402"/>
              </w:trPr>
              <w:tc>
                <w:tcPr>
                  <w:tcW w:w="2424" w:type="dxa"/>
                  <w:tcBorders>
                    <w:top w:val="nil"/>
                    <w:left w:val="single" w:sz="4" w:space="0" w:color="auto"/>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iCs/>
                      <w:sz w:val="18"/>
                      <w:szCs w:val="18"/>
                      <w:lang w:val="en-ZA" w:eastAsia="en-ZA"/>
                    </w:rPr>
                  </w:pPr>
                  <w:r w:rsidRPr="008153D8">
                    <w:rPr>
                      <w:iCs/>
                      <w:sz w:val="18"/>
                      <w:szCs w:val="18"/>
                      <w:lang w:val="en-ZA" w:eastAsia="en-ZA"/>
                    </w:rPr>
                    <w:t>Mnqojana L</w:t>
                  </w:r>
                </w:p>
              </w:tc>
              <w:tc>
                <w:tcPr>
                  <w:tcW w:w="122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90780001</w:t>
                  </w:r>
                </w:p>
              </w:tc>
              <w:tc>
                <w:tcPr>
                  <w:tcW w:w="19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rPr>
                      <w:sz w:val="18"/>
                      <w:szCs w:val="18"/>
                      <w:lang w:val="en-ZA" w:eastAsia="en-ZA"/>
                    </w:rPr>
                  </w:pPr>
                  <w:r w:rsidRPr="008153D8">
                    <w:rPr>
                      <w:sz w:val="18"/>
                      <w:szCs w:val="18"/>
                      <w:lang w:val="en-ZA" w:eastAsia="en-ZA"/>
                    </w:rPr>
                    <w:t>AP 0000107860</w:t>
                  </w:r>
                </w:p>
              </w:tc>
              <w:tc>
                <w:tcPr>
                  <w:tcW w:w="134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25/03/2010</w:t>
                  </w:r>
                </w:p>
              </w:tc>
              <w:tc>
                <w:tcPr>
                  <w:tcW w:w="1860" w:type="dxa"/>
                  <w:tcBorders>
                    <w:top w:val="nil"/>
                    <w:left w:val="nil"/>
                    <w:bottom w:val="single" w:sz="4" w:space="0" w:color="auto"/>
                    <w:right w:val="single" w:sz="4" w:space="0" w:color="auto"/>
                  </w:tcBorders>
                  <w:shd w:val="clear" w:color="auto" w:fill="auto"/>
                  <w:noWrap/>
                  <w:vAlign w:val="bottom"/>
                  <w:hideMark/>
                </w:tcPr>
                <w:p w:rsidR="00861A27" w:rsidRPr="008153D8" w:rsidRDefault="00861A27" w:rsidP="00861A27">
                  <w:pPr>
                    <w:framePr w:hSpace="180" w:wrap="around" w:vAnchor="text" w:hAnchor="text" w:y="1"/>
                    <w:tabs>
                      <w:tab w:val="center" w:pos="709"/>
                    </w:tabs>
                    <w:suppressOverlap/>
                    <w:jc w:val="right"/>
                    <w:rPr>
                      <w:sz w:val="18"/>
                      <w:szCs w:val="18"/>
                      <w:lang w:val="en-ZA" w:eastAsia="en-ZA"/>
                    </w:rPr>
                  </w:pPr>
                  <w:r w:rsidRPr="008153D8">
                    <w:rPr>
                      <w:sz w:val="18"/>
                      <w:szCs w:val="18"/>
                      <w:lang w:val="en-ZA" w:eastAsia="en-ZA"/>
                    </w:rPr>
                    <w:t>507,00</w:t>
                  </w:r>
                </w:p>
              </w:tc>
            </w:tr>
            <w:tr w:rsidR="00861A27" w:rsidRPr="002C76C1" w:rsidTr="00861A27">
              <w:trPr>
                <w:trHeight w:val="402"/>
              </w:trPr>
              <w:tc>
                <w:tcPr>
                  <w:tcW w:w="2424" w:type="dxa"/>
                  <w:tcBorders>
                    <w:top w:val="nil"/>
                    <w:left w:val="nil"/>
                    <w:bottom w:val="nil"/>
                    <w:right w:val="nil"/>
                  </w:tcBorders>
                  <w:shd w:val="clear" w:color="auto" w:fill="auto"/>
                  <w:noWrap/>
                  <w:vAlign w:val="bottom"/>
                  <w:hideMark/>
                </w:tcPr>
                <w:p w:rsidR="00861A27" w:rsidRPr="002C76C1" w:rsidRDefault="00861A27" w:rsidP="00861A27">
                  <w:pPr>
                    <w:framePr w:hSpace="180" w:wrap="around" w:vAnchor="text" w:hAnchor="text" w:y="1"/>
                    <w:tabs>
                      <w:tab w:val="center" w:pos="709"/>
                    </w:tabs>
                    <w:suppressOverlap/>
                    <w:rPr>
                      <w:sz w:val="18"/>
                      <w:szCs w:val="18"/>
                      <w:lang w:val="en-ZA" w:eastAsia="en-ZA"/>
                    </w:rPr>
                  </w:pPr>
                </w:p>
              </w:tc>
              <w:tc>
                <w:tcPr>
                  <w:tcW w:w="1220" w:type="dxa"/>
                  <w:tcBorders>
                    <w:top w:val="nil"/>
                    <w:left w:val="nil"/>
                    <w:bottom w:val="nil"/>
                    <w:right w:val="nil"/>
                  </w:tcBorders>
                  <w:shd w:val="clear" w:color="auto" w:fill="auto"/>
                  <w:noWrap/>
                  <w:vAlign w:val="bottom"/>
                  <w:hideMark/>
                </w:tcPr>
                <w:p w:rsidR="00861A27" w:rsidRPr="002C76C1" w:rsidRDefault="00861A27" w:rsidP="00861A27">
                  <w:pPr>
                    <w:framePr w:hSpace="180" w:wrap="around" w:vAnchor="text" w:hAnchor="text" w:y="1"/>
                    <w:tabs>
                      <w:tab w:val="center" w:pos="709"/>
                    </w:tabs>
                    <w:suppressOverlap/>
                    <w:jc w:val="right"/>
                    <w:rPr>
                      <w:sz w:val="18"/>
                      <w:szCs w:val="18"/>
                      <w:lang w:val="en-ZA" w:eastAsia="en-ZA"/>
                    </w:rPr>
                  </w:pPr>
                </w:p>
              </w:tc>
              <w:tc>
                <w:tcPr>
                  <w:tcW w:w="1940" w:type="dxa"/>
                  <w:tcBorders>
                    <w:top w:val="nil"/>
                    <w:left w:val="nil"/>
                    <w:bottom w:val="nil"/>
                    <w:right w:val="nil"/>
                  </w:tcBorders>
                  <w:shd w:val="clear" w:color="auto" w:fill="auto"/>
                  <w:noWrap/>
                  <w:vAlign w:val="bottom"/>
                  <w:hideMark/>
                </w:tcPr>
                <w:p w:rsidR="00861A27" w:rsidRPr="002C76C1" w:rsidRDefault="00861A27" w:rsidP="00861A27">
                  <w:pPr>
                    <w:framePr w:hSpace="180" w:wrap="around" w:vAnchor="text" w:hAnchor="text" w:y="1"/>
                    <w:tabs>
                      <w:tab w:val="center" w:pos="709"/>
                    </w:tabs>
                    <w:suppressOverlap/>
                    <w:rPr>
                      <w:sz w:val="18"/>
                      <w:szCs w:val="18"/>
                      <w:lang w:val="en-ZA" w:eastAsia="en-ZA"/>
                    </w:rPr>
                  </w:pPr>
                </w:p>
              </w:tc>
              <w:tc>
                <w:tcPr>
                  <w:tcW w:w="1340" w:type="dxa"/>
                  <w:tcBorders>
                    <w:top w:val="nil"/>
                    <w:left w:val="nil"/>
                    <w:bottom w:val="nil"/>
                    <w:right w:val="nil"/>
                  </w:tcBorders>
                  <w:shd w:val="clear" w:color="auto" w:fill="auto"/>
                  <w:noWrap/>
                  <w:vAlign w:val="bottom"/>
                  <w:hideMark/>
                </w:tcPr>
                <w:p w:rsidR="00861A27" w:rsidRPr="002C76C1" w:rsidRDefault="00861A27" w:rsidP="00861A27">
                  <w:pPr>
                    <w:framePr w:hSpace="180" w:wrap="around" w:vAnchor="text" w:hAnchor="text" w:y="1"/>
                    <w:tabs>
                      <w:tab w:val="center" w:pos="709"/>
                    </w:tabs>
                    <w:suppressOverlap/>
                    <w:jc w:val="right"/>
                    <w:rPr>
                      <w:sz w:val="18"/>
                      <w:szCs w:val="18"/>
                      <w:lang w:val="en-ZA" w:eastAsia="en-ZA"/>
                    </w:rPr>
                  </w:pPr>
                </w:p>
              </w:tc>
              <w:tc>
                <w:tcPr>
                  <w:tcW w:w="1860" w:type="dxa"/>
                  <w:tcBorders>
                    <w:top w:val="nil"/>
                    <w:left w:val="nil"/>
                    <w:bottom w:val="single" w:sz="8" w:space="0" w:color="auto"/>
                    <w:right w:val="nil"/>
                  </w:tcBorders>
                  <w:shd w:val="clear" w:color="auto" w:fill="auto"/>
                  <w:noWrap/>
                  <w:vAlign w:val="bottom"/>
                  <w:hideMark/>
                </w:tcPr>
                <w:p w:rsidR="00861A27" w:rsidRPr="002C76C1" w:rsidRDefault="00861A27" w:rsidP="00861A27">
                  <w:pPr>
                    <w:framePr w:hSpace="180" w:wrap="around" w:vAnchor="text" w:hAnchor="text" w:y="1"/>
                    <w:tabs>
                      <w:tab w:val="center" w:pos="709"/>
                    </w:tabs>
                    <w:suppressOverlap/>
                    <w:jc w:val="right"/>
                    <w:rPr>
                      <w:b/>
                      <w:bCs/>
                      <w:sz w:val="18"/>
                      <w:szCs w:val="18"/>
                      <w:lang w:val="en-ZA" w:eastAsia="en-ZA"/>
                    </w:rPr>
                  </w:pPr>
                  <w:r w:rsidRPr="002C76C1">
                    <w:rPr>
                      <w:b/>
                      <w:bCs/>
                      <w:sz w:val="18"/>
                      <w:szCs w:val="18"/>
                      <w:lang w:val="en-ZA" w:eastAsia="en-ZA"/>
                    </w:rPr>
                    <w:t>931 193,71</w:t>
                  </w:r>
                </w:p>
              </w:tc>
            </w:tr>
          </w:tbl>
          <w:p w:rsidR="00861A27" w:rsidRPr="002C76C1" w:rsidRDefault="00861A27" w:rsidP="00861A27">
            <w:pPr>
              <w:tabs>
                <w:tab w:val="center" w:pos="709"/>
              </w:tabs>
              <w:rPr>
                <w:sz w:val="20"/>
                <w:lang w:val="en-ZA" w:eastAsia="en-ZA"/>
              </w:rPr>
            </w:pPr>
          </w:p>
        </w:tc>
        <w:tc>
          <w:tcPr>
            <w:tcW w:w="1106"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217"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2861"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106"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128"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239"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239"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128"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217"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r>
      <w:tr w:rsidR="00861A27" w:rsidRPr="002C76C1" w:rsidTr="00861A27">
        <w:trPr>
          <w:trHeight w:val="402"/>
        </w:trPr>
        <w:tc>
          <w:tcPr>
            <w:tcW w:w="1596"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106"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217"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2861"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106"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128"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239"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239"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128"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c>
          <w:tcPr>
            <w:tcW w:w="1217"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sz w:val="20"/>
                <w:lang w:val="en-ZA" w:eastAsia="en-ZA"/>
              </w:rPr>
            </w:pPr>
          </w:p>
        </w:tc>
      </w:tr>
    </w:tbl>
    <w:p w:rsidR="00861A27" w:rsidRPr="002C76C1" w:rsidRDefault="00861A27" w:rsidP="00861A27">
      <w:pPr>
        <w:pStyle w:val="NormalWeb"/>
        <w:tabs>
          <w:tab w:val="center" w:pos="709"/>
        </w:tabs>
        <w:spacing w:after="120" w:line="260" w:lineRule="exact"/>
        <w:rPr>
          <w:rFonts w:ascii="Arial" w:hAnsi="Arial" w:cs="Arial"/>
          <w:sz w:val="22"/>
          <w:szCs w:val="22"/>
          <w:lang w:val="en-ZA"/>
        </w:rPr>
      </w:pPr>
      <w:r>
        <w:rPr>
          <w:rFonts w:ascii="Arial" w:hAnsi="Arial" w:cs="Arial"/>
          <w:sz w:val="22"/>
          <w:szCs w:val="22"/>
          <w:lang w:val="en-ZA"/>
        </w:rPr>
        <w:br w:type="textWrapping" w:clear="all"/>
      </w:r>
      <w:r w:rsidRPr="002C76C1">
        <w:rPr>
          <w:rFonts w:ascii="Arial" w:hAnsi="Arial" w:cs="Arial"/>
          <w:sz w:val="22"/>
          <w:szCs w:val="22"/>
          <w:lang w:val="en-ZA"/>
        </w:rPr>
        <w:t>Potential impact of the findings raised above:</w:t>
      </w:r>
    </w:p>
    <w:p w:rsidR="00861A27" w:rsidRPr="002C76C1" w:rsidRDefault="00861A27" w:rsidP="00861A27">
      <w:pPr>
        <w:tabs>
          <w:tab w:val="center" w:pos="709"/>
        </w:tabs>
        <w:spacing w:after="120" w:line="260" w:lineRule="exact"/>
        <w:ind w:left="284" w:hanging="284"/>
        <w:rPr>
          <w:color w:val="000000"/>
          <w:sz w:val="22"/>
          <w:szCs w:val="22"/>
          <w:lang w:val="en-ZA" w:eastAsia="en-ZA"/>
        </w:rPr>
      </w:pPr>
      <w:r w:rsidRPr="002C76C1">
        <w:rPr>
          <w:color w:val="000000"/>
          <w:sz w:val="22"/>
          <w:szCs w:val="22"/>
          <w:lang w:val="en-ZA" w:eastAsia="en-ZA"/>
        </w:rPr>
        <w:t xml:space="preserve">a)  Advances becoming irrecoverable if not timeously followed up and cleared due to the non adherence to the subsistence and travel policy of the department. </w:t>
      </w:r>
    </w:p>
    <w:p w:rsidR="00861A27" w:rsidRPr="002C76C1" w:rsidRDefault="00861A27" w:rsidP="00861A27">
      <w:pPr>
        <w:tabs>
          <w:tab w:val="center" w:pos="709"/>
        </w:tabs>
        <w:spacing w:after="120" w:line="260" w:lineRule="exact"/>
        <w:ind w:left="357" w:hanging="357"/>
        <w:rPr>
          <w:color w:val="000000"/>
          <w:sz w:val="22"/>
          <w:szCs w:val="22"/>
          <w:lang w:val="en-ZA" w:eastAsia="en-ZA"/>
        </w:rPr>
      </w:pPr>
      <w:r w:rsidRPr="002C76C1">
        <w:rPr>
          <w:color w:val="000000"/>
          <w:sz w:val="22"/>
          <w:szCs w:val="22"/>
          <w:lang w:val="en-ZA" w:eastAsia="en-ZA"/>
        </w:rPr>
        <w:t xml:space="preserve">b)  Non compliance with PFMA and Treasury Regulations. </w:t>
      </w:r>
    </w:p>
    <w:p w:rsidR="00861A27" w:rsidRPr="002C76C1" w:rsidRDefault="00861A27" w:rsidP="00861A27">
      <w:pPr>
        <w:tabs>
          <w:tab w:val="center" w:pos="709"/>
        </w:tabs>
        <w:spacing w:after="120" w:line="260" w:lineRule="exact"/>
        <w:ind w:left="357" w:hanging="357"/>
        <w:rPr>
          <w:color w:val="000000"/>
          <w:sz w:val="22"/>
          <w:szCs w:val="22"/>
          <w:lang w:val="en-ZA" w:eastAsia="en-ZA"/>
        </w:rPr>
      </w:pPr>
      <w:r w:rsidRPr="002C76C1">
        <w:rPr>
          <w:color w:val="000000"/>
          <w:sz w:val="22"/>
          <w:szCs w:val="22"/>
          <w:lang w:val="en-ZA" w:eastAsia="en-ZA"/>
        </w:rPr>
        <w:t>c)  Due to the qualitative factors considered, long outstanding claims could potentially be highlighted in the audit report of the department.</w:t>
      </w:r>
    </w:p>
    <w:p w:rsidR="00861A27" w:rsidRPr="002C76C1" w:rsidRDefault="00861A27" w:rsidP="00861A27">
      <w:pPr>
        <w:tabs>
          <w:tab w:val="center" w:pos="709"/>
        </w:tabs>
        <w:spacing w:after="120" w:line="260" w:lineRule="exact"/>
        <w:ind w:left="357" w:hanging="357"/>
        <w:rPr>
          <w:sz w:val="22"/>
          <w:szCs w:val="22"/>
          <w:lang w:val="en-GB"/>
        </w:rPr>
      </w:pPr>
      <w:r w:rsidRPr="002C76C1">
        <w:rPr>
          <w:sz w:val="22"/>
          <w:szCs w:val="22"/>
          <w:lang w:val="en-GB"/>
        </w:rPr>
        <w:t>Reason for the deviation:</w:t>
      </w:r>
    </w:p>
    <w:p w:rsidR="00861A27" w:rsidRPr="002C76C1" w:rsidRDefault="00861A27" w:rsidP="00861A27">
      <w:pPr>
        <w:pStyle w:val="NormalWeb"/>
        <w:tabs>
          <w:tab w:val="center" w:pos="709"/>
        </w:tabs>
        <w:spacing w:after="120" w:line="260" w:lineRule="exact"/>
        <w:rPr>
          <w:rFonts w:ascii="Arial" w:hAnsi="Arial" w:cs="Arial"/>
          <w:color w:val="000000"/>
          <w:sz w:val="22"/>
          <w:szCs w:val="22"/>
        </w:rPr>
      </w:pPr>
      <w:r w:rsidRPr="002C76C1">
        <w:rPr>
          <w:rFonts w:ascii="Arial" w:hAnsi="Arial" w:cs="Arial"/>
          <w:color w:val="000000"/>
          <w:sz w:val="22"/>
          <w:szCs w:val="22"/>
        </w:rPr>
        <w:t>These deviations are due to management not enforcing the policy, even though the policy requires amounts not claimed within 30 days of the advance being taken to be deducted from the officials’ salary. Management also does not ensure that the outstanding amounts are added to the IRP5 or deducted from the salaries of the respective officials.</w:t>
      </w:r>
    </w:p>
    <w:p w:rsidR="00861A27" w:rsidRPr="002C76C1" w:rsidRDefault="00861A27" w:rsidP="00861A27">
      <w:pPr>
        <w:tabs>
          <w:tab w:val="center" w:pos="709"/>
        </w:tabs>
        <w:spacing w:after="360" w:line="260" w:lineRule="exact"/>
        <w:jc w:val="both"/>
        <w:rPr>
          <w:sz w:val="22"/>
          <w:szCs w:val="22"/>
        </w:rPr>
      </w:pPr>
      <w:r w:rsidRPr="002C76C1">
        <w:rPr>
          <w:sz w:val="22"/>
          <w:szCs w:val="22"/>
        </w:rPr>
        <w:t xml:space="preserve">Similar findings were reported in the previous year and management responded by stating that responsible officials will be assigned to follow up all advances not cleared after 30 days from the return date of travel. Management has stated that they will revise the Subsistence and Travel policy and amend the business process to assist in the prompt clearing of advances for international travel. To date the above advances </w:t>
      </w:r>
      <w:r w:rsidRPr="002C76C1">
        <w:rPr>
          <w:iCs/>
          <w:color w:val="000000"/>
          <w:sz w:val="22"/>
          <w:szCs w:val="22"/>
        </w:rPr>
        <w:t>are more than 30 days overdue and have not been cleared by a subsistence and travel claim.</w:t>
      </w:r>
      <w:r w:rsidRPr="002C76C1">
        <w:rPr>
          <w:sz w:val="22"/>
          <w:szCs w:val="22"/>
        </w:rPr>
        <w:t xml:space="preserve"> </w:t>
      </w:r>
      <w:r w:rsidRPr="002C76C1">
        <w:rPr>
          <w:sz w:val="22"/>
          <w:szCs w:val="22"/>
          <w:lang w:val="en-GB"/>
        </w:rPr>
        <w:t xml:space="preserve">      </w:t>
      </w:r>
    </w:p>
    <w:p w:rsidR="00861A27" w:rsidRPr="002C76C1" w:rsidRDefault="00861A27" w:rsidP="00861A27">
      <w:pPr>
        <w:pStyle w:val="NormalWeb"/>
        <w:tabs>
          <w:tab w:val="center" w:pos="709"/>
        </w:tabs>
        <w:spacing w:after="120" w:line="260" w:lineRule="exact"/>
        <w:ind w:left="357" w:hanging="357"/>
        <w:rPr>
          <w:rFonts w:ascii="Arial" w:hAnsi="Arial" w:cs="Arial"/>
          <w:b/>
          <w:bCs/>
          <w:sz w:val="22"/>
          <w:szCs w:val="22"/>
        </w:rPr>
      </w:pPr>
    </w:p>
    <w:p w:rsidR="00861A27" w:rsidRPr="002C76C1" w:rsidRDefault="00861A27" w:rsidP="00861A27">
      <w:pPr>
        <w:pStyle w:val="NormalWeb"/>
        <w:tabs>
          <w:tab w:val="center" w:pos="709"/>
        </w:tabs>
        <w:spacing w:after="120" w:line="260" w:lineRule="exact"/>
        <w:ind w:left="357" w:hanging="357"/>
        <w:rPr>
          <w:rFonts w:ascii="Arial" w:hAnsi="Arial" w:cs="Arial"/>
          <w:b/>
          <w:bCs/>
          <w:sz w:val="22"/>
          <w:szCs w:val="22"/>
        </w:rPr>
      </w:pPr>
    </w:p>
    <w:p w:rsidR="00861A27" w:rsidRPr="002C76C1" w:rsidRDefault="00861A27" w:rsidP="00861A27">
      <w:pPr>
        <w:pStyle w:val="NormalWeb"/>
        <w:tabs>
          <w:tab w:val="center" w:pos="709"/>
        </w:tabs>
        <w:spacing w:after="120" w:line="260" w:lineRule="exact"/>
        <w:ind w:left="357" w:hanging="357"/>
        <w:rPr>
          <w:rFonts w:ascii="Arial" w:hAnsi="Arial" w:cs="Arial"/>
          <w:sz w:val="22"/>
          <w:szCs w:val="22"/>
          <w:lang w:val="en-ZA"/>
        </w:rPr>
      </w:pPr>
      <w:r w:rsidRPr="002C76C1">
        <w:rPr>
          <w:rFonts w:ascii="Arial" w:hAnsi="Arial" w:cs="Arial"/>
          <w:b/>
          <w:bCs/>
          <w:sz w:val="22"/>
          <w:szCs w:val="22"/>
        </w:rPr>
        <w:t>Internal control deficiency</w:t>
      </w:r>
    </w:p>
    <w:p w:rsidR="00861A27" w:rsidRPr="008153D8" w:rsidRDefault="00861A27" w:rsidP="00861A27">
      <w:pPr>
        <w:tabs>
          <w:tab w:val="center" w:pos="709"/>
        </w:tabs>
        <w:spacing w:after="120" w:line="260" w:lineRule="exact"/>
        <w:jc w:val="both"/>
        <w:rPr>
          <w:i/>
          <w:iCs/>
          <w:sz w:val="22"/>
          <w:szCs w:val="22"/>
        </w:rPr>
      </w:pPr>
      <w:r w:rsidRPr="008153D8">
        <w:rPr>
          <w:i/>
          <w:iCs/>
          <w:sz w:val="22"/>
          <w:szCs w:val="22"/>
        </w:rPr>
        <w:t>a) Leadership</w:t>
      </w:r>
    </w:p>
    <w:p w:rsidR="00861A27" w:rsidRPr="008153D8" w:rsidRDefault="00861A27" w:rsidP="00861A27">
      <w:pPr>
        <w:tabs>
          <w:tab w:val="center" w:pos="709"/>
        </w:tabs>
        <w:ind w:left="360"/>
        <w:rPr>
          <w:i/>
          <w:sz w:val="22"/>
          <w:szCs w:val="22"/>
        </w:rPr>
      </w:pPr>
      <w:r w:rsidRPr="008153D8">
        <w:rPr>
          <w:i/>
          <w:sz w:val="22"/>
          <w:szCs w:val="22"/>
        </w:rPr>
        <w:t>The department did not effectively exercise its oversight responsibility regarding financial and performance reporting and compliance and related internal controls.</w:t>
      </w:r>
    </w:p>
    <w:p w:rsidR="00861A27" w:rsidRPr="008153D8" w:rsidRDefault="00861A27" w:rsidP="00861A27">
      <w:pPr>
        <w:tabs>
          <w:tab w:val="center" w:pos="709"/>
        </w:tabs>
        <w:ind w:left="360"/>
        <w:rPr>
          <w:i/>
          <w:sz w:val="22"/>
          <w:szCs w:val="22"/>
        </w:rPr>
      </w:pPr>
    </w:p>
    <w:p w:rsidR="00861A27" w:rsidRPr="008153D8" w:rsidRDefault="00861A27" w:rsidP="00861A27">
      <w:pPr>
        <w:tabs>
          <w:tab w:val="center" w:pos="709"/>
        </w:tabs>
        <w:ind w:left="360"/>
        <w:rPr>
          <w:i/>
          <w:sz w:val="22"/>
          <w:szCs w:val="22"/>
        </w:rPr>
      </w:pPr>
      <w:r w:rsidRPr="008153D8">
        <w:rPr>
          <w:i/>
          <w:sz w:val="22"/>
          <w:szCs w:val="22"/>
        </w:rPr>
        <w:t>Establish and communicate policies and procedures to enable and support understanding and execution of internal control objectives, processes and responsibilities</w:t>
      </w:r>
    </w:p>
    <w:p w:rsidR="00861A27" w:rsidRPr="008153D8" w:rsidRDefault="00861A27" w:rsidP="00861A27">
      <w:pPr>
        <w:pStyle w:val="Heading2"/>
        <w:widowControl/>
        <w:tabs>
          <w:tab w:val="center" w:pos="709"/>
        </w:tabs>
        <w:jc w:val="both"/>
        <w:rPr>
          <w:b w:val="0"/>
          <w:bCs w:val="0"/>
          <w:sz w:val="22"/>
          <w:szCs w:val="22"/>
        </w:rPr>
      </w:pPr>
      <w:r w:rsidRPr="008153D8">
        <w:rPr>
          <w:b w:val="0"/>
          <w:bCs w:val="0"/>
          <w:sz w:val="22"/>
          <w:szCs w:val="22"/>
        </w:rPr>
        <w:t>b) Financial and performance management</w:t>
      </w:r>
    </w:p>
    <w:p w:rsidR="00861A27" w:rsidRPr="008153D8" w:rsidRDefault="00861A27" w:rsidP="00861A27">
      <w:pPr>
        <w:tabs>
          <w:tab w:val="center" w:pos="709"/>
        </w:tabs>
        <w:spacing w:after="120" w:line="260" w:lineRule="exact"/>
        <w:ind w:left="360"/>
        <w:rPr>
          <w:i/>
          <w:iCs/>
          <w:sz w:val="22"/>
          <w:szCs w:val="22"/>
          <w:lang w:val="en-GB"/>
        </w:rPr>
      </w:pPr>
      <w:r w:rsidRPr="008153D8">
        <w:rPr>
          <w:i/>
          <w:iCs/>
          <w:sz w:val="22"/>
          <w:szCs w:val="22"/>
          <w:lang w:val="en-GB"/>
        </w:rPr>
        <w:t>The department did not effectively review and monitor compliance with applicable laws and regulations</w:t>
      </w:r>
    </w:p>
    <w:p w:rsidR="00861A27" w:rsidRPr="002C76C1" w:rsidRDefault="00861A27" w:rsidP="00861A27">
      <w:pPr>
        <w:pStyle w:val="NormalWeb"/>
        <w:tabs>
          <w:tab w:val="center" w:pos="709"/>
        </w:tabs>
        <w:spacing w:after="120" w:line="260" w:lineRule="exact"/>
        <w:rPr>
          <w:rFonts w:ascii="Arial" w:hAnsi="Arial" w:cs="Arial"/>
          <w:color w:val="000000"/>
          <w:sz w:val="22"/>
          <w:szCs w:val="22"/>
        </w:rPr>
      </w:pPr>
      <w:r w:rsidRPr="002C76C1">
        <w:rPr>
          <w:rFonts w:ascii="Arial" w:hAnsi="Arial" w:cs="Arial"/>
          <w:i/>
          <w:iCs/>
          <w:color w:val="000000"/>
          <w:sz w:val="22"/>
          <w:szCs w:val="22"/>
        </w:rPr>
        <w:t xml:space="preserve">. </w:t>
      </w:r>
    </w:p>
    <w:p w:rsidR="00861A27" w:rsidRDefault="00861A27" w:rsidP="00861A27">
      <w:pPr>
        <w:tabs>
          <w:tab w:val="center" w:pos="709"/>
        </w:tabs>
        <w:spacing w:after="120" w:line="260" w:lineRule="exact"/>
        <w:ind w:left="357" w:hanging="357"/>
        <w:rPr>
          <w:b/>
          <w:sz w:val="22"/>
          <w:szCs w:val="22"/>
        </w:rPr>
      </w:pPr>
      <w:r w:rsidRPr="002C76C1">
        <w:rPr>
          <w:b/>
          <w:sz w:val="22"/>
          <w:szCs w:val="22"/>
        </w:rPr>
        <w:t>Recommendation</w:t>
      </w:r>
    </w:p>
    <w:p w:rsidR="00861A27" w:rsidRPr="002C76C1" w:rsidRDefault="00861A27" w:rsidP="00861A27">
      <w:pPr>
        <w:tabs>
          <w:tab w:val="center" w:pos="709"/>
        </w:tabs>
        <w:spacing w:after="120" w:line="260" w:lineRule="exact"/>
        <w:ind w:left="357" w:hanging="357"/>
        <w:rPr>
          <w:b/>
          <w:sz w:val="22"/>
          <w:szCs w:val="22"/>
        </w:rPr>
      </w:pPr>
    </w:p>
    <w:p w:rsidR="00861A27" w:rsidRPr="002C76C1" w:rsidRDefault="00861A27" w:rsidP="00861A27">
      <w:pPr>
        <w:tabs>
          <w:tab w:val="center" w:pos="709"/>
        </w:tabs>
        <w:spacing w:after="120" w:line="260" w:lineRule="exact"/>
        <w:ind w:left="284" w:hanging="284"/>
        <w:rPr>
          <w:color w:val="000000"/>
          <w:sz w:val="22"/>
          <w:szCs w:val="22"/>
          <w:lang w:val="en-ZA" w:eastAsia="en-ZA"/>
        </w:rPr>
      </w:pPr>
      <w:r w:rsidRPr="002C76C1">
        <w:rPr>
          <w:color w:val="000000"/>
          <w:sz w:val="22"/>
          <w:szCs w:val="22"/>
          <w:lang w:val="en-ZA" w:eastAsia="en-ZA"/>
        </w:rPr>
        <w:t>a)</w:t>
      </w:r>
      <w:r w:rsidRPr="002C76C1">
        <w:rPr>
          <w:color w:val="000000"/>
          <w:sz w:val="22"/>
          <w:szCs w:val="22"/>
          <w:lang w:val="en-ZA" w:eastAsia="en-ZA"/>
        </w:rPr>
        <w:tab/>
        <w:t xml:space="preserve">Employees should be informed of outstanding claims on a timely basis. </w:t>
      </w:r>
    </w:p>
    <w:p w:rsidR="00861A27" w:rsidRPr="002C76C1" w:rsidRDefault="00861A27" w:rsidP="00861A27">
      <w:pPr>
        <w:tabs>
          <w:tab w:val="center" w:pos="709"/>
        </w:tabs>
        <w:spacing w:after="120" w:line="260" w:lineRule="exact"/>
        <w:ind w:left="284" w:hanging="284"/>
        <w:rPr>
          <w:color w:val="000000"/>
          <w:sz w:val="22"/>
          <w:szCs w:val="22"/>
          <w:lang w:val="en-ZA" w:eastAsia="en-ZA"/>
        </w:rPr>
      </w:pPr>
      <w:r w:rsidRPr="002C76C1">
        <w:rPr>
          <w:color w:val="000000"/>
          <w:sz w:val="22"/>
          <w:szCs w:val="22"/>
          <w:lang w:val="en-ZA" w:eastAsia="en-ZA"/>
        </w:rPr>
        <w:t xml:space="preserve">b)  The finance department should be notified on a timely basis of all employees who have exceeded the 30 day limit. Recovery of the claim from the relevant employee should be initiated promptly. </w:t>
      </w:r>
    </w:p>
    <w:p w:rsidR="00861A27" w:rsidRPr="002C76C1" w:rsidRDefault="00861A27" w:rsidP="00861A27">
      <w:pPr>
        <w:tabs>
          <w:tab w:val="center" w:pos="709"/>
        </w:tabs>
        <w:spacing w:after="120" w:line="260" w:lineRule="exact"/>
        <w:ind w:left="284" w:hanging="284"/>
        <w:rPr>
          <w:color w:val="000000"/>
          <w:sz w:val="22"/>
          <w:szCs w:val="22"/>
          <w:lang w:val="en-ZA" w:eastAsia="en-ZA"/>
        </w:rPr>
      </w:pPr>
      <w:r w:rsidRPr="002C76C1">
        <w:rPr>
          <w:color w:val="000000"/>
          <w:sz w:val="22"/>
          <w:szCs w:val="22"/>
          <w:lang w:val="en-ZA" w:eastAsia="en-ZA"/>
        </w:rPr>
        <w:t xml:space="preserve">c)  An appropriate official should review all outstanding claims and confirm that the amounts have been recovered from the relevant employees on a timely basis. All discrepancies should be followed up. </w:t>
      </w:r>
    </w:p>
    <w:p w:rsidR="00861A27" w:rsidRPr="002C76C1" w:rsidRDefault="00861A27" w:rsidP="00861A27">
      <w:pPr>
        <w:tabs>
          <w:tab w:val="left" w:pos="284"/>
          <w:tab w:val="center" w:pos="709"/>
        </w:tabs>
        <w:spacing w:after="120" w:line="260" w:lineRule="exact"/>
        <w:ind w:left="284" w:hanging="284"/>
        <w:rPr>
          <w:color w:val="000000"/>
          <w:sz w:val="22"/>
          <w:szCs w:val="22"/>
          <w:lang w:val="en-ZA" w:eastAsia="en-ZA"/>
        </w:rPr>
      </w:pPr>
      <w:r w:rsidRPr="002C76C1">
        <w:rPr>
          <w:color w:val="000000"/>
          <w:sz w:val="22"/>
          <w:szCs w:val="22"/>
          <w:lang w:val="en-ZA" w:eastAsia="en-ZA"/>
        </w:rPr>
        <w:t xml:space="preserve">d)  An appropriately delegated official should approve the advances on the system to ensure that they are correctly classified. </w:t>
      </w:r>
    </w:p>
    <w:p w:rsidR="00861A27" w:rsidRPr="002C76C1" w:rsidRDefault="00861A27" w:rsidP="00861A27">
      <w:pPr>
        <w:pStyle w:val="ListParagraph"/>
        <w:tabs>
          <w:tab w:val="center" w:pos="709"/>
        </w:tabs>
        <w:ind w:left="0"/>
        <w:rPr>
          <w:rFonts w:ascii="Arial" w:hAnsi="Arial" w:cs="Arial"/>
          <w:b/>
          <w:bCs/>
          <w:sz w:val="22"/>
          <w:szCs w:val="22"/>
        </w:rPr>
      </w:pPr>
    </w:p>
    <w:p w:rsidR="00861A27" w:rsidRPr="002C76C1" w:rsidRDefault="00861A27" w:rsidP="00861A27">
      <w:pPr>
        <w:pStyle w:val="ListParagraph"/>
        <w:tabs>
          <w:tab w:val="center" w:pos="709"/>
        </w:tabs>
        <w:ind w:left="0"/>
        <w:rPr>
          <w:rFonts w:ascii="Arial" w:hAnsi="Arial" w:cs="Arial"/>
          <w:b/>
          <w:bCs/>
          <w:sz w:val="22"/>
          <w:szCs w:val="22"/>
        </w:rPr>
      </w:pPr>
      <w:r w:rsidRPr="002C76C1">
        <w:rPr>
          <w:rFonts w:ascii="Arial" w:hAnsi="Arial" w:cs="Arial"/>
          <w:b/>
          <w:bCs/>
          <w:sz w:val="22"/>
          <w:szCs w:val="22"/>
        </w:rPr>
        <w:t>Management response</w:t>
      </w:r>
    </w:p>
    <w:p w:rsidR="00861A27" w:rsidRPr="002C76C1" w:rsidRDefault="00861A27" w:rsidP="00861A27">
      <w:pPr>
        <w:pStyle w:val="ListParagraph"/>
        <w:tabs>
          <w:tab w:val="center" w:pos="709"/>
        </w:tabs>
        <w:ind w:left="0"/>
        <w:rPr>
          <w:rFonts w:ascii="Arial" w:hAnsi="Arial" w:cs="Arial"/>
          <w:b/>
          <w:bCs/>
          <w:sz w:val="22"/>
          <w:szCs w:val="22"/>
        </w:rPr>
      </w:pPr>
    </w:p>
    <w:p w:rsidR="00861A27" w:rsidRPr="002C76C1" w:rsidRDefault="00861A27" w:rsidP="00861A27">
      <w:pPr>
        <w:pStyle w:val="ListParagraph"/>
        <w:tabs>
          <w:tab w:val="center" w:pos="709"/>
        </w:tabs>
        <w:ind w:left="0"/>
        <w:rPr>
          <w:rFonts w:ascii="Arial" w:hAnsi="Arial" w:cs="Arial"/>
          <w:b/>
          <w:bCs/>
          <w:sz w:val="22"/>
          <w:szCs w:val="22"/>
        </w:rPr>
      </w:pPr>
    </w:p>
    <w:p w:rsidR="00861A27" w:rsidRPr="002C76C1" w:rsidRDefault="00861A27" w:rsidP="00861A27">
      <w:pPr>
        <w:pStyle w:val="ListParagraph"/>
        <w:tabs>
          <w:tab w:val="center" w:pos="709"/>
        </w:tabs>
        <w:ind w:left="0"/>
        <w:rPr>
          <w:rFonts w:ascii="Arial" w:hAnsi="Arial" w:cs="Arial"/>
          <w:sz w:val="22"/>
          <w:szCs w:val="22"/>
        </w:rPr>
      </w:pPr>
      <w:r w:rsidRPr="002C76C1">
        <w:rPr>
          <w:rFonts w:ascii="Arial" w:hAnsi="Arial" w:cs="Arial"/>
          <w:sz w:val="22"/>
          <w:szCs w:val="22"/>
        </w:rPr>
        <w:t xml:space="preserve">I am </w:t>
      </w:r>
      <w:r w:rsidRPr="002C76C1">
        <w:rPr>
          <w:rFonts w:ascii="Arial" w:hAnsi="Arial" w:cs="Arial"/>
          <w:b/>
          <w:sz w:val="22"/>
          <w:szCs w:val="22"/>
          <w:u w:val="single"/>
        </w:rPr>
        <w:t>NOT</w:t>
      </w:r>
      <w:r w:rsidRPr="002C76C1">
        <w:rPr>
          <w:rFonts w:ascii="Arial" w:hAnsi="Arial" w:cs="Arial"/>
          <w:sz w:val="22"/>
          <w:szCs w:val="22"/>
        </w:rPr>
        <w:t xml:space="preserve"> agreement with the finding for the following reasons [and supply the following/attached information in support of this]:  </w:t>
      </w:r>
    </w:p>
    <w:p w:rsidR="00861A27" w:rsidRPr="002C76C1" w:rsidRDefault="00861A27" w:rsidP="00861A27">
      <w:pPr>
        <w:pStyle w:val="ListParagraph"/>
        <w:tabs>
          <w:tab w:val="center" w:pos="709"/>
        </w:tabs>
        <w:ind w:left="0"/>
        <w:rPr>
          <w:rFonts w:ascii="Arial" w:hAnsi="Arial" w:cs="Arial"/>
          <w:sz w:val="22"/>
          <w:szCs w:val="22"/>
        </w:rPr>
      </w:pPr>
    </w:p>
    <w:p w:rsidR="00861A27" w:rsidRPr="002C76C1" w:rsidRDefault="00861A27" w:rsidP="00861A27">
      <w:pPr>
        <w:pStyle w:val="ListParagraph"/>
        <w:tabs>
          <w:tab w:val="center" w:pos="709"/>
        </w:tabs>
        <w:ind w:left="0"/>
        <w:rPr>
          <w:rFonts w:ascii="Arial" w:hAnsi="Arial" w:cs="Arial"/>
          <w:sz w:val="22"/>
          <w:szCs w:val="22"/>
        </w:rPr>
      </w:pPr>
      <w:r w:rsidRPr="002C76C1">
        <w:rPr>
          <w:rFonts w:ascii="Arial" w:hAnsi="Arial" w:cs="Arial"/>
          <w:sz w:val="22"/>
          <w:szCs w:val="22"/>
        </w:rPr>
        <w:t>Management disagrees with the balance of R</w:t>
      </w:r>
      <w:r w:rsidRPr="002C76C1">
        <w:rPr>
          <w:rFonts w:ascii="Arial" w:hAnsi="Arial" w:cs="Arial"/>
          <w:b/>
          <w:sz w:val="22"/>
          <w:szCs w:val="22"/>
        </w:rPr>
        <w:t>931,193.71.</w:t>
      </w:r>
      <w:r w:rsidRPr="002C76C1">
        <w:rPr>
          <w:rFonts w:ascii="Arial" w:hAnsi="Arial" w:cs="Arial"/>
          <w:sz w:val="22"/>
          <w:szCs w:val="22"/>
        </w:rPr>
        <w:t xml:space="preserve">  The closing amount on the T&amp;S Advance suspense account at 31 March 2012 was R</w:t>
      </w:r>
      <w:r w:rsidRPr="002C76C1">
        <w:rPr>
          <w:rFonts w:ascii="Arial" w:hAnsi="Arial" w:cs="Arial"/>
          <w:b/>
          <w:sz w:val="22"/>
          <w:szCs w:val="22"/>
        </w:rPr>
        <w:t>299,727.45</w:t>
      </w:r>
      <w:r w:rsidRPr="002C76C1">
        <w:rPr>
          <w:rFonts w:ascii="Arial" w:hAnsi="Arial" w:cs="Arial"/>
          <w:sz w:val="22"/>
          <w:szCs w:val="22"/>
        </w:rPr>
        <w:t xml:space="preserve"> for Head Office therefore a total of R</w:t>
      </w:r>
      <w:r w:rsidRPr="002C76C1">
        <w:rPr>
          <w:rFonts w:ascii="Arial" w:hAnsi="Arial" w:cs="Arial"/>
          <w:b/>
          <w:sz w:val="22"/>
          <w:szCs w:val="22"/>
        </w:rPr>
        <w:t>631,466.26</w:t>
      </w:r>
      <w:r w:rsidRPr="002C76C1">
        <w:rPr>
          <w:rFonts w:ascii="Arial" w:hAnsi="Arial" w:cs="Arial"/>
          <w:sz w:val="22"/>
          <w:szCs w:val="22"/>
        </w:rPr>
        <w:t xml:space="preserve"> were cleared as per your population sample. The Department fulfilled the corrective measures indicated in last year’s audit report regarding S&amp;T Advances; a new Travel and Subsistence Directive (policy) was approved on 7 March 2012 and updated the business process which was communicated to the entire Department.  See attached approved Directive.</w:t>
      </w:r>
    </w:p>
    <w:p w:rsidR="00861A27" w:rsidRPr="002C76C1" w:rsidRDefault="00861A27" w:rsidP="00861A27">
      <w:pPr>
        <w:pStyle w:val="ListParagraph"/>
        <w:tabs>
          <w:tab w:val="center" w:pos="709"/>
        </w:tabs>
        <w:ind w:left="0"/>
        <w:rPr>
          <w:rFonts w:ascii="Arial" w:hAnsi="Arial" w:cs="Arial"/>
          <w:sz w:val="22"/>
          <w:szCs w:val="22"/>
        </w:rPr>
      </w:pPr>
    </w:p>
    <w:p w:rsidR="00861A27" w:rsidRPr="002C76C1" w:rsidRDefault="00861A27" w:rsidP="00861A27">
      <w:pPr>
        <w:pStyle w:val="ListParagraph"/>
        <w:tabs>
          <w:tab w:val="center" w:pos="709"/>
        </w:tabs>
        <w:ind w:left="0"/>
        <w:rPr>
          <w:rFonts w:ascii="Arial" w:hAnsi="Arial" w:cs="Arial"/>
          <w:b/>
          <w:bCs/>
          <w:sz w:val="22"/>
          <w:szCs w:val="22"/>
        </w:rPr>
      </w:pPr>
      <w:r w:rsidRPr="002C76C1">
        <w:rPr>
          <w:rFonts w:ascii="Arial" w:hAnsi="Arial" w:cs="Arial"/>
          <w:sz w:val="22"/>
          <w:szCs w:val="22"/>
        </w:rPr>
        <w:t>Management furthermore disagrees with the finding that no follow up on long outstanding advances were made.  Several communications were made to the employees, see attached evidence.  Several more individual emails per employee were issued, which are one individual files.  However, management agrees with the long outstanding amounts that were not included in the employees’ salaries as required by the tax legislation.</w:t>
      </w:r>
    </w:p>
    <w:p w:rsidR="00861A27" w:rsidRPr="002C76C1" w:rsidRDefault="00861A27" w:rsidP="00861A27">
      <w:pPr>
        <w:keepNext/>
        <w:tabs>
          <w:tab w:val="center" w:pos="709"/>
        </w:tabs>
        <w:spacing w:after="360" w:line="260" w:lineRule="exact"/>
        <w:jc w:val="both"/>
        <w:rPr>
          <w:sz w:val="22"/>
          <w:szCs w:val="22"/>
        </w:rPr>
      </w:pPr>
      <w:r w:rsidRPr="002C76C1">
        <w:rPr>
          <w:sz w:val="22"/>
          <w:szCs w:val="22"/>
        </w:rPr>
        <w:t>Management has put responsible officials dedicated to the management of all S&amp;T advances paid to all employees.  The following evidence is testimony to management’s action to ensuring compliance as per the reduced amounts:</w:t>
      </w:r>
    </w:p>
    <w:tbl>
      <w:tblPr>
        <w:tblStyle w:val="TableGrid"/>
        <w:tblW w:w="0" w:type="auto"/>
        <w:tblInd w:w="108" w:type="dxa"/>
        <w:tblLook w:val="04A0"/>
      </w:tblPr>
      <w:tblGrid>
        <w:gridCol w:w="4606"/>
        <w:gridCol w:w="1964"/>
      </w:tblGrid>
      <w:tr w:rsidR="00861A27" w:rsidRPr="002C76C1" w:rsidTr="00861A27">
        <w:tc>
          <w:tcPr>
            <w:tcW w:w="4606" w:type="dxa"/>
            <w:shd w:val="clear" w:color="auto" w:fill="D9D9D9" w:themeFill="background1" w:themeFillShade="D9"/>
          </w:tcPr>
          <w:p w:rsidR="00861A27" w:rsidRPr="002C76C1" w:rsidRDefault="00861A27" w:rsidP="00861A27">
            <w:pPr>
              <w:keepNext/>
              <w:tabs>
                <w:tab w:val="center" w:pos="709"/>
              </w:tabs>
              <w:spacing w:after="360" w:line="260" w:lineRule="exact"/>
              <w:jc w:val="both"/>
              <w:rPr>
                <w:b/>
                <w:bCs/>
                <w:sz w:val="18"/>
                <w:szCs w:val="18"/>
              </w:rPr>
            </w:pPr>
            <w:r w:rsidRPr="002C76C1">
              <w:rPr>
                <w:b/>
                <w:bCs/>
                <w:sz w:val="18"/>
                <w:szCs w:val="18"/>
              </w:rPr>
              <w:t>T&amp;S Advance Per Month</w:t>
            </w:r>
          </w:p>
        </w:tc>
        <w:tc>
          <w:tcPr>
            <w:tcW w:w="1964" w:type="dxa"/>
            <w:shd w:val="clear" w:color="auto" w:fill="D9D9D9" w:themeFill="background1" w:themeFillShade="D9"/>
          </w:tcPr>
          <w:p w:rsidR="00861A27" w:rsidRPr="002C76C1" w:rsidRDefault="00861A27" w:rsidP="00861A27">
            <w:pPr>
              <w:keepNext/>
              <w:tabs>
                <w:tab w:val="center" w:pos="709"/>
              </w:tabs>
              <w:spacing w:after="360" w:line="260" w:lineRule="exact"/>
              <w:jc w:val="right"/>
              <w:rPr>
                <w:b/>
                <w:bCs/>
                <w:sz w:val="18"/>
                <w:szCs w:val="18"/>
              </w:rPr>
            </w:pPr>
            <w:r w:rsidRPr="002C76C1">
              <w:rPr>
                <w:b/>
                <w:bCs/>
                <w:sz w:val="18"/>
                <w:szCs w:val="18"/>
              </w:rPr>
              <w:t>Balance</w:t>
            </w:r>
          </w:p>
        </w:tc>
      </w:tr>
      <w:tr w:rsidR="00861A27" w:rsidRPr="002C76C1" w:rsidTr="00861A27">
        <w:trPr>
          <w:trHeight w:val="377"/>
        </w:trPr>
        <w:tc>
          <w:tcPr>
            <w:tcW w:w="4606" w:type="dxa"/>
          </w:tcPr>
          <w:p w:rsidR="00861A27" w:rsidRPr="002C76C1" w:rsidRDefault="00861A27" w:rsidP="00861A27">
            <w:pPr>
              <w:keepNext/>
              <w:tabs>
                <w:tab w:val="center" w:pos="709"/>
              </w:tabs>
              <w:spacing w:after="360" w:line="260" w:lineRule="exact"/>
              <w:jc w:val="both"/>
              <w:rPr>
                <w:bCs/>
                <w:sz w:val="18"/>
                <w:szCs w:val="18"/>
              </w:rPr>
            </w:pPr>
            <w:r w:rsidRPr="002C76C1">
              <w:rPr>
                <w:bCs/>
                <w:sz w:val="18"/>
                <w:szCs w:val="18"/>
              </w:rPr>
              <w:t>31 March 2012</w:t>
            </w:r>
          </w:p>
        </w:tc>
        <w:tc>
          <w:tcPr>
            <w:tcW w:w="1964" w:type="dxa"/>
          </w:tcPr>
          <w:p w:rsidR="00861A27" w:rsidRPr="002C76C1" w:rsidRDefault="00861A27" w:rsidP="00861A27">
            <w:pPr>
              <w:keepNext/>
              <w:tabs>
                <w:tab w:val="center" w:pos="709"/>
              </w:tabs>
              <w:spacing w:after="360" w:line="260" w:lineRule="exact"/>
              <w:jc w:val="right"/>
              <w:rPr>
                <w:bCs/>
                <w:sz w:val="18"/>
                <w:szCs w:val="18"/>
              </w:rPr>
            </w:pPr>
            <w:r>
              <w:rPr>
                <w:bCs/>
                <w:sz w:val="18"/>
                <w:szCs w:val="18"/>
              </w:rPr>
              <w:t>299 727,</w:t>
            </w:r>
            <w:r w:rsidRPr="002C76C1">
              <w:rPr>
                <w:bCs/>
                <w:sz w:val="18"/>
                <w:szCs w:val="18"/>
              </w:rPr>
              <w:t>45</w:t>
            </w:r>
          </w:p>
        </w:tc>
      </w:tr>
      <w:tr w:rsidR="00861A27" w:rsidRPr="002C76C1" w:rsidTr="00861A27">
        <w:tc>
          <w:tcPr>
            <w:tcW w:w="4606" w:type="dxa"/>
          </w:tcPr>
          <w:p w:rsidR="00861A27" w:rsidRPr="002C76C1" w:rsidRDefault="00861A27" w:rsidP="00861A27">
            <w:pPr>
              <w:keepNext/>
              <w:tabs>
                <w:tab w:val="center" w:pos="709"/>
              </w:tabs>
              <w:spacing w:after="360" w:line="260" w:lineRule="exact"/>
              <w:jc w:val="both"/>
              <w:rPr>
                <w:bCs/>
                <w:sz w:val="18"/>
                <w:szCs w:val="18"/>
              </w:rPr>
            </w:pPr>
            <w:r w:rsidRPr="002C76C1">
              <w:rPr>
                <w:bCs/>
                <w:sz w:val="18"/>
                <w:szCs w:val="18"/>
              </w:rPr>
              <w:t>30 April 2012</w:t>
            </w:r>
          </w:p>
        </w:tc>
        <w:tc>
          <w:tcPr>
            <w:tcW w:w="1964" w:type="dxa"/>
          </w:tcPr>
          <w:p w:rsidR="00861A27" w:rsidRPr="002C76C1" w:rsidRDefault="00861A27" w:rsidP="00861A27">
            <w:pPr>
              <w:keepNext/>
              <w:tabs>
                <w:tab w:val="center" w:pos="709"/>
              </w:tabs>
              <w:spacing w:after="360" w:line="260" w:lineRule="exact"/>
              <w:jc w:val="right"/>
              <w:rPr>
                <w:bCs/>
                <w:sz w:val="18"/>
                <w:szCs w:val="18"/>
              </w:rPr>
            </w:pPr>
            <w:r>
              <w:rPr>
                <w:bCs/>
                <w:sz w:val="18"/>
                <w:szCs w:val="18"/>
              </w:rPr>
              <w:t>175 597,</w:t>
            </w:r>
            <w:r w:rsidRPr="002C76C1">
              <w:rPr>
                <w:bCs/>
                <w:sz w:val="18"/>
                <w:szCs w:val="18"/>
              </w:rPr>
              <w:t>55</w:t>
            </w:r>
          </w:p>
        </w:tc>
      </w:tr>
      <w:tr w:rsidR="00861A27" w:rsidRPr="002C76C1" w:rsidTr="00861A27">
        <w:tc>
          <w:tcPr>
            <w:tcW w:w="4606" w:type="dxa"/>
          </w:tcPr>
          <w:p w:rsidR="00861A27" w:rsidRPr="002C76C1" w:rsidRDefault="00861A27" w:rsidP="00861A27">
            <w:pPr>
              <w:keepNext/>
              <w:tabs>
                <w:tab w:val="center" w:pos="709"/>
              </w:tabs>
              <w:spacing w:after="360" w:line="260" w:lineRule="exact"/>
              <w:jc w:val="both"/>
              <w:rPr>
                <w:bCs/>
                <w:sz w:val="18"/>
                <w:szCs w:val="18"/>
              </w:rPr>
            </w:pPr>
            <w:r w:rsidRPr="002C76C1">
              <w:rPr>
                <w:bCs/>
                <w:sz w:val="18"/>
                <w:szCs w:val="18"/>
              </w:rPr>
              <w:t>31 May 2012</w:t>
            </w:r>
          </w:p>
        </w:tc>
        <w:tc>
          <w:tcPr>
            <w:tcW w:w="1964" w:type="dxa"/>
          </w:tcPr>
          <w:p w:rsidR="00861A27" w:rsidRPr="002C76C1" w:rsidRDefault="00861A27" w:rsidP="00861A27">
            <w:pPr>
              <w:keepNext/>
              <w:tabs>
                <w:tab w:val="center" w:pos="709"/>
              </w:tabs>
              <w:spacing w:after="360" w:line="260" w:lineRule="exact"/>
              <w:jc w:val="right"/>
              <w:rPr>
                <w:bCs/>
                <w:sz w:val="18"/>
                <w:szCs w:val="18"/>
              </w:rPr>
            </w:pPr>
            <w:r>
              <w:rPr>
                <w:bCs/>
                <w:sz w:val="18"/>
                <w:szCs w:val="18"/>
              </w:rPr>
              <w:t>151 383,</w:t>
            </w:r>
            <w:r w:rsidRPr="002C76C1">
              <w:rPr>
                <w:bCs/>
                <w:sz w:val="18"/>
                <w:szCs w:val="18"/>
              </w:rPr>
              <w:t>45</w:t>
            </w:r>
          </w:p>
        </w:tc>
      </w:tr>
      <w:tr w:rsidR="00861A27" w:rsidRPr="002C76C1" w:rsidTr="00861A27">
        <w:tc>
          <w:tcPr>
            <w:tcW w:w="4606" w:type="dxa"/>
          </w:tcPr>
          <w:p w:rsidR="00861A27" w:rsidRPr="002C76C1" w:rsidRDefault="00861A27" w:rsidP="00861A27">
            <w:pPr>
              <w:keepNext/>
              <w:tabs>
                <w:tab w:val="center" w:pos="709"/>
              </w:tabs>
              <w:spacing w:after="360" w:line="260" w:lineRule="exact"/>
              <w:jc w:val="both"/>
              <w:rPr>
                <w:bCs/>
                <w:sz w:val="18"/>
                <w:szCs w:val="18"/>
              </w:rPr>
            </w:pPr>
            <w:r w:rsidRPr="002C76C1">
              <w:rPr>
                <w:bCs/>
                <w:sz w:val="18"/>
                <w:szCs w:val="18"/>
              </w:rPr>
              <w:t>30 June 2012</w:t>
            </w:r>
          </w:p>
        </w:tc>
        <w:tc>
          <w:tcPr>
            <w:tcW w:w="1964" w:type="dxa"/>
          </w:tcPr>
          <w:p w:rsidR="00861A27" w:rsidRPr="002C76C1" w:rsidRDefault="00861A27" w:rsidP="00861A27">
            <w:pPr>
              <w:keepNext/>
              <w:tabs>
                <w:tab w:val="center" w:pos="709"/>
              </w:tabs>
              <w:spacing w:after="360" w:line="260" w:lineRule="exact"/>
              <w:jc w:val="right"/>
              <w:rPr>
                <w:bCs/>
                <w:sz w:val="18"/>
                <w:szCs w:val="18"/>
              </w:rPr>
            </w:pPr>
            <w:r>
              <w:rPr>
                <w:bCs/>
                <w:sz w:val="18"/>
                <w:szCs w:val="18"/>
              </w:rPr>
              <w:t>166 348,</w:t>
            </w:r>
            <w:r w:rsidRPr="002C76C1">
              <w:rPr>
                <w:bCs/>
                <w:sz w:val="18"/>
                <w:szCs w:val="18"/>
              </w:rPr>
              <w:t>23</w:t>
            </w:r>
          </w:p>
        </w:tc>
      </w:tr>
    </w:tbl>
    <w:p w:rsidR="00861A27" w:rsidRPr="002C76C1" w:rsidRDefault="00861A27" w:rsidP="00861A27">
      <w:pPr>
        <w:keepNext/>
        <w:tabs>
          <w:tab w:val="center" w:pos="709"/>
        </w:tabs>
        <w:spacing w:after="360" w:line="260" w:lineRule="exact"/>
        <w:jc w:val="both"/>
        <w:rPr>
          <w:bCs/>
          <w:sz w:val="22"/>
          <w:szCs w:val="22"/>
        </w:rPr>
      </w:pPr>
    </w:p>
    <w:p w:rsidR="00861A27" w:rsidRPr="002C76C1" w:rsidRDefault="00861A27" w:rsidP="00861A27">
      <w:pPr>
        <w:keepNext/>
        <w:tabs>
          <w:tab w:val="center" w:pos="709"/>
        </w:tabs>
        <w:spacing w:after="360" w:line="260" w:lineRule="exact"/>
        <w:jc w:val="both"/>
        <w:rPr>
          <w:bCs/>
          <w:sz w:val="22"/>
          <w:szCs w:val="22"/>
        </w:rPr>
      </w:pPr>
      <w:r w:rsidRPr="002C76C1">
        <w:rPr>
          <w:bCs/>
          <w:sz w:val="22"/>
          <w:szCs w:val="22"/>
        </w:rPr>
        <w:t>See attached monthly reconciled S&amp;T Advance reports.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1966"/>
        <w:gridCol w:w="1011"/>
      </w:tblGrid>
      <w:tr w:rsidR="00861A27" w:rsidRPr="002C76C1" w:rsidTr="00861A27">
        <w:tc>
          <w:tcPr>
            <w:tcW w:w="5954" w:type="dxa"/>
            <w:shd w:val="clear" w:color="auto" w:fill="D9D9D9" w:themeFill="background1" w:themeFillShade="D9"/>
          </w:tcPr>
          <w:p w:rsidR="00861A27" w:rsidRPr="002C76C1" w:rsidRDefault="00861A27"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DESCRIPTION</w:t>
            </w:r>
          </w:p>
        </w:tc>
        <w:tc>
          <w:tcPr>
            <w:tcW w:w="2977" w:type="dxa"/>
            <w:gridSpan w:val="2"/>
            <w:shd w:val="clear" w:color="auto" w:fill="D9D9D9" w:themeFill="background1" w:themeFillShade="D9"/>
          </w:tcPr>
          <w:p w:rsidR="00861A27" w:rsidRPr="002C76C1" w:rsidRDefault="00861A27"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RESPONSE</w:t>
            </w:r>
          </w:p>
        </w:tc>
      </w:tr>
      <w:tr w:rsidR="00861A27" w:rsidRPr="002C76C1" w:rsidTr="00861A27">
        <w:tc>
          <w:tcPr>
            <w:tcW w:w="5954" w:type="dxa"/>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Corrective action to be taken</w:t>
            </w:r>
          </w:p>
        </w:tc>
        <w:tc>
          <w:tcPr>
            <w:tcW w:w="2977" w:type="dxa"/>
            <w:gridSpan w:val="2"/>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YES</w:t>
            </w:r>
          </w:p>
        </w:tc>
      </w:tr>
      <w:tr w:rsidR="00861A27" w:rsidRPr="002C76C1" w:rsidTr="00861A27">
        <w:tc>
          <w:tcPr>
            <w:tcW w:w="5954" w:type="dxa"/>
            <w:vMerge w:val="restart"/>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Does the finding affect an amount disclosed in the financial statements</w:t>
            </w:r>
          </w:p>
        </w:tc>
        <w:tc>
          <w:tcPr>
            <w:tcW w:w="1966" w:type="dxa"/>
          </w:tcPr>
          <w:p w:rsidR="00861A27" w:rsidRPr="002C76C1" w:rsidRDefault="00861A27"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Yes</w:t>
            </w:r>
          </w:p>
        </w:tc>
        <w:tc>
          <w:tcPr>
            <w:tcW w:w="1011" w:type="dxa"/>
          </w:tcPr>
          <w:p w:rsidR="00861A27" w:rsidRPr="002C76C1" w:rsidRDefault="00861A27"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No</w:t>
            </w:r>
          </w:p>
        </w:tc>
      </w:tr>
      <w:tr w:rsidR="00861A27" w:rsidRPr="002C76C1" w:rsidTr="00861A27">
        <w:tc>
          <w:tcPr>
            <w:tcW w:w="5954" w:type="dxa"/>
            <w:vMerge/>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p>
        </w:tc>
        <w:tc>
          <w:tcPr>
            <w:tcW w:w="1966" w:type="dxa"/>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X</w:t>
            </w:r>
          </w:p>
        </w:tc>
        <w:tc>
          <w:tcPr>
            <w:tcW w:w="1011" w:type="dxa"/>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p>
        </w:tc>
      </w:tr>
      <w:tr w:rsidR="00861A27" w:rsidRPr="002C76C1" w:rsidTr="00861A27">
        <w:tc>
          <w:tcPr>
            <w:tcW w:w="5954" w:type="dxa"/>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If yes, what corrections will be made to the population</w:t>
            </w:r>
          </w:p>
        </w:tc>
        <w:tc>
          <w:tcPr>
            <w:tcW w:w="2977" w:type="dxa"/>
            <w:gridSpan w:val="2"/>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Action has already been taken.</w:t>
            </w:r>
          </w:p>
        </w:tc>
      </w:tr>
      <w:tr w:rsidR="00861A27" w:rsidRPr="002C76C1" w:rsidTr="00861A27">
        <w:tc>
          <w:tcPr>
            <w:tcW w:w="5954" w:type="dxa"/>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 xml:space="preserve">If yes and no corrections will be made, the reason why such a conclusion has been reached should be indicated. </w:t>
            </w:r>
          </w:p>
        </w:tc>
        <w:tc>
          <w:tcPr>
            <w:tcW w:w="2977" w:type="dxa"/>
            <w:gridSpan w:val="2"/>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p>
        </w:tc>
      </w:tr>
      <w:tr w:rsidR="00861A27" w:rsidRPr="002C76C1" w:rsidTr="00861A27">
        <w:tc>
          <w:tcPr>
            <w:tcW w:w="5954" w:type="dxa"/>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Position of official responsible to take corrective actions</w:t>
            </w:r>
          </w:p>
        </w:tc>
        <w:tc>
          <w:tcPr>
            <w:tcW w:w="2977" w:type="dxa"/>
            <w:gridSpan w:val="2"/>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 Provisioning &amp; Logistics</w:t>
            </w:r>
          </w:p>
        </w:tc>
      </w:tr>
      <w:tr w:rsidR="00861A27" w:rsidRPr="002C76C1" w:rsidTr="00861A27">
        <w:tc>
          <w:tcPr>
            <w:tcW w:w="5954" w:type="dxa"/>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Estimated completion date for corrective action</w:t>
            </w:r>
          </w:p>
        </w:tc>
        <w:tc>
          <w:tcPr>
            <w:tcW w:w="2977" w:type="dxa"/>
            <w:gridSpan w:val="2"/>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30 September 2012</w:t>
            </w:r>
          </w:p>
        </w:tc>
      </w:tr>
    </w:tbl>
    <w:p w:rsidR="00861A27" w:rsidRPr="002C76C1" w:rsidRDefault="00861A27" w:rsidP="00861A27">
      <w:pPr>
        <w:tabs>
          <w:tab w:val="center" w:pos="709"/>
        </w:tabs>
        <w:spacing w:after="120"/>
        <w:jc w:val="both"/>
        <w:rPr>
          <w:i/>
          <w:iCs/>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1966"/>
        <w:gridCol w:w="1011"/>
      </w:tblGrid>
      <w:tr w:rsidR="00861A27" w:rsidRPr="002C76C1" w:rsidTr="00861A27">
        <w:tc>
          <w:tcPr>
            <w:tcW w:w="5954" w:type="dxa"/>
            <w:shd w:val="clear" w:color="auto" w:fill="D9D9D9" w:themeFill="background1" w:themeFillShade="D9"/>
          </w:tcPr>
          <w:p w:rsidR="00861A27" w:rsidRPr="002C76C1" w:rsidRDefault="00861A27"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DESCRIPTION</w:t>
            </w:r>
          </w:p>
        </w:tc>
        <w:tc>
          <w:tcPr>
            <w:tcW w:w="2977" w:type="dxa"/>
            <w:gridSpan w:val="2"/>
            <w:shd w:val="clear" w:color="auto" w:fill="D9D9D9" w:themeFill="background1" w:themeFillShade="D9"/>
          </w:tcPr>
          <w:p w:rsidR="00861A27" w:rsidRPr="002C76C1" w:rsidRDefault="00861A27" w:rsidP="00861A27">
            <w:pPr>
              <w:pStyle w:val="ListParagraph"/>
              <w:keepNext/>
              <w:tabs>
                <w:tab w:val="center" w:pos="709"/>
              </w:tabs>
              <w:spacing w:line="260" w:lineRule="exact"/>
              <w:ind w:left="0"/>
              <w:jc w:val="both"/>
              <w:rPr>
                <w:rFonts w:ascii="Arial" w:hAnsi="Arial" w:cs="Arial"/>
                <w:b/>
                <w:sz w:val="18"/>
                <w:szCs w:val="18"/>
              </w:rPr>
            </w:pPr>
            <w:r w:rsidRPr="002C76C1">
              <w:rPr>
                <w:rFonts w:ascii="Arial" w:hAnsi="Arial" w:cs="Arial"/>
                <w:b/>
                <w:sz w:val="18"/>
                <w:szCs w:val="18"/>
              </w:rPr>
              <w:t>RESPONSE</w:t>
            </w:r>
          </w:p>
        </w:tc>
      </w:tr>
      <w:tr w:rsidR="00861A27" w:rsidRPr="002C76C1" w:rsidTr="00861A27">
        <w:tc>
          <w:tcPr>
            <w:tcW w:w="5954" w:type="dxa"/>
            <w:vMerge w:val="restart"/>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Does management agree with the root cause indicated</w:t>
            </w:r>
          </w:p>
        </w:tc>
        <w:tc>
          <w:tcPr>
            <w:tcW w:w="1966" w:type="dxa"/>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b/>
                <w:sz w:val="18"/>
                <w:szCs w:val="18"/>
              </w:rPr>
              <w:t>Yes</w:t>
            </w:r>
          </w:p>
        </w:tc>
        <w:tc>
          <w:tcPr>
            <w:tcW w:w="1011" w:type="dxa"/>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b/>
                <w:sz w:val="18"/>
                <w:szCs w:val="18"/>
              </w:rPr>
              <w:t>No</w:t>
            </w:r>
          </w:p>
        </w:tc>
      </w:tr>
      <w:tr w:rsidR="00861A27" w:rsidRPr="002C76C1" w:rsidTr="00861A27">
        <w:tc>
          <w:tcPr>
            <w:tcW w:w="5954" w:type="dxa"/>
            <w:vMerge/>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p>
        </w:tc>
        <w:tc>
          <w:tcPr>
            <w:tcW w:w="1966" w:type="dxa"/>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NO</w:t>
            </w:r>
          </w:p>
        </w:tc>
        <w:tc>
          <w:tcPr>
            <w:tcW w:w="1011" w:type="dxa"/>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p>
        </w:tc>
      </w:tr>
      <w:tr w:rsidR="00861A27" w:rsidRPr="002C76C1" w:rsidTr="00861A27">
        <w:tc>
          <w:tcPr>
            <w:tcW w:w="5954" w:type="dxa"/>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If management does not agree with the root cause indicated, please provide the root cause according to management.</w:t>
            </w:r>
          </w:p>
        </w:tc>
        <w:tc>
          <w:tcPr>
            <w:tcW w:w="2977" w:type="dxa"/>
            <w:gridSpan w:val="2"/>
          </w:tcPr>
          <w:p w:rsidR="00861A27" w:rsidRPr="002C76C1" w:rsidRDefault="00861A27" w:rsidP="00861A27">
            <w:pPr>
              <w:pStyle w:val="ListParagraph"/>
              <w:keepNext/>
              <w:tabs>
                <w:tab w:val="center" w:pos="709"/>
              </w:tabs>
              <w:spacing w:line="260" w:lineRule="exact"/>
              <w:ind w:left="0"/>
              <w:jc w:val="both"/>
              <w:rPr>
                <w:rFonts w:ascii="Arial" w:hAnsi="Arial" w:cs="Arial"/>
                <w:sz w:val="18"/>
                <w:szCs w:val="18"/>
              </w:rPr>
            </w:pPr>
            <w:r w:rsidRPr="002C76C1">
              <w:rPr>
                <w:rFonts w:ascii="Arial" w:hAnsi="Arial" w:cs="Arial"/>
                <w:sz w:val="18"/>
                <w:szCs w:val="18"/>
              </w:rPr>
              <w:t>See above</w:t>
            </w:r>
          </w:p>
        </w:tc>
      </w:tr>
    </w:tbl>
    <w:p w:rsidR="00861A27" w:rsidRPr="002C76C1" w:rsidRDefault="00861A27" w:rsidP="00861A27">
      <w:pPr>
        <w:tabs>
          <w:tab w:val="left" w:pos="426"/>
          <w:tab w:val="center" w:pos="709"/>
        </w:tabs>
        <w:jc w:val="both"/>
        <w:rPr>
          <w:i/>
          <w:sz w:val="22"/>
          <w:szCs w:val="22"/>
        </w:rPr>
      </w:pPr>
    </w:p>
    <w:p w:rsidR="00861A27" w:rsidRPr="002C76C1" w:rsidRDefault="00861A27" w:rsidP="00861A27">
      <w:pPr>
        <w:tabs>
          <w:tab w:val="left" w:pos="426"/>
          <w:tab w:val="center" w:pos="709"/>
        </w:tabs>
        <w:jc w:val="both"/>
        <w:rPr>
          <w:i/>
          <w:sz w:val="22"/>
          <w:szCs w:val="22"/>
        </w:rPr>
      </w:pPr>
    </w:p>
    <w:p w:rsidR="00861A27" w:rsidRPr="002C76C1" w:rsidRDefault="00861A27" w:rsidP="00861A27">
      <w:pPr>
        <w:tabs>
          <w:tab w:val="left" w:pos="426"/>
          <w:tab w:val="center" w:pos="709"/>
        </w:tabs>
        <w:jc w:val="both"/>
        <w:rPr>
          <w:sz w:val="22"/>
          <w:szCs w:val="22"/>
        </w:rPr>
      </w:pPr>
      <w:r w:rsidRPr="002C76C1">
        <w:rPr>
          <w:sz w:val="22"/>
          <w:szCs w:val="22"/>
        </w:rPr>
        <w:t>Name:</w:t>
      </w:r>
      <w:r w:rsidRPr="002C76C1">
        <w:rPr>
          <w:rFonts w:eastAsia="Arial Unicode MS"/>
          <w:sz w:val="22"/>
          <w:szCs w:val="22"/>
        </w:rPr>
        <w:t xml:space="preserve">   </w:t>
      </w:r>
      <w:r w:rsidRPr="002C76C1">
        <w:rPr>
          <w:rFonts w:eastAsia="Arial Unicode MS"/>
          <w:sz w:val="22"/>
          <w:szCs w:val="22"/>
        </w:rPr>
        <w:tab/>
        <w:t>Eulala Kruger</w:t>
      </w:r>
    </w:p>
    <w:p w:rsidR="00861A27" w:rsidRPr="002C76C1" w:rsidRDefault="00861A27" w:rsidP="00861A27">
      <w:pPr>
        <w:tabs>
          <w:tab w:val="left" w:pos="426"/>
          <w:tab w:val="center" w:pos="709"/>
        </w:tabs>
        <w:jc w:val="both"/>
        <w:rPr>
          <w:sz w:val="22"/>
          <w:szCs w:val="22"/>
        </w:rPr>
      </w:pPr>
      <w:r w:rsidRPr="002C76C1">
        <w:rPr>
          <w:sz w:val="22"/>
          <w:szCs w:val="22"/>
        </w:rPr>
        <w:t xml:space="preserve">Position:  </w:t>
      </w:r>
      <w:r w:rsidRPr="002C76C1">
        <w:rPr>
          <w:sz w:val="22"/>
          <w:szCs w:val="22"/>
        </w:rPr>
        <w:tab/>
        <w:t>Acting chief director: SCM</w:t>
      </w:r>
    </w:p>
    <w:p w:rsidR="00861A27" w:rsidRPr="002C76C1" w:rsidRDefault="00861A27" w:rsidP="00861A27">
      <w:pPr>
        <w:tabs>
          <w:tab w:val="left" w:pos="426"/>
          <w:tab w:val="center" w:pos="709"/>
        </w:tabs>
        <w:jc w:val="both"/>
        <w:rPr>
          <w:i/>
          <w:sz w:val="22"/>
          <w:szCs w:val="22"/>
        </w:rPr>
      </w:pPr>
      <w:r w:rsidRPr="002C76C1">
        <w:rPr>
          <w:sz w:val="22"/>
          <w:szCs w:val="22"/>
        </w:rPr>
        <w:t>Date:</w:t>
      </w:r>
      <w:r w:rsidRPr="002C76C1">
        <w:rPr>
          <w:sz w:val="22"/>
          <w:szCs w:val="22"/>
        </w:rPr>
        <w:tab/>
      </w:r>
      <w:r w:rsidRPr="002C76C1">
        <w:rPr>
          <w:sz w:val="22"/>
          <w:szCs w:val="22"/>
        </w:rPr>
        <w:tab/>
        <w:t>5 July 2012</w:t>
      </w:r>
    </w:p>
    <w:p w:rsidR="00861A27" w:rsidRPr="002C76C1" w:rsidRDefault="00861A27" w:rsidP="00861A27">
      <w:pPr>
        <w:tabs>
          <w:tab w:val="left" w:pos="426"/>
          <w:tab w:val="center" w:pos="709"/>
        </w:tabs>
        <w:jc w:val="both"/>
        <w:rPr>
          <w:i/>
          <w:sz w:val="22"/>
          <w:szCs w:val="22"/>
        </w:rPr>
      </w:pPr>
    </w:p>
    <w:p w:rsidR="00861A27" w:rsidRPr="002C76C1" w:rsidRDefault="00861A27" w:rsidP="00861A27">
      <w:pPr>
        <w:pStyle w:val="ListParagraph"/>
        <w:tabs>
          <w:tab w:val="center" w:pos="709"/>
        </w:tabs>
        <w:ind w:left="0"/>
        <w:rPr>
          <w:rFonts w:ascii="Arial" w:hAnsi="Arial" w:cs="Arial"/>
          <w:b/>
          <w:sz w:val="22"/>
          <w:szCs w:val="22"/>
        </w:rPr>
      </w:pPr>
      <w:r w:rsidRPr="002C76C1">
        <w:rPr>
          <w:rFonts w:ascii="Arial" w:hAnsi="Arial" w:cs="Arial"/>
          <w:b/>
          <w:sz w:val="22"/>
          <w:szCs w:val="22"/>
        </w:rPr>
        <w:t>Auditor’s conclusion</w:t>
      </w:r>
    </w:p>
    <w:p w:rsidR="00861A27" w:rsidRPr="002C76C1" w:rsidRDefault="00861A27" w:rsidP="00861A27">
      <w:pPr>
        <w:tabs>
          <w:tab w:val="center" w:pos="709"/>
        </w:tabs>
        <w:spacing w:after="120"/>
        <w:jc w:val="both"/>
        <w:rPr>
          <w:i/>
          <w:iCs/>
          <w:sz w:val="22"/>
          <w:szCs w:val="22"/>
        </w:rPr>
      </w:pPr>
    </w:p>
    <w:p w:rsidR="00861A27" w:rsidRPr="002C76C1" w:rsidRDefault="00861A27" w:rsidP="00861A27">
      <w:pPr>
        <w:pStyle w:val="NormalWeb"/>
        <w:tabs>
          <w:tab w:val="center" w:pos="709"/>
        </w:tabs>
        <w:rPr>
          <w:rFonts w:ascii="Arial" w:hAnsi="Arial" w:cs="Arial"/>
          <w:color w:val="000000"/>
          <w:sz w:val="22"/>
          <w:szCs w:val="22"/>
        </w:rPr>
      </w:pPr>
      <w:r w:rsidRPr="002C76C1">
        <w:rPr>
          <w:rFonts w:ascii="Arial" w:hAnsi="Arial" w:cs="Arial"/>
          <w:color w:val="000000"/>
          <w:sz w:val="22"/>
          <w:szCs w:val="22"/>
        </w:rPr>
        <w:t>We agree with management that that the closing balance on the T&amp;S advance suspense account at 31 March 2012 was R299 727,45 for head office. We have agreed this amount to the schedule. However the following accounts were not timeously followed up:</w:t>
      </w:r>
    </w:p>
    <w:p w:rsidR="00861A27" w:rsidRPr="002C76C1" w:rsidRDefault="00861A27" w:rsidP="00861A27">
      <w:pPr>
        <w:pStyle w:val="NormalWeb"/>
        <w:tabs>
          <w:tab w:val="center" w:pos="709"/>
        </w:tabs>
        <w:ind w:left="-1440" w:hanging="90"/>
        <w:rPr>
          <w:rFonts w:ascii="Arial" w:hAnsi="Arial" w:cs="Arial"/>
          <w:color w:val="000000"/>
          <w:sz w:val="22"/>
          <w:szCs w:val="22"/>
        </w:rPr>
      </w:pPr>
    </w:p>
    <w:tbl>
      <w:tblPr>
        <w:tblW w:w="9229" w:type="dxa"/>
        <w:tblInd w:w="93" w:type="dxa"/>
        <w:tblLook w:val="04A0"/>
      </w:tblPr>
      <w:tblGrid>
        <w:gridCol w:w="1149"/>
        <w:gridCol w:w="1276"/>
        <w:gridCol w:w="1843"/>
        <w:gridCol w:w="1276"/>
        <w:gridCol w:w="1275"/>
        <w:gridCol w:w="1134"/>
        <w:gridCol w:w="1276"/>
      </w:tblGrid>
      <w:tr w:rsidR="00861A27" w:rsidRPr="002C76C1" w:rsidTr="00861A27">
        <w:trPr>
          <w:trHeight w:val="810"/>
          <w:tblHeader/>
        </w:trPr>
        <w:tc>
          <w:tcPr>
            <w:tcW w:w="1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1A27" w:rsidRPr="002C76C1" w:rsidRDefault="00861A27" w:rsidP="00861A27">
            <w:pPr>
              <w:tabs>
                <w:tab w:val="center" w:pos="709"/>
              </w:tabs>
              <w:jc w:val="both"/>
              <w:rPr>
                <w:b/>
                <w:bCs/>
                <w:sz w:val="18"/>
                <w:szCs w:val="18"/>
              </w:rPr>
            </w:pPr>
            <w:r w:rsidRPr="002C76C1">
              <w:rPr>
                <w:b/>
                <w:bCs/>
                <w:sz w:val="18"/>
                <w:szCs w:val="18"/>
              </w:rPr>
              <w:t>Persal Nr</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1A27" w:rsidRPr="002C76C1" w:rsidRDefault="00861A27" w:rsidP="00861A27">
            <w:pPr>
              <w:tabs>
                <w:tab w:val="center" w:pos="709"/>
              </w:tabs>
              <w:jc w:val="both"/>
              <w:rPr>
                <w:b/>
                <w:bCs/>
                <w:sz w:val="18"/>
                <w:szCs w:val="18"/>
              </w:rPr>
            </w:pPr>
            <w:r w:rsidRPr="002C76C1">
              <w:rPr>
                <w:b/>
                <w:bCs/>
                <w:sz w:val="18"/>
                <w:szCs w:val="18"/>
              </w:rPr>
              <w:t>Date</w:t>
            </w:r>
          </w:p>
        </w:tc>
        <w:tc>
          <w:tcPr>
            <w:tcW w:w="1843" w:type="dxa"/>
            <w:tcBorders>
              <w:top w:val="single" w:sz="4" w:space="0" w:color="auto"/>
              <w:left w:val="single" w:sz="8" w:space="0" w:color="auto"/>
              <w:bottom w:val="single" w:sz="4" w:space="0" w:color="auto"/>
              <w:right w:val="single" w:sz="4" w:space="0" w:color="auto"/>
            </w:tcBorders>
            <w:shd w:val="clear" w:color="auto" w:fill="D9D9D9" w:themeFill="background1" w:themeFillShade="D9"/>
            <w:noWrap/>
            <w:vAlign w:val="bottom"/>
            <w:hideMark/>
          </w:tcPr>
          <w:p w:rsidR="00861A27" w:rsidRPr="002C76C1" w:rsidRDefault="00861A27" w:rsidP="00861A27">
            <w:pPr>
              <w:tabs>
                <w:tab w:val="center" w:pos="709"/>
              </w:tabs>
              <w:jc w:val="both"/>
              <w:rPr>
                <w:b/>
                <w:bCs/>
                <w:sz w:val="18"/>
                <w:szCs w:val="18"/>
              </w:rPr>
            </w:pPr>
            <w:r w:rsidRPr="002C76C1">
              <w:rPr>
                <w:b/>
                <w:bCs/>
                <w:sz w:val="18"/>
                <w:szCs w:val="18"/>
              </w:rPr>
              <w:t>Reference Number</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1A27" w:rsidRPr="002C76C1" w:rsidRDefault="00861A27" w:rsidP="00861A27">
            <w:pPr>
              <w:tabs>
                <w:tab w:val="center" w:pos="709"/>
              </w:tabs>
              <w:jc w:val="both"/>
              <w:rPr>
                <w:b/>
                <w:bCs/>
                <w:sz w:val="18"/>
                <w:szCs w:val="18"/>
              </w:rPr>
            </w:pPr>
            <w:r w:rsidRPr="002C76C1">
              <w:rPr>
                <w:b/>
                <w:bCs/>
                <w:sz w:val="18"/>
                <w:szCs w:val="18"/>
              </w:rPr>
              <w:t>Description</w:t>
            </w:r>
          </w:p>
        </w:tc>
        <w:tc>
          <w:tcPr>
            <w:tcW w:w="127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61A27" w:rsidRPr="002C76C1" w:rsidRDefault="00861A27" w:rsidP="00861A27">
            <w:pPr>
              <w:tabs>
                <w:tab w:val="center" w:pos="709"/>
              </w:tabs>
              <w:jc w:val="right"/>
              <w:rPr>
                <w:b/>
                <w:bCs/>
                <w:sz w:val="18"/>
                <w:szCs w:val="18"/>
              </w:rPr>
            </w:pPr>
            <w:r w:rsidRPr="002C76C1">
              <w:rPr>
                <w:b/>
                <w:bCs/>
                <w:sz w:val="18"/>
                <w:szCs w:val="18"/>
              </w:rPr>
              <w:t>Advance taken</w:t>
            </w:r>
          </w:p>
        </w:tc>
        <w:tc>
          <w:tcPr>
            <w:tcW w:w="1134" w:type="dxa"/>
            <w:tcBorders>
              <w:top w:val="single" w:sz="4" w:space="0" w:color="auto"/>
              <w:left w:val="nil"/>
              <w:bottom w:val="single" w:sz="4" w:space="0" w:color="auto"/>
              <w:right w:val="nil"/>
            </w:tcBorders>
            <w:shd w:val="clear" w:color="auto" w:fill="D9D9D9" w:themeFill="background1" w:themeFillShade="D9"/>
            <w:noWrap/>
            <w:vAlign w:val="bottom"/>
            <w:hideMark/>
          </w:tcPr>
          <w:p w:rsidR="00861A27" w:rsidRPr="002C76C1" w:rsidRDefault="00861A27" w:rsidP="00861A27">
            <w:pPr>
              <w:tabs>
                <w:tab w:val="center" w:pos="709"/>
              </w:tabs>
              <w:jc w:val="right"/>
              <w:rPr>
                <w:b/>
                <w:bCs/>
                <w:sz w:val="18"/>
                <w:szCs w:val="18"/>
              </w:rPr>
            </w:pPr>
            <w:r w:rsidRPr="002C76C1">
              <w:rPr>
                <w:b/>
                <w:bCs/>
                <w:sz w:val="18"/>
                <w:szCs w:val="18"/>
              </w:rPr>
              <w:t>Amount Deducted</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61A27" w:rsidRPr="002C76C1" w:rsidRDefault="00861A27" w:rsidP="00861A27">
            <w:pPr>
              <w:tabs>
                <w:tab w:val="center" w:pos="709"/>
              </w:tabs>
              <w:jc w:val="right"/>
              <w:rPr>
                <w:b/>
                <w:bCs/>
                <w:sz w:val="18"/>
                <w:szCs w:val="18"/>
              </w:rPr>
            </w:pPr>
            <w:r w:rsidRPr="002C76C1">
              <w:rPr>
                <w:b/>
                <w:bCs/>
                <w:sz w:val="18"/>
                <w:szCs w:val="18"/>
              </w:rPr>
              <w:t>Balance</w:t>
            </w:r>
          </w:p>
        </w:tc>
      </w:tr>
      <w:tr w:rsidR="00861A27" w:rsidRPr="002C76C1" w:rsidTr="00861A27">
        <w:trPr>
          <w:trHeight w:val="705"/>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18542077</w:t>
            </w:r>
            <w:r w:rsidRPr="002C76C1">
              <w:rPr>
                <w:sz w:val="18"/>
                <w:szCs w:val="18"/>
              </w:rPr>
              <w:br/>
              <w:t>- In service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8/6/2009</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0000067709</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Germany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5 127,45</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5 127,45</w:t>
            </w:r>
          </w:p>
        </w:tc>
      </w:tr>
      <w:tr w:rsidR="00861A27" w:rsidRPr="002C76C1" w:rsidTr="00861A27">
        <w:trPr>
          <w:trHeight w:val="720"/>
        </w:trPr>
        <w:tc>
          <w:tcPr>
            <w:tcW w:w="1149" w:type="dxa"/>
            <w:tcBorders>
              <w:top w:val="nil"/>
              <w:left w:val="single" w:sz="4" w:space="0" w:color="auto"/>
              <w:bottom w:val="nil"/>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18601031</w:t>
            </w:r>
            <w:r w:rsidRPr="002C76C1">
              <w:rPr>
                <w:sz w:val="18"/>
                <w:szCs w:val="18"/>
              </w:rPr>
              <w:br/>
              <w:t>- In service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11/10/2005</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0000252796</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London</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17 574,05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15/11/2005</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0000267852</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Botswana</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901,73</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2/5/2006</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0000338755</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Uganda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8 348,91</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3/8/2006</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0000352222</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DRC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4 140,58</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20/06/2007</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0000399376</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5 473,85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10/3/2008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0000450874</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1 208,94</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14/03/2008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0000043269</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25 097,85</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19/09/2008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0000030489</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New Zealand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10 903,35</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15/10/2008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0000004078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988,57</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26/11/2008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0000042735</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Uganda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1 396,00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26/11/2008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0000043125</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1 085,80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24/03/2009</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0000059240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Uganda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3 585,35</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01/09/2009</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0000077869</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New Zealand &amp; Australia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4 613,90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15/06/2010</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0000020345</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10 071,59</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600"/>
        </w:trPr>
        <w:tc>
          <w:tcPr>
            <w:tcW w:w="1149" w:type="dxa"/>
            <w:tcBorders>
              <w:top w:val="nil"/>
              <w:left w:val="single" w:sz="4" w:space="0" w:color="auto"/>
              <w:bottom w:val="nil"/>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13/08/2010</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0000022181</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(24/05/2009-27/05/2009)</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2 815,85</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6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13/08/2010</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0000022182</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(12/03/2006-16/03/2006)</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4 226,15</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16 032,45</w:t>
            </w:r>
          </w:p>
        </w:tc>
      </w:tr>
      <w:tr w:rsidR="00861A27" w:rsidRPr="002C76C1" w:rsidTr="00861A27">
        <w:trPr>
          <w:trHeight w:val="735"/>
        </w:trPr>
        <w:tc>
          <w:tcPr>
            <w:tcW w:w="1149" w:type="dxa"/>
            <w:tcBorders>
              <w:top w:val="nil"/>
              <w:left w:val="single" w:sz="4" w:space="0" w:color="auto"/>
              <w:bottom w:val="nil"/>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18649726</w:t>
            </w:r>
            <w:r w:rsidRPr="002C76C1">
              <w:rPr>
                <w:sz w:val="18"/>
                <w:szCs w:val="18"/>
              </w:rPr>
              <w:br/>
              <w:t xml:space="preserve"> - In Sevice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2/9/2004</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0000073817</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Meetings in CTN</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1 000,00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14/10/2004</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0000004153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4 746,11</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12/10/2005</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0000253094</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USA</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7 674,88</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15/12/2006</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0000031090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6 167,47</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9/1/2009</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0000048772</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Brazil</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4 670,60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16/01/2009</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0000049346</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Brazil (DP)</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4 670,60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09/06/2011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0000155229</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2 754,79</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24/11/2011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0000175591</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4 723,36</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30/11/2011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0000176621</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2 595,79</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nil"/>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12/03/2012</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0000187615</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9 280,41</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26/03/2012</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DT 0001567770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589,51</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25 867,34</w:t>
            </w:r>
          </w:p>
        </w:tc>
      </w:tr>
      <w:tr w:rsidR="00861A27" w:rsidRPr="002C76C1" w:rsidTr="00861A27">
        <w:trPr>
          <w:trHeight w:val="675"/>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18651640</w:t>
            </w:r>
            <w:r w:rsidRPr="002C76C1">
              <w:rPr>
                <w:sz w:val="18"/>
                <w:szCs w:val="18"/>
              </w:rPr>
              <w:br/>
              <w:t>- In service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12/10/2011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0000170486</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7 658,31</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7 658,31</w:t>
            </w:r>
          </w:p>
        </w:tc>
      </w:tr>
      <w:tr w:rsidR="00861A27" w:rsidRPr="002C76C1" w:rsidTr="00861A27">
        <w:trPr>
          <w:trHeight w:val="660"/>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18859763</w:t>
            </w:r>
            <w:r w:rsidRPr="002C76C1">
              <w:rPr>
                <w:sz w:val="18"/>
                <w:szCs w:val="18"/>
              </w:rPr>
              <w:br/>
              <w:t>- In service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18/08/2006</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0000354088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Valuations - Cape Town</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2 555,00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2 555,00</w:t>
            </w:r>
          </w:p>
        </w:tc>
      </w:tr>
      <w:tr w:rsidR="00861A27" w:rsidRPr="002C76C1" w:rsidTr="00861A27">
        <w:trPr>
          <w:trHeight w:val="64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19065469 - In service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17/09/2008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0000030163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DRC</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6 312,45</w:t>
            </w:r>
          </w:p>
        </w:tc>
        <w:tc>
          <w:tcPr>
            <w:tcW w:w="1134" w:type="dxa"/>
            <w:tcBorders>
              <w:top w:val="single" w:sz="4" w:space="0" w:color="auto"/>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11/10/2011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0000170433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2 489,45</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17/11/2011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0000175100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718,20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24/11/2011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0000175589</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647,94</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10 168,04</w:t>
            </w:r>
          </w:p>
        </w:tc>
      </w:tr>
      <w:tr w:rsidR="00861A27" w:rsidRPr="002C76C1" w:rsidTr="00861A27">
        <w:trPr>
          <w:trHeight w:val="88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21365393 - In services</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7/11/2005</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0000265578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Polokwane</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345,00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15/11/2005</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0000267852</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Botswana</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901,73</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21/11/2005</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0000269150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Zimbabwe</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848,63</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20/06/2007</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0000399376</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Italy</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5 473,85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0000037775</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Claim for Italy</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5 408,43</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29/02/2008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0000042747</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1 716,01</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9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7/3/2008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0000450607</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Tanzania 07/10/2007-10/10/2007</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1 212,33</w:t>
            </w:r>
          </w:p>
        </w:tc>
        <w:tc>
          <w:tcPr>
            <w:tcW w:w="1134" w:type="dxa"/>
            <w:tcBorders>
              <w:top w:val="single" w:sz="4" w:space="0" w:color="auto"/>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6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26/09/2008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0000003807</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New Zealand 16/04-20/04/2008</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10 903,35</w:t>
            </w:r>
          </w:p>
        </w:tc>
        <w:tc>
          <w:tcPr>
            <w:tcW w:w="1134" w:type="dxa"/>
            <w:tcBorders>
              <w:top w:val="single" w:sz="4" w:space="0" w:color="auto"/>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6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26/11/2008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0000042735</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Uganda 13/10-15/10/2008</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1 396,00</w:t>
            </w:r>
          </w:p>
        </w:tc>
        <w:tc>
          <w:tcPr>
            <w:tcW w:w="1134" w:type="dxa"/>
            <w:tcBorders>
              <w:top w:val="single" w:sz="4" w:space="0" w:color="auto"/>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6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20/01/2009</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0000049699</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New Zealand 07/04-20/04/2008</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4 613,90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9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23/03/2009</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0000059234</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Dubai 24/05/2008 - 28/05/2008</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2 815,85</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15/09/2009</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0000013642</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Limpopo</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1 500,00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29/06/2010</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0000115717</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720,00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24/08/2011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0000030872</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940,00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24 546,20</w:t>
            </w:r>
          </w:p>
        </w:tc>
      </w:tr>
      <w:tr w:rsidR="00861A27" w:rsidRPr="002C76C1" w:rsidTr="00861A27">
        <w:trPr>
          <w:trHeight w:val="675"/>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21844381</w:t>
            </w:r>
            <w:r w:rsidRPr="002C76C1">
              <w:rPr>
                <w:sz w:val="18"/>
                <w:szCs w:val="18"/>
              </w:rPr>
              <w:br/>
              <w:t>- in service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3/10/2007</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0000420366</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1 416,39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14/12/2007</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0000041271</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1 416,35</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22/01/2008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0000439087</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Trip to Durban</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1 279,50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6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14/03/2008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0000043269</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Claim for trip to Durban</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1 368,00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06/07/2011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0000159020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1 309,00</w:t>
            </w:r>
          </w:p>
        </w:tc>
        <w:tc>
          <w:tcPr>
            <w:tcW w:w="1134" w:type="dxa"/>
            <w:tcBorders>
              <w:top w:val="single" w:sz="4" w:space="0" w:color="auto"/>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30/08/2011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0000164414</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354,00</w:t>
            </w:r>
          </w:p>
        </w:tc>
        <w:tc>
          <w:tcPr>
            <w:tcW w:w="1134" w:type="dxa"/>
            <w:tcBorders>
              <w:top w:val="single" w:sz="4" w:space="0" w:color="auto"/>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05/10/2011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0000169925</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529,00</w:t>
            </w:r>
          </w:p>
        </w:tc>
        <w:tc>
          <w:tcPr>
            <w:tcW w:w="1134" w:type="dxa"/>
            <w:tcBorders>
              <w:top w:val="single" w:sz="4" w:space="0" w:color="auto"/>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2 103,54</w:t>
            </w:r>
          </w:p>
        </w:tc>
      </w:tr>
      <w:tr w:rsidR="00861A27" w:rsidRPr="002C76C1" w:rsidTr="00861A27">
        <w:trPr>
          <w:trHeight w:val="645"/>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22294279</w:t>
            </w:r>
            <w:r w:rsidRPr="002C76C1">
              <w:rPr>
                <w:sz w:val="18"/>
                <w:szCs w:val="18"/>
              </w:rPr>
              <w:br/>
              <w:t>- in service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19/02/2008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0000445190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Trip to Cuba</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5 518,20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5 518,20</w:t>
            </w:r>
          </w:p>
        </w:tc>
      </w:tr>
      <w:tr w:rsidR="00861A27" w:rsidRPr="002C76C1" w:rsidTr="00861A27">
        <w:trPr>
          <w:trHeight w:val="600"/>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22386696</w:t>
            </w:r>
            <w:r w:rsidRPr="002C76C1">
              <w:rPr>
                <w:sz w:val="18"/>
                <w:szCs w:val="18"/>
              </w:rPr>
              <w:br/>
              <w:t>- in service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7/7/2008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0000016525</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Trip to New York 19/01-26/01/2008</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4 699,14</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xml:space="preserve">4 699,14 </w:t>
            </w:r>
          </w:p>
        </w:tc>
      </w:tr>
      <w:tr w:rsidR="00861A27" w:rsidRPr="002C76C1" w:rsidTr="00861A27">
        <w:trPr>
          <w:trHeight w:val="600"/>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22509984</w:t>
            </w:r>
            <w:r w:rsidRPr="002C76C1">
              <w:rPr>
                <w:sz w:val="18"/>
                <w:szCs w:val="18"/>
              </w:rPr>
              <w:br/>
              <w:t>- in service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26/09/2011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0000031736</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1 880,00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1 880,00</w:t>
            </w:r>
          </w:p>
        </w:tc>
      </w:tr>
      <w:tr w:rsidR="00861A27" w:rsidRPr="002C76C1" w:rsidTr="00861A27">
        <w:trPr>
          <w:trHeight w:val="900"/>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22681078</w:t>
            </w:r>
            <w:r w:rsidRPr="002C76C1">
              <w:rPr>
                <w:sz w:val="18"/>
                <w:szCs w:val="18"/>
              </w:rPr>
              <w:br/>
              <w:t>- in service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15/06/2010</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0000020345</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(Lesotho 28/04/2010 - 1/05/2010 )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1 542,00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color w:val="FF0000"/>
                <w:sz w:val="18"/>
                <w:szCs w:val="18"/>
              </w:rPr>
            </w:pPr>
            <w:r w:rsidRPr="002C76C1">
              <w:rPr>
                <w:color w:val="FF0000"/>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12/10/2011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0000170486</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7 658,31</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xml:space="preserve">        6 116,31 </w:t>
            </w:r>
          </w:p>
        </w:tc>
      </w:tr>
      <w:tr w:rsidR="00861A27" w:rsidRPr="002C76C1" w:rsidTr="00861A27">
        <w:trPr>
          <w:trHeight w:val="780"/>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23780134</w:t>
            </w:r>
            <w:r w:rsidRPr="002C76C1">
              <w:rPr>
                <w:sz w:val="18"/>
                <w:szCs w:val="18"/>
              </w:rPr>
              <w:br/>
              <w:t>- Transferred</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22/06/2011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0000029343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2 223,00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16/08/2011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0000162870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1 130,00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28/09/2011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0000031828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886,00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04/10/2011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0000169827</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1 000,00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05/10/2011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0000032004</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1 685,00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15/11/2011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0000032926</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395,00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xml:space="preserve">        6 529,00 </w:t>
            </w:r>
          </w:p>
        </w:tc>
      </w:tr>
      <w:tr w:rsidR="00861A27" w:rsidRPr="002C76C1" w:rsidTr="00861A27">
        <w:trPr>
          <w:trHeight w:val="975"/>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53467337</w:t>
            </w:r>
            <w:r w:rsidRPr="002C76C1">
              <w:rPr>
                <w:sz w:val="18"/>
                <w:szCs w:val="18"/>
              </w:rPr>
              <w:br/>
              <w:t>- Transferred</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7/10/2009</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0000083503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Trip to Limpopo 17/09-18/09/2009</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250,00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9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9/12/2009</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0000092303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Trip to Free State (20/11-21/11/2009)</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500,00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6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2/2/2010</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0000098243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Vietnam (05/12-13/12/2009)</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5 339,10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6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3/3/2010</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CR 0000031906</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Regional Office Pretoria receipt</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280,60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9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24/03/2010</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0000107850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Trip to Limpopo - (19/03/2010-21/03/2010)</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250,00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03/05/2011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0000151123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786,00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02/08/2011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0000161452</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4 756,00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05/09/2011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0000031177</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443,00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15/11/2011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0000032926</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529,00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19/12/2011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0000179103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16 628,55</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xml:space="preserve">28 143,05 </w:t>
            </w:r>
          </w:p>
        </w:tc>
      </w:tr>
      <w:tr w:rsidR="00861A27" w:rsidRPr="002C76C1" w:rsidTr="00861A27">
        <w:trPr>
          <w:trHeight w:val="64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53474309 - Resigned</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26/06/2009</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0000068831</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JHB - DBN - CTN 29/05/2009-01/06/2009</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900,00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20/08/2009</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0000075210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Trip to Mpumulanga 07/08-10/08/2009</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4 000,00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20/08/2009</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0000075210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Petrol for hired vehicle for Minister 08/2009</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1 000,00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765"/>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15/10/2010</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0000023494</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Claim 11-13/08/2010 Harvey to submit invoice</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1 437,70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51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10/12/2010</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0000025458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Belgium &amp; Denmark (26/10-04/11/2010)</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14 919,76</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6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20/12/2010</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0000136448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Belgium &amp; Denmark (26/10-04/11/2010)</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13 569,24</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6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31/03/2011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0000149593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Lesotho (11/08-13/08/2010)</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2 250,00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30/03/2012</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0000037258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10 176,96</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30/03/2012</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0000037258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280,50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30/03/2012</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0000037258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11 189,82</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30/03/2012</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0000037258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491,95</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30/03/2012</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0000037258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304,99</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xml:space="preserve">12 757,08 </w:t>
            </w:r>
          </w:p>
        </w:tc>
      </w:tr>
      <w:tr w:rsidR="00861A27" w:rsidRPr="002C76C1" w:rsidTr="00861A27">
        <w:trPr>
          <w:trHeight w:val="630"/>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 xml:space="preserve">53500725 - </w:t>
            </w:r>
            <w:r w:rsidRPr="002C76C1">
              <w:rPr>
                <w:sz w:val="18"/>
                <w:szCs w:val="18"/>
              </w:rPr>
              <w:br/>
              <w:t>Transferred</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13/05/2011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0000152171</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188,00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02/08/2011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0000161452</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4 756,00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17/08/2011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0000030653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1 928,00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30/082011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0000164439</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718,00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07/09/2011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0000031250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443,00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28/09/2011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GJ 0000031828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631,00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04/10/2011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0000169827</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1 000,00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11/01/2012</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0000180631</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521,19</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xml:space="preserve">10 185,19 </w:t>
            </w:r>
          </w:p>
        </w:tc>
      </w:tr>
      <w:tr w:rsidR="00861A27" w:rsidRPr="002C76C1" w:rsidTr="00861A27">
        <w:trPr>
          <w:trHeight w:val="840"/>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74071553</w:t>
            </w:r>
            <w:r w:rsidRPr="002C76C1">
              <w:rPr>
                <w:sz w:val="18"/>
                <w:szCs w:val="18"/>
              </w:rPr>
              <w:br/>
              <w:t>- in service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03/05/2011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0000151123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786,00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09/05/2011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0000151907</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121,00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26/05/2011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0000153283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828,00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15/06/2011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AP0000155978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376,00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16/08/2011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0000162870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130,00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xml:space="preserve">2 241,00 </w:t>
            </w:r>
          </w:p>
        </w:tc>
      </w:tr>
      <w:tr w:rsidR="00861A27" w:rsidRPr="002C76C1" w:rsidTr="00861A27">
        <w:trPr>
          <w:trHeight w:val="690"/>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79052355</w:t>
            </w:r>
            <w:r w:rsidRPr="002C76C1">
              <w:rPr>
                <w:sz w:val="18"/>
                <w:szCs w:val="18"/>
              </w:rPr>
              <w:br/>
              <w:t>- In service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03/05/2011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0000151123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786,00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09/05/2011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0000151907</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121,00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26/05/2011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0000153283</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828,00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15/06/2011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0000155978</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376,00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r>
      <w:tr w:rsidR="00861A27" w:rsidRPr="002C76C1" w:rsidTr="00861A27">
        <w:trPr>
          <w:trHeight w:val="402"/>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16/08/2011</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0000162870</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 xml:space="preserve">Not indicated </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130,00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xml:space="preserve">2 241,00 </w:t>
            </w:r>
          </w:p>
        </w:tc>
      </w:tr>
      <w:tr w:rsidR="00861A27" w:rsidRPr="002C76C1" w:rsidTr="00861A27">
        <w:trPr>
          <w:trHeight w:val="735"/>
        </w:trPr>
        <w:tc>
          <w:tcPr>
            <w:tcW w:w="1149" w:type="dxa"/>
            <w:tcBorders>
              <w:top w:val="nil"/>
              <w:left w:val="single" w:sz="4" w:space="0" w:color="auto"/>
              <w:bottom w:val="single" w:sz="4" w:space="0" w:color="auto"/>
              <w:right w:val="single" w:sz="4" w:space="0" w:color="auto"/>
            </w:tcBorders>
            <w:shd w:val="clear" w:color="auto" w:fill="auto"/>
            <w:vAlign w:val="bottom"/>
            <w:hideMark/>
          </w:tcPr>
          <w:p w:rsidR="00861A27" w:rsidRPr="002C76C1" w:rsidRDefault="00861A27" w:rsidP="00861A27">
            <w:pPr>
              <w:tabs>
                <w:tab w:val="center" w:pos="709"/>
              </w:tabs>
              <w:jc w:val="both"/>
              <w:rPr>
                <w:sz w:val="18"/>
                <w:szCs w:val="18"/>
              </w:rPr>
            </w:pPr>
            <w:r w:rsidRPr="002C76C1">
              <w:rPr>
                <w:sz w:val="18"/>
                <w:szCs w:val="18"/>
              </w:rPr>
              <w:t>80090419</w:t>
            </w:r>
            <w:r w:rsidRPr="002C76C1">
              <w:rPr>
                <w:sz w:val="18"/>
                <w:szCs w:val="18"/>
              </w:rPr>
              <w:br/>
              <w:t>in service</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19/09/2008</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AP 0000030489</w:t>
            </w:r>
          </w:p>
        </w:tc>
        <w:tc>
          <w:tcPr>
            <w:tcW w:w="1276"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both"/>
              <w:rPr>
                <w:sz w:val="18"/>
                <w:szCs w:val="18"/>
              </w:rPr>
            </w:pPr>
            <w:r w:rsidRPr="002C76C1">
              <w:rPr>
                <w:sz w:val="18"/>
                <w:szCs w:val="18"/>
              </w:rPr>
              <w:t>Trip to Cuba (DP)</w:t>
            </w:r>
          </w:p>
        </w:tc>
        <w:tc>
          <w:tcPr>
            <w:tcW w:w="1275" w:type="dxa"/>
            <w:tcBorders>
              <w:top w:val="nil"/>
              <w:left w:val="nil"/>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15 476,60</w:t>
            </w:r>
          </w:p>
        </w:tc>
        <w:tc>
          <w:tcPr>
            <w:tcW w:w="1134" w:type="dxa"/>
            <w:tcBorders>
              <w:top w:val="nil"/>
              <w:left w:val="nil"/>
              <w:bottom w:val="single" w:sz="4" w:space="0" w:color="auto"/>
              <w:right w:val="nil"/>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0,00</w:t>
            </w:r>
          </w:p>
        </w:tc>
        <w:tc>
          <w:tcPr>
            <w:tcW w:w="1276" w:type="dxa"/>
            <w:tcBorders>
              <w:top w:val="nil"/>
              <w:left w:val="single" w:sz="4" w:space="0" w:color="auto"/>
              <w:bottom w:val="single" w:sz="4" w:space="0" w:color="auto"/>
              <w:right w:val="single" w:sz="4" w:space="0" w:color="auto"/>
            </w:tcBorders>
            <w:shd w:val="clear" w:color="auto" w:fill="auto"/>
            <w:noWrap/>
            <w:vAlign w:val="bottom"/>
            <w:hideMark/>
          </w:tcPr>
          <w:p w:rsidR="00861A27" w:rsidRPr="002C76C1" w:rsidRDefault="00861A27" w:rsidP="00861A27">
            <w:pPr>
              <w:tabs>
                <w:tab w:val="center" w:pos="709"/>
              </w:tabs>
              <w:jc w:val="right"/>
              <w:rPr>
                <w:sz w:val="18"/>
                <w:szCs w:val="18"/>
              </w:rPr>
            </w:pPr>
            <w:r w:rsidRPr="002C76C1">
              <w:rPr>
                <w:sz w:val="18"/>
                <w:szCs w:val="18"/>
              </w:rPr>
              <w:t xml:space="preserve">15 476,70 </w:t>
            </w:r>
          </w:p>
        </w:tc>
      </w:tr>
    </w:tbl>
    <w:p w:rsidR="00861A27" w:rsidRPr="002C76C1" w:rsidRDefault="00861A27" w:rsidP="00861A27">
      <w:pPr>
        <w:pStyle w:val="NormalWeb"/>
        <w:tabs>
          <w:tab w:val="center" w:pos="709"/>
        </w:tabs>
        <w:ind w:left="-1440" w:hanging="90"/>
        <w:rPr>
          <w:rFonts w:ascii="Arial" w:hAnsi="Arial" w:cs="Arial"/>
          <w:color w:val="000000"/>
          <w:sz w:val="22"/>
          <w:szCs w:val="22"/>
        </w:rPr>
      </w:pPr>
    </w:p>
    <w:p w:rsidR="00861A27" w:rsidRPr="002C76C1" w:rsidRDefault="00861A27" w:rsidP="00861A27">
      <w:pPr>
        <w:pStyle w:val="NormalWeb"/>
        <w:tabs>
          <w:tab w:val="center" w:pos="709"/>
        </w:tabs>
        <w:rPr>
          <w:rFonts w:ascii="Arial" w:hAnsi="Arial" w:cs="Arial"/>
          <w:color w:val="000000"/>
          <w:sz w:val="22"/>
          <w:szCs w:val="22"/>
        </w:rPr>
      </w:pPr>
      <w:r w:rsidRPr="002C76C1">
        <w:rPr>
          <w:rFonts w:ascii="Arial" w:hAnsi="Arial" w:cs="Arial"/>
          <w:color w:val="000000"/>
          <w:sz w:val="22"/>
          <w:szCs w:val="22"/>
        </w:rPr>
        <w:t> </w:t>
      </w:r>
    </w:p>
    <w:p w:rsidR="00861A27" w:rsidRPr="002C76C1" w:rsidRDefault="00861A27" w:rsidP="00861A27">
      <w:pPr>
        <w:pStyle w:val="NormalWeb"/>
        <w:tabs>
          <w:tab w:val="center" w:pos="709"/>
        </w:tabs>
        <w:rPr>
          <w:rFonts w:ascii="Arial" w:hAnsi="Arial" w:cs="Arial"/>
          <w:color w:val="000000"/>
          <w:sz w:val="22"/>
          <w:szCs w:val="22"/>
        </w:rPr>
      </w:pPr>
      <w:r w:rsidRPr="002C76C1">
        <w:rPr>
          <w:rFonts w:ascii="Arial" w:hAnsi="Arial" w:cs="Arial"/>
          <w:color w:val="000000"/>
          <w:sz w:val="22"/>
          <w:szCs w:val="22"/>
        </w:rPr>
        <w:t>We also agree that a new travel and subsistence directive policy was approved on the 7 March 2012. The implementation thereof will be audited in the 2012-2013 financial year.</w:t>
      </w:r>
    </w:p>
    <w:p w:rsidR="00861A27" w:rsidRPr="002C76C1" w:rsidRDefault="00861A27" w:rsidP="00861A27">
      <w:pPr>
        <w:pStyle w:val="NormalWeb"/>
        <w:tabs>
          <w:tab w:val="center" w:pos="709"/>
        </w:tabs>
        <w:rPr>
          <w:rFonts w:ascii="Arial" w:hAnsi="Arial" w:cs="Arial"/>
          <w:color w:val="000000"/>
          <w:sz w:val="22"/>
          <w:szCs w:val="22"/>
        </w:rPr>
      </w:pPr>
      <w:r w:rsidRPr="002C76C1">
        <w:rPr>
          <w:rFonts w:ascii="Arial" w:hAnsi="Arial" w:cs="Arial"/>
          <w:color w:val="000000"/>
          <w:sz w:val="22"/>
          <w:szCs w:val="22"/>
        </w:rPr>
        <w:t> </w:t>
      </w:r>
    </w:p>
    <w:p w:rsidR="00861A27" w:rsidRPr="002C76C1" w:rsidRDefault="00861A27" w:rsidP="00861A27">
      <w:pPr>
        <w:pStyle w:val="NormalWeb"/>
        <w:tabs>
          <w:tab w:val="center" w:pos="709"/>
        </w:tabs>
        <w:rPr>
          <w:rFonts w:ascii="Arial" w:hAnsi="Arial" w:cs="Arial"/>
          <w:color w:val="000000"/>
          <w:sz w:val="22"/>
          <w:szCs w:val="22"/>
        </w:rPr>
      </w:pPr>
      <w:r w:rsidRPr="002C76C1">
        <w:rPr>
          <w:rFonts w:ascii="Arial" w:hAnsi="Arial" w:cs="Arial"/>
          <w:color w:val="000000"/>
          <w:sz w:val="22"/>
          <w:szCs w:val="22"/>
        </w:rPr>
        <w:t>We also agree with management that communications were made to employees relating to long outstanding advances. However, actions need to be taken in order for these amounts to timeously be recovered and to avoid any amounts being written off.</w:t>
      </w:r>
    </w:p>
    <w:p w:rsidR="00861A27" w:rsidRPr="002C76C1" w:rsidRDefault="00861A27" w:rsidP="00861A27">
      <w:pPr>
        <w:pStyle w:val="NormalWeb"/>
        <w:tabs>
          <w:tab w:val="center" w:pos="709"/>
        </w:tabs>
        <w:rPr>
          <w:rFonts w:ascii="Arial" w:hAnsi="Arial" w:cs="Arial"/>
          <w:color w:val="000000"/>
          <w:sz w:val="22"/>
          <w:szCs w:val="22"/>
        </w:rPr>
      </w:pPr>
      <w:r w:rsidRPr="002C76C1">
        <w:rPr>
          <w:rFonts w:ascii="Arial" w:hAnsi="Arial" w:cs="Arial"/>
          <w:color w:val="000000"/>
          <w:sz w:val="22"/>
          <w:szCs w:val="22"/>
        </w:rPr>
        <w:t> </w:t>
      </w:r>
    </w:p>
    <w:p w:rsidR="00861A27" w:rsidRPr="002C76C1" w:rsidRDefault="00861A27" w:rsidP="00861A27">
      <w:pPr>
        <w:pStyle w:val="NormalWeb"/>
        <w:tabs>
          <w:tab w:val="center" w:pos="709"/>
        </w:tabs>
        <w:rPr>
          <w:rFonts w:ascii="Arial" w:hAnsi="Arial" w:cs="Arial"/>
          <w:color w:val="000000"/>
          <w:sz w:val="22"/>
          <w:szCs w:val="22"/>
        </w:rPr>
      </w:pPr>
      <w:r w:rsidRPr="002C76C1">
        <w:rPr>
          <w:rFonts w:ascii="Arial" w:hAnsi="Arial" w:cs="Arial"/>
          <w:color w:val="000000"/>
          <w:sz w:val="22"/>
          <w:szCs w:val="22"/>
        </w:rPr>
        <w:t>Management agreed with the finding that long outstanding amounts were not included in the employees salaries as required by tax legislation. The matter therefore remains unresolved.</w:t>
      </w:r>
    </w:p>
    <w:p w:rsidR="00861A27" w:rsidRPr="002C76C1" w:rsidRDefault="00861A27" w:rsidP="00861A27">
      <w:pPr>
        <w:tabs>
          <w:tab w:val="center" w:pos="709"/>
        </w:tabs>
      </w:pPr>
    </w:p>
    <w:p w:rsidR="00861A27" w:rsidRPr="002C76C1" w:rsidRDefault="00861A27" w:rsidP="00861A27">
      <w:pPr>
        <w:keepNext/>
        <w:tabs>
          <w:tab w:val="center" w:pos="709"/>
        </w:tabs>
        <w:spacing w:after="120"/>
        <w:jc w:val="both"/>
        <w:rPr>
          <w:sz w:val="20"/>
        </w:rPr>
      </w:pPr>
    </w:p>
    <w:p w:rsidR="00861A27" w:rsidRPr="002C76C1" w:rsidRDefault="00861A27" w:rsidP="00861A27">
      <w:pPr>
        <w:tabs>
          <w:tab w:val="center" w:pos="709"/>
        </w:tabs>
      </w:pPr>
    </w:p>
    <w:p w:rsidR="00861A27" w:rsidRPr="002C76C1" w:rsidRDefault="00861A27" w:rsidP="00861A27">
      <w:pPr>
        <w:tabs>
          <w:tab w:val="center" w:pos="709"/>
        </w:tabs>
      </w:pPr>
    </w:p>
    <w:p w:rsidR="00861A27" w:rsidRPr="002C76C1" w:rsidRDefault="00861A27" w:rsidP="00861A27">
      <w:pPr>
        <w:tabs>
          <w:tab w:val="center" w:pos="709"/>
        </w:tabs>
      </w:pPr>
    </w:p>
    <w:p w:rsidR="00861A27" w:rsidRPr="002C76C1" w:rsidRDefault="00861A27" w:rsidP="00861A27">
      <w:pPr>
        <w:tabs>
          <w:tab w:val="center" w:pos="709"/>
        </w:tabs>
      </w:pPr>
    </w:p>
    <w:p w:rsidR="00861A27" w:rsidRPr="002C76C1" w:rsidRDefault="00861A27" w:rsidP="00861A27">
      <w:pPr>
        <w:tabs>
          <w:tab w:val="center" w:pos="709"/>
        </w:tabs>
      </w:pPr>
    </w:p>
    <w:p w:rsidR="00861A27" w:rsidRPr="002C76C1" w:rsidRDefault="00861A27" w:rsidP="00861A27">
      <w:pPr>
        <w:tabs>
          <w:tab w:val="center" w:pos="709"/>
        </w:tabs>
      </w:pPr>
    </w:p>
    <w:p w:rsidR="00861A27" w:rsidRPr="002C76C1" w:rsidRDefault="00861A27" w:rsidP="00861A27">
      <w:pPr>
        <w:tabs>
          <w:tab w:val="center" w:pos="709"/>
        </w:tabs>
      </w:pPr>
    </w:p>
    <w:p w:rsidR="00F97749" w:rsidRDefault="00F97749"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Pr="0098701E" w:rsidRDefault="00861A27" w:rsidP="006F5D2E">
      <w:pPr>
        <w:pStyle w:val="ListParagraph"/>
        <w:numPr>
          <w:ilvl w:val="0"/>
          <w:numId w:val="296"/>
        </w:numPr>
        <w:tabs>
          <w:tab w:val="center" w:pos="709"/>
        </w:tabs>
        <w:spacing w:after="120"/>
        <w:rPr>
          <w:rFonts w:ascii="Arial" w:hAnsi="Arial" w:cs="Arial"/>
          <w:b/>
          <w:bCs/>
          <w:color w:val="FF0000"/>
          <w:sz w:val="22"/>
          <w:szCs w:val="22"/>
        </w:rPr>
      </w:pPr>
      <w:r w:rsidRPr="0098701E">
        <w:rPr>
          <w:rFonts w:ascii="Arial" w:hAnsi="Arial" w:cs="Arial"/>
          <w:b/>
          <w:bCs/>
          <w:sz w:val="22"/>
          <w:szCs w:val="22"/>
        </w:rPr>
        <w:t xml:space="preserve">Deviations from supply chain management –MaphaleMotuba – Pretoria region </w:t>
      </w:r>
      <w:r w:rsidRPr="0098701E">
        <w:rPr>
          <w:rFonts w:ascii="Arial" w:hAnsi="Arial" w:cs="Arial"/>
          <w:b/>
          <w:bCs/>
          <w:color w:val="FF0000"/>
          <w:sz w:val="22"/>
          <w:szCs w:val="22"/>
        </w:rPr>
        <w:t>Ex 76</w:t>
      </w:r>
    </w:p>
    <w:p w:rsidR="00861A27" w:rsidRPr="002C76C1" w:rsidRDefault="00861A27" w:rsidP="00861A27">
      <w:pPr>
        <w:tabs>
          <w:tab w:val="center" w:pos="709"/>
        </w:tabs>
        <w:spacing w:after="120"/>
        <w:jc w:val="both"/>
        <w:rPr>
          <w:b/>
          <w:bCs/>
          <w:sz w:val="22"/>
          <w:szCs w:val="22"/>
        </w:rPr>
      </w:pPr>
      <w:r w:rsidRPr="002C76C1">
        <w:rPr>
          <w:b/>
          <w:bCs/>
          <w:sz w:val="22"/>
          <w:szCs w:val="22"/>
        </w:rPr>
        <w:t>Audit Finding</w:t>
      </w:r>
    </w:p>
    <w:p w:rsidR="00861A27" w:rsidRPr="002C76C1" w:rsidRDefault="00861A27" w:rsidP="00861A27">
      <w:pPr>
        <w:tabs>
          <w:tab w:val="center" w:pos="709"/>
        </w:tabs>
        <w:rPr>
          <w:sz w:val="22"/>
          <w:szCs w:val="22"/>
          <w:lang w:eastAsia="en-ZA"/>
        </w:rPr>
      </w:pPr>
      <w:r w:rsidRPr="002C76C1">
        <w:rPr>
          <w:sz w:val="22"/>
          <w:szCs w:val="22"/>
          <w:lang w:eastAsia="en-ZA"/>
        </w:rPr>
        <w:t>Laws, rules and legislation:</w:t>
      </w:r>
    </w:p>
    <w:p w:rsidR="00861A27" w:rsidRPr="002C76C1" w:rsidRDefault="00861A27" w:rsidP="00861A27">
      <w:pPr>
        <w:tabs>
          <w:tab w:val="center" w:pos="709"/>
        </w:tabs>
        <w:rPr>
          <w:color w:val="FF0000"/>
          <w:sz w:val="22"/>
          <w:szCs w:val="22"/>
          <w:lang w:eastAsia="en-ZA"/>
        </w:rPr>
      </w:pPr>
    </w:p>
    <w:p w:rsidR="00861A27" w:rsidRPr="002C76C1" w:rsidRDefault="00861A27" w:rsidP="00861A27">
      <w:pPr>
        <w:tabs>
          <w:tab w:val="center" w:pos="709"/>
        </w:tabs>
        <w:autoSpaceDE w:val="0"/>
        <w:autoSpaceDN w:val="0"/>
        <w:adjustRightInd w:val="0"/>
        <w:rPr>
          <w:bCs/>
          <w:sz w:val="22"/>
          <w:szCs w:val="22"/>
          <w:lang w:val="en-ZA" w:eastAsia="en-ZA"/>
        </w:rPr>
      </w:pPr>
      <w:r>
        <w:rPr>
          <w:bCs/>
          <w:sz w:val="22"/>
          <w:szCs w:val="22"/>
          <w:lang w:val="en-ZA" w:eastAsia="en-ZA"/>
        </w:rPr>
        <w:t>a)</w:t>
      </w:r>
      <w:r>
        <w:rPr>
          <w:bCs/>
          <w:sz w:val="22"/>
          <w:szCs w:val="22"/>
          <w:lang w:val="en-ZA" w:eastAsia="en-ZA"/>
        </w:rPr>
        <w:tab/>
      </w:r>
      <w:r>
        <w:rPr>
          <w:bCs/>
          <w:sz w:val="22"/>
          <w:szCs w:val="22"/>
          <w:lang w:val="en-ZA" w:eastAsia="en-ZA"/>
        </w:rPr>
        <w:tab/>
      </w:r>
      <w:r w:rsidRPr="002C76C1">
        <w:rPr>
          <w:bCs/>
          <w:sz w:val="22"/>
          <w:szCs w:val="22"/>
          <w:lang w:val="en-ZA" w:eastAsia="en-ZA"/>
        </w:rPr>
        <w:t>Practice Note 8 of 2007/ 2008 paragraph 3.3.1 states:</w:t>
      </w:r>
    </w:p>
    <w:p w:rsidR="00861A27" w:rsidRPr="002C76C1" w:rsidRDefault="00861A27" w:rsidP="00861A27">
      <w:pPr>
        <w:tabs>
          <w:tab w:val="center" w:pos="709"/>
        </w:tabs>
        <w:autoSpaceDE w:val="0"/>
        <w:autoSpaceDN w:val="0"/>
        <w:adjustRightInd w:val="0"/>
        <w:ind w:left="720"/>
        <w:rPr>
          <w:bCs/>
          <w:sz w:val="22"/>
          <w:szCs w:val="22"/>
          <w:lang w:val="en-ZA" w:eastAsia="en-ZA"/>
        </w:rPr>
      </w:pPr>
    </w:p>
    <w:p w:rsidR="00861A27" w:rsidRPr="002C76C1" w:rsidRDefault="00861A27" w:rsidP="00861A27">
      <w:pPr>
        <w:tabs>
          <w:tab w:val="center" w:pos="709"/>
        </w:tabs>
        <w:autoSpaceDE w:val="0"/>
        <w:autoSpaceDN w:val="0"/>
        <w:adjustRightInd w:val="0"/>
        <w:ind w:left="709"/>
        <w:rPr>
          <w:bCs/>
          <w:i/>
          <w:sz w:val="22"/>
          <w:szCs w:val="22"/>
          <w:lang w:val="en-ZA" w:eastAsia="en-ZA"/>
        </w:rPr>
      </w:pPr>
      <w:r w:rsidRPr="002C76C1">
        <w:rPr>
          <w:bCs/>
          <w:i/>
          <w:sz w:val="22"/>
          <w:szCs w:val="22"/>
          <w:lang w:val="en-ZA" w:eastAsia="en-ZA"/>
        </w:rPr>
        <w:t>“Accounting officers/ authorities should invite and accept written price quotations for requirements up to an estimated value of R500 000 from as many suppliers as possible, that are registered on the list of prospective suppliers.”</w:t>
      </w:r>
    </w:p>
    <w:p w:rsidR="00861A27" w:rsidRPr="002C76C1" w:rsidRDefault="00861A27" w:rsidP="00861A27">
      <w:pPr>
        <w:tabs>
          <w:tab w:val="center" w:pos="709"/>
        </w:tabs>
        <w:autoSpaceDE w:val="0"/>
        <w:autoSpaceDN w:val="0"/>
        <w:adjustRightInd w:val="0"/>
        <w:ind w:left="709"/>
        <w:rPr>
          <w:bCs/>
          <w:i/>
          <w:sz w:val="22"/>
          <w:szCs w:val="22"/>
          <w:lang w:val="en-ZA" w:eastAsia="en-ZA"/>
        </w:rPr>
      </w:pPr>
    </w:p>
    <w:p w:rsidR="00861A27" w:rsidRPr="002C76C1" w:rsidRDefault="00861A27" w:rsidP="00861A27">
      <w:pPr>
        <w:tabs>
          <w:tab w:val="center" w:pos="709"/>
        </w:tabs>
        <w:autoSpaceDE w:val="0"/>
        <w:autoSpaceDN w:val="0"/>
        <w:adjustRightInd w:val="0"/>
        <w:rPr>
          <w:bCs/>
          <w:i/>
          <w:sz w:val="22"/>
          <w:szCs w:val="22"/>
          <w:lang w:val="en-ZA" w:eastAsia="en-ZA"/>
        </w:rPr>
      </w:pPr>
      <w:r>
        <w:rPr>
          <w:bCs/>
          <w:sz w:val="22"/>
          <w:szCs w:val="22"/>
          <w:lang w:val="en-ZA" w:eastAsia="en-ZA"/>
        </w:rPr>
        <w:t>b)</w:t>
      </w:r>
      <w:r>
        <w:rPr>
          <w:bCs/>
          <w:sz w:val="22"/>
          <w:szCs w:val="22"/>
          <w:lang w:val="en-ZA" w:eastAsia="en-ZA"/>
        </w:rPr>
        <w:tab/>
      </w:r>
      <w:r>
        <w:rPr>
          <w:bCs/>
          <w:sz w:val="22"/>
          <w:szCs w:val="22"/>
          <w:lang w:val="en-ZA" w:eastAsia="en-ZA"/>
        </w:rPr>
        <w:tab/>
      </w:r>
      <w:r w:rsidRPr="002C76C1">
        <w:rPr>
          <w:bCs/>
          <w:sz w:val="22"/>
          <w:szCs w:val="22"/>
          <w:lang w:val="en-ZA" w:eastAsia="en-ZA"/>
        </w:rPr>
        <w:t>Treasury Regulations 16A6.1 states the following:</w:t>
      </w:r>
    </w:p>
    <w:p w:rsidR="00861A27" w:rsidRPr="002C76C1" w:rsidRDefault="00861A27" w:rsidP="00861A27">
      <w:pPr>
        <w:tabs>
          <w:tab w:val="center" w:pos="709"/>
        </w:tabs>
        <w:autoSpaceDE w:val="0"/>
        <w:autoSpaceDN w:val="0"/>
        <w:adjustRightInd w:val="0"/>
        <w:ind w:left="720"/>
        <w:rPr>
          <w:bCs/>
          <w:sz w:val="22"/>
          <w:szCs w:val="22"/>
          <w:lang w:val="en-ZA" w:eastAsia="en-ZA"/>
        </w:rPr>
      </w:pPr>
    </w:p>
    <w:p w:rsidR="00861A27" w:rsidRPr="002C76C1" w:rsidRDefault="00861A27" w:rsidP="00861A27">
      <w:pPr>
        <w:tabs>
          <w:tab w:val="center" w:pos="709"/>
        </w:tabs>
        <w:autoSpaceDE w:val="0"/>
        <w:autoSpaceDN w:val="0"/>
        <w:adjustRightInd w:val="0"/>
        <w:ind w:left="709"/>
        <w:rPr>
          <w:bCs/>
          <w:i/>
          <w:sz w:val="22"/>
          <w:szCs w:val="22"/>
          <w:lang w:val="en-ZA" w:eastAsia="en-ZA"/>
        </w:rPr>
      </w:pPr>
      <w:r w:rsidRPr="002C76C1">
        <w:rPr>
          <w:bCs/>
          <w:i/>
          <w:sz w:val="22"/>
          <w:szCs w:val="22"/>
          <w:lang w:val="en-ZA" w:eastAsia="en-ZA"/>
        </w:rPr>
        <w:t>“Procurement of goods and services, either by way of quotations or through a bidding process, must be within the threshold values as determined by the National Treasury.”</w:t>
      </w:r>
    </w:p>
    <w:p w:rsidR="00861A27" w:rsidRPr="002C76C1" w:rsidRDefault="00861A27" w:rsidP="00861A27">
      <w:pPr>
        <w:tabs>
          <w:tab w:val="center" w:pos="709"/>
        </w:tabs>
        <w:autoSpaceDE w:val="0"/>
        <w:autoSpaceDN w:val="0"/>
        <w:adjustRightInd w:val="0"/>
        <w:rPr>
          <w:bCs/>
          <w:sz w:val="22"/>
          <w:szCs w:val="22"/>
          <w:lang w:val="en-ZA" w:eastAsia="en-ZA"/>
        </w:rPr>
      </w:pPr>
    </w:p>
    <w:p w:rsidR="00861A27" w:rsidRPr="002C76C1" w:rsidRDefault="00861A27" w:rsidP="00861A27">
      <w:pPr>
        <w:tabs>
          <w:tab w:val="center" w:pos="709"/>
        </w:tabs>
        <w:autoSpaceDE w:val="0"/>
        <w:autoSpaceDN w:val="0"/>
        <w:adjustRightInd w:val="0"/>
        <w:rPr>
          <w:bCs/>
          <w:sz w:val="22"/>
          <w:szCs w:val="22"/>
          <w:lang w:val="en-ZA" w:eastAsia="en-ZA"/>
        </w:rPr>
      </w:pPr>
      <w:r>
        <w:rPr>
          <w:bCs/>
          <w:sz w:val="22"/>
          <w:szCs w:val="22"/>
          <w:lang w:val="en-ZA" w:eastAsia="en-ZA"/>
        </w:rPr>
        <w:t xml:space="preserve"> c)</w:t>
      </w:r>
      <w:r>
        <w:rPr>
          <w:bCs/>
          <w:sz w:val="22"/>
          <w:szCs w:val="22"/>
          <w:lang w:val="en-ZA" w:eastAsia="en-ZA"/>
        </w:rPr>
        <w:tab/>
      </w:r>
      <w:r>
        <w:rPr>
          <w:bCs/>
          <w:sz w:val="22"/>
          <w:szCs w:val="22"/>
          <w:lang w:val="en-ZA" w:eastAsia="en-ZA"/>
        </w:rPr>
        <w:tab/>
      </w:r>
      <w:r w:rsidRPr="002C76C1">
        <w:rPr>
          <w:bCs/>
          <w:sz w:val="22"/>
          <w:szCs w:val="22"/>
          <w:lang w:val="en-ZA" w:eastAsia="en-ZA"/>
        </w:rPr>
        <w:t>The department’s SCM policy paragraph’s 49 and 50a. states:</w:t>
      </w:r>
    </w:p>
    <w:p w:rsidR="00861A27" w:rsidRPr="002C76C1" w:rsidRDefault="00861A27" w:rsidP="00861A27">
      <w:pPr>
        <w:tabs>
          <w:tab w:val="center" w:pos="709"/>
        </w:tabs>
        <w:autoSpaceDE w:val="0"/>
        <w:autoSpaceDN w:val="0"/>
        <w:adjustRightInd w:val="0"/>
        <w:ind w:left="720"/>
        <w:rPr>
          <w:bCs/>
          <w:sz w:val="22"/>
          <w:szCs w:val="22"/>
          <w:lang w:val="en-ZA" w:eastAsia="en-ZA"/>
        </w:rPr>
      </w:pPr>
    </w:p>
    <w:p w:rsidR="00861A27" w:rsidRPr="002C76C1" w:rsidRDefault="00861A27" w:rsidP="00861A27">
      <w:pPr>
        <w:tabs>
          <w:tab w:val="center" w:pos="709"/>
        </w:tabs>
        <w:autoSpaceDE w:val="0"/>
        <w:autoSpaceDN w:val="0"/>
        <w:adjustRightInd w:val="0"/>
        <w:ind w:left="1440" w:hanging="720"/>
        <w:rPr>
          <w:bCs/>
          <w:i/>
          <w:sz w:val="22"/>
          <w:szCs w:val="22"/>
          <w:lang w:val="en-ZA" w:eastAsia="en-ZA"/>
        </w:rPr>
      </w:pPr>
      <w:r w:rsidRPr="002C76C1">
        <w:rPr>
          <w:bCs/>
          <w:i/>
          <w:sz w:val="22"/>
          <w:szCs w:val="22"/>
          <w:lang w:val="en-ZA" w:eastAsia="en-ZA"/>
        </w:rPr>
        <w:t>“49</w:t>
      </w:r>
      <w:r w:rsidRPr="002C76C1">
        <w:rPr>
          <w:bCs/>
          <w:i/>
          <w:sz w:val="22"/>
          <w:szCs w:val="22"/>
          <w:lang w:val="en-ZA" w:eastAsia="en-ZA"/>
        </w:rPr>
        <w:tab/>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w:t>
      </w:r>
    </w:p>
    <w:p w:rsidR="00861A27" w:rsidRPr="002C76C1" w:rsidRDefault="00861A27" w:rsidP="00861A27">
      <w:pPr>
        <w:tabs>
          <w:tab w:val="center" w:pos="709"/>
        </w:tabs>
        <w:autoSpaceDE w:val="0"/>
        <w:autoSpaceDN w:val="0"/>
        <w:adjustRightInd w:val="0"/>
        <w:ind w:left="1440" w:hanging="1440"/>
        <w:rPr>
          <w:bCs/>
          <w:i/>
          <w:sz w:val="22"/>
          <w:szCs w:val="22"/>
          <w:lang w:val="en-ZA" w:eastAsia="en-ZA"/>
        </w:rPr>
      </w:pPr>
    </w:p>
    <w:p w:rsidR="00861A27" w:rsidRPr="002C76C1" w:rsidRDefault="00861A27" w:rsidP="00861A27">
      <w:pPr>
        <w:tabs>
          <w:tab w:val="center" w:pos="709"/>
        </w:tabs>
        <w:autoSpaceDE w:val="0"/>
        <w:autoSpaceDN w:val="0"/>
        <w:adjustRightInd w:val="0"/>
        <w:ind w:left="1440" w:hanging="720"/>
        <w:rPr>
          <w:bCs/>
          <w:i/>
          <w:sz w:val="22"/>
          <w:szCs w:val="22"/>
          <w:lang w:val="en-ZA" w:eastAsia="en-ZA"/>
        </w:rPr>
      </w:pPr>
      <w:r w:rsidRPr="002C76C1">
        <w:rPr>
          <w:bCs/>
          <w:i/>
          <w:sz w:val="22"/>
          <w:szCs w:val="22"/>
          <w:lang w:val="en-ZA" w:eastAsia="en-ZA"/>
        </w:rPr>
        <w:t>50</w:t>
      </w:r>
      <w:r w:rsidRPr="002C76C1">
        <w:rPr>
          <w:bCs/>
          <w:i/>
          <w:sz w:val="22"/>
          <w:szCs w:val="22"/>
          <w:lang w:val="en-ZA" w:eastAsia="en-ZA"/>
        </w:rPr>
        <w:tab/>
        <w:t>The following key principles will apply to the supplier register:</w:t>
      </w:r>
    </w:p>
    <w:p w:rsidR="00861A27" w:rsidRDefault="00861A27" w:rsidP="00861A27">
      <w:pPr>
        <w:tabs>
          <w:tab w:val="center" w:pos="709"/>
        </w:tabs>
        <w:autoSpaceDE w:val="0"/>
        <w:autoSpaceDN w:val="0"/>
        <w:adjustRightInd w:val="0"/>
        <w:ind w:left="1440" w:hanging="1440"/>
        <w:rPr>
          <w:bCs/>
          <w:i/>
          <w:sz w:val="22"/>
          <w:szCs w:val="22"/>
          <w:lang w:val="en-ZA" w:eastAsia="en-ZA"/>
        </w:rPr>
      </w:pPr>
      <w:r w:rsidRPr="002C76C1">
        <w:rPr>
          <w:bCs/>
          <w:i/>
          <w:sz w:val="22"/>
          <w:szCs w:val="22"/>
          <w:lang w:val="en-ZA" w:eastAsia="en-ZA"/>
        </w:rPr>
        <w:tab/>
      </w:r>
    </w:p>
    <w:p w:rsidR="00861A27" w:rsidRPr="002C76C1" w:rsidRDefault="00861A27" w:rsidP="00861A27">
      <w:pPr>
        <w:tabs>
          <w:tab w:val="center" w:pos="709"/>
        </w:tabs>
        <w:autoSpaceDE w:val="0"/>
        <w:autoSpaceDN w:val="0"/>
        <w:adjustRightInd w:val="0"/>
        <w:ind w:left="1440" w:hanging="1440"/>
        <w:rPr>
          <w:bCs/>
          <w:i/>
          <w:sz w:val="22"/>
          <w:szCs w:val="22"/>
          <w:lang w:val="en-ZA" w:eastAsia="en-ZA"/>
        </w:rPr>
      </w:pPr>
      <w:r>
        <w:rPr>
          <w:bCs/>
          <w:i/>
          <w:sz w:val="22"/>
          <w:szCs w:val="22"/>
          <w:lang w:val="en-ZA" w:eastAsia="en-ZA"/>
        </w:rPr>
        <w:tab/>
      </w:r>
      <w:r>
        <w:rPr>
          <w:bCs/>
          <w:i/>
          <w:sz w:val="22"/>
          <w:szCs w:val="22"/>
          <w:lang w:val="en-ZA" w:eastAsia="en-ZA"/>
        </w:rPr>
        <w:tab/>
      </w:r>
      <w:r w:rsidRPr="002C76C1">
        <w:rPr>
          <w:bCs/>
          <w:i/>
          <w:sz w:val="22"/>
          <w:szCs w:val="22"/>
          <w:lang w:val="en-ZA" w:eastAsia="en-ZA"/>
        </w:rPr>
        <w:t>a. The use of the register will be mandatory for the acquisition through the quotation procedure for all goods and services.”</w:t>
      </w:r>
    </w:p>
    <w:p w:rsidR="00861A27" w:rsidRPr="002C76C1" w:rsidRDefault="00861A27" w:rsidP="00861A27">
      <w:pPr>
        <w:tabs>
          <w:tab w:val="center" w:pos="709"/>
        </w:tabs>
        <w:autoSpaceDE w:val="0"/>
        <w:autoSpaceDN w:val="0"/>
        <w:adjustRightInd w:val="0"/>
        <w:ind w:left="1440" w:hanging="1440"/>
        <w:rPr>
          <w:bCs/>
          <w:sz w:val="22"/>
          <w:szCs w:val="22"/>
          <w:lang w:val="en-ZA" w:eastAsia="en-ZA"/>
        </w:rPr>
      </w:pPr>
    </w:p>
    <w:p w:rsidR="00861A27" w:rsidRPr="002C76C1" w:rsidRDefault="00861A27" w:rsidP="00861A27">
      <w:pPr>
        <w:tabs>
          <w:tab w:val="center" w:pos="709"/>
        </w:tabs>
        <w:autoSpaceDE w:val="0"/>
        <w:autoSpaceDN w:val="0"/>
        <w:adjustRightInd w:val="0"/>
        <w:ind w:left="709" w:hanging="709"/>
        <w:rPr>
          <w:bCs/>
          <w:sz w:val="22"/>
          <w:szCs w:val="22"/>
          <w:lang w:val="en-ZA" w:eastAsia="en-ZA"/>
        </w:rPr>
      </w:pPr>
      <w:r>
        <w:rPr>
          <w:sz w:val="22"/>
          <w:szCs w:val="22"/>
          <w:lang w:val="en-ZA" w:eastAsia="en-ZA"/>
        </w:rPr>
        <w:t>d)</w:t>
      </w:r>
      <w:r>
        <w:rPr>
          <w:sz w:val="22"/>
          <w:szCs w:val="22"/>
          <w:lang w:val="en-ZA" w:eastAsia="en-ZA"/>
        </w:rPr>
        <w:tab/>
      </w:r>
      <w:r>
        <w:rPr>
          <w:sz w:val="22"/>
          <w:szCs w:val="22"/>
          <w:lang w:val="en-ZA" w:eastAsia="en-ZA"/>
        </w:rPr>
        <w:tab/>
      </w:r>
      <w:r w:rsidRPr="002C76C1">
        <w:rPr>
          <w:sz w:val="22"/>
          <w:szCs w:val="22"/>
          <w:lang w:val="en-ZA" w:eastAsia="en-ZA"/>
        </w:rPr>
        <w:t>Regulation</w:t>
      </w:r>
      <w:r w:rsidRPr="002C76C1">
        <w:rPr>
          <w:color w:val="000000"/>
          <w:sz w:val="22"/>
          <w:szCs w:val="22"/>
        </w:rPr>
        <w:t>issued in terms of</w:t>
      </w:r>
      <w:r w:rsidRPr="002C76C1">
        <w:rPr>
          <w:bCs/>
          <w:sz w:val="22"/>
          <w:szCs w:val="22"/>
          <w:lang w:val="en-ZA" w:eastAsia="en-ZA"/>
        </w:rPr>
        <w:t>Preferential Procurement Policy Framework Act 5 OF 2000 GN R725 of 10 August 2001 paragraph 3(1) requires that:</w:t>
      </w:r>
    </w:p>
    <w:p w:rsidR="00861A27" w:rsidRPr="002C76C1" w:rsidRDefault="00861A27" w:rsidP="00861A27">
      <w:pPr>
        <w:tabs>
          <w:tab w:val="center" w:pos="709"/>
        </w:tabs>
        <w:autoSpaceDE w:val="0"/>
        <w:autoSpaceDN w:val="0"/>
        <w:adjustRightInd w:val="0"/>
        <w:ind w:left="502"/>
        <w:rPr>
          <w:bCs/>
          <w:sz w:val="22"/>
          <w:szCs w:val="22"/>
          <w:lang w:val="en-ZA" w:eastAsia="en-ZA"/>
        </w:rPr>
      </w:pPr>
    </w:p>
    <w:p w:rsidR="00861A27" w:rsidRPr="002C76C1" w:rsidRDefault="00861A27" w:rsidP="00861A27">
      <w:pPr>
        <w:tabs>
          <w:tab w:val="center" w:pos="709"/>
        </w:tabs>
        <w:autoSpaceDE w:val="0"/>
        <w:autoSpaceDN w:val="0"/>
        <w:adjustRightInd w:val="0"/>
        <w:ind w:left="720"/>
        <w:rPr>
          <w:i/>
          <w:sz w:val="22"/>
          <w:szCs w:val="22"/>
          <w:lang w:val="en-ZA" w:eastAsia="en-ZA"/>
        </w:rPr>
      </w:pPr>
      <w:r w:rsidRPr="002C76C1">
        <w:rPr>
          <w:bCs/>
          <w:i/>
          <w:sz w:val="22"/>
          <w:szCs w:val="22"/>
          <w:lang w:val="en-ZA" w:eastAsia="en-ZA"/>
        </w:rPr>
        <w:t>“The 80/20 preference point system- (1)</w:t>
      </w:r>
      <w:r w:rsidRPr="002C76C1">
        <w:rPr>
          <w:i/>
          <w:sz w:val="22"/>
          <w:szCs w:val="22"/>
          <w:lang w:val="en-ZA" w:eastAsia="en-ZA"/>
        </w:rPr>
        <w:t>The following formula must be used to calculate the points for price in respect of tenders/procurement with a Rand value equal to, or above R30 000 and up to a Rand value of R500 000. Organs of state may, however, apply this formula for procurement with a value less than R30 000, if and when appropriate:</w:t>
      </w:r>
    </w:p>
    <w:p w:rsidR="00861A27" w:rsidRPr="002C76C1" w:rsidRDefault="00861A27" w:rsidP="00861A27">
      <w:pPr>
        <w:tabs>
          <w:tab w:val="center" w:pos="709"/>
        </w:tabs>
        <w:autoSpaceDE w:val="0"/>
        <w:autoSpaceDN w:val="0"/>
        <w:adjustRightInd w:val="0"/>
        <w:rPr>
          <w:i/>
          <w:sz w:val="22"/>
          <w:szCs w:val="22"/>
          <w:lang w:val="en-ZA" w:eastAsia="en-ZA"/>
        </w:rPr>
      </w:pPr>
    </w:p>
    <w:p w:rsidR="00861A27" w:rsidRPr="002C76C1" w:rsidRDefault="00861A27" w:rsidP="00861A27">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Where</w:t>
      </w:r>
    </w:p>
    <w:p w:rsidR="00861A27" w:rsidRPr="002C76C1" w:rsidRDefault="00861A27" w:rsidP="00861A27">
      <w:pPr>
        <w:tabs>
          <w:tab w:val="center" w:pos="709"/>
        </w:tabs>
        <w:autoSpaceDE w:val="0"/>
        <w:autoSpaceDN w:val="0"/>
        <w:adjustRightInd w:val="0"/>
        <w:ind w:left="1701"/>
        <w:rPr>
          <w:i/>
          <w:sz w:val="22"/>
          <w:szCs w:val="22"/>
          <w:lang w:val="en-ZA" w:eastAsia="en-ZA"/>
        </w:rPr>
      </w:pPr>
      <w:r w:rsidRPr="002C76C1">
        <w:rPr>
          <w:i/>
          <w:noProof/>
          <w:sz w:val="22"/>
          <w:szCs w:val="22"/>
          <w:lang w:val="en-ZA" w:eastAsia="en-ZA"/>
        </w:rPr>
        <w:drawing>
          <wp:inline distT="0" distB="0" distL="0" distR="0">
            <wp:extent cx="1333500" cy="41910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33500" cy="419100"/>
                    </a:xfrm>
                    <a:prstGeom prst="rect">
                      <a:avLst/>
                    </a:prstGeom>
                    <a:noFill/>
                    <a:ln w="9525">
                      <a:noFill/>
                      <a:miter lim="800000"/>
                      <a:headEnd/>
                      <a:tailEnd/>
                    </a:ln>
                  </pic:spPr>
                </pic:pic>
              </a:graphicData>
            </a:graphic>
          </wp:inline>
        </w:drawing>
      </w:r>
    </w:p>
    <w:p w:rsidR="00861A27" w:rsidRPr="002C76C1" w:rsidRDefault="00861A27" w:rsidP="00861A27">
      <w:pPr>
        <w:tabs>
          <w:tab w:val="center" w:pos="709"/>
        </w:tabs>
        <w:autoSpaceDE w:val="0"/>
        <w:autoSpaceDN w:val="0"/>
        <w:adjustRightInd w:val="0"/>
        <w:rPr>
          <w:i/>
          <w:sz w:val="22"/>
          <w:szCs w:val="22"/>
          <w:lang w:val="en-ZA" w:eastAsia="en-ZA"/>
        </w:rPr>
      </w:pPr>
    </w:p>
    <w:p w:rsidR="00861A27" w:rsidRPr="002C76C1" w:rsidRDefault="00861A27" w:rsidP="00861A27">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Ps = Points scored for price of tender under consideration</w:t>
      </w:r>
    </w:p>
    <w:p w:rsidR="00861A27" w:rsidRPr="002C76C1" w:rsidRDefault="00861A27" w:rsidP="00861A27">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Pt = Rand value of offer tender consideration</w:t>
      </w:r>
    </w:p>
    <w:p w:rsidR="00861A27" w:rsidRPr="002C76C1" w:rsidRDefault="00861A27" w:rsidP="00861A27">
      <w:pPr>
        <w:tabs>
          <w:tab w:val="center" w:pos="709"/>
        </w:tabs>
        <w:autoSpaceDE w:val="0"/>
        <w:autoSpaceDN w:val="0"/>
        <w:adjustRightInd w:val="0"/>
        <w:ind w:firstLine="720"/>
        <w:rPr>
          <w:i/>
          <w:sz w:val="22"/>
          <w:szCs w:val="22"/>
          <w:lang w:val="en-ZA" w:eastAsia="en-ZA"/>
        </w:rPr>
      </w:pPr>
      <w:r w:rsidRPr="002C76C1">
        <w:rPr>
          <w:i/>
          <w:sz w:val="22"/>
          <w:szCs w:val="22"/>
          <w:lang w:val="en-ZA" w:eastAsia="en-ZA"/>
        </w:rPr>
        <w:t>Pmin = Rand value of lowest acceptable tender”</w:t>
      </w:r>
    </w:p>
    <w:p w:rsidR="00861A27" w:rsidRDefault="00861A27" w:rsidP="00861A27">
      <w:pPr>
        <w:pStyle w:val="lg-section"/>
        <w:tabs>
          <w:tab w:val="center" w:pos="709"/>
        </w:tabs>
        <w:spacing w:before="0" w:after="120" w:line="260" w:lineRule="exact"/>
        <w:ind w:firstLine="0"/>
        <w:jc w:val="left"/>
        <w:rPr>
          <w:rFonts w:ascii="Arial" w:hAnsi="Arial" w:cs="Arial"/>
          <w:i/>
          <w:color w:val="auto"/>
          <w:sz w:val="22"/>
          <w:szCs w:val="22"/>
          <w:lang w:val="en-ZA" w:eastAsia="en-ZA"/>
        </w:rPr>
      </w:pPr>
    </w:p>
    <w:p w:rsidR="00861A27" w:rsidRPr="002C76C1" w:rsidRDefault="00861A27" w:rsidP="00861A27">
      <w:pPr>
        <w:pStyle w:val="lg-section"/>
        <w:tabs>
          <w:tab w:val="center" w:pos="709"/>
        </w:tabs>
        <w:spacing w:before="0" w:after="120" w:line="260" w:lineRule="exact"/>
        <w:ind w:firstLine="0"/>
        <w:jc w:val="left"/>
        <w:rPr>
          <w:rFonts w:ascii="Arial" w:hAnsi="Arial" w:cs="Arial"/>
          <w:sz w:val="22"/>
          <w:szCs w:val="22"/>
        </w:rPr>
      </w:pPr>
      <w:r>
        <w:rPr>
          <w:rFonts w:ascii="Arial" w:hAnsi="Arial" w:cs="Arial"/>
          <w:i/>
          <w:color w:val="auto"/>
          <w:sz w:val="22"/>
          <w:szCs w:val="22"/>
          <w:lang w:val="en-ZA" w:eastAsia="en-ZA"/>
        </w:rPr>
        <w:t>e)</w:t>
      </w:r>
      <w:r>
        <w:rPr>
          <w:rFonts w:ascii="Arial" w:hAnsi="Arial" w:cs="Arial"/>
          <w:i/>
          <w:color w:val="auto"/>
          <w:sz w:val="22"/>
          <w:szCs w:val="22"/>
          <w:lang w:val="en-ZA" w:eastAsia="en-ZA"/>
        </w:rPr>
        <w:tab/>
      </w:r>
      <w:r>
        <w:rPr>
          <w:rFonts w:ascii="Arial" w:hAnsi="Arial" w:cs="Arial"/>
          <w:i/>
          <w:color w:val="auto"/>
          <w:sz w:val="22"/>
          <w:szCs w:val="22"/>
          <w:lang w:val="en-ZA" w:eastAsia="en-ZA"/>
        </w:rPr>
        <w:tab/>
      </w:r>
      <w:r w:rsidRPr="002C76C1">
        <w:rPr>
          <w:rFonts w:ascii="Arial" w:hAnsi="Arial" w:cs="Arial"/>
          <w:sz w:val="22"/>
          <w:szCs w:val="22"/>
        </w:rPr>
        <w:t>PFMA Section 40 paragraph 40 (1) (a)</w:t>
      </w:r>
    </w:p>
    <w:p w:rsidR="00861A27" w:rsidRPr="002C76C1" w:rsidRDefault="00861A27" w:rsidP="00861A27">
      <w:pPr>
        <w:pStyle w:val="NormalWeb"/>
        <w:tabs>
          <w:tab w:val="center" w:pos="709"/>
        </w:tabs>
        <w:ind w:left="709"/>
        <w:rPr>
          <w:rFonts w:ascii="Arial" w:hAnsi="Arial" w:cs="Arial"/>
          <w:i/>
          <w:iCs/>
          <w:color w:val="000000"/>
          <w:sz w:val="22"/>
          <w:szCs w:val="22"/>
          <w:lang w:val="en-ZA" w:eastAsia="en-ZA"/>
        </w:rPr>
      </w:pPr>
      <w:r>
        <w:rPr>
          <w:rFonts w:ascii="Arial" w:hAnsi="Arial" w:cs="Arial"/>
          <w:i/>
          <w:sz w:val="22"/>
          <w:szCs w:val="22"/>
        </w:rPr>
        <w:tab/>
      </w:r>
      <w:r w:rsidRPr="002C76C1">
        <w:rPr>
          <w:rFonts w:ascii="Arial" w:hAnsi="Arial" w:cs="Arial"/>
          <w:i/>
          <w:sz w:val="22"/>
          <w:szCs w:val="22"/>
        </w:rPr>
        <w:t>“</w:t>
      </w:r>
      <w:r w:rsidRPr="002C76C1">
        <w:rPr>
          <w:rFonts w:ascii="Arial" w:hAnsi="Arial" w:cs="Arial"/>
          <w:bCs/>
          <w:i/>
          <w:sz w:val="22"/>
          <w:szCs w:val="22"/>
        </w:rPr>
        <w:t> </w:t>
      </w:r>
      <w:r w:rsidRPr="002C76C1">
        <w:rPr>
          <w:rFonts w:ascii="Arial" w:hAnsi="Arial" w:cs="Arial"/>
          <w:i/>
          <w:sz w:val="22"/>
          <w:szCs w:val="22"/>
        </w:rPr>
        <w:t>The accounting officer for a  department, trading entity or constitutional institution must keep full and proper records of the financial affairs of the department, trading entity or constitutional institution in accordance with any prescribed norms and standards;”</w:t>
      </w:r>
    </w:p>
    <w:p w:rsidR="00861A27" w:rsidRPr="002C76C1" w:rsidRDefault="00861A27" w:rsidP="00861A27">
      <w:pPr>
        <w:pStyle w:val="NormalWeb"/>
        <w:tabs>
          <w:tab w:val="center" w:pos="709"/>
        </w:tabs>
        <w:rPr>
          <w:rFonts w:ascii="Arial" w:hAnsi="Arial" w:cs="Arial"/>
          <w:i/>
          <w:iCs/>
          <w:color w:val="000000"/>
          <w:sz w:val="22"/>
          <w:szCs w:val="22"/>
          <w:lang w:val="en-ZA" w:eastAsia="en-ZA"/>
        </w:rPr>
      </w:pPr>
    </w:p>
    <w:p w:rsidR="00861A27" w:rsidRPr="002C76C1" w:rsidRDefault="00861A27" w:rsidP="00861A27">
      <w:pPr>
        <w:pStyle w:val="NormalWeb"/>
        <w:tabs>
          <w:tab w:val="center" w:pos="709"/>
        </w:tabs>
        <w:rPr>
          <w:rFonts w:ascii="Arial" w:hAnsi="Arial" w:cs="Arial"/>
          <w:sz w:val="22"/>
          <w:szCs w:val="22"/>
          <w:lang w:val="en-ZA"/>
        </w:rPr>
      </w:pPr>
      <w:r w:rsidRPr="002C76C1">
        <w:rPr>
          <w:rFonts w:ascii="Arial" w:hAnsi="Arial" w:cs="Arial"/>
          <w:iCs/>
          <w:color w:val="000000"/>
          <w:sz w:val="22"/>
          <w:szCs w:val="22"/>
          <w:lang w:val="en-ZA" w:eastAsia="en-ZA"/>
        </w:rPr>
        <w:t>T</w:t>
      </w:r>
      <w:r w:rsidRPr="002C76C1">
        <w:rPr>
          <w:rFonts w:ascii="Arial" w:hAnsi="Arial" w:cs="Arial"/>
          <w:sz w:val="22"/>
          <w:szCs w:val="22"/>
          <w:lang w:val="en-ZA"/>
        </w:rPr>
        <w:t>he following deviations were noted:</w:t>
      </w:r>
    </w:p>
    <w:p w:rsidR="00861A27" w:rsidRPr="002C76C1" w:rsidRDefault="00861A27" w:rsidP="00861A27">
      <w:pPr>
        <w:pStyle w:val="NormalWeb"/>
        <w:tabs>
          <w:tab w:val="center" w:pos="709"/>
        </w:tabs>
        <w:rPr>
          <w:rFonts w:ascii="Arial" w:hAnsi="Arial" w:cs="Arial"/>
          <w:sz w:val="22"/>
          <w:szCs w:val="22"/>
          <w:lang w:val="en-ZA"/>
        </w:rPr>
      </w:pPr>
    </w:p>
    <w:p w:rsidR="00861A27" w:rsidRPr="002C76C1" w:rsidRDefault="00861A27" w:rsidP="00861A27">
      <w:pPr>
        <w:pStyle w:val="ListParagraph"/>
        <w:tabs>
          <w:tab w:val="center" w:pos="709"/>
        </w:tabs>
        <w:spacing w:after="120"/>
        <w:ind w:left="0"/>
        <w:outlineLvl w:val="0"/>
        <w:rPr>
          <w:rFonts w:ascii="Arial" w:hAnsi="Arial" w:cs="Arial"/>
          <w:bCs/>
          <w:sz w:val="22"/>
          <w:szCs w:val="22"/>
        </w:rPr>
      </w:pPr>
      <w:r w:rsidRPr="002C76C1">
        <w:rPr>
          <w:rFonts w:ascii="Arial" w:hAnsi="Arial" w:cs="Arial"/>
          <w:bCs/>
          <w:sz w:val="22"/>
          <w:szCs w:val="22"/>
        </w:rPr>
        <w:t>Order number 169169 relates to the procurement of prestige assets, curtains. Please see the table below for information on the payment selected for testing:</w:t>
      </w:r>
    </w:p>
    <w:p w:rsidR="00861A27" w:rsidRPr="002C76C1" w:rsidRDefault="00861A27" w:rsidP="00861A27">
      <w:pPr>
        <w:pStyle w:val="ListParagraph"/>
        <w:tabs>
          <w:tab w:val="center" w:pos="709"/>
        </w:tabs>
        <w:spacing w:after="120"/>
        <w:ind w:left="0"/>
        <w:outlineLvl w:val="0"/>
        <w:rPr>
          <w:rFonts w:ascii="Arial" w:hAnsi="Arial" w:cs="Arial"/>
          <w:bCs/>
          <w:sz w:val="22"/>
          <w:szCs w:val="22"/>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10"/>
        <w:gridCol w:w="1080"/>
        <w:gridCol w:w="2132"/>
        <w:gridCol w:w="2350"/>
      </w:tblGrid>
      <w:tr w:rsidR="00861A27" w:rsidRPr="002C76C1" w:rsidTr="00861A27">
        <w:trPr>
          <w:trHeight w:val="259"/>
        </w:trPr>
        <w:tc>
          <w:tcPr>
            <w:tcW w:w="3510" w:type="dxa"/>
            <w:shd w:val="clear" w:color="auto" w:fill="D9D9D9" w:themeFill="background1" w:themeFillShade="D9"/>
            <w:noWrap/>
            <w:hideMark/>
          </w:tcPr>
          <w:p w:rsidR="00861A27" w:rsidRPr="0098701E" w:rsidRDefault="00861A27" w:rsidP="00861A27">
            <w:pPr>
              <w:tabs>
                <w:tab w:val="center" w:pos="709"/>
              </w:tabs>
              <w:rPr>
                <w:b/>
                <w:color w:val="000000"/>
                <w:sz w:val="18"/>
                <w:szCs w:val="18"/>
                <w:lang w:eastAsia="en-ZA"/>
              </w:rPr>
            </w:pPr>
            <w:r w:rsidRPr="0098701E">
              <w:rPr>
                <w:b/>
                <w:color w:val="000000"/>
                <w:sz w:val="18"/>
                <w:szCs w:val="18"/>
                <w:lang w:eastAsia="en-ZA"/>
              </w:rPr>
              <w:t>SUPPLIER</w:t>
            </w:r>
          </w:p>
        </w:tc>
        <w:tc>
          <w:tcPr>
            <w:tcW w:w="1080" w:type="dxa"/>
            <w:shd w:val="clear" w:color="auto" w:fill="D9D9D9" w:themeFill="background1" w:themeFillShade="D9"/>
          </w:tcPr>
          <w:p w:rsidR="00861A27" w:rsidRPr="0098701E" w:rsidRDefault="00861A27" w:rsidP="00861A27">
            <w:pPr>
              <w:tabs>
                <w:tab w:val="center" w:pos="709"/>
              </w:tabs>
              <w:rPr>
                <w:b/>
                <w:color w:val="000000"/>
                <w:sz w:val="18"/>
                <w:szCs w:val="18"/>
                <w:lang w:eastAsia="en-ZA"/>
              </w:rPr>
            </w:pPr>
            <w:r w:rsidRPr="0098701E">
              <w:rPr>
                <w:b/>
                <w:color w:val="000000"/>
                <w:sz w:val="18"/>
                <w:szCs w:val="18"/>
                <w:lang w:eastAsia="en-ZA"/>
              </w:rPr>
              <w:t>FANO</w:t>
            </w:r>
          </w:p>
        </w:tc>
        <w:tc>
          <w:tcPr>
            <w:tcW w:w="2132" w:type="dxa"/>
            <w:shd w:val="clear" w:color="auto" w:fill="D9D9D9" w:themeFill="background1" w:themeFillShade="D9"/>
          </w:tcPr>
          <w:p w:rsidR="00861A27" w:rsidRPr="0098701E" w:rsidRDefault="00861A27" w:rsidP="00861A27">
            <w:pPr>
              <w:tabs>
                <w:tab w:val="center" w:pos="709"/>
              </w:tabs>
              <w:rPr>
                <w:b/>
                <w:color w:val="000000"/>
                <w:sz w:val="18"/>
                <w:szCs w:val="18"/>
                <w:lang w:eastAsia="en-ZA"/>
              </w:rPr>
            </w:pPr>
            <w:r w:rsidRPr="0098701E">
              <w:rPr>
                <w:b/>
                <w:color w:val="000000"/>
                <w:sz w:val="18"/>
                <w:szCs w:val="18"/>
                <w:lang w:eastAsia="en-ZA"/>
              </w:rPr>
              <w:t>TOTAL AMOUNT AWARDED</w:t>
            </w:r>
          </w:p>
        </w:tc>
        <w:tc>
          <w:tcPr>
            <w:tcW w:w="2350" w:type="dxa"/>
            <w:shd w:val="clear" w:color="auto" w:fill="D9D9D9" w:themeFill="background1" w:themeFillShade="D9"/>
          </w:tcPr>
          <w:p w:rsidR="00861A27" w:rsidRPr="0098701E" w:rsidRDefault="00861A27" w:rsidP="00861A27">
            <w:pPr>
              <w:tabs>
                <w:tab w:val="center" w:pos="709"/>
              </w:tabs>
              <w:jc w:val="right"/>
              <w:rPr>
                <w:b/>
                <w:color w:val="000000"/>
                <w:sz w:val="18"/>
                <w:szCs w:val="18"/>
                <w:lang w:eastAsia="en-ZA"/>
              </w:rPr>
            </w:pPr>
            <w:r w:rsidRPr="0098701E">
              <w:rPr>
                <w:b/>
                <w:color w:val="000000"/>
                <w:sz w:val="18"/>
                <w:szCs w:val="18"/>
                <w:lang w:eastAsia="en-ZA"/>
              </w:rPr>
              <w:t>ITEM SELECTED FOR TESTING</w:t>
            </w:r>
          </w:p>
        </w:tc>
      </w:tr>
      <w:tr w:rsidR="00861A27" w:rsidRPr="002C76C1" w:rsidTr="00861A27">
        <w:trPr>
          <w:trHeight w:val="259"/>
        </w:trPr>
        <w:tc>
          <w:tcPr>
            <w:tcW w:w="3510" w:type="dxa"/>
            <w:vMerge w:val="restart"/>
            <w:noWrap/>
            <w:vAlign w:val="center"/>
            <w:hideMark/>
          </w:tcPr>
          <w:p w:rsidR="00861A27" w:rsidRPr="0098701E" w:rsidRDefault="00861A27" w:rsidP="00861A27">
            <w:pPr>
              <w:tabs>
                <w:tab w:val="center" w:pos="709"/>
              </w:tabs>
              <w:rPr>
                <w:b/>
                <w:color w:val="000000"/>
                <w:sz w:val="18"/>
                <w:szCs w:val="18"/>
                <w:lang w:eastAsia="en-ZA"/>
              </w:rPr>
            </w:pPr>
            <w:r w:rsidRPr="0098701E">
              <w:rPr>
                <w:color w:val="000000"/>
                <w:sz w:val="18"/>
                <w:szCs w:val="18"/>
                <w:lang w:eastAsia="en-ZA"/>
              </w:rPr>
              <w:t>MaphaleMotubaCreations</w:t>
            </w:r>
          </w:p>
        </w:tc>
        <w:tc>
          <w:tcPr>
            <w:tcW w:w="1080" w:type="dxa"/>
            <w:vMerge w:val="restart"/>
            <w:vAlign w:val="center"/>
          </w:tcPr>
          <w:p w:rsidR="00861A27" w:rsidRPr="0098701E" w:rsidRDefault="00861A27" w:rsidP="00861A27">
            <w:pPr>
              <w:tabs>
                <w:tab w:val="center" w:pos="709"/>
              </w:tabs>
              <w:rPr>
                <w:color w:val="000000"/>
                <w:sz w:val="18"/>
                <w:szCs w:val="18"/>
                <w:lang w:eastAsia="en-ZA"/>
              </w:rPr>
            </w:pPr>
          </w:p>
          <w:p w:rsidR="00861A27" w:rsidRPr="0098701E" w:rsidRDefault="00861A27" w:rsidP="00861A27">
            <w:pPr>
              <w:tabs>
                <w:tab w:val="center" w:pos="709"/>
              </w:tabs>
              <w:rPr>
                <w:b/>
                <w:color w:val="000000"/>
                <w:sz w:val="18"/>
                <w:szCs w:val="18"/>
                <w:lang w:eastAsia="en-ZA"/>
              </w:rPr>
            </w:pPr>
            <w:r w:rsidRPr="0098701E">
              <w:rPr>
                <w:color w:val="000000"/>
                <w:sz w:val="18"/>
                <w:szCs w:val="18"/>
                <w:lang w:eastAsia="en-ZA"/>
              </w:rPr>
              <w:t>169169</w:t>
            </w:r>
          </w:p>
          <w:p w:rsidR="00861A27" w:rsidRPr="0098701E" w:rsidRDefault="00861A27" w:rsidP="00861A27">
            <w:pPr>
              <w:tabs>
                <w:tab w:val="center" w:pos="709"/>
              </w:tabs>
              <w:rPr>
                <w:b/>
                <w:color w:val="000000"/>
                <w:sz w:val="18"/>
                <w:szCs w:val="18"/>
                <w:lang w:eastAsia="en-ZA"/>
              </w:rPr>
            </w:pPr>
          </w:p>
        </w:tc>
        <w:tc>
          <w:tcPr>
            <w:tcW w:w="2132" w:type="dxa"/>
            <w:vMerge w:val="restart"/>
            <w:vAlign w:val="center"/>
          </w:tcPr>
          <w:p w:rsidR="00861A27" w:rsidRPr="0098701E" w:rsidRDefault="00861A27" w:rsidP="00861A27">
            <w:pPr>
              <w:tabs>
                <w:tab w:val="center" w:pos="709"/>
              </w:tabs>
              <w:jc w:val="right"/>
              <w:rPr>
                <w:color w:val="000000"/>
                <w:sz w:val="18"/>
                <w:szCs w:val="18"/>
                <w:lang w:eastAsia="en-ZA"/>
              </w:rPr>
            </w:pPr>
            <w:r w:rsidRPr="0098701E">
              <w:rPr>
                <w:bCs/>
                <w:sz w:val="18"/>
                <w:szCs w:val="18"/>
              </w:rPr>
              <w:t>R328 122,78</w:t>
            </w:r>
          </w:p>
          <w:p w:rsidR="00861A27" w:rsidRPr="0098701E" w:rsidRDefault="00861A27" w:rsidP="00861A27">
            <w:pPr>
              <w:tabs>
                <w:tab w:val="center" w:pos="709"/>
              </w:tabs>
              <w:jc w:val="right"/>
              <w:rPr>
                <w:b/>
                <w:color w:val="000000"/>
                <w:sz w:val="18"/>
                <w:szCs w:val="18"/>
                <w:lang w:eastAsia="en-ZA"/>
              </w:rPr>
            </w:pPr>
          </w:p>
        </w:tc>
        <w:tc>
          <w:tcPr>
            <w:tcW w:w="2350" w:type="dxa"/>
            <w:vAlign w:val="center"/>
          </w:tcPr>
          <w:p w:rsidR="00861A27" w:rsidRPr="0098701E" w:rsidRDefault="00861A27" w:rsidP="00861A27">
            <w:pPr>
              <w:tabs>
                <w:tab w:val="center" w:pos="709"/>
              </w:tabs>
              <w:jc w:val="right"/>
              <w:rPr>
                <w:b/>
                <w:color w:val="000000"/>
                <w:sz w:val="18"/>
                <w:szCs w:val="18"/>
                <w:lang w:eastAsia="en-ZA"/>
              </w:rPr>
            </w:pPr>
            <w:r w:rsidRPr="0098701E">
              <w:rPr>
                <w:bCs/>
                <w:color w:val="000000"/>
                <w:sz w:val="18"/>
                <w:szCs w:val="18"/>
              </w:rPr>
              <w:t>R19 983,06</w:t>
            </w:r>
          </w:p>
        </w:tc>
      </w:tr>
      <w:tr w:rsidR="00861A27" w:rsidRPr="002C76C1" w:rsidTr="00861A27">
        <w:trPr>
          <w:trHeight w:val="259"/>
        </w:trPr>
        <w:tc>
          <w:tcPr>
            <w:tcW w:w="3510" w:type="dxa"/>
            <w:vMerge/>
            <w:noWrap/>
            <w:vAlign w:val="center"/>
            <w:hideMark/>
          </w:tcPr>
          <w:p w:rsidR="00861A27" w:rsidRPr="0098701E" w:rsidRDefault="00861A27" w:rsidP="00861A27">
            <w:pPr>
              <w:tabs>
                <w:tab w:val="center" w:pos="709"/>
              </w:tabs>
              <w:rPr>
                <w:color w:val="000000"/>
                <w:sz w:val="18"/>
                <w:szCs w:val="18"/>
                <w:lang w:eastAsia="en-ZA"/>
              </w:rPr>
            </w:pPr>
          </w:p>
        </w:tc>
        <w:tc>
          <w:tcPr>
            <w:tcW w:w="1080" w:type="dxa"/>
            <w:vMerge/>
            <w:vAlign w:val="center"/>
          </w:tcPr>
          <w:p w:rsidR="00861A27" w:rsidRPr="0098701E" w:rsidRDefault="00861A27" w:rsidP="00861A27">
            <w:pPr>
              <w:tabs>
                <w:tab w:val="center" w:pos="709"/>
              </w:tabs>
              <w:rPr>
                <w:color w:val="000000"/>
                <w:sz w:val="18"/>
                <w:szCs w:val="18"/>
                <w:lang w:eastAsia="en-ZA"/>
              </w:rPr>
            </w:pPr>
          </w:p>
        </w:tc>
        <w:tc>
          <w:tcPr>
            <w:tcW w:w="2132" w:type="dxa"/>
            <w:vMerge/>
            <w:vAlign w:val="bottom"/>
          </w:tcPr>
          <w:p w:rsidR="00861A27" w:rsidRPr="0098701E" w:rsidRDefault="00861A27" w:rsidP="00861A27">
            <w:pPr>
              <w:tabs>
                <w:tab w:val="center" w:pos="709"/>
              </w:tabs>
              <w:jc w:val="right"/>
              <w:rPr>
                <w:sz w:val="18"/>
                <w:szCs w:val="18"/>
              </w:rPr>
            </w:pPr>
          </w:p>
        </w:tc>
        <w:tc>
          <w:tcPr>
            <w:tcW w:w="2350" w:type="dxa"/>
            <w:vAlign w:val="center"/>
          </w:tcPr>
          <w:p w:rsidR="00861A27" w:rsidRPr="0098701E" w:rsidRDefault="00861A27" w:rsidP="00861A27">
            <w:pPr>
              <w:tabs>
                <w:tab w:val="center" w:pos="709"/>
              </w:tabs>
              <w:ind w:left="360"/>
              <w:jc w:val="right"/>
              <w:rPr>
                <w:color w:val="000000"/>
                <w:sz w:val="18"/>
                <w:szCs w:val="18"/>
                <w:lang w:eastAsia="en-ZA"/>
              </w:rPr>
            </w:pPr>
            <w:r w:rsidRPr="0098701E">
              <w:rPr>
                <w:bCs/>
                <w:color w:val="000000"/>
                <w:sz w:val="18"/>
                <w:szCs w:val="18"/>
              </w:rPr>
              <w:t>R92 476,80</w:t>
            </w:r>
          </w:p>
        </w:tc>
      </w:tr>
      <w:tr w:rsidR="00861A27" w:rsidRPr="002C76C1" w:rsidTr="00861A27">
        <w:trPr>
          <w:trHeight w:val="259"/>
        </w:trPr>
        <w:tc>
          <w:tcPr>
            <w:tcW w:w="3510" w:type="dxa"/>
            <w:vMerge/>
            <w:noWrap/>
            <w:vAlign w:val="center"/>
            <w:hideMark/>
          </w:tcPr>
          <w:p w:rsidR="00861A27" w:rsidRPr="0098701E" w:rsidRDefault="00861A27" w:rsidP="00861A27">
            <w:pPr>
              <w:tabs>
                <w:tab w:val="center" w:pos="709"/>
              </w:tabs>
              <w:rPr>
                <w:color w:val="000000"/>
                <w:sz w:val="18"/>
                <w:szCs w:val="18"/>
                <w:lang w:eastAsia="en-ZA"/>
              </w:rPr>
            </w:pPr>
          </w:p>
        </w:tc>
        <w:tc>
          <w:tcPr>
            <w:tcW w:w="1080" w:type="dxa"/>
            <w:vMerge/>
            <w:vAlign w:val="center"/>
          </w:tcPr>
          <w:p w:rsidR="00861A27" w:rsidRPr="0098701E" w:rsidRDefault="00861A27" w:rsidP="00861A27">
            <w:pPr>
              <w:tabs>
                <w:tab w:val="center" w:pos="709"/>
              </w:tabs>
              <w:rPr>
                <w:color w:val="000000"/>
                <w:sz w:val="18"/>
                <w:szCs w:val="18"/>
                <w:lang w:eastAsia="en-ZA"/>
              </w:rPr>
            </w:pPr>
          </w:p>
        </w:tc>
        <w:tc>
          <w:tcPr>
            <w:tcW w:w="2132" w:type="dxa"/>
            <w:vMerge/>
            <w:vAlign w:val="bottom"/>
          </w:tcPr>
          <w:p w:rsidR="00861A27" w:rsidRPr="0098701E" w:rsidRDefault="00861A27" w:rsidP="00861A27">
            <w:pPr>
              <w:tabs>
                <w:tab w:val="center" w:pos="709"/>
              </w:tabs>
              <w:jc w:val="right"/>
              <w:rPr>
                <w:sz w:val="18"/>
                <w:szCs w:val="18"/>
              </w:rPr>
            </w:pPr>
          </w:p>
        </w:tc>
        <w:tc>
          <w:tcPr>
            <w:tcW w:w="2350" w:type="dxa"/>
            <w:vAlign w:val="center"/>
          </w:tcPr>
          <w:p w:rsidR="00861A27" w:rsidRPr="0098701E" w:rsidRDefault="00861A27" w:rsidP="00861A27">
            <w:pPr>
              <w:tabs>
                <w:tab w:val="center" w:pos="709"/>
              </w:tabs>
              <w:ind w:left="360"/>
              <w:jc w:val="right"/>
              <w:rPr>
                <w:color w:val="000000"/>
                <w:sz w:val="18"/>
                <w:szCs w:val="18"/>
                <w:lang w:eastAsia="en-ZA"/>
              </w:rPr>
            </w:pPr>
            <w:r w:rsidRPr="0098701E">
              <w:rPr>
                <w:bCs/>
                <w:color w:val="000000"/>
                <w:sz w:val="18"/>
                <w:szCs w:val="18"/>
              </w:rPr>
              <w:t>R33 242,40</w:t>
            </w:r>
          </w:p>
        </w:tc>
      </w:tr>
      <w:tr w:rsidR="00861A27" w:rsidRPr="002C76C1" w:rsidTr="00861A27">
        <w:trPr>
          <w:trHeight w:val="259"/>
        </w:trPr>
        <w:tc>
          <w:tcPr>
            <w:tcW w:w="6722" w:type="dxa"/>
            <w:gridSpan w:val="3"/>
            <w:noWrap/>
            <w:vAlign w:val="center"/>
            <w:hideMark/>
          </w:tcPr>
          <w:p w:rsidR="00861A27" w:rsidRPr="0098701E" w:rsidRDefault="00861A27" w:rsidP="00861A27">
            <w:pPr>
              <w:tabs>
                <w:tab w:val="center" w:pos="709"/>
              </w:tabs>
              <w:rPr>
                <w:b/>
                <w:sz w:val="18"/>
                <w:szCs w:val="18"/>
              </w:rPr>
            </w:pPr>
            <w:r w:rsidRPr="0098701E">
              <w:rPr>
                <w:b/>
                <w:color w:val="000000"/>
                <w:sz w:val="18"/>
                <w:szCs w:val="18"/>
                <w:lang w:eastAsia="en-ZA"/>
              </w:rPr>
              <w:t>Total value of items selected</w:t>
            </w:r>
          </w:p>
        </w:tc>
        <w:tc>
          <w:tcPr>
            <w:tcW w:w="2350" w:type="dxa"/>
            <w:vAlign w:val="center"/>
          </w:tcPr>
          <w:p w:rsidR="00861A27" w:rsidRPr="0098701E" w:rsidRDefault="00861A27" w:rsidP="00861A27">
            <w:pPr>
              <w:tabs>
                <w:tab w:val="center" w:pos="709"/>
              </w:tabs>
              <w:ind w:left="360"/>
              <w:jc w:val="right"/>
              <w:rPr>
                <w:b/>
                <w:bCs/>
                <w:color w:val="000000"/>
                <w:sz w:val="18"/>
                <w:szCs w:val="18"/>
              </w:rPr>
            </w:pPr>
            <w:r w:rsidRPr="0098701E">
              <w:rPr>
                <w:b/>
                <w:bCs/>
                <w:color w:val="000000"/>
                <w:sz w:val="18"/>
                <w:szCs w:val="18"/>
              </w:rPr>
              <w:t>R145 884,26</w:t>
            </w:r>
          </w:p>
        </w:tc>
      </w:tr>
    </w:tbl>
    <w:p w:rsidR="00861A27" w:rsidRPr="002C76C1" w:rsidRDefault="00861A27" w:rsidP="00861A27">
      <w:pPr>
        <w:pStyle w:val="ListParagraph"/>
        <w:tabs>
          <w:tab w:val="center" w:pos="709"/>
        </w:tabs>
        <w:spacing w:after="120"/>
        <w:ind w:left="0"/>
        <w:outlineLvl w:val="0"/>
        <w:rPr>
          <w:rFonts w:ascii="Arial" w:hAnsi="Arial" w:cs="Arial"/>
          <w:bCs/>
          <w:sz w:val="22"/>
          <w:szCs w:val="22"/>
        </w:rPr>
      </w:pPr>
    </w:p>
    <w:p w:rsidR="00861A27" w:rsidRPr="002C76C1" w:rsidRDefault="00861A27" w:rsidP="00861A27">
      <w:pPr>
        <w:pStyle w:val="ListParagraph"/>
        <w:tabs>
          <w:tab w:val="center" w:pos="709"/>
        </w:tabs>
        <w:spacing w:after="120"/>
        <w:ind w:left="0"/>
        <w:outlineLvl w:val="0"/>
        <w:rPr>
          <w:rFonts w:ascii="Arial" w:hAnsi="Arial" w:cs="Arial"/>
          <w:bCs/>
          <w:sz w:val="22"/>
          <w:szCs w:val="22"/>
        </w:rPr>
      </w:pPr>
      <w:r w:rsidRPr="002C76C1">
        <w:rPr>
          <w:rFonts w:ascii="Arial" w:hAnsi="Arial" w:cs="Arial"/>
          <w:bCs/>
          <w:sz w:val="22"/>
          <w:szCs w:val="22"/>
        </w:rPr>
        <w:t>The detail of the invoice is as follows:</w:t>
      </w:r>
    </w:p>
    <w:p w:rsidR="00861A27" w:rsidRPr="002C76C1" w:rsidRDefault="00861A27" w:rsidP="00861A27">
      <w:pPr>
        <w:pStyle w:val="ListParagraph"/>
        <w:tabs>
          <w:tab w:val="center" w:pos="709"/>
        </w:tabs>
        <w:spacing w:after="120"/>
        <w:ind w:left="0"/>
        <w:outlineLvl w:val="0"/>
        <w:rPr>
          <w:rFonts w:ascii="Arial" w:hAnsi="Arial" w:cs="Arial"/>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86"/>
        <w:gridCol w:w="3174"/>
        <w:gridCol w:w="3216"/>
      </w:tblGrid>
      <w:tr w:rsidR="00861A27" w:rsidRPr="002C76C1" w:rsidTr="00861A27">
        <w:trPr>
          <w:trHeight w:val="210"/>
        </w:trPr>
        <w:tc>
          <w:tcPr>
            <w:tcW w:w="3285" w:type="dxa"/>
            <w:vMerge w:val="restart"/>
            <w:shd w:val="clear" w:color="auto" w:fill="D9D9D9" w:themeFill="background1" w:themeFillShade="D9"/>
          </w:tcPr>
          <w:p w:rsidR="00861A27" w:rsidRPr="0098701E" w:rsidRDefault="00861A27" w:rsidP="00861A27">
            <w:pPr>
              <w:pStyle w:val="ListParagraph"/>
              <w:tabs>
                <w:tab w:val="center" w:pos="709"/>
              </w:tabs>
              <w:spacing w:after="120"/>
              <w:ind w:left="0"/>
              <w:outlineLvl w:val="0"/>
              <w:rPr>
                <w:rFonts w:ascii="Arial" w:hAnsi="Arial" w:cs="Arial"/>
                <w:b/>
                <w:bCs/>
                <w:sz w:val="18"/>
                <w:szCs w:val="18"/>
              </w:rPr>
            </w:pPr>
            <w:r w:rsidRPr="0098701E">
              <w:rPr>
                <w:rFonts w:ascii="Arial" w:hAnsi="Arial" w:cs="Arial"/>
                <w:b/>
                <w:bCs/>
                <w:sz w:val="18"/>
                <w:szCs w:val="18"/>
              </w:rPr>
              <w:t>Description of items</w:t>
            </w:r>
          </w:p>
        </w:tc>
        <w:tc>
          <w:tcPr>
            <w:tcW w:w="3285" w:type="dxa"/>
            <w:vMerge w:val="restart"/>
            <w:shd w:val="clear" w:color="auto" w:fill="D9D9D9" w:themeFill="background1" w:themeFillShade="D9"/>
          </w:tcPr>
          <w:p w:rsidR="00861A27" w:rsidRPr="0098701E" w:rsidRDefault="00861A27" w:rsidP="00861A27">
            <w:pPr>
              <w:pStyle w:val="ListParagraph"/>
              <w:tabs>
                <w:tab w:val="center" w:pos="709"/>
              </w:tabs>
              <w:spacing w:after="120"/>
              <w:ind w:left="0"/>
              <w:outlineLvl w:val="0"/>
              <w:rPr>
                <w:rFonts w:ascii="Arial" w:hAnsi="Arial" w:cs="Arial"/>
                <w:b/>
                <w:bCs/>
                <w:sz w:val="18"/>
                <w:szCs w:val="18"/>
              </w:rPr>
            </w:pPr>
            <w:r w:rsidRPr="0098701E">
              <w:rPr>
                <w:rFonts w:ascii="Arial" w:hAnsi="Arial" w:cs="Arial"/>
                <w:b/>
                <w:bCs/>
                <w:sz w:val="18"/>
                <w:szCs w:val="18"/>
              </w:rPr>
              <w:t>Quantity</w:t>
            </w:r>
          </w:p>
        </w:tc>
        <w:tc>
          <w:tcPr>
            <w:tcW w:w="3285" w:type="dxa"/>
            <w:shd w:val="clear" w:color="auto" w:fill="D9D9D9" w:themeFill="background1" w:themeFillShade="D9"/>
          </w:tcPr>
          <w:p w:rsidR="00861A27" w:rsidRPr="0098701E" w:rsidRDefault="00861A27" w:rsidP="00861A27">
            <w:pPr>
              <w:pStyle w:val="ListParagraph"/>
              <w:tabs>
                <w:tab w:val="center" w:pos="709"/>
              </w:tabs>
              <w:spacing w:after="120"/>
              <w:ind w:left="0"/>
              <w:jc w:val="right"/>
              <w:outlineLvl w:val="0"/>
              <w:rPr>
                <w:rFonts w:ascii="Arial" w:hAnsi="Arial" w:cs="Arial"/>
                <w:b/>
                <w:bCs/>
                <w:sz w:val="18"/>
                <w:szCs w:val="18"/>
              </w:rPr>
            </w:pPr>
            <w:r w:rsidRPr="0098701E">
              <w:rPr>
                <w:rFonts w:ascii="Arial" w:hAnsi="Arial" w:cs="Arial"/>
                <w:b/>
                <w:bCs/>
                <w:sz w:val="18"/>
                <w:szCs w:val="18"/>
              </w:rPr>
              <w:t>Unit cost including VAT</w:t>
            </w:r>
          </w:p>
        </w:tc>
      </w:tr>
      <w:tr w:rsidR="00861A27" w:rsidRPr="002C76C1" w:rsidTr="00861A27">
        <w:trPr>
          <w:trHeight w:val="209"/>
        </w:trPr>
        <w:tc>
          <w:tcPr>
            <w:tcW w:w="3285" w:type="dxa"/>
            <w:vMerge/>
            <w:shd w:val="clear" w:color="auto" w:fill="D9D9D9" w:themeFill="background1" w:themeFillShade="D9"/>
          </w:tcPr>
          <w:p w:rsidR="00861A27" w:rsidRPr="0098701E" w:rsidRDefault="00861A27" w:rsidP="00861A27">
            <w:pPr>
              <w:pStyle w:val="ListParagraph"/>
              <w:tabs>
                <w:tab w:val="center" w:pos="709"/>
              </w:tabs>
              <w:spacing w:after="120"/>
              <w:ind w:left="0"/>
              <w:outlineLvl w:val="0"/>
              <w:rPr>
                <w:rFonts w:ascii="Arial" w:hAnsi="Arial" w:cs="Arial"/>
                <w:b/>
                <w:bCs/>
                <w:sz w:val="18"/>
                <w:szCs w:val="18"/>
              </w:rPr>
            </w:pPr>
          </w:p>
        </w:tc>
        <w:tc>
          <w:tcPr>
            <w:tcW w:w="3285" w:type="dxa"/>
            <w:vMerge/>
            <w:shd w:val="clear" w:color="auto" w:fill="D9D9D9" w:themeFill="background1" w:themeFillShade="D9"/>
          </w:tcPr>
          <w:p w:rsidR="00861A27" w:rsidRPr="0098701E" w:rsidRDefault="00861A27" w:rsidP="00861A27">
            <w:pPr>
              <w:pStyle w:val="ListParagraph"/>
              <w:tabs>
                <w:tab w:val="center" w:pos="709"/>
              </w:tabs>
              <w:spacing w:after="120"/>
              <w:ind w:left="0"/>
              <w:outlineLvl w:val="0"/>
              <w:rPr>
                <w:rFonts w:ascii="Arial" w:hAnsi="Arial" w:cs="Arial"/>
                <w:b/>
                <w:bCs/>
                <w:sz w:val="18"/>
                <w:szCs w:val="18"/>
              </w:rPr>
            </w:pPr>
          </w:p>
        </w:tc>
        <w:tc>
          <w:tcPr>
            <w:tcW w:w="3285" w:type="dxa"/>
            <w:shd w:val="clear" w:color="auto" w:fill="D9D9D9" w:themeFill="background1" w:themeFillShade="D9"/>
          </w:tcPr>
          <w:p w:rsidR="00861A27" w:rsidRPr="0098701E" w:rsidRDefault="00861A27" w:rsidP="00861A27">
            <w:pPr>
              <w:pStyle w:val="ListParagraph"/>
              <w:tabs>
                <w:tab w:val="center" w:pos="709"/>
              </w:tabs>
              <w:spacing w:after="120"/>
              <w:ind w:left="0"/>
              <w:jc w:val="right"/>
              <w:outlineLvl w:val="0"/>
              <w:rPr>
                <w:rFonts w:ascii="Arial" w:hAnsi="Arial" w:cs="Arial"/>
                <w:b/>
                <w:bCs/>
                <w:sz w:val="18"/>
                <w:szCs w:val="18"/>
              </w:rPr>
            </w:pPr>
            <w:r w:rsidRPr="0098701E">
              <w:rPr>
                <w:rFonts w:ascii="Arial" w:hAnsi="Arial" w:cs="Arial"/>
                <w:b/>
                <w:bCs/>
                <w:sz w:val="18"/>
                <w:szCs w:val="18"/>
              </w:rPr>
              <w:t>R</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Rod, rail</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2</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1 732,80</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Rod, rail</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6</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6 087,60</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Rod, rail</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3</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3 180,60</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Rod, rail</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2</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4 195,20</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Rod, rail</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3</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1 908,36</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Lace(Voile)</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1</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21 107,10</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Venetian Blinds</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6</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color w:val="000000"/>
                <w:sz w:val="18"/>
                <w:szCs w:val="18"/>
              </w:rPr>
              <w:t>19 983,06</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Venetian Blinds</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3</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12 465,90</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Venetian Blinds</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3</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18 126,00</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Tieback</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6</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3 078,00</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Lace(Voile)</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2</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3 283,20</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Lace(Voile)</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2</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color w:val="000000"/>
                <w:sz w:val="18"/>
                <w:szCs w:val="18"/>
              </w:rPr>
              <w:t>92 476,80</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Curtain</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2</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12 667.68</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Curtain</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3</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29 220,48</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Curtain</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3</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color w:val="000000"/>
                <w:sz w:val="18"/>
                <w:szCs w:val="18"/>
              </w:rPr>
              <w:t>33 242,40</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Curtain</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2</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26 744,40</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Curtain</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Cs/>
                <w:sz w:val="18"/>
                <w:szCs w:val="18"/>
              </w:rPr>
              <w:t>1</w:t>
            </w:r>
          </w:p>
        </w:tc>
        <w:tc>
          <w:tcPr>
            <w:tcW w:w="3285" w:type="dxa"/>
            <w:vAlign w:val="bottom"/>
          </w:tcPr>
          <w:p w:rsidR="00861A27" w:rsidRPr="0098701E" w:rsidRDefault="00861A27" w:rsidP="00861A27">
            <w:pPr>
              <w:pStyle w:val="ListParagraph"/>
              <w:tabs>
                <w:tab w:val="center" w:pos="709"/>
              </w:tabs>
              <w:spacing w:after="120"/>
              <w:ind w:left="0"/>
              <w:jc w:val="right"/>
              <w:outlineLvl w:val="0"/>
              <w:rPr>
                <w:rFonts w:ascii="Arial" w:hAnsi="Arial" w:cs="Arial"/>
                <w:bCs/>
                <w:sz w:val="18"/>
                <w:szCs w:val="18"/>
              </w:rPr>
            </w:pPr>
            <w:r w:rsidRPr="0098701E">
              <w:rPr>
                <w:rFonts w:ascii="Arial" w:hAnsi="Arial" w:cs="Arial"/>
                <w:bCs/>
                <w:sz w:val="18"/>
                <w:szCs w:val="18"/>
              </w:rPr>
              <w:t>38 623,20</w:t>
            </w:r>
          </w:p>
        </w:tc>
      </w:tr>
      <w:tr w:rsidR="00861A27" w:rsidRPr="002C76C1" w:rsidTr="00861A27">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r w:rsidRPr="0098701E">
              <w:rPr>
                <w:rFonts w:ascii="Arial" w:hAnsi="Arial" w:cs="Arial"/>
                <w:b/>
                <w:bCs/>
                <w:sz w:val="18"/>
                <w:szCs w:val="18"/>
              </w:rPr>
              <w:t>GrandTotal</w:t>
            </w:r>
          </w:p>
        </w:tc>
        <w:tc>
          <w:tcPr>
            <w:tcW w:w="3285" w:type="dxa"/>
            <w:vAlign w:val="bottom"/>
          </w:tcPr>
          <w:p w:rsidR="00861A27" w:rsidRPr="0098701E" w:rsidRDefault="00861A27" w:rsidP="00861A27">
            <w:pPr>
              <w:pStyle w:val="ListParagraph"/>
              <w:tabs>
                <w:tab w:val="center" w:pos="709"/>
              </w:tabs>
              <w:spacing w:after="120"/>
              <w:ind w:left="0"/>
              <w:outlineLvl w:val="0"/>
              <w:rPr>
                <w:rFonts w:ascii="Arial" w:hAnsi="Arial" w:cs="Arial"/>
                <w:bCs/>
                <w:sz w:val="18"/>
                <w:szCs w:val="18"/>
              </w:rPr>
            </w:pPr>
          </w:p>
        </w:tc>
        <w:tc>
          <w:tcPr>
            <w:tcW w:w="3285" w:type="dxa"/>
            <w:vAlign w:val="bottom"/>
          </w:tcPr>
          <w:p w:rsidR="00861A27" w:rsidRPr="0098701E" w:rsidRDefault="00861A27" w:rsidP="006F5D2E">
            <w:pPr>
              <w:pStyle w:val="ListParagraph"/>
              <w:numPr>
                <w:ilvl w:val="0"/>
                <w:numId w:val="265"/>
              </w:numPr>
              <w:tabs>
                <w:tab w:val="center" w:pos="709"/>
              </w:tabs>
              <w:spacing w:after="120"/>
              <w:jc w:val="right"/>
              <w:outlineLvl w:val="0"/>
              <w:rPr>
                <w:rFonts w:ascii="Arial" w:hAnsi="Arial" w:cs="Arial"/>
                <w:bCs/>
                <w:sz w:val="18"/>
                <w:szCs w:val="18"/>
              </w:rPr>
            </w:pPr>
            <w:r>
              <w:rPr>
                <w:rFonts w:ascii="Arial" w:hAnsi="Arial" w:cs="Arial"/>
                <w:b/>
                <w:bCs/>
                <w:sz w:val="18"/>
                <w:szCs w:val="18"/>
              </w:rPr>
              <w:t>12</w:t>
            </w:r>
            <w:r w:rsidRPr="0098701E">
              <w:rPr>
                <w:rFonts w:ascii="Arial" w:hAnsi="Arial" w:cs="Arial"/>
                <w:b/>
                <w:bCs/>
                <w:sz w:val="18"/>
                <w:szCs w:val="18"/>
              </w:rPr>
              <w:t>2,78</w:t>
            </w:r>
          </w:p>
        </w:tc>
      </w:tr>
    </w:tbl>
    <w:p w:rsidR="00861A27" w:rsidRDefault="00861A27" w:rsidP="00861A27">
      <w:pPr>
        <w:tabs>
          <w:tab w:val="center" w:pos="709"/>
        </w:tabs>
        <w:spacing w:after="120"/>
        <w:outlineLvl w:val="0"/>
        <w:rPr>
          <w:bCs/>
          <w:sz w:val="22"/>
          <w:szCs w:val="22"/>
        </w:rPr>
      </w:pPr>
    </w:p>
    <w:p w:rsidR="00861A27" w:rsidRPr="002C76C1" w:rsidRDefault="00861A27" w:rsidP="00861A27">
      <w:pPr>
        <w:tabs>
          <w:tab w:val="center" w:pos="709"/>
        </w:tabs>
        <w:spacing w:after="120"/>
        <w:outlineLvl w:val="0"/>
        <w:rPr>
          <w:bCs/>
          <w:sz w:val="22"/>
          <w:szCs w:val="22"/>
        </w:rPr>
      </w:pPr>
      <w:r>
        <w:rPr>
          <w:bCs/>
          <w:sz w:val="22"/>
          <w:szCs w:val="22"/>
        </w:rPr>
        <w:t>a)</w:t>
      </w:r>
      <w:r>
        <w:rPr>
          <w:bCs/>
          <w:sz w:val="22"/>
          <w:szCs w:val="22"/>
        </w:rPr>
        <w:tab/>
      </w:r>
      <w:r>
        <w:rPr>
          <w:bCs/>
          <w:sz w:val="22"/>
          <w:szCs w:val="22"/>
        </w:rPr>
        <w:tab/>
      </w:r>
      <w:r w:rsidRPr="002C76C1">
        <w:rPr>
          <w:bCs/>
          <w:sz w:val="22"/>
          <w:szCs w:val="22"/>
        </w:rPr>
        <w:t>The department invited the following suppliers to submit quotations:</w:t>
      </w:r>
    </w:p>
    <w:p w:rsidR="00861A27" w:rsidRPr="002C76C1" w:rsidRDefault="00861A27" w:rsidP="006F5D2E">
      <w:pPr>
        <w:pStyle w:val="ListParagraph"/>
        <w:numPr>
          <w:ilvl w:val="0"/>
          <w:numId w:val="136"/>
        </w:numPr>
        <w:tabs>
          <w:tab w:val="center" w:pos="709"/>
        </w:tabs>
        <w:spacing w:after="120"/>
        <w:ind w:hanging="765"/>
        <w:contextualSpacing/>
        <w:outlineLvl w:val="0"/>
        <w:rPr>
          <w:rFonts w:ascii="Arial" w:hAnsi="Arial" w:cs="Arial"/>
          <w:bCs/>
          <w:sz w:val="22"/>
          <w:szCs w:val="22"/>
        </w:rPr>
      </w:pPr>
      <w:r w:rsidRPr="002C76C1">
        <w:rPr>
          <w:rFonts w:ascii="Arial" w:hAnsi="Arial" w:cs="Arial"/>
          <w:bCs/>
          <w:sz w:val="22"/>
          <w:szCs w:val="22"/>
        </w:rPr>
        <w:t>Into Fabric &amp; Design</w:t>
      </w:r>
    </w:p>
    <w:p w:rsidR="00861A27" w:rsidRPr="002C76C1" w:rsidRDefault="00861A27" w:rsidP="006F5D2E">
      <w:pPr>
        <w:numPr>
          <w:ilvl w:val="0"/>
          <w:numId w:val="136"/>
        </w:numPr>
        <w:tabs>
          <w:tab w:val="center" w:pos="709"/>
        </w:tabs>
        <w:spacing w:after="120"/>
        <w:ind w:hanging="776"/>
        <w:outlineLvl w:val="0"/>
        <w:rPr>
          <w:bCs/>
          <w:sz w:val="22"/>
          <w:szCs w:val="22"/>
        </w:rPr>
      </w:pPr>
      <w:r w:rsidRPr="002C76C1">
        <w:rPr>
          <w:bCs/>
          <w:sz w:val="22"/>
          <w:szCs w:val="22"/>
        </w:rPr>
        <w:t>Senex Interior</w:t>
      </w:r>
    </w:p>
    <w:p w:rsidR="00861A27" w:rsidRPr="002C76C1" w:rsidRDefault="00861A27" w:rsidP="006F5D2E">
      <w:pPr>
        <w:numPr>
          <w:ilvl w:val="0"/>
          <w:numId w:val="136"/>
        </w:numPr>
        <w:tabs>
          <w:tab w:val="center" w:pos="709"/>
        </w:tabs>
        <w:spacing w:after="120"/>
        <w:ind w:hanging="776"/>
        <w:outlineLvl w:val="0"/>
        <w:rPr>
          <w:bCs/>
          <w:sz w:val="22"/>
          <w:szCs w:val="22"/>
        </w:rPr>
      </w:pPr>
      <w:r w:rsidRPr="002C76C1">
        <w:rPr>
          <w:bCs/>
          <w:sz w:val="22"/>
          <w:szCs w:val="22"/>
        </w:rPr>
        <w:t>Maphale Fabrics &amp; Design</w:t>
      </w:r>
    </w:p>
    <w:p w:rsidR="00861A27" w:rsidRPr="002C76C1" w:rsidRDefault="00861A27" w:rsidP="006F5D2E">
      <w:pPr>
        <w:numPr>
          <w:ilvl w:val="0"/>
          <w:numId w:val="136"/>
        </w:numPr>
        <w:tabs>
          <w:tab w:val="center" w:pos="709"/>
        </w:tabs>
        <w:spacing w:after="120"/>
        <w:ind w:hanging="776"/>
        <w:outlineLvl w:val="0"/>
        <w:rPr>
          <w:bCs/>
          <w:sz w:val="22"/>
          <w:szCs w:val="22"/>
        </w:rPr>
      </w:pPr>
      <w:r w:rsidRPr="002C76C1">
        <w:rPr>
          <w:bCs/>
          <w:sz w:val="22"/>
          <w:szCs w:val="22"/>
        </w:rPr>
        <w:t>Elrika Interior</w:t>
      </w:r>
    </w:p>
    <w:p w:rsidR="00861A27" w:rsidRPr="002C76C1" w:rsidRDefault="00861A27" w:rsidP="006F5D2E">
      <w:pPr>
        <w:numPr>
          <w:ilvl w:val="0"/>
          <w:numId w:val="136"/>
        </w:numPr>
        <w:tabs>
          <w:tab w:val="center" w:pos="709"/>
        </w:tabs>
        <w:spacing w:after="120"/>
        <w:ind w:hanging="776"/>
        <w:outlineLvl w:val="0"/>
        <w:rPr>
          <w:bCs/>
          <w:sz w:val="22"/>
          <w:szCs w:val="22"/>
        </w:rPr>
      </w:pPr>
      <w:r w:rsidRPr="002C76C1">
        <w:rPr>
          <w:bCs/>
          <w:sz w:val="22"/>
          <w:szCs w:val="22"/>
        </w:rPr>
        <w:t>Motse Interior</w:t>
      </w:r>
    </w:p>
    <w:p w:rsidR="00861A27" w:rsidRPr="002C76C1" w:rsidRDefault="00861A27" w:rsidP="00861A27">
      <w:pPr>
        <w:tabs>
          <w:tab w:val="center" w:pos="709"/>
        </w:tabs>
        <w:ind w:left="709"/>
        <w:outlineLvl w:val="0"/>
        <w:rPr>
          <w:bCs/>
          <w:sz w:val="22"/>
          <w:szCs w:val="22"/>
        </w:rPr>
      </w:pPr>
    </w:p>
    <w:p w:rsidR="00861A27" w:rsidRPr="002C76C1" w:rsidRDefault="00861A27" w:rsidP="00861A27">
      <w:pPr>
        <w:tabs>
          <w:tab w:val="center" w:pos="709"/>
        </w:tabs>
        <w:outlineLvl w:val="0"/>
        <w:rPr>
          <w:bCs/>
          <w:sz w:val="22"/>
          <w:szCs w:val="22"/>
        </w:rPr>
      </w:pPr>
      <w:r w:rsidRPr="002C76C1">
        <w:rPr>
          <w:bCs/>
          <w:sz w:val="22"/>
          <w:szCs w:val="22"/>
        </w:rPr>
        <w:t xml:space="preserve">Contrary to the legislation listed above a request for a quotation was submitted to Elrika Interior who was not a prospective supplier listed on the prospective supplier list, provided for audit purposes. </w:t>
      </w:r>
    </w:p>
    <w:p w:rsidR="00861A27" w:rsidRPr="002C76C1" w:rsidRDefault="00861A27" w:rsidP="00861A27">
      <w:pPr>
        <w:tabs>
          <w:tab w:val="center" w:pos="709"/>
        </w:tabs>
        <w:ind w:left="720"/>
        <w:outlineLvl w:val="0"/>
        <w:rPr>
          <w:bCs/>
          <w:sz w:val="22"/>
          <w:szCs w:val="22"/>
        </w:rPr>
      </w:pPr>
    </w:p>
    <w:p w:rsidR="00861A27" w:rsidRPr="002C76C1" w:rsidRDefault="00861A27" w:rsidP="00861A27">
      <w:pPr>
        <w:tabs>
          <w:tab w:val="center" w:pos="709"/>
        </w:tabs>
        <w:spacing w:after="120"/>
        <w:ind w:left="720" w:hanging="720"/>
        <w:outlineLvl w:val="0"/>
        <w:rPr>
          <w:bCs/>
          <w:sz w:val="22"/>
          <w:szCs w:val="22"/>
        </w:rPr>
      </w:pPr>
      <w:r w:rsidRPr="002C76C1">
        <w:rPr>
          <w:bCs/>
          <w:sz w:val="22"/>
          <w:szCs w:val="22"/>
        </w:rPr>
        <w:t>b)</w:t>
      </w:r>
      <w:r>
        <w:rPr>
          <w:bCs/>
          <w:sz w:val="22"/>
          <w:szCs w:val="22"/>
        </w:rPr>
        <w:tab/>
      </w:r>
      <w:r w:rsidRPr="002C76C1">
        <w:rPr>
          <w:bCs/>
          <w:sz w:val="22"/>
          <w:szCs w:val="22"/>
        </w:rPr>
        <w:tab/>
        <w:t>Furthermore the invoices received from the winning supplier (MaphaleMotubaCreations), does not appear to be consistent when compared to each other. Invoice number 250 for the amount of R328 122,78 differs from invoice 256 for the amount of R139 807,83 in the following manner:</w:t>
      </w:r>
    </w:p>
    <w:p w:rsidR="00861A27" w:rsidRPr="002C76C1" w:rsidRDefault="00861A27" w:rsidP="006F5D2E">
      <w:pPr>
        <w:pStyle w:val="ListParagraph"/>
        <w:numPr>
          <w:ilvl w:val="0"/>
          <w:numId w:val="137"/>
        </w:numPr>
        <w:tabs>
          <w:tab w:val="center" w:pos="709"/>
        </w:tabs>
        <w:spacing w:after="120"/>
        <w:ind w:hanging="765"/>
        <w:contextualSpacing/>
        <w:outlineLvl w:val="0"/>
        <w:rPr>
          <w:rFonts w:ascii="Arial" w:hAnsi="Arial" w:cs="Arial"/>
          <w:bCs/>
          <w:sz w:val="22"/>
          <w:szCs w:val="22"/>
        </w:rPr>
      </w:pPr>
      <w:r w:rsidRPr="002C76C1">
        <w:rPr>
          <w:rFonts w:ascii="Arial" w:hAnsi="Arial" w:cs="Arial"/>
          <w:bCs/>
          <w:sz w:val="22"/>
          <w:szCs w:val="22"/>
        </w:rPr>
        <w:t>Invoice 256 indicates the suppliers VAT registration number whereas invoice number 250 does not.</w:t>
      </w:r>
    </w:p>
    <w:p w:rsidR="00861A27" w:rsidRPr="002C76C1" w:rsidRDefault="00861A27" w:rsidP="006F5D2E">
      <w:pPr>
        <w:pStyle w:val="ListParagraph"/>
        <w:numPr>
          <w:ilvl w:val="0"/>
          <w:numId w:val="137"/>
        </w:numPr>
        <w:tabs>
          <w:tab w:val="center" w:pos="709"/>
        </w:tabs>
        <w:spacing w:after="120"/>
        <w:ind w:left="1418" w:hanging="709"/>
        <w:contextualSpacing/>
        <w:outlineLvl w:val="0"/>
        <w:rPr>
          <w:rFonts w:ascii="Arial" w:hAnsi="Arial" w:cs="Arial"/>
          <w:bCs/>
          <w:sz w:val="22"/>
          <w:szCs w:val="22"/>
        </w:rPr>
      </w:pPr>
      <w:r w:rsidRPr="002C76C1">
        <w:rPr>
          <w:rFonts w:ascii="Arial" w:hAnsi="Arial" w:cs="Arial"/>
          <w:bCs/>
          <w:sz w:val="22"/>
          <w:szCs w:val="22"/>
        </w:rPr>
        <w:t>The total per invoice 256 includes VAT whereas the total per invoice 250 does not state if it includes VAT or not.</w:t>
      </w:r>
    </w:p>
    <w:p w:rsidR="00861A27" w:rsidRPr="002C76C1" w:rsidRDefault="00861A27" w:rsidP="006F5D2E">
      <w:pPr>
        <w:numPr>
          <w:ilvl w:val="0"/>
          <w:numId w:val="137"/>
        </w:numPr>
        <w:tabs>
          <w:tab w:val="center" w:pos="709"/>
        </w:tabs>
        <w:spacing w:after="120"/>
        <w:ind w:hanging="776"/>
        <w:outlineLvl w:val="0"/>
        <w:rPr>
          <w:bCs/>
          <w:sz w:val="22"/>
          <w:szCs w:val="22"/>
        </w:rPr>
      </w:pPr>
      <w:r w:rsidRPr="002C76C1">
        <w:rPr>
          <w:bCs/>
          <w:sz w:val="22"/>
          <w:szCs w:val="22"/>
        </w:rPr>
        <w:t>Invoice 256 indicates the unit price of an item whereas invoice 250 does not.</w:t>
      </w:r>
    </w:p>
    <w:p w:rsidR="00861A27" w:rsidRPr="002C76C1" w:rsidRDefault="00861A27" w:rsidP="006F5D2E">
      <w:pPr>
        <w:numPr>
          <w:ilvl w:val="0"/>
          <w:numId w:val="137"/>
        </w:numPr>
        <w:tabs>
          <w:tab w:val="center" w:pos="709"/>
        </w:tabs>
        <w:spacing w:after="120"/>
        <w:ind w:hanging="776"/>
        <w:outlineLvl w:val="0"/>
        <w:rPr>
          <w:bCs/>
          <w:sz w:val="22"/>
          <w:szCs w:val="22"/>
        </w:rPr>
      </w:pPr>
      <w:r w:rsidRPr="002C76C1">
        <w:rPr>
          <w:bCs/>
          <w:sz w:val="22"/>
          <w:szCs w:val="22"/>
        </w:rPr>
        <w:t xml:space="preserve">The alignment of the tables in both invoices differs.  </w:t>
      </w:r>
    </w:p>
    <w:p w:rsidR="00861A27" w:rsidRDefault="00861A27" w:rsidP="00861A27">
      <w:pPr>
        <w:tabs>
          <w:tab w:val="center" w:pos="709"/>
        </w:tabs>
        <w:spacing w:after="120"/>
        <w:ind w:left="709" w:firstLine="11"/>
        <w:outlineLvl w:val="0"/>
        <w:rPr>
          <w:bCs/>
          <w:sz w:val="22"/>
          <w:szCs w:val="22"/>
        </w:rPr>
      </w:pPr>
    </w:p>
    <w:p w:rsidR="00861A27" w:rsidRPr="002C76C1" w:rsidRDefault="00861A27" w:rsidP="00861A27">
      <w:pPr>
        <w:tabs>
          <w:tab w:val="center" w:pos="709"/>
        </w:tabs>
        <w:spacing w:after="120"/>
        <w:ind w:left="709" w:firstLine="11"/>
        <w:outlineLvl w:val="0"/>
        <w:rPr>
          <w:bCs/>
          <w:sz w:val="22"/>
          <w:szCs w:val="22"/>
        </w:rPr>
      </w:pPr>
      <w:r w:rsidRPr="002C76C1">
        <w:rPr>
          <w:bCs/>
          <w:sz w:val="22"/>
          <w:szCs w:val="22"/>
        </w:rPr>
        <w:t xml:space="preserve">It does make sense for a supplier, who is a registered VAT vendor, to charge VAT on some </w:t>
      </w:r>
      <w:r w:rsidRPr="002C76C1">
        <w:rPr>
          <w:bCs/>
          <w:sz w:val="22"/>
          <w:szCs w:val="22"/>
        </w:rPr>
        <w:tab/>
        <w:t>of their invoices and not on others especially since goods purchased relate to taxable supplies. Based on the above the procurement therefore appears to be indicators to warrant further investigation of potential fraudulent activities.</w:t>
      </w:r>
    </w:p>
    <w:p w:rsidR="00861A27" w:rsidRPr="002C76C1" w:rsidRDefault="00861A27" w:rsidP="00861A27">
      <w:pPr>
        <w:tabs>
          <w:tab w:val="center" w:pos="709"/>
        </w:tabs>
        <w:spacing w:before="100" w:beforeAutospacing="1" w:after="100" w:afterAutospacing="1"/>
        <w:ind w:left="720" w:hanging="720"/>
        <w:rPr>
          <w:color w:val="000000"/>
          <w:sz w:val="22"/>
          <w:szCs w:val="22"/>
          <w:lang w:val="en-ZA" w:eastAsia="en-ZA"/>
        </w:rPr>
      </w:pPr>
      <w:r w:rsidRPr="002C76C1">
        <w:rPr>
          <w:color w:val="000000"/>
          <w:sz w:val="22"/>
          <w:szCs w:val="22"/>
          <w:lang w:val="en-ZA" w:eastAsia="en-ZA"/>
        </w:rPr>
        <w:t>c)</w:t>
      </w:r>
      <w:r w:rsidRPr="002C76C1">
        <w:rPr>
          <w:color w:val="000000"/>
          <w:sz w:val="22"/>
          <w:szCs w:val="22"/>
          <w:lang w:val="en-ZA" w:eastAsia="en-ZA"/>
        </w:rPr>
        <w:tab/>
      </w:r>
      <w:r>
        <w:rPr>
          <w:color w:val="000000"/>
          <w:sz w:val="22"/>
          <w:szCs w:val="22"/>
          <w:lang w:val="en-ZA" w:eastAsia="en-ZA"/>
        </w:rPr>
        <w:tab/>
      </w:r>
      <w:r w:rsidRPr="002C76C1">
        <w:rPr>
          <w:color w:val="000000"/>
          <w:sz w:val="22"/>
          <w:szCs w:val="22"/>
          <w:lang w:val="en-ZA" w:eastAsia="en-ZA"/>
        </w:rPr>
        <w:t xml:space="preserve">It further appears as if </w:t>
      </w:r>
      <w:r w:rsidRPr="002C76C1">
        <w:rPr>
          <w:bCs/>
          <w:sz w:val="22"/>
          <w:szCs w:val="22"/>
        </w:rPr>
        <w:t>Maphale Fabrics &amp; Design only provide services to DPW based on the sequence of the invoice numbers on different payments made to the service provider.</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4"/>
        <w:gridCol w:w="1893"/>
        <w:gridCol w:w="2282"/>
        <w:gridCol w:w="2139"/>
      </w:tblGrid>
      <w:tr w:rsidR="00861A27" w:rsidRPr="002C76C1" w:rsidTr="00861A27">
        <w:tc>
          <w:tcPr>
            <w:tcW w:w="1084" w:type="dxa"/>
            <w:shd w:val="clear" w:color="auto" w:fill="BFBFBF" w:themeFill="background1" w:themeFillShade="BF"/>
          </w:tcPr>
          <w:p w:rsidR="00861A27" w:rsidRPr="00C41BBF" w:rsidRDefault="00861A27" w:rsidP="00861A27">
            <w:pPr>
              <w:tabs>
                <w:tab w:val="center" w:pos="709"/>
              </w:tabs>
              <w:spacing w:before="100" w:beforeAutospacing="1" w:after="100" w:afterAutospacing="1"/>
              <w:rPr>
                <w:b/>
                <w:color w:val="000000"/>
                <w:sz w:val="18"/>
                <w:szCs w:val="18"/>
                <w:lang w:val="en-ZA" w:eastAsia="en-ZA"/>
              </w:rPr>
            </w:pPr>
            <w:r w:rsidRPr="00C41BBF">
              <w:rPr>
                <w:b/>
                <w:color w:val="000000"/>
                <w:sz w:val="18"/>
                <w:szCs w:val="18"/>
                <w:lang w:val="en-ZA" w:eastAsia="en-ZA"/>
              </w:rPr>
              <w:t>Batch</w:t>
            </w:r>
          </w:p>
        </w:tc>
        <w:tc>
          <w:tcPr>
            <w:tcW w:w="1893" w:type="dxa"/>
            <w:shd w:val="clear" w:color="auto" w:fill="BFBFBF" w:themeFill="background1" w:themeFillShade="BF"/>
          </w:tcPr>
          <w:p w:rsidR="00861A27" w:rsidRPr="00C41BBF" w:rsidRDefault="00861A27" w:rsidP="00861A27">
            <w:pPr>
              <w:tabs>
                <w:tab w:val="center" w:pos="709"/>
              </w:tabs>
              <w:spacing w:before="100" w:beforeAutospacing="1" w:after="100" w:afterAutospacing="1"/>
              <w:rPr>
                <w:b/>
                <w:color w:val="000000"/>
                <w:sz w:val="18"/>
                <w:szCs w:val="18"/>
                <w:lang w:val="en-ZA" w:eastAsia="en-ZA"/>
              </w:rPr>
            </w:pPr>
            <w:r w:rsidRPr="00C41BBF">
              <w:rPr>
                <w:b/>
                <w:color w:val="000000"/>
                <w:sz w:val="18"/>
                <w:szCs w:val="18"/>
                <w:lang w:val="en-ZA" w:eastAsia="en-ZA"/>
              </w:rPr>
              <w:t>Invoice number</w:t>
            </w:r>
          </w:p>
        </w:tc>
        <w:tc>
          <w:tcPr>
            <w:tcW w:w="2282" w:type="dxa"/>
            <w:shd w:val="clear" w:color="auto" w:fill="BFBFBF" w:themeFill="background1" w:themeFillShade="BF"/>
          </w:tcPr>
          <w:p w:rsidR="00861A27" w:rsidRPr="00C41BBF" w:rsidRDefault="00861A27" w:rsidP="00861A27">
            <w:pPr>
              <w:tabs>
                <w:tab w:val="center" w:pos="709"/>
              </w:tabs>
              <w:spacing w:before="100" w:beforeAutospacing="1" w:after="100" w:afterAutospacing="1"/>
              <w:rPr>
                <w:b/>
                <w:color w:val="000000"/>
                <w:sz w:val="18"/>
                <w:szCs w:val="18"/>
                <w:lang w:val="en-ZA" w:eastAsia="en-ZA"/>
              </w:rPr>
            </w:pPr>
            <w:r w:rsidRPr="00C41BBF">
              <w:rPr>
                <w:b/>
                <w:color w:val="000000"/>
                <w:sz w:val="18"/>
                <w:szCs w:val="18"/>
                <w:lang w:val="en-ZA" w:eastAsia="en-ZA"/>
              </w:rPr>
              <w:t>Date on invoice</w:t>
            </w:r>
          </w:p>
        </w:tc>
        <w:tc>
          <w:tcPr>
            <w:tcW w:w="2139" w:type="dxa"/>
            <w:shd w:val="clear" w:color="auto" w:fill="BFBFBF" w:themeFill="background1" w:themeFillShade="BF"/>
          </w:tcPr>
          <w:p w:rsidR="00861A27" w:rsidRPr="00C41BBF" w:rsidRDefault="00861A27" w:rsidP="00861A27">
            <w:pPr>
              <w:tabs>
                <w:tab w:val="center" w:pos="709"/>
              </w:tabs>
              <w:spacing w:before="100" w:beforeAutospacing="1" w:after="100" w:afterAutospacing="1"/>
              <w:jc w:val="right"/>
              <w:rPr>
                <w:b/>
                <w:color w:val="000000"/>
                <w:sz w:val="18"/>
                <w:szCs w:val="18"/>
                <w:lang w:val="en-ZA" w:eastAsia="en-ZA"/>
              </w:rPr>
            </w:pPr>
            <w:r w:rsidRPr="00C41BBF">
              <w:rPr>
                <w:b/>
                <w:color w:val="000000"/>
                <w:sz w:val="18"/>
                <w:szCs w:val="18"/>
                <w:lang w:val="en-ZA" w:eastAsia="en-ZA"/>
              </w:rPr>
              <w:t>R</w:t>
            </w:r>
          </w:p>
        </w:tc>
      </w:tr>
      <w:tr w:rsidR="00861A27" w:rsidRPr="002C76C1" w:rsidTr="00861A27">
        <w:tc>
          <w:tcPr>
            <w:tcW w:w="1084" w:type="dxa"/>
          </w:tcPr>
          <w:p w:rsidR="00861A27" w:rsidRPr="00C41BBF" w:rsidRDefault="00861A27" w:rsidP="00861A27">
            <w:pPr>
              <w:tabs>
                <w:tab w:val="center" w:pos="709"/>
              </w:tabs>
              <w:rPr>
                <w:color w:val="000000"/>
                <w:sz w:val="18"/>
                <w:szCs w:val="18"/>
                <w:lang w:val="en-ZA" w:eastAsia="en-ZA"/>
              </w:rPr>
            </w:pPr>
            <w:r w:rsidRPr="00C41BBF">
              <w:rPr>
                <w:color w:val="000000"/>
                <w:sz w:val="18"/>
                <w:szCs w:val="18"/>
                <w:lang w:val="en-ZA" w:eastAsia="en-ZA"/>
              </w:rPr>
              <w:t>169169</w:t>
            </w:r>
          </w:p>
        </w:tc>
        <w:tc>
          <w:tcPr>
            <w:tcW w:w="1893" w:type="dxa"/>
          </w:tcPr>
          <w:p w:rsidR="00861A27" w:rsidRPr="00C41BBF" w:rsidRDefault="00861A27" w:rsidP="00861A27">
            <w:pPr>
              <w:tabs>
                <w:tab w:val="center" w:pos="709"/>
              </w:tabs>
              <w:spacing w:after="100" w:afterAutospacing="1"/>
              <w:rPr>
                <w:color w:val="000000"/>
                <w:sz w:val="18"/>
                <w:szCs w:val="18"/>
                <w:lang w:val="en-ZA" w:eastAsia="en-ZA"/>
              </w:rPr>
            </w:pPr>
            <w:r w:rsidRPr="00C41BBF">
              <w:rPr>
                <w:color w:val="000000"/>
                <w:sz w:val="18"/>
                <w:szCs w:val="18"/>
                <w:lang w:val="en-ZA" w:eastAsia="en-ZA"/>
              </w:rPr>
              <w:t>250</w:t>
            </w:r>
          </w:p>
        </w:tc>
        <w:tc>
          <w:tcPr>
            <w:tcW w:w="2282" w:type="dxa"/>
          </w:tcPr>
          <w:p w:rsidR="00861A27" w:rsidRPr="00C41BBF" w:rsidRDefault="00861A27" w:rsidP="00861A27">
            <w:pPr>
              <w:tabs>
                <w:tab w:val="center" w:pos="709"/>
              </w:tabs>
              <w:rPr>
                <w:color w:val="000000"/>
                <w:sz w:val="18"/>
                <w:szCs w:val="18"/>
                <w:lang w:val="en-ZA" w:eastAsia="en-ZA"/>
              </w:rPr>
            </w:pPr>
            <w:r w:rsidRPr="00C41BBF">
              <w:rPr>
                <w:color w:val="000000"/>
                <w:sz w:val="18"/>
                <w:szCs w:val="18"/>
                <w:lang w:val="en-ZA" w:eastAsia="en-ZA"/>
              </w:rPr>
              <w:t>30 August 2011</w:t>
            </w:r>
          </w:p>
          <w:p w:rsidR="00861A27" w:rsidRPr="00C41BBF" w:rsidRDefault="00861A27" w:rsidP="00861A27">
            <w:pPr>
              <w:tabs>
                <w:tab w:val="center" w:pos="709"/>
              </w:tabs>
              <w:spacing w:after="100" w:afterAutospacing="1"/>
              <w:rPr>
                <w:color w:val="000000"/>
                <w:sz w:val="18"/>
                <w:szCs w:val="18"/>
                <w:lang w:val="en-ZA" w:eastAsia="en-ZA"/>
              </w:rPr>
            </w:pPr>
            <w:r w:rsidRPr="00C41BBF">
              <w:rPr>
                <w:color w:val="000000"/>
                <w:sz w:val="18"/>
                <w:szCs w:val="18"/>
                <w:lang w:val="en-ZA" w:eastAsia="en-ZA"/>
              </w:rPr>
              <w:t>Date written in</w:t>
            </w:r>
          </w:p>
        </w:tc>
        <w:tc>
          <w:tcPr>
            <w:tcW w:w="2139" w:type="dxa"/>
          </w:tcPr>
          <w:p w:rsidR="00861A27" w:rsidRPr="00C41BBF" w:rsidRDefault="00861A27" w:rsidP="00861A27">
            <w:pPr>
              <w:tabs>
                <w:tab w:val="center" w:pos="709"/>
              </w:tabs>
              <w:spacing w:after="100" w:afterAutospacing="1"/>
              <w:jc w:val="right"/>
              <w:rPr>
                <w:color w:val="000000"/>
                <w:sz w:val="18"/>
                <w:szCs w:val="18"/>
                <w:lang w:val="en-ZA" w:eastAsia="en-ZA"/>
              </w:rPr>
            </w:pPr>
            <w:r w:rsidRPr="00C41BBF">
              <w:rPr>
                <w:color w:val="000000"/>
                <w:sz w:val="18"/>
                <w:szCs w:val="18"/>
                <w:lang w:val="en-ZA" w:eastAsia="en-ZA"/>
              </w:rPr>
              <w:t>328 122,78</w:t>
            </w:r>
          </w:p>
        </w:tc>
      </w:tr>
      <w:tr w:rsidR="00861A27" w:rsidRPr="002C76C1" w:rsidTr="00861A27">
        <w:tc>
          <w:tcPr>
            <w:tcW w:w="1084" w:type="dxa"/>
          </w:tcPr>
          <w:p w:rsidR="00861A27" w:rsidRPr="00C41BBF" w:rsidRDefault="00861A27" w:rsidP="00861A27">
            <w:pPr>
              <w:tabs>
                <w:tab w:val="center" w:pos="709"/>
              </w:tabs>
              <w:spacing w:after="100" w:afterAutospacing="1"/>
              <w:rPr>
                <w:color w:val="000000"/>
                <w:sz w:val="18"/>
                <w:szCs w:val="18"/>
                <w:lang w:val="en-ZA" w:eastAsia="en-ZA"/>
              </w:rPr>
            </w:pPr>
            <w:r w:rsidRPr="00C41BBF">
              <w:rPr>
                <w:color w:val="000000"/>
                <w:sz w:val="18"/>
                <w:szCs w:val="18"/>
                <w:lang w:val="en-ZA" w:eastAsia="en-ZA"/>
              </w:rPr>
              <w:t>167711</w:t>
            </w:r>
          </w:p>
        </w:tc>
        <w:tc>
          <w:tcPr>
            <w:tcW w:w="1893" w:type="dxa"/>
          </w:tcPr>
          <w:p w:rsidR="00861A27" w:rsidRPr="00C41BBF" w:rsidRDefault="00861A27" w:rsidP="00861A27">
            <w:pPr>
              <w:tabs>
                <w:tab w:val="center" w:pos="709"/>
              </w:tabs>
              <w:spacing w:before="100" w:beforeAutospacing="1" w:after="100" w:afterAutospacing="1"/>
              <w:rPr>
                <w:color w:val="000000"/>
                <w:sz w:val="18"/>
                <w:szCs w:val="18"/>
                <w:lang w:val="en-ZA" w:eastAsia="en-ZA"/>
              </w:rPr>
            </w:pPr>
            <w:r w:rsidRPr="00C41BBF">
              <w:rPr>
                <w:color w:val="000000"/>
                <w:sz w:val="18"/>
                <w:szCs w:val="18"/>
                <w:lang w:val="en-ZA" w:eastAsia="en-ZA"/>
              </w:rPr>
              <w:t>252</w:t>
            </w:r>
          </w:p>
        </w:tc>
        <w:tc>
          <w:tcPr>
            <w:tcW w:w="2282" w:type="dxa"/>
          </w:tcPr>
          <w:p w:rsidR="00861A27" w:rsidRPr="00C41BBF" w:rsidRDefault="00861A27" w:rsidP="00861A27">
            <w:pPr>
              <w:tabs>
                <w:tab w:val="center" w:pos="709"/>
              </w:tabs>
              <w:spacing w:before="100" w:beforeAutospacing="1" w:after="100" w:afterAutospacing="1"/>
              <w:rPr>
                <w:color w:val="000000"/>
                <w:sz w:val="18"/>
                <w:szCs w:val="18"/>
                <w:lang w:val="en-ZA" w:eastAsia="en-ZA"/>
              </w:rPr>
            </w:pPr>
            <w:r w:rsidRPr="00C41BBF">
              <w:rPr>
                <w:color w:val="000000"/>
                <w:sz w:val="18"/>
                <w:szCs w:val="18"/>
                <w:lang w:val="en-ZA" w:eastAsia="en-ZA"/>
              </w:rPr>
              <w:t>30 August 2011</w:t>
            </w:r>
          </w:p>
        </w:tc>
        <w:tc>
          <w:tcPr>
            <w:tcW w:w="2139" w:type="dxa"/>
          </w:tcPr>
          <w:p w:rsidR="00861A27" w:rsidRPr="00C41BBF" w:rsidRDefault="00861A27" w:rsidP="00861A27">
            <w:pPr>
              <w:tabs>
                <w:tab w:val="center" w:pos="709"/>
              </w:tabs>
              <w:spacing w:before="100" w:beforeAutospacing="1" w:after="100" w:afterAutospacing="1"/>
              <w:jc w:val="right"/>
              <w:rPr>
                <w:color w:val="000000"/>
                <w:sz w:val="18"/>
                <w:szCs w:val="18"/>
                <w:lang w:val="en-ZA" w:eastAsia="en-ZA"/>
              </w:rPr>
            </w:pPr>
            <w:r w:rsidRPr="00C41BBF">
              <w:rPr>
                <w:color w:val="000000"/>
                <w:sz w:val="18"/>
                <w:szCs w:val="18"/>
                <w:lang w:val="en-ZA" w:eastAsia="en-ZA"/>
              </w:rPr>
              <w:t>16 599,60</w:t>
            </w:r>
          </w:p>
        </w:tc>
      </w:tr>
      <w:tr w:rsidR="00861A27" w:rsidRPr="002C76C1" w:rsidTr="00861A27">
        <w:tc>
          <w:tcPr>
            <w:tcW w:w="1084" w:type="dxa"/>
          </w:tcPr>
          <w:p w:rsidR="00861A27" w:rsidRPr="00C41BBF" w:rsidRDefault="00861A27" w:rsidP="00861A27">
            <w:pPr>
              <w:tabs>
                <w:tab w:val="center" w:pos="709"/>
              </w:tabs>
              <w:spacing w:before="100" w:beforeAutospacing="1" w:after="100" w:afterAutospacing="1"/>
              <w:rPr>
                <w:color w:val="000000"/>
                <w:sz w:val="18"/>
                <w:szCs w:val="18"/>
                <w:lang w:val="en-ZA" w:eastAsia="en-ZA"/>
              </w:rPr>
            </w:pPr>
            <w:r w:rsidRPr="00C41BBF">
              <w:rPr>
                <w:color w:val="000000"/>
                <w:sz w:val="18"/>
                <w:szCs w:val="18"/>
                <w:lang w:val="en-ZA" w:eastAsia="en-ZA"/>
              </w:rPr>
              <w:t>169144</w:t>
            </w:r>
          </w:p>
        </w:tc>
        <w:tc>
          <w:tcPr>
            <w:tcW w:w="1893" w:type="dxa"/>
          </w:tcPr>
          <w:p w:rsidR="00861A27" w:rsidRPr="00C41BBF" w:rsidRDefault="00861A27" w:rsidP="00861A27">
            <w:pPr>
              <w:tabs>
                <w:tab w:val="center" w:pos="709"/>
              </w:tabs>
              <w:spacing w:before="100" w:beforeAutospacing="1" w:after="100" w:afterAutospacing="1"/>
              <w:rPr>
                <w:color w:val="000000"/>
                <w:sz w:val="18"/>
                <w:szCs w:val="18"/>
                <w:lang w:val="en-ZA" w:eastAsia="en-ZA"/>
              </w:rPr>
            </w:pPr>
            <w:r w:rsidRPr="00C41BBF">
              <w:rPr>
                <w:color w:val="000000"/>
                <w:sz w:val="18"/>
                <w:szCs w:val="18"/>
                <w:lang w:val="en-ZA" w:eastAsia="en-ZA"/>
              </w:rPr>
              <w:t>253</w:t>
            </w:r>
          </w:p>
        </w:tc>
        <w:tc>
          <w:tcPr>
            <w:tcW w:w="2282" w:type="dxa"/>
          </w:tcPr>
          <w:p w:rsidR="00861A27" w:rsidRPr="00C41BBF" w:rsidRDefault="00861A27" w:rsidP="00861A27">
            <w:pPr>
              <w:tabs>
                <w:tab w:val="center" w:pos="709"/>
              </w:tabs>
              <w:spacing w:before="100" w:beforeAutospacing="1" w:after="100" w:afterAutospacing="1"/>
              <w:rPr>
                <w:color w:val="000000"/>
                <w:sz w:val="18"/>
                <w:szCs w:val="18"/>
                <w:lang w:val="en-ZA" w:eastAsia="en-ZA"/>
              </w:rPr>
            </w:pPr>
            <w:r w:rsidRPr="00C41BBF">
              <w:rPr>
                <w:color w:val="000000"/>
                <w:sz w:val="18"/>
                <w:szCs w:val="18"/>
                <w:lang w:val="en-ZA" w:eastAsia="en-ZA"/>
              </w:rPr>
              <w:t>19 September 2011</w:t>
            </w:r>
          </w:p>
        </w:tc>
        <w:tc>
          <w:tcPr>
            <w:tcW w:w="2139" w:type="dxa"/>
          </w:tcPr>
          <w:p w:rsidR="00861A27" w:rsidRPr="00C41BBF" w:rsidRDefault="00861A27" w:rsidP="00861A27">
            <w:pPr>
              <w:tabs>
                <w:tab w:val="center" w:pos="709"/>
              </w:tabs>
              <w:spacing w:before="100" w:beforeAutospacing="1" w:after="100" w:afterAutospacing="1"/>
              <w:jc w:val="right"/>
              <w:rPr>
                <w:color w:val="000000"/>
                <w:sz w:val="18"/>
                <w:szCs w:val="18"/>
                <w:lang w:val="en-ZA" w:eastAsia="en-ZA"/>
              </w:rPr>
            </w:pPr>
            <w:r w:rsidRPr="00C41BBF">
              <w:rPr>
                <w:color w:val="000000"/>
                <w:sz w:val="18"/>
                <w:szCs w:val="18"/>
                <w:lang w:val="en-ZA" w:eastAsia="en-ZA"/>
              </w:rPr>
              <w:t>34 130,00</w:t>
            </w:r>
          </w:p>
        </w:tc>
      </w:tr>
      <w:tr w:rsidR="00861A27" w:rsidRPr="002C76C1" w:rsidTr="00861A27">
        <w:tc>
          <w:tcPr>
            <w:tcW w:w="1084" w:type="dxa"/>
          </w:tcPr>
          <w:p w:rsidR="00861A27" w:rsidRPr="00C41BBF" w:rsidRDefault="00861A27" w:rsidP="00861A27">
            <w:pPr>
              <w:tabs>
                <w:tab w:val="center" w:pos="709"/>
              </w:tabs>
              <w:spacing w:before="100" w:beforeAutospacing="1" w:after="100" w:afterAutospacing="1"/>
              <w:rPr>
                <w:color w:val="000000"/>
                <w:sz w:val="18"/>
                <w:szCs w:val="18"/>
                <w:lang w:val="en-ZA" w:eastAsia="en-ZA"/>
              </w:rPr>
            </w:pPr>
            <w:r w:rsidRPr="00C41BBF">
              <w:rPr>
                <w:color w:val="000000"/>
                <w:sz w:val="18"/>
                <w:szCs w:val="18"/>
                <w:lang w:val="en-ZA" w:eastAsia="en-ZA"/>
              </w:rPr>
              <w:t>172011</w:t>
            </w:r>
          </w:p>
        </w:tc>
        <w:tc>
          <w:tcPr>
            <w:tcW w:w="1893" w:type="dxa"/>
          </w:tcPr>
          <w:p w:rsidR="00861A27" w:rsidRPr="00C41BBF" w:rsidRDefault="00861A27" w:rsidP="00861A27">
            <w:pPr>
              <w:tabs>
                <w:tab w:val="center" w:pos="709"/>
              </w:tabs>
              <w:spacing w:before="100" w:beforeAutospacing="1" w:after="100" w:afterAutospacing="1"/>
              <w:rPr>
                <w:color w:val="000000"/>
                <w:sz w:val="18"/>
                <w:szCs w:val="18"/>
                <w:lang w:val="en-ZA" w:eastAsia="en-ZA"/>
              </w:rPr>
            </w:pPr>
            <w:r w:rsidRPr="00C41BBF">
              <w:rPr>
                <w:color w:val="000000"/>
                <w:sz w:val="18"/>
                <w:szCs w:val="18"/>
                <w:lang w:val="en-ZA" w:eastAsia="en-ZA"/>
              </w:rPr>
              <w:t>255</w:t>
            </w:r>
          </w:p>
        </w:tc>
        <w:tc>
          <w:tcPr>
            <w:tcW w:w="2282" w:type="dxa"/>
          </w:tcPr>
          <w:p w:rsidR="00861A27" w:rsidRPr="00C41BBF" w:rsidRDefault="00861A27" w:rsidP="00861A27">
            <w:pPr>
              <w:tabs>
                <w:tab w:val="center" w:pos="709"/>
              </w:tabs>
              <w:spacing w:before="100" w:beforeAutospacing="1" w:after="100" w:afterAutospacing="1"/>
              <w:rPr>
                <w:color w:val="000000"/>
                <w:sz w:val="18"/>
                <w:szCs w:val="18"/>
                <w:lang w:val="en-ZA" w:eastAsia="en-ZA"/>
              </w:rPr>
            </w:pPr>
            <w:r w:rsidRPr="00C41BBF">
              <w:rPr>
                <w:color w:val="000000"/>
                <w:sz w:val="18"/>
                <w:szCs w:val="18"/>
                <w:lang w:val="en-ZA" w:eastAsia="en-ZA"/>
              </w:rPr>
              <w:t>10 October 2011</w:t>
            </w:r>
          </w:p>
        </w:tc>
        <w:tc>
          <w:tcPr>
            <w:tcW w:w="2139" w:type="dxa"/>
          </w:tcPr>
          <w:p w:rsidR="00861A27" w:rsidRPr="00C41BBF" w:rsidRDefault="00861A27" w:rsidP="00861A27">
            <w:pPr>
              <w:tabs>
                <w:tab w:val="center" w:pos="709"/>
              </w:tabs>
              <w:spacing w:before="100" w:beforeAutospacing="1" w:after="100" w:afterAutospacing="1"/>
              <w:jc w:val="right"/>
              <w:rPr>
                <w:color w:val="000000"/>
                <w:sz w:val="18"/>
                <w:szCs w:val="18"/>
                <w:lang w:val="en-ZA" w:eastAsia="en-ZA"/>
              </w:rPr>
            </w:pPr>
            <w:r w:rsidRPr="00C41BBF">
              <w:rPr>
                <w:color w:val="000000"/>
                <w:sz w:val="18"/>
                <w:szCs w:val="18"/>
                <w:lang w:val="en-ZA" w:eastAsia="en-ZA"/>
              </w:rPr>
              <w:t>19 380,00</w:t>
            </w:r>
          </w:p>
        </w:tc>
      </w:tr>
      <w:tr w:rsidR="00861A27" w:rsidRPr="002C76C1" w:rsidTr="00861A27">
        <w:tc>
          <w:tcPr>
            <w:tcW w:w="1084" w:type="dxa"/>
          </w:tcPr>
          <w:p w:rsidR="00861A27" w:rsidRPr="00C41BBF" w:rsidRDefault="00861A27" w:rsidP="00861A27">
            <w:pPr>
              <w:tabs>
                <w:tab w:val="center" w:pos="709"/>
              </w:tabs>
              <w:spacing w:before="100" w:beforeAutospacing="1" w:after="100" w:afterAutospacing="1"/>
              <w:rPr>
                <w:color w:val="000000"/>
                <w:sz w:val="18"/>
                <w:szCs w:val="18"/>
                <w:lang w:val="en-ZA" w:eastAsia="en-ZA"/>
              </w:rPr>
            </w:pPr>
            <w:r w:rsidRPr="00C41BBF">
              <w:rPr>
                <w:color w:val="000000"/>
                <w:sz w:val="18"/>
                <w:szCs w:val="18"/>
                <w:lang w:val="en-ZA" w:eastAsia="en-ZA"/>
              </w:rPr>
              <w:t>175408</w:t>
            </w:r>
          </w:p>
        </w:tc>
        <w:tc>
          <w:tcPr>
            <w:tcW w:w="1893" w:type="dxa"/>
          </w:tcPr>
          <w:p w:rsidR="00861A27" w:rsidRPr="00C41BBF" w:rsidRDefault="00861A27" w:rsidP="00861A27">
            <w:pPr>
              <w:tabs>
                <w:tab w:val="center" w:pos="709"/>
              </w:tabs>
              <w:spacing w:before="100" w:beforeAutospacing="1" w:after="100" w:afterAutospacing="1"/>
              <w:rPr>
                <w:color w:val="000000"/>
                <w:sz w:val="18"/>
                <w:szCs w:val="18"/>
                <w:lang w:val="en-ZA" w:eastAsia="en-ZA"/>
              </w:rPr>
            </w:pPr>
            <w:r w:rsidRPr="00C41BBF">
              <w:rPr>
                <w:color w:val="000000"/>
                <w:sz w:val="18"/>
                <w:szCs w:val="18"/>
                <w:lang w:val="en-ZA" w:eastAsia="en-ZA"/>
              </w:rPr>
              <w:t>256</w:t>
            </w:r>
          </w:p>
        </w:tc>
        <w:tc>
          <w:tcPr>
            <w:tcW w:w="2282" w:type="dxa"/>
          </w:tcPr>
          <w:p w:rsidR="00861A27" w:rsidRPr="00C41BBF" w:rsidRDefault="00861A27" w:rsidP="00861A27">
            <w:pPr>
              <w:tabs>
                <w:tab w:val="center" w:pos="709"/>
              </w:tabs>
              <w:spacing w:before="100" w:beforeAutospacing="1" w:after="100" w:afterAutospacing="1"/>
              <w:rPr>
                <w:color w:val="000000"/>
                <w:sz w:val="18"/>
                <w:szCs w:val="18"/>
                <w:lang w:val="en-ZA" w:eastAsia="en-ZA"/>
              </w:rPr>
            </w:pPr>
            <w:r w:rsidRPr="00C41BBF">
              <w:rPr>
                <w:color w:val="000000"/>
                <w:sz w:val="18"/>
                <w:szCs w:val="18"/>
                <w:lang w:val="en-ZA" w:eastAsia="en-ZA"/>
              </w:rPr>
              <w:t>21 October 2011</w:t>
            </w:r>
          </w:p>
        </w:tc>
        <w:tc>
          <w:tcPr>
            <w:tcW w:w="2139" w:type="dxa"/>
          </w:tcPr>
          <w:p w:rsidR="00861A27" w:rsidRPr="00C41BBF" w:rsidRDefault="00861A27" w:rsidP="00861A27">
            <w:pPr>
              <w:pStyle w:val="ListParagraph"/>
              <w:tabs>
                <w:tab w:val="center" w:pos="709"/>
              </w:tabs>
              <w:spacing w:before="100" w:beforeAutospacing="1" w:after="100" w:afterAutospacing="1"/>
              <w:jc w:val="right"/>
              <w:rPr>
                <w:rFonts w:ascii="Arial" w:hAnsi="Arial" w:cs="Arial"/>
                <w:color w:val="000000"/>
                <w:sz w:val="18"/>
                <w:szCs w:val="18"/>
                <w:lang w:eastAsia="en-ZA"/>
              </w:rPr>
            </w:pPr>
            <w:r w:rsidRPr="00C41BBF">
              <w:rPr>
                <w:rFonts w:ascii="Arial" w:hAnsi="Arial" w:cs="Arial"/>
                <w:color w:val="000000"/>
                <w:sz w:val="18"/>
                <w:szCs w:val="18"/>
                <w:lang w:eastAsia="en-ZA"/>
              </w:rPr>
              <w:t>139 807,83</w:t>
            </w:r>
          </w:p>
        </w:tc>
      </w:tr>
    </w:tbl>
    <w:p w:rsidR="00861A27" w:rsidRPr="002C76C1" w:rsidRDefault="00861A27" w:rsidP="00861A27">
      <w:pPr>
        <w:tabs>
          <w:tab w:val="center" w:pos="709"/>
        </w:tabs>
        <w:ind w:left="720" w:hanging="720"/>
        <w:rPr>
          <w:color w:val="000000"/>
          <w:sz w:val="22"/>
          <w:szCs w:val="22"/>
          <w:lang w:val="en-ZA" w:eastAsia="en-ZA"/>
        </w:rPr>
      </w:pPr>
    </w:p>
    <w:p w:rsidR="00861A27" w:rsidRPr="002C76C1" w:rsidRDefault="00861A27" w:rsidP="00861A27">
      <w:pPr>
        <w:tabs>
          <w:tab w:val="center" w:pos="709"/>
        </w:tabs>
        <w:ind w:left="720" w:hanging="720"/>
        <w:rPr>
          <w:color w:val="000000"/>
          <w:sz w:val="22"/>
          <w:szCs w:val="22"/>
          <w:lang w:val="en-ZA" w:eastAsia="en-ZA"/>
        </w:rPr>
      </w:pPr>
      <w:r w:rsidRPr="002C76C1">
        <w:rPr>
          <w:color w:val="000000"/>
          <w:sz w:val="22"/>
          <w:szCs w:val="22"/>
          <w:lang w:val="en-ZA" w:eastAsia="en-ZA"/>
        </w:rPr>
        <w:t>d)</w:t>
      </w:r>
      <w:r>
        <w:rPr>
          <w:color w:val="000000"/>
          <w:sz w:val="22"/>
          <w:szCs w:val="22"/>
          <w:lang w:val="en-ZA" w:eastAsia="en-ZA"/>
        </w:rPr>
        <w:tab/>
      </w:r>
      <w:r w:rsidRPr="002C76C1">
        <w:rPr>
          <w:color w:val="000000"/>
          <w:sz w:val="22"/>
          <w:szCs w:val="22"/>
          <w:lang w:val="en-ZA" w:eastAsia="en-ZA"/>
        </w:rPr>
        <w:tab/>
        <w:t xml:space="preserve">Per inspection of the department’s PA-20(Scoring model) it was noted that the formula used to calculate the preference points awarded is not in line with the preferential procurement policy framework. Please note that although an incorrect formula was used it does affect the outcome. </w:t>
      </w:r>
    </w:p>
    <w:p w:rsidR="00861A27" w:rsidRPr="002C76C1" w:rsidRDefault="00861A27" w:rsidP="00861A27">
      <w:pPr>
        <w:tabs>
          <w:tab w:val="center" w:pos="709"/>
        </w:tabs>
        <w:spacing w:before="100" w:beforeAutospacing="1" w:after="100" w:afterAutospacing="1"/>
        <w:ind w:firstLine="720"/>
        <w:rPr>
          <w:color w:val="000000"/>
          <w:sz w:val="22"/>
          <w:szCs w:val="22"/>
          <w:lang w:val="en-ZA" w:eastAsia="en-ZA"/>
        </w:rPr>
      </w:pPr>
      <w:r w:rsidRPr="002C76C1">
        <w:rPr>
          <w:color w:val="000000"/>
          <w:sz w:val="22"/>
          <w:szCs w:val="22"/>
          <w:lang w:val="en-ZA" w:eastAsia="en-ZA"/>
        </w:rPr>
        <w:t xml:space="preserve">Please see the table below for differences identified in the point calculations: </w:t>
      </w:r>
    </w:p>
    <w:tbl>
      <w:tblPr>
        <w:tblW w:w="0" w:type="auto"/>
        <w:tblInd w:w="817" w:type="dxa"/>
        <w:tblCellMar>
          <w:top w:w="15" w:type="dxa"/>
          <w:left w:w="15" w:type="dxa"/>
          <w:bottom w:w="15" w:type="dxa"/>
          <w:right w:w="15" w:type="dxa"/>
        </w:tblCellMar>
        <w:tblLook w:val="04A0"/>
      </w:tblPr>
      <w:tblGrid>
        <w:gridCol w:w="2268"/>
        <w:gridCol w:w="2126"/>
        <w:gridCol w:w="2127"/>
        <w:gridCol w:w="1701"/>
      </w:tblGrid>
      <w:tr w:rsidR="00861A27" w:rsidRPr="002C76C1" w:rsidTr="00861A27">
        <w:trPr>
          <w:tblHeader/>
        </w:trPr>
        <w:tc>
          <w:tcPr>
            <w:tcW w:w="226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861A27" w:rsidRPr="00C41BBF" w:rsidRDefault="00861A27" w:rsidP="00861A27">
            <w:pPr>
              <w:tabs>
                <w:tab w:val="center" w:pos="709"/>
              </w:tabs>
              <w:rPr>
                <w:b/>
                <w:bCs/>
                <w:sz w:val="18"/>
                <w:szCs w:val="18"/>
                <w:lang w:val="en-ZA" w:eastAsia="en-ZA"/>
              </w:rPr>
            </w:pPr>
            <w:r w:rsidRPr="00C41BBF">
              <w:rPr>
                <w:b/>
                <w:bCs/>
                <w:sz w:val="18"/>
                <w:szCs w:val="18"/>
                <w:lang w:val="en-ZA" w:eastAsia="en-ZA"/>
              </w:rPr>
              <w:t>SUPPLIER EVALUATED</w:t>
            </w:r>
          </w:p>
        </w:tc>
        <w:tc>
          <w:tcPr>
            <w:tcW w:w="212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861A27" w:rsidRPr="00C41BBF" w:rsidRDefault="00861A27" w:rsidP="00861A27">
            <w:pPr>
              <w:tabs>
                <w:tab w:val="center" w:pos="709"/>
              </w:tabs>
              <w:rPr>
                <w:b/>
                <w:bCs/>
                <w:sz w:val="18"/>
                <w:szCs w:val="18"/>
                <w:lang w:val="en-ZA" w:eastAsia="en-ZA"/>
              </w:rPr>
            </w:pPr>
            <w:r w:rsidRPr="00C41BBF">
              <w:rPr>
                <w:b/>
                <w:bCs/>
                <w:sz w:val="18"/>
                <w:szCs w:val="18"/>
                <w:lang w:val="en-ZA" w:eastAsia="en-ZA"/>
              </w:rPr>
              <w:t>POINTS PER PA-20 (SCORING MODEL)</w:t>
            </w:r>
          </w:p>
        </w:tc>
        <w:tc>
          <w:tcPr>
            <w:tcW w:w="212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rsidR="00861A27" w:rsidRPr="00C41BBF" w:rsidRDefault="00861A27" w:rsidP="00861A27">
            <w:pPr>
              <w:tabs>
                <w:tab w:val="center" w:pos="709"/>
              </w:tabs>
              <w:rPr>
                <w:b/>
                <w:bCs/>
                <w:sz w:val="18"/>
                <w:szCs w:val="18"/>
                <w:lang w:val="en-ZA" w:eastAsia="en-ZA"/>
              </w:rPr>
            </w:pPr>
            <w:r w:rsidRPr="00C41BBF">
              <w:rPr>
                <w:b/>
                <w:bCs/>
                <w:sz w:val="18"/>
                <w:szCs w:val="18"/>
                <w:lang w:val="en-ZA" w:eastAsia="en-ZA"/>
              </w:rPr>
              <w:t>POINTS PER RECALCULATION (EXCLD HDI POINTS)</w:t>
            </w:r>
          </w:p>
        </w:tc>
        <w:tc>
          <w:tcPr>
            <w:tcW w:w="170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bottom"/>
            <w:hideMark/>
          </w:tcPr>
          <w:p w:rsidR="00861A27" w:rsidRPr="00C41BBF" w:rsidRDefault="00861A27" w:rsidP="00861A27">
            <w:pPr>
              <w:tabs>
                <w:tab w:val="center" w:pos="709"/>
              </w:tabs>
              <w:rPr>
                <w:b/>
                <w:bCs/>
                <w:sz w:val="18"/>
                <w:szCs w:val="18"/>
                <w:lang w:val="en-ZA" w:eastAsia="en-ZA"/>
              </w:rPr>
            </w:pPr>
            <w:r w:rsidRPr="00C41BBF">
              <w:rPr>
                <w:b/>
                <w:bCs/>
                <w:sz w:val="18"/>
                <w:szCs w:val="18"/>
                <w:lang w:val="en-ZA" w:eastAsia="en-ZA"/>
              </w:rPr>
              <w:t>DIFFERENCE</w:t>
            </w:r>
          </w:p>
        </w:tc>
      </w:tr>
      <w:tr w:rsidR="00861A27" w:rsidRPr="002C76C1" w:rsidTr="00861A27">
        <w:tc>
          <w:tcPr>
            <w:tcW w:w="226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861A27" w:rsidRPr="00C41BBF" w:rsidRDefault="00861A27" w:rsidP="00861A27">
            <w:pPr>
              <w:tabs>
                <w:tab w:val="center" w:pos="709"/>
              </w:tabs>
              <w:rPr>
                <w:sz w:val="18"/>
                <w:szCs w:val="18"/>
                <w:lang w:val="en-ZA" w:eastAsia="en-ZA"/>
              </w:rPr>
            </w:pPr>
            <w:r w:rsidRPr="00C41BBF">
              <w:rPr>
                <w:color w:val="000000"/>
                <w:sz w:val="18"/>
                <w:szCs w:val="18"/>
                <w:lang w:eastAsia="en-ZA"/>
              </w:rPr>
              <w:t>MaphaleMotuba Creations</w:t>
            </w:r>
          </w:p>
        </w:tc>
        <w:tc>
          <w:tcPr>
            <w:tcW w:w="2126" w:type="dxa"/>
            <w:tcBorders>
              <w:top w:val="nil"/>
              <w:left w:val="nil"/>
              <w:bottom w:val="single" w:sz="4" w:space="0" w:color="auto"/>
              <w:right w:val="single" w:sz="8" w:space="0" w:color="auto"/>
            </w:tcBorders>
            <w:tcMar>
              <w:top w:w="0" w:type="dxa"/>
              <w:left w:w="108" w:type="dxa"/>
              <w:bottom w:w="0" w:type="dxa"/>
              <w:right w:w="108" w:type="dxa"/>
            </w:tcMar>
            <w:vAlign w:val="bottom"/>
            <w:hideMark/>
          </w:tcPr>
          <w:p w:rsidR="00861A27" w:rsidRPr="00C41BBF" w:rsidRDefault="00861A27" w:rsidP="00861A27">
            <w:pPr>
              <w:tabs>
                <w:tab w:val="center" w:pos="709"/>
              </w:tabs>
              <w:jc w:val="right"/>
              <w:rPr>
                <w:sz w:val="18"/>
                <w:szCs w:val="18"/>
                <w:lang w:val="en-ZA" w:eastAsia="en-ZA"/>
              </w:rPr>
            </w:pPr>
            <w:r w:rsidRPr="00C41BBF">
              <w:rPr>
                <w:sz w:val="18"/>
                <w:szCs w:val="18"/>
                <w:lang w:val="en-ZA" w:eastAsia="en-ZA"/>
              </w:rPr>
              <w:t>97,00</w:t>
            </w:r>
          </w:p>
        </w:tc>
        <w:tc>
          <w:tcPr>
            <w:tcW w:w="2127" w:type="dxa"/>
            <w:tcBorders>
              <w:top w:val="nil"/>
              <w:left w:val="nil"/>
              <w:bottom w:val="single" w:sz="4" w:space="0" w:color="auto"/>
              <w:right w:val="single" w:sz="8" w:space="0" w:color="auto"/>
            </w:tcBorders>
            <w:tcMar>
              <w:top w:w="0" w:type="dxa"/>
              <w:left w:w="108" w:type="dxa"/>
              <w:bottom w:w="0" w:type="dxa"/>
              <w:right w:w="108" w:type="dxa"/>
            </w:tcMar>
            <w:vAlign w:val="bottom"/>
            <w:hideMark/>
          </w:tcPr>
          <w:p w:rsidR="00861A27" w:rsidRPr="00C41BBF" w:rsidRDefault="00861A27" w:rsidP="00861A27">
            <w:pPr>
              <w:tabs>
                <w:tab w:val="center" w:pos="709"/>
              </w:tabs>
              <w:jc w:val="right"/>
              <w:rPr>
                <w:sz w:val="18"/>
                <w:szCs w:val="18"/>
                <w:lang w:val="en-ZA" w:eastAsia="en-ZA"/>
              </w:rPr>
            </w:pPr>
            <w:r w:rsidRPr="00C41BBF">
              <w:rPr>
                <w:sz w:val="18"/>
                <w:szCs w:val="18"/>
                <w:lang w:val="en-ZA" w:eastAsia="en-ZA"/>
              </w:rPr>
              <w:t>97,00</w:t>
            </w:r>
          </w:p>
        </w:tc>
        <w:tc>
          <w:tcPr>
            <w:tcW w:w="1701" w:type="dxa"/>
            <w:tcBorders>
              <w:top w:val="nil"/>
              <w:left w:val="nil"/>
              <w:bottom w:val="single" w:sz="4" w:space="0" w:color="auto"/>
              <w:right w:val="single" w:sz="8" w:space="0" w:color="auto"/>
            </w:tcBorders>
            <w:tcMar>
              <w:top w:w="0" w:type="dxa"/>
              <w:left w:w="108" w:type="dxa"/>
              <w:bottom w:w="0" w:type="dxa"/>
              <w:right w:w="108" w:type="dxa"/>
            </w:tcMar>
            <w:vAlign w:val="bottom"/>
            <w:hideMark/>
          </w:tcPr>
          <w:p w:rsidR="00861A27" w:rsidRPr="00C41BBF" w:rsidRDefault="00861A27" w:rsidP="00861A27">
            <w:pPr>
              <w:tabs>
                <w:tab w:val="center" w:pos="709"/>
              </w:tabs>
              <w:jc w:val="right"/>
              <w:rPr>
                <w:sz w:val="18"/>
                <w:szCs w:val="18"/>
                <w:lang w:val="en-ZA" w:eastAsia="en-ZA"/>
              </w:rPr>
            </w:pPr>
            <w:r w:rsidRPr="00C41BBF">
              <w:rPr>
                <w:sz w:val="18"/>
                <w:szCs w:val="18"/>
                <w:lang w:val="en-ZA" w:eastAsia="en-ZA"/>
              </w:rPr>
              <w:t>0,00</w:t>
            </w:r>
          </w:p>
        </w:tc>
      </w:tr>
      <w:tr w:rsidR="00861A27" w:rsidRPr="002C76C1" w:rsidTr="00861A27">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61A27" w:rsidRPr="00C41BBF" w:rsidRDefault="00861A27" w:rsidP="00861A27">
            <w:pPr>
              <w:tabs>
                <w:tab w:val="center" w:pos="709"/>
              </w:tabs>
              <w:rPr>
                <w:sz w:val="18"/>
                <w:szCs w:val="18"/>
                <w:lang w:val="en-ZA" w:eastAsia="en-ZA"/>
              </w:rPr>
            </w:pPr>
            <w:r w:rsidRPr="00C41BBF">
              <w:rPr>
                <w:sz w:val="18"/>
                <w:szCs w:val="18"/>
                <w:lang w:val="en-ZA" w:eastAsia="en-ZA"/>
              </w:rPr>
              <w:t>Senex Interior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861A27" w:rsidRPr="00C41BBF" w:rsidRDefault="00861A27" w:rsidP="00861A27">
            <w:pPr>
              <w:tabs>
                <w:tab w:val="center" w:pos="709"/>
              </w:tabs>
              <w:jc w:val="right"/>
              <w:rPr>
                <w:sz w:val="18"/>
                <w:szCs w:val="18"/>
                <w:lang w:val="en-ZA" w:eastAsia="en-ZA"/>
              </w:rPr>
            </w:pPr>
            <w:r w:rsidRPr="00C41BBF">
              <w:rPr>
                <w:sz w:val="18"/>
                <w:szCs w:val="18"/>
                <w:lang w:val="en-ZA" w:eastAsia="en-ZA"/>
              </w:rPr>
              <w:t>61,00</w:t>
            </w:r>
          </w:p>
        </w:tc>
        <w:tc>
          <w:tcPr>
            <w:tcW w:w="21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861A27" w:rsidRPr="00C41BBF" w:rsidRDefault="00861A27" w:rsidP="00861A27">
            <w:pPr>
              <w:tabs>
                <w:tab w:val="center" w:pos="709"/>
              </w:tabs>
              <w:jc w:val="right"/>
              <w:rPr>
                <w:sz w:val="18"/>
                <w:szCs w:val="18"/>
                <w:lang w:val="en-ZA" w:eastAsia="en-ZA"/>
              </w:rPr>
            </w:pPr>
            <w:r w:rsidRPr="00C41BBF">
              <w:rPr>
                <w:sz w:val="18"/>
                <w:szCs w:val="18"/>
                <w:lang w:val="en-ZA" w:eastAsia="en-ZA"/>
              </w:rPr>
              <w:t>53,00</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hideMark/>
          </w:tcPr>
          <w:p w:rsidR="00861A27" w:rsidRPr="00C41BBF" w:rsidRDefault="00861A27" w:rsidP="00861A27">
            <w:pPr>
              <w:tabs>
                <w:tab w:val="center" w:pos="709"/>
              </w:tabs>
              <w:jc w:val="right"/>
              <w:rPr>
                <w:sz w:val="18"/>
                <w:szCs w:val="18"/>
                <w:lang w:val="en-ZA" w:eastAsia="en-ZA"/>
              </w:rPr>
            </w:pPr>
            <w:r w:rsidRPr="00C41BBF">
              <w:rPr>
                <w:sz w:val="18"/>
                <w:szCs w:val="18"/>
                <w:lang w:val="en-ZA" w:eastAsia="en-ZA"/>
              </w:rPr>
              <w:t>7,00</w:t>
            </w:r>
          </w:p>
        </w:tc>
      </w:tr>
      <w:tr w:rsidR="00861A27" w:rsidRPr="002C76C1" w:rsidTr="00861A27">
        <w:tc>
          <w:tcPr>
            <w:tcW w:w="22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61A27" w:rsidRPr="00C41BBF" w:rsidRDefault="00861A27" w:rsidP="00861A27">
            <w:pPr>
              <w:tabs>
                <w:tab w:val="center" w:pos="709"/>
              </w:tabs>
              <w:rPr>
                <w:sz w:val="18"/>
                <w:szCs w:val="18"/>
                <w:lang w:val="en-ZA" w:eastAsia="en-ZA"/>
              </w:rPr>
            </w:pPr>
            <w:r w:rsidRPr="00C41BBF">
              <w:rPr>
                <w:sz w:val="18"/>
                <w:szCs w:val="18"/>
                <w:lang w:val="en-ZA" w:eastAsia="en-ZA"/>
              </w:rPr>
              <w:t>Info Fabrics &amp; Design</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rsidR="00861A27" w:rsidRPr="00C41BBF" w:rsidRDefault="00861A27" w:rsidP="00861A27">
            <w:pPr>
              <w:tabs>
                <w:tab w:val="center" w:pos="709"/>
              </w:tabs>
              <w:jc w:val="right"/>
              <w:rPr>
                <w:sz w:val="18"/>
                <w:szCs w:val="18"/>
                <w:lang w:val="en-ZA" w:eastAsia="en-ZA"/>
              </w:rPr>
            </w:pPr>
            <w:r w:rsidRPr="00C41BBF">
              <w:rPr>
                <w:sz w:val="18"/>
                <w:szCs w:val="18"/>
                <w:lang w:val="en-ZA" w:eastAsia="en-ZA"/>
              </w:rPr>
              <w:t>77,00</w:t>
            </w:r>
          </w:p>
        </w:tc>
        <w:tc>
          <w:tcPr>
            <w:tcW w:w="21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rsidR="00861A27" w:rsidRPr="00C41BBF" w:rsidRDefault="00861A27" w:rsidP="00861A27">
            <w:pPr>
              <w:tabs>
                <w:tab w:val="center" w:pos="709"/>
              </w:tabs>
              <w:jc w:val="right"/>
              <w:rPr>
                <w:sz w:val="18"/>
                <w:szCs w:val="18"/>
                <w:lang w:val="en-ZA" w:eastAsia="en-ZA"/>
              </w:rPr>
            </w:pPr>
            <w:r w:rsidRPr="00C41BBF">
              <w:rPr>
                <w:sz w:val="18"/>
                <w:szCs w:val="18"/>
                <w:lang w:val="en-ZA" w:eastAsia="en-ZA"/>
              </w:rPr>
              <w:t>71,00</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rsidR="00861A27" w:rsidRPr="00C41BBF" w:rsidRDefault="00861A27" w:rsidP="00861A27">
            <w:pPr>
              <w:tabs>
                <w:tab w:val="center" w:pos="709"/>
              </w:tabs>
              <w:jc w:val="right"/>
              <w:rPr>
                <w:sz w:val="18"/>
                <w:szCs w:val="18"/>
                <w:lang w:val="en-ZA" w:eastAsia="en-ZA"/>
              </w:rPr>
            </w:pPr>
            <w:r w:rsidRPr="00C41BBF">
              <w:rPr>
                <w:sz w:val="18"/>
                <w:szCs w:val="18"/>
                <w:lang w:val="en-ZA" w:eastAsia="en-ZA"/>
              </w:rPr>
              <w:t>6,00</w:t>
            </w:r>
          </w:p>
        </w:tc>
      </w:tr>
    </w:tbl>
    <w:p w:rsidR="00861A27" w:rsidRPr="002C76C1" w:rsidRDefault="00861A27" w:rsidP="00861A27">
      <w:pPr>
        <w:tabs>
          <w:tab w:val="center" w:pos="709"/>
        </w:tabs>
        <w:ind w:left="405"/>
        <w:rPr>
          <w:color w:val="000000"/>
          <w:sz w:val="22"/>
          <w:szCs w:val="22"/>
          <w:lang w:val="en-ZA" w:eastAsia="en-ZA"/>
        </w:rPr>
      </w:pPr>
      <w:r w:rsidRPr="002C76C1">
        <w:rPr>
          <w:color w:val="000000"/>
          <w:sz w:val="22"/>
          <w:szCs w:val="22"/>
          <w:lang w:val="en-ZA" w:eastAsia="en-ZA"/>
        </w:rPr>
        <w:t> </w:t>
      </w:r>
    </w:p>
    <w:p w:rsidR="00861A27" w:rsidRPr="002C76C1" w:rsidRDefault="00861A27" w:rsidP="00861A27">
      <w:pPr>
        <w:tabs>
          <w:tab w:val="center" w:pos="709"/>
        </w:tabs>
        <w:ind w:left="720" w:hanging="720"/>
        <w:rPr>
          <w:color w:val="FF0000"/>
          <w:sz w:val="22"/>
          <w:szCs w:val="22"/>
          <w:lang w:val="en-ZA" w:eastAsia="en-ZA"/>
        </w:rPr>
      </w:pPr>
      <w:r w:rsidRPr="002C76C1">
        <w:rPr>
          <w:color w:val="000000"/>
          <w:sz w:val="22"/>
          <w:szCs w:val="22"/>
          <w:lang w:val="en-ZA" w:eastAsia="en-ZA"/>
        </w:rPr>
        <w:t>e)</w:t>
      </w:r>
      <w:r w:rsidRPr="002C76C1">
        <w:rPr>
          <w:color w:val="000000"/>
          <w:sz w:val="22"/>
          <w:szCs w:val="22"/>
          <w:lang w:val="en-ZA" w:eastAsia="en-ZA"/>
        </w:rPr>
        <w:tab/>
      </w:r>
      <w:r>
        <w:rPr>
          <w:color w:val="000000"/>
          <w:sz w:val="22"/>
          <w:szCs w:val="22"/>
          <w:lang w:val="en-ZA" w:eastAsia="en-ZA"/>
        </w:rPr>
        <w:tab/>
      </w:r>
      <w:r w:rsidRPr="002C76C1">
        <w:rPr>
          <w:color w:val="000000"/>
          <w:sz w:val="22"/>
          <w:szCs w:val="22"/>
          <w:lang w:val="en-ZA" w:eastAsia="en-ZA"/>
        </w:rPr>
        <w:t xml:space="preserve">As per inspection of the SCOA it was noted that blinds should be disclosed as F&amp;O/EQP&lt;R5000:LINEN&amp;SOFT FURNISH, however it was noted that the department has disclosed as F&amp;O/EQP&lt;R5000:DOMESTIC FURNITURE, therefore blinds were incorrectly classified. The incorrect classification will not have an impact on the disclosure in the financial statements. </w:t>
      </w:r>
    </w:p>
    <w:p w:rsidR="00861A27" w:rsidRPr="002C76C1" w:rsidRDefault="00861A27" w:rsidP="00861A27">
      <w:pPr>
        <w:tabs>
          <w:tab w:val="center" w:pos="709"/>
        </w:tabs>
        <w:ind w:left="405"/>
        <w:rPr>
          <w:color w:val="000000"/>
          <w:sz w:val="22"/>
          <w:szCs w:val="22"/>
          <w:lang w:val="en-ZA" w:eastAsia="en-ZA"/>
        </w:rPr>
      </w:pPr>
    </w:p>
    <w:p w:rsidR="00861A27" w:rsidRPr="002C76C1" w:rsidRDefault="00861A27" w:rsidP="00861A27">
      <w:pPr>
        <w:tabs>
          <w:tab w:val="center" w:pos="709"/>
        </w:tabs>
        <w:jc w:val="both"/>
        <w:rPr>
          <w:sz w:val="22"/>
          <w:szCs w:val="22"/>
          <w:lang w:val="en-GB"/>
        </w:rPr>
      </w:pPr>
      <w:r>
        <w:rPr>
          <w:sz w:val="22"/>
          <w:szCs w:val="22"/>
          <w:lang w:val="en-GB"/>
        </w:rPr>
        <w:t>The finding occurred as a result of the fact that:</w:t>
      </w:r>
    </w:p>
    <w:p w:rsidR="00861A27" w:rsidRPr="002C76C1" w:rsidRDefault="00861A27" w:rsidP="00861A27">
      <w:pPr>
        <w:tabs>
          <w:tab w:val="center" w:pos="709"/>
        </w:tabs>
        <w:jc w:val="both"/>
        <w:rPr>
          <w:sz w:val="22"/>
          <w:szCs w:val="22"/>
          <w:lang w:val="en-GB"/>
        </w:rPr>
      </w:pPr>
    </w:p>
    <w:p w:rsidR="00861A27" w:rsidRPr="002C76C1" w:rsidRDefault="00861A27" w:rsidP="006F5D2E">
      <w:pPr>
        <w:pStyle w:val="NormalWeb"/>
        <w:widowControl/>
        <w:numPr>
          <w:ilvl w:val="0"/>
          <w:numId w:val="138"/>
        </w:numPr>
        <w:tabs>
          <w:tab w:val="center" w:pos="709"/>
        </w:tabs>
        <w:spacing w:line="260" w:lineRule="exact"/>
        <w:ind w:hanging="720"/>
        <w:rPr>
          <w:rFonts w:ascii="Arial" w:hAnsi="Arial" w:cs="Arial"/>
          <w:color w:val="000000"/>
          <w:sz w:val="22"/>
          <w:szCs w:val="22"/>
          <w:lang w:val="en-ZA" w:eastAsia="en-ZA"/>
        </w:rPr>
      </w:pPr>
      <w:r w:rsidRPr="002C76C1">
        <w:rPr>
          <w:rFonts w:ascii="Arial" w:hAnsi="Arial" w:cs="Arial"/>
          <w:color w:val="000000"/>
          <w:sz w:val="22"/>
          <w:szCs w:val="22"/>
          <w:lang w:val="en-ZA" w:eastAsia="en-ZA"/>
        </w:rPr>
        <w:t xml:space="preserve">As per discussion with the assistant director: procurement, the points awarded to the suppliers is calculated by the automated scoring system. The fields of the system are entered manually based on the information provided in the PA-20 (Scoring model – Price input &amp; submission to Bid). The difference between the actual points awarded and the recalculated points could be due to a combination of incorrectly set automated formulae and human error. </w:t>
      </w:r>
    </w:p>
    <w:p w:rsidR="00861A27" w:rsidRPr="002C76C1" w:rsidRDefault="00861A27" w:rsidP="00861A27">
      <w:pPr>
        <w:pStyle w:val="NormalWeb"/>
        <w:tabs>
          <w:tab w:val="center" w:pos="709"/>
        </w:tabs>
        <w:spacing w:line="260" w:lineRule="exact"/>
        <w:ind w:left="720"/>
        <w:rPr>
          <w:rFonts w:ascii="Arial" w:hAnsi="Arial" w:cs="Arial"/>
          <w:color w:val="000000"/>
          <w:sz w:val="22"/>
          <w:szCs w:val="22"/>
          <w:lang w:val="en-ZA" w:eastAsia="en-ZA"/>
        </w:rPr>
      </w:pPr>
    </w:p>
    <w:p w:rsidR="00861A27" w:rsidRPr="002C76C1" w:rsidRDefault="00861A27" w:rsidP="00861A27">
      <w:pPr>
        <w:pStyle w:val="NormalWeb"/>
        <w:tabs>
          <w:tab w:val="center" w:pos="709"/>
        </w:tabs>
        <w:spacing w:line="260" w:lineRule="exact"/>
        <w:ind w:left="717" w:hanging="717"/>
        <w:rPr>
          <w:rFonts w:ascii="Arial" w:hAnsi="Arial" w:cs="Arial"/>
          <w:sz w:val="22"/>
          <w:szCs w:val="22"/>
        </w:rPr>
      </w:pPr>
      <w:r w:rsidRPr="002C76C1">
        <w:rPr>
          <w:rFonts w:ascii="Arial" w:hAnsi="Arial" w:cs="Arial"/>
          <w:sz w:val="22"/>
          <w:szCs w:val="22"/>
        </w:rPr>
        <w:t>b)</w:t>
      </w:r>
      <w:r>
        <w:rPr>
          <w:rFonts w:ascii="Arial" w:hAnsi="Arial" w:cs="Arial"/>
          <w:sz w:val="22"/>
          <w:szCs w:val="22"/>
        </w:rPr>
        <w:tab/>
      </w:r>
      <w:r w:rsidRPr="002C76C1">
        <w:rPr>
          <w:rFonts w:ascii="Arial" w:hAnsi="Arial" w:cs="Arial"/>
          <w:sz w:val="22"/>
          <w:szCs w:val="22"/>
        </w:rPr>
        <w:tab/>
        <w:t>As per discussion with DD: Supplier’s Register (SCM) it was noted that the department uses a separate suppliers list for the procurement of prestige assets, the suppliers are not included in the suppliers database. Per inspection of the separate database Elrika Interiors was included in the database.</w:t>
      </w:r>
    </w:p>
    <w:p w:rsidR="00861A27" w:rsidRPr="002C76C1" w:rsidRDefault="00861A27" w:rsidP="00861A27">
      <w:pPr>
        <w:pStyle w:val="NormalWeb"/>
        <w:tabs>
          <w:tab w:val="center" w:pos="709"/>
        </w:tabs>
        <w:spacing w:line="260" w:lineRule="exact"/>
        <w:ind w:left="717" w:hanging="717"/>
        <w:rPr>
          <w:rFonts w:ascii="Arial" w:hAnsi="Arial" w:cs="Arial"/>
          <w:sz w:val="22"/>
          <w:szCs w:val="22"/>
        </w:rPr>
      </w:pPr>
    </w:p>
    <w:p w:rsidR="00861A27" w:rsidRPr="002C76C1" w:rsidRDefault="00861A27" w:rsidP="00861A27">
      <w:pPr>
        <w:pStyle w:val="NormalWeb"/>
        <w:tabs>
          <w:tab w:val="center" w:pos="709"/>
        </w:tabs>
        <w:spacing w:line="260" w:lineRule="exact"/>
        <w:ind w:left="717" w:hanging="717"/>
        <w:rPr>
          <w:rFonts w:ascii="Arial" w:hAnsi="Arial" w:cs="Arial"/>
          <w:sz w:val="22"/>
          <w:szCs w:val="22"/>
        </w:rPr>
      </w:pPr>
      <w:r w:rsidRPr="002C76C1">
        <w:rPr>
          <w:rFonts w:ascii="Arial" w:hAnsi="Arial" w:cs="Arial"/>
          <w:sz w:val="22"/>
          <w:szCs w:val="22"/>
        </w:rPr>
        <w:t>c)</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As per discussion with ASD:Finance it was noted that the department was not aware of the differences in the format for the invoices, the other invoice no including the VAT number the department has now introduced a new system if the invoice does not say VAT or the supplier has used the incorrect VAT, the department only pays the amount excluding VAT. </w:t>
      </w:r>
    </w:p>
    <w:p w:rsidR="00861A27" w:rsidRPr="002C76C1" w:rsidRDefault="00861A27" w:rsidP="00861A27">
      <w:pPr>
        <w:tabs>
          <w:tab w:val="center" w:pos="709"/>
        </w:tabs>
        <w:spacing w:after="120"/>
        <w:rPr>
          <w:sz w:val="22"/>
          <w:szCs w:val="22"/>
        </w:rPr>
      </w:pPr>
    </w:p>
    <w:p w:rsidR="00861A27" w:rsidRPr="002C76C1" w:rsidRDefault="00861A27" w:rsidP="00861A27">
      <w:pPr>
        <w:tabs>
          <w:tab w:val="center" w:pos="709"/>
        </w:tabs>
        <w:spacing w:after="120"/>
        <w:rPr>
          <w:sz w:val="22"/>
          <w:szCs w:val="22"/>
        </w:rPr>
      </w:pPr>
      <w:r w:rsidRPr="002C76C1">
        <w:rPr>
          <w:sz w:val="22"/>
          <w:szCs w:val="22"/>
        </w:rPr>
        <w:t>Similar findings were also noted in the 2010/2011 financial year. The department’s audit clearing action plan indicated that the following actions will be implemented to address the issue:</w:t>
      </w:r>
    </w:p>
    <w:p w:rsidR="00861A27" w:rsidRPr="002C76C1" w:rsidRDefault="00861A27" w:rsidP="00861A27">
      <w:pPr>
        <w:tabs>
          <w:tab w:val="center" w:pos="709"/>
        </w:tabs>
        <w:spacing w:after="120"/>
        <w:rPr>
          <w:sz w:val="22"/>
          <w:szCs w:val="22"/>
        </w:rPr>
      </w:pPr>
      <w:r>
        <w:rPr>
          <w:sz w:val="22"/>
          <w:szCs w:val="22"/>
        </w:rPr>
        <w:t>a)</w:t>
      </w:r>
      <w:r>
        <w:rPr>
          <w:sz w:val="22"/>
          <w:szCs w:val="22"/>
        </w:rPr>
        <w:tab/>
      </w:r>
      <w:r>
        <w:rPr>
          <w:sz w:val="22"/>
          <w:szCs w:val="22"/>
        </w:rPr>
        <w:tab/>
      </w:r>
      <w:r w:rsidRPr="002C76C1">
        <w:rPr>
          <w:sz w:val="22"/>
          <w:szCs w:val="22"/>
        </w:rPr>
        <w:t>The pro-quote database is currently being cleansed to update information.</w:t>
      </w:r>
    </w:p>
    <w:p w:rsidR="00861A27" w:rsidRPr="002C76C1" w:rsidRDefault="00861A27" w:rsidP="00861A27">
      <w:pPr>
        <w:tabs>
          <w:tab w:val="center" w:pos="709"/>
        </w:tabs>
        <w:spacing w:after="120"/>
        <w:rPr>
          <w:sz w:val="22"/>
          <w:szCs w:val="22"/>
        </w:rPr>
      </w:pPr>
      <w:r>
        <w:rPr>
          <w:sz w:val="22"/>
          <w:szCs w:val="22"/>
        </w:rPr>
        <w:t>b)</w:t>
      </w:r>
      <w:r>
        <w:rPr>
          <w:sz w:val="22"/>
          <w:szCs w:val="22"/>
        </w:rPr>
        <w:tab/>
      </w:r>
      <w:r>
        <w:rPr>
          <w:sz w:val="22"/>
          <w:szCs w:val="22"/>
        </w:rPr>
        <w:tab/>
      </w:r>
      <w:r w:rsidRPr="002C76C1">
        <w:rPr>
          <w:sz w:val="22"/>
          <w:szCs w:val="22"/>
        </w:rPr>
        <w:t xml:space="preserve">Checklists for orders and payments have been reviewed and updated. </w:t>
      </w:r>
    </w:p>
    <w:p w:rsidR="00861A27" w:rsidRDefault="00861A27" w:rsidP="00861A27">
      <w:pPr>
        <w:tabs>
          <w:tab w:val="center" w:pos="709"/>
        </w:tabs>
        <w:autoSpaceDE w:val="0"/>
        <w:autoSpaceDN w:val="0"/>
        <w:adjustRightInd w:val="0"/>
        <w:rPr>
          <w:sz w:val="22"/>
          <w:szCs w:val="22"/>
        </w:rPr>
      </w:pPr>
    </w:p>
    <w:p w:rsidR="00861A27" w:rsidRPr="002C76C1" w:rsidRDefault="00861A27" w:rsidP="00861A27">
      <w:pPr>
        <w:tabs>
          <w:tab w:val="center" w:pos="709"/>
        </w:tabs>
        <w:autoSpaceDE w:val="0"/>
        <w:autoSpaceDN w:val="0"/>
        <w:adjustRightInd w:val="0"/>
        <w:rPr>
          <w:sz w:val="22"/>
          <w:szCs w:val="22"/>
        </w:rPr>
      </w:pPr>
      <w:r>
        <w:rPr>
          <w:sz w:val="22"/>
          <w:szCs w:val="22"/>
        </w:rPr>
        <w:t>Impact of the finding:</w:t>
      </w:r>
    </w:p>
    <w:p w:rsidR="00861A27" w:rsidRPr="002C76C1" w:rsidRDefault="00861A27" w:rsidP="00861A27">
      <w:pPr>
        <w:pStyle w:val="NormalWeb"/>
        <w:tabs>
          <w:tab w:val="center" w:pos="709"/>
        </w:tabs>
        <w:rPr>
          <w:rFonts w:ascii="Arial" w:hAnsi="Arial" w:cs="Arial"/>
          <w:color w:val="000000"/>
          <w:sz w:val="22"/>
          <w:szCs w:val="22"/>
          <w:lang w:val="en-ZA" w:eastAsia="en-ZA"/>
        </w:rPr>
      </w:pPr>
    </w:p>
    <w:p w:rsidR="00861A27" w:rsidRPr="002C76C1" w:rsidRDefault="00861A27" w:rsidP="00861A27">
      <w:pPr>
        <w:pStyle w:val="NormalWeb"/>
        <w:widowControl/>
        <w:tabs>
          <w:tab w:val="center" w:pos="709"/>
        </w:tabs>
        <w:rPr>
          <w:rFonts w:ascii="Arial" w:hAnsi="Arial" w:cs="Arial"/>
          <w:sz w:val="22"/>
          <w:szCs w:val="22"/>
          <w:lang w:val="en-ZA"/>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There is a risk that quotations may have been requested from fictitious suppliers.</w:t>
      </w:r>
    </w:p>
    <w:p w:rsidR="00861A27" w:rsidRPr="002C76C1" w:rsidRDefault="00861A27" w:rsidP="00861A27">
      <w:pPr>
        <w:pStyle w:val="NormalWeb"/>
        <w:widowControl/>
        <w:tabs>
          <w:tab w:val="center" w:pos="709"/>
        </w:tabs>
        <w:rPr>
          <w:rFonts w:ascii="Arial" w:hAnsi="Arial" w:cs="Arial"/>
          <w:sz w:val="22"/>
          <w:szCs w:val="22"/>
          <w:lang w:val="en-ZA"/>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Non-compliance with Practice Note 8 of 2007/ 2008 and Treasury Regulations 16A6.1.</w:t>
      </w:r>
    </w:p>
    <w:p w:rsidR="00861A27" w:rsidRPr="002C76C1" w:rsidRDefault="00861A27" w:rsidP="00861A27">
      <w:pPr>
        <w:pStyle w:val="NormalWeb"/>
        <w:widowControl/>
        <w:tabs>
          <w:tab w:val="center" w:pos="709"/>
        </w:tabs>
        <w:ind w:left="709" w:hanging="709"/>
        <w:rPr>
          <w:rFonts w:ascii="Arial" w:hAnsi="Arial" w:cs="Arial"/>
          <w:sz w:val="22"/>
          <w:szCs w:val="22"/>
          <w:lang w:val="en-ZA"/>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Non Compliance with</w:t>
      </w:r>
      <w:r w:rsidRPr="002C76C1">
        <w:rPr>
          <w:rFonts w:ascii="Arial" w:hAnsi="Arial" w:cs="Arial"/>
          <w:bCs/>
          <w:sz w:val="22"/>
          <w:szCs w:val="22"/>
          <w:lang w:val="en-ZA" w:eastAsia="en-ZA"/>
        </w:rPr>
        <w:t>Preferential Procurement Policy Framework Act 5 OF 2000 GN R725 of 10 August 2001.</w:t>
      </w:r>
    </w:p>
    <w:p w:rsidR="00861A27" w:rsidRPr="002C76C1" w:rsidRDefault="00861A27" w:rsidP="00861A27">
      <w:pPr>
        <w:tabs>
          <w:tab w:val="center" w:pos="709"/>
        </w:tabs>
        <w:spacing w:after="120" w:line="260" w:lineRule="exact"/>
        <w:ind w:left="709" w:hanging="709"/>
        <w:jc w:val="both"/>
        <w:rPr>
          <w:sz w:val="22"/>
          <w:szCs w:val="22"/>
        </w:rPr>
      </w:pPr>
      <w:r>
        <w:rPr>
          <w:color w:val="000000"/>
          <w:sz w:val="22"/>
          <w:szCs w:val="22"/>
          <w:lang w:val="en-ZA" w:eastAsia="en-ZA"/>
        </w:rPr>
        <w:t>d)</w:t>
      </w:r>
      <w:r>
        <w:rPr>
          <w:color w:val="000000"/>
          <w:sz w:val="22"/>
          <w:szCs w:val="22"/>
          <w:lang w:val="en-ZA" w:eastAsia="en-ZA"/>
        </w:rPr>
        <w:tab/>
      </w:r>
      <w:r>
        <w:rPr>
          <w:color w:val="000000"/>
          <w:sz w:val="22"/>
          <w:szCs w:val="22"/>
          <w:lang w:val="en-ZA" w:eastAsia="en-ZA"/>
        </w:rPr>
        <w:tab/>
      </w:r>
      <w:r w:rsidRPr="002C76C1">
        <w:rPr>
          <w:color w:val="000000"/>
          <w:sz w:val="22"/>
          <w:szCs w:val="22"/>
          <w:lang w:val="en-ZA" w:eastAsia="en-ZA"/>
        </w:rPr>
        <w:t>F&amp;O/EQP&lt;R5000:DOMESTIC FURNITURE</w:t>
      </w:r>
      <w:r w:rsidRPr="002C76C1">
        <w:rPr>
          <w:sz w:val="22"/>
          <w:szCs w:val="22"/>
        </w:rPr>
        <w:t xml:space="preserve">being overstated by R19 983,06 and </w:t>
      </w:r>
      <w:r w:rsidRPr="002C76C1">
        <w:rPr>
          <w:color w:val="000000"/>
          <w:sz w:val="22"/>
          <w:szCs w:val="22"/>
          <w:lang w:val="en-ZA" w:eastAsia="en-ZA"/>
        </w:rPr>
        <w:t>F&amp;O/EQP&lt;R5000:LINEN&amp;SOFT FURNISH</w:t>
      </w:r>
      <w:r w:rsidRPr="002C76C1">
        <w:rPr>
          <w:sz w:val="22"/>
          <w:szCs w:val="22"/>
        </w:rPr>
        <w:t xml:space="preserve"> being understated byR19 983,06. The incorrect allocations will however not have an impact on the disclosure in the financial statements.</w:t>
      </w:r>
    </w:p>
    <w:p w:rsidR="00861A27" w:rsidRPr="002C76C1" w:rsidRDefault="00861A27" w:rsidP="00861A27">
      <w:pPr>
        <w:tabs>
          <w:tab w:val="center" w:pos="720"/>
        </w:tabs>
        <w:spacing w:after="120" w:line="260" w:lineRule="exact"/>
        <w:ind w:left="720" w:hanging="720"/>
        <w:jc w:val="both"/>
        <w:rPr>
          <w:sz w:val="22"/>
          <w:szCs w:val="22"/>
        </w:rPr>
      </w:pPr>
      <w:r>
        <w:rPr>
          <w:sz w:val="22"/>
          <w:szCs w:val="22"/>
        </w:rPr>
        <w:t xml:space="preserve">e) </w:t>
      </w:r>
      <w:r>
        <w:rPr>
          <w:sz w:val="22"/>
          <w:szCs w:val="22"/>
        </w:rPr>
        <w:tab/>
        <w:t xml:space="preserve">       </w:t>
      </w:r>
      <w:r w:rsidRPr="002C76C1">
        <w:rPr>
          <w:sz w:val="22"/>
          <w:szCs w:val="22"/>
        </w:rPr>
        <w:t>Risk of payments being made to favoured suppliers.</w:t>
      </w:r>
    </w:p>
    <w:p w:rsidR="00861A27" w:rsidRPr="002C76C1" w:rsidRDefault="00861A27" w:rsidP="00861A27">
      <w:pPr>
        <w:tabs>
          <w:tab w:val="center" w:pos="720"/>
        </w:tabs>
        <w:spacing w:after="120" w:line="260" w:lineRule="exact"/>
        <w:ind w:left="720" w:hanging="720"/>
        <w:jc w:val="both"/>
        <w:rPr>
          <w:sz w:val="22"/>
          <w:szCs w:val="22"/>
        </w:rPr>
      </w:pPr>
      <w:r>
        <w:rPr>
          <w:sz w:val="22"/>
          <w:szCs w:val="22"/>
        </w:rPr>
        <w:t xml:space="preserve">f)         </w:t>
      </w:r>
      <w:r w:rsidRPr="002C76C1">
        <w:rPr>
          <w:sz w:val="22"/>
          <w:szCs w:val="22"/>
        </w:rPr>
        <w:t>Increased risk of bribery and fraudulent activities.</w:t>
      </w:r>
    </w:p>
    <w:p w:rsidR="00861A27" w:rsidRPr="002C76C1" w:rsidRDefault="00861A27" w:rsidP="00861A27">
      <w:pPr>
        <w:tabs>
          <w:tab w:val="center" w:pos="709"/>
        </w:tabs>
        <w:spacing w:before="100" w:beforeAutospacing="1" w:after="100" w:afterAutospacing="1"/>
      </w:pPr>
      <w:r>
        <w:rPr>
          <w:b/>
          <w:bCs/>
          <w:sz w:val="22"/>
          <w:szCs w:val="22"/>
        </w:rPr>
        <w:t>I</w:t>
      </w:r>
      <w:r w:rsidRPr="002C76C1">
        <w:rPr>
          <w:b/>
          <w:bCs/>
          <w:sz w:val="22"/>
          <w:szCs w:val="22"/>
        </w:rPr>
        <w:t>nternal control deficiency</w:t>
      </w:r>
    </w:p>
    <w:p w:rsidR="00861A27" w:rsidRPr="00C41BBF" w:rsidRDefault="00861A27" w:rsidP="00861A27">
      <w:pPr>
        <w:pStyle w:val="Heading2"/>
        <w:widowControl/>
        <w:tabs>
          <w:tab w:val="center" w:pos="709"/>
        </w:tabs>
      </w:pPr>
      <w:r w:rsidRPr="00C41BBF">
        <w:rPr>
          <w:b w:val="0"/>
          <w:iCs w:val="0"/>
          <w:sz w:val="22"/>
          <w:szCs w:val="22"/>
        </w:rPr>
        <w:t>Financial and Performance Management</w:t>
      </w:r>
    </w:p>
    <w:p w:rsidR="00861A27" w:rsidRPr="00C41BBF" w:rsidRDefault="00861A27" w:rsidP="00861A27">
      <w:pPr>
        <w:tabs>
          <w:tab w:val="center" w:pos="709"/>
        </w:tabs>
        <w:rPr>
          <w:i/>
          <w:sz w:val="22"/>
          <w:szCs w:val="22"/>
          <w:lang w:val="en-GB"/>
        </w:rPr>
      </w:pPr>
    </w:p>
    <w:p w:rsidR="00861A27" w:rsidRPr="00C41BBF" w:rsidRDefault="00861A27" w:rsidP="00861A27">
      <w:pPr>
        <w:tabs>
          <w:tab w:val="center" w:pos="709"/>
        </w:tabs>
        <w:rPr>
          <w:i/>
          <w:sz w:val="22"/>
          <w:szCs w:val="22"/>
          <w:lang w:val="en-GB"/>
        </w:rPr>
      </w:pPr>
      <w:r w:rsidRPr="00C41BBF">
        <w:rPr>
          <w:i/>
          <w:sz w:val="22"/>
          <w:szCs w:val="22"/>
          <w:lang w:val="en-GB"/>
        </w:rPr>
        <w:t>The department did not prepare regular, accurate and complete financial and performance reports that are supported and evidenced by reliable information.</w:t>
      </w:r>
    </w:p>
    <w:p w:rsidR="00861A27" w:rsidRPr="00C41BBF" w:rsidRDefault="00861A27" w:rsidP="00861A27">
      <w:pPr>
        <w:tabs>
          <w:tab w:val="center" w:pos="709"/>
        </w:tabs>
        <w:spacing w:after="120"/>
        <w:rPr>
          <w:i/>
          <w:sz w:val="22"/>
          <w:szCs w:val="22"/>
          <w:lang w:val="en-GB"/>
        </w:rPr>
      </w:pPr>
    </w:p>
    <w:p w:rsidR="00861A27" w:rsidRPr="00C41BBF" w:rsidRDefault="00861A27" w:rsidP="00861A27">
      <w:pPr>
        <w:tabs>
          <w:tab w:val="center" w:pos="709"/>
        </w:tabs>
        <w:spacing w:after="120"/>
        <w:rPr>
          <w:b/>
          <w:i/>
          <w:sz w:val="22"/>
          <w:szCs w:val="22"/>
        </w:rPr>
      </w:pPr>
      <w:r w:rsidRPr="00C41BBF">
        <w:rPr>
          <w:i/>
          <w:sz w:val="22"/>
          <w:szCs w:val="22"/>
          <w:lang w:val="en-GB"/>
        </w:rPr>
        <w:t>The department did not procure goods and service in accordance with the supply chain management requirements</w:t>
      </w:r>
    </w:p>
    <w:p w:rsidR="00861A27" w:rsidRPr="002C76C1" w:rsidRDefault="00861A27" w:rsidP="00861A27">
      <w:pPr>
        <w:tabs>
          <w:tab w:val="center" w:pos="709"/>
        </w:tabs>
        <w:spacing w:after="120"/>
        <w:rPr>
          <w:sz w:val="22"/>
          <w:szCs w:val="22"/>
        </w:rPr>
      </w:pPr>
    </w:p>
    <w:p w:rsidR="00861A27" w:rsidRPr="002C76C1" w:rsidRDefault="00861A27" w:rsidP="00861A27">
      <w:pPr>
        <w:tabs>
          <w:tab w:val="center" w:pos="709"/>
        </w:tabs>
        <w:spacing w:after="120"/>
        <w:rPr>
          <w:b/>
          <w:sz w:val="22"/>
          <w:szCs w:val="22"/>
        </w:rPr>
      </w:pPr>
      <w:r w:rsidRPr="002C76C1">
        <w:rPr>
          <w:b/>
          <w:sz w:val="22"/>
          <w:szCs w:val="22"/>
        </w:rPr>
        <w:t>Recommendation</w:t>
      </w:r>
    </w:p>
    <w:p w:rsidR="00861A27" w:rsidRPr="00C41BBF" w:rsidRDefault="00861A27" w:rsidP="00861A27">
      <w:pPr>
        <w:tabs>
          <w:tab w:val="center" w:pos="709"/>
        </w:tabs>
        <w:spacing w:after="120" w:line="260" w:lineRule="exact"/>
        <w:ind w:left="644" w:hanging="644"/>
        <w:rPr>
          <w:color w:val="000000"/>
          <w:sz w:val="22"/>
          <w:szCs w:val="22"/>
        </w:rPr>
      </w:pPr>
      <w:r>
        <w:rPr>
          <w:color w:val="000000"/>
          <w:sz w:val="22"/>
          <w:szCs w:val="22"/>
        </w:rPr>
        <w:t>a)</w:t>
      </w:r>
      <w:r>
        <w:rPr>
          <w:color w:val="000000"/>
          <w:sz w:val="22"/>
          <w:szCs w:val="22"/>
        </w:rPr>
        <w:tab/>
      </w:r>
      <w:r>
        <w:rPr>
          <w:color w:val="000000"/>
          <w:sz w:val="22"/>
          <w:szCs w:val="22"/>
        </w:rPr>
        <w:tab/>
      </w:r>
      <w:r w:rsidRPr="00C41BBF">
        <w:rPr>
          <w:color w:val="000000"/>
          <w:sz w:val="22"/>
          <w:szCs w:val="22"/>
        </w:rPr>
        <w:t xml:space="preserve">The department should only request for quotations from suppliers listed on the prospective supplier list. In cases where they are unable to obtain quotations from suppliers listed on the prospective supplier list the deviation should be approved by an appropriately delegated official. </w:t>
      </w:r>
    </w:p>
    <w:p w:rsidR="00861A27" w:rsidRPr="00C41BBF" w:rsidRDefault="00861A27" w:rsidP="00861A27">
      <w:pPr>
        <w:tabs>
          <w:tab w:val="center" w:pos="709"/>
        </w:tabs>
        <w:spacing w:after="120" w:line="260" w:lineRule="exact"/>
        <w:rPr>
          <w:color w:val="000000"/>
          <w:sz w:val="22"/>
          <w:szCs w:val="22"/>
        </w:rPr>
      </w:pPr>
      <w:r>
        <w:rPr>
          <w:color w:val="000000"/>
          <w:sz w:val="22"/>
          <w:szCs w:val="22"/>
        </w:rPr>
        <w:t>b)</w:t>
      </w:r>
      <w:r>
        <w:rPr>
          <w:color w:val="000000"/>
          <w:sz w:val="22"/>
          <w:szCs w:val="22"/>
        </w:rPr>
        <w:tab/>
      </w:r>
      <w:r>
        <w:rPr>
          <w:color w:val="000000"/>
          <w:sz w:val="22"/>
          <w:szCs w:val="22"/>
        </w:rPr>
        <w:tab/>
      </w:r>
      <w:r w:rsidRPr="00C41BBF">
        <w:rPr>
          <w:color w:val="000000"/>
          <w:sz w:val="22"/>
          <w:szCs w:val="22"/>
        </w:rPr>
        <w:t xml:space="preserve">All points must be calculated in accordance with the preference point formula. </w:t>
      </w:r>
    </w:p>
    <w:p w:rsidR="00861A27" w:rsidRPr="00C41BBF" w:rsidRDefault="00861A27" w:rsidP="00861A27">
      <w:pPr>
        <w:tabs>
          <w:tab w:val="center" w:pos="709"/>
        </w:tabs>
        <w:spacing w:after="120" w:line="260" w:lineRule="exact"/>
        <w:ind w:left="644" w:hanging="644"/>
        <w:rPr>
          <w:color w:val="000000"/>
          <w:sz w:val="22"/>
          <w:szCs w:val="22"/>
        </w:rPr>
      </w:pPr>
      <w:r>
        <w:rPr>
          <w:color w:val="000000"/>
          <w:sz w:val="22"/>
          <w:szCs w:val="22"/>
        </w:rPr>
        <w:t>c)</w:t>
      </w:r>
      <w:r>
        <w:rPr>
          <w:color w:val="000000"/>
          <w:sz w:val="22"/>
          <w:szCs w:val="22"/>
        </w:rPr>
        <w:tab/>
      </w:r>
      <w:r>
        <w:rPr>
          <w:color w:val="000000"/>
          <w:sz w:val="22"/>
          <w:szCs w:val="22"/>
        </w:rPr>
        <w:tab/>
      </w:r>
      <w:r w:rsidRPr="00C41BBF">
        <w:rPr>
          <w:color w:val="000000"/>
          <w:sz w:val="22"/>
          <w:szCs w:val="22"/>
        </w:rPr>
        <w:t>A test of the automated system should be performed and data input onto the system should be reviewed by a second person.</w:t>
      </w:r>
    </w:p>
    <w:p w:rsidR="00861A27" w:rsidRPr="002C76C1" w:rsidRDefault="00861A27" w:rsidP="00861A27">
      <w:pPr>
        <w:pStyle w:val="NormalWeb"/>
        <w:widowControl/>
        <w:tabs>
          <w:tab w:val="center" w:pos="709"/>
        </w:tabs>
        <w:spacing w:after="120" w:line="260" w:lineRule="exact"/>
        <w:ind w:left="644" w:hanging="644"/>
        <w:rPr>
          <w:rFonts w:ascii="Arial" w:hAnsi="Arial" w:cs="Arial"/>
          <w:sz w:val="22"/>
          <w:szCs w:val="22"/>
        </w:rPr>
      </w:pPr>
      <w:r>
        <w:rPr>
          <w:rFonts w:ascii="Arial" w:hAnsi="Arial" w:cs="Arial"/>
          <w:sz w:val="22"/>
          <w:szCs w:val="22"/>
        </w:rPr>
        <w:t>d)</w:t>
      </w:r>
      <w:r>
        <w:rPr>
          <w:rFonts w:ascii="Arial" w:hAnsi="Arial" w:cs="Arial"/>
          <w:sz w:val="22"/>
          <w:szCs w:val="22"/>
        </w:rPr>
        <w:tab/>
      </w:r>
      <w:r>
        <w:rPr>
          <w:rFonts w:ascii="Arial" w:hAnsi="Arial" w:cs="Arial"/>
          <w:sz w:val="22"/>
          <w:szCs w:val="22"/>
        </w:rPr>
        <w:tab/>
      </w:r>
      <w:r w:rsidRPr="002C76C1">
        <w:rPr>
          <w:rFonts w:ascii="Arial" w:hAnsi="Arial" w:cs="Arial"/>
          <w:sz w:val="22"/>
          <w:szCs w:val="22"/>
        </w:rPr>
        <w:t>The department should ensure that the official responsible to record the goods and services procured should records the goods per SCOA’s, to ensure that goods are recorded to the correct accounts.</w:t>
      </w:r>
    </w:p>
    <w:p w:rsidR="00861A27" w:rsidRPr="002C76C1" w:rsidRDefault="00861A27" w:rsidP="00861A27">
      <w:pPr>
        <w:pStyle w:val="NormalWeb"/>
        <w:widowControl/>
        <w:tabs>
          <w:tab w:val="center" w:pos="709"/>
        </w:tabs>
        <w:spacing w:after="120" w:line="260" w:lineRule="exact"/>
        <w:ind w:left="644" w:hanging="644"/>
        <w:rPr>
          <w:rFonts w:ascii="Arial" w:hAnsi="Arial" w:cs="Arial"/>
          <w:sz w:val="22"/>
          <w:szCs w:val="22"/>
        </w:rPr>
      </w:pPr>
      <w:r>
        <w:rPr>
          <w:rFonts w:ascii="Arial" w:hAnsi="Arial" w:cs="Arial"/>
          <w:iCs/>
          <w:color w:val="000000"/>
          <w:sz w:val="22"/>
          <w:szCs w:val="22"/>
        </w:rPr>
        <w:t>e)</w:t>
      </w:r>
      <w:r>
        <w:rPr>
          <w:rFonts w:ascii="Arial" w:hAnsi="Arial" w:cs="Arial"/>
          <w:iCs/>
          <w:color w:val="000000"/>
          <w:sz w:val="22"/>
          <w:szCs w:val="22"/>
        </w:rPr>
        <w:tab/>
      </w:r>
      <w:r>
        <w:rPr>
          <w:rFonts w:ascii="Arial" w:hAnsi="Arial" w:cs="Arial"/>
          <w:iCs/>
          <w:color w:val="000000"/>
          <w:sz w:val="22"/>
          <w:szCs w:val="22"/>
        </w:rPr>
        <w:tab/>
      </w:r>
      <w:r w:rsidRPr="002C76C1">
        <w:rPr>
          <w:rFonts w:ascii="Arial" w:hAnsi="Arial" w:cs="Arial"/>
          <w:iCs/>
          <w:color w:val="000000"/>
          <w:sz w:val="22"/>
          <w:szCs w:val="22"/>
        </w:rPr>
        <w:t>All accounts recorded should be monitored and reviewed by delegated official who is senior to the official who record before the compilation</w:t>
      </w:r>
      <w:r w:rsidRPr="002C76C1">
        <w:rPr>
          <w:rFonts w:ascii="Arial" w:hAnsi="Arial" w:cs="Arial"/>
          <w:color w:val="000000"/>
          <w:sz w:val="22"/>
          <w:szCs w:val="22"/>
        </w:rPr>
        <w:t xml:space="preserve"> of the financial statements.</w:t>
      </w:r>
    </w:p>
    <w:p w:rsidR="00861A27" w:rsidRPr="002C76C1" w:rsidRDefault="00861A27" w:rsidP="00861A27">
      <w:pPr>
        <w:pStyle w:val="NormalWeb"/>
        <w:widowControl/>
        <w:tabs>
          <w:tab w:val="center" w:pos="709"/>
        </w:tabs>
        <w:spacing w:after="120" w:line="260" w:lineRule="exact"/>
        <w:ind w:left="644" w:hanging="644"/>
        <w:rPr>
          <w:rFonts w:ascii="Arial" w:hAnsi="Arial" w:cs="Arial"/>
          <w:sz w:val="22"/>
          <w:szCs w:val="22"/>
        </w:rPr>
      </w:pPr>
      <w:r>
        <w:rPr>
          <w:rFonts w:ascii="Arial" w:hAnsi="Arial" w:cs="Arial"/>
          <w:color w:val="000000"/>
          <w:sz w:val="22"/>
          <w:szCs w:val="22"/>
        </w:rPr>
        <w:t>f)</w:t>
      </w:r>
      <w:r>
        <w:rPr>
          <w:rFonts w:ascii="Arial" w:hAnsi="Arial" w:cs="Arial"/>
          <w:color w:val="000000"/>
          <w:sz w:val="22"/>
          <w:szCs w:val="22"/>
        </w:rPr>
        <w:tab/>
      </w:r>
      <w:r>
        <w:rPr>
          <w:rFonts w:ascii="Arial" w:hAnsi="Arial" w:cs="Arial"/>
          <w:color w:val="000000"/>
          <w:sz w:val="22"/>
          <w:szCs w:val="22"/>
        </w:rPr>
        <w:tab/>
      </w:r>
      <w:r w:rsidRPr="002C76C1">
        <w:rPr>
          <w:rFonts w:ascii="Arial" w:hAnsi="Arial" w:cs="Arial"/>
          <w:color w:val="000000"/>
          <w:sz w:val="22"/>
          <w:szCs w:val="22"/>
        </w:rPr>
        <w:t>The procurement pertaining to this service provider should be investigated to determine if there were any irregularities involved. Disciplinary actions need to be instigated if required.</w:t>
      </w:r>
    </w:p>
    <w:p w:rsidR="00861A27" w:rsidRPr="002C76C1" w:rsidRDefault="00861A27" w:rsidP="00861A27">
      <w:pPr>
        <w:keepNext/>
        <w:tabs>
          <w:tab w:val="center" w:pos="709"/>
        </w:tabs>
        <w:spacing w:after="120"/>
        <w:jc w:val="both"/>
        <w:rPr>
          <w:b/>
          <w:bCs/>
          <w:sz w:val="22"/>
          <w:szCs w:val="22"/>
        </w:rPr>
      </w:pPr>
      <w:r w:rsidRPr="002C76C1">
        <w:rPr>
          <w:b/>
          <w:bCs/>
          <w:sz w:val="22"/>
          <w:szCs w:val="22"/>
        </w:rPr>
        <w:t>Management response</w:t>
      </w:r>
    </w:p>
    <w:p w:rsidR="00861A27" w:rsidRPr="002C76C1" w:rsidRDefault="00861A27" w:rsidP="00861A27">
      <w:pPr>
        <w:keepNext/>
        <w:tabs>
          <w:tab w:val="center" w:pos="709"/>
        </w:tabs>
        <w:spacing w:line="260" w:lineRule="exact"/>
        <w:ind w:left="709" w:hanging="709"/>
        <w:jc w:val="both"/>
        <w:rPr>
          <w:b/>
          <w:sz w:val="22"/>
          <w:szCs w:val="22"/>
        </w:rPr>
      </w:pPr>
      <w:r>
        <w:rPr>
          <w:sz w:val="22"/>
          <w:szCs w:val="22"/>
        </w:rPr>
        <w:t>a)</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861A27" w:rsidRDefault="00861A27" w:rsidP="00861A27">
      <w:pPr>
        <w:keepNext/>
        <w:tabs>
          <w:tab w:val="center" w:pos="709"/>
        </w:tabs>
        <w:spacing w:after="360" w:line="260" w:lineRule="exact"/>
        <w:jc w:val="both"/>
        <w:rPr>
          <w:bCs/>
          <w:sz w:val="22"/>
          <w:szCs w:val="22"/>
        </w:rPr>
      </w:pPr>
    </w:p>
    <w:p w:rsidR="00861A27" w:rsidRPr="00C41BBF" w:rsidRDefault="00861A27" w:rsidP="00861A27">
      <w:pPr>
        <w:keepNext/>
        <w:tabs>
          <w:tab w:val="center" w:pos="709"/>
        </w:tabs>
        <w:spacing w:after="360" w:line="260" w:lineRule="exact"/>
        <w:jc w:val="both"/>
        <w:rPr>
          <w:bCs/>
          <w:sz w:val="22"/>
          <w:szCs w:val="22"/>
        </w:rPr>
      </w:pPr>
      <w:r w:rsidRPr="00C41BBF">
        <w:rPr>
          <w:bCs/>
          <w:sz w:val="22"/>
          <w:szCs w:val="22"/>
        </w:rPr>
        <w:t>The prestige acquisition is currently done manually with a list of prestige service providers adopted from Pretoria Regional Office as per decision made by management that prestige acquisition will be done by Head Office as from 2009. A manual list adopted from Pretoria Regional Office specifically for prestige is categorized as follows: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69"/>
        <w:gridCol w:w="4820"/>
      </w:tblGrid>
      <w:tr w:rsidR="00861A27" w:rsidRPr="002C76C1" w:rsidTr="00861A27">
        <w:trPr>
          <w:tblHeader/>
        </w:trPr>
        <w:tc>
          <w:tcPr>
            <w:tcW w:w="3969" w:type="dxa"/>
            <w:shd w:val="clear" w:color="auto" w:fill="BFBFBF" w:themeFill="background1" w:themeFillShade="BF"/>
          </w:tcPr>
          <w:p w:rsidR="00861A27" w:rsidRPr="00C41BBF" w:rsidRDefault="00861A27" w:rsidP="00861A27">
            <w:pPr>
              <w:keepNext/>
              <w:tabs>
                <w:tab w:val="center" w:pos="709"/>
              </w:tabs>
              <w:spacing w:line="260" w:lineRule="exact"/>
              <w:jc w:val="both"/>
              <w:rPr>
                <w:b/>
                <w:bCs/>
                <w:sz w:val="18"/>
                <w:szCs w:val="18"/>
              </w:rPr>
            </w:pPr>
            <w:r w:rsidRPr="00C41BBF">
              <w:rPr>
                <w:b/>
                <w:bCs/>
                <w:sz w:val="18"/>
                <w:szCs w:val="18"/>
              </w:rPr>
              <w:t>Type of commodity</w:t>
            </w:r>
          </w:p>
        </w:tc>
        <w:tc>
          <w:tcPr>
            <w:tcW w:w="4820" w:type="dxa"/>
            <w:shd w:val="clear" w:color="auto" w:fill="BFBFBF" w:themeFill="background1" w:themeFillShade="BF"/>
          </w:tcPr>
          <w:p w:rsidR="00861A27" w:rsidRPr="00C41BBF" w:rsidRDefault="00861A27" w:rsidP="00861A27">
            <w:pPr>
              <w:keepNext/>
              <w:tabs>
                <w:tab w:val="center" w:pos="709"/>
              </w:tabs>
              <w:spacing w:line="260" w:lineRule="exact"/>
              <w:jc w:val="both"/>
              <w:rPr>
                <w:b/>
                <w:bCs/>
                <w:sz w:val="18"/>
                <w:szCs w:val="18"/>
              </w:rPr>
            </w:pPr>
            <w:r w:rsidRPr="00C41BBF">
              <w:rPr>
                <w:b/>
                <w:bCs/>
                <w:sz w:val="18"/>
                <w:szCs w:val="18"/>
              </w:rPr>
              <w:t>Number of Service Providers on the list</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Furniture</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14</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Curtains and fabrics</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9</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Interior decorators</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33</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Building</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8</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Pest control</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2</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Lock smith</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1</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Air conditioning</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1</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Electrical and electronics</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8</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 xml:space="preserve">Generator </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2</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Mechanical</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3</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 xml:space="preserve">Sound and lighting </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6</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Buying of silver</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2</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 xml:space="preserve">Cleaning  </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18</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Cleaning material</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03</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Linen</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05</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Kitchen wear</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01</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Cut glass</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02</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Antique furniture</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02</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Repair work of silverware and furniture</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04</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Household and electrical appliance</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03</w:t>
            </w:r>
          </w:p>
        </w:tc>
      </w:tr>
      <w:tr w:rsidR="00861A27" w:rsidRPr="002C76C1" w:rsidTr="00861A27">
        <w:tc>
          <w:tcPr>
            <w:tcW w:w="3969"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Banquet and set up</w:t>
            </w:r>
          </w:p>
        </w:tc>
        <w:tc>
          <w:tcPr>
            <w:tcW w:w="4820" w:type="dxa"/>
          </w:tcPr>
          <w:p w:rsidR="00861A27" w:rsidRPr="00C41BBF" w:rsidRDefault="00861A27" w:rsidP="00861A27">
            <w:pPr>
              <w:keepNext/>
              <w:tabs>
                <w:tab w:val="center" w:pos="709"/>
              </w:tabs>
              <w:spacing w:line="260" w:lineRule="exact"/>
              <w:jc w:val="both"/>
              <w:rPr>
                <w:bCs/>
                <w:sz w:val="18"/>
                <w:szCs w:val="18"/>
              </w:rPr>
            </w:pPr>
            <w:r w:rsidRPr="00C41BBF">
              <w:rPr>
                <w:bCs/>
                <w:sz w:val="18"/>
                <w:szCs w:val="18"/>
              </w:rPr>
              <w:t>02</w:t>
            </w:r>
          </w:p>
        </w:tc>
      </w:tr>
    </w:tbl>
    <w:p w:rsidR="00861A27" w:rsidRPr="002C76C1" w:rsidRDefault="00861A27" w:rsidP="00861A27">
      <w:pPr>
        <w:pStyle w:val="ListParagraph"/>
        <w:keepNext/>
        <w:tabs>
          <w:tab w:val="center" w:pos="709"/>
        </w:tabs>
        <w:spacing w:line="260" w:lineRule="exact"/>
        <w:ind w:left="360"/>
        <w:jc w:val="both"/>
        <w:rPr>
          <w:rFonts w:ascii="Arial" w:hAnsi="Arial" w:cs="Arial"/>
          <w:bCs/>
          <w:sz w:val="22"/>
          <w:szCs w:val="22"/>
        </w:rPr>
      </w:pPr>
    </w:p>
    <w:p w:rsidR="00861A27" w:rsidRPr="00C41BBF" w:rsidRDefault="00861A27" w:rsidP="00861A27">
      <w:pPr>
        <w:keepNext/>
        <w:tabs>
          <w:tab w:val="center" w:pos="709"/>
        </w:tabs>
        <w:spacing w:after="360" w:line="260" w:lineRule="exact"/>
        <w:jc w:val="both"/>
        <w:rPr>
          <w:bCs/>
          <w:sz w:val="22"/>
          <w:szCs w:val="22"/>
        </w:rPr>
      </w:pPr>
      <w:r w:rsidRPr="00C41BBF">
        <w:rPr>
          <w:bCs/>
          <w:sz w:val="22"/>
          <w:szCs w:val="22"/>
        </w:rPr>
        <w:t>It is a requirement that all prestige service providers must be vetted and NIA cleared.</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50"/>
        <w:gridCol w:w="2203"/>
        <w:gridCol w:w="47"/>
        <w:gridCol w:w="1589"/>
      </w:tblGrid>
      <w:tr w:rsidR="00861A27" w:rsidRPr="002C76C1" w:rsidTr="00861A27">
        <w:trPr>
          <w:tblHeader/>
        </w:trPr>
        <w:tc>
          <w:tcPr>
            <w:tcW w:w="4950" w:type="dxa"/>
            <w:shd w:val="clear" w:color="auto" w:fill="BFBFBF" w:themeFill="background1" w:themeFillShade="BF"/>
          </w:tcPr>
          <w:p w:rsidR="00861A27" w:rsidRPr="00C41BBF" w:rsidRDefault="00861A27" w:rsidP="00861A27">
            <w:pPr>
              <w:keepNext/>
              <w:tabs>
                <w:tab w:val="center" w:pos="709"/>
              </w:tabs>
              <w:spacing w:line="260" w:lineRule="exact"/>
              <w:jc w:val="both"/>
              <w:rPr>
                <w:b/>
                <w:sz w:val="18"/>
                <w:szCs w:val="18"/>
              </w:rPr>
            </w:pPr>
            <w:r w:rsidRPr="00C41BBF">
              <w:rPr>
                <w:b/>
                <w:sz w:val="18"/>
                <w:szCs w:val="18"/>
              </w:rPr>
              <w:t>DESCRIPTION</w:t>
            </w:r>
          </w:p>
        </w:tc>
        <w:tc>
          <w:tcPr>
            <w:tcW w:w="3839" w:type="dxa"/>
            <w:gridSpan w:val="3"/>
            <w:shd w:val="clear" w:color="auto" w:fill="BFBFBF" w:themeFill="background1" w:themeFillShade="BF"/>
          </w:tcPr>
          <w:p w:rsidR="00861A27" w:rsidRPr="00C41BBF" w:rsidRDefault="00861A27" w:rsidP="00861A27">
            <w:pPr>
              <w:keepNext/>
              <w:tabs>
                <w:tab w:val="center" w:pos="709"/>
              </w:tabs>
              <w:spacing w:line="260" w:lineRule="exact"/>
              <w:jc w:val="both"/>
              <w:rPr>
                <w:b/>
                <w:sz w:val="18"/>
                <w:szCs w:val="18"/>
              </w:rPr>
            </w:pPr>
            <w:r w:rsidRPr="00C41BBF">
              <w:rPr>
                <w:b/>
                <w:sz w:val="18"/>
                <w:szCs w:val="18"/>
              </w:rPr>
              <w:t>RESPONSE</w:t>
            </w:r>
          </w:p>
        </w:tc>
      </w:tr>
      <w:tr w:rsidR="00861A27" w:rsidRPr="002C76C1" w:rsidTr="00861A27">
        <w:trPr>
          <w:trHeight w:val="561"/>
        </w:trPr>
        <w:tc>
          <w:tcPr>
            <w:tcW w:w="4950" w:type="dxa"/>
          </w:tcPr>
          <w:p w:rsidR="00861A27" w:rsidRPr="00C41BBF" w:rsidRDefault="00861A27" w:rsidP="00861A27">
            <w:pPr>
              <w:keepNext/>
              <w:tabs>
                <w:tab w:val="center" w:pos="709"/>
              </w:tabs>
              <w:spacing w:line="260" w:lineRule="exact"/>
              <w:jc w:val="both"/>
              <w:rPr>
                <w:b/>
                <w:sz w:val="18"/>
                <w:szCs w:val="18"/>
              </w:rPr>
            </w:pPr>
            <w:r w:rsidRPr="00C41BBF">
              <w:rPr>
                <w:sz w:val="18"/>
                <w:szCs w:val="18"/>
              </w:rPr>
              <w:t>Corrective action to be taken:</w:t>
            </w:r>
          </w:p>
        </w:tc>
        <w:tc>
          <w:tcPr>
            <w:tcW w:w="3839" w:type="dxa"/>
            <w:gridSpan w:val="3"/>
          </w:tcPr>
          <w:p w:rsidR="00861A27" w:rsidRPr="00C41BBF" w:rsidRDefault="00861A27" w:rsidP="00861A27">
            <w:pPr>
              <w:keepNext/>
              <w:tabs>
                <w:tab w:val="center" w:pos="709"/>
              </w:tabs>
              <w:spacing w:line="260" w:lineRule="exact"/>
              <w:jc w:val="both"/>
              <w:rPr>
                <w:sz w:val="18"/>
                <w:szCs w:val="18"/>
              </w:rPr>
            </w:pPr>
            <w:r w:rsidRPr="00C41BBF">
              <w:rPr>
                <w:sz w:val="18"/>
                <w:szCs w:val="18"/>
              </w:rPr>
              <w:t>Implement Proqoute system for acquisition of prestige suppliers</w:t>
            </w:r>
          </w:p>
        </w:tc>
      </w:tr>
      <w:tr w:rsidR="00861A27" w:rsidRPr="002C76C1" w:rsidTr="00861A27">
        <w:trPr>
          <w:trHeight w:val="263"/>
        </w:trPr>
        <w:tc>
          <w:tcPr>
            <w:tcW w:w="4950" w:type="dxa"/>
            <w:vMerge w:val="restart"/>
          </w:tcPr>
          <w:p w:rsidR="00861A27" w:rsidRPr="00C41BBF" w:rsidRDefault="00861A27" w:rsidP="00861A27">
            <w:pPr>
              <w:keepNext/>
              <w:tabs>
                <w:tab w:val="center" w:pos="709"/>
              </w:tabs>
              <w:spacing w:line="260" w:lineRule="exact"/>
              <w:ind w:left="66"/>
              <w:rPr>
                <w:sz w:val="18"/>
                <w:szCs w:val="18"/>
              </w:rPr>
            </w:pPr>
            <w:r w:rsidRPr="00C41BBF">
              <w:rPr>
                <w:sz w:val="18"/>
                <w:szCs w:val="18"/>
              </w:rPr>
              <w:t>Does the finding affect an amount disclosed in the financial statements?</w:t>
            </w:r>
          </w:p>
        </w:tc>
        <w:tc>
          <w:tcPr>
            <w:tcW w:w="2250" w:type="dxa"/>
            <w:gridSpan w:val="2"/>
          </w:tcPr>
          <w:p w:rsidR="00861A27" w:rsidRPr="00C41BBF" w:rsidRDefault="00861A27" w:rsidP="00861A27">
            <w:pPr>
              <w:keepNext/>
              <w:tabs>
                <w:tab w:val="center" w:pos="709"/>
              </w:tabs>
              <w:spacing w:line="260" w:lineRule="exact"/>
              <w:jc w:val="both"/>
              <w:rPr>
                <w:b/>
                <w:sz w:val="18"/>
                <w:szCs w:val="18"/>
              </w:rPr>
            </w:pPr>
            <w:r w:rsidRPr="00C41BBF">
              <w:rPr>
                <w:b/>
                <w:sz w:val="18"/>
                <w:szCs w:val="18"/>
              </w:rPr>
              <w:t>Yes</w:t>
            </w:r>
          </w:p>
        </w:tc>
        <w:tc>
          <w:tcPr>
            <w:tcW w:w="1589" w:type="dxa"/>
          </w:tcPr>
          <w:p w:rsidR="00861A27" w:rsidRPr="00C41BBF" w:rsidRDefault="00861A27" w:rsidP="00861A27">
            <w:pPr>
              <w:keepNext/>
              <w:tabs>
                <w:tab w:val="center" w:pos="709"/>
              </w:tabs>
              <w:spacing w:line="260" w:lineRule="exact"/>
              <w:jc w:val="both"/>
              <w:rPr>
                <w:b/>
                <w:sz w:val="18"/>
                <w:szCs w:val="18"/>
              </w:rPr>
            </w:pPr>
            <w:r w:rsidRPr="00C41BBF">
              <w:rPr>
                <w:b/>
                <w:sz w:val="18"/>
                <w:szCs w:val="18"/>
              </w:rPr>
              <w:t>No</w:t>
            </w:r>
          </w:p>
        </w:tc>
      </w:tr>
      <w:tr w:rsidR="00861A27" w:rsidRPr="002C76C1" w:rsidTr="00861A27">
        <w:trPr>
          <w:trHeight w:val="262"/>
        </w:trPr>
        <w:tc>
          <w:tcPr>
            <w:tcW w:w="4950" w:type="dxa"/>
            <w:vMerge/>
          </w:tcPr>
          <w:p w:rsidR="00861A27" w:rsidRPr="00C41BBF" w:rsidRDefault="00861A27" w:rsidP="00861A27">
            <w:pPr>
              <w:keepNext/>
              <w:tabs>
                <w:tab w:val="center" w:pos="709"/>
              </w:tabs>
              <w:spacing w:line="260" w:lineRule="exact"/>
              <w:ind w:left="66"/>
              <w:rPr>
                <w:sz w:val="18"/>
                <w:szCs w:val="18"/>
              </w:rPr>
            </w:pPr>
          </w:p>
        </w:tc>
        <w:tc>
          <w:tcPr>
            <w:tcW w:w="2250" w:type="dxa"/>
            <w:gridSpan w:val="2"/>
          </w:tcPr>
          <w:p w:rsidR="00861A27" w:rsidRPr="00C41BBF" w:rsidRDefault="00861A27" w:rsidP="00861A27">
            <w:pPr>
              <w:keepNext/>
              <w:tabs>
                <w:tab w:val="center" w:pos="709"/>
              </w:tabs>
              <w:spacing w:line="260" w:lineRule="exact"/>
              <w:jc w:val="both"/>
              <w:rPr>
                <w:b/>
                <w:sz w:val="18"/>
                <w:szCs w:val="18"/>
              </w:rPr>
            </w:pPr>
          </w:p>
        </w:tc>
        <w:tc>
          <w:tcPr>
            <w:tcW w:w="1589" w:type="dxa"/>
          </w:tcPr>
          <w:p w:rsidR="00861A27" w:rsidRPr="00C41BBF" w:rsidRDefault="00861A27" w:rsidP="00861A27">
            <w:pPr>
              <w:keepNext/>
              <w:tabs>
                <w:tab w:val="center" w:pos="709"/>
              </w:tabs>
              <w:spacing w:line="260" w:lineRule="exact"/>
              <w:jc w:val="both"/>
              <w:rPr>
                <w:sz w:val="18"/>
                <w:szCs w:val="18"/>
              </w:rPr>
            </w:pPr>
            <w:r w:rsidRPr="00C41BBF">
              <w:rPr>
                <w:sz w:val="18"/>
                <w:szCs w:val="18"/>
              </w:rPr>
              <w:t xml:space="preserve">No </w:t>
            </w:r>
          </w:p>
        </w:tc>
      </w:tr>
      <w:tr w:rsidR="00861A27" w:rsidRPr="002C76C1" w:rsidTr="00861A27">
        <w:trPr>
          <w:trHeight w:val="435"/>
        </w:trPr>
        <w:tc>
          <w:tcPr>
            <w:tcW w:w="4950" w:type="dxa"/>
          </w:tcPr>
          <w:p w:rsidR="00861A27" w:rsidRPr="00C41BBF" w:rsidRDefault="00861A27" w:rsidP="00861A27">
            <w:pPr>
              <w:keepNext/>
              <w:tabs>
                <w:tab w:val="center" w:pos="709"/>
              </w:tabs>
              <w:spacing w:line="260" w:lineRule="exact"/>
              <w:ind w:left="66"/>
              <w:rPr>
                <w:sz w:val="18"/>
                <w:szCs w:val="18"/>
              </w:rPr>
            </w:pPr>
            <w:r w:rsidRPr="00C41BBF">
              <w:rPr>
                <w:sz w:val="18"/>
                <w:szCs w:val="18"/>
              </w:rPr>
              <w:t>If yes, what corrections will be made to the population?</w:t>
            </w:r>
          </w:p>
        </w:tc>
        <w:tc>
          <w:tcPr>
            <w:tcW w:w="3839" w:type="dxa"/>
            <w:gridSpan w:val="3"/>
          </w:tcPr>
          <w:p w:rsidR="00861A27" w:rsidRPr="00C41BBF" w:rsidRDefault="00861A27" w:rsidP="00861A27">
            <w:pPr>
              <w:keepNext/>
              <w:tabs>
                <w:tab w:val="center" w:pos="709"/>
              </w:tabs>
              <w:spacing w:line="260" w:lineRule="exact"/>
              <w:jc w:val="both"/>
              <w:rPr>
                <w:b/>
                <w:sz w:val="18"/>
                <w:szCs w:val="18"/>
              </w:rPr>
            </w:pPr>
          </w:p>
        </w:tc>
      </w:tr>
      <w:tr w:rsidR="00861A27" w:rsidRPr="002C76C1" w:rsidTr="00861A27">
        <w:trPr>
          <w:trHeight w:val="435"/>
        </w:trPr>
        <w:tc>
          <w:tcPr>
            <w:tcW w:w="4950" w:type="dxa"/>
          </w:tcPr>
          <w:p w:rsidR="00861A27" w:rsidRPr="00C41BBF" w:rsidRDefault="00861A27" w:rsidP="00861A27">
            <w:pPr>
              <w:keepNext/>
              <w:tabs>
                <w:tab w:val="center" w:pos="709"/>
              </w:tabs>
              <w:spacing w:line="260" w:lineRule="exact"/>
              <w:ind w:left="66"/>
              <w:rPr>
                <w:b/>
                <w:sz w:val="18"/>
                <w:szCs w:val="18"/>
              </w:rPr>
            </w:pPr>
            <w:r w:rsidRPr="00C41BBF">
              <w:rPr>
                <w:sz w:val="18"/>
                <w:szCs w:val="18"/>
              </w:rPr>
              <w:t>If yes, and no corrections will be made, the reason why such a conclusion has been reached</w:t>
            </w:r>
          </w:p>
        </w:tc>
        <w:tc>
          <w:tcPr>
            <w:tcW w:w="3839" w:type="dxa"/>
            <w:gridSpan w:val="3"/>
          </w:tcPr>
          <w:p w:rsidR="00861A27" w:rsidRPr="00C41BBF" w:rsidRDefault="00861A27" w:rsidP="00861A27">
            <w:pPr>
              <w:keepNext/>
              <w:tabs>
                <w:tab w:val="center" w:pos="709"/>
              </w:tabs>
              <w:spacing w:line="260" w:lineRule="exact"/>
              <w:jc w:val="both"/>
              <w:rPr>
                <w:b/>
                <w:sz w:val="18"/>
                <w:szCs w:val="18"/>
              </w:rPr>
            </w:pPr>
          </w:p>
        </w:tc>
      </w:tr>
      <w:tr w:rsidR="00861A27" w:rsidRPr="002C76C1" w:rsidTr="00861A27">
        <w:tc>
          <w:tcPr>
            <w:tcW w:w="4950" w:type="dxa"/>
          </w:tcPr>
          <w:p w:rsidR="00861A27" w:rsidRPr="00C41BBF" w:rsidRDefault="00861A27" w:rsidP="00861A27">
            <w:pPr>
              <w:keepNext/>
              <w:tabs>
                <w:tab w:val="center" w:pos="709"/>
              </w:tabs>
              <w:spacing w:line="260" w:lineRule="exact"/>
              <w:jc w:val="both"/>
              <w:rPr>
                <w:b/>
                <w:sz w:val="18"/>
                <w:szCs w:val="18"/>
              </w:rPr>
            </w:pPr>
            <w:r w:rsidRPr="00C41BBF">
              <w:rPr>
                <w:sz w:val="18"/>
                <w:szCs w:val="18"/>
              </w:rPr>
              <w:t>Position of official responsible to take corrective action:</w:t>
            </w:r>
          </w:p>
        </w:tc>
        <w:tc>
          <w:tcPr>
            <w:tcW w:w="3839" w:type="dxa"/>
            <w:gridSpan w:val="3"/>
          </w:tcPr>
          <w:p w:rsidR="00861A27" w:rsidRPr="00C41BBF" w:rsidRDefault="00861A27" w:rsidP="00861A27">
            <w:pPr>
              <w:keepNext/>
              <w:tabs>
                <w:tab w:val="center" w:pos="709"/>
              </w:tabs>
              <w:spacing w:line="260" w:lineRule="exact"/>
              <w:jc w:val="both"/>
              <w:rPr>
                <w:sz w:val="18"/>
                <w:szCs w:val="18"/>
              </w:rPr>
            </w:pPr>
            <w:r w:rsidRPr="00C41BBF">
              <w:rPr>
                <w:sz w:val="18"/>
                <w:szCs w:val="18"/>
              </w:rPr>
              <w:t>Director: Demand and Acquisition</w:t>
            </w:r>
          </w:p>
        </w:tc>
      </w:tr>
      <w:tr w:rsidR="00861A27" w:rsidRPr="002C76C1" w:rsidTr="00861A27">
        <w:tc>
          <w:tcPr>
            <w:tcW w:w="4950" w:type="dxa"/>
          </w:tcPr>
          <w:p w:rsidR="00861A27" w:rsidRPr="00C41BBF" w:rsidRDefault="00861A27" w:rsidP="00861A27">
            <w:pPr>
              <w:keepNext/>
              <w:tabs>
                <w:tab w:val="center" w:pos="709"/>
              </w:tabs>
              <w:spacing w:line="260" w:lineRule="exact"/>
              <w:jc w:val="both"/>
              <w:rPr>
                <w:b/>
                <w:sz w:val="18"/>
                <w:szCs w:val="18"/>
              </w:rPr>
            </w:pPr>
            <w:r w:rsidRPr="00C41BBF">
              <w:rPr>
                <w:sz w:val="18"/>
                <w:szCs w:val="18"/>
              </w:rPr>
              <w:t>Estimated completion date for corrective action:</w:t>
            </w:r>
          </w:p>
        </w:tc>
        <w:tc>
          <w:tcPr>
            <w:tcW w:w="3839" w:type="dxa"/>
            <w:gridSpan w:val="3"/>
          </w:tcPr>
          <w:p w:rsidR="00861A27" w:rsidRPr="00C41BBF" w:rsidRDefault="00861A27" w:rsidP="00861A27">
            <w:pPr>
              <w:keepNext/>
              <w:tabs>
                <w:tab w:val="center" w:pos="709"/>
              </w:tabs>
              <w:spacing w:line="260" w:lineRule="exact"/>
              <w:jc w:val="both"/>
              <w:rPr>
                <w:sz w:val="18"/>
                <w:szCs w:val="18"/>
              </w:rPr>
            </w:pPr>
            <w:r w:rsidRPr="00C41BBF">
              <w:rPr>
                <w:sz w:val="18"/>
                <w:szCs w:val="18"/>
              </w:rPr>
              <w:t>End of September 2012</w:t>
            </w:r>
          </w:p>
        </w:tc>
      </w:tr>
      <w:tr w:rsidR="00861A27" w:rsidRPr="002C76C1" w:rsidTr="00861A27">
        <w:trPr>
          <w:trHeight w:val="263"/>
        </w:trPr>
        <w:tc>
          <w:tcPr>
            <w:tcW w:w="4950" w:type="dxa"/>
            <w:vMerge w:val="restart"/>
          </w:tcPr>
          <w:p w:rsidR="00861A27" w:rsidRPr="00C41BBF" w:rsidRDefault="00861A27" w:rsidP="00861A27">
            <w:pPr>
              <w:keepNext/>
              <w:tabs>
                <w:tab w:val="center" w:pos="709"/>
              </w:tabs>
              <w:spacing w:line="260" w:lineRule="exact"/>
              <w:jc w:val="both"/>
              <w:rPr>
                <w:sz w:val="18"/>
                <w:szCs w:val="18"/>
              </w:rPr>
            </w:pPr>
            <w:r w:rsidRPr="00C41BBF">
              <w:rPr>
                <w:sz w:val="18"/>
                <w:szCs w:val="18"/>
              </w:rPr>
              <w:t>Does management agree with the root cause indicated</w:t>
            </w:r>
          </w:p>
        </w:tc>
        <w:tc>
          <w:tcPr>
            <w:tcW w:w="2203" w:type="dxa"/>
          </w:tcPr>
          <w:p w:rsidR="00861A27" w:rsidRPr="00C41BBF" w:rsidRDefault="00861A27" w:rsidP="00861A27">
            <w:pPr>
              <w:keepNext/>
              <w:tabs>
                <w:tab w:val="center" w:pos="709"/>
              </w:tabs>
              <w:spacing w:line="260" w:lineRule="exact"/>
              <w:jc w:val="both"/>
              <w:rPr>
                <w:b/>
                <w:sz w:val="18"/>
                <w:szCs w:val="18"/>
              </w:rPr>
            </w:pPr>
            <w:r w:rsidRPr="00C41BBF">
              <w:rPr>
                <w:b/>
                <w:sz w:val="18"/>
                <w:szCs w:val="18"/>
              </w:rPr>
              <w:t>Yes</w:t>
            </w:r>
          </w:p>
        </w:tc>
        <w:tc>
          <w:tcPr>
            <w:tcW w:w="1636" w:type="dxa"/>
            <w:gridSpan w:val="2"/>
          </w:tcPr>
          <w:p w:rsidR="00861A27" w:rsidRPr="00C41BBF" w:rsidRDefault="00861A27" w:rsidP="00861A27">
            <w:pPr>
              <w:keepNext/>
              <w:tabs>
                <w:tab w:val="center" w:pos="709"/>
              </w:tabs>
              <w:spacing w:line="260" w:lineRule="exact"/>
              <w:jc w:val="both"/>
              <w:rPr>
                <w:b/>
                <w:sz w:val="18"/>
                <w:szCs w:val="18"/>
              </w:rPr>
            </w:pPr>
            <w:r w:rsidRPr="00C41BBF">
              <w:rPr>
                <w:b/>
                <w:sz w:val="18"/>
                <w:szCs w:val="18"/>
              </w:rPr>
              <w:t>No</w:t>
            </w:r>
          </w:p>
        </w:tc>
      </w:tr>
      <w:tr w:rsidR="00861A27" w:rsidRPr="002C76C1" w:rsidTr="00861A27">
        <w:trPr>
          <w:trHeight w:val="262"/>
        </w:trPr>
        <w:tc>
          <w:tcPr>
            <w:tcW w:w="4950" w:type="dxa"/>
            <w:vMerge/>
          </w:tcPr>
          <w:p w:rsidR="00861A27" w:rsidRPr="00C41BBF" w:rsidRDefault="00861A27" w:rsidP="00861A27">
            <w:pPr>
              <w:keepNext/>
              <w:tabs>
                <w:tab w:val="center" w:pos="709"/>
              </w:tabs>
              <w:spacing w:line="260" w:lineRule="exact"/>
              <w:jc w:val="both"/>
              <w:rPr>
                <w:sz w:val="18"/>
                <w:szCs w:val="18"/>
              </w:rPr>
            </w:pPr>
          </w:p>
        </w:tc>
        <w:tc>
          <w:tcPr>
            <w:tcW w:w="2203" w:type="dxa"/>
          </w:tcPr>
          <w:p w:rsidR="00861A27" w:rsidRPr="00C41BBF" w:rsidRDefault="00861A27" w:rsidP="00861A27">
            <w:pPr>
              <w:keepNext/>
              <w:tabs>
                <w:tab w:val="center" w:pos="709"/>
              </w:tabs>
              <w:spacing w:line="260" w:lineRule="exact"/>
              <w:jc w:val="both"/>
              <w:rPr>
                <w:b/>
                <w:sz w:val="18"/>
                <w:szCs w:val="18"/>
              </w:rPr>
            </w:pPr>
          </w:p>
        </w:tc>
        <w:tc>
          <w:tcPr>
            <w:tcW w:w="1636" w:type="dxa"/>
            <w:gridSpan w:val="2"/>
          </w:tcPr>
          <w:p w:rsidR="00861A27" w:rsidRPr="00C41BBF" w:rsidRDefault="00861A27" w:rsidP="00861A27">
            <w:pPr>
              <w:keepNext/>
              <w:tabs>
                <w:tab w:val="center" w:pos="709"/>
              </w:tabs>
              <w:spacing w:line="260" w:lineRule="exact"/>
              <w:jc w:val="both"/>
              <w:rPr>
                <w:sz w:val="18"/>
                <w:szCs w:val="18"/>
              </w:rPr>
            </w:pPr>
            <w:r w:rsidRPr="00C41BBF">
              <w:rPr>
                <w:sz w:val="18"/>
                <w:szCs w:val="18"/>
              </w:rPr>
              <w:t xml:space="preserve">No </w:t>
            </w:r>
          </w:p>
        </w:tc>
      </w:tr>
      <w:tr w:rsidR="00861A27" w:rsidRPr="002C76C1" w:rsidTr="00861A27">
        <w:tc>
          <w:tcPr>
            <w:tcW w:w="4950" w:type="dxa"/>
          </w:tcPr>
          <w:p w:rsidR="00861A27" w:rsidRPr="00C41BBF" w:rsidRDefault="00861A27" w:rsidP="00861A27">
            <w:pPr>
              <w:keepNext/>
              <w:tabs>
                <w:tab w:val="center" w:pos="709"/>
              </w:tabs>
              <w:spacing w:line="260" w:lineRule="exact"/>
              <w:jc w:val="both"/>
              <w:rPr>
                <w:sz w:val="18"/>
                <w:szCs w:val="18"/>
              </w:rPr>
            </w:pPr>
            <w:r w:rsidRPr="00C41BBF">
              <w:rPr>
                <w:sz w:val="18"/>
                <w:szCs w:val="18"/>
              </w:rPr>
              <w:t>If management does not agree with the root cause indicated, please provide the root cause according to management</w:t>
            </w:r>
          </w:p>
        </w:tc>
        <w:tc>
          <w:tcPr>
            <w:tcW w:w="3839" w:type="dxa"/>
            <w:gridSpan w:val="3"/>
          </w:tcPr>
          <w:p w:rsidR="00861A27" w:rsidRPr="00C41BBF" w:rsidRDefault="00861A27" w:rsidP="00861A27">
            <w:pPr>
              <w:keepNext/>
              <w:tabs>
                <w:tab w:val="center" w:pos="709"/>
              </w:tabs>
              <w:spacing w:line="260" w:lineRule="exact"/>
              <w:jc w:val="both"/>
              <w:rPr>
                <w:sz w:val="18"/>
                <w:szCs w:val="18"/>
              </w:rPr>
            </w:pPr>
            <w:r w:rsidRPr="00C41BBF">
              <w:rPr>
                <w:sz w:val="18"/>
                <w:szCs w:val="18"/>
              </w:rPr>
              <w:t>The national Treasury Practice Note allow DPW to source outside the database.</w:t>
            </w:r>
          </w:p>
        </w:tc>
      </w:tr>
    </w:tbl>
    <w:p w:rsidR="00861A27" w:rsidRPr="002C76C1" w:rsidRDefault="00861A27" w:rsidP="00861A27">
      <w:pPr>
        <w:keepNext/>
        <w:tabs>
          <w:tab w:val="center" w:pos="709"/>
        </w:tabs>
        <w:spacing w:line="260" w:lineRule="exact"/>
        <w:ind w:left="1080"/>
        <w:jc w:val="both"/>
        <w:rPr>
          <w:sz w:val="22"/>
          <w:szCs w:val="22"/>
        </w:rPr>
      </w:pPr>
    </w:p>
    <w:p w:rsidR="00861A27" w:rsidRPr="002C76C1" w:rsidRDefault="00861A27" w:rsidP="00861A27">
      <w:pPr>
        <w:tabs>
          <w:tab w:val="left" w:pos="426"/>
          <w:tab w:val="center" w:pos="709"/>
        </w:tabs>
        <w:jc w:val="both"/>
        <w:rPr>
          <w:i/>
          <w:sz w:val="22"/>
          <w:szCs w:val="22"/>
        </w:rPr>
      </w:pPr>
      <w:r w:rsidRPr="002C76C1">
        <w:rPr>
          <w:i/>
          <w:sz w:val="22"/>
          <w:szCs w:val="22"/>
        </w:rPr>
        <w:t>Name:</w:t>
      </w:r>
      <w:r w:rsidRPr="002C76C1">
        <w:rPr>
          <w:rFonts w:eastAsia="Arial Unicode MS"/>
          <w:sz w:val="22"/>
          <w:szCs w:val="22"/>
        </w:rPr>
        <w:t>BassieKgasoane</w:t>
      </w:r>
    </w:p>
    <w:p w:rsidR="00861A27" w:rsidRPr="002C76C1" w:rsidRDefault="00861A27" w:rsidP="00861A27">
      <w:pPr>
        <w:tabs>
          <w:tab w:val="left" w:pos="426"/>
          <w:tab w:val="center" w:pos="709"/>
        </w:tabs>
        <w:jc w:val="both"/>
        <w:rPr>
          <w:i/>
          <w:sz w:val="22"/>
          <w:szCs w:val="22"/>
        </w:rPr>
      </w:pPr>
      <w:r w:rsidRPr="002C76C1">
        <w:rPr>
          <w:i/>
          <w:sz w:val="22"/>
          <w:szCs w:val="22"/>
        </w:rPr>
        <w:t>Position:  Chief Director: Prestige</w:t>
      </w:r>
    </w:p>
    <w:p w:rsidR="00861A27" w:rsidRPr="002C76C1" w:rsidRDefault="00861A27" w:rsidP="00861A27">
      <w:pPr>
        <w:tabs>
          <w:tab w:val="left" w:pos="426"/>
          <w:tab w:val="center" w:pos="709"/>
        </w:tabs>
        <w:jc w:val="both"/>
        <w:rPr>
          <w:i/>
          <w:sz w:val="22"/>
          <w:szCs w:val="22"/>
        </w:rPr>
      </w:pPr>
      <w:r w:rsidRPr="002C76C1">
        <w:rPr>
          <w:i/>
          <w:sz w:val="22"/>
          <w:szCs w:val="22"/>
        </w:rPr>
        <w:t>Date:</w:t>
      </w:r>
    </w:p>
    <w:p w:rsidR="00861A27" w:rsidRPr="002C76C1" w:rsidRDefault="00861A27" w:rsidP="00861A27">
      <w:pPr>
        <w:tabs>
          <w:tab w:val="left" w:pos="426"/>
          <w:tab w:val="center" w:pos="709"/>
        </w:tabs>
        <w:jc w:val="both"/>
        <w:rPr>
          <w:i/>
          <w:sz w:val="22"/>
          <w:szCs w:val="22"/>
        </w:rPr>
      </w:pPr>
    </w:p>
    <w:p w:rsidR="00861A27" w:rsidRPr="002C76C1" w:rsidRDefault="00861A27" w:rsidP="00861A27">
      <w:pPr>
        <w:keepNext/>
        <w:tabs>
          <w:tab w:val="center" w:pos="709"/>
        </w:tabs>
        <w:spacing w:after="360" w:line="260" w:lineRule="exact"/>
        <w:ind w:left="502" w:hanging="502"/>
        <w:jc w:val="both"/>
        <w:rPr>
          <w:b/>
          <w:sz w:val="22"/>
          <w:szCs w:val="22"/>
        </w:rPr>
      </w:pPr>
      <w:r>
        <w:rPr>
          <w:sz w:val="22"/>
          <w:szCs w:val="22"/>
        </w:rPr>
        <w:t>b)</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861A27" w:rsidRPr="002C76C1" w:rsidRDefault="00861A27" w:rsidP="00861A27">
      <w:pPr>
        <w:tabs>
          <w:tab w:val="center" w:pos="709"/>
        </w:tabs>
        <w:spacing w:after="120"/>
        <w:ind w:left="502"/>
        <w:outlineLvl w:val="0"/>
        <w:rPr>
          <w:bCs/>
          <w:sz w:val="22"/>
          <w:szCs w:val="22"/>
        </w:rPr>
      </w:pPr>
      <w:r w:rsidRPr="002C76C1">
        <w:rPr>
          <w:bCs/>
          <w:sz w:val="22"/>
          <w:szCs w:val="22"/>
        </w:rPr>
        <w:t>The quotation received indicated that the amount is VAT inclusive but DPW note that there is a discrepancy in the form of the invoices and agrees with the finding.</w:t>
      </w:r>
    </w:p>
    <w:p w:rsidR="00861A27" w:rsidRPr="002C76C1" w:rsidRDefault="00861A27" w:rsidP="00861A27">
      <w:pPr>
        <w:tabs>
          <w:tab w:val="center" w:pos="709"/>
        </w:tabs>
        <w:spacing w:after="120"/>
        <w:outlineLvl w:val="0"/>
        <w:rPr>
          <w:bCs/>
          <w:sz w:val="22"/>
          <w:szCs w:val="22"/>
        </w:rPr>
      </w:pPr>
    </w:p>
    <w:tbl>
      <w:tblPr>
        <w:tblW w:w="8789"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83"/>
        <w:gridCol w:w="2203"/>
        <w:gridCol w:w="47"/>
        <w:gridCol w:w="2156"/>
      </w:tblGrid>
      <w:tr w:rsidR="00861A27" w:rsidRPr="002C76C1" w:rsidTr="00861A27">
        <w:tc>
          <w:tcPr>
            <w:tcW w:w="4383" w:type="dxa"/>
            <w:shd w:val="clear" w:color="auto" w:fill="BFBFBF" w:themeFill="background1" w:themeFillShade="BF"/>
          </w:tcPr>
          <w:p w:rsidR="00861A27" w:rsidRPr="00C41BBF" w:rsidRDefault="00861A27" w:rsidP="00861A27">
            <w:pPr>
              <w:keepNext/>
              <w:tabs>
                <w:tab w:val="center" w:pos="709"/>
              </w:tabs>
              <w:spacing w:line="260" w:lineRule="exact"/>
              <w:jc w:val="both"/>
              <w:rPr>
                <w:b/>
                <w:sz w:val="18"/>
                <w:szCs w:val="18"/>
              </w:rPr>
            </w:pPr>
            <w:r w:rsidRPr="00C41BBF">
              <w:rPr>
                <w:b/>
                <w:sz w:val="18"/>
                <w:szCs w:val="18"/>
              </w:rPr>
              <w:t>DESCRIPTION</w:t>
            </w:r>
          </w:p>
        </w:tc>
        <w:tc>
          <w:tcPr>
            <w:tcW w:w="4406" w:type="dxa"/>
            <w:gridSpan w:val="3"/>
            <w:shd w:val="clear" w:color="auto" w:fill="BFBFBF" w:themeFill="background1" w:themeFillShade="BF"/>
          </w:tcPr>
          <w:p w:rsidR="00861A27" w:rsidRPr="00C41BBF" w:rsidRDefault="00861A27" w:rsidP="00861A27">
            <w:pPr>
              <w:keepNext/>
              <w:tabs>
                <w:tab w:val="center" w:pos="709"/>
              </w:tabs>
              <w:spacing w:line="260" w:lineRule="exact"/>
              <w:jc w:val="both"/>
              <w:rPr>
                <w:b/>
                <w:sz w:val="18"/>
                <w:szCs w:val="18"/>
              </w:rPr>
            </w:pPr>
            <w:r w:rsidRPr="00C41BBF">
              <w:rPr>
                <w:b/>
                <w:sz w:val="18"/>
                <w:szCs w:val="18"/>
              </w:rPr>
              <w:t>RESPONSE</w:t>
            </w:r>
          </w:p>
        </w:tc>
      </w:tr>
      <w:tr w:rsidR="00861A27" w:rsidRPr="002C76C1" w:rsidTr="00861A27">
        <w:trPr>
          <w:trHeight w:val="561"/>
        </w:trPr>
        <w:tc>
          <w:tcPr>
            <w:tcW w:w="4383" w:type="dxa"/>
          </w:tcPr>
          <w:p w:rsidR="00861A27" w:rsidRPr="00C41BBF" w:rsidRDefault="00861A27" w:rsidP="00861A27">
            <w:pPr>
              <w:keepNext/>
              <w:tabs>
                <w:tab w:val="center" w:pos="709"/>
              </w:tabs>
              <w:spacing w:line="260" w:lineRule="exact"/>
              <w:jc w:val="both"/>
              <w:rPr>
                <w:b/>
                <w:sz w:val="18"/>
                <w:szCs w:val="18"/>
              </w:rPr>
            </w:pPr>
            <w:r w:rsidRPr="00C41BBF">
              <w:rPr>
                <w:sz w:val="18"/>
                <w:szCs w:val="18"/>
              </w:rPr>
              <w:t>Corrective action to be taken:</w:t>
            </w:r>
          </w:p>
        </w:tc>
        <w:tc>
          <w:tcPr>
            <w:tcW w:w="4406" w:type="dxa"/>
            <w:gridSpan w:val="3"/>
          </w:tcPr>
          <w:p w:rsidR="00861A27" w:rsidRPr="00C41BBF" w:rsidRDefault="00861A27" w:rsidP="00861A27">
            <w:pPr>
              <w:keepNext/>
              <w:tabs>
                <w:tab w:val="center" w:pos="709"/>
              </w:tabs>
              <w:spacing w:line="260" w:lineRule="exact"/>
              <w:jc w:val="both"/>
              <w:rPr>
                <w:sz w:val="18"/>
                <w:szCs w:val="18"/>
              </w:rPr>
            </w:pPr>
            <w:r w:rsidRPr="00C41BBF">
              <w:rPr>
                <w:sz w:val="18"/>
                <w:szCs w:val="18"/>
              </w:rPr>
              <w:t>To investigate the discrepancy in the invoices</w:t>
            </w:r>
          </w:p>
        </w:tc>
      </w:tr>
      <w:tr w:rsidR="00861A27" w:rsidRPr="002C76C1" w:rsidTr="00861A27">
        <w:trPr>
          <w:trHeight w:val="263"/>
        </w:trPr>
        <w:tc>
          <w:tcPr>
            <w:tcW w:w="4383" w:type="dxa"/>
            <w:vMerge w:val="restart"/>
          </w:tcPr>
          <w:p w:rsidR="00861A27" w:rsidRPr="00C41BBF" w:rsidRDefault="00861A27" w:rsidP="00861A27">
            <w:pPr>
              <w:keepNext/>
              <w:tabs>
                <w:tab w:val="center" w:pos="709"/>
              </w:tabs>
              <w:spacing w:line="260" w:lineRule="exact"/>
              <w:ind w:left="66"/>
              <w:rPr>
                <w:sz w:val="18"/>
                <w:szCs w:val="18"/>
              </w:rPr>
            </w:pPr>
            <w:r w:rsidRPr="00C41BBF">
              <w:rPr>
                <w:sz w:val="18"/>
                <w:szCs w:val="18"/>
              </w:rPr>
              <w:t>Does the finding affect an amount disclosed in the financial statements?</w:t>
            </w:r>
          </w:p>
        </w:tc>
        <w:tc>
          <w:tcPr>
            <w:tcW w:w="2250" w:type="dxa"/>
            <w:gridSpan w:val="2"/>
          </w:tcPr>
          <w:p w:rsidR="00861A27" w:rsidRPr="00C41BBF" w:rsidRDefault="00861A27" w:rsidP="00861A27">
            <w:pPr>
              <w:keepNext/>
              <w:tabs>
                <w:tab w:val="center" w:pos="709"/>
              </w:tabs>
              <w:spacing w:line="260" w:lineRule="exact"/>
              <w:jc w:val="both"/>
              <w:rPr>
                <w:b/>
                <w:sz w:val="18"/>
                <w:szCs w:val="18"/>
              </w:rPr>
            </w:pPr>
            <w:r w:rsidRPr="00C41BBF">
              <w:rPr>
                <w:b/>
                <w:sz w:val="18"/>
                <w:szCs w:val="18"/>
              </w:rPr>
              <w:t>Yes</w:t>
            </w:r>
          </w:p>
        </w:tc>
        <w:tc>
          <w:tcPr>
            <w:tcW w:w="2156" w:type="dxa"/>
          </w:tcPr>
          <w:p w:rsidR="00861A27" w:rsidRPr="00486F1D" w:rsidRDefault="00861A27" w:rsidP="00861A27">
            <w:pPr>
              <w:keepNext/>
              <w:tabs>
                <w:tab w:val="center" w:pos="709"/>
              </w:tabs>
              <w:spacing w:line="260" w:lineRule="exact"/>
              <w:jc w:val="both"/>
              <w:rPr>
                <w:b/>
                <w:sz w:val="18"/>
                <w:szCs w:val="18"/>
              </w:rPr>
            </w:pPr>
            <w:r w:rsidRPr="00486F1D">
              <w:rPr>
                <w:b/>
                <w:sz w:val="18"/>
                <w:szCs w:val="18"/>
              </w:rPr>
              <w:t>No</w:t>
            </w:r>
          </w:p>
        </w:tc>
      </w:tr>
      <w:tr w:rsidR="00861A27" w:rsidRPr="002C76C1" w:rsidTr="00861A27">
        <w:trPr>
          <w:trHeight w:val="262"/>
        </w:trPr>
        <w:tc>
          <w:tcPr>
            <w:tcW w:w="4383" w:type="dxa"/>
            <w:vMerge/>
          </w:tcPr>
          <w:p w:rsidR="00861A27" w:rsidRPr="00C41BBF" w:rsidRDefault="00861A27" w:rsidP="00861A27">
            <w:pPr>
              <w:keepNext/>
              <w:tabs>
                <w:tab w:val="center" w:pos="709"/>
              </w:tabs>
              <w:spacing w:line="260" w:lineRule="exact"/>
              <w:ind w:left="66"/>
              <w:rPr>
                <w:sz w:val="18"/>
                <w:szCs w:val="18"/>
              </w:rPr>
            </w:pPr>
          </w:p>
        </w:tc>
        <w:tc>
          <w:tcPr>
            <w:tcW w:w="2250" w:type="dxa"/>
            <w:gridSpan w:val="2"/>
          </w:tcPr>
          <w:p w:rsidR="00861A27" w:rsidRPr="00C41BBF" w:rsidRDefault="00861A27" w:rsidP="00861A27">
            <w:pPr>
              <w:keepNext/>
              <w:tabs>
                <w:tab w:val="center" w:pos="709"/>
              </w:tabs>
              <w:spacing w:line="260" w:lineRule="exact"/>
              <w:jc w:val="both"/>
              <w:rPr>
                <w:b/>
                <w:sz w:val="18"/>
                <w:szCs w:val="18"/>
              </w:rPr>
            </w:pPr>
          </w:p>
        </w:tc>
        <w:tc>
          <w:tcPr>
            <w:tcW w:w="2156" w:type="dxa"/>
          </w:tcPr>
          <w:p w:rsidR="00861A27" w:rsidRPr="00486F1D" w:rsidRDefault="00861A27" w:rsidP="00861A27">
            <w:pPr>
              <w:keepNext/>
              <w:tabs>
                <w:tab w:val="center" w:pos="709"/>
              </w:tabs>
              <w:spacing w:line="260" w:lineRule="exact"/>
              <w:jc w:val="both"/>
              <w:rPr>
                <w:sz w:val="18"/>
                <w:szCs w:val="18"/>
              </w:rPr>
            </w:pPr>
            <w:r w:rsidRPr="00486F1D">
              <w:rPr>
                <w:sz w:val="18"/>
                <w:szCs w:val="18"/>
              </w:rPr>
              <w:t xml:space="preserve">No </w:t>
            </w:r>
          </w:p>
        </w:tc>
      </w:tr>
      <w:tr w:rsidR="00861A27" w:rsidRPr="002C76C1" w:rsidTr="00861A27">
        <w:trPr>
          <w:trHeight w:val="435"/>
        </w:trPr>
        <w:tc>
          <w:tcPr>
            <w:tcW w:w="4383" w:type="dxa"/>
          </w:tcPr>
          <w:p w:rsidR="00861A27" w:rsidRPr="00C41BBF" w:rsidRDefault="00861A27" w:rsidP="00861A27">
            <w:pPr>
              <w:keepNext/>
              <w:tabs>
                <w:tab w:val="center" w:pos="709"/>
              </w:tabs>
              <w:spacing w:line="260" w:lineRule="exact"/>
              <w:ind w:left="66"/>
              <w:rPr>
                <w:sz w:val="18"/>
                <w:szCs w:val="18"/>
              </w:rPr>
            </w:pPr>
            <w:r w:rsidRPr="00C41BBF">
              <w:rPr>
                <w:sz w:val="18"/>
                <w:szCs w:val="18"/>
              </w:rPr>
              <w:t>If yes, what corrections will be made to the population?</w:t>
            </w:r>
          </w:p>
        </w:tc>
        <w:tc>
          <w:tcPr>
            <w:tcW w:w="4406" w:type="dxa"/>
            <w:gridSpan w:val="3"/>
          </w:tcPr>
          <w:p w:rsidR="00861A27" w:rsidRPr="00C41BBF" w:rsidRDefault="00861A27" w:rsidP="00861A27">
            <w:pPr>
              <w:keepNext/>
              <w:tabs>
                <w:tab w:val="center" w:pos="709"/>
              </w:tabs>
              <w:spacing w:line="260" w:lineRule="exact"/>
              <w:jc w:val="both"/>
              <w:rPr>
                <w:b/>
                <w:sz w:val="18"/>
                <w:szCs w:val="18"/>
              </w:rPr>
            </w:pPr>
          </w:p>
        </w:tc>
      </w:tr>
      <w:tr w:rsidR="00861A27" w:rsidRPr="002C76C1" w:rsidTr="00861A27">
        <w:trPr>
          <w:trHeight w:val="435"/>
        </w:trPr>
        <w:tc>
          <w:tcPr>
            <w:tcW w:w="4383" w:type="dxa"/>
          </w:tcPr>
          <w:p w:rsidR="00861A27" w:rsidRPr="00C41BBF" w:rsidRDefault="00861A27" w:rsidP="00861A27">
            <w:pPr>
              <w:keepNext/>
              <w:tabs>
                <w:tab w:val="center" w:pos="709"/>
              </w:tabs>
              <w:spacing w:line="260" w:lineRule="exact"/>
              <w:ind w:left="66"/>
              <w:rPr>
                <w:b/>
                <w:sz w:val="18"/>
                <w:szCs w:val="18"/>
              </w:rPr>
            </w:pPr>
            <w:r w:rsidRPr="00C41BBF">
              <w:rPr>
                <w:sz w:val="18"/>
                <w:szCs w:val="18"/>
              </w:rPr>
              <w:t>If yes, and no corrections will be made, the reason why such a conclusion has been reached</w:t>
            </w:r>
          </w:p>
        </w:tc>
        <w:tc>
          <w:tcPr>
            <w:tcW w:w="4406" w:type="dxa"/>
            <w:gridSpan w:val="3"/>
          </w:tcPr>
          <w:p w:rsidR="00861A27" w:rsidRPr="00C41BBF" w:rsidRDefault="00861A27" w:rsidP="00861A27">
            <w:pPr>
              <w:keepNext/>
              <w:tabs>
                <w:tab w:val="center" w:pos="709"/>
              </w:tabs>
              <w:spacing w:line="260" w:lineRule="exact"/>
              <w:jc w:val="both"/>
              <w:rPr>
                <w:b/>
                <w:sz w:val="18"/>
                <w:szCs w:val="18"/>
              </w:rPr>
            </w:pPr>
          </w:p>
        </w:tc>
      </w:tr>
      <w:tr w:rsidR="00861A27" w:rsidRPr="002C76C1" w:rsidTr="00861A27">
        <w:tc>
          <w:tcPr>
            <w:tcW w:w="4383" w:type="dxa"/>
          </w:tcPr>
          <w:p w:rsidR="00861A27" w:rsidRPr="00C41BBF" w:rsidRDefault="00861A27" w:rsidP="00861A27">
            <w:pPr>
              <w:keepNext/>
              <w:tabs>
                <w:tab w:val="center" w:pos="709"/>
              </w:tabs>
              <w:spacing w:line="260" w:lineRule="exact"/>
              <w:jc w:val="both"/>
              <w:rPr>
                <w:b/>
                <w:sz w:val="18"/>
                <w:szCs w:val="18"/>
              </w:rPr>
            </w:pPr>
            <w:r w:rsidRPr="00C41BBF">
              <w:rPr>
                <w:sz w:val="18"/>
                <w:szCs w:val="18"/>
              </w:rPr>
              <w:t>Position of official responsible to take corrective action:</w:t>
            </w:r>
          </w:p>
        </w:tc>
        <w:tc>
          <w:tcPr>
            <w:tcW w:w="4406" w:type="dxa"/>
            <w:gridSpan w:val="3"/>
          </w:tcPr>
          <w:p w:rsidR="00861A27" w:rsidRPr="00C41BBF" w:rsidRDefault="00861A27" w:rsidP="00861A27">
            <w:pPr>
              <w:keepNext/>
              <w:tabs>
                <w:tab w:val="center" w:pos="709"/>
              </w:tabs>
              <w:spacing w:line="260" w:lineRule="exact"/>
              <w:jc w:val="both"/>
              <w:rPr>
                <w:sz w:val="18"/>
                <w:szCs w:val="18"/>
              </w:rPr>
            </w:pPr>
            <w:r w:rsidRPr="00C41BBF">
              <w:rPr>
                <w:sz w:val="18"/>
                <w:szCs w:val="18"/>
              </w:rPr>
              <w:t>Director: Inspectorate and Compliance</w:t>
            </w:r>
          </w:p>
        </w:tc>
      </w:tr>
      <w:tr w:rsidR="00861A27" w:rsidRPr="002C76C1" w:rsidTr="00861A27">
        <w:tc>
          <w:tcPr>
            <w:tcW w:w="4383" w:type="dxa"/>
          </w:tcPr>
          <w:p w:rsidR="00861A27" w:rsidRPr="00C41BBF" w:rsidRDefault="00861A27" w:rsidP="00861A27">
            <w:pPr>
              <w:keepNext/>
              <w:tabs>
                <w:tab w:val="center" w:pos="709"/>
              </w:tabs>
              <w:spacing w:line="260" w:lineRule="exact"/>
              <w:jc w:val="both"/>
              <w:rPr>
                <w:b/>
                <w:sz w:val="18"/>
                <w:szCs w:val="18"/>
              </w:rPr>
            </w:pPr>
            <w:r w:rsidRPr="00C41BBF">
              <w:rPr>
                <w:sz w:val="18"/>
                <w:szCs w:val="18"/>
              </w:rPr>
              <w:t>Estimated completion date for corrective action:</w:t>
            </w:r>
          </w:p>
        </w:tc>
        <w:tc>
          <w:tcPr>
            <w:tcW w:w="4406" w:type="dxa"/>
            <w:gridSpan w:val="3"/>
          </w:tcPr>
          <w:p w:rsidR="00861A27" w:rsidRPr="00C41BBF" w:rsidRDefault="00861A27" w:rsidP="00861A27">
            <w:pPr>
              <w:keepNext/>
              <w:tabs>
                <w:tab w:val="center" w:pos="709"/>
              </w:tabs>
              <w:spacing w:line="260" w:lineRule="exact"/>
              <w:jc w:val="both"/>
              <w:rPr>
                <w:sz w:val="18"/>
                <w:szCs w:val="18"/>
              </w:rPr>
            </w:pPr>
            <w:r w:rsidRPr="00C41BBF">
              <w:rPr>
                <w:sz w:val="18"/>
                <w:szCs w:val="18"/>
              </w:rPr>
              <w:t>End of September</w:t>
            </w:r>
          </w:p>
        </w:tc>
      </w:tr>
      <w:tr w:rsidR="00861A27" w:rsidRPr="002C76C1" w:rsidTr="00861A27">
        <w:trPr>
          <w:trHeight w:val="263"/>
        </w:trPr>
        <w:tc>
          <w:tcPr>
            <w:tcW w:w="4383" w:type="dxa"/>
            <w:vMerge w:val="restart"/>
          </w:tcPr>
          <w:p w:rsidR="00861A27" w:rsidRPr="00C41BBF" w:rsidRDefault="00861A27" w:rsidP="00861A27">
            <w:pPr>
              <w:keepNext/>
              <w:tabs>
                <w:tab w:val="center" w:pos="709"/>
              </w:tabs>
              <w:spacing w:line="260" w:lineRule="exact"/>
              <w:jc w:val="both"/>
              <w:rPr>
                <w:sz w:val="18"/>
                <w:szCs w:val="18"/>
              </w:rPr>
            </w:pPr>
            <w:r w:rsidRPr="00C41BBF">
              <w:rPr>
                <w:sz w:val="18"/>
                <w:szCs w:val="18"/>
              </w:rPr>
              <w:t>Does management agree with the root cause indicated</w:t>
            </w:r>
          </w:p>
        </w:tc>
        <w:tc>
          <w:tcPr>
            <w:tcW w:w="2203" w:type="dxa"/>
          </w:tcPr>
          <w:p w:rsidR="00861A27" w:rsidRPr="00C41BBF" w:rsidRDefault="00861A27" w:rsidP="00861A27">
            <w:pPr>
              <w:keepNext/>
              <w:tabs>
                <w:tab w:val="center" w:pos="709"/>
              </w:tabs>
              <w:spacing w:line="260" w:lineRule="exact"/>
              <w:jc w:val="both"/>
              <w:rPr>
                <w:b/>
                <w:sz w:val="18"/>
                <w:szCs w:val="18"/>
              </w:rPr>
            </w:pPr>
            <w:r w:rsidRPr="00C41BBF">
              <w:rPr>
                <w:b/>
                <w:sz w:val="18"/>
                <w:szCs w:val="18"/>
              </w:rPr>
              <w:t>Yes</w:t>
            </w:r>
          </w:p>
        </w:tc>
        <w:tc>
          <w:tcPr>
            <w:tcW w:w="2203" w:type="dxa"/>
            <w:gridSpan w:val="2"/>
          </w:tcPr>
          <w:p w:rsidR="00861A27" w:rsidRPr="00486F1D" w:rsidRDefault="00861A27" w:rsidP="00861A27">
            <w:pPr>
              <w:keepNext/>
              <w:tabs>
                <w:tab w:val="center" w:pos="709"/>
              </w:tabs>
              <w:spacing w:line="260" w:lineRule="exact"/>
              <w:jc w:val="both"/>
              <w:rPr>
                <w:b/>
                <w:sz w:val="18"/>
                <w:szCs w:val="18"/>
              </w:rPr>
            </w:pPr>
            <w:r w:rsidRPr="00486F1D">
              <w:rPr>
                <w:b/>
                <w:sz w:val="18"/>
                <w:szCs w:val="18"/>
              </w:rPr>
              <w:t>No</w:t>
            </w:r>
          </w:p>
        </w:tc>
      </w:tr>
      <w:tr w:rsidR="00861A27" w:rsidRPr="002C76C1" w:rsidTr="00861A27">
        <w:trPr>
          <w:trHeight w:val="262"/>
        </w:trPr>
        <w:tc>
          <w:tcPr>
            <w:tcW w:w="4383" w:type="dxa"/>
            <w:vMerge/>
          </w:tcPr>
          <w:p w:rsidR="00861A27" w:rsidRPr="00C41BBF" w:rsidRDefault="00861A27" w:rsidP="00861A27">
            <w:pPr>
              <w:keepNext/>
              <w:tabs>
                <w:tab w:val="center" w:pos="709"/>
              </w:tabs>
              <w:spacing w:line="260" w:lineRule="exact"/>
              <w:jc w:val="both"/>
              <w:rPr>
                <w:sz w:val="18"/>
                <w:szCs w:val="18"/>
              </w:rPr>
            </w:pPr>
          </w:p>
        </w:tc>
        <w:tc>
          <w:tcPr>
            <w:tcW w:w="2203" w:type="dxa"/>
          </w:tcPr>
          <w:p w:rsidR="00861A27" w:rsidRPr="00C41BBF" w:rsidRDefault="00861A27" w:rsidP="00861A27">
            <w:pPr>
              <w:keepNext/>
              <w:tabs>
                <w:tab w:val="center" w:pos="709"/>
              </w:tabs>
              <w:spacing w:line="260" w:lineRule="exact"/>
              <w:jc w:val="both"/>
              <w:rPr>
                <w:b/>
                <w:sz w:val="18"/>
                <w:szCs w:val="18"/>
              </w:rPr>
            </w:pPr>
          </w:p>
        </w:tc>
        <w:tc>
          <w:tcPr>
            <w:tcW w:w="2203" w:type="dxa"/>
            <w:gridSpan w:val="2"/>
          </w:tcPr>
          <w:p w:rsidR="00861A27" w:rsidRPr="002C76C1" w:rsidRDefault="00861A27" w:rsidP="00861A27">
            <w:pPr>
              <w:keepNext/>
              <w:tabs>
                <w:tab w:val="center" w:pos="709"/>
              </w:tabs>
              <w:spacing w:line="260" w:lineRule="exact"/>
              <w:jc w:val="both"/>
              <w:rPr>
                <w:b/>
              </w:rPr>
            </w:pPr>
          </w:p>
        </w:tc>
      </w:tr>
      <w:tr w:rsidR="00861A27" w:rsidRPr="002C76C1" w:rsidTr="00861A27">
        <w:tc>
          <w:tcPr>
            <w:tcW w:w="4383" w:type="dxa"/>
          </w:tcPr>
          <w:p w:rsidR="00861A27" w:rsidRPr="00C41BBF" w:rsidRDefault="00861A27" w:rsidP="00861A27">
            <w:pPr>
              <w:keepNext/>
              <w:tabs>
                <w:tab w:val="center" w:pos="709"/>
              </w:tabs>
              <w:spacing w:line="260" w:lineRule="exact"/>
              <w:jc w:val="both"/>
              <w:rPr>
                <w:sz w:val="18"/>
                <w:szCs w:val="18"/>
              </w:rPr>
            </w:pPr>
            <w:r w:rsidRPr="00C41BBF">
              <w:rPr>
                <w:sz w:val="18"/>
                <w:szCs w:val="18"/>
              </w:rPr>
              <w:t>If management does not agree with the root cause indicated, please provide the root cause according to management</w:t>
            </w:r>
          </w:p>
        </w:tc>
        <w:tc>
          <w:tcPr>
            <w:tcW w:w="4406" w:type="dxa"/>
            <w:gridSpan w:val="3"/>
          </w:tcPr>
          <w:p w:rsidR="00861A27" w:rsidRPr="00C41BBF" w:rsidRDefault="00861A27" w:rsidP="00861A27">
            <w:pPr>
              <w:keepNext/>
              <w:tabs>
                <w:tab w:val="center" w:pos="709"/>
              </w:tabs>
              <w:spacing w:line="260" w:lineRule="exact"/>
              <w:jc w:val="both"/>
              <w:rPr>
                <w:b/>
                <w:sz w:val="18"/>
                <w:szCs w:val="18"/>
              </w:rPr>
            </w:pPr>
          </w:p>
        </w:tc>
      </w:tr>
    </w:tbl>
    <w:p w:rsidR="00861A27" w:rsidRPr="002C76C1" w:rsidRDefault="00861A27" w:rsidP="00861A27">
      <w:pPr>
        <w:keepNext/>
        <w:tabs>
          <w:tab w:val="center" w:pos="709"/>
        </w:tabs>
        <w:spacing w:line="260" w:lineRule="exact"/>
        <w:ind w:left="360"/>
        <w:jc w:val="both"/>
        <w:rPr>
          <w:b/>
          <w:sz w:val="22"/>
          <w:szCs w:val="22"/>
        </w:rPr>
      </w:pPr>
    </w:p>
    <w:p w:rsidR="00861A27" w:rsidRPr="002C76C1" w:rsidRDefault="00861A27" w:rsidP="00861A27">
      <w:pPr>
        <w:tabs>
          <w:tab w:val="center" w:pos="709"/>
        </w:tabs>
        <w:jc w:val="both"/>
        <w:rPr>
          <w:i/>
          <w:sz w:val="22"/>
          <w:szCs w:val="22"/>
        </w:rPr>
      </w:pPr>
    </w:p>
    <w:p w:rsidR="00861A27" w:rsidRPr="002C76C1" w:rsidRDefault="00861A27" w:rsidP="00861A27">
      <w:pPr>
        <w:tabs>
          <w:tab w:val="center" w:pos="709"/>
        </w:tabs>
        <w:jc w:val="both"/>
        <w:rPr>
          <w:i/>
          <w:sz w:val="22"/>
          <w:szCs w:val="22"/>
        </w:rPr>
      </w:pPr>
      <w:r w:rsidRPr="002C76C1">
        <w:rPr>
          <w:i/>
          <w:sz w:val="22"/>
          <w:szCs w:val="22"/>
        </w:rPr>
        <w:t>Name:</w:t>
      </w:r>
      <w:r w:rsidRPr="002C76C1">
        <w:rPr>
          <w:rFonts w:eastAsia="Arial Unicode MS"/>
          <w:sz w:val="22"/>
          <w:szCs w:val="22"/>
        </w:rPr>
        <w:t>BassieKgasoane</w:t>
      </w:r>
    </w:p>
    <w:p w:rsidR="00861A27" w:rsidRPr="002C76C1" w:rsidRDefault="00861A27" w:rsidP="00861A27">
      <w:pPr>
        <w:tabs>
          <w:tab w:val="center" w:pos="709"/>
        </w:tabs>
        <w:jc w:val="both"/>
        <w:rPr>
          <w:i/>
          <w:sz w:val="22"/>
          <w:szCs w:val="22"/>
        </w:rPr>
      </w:pPr>
      <w:r w:rsidRPr="002C76C1">
        <w:rPr>
          <w:i/>
          <w:sz w:val="22"/>
          <w:szCs w:val="22"/>
        </w:rPr>
        <w:t>Position: Chief Director: Prestige</w:t>
      </w:r>
    </w:p>
    <w:p w:rsidR="00861A27" w:rsidRPr="002C76C1" w:rsidRDefault="00861A27" w:rsidP="00861A27">
      <w:pPr>
        <w:tabs>
          <w:tab w:val="center" w:pos="709"/>
        </w:tabs>
        <w:jc w:val="both"/>
        <w:rPr>
          <w:i/>
          <w:sz w:val="22"/>
          <w:szCs w:val="22"/>
        </w:rPr>
      </w:pPr>
      <w:r w:rsidRPr="002C76C1">
        <w:rPr>
          <w:i/>
          <w:sz w:val="22"/>
          <w:szCs w:val="22"/>
        </w:rPr>
        <w:t>Date:</w:t>
      </w:r>
    </w:p>
    <w:p w:rsidR="00861A27" w:rsidRPr="002C76C1" w:rsidRDefault="00861A27" w:rsidP="00861A27">
      <w:pPr>
        <w:tabs>
          <w:tab w:val="center" w:pos="709"/>
        </w:tabs>
        <w:jc w:val="both"/>
        <w:rPr>
          <w:i/>
          <w:sz w:val="22"/>
          <w:szCs w:val="22"/>
        </w:rPr>
      </w:pPr>
    </w:p>
    <w:p w:rsidR="00861A27" w:rsidRPr="00C41BBF" w:rsidRDefault="00861A27" w:rsidP="00861A27">
      <w:pPr>
        <w:keepNext/>
        <w:tabs>
          <w:tab w:val="center" w:pos="709"/>
        </w:tabs>
        <w:spacing w:line="260" w:lineRule="exact"/>
        <w:ind w:left="360" w:hanging="360"/>
        <w:contextualSpacing/>
        <w:jc w:val="both"/>
        <w:rPr>
          <w:b/>
          <w:sz w:val="22"/>
          <w:szCs w:val="22"/>
        </w:rPr>
      </w:pPr>
      <w:r>
        <w:rPr>
          <w:sz w:val="22"/>
          <w:szCs w:val="22"/>
        </w:rPr>
        <w:t>c)</w:t>
      </w:r>
      <w:r>
        <w:rPr>
          <w:sz w:val="22"/>
          <w:szCs w:val="22"/>
        </w:rPr>
        <w:tab/>
        <w:t xml:space="preserve"> </w:t>
      </w:r>
      <w:r>
        <w:rPr>
          <w:sz w:val="22"/>
          <w:szCs w:val="22"/>
        </w:rPr>
        <w:tab/>
      </w:r>
      <w:r w:rsidRPr="00C41BBF">
        <w:rPr>
          <w:sz w:val="22"/>
          <w:szCs w:val="22"/>
        </w:rPr>
        <w:t>I am not in agreement with the finding for the following reasons [and supply the following/attached information in support of this]:</w:t>
      </w:r>
    </w:p>
    <w:p w:rsidR="00861A27" w:rsidRPr="002C76C1" w:rsidRDefault="00861A27" w:rsidP="00861A27">
      <w:pPr>
        <w:pStyle w:val="ListParagraph"/>
        <w:keepNext/>
        <w:tabs>
          <w:tab w:val="center" w:pos="709"/>
        </w:tabs>
        <w:spacing w:line="260" w:lineRule="exact"/>
        <w:ind w:left="360"/>
        <w:jc w:val="both"/>
        <w:rPr>
          <w:rFonts w:ascii="Arial" w:hAnsi="Arial" w:cs="Arial"/>
          <w:b/>
          <w:sz w:val="22"/>
          <w:szCs w:val="22"/>
        </w:rPr>
      </w:pPr>
    </w:p>
    <w:p w:rsidR="00861A27" w:rsidRPr="002C76C1" w:rsidRDefault="00861A27" w:rsidP="00861A27">
      <w:pPr>
        <w:pStyle w:val="ListParagraph"/>
        <w:tabs>
          <w:tab w:val="center" w:pos="709"/>
        </w:tabs>
        <w:ind w:left="360"/>
        <w:rPr>
          <w:rFonts w:ascii="Arial" w:hAnsi="Arial" w:cs="Arial"/>
          <w:sz w:val="22"/>
          <w:szCs w:val="22"/>
          <w:lang w:eastAsia="en-ZA"/>
        </w:rPr>
      </w:pPr>
      <w:r w:rsidRPr="002C76C1">
        <w:rPr>
          <w:rFonts w:ascii="Arial" w:hAnsi="Arial" w:cs="Arial"/>
          <w:sz w:val="22"/>
          <w:szCs w:val="22"/>
          <w:lang w:eastAsia="en-ZA"/>
        </w:rPr>
        <w:t>We note that however the Department is constraint to give a comment on the invoicing system of the service provider</w:t>
      </w:r>
    </w:p>
    <w:p w:rsidR="00861A27" w:rsidRDefault="00861A27" w:rsidP="00861A27">
      <w:pPr>
        <w:pStyle w:val="ListParagraph"/>
        <w:tabs>
          <w:tab w:val="center" w:pos="709"/>
        </w:tabs>
        <w:ind w:left="360"/>
        <w:rPr>
          <w:rFonts w:ascii="Arial" w:hAnsi="Arial" w:cs="Arial"/>
          <w:sz w:val="22"/>
          <w:szCs w:val="22"/>
          <w:lang w:eastAsia="en-ZA"/>
        </w:rPr>
      </w:pPr>
    </w:p>
    <w:p w:rsidR="00861A27" w:rsidRPr="002C76C1" w:rsidRDefault="00861A27" w:rsidP="00861A27">
      <w:pPr>
        <w:tabs>
          <w:tab w:val="center" w:pos="709"/>
        </w:tabs>
        <w:ind w:left="426"/>
        <w:jc w:val="both"/>
        <w:rPr>
          <w:i/>
          <w:sz w:val="22"/>
          <w:szCs w:val="22"/>
        </w:rPr>
      </w:pPr>
      <w:r w:rsidRPr="002C76C1">
        <w:rPr>
          <w:i/>
          <w:sz w:val="22"/>
          <w:szCs w:val="22"/>
        </w:rPr>
        <w:t>Name:</w:t>
      </w:r>
      <w:r w:rsidRPr="002C76C1">
        <w:rPr>
          <w:rFonts w:eastAsia="Arial Unicode MS"/>
          <w:sz w:val="22"/>
          <w:szCs w:val="22"/>
        </w:rPr>
        <w:t>BassieKgasoane</w:t>
      </w:r>
    </w:p>
    <w:p w:rsidR="00861A27" w:rsidRPr="002C76C1" w:rsidRDefault="00861A27" w:rsidP="00861A27">
      <w:pPr>
        <w:tabs>
          <w:tab w:val="center" w:pos="709"/>
        </w:tabs>
        <w:ind w:left="426"/>
        <w:jc w:val="both"/>
        <w:rPr>
          <w:i/>
          <w:sz w:val="22"/>
          <w:szCs w:val="22"/>
        </w:rPr>
      </w:pPr>
      <w:r w:rsidRPr="002C76C1">
        <w:rPr>
          <w:i/>
          <w:sz w:val="22"/>
          <w:szCs w:val="22"/>
        </w:rPr>
        <w:t>Position:  Chief Director: Prestige</w:t>
      </w:r>
    </w:p>
    <w:p w:rsidR="00861A27" w:rsidRPr="002C76C1" w:rsidRDefault="00861A27" w:rsidP="00861A27">
      <w:pPr>
        <w:tabs>
          <w:tab w:val="center" w:pos="709"/>
        </w:tabs>
        <w:ind w:left="426"/>
        <w:jc w:val="both"/>
        <w:rPr>
          <w:i/>
          <w:sz w:val="22"/>
          <w:szCs w:val="22"/>
        </w:rPr>
      </w:pPr>
      <w:r w:rsidRPr="002C76C1">
        <w:rPr>
          <w:i/>
          <w:sz w:val="22"/>
          <w:szCs w:val="22"/>
        </w:rPr>
        <w:t>Date:</w:t>
      </w:r>
    </w:p>
    <w:p w:rsidR="00861A27" w:rsidRPr="002C76C1" w:rsidRDefault="00861A27" w:rsidP="00861A27">
      <w:pPr>
        <w:tabs>
          <w:tab w:val="center" w:pos="709"/>
        </w:tabs>
        <w:ind w:left="426"/>
        <w:jc w:val="both"/>
        <w:rPr>
          <w:i/>
          <w:sz w:val="22"/>
          <w:szCs w:val="22"/>
        </w:rPr>
      </w:pPr>
    </w:p>
    <w:p w:rsidR="00861A27" w:rsidRPr="002C76C1" w:rsidRDefault="00861A27" w:rsidP="00861A27">
      <w:pPr>
        <w:tabs>
          <w:tab w:val="center" w:pos="709"/>
        </w:tabs>
        <w:ind w:left="426"/>
        <w:jc w:val="both"/>
        <w:rPr>
          <w:i/>
          <w:sz w:val="22"/>
          <w:szCs w:val="22"/>
        </w:rPr>
      </w:pPr>
    </w:p>
    <w:p w:rsidR="00861A27" w:rsidRPr="00C41BBF" w:rsidRDefault="00861A27" w:rsidP="00861A27">
      <w:pPr>
        <w:keepNext/>
        <w:tabs>
          <w:tab w:val="center" w:pos="709"/>
        </w:tabs>
        <w:spacing w:line="260" w:lineRule="exact"/>
        <w:ind w:left="426" w:hanging="426"/>
        <w:contextualSpacing/>
        <w:jc w:val="both"/>
        <w:rPr>
          <w:b/>
          <w:sz w:val="22"/>
          <w:szCs w:val="22"/>
        </w:rPr>
      </w:pPr>
      <w:r>
        <w:rPr>
          <w:sz w:val="22"/>
          <w:szCs w:val="22"/>
        </w:rPr>
        <w:t>d)</w:t>
      </w:r>
      <w:r>
        <w:rPr>
          <w:sz w:val="22"/>
          <w:szCs w:val="22"/>
        </w:rPr>
        <w:tab/>
      </w:r>
      <w:r>
        <w:rPr>
          <w:sz w:val="22"/>
          <w:szCs w:val="22"/>
        </w:rPr>
        <w:tab/>
      </w:r>
      <w:r w:rsidRPr="00C41BBF">
        <w:rPr>
          <w:sz w:val="22"/>
          <w:szCs w:val="22"/>
        </w:rPr>
        <w:t>I am in agreement with the finding for the following reasons [and supply the following/attached information in support of this]:</w:t>
      </w:r>
    </w:p>
    <w:p w:rsidR="00861A27" w:rsidRPr="002C76C1" w:rsidRDefault="00861A27" w:rsidP="00861A27">
      <w:pPr>
        <w:tabs>
          <w:tab w:val="center" w:pos="709"/>
        </w:tabs>
        <w:jc w:val="both"/>
      </w:pPr>
    </w:p>
    <w:p w:rsidR="00861A27" w:rsidRPr="002C76C1" w:rsidRDefault="00861A27" w:rsidP="00861A27">
      <w:pPr>
        <w:tabs>
          <w:tab w:val="center" w:pos="709"/>
        </w:tabs>
        <w:ind w:left="502"/>
        <w:rPr>
          <w:sz w:val="22"/>
          <w:szCs w:val="22"/>
          <w:lang w:val="en-ZA" w:eastAsia="en-ZA"/>
        </w:rPr>
      </w:pPr>
      <w:r w:rsidRPr="002C76C1">
        <w:rPr>
          <w:sz w:val="22"/>
          <w:szCs w:val="22"/>
          <w:lang w:val="en-ZA" w:eastAsia="en-ZA"/>
        </w:rPr>
        <w:t>The scoring model used was based on the CIDB model but it was corrected since November 2011 to reflect the correct formula.</w:t>
      </w:r>
    </w:p>
    <w:p w:rsidR="00861A27" w:rsidRPr="002C76C1" w:rsidRDefault="00861A27" w:rsidP="00861A27">
      <w:pPr>
        <w:tabs>
          <w:tab w:val="center" w:pos="709"/>
        </w:tabs>
        <w:ind w:left="405"/>
        <w:rPr>
          <w:color w:val="FF0000"/>
          <w:sz w:val="22"/>
          <w:szCs w:val="22"/>
          <w:lang w:val="en-ZA" w:eastAsia="en-ZA"/>
        </w:rPr>
      </w:pPr>
    </w:p>
    <w:p w:rsidR="00861A27" w:rsidRPr="002C76C1" w:rsidRDefault="00861A27" w:rsidP="00861A27">
      <w:pPr>
        <w:tabs>
          <w:tab w:val="center" w:pos="709"/>
        </w:tabs>
        <w:ind w:left="405"/>
        <w:rPr>
          <w:color w:val="FF0000"/>
          <w:sz w:val="22"/>
          <w:szCs w:val="22"/>
          <w:lang w:val="en-ZA" w:eastAsia="en-ZA"/>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4"/>
        <w:gridCol w:w="2203"/>
        <w:gridCol w:w="47"/>
        <w:gridCol w:w="2156"/>
      </w:tblGrid>
      <w:tr w:rsidR="00861A27" w:rsidRPr="00486F1D" w:rsidTr="00861A27">
        <w:tc>
          <w:tcPr>
            <w:tcW w:w="4524" w:type="dxa"/>
            <w:shd w:val="clear" w:color="auto" w:fill="D9D9D9" w:themeFill="background1" w:themeFillShade="D9"/>
          </w:tcPr>
          <w:p w:rsidR="00861A27" w:rsidRPr="00486F1D" w:rsidRDefault="00861A27" w:rsidP="00861A27">
            <w:pPr>
              <w:keepNext/>
              <w:tabs>
                <w:tab w:val="center" w:pos="709"/>
              </w:tabs>
              <w:spacing w:line="260" w:lineRule="exact"/>
              <w:jc w:val="both"/>
              <w:rPr>
                <w:b/>
                <w:sz w:val="18"/>
                <w:szCs w:val="18"/>
              </w:rPr>
            </w:pPr>
            <w:r w:rsidRPr="00486F1D">
              <w:rPr>
                <w:b/>
                <w:sz w:val="18"/>
                <w:szCs w:val="18"/>
              </w:rPr>
              <w:t>DESCRIPTION</w:t>
            </w:r>
          </w:p>
        </w:tc>
        <w:tc>
          <w:tcPr>
            <w:tcW w:w="4406" w:type="dxa"/>
            <w:gridSpan w:val="3"/>
            <w:shd w:val="clear" w:color="auto" w:fill="D9D9D9" w:themeFill="background1" w:themeFillShade="D9"/>
          </w:tcPr>
          <w:p w:rsidR="00861A27" w:rsidRPr="00486F1D" w:rsidRDefault="00861A27" w:rsidP="00861A27">
            <w:pPr>
              <w:keepNext/>
              <w:tabs>
                <w:tab w:val="center" w:pos="709"/>
              </w:tabs>
              <w:spacing w:line="260" w:lineRule="exact"/>
              <w:jc w:val="both"/>
              <w:rPr>
                <w:b/>
                <w:sz w:val="18"/>
                <w:szCs w:val="18"/>
              </w:rPr>
            </w:pPr>
            <w:r w:rsidRPr="00486F1D">
              <w:rPr>
                <w:b/>
                <w:sz w:val="18"/>
                <w:szCs w:val="18"/>
              </w:rPr>
              <w:t>RESPONSE</w:t>
            </w:r>
          </w:p>
        </w:tc>
      </w:tr>
      <w:tr w:rsidR="00861A27" w:rsidRPr="00486F1D" w:rsidTr="00861A27">
        <w:trPr>
          <w:trHeight w:val="561"/>
        </w:trPr>
        <w:tc>
          <w:tcPr>
            <w:tcW w:w="4524" w:type="dxa"/>
          </w:tcPr>
          <w:p w:rsidR="00861A27" w:rsidRPr="00486F1D" w:rsidRDefault="00861A27" w:rsidP="00861A27">
            <w:pPr>
              <w:keepNext/>
              <w:tabs>
                <w:tab w:val="center" w:pos="709"/>
              </w:tabs>
              <w:spacing w:line="260" w:lineRule="exact"/>
              <w:jc w:val="both"/>
              <w:rPr>
                <w:b/>
                <w:sz w:val="18"/>
                <w:szCs w:val="18"/>
              </w:rPr>
            </w:pPr>
            <w:r w:rsidRPr="00486F1D">
              <w:rPr>
                <w:sz w:val="18"/>
                <w:szCs w:val="18"/>
              </w:rPr>
              <w:t>Corrective action to be taken:</w:t>
            </w:r>
          </w:p>
        </w:tc>
        <w:tc>
          <w:tcPr>
            <w:tcW w:w="4406" w:type="dxa"/>
            <w:gridSpan w:val="3"/>
          </w:tcPr>
          <w:p w:rsidR="00861A27" w:rsidRPr="00486F1D" w:rsidRDefault="00861A27" w:rsidP="00861A27">
            <w:pPr>
              <w:keepNext/>
              <w:tabs>
                <w:tab w:val="center" w:pos="709"/>
              </w:tabs>
              <w:spacing w:line="260" w:lineRule="exact"/>
              <w:jc w:val="both"/>
              <w:rPr>
                <w:sz w:val="18"/>
                <w:szCs w:val="18"/>
              </w:rPr>
            </w:pPr>
            <w:r w:rsidRPr="00486F1D">
              <w:rPr>
                <w:sz w:val="18"/>
                <w:szCs w:val="18"/>
              </w:rPr>
              <w:t>The correct formula is currently in use.</w:t>
            </w:r>
          </w:p>
        </w:tc>
      </w:tr>
      <w:tr w:rsidR="00861A27" w:rsidRPr="00486F1D" w:rsidTr="00861A27">
        <w:trPr>
          <w:trHeight w:val="263"/>
        </w:trPr>
        <w:tc>
          <w:tcPr>
            <w:tcW w:w="4524" w:type="dxa"/>
            <w:vMerge w:val="restart"/>
          </w:tcPr>
          <w:p w:rsidR="00861A27" w:rsidRPr="00486F1D" w:rsidRDefault="00861A27" w:rsidP="00861A27">
            <w:pPr>
              <w:keepNext/>
              <w:tabs>
                <w:tab w:val="center" w:pos="709"/>
              </w:tabs>
              <w:spacing w:line="260" w:lineRule="exact"/>
              <w:ind w:left="66"/>
              <w:rPr>
                <w:sz w:val="18"/>
                <w:szCs w:val="18"/>
              </w:rPr>
            </w:pPr>
            <w:r w:rsidRPr="00486F1D">
              <w:rPr>
                <w:sz w:val="18"/>
                <w:szCs w:val="18"/>
              </w:rPr>
              <w:t>Does the finding affect an amount disclosed in the financial statements?</w:t>
            </w:r>
          </w:p>
        </w:tc>
        <w:tc>
          <w:tcPr>
            <w:tcW w:w="2250" w:type="dxa"/>
            <w:gridSpan w:val="2"/>
          </w:tcPr>
          <w:p w:rsidR="00861A27" w:rsidRPr="00486F1D" w:rsidRDefault="00861A27" w:rsidP="00861A27">
            <w:pPr>
              <w:keepNext/>
              <w:tabs>
                <w:tab w:val="center" w:pos="709"/>
              </w:tabs>
              <w:spacing w:line="260" w:lineRule="exact"/>
              <w:jc w:val="both"/>
              <w:rPr>
                <w:b/>
                <w:sz w:val="18"/>
                <w:szCs w:val="18"/>
              </w:rPr>
            </w:pPr>
            <w:r w:rsidRPr="00486F1D">
              <w:rPr>
                <w:b/>
                <w:sz w:val="18"/>
                <w:szCs w:val="18"/>
              </w:rPr>
              <w:t>Yes</w:t>
            </w:r>
          </w:p>
        </w:tc>
        <w:tc>
          <w:tcPr>
            <w:tcW w:w="2156" w:type="dxa"/>
          </w:tcPr>
          <w:p w:rsidR="00861A27" w:rsidRPr="00486F1D" w:rsidRDefault="00861A27" w:rsidP="00861A27">
            <w:pPr>
              <w:keepNext/>
              <w:tabs>
                <w:tab w:val="center" w:pos="709"/>
              </w:tabs>
              <w:spacing w:line="260" w:lineRule="exact"/>
              <w:jc w:val="both"/>
              <w:rPr>
                <w:b/>
                <w:sz w:val="18"/>
                <w:szCs w:val="18"/>
              </w:rPr>
            </w:pPr>
            <w:r w:rsidRPr="00486F1D">
              <w:rPr>
                <w:b/>
                <w:sz w:val="18"/>
                <w:szCs w:val="18"/>
              </w:rPr>
              <w:t>No</w:t>
            </w:r>
          </w:p>
        </w:tc>
      </w:tr>
      <w:tr w:rsidR="00861A27" w:rsidRPr="00486F1D" w:rsidTr="00861A27">
        <w:trPr>
          <w:trHeight w:val="262"/>
        </w:trPr>
        <w:tc>
          <w:tcPr>
            <w:tcW w:w="4524" w:type="dxa"/>
            <w:vMerge/>
          </w:tcPr>
          <w:p w:rsidR="00861A27" w:rsidRPr="00486F1D" w:rsidRDefault="00861A27" w:rsidP="00861A27">
            <w:pPr>
              <w:keepNext/>
              <w:tabs>
                <w:tab w:val="center" w:pos="709"/>
              </w:tabs>
              <w:spacing w:line="260" w:lineRule="exact"/>
              <w:ind w:left="66"/>
              <w:rPr>
                <w:sz w:val="18"/>
                <w:szCs w:val="18"/>
              </w:rPr>
            </w:pPr>
          </w:p>
        </w:tc>
        <w:tc>
          <w:tcPr>
            <w:tcW w:w="2250" w:type="dxa"/>
            <w:gridSpan w:val="2"/>
          </w:tcPr>
          <w:p w:rsidR="00861A27" w:rsidRPr="00486F1D" w:rsidRDefault="00861A27" w:rsidP="00861A27">
            <w:pPr>
              <w:keepNext/>
              <w:tabs>
                <w:tab w:val="center" w:pos="709"/>
              </w:tabs>
              <w:spacing w:line="260" w:lineRule="exact"/>
              <w:jc w:val="both"/>
              <w:rPr>
                <w:b/>
                <w:sz w:val="18"/>
                <w:szCs w:val="18"/>
              </w:rPr>
            </w:pPr>
          </w:p>
        </w:tc>
        <w:tc>
          <w:tcPr>
            <w:tcW w:w="2156" w:type="dxa"/>
          </w:tcPr>
          <w:p w:rsidR="00861A27" w:rsidRPr="00486F1D" w:rsidRDefault="00861A27" w:rsidP="00861A27">
            <w:pPr>
              <w:keepNext/>
              <w:tabs>
                <w:tab w:val="center" w:pos="709"/>
              </w:tabs>
              <w:spacing w:line="260" w:lineRule="exact"/>
              <w:jc w:val="both"/>
              <w:rPr>
                <w:sz w:val="18"/>
                <w:szCs w:val="18"/>
              </w:rPr>
            </w:pPr>
          </w:p>
        </w:tc>
      </w:tr>
      <w:tr w:rsidR="00861A27" w:rsidRPr="00486F1D" w:rsidTr="00861A27">
        <w:trPr>
          <w:trHeight w:val="435"/>
        </w:trPr>
        <w:tc>
          <w:tcPr>
            <w:tcW w:w="4524" w:type="dxa"/>
          </w:tcPr>
          <w:p w:rsidR="00861A27" w:rsidRPr="00486F1D" w:rsidRDefault="00861A27" w:rsidP="00861A27">
            <w:pPr>
              <w:keepNext/>
              <w:tabs>
                <w:tab w:val="center" w:pos="709"/>
              </w:tabs>
              <w:spacing w:line="260" w:lineRule="exact"/>
              <w:ind w:left="66"/>
              <w:rPr>
                <w:sz w:val="18"/>
                <w:szCs w:val="18"/>
              </w:rPr>
            </w:pPr>
            <w:r w:rsidRPr="00486F1D">
              <w:rPr>
                <w:sz w:val="18"/>
                <w:szCs w:val="18"/>
              </w:rPr>
              <w:t>If yes, what corrections will be made to the population?</w:t>
            </w:r>
          </w:p>
        </w:tc>
        <w:tc>
          <w:tcPr>
            <w:tcW w:w="4406" w:type="dxa"/>
            <w:gridSpan w:val="3"/>
          </w:tcPr>
          <w:p w:rsidR="00861A27" w:rsidRPr="00486F1D" w:rsidRDefault="00861A27" w:rsidP="00861A27">
            <w:pPr>
              <w:keepNext/>
              <w:tabs>
                <w:tab w:val="center" w:pos="709"/>
              </w:tabs>
              <w:spacing w:line="260" w:lineRule="exact"/>
              <w:jc w:val="both"/>
              <w:rPr>
                <w:b/>
                <w:sz w:val="18"/>
                <w:szCs w:val="18"/>
              </w:rPr>
            </w:pPr>
          </w:p>
        </w:tc>
      </w:tr>
      <w:tr w:rsidR="00861A27" w:rsidRPr="00486F1D" w:rsidTr="00861A27">
        <w:trPr>
          <w:trHeight w:val="435"/>
        </w:trPr>
        <w:tc>
          <w:tcPr>
            <w:tcW w:w="4524" w:type="dxa"/>
          </w:tcPr>
          <w:p w:rsidR="00861A27" w:rsidRPr="00486F1D" w:rsidRDefault="00861A27" w:rsidP="00861A27">
            <w:pPr>
              <w:keepNext/>
              <w:tabs>
                <w:tab w:val="center" w:pos="709"/>
              </w:tabs>
              <w:spacing w:line="260" w:lineRule="exact"/>
              <w:ind w:left="66"/>
              <w:rPr>
                <w:b/>
                <w:sz w:val="18"/>
                <w:szCs w:val="18"/>
              </w:rPr>
            </w:pPr>
            <w:r w:rsidRPr="00486F1D">
              <w:rPr>
                <w:sz w:val="18"/>
                <w:szCs w:val="18"/>
              </w:rPr>
              <w:t>If yes, and no corrections will be made, the reason why such a conclusion has been reached</w:t>
            </w:r>
          </w:p>
        </w:tc>
        <w:tc>
          <w:tcPr>
            <w:tcW w:w="4406" w:type="dxa"/>
            <w:gridSpan w:val="3"/>
          </w:tcPr>
          <w:p w:rsidR="00861A27" w:rsidRPr="00486F1D" w:rsidRDefault="00861A27" w:rsidP="00861A27">
            <w:pPr>
              <w:keepNext/>
              <w:tabs>
                <w:tab w:val="center" w:pos="709"/>
              </w:tabs>
              <w:spacing w:line="260" w:lineRule="exact"/>
              <w:jc w:val="both"/>
              <w:rPr>
                <w:b/>
                <w:sz w:val="18"/>
                <w:szCs w:val="18"/>
              </w:rPr>
            </w:pPr>
          </w:p>
        </w:tc>
      </w:tr>
      <w:tr w:rsidR="00861A27" w:rsidRPr="00486F1D" w:rsidTr="00861A27">
        <w:tc>
          <w:tcPr>
            <w:tcW w:w="4524" w:type="dxa"/>
          </w:tcPr>
          <w:p w:rsidR="00861A27" w:rsidRPr="00486F1D" w:rsidRDefault="00861A27" w:rsidP="00861A27">
            <w:pPr>
              <w:keepNext/>
              <w:tabs>
                <w:tab w:val="center" w:pos="709"/>
              </w:tabs>
              <w:spacing w:line="260" w:lineRule="exact"/>
              <w:jc w:val="both"/>
              <w:rPr>
                <w:b/>
                <w:sz w:val="18"/>
                <w:szCs w:val="18"/>
              </w:rPr>
            </w:pPr>
            <w:r w:rsidRPr="00486F1D">
              <w:rPr>
                <w:sz w:val="18"/>
                <w:szCs w:val="18"/>
              </w:rPr>
              <w:t>Position of official responsible to take corrective action:</w:t>
            </w:r>
          </w:p>
        </w:tc>
        <w:tc>
          <w:tcPr>
            <w:tcW w:w="4406" w:type="dxa"/>
            <w:gridSpan w:val="3"/>
          </w:tcPr>
          <w:p w:rsidR="00861A27" w:rsidRPr="00486F1D" w:rsidRDefault="00861A27" w:rsidP="00861A27">
            <w:pPr>
              <w:keepNext/>
              <w:tabs>
                <w:tab w:val="center" w:pos="709"/>
              </w:tabs>
              <w:spacing w:line="260" w:lineRule="exact"/>
              <w:jc w:val="both"/>
              <w:rPr>
                <w:sz w:val="18"/>
                <w:szCs w:val="18"/>
              </w:rPr>
            </w:pPr>
          </w:p>
        </w:tc>
      </w:tr>
      <w:tr w:rsidR="00861A27" w:rsidRPr="00486F1D" w:rsidTr="00861A27">
        <w:tc>
          <w:tcPr>
            <w:tcW w:w="4524" w:type="dxa"/>
          </w:tcPr>
          <w:p w:rsidR="00861A27" w:rsidRPr="00486F1D" w:rsidRDefault="00861A27" w:rsidP="00861A27">
            <w:pPr>
              <w:keepNext/>
              <w:tabs>
                <w:tab w:val="center" w:pos="709"/>
              </w:tabs>
              <w:spacing w:line="260" w:lineRule="exact"/>
              <w:jc w:val="both"/>
              <w:rPr>
                <w:b/>
                <w:sz w:val="18"/>
                <w:szCs w:val="18"/>
              </w:rPr>
            </w:pPr>
            <w:r w:rsidRPr="00486F1D">
              <w:rPr>
                <w:sz w:val="18"/>
                <w:szCs w:val="18"/>
              </w:rPr>
              <w:t>Estimated completion date for corrective action:</w:t>
            </w:r>
          </w:p>
        </w:tc>
        <w:tc>
          <w:tcPr>
            <w:tcW w:w="4406" w:type="dxa"/>
            <w:gridSpan w:val="3"/>
          </w:tcPr>
          <w:p w:rsidR="00861A27" w:rsidRPr="00486F1D" w:rsidRDefault="00861A27" w:rsidP="00861A27">
            <w:pPr>
              <w:keepNext/>
              <w:tabs>
                <w:tab w:val="center" w:pos="709"/>
              </w:tabs>
              <w:spacing w:line="260" w:lineRule="exact"/>
              <w:jc w:val="both"/>
              <w:rPr>
                <w:sz w:val="18"/>
                <w:szCs w:val="18"/>
              </w:rPr>
            </w:pPr>
          </w:p>
        </w:tc>
      </w:tr>
      <w:tr w:rsidR="00861A27" w:rsidRPr="00486F1D" w:rsidTr="00861A27">
        <w:trPr>
          <w:trHeight w:val="263"/>
        </w:trPr>
        <w:tc>
          <w:tcPr>
            <w:tcW w:w="4524" w:type="dxa"/>
            <w:vMerge w:val="restart"/>
          </w:tcPr>
          <w:p w:rsidR="00861A27" w:rsidRPr="00486F1D" w:rsidRDefault="00861A27" w:rsidP="00861A27">
            <w:pPr>
              <w:keepNext/>
              <w:tabs>
                <w:tab w:val="center" w:pos="709"/>
              </w:tabs>
              <w:spacing w:line="260" w:lineRule="exact"/>
              <w:jc w:val="both"/>
              <w:rPr>
                <w:sz w:val="18"/>
                <w:szCs w:val="18"/>
              </w:rPr>
            </w:pPr>
            <w:r w:rsidRPr="00486F1D">
              <w:rPr>
                <w:sz w:val="18"/>
                <w:szCs w:val="18"/>
              </w:rPr>
              <w:t>Does management agree with the root cause indicated</w:t>
            </w:r>
          </w:p>
        </w:tc>
        <w:tc>
          <w:tcPr>
            <w:tcW w:w="2203" w:type="dxa"/>
          </w:tcPr>
          <w:p w:rsidR="00861A27" w:rsidRPr="00486F1D" w:rsidRDefault="00861A27" w:rsidP="00861A27">
            <w:pPr>
              <w:keepNext/>
              <w:tabs>
                <w:tab w:val="center" w:pos="709"/>
              </w:tabs>
              <w:spacing w:line="260" w:lineRule="exact"/>
              <w:jc w:val="both"/>
              <w:rPr>
                <w:b/>
                <w:sz w:val="18"/>
                <w:szCs w:val="18"/>
              </w:rPr>
            </w:pPr>
            <w:r w:rsidRPr="00486F1D">
              <w:rPr>
                <w:b/>
                <w:sz w:val="18"/>
                <w:szCs w:val="18"/>
              </w:rPr>
              <w:t>Yes</w:t>
            </w:r>
          </w:p>
        </w:tc>
        <w:tc>
          <w:tcPr>
            <w:tcW w:w="2203" w:type="dxa"/>
            <w:gridSpan w:val="2"/>
          </w:tcPr>
          <w:p w:rsidR="00861A27" w:rsidRPr="00486F1D" w:rsidRDefault="00861A27" w:rsidP="00861A27">
            <w:pPr>
              <w:keepNext/>
              <w:tabs>
                <w:tab w:val="center" w:pos="709"/>
              </w:tabs>
              <w:spacing w:line="260" w:lineRule="exact"/>
              <w:jc w:val="both"/>
              <w:rPr>
                <w:b/>
                <w:sz w:val="18"/>
                <w:szCs w:val="18"/>
              </w:rPr>
            </w:pPr>
            <w:r w:rsidRPr="00486F1D">
              <w:rPr>
                <w:b/>
                <w:sz w:val="18"/>
                <w:szCs w:val="18"/>
              </w:rPr>
              <w:t>No</w:t>
            </w:r>
          </w:p>
        </w:tc>
      </w:tr>
      <w:tr w:rsidR="00861A27" w:rsidRPr="00486F1D" w:rsidTr="00861A27">
        <w:trPr>
          <w:trHeight w:val="262"/>
        </w:trPr>
        <w:tc>
          <w:tcPr>
            <w:tcW w:w="4524" w:type="dxa"/>
            <w:vMerge/>
          </w:tcPr>
          <w:p w:rsidR="00861A27" w:rsidRPr="00486F1D" w:rsidRDefault="00861A27" w:rsidP="00861A27">
            <w:pPr>
              <w:keepNext/>
              <w:tabs>
                <w:tab w:val="center" w:pos="709"/>
              </w:tabs>
              <w:spacing w:line="260" w:lineRule="exact"/>
              <w:jc w:val="both"/>
              <w:rPr>
                <w:sz w:val="18"/>
                <w:szCs w:val="18"/>
              </w:rPr>
            </w:pPr>
          </w:p>
        </w:tc>
        <w:tc>
          <w:tcPr>
            <w:tcW w:w="2203" w:type="dxa"/>
          </w:tcPr>
          <w:p w:rsidR="00861A27" w:rsidRPr="00486F1D" w:rsidRDefault="00861A27" w:rsidP="00861A27">
            <w:pPr>
              <w:keepNext/>
              <w:tabs>
                <w:tab w:val="center" w:pos="709"/>
              </w:tabs>
              <w:spacing w:line="260" w:lineRule="exact"/>
              <w:jc w:val="both"/>
              <w:rPr>
                <w:b/>
                <w:sz w:val="18"/>
                <w:szCs w:val="18"/>
              </w:rPr>
            </w:pPr>
          </w:p>
        </w:tc>
        <w:tc>
          <w:tcPr>
            <w:tcW w:w="2203" w:type="dxa"/>
            <w:gridSpan w:val="2"/>
          </w:tcPr>
          <w:p w:rsidR="00861A27" w:rsidRPr="00486F1D" w:rsidRDefault="00861A27" w:rsidP="00861A27">
            <w:pPr>
              <w:keepNext/>
              <w:tabs>
                <w:tab w:val="center" w:pos="709"/>
              </w:tabs>
              <w:spacing w:line="260" w:lineRule="exact"/>
              <w:jc w:val="both"/>
              <w:rPr>
                <w:b/>
                <w:sz w:val="18"/>
                <w:szCs w:val="18"/>
              </w:rPr>
            </w:pPr>
          </w:p>
        </w:tc>
      </w:tr>
      <w:tr w:rsidR="00861A27" w:rsidRPr="00486F1D" w:rsidTr="00861A27">
        <w:tc>
          <w:tcPr>
            <w:tcW w:w="4524" w:type="dxa"/>
          </w:tcPr>
          <w:p w:rsidR="00861A27" w:rsidRPr="00486F1D" w:rsidRDefault="00861A27" w:rsidP="00861A27">
            <w:pPr>
              <w:keepNext/>
              <w:tabs>
                <w:tab w:val="center" w:pos="709"/>
              </w:tabs>
              <w:spacing w:line="260" w:lineRule="exact"/>
              <w:jc w:val="both"/>
              <w:rPr>
                <w:sz w:val="18"/>
                <w:szCs w:val="18"/>
              </w:rPr>
            </w:pPr>
            <w:r w:rsidRPr="00486F1D">
              <w:rPr>
                <w:sz w:val="18"/>
                <w:szCs w:val="18"/>
              </w:rPr>
              <w:t>If management does not agree with the root cause indicated, please provide the root cause according to management</w:t>
            </w:r>
          </w:p>
        </w:tc>
        <w:tc>
          <w:tcPr>
            <w:tcW w:w="4406" w:type="dxa"/>
            <w:gridSpan w:val="3"/>
          </w:tcPr>
          <w:p w:rsidR="00861A27" w:rsidRPr="00486F1D" w:rsidRDefault="00861A27" w:rsidP="00861A27">
            <w:pPr>
              <w:keepNext/>
              <w:tabs>
                <w:tab w:val="center" w:pos="709"/>
              </w:tabs>
              <w:spacing w:line="260" w:lineRule="exact"/>
              <w:jc w:val="both"/>
              <w:rPr>
                <w:b/>
                <w:sz w:val="18"/>
                <w:szCs w:val="18"/>
              </w:rPr>
            </w:pPr>
          </w:p>
        </w:tc>
      </w:tr>
    </w:tbl>
    <w:p w:rsidR="00861A27" w:rsidRPr="002C76C1" w:rsidRDefault="00861A27" w:rsidP="00861A27">
      <w:pPr>
        <w:tabs>
          <w:tab w:val="center" w:pos="709"/>
        </w:tabs>
        <w:jc w:val="both"/>
      </w:pPr>
    </w:p>
    <w:p w:rsidR="00861A27" w:rsidRPr="002C76C1" w:rsidRDefault="00861A27" w:rsidP="00861A27">
      <w:pPr>
        <w:tabs>
          <w:tab w:val="left" w:pos="426"/>
          <w:tab w:val="center" w:pos="709"/>
        </w:tabs>
        <w:jc w:val="both"/>
        <w:rPr>
          <w:i/>
          <w:sz w:val="22"/>
          <w:szCs w:val="22"/>
        </w:rPr>
      </w:pPr>
    </w:p>
    <w:p w:rsidR="00861A27" w:rsidRPr="002C76C1" w:rsidRDefault="00861A27" w:rsidP="00861A27">
      <w:pPr>
        <w:tabs>
          <w:tab w:val="left" w:pos="426"/>
          <w:tab w:val="center" w:pos="709"/>
        </w:tabs>
        <w:jc w:val="both"/>
        <w:rPr>
          <w:i/>
          <w:sz w:val="22"/>
          <w:szCs w:val="22"/>
        </w:rPr>
      </w:pPr>
      <w:r w:rsidRPr="002C76C1">
        <w:rPr>
          <w:i/>
          <w:sz w:val="22"/>
          <w:szCs w:val="22"/>
        </w:rPr>
        <w:tab/>
        <w:t xml:space="preserve">Name: </w:t>
      </w:r>
      <w:r w:rsidRPr="002C76C1">
        <w:rPr>
          <w:rFonts w:eastAsia="Arial Unicode MS"/>
          <w:sz w:val="22"/>
          <w:szCs w:val="22"/>
        </w:rPr>
        <w:t>Bassie Kgasoane</w:t>
      </w:r>
    </w:p>
    <w:p w:rsidR="00861A27" w:rsidRPr="002C76C1" w:rsidRDefault="00861A27" w:rsidP="00861A27">
      <w:pPr>
        <w:tabs>
          <w:tab w:val="left" w:pos="426"/>
          <w:tab w:val="center" w:pos="709"/>
        </w:tabs>
        <w:jc w:val="both"/>
        <w:rPr>
          <w:i/>
          <w:sz w:val="22"/>
          <w:szCs w:val="22"/>
        </w:rPr>
      </w:pPr>
      <w:r w:rsidRPr="002C76C1">
        <w:rPr>
          <w:i/>
          <w:sz w:val="22"/>
          <w:szCs w:val="22"/>
        </w:rPr>
        <w:tab/>
        <w:t>Position:  Chief Director: Prestige</w:t>
      </w:r>
    </w:p>
    <w:p w:rsidR="00861A27" w:rsidRPr="002C76C1" w:rsidRDefault="00861A27" w:rsidP="00861A27">
      <w:pPr>
        <w:tabs>
          <w:tab w:val="left" w:pos="426"/>
          <w:tab w:val="center" w:pos="709"/>
        </w:tabs>
        <w:jc w:val="both"/>
        <w:rPr>
          <w:i/>
          <w:sz w:val="22"/>
          <w:szCs w:val="22"/>
        </w:rPr>
      </w:pPr>
      <w:r w:rsidRPr="002C76C1">
        <w:rPr>
          <w:i/>
          <w:sz w:val="22"/>
          <w:szCs w:val="22"/>
        </w:rPr>
        <w:tab/>
        <w:t>Date:</w:t>
      </w:r>
    </w:p>
    <w:p w:rsidR="00861A27" w:rsidRPr="002C76C1" w:rsidRDefault="00861A27" w:rsidP="00861A27">
      <w:pPr>
        <w:tabs>
          <w:tab w:val="center" w:pos="709"/>
        </w:tabs>
        <w:jc w:val="both"/>
      </w:pPr>
    </w:p>
    <w:p w:rsidR="00861A27" w:rsidRPr="00C41BBF" w:rsidRDefault="00861A27" w:rsidP="00861A27">
      <w:pPr>
        <w:keepNext/>
        <w:tabs>
          <w:tab w:val="center" w:pos="709"/>
        </w:tabs>
        <w:spacing w:line="260" w:lineRule="exact"/>
        <w:ind w:left="502" w:hanging="502"/>
        <w:contextualSpacing/>
        <w:jc w:val="both"/>
        <w:rPr>
          <w:b/>
          <w:sz w:val="22"/>
          <w:szCs w:val="22"/>
        </w:rPr>
      </w:pPr>
      <w:r>
        <w:rPr>
          <w:sz w:val="22"/>
          <w:szCs w:val="22"/>
        </w:rPr>
        <w:t>e)</w:t>
      </w:r>
      <w:r>
        <w:rPr>
          <w:sz w:val="22"/>
          <w:szCs w:val="22"/>
        </w:rPr>
        <w:tab/>
      </w:r>
      <w:r>
        <w:rPr>
          <w:sz w:val="22"/>
          <w:szCs w:val="22"/>
        </w:rPr>
        <w:tab/>
      </w:r>
      <w:r w:rsidRPr="00C41BBF">
        <w:rPr>
          <w:sz w:val="22"/>
          <w:szCs w:val="22"/>
        </w:rPr>
        <w:t>I am not in agreement with the finding for the following reasons [and supply the following/attached information in support of this]:</w:t>
      </w:r>
    </w:p>
    <w:p w:rsidR="00861A27" w:rsidRPr="002C76C1" w:rsidRDefault="00861A27" w:rsidP="00861A27">
      <w:pPr>
        <w:pStyle w:val="ListParagraph"/>
        <w:tabs>
          <w:tab w:val="center" w:pos="709"/>
        </w:tabs>
        <w:ind w:left="502"/>
        <w:rPr>
          <w:rFonts w:ascii="Arial" w:hAnsi="Arial" w:cs="Arial"/>
          <w:sz w:val="22"/>
          <w:szCs w:val="22"/>
          <w:lang w:eastAsia="en-ZA"/>
        </w:rPr>
      </w:pPr>
    </w:p>
    <w:p w:rsidR="00861A27" w:rsidRPr="002C76C1" w:rsidRDefault="00861A27" w:rsidP="00861A27">
      <w:pPr>
        <w:pStyle w:val="ListParagraph"/>
        <w:tabs>
          <w:tab w:val="center" w:pos="709"/>
        </w:tabs>
        <w:ind w:left="502"/>
        <w:rPr>
          <w:rFonts w:ascii="Arial" w:hAnsi="Arial" w:cs="Arial"/>
          <w:sz w:val="22"/>
          <w:szCs w:val="22"/>
          <w:lang w:eastAsia="en-ZA"/>
        </w:rPr>
      </w:pPr>
      <w:r w:rsidRPr="002C76C1">
        <w:rPr>
          <w:rFonts w:ascii="Arial" w:hAnsi="Arial" w:cs="Arial"/>
          <w:sz w:val="22"/>
          <w:szCs w:val="22"/>
          <w:lang w:eastAsia="en-ZA"/>
        </w:rPr>
        <w:t>I am in agreement with the finding. A journal will be processed to correct the error on or before 30 June 2012.</w:t>
      </w:r>
    </w:p>
    <w:p w:rsidR="00861A27" w:rsidRPr="002C76C1" w:rsidRDefault="00861A27" w:rsidP="00861A27">
      <w:pPr>
        <w:pStyle w:val="ListParagraph"/>
        <w:tabs>
          <w:tab w:val="center" w:pos="709"/>
        </w:tabs>
        <w:ind w:left="502"/>
        <w:rPr>
          <w:rFonts w:ascii="Arial" w:hAnsi="Arial" w:cs="Arial"/>
          <w:color w:val="FF0000"/>
          <w:sz w:val="22"/>
          <w:szCs w:val="22"/>
          <w:lang w:eastAsia="en-ZA"/>
        </w:rPr>
      </w:pPr>
    </w:p>
    <w:tbl>
      <w:tblPr>
        <w:tblW w:w="82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83"/>
        <w:gridCol w:w="2203"/>
        <w:gridCol w:w="47"/>
        <w:gridCol w:w="1589"/>
      </w:tblGrid>
      <w:tr w:rsidR="00861A27" w:rsidRPr="002C76C1" w:rsidTr="00861A27">
        <w:tc>
          <w:tcPr>
            <w:tcW w:w="4383" w:type="dxa"/>
            <w:shd w:val="clear" w:color="auto" w:fill="BFBFBF" w:themeFill="background1" w:themeFillShade="BF"/>
          </w:tcPr>
          <w:p w:rsidR="00861A27" w:rsidRPr="00C41BBF" w:rsidRDefault="00861A27" w:rsidP="00861A27">
            <w:pPr>
              <w:keepNext/>
              <w:tabs>
                <w:tab w:val="center" w:pos="709"/>
              </w:tabs>
              <w:spacing w:line="260" w:lineRule="exact"/>
              <w:jc w:val="both"/>
              <w:rPr>
                <w:b/>
                <w:sz w:val="18"/>
                <w:szCs w:val="18"/>
              </w:rPr>
            </w:pPr>
            <w:r w:rsidRPr="00C41BBF">
              <w:rPr>
                <w:b/>
                <w:sz w:val="18"/>
                <w:szCs w:val="18"/>
              </w:rPr>
              <w:t>DESCRIPTION</w:t>
            </w:r>
          </w:p>
        </w:tc>
        <w:tc>
          <w:tcPr>
            <w:tcW w:w="3839" w:type="dxa"/>
            <w:gridSpan w:val="3"/>
            <w:shd w:val="clear" w:color="auto" w:fill="BFBFBF" w:themeFill="background1" w:themeFillShade="BF"/>
          </w:tcPr>
          <w:p w:rsidR="00861A27" w:rsidRPr="00C41BBF" w:rsidRDefault="00861A27" w:rsidP="00861A27">
            <w:pPr>
              <w:keepNext/>
              <w:tabs>
                <w:tab w:val="center" w:pos="709"/>
              </w:tabs>
              <w:spacing w:line="260" w:lineRule="exact"/>
              <w:jc w:val="both"/>
              <w:rPr>
                <w:b/>
                <w:sz w:val="18"/>
                <w:szCs w:val="18"/>
              </w:rPr>
            </w:pPr>
            <w:r w:rsidRPr="00C41BBF">
              <w:rPr>
                <w:b/>
                <w:sz w:val="18"/>
                <w:szCs w:val="18"/>
              </w:rPr>
              <w:t>RESPONSE</w:t>
            </w:r>
          </w:p>
        </w:tc>
      </w:tr>
      <w:tr w:rsidR="00861A27" w:rsidRPr="002C76C1" w:rsidTr="00861A27">
        <w:trPr>
          <w:trHeight w:val="561"/>
        </w:trPr>
        <w:tc>
          <w:tcPr>
            <w:tcW w:w="4383" w:type="dxa"/>
          </w:tcPr>
          <w:p w:rsidR="00861A27" w:rsidRPr="00C41BBF" w:rsidRDefault="00861A27" w:rsidP="00861A27">
            <w:pPr>
              <w:keepNext/>
              <w:tabs>
                <w:tab w:val="center" w:pos="709"/>
              </w:tabs>
              <w:spacing w:line="260" w:lineRule="exact"/>
              <w:jc w:val="both"/>
              <w:rPr>
                <w:b/>
                <w:sz w:val="18"/>
                <w:szCs w:val="18"/>
              </w:rPr>
            </w:pPr>
            <w:r w:rsidRPr="00C41BBF">
              <w:rPr>
                <w:sz w:val="18"/>
                <w:szCs w:val="18"/>
              </w:rPr>
              <w:t>Corrective action to be taken:</w:t>
            </w:r>
          </w:p>
        </w:tc>
        <w:tc>
          <w:tcPr>
            <w:tcW w:w="3839" w:type="dxa"/>
            <w:gridSpan w:val="3"/>
          </w:tcPr>
          <w:p w:rsidR="00861A27" w:rsidRPr="00C41BBF" w:rsidRDefault="00861A27" w:rsidP="00861A27">
            <w:pPr>
              <w:keepNext/>
              <w:tabs>
                <w:tab w:val="center" w:pos="709"/>
              </w:tabs>
              <w:spacing w:line="260" w:lineRule="exact"/>
              <w:jc w:val="both"/>
              <w:rPr>
                <w:sz w:val="18"/>
                <w:szCs w:val="18"/>
              </w:rPr>
            </w:pPr>
            <w:r w:rsidRPr="00C41BBF">
              <w:rPr>
                <w:sz w:val="18"/>
                <w:szCs w:val="18"/>
              </w:rPr>
              <w:t>A journal will be processed to correct the error</w:t>
            </w:r>
          </w:p>
        </w:tc>
      </w:tr>
      <w:tr w:rsidR="00861A27" w:rsidRPr="002C76C1" w:rsidTr="00861A27">
        <w:trPr>
          <w:trHeight w:val="263"/>
        </w:trPr>
        <w:tc>
          <w:tcPr>
            <w:tcW w:w="4383" w:type="dxa"/>
            <w:vMerge w:val="restart"/>
          </w:tcPr>
          <w:p w:rsidR="00861A27" w:rsidRPr="00C41BBF" w:rsidRDefault="00861A27" w:rsidP="00861A27">
            <w:pPr>
              <w:keepNext/>
              <w:tabs>
                <w:tab w:val="center" w:pos="709"/>
              </w:tabs>
              <w:spacing w:line="260" w:lineRule="exact"/>
              <w:ind w:left="66"/>
              <w:rPr>
                <w:sz w:val="18"/>
                <w:szCs w:val="18"/>
              </w:rPr>
            </w:pPr>
            <w:r w:rsidRPr="00C41BBF">
              <w:rPr>
                <w:sz w:val="18"/>
                <w:szCs w:val="18"/>
              </w:rPr>
              <w:t>Does the finding affect an amount disclosed in the financial statements?</w:t>
            </w:r>
          </w:p>
        </w:tc>
        <w:tc>
          <w:tcPr>
            <w:tcW w:w="2250" w:type="dxa"/>
            <w:gridSpan w:val="2"/>
          </w:tcPr>
          <w:p w:rsidR="00861A27" w:rsidRPr="00C41BBF" w:rsidRDefault="00861A27" w:rsidP="00861A27">
            <w:pPr>
              <w:keepNext/>
              <w:tabs>
                <w:tab w:val="center" w:pos="709"/>
              </w:tabs>
              <w:spacing w:line="260" w:lineRule="exact"/>
              <w:jc w:val="both"/>
              <w:rPr>
                <w:b/>
                <w:sz w:val="18"/>
                <w:szCs w:val="18"/>
              </w:rPr>
            </w:pPr>
            <w:r w:rsidRPr="00C41BBF">
              <w:rPr>
                <w:b/>
                <w:sz w:val="18"/>
                <w:szCs w:val="18"/>
              </w:rPr>
              <w:t>Yes</w:t>
            </w:r>
          </w:p>
        </w:tc>
        <w:tc>
          <w:tcPr>
            <w:tcW w:w="1589" w:type="dxa"/>
          </w:tcPr>
          <w:p w:rsidR="00861A27" w:rsidRPr="00C41BBF" w:rsidRDefault="00861A27" w:rsidP="00861A27">
            <w:pPr>
              <w:keepNext/>
              <w:tabs>
                <w:tab w:val="center" w:pos="709"/>
              </w:tabs>
              <w:spacing w:line="260" w:lineRule="exact"/>
              <w:jc w:val="both"/>
              <w:rPr>
                <w:b/>
                <w:sz w:val="18"/>
                <w:szCs w:val="18"/>
              </w:rPr>
            </w:pPr>
            <w:r w:rsidRPr="00C41BBF">
              <w:rPr>
                <w:b/>
                <w:sz w:val="18"/>
                <w:szCs w:val="18"/>
              </w:rPr>
              <w:t>No</w:t>
            </w:r>
          </w:p>
        </w:tc>
      </w:tr>
      <w:tr w:rsidR="00861A27" w:rsidRPr="002C76C1" w:rsidTr="00861A27">
        <w:trPr>
          <w:trHeight w:val="262"/>
        </w:trPr>
        <w:tc>
          <w:tcPr>
            <w:tcW w:w="4383" w:type="dxa"/>
            <w:vMerge/>
          </w:tcPr>
          <w:p w:rsidR="00861A27" w:rsidRPr="00C41BBF" w:rsidRDefault="00861A27" w:rsidP="00861A27">
            <w:pPr>
              <w:keepNext/>
              <w:tabs>
                <w:tab w:val="center" w:pos="709"/>
              </w:tabs>
              <w:spacing w:line="260" w:lineRule="exact"/>
              <w:ind w:left="66"/>
              <w:rPr>
                <w:sz w:val="18"/>
                <w:szCs w:val="18"/>
              </w:rPr>
            </w:pPr>
          </w:p>
        </w:tc>
        <w:tc>
          <w:tcPr>
            <w:tcW w:w="2250" w:type="dxa"/>
            <w:gridSpan w:val="2"/>
          </w:tcPr>
          <w:p w:rsidR="00861A27" w:rsidRPr="00C41BBF" w:rsidRDefault="00861A27" w:rsidP="00861A27">
            <w:pPr>
              <w:keepNext/>
              <w:tabs>
                <w:tab w:val="center" w:pos="709"/>
              </w:tabs>
              <w:spacing w:line="260" w:lineRule="exact"/>
              <w:jc w:val="both"/>
              <w:rPr>
                <w:b/>
                <w:sz w:val="18"/>
                <w:szCs w:val="18"/>
              </w:rPr>
            </w:pPr>
          </w:p>
        </w:tc>
        <w:tc>
          <w:tcPr>
            <w:tcW w:w="1589" w:type="dxa"/>
          </w:tcPr>
          <w:p w:rsidR="00861A27" w:rsidRPr="00C41BBF" w:rsidRDefault="00861A27" w:rsidP="00861A27">
            <w:pPr>
              <w:keepNext/>
              <w:tabs>
                <w:tab w:val="center" w:pos="709"/>
              </w:tabs>
              <w:spacing w:line="260" w:lineRule="exact"/>
              <w:jc w:val="both"/>
              <w:rPr>
                <w:sz w:val="18"/>
                <w:szCs w:val="18"/>
              </w:rPr>
            </w:pPr>
          </w:p>
        </w:tc>
      </w:tr>
      <w:tr w:rsidR="00861A27" w:rsidRPr="002C76C1" w:rsidTr="00861A27">
        <w:trPr>
          <w:trHeight w:val="435"/>
        </w:trPr>
        <w:tc>
          <w:tcPr>
            <w:tcW w:w="4383" w:type="dxa"/>
          </w:tcPr>
          <w:p w:rsidR="00861A27" w:rsidRPr="00C41BBF" w:rsidRDefault="00861A27" w:rsidP="00861A27">
            <w:pPr>
              <w:keepNext/>
              <w:tabs>
                <w:tab w:val="center" w:pos="709"/>
              </w:tabs>
              <w:spacing w:line="260" w:lineRule="exact"/>
              <w:ind w:left="66"/>
              <w:rPr>
                <w:sz w:val="18"/>
                <w:szCs w:val="18"/>
              </w:rPr>
            </w:pPr>
            <w:r w:rsidRPr="00C41BBF">
              <w:rPr>
                <w:sz w:val="18"/>
                <w:szCs w:val="18"/>
              </w:rPr>
              <w:t>If yes, what corrections will be made to the population?</w:t>
            </w:r>
          </w:p>
        </w:tc>
        <w:tc>
          <w:tcPr>
            <w:tcW w:w="3839" w:type="dxa"/>
            <w:gridSpan w:val="3"/>
          </w:tcPr>
          <w:p w:rsidR="00861A27" w:rsidRPr="00C41BBF" w:rsidRDefault="00861A27" w:rsidP="00861A27">
            <w:pPr>
              <w:keepNext/>
              <w:tabs>
                <w:tab w:val="center" w:pos="709"/>
              </w:tabs>
              <w:spacing w:line="260" w:lineRule="exact"/>
              <w:jc w:val="both"/>
              <w:rPr>
                <w:b/>
                <w:sz w:val="18"/>
                <w:szCs w:val="18"/>
              </w:rPr>
            </w:pPr>
          </w:p>
        </w:tc>
      </w:tr>
      <w:tr w:rsidR="00861A27" w:rsidRPr="002C76C1" w:rsidTr="00861A27">
        <w:trPr>
          <w:trHeight w:val="435"/>
        </w:trPr>
        <w:tc>
          <w:tcPr>
            <w:tcW w:w="4383" w:type="dxa"/>
          </w:tcPr>
          <w:p w:rsidR="00861A27" w:rsidRPr="00C41BBF" w:rsidRDefault="00861A27" w:rsidP="00861A27">
            <w:pPr>
              <w:keepNext/>
              <w:tabs>
                <w:tab w:val="center" w:pos="709"/>
              </w:tabs>
              <w:spacing w:line="260" w:lineRule="exact"/>
              <w:ind w:left="66"/>
              <w:rPr>
                <w:b/>
                <w:sz w:val="18"/>
                <w:szCs w:val="18"/>
              </w:rPr>
            </w:pPr>
            <w:r w:rsidRPr="00C41BBF">
              <w:rPr>
                <w:sz w:val="18"/>
                <w:szCs w:val="18"/>
              </w:rPr>
              <w:t>If yes, and no corrections will be made, the reason why such a conclusion has been reached</w:t>
            </w:r>
          </w:p>
        </w:tc>
        <w:tc>
          <w:tcPr>
            <w:tcW w:w="3839" w:type="dxa"/>
            <w:gridSpan w:val="3"/>
          </w:tcPr>
          <w:p w:rsidR="00861A27" w:rsidRPr="00C41BBF" w:rsidRDefault="00861A27" w:rsidP="00861A27">
            <w:pPr>
              <w:keepNext/>
              <w:tabs>
                <w:tab w:val="center" w:pos="709"/>
              </w:tabs>
              <w:spacing w:line="260" w:lineRule="exact"/>
              <w:jc w:val="both"/>
              <w:rPr>
                <w:b/>
                <w:sz w:val="18"/>
                <w:szCs w:val="18"/>
              </w:rPr>
            </w:pPr>
          </w:p>
        </w:tc>
      </w:tr>
      <w:tr w:rsidR="00861A27" w:rsidRPr="002C76C1" w:rsidTr="00861A27">
        <w:tc>
          <w:tcPr>
            <w:tcW w:w="4383" w:type="dxa"/>
          </w:tcPr>
          <w:p w:rsidR="00861A27" w:rsidRPr="00C41BBF" w:rsidRDefault="00861A27" w:rsidP="00861A27">
            <w:pPr>
              <w:keepNext/>
              <w:tabs>
                <w:tab w:val="center" w:pos="709"/>
              </w:tabs>
              <w:spacing w:line="260" w:lineRule="exact"/>
              <w:jc w:val="both"/>
              <w:rPr>
                <w:b/>
                <w:sz w:val="18"/>
                <w:szCs w:val="18"/>
              </w:rPr>
            </w:pPr>
            <w:r w:rsidRPr="00C41BBF">
              <w:rPr>
                <w:sz w:val="18"/>
                <w:szCs w:val="18"/>
              </w:rPr>
              <w:t>Position of official responsible to take corrective action:</w:t>
            </w:r>
          </w:p>
        </w:tc>
        <w:tc>
          <w:tcPr>
            <w:tcW w:w="3839" w:type="dxa"/>
            <w:gridSpan w:val="3"/>
          </w:tcPr>
          <w:p w:rsidR="00861A27" w:rsidRPr="00C41BBF" w:rsidRDefault="00861A27" w:rsidP="00861A27">
            <w:pPr>
              <w:keepNext/>
              <w:tabs>
                <w:tab w:val="center" w:pos="709"/>
              </w:tabs>
              <w:spacing w:line="260" w:lineRule="exact"/>
              <w:jc w:val="both"/>
              <w:rPr>
                <w:sz w:val="18"/>
                <w:szCs w:val="18"/>
              </w:rPr>
            </w:pPr>
            <w:r w:rsidRPr="00C41BBF">
              <w:rPr>
                <w:sz w:val="18"/>
                <w:szCs w:val="18"/>
              </w:rPr>
              <w:t>Director Supply Chain and Management: Pretoria Regional Office.</w:t>
            </w:r>
          </w:p>
        </w:tc>
      </w:tr>
      <w:tr w:rsidR="00861A27" w:rsidRPr="002C76C1" w:rsidTr="00861A27">
        <w:tc>
          <w:tcPr>
            <w:tcW w:w="4383" w:type="dxa"/>
          </w:tcPr>
          <w:p w:rsidR="00861A27" w:rsidRPr="00C41BBF" w:rsidRDefault="00861A27" w:rsidP="00861A27">
            <w:pPr>
              <w:keepNext/>
              <w:tabs>
                <w:tab w:val="center" w:pos="709"/>
              </w:tabs>
              <w:spacing w:line="260" w:lineRule="exact"/>
              <w:jc w:val="both"/>
              <w:rPr>
                <w:b/>
                <w:sz w:val="18"/>
                <w:szCs w:val="18"/>
              </w:rPr>
            </w:pPr>
            <w:r w:rsidRPr="00C41BBF">
              <w:rPr>
                <w:sz w:val="18"/>
                <w:szCs w:val="18"/>
              </w:rPr>
              <w:t>Estimated completion date for corrective action:</w:t>
            </w:r>
          </w:p>
        </w:tc>
        <w:tc>
          <w:tcPr>
            <w:tcW w:w="3839" w:type="dxa"/>
            <w:gridSpan w:val="3"/>
          </w:tcPr>
          <w:p w:rsidR="00861A27" w:rsidRPr="00C41BBF" w:rsidRDefault="00861A27" w:rsidP="00861A27">
            <w:pPr>
              <w:keepNext/>
              <w:tabs>
                <w:tab w:val="center" w:pos="709"/>
              </w:tabs>
              <w:spacing w:line="260" w:lineRule="exact"/>
              <w:jc w:val="both"/>
              <w:rPr>
                <w:sz w:val="18"/>
                <w:szCs w:val="18"/>
              </w:rPr>
            </w:pPr>
            <w:r w:rsidRPr="00C41BBF">
              <w:rPr>
                <w:sz w:val="18"/>
                <w:szCs w:val="18"/>
              </w:rPr>
              <w:t>July 2012</w:t>
            </w:r>
          </w:p>
        </w:tc>
      </w:tr>
      <w:tr w:rsidR="00861A27" w:rsidRPr="002C76C1" w:rsidTr="00861A27">
        <w:trPr>
          <w:trHeight w:val="263"/>
        </w:trPr>
        <w:tc>
          <w:tcPr>
            <w:tcW w:w="4383" w:type="dxa"/>
            <w:vMerge w:val="restart"/>
          </w:tcPr>
          <w:p w:rsidR="00861A27" w:rsidRPr="00C41BBF" w:rsidRDefault="00861A27" w:rsidP="00861A27">
            <w:pPr>
              <w:keepNext/>
              <w:tabs>
                <w:tab w:val="center" w:pos="709"/>
              </w:tabs>
              <w:spacing w:line="260" w:lineRule="exact"/>
              <w:jc w:val="both"/>
              <w:rPr>
                <w:sz w:val="18"/>
                <w:szCs w:val="18"/>
              </w:rPr>
            </w:pPr>
            <w:r w:rsidRPr="00C41BBF">
              <w:rPr>
                <w:sz w:val="18"/>
                <w:szCs w:val="18"/>
              </w:rPr>
              <w:t>Does management agree with the root cause indicated</w:t>
            </w:r>
          </w:p>
        </w:tc>
        <w:tc>
          <w:tcPr>
            <w:tcW w:w="2203" w:type="dxa"/>
          </w:tcPr>
          <w:p w:rsidR="00861A27" w:rsidRPr="00C41BBF" w:rsidRDefault="00861A27" w:rsidP="00861A27">
            <w:pPr>
              <w:keepNext/>
              <w:tabs>
                <w:tab w:val="center" w:pos="709"/>
              </w:tabs>
              <w:spacing w:line="260" w:lineRule="exact"/>
              <w:jc w:val="both"/>
              <w:rPr>
                <w:b/>
                <w:sz w:val="18"/>
                <w:szCs w:val="18"/>
              </w:rPr>
            </w:pPr>
            <w:r w:rsidRPr="00C41BBF">
              <w:rPr>
                <w:b/>
                <w:sz w:val="18"/>
                <w:szCs w:val="18"/>
              </w:rPr>
              <w:t>Yes</w:t>
            </w:r>
          </w:p>
        </w:tc>
        <w:tc>
          <w:tcPr>
            <w:tcW w:w="1636" w:type="dxa"/>
            <w:gridSpan w:val="2"/>
          </w:tcPr>
          <w:p w:rsidR="00861A27" w:rsidRPr="00C41BBF" w:rsidRDefault="00861A27" w:rsidP="00861A27">
            <w:pPr>
              <w:keepNext/>
              <w:tabs>
                <w:tab w:val="center" w:pos="709"/>
              </w:tabs>
              <w:spacing w:line="260" w:lineRule="exact"/>
              <w:jc w:val="both"/>
              <w:rPr>
                <w:b/>
                <w:sz w:val="18"/>
                <w:szCs w:val="18"/>
              </w:rPr>
            </w:pPr>
            <w:r w:rsidRPr="00C41BBF">
              <w:rPr>
                <w:b/>
                <w:sz w:val="18"/>
                <w:szCs w:val="18"/>
              </w:rPr>
              <w:t>No</w:t>
            </w:r>
          </w:p>
        </w:tc>
      </w:tr>
      <w:tr w:rsidR="00861A27" w:rsidRPr="002C76C1" w:rsidTr="00861A27">
        <w:trPr>
          <w:trHeight w:val="262"/>
        </w:trPr>
        <w:tc>
          <w:tcPr>
            <w:tcW w:w="4383" w:type="dxa"/>
            <w:vMerge/>
          </w:tcPr>
          <w:p w:rsidR="00861A27" w:rsidRPr="00C41BBF" w:rsidRDefault="00861A27" w:rsidP="00861A27">
            <w:pPr>
              <w:keepNext/>
              <w:tabs>
                <w:tab w:val="center" w:pos="709"/>
              </w:tabs>
              <w:spacing w:line="260" w:lineRule="exact"/>
              <w:jc w:val="both"/>
              <w:rPr>
                <w:sz w:val="18"/>
                <w:szCs w:val="18"/>
              </w:rPr>
            </w:pPr>
          </w:p>
        </w:tc>
        <w:tc>
          <w:tcPr>
            <w:tcW w:w="2203" w:type="dxa"/>
          </w:tcPr>
          <w:p w:rsidR="00861A27" w:rsidRPr="00C41BBF" w:rsidRDefault="00861A27" w:rsidP="00861A27">
            <w:pPr>
              <w:keepNext/>
              <w:tabs>
                <w:tab w:val="center" w:pos="709"/>
              </w:tabs>
              <w:spacing w:line="260" w:lineRule="exact"/>
              <w:jc w:val="both"/>
              <w:rPr>
                <w:b/>
                <w:sz w:val="18"/>
                <w:szCs w:val="18"/>
              </w:rPr>
            </w:pPr>
          </w:p>
        </w:tc>
        <w:tc>
          <w:tcPr>
            <w:tcW w:w="1636" w:type="dxa"/>
            <w:gridSpan w:val="2"/>
          </w:tcPr>
          <w:p w:rsidR="00861A27" w:rsidRPr="00C41BBF" w:rsidRDefault="00861A27" w:rsidP="00861A27">
            <w:pPr>
              <w:keepNext/>
              <w:tabs>
                <w:tab w:val="center" w:pos="709"/>
              </w:tabs>
              <w:spacing w:line="260" w:lineRule="exact"/>
              <w:jc w:val="both"/>
              <w:rPr>
                <w:b/>
                <w:sz w:val="18"/>
                <w:szCs w:val="18"/>
              </w:rPr>
            </w:pPr>
          </w:p>
        </w:tc>
      </w:tr>
      <w:tr w:rsidR="00861A27" w:rsidRPr="002C76C1" w:rsidTr="00861A27">
        <w:tc>
          <w:tcPr>
            <w:tcW w:w="4383" w:type="dxa"/>
          </w:tcPr>
          <w:p w:rsidR="00861A27" w:rsidRPr="00C41BBF" w:rsidRDefault="00861A27" w:rsidP="00861A27">
            <w:pPr>
              <w:keepNext/>
              <w:tabs>
                <w:tab w:val="center" w:pos="709"/>
              </w:tabs>
              <w:spacing w:line="260" w:lineRule="exact"/>
              <w:jc w:val="both"/>
              <w:rPr>
                <w:sz w:val="18"/>
                <w:szCs w:val="18"/>
              </w:rPr>
            </w:pPr>
            <w:r w:rsidRPr="00C41BBF">
              <w:rPr>
                <w:sz w:val="18"/>
                <w:szCs w:val="18"/>
              </w:rPr>
              <w:t>If management does not agree with the root cause indicated, please provide the root cause according to management</w:t>
            </w:r>
          </w:p>
        </w:tc>
        <w:tc>
          <w:tcPr>
            <w:tcW w:w="3839" w:type="dxa"/>
            <w:gridSpan w:val="3"/>
          </w:tcPr>
          <w:p w:rsidR="00861A27" w:rsidRPr="00C41BBF" w:rsidRDefault="00861A27" w:rsidP="00861A27">
            <w:pPr>
              <w:keepNext/>
              <w:tabs>
                <w:tab w:val="center" w:pos="709"/>
              </w:tabs>
              <w:spacing w:line="260" w:lineRule="exact"/>
              <w:jc w:val="both"/>
              <w:rPr>
                <w:b/>
                <w:sz w:val="18"/>
                <w:szCs w:val="18"/>
              </w:rPr>
            </w:pPr>
          </w:p>
        </w:tc>
      </w:tr>
    </w:tbl>
    <w:p w:rsidR="00861A27" w:rsidRPr="002C76C1" w:rsidRDefault="00861A27" w:rsidP="00861A27">
      <w:pPr>
        <w:tabs>
          <w:tab w:val="left" w:pos="426"/>
          <w:tab w:val="center" w:pos="709"/>
        </w:tabs>
        <w:jc w:val="both"/>
        <w:rPr>
          <w:i/>
          <w:sz w:val="22"/>
          <w:szCs w:val="22"/>
        </w:rPr>
      </w:pPr>
      <w:r w:rsidRPr="002C76C1">
        <w:rPr>
          <w:i/>
          <w:sz w:val="22"/>
          <w:szCs w:val="22"/>
        </w:rPr>
        <w:tab/>
      </w:r>
    </w:p>
    <w:p w:rsidR="00861A27" w:rsidRPr="002C76C1" w:rsidRDefault="00861A27" w:rsidP="00861A27">
      <w:pPr>
        <w:tabs>
          <w:tab w:val="left" w:pos="426"/>
          <w:tab w:val="center" w:pos="709"/>
        </w:tabs>
        <w:jc w:val="both"/>
        <w:rPr>
          <w:i/>
          <w:sz w:val="22"/>
          <w:szCs w:val="22"/>
        </w:rPr>
      </w:pPr>
      <w:r w:rsidRPr="002C76C1">
        <w:rPr>
          <w:i/>
          <w:sz w:val="22"/>
          <w:szCs w:val="22"/>
        </w:rPr>
        <w:t>Name:</w:t>
      </w:r>
      <w:r w:rsidRPr="002C76C1">
        <w:rPr>
          <w:i/>
          <w:sz w:val="22"/>
          <w:szCs w:val="22"/>
        </w:rPr>
        <w:tab/>
      </w:r>
      <w:r w:rsidRPr="002C76C1">
        <w:rPr>
          <w:rFonts w:eastAsia="Arial Unicode MS"/>
          <w:sz w:val="22"/>
          <w:szCs w:val="22"/>
        </w:rPr>
        <w:t>BassieKgasoane</w:t>
      </w:r>
    </w:p>
    <w:p w:rsidR="00861A27" w:rsidRPr="002C76C1" w:rsidRDefault="00861A27" w:rsidP="00861A27">
      <w:pPr>
        <w:tabs>
          <w:tab w:val="left" w:pos="426"/>
          <w:tab w:val="center" w:pos="709"/>
        </w:tabs>
        <w:jc w:val="both"/>
        <w:rPr>
          <w:i/>
          <w:sz w:val="22"/>
          <w:szCs w:val="22"/>
        </w:rPr>
      </w:pPr>
      <w:r w:rsidRPr="002C76C1">
        <w:rPr>
          <w:i/>
          <w:sz w:val="22"/>
          <w:szCs w:val="22"/>
        </w:rPr>
        <w:t>Position:  Chief Director: Prestige</w:t>
      </w:r>
    </w:p>
    <w:p w:rsidR="00861A27" w:rsidRPr="002C76C1" w:rsidRDefault="00861A27" w:rsidP="00861A27">
      <w:pPr>
        <w:tabs>
          <w:tab w:val="left" w:pos="426"/>
          <w:tab w:val="center" w:pos="709"/>
        </w:tabs>
        <w:jc w:val="both"/>
        <w:rPr>
          <w:i/>
          <w:sz w:val="22"/>
          <w:szCs w:val="22"/>
        </w:rPr>
      </w:pPr>
      <w:r w:rsidRPr="002C76C1">
        <w:rPr>
          <w:i/>
          <w:sz w:val="22"/>
          <w:szCs w:val="22"/>
        </w:rPr>
        <w:t>Date:</w:t>
      </w:r>
    </w:p>
    <w:p w:rsidR="00861A27" w:rsidRPr="002C76C1" w:rsidRDefault="00861A27" w:rsidP="00861A27">
      <w:pPr>
        <w:tabs>
          <w:tab w:val="center" w:pos="709"/>
        </w:tabs>
        <w:jc w:val="both"/>
      </w:pPr>
    </w:p>
    <w:p w:rsidR="00861A27" w:rsidRPr="002C76C1" w:rsidRDefault="00861A27" w:rsidP="00861A27">
      <w:pPr>
        <w:tabs>
          <w:tab w:val="center" w:pos="709"/>
        </w:tabs>
        <w:jc w:val="both"/>
      </w:pPr>
    </w:p>
    <w:p w:rsidR="00861A27" w:rsidRPr="002C76C1" w:rsidRDefault="00861A27" w:rsidP="00861A27">
      <w:pPr>
        <w:tabs>
          <w:tab w:val="center" w:pos="709"/>
        </w:tabs>
        <w:rPr>
          <w:b/>
          <w:sz w:val="22"/>
          <w:szCs w:val="22"/>
        </w:rPr>
      </w:pPr>
      <w:r w:rsidRPr="002C76C1">
        <w:rPr>
          <w:b/>
          <w:sz w:val="22"/>
          <w:szCs w:val="22"/>
        </w:rPr>
        <w:t>Auditor’s conclusion</w:t>
      </w:r>
    </w:p>
    <w:p w:rsidR="00861A27" w:rsidRPr="002C76C1" w:rsidRDefault="00861A27" w:rsidP="00861A27">
      <w:pPr>
        <w:tabs>
          <w:tab w:val="center" w:pos="709"/>
        </w:tabs>
        <w:rPr>
          <w:b/>
          <w:sz w:val="22"/>
          <w:szCs w:val="22"/>
        </w:rPr>
      </w:pPr>
    </w:p>
    <w:p w:rsidR="00861A27" w:rsidRPr="002C76C1" w:rsidRDefault="00861A27" w:rsidP="006F5D2E">
      <w:pPr>
        <w:pStyle w:val="ListParagraph"/>
        <w:numPr>
          <w:ilvl w:val="0"/>
          <w:numId w:val="139"/>
        </w:numPr>
        <w:tabs>
          <w:tab w:val="center" w:pos="709"/>
        </w:tabs>
        <w:ind w:hanging="720"/>
        <w:contextualSpacing/>
        <w:rPr>
          <w:rFonts w:ascii="Arial" w:hAnsi="Arial" w:cs="Arial"/>
          <w:sz w:val="22"/>
          <w:szCs w:val="22"/>
        </w:rPr>
      </w:pPr>
      <w:r w:rsidRPr="002C76C1">
        <w:rPr>
          <w:rFonts w:ascii="Arial" w:hAnsi="Arial" w:cs="Arial"/>
          <w:sz w:val="22"/>
          <w:szCs w:val="22"/>
        </w:rPr>
        <w:t xml:space="preserve">Per inspection of the prestige supplier list provided by management together with their response, it was noted that the supplier is listed as a prospective supplier. </w:t>
      </w:r>
    </w:p>
    <w:p w:rsidR="00861A27" w:rsidRPr="002C76C1" w:rsidRDefault="00861A27" w:rsidP="00861A27">
      <w:pPr>
        <w:pStyle w:val="ListParagraph"/>
        <w:tabs>
          <w:tab w:val="center" w:pos="709"/>
        </w:tabs>
        <w:rPr>
          <w:rFonts w:ascii="Arial" w:hAnsi="Arial" w:cs="Arial"/>
          <w:sz w:val="22"/>
          <w:szCs w:val="22"/>
        </w:rPr>
      </w:pPr>
    </w:p>
    <w:p w:rsidR="00861A27" w:rsidRPr="002C76C1" w:rsidRDefault="00861A27" w:rsidP="00861A27">
      <w:pPr>
        <w:pStyle w:val="ListParagraph"/>
        <w:tabs>
          <w:tab w:val="center" w:pos="709"/>
        </w:tabs>
        <w:rPr>
          <w:rFonts w:ascii="Arial" w:hAnsi="Arial" w:cs="Arial"/>
          <w:sz w:val="22"/>
          <w:szCs w:val="22"/>
        </w:rPr>
      </w:pPr>
      <w:r w:rsidRPr="002C76C1">
        <w:rPr>
          <w:rFonts w:ascii="Arial" w:hAnsi="Arial" w:cs="Arial"/>
          <w:sz w:val="22"/>
          <w:szCs w:val="22"/>
        </w:rPr>
        <w:t>However please take note of the following:</w:t>
      </w:r>
    </w:p>
    <w:p w:rsidR="00861A27" w:rsidRPr="002C76C1" w:rsidRDefault="00861A27" w:rsidP="00861A27">
      <w:pPr>
        <w:pStyle w:val="ListParagraph"/>
        <w:tabs>
          <w:tab w:val="center" w:pos="709"/>
        </w:tabs>
        <w:rPr>
          <w:rFonts w:ascii="Arial" w:hAnsi="Arial" w:cs="Arial"/>
          <w:sz w:val="22"/>
          <w:szCs w:val="22"/>
        </w:rPr>
      </w:pPr>
    </w:p>
    <w:p w:rsidR="00861A27" w:rsidRPr="002C76C1" w:rsidRDefault="00861A27" w:rsidP="006F5D2E">
      <w:pPr>
        <w:pStyle w:val="ListParagraph"/>
        <w:numPr>
          <w:ilvl w:val="0"/>
          <w:numId w:val="140"/>
        </w:numPr>
        <w:tabs>
          <w:tab w:val="center" w:pos="709"/>
        </w:tabs>
        <w:contextualSpacing/>
        <w:rPr>
          <w:rFonts w:ascii="Arial" w:hAnsi="Arial" w:cs="Arial"/>
          <w:sz w:val="22"/>
          <w:szCs w:val="22"/>
        </w:rPr>
      </w:pPr>
      <w:r w:rsidRPr="002C76C1">
        <w:rPr>
          <w:rFonts w:ascii="Arial" w:hAnsi="Arial" w:cs="Arial"/>
          <w:sz w:val="22"/>
          <w:szCs w:val="22"/>
        </w:rPr>
        <w:t xml:space="preserve">The prestige supplier register was not provided together with management’s response on our initial request for supplier registers (RFI 82). </w:t>
      </w:r>
    </w:p>
    <w:p w:rsidR="00861A27" w:rsidRPr="002C76C1" w:rsidRDefault="00861A27" w:rsidP="006F5D2E">
      <w:pPr>
        <w:pStyle w:val="ListParagraph"/>
        <w:numPr>
          <w:ilvl w:val="0"/>
          <w:numId w:val="140"/>
        </w:numPr>
        <w:tabs>
          <w:tab w:val="center" w:pos="709"/>
        </w:tabs>
        <w:contextualSpacing/>
        <w:rPr>
          <w:rFonts w:ascii="Arial" w:hAnsi="Arial" w:cs="Arial"/>
          <w:sz w:val="22"/>
          <w:szCs w:val="22"/>
        </w:rPr>
      </w:pPr>
      <w:r w:rsidRPr="002C76C1">
        <w:rPr>
          <w:rFonts w:ascii="Arial" w:hAnsi="Arial" w:cs="Arial"/>
          <w:sz w:val="22"/>
          <w:szCs w:val="22"/>
        </w:rPr>
        <w:t xml:space="preserve">The prestige supplier list is not uploaded on the pro-quote database, it is therefore not apparent how management ensures that suppliers are rotated in accordance with SCM practices. </w:t>
      </w:r>
    </w:p>
    <w:p w:rsidR="00861A27" w:rsidRPr="002C76C1" w:rsidRDefault="00861A27" w:rsidP="00861A27">
      <w:pPr>
        <w:pStyle w:val="ListParagraph"/>
        <w:tabs>
          <w:tab w:val="center" w:pos="709"/>
        </w:tabs>
        <w:ind w:left="1440"/>
        <w:rPr>
          <w:rFonts w:ascii="Arial" w:hAnsi="Arial" w:cs="Arial"/>
          <w:sz w:val="22"/>
          <w:szCs w:val="22"/>
        </w:rPr>
      </w:pPr>
    </w:p>
    <w:p w:rsidR="00861A27" w:rsidRPr="002C76C1" w:rsidRDefault="00861A27" w:rsidP="00861A27">
      <w:pPr>
        <w:pStyle w:val="ListParagraph"/>
        <w:tabs>
          <w:tab w:val="center" w:pos="709"/>
        </w:tabs>
        <w:ind w:left="709"/>
        <w:rPr>
          <w:rFonts w:ascii="Arial" w:hAnsi="Arial" w:cs="Arial"/>
          <w:sz w:val="22"/>
          <w:szCs w:val="22"/>
        </w:rPr>
      </w:pPr>
      <w:r w:rsidRPr="002C76C1">
        <w:rPr>
          <w:rFonts w:ascii="Arial" w:hAnsi="Arial" w:cs="Arial"/>
          <w:sz w:val="22"/>
          <w:szCs w:val="22"/>
        </w:rPr>
        <w:t xml:space="preserve">The matter therefore remains unresolved. </w:t>
      </w:r>
    </w:p>
    <w:p w:rsidR="00861A27" w:rsidRPr="002C76C1" w:rsidRDefault="00861A27" w:rsidP="00861A27">
      <w:pPr>
        <w:pStyle w:val="ListParagraph"/>
        <w:tabs>
          <w:tab w:val="center" w:pos="709"/>
        </w:tabs>
        <w:ind w:left="709"/>
        <w:rPr>
          <w:rFonts w:ascii="Arial" w:hAnsi="Arial" w:cs="Arial"/>
          <w:sz w:val="22"/>
          <w:szCs w:val="22"/>
        </w:rPr>
      </w:pPr>
    </w:p>
    <w:p w:rsidR="00861A27" w:rsidRPr="002C76C1" w:rsidRDefault="00861A27" w:rsidP="006F5D2E">
      <w:pPr>
        <w:pStyle w:val="ListParagraph"/>
        <w:numPr>
          <w:ilvl w:val="0"/>
          <w:numId w:val="139"/>
        </w:numPr>
        <w:tabs>
          <w:tab w:val="center" w:pos="709"/>
        </w:tabs>
        <w:ind w:hanging="720"/>
        <w:contextualSpacing/>
        <w:rPr>
          <w:rFonts w:ascii="Arial" w:hAnsi="Arial" w:cs="Arial"/>
          <w:sz w:val="22"/>
          <w:szCs w:val="22"/>
        </w:rPr>
      </w:pPr>
      <w:r w:rsidRPr="002C76C1">
        <w:rPr>
          <w:rFonts w:ascii="Arial" w:hAnsi="Arial" w:cs="Arial"/>
          <w:sz w:val="22"/>
          <w:szCs w:val="22"/>
        </w:rPr>
        <w:t xml:space="preserve"> Management is in agreement with the finding. The matter therefore remains unresolved. </w:t>
      </w:r>
    </w:p>
    <w:p w:rsidR="00861A27" w:rsidRPr="002C76C1" w:rsidRDefault="00861A27" w:rsidP="00861A27">
      <w:pPr>
        <w:pStyle w:val="ListParagraph"/>
        <w:tabs>
          <w:tab w:val="center" w:pos="709"/>
        </w:tabs>
        <w:rPr>
          <w:rFonts w:ascii="Arial" w:hAnsi="Arial" w:cs="Arial"/>
          <w:sz w:val="22"/>
          <w:szCs w:val="22"/>
        </w:rPr>
      </w:pPr>
      <w:r w:rsidRPr="002C76C1">
        <w:rPr>
          <w:rFonts w:ascii="Arial" w:hAnsi="Arial" w:cs="Arial"/>
          <w:sz w:val="22"/>
          <w:szCs w:val="22"/>
        </w:rPr>
        <w:t>It is however, recommended that management ensure that this matter is further investigated.</w:t>
      </w:r>
    </w:p>
    <w:p w:rsidR="00861A27" w:rsidRPr="002C76C1" w:rsidRDefault="00861A27" w:rsidP="00861A27">
      <w:pPr>
        <w:pStyle w:val="ListParagraph"/>
        <w:tabs>
          <w:tab w:val="center" w:pos="709"/>
        </w:tabs>
        <w:rPr>
          <w:rFonts w:ascii="Arial" w:hAnsi="Arial" w:cs="Arial"/>
          <w:sz w:val="22"/>
          <w:szCs w:val="22"/>
        </w:rPr>
      </w:pPr>
    </w:p>
    <w:p w:rsidR="00861A27" w:rsidRPr="002C76C1" w:rsidRDefault="00861A27" w:rsidP="006F5D2E">
      <w:pPr>
        <w:pStyle w:val="ListParagraph"/>
        <w:numPr>
          <w:ilvl w:val="0"/>
          <w:numId w:val="139"/>
        </w:numPr>
        <w:tabs>
          <w:tab w:val="center" w:pos="709"/>
        </w:tabs>
        <w:ind w:hanging="720"/>
        <w:contextualSpacing/>
        <w:rPr>
          <w:rFonts w:ascii="Arial" w:hAnsi="Arial" w:cs="Arial"/>
          <w:sz w:val="22"/>
          <w:szCs w:val="22"/>
        </w:rPr>
      </w:pPr>
      <w:r w:rsidRPr="002C76C1">
        <w:rPr>
          <w:rFonts w:ascii="Arial" w:hAnsi="Arial" w:cs="Arial"/>
          <w:sz w:val="22"/>
          <w:szCs w:val="22"/>
        </w:rPr>
        <w:t xml:space="preserve">Management is not in agreement with the finding and indicated that they are “constrained to give comments on the invoicing system” of the service provider. The discrepancies reported in paragraph (b) and the fact that it appears as if DPW is the main customer of this service provider warrant further investigations of potential fraudulent activities. The matter therefore remains unresolved. </w:t>
      </w:r>
    </w:p>
    <w:p w:rsidR="00861A27" w:rsidRPr="002C76C1" w:rsidRDefault="00861A27" w:rsidP="00861A27">
      <w:pPr>
        <w:pStyle w:val="ListParagraph"/>
        <w:tabs>
          <w:tab w:val="center" w:pos="709"/>
        </w:tabs>
        <w:ind w:hanging="720"/>
        <w:rPr>
          <w:rFonts w:ascii="Arial" w:hAnsi="Arial" w:cs="Arial"/>
          <w:sz w:val="22"/>
          <w:szCs w:val="22"/>
        </w:rPr>
      </w:pPr>
    </w:p>
    <w:p w:rsidR="00861A27" w:rsidRPr="002C76C1" w:rsidRDefault="00861A27" w:rsidP="006F5D2E">
      <w:pPr>
        <w:pStyle w:val="ListParagraph"/>
        <w:numPr>
          <w:ilvl w:val="0"/>
          <w:numId w:val="139"/>
        </w:numPr>
        <w:tabs>
          <w:tab w:val="center" w:pos="709"/>
        </w:tabs>
        <w:ind w:hanging="720"/>
        <w:contextualSpacing/>
        <w:rPr>
          <w:rFonts w:ascii="Arial" w:hAnsi="Arial" w:cs="Arial"/>
          <w:sz w:val="22"/>
          <w:szCs w:val="22"/>
        </w:rPr>
      </w:pPr>
      <w:r w:rsidRPr="002C76C1">
        <w:rPr>
          <w:rFonts w:ascii="Arial" w:hAnsi="Arial" w:cs="Arial"/>
          <w:sz w:val="22"/>
          <w:szCs w:val="22"/>
        </w:rPr>
        <w:t xml:space="preserve">Although management is not agreement with the finding and has indicated that the scoring model has been amended, the incorrect scoring model was used for the procurement. </w:t>
      </w:r>
    </w:p>
    <w:p w:rsidR="00861A27" w:rsidRPr="002C76C1" w:rsidRDefault="00861A27" w:rsidP="00861A27">
      <w:pPr>
        <w:pStyle w:val="ListParagraph"/>
        <w:tabs>
          <w:tab w:val="center" w:pos="709"/>
        </w:tabs>
        <w:ind w:hanging="720"/>
        <w:rPr>
          <w:rFonts w:ascii="Arial" w:hAnsi="Arial" w:cs="Arial"/>
          <w:sz w:val="22"/>
          <w:szCs w:val="22"/>
        </w:rPr>
      </w:pPr>
    </w:p>
    <w:p w:rsidR="00861A27" w:rsidRPr="002C76C1" w:rsidRDefault="00861A27" w:rsidP="00861A27">
      <w:pPr>
        <w:pStyle w:val="ListParagraph"/>
        <w:tabs>
          <w:tab w:val="center" w:pos="709"/>
        </w:tabs>
        <w:ind w:hanging="720"/>
        <w:rPr>
          <w:rFonts w:ascii="Arial" w:hAnsi="Arial" w:cs="Arial"/>
          <w:sz w:val="22"/>
          <w:szCs w:val="22"/>
        </w:rPr>
      </w:pPr>
      <w:r w:rsidRPr="002C76C1">
        <w:rPr>
          <w:rFonts w:ascii="Arial" w:hAnsi="Arial" w:cs="Arial"/>
          <w:sz w:val="22"/>
          <w:szCs w:val="22"/>
        </w:rPr>
        <w:tab/>
        <w:t xml:space="preserve">The matter therefore remains unresolved. </w:t>
      </w:r>
    </w:p>
    <w:p w:rsidR="00861A27" w:rsidRPr="002C76C1" w:rsidRDefault="00861A27" w:rsidP="00861A27">
      <w:pPr>
        <w:pStyle w:val="ListParagraph"/>
        <w:tabs>
          <w:tab w:val="center" w:pos="709"/>
        </w:tabs>
        <w:ind w:hanging="720"/>
        <w:rPr>
          <w:rFonts w:ascii="Arial" w:hAnsi="Arial" w:cs="Arial"/>
          <w:sz w:val="22"/>
          <w:szCs w:val="22"/>
        </w:rPr>
      </w:pPr>
    </w:p>
    <w:p w:rsidR="00861A27" w:rsidRPr="002C76C1" w:rsidRDefault="00861A27" w:rsidP="006F5D2E">
      <w:pPr>
        <w:pStyle w:val="ListParagraph"/>
        <w:numPr>
          <w:ilvl w:val="0"/>
          <w:numId w:val="139"/>
        </w:numPr>
        <w:tabs>
          <w:tab w:val="center" w:pos="709"/>
        </w:tabs>
        <w:ind w:hanging="720"/>
        <w:contextualSpacing/>
        <w:rPr>
          <w:rFonts w:ascii="Arial" w:hAnsi="Arial" w:cs="Arial"/>
          <w:sz w:val="22"/>
          <w:szCs w:val="22"/>
        </w:rPr>
      </w:pPr>
      <w:r w:rsidRPr="002C76C1">
        <w:rPr>
          <w:rFonts w:ascii="Arial" w:hAnsi="Arial" w:cs="Arial"/>
          <w:sz w:val="22"/>
          <w:szCs w:val="22"/>
        </w:rPr>
        <w:t xml:space="preserve">Although management has indicated that they are in agreement with the finding, no supporting documentation was provided indicating that they have passed a journal. </w:t>
      </w:r>
    </w:p>
    <w:p w:rsidR="00861A27" w:rsidRPr="002C76C1" w:rsidRDefault="00861A27" w:rsidP="00861A27">
      <w:pPr>
        <w:tabs>
          <w:tab w:val="center" w:pos="709"/>
        </w:tabs>
        <w:ind w:hanging="720"/>
        <w:rPr>
          <w:sz w:val="22"/>
          <w:szCs w:val="22"/>
        </w:rPr>
      </w:pPr>
      <w:r w:rsidRPr="002C76C1">
        <w:rPr>
          <w:sz w:val="22"/>
          <w:szCs w:val="22"/>
        </w:rPr>
        <w:tab/>
      </w:r>
    </w:p>
    <w:p w:rsidR="00861A27" w:rsidRPr="002C76C1" w:rsidRDefault="00861A27" w:rsidP="00861A27">
      <w:pPr>
        <w:tabs>
          <w:tab w:val="center" w:pos="709"/>
        </w:tabs>
        <w:ind w:hanging="720"/>
        <w:rPr>
          <w:sz w:val="22"/>
          <w:szCs w:val="22"/>
        </w:rPr>
      </w:pPr>
      <w:r w:rsidRPr="002C76C1">
        <w:rPr>
          <w:sz w:val="22"/>
          <w:szCs w:val="22"/>
        </w:rPr>
        <w:tab/>
      </w:r>
      <w:r w:rsidRPr="002C76C1">
        <w:rPr>
          <w:sz w:val="22"/>
          <w:szCs w:val="22"/>
        </w:rPr>
        <w:tab/>
        <w:t xml:space="preserve">The matter remains unresolved. </w:t>
      </w:r>
    </w:p>
    <w:p w:rsidR="00861A27" w:rsidRPr="002C76C1" w:rsidRDefault="00861A27" w:rsidP="00861A27">
      <w:pPr>
        <w:tabs>
          <w:tab w:val="center" w:pos="709"/>
        </w:tabs>
      </w:pPr>
    </w:p>
    <w:p w:rsidR="00861A27" w:rsidRPr="002C76C1" w:rsidRDefault="00861A27" w:rsidP="00861A27">
      <w:pPr>
        <w:tabs>
          <w:tab w:val="center" w:pos="709"/>
        </w:tabs>
      </w:pPr>
    </w:p>
    <w:p w:rsidR="00861A27" w:rsidRPr="002C76C1" w:rsidRDefault="00861A27" w:rsidP="00861A27">
      <w:pPr>
        <w:tabs>
          <w:tab w:val="center" w:pos="709"/>
        </w:tabs>
      </w:pPr>
    </w:p>
    <w:p w:rsidR="00861A27" w:rsidRPr="002C76C1" w:rsidRDefault="00861A27" w:rsidP="00861A27">
      <w:pPr>
        <w:tabs>
          <w:tab w:val="center" w:pos="709"/>
        </w:tabs>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F97749" w:rsidRDefault="00F97749"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Pr="0029136C" w:rsidRDefault="00861A27" w:rsidP="006F5D2E">
      <w:pPr>
        <w:pStyle w:val="ListParagraph"/>
        <w:numPr>
          <w:ilvl w:val="0"/>
          <w:numId w:val="296"/>
        </w:numPr>
        <w:tabs>
          <w:tab w:val="center" w:pos="709"/>
        </w:tabs>
        <w:spacing w:after="120"/>
        <w:rPr>
          <w:rFonts w:ascii="Arial" w:hAnsi="Arial" w:cs="Arial"/>
          <w:b/>
          <w:bCs/>
          <w:color w:val="FF0000"/>
          <w:sz w:val="22"/>
          <w:szCs w:val="22"/>
        </w:rPr>
      </w:pPr>
      <w:r w:rsidRPr="0029136C">
        <w:rPr>
          <w:rFonts w:ascii="Arial" w:hAnsi="Arial" w:cs="Arial"/>
          <w:b/>
          <w:bCs/>
          <w:sz w:val="22"/>
          <w:szCs w:val="22"/>
        </w:rPr>
        <w:t xml:space="preserve">Deviations from supply chain management – Kayro’s Decorating Planet – Pretoria Region </w:t>
      </w:r>
      <w:r w:rsidRPr="0029136C">
        <w:rPr>
          <w:rFonts w:ascii="Arial" w:hAnsi="Arial" w:cs="Arial"/>
          <w:b/>
          <w:bCs/>
          <w:color w:val="FF0000"/>
          <w:sz w:val="22"/>
          <w:szCs w:val="22"/>
        </w:rPr>
        <w:t>Ex 77</w:t>
      </w:r>
    </w:p>
    <w:p w:rsidR="00861A27" w:rsidRPr="002C76C1" w:rsidRDefault="00861A27" w:rsidP="00861A27">
      <w:pPr>
        <w:tabs>
          <w:tab w:val="center" w:pos="709"/>
        </w:tabs>
        <w:spacing w:after="120"/>
        <w:jc w:val="both"/>
        <w:rPr>
          <w:b/>
          <w:bCs/>
          <w:sz w:val="22"/>
          <w:szCs w:val="22"/>
        </w:rPr>
      </w:pPr>
    </w:p>
    <w:p w:rsidR="00861A27" w:rsidRPr="002C76C1" w:rsidRDefault="00861A27" w:rsidP="00861A27">
      <w:pPr>
        <w:tabs>
          <w:tab w:val="center" w:pos="709"/>
        </w:tabs>
        <w:spacing w:after="120"/>
        <w:jc w:val="both"/>
        <w:rPr>
          <w:b/>
          <w:bCs/>
          <w:sz w:val="22"/>
          <w:szCs w:val="22"/>
        </w:rPr>
      </w:pPr>
      <w:r w:rsidRPr="002C76C1">
        <w:rPr>
          <w:b/>
          <w:bCs/>
          <w:sz w:val="22"/>
          <w:szCs w:val="22"/>
        </w:rPr>
        <w:t>Audit Finding</w:t>
      </w:r>
    </w:p>
    <w:p w:rsidR="00861A27" w:rsidRPr="002C76C1" w:rsidRDefault="00861A27" w:rsidP="00861A27">
      <w:pPr>
        <w:pStyle w:val="ListParagraph"/>
        <w:tabs>
          <w:tab w:val="center" w:pos="709"/>
        </w:tabs>
        <w:ind w:left="1159"/>
        <w:rPr>
          <w:rFonts w:ascii="Arial" w:hAnsi="Arial" w:cs="Arial"/>
          <w:sz w:val="22"/>
          <w:szCs w:val="22"/>
          <w:lang w:eastAsia="en-ZA"/>
        </w:rPr>
      </w:pPr>
    </w:p>
    <w:p w:rsidR="00861A27" w:rsidRPr="002C76C1" w:rsidRDefault="00861A27" w:rsidP="00861A27">
      <w:pPr>
        <w:tabs>
          <w:tab w:val="center" w:pos="709"/>
        </w:tabs>
        <w:rPr>
          <w:color w:val="FF0000"/>
          <w:sz w:val="22"/>
          <w:szCs w:val="22"/>
          <w:lang w:eastAsia="en-ZA"/>
        </w:rPr>
      </w:pPr>
      <w:r w:rsidRPr="002C76C1">
        <w:rPr>
          <w:sz w:val="22"/>
          <w:szCs w:val="22"/>
          <w:lang w:eastAsia="en-ZA"/>
        </w:rPr>
        <w:t>Laws, rules and legislation:</w:t>
      </w:r>
    </w:p>
    <w:p w:rsidR="00861A27" w:rsidRPr="002C76C1" w:rsidRDefault="00861A27" w:rsidP="00861A27">
      <w:pPr>
        <w:pStyle w:val="ListParagraph"/>
        <w:tabs>
          <w:tab w:val="center" w:pos="709"/>
        </w:tabs>
        <w:ind w:left="0"/>
        <w:rPr>
          <w:rFonts w:ascii="Arial" w:hAnsi="Arial" w:cs="Arial"/>
          <w:color w:val="000000"/>
          <w:sz w:val="22"/>
          <w:szCs w:val="22"/>
          <w:lang w:val="en-GB" w:eastAsia="en-GB"/>
        </w:rPr>
      </w:pPr>
    </w:p>
    <w:p w:rsidR="00861A27" w:rsidRPr="002C76C1" w:rsidRDefault="00861A27" w:rsidP="006F5D2E">
      <w:pPr>
        <w:pStyle w:val="NormalWeb"/>
        <w:widowControl/>
        <w:numPr>
          <w:ilvl w:val="0"/>
          <w:numId w:val="55"/>
        </w:numPr>
        <w:tabs>
          <w:tab w:val="center" w:pos="709"/>
        </w:tabs>
        <w:spacing w:before="180"/>
        <w:ind w:hanging="465"/>
        <w:rPr>
          <w:rFonts w:ascii="Arial" w:hAnsi="Arial" w:cs="Arial"/>
          <w:color w:val="000000"/>
          <w:sz w:val="22"/>
          <w:szCs w:val="22"/>
        </w:rPr>
      </w:pPr>
      <w:r w:rsidRPr="002C76C1">
        <w:rPr>
          <w:rFonts w:ascii="Arial" w:hAnsi="Arial" w:cs="Arial"/>
          <w:color w:val="000000"/>
          <w:sz w:val="22"/>
          <w:szCs w:val="22"/>
          <w:lang w:val="en-GB"/>
        </w:rPr>
        <w:t>Practice Note 8 of 2007/ 2008 paragraph 3.3.1 states:</w:t>
      </w:r>
    </w:p>
    <w:p w:rsidR="00861A27" w:rsidRPr="002C76C1" w:rsidRDefault="00861A27" w:rsidP="00861A27">
      <w:pPr>
        <w:pStyle w:val="NormalWeb"/>
        <w:tabs>
          <w:tab w:val="center" w:pos="709"/>
        </w:tabs>
        <w:spacing w:before="180"/>
        <w:ind w:left="465"/>
        <w:rPr>
          <w:rFonts w:ascii="Arial" w:hAnsi="Arial" w:cs="Arial"/>
          <w:i/>
          <w:color w:val="000000"/>
          <w:sz w:val="22"/>
          <w:szCs w:val="22"/>
          <w:lang w:val="en-GB"/>
        </w:rPr>
      </w:pPr>
      <w:r w:rsidRPr="002C76C1">
        <w:rPr>
          <w:rFonts w:ascii="Arial" w:hAnsi="Arial" w:cs="Arial"/>
          <w:i/>
          <w:color w:val="000000"/>
          <w:sz w:val="22"/>
          <w:szCs w:val="22"/>
          <w:lang w:val="en-GB"/>
        </w:rPr>
        <w:t>“Accounting officers/ authorities should invite and accept written price quotations for requirements up to an estimated value of R500 000 from as many suppliers as possible, that are registered on the list of prospective suppliers.”</w:t>
      </w:r>
    </w:p>
    <w:p w:rsidR="00861A27" w:rsidRPr="002C76C1" w:rsidRDefault="00861A27" w:rsidP="006F5D2E">
      <w:pPr>
        <w:pStyle w:val="NormalWeb"/>
        <w:widowControl/>
        <w:numPr>
          <w:ilvl w:val="0"/>
          <w:numId w:val="55"/>
        </w:numPr>
        <w:tabs>
          <w:tab w:val="center" w:pos="709"/>
        </w:tabs>
        <w:spacing w:before="180"/>
        <w:ind w:hanging="465"/>
        <w:rPr>
          <w:rFonts w:ascii="Arial" w:hAnsi="Arial" w:cs="Arial"/>
          <w:color w:val="000000"/>
          <w:sz w:val="22"/>
          <w:szCs w:val="22"/>
        </w:rPr>
      </w:pPr>
      <w:r w:rsidRPr="002C76C1">
        <w:rPr>
          <w:rFonts w:ascii="Arial" w:hAnsi="Arial" w:cs="Arial"/>
          <w:color w:val="000000"/>
          <w:sz w:val="22"/>
          <w:szCs w:val="22"/>
        </w:rPr>
        <w:t>Treasury Regulation 16A6.1 states:</w:t>
      </w:r>
    </w:p>
    <w:p w:rsidR="00861A27" w:rsidRPr="002C76C1" w:rsidRDefault="00861A27" w:rsidP="00861A27">
      <w:pPr>
        <w:pStyle w:val="NormalWeb"/>
        <w:tabs>
          <w:tab w:val="center" w:pos="709"/>
        </w:tabs>
        <w:spacing w:before="180"/>
        <w:ind w:left="465"/>
        <w:rPr>
          <w:rFonts w:ascii="Arial" w:hAnsi="Arial" w:cs="Arial"/>
          <w:i/>
          <w:color w:val="000000"/>
          <w:sz w:val="22"/>
          <w:szCs w:val="22"/>
        </w:rPr>
      </w:pPr>
      <w:r w:rsidRPr="002C76C1">
        <w:rPr>
          <w:rFonts w:ascii="Arial" w:hAnsi="Arial" w:cs="Arial"/>
          <w:i/>
          <w:color w:val="000000"/>
          <w:sz w:val="22"/>
          <w:szCs w:val="22"/>
        </w:rPr>
        <w:t>“Procurement of goods and services, either by way of quotations or through a bidding process, must be within the threshold values as determined by the National Treasury.”</w:t>
      </w:r>
    </w:p>
    <w:p w:rsidR="00861A27" w:rsidRPr="002C76C1" w:rsidRDefault="00861A27" w:rsidP="006F5D2E">
      <w:pPr>
        <w:pStyle w:val="NormalWeb"/>
        <w:widowControl/>
        <w:numPr>
          <w:ilvl w:val="0"/>
          <w:numId w:val="55"/>
        </w:numPr>
        <w:tabs>
          <w:tab w:val="center" w:pos="709"/>
        </w:tabs>
        <w:spacing w:before="180"/>
        <w:ind w:hanging="465"/>
        <w:rPr>
          <w:rFonts w:ascii="Arial" w:hAnsi="Arial" w:cs="Arial"/>
          <w:color w:val="000000"/>
          <w:sz w:val="22"/>
          <w:szCs w:val="22"/>
        </w:rPr>
      </w:pPr>
      <w:r w:rsidRPr="002C76C1">
        <w:rPr>
          <w:rFonts w:ascii="Arial" w:hAnsi="Arial" w:cs="Arial"/>
          <w:color w:val="000000"/>
          <w:sz w:val="22"/>
          <w:szCs w:val="22"/>
          <w:lang w:val="en-GB"/>
        </w:rPr>
        <w:t>In terms of Practice Note 7 of 2009/10, effective date of 2 October 2009, paragraphs 4.1.2 and 4.2 requires the following pertaining to SBD 4 forms,:</w:t>
      </w:r>
    </w:p>
    <w:p w:rsidR="00861A27" w:rsidRPr="002C76C1" w:rsidRDefault="00861A27" w:rsidP="00861A27">
      <w:pPr>
        <w:pStyle w:val="NormalWeb"/>
        <w:tabs>
          <w:tab w:val="center" w:pos="709"/>
        </w:tabs>
        <w:spacing w:before="180"/>
        <w:ind w:left="1440" w:hanging="1014"/>
        <w:rPr>
          <w:rFonts w:ascii="Arial" w:hAnsi="Arial" w:cs="Arial"/>
          <w:color w:val="000000"/>
          <w:sz w:val="22"/>
          <w:szCs w:val="22"/>
        </w:rPr>
      </w:pPr>
      <w:r w:rsidRPr="002C76C1">
        <w:rPr>
          <w:rFonts w:ascii="Arial" w:hAnsi="Arial" w:cs="Arial"/>
          <w:i/>
          <w:iCs/>
          <w:color w:val="000000"/>
          <w:sz w:val="22"/>
          <w:szCs w:val="22"/>
          <w:lang w:val="en-GB"/>
        </w:rPr>
        <w:t>“4.1.2</w:t>
      </w:r>
      <w:r w:rsidRPr="002C76C1">
        <w:rPr>
          <w:rFonts w:ascii="Arial" w:hAnsi="Arial" w:cs="Arial"/>
          <w:i/>
          <w:iCs/>
          <w:color w:val="000000"/>
          <w:sz w:val="22"/>
          <w:szCs w:val="22"/>
          <w:lang w:val="en-GB"/>
        </w:rPr>
        <w:tab/>
        <w:t xml:space="preserve">with effect from the date on which this practice note takes effect, accounting officers and accounting authorities are required to utilize the attached revised SBD 4 when inviting price quotations, advertised competitive bids, limited bids or proposals. This SBD 4 should be used with minimum changes that are necessary to address contract and project specific issues. </w:t>
      </w:r>
    </w:p>
    <w:p w:rsidR="00861A27" w:rsidRPr="002C76C1" w:rsidRDefault="00861A27" w:rsidP="00861A27">
      <w:pPr>
        <w:pStyle w:val="NormalWeb"/>
        <w:tabs>
          <w:tab w:val="center" w:pos="709"/>
        </w:tabs>
        <w:spacing w:before="180"/>
        <w:ind w:left="1440" w:hanging="1014"/>
        <w:rPr>
          <w:rFonts w:ascii="Arial" w:hAnsi="Arial" w:cs="Arial"/>
          <w:color w:val="000000"/>
          <w:sz w:val="22"/>
          <w:szCs w:val="22"/>
        </w:rPr>
      </w:pPr>
      <w:r w:rsidRPr="002C76C1">
        <w:rPr>
          <w:rFonts w:ascii="Arial" w:hAnsi="Arial" w:cs="Arial"/>
          <w:i/>
          <w:iCs/>
          <w:color w:val="000000"/>
          <w:sz w:val="22"/>
          <w:szCs w:val="22"/>
          <w:lang w:val="en-GB"/>
        </w:rPr>
        <w:t>4.2</w:t>
      </w:r>
      <w:r w:rsidRPr="002C76C1">
        <w:rPr>
          <w:rFonts w:ascii="Arial" w:hAnsi="Arial" w:cs="Arial"/>
          <w:i/>
          <w:iCs/>
          <w:color w:val="000000"/>
          <w:sz w:val="22"/>
          <w:szCs w:val="22"/>
          <w:lang w:val="en-GB"/>
        </w:rPr>
        <w:tab/>
        <w:t>Use of the SBD 4 when establishing lists of potential / prospective suppliers when obtaining quotations  The SBD 4 must also be used in documentation relating to applications by service providers to be registered in the lists of potential or prospective suppliers for goods and services obtained by means of verbal or written quotations.”</w:t>
      </w:r>
    </w:p>
    <w:p w:rsidR="00861A27" w:rsidRPr="002C76C1" w:rsidRDefault="00861A27" w:rsidP="00861A27">
      <w:pPr>
        <w:tabs>
          <w:tab w:val="center" w:pos="709"/>
        </w:tabs>
        <w:ind w:hanging="900"/>
        <w:rPr>
          <w:i/>
          <w:color w:val="000000"/>
          <w:sz w:val="22"/>
          <w:szCs w:val="22"/>
        </w:rPr>
      </w:pPr>
    </w:p>
    <w:p w:rsidR="00861A27" w:rsidRPr="002C76C1" w:rsidRDefault="00861A27" w:rsidP="006F5D2E">
      <w:pPr>
        <w:numPr>
          <w:ilvl w:val="0"/>
          <w:numId w:val="55"/>
        </w:numPr>
        <w:tabs>
          <w:tab w:val="center" w:pos="709"/>
        </w:tabs>
        <w:autoSpaceDE w:val="0"/>
        <w:autoSpaceDN w:val="0"/>
        <w:adjustRightInd w:val="0"/>
        <w:ind w:hanging="465"/>
        <w:rPr>
          <w:bCs/>
          <w:sz w:val="22"/>
          <w:szCs w:val="22"/>
          <w:lang w:val="en-ZA" w:eastAsia="en-ZA"/>
        </w:rPr>
      </w:pPr>
      <w:r w:rsidRPr="002C76C1">
        <w:rPr>
          <w:sz w:val="22"/>
          <w:szCs w:val="22"/>
          <w:lang w:val="en-ZA" w:eastAsia="en-ZA"/>
        </w:rPr>
        <w:t xml:space="preserve">Regulation </w:t>
      </w:r>
      <w:r w:rsidRPr="002C76C1">
        <w:rPr>
          <w:color w:val="000000"/>
          <w:sz w:val="22"/>
          <w:szCs w:val="22"/>
        </w:rPr>
        <w:t>issued in terms of</w:t>
      </w:r>
      <w:r w:rsidRPr="002C76C1">
        <w:rPr>
          <w:sz w:val="22"/>
          <w:szCs w:val="22"/>
          <w:lang w:val="en-ZA" w:eastAsia="en-ZA"/>
        </w:rPr>
        <w:t xml:space="preserve"> </w:t>
      </w:r>
      <w:r w:rsidRPr="002C76C1">
        <w:rPr>
          <w:bCs/>
          <w:sz w:val="22"/>
          <w:szCs w:val="22"/>
          <w:lang w:val="en-ZA" w:eastAsia="en-ZA"/>
        </w:rPr>
        <w:t>Preferential Procurement Policy Framework Act 5 of 2000 GN R725 of 10 August 2001 paragraph 3(1) requires that:</w:t>
      </w:r>
    </w:p>
    <w:p w:rsidR="00861A27" w:rsidRPr="002C76C1" w:rsidRDefault="00861A27" w:rsidP="00861A27">
      <w:pPr>
        <w:tabs>
          <w:tab w:val="center" w:pos="709"/>
        </w:tabs>
        <w:autoSpaceDE w:val="0"/>
        <w:autoSpaceDN w:val="0"/>
        <w:adjustRightInd w:val="0"/>
        <w:ind w:left="502"/>
        <w:rPr>
          <w:bCs/>
          <w:sz w:val="22"/>
          <w:szCs w:val="22"/>
          <w:lang w:val="en-ZA" w:eastAsia="en-ZA"/>
        </w:rPr>
      </w:pPr>
    </w:p>
    <w:p w:rsidR="00861A27" w:rsidRPr="002C76C1" w:rsidRDefault="00861A27" w:rsidP="00861A27">
      <w:pPr>
        <w:tabs>
          <w:tab w:val="center" w:pos="709"/>
        </w:tabs>
        <w:autoSpaceDE w:val="0"/>
        <w:autoSpaceDN w:val="0"/>
        <w:adjustRightInd w:val="0"/>
        <w:spacing w:after="120" w:line="260" w:lineRule="exact"/>
        <w:ind w:left="426"/>
        <w:rPr>
          <w:i/>
          <w:sz w:val="22"/>
          <w:szCs w:val="22"/>
          <w:lang w:val="en-ZA" w:eastAsia="en-ZA"/>
        </w:rPr>
      </w:pPr>
      <w:r w:rsidRPr="002C76C1">
        <w:rPr>
          <w:bCs/>
          <w:i/>
          <w:sz w:val="22"/>
          <w:szCs w:val="22"/>
          <w:lang w:val="en-ZA" w:eastAsia="en-ZA"/>
        </w:rPr>
        <w:t xml:space="preserve">“The 80/20 preference point system – (1) </w:t>
      </w:r>
      <w:r w:rsidRPr="002C76C1">
        <w:rPr>
          <w:i/>
          <w:sz w:val="22"/>
          <w:szCs w:val="22"/>
          <w:lang w:val="en-ZA" w:eastAsia="en-ZA"/>
        </w:rPr>
        <w:t>The following formula must be used to calculate the points for price in respect of tenders/procurement with a Rand value equal to, or above R30 000 and up to a Rand value of R500 000. Organs of state may, however, apply this formula for procurement with a value less than R30 000, if and when appropriate:</w:t>
      </w:r>
    </w:p>
    <w:p w:rsidR="00861A27" w:rsidRPr="002C76C1" w:rsidRDefault="00861A27" w:rsidP="00861A27">
      <w:pPr>
        <w:tabs>
          <w:tab w:val="center" w:pos="709"/>
        </w:tabs>
        <w:autoSpaceDE w:val="0"/>
        <w:autoSpaceDN w:val="0"/>
        <w:adjustRightInd w:val="0"/>
        <w:spacing w:after="120" w:line="260" w:lineRule="exact"/>
        <w:ind w:left="426"/>
        <w:rPr>
          <w:i/>
          <w:sz w:val="22"/>
          <w:szCs w:val="22"/>
          <w:lang w:val="en-ZA" w:eastAsia="en-ZA"/>
        </w:rPr>
      </w:pPr>
      <w:r w:rsidRPr="002C76C1">
        <w:rPr>
          <w:i/>
          <w:noProof/>
          <w:sz w:val="22"/>
          <w:szCs w:val="22"/>
          <w:lang w:val="en-ZA" w:eastAsia="en-ZA"/>
        </w:rPr>
        <w:drawing>
          <wp:anchor distT="0" distB="0" distL="114300" distR="114300" simplePos="0" relativeHeight="251668480" behindDoc="0" locked="0" layoutInCell="1" allowOverlap="1">
            <wp:simplePos x="0" y="0"/>
            <wp:positionH relativeFrom="column">
              <wp:posOffset>490220</wp:posOffset>
            </wp:positionH>
            <wp:positionV relativeFrom="paragraph">
              <wp:posOffset>194310</wp:posOffset>
            </wp:positionV>
            <wp:extent cx="1442085" cy="419100"/>
            <wp:effectExtent l="19050" t="0" r="5715"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42085" cy="419100"/>
                    </a:xfrm>
                    <a:prstGeom prst="rect">
                      <a:avLst/>
                    </a:prstGeom>
                    <a:noFill/>
                    <a:ln w="9525">
                      <a:noFill/>
                      <a:miter lim="800000"/>
                      <a:headEnd/>
                      <a:tailEnd/>
                    </a:ln>
                  </pic:spPr>
                </pic:pic>
              </a:graphicData>
            </a:graphic>
          </wp:anchor>
        </w:drawing>
      </w:r>
    </w:p>
    <w:p w:rsidR="00861A27" w:rsidRPr="002C76C1" w:rsidRDefault="00861A27" w:rsidP="00861A27">
      <w:pPr>
        <w:tabs>
          <w:tab w:val="center" w:pos="709"/>
        </w:tabs>
        <w:autoSpaceDE w:val="0"/>
        <w:autoSpaceDN w:val="0"/>
        <w:adjustRightInd w:val="0"/>
        <w:spacing w:after="120" w:line="260" w:lineRule="exact"/>
        <w:ind w:left="426"/>
        <w:rPr>
          <w:i/>
          <w:sz w:val="22"/>
          <w:szCs w:val="22"/>
          <w:lang w:val="en-ZA" w:eastAsia="en-ZA"/>
        </w:rPr>
      </w:pPr>
    </w:p>
    <w:p w:rsidR="00861A27" w:rsidRPr="002C76C1" w:rsidRDefault="00861A27" w:rsidP="00861A27">
      <w:pPr>
        <w:tabs>
          <w:tab w:val="center" w:pos="709"/>
        </w:tabs>
        <w:autoSpaceDE w:val="0"/>
        <w:autoSpaceDN w:val="0"/>
        <w:adjustRightInd w:val="0"/>
        <w:spacing w:after="120" w:line="260" w:lineRule="exact"/>
        <w:rPr>
          <w:i/>
          <w:sz w:val="22"/>
          <w:szCs w:val="22"/>
          <w:lang w:val="en-ZA" w:eastAsia="en-ZA"/>
        </w:rPr>
      </w:pPr>
      <w:r w:rsidRPr="002C76C1">
        <w:rPr>
          <w:i/>
          <w:sz w:val="22"/>
          <w:szCs w:val="22"/>
          <w:lang w:val="en-ZA" w:eastAsia="en-ZA"/>
        </w:rPr>
        <w:tab/>
      </w:r>
    </w:p>
    <w:p w:rsidR="00861A27" w:rsidRPr="002C76C1" w:rsidRDefault="00861A27" w:rsidP="00861A27">
      <w:pPr>
        <w:tabs>
          <w:tab w:val="center" w:pos="709"/>
        </w:tabs>
        <w:autoSpaceDE w:val="0"/>
        <w:autoSpaceDN w:val="0"/>
        <w:adjustRightInd w:val="0"/>
        <w:spacing w:line="260" w:lineRule="exact"/>
        <w:ind w:firstLine="426"/>
        <w:rPr>
          <w:i/>
          <w:sz w:val="22"/>
          <w:szCs w:val="22"/>
          <w:lang w:val="en-ZA" w:eastAsia="en-ZA"/>
        </w:rPr>
      </w:pPr>
      <w:r w:rsidRPr="002C76C1">
        <w:rPr>
          <w:i/>
          <w:sz w:val="22"/>
          <w:szCs w:val="22"/>
          <w:lang w:val="en-ZA" w:eastAsia="en-ZA"/>
        </w:rPr>
        <w:t>Where</w:t>
      </w:r>
    </w:p>
    <w:p w:rsidR="00861A27" w:rsidRPr="002C76C1" w:rsidRDefault="00861A27" w:rsidP="00861A27">
      <w:pPr>
        <w:tabs>
          <w:tab w:val="center" w:pos="709"/>
        </w:tabs>
        <w:autoSpaceDE w:val="0"/>
        <w:autoSpaceDN w:val="0"/>
        <w:adjustRightInd w:val="0"/>
        <w:spacing w:line="260" w:lineRule="exact"/>
        <w:ind w:firstLine="426"/>
        <w:rPr>
          <w:i/>
          <w:sz w:val="22"/>
          <w:szCs w:val="22"/>
          <w:lang w:val="en-ZA" w:eastAsia="en-ZA"/>
        </w:rPr>
      </w:pPr>
      <w:r w:rsidRPr="002C76C1">
        <w:rPr>
          <w:i/>
          <w:sz w:val="22"/>
          <w:szCs w:val="22"/>
          <w:lang w:val="en-ZA" w:eastAsia="en-ZA"/>
        </w:rPr>
        <w:t>Ps = Points scored for price of tender under consideration</w:t>
      </w:r>
    </w:p>
    <w:p w:rsidR="00861A27" w:rsidRPr="002C76C1" w:rsidRDefault="00861A27" w:rsidP="00861A27">
      <w:pPr>
        <w:tabs>
          <w:tab w:val="center" w:pos="709"/>
        </w:tabs>
        <w:autoSpaceDE w:val="0"/>
        <w:autoSpaceDN w:val="0"/>
        <w:adjustRightInd w:val="0"/>
        <w:spacing w:line="260" w:lineRule="exact"/>
        <w:ind w:firstLine="426"/>
        <w:rPr>
          <w:i/>
          <w:sz w:val="22"/>
          <w:szCs w:val="22"/>
          <w:lang w:val="en-ZA" w:eastAsia="en-ZA"/>
        </w:rPr>
      </w:pPr>
      <w:r w:rsidRPr="002C76C1">
        <w:rPr>
          <w:i/>
          <w:sz w:val="22"/>
          <w:szCs w:val="22"/>
          <w:lang w:val="en-ZA" w:eastAsia="en-ZA"/>
        </w:rPr>
        <w:t>Pt = Rand value of offer tender consideration</w:t>
      </w:r>
    </w:p>
    <w:p w:rsidR="00861A27" w:rsidRPr="002C76C1" w:rsidRDefault="00861A27" w:rsidP="00861A27">
      <w:pPr>
        <w:tabs>
          <w:tab w:val="center" w:pos="709"/>
        </w:tabs>
        <w:autoSpaceDE w:val="0"/>
        <w:autoSpaceDN w:val="0"/>
        <w:adjustRightInd w:val="0"/>
        <w:spacing w:line="260" w:lineRule="exact"/>
        <w:ind w:firstLine="426"/>
        <w:rPr>
          <w:i/>
          <w:sz w:val="22"/>
          <w:szCs w:val="22"/>
          <w:lang w:val="en-ZA" w:eastAsia="en-ZA"/>
        </w:rPr>
      </w:pPr>
      <w:r w:rsidRPr="002C76C1">
        <w:rPr>
          <w:i/>
          <w:sz w:val="22"/>
          <w:szCs w:val="22"/>
          <w:lang w:val="en-ZA" w:eastAsia="en-ZA"/>
        </w:rPr>
        <w:t>Pmin = Rand value of lowest acceptable tender”</w:t>
      </w:r>
    </w:p>
    <w:p w:rsidR="00861A27" w:rsidRPr="002C76C1" w:rsidRDefault="00861A27" w:rsidP="00861A27">
      <w:pPr>
        <w:tabs>
          <w:tab w:val="center" w:pos="709"/>
        </w:tabs>
        <w:autoSpaceDE w:val="0"/>
        <w:autoSpaceDN w:val="0"/>
        <w:adjustRightInd w:val="0"/>
        <w:spacing w:line="260" w:lineRule="exact"/>
        <w:ind w:left="1077" w:hanging="651"/>
        <w:rPr>
          <w:i/>
          <w:sz w:val="22"/>
          <w:szCs w:val="22"/>
          <w:lang w:val="en-ZA" w:eastAsia="en-ZA"/>
        </w:rPr>
      </w:pPr>
    </w:p>
    <w:p w:rsidR="00861A27" w:rsidRPr="002C76C1" w:rsidRDefault="00861A27" w:rsidP="006F5D2E">
      <w:pPr>
        <w:numPr>
          <w:ilvl w:val="0"/>
          <w:numId w:val="55"/>
        </w:numPr>
        <w:tabs>
          <w:tab w:val="center" w:pos="709"/>
        </w:tabs>
        <w:autoSpaceDE w:val="0"/>
        <w:autoSpaceDN w:val="0"/>
        <w:adjustRightInd w:val="0"/>
        <w:ind w:hanging="465"/>
        <w:rPr>
          <w:bCs/>
          <w:sz w:val="22"/>
          <w:szCs w:val="22"/>
          <w:lang w:val="en-ZA" w:eastAsia="en-ZA"/>
        </w:rPr>
      </w:pPr>
      <w:r w:rsidRPr="002C76C1">
        <w:rPr>
          <w:bCs/>
          <w:sz w:val="22"/>
          <w:szCs w:val="22"/>
          <w:lang w:val="en-ZA" w:eastAsia="en-ZA"/>
        </w:rPr>
        <w:t>The department’s SCM policy paragraph’s 49 and 50a. states:</w:t>
      </w:r>
    </w:p>
    <w:p w:rsidR="00861A27" w:rsidRPr="002C76C1" w:rsidRDefault="00861A27" w:rsidP="00861A27">
      <w:pPr>
        <w:tabs>
          <w:tab w:val="center" w:pos="709"/>
        </w:tabs>
        <w:autoSpaceDE w:val="0"/>
        <w:autoSpaceDN w:val="0"/>
        <w:adjustRightInd w:val="0"/>
        <w:ind w:left="720"/>
        <w:rPr>
          <w:bCs/>
          <w:sz w:val="22"/>
          <w:szCs w:val="22"/>
          <w:lang w:val="en-ZA" w:eastAsia="en-ZA"/>
        </w:rPr>
      </w:pPr>
    </w:p>
    <w:p w:rsidR="00861A27" w:rsidRPr="002C76C1" w:rsidRDefault="00861A27" w:rsidP="00861A27">
      <w:pPr>
        <w:tabs>
          <w:tab w:val="center" w:pos="709"/>
        </w:tabs>
        <w:autoSpaceDE w:val="0"/>
        <w:autoSpaceDN w:val="0"/>
        <w:adjustRightInd w:val="0"/>
        <w:ind w:left="1440" w:hanging="975"/>
        <w:rPr>
          <w:bCs/>
          <w:i/>
          <w:sz w:val="22"/>
          <w:szCs w:val="22"/>
          <w:lang w:val="en-ZA" w:eastAsia="en-ZA"/>
        </w:rPr>
      </w:pPr>
      <w:r w:rsidRPr="002C76C1">
        <w:rPr>
          <w:bCs/>
          <w:i/>
          <w:sz w:val="22"/>
          <w:szCs w:val="22"/>
          <w:lang w:val="en-ZA" w:eastAsia="en-ZA"/>
        </w:rPr>
        <w:t>“49</w:t>
      </w:r>
      <w:r w:rsidRPr="002C76C1">
        <w:rPr>
          <w:bCs/>
          <w:i/>
          <w:sz w:val="22"/>
          <w:szCs w:val="22"/>
          <w:lang w:val="en-ZA" w:eastAsia="en-ZA"/>
        </w:rPr>
        <w:tab/>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w:t>
      </w:r>
    </w:p>
    <w:p w:rsidR="00861A27" w:rsidRPr="002C76C1" w:rsidRDefault="00861A27" w:rsidP="00861A27">
      <w:pPr>
        <w:tabs>
          <w:tab w:val="center" w:pos="709"/>
        </w:tabs>
        <w:autoSpaceDE w:val="0"/>
        <w:autoSpaceDN w:val="0"/>
        <w:adjustRightInd w:val="0"/>
        <w:ind w:left="1440" w:hanging="1440"/>
        <w:rPr>
          <w:bCs/>
          <w:i/>
          <w:sz w:val="22"/>
          <w:szCs w:val="22"/>
          <w:lang w:val="en-ZA" w:eastAsia="en-ZA"/>
        </w:rPr>
      </w:pPr>
    </w:p>
    <w:p w:rsidR="00861A27" w:rsidRPr="002C76C1" w:rsidRDefault="00861A27" w:rsidP="00861A27">
      <w:pPr>
        <w:tabs>
          <w:tab w:val="center" w:pos="709"/>
        </w:tabs>
        <w:autoSpaceDE w:val="0"/>
        <w:autoSpaceDN w:val="0"/>
        <w:adjustRightInd w:val="0"/>
        <w:ind w:firstLine="465"/>
        <w:rPr>
          <w:bCs/>
          <w:i/>
          <w:sz w:val="22"/>
          <w:szCs w:val="22"/>
          <w:lang w:val="en-ZA" w:eastAsia="en-ZA"/>
        </w:rPr>
      </w:pPr>
      <w:r w:rsidRPr="002C76C1">
        <w:rPr>
          <w:bCs/>
          <w:i/>
          <w:sz w:val="22"/>
          <w:szCs w:val="22"/>
          <w:lang w:val="en-ZA" w:eastAsia="en-ZA"/>
        </w:rPr>
        <w:t>50</w:t>
      </w:r>
      <w:r w:rsidRPr="002C76C1">
        <w:rPr>
          <w:bCs/>
          <w:i/>
          <w:sz w:val="22"/>
          <w:szCs w:val="22"/>
          <w:lang w:val="en-ZA" w:eastAsia="en-ZA"/>
        </w:rPr>
        <w:tab/>
      </w:r>
      <w:r w:rsidRPr="002C76C1">
        <w:rPr>
          <w:bCs/>
          <w:i/>
          <w:sz w:val="22"/>
          <w:szCs w:val="22"/>
          <w:lang w:val="en-ZA" w:eastAsia="en-ZA"/>
        </w:rPr>
        <w:tab/>
        <w:t>The following key principles will apply to the supplier register:</w:t>
      </w:r>
    </w:p>
    <w:p w:rsidR="00861A27" w:rsidRPr="002C76C1" w:rsidRDefault="00861A27" w:rsidP="00861A27">
      <w:pPr>
        <w:tabs>
          <w:tab w:val="center" w:pos="709"/>
        </w:tabs>
        <w:autoSpaceDE w:val="0"/>
        <w:autoSpaceDN w:val="0"/>
        <w:adjustRightInd w:val="0"/>
        <w:ind w:left="2160" w:hanging="720"/>
        <w:rPr>
          <w:bCs/>
          <w:i/>
          <w:sz w:val="22"/>
          <w:szCs w:val="22"/>
          <w:lang w:val="en-ZA" w:eastAsia="en-ZA"/>
        </w:rPr>
      </w:pPr>
      <w:r w:rsidRPr="002C76C1">
        <w:rPr>
          <w:bCs/>
          <w:i/>
          <w:sz w:val="22"/>
          <w:szCs w:val="22"/>
          <w:lang w:val="en-ZA" w:eastAsia="en-ZA"/>
        </w:rPr>
        <w:t xml:space="preserve">a. </w:t>
      </w:r>
      <w:r w:rsidRPr="002C76C1">
        <w:rPr>
          <w:bCs/>
          <w:i/>
          <w:sz w:val="22"/>
          <w:szCs w:val="22"/>
          <w:lang w:val="en-ZA" w:eastAsia="en-ZA"/>
        </w:rPr>
        <w:tab/>
        <w:t>The use of the register will be mandatory for the acquisition through the quotation procedure for all goods and services.”</w:t>
      </w:r>
    </w:p>
    <w:p w:rsidR="00861A27" w:rsidRPr="002C76C1" w:rsidRDefault="00861A27" w:rsidP="00861A27">
      <w:pPr>
        <w:pStyle w:val="NormalWeb"/>
        <w:tabs>
          <w:tab w:val="center" w:pos="709"/>
        </w:tabs>
        <w:spacing w:after="120" w:line="260" w:lineRule="exact"/>
        <w:ind w:left="1077" w:hanging="651"/>
        <w:rPr>
          <w:rFonts w:ascii="Arial" w:hAnsi="Arial" w:cs="Arial"/>
          <w:sz w:val="22"/>
          <w:szCs w:val="22"/>
          <w:lang w:val="en-ZA"/>
        </w:rPr>
      </w:pPr>
    </w:p>
    <w:p w:rsidR="00861A27" w:rsidRPr="002C76C1" w:rsidRDefault="00861A27" w:rsidP="00861A27">
      <w:pPr>
        <w:pStyle w:val="NormalWeb"/>
        <w:tabs>
          <w:tab w:val="center" w:pos="709"/>
        </w:tabs>
        <w:rPr>
          <w:rFonts w:ascii="Arial" w:hAnsi="Arial" w:cs="Arial"/>
          <w:sz w:val="22"/>
          <w:szCs w:val="22"/>
          <w:lang w:val="en-ZA"/>
        </w:rPr>
      </w:pPr>
      <w:r w:rsidRPr="002C76C1">
        <w:rPr>
          <w:rFonts w:ascii="Arial" w:hAnsi="Arial" w:cs="Arial"/>
          <w:sz w:val="22"/>
          <w:szCs w:val="22"/>
          <w:lang w:val="en-ZA"/>
        </w:rPr>
        <w:t>The following deviations were noted:</w:t>
      </w:r>
    </w:p>
    <w:p w:rsidR="00861A27" w:rsidRPr="002C76C1" w:rsidRDefault="00861A27" w:rsidP="00861A27">
      <w:pPr>
        <w:pStyle w:val="NormalWeb"/>
        <w:tabs>
          <w:tab w:val="center" w:pos="709"/>
        </w:tabs>
        <w:rPr>
          <w:rFonts w:ascii="Arial" w:hAnsi="Arial" w:cs="Arial"/>
          <w:sz w:val="22"/>
          <w:szCs w:val="22"/>
          <w:lang w:val="en-ZA"/>
        </w:rPr>
      </w:pPr>
    </w:p>
    <w:p w:rsidR="00861A27" w:rsidRPr="002C76C1" w:rsidRDefault="00861A27" w:rsidP="00861A27">
      <w:pPr>
        <w:pStyle w:val="ListParagraph"/>
        <w:tabs>
          <w:tab w:val="center" w:pos="709"/>
        </w:tabs>
        <w:spacing w:after="120"/>
        <w:ind w:left="0"/>
        <w:outlineLvl w:val="0"/>
        <w:rPr>
          <w:rFonts w:ascii="Arial" w:hAnsi="Arial" w:cs="Arial"/>
          <w:bCs/>
          <w:sz w:val="22"/>
          <w:szCs w:val="22"/>
        </w:rPr>
      </w:pPr>
      <w:r w:rsidRPr="002C76C1">
        <w:rPr>
          <w:rFonts w:ascii="Arial" w:hAnsi="Arial" w:cs="Arial"/>
          <w:bCs/>
          <w:sz w:val="22"/>
          <w:szCs w:val="22"/>
        </w:rPr>
        <w:t>Batch number 152027 relates to the procurement of prestige assets, curtains from Kayro’s Decorating Planet, on 10 May 2011. Please see the table below for information on the payment selected for testing:</w:t>
      </w:r>
    </w:p>
    <w:p w:rsidR="00861A27" w:rsidRPr="0029136C" w:rsidRDefault="00861A27" w:rsidP="00861A27">
      <w:pPr>
        <w:pStyle w:val="ListParagraph"/>
        <w:tabs>
          <w:tab w:val="center" w:pos="709"/>
        </w:tabs>
        <w:spacing w:after="120"/>
        <w:ind w:left="540"/>
        <w:outlineLvl w:val="0"/>
        <w:rPr>
          <w:rFonts w:ascii="Arial" w:hAnsi="Arial" w:cs="Arial"/>
          <w:bCs/>
          <w:sz w:val="22"/>
          <w:szCs w:val="22"/>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2193"/>
        <w:gridCol w:w="2250"/>
        <w:gridCol w:w="2502"/>
      </w:tblGrid>
      <w:tr w:rsidR="00861A27" w:rsidRPr="0029136C" w:rsidTr="00861A27">
        <w:trPr>
          <w:trHeight w:val="405"/>
        </w:trPr>
        <w:tc>
          <w:tcPr>
            <w:tcW w:w="2127" w:type="dxa"/>
            <w:vMerge w:val="restart"/>
            <w:shd w:val="clear" w:color="auto" w:fill="D9D9D9" w:themeFill="background1" w:themeFillShade="D9"/>
          </w:tcPr>
          <w:p w:rsidR="00861A27" w:rsidRPr="0029136C" w:rsidRDefault="00861A27" w:rsidP="00861A27">
            <w:pPr>
              <w:tabs>
                <w:tab w:val="center" w:pos="709"/>
              </w:tabs>
              <w:rPr>
                <w:b/>
                <w:color w:val="000000"/>
                <w:sz w:val="18"/>
                <w:szCs w:val="18"/>
                <w:lang w:eastAsia="en-ZA"/>
              </w:rPr>
            </w:pPr>
            <w:r w:rsidRPr="0029136C">
              <w:rPr>
                <w:b/>
                <w:color w:val="000000"/>
                <w:sz w:val="18"/>
                <w:szCs w:val="18"/>
                <w:lang w:eastAsia="en-ZA"/>
              </w:rPr>
              <w:t>Batch Number</w:t>
            </w:r>
          </w:p>
        </w:tc>
        <w:tc>
          <w:tcPr>
            <w:tcW w:w="2193" w:type="dxa"/>
            <w:vMerge w:val="restart"/>
            <w:shd w:val="clear" w:color="auto" w:fill="D9D9D9" w:themeFill="background1" w:themeFillShade="D9"/>
          </w:tcPr>
          <w:p w:rsidR="00861A27" w:rsidRPr="0029136C" w:rsidRDefault="00861A27" w:rsidP="00861A27">
            <w:pPr>
              <w:tabs>
                <w:tab w:val="center" w:pos="709"/>
              </w:tabs>
              <w:rPr>
                <w:b/>
                <w:color w:val="000000"/>
                <w:sz w:val="18"/>
                <w:szCs w:val="18"/>
                <w:lang w:eastAsia="en-ZA"/>
              </w:rPr>
            </w:pPr>
            <w:r w:rsidRPr="0029136C">
              <w:rPr>
                <w:b/>
                <w:color w:val="000000"/>
                <w:sz w:val="18"/>
                <w:szCs w:val="18"/>
                <w:lang w:eastAsia="en-ZA"/>
              </w:rPr>
              <w:t>Items purchased</w:t>
            </w:r>
          </w:p>
        </w:tc>
        <w:tc>
          <w:tcPr>
            <w:tcW w:w="2250" w:type="dxa"/>
            <w:shd w:val="clear" w:color="auto" w:fill="D9D9D9" w:themeFill="background1" w:themeFillShade="D9"/>
          </w:tcPr>
          <w:p w:rsidR="00861A27" w:rsidRPr="0029136C" w:rsidRDefault="00861A27" w:rsidP="00861A27">
            <w:pPr>
              <w:tabs>
                <w:tab w:val="center" w:pos="709"/>
              </w:tabs>
              <w:rPr>
                <w:b/>
                <w:color w:val="000000"/>
                <w:sz w:val="18"/>
                <w:szCs w:val="18"/>
                <w:lang w:eastAsia="en-ZA"/>
              </w:rPr>
            </w:pPr>
            <w:r w:rsidRPr="0029136C">
              <w:rPr>
                <w:b/>
                <w:color w:val="000000"/>
                <w:sz w:val="18"/>
                <w:szCs w:val="18"/>
                <w:lang w:eastAsia="en-ZA"/>
              </w:rPr>
              <w:t>Total value of the award</w:t>
            </w:r>
          </w:p>
        </w:tc>
        <w:tc>
          <w:tcPr>
            <w:tcW w:w="2502" w:type="dxa"/>
            <w:shd w:val="clear" w:color="auto" w:fill="D9D9D9" w:themeFill="background1" w:themeFillShade="D9"/>
          </w:tcPr>
          <w:p w:rsidR="00861A27" w:rsidRPr="0029136C" w:rsidRDefault="00861A27" w:rsidP="00861A27">
            <w:pPr>
              <w:tabs>
                <w:tab w:val="center" w:pos="709"/>
              </w:tabs>
              <w:jc w:val="right"/>
              <w:rPr>
                <w:b/>
                <w:color w:val="000000"/>
                <w:sz w:val="18"/>
                <w:szCs w:val="18"/>
                <w:lang w:eastAsia="en-ZA"/>
              </w:rPr>
            </w:pPr>
            <w:r w:rsidRPr="0029136C">
              <w:rPr>
                <w:b/>
                <w:color w:val="000000"/>
                <w:sz w:val="18"/>
                <w:szCs w:val="18"/>
                <w:lang w:eastAsia="en-ZA"/>
              </w:rPr>
              <w:t>Values of items selected for testing</w:t>
            </w:r>
          </w:p>
        </w:tc>
      </w:tr>
      <w:tr w:rsidR="00861A27" w:rsidRPr="0029136C" w:rsidTr="00861A27">
        <w:trPr>
          <w:trHeight w:val="405"/>
        </w:trPr>
        <w:tc>
          <w:tcPr>
            <w:tcW w:w="2127" w:type="dxa"/>
            <w:vMerge/>
            <w:shd w:val="clear" w:color="auto" w:fill="D9D9D9" w:themeFill="background1" w:themeFillShade="D9"/>
          </w:tcPr>
          <w:p w:rsidR="00861A27" w:rsidRPr="0029136C" w:rsidRDefault="00861A27" w:rsidP="00861A27">
            <w:pPr>
              <w:tabs>
                <w:tab w:val="center" w:pos="709"/>
              </w:tabs>
              <w:rPr>
                <w:b/>
                <w:color w:val="000000"/>
                <w:sz w:val="18"/>
                <w:szCs w:val="18"/>
                <w:lang w:eastAsia="en-ZA"/>
              </w:rPr>
            </w:pPr>
          </w:p>
        </w:tc>
        <w:tc>
          <w:tcPr>
            <w:tcW w:w="2193" w:type="dxa"/>
            <w:vMerge/>
            <w:shd w:val="clear" w:color="auto" w:fill="D9D9D9" w:themeFill="background1" w:themeFillShade="D9"/>
          </w:tcPr>
          <w:p w:rsidR="00861A27" w:rsidRPr="0029136C" w:rsidRDefault="00861A27" w:rsidP="00861A27">
            <w:pPr>
              <w:tabs>
                <w:tab w:val="center" w:pos="709"/>
              </w:tabs>
              <w:rPr>
                <w:b/>
                <w:color w:val="000000"/>
                <w:sz w:val="18"/>
                <w:szCs w:val="18"/>
                <w:lang w:eastAsia="en-ZA"/>
              </w:rPr>
            </w:pPr>
          </w:p>
        </w:tc>
        <w:tc>
          <w:tcPr>
            <w:tcW w:w="2250" w:type="dxa"/>
            <w:shd w:val="clear" w:color="auto" w:fill="D9D9D9" w:themeFill="background1" w:themeFillShade="D9"/>
          </w:tcPr>
          <w:p w:rsidR="00861A27" w:rsidRPr="0029136C" w:rsidRDefault="00861A27" w:rsidP="00861A27">
            <w:pPr>
              <w:tabs>
                <w:tab w:val="center" w:pos="709"/>
              </w:tabs>
              <w:jc w:val="right"/>
              <w:rPr>
                <w:b/>
                <w:color w:val="000000"/>
                <w:sz w:val="18"/>
                <w:szCs w:val="18"/>
                <w:lang w:eastAsia="en-ZA"/>
              </w:rPr>
            </w:pPr>
            <w:r w:rsidRPr="0029136C">
              <w:rPr>
                <w:b/>
                <w:color w:val="000000"/>
                <w:sz w:val="18"/>
                <w:szCs w:val="18"/>
                <w:lang w:eastAsia="en-ZA"/>
              </w:rPr>
              <w:t>R</w:t>
            </w:r>
          </w:p>
        </w:tc>
        <w:tc>
          <w:tcPr>
            <w:tcW w:w="2502" w:type="dxa"/>
            <w:shd w:val="clear" w:color="auto" w:fill="D9D9D9" w:themeFill="background1" w:themeFillShade="D9"/>
          </w:tcPr>
          <w:p w:rsidR="00861A27" w:rsidRPr="0029136C" w:rsidRDefault="00861A27" w:rsidP="00861A27">
            <w:pPr>
              <w:tabs>
                <w:tab w:val="center" w:pos="709"/>
              </w:tabs>
              <w:jc w:val="right"/>
              <w:rPr>
                <w:b/>
                <w:color w:val="000000"/>
                <w:sz w:val="18"/>
                <w:szCs w:val="18"/>
                <w:lang w:eastAsia="en-ZA"/>
              </w:rPr>
            </w:pPr>
            <w:r w:rsidRPr="0029136C">
              <w:rPr>
                <w:b/>
                <w:color w:val="000000"/>
                <w:sz w:val="18"/>
                <w:szCs w:val="18"/>
                <w:lang w:eastAsia="en-ZA"/>
              </w:rPr>
              <w:t>R</w:t>
            </w:r>
          </w:p>
        </w:tc>
      </w:tr>
      <w:tr w:rsidR="00861A27" w:rsidRPr="0029136C" w:rsidTr="00861A27">
        <w:trPr>
          <w:trHeight w:val="270"/>
        </w:trPr>
        <w:tc>
          <w:tcPr>
            <w:tcW w:w="2127" w:type="dxa"/>
            <w:vMerge w:val="restart"/>
            <w:vAlign w:val="center"/>
          </w:tcPr>
          <w:p w:rsidR="00861A27" w:rsidRPr="0029136C" w:rsidRDefault="00861A27" w:rsidP="00861A27">
            <w:pPr>
              <w:tabs>
                <w:tab w:val="center" w:pos="709"/>
              </w:tabs>
              <w:rPr>
                <w:color w:val="000000"/>
                <w:sz w:val="18"/>
                <w:szCs w:val="18"/>
                <w:lang w:eastAsia="en-ZA"/>
              </w:rPr>
            </w:pPr>
            <w:r w:rsidRPr="0029136C">
              <w:rPr>
                <w:color w:val="000000"/>
                <w:sz w:val="18"/>
                <w:szCs w:val="18"/>
                <w:lang w:eastAsia="en-ZA"/>
              </w:rPr>
              <w:t>PM-018570 - OR-010342</w:t>
            </w:r>
          </w:p>
        </w:tc>
        <w:tc>
          <w:tcPr>
            <w:tcW w:w="2193" w:type="dxa"/>
            <w:vAlign w:val="center"/>
          </w:tcPr>
          <w:p w:rsidR="00861A27" w:rsidRPr="0029136C" w:rsidRDefault="00861A27" w:rsidP="00861A27">
            <w:pPr>
              <w:tabs>
                <w:tab w:val="center" w:pos="709"/>
              </w:tabs>
              <w:rPr>
                <w:color w:val="000000"/>
                <w:sz w:val="18"/>
                <w:szCs w:val="18"/>
                <w:lang w:eastAsia="en-ZA"/>
              </w:rPr>
            </w:pPr>
            <w:r w:rsidRPr="0029136C">
              <w:rPr>
                <w:color w:val="000000"/>
                <w:sz w:val="18"/>
                <w:szCs w:val="18"/>
                <w:lang w:eastAsia="en-ZA"/>
              </w:rPr>
              <w:t>Curtains</w:t>
            </w:r>
          </w:p>
        </w:tc>
        <w:tc>
          <w:tcPr>
            <w:tcW w:w="2250" w:type="dxa"/>
            <w:vMerge w:val="restart"/>
            <w:vAlign w:val="center"/>
          </w:tcPr>
          <w:p w:rsidR="00861A27" w:rsidRPr="0029136C" w:rsidRDefault="00861A27" w:rsidP="00861A27">
            <w:pPr>
              <w:tabs>
                <w:tab w:val="center" w:pos="709"/>
              </w:tabs>
              <w:jc w:val="right"/>
              <w:rPr>
                <w:sz w:val="18"/>
                <w:szCs w:val="18"/>
              </w:rPr>
            </w:pPr>
            <w:r w:rsidRPr="0029136C">
              <w:rPr>
                <w:color w:val="000000"/>
                <w:sz w:val="18"/>
                <w:szCs w:val="18"/>
                <w:lang w:eastAsia="en-ZA"/>
              </w:rPr>
              <w:t>236 844,05</w:t>
            </w:r>
          </w:p>
        </w:tc>
        <w:tc>
          <w:tcPr>
            <w:tcW w:w="2502" w:type="dxa"/>
            <w:vAlign w:val="center"/>
          </w:tcPr>
          <w:p w:rsidR="00861A27" w:rsidRPr="0029136C" w:rsidRDefault="00861A27" w:rsidP="00861A27">
            <w:pPr>
              <w:tabs>
                <w:tab w:val="center" w:pos="709"/>
              </w:tabs>
              <w:ind w:left="1080" w:right="176"/>
              <w:jc w:val="right"/>
              <w:rPr>
                <w:color w:val="000000"/>
                <w:sz w:val="18"/>
                <w:szCs w:val="18"/>
                <w:lang w:eastAsia="en-ZA"/>
              </w:rPr>
            </w:pPr>
            <w:r w:rsidRPr="0029136C">
              <w:rPr>
                <w:color w:val="000000"/>
                <w:sz w:val="18"/>
                <w:szCs w:val="18"/>
                <w:lang w:eastAsia="en-ZA"/>
              </w:rPr>
              <w:t>17 726,85</w:t>
            </w:r>
          </w:p>
        </w:tc>
      </w:tr>
      <w:tr w:rsidR="00861A27" w:rsidRPr="0029136C" w:rsidTr="00861A27">
        <w:trPr>
          <w:trHeight w:val="270"/>
        </w:trPr>
        <w:tc>
          <w:tcPr>
            <w:tcW w:w="2127" w:type="dxa"/>
            <w:vMerge/>
            <w:vAlign w:val="center"/>
          </w:tcPr>
          <w:p w:rsidR="00861A27" w:rsidRPr="0029136C" w:rsidRDefault="00861A27" w:rsidP="00861A27">
            <w:pPr>
              <w:tabs>
                <w:tab w:val="center" w:pos="709"/>
              </w:tabs>
              <w:rPr>
                <w:color w:val="000000"/>
                <w:sz w:val="18"/>
                <w:szCs w:val="18"/>
                <w:lang w:eastAsia="en-ZA"/>
              </w:rPr>
            </w:pPr>
          </w:p>
        </w:tc>
        <w:tc>
          <w:tcPr>
            <w:tcW w:w="2193" w:type="dxa"/>
            <w:vAlign w:val="center"/>
          </w:tcPr>
          <w:p w:rsidR="00861A27" w:rsidRPr="0029136C" w:rsidRDefault="00861A27" w:rsidP="00861A27">
            <w:pPr>
              <w:tabs>
                <w:tab w:val="center" w:pos="709"/>
              </w:tabs>
              <w:rPr>
                <w:color w:val="000000"/>
                <w:sz w:val="18"/>
                <w:szCs w:val="18"/>
                <w:lang w:eastAsia="en-ZA"/>
              </w:rPr>
            </w:pPr>
            <w:r w:rsidRPr="0029136C">
              <w:rPr>
                <w:color w:val="000000"/>
                <w:sz w:val="18"/>
                <w:szCs w:val="18"/>
                <w:lang w:eastAsia="en-ZA"/>
              </w:rPr>
              <w:t>Cushions</w:t>
            </w:r>
          </w:p>
        </w:tc>
        <w:tc>
          <w:tcPr>
            <w:tcW w:w="2250" w:type="dxa"/>
            <w:vMerge/>
            <w:vAlign w:val="center"/>
          </w:tcPr>
          <w:p w:rsidR="00861A27" w:rsidRPr="0029136C" w:rsidRDefault="00861A27" w:rsidP="00861A27">
            <w:pPr>
              <w:tabs>
                <w:tab w:val="center" w:pos="709"/>
              </w:tabs>
              <w:jc w:val="right"/>
              <w:rPr>
                <w:sz w:val="18"/>
                <w:szCs w:val="18"/>
              </w:rPr>
            </w:pPr>
          </w:p>
        </w:tc>
        <w:tc>
          <w:tcPr>
            <w:tcW w:w="2502" w:type="dxa"/>
            <w:vAlign w:val="center"/>
          </w:tcPr>
          <w:p w:rsidR="00861A27" w:rsidRPr="0029136C" w:rsidRDefault="00861A27" w:rsidP="00861A27">
            <w:pPr>
              <w:tabs>
                <w:tab w:val="center" w:pos="709"/>
              </w:tabs>
              <w:ind w:left="1080" w:right="176"/>
              <w:jc w:val="right"/>
              <w:rPr>
                <w:color w:val="000000"/>
                <w:sz w:val="18"/>
                <w:szCs w:val="18"/>
                <w:lang w:eastAsia="en-ZA"/>
              </w:rPr>
            </w:pPr>
            <w:r w:rsidRPr="0029136C">
              <w:rPr>
                <w:color w:val="000000"/>
                <w:sz w:val="18"/>
                <w:szCs w:val="18"/>
                <w:lang w:eastAsia="en-ZA"/>
              </w:rPr>
              <w:t>6 716,88</w:t>
            </w:r>
          </w:p>
        </w:tc>
      </w:tr>
      <w:tr w:rsidR="00861A27" w:rsidRPr="0029136C" w:rsidTr="00861A27">
        <w:trPr>
          <w:trHeight w:val="270"/>
        </w:trPr>
        <w:tc>
          <w:tcPr>
            <w:tcW w:w="2127" w:type="dxa"/>
            <w:vMerge/>
            <w:vAlign w:val="center"/>
          </w:tcPr>
          <w:p w:rsidR="00861A27" w:rsidRPr="0029136C" w:rsidRDefault="00861A27" w:rsidP="00861A27">
            <w:pPr>
              <w:tabs>
                <w:tab w:val="center" w:pos="709"/>
              </w:tabs>
              <w:rPr>
                <w:color w:val="000000"/>
                <w:sz w:val="18"/>
                <w:szCs w:val="18"/>
                <w:lang w:eastAsia="en-ZA"/>
              </w:rPr>
            </w:pPr>
          </w:p>
        </w:tc>
        <w:tc>
          <w:tcPr>
            <w:tcW w:w="2193" w:type="dxa"/>
            <w:vAlign w:val="center"/>
          </w:tcPr>
          <w:p w:rsidR="00861A27" w:rsidRPr="0029136C" w:rsidRDefault="00861A27" w:rsidP="00861A27">
            <w:pPr>
              <w:tabs>
                <w:tab w:val="center" w:pos="709"/>
              </w:tabs>
              <w:rPr>
                <w:color w:val="000000"/>
                <w:sz w:val="18"/>
                <w:szCs w:val="18"/>
                <w:lang w:eastAsia="en-ZA"/>
              </w:rPr>
            </w:pPr>
            <w:r w:rsidRPr="0029136C">
              <w:rPr>
                <w:color w:val="000000"/>
                <w:sz w:val="18"/>
                <w:szCs w:val="18"/>
                <w:lang w:eastAsia="en-ZA"/>
              </w:rPr>
              <w:t>Curtains</w:t>
            </w:r>
          </w:p>
        </w:tc>
        <w:tc>
          <w:tcPr>
            <w:tcW w:w="2250" w:type="dxa"/>
            <w:vMerge/>
            <w:vAlign w:val="center"/>
          </w:tcPr>
          <w:p w:rsidR="00861A27" w:rsidRPr="0029136C" w:rsidRDefault="00861A27" w:rsidP="00861A27">
            <w:pPr>
              <w:tabs>
                <w:tab w:val="center" w:pos="709"/>
              </w:tabs>
              <w:jc w:val="right"/>
              <w:rPr>
                <w:sz w:val="18"/>
                <w:szCs w:val="18"/>
              </w:rPr>
            </w:pPr>
          </w:p>
        </w:tc>
        <w:tc>
          <w:tcPr>
            <w:tcW w:w="2502" w:type="dxa"/>
            <w:vAlign w:val="center"/>
          </w:tcPr>
          <w:p w:rsidR="00861A27" w:rsidRPr="0029136C" w:rsidRDefault="00861A27" w:rsidP="00861A27">
            <w:pPr>
              <w:tabs>
                <w:tab w:val="center" w:pos="709"/>
              </w:tabs>
              <w:ind w:left="1080" w:right="176"/>
              <w:jc w:val="right"/>
              <w:rPr>
                <w:color w:val="000000"/>
                <w:sz w:val="18"/>
                <w:szCs w:val="18"/>
                <w:lang w:eastAsia="en-ZA"/>
              </w:rPr>
            </w:pPr>
            <w:r w:rsidRPr="0029136C">
              <w:rPr>
                <w:color w:val="000000"/>
                <w:sz w:val="18"/>
                <w:szCs w:val="18"/>
                <w:lang w:eastAsia="en-ZA"/>
              </w:rPr>
              <w:t>12 897,60</w:t>
            </w:r>
          </w:p>
        </w:tc>
      </w:tr>
      <w:tr w:rsidR="00861A27" w:rsidRPr="0029136C" w:rsidTr="00861A27">
        <w:trPr>
          <w:trHeight w:val="336"/>
        </w:trPr>
        <w:tc>
          <w:tcPr>
            <w:tcW w:w="6570" w:type="dxa"/>
            <w:gridSpan w:val="3"/>
            <w:vAlign w:val="center"/>
          </w:tcPr>
          <w:p w:rsidR="00861A27" w:rsidRPr="0029136C" w:rsidRDefault="00861A27" w:rsidP="00861A27">
            <w:pPr>
              <w:tabs>
                <w:tab w:val="center" w:pos="709"/>
              </w:tabs>
              <w:rPr>
                <w:b/>
                <w:sz w:val="18"/>
                <w:szCs w:val="18"/>
              </w:rPr>
            </w:pPr>
            <w:r w:rsidRPr="0029136C">
              <w:rPr>
                <w:b/>
                <w:sz w:val="18"/>
                <w:szCs w:val="18"/>
              </w:rPr>
              <w:t>Total</w:t>
            </w:r>
          </w:p>
        </w:tc>
        <w:tc>
          <w:tcPr>
            <w:tcW w:w="2502" w:type="dxa"/>
            <w:vAlign w:val="center"/>
          </w:tcPr>
          <w:p w:rsidR="00861A27" w:rsidRPr="0029136C" w:rsidRDefault="00861A27" w:rsidP="006F5D2E">
            <w:pPr>
              <w:pStyle w:val="ListParagraph"/>
              <w:numPr>
                <w:ilvl w:val="0"/>
                <w:numId w:val="264"/>
              </w:numPr>
              <w:tabs>
                <w:tab w:val="center" w:pos="709"/>
              </w:tabs>
              <w:ind w:right="176"/>
              <w:jc w:val="right"/>
              <w:rPr>
                <w:rFonts w:ascii="Arial" w:hAnsi="Arial" w:cs="Arial"/>
                <w:b/>
                <w:color w:val="000000"/>
                <w:sz w:val="18"/>
                <w:szCs w:val="18"/>
                <w:lang w:eastAsia="en-ZA"/>
              </w:rPr>
            </w:pPr>
            <w:r w:rsidRPr="0029136C">
              <w:rPr>
                <w:rFonts w:ascii="Arial" w:hAnsi="Arial" w:cs="Arial"/>
                <w:b/>
                <w:color w:val="000000"/>
                <w:sz w:val="18"/>
                <w:szCs w:val="18"/>
                <w:lang w:eastAsia="en-ZA"/>
              </w:rPr>
              <w:t>341,33</w:t>
            </w:r>
          </w:p>
        </w:tc>
      </w:tr>
    </w:tbl>
    <w:p w:rsidR="00861A27" w:rsidRPr="002C76C1" w:rsidRDefault="00861A27" w:rsidP="00861A27">
      <w:pPr>
        <w:tabs>
          <w:tab w:val="center" w:pos="709"/>
        </w:tabs>
        <w:spacing w:after="120"/>
        <w:jc w:val="center"/>
        <w:outlineLvl w:val="0"/>
        <w:rPr>
          <w:bCs/>
          <w:sz w:val="22"/>
          <w:szCs w:val="22"/>
        </w:rPr>
      </w:pPr>
    </w:p>
    <w:p w:rsidR="00861A27" w:rsidRPr="002C76C1" w:rsidRDefault="00861A27" w:rsidP="00861A27">
      <w:pPr>
        <w:tabs>
          <w:tab w:val="center" w:pos="709"/>
        </w:tabs>
        <w:spacing w:after="120"/>
        <w:outlineLvl w:val="0"/>
        <w:rPr>
          <w:bCs/>
          <w:sz w:val="22"/>
          <w:szCs w:val="22"/>
        </w:rPr>
      </w:pPr>
      <w:r>
        <w:rPr>
          <w:bCs/>
          <w:sz w:val="22"/>
          <w:szCs w:val="22"/>
        </w:rPr>
        <w:t>a)</w:t>
      </w:r>
      <w:r>
        <w:rPr>
          <w:bCs/>
          <w:sz w:val="22"/>
          <w:szCs w:val="22"/>
        </w:rPr>
        <w:tab/>
      </w:r>
      <w:r>
        <w:rPr>
          <w:bCs/>
          <w:sz w:val="22"/>
          <w:szCs w:val="22"/>
        </w:rPr>
        <w:tab/>
      </w:r>
      <w:r w:rsidRPr="002C76C1">
        <w:rPr>
          <w:bCs/>
          <w:sz w:val="22"/>
          <w:szCs w:val="22"/>
        </w:rPr>
        <w:t>The department requested quotations from the following suppliers:</w:t>
      </w:r>
    </w:p>
    <w:p w:rsidR="00861A27" w:rsidRPr="002C76C1" w:rsidRDefault="00861A27" w:rsidP="006F5D2E">
      <w:pPr>
        <w:pStyle w:val="ListParagraph"/>
        <w:numPr>
          <w:ilvl w:val="0"/>
          <w:numId w:val="115"/>
        </w:numPr>
        <w:tabs>
          <w:tab w:val="center" w:pos="709"/>
        </w:tabs>
        <w:spacing w:after="120"/>
        <w:ind w:hanging="696"/>
        <w:contextualSpacing/>
        <w:outlineLvl w:val="0"/>
        <w:rPr>
          <w:rFonts w:ascii="Arial" w:hAnsi="Arial" w:cs="Arial"/>
          <w:bCs/>
          <w:sz w:val="22"/>
          <w:szCs w:val="22"/>
        </w:rPr>
      </w:pPr>
      <w:r w:rsidRPr="002C76C1">
        <w:rPr>
          <w:rFonts w:ascii="Arial" w:hAnsi="Arial" w:cs="Arial"/>
          <w:bCs/>
          <w:sz w:val="22"/>
          <w:szCs w:val="22"/>
        </w:rPr>
        <w:t xml:space="preserve">Montsho’s Curtain Design </w:t>
      </w:r>
    </w:p>
    <w:p w:rsidR="00861A27" w:rsidRPr="002C76C1" w:rsidRDefault="00861A27" w:rsidP="006F5D2E">
      <w:pPr>
        <w:numPr>
          <w:ilvl w:val="0"/>
          <w:numId w:val="115"/>
        </w:numPr>
        <w:tabs>
          <w:tab w:val="center" w:pos="709"/>
        </w:tabs>
        <w:spacing w:after="120"/>
        <w:ind w:hanging="720"/>
        <w:outlineLvl w:val="0"/>
        <w:rPr>
          <w:bCs/>
          <w:sz w:val="22"/>
          <w:szCs w:val="22"/>
        </w:rPr>
      </w:pPr>
      <w:r w:rsidRPr="002C76C1">
        <w:rPr>
          <w:bCs/>
          <w:sz w:val="22"/>
          <w:szCs w:val="22"/>
        </w:rPr>
        <w:t>J Kekana</w:t>
      </w:r>
    </w:p>
    <w:p w:rsidR="00861A27" w:rsidRPr="002C76C1" w:rsidRDefault="00861A27" w:rsidP="006F5D2E">
      <w:pPr>
        <w:numPr>
          <w:ilvl w:val="0"/>
          <w:numId w:val="115"/>
        </w:numPr>
        <w:tabs>
          <w:tab w:val="center" w:pos="709"/>
        </w:tabs>
        <w:spacing w:after="120"/>
        <w:ind w:hanging="720"/>
        <w:outlineLvl w:val="0"/>
        <w:rPr>
          <w:bCs/>
          <w:sz w:val="22"/>
          <w:szCs w:val="22"/>
        </w:rPr>
      </w:pPr>
      <w:r w:rsidRPr="002C76C1">
        <w:rPr>
          <w:bCs/>
          <w:sz w:val="22"/>
          <w:szCs w:val="22"/>
        </w:rPr>
        <w:t>Maphale Fabrics</w:t>
      </w:r>
    </w:p>
    <w:p w:rsidR="00861A27" w:rsidRPr="002C76C1" w:rsidRDefault="00861A27" w:rsidP="006F5D2E">
      <w:pPr>
        <w:numPr>
          <w:ilvl w:val="0"/>
          <w:numId w:val="115"/>
        </w:numPr>
        <w:tabs>
          <w:tab w:val="center" w:pos="709"/>
        </w:tabs>
        <w:spacing w:after="120"/>
        <w:ind w:hanging="720"/>
        <w:outlineLvl w:val="0"/>
        <w:rPr>
          <w:bCs/>
          <w:sz w:val="22"/>
          <w:szCs w:val="22"/>
        </w:rPr>
      </w:pPr>
      <w:r w:rsidRPr="002C76C1">
        <w:rPr>
          <w:bCs/>
          <w:sz w:val="22"/>
          <w:szCs w:val="22"/>
        </w:rPr>
        <w:t>Mosiwa Enterprise</w:t>
      </w:r>
    </w:p>
    <w:p w:rsidR="00861A27" w:rsidRPr="002C76C1" w:rsidRDefault="00861A27" w:rsidP="006F5D2E">
      <w:pPr>
        <w:numPr>
          <w:ilvl w:val="0"/>
          <w:numId w:val="115"/>
        </w:numPr>
        <w:tabs>
          <w:tab w:val="center" w:pos="709"/>
        </w:tabs>
        <w:spacing w:after="120"/>
        <w:ind w:hanging="720"/>
        <w:outlineLvl w:val="0"/>
        <w:rPr>
          <w:bCs/>
          <w:sz w:val="22"/>
          <w:szCs w:val="22"/>
        </w:rPr>
      </w:pPr>
      <w:r w:rsidRPr="002C76C1">
        <w:rPr>
          <w:bCs/>
          <w:sz w:val="22"/>
          <w:szCs w:val="22"/>
        </w:rPr>
        <w:t xml:space="preserve">Senakakgwedi Security and Design </w:t>
      </w:r>
    </w:p>
    <w:p w:rsidR="00861A27" w:rsidRPr="002C76C1" w:rsidRDefault="00861A27" w:rsidP="006F5D2E">
      <w:pPr>
        <w:numPr>
          <w:ilvl w:val="0"/>
          <w:numId w:val="115"/>
        </w:numPr>
        <w:tabs>
          <w:tab w:val="center" w:pos="709"/>
        </w:tabs>
        <w:spacing w:after="120"/>
        <w:ind w:hanging="720"/>
        <w:outlineLvl w:val="0"/>
        <w:rPr>
          <w:bCs/>
          <w:sz w:val="22"/>
          <w:szCs w:val="22"/>
        </w:rPr>
      </w:pPr>
      <w:r w:rsidRPr="002C76C1">
        <w:rPr>
          <w:bCs/>
          <w:sz w:val="22"/>
          <w:szCs w:val="22"/>
        </w:rPr>
        <w:t>Kayros Décor Planet</w:t>
      </w:r>
    </w:p>
    <w:p w:rsidR="00861A27" w:rsidRPr="002C76C1" w:rsidRDefault="00861A27" w:rsidP="006F5D2E">
      <w:pPr>
        <w:numPr>
          <w:ilvl w:val="0"/>
          <w:numId w:val="115"/>
        </w:numPr>
        <w:tabs>
          <w:tab w:val="center" w:pos="709"/>
        </w:tabs>
        <w:spacing w:after="120"/>
        <w:ind w:hanging="720"/>
        <w:outlineLvl w:val="0"/>
        <w:rPr>
          <w:bCs/>
          <w:sz w:val="22"/>
          <w:szCs w:val="22"/>
        </w:rPr>
      </w:pPr>
      <w:r w:rsidRPr="002C76C1">
        <w:rPr>
          <w:bCs/>
          <w:sz w:val="22"/>
          <w:szCs w:val="22"/>
        </w:rPr>
        <w:t>Smart Curtains</w:t>
      </w:r>
    </w:p>
    <w:p w:rsidR="00861A27" w:rsidRPr="002C76C1" w:rsidRDefault="00861A27" w:rsidP="006F5D2E">
      <w:pPr>
        <w:numPr>
          <w:ilvl w:val="0"/>
          <w:numId w:val="115"/>
        </w:numPr>
        <w:tabs>
          <w:tab w:val="center" w:pos="709"/>
        </w:tabs>
        <w:spacing w:after="120"/>
        <w:ind w:hanging="720"/>
        <w:outlineLvl w:val="0"/>
        <w:rPr>
          <w:bCs/>
          <w:sz w:val="22"/>
          <w:szCs w:val="22"/>
        </w:rPr>
      </w:pPr>
      <w:r w:rsidRPr="002C76C1">
        <w:rPr>
          <w:bCs/>
          <w:sz w:val="22"/>
          <w:szCs w:val="22"/>
        </w:rPr>
        <w:t>Surface Design</w:t>
      </w:r>
    </w:p>
    <w:p w:rsidR="00861A27" w:rsidRDefault="00861A27" w:rsidP="00861A27">
      <w:pPr>
        <w:tabs>
          <w:tab w:val="center" w:pos="709"/>
        </w:tabs>
        <w:spacing w:after="120"/>
        <w:outlineLvl w:val="0"/>
        <w:rPr>
          <w:bCs/>
          <w:sz w:val="22"/>
          <w:szCs w:val="22"/>
        </w:rPr>
      </w:pPr>
    </w:p>
    <w:p w:rsidR="00861A27" w:rsidRPr="002C76C1" w:rsidRDefault="00861A27" w:rsidP="00861A27">
      <w:pPr>
        <w:tabs>
          <w:tab w:val="center" w:pos="709"/>
        </w:tabs>
        <w:spacing w:after="120"/>
        <w:outlineLvl w:val="0"/>
        <w:rPr>
          <w:bCs/>
          <w:sz w:val="22"/>
          <w:szCs w:val="22"/>
        </w:rPr>
      </w:pPr>
      <w:r w:rsidRPr="002C76C1">
        <w:rPr>
          <w:bCs/>
          <w:sz w:val="22"/>
          <w:szCs w:val="22"/>
        </w:rPr>
        <w:t xml:space="preserve">Contrary to the legislation listed above it was noted that quotations were requested from Montsho’s Curtain Design as well as Senakakgwedi Security and Design, who are not listed as a prospective suppliers on the department’s database. </w:t>
      </w:r>
    </w:p>
    <w:p w:rsidR="00861A27" w:rsidRPr="002C76C1" w:rsidRDefault="00861A27" w:rsidP="00861A27">
      <w:pPr>
        <w:tabs>
          <w:tab w:val="center" w:pos="709"/>
        </w:tabs>
        <w:spacing w:after="120"/>
        <w:ind w:left="426"/>
        <w:outlineLvl w:val="0"/>
        <w:rPr>
          <w:bCs/>
          <w:sz w:val="22"/>
          <w:szCs w:val="22"/>
        </w:rPr>
      </w:pPr>
    </w:p>
    <w:p w:rsidR="00861A27" w:rsidRPr="002C76C1" w:rsidRDefault="00861A27" w:rsidP="00861A27">
      <w:pPr>
        <w:tabs>
          <w:tab w:val="center" w:pos="709"/>
        </w:tabs>
        <w:spacing w:after="120"/>
        <w:outlineLvl w:val="0"/>
        <w:rPr>
          <w:bCs/>
          <w:sz w:val="22"/>
          <w:szCs w:val="22"/>
        </w:rPr>
      </w:pPr>
      <w:r w:rsidRPr="002C76C1">
        <w:rPr>
          <w:bCs/>
          <w:sz w:val="22"/>
          <w:szCs w:val="22"/>
        </w:rPr>
        <w:t>b)</w:t>
      </w:r>
      <w:r w:rsidRPr="002C76C1">
        <w:rPr>
          <w:bCs/>
          <w:sz w:val="22"/>
          <w:szCs w:val="22"/>
        </w:rPr>
        <w:tab/>
      </w:r>
      <w:r>
        <w:rPr>
          <w:bCs/>
          <w:sz w:val="22"/>
          <w:szCs w:val="22"/>
        </w:rPr>
        <w:tab/>
      </w:r>
      <w:r w:rsidRPr="002C76C1">
        <w:rPr>
          <w:bCs/>
          <w:sz w:val="22"/>
          <w:szCs w:val="22"/>
        </w:rPr>
        <w:t>Furthermore, the following discrepancies were noted on winning supplier’s invoice:</w:t>
      </w:r>
    </w:p>
    <w:p w:rsidR="00861A27" w:rsidRPr="002C76C1" w:rsidRDefault="00861A27" w:rsidP="00861A27">
      <w:pPr>
        <w:tabs>
          <w:tab w:val="center" w:pos="709"/>
        </w:tabs>
        <w:spacing w:after="120"/>
        <w:ind w:left="1146" w:hanging="426"/>
        <w:outlineLvl w:val="0"/>
        <w:rPr>
          <w:bCs/>
          <w:sz w:val="22"/>
          <w:szCs w:val="22"/>
        </w:rPr>
      </w:pPr>
      <w:r w:rsidRPr="002C76C1">
        <w:rPr>
          <w:bCs/>
          <w:sz w:val="22"/>
          <w:szCs w:val="22"/>
        </w:rPr>
        <w:t>(i)</w:t>
      </w:r>
      <w:r w:rsidRPr="002C76C1">
        <w:rPr>
          <w:bCs/>
          <w:sz w:val="22"/>
          <w:szCs w:val="22"/>
        </w:rPr>
        <w:tab/>
        <w:t>The name of the company was incorrectly spelt on the tax invoice, as “Kayro’ decorating planet cc” instead of “Kayro’s decorating planet cc”.</w:t>
      </w:r>
    </w:p>
    <w:p w:rsidR="00861A27" w:rsidRPr="002C76C1" w:rsidRDefault="00861A27" w:rsidP="00861A27">
      <w:pPr>
        <w:tabs>
          <w:tab w:val="center" w:pos="709"/>
        </w:tabs>
        <w:spacing w:after="120"/>
        <w:ind w:left="1146" w:hanging="426"/>
        <w:outlineLvl w:val="0"/>
        <w:rPr>
          <w:bCs/>
          <w:sz w:val="22"/>
          <w:szCs w:val="22"/>
        </w:rPr>
      </w:pPr>
      <w:r w:rsidRPr="002C76C1">
        <w:rPr>
          <w:bCs/>
          <w:sz w:val="22"/>
          <w:szCs w:val="22"/>
        </w:rPr>
        <w:t>(ii)</w:t>
      </w:r>
      <w:r w:rsidRPr="002C76C1">
        <w:rPr>
          <w:bCs/>
          <w:sz w:val="22"/>
          <w:szCs w:val="22"/>
        </w:rPr>
        <w:tab/>
      </w:r>
      <w:r w:rsidRPr="002C76C1">
        <w:rPr>
          <w:sz w:val="22"/>
          <w:szCs w:val="22"/>
        </w:rPr>
        <w:t>The email address on the invoice (</w:t>
      </w:r>
      <w:hyperlink r:id="rId12" w:history="1">
        <w:r w:rsidRPr="002C76C1">
          <w:rPr>
            <w:rStyle w:val="Hyperlink"/>
            <w:bCs/>
            <w:sz w:val="22"/>
            <w:szCs w:val="22"/>
          </w:rPr>
          <w:t>deignkayro@webmail.co.za</w:t>
        </w:r>
      </w:hyperlink>
      <w:r w:rsidRPr="002C76C1">
        <w:rPr>
          <w:sz w:val="22"/>
          <w:szCs w:val="22"/>
        </w:rPr>
        <w:t>) is not the same as the email address on the company stamp (</w:t>
      </w:r>
      <w:hyperlink r:id="rId13" w:history="1">
        <w:r w:rsidRPr="002C76C1">
          <w:rPr>
            <w:rStyle w:val="Hyperlink"/>
            <w:bCs/>
            <w:sz w:val="22"/>
            <w:szCs w:val="22"/>
          </w:rPr>
          <w:t>kayro@webmail.co.za</w:t>
        </w:r>
      </w:hyperlink>
      <w:r w:rsidRPr="002C76C1">
        <w:rPr>
          <w:sz w:val="22"/>
          <w:szCs w:val="22"/>
        </w:rPr>
        <w:t>)</w:t>
      </w:r>
    </w:p>
    <w:p w:rsidR="00861A27" w:rsidRPr="002C76C1" w:rsidRDefault="00861A27" w:rsidP="00861A27">
      <w:pPr>
        <w:tabs>
          <w:tab w:val="center" w:pos="709"/>
        </w:tabs>
        <w:spacing w:after="120"/>
        <w:ind w:left="1146" w:hanging="426"/>
        <w:outlineLvl w:val="0"/>
        <w:rPr>
          <w:bCs/>
          <w:sz w:val="22"/>
          <w:szCs w:val="22"/>
        </w:rPr>
      </w:pPr>
      <w:r w:rsidRPr="002C76C1">
        <w:rPr>
          <w:bCs/>
          <w:sz w:val="22"/>
          <w:szCs w:val="22"/>
        </w:rPr>
        <w:t>(iii)</w:t>
      </w:r>
      <w:r w:rsidRPr="002C76C1">
        <w:rPr>
          <w:bCs/>
          <w:sz w:val="22"/>
          <w:szCs w:val="22"/>
        </w:rPr>
        <w:tab/>
        <w:t>The trading name of the company per the tax clearance certificate (Kayro’s decorating planet) is not the same as the supplier’s trading name on the SARS website (Kay’s Décor Planet).</w:t>
      </w:r>
    </w:p>
    <w:p w:rsidR="00861A27" w:rsidRPr="002C76C1" w:rsidRDefault="00861A27" w:rsidP="006F5D2E">
      <w:pPr>
        <w:numPr>
          <w:ilvl w:val="0"/>
          <w:numId w:val="121"/>
        </w:numPr>
        <w:tabs>
          <w:tab w:val="center" w:pos="709"/>
        </w:tabs>
        <w:ind w:left="426" w:hanging="426"/>
        <w:outlineLvl w:val="0"/>
        <w:rPr>
          <w:bCs/>
          <w:sz w:val="22"/>
          <w:szCs w:val="22"/>
        </w:rPr>
      </w:pPr>
      <w:r w:rsidRPr="002C76C1">
        <w:rPr>
          <w:bCs/>
          <w:sz w:val="22"/>
          <w:szCs w:val="22"/>
        </w:rPr>
        <w:t>Per inspection of the procurement information provided it was noted that n</w:t>
      </w:r>
      <w:r w:rsidRPr="002C76C1">
        <w:rPr>
          <w:color w:val="000000"/>
          <w:sz w:val="22"/>
          <w:szCs w:val="22"/>
        </w:rPr>
        <w:t xml:space="preserve">o documentation was attached indicating that the supplier has completed the SBD 4 (declaration of interest) or PA-11 (declaration of interest and the bidders past Supply                                              Chain Management practices) of the department as required by </w:t>
      </w:r>
      <w:r w:rsidRPr="002C76C1">
        <w:rPr>
          <w:color w:val="000000"/>
          <w:sz w:val="22"/>
          <w:szCs w:val="22"/>
          <w:lang w:val="en-GB"/>
        </w:rPr>
        <w:t>Practice Note 7 of 2009/10</w:t>
      </w:r>
      <w:r w:rsidRPr="002C76C1">
        <w:rPr>
          <w:color w:val="000000"/>
          <w:sz w:val="22"/>
          <w:szCs w:val="22"/>
        </w:rPr>
        <w:t>.</w:t>
      </w:r>
    </w:p>
    <w:p w:rsidR="00861A27" w:rsidRPr="002C76C1" w:rsidRDefault="00861A27" w:rsidP="00861A27">
      <w:pPr>
        <w:tabs>
          <w:tab w:val="center" w:pos="709"/>
        </w:tabs>
        <w:ind w:left="426"/>
        <w:outlineLvl w:val="0"/>
        <w:rPr>
          <w:bCs/>
          <w:sz w:val="22"/>
          <w:szCs w:val="22"/>
        </w:rPr>
      </w:pPr>
    </w:p>
    <w:p w:rsidR="00861A27" w:rsidRPr="002C76C1" w:rsidRDefault="00861A27" w:rsidP="006F5D2E">
      <w:pPr>
        <w:numPr>
          <w:ilvl w:val="0"/>
          <w:numId w:val="121"/>
        </w:numPr>
        <w:tabs>
          <w:tab w:val="center" w:pos="709"/>
        </w:tabs>
        <w:spacing w:before="100" w:beforeAutospacing="1"/>
        <w:ind w:left="426" w:hanging="426"/>
        <w:outlineLvl w:val="0"/>
        <w:rPr>
          <w:color w:val="000000"/>
          <w:sz w:val="22"/>
          <w:szCs w:val="22"/>
          <w:lang w:val="en-ZA" w:eastAsia="en-ZA"/>
        </w:rPr>
      </w:pPr>
      <w:r w:rsidRPr="002C76C1">
        <w:rPr>
          <w:color w:val="000000"/>
          <w:sz w:val="22"/>
          <w:szCs w:val="22"/>
          <w:lang w:val="en-ZA" w:eastAsia="en-ZA"/>
        </w:rPr>
        <w:t xml:space="preserve">Per inspection of the PA 20 as well as the PA 16.3 we noted that preferential points were calculated using an incorrect formula, for all bidders evaluated under the quotation. The department did not use </w:t>
      </w:r>
      <w:r w:rsidRPr="002C76C1">
        <w:rPr>
          <w:bCs/>
          <w:sz w:val="22"/>
          <w:szCs w:val="22"/>
          <w:lang w:val="en-ZA" w:eastAsia="en-ZA"/>
        </w:rPr>
        <w:t>Preferential Procurement Policy Framework Act 5 of 2000 GN R725 of 10 August 2001 paragraph 3(1) as required; please note however this does not affect the outcome. Please see the table below:</w:t>
      </w:r>
    </w:p>
    <w:p w:rsidR="00861A27" w:rsidRPr="002C76C1" w:rsidRDefault="00861A27" w:rsidP="00861A27">
      <w:pPr>
        <w:pStyle w:val="ListParagraph"/>
        <w:tabs>
          <w:tab w:val="center" w:pos="709"/>
        </w:tabs>
        <w:rPr>
          <w:rFonts w:ascii="Arial" w:hAnsi="Arial" w:cs="Arial"/>
          <w:color w:val="000000"/>
          <w:sz w:val="22"/>
          <w:szCs w:val="22"/>
          <w:lang w:eastAsia="en-ZA"/>
        </w:rPr>
      </w:pPr>
    </w:p>
    <w:tbl>
      <w:tblPr>
        <w:tblW w:w="0" w:type="auto"/>
        <w:tblInd w:w="534" w:type="dxa"/>
        <w:tblCellMar>
          <w:top w:w="15" w:type="dxa"/>
          <w:left w:w="15" w:type="dxa"/>
          <w:bottom w:w="15" w:type="dxa"/>
          <w:right w:w="15" w:type="dxa"/>
        </w:tblCellMar>
        <w:tblLook w:val="04A0"/>
      </w:tblPr>
      <w:tblGrid>
        <w:gridCol w:w="2126"/>
        <w:gridCol w:w="1843"/>
        <w:gridCol w:w="2268"/>
        <w:gridCol w:w="1622"/>
      </w:tblGrid>
      <w:tr w:rsidR="00861A27" w:rsidRPr="002C76C1" w:rsidTr="00861A27">
        <w:tc>
          <w:tcPr>
            <w:tcW w:w="2126"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861A27" w:rsidRPr="0029136C" w:rsidRDefault="00861A27" w:rsidP="00861A27">
            <w:pPr>
              <w:tabs>
                <w:tab w:val="center" w:pos="709"/>
              </w:tabs>
              <w:rPr>
                <w:b/>
                <w:bCs/>
                <w:sz w:val="18"/>
                <w:szCs w:val="18"/>
                <w:lang w:val="en-ZA" w:eastAsia="en-ZA"/>
              </w:rPr>
            </w:pPr>
            <w:r w:rsidRPr="0029136C">
              <w:rPr>
                <w:b/>
                <w:bCs/>
                <w:sz w:val="18"/>
                <w:szCs w:val="18"/>
                <w:lang w:val="en-ZA" w:eastAsia="en-ZA"/>
              </w:rPr>
              <w:t>SUPPLIER EVALUATED</w:t>
            </w:r>
          </w:p>
        </w:tc>
        <w:tc>
          <w:tcPr>
            <w:tcW w:w="184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861A27" w:rsidRPr="0029136C" w:rsidRDefault="00861A27" w:rsidP="00861A27">
            <w:pPr>
              <w:tabs>
                <w:tab w:val="center" w:pos="709"/>
              </w:tabs>
              <w:rPr>
                <w:b/>
                <w:bCs/>
                <w:sz w:val="18"/>
                <w:szCs w:val="18"/>
                <w:lang w:val="en-ZA" w:eastAsia="en-ZA"/>
              </w:rPr>
            </w:pPr>
            <w:r w:rsidRPr="0029136C">
              <w:rPr>
                <w:b/>
                <w:bCs/>
                <w:sz w:val="18"/>
                <w:szCs w:val="18"/>
                <w:lang w:val="en-ZA" w:eastAsia="en-ZA"/>
              </w:rPr>
              <w:t>POINTS PER PA-20 (SCORING MODEL)</w:t>
            </w:r>
          </w:p>
        </w:tc>
        <w:tc>
          <w:tcPr>
            <w:tcW w:w="2268"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861A27" w:rsidRPr="0029136C" w:rsidRDefault="00861A27" w:rsidP="00861A27">
            <w:pPr>
              <w:tabs>
                <w:tab w:val="center" w:pos="709"/>
              </w:tabs>
              <w:rPr>
                <w:b/>
                <w:bCs/>
                <w:sz w:val="18"/>
                <w:szCs w:val="18"/>
                <w:lang w:val="en-ZA" w:eastAsia="en-ZA"/>
              </w:rPr>
            </w:pPr>
            <w:r w:rsidRPr="0029136C">
              <w:rPr>
                <w:b/>
                <w:bCs/>
                <w:sz w:val="18"/>
                <w:szCs w:val="18"/>
                <w:lang w:val="en-ZA" w:eastAsia="en-ZA"/>
              </w:rPr>
              <w:t>POINTS PER RECALCULATION (EXCLD HDI POINTS)</w:t>
            </w:r>
          </w:p>
        </w:tc>
        <w:tc>
          <w:tcPr>
            <w:tcW w:w="162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861A27" w:rsidRPr="0029136C" w:rsidRDefault="00861A27" w:rsidP="00861A27">
            <w:pPr>
              <w:tabs>
                <w:tab w:val="center" w:pos="709"/>
              </w:tabs>
              <w:rPr>
                <w:b/>
                <w:bCs/>
                <w:sz w:val="18"/>
                <w:szCs w:val="18"/>
                <w:lang w:val="en-ZA" w:eastAsia="en-ZA"/>
              </w:rPr>
            </w:pPr>
            <w:r w:rsidRPr="0029136C">
              <w:rPr>
                <w:b/>
                <w:bCs/>
                <w:sz w:val="18"/>
                <w:szCs w:val="18"/>
                <w:lang w:val="en-ZA" w:eastAsia="en-ZA"/>
              </w:rPr>
              <w:t>DIFFERENCE</w:t>
            </w:r>
          </w:p>
        </w:tc>
      </w:tr>
      <w:tr w:rsidR="00861A27" w:rsidRPr="002C76C1" w:rsidTr="00861A27">
        <w:tc>
          <w:tcPr>
            <w:tcW w:w="2126"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861A27" w:rsidRPr="0029136C" w:rsidRDefault="00861A27" w:rsidP="00861A27">
            <w:pPr>
              <w:tabs>
                <w:tab w:val="center" w:pos="709"/>
              </w:tabs>
              <w:rPr>
                <w:sz w:val="18"/>
                <w:szCs w:val="18"/>
                <w:lang w:val="en-ZA" w:eastAsia="en-ZA"/>
              </w:rPr>
            </w:pPr>
            <w:r w:rsidRPr="0029136C">
              <w:rPr>
                <w:color w:val="000000"/>
                <w:sz w:val="18"/>
                <w:szCs w:val="18"/>
                <w:lang w:eastAsia="en-ZA"/>
              </w:rPr>
              <w:t>Maphale Motuba Creations</w:t>
            </w:r>
          </w:p>
        </w:tc>
        <w:tc>
          <w:tcPr>
            <w:tcW w:w="1843"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861A27" w:rsidRPr="0029136C" w:rsidRDefault="00861A27" w:rsidP="00861A27">
            <w:pPr>
              <w:tabs>
                <w:tab w:val="center" w:pos="709"/>
              </w:tabs>
              <w:jc w:val="right"/>
              <w:rPr>
                <w:sz w:val="18"/>
                <w:szCs w:val="18"/>
                <w:lang w:val="en-ZA" w:eastAsia="en-ZA"/>
              </w:rPr>
            </w:pPr>
            <w:r w:rsidRPr="0029136C">
              <w:rPr>
                <w:sz w:val="18"/>
                <w:szCs w:val="18"/>
                <w:lang w:val="en-ZA" w:eastAsia="en-ZA"/>
              </w:rPr>
              <w:t>76,64</w:t>
            </w:r>
          </w:p>
        </w:tc>
        <w:tc>
          <w:tcPr>
            <w:tcW w:w="2268"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861A27" w:rsidRPr="0029136C" w:rsidRDefault="00861A27" w:rsidP="00861A27">
            <w:pPr>
              <w:tabs>
                <w:tab w:val="center" w:pos="709"/>
              </w:tabs>
              <w:jc w:val="right"/>
              <w:rPr>
                <w:sz w:val="18"/>
                <w:szCs w:val="18"/>
                <w:lang w:val="en-ZA" w:eastAsia="en-ZA"/>
              </w:rPr>
            </w:pPr>
            <w:r w:rsidRPr="0029136C">
              <w:rPr>
                <w:sz w:val="18"/>
                <w:szCs w:val="18"/>
                <w:lang w:val="en-ZA" w:eastAsia="en-ZA"/>
              </w:rPr>
              <w:t>76,49</w:t>
            </w:r>
          </w:p>
        </w:tc>
        <w:tc>
          <w:tcPr>
            <w:tcW w:w="1622"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861A27" w:rsidRPr="0029136C" w:rsidRDefault="00861A27" w:rsidP="00861A27">
            <w:pPr>
              <w:tabs>
                <w:tab w:val="center" w:pos="709"/>
              </w:tabs>
              <w:jc w:val="right"/>
              <w:rPr>
                <w:sz w:val="18"/>
                <w:szCs w:val="18"/>
                <w:lang w:val="en-ZA" w:eastAsia="en-ZA"/>
              </w:rPr>
            </w:pPr>
            <w:r w:rsidRPr="0029136C">
              <w:rPr>
                <w:sz w:val="18"/>
                <w:szCs w:val="18"/>
                <w:lang w:val="en-ZA" w:eastAsia="en-ZA"/>
              </w:rPr>
              <w:t>0,15</w:t>
            </w:r>
          </w:p>
        </w:tc>
      </w:tr>
      <w:tr w:rsidR="00861A27" w:rsidRPr="002C76C1" w:rsidTr="00861A27">
        <w:tc>
          <w:tcPr>
            <w:tcW w:w="21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61A27" w:rsidRPr="0029136C" w:rsidRDefault="00861A27" w:rsidP="00861A27">
            <w:pPr>
              <w:tabs>
                <w:tab w:val="center" w:pos="709"/>
              </w:tabs>
              <w:rPr>
                <w:sz w:val="18"/>
                <w:szCs w:val="18"/>
                <w:lang w:val="en-ZA" w:eastAsia="en-ZA"/>
              </w:rPr>
            </w:pPr>
            <w:r w:rsidRPr="0029136C">
              <w:rPr>
                <w:sz w:val="18"/>
                <w:szCs w:val="18"/>
                <w:lang w:val="en-ZA" w:eastAsia="en-ZA"/>
              </w:rPr>
              <w:t>Surface Design</w:t>
            </w:r>
          </w:p>
        </w:tc>
        <w:tc>
          <w:tcPr>
            <w:tcW w:w="1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61A27" w:rsidRPr="0029136C" w:rsidRDefault="00861A27" w:rsidP="00861A27">
            <w:pPr>
              <w:tabs>
                <w:tab w:val="center" w:pos="709"/>
              </w:tabs>
              <w:jc w:val="right"/>
              <w:rPr>
                <w:sz w:val="18"/>
                <w:szCs w:val="18"/>
                <w:lang w:val="en-ZA" w:eastAsia="en-ZA"/>
              </w:rPr>
            </w:pPr>
            <w:r w:rsidRPr="0029136C">
              <w:rPr>
                <w:sz w:val="18"/>
                <w:szCs w:val="18"/>
                <w:lang w:val="en-ZA" w:eastAsia="en-ZA"/>
              </w:rPr>
              <w:t>65,74</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61A27" w:rsidRPr="0029136C" w:rsidRDefault="00861A27" w:rsidP="00861A27">
            <w:pPr>
              <w:tabs>
                <w:tab w:val="center" w:pos="709"/>
              </w:tabs>
              <w:jc w:val="right"/>
              <w:rPr>
                <w:sz w:val="18"/>
                <w:szCs w:val="18"/>
                <w:lang w:val="en-ZA" w:eastAsia="en-ZA"/>
              </w:rPr>
            </w:pPr>
            <w:r w:rsidRPr="0029136C">
              <w:rPr>
                <w:sz w:val="18"/>
                <w:szCs w:val="18"/>
                <w:lang w:val="en-ZA" w:eastAsia="en-ZA"/>
              </w:rPr>
              <w:t>62,65</w:t>
            </w:r>
          </w:p>
        </w:tc>
        <w:tc>
          <w:tcPr>
            <w:tcW w:w="16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61A27" w:rsidRPr="0029136C" w:rsidRDefault="00861A27" w:rsidP="00861A27">
            <w:pPr>
              <w:tabs>
                <w:tab w:val="center" w:pos="709"/>
              </w:tabs>
              <w:jc w:val="right"/>
              <w:rPr>
                <w:sz w:val="18"/>
                <w:szCs w:val="18"/>
                <w:lang w:val="en-ZA" w:eastAsia="en-ZA"/>
              </w:rPr>
            </w:pPr>
            <w:r w:rsidRPr="0029136C">
              <w:rPr>
                <w:sz w:val="18"/>
                <w:szCs w:val="18"/>
                <w:lang w:val="en-ZA" w:eastAsia="en-ZA"/>
              </w:rPr>
              <w:t>3,09</w:t>
            </w:r>
          </w:p>
        </w:tc>
      </w:tr>
      <w:tr w:rsidR="00861A27" w:rsidRPr="002C76C1" w:rsidTr="00861A27">
        <w:tc>
          <w:tcPr>
            <w:tcW w:w="2126"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861A27" w:rsidRPr="0029136C" w:rsidRDefault="00861A27" w:rsidP="00861A27">
            <w:pPr>
              <w:tabs>
                <w:tab w:val="center" w:pos="709"/>
              </w:tabs>
              <w:rPr>
                <w:sz w:val="18"/>
                <w:szCs w:val="18"/>
                <w:lang w:val="en-ZA" w:eastAsia="en-ZA"/>
              </w:rPr>
            </w:pPr>
            <w:r w:rsidRPr="0029136C">
              <w:rPr>
                <w:sz w:val="18"/>
                <w:szCs w:val="18"/>
                <w:lang w:val="en-ZA" w:eastAsia="en-ZA"/>
              </w:rPr>
              <w:t>Smart Curtains</w:t>
            </w:r>
          </w:p>
        </w:tc>
        <w:tc>
          <w:tcPr>
            <w:tcW w:w="184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61A27" w:rsidRPr="0029136C" w:rsidRDefault="00861A27" w:rsidP="00861A27">
            <w:pPr>
              <w:tabs>
                <w:tab w:val="center" w:pos="709"/>
              </w:tabs>
              <w:jc w:val="right"/>
              <w:rPr>
                <w:sz w:val="18"/>
                <w:szCs w:val="18"/>
                <w:lang w:val="en-ZA" w:eastAsia="en-ZA"/>
              </w:rPr>
            </w:pPr>
            <w:r w:rsidRPr="0029136C">
              <w:rPr>
                <w:sz w:val="18"/>
                <w:szCs w:val="18"/>
                <w:lang w:val="en-ZA" w:eastAsia="en-ZA"/>
              </w:rPr>
              <w:t>65,18</w:t>
            </w:r>
          </w:p>
        </w:tc>
        <w:tc>
          <w:tcPr>
            <w:tcW w:w="226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61A27" w:rsidRPr="0029136C" w:rsidRDefault="00861A27" w:rsidP="00861A27">
            <w:pPr>
              <w:tabs>
                <w:tab w:val="center" w:pos="709"/>
              </w:tabs>
              <w:jc w:val="right"/>
              <w:rPr>
                <w:sz w:val="18"/>
                <w:szCs w:val="18"/>
                <w:lang w:val="en-ZA" w:eastAsia="en-ZA"/>
              </w:rPr>
            </w:pPr>
            <w:r w:rsidRPr="0029136C">
              <w:rPr>
                <w:sz w:val="18"/>
                <w:szCs w:val="18"/>
                <w:lang w:val="en-ZA" w:eastAsia="en-ZA"/>
              </w:rPr>
              <w:t>61,80</w:t>
            </w:r>
          </w:p>
        </w:tc>
        <w:tc>
          <w:tcPr>
            <w:tcW w:w="162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bottom"/>
          </w:tcPr>
          <w:p w:rsidR="00861A27" w:rsidRPr="0029136C" w:rsidRDefault="00861A27" w:rsidP="00861A27">
            <w:pPr>
              <w:tabs>
                <w:tab w:val="center" w:pos="709"/>
              </w:tabs>
              <w:jc w:val="right"/>
              <w:rPr>
                <w:sz w:val="18"/>
                <w:szCs w:val="18"/>
                <w:lang w:val="en-ZA" w:eastAsia="en-ZA"/>
              </w:rPr>
            </w:pPr>
            <w:r w:rsidRPr="0029136C">
              <w:rPr>
                <w:sz w:val="18"/>
                <w:szCs w:val="18"/>
                <w:lang w:val="en-ZA" w:eastAsia="en-ZA"/>
              </w:rPr>
              <w:t>3,38</w:t>
            </w:r>
          </w:p>
        </w:tc>
      </w:tr>
    </w:tbl>
    <w:p w:rsidR="00861A27" w:rsidRPr="002C76C1" w:rsidRDefault="00861A27" w:rsidP="00861A27">
      <w:pPr>
        <w:tabs>
          <w:tab w:val="center" w:pos="709"/>
        </w:tabs>
        <w:ind w:left="405"/>
        <w:rPr>
          <w:color w:val="000000"/>
          <w:sz w:val="22"/>
          <w:szCs w:val="22"/>
          <w:lang w:val="en-ZA" w:eastAsia="en-ZA"/>
        </w:rPr>
      </w:pPr>
      <w:r w:rsidRPr="002C76C1">
        <w:rPr>
          <w:color w:val="000000"/>
          <w:sz w:val="22"/>
          <w:szCs w:val="22"/>
          <w:lang w:val="en-ZA" w:eastAsia="en-ZA"/>
        </w:rPr>
        <w:t> </w:t>
      </w:r>
    </w:p>
    <w:p w:rsidR="00861A27" w:rsidRDefault="00861A27" w:rsidP="00861A27">
      <w:pPr>
        <w:tabs>
          <w:tab w:val="center" w:pos="709"/>
        </w:tabs>
        <w:autoSpaceDE w:val="0"/>
        <w:autoSpaceDN w:val="0"/>
        <w:adjustRightInd w:val="0"/>
        <w:rPr>
          <w:sz w:val="22"/>
          <w:szCs w:val="22"/>
        </w:rPr>
      </w:pPr>
    </w:p>
    <w:p w:rsidR="00861A27" w:rsidRPr="002C76C1" w:rsidRDefault="00861A27" w:rsidP="00861A27">
      <w:pPr>
        <w:tabs>
          <w:tab w:val="center" w:pos="709"/>
        </w:tabs>
        <w:jc w:val="both"/>
        <w:rPr>
          <w:sz w:val="22"/>
          <w:szCs w:val="22"/>
          <w:lang w:val="en-GB"/>
        </w:rPr>
      </w:pPr>
      <w:r>
        <w:rPr>
          <w:sz w:val="22"/>
          <w:szCs w:val="22"/>
          <w:lang w:val="en-GB"/>
        </w:rPr>
        <w:t>The finding occurred a result of the fact that:</w:t>
      </w:r>
    </w:p>
    <w:p w:rsidR="00861A27" w:rsidRPr="002C76C1" w:rsidRDefault="00861A27" w:rsidP="00861A27">
      <w:pPr>
        <w:tabs>
          <w:tab w:val="center" w:pos="709"/>
        </w:tabs>
        <w:jc w:val="both"/>
        <w:rPr>
          <w:sz w:val="22"/>
          <w:szCs w:val="22"/>
          <w:lang w:val="en-GB"/>
        </w:rPr>
      </w:pPr>
    </w:p>
    <w:p w:rsidR="00861A27" w:rsidRPr="002C76C1" w:rsidRDefault="00861A27" w:rsidP="00861A27">
      <w:pPr>
        <w:tabs>
          <w:tab w:val="center" w:pos="709"/>
        </w:tabs>
        <w:ind w:left="425" w:hanging="425"/>
        <w:jc w:val="both"/>
        <w:rPr>
          <w:sz w:val="22"/>
          <w:szCs w:val="22"/>
          <w:lang w:val="en-GB"/>
        </w:rPr>
      </w:pPr>
      <w:r w:rsidRPr="002C76C1">
        <w:rPr>
          <w:sz w:val="22"/>
          <w:szCs w:val="22"/>
          <w:lang w:val="en-GB"/>
        </w:rPr>
        <w:t>a)</w:t>
      </w:r>
      <w:r w:rsidRPr="002C76C1">
        <w:rPr>
          <w:sz w:val="22"/>
          <w:szCs w:val="22"/>
        </w:rPr>
        <w:t xml:space="preserve"> </w:t>
      </w:r>
      <w:r w:rsidRPr="002C76C1">
        <w:rPr>
          <w:sz w:val="22"/>
          <w:szCs w:val="22"/>
        </w:rPr>
        <w:tab/>
        <w:t xml:space="preserve">As per discussion with DD: Supplier’s Register (SCM) it was noted that the department uses a separate suppliers list for the procurement of prestige assets, the suppliers are not included in the prospective supplier’s list. Per inspection of the separate database </w:t>
      </w:r>
      <w:r w:rsidRPr="002C76C1">
        <w:rPr>
          <w:bCs/>
          <w:sz w:val="22"/>
          <w:szCs w:val="22"/>
        </w:rPr>
        <w:t>Senakakgwedi Security and Design</w:t>
      </w:r>
      <w:r w:rsidRPr="002C76C1">
        <w:rPr>
          <w:sz w:val="22"/>
          <w:szCs w:val="22"/>
        </w:rPr>
        <w:t xml:space="preserve"> was included in the database.</w:t>
      </w:r>
      <w:r w:rsidRPr="002C76C1">
        <w:rPr>
          <w:sz w:val="22"/>
          <w:szCs w:val="22"/>
          <w:lang w:val="en-GB"/>
        </w:rPr>
        <w:tab/>
      </w:r>
    </w:p>
    <w:p w:rsidR="00861A27" w:rsidRPr="002C76C1" w:rsidRDefault="00861A27" w:rsidP="00861A27">
      <w:pPr>
        <w:tabs>
          <w:tab w:val="center" w:pos="709"/>
        </w:tabs>
        <w:ind w:left="425" w:hanging="425"/>
        <w:jc w:val="both"/>
        <w:rPr>
          <w:sz w:val="22"/>
          <w:szCs w:val="22"/>
          <w:lang w:val="en-GB"/>
        </w:rPr>
      </w:pPr>
    </w:p>
    <w:p w:rsidR="00861A27" w:rsidRPr="002C76C1" w:rsidRDefault="00861A27" w:rsidP="00861A27">
      <w:pPr>
        <w:tabs>
          <w:tab w:val="center" w:pos="709"/>
        </w:tabs>
        <w:ind w:left="425" w:hanging="425"/>
        <w:jc w:val="both"/>
        <w:rPr>
          <w:sz w:val="22"/>
          <w:szCs w:val="22"/>
          <w:lang w:val="en-GB"/>
        </w:rPr>
      </w:pPr>
      <w:r w:rsidRPr="002C76C1">
        <w:rPr>
          <w:sz w:val="22"/>
          <w:szCs w:val="22"/>
          <w:lang w:val="en-GB"/>
        </w:rPr>
        <w:t>c)</w:t>
      </w:r>
      <w:r w:rsidRPr="002C76C1">
        <w:rPr>
          <w:sz w:val="22"/>
          <w:szCs w:val="22"/>
          <w:lang w:val="en-GB"/>
        </w:rPr>
        <w:tab/>
        <w:t xml:space="preserve">As per discussion with ASD: Finance it was noted that the department was not aware of the differences in the format for the invoices. </w:t>
      </w:r>
    </w:p>
    <w:p w:rsidR="00861A27" w:rsidRPr="002C76C1" w:rsidRDefault="00861A27" w:rsidP="00861A27">
      <w:pPr>
        <w:tabs>
          <w:tab w:val="center" w:pos="709"/>
        </w:tabs>
        <w:spacing w:before="100" w:beforeAutospacing="1" w:after="100" w:afterAutospacing="1"/>
        <w:ind w:left="426" w:hanging="426"/>
        <w:rPr>
          <w:color w:val="000000"/>
          <w:sz w:val="22"/>
          <w:szCs w:val="22"/>
          <w:lang w:val="en-ZA" w:eastAsia="en-ZA"/>
        </w:rPr>
      </w:pPr>
      <w:r w:rsidRPr="002C76C1">
        <w:rPr>
          <w:color w:val="000000"/>
          <w:sz w:val="22"/>
          <w:szCs w:val="22"/>
          <w:lang w:val="en-ZA" w:eastAsia="en-ZA"/>
        </w:rPr>
        <w:t>b)</w:t>
      </w:r>
      <w:r w:rsidRPr="002C76C1">
        <w:rPr>
          <w:color w:val="000000"/>
          <w:sz w:val="14"/>
          <w:szCs w:val="14"/>
          <w:lang w:val="en-ZA" w:eastAsia="en-ZA"/>
        </w:rPr>
        <w:tab/>
      </w:r>
      <w:r w:rsidRPr="002C76C1">
        <w:rPr>
          <w:color w:val="000000"/>
          <w:sz w:val="22"/>
          <w:szCs w:val="22"/>
          <w:lang w:val="en-ZA" w:eastAsia="en-ZA"/>
        </w:rPr>
        <w:t xml:space="preserve">As per discussion with the assistant director: procurement, the points awarded to the suppliers is calculated by the automated scoring system. The fields of the system are entered manually based on the information provided in the PA-20 (Scoring model – Price input &amp; submission to Bid). The difference between the actual points awarded and the recalculated points could be due to a combination of incorrectly set automated formulae and human error. </w:t>
      </w:r>
    </w:p>
    <w:p w:rsidR="00861A27" w:rsidRPr="002C76C1" w:rsidRDefault="00861A27" w:rsidP="00861A27">
      <w:pPr>
        <w:tabs>
          <w:tab w:val="center" w:pos="709"/>
        </w:tabs>
        <w:spacing w:before="100" w:beforeAutospacing="1" w:after="100" w:afterAutospacing="1"/>
        <w:ind w:left="426" w:hanging="426"/>
        <w:rPr>
          <w:sz w:val="22"/>
          <w:szCs w:val="22"/>
          <w:lang w:val="en-GB"/>
        </w:rPr>
      </w:pPr>
      <w:r w:rsidRPr="002C76C1">
        <w:rPr>
          <w:sz w:val="22"/>
          <w:szCs w:val="22"/>
          <w:lang w:val="en-GB"/>
        </w:rPr>
        <w:t>e)</w:t>
      </w:r>
      <w:r w:rsidRPr="002C76C1">
        <w:rPr>
          <w:sz w:val="22"/>
          <w:szCs w:val="22"/>
          <w:lang w:val="en-GB"/>
        </w:rPr>
        <w:tab/>
        <w:t xml:space="preserve">As per discussion with the senior administration officer: procurement (Prestige) it was noted that the </w:t>
      </w:r>
      <w:r w:rsidRPr="002C76C1">
        <w:rPr>
          <w:color w:val="000000"/>
          <w:sz w:val="22"/>
          <w:szCs w:val="22"/>
        </w:rPr>
        <w:t xml:space="preserve">SBD (4), (declaration of interest) or PA-11 (declaration of interest and the bidders past Supply Chain Management practices) </w:t>
      </w:r>
      <w:r w:rsidRPr="002C76C1">
        <w:rPr>
          <w:sz w:val="22"/>
          <w:szCs w:val="22"/>
          <w:lang w:val="en-GB"/>
        </w:rPr>
        <w:t>are kept at the head office by the SCM unit (acquisition).</w:t>
      </w:r>
    </w:p>
    <w:p w:rsidR="00861A27" w:rsidRPr="006914B9" w:rsidRDefault="00861A27" w:rsidP="00861A27">
      <w:pPr>
        <w:tabs>
          <w:tab w:val="center" w:pos="709"/>
        </w:tabs>
        <w:spacing w:after="120"/>
        <w:rPr>
          <w:sz w:val="22"/>
          <w:szCs w:val="22"/>
        </w:rPr>
      </w:pPr>
      <w:r w:rsidRPr="002C76C1">
        <w:rPr>
          <w:sz w:val="22"/>
          <w:szCs w:val="22"/>
        </w:rPr>
        <w:t>Similar findings were also noted in the 2010/2011 financial year. The department’s audit clearing action plan indicated that the following actions will be implemented to address the issue:</w:t>
      </w:r>
    </w:p>
    <w:p w:rsidR="00861A27" w:rsidRPr="006914B9" w:rsidRDefault="00861A27" w:rsidP="006F5D2E">
      <w:pPr>
        <w:pStyle w:val="ListParagraph"/>
        <w:numPr>
          <w:ilvl w:val="0"/>
          <w:numId w:val="291"/>
        </w:numPr>
        <w:tabs>
          <w:tab w:val="center" w:pos="709"/>
        </w:tabs>
        <w:spacing w:after="120"/>
        <w:ind w:left="450" w:hanging="450"/>
        <w:rPr>
          <w:rFonts w:ascii="Arial" w:hAnsi="Arial" w:cs="Arial"/>
          <w:sz w:val="22"/>
          <w:szCs w:val="22"/>
        </w:rPr>
      </w:pPr>
      <w:r w:rsidRPr="006914B9">
        <w:rPr>
          <w:rFonts w:ascii="Arial" w:hAnsi="Arial" w:cs="Arial"/>
          <w:sz w:val="22"/>
          <w:szCs w:val="22"/>
        </w:rPr>
        <w:t>The pro-quote database is currently being cleansed to update information.</w:t>
      </w:r>
    </w:p>
    <w:p w:rsidR="00861A27" w:rsidRPr="006914B9" w:rsidRDefault="00861A27" w:rsidP="00861A27">
      <w:pPr>
        <w:tabs>
          <w:tab w:val="center" w:pos="709"/>
        </w:tabs>
        <w:ind w:left="450" w:hanging="450"/>
        <w:rPr>
          <w:sz w:val="22"/>
          <w:szCs w:val="22"/>
          <w:lang w:val="en-GB"/>
        </w:rPr>
      </w:pPr>
      <w:r w:rsidRPr="006914B9">
        <w:rPr>
          <w:sz w:val="22"/>
          <w:szCs w:val="22"/>
        </w:rPr>
        <w:t xml:space="preserve">b) </w:t>
      </w:r>
      <w:r>
        <w:rPr>
          <w:sz w:val="22"/>
          <w:szCs w:val="22"/>
        </w:rPr>
        <w:tab/>
      </w:r>
      <w:r w:rsidRPr="006914B9">
        <w:rPr>
          <w:sz w:val="22"/>
          <w:szCs w:val="22"/>
        </w:rPr>
        <w:t>Checklists for orders and payments have been reviewed and updated in conjunction with Financial Administration.</w:t>
      </w:r>
    </w:p>
    <w:p w:rsidR="00861A27" w:rsidRPr="002C76C1" w:rsidRDefault="00861A27" w:rsidP="006F5D2E">
      <w:pPr>
        <w:numPr>
          <w:ilvl w:val="0"/>
          <w:numId w:val="41"/>
        </w:numPr>
        <w:tabs>
          <w:tab w:val="center" w:pos="709"/>
        </w:tabs>
        <w:ind w:left="426" w:hanging="426"/>
        <w:rPr>
          <w:sz w:val="22"/>
          <w:szCs w:val="22"/>
          <w:lang w:val="en-GB"/>
        </w:rPr>
      </w:pPr>
      <w:r w:rsidRPr="006914B9">
        <w:rPr>
          <w:sz w:val="22"/>
          <w:szCs w:val="22"/>
        </w:rPr>
        <w:t>T</w:t>
      </w:r>
      <w:r w:rsidRPr="002C76C1">
        <w:rPr>
          <w:sz w:val="22"/>
          <w:szCs w:val="22"/>
        </w:rPr>
        <w:t>he new SCM Practice Notes was implemented throughout the department.</w:t>
      </w:r>
    </w:p>
    <w:p w:rsidR="00861A27" w:rsidRPr="002C76C1" w:rsidRDefault="00861A27" w:rsidP="00861A27">
      <w:pPr>
        <w:tabs>
          <w:tab w:val="center" w:pos="709"/>
        </w:tabs>
        <w:autoSpaceDE w:val="0"/>
        <w:autoSpaceDN w:val="0"/>
        <w:adjustRightInd w:val="0"/>
        <w:rPr>
          <w:sz w:val="22"/>
          <w:szCs w:val="22"/>
        </w:rPr>
      </w:pPr>
    </w:p>
    <w:p w:rsidR="00861A27" w:rsidRPr="002C76C1" w:rsidRDefault="00861A27" w:rsidP="00861A27">
      <w:pPr>
        <w:tabs>
          <w:tab w:val="center" w:pos="709"/>
        </w:tabs>
        <w:autoSpaceDE w:val="0"/>
        <w:autoSpaceDN w:val="0"/>
        <w:adjustRightInd w:val="0"/>
        <w:rPr>
          <w:sz w:val="22"/>
          <w:szCs w:val="22"/>
        </w:rPr>
      </w:pPr>
      <w:r>
        <w:rPr>
          <w:sz w:val="22"/>
          <w:szCs w:val="22"/>
        </w:rPr>
        <w:t>Impact of the finding:</w:t>
      </w:r>
    </w:p>
    <w:p w:rsidR="00861A27" w:rsidRPr="002C76C1" w:rsidRDefault="00861A27" w:rsidP="00861A27">
      <w:pPr>
        <w:pStyle w:val="NormalWeb"/>
        <w:tabs>
          <w:tab w:val="center" w:pos="709"/>
        </w:tabs>
        <w:rPr>
          <w:rFonts w:ascii="Arial" w:hAnsi="Arial" w:cs="Arial"/>
          <w:color w:val="000000"/>
          <w:sz w:val="22"/>
          <w:szCs w:val="22"/>
          <w:lang w:val="en-ZA" w:eastAsia="en-ZA"/>
        </w:rPr>
      </w:pPr>
    </w:p>
    <w:p w:rsidR="00861A27" w:rsidRPr="002C76C1" w:rsidRDefault="00861A27" w:rsidP="006F5D2E">
      <w:pPr>
        <w:pStyle w:val="NormalWeb"/>
        <w:widowControl/>
        <w:numPr>
          <w:ilvl w:val="0"/>
          <w:numId w:val="116"/>
        </w:numPr>
        <w:tabs>
          <w:tab w:val="center" w:pos="709"/>
        </w:tabs>
        <w:ind w:left="426" w:hanging="426"/>
        <w:rPr>
          <w:rFonts w:ascii="Arial" w:hAnsi="Arial" w:cs="Arial"/>
          <w:sz w:val="22"/>
          <w:szCs w:val="22"/>
          <w:lang w:val="en-ZA"/>
        </w:rPr>
      </w:pPr>
      <w:r w:rsidRPr="002C76C1">
        <w:rPr>
          <w:rFonts w:ascii="Arial" w:hAnsi="Arial" w:cs="Arial"/>
          <w:sz w:val="22"/>
          <w:szCs w:val="22"/>
        </w:rPr>
        <w:t xml:space="preserve">Irregular expenditure being understated with R236 0844,05 due to the non-compliance with the </w:t>
      </w:r>
      <w:r w:rsidRPr="002C76C1">
        <w:rPr>
          <w:rFonts w:ascii="Arial" w:hAnsi="Arial" w:cs="Arial"/>
          <w:color w:val="000000"/>
          <w:sz w:val="22"/>
          <w:szCs w:val="22"/>
          <w:lang w:val="en-GB"/>
        </w:rPr>
        <w:t>Practice Note 7 of 2009/10 as neither the SBD 4 certificate nor the equivalent of the department (PA-11) was completed as required.</w:t>
      </w:r>
    </w:p>
    <w:p w:rsidR="00861A27" w:rsidRPr="002C76C1" w:rsidRDefault="00861A27" w:rsidP="006F5D2E">
      <w:pPr>
        <w:pStyle w:val="NormalWeb"/>
        <w:widowControl/>
        <w:numPr>
          <w:ilvl w:val="0"/>
          <w:numId w:val="116"/>
        </w:numPr>
        <w:tabs>
          <w:tab w:val="center" w:pos="709"/>
        </w:tabs>
        <w:ind w:left="426" w:hanging="426"/>
        <w:rPr>
          <w:rFonts w:ascii="Arial" w:hAnsi="Arial" w:cs="Arial"/>
          <w:sz w:val="22"/>
          <w:szCs w:val="22"/>
          <w:lang w:val="en-ZA"/>
        </w:rPr>
      </w:pPr>
      <w:r w:rsidRPr="002C76C1">
        <w:rPr>
          <w:rFonts w:ascii="Arial" w:hAnsi="Arial" w:cs="Arial"/>
          <w:color w:val="000000"/>
          <w:sz w:val="22"/>
          <w:szCs w:val="22"/>
          <w:lang w:val="en-GB"/>
        </w:rPr>
        <w:t xml:space="preserve">Non-compliance with the </w:t>
      </w:r>
      <w:r w:rsidRPr="002C76C1">
        <w:rPr>
          <w:rFonts w:ascii="Arial" w:hAnsi="Arial" w:cs="Arial"/>
          <w:bCs/>
          <w:sz w:val="22"/>
          <w:szCs w:val="22"/>
          <w:lang w:val="en-ZA" w:eastAsia="en-ZA"/>
        </w:rPr>
        <w:t>Preferential Procurement Policy Framework Act 5 of 2000 GN R725 of 10 August 2001.</w:t>
      </w:r>
    </w:p>
    <w:p w:rsidR="00861A27" w:rsidRPr="002C76C1" w:rsidRDefault="00861A27" w:rsidP="006F5D2E">
      <w:pPr>
        <w:pStyle w:val="NormalWeb"/>
        <w:widowControl/>
        <w:numPr>
          <w:ilvl w:val="0"/>
          <w:numId w:val="116"/>
        </w:numPr>
        <w:tabs>
          <w:tab w:val="center" w:pos="709"/>
        </w:tabs>
        <w:ind w:left="426" w:hanging="426"/>
        <w:rPr>
          <w:rFonts w:ascii="Arial" w:hAnsi="Arial" w:cs="Arial"/>
          <w:sz w:val="22"/>
          <w:szCs w:val="22"/>
          <w:lang w:val="en-ZA"/>
        </w:rPr>
      </w:pPr>
      <w:r w:rsidRPr="002C76C1">
        <w:rPr>
          <w:rFonts w:ascii="Arial" w:hAnsi="Arial" w:cs="Arial"/>
          <w:sz w:val="22"/>
          <w:szCs w:val="22"/>
          <w:lang w:val="en-ZA"/>
        </w:rPr>
        <w:t xml:space="preserve">The discrepancies present on the supplier’s invoice as well as the variance between the trading name on the invoice vs. the name on the tax clearance certificate might potentially be indicative of irregularities. </w:t>
      </w:r>
    </w:p>
    <w:p w:rsidR="00861A27" w:rsidRPr="002C76C1" w:rsidRDefault="00861A27" w:rsidP="006F5D2E">
      <w:pPr>
        <w:pStyle w:val="NormalWeb"/>
        <w:widowControl/>
        <w:numPr>
          <w:ilvl w:val="0"/>
          <w:numId w:val="116"/>
        </w:numPr>
        <w:tabs>
          <w:tab w:val="center" w:pos="709"/>
        </w:tabs>
        <w:ind w:left="426" w:hanging="426"/>
        <w:rPr>
          <w:rFonts w:ascii="Arial" w:hAnsi="Arial" w:cs="Arial"/>
          <w:sz w:val="22"/>
          <w:szCs w:val="22"/>
          <w:lang w:val="en-ZA"/>
        </w:rPr>
      </w:pPr>
      <w:r w:rsidRPr="002C76C1">
        <w:rPr>
          <w:rFonts w:ascii="Arial" w:hAnsi="Arial" w:cs="Arial"/>
          <w:sz w:val="22"/>
          <w:szCs w:val="22"/>
          <w:lang w:val="en-ZA"/>
        </w:rPr>
        <w:t xml:space="preserve">Non-compliance with Practice Note 8 of 2007/ 2008 as quotations were requested from suppliers not included on the department’s database of prospective suppliers. </w:t>
      </w:r>
    </w:p>
    <w:p w:rsidR="00861A27" w:rsidRPr="002C76C1" w:rsidRDefault="00861A27" w:rsidP="00861A27">
      <w:pPr>
        <w:tabs>
          <w:tab w:val="center" w:pos="709"/>
        </w:tabs>
        <w:jc w:val="both"/>
        <w:rPr>
          <w:sz w:val="22"/>
          <w:szCs w:val="22"/>
          <w:lang w:val="en-GB"/>
        </w:rPr>
      </w:pPr>
    </w:p>
    <w:p w:rsidR="00861A27" w:rsidRPr="002C76C1" w:rsidRDefault="00861A27" w:rsidP="00861A27">
      <w:pPr>
        <w:tabs>
          <w:tab w:val="center" w:pos="709"/>
        </w:tabs>
        <w:jc w:val="both"/>
        <w:rPr>
          <w:sz w:val="22"/>
          <w:szCs w:val="22"/>
          <w:lang w:val="en-GB"/>
        </w:rPr>
      </w:pPr>
    </w:p>
    <w:p w:rsidR="00861A27" w:rsidRPr="002C76C1" w:rsidRDefault="00861A27" w:rsidP="00861A27">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861A27" w:rsidRPr="002C76C1" w:rsidRDefault="00861A27" w:rsidP="00861A27">
      <w:pPr>
        <w:tabs>
          <w:tab w:val="center" w:pos="709"/>
        </w:tabs>
        <w:jc w:val="both"/>
        <w:rPr>
          <w:b/>
          <w:sz w:val="22"/>
          <w:szCs w:val="22"/>
        </w:rPr>
      </w:pPr>
    </w:p>
    <w:p w:rsidR="00861A27" w:rsidRPr="003D4B1A" w:rsidRDefault="00861A27" w:rsidP="00861A27">
      <w:pPr>
        <w:pStyle w:val="Heading2"/>
        <w:widowControl/>
        <w:tabs>
          <w:tab w:val="center" w:pos="709"/>
        </w:tabs>
        <w:spacing w:before="0" w:after="0"/>
        <w:rPr>
          <w:b w:val="0"/>
          <w:iCs w:val="0"/>
          <w:sz w:val="22"/>
          <w:szCs w:val="22"/>
        </w:rPr>
      </w:pPr>
      <w:r w:rsidRPr="003D4B1A">
        <w:rPr>
          <w:b w:val="0"/>
          <w:iCs w:val="0"/>
          <w:sz w:val="22"/>
          <w:szCs w:val="22"/>
        </w:rPr>
        <w:t>Leadership</w:t>
      </w:r>
    </w:p>
    <w:p w:rsidR="00861A27" w:rsidRPr="003D4B1A" w:rsidRDefault="00861A27" w:rsidP="00861A27">
      <w:pPr>
        <w:tabs>
          <w:tab w:val="center" w:pos="709"/>
        </w:tabs>
        <w:rPr>
          <w:i/>
          <w:lang w:val="en-GB"/>
        </w:rPr>
      </w:pPr>
    </w:p>
    <w:p w:rsidR="00861A27" w:rsidRPr="003D4B1A" w:rsidRDefault="00861A27" w:rsidP="00861A27">
      <w:pPr>
        <w:tabs>
          <w:tab w:val="center" w:pos="709"/>
        </w:tabs>
        <w:rPr>
          <w:i/>
          <w:sz w:val="22"/>
          <w:szCs w:val="22"/>
        </w:rPr>
      </w:pPr>
      <w:r w:rsidRPr="003D4B1A">
        <w:rPr>
          <w:i/>
          <w:sz w:val="22"/>
          <w:szCs w:val="22"/>
        </w:rPr>
        <w:t>The department did not effectively exercise its oversight responsibility regarding financial and performance reporting and compliance and related internal controls.</w:t>
      </w:r>
    </w:p>
    <w:p w:rsidR="00861A27" w:rsidRPr="003D4B1A" w:rsidRDefault="00861A27" w:rsidP="00861A27">
      <w:pPr>
        <w:tabs>
          <w:tab w:val="center" w:pos="709"/>
        </w:tabs>
        <w:rPr>
          <w:i/>
          <w:lang w:val="en-GB"/>
        </w:rPr>
      </w:pPr>
    </w:p>
    <w:p w:rsidR="00861A27" w:rsidRPr="003D4B1A" w:rsidRDefault="00861A27" w:rsidP="00861A27">
      <w:pPr>
        <w:pStyle w:val="Heading2"/>
        <w:widowControl/>
        <w:tabs>
          <w:tab w:val="center" w:pos="709"/>
        </w:tabs>
        <w:spacing w:before="0" w:after="0"/>
        <w:rPr>
          <w:sz w:val="22"/>
          <w:szCs w:val="22"/>
        </w:rPr>
      </w:pPr>
      <w:r w:rsidRPr="003D4B1A">
        <w:rPr>
          <w:b w:val="0"/>
          <w:iCs w:val="0"/>
          <w:sz w:val="22"/>
          <w:szCs w:val="22"/>
        </w:rPr>
        <w:t>Financial and Performance Management</w:t>
      </w:r>
    </w:p>
    <w:p w:rsidR="00861A27" w:rsidRPr="003D4B1A" w:rsidRDefault="00861A27" w:rsidP="00861A27">
      <w:pPr>
        <w:tabs>
          <w:tab w:val="center" w:pos="709"/>
        </w:tabs>
        <w:rPr>
          <w:i/>
          <w:sz w:val="22"/>
          <w:szCs w:val="22"/>
          <w:lang w:val="en-GB"/>
        </w:rPr>
      </w:pPr>
    </w:p>
    <w:p w:rsidR="00861A27" w:rsidRPr="003D4B1A" w:rsidRDefault="00861A27" w:rsidP="00861A27">
      <w:pPr>
        <w:tabs>
          <w:tab w:val="center" w:pos="709"/>
        </w:tabs>
        <w:spacing w:after="120"/>
        <w:rPr>
          <w:i/>
          <w:sz w:val="22"/>
          <w:szCs w:val="22"/>
        </w:rPr>
      </w:pPr>
      <w:r w:rsidRPr="003D4B1A">
        <w:rPr>
          <w:i/>
          <w:sz w:val="22"/>
          <w:szCs w:val="22"/>
        </w:rPr>
        <w:t>The department did not effectively review and monitor compliance with applicable laws and regulations</w:t>
      </w:r>
    </w:p>
    <w:p w:rsidR="00861A27" w:rsidRPr="002C76C1" w:rsidRDefault="00861A27" w:rsidP="00861A27">
      <w:pPr>
        <w:tabs>
          <w:tab w:val="center" w:pos="709"/>
        </w:tabs>
        <w:spacing w:after="120"/>
        <w:rPr>
          <w:sz w:val="22"/>
          <w:szCs w:val="22"/>
        </w:rPr>
      </w:pPr>
    </w:p>
    <w:p w:rsidR="00861A27" w:rsidRPr="002C76C1" w:rsidRDefault="00861A27" w:rsidP="00861A27">
      <w:pPr>
        <w:tabs>
          <w:tab w:val="center" w:pos="709"/>
        </w:tabs>
        <w:spacing w:after="120"/>
        <w:rPr>
          <w:b/>
          <w:sz w:val="22"/>
          <w:szCs w:val="22"/>
        </w:rPr>
      </w:pPr>
      <w:r w:rsidRPr="002C76C1">
        <w:rPr>
          <w:b/>
          <w:sz w:val="22"/>
          <w:szCs w:val="22"/>
        </w:rPr>
        <w:t>Recommendation</w:t>
      </w:r>
    </w:p>
    <w:p w:rsidR="00861A27" w:rsidRPr="002C76C1" w:rsidRDefault="00861A27" w:rsidP="006F5D2E">
      <w:pPr>
        <w:pStyle w:val="ListParagraph"/>
        <w:numPr>
          <w:ilvl w:val="0"/>
          <w:numId w:val="201"/>
        </w:numPr>
        <w:tabs>
          <w:tab w:val="left" w:pos="426"/>
          <w:tab w:val="center" w:pos="709"/>
        </w:tabs>
        <w:spacing w:after="120" w:line="260" w:lineRule="exact"/>
        <w:ind w:left="426" w:hanging="426"/>
        <w:rPr>
          <w:rFonts w:ascii="Arial" w:hAnsi="Arial" w:cs="Arial"/>
          <w:color w:val="000000"/>
          <w:sz w:val="22"/>
          <w:szCs w:val="22"/>
        </w:rPr>
      </w:pPr>
      <w:r w:rsidRPr="002C76C1">
        <w:rPr>
          <w:rFonts w:ascii="Arial" w:hAnsi="Arial" w:cs="Arial"/>
          <w:color w:val="000000"/>
          <w:sz w:val="22"/>
          <w:szCs w:val="22"/>
        </w:rPr>
        <w:t xml:space="preserve">All points must be calculated in accordance with the preference point formula stipulated in the PPPFA. </w:t>
      </w:r>
    </w:p>
    <w:p w:rsidR="00861A27" w:rsidRPr="002C76C1" w:rsidRDefault="00861A27" w:rsidP="006F5D2E">
      <w:pPr>
        <w:pStyle w:val="ListParagraph"/>
        <w:numPr>
          <w:ilvl w:val="0"/>
          <w:numId w:val="201"/>
        </w:numPr>
        <w:tabs>
          <w:tab w:val="left" w:pos="426"/>
          <w:tab w:val="center" w:pos="709"/>
        </w:tabs>
        <w:spacing w:after="120" w:line="260" w:lineRule="exact"/>
        <w:ind w:left="426" w:hanging="426"/>
        <w:rPr>
          <w:rFonts w:ascii="Arial" w:hAnsi="Arial" w:cs="Arial"/>
          <w:color w:val="000000"/>
          <w:sz w:val="22"/>
          <w:szCs w:val="22"/>
        </w:rPr>
      </w:pPr>
      <w:r w:rsidRPr="002C76C1">
        <w:rPr>
          <w:rFonts w:ascii="Arial" w:hAnsi="Arial" w:cs="Arial"/>
          <w:color w:val="000000"/>
          <w:sz w:val="22"/>
          <w:szCs w:val="22"/>
        </w:rPr>
        <w:t>A test of the automated system should be performed to ensure that the calculation is being performed in line with the prescripts contained in the PPPFA and data input onto the system should be reviewed by a second person.</w:t>
      </w:r>
    </w:p>
    <w:p w:rsidR="00861A27" w:rsidRPr="002C76C1" w:rsidRDefault="00861A27" w:rsidP="006F5D2E">
      <w:pPr>
        <w:numPr>
          <w:ilvl w:val="0"/>
          <w:numId w:val="201"/>
        </w:numPr>
        <w:tabs>
          <w:tab w:val="center" w:pos="709"/>
        </w:tabs>
        <w:spacing w:after="120" w:line="260" w:lineRule="exact"/>
        <w:ind w:left="426" w:hanging="426"/>
        <w:rPr>
          <w:bCs/>
          <w:color w:val="000000"/>
          <w:sz w:val="22"/>
          <w:szCs w:val="22"/>
          <w:lang w:val="en-ZA" w:eastAsia="en-ZA"/>
        </w:rPr>
      </w:pPr>
      <w:r w:rsidRPr="002C76C1">
        <w:rPr>
          <w:color w:val="000000"/>
          <w:sz w:val="22"/>
          <w:szCs w:val="22"/>
          <w:lang w:eastAsia="en-ZA"/>
        </w:rPr>
        <w:t>Invitation for quotations must stipulate as a condition to tender that bidders must sign and submit a declaration of interest.</w:t>
      </w:r>
    </w:p>
    <w:p w:rsidR="00861A27" w:rsidRPr="002C76C1" w:rsidRDefault="00861A27" w:rsidP="006F5D2E">
      <w:pPr>
        <w:numPr>
          <w:ilvl w:val="0"/>
          <w:numId w:val="201"/>
        </w:numPr>
        <w:tabs>
          <w:tab w:val="center" w:pos="709"/>
        </w:tabs>
        <w:ind w:left="426" w:hanging="426"/>
        <w:rPr>
          <w:color w:val="000000"/>
          <w:sz w:val="22"/>
          <w:szCs w:val="22"/>
          <w:lang w:eastAsia="en-ZA"/>
        </w:rPr>
      </w:pPr>
      <w:r w:rsidRPr="002C76C1">
        <w:rPr>
          <w:color w:val="000000"/>
          <w:sz w:val="22"/>
          <w:szCs w:val="22"/>
          <w:lang w:eastAsia="en-ZA"/>
        </w:rPr>
        <w:t>Prospective suppliers must be required to submit a declaration of interest when they apply for registration on the list.</w:t>
      </w:r>
    </w:p>
    <w:p w:rsidR="00861A27" w:rsidRPr="002C76C1" w:rsidRDefault="00861A27" w:rsidP="00861A27">
      <w:pPr>
        <w:tabs>
          <w:tab w:val="center" w:pos="709"/>
        </w:tabs>
        <w:ind w:left="426"/>
        <w:rPr>
          <w:color w:val="000000"/>
          <w:sz w:val="22"/>
          <w:szCs w:val="22"/>
          <w:lang w:eastAsia="en-ZA"/>
        </w:rPr>
      </w:pPr>
    </w:p>
    <w:p w:rsidR="00861A27" w:rsidRPr="002C76C1" w:rsidRDefault="00861A27" w:rsidP="006F5D2E">
      <w:pPr>
        <w:numPr>
          <w:ilvl w:val="0"/>
          <w:numId w:val="201"/>
        </w:numPr>
        <w:tabs>
          <w:tab w:val="center" w:pos="709"/>
        </w:tabs>
        <w:ind w:left="426" w:hanging="426"/>
        <w:rPr>
          <w:color w:val="000000"/>
          <w:sz w:val="22"/>
          <w:szCs w:val="22"/>
          <w:lang w:eastAsia="en-ZA"/>
        </w:rPr>
      </w:pPr>
      <w:r w:rsidRPr="002C76C1">
        <w:rPr>
          <w:color w:val="000000"/>
          <w:sz w:val="22"/>
          <w:szCs w:val="22"/>
          <w:lang w:eastAsia="en-ZA"/>
        </w:rPr>
        <w:t>The abovementioned conditions must clearly be stated in the SCM policy.</w:t>
      </w:r>
    </w:p>
    <w:p w:rsidR="00861A27" w:rsidRPr="002C76C1" w:rsidRDefault="00861A27" w:rsidP="00861A27">
      <w:pPr>
        <w:tabs>
          <w:tab w:val="center" w:pos="709"/>
        </w:tabs>
        <w:rPr>
          <w:color w:val="000000"/>
          <w:sz w:val="22"/>
          <w:szCs w:val="22"/>
          <w:lang w:eastAsia="en-ZA"/>
        </w:rPr>
      </w:pPr>
    </w:p>
    <w:p w:rsidR="00861A27" w:rsidRPr="002C76C1" w:rsidRDefault="00861A27" w:rsidP="006F5D2E">
      <w:pPr>
        <w:numPr>
          <w:ilvl w:val="0"/>
          <w:numId w:val="201"/>
        </w:numPr>
        <w:tabs>
          <w:tab w:val="center" w:pos="709"/>
        </w:tabs>
        <w:spacing w:after="120" w:line="260" w:lineRule="exact"/>
        <w:ind w:left="426" w:hanging="426"/>
        <w:rPr>
          <w:b/>
          <w:bCs/>
          <w:sz w:val="22"/>
          <w:szCs w:val="22"/>
        </w:rPr>
      </w:pPr>
      <w:r w:rsidRPr="002C76C1">
        <w:rPr>
          <w:bCs/>
          <w:color w:val="000000"/>
          <w:sz w:val="22"/>
          <w:szCs w:val="22"/>
          <w:lang w:val="en-ZA" w:eastAsia="en-ZA"/>
        </w:rPr>
        <w:t>The department should ensure that all relevant supporting documentation is attached to the procurement batches.</w:t>
      </w:r>
    </w:p>
    <w:p w:rsidR="00861A27" w:rsidRPr="002C76C1" w:rsidRDefault="00861A27" w:rsidP="006F5D2E">
      <w:pPr>
        <w:numPr>
          <w:ilvl w:val="0"/>
          <w:numId w:val="201"/>
        </w:numPr>
        <w:tabs>
          <w:tab w:val="center" w:pos="709"/>
        </w:tabs>
        <w:spacing w:after="120" w:line="260" w:lineRule="exact"/>
        <w:ind w:left="426" w:hanging="426"/>
        <w:rPr>
          <w:b/>
          <w:bCs/>
          <w:sz w:val="22"/>
          <w:szCs w:val="22"/>
        </w:rPr>
      </w:pPr>
      <w:r w:rsidRPr="002C76C1">
        <w:rPr>
          <w:bCs/>
          <w:sz w:val="22"/>
          <w:szCs w:val="22"/>
        </w:rPr>
        <w:t>The department should probe the discrepancies on the invoice/tax clearance certificate highlighted in the finding to ensure that there are no irregularities present.</w:t>
      </w:r>
    </w:p>
    <w:p w:rsidR="00861A27" w:rsidRPr="002C76C1" w:rsidRDefault="00861A27" w:rsidP="00861A27">
      <w:pPr>
        <w:tabs>
          <w:tab w:val="center" w:pos="709"/>
        </w:tabs>
        <w:spacing w:after="120" w:line="260" w:lineRule="exact"/>
        <w:ind w:left="426"/>
        <w:rPr>
          <w:b/>
          <w:bCs/>
          <w:sz w:val="22"/>
          <w:szCs w:val="22"/>
        </w:rPr>
      </w:pPr>
    </w:p>
    <w:p w:rsidR="00861A27" w:rsidRPr="002C76C1" w:rsidRDefault="00861A27" w:rsidP="00861A27">
      <w:pPr>
        <w:keepNext/>
        <w:tabs>
          <w:tab w:val="center" w:pos="709"/>
        </w:tabs>
        <w:spacing w:after="120"/>
        <w:jc w:val="both"/>
        <w:rPr>
          <w:b/>
          <w:bCs/>
          <w:sz w:val="22"/>
          <w:szCs w:val="22"/>
        </w:rPr>
      </w:pPr>
      <w:r w:rsidRPr="002C76C1">
        <w:rPr>
          <w:b/>
          <w:bCs/>
          <w:sz w:val="22"/>
          <w:szCs w:val="22"/>
        </w:rPr>
        <w:t>Management response</w:t>
      </w:r>
    </w:p>
    <w:p w:rsidR="00861A27" w:rsidRPr="002C76C1" w:rsidRDefault="00861A27" w:rsidP="00861A27">
      <w:pPr>
        <w:keepNext/>
        <w:tabs>
          <w:tab w:val="center" w:pos="709"/>
        </w:tabs>
        <w:spacing w:after="360" w:line="260" w:lineRule="exact"/>
        <w:jc w:val="both"/>
        <w:rPr>
          <w:b/>
          <w:sz w:val="22"/>
          <w:szCs w:val="22"/>
        </w:rPr>
      </w:pPr>
      <w:r>
        <w:rPr>
          <w:sz w:val="22"/>
          <w:szCs w:val="22"/>
        </w:rPr>
        <w:t>a)</w:t>
      </w:r>
      <w:r>
        <w:rPr>
          <w:sz w:val="22"/>
          <w:szCs w:val="22"/>
        </w:rPr>
        <w:tab/>
      </w:r>
      <w:r>
        <w:rPr>
          <w:sz w:val="22"/>
          <w:szCs w:val="22"/>
        </w:rPr>
        <w:tab/>
      </w:r>
      <w:r w:rsidRPr="002C76C1">
        <w:rPr>
          <w:sz w:val="22"/>
          <w:szCs w:val="22"/>
        </w:rPr>
        <w:t>I am not in agreement with the finding for the following reasons :</w:t>
      </w: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1"/>
        <w:gridCol w:w="2203"/>
        <w:gridCol w:w="47"/>
        <w:gridCol w:w="1872"/>
      </w:tblGrid>
      <w:tr w:rsidR="00861A27" w:rsidRPr="002C76C1" w:rsidTr="00861A27">
        <w:tc>
          <w:tcPr>
            <w:tcW w:w="4241" w:type="dxa"/>
            <w:shd w:val="clear" w:color="auto" w:fill="BFBFBF" w:themeFill="background1" w:themeFillShade="BF"/>
          </w:tcPr>
          <w:p w:rsidR="00861A27" w:rsidRPr="003D4B1A" w:rsidRDefault="00861A27" w:rsidP="00861A27">
            <w:pPr>
              <w:keepNext/>
              <w:tabs>
                <w:tab w:val="center" w:pos="709"/>
                <w:tab w:val="center" w:pos="4320"/>
                <w:tab w:val="right" w:pos="8640"/>
              </w:tabs>
              <w:spacing w:line="260" w:lineRule="exact"/>
              <w:jc w:val="both"/>
              <w:rPr>
                <w:b/>
                <w:sz w:val="18"/>
                <w:szCs w:val="18"/>
              </w:rPr>
            </w:pPr>
            <w:r w:rsidRPr="003D4B1A">
              <w:rPr>
                <w:b/>
                <w:sz w:val="18"/>
                <w:szCs w:val="18"/>
              </w:rPr>
              <w:t>DESCRIPTION</w:t>
            </w:r>
          </w:p>
        </w:tc>
        <w:tc>
          <w:tcPr>
            <w:tcW w:w="4122" w:type="dxa"/>
            <w:gridSpan w:val="3"/>
            <w:shd w:val="clear" w:color="auto" w:fill="BFBFBF" w:themeFill="background1" w:themeFillShade="BF"/>
          </w:tcPr>
          <w:p w:rsidR="00861A27" w:rsidRPr="003D4B1A" w:rsidRDefault="00861A27" w:rsidP="00861A27">
            <w:pPr>
              <w:keepNext/>
              <w:tabs>
                <w:tab w:val="center" w:pos="709"/>
                <w:tab w:val="center" w:pos="4320"/>
                <w:tab w:val="right" w:pos="8640"/>
              </w:tabs>
              <w:spacing w:line="260" w:lineRule="exact"/>
              <w:jc w:val="both"/>
              <w:rPr>
                <w:b/>
                <w:sz w:val="18"/>
                <w:szCs w:val="18"/>
              </w:rPr>
            </w:pPr>
            <w:r w:rsidRPr="003D4B1A">
              <w:rPr>
                <w:b/>
                <w:sz w:val="18"/>
                <w:szCs w:val="18"/>
              </w:rPr>
              <w:t>RESPONSE</w:t>
            </w:r>
          </w:p>
        </w:tc>
      </w:tr>
      <w:tr w:rsidR="00861A27" w:rsidRPr="002C76C1" w:rsidTr="00861A27">
        <w:trPr>
          <w:trHeight w:val="561"/>
        </w:trPr>
        <w:tc>
          <w:tcPr>
            <w:tcW w:w="4241" w:type="dxa"/>
          </w:tcPr>
          <w:p w:rsidR="00861A27" w:rsidRPr="003D4B1A" w:rsidRDefault="00861A27" w:rsidP="00861A27">
            <w:pPr>
              <w:keepNext/>
              <w:tabs>
                <w:tab w:val="center" w:pos="709"/>
                <w:tab w:val="center" w:pos="4320"/>
                <w:tab w:val="right" w:pos="8640"/>
              </w:tabs>
              <w:spacing w:line="260" w:lineRule="exact"/>
              <w:jc w:val="both"/>
              <w:rPr>
                <w:b/>
                <w:sz w:val="18"/>
                <w:szCs w:val="18"/>
              </w:rPr>
            </w:pPr>
            <w:r w:rsidRPr="003D4B1A">
              <w:rPr>
                <w:sz w:val="18"/>
                <w:szCs w:val="18"/>
              </w:rPr>
              <w:t>Corrective action to be taken:</w:t>
            </w:r>
          </w:p>
        </w:tc>
        <w:tc>
          <w:tcPr>
            <w:tcW w:w="4122" w:type="dxa"/>
            <w:gridSpan w:val="3"/>
          </w:tcPr>
          <w:p w:rsidR="00861A27" w:rsidRPr="003D4B1A" w:rsidRDefault="00861A27" w:rsidP="00861A27">
            <w:pPr>
              <w:keepNext/>
              <w:tabs>
                <w:tab w:val="center" w:pos="709"/>
                <w:tab w:val="center" w:pos="4320"/>
                <w:tab w:val="right" w:pos="8640"/>
              </w:tabs>
              <w:spacing w:line="260" w:lineRule="exact"/>
              <w:jc w:val="both"/>
              <w:rPr>
                <w:sz w:val="18"/>
                <w:szCs w:val="18"/>
              </w:rPr>
            </w:pPr>
            <w:r w:rsidRPr="003D4B1A">
              <w:rPr>
                <w:sz w:val="18"/>
                <w:szCs w:val="18"/>
              </w:rPr>
              <w:t>For prestige requirements, the department had separate suppliers list that were vetted but we will upload the prestige service providers onto a normal departmental database after vetting is completed.</w:t>
            </w:r>
          </w:p>
        </w:tc>
      </w:tr>
      <w:tr w:rsidR="00861A27" w:rsidRPr="002C76C1" w:rsidTr="00861A27">
        <w:trPr>
          <w:trHeight w:val="263"/>
        </w:trPr>
        <w:tc>
          <w:tcPr>
            <w:tcW w:w="4241" w:type="dxa"/>
            <w:vMerge w:val="restart"/>
          </w:tcPr>
          <w:p w:rsidR="00861A27" w:rsidRPr="003D4B1A" w:rsidRDefault="00861A27" w:rsidP="00861A27">
            <w:pPr>
              <w:keepNext/>
              <w:tabs>
                <w:tab w:val="center" w:pos="709"/>
                <w:tab w:val="center" w:pos="4320"/>
                <w:tab w:val="right" w:pos="8640"/>
              </w:tabs>
              <w:spacing w:line="260" w:lineRule="exact"/>
              <w:ind w:left="66"/>
              <w:rPr>
                <w:sz w:val="18"/>
                <w:szCs w:val="18"/>
              </w:rPr>
            </w:pPr>
            <w:r w:rsidRPr="003D4B1A">
              <w:rPr>
                <w:sz w:val="18"/>
                <w:szCs w:val="18"/>
              </w:rPr>
              <w:t>Does the finding affect an amount disclosed in the financial statements?</w:t>
            </w:r>
          </w:p>
        </w:tc>
        <w:tc>
          <w:tcPr>
            <w:tcW w:w="2250" w:type="dxa"/>
            <w:gridSpan w:val="2"/>
          </w:tcPr>
          <w:p w:rsidR="00861A27" w:rsidRPr="003D4B1A" w:rsidRDefault="00861A27" w:rsidP="00861A27">
            <w:pPr>
              <w:keepNext/>
              <w:tabs>
                <w:tab w:val="center" w:pos="709"/>
                <w:tab w:val="center" w:pos="4320"/>
                <w:tab w:val="right" w:pos="8640"/>
              </w:tabs>
              <w:spacing w:line="260" w:lineRule="exact"/>
              <w:jc w:val="both"/>
              <w:rPr>
                <w:b/>
                <w:sz w:val="18"/>
                <w:szCs w:val="18"/>
              </w:rPr>
            </w:pPr>
            <w:r w:rsidRPr="003D4B1A">
              <w:rPr>
                <w:b/>
                <w:sz w:val="18"/>
                <w:szCs w:val="18"/>
              </w:rPr>
              <w:t>Yes</w:t>
            </w:r>
          </w:p>
        </w:tc>
        <w:tc>
          <w:tcPr>
            <w:tcW w:w="1872" w:type="dxa"/>
          </w:tcPr>
          <w:p w:rsidR="00861A27" w:rsidRPr="003D4B1A" w:rsidRDefault="00861A27" w:rsidP="00861A27">
            <w:pPr>
              <w:keepNext/>
              <w:tabs>
                <w:tab w:val="center" w:pos="709"/>
                <w:tab w:val="center" w:pos="4320"/>
                <w:tab w:val="right" w:pos="8640"/>
              </w:tabs>
              <w:spacing w:line="260" w:lineRule="exact"/>
              <w:jc w:val="both"/>
              <w:rPr>
                <w:b/>
                <w:sz w:val="18"/>
                <w:szCs w:val="18"/>
              </w:rPr>
            </w:pPr>
            <w:r w:rsidRPr="003D4B1A">
              <w:rPr>
                <w:b/>
                <w:sz w:val="18"/>
                <w:szCs w:val="18"/>
              </w:rPr>
              <w:t>No</w:t>
            </w:r>
          </w:p>
        </w:tc>
      </w:tr>
      <w:tr w:rsidR="00861A27" w:rsidRPr="002C76C1" w:rsidTr="00861A27">
        <w:trPr>
          <w:trHeight w:val="262"/>
        </w:trPr>
        <w:tc>
          <w:tcPr>
            <w:tcW w:w="4241" w:type="dxa"/>
            <w:vMerge/>
          </w:tcPr>
          <w:p w:rsidR="00861A27" w:rsidRPr="003D4B1A" w:rsidRDefault="00861A27" w:rsidP="00861A27">
            <w:pPr>
              <w:keepNext/>
              <w:tabs>
                <w:tab w:val="center" w:pos="709"/>
                <w:tab w:val="center" w:pos="4320"/>
                <w:tab w:val="right" w:pos="8640"/>
              </w:tabs>
              <w:spacing w:line="260" w:lineRule="exact"/>
              <w:ind w:left="66"/>
              <w:rPr>
                <w:sz w:val="18"/>
                <w:szCs w:val="18"/>
              </w:rPr>
            </w:pPr>
          </w:p>
        </w:tc>
        <w:tc>
          <w:tcPr>
            <w:tcW w:w="2250" w:type="dxa"/>
            <w:gridSpan w:val="2"/>
          </w:tcPr>
          <w:p w:rsidR="00861A27" w:rsidRPr="003D4B1A" w:rsidRDefault="00861A27" w:rsidP="00861A27">
            <w:pPr>
              <w:keepNext/>
              <w:tabs>
                <w:tab w:val="center" w:pos="709"/>
                <w:tab w:val="center" w:pos="4320"/>
                <w:tab w:val="right" w:pos="8640"/>
              </w:tabs>
              <w:spacing w:line="260" w:lineRule="exact"/>
              <w:jc w:val="both"/>
              <w:rPr>
                <w:b/>
                <w:sz w:val="18"/>
                <w:szCs w:val="18"/>
              </w:rPr>
            </w:pPr>
          </w:p>
        </w:tc>
        <w:tc>
          <w:tcPr>
            <w:tcW w:w="1872" w:type="dxa"/>
          </w:tcPr>
          <w:p w:rsidR="00861A27" w:rsidRPr="003D4B1A" w:rsidRDefault="00861A27" w:rsidP="00861A27">
            <w:pPr>
              <w:keepNext/>
              <w:tabs>
                <w:tab w:val="center" w:pos="709"/>
                <w:tab w:val="center" w:pos="4320"/>
                <w:tab w:val="right" w:pos="8640"/>
              </w:tabs>
              <w:spacing w:line="260" w:lineRule="exact"/>
              <w:jc w:val="both"/>
              <w:rPr>
                <w:b/>
                <w:sz w:val="18"/>
                <w:szCs w:val="18"/>
              </w:rPr>
            </w:pPr>
            <w:r w:rsidRPr="003D4B1A">
              <w:rPr>
                <w:b/>
                <w:sz w:val="18"/>
                <w:szCs w:val="18"/>
              </w:rPr>
              <w:t>No</w:t>
            </w:r>
          </w:p>
        </w:tc>
      </w:tr>
      <w:tr w:rsidR="00861A27" w:rsidRPr="002C76C1" w:rsidTr="00861A27">
        <w:trPr>
          <w:trHeight w:val="435"/>
        </w:trPr>
        <w:tc>
          <w:tcPr>
            <w:tcW w:w="4241" w:type="dxa"/>
          </w:tcPr>
          <w:p w:rsidR="00861A27" w:rsidRPr="003D4B1A" w:rsidRDefault="00861A27" w:rsidP="00861A27">
            <w:pPr>
              <w:keepNext/>
              <w:tabs>
                <w:tab w:val="center" w:pos="709"/>
                <w:tab w:val="center" w:pos="4320"/>
                <w:tab w:val="right" w:pos="8640"/>
              </w:tabs>
              <w:spacing w:line="260" w:lineRule="exact"/>
              <w:ind w:left="66"/>
              <w:rPr>
                <w:sz w:val="18"/>
                <w:szCs w:val="18"/>
              </w:rPr>
            </w:pPr>
            <w:r w:rsidRPr="003D4B1A">
              <w:rPr>
                <w:sz w:val="18"/>
                <w:szCs w:val="18"/>
              </w:rPr>
              <w:t>If yes, what corrections will be made to the population?</w:t>
            </w:r>
          </w:p>
        </w:tc>
        <w:tc>
          <w:tcPr>
            <w:tcW w:w="4122" w:type="dxa"/>
            <w:gridSpan w:val="3"/>
          </w:tcPr>
          <w:p w:rsidR="00861A27" w:rsidRPr="003D4B1A" w:rsidRDefault="00861A27" w:rsidP="00861A27">
            <w:pPr>
              <w:keepNext/>
              <w:tabs>
                <w:tab w:val="center" w:pos="709"/>
                <w:tab w:val="center" w:pos="4320"/>
                <w:tab w:val="right" w:pos="8640"/>
              </w:tabs>
              <w:spacing w:line="260" w:lineRule="exact"/>
              <w:jc w:val="both"/>
              <w:rPr>
                <w:b/>
                <w:sz w:val="18"/>
                <w:szCs w:val="18"/>
              </w:rPr>
            </w:pPr>
          </w:p>
        </w:tc>
      </w:tr>
      <w:tr w:rsidR="00861A27" w:rsidRPr="002C76C1" w:rsidTr="00861A27">
        <w:trPr>
          <w:trHeight w:val="435"/>
        </w:trPr>
        <w:tc>
          <w:tcPr>
            <w:tcW w:w="4241" w:type="dxa"/>
          </w:tcPr>
          <w:p w:rsidR="00861A27" w:rsidRPr="003D4B1A" w:rsidRDefault="00861A27" w:rsidP="00861A27">
            <w:pPr>
              <w:keepNext/>
              <w:tabs>
                <w:tab w:val="center" w:pos="709"/>
                <w:tab w:val="center" w:pos="4320"/>
                <w:tab w:val="right" w:pos="8640"/>
              </w:tabs>
              <w:spacing w:line="260" w:lineRule="exact"/>
              <w:ind w:left="66"/>
              <w:rPr>
                <w:b/>
                <w:sz w:val="18"/>
                <w:szCs w:val="18"/>
              </w:rPr>
            </w:pPr>
            <w:r w:rsidRPr="003D4B1A">
              <w:rPr>
                <w:sz w:val="18"/>
                <w:szCs w:val="18"/>
              </w:rPr>
              <w:t>If yes, and no corrections will be made, the reason why such a conclusion has been reached</w:t>
            </w:r>
          </w:p>
        </w:tc>
        <w:tc>
          <w:tcPr>
            <w:tcW w:w="4122" w:type="dxa"/>
            <w:gridSpan w:val="3"/>
          </w:tcPr>
          <w:p w:rsidR="00861A27" w:rsidRPr="003D4B1A" w:rsidRDefault="00861A27" w:rsidP="00861A27">
            <w:pPr>
              <w:keepNext/>
              <w:tabs>
                <w:tab w:val="center" w:pos="709"/>
                <w:tab w:val="center" w:pos="4320"/>
                <w:tab w:val="right" w:pos="8640"/>
              </w:tabs>
              <w:spacing w:line="260" w:lineRule="exact"/>
              <w:jc w:val="both"/>
              <w:rPr>
                <w:b/>
                <w:sz w:val="18"/>
                <w:szCs w:val="18"/>
              </w:rPr>
            </w:pPr>
          </w:p>
        </w:tc>
      </w:tr>
      <w:tr w:rsidR="00861A27" w:rsidRPr="002C76C1" w:rsidTr="00861A27">
        <w:tc>
          <w:tcPr>
            <w:tcW w:w="4241" w:type="dxa"/>
          </w:tcPr>
          <w:p w:rsidR="00861A27" w:rsidRPr="003D4B1A" w:rsidRDefault="00861A27" w:rsidP="00861A27">
            <w:pPr>
              <w:keepNext/>
              <w:tabs>
                <w:tab w:val="center" w:pos="709"/>
                <w:tab w:val="center" w:pos="4320"/>
                <w:tab w:val="right" w:pos="8640"/>
              </w:tabs>
              <w:spacing w:line="260" w:lineRule="exact"/>
              <w:jc w:val="both"/>
              <w:rPr>
                <w:b/>
                <w:sz w:val="18"/>
                <w:szCs w:val="18"/>
              </w:rPr>
            </w:pPr>
            <w:r w:rsidRPr="003D4B1A">
              <w:rPr>
                <w:sz w:val="18"/>
                <w:szCs w:val="18"/>
              </w:rPr>
              <w:t>Position of official responsible to take corrective action:</w:t>
            </w:r>
          </w:p>
        </w:tc>
        <w:tc>
          <w:tcPr>
            <w:tcW w:w="4122" w:type="dxa"/>
            <w:gridSpan w:val="3"/>
          </w:tcPr>
          <w:p w:rsidR="00861A27" w:rsidRPr="006914B9" w:rsidRDefault="00861A27" w:rsidP="00861A27">
            <w:pPr>
              <w:keepNext/>
              <w:tabs>
                <w:tab w:val="center" w:pos="709"/>
                <w:tab w:val="center" w:pos="4320"/>
                <w:tab w:val="right" w:pos="8640"/>
              </w:tabs>
              <w:spacing w:line="260" w:lineRule="exact"/>
              <w:jc w:val="both"/>
              <w:rPr>
                <w:sz w:val="18"/>
                <w:szCs w:val="18"/>
              </w:rPr>
            </w:pPr>
            <w:r w:rsidRPr="006914B9">
              <w:rPr>
                <w:sz w:val="18"/>
                <w:szCs w:val="18"/>
              </w:rPr>
              <w:t>Director: DAM</w:t>
            </w:r>
          </w:p>
        </w:tc>
      </w:tr>
      <w:tr w:rsidR="00861A27" w:rsidRPr="002C76C1" w:rsidTr="00861A27">
        <w:tc>
          <w:tcPr>
            <w:tcW w:w="4241" w:type="dxa"/>
          </w:tcPr>
          <w:p w:rsidR="00861A27" w:rsidRPr="003D4B1A" w:rsidRDefault="00861A27" w:rsidP="00861A27">
            <w:pPr>
              <w:keepNext/>
              <w:tabs>
                <w:tab w:val="center" w:pos="709"/>
                <w:tab w:val="center" w:pos="4320"/>
                <w:tab w:val="right" w:pos="8640"/>
              </w:tabs>
              <w:spacing w:line="260" w:lineRule="exact"/>
              <w:jc w:val="both"/>
              <w:rPr>
                <w:b/>
                <w:sz w:val="18"/>
                <w:szCs w:val="18"/>
              </w:rPr>
            </w:pPr>
            <w:r w:rsidRPr="003D4B1A">
              <w:rPr>
                <w:sz w:val="18"/>
                <w:szCs w:val="18"/>
              </w:rPr>
              <w:t>Estimated completion date for corrective action:</w:t>
            </w:r>
          </w:p>
        </w:tc>
        <w:tc>
          <w:tcPr>
            <w:tcW w:w="4122" w:type="dxa"/>
            <w:gridSpan w:val="3"/>
          </w:tcPr>
          <w:p w:rsidR="00861A27" w:rsidRPr="002E77A2" w:rsidRDefault="00861A27" w:rsidP="00861A27">
            <w:pPr>
              <w:keepNext/>
              <w:tabs>
                <w:tab w:val="center" w:pos="709"/>
                <w:tab w:val="center" w:pos="4320"/>
                <w:tab w:val="right" w:pos="8640"/>
              </w:tabs>
              <w:spacing w:line="260" w:lineRule="exact"/>
              <w:jc w:val="both"/>
              <w:rPr>
                <w:sz w:val="18"/>
                <w:szCs w:val="18"/>
              </w:rPr>
            </w:pPr>
            <w:r w:rsidRPr="002E77A2">
              <w:rPr>
                <w:sz w:val="18"/>
                <w:szCs w:val="18"/>
              </w:rPr>
              <w:t>End of September 2012</w:t>
            </w:r>
          </w:p>
        </w:tc>
      </w:tr>
      <w:tr w:rsidR="00861A27" w:rsidRPr="002C76C1" w:rsidTr="00861A27">
        <w:trPr>
          <w:trHeight w:val="263"/>
        </w:trPr>
        <w:tc>
          <w:tcPr>
            <w:tcW w:w="4241" w:type="dxa"/>
            <w:vMerge w:val="restart"/>
          </w:tcPr>
          <w:p w:rsidR="00861A27" w:rsidRPr="003D4B1A" w:rsidRDefault="00861A27" w:rsidP="00861A27">
            <w:pPr>
              <w:keepNext/>
              <w:tabs>
                <w:tab w:val="center" w:pos="709"/>
                <w:tab w:val="center" w:pos="4320"/>
                <w:tab w:val="right" w:pos="8640"/>
              </w:tabs>
              <w:spacing w:line="260" w:lineRule="exact"/>
              <w:jc w:val="both"/>
              <w:rPr>
                <w:sz w:val="18"/>
                <w:szCs w:val="18"/>
              </w:rPr>
            </w:pPr>
            <w:r w:rsidRPr="003D4B1A">
              <w:rPr>
                <w:sz w:val="18"/>
                <w:szCs w:val="18"/>
              </w:rPr>
              <w:t>Does management agree with the root cause indicated</w:t>
            </w:r>
          </w:p>
        </w:tc>
        <w:tc>
          <w:tcPr>
            <w:tcW w:w="2203" w:type="dxa"/>
          </w:tcPr>
          <w:p w:rsidR="00861A27" w:rsidRPr="003D4B1A" w:rsidRDefault="00861A27" w:rsidP="00861A27">
            <w:pPr>
              <w:keepNext/>
              <w:tabs>
                <w:tab w:val="center" w:pos="709"/>
                <w:tab w:val="center" w:pos="4320"/>
                <w:tab w:val="right" w:pos="8640"/>
              </w:tabs>
              <w:spacing w:line="260" w:lineRule="exact"/>
              <w:jc w:val="both"/>
              <w:rPr>
                <w:b/>
                <w:sz w:val="18"/>
                <w:szCs w:val="18"/>
              </w:rPr>
            </w:pPr>
            <w:r w:rsidRPr="003D4B1A">
              <w:rPr>
                <w:b/>
                <w:sz w:val="18"/>
                <w:szCs w:val="18"/>
              </w:rPr>
              <w:t>Yes</w:t>
            </w:r>
          </w:p>
        </w:tc>
        <w:tc>
          <w:tcPr>
            <w:tcW w:w="1919" w:type="dxa"/>
            <w:gridSpan w:val="2"/>
          </w:tcPr>
          <w:p w:rsidR="00861A27" w:rsidRPr="003D4B1A" w:rsidRDefault="00861A27" w:rsidP="00861A27">
            <w:pPr>
              <w:keepNext/>
              <w:tabs>
                <w:tab w:val="center" w:pos="709"/>
                <w:tab w:val="center" w:pos="4320"/>
                <w:tab w:val="right" w:pos="8640"/>
              </w:tabs>
              <w:spacing w:line="260" w:lineRule="exact"/>
              <w:jc w:val="both"/>
              <w:rPr>
                <w:b/>
                <w:sz w:val="18"/>
                <w:szCs w:val="18"/>
              </w:rPr>
            </w:pPr>
            <w:r w:rsidRPr="003D4B1A">
              <w:rPr>
                <w:b/>
                <w:sz w:val="18"/>
                <w:szCs w:val="18"/>
              </w:rPr>
              <w:t>No</w:t>
            </w:r>
          </w:p>
        </w:tc>
      </w:tr>
      <w:tr w:rsidR="00861A27" w:rsidRPr="002C76C1" w:rsidTr="00861A27">
        <w:trPr>
          <w:trHeight w:val="262"/>
        </w:trPr>
        <w:tc>
          <w:tcPr>
            <w:tcW w:w="4241" w:type="dxa"/>
            <w:vMerge/>
          </w:tcPr>
          <w:p w:rsidR="00861A27" w:rsidRPr="003D4B1A" w:rsidRDefault="00861A27" w:rsidP="00861A27">
            <w:pPr>
              <w:keepNext/>
              <w:tabs>
                <w:tab w:val="center" w:pos="709"/>
                <w:tab w:val="center" w:pos="4320"/>
                <w:tab w:val="right" w:pos="8640"/>
              </w:tabs>
              <w:spacing w:line="260" w:lineRule="exact"/>
              <w:jc w:val="both"/>
              <w:rPr>
                <w:sz w:val="18"/>
                <w:szCs w:val="18"/>
              </w:rPr>
            </w:pPr>
          </w:p>
        </w:tc>
        <w:tc>
          <w:tcPr>
            <w:tcW w:w="2203" w:type="dxa"/>
          </w:tcPr>
          <w:p w:rsidR="00861A27" w:rsidRPr="003D4B1A" w:rsidRDefault="00861A27" w:rsidP="00861A27">
            <w:pPr>
              <w:keepNext/>
              <w:tabs>
                <w:tab w:val="center" w:pos="709"/>
                <w:tab w:val="center" w:pos="4320"/>
                <w:tab w:val="right" w:pos="8640"/>
              </w:tabs>
              <w:spacing w:line="260" w:lineRule="exact"/>
              <w:jc w:val="both"/>
              <w:rPr>
                <w:b/>
                <w:sz w:val="18"/>
                <w:szCs w:val="18"/>
              </w:rPr>
            </w:pPr>
          </w:p>
        </w:tc>
        <w:tc>
          <w:tcPr>
            <w:tcW w:w="1919" w:type="dxa"/>
            <w:gridSpan w:val="2"/>
          </w:tcPr>
          <w:p w:rsidR="00861A27" w:rsidRPr="003D4B1A" w:rsidRDefault="00861A27" w:rsidP="00861A27">
            <w:pPr>
              <w:keepNext/>
              <w:tabs>
                <w:tab w:val="center" w:pos="709"/>
                <w:tab w:val="center" w:pos="4320"/>
                <w:tab w:val="right" w:pos="8640"/>
              </w:tabs>
              <w:spacing w:line="260" w:lineRule="exact"/>
              <w:jc w:val="both"/>
              <w:rPr>
                <w:b/>
                <w:sz w:val="18"/>
                <w:szCs w:val="18"/>
              </w:rPr>
            </w:pPr>
            <w:r w:rsidRPr="003D4B1A">
              <w:rPr>
                <w:b/>
                <w:sz w:val="18"/>
                <w:szCs w:val="18"/>
              </w:rPr>
              <w:t>No</w:t>
            </w:r>
          </w:p>
        </w:tc>
      </w:tr>
      <w:tr w:rsidR="00861A27" w:rsidRPr="002C76C1" w:rsidTr="00861A27">
        <w:tc>
          <w:tcPr>
            <w:tcW w:w="4241" w:type="dxa"/>
          </w:tcPr>
          <w:p w:rsidR="00861A27" w:rsidRPr="003D4B1A" w:rsidRDefault="00861A27" w:rsidP="00861A27">
            <w:pPr>
              <w:keepNext/>
              <w:tabs>
                <w:tab w:val="center" w:pos="709"/>
                <w:tab w:val="center" w:pos="4320"/>
                <w:tab w:val="right" w:pos="8640"/>
              </w:tabs>
              <w:spacing w:line="260" w:lineRule="exact"/>
              <w:jc w:val="both"/>
              <w:rPr>
                <w:sz w:val="18"/>
                <w:szCs w:val="18"/>
              </w:rPr>
            </w:pPr>
            <w:r w:rsidRPr="003D4B1A">
              <w:rPr>
                <w:sz w:val="18"/>
                <w:szCs w:val="18"/>
              </w:rPr>
              <w:t>If management does not agree with the root cause indicated, please provide the root cause according to management</w:t>
            </w:r>
          </w:p>
        </w:tc>
        <w:tc>
          <w:tcPr>
            <w:tcW w:w="4122" w:type="dxa"/>
            <w:gridSpan w:val="3"/>
          </w:tcPr>
          <w:p w:rsidR="00861A27" w:rsidRPr="003D4B1A" w:rsidRDefault="00861A27" w:rsidP="00861A27">
            <w:pPr>
              <w:keepNext/>
              <w:tabs>
                <w:tab w:val="center" w:pos="709"/>
                <w:tab w:val="center" w:pos="4320"/>
                <w:tab w:val="right" w:pos="8640"/>
              </w:tabs>
              <w:spacing w:line="260" w:lineRule="exact"/>
              <w:jc w:val="both"/>
              <w:rPr>
                <w:b/>
                <w:sz w:val="18"/>
                <w:szCs w:val="18"/>
              </w:rPr>
            </w:pPr>
            <w:r w:rsidRPr="003D4B1A">
              <w:rPr>
                <w:sz w:val="18"/>
                <w:szCs w:val="18"/>
              </w:rPr>
              <w:t>That the delegated authority considered and approved the deviation is an indication that management exercised oversight, and implemented the internal controls in place.  Root cause is that there is a limited security vetted list of prestige service providers</w:t>
            </w:r>
          </w:p>
        </w:tc>
      </w:tr>
    </w:tbl>
    <w:p w:rsidR="00861A27" w:rsidRPr="003D4B1A" w:rsidRDefault="00861A27" w:rsidP="00861A27">
      <w:pPr>
        <w:tabs>
          <w:tab w:val="center" w:pos="709"/>
        </w:tabs>
        <w:jc w:val="both"/>
        <w:rPr>
          <w:sz w:val="22"/>
          <w:szCs w:val="22"/>
        </w:rPr>
      </w:pPr>
    </w:p>
    <w:p w:rsidR="00861A27" w:rsidRPr="002C76C1" w:rsidRDefault="00861A27" w:rsidP="00861A27">
      <w:pPr>
        <w:tabs>
          <w:tab w:val="left" w:pos="426"/>
          <w:tab w:val="center" w:pos="709"/>
        </w:tabs>
        <w:jc w:val="both"/>
        <w:rPr>
          <w:sz w:val="22"/>
          <w:szCs w:val="22"/>
        </w:rPr>
      </w:pPr>
      <w:r w:rsidRPr="003D4B1A">
        <w:rPr>
          <w:sz w:val="22"/>
          <w:szCs w:val="22"/>
        </w:rPr>
        <w:t>b)</w:t>
      </w:r>
      <w:r w:rsidRPr="003D4B1A">
        <w:rPr>
          <w:sz w:val="22"/>
          <w:szCs w:val="22"/>
        </w:rPr>
        <w:tab/>
        <w:t xml:space="preserve"> I am</w:t>
      </w:r>
      <w:r w:rsidRPr="002C76C1">
        <w:rPr>
          <w:sz w:val="22"/>
          <w:szCs w:val="22"/>
        </w:rPr>
        <w:t xml:space="preserve"> in agreement with the finding for the following reasons:</w:t>
      </w:r>
    </w:p>
    <w:p w:rsidR="00861A27" w:rsidRPr="002C76C1" w:rsidRDefault="00861A27" w:rsidP="00861A27">
      <w:pPr>
        <w:tabs>
          <w:tab w:val="left" w:pos="426"/>
          <w:tab w:val="center" w:pos="709"/>
        </w:tabs>
        <w:jc w:val="both"/>
        <w:rPr>
          <w:sz w:val="22"/>
          <w:szCs w:val="22"/>
        </w:rPr>
      </w:pPr>
    </w:p>
    <w:p w:rsidR="00861A27" w:rsidRPr="002C76C1" w:rsidRDefault="00861A27" w:rsidP="006F5D2E">
      <w:pPr>
        <w:pStyle w:val="ListParagraph"/>
        <w:numPr>
          <w:ilvl w:val="0"/>
          <w:numId w:val="117"/>
        </w:numPr>
        <w:tabs>
          <w:tab w:val="center" w:pos="709"/>
        </w:tabs>
        <w:spacing w:after="120" w:line="260" w:lineRule="exact"/>
        <w:contextualSpacing/>
        <w:jc w:val="both"/>
        <w:rPr>
          <w:rFonts w:ascii="Arial" w:hAnsi="Arial" w:cs="Arial"/>
          <w:bCs/>
          <w:color w:val="000000" w:themeColor="text1"/>
          <w:sz w:val="22"/>
          <w:szCs w:val="22"/>
        </w:rPr>
      </w:pPr>
      <w:r w:rsidRPr="002C76C1">
        <w:rPr>
          <w:rFonts w:ascii="Arial" w:hAnsi="Arial" w:cs="Arial"/>
          <w:bCs/>
          <w:color w:val="000000" w:themeColor="text1"/>
          <w:sz w:val="22"/>
          <w:szCs w:val="22"/>
        </w:rPr>
        <w:t>Quotation unit does not deal with invoices; therefore we requested assistance from Finance.  We will investiagate.</w:t>
      </w:r>
    </w:p>
    <w:p w:rsidR="00861A27" w:rsidRPr="002C76C1" w:rsidRDefault="00861A27" w:rsidP="006F5D2E">
      <w:pPr>
        <w:pStyle w:val="ListParagraph"/>
        <w:numPr>
          <w:ilvl w:val="0"/>
          <w:numId w:val="117"/>
        </w:numPr>
        <w:tabs>
          <w:tab w:val="center" w:pos="709"/>
        </w:tabs>
        <w:spacing w:after="120" w:line="260" w:lineRule="exact"/>
        <w:contextualSpacing/>
        <w:jc w:val="both"/>
        <w:rPr>
          <w:rFonts w:ascii="Arial" w:hAnsi="Arial" w:cs="Arial"/>
          <w:bCs/>
          <w:color w:val="000000" w:themeColor="text1"/>
          <w:sz w:val="22"/>
          <w:szCs w:val="22"/>
        </w:rPr>
      </w:pPr>
      <w:r w:rsidRPr="002C76C1">
        <w:rPr>
          <w:rFonts w:ascii="Arial" w:hAnsi="Arial" w:cs="Arial"/>
          <w:bCs/>
          <w:color w:val="000000" w:themeColor="text1"/>
          <w:sz w:val="22"/>
          <w:szCs w:val="22"/>
        </w:rPr>
        <w:t>The important information when transacting with a vendor is the Name of the Entity, names of shareholders and Identity Numbers, Company registration and Income Tax as well as Vat number.  Vendors turn to change emails for various reasons and update files as such.</w:t>
      </w:r>
    </w:p>
    <w:p w:rsidR="00861A27" w:rsidRPr="002C76C1" w:rsidRDefault="00861A27" w:rsidP="006F5D2E">
      <w:pPr>
        <w:pStyle w:val="ListParagraph"/>
        <w:numPr>
          <w:ilvl w:val="0"/>
          <w:numId w:val="117"/>
        </w:numPr>
        <w:tabs>
          <w:tab w:val="center" w:pos="709"/>
        </w:tabs>
        <w:spacing w:after="120" w:line="260" w:lineRule="exact"/>
        <w:contextualSpacing/>
        <w:jc w:val="both"/>
        <w:rPr>
          <w:rFonts w:ascii="Arial" w:hAnsi="Arial" w:cs="Arial"/>
          <w:bCs/>
          <w:color w:val="000000" w:themeColor="text1"/>
          <w:sz w:val="22"/>
          <w:szCs w:val="22"/>
        </w:rPr>
      </w:pPr>
      <w:r w:rsidRPr="002C76C1">
        <w:rPr>
          <w:rFonts w:ascii="Arial" w:hAnsi="Arial" w:cs="Arial"/>
          <w:bCs/>
          <w:color w:val="000000" w:themeColor="text1"/>
          <w:sz w:val="22"/>
          <w:szCs w:val="22"/>
        </w:rPr>
        <w:t>The department cannot provide an answer based on what is on the website of SARS, our records as per Registrar of Companies &amp; Close reflect “Kayro’s Decorating Planet CC” and SARS as Kayro’s Decorating Planet</w:t>
      </w:r>
    </w:p>
    <w:p w:rsidR="00861A27" w:rsidRPr="002C76C1" w:rsidRDefault="00861A27" w:rsidP="00861A27">
      <w:pPr>
        <w:tabs>
          <w:tab w:val="center" w:pos="709"/>
        </w:tabs>
        <w:spacing w:after="120" w:line="260" w:lineRule="exact"/>
        <w:ind w:left="357" w:hanging="357"/>
        <w:jc w:val="both"/>
        <w:rPr>
          <w:color w:val="000000" w:themeColor="text1"/>
          <w:sz w:val="22"/>
          <w:szCs w:val="22"/>
        </w:rPr>
      </w:pPr>
      <w:r>
        <w:rPr>
          <w:bCs/>
          <w:color w:val="000000" w:themeColor="text1"/>
          <w:sz w:val="22"/>
          <w:szCs w:val="22"/>
        </w:rPr>
        <w:t>c)</w:t>
      </w:r>
      <w:r>
        <w:rPr>
          <w:bCs/>
          <w:color w:val="000000" w:themeColor="text1"/>
          <w:sz w:val="22"/>
          <w:szCs w:val="22"/>
        </w:rPr>
        <w:tab/>
      </w:r>
      <w:r w:rsidRPr="002C76C1">
        <w:rPr>
          <w:bCs/>
          <w:color w:val="000000" w:themeColor="text1"/>
          <w:sz w:val="22"/>
          <w:szCs w:val="22"/>
        </w:rPr>
        <w:tab/>
      </w:r>
      <w:r w:rsidRPr="002C76C1">
        <w:rPr>
          <w:color w:val="000000" w:themeColor="text1"/>
          <w:sz w:val="22"/>
          <w:szCs w:val="22"/>
        </w:rPr>
        <w:t xml:space="preserve">The PA-20.1 scoring model is a standard form used to calculate points </w:t>
      </w:r>
      <w:r w:rsidRPr="002C76C1">
        <w:rPr>
          <w:color w:val="000000" w:themeColor="text1"/>
          <w:sz w:val="22"/>
          <w:szCs w:val="22"/>
        </w:rPr>
        <w:tab/>
        <w:t>manually.  When using the electronic version, the system automatically take the total score to the nearest decimal hence if you compare PA-16 and electronic calculation you will realize a slide change.</w:t>
      </w:r>
    </w:p>
    <w:p w:rsidR="00861A27" w:rsidRPr="002C76C1" w:rsidRDefault="00861A27" w:rsidP="00861A27">
      <w:pPr>
        <w:tabs>
          <w:tab w:val="center" w:pos="709"/>
        </w:tabs>
        <w:spacing w:after="120" w:line="260" w:lineRule="exact"/>
        <w:ind w:left="357"/>
        <w:jc w:val="both"/>
        <w:rPr>
          <w:color w:val="000000" w:themeColor="text1"/>
          <w:sz w:val="22"/>
          <w:szCs w:val="22"/>
        </w:rPr>
      </w:pPr>
      <w:r w:rsidRPr="002C76C1">
        <w:rPr>
          <w:color w:val="000000" w:themeColor="text1"/>
          <w:sz w:val="22"/>
          <w:szCs w:val="22"/>
        </w:rPr>
        <w:t>The HDI calculation for the losing bidder is in line with what is been claimed on PA16.3 by the shareholders.  They claimed 90+10 for HDI and 90+10 for women and 0 for Disabled subsequently the PA20 reflect that their total score claimed is 18 points of which 14 for HDI and 4 for Women (annexure B).</w:t>
      </w:r>
    </w:p>
    <w:p w:rsidR="00861A27" w:rsidRPr="002C76C1" w:rsidRDefault="00861A27" w:rsidP="00861A27">
      <w:pPr>
        <w:tabs>
          <w:tab w:val="center" w:pos="709"/>
        </w:tabs>
        <w:spacing w:after="120" w:line="260" w:lineRule="exact"/>
        <w:ind w:left="357"/>
        <w:jc w:val="both"/>
        <w:rPr>
          <w:color w:val="000000" w:themeColor="text1"/>
          <w:sz w:val="22"/>
          <w:szCs w:val="22"/>
        </w:rPr>
      </w:pPr>
      <w:r w:rsidRPr="002C76C1">
        <w:rPr>
          <w:color w:val="000000" w:themeColor="text1"/>
          <w:sz w:val="22"/>
          <w:szCs w:val="22"/>
        </w:rPr>
        <w:t xml:space="preserve">It is conceded however that the scoring model that was used was based on the CIDB formula!  </w:t>
      </w:r>
    </w:p>
    <w:p w:rsidR="00861A27" w:rsidRPr="002C76C1" w:rsidRDefault="00861A27" w:rsidP="00861A27">
      <w:pPr>
        <w:tabs>
          <w:tab w:val="center" w:pos="709"/>
        </w:tabs>
        <w:spacing w:after="120" w:line="260" w:lineRule="exact"/>
        <w:jc w:val="both"/>
        <w:rPr>
          <w:bCs/>
          <w:color w:val="000000" w:themeColor="text1"/>
          <w:sz w:val="22"/>
          <w:szCs w:val="22"/>
        </w:rPr>
      </w:pPr>
    </w:p>
    <w:p w:rsidR="00861A27" w:rsidRPr="003D4B1A" w:rsidRDefault="00861A27" w:rsidP="00861A27">
      <w:pPr>
        <w:tabs>
          <w:tab w:val="left" w:pos="426"/>
          <w:tab w:val="center" w:pos="709"/>
        </w:tabs>
        <w:jc w:val="both"/>
        <w:rPr>
          <w:sz w:val="22"/>
          <w:szCs w:val="22"/>
        </w:rPr>
      </w:pPr>
      <w:r w:rsidRPr="003D4B1A">
        <w:rPr>
          <w:sz w:val="22"/>
          <w:szCs w:val="22"/>
        </w:rPr>
        <w:t>Name:</w:t>
      </w:r>
      <w:r w:rsidRPr="003D4B1A">
        <w:rPr>
          <w:rFonts w:eastAsia="Arial Unicode MS"/>
          <w:sz w:val="22"/>
          <w:szCs w:val="22"/>
        </w:rPr>
        <w:t xml:space="preserve">   Eulala Kruger</w:t>
      </w:r>
    </w:p>
    <w:p w:rsidR="00861A27" w:rsidRPr="003D4B1A" w:rsidRDefault="00861A27" w:rsidP="00861A27">
      <w:pPr>
        <w:tabs>
          <w:tab w:val="left" w:pos="426"/>
          <w:tab w:val="center" w:pos="709"/>
        </w:tabs>
        <w:jc w:val="both"/>
        <w:rPr>
          <w:sz w:val="22"/>
          <w:szCs w:val="22"/>
        </w:rPr>
      </w:pPr>
      <w:r w:rsidRPr="003D4B1A">
        <w:rPr>
          <w:sz w:val="22"/>
          <w:szCs w:val="22"/>
        </w:rPr>
        <w:t>Position:  Acting Director – Supply Chain Management</w:t>
      </w:r>
    </w:p>
    <w:p w:rsidR="00861A27" w:rsidRPr="003D4B1A" w:rsidRDefault="00861A27" w:rsidP="00861A27">
      <w:pPr>
        <w:tabs>
          <w:tab w:val="left" w:pos="426"/>
          <w:tab w:val="center" w:pos="709"/>
        </w:tabs>
        <w:jc w:val="both"/>
        <w:rPr>
          <w:sz w:val="22"/>
          <w:szCs w:val="22"/>
        </w:rPr>
      </w:pPr>
      <w:r w:rsidRPr="003D4B1A">
        <w:rPr>
          <w:sz w:val="22"/>
          <w:szCs w:val="22"/>
        </w:rPr>
        <w:t>Date: 28 June 2012</w:t>
      </w:r>
    </w:p>
    <w:p w:rsidR="00861A27" w:rsidRPr="002C76C1" w:rsidRDefault="00861A27" w:rsidP="00861A27">
      <w:pPr>
        <w:keepNext/>
        <w:tabs>
          <w:tab w:val="center" w:pos="709"/>
        </w:tabs>
        <w:spacing w:after="360" w:line="260" w:lineRule="exact"/>
        <w:jc w:val="both"/>
        <w:rPr>
          <w:b/>
          <w:sz w:val="22"/>
          <w:szCs w:val="22"/>
        </w:rPr>
      </w:pPr>
    </w:p>
    <w:p w:rsidR="00861A27" w:rsidRPr="002C76C1" w:rsidRDefault="00861A27" w:rsidP="00861A27">
      <w:pPr>
        <w:keepNext/>
        <w:tabs>
          <w:tab w:val="center" w:pos="709"/>
        </w:tabs>
        <w:spacing w:after="360" w:line="260" w:lineRule="exact"/>
        <w:jc w:val="both"/>
        <w:rPr>
          <w:b/>
          <w:sz w:val="22"/>
          <w:szCs w:val="22"/>
        </w:rPr>
      </w:pPr>
      <w:r w:rsidRPr="002C76C1">
        <w:rPr>
          <w:b/>
          <w:sz w:val="22"/>
          <w:szCs w:val="22"/>
        </w:rPr>
        <w:t>Auditor’s conclusion</w:t>
      </w:r>
    </w:p>
    <w:p w:rsidR="00861A27" w:rsidRPr="002C76C1" w:rsidRDefault="00861A27" w:rsidP="006F5D2E">
      <w:pPr>
        <w:pStyle w:val="ListParagraph"/>
        <w:keepNext/>
        <w:numPr>
          <w:ilvl w:val="0"/>
          <w:numId w:val="118"/>
        </w:numPr>
        <w:tabs>
          <w:tab w:val="center" w:pos="709"/>
        </w:tabs>
        <w:spacing w:after="360" w:line="260" w:lineRule="exact"/>
        <w:ind w:left="426" w:hanging="426"/>
        <w:contextualSpacing/>
        <w:jc w:val="both"/>
        <w:rPr>
          <w:rFonts w:ascii="Arial" w:hAnsi="Arial" w:cs="Arial"/>
          <w:sz w:val="22"/>
          <w:szCs w:val="22"/>
        </w:rPr>
      </w:pPr>
      <w:r w:rsidRPr="002C76C1">
        <w:rPr>
          <w:rFonts w:ascii="Arial" w:hAnsi="Arial" w:cs="Arial"/>
          <w:sz w:val="22"/>
          <w:szCs w:val="22"/>
        </w:rPr>
        <w:t>Although it was noted that management has provided us with a manual list for prestige and the supplier is listed on the prestige register, the following can be noted:</w:t>
      </w:r>
    </w:p>
    <w:p w:rsidR="00861A27" w:rsidRPr="002C76C1" w:rsidRDefault="00861A27" w:rsidP="00861A27">
      <w:pPr>
        <w:pStyle w:val="ListParagraph"/>
        <w:keepNext/>
        <w:tabs>
          <w:tab w:val="center" w:pos="709"/>
        </w:tabs>
        <w:spacing w:after="360" w:line="260" w:lineRule="exact"/>
        <w:ind w:left="426"/>
        <w:jc w:val="both"/>
        <w:rPr>
          <w:rFonts w:ascii="Arial" w:hAnsi="Arial" w:cs="Arial"/>
          <w:sz w:val="22"/>
          <w:szCs w:val="22"/>
        </w:rPr>
      </w:pPr>
    </w:p>
    <w:p w:rsidR="00861A27" w:rsidRPr="002C76C1" w:rsidRDefault="00861A27" w:rsidP="006F5D2E">
      <w:pPr>
        <w:pStyle w:val="ListParagraph"/>
        <w:keepNext/>
        <w:numPr>
          <w:ilvl w:val="0"/>
          <w:numId w:val="119"/>
        </w:numPr>
        <w:tabs>
          <w:tab w:val="center" w:pos="709"/>
        </w:tabs>
        <w:spacing w:after="360" w:line="260" w:lineRule="exact"/>
        <w:ind w:left="1418" w:hanging="992"/>
        <w:contextualSpacing/>
        <w:jc w:val="both"/>
        <w:rPr>
          <w:rFonts w:ascii="Arial" w:hAnsi="Arial" w:cs="Arial"/>
          <w:sz w:val="22"/>
          <w:szCs w:val="22"/>
        </w:rPr>
      </w:pPr>
      <w:r w:rsidRPr="002C76C1">
        <w:rPr>
          <w:rFonts w:ascii="Arial" w:hAnsi="Arial" w:cs="Arial"/>
          <w:sz w:val="22"/>
          <w:szCs w:val="22"/>
        </w:rPr>
        <w:t xml:space="preserve">The prestige register was not provided together with management’s response to our request for supplier registers (RFI 82). </w:t>
      </w:r>
    </w:p>
    <w:p w:rsidR="00861A27" w:rsidRPr="002C76C1" w:rsidRDefault="00861A27" w:rsidP="006F5D2E">
      <w:pPr>
        <w:pStyle w:val="ListParagraph"/>
        <w:keepNext/>
        <w:numPr>
          <w:ilvl w:val="0"/>
          <w:numId w:val="119"/>
        </w:numPr>
        <w:tabs>
          <w:tab w:val="center" w:pos="709"/>
        </w:tabs>
        <w:spacing w:after="360" w:line="260" w:lineRule="exact"/>
        <w:ind w:left="1418" w:hanging="992"/>
        <w:contextualSpacing/>
        <w:jc w:val="both"/>
        <w:rPr>
          <w:rFonts w:ascii="Arial" w:hAnsi="Arial" w:cs="Arial"/>
          <w:sz w:val="22"/>
          <w:szCs w:val="22"/>
        </w:rPr>
      </w:pPr>
      <w:r w:rsidRPr="002C76C1">
        <w:rPr>
          <w:rFonts w:ascii="Arial" w:hAnsi="Arial" w:cs="Arial"/>
          <w:sz w:val="22"/>
          <w:szCs w:val="22"/>
        </w:rPr>
        <w:t xml:space="preserve">The list provided has not been signed or approved. </w:t>
      </w:r>
    </w:p>
    <w:p w:rsidR="00861A27" w:rsidRPr="002C76C1" w:rsidRDefault="00861A27" w:rsidP="006F5D2E">
      <w:pPr>
        <w:pStyle w:val="ListParagraph"/>
        <w:keepNext/>
        <w:numPr>
          <w:ilvl w:val="0"/>
          <w:numId w:val="119"/>
        </w:numPr>
        <w:tabs>
          <w:tab w:val="center" w:pos="709"/>
        </w:tabs>
        <w:spacing w:after="360" w:line="260" w:lineRule="exact"/>
        <w:ind w:left="1418" w:hanging="992"/>
        <w:contextualSpacing/>
        <w:jc w:val="both"/>
        <w:rPr>
          <w:rFonts w:ascii="Arial" w:hAnsi="Arial" w:cs="Arial"/>
          <w:sz w:val="22"/>
          <w:szCs w:val="22"/>
        </w:rPr>
      </w:pPr>
      <w:r w:rsidRPr="002C76C1">
        <w:rPr>
          <w:rFonts w:ascii="Arial" w:hAnsi="Arial" w:cs="Arial"/>
          <w:sz w:val="22"/>
          <w:szCs w:val="22"/>
        </w:rPr>
        <w:t xml:space="preserve">The department can easily add and delete suppliers of the list as it is not uploaded onto a system. </w:t>
      </w:r>
    </w:p>
    <w:p w:rsidR="00861A27" w:rsidRPr="002C76C1" w:rsidRDefault="00861A27" w:rsidP="00861A27">
      <w:pPr>
        <w:pStyle w:val="ListParagraph"/>
        <w:keepNext/>
        <w:tabs>
          <w:tab w:val="center" w:pos="709"/>
        </w:tabs>
        <w:spacing w:after="360" w:line="260" w:lineRule="exact"/>
        <w:ind w:left="1418"/>
        <w:jc w:val="both"/>
        <w:rPr>
          <w:rFonts w:ascii="Arial" w:hAnsi="Arial" w:cs="Arial"/>
          <w:sz w:val="22"/>
          <w:szCs w:val="22"/>
        </w:rPr>
      </w:pPr>
    </w:p>
    <w:p w:rsidR="00861A27" w:rsidRPr="002C76C1" w:rsidRDefault="00861A27" w:rsidP="00861A27">
      <w:pPr>
        <w:pStyle w:val="ListParagraph"/>
        <w:keepNext/>
        <w:tabs>
          <w:tab w:val="center" w:pos="709"/>
        </w:tabs>
        <w:spacing w:after="360" w:line="260" w:lineRule="exact"/>
        <w:ind w:left="426"/>
        <w:jc w:val="both"/>
        <w:rPr>
          <w:rFonts w:ascii="Arial" w:hAnsi="Arial" w:cs="Arial"/>
          <w:sz w:val="22"/>
          <w:szCs w:val="22"/>
        </w:rPr>
      </w:pPr>
      <w:r w:rsidRPr="002C76C1">
        <w:rPr>
          <w:rFonts w:ascii="Arial" w:hAnsi="Arial" w:cs="Arial"/>
          <w:sz w:val="22"/>
          <w:szCs w:val="22"/>
        </w:rPr>
        <w:t xml:space="preserve">The matter therefore remains unresolved. </w:t>
      </w:r>
    </w:p>
    <w:p w:rsidR="00861A27" w:rsidRPr="002C76C1" w:rsidRDefault="00861A27" w:rsidP="006F5D2E">
      <w:pPr>
        <w:pStyle w:val="ListParagraph"/>
        <w:keepNext/>
        <w:numPr>
          <w:ilvl w:val="0"/>
          <w:numId w:val="118"/>
        </w:numPr>
        <w:tabs>
          <w:tab w:val="center" w:pos="709"/>
        </w:tabs>
        <w:spacing w:after="360" w:line="260" w:lineRule="exact"/>
        <w:ind w:left="426" w:hanging="426"/>
        <w:contextualSpacing/>
        <w:jc w:val="both"/>
        <w:rPr>
          <w:rFonts w:ascii="Arial" w:hAnsi="Arial" w:cs="Arial"/>
          <w:sz w:val="22"/>
          <w:szCs w:val="22"/>
        </w:rPr>
      </w:pPr>
      <w:r w:rsidRPr="002C76C1">
        <w:rPr>
          <w:rFonts w:ascii="Arial" w:hAnsi="Arial" w:cs="Arial"/>
          <w:sz w:val="22"/>
          <w:szCs w:val="22"/>
        </w:rPr>
        <w:t>Management is in agreement with the finding, the matter therefore remains unresolved.</w:t>
      </w:r>
    </w:p>
    <w:p w:rsidR="00861A27" w:rsidRPr="002C76C1" w:rsidRDefault="00861A27" w:rsidP="00861A27">
      <w:pPr>
        <w:pStyle w:val="ListParagraph"/>
        <w:keepNext/>
        <w:tabs>
          <w:tab w:val="center" w:pos="709"/>
        </w:tabs>
        <w:spacing w:after="360" w:line="260" w:lineRule="exact"/>
        <w:ind w:left="426"/>
        <w:jc w:val="both"/>
        <w:rPr>
          <w:rFonts w:ascii="Arial" w:hAnsi="Arial" w:cs="Arial"/>
          <w:sz w:val="22"/>
          <w:szCs w:val="22"/>
        </w:rPr>
      </w:pPr>
    </w:p>
    <w:p w:rsidR="00861A27" w:rsidRPr="002C76C1" w:rsidRDefault="00861A27" w:rsidP="006F5D2E">
      <w:pPr>
        <w:pStyle w:val="ListParagraph"/>
        <w:keepNext/>
        <w:numPr>
          <w:ilvl w:val="0"/>
          <w:numId w:val="118"/>
        </w:numPr>
        <w:tabs>
          <w:tab w:val="center" w:pos="709"/>
        </w:tabs>
        <w:spacing w:after="360" w:line="260" w:lineRule="exact"/>
        <w:ind w:left="426" w:hanging="426"/>
        <w:contextualSpacing/>
        <w:jc w:val="both"/>
        <w:rPr>
          <w:rFonts w:ascii="Arial" w:hAnsi="Arial" w:cs="Arial"/>
          <w:sz w:val="22"/>
          <w:szCs w:val="22"/>
        </w:rPr>
      </w:pPr>
      <w:r w:rsidRPr="002C76C1">
        <w:rPr>
          <w:rFonts w:ascii="Arial" w:hAnsi="Arial" w:cs="Arial"/>
          <w:sz w:val="22"/>
          <w:szCs w:val="22"/>
        </w:rPr>
        <w:t xml:space="preserve">Management has not provided a response. The matter therefore remains unresolved. </w:t>
      </w:r>
    </w:p>
    <w:p w:rsidR="00861A27" w:rsidRPr="002C76C1" w:rsidRDefault="00861A27" w:rsidP="00861A27">
      <w:pPr>
        <w:pStyle w:val="ListParagraph"/>
        <w:keepNext/>
        <w:tabs>
          <w:tab w:val="center" w:pos="709"/>
        </w:tabs>
        <w:spacing w:after="360" w:line="260" w:lineRule="exact"/>
        <w:ind w:left="426"/>
        <w:jc w:val="both"/>
        <w:rPr>
          <w:rFonts w:ascii="Arial" w:hAnsi="Arial" w:cs="Arial"/>
          <w:sz w:val="22"/>
          <w:szCs w:val="22"/>
        </w:rPr>
      </w:pPr>
    </w:p>
    <w:p w:rsidR="00861A27" w:rsidRPr="002C76C1" w:rsidRDefault="00861A27" w:rsidP="006F5D2E">
      <w:pPr>
        <w:pStyle w:val="ListParagraph"/>
        <w:keepNext/>
        <w:numPr>
          <w:ilvl w:val="0"/>
          <w:numId w:val="118"/>
        </w:numPr>
        <w:tabs>
          <w:tab w:val="center" w:pos="709"/>
        </w:tabs>
        <w:spacing w:after="360" w:line="260" w:lineRule="exact"/>
        <w:ind w:left="426" w:hanging="426"/>
        <w:contextualSpacing/>
        <w:jc w:val="both"/>
        <w:rPr>
          <w:rFonts w:ascii="Arial" w:hAnsi="Arial" w:cs="Arial"/>
          <w:sz w:val="22"/>
          <w:szCs w:val="22"/>
        </w:rPr>
      </w:pPr>
      <w:r w:rsidRPr="002C76C1">
        <w:rPr>
          <w:rFonts w:ascii="Arial" w:hAnsi="Arial" w:cs="Arial"/>
          <w:sz w:val="22"/>
          <w:szCs w:val="22"/>
        </w:rPr>
        <w:t>Although management is not in agreement with the finding and has indicated that the differences noted is a rounding error, the following was noted:</w:t>
      </w:r>
    </w:p>
    <w:p w:rsidR="00861A27" w:rsidRPr="002C76C1" w:rsidRDefault="00861A27" w:rsidP="00861A27">
      <w:pPr>
        <w:pStyle w:val="ListParagraph"/>
        <w:tabs>
          <w:tab w:val="center" w:pos="709"/>
        </w:tabs>
        <w:rPr>
          <w:rFonts w:ascii="Arial" w:hAnsi="Arial" w:cs="Arial"/>
          <w:sz w:val="22"/>
          <w:szCs w:val="22"/>
        </w:rPr>
      </w:pPr>
    </w:p>
    <w:p w:rsidR="00861A27" w:rsidRPr="002C76C1" w:rsidRDefault="00861A27" w:rsidP="006F5D2E">
      <w:pPr>
        <w:pStyle w:val="ListParagraph"/>
        <w:keepNext/>
        <w:numPr>
          <w:ilvl w:val="0"/>
          <w:numId w:val="120"/>
        </w:numPr>
        <w:tabs>
          <w:tab w:val="center" w:pos="709"/>
        </w:tabs>
        <w:spacing w:after="360" w:line="260" w:lineRule="exact"/>
        <w:contextualSpacing/>
        <w:rPr>
          <w:rFonts w:ascii="Arial" w:hAnsi="Arial" w:cs="Arial"/>
          <w:sz w:val="22"/>
          <w:szCs w:val="22"/>
        </w:rPr>
      </w:pPr>
      <w:r w:rsidRPr="002C76C1">
        <w:rPr>
          <w:rFonts w:ascii="Arial" w:hAnsi="Arial" w:cs="Arial"/>
          <w:sz w:val="22"/>
          <w:szCs w:val="22"/>
        </w:rPr>
        <w:t xml:space="preserve">The formula per the PA-20 (scoring model) used to calculate the point is not in accordance with the formula per the PPFR. </w:t>
      </w:r>
    </w:p>
    <w:p w:rsidR="00861A27" w:rsidRPr="002C76C1" w:rsidRDefault="00861A27" w:rsidP="006F5D2E">
      <w:pPr>
        <w:pStyle w:val="ListParagraph"/>
        <w:keepNext/>
        <w:numPr>
          <w:ilvl w:val="0"/>
          <w:numId w:val="120"/>
        </w:numPr>
        <w:tabs>
          <w:tab w:val="center" w:pos="709"/>
        </w:tabs>
        <w:spacing w:after="360" w:line="260" w:lineRule="exact"/>
        <w:contextualSpacing/>
        <w:jc w:val="both"/>
        <w:rPr>
          <w:rFonts w:ascii="Arial" w:hAnsi="Arial" w:cs="Arial"/>
          <w:sz w:val="22"/>
          <w:szCs w:val="22"/>
        </w:rPr>
      </w:pPr>
      <w:r w:rsidRPr="002C76C1">
        <w:rPr>
          <w:rFonts w:ascii="Arial" w:hAnsi="Arial" w:cs="Arial"/>
          <w:sz w:val="22"/>
          <w:szCs w:val="22"/>
        </w:rPr>
        <w:t xml:space="preserve">Not all of the differences noted above can be attributed to rounding differences. </w:t>
      </w:r>
    </w:p>
    <w:p w:rsidR="00861A27" w:rsidRPr="002C76C1" w:rsidRDefault="00861A27" w:rsidP="00861A27">
      <w:pPr>
        <w:pStyle w:val="ListParagraph"/>
        <w:keepNext/>
        <w:tabs>
          <w:tab w:val="center" w:pos="709"/>
        </w:tabs>
        <w:spacing w:after="360" w:line="260" w:lineRule="exact"/>
        <w:ind w:left="426"/>
        <w:jc w:val="both"/>
        <w:rPr>
          <w:rFonts w:ascii="Arial" w:hAnsi="Arial" w:cs="Arial"/>
          <w:sz w:val="22"/>
          <w:szCs w:val="22"/>
        </w:rPr>
      </w:pPr>
    </w:p>
    <w:p w:rsidR="00861A27" w:rsidRPr="002C76C1" w:rsidRDefault="00861A27" w:rsidP="00861A27">
      <w:pPr>
        <w:pStyle w:val="ListParagraph"/>
        <w:keepNext/>
        <w:tabs>
          <w:tab w:val="center" w:pos="709"/>
        </w:tabs>
        <w:spacing w:after="360" w:line="260" w:lineRule="exact"/>
        <w:ind w:left="426"/>
        <w:jc w:val="both"/>
        <w:rPr>
          <w:rFonts w:ascii="Arial" w:hAnsi="Arial" w:cs="Arial"/>
          <w:sz w:val="22"/>
          <w:szCs w:val="22"/>
        </w:rPr>
      </w:pPr>
      <w:r w:rsidRPr="002C76C1">
        <w:rPr>
          <w:rFonts w:ascii="Arial" w:hAnsi="Arial" w:cs="Arial"/>
          <w:sz w:val="22"/>
          <w:szCs w:val="22"/>
        </w:rPr>
        <w:t xml:space="preserve">The matter therefore remains unresolved. </w:t>
      </w:r>
    </w:p>
    <w:p w:rsidR="00861A27" w:rsidRPr="002C76C1" w:rsidRDefault="00861A27" w:rsidP="00861A27">
      <w:pPr>
        <w:pStyle w:val="ListParagraph"/>
        <w:keepNext/>
        <w:tabs>
          <w:tab w:val="center" w:pos="709"/>
        </w:tabs>
        <w:spacing w:after="360" w:line="260" w:lineRule="exact"/>
        <w:ind w:left="426"/>
        <w:jc w:val="both"/>
        <w:rPr>
          <w:rFonts w:ascii="Arial" w:hAnsi="Arial" w:cs="Arial"/>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Pr="001D5602" w:rsidRDefault="00861A27" w:rsidP="006F5D2E">
      <w:pPr>
        <w:pStyle w:val="ListParagraph"/>
        <w:numPr>
          <w:ilvl w:val="0"/>
          <w:numId w:val="296"/>
        </w:numPr>
        <w:tabs>
          <w:tab w:val="center" w:pos="709"/>
        </w:tabs>
        <w:spacing w:after="120"/>
        <w:jc w:val="both"/>
        <w:rPr>
          <w:rFonts w:ascii="Arial" w:hAnsi="Arial" w:cs="Arial"/>
          <w:b/>
          <w:bCs/>
          <w:color w:val="FF0000"/>
          <w:sz w:val="22"/>
          <w:szCs w:val="22"/>
        </w:rPr>
      </w:pPr>
      <w:r w:rsidRPr="001D5602">
        <w:rPr>
          <w:rFonts w:ascii="Arial" w:hAnsi="Arial" w:cs="Arial"/>
          <w:b/>
          <w:bCs/>
          <w:sz w:val="22"/>
          <w:szCs w:val="22"/>
        </w:rPr>
        <w:t>Partially paid or none payment for accommodation by other clients departments not disclosed in the related party disclosure note.</w:t>
      </w:r>
      <w:r w:rsidRPr="001D5602">
        <w:rPr>
          <w:rFonts w:ascii="Arial" w:hAnsi="Arial" w:cs="Arial"/>
          <w:b/>
          <w:bCs/>
          <w:color w:val="FF0000"/>
          <w:sz w:val="22"/>
          <w:szCs w:val="22"/>
        </w:rPr>
        <w:t xml:space="preserve"> Ex 82</w:t>
      </w:r>
    </w:p>
    <w:p w:rsidR="00861A27" w:rsidRPr="002C76C1" w:rsidRDefault="00861A27" w:rsidP="00861A27">
      <w:pPr>
        <w:tabs>
          <w:tab w:val="center" w:pos="709"/>
        </w:tabs>
        <w:spacing w:after="120"/>
        <w:jc w:val="both"/>
        <w:rPr>
          <w:b/>
          <w:bCs/>
          <w:sz w:val="22"/>
          <w:szCs w:val="22"/>
        </w:rPr>
      </w:pPr>
    </w:p>
    <w:p w:rsidR="00861A27" w:rsidRPr="002C76C1" w:rsidRDefault="00861A27" w:rsidP="00861A27">
      <w:pPr>
        <w:tabs>
          <w:tab w:val="center" w:pos="709"/>
        </w:tabs>
        <w:spacing w:after="120"/>
        <w:jc w:val="both"/>
        <w:rPr>
          <w:b/>
          <w:bCs/>
          <w:sz w:val="22"/>
          <w:szCs w:val="22"/>
        </w:rPr>
      </w:pPr>
      <w:r w:rsidRPr="002C76C1">
        <w:rPr>
          <w:b/>
          <w:bCs/>
          <w:sz w:val="22"/>
          <w:szCs w:val="22"/>
        </w:rPr>
        <w:t>Audit Finding</w:t>
      </w:r>
    </w:p>
    <w:p w:rsidR="00861A27" w:rsidRPr="002C76C1" w:rsidRDefault="00861A27" w:rsidP="00861A27">
      <w:pPr>
        <w:pStyle w:val="ListParagraph"/>
        <w:tabs>
          <w:tab w:val="center" w:pos="709"/>
        </w:tabs>
        <w:ind w:left="1159"/>
        <w:rPr>
          <w:rFonts w:ascii="Arial" w:hAnsi="Arial" w:cs="Arial"/>
          <w:sz w:val="22"/>
          <w:szCs w:val="22"/>
          <w:lang w:eastAsia="en-ZA"/>
        </w:rPr>
      </w:pPr>
    </w:p>
    <w:p w:rsidR="00861A27" w:rsidRPr="002C76C1" w:rsidRDefault="00861A27" w:rsidP="00861A27">
      <w:pPr>
        <w:tabs>
          <w:tab w:val="center" w:pos="709"/>
        </w:tabs>
        <w:rPr>
          <w:color w:val="FF0000"/>
          <w:sz w:val="22"/>
          <w:szCs w:val="22"/>
          <w:lang w:eastAsia="en-ZA"/>
        </w:rPr>
      </w:pPr>
      <w:r w:rsidRPr="002C76C1">
        <w:rPr>
          <w:sz w:val="22"/>
          <w:szCs w:val="22"/>
          <w:lang w:eastAsia="en-ZA"/>
        </w:rPr>
        <w:t>Laws, rules and legislation:</w:t>
      </w:r>
    </w:p>
    <w:p w:rsidR="00861A27" w:rsidRPr="002C76C1" w:rsidRDefault="00861A27" w:rsidP="00861A27">
      <w:pPr>
        <w:pStyle w:val="ListParagraph"/>
        <w:tabs>
          <w:tab w:val="center" w:pos="709"/>
        </w:tabs>
        <w:ind w:left="-142"/>
        <w:rPr>
          <w:rFonts w:ascii="Arial" w:hAnsi="Arial" w:cs="Arial"/>
          <w:color w:val="FF0000"/>
          <w:sz w:val="22"/>
          <w:szCs w:val="22"/>
          <w:lang w:eastAsia="en-ZA"/>
        </w:rPr>
      </w:pPr>
    </w:p>
    <w:p w:rsidR="00861A27" w:rsidRPr="002C76C1" w:rsidRDefault="00861A27" w:rsidP="00861A27">
      <w:pPr>
        <w:pStyle w:val="NormalWeb"/>
        <w:widowControl/>
        <w:tabs>
          <w:tab w:val="left" w:pos="360"/>
          <w:tab w:val="center" w:pos="709"/>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sidRPr="002C76C1">
        <w:rPr>
          <w:rFonts w:ascii="Arial" w:hAnsi="Arial" w:cs="Arial"/>
          <w:color w:val="000000"/>
          <w:sz w:val="22"/>
          <w:szCs w:val="22"/>
        </w:rPr>
        <w:t>Public Finance Management Act sections 40 and 41 states the following:</w:t>
      </w:r>
    </w:p>
    <w:p w:rsidR="00861A27" w:rsidRPr="002C76C1" w:rsidRDefault="00861A27" w:rsidP="00861A27">
      <w:pPr>
        <w:pStyle w:val="NormalWeb"/>
        <w:tabs>
          <w:tab w:val="center" w:pos="709"/>
        </w:tabs>
        <w:ind w:left="284"/>
        <w:rPr>
          <w:rFonts w:ascii="Arial" w:hAnsi="Arial" w:cs="Arial"/>
          <w:color w:val="000000"/>
          <w:sz w:val="22"/>
          <w:szCs w:val="22"/>
        </w:rPr>
      </w:pPr>
    </w:p>
    <w:p w:rsidR="00861A27" w:rsidRPr="002C76C1" w:rsidRDefault="00861A27" w:rsidP="00861A27">
      <w:pPr>
        <w:pStyle w:val="NormalWeb"/>
        <w:widowControl/>
        <w:tabs>
          <w:tab w:val="center" w:pos="709"/>
        </w:tabs>
        <w:ind w:left="360"/>
        <w:rPr>
          <w:rFonts w:ascii="Arial" w:hAnsi="Arial" w:cs="Arial"/>
          <w:color w:val="000000"/>
          <w:sz w:val="22"/>
          <w:szCs w:val="22"/>
        </w:rPr>
      </w:pPr>
      <w:r>
        <w:rPr>
          <w:rFonts w:ascii="Arial" w:hAnsi="Arial" w:cs="Arial"/>
          <w:color w:val="000000"/>
          <w:sz w:val="22"/>
          <w:szCs w:val="22"/>
        </w:rPr>
        <w:t xml:space="preserve">i) </w:t>
      </w:r>
      <w:r w:rsidRPr="002C76C1">
        <w:rPr>
          <w:rFonts w:ascii="Arial" w:hAnsi="Arial" w:cs="Arial"/>
          <w:color w:val="000000"/>
          <w:sz w:val="22"/>
          <w:szCs w:val="22"/>
        </w:rPr>
        <w:t>section 40(1)</w:t>
      </w:r>
    </w:p>
    <w:p w:rsidR="00861A27" w:rsidRPr="002C76C1" w:rsidRDefault="00861A27" w:rsidP="00861A27">
      <w:pPr>
        <w:pStyle w:val="NormalWeb"/>
        <w:tabs>
          <w:tab w:val="center" w:pos="709"/>
        </w:tabs>
        <w:ind w:left="284"/>
        <w:rPr>
          <w:rFonts w:ascii="Arial" w:hAnsi="Arial" w:cs="Arial"/>
          <w:color w:val="000000"/>
          <w:sz w:val="22"/>
          <w:szCs w:val="22"/>
        </w:rPr>
      </w:pPr>
    </w:p>
    <w:p w:rsidR="00861A27" w:rsidRPr="002C76C1" w:rsidRDefault="00861A27" w:rsidP="00861A27">
      <w:pPr>
        <w:pStyle w:val="lg-a-1"/>
        <w:tabs>
          <w:tab w:val="center" w:pos="709"/>
        </w:tabs>
        <w:spacing w:before="0"/>
        <w:ind w:left="1080" w:firstLine="0"/>
        <w:rPr>
          <w:rFonts w:ascii="Arial" w:hAnsi="Arial" w:cs="Arial"/>
          <w:i/>
          <w:sz w:val="22"/>
          <w:szCs w:val="22"/>
        </w:rPr>
      </w:pPr>
      <w:r w:rsidRPr="002C76C1">
        <w:rPr>
          <w:rFonts w:ascii="Arial" w:hAnsi="Arial" w:cs="Arial"/>
          <w:i/>
          <w:sz w:val="22"/>
          <w:szCs w:val="22"/>
        </w:rPr>
        <w:t xml:space="preserve">“The accounting officer for a department, trading entity or constitutional institution- </w:t>
      </w:r>
    </w:p>
    <w:p w:rsidR="00861A27" w:rsidRPr="002C76C1" w:rsidRDefault="00861A27" w:rsidP="00861A27">
      <w:pPr>
        <w:pStyle w:val="lg-a-1"/>
        <w:tabs>
          <w:tab w:val="center" w:pos="709"/>
        </w:tabs>
        <w:spacing w:before="0"/>
        <w:ind w:left="1080" w:firstLine="0"/>
        <w:rPr>
          <w:rFonts w:ascii="Arial" w:hAnsi="Arial" w:cs="Arial"/>
          <w:i/>
          <w:sz w:val="22"/>
          <w:szCs w:val="22"/>
        </w:rPr>
      </w:pPr>
    </w:p>
    <w:p w:rsidR="00861A27" w:rsidRPr="002C76C1" w:rsidRDefault="00861A27" w:rsidP="00861A27">
      <w:pPr>
        <w:pStyle w:val="lg-a-1"/>
        <w:tabs>
          <w:tab w:val="center" w:pos="709"/>
        </w:tabs>
        <w:spacing w:before="0"/>
        <w:ind w:left="1440" w:hanging="360"/>
        <w:rPr>
          <w:rFonts w:ascii="Arial" w:hAnsi="Arial" w:cs="Arial"/>
          <w:i/>
          <w:sz w:val="22"/>
          <w:szCs w:val="22"/>
        </w:rPr>
      </w:pPr>
      <w:r w:rsidRPr="002C76C1">
        <w:rPr>
          <w:rFonts w:ascii="Arial" w:hAnsi="Arial" w:cs="Arial"/>
          <w:i/>
          <w:sz w:val="22"/>
          <w:szCs w:val="22"/>
        </w:rPr>
        <w:t>(a)</w:t>
      </w:r>
      <w:r w:rsidRPr="002C76C1">
        <w:rPr>
          <w:rFonts w:ascii="Arial" w:hAnsi="Arial" w:cs="Arial"/>
          <w:i/>
          <w:sz w:val="22"/>
          <w:szCs w:val="22"/>
        </w:rPr>
        <w:tab/>
        <w:t>must keep full and proper records of the financial affairs of the department, trading entity or constitutional institution in accordance with any prescribed norms and standards;”</w:t>
      </w:r>
    </w:p>
    <w:p w:rsidR="00861A27" w:rsidRPr="002C76C1" w:rsidRDefault="00861A27" w:rsidP="00861A27">
      <w:pPr>
        <w:pStyle w:val="lg-a-1"/>
        <w:tabs>
          <w:tab w:val="center" w:pos="709"/>
        </w:tabs>
        <w:spacing w:before="0"/>
        <w:ind w:left="270" w:firstLine="0"/>
        <w:rPr>
          <w:rFonts w:ascii="Arial" w:hAnsi="Arial" w:cs="Arial"/>
          <w:i/>
          <w:sz w:val="22"/>
          <w:szCs w:val="22"/>
        </w:rPr>
      </w:pPr>
    </w:p>
    <w:p w:rsidR="00861A27" w:rsidRPr="002C76C1" w:rsidRDefault="00861A27" w:rsidP="00861A27">
      <w:pPr>
        <w:pStyle w:val="lg-a-1"/>
        <w:tabs>
          <w:tab w:val="center" w:pos="709"/>
        </w:tabs>
        <w:spacing w:before="0"/>
        <w:ind w:left="270" w:firstLine="0"/>
        <w:rPr>
          <w:rFonts w:ascii="Arial" w:hAnsi="Arial" w:cs="Arial"/>
          <w:i/>
          <w:sz w:val="22"/>
          <w:szCs w:val="22"/>
        </w:rPr>
      </w:pPr>
    </w:p>
    <w:p w:rsidR="00861A27" w:rsidRPr="002C76C1" w:rsidRDefault="00861A27" w:rsidP="00861A27">
      <w:pPr>
        <w:pStyle w:val="NormalWeb"/>
        <w:widowControl/>
        <w:tabs>
          <w:tab w:val="center" w:pos="709"/>
        </w:tabs>
        <w:ind w:left="360"/>
        <w:rPr>
          <w:rFonts w:ascii="Arial" w:hAnsi="Arial" w:cs="Arial"/>
          <w:color w:val="000000"/>
          <w:sz w:val="22"/>
          <w:szCs w:val="22"/>
        </w:rPr>
      </w:pPr>
      <w:r>
        <w:rPr>
          <w:rFonts w:ascii="Arial" w:hAnsi="Arial" w:cs="Arial"/>
          <w:color w:val="000000"/>
          <w:sz w:val="22"/>
          <w:szCs w:val="22"/>
        </w:rPr>
        <w:t xml:space="preserve">ii) </w:t>
      </w:r>
      <w:r w:rsidRPr="002C76C1">
        <w:rPr>
          <w:rFonts w:ascii="Arial" w:hAnsi="Arial" w:cs="Arial"/>
          <w:color w:val="000000"/>
          <w:sz w:val="22"/>
          <w:szCs w:val="22"/>
        </w:rPr>
        <w:t>section 41</w:t>
      </w:r>
    </w:p>
    <w:p w:rsidR="00861A27" w:rsidRPr="002C76C1" w:rsidRDefault="00861A27" w:rsidP="00861A27">
      <w:pPr>
        <w:pStyle w:val="lg-a-1"/>
        <w:tabs>
          <w:tab w:val="center" w:pos="709"/>
        </w:tabs>
        <w:spacing w:before="0"/>
        <w:ind w:left="270" w:firstLine="0"/>
        <w:rPr>
          <w:rFonts w:ascii="Arial" w:hAnsi="Arial" w:cs="Arial"/>
          <w:i/>
          <w:sz w:val="22"/>
          <w:szCs w:val="22"/>
        </w:rPr>
      </w:pPr>
    </w:p>
    <w:p w:rsidR="00861A27" w:rsidRPr="002C76C1" w:rsidRDefault="00861A27" w:rsidP="00861A27">
      <w:pPr>
        <w:pStyle w:val="NormalWeb"/>
        <w:tabs>
          <w:tab w:val="center" w:pos="709"/>
        </w:tabs>
        <w:rPr>
          <w:rFonts w:ascii="Arial" w:hAnsi="Arial" w:cs="Arial"/>
          <w:i/>
          <w:color w:val="000000"/>
          <w:sz w:val="22"/>
          <w:szCs w:val="22"/>
          <w:lang w:val="en-GB"/>
        </w:rPr>
      </w:pPr>
    </w:p>
    <w:p w:rsidR="00861A27" w:rsidRPr="002C76C1" w:rsidRDefault="00861A27" w:rsidP="00861A27">
      <w:pPr>
        <w:pStyle w:val="NormalWeb"/>
        <w:tabs>
          <w:tab w:val="center" w:pos="709"/>
        </w:tabs>
        <w:ind w:left="1080"/>
        <w:rPr>
          <w:rFonts w:ascii="Arial" w:hAnsi="Arial" w:cs="Arial"/>
          <w:i/>
          <w:color w:val="000000"/>
          <w:sz w:val="22"/>
          <w:szCs w:val="22"/>
        </w:rPr>
      </w:pPr>
      <w:r w:rsidRPr="002C76C1">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861A27" w:rsidRPr="002C76C1" w:rsidRDefault="00861A27" w:rsidP="00861A27">
      <w:pPr>
        <w:pStyle w:val="NormalWeb"/>
        <w:tabs>
          <w:tab w:val="center" w:pos="709"/>
        </w:tabs>
        <w:rPr>
          <w:rFonts w:ascii="Arial" w:hAnsi="Arial" w:cs="Arial"/>
          <w:color w:val="000000"/>
          <w:sz w:val="22"/>
          <w:szCs w:val="22"/>
        </w:rPr>
      </w:pPr>
    </w:p>
    <w:p w:rsidR="00861A27" w:rsidRPr="002C76C1" w:rsidRDefault="00861A27" w:rsidP="00861A27">
      <w:pPr>
        <w:pStyle w:val="NormalWeb"/>
        <w:widowControl/>
        <w:numPr>
          <w:ilvl w:val="0"/>
          <w:numId w:val="6"/>
        </w:numPr>
        <w:tabs>
          <w:tab w:val="center" w:pos="709"/>
        </w:tabs>
        <w:spacing w:before="300"/>
        <w:ind w:left="284" w:hanging="284"/>
        <w:rPr>
          <w:rFonts w:ascii="Arial" w:hAnsi="Arial" w:cs="Arial"/>
          <w:sz w:val="22"/>
          <w:szCs w:val="22"/>
        </w:rPr>
      </w:pPr>
      <w:r w:rsidRPr="002C76C1">
        <w:rPr>
          <w:rFonts w:ascii="Arial" w:hAnsi="Arial" w:cs="Arial"/>
          <w:sz w:val="22"/>
          <w:szCs w:val="22"/>
        </w:rPr>
        <w:t>Treasury Regulations 17.2.1 states:</w:t>
      </w:r>
    </w:p>
    <w:p w:rsidR="00861A27" w:rsidRPr="002C76C1" w:rsidRDefault="00861A27" w:rsidP="00861A27">
      <w:pPr>
        <w:pStyle w:val="NormalWeb"/>
        <w:tabs>
          <w:tab w:val="center" w:pos="709"/>
        </w:tabs>
        <w:spacing w:before="300"/>
        <w:ind w:left="360"/>
        <w:rPr>
          <w:rFonts w:ascii="Arial" w:hAnsi="Arial" w:cs="Arial"/>
          <w:i/>
          <w:sz w:val="22"/>
          <w:szCs w:val="22"/>
        </w:rPr>
      </w:pPr>
      <w:r w:rsidRPr="002C76C1">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861A27" w:rsidRPr="002C76C1" w:rsidRDefault="00861A27" w:rsidP="006F5D2E">
      <w:pPr>
        <w:pStyle w:val="NormalWeb"/>
        <w:widowControl/>
        <w:numPr>
          <w:ilvl w:val="0"/>
          <w:numId w:val="258"/>
        </w:numPr>
        <w:tabs>
          <w:tab w:val="center" w:pos="709"/>
        </w:tabs>
        <w:spacing w:before="300"/>
        <w:ind w:left="720"/>
        <w:rPr>
          <w:rFonts w:ascii="Arial" w:hAnsi="Arial" w:cs="Arial"/>
          <w:i/>
          <w:sz w:val="22"/>
          <w:szCs w:val="22"/>
        </w:rPr>
      </w:pPr>
      <w:r w:rsidRPr="002C76C1">
        <w:rPr>
          <w:rFonts w:ascii="Arial" w:hAnsi="Arial" w:cs="Arial"/>
          <w:i/>
          <w:sz w:val="22"/>
          <w:szCs w:val="22"/>
        </w:rPr>
        <w:t>information relating to one financial year – for one year after the audit report for the financial year in question has been tabled in Parliament or the provincial legislature; or</w:t>
      </w:r>
    </w:p>
    <w:p w:rsidR="00861A27" w:rsidRPr="002C76C1" w:rsidRDefault="00861A27" w:rsidP="006F5D2E">
      <w:pPr>
        <w:pStyle w:val="NormalWeb"/>
        <w:widowControl/>
        <w:numPr>
          <w:ilvl w:val="0"/>
          <w:numId w:val="258"/>
        </w:numPr>
        <w:tabs>
          <w:tab w:val="center" w:pos="709"/>
        </w:tabs>
        <w:spacing w:before="300"/>
        <w:ind w:left="720"/>
        <w:rPr>
          <w:rFonts w:ascii="Arial" w:hAnsi="Arial" w:cs="Arial"/>
          <w:i/>
          <w:sz w:val="22"/>
          <w:szCs w:val="22"/>
        </w:rPr>
      </w:pPr>
      <w:r w:rsidRPr="002C76C1">
        <w:rPr>
          <w:rFonts w:ascii="Arial" w:hAnsi="Arial" w:cs="Arial"/>
          <w:i/>
          <w:sz w:val="22"/>
          <w:szCs w:val="22"/>
        </w:rPr>
        <w:t>information relating to more than one financial year – for one after the date of the audit report for the last of the financial years to which the information relates.”</w:t>
      </w:r>
    </w:p>
    <w:p w:rsidR="00861A27" w:rsidRPr="002C76C1" w:rsidRDefault="00861A27" w:rsidP="00861A27">
      <w:pPr>
        <w:pStyle w:val="NormalWeb"/>
        <w:tabs>
          <w:tab w:val="center" w:pos="709"/>
        </w:tabs>
        <w:rPr>
          <w:rFonts w:ascii="Arial" w:hAnsi="Arial" w:cs="Arial"/>
          <w:color w:val="000000"/>
          <w:sz w:val="22"/>
          <w:szCs w:val="22"/>
        </w:rPr>
      </w:pPr>
      <w:r w:rsidRPr="002C76C1">
        <w:rPr>
          <w:rFonts w:ascii="Arial" w:hAnsi="Arial" w:cs="Arial"/>
          <w:color w:val="000000"/>
          <w:sz w:val="22"/>
          <w:szCs w:val="22"/>
        </w:rPr>
        <w:t> </w:t>
      </w:r>
    </w:p>
    <w:p w:rsidR="00861A27" w:rsidRPr="002C76C1" w:rsidRDefault="00861A27" w:rsidP="00861A27">
      <w:pPr>
        <w:pStyle w:val="NormalWeb"/>
        <w:tabs>
          <w:tab w:val="center" w:pos="709"/>
        </w:tabs>
        <w:spacing w:before="300"/>
        <w:rPr>
          <w:rFonts w:ascii="Arial" w:hAnsi="Arial" w:cs="Arial"/>
          <w:sz w:val="22"/>
          <w:szCs w:val="22"/>
        </w:rPr>
      </w:pPr>
      <w:r w:rsidRPr="002C76C1">
        <w:rPr>
          <w:rFonts w:ascii="Arial" w:hAnsi="Arial" w:cs="Arial"/>
          <w:sz w:val="22"/>
          <w:szCs w:val="22"/>
        </w:rPr>
        <w:t>A list of all entities who partially pay for accommodation or who do not pay for accommodation together with the following information was requested on 23 March 2012 and was due on 27 March 2012, however as at 11 April 2012 only a list of entities or departments was submitted:</w:t>
      </w:r>
    </w:p>
    <w:p w:rsidR="00861A27" w:rsidRPr="002C76C1" w:rsidRDefault="00861A27" w:rsidP="006F5D2E">
      <w:pPr>
        <w:pStyle w:val="NormalWeb"/>
        <w:widowControl/>
        <w:numPr>
          <w:ilvl w:val="0"/>
          <w:numId w:val="75"/>
        </w:numPr>
        <w:tabs>
          <w:tab w:val="center" w:pos="709"/>
        </w:tabs>
        <w:spacing w:before="300"/>
        <w:ind w:hanging="720"/>
        <w:rPr>
          <w:rFonts w:ascii="Arial" w:hAnsi="Arial" w:cs="Arial"/>
          <w:sz w:val="22"/>
          <w:szCs w:val="22"/>
        </w:rPr>
      </w:pPr>
      <w:r w:rsidRPr="002C76C1">
        <w:rPr>
          <w:rFonts w:ascii="Arial" w:hAnsi="Arial" w:cs="Arial"/>
          <w:sz w:val="22"/>
          <w:szCs w:val="22"/>
        </w:rPr>
        <w:t>The parties responsible for bearing the remainder of the cost or the total cost</w:t>
      </w:r>
    </w:p>
    <w:p w:rsidR="00861A27" w:rsidRPr="002C76C1" w:rsidRDefault="00861A27" w:rsidP="006F5D2E">
      <w:pPr>
        <w:pStyle w:val="NormalWeb"/>
        <w:widowControl/>
        <w:numPr>
          <w:ilvl w:val="0"/>
          <w:numId w:val="75"/>
        </w:numPr>
        <w:tabs>
          <w:tab w:val="center" w:pos="709"/>
        </w:tabs>
        <w:spacing w:before="300"/>
        <w:ind w:hanging="720"/>
        <w:rPr>
          <w:rFonts w:ascii="Arial" w:hAnsi="Arial" w:cs="Arial"/>
          <w:sz w:val="22"/>
          <w:szCs w:val="22"/>
        </w:rPr>
      </w:pPr>
      <w:r w:rsidRPr="002C76C1">
        <w:rPr>
          <w:rFonts w:ascii="Arial" w:hAnsi="Arial" w:cs="Arial"/>
          <w:sz w:val="22"/>
          <w:szCs w:val="22"/>
        </w:rPr>
        <w:t xml:space="preserve">The total amounts for the current and prior year  </w:t>
      </w:r>
    </w:p>
    <w:tbl>
      <w:tblPr>
        <w:tblW w:w="22923" w:type="dxa"/>
        <w:tblInd w:w="-150" w:type="dxa"/>
        <w:tblLook w:val="04A0"/>
      </w:tblPr>
      <w:tblGrid>
        <w:gridCol w:w="10682"/>
        <w:gridCol w:w="1106"/>
        <w:gridCol w:w="1217"/>
        <w:gridCol w:w="2861"/>
        <w:gridCol w:w="1106"/>
        <w:gridCol w:w="1128"/>
        <w:gridCol w:w="1239"/>
        <w:gridCol w:w="1239"/>
        <w:gridCol w:w="1128"/>
        <w:gridCol w:w="1217"/>
      </w:tblGrid>
      <w:tr w:rsidR="00861A27" w:rsidRPr="002C76C1" w:rsidTr="00861A27">
        <w:trPr>
          <w:trHeight w:val="402"/>
        </w:trPr>
        <w:tc>
          <w:tcPr>
            <w:tcW w:w="10682"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spacing w:after="120" w:line="260" w:lineRule="exact"/>
              <w:rPr>
                <w:lang w:val="en-ZA" w:eastAsia="en-ZA"/>
              </w:rPr>
            </w:pPr>
          </w:p>
        </w:tc>
        <w:tc>
          <w:tcPr>
            <w:tcW w:w="1106"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lang w:val="en-ZA" w:eastAsia="en-ZA"/>
              </w:rPr>
            </w:pPr>
          </w:p>
        </w:tc>
        <w:tc>
          <w:tcPr>
            <w:tcW w:w="1217"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lang w:val="en-ZA" w:eastAsia="en-ZA"/>
              </w:rPr>
            </w:pPr>
          </w:p>
        </w:tc>
        <w:tc>
          <w:tcPr>
            <w:tcW w:w="2861"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lang w:val="en-ZA" w:eastAsia="en-ZA"/>
              </w:rPr>
            </w:pPr>
          </w:p>
        </w:tc>
        <w:tc>
          <w:tcPr>
            <w:tcW w:w="1106"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lang w:val="en-ZA" w:eastAsia="en-ZA"/>
              </w:rPr>
            </w:pPr>
          </w:p>
        </w:tc>
        <w:tc>
          <w:tcPr>
            <w:tcW w:w="1128"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lang w:val="en-ZA" w:eastAsia="en-ZA"/>
              </w:rPr>
            </w:pPr>
          </w:p>
        </w:tc>
        <w:tc>
          <w:tcPr>
            <w:tcW w:w="1239"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lang w:val="en-ZA" w:eastAsia="en-ZA"/>
              </w:rPr>
            </w:pPr>
          </w:p>
        </w:tc>
        <w:tc>
          <w:tcPr>
            <w:tcW w:w="1239"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lang w:val="en-ZA" w:eastAsia="en-ZA"/>
              </w:rPr>
            </w:pPr>
          </w:p>
        </w:tc>
        <w:tc>
          <w:tcPr>
            <w:tcW w:w="1128"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lang w:val="en-ZA" w:eastAsia="en-ZA"/>
              </w:rPr>
            </w:pPr>
          </w:p>
        </w:tc>
        <w:tc>
          <w:tcPr>
            <w:tcW w:w="1217" w:type="dxa"/>
            <w:tcBorders>
              <w:top w:val="nil"/>
              <w:left w:val="nil"/>
              <w:bottom w:val="nil"/>
              <w:right w:val="nil"/>
            </w:tcBorders>
            <w:shd w:val="clear" w:color="auto" w:fill="auto"/>
            <w:noWrap/>
            <w:vAlign w:val="bottom"/>
            <w:hideMark/>
          </w:tcPr>
          <w:p w:rsidR="00861A27" w:rsidRPr="002C76C1" w:rsidRDefault="00861A27" w:rsidP="00861A27">
            <w:pPr>
              <w:tabs>
                <w:tab w:val="center" w:pos="709"/>
              </w:tabs>
              <w:rPr>
                <w:lang w:val="en-ZA" w:eastAsia="en-ZA"/>
              </w:rPr>
            </w:pPr>
          </w:p>
        </w:tc>
      </w:tr>
    </w:tbl>
    <w:p w:rsidR="00861A27" w:rsidRPr="002C76C1" w:rsidRDefault="00861A27" w:rsidP="00861A27">
      <w:pPr>
        <w:tabs>
          <w:tab w:val="center" w:pos="709"/>
        </w:tabs>
        <w:jc w:val="both"/>
        <w:rPr>
          <w:sz w:val="22"/>
          <w:szCs w:val="22"/>
          <w:lang w:val="en-GB"/>
        </w:rPr>
      </w:pPr>
      <w:r>
        <w:rPr>
          <w:sz w:val="22"/>
          <w:szCs w:val="22"/>
          <w:lang w:val="en-GB"/>
        </w:rPr>
        <w:t>The finding occurred as a result of the fact that:</w:t>
      </w:r>
    </w:p>
    <w:p w:rsidR="00861A27" w:rsidRPr="002C76C1" w:rsidRDefault="00861A27" w:rsidP="00861A27">
      <w:pPr>
        <w:tabs>
          <w:tab w:val="center" w:pos="709"/>
        </w:tabs>
        <w:jc w:val="both"/>
        <w:rPr>
          <w:sz w:val="22"/>
          <w:szCs w:val="22"/>
          <w:lang w:val="en-GB"/>
        </w:rPr>
      </w:pPr>
    </w:p>
    <w:p w:rsidR="00861A27" w:rsidRPr="002C76C1" w:rsidRDefault="00861A27" w:rsidP="00861A27">
      <w:pPr>
        <w:tabs>
          <w:tab w:val="center" w:pos="709"/>
        </w:tabs>
        <w:jc w:val="both"/>
        <w:rPr>
          <w:sz w:val="22"/>
          <w:szCs w:val="22"/>
          <w:lang w:val="en-GB"/>
        </w:rPr>
      </w:pPr>
      <w:r w:rsidRPr="002C76C1">
        <w:rPr>
          <w:sz w:val="22"/>
          <w:szCs w:val="22"/>
          <w:lang w:val="en-GB"/>
        </w:rPr>
        <w:t xml:space="preserve">The department is still acquiring the information. </w:t>
      </w:r>
    </w:p>
    <w:p w:rsidR="00861A27" w:rsidRDefault="00861A27" w:rsidP="00861A27">
      <w:pPr>
        <w:pStyle w:val="ListParagraph"/>
        <w:keepNext/>
        <w:tabs>
          <w:tab w:val="center" w:pos="709"/>
        </w:tabs>
        <w:spacing w:after="120"/>
        <w:ind w:left="0"/>
        <w:jc w:val="both"/>
        <w:rPr>
          <w:rFonts w:ascii="Arial" w:hAnsi="Arial" w:cs="Arial"/>
          <w:sz w:val="22"/>
          <w:szCs w:val="22"/>
        </w:rPr>
      </w:pPr>
    </w:p>
    <w:p w:rsidR="00861A27" w:rsidRPr="002C76C1" w:rsidRDefault="00861A27" w:rsidP="00861A27">
      <w:pPr>
        <w:pStyle w:val="ListParagraph"/>
        <w:keepNext/>
        <w:tabs>
          <w:tab w:val="center" w:pos="709"/>
        </w:tabs>
        <w:spacing w:after="120"/>
        <w:ind w:left="0"/>
        <w:jc w:val="both"/>
        <w:rPr>
          <w:rFonts w:ascii="Arial" w:hAnsi="Arial" w:cs="Arial"/>
          <w:sz w:val="22"/>
          <w:szCs w:val="22"/>
        </w:rPr>
      </w:pPr>
      <w:r>
        <w:rPr>
          <w:rFonts w:ascii="Arial" w:hAnsi="Arial" w:cs="Arial"/>
          <w:sz w:val="22"/>
          <w:szCs w:val="22"/>
        </w:rPr>
        <w:t>Impact of the finding:</w:t>
      </w:r>
    </w:p>
    <w:p w:rsidR="00861A27" w:rsidRPr="002C76C1" w:rsidRDefault="00861A27" w:rsidP="00861A27">
      <w:pPr>
        <w:pStyle w:val="NormalWeb"/>
        <w:keepNext/>
        <w:widowControl/>
        <w:tabs>
          <w:tab w:val="center" w:pos="709"/>
        </w:tabs>
        <w:rPr>
          <w:rFonts w:ascii="Arial" w:hAnsi="Arial" w:cs="Arial"/>
          <w:bCs/>
          <w:sz w:val="22"/>
          <w:szCs w:val="22"/>
        </w:rPr>
      </w:pPr>
      <w:r>
        <w:rPr>
          <w:rFonts w:ascii="Arial" w:hAnsi="Arial" w:cs="Arial"/>
          <w:bCs/>
          <w:sz w:val="22"/>
          <w:szCs w:val="22"/>
        </w:rPr>
        <w:t>a)</w:t>
      </w:r>
      <w:r>
        <w:rPr>
          <w:rFonts w:ascii="Arial" w:hAnsi="Arial" w:cs="Arial"/>
          <w:bCs/>
          <w:sz w:val="22"/>
          <w:szCs w:val="22"/>
        </w:rPr>
        <w:tab/>
      </w:r>
      <w:r>
        <w:rPr>
          <w:rFonts w:ascii="Arial" w:hAnsi="Arial" w:cs="Arial"/>
          <w:bCs/>
          <w:sz w:val="22"/>
          <w:szCs w:val="22"/>
        </w:rPr>
        <w:tab/>
      </w:r>
      <w:r w:rsidRPr="002C76C1">
        <w:rPr>
          <w:rFonts w:ascii="Arial" w:hAnsi="Arial" w:cs="Arial"/>
          <w:bCs/>
          <w:sz w:val="22"/>
          <w:szCs w:val="22"/>
        </w:rPr>
        <w:t xml:space="preserve">Non compliance with </w:t>
      </w:r>
      <w:r w:rsidRPr="002C76C1">
        <w:rPr>
          <w:rFonts w:ascii="Arial" w:hAnsi="Arial" w:cs="Arial"/>
          <w:sz w:val="22"/>
          <w:szCs w:val="22"/>
        </w:rPr>
        <w:t>Section 40 and 41 of the PFM</w:t>
      </w:r>
    </w:p>
    <w:p w:rsidR="00861A27" w:rsidRPr="002C76C1" w:rsidRDefault="00861A27" w:rsidP="00861A27">
      <w:pPr>
        <w:pStyle w:val="NormalWeb"/>
        <w:keepNext/>
        <w:widowControl/>
        <w:tabs>
          <w:tab w:val="center" w:pos="709"/>
        </w:tabs>
        <w:rPr>
          <w:rFonts w:ascii="Arial" w:hAnsi="Arial" w:cs="Arial"/>
          <w:bCs/>
          <w:sz w:val="22"/>
          <w:szCs w:val="22"/>
        </w:rPr>
      </w:pPr>
      <w:r>
        <w:rPr>
          <w:rFonts w:ascii="Arial" w:hAnsi="Arial" w:cs="Arial"/>
          <w:bCs/>
          <w:sz w:val="22"/>
          <w:szCs w:val="22"/>
        </w:rPr>
        <w:t>b)</w:t>
      </w:r>
      <w:r>
        <w:rPr>
          <w:rFonts w:ascii="Arial" w:hAnsi="Arial" w:cs="Arial"/>
          <w:bCs/>
          <w:sz w:val="22"/>
          <w:szCs w:val="22"/>
        </w:rPr>
        <w:tab/>
      </w:r>
      <w:r>
        <w:rPr>
          <w:rFonts w:ascii="Arial" w:hAnsi="Arial" w:cs="Arial"/>
          <w:bCs/>
          <w:sz w:val="22"/>
          <w:szCs w:val="22"/>
        </w:rPr>
        <w:tab/>
      </w:r>
      <w:r w:rsidRPr="002C76C1">
        <w:rPr>
          <w:rFonts w:ascii="Arial" w:hAnsi="Arial" w:cs="Arial"/>
          <w:bCs/>
          <w:sz w:val="22"/>
          <w:szCs w:val="22"/>
        </w:rPr>
        <w:t>Non compliance with</w:t>
      </w:r>
      <w:r w:rsidRPr="002C76C1">
        <w:rPr>
          <w:rFonts w:ascii="Arial" w:hAnsi="Arial" w:cs="Arial"/>
          <w:sz w:val="22"/>
          <w:szCs w:val="22"/>
        </w:rPr>
        <w:t xml:space="preserve"> TR 17.2.1.  </w:t>
      </w:r>
    </w:p>
    <w:p w:rsidR="00861A27" w:rsidRPr="002C76C1" w:rsidRDefault="00861A27" w:rsidP="00861A27">
      <w:pPr>
        <w:pStyle w:val="NormalWeb"/>
        <w:keepNext/>
        <w:widowControl/>
        <w:tabs>
          <w:tab w:val="center" w:pos="709"/>
        </w:tabs>
        <w:rPr>
          <w:rFonts w:ascii="Arial" w:hAnsi="Arial" w:cs="Arial"/>
          <w:bCs/>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A limitation of scope being placed on the audit.</w:t>
      </w:r>
    </w:p>
    <w:p w:rsidR="00861A27" w:rsidRPr="002C76C1" w:rsidRDefault="00861A27" w:rsidP="00861A27">
      <w:pPr>
        <w:pStyle w:val="NormalWeb"/>
        <w:tabs>
          <w:tab w:val="center" w:pos="709"/>
        </w:tabs>
        <w:rPr>
          <w:rFonts w:ascii="Arial" w:hAnsi="Arial" w:cs="Arial"/>
          <w:bCs/>
          <w:sz w:val="22"/>
          <w:szCs w:val="22"/>
        </w:rPr>
      </w:pPr>
    </w:p>
    <w:p w:rsidR="00861A27" w:rsidRPr="002C76C1" w:rsidRDefault="00861A27" w:rsidP="00861A27">
      <w:pPr>
        <w:tabs>
          <w:tab w:val="center" w:pos="709"/>
        </w:tabs>
        <w:rPr>
          <w:color w:val="000000"/>
          <w:sz w:val="22"/>
          <w:szCs w:val="22"/>
          <w:lang w:val="en-ZA" w:eastAsia="en-ZA"/>
        </w:rPr>
      </w:pPr>
    </w:p>
    <w:p w:rsidR="00861A27" w:rsidRPr="002C76C1" w:rsidRDefault="00861A27" w:rsidP="00861A27">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861A27" w:rsidRPr="002C76C1" w:rsidRDefault="00861A27" w:rsidP="00861A27">
      <w:pPr>
        <w:tabs>
          <w:tab w:val="center" w:pos="709"/>
        </w:tabs>
        <w:jc w:val="both"/>
        <w:rPr>
          <w:i/>
          <w:sz w:val="22"/>
          <w:szCs w:val="22"/>
          <w:lang w:val="en-GB"/>
        </w:rPr>
      </w:pPr>
    </w:p>
    <w:p w:rsidR="00861A27" w:rsidRPr="00047F1D" w:rsidRDefault="00861A27" w:rsidP="00861A27">
      <w:pPr>
        <w:tabs>
          <w:tab w:val="center" w:pos="709"/>
        </w:tabs>
        <w:rPr>
          <w:i/>
          <w:sz w:val="22"/>
          <w:szCs w:val="22"/>
        </w:rPr>
      </w:pPr>
      <w:r w:rsidRPr="00047F1D">
        <w:rPr>
          <w:i/>
          <w:sz w:val="22"/>
          <w:szCs w:val="22"/>
        </w:rPr>
        <w:t>Financial and performance management</w:t>
      </w:r>
    </w:p>
    <w:p w:rsidR="00861A27" w:rsidRPr="00047F1D" w:rsidRDefault="00861A27" w:rsidP="00861A27">
      <w:pPr>
        <w:tabs>
          <w:tab w:val="center" w:pos="709"/>
        </w:tabs>
        <w:rPr>
          <w:i/>
          <w:sz w:val="22"/>
          <w:szCs w:val="22"/>
        </w:rPr>
      </w:pPr>
    </w:p>
    <w:p w:rsidR="00861A27" w:rsidRPr="00047F1D" w:rsidRDefault="00861A27" w:rsidP="00861A27">
      <w:pPr>
        <w:tabs>
          <w:tab w:val="center" w:pos="709"/>
        </w:tabs>
        <w:spacing w:after="120"/>
        <w:rPr>
          <w:i/>
          <w:sz w:val="22"/>
          <w:szCs w:val="22"/>
        </w:rPr>
      </w:pPr>
      <w:r w:rsidRPr="00047F1D">
        <w:rPr>
          <w:i/>
          <w:sz w:val="22"/>
          <w:szCs w:val="22"/>
        </w:rPr>
        <w:t>Implement proper record keeping in a timely manner to ensure that complete, relevant and accurate information is accessible and available to support financial and performance reporting</w:t>
      </w:r>
    </w:p>
    <w:p w:rsidR="00861A27" w:rsidRPr="002C76C1" w:rsidRDefault="00861A27" w:rsidP="00861A27">
      <w:pPr>
        <w:tabs>
          <w:tab w:val="center" w:pos="709"/>
        </w:tabs>
        <w:spacing w:after="120"/>
        <w:rPr>
          <w:color w:val="000000"/>
          <w:sz w:val="22"/>
          <w:szCs w:val="22"/>
          <w:lang w:eastAsia="en-ZA"/>
        </w:rPr>
      </w:pPr>
    </w:p>
    <w:p w:rsidR="00861A27" w:rsidRPr="002C76C1" w:rsidRDefault="00861A27" w:rsidP="00861A27">
      <w:pPr>
        <w:tabs>
          <w:tab w:val="center" w:pos="709"/>
        </w:tabs>
        <w:spacing w:after="120"/>
        <w:rPr>
          <w:b/>
          <w:sz w:val="22"/>
          <w:szCs w:val="22"/>
        </w:rPr>
      </w:pPr>
      <w:r w:rsidRPr="002C76C1">
        <w:rPr>
          <w:b/>
          <w:sz w:val="22"/>
          <w:szCs w:val="22"/>
        </w:rPr>
        <w:t>Recommendation</w:t>
      </w:r>
    </w:p>
    <w:p w:rsidR="00861A27" w:rsidRPr="002C76C1" w:rsidRDefault="00861A27" w:rsidP="006F5D2E">
      <w:pPr>
        <w:pStyle w:val="NormalWeb"/>
        <w:widowControl/>
        <w:numPr>
          <w:ilvl w:val="0"/>
          <w:numId w:val="76"/>
        </w:numPr>
        <w:tabs>
          <w:tab w:val="center" w:pos="709"/>
        </w:tabs>
        <w:ind w:hanging="720"/>
        <w:rPr>
          <w:rFonts w:ascii="Arial" w:hAnsi="Arial" w:cs="Arial"/>
          <w:color w:val="000000"/>
          <w:sz w:val="22"/>
          <w:szCs w:val="22"/>
        </w:rPr>
      </w:pPr>
      <w:r w:rsidRPr="002C76C1">
        <w:rPr>
          <w:rFonts w:ascii="Arial" w:hAnsi="Arial" w:cs="Arial"/>
          <w:color w:val="000000"/>
          <w:sz w:val="22"/>
          <w:szCs w:val="22"/>
        </w:rPr>
        <w:t>All information requested be provided to the AGSA within three days from the date of request.</w:t>
      </w:r>
    </w:p>
    <w:p w:rsidR="00861A27" w:rsidRPr="002C76C1" w:rsidRDefault="00861A27" w:rsidP="006F5D2E">
      <w:pPr>
        <w:pStyle w:val="NormalWeb"/>
        <w:widowControl/>
        <w:numPr>
          <w:ilvl w:val="0"/>
          <w:numId w:val="76"/>
        </w:numPr>
        <w:tabs>
          <w:tab w:val="center" w:pos="709"/>
        </w:tabs>
        <w:ind w:hanging="720"/>
        <w:rPr>
          <w:rFonts w:ascii="Arial" w:hAnsi="Arial" w:cs="Arial"/>
          <w:color w:val="000000"/>
          <w:sz w:val="22"/>
          <w:szCs w:val="22"/>
        </w:rPr>
      </w:pPr>
      <w:r w:rsidRPr="002C76C1">
        <w:rPr>
          <w:rFonts w:ascii="Arial" w:hAnsi="Arial" w:cs="Arial"/>
          <w:color w:val="000000"/>
          <w:sz w:val="22"/>
          <w:szCs w:val="22"/>
        </w:rPr>
        <w:t>The information provided should also indicate the name of the property and the physical address per department.</w:t>
      </w:r>
    </w:p>
    <w:p w:rsidR="00861A27" w:rsidRPr="002C76C1" w:rsidRDefault="00861A27" w:rsidP="006F5D2E">
      <w:pPr>
        <w:pStyle w:val="NormalWeb"/>
        <w:widowControl/>
        <w:numPr>
          <w:ilvl w:val="0"/>
          <w:numId w:val="76"/>
        </w:numPr>
        <w:tabs>
          <w:tab w:val="center" w:pos="709"/>
        </w:tabs>
        <w:ind w:hanging="720"/>
        <w:rPr>
          <w:rFonts w:ascii="Arial" w:hAnsi="Arial" w:cs="Arial"/>
          <w:color w:val="000000"/>
          <w:sz w:val="22"/>
          <w:szCs w:val="22"/>
        </w:rPr>
      </w:pPr>
      <w:r w:rsidRPr="002C76C1">
        <w:rPr>
          <w:rFonts w:ascii="Arial" w:hAnsi="Arial" w:cs="Arial"/>
          <w:color w:val="000000"/>
          <w:sz w:val="22"/>
          <w:szCs w:val="22"/>
        </w:rPr>
        <w:t>The schedule should indicate and quantify all types of costs incurred pertaining to the buildings which are not recovered or only partially recovered.</w:t>
      </w:r>
    </w:p>
    <w:p w:rsidR="00861A27" w:rsidRDefault="00861A27" w:rsidP="00861A27">
      <w:pPr>
        <w:tabs>
          <w:tab w:val="center" w:pos="709"/>
        </w:tabs>
        <w:spacing w:before="100" w:beforeAutospacing="1" w:after="100" w:afterAutospacing="1"/>
        <w:rPr>
          <w:b/>
          <w:bCs/>
          <w:sz w:val="22"/>
          <w:szCs w:val="22"/>
        </w:rPr>
      </w:pPr>
      <w:r w:rsidRPr="002C76C1">
        <w:rPr>
          <w:b/>
          <w:bCs/>
          <w:sz w:val="22"/>
          <w:szCs w:val="22"/>
        </w:rPr>
        <w:t>Management response</w:t>
      </w:r>
    </w:p>
    <w:p w:rsidR="00861A27" w:rsidRDefault="00861A27" w:rsidP="00861A27">
      <w:pPr>
        <w:tabs>
          <w:tab w:val="center" w:pos="709"/>
        </w:tabs>
        <w:spacing w:before="100" w:beforeAutospacing="1" w:after="100" w:afterAutospacing="1"/>
        <w:rPr>
          <w:sz w:val="22"/>
          <w:szCs w:val="22"/>
        </w:rPr>
      </w:pPr>
      <w:r w:rsidRPr="002C76C1">
        <w:rPr>
          <w:sz w:val="22"/>
          <w:szCs w:val="22"/>
        </w:rPr>
        <w:t>I am in agreement with the finding and the requested information has been submitted</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0"/>
        <w:gridCol w:w="859"/>
        <w:gridCol w:w="47"/>
        <w:gridCol w:w="2150"/>
      </w:tblGrid>
      <w:tr w:rsidR="00861A27" w:rsidRPr="004A22D7" w:rsidTr="00861A27">
        <w:tc>
          <w:tcPr>
            <w:tcW w:w="6300" w:type="dxa"/>
            <w:shd w:val="clear" w:color="auto" w:fill="D9D9D9" w:themeFill="background1" w:themeFillShade="D9"/>
          </w:tcPr>
          <w:p w:rsidR="00861A27" w:rsidRPr="004A22D7" w:rsidRDefault="00861A27" w:rsidP="00861A27">
            <w:pPr>
              <w:keepNext/>
              <w:tabs>
                <w:tab w:val="center" w:pos="709"/>
                <w:tab w:val="center" w:pos="4320"/>
                <w:tab w:val="right" w:pos="8640"/>
              </w:tabs>
              <w:spacing w:line="260" w:lineRule="exact"/>
              <w:jc w:val="both"/>
              <w:rPr>
                <w:b/>
                <w:sz w:val="18"/>
                <w:szCs w:val="18"/>
              </w:rPr>
            </w:pPr>
            <w:r w:rsidRPr="004A22D7">
              <w:rPr>
                <w:b/>
                <w:sz w:val="18"/>
                <w:szCs w:val="18"/>
              </w:rPr>
              <w:t>DESCRIPTION</w:t>
            </w:r>
          </w:p>
        </w:tc>
        <w:tc>
          <w:tcPr>
            <w:tcW w:w="3056" w:type="dxa"/>
            <w:gridSpan w:val="3"/>
            <w:shd w:val="clear" w:color="auto" w:fill="D9D9D9" w:themeFill="background1" w:themeFillShade="D9"/>
          </w:tcPr>
          <w:p w:rsidR="00861A27" w:rsidRPr="004A22D7" w:rsidRDefault="00861A27" w:rsidP="00861A27">
            <w:pPr>
              <w:keepNext/>
              <w:tabs>
                <w:tab w:val="center" w:pos="709"/>
                <w:tab w:val="center" w:pos="4320"/>
                <w:tab w:val="right" w:pos="8640"/>
              </w:tabs>
              <w:spacing w:line="260" w:lineRule="exact"/>
              <w:jc w:val="both"/>
              <w:rPr>
                <w:b/>
                <w:sz w:val="18"/>
                <w:szCs w:val="18"/>
              </w:rPr>
            </w:pPr>
            <w:r w:rsidRPr="004A22D7">
              <w:rPr>
                <w:b/>
                <w:sz w:val="18"/>
                <w:szCs w:val="18"/>
              </w:rPr>
              <w:t>RESPONSE</w:t>
            </w:r>
          </w:p>
        </w:tc>
      </w:tr>
      <w:tr w:rsidR="00861A27" w:rsidRPr="004A22D7" w:rsidTr="00861A27">
        <w:trPr>
          <w:trHeight w:val="561"/>
        </w:trPr>
        <w:tc>
          <w:tcPr>
            <w:tcW w:w="6300" w:type="dxa"/>
          </w:tcPr>
          <w:p w:rsidR="00861A27" w:rsidRPr="004A22D7" w:rsidRDefault="00861A27" w:rsidP="00861A27">
            <w:pPr>
              <w:keepNext/>
              <w:tabs>
                <w:tab w:val="center" w:pos="709"/>
                <w:tab w:val="center" w:pos="4320"/>
                <w:tab w:val="right" w:pos="8640"/>
              </w:tabs>
              <w:spacing w:line="260" w:lineRule="exact"/>
              <w:jc w:val="both"/>
              <w:rPr>
                <w:b/>
                <w:sz w:val="18"/>
                <w:szCs w:val="18"/>
              </w:rPr>
            </w:pPr>
            <w:r w:rsidRPr="004A22D7">
              <w:rPr>
                <w:sz w:val="18"/>
                <w:szCs w:val="18"/>
              </w:rPr>
              <w:t>Corrective action to be taken:</w:t>
            </w:r>
          </w:p>
        </w:tc>
        <w:tc>
          <w:tcPr>
            <w:tcW w:w="3056" w:type="dxa"/>
            <w:gridSpan w:val="3"/>
          </w:tcPr>
          <w:p w:rsidR="00861A27" w:rsidRPr="004A22D7" w:rsidRDefault="00861A27" w:rsidP="00861A27">
            <w:pPr>
              <w:keepNext/>
              <w:tabs>
                <w:tab w:val="center" w:pos="709"/>
                <w:tab w:val="center" w:pos="4320"/>
                <w:tab w:val="right" w:pos="8640"/>
              </w:tabs>
              <w:spacing w:line="260" w:lineRule="exact"/>
              <w:jc w:val="both"/>
              <w:rPr>
                <w:b/>
                <w:sz w:val="18"/>
                <w:szCs w:val="18"/>
              </w:rPr>
            </w:pPr>
          </w:p>
        </w:tc>
      </w:tr>
      <w:tr w:rsidR="00861A27" w:rsidRPr="004A22D7" w:rsidTr="00861A27">
        <w:trPr>
          <w:trHeight w:val="263"/>
        </w:trPr>
        <w:tc>
          <w:tcPr>
            <w:tcW w:w="6300" w:type="dxa"/>
            <w:vMerge w:val="restart"/>
          </w:tcPr>
          <w:p w:rsidR="00861A27" w:rsidRPr="004A22D7" w:rsidRDefault="00861A27" w:rsidP="00861A27">
            <w:pPr>
              <w:keepNext/>
              <w:tabs>
                <w:tab w:val="center" w:pos="709"/>
                <w:tab w:val="center" w:pos="4320"/>
                <w:tab w:val="right" w:pos="8640"/>
              </w:tabs>
              <w:spacing w:line="260" w:lineRule="exact"/>
              <w:ind w:left="66"/>
              <w:rPr>
                <w:sz w:val="18"/>
                <w:szCs w:val="18"/>
              </w:rPr>
            </w:pPr>
            <w:r w:rsidRPr="004A22D7">
              <w:rPr>
                <w:sz w:val="18"/>
                <w:szCs w:val="18"/>
              </w:rPr>
              <w:t>Does the finding affect an amount disclosed in the financial statements?</w:t>
            </w:r>
          </w:p>
        </w:tc>
        <w:tc>
          <w:tcPr>
            <w:tcW w:w="906" w:type="dxa"/>
            <w:gridSpan w:val="2"/>
          </w:tcPr>
          <w:p w:rsidR="00861A27" w:rsidRPr="004A22D7" w:rsidRDefault="00861A27" w:rsidP="00861A27">
            <w:pPr>
              <w:keepNext/>
              <w:tabs>
                <w:tab w:val="center" w:pos="709"/>
                <w:tab w:val="center" w:pos="4320"/>
                <w:tab w:val="right" w:pos="8640"/>
              </w:tabs>
              <w:spacing w:line="260" w:lineRule="exact"/>
              <w:jc w:val="both"/>
              <w:rPr>
                <w:b/>
                <w:sz w:val="18"/>
                <w:szCs w:val="18"/>
              </w:rPr>
            </w:pPr>
            <w:r w:rsidRPr="004A22D7">
              <w:rPr>
                <w:b/>
                <w:sz w:val="18"/>
                <w:szCs w:val="18"/>
              </w:rPr>
              <w:t>Yes</w:t>
            </w:r>
          </w:p>
        </w:tc>
        <w:tc>
          <w:tcPr>
            <w:tcW w:w="2150" w:type="dxa"/>
          </w:tcPr>
          <w:p w:rsidR="00861A27" w:rsidRPr="004A22D7" w:rsidRDefault="00861A27" w:rsidP="00861A27">
            <w:pPr>
              <w:keepNext/>
              <w:tabs>
                <w:tab w:val="center" w:pos="709"/>
                <w:tab w:val="center" w:pos="4320"/>
                <w:tab w:val="right" w:pos="8640"/>
              </w:tabs>
              <w:spacing w:line="260" w:lineRule="exact"/>
              <w:jc w:val="both"/>
              <w:rPr>
                <w:b/>
                <w:sz w:val="18"/>
                <w:szCs w:val="18"/>
              </w:rPr>
            </w:pPr>
            <w:r w:rsidRPr="004A22D7">
              <w:rPr>
                <w:b/>
                <w:sz w:val="18"/>
                <w:szCs w:val="18"/>
              </w:rPr>
              <w:t>No</w:t>
            </w:r>
          </w:p>
        </w:tc>
      </w:tr>
      <w:tr w:rsidR="00861A27" w:rsidRPr="004A22D7" w:rsidTr="00861A27">
        <w:trPr>
          <w:trHeight w:val="262"/>
        </w:trPr>
        <w:tc>
          <w:tcPr>
            <w:tcW w:w="6300" w:type="dxa"/>
            <w:vMerge/>
          </w:tcPr>
          <w:p w:rsidR="00861A27" w:rsidRPr="004A22D7" w:rsidRDefault="00861A27" w:rsidP="00861A27">
            <w:pPr>
              <w:keepNext/>
              <w:tabs>
                <w:tab w:val="center" w:pos="709"/>
                <w:tab w:val="center" w:pos="4320"/>
                <w:tab w:val="right" w:pos="8640"/>
              </w:tabs>
              <w:spacing w:line="260" w:lineRule="exact"/>
              <w:ind w:left="66"/>
              <w:rPr>
                <w:sz w:val="18"/>
                <w:szCs w:val="18"/>
              </w:rPr>
            </w:pPr>
          </w:p>
        </w:tc>
        <w:tc>
          <w:tcPr>
            <w:tcW w:w="906" w:type="dxa"/>
            <w:gridSpan w:val="2"/>
          </w:tcPr>
          <w:p w:rsidR="00861A27" w:rsidRPr="004A22D7" w:rsidRDefault="00861A27" w:rsidP="00861A27">
            <w:pPr>
              <w:keepNext/>
              <w:tabs>
                <w:tab w:val="center" w:pos="709"/>
                <w:tab w:val="center" w:pos="4320"/>
                <w:tab w:val="right" w:pos="8640"/>
              </w:tabs>
              <w:spacing w:line="260" w:lineRule="exact"/>
              <w:jc w:val="both"/>
              <w:rPr>
                <w:b/>
                <w:sz w:val="18"/>
                <w:szCs w:val="18"/>
              </w:rPr>
            </w:pPr>
          </w:p>
        </w:tc>
        <w:tc>
          <w:tcPr>
            <w:tcW w:w="2150" w:type="dxa"/>
          </w:tcPr>
          <w:p w:rsidR="00861A27" w:rsidRPr="004A22D7" w:rsidRDefault="00861A27" w:rsidP="00861A27">
            <w:pPr>
              <w:keepNext/>
              <w:tabs>
                <w:tab w:val="center" w:pos="709"/>
                <w:tab w:val="center" w:pos="4320"/>
                <w:tab w:val="right" w:pos="8640"/>
              </w:tabs>
              <w:spacing w:line="260" w:lineRule="exact"/>
              <w:jc w:val="both"/>
              <w:rPr>
                <w:b/>
                <w:sz w:val="18"/>
                <w:szCs w:val="18"/>
              </w:rPr>
            </w:pPr>
            <w:r w:rsidRPr="004A22D7">
              <w:rPr>
                <w:b/>
                <w:sz w:val="18"/>
                <w:szCs w:val="18"/>
              </w:rPr>
              <w:t>X</w:t>
            </w:r>
          </w:p>
        </w:tc>
      </w:tr>
      <w:tr w:rsidR="00861A27" w:rsidRPr="004A22D7" w:rsidTr="00861A27">
        <w:trPr>
          <w:trHeight w:val="435"/>
        </w:trPr>
        <w:tc>
          <w:tcPr>
            <w:tcW w:w="6300" w:type="dxa"/>
          </w:tcPr>
          <w:p w:rsidR="00861A27" w:rsidRPr="004A22D7" w:rsidRDefault="00861A27" w:rsidP="00861A27">
            <w:pPr>
              <w:keepNext/>
              <w:tabs>
                <w:tab w:val="center" w:pos="709"/>
                <w:tab w:val="center" w:pos="4320"/>
                <w:tab w:val="right" w:pos="8640"/>
              </w:tabs>
              <w:spacing w:line="260" w:lineRule="exact"/>
              <w:ind w:left="66"/>
              <w:rPr>
                <w:sz w:val="18"/>
                <w:szCs w:val="18"/>
              </w:rPr>
            </w:pPr>
            <w:r w:rsidRPr="004A22D7">
              <w:rPr>
                <w:sz w:val="18"/>
                <w:szCs w:val="18"/>
              </w:rPr>
              <w:t>If yes, what corrections will be made to the population?</w:t>
            </w:r>
          </w:p>
        </w:tc>
        <w:tc>
          <w:tcPr>
            <w:tcW w:w="3056" w:type="dxa"/>
            <w:gridSpan w:val="3"/>
          </w:tcPr>
          <w:p w:rsidR="00861A27" w:rsidRPr="004A22D7" w:rsidRDefault="00861A27" w:rsidP="00861A27">
            <w:pPr>
              <w:keepNext/>
              <w:tabs>
                <w:tab w:val="center" w:pos="709"/>
                <w:tab w:val="center" w:pos="4320"/>
                <w:tab w:val="right" w:pos="8640"/>
              </w:tabs>
              <w:spacing w:line="260" w:lineRule="exact"/>
              <w:jc w:val="both"/>
              <w:rPr>
                <w:b/>
                <w:sz w:val="18"/>
                <w:szCs w:val="18"/>
              </w:rPr>
            </w:pPr>
          </w:p>
        </w:tc>
      </w:tr>
      <w:tr w:rsidR="00861A27" w:rsidRPr="004A22D7" w:rsidTr="00861A27">
        <w:trPr>
          <w:trHeight w:val="435"/>
        </w:trPr>
        <w:tc>
          <w:tcPr>
            <w:tcW w:w="6300" w:type="dxa"/>
          </w:tcPr>
          <w:p w:rsidR="00861A27" w:rsidRPr="004A22D7" w:rsidRDefault="00861A27" w:rsidP="00861A27">
            <w:pPr>
              <w:keepNext/>
              <w:tabs>
                <w:tab w:val="center" w:pos="709"/>
                <w:tab w:val="center" w:pos="4320"/>
                <w:tab w:val="right" w:pos="8640"/>
              </w:tabs>
              <w:spacing w:line="260" w:lineRule="exact"/>
              <w:ind w:left="66"/>
              <w:rPr>
                <w:b/>
                <w:sz w:val="18"/>
                <w:szCs w:val="18"/>
              </w:rPr>
            </w:pPr>
            <w:r w:rsidRPr="004A22D7">
              <w:rPr>
                <w:sz w:val="18"/>
                <w:szCs w:val="18"/>
              </w:rPr>
              <w:t>If yes, and no corrections will be made, the reason why such a conclusion has been reached</w:t>
            </w:r>
          </w:p>
        </w:tc>
        <w:tc>
          <w:tcPr>
            <w:tcW w:w="3056" w:type="dxa"/>
            <w:gridSpan w:val="3"/>
          </w:tcPr>
          <w:p w:rsidR="00861A27" w:rsidRPr="004A22D7" w:rsidRDefault="00861A27" w:rsidP="00861A27">
            <w:pPr>
              <w:keepNext/>
              <w:tabs>
                <w:tab w:val="center" w:pos="709"/>
                <w:tab w:val="center" w:pos="4320"/>
                <w:tab w:val="right" w:pos="8640"/>
              </w:tabs>
              <w:spacing w:line="260" w:lineRule="exact"/>
              <w:jc w:val="both"/>
              <w:rPr>
                <w:b/>
                <w:sz w:val="18"/>
                <w:szCs w:val="18"/>
              </w:rPr>
            </w:pPr>
          </w:p>
        </w:tc>
      </w:tr>
      <w:tr w:rsidR="00861A27" w:rsidRPr="004A22D7" w:rsidTr="00861A27">
        <w:tc>
          <w:tcPr>
            <w:tcW w:w="6300" w:type="dxa"/>
          </w:tcPr>
          <w:p w:rsidR="00861A27" w:rsidRPr="004A22D7" w:rsidRDefault="00861A27" w:rsidP="00861A27">
            <w:pPr>
              <w:keepNext/>
              <w:tabs>
                <w:tab w:val="center" w:pos="709"/>
                <w:tab w:val="center" w:pos="4320"/>
                <w:tab w:val="right" w:pos="8640"/>
              </w:tabs>
              <w:spacing w:line="260" w:lineRule="exact"/>
              <w:jc w:val="both"/>
              <w:rPr>
                <w:b/>
                <w:sz w:val="18"/>
                <w:szCs w:val="18"/>
              </w:rPr>
            </w:pPr>
            <w:r w:rsidRPr="004A22D7">
              <w:rPr>
                <w:sz w:val="18"/>
                <w:szCs w:val="18"/>
              </w:rPr>
              <w:t>Position of official responsible to take corrective action:</w:t>
            </w:r>
          </w:p>
        </w:tc>
        <w:tc>
          <w:tcPr>
            <w:tcW w:w="3056" w:type="dxa"/>
            <w:gridSpan w:val="3"/>
          </w:tcPr>
          <w:p w:rsidR="00861A27" w:rsidRPr="004A22D7" w:rsidRDefault="00861A27" w:rsidP="00861A27">
            <w:pPr>
              <w:keepNext/>
              <w:tabs>
                <w:tab w:val="center" w:pos="709"/>
                <w:tab w:val="center" w:pos="4320"/>
                <w:tab w:val="right" w:pos="8640"/>
              </w:tabs>
              <w:spacing w:line="260" w:lineRule="exact"/>
              <w:jc w:val="both"/>
              <w:rPr>
                <w:b/>
                <w:sz w:val="18"/>
                <w:szCs w:val="18"/>
              </w:rPr>
            </w:pPr>
          </w:p>
        </w:tc>
      </w:tr>
      <w:tr w:rsidR="00861A27" w:rsidRPr="004A22D7" w:rsidTr="00861A27">
        <w:tc>
          <w:tcPr>
            <w:tcW w:w="6300" w:type="dxa"/>
          </w:tcPr>
          <w:p w:rsidR="00861A27" w:rsidRPr="004A22D7" w:rsidRDefault="00861A27" w:rsidP="00861A27">
            <w:pPr>
              <w:keepNext/>
              <w:tabs>
                <w:tab w:val="center" w:pos="709"/>
                <w:tab w:val="center" w:pos="4320"/>
                <w:tab w:val="right" w:pos="8640"/>
              </w:tabs>
              <w:spacing w:line="260" w:lineRule="exact"/>
              <w:jc w:val="both"/>
              <w:rPr>
                <w:b/>
                <w:sz w:val="18"/>
                <w:szCs w:val="18"/>
              </w:rPr>
            </w:pPr>
            <w:r w:rsidRPr="004A22D7">
              <w:rPr>
                <w:sz w:val="18"/>
                <w:szCs w:val="18"/>
              </w:rPr>
              <w:t>Estimated completion date for corrective action:</w:t>
            </w:r>
          </w:p>
        </w:tc>
        <w:tc>
          <w:tcPr>
            <w:tcW w:w="3056" w:type="dxa"/>
            <w:gridSpan w:val="3"/>
          </w:tcPr>
          <w:p w:rsidR="00861A27" w:rsidRPr="004A22D7" w:rsidRDefault="00861A27" w:rsidP="00861A27">
            <w:pPr>
              <w:keepNext/>
              <w:tabs>
                <w:tab w:val="center" w:pos="709"/>
                <w:tab w:val="center" w:pos="4320"/>
                <w:tab w:val="right" w:pos="8640"/>
              </w:tabs>
              <w:spacing w:line="260" w:lineRule="exact"/>
              <w:jc w:val="both"/>
              <w:rPr>
                <w:b/>
                <w:sz w:val="18"/>
                <w:szCs w:val="18"/>
              </w:rPr>
            </w:pPr>
          </w:p>
        </w:tc>
      </w:tr>
      <w:tr w:rsidR="00861A27" w:rsidRPr="004A22D7" w:rsidTr="00861A27">
        <w:trPr>
          <w:trHeight w:val="263"/>
        </w:trPr>
        <w:tc>
          <w:tcPr>
            <w:tcW w:w="6300" w:type="dxa"/>
            <w:vMerge w:val="restart"/>
          </w:tcPr>
          <w:p w:rsidR="00861A27" w:rsidRPr="004A22D7" w:rsidRDefault="00861A27" w:rsidP="00861A27">
            <w:pPr>
              <w:keepNext/>
              <w:tabs>
                <w:tab w:val="center" w:pos="709"/>
                <w:tab w:val="center" w:pos="4320"/>
                <w:tab w:val="right" w:pos="8640"/>
              </w:tabs>
              <w:spacing w:line="260" w:lineRule="exact"/>
              <w:jc w:val="both"/>
              <w:rPr>
                <w:sz w:val="18"/>
                <w:szCs w:val="18"/>
              </w:rPr>
            </w:pPr>
            <w:r w:rsidRPr="004A22D7">
              <w:rPr>
                <w:sz w:val="18"/>
                <w:szCs w:val="18"/>
              </w:rPr>
              <w:t>Does management agree with the root cause indicated</w:t>
            </w:r>
          </w:p>
        </w:tc>
        <w:tc>
          <w:tcPr>
            <w:tcW w:w="859" w:type="dxa"/>
          </w:tcPr>
          <w:p w:rsidR="00861A27" w:rsidRPr="004A22D7" w:rsidRDefault="00861A27" w:rsidP="00861A27">
            <w:pPr>
              <w:keepNext/>
              <w:tabs>
                <w:tab w:val="center" w:pos="709"/>
                <w:tab w:val="center" w:pos="4320"/>
                <w:tab w:val="right" w:pos="8640"/>
              </w:tabs>
              <w:spacing w:line="260" w:lineRule="exact"/>
              <w:jc w:val="both"/>
              <w:rPr>
                <w:b/>
                <w:sz w:val="18"/>
                <w:szCs w:val="18"/>
              </w:rPr>
            </w:pPr>
            <w:r w:rsidRPr="004A22D7">
              <w:rPr>
                <w:b/>
                <w:sz w:val="18"/>
                <w:szCs w:val="18"/>
              </w:rPr>
              <w:t>Yes</w:t>
            </w:r>
          </w:p>
        </w:tc>
        <w:tc>
          <w:tcPr>
            <w:tcW w:w="2197" w:type="dxa"/>
            <w:gridSpan w:val="2"/>
          </w:tcPr>
          <w:p w:rsidR="00861A27" w:rsidRPr="004A22D7" w:rsidRDefault="00861A27" w:rsidP="00861A27">
            <w:pPr>
              <w:keepNext/>
              <w:tabs>
                <w:tab w:val="center" w:pos="709"/>
                <w:tab w:val="center" w:pos="4320"/>
                <w:tab w:val="right" w:pos="8640"/>
              </w:tabs>
              <w:spacing w:line="260" w:lineRule="exact"/>
              <w:jc w:val="both"/>
              <w:rPr>
                <w:b/>
                <w:sz w:val="18"/>
                <w:szCs w:val="18"/>
              </w:rPr>
            </w:pPr>
            <w:r w:rsidRPr="004A22D7">
              <w:rPr>
                <w:b/>
                <w:sz w:val="18"/>
                <w:szCs w:val="18"/>
              </w:rPr>
              <w:t>No</w:t>
            </w:r>
          </w:p>
        </w:tc>
      </w:tr>
      <w:tr w:rsidR="00861A27" w:rsidRPr="004A22D7" w:rsidTr="00861A27">
        <w:trPr>
          <w:trHeight w:val="262"/>
        </w:trPr>
        <w:tc>
          <w:tcPr>
            <w:tcW w:w="6300" w:type="dxa"/>
            <w:vMerge/>
          </w:tcPr>
          <w:p w:rsidR="00861A27" w:rsidRPr="004A22D7" w:rsidRDefault="00861A27" w:rsidP="00861A27">
            <w:pPr>
              <w:keepNext/>
              <w:tabs>
                <w:tab w:val="center" w:pos="709"/>
                <w:tab w:val="center" w:pos="4320"/>
                <w:tab w:val="right" w:pos="8640"/>
              </w:tabs>
              <w:spacing w:line="260" w:lineRule="exact"/>
              <w:jc w:val="both"/>
              <w:rPr>
                <w:sz w:val="18"/>
                <w:szCs w:val="18"/>
              </w:rPr>
            </w:pPr>
          </w:p>
        </w:tc>
        <w:tc>
          <w:tcPr>
            <w:tcW w:w="859" w:type="dxa"/>
          </w:tcPr>
          <w:p w:rsidR="00861A27" w:rsidRPr="004A22D7" w:rsidRDefault="00861A27" w:rsidP="00861A27">
            <w:pPr>
              <w:keepNext/>
              <w:tabs>
                <w:tab w:val="center" w:pos="709"/>
                <w:tab w:val="center" w:pos="4320"/>
                <w:tab w:val="right" w:pos="8640"/>
              </w:tabs>
              <w:spacing w:line="260" w:lineRule="exact"/>
              <w:jc w:val="both"/>
              <w:rPr>
                <w:b/>
                <w:sz w:val="18"/>
                <w:szCs w:val="18"/>
              </w:rPr>
            </w:pPr>
            <w:r w:rsidRPr="004A22D7">
              <w:rPr>
                <w:b/>
                <w:sz w:val="18"/>
                <w:szCs w:val="18"/>
              </w:rPr>
              <w:t>x</w:t>
            </w:r>
          </w:p>
        </w:tc>
        <w:tc>
          <w:tcPr>
            <w:tcW w:w="2197" w:type="dxa"/>
            <w:gridSpan w:val="2"/>
          </w:tcPr>
          <w:p w:rsidR="00861A27" w:rsidRPr="004A22D7" w:rsidRDefault="00861A27" w:rsidP="00861A27">
            <w:pPr>
              <w:keepNext/>
              <w:tabs>
                <w:tab w:val="center" w:pos="709"/>
                <w:tab w:val="center" w:pos="4320"/>
                <w:tab w:val="right" w:pos="8640"/>
              </w:tabs>
              <w:spacing w:line="260" w:lineRule="exact"/>
              <w:jc w:val="both"/>
              <w:rPr>
                <w:b/>
                <w:sz w:val="18"/>
                <w:szCs w:val="18"/>
              </w:rPr>
            </w:pPr>
          </w:p>
        </w:tc>
      </w:tr>
      <w:tr w:rsidR="00861A27" w:rsidRPr="004A22D7" w:rsidTr="00861A27">
        <w:tc>
          <w:tcPr>
            <w:tcW w:w="6300" w:type="dxa"/>
          </w:tcPr>
          <w:p w:rsidR="00861A27" w:rsidRPr="004A22D7" w:rsidRDefault="00861A27" w:rsidP="00861A27">
            <w:pPr>
              <w:keepNext/>
              <w:tabs>
                <w:tab w:val="center" w:pos="709"/>
                <w:tab w:val="center" w:pos="4320"/>
                <w:tab w:val="right" w:pos="8640"/>
              </w:tabs>
              <w:spacing w:line="260" w:lineRule="exact"/>
              <w:jc w:val="both"/>
              <w:rPr>
                <w:sz w:val="18"/>
                <w:szCs w:val="18"/>
              </w:rPr>
            </w:pPr>
            <w:r w:rsidRPr="004A22D7">
              <w:rPr>
                <w:sz w:val="18"/>
                <w:szCs w:val="18"/>
              </w:rPr>
              <w:t>If management does not agree with the root cause indicated, please provide the root cause according to management</w:t>
            </w:r>
          </w:p>
        </w:tc>
        <w:tc>
          <w:tcPr>
            <w:tcW w:w="3056" w:type="dxa"/>
            <w:gridSpan w:val="3"/>
          </w:tcPr>
          <w:p w:rsidR="00861A27" w:rsidRPr="004A22D7" w:rsidRDefault="00861A27" w:rsidP="00861A27">
            <w:pPr>
              <w:keepNext/>
              <w:tabs>
                <w:tab w:val="center" w:pos="709"/>
                <w:tab w:val="center" w:pos="4320"/>
                <w:tab w:val="right" w:pos="8640"/>
              </w:tabs>
              <w:spacing w:line="260" w:lineRule="exact"/>
              <w:jc w:val="both"/>
              <w:rPr>
                <w:b/>
                <w:sz w:val="18"/>
                <w:szCs w:val="18"/>
              </w:rPr>
            </w:pPr>
          </w:p>
        </w:tc>
      </w:tr>
    </w:tbl>
    <w:p w:rsidR="00861A27" w:rsidRPr="004A22D7" w:rsidRDefault="00861A27" w:rsidP="00861A27">
      <w:pPr>
        <w:tabs>
          <w:tab w:val="center" w:pos="709"/>
        </w:tabs>
        <w:spacing w:before="100" w:beforeAutospacing="1" w:after="100" w:afterAutospacing="1"/>
        <w:rPr>
          <w:b/>
          <w:bCs/>
          <w:sz w:val="22"/>
          <w:szCs w:val="22"/>
        </w:rPr>
      </w:pPr>
    </w:p>
    <w:p w:rsidR="00861A27" w:rsidRPr="002C76C1" w:rsidRDefault="00861A27" w:rsidP="00861A27">
      <w:pPr>
        <w:tabs>
          <w:tab w:val="center" w:pos="709"/>
        </w:tabs>
        <w:spacing w:after="120"/>
        <w:jc w:val="both"/>
        <w:rPr>
          <w:i/>
          <w:sz w:val="22"/>
          <w:szCs w:val="22"/>
        </w:rPr>
      </w:pPr>
    </w:p>
    <w:p w:rsidR="00861A27" w:rsidRPr="002C76C1" w:rsidRDefault="00861A27" w:rsidP="00861A27">
      <w:pPr>
        <w:tabs>
          <w:tab w:val="center" w:pos="709"/>
        </w:tabs>
        <w:spacing w:after="120"/>
        <w:jc w:val="both"/>
        <w:rPr>
          <w:i/>
          <w:sz w:val="22"/>
          <w:szCs w:val="22"/>
        </w:rPr>
      </w:pPr>
      <w:r w:rsidRPr="002C76C1">
        <w:rPr>
          <w:i/>
          <w:sz w:val="22"/>
          <w:szCs w:val="22"/>
        </w:rPr>
        <w:t>Name:</w:t>
      </w:r>
      <w:r w:rsidRPr="002C76C1">
        <w:rPr>
          <w:rFonts w:eastAsia="Arial Unicode MS"/>
          <w:sz w:val="22"/>
          <w:szCs w:val="22"/>
        </w:rPr>
        <w:t xml:space="preserve">   J Prinsloo</w:t>
      </w:r>
    </w:p>
    <w:p w:rsidR="00861A27" w:rsidRPr="002C76C1" w:rsidRDefault="00861A27" w:rsidP="00861A27">
      <w:pPr>
        <w:tabs>
          <w:tab w:val="center" w:pos="709"/>
        </w:tabs>
        <w:spacing w:after="120"/>
        <w:jc w:val="both"/>
        <w:rPr>
          <w:i/>
          <w:sz w:val="22"/>
          <w:szCs w:val="22"/>
        </w:rPr>
      </w:pPr>
      <w:r w:rsidRPr="002C76C1">
        <w:rPr>
          <w:i/>
          <w:sz w:val="22"/>
          <w:szCs w:val="22"/>
        </w:rPr>
        <w:t>Position:  CD</w:t>
      </w:r>
    </w:p>
    <w:p w:rsidR="00861A27" w:rsidRPr="002C76C1" w:rsidRDefault="00861A27" w:rsidP="00861A27">
      <w:pPr>
        <w:tabs>
          <w:tab w:val="center" w:pos="709"/>
        </w:tabs>
        <w:spacing w:after="120"/>
        <w:jc w:val="both"/>
        <w:rPr>
          <w:sz w:val="22"/>
          <w:szCs w:val="22"/>
        </w:rPr>
      </w:pPr>
      <w:r w:rsidRPr="002C76C1">
        <w:rPr>
          <w:i/>
          <w:sz w:val="22"/>
          <w:szCs w:val="22"/>
        </w:rPr>
        <w:t>Date: 18/05/2012</w:t>
      </w:r>
    </w:p>
    <w:p w:rsidR="00861A27" w:rsidRPr="002C76C1" w:rsidRDefault="00861A27" w:rsidP="00861A27">
      <w:pPr>
        <w:tabs>
          <w:tab w:val="center" w:pos="709"/>
        </w:tabs>
        <w:rPr>
          <w:sz w:val="22"/>
          <w:szCs w:val="22"/>
        </w:rPr>
      </w:pPr>
    </w:p>
    <w:p w:rsidR="00861A27" w:rsidRPr="002C76C1" w:rsidRDefault="00861A27" w:rsidP="00861A27">
      <w:pPr>
        <w:tabs>
          <w:tab w:val="center" w:pos="709"/>
        </w:tabs>
        <w:spacing w:before="100" w:beforeAutospacing="1" w:after="100" w:afterAutospacing="1"/>
        <w:rPr>
          <w:b/>
          <w:bCs/>
          <w:sz w:val="22"/>
          <w:szCs w:val="22"/>
        </w:rPr>
      </w:pPr>
      <w:r w:rsidRPr="002C76C1">
        <w:rPr>
          <w:b/>
          <w:bCs/>
          <w:sz w:val="22"/>
          <w:szCs w:val="22"/>
        </w:rPr>
        <w:t>Auditor’s conclusion</w:t>
      </w:r>
    </w:p>
    <w:p w:rsidR="00861A27" w:rsidRPr="002C76C1" w:rsidRDefault="00861A27" w:rsidP="00861A27">
      <w:pPr>
        <w:tabs>
          <w:tab w:val="center" w:pos="709"/>
        </w:tabs>
        <w:rPr>
          <w:sz w:val="22"/>
          <w:szCs w:val="22"/>
        </w:rPr>
      </w:pPr>
      <w:r w:rsidRPr="002C76C1">
        <w:rPr>
          <w:sz w:val="22"/>
          <w:szCs w:val="22"/>
        </w:rPr>
        <w:t xml:space="preserve">The information has now been submitted on 18 May 2012. </w:t>
      </w:r>
    </w:p>
    <w:p w:rsidR="00861A27" w:rsidRPr="002C76C1" w:rsidRDefault="00861A27" w:rsidP="00861A27">
      <w:pPr>
        <w:tabs>
          <w:tab w:val="center" w:pos="709"/>
        </w:tabs>
        <w:rPr>
          <w:sz w:val="22"/>
          <w:szCs w:val="22"/>
        </w:rPr>
      </w:pPr>
    </w:p>
    <w:p w:rsidR="00861A27" w:rsidRPr="002C76C1" w:rsidRDefault="00861A27" w:rsidP="00861A27">
      <w:pPr>
        <w:tabs>
          <w:tab w:val="center" w:pos="709"/>
        </w:tabs>
        <w:rPr>
          <w:sz w:val="22"/>
          <w:szCs w:val="22"/>
        </w:rPr>
      </w:pPr>
      <w:r w:rsidRPr="002C76C1">
        <w:rPr>
          <w:sz w:val="22"/>
          <w:szCs w:val="22"/>
        </w:rPr>
        <w:t>The department should ensure that all instances where the Department of Public Works are providing other departments/entities with accommodation free of charge or for a reduced cost are comprehensively disclosed in the related party disclosure note of the Department of Public Works in line with the following provisions pertaining to related party transactions in the annual preparation guide by National Treasury:</w:t>
      </w:r>
    </w:p>
    <w:p w:rsidR="00861A27" w:rsidRPr="002C76C1" w:rsidRDefault="00861A27" w:rsidP="00861A27">
      <w:pPr>
        <w:tabs>
          <w:tab w:val="center" w:pos="709"/>
        </w:tabs>
        <w:rPr>
          <w:sz w:val="22"/>
          <w:szCs w:val="22"/>
        </w:rPr>
      </w:pPr>
    </w:p>
    <w:p w:rsidR="00861A27" w:rsidRPr="002C76C1" w:rsidRDefault="00861A27" w:rsidP="00861A27">
      <w:pPr>
        <w:pStyle w:val="ListParagraph"/>
        <w:tabs>
          <w:tab w:val="center" w:pos="709"/>
        </w:tabs>
        <w:ind w:left="0"/>
        <w:rPr>
          <w:rFonts w:ascii="Arial" w:hAnsi="Arial" w:cs="Arial"/>
          <w:sz w:val="22"/>
          <w:szCs w:val="22"/>
        </w:rPr>
      </w:pPr>
      <w:r w:rsidRPr="002C76C1">
        <w:rPr>
          <w:rFonts w:ascii="Arial" w:hAnsi="Arial" w:cs="Arial"/>
          <w:sz w:val="22"/>
          <w:szCs w:val="22"/>
        </w:rPr>
        <w:t>Chapter 8 – page 32 requires the following under related party transactions:</w:t>
      </w:r>
    </w:p>
    <w:p w:rsidR="00861A27" w:rsidRPr="002C76C1" w:rsidRDefault="00861A27" w:rsidP="00861A27">
      <w:pPr>
        <w:pStyle w:val="ListParagraph"/>
        <w:tabs>
          <w:tab w:val="center" w:pos="709"/>
        </w:tabs>
        <w:rPr>
          <w:rFonts w:ascii="Arial" w:hAnsi="Arial" w:cs="Arial"/>
          <w:sz w:val="22"/>
          <w:szCs w:val="22"/>
        </w:rPr>
      </w:pPr>
    </w:p>
    <w:p w:rsidR="00861A27" w:rsidRPr="002C76C1" w:rsidRDefault="00861A27" w:rsidP="00861A27">
      <w:pPr>
        <w:pStyle w:val="Default"/>
        <w:tabs>
          <w:tab w:val="center" w:pos="709"/>
        </w:tabs>
        <w:rPr>
          <w:rFonts w:ascii="Arial" w:hAnsi="Arial" w:cs="Arial"/>
          <w:sz w:val="22"/>
          <w:szCs w:val="22"/>
        </w:rPr>
      </w:pPr>
      <w:r w:rsidRPr="002C76C1">
        <w:rPr>
          <w:rFonts w:ascii="Arial" w:hAnsi="Arial" w:cs="Arial"/>
          <w:sz w:val="22"/>
          <w:szCs w:val="22"/>
        </w:rPr>
        <w:t xml:space="preserve">“However for the 2011/12 financial year the following applies: </w:t>
      </w:r>
    </w:p>
    <w:p w:rsidR="00861A27" w:rsidRPr="002C76C1" w:rsidRDefault="00861A27" w:rsidP="00861A27">
      <w:pPr>
        <w:pStyle w:val="Default"/>
        <w:tabs>
          <w:tab w:val="center" w:pos="709"/>
        </w:tabs>
        <w:rPr>
          <w:rFonts w:ascii="Arial" w:hAnsi="Arial" w:cs="Arial"/>
          <w:sz w:val="22"/>
          <w:szCs w:val="22"/>
        </w:rPr>
      </w:pPr>
    </w:p>
    <w:p w:rsidR="00861A27" w:rsidRPr="00047F1D" w:rsidRDefault="00861A27" w:rsidP="00861A27">
      <w:pPr>
        <w:pStyle w:val="Default"/>
        <w:tabs>
          <w:tab w:val="center" w:pos="709"/>
        </w:tabs>
        <w:spacing w:after="248"/>
        <w:ind w:left="720" w:hanging="720"/>
        <w:rPr>
          <w:rFonts w:ascii="Arial" w:hAnsi="Arial" w:cs="Arial"/>
          <w:sz w:val="22"/>
          <w:szCs w:val="22"/>
        </w:rPr>
      </w:pPr>
      <w:r w:rsidRPr="002C76C1">
        <w:rPr>
          <w:rFonts w:ascii="Arial" w:hAnsi="Arial" w:cs="Arial"/>
          <w:sz w:val="22"/>
          <w:szCs w:val="22"/>
        </w:rPr>
        <w:t>(a)</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a department need only disclose those related party transactions that in terms of the above qualify for disclosure, between itself and the public entities falling under its Minister/MEC</w:t>
      </w:r>
      <w:r w:rsidRPr="002C76C1">
        <w:rPr>
          <w:rFonts w:ascii="MS Mincho" w:eastAsia="MS Mincho" w:hAnsi="MS Mincho" w:cs="MS Mincho" w:hint="eastAsia"/>
          <w:sz w:val="22"/>
          <w:szCs w:val="22"/>
          <w:lang w:val="en-ZA"/>
        </w:rPr>
        <w:t>‟</w:t>
      </w:r>
      <w:r w:rsidRPr="002C76C1">
        <w:rPr>
          <w:rFonts w:ascii="Arial" w:hAnsi="Arial" w:cs="Arial"/>
          <w:sz w:val="22"/>
          <w:szCs w:val="22"/>
        </w:rPr>
        <w:t xml:space="preserve">s portfolio. The disclosures exclude transfers &amp; subsidies paid to public entities where these have been included in the annexures to the financial statements. </w:t>
      </w:r>
      <w:r w:rsidRPr="00047F1D">
        <w:rPr>
          <w:rFonts w:ascii="Arial" w:hAnsi="Arial" w:cs="Arial"/>
          <w:sz w:val="22"/>
          <w:szCs w:val="22"/>
        </w:rPr>
        <w:t xml:space="preserve">However, the fact that the public entity is a related party should be included in this note; (e.g. the National Treasury will only list the ASB, FSB, IRBA, StatsSA, SARS etc); </w:t>
      </w:r>
      <w:r w:rsidRPr="00047F1D">
        <w:rPr>
          <w:rFonts w:ascii="Arial" w:hAnsi="Arial" w:cs="Arial"/>
          <w:bCs/>
          <w:sz w:val="22"/>
          <w:szCs w:val="22"/>
        </w:rPr>
        <w:t xml:space="preserve">but </w:t>
      </w:r>
    </w:p>
    <w:p w:rsidR="00861A27" w:rsidRPr="00047F1D" w:rsidRDefault="00861A27" w:rsidP="00861A27">
      <w:pPr>
        <w:pStyle w:val="Default"/>
        <w:tabs>
          <w:tab w:val="center" w:pos="709"/>
        </w:tabs>
        <w:ind w:left="720" w:hanging="720"/>
        <w:rPr>
          <w:rFonts w:ascii="Arial" w:hAnsi="Arial" w:cs="Arial"/>
          <w:sz w:val="22"/>
          <w:szCs w:val="22"/>
        </w:rPr>
      </w:pPr>
      <w:r w:rsidRPr="00047F1D">
        <w:rPr>
          <w:rFonts w:ascii="Arial" w:hAnsi="Arial" w:cs="Arial"/>
          <w:sz w:val="22"/>
          <w:szCs w:val="22"/>
        </w:rPr>
        <w:t>(b)</w:t>
      </w:r>
      <w:r w:rsidRPr="00047F1D">
        <w:rPr>
          <w:rFonts w:ascii="Arial" w:hAnsi="Arial" w:cs="Arial"/>
          <w:sz w:val="22"/>
          <w:szCs w:val="22"/>
        </w:rPr>
        <w:tab/>
      </w:r>
      <w:r w:rsidRPr="00047F1D">
        <w:rPr>
          <w:rFonts w:ascii="Arial" w:hAnsi="Arial" w:cs="Arial"/>
          <w:sz w:val="22"/>
          <w:szCs w:val="22"/>
        </w:rPr>
        <w:tab/>
        <w:t xml:space="preserve">where a department transacts with another party other than those under (a) above and these transactions were </w:t>
      </w:r>
      <w:r w:rsidRPr="00047F1D">
        <w:rPr>
          <w:rFonts w:ascii="Arial" w:hAnsi="Arial" w:cs="Arial"/>
          <w:sz w:val="22"/>
          <w:szCs w:val="22"/>
          <w:u w:val="single"/>
        </w:rPr>
        <w:t>not at arms-length</w:t>
      </w:r>
      <w:r w:rsidRPr="00047F1D">
        <w:rPr>
          <w:rFonts w:ascii="Arial" w:hAnsi="Arial" w:cs="Arial"/>
          <w:sz w:val="22"/>
          <w:szCs w:val="22"/>
        </w:rPr>
        <w:t xml:space="preserve"> then the relationship and the transaction must be disclosed. (e.g. if the Department A occupied a building owned by DPW without paying for this service then the relationship and the fact that a building is provided free of charge would have to be disclosed in the notes to the Department A</w:t>
      </w:r>
      <w:r w:rsidRPr="00047F1D">
        <w:rPr>
          <w:rFonts w:ascii="MS Mincho" w:eastAsia="MS Mincho" w:hAnsi="MS Mincho" w:cs="MS Mincho" w:hint="eastAsia"/>
          <w:sz w:val="22"/>
          <w:szCs w:val="22"/>
          <w:lang w:val="en-ZA"/>
        </w:rPr>
        <w:t>‟</w:t>
      </w:r>
      <w:r w:rsidRPr="00047F1D">
        <w:rPr>
          <w:rFonts w:ascii="Arial" w:hAnsi="Arial" w:cs="Arial"/>
          <w:sz w:val="22"/>
          <w:szCs w:val="22"/>
        </w:rPr>
        <w:t xml:space="preserve">s AFS).” (own emphasis added) </w:t>
      </w:r>
    </w:p>
    <w:p w:rsidR="00861A27" w:rsidRPr="00047F1D" w:rsidRDefault="00861A27" w:rsidP="00861A27">
      <w:pPr>
        <w:tabs>
          <w:tab w:val="center" w:pos="709"/>
        </w:tabs>
        <w:rPr>
          <w:sz w:val="22"/>
          <w:szCs w:val="22"/>
        </w:rPr>
      </w:pPr>
    </w:p>
    <w:p w:rsidR="00861A27" w:rsidRPr="002C76C1" w:rsidRDefault="00861A27" w:rsidP="00861A27">
      <w:pPr>
        <w:tabs>
          <w:tab w:val="center" w:pos="709"/>
        </w:tabs>
        <w:rPr>
          <w:sz w:val="22"/>
          <w:szCs w:val="22"/>
        </w:rPr>
      </w:pPr>
      <w:r w:rsidRPr="002C76C1">
        <w:rPr>
          <w:sz w:val="22"/>
          <w:szCs w:val="22"/>
        </w:rPr>
        <w:t>Year end follow up: Although the department responded to the finding on 18 May 2012 and the auditor’s conclusion was discussed in the audit steering committee meeting of 30 May 2012, the department did not disclose the related party transactions as indicated above in the financial statements. Communication of factual finding 237 was issued in this regard.</w:t>
      </w:r>
    </w:p>
    <w:p w:rsidR="00861A27" w:rsidRPr="002C76C1" w:rsidRDefault="00861A27" w:rsidP="00861A27">
      <w:pPr>
        <w:tabs>
          <w:tab w:val="center" w:pos="709"/>
        </w:tabs>
      </w:pPr>
    </w:p>
    <w:p w:rsidR="00861A27" w:rsidRPr="002C76C1" w:rsidRDefault="00861A27" w:rsidP="00861A27">
      <w:pPr>
        <w:tabs>
          <w:tab w:val="center" w:pos="709"/>
        </w:tabs>
      </w:pPr>
    </w:p>
    <w:p w:rsidR="00861A27" w:rsidRPr="002C76C1" w:rsidRDefault="00861A27" w:rsidP="00861A27">
      <w:pPr>
        <w:tabs>
          <w:tab w:val="center" w:pos="709"/>
        </w:tabs>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Pr="002C76C1" w:rsidRDefault="00861A27" w:rsidP="006F5D2E">
      <w:pPr>
        <w:pStyle w:val="ListParagraph"/>
        <w:numPr>
          <w:ilvl w:val="0"/>
          <w:numId w:val="296"/>
        </w:numPr>
        <w:tabs>
          <w:tab w:val="center" w:pos="709"/>
        </w:tabs>
        <w:spacing w:after="120"/>
        <w:rPr>
          <w:rFonts w:ascii="Arial" w:hAnsi="Arial" w:cs="Arial"/>
          <w:b/>
          <w:bCs/>
          <w:color w:val="FF0000"/>
          <w:sz w:val="22"/>
          <w:szCs w:val="22"/>
        </w:rPr>
      </w:pPr>
      <w:r w:rsidRPr="002C76C1">
        <w:rPr>
          <w:rFonts w:ascii="Arial" w:hAnsi="Arial" w:cs="Arial"/>
          <w:b/>
          <w:bCs/>
          <w:sz w:val="22"/>
          <w:szCs w:val="22"/>
        </w:rPr>
        <w:t xml:space="preserve">Deviations from SCM – Mokonyane Catering Service – PTA Region  </w:t>
      </w:r>
      <w:r w:rsidRPr="002C76C1">
        <w:rPr>
          <w:rFonts w:ascii="Arial" w:hAnsi="Arial" w:cs="Arial"/>
          <w:b/>
          <w:bCs/>
          <w:color w:val="FF0000"/>
          <w:sz w:val="22"/>
          <w:szCs w:val="22"/>
        </w:rPr>
        <w:t>Ex 98</w:t>
      </w:r>
    </w:p>
    <w:p w:rsidR="00861A27" w:rsidRPr="00571BD2" w:rsidRDefault="00861A27" w:rsidP="00861A27">
      <w:pPr>
        <w:pStyle w:val="NormalWeb"/>
        <w:tabs>
          <w:tab w:val="center" w:pos="709"/>
        </w:tabs>
        <w:rPr>
          <w:rFonts w:ascii="Arial" w:hAnsi="Arial" w:cs="Arial"/>
          <w:b/>
          <w:sz w:val="22"/>
          <w:szCs w:val="22"/>
        </w:rPr>
      </w:pPr>
      <w:r w:rsidRPr="00571BD2">
        <w:rPr>
          <w:rFonts w:ascii="Arial" w:hAnsi="Arial" w:cs="Arial"/>
          <w:b/>
          <w:sz w:val="22"/>
          <w:szCs w:val="22"/>
        </w:rPr>
        <w:t>Audit Finding</w:t>
      </w:r>
    </w:p>
    <w:p w:rsidR="00861A27" w:rsidRPr="002C76C1" w:rsidRDefault="00861A27" w:rsidP="00861A27">
      <w:pPr>
        <w:pStyle w:val="NormalWeb"/>
        <w:tabs>
          <w:tab w:val="center" w:pos="709"/>
        </w:tabs>
        <w:rPr>
          <w:rFonts w:ascii="Arial" w:hAnsi="Arial" w:cs="Arial"/>
          <w:sz w:val="22"/>
          <w:szCs w:val="22"/>
        </w:rPr>
      </w:pPr>
    </w:p>
    <w:p w:rsidR="00861A27" w:rsidRPr="002C76C1" w:rsidRDefault="00861A27" w:rsidP="00861A27">
      <w:pPr>
        <w:pStyle w:val="NormalWeb"/>
        <w:tabs>
          <w:tab w:val="center" w:pos="709"/>
        </w:tabs>
        <w:rPr>
          <w:rFonts w:ascii="Arial" w:hAnsi="Arial" w:cs="Arial"/>
          <w:sz w:val="22"/>
          <w:szCs w:val="22"/>
        </w:rPr>
      </w:pPr>
      <w:r w:rsidRPr="002C76C1">
        <w:rPr>
          <w:rFonts w:ascii="Arial" w:hAnsi="Arial" w:cs="Arial"/>
          <w:sz w:val="22"/>
          <w:szCs w:val="22"/>
        </w:rPr>
        <w:t>Laws, rules and legislation:</w:t>
      </w:r>
    </w:p>
    <w:p w:rsidR="00861A27" w:rsidRPr="002C76C1" w:rsidRDefault="00861A27" w:rsidP="00861A27">
      <w:pPr>
        <w:pStyle w:val="NormalWeb"/>
        <w:tabs>
          <w:tab w:val="center" w:pos="709"/>
        </w:tabs>
        <w:ind w:left="1077" w:hanging="720"/>
        <w:rPr>
          <w:rFonts w:ascii="Arial" w:hAnsi="Arial" w:cs="Arial"/>
          <w:i/>
          <w:iCs/>
          <w:sz w:val="22"/>
          <w:szCs w:val="22"/>
        </w:rPr>
      </w:pPr>
    </w:p>
    <w:p w:rsidR="00861A27" w:rsidRPr="002C76C1" w:rsidRDefault="00861A27" w:rsidP="00861A27">
      <w:pPr>
        <w:tabs>
          <w:tab w:val="center" w:pos="709"/>
        </w:tabs>
        <w:autoSpaceDE w:val="0"/>
        <w:autoSpaceDN w:val="0"/>
        <w:adjustRightInd w:val="0"/>
        <w:ind w:left="357" w:hanging="357"/>
        <w:rPr>
          <w:bCs/>
          <w:sz w:val="22"/>
          <w:szCs w:val="22"/>
          <w:lang w:val="en-ZA" w:eastAsia="en-ZA"/>
        </w:rPr>
      </w:pPr>
      <w:r w:rsidRPr="002C76C1">
        <w:rPr>
          <w:bCs/>
          <w:sz w:val="22"/>
          <w:szCs w:val="22"/>
          <w:lang w:val="en-ZA" w:eastAsia="en-ZA"/>
        </w:rPr>
        <w:t>a)</w:t>
      </w:r>
      <w:r w:rsidRPr="002C76C1">
        <w:rPr>
          <w:bCs/>
          <w:sz w:val="22"/>
          <w:szCs w:val="22"/>
          <w:lang w:val="en-ZA" w:eastAsia="en-ZA"/>
        </w:rPr>
        <w:tab/>
        <w:t>The department’s SCM policy paragraph’s 49 and 50a. states:</w:t>
      </w:r>
    </w:p>
    <w:p w:rsidR="00861A27" w:rsidRPr="002C76C1" w:rsidRDefault="00861A27" w:rsidP="00861A27">
      <w:pPr>
        <w:tabs>
          <w:tab w:val="center" w:pos="709"/>
        </w:tabs>
        <w:autoSpaceDE w:val="0"/>
        <w:autoSpaceDN w:val="0"/>
        <w:adjustRightInd w:val="0"/>
        <w:ind w:left="720"/>
        <w:rPr>
          <w:bCs/>
          <w:sz w:val="22"/>
          <w:szCs w:val="22"/>
          <w:lang w:val="en-ZA" w:eastAsia="en-ZA"/>
        </w:rPr>
      </w:pPr>
    </w:p>
    <w:p w:rsidR="00861A27" w:rsidRPr="002C76C1" w:rsidRDefault="00861A27" w:rsidP="00861A27">
      <w:pPr>
        <w:tabs>
          <w:tab w:val="center" w:pos="709"/>
        </w:tabs>
        <w:autoSpaceDE w:val="0"/>
        <w:autoSpaceDN w:val="0"/>
        <w:adjustRightInd w:val="0"/>
        <w:spacing w:after="120" w:line="260" w:lineRule="exact"/>
        <w:ind w:left="717" w:hanging="360"/>
        <w:rPr>
          <w:bCs/>
          <w:i/>
          <w:sz w:val="22"/>
          <w:szCs w:val="22"/>
          <w:lang w:val="en-ZA" w:eastAsia="en-ZA"/>
        </w:rPr>
      </w:pPr>
      <w:r w:rsidRPr="002C76C1">
        <w:rPr>
          <w:bCs/>
          <w:i/>
          <w:sz w:val="22"/>
          <w:szCs w:val="22"/>
          <w:lang w:val="en-ZA" w:eastAsia="en-ZA"/>
        </w:rPr>
        <w:t>“49</w:t>
      </w:r>
      <w:r w:rsidRPr="002C76C1">
        <w:rPr>
          <w:bCs/>
          <w:i/>
          <w:sz w:val="22"/>
          <w:szCs w:val="22"/>
          <w:lang w:val="en-ZA" w:eastAsia="en-ZA"/>
        </w:rPr>
        <w:tab/>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w:t>
      </w:r>
    </w:p>
    <w:p w:rsidR="00861A27" w:rsidRPr="002C76C1" w:rsidRDefault="00861A27" w:rsidP="00861A27">
      <w:pPr>
        <w:tabs>
          <w:tab w:val="center" w:pos="709"/>
        </w:tabs>
        <w:autoSpaceDE w:val="0"/>
        <w:autoSpaceDN w:val="0"/>
        <w:adjustRightInd w:val="0"/>
        <w:spacing w:after="120" w:line="260" w:lineRule="exact"/>
        <w:ind w:left="357" w:hanging="357"/>
        <w:rPr>
          <w:bCs/>
          <w:i/>
          <w:sz w:val="22"/>
          <w:szCs w:val="22"/>
          <w:lang w:val="en-ZA" w:eastAsia="en-ZA"/>
        </w:rPr>
      </w:pPr>
    </w:p>
    <w:p w:rsidR="00861A27" w:rsidRPr="002C76C1" w:rsidRDefault="00861A27" w:rsidP="00861A27">
      <w:pPr>
        <w:tabs>
          <w:tab w:val="center" w:pos="709"/>
        </w:tabs>
        <w:autoSpaceDE w:val="0"/>
        <w:autoSpaceDN w:val="0"/>
        <w:adjustRightInd w:val="0"/>
        <w:spacing w:after="120" w:line="260" w:lineRule="exact"/>
        <w:ind w:left="357"/>
        <w:rPr>
          <w:bCs/>
          <w:i/>
          <w:sz w:val="22"/>
          <w:szCs w:val="22"/>
          <w:lang w:val="en-ZA" w:eastAsia="en-ZA"/>
        </w:rPr>
      </w:pPr>
      <w:r w:rsidRPr="002C76C1">
        <w:rPr>
          <w:bCs/>
          <w:i/>
          <w:sz w:val="22"/>
          <w:szCs w:val="22"/>
          <w:lang w:val="en-ZA" w:eastAsia="en-ZA"/>
        </w:rPr>
        <w:t>50</w:t>
      </w:r>
      <w:r w:rsidRPr="002C76C1">
        <w:rPr>
          <w:bCs/>
          <w:i/>
          <w:sz w:val="22"/>
          <w:szCs w:val="22"/>
          <w:lang w:val="en-ZA" w:eastAsia="en-ZA"/>
        </w:rPr>
        <w:tab/>
        <w:t>The following key principles will apply to the supplier register:</w:t>
      </w:r>
    </w:p>
    <w:p w:rsidR="00861A27" w:rsidRPr="002C76C1" w:rsidRDefault="00861A27" w:rsidP="00861A27">
      <w:pPr>
        <w:tabs>
          <w:tab w:val="center" w:pos="709"/>
        </w:tabs>
        <w:autoSpaceDE w:val="0"/>
        <w:autoSpaceDN w:val="0"/>
        <w:adjustRightInd w:val="0"/>
        <w:spacing w:after="120" w:line="260" w:lineRule="exact"/>
        <w:ind w:left="1440" w:hanging="720"/>
        <w:rPr>
          <w:bCs/>
          <w:i/>
          <w:sz w:val="22"/>
          <w:szCs w:val="22"/>
          <w:lang w:val="en-ZA" w:eastAsia="en-ZA"/>
        </w:rPr>
      </w:pPr>
      <w:r w:rsidRPr="002C76C1">
        <w:rPr>
          <w:bCs/>
          <w:i/>
          <w:sz w:val="22"/>
          <w:szCs w:val="22"/>
          <w:lang w:val="en-ZA" w:eastAsia="en-ZA"/>
        </w:rPr>
        <w:t xml:space="preserve">a. </w:t>
      </w:r>
      <w:r w:rsidRPr="002C76C1">
        <w:rPr>
          <w:bCs/>
          <w:i/>
          <w:sz w:val="22"/>
          <w:szCs w:val="22"/>
          <w:lang w:val="en-ZA" w:eastAsia="en-ZA"/>
        </w:rPr>
        <w:tab/>
        <w:t>The use of the register will be mandatory for the acquisition through the quotation procedure for all goods and services.”</w:t>
      </w:r>
    </w:p>
    <w:p w:rsidR="00861A27" w:rsidRPr="002C76C1" w:rsidRDefault="00861A27" w:rsidP="00861A27">
      <w:pPr>
        <w:tabs>
          <w:tab w:val="center" w:pos="709"/>
        </w:tabs>
        <w:autoSpaceDE w:val="0"/>
        <w:autoSpaceDN w:val="0"/>
        <w:adjustRightInd w:val="0"/>
        <w:spacing w:after="120" w:line="260" w:lineRule="exact"/>
        <w:ind w:left="426" w:hanging="426"/>
        <w:rPr>
          <w:bCs/>
          <w:i/>
          <w:sz w:val="22"/>
          <w:szCs w:val="22"/>
          <w:lang w:val="en-ZA" w:eastAsia="en-ZA"/>
        </w:rPr>
      </w:pPr>
    </w:p>
    <w:p w:rsidR="00861A27" w:rsidRPr="002C76C1" w:rsidRDefault="00861A27" w:rsidP="00861A27">
      <w:pPr>
        <w:pStyle w:val="ListParagraph"/>
        <w:tabs>
          <w:tab w:val="center" w:pos="709"/>
        </w:tabs>
        <w:spacing w:after="120"/>
        <w:ind w:left="540" w:hanging="540"/>
        <w:jc w:val="both"/>
        <w:rPr>
          <w:rFonts w:ascii="Arial" w:hAnsi="Arial" w:cs="Arial"/>
          <w:color w:val="000000"/>
          <w:sz w:val="22"/>
          <w:szCs w:val="22"/>
        </w:rPr>
      </w:pPr>
      <w:r w:rsidRPr="002C76C1">
        <w:rPr>
          <w:rFonts w:ascii="Arial" w:hAnsi="Arial" w:cs="Arial"/>
          <w:bCs/>
          <w:sz w:val="22"/>
          <w:szCs w:val="22"/>
          <w:lang w:eastAsia="en-ZA"/>
        </w:rPr>
        <w:t>b)</w:t>
      </w:r>
      <w:r w:rsidRPr="002C76C1">
        <w:rPr>
          <w:rFonts w:ascii="Arial" w:hAnsi="Arial" w:cs="Arial"/>
          <w:bCs/>
          <w:sz w:val="22"/>
          <w:szCs w:val="22"/>
          <w:lang w:eastAsia="en-ZA"/>
        </w:rPr>
        <w:tab/>
      </w:r>
      <w:r w:rsidRPr="002C76C1">
        <w:rPr>
          <w:rFonts w:ascii="Arial" w:hAnsi="Arial" w:cs="Arial"/>
          <w:color w:val="000000"/>
          <w:sz w:val="22"/>
          <w:szCs w:val="22"/>
        </w:rPr>
        <w:t>Practice Note 8 of 2007/08 paragraph 3.2 states:</w:t>
      </w:r>
    </w:p>
    <w:p w:rsidR="00861A27" w:rsidRPr="002C76C1" w:rsidRDefault="00861A27" w:rsidP="00861A27">
      <w:pPr>
        <w:pStyle w:val="ListParagraph"/>
        <w:tabs>
          <w:tab w:val="center" w:pos="709"/>
        </w:tabs>
        <w:spacing w:after="120"/>
        <w:jc w:val="both"/>
        <w:rPr>
          <w:rFonts w:ascii="Arial" w:hAnsi="Arial" w:cs="Arial"/>
          <w:color w:val="000000"/>
          <w:sz w:val="22"/>
          <w:szCs w:val="22"/>
        </w:rPr>
      </w:pPr>
    </w:p>
    <w:p w:rsidR="00861A27" w:rsidRPr="002C76C1" w:rsidRDefault="00861A27" w:rsidP="00861A27">
      <w:pPr>
        <w:tabs>
          <w:tab w:val="center" w:pos="709"/>
        </w:tabs>
        <w:autoSpaceDE w:val="0"/>
        <w:autoSpaceDN w:val="0"/>
        <w:adjustRightInd w:val="0"/>
        <w:spacing w:after="120" w:line="260" w:lineRule="exact"/>
        <w:ind w:left="540"/>
        <w:rPr>
          <w:bCs/>
          <w:i/>
          <w:sz w:val="22"/>
          <w:szCs w:val="22"/>
          <w:lang w:val="en-ZA" w:eastAsia="en-ZA"/>
        </w:rPr>
      </w:pPr>
      <w:r w:rsidRPr="002C76C1">
        <w:rPr>
          <w:i/>
          <w:color w:val="000000"/>
          <w:sz w:val="22"/>
          <w:szCs w:val="22"/>
        </w:rPr>
        <w:t>“Accounting officers / authorities may procure requirements by obtaining at least three (3) verbal or written quotations from, where applicable, a list of prospective suppliers. The order should, however, be placed against written confirmation from the selected supplier if the quotation was submitted verbally.”</w:t>
      </w:r>
    </w:p>
    <w:p w:rsidR="00861A27" w:rsidRPr="002C76C1" w:rsidRDefault="00861A27" w:rsidP="00861A27">
      <w:pPr>
        <w:pStyle w:val="NormalWeb"/>
        <w:tabs>
          <w:tab w:val="center" w:pos="709"/>
        </w:tabs>
        <w:spacing w:after="120" w:line="260" w:lineRule="exact"/>
        <w:ind w:left="426" w:hanging="426"/>
        <w:rPr>
          <w:rFonts w:ascii="Arial" w:hAnsi="Arial" w:cs="Arial"/>
          <w:sz w:val="22"/>
          <w:szCs w:val="22"/>
        </w:rPr>
      </w:pPr>
    </w:p>
    <w:p w:rsidR="00861A27" w:rsidRPr="002C76C1" w:rsidRDefault="00861A27" w:rsidP="00861A27">
      <w:pPr>
        <w:pStyle w:val="NormalWeb"/>
        <w:tabs>
          <w:tab w:val="center" w:pos="709"/>
        </w:tabs>
        <w:spacing w:after="120" w:line="260" w:lineRule="exact"/>
        <w:rPr>
          <w:rFonts w:ascii="Arial" w:hAnsi="Arial" w:cs="Arial"/>
          <w:sz w:val="22"/>
          <w:szCs w:val="22"/>
        </w:rPr>
      </w:pPr>
      <w:r w:rsidRPr="002C76C1">
        <w:rPr>
          <w:rFonts w:ascii="Arial" w:hAnsi="Arial" w:cs="Arial"/>
          <w:sz w:val="22"/>
          <w:szCs w:val="22"/>
        </w:rPr>
        <w:t>The following non compliance was identified during the audit of the procurement catering services pertaining to the batch as indicated in the table below:</w:t>
      </w:r>
    </w:p>
    <w:p w:rsidR="00861A27" w:rsidRPr="002C76C1" w:rsidRDefault="00861A27" w:rsidP="00861A27">
      <w:pPr>
        <w:pStyle w:val="NormalWeb"/>
        <w:tabs>
          <w:tab w:val="center" w:pos="709"/>
        </w:tabs>
        <w:spacing w:after="120" w:line="260" w:lineRule="exact"/>
        <w:rPr>
          <w:rFonts w:ascii="Arial" w:hAnsi="Arial" w:cs="Arial"/>
          <w:sz w:val="22"/>
          <w:szCs w:val="22"/>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92"/>
        <w:gridCol w:w="2071"/>
        <w:gridCol w:w="2409"/>
      </w:tblGrid>
      <w:tr w:rsidR="00861A27" w:rsidRPr="002C76C1" w:rsidTr="00861A27">
        <w:trPr>
          <w:trHeight w:val="259"/>
        </w:trPr>
        <w:tc>
          <w:tcPr>
            <w:tcW w:w="4592" w:type="dxa"/>
            <w:shd w:val="clear" w:color="auto" w:fill="D9D9D9" w:themeFill="background1" w:themeFillShade="D9"/>
            <w:noWrap/>
            <w:hideMark/>
          </w:tcPr>
          <w:p w:rsidR="00861A27" w:rsidRPr="002C76C1" w:rsidRDefault="00861A27" w:rsidP="00861A27">
            <w:pPr>
              <w:tabs>
                <w:tab w:val="center" w:pos="709"/>
              </w:tabs>
              <w:spacing w:before="300"/>
              <w:rPr>
                <w:b/>
                <w:color w:val="000000"/>
                <w:sz w:val="18"/>
                <w:szCs w:val="18"/>
                <w:lang w:eastAsia="en-ZA"/>
              </w:rPr>
            </w:pPr>
            <w:r w:rsidRPr="002C76C1">
              <w:rPr>
                <w:b/>
                <w:color w:val="000000"/>
                <w:sz w:val="18"/>
                <w:szCs w:val="18"/>
                <w:lang w:eastAsia="en-ZA"/>
              </w:rPr>
              <w:t>Supplier</w:t>
            </w:r>
          </w:p>
        </w:tc>
        <w:tc>
          <w:tcPr>
            <w:tcW w:w="2071" w:type="dxa"/>
            <w:shd w:val="clear" w:color="auto" w:fill="D9D9D9" w:themeFill="background1" w:themeFillShade="D9"/>
          </w:tcPr>
          <w:p w:rsidR="00861A27" w:rsidRPr="002C76C1" w:rsidRDefault="00861A27" w:rsidP="00861A27">
            <w:pPr>
              <w:tabs>
                <w:tab w:val="center" w:pos="709"/>
              </w:tabs>
              <w:spacing w:before="300"/>
              <w:rPr>
                <w:b/>
                <w:color w:val="000000"/>
                <w:sz w:val="18"/>
                <w:szCs w:val="18"/>
                <w:lang w:eastAsia="en-ZA"/>
              </w:rPr>
            </w:pPr>
            <w:r w:rsidRPr="002C76C1">
              <w:rPr>
                <w:b/>
                <w:color w:val="000000"/>
                <w:sz w:val="18"/>
                <w:szCs w:val="18"/>
                <w:lang w:eastAsia="en-ZA"/>
              </w:rPr>
              <w:t>Batch Number</w:t>
            </w:r>
          </w:p>
        </w:tc>
        <w:tc>
          <w:tcPr>
            <w:tcW w:w="2409" w:type="dxa"/>
            <w:shd w:val="clear" w:color="auto" w:fill="D9D9D9" w:themeFill="background1" w:themeFillShade="D9"/>
          </w:tcPr>
          <w:p w:rsidR="00861A27" w:rsidRPr="002C76C1" w:rsidRDefault="00861A27" w:rsidP="00861A27">
            <w:pPr>
              <w:tabs>
                <w:tab w:val="center" w:pos="709"/>
              </w:tabs>
              <w:spacing w:before="300"/>
              <w:jc w:val="right"/>
              <w:rPr>
                <w:b/>
                <w:color w:val="000000"/>
                <w:sz w:val="18"/>
                <w:szCs w:val="18"/>
                <w:lang w:eastAsia="en-ZA"/>
              </w:rPr>
            </w:pPr>
            <w:r w:rsidRPr="002C76C1">
              <w:rPr>
                <w:b/>
                <w:color w:val="000000"/>
                <w:sz w:val="18"/>
                <w:szCs w:val="18"/>
                <w:lang w:eastAsia="en-ZA"/>
              </w:rPr>
              <w:t>R</w:t>
            </w:r>
          </w:p>
        </w:tc>
      </w:tr>
      <w:tr w:rsidR="00861A27" w:rsidRPr="002C76C1" w:rsidTr="00861A27">
        <w:trPr>
          <w:trHeight w:val="259"/>
        </w:trPr>
        <w:tc>
          <w:tcPr>
            <w:tcW w:w="4592" w:type="dxa"/>
            <w:noWrap/>
            <w:vAlign w:val="bottom"/>
            <w:hideMark/>
          </w:tcPr>
          <w:p w:rsidR="00861A27" w:rsidRPr="002C76C1" w:rsidRDefault="00861A27" w:rsidP="00861A27">
            <w:pPr>
              <w:tabs>
                <w:tab w:val="center" w:pos="709"/>
              </w:tabs>
              <w:spacing w:before="240"/>
              <w:rPr>
                <w:color w:val="000000"/>
                <w:sz w:val="18"/>
                <w:szCs w:val="18"/>
                <w:lang w:eastAsia="en-ZA"/>
              </w:rPr>
            </w:pPr>
            <w:r w:rsidRPr="002C76C1">
              <w:rPr>
                <w:color w:val="000000"/>
                <w:sz w:val="18"/>
                <w:szCs w:val="18"/>
                <w:lang w:eastAsia="en-ZA"/>
              </w:rPr>
              <w:t>Mokonyane’s Catering and General Services</w:t>
            </w:r>
          </w:p>
        </w:tc>
        <w:tc>
          <w:tcPr>
            <w:tcW w:w="2071" w:type="dxa"/>
            <w:vAlign w:val="bottom"/>
          </w:tcPr>
          <w:p w:rsidR="00861A27" w:rsidRPr="002C76C1" w:rsidRDefault="00861A27" w:rsidP="00861A27">
            <w:pPr>
              <w:tabs>
                <w:tab w:val="center" w:pos="709"/>
              </w:tabs>
              <w:spacing w:before="240"/>
              <w:jc w:val="center"/>
              <w:rPr>
                <w:color w:val="000000"/>
                <w:sz w:val="18"/>
                <w:szCs w:val="18"/>
                <w:lang w:eastAsia="en-ZA"/>
              </w:rPr>
            </w:pPr>
            <w:r w:rsidRPr="002C76C1">
              <w:rPr>
                <w:color w:val="000000"/>
                <w:sz w:val="18"/>
                <w:szCs w:val="18"/>
                <w:lang w:eastAsia="en-ZA"/>
              </w:rPr>
              <w:t>157999</w:t>
            </w:r>
          </w:p>
        </w:tc>
        <w:tc>
          <w:tcPr>
            <w:tcW w:w="2409" w:type="dxa"/>
            <w:vAlign w:val="bottom"/>
          </w:tcPr>
          <w:p w:rsidR="00861A27" w:rsidRPr="002C76C1" w:rsidRDefault="00861A27" w:rsidP="00861A27">
            <w:pPr>
              <w:tabs>
                <w:tab w:val="center" w:pos="709"/>
              </w:tabs>
              <w:spacing w:before="240"/>
              <w:ind w:left="1080" w:right="176"/>
              <w:jc w:val="right"/>
              <w:rPr>
                <w:color w:val="000000"/>
                <w:sz w:val="18"/>
                <w:szCs w:val="18"/>
                <w:lang w:eastAsia="en-ZA"/>
              </w:rPr>
            </w:pPr>
            <w:r>
              <w:rPr>
                <w:color w:val="000000"/>
                <w:sz w:val="18"/>
                <w:szCs w:val="18"/>
                <w:lang w:eastAsia="en-ZA"/>
              </w:rPr>
              <w:t>9 240,</w:t>
            </w:r>
            <w:r w:rsidRPr="002C76C1">
              <w:rPr>
                <w:color w:val="000000"/>
                <w:sz w:val="18"/>
                <w:szCs w:val="18"/>
                <w:lang w:eastAsia="en-ZA"/>
              </w:rPr>
              <w:t>00</w:t>
            </w:r>
          </w:p>
        </w:tc>
      </w:tr>
    </w:tbl>
    <w:p w:rsidR="00861A27" w:rsidRPr="002C76C1" w:rsidRDefault="00861A27" w:rsidP="00861A27">
      <w:pPr>
        <w:tabs>
          <w:tab w:val="center" w:pos="709"/>
        </w:tabs>
        <w:spacing w:after="120"/>
        <w:ind w:left="720"/>
        <w:outlineLvl w:val="0"/>
        <w:rPr>
          <w:bCs/>
          <w:sz w:val="22"/>
          <w:szCs w:val="22"/>
        </w:rPr>
      </w:pPr>
    </w:p>
    <w:p w:rsidR="00861A27" w:rsidRPr="002C76C1" w:rsidRDefault="00861A27" w:rsidP="00861A27">
      <w:pPr>
        <w:tabs>
          <w:tab w:val="center" w:pos="709"/>
        </w:tabs>
        <w:spacing w:after="120"/>
        <w:outlineLvl w:val="0"/>
        <w:rPr>
          <w:bCs/>
          <w:sz w:val="22"/>
          <w:szCs w:val="22"/>
        </w:rPr>
      </w:pPr>
      <w:r w:rsidRPr="002C76C1">
        <w:rPr>
          <w:bCs/>
          <w:sz w:val="22"/>
          <w:szCs w:val="22"/>
        </w:rPr>
        <w:t xml:space="preserve">Contrary to the requirements listed above a request for quotation was submitted to Malindo Properties and Entertainment who was not a prospective supplier listed on the prospective supplier list, provided for audit purposes. </w:t>
      </w:r>
    </w:p>
    <w:p w:rsidR="00861A27" w:rsidRPr="002C76C1" w:rsidRDefault="00861A27" w:rsidP="00861A27">
      <w:pPr>
        <w:pStyle w:val="NormalWeb"/>
        <w:tabs>
          <w:tab w:val="center" w:pos="709"/>
        </w:tabs>
        <w:ind w:left="709"/>
        <w:rPr>
          <w:rFonts w:ascii="Arial" w:hAnsi="Arial" w:cs="Arial"/>
          <w:sz w:val="22"/>
          <w:szCs w:val="22"/>
        </w:rPr>
      </w:pPr>
    </w:p>
    <w:p w:rsidR="00861A27" w:rsidRPr="002C76C1" w:rsidRDefault="00861A27" w:rsidP="00861A27">
      <w:pPr>
        <w:pStyle w:val="NormalWeb"/>
        <w:tabs>
          <w:tab w:val="center" w:pos="709"/>
        </w:tabs>
        <w:rPr>
          <w:rFonts w:ascii="Arial" w:hAnsi="Arial" w:cs="Arial"/>
          <w:sz w:val="22"/>
          <w:szCs w:val="22"/>
        </w:rPr>
      </w:pPr>
      <w:r w:rsidRPr="002C76C1">
        <w:rPr>
          <w:rFonts w:ascii="Arial" w:hAnsi="Arial" w:cs="Arial"/>
          <w:sz w:val="22"/>
          <w:szCs w:val="22"/>
        </w:rPr>
        <w:t xml:space="preserve">No documentation was provided indicating that suppliers on the prospective supplier list is unable to provide the required goods, resulting in the department soliciting quotations from other suppliers. </w:t>
      </w:r>
    </w:p>
    <w:p w:rsidR="00861A27" w:rsidRPr="002C76C1" w:rsidRDefault="00861A27" w:rsidP="00861A27">
      <w:pPr>
        <w:pStyle w:val="NormalWeb"/>
        <w:tabs>
          <w:tab w:val="center" w:pos="709"/>
        </w:tabs>
        <w:ind w:left="720"/>
        <w:rPr>
          <w:rFonts w:ascii="Arial" w:hAnsi="Arial" w:cs="Arial"/>
          <w:sz w:val="22"/>
          <w:szCs w:val="22"/>
        </w:rPr>
      </w:pPr>
    </w:p>
    <w:p w:rsidR="00861A27" w:rsidRDefault="00861A27" w:rsidP="00861A27">
      <w:pPr>
        <w:pStyle w:val="NormalWeb"/>
        <w:tabs>
          <w:tab w:val="center" w:pos="709"/>
        </w:tabs>
        <w:rPr>
          <w:rFonts w:ascii="Arial" w:hAnsi="Arial" w:cs="Arial"/>
          <w:sz w:val="22"/>
          <w:szCs w:val="22"/>
        </w:rPr>
      </w:pPr>
      <w:r w:rsidRPr="002C76C1">
        <w:rPr>
          <w:rFonts w:ascii="Arial" w:hAnsi="Arial" w:cs="Arial"/>
          <w:sz w:val="22"/>
          <w:szCs w:val="22"/>
        </w:rPr>
        <w:t>Potential impact of the findings raised above:</w:t>
      </w:r>
    </w:p>
    <w:p w:rsidR="00861A27" w:rsidRDefault="00861A27" w:rsidP="00861A27">
      <w:pPr>
        <w:pStyle w:val="NormalWeb"/>
        <w:tabs>
          <w:tab w:val="center" w:pos="709"/>
        </w:tabs>
        <w:rPr>
          <w:rFonts w:ascii="Arial" w:hAnsi="Arial" w:cs="Arial"/>
          <w:sz w:val="22"/>
          <w:szCs w:val="22"/>
        </w:rPr>
      </w:pPr>
    </w:p>
    <w:p w:rsidR="00861A27" w:rsidRDefault="00861A27" w:rsidP="00861A27">
      <w:pPr>
        <w:pStyle w:val="NormalWeb"/>
        <w:tabs>
          <w:tab w:val="center" w:pos="709"/>
        </w:tabs>
        <w:rPr>
          <w:rFonts w:ascii="Arial" w:hAnsi="Arial" w:cs="Arial"/>
          <w:sz w:val="22"/>
          <w:szCs w:val="22"/>
        </w:rPr>
      </w:pPr>
      <w:r>
        <w:rPr>
          <w:rFonts w:ascii="Arial" w:hAnsi="Arial" w:cs="Arial"/>
          <w:sz w:val="22"/>
          <w:szCs w:val="22"/>
        </w:rPr>
        <w:t xml:space="preserve">a) </w:t>
      </w:r>
      <w:r w:rsidRPr="002C76C1">
        <w:rPr>
          <w:rFonts w:ascii="Arial" w:hAnsi="Arial" w:cs="Arial"/>
          <w:sz w:val="22"/>
          <w:szCs w:val="22"/>
        </w:rPr>
        <w:t>Requests for quotations may be issued to favoured suppliers.</w:t>
      </w:r>
    </w:p>
    <w:p w:rsidR="00861A27" w:rsidRPr="00F42502" w:rsidRDefault="00861A27" w:rsidP="00861A27">
      <w:pPr>
        <w:pStyle w:val="NormalWeb"/>
        <w:tabs>
          <w:tab w:val="center" w:pos="709"/>
        </w:tabs>
        <w:rPr>
          <w:rFonts w:ascii="Arial" w:hAnsi="Arial" w:cs="Arial"/>
          <w:sz w:val="22"/>
          <w:szCs w:val="22"/>
        </w:rPr>
      </w:pPr>
      <w:r>
        <w:rPr>
          <w:rFonts w:ascii="Arial" w:hAnsi="Arial" w:cs="Arial"/>
          <w:sz w:val="22"/>
          <w:szCs w:val="22"/>
        </w:rPr>
        <w:t xml:space="preserve">b) </w:t>
      </w:r>
      <w:r w:rsidRPr="00F42502">
        <w:rPr>
          <w:rFonts w:ascii="Arial" w:hAnsi="Arial" w:cs="Arial"/>
          <w:sz w:val="22"/>
          <w:szCs w:val="22"/>
        </w:rPr>
        <w:t>Non compliance with the SCM policy of the department</w:t>
      </w:r>
    </w:p>
    <w:p w:rsidR="00861A27" w:rsidRPr="002C76C1" w:rsidRDefault="00861A27" w:rsidP="00861A27">
      <w:pPr>
        <w:pStyle w:val="Heading2"/>
        <w:tabs>
          <w:tab w:val="center" w:pos="709"/>
        </w:tabs>
        <w:spacing w:before="0" w:after="120"/>
        <w:jc w:val="both"/>
        <w:rPr>
          <w:i w:val="0"/>
          <w:sz w:val="22"/>
          <w:szCs w:val="22"/>
        </w:rPr>
      </w:pPr>
    </w:p>
    <w:p w:rsidR="00861A27" w:rsidRPr="002C76C1" w:rsidRDefault="00861A27" w:rsidP="00861A27">
      <w:pPr>
        <w:pStyle w:val="NormalWeb"/>
        <w:tabs>
          <w:tab w:val="center" w:pos="709"/>
        </w:tabs>
        <w:rPr>
          <w:rFonts w:ascii="Arial" w:hAnsi="Arial" w:cs="Arial"/>
          <w:sz w:val="22"/>
          <w:szCs w:val="22"/>
        </w:rPr>
      </w:pPr>
      <w:r w:rsidRPr="002C76C1">
        <w:rPr>
          <w:rFonts w:ascii="Arial" w:hAnsi="Arial" w:cs="Arial"/>
          <w:sz w:val="22"/>
          <w:szCs w:val="22"/>
        </w:rPr>
        <w:t>Reason for the deviation:</w:t>
      </w:r>
    </w:p>
    <w:p w:rsidR="00861A27" w:rsidRDefault="00861A27" w:rsidP="00861A27">
      <w:pPr>
        <w:pStyle w:val="NormalWeb"/>
        <w:tabs>
          <w:tab w:val="center" w:pos="709"/>
        </w:tabs>
        <w:spacing w:after="120" w:line="260" w:lineRule="exact"/>
        <w:rPr>
          <w:rFonts w:ascii="Arial" w:hAnsi="Arial" w:cs="Arial"/>
          <w:sz w:val="22"/>
          <w:szCs w:val="22"/>
          <w:lang w:val="en-GB"/>
        </w:rPr>
      </w:pPr>
    </w:p>
    <w:p w:rsidR="00861A27" w:rsidRPr="002C76C1" w:rsidRDefault="00861A27" w:rsidP="00861A27">
      <w:pPr>
        <w:pStyle w:val="NormalWeb"/>
        <w:tabs>
          <w:tab w:val="center" w:pos="709"/>
        </w:tabs>
        <w:spacing w:after="120" w:line="260" w:lineRule="exact"/>
        <w:rPr>
          <w:rFonts w:ascii="Arial" w:hAnsi="Arial" w:cs="Arial"/>
          <w:sz w:val="22"/>
          <w:szCs w:val="22"/>
          <w:lang w:val="en-GB"/>
        </w:rPr>
      </w:pPr>
      <w:r w:rsidRPr="002C76C1">
        <w:rPr>
          <w:rFonts w:ascii="Arial" w:hAnsi="Arial" w:cs="Arial"/>
          <w:sz w:val="22"/>
          <w:szCs w:val="22"/>
          <w:lang w:val="en-GB"/>
        </w:rPr>
        <w:t>As per discussion with the DD: Acquisition(SCM) it’s was noted that department has a suppliers register were all suppliers that can provide cleaning materials are registered and when the department needs service they will contact the relevant supplier.</w:t>
      </w:r>
    </w:p>
    <w:p w:rsidR="00861A27" w:rsidRPr="002C76C1" w:rsidRDefault="00861A27" w:rsidP="00861A27">
      <w:pPr>
        <w:tabs>
          <w:tab w:val="center" w:pos="709"/>
        </w:tabs>
      </w:pPr>
    </w:p>
    <w:p w:rsidR="00861A27" w:rsidRPr="002C76C1" w:rsidRDefault="00861A27" w:rsidP="00861A27">
      <w:pPr>
        <w:tabs>
          <w:tab w:val="center" w:pos="709"/>
        </w:tabs>
        <w:spacing w:after="120"/>
        <w:rPr>
          <w:sz w:val="22"/>
          <w:szCs w:val="22"/>
        </w:rPr>
      </w:pPr>
      <w:r w:rsidRPr="002C76C1">
        <w:rPr>
          <w:sz w:val="22"/>
          <w:szCs w:val="22"/>
        </w:rPr>
        <w:t>Similar findings were also noted in the 2010/2011 financial year. The department’s SCOPA action plan indicated that the following actions will be implemented to address the issue:</w:t>
      </w:r>
    </w:p>
    <w:p w:rsidR="00861A27" w:rsidRPr="002C76C1" w:rsidRDefault="00861A27" w:rsidP="006F5D2E">
      <w:pPr>
        <w:numPr>
          <w:ilvl w:val="0"/>
          <w:numId w:val="41"/>
        </w:numPr>
        <w:tabs>
          <w:tab w:val="center" w:pos="709"/>
        </w:tabs>
        <w:spacing w:after="120"/>
        <w:ind w:left="426" w:hanging="426"/>
        <w:rPr>
          <w:sz w:val="22"/>
          <w:szCs w:val="22"/>
        </w:rPr>
      </w:pPr>
      <w:r w:rsidRPr="002C76C1">
        <w:rPr>
          <w:sz w:val="22"/>
          <w:szCs w:val="22"/>
        </w:rPr>
        <w:t>Update the supplier list.</w:t>
      </w:r>
    </w:p>
    <w:p w:rsidR="00861A27" w:rsidRPr="002C76C1" w:rsidRDefault="00861A27" w:rsidP="006F5D2E">
      <w:pPr>
        <w:numPr>
          <w:ilvl w:val="0"/>
          <w:numId w:val="41"/>
        </w:numPr>
        <w:tabs>
          <w:tab w:val="center" w:pos="709"/>
        </w:tabs>
        <w:ind w:left="426" w:hanging="426"/>
        <w:rPr>
          <w:sz w:val="22"/>
          <w:szCs w:val="22"/>
          <w:lang w:val="en-GB"/>
        </w:rPr>
      </w:pPr>
      <w:r w:rsidRPr="002C76C1">
        <w:rPr>
          <w:sz w:val="22"/>
          <w:szCs w:val="22"/>
        </w:rPr>
        <w:t xml:space="preserve">Improve controls around the use on supplies not on the supplier database. </w:t>
      </w:r>
    </w:p>
    <w:p w:rsidR="00861A27" w:rsidRPr="002C76C1" w:rsidRDefault="00861A27" w:rsidP="00861A27">
      <w:pPr>
        <w:tabs>
          <w:tab w:val="center" w:pos="709"/>
        </w:tabs>
      </w:pPr>
    </w:p>
    <w:p w:rsidR="00861A27" w:rsidRPr="002C76C1" w:rsidRDefault="00861A27" w:rsidP="00861A27">
      <w:pPr>
        <w:pStyle w:val="Heading2"/>
        <w:tabs>
          <w:tab w:val="center" w:pos="709"/>
        </w:tabs>
        <w:spacing w:before="0" w:after="120"/>
        <w:jc w:val="both"/>
        <w:rPr>
          <w:i w:val="0"/>
          <w:sz w:val="22"/>
          <w:szCs w:val="22"/>
        </w:rPr>
      </w:pPr>
      <w:r w:rsidRPr="002C76C1">
        <w:rPr>
          <w:i w:val="0"/>
          <w:sz w:val="22"/>
          <w:szCs w:val="22"/>
        </w:rPr>
        <w:t>Internal control deficiency</w:t>
      </w:r>
    </w:p>
    <w:p w:rsidR="00861A27" w:rsidRPr="00571BD2" w:rsidRDefault="00861A27" w:rsidP="00861A27">
      <w:pPr>
        <w:pStyle w:val="Heading2"/>
        <w:widowControl/>
        <w:tabs>
          <w:tab w:val="center" w:pos="709"/>
        </w:tabs>
        <w:rPr>
          <w:b w:val="0"/>
          <w:iCs w:val="0"/>
          <w:sz w:val="22"/>
          <w:szCs w:val="22"/>
        </w:rPr>
      </w:pPr>
      <w:r w:rsidRPr="00571BD2">
        <w:rPr>
          <w:b w:val="0"/>
          <w:iCs w:val="0"/>
          <w:sz w:val="22"/>
          <w:szCs w:val="22"/>
        </w:rPr>
        <w:t>Financial and Performance Management</w:t>
      </w:r>
    </w:p>
    <w:p w:rsidR="00861A27" w:rsidRPr="00571BD2" w:rsidRDefault="00861A27" w:rsidP="00861A27">
      <w:pPr>
        <w:tabs>
          <w:tab w:val="center" w:pos="709"/>
        </w:tabs>
        <w:rPr>
          <w:i/>
          <w:sz w:val="22"/>
          <w:szCs w:val="22"/>
          <w:lang w:val="en-GB"/>
        </w:rPr>
      </w:pPr>
      <w:r w:rsidRPr="00571BD2">
        <w:rPr>
          <w:i/>
          <w:sz w:val="22"/>
          <w:szCs w:val="22"/>
        </w:rPr>
        <w:t>The department did not effectively review and monitor compliance with applicable laws and regulations</w:t>
      </w:r>
    </w:p>
    <w:p w:rsidR="00861A27" w:rsidRPr="002C76C1" w:rsidRDefault="00861A27" w:rsidP="00861A27">
      <w:pPr>
        <w:tabs>
          <w:tab w:val="center" w:pos="709"/>
        </w:tabs>
        <w:rPr>
          <w:i/>
          <w:sz w:val="22"/>
          <w:szCs w:val="22"/>
          <w:lang w:val="en-GB"/>
        </w:rPr>
      </w:pPr>
    </w:p>
    <w:p w:rsidR="00861A27" w:rsidRPr="002C76C1" w:rsidRDefault="00861A27" w:rsidP="00861A27">
      <w:pPr>
        <w:pStyle w:val="Heading2"/>
        <w:tabs>
          <w:tab w:val="center" w:pos="709"/>
        </w:tabs>
        <w:spacing w:before="0" w:after="120"/>
        <w:jc w:val="both"/>
        <w:rPr>
          <w:i w:val="0"/>
          <w:sz w:val="22"/>
          <w:szCs w:val="22"/>
        </w:rPr>
      </w:pPr>
      <w:r w:rsidRPr="002C76C1">
        <w:rPr>
          <w:i w:val="0"/>
          <w:sz w:val="22"/>
          <w:szCs w:val="22"/>
        </w:rPr>
        <w:t>Recommendation</w:t>
      </w:r>
    </w:p>
    <w:p w:rsidR="00861A27" w:rsidRPr="002C76C1" w:rsidRDefault="00861A27" w:rsidP="00861A27">
      <w:pPr>
        <w:tabs>
          <w:tab w:val="center" w:pos="709"/>
        </w:tabs>
        <w:spacing w:after="120" w:line="260" w:lineRule="exact"/>
        <w:ind w:left="720" w:hanging="720"/>
        <w:rPr>
          <w:bCs/>
          <w:sz w:val="22"/>
          <w:szCs w:val="22"/>
        </w:rPr>
      </w:pPr>
      <w:r w:rsidRPr="002C76C1">
        <w:rPr>
          <w:bCs/>
          <w:sz w:val="22"/>
          <w:szCs w:val="22"/>
        </w:rPr>
        <w:t>a)</w:t>
      </w:r>
      <w:r>
        <w:rPr>
          <w:bCs/>
          <w:sz w:val="22"/>
          <w:szCs w:val="22"/>
        </w:rPr>
        <w:tab/>
      </w:r>
      <w:r w:rsidRPr="002C76C1">
        <w:rPr>
          <w:bCs/>
          <w:sz w:val="22"/>
          <w:szCs w:val="22"/>
        </w:rPr>
        <w:tab/>
        <w:t xml:space="preserve">The department should only request quotations from suppliers listed on the prospective supplier list. </w:t>
      </w:r>
    </w:p>
    <w:p w:rsidR="00861A27" w:rsidRPr="002C76C1" w:rsidRDefault="00861A27" w:rsidP="00861A27">
      <w:pPr>
        <w:tabs>
          <w:tab w:val="center" w:pos="709"/>
        </w:tabs>
        <w:spacing w:after="120" w:line="260" w:lineRule="exact"/>
        <w:ind w:left="720" w:hanging="720"/>
        <w:rPr>
          <w:bCs/>
          <w:sz w:val="22"/>
          <w:szCs w:val="22"/>
        </w:rPr>
      </w:pPr>
      <w:r w:rsidRPr="002C76C1">
        <w:rPr>
          <w:bCs/>
          <w:sz w:val="22"/>
          <w:szCs w:val="22"/>
        </w:rPr>
        <w:t xml:space="preserve">b) </w:t>
      </w:r>
      <w:r>
        <w:rPr>
          <w:bCs/>
          <w:sz w:val="22"/>
          <w:szCs w:val="22"/>
        </w:rPr>
        <w:tab/>
      </w:r>
      <w:r w:rsidRPr="002C76C1">
        <w:rPr>
          <w:bCs/>
          <w:sz w:val="22"/>
          <w:szCs w:val="22"/>
        </w:rPr>
        <w:tab/>
        <w:t>The prospective supplier list should be regularly updated to ensure that there are sufficient suppliers available to procure the required services from.</w:t>
      </w:r>
    </w:p>
    <w:p w:rsidR="00861A27" w:rsidRPr="002C76C1" w:rsidRDefault="00861A27" w:rsidP="00861A27">
      <w:pPr>
        <w:pStyle w:val="NormalWeb"/>
        <w:tabs>
          <w:tab w:val="center" w:pos="709"/>
        </w:tabs>
        <w:spacing w:after="120" w:line="260" w:lineRule="exact"/>
        <w:rPr>
          <w:rFonts w:ascii="Arial" w:hAnsi="Arial" w:cs="Arial"/>
          <w:b/>
          <w:bCs/>
          <w:sz w:val="22"/>
          <w:szCs w:val="22"/>
        </w:rPr>
      </w:pPr>
    </w:p>
    <w:p w:rsidR="00861A27" w:rsidRPr="002C76C1" w:rsidRDefault="00861A27" w:rsidP="00861A27">
      <w:pPr>
        <w:pStyle w:val="NormalWeb"/>
        <w:tabs>
          <w:tab w:val="center" w:pos="709"/>
        </w:tabs>
        <w:spacing w:after="120" w:line="260" w:lineRule="exact"/>
        <w:rPr>
          <w:rFonts w:ascii="Arial" w:hAnsi="Arial" w:cs="Arial"/>
          <w:b/>
          <w:bCs/>
          <w:sz w:val="22"/>
          <w:szCs w:val="22"/>
        </w:rPr>
      </w:pPr>
      <w:r w:rsidRPr="002C76C1">
        <w:rPr>
          <w:rFonts w:ascii="Arial" w:hAnsi="Arial" w:cs="Arial"/>
          <w:b/>
          <w:bCs/>
          <w:sz w:val="22"/>
          <w:szCs w:val="22"/>
        </w:rPr>
        <w:t>Management response</w:t>
      </w:r>
    </w:p>
    <w:p w:rsidR="00861A27" w:rsidRPr="00CE0416" w:rsidRDefault="00861A27" w:rsidP="00861A27">
      <w:pPr>
        <w:pStyle w:val="NormalWeb"/>
        <w:tabs>
          <w:tab w:val="center" w:pos="709"/>
        </w:tabs>
        <w:spacing w:after="120" w:line="260" w:lineRule="exact"/>
        <w:rPr>
          <w:rFonts w:ascii="Arial" w:hAnsi="Arial" w:cs="Arial"/>
          <w:bCs/>
          <w:sz w:val="22"/>
          <w:szCs w:val="22"/>
        </w:rPr>
      </w:pPr>
      <w:r w:rsidRPr="00CE0416">
        <w:rPr>
          <w:rFonts w:ascii="Arial" w:hAnsi="Arial" w:cs="Arial"/>
          <w:bCs/>
          <w:sz w:val="22"/>
          <w:szCs w:val="22"/>
        </w:rPr>
        <w:t xml:space="preserve">No management response </w:t>
      </w:r>
      <w:r>
        <w:rPr>
          <w:rFonts w:ascii="Arial" w:hAnsi="Arial" w:cs="Arial"/>
          <w:bCs/>
          <w:sz w:val="22"/>
          <w:szCs w:val="22"/>
        </w:rPr>
        <w:t xml:space="preserve">has been </w:t>
      </w:r>
      <w:r w:rsidRPr="00CE0416">
        <w:rPr>
          <w:rFonts w:ascii="Arial" w:hAnsi="Arial" w:cs="Arial"/>
          <w:bCs/>
          <w:sz w:val="22"/>
          <w:szCs w:val="22"/>
        </w:rPr>
        <w:t>received</w:t>
      </w:r>
    </w:p>
    <w:p w:rsidR="00861A27" w:rsidRDefault="00861A27" w:rsidP="00861A27">
      <w:pPr>
        <w:pStyle w:val="NormalWeb"/>
        <w:tabs>
          <w:tab w:val="center" w:pos="709"/>
        </w:tabs>
        <w:spacing w:after="120" w:line="260" w:lineRule="exact"/>
        <w:rPr>
          <w:rFonts w:ascii="Arial" w:hAnsi="Arial" w:cs="Arial"/>
          <w:b/>
          <w:bCs/>
          <w:sz w:val="22"/>
          <w:szCs w:val="22"/>
        </w:rPr>
      </w:pPr>
    </w:p>
    <w:p w:rsidR="00861A27" w:rsidRPr="002C76C1" w:rsidRDefault="00861A27" w:rsidP="00861A27">
      <w:pPr>
        <w:pStyle w:val="NormalWeb"/>
        <w:tabs>
          <w:tab w:val="center" w:pos="709"/>
        </w:tabs>
        <w:spacing w:after="120" w:line="260" w:lineRule="exact"/>
        <w:rPr>
          <w:rFonts w:ascii="Arial" w:hAnsi="Arial" w:cs="Arial"/>
          <w:b/>
          <w:bCs/>
          <w:sz w:val="22"/>
          <w:szCs w:val="22"/>
        </w:rPr>
      </w:pPr>
      <w:r w:rsidRPr="002C76C1">
        <w:rPr>
          <w:rFonts w:ascii="Arial" w:hAnsi="Arial" w:cs="Arial"/>
          <w:b/>
          <w:bCs/>
          <w:sz w:val="22"/>
          <w:szCs w:val="22"/>
        </w:rPr>
        <w:t>Auditor’s conclusion</w:t>
      </w:r>
    </w:p>
    <w:p w:rsidR="00861A27" w:rsidRPr="002C76C1" w:rsidRDefault="00861A27" w:rsidP="00861A27">
      <w:pPr>
        <w:pStyle w:val="NormalWeb"/>
        <w:tabs>
          <w:tab w:val="center" w:pos="709"/>
        </w:tabs>
        <w:spacing w:after="120" w:line="260" w:lineRule="exact"/>
        <w:rPr>
          <w:rFonts w:ascii="Arial" w:hAnsi="Arial" w:cs="Arial"/>
          <w:bCs/>
          <w:sz w:val="22"/>
          <w:szCs w:val="22"/>
        </w:rPr>
      </w:pPr>
      <w:r w:rsidRPr="002C76C1">
        <w:rPr>
          <w:rFonts w:ascii="Arial" w:hAnsi="Arial" w:cs="Arial"/>
          <w:bCs/>
          <w:sz w:val="22"/>
          <w:szCs w:val="22"/>
        </w:rPr>
        <w:t>Although this finding was issued on 16 July 2012 to management, at 8 August 2012, no response has been received from management. The matter therefore remains unresolved.</w:t>
      </w:r>
    </w:p>
    <w:p w:rsidR="00861A27" w:rsidRPr="002C76C1" w:rsidRDefault="00861A27" w:rsidP="00861A27">
      <w:pPr>
        <w:pStyle w:val="ListParagraph"/>
        <w:tabs>
          <w:tab w:val="center" w:pos="709"/>
        </w:tabs>
        <w:spacing w:after="120" w:line="260" w:lineRule="exact"/>
        <w:ind w:left="0"/>
        <w:rPr>
          <w:rFonts w:ascii="Arial" w:hAnsi="Arial" w:cs="Arial"/>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5F681D" w:rsidRDefault="005F681D" w:rsidP="00986AE0">
      <w:pPr>
        <w:tabs>
          <w:tab w:val="center" w:pos="709"/>
        </w:tabs>
        <w:jc w:val="both"/>
        <w:rPr>
          <w:b/>
          <w:bCs/>
          <w:sz w:val="22"/>
          <w:szCs w:val="22"/>
        </w:rPr>
      </w:pPr>
    </w:p>
    <w:p w:rsidR="005F681D" w:rsidRDefault="005F681D" w:rsidP="00986AE0">
      <w:pPr>
        <w:tabs>
          <w:tab w:val="center" w:pos="709"/>
        </w:tabs>
        <w:jc w:val="both"/>
        <w:rPr>
          <w:b/>
          <w:bCs/>
          <w:sz w:val="22"/>
          <w:szCs w:val="22"/>
        </w:rPr>
      </w:pPr>
    </w:p>
    <w:p w:rsidR="005F681D" w:rsidRDefault="005F681D"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861A27" w:rsidRDefault="00861A27" w:rsidP="00986AE0">
      <w:pPr>
        <w:tabs>
          <w:tab w:val="center" w:pos="709"/>
        </w:tabs>
        <w:jc w:val="both"/>
        <w:rPr>
          <w:b/>
          <w:bCs/>
          <w:sz w:val="22"/>
          <w:szCs w:val="22"/>
        </w:rPr>
      </w:pPr>
    </w:p>
    <w:p w:rsidR="005F681D" w:rsidRPr="00E32C44" w:rsidRDefault="005F681D" w:rsidP="006F5D2E">
      <w:pPr>
        <w:pStyle w:val="ListParagraph"/>
        <w:numPr>
          <w:ilvl w:val="0"/>
          <w:numId w:val="296"/>
        </w:numPr>
        <w:tabs>
          <w:tab w:val="center" w:pos="709"/>
        </w:tabs>
        <w:spacing w:after="120"/>
        <w:rPr>
          <w:rFonts w:ascii="Arial" w:hAnsi="Arial" w:cs="Arial"/>
          <w:b/>
          <w:bCs/>
          <w:color w:val="FF0000"/>
          <w:sz w:val="22"/>
          <w:szCs w:val="22"/>
        </w:rPr>
      </w:pPr>
      <w:r w:rsidRPr="00E32C44">
        <w:rPr>
          <w:rFonts w:ascii="Arial" w:hAnsi="Arial" w:cs="Arial"/>
          <w:b/>
          <w:bCs/>
          <w:sz w:val="22"/>
          <w:szCs w:val="22"/>
        </w:rPr>
        <w:t xml:space="preserve">Deviations from supply chain management requirements – Spadi Civil Building Construction – Pretoria regional office </w:t>
      </w:r>
      <w:r w:rsidRPr="00E32C44">
        <w:rPr>
          <w:rFonts w:ascii="Arial" w:hAnsi="Arial" w:cs="Arial"/>
          <w:b/>
          <w:bCs/>
          <w:color w:val="FF0000"/>
          <w:sz w:val="22"/>
          <w:szCs w:val="22"/>
        </w:rPr>
        <w:t>Ex 122</w:t>
      </w:r>
    </w:p>
    <w:p w:rsidR="005F681D" w:rsidRPr="002C76C1" w:rsidRDefault="005F681D" w:rsidP="005F681D">
      <w:pPr>
        <w:tabs>
          <w:tab w:val="center" w:pos="709"/>
        </w:tabs>
        <w:spacing w:after="120"/>
        <w:jc w:val="both"/>
        <w:rPr>
          <w:b/>
          <w:bCs/>
          <w:sz w:val="22"/>
          <w:szCs w:val="22"/>
        </w:rPr>
      </w:pPr>
    </w:p>
    <w:p w:rsidR="005F681D" w:rsidRPr="002C76C1" w:rsidRDefault="005F681D" w:rsidP="005F681D">
      <w:pPr>
        <w:tabs>
          <w:tab w:val="center" w:pos="709"/>
        </w:tabs>
        <w:spacing w:after="120"/>
        <w:jc w:val="both"/>
        <w:rPr>
          <w:b/>
          <w:bCs/>
          <w:sz w:val="22"/>
          <w:szCs w:val="22"/>
        </w:rPr>
      </w:pPr>
      <w:r w:rsidRPr="002C76C1">
        <w:rPr>
          <w:b/>
          <w:bCs/>
          <w:sz w:val="22"/>
          <w:szCs w:val="22"/>
        </w:rPr>
        <w:t>Audit Finding</w:t>
      </w:r>
    </w:p>
    <w:p w:rsidR="005F681D" w:rsidRPr="002C76C1" w:rsidRDefault="005F681D" w:rsidP="005F681D">
      <w:pPr>
        <w:pStyle w:val="ListParagraph"/>
        <w:tabs>
          <w:tab w:val="center" w:pos="709"/>
        </w:tabs>
        <w:ind w:left="1159"/>
        <w:rPr>
          <w:rFonts w:ascii="Arial" w:hAnsi="Arial" w:cs="Arial"/>
          <w:color w:val="000000"/>
          <w:sz w:val="22"/>
          <w:szCs w:val="22"/>
          <w:lang w:eastAsia="en-ZA"/>
        </w:rPr>
      </w:pPr>
    </w:p>
    <w:p w:rsidR="005F681D" w:rsidRPr="002C76C1" w:rsidRDefault="005F681D" w:rsidP="005F681D">
      <w:pPr>
        <w:tabs>
          <w:tab w:val="center" w:pos="709"/>
        </w:tabs>
        <w:rPr>
          <w:sz w:val="22"/>
          <w:szCs w:val="22"/>
          <w:lang w:eastAsia="en-ZA"/>
        </w:rPr>
      </w:pPr>
      <w:r w:rsidRPr="002C76C1">
        <w:rPr>
          <w:sz w:val="22"/>
          <w:szCs w:val="22"/>
          <w:lang w:eastAsia="en-ZA"/>
        </w:rPr>
        <w:t>Laws, rules and legislation:</w:t>
      </w:r>
    </w:p>
    <w:p w:rsidR="005F681D" w:rsidRPr="002C76C1" w:rsidRDefault="005F681D" w:rsidP="005F681D">
      <w:pPr>
        <w:tabs>
          <w:tab w:val="center" w:pos="709"/>
        </w:tabs>
        <w:rPr>
          <w:sz w:val="22"/>
          <w:szCs w:val="22"/>
          <w:lang w:eastAsia="en-ZA"/>
        </w:rPr>
      </w:pPr>
    </w:p>
    <w:p w:rsidR="005F681D" w:rsidRPr="002C76C1" w:rsidRDefault="005F681D" w:rsidP="006F5D2E">
      <w:pPr>
        <w:numPr>
          <w:ilvl w:val="0"/>
          <w:numId w:val="102"/>
        </w:numPr>
        <w:tabs>
          <w:tab w:val="left" w:pos="360"/>
          <w:tab w:val="center" w:pos="709"/>
        </w:tabs>
        <w:autoSpaceDE w:val="0"/>
        <w:autoSpaceDN w:val="0"/>
        <w:adjustRightInd w:val="0"/>
        <w:rPr>
          <w:sz w:val="22"/>
          <w:szCs w:val="22"/>
        </w:rPr>
      </w:pPr>
      <w:r w:rsidRPr="002C76C1">
        <w:rPr>
          <w:sz w:val="22"/>
          <w:szCs w:val="22"/>
        </w:rPr>
        <w:t>PFMA paragraph 38(1)(c)(ii) states:</w:t>
      </w:r>
    </w:p>
    <w:p w:rsidR="005F681D" w:rsidRPr="002C76C1" w:rsidRDefault="005F681D" w:rsidP="005F681D">
      <w:pPr>
        <w:tabs>
          <w:tab w:val="left" w:pos="540"/>
          <w:tab w:val="center" w:pos="709"/>
        </w:tabs>
        <w:autoSpaceDE w:val="0"/>
        <w:autoSpaceDN w:val="0"/>
        <w:adjustRightInd w:val="0"/>
        <w:rPr>
          <w:sz w:val="22"/>
          <w:szCs w:val="22"/>
        </w:rPr>
      </w:pPr>
      <w:r w:rsidRPr="002C76C1">
        <w:rPr>
          <w:sz w:val="22"/>
          <w:szCs w:val="22"/>
        </w:rPr>
        <w:tab/>
      </w:r>
    </w:p>
    <w:p w:rsidR="005F681D" w:rsidRPr="002C76C1" w:rsidRDefault="005F681D" w:rsidP="005F681D">
      <w:pPr>
        <w:tabs>
          <w:tab w:val="left" w:pos="426"/>
          <w:tab w:val="center" w:pos="709"/>
          <w:tab w:val="left" w:pos="1418"/>
        </w:tabs>
        <w:autoSpaceDE w:val="0"/>
        <w:autoSpaceDN w:val="0"/>
        <w:adjustRightInd w:val="0"/>
        <w:rPr>
          <w:i/>
          <w:iCs/>
          <w:sz w:val="22"/>
          <w:szCs w:val="22"/>
        </w:rPr>
      </w:pPr>
      <w:r>
        <w:rPr>
          <w:sz w:val="22"/>
          <w:szCs w:val="22"/>
        </w:rPr>
        <w:tab/>
      </w:r>
      <w:r>
        <w:rPr>
          <w:sz w:val="22"/>
          <w:szCs w:val="22"/>
        </w:rPr>
        <w:tab/>
      </w:r>
      <w:r w:rsidRPr="002C76C1">
        <w:rPr>
          <w:sz w:val="22"/>
          <w:szCs w:val="22"/>
        </w:rPr>
        <w:tab/>
      </w:r>
      <w:r w:rsidRPr="002C76C1">
        <w:rPr>
          <w:i/>
          <w:iCs/>
          <w:sz w:val="22"/>
          <w:szCs w:val="22"/>
        </w:rPr>
        <w:t>“(1)</w:t>
      </w:r>
      <w:r w:rsidRPr="002C76C1">
        <w:rPr>
          <w:sz w:val="22"/>
          <w:szCs w:val="22"/>
        </w:rPr>
        <w:tab/>
      </w:r>
      <w:r w:rsidRPr="002C76C1">
        <w:rPr>
          <w:i/>
          <w:iCs/>
          <w:sz w:val="22"/>
          <w:szCs w:val="22"/>
        </w:rPr>
        <w:t xml:space="preserve">The accounting officer for a department, trading entity or constitutional </w:t>
      </w:r>
      <w:r w:rsidRPr="002C76C1">
        <w:rPr>
          <w:i/>
          <w:iCs/>
          <w:sz w:val="22"/>
          <w:szCs w:val="22"/>
        </w:rPr>
        <w:tab/>
      </w:r>
      <w:r w:rsidRPr="002C76C1">
        <w:rPr>
          <w:i/>
          <w:iCs/>
          <w:sz w:val="22"/>
          <w:szCs w:val="22"/>
        </w:rPr>
        <w:tab/>
      </w:r>
      <w:r w:rsidRPr="002C76C1">
        <w:rPr>
          <w:i/>
          <w:iCs/>
          <w:sz w:val="22"/>
          <w:szCs w:val="22"/>
        </w:rPr>
        <w:tab/>
      </w:r>
      <w:r w:rsidRPr="002C76C1">
        <w:rPr>
          <w:i/>
          <w:iCs/>
          <w:sz w:val="22"/>
          <w:szCs w:val="22"/>
        </w:rPr>
        <w:tab/>
        <w:t>institution-</w:t>
      </w:r>
    </w:p>
    <w:p w:rsidR="005F681D" w:rsidRPr="002C76C1" w:rsidRDefault="005F681D" w:rsidP="005F681D">
      <w:pPr>
        <w:tabs>
          <w:tab w:val="left" w:pos="540"/>
          <w:tab w:val="center" w:pos="709"/>
        </w:tabs>
        <w:autoSpaceDE w:val="0"/>
        <w:autoSpaceDN w:val="0"/>
        <w:adjustRightInd w:val="0"/>
        <w:rPr>
          <w:sz w:val="22"/>
          <w:szCs w:val="22"/>
        </w:rPr>
      </w:pPr>
      <w:r w:rsidRPr="002C76C1">
        <w:rPr>
          <w:sz w:val="22"/>
          <w:szCs w:val="22"/>
        </w:rPr>
        <w:tab/>
      </w:r>
      <w:r w:rsidRPr="002C76C1">
        <w:rPr>
          <w:sz w:val="22"/>
          <w:szCs w:val="22"/>
        </w:rPr>
        <w:tab/>
        <w:t xml:space="preserve">    </w:t>
      </w:r>
      <w:r w:rsidRPr="002C76C1">
        <w:rPr>
          <w:sz w:val="22"/>
          <w:szCs w:val="22"/>
        </w:rPr>
        <w:tab/>
      </w:r>
      <w:r w:rsidRPr="002C76C1">
        <w:rPr>
          <w:i/>
          <w:iCs/>
          <w:sz w:val="22"/>
          <w:szCs w:val="22"/>
        </w:rPr>
        <w:t>(c)</w:t>
      </w:r>
      <w:r w:rsidRPr="002C76C1">
        <w:rPr>
          <w:sz w:val="22"/>
          <w:szCs w:val="22"/>
        </w:rPr>
        <w:tab/>
      </w:r>
      <w:r w:rsidRPr="002C76C1">
        <w:rPr>
          <w:i/>
          <w:iCs/>
          <w:sz w:val="22"/>
          <w:szCs w:val="22"/>
        </w:rPr>
        <w:t>must take effective and appropriate steps to</w:t>
      </w:r>
      <w:r w:rsidRPr="002C76C1">
        <w:rPr>
          <w:sz w:val="22"/>
          <w:szCs w:val="22"/>
        </w:rPr>
        <w:t>-</w:t>
      </w:r>
    </w:p>
    <w:p w:rsidR="005F681D" w:rsidRPr="002C76C1" w:rsidRDefault="005F681D" w:rsidP="005F681D">
      <w:pPr>
        <w:tabs>
          <w:tab w:val="left" w:pos="540"/>
          <w:tab w:val="center" w:pos="709"/>
          <w:tab w:val="left" w:pos="1276"/>
        </w:tabs>
        <w:autoSpaceDE w:val="0"/>
        <w:autoSpaceDN w:val="0"/>
        <w:adjustRightInd w:val="0"/>
        <w:ind w:left="720" w:hanging="720"/>
        <w:rPr>
          <w:sz w:val="22"/>
          <w:szCs w:val="22"/>
        </w:rPr>
      </w:pPr>
      <w:r w:rsidRPr="002C76C1">
        <w:rPr>
          <w:sz w:val="22"/>
          <w:szCs w:val="22"/>
        </w:rPr>
        <w:tab/>
      </w:r>
      <w:r w:rsidRPr="002C76C1">
        <w:rPr>
          <w:sz w:val="22"/>
          <w:szCs w:val="22"/>
        </w:rPr>
        <w:tab/>
      </w:r>
      <w:r w:rsidRPr="002C76C1">
        <w:rPr>
          <w:sz w:val="22"/>
          <w:szCs w:val="22"/>
        </w:rPr>
        <w:tab/>
      </w:r>
      <w:r w:rsidRPr="002C76C1">
        <w:rPr>
          <w:sz w:val="22"/>
          <w:szCs w:val="22"/>
        </w:rPr>
        <w:tab/>
      </w:r>
      <w:r w:rsidRPr="002C76C1">
        <w:rPr>
          <w:sz w:val="22"/>
          <w:szCs w:val="22"/>
        </w:rPr>
        <w:tab/>
      </w:r>
      <w:r w:rsidRPr="002C76C1">
        <w:rPr>
          <w:i/>
          <w:iCs/>
          <w:sz w:val="22"/>
          <w:szCs w:val="22"/>
        </w:rPr>
        <w:t>(ii)</w:t>
      </w:r>
      <w:r w:rsidRPr="002C76C1">
        <w:rPr>
          <w:sz w:val="22"/>
          <w:szCs w:val="22"/>
        </w:rPr>
        <w:tab/>
      </w:r>
      <w:r w:rsidRPr="002C76C1">
        <w:rPr>
          <w:i/>
          <w:iCs/>
          <w:sz w:val="22"/>
          <w:szCs w:val="22"/>
        </w:rPr>
        <w:t xml:space="preserve">prevent unauthorized, irregular and fruitless and wasteful </w:t>
      </w:r>
      <w:r w:rsidRPr="002C76C1">
        <w:rPr>
          <w:i/>
          <w:iCs/>
          <w:sz w:val="22"/>
          <w:szCs w:val="22"/>
        </w:rPr>
        <w:tab/>
      </w:r>
      <w:r w:rsidRPr="002C76C1">
        <w:rPr>
          <w:i/>
          <w:iCs/>
          <w:sz w:val="22"/>
          <w:szCs w:val="22"/>
        </w:rPr>
        <w:tab/>
      </w:r>
      <w:r w:rsidRPr="002C76C1">
        <w:rPr>
          <w:i/>
          <w:iCs/>
          <w:sz w:val="22"/>
          <w:szCs w:val="22"/>
        </w:rPr>
        <w:tab/>
      </w:r>
      <w:r w:rsidRPr="002C76C1">
        <w:rPr>
          <w:i/>
          <w:iCs/>
          <w:sz w:val="22"/>
          <w:szCs w:val="22"/>
        </w:rPr>
        <w:tab/>
      </w:r>
      <w:r w:rsidRPr="002C76C1">
        <w:rPr>
          <w:i/>
          <w:iCs/>
          <w:sz w:val="22"/>
          <w:szCs w:val="22"/>
        </w:rPr>
        <w:tab/>
        <w:t>expenditure and losses resulting from criminal conduct</w:t>
      </w:r>
      <w:r w:rsidRPr="002C76C1">
        <w:rPr>
          <w:sz w:val="22"/>
          <w:szCs w:val="22"/>
        </w:rPr>
        <w:t>;”</w:t>
      </w:r>
    </w:p>
    <w:p w:rsidR="005F681D" w:rsidRPr="002C76C1" w:rsidRDefault="005F681D" w:rsidP="005F681D">
      <w:pPr>
        <w:tabs>
          <w:tab w:val="left" w:pos="540"/>
          <w:tab w:val="center" w:pos="709"/>
          <w:tab w:val="left" w:pos="1276"/>
        </w:tabs>
        <w:autoSpaceDE w:val="0"/>
        <w:autoSpaceDN w:val="0"/>
        <w:adjustRightInd w:val="0"/>
        <w:ind w:left="720" w:hanging="720"/>
        <w:rPr>
          <w:sz w:val="22"/>
          <w:szCs w:val="22"/>
          <w:lang w:val="en-ZA" w:eastAsia="en-ZA"/>
        </w:rPr>
      </w:pPr>
    </w:p>
    <w:p w:rsidR="005F681D" w:rsidRPr="002C76C1" w:rsidRDefault="005F681D" w:rsidP="005F681D">
      <w:pPr>
        <w:tabs>
          <w:tab w:val="left" w:pos="540"/>
          <w:tab w:val="center" w:pos="709"/>
          <w:tab w:val="left" w:pos="1276"/>
        </w:tabs>
        <w:autoSpaceDE w:val="0"/>
        <w:autoSpaceDN w:val="0"/>
        <w:adjustRightInd w:val="0"/>
        <w:ind w:left="360" w:hanging="360"/>
        <w:rPr>
          <w:sz w:val="22"/>
          <w:szCs w:val="22"/>
          <w:lang w:val="en-ZA" w:eastAsia="en-ZA"/>
        </w:rPr>
      </w:pPr>
      <w:r w:rsidRPr="002C76C1">
        <w:rPr>
          <w:sz w:val="22"/>
          <w:szCs w:val="22"/>
          <w:lang w:val="en-ZA" w:eastAsia="en-ZA"/>
        </w:rPr>
        <w:t>b)</w:t>
      </w:r>
      <w:r w:rsidRPr="002C76C1">
        <w:rPr>
          <w:sz w:val="22"/>
          <w:szCs w:val="22"/>
          <w:lang w:val="en-ZA" w:eastAsia="en-ZA"/>
        </w:rPr>
        <w:tab/>
        <w:t>Treasury Regulation 16A3 states:</w:t>
      </w:r>
    </w:p>
    <w:p w:rsidR="005F681D" w:rsidRPr="002C76C1" w:rsidRDefault="005F681D" w:rsidP="005F681D">
      <w:pPr>
        <w:tabs>
          <w:tab w:val="left" w:pos="540"/>
          <w:tab w:val="center" w:pos="709"/>
          <w:tab w:val="left" w:pos="1276"/>
        </w:tabs>
        <w:autoSpaceDE w:val="0"/>
        <w:autoSpaceDN w:val="0"/>
        <w:adjustRightInd w:val="0"/>
        <w:ind w:left="720" w:hanging="720"/>
        <w:rPr>
          <w:sz w:val="22"/>
          <w:szCs w:val="22"/>
          <w:lang w:val="en-ZA" w:eastAsia="en-ZA"/>
        </w:rPr>
      </w:pPr>
      <w:r>
        <w:rPr>
          <w:sz w:val="22"/>
          <w:szCs w:val="22"/>
          <w:lang w:val="en-ZA" w:eastAsia="en-ZA"/>
        </w:rPr>
        <w:tab/>
      </w:r>
    </w:p>
    <w:p w:rsidR="005F681D" w:rsidRPr="002C76C1" w:rsidRDefault="005F681D" w:rsidP="005F681D">
      <w:pPr>
        <w:tabs>
          <w:tab w:val="left" w:pos="540"/>
          <w:tab w:val="center" w:pos="709"/>
          <w:tab w:val="left" w:pos="1276"/>
        </w:tabs>
        <w:autoSpaceDE w:val="0"/>
        <w:autoSpaceDN w:val="0"/>
        <w:adjustRightInd w:val="0"/>
        <w:ind w:left="720" w:hanging="720"/>
        <w:rPr>
          <w:bCs/>
          <w:i/>
          <w:sz w:val="22"/>
          <w:szCs w:val="22"/>
          <w:lang w:val="en-ZA" w:eastAsia="en-ZA"/>
        </w:rPr>
      </w:pPr>
      <w:r w:rsidRPr="002C76C1">
        <w:rPr>
          <w:bCs/>
          <w:i/>
          <w:sz w:val="22"/>
          <w:szCs w:val="22"/>
          <w:lang w:val="en-ZA" w:eastAsia="en-ZA"/>
        </w:rPr>
        <w:tab/>
      </w:r>
      <w:r>
        <w:rPr>
          <w:bCs/>
          <w:i/>
          <w:sz w:val="22"/>
          <w:szCs w:val="22"/>
          <w:lang w:val="en-ZA" w:eastAsia="en-ZA"/>
        </w:rPr>
        <w:tab/>
      </w:r>
      <w:r>
        <w:rPr>
          <w:bCs/>
          <w:i/>
          <w:sz w:val="22"/>
          <w:szCs w:val="22"/>
          <w:lang w:val="en-ZA" w:eastAsia="en-ZA"/>
        </w:rPr>
        <w:tab/>
      </w:r>
      <w:r>
        <w:rPr>
          <w:bCs/>
          <w:i/>
          <w:sz w:val="22"/>
          <w:szCs w:val="22"/>
          <w:lang w:val="en-ZA" w:eastAsia="en-ZA"/>
        </w:rPr>
        <w:tab/>
      </w:r>
      <w:r w:rsidRPr="002C76C1">
        <w:rPr>
          <w:bCs/>
          <w:i/>
          <w:sz w:val="22"/>
          <w:szCs w:val="22"/>
          <w:lang w:val="en-ZA" w:eastAsia="en-ZA"/>
        </w:rPr>
        <w:t>“16A3.1</w:t>
      </w:r>
      <w:r w:rsidRPr="002C76C1">
        <w:rPr>
          <w:bCs/>
          <w:i/>
          <w:sz w:val="22"/>
          <w:szCs w:val="22"/>
          <w:lang w:val="en-ZA" w:eastAsia="en-ZA"/>
        </w:rPr>
        <w:tab/>
        <w:t xml:space="preserve">The accounting officer or accounting authority of an institution to which </w:t>
      </w:r>
      <w:r w:rsidRPr="002C76C1">
        <w:rPr>
          <w:bCs/>
          <w:i/>
          <w:sz w:val="22"/>
          <w:szCs w:val="22"/>
          <w:lang w:val="en-ZA" w:eastAsia="en-ZA"/>
        </w:rPr>
        <w:tab/>
      </w:r>
      <w:r w:rsidRPr="002C76C1">
        <w:rPr>
          <w:bCs/>
          <w:i/>
          <w:sz w:val="22"/>
          <w:szCs w:val="22"/>
          <w:lang w:val="en-ZA" w:eastAsia="en-ZA"/>
        </w:rPr>
        <w:tab/>
      </w:r>
      <w:r w:rsidRPr="002C76C1">
        <w:rPr>
          <w:bCs/>
          <w:i/>
          <w:sz w:val="22"/>
          <w:szCs w:val="22"/>
          <w:lang w:val="en-ZA" w:eastAsia="en-ZA"/>
        </w:rPr>
        <w:tab/>
        <w:t xml:space="preserve">these regulations apply must develop and implement an effective and </w:t>
      </w:r>
      <w:r w:rsidRPr="002C76C1">
        <w:rPr>
          <w:bCs/>
          <w:i/>
          <w:sz w:val="22"/>
          <w:szCs w:val="22"/>
          <w:lang w:val="en-ZA" w:eastAsia="en-ZA"/>
        </w:rPr>
        <w:tab/>
      </w:r>
      <w:r w:rsidRPr="002C76C1">
        <w:rPr>
          <w:bCs/>
          <w:i/>
          <w:sz w:val="22"/>
          <w:szCs w:val="22"/>
          <w:lang w:val="en-ZA" w:eastAsia="en-ZA"/>
        </w:rPr>
        <w:tab/>
      </w:r>
      <w:r w:rsidRPr="002C76C1">
        <w:rPr>
          <w:bCs/>
          <w:i/>
          <w:sz w:val="22"/>
          <w:szCs w:val="22"/>
          <w:lang w:val="en-ZA" w:eastAsia="en-ZA"/>
        </w:rPr>
        <w:tab/>
        <w:t>efficient supply chain manager system in his or her institution for-</w:t>
      </w:r>
    </w:p>
    <w:p w:rsidR="005F681D" w:rsidRPr="002C76C1" w:rsidRDefault="005F681D" w:rsidP="006F5D2E">
      <w:pPr>
        <w:numPr>
          <w:ilvl w:val="0"/>
          <w:numId w:val="267"/>
        </w:numPr>
        <w:tabs>
          <w:tab w:val="left" w:pos="540"/>
          <w:tab w:val="center" w:pos="709"/>
          <w:tab w:val="left" w:pos="1276"/>
        </w:tabs>
        <w:autoSpaceDE w:val="0"/>
        <w:autoSpaceDN w:val="0"/>
        <w:adjustRightInd w:val="0"/>
        <w:ind w:left="2160"/>
        <w:rPr>
          <w:i/>
          <w:iCs/>
          <w:sz w:val="22"/>
          <w:szCs w:val="22"/>
          <w:lang w:val="en-GB" w:eastAsia="en-ZA"/>
        </w:rPr>
      </w:pPr>
      <w:r w:rsidRPr="002C76C1">
        <w:rPr>
          <w:i/>
          <w:iCs/>
          <w:sz w:val="22"/>
          <w:szCs w:val="22"/>
          <w:lang w:val="en-GB" w:eastAsia="en-ZA"/>
        </w:rPr>
        <w:t xml:space="preserve"> the acquisition of goods and services; </w:t>
      </w:r>
    </w:p>
    <w:p w:rsidR="005F681D" w:rsidRPr="002C76C1" w:rsidRDefault="005F681D" w:rsidP="005F681D">
      <w:pPr>
        <w:tabs>
          <w:tab w:val="left" w:pos="540"/>
          <w:tab w:val="center" w:pos="709"/>
          <w:tab w:val="left" w:pos="1276"/>
        </w:tabs>
        <w:autoSpaceDE w:val="0"/>
        <w:autoSpaceDN w:val="0"/>
        <w:adjustRightInd w:val="0"/>
        <w:ind w:left="720" w:hanging="720"/>
        <w:rPr>
          <w:i/>
          <w:iCs/>
          <w:sz w:val="22"/>
          <w:szCs w:val="22"/>
          <w:lang w:val="en-GB" w:eastAsia="en-ZA"/>
        </w:rPr>
      </w:pPr>
    </w:p>
    <w:p w:rsidR="005F681D" w:rsidRPr="002C76C1" w:rsidRDefault="005F681D" w:rsidP="005F681D">
      <w:pPr>
        <w:pStyle w:val="ListParagraph"/>
        <w:tabs>
          <w:tab w:val="center" w:pos="709"/>
        </w:tabs>
        <w:autoSpaceDE w:val="0"/>
        <w:autoSpaceDN w:val="0"/>
        <w:adjustRightInd w:val="0"/>
        <w:ind w:left="426"/>
        <w:rPr>
          <w:rFonts w:ascii="Arial" w:hAnsi="Arial" w:cs="Arial"/>
          <w:i/>
          <w:iCs/>
          <w:sz w:val="22"/>
          <w:szCs w:val="22"/>
        </w:rPr>
      </w:pPr>
      <w:r>
        <w:rPr>
          <w:rFonts w:ascii="Arial" w:hAnsi="Arial" w:cs="Arial"/>
          <w:i/>
          <w:iCs/>
          <w:sz w:val="22"/>
          <w:szCs w:val="22"/>
          <w:lang w:val="en-GB" w:eastAsia="en-ZA"/>
        </w:rPr>
        <w:tab/>
      </w:r>
      <w:r>
        <w:rPr>
          <w:rFonts w:ascii="Arial" w:hAnsi="Arial" w:cs="Arial"/>
          <w:i/>
          <w:iCs/>
          <w:sz w:val="22"/>
          <w:szCs w:val="22"/>
          <w:lang w:val="en-GB" w:eastAsia="en-ZA"/>
        </w:rPr>
        <w:tab/>
      </w:r>
      <w:r>
        <w:rPr>
          <w:rFonts w:ascii="Arial" w:hAnsi="Arial" w:cs="Arial"/>
          <w:i/>
          <w:iCs/>
          <w:sz w:val="22"/>
          <w:szCs w:val="22"/>
          <w:lang w:val="en-GB" w:eastAsia="en-ZA"/>
        </w:rPr>
        <w:tab/>
      </w:r>
      <w:r w:rsidRPr="002C76C1">
        <w:rPr>
          <w:rFonts w:ascii="Arial" w:hAnsi="Arial" w:cs="Arial"/>
          <w:i/>
          <w:iCs/>
          <w:sz w:val="22"/>
          <w:szCs w:val="22"/>
          <w:lang w:val="en-GB" w:eastAsia="en-ZA"/>
        </w:rPr>
        <w:t>16A3.2</w:t>
      </w:r>
      <w:r w:rsidRPr="002C76C1">
        <w:rPr>
          <w:rFonts w:ascii="Arial" w:hAnsi="Arial" w:cs="Arial"/>
          <w:i/>
          <w:iCs/>
          <w:sz w:val="22"/>
          <w:szCs w:val="22"/>
          <w:lang w:val="en-GB" w:eastAsia="en-ZA"/>
        </w:rPr>
        <w:tab/>
        <w:t xml:space="preserve">A supply chain management system referred to in paragraph 16A3.1 </w:t>
      </w:r>
      <w:r w:rsidRPr="002C76C1">
        <w:rPr>
          <w:rFonts w:ascii="Arial" w:hAnsi="Arial" w:cs="Arial"/>
          <w:i/>
          <w:iCs/>
          <w:sz w:val="22"/>
          <w:szCs w:val="22"/>
          <w:lang w:val="en-GB" w:eastAsia="en-ZA"/>
        </w:rPr>
        <w:tab/>
      </w:r>
      <w:r w:rsidRPr="002C76C1">
        <w:rPr>
          <w:rFonts w:ascii="Arial" w:hAnsi="Arial" w:cs="Arial"/>
          <w:i/>
          <w:iCs/>
          <w:sz w:val="22"/>
          <w:szCs w:val="22"/>
          <w:lang w:val="en-GB" w:eastAsia="en-ZA"/>
        </w:rPr>
        <w:tab/>
      </w:r>
      <w:r w:rsidRPr="002C76C1">
        <w:rPr>
          <w:rFonts w:ascii="Arial" w:hAnsi="Arial" w:cs="Arial"/>
          <w:i/>
          <w:iCs/>
          <w:sz w:val="22"/>
          <w:szCs w:val="22"/>
          <w:lang w:val="en-GB" w:eastAsia="en-ZA"/>
        </w:rPr>
        <w:tab/>
      </w:r>
      <w:r>
        <w:rPr>
          <w:rFonts w:ascii="Arial" w:hAnsi="Arial" w:cs="Arial"/>
          <w:i/>
          <w:iCs/>
          <w:sz w:val="22"/>
          <w:szCs w:val="22"/>
          <w:lang w:val="en-GB" w:eastAsia="en-ZA"/>
        </w:rPr>
        <w:tab/>
      </w:r>
      <w:r w:rsidRPr="002C76C1">
        <w:rPr>
          <w:rFonts w:ascii="Arial" w:hAnsi="Arial" w:cs="Arial"/>
          <w:i/>
          <w:iCs/>
          <w:sz w:val="22"/>
          <w:szCs w:val="22"/>
          <w:lang w:val="en-GB" w:eastAsia="en-ZA"/>
        </w:rPr>
        <w:t>must be fair, equitable, transparent, competitive and cost effective”</w:t>
      </w:r>
    </w:p>
    <w:p w:rsidR="005F681D" w:rsidRPr="002C76C1" w:rsidRDefault="005F681D" w:rsidP="005F681D">
      <w:pPr>
        <w:pStyle w:val="ListParagraph"/>
        <w:tabs>
          <w:tab w:val="center" w:pos="709"/>
        </w:tabs>
        <w:autoSpaceDE w:val="0"/>
        <w:autoSpaceDN w:val="0"/>
        <w:adjustRightInd w:val="0"/>
        <w:ind w:left="540"/>
        <w:rPr>
          <w:rFonts w:ascii="Arial" w:hAnsi="Arial" w:cs="Arial"/>
          <w:sz w:val="22"/>
          <w:szCs w:val="22"/>
        </w:rPr>
      </w:pPr>
    </w:p>
    <w:p w:rsidR="005F681D" w:rsidRPr="002C76C1" w:rsidRDefault="005F681D" w:rsidP="006F5D2E">
      <w:pPr>
        <w:pStyle w:val="ListParagraph"/>
        <w:numPr>
          <w:ilvl w:val="0"/>
          <w:numId w:val="104"/>
        </w:numPr>
        <w:tabs>
          <w:tab w:val="center" w:pos="709"/>
        </w:tabs>
        <w:autoSpaceDE w:val="0"/>
        <w:autoSpaceDN w:val="0"/>
        <w:adjustRightInd w:val="0"/>
        <w:ind w:left="426" w:hanging="426"/>
        <w:rPr>
          <w:rFonts w:ascii="Arial" w:hAnsi="Arial" w:cs="Arial"/>
          <w:sz w:val="22"/>
          <w:szCs w:val="22"/>
        </w:rPr>
      </w:pPr>
      <w:r w:rsidRPr="002C76C1">
        <w:rPr>
          <w:rFonts w:ascii="Arial" w:hAnsi="Arial" w:cs="Arial"/>
          <w:sz w:val="22"/>
          <w:szCs w:val="22"/>
        </w:rPr>
        <w:t>Practice note 8 of 2007/8 paragraph 3.3.1 to 3.3.3:</w:t>
      </w:r>
    </w:p>
    <w:p w:rsidR="005F681D" w:rsidRPr="002C76C1" w:rsidRDefault="005F681D" w:rsidP="005F681D">
      <w:pPr>
        <w:pStyle w:val="ListParagraph"/>
        <w:tabs>
          <w:tab w:val="center" w:pos="709"/>
        </w:tabs>
        <w:autoSpaceDE w:val="0"/>
        <w:autoSpaceDN w:val="0"/>
        <w:adjustRightInd w:val="0"/>
        <w:ind w:left="540"/>
        <w:rPr>
          <w:rFonts w:ascii="Arial" w:hAnsi="Arial" w:cs="Arial"/>
          <w:sz w:val="22"/>
          <w:szCs w:val="22"/>
        </w:rPr>
      </w:pPr>
    </w:p>
    <w:p w:rsidR="005F681D" w:rsidRPr="002C76C1" w:rsidRDefault="005F681D" w:rsidP="005F681D">
      <w:pPr>
        <w:pStyle w:val="ListParagraph"/>
        <w:tabs>
          <w:tab w:val="center" w:pos="709"/>
        </w:tabs>
        <w:autoSpaceDE w:val="0"/>
        <w:autoSpaceDN w:val="0"/>
        <w:adjustRightInd w:val="0"/>
        <w:ind w:left="1440" w:hanging="1014"/>
        <w:rPr>
          <w:rFonts w:ascii="Arial" w:hAnsi="Arial" w:cs="Arial"/>
          <w:i/>
          <w:iCs/>
          <w:sz w:val="22"/>
          <w:szCs w:val="22"/>
        </w:rPr>
      </w:pPr>
      <w:r w:rsidRPr="002C76C1">
        <w:rPr>
          <w:rFonts w:ascii="Arial" w:hAnsi="Arial" w:cs="Arial"/>
          <w:i/>
          <w:iCs/>
          <w:sz w:val="22"/>
          <w:szCs w:val="22"/>
        </w:rPr>
        <w:t>“3.3.1</w:t>
      </w:r>
      <w:r w:rsidRPr="002C76C1">
        <w:rPr>
          <w:rFonts w:ascii="Arial" w:hAnsi="Arial" w:cs="Arial"/>
          <w:i/>
          <w:iCs/>
          <w:sz w:val="22"/>
          <w:szCs w:val="22"/>
        </w:rPr>
        <w:tab/>
        <w:t>Accounting officers / authorities should invite and accept written price quotations for requirements up to an estimated value of R500 000 from as many suppliers as possible, that are registered on the list of prospective suppliers.</w:t>
      </w:r>
    </w:p>
    <w:p w:rsidR="005F681D" w:rsidRPr="002C76C1" w:rsidRDefault="005F681D" w:rsidP="005F681D">
      <w:pPr>
        <w:pStyle w:val="ListParagraph"/>
        <w:tabs>
          <w:tab w:val="center" w:pos="709"/>
        </w:tabs>
        <w:autoSpaceDE w:val="0"/>
        <w:autoSpaceDN w:val="0"/>
        <w:adjustRightInd w:val="0"/>
        <w:ind w:left="1440" w:hanging="1014"/>
        <w:rPr>
          <w:rFonts w:ascii="Arial" w:hAnsi="Arial" w:cs="Arial"/>
          <w:i/>
          <w:iCs/>
          <w:sz w:val="22"/>
          <w:szCs w:val="22"/>
        </w:rPr>
      </w:pPr>
      <w:r w:rsidRPr="002C76C1">
        <w:rPr>
          <w:rFonts w:ascii="Arial" w:hAnsi="Arial" w:cs="Arial"/>
          <w:i/>
          <w:iCs/>
          <w:sz w:val="22"/>
          <w:szCs w:val="22"/>
        </w:rPr>
        <w:t>3.3.2</w:t>
      </w:r>
      <w:r w:rsidRPr="002C76C1">
        <w:rPr>
          <w:rFonts w:ascii="Arial" w:hAnsi="Arial" w:cs="Arial"/>
          <w:i/>
          <w:iCs/>
          <w:sz w:val="22"/>
          <w:szCs w:val="22"/>
        </w:rPr>
        <w:tab/>
        <w:t xml:space="preserve">Where no suitable suppliers are available from the list of prospective suppliers, written price quotations may be obtained from other possible suppliers. </w:t>
      </w:r>
    </w:p>
    <w:p w:rsidR="005F681D" w:rsidRPr="002C76C1" w:rsidRDefault="005F681D" w:rsidP="005F681D">
      <w:pPr>
        <w:pStyle w:val="ListParagraph"/>
        <w:tabs>
          <w:tab w:val="center" w:pos="709"/>
        </w:tabs>
        <w:autoSpaceDE w:val="0"/>
        <w:autoSpaceDN w:val="0"/>
        <w:adjustRightInd w:val="0"/>
        <w:ind w:left="1440" w:hanging="1014"/>
        <w:rPr>
          <w:rFonts w:ascii="Arial" w:hAnsi="Arial" w:cs="Arial"/>
          <w:i/>
          <w:iCs/>
          <w:sz w:val="22"/>
          <w:szCs w:val="22"/>
        </w:rPr>
      </w:pPr>
      <w:r w:rsidRPr="002C76C1">
        <w:rPr>
          <w:rFonts w:ascii="Arial" w:hAnsi="Arial" w:cs="Arial"/>
          <w:i/>
          <w:iCs/>
          <w:sz w:val="22"/>
          <w:szCs w:val="22"/>
        </w:rPr>
        <w:t>3.3.3</w:t>
      </w:r>
      <w:r w:rsidRPr="002C76C1">
        <w:rPr>
          <w:rFonts w:ascii="Arial" w:hAnsi="Arial" w:cs="Arial"/>
          <w:i/>
          <w:iCs/>
          <w:sz w:val="22"/>
          <w:szCs w:val="22"/>
        </w:rPr>
        <w:tab/>
        <w:t>If it is not possible to obtain at least three (3) written price quotations, the reasons should be recorded and approved by the accounting officer / authority or his / her delegate”</w:t>
      </w:r>
    </w:p>
    <w:p w:rsidR="005F681D" w:rsidRPr="002C76C1" w:rsidRDefault="005F681D" w:rsidP="005F681D">
      <w:pPr>
        <w:pStyle w:val="NormalWeb"/>
        <w:tabs>
          <w:tab w:val="center" w:pos="709"/>
        </w:tabs>
        <w:ind w:left="1440" w:hanging="900"/>
        <w:rPr>
          <w:rFonts w:ascii="Arial" w:hAnsi="Arial" w:cs="Arial"/>
          <w:i/>
          <w:iCs/>
          <w:sz w:val="22"/>
          <w:szCs w:val="22"/>
        </w:rPr>
      </w:pPr>
    </w:p>
    <w:p w:rsidR="005F681D" w:rsidRPr="002C76C1" w:rsidRDefault="005F681D" w:rsidP="005F681D">
      <w:pPr>
        <w:pStyle w:val="NormalWeb"/>
        <w:tabs>
          <w:tab w:val="center" w:pos="709"/>
        </w:tabs>
        <w:rPr>
          <w:rFonts w:ascii="Arial" w:hAnsi="Arial" w:cs="Arial"/>
          <w:sz w:val="22"/>
          <w:szCs w:val="22"/>
          <w:lang w:val="en-ZA" w:eastAsia="en-ZA"/>
        </w:rPr>
      </w:pPr>
      <w:r>
        <w:rPr>
          <w:rFonts w:ascii="Arial" w:hAnsi="Arial" w:cs="Arial"/>
          <w:sz w:val="22"/>
          <w:szCs w:val="22"/>
          <w:lang w:val="en-ZA" w:eastAsia="en-ZA"/>
        </w:rPr>
        <w:t>d)     </w:t>
      </w:r>
      <w:r w:rsidRPr="002C76C1">
        <w:rPr>
          <w:rFonts w:ascii="Arial" w:hAnsi="Arial" w:cs="Arial"/>
          <w:sz w:val="22"/>
          <w:szCs w:val="22"/>
          <w:lang w:val="en-ZA" w:eastAsia="en-ZA"/>
        </w:rPr>
        <w:t xml:space="preserve">In terms of the PPPFA selection 2(1) (e): </w:t>
      </w:r>
    </w:p>
    <w:p w:rsidR="005F681D" w:rsidRPr="002C76C1" w:rsidRDefault="005F681D" w:rsidP="005F681D">
      <w:pPr>
        <w:tabs>
          <w:tab w:val="center" w:pos="709"/>
        </w:tabs>
        <w:ind w:left="540"/>
        <w:rPr>
          <w:i/>
          <w:iCs/>
          <w:color w:val="000000"/>
          <w:sz w:val="22"/>
          <w:szCs w:val="22"/>
          <w:lang w:val="en-ZA" w:eastAsia="en-ZA"/>
        </w:rPr>
      </w:pPr>
    </w:p>
    <w:p w:rsidR="005F681D" w:rsidRPr="002C76C1" w:rsidRDefault="005F681D" w:rsidP="005F681D">
      <w:pPr>
        <w:tabs>
          <w:tab w:val="center" w:pos="709"/>
        </w:tabs>
        <w:ind w:left="540"/>
        <w:rPr>
          <w:i/>
          <w:iCs/>
          <w:color w:val="000000"/>
          <w:sz w:val="22"/>
          <w:szCs w:val="22"/>
          <w:lang w:val="en-ZA" w:eastAsia="en-ZA"/>
        </w:rPr>
      </w:pPr>
      <w:r w:rsidRPr="002C76C1">
        <w:rPr>
          <w:i/>
          <w:iCs/>
          <w:color w:val="000000"/>
          <w:sz w:val="22"/>
          <w:szCs w:val="22"/>
          <w:lang w:val="en-ZA" w:eastAsia="en-ZA"/>
        </w:rPr>
        <w:t>“Bid documentation specify evaluation and adjudication criteria which include the preference point system (80/20 or 90/10) to be used, 80/20 preference point system is applicable to amounts below R500 000 (i.e. quotes)and 90/10 to those above (i.e. competitive bidding)”</w:t>
      </w:r>
    </w:p>
    <w:p w:rsidR="005F681D" w:rsidRPr="002C76C1" w:rsidRDefault="005F681D" w:rsidP="005F681D">
      <w:pPr>
        <w:pStyle w:val="NormalWeb"/>
        <w:tabs>
          <w:tab w:val="center" w:pos="709"/>
        </w:tabs>
        <w:rPr>
          <w:rFonts w:ascii="Arial" w:hAnsi="Arial" w:cs="Arial"/>
          <w:sz w:val="22"/>
          <w:szCs w:val="22"/>
          <w:lang w:val="en-ZA"/>
        </w:rPr>
      </w:pPr>
    </w:p>
    <w:p w:rsidR="005F681D" w:rsidRPr="002C76C1" w:rsidRDefault="005F681D" w:rsidP="005F681D">
      <w:pPr>
        <w:pStyle w:val="NormalWeb"/>
        <w:tabs>
          <w:tab w:val="center" w:pos="709"/>
        </w:tabs>
        <w:ind w:left="450" w:hanging="450"/>
        <w:rPr>
          <w:rFonts w:ascii="Arial" w:hAnsi="Arial" w:cs="Arial"/>
          <w:iCs/>
          <w:sz w:val="22"/>
          <w:szCs w:val="22"/>
          <w:lang w:val="en-ZA"/>
        </w:rPr>
      </w:pPr>
      <w:r>
        <w:rPr>
          <w:rFonts w:ascii="Arial" w:hAnsi="Arial" w:cs="Arial"/>
          <w:iCs/>
          <w:sz w:val="22"/>
          <w:szCs w:val="22"/>
          <w:lang w:val="en-ZA"/>
        </w:rPr>
        <w:t>e</w:t>
      </w:r>
      <w:r>
        <w:rPr>
          <w:rFonts w:ascii="Arial" w:hAnsi="Arial" w:cs="Arial"/>
          <w:i/>
          <w:iCs/>
          <w:sz w:val="22"/>
          <w:szCs w:val="22"/>
          <w:lang w:val="en-ZA"/>
        </w:rPr>
        <w:t>)</w:t>
      </w:r>
      <w:r>
        <w:rPr>
          <w:rFonts w:ascii="Arial" w:hAnsi="Arial" w:cs="Arial"/>
          <w:i/>
          <w:iCs/>
          <w:sz w:val="22"/>
          <w:szCs w:val="22"/>
          <w:lang w:val="en-ZA"/>
        </w:rPr>
        <w:tab/>
      </w:r>
      <w:r w:rsidRPr="002C76C1">
        <w:rPr>
          <w:rFonts w:ascii="Arial" w:hAnsi="Arial" w:cs="Arial"/>
          <w:i/>
          <w:iCs/>
          <w:sz w:val="22"/>
          <w:szCs w:val="22"/>
          <w:lang w:val="en-ZA"/>
        </w:rPr>
        <w:t xml:space="preserve"> </w:t>
      </w:r>
      <w:r w:rsidRPr="002C76C1">
        <w:rPr>
          <w:rFonts w:ascii="Arial" w:hAnsi="Arial" w:cs="Arial"/>
          <w:iCs/>
          <w:sz w:val="22"/>
          <w:szCs w:val="22"/>
          <w:lang w:val="en-ZA"/>
        </w:rPr>
        <w:t>Supply chain management policy paragraph 49 states:</w:t>
      </w:r>
    </w:p>
    <w:p w:rsidR="005F681D" w:rsidRPr="002C76C1" w:rsidRDefault="005F681D" w:rsidP="005F681D">
      <w:pPr>
        <w:pStyle w:val="NormalWeb"/>
        <w:tabs>
          <w:tab w:val="center" w:pos="709"/>
        </w:tabs>
        <w:rPr>
          <w:rFonts w:ascii="Arial" w:hAnsi="Arial" w:cs="Arial"/>
          <w:i/>
          <w:iCs/>
          <w:sz w:val="22"/>
          <w:szCs w:val="22"/>
          <w:lang w:val="en-ZA"/>
        </w:rPr>
      </w:pPr>
    </w:p>
    <w:p w:rsidR="005F681D" w:rsidRPr="002C76C1" w:rsidRDefault="005F681D" w:rsidP="005F681D">
      <w:pPr>
        <w:pStyle w:val="NormalWeb"/>
        <w:tabs>
          <w:tab w:val="center" w:pos="709"/>
        </w:tabs>
        <w:ind w:left="720"/>
        <w:rPr>
          <w:rFonts w:ascii="Arial" w:hAnsi="Arial" w:cs="Arial"/>
          <w:sz w:val="22"/>
          <w:szCs w:val="22"/>
          <w:lang w:val="en-ZA"/>
        </w:rPr>
      </w:pPr>
      <w:r w:rsidRPr="002C76C1">
        <w:rPr>
          <w:rFonts w:ascii="Arial" w:hAnsi="Arial" w:cs="Arial"/>
          <w:i/>
          <w:iCs/>
          <w:sz w:val="22"/>
          <w:szCs w:val="22"/>
          <w:lang w:val="en-ZA"/>
        </w:rPr>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 Suppliers to be registered on the Departments supplier register include consultants, professional and specialist service providers, and general goods and service providers.”</w:t>
      </w:r>
    </w:p>
    <w:p w:rsidR="005F681D" w:rsidRPr="002C76C1" w:rsidRDefault="005F681D" w:rsidP="005F681D">
      <w:pPr>
        <w:pStyle w:val="NormalWeb"/>
        <w:tabs>
          <w:tab w:val="center" w:pos="709"/>
        </w:tabs>
        <w:rPr>
          <w:rFonts w:ascii="Arial" w:hAnsi="Arial" w:cs="Arial"/>
          <w:sz w:val="22"/>
          <w:szCs w:val="22"/>
          <w:lang w:val="en-ZA"/>
        </w:rPr>
      </w:pPr>
    </w:p>
    <w:p w:rsidR="005F681D" w:rsidRDefault="005F681D" w:rsidP="005F681D">
      <w:pPr>
        <w:tabs>
          <w:tab w:val="center" w:pos="709"/>
        </w:tabs>
        <w:spacing w:after="120"/>
        <w:ind w:left="57"/>
        <w:rPr>
          <w:sz w:val="22"/>
          <w:szCs w:val="22"/>
        </w:rPr>
      </w:pPr>
      <w:r w:rsidRPr="002C76C1">
        <w:rPr>
          <w:sz w:val="22"/>
          <w:szCs w:val="22"/>
          <w:lang w:val="en-ZA"/>
        </w:rPr>
        <w:t>The following deviations relating to the procurement of uniforms on the 21 September 2011 from Spadi Civil Building Construction has been noted. Please see the table below for information on the payment selected for testing</w:t>
      </w:r>
      <w:r w:rsidRPr="002C76C1">
        <w:rPr>
          <w:sz w:val="22"/>
          <w:szCs w:val="22"/>
        </w:rPr>
        <w:t>:</w:t>
      </w:r>
    </w:p>
    <w:p w:rsidR="005F681D" w:rsidRPr="002C76C1" w:rsidRDefault="005F681D" w:rsidP="005F681D">
      <w:pPr>
        <w:tabs>
          <w:tab w:val="center" w:pos="709"/>
        </w:tabs>
        <w:spacing w:after="120"/>
        <w:ind w:left="57"/>
        <w:rPr>
          <w:sz w:val="22"/>
          <w:szCs w:val="22"/>
        </w:rPr>
      </w:pP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90"/>
        <w:gridCol w:w="1864"/>
        <w:gridCol w:w="1736"/>
      </w:tblGrid>
      <w:tr w:rsidR="005F681D" w:rsidRPr="00692AB6" w:rsidTr="00333EE3">
        <w:trPr>
          <w:trHeight w:val="363"/>
        </w:trPr>
        <w:tc>
          <w:tcPr>
            <w:tcW w:w="5490" w:type="dxa"/>
            <w:shd w:val="clear" w:color="auto" w:fill="BFBFBF" w:themeFill="background1" w:themeFillShade="BF"/>
            <w:noWrap/>
          </w:tcPr>
          <w:p w:rsidR="005F681D" w:rsidRPr="00692AB6" w:rsidRDefault="005F681D" w:rsidP="00333EE3">
            <w:pPr>
              <w:tabs>
                <w:tab w:val="center" w:pos="709"/>
              </w:tabs>
              <w:rPr>
                <w:b/>
                <w:bCs/>
                <w:color w:val="000000"/>
                <w:sz w:val="18"/>
                <w:szCs w:val="18"/>
                <w:lang w:eastAsia="en-ZA"/>
              </w:rPr>
            </w:pPr>
            <w:r w:rsidRPr="00692AB6">
              <w:rPr>
                <w:b/>
                <w:bCs/>
                <w:color w:val="000000"/>
                <w:sz w:val="18"/>
                <w:szCs w:val="18"/>
                <w:lang w:eastAsia="en-ZA"/>
              </w:rPr>
              <w:t>Supplier</w:t>
            </w:r>
          </w:p>
        </w:tc>
        <w:tc>
          <w:tcPr>
            <w:tcW w:w="1890" w:type="dxa"/>
            <w:shd w:val="clear" w:color="auto" w:fill="BFBFBF" w:themeFill="background1" w:themeFillShade="BF"/>
          </w:tcPr>
          <w:p w:rsidR="005F681D" w:rsidRPr="00692AB6" w:rsidRDefault="005F681D" w:rsidP="00333EE3">
            <w:pPr>
              <w:tabs>
                <w:tab w:val="center" w:pos="709"/>
              </w:tabs>
              <w:rPr>
                <w:b/>
                <w:bCs/>
                <w:color w:val="000000"/>
                <w:sz w:val="18"/>
                <w:szCs w:val="18"/>
                <w:lang w:eastAsia="en-ZA"/>
              </w:rPr>
            </w:pPr>
            <w:r w:rsidRPr="00692AB6">
              <w:rPr>
                <w:b/>
                <w:bCs/>
                <w:color w:val="000000"/>
                <w:sz w:val="18"/>
                <w:szCs w:val="18"/>
                <w:lang w:eastAsia="en-ZA"/>
              </w:rPr>
              <w:t>Batch Number</w:t>
            </w:r>
          </w:p>
        </w:tc>
        <w:tc>
          <w:tcPr>
            <w:tcW w:w="1710" w:type="dxa"/>
            <w:shd w:val="clear" w:color="auto" w:fill="BFBFBF" w:themeFill="background1" w:themeFillShade="BF"/>
          </w:tcPr>
          <w:p w:rsidR="005F681D" w:rsidRPr="00692AB6" w:rsidRDefault="005F681D" w:rsidP="00333EE3">
            <w:pPr>
              <w:tabs>
                <w:tab w:val="center" w:pos="709"/>
              </w:tabs>
              <w:jc w:val="right"/>
              <w:rPr>
                <w:b/>
                <w:bCs/>
                <w:color w:val="000000"/>
                <w:sz w:val="18"/>
                <w:szCs w:val="18"/>
                <w:lang w:eastAsia="en-ZA"/>
              </w:rPr>
            </w:pPr>
            <w:r w:rsidRPr="00692AB6">
              <w:rPr>
                <w:b/>
                <w:bCs/>
                <w:color w:val="000000"/>
                <w:sz w:val="18"/>
                <w:szCs w:val="18"/>
                <w:lang w:eastAsia="en-ZA"/>
              </w:rPr>
              <w:t>R</w:t>
            </w:r>
          </w:p>
        </w:tc>
      </w:tr>
      <w:tr w:rsidR="005F681D" w:rsidRPr="00692AB6" w:rsidTr="00333EE3">
        <w:trPr>
          <w:trHeight w:val="327"/>
        </w:trPr>
        <w:tc>
          <w:tcPr>
            <w:tcW w:w="5490" w:type="dxa"/>
            <w:noWrap/>
            <w:vAlign w:val="bottom"/>
          </w:tcPr>
          <w:p w:rsidR="005F681D" w:rsidRPr="00692AB6" w:rsidRDefault="005F681D" w:rsidP="00333EE3">
            <w:pPr>
              <w:tabs>
                <w:tab w:val="center" w:pos="709"/>
              </w:tabs>
              <w:rPr>
                <w:color w:val="000000"/>
                <w:sz w:val="18"/>
                <w:szCs w:val="18"/>
                <w:lang w:eastAsia="en-ZA"/>
              </w:rPr>
            </w:pPr>
            <w:r w:rsidRPr="00692AB6">
              <w:rPr>
                <w:color w:val="000000"/>
                <w:sz w:val="18"/>
                <w:szCs w:val="18"/>
                <w:lang w:eastAsia="en-ZA"/>
              </w:rPr>
              <w:t>Spadi Civil Building Construction</w:t>
            </w:r>
          </w:p>
        </w:tc>
        <w:tc>
          <w:tcPr>
            <w:tcW w:w="1890" w:type="dxa"/>
            <w:vAlign w:val="bottom"/>
          </w:tcPr>
          <w:p w:rsidR="005F681D" w:rsidRPr="00692AB6" w:rsidRDefault="005F681D" w:rsidP="00333EE3">
            <w:pPr>
              <w:tabs>
                <w:tab w:val="center" w:pos="709"/>
              </w:tabs>
              <w:rPr>
                <w:color w:val="000000"/>
                <w:sz w:val="18"/>
                <w:szCs w:val="18"/>
                <w:lang w:eastAsia="en-ZA"/>
              </w:rPr>
            </w:pPr>
            <w:r w:rsidRPr="00692AB6">
              <w:rPr>
                <w:color w:val="000000"/>
                <w:sz w:val="18"/>
                <w:szCs w:val="18"/>
                <w:lang w:eastAsia="en-ZA"/>
              </w:rPr>
              <w:t>167727</w:t>
            </w:r>
          </w:p>
        </w:tc>
        <w:tc>
          <w:tcPr>
            <w:tcW w:w="1710" w:type="dxa"/>
            <w:vAlign w:val="bottom"/>
          </w:tcPr>
          <w:p w:rsidR="005F681D" w:rsidRPr="00692AB6" w:rsidRDefault="005F681D" w:rsidP="006F5D2E">
            <w:pPr>
              <w:pStyle w:val="ListParagraph"/>
              <w:numPr>
                <w:ilvl w:val="0"/>
                <w:numId w:val="268"/>
              </w:numPr>
              <w:tabs>
                <w:tab w:val="center" w:pos="709"/>
              </w:tabs>
              <w:jc w:val="right"/>
              <w:rPr>
                <w:rFonts w:ascii="Arial" w:hAnsi="Arial" w:cs="Arial"/>
                <w:color w:val="000000"/>
                <w:sz w:val="18"/>
                <w:szCs w:val="18"/>
                <w:lang w:eastAsia="en-ZA"/>
              </w:rPr>
            </w:pPr>
            <w:r w:rsidRPr="00692AB6">
              <w:rPr>
                <w:rFonts w:ascii="Arial" w:hAnsi="Arial" w:cs="Arial"/>
                <w:color w:val="000000"/>
                <w:sz w:val="18"/>
                <w:szCs w:val="18"/>
                <w:lang w:eastAsia="en-ZA"/>
              </w:rPr>
              <w:t>60,00</w:t>
            </w:r>
          </w:p>
        </w:tc>
      </w:tr>
    </w:tbl>
    <w:p w:rsidR="005F681D" w:rsidRPr="002C76C1" w:rsidRDefault="005F681D" w:rsidP="005F681D">
      <w:pPr>
        <w:tabs>
          <w:tab w:val="center" w:pos="709"/>
        </w:tabs>
        <w:spacing w:after="120"/>
        <w:jc w:val="center"/>
        <w:outlineLvl w:val="0"/>
        <w:rPr>
          <w:sz w:val="22"/>
          <w:szCs w:val="22"/>
        </w:rPr>
      </w:pPr>
    </w:p>
    <w:p w:rsidR="005F681D" w:rsidRPr="00C75E7C" w:rsidRDefault="005F681D" w:rsidP="005F681D">
      <w:pPr>
        <w:tabs>
          <w:tab w:val="center" w:pos="709"/>
        </w:tabs>
        <w:spacing w:after="120" w:line="260" w:lineRule="exact"/>
        <w:ind w:left="567" w:right="-113" w:hanging="567"/>
        <w:rPr>
          <w:sz w:val="22"/>
          <w:szCs w:val="22"/>
        </w:rPr>
      </w:pPr>
      <w:r>
        <w:rPr>
          <w:sz w:val="22"/>
          <w:szCs w:val="22"/>
        </w:rPr>
        <w:t>a)</w:t>
      </w:r>
      <w:r>
        <w:rPr>
          <w:sz w:val="22"/>
          <w:szCs w:val="22"/>
        </w:rPr>
        <w:tab/>
      </w:r>
      <w:r>
        <w:rPr>
          <w:sz w:val="22"/>
          <w:szCs w:val="22"/>
        </w:rPr>
        <w:tab/>
      </w:r>
      <w:r w:rsidRPr="00C75E7C">
        <w:rPr>
          <w:sz w:val="22"/>
          <w:szCs w:val="22"/>
        </w:rPr>
        <w:t>Contrary to the legislation listed above the department did not obtain and evaluate three written quotations as required by Practice Note 8.</w:t>
      </w:r>
    </w:p>
    <w:p w:rsidR="005F681D" w:rsidRPr="00C75E7C" w:rsidRDefault="005F681D" w:rsidP="005F681D">
      <w:pPr>
        <w:tabs>
          <w:tab w:val="center" w:pos="709"/>
        </w:tabs>
        <w:spacing w:after="120" w:line="260" w:lineRule="exact"/>
        <w:ind w:left="567" w:right="-113" w:hanging="567"/>
        <w:rPr>
          <w:sz w:val="22"/>
          <w:szCs w:val="22"/>
          <w:lang w:eastAsia="en-ZA"/>
        </w:rPr>
      </w:pPr>
      <w:r>
        <w:rPr>
          <w:sz w:val="22"/>
          <w:szCs w:val="22"/>
        </w:rPr>
        <w:t>b)</w:t>
      </w:r>
      <w:r>
        <w:rPr>
          <w:sz w:val="22"/>
          <w:szCs w:val="22"/>
        </w:rPr>
        <w:tab/>
      </w:r>
      <w:r>
        <w:rPr>
          <w:sz w:val="22"/>
          <w:szCs w:val="22"/>
        </w:rPr>
        <w:tab/>
      </w:r>
      <w:r w:rsidRPr="00C75E7C">
        <w:rPr>
          <w:sz w:val="22"/>
          <w:szCs w:val="22"/>
        </w:rPr>
        <w:t xml:space="preserve">Although deviation has been approved by the Acting Director of Finance and SCM, the reasons for not obtaining three valid written quotations do not appear reasonable or justifiable as there are at least 766 suppliers listed on the prospective supplier list who can supply the department with “clothes”. </w:t>
      </w:r>
      <w:r w:rsidRPr="00C75E7C">
        <w:rPr>
          <w:sz w:val="22"/>
          <w:szCs w:val="22"/>
          <w:lang w:eastAsia="en-ZA"/>
        </w:rPr>
        <w:tab/>
        <w:t xml:space="preserve"> </w:t>
      </w:r>
    </w:p>
    <w:p w:rsidR="005F681D" w:rsidRPr="002C76C1" w:rsidRDefault="005F681D" w:rsidP="006F5D2E">
      <w:pPr>
        <w:pStyle w:val="ListParagraph"/>
        <w:numPr>
          <w:ilvl w:val="0"/>
          <w:numId w:val="161"/>
        </w:numPr>
        <w:tabs>
          <w:tab w:val="center" w:pos="709"/>
        </w:tabs>
        <w:spacing w:after="120" w:line="260" w:lineRule="exact"/>
        <w:ind w:right="-113"/>
        <w:rPr>
          <w:rFonts w:ascii="Arial" w:hAnsi="Arial" w:cs="Arial"/>
          <w:sz w:val="22"/>
          <w:szCs w:val="22"/>
          <w:lang w:eastAsia="en-ZA"/>
        </w:rPr>
      </w:pPr>
      <w:r w:rsidRPr="002C76C1">
        <w:rPr>
          <w:rFonts w:ascii="Arial" w:hAnsi="Arial" w:cs="Arial"/>
          <w:sz w:val="22"/>
          <w:szCs w:val="22"/>
          <w:lang w:eastAsia="en-ZA"/>
        </w:rPr>
        <w:t>Quotations requested from:</w:t>
      </w:r>
    </w:p>
    <w:tbl>
      <w:tblPr>
        <w:tblW w:w="0" w:type="auto"/>
        <w:tblInd w:w="1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1"/>
        <w:gridCol w:w="4050"/>
        <w:gridCol w:w="3240"/>
      </w:tblGrid>
      <w:tr w:rsidR="005F681D" w:rsidRPr="002C76C1" w:rsidTr="00333EE3">
        <w:tc>
          <w:tcPr>
            <w:tcW w:w="561" w:type="dxa"/>
            <w:shd w:val="clear" w:color="auto" w:fill="BFBFBF" w:themeFill="background1" w:themeFillShade="BF"/>
          </w:tcPr>
          <w:p w:rsidR="005F681D" w:rsidRPr="00C75E7C" w:rsidRDefault="005F681D" w:rsidP="00333EE3">
            <w:pPr>
              <w:pStyle w:val="ListParagraph"/>
              <w:tabs>
                <w:tab w:val="center" w:pos="709"/>
              </w:tabs>
              <w:spacing w:after="120" w:line="260" w:lineRule="exact"/>
              <w:ind w:left="0" w:right="-113"/>
              <w:rPr>
                <w:rFonts w:ascii="Arial" w:hAnsi="Arial" w:cs="Arial"/>
                <w:b/>
                <w:sz w:val="18"/>
                <w:szCs w:val="18"/>
                <w:lang w:eastAsia="en-ZA"/>
              </w:rPr>
            </w:pPr>
            <w:r w:rsidRPr="00C75E7C">
              <w:rPr>
                <w:rFonts w:ascii="Arial" w:hAnsi="Arial" w:cs="Arial"/>
                <w:b/>
                <w:sz w:val="18"/>
                <w:szCs w:val="18"/>
                <w:lang w:eastAsia="en-ZA"/>
              </w:rPr>
              <w:t>No.</w:t>
            </w:r>
          </w:p>
        </w:tc>
        <w:tc>
          <w:tcPr>
            <w:tcW w:w="4050" w:type="dxa"/>
            <w:shd w:val="clear" w:color="auto" w:fill="BFBFBF" w:themeFill="background1" w:themeFillShade="BF"/>
          </w:tcPr>
          <w:p w:rsidR="005F681D" w:rsidRPr="00C75E7C" w:rsidRDefault="005F681D" w:rsidP="00333EE3">
            <w:pPr>
              <w:pStyle w:val="ListParagraph"/>
              <w:tabs>
                <w:tab w:val="center" w:pos="709"/>
              </w:tabs>
              <w:spacing w:after="120" w:line="260" w:lineRule="exact"/>
              <w:ind w:left="0" w:right="-113"/>
              <w:rPr>
                <w:rFonts w:ascii="Arial" w:hAnsi="Arial" w:cs="Arial"/>
                <w:b/>
                <w:sz w:val="18"/>
                <w:szCs w:val="18"/>
                <w:lang w:eastAsia="en-ZA"/>
              </w:rPr>
            </w:pPr>
            <w:r w:rsidRPr="00C75E7C">
              <w:rPr>
                <w:rFonts w:ascii="Arial" w:hAnsi="Arial" w:cs="Arial"/>
                <w:b/>
                <w:sz w:val="18"/>
                <w:szCs w:val="18"/>
                <w:lang w:eastAsia="en-ZA"/>
              </w:rPr>
              <w:t>Name of service provider</w:t>
            </w:r>
          </w:p>
        </w:tc>
        <w:tc>
          <w:tcPr>
            <w:tcW w:w="3240" w:type="dxa"/>
            <w:shd w:val="clear" w:color="auto" w:fill="BFBFBF" w:themeFill="background1" w:themeFillShade="BF"/>
          </w:tcPr>
          <w:p w:rsidR="005F681D" w:rsidRPr="00C75E7C" w:rsidRDefault="005F681D" w:rsidP="00333EE3">
            <w:pPr>
              <w:pStyle w:val="ListParagraph"/>
              <w:tabs>
                <w:tab w:val="center" w:pos="709"/>
              </w:tabs>
              <w:spacing w:after="120" w:line="260" w:lineRule="exact"/>
              <w:ind w:left="0" w:right="-113"/>
              <w:rPr>
                <w:rFonts w:ascii="Arial" w:hAnsi="Arial" w:cs="Arial"/>
                <w:b/>
                <w:sz w:val="18"/>
                <w:szCs w:val="18"/>
                <w:lang w:eastAsia="en-ZA"/>
              </w:rPr>
            </w:pPr>
            <w:r w:rsidRPr="00C75E7C">
              <w:rPr>
                <w:rFonts w:ascii="Arial" w:hAnsi="Arial" w:cs="Arial"/>
                <w:b/>
                <w:sz w:val="18"/>
                <w:szCs w:val="18"/>
                <w:lang w:eastAsia="en-ZA"/>
              </w:rPr>
              <w:t>On prospective supplier list</w:t>
            </w:r>
          </w:p>
        </w:tc>
      </w:tr>
      <w:tr w:rsidR="005F681D" w:rsidRPr="002C76C1" w:rsidTr="00333EE3">
        <w:tc>
          <w:tcPr>
            <w:tcW w:w="561"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1.</w:t>
            </w:r>
          </w:p>
        </w:tc>
        <w:tc>
          <w:tcPr>
            <w:tcW w:w="4050" w:type="dxa"/>
          </w:tcPr>
          <w:p w:rsidR="005F681D" w:rsidRPr="00C75E7C" w:rsidRDefault="005F681D" w:rsidP="00333EE3">
            <w:pPr>
              <w:tabs>
                <w:tab w:val="center" w:pos="709"/>
              </w:tabs>
              <w:spacing w:after="120" w:line="260" w:lineRule="exact"/>
              <w:ind w:right="-113"/>
              <w:rPr>
                <w:sz w:val="18"/>
                <w:szCs w:val="18"/>
                <w:lang w:eastAsia="en-ZA"/>
              </w:rPr>
            </w:pPr>
            <w:r w:rsidRPr="00C75E7C">
              <w:rPr>
                <w:sz w:val="18"/>
                <w:szCs w:val="18"/>
                <w:lang w:eastAsia="en-ZA"/>
              </w:rPr>
              <w:t xml:space="preserve">Spadi Civil Building Construction </w:t>
            </w:r>
          </w:p>
        </w:tc>
        <w:tc>
          <w:tcPr>
            <w:tcW w:w="3240" w:type="dxa"/>
          </w:tcPr>
          <w:p w:rsidR="005F681D" w:rsidRPr="00C75E7C" w:rsidRDefault="005F681D" w:rsidP="00333EE3">
            <w:pPr>
              <w:tabs>
                <w:tab w:val="center" w:pos="709"/>
              </w:tabs>
              <w:spacing w:after="120" w:line="260" w:lineRule="exact"/>
              <w:ind w:right="-113"/>
              <w:rPr>
                <w:sz w:val="18"/>
                <w:szCs w:val="18"/>
                <w:lang w:eastAsia="en-ZA"/>
              </w:rPr>
            </w:pPr>
            <w:r w:rsidRPr="00C75E7C">
              <w:rPr>
                <w:sz w:val="18"/>
                <w:szCs w:val="18"/>
                <w:lang w:eastAsia="en-ZA"/>
              </w:rPr>
              <w:t xml:space="preserve">Yes </w:t>
            </w:r>
          </w:p>
        </w:tc>
      </w:tr>
      <w:tr w:rsidR="005F681D" w:rsidRPr="002C76C1" w:rsidTr="00333EE3">
        <w:tc>
          <w:tcPr>
            <w:tcW w:w="561"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2.</w:t>
            </w:r>
          </w:p>
        </w:tc>
        <w:tc>
          <w:tcPr>
            <w:tcW w:w="4050" w:type="dxa"/>
          </w:tcPr>
          <w:p w:rsidR="005F681D" w:rsidRPr="00C75E7C" w:rsidRDefault="005F681D" w:rsidP="00333EE3">
            <w:pPr>
              <w:tabs>
                <w:tab w:val="center" w:pos="709"/>
              </w:tabs>
              <w:spacing w:after="120" w:line="260" w:lineRule="exact"/>
              <w:ind w:right="-113"/>
              <w:rPr>
                <w:sz w:val="18"/>
                <w:szCs w:val="18"/>
                <w:lang w:eastAsia="en-ZA"/>
              </w:rPr>
            </w:pPr>
            <w:r w:rsidRPr="00C75E7C">
              <w:rPr>
                <w:sz w:val="18"/>
                <w:szCs w:val="18"/>
                <w:lang w:eastAsia="en-ZA"/>
              </w:rPr>
              <w:t>Uhuru Holdings</w:t>
            </w:r>
          </w:p>
        </w:tc>
        <w:tc>
          <w:tcPr>
            <w:tcW w:w="324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No</w:t>
            </w:r>
          </w:p>
        </w:tc>
      </w:tr>
      <w:tr w:rsidR="005F681D" w:rsidRPr="002C76C1" w:rsidTr="00333EE3">
        <w:tc>
          <w:tcPr>
            <w:tcW w:w="561"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3.</w:t>
            </w:r>
          </w:p>
        </w:tc>
        <w:tc>
          <w:tcPr>
            <w:tcW w:w="405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Pet Dog and Iglo</w:t>
            </w:r>
          </w:p>
        </w:tc>
        <w:tc>
          <w:tcPr>
            <w:tcW w:w="324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Yes</w:t>
            </w:r>
          </w:p>
        </w:tc>
      </w:tr>
      <w:tr w:rsidR="005F681D" w:rsidRPr="002C76C1" w:rsidTr="00333EE3">
        <w:tc>
          <w:tcPr>
            <w:tcW w:w="561"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4.</w:t>
            </w:r>
          </w:p>
        </w:tc>
        <w:tc>
          <w:tcPr>
            <w:tcW w:w="405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MHJ Marketing</w:t>
            </w:r>
          </w:p>
        </w:tc>
        <w:tc>
          <w:tcPr>
            <w:tcW w:w="324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Yes</w:t>
            </w:r>
          </w:p>
        </w:tc>
      </w:tr>
      <w:tr w:rsidR="005F681D" w:rsidRPr="002C76C1" w:rsidTr="00333EE3">
        <w:tc>
          <w:tcPr>
            <w:tcW w:w="561"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5.</w:t>
            </w:r>
          </w:p>
        </w:tc>
        <w:tc>
          <w:tcPr>
            <w:tcW w:w="405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Insukamini Trading</w:t>
            </w:r>
          </w:p>
        </w:tc>
        <w:tc>
          <w:tcPr>
            <w:tcW w:w="324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Yes</w:t>
            </w:r>
          </w:p>
        </w:tc>
      </w:tr>
      <w:tr w:rsidR="005F681D" w:rsidRPr="002C76C1" w:rsidTr="00333EE3">
        <w:tc>
          <w:tcPr>
            <w:tcW w:w="561"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6.</w:t>
            </w:r>
          </w:p>
        </w:tc>
        <w:tc>
          <w:tcPr>
            <w:tcW w:w="405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 xml:space="preserve">Mahlongwa Clothing </w:t>
            </w:r>
          </w:p>
        </w:tc>
        <w:tc>
          <w:tcPr>
            <w:tcW w:w="324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Yes</w:t>
            </w:r>
          </w:p>
        </w:tc>
      </w:tr>
      <w:tr w:rsidR="005F681D" w:rsidRPr="002C76C1" w:rsidTr="00333EE3">
        <w:tc>
          <w:tcPr>
            <w:tcW w:w="561"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7.</w:t>
            </w:r>
          </w:p>
        </w:tc>
        <w:tc>
          <w:tcPr>
            <w:tcW w:w="405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 xml:space="preserve">Monatoedi Clothing CC </w:t>
            </w:r>
          </w:p>
        </w:tc>
        <w:tc>
          <w:tcPr>
            <w:tcW w:w="324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Yes</w:t>
            </w:r>
          </w:p>
        </w:tc>
      </w:tr>
      <w:tr w:rsidR="005F681D" w:rsidRPr="002C76C1" w:rsidTr="00333EE3">
        <w:tc>
          <w:tcPr>
            <w:tcW w:w="561"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8</w:t>
            </w:r>
          </w:p>
        </w:tc>
        <w:tc>
          <w:tcPr>
            <w:tcW w:w="405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 xml:space="preserve">Surface Design </w:t>
            </w:r>
          </w:p>
        </w:tc>
        <w:tc>
          <w:tcPr>
            <w:tcW w:w="324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Yes</w:t>
            </w:r>
          </w:p>
        </w:tc>
      </w:tr>
      <w:tr w:rsidR="005F681D" w:rsidRPr="002C76C1" w:rsidTr="00333EE3">
        <w:tc>
          <w:tcPr>
            <w:tcW w:w="561"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9.</w:t>
            </w:r>
          </w:p>
        </w:tc>
        <w:tc>
          <w:tcPr>
            <w:tcW w:w="405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 xml:space="preserve">Mthonzima Trading and Project </w:t>
            </w:r>
          </w:p>
        </w:tc>
        <w:tc>
          <w:tcPr>
            <w:tcW w:w="324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Yes</w:t>
            </w:r>
          </w:p>
        </w:tc>
      </w:tr>
      <w:tr w:rsidR="005F681D" w:rsidRPr="002C76C1" w:rsidTr="00333EE3">
        <w:tc>
          <w:tcPr>
            <w:tcW w:w="561"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10</w:t>
            </w:r>
          </w:p>
        </w:tc>
        <w:tc>
          <w:tcPr>
            <w:tcW w:w="405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Gulukudela Trading</w:t>
            </w:r>
          </w:p>
        </w:tc>
        <w:tc>
          <w:tcPr>
            <w:tcW w:w="3240" w:type="dxa"/>
          </w:tcPr>
          <w:p w:rsidR="005F681D" w:rsidRPr="00C75E7C" w:rsidRDefault="005F681D" w:rsidP="00333EE3">
            <w:pPr>
              <w:pStyle w:val="ListParagraph"/>
              <w:tabs>
                <w:tab w:val="center" w:pos="709"/>
              </w:tabs>
              <w:spacing w:after="120" w:line="260" w:lineRule="exact"/>
              <w:ind w:left="0" w:right="-113"/>
              <w:rPr>
                <w:rFonts w:ascii="Arial" w:hAnsi="Arial" w:cs="Arial"/>
                <w:sz w:val="18"/>
                <w:szCs w:val="18"/>
                <w:lang w:eastAsia="en-ZA"/>
              </w:rPr>
            </w:pPr>
            <w:r w:rsidRPr="00C75E7C">
              <w:rPr>
                <w:rFonts w:ascii="Arial" w:hAnsi="Arial" w:cs="Arial"/>
                <w:sz w:val="18"/>
                <w:szCs w:val="18"/>
                <w:lang w:eastAsia="en-ZA"/>
              </w:rPr>
              <w:t>Yes</w:t>
            </w:r>
          </w:p>
        </w:tc>
      </w:tr>
    </w:tbl>
    <w:p w:rsidR="005F681D" w:rsidRPr="002C76C1" w:rsidRDefault="005F681D" w:rsidP="005F681D">
      <w:pPr>
        <w:pStyle w:val="ListParagraph"/>
        <w:tabs>
          <w:tab w:val="center" w:pos="709"/>
        </w:tabs>
        <w:spacing w:after="120" w:line="260" w:lineRule="exact"/>
        <w:ind w:left="2157" w:right="-113"/>
        <w:rPr>
          <w:rFonts w:ascii="Arial" w:hAnsi="Arial" w:cs="Arial"/>
          <w:sz w:val="22"/>
          <w:szCs w:val="22"/>
          <w:lang w:eastAsia="en-ZA"/>
        </w:rPr>
      </w:pPr>
    </w:p>
    <w:p w:rsidR="005F681D" w:rsidRPr="002C76C1" w:rsidRDefault="005F681D" w:rsidP="006F5D2E">
      <w:pPr>
        <w:pStyle w:val="ListParagraph"/>
        <w:numPr>
          <w:ilvl w:val="0"/>
          <w:numId w:val="161"/>
        </w:numPr>
        <w:tabs>
          <w:tab w:val="center" w:pos="709"/>
        </w:tabs>
        <w:spacing w:after="120" w:line="260" w:lineRule="exact"/>
        <w:ind w:right="-113"/>
        <w:rPr>
          <w:rFonts w:ascii="Arial" w:hAnsi="Arial" w:cs="Arial"/>
          <w:sz w:val="22"/>
          <w:szCs w:val="22"/>
          <w:lang w:eastAsia="en-ZA"/>
        </w:rPr>
      </w:pPr>
      <w:r w:rsidRPr="002C76C1">
        <w:rPr>
          <w:rFonts w:ascii="Arial" w:hAnsi="Arial" w:cs="Arial"/>
          <w:sz w:val="22"/>
          <w:szCs w:val="22"/>
          <w:lang w:eastAsia="en-ZA"/>
        </w:rPr>
        <w:t>Quotations received :</w:t>
      </w:r>
    </w:p>
    <w:p w:rsidR="005F681D" w:rsidRPr="002C76C1" w:rsidRDefault="005F681D" w:rsidP="006F5D2E">
      <w:pPr>
        <w:pStyle w:val="ListParagraph"/>
        <w:numPr>
          <w:ilvl w:val="0"/>
          <w:numId w:val="162"/>
        </w:numPr>
        <w:tabs>
          <w:tab w:val="center" w:pos="709"/>
        </w:tabs>
        <w:spacing w:after="120" w:line="260" w:lineRule="exact"/>
        <w:ind w:right="-113" w:hanging="717"/>
        <w:rPr>
          <w:rFonts w:ascii="Arial" w:hAnsi="Arial" w:cs="Arial"/>
          <w:sz w:val="22"/>
          <w:szCs w:val="22"/>
          <w:lang w:eastAsia="en-ZA"/>
        </w:rPr>
      </w:pPr>
      <w:r w:rsidRPr="002C76C1">
        <w:rPr>
          <w:rFonts w:ascii="Arial" w:hAnsi="Arial" w:cs="Arial"/>
          <w:sz w:val="22"/>
          <w:szCs w:val="22"/>
          <w:lang w:eastAsia="en-ZA"/>
        </w:rPr>
        <w:t>Spadi Civil Building Construction – quotation was accepted</w:t>
      </w:r>
    </w:p>
    <w:p w:rsidR="005F681D" w:rsidRPr="002C76C1" w:rsidRDefault="005F681D" w:rsidP="006F5D2E">
      <w:pPr>
        <w:pStyle w:val="ListParagraph"/>
        <w:numPr>
          <w:ilvl w:val="0"/>
          <w:numId w:val="162"/>
        </w:numPr>
        <w:tabs>
          <w:tab w:val="center" w:pos="709"/>
        </w:tabs>
        <w:spacing w:after="120" w:line="260" w:lineRule="exact"/>
        <w:ind w:right="-113" w:hanging="717"/>
        <w:rPr>
          <w:rFonts w:ascii="Arial" w:hAnsi="Arial" w:cs="Arial"/>
          <w:sz w:val="22"/>
          <w:szCs w:val="22"/>
          <w:lang w:eastAsia="en-ZA"/>
        </w:rPr>
      </w:pPr>
      <w:r w:rsidRPr="002C76C1">
        <w:rPr>
          <w:rFonts w:ascii="Arial" w:hAnsi="Arial" w:cs="Arial"/>
          <w:sz w:val="22"/>
          <w:szCs w:val="22"/>
          <w:lang w:eastAsia="en-ZA"/>
        </w:rPr>
        <w:t>Uhuru Holdings – disqualified on basis on no tax clearance certificate</w:t>
      </w:r>
    </w:p>
    <w:p w:rsidR="005F681D" w:rsidRPr="002C76C1" w:rsidRDefault="005F681D" w:rsidP="006F5D2E">
      <w:pPr>
        <w:pStyle w:val="ListParagraph"/>
        <w:numPr>
          <w:ilvl w:val="0"/>
          <w:numId w:val="162"/>
        </w:numPr>
        <w:tabs>
          <w:tab w:val="center" w:pos="709"/>
        </w:tabs>
        <w:spacing w:after="120" w:line="260" w:lineRule="exact"/>
        <w:ind w:right="-113" w:hanging="717"/>
        <w:rPr>
          <w:rFonts w:ascii="Arial" w:hAnsi="Arial" w:cs="Arial"/>
          <w:sz w:val="22"/>
          <w:szCs w:val="22"/>
          <w:lang w:eastAsia="en-ZA"/>
        </w:rPr>
      </w:pPr>
      <w:r w:rsidRPr="002C76C1">
        <w:rPr>
          <w:rFonts w:ascii="Arial" w:hAnsi="Arial" w:cs="Arial"/>
          <w:sz w:val="22"/>
          <w:szCs w:val="22"/>
          <w:lang w:eastAsia="en-ZA"/>
        </w:rPr>
        <w:t>Pet Dog and Iglo – only submitted quotation with materials and not the end product</w:t>
      </w:r>
    </w:p>
    <w:p w:rsidR="005F681D" w:rsidRPr="00C75E7C" w:rsidRDefault="005F681D" w:rsidP="005F681D">
      <w:pPr>
        <w:tabs>
          <w:tab w:val="center" w:pos="709"/>
        </w:tabs>
        <w:spacing w:after="120" w:line="260" w:lineRule="exact"/>
        <w:ind w:left="567" w:right="-113" w:hanging="567"/>
        <w:rPr>
          <w:sz w:val="22"/>
          <w:szCs w:val="22"/>
        </w:rPr>
      </w:pPr>
      <w:r>
        <w:rPr>
          <w:sz w:val="22"/>
          <w:szCs w:val="22"/>
        </w:rPr>
        <w:t>c)</w:t>
      </w:r>
      <w:r>
        <w:rPr>
          <w:sz w:val="22"/>
          <w:szCs w:val="22"/>
        </w:rPr>
        <w:tab/>
      </w:r>
      <w:r>
        <w:rPr>
          <w:sz w:val="22"/>
          <w:szCs w:val="22"/>
        </w:rPr>
        <w:tab/>
      </w:r>
      <w:r w:rsidRPr="00C75E7C">
        <w:rPr>
          <w:sz w:val="22"/>
          <w:szCs w:val="22"/>
        </w:rPr>
        <w:t>Uhuru Holdings</w:t>
      </w:r>
      <w:r w:rsidRPr="00C75E7C" w:rsidDel="00B5441E">
        <w:rPr>
          <w:sz w:val="22"/>
          <w:szCs w:val="22"/>
        </w:rPr>
        <w:t xml:space="preserve"> </w:t>
      </w:r>
      <w:r w:rsidRPr="00C75E7C">
        <w:rPr>
          <w:sz w:val="22"/>
          <w:szCs w:val="22"/>
        </w:rPr>
        <w:t xml:space="preserve"> was invited to bid but were not listed on the department’s prospective supplier list as prospective suppliers</w:t>
      </w:r>
    </w:p>
    <w:p w:rsidR="005F681D" w:rsidRPr="002C76C1" w:rsidRDefault="005F681D" w:rsidP="005F681D">
      <w:pPr>
        <w:pStyle w:val="ListParagraph"/>
        <w:tabs>
          <w:tab w:val="center" w:pos="709"/>
        </w:tabs>
        <w:spacing w:after="120" w:line="260" w:lineRule="exact"/>
        <w:ind w:left="567" w:right="-113"/>
        <w:rPr>
          <w:rFonts w:ascii="Arial" w:hAnsi="Arial" w:cs="Arial"/>
          <w:sz w:val="22"/>
          <w:szCs w:val="22"/>
        </w:rPr>
      </w:pPr>
      <w:r w:rsidRPr="002C76C1">
        <w:rPr>
          <w:rFonts w:ascii="Arial" w:hAnsi="Arial" w:cs="Arial"/>
          <w:sz w:val="22"/>
          <w:szCs w:val="22"/>
        </w:rPr>
        <w:t xml:space="preserve">No documentation was provided indicating the reasons for soliciting quotations from a supplier not listed on the prospective supplier list. </w:t>
      </w:r>
    </w:p>
    <w:p w:rsidR="005F681D" w:rsidRPr="002C76C1" w:rsidRDefault="005F681D" w:rsidP="005F681D">
      <w:pPr>
        <w:tabs>
          <w:tab w:val="left" w:pos="567"/>
          <w:tab w:val="center" w:pos="709"/>
        </w:tabs>
        <w:spacing w:after="120" w:line="260" w:lineRule="exact"/>
        <w:ind w:left="340"/>
        <w:rPr>
          <w:sz w:val="22"/>
          <w:szCs w:val="22"/>
        </w:rPr>
      </w:pPr>
      <w:r w:rsidRPr="002C76C1">
        <w:rPr>
          <w:sz w:val="22"/>
          <w:szCs w:val="22"/>
        </w:rPr>
        <w:tab/>
        <w:t xml:space="preserve">Furthermore, considering that the pro-quote system can only recommend a supplier </w:t>
      </w:r>
      <w:r w:rsidRPr="002C76C1">
        <w:rPr>
          <w:sz w:val="22"/>
          <w:szCs w:val="22"/>
        </w:rPr>
        <w:tab/>
        <w:t xml:space="preserve">that is listed on the supplier database, it is unclear where the department obtained the </w:t>
      </w:r>
      <w:r w:rsidRPr="002C76C1">
        <w:rPr>
          <w:sz w:val="22"/>
          <w:szCs w:val="22"/>
        </w:rPr>
        <w:tab/>
        <w:t xml:space="preserve">suppliers information from. </w:t>
      </w:r>
    </w:p>
    <w:p w:rsidR="005F681D" w:rsidRPr="002C76C1" w:rsidRDefault="005F681D" w:rsidP="005F681D">
      <w:pPr>
        <w:tabs>
          <w:tab w:val="left" w:pos="567"/>
          <w:tab w:val="center" w:pos="709"/>
        </w:tabs>
        <w:spacing w:after="120" w:line="260" w:lineRule="exact"/>
        <w:ind w:left="340"/>
        <w:rPr>
          <w:sz w:val="22"/>
          <w:szCs w:val="22"/>
        </w:rPr>
      </w:pPr>
      <w:r w:rsidRPr="002C76C1">
        <w:rPr>
          <w:sz w:val="22"/>
          <w:szCs w:val="22"/>
        </w:rPr>
        <w:tab/>
      </w:r>
    </w:p>
    <w:p w:rsidR="005F681D" w:rsidRPr="00C75E7C" w:rsidRDefault="005F681D" w:rsidP="005F681D">
      <w:pPr>
        <w:tabs>
          <w:tab w:val="center" w:pos="709"/>
        </w:tabs>
        <w:spacing w:after="120" w:line="260" w:lineRule="exact"/>
        <w:ind w:left="340" w:right="-113" w:hanging="340"/>
        <w:rPr>
          <w:sz w:val="22"/>
          <w:szCs w:val="22"/>
        </w:rPr>
      </w:pPr>
      <w:r>
        <w:rPr>
          <w:sz w:val="22"/>
          <w:szCs w:val="22"/>
        </w:rPr>
        <w:t>d)</w:t>
      </w:r>
      <w:r>
        <w:rPr>
          <w:sz w:val="22"/>
          <w:szCs w:val="22"/>
        </w:rPr>
        <w:tab/>
      </w:r>
      <w:r>
        <w:rPr>
          <w:sz w:val="22"/>
          <w:szCs w:val="22"/>
        </w:rPr>
        <w:tab/>
      </w:r>
      <w:r w:rsidRPr="00C75E7C">
        <w:rPr>
          <w:sz w:val="22"/>
          <w:szCs w:val="22"/>
        </w:rPr>
        <w:t xml:space="preserve">No documentation was provided indicating that the department would have evaluated the quotations received in accordance with the Preferential Procurement Framework, as documentation such as the PA-20, scoring model, was not attached to the batch. </w:t>
      </w:r>
    </w:p>
    <w:p w:rsidR="005F681D" w:rsidRDefault="005F681D" w:rsidP="005F681D">
      <w:pPr>
        <w:tabs>
          <w:tab w:val="center" w:pos="709"/>
        </w:tabs>
        <w:autoSpaceDE w:val="0"/>
        <w:autoSpaceDN w:val="0"/>
        <w:adjustRightInd w:val="0"/>
        <w:ind w:left="340" w:hanging="340"/>
        <w:rPr>
          <w:sz w:val="22"/>
          <w:szCs w:val="22"/>
        </w:rPr>
      </w:pPr>
    </w:p>
    <w:p w:rsidR="005F681D" w:rsidRPr="002C76C1" w:rsidRDefault="005F681D" w:rsidP="005F681D">
      <w:pPr>
        <w:tabs>
          <w:tab w:val="center" w:pos="709"/>
        </w:tabs>
        <w:rPr>
          <w:sz w:val="22"/>
          <w:szCs w:val="22"/>
          <w:lang w:val="en-GB"/>
        </w:rPr>
      </w:pPr>
      <w:r>
        <w:rPr>
          <w:color w:val="000000"/>
          <w:sz w:val="22"/>
          <w:szCs w:val="22"/>
          <w:lang w:val="en-ZA" w:eastAsia="en-ZA"/>
        </w:rPr>
        <w:t>The finding occurred as a result of the fact that:</w:t>
      </w:r>
    </w:p>
    <w:p w:rsidR="005F681D" w:rsidRPr="002C76C1" w:rsidRDefault="005F681D" w:rsidP="005F681D">
      <w:pPr>
        <w:tabs>
          <w:tab w:val="center" w:pos="709"/>
        </w:tabs>
        <w:rPr>
          <w:sz w:val="22"/>
          <w:szCs w:val="22"/>
          <w:lang w:val="en-GB"/>
        </w:rPr>
      </w:pPr>
    </w:p>
    <w:p w:rsidR="005F681D" w:rsidRPr="002C76C1" w:rsidRDefault="005F681D" w:rsidP="005F681D">
      <w:pPr>
        <w:tabs>
          <w:tab w:val="center" w:pos="709"/>
        </w:tabs>
        <w:spacing w:after="120" w:line="260" w:lineRule="exact"/>
        <w:rPr>
          <w:sz w:val="22"/>
          <w:szCs w:val="22"/>
          <w:lang w:val="en-GB"/>
        </w:rPr>
      </w:pPr>
      <w:r w:rsidRPr="002C76C1">
        <w:rPr>
          <w:sz w:val="22"/>
          <w:szCs w:val="22"/>
          <w:lang w:val="en-GB"/>
        </w:rPr>
        <w:t xml:space="preserve">As per discussion with ASD: Finance it was noted that a request was sent to ten suppliers. However, only three suppliers responded. </w:t>
      </w:r>
      <w:r w:rsidRPr="002C76C1">
        <w:rPr>
          <w:sz w:val="22"/>
          <w:szCs w:val="22"/>
          <w:lang w:val="en-ZA"/>
        </w:rPr>
        <w:t>Uhuru Holdings and Pet Dog and Iglo</w:t>
      </w:r>
      <w:r w:rsidRPr="002C76C1">
        <w:rPr>
          <w:sz w:val="22"/>
          <w:szCs w:val="22"/>
          <w:lang w:val="en-GB"/>
        </w:rPr>
        <w:t xml:space="preserve"> were disqualified. He also noted that all quotations are done at Head Office and therefore he doesn’t know why some of the suppliers chosen are not on the prospective supplier list.</w:t>
      </w:r>
    </w:p>
    <w:p w:rsidR="005F681D" w:rsidRPr="002C76C1" w:rsidRDefault="005F681D" w:rsidP="005F681D">
      <w:pPr>
        <w:tabs>
          <w:tab w:val="center" w:pos="709"/>
        </w:tabs>
        <w:spacing w:after="120" w:line="260" w:lineRule="exact"/>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5F681D" w:rsidRPr="002C76C1" w:rsidRDefault="005F681D" w:rsidP="005F681D">
      <w:pPr>
        <w:tabs>
          <w:tab w:val="center" w:pos="709"/>
        </w:tabs>
        <w:spacing w:after="120" w:line="260" w:lineRule="exact"/>
        <w:rPr>
          <w:sz w:val="22"/>
          <w:szCs w:val="22"/>
          <w:lang w:val="en-GB"/>
        </w:rPr>
      </w:pPr>
      <w:r w:rsidRPr="002C76C1">
        <w:rPr>
          <w:sz w:val="22"/>
          <w:szCs w:val="22"/>
          <w:lang w:val="en-GB"/>
        </w:rPr>
        <w:t>It has been indicated in the action plan that the controls pertaining to three quotes and the updating of the supplier database has been improved. All deviations are first interrogated by the Director of Supply Chain before approval is given. The target date for the aforementioned actions was December 2011.</w:t>
      </w:r>
    </w:p>
    <w:p w:rsidR="005F681D" w:rsidRPr="002C76C1" w:rsidRDefault="005F681D" w:rsidP="005F681D">
      <w:pPr>
        <w:tabs>
          <w:tab w:val="center" w:pos="709"/>
        </w:tabs>
        <w:autoSpaceDE w:val="0"/>
        <w:autoSpaceDN w:val="0"/>
        <w:adjustRightInd w:val="0"/>
        <w:ind w:left="340" w:hanging="340"/>
        <w:rPr>
          <w:sz w:val="22"/>
          <w:szCs w:val="22"/>
        </w:rPr>
      </w:pPr>
    </w:p>
    <w:p w:rsidR="005F681D" w:rsidRPr="002C76C1" w:rsidRDefault="005F681D" w:rsidP="005F681D">
      <w:pPr>
        <w:tabs>
          <w:tab w:val="center" w:pos="709"/>
        </w:tabs>
        <w:autoSpaceDE w:val="0"/>
        <w:autoSpaceDN w:val="0"/>
        <w:adjustRightInd w:val="0"/>
        <w:rPr>
          <w:sz w:val="22"/>
          <w:szCs w:val="22"/>
        </w:rPr>
      </w:pPr>
      <w:r>
        <w:rPr>
          <w:sz w:val="22"/>
          <w:szCs w:val="22"/>
        </w:rPr>
        <w:t>Impact of the finding:</w:t>
      </w:r>
    </w:p>
    <w:p w:rsidR="005F681D" w:rsidRPr="002C76C1" w:rsidRDefault="005F681D" w:rsidP="005F681D">
      <w:pPr>
        <w:pStyle w:val="NormalWeb"/>
        <w:tabs>
          <w:tab w:val="center" w:pos="709"/>
        </w:tabs>
        <w:rPr>
          <w:rFonts w:ascii="Arial" w:hAnsi="Arial" w:cs="Arial"/>
          <w:color w:val="000000"/>
          <w:sz w:val="22"/>
          <w:szCs w:val="22"/>
          <w:lang w:val="en-ZA" w:eastAsia="en-ZA"/>
        </w:rPr>
      </w:pPr>
    </w:p>
    <w:p w:rsidR="005F681D" w:rsidRPr="002C76C1" w:rsidRDefault="005F681D" w:rsidP="006F5D2E">
      <w:pPr>
        <w:pStyle w:val="NormalWeb"/>
        <w:numPr>
          <w:ilvl w:val="0"/>
          <w:numId w:val="293"/>
        </w:numPr>
        <w:tabs>
          <w:tab w:val="left" w:pos="360"/>
        </w:tabs>
        <w:ind w:left="360"/>
        <w:rPr>
          <w:rFonts w:ascii="Arial" w:hAnsi="Arial" w:cs="Arial"/>
          <w:sz w:val="22"/>
          <w:szCs w:val="22"/>
          <w:lang w:val="en-ZA" w:eastAsia="en-ZA"/>
        </w:rPr>
      </w:pPr>
      <w:r w:rsidRPr="002C76C1">
        <w:rPr>
          <w:rFonts w:ascii="Arial" w:hAnsi="Arial" w:cs="Arial"/>
          <w:sz w:val="22"/>
          <w:szCs w:val="22"/>
        </w:rPr>
        <w:t xml:space="preserve">The non compliance with Practice Note 8 of 2007/2008, </w:t>
      </w:r>
      <w:r>
        <w:rPr>
          <w:rFonts w:ascii="Arial" w:hAnsi="Arial" w:cs="Arial"/>
          <w:sz w:val="22"/>
          <w:szCs w:val="22"/>
        </w:rPr>
        <w:t xml:space="preserve">as deviations were approved for the </w:t>
      </w:r>
      <w:r w:rsidRPr="002C76C1">
        <w:rPr>
          <w:rFonts w:ascii="Arial" w:hAnsi="Arial" w:cs="Arial"/>
          <w:sz w:val="22"/>
          <w:szCs w:val="22"/>
        </w:rPr>
        <w:t>invitations of three written price quotations from accredited prospective suppliers even though it was possible to comply with the requirement  may possibly contribute to the expenditure of R63 460,00 being classified as irregular.</w:t>
      </w:r>
    </w:p>
    <w:p w:rsidR="005F681D" w:rsidRPr="002C76C1" w:rsidRDefault="005F681D" w:rsidP="005F681D">
      <w:pPr>
        <w:pStyle w:val="NormalWeb"/>
        <w:tabs>
          <w:tab w:val="left" w:pos="360"/>
          <w:tab w:val="center" w:pos="709"/>
        </w:tabs>
        <w:ind w:left="720" w:hanging="720"/>
        <w:rPr>
          <w:rFonts w:ascii="Arial" w:hAnsi="Arial" w:cs="Arial"/>
          <w:sz w:val="22"/>
          <w:szCs w:val="22"/>
          <w:lang w:val="en-ZA"/>
        </w:rPr>
      </w:pPr>
    </w:p>
    <w:p w:rsidR="005F681D" w:rsidRPr="002C76C1" w:rsidRDefault="005F681D" w:rsidP="005F681D">
      <w:pPr>
        <w:tabs>
          <w:tab w:val="left" w:pos="360"/>
          <w:tab w:val="center" w:pos="709"/>
        </w:tabs>
        <w:rPr>
          <w:color w:val="000000"/>
          <w:sz w:val="22"/>
          <w:szCs w:val="22"/>
          <w:lang w:val="en-ZA" w:eastAsia="en-ZA"/>
        </w:rPr>
      </w:pPr>
      <w:r>
        <w:rPr>
          <w:color w:val="000000"/>
          <w:sz w:val="22"/>
          <w:szCs w:val="22"/>
          <w:lang w:val="en-ZA" w:eastAsia="en-ZA"/>
        </w:rPr>
        <w:t>b)</w:t>
      </w:r>
      <w:r>
        <w:rPr>
          <w:color w:val="000000"/>
          <w:sz w:val="22"/>
          <w:szCs w:val="22"/>
          <w:lang w:val="en-ZA" w:eastAsia="en-ZA"/>
        </w:rPr>
        <w:tab/>
      </w:r>
      <w:r>
        <w:rPr>
          <w:color w:val="000000"/>
          <w:sz w:val="22"/>
          <w:szCs w:val="22"/>
          <w:lang w:val="en-ZA" w:eastAsia="en-ZA"/>
        </w:rPr>
        <w:tab/>
        <w:t>R</w:t>
      </w:r>
      <w:r w:rsidRPr="002C76C1">
        <w:rPr>
          <w:color w:val="000000"/>
          <w:sz w:val="22"/>
          <w:szCs w:val="22"/>
          <w:lang w:val="en-ZA" w:eastAsia="en-ZA"/>
        </w:rPr>
        <w:t>isk of payments being awarded to favoured suppliers.</w:t>
      </w:r>
    </w:p>
    <w:p w:rsidR="005F681D" w:rsidRPr="002C76C1" w:rsidRDefault="005F681D" w:rsidP="005F681D">
      <w:pPr>
        <w:tabs>
          <w:tab w:val="left" w:pos="360"/>
          <w:tab w:val="center" w:pos="709"/>
        </w:tabs>
        <w:rPr>
          <w:color w:val="000000"/>
          <w:sz w:val="22"/>
          <w:szCs w:val="22"/>
          <w:lang w:val="en-ZA" w:eastAsia="en-ZA"/>
        </w:rPr>
      </w:pPr>
    </w:p>
    <w:p w:rsidR="005F681D" w:rsidRPr="00C75E7C" w:rsidRDefault="005F681D" w:rsidP="005F681D">
      <w:pPr>
        <w:tabs>
          <w:tab w:val="center" w:pos="709"/>
        </w:tabs>
        <w:spacing w:after="120" w:line="260" w:lineRule="exact"/>
        <w:ind w:left="340" w:right="-113" w:hanging="340"/>
        <w:rPr>
          <w:sz w:val="22"/>
          <w:szCs w:val="22"/>
        </w:rPr>
      </w:pPr>
      <w:r>
        <w:rPr>
          <w:color w:val="000000"/>
          <w:sz w:val="22"/>
          <w:szCs w:val="22"/>
          <w:lang w:eastAsia="en-ZA"/>
        </w:rPr>
        <w:t>c)</w:t>
      </w:r>
      <w:r>
        <w:rPr>
          <w:color w:val="000000"/>
          <w:sz w:val="22"/>
          <w:szCs w:val="22"/>
          <w:lang w:eastAsia="en-ZA"/>
        </w:rPr>
        <w:tab/>
      </w:r>
      <w:r>
        <w:rPr>
          <w:color w:val="000000"/>
          <w:sz w:val="22"/>
          <w:szCs w:val="22"/>
          <w:lang w:eastAsia="en-ZA"/>
        </w:rPr>
        <w:tab/>
      </w:r>
      <w:r w:rsidRPr="00C75E7C">
        <w:rPr>
          <w:color w:val="000000"/>
          <w:sz w:val="22"/>
          <w:szCs w:val="22"/>
          <w:lang w:eastAsia="en-ZA"/>
        </w:rPr>
        <w:t>Since</w:t>
      </w:r>
      <w:r w:rsidRPr="00C75E7C">
        <w:rPr>
          <w:sz w:val="22"/>
          <w:szCs w:val="22"/>
        </w:rPr>
        <w:t xml:space="preserve"> the department did not obtain and evaluate three valid quotations, nor were all of the quotations requested from suppliers on the prospective supplier list, the goods may not have been obtained at a reasonable price. </w:t>
      </w:r>
    </w:p>
    <w:p w:rsidR="005F681D" w:rsidRPr="002C76C1" w:rsidRDefault="005F681D" w:rsidP="006F5D2E">
      <w:pPr>
        <w:pStyle w:val="ListParagraph"/>
        <w:numPr>
          <w:ilvl w:val="0"/>
          <w:numId w:val="105"/>
        </w:numPr>
        <w:tabs>
          <w:tab w:val="center" w:pos="709"/>
        </w:tabs>
        <w:spacing w:after="120" w:line="260" w:lineRule="exact"/>
        <w:ind w:left="340" w:right="-113" w:hanging="340"/>
        <w:rPr>
          <w:rFonts w:ascii="Arial" w:hAnsi="Arial" w:cs="Arial"/>
          <w:color w:val="000000"/>
          <w:sz w:val="22"/>
          <w:szCs w:val="22"/>
          <w:lang w:eastAsia="en-ZA"/>
        </w:rPr>
      </w:pPr>
      <w:r w:rsidRPr="002C76C1">
        <w:rPr>
          <w:rFonts w:ascii="Arial" w:hAnsi="Arial" w:cs="Arial"/>
          <w:color w:val="000000"/>
          <w:sz w:val="14"/>
          <w:szCs w:val="14"/>
          <w:lang w:eastAsia="en-ZA"/>
        </w:rPr>
        <w:tab/>
        <w:t> </w:t>
      </w:r>
      <w:r w:rsidRPr="002C76C1">
        <w:rPr>
          <w:rFonts w:ascii="Arial" w:hAnsi="Arial" w:cs="Arial"/>
          <w:color w:val="000000"/>
          <w:sz w:val="22"/>
          <w:szCs w:val="22"/>
          <w:lang w:eastAsia="en-ZA"/>
        </w:rPr>
        <w:t>Increased risk of bribery and fraudulent activities.</w:t>
      </w:r>
    </w:p>
    <w:p w:rsidR="005F681D" w:rsidRPr="002C76C1" w:rsidRDefault="005F681D" w:rsidP="005F681D">
      <w:pPr>
        <w:tabs>
          <w:tab w:val="center" w:pos="709"/>
        </w:tabs>
        <w:spacing w:after="120" w:line="260" w:lineRule="exact"/>
        <w:rPr>
          <w:sz w:val="22"/>
          <w:szCs w:val="22"/>
        </w:rPr>
      </w:pPr>
    </w:p>
    <w:p w:rsidR="005F681D" w:rsidRPr="002C76C1" w:rsidRDefault="005F681D" w:rsidP="005F681D">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5F681D" w:rsidRPr="002C76C1" w:rsidRDefault="005F681D" w:rsidP="005F681D">
      <w:pPr>
        <w:tabs>
          <w:tab w:val="center" w:pos="709"/>
        </w:tabs>
        <w:jc w:val="both"/>
        <w:rPr>
          <w:b/>
          <w:bCs/>
          <w:sz w:val="22"/>
          <w:szCs w:val="22"/>
        </w:rPr>
      </w:pPr>
    </w:p>
    <w:p w:rsidR="005F681D" w:rsidRPr="00D97DEE" w:rsidRDefault="005F681D" w:rsidP="005F681D">
      <w:pPr>
        <w:tabs>
          <w:tab w:val="center" w:pos="709"/>
        </w:tabs>
        <w:spacing w:after="120" w:line="260" w:lineRule="exact"/>
        <w:jc w:val="both"/>
        <w:rPr>
          <w:i/>
          <w:iCs/>
          <w:sz w:val="22"/>
          <w:szCs w:val="22"/>
        </w:rPr>
      </w:pPr>
      <w:r w:rsidRPr="002C76C1">
        <w:rPr>
          <w:i/>
          <w:iCs/>
          <w:sz w:val="22"/>
          <w:szCs w:val="22"/>
        </w:rPr>
        <w:t>Leaders</w:t>
      </w:r>
      <w:r w:rsidRPr="00D97DEE">
        <w:rPr>
          <w:i/>
          <w:iCs/>
          <w:sz w:val="22"/>
          <w:szCs w:val="22"/>
        </w:rPr>
        <w:t>hip</w:t>
      </w:r>
    </w:p>
    <w:p w:rsidR="005F681D" w:rsidRPr="00D97DEE" w:rsidRDefault="005F681D" w:rsidP="006F5D2E">
      <w:pPr>
        <w:pStyle w:val="ListParagraph"/>
        <w:numPr>
          <w:ilvl w:val="0"/>
          <w:numId w:val="294"/>
        </w:numPr>
        <w:tabs>
          <w:tab w:val="center" w:pos="450"/>
        </w:tabs>
        <w:spacing w:line="260" w:lineRule="exact"/>
        <w:ind w:left="450" w:hanging="450"/>
        <w:jc w:val="both"/>
        <w:rPr>
          <w:rFonts w:ascii="Arial" w:hAnsi="Arial" w:cs="Arial"/>
          <w:sz w:val="22"/>
          <w:szCs w:val="22"/>
        </w:rPr>
      </w:pPr>
      <w:r w:rsidRPr="00D97DEE">
        <w:rPr>
          <w:rFonts w:ascii="Arial" w:hAnsi="Arial" w:cs="Arial"/>
          <w:sz w:val="22"/>
          <w:szCs w:val="22"/>
        </w:rPr>
        <w:t>Management did not provide effective leadership based on a culture of honesty, ethical</w:t>
      </w:r>
    </w:p>
    <w:p w:rsidR="005F681D" w:rsidRPr="002C76C1" w:rsidRDefault="005F681D" w:rsidP="005F681D">
      <w:pPr>
        <w:tabs>
          <w:tab w:val="center" w:pos="450"/>
        </w:tabs>
        <w:spacing w:line="260" w:lineRule="exact"/>
        <w:ind w:left="540" w:hanging="450"/>
        <w:jc w:val="both"/>
        <w:rPr>
          <w:sz w:val="22"/>
          <w:szCs w:val="22"/>
        </w:rPr>
      </w:pPr>
      <w:r w:rsidRPr="00D97DEE">
        <w:rPr>
          <w:sz w:val="22"/>
          <w:szCs w:val="22"/>
        </w:rPr>
        <w:tab/>
      </w:r>
      <w:r>
        <w:rPr>
          <w:sz w:val="22"/>
          <w:szCs w:val="22"/>
        </w:rPr>
        <w:t xml:space="preserve">       </w:t>
      </w:r>
      <w:r w:rsidRPr="00D97DEE">
        <w:rPr>
          <w:sz w:val="22"/>
          <w:szCs w:val="22"/>
        </w:rPr>
        <w:t>business practices and good governance, protecting and enhancing the interests of the e</w:t>
      </w:r>
      <w:r w:rsidRPr="002C76C1">
        <w:rPr>
          <w:sz w:val="22"/>
          <w:szCs w:val="22"/>
        </w:rPr>
        <w:t>ntity</w:t>
      </w:r>
    </w:p>
    <w:p w:rsidR="005F681D" w:rsidRPr="002C76C1" w:rsidRDefault="005F681D" w:rsidP="005F681D">
      <w:pPr>
        <w:tabs>
          <w:tab w:val="center" w:pos="450"/>
        </w:tabs>
        <w:spacing w:line="260" w:lineRule="exact"/>
        <w:ind w:left="450" w:hanging="450"/>
        <w:jc w:val="both"/>
        <w:rPr>
          <w:sz w:val="22"/>
          <w:szCs w:val="22"/>
        </w:rPr>
      </w:pPr>
      <w:r>
        <w:rPr>
          <w:sz w:val="22"/>
          <w:szCs w:val="22"/>
        </w:rPr>
        <w:t xml:space="preserve">b)  </w:t>
      </w:r>
      <w:r w:rsidRPr="002C76C1">
        <w:rPr>
          <w:sz w:val="22"/>
          <w:szCs w:val="22"/>
        </w:rPr>
        <w:t>Management did not effectively exercise oversight responsibility regarding financial and performance reporting and compliance and related internal controls</w:t>
      </w:r>
    </w:p>
    <w:p w:rsidR="005F681D" w:rsidRPr="002C76C1" w:rsidRDefault="005F681D" w:rsidP="005F681D">
      <w:pPr>
        <w:tabs>
          <w:tab w:val="center" w:pos="450"/>
          <w:tab w:val="center" w:pos="709"/>
        </w:tabs>
        <w:spacing w:after="120" w:line="260" w:lineRule="exact"/>
        <w:jc w:val="both"/>
        <w:rPr>
          <w:sz w:val="22"/>
          <w:szCs w:val="22"/>
        </w:rPr>
      </w:pPr>
      <w:r>
        <w:rPr>
          <w:iCs/>
          <w:sz w:val="22"/>
          <w:szCs w:val="22"/>
        </w:rPr>
        <w:t>c)</w:t>
      </w:r>
      <w:r>
        <w:rPr>
          <w:iCs/>
          <w:sz w:val="22"/>
          <w:szCs w:val="22"/>
        </w:rPr>
        <w:tab/>
      </w:r>
      <w:r w:rsidRPr="002C76C1">
        <w:rPr>
          <w:iCs/>
          <w:sz w:val="22"/>
          <w:szCs w:val="22"/>
        </w:rPr>
        <w:tab/>
        <w:t xml:space="preserve">Management does not establish and communicate policies and procedures effectively </w:t>
      </w:r>
      <w:r w:rsidRPr="002C76C1">
        <w:rPr>
          <w:iCs/>
          <w:sz w:val="22"/>
          <w:szCs w:val="22"/>
        </w:rPr>
        <w:tab/>
      </w:r>
      <w:r>
        <w:rPr>
          <w:iCs/>
          <w:sz w:val="22"/>
          <w:szCs w:val="22"/>
        </w:rPr>
        <w:tab/>
      </w:r>
      <w:r>
        <w:rPr>
          <w:iCs/>
          <w:sz w:val="22"/>
          <w:szCs w:val="22"/>
        </w:rPr>
        <w:tab/>
      </w:r>
      <w:r w:rsidRPr="002C76C1">
        <w:rPr>
          <w:iCs/>
          <w:sz w:val="22"/>
          <w:szCs w:val="22"/>
        </w:rPr>
        <w:t xml:space="preserve">to enable and support understanding and execution of internal control objectives, </w:t>
      </w:r>
      <w:r w:rsidRPr="002C76C1">
        <w:rPr>
          <w:iCs/>
          <w:sz w:val="22"/>
          <w:szCs w:val="22"/>
        </w:rPr>
        <w:tab/>
      </w:r>
      <w:r>
        <w:rPr>
          <w:iCs/>
          <w:sz w:val="22"/>
          <w:szCs w:val="22"/>
        </w:rPr>
        <w:tab/>
      </w:r>
      <w:r>
        <w:rPr>
          <w:iCs/>
          <w:sz w:val="22"/>
          <w:szCs w:val="22"/>
        </w:rPr>
        <w:tab/>
        <w:t xml:space="preserve">       </w:t>
      </w:r>
      <w:r w:rsidRPr="002C76C1">
        <w:rPr>
          <w:iCs/>
          <w:sz w:val="22"/>
          <w:szCs w:val="22"/>
        </w:rPr>
        <w:t>processes and responsibilities</w:t>
      </w:r>
    </w:p>
    <w:p w:rsidR="005F681D" w:rsidRPr="002C76C1" w:rsidRDefault="005F681D" w:rsidP="005F681D">
      <w:pPr>
        <w:pStyle w:val="Heading2"/>
        <w:tabs>
          <w:tab w:val="center" w:pos="709"/>
        </w:tabs>
        <w:jc w:val="both"/>
        <w:rPr>
          <w:rStyle w:val="Emphasis"/>
          <w:b w:val="0"/>
          <w:bCs w:val="0"/>
          <w:i/>
          <w:iCs/>
          <w:sz w:val="22"/>
          <w:szCs w:val="22"/>
        </w:rPr>
      </w:pPr>
      <w:r w:rsidRPr="002C76C1">
        <w:rPr>
          <w:rStyle w:val="Emphasis"/>
          <w:b w:val="0"/>
          <w:bCs w:val="0"/>
          <w:sz w:val="22"/>
          <w:szCs w:val="22"/>
        </w:rPr>
        <w:t>Financial and performance management</w:t>
      </w:r>
    </w:p>
    <w:p w:rsidR="005F681D" w:rsidRPr="002C76C1" w:rsidRDefault="005F681D" w:rsidP="005F681D">
      <w:pPr>
        <w:pStyle w:val="NormalWeb"/>
        <w:tabs>
          <w:tab w:val="center" w:pos="709"/>
        </w:tabs>
        <w:jc w:val="both"/>
        <w:rPr>
          <w:rFonts w:ascii="Arial" w:hAnsi="Arial" w:cs="Arial"/>
          <w:iCs/>
          <w:sz w:val="22"/>
          <w:szCs w:val="22"/>
        </w:rPr>
      </w:pPr>
    </w:p>
    <w:p w:rsidR="005F681D" w:rsidRPr="002C76C1" w:rsidRDefault="005F681D" w:rsidP="005F681D">
      <w:pPr>
        <w:pStyle w:val="NormalWeb"/>
        <w:tabs>
          <w:tab w:val="center" w:pos="709"/>
        </w:tabs>
        <w:jc w:val="both"/>
        <w:rPr>
          <w:rFonts w:ascii="Arial" w:hAnsi="Arial" w:cs="Arial"/>
          <w:iCs/>
          <w:sz w:val="22"/>
          <w:szCs w:val="22"/>
          <w:lang w:val="en-GB"/>
        </w:rPr>
      </w:pPr>
      <w:r w:rsidRPr="002C76C1">
        <w:rPr>
          <w:rFonts w:ascii="Arial" w:hAnsi="Arial" w:cs="Arial"/>
          <w:iCs/>
          <w:sz w:val="22"/>
          <w:szCs w:val="22"/>
          <w:lang w:val="en-GB"/>
        </w:rPr>
        <w:tab/>
        <w:t xml:space="preserve">The department did not prepare regular, accurate and complete financial and </w:t>
      </w:r>
      <w:r w:rsidRPr="002C76C1">
        <w:rPr>
          <w:rFonts w:ascii="Arial" w:hAnsi="Arial" w:cs="Arial"/>
          <w:iCs/>
          <w:sz w:val="22"/>
          <w:szCs w:val="22"/>
          <w:lang w:val="en-GB"/>
        </w:rPr>
        <w:tab/>
      </w:r>
      <w:r w:rsidRPr="002C76C1">
        <w:rPr>
          <w:rFonts w:ascii="Arial" w:hAnsi="Arial" w:cs="Arial"/>
          <w:iCs/>
          <w:sz w:val="22"/>
          <w:szCs w:val="22"/>
          <w:lang w:val="en-GB"/>
        </w:rPr>
        <w:tab/>
        <w:t>performance reports that are supported and evidenced by reliable information.</w:t>
      </w:r>
    </w:p>
    <w:p w:rsidR="005F681D" w:rsidRPr="002C76C1" w:rsidRDefault="005F681D" w:rsidP="005F681D">
      <w:pPr>
        <w:tabs>
          <w:tab w:val="center" w:pos="709"/>
        </w:tabs>
        <w:spacing w:after="120"/>
        <w:rPr>
          <w:b/>
          <w:bCs/>
          <w:sz w:val="22"/>
          <w:szCs w:val="22"/>
        </w:rPr>
      </w:pPr>
      <w:r w:rsidRPr="002C76C1">
        <w:rPr>
          <w:iCs/>
          <w:sz w:val="22"/>
          <w:szCs w:val="22"/>
          <w:lang w:val="en-GB"/>
        </w:rPr>
        <w:tab/>
      </w:r>
    </w:p>
    <w:p w:rsidR="005F681D" w:rsidRPr="002C76C1" w:rsidRDefault="005F681D" w:rsidP="005F681D">
      <w:pPr>
        <w:tabs>
          <w:tab w:val="center" w:pos="709"/>
        </w:tabs>
        <w:spacing w:after="120"/>
      </w:pPr>
      <w:r w:rsidRPr="002C76C1">
        <w:rPr>
          <w:b/>
          <w:bCs/>
          <w:sz w:val="22"/>
          <w:szCs w:val="22"/>
        </w:rPr>
        <w:t>Recommendation</w:t>
      </w:r>
    </w:p>
    <w:p w:rsidR="005F681D" w:rsidRPr="002C76C1" w:rsidRDefault="005F681D" w:rsidP="005F681D">
      <w:pPr>
        <w:pStyle w:val="NormalWeb"/>
        <w:widowControl/>
        <w:tabs>
          <w:tab w:val="center" w:pos="709"/>
        </w:tabs>
        <w:spacing w:after="120" w:line="260" w:lineRule="exact"/>
        <w:ind w:left="709" w:hanging="709"/>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ab/>
      </w:r>
      <w:r w:rsidRPr="002C76C1">
        <w:rPr>
          <w:rFonts w:ascii="Arial" w:hAnsi="Arial" w:cs="Arial"/>
          <w:sz w:val="22"/>
          <w:szCs w:val="22"/>
        </w:rPr>
        <w:t>Deviations from official procurement processes must only be approved in cases where it is impractical or impossible to follow the official procurement process.</w:t>
      </w:r>
    </w:p>
    <w:p w:rsidR="005F681D" w:rsidRPr="002C76C1" w:rsidRDefault="005F681D" w:rsidP="005F681D">
      <w:pPr>
        <w:pStyle w:val="NormalWeb"/>
        <w:widowControl/>
        <w:tabs>
          <w:tab w:val="center" w:pos="709"/>
        </w:tabs>
        <w:spacing w:after="120" w:line="260" w:lineRule="exact"/>
        <w:ind w:left="709" w:hanging="709"/>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cs="Arial"/>
          <w:sz w:val="22"/>
          <w:szCs w:val="22"/>
        </w:rPr>
        <w:tab/>
      </w:r>
      <w:r w:rsidRPr="002C76C1">
        <w:rPr>
          <w:rFonts w:ascii="Arial" w:hAnsi="Arial" w:cs="Arial"/>
          <w:sz w:val="22"/>
          <w:szCs w:val="22"/>
        </w:rPr>
        <w:t>The list of prospective suppliers must be updated on a regular basis to ensure that suitable prospective suppliers are registered on the list and quotations are only obtained from these suppliers.</w:t>
      </w:r>
    </w:p>
    <w:p w:rsidR="005F681D" w:rsidRPr="002C76C1" w:rsidRDefault="005F681D" w:rsidP="005F681D">
      <w:pPr>
        <w:pStyle w:val="NormalWeb"/>
        <w:widowControl/>
        <w:tabs>
          <w:tab w:val="center" w:pos="709"/>
        </w:tabs>
        <w:spacing w:after="120" w:line="260" w:lineRule="exact"/>
        <w:ind w:left="709" w:hanging="709"/>
        <w:rPr>
          <w:rFonts w:ascii="Arial" w:hAnsi="Arial" w:cs="Arial"/>
          <w:sz w:val="22"/>
          <w:szCs w:val="22"/>
        </w:rPr>
      </w:pPr>
      <w:r>
        <w:rPr>
          <w:rFonts w:ascii="Arial" w:hAnsi="Arial" w:cs="Arial"/>
          <w:sz w:val="22"/>
          <w:szCs w:val="22"/>
        </w:rPr>
        <w:t>c)</w:t>
      </w:r>
      <w:r>
        <w:rPr>
          <w:rFonts w:ascii="Arial" w:hAnsi="Arial" w:cs="Arial"/>
          <w:sz w:val="22"/>
          <w:szCs w:val="22"/>
        </w:rPr>
        <w:tab/>
      </w:r>
      <w:r>
        <w:rPr>
          <w:rFonts w:ascii="Arial" w:hAnsi="Arial" w:cs="Arial"/>
          <w:sz w:val="22"/>
          <w:szCs w:val="22"/>
        </w:rPr>
        <w:tab/>
      </w:r>
      <w:r w:rsidRPr="002C76C1">
        <w:rPr>
          <w:rFonts w:ascii="Arial" w:hAnsi="Arial" w:cs="Arial"/>
          <w:sz w:val="22"/>
          <w:szCs w:val="22"/>
        </w:rPr>
        <w:t>The adjudication committee and/or the official delegated with the final approval must verify that the evaluation criteria were specified as required.</w:t>
      </w:r>
    </w:p>
    <w:p w:rsidR="005F681D" w:rsidRPr="002C76C1" w:rsidRDefault="005F681D" w:rsidP="005F681D">
      <w:pPr>
        <w:pStyle w:val="NormalWeb"/>
        <w:tabs>
          <w:tab w:val="center" w:pos="709"/>
        </w:tabs>
        <w:spacing w:after="120" w:line="260" w:lineRule="exact"/>
        <w:ind w:left="357"/>
        <w:rPr>
          <w:rFonts w:ascii="Arial" w:hAnsi="Arial" w:cs="Arial"/>
          <w:sz w:val="22"/>
          <w:szCs w:val="22"/>
        </w:rPr>
      </w:pPr>
      <w:r w:rsidRPr="002C76C1">
        <w:rPr>
          <w:rFonts w:ascii="Arial" w:hAnsi="Arial" w:cs="Arial"/>
          <w:sz w:val="22"/>
          <w:szCs w:val="22"/>
        </w:rPr>
        <w:t xml:space="preserve"> </w:t>
      </w:r>
    </w:p>
    <w:p w:rsidR="005F681D" w:rsidRPr="002C76C1" w:rsidRDefault="005F681D" w:rsidP="005F681D">
      <w:pPr>
        <w:keepNext/>
        <w:tabs>
          <w:tab w:val="center" w:pos="709"/>
        </w:tabs>
        <w:jc w:val="both"/>
        <w:rPr>
          <w:b/>
          <w:bCs/>
          <w:sz w:val="22"/>
          <w:szCs w:val="22"/>
        </w:rPr>
      </w:pPr>
      <w:r w:rsidRPr="002C76C1">
        <w:rPr>
          <w:b/>
          <w:bCs/>
          <w:sz w:val="22"/>
          <w:szCs w:val="22"/>
        </w:rPr>
        <w:t>Management response</w:t>
      </w:r>
    </w:p>
    <w:p w:rsidR="005F681D" w:rsidRPr="002C76C1" w:rsidRDefault="005F681D" w:rsidP="005F681D">
      <w:pPr>
        <w:keepNext/>
        <w:tabs>
          <w:tab w:val="center" w:pos="709"/>
        </w:tabs>
        <w:spacing w:line="260" w:lineRule="exact"/>
        <w:jc w:val="both"/>
        <w:rPr>
          <w:b/>
          <w:bCs/>
          <w:sz w:val="22"/>
          <w:szCs w:val="22"/>
        </w:rPr>
      </w:pPr>
      <w:r w:rsidRPr="002C76C1">
        <w:rPr>
          <w:sz w:val="22"/>
          <w:szCs w:val="22"/>
        </w:rPr>
        <w:t>a)</w:t>
      </w:r>
      <w:r w:rsidRPr="002C76C1">
        <w:rPr>
          <w:sz w:val="22"/>
          <w:szCs w:val="22"/>
        </w:rPr>
        <w:tab/>
      </w:r>
      <w:r>
        <w:rPr>
          <w:sz w:val="22"/>
          <w:szCs w:val="22"/>
        </w:rPr>
        <w:t xml:space="preserve"> </w:t>
      </w:r>
      <w:r w:rsidRPr="002C76C1">
        <w:rPr>
          <w:sz w:val="22"/>
          <w:szCs w:val="22"/>
        </w:rPr>
        <w:t xml:space="preserve">I am not in agreement with the finding for the following reasons </w:t>
      </w:r>
    </w:p>
    <w:p w:rsidR="005F681D" w:rsidRDefault="005F681D" w:rsidP="005F681D">
      <w:pPr>
        <w:keepNext/>
        <w:tabs>
          <w:tab w:val="center" w:pos="709"/>
        </w:tabs>
        <w:spacing w:line="260" w:lineRule="exact"/>
        <w:jc w:val="both"/>
        <w:rPr>
          <w:sz w:val="22"/>
          <w:szCs w:val="22"/>
        </w:rPr>
      </w:pPr>
    </w:p>
    <w:p w:rsidR="005F681D" w:rsidRPr="00C75E7C" w:rsidRDefault="005F681D" w:rsidP="005F681D">
      <w:pPr>
        <w:keepNext/>
        <w:tabs>
          <w:tab w:val="center" w:pos="709"/>
        </w:tabs>
        <w:spacing w:line="260" w:lineRule="exact"/>
        <w:jc w:val="both"/>
        <w:rPr>
          <w:sz w:val="22"/>
          <w:szCs w:val="22"/>
        </w:rPr>
      </w:pPr>
      <w:r w:rsidRPr="00C75E7C">
        <w:rPr>
          <w:sz w:val="22"/>
          <w:szCs w:val="22"/>
        </w:rPr>
        <w:t>Ten suppliers were invited, however only three responded.</w:t>
      </w:r>
    </w:p>
    <w:p w:rsidR="005F681D" w:rsidRDefault="005F681D" w:rsidP="005F681D">
      <w:pPr>
        <w:tabs>
          <w:tab w:val="center" w:pos="709"/>
        </w:tabs>
        <w:ind w:left="426"/>
        <w:jc w:val="both"/>
        <w:rPr>
          <w:iCs/>
          <w:sz w:val="22"/>
          <w:szCs w:val="22"/>
        </w:rPr>
      </w:pPr>
    </w:p>
    <w:p w:rsidR="005F681D" w:rsidRPr="002C76C1" w:rsidRDefault="005F681D" w:rsidP="005F681D">
      <w:pPr>
        <w:tabs>
          <w:tab w:val="center" w:pos="709"/>
        </w:tabs>
        <w:jc w:val="both"/>
        <w:rPr>
          <w:iCs/>
          <w:sz w:val="22"/>
          <w:szCs w:val="22"/>
        </w:rPr>
      </w:pPr>
      <w:r w:rsidRPr="002C76C1">
        <w:rPr>
          <w:iCs/>
          <w:sz w:val="22"/>
          <w:szCs w:val="22"/>
        </w:rPr>
        <w:t>Name:</w:t>
      </w:r>
      <w:r w:rsidRPr="002C76C1">
        <w:rPr>
          <w:rFonts w:eastAsia="Arial Unicode MS"/>
          <w:sz w:val="22"/>
          <w:szCs w:val="22"/>
        </w:rPr>
        <w:t xml:space="preserve">   J Thobejane </w:t>
      </w:r>
    </w:p>
    <w:p w:rsidR="005F681D" w:rsidRPr="002C76C1" w:rsidRDefault="005F681D" w:rsidP="005F681D">
      <w:pPr>
        <w:tabs>
          <w:tab w:val="center" w:pos="709"/>
        </w:tabs>
        <w:jc w:val="both"/>
        <w:rPr>
          <w:iCs/>
          <w:sz w:val="22"/>
          <w:szCs w:val="22"/>
        </w:rPr>
      </w:pPr>
      <w:r w:rsidRPr="002C76C1">
        <w:rPr>
          <w:iCs/>
          <w:sz w:val="22"/>
          <w:szCs w:val="22"/>
        </w:rPr>
        <w:t>Position: DD: SCM</w:t>
      </w:r>
    </w:p>
    <w:p w:rsidR="005F681D" w:rsidRPr="002C76C1" w:rsidRDefault="005F681D" w:rsidP="005F681D">
      <w:pPr>
        <w:tabs>
          <w:tab w:val="center" w:pos="709"/>
        </w:tabs>
        <w:jc w:val="both"/>
        <w:rPr>
          <w:iCs/>
          <w:sz w:val="22"/>
          <w:szCs w:val="22"/>
        </w:rPr>
      </w:pPr>
      <w:r w:rsidRPr="002C76C1">
        <w:rPr>
          <w:iCs/>
          <w:sz w:val="22"/>
          <w:szCs w:val="22"/>
        </w:rPr>
        <w:t>Date: 22/06/2012</w:t>
      </w:r>
    </w:p>
    <w:p w:rsidR="005F681D" w:rsidRPr="002C76C1" w:rsidRDefault="005F681D" w:rsidP="005F681D">
      <w:pPr>
        <w:tabs>
          <w:tab w:val="left" w:pos="426"/>
          <w:tab w:val="center" w:pos="709"/>
        </w:tabs>
        <w:jc w:val="both"/>
        <w:rPr>
          <w:sz w:val="22"/>
          <w:szCs w:val="22"/>
        </w:rPr>
      </w:pPr>
    </w:p>
    <w:p w:rsidR="005F681D" w:rsidRPr="002C76C1" w:rsidRDefault="005F681D" w:rsidP="005F681D">
      <w:pPr>
        <w:tabs>
          <w:tab w:val="left" w:pos="426"/>
          <w:tab w:val="center" w:pos="709"/>
        </w:tabs>
        <w:jc w:val="both"/>
        <w:rPr>
          <w:sz w:val="22"/>
          <w:szCs w:val="22"/>
        </w:rPr>
      </w:pPr>
      <w:r w:rsidRPr="002C76C1">
        <w:rPr>
          <w:sz w:val="22"/>
          <w:szCs w:val="22"/>
        </w:rPr>
        <w:t>b)</w:t>
      </w:r>
      <w:r w:rsidRPr="002C76C1">
        <w:rPr>
          <w:sz w:val="22"/>
          <w:szCs w:val="22"/>
        </w:rPr>
        <w:tab/>
        <w:t xml:space="preserve">I am not in agreement with the finding for the following reasons </w:t>
      </w:r>
    </w:p>
    <w:p w:rsidR="005F681D" w:rsidRPr="002C76C1" w:rsidRDefault="005F681D" w:rsidP="005F681D">
      <w:pPr>
        <w:keepNext/>
        <w:tabs>
          <w:tab w:val="center" w:pos="709"/>
        </w:tabs>
        <w:spacing w:line="260" w:lineRule="exact"/>
        <w:ind w:left="360"/>
        <w:jc w:val="both"/>
        <w:rPr>
          <w:sz w:val="22"/>
          <w:szCs w:val="22"/>
        </w:rPr>
      </w:pPr>
    </w:p>
    <w:p w:rsidR="005F681D" w:rsidRDefault="005F681D" w:rsidP="005F681D">
      <w:pPr>
        <w:keepNext/>
        <w:tabs>
          <w:tab w:val="center" w:pos="709"/>
        </w:tabs>
        <w:spacing w:line="260" w:lineRule="exact"/>
        <w:jc w:val="both"/>
        <w:rPr>
          <w:sz w:val="22"/>
          <w:szCs w:val="22"/>
        </w:rPr>
      </w:pPr>
      <w:r w:rsidRPr="002C76C1">
        <w:rPr>
          <w:sz w:val="22"/>
          <w:szCs w:val="22"/>
        </w:rPr>
        <w:t>All invites were sourced from the Departmental Pro-quote system, proof of invites is attached in the submission.</w:t>
      </w:r>
    </w:p>
    <w:p w:rsidR="005F681D" w:rsidRDefault="005F681D" w:rsidP="005F681D">
      <w:pPr>
        <w:tabs>
          <w:tab w:val="center" w:pos="709"/>
        </w:tabs>
        <w:ind w:left="426"/>
        <w:jc w:val="both"/>
        <w:rPr>
          <w:iCs/>
          <w:sz w:val="22"/>
          <w:szCs w:val="22"/>
        </w:rPr>
      </w:pPr>
    </w:p>
    <w:p w:rsidR="005F681D" w:rsidRPr="002C76C1" w:rsidRDefault="005F681D" w:rsidP="005F681D">
      <w:pPr>
        <w:tabs>
          <w:tab w:val="center" w:pos="709"/>
        </w:tabs>
        <w:jc w:val="both"/>
        <w:rPr>
          <w:iCs/>
          <w:sz w:val="22"/>
          <w:szCs w:val="22"/>
        </w:rPr>
      </w:pPr>
      <w:r w:rsidRPr="002C76C1">
        <w:rPr>
          <w:iCs/>
          <w:sz w:val="22"/>
          <w:szCs w:val="22"/>
        </w:rPr>
        <w:t>Name:</w:t>
      </w:r>
      <w:r w:rsidRPr="002C76C1">
        <w:rPr>
          <w:rFonts w:eastAsia="Arial Unicode MS"/>
          <w:sz w:val="22"/>
          <w:szCs w:val="22"/>
        </w:rPr>
        <w:t xml:space="preserve">   J Thobejane </w:t>
      </w:r>
    </w:p>
    <w:p w:rsidR="005F681D" w:rsidRPr="002C76C1" w:rsidRDefault="005F681D" w:rsidP="005F681D">
      <w:pPr>
        <w:tabs>
          <w:tab w:val="center" w:pos="709"/>
        </w:tabs>
        <w:jc w:val="both"/>
        <w:rPr>
          <w:iCs/>
          <w:sz w:val="22"/>
          <w:szCs w:val="22"/>
        </w:rPr>
      </w:pPr>
      <w:r w:rsidRPr="002C76C1">
        <w:rPr>
          <w:iCs/>
          <w:sz w:val="22"/>
          <w:szCs w:val="22"/>
        </w:rPr>
        <w:t>Position: DD: SCM</w:t>
      </w:r>
    </w:p>
    <w:p w:rsidR="005F681D" w:rsidRPr="002C76C1" w:rsidRDefault="005F681D" w:rsidP="005F681D">
      <w:pPr>
        <w:tabs>
          <w:tab w:val="center" w:pos="709"/>
        </w:tabs>
        <w:jc w:val="both"/>
        <w:rPr>
          <w:iCs/>
          <w:sz w:val="22"/>
          <w:szCs w:val="22"/>
        </w:rPr>
      </w:pPr>
      <w:r w:rsidRPr="002C76C1">
        <w:rPr>
          <w:iCs/>
          <w:sz w:val="22"/>
          <w:szCs w:val="22"/>
        </w:rPr>
        <w:t>Date: 22/06/2012</w:t>
      </w:r>
    </w:p>
    <w:p w:rsidR="005F681D" w:rsidRPr="002C76C1" w:rsidRDefault="005F681D" w:rsidP="005F681D">
      <w:pPr>
        <w:keepNext/>
        <w:tabs>
          <w:tab w:val="center" w:pos="709"/>
        </w:tabs>
        <w:spacing w:after="360" w:line="260" w:lineRule="exact"/>
        <w:jc w:val="both"/>
        <w:rPr>
          <w:b/>
          <w:bCs/>
          <w:sz w:val="22"/>
          <w:szCs w:val="22"/>
        </w:rPr>
      </w:pPr>
    </w:p>
    <w:p w:rsidR="005F681D" w:rsidRPr="002C76C1" w:rsidRDefault="005F681D" w:rsidP="005F681D">
      <w:pPr>
        <w:keepNext/>
        <w:tabs>
          <w:tab w:val="center" w:pos="709"/>
        </w:tabs>
        <w:spacing w:line="260" w:lineRule="exact"/>
        <w:jc w:val="both"/>
        <w:rPr>
          <w:b/>
          <w:bCs/>
          <w:sz w:val="22"/>
          <w:szCs w:val="22"/>
        </w:rPr>
      </w:pPr>
      <w:r w:rsidRPr="002C76C1">
        <w:rPr>
          <w:sz w:val="22"/>
          <w:szCs w:val="22"/>
        </w:rPr>
        <w:t>c)</w:t>
      </w:r>
      <w:r w:rsidRPr="002C76C1">
        <w:rPr>
          <w:sz w:val="22"/>
          <w:szCs w:val="22"/>
        </w:rPr>
        <w:tab/>
      </w:r>
      <w:r>
        <w:rPr>
          <w:sz w:val="22"/>
          <w:szCs w:val="22"/>
        </w:rPr>
        <w:t xml:space="preserve"> </w:t>
      </w:r>
      <w:r w:rsidRPr="002C76C1">
        <w:rPr>
          <w:sz w:val="22"/>
          <w:szCs w:val="22"/>
        </w:rPr>
        <w:t xml:space="preserve">I am [not] in agreement with the finding for the following reasons </w:t>
      </w:r>
    </w:p>
    <w:p w:rsidR="005F681D" w:rsidRDefault="005F681D" w:rsidP="005F681D">
      <w:pPr>
        <w:pStyle w:val="ListParagraph"/>
        <w:keepNext/>
        <w:tabs>
          <w:tab w:val="center" w:pos="709"/>
        </w:tabs>
        <w:spacing w:line="260" w:lineRule="exact"/>
        <w:jc w:val="both"/>
        <w:rPr>
          <w:rFonts w:ascii="Arial" w:hAnsi="Arial" w:cs="Arial"/>
          <w:sz w:val="22"/>
          <w:szCs w:val="22"/>
        </w:rPr>
      </w:pPr>
    </w:p>
    <w:p w:rsidR="005F681D" w:rsidRDefault="005F681D" w:rsidP="005F681D">
      <w:pPr>
        <w:keepNext/>
        <w:tabs>
          <w:tab w:val="center" w:pos="709"/>
        </w:tabs>
        <w:spacing w:line="260" w:lineRule="exact"/>
        <w:jc w:val="both"/>
        <w:rPr>
          <w:sz w:val="22"/>
          <w:szCs w:val="22"/>
        </w:rPr>
      </w:pPr>
      <w:r w:rsidRPr="00C75E7C">
        <w:rPr>
          <w:sz w:val="22"/>
          <w:szCs w:val="22"/>
        </w:rPr>
        <w:t>The Tender evaluation report as per the PPPFA criteria is attached in the submission. The Pro quote system automatically generates a tender evaluation scoring model, not PA 20.</w:t>
      </w:r>
    </w:p>
    <w:p w:rsidR="005F681D" w:rsidRDefault="005F681D" w:rsidP="005F681D">
      <w:pPr>
        <w:tabs>
          <w:tab w:val="center" w:pos="709"/>
        </w:tabs>
        <w:ind w:left="426"/>
        <w:jc w:val="both"/>
        <w:rPr>
          <w:iCs/>
          <w:sz w:val="22"/>
          <w:szCs w:val="22"/>
        </w:rPr>
      </w:pPr>
    </w:p>
    <w:p w:rsidR="005F681D" w:rsidRPr="002C76C1" w:rsidRDefault="005F681D" w:rsidP="005F681D">
      <w:pPr>
        <w:tabs>
          <w:tab w:val="center" w:pos="709"/>
        </w:tabs>
        <w:jc w:val="both"/>
        <w:rPr>
          <w:iCs/>
          <w:sz w:val="22"/>
          <w:szCs w:val="22"/>
        </w:rPr>
      </w:pPr>
      <w:r w:rsidRPr="002C76C1">
        <w:rPr>
          <w:iCs/>
          <w:sz w:val="22"/>
          <w:szCs w:val="22"/>
        </w:rPr>
        <w:t>Name:</w:t>
      </w:r>
      <w:r w:rsidRPr="002C76C1">
        <w:rPr>
          <w:rFonts w:eastAsia="Arial Unicode MS"/>
          <w:sz w:val="22"/>
          <w:szCs w:val="22"/>
        </w:rPr>
        <w:t xml:space="preserve">   J Thobejane </w:t>
      </w:r>
    </w:p>
    <w:p w:rsidR="005F681D" w:rsidRPr="002C76C1" w:rsidRDefault="005F681D" w:rsidP="005F681D">
      <w:pPr>
        <w:tabs>
          <w:tab w:val="center" w:pos="709"/>
        </w:tabs>
        <w:jc w:val="both"/>
        <w:rPr>
          <w:iCs/>
          <w:sz w:val="22"/>
          <w:szCs w:val="22"/>
        </w:rPr>
      </w:pPr>
      <w:r w:rsidRPr="002C76C1">
        <w:rPr>
          <w:iCs/>
          <w:sz w:val="22"/>
          <w:szCs w:val="22"/>
        </w:rPr>
        <w:t>Position: DD: SCM</w:t>
      </w:r>
    </w:p>
    <w:p w:rsidR="005F681D" w:rsidRPr="002C76C1" w:rsidRDefault="005F681D" w:rsidP="005F681D">
      <w:pPr>
        <w:tabs>
          <w:tab w:val="center" w:pos="709"/>
        </w:tabs>
        <w:jc w:val="both"/>
        <w:rPr>
          <w:iCs/>
          <w:sz w:val="22"/>
          <w:szCs w:val="22"/>
        </w:rPr>
      </w:pPr>
      <w:r w:rsidRPr="002C76C1">
        <w:rPr>
          <w:iCs/>
          <w:sz w:val="22"/>
          <w:szCs w:val="22"/>
        </w:rPr>
        <w:t>Date: 22/06/2012</w:t>
      </w:r>
    </w:p>
    <w:p w:rsidR="005F681D" w:rsidRDefault="005F681D" w:rsidP="005F681D">
      <w:pPr>
        <w:tabs>
          <w:tab w:val="center" w:pos="709"/>
        </w:tabs>
        <w:jc w:val="both"/>
        <w:rPr>
          <w:b/>
          <w:iCs/>
          <w:sz w:val="22"/>
          <w:szCs w:val="22"/>
        </w:rPr>
      </w:pPr>
    </w:p>
    <w:p w:rsidR="005F681D" w:rsidRDefault="005F681D" w:rsidP="005F681D">
      <w:pPr>
        <w:tabs>
          <w:tab w:val="center" w:pos="709"/>
        </w:tabs>
        <w:jc w:val="both"/>
        <w:rPr>
          <w:b/>
          <w:iCs/>
          <w:sz w:val="22"/>
          <w:szCs w:val="22"/>
        </w:rPr>
      </w:pPr>
    </w:p>
    <w:p w:rsidR="005F681D" w:rsidRPr="002C76C1" w:rsidRDefault="005F681D" w:rsidP="005F681D">
      <w:pPr>
        <w:tabs>
          <w:tab w:val="center" w:pos="709"/>
        </w:tabs>
        <w:jc w:val="both"/>
        <w:rPr>
          <w:iCs/>
          <w:sz w:val="22"/>
          <w:szCs w:val="22"/>
        </w:rPr>
      </w:pPr>
      <w:r w:rsidRPr="002C76C1">
        <w:rPr>
          <w:b/>
          <w:iCs/>
          <w:sz w:val="22"/>
          <w:szCs w:val="22"/>
        </w:rPr>
        <w:t>Auditor’s conclusion</w:t>
      </w:r>
    </w:p>
    <w:p w:rsidR="005F681D" w:rsidRPr="002C76C1" w:rsidRDefault="005F681D" w:rsidP="005F681D">
      <w:pPr>
        <w:tabs>
          <w:tab w:val="center" w:pos="709"/>
        </w:tabs>
        <w:ind w:left="426"/>
        <w:jc w:val="both"/>
        <w:rPr>
          <w:b/>
          <w:iCs/>
          <w:sz w:val="22"/>
          <w:szCs w:val="22"/>
        </w:rPr>
      </w:pPr>
    </w:p>
    <w:p w:rsidR="005F681D" w:rsidRPr="002C76C1" w:rsidRDefault="005F681D" w:rsidP="006F5D2E">
      <w:pPr>
        <w:pStyle w:val="ListParagraph"/>
        <w:numPr>
          <w:ilvl w:val="0"/>
          <w:numId w:val="163"/>
        </w:numPr>
        <w:tabs>
          <w:tab w:val="center" w:pos="709"/>
        </w:tabs>
        <w:ind w:hanging="786"/>
        <w:contextualSpacing/>
        <w:jc w:val="both"/>
        <w:rPr>
          <w:rFonts w:ascii="Arial" w:hAnsi="Arial" w:cs="Arial"/>
          <w:iCs/>
          <w:sz w:val="22"/>
          <w:szCs w:val="22"/>
        </w:rPr>
      </w:pPr>
      <w:r w:rsidRPr="002C76C1">
        <w:rPr>
          <w:rFonts w:ascii="Arial" w:hAnsi="Arial" w:cs="Arial"/>
          <w:iCs/>
          <w:sz w:val="22"/>
          <w:szCs w:val="22"/>
        </w:rPr>
        <w:t xml:space="preserve">The department has received three quotations, therefore the matter is resolved. </w:t>
      </w:r>
    </w:p>
    <w:p w:rsidR="005F681D" w:rsidRPr="002C76C1" w:rsidRDefault="005F681D" w:rsidP="005F681D">
      <w:pPr>
        <w:pStyle w:val="ListParagraph"/>
        <w:tabs>
          <w:tab w:val="center" w:pos="709"/>
        </w:tabs>
        <w:ind w:left="786"/>
        <w:jc w:val="both"/>
        <w:rPr>
          <w:rFonts w:ascii="Arial" w:hAnsi="Arial" w:cs="Arial"/>
          <w:iCs/>
          <w:sz w:val="22"/>
          <w:szCs w:val="22"/>
        </w:rPr>
      </w:pPr>
    </w:p>
    <w:p w:rsidR="005F681D" w:rsidRPr="002C76C1" w:rsidRDefault="005F681D" w:rsidP="006F5D2E">
      <w:pPr>
        <w:pStyle w:val="ListParagraph"/>
        <w:numPr>
          <w:ilvl w:val="0"/>
          <w:numId w:val="163"/>
        </w:numPr>
        <w:tabs>
          <w:tab w:val="center" w:pos="709"/>
        </w:tabs>
        <w:ind w:hanging="786"/>
        <w:contextualSpacing/>
        <w:rPr>
          <w:rFonts w:ascii="Arial" w:hAnsi="Arial" w:cs="Arial"/>
          <w:iCs/>
          <w:sz w:val="22"/>
          <w:szCs w:val="22"/>
        </w:rPr>
      </w:pPr>
      <w:r w:rsidRPr="002C76C1">
        <w:rPr>
          <w:rFonts w:ascii="Arial" w:hAnsi="Arial" w:cs="Arial"/>
          <w:iCs/>
          <w:sz w:val="22"/>
          <w:szCs w:val="22"/>
        </w:rPr>
        <w:t xml:space="preserve">Although management has indicated that supplier is listed on the supplier database, the supplier could not be found on the supplier registers provided for audit purposes. Management has not provided any other information supporting their response. </w:t>
      </w:r>
    </w:p>
    <w:p w:rsidR="005F681D" w:rsidRPr="002C76C1" w:rsidRDefault="005F681D" w:rsidP="005F681D">
      <w:pPr>
        <w:pStyle w:val="ListParagraph"/>
        <w:tabs>
          <w:tab w:val="center" w:pos="709"/>
        </w:tabs>
        <w:rPr>
          <w:rFonts w:ascii="Arial" w:hAnsi="Arial" w:cs="Arial"/>
          <w:iCs/>
          <w:sz w:val="22"/>
          <w:szCs w:val="22"/>
        </w:rPr>
      </w:pPr>
    </w:p>
    <w:p w:rsidR="005F681D" w:rsidRPr="002C76C1" w:rsidRDefault="005F681D" w:rsidP="005F681D">
      <w:pPr>
        <w:tabs>
          <w:tab w:val="center" w:pos="709"/>
        </w:tabs>
        <w:rPr>
          <w:iCs/>
          <w:sz w:val="22"/>
          <w:szCs w:val="22"/>
        </w:rPr>
      </w:pPr>
      <w:r w:rsidRPr="002C76C1">
        <w:rPr>
          <w:iCs/>
          <w:sz w:val="22"/>
          <w:szCs w:val="22"/>
        </w:rPr>
        <w:tab/>
        <w:t>The matter therefore remains unresolved.</w:t>
      </w:r>
    </w:p>
    <w:p w:rsidR="005F681D" w:rsidRPr="002C76C1" w:rsidRDefault="005F681D" w:rsidP="005F681D">
      <w:pPr>
        <w:tabs>
          <w:tab w:val="center" w:pos="709"/>
        </w:tabs>
        <w:rPr>
          <w:iCs/>
          <w:sz w:val="22"/>
          <w:szCs w:val="22"/>
        </w:rPr>
      </w:pPr>
      <w:r w:rsidRPr="002C76C1">
        <w:rPr>
          <w:iCs/>
          <w:sz w:val="22"/>
          <w:szCs w:val="22"/>
        </w:rPr>
        <w:t xml:space="preserve"> </w:t>
      </w:r>
    </w:p>
    <w:p w:rsidR="005F681D" w:rsidRPr="002C76C1" w:rsidRDefault="005F681D" w:rsidP="006F5D2E">
      <w:pPr>
        <w:pStyle w:val="ListParagraph"/>
        <w:numPr>
          <w:ilvl w:val="0"/>
          <w:numId w:val="163"/>
        </w:numPr>
        <w:tabs>
          <w:tab w:val="center" w:pos="709"/>
        </w:tabs>
        <w:ind w:hanging="786"/>
        <w:contextualSpacing/>
        <w:jc w:val="both"/>
        <w:rPr>
          <w:rFonts w:ascii="Arial" w:hAnsi="Arial" w:cs="Arial"/>
          <w:iCs/>
          <w:sz w:val="22"/>
          <w:szCs w:val="22"/>
        </w:rPr>
      </w:pPr>
      <w:r w:rsidRPr="002C76C1">
        <w:rPr>
          <w:rFonts w:ascii="Arial" w:hAnsi="Arial" w:cs="Arial"/>
          <w:iCs/>
          <w:sz w:val="22"/>
          <w:szCs w:val="22"/>
        </w:rPr>
        <w:t xml:space="preserve">The department disqualified two quotations, thus only one quotation remained. Therefore no purpose for the scoring model. The matter is therefore resolved. </w:t>
      </w:r>
    </w:p>
    <w:p w:rsidR="005F681D" w:rsidRPr="002C76C1" w:rsidRDefault="005F681D" w:rsidP="005F681D">
      <w:pPr>
        <w:tabs>
          <w:tab w:val="center" w:pos="709"/>
        </w:tabs>
      </w:pPr>
    </w:p>
    <w:p w:rsidR="005F681D" w:rsidRDefault="005F681D" w:rsidP="005F681D">
      <w:pPr>
        <w:spacing w:after="200" w:line="276" w:lineRule="auto"/>
      </w:pPr>
      <w:r>
        <w:br w:type="page"/>
      </w:r>
    </w:p>
    <w:p w:rsidR="00C45EFA" w:rsidRPr="00AD4CFA" w:rsidRDefault="00C45EFA" w:rsidP="006F5D2E">
      <w:pPr>
        <w:pStyle w:val="ListParagraph"/>
        <w:numPr>
          <w:ilvl w:val="0"/>
          <w:numId w:val="296"/>
        </w:numPr>
        <w:tabs>
          <w:tab w:val="center" w:pos="709"/>
        </w:tabs>
        <w:spacing w:after="120"/>
        <w:rPr>
          <w:rFonts w:ascii="Arial" w:hAnsi="Arial" w:cs="Arial"/>
          <w:b/>
          <w:bCs/>
          <w:color w:val="FF0000"/>
          <w:sz w:val="22"/>
          <w:szCs w:val="22"/>
        </w:rPr>
      </w:pPr>
      <w:r w:rsidRPr="00AD4CFA">
        <w:rPr>
          <w:rFonts w:ascii="Arial" w:hAnsi="Arial" w:cs="Arial"/>
          <w:b/>
          <w:bCs/>
          <w:sz w:val="22"/>
          <w:szCs w:val="22"/>
        </w:rPr>
        <w:t xml:space="preserve">Deviations from supply chain management requirements –Maphale Motuba Creations CC – Pretoria regional office </w:t>
      </w:r>
      <w:r w:rsidRPr="00AD4CFA">
        <w:rPr>
          <w:rFonts w:ascii="Arial" w:hAnsi="Arial" w:cs="Arial"/>
          <w:b/>
          <w:bCs/>
          <w:color w:val="FF0000"/>
          <w:sz w:val="22"/>
          <w:szCs w:val="22"/>
        </w:rPr>
        <w:t>Ex 160</w:t>
      </w:r>
    </w:p>
    <w:p w:rsidR="00C45EFA" w:rsidRPr="002C76C1" w:rsidRDefault="00C45EFA" w:rsidP="00C45EFA">
      <w:pPr>
        <w:tabs>
          <w:tab w:val="center" w:pos="709"/>
        </w:tabs>
        <w:spacing w:after="120"/>
        <w:jc w:val="both"/>
        <w:rPr>
          <w:b/>
          <w:bCs/>
          <w:sz w:val="22"/>
          <w:szCs w:val="22"/>
        </w:rPr>
      </w:pPr>
    </w:p>
    <w:p w:rsidR="00C45EFA" w:rsidRPr="002C76C1" w:rsidRDefault="00C45EFA" w:rsidP="00C45EFA">
      <w:pPr>
        <w:tabs>
          <w:tab w:val="center" w:pos="709"/>
        </w:tabs>
        <w:spacing w:after="120"/>
        <w:jc w:val="both"/>
        <w:rPr>
          <w:b/>
          <w:bCs/>
          <w:sz w:val="22"/>
          <w:szCs w:val="22"/>
        </w:rPr>
      </w:pPr>
      <w:r w:rsidRPr="002C76C1">
        <w:rPr>
          <w:b/>
          <w:bCs/>
          <w:sz w:val="22"/>
          <w:szCs w:val="22"/>
        </w:rPr>
        <w:t>Audit Finding</w:t>
      </w:r>
    </w:p>
    <w:p w:rsidR="00C45EFA" w:rsidRPr="002C76C1" w:rsidRDefault="00C45EFA" w:rsidP="00C45EFA">
      <w:pPr>
        <w:pStyle w:val="ListParagraph"/>
        <w:tabs>
          <w:tab w:val="center" w:pos="709"/>
        </w:tabs>
        <w:ind w:left="1159"/>
        <w:rPr>
          <w:rFonts w:ascii="Arial" w:hAnsi="Arial" w:cs="Arial"/>
          <w:sz w:val="22"/>
          <w:szCs w:val="22"/>
          <w:lang w:eastAsia="en-ZA"/>
        </w:rPr>
      </w:pPr>
    </w:p>
    <w:p w:rsidR="00C45EFA" w:rsidRPr="002C76C1" w:rsidRDefault="00C45EFA" w:rsidP="00C45EFA">
      <w:pPr>
        <w:tabs>
          <w:tab w:val="center" w:pos="709"/>
        </w:tabs>
        <w:rPr>
          <w:sz w:val="22"/>
          <w:szCs w:val="22"/>
          <w:lang w:eastAsia="en-ZA"/>
        </w:rPr>
      </w:pPr>
      <w:r w:rsidRPr="002C76C1">
        <w:rPr>
          <w:sz w:val="22"/>
          <w:szCs w:val="22"/>
          <w:lang w:eastAsia="en-ZA"/>
        </w:rPr>
        <w:t>Laws, rules and legislation:</w:t>
      </w:r>
    </w:p>
    <w:p w:rsidR="00C45EFA" w:rsidRPr="002C76C1" w:rsidRDefault="00C45EFA" w:rsidP="00C45EFA">
      <w:pPr>
        <w:tabs>
          <w:tab w:val="left" w:pos="540"/>
          <w:tab w:val="center" w:pos="709"/>
        </w:tabs>
        <w:autoSpaceDE w:val="0"/>
        <w:autoSpaceDN w:val="0"/>
        <w:adjustRightInd w:val="0"/>
        <w:ind w:left="720" w:hanging="720"/>
        <w:rPr>
          <w:sz w:val="22"/>
          <w:szCs w:val="22"/>
        </w:rPr>
      </w:pPr>
    </w:p>
    <w:p w:rsidR="00C45EFA" w:rsidRPr="002C76C1" w:rsidRDefault="00C45EFA" w:rsidP="00C45EFA">
      <w:pPr>
        <w:tabs>
          <w:tab w:val="left" w:pos="360"/>
          <w:tab w:val="center" w:pos="709"/>
        </w:tabs>
        <w:autoSpaceDE w:val="0"/>
        <w:autoSpaceDN w:val="0"/>
        <w:adjustRightInd w:val="0"/>
        <w:rPr>
          <w:sz w:val="22"/>
          <w:szCs w:val="22"/>
        </w:rPr>
      </w:pPr>
      <w:r>
        <w:rPr>
          <w:sz w:val="22"/>
          <w:szCs w:val="22"/>
        </w:rPr>
        <w:t>a)</w:t>
      </w:r>
      <w:r>
        <w:rPr>
          <w:sz w:val="22"/>
          <w:szCs w:val="22"/>
        </w:rPr>
        <w:tab/>
      </w:r>
      <w:r w:rsidRPr="002C76C1">
        <w:rPr>
          <w:sz w:val="22"/>
          <w:szCs w:val="22"/>
        </w:rPr>
        <w:t xml:space="preserve">PFMA </w:t>
      </w:r>
    </w:p>
    <w:p w:rsidR="00C45EFA" w:rsidRPr="002C76C1" w:rsidRDefault="00C45EFA" w:rsidP="00C45EFA">
      <w:pPr>
        <w:tabs>
          <w:tab w:val="left" w:pos="360"/>
          <w:tab w:val="center" w:pos="709"/>
        </w:tabs>
        <w:autoSpaceDE w:val="0"/>
        <w:autoSpaceDN w:val="0"/>
        <w:adjustRightInd w:val="0"/>
        <w:ind w:left="360"/>
        <w:rPr>
          <w:sz w:val="22"/>
          <w:szCs w:val="22"/>
        </w:rPr>
      </w:pPr>
    </w:p>
    <w:p w:rsidR="00C45EFA" w:rsidRPr="002C76C1" w:rsidRDefault="00C45EFA" w:rsidP="00C45EFA">
      <w:pPr>
        <w:pStyle w:val="normal-text"/>
        <w:widowControl w:val="0"/>
        <w:tabs>
          <w:tab w:val="center" w:pos="709"/>
        </w:tabs>
        <w:spacing w:before="0" w:after="120" w:line="260" w:lineRule="exact"/>
        <w:ind w:left="810"/>
        <w:jc w:val="left"/>
        <w:rPr>
          <w:rFonts w:ascii="Arial" w:hAnsi="Arial" w:cs="Arial"/>
          <w:color w:val="auto"/>
          <w:sz w:val="22"/>
          <w:szCs w:val="22"/>
          <w:lang w:val="en-US" w:eastAsia="en-US"/>
        </w:rPr>
      </w:pPr>
      <w:r>
        <w:rPr>
          <w:rFonts w:ascii="Arial" w:hAnsi="Arial" w:cs="Arial"/>
          <w:sz w:val="22"/>
          <w:szCs w:val="22"/>
        </w:rPr>
        <w:tab/>
      </w:r>
      <w:r w:rsidRPr="002C76C1">
        <w:rPr>
          <w:rFonts w:ascii="Arial" w:hAnsi="Arial" w:cs="Arial"/>
          <w:sz w:val="22"/>
          <w:szCs w:val="22"/>
        </w:rPr>
        <w:t>Section 38(1)(c)(ii) – general responsibilities of accounting officers</w:t>
      </w:r>
    </w:p>
    <w:p w:rsidR="00C45EFA" w:rsidRPr="002C76C1" w:rsidRDefault="00C45EFA" w:rsidP="00C45EFA">
      <w:pPr>
        <w:pStyle w:val="NormalWeb"/>
        <w:tabs>
          <w:tab w:val="center" w:pos="709"/>
        </w:tabs>
        <w:spacing w:after="120" w:line="260" w:lineRule="exact"/>
        <w:ind w:left="1440"/>
        <w:rPr>
          <w:rFonts w:ascii="Arial" w:hAnsi="Arial" w:cs="Arial"/>
          <w:i/>
          <w:sz w:val="22"/>
          <w:szCs w:val="22"/>
        </w:rPr>
      </w:pPr>
      <w:r w:rsidRPr="002C76C1">
        <w:rPr>
          <w:rFonts w:ascii="Arial" w:hAnsi="Arial" w:cs="Arial"/>
          <w:i/>
          <w:sz w:val="22"/>
          <w:szCs w:val="22"/>
          <w:lang w:val="en-GB"/>
        </w:rPr>
        <w:t xml:space="preserve">“The accounting officer for a department, trading entity or constitutional institution </w:t>
      </w:r>
      <w:r w:rsidRPr="002C76C1">
        <w:rPr>
          <w:rFonts w:ascii="Arial" w:hAnsi="Arial" w:cs="Arial"/>
          <w:i/>
          <w:sz w:val="22"/>
          <w:szCs w:val="22"/>
        </w:rPr>
        <w:t>must take effective and appropriate steps to prevent unauthorised, irregular and fruitless and wasteful expenditure and losses resulting from criminal conduct; ”</w:t>
      </w:r>
    </w:p>
    <w:p w:rsidR="00C45EFA" w:rsidRPr="002C76C1" w:rsidRDefault="00C45EFA" w:rsidP="00C45EFA">
      <w:pPr>
        <w:pStyle w:val="ListParagraph"/>
        <w:tabs>
          <w:tab w:val="center" w:pos="709"/>
        </w:tabs>
        <w:autoSpaceDE w:val="0"/>
        <w:autoSpaceDN w:val="0"/>
        <w:adjustRightInd w:val="0"/>
        <w:ind w:left="360"/>
        <w:rPr>
          <w:rFonts w:ascii="Arial" w:hAnsi="Arial" w:cs="Arial"/>
          <w:sz w:val="22"/>
          <w:szCs w:val="22"/>
        </w:rPr>
      </w:pPr>
    </w:p>
    <w:p w:rsidR="00C45EFA" w:rsidRPr="00AD4CFA" w:rsidRDefault="00C45EFA" w:rsidP="00C45EFA">
      <w:pPr>
        <w:tabs>
          <w:tab w:val="center" w:pos="709"/>
        </w:tabs>
        <w:autoSpaceDE w:val="0"/>
        <w:autoSpaceDN w:val="0"/>
        <w:adjustRightInd w:val="0"/>
        <w:rPr>
          <w:sz w:val="22"/>
          <w:szCs w:val="22"/>
        </w:rPr>
      </w:pPr>
      <w:r>
        <w:rPr>
          <w:sz w:val="22"/>
          <w:szCs w:val="22"/>
        </w:rPr>
        <w:t>b)</w:t>
      </w:r>
      <w:r>
        <w:rPr>
          <w:sz w:val="22"/>
          <w:szCs w:val="22"/>
        </w:rPr>
        <w:tab/>
      </w:r>
      <w:r>
        <w:rPr>
          <w:sz w:val="22"/>
          <w:szCs w:val="22"/>
        </w:rPr>
        <w:tab/>
      </w:r>
      <w:r w:rsidRPr="00AD4CFA">
        <w:rPr>
          <w:sz w:val="22"/>
          <w:szCs w:val="22"/>
        </w:rPr>
        <w:t>Practice note 8 of 2007/8 paragraph 3.3.1 to 3.3.3:</w:t>
      </w:r>
    </w:p>
    <w:p w:rsidR="00C45EFA" w:rsidRPr="002C76C1" w:rsidRDefault="00C45EFA" w:rsidP="00C45EFA">
      <w:pPr>
        <w:pStyle w:val="ListParagraph"/>
        <w:tabs>
          <w:tab w:val="center" w:pos="709"/>
        </w:tabs>
        <w:autoSpaceDE w:val="0"/>
        <w:autoSpaceDN w:val="0"/>
        <w:adjustRightInd w:val="0"/>
        <w:ind w:left="540"/>
        <w:rPr>
          <w:rFonts w:ascii="Arial" w:hAnsi="Arial" w:cs="Arial"/>
          <w:sz w:val="22"/>
          <w:szCs w:val="22"/>
        </w:rPr>
      </w:pPr>
    </w:p>
    <w:p w:rsidR="00C45EFA" w:rsidRPr="002C76C1" w:rsidRDefault="00C45EFA" w:rsidP="00C45EFA">
      <w:pPr>
        <w:pStyle w:val="ListParagraph"/>
        <w:tabs>
          <w:tab w:val="center" w:pos="709"/>
        </w:tabs>
        <w:autoSpaceDE w:val="0"/>
        <w:autoSpaceDN w:val="0"/>
        <w:adjustRightInd w:val="0"/>
        <w:ind w:left="1440" w:hanging="900"/>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“3.3.1</w:t>
      </w:r>
      <w:r w:rsidRPr="002C76C1">
        <w:rPr>
          <w:rFonts w:ascii="Arial" w:hAnsi="Arial" w:cs="Arial"/>
          <w:i/>
          <w:iCs/>
          <w:sz w:val="22"/>
          <w:szCs w:val="22"/>
        </w:rPr>
        <w:tab/>
        <w:t>Accounting officers / authorities should invite and accept written price quotations for requirements up to an estimated value of R500 000 from as many suppliers as possible, that are registered on the list of prospective suppliers.</w:t>
      </w:r>
    </w:p>
    <w:p w:rsidR="00C45EFA" w:rsidRPr="002C76C1" w:rsidRDefault="00C45EFA" w:rsidP="00C45EFA">
      <w:pPr>
        <w:pStyle w:val="ListParagraph"/>
        <w:tabs>
          <w:tab w:val="center" w:pos="709"/>
        </w:tabs>
        <w:autoSpaceDE w:val="0"/>
        <w:autoSpaceDN w:val="0"/>
        <w:adjustRightInd w:val="0"/>
        <w:ind w:left="1440" w:hanging="900"/>
        <w:rPr>
          <w:rFonts w:ascii="Arial" w:hAnsi="Arial" w:cs="Arial"/>
          <w:i/>
          <w:iCs/>
          <w:sz w:val="22"/>
          <w:szCs w:val="22"/>
        </w:rPr>
      </w:pPr>
    </w:p>
    <w:p w:rsidR="00C45EFA" w:rsidRPr="002C76C1" w:rsidRDefault="00C45EFA" w:rsidP="00C45EFA">
      <w:pPr>
        <w:pStyle w:val="ListParagraph"/>
        <w:tabs>
          <w:tab w:val="center" w:pos="709"/>
        </w:tabs>
        <w:ind w:left="1440" w:hanging="900"/>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3.3.2</w:t>
      </w:r>
      <w:r w:rsidRPr="002C76C1">
        <w:rPr>
          <w:rFonts w:ascii="Arial" w:hAnsi="Arial" w:cs="Arial"/>
          <w:i/>
          <w:iCs/>
          <w:sz w:val="22"/>
          <w:szCs w:val="22"/>
        </w:rPr>
        <w:tab/>
        <w:t xml:space="preserve">Where no suitable suppliers are available from the list of prospective suppliers, written price quotations may be obtained from other possible suppliers. </w:t>
      </w:r>
    </w:p>
    <w:p w:rsidR="00C45EFA" w:rsidRPr="002C76C1" w:rsidRDefault="00C45EFA" w:rsidP="00C45EFA">
      <w:pPr>
        <w:pStyle w:val="ListParagraph"/>
        <w:tabs>
          <w:tab w:val="center" w:pos="709"/>
        </w:tabs>
        <w:ind w:left="1440" w:hanging="900"/>
        <w:rPr>
          <w:rFonts w:ascii="Arial" w:hAnsi="Arial" w:cs="Arial"/>
          <w:i/>
          <w:iCs/>
          <w:sz w:val="22"/>
          <w:szCs w:val="22"/>
        </w:rPr>
      </w:pPr>
    </w:p>
    <w:p w:rsidR="00C45EFA" w:rsidRPr="002C76C1" w:rsidRDefault="00C45EFA" w:rsidP="00C45EFA">
      <w:pPr>
        <w:pStyle w:val="NormalWeb"/>
        <w:tabs>
          <w:tab w:val="center" w:pos="709"/>
        </w:tabs>
        <w:ind w:left="1440" w:hanging="900"/>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3.3.3</w:t>
      </w:r>
      <w:r w:rsidRPr="002C76C1">
        <w:rPr>
          <w:rFonts w:ascii="Arial" w:hAnsi="Arial" w:cs="Arial"/>
          <w:i/>
          <w:iCs/>
          <w:sz w:val="22"/>
          <w:szCs w:val="22"/>
        </w:rPr>
        <w:tab/>
        <w:t>If it is not possible to obtain at least three (3) written price quotations, the reasons should be recorded and approved by the accounting officer / authority or his / her delegate”</w:t>
      </w:r>
    </w:p>
    <w:p w:rsidR="00C45EFA" w:rsidRPr="002C76C1" w:rsidRDefault="00C45EFA" w:rsidP="00C45EFA">
      <w:pPr>
        <w:pStyle w:val="NormalWeb"/>
        <w:tabs>
          <w:tab w:val="center" w:pos="709"/>
        </w:tabs>
        <w:ind w:left="1440" w:hanging="900"/>
        <w:rPr>
          <w:rFonts w:ascii="Arial" w:hAnsi="Arial" w:cs="Arial"/>
          <w:i/>
          <w:iCs/>
          <w:sz w:val="22"/>
          <w:szCs w:val="22"/>
        </w:rPr>
      </w:pPr>
    </w:p>
    <w:p w:rsidR="00C45EFA" w:rsidRPr="002C76C1" w:rsidRDefault="00C45EFA" w:rsidP="00C45EFA">
      <w:pPr>
        <w:pStyle w:val="NormalWeb"/>
        <w:widowControl/>
        <w:tabs>
          <w:tab w:val="center" w:pos="709"/>
        </w:tabs>
        <w:rPr>
          <w:rFonts w:ascii="Arial" w:hAnsi="Arial" w:cs="Arial"/>
          <w:sz w:val="22"/>
          <w:szCs w:val="22"/>
          <w:lang w:val="en-ZA"/>
        </w:rPr>
      </w:pPr>
      <w:r>
        <w:rPr>
          <w:rFonts w:ascii="Arial" w:hAnsi="Arial" w:cs="Arial"/>
          <w:sz w:val="22"/>
          <w:szCs w:val="22"/>
          <w:lang w:val="en-ZA"/>
        </w:rPr>
        <w:t>c)</w:t>
      </w:r>
      <w:r>
        <w:rPr>
          <w:rFonts w:ascii="Arial" w:hAnsi="Arial" w:cs="Arial"/>
          <w:sz w:val="22"/>
          <w:szCs w:val="22"/>
          <w:lang w:val="en-ZA"/>
        </w:rPr>
        <w:tab/>
      </w:r>
      <w:r>
        <w:rPr>
          <w:rFonts w:ascii="Arial" w:hAnsi="Arial" w:cs="Arial"/>
          <w:sz w:val="22"/>
          <w:szCs w:val="22"/>
          <w:lang w:val="en-ZA"/>
        </w:rPr>
        <w:tab/>
      </w:r>
      <w:r w:rsidRPr="002C76C1">
        <w:rPr>
          <w:rFonts w:ascii="Arial" w:hAnsi="Arial" w:cs="Arial"/>
          <w:sz w:val="22"/>
          <w:szCs w:val="22"/>
          <w:lang w:val="en-ZA"/>
        </w:rPr>
        <w:t>Supply chain management policy paragraph 49 states:</w:t>
      </w:r>
    </w:p>
    <w:p w:rsidR="00C45EFA" w:rsidRPr="002C76C1" w:rsidRDefault="00C45EFA" w:rsidP="00C45EFA">
      <w:pPr>
        <w:pStyle w:val="NormalWeb"/>
        <w:tabs>
          <w:tab w:val="center" w:pos="709"/>
        </w:tabs>
        <w:ind w:left="360"/>
        <w:rPr>
          <w:rFonts w:ascii="Arial" w:hAnsi="Arial" w:cs="Arial"/>
          <w:sz w:val="22"/>
          <w:szCs w:val="22"/>
          <w:lang w:val="en-ZA"/>
        </w:rPr>
      </w:pPr>
    </w:p>
    <w:p w:rsidR="00C45EFA" w:rsidRPr="002C76C1" w:rsidRDefault="00C45EFA" w:rsidP="00C45EFA">
      <w:pPr>
        <w:tabs>
          <w:tab w:val="center" w:pos="709"/>
        </w:tabs>
        <w:ind w:left="1260"/>
        <w:rPr>
          <w:i/>
          <w:iCs/>
          <w:color w:val="000000"/>
          <w:sz w:val="22"/>
          <w:szCs w:val="22"/>
          <w:lang w:val="en-ZA" w:eastAsia="en-ZA"/>
        </w:rPr>
      </w:pPr>
      <w:r w:rsidRPr="002C76C1">
        <w:rPr>
          <w:i/>
          <w:iCs/>
          <w:color w:val="000000"/>
          <w:sz w:val="22"/>
          <w:szCs w:val="22"/>
          <w:lang w:val="en-ZA" w:eastAsia="en-ZA"/>
        </w:rPr>
        <w:t>“A supplier is a provider of goods or services, which meets the criteria of the Department, is registered on the Department’s supplier register and who is able to perform services or provide goods for the Department. The Department will only contract with suppliers registered on the supplier register. Suppliers to be registered on the Departments supplier register include consultants, professional and specialist service providers, and general goods and service providers.”</w:t>
      </w:r>
    </w:p>
    <w:p w:rsidR="00C45EFA" w:rsidRPr="002C76C1" w:rsidRDefault="00C45EFA" w:rsidP="00C45EFA">
      <w:pPr>
        <w:pStyle w:val="NormalWeb"/>
        <w:tabs>
          <w:tab w:val="center" w:pos="709"/>
        </w:tabs>
        <w:rPr>
          <w:rFonts w:ascii="Arial" w:hAnsi="Arial" w:cs="Arial"/>
          <w:sz w:val="22"/>
          <w:szCs w:val="22"/>
          <w:lang w:val="en-ZA"/>
        </w:rPr>
      </w:pPr>
    </w:p>
    <w:p w:rsidR="00C45EFA" w:rsidRPr="002C76C1" w:rsidRDefault="00C45EFA" w:rsidP="00C45EFA">
      <w:pPr>
        <w:pStyle w:val="NormalWeb"/>
        <w:tabs>
          <w:tab w:val="center" w:pos="709"/>
        </w:tabs>
        <w:rPr>
          <w:rFonts w:ascii="Arial" w:hAnsi="Arial" w:cs="Arial"/>
          <w:sz w:val="22"/>
          <w:szCs w:val="22"/>
          <w:lang w:val="en-ZA"/>
        </w:rPr>
      </w:pPr>
      <w:r w:rsidRPr="002C76C1">
        <w:rPr>
          <w:rFonts w:ascii="Arial" w:hAnsi="Arial" w:cs="Arial"/>
          <w:sz w:val="22"/>
          <w:szCs w:val="22"/>
          <w:lang w:val="en-ZA"/>
        </w:rPr>
        <w:t xml:space="preserve">The following issues were identified during the audit of the procurement batch listed below. The service provider provided furniture. </w:t>
      </w:r>
    </w:p>
    <w:p w:rsidR="00C45EFA" w:rsidRPr="002C76C1" w:rsidRDefault="00C45EFA" w:rsidP="00C45EFA">
      <w:pPr>
        <w:tabs>
          <w:tab w:val="center" w:pos="709"/>
        </w:tabs>
        <w:spacing w:after="120"/>
        <w:outlineLvl w:val="0"/>
      </w:pPr>
    </w:p>
    <w:tbl>
      <w:tblPr>
        <w:tblW w:w="857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33"/>
        <w:gridCol w:w="1396"/>
        <w:gridCol w:w="1867"/>
        <w:gridCol w:w="1982"/>
      </w:tblGrid>
      <w:tr w:rsidR="00C45EFA" w:rsidRPr="002C76C1" w:rsidTr="00333EE3">
        <w:trPr>
          <w:trHeight w:val="259"/>
        </w:trPr>
        <w:tc>
          <w:tcPr>
            <w:tcW w:w="3333" w:type="dxa"/>
            <w:shd w:val="clear" w:color="auto" w:fill="BFBFBF" w:themeFill="background1" w:themeFillShade="BF"/>
            <w:noWrap/>
          </w:tcPr>
          <w:p w:rsidR="00C45EFA" w:rsidRPr="00AD4CFA" w:rsidRDefault="00C45EFA" w:rsidP="00333EE3">
            <w:pPr>
              <w:tabs>
                <w:tab w:val="center" w:pos="709"/>
              </w:tabs>
              <w:spacing w:before="300"/>
              <w:rPr>
                <w:b/>
                <w:bCs/>
                <w:color w:val="000000"/>
                <w:sz w:val="18"/>
                <w:szCs w:val="18"/>
                <w:lang w:eastAsia="en-ZA"/>
              </w:rPr>
            </w:pPr>
            <w:r w:rsidRPr="00AD4CFA">
              <w:rPr>
                <w:b/>
                <w:bCs/>
                <w:color w:val="000000"/>
                <w:sz w:val="18"/>
                <w:szCs w:val="18"/>
                <w:lang w:eastAsia="en-ZA"/>
              </w:rPr>
              <w:t>SUPPLIER</w:t>
            </w:r>
          </w:p>
        </w:tc>
        <w:tc>
          <w:tcPr>
            <w:tcW w:w="1396" w:type="dxa"/>
            <w:shd w:val="clear" w:color="auto" w:fill="BFBFBF" w:themeFill="background1" w:themeFillShade="BF"/>
          </w:tcPr>
          <w:p w:rsidR="00C45EFA" w:rsidRPr="00AD4CFA" w:rsidRDefault="00C45EFA" w:rsidP="00333EE3">
            <w:pPr>
              <w:tabs>
                <w:tab w:val="center" w:pos="709"/>
              </w:tabs>
              <w:spacing w:before="300"/>
              <w:rPr>
                <w:b/>
                <w:bCs/>
                <w:color w:val="000000"/>
                <w:sz w:val="18"/>
                <w:szCs w:val="18"/>
                <w:lang w:eastAsia="en-ZA"/>
              </w:rPr>
            </w:pPr>
            <w:r w:rsidRPr="00AD4CFA">
              <w:rPr>
                <w:b/>
                <w:bCs/>
                <w:color w:val="000000"/>
                <w:sz w:val="18"/>
                <w:szCs w:val="18"/>
                <w:lang w:eastAsia="en-ZA"/>
              </w:rPr>
              <w:t>BATCH NUMBER</w:t>
            </w:r>
          </w:p>
        </w:tc>
        <w:tc>
          <w:tcPr>
            <w:tcW w:w="1867" w:type="dxa"/>
            <w:shd w:val="clear" w:color="auto" w:fill="BFBFBF" w:themeFill="background1" w:themeFillShade="BF"/>
          </w:tcPr>
          <w:p w:rsidR="00C45EFA" w:rsidRPr="00AD4CFA" w:rsidRDefault="00C45EFA" w:rsidP="00333EE3">
            <w:pPr>
              <w:tabs>
                <w:tab w:val="center" w:pos="709"/>
              </w:tabs>
              <w:spacing w:before="300"/>
              <w:rPr>
                <w:b/>
                <w:bCs/>
                <w:color w:val="000000"/>
                <w:sz w:val="18"/>
                <w:szCs w:val="18"/>
                <w:lang w:eastAsia="en-ZA"/>
              </w:rPr>
            </w:pPr>
            <w:r w:rsidRPr="00AD4CFA">
              <w:rPr>
                <w:b/>
                <w:bCs/>
                <w:color w:val="000000"/>
                <w:sz w:val="18"/>
                <w:szCs w:val="18"/>
                <w:lang w:eastAsia="en-ZA"/>
              </w:rPr>
              <w:t>DATE</w:t>
            </w:r>
          </w:p>
        </w:tc>
        <w:tc>
          <w:tcPr>
            <w:tcW w:w="1982" w:type="dxa"/>
            <w:shd w:val="clear" w:color="auto" w:fill="BFBFBF" w:themeFill="background1" w:themeFillShade="BF"/>
          </w:tcPr>
          <w:p w:rsidR="00C45EFA" w:rsidRPr="00AD4CFA" w:rsidRDefault="00C45EFA" w:rsidP="00333EE3">
            <w:pPr>
              <w:tabs>
                <w:tab w:val="center" w:pos="709"/>
              </w:tabs>
              <w:spacing w:before="300"/>
              <w:rPr>
                <w:b/>
                <w:bCs/>
                <w:color w:val="000000"/>
                <w:sz w:val="18"/>
                <w:szCs w:val="18"/>
                <w:lang w:eastAsia="en-ZA"/>
              </w:rPr>
            </w:pPr>
            <w:r w:rsidRPr="00AD4CFA">
              <w:rPr>
                <w:b/>
                <w:bCs/>
                <w:color w:val="000000"/>
                <w:sz w:val="18"/>
                <w:szCs w:val="18"/>
                <w:lang w:eastAsia="en-ZA"/>
              </w:rPr>
              <w:t>R</w:t>
            </w:r>
          </w:p>
        </w:tc>
      </w:tr>
      <w:tr w:rsidR="00C45EFA" w:rsidRPr="002C76C1" w:rsidTr="00333EE3">
        <w:trPr>
          <w:trHeight w:val="558"/>
        </w:trPr>
        <w:tc>
          <w:tcPr>
            <w:tcW w:w="3333" w:type="dxa"/>
            <w:noWrap/>
            <w:vAlign w:val="center"/>
          </w:tcPr>
          <w:p w:rsidR="00C45EFA" w:rsidRPr="00AD4CFA" w:rsidRDefault="00C45EFA" w:rsidP="00333EE3">
            <w:pPr>
              <w:tabs>
                <w:tab w:val="center" w:pos="709"/>
              </w:tabs>
              <w:spacing w:before="300"/>
              <w:rPr>
                <w:color w:val="000000"/>
                <w:sz w:val="18"/>
                <w:szCs w:val="18"/>
                <w:lang w:eastAsia="en-ZA"/>
              </w:rPr>
            </w:pPr>
            <w:r w:rsidRPr="00AD4CFA">
              <w:rPr>
                <w:b/>
                <w:bCs/>
                <w:sz w:val="18"/>
                <w:szCs w:val="18"/>
              </w:rPr>
              <w:t xml:space="preserve">Maphale Motuba Creations </w:t>
            </w:r>
          </w:p>
        </w:tc>
        <w:tc>
          <w:tcPr>
            <w:tcW w:w="1396" w:type="dxa"/>
            <w:vAlign w:val="center"/>
          </w:tcPr>
          <w:p w:rsidR="00C45EFA" w:rsidRPr="00AD4CFA" w:rsidRDefault="00C45EFA" w:rsidP="00333EE3">
            <w:pPr>
              <w:tabs>
                <w:tab w:val="center" w:pos="709"/>
              </w:tabs>
              <w:spacing w:before="300"/>
              <w:rPr>
                <w:color w:val="000000"/>
                <w:sz w:val="18"/>
                <w:szCs w:val="18"/>
                <w:lang w:eastAsia="en-ZA"/>
              </w:rPr>
            </w:pPr>
            <w:r w:rsidRPr="00AD4CFA">
              <w:rPr>
                <w:color w:val="000000"/>
                <w:sz w:val="18"/>
                <w:szCs w:val="18"/>
                <w:lang w:eastAsia="en-ZA"/>
              </w:rPr>
              <w:t>172011</w:t>
            </w:r>
          </w:p>
        </w:tc>
        <w:tc>
          <w:tcPr>
            <w:tcW w:w="1867" w:type="dxa"/>
            <w:vAlign w:val="center"/>
          </w:tcPr>
          <w:p w:rsidR="00C45EFA" w:rsidRPr="00AD4CFA" w:rsidRDefault="00C45EFA" w:rsidP="00333EE3">
            <w:pPr>
              <w:tabs>
                <w:tab w:val="center" w:pos="709"/>
              </w:tabs>
              <w:jc w:val="right"/>
              <w:rPr>
                <w:sz w:val="18"/>
                <w:szCs w:val="18"/>
              </w:rPr>
            </w:pPr>
          </w:p>
          <w:p w:rsidR="00C45EFA" w:rsidRPr="00AD4CFA" w:rsidRDefault="00C45EFA" w:rsidP="00333EE3">
            <w:pPr>
              <w:tabs>
                <w:tab w:val="center" w:pos="709"/>
              </w:tabs>
              <w:rPr>
                <w:sz w:val="18"/>
                <w:szCs w:val="18"/>
              </w:rPr>
            </w:pPr>
            <w:r w:rsidRPr="00AD4CFA">
              <w:rPr>
                <w:sz w:val="18"/>
                <w:szCs w:val="18"/>
              </w:rPr>
              <w:t>2011/10/24</w:t>
            </w:r>
          </w:p>
        </w:tc>
        <w:tc>
          <w:tcPr>
            <w:tcW w:w="1982" w:type="dxa"/>
            <w:vAlign w:val="center"/>
          </w:tcPr>
          <w:p w:rsidR="00C45EFA" w:rsidRPr="00AD4CFA" w:rsidRDefault="00C45EFA" w:rsidP="00333EE3">
            <w:pPr>
              <w:tabs>
                <w:tab w:val="center" w:pos="709"/>
              </w:tabs>
              <w:spacing w:before="300"/>
              <w:jc w:val="right"/>
              <w:rPr>
                <w:color w:val="000000"/>
                <w:sz w:val="18"/>
                <w:szCs w:val="18"/>
                <w:lang w:eastAsia="en-ZA"/>
              </w:rPr>
            </w:pPr>
            <w:r w:rsidRPr="00AD4CFA">
              <w:rPr>
                <w:color w:val="000000"/>
                <w:sz w:val="18"/>
                <w:szCs w:val="18"/>
                <w:lang w:eastAsia="en-ZA"/>
              </w:rPr>
              <w:t>19 380,00</w:t>
            </w:r>
          </w:p>
        </w:tc>
      </w:tr>
    </w:tbl>
    <w:p w:rsidR="00C45EFA" w:rsidRPr="002C76C1" w:rsidRDefault="00C45EFA" w:rsidP="00C45EFA">
      <w:pPr>
        <w:pStyle w:val="ListParagraph"/>
        <w:tabs>
          <w:tab w:val="center" w:pos="709"/>
        </w:tabs>
        <w:spacing w:after="120"/>
        <w:ind w:left="1440"/>
        <w:outlineLvl w:val="0"/>
        <w:rPr>
          <w:rFonts w:ascii="Arial" w:hAnsi="Arial" w:cs="Arial"/>
          <w:sz w:val="22"/>
          <w:szCs w:val="22"/>
        </w:rPr>
      </w:pPr>
    </w:p>
    <w:p w:rsidR="00C45EFA" w:rsidRPr="002C76C1" w:rsidRDefault="00C45EFA" w:rsidP="006F5D2E">
      <w:pPr>
        <w:pStyle w:val="ListParagraph"/>
        <w:numPr>
          <w:ilvl w:val="1"/>
          <w:numId w:val="201"/>
        </w:numPr>
        <w:tabs>
          <w:tab w:val="center" w:pos="709"/>
        </w:tabs>
        <w:ind w:left="0" w:firstLine="0"/>
        <w:outlineLvl w:val="0"/>
        <w:rPr>
          <w:rFonts w:ascii="Arial" w:hAnsi="Arial" w:cs="Arial"/>
          <w:sz w:val="22"/>
          <w:szCs w:val="22"/>
        </w:rPr>
      </w:pPr>
      <w:r w:rsidRPr="002C76C1">
        <w:rPr>
          <w:rFonts w:ascii="Arial" w:hAnsi="Arial" w:cs="Arial"/>
          <w:sz w:val="22"/>
          <w:szCs w:val="22"/>
        </w:rPr>
        <w:t xml:space="preserve">The department did not obtain and evaluate three written quotations as required by </w:t>
      </w:r>
      <w:r w:rsidRPr="002C76C1">
        <w:rPr>
          <w:rFonts w:ascii="Arial" w:hAnsi="Arial" w:cs="Arial"/>
          <w:sz w:val="22"/>
          <w:szCs w:val="22"/>
        </w:rPr>
        <w:br/>
        <w:t xml:space="preserve">            Practice Note 8, paragraph 3.3.1 to 3.3.3. There are currently 1 244 suppliers on list </w:t>
      </w:r>
      <w:r w:rsidRPr="002C76C1">
        <w:rPr>
          <w:rFonts w:ascii="Arial" w:hAnsi="Arial" w:cs="Arial"/>
          <w:sz w:val="22"/>
          <w:szCs w:val="22"/>
        </w:rPr>
        <w:tab/>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that are able to provide the department with furniture. However, only two quotations </w:t>
      </w:r>
      <w:r w:rsidRPr="002C76C1">
        <w:rPr>
          <w:rFonts w:ascii="Arial" w:hAnsi="Arial" w:cs="Arial"/>
          <w:sz w:val="22"/>
          <w:szCs w:val="22"/>
        </w:rPr>
        <w:tab/>
      </w:r>
      <w:r>
        <w:rPr>
          <w:rFonts w:ascii="Arial" w:hAnsi="Arial" w:cs="Arial"/>
          <w:sz w:val="22"/>
          <w:szCs w:val="22"/>
        </w:rPr>
        <w:tab/>
      </w:r>
      <w:r>
        <w:rPr>
          <w:rFonts w:ascii="Arial" w:hAnsi="Arial" w:cs="Arial"/>
          <w:sz w:val="22"/>
          <w:szCs w:val="22"/>
        </w:rPr>
        <w:tab/>
      </w:r>
      <w:r w:rsidRPr="002C76C1">
        <w:rPr>
          <w:rFonts w:ascii="Arial" w:hAnsi="Arial" w:cs="Arial"/>
          <w:sz w:val="22"/>
          <w:szCs w:val="22"/>
        </w:rPr>
        <w:t>were obtained.</w:t>
      </w:r>
    </w:p>
    <w:p w:rsidR="00C45EFA" w:rsidRPr="002C76C1" w:rsidRDefault="00C45EFA" w:rsidP="00C45EFA">
      <w:pPr>
        <w:pStyle w:val="ListParagraph"/>
        <w:tabs>
          <w:tab w:val="center" w:pos="709"/>
        </w:tabs>
        <w:ind w:left="0"/>
        <w:outlineLvl w:val="0"/>
        <w:rPr>
          <w:rFonts w:ascii="Arial" w:hAnsi="Arial" w:cs="Arial"/>
          <w:sz w:val="22"/>
          <w:szCs w:val="22"/>
        </w:rPr>
      </w:pPr>
    </w:p>
    <w:p w:rsidR="00C45EFA" w:rsidRPr="002C76C1" w:rsidRDefault="00C45EFA" w:rsidP="006F5D2E">
      <w:pPr>
        <w:pStyle w:val="ListParagraph"/>
        <w:numPr>
          <w:ilvl w:val="0"/>
          <w:numId w:val="167"/>
        </w:numPr>
        <w:tabs>
          <w:tab w:val="center" w:pos="709"/>
        </w:tabs>
        <w:ind w:left="1440"/>
        <w:outlineLvl w:val="0"/>
        <w:rPr>
          <w:rFonts w:ascii="Arial" w:hAnsi="Arial" w:cs="Arial"/>
          <w:sz w:val="22"/>
          <w:szCs w:val="22"/>
        </w:rPr>
      </w:pPr>
      <w:r w:rsidRPr="002C76C1">
        <w:rPr>
          <w:rFonts w:ascii="Arial" w:hAnsi="Arial" w:cs="Arial"/>
          <w:sz w:val="22"/>
          <w:szCs w:val="22"/>
        </w:rPr>
        <w:t>Requests were send to the following suppliers:</w:t>
      </w:r>
    </w:p>
    <w:p w:rsidR="00C45EFA" w:rsidRPr="002C76C1" w:rsidRDefault="00C45EFA" w:rsidP="006F5D2E">
      <w:pPr>
        <w:pStyle w:val="ListParagraph"/>
        <w:numPr>
          <w:ilvl w:val="0"/>
          <w:numId w:val="168"/>
        </w:numPr>
        <w:tabs>
          <w:tab w:val="center" w:pos="709"/>
        </w:tabs>
        <w:spacing w:after="120"/>
        <w:ind w:left="1800"/>
        <w:outlineLvl w:val="0"/>
        <w:rPr>
          <w:rFonts w:ascii="Arial" w:hAnsi="Arial" w:cs="Arial"/>
          <w:sz w:val="22"/>
          <w:szCs w:val="22"/>
        </w:rPr>
      </w:pPr>
      <w:r w:rsidRPr="002C76C1">
        <w:rPr>
          <w:rFonts w:ascii="Arial" w:hAnsi="Arial" w:cs="Arial"/>
          <w:sz w:val="22"/>
          <w:szCs w:val="22"/>
        </w:rPr>
        <w:t>Fedishia Trading Enterprises</w:t>
      </w:r>
    </w:p>
    <w:p w:rsidR="00C45EFA" w:rsidRPr="002C76C1" w:rsidRDefault="00C45EFA" w:rsidP="006F5D2E">
      <w:pPr>
        <w:pStyle w:val="ListParagraph"/>
        <w:numPr>
          <w:ilvl w:val="0"/>
          <w:numId w:val="168"/>
        </w:numPr>
        <w:tabs>
          <w:tab w:val="center" w:pos="709"/>
        </w:tabs>
        <w:spacing w:after="120"/>
        <w:ind w:left="1800"/>
        <w:outlineLvl w:val="0"/>
        <w:rPr>
          <w:rFonts w:ascii="Arial" w:hAnsi="Arial" w:cs="Arial"/>
          <w:sz w:val="22"/>
          <w:szCs w:val="22"/>
        </w:rPr>
      </w:pPr>
      <w:r w:rsidRPr="002C76C1">
        <w:rPr>
          <w:rFonts w:ascii="Arial" w:hAnsi="Arial" w:cs="Arial"/>
          <w:sz w:val="22"/>
          <w:szCs w:val="22"/>
        </w:rPr>
        <w:t>Vuma Furniture Projects PTY LTD</w:t>
      </w:r>
    </w:p>
    <w:p w:rsidR="00C45EFA" w:rsidRPr="002C76C1" w:rsidRDefault="00C45EFA" w:rsidP="006F5D2E">
      <w:pPr>
        <w:pStyle w:val="ListParagraph"/>
        <w:numPr>
          <w:ilvl w:val="0"/>
          <w:numId w:val="168"/>
        </w:numPr>
        <w:tabs>
          <w:tab w:val="center" w:pos="709"/>
        </w:tabs>
        <w:spacing w:after="120"/>
        <w:ind w:left="1800"/>
        <w:outlineLvl w:val="0"/>
        <w:rPr>
          <w:rFonts w:ascii="Arial" w:hAnsi="Arial" w:cs="Arial"/>
          <w:sz w:val="22"/>
          <w:szCs w:val="22"/>
        </w:rPr>
      </w:pPr>
      <w:r w:rsidRPr="002C76C1">
        <w:rPr>
          <w:rFonts w:ascii="Arial" w:hAnsi="Arial" w:cs="Arial"/>
          <w:sz w:val="22"/>
          <w:szCs w:val="22"/>
        </w:rPr>
        <w:t>Velakude Trading</w:t>
      </w:r>
    </w:p>
    <w:p w:rsidR="00C45EFA" w:rsidRPr="002C76C1" w:rsidRDefault="00C45EFA" w:rsidP="006F5D2E">
      <w:pPr>
        <w:pStyle w:val="ListParagraph"/>
        <w:numPr>
          <w:ilvl w:val="0"/>
          <w:numId w:val="168"/>
        </w:numPr>
        <w:tabs>
          <w:tab w:val="center" w:pos="709"/>
        </w:tabs>
        <w:spacing w:after="120"/>
        <w:ind w:left="1800"/>
        <w:outlineLvl w:val="0"/>
        <w:rPr>
          <w:rFonts w:ascii="Arial" w:hAnsi="Arial" w:cs="Arial"/>
          <w:sz w:val="22"/>
          <w:szCs w:val="22"/>
        </w:rPr>
      </w:pPr>
      <w:r w:rsidRPr="002C76C1">
        <w:rPr>
          <w:rFonts w:ascii="Arial" w:hAnsi="Arial" w:cs="Arial"/>
          <w:sz w:val="22"/>
          <w:szCs w:val="22"/>
        </w:rPr>
        <w:t>Maphale Motuba Creations</w:t>
      </w:r>
    </w:p>
    <w:p w:rsidR="00C45EFA" w:rsidRPr="002C76C1" w:rsidRDefault="00C45EFA" w:rsidP="006F5D2E">
      <w:pPr>
        <w:pStyle w:val="ListParagraph"/>
        <w:numPr>
          <w:ilvl w:val="0"/>
          <w:numId w:val="168"/>
        </w:numPr>
        <w:tabs>
          <w:tab w:val="center" w:pos="709"/>
        </w:tabs>
        <w:spacing w:after="120"/>
        <w:ind w:left="1800"/>
        <w:outlineLvl w:val="0"/>
        <w:rPr>
          <w:rFonts w:ascii="Arial" w:hAnsi="Arial" w:cs="Arial"/>
          <w:sz w:val="22"/>
          <w:szCs w:val="22"/>
        </w:rPr>
      </w:pPr>
      <w:r w:rsidRPr="002C76C1">
        <w:rPr>
          <w:rFonts w:ascii="Arial" w:hAnsi="Arial" w:cs="Arial"/>
          <w:sz w:val="22"/>
          <w:szCs w:val="22"/>
        </w:rPr>
        <w:t>Siyahlobisa Exclusive Furniture</w:t>
      </w:r>
    </w:p>
    <w:p w:rsidR="00C45EFA" w:rsidRPr="002C76C1" w:rsidRDefault="00C45EFA" w:rsidP="006F5D2E">
      <w:pPr>
        <w:pStyle w:val="ListParagraph"/>
        <w:numPr>
          <w:ilvl w:val="0"/>
          <w:numId w:val="168"/>
        </w:numPr>
        <w:tabs>
          <w:tab w:val="center" w:pos="709"/>
        </w:tabs>
        <w:spacing w:after="120"/>
        <w:ind w:left="1800"/>
        <w:outlineLvl w:val="0"/>
        <w:rPr>
          <w:rFonts w:ascii="Arial" w:hAnsi="Arial" w:cs="Arial"/>
          <w:sz w:val="22"/>
          <w:szCs w:val="22"/>
        </w:rPr>
      </w:pPr>
      <w:r w:rsidRPr="002C76C1">
        <w:rPr>
          <w:rFonts w:ascii="Arial" w:hAnsi="Arial" w:cs="Arial"/>
          <w:sz w:val="22"/>
          <w:szCs w:val="22"/>
        </w:rPr>
        <w:t>Ramken General Projects</w:t>
      </w:r>
    </w:p>
    <w:p w:rsidR="00C45EFA" w:rsidRPr="002C76C1" w:rsidRDefault="00C45EFA" w:rsidP="006F5D2E">
      <w:pPr>
        <w:pStyle w:val="ListParagraph"/>
        <w:numPr>
          <w:ilvl w:val="0"/>
          <w:numId w:val="168"/>
        </w:numPr>
        <w:tabs>
          <w:tab w:val="center" w:pos="709"/>
        </w:tabs>
        <w:spacing w:after="120"/>
        <w:ind w:left="1800"/>
        <w:outlineLvl w:val="0"/>
        <w:rPr>
          <w:rFonts w:ascii="Arial" w:hAnsi="Arial" w:cs="Arial"/>
          <w:sz w:val="22"/>
          <w:szCs w:val="22"/>
        </w:rPr>
      </w:pPr>
      <w:r w:rsidRPr="002C76C1">
        <w:rPr>
          <w:rFonts w:ascii="Arial" w:hAnsi="Arial" w:cs="Arial"/>
          <w:sz w:val="22"/>
          <w:szCs w:val="22"/>
        </w:rPr>
        <w:t>Kobane Designs</w:t>
      </w:r>
    </w:p>
    <w:p w:rsidR="00C45EFA" w:rsidRPr="002C76C1" w:rsidRDefault="00C45EFA" w:rsidP="006F5D2E">
      <w:pPr>
        <w:pStyle w:val="ListParagraph"/>
        <w:numPr>
          <w:ilvl w:val="0"/>
          <w:numId w:val="168"/>
        </w:numPr>
        <w:tabs>
          <w:tab w:val="center" w:pos="709"/>
        </w:tabs>
        <w:spacing w:after="120"/>
        <w:ind w:left="1800"/>
        <w:outlineLvl w:val="0"/>
        <w:rPr>
          <w:rFonts w:ascii="Arial" w:hAnsi="Arial" w:cs="Arial"/>
          <w:sz w:val="22"/>
          <w:szCs w:val="22"/>
        </w:rPr>
      </w:pPr>
      <w:r w:rsidRPr="002C76C1">
        <w:rPr>
          <w:rFonts w:ascii="Arial" w:hAnsi="Arial" w:cs="Arial"/>
          <w:sz w:val="22"/>
          <w:szCs w:val="22"/>
        </w:rPr>
        <w:t>Ability Holdings 41</w:t>
      </w:r>
    </w:p>
    <w:p w:rsidR="00C45EFA" w:rsidRPr="002C76C1" w:rsidRDefault="00C45EFA" w:rsidP="00C45EFA">
      <w:pPr>
        <w:pStyle w:val="ListParagraph"/>
        <w:tabs>
          <w:tab w:val="center" w:pos="709"/>
        </w:tabs>
        <w:spacing w:after="120"/>
        <w:ind w:left="1440"/>
        <w:outlineLvl w:val="0"/>
        <w:rPr>
          <w:rFonts w:ascii="Arial" w:hAnsi="Arial" w:cs="Arial"/>
          <w:sz w:val="22"/>
          <w:szCs w:val="22"/>
        </w:rPr>
      </w:pPr>
    </w:p>
    <w:p w:rsidR="00C45EFA" w:rsidRPr="002C76C1" w:rsidRDefault="00C45EFA" w:rsidP="006F5D2E">
      <w:pPr>
        <w:pStyle w:val="ListParagraph"/>
        <w:numPr>
          <w:ilvl w:val="0"/>
          <w:numId w:val="167"/>
        </w:numPr>
        <w:tabs>
          <w:tab w:val="center" w:pos="709"/>
        </w:tabs>
        <w:spacing w:after="120"/>
        <w:ind w:left="1440"/>
        <w:outlineLvl w:val="0"/>
        <w:rPr>
          <w:rFonts w:ascii="Arial" w:hAnsi="Arial" w:cs="Arial"/>
          <w:sz w:val="22"/>
          <w:szCs w:val="22"/>
        </w:rPr>
      </w:pPr>
      <w:r w:rsidRPr="002C76C1">
        <w:rPr>
          <w:rFonts w:ascii="Arial" w:hAnsi="Arial" w:cs="Arial"/>
          <w:sz w:val="22"/>
          <w:szCs w:val="22"/>
        </w:rPr>
        <w:t>Quotations were received from the following suppliers:</w:t>
      </w:r>
    </w:p>
    <w:p w:rsidR="00C45EFA" w:rsidRPr="002C76C1" w:rsidRDefault="00C45EFA" w:rsidP="006F5D2E">
      <w:pPr>
        <w:pStyle w:val="ListParagraph"/>
        <w:numPr>
          <w:ilvl w:val="0"/>
          <w:numId w:val="165"/>
        </w:numPr>
        <w:tabs>
          <w:tab w:val="center" w:pos="709"/>
        </w:tabs>
        <w:spacing w:after="120"/>
        <w:outlineLvl w:val="0"/>
        <w:rPr>
          <w:rFonts w:ascii="Arial" w:hAnsi="Arial" w:cs="Arial"/>
          <w:sz w:val="22"/>
          <w:szCs w:val="22"/>
        </w:rPr>
      </w:pPr>
      <w:r w:rsidRPr="002C76C1">
        <w:rPr>
          <w:rFonts w:ascii="Arial" w:hAnsi="Arial" w:cs="Arial"/>
          <w:sz w:val="22"/>
          <w:szCs w:val="22"/>
        </w:rPr>
        <w:t>Maphale Motuba</w:t>
      </w:r>
    </w:p>
    <w:p w:rsidR="00C45EFA" w:rsidRPr="002C76C1" w:rsidRDefault="00C45EFA" w:rsidP="006F5D2E">
      <w:pPr>
        <w:pStyle w:val="ListParagraph"/>
        <w:numPr>
          <w:ilvl w:val="0"/>
          <w:numId w:val="165"/>
        </w:numPr>
        <w:tabs>
          <w:tab w:val="center" w:pos="709"/>
        </w:tabs>
        <w:spacing w:after="120"/>
        <w:outlineLvl w:val="0"/>
        <w:rPr>
          <w:rFonts w:ascii="Arial" w:hAnsi="Arial" w:cs="Arial"/>
          <w:sz w:val="22"/>
          <w:szCs w:val="22"/>
        </w:rPr>
      </w:pPr>
      <w:r w:rsidRPr="002C76C1">
        <w:rPr>
          <w:rFonts w:ascii="Arial" w:hAnsi="Arial" w:cs="Arial"/>
          <w:sz w:val="22"/>
          <w:szCs w:val="22"/>
        </w:rPr>
        <w:t>Ramkem General Projects</w:t>
      </w:r>
    </w:p>
    <w:p w:rsidR="00C45EFA" w:rsidRPr="002C76C1" w:rsidRDefault="00C45EFA" w:rsidP="00C45EFA">
      <w:pPr>
        <w:pStyle w:val="ListParagraph"/>
        <w:tabs>
          <w:tab w:val="center" w:pos="709"/>
        </w:tabs>
        <w:spacing w:after="120"/>
        <w:outlineLvl w:val="0"/>
        <w:rPr>
          <w:rFonts w:ascii="Arial" w:hAnsi="Arial" w:cs="Arial"/>
          <w:sz w:val="22"/>
          <w:szCs w:val="22"/>
        </w:rPr>
      </w:pPr>
    </w:p>
    <w:p w:rsidR="00C45EFA" w:rsidRPr="002C76C1" w:rsidRDefault="00C45EFA" w:rsidP="00C45EFA">
      <w:pPr>
        <w:pStyle w:val="ListParagraph"/>
        <w:tabs>
          <w:tab w:val="center" w:pos="709"/>
        </w:tabs>
        <w:spacing w:after="120"/>
        <w:ind w:left="0"/>
        <w:outlineLvl w:val="0"/>
        <w:rPr>
          <w:rFonts w:ascii="Arial" w:hAnsi="Arial" w:cs="Arial"/>
          <w:sz w:val="22"/>
          <w:szCs w:val="22"/>
        </w:rPr>
      </w:pPr>
      <w:r w:rsidRPr="002C76C1">
        <w:rPr>
          <w:rFonts w:ascii="Arial" w:hAnsi="Arial" w:cs="Arial"/>
          <w:sz w:val="22"/>
          <w:szCs w:val="22"/>
        </w:rPr>
        <w:tab/>
        <w:t>No internal memorandum was issued requesting approval to award quotation where less than three quotations were received.</w:t>
      </w:r>
    </w:p>
    <w:p w:rsidR="00C45EFA" w:rsidRPr="002C76C1" w:rsidRDefault="00C45EFA" w:rsidP="00C45EFA">
      <w:pPr>
        <w:pStyle w:val="ListParagraph"/>
        <w:tabs>
          <w:tab w:val="center" w:pos="709"/>
        </w:tabs>
        <w:ind w:hanging="720"/>
        <w:outlineLvl w:val="0"/>
        <w:rPr>
          <w:rFonts w:ascii="Arial" w:hAnsi="Arial" w:cs="Arial"/>
          <w:sz w:val="22"/>
          <w:szCs w:val="22"/>
        </w:rPr>
      </w:pPr>
      <w:r w:rsidRPr="002C76C1">
        <w:rPr>
          <w:rFonts w:ascii="Arial" w:hAnsi="Arial" w:cs="Arial"/>
          <w:sz w:val="22"/>
          <w:szCs w:val="22"/>
        </w:rPr>
        <w:t>b)</w:t>
      </w:r>
      <w:r w:rsidRPr="002C76C1">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Of the eight suppliers from whom quotations were requested, Vuma Furniture Projects (Pty) Ltd was not listed on the department’s prospective supplier list as prospective suppliers. </w:t>
      </w:r>
    </w:p>
    <w:p w:rsidR="00C45EFA" w:rsidRPr="002C76C1" w:rsidRDefault="00C45EFA" w:rsidP="00C45EFA">
      <w:pPr>
        <w:pStyle w:val="ListParagraph"/>
        <w:tabs>
          <w:tab w:val="center" w:pos="709"/>
        </w:tabs>
        <w:ind w:left="1440"/>
        <w:outlineLvl w:val="0"/>
        <w:rPr>
          <w:rFonts w:ascii="Arial" w:hAnsi="Arial" w:cs="Arial"/>
          <w:sz w:val="22"/>
          <w:szCs w:val="22"/>
        </w:rPr>
      </w:pPr>
    </w:p>
    <w:p w:rsidR="00C45EFA" w:rsidRPr="002C76C1" w:rsidRDefault="00C45EFA" w:rsidP="00C45EFA">
      <w:pPr>
        <w:tabs>
          <w:tab w:val="center" w:pos="709"/>
        </w:tabs>
        <w:spacing w:after="120"/>
        <w:outlineLvl w:val="0"/>
        <w:rPr>
          <w:sz w:val="22"/>
          <w:szCs w:val="22"/>
        </w:rPr>
      </w:pPr>
      <w:r w:rsidRPr="002C76C1">
        <w:rPr>
          <w:sz w:val="22"/>
          <w:szCs w:val="22"/>
        </w:rPr>
        <w:tab/>
        <w:t xml:space="preserve">No documentation was provided indicating the reasons for soliciting quotations from </w:t>
      </w:r>
      <w:r w:rsidRPr="002C76C1">
        <w:rPr>
          <w:sz w:val="22"/>
          <w:szCs w:val="22"/>
        </w:rPr>
        <w:tab/>
        <w:t xml:space="preserve">suppliers not listed on the prospective supplier list. </w:t>
      </w:r>
    </w:p>
    <w:p w:rsidR="00C45EFA" w:rsidRDefault="00C45EFA" w:rsidP="00C45EFA">
      <w:pPr>
        <w:tabs>
          <w:tab w:val="center" w:pos="709"/>
        </w:tabs>
        <w:spacing w:after="120"/>
        <w:outlineLvl w:val="0"/>
        <w:rPr>
          <w:sz w:val="22"/>
          <w:szCs w:val="22"/>
        </w:rPr>
      </w:pPr>
    </w:p>
    <w:p w:rsidR="00C45EFA" w:rsidRPr="002C76C1" w:rsidRDefault="00C45EFA" w:rsidP="00C45EFA">
      <w:pPr>
        <w:tabs>
          <w:tab w:val="center" w:pos="709"/>
        </w:tabs>
        <w:spacing w:after="120"/>
        <w:outlineLvl w:val="0"/>
        <w:rPr>
          <w:sz w:val="22"/>
          <w:szCs w:val="22"/>
        </w:rPr>
      </w:pPr>
      <w:r w:rsidRPr="002C76C1">
        <w:rPr>
          <w:sz w:val="22"/>
          <w:szCs w:val="22"/>
        </w:rPr>
        <w:t>Furthermore considering that the pro-quote system can only recommend a supplier that is listed on the supplier database it is unclear where the department obtained the supplier information from and then also to have the service provider being non- responsive.</w:t>
      </w:r>
    </w:p>
    <w:p w:rsidR="00C45EFA" w:rsidRPr="002C76C1" w:rsidRDefault="00C45EFA" w:rsidP="00C45EFA">
      <w:pPr>
        <w:tabs>
          <w:tab w:val="center" w:pos="709"/>
        </w:tabs>
        <w:spacing w:before="100" w:beforeAutospacing="1" w:after="100" w:afterAutospacing="1"/>
        <w:ind w:left="720" w:hanging="720"/>
        <w:rPr>
          <w:sz w:val="22"/>
          <w:szCs w:val="22"/>
          <w:lang w:val="en-GB"/>
        </w:rPr>
      </w:pPr>
      <w:r>
        <w:rPr>
          <w:sz w:val="22"/>
          <w:szCs w:val="22"/>
          <w:lang w:val="en-GB"/>
        </w:rPr>
        <w:t>The finding occurred as a result of the fact that:</w:t>
      </w:r>
    </w:p>
    <w:p w:rsidR="00C45EFA" w:rsidRPr="002C76C1" w:rsidRDefault="00C45EFA" w:rsidP="00C45EFA">
      <w:pPr>
        <w:tabs>
          <w:tab w:val="center" w:pos="709"/>
        </w:tabs>
        <w:spacing w:before="100" w:beforeAutospacing="1" w:after="100" w:afterAutospacing="1"/>
        <w:rPr>
          <w:sz w:val="22"/>
          <w:szCs w:val="22"/>
          <w:lang w:val="en-GB"/>
        </w:rPr>
      </w:pPr>
      <w:r w:rsidRPr="002C76C1">
        <w:rPr>
          <w:sz w:val="22"/>
          <w:szCs w:val="22"/>
          <w:lang w:val="en-GB"/>
        </w:rPr>
        <w:t>As per discussion with ASD: Finance (Mpho Selepe) requests were sent to eight suppliers, four of which could not be reached. On the closing date, only two suppliers responded and provided quotations. Mr Selepe also noted that, all quotations for prestige are done at head office and as a result head office personnel are responsible for the choice of suppliers and therefore he does not understand why some of the suppliers chosen are not on the prospective supplier list as the regional office’s only deals with the payment.</w:t>
      </w:r>
    </w:p>
    <w:p w:rsidR="00C45EFA" w:rsidRPr="002C76C1" w:rsidRDefault="00C45EFA" w:rsidP="00C45EFA">
      <w:pPr>
        <w:tabs>
          <w:tab w:val="center" w:pos="709"/>
        </w:tabs>
        <w:spacing w:after="120" w:line="260" w:lineRule="exact"/>
        <w:jc w:val="both"/>
        <w:rPr>
          <w:sz w:val="22"/>
          <w:szCs w:val="22"/>
          <w:lang w:val="en-GB"/>
        </w:rPr>
      </w:pPr>
      <w:r w:rsidRPr="002C76C1">
        <w:rPr>
          <w:sz w:val="22"/>
          <w:szCs w:val="22"/>
          <w:lang w:val="en-GB"/>
        </w:rPr>
        <w:t>Matters pertaining to quotations were also raised in the prior financial year. On page 29 of the National Department of Public Works management action plan relating to the audit report for the year ending 31 March 2011, management indicated that they will improve the controls around the use of suppliers on the supplier database. The target date has been indicated as June 2012.</w:t>
      </w:r>
    </w:p>
    <w:p w:rsidR="00C45EFA" w:rsidRPr="002C76C1" w:rsidRDefault="00C45EFA" w:rsidP="00C45EFA">
      <w:pPr>
        <w:tabs>
          <w:tab w:val="center" w:pos="709"/>
        </w:tabs>
        <w:spacing w:after="120"/>
        <w:rPr>
          <w:sz w:val="22"/>
          <w:szCs w:val="22"/>
        </w:rPr>
      </w:pPr>
      <w:r w:rsidRPr="002C76C1">
        <w:rPr>
          <w:sz w:val="22"/>
          <w:szCs w:val="22"/>
          <w:lang w:val="en-GB"/>
        </w:rPr>
        <w:t>It has been indicated in the action plan that the controls pertaining to three quotes and the updating of the supplier database has been improved. All deviations are first interrogated by the director of supply chain before approval is given.  The target date for the aforementioned actions was December 2011.This date is however after the date that this expense was incurred.</w:t>
      </w:r>
    </w:p>
    <w:p w:rsidR="00C45EFA" w:rsidRDefault="00C45EFA" w:rsidP="00C45EFA">
      <w:pPr>
        <w:tabs>
          <w:tab w:val="center" w:pos="709"/>
        </w:tabs>
        <w:autoSpaceDE w:val="0"/>
        <w:autoSpaceDN w:val="0"/>
        <w:adjustRightInd w:val="0"/>
        <w:rPr>
          <w:sz w:val="22"/>
          <w:szCs w:val="22"/>
        </w:rPr>
      </w:pPr>
    </w:p>
    <w:p w:rsidR="00C45EFA" w:rsidRPr="002C76C1" w:rsidRDefault="00C45EFA" w:rsidP="00C45EFA">
      <w:pPr>
        <w:tabs>
          <w:tab w:val="center" w:pos="709"/>
        </w:tabs>
        <w:autoSpaceDE w:val="0"/>
        <w:autoSpaceDN w:val="0"/>
        <w:adjustRightInd w:val="0"/>
        <w:rPr>
          <w:sz w:val="22"/>
          <w:szCs w:val="22"/>
        </w:rPr>
      </w:pPr>
      <w:r>
        <w:rPr>
          <w:sz w:val="22"/>
          <w:szCs w:val="22"/>
        </w:rPr>
        <w:t>Impact of the finding:</w:t>
      </w:r>
    </w:p>
    <w:p w:rsidR="00C45EFA" w:rsidRPr="002C76C1" w:rsidRDefault="00C45EFA" w:rsidP="00C45EFA">
      <w:pPr>
        <w:pStyle w:val="NormalWeb"/>
        <w:tabs>
          <w:tab w:val="center" w:pos="709"/>
        </w:tabs>
        <w:rPr>
          <w:rFonts w:ascii="Arial" w:hAnsi="Arial" w:cs="Arial"/>
          <w:color w:val="000000"/>
          <w:sz w:val="22"/>
          <w:szCs w:val="22"/>
          <w:lang w:val="en-ZA" w:eastAsia="en-ZA"/>
        </w:rPr>
      </w:pPr>
    </w:p>
    <w:p w:rsidR="00C45EFA" w:rsidRPr="002C76C1" w:rsidRDefault="00C45EFA" w:rsidP="006F5D2E">
      <w:pPr>
        <w:pStyle w:val="NormalWeb"/>
        <w:widowControl/>
        <w:numPr>
          <w:ilvl w:val="0"/>
          <w:numId w:val="166"/>
        </w:numPr>
        <w:tabs>
          <w:tab w:val="center" w:pos="709"/>
        </w:tabs>
        <w:spacing w:after="120" w:line="260" w:lineRule="exact"/>
        <w:ind w:hanging="720"/>
        <w:rPr>
          <w:rFonts w:ascii="Arial" w:hAnsi="Arial" w:cs="Arial"/>
          <w:i/>
          <w:sz w:val="22"/>
          <w:szCs w:val="22"/>
        </w:rPr>
      </w:pPr>
      <w:r w:rsidRPr="002C76C1">
        <w:rPr>
          <w:rFonts w:ascii="Arial" w:hAnsi="Arial" w:cs="Arial"/>
          <w:sz w:val="22"/>
          <w:szCs w:val="22"/>
        </w:rPr>
        <w:t>Irregular expenditure was understated with R19 380 due to deviations being approved for the invitations of three written price quotations from accredited prospective suppliers even though it was possible to comply with the requirement.as required by ractice Note 8 of 2007/08.</w:t>
      </w:r>
    </w:p>
    <w:p w:rsidR="00C45EFA" w:rsidRPr="002C76C1" w:rsidRDefault="00C45EFA" w:rsidP="006F5D2E">
      <w:pPr>
        <w:pStyle w:val="NormalWeb"/>
        <w:widowControl/>
        <w:numPr>
          <w:ilvl w:val="0"/>
          <w:numId w:val="166"/>
        </w:numPr>
        <w:tabs>
          <w:tab w:val="center" w:pos="709"/>
        </w:tabs>
        <w:spacing w:after="120" w:line="260" w:lineRule="exact"/>
        <w:ind w:hanging="720"/>
        <w:rPr>
          <w:rFonts w:ascii="Arial" w:hAnsi="Arial" w:cs="Arial"/>
          <w:sz w:val="22"/>
          <w:szCs w:val="22"/>
        </w:rPr>
      </w:pPr>
      <w:r w:rsidRPr="002C76C1">
        <w:rPr>
          <w:rFonts w:ascii="Arial" w:hAnsi="Arial" w:cs="Arial"/>
          <w:sz w:val="22"/>
          <w:szCs w:val="22"/>
        </w:rPr>
        <w:t xml:space="preserve">Non compliance with </w:t>
      </w:r>
      <w:r w:rsidRPr="002C76C1">
        <w:rPr>
          <w:rFonts w:ascii="Arial" w:hAnsi="Arial" w:cs="Arial"/>
          <w:sz w:val="22"/>
          <w:szCs w:val="22"/>
          <w:lang w:val="en-ZA" w:eastAsia="en-ZA"/>
        </w:rPr>
        <w:t xml:space="preserve">paragraph 3.3.2 of </w:t>
      </w:r>
      <w:r w:rsidRPr="002C76C1">
        <w:rPr>
          <w:rFonts w:ascii="Arial" w:hAnsi="Arial" w:cs="Arial"/>
          <w:sz w:val="22"/>
          <w:szCs w:val="22"/>
        </w:rPr>
        <w:t xml:space="preserve">Practice Note 8 of 2007/2008 as the department obtained quotations from a service provider not on the supplier list even though there are sufficient suppliers on the approved supplier list to provide the services. </w:t>
      </w:r>
    </w:p>
    <w:p w:rsidR="00C45EFA" w:rsidRPr="002C76C1" w:rsidRDefault="00C45EFA" w:rsidP="00C45EFA">
      <w:pPr>
        <w:pStyle w:val="NormalWeb"/>
        <w:tabs>
          <w:tab w:val="center" w:pos="709"/>
        </w:tabs>
        <w:ind w:firstLine="720"/>
        <w:rPr>
          <w:rFonts w:ascii="Arial" w:hAnsi="Arial" w:cs="Arial"/>
          <w:sz w:val="22"/>
          <w:szCs w:val="22"/>
          <w:lang w:val="en-ZA"/>
        </w:rPr>
      </w:pPr>
    </w:p>
    <w:p w:rsidR="00C45EFA" w:rsidRPr="002C76C1" w:rsidRDefault="00C45EFA" w:rsidP="00C45EFA">
      <w:pPr>
        <w:pStyle w:val="NormalWeb"/>
        <w:tabs>
          <w:tab w:val="center" w:pos="709"/>
        </w:tabs>
        <w:rPr>
          <w:rFonts w:ascii="Arial" w:hAnsi="Arial" w:cs="Arial"/>
          <w:sz w:val="22"/>
          <w:szCs w:val="22"/>
        </w:rPr>
      </w:pPr>
      <w:r w:rsidRPr="002C76C1">
        <w:rPr>
          <w:rFonts w:ascii="Arial" w:hAnsi="Arial" w:cs="Arial"/>
          <w:sz w:val="22"/>
          <w:szCs w:val="22"/>
        </w:rPr>
        <w:t xml:space="preserve">c) </w:t>
      </w:r>
      <w:r>
        <w:rPr>
          <w:rFonts w:ascii="Arial" w:hAnsi="Arial" w:cs="Arial"/>
          <w:sz w:val="22"/>
          <w:szCs w:val="22"/>
        </w:rPr>
        <w:tab/>
      </w:r>
      <w:r w:rsidRPr="002C76C1">
        <w:rPr>
          <w:rFonts w:ascii="Arial" w:hAnsi="Arial" w:cs="Arial"/>
          <w:sz w:val="22"/>
          <w:szCs w:val="22"/>
        </w:rPr>
        <w:tab/>
        <w:t xml:space="preserve">Since the department did not obtain and evaluate three quotations, nor were all of the </w:t>
      </w:r>
      <w:r w:rsidRPr="002C76C1">
        <w:rPr>
          <w:rFonts w:ascii="Arial" w:hAnsi="Arial" w:cs="Arial"/>
          <w:sz w:val="22"/>
          <w:szCs w:val="22"/>
        </w:rPr>
        <w:tab/>
      </w:r>
      <w:r>
        <w:rPr>
          <w:rFonts w:ascii="Arial" w:hAnsi="Arial" w:cs="Arial"/>
          <w:sz w:val="22"/>
          <w:szCs w:val="22"/>
        </w:rPr>
        <w:tab/>
      </w:r>
      <w:r>
        <w:rPr>
          <w:rFonts w:ascii="Arial" w:hAnsi="Arial" w:cs="Arial"/>
          <w:sz w:val="22"/>
          <w:szCs w:val="22"/>
        </w:rPr>
        <w:tab/>
      </w:r>
      <w:r w:rsidRPr="002C76C1">
        <w:rPr>
          <w:rFonts w:ascii="Arial" w:hAnsi="Arial" w:cs="Arial"/>
          <w:sz w:val="22"/>
          <w:szCs w:val="22"/>
        </w:rPr>
        <w:t xml:space="preserve">quotations requested from suppliers on the prospective supplier list, the goods may </w:t>
      </w:r>
      <w:r w:rsidRPr="002C76C1">
        <w:rPr>
          <w:rFonts w:ascii="Arial" w:hAnsi="Arial" w:cs="Arial"/>
          <w:sz w:val="22"/>
          <w:szCs w:val="22"/>
        </w:rPr>
        <w:tab/>
      </w:r>
      <w:r>
        <w:rPr>
          <w:rFonts w:ascii="Arial" w:hAnsi="Arial" w:cs="Arial"/>
          <w:sz w:val="22"/>
          <w:szCs w:val="22"/>
        </w:rPr>
        <w:tab/>
      </w:r>
      <w:r>
        <w:rPr>
          <w:rFonts w:ascii="Arial" w:hAnsi="Arial" w:cs="Arial"/>
          <w:sz w:val="22"/>
          <w:szCs w:val="22"/>
        </w:rPr>
        <w:tab/>
      </w:r>
      <w:r w:rsidRPr="002C76C1">
        <w:rPr>
          <w:rFonts w:ascii="Arial" w:hAnsi="Arial" w:cs="Arial"/>
          <w:sz w:val="22"/>
          <w:szCs w:val="22"/>
        </w:rPr>
        <w:t>not have been obtained at a reasonable price.</w:t>
      </w:r>
    </w:p>
    <w:p w:rsidR="00C45EFA" w:rsidRPr="002C76C1" w:rsidRDefault="00C45EFA" w:rsidP="00C45EFA">
      <w:pPr>
        <w:pStyle w:val="NormalWeb"/>
        <w:tabs>
          <w:tab w:val="center" w:pos="709"/>
        </w:tabs>
        <w:rPr>
          <w:rFonts w:ascii="Arial" w:hAnsi="Arial" w:cs="Arial"/>
          <w:b/>
          <w:bCs/>
          <w:sz w:val="22"/>
          <w:szCs w:val="22"/>
        </w:rPr>
      </w:pPr>
    </w:p>
    <w:p w:rsidR="00C45EFA" w:rsidRPr="002C76C1" w:rsidRDefault="00C45EFA" w:rsidP="00C45EFA">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C45EFA" w:rsidRPr="002C76C1" w:rsidRDefault="00C45EFA" w:rsidP="00C45EFA">
      <w:pPr>
        <w:tabs>
          <w:tab w:val="center" w:pos="709"/>
        </w:tabs>
        <w:jc w:val="both"/>
        <w:rPr>
          <w:b/>
          <w:bCs/>
          <w:sz w:val="22"/>
          <w:szCs w:val="22"/>
        </w:rPr>
      </w:pPr>
    </w:p>
    <w:p w:rsidR="00C45EFA" w:rsidRPr="00AD4CFA" w:rsidRDefault="00C45EFA" w:rsidP="00C45EFA">
      <w:pPr>
        <w:pStyle w:val="Heading2"/>
        <w:widowControl/>
        <w:tabs>
          <w:tab w:val="center" w:pos="709"/>
        </w:tabs>
        <w:spacing w:before="0" w:after="0"/>
        <w:rPr>
          <w:b w:val="0"/>
          <w:iCs w:val="0"/>
          <w:sz w:val="22"/>
          <w:szCs w:val="22"/>
        </w:rPr>
      </w:pPr>
      <w:r w:rsidRPr="00AD4CFA">
        <w:rPr>
          <w:b w:val="0"/>
          <w:iCs w:val="0"/>
          <w:sz w:val="22"/>
          <w:szCs w:val="22"/>
        </w:rPr>
        <w:t>Leadership</w:t>
      </w:r>
    </w:p>
    <w:p w:rsidR="00C45EFA" w:rsidRPr="00AD4CFA" w:rsidRDefault="00C45EFA" w:rsidP="00C45EFA">
      <w:pPr>
        <w:tabs>
          <w:tab w:val="center" w:pos="709"/>
        </w:tabs>
        <w:rPr>
          <w:i/>
          <w:lang w:val="en-GB"/>
        </w:rPr>
      </w:pPr>
    </w:p>
    <w:p w:rsidR="00C45EFA" w:rsidRPr="00AD4CFA" w:rsidRDefault="00C45EFA" w:rsidP="00C45EFA">
      <w:pPr>
        <w:tabs>
          <w:tab w:val="center" w:pos="709"/>
        </w:tabs>
        <w:rPr>
          <w:i/>
          <w:sz w:val="22"/>
          <w:szCs w:val="22"/>
        </w:rPr>
      </w:pPr>
      <w:r w:rsidRPr="00AD4CFA">
        <w:rPr>
          <w:i/>
          <w:sz w:val="22"/>
          <w:szCs w:val="22"/>
        </w:rPr>
        <w:t>The department did not effectively exercise its oversight responsibility regarding financial and performance reporting and compliance and related internal controls.</w:t>
      </w:r>
    </w:p>
    <w:p w:rsidR="00C45EFA" w:rsidRPr="00AD4CFA" w:rsidRDefault="00C45EFA" w:rsidP="00C45EFA">
      <w:pPr>
        <w:tabs>
          <w:tab w:val="center" w:pos="709"/>
        </w:tabs>
        <w:rPr>
          <w:i/>
          <w:lang w:val="en-GB"/>
        </w:rPr>
      </w:pPr>
    </w:p>
    <w:p w:rsidR="00C45EFA" w:rsidRPr="00AD4CFA" w:rsidRDefault="00C45EFA" w:rsidP="00C45EFA">
      <w:pPr>
        <w:pStyle w:val="Heading2"/>
        <w:widowControl/>
        <w:tabs>
          <w:tab w:val="center" w:pos="709"/>
        </w:tabs>
        <w:spacing w:before="0" w:after="0"/>
        <w:rPr>
          <w:sz w:val="22"/>
          <w:szCs w:val="22"/>
        </w:rPr>
      </w:pPr>
      <w:r w:rsidRPr="00AD4CFA">
        <w:rPr>
          <w:b w:val="0"/>
          <w:iCs w:val="0"/>
          <w:sz w:val="22"/>
          <w:szCs w:val="22"/>
        </w:rPr>
        <w:t>Financial and Performance Management</w:t>
      </w:r>
    </w:p>
    <w:p w:rsidR="00C45EFA" w:rsidRPr="00AD4CFA" w:rsidRDefault="00C45EFA" w:rsidP="00C45EFA">
      <w:pPr>
        <w:tabs>
          <w:tab w:val="center" w:pos="709"/>
        </w:tabs>
        <w:rPr>
          <w:i/>
          <w:sz w:val="22"/>
          <w:szCs w:val="22"/>
          <w:lang w:val="en-GB"/>
        </w:rPr>
      </w:pPr>
    </w:p>
    <w:p w:rsidR="00C45EFA" w:rsidRPr="00AD4CFA" w:rsidRDefault="00C45EFA" w:rsidP="00C45EFA">
      <w:pPr>
        <w:tabs>
          <w:tab w:val="center" w:pos="709"/>
        </w:tabs>
        <w:rPr>
          <w:i/>
          <w:sz w:val="22"/>
          <w:szCs w:val="22"/>
        </w:rPr>
      </w:pPr>
      <w:r w:rsidRPr="00AD4CFA">
        <w:rPr>
          <w:i/>
          <w:sz w:val="22"/>
          <w:szCs w:val="22"/>
        </w:rPr>
        <w:t>The department did not effectively review and monitor compliance with applicable laws and regulations</w:t>
      </w:r>
      <w:r w:rsidRPr="00AD4CFA" w:rsidDel="00A47581">
        <w:rPr>
          <w:i/>
          <w:sz w:val="22"/>
          <w:szCs w:val="22"/>
          <w:lang w:val="en-GB"/>
        </w:rPr>
        <w:t xml:space="preserve"> </w:t>
      </w:r>
    </w:p>
    <w:p w:rsidR="00C45EFA" w:rsidRPr="002C76C1" w:rsidRDefault="00C45EFA" w:rsidP="00C45EFA">
      <w:pPr>
        <w:tabs>
          <w:tab w:val="center" w:pos="709"/>
        </w:tabs>
        <w:spacing w:after="120"/>
        <w:rPr>
          <w:b/>
          <w:bCs/>
          <w:sz w:val="22"/>
          <w:szCs w:val="22"/>
        </w:rPr>
      </w:pPr>
    </w:p>
    <w:p w:rsidR="00C45EFA" w:rsidRPr="002C76C1" w:rsidRDefault="00C45EFA" w:rsidP="00C45EFA">
      <w:pPr>
        <w:tabs>
          <w:tab w:val="center" w:pos="709"/>
        </w:tabs>
        <w:spacing w:after="120"/>
        <w:rPr>
          <w:color w:val="000000"/>
          <w:sz w:val="22"/>
          <w:szCs w:val="22"/>
          <w:lang w:eastAsia="en-ZA"/>
        </w:rPr>
      </w:pPr>
      <w:r w:rsidRPr="002C76C1">
        <w:rPr>
          <w:b/>
          <w:bCs/>
          <w:sz w:val="22"/>
          <w:szCs w:val="22"/>
        </w:rPr>
        <w:t>Recommendation</w:t>
      </w:r>
    </w:p>
    <w:p w:rsidR="00C45EFA" w:rsidRPr="00AD4CFA" w:rsidRDefault="00C45EFA" w:rsidP="00C45EFA">
      <w:pPr>
        <w:tabs>
          <w:tab w:val="center" w:pos="709"/>
        </w:tabs>
        <w:spacing w:before="100" w:beforeAutospacing="1" w:after="100" w:afterAutospacing="1"/>
        <w:ind w:left="709" w:hanging="709"/>
        <w:rPr>
          <w:color w:val="000000"/>
          <w:sz w:val="22"/>
          <w:szCs w:val="22"/>
        </w:rPr>
      </w:pPr>
      <w:r>
        <w:rPr>
          <w:color w:val="000000"/>
          <w:sz w:val="22"/>
          <w:szCs w:val="22"/>
        </w:rPr>
        <w:t>a)</w:t>
      </w:r>
      <w:r>
        <w:rPr>
          <w:color w:val="000000"/>
          <w:sz w:val="22"/>
          <w:szCs w:val="22"/>
        </w:rPr>
        <w:tab/>
      </w:r>
      <w:r>
        <w:rPr>
          <w:color w:val="000000"/>
          <w:sz w:val="22"/>
          <w:szCs w:val="22"/>
        </w:rPr>
        <w:tab/>
      </w:r>
      <w:r w:rsidRPr="00AD4CFA">
        <w:rPr>
          <w:color w:val="000000"/>
          <w:sz w:val="22"/>
          <w:szCs w:val="22"/>
        </w:rPr>
        <w:t xml:space="preserve">In cases where requests for a quotation are submitted and less than three quotations are received, the department should follow up the reason for non submission with the respective suppliers. </w:t>
      </w:r>
    </w:p>
    <w:p w:rsidR="00C45EFA" w:rsidRPr="00AD4CFA" w:rsidRDefault="00C45EFA" w:rsidP="00C45EFA">
      <w:pPr>
        <w:tabs>
          <w:tab w:val="center" w:pos="709"/>
        </w:tabs>
        <w:spacing w:before="100" w:beforeAutospacing="1" w:after="100" w:afterAutospacing="1"/>
        <w:ind w:left="709" w:hanging="709"/>
        <w:rPr>
          <w:color w:val="000000"/>
          <w:sz w:val="22"/>
          <w:szCs w:val="22"/>
        </w:rPr>
      </w:pPr>
      <w:r>
        <w:rPr>
          <w:color w:val="000000"/>
          <w:sz w:val="22"/>
          <w:szCs w:val="22"/>
        </w:rPr>
        <w:t>b)</w:t>
      </w:r>
      <w:r>
        <w:rPr>
          <w:color w:val="000000"/>
          <w:sz w:val="22"/>
          <w:szCs w:val="22"/>
        </w:rPr>
        <w:tab/>
      </w:r>
      <w:r>
        <w:rPr>
          <w:color w:val="000000"/>
          <w:sz w:val="22"/>
          <w:szCs w:val="22"/>
        </w:rPr>
        <w:tab/>
      </w:r>
      <w:r w:rsidRPr="00AD4CFA">
        <w:rPr>
          <w:color w:val="000000"/>
          <w:sz w:val="22"/>
          <w:szCs w:val="22"/>
        </w:rPr>
        <w:t>It needs to be followed up why the officials keep on sending requests for quotations to service providers who does not respond.</w:t>
      </w:r>
    </w:p>
    <w:p w:rsidR="00C45EFA" w:rsidRPr="00AD4CFA" w:rsidRDefault="00C45EFA" w:rsidP="00C45EFA">
      <w:pPr>
        <w:tabs>
          <w:tab w:val="center" w:pos="709"/>
        </w:tabs>
        <w:spacing w:before="100" w:beforeAutospacing="1" w:after="100" w:afterAutospacing="1"/>
        <w:rPr>
          <w:b/>
          <w:bCs/>
          <w:sz w:val="22"/>
          <w:szCs w:val="22"/>
        </w:rPr>
      </w:pPr>
      <w:r>
        <w:rPr>
          <w:sz w:val="22"/>
          <w:szCs w:val="22"/>
        </w:rPr>
        <w:t>c)</w:t>
      </w:r>
      <w:r>
        <w:rPr>
          <w:sz w:val="22"/>
          <w:szCs w:val="22"/>
        </w:rPr>
        <w:tab/>
      </w:r>
      <w:r>
        <w:rPr>
          <w:sz w:val="22"/>
          <w:szCs w:val="22"/>
        </w:rPr>
        <w:tab/>
      </w:r>
      <w:r w:rsidRPr="00AD4CFA">
        <w:rPr>
          <w:sz w:val="22"/>
          <w:szCs w:val="22"/>
        </w:rPr>
        <w:t xml:space="preserve">The department should request quotations from suppliers on the supplier register. </w:t>
      </w:r>
    </w:p>
    <w:p w:rsidR="00C45EFA" w:rsidRPr="00AD4CFA" w:rsidRDefault="00C45EFA" w:rsidP="00C45EFA">
      <w:pPr>
        <w:tabs>
          <w:tab w:val="center" w:pos="709"/>
        </w:tabs>
        <w:spacing w:before="100" w:beforeAutospacing="1" w:after="100" w:afterAutospacing="1"/>
        <w:ind w:left="709" w:hanging="709"/>
        <w:rPr>
          <w:b/>
          <w:bCs/>
          <w:sz w:val="22"/>
          <w:szCs w:val="22"/>
        </w:rPr>
      </w:pPr>
      <w:r>
        <w:rPr>
          <w:sz w:val="22"/>
          <w:szCs w:val="22"/>
        </w:rPr>
        <w:t>d)</w:t>
      </w:r>
      <w:r>
        <w:rPr>
          <w:sz w:val="22"/>
          <w:szCs w:val="22"/>
        </w:rPr>
        <w:tab/>
      </w:r>
      <w:r>
        <w:rPr>
          <w:sz w:val="22"/>
          <w:szCs w:val="22"/>
        </w:rPr>
        <w:tab/>
      </w:r>
      <w:r w:rsidRPr="00AD4CFA">
        <w:rPr>
          <w:sz w:val="22"/>
          <w:szCs w:val="22"/>
        </w:rPr>
        <w:t>The department must ensure that only in cases where the suppliers per the supplier register is unable to provide the goods desired the department may then request quotations from other suppliers and only after the appropriate approval has been obtained.</w:t>
      </w:r>
    </w:p>
    <w:p w:rsidR="00C45EFA" w:rsidRPr="00AD4CFA" w:rsidRDefault="00C45EFA" w:rsidP="00C45EFA">
      <w:pPr>
        <w:tabs>
          <w:tab w:val="center" w:pos="709"/>
        </w:tabs>
        <w:spacing w:before="100" w:beforeAutospacing="1" w:after="100" w:afterAutospacing="1"/>
        <w:ind w:left="709" w:hanging="709"/>
        <w:rPr>
          <w:sz w:val="22"/>
          <w:szCs w:val="22"/>
        </w:rPr>
      </w:pPr>
      <w:r>
        <w:rPr>
          <w:color w:val="000000"/>
          <w:sz w:val="22"/>
          <w:szCs w:val="22"/>
        </w:rPr>
        <w:t>e)</w:t>
      </w:r>
      <w:r>
        <w:rPr>
          <w:color w:val="000000"/>
          <w:sz w:val="22"/>
          <w:szCs w:val="22"/>
        </w:rPr>
        <w:tab/>
      </w:r>
      <w:r>
        <w:rPr>
          <w:color w:val="000000"/>
          <w:sz w:val="22"/>
          <w:szCs w:val="22"/>
        </w:rPr>
        <w:tab/>
      </w:r>
      <w:r w:rsidRPr="00AD4CFA">
        <w:rPr>
          <w:color w:val="000000"/>
          <w:sz w:val="22"/>
          <w:szCs w:val="22"/>
        </w:rPr>
        <w:t>For each and every payment batch the relevant supporting documents should be attached.</w:t>
      </w:r>
    </w:p>
    <w:p w:rsidR="00C45EFA" w:rsidRPr="00AD4CFA" w:rsidRDefault="00C45EFA" w:rsidP="00C45EFA">
      <w:pPr>
        <w:tabs>
          <w:tab w:val="center" w:pos="709"/>
        </w:tabs>
        <w:spacing w:before="100" w:beforeAutospacing="1" w:after="100" w:afterAutospacing="1"/>
        <w:ind w:left="709" w:hanging="709"/>
        <w:rPr>
          <w:sz w:val="22"/>
          <w:szCs w:val="22"/>
        </w:rPr>
      </w:pPr>
      <w:r>
        <w:rPr>
          <w:sz w:val="22"/>
          <w:szCs w:val="22"/>
        </w:rPr>
        <w:t>f)</w:t>
      </w:r>
      <w:r>
        <w:rPr>
          <w:sz w:val="22"/>
          <w:szCs w:val="22"/>
        </w:rPr>
        <w:tab/>
      </w:r>
      <w:r>
        <w:rPr>
          <w:sz w:val="22"/>
          <w:szCs w:val="22"/>
        </w:rPr>
        <w:tab/>
      </w:r>
      <w:r w:rsidRPr="00AD4CFA">
        <w:rPr>
          <w:sz w:val="22"/>
          <w:szCs w:val="22"/>
        </w:rPr>
        <w:t>The approved supplier list of the department needs to be updated on a quarterly basis. This includes the contact detail of the suppliers. When the supplier list is updated it should be ensured that there is sufficient suppliers to provide the service required by the department.</w:t>
      </w:r>
    </w:p>
    <w:p w:rsidR="00C45EFA" w:rsidRPr="002C76C1" w:rsidRDefault="00C45EFA" w:rsidP="00C45EFA">
      <w:pPr>
        <w:keepNext/>
        <w:tabs>
          <w:tab w:val="center" w:pos="709"/>
        </w:tabs>
        <w:spacing w:after="120"/>
        <w:jc w:val="both"/>
        <w:rPr>
          <w:b/>
          <w:bCs/>
          <w:sz w:val="22"/>
          <w:szCs w:val="22"/>
        </w:rPr>
      </w:pPr>
      <w:r w:rsidRPr="002C76C1">
        <w:rPr>
          <w:b/>
          <w:bCs/>
          <w:sz w:val="22"/>
          <w:szCs w:val="22"/>
        </w:rPr>
        <w:t>Management response</w:t>
      </w:r>
    </w:p>
    <w:p w:rsidR="00C45EFA" w:rsidRPr="002C76C1" w:rsidRDefault="00C45EFA" w:rsidP="00C45EFA">
      <w:pPr>
        <w:keepNext/>
        <w:tabs>
          <w:tab w:val="center" w:pos="709"/>
        </w:tabs>
        <w:spacing w:after="360" w:line="260" w:lineRule="exact"/>
        <w:ind w:left="709" w:hanging="709"/>
        <w:jc w:val="both"/>
        <w:rPr>
          <w:b/>
          <w:bCs/>
          <w:sz w:val="22"/>
          <w:szCs w:val="22"/>
        </w:rPr>
      </w:pPr>
      <w:r>
        <w:rPr>
          <w:sz w:val="22"/>
          <w:szCs w:val="22"/>
        </w:rPr>
        <w:t>a)</w:t>
      </w:r>
      <w:r>
        <w:rPr>
          <w:sz w:val="22"/>
          <w:szCs w:val="22"/>
        </w:rPr>
        <w:tab/>
      </w:r>
      <w:r>
        <w:rPr>
          <w:sz w:val="22"/>
          <w:szCs w:val="22"/>
        </w:rPr>
        <w:tab/>
      </w:r>
      <w:r w:rsidRPr="002C76C1">
        <w:rPr>
          <w:sz w:val="22"/>
          <w:szCs w:val="22"/>
        </w:rPr>
        <w:t>I am not in agreement with the finding for the following reasons [and supply the following/attached information in support of this]:</w:t>
      </w:r>
    </w:p>
    <w:p w:rsidR="00C45EFA" w:rsidRPr="002C76C1" w:rsidRDefault="00C45EFA" w:rsidP="00C45EFA">
      <w:pPr>
        <w:keepNext/>
        <w:tabs>
          <w:tab w:val="center" w:pos="709"/>
        </w:tabs>
        <w:spacing w:after="360" w:line="260" w:lineRule="exact"/>
        <w:jc w:val="both"/>
        <w:rPr>
          <w:sz w:val="22"/>
          <w:szCs w:val="22"/>
        </w:rPr>
      </w:pPr>
      <w:r w:rsidRPr="002C76C1">
        <w:rPr>
          <w:sz w:val="22"/>
          <w:szCs w:val="22"/>
        </w:rPr>
        <w:t xml:space="preserve">The list indicated above are suppliers that were invited and three responded before the closing date.  Therefore three quotations were obtained, however the most cost effective supplier did not respond on a set specification (annexure </w:t>
      </w:r>
      <w:r w:rsidRPr="002C76C1">
        <w:rPr>
          <w:sz w:val="22"/>
          <w:szCs w:val="22"/>
        </w:rPr>
        <w:tab/>
        <w:t>A).</w:t>
      </w:r>
    </w:p>
    <w:p w:rsidR="00C45EFA" w:rsidRPr="002C76C1" w:rsidRDefault="00C45EFA" w:rsidP="00C45EFA">
      <w:pPr>
        <w:keepNext/>
        <w:tabs>
          <w:tab w:val="center" w:pos="709"/>
        </w:tabs>
        <w:spacing w:after="360" w:line="260" w:lineRule="exact"/>
        <w:ind w:left="1429" w:firstLine="11"/>
        <w:jc w:val="both"/>
        <w:rPr>
          <w:sz w:val="22"/>
          <w:szCs w:val="22"/>
        </w:rPr>
      </w:pPr>
      <w:r w:rsidRPr="002C76C1">
        <w:rPr>
          <w:sz w:val="22"/>
          <w:szCs w:val="22"/>
        </w:rPr>
        <w:t xml:space="preserve">•     Vuma Furniture Projects PTY LTD     </w:t>
      </w:r>
      <w:r w:rsidRPr="002C76C1">
        <w:rPr>
          <w:sz w:val="22"/>
          <w:szCs w:val="22"/>
        </w:rPr>
        <w:tab/>
        <w:t>R 11 628.00.</w:t>
      </w:r>
    </w:p>
    <w:p w:rsidR="00C45EFA" w:rsidRPr="002C76C1" w:rsidRDefault="00C45EFA" w:rsidP="006F5D2E">
      <w:pPr>
        <w:keepNext/>
        <w:numPr>
          <w:ilvl w:val="0"/>
          <w:numId w:val="165"/>
        </w:numPr>
        <w:tabs>
          <w:tab w:val="center" w:pos="709"/>
        </w:tabs>
        <w:spacing w:after="360" w:line="260" w:lineRule="exact"/>
        <w:jc w:val="both"/>
        <w:rPr>
          <w:bCs/>
          <w:sz w:val="22"/>
          <w:szCs w:val="22"/>
          <w:lang w:val="en-ZA"/>
        </w:rPr>
      </w:pPr>
      <w:r w:rsidRPr="002C76C1">
        <w:rPr>
          <w:bCs/>
          <w:sz w:val="22"/>
          <w:szCs w:val="22"/>
          <w:lang w:val="en-ZA"/>
        </w:rPr>
        <w:t>Maphale Motuba</w:t>
      </w:r>
      <w:r w:rsidRPr="002C76C1">
        <w:rPr>
          <w:bCs/>
          <w:sz w:val="22"/>
          <w:szCs w:val="22"/>
          <w:lang w:val="en-ZA"/>
        </w:rPr>
        <w:tab/>
      </w:r>
      <w:r w:rsidRPr="002C76C1">
        <w:rPr>
          <w:bCs/>
          <w:sz w:val="22"/>
          <w:szCs w:val="22"/>
          <w:lang w:val="en-ZA"/>
        </w:rPr>
        <w:tab/>
      </w:r>
      <w:r w:rsidRPr="002C76C1">
        <w:rPr>
          <w:bCs/>
          <w:sz w:val="22"/>
          <w:szCs w:val="22"/>
          <w:lang w:val="en-ZA"/>
        </w:rPr>
        <w:tab/>
      </w:r>
      <w:r w:rsidRPr="002C76C1">
        <w:rPr>
          <w:bCs/>
          <w:sz w:val="22"/>
          <w:szCs w:val="22"/>
          <w:lang w:val="en-ZA"/>
        </w:rPr>
        <w:tab/>
        <w:t>R 19 380.00.</w:t>
      </w:r>
    </w:p>
    <w:p w:rsidR="00C45EFA" w:rsidRPr="002C76C1" w:rsidRDefault="00C45EFA" w:rsidP="006F5D2E">
      <w:pPr>
        <w:keepNext/>
        <w:numPr>
          <w:ilvl w:val="0"/>
          <w:numId w:val="165"/>
        </w:numPr>
        <w:tabs>
          <w:tab w:val="center" w:pos="709"/>
        </w:tabs>
        <w:spacing w:after="360" w:line="260" w:lineRule="exact"/>
        <w:jc w:val="both"/>
        <w:rPr>
          <w:bCs/>
          <w:sz w:val="22"/>
          <w:szCs w:val="22"/>
          <w:lang w:val="en-ZA"/>
        </w:rPr>
      </w:pPr>
      <w:r w:rsidRPr="002C76C1">
        <w:rPr>
          <w:bCs/>
          <w:sz w:val="22"/>
          <w:szCs w:val="22"/>
          <w:lang w:val="en-ZA"/>
        </w:rPr>
        <w:t>Ramkem General Projects</w:t>
      </w:r>
      <w:r w:rsidRPr="002C76C1">
        <w:rPr>
          <w:bCs/>
          <w:sz w:val="22"/>
          <w:szCs w:val="22"/>
          <w:lang w:val="en-ZA"/>
        </w:rPr>
        <w:tab/>
      </w:r>
      <w:r w:rsidRPr="002C76C1">
        <w:rPr>
          <w:bCs/>
          <w:sz w:val="22"/>
          <w:szCs w:val="22"/>
          <w:lang w:val="en-ZA"/>
        </w:rPr>
        <w:tab/>
        <w:t>R 32 700.00</w:t>
      </w:r>
    </w:p>
    <w:p w:rsidR="00C45EFA" w:rsidRPr="002C76C1" w:rsidRDefault="00C45EFA" w:rsidP="00C45EFA">
      <w:pPr>
        <w:keepNext/>
        <w:tabs>
          <w:tab w:val="center" w:pos="709"/>
        </w:tabs>
        <w:spacing w:after="360" w:line="260" w:lineRule="exact"/>
        <w:jc w:val="both"/>
        <w:rPr>
          <w:bCs/>
          <w:color w:val="FF0000"/>
          <w:sz w:val="22"/>
          <w:szCs w:val="22"/>
        </w:rPr>
      </w:pPr>
      <w:r w:rsidRPr="002C76C1">
        <w:rPr>
          <w:bCs/>
          <w:sz w:val="22"/>
          <w:szCs w:val="22"/>
        </w:rPr>
        <w:t>Because three quotations are obtained therefore there is no need to</w:t>
      </w:r>
      <w:r w:rsidRPr="002C76C1">
        <w:t xml:space="preserve"> </w:t>
      </w:r>
      <w:r w:rsidRPr="002C76C1">
        <w:rPr>
          <w:bCs/>
          <w:sz w:val="22"/>
          <w:szCs w:val="22"/>
        </w:rPr>
        <w:t xml:space="preserve">request approval to deviate and award quotations where less than three quotations were received. </w:t>
      </w:r>
    </w:p>
    <w:tbl>
      <w:tblPr>
        <w:tblStyle w:val="TableGrid"/>
        <w:tblW w:w="0" w:type="auto"/>
        <w:tblInd w:w="468" w:type="dxa"/>
        <w:tblLook w:val="04A0"/>
      </w:tblPr>
      <w:tblGrid>
        <w:gridCol w:w="6480"/>
        <w:gridCol w:w="1080"/>
        <w:gridCol w:w="1170"/>
      </w:tblGrid>
      <w:tr w:rsidR="00C45EFA" w:rsidRPr="002C76C1" w:rsidTr="00333EE3">
        <w:tc>
          <w:tcPr>
            <w:tcW w:w="6480" w:type="dxa"/>
            <w:shd w:val="clear" w:color="auto" w:fill="D9D9D9" w:themeFill="background1" w:themeFillShade="D9"/>
          </w:tcPr>
          <w:p w:rsidR="00C45EFA" w:rsidRPr="00AD4CFA" w:rsidRDefault="00C45EFA" w:rsidP="00333EE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DESCRIPTION</w:t>
            </w:r>
          </w:p>
        </w:tc>
        <w:tc>
          <w:tcPr>
            <w:tcW w:w="2250" w:type="dxa"/>
            <w:gridSpan w:val="2"/>
            <w:shd w:val="clear" w:color="auto" w:fill="D9D9D9" w:themeFill="background1" w:themeFillShade="D9"/>
          </w:tcPr>
          <w:p w:rsidR="00C45EFA" w:rsidRPr="00AD4CFA" w:rsidRDefault="00C45EFA" w:rsidP="00333EE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RESPONSE</w:t>
            </w:r>
          </w:p>
        </w:tc>
      </w:tr>
      <w:tr w:rsidR="00C45EFA" w:rsidRPr="002C76C1" w:rsidTr="00333EE3">
        <w:tc>
          <w:tcPr>
            <w:tcW w:w="648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Corrective action to be taken</w:t>
            </w:r>
          </w:p>
        </w:tc>
        <w:tc>
          <w:tcPr>
            <w:tcW w:w="2250" w:type="dxa"/>
            <w:gridSpan w:val="2"/>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r>
      <w:tr w:rsidR="00C45EFA" w:rsidRPr="002C76C1" w:rsidTr="00333EE3">
        <w:tc>
          <w:tcPr>
            <w:tcW w:w="6480" w:type="dxa"/>
            <w:vMerge w:val="restart"/>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Does the finding affect an amount disclosed in the financial statements</w:t>
            </w:r>
          </w:p>
        </w:tc>
        <w:tc>
          <w:tcPr>
            <w:tcW w:w="1080" w:type="dxa"/>
          </w:tcPr>
          <w:p w:rsidR="00C45EFA" w:rsidRPr="00AD4CFA" w:rsidRDefault="00C45EFA" w:rsidP="00333EE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Yes</w:t>
            </w:r>
          </w:p>
        </w:tc>
        <w:tc>
          <w:tcPr>
            <w:tcW w:w="1170" w:type="dxa"/>
          </w:tcPr>
          <w:p w:rsidR="00C45EFA" w:rsidRPr="00AD4CFA" w:rsidRDefault="00C45EFA" w:rsidP="00333EE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No</w:t>
            </w:r>
          </w:p>
        </w:tc>
      </w:tr>
      <w:tr w:rsidR="00C45EFA" w:rsidRPr="002C76C1" w:rsidTr="00333EE3">
        <w:tc>
          <w:tcPr>
            <w:tcW w:w="6480" w:type="dxa"/>
            <w:vMerge/>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c>
          <w:tcPr>
            <w:tcW w:w="108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c>
          <w:tcPr>
            <w:tcW w:w="117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r>
      <w:tr w:rsidR="00C45EFA" w:rsidRPr="002C76C1" w:rsidTr="00333EE3">
        <w:tc>
          <w:tcPr>
            <w:tcW w:w="648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If yes, what corrections will be made to the population</w:t>
            </w:r>
          </w:p>
        </w:tc>
        <w:tc>
          <w:tcPr>
            <w:tcW w:w="2250" w:type="dxa"/>
            <w:gridSpan w:val="2"/>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r>
      <w:tr w:rsidR="00C45EFA" w:rsidRPr="002C76C1" w:rsidTr="00333EE3">
        <w:tc>
          <w:tcPr>
            <w:tcW w:w="648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r>
      <w:tr w:rsidR="00C45EFA" w:rsidRPr="002C76C1" w:rsidTr="00333EE3">
        <w:tc>
          <w:tcPr>
            <w:tcW w:w="648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Position of official responsible to take corrective actions</w:t>
            </w:r>
          </w:p>
        </w:tc>
        <w:tc>
          <w:tcPr>
            <w:tcW w:w="2250" w:type="dxa"/>
            <w:gridSpan w:val="2"/>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r>
      <w:tr w:rsidR="00C45EFA" w:rsidRPr="002C76C1" w:rsidTr="00333EE3">
        <w:tc>
          <w:tcPr>
            <w:tcW w:w="648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Estimated completion date for corrective action</w:t>
            </w:r>
          </w:p>
        </w:tc>
        <w:tc>
          <w:tcPr>
            <w:tcW w:w="2250" w:type="dxa"/>
            <w:gridSpan w:val="2"/>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r>
    </w:tbl>
    <w:p w:rsidR="00C45EFA" w:rsidRPr="002C76C1" w:rsidRDefault="00C45EFA" w:rsidP="00C45EFA">
      <w:pPr>
        <w:tabs>
          <w:tab w:val="center" w:pos="709"/>
        </w:tabs>
        <w:spacing w:after="120"/>
        <w:jc w:val="both"/>
        <w:rPr>
          <w:i/>
          <w:iCs/>
          <w:sz w:val="22"/>
          <w:szCs w:val="22"/>
        </w:rPr>
      </w:pPr>
    </w:p>
    <w:tbl>
      <w:tblPr>
        <w:tblStyle w:val="TableGrid"/>
        <w:tblW w:w="0" w:type="auto"/>
        <w:tblInd w:w="468" w:type="dxa"/>
        <w:tblLook w:val="04A0"/>
      </w:tblPr>
      <w:tblGrid>
        <w:gridCol w:w="6120"/>
        <w:gridCol w:w="1440"/>
        <w:gridCol w:w="1152"/>
      </w:tblGrid>
      <w:tr w:rsidR="00C45EFA" w:rsidRPr="002C76C1" w:rsidTr="00333EE3">
        <w:tc>
          <w:tcPr>
            <w:tcW w:w="6120" w:type="dxa"/>
            <w:shd w:val="clear" w:color="auto" w:fill="D9D9D9" w:themeFill="background1" w:themeFillShade="D9"/>
          </w:tcPr>
          <w:p w:rsidR="00C45EFA" w:rsidRPr="00AD4CFA" w:rsidRDefault="00C45EFA" w:rsidP="00333EE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DESCRIPTION</w:t>
            </w:r>
          </w:p>
        </w:tc>
        <w:tc>
          <w:tcPr>
            <w:tcW w:w="2592" w:type="dxa"/>
            <w:gridSpan w:val="2"/>
            <w:shd w:val="clear" w:color="auto" w:fill="D9D9D9" w:themeFill="background1" w:themeFillShade="D9"/>
          </w:tcPr>
          <w:p w:rsidR="00C45EFA" w:rsidRPr="00AD4CFA" w:rsidRDefault="00C45EFA" w:rsidP="00333EE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RESPONSE</w:t>
            </w:r>
          </w:p>
        </w:tc>
      </w:tr>
      <w:tr w:rsidR="00C45EFA" w:rsidRPr="002C76C1" w:rsidTr="00333EE3">
        <w:tc>
          <w:tcPr>
            <w:tcW w:w="6120" w:type="dxa"/>
            <w:vMerge w:val="restart"/>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Does management agree with the root cause indicated</w:t>
            </w:r>
          </w:p>
        </w:tc>
        <w:tc>
          <w:tcPr>
            <w:tcW w:w="144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b/>
                <w:sz w:val="18"/>
                <w:szCs w:val="18"/>
              </w:rPr>
              <w:t>Yes</w:t>
            </w:r>
          </w:p>
        </w:tc>
        <w:tc>
          <w:tcPr>
            <w:tcW w:w="1152"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b/>
                <w:sz w:val="18"/>
                <w:szCs w:val="18"/>
              </w:rPr>
              <w:t>No</w:t>
            </w:r>
          </w:p>
        </w:tc>
      </w:tr>
      <w:tr w:rsidR="00C45EFA" w:rsidRPr="002C76C1" w:rsidTr="00333EE3">
        <w:tc>
          <w:tcPr>
            <w:tcW w:w="6120" w:type="dxa"/>
            <w:vMerge/>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c>
          <w:tcPr>
            <w:tcW w:w="144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c>
          <w:tcPr>
            <w:tcW w:w="1152"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r>
      <w:tr w:rsidR="00C45EFA" w:rsidRPr="002C76C1" w:rsidTr="00333EE3">
        <w:tc>
          <w:tcPr>
            <w:tcW w:w="612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If management does not agree with the root cause indicated, please provide the root cause according to management.</w:t>
            </w:r>
          </w:p>
        </w:tc>
        <w:tc>
          <w:tcPr>
            <w:tcW w:w="2592" w:type="dxa"/>
            <w:gridSpan w:val="2"/>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r>
    </w:tbl>
    <w:p w:rsidR="00C45EFA" w:rsidRPr="002C76C1" w:rsidRDefault="00C45EFA" w:rsidP="00C45EFA">
      <w:pPr>
        <w:tabs>
          <w:tab w:val="center" w:pos="709"/>
        </w:tabs>
        <w:spacing w:after="120"/>
        <w:jc w:val="both"/>
        <w:rPr>
          <w:i/>
          <w:iCs/>
          <w:sz w:val="22"/>
          <w:szCs w:val="22"/>
        </w:rPr>
      </w:pPr>
    </w:p>
    <w:p w:rsidR="00C45EFA" w:rsidRDefault="00C45EFA" w:rsidP="00C45EFA">
      <w:pPr>
        <w:tabs>
          <w:tab w:val="center" w:pos="709"/>
        </w:tabs>
        <w:spacing w:after="120"/>
        <w:jc w:val="both"/>
        <w:rPr>
          <w:i/>
          <w:iCs/>
          <w:sz w:val="22"/>
          <w:szCs w:val="22"/>
        </w:rPr>
      </w:pPr>
    </w:p>
    <w:p w:rsidR="00C45EFA" w:rsidRPr="002C76C1" w:rsidRDefault="00C45EFA" w:rsidP="00C45EFA">
      <w:pPr>
        <w:tabs>
          <w:tab w:val="center" w:pos="709"/>
        </w:tabs>
        <w:spacing w:after="120"/>
        <w:jc w:val="both"/>
        <w:rPr>
          <w:i/>
          <w:sz w:val="22"/>
          <w:szCs w:val="22"/>
        </w:rPr>
      </w:pPr>
      <w:r w:rsidRPr="002C76C1">
        <w:rPr>
          <w:i/>
          <w:iCs/>
          <w:sz w:val="22"/>
          <w:szCs w:val="22"/>
        </w:rPr>
        <w:t>Name:</w:t>
      </w:r>
      <w:r w:rsidRPr="002C76C1">
        <w:rPr>
          <w:i/>
          <w:sz w:val="22"/>
          <w:szCs w:val="22"/>
        </w:rPr>
        <w:t xml:space="preserve">   Eulala Kruger</w:t>
      </w:r>
    </w:p>
    <w:p w:rsidR="00C45EFA" w:rsidRPr="002C76C1" w:rsidRDefault="00C45EFA" w:rsidP="00C45EFA">
      <w:pPr>
        <w:tabs>
          <w:tab w:val="center" w:pos="709"/>
        </w:tabs>
        <w:spacing w:after="120"/>
        <w:jc w:val="both"/>
        <w:rPr>
          <w:i/>
          <w:iCs/>
          <w:sz w:val="22"/>
          <w:szCs w:val="22"/>
        </w:rPr>
      </w:pPr>
      <w:r w:rsidRPr="002C76C1">
        <w:rPr>
          <w:i/>
          <w:iCs/>
          <w:sz w:val="22"/>
          <w:szCs w:val="22"/>
        </w:rPr>
        <w:t>Position:  Acting Chief Director - Supply Chain Management</w:t>
      </w:r>
    </w:p>
    <w:p w:rsidR="00C45EFA" w:rsidRDefault="00C45EFA" w:rsidP="00C45EFA">
      <w:pPr>
        <w:tabs>
          <w:tab w:val="center" w:pos="709"/>
        </w:tabs>
        <w:spacing w:after="120"/>
        <w:jc w:val="both"/>
        <w:rPr>
          <w:i/>
          <w:iCs/>
          <w:sz w:val="22"/>
          <w:szCs w:val="22"/>
        </w:rPr>
      </w:pPr>
      <w:r w:rsidRPr="002C76C1">
        <w:rPr>
          <w:i/>
          <w:iCs/>
          <w:sz w:val="22"/>
          <w:szCs w:val="22"/>
        </w:rPr>
        <w:t>Date:    June 2012</w:t>
      </w:r>
    </w:p>
    <w:p w:rsidR="00C45EFA" w:rsidRPr="002C76C1" w:rsidRDefault="00C45EFA" w:rsidP="00C45EFA">
      <w:pPr>
        <w:tabs>
          <w:tab w:val="center" w:pos="709"/>
        </w:tabs>
        <w:spacing w:after="120"/>
        <w:jc w:val="both"/>
        <w:rPr>
          <w:i/>
          <w:iCs/>
          <w:sz w:val="22"/>
          <w:szCs w:val="22"/>
        </w:rPr>
      </w:pPr>
    </w:p>
    <w:p w:rsidR="00C45EFA" w:rsidRPr="002C76C1" w:rsidRDefault="00C45EFA" w:rsidP="00C45EFA">
      <w:pPr>
        <w:keepNext/>
        <w:tabs>
          <w:tab w:val="center" w:pos="709"/>
        </w:tabs>
        <w:spacing w:after="360" w:line="260" w:lineRule="exact"/>
        <w:ind w:left="709" w:hanging="709"/>
        <w:jc w:val="both"/>
        <w:rPr>
          <w:b/>
          <w:bCs/>
          <w:sz w:val="22"/>
          <w:szCs w:val="22"/>
        </w:rPr>
      </w:pPr>
      <w:r>
        <w:rPr>
          <w:sz w:val="22"/>
          <w:szCs w:val="22"/>
        </w:rPr>
        <w:t>b)</w:t>
      </w:r>
      <w:r>
        <w:rPr>
          <w:sz w:val="22"/>
          <w:szCs w:val="22"/>
        </w:rPr>
        <w:tab/>
      </w:r>
      <w:r>
        <w:rPr>
          <w:sz w:val="22"/>
          <w:szCs w:val="22"/>
        </w:rPr>
        <w:tab/>
      </w:r>
      <w:r w:rsidRPr="002C76C1">
        <w:rPr>
          <w:sz w:val="22"/>
          <w:szCs w:val="22"/>
        </w:rPr>
        <w:t>I am in agreement with the finding for the following reasons [and supply the following/attached information in support of this]:</w:t>
      </w:r>
    </w:p>
    <w:p w:rsidR="00C45EFA" w:rsidRPr="002C76C1" w:rsidRDefault="00C45EFA" w:rsidP="00C45EFA">
      <w:pPr>
        <w:keepNext/>
        <w:tabs>
          <w:tab w:val="center" w:pos="709"/>
        </w:tabs>
        <w:spacing w:after="360" w:line="260" w:lineRule="exact"/>
        <w:ind w:left="709"/>
        <w:jc w:val="both"/>
        <w:rPr>
          <w:sz w:val="22"/>
          <w:szCs w:val="22"/>
        </w:rPr>
      </w:pPr>
      <w:r w:rsidRPr="002C76C1">
        <w:rPr>
          <w:sz w:val="22"/>
          <w:szCs w:val="22"/>
        </w:rPr>
        <w:t xml:space="preserve">Vuma Furniture Projects PTY LTD is not traceable on the list of Prestige prospective suppliers.      </w:t>
      </w:r>
    </w:p>
    <w:tbl>
      <w:tblPr>
        <w:tblStyle w:val="TableGrid"/>
        <w:tblW w:w="0" w:type="auto"/>
        <w:tblInd w:w="817" w:type="dxa"/>
        <w:tblLook w:val="04A0"/>
      </w:tblPr>
      <w:tblGrid>
        <w:gridCol w:w="6131"/>
        <w:gridCol w:w="1080"/>
        <w:gridCol w:w="1170"/>
      </w:tblGrid>
      <w:tr w:rsidR="00C45EFA" w:rsidRPr="00AD4CFA" w:rsidTr="00333EE3">
        <w:tc>
          <w:tcPr>
            <w:tcW w:w="6131" w:type="dxa"/>
            <w:shd w:val="clear" w:color="auto" w:fill="D9D9D9" w:themeFill="background1" w:themeFillShade="D9"/>
          </w:tcPr>
          <w:p w:rsidR="00C45EFA" w:rsidRPr="00AD4CFA" w:rsidRDefault="00C45EFA" w:rsidP="00333EE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DESCRIPTION</w:t>
            </w:r>
          </w:p>
        </w:tc>
        <w:tc>
          <w:tcPr>
            <w:tcW w:w="2250" w:type="dxa"/>
            <w:gridSpan w:val="2"/>
            <w:shd w:val="clear" w:color="auto" w:fill="D9D9D9" w:themeFill="background1" w:themeFillShade="D9"/>
          </w:tcPr>
          <w:p w:rsidR="00C45EFA" w:rsidRPr="00AD4CFA" w:rsidRDefault="00C45EFA" w:rsidP="00333EE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RESPONSE</w:t>
            </w:r>
          </w:p>
        </w:tc>
      </w:tr>
      <w:tr w:rsidR="00C45EFA" w:rsidRPr="00AD4CFA" w:rsidTr="00333EE3">
        <w:tc>
          <w:tcPr>
            <w:tcW w:w="6131"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Corrective action to be taken</w:t>
            </w:r>
          </w:p>
        </w:tc>
        <w:tc>
          <w:tcPr>
            <w:tcW w:w="2250" w:type="dxa"/>
            <w:gridSpan w:val="2"/>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Upload the vendors of the prestige on the DPW Supplier Register database</w:t>
            </w:r>
          </w:p>
        </w:tc>
      </w:tr>
      <w:tr w:rsidR="00C45EFA" w:rsidRPr="00AD4CFA" w:rsidTr="00333EE3">
        <w:tc>
          <w:tcPr>
            <w:tcW w:w="6131" w:type="dxa"/>
            <w:vMerge w:val="restart"/>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Does the finding affect an amount disclosed in the financial statements</w:t>
            </w:r>
          </w:p>
        </w:tc>
        <w:tc>
          <w:tcPr>
            <w:tcW w:w="1080" w:type="dxa"/>
          </w:tcPr>
          <w:p w:rsidR="00C45EFA" w:rsidRPr="00AD4CFA" w:rsidRDefault="00C45EFA" w:rsidP="00333EE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Yes</w:t>
            </w:r>
          </w:p>
        </w:tc>
        <w:tc>
          <w:tcPr>
            <w:tcW w:w="1170" w:type="dxa"/>
          </w:tcPr>
          <w:p w:rsidR="00C45EFA" w:rsidRPr="00AD4CFA" w:rsidRDefault="00C45EFA" w:rsidP="00333EE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No</w:t>
            </w:r>
          </w:p>
        </w:tc>
      </w:tr>
      <w:tr w:rsidR="00C45EFA" w:rsidRPr="00AD4CFA" w:rsidTr="00333EE3">
        <w:tc>
          <w:tcPr>
            <w:tcW w:w="6131" w:type="dxa"/>
            <w:vMerge/>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c>
          <w:tcPr>
            <w:tcW w:w="108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c>
          <w:tcPr>
            <w:tcW w:w="117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r>
      <w:tr w:rsidR="00C45EFA" w:rsidRPr="00AD4CFA" w:rsidTr="00333EE3">
        <w:tc>
          <w:tcPr>
            <w:tcW w:w="6131"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If yes, what corrections will be made to the population</w:t>
            </w:r>
          </w:p>
        </w:tc>
        <w:tc>
          <w:tcPr>
            <w:tcW w:w="2250" w:type="dxa"/>
            <w:gridSpan w:val="2"/>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r>
      <w:tr w:rsidR="00C45EFA" w:rsidRPr="00AD4CFA" w:rsidTr="00333EE3">
        <w:tc>
          <w:tcPr>
            <w:tcW w:w="6131"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 xml:space="preserve">If yes and no corrections will be made, the reason why such a conclusion has been reached should be indicated. </w:t>
            </w:r>
          </w:p>
        </w:tc>
        <w:tc>
          <w:tcPr>
            <w:tcW w:w="2250" w:type="dxa"/>
            <w:gridSpan w:val="2"/>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r>
      <w:tr w:rsidR="00C45EFA" w:rsidRPr="00AD4CFA" w:rsidTr="00333EE3">
        <w:tc>
          <w:tcPr>
            <w:tcW w:w="6131"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Position of official responsible to take corrective actions</w:t>
            </w:r>
          </w:p>
        </w:tc>
        <w:tc>
          <w:tcPr>
            <w:tcW w:w="2250" w:type="dxa"/>
            <w:gridSpan w:val="2"/>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Director: DAM</w:t>
            </w:r>
          </w:p>
        </w:tc>
      </w:tr>
      <w:tr w:rsidR="00C45EFA" w:rsidRPr="00AD4CFA" w:rsidTr="00333EE3">
        <w:tc>
          <w:tcPr>
            <w:tcW w:w="6131"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Estimated completion date for corrective action</w:t>
            </w:r>
          </w:p>
        </w:tc>
        <w:tc>
          <w:tcPr>
            <w:tcW w:w="2250" w:type="dxa"/>
            <w:gridSpan w:val="2"/>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End of September</w:t>
            </w:r>
          </w:p>
        </w:tc>
      </w:tr>
    </w:tbl>
    <w:p w:rsidR="00C45EFA" w:rsidRPr="00AD4CFA" w:rsidRDefault="00C45EFA" w:rsidP="00C45EFA">
      <w:pPr>
        <w:tabs>
          <w:tab w:val="center" w:pos="709"/>
        </w:tabs>
        <w:spacing w:after="120"/>
        <w:jc w:val="both"/>
        <w:rPr>
          <w:i/>
          <w:iCs/>
          <w:sz w:val="18"/>
          <w:szCs w:val="18"/>
        </w:rPr>
      </w:pPr>
    </w:p>
    <w:tbl>
      <w:tblPr>
        <w:tblStyle w:val="TableGrid"/>
        <w:tblW w:w="0" w:type="auto"/>
        <w:tblInd w:w="817" w:type="dxa"/>
        <w:tblLook w:val="04A0"/>
      </w:tblPr>
      <w:tblGrid>
        <w:gridCol w:w="5771"/>
        <w:gridCol w:w="1440"/>
        <w:gridCol w:w="1214"/>
      </w:tblGrid>
      <w:tr w:rsidR="00C45EFA" w:rsidRPr="00AD4CFA" w:rsidTr="00333EE3">
        <w:tc>
          <w:tcPr>
            <w:tcW w:w="5771" w:type="dxa"/>
            <w:shd w:val="clear" w:color="auto" w:fill="D9D9D9" w:themeFill="background1" w:themeFillShade="D9"/>
          </w:tcPr>
          <w:p w:rsidR="00C45EFA" w:rsidRPr="00AD4CFA" w:rsidRDefault="00C45EFA" w:rsidP="00333EE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DESCRIPTION</w:t>
            </w:r>
          </w:p>
        </w:tc>
        <w:tc>
          <w:tcPr>
            <w:tcW w:w="2654" w:type="dxa"/>
            <w:gridSpan w:val="2"/>
            <w:shd w:val="clear" w:color="auto" w:fill="D9D9D9" w:themeFill="background1" w:themeFillShade="D9"/>
          </w:tcPr>
          <w:p w:rsidR="00C45EFA" w:rsidRPr="00AD4CFA" w:rsidRDefault="00C45EFA" w:rsidP="00333EE3">
            <w:pPr>
              <w:pStyle w:val="ListParagraph"/>
              <w:keepNext/>
              <w:tabs>
                <w:tab w:val="center" w:pos="709"/>
              </w:tabs>
              <w:spacing w:line="260" w:lineRule="exact"/>
              <w:ind w:left="0"/>
              <w:jc w:val="both"/>
              <w:rPr>
                <w:rFonts w:ascii="Arial" w:hAnsi="Arial" w:cs="Arial"/>
                <w:b/>
                <w:sz w:val="18"/>
                <w:szCs w:val="18"/>
              </w:rPr>
            </w:pPr>
            <w:r w:rsidRPr="00AD4CFA">
              <w:rPr>
                <w:rFonts w:ascii="Arial" w:hAnsi="Arial" w:cs="Arial"/>
                <w:b/>
                <w:sz w:val="18"/>
                <w:szCs w:val="18"/>
              </w:rPr>
              <w:t>RESPONSE</w:t>
            </w:r>
          </w:p>
        </w:tc>
      </w:tr>
      <w:tr w:rsidR="00C45EFA" w:rsidRPr="00AD4CFA" w:rsidTr="00333EE3">
        <w:tc>
          <w:tcPr>
            <w:tcW w:w="5771" w:type="dxa"/>
            <w:vMerge w:val="restart"/>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Does management agree with the root cause indicated</w:t>
            </w:r>
          </w:p>
        </w:tc>
        <w:tc>
          <w:tcPr>
            <w:tcW w:w="144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b/>
                <w:sz w:val="18"/>
                <w:szCs w:val="18"/>
              </w:rPr>
              <w:t>Yes</w:t>
            </w:r>
          </w:p>
        </w:tc>
        <w:tc>
          <w:tcPr>
            <w:tcW w:w="1214"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b/>
                <w:sz w:val="18"/>
                <w:szCs w:val="18"/>
              </w:rPr>
              <w:t>No</w:t>
            </w:r>
          </w:p>
        </w:tc>
      </w:tr>
      <w:tr w:rsidR="00C45EFA" w:rsidRPr="00AD4CFA" w:rsidTr="00333EE3">
        <w:tc>
          <w:tcPr>
            <w:tcW w:w="5771" w:type="dxa"/>
            <w:vMerge/>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c>
          <w:tcPr>
            <w:tcW w:w="1440"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Yes</w:t>
            </w:r>
          </w:p>
        </w:tc>
        <w:tc>
          <w:tcPr>
            <w:tcW w:w="1214"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r>
      <w:tr w:rsidR="00C45EFA" w:rsidRPr="00AD4CFA" w:rsidTr="00333EE3">
        <w:tc>
          <w:tcPr>
            <w:tcW w:w="5771" w:type="dxa"/>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r w:rsidRPr="00AD4CFA">
              <w:rPr>
                <w:rFonts w:ascii="Arial" w:hAnsi="Arial" w:cs="Arial"/>
                <w:sz w:val="18"/>
                <w:szCs w:val="18"/>
              </w:rPr>
              <w:t>If management does not agree with the root cause indicated, please provide the root cause according to management.</w:t>
            </w:r>
          </w:p>
        </w:tc>
        <w:tc>
          <w:tcPr>
            <w:tcW w:w="2654" w:type="dxa"/>
            <w:gridSpan w:val="2"/>
          </w:tcPr>
          <w:p w:rsidR="00C45EFA" w:rsidRPr="00AD4CFA" w:rsidRDefault="00C45EFA" w:rsidP="00333EE3">
            <w:pPr>
              <w:pStyle w:val="ListParagraph"/>
              <w:keepNext/>
              <w:tabs>
                <w:tab w:val="center" w:pos="709"/>
              </w:tabs>
              <w:spacing w:line="260" w:lineRule="exact"/>
              <w:ind w:left="0"/>
              <w:jc w:val="both"/>
              <w:rPr>
                <w:rFonts w:ascii="Arial" w:hAnsi="Arial" w:cs="Arial"/>
                <w:sz w:val="18"/>
                <w:szCs w:val="18"/>
              </w:rPr>
            </w:pPr>
          </w:p>
        </w:tc>
      </w:tr>
    </w:tbl>
    <w:p w:rsidR="00C45EFA" w:rsidRPr="002C76C1" w:rsidRDefault="00C45EFA" w:rsidP="00C45EFA">
      <w:pPr>
        <w:tabs>
          <w:tab w:val="center" w:pos="709"/>
        </w:tabs>
        <w:spacing w:after="120"/>
        <w:jc w:val="both"/>
        <w:rPr>
          <w:i/>
          <w:iCs/>
          <w:sz w:val="22"/>
          <w:szCs w:val="22"/>
        </w:rPr>
      </w:pPr>
    </w:p>
    <w:p w:rsidR="00C45EFA" w:rsidRPr="002C76C1" w:rsidRDefault="00C45EFA" w:rsidP="00C45EFA">
      <w:pPr>
        <w:tabs>
          <w:tab w:val="center" w:pos="709"/>
        </w:tabs>
        <w:ind w:firstLine="720"/>
        <w:jc w:val="both"/>
        <w:rPr>
          <w:i/>
          <w:iCs/>
          <w:sz w:val="22"/>
          <w:szCs w:val="22"/>
        </w:rPr>
      </w:pPr>
      <w:r w:rsidRPr="002C76C1">
        <w:rPr>
          <w:i/>
          <w:iCs/>
          <w:sz w:val="22"/>
          <w:szCs w:val="22"/>
        </w:rPr>
        <w:t>Name:   Eulala Kruger</w:t>
      </w:r>
    </w:p>
    <w:p w:rsidR="00C45EFA" w:rsidRPr="002C76C1" w:rsidRDefault="00C45EFA" w:rsidP="00C45EFA">
      <w:pPr>
        <w:tabs>
          <w:tab w:val="center" w:pos="709"/>
        </w:tabs>
        <w:ind w:firstLine="720"/>
        <w:jc w:val="both"/>
        <w:rPr>
          <w:i/>
          <w:iCs/>
          <w:sz w:val="22"/>
          <w:szCs w:val="22"/>
        </w:rPr>
      </w:pPr>
      <w:r w:rsidRPr="002C76C1">
        <w:rPr>
          <w:i/>
          <w:iCs/>
          <w:sz w:val="22"/>
          <w:szCs w:val="22"/>
        </w:rPr>
        <w:t>Position:  Acting Chief Director - Supply Chain Management</w:t>
      </w:r>
    </w:p>
    <w:p w:rsidR="00C45EFA" w:rsidRPr="002C76C1" w:rsidRDefault="00C45EFA" w:rsidP="00C45EFA">
      <w:pPr>
        <w:tabs>
          <w:tab w:val="center" w:pos="709"/>
        </w:tabs>
        <w:ind w:firstLine="720"/>
        <w:jc w:val="both"/>
        <w:rPr>
          <w:i/>
          <w:iCs/>
          <w:sz w:val="22"/>
          <w:szCs w:val="22"/>
        </w:rPr>
      </w:pPr>
      <w:r w:rsidRPr="002C76C1">
        <w:rPr>
          <w:i/>
          <w:iCs/>
          <w:sz w:val="22"/>
          <w:szCs w:val="22"/>
        </w:rPr>
        <w:t>Date:</w:t>
      </w:r>
      <w:r w:rsidRPr="002C76C1">
        <w:rPr>
          <w:i/>
          <w:iCs/>
          <w:sz w:val="22"/>
          <w:szCs w:val="22"/>
        </w:rPr>
        <w:tab/>
        <w:t xml:space="preserve">  June 2012</w:t>
      </w:r>
    </w:p>
    <w:p w:rsidR="00C45EFA" w:rsidRPr="002C76C1" w:rsidRDefault="00C45EFA" w:rsidP="00C45EFA">
      <w:pPr>
        <w:tabs>
          <w:tab w:val="center" w:pos="709"/>
        </w:tabs>
        <w:jc w:val="both"/>
        <w:rPr>
          <w:i/>
          <w:iCs/>
          <w:sz w:val="22"/>
          <w:szCs w:val="22"/>
        </w:rPr>
      </w:pPr>
    </w:p>
    <w:p w:rsidR="00C45EFA" w:rsidRPr="002C76C1" w:rsidRDefault="00C45EFA" w:rsidP="00C45EFA">
      <w:pPr>
        <w:tabs>
          <w:tab w:val="center" w:pos="709"/>
        </w:tabs>
        <w:spacing w:after="120"/>
        <w:jc w:val="both"/>
        <w:rPr>
          <w:b/>
          <w:sz w:val="22"/>
          <w:szCs w:val="22"/>
        </w:rPr>
      </w:pPr>
      <w:r w:rsidRPr="002C76C1">
        <w:rPr>
          <w:b/>
          <w:sz w:val="22"/>
          <w:szCs w:val="22"/>
        </w:rPr>
        <w:t>Auditor’s conclusion</w:t>
      </w:r>
    </w:p>
    <w:p w:rsidR="00C45EFA" w:rsidRPr="002C76C1" w:rsidRDefault="00C45EFA" w:rsidP="006F5D2E">
      <w:pPr>
        <w:pStyle w:val="ListParagraph"/>
        <w:numPr>
          <w:ilvl w:val="0"/>
          <w:numId w:val="169"/>
        </w:numPr>
        <w:tabs>
          <w:tab w:val="center" w:pos="709"/>
        </w:tabs>
        <w:spacing w:after="120"/>
        <w:ind w:left="426" w:hanging="426"/>
        <w:rPr>
          <w:rFonts w:ascii="Arial" w:hAnsi="Arial" w:cs="Arial"/>
          <w:sz w:val="22"/>
          <w:szCs w:val="22"/>
        </w:rPr>
      </w:pPr>
      <w:r w:rsidRPr="002C76C1">
        <w:rPr>
          <w:rFonts w:ascii="Arial" w:hAnsi="Arial" w:cs="Arial"/>
          <w:sz w:val="22"/>
          <w:szCs w:val="22"/>
        </w:rPr>
        <w:t xml:space="preserve">Inspected the quotation register provided together with management’s response and noted that the department did receive three quotations. </w:t>
      </w:r>
    </w:p>
    <w:p w:rsidR="00C45EFA" w:rsidRPr="002C76C1" w:rsidRDefault="00C45EFA" w:rsidP="00C45EFA">
      <w:pPr>
        <w:pStyle w:val="ListParagraph"/>
        <w:tabs>
          <w:tab w:val="center" w:pos="709"/>
        </w:tabs>
        <w:spacing w:after="120"/>
        <w:ind w:left="426"/>
        <w:rPr>
          <w:rFonts w:ascii="Arial" w:hAnsi="Arial" w:cs="Arial"/>
          <w:sz w:val="22"/>
          <w:szCs w:val="22"/>
        </w:rPr>
      </w:pPr>
      <w:r w:rsidRPr="002C76C1">
        <w:rPr>
          <w:rFonts w:ascii="Arial" w:hAnsi="Arial" w:cs="Arial"/>
          <w:sz w:val="22"/>
          <w:szCs w:val="22"/>
        </w:rPr>
        <w:t xml:space="preserve">The matter is therefore resolved. </w:t>
      </w:r>
    </w:p>
    <w:p w:rsidR="00C45EFA" w:rsidRPr="002C76C1" w:rsidRDefault="00C45EFA" w:rsidP="00C45EFA">
      <w:pPr>
        <w:pStyle w:val="ListParagraph"/>
        <w:tabs>
          <w:tab w:val="center" w:pos="709"/>
        </w:tabs>
        <w:ind w:left="426"/>
        <w:rPr>
          <w:rFonts w:ascii="Arial" w:hAnsi="Arial" w:cs="Arial"/>
          <w:sz w:val="22"/>
          <w:szCs w:val="22"/>
        </w:rPr>
      </w:pPr>
    </w:p>
    <w:p w:rsidR="00C45EFA" w:rsidRPr="002C76C1" w:rsidRDefault="00C45EFA" w:rsidP="006F5D2E">
      <w:pPr>
        <w:pStyle w:val="ListParagraph"/>
        <w:numPr>
          <w:ilvl w:val="0"/>
          <w:numId w:val="169"/>
        </w:numPr>
        <w:tabs>
          <w:tab w:val="center" w:pos="709"/>
        </w:tabs>
        <w:ind w:left="426" w:hanging="426"/>
        <w:rPr>
          <w:rFonts w:ascii="Arial" w:hAnsi="Arial" w:cs="Arial"/>
          <w:sz w:val="22"/>
          <w:szCs w:val="22"/>
        </w:rPr>
      </w:pPr>
      <w:r w:rsidRPr="002C76C1">
        <w:rPr>
          <w:rFonts w:ascii="Arial" w:hAnsi="Arial" w:cs="Arial"/>
          <w:sz w:val="22"/>
          <w:szCs w:val="22"/>
        </w:rPr>
        <w:t xml:space="preserve">Management is in agreement with the finding, the matter is therefore unresolved. </w:t>
      </w:r>
    </w:p>
    <w:p w:rsidR="00C45EFA" w:rsidRPr="002C76C1" w:rsidRDefault="00C45EFA" w:rsidP="00C45EFA">
      <w:pPr>
        <w:tabs>
          <w:tab w:val="center" w:pos="709"/>
        </w:tabs>
      </w:pPr>
    </w:p>
    <w:p w:rsidR="00C45EFA" w:rsidRPr="002C76C1" w:rsidRDefault="00C45EFA" w:rsidP="00C45EFA">
      <w:pPr>
        <w:tabs>
          <w:tab w:val="center" w:pos="709"/>
        </w:tabs>
      </w:pPr>
    </w:p>
    <w:p w:rsidR="00C45EFA" w:rsidRPr="002C76C1" w:rsidRDefault="00C45EFA" w:rsidP="00C45EFA">
      <w:pPr>
        <w:tabs>
          <w:tab w:val="center" w:pos="709"/>
        </w:tabs>
      </w:pPr>
    </w:p>
    <w:p w:rsidR="00C45EFA" w:rsidRPr="002C76C1" w:rsidRDefault="00C45EFA" w:rsidP="00C45EFA">
      <w:pPr>
        <w:tabs>
          <w:tab w:val="center" w:pos="709"/>
        </w:tabs>
      </w:pPr>
    </w:p>
    <w:p w:rsidR="00C45EFA" w:rsidRPr="002C76C1" w:rsidRDefault="00C45EFA" w:rsidP="00C45EFA">
      <w:pPr>
        <w:tabs>
          <w:tab w:val="center" w:pos="709"/>
        </w:tabs>
      </w:pPr>
    </w:p>
    <w:p w:rsidR="00C45EFA" w:rsidRPr="00C41BBF" w:rsidRDefault="00C45EFA" w:rsidP="006F5D2E">
      <w:pPr>
        <w:pStyle w:val="ListParagraph"/>
        <w:numPr>
          <w:ilvl w:val="0"/>
          <w:numId w:val="296"/>
        </w:numPr>
        <w:tabs>
          <w:tab w:val="center" w:pos="709"/>
        </w:tabs>
        <w:spacing w:after="120"/>
        <w:jc w:val="both"/>
        <w:rPr>
          <w:rFonts w:ascii="Arial" w:hAnsi="Arial" w:cs="Arial"/>
          <w:b/>
          <w:bCs/>
          <w:color w:val="FF0000"/>
          <w:sz w:val="22"/>
          <w:szCs w:val="22"/>
        </w:rPr>
      </w:pPr>
      <w:r w:rsidRPr="00C41BBF">
        <w:rPr>
          <w:rFonts w:ascii="Arial" w:hAnsi="Arial" w:cs="Arial"/>
          <w:b/>
          <w:bCs/>
          <w:sz w:val="22"/>
          <w:szCs w:val="22"/>
        </w:rPr>
        <w:t>Deviation from SCM: KZN Oils – PTA regional office</w:t>
      </w:r>
      <w:bookmarkStart w:id="22" w:name="tm_375996457"/>
      <w:r w:rsidRPr="00C41BBF">
        <w:rPr>
          <w:rFonts w:ascii="Arial" w:hAnsi="Arial" w:cs="Arial"/>
          <w:b/>
          <w:bCs/>
          <w:sz w:val="22"/>
          <w:szCs w:val="22"/>
        </w:rPr>
        <w:t xml:space="preserve"> </w:t>
      </w:r>
      <w:bookmarkEnd w:id="22"/>
      <w:r w:rsidRPr="00C41BBF">
        <w:rPr>
          <w:rFonts w:ascii="Arial" w:hAnsi="Arial" w:cs="Arial"/>
          <w:b/>
          <w:bCs/>
          <w:color w:val="FF0000"/>
          <w:sz w:val="22"/>
          <w:szCs w:val="22"/>
        </w:rPr>
        <w:t>Ex 164</w:t>
      </w:r>
    </w:p>
    <w:p w:rsidR="00C45EFA" w:rsidRPr="002C76C1" w:rsidRDefault="00C45EFA" w:rsidP="00C45EFA">
      <w:pPr>
        <w:tabs>
          <w:tab w:val="center" w:pos="709"/>
        </w:tabs>
        <w:spacing w:after="120"/>
        <w:jc w:val="both"/>
        <w:rPr>
          <w:b/>
          <w:bCs/>
          <w:sz w:val="22"/>
          <w:szCs w:val="22"/>
        </w:rPr>
      </w:pPr>
    </w:p>
    <w:p w:rsidR="00C45EFA" w:rsidRPr="002C76C1" w:rsidRDefault="00C45EFA" w:rsidP="00C45EFA">
      <w:pPr>
        <w:tabs>
          <w:tab w:val="center" w:pos="709"/>
        </w:tabs>
        <w:spacing w:after="120"/>
        <w:jc w:val="both"/>
        <w:rPr>
          <w:b/>
          <w:bCs/>
          <w:sz w:val="22"/>
          <w:szCs w:val="22"/>
        </w:rPr>
      </w:pPr>
      <w:r w:rsidRPr="002C76C1">
        <w:rPr>
          <w:b/>
          <w:bCs/>
          <w:sz w:val="22"/>
          <w:szCs w:val="22"/>
        </w:rPr>
        <w:t>Audit Finding</w:t>
      </w:r>
    </w:p>
    <w:p w:rsidR="00C45EFA" w:rsidRPr="002C76C1" w:rsidRDefault="00C45EFA" w:rsidP="00C45EFA">
      <w:pPr>
        <w:pStyle w:val="NormalWeb"/>
        <w:tabs>
          <w:tab w:val="center" w:pos="709"/>
        </w:tabs>
        <w:rPr>
          <w:rFonts w:ascii="Arial" w:hAnsi="Arial" w:cs="Arial"/>
          <w:sz w:val="22"/>
          <w:szCs w:val="22"/>
        </w:rPr>
      </w:pPr>
    </w:p>
    <w:p w:rsidR="00C45EFA" w:rsidRPr="002C76C1" w:rsidRDefault="00C45EFA" w:rsidP="00C45EFA">
      <w:pPr>
        <w:tabs>
          <w:tab w:val="center" w:pos="709"/>
        </w:tabs>
        <w:autoSpaceDE w:val="0"/>
        <w:autoSpaceDN w:val="0"/>
        <w:adjustRightInd w:val="0"/>
        <w:spacing w:line="260" w:lineRule="exact"/>
        <w:ind w:left="340" w:hanging="340"/>
        <w:rPr>
          <w:sz w:val="22"/>
          <w:szCs w:val="22"/>
        </w:rPr>
      </w:pPr>
      <w:r w:rsidRPr="002C76C1">
        <w:rPr>
          <w:sz w:val="22"/>
          <w:szCs w:val="22"/>
        </w:rPr>
        <w:t>Laws, rules and legislation:</w:t>
      </w:r>
    </w:p>
    <w:p w:rsidR="00C45EFA" w:rsidRPr="002C76C1" w:rsidRDefault="00C45EFA" w:rsidP="00C45EFA">
      <w:pPr>
        <w:tabs>
          <w:tab w:val="center" w:pos="709"/>
        </w:tabs>
        <w:autoSpaceDE w:val="0"/>
        <w:autoSpaceDN w:val="0"/>
        <w:adjustRightInd w:val="0"/>
        <w:spacing w:line="260" w:lineRule="exact"/>
        <w:rPr>
          <w:sz w:val="22"/>
          <w:szCs w:val="22"/>
        </w:rPr>
      </w:pPr>
    </w:p>
    <w:p w:rsidR="00C45EFA" w:rsidRPr="002C76C1" w:rsidRDefault="00C45EFA" w:rsidP="00C45EFA">
      <w:pPr>
        <w:tabs>
          <w:tab w:val="center" w:pos="709"/>
        </w:tabs>
        <w:autoSpaceDE w:val="0"/>
        <w:autoSpaceDN w:val="0"/>
        <w:adjustRightInd w:val="0"/>
        <w:spacing w:line="260" w:lineRule="exact"/>
        <w:rPr>
          <w:sz w:val="22"/>
          <w:szCs w:val="22"/>
        </w:rPr>
      </w:pPr>
      <w:r w:rsidRPr="002C76C1">
        <w:rPr>
          <w:sz w:val="22"/>
          <w:szCs w:val="22"/>
        </w:rPr>
        <w:t>Treasury Regulations paragraph 16A6.6 state that:</w:t>
      </w:r>
    </w:p>
    <w:p w:rsidR="00C45EFA" w:rsidRPr="002C76C1" w:rsidRDefault="00C45EFA" w:rsidP="00C45EFA">
      <w:pPr>
        <w:pStyle w:val="lg-para4"/>
        <w:tabs>
          <w:tab w:val="center" w:pos="709"/>
        </w:tabs>
        <w:ind w:firstLine="0"/>
        <w:rPr>
          <w:rFonts w:ascii="Arial" w:hAnsi="Arial" w:cs="Arial"/>
          <w:i/>
          <w:sz w:val="22"/>
          <w:szCs w:val="22"/>
        </w:rPr>
      </w:pPr>
      <w:r w:rsidRPr="002C76C1">
        <w:rPr>
          <w:rFonts w:ascii="Arial" w:hAnsi="Arial" w:cs="Arial"/>
          <w:i/>
          <w:sz w:val="22"/>
          <w:szCs w:val="22"/>
        </w:rPr>
        <w:t>“The accounting officer or accounting authority may, on behalf of the department, constitutional institution or public entity, participate in any contract arranged by means of a competitive bidding process by any other organ of State, subject to the written approval of such organ of State and the relevant contractors.”</w:t>
      </w:r>
    </w:p>
    <w:p w:rsidR="00C45EFA" w:rsidRPr="002C76C1" w:rsidRDefault="00C45EFA" w:rsidP="00C45EFA">
      <w:pPr>
        <w:pStyle w:val="lg-para4"/>
        <w:tabs>
          <w:tab w:val="center" w:pos="709"/>
        </w:tabs>
        <w:ind w:firstLine="0"/>
        <w:jc w:val="left"/>
        <w:rPr>
          <w:rFonts w:ascii="Arial" w:hAnsi="Arial" w:cs="Arial"/>
        </w:rPr>
      </w:pPr>
    </w:p>
    <w:p w:rsidR="00C45EFA" w:rsidRPr="002C76C1" w:rsidRDefault="00C45EFA" w:rsidP="00C45EFA">
      <w:pPr>
        <w:tabs>
          <w:tab w:val="center" w:pos="709"/>
        </w:tabs>
        <w:autoSpaceDE w:val="0"/>
        <w:autoSpaceDN w:val="0"/>
        <w:adjustRightInd w:val="0"/>
        <w:spacing w:line="260" w:lineRule="exact"/>
        <w:rPr>
          <w:bCs/>
          <w:sz w:val="22"/>
          <w:szCs w:val="22"/>
        </w:rPr>
      </w:pPr>
      <w:r w:rsidRPr="002C76C1">
        <w:rPr>
          <w:sz w:val="22"/>
          <w:szCs w:val="22"/>
          <w:lang w:val="en-ZA"/>
        </w:rPr>
        <w:t>The following issue has been identified during the audit of the procurement batch listed below. The service provider provided petrol:</w:t>
      </w:r>
    </w:p>
    <w:p w:rsidR="00C45EFA" w:rsidRPr="002C76C1" w:rsidRDefault="00C45EFA" w:rsidP="00C45EFA">
      <w:pPr>
        <w:pStyle w:val="NormalWeb"/>
        <w:tabs>
          <w:tab w:val="center" w:pos="709"/>
        </w:tabs>
        <w:spacing w:line="260" w:lineRule="exact"/>
        <w:ind w:left="340" w:hanging="340"/>
        <w:rPr>
          <w:rFonts w:ascii="Arial" w:hAnsi="Arial" w:cs="Arial"/>
          <w:sz w:val="22"/>
          <w:szCs w:val="22"/>
          <w:lang w:val="en-Z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5"/>
        <w:gridCol w:w="2835"/>
        <w:gridCol w:w="2693"/>
      </w:tblGrid>
      <w:tr w:rsidR="00C45EFA" w:rsidRPr="002C76C1" w:rsidTr="00333EE3">
        <w:trPr>
          <w:trHeight w:val="220"/>
        </w:trPr>
        <w:tc>
          <w:tcPr>
            <w:tcW w:w="2835" w:type="dxa"/>
            <w:shd w:val="clear" w:color="auto" w:fill="BFBFBF" w:themeFill="background1" w:themeFillShade="BF"/>
          </w:tcPr>
          <w:p w:rsidR="00C45EFA" w:rsidRPr="002C76C1" w:rsidRDefault="00C45EFA" w:rsidP="00333EE3">
            <w:pPr>
              <w:pStyle w:val="NormalWeb"/>
              <w:tabs>
                <w:tab w:val="center" w:pos="709"/>
              </w:tabs>
              <w:spacing w:line="260" w:lineRule="exact"/>
              <w:ind w:left="340" w:hanging="340"/>
              <w:rPr>
                <w:rFonts w:ascii="Arial" w:hAnsi="Arial" w:cs="Arial"/>
                <w:b/>
                <w:sz w:val="18"/>
                <w:szCs w:val="18"/>
                <w:lang w:val="en-ZA"/>
              </w:rPr>
            </w:pPr>
            <w:r w:rsidRPr="002C76C1">
              <w:rPr>
                <w:rFonts w:ascii="Arial" w:hAnsi="Arial" w:cs="Arial"/>
                <w:b/>
                <w:sz w:val="18"/>
                <w:szCs w:val="18"/>
                <w:lang w:val="en-ZA"/>
              </w:rPr>
              <w:t>BENEFICIARY NAME</w:t>
            </w:r>
          </w:p>
        </w:tc>
        <w:tc>
          <w:tcPr>
            <w:tcW w:w="2835" w:type="dxa"/>
            <w:shd w:val="clear" w:color="auto" w:fill="BFBFBF" w:themeFill="background1" w:themeFillShade="BF"/>
          </w:tcPr>
          <w:p w:rsidR="00C45EFA" w:rsidRPr="002C76C1" w:rsidRDefault="00C45EFA" w:rsidP="00333EE3">
            <w:pPr>
              <w:pStyle w:val="NormalWeb"/>
              <w:tabs>
                <w:tab w:val="center" w:pos="709"/>
              </w:tabs>
              <w:spacing w:line="260" w:lineRule="exact"/>
              <w:ind w:left="340" w:hanging="340"/>
              <w:rPr>
                <w:rFonts w:ascii="Arial" w:hAnsi="Arial" w:cs="Arial"/>
                <w:b/>
                <w:sz w:val="18"/>
                <w:szCs w:val="18"/>
                <w:lang w:val="en-ZA"/>
              </w:rPr>
            </w:pPr>
            <w:r w:rsidRPr="002C76C1">
              <w:rPr>
                <w:rFonts w:ascii="Arial" w:hAnsi="Arial" w:cs="Arial"/>
                <w:b/>
                <w:sz w:val="18"/>
                <w:szCs w:val="18"/>
                <w:lang w:val="en-ZA"/>
              </w:rPr>
              <w:t>FANO</w:t>
            </w:r>
          </w:p>
        </w:tc>
        <w:tc>
          <w:tcPr>
            <w:tcW w:w="2693" w:type="dxa"/>
            <w:shd w:val="clear" w:color="auto" w:fill="BFBFBF" w:themeFill="background1" w:themeFillShade="BF"/>
            <w:vAlign w:val="bottom"/>
          </w:tcPr>
          <w:p w:rsidR="00C45EFA" w:rsidRPr="002C76C1" w:rsidRDefault="00C45EFA" w:rsidP="00333EE3">
            <w:pPr>
              <w:pStyle w:val="NormalWeb"/>
              <w:tabs>
                <w:tab w:val="center" w:pos="709"/>
              </w:tabs>
              <w:jc w:val="right"/>
              <w:rPr>
                <w:rFonts w:ascii="Arial" w:hAnsi="Arial" w:cs="Arial"/>
                <w:b/>
                <w:sz w:val="18"/>
                <w:szCs w:val="18"/>
                <w:lang w:val="en-ZA"/>
              </w:rPr>
            </w:pPr>
            <w:r w:rsidRPr="002C76C1">
              <w:rPr>
                <w:rFonts w:ascii="Arial" w:hAnsi="Arial" w:cs="Arial"/>
                <w:b/>
                <w:bCs/>
                <w:sz w:val="18"/>
                <w:szCs w:val="18"/>
              </w:rPr>
              <w:t>R</w:t>
            </w:r>
          </w:p>
        </w:tc>
      </w:tr>
      <w:tr w:rsidR="00C45EFA" w:rsidRPr="002C76C1" w:rsidTr="00333EE3">
        <w:trPr>
          <w:trHeight w:val="340"/>
        </w:trPr>
        <w:tc>
          <w:tcPr>
            <w:tcW w:w="2835" w:type="dxa"/>
          </w:tcPr>
          <w:p w:rsidR="00C45EFA" w:rsidRPr="002C76C1" w:rsidRDefault="00C45EFA" w:rsidP="00333EE3">
            <w:pPr>
              <w:pStyle w:val="NormalWeb"/>
              <w:tabs>
                <w:tab w:val="center" w:pos="709"/>
              </w:tabs>
              <w:spacing w:line="260" w:lineRule="exact"/>
              <w:ind w:left="340" w:hanging="340"/>
              <w:rPr>
                <w:rFonts w:ascii="Arial" w:hAnsi="Arial" w:cs="Arial"/>
                <w:sz w:val="18"/>
                <w:szCs w:val="18"/>
                <w:lang w:val="en-ZA"/>
              </w:rPr>
            </w:pPr>
            <w:r w:rsidRPr="002C76C1">
              <w:rPr>
                <w:rFonts w:ascii="Arial" w:hAnsi="Arial" w:cs="Arial"/>
                <w:bCs/>
                <w:sz w:val="18"/>
                <w:szCs w:val="18"/>
              </w:rPr>
              <w:t>KZN OILS</w:t>
            </w:r>
          </w:p>
        </w:tc>
        <w:tc>
          <w:tcPr>
            <w:tcW w:w="2835" w:type="dxa"/>
          </w:tcPr>
          <w:p w:rsidR="00C45EFA" w:rsidRPr="002C76C1" w:rsidRDefault="00C45EFA" w:rsidP="00333EE3">
            <w:pPr>
              <w:pStyle w:val="NormalWeb"/>
              <w:tabs>
                <w:tab w:val="center" w:pos="709"/>
              </w:tabs>
              <w:spacing w:line="260" w:lineRule="exact"/>
              <w:ind w:left="340" w:hanging="340"/>
              <w:rPr>
                <w:rFonts w:ascii="Arial" w:hAnsi="Arial" w:cs="Arial"/>
                <w:sz w:val="18"/>
                <w:szCs w:val="18"/>
                <w:lang w:val="en-ZA"/>
              </w:rPr>
            </w:pPr>
            <w:r w:rsidRPr="002C76C1">
              <w:rPr>
                <w:rFonts w:ascii="Arial" w:hAnsi="Arial" w:cs="Arial"/>
                <w:sz w:val="18"/>
                <w:szCs w:val="18"/>
                <w:lang w:val="en-ZA"/>
              </w:rPr>
              <w:t>166382</w:t>
            </w:r>
          </w:p>
        </w:tc>
        <w:tc>
          <w:tcPr>
            <w:tcW w:w="2693" w:type="dxa"/>
          </w:tcPr>
          <w:p w:rsidR="00C45EFA" w:rsidRPr="002C76C1" w:rsidRDefault="00C45EFA" w:rsidP="00333EE3">
            <w:pPr>
              <w:pStyle w:val="NormalWeb"/>
              <w:tabs>
                <w:tab w:val="center" w:pos="709"/>
              </w:tabs>
              <w:jc w:val="right"/>
              <w:rPr>
                <w:rFonts w:ascii="Arial" w:hAnsi="Arial" w:cs="Arial"/>
                <w:sz w:val="18"/>
                <w:szCs w:val="18"/>
                <w:lang w:val="en-ZA"/>
              </w:rPr>
            </w:pPr>
            <w:r w:rsidRPr="002C76C1">
              <w:rPr>
                <w:rFonts w:ascii="Arial" w:hAnsi="Arial" w:cs="Arial"/>
                <w:sz w:val="18"/>
                <w:szCs w:val="18"/>
              </w:rPr>
              <w:t>63 580,10</w:t>
            </w:r>
          </w:p>
        </w:tc>
      </w:tr>
    </w:tbl>
    <w:p w:rsidR="00C45EFA" w:rsidRPr="002C76C1" w:rsidRDefault="00C45EFA" w:rsidP="00C45EFA">
      <w:pPr>
        <w:pStyle w:val="lg-para4"/>
        <w:tabs>
          <w:tab w:val="center" w:pos="709"/>
        </w:tabs>
        <w:spacing w:before="120" w:line="240" w:lineRule="exact"/>
        <w:ind w:firstLine="0"/>
        <w:jc w:val="left"/>
        <w:rPr>
          <w:rFonts w:ascii="Arial" w:hAnsi="Arial" w:cs="Arial"/>
          <w:sz w:val="22"/>
          <w:szCs w:val="22"/>
        </w:rPr>
      </w:pPr>
    </w:p>
    <w:p w:rsidR="00C45EFA" w:rsidRPr="002C76C1" w:rsidRDefault="00C45EFA" w:rsidP="00C45EFA">
      <w:pPr>
        <w:pStyle w:val="lg-para4"/>
        <w:tabs>
          <w:tab w:val="center" w:pos="709"/>
        </w:tabs>
        <w:spacing w:before="120" w:line="240" w:lineRule="exact"/>
        <w:ind w:firstLine="0"/>
        <w:jc w:val="left"/>
        <w:rPr>
          <w:rFonts w:ascii="Arial" w:hAnsi="Arial" w:cs="Arial"/>
          <w:sz w:val="22"/>
          <w:szCs w:val="22"/>
        </w:rPr>
      </w:pPr>
      <w:r w:rsidRPr="002C76C1">
        <w:rPr>
          <w:rFonts w:ascii="Arial" w:hAnsi="Arial" w:cs="Arial"/>
          <w:sz w:val="22"/>
          <w:szCs w:val="22"/>
        </w:rPr>
        <w:t>As per inspection of the procurement batch 166382 from KZN Oils, it was noted that the department (Pretoria region) has procured petrol using the Transversal contract number RT70-2010 as issued by National Treasury. However, it was noted that the transversal contract indicates that the Department of Public works: Western Cape may participate in the transversal contract, and not the national department of Public Works.</w:t>
      </w:r>
    </w:p>
    <w:p w:rsidR="00C45EFA" w:rsidRPr="002C76C1" w:rsidRDefault="00C45EFA" w:rsidP="00C45EFA">
      <w:pPr>
        <w:pStyle w:val="lg-para4"/>
        <w:tabs>
          <w:tab w:val="center" w:pos="709"/>
        </w:tabs>
        <w:ind w:firstLine="0"/>
        <w:jc w:val="left"/>
        <w:rPr>
          <w:rFonts w:ascii="Arial" w:hAnsi="Arial" w:cs="Arial"/>
          <w:sz w:val="22"/>
          <w:szCs w:val="22"/>
        </w:rPr>
      </w:pPr>
      <w:r w:rsidRPr="002C76C1">
        <w:rPr>
          <w:rFonts w:ascii="Arial" w:hAnsi="Arial" w:cs="Arial"/>
          <w:sz w:val="22"/>
          <w:szCs w:val="22"/>
        </w:rPr>
        <w:t xml:space="preserve">Below is the list of the suppliers and departments that were allowed to participate as per the Transversal contract  number RT70-2010: Supply and Delivery of Petrol, Automotive diesel, Illuminating paraffin, marine gas oils, heavy furnace oil, polar diesel and aviation to the paraffin between National Treasury and KZN Oils for the period 01 December 2010 to 30 December 2013. </w:t>
      </w:r>
    </w:p>
    <w:p w:rsidR="00C45EFA" w:rsidRPr="002C76C1" w:rsidRDefault="00C45EFA" w:rsidP="00C45EFA">
      <w:pPr>
        <w:pStyle w:val="lg-para4"/>
        <w:tabs>
          <w:tab w:val="center" w:pos="709"/>
        </w:tabs>
        <w:ind w:left="426" w:hanging="454"/>
        <w:jc w:val="left"/>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60"/>
        <w:gridCol w:w="2977"/>
        <w:gridCol w:w="2551"/>
      </w:tblGrid>
      <w:tr w:rsidR="00C45EFA" w:rsidRPr="002C76C1" w:rsidTr="00333EE3">
        <w:trPr>
          <w:trHeight w:val="357"/>
          <w:tblHeader/>
        </w:trPr>
        <w:tc>
          <w:tcPr>
            <w:tcW w:w="3260" w:type="dxa"/>
            <w:shd w:val="clear" w:color="auto" w:fill="BFBFBF" w:themeFill="background1" w:themeFillShade="BF"/>
          </w:tcPr>
          <w:p w:rsidR="00C45EFA" w:rsidRPr="002C76C1" w:rsidRDefault="00C45EFA" w:rsidP="00333EE3">
            <w:pPr>
              <w:pStyle w:val="NormalWeb"/>
              <w:tabs>
                <w:tab w:val="center" w:pos="709"/>
              </w:tabs>
              <w:spacing w:line="260" w:lineRule="exact"/>
              <w:ind w:left="340" w:hanging="340"/>
              <w:rPr>
                <w:rFonts w:ascii="Arial" w:hAnsi="Arial" w:cs="Arial"/>
                <w:b/>
                <w:sz w:val="18"/>
                <w:szCs w:val="18"/>
                <w:lang w:val="en-ZA"/>
              </w:rPr>
            </w:pPr>
          </w:p>
          <w:p w:rsidR="00C45EFA" w:rsidRPr="002C76C1" w:rsidRDefault="00C45EFA" w:rsidP="00333EE3">
            <w:pPr>
              <w:pStyle w:val="NormalWeb"/>
              <w:tabs>
                <w:tab w:val="center" w:pos="709"/>
              </w:tabs>
              <w:spacing w:line="260" w:lineRule="exact"/>
              <w:ind w:left="340" w:hanging="340"/>
              <w:rPr>
                <w:rFonts w:ascii="Arial" w:hAnsi="Arial" w:cs="Arial"/>
                <w:b/>
                <w:sz w:val="18"/>
                <w:szCs w:val="18"/>
                <w:lang w:val="en-ZA"/>
              </w:rPr>
            </w:pPr>
            <w:r w:rsidRPr="002C76C1">
              <w:rPr>
                <w:rFonts w:ascii="Arial" w:hAnsi="Arial" w:cs="Arial"/>
                <w:b/>
                <w:sz w:val="18"/>
                <w:szCs w:val="18"/>
                <w:lang w:val="en-ZA"/>
              </w:rPr>
              <w:t>PARTICIPANTS</w:t>
            </w:r>
          </w:p>
        </w:tc>
        <w:tc>
          <w:tcPr>
            <w:tcW w:w="2977" w:type="dxa"/>
            <w:shd w:val="clear" w:color="auto" w:fill="BFBFBF" w:themeFill="background1" w:themeFillShade="BF"/>
          </w:tcPr>
          <w:p w:rsidR="00C45EFA" w:rsidRPr="002C76C1" w:rsidRDefault="00C45EFA" w:rsidP="00333EE3">
            <w:pPr>
              <w:pStyle w:val="NormalWeb"/>
              <w:tabs>
                <w:tab w:val="center" w:pos="709"/>
              </w:tabs>
              <w:spacing w:line="260" w:lineRule="exact"/>
              <w:ind w:left="340" w:hanging="340"/>
              <w:rPr>
                <w:rFonts w:ascii="Arial" w:hAnsi="Arial" w:cs="Arial"/>
                <w:b/>
                <w:sz w:val="18"/>
                <w:szCs w:val="18"/>
                <w:lang w:val="en-ZA"/>
              </w:rPr>
            </w:pPr>
          </w:p>
          <w:p w:rsidR="00C45EFA" w:rsidRPr="002C76C1" w:rsidRDefault="00C45EFA" w:rsidP="00333EE3">
            <w:pPr>
              <w:pStyle w:val="NormalWeb"/>
              <w:tabs>
                <w:tab w:val="center" w:pos="709"/>
              </w:tabs>
              <w:spacing w:line="260" w:lineRule="exact"/>
              <w:ind w:left="340" w:hanging="340"/>
              <w:rPr>
                <w:rFonts w:ascii="Arial" w:hAnsi="Arial" w:cs="Arial"/>
                <w:b/>
                <w:sz w:val="18"/>
                <w:szCs w:val="18"/>
                <w:lang w:val="en-ZA"/>
              </w:rPr>
            </w:pPr>
            <w:r w:rsidRPr="002C76C1">
              <w:rPr>
                <w:rFonts w:ascii="Arial" w:hAnsi="Arial" w:cs="Arial"/>
                <w:b/>
                <w:sz w:val="18"/>
                <w:szCs w:val="18"/>
                <w:lang w:val="en-ZA"/>
              </w:rPr>
              <w:t>CONTACT  PERSON</w:t>
            </w:r>
          </w:p>
        </w:tc>
        <w:tc>
          <w:tcPr>
            <w:tcW w:w="2551" w:type="dxa"/>
            <w:shd w:val="clear" w:color="auto" w:fill="BFBFBF" w:themeFill="background1" w:themeFillShade="BF"/>
            <w:vAlign w:val="bottom"/>
          </w:tcPr>
          <w:p w:rsidR="00C45EFA" w:rsidRPr="002C76C1" w:rsidRDefault="00C45EFA" w:rsidP="00333EE3">
            <w:pPr>
              <w:pStyle w:val="NormalWeb"/>
              <w:tabs>
                <w:tab w:val="center" w:pos="709"/>
              </w:tabs>
              <w:spacing w:line="260" w:lineRule="exact"/>
              <w:ind w:left="340" w:hanging="340"/>
              <w:rPr>
                <w:rFonts w:ascii="Arial" w:hAnsi="Arial" w:cs="Arial"/>
                <w:b/>
                <w:sz w:val="18"/>
                <w:szCs w:val="18"/>
                <w:lang w:val="en-ZA"/>
              </w:rPr>
            </w:pPr>
            <w:r w:rsidRPr="002C76C1">
              <w:rPr>
                <w:rFonts w:ascii="Arial" w:hAnsi="Arial" w:cs="Arial"/>
                <w:b/>
                <w:sz w:val="18"/>
                <w:szCs w:val="18"/>
                <w:lang w:val="en-ZA"/>
              </w:rPr>
              <w:t>TEL NUMBER</w:t>
            </w:r>
          </w:p>
        </w:tc>
      </w:tr>
      <w:tr w:rsidR="00C45EFA" w:rsidRPr="002C76C1" w:rsidTr="00333EE3">
        <w:trPr>
          <w:trHeight w:val="340"/>
        </w:trPr>
        <w:tc>
          <w:tcPr>
            <w:tcW w:w="3260" w:type="dxa"/>
            <w:vAlign w:val="bottom"/>
          </w:tcPr>
          <w:p w:rsidR="00C45EFA" w:rsidRPr="002C76C1" w:rsidRDefault="00C45EFA" w:rsidP="00333EE3">
            <w:pPr>
              <w:pStyle w:val="NormalWeb"/>
              <w:tabs>
                <w:tab w:val="center" w:pos="709"/>
              </w:tabs>
              <w:spacing w:line="260" w:lineRule="exact"/>
              <w:rPr>
                <w:rFonts w:ascii="Arial" w:hAnsi="Arial" w:cs="Arial"/>
                <w:sz w:val="18"/>
                <w:szCs w:val="18"/>
                <w:lang w:val="en-ZA"/>
              </w:rPr>
            </w:pPr>
            <w:r w:rsidRPr="002C76C1">
              <w:rPr>
                <w:rFonts w:ascii="Arial" w:hAnsi="Arial" w:cs="Arial"/>
                <w:sz w:val="18"/>
                <w:szCs w:val="18"/>
                <w:lang w:val="en-ZA"/>
              </w:rPr>
              <w:t>Department of Defence and Military veterans</w:t>
            </w:r>
          </w:p>
        </w:tc>
        <w:tc>
          <w:tcPr>
            <w:tcW w:w="2977" w:type="dxa"/>
            <w:vAlign w:val="bottom"/>
          </w:tcPr>
          <w:p w:rsidR="00C45EFA" w:rsidRPr="002C76C1" w:rsidRDefault="00C45EFA" w:rsidP="00333EE3">
            <w:pPr>
              <w:pStyle w:val="NormalWeb"/>
              <w:tabs>
                <w:tab w:val="center" w:pos="709"/>
              </w:tabs>
              <w:spacing w:line="260" w:lineRule="exact"/>
              <w:ind w:left="340" w:hanging="340"/>
              <w:rPr>
                <w:rFonts w:ascii="Arial" w:hAnsi="Arial" w:cs="Arial"/>
                <w:sz w:val="18"/>
                <w:szCs w:val="18"/>
                <w:lang w:val="en-ZA"/>
              </w:rPr>
            </w:pPr>
            <w:r w:rsidRPr="002C76C1">
              <w:rPr>
                <w:rFonts w:ascii="Arial" w:hAnsi="Arial" w:cs="Arial"/>
                <w:sz w:val="18"/>
                <w:szCs w:val="18"/>
                <w:lang w:val="en-ZA"/>
              </w:rPr>
              <w:t>P W Redeemer</w:t>
            </w:r>
          </w:p>
        </w:tc>
        <w:tc>
          <w:tcPr>
            <w:tcW w:w="2551" w:type="dxa"/>
            <w:vAlign w:val="bottom"/>
          </w:tcPr>
          <w:p w:rsidR="00C45EFA" w:rsidRPr="002C76C1" w:rsidRDefault="00C45EFA" w:rsidP="00333EE3">
            <w:pPr>
              <w:pStyle w:val="NormalWeb"/>
              <w:tabs>
                <w:tab w:val="center" w:pos="709"/>
              </w:tabs>
              <w:spacing w:line="260" w:lineRule="exact"/>
              <w:ind w:left="340" w:hanging="340"/>
              <w:jc w:val="right"/>
              <w:rPr>
                <w:rFonts w:ascii="Arial" w:hAnsi="Arial" w:cs="Arial"/>
                <w:sz w:val="18"/>
                <w:szCs w:val="18"/>
                <w:lang w:val="en-ZA"/>
              </w:rPr>
            </w:pPr>
            <w:r w:rsidRPr="002C76C1">
              <w:rPr>
                <w:rFonts w:ascii="Arial" w:hAnsi="Arial" w:cs="Arial"/>
                <w:sz w:val="18"/>
                <w:szCs w:val="18"/>
                <w:lang w:val="en-ZA"/>
              </w:rPr>
              <w:t>012 312 2857</w:t>
            </w:r>
          </w:p>
        </w:tc>
      </w:tr>
      <w:tr w:rsidR="00C45EFA" w:rsidRPr="002C76C1" w:rsidTr="00333EE3">
        <w:trPr>
          <w:trHeight w:val="340"/>
        </w:trPr>
        <w:tc>
          <w:tcPr>
            <w:tcW w:w="3260" w:type="dxa"/>
            <w:vAlign w:val="bottom"/>
          </w:tcPr>
          <w:p w:rsidR="00C45EFA" w:rsidRPr="002C76C1" w:rsidRDefault="00C45EFA" w:rsidP="00333EE3">
            <w:pPr>
              <w:pStyle w:val="NormalWeb"/>
              <w:tabs>
                <w:tab w:val="center" w:pos="709"/>
              </w:tabs>
              <w:spacing w:line="260" w:lineRule="exact"/>
              <w:rPr>
                <w:rFonts w:ascii="Arial" w:hAnsi="Arial" w:cs="Arial"/>
                <w:sz w:val="18"/>
                <w:szCs w:val="18"/>
                <w:lang w:val="en-ZA"/>
              </w:rPr>
            </w:pPr>
            <w:r w:rsidRPr="002C76C1">
              <w:rPr>
                <w:rFonts w:ascii="Arial" w:hAnsi="Arial" w:cs="Arial"/>
                <w:sz w:val="18"/>
                <w:szCs w:val="18"/>
                <w:lang w:val="en-ZA"/>
              </w:rPr>
              <w:t>South African Police Service</w:t>
            </w:r>
          </w:p>
        </w:tc>
        <w:tc>
          <w:tcPr>
            <w:tcW w:w="2977" w:type="dxa"/>
            <w:vAlign w:val="bottom"/>
          </w:tcPr>
          <w:p w:rsidR="00C45EFA" w:rsidRPr="002C76C1" w:rsidRDefault="00C45EFA" w:rsidP="00333EE3">
            <w:pPr>
              <w:pStyle w:val="NormalWeb"/>
              <w:tabs>
                <w:tab w:val="center" w:pos="709"/>
              </w:tabs>
              <w:spacing w:line="260" w:lineRule="exact"/>
              <w:ind w:left="340" w:hanging="340"/>
              <w:rPr>
                <w:rFonts w:ascii="Arial" w:hAnsi="Arial" w:cs="Arial"/>
                <w:sz w:val="18"/>
                <w:szCs w:val="18"/>
                <w:lang w:val="en-ZA"/>
              </w:rPr>
            </w:pPr>
            <w:r w:rsidRPr="002C76C1">
              <w:rPr>
                <w:rFonts w:ascii="Arial" w:hAnsi="Arial" w:cs="Arial"/>
                <w:sz w:val="18"/>
                <w:szCs w:val="18"/>
                <w:lang w:val="en-ZA"/>
              </w:rPr>
              <w:t>L Roods</w:t>
            </w:r>
          </w:p>
        </w:tc>
        <w:tc>
          <w:tcPr>
            <w:tcW w:w="2551" w:type="dxa"/>
            <w:vAlign w:val="bottom"/>
          </w:tcPr>
          <w:p w:rsidR="00C45EFA" w:rsidRPr="002C76C1" w:rsidRDefault="00C45EFA" w:rsidP="00333EE3">
            <w:pPr>
              <w:pStyle w:val="NormalWeb"/>
              <w:tabs>
                <w:tab w:val="center" w:pos="709"/>
              </w:tabs>
              <w:spacing w:line="260" w:lineRule="exact"/>
              <w:ind w:left="340" w:hanging="340"/>
              <w:jc w:val="right"/>
              <w:rPr>
                <w:rFonts w:ascii="Arial" w:hAnsi="Arial" w:cs="Arial"/>
                <w:sz w:val="18"/>
                <w:szCs w:val="18"/>
                <w:lang w:val="en-ZA"/>
              </w:rPr>
            </w:pPr>
            <w:r w:rsidRPr="002C76C1">
              <w:rPr>
                <w:rFonts w:ascii="Arial" w:hAnsi="Arial" w:cs="Arial"/>
                <w:sz w:val="18"/>
                <w:szCs w:val="18"/>
                <w:lang w:val="en-ZA"/>
              </w:rPr>
              <w:t>012 841 7216</w:t>
            </w:r>
          </w:p>
        </w:tc>
      </w:tr>
      <w:tr w:rsidR="00C45EFA" w:rsidRPr="002C76C1" w:rsidTr="00333EE3">
        <w:trPr>
          <w:trHeight w:val="340"/>
        </w:trPr>
        <w:tc>
          <w:tcPr>
            <w:tcW w:w="3260" w:type="dxa"/>
            <w:vAlign w:val="bottom"/>
          </w:tcPr>
          <w:p w:rsidR="00C45EFA" w:rsidRPr="002C76C1" w:rsidRDefault="00C45EFA" w:rsidP="00333EE3">
            <w:pPr>
              <w:pStyle w:val="NormalWeb"/>
              <w:tabs>
                <w:tab w:val="center" w:pos="709"/>
              </w:tabs>
              <w:spacing w:line="260" w:lineRule="exact"/>
              <w:rPr>
                <w:rFonts w:ascii="Arial" w:hAnsi="Arial" w:cs="Arial"/>
                <w:sz w:val="18"/>
                <w:szCs w:val="18"/>
                <w:lang w:val="en-ZA"/>
              </w:rPr>
            </w:pPr>
            <w:r w:rsidRPr="002C76C1">
              <w:rPr>
                <w:rFonts w:ascii="Arial" w:hAnsi="Arial" w:cs="Arial"/>
                <w:sz w:val="18"/>
                <w:szCs w:val="18"/>
                <w:lang w:val="en-ZA"/>
              </w:rPr>
              <w:t>Department of Correctional Services</w:t>
            </w:r>
          </w:p>
        </w:tc>
        <w:tc>
          <w:tcPr>
            <w:tcW w:w="2977" w:type="dxa"/>
            <w:vAlign w:val="bottom"/>
          </w:tcPr>
          <w:p w:rsidR="00C45EFA" w:rsidRPr="002C76C1" w:rsidRDefault="00C45EFA" w:rsidP="00333EE3">
            <w:pPr>
              <w:pStyle w:val="NormalWeb"/>
              <w:tabs>
                <w:tab w:val="center" w:pos="709"/>
              </w:tabs>
              <w:spacing w:line="260" w:lineRule="exact"/>
              <w:ind w:left="340" w:hanging="340"/>
              <w:rPr>
                <w:rFonts w:ascii="Arial" w:hAnsi="Arial" w:cs="Arial"/>
                <w:sz w:val="18"/>
                <w:szCs w:val="18"/>
                <w:lang w:val="en-ZA"/>
              </w:rPr>
            </w:pPr>
            <w:r w:rsidRPr="002C76C1">
              <w:rPr>
                <w:rFonts w:ascii="Arial" w:hAnsi="Arial" w:cs="Arial"/>
                <w:sz w:val="18"/>
                <w:szCs w:val="18"/>
                <w:lang w:val="en-ZA"/>
              </w:rPr>
              <w:t>Pinkie Bapela</w:t>
            </w:r>
          </w:p>
        </w:tc>
        <w:tc>
          <w:tcPr>
            <w:tcW w:w="2551" w:type="dxa"/>
            <w:vAlign w:val="bottom"/>
          </w:tcPr>
          <w:p w:rsidR="00C45EFA" w:rsidRPr="002C76C1" w:rsidRDefault="00C45EFA" w:rsidP="00333EE3">
            <w:pPr>
              <w:pStyle w:val="NormalWeb"/>
              <w:tabs>
                <w:tab w:val="center" w:pos="709"/>
              </w:tabs>
              <w:spacing w:line="260" w:lineRule="exact"/>
              <w:ind w:left="340" w:hanging="340"/>
              <w:jc w:val="right"/>
              <w:rPr>
                <w:rFonts w:ascii="Arial" w:hAnsi="Arial" w:cs="Arial"/>
                <w:sz w:val="18"/>
                <w:szCs w:val="18"/>
                <w:lang w:val="en-ZA"/>
              </w:rPr>
            </w:pPr>
            <w:r w:rsidRPr="002C76C1">
              <w:rPr>
                <w:rFonts w:ascii="Arial" w:hAnsi="Arial" w:cs="Arial"/>
                <w:sz w:val="18"/>
                <w:szCs w:val="18"/>
                <w:lang w:val="en-ZA"/>
              </w:rPr>
              <w:t>012 307 2981</w:t>
            </w:r>
          </w:p>
        </w:tc>
      </w:tr>
      <w:tr w:rsidR="00C45EFA" w:rsidRPr="002C76C1" w:rsidTr="00333EE3">
        <w:trPr>
          <w:trHeight w:val="340"/>
        </w:trPr>
        <w:tc>
          <w:tcPr>
            <w:tcW w:w="3260" w:type="dxa"/>
            <w:vAlign w:val="bottom"/>
          </w:tcPr>
          <w:p w:rsidR="00C45EFA" w:rsidRPr="002C76C1" w:rsidRDefault="00C45EFA" w:rsidP="00333EE3">
            <w:pPr>
              <w:pStyle w:val="NormalWeb"/>
              <w:tabs>
                <w:tab w:val="center" w:pos="709"/>
              </w:tabs>
              <w:spacing w:line="260" w:lineRule="exact"/>
              <w:rPr>
                <w:rFonts w:ascii="Arial" w:hAnsi="Arial" w:cs="Arial"/>
                <w:sz w:val="18"/>
                <w:szCs w:val="18"/>
                <w:lang w:val="en-ZA"/>
              </w:rPr>
            </w:pPr>
            <w:r w:rsidRPr="002C76C1">
              <w:rPr>
                <w:rFonts w:ascii="Arial" w:hAnsi="Arial" w:cs="Arial"/>
                <w:sz w:val="18"/>
                <w:szCs w:val="18"/>
                <w:lang w:val="en-ZA"/>
              </w:rPr>
              <w:t>Department of Environmental Affairs</w:t>
            </w:r>
          </w:p>
        </w:tc>
        <w:tc>
          <w:tcPr>
            <w:tcW w:w="2977" w:type="dxa"/>
            <w:vAlign w:val="bottom"/>
          </w:tcPr>
          <w:p w:rsidR="00C45EFA" w:rsidRPr="002C76C1" w:rsidRDefault="00C45EFA" w:rsidP="00333EE3">
            <w:pPr>
              <w:pStyle w:val="NormalWeb"/>
              <w:tabs>
                <w:tab w:val="center" w:pos="709"/>
              </w:tabs>
              <w:spacing w:line="260" w:lineRule="exact"/>
              <w:ind w:left="340" w:hanging="340"/>
              <w:rPr>
                <w:rFonts w:ascii="Arial" w:hAnsi="Arial" w:cs="Arial"/>
                <w:sz w:val="18"/>
                <w:szCs w:val="18"/>
                <w:lang w:val="en-ZA"/>
              </w:rPr>
            </w:pPr>
            <w:r w:rsidRPr="002C76C1">
              <w:rPr>
                <w:rFonts w:ascii="Arial" w:hAnsi="Arial" w:cs="Arial"/>
                <w:sz w:val="18"/>
                <w:szCs w:val="18"/>
                <w:lang w:val="en-ZA"/>
              </w:rPr>
              <w:t>Chuma Phamoli</w:t>
            </w:r>
          </w:p>
        </w:tc>
        <w:tc>
          <w:tcPr>
            <w:tcW w:w="2551" w:type="dxa"/>
            <w:vAlign w:val="bottom"/>
          </w:tcPr>
          <w:p w:rsidR="00C45EFA" w:rsidRPr="002C76C1" w:rsidRDefault="00C45EFA" w:rsidP="00333EE3">
            <w:pPr>
              <w:pStyle w:val="NormalWeb"/>
              <w:tabs>
                <w:tab w:val="center" w:pos="709"/>
              </w:tabs>
              <w:spacing w:line="260" w:lineRule="exact"/>
              <w:ind w:left="340" w:hanging="340"/>
              <w:jc w:val="right"/>
              <w:rPr>
                <w:rFonts w:ascii="Arial" w:hAnsi="Arial" w:cs="Arial"/>
                <w:sz w:val="18"/>
                <w:szCs w:val="18"/>
                <w:lang w:val="en-ZA"/>
              </w:rPr>
            </w:pPr>
            <w:r w:rsidRPr="002C76C1">
              <w:rPr>
                <w:rFonts w:ascii="Arial" w:hAnsi="Arial" w:cs="Arial"/>
                <w:sz w:val="18"/>
                <w:szCs w:val="18"/>
                <w:lang w:val="en-ZA"/>
              </w:rPr>
              <w:t>021 405 9423</w:t>
            </w:r>
          </w:p>
        </w:tc>
      </w:tr>
      <w:tr w:rsidR="00C45EFA" w:rsidRPr="002C76C1" w:rsidTr="00333EE3">
        <w:trPr>
          <w:trHeight w:val="340"/>
        </w:trPr>
        <w:tc>
          <w:tcPr>
            <w:tcW w:w="3260" w:type="dxa"/>
            <w:vAlign w:val="bottom"/>
          </w:tcPr>
          <w:p w:rsidR="00C45EFA" w:rsidRPr="002C76C1" w:rsidRDefault="00C45EFA" w:rsidP="00333EE3">
            <w:pPr>
              <w:pStyle w:val="NormalWeb"/>
              <w:tabs>
                <w:tab w:val="center" w:pos="709"/>
              </w:tabs>
              <w:spacing w:line="260" w:lineRule="exact"/>
              <w:rPr>
                <w:rFonts w:ascii="Arial" w:hAnsi="Arial" w:cs="Arial"/>
                <w:sz w:val="18"/>
                <w:szCs w:val="18"/>
                <w:lang w:val="en-ZA"/>
              </w:rPr>
            </w:pPr>
            <w:r w:rsidRPr="002C76C1">
              <w:rPr>
                <w:rFonts w:ascii="Arial" w:hAnsi="Arial" w:cs="Arial"/>
                <w:sz w:val="18"/>
                <w:szCs w:val="18"/>
                <w:lang w:val="en-ZA"/>
              </w:rPr>
              <w:t>Department of Water Affairs</w:t>
            </w:r>
          </w:p>
        </w:tc>
        <w:tc>
          <w:tcPr>
            <w:tcW w:w="2977" w:type="dxa"/>
            <w:vAlign w:val="bottom"/>
          </w:tcPr>
          <w:p w:rsidR="00C45EFA" w:rsidRPr="002C76C1" w:rsidRDefault="00C45EFA" w:rsidP="00333EE3">
            <w:pPr>
              <w:pStyle w:val="NormalWeb"/>
              <w:tabs>
                <w:tab w:val="center" w:pos="709"/>
              </w:tabs>
              <w:spacing w:line="260" w:lineRule="exact"/>
              <w:ind w:left="340" w:hanging="340"/>
              <w:rPr>
                <w:rFonts w:ascii="Arial" w:hAnsi="Arial" w:cs="Arial"/>
                <w:sz w:val="18"/>
                <w:szCs w:val="18"/>
                <w:lang w:val="en-ZA"/>
              </w:rPr>
            </w:pPr>
            <w:r w:rsidRPr="002C76C1">
              <w:rPr>
                <w:rFonts w:ascii="Arial" w:hAnsi="Arial" w:cs="Arial"/>
                <w:sz w:val="18"/>
                <w:szCs w:val="18"/>
                <w:lang w:val="en-ZA"/>
              </w:rPr>
              <w:t>Basil Chinasamy</w:t>
            </w:r>
          </w:p>
        </w:tc>
        <w:tc>
          <w:tcPr>
            <w:tcW w:w="2551" w:type="dxa"/>
            <w:vAlign w:val="bottom"/>
          </w:tcPr>
          <w:p w:rsidR="00C45EFA" w:rsidRPr="002C76C1" w:rsidRDefault="00C45EFA" w:rsidP="00333EE3">
            <w:pPr>
              <w:pStyle w:val="NormalWeb"/>
              <w:tabs>
                <w:tab w:val="center" w:pos="709"/>
              </w:tabs>
              <w:spacing w:line="260" w:lineRule="exact"/>
              <w:ind w:left="340" w:hanging="340"/>
              <w:jc w:val="right"/>
              <w:rPr>
                <w:rFonts w:ascii="Arial" w:hAnsi="Arial" w:cs="Arial"/>
                <w:sz w:val="18"/>
                <w:szCs w:val="18"/>
                <w:lang w:val="en-ZA"/>
              </w:rPr>
            </w:pPr>
            <w:r w:rsidRPr="002C76C1">
              <w:rPr>
                <w:rFonts w:ascii="Arial" w:hAnsi="Arial" w:cs="Arial"/>
                <w:sz w:val="18"/>
                <w:szCs w:val="18"/>
                <w:lang w:val="en-ZA"/>
              </w:rPr>
              <w:t>012 336 7875</w:t>
            </w:r>
          </w:p>
        </w:tc>
      </w:tr>
      <w:tr w:rsidR="00C45EFA" w:rsidRPr="002C76C1" w:rsidTr="00333EE3">
        <w:trPr>
          <w:trHeight w:val="340"/>
        </w:trPr>
        <w:tc>
          <w:tcPr>
            <w:tcW w:w="3260" w:type="dxa"/>
            <w:vAlign w:val="bottom"/>
          </w:tcPr>
          <w:p w:rsidR="00C45EFA" w:rsidRPr="002C76C1" w:rsidRDefault="00C45EFA" w:rsidP="00333EE3">
            <w:pPr>
              <w:pStyle w:val="NormalWeb"/>
              <w:tabs>
                <w:tab w:val="center" w:pos="709"/>
              </w:tabs>
              <w:spacing w:line="260" w:lineRule="exact"/>
              <w:rPr>
                <w:rFonts w:ascii="Arial" w:hAnsi="Arial" w:cs="Arial"/>
                <w:sz w:val="18"/>
                <w:szCs w:val="18"/>
                <w:lang w:val="en-ZA"/>
              </w:rPr>
            </w:pPr>
            <w:r w:rsidRPr="002C76C1">
              <w:rPr>
                <w:rFonts w:ascii="Arial" w:hAnsi="Arial" w:cs="Arial"/>
                <w:sz w:val="18"/>
                <w:szCs w:val="18"/>
                <w:lang w:val="en-ZA"/>
              </w:rPr>
              <w:t>Department of Health: Free State</w:t>
            </w:r>
          </w:p>
        </w:tc>
        <w:tc>
          <w:tcPr>
            <w:tcW w:w="2977" w:type="dxa"/>
            <w:vAlign w:val="bottom"/>
          </w:tcPr>
          <w:p w:rsidR="00C45EFA" w:rsidRPr="002C76C1" w:rsidRDefault="00C45EFA" w:rsidP="00333EE3">
            <w:pPr>
              <w:pStyle w:val="NormalWeb"/>
              <w:tabs>
                <w:tab w:val="center" w:pos="709"/>
              </w:tabs>
              <w:spacing w:line="260" w:lineRule="exact"/>
              <w:ind w:left="340" w:hanging="340"/>
              <w:rPr>
                <w:rFonts w:ascii="Arial" w:hAnsi="Arial" w:cs="Arial"/>
                <w:sz w:val="18"/>
                <w:szCs w:val="18"/>
                <w:lang w:val="en-ZA"/>
              </w:rPr>
            </w:pPr>
            <w:r w:rsidRPr="002C76C1">
              <w:rPr>
                <w:rFonts w:ascii="Arial" w:hAnsi="Arial" w:cs="Arial"/>
                <w:sz w:val="18"/>
                <w:szCs w:val="18"/>
                <w:lang w:val="en-ZA"/>
              </w:rPr>
              <w:t>M E Roberts</w:t>
            </w:r>
          </w:p>
        </w:tc>
        <w:tc>
          <w:tcPr>
            <w:tcW w:w="2551" w:type="dxa"/>
            <w:vAlign w:val="bottom"/>
          </w:tcPr>
          <w:p w:rsidR="00C45EFA" w:rsidRPr="002C76C1" w:rsidRDefault="00C45EFA" w:rsidP="00333EE3">
            <w:pPr>
              <w:pStyle w:val="NormalWeb"/>
              <w:tabs>
                <w:tab w:val="center" w:pos="709"/>
              </w:tabs>
              <w:spacing w:line="260" w:lineRule="exact"/>
              <w:ind w:left="340" w:hanging="340"/>
              <w:jc w:val="right"/>
              <w:rPr>
                <w:rFonts w:ascii="Arial" w:hAnsi="Arial" w:cs="Arial"/>
                <w:sz w:val="18"/>
                <w:szCs w:val="18"/>
                <w:lang w:val="en-ZA"/>
              </w:rPr>
            </w:pPr>
            <w:r w:rsidRPr="002C76C1">
              <w:rPr>
                <w:rFonts w:ascii="Arial" w:hAnsi="Arial" w:cs="Arial"/>
                <w:sz w:val="18"/>
                <w:szCs w:val="18"/>
                <w:lang w:val="en-ZA"/>
              </w:rPr>
              <w:t>051 408 1989</w:t>
            </w:r>
          </w:p>
        </w:tc>
      </w:tr>
      <w:tr w:rsidR="00C45EFA" w:rsidRPr="002C76C1" w:rsidTr="00333EE3">
        <w:trPr>
          <w:trHeight w:val="340"/>
        </w:trPr>
        <w:tc>
          <w:tcPr>
            <w:tcW w:w="3260" w:type="dxa"/>
            <w:vAlign w:val="bottom"/>
          </w:tcPr>
          <w:p w:rsidR="00C45EFA" w:rsidRPr="002C76C1" w:rsidRDefault="00C45EFA" w:rsidP="00333EE3">
            <w:pPr>
              <w:pStyle w:val="NormalWeb"/>
              <w:tabs>
                <w:tab w:val="center" w:pos="709"/>
              </w:tabs>
              <w:spacing w:line="260" w:lineRule="exact"/>
              <w:rPr>
                <w:rFonts w:ascii="Arial" w:hAnsi="Arial" w:cs="Arial"/>
                <w:sz w:val="18"/>
                <w:szCs w:val="18"/>
                <w:lang w:val="en-ZA"/>
              </w:rPr>
            </w:pPr>
            <w:r w:rsidRPr="002C76C1">
              <w:rPr>
                <w:rFonts w:ascii="Arial" w:hAnsi="Arial" w:cs="Arial"/>
                <w:sz w:val="18"/>
                <w:szCs w:val="18"/>
                <w:lang w:val="en-ZA"/>
              </w:rPr>
              <w:t>Department of Health: Western Cape</w:t>
            </w:r>
          </w:p>
        </w:tc>
        <w:tc>
          <w:tcPr>
            <w:tcW w:w="2977" w:type="dxa"/>
            <w:vAlign w:val="bottom"/>
          </w:tcPr>
          <w:p w:rsidR="00C45EFA" w:rsidRPr="002C76C1" w:rsidRDefault="00C45EFA" w:rsidP="00333EE3">
            <w:pPr>
              <w:pStyle w:val="NormalWeb"/>
              <w:tabs>
                <w:tab w:val="center" w:pos="709"/>
              </w:tabs>
              <w:spacing w:line="260" w:lineRule="exact"/>
              <w:ind w:left="340" w:hanging="340"/>
              <w:rPr>
                <w:rFonts w:ascii="Arial" w:hAnsi="Arial" w:cs="Arial"/>
                <w:sz w:val="18"/>
                <w:szCs w:val="18"/>
                <w:lang w:val="en-ZA"/>
              </w:rPr>
            </w:pPr>
            <w:r w:rsidRPr="002C76C1">
              <w:rPr>
                <w:rFonts w:ascii="Arial" w:hAnsi="Arial" w:cs="Arial"/>
                <w:sz w:val="18"/>
                <w:szCs w:val="18"/>
                <w:lang w:val="en-ZA"/>
              </w:rPr>
              <w:t>W B Loubser</w:t>
            </w:r>
          </w:p>
        </w:tc>
        <w:tc>
          <w:tcPr>
            <w:tcW w:w="2551" w:type="dxa"/>
            <w:vAlign w:val="bottom"/>
          </w:tcPr>
          <w:p w:rsidR="00C45EFA" w:rsidRPr="002C76C1" w:rsidRDefault="00C45EFA" w:rsidP="00333EE3">
            <w:pPr>
              <w:pStyle w:val="NormalWeb"/>
              <w:tabs>
                <w:tab w:val="center" w:pos="709"/>
              </w:tabs>
              <w:spacing w:line="260" w:lineRule="exact"/>
              <w:ind w:left="340" w:hanging="340"/>
              <w:jc w:val="right"/>
              <w:rPr>
                <w:rFonts w:ascii="Arial" w:hAnsi="Arial" w:cs="Arial"/>
                <w:sz w:val="18"/>
                <w:szCs w:val="18"/>
                <w:lang w:val="en-ZA"/>
              </w:rPr>
            </w:pPr>
            <w:r w:rsidRPr="002C76C1">
              <w:rPr>
                <w:rFonts w:ascii="Arial" w:hAnsi="Arial" w:cs="Arial"/>
                <w:sz w:val="18"/>
                <w:szCs w:val="18"/>
                <w:lang w:val="en-ZA"/>
              </w:rPr>
              <w:t>021 483 8893</w:t>
            </w:r>
          </w:p>
        </w:tc>
      </w:tr>
      <w:tr w:rsidR="00C45EFA" w:rsidRPr="002C76C1" w:rsidTr="00333EE3">
        <w:trPr>
          <w:trHeight w:val="340"/>
        </w:trPr>
        <w:tc>
          <w:tcPr>
            <w:tcW w:w="3260" w:type="dxa"/>
            <w:vAlign w:val="bottom"/>
          </w:tcPr>
          <w:p w:rsidR="00C45EFA" w:rsidRPr="002C76C1" w:rsidRDefault="00C45EFA" w:rsidP="00333EE3">
            <w:pPr>
              <w:pStyle w:val="NormalWeb"/>
              <w:tabs>
                <w:tab w:val="center" w:pos="709"/>
              </w:tabs>
              <w:spacing w:line="260" w:lineRule="exact"/>
              <w:rPr>
                <w:rFonts w:ascii="Arial" w:hAnsi="Arial" w:cs="Arial"/>
                <w:sz w:val="18"/>
                <w:szCs w:val="18"/>
                <w:lang w:val="en-ZA"/>
              </w:rPr>
            </w:pPr>
            <w:r w:rsidRPr="002C76C1">
              <w:rPr>
                <w:rFonts w:ascii="Arial" w:hAnsi="Arial" w:cs="Arial"/>
                <w:sz w:val="18"/>
                <w:szCs w:val="18"/>
                <w:lang w:val="en-ZA"/>
              </w:rPr>
              <w:t>Department of Transport and Public Works: Western Cape</w:t>
            </w:r>
          </w:p>
        </w:tc>
        <w:tc>
          <w:tcPr>
            <w:tcW w:w="2977" w:type="dxa"/>
            <w:vAlign w:val="bottom"/>
          </w:tcPr>
          <w:p w:rsidR="00C45EFA" w:rsidRPr="002C76C1" w:rsidRDefault="00C45EFA" w:rsidP="00333EE3">
            <w:pPr>
              <w:pStyle w:val="NormalWeb"/>
              <w:tabs>
                <w:tab w:val="center" w:pos="709"/>
              </w:tabs>
              <w:spacing w:line="260" w:lineRule="exact"/>
              <w:ind w:left="340" w:hanging="340"/>
              <w:rPr>
                <w:rFonts w:ascii="Arial" w:hAnsi="Arial" w:cs="Arial"/>
                <w:sz w:val="18"/>
                <w:szCs w:val="18"/>
                <w:lang w:val="en-ZA"/>
              </w:rPr>
            </w:pPr>
            <w:r w:rsidRPr="002C76C1">
              <w:rPr>
                <w:rFonts w:ascii="Arial" w:hAnsi="Arial" w:cs="Arial"/>
                <w:sz w:val="18"/>
                <w:szCs w:val="18"/>
                <w:lang w:val="en-ZA"/>
              </w:rPr>
              <w:t>H Strydom</w:t>
            </w:r>
          </w:p>
        </w:tc>
        <w:tc>
          <w:tcPr>
            <w:tcW w:w="2551" w:type="dxa"/>
            <w:vAlign w:val="bottom"/>
          </w:tcPr>
          <w:p w:rsidR="00C45EFA" w:rsidRPr="002C76C1" w:rsidRDefault="00C45EFA" w:rsidP="00333EE3">
            <w:pPr>
              <w:pStyle w:val="NormalWeb"/>
              <w:tabs>
                <w:tab w:val="center" w:pos="709"/>
              </w:tabs>
              <w:spacing w:line="260" w:lineRule="exact"/>
              <w:ind w:left="340" w:hanging="340"/>
              <w:jc w:val="right"/>
              <w:rPr>
                <w:rFonts w:ascii="Arial" w:hAnsi="Arial" w:cs="Arial"/>
                <w:sz w:val="18"/>
                <w:szCs w:val="18"/>
                <w:lang w:val="en-ZA"/>
              </w:rPr>
            </w:pPr>
            <w:r w:rsidRPr="002C76C1">
              <w:rPr>
                <w:rFonts w:ascii="Arial" w:hAnsi="Arial" w:cs="Arial"/>
                <w:sz w:val="18"/>
                <w:szCs w:val="18"/>
                <w:lang w:val="en-ZA"/>
              </w:rPr>
              <w:t>021 483 8956</w:t>
            </w:r>
          </w:p>
        </w:tc>
      </w:tr>
      <w:tr w:rsidR="00C45EFA" w:rsidRPr="002C76C1" w:rsidTr="00333EE3">
        <w:trPr>
          <w:trHeight w:val="340"/>
        </w:trPr>
        <w:tc>
          <w:tcPr>
            <w:tcW w:w="3260" w:type="dxa"/>
            <w:vAlign w:val="bottom"/>
          </w:tcPr>
          <w:p w:rsidR="00C45EFA" w:rsidRPr="002C76C1" w:rsidRDefault="00C45EFA" w:rsidP="00333EE3">
            <w:pPr>
              <w:pStyle w:val="NormalWeb"/>
              <w:tabs>
                <w:tab w:val="center" w:pos="709"/>
              </w:tabs>
              <w:spacing w:line="260" w:lineRule="exact"/>
              <w:rPr>
                <w:rFonts w:ascii="Arial" w:hAnsi="Arial" w:cs="Arial"/>
                <w:sz w:val="18"/>
                <w:szCs w:val="18"/>
                <w:lang w:val="en-ZA"/>
              </w:rPr>
            </w:pPr>
            <w:r w:rsidRPr="002C76C1">
              <w:rPr>
                <w:rFonts w:ascii="Arial" w:hAnsi="Arial" w:cs="Arial"/>
                <w:sz w:val="18"/>
                <w:szCs w:val="18"/>
                <w:lang w:val="en-ZA"/>
              </w:rPr>
              <w:t>Department of Argriculture:Western Cape</w:t>
            </w:r>
          </w:p>
        </w:tc>
        <w:tc>
          <w:tcPr>
            <w:tcW w:w="2977" w:type="dxa"/>
            <w:vAlign w:val="bottom"/>
          </w:tcPr>
          <w:p w:rsidR="00C45EFA" w:rsidRPr="002C76C1" w:rsidRDefault="00C45EFA" w:rsidP="00333EE3">
            <w:pPr>
              <w:pStyle w:val="NormalWeb"/>
              <w:tabs>
                <w:tab w:val="center" w:pos="709"/>
              </w:tabs>
              <w:spacing w:line="260" w:lineRule="exact"/>
              <w:ind w:left="340" w:hanging="340"/>
              <w:rPr>
                <w:rFonts w:ascii="Arial" w:hAnsi="Arial" w:cs="Arial"/>
                <w:sz w:val="18"/>
                <w:szCs w:val="18"/>
                <w:lang w:val="en-ZA"/>
              </w:rPr>
            </w:pPr>
            <w:r w:rsidRPr="002C76C1">
              <w:rPr>
                <w:rFonts w:ascii="Arial" w:hAnsi="Arial" w:cs="Arial"/>
                <w:sz w:val="18"/>
                <w:szCs w:val="18"/>
                <w:lang w:val="en-ZA"/>
              </w:rPr>
              <w:t>Willem van Zyl</w:t>
            </w:r>
          </w:p>
        </w:tc>
        <w:tc>
          <w:tcPr>
            <w:tcW w:w="2551" w:type="dxa"/>
            <w:vAlign w:val="bottom"/>
          </w:tcPr>
          <w:p w:rsidR="00C45EFA" w:rsidRPr="002C76C1" w:rsidRDefault="00C45EFA" w:rsidP="00333EE3">
            <w:pPr>
              <w:pStyle w:val="NormalWeb"/>
              <w:tabs>
                <w:tab w:val="center" w:pos="709"/>
              </w:tabs>
              <w:spacing w:line="260" w:lineRule="exact"/>
              <w:ind w:left="340" w:hanging="340"/>
              <w:jc w:val="right"/>
              <w:rPr>
                <w:rFonts w:ascii="Arial" w:hAnsi="Arial" w:cs="Arial"/>
                <w:sz w:val="18"/>
                <w:szCs w:val="18"/>
                <w:lang w:val="en-ZA"/>
              </w:rPr>
            </w:pPr>
            <w:r w:rsidRPr="002C76C1">
              <w:rPr>
                <w:rFonts w:ascii="Arial" w:hAnsi="Arial" w:cs="Arial"/>
                <w:sz w:val="18"/>
                <w:szCs w:val="18"/>
                <w:lang w:val="en-ZA"/>
              </w:rPr>
              <w:t>021 483 4930</w:t>
            </w:r>
          </w:p>
        </w:tc>
      </w:tr>
      <w:tr w:rsidR="00C45EFA" w:rsidRPr="002C76C1" w:rsidTr="00333EE3">
        <w:trPr>
          <w:trHeight w:val="340"/>
        </w:trPr>
        <w:tc>
          <w:tcPr>
            <w:tcW w:w="3260" w:type="dxa"/>
            <w:vAlign w:val="bottom"/>
          </w:tcPr>
          <w:p w:rsidR="00C45EFA" w:rsidRPr="002C76C1" w:rsidRDefault="00C45EFA" w:rsidP="00333EE3">
            <w:pPr>
              <w:pStyle w:val="NormalWeb"/>
              <w:tabs>
                <w:tab w:val="center" w:pos="709"/>
              </w:tabs>
              <w:spacing w:line="260" w:lineRule="exact"/>
              <w:rPr>
                <w:rFonts w:ascii="Arial" w:hAnsi="Arial" w:cs="Arial"/>
                <w:sz w:val="18"/>
                <w:szCs w:val="18"/>
                <w:lang w:val="en-ZA"/>
              </w:rPr>
            </w:pPr>
            <w:r w:rsidRPr="002C76C1">
              <w:rPr>
                <w:rFonts w:ascii="Arial" w:hAnsi="Arial" w:cs="Arial"/>
                <w:sz w:val="18"/>
                <w:szCs w:val="18"/>
                <w:lang w:val="en-ZA"/>
              </w:rPr>
              <w:t>Office of the Premier: Western Cape</w:t>
            </w:r>
          </w:p>
        </w:tc>
        <w:tc>
          <w:tcPr>
            <w:tcW w:w="2977" w:type="dxa"/>
            <w:vAlign w:val="bottom"/>
          </w:tcPr>
          <w:p w:rsidR="00C45EFA" w:rsidRPr="002C76C1" w:rsidRDefault="00C45EFA" w:rsidP="00333EE3">
            <w:pPr>
              <w:pStyle w:val="NormalWeb"/>
              <w:tabs>
                <w:tab w:val="center" w:pos="709"/>
              </w:tabs>
              <w:spacing w:line="260" w:lineRule="exact"/>
              <w:ind w:left="340" w:hanging="340"/>
              <w:rPr>
                <w:rFonts w:ascii="Arial" w:hAnsi="Arial" w:cs="Arial"/>
                <w:sz w:val="18"/>
                <w:szCs w:val="18"/>
                <w:lang w:val="en-ZA"/>
              </w:rPr>
            </w:pPr>
            <w:r w:rsidRPr="002C76C1">
              <w:rPr>
                <w:rFonts w:ascii="Arial" w:hAnsi="Arial" w:cs="Arial"/>
                <w:sz w:val="18"/>
                <w:szCs w:val="18"/>
                <w:lang w:val="en-ZA"/>
              </w:rPr>
              <w:t>William Tarantal</w:t>
            </w:r>
          </w:p>
        </w:tc>
        <w:tc>
          <w:tcPr>
            <w:tcW w:w="2551" w:type="dxa"/>
            <w:vAlign w:val="bottom"/>
          </w:tcPr>
          <w:p w:rsidR="00C45EFA" w:rsidRPr="002C76C1" w:rsidRDefault="00C45EFA" w:rsidP="00333EE3">
            <w:pPr>
              <w:pStyle w:val="NormalWeb"/>
              <w:tabs>
                <w:tab w:val="center" w:pos="709"/>
              </w:tabs>
              <w:spacing w:line="260" w:lineRule="exact"/>
              <w:ind w:left="340" w:hanging="340"/>
              <w:jc w:val="right"/>
              <w:rPr>
                <w:rFonts w:ascii="Arial" w:hAnsi="Arial" w:cs="Arial"/>
                <w:sz w:val="18"/>
                <w:szCs w:val="18"/>
                <w:lang w:val="en-ZA"/>
              </w:rPr>
            </w:pPr>
            <w:r w:rsidRPr="002C76C1">
              <w:rPr>
                <w:rFonts w:ascii="Arial" w:hAnsi="Arial" w:cs="Arial"/>
                <w:sz w:val="18"/>
                <w:szCs w:val="18"/>
                <w:lang w:val="en-ZA"/>
              </w:rPr>
              <w:t>021 483 6062</w:t>
            </w:r>
          </w:p>
        </w:tc>
      </w:tr>
      <w:tr w:rsidR="00C45EFA" w:rsidRPr="002C76C1" w:rsidTr="00333EE3">
        <w:trPr>
          <w:trHeight w:val="340"/>
        </w:trPr>
        <w:tc>
          <w:tcPr>
            <w:tcW w:w="3260" w:type="dxa"/>
            <w:vAlign w:val="bottom"/>
          </w:tcPr>
          <w:p w:rsidR="00C45EFA" w:rsidRPr="002C76C1" w:rsidRDefault="00C45EFA" w:rsidP="00333EE3">
            <w:pPr>
              <w:pStyle w:val="NormalWeb"/>
              <w:tabs>
                <w:tab w:val="center" w:pos="709"/>
              </w:tabs>
              <w:spacing w:line="260" w:lineRule="exact"/>
              <w:rPr>
                <w:rFonts w:ascii="Arial" w:hAnsi="Arial" w:cs="Arial"/>
                <w:sz w:val="18"/>
                <w:szCs w:val="18"/>
                <w:lang w:val="en-ZA"/>
              </w:rPr>
            </w:pPr>
            <w:r w:rsidRPr="002C76C1">
              <w:rPr>
                <w:rFonts w:ascii="Arial" w:hAnsi="Arial" w:cs="Arial"/>
                <w:sz w:val="18"/>
                <w:szCs w:val="18"/>
                <w:lang w:val="en-ZA"/>
              </w:rPr>
              <w:t>Department of Agriculture, Environmental Affairs and Rural Development: Kwa Zulu Natal</w:t>
            </w:r>
          </w:p>
        </w:tc>
        <w:tc>
          <w:tcPr>
            <w:tcW w:w="2977" w:type="dxa"/>
            <w:vAlign w:val="bottom"/>
          </w:tcPr>
          <w:p w:rsidR="00C45EFA" w:rsidRPr="002C76C1" w:rsidRDefault="00C45EFA" w:rsidP="00333EE3">
            <w:pPr>
              <w:pStyle w:val="NormalWeb"/>
              <w:tabs>
                <w:tab w:val="center" w:pos="709"/>
              </w:tabs>
              <w:spacing w:line="260" w:lineRule="exact"/>
              <w:ind w:left="340" w:hanging="340"/>
              <w:rPr>
                <w:rFonts w:ascii="Arial" w:hAnsi="Arial" w:cs="Arial"/>
                <w:sz w:val="18"/>
                <w:szCs w:val="18"/>
                <w:lang w:val="en-ZA"/>
              </w:rPr>
            </w:pPr>
            <w:r w:rsidRPr="002C76C1">
              <w:rPr>
                <w:rFonts w:ascii="Arial" w:hAnsi="Arial" w:cs="Arial"/>
                <w:sz w:val="18"/>
                <w:szCs w:val="18"/>
                <w:lang w:val="en-ZA"/>
              </w:rPr>
              <w:t>B.L Zikali</w:t>
            </w:r>
          </w:p>
        </w:tc>
        <w:tc>
          <w:tcPr>
            <w:tcW w:w="2551" w:type="dxa"/>
            <w:vAlign w:val="bottom"/>
          </w:tcPr>
          <w:p w:rsidR="00C45EFA" w:rsidRPr="002C76C1" w:rsidRDefault="00C45EFA" w:rsidP="00333EE3">
            <w:pPr>
              <w:pStyle w:val="NormalWeb"/>
              <w:tabs>
                <w:tab w:val="center" w:pos="709"/>
              </w:tabs>
              <w:spacing w:line="260" w:lineRule="exact"/>
              <w:ind w:left="340" w:hanging="340"/>
              <w:jc w:val="right"/>
              <w:rPr>
                <w:rFonts w:ascii="Arial" w:hAnsi="Arial" w:cs="Arial"/>
                <w:sz w:val="18"/>
                <w:szCs w:val="18"/>
                <w:lang w:val="en-ZA"/>
              </w:rPr>
            </w:pPr>
            <w:r w:rsidRPr="002C76C1">
              <w:rPr>
                <w:rFonts w:ascii="Arial" w:hAnsi="Arial" w:cs="Arial"/>
                <w:sz w:val="18"/>
                <w:szCs w:val="18"/>
                <w:lang w:val="en-ZA"/>
              </w:rPr>
              <w:t>033 355 9170</w:t>
            </w:r>
          </w:p>
        </w:tc>
      </w:tr>
    </w:tbl>
    <w:p w:rsidR="00C45EFA" w:rsidRPr="002C76C1" w:rsidRDefault="00C45EFA" w:rsidP="00C45EFA">
      <w:pPr>
        <w:pStyle w:val="lg-para4"/>
        <w:tabs>
          <w:tab w:val="center" w:pos="709"/>
          <w:tab w:val="left" w:pos="1980"/>
        </w:tabs>
        <w:ind w:left="426" w:hanging="454"/>
        <w:jc w:val="left"/>
        <w:rPr>
          <w:rFonts w:ascii="Arial" w:hAnsi="Arial" w:cs="Arial"/>
          <w:sz w:val="22"/>
          <w:szCs w:val="22"/>
        </w:rPr>
      </w:pPr>
      <w:r w:rsidRPr="002C76C1">
        <w:rPr>
          <w:rFonts w:ascii="Arial" w:hAnsi="Arial" w:cs="Arial"/>
          <w:sz w:val="22"/>
          <w:szCs w:val="22"/>
        </w:rPr>
        <w:tab/>
      </w:r>
      <w:r w:rsidRPr="002C76C1">
        <w:rPr>
          <w:rFonts w:ascii="Arial" w:hAnsi="Arial" w:cs="Arial"/>
          <w:sz w:val="22"/>
          <w:szCs w:val="22"/>
        </w:rPr>
        <w:tab/>
      </w:r>
    </w:p>
    <w:p w:rsidR="00C45EFA" w:rsidRPr="002C76C1" w:rsidRDefault="00C45EFA" w:rsidP="00C45EFA">
      <w:pPr>
        <w:tabs>
          <w:tab w:val="center" w:pos="709"/>
        </w:tabs>
        <w:autoSpaceDE w:val="0"/>
        <w:autoSpaceDN w:val="0"/>
        <w:adjustRightInd w:val="0"/>
        <w:spacing w:line="260" w:lineRule="exact"/>
        <w:ind w:left="340" w:hanging="340"/>
        <w:rPr>
          <w:sz w:val="22"/>
          <w:szCs w:val="22"/>
        </w:rPr>
      </w:pPr>
      <w:r>
        <w:rPr>
          <w:sz w:val="22"/>
          <w:szCs w:val="22"/>
        </w:rPr>
        <w:t>Impact of the finding:</w:t>
      </w:r>
    </w:p>
    <w:p w:rsidR="00C45EFA" w:rsidRPr="002C76C1" w:rsidRDefault="00C45EFA" w:rsidP="00C45EFA">
      <w:pPr>
        <w:tabs>
          <w:tab w:val="center" w:pos="709"/>
        </w:tabs>
        <w:autoSpaceDE w:val="0"/>
        <w:autoSpaceDN w:val="0"/>
        <w:adjustRightInd w:val="0"/>
        <w:spacing w:line="260" w:lineRule="exact"/>
        <w:ind w:left="340" w:hanging="340"/>
        <w:rPr>
          <w:sz w:val="22"/>
          <w:szCs w:val="22"/>
        </w:rPr>
      </w:pPr>
    </w:p>
    <w:p w:rsidR="00C45EFA" w:rsidRPr="002C76C1" w:rsidRDefault="00C45EFA" w:rsidP="00C45EFA">
      <w:pPr>
        <w:tabs>
          <w:tab w:val="center" w:pos="709"/>
        </w:tabs>
        <w:autoSpaceDE w:val="0"/>
        <w:autoSpaceDN w:val="0"/>
        <w:adjustRightInd w:val="0"/>
        <w:spacing w:line="260" w:lineRule="exact"/>
        <w:ind w:left="340" w:hanging="340"/>
        <w:rPr>
          <w:sz w:val="22"/>
          <w:szCs w:val="22"/>
        </w:rPr>
      </w:pPr>
      <w:r w:rsidRPr="002C76C1">
        <w:rPr>
          <w:sz w:val="22"/>
          <w:szCs w:val="22"/>
        </w:rPr>
        <w:t>Non-compliance with Treasury Regulations paragraph 16A6.6</w:t>
      </w:r>
    </w:p>
    <w:p w:rsidR="00C45EFA" w:rsidRDefault="00C45EFA" w:rsidP="00C45EFA">
      <w:pPr>
        <w:tabs>
          <w:tab w:val="center" w:pos="709"/>
        </w:tabs>
        <w:autoSpaceDE w:val="0"/>
        <w:autoSpaceDN w:val="0"/>
        <w:adjustRightInd w:val="0"/>
        <w:spacing w:line="260" w:lineRule="exact"/>
        <w:ind w:left="340" w:hanging="340"/>
        <w:rPr>
          <w:bCs/>
          <w:sz w:val="22"/>
          <w:szCs w:val="22"/>
        </w:rPr>
      </w:pPr>
    </w:p>
    <w:p w:rsidR="00C45EFA" w:rsidRPr="002C76C1" w:rsidRDefault="00C45EFA" w:rsidP="00C45EFA">
      <w:pPr>
        <w:tabs>
          <w:tab w:val="center" w:pos="709"/>
        </w:tabs>
        <w:autoSpaceDE w:val="0"/>
        <w:autoSpaceDN w:val="0"/>
        <w:adjustRightInd w:val="0"/>
        <w:spacing w:line="260" w:lineRule="exact"/>
        <w:ind w:left="340" w:hanging="340"/>
        <w:rPr>
          <w:bCs/>
          <w:sz w:val="22"/>
          <w:szCs w:val="22"/>
        </w:rPr>
      </w:pPr>
      <w:r>
        <w:rPr>
          <w:bCs/>
          <w:sz w:val="22"/>
          <w:szCs w:val="22"/>
        </w:rPr>
        <w:t>The finding occurred as a result of the fact that:</w:t>
      </w:r>
    </w:p>
    <w:p w:rsidR="00C45EFA" w:rsidRPr="002C76C1" w:rsidRDefault="00C45EFA" w:rsidP="00C45EFA">
      <w:pPr>
        <w:tabs>
          <w:tab w:val="center" w:pos="709"/>
        </w:tabs>
        <w:autoSpaceDE w:val="0"/>
        <w:autoSpaceDN w:val="0"/>
        <w:adjustRightInd w:val="0"/>
        <w:spacing w:line="260" w:lineRule="exact"/>
        <w:ind w:left="340" w:hanging="340"/>
        <w:rPr>
          <w:bCs/>
          <w:sz w:val="22"/>
          <w:szCs w:val="22"/>
        </w:rPr>
      </w:pPr>
    </w:p>
    <w:p w:rsidR="00C45EFA" w:rsidRPr="002C76C1" w:rsidRDefault="00C45EFA" w:rsidP="00C45EFA">
      <w:pPr>
        <w:tabs>
          <w:tab w:val="center" w:pos="709"/>
        </w:tabs>
        <w:autoSpaceDE w:val="0"/>
        <w:autoSpaceDN w:val="0"/>
        <w:adjustRightInd w:val="0"/>
        <w:spacing w:line="260" w:lineRule="exact"/>
        <w:rPr>
          <w:bCs/>
          <w:sz w:val="22"/>
          <w:szCs w:val="22"/>
        </w:rPr>
      </w:pPr>
      <w:r w:rsidRPr="002C76C1">
        <w:rPr>
          <w:bCs/>
          <w:sz w:val="22"/>
          <w:szCs w:val="22"/>
        </w:rPr>
        <w:t>As per discussion with the ASD: SCM it was noted that the Department was not aware that the Pretoria region was not allowed to participate in the transversal contract with KZN Oils.</w:t>
      </w:r>
    </w:p>
    <w:p w:rsidR="00C45EFA" w:rsidRPr="002C76C1" w:rsidRDefault="00C45EFA" w:rsidP="00C45EFA">
      <w:pPr>
        <w:pStyle w:val="NormalWeb"/>
        <w:tabs>
          <w:tab w:val="center" w:pos="709"/>
        </w:tabs>
        <w:autoSpaceDE w:val="0"/>
        <w:autoSpaceDN w:val="0"/>
        <w:adjustRightInd w:val="0"/>
        <w:spacing w:line="260" w:lineRule="exact"/>
        <w:ind w:left="340"/>
        <w:rPr>
          <w:rFonts w:ascii="Arial" w:hAnsi="Arial" w:cs="Arial"/>
          <w:sz w:val="22"/>
          <w:szCs w:val="22"/>
        </w:rPr>
      </w:pPr>
    </w:p>
    <w:p w:rsidR="00C45EFA" w:rsidRPr="002C76C1" w:rsidRDefault="00C45EFA" w:rsidP="00C45EFA">
      <w:pPr>
        <w:tabs>
          <w:tab w:val="center" w:pos="709"/>
        </w:tabs>
        <w:autoSpaceDE w:val="0"/>
        <w:autoSpaceDN w:val="0"/>
        <w:adjustRightInd w:val="0"/>
        <w:spacing w:line="260" w:lineRule="exact"/>
        <w:rPr>
          <w:bCs/>
          <w:sz w:val="22"/>
          <w:szCs w:val="22"/>
        </w:rPr>
      </w:pPr>
    </w:p>
    <w:p w:rsidR="00C45EFA" w:rsidRPr="002C76C1" w:rsidRDefault="00C45EFA" w:rsidP="00C45EFA">
      <w:pPr>
        <w:tabs>
          <w:tab w:val="center" w:pos="709"/>
        </w:tabs>
        <w:spacing w:line="260" w:lineRule="exact"/>
        <w:ind w:left="340" w:hanging="340"/>
        <w:rPr>
          <w:b/>
          <w:bCs/>
          <w:sz w:val="22"/>
          <w:szCs w:val="22"/>
        </w:rPr>
      </w:pPr>
      <w:r w:rsidRPr="002C76C1">
        <w:rPr>
          <w:b/>
          <w:bCs/>
          <w:sz w:val="22"/>
          <w:szCs w:val="22"/>
        </w:rPr>
        <w:t>Internal control deficiency</w:t>
      </w:r>
    </w:p>
    <w:p w:rsidR="00C45EFA" w:rsidRPr="002C76C1" w:rsidRDefault="00C45EFA" w:rsidP="00C45EFA">
      <w:pPr>
        <w:tabs>
          <w:tab w:val="center" w:pos="709"/>
        </w:tabs>
        <w:spacing w:line="260" w:lineRule="exact"/>
        <w:rPr>
          <w:sz w:val="22"/>
          <w:szCs w:val="22"/>
          <w:lang w:val="en-GB"/>
        </w:rPr>
      </w:pPr>
    </w:p>
    <w:p w:rsidR="00C45EFA" w:rsidRPr="00C41BBF" w:rsidRDefault="00C45EFA" w:rsidP="00C45EFA">
      <w:pPr>
        <w:tabs>
          <w:tab w:val="center" w:pos="709"/>
        </w:tabs>
        <w:spacing w:after="120"/>
        <w:jc w:val="both"/>
        <w:rPr>
          <w:i/>
          <w:color w:val="000000"/>
          <w:sz w:val="22"/>
          <w:szCs w:val="22"/>
          <w:lang w:val="en-ZA" w:eastAsia="en-ZA"/>
        </w:rPr>
      </w:pPr>
      <w:r w:rsidRPr="00C41BBF">
        <w:rPr>
          <w:i/>
          <w:color w:val="000000"/>
          <w:sz w:val="22"/>
          <w:szCs w:val="22"/>
          <w:lang w:val="en-ZA" w:eastAsia="en-ZA"/>
        </w:rPr>
        <w:t>Financial and performance management</w:t>
      </w:r>
    </w:p>
    <w:p w:rsidR="00C45EFA" w:rsidRPr="00C41BBF" w:rsidRDefault="00C45EFA" w:rsidP="00C45EFA">
      <w:pPr>
        <w:tabs>
          <w:tab w:val="center" w:pos="709"/>
        </w:tabs>
        <w:spacing w:after="120"/>
        <w:jc w:val="both"/>
        <w:rPr>
          <w:i/>
          <w:color w:val="000000"/>
          <w:sz w:val="22"/>
          <w:szCs w:val="22"/>
          <w:lang w:val="en-ZA" w:eastAsia="en-ZA"/>
        </w:rPr>
      </w:pPr>
      <w:r w:rsidRPr="00C41BBF">
        <w:rPr>
          <w:i/>
          <w:color w:val="000000"/>
          <w:sz w:val="22"/>
          <w:szCs w:val="22"/>
          <w:lang w:val="en-ZA" w:eastAsia="en-ZA"/>
        </w:rPr>
        <w:t>The department has not reviewed and monitored compliance with applicable laws and regulations.</w:t>
      </w:r>
    </w:p>
    <w:p w:rsidR="00C45EFA" w:rsidRPr="002C76C1" w:rsidRDefault="00C45EFA" w:rsidP="00C45EFA">
      <w:pPr>
        <w:tabs>
          <w:tab w:val="center" w:pos="709"/>
        </w:tabs>
        <w:spacing w:after="120"/>
        <w:jc w:val="both"/>
        <w:rPr>
          <w:color w:val="000000"/>
          <w:sz w:val="22"/>
          <w:szCs w:val="22"/>
          <w:lang w:val="en-ZA" w:eastAsia="en-ZA"/>
        </w:rPr>
      </w:pPr>
    </w:p>
    <w:p w:rsidR="00C45EFA" w:rsidRPr="002C76C1" w:rsidRDefault="00C45EFA" w:rsidP="00C45EFA">
      <w:pPr>
        <w:tabs>
          <w:tab w:val="center" w:pos="709"/>
        </w:tabs>
        <w:spacing w:line="260" w:lineRule="exact"/>
        <w:rPr>
          <w:b/>
          <w:sz w:val="22"/>
          <w:szCs w:val="22"/>
        </w:rPr>
      </w:pPr>
      <w:r w:rsidRPr="002C76C1">
        <w:rPr>
          <w:b/>
          <w:sz w:val="22"/>
          <w:szCs w:val="22"/>
        </w:rPr>
        <w:t>Recommendation</w:t>
      </w:r>
    </w:p>
    <w:p w:rsidR="00C45EFA" w:rsidRPr="002C76C1" w:rsidRDefault="00C45EFA" w:rsidP="00C45EFA">
      <w:pPr>
        <w:tabs>
          <w:tab w:val="center" w:pos="709"/>
        </w:tabs>
        <w:spacing w:line="260" w:lineRule="exact"/>
        <w:rPr>
          <w:b/>
          <w:sz w:val="22"/>
          <w:szCs w:val="22"/>
        </w:rPr>
      </w:pPr>
    </w:p>
    <w:p w:rsidR="00C45EFA" w:rsidRPr="002C76C1" w:rsidRDefault="00C45EFA" w:rsidP="00C45EFA">
      <w:pPr>
        <w:tabs>
          <w:tab w:val="center" w:pos="709"/>
        </w:tabs>
        <w:spacing w:line="260" w:lineRule="exact"/>
        <w:rPr>
          <w:b/>
          <w:sz w:val="22"/>
          <w:szCs w:val="22"/>
        </w:rPr>
      </w:pPr>
      <w:r w:rsidRPr="002C76C1">
        <w:rPr>
          <w:color w:val="000000"/>
          <w:sz w:val="22"/>
          <w:szCs w:val="22"/>
          <w:lang w:eastAsia="en-ZA"/>
        </w:rPr>
        <w:t>Processing must be established to monitor the transversal contracts which the department of Public Works: Pretoria Region participates in; to ensure that when the department decides to procure through a transversal contract, the department should be listed on the list of departments that opted to procure through that specific transversal contract.</w:t>
      </w:r>
    </w:p>
    <w:p w:rsidR="00C45EFA" w:rsidRPr="002C76C1" w:rsidRDefault="00C45EFA" w:rsidP="00C45EFA">
      <w:pPr>
        <w:tabs>
          <w:tab w:val="center" w:pos="709"/>
        </w:tabs>
        <w:spacing w:line="260" w:lineRule="exact"/>
        <w:ind w:left="340" w:hanging="340"/>
        <w:rPr>
          <w:b/>
          <w:sz w:val="22"/>
          <w:szCs w:val="22"/>
        </w:rPr>
      </w:pPr>
    </w:p>
    <w:p w:rsidR="00C45EFA" w:rsidRPr="002C76C1" w:rsidRDefault="00C45EFA" w:rsidP="00C45EFA">
      <w:pPr>
        <w:pStyle w:val="NormalWeb"/>
        <w:tabs>
          <w:tab w:val="center" w:pos="709"/>
        </w:tabs>
        <w:spacing w:line="260" w:lineRule="exact"/>
        <w:rPr>
          <w:rFonts w:ascii="Arial" w:hAnsi="Arial" w:cs="Arial"/>
          <w:color w:val="000000"/>
          <w:sz w:val="22"/>
          <w:szCs w:val="22"/>
        </w:rPr>
      </w:pPr>
    </w:p>
    <w:p w:rsidR="00C45EFA" w:rsidRPr="002C76C1" w:rsidRDefault="00C45EFA" w:rsidP="00C45EFA">
      <w:pPr>
        <w:pStyle w:val="NormalWeb"/>
        <w:tabs>
          <w:tab w:val="center" w:pos="709"/>
        </w:tabs>
        <w:spacing w:line="260" w:lineRule="exact"/>
        <w:rPr>
          <w:rFonts w:ascii="Arial" w:hAnsi="Arial" w:cs="Arial"/>
          <w:b/>
          <w:bCs/>
          <w:sz w:val="22"/>
          <w:szCs w:val="22"/>
        </w:rPr>
      </w:pPr>
      <w:r w:rsidRPr="002C76C1">
        <w:rPr>
          <w:rFonts w:ascii="Arial" w:hAnsi="Arial" w:cs="Arial"/>
          <w:b/>
          <w:bCs/>
          <w:sz w:val="22"/>
          <w:szCs w:val="22"/>
        </w:rPr>
        <w:t>Management response:</w:t>
      </w:r>
    </w:p>
    <w:p w:rsidR="00C45EFA" w:rsidRPr="002C76C1" w:rsidRDefault="00C45EFA" w:rsidP="00C45EFA">
      <w:pPr>
        <w:keepNext/>
        <w:tabs>
          <w:tab w:val="center" w:pos="709"/>
        </w:tabs>
        <w:spacing w:line="260" w:lineRule="exact"/>
        <w:jc w:val="both"/>
        <w:rPr>
          <w:sz w:val="22"/>
          <w:szCs w:val="22"/>
        </w:rPr>
      </w:pPr>
    </w:p>
    <w:p w:rsidR="00C45EFA" w:rsidRPr="002C76C1" w:rsidRDefault="00C45EFA" w:rsidP="00C45EFA">
      <w:pPr>
        <w:keepNext/>
        <w:tabs>
          <w:tab w:val="center" w:pos="709"/>
        </w:tabs>
        <w:spacing w:line="260" w:lineRule="exact"/>
        <w:jc w:val="both"/>
        <w:rPr>
          <w:sz w:val="22"/>
          <w:szCs w:val="22"/>
        </w:rPr>
      </w:pPr>
      <w:r w:rsidRPr="002C76C1">
        <w:rPr>
          <w:sz w:val="22"/>
          <w:szCs w:val="22"/>
        </w:rPr>
        <w:t>I am not in agreement with the finding for the following reasons:</w:t>
      </w:r>
    </w:p>
    <w:p w:rsidR="00C45EFA" w:rsidRPr="002C76C1" w:rsidRDefault="00C45EFA" w:rsidP="00C45EFA">
      <w:pPr>
        <w:keepNext/>
        <w:tabs>
          <w:tab w:val="center" w:pos="709"/>
        </w:tabs>
        <w:spacing w:line="260" w:lineRule="exact"/>
        <w:jc w:val="both"/>
        <w:rPr>
          <w:sz w:val="22"/>
          <w:szCs w:val="22"/>
        </w:rPr>
      </w:pPr>
    </w:p>
    <w:p w:rsidR="00C45EFA" w:rsidRPr="002C76C1" w:rsidRDefault="00C45EFA" w:rsidP="00C45EFA">
      <w:pPr>
        <w:keepNext/>
        <w:tabs>
          <w:tab w:val="center" w:pos="709"/>
        </w:tabs>
        <w:spacing w:line="260" w:lineRule="exact"/>
        <w:jc w:val="both"/>
        <w:rPr>
          <w:sz w:val="22"/>
          <w:szCs w:val="22"/>
        </w:rPr>
      </w:pPr>
      <w:r w:rsidRPr="002C76C1">
        <w:rPr>
          <w:sz w:val="22"/>
          <w:szCs w:val="22"/>
        </w:rPr>
        <w:t>The Department deemed it appropriate to source quotations from the listed Service Provider seeing that there was value for money contrary to using quotations that were far too exorbitant. The Department applied the principle of cost effectiveness in the procurement of goods as required by legislation.</w:t>
      </w:r>
    </w:p>
    <w:p w:rsidR="00C45EFA" w:rsidRDefault="00C45EFA" w:rsidP="00C45EFA">
      <w:pPr>
        <w:keepNext/>
        <w:tabs>
          <w:tab w:val="center" w:pos="709"/>
        </w:tabs>
        <w:spacing w:line="260" w:lineRule="exact"/>
        <w:jc w:val="both"/>
        <w:rPr>
          <w:sz w:val="22"/>
          <w:szCs w:val="22"/>
        </w:rPr>
      </w:pPr>
    </w:p>
    <w:p w:rsidR="00C45EFA" w:rsidRPr="002C76C1" w:rsidRDefault="00C45EFA" w:rsidP="00C45EFA">
      <w:pPr>
        <w:tabs>
          <w:tab w:val="center" w:pos="709"/>
        </w:tabs>
        <w:jc w:val="both"/>
        <w:rPr>
          <w:iCs/>
          <w:sz w:val="22"/>
          <w:szCs w:val="22"/>
        </w:rPr>
      </w:pPr>
      <w:r w:rsidRPr="002C76C1">
        <w:rPr>
          <w:i/>
          <w:iCs/>
          <w:sz w:val="22"/>
          <w:szCs w:val="22"/>
        </w:rPr>
        <w:t>Name:</w:t>
      </w:r>
      <w:r w:rsidRPr="002C76C1">
        <w:rPr>
          <w:rFonts w:eastAsia="Arial Unicode MS"/>
          <w:sz w:val="22"/>
          <w:szCs w:val="22"/>
        </w:rPr>
        <w:t xml:space="preserve">   J Thobejane</w:t>
      </w:r>
    </w:p>
    <w:p w:rsidR="00C45EFA" w:rsidRPr="002C76C1" w:rsidRDefault="00C45EFA" w:rsidP="00C45EFA">
      <w:pPr>
        <w:tabs>
          <w:tab w:val="center" w:pos="709"/>
        </w:tabs>
        <w:jc w:val="both"/>
        <w:rPr>
          <w:iCs/>
          <w:sz w:val="22"/>
          <w:szCs w:val="22"/>
        </w:rPr>
      </w:pPr>
      <w:r w:rsidRPr="002C76C1">
        <w:rPr>
          <w:iCs/>
          <w:sz w:val="22"/>
          <w:szCs w:val="22"/>
        </w:rPr>
        <w:t>Position:  DD: SCM</w:t>
      </w:r>
    </w:p>
    <w:p w:rsidR="00C45EFA" w:rsidRPr="002C76C1" w:rsidRDefault="00C45EFA" w:rsidP="00C45EFA">
      <w:pPr>
        <w:tabs>
          <w:tab w:val="center" w:pos="709"/>
        </w:tabs>
        <w:jc w:val="both"/>
        <w:rPr>
          <w:iCs/>
          <w:sz w:val="22"/>
          <w:szCs w:val="22"/>
        </w:rPr>
      </w:pPr>
      <w:r w:rsidRPr="002C76C1">
        <w:rPr>
          <w:iCs/>
          <w:sz w:val="22"/>
          <w:szCs w:val="22"/>
        </w:rPr>
        <w:t>Date: 22/06/2012</w:t>
      </w:r>
    </w:p>
    <w:p w:rsidR="00C45EFA" w:rsidRPr="002C76C1" w:rsidRDefault="00C45EFA" w:rsidP="00C45EFA">
      <w:pPr>
        <w:tabs>
          <w:tab w:val="center" w:pos="709"/>
        </w:tabs>
      </w:pPr>
    </w:p>
    <w:p w:rsidR="00C45EFA" w:rsidRPr="002C76C1" w:rsidRDefault="00C45EFA" w:rsidP="00C45EFA">
      <w:pPr>
        <w:tabs>
          <w:tab w:val="center" w:pos="709"/>
        </w:tabs>
        <w:spacing w:line="260" w:lineRule="exact"/>
        <w:ind w:left="340" w:hanging="340"/>
        <w:rPr>
          <w:b/>
          <w:bCs/>
          <w:sz w:val="22"/>
          <w:szCs w:val="22"/>
        </w:rPr>
      </w:pPr>
      <w:r w:rsidRPr="002C76C1">
        <w:rPr>
          <w:b/>
          <w:bCs/>
          <w:sz w:val="22"/>
          <w:szCs w:val="22"/>
        </w:rPr>
        <w:t>Auditor’s conclusion</w:t>
      </w:r>
    </w:p>
    <w:p w:rsidR="00C45EFA" w:rsidRPr="002C76C1" w:rsidRDefault="00C45EFA" w:rsidP="00C45EFA">
      <w:pPr>
        <w:tabs>
          <w:tab w:val="center" w:pos="709"/>
        </w:tabs>
        <w:spacing w:line="260" w:lineRule="exact"/>
        <w:ind w:left="340" w:hanging="340"/>
        <w:rPr>
          <w:bCs/>
          <w:sz w:val="22"/>
          <w:szCs w:val="22"/>
        </w:rPr>
      </w:pPr>
    </w:p>
    <w:p w:rsidR="00C45EFA" w:rsidRPr="002C76C1" w:rsidRDefault="00C45EFA" w:rsidP="00C45EFA">
      <w:pPr>
        <w:tabs>
          <w:tab w:val="center" w:pos="709"/>
        </w:tabs>
        <w:spacing w:line="260" w:lineRule="exact"/>
        <w:rPr>
          <w:bCs/>
          <w:sz w:val="22"/>
          <w:szCs w:val="22"/>
        </w:rPr>
      </w:pPr>
      <w:r w:rsidRPr="002C76C1">
        <w:rPr>
          <w:bCs/>
          <w:sz w:val="22"/>
          <w:szCs w:val="22"/>
        </w:rPr>
        <w:t xml:space="preserve">Although management has indicated that they are not in agreement with the finding, no documentation was provided indicating that they have obtained approval from National Treasury to participate in the contract. </w:t>
      </w:r>
    </w:p>
    <w:p w:rsidR="00C45EFA" w:rsidRPr="002C76C1" w:rsidRDefault="00C45EFA" w:rsidP="00C45EFA">
      <w:pPr>
        <w:tabs>
          <w:tab w:val="center" w:pos="709"/>
        </w:tabs>
        <w:spacing w:line="260" w:lineRule="exact"/>
        <w:rPr>
          <w:bCs/>
          <w:sz w:val="22"/>
          <w:szCs w:val="22"/>
        </w:rPr>
      </w:pPr>
    </w:p>
    <w:p w:rsidR="00C45EFA" w:rsidRPr="002C76C1" w:rsidRDefault="00C45EFA" w:rsidP="00C45EFA">
      <w:pPr>
        <w:tabs>
          <w:tab w:val="center" w:pos="709"/>
        </w:tabs>
        <w:spacing w:line="260" w:lineRule="exact"/>
        <w:rPr>
          <w:bCs/>
          <w:sz w:val="22"/>
          <w:szCs w:val="22"/>
        </w:rPr>
      </w:pPr>
      <w:r w:rsidRPr="002C76C1">
        <w:rPr>
          <w:bCs/>
          <w:sz w:val="22"/>
          <w:szCs w:val="22"/>
        </w:rPr>
        <w:t xml:space="preserve">The matter therefore remains unresolved. </w:t>
      </w:r>
    </w:p>
    <w:p w:rsidR="00C45EFA" w:rsidRPr="002C76C1" w:rsidRDefault="00C45EFA" w:rsidP="00C45EFA">
      <w:pPr>
        <w:tabs>
          <w:tab w:val="center" w:pos="709"/>
        </w:tabs>
        <w:spacing w:line="260" w:lineRule="exact"/>
        <w:rPr>
          <w:bCs/>
          <w:sz w:val="22"/>
          <w:szCs w:val="22"/>
        </w:rPr>
      </w:pPr>
    </w:p>
    <w:p w:rsidR="00C45EFA" w:rsidRPr="002C76C1" w:rsidRDefault="00C45EFA" w:rsidP="00C45EFA">
      <w:pPr>
        <w:tabs>
          <w:tab w:val="center" w:pos="709"/>
        </w:tabs>
        <w:spacing w:line="260" w:lineRule="exact"/>
        <w:rPr>
          <w:bCs/>
          <w:sz w:val="22"/>
          <w:szCs w:val="22"/>
        </w:rPr>
      </w:pPr>
    </w:p>
    <w:p w:rsidR="00861A27" w:rsidRDefault="00861A27"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5F681D" w:rsidRDefault="005F681D"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Pr="00325F2D" w:rsidRDefault="00C45EFA" w:rsidP="006F5D2E">
      <w:pPr>
        <w:pStyle w:val="ListParagraph"/>
        <w:numPr>
          <w:ilvl w:val="0"/>
          <w:numId w:val="296"/>
        </w:numPr>
        <w:tabs>
          <w:tab w:val="center" w:pos="709"/>
          <w:tab w:val="right" w:pos="9026"/>
        </w:tabs>
        <w:spacing w:after="120"/>
        <w:jc w:val="both"/>
        <w:rPr>
          <w:rFonts w:ascii="Arial" w:hAnsi="Arial" w:cs="Arial"/>
          <w:color w:val="FF0000"/>
        </w:rPr>
      </w:pPr>
      <w:r w:rsidRPr="00325F2D">
        <w:rPr>
          <w:rFonts w:ascii="Arial" w:hAnsi="Arial" w:cs="Arial"/>
          <w:b/>
          <w:bCs/>
        </w:rPr>
        <w:t>Deviation from Supply Chain Management – Turner and Townsend – Head Offic</w:t>
      </w:r>
      <w:bookmarkStart w:id="23" w:name="tm_523468823"/>
      <w:r w:rsidRPr="00325F2D">
        <w:rPr>
          <w:rFonts w:ascii="Arial" w:hAnsi="Arial" w:cs="Arial"/>
          <w:b/>
          <w:bCs/>
        </w:rPr>
        <w:t>e</w:t>
      </w:r>
      <w:bookmarkEnd w:id="23"/>
      <w:r w:rsidRPr="00325F2D">
        <w:rPr>
          <w:rFonts w:ascii="Arial" w:hAnsi="Arial" w:cs="Arial"/>
          <w:b/>
          <w:bCs/>
          <w:color w:val="FF0000"/>
        </w:rPr>
        <w:t xml:space="preserve">      Ex 278</w:t>
      </w:r>
    </w:p>
    <w:p w:rsidR="00C45EFA" w:rsidRPr="00FC723C" w:rsidRDefault="00C45EFA" w:rsidP="00C45EFA">
      <w:pPr>
        <w:pStyle w:val="NormalWeb"/>
        <w:tabs>
          <w:tab w:val="center" w:pos="709"/>
        </w:tabs>
        <w:rPr>
          <w:rFonts w:ascii="Arial" w:hAnsi="Arial" w:cs="Arial"/>
          <w:b/>
          <w:sz w:val="22"/>
          <w:szCs w:val="22"/>
        </w:rPr>
      </w:pPr>
      <w:r w:rsidRPr="00FC723C">
        <w:rPr>
          <w:rFonts w:ascii="Arial" w:hAnsi="Arial" w:cs="Arial"/>
          <w:b/>
          <w:sz w:val="22"/>
          <w:szCs w:val="22"/>
        </w:rPr>
        <w:t>Audit finding</w:t>
      </w:r>
    </w:p>
    <w:p w:rsidR="00C45EFA" w:rsidRDefault="00C45EFA" w:rsidP="00C45EFA">
      <w:pPr>
        <w:pStyle w:val="NormalWeb"/>
        <w:tabs>
          <w:tab w:val="center" w:pos="709"/>
        </w:tabs>
        <w:rPr>
          <w:rFonts w:ascii="Arial" w:hAnsi="Arial" w:cs="Arial"/>
          <w:sz w:val="22"/>
          <w:szCs w:val="22"/>
        </w:rPr>
      </w:pPr>
    </w:p>
    <w:p w:rsidR="00C45EFA" w:rsidRPr="002C76C1" w:rsidRDefault="00C45EFA" w:rsidP="00C45EFA">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C45EFA" w:rsidRPr="002C76C1" w:rsidRDefault="00C45EFA" w:rsidP="00C45EFA">
      <w:pPr>
        <w:pStyle w:val="NormalWeb"/>
        <w:tabs>
          <w:tab w:val="center" w:pos="709"/>
        </w:tabs>
        <w:rPr>
          <w:rFonts w:ascii="Arial" w:hAnsi="Arial" w:cs="Arial"/>
          <w:sz w:val="22"/>
          <w:szCs w:val="22"/>
        </w:rPr>
      </w:pPr>
    </w:p>
    <w:p w:rsidR="00C45EFA" w:rsidRPr="002C76C1" w:rsidRDefault="00C45EFA" w:rsidP="00C45EFA">
      <w:pPr>
        <w:pStyle w:val="NormalWeb"/>
        <w:tabs>
          <w:tab w:val="center" w:pos="709"/>
        </w:tabs>
        <w:spacing w:after="120" w:line="260" w:lineRule="exact"/>
        <w:rPr>
          <w:rFonts w:ascii="Arial" w:hAnsi="Arial" w:cs="Arial"/>
          <w:i/>
          <w:iCs/>
          <w:sz w:val="22"/>
          <w:szCs w:val="22"/>
        </w:rPr>
      </w:pPr>
      <w:r>
        <w:rPr>
          <w:rFonts w:ascii="Arial" w:hAnsi="Arial" w:cs="Arial"/>
          <w:i/>
          <w:iCs/>
          <w:sz w:val="22"/>
          <w:szCs w:val="22"/>
        </w:rPr>
        <w:t>a)</w:t>
      </w: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Preferencial Procurement Policy Framework Act No.2 of 2000</w:t>
      </w:r>
    </w:p>
    <w:p w:rsidR="00C45EFA" w:rsidRPr="002C76C1" w:rsidRDefault="00C45EFA" w:rsidP="00C45EFA">
      <w:pPr>
        <w:pStyle w:val="NormalWeb"/>
        <w:tabs>
          <w:tab w:val="center" w:pos="709"/>
        </w:tabs>
        <w:spacing w:after="120" w:line="260" w:lineRule="exact"/>
        <w:ind w:left="1066" w:hanging="709"/>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“2.1(a)</w:t>
      </w:r>
      <w:r w:rsidRPr="002C76C1">
        <w:rPr>
          <w:rFonts w:ascii="Arial" w:hAnsi="Arial" w:cs="Arial"/>
          <w:i/>
          <w:iCs/>
          <w:sz w:val="22"/>
          <w:szCs w:val="22"/>
        </w:rPr>
        <w:tab/>
        <w:t>An organ of state must determine its preferential procurement policy and implement it within the following framework – a preferential point system must be followed.”</w:t>
      </w:r>
    </w:p>
    <w:p w:rsidR="00C45EFA" w:rsidRPr="002C76C1" w:rsidRDefault="00C45EFA" w:rsidP="00C45EFA">
      <w:pPr>
        <w:pStyle w:val="NormalWeb"/>
        <w:tabs>
          <w:tab w:val="center" w:pos="709"/>
        </w:tabs>
        <w:spacing w:after="120" w:line="260" w:lineRule="exact"/>
        <w:ind w:left="360" w:hanging="360"/>
        <w:rPr>
          <w:rFonts w:ascii="Arial" w:hAnsi="Arial" w:cs="Arial"/>
          <w:i/>
          <w:iCs/>
          <w:sz w:val="22"/>
          <w:szCs w:val="22"/>
        </w:rPr>
      </w:pPr>
      <w:r>
        <w:rPr>
          <w:rFonts w:ascii="Arial" w:hAnsi="Arial" w:cs="Arial"/>
          <w:i/>
          <w:iCs/>
          <w:sz w:val="22"/>
          <w:szCs w:val="22"/>
        </w:rPr>
        <w:t>b)</w:t>
      </w: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Preferencial Procurement Policy Framework Act No.2 of 2000: Regulations GN R725 of 10 August 2001</w:t>
      </w:r>
    </w:p>
    <w:p w:rsidR="00C45EFA" w:rsidRPr="002C76C1" w:rsidRDefault="00C45EFA" w:rsidP="00C45EFA">
      <w:pPr>
        <w:pStyle w:val="NormalWeb"/>
        <w:tabs>
          <w:tab w:val="center" w:pos="709"/>
        </w:tabs>
        <w:spacing w:after="120" w:line="260" w:lineRule="exact"/>
        <w:ind w:left="1066" w:hanging="709"/>
        <w:rPr>
          <w:rFonts w:ascii="Arial" w:hAnsi="Arial" w:cs="Arial"/>
          <w:i/>
          <w:iCs/>
          <w:sz w:val="22"/>
          <w:szCs w:val="22"/>
        </w:rPr>
      </w:pPr>
      <w:r>
        <w:rPr>
          <w:rFonts w:ascii="Arial" w:hAnsi="Arial" w:cs="Arial"/>
          <w:i/>
          <w:iCs/>
          <w:sz w:val="22"/>
          <w:szCs w:val="22"/>
        </w:rPr>
        <w:tab/>
      </w:r>
      <w:r>
        <w:rPr>
          <w:rFonts w:ascii="Arial" w:hAnsi="Arial" w:cs="Arial"/>
          <w:i/>
          <w:iCs/>
          <w:sz w:val="22"/>
          <w:szCs w:val="22"/>
        </w:rPr>
        <w:tab/>
      </w:r>
      <w:r w:rsidRPr="002C76C1">
        <w:rPr>
          <w:rFonts w:ascii="Arial" w:hAnsi="Arial" w:cs="Arial"/>
          <w:i/>
          <w:iCs/>
          <w:sz w:val="22"/>
          <w:szCs w:val="22"/>
        </w:rPr>
        <w:t>“4(1)</w:t>
      </w:r>
      <w:r w:rsidRPr="002C76C1">
        <w:rPr>
          <w:rFonts w:ascii="Arial" w:hAnsi="Arial" w:cs="Arial"/>
          <w:i/>
          <w:iCs/>
          <w:sz w:val="22"/>
          <w:szCs w:val="22"/>
        </w:rPr>
        <w:tab/>
        <w:t>The 90/10 preference point system: The following formula must be used to calculate the points for price in respect of tenders/procurement with a Rand value above R500 000,00</w:t>
      </w:r>
    </w:p>
    <w:p w:rsidR="00C45EFA" w:rsidRPr="002C76C1" w:rsidRDefault="00C45EFA" w:rsidP="00C45EFA">
      <w:pPr>
        <w:pStyle w:val="NormalWeb"/>
        <w:tabs>
          <w:tab w:val="center" w:pos="709"/>
        </w:tabs>
        <w:spacing w:after="120" w:line="260" w:lineRule="exact"/>
        <w:ind w:left="1066" w:hanging="709"/>
        <w:rPr>
          <w:rFonts w:ascii="Arial" w:hAnsi="Arial" w:cs="Arial"/>
          <w:i/>
          <w:iCs/>
          <w:sz w:val="22"/>
          <w:szCs w:val="22"/>
        </w:rPr>
      </w:pPr>
    </w:p>
    <w:p w:rsidR="00C45EFA" w:rsidRPr="002C76C1" w:rsidRDefault="00C45EFA" w:rsidP="00C45EFA">
      <w:pPr>
        <w:pStyle w:val="NormalWeb"/>
        <w:tabs>
          <w:tab w:val="center" w:pos="709"/>
        </w:tabs>
        <w:spacing w:after="120" w:line="260" w:lineRule="exact"/>
        <w:ind w:left="1066" w:hanging="709"/>
        <w:rPr>
          <w:rFonts w:ascii="Arial" w:hAnsi="Arial" w:cs="Arial"/>
          <w:i/>
          <w:iCs/>
          <w:sz w:val="22"/>
          <w:szCs w:val="22"/>
        </w:rPr>
      </w:pPr>
      <w:r w:rsidRPr="002C76C1">
        <w:rPr>
          <w:rFonts w:ascii="Arial" w:hAnsi="Arial" w:cs="Arial"/>
          <w:i/>
          <w:iCs/>
          <w:sz w:val="22"/>
          <w:szCs w:val="22"/>
        </w:rPr>
        <w:tab/>
        <w:t>Ps = 90(1(Pt-Pmin)/Pmin)</w:t>
      </w:r>
    </w:p>
    <w:p w:rsidR="00C45EFA" w:rsidRPr="002C76C1" w:rsidRDefault="00C45EFA" w:rsidP="00C45EFA">
      <w:pPr>
        <w:pStyle w:val="NormalWeb"/>
        <w:tabs>
          <w:tab w:val="center" w:pos="709"/>
        </w:tabs>
        <w:ind w:left="1066" w:hanging="709"/>
        <w:contextualSpacing/>
        <w:rPr>
          <w:rFonts w:ascii="Arial" w:hAnsi="Arial" w:cs="Arial"/>
          <w:i/>
          <w:iCs/>
          <w:sz w:val="22"/>
          <w:szCs w:val="22"/>
        </w:rPr>
      </w:pPr>
      <w:r w:rsidRPr="002C76C1">
        <w:rPr>
          <w:rFonts w:ascii="Arial" w:hAnsi="Arial" w:cs="Arial"/>
          <w:i/>
          <w:iCs/>
          <w:sz w:val="22"/>
          <w:szCs w:val="22"/>
        </w:rPr>
        <w:tab/>
      </w:r>
      <w:r w:rsidRPr="002C76C1">
        <w:rPr>
          <w:rFonts w:ascii="Arial" w:hAnsi="Arial" w:cs="Arial"/>
          <w:i/>
          <w:iCs/>
          <w:sz w:val="22"/>
          <w:szCs w:val="22"/>
        </w:rPr>
        <w:tab/>
      </w:r>
    </w:p>
    <w:p w:rsidR="00C45EFA" w:rsidRPr="002C76C1" w:rsidRDefault="00C45EFA" w:rsidP="00C45EFA">
      <w:pPr>
        <w:pStyle w:val="NormalWeb"/>
        <w:tabs>
          <w:tab w:val="center" w:pos="709"/>
        </w:tabs>
        <w:ind w:left="1066" w:hanging="709"/>
        <w:contextualSpacing/>
        <w:rPr>
          <w:rFonts w:ascii="Arial" w:hAnsi="Arial" w:cs="Arial"/>
          <w:i/>
          <w:iCs/>
          <w:sz w:val="22"/>
          <w:szCs w:val="22"/>
        </w:rPr>
      </w:pPr>
      <w:r w:rsidRPr="002C76C1">
        <w:rPr>
          <w:rFonts w:ascii="Arial" w:hAnsi="Arial" w:cs="Arial"/>
          <w:i/>
          <w:iCs/>
          <w:sz w:val="22"/>
          <w:szCs w:val="22"/>
        </w:rPr>
        <w:tab/>
        <w:t>Where</w:t>
      </w:r>
    </w:p>
    <w:p w:rsidR="00C45EFA" w:rsidRPr="002C76C1" w:rsidRDefault="00C45EFA" w:rsidP="00C45EFA">
      <w:pPr>
        <w:pStyle w:val="NormalWeb"/>
        <w:tabs>
          <w:tab w:val="center" w:pos="709"/>
        </w:tabs>
        <w:ind w:left="1066" w:hanging="709"/>
        <w:contextualSpacing/>
        <w:rPr>
          <w:rFonts w:ascii="Arial" w:hAnsi="Arial" w:cs="Arial"/>
          <w:i/>
          <w:iCs/>
          <w:sz w:val="22"/>
          <w:szCs w:val="22"/>
        </w:rPr>
      </w:pPr>
    </w:p>
    <w:p w:rsidR="00C45EFA" w:rsidRPr="002C76C1" w:rsidRDefault="00C45EFA" w:rsidP="00C45EFA">
      <w:pPr>
        <w:pStyle w:val="NormalWeb"/>
        <w:tabs>
          <w:tab w:val="center" w:pos="709"/>
        </w:tabs>
        <w:ind w:left="1066" w:hanging="709"/>
        <w:contextualSpacing/>
        <w:rPr>
          <w:rFonts w:ascii="Arial" w:hAnsi="Arial" w:cs="Arial"/>
          <w:i/>
          <w:iCs/>
          <w:sz w:val="22"/>
          <w:szCs w:val="22"/>
        </w:rPr>
      </w:pPr>
      <w:r w:rsidRPr="002C76C1">
        <w:rPr>
          <w:rFonts w:ascii="Arial" w:hAnsi="Arial" w:cs="Arial"/>
          <w:i/>
          <w:iCs/>
          <w:sz w:val="22"/>
          <w:szCs w:val="22"/>
        </w:rPr>
        <w:tab/>
        <w:t>Ps</w:t>
      </w:r>
      <w:r w:rsidRPr="002C76C1">
        <w:rPr>
          <w:rFonts w:ascii="Arial" w:hAnsi="Arial" w:cs="Arial"/>
          <w:i/>
          <w:iCs/>
          <w:sz w:val="22"/>
          <w:szCs w:val="22"/>
        </w:rPr>
        <w:tab/>
        <w:t xml:space="preserve"> = Points scored for price tender of tender under consideration</w:t>
      </w:r>
    </w:p>
    <w:p w:rsidR="00C45EFA" w:rsidRPr="002C76C1" w:rsidRDefault="00C45EFA" w:rsidP="00C45EFA">
      <w:pPr>
        <w:pStyle w:val="NormalWeb"/>
        <w:tabs>
          <w:tab w:val="center" w:pos="709"/>
        </w:tabs>
        <w:ind w:left="1066" w:hanging="709"/>
        <w:contextualSpacing/>
        <w:rPr>
          <w:rFonts w:ascii="Arial" w:hAnsi="Arial" w:cs="Arial"/>
          <w:i/>
          <w:iCs/>
          <w:sz w:val="22"/>
          <w:szCs w:val="22"/>
        </w:rPr>
      </w:pPr>
      <w:r w:rsidRPr="002C76C1">
        <w:rPr>
          <w:rFonts w:ascii="Arial" w:hAnsi="Arial" w:cs="Arial"/>
          <w:i/>
          <w:iCs/>
          <w:sz w:val="22"/>
          <w:szCs w:val="22"/>
        </w:rPr>
        <w:tab/>
        <w:t>Pt</w:t>
      </w:r>
      <w:r w:rsidRPr="002C76C1">
        <w:rPr>
          <w:rFonts w:ascii="Arial" w:hAnsi="Arial" w:cs="Arial"/>
          <w:i/>
          <w:iCs/>
          <w:sz w:val="22"/>
          <w:szCs w:val="22"/>
        </w:rPr>
        <w:tab/>
        <w:t xml:space="preserve"> = Rand value of tender under consideration</w:t>
      </w:r>
    </w:p>
    <w:p w:rsidR="00C45EFA" w:rsidRPr="002C76C1" w:rsidRDefault="00C45EFA" w:rsidP="00C45EFA">
      <w:pPr>
        <w:pStyle w:val="NormalWeb"/>
        <w:tabs>
          <w:tab w:val="center" w:pos="709"/>
        </w:tabs>
        <w:ind w:left="1066" w:hanging="709"/>
        <w:contextualSpacing/>
        <w:rPr>
          <w:rFonts w:ascii="Arial" w:hAnsi="Arial" w:cs="Arial"/>
          <w:i/>
          <w:iCs/>
          <w:sz w:val="22"/>
          <w:szCs w:val="22"/>
        </w:rPr>
      </w:pPr>
      <w:r w:rsidRPr="002C76C1">
        <w:rPr>
          <w:rFonts w:ascii="Arial" w:hAnsi="Arial" w:cs="Arial"/>
          <w:i/>
          <w:iCs/>
          <w:sz w:val="22"/>
          <w:szCs w:val="22"/>
        </w:rPr>
        <w:tab/>
        <w:t>Pmin = Rand value of lowest acceptable tender”</w:t>
      </w:r>
    </w:p>
    <w:p w:rsidR="00C45EFA" w:rsidRPr="002C76C1" w:rsidRDefault="00C45EFA" w:rsidP="00C45EFA">
      <w:pPr>
        <w:pStyle w:val="NormalWeb"/>
        <w:tabs>
          <w:tab w:val="center" w:pos="709"/>
        </w:tabs>
        <w:spacing w:after="120" w:line="260" w:lineRule="exact"/>
        <w:rPr>
          <w:rFonts w:ascii="Arial" w:hAnsi="Arial" w:cs="Arial"/>
          <w:sz w:val="22"/>
          <w:szCs w:val="22"/>
        </w:rPr>
      </w:pPr>
    </w:p>
    <w:p w:rsidR="00C45EFA" w:rsidRPr="00FC723C" w:rsidRDefault="00C45EFA" w:rsidP="00C45EFA">
      <w:pPr>
        <w:pStyle w:val="NormalWeb"/>
        <w:tabs>
          <w:tab w:val="center" w:pos="709"/>
        </w:tabs>
        <w:rPr>
          <w:rFonts w:ascii="Arial" w:hAnsi="Arial" w:cs="Arial"/>
          <w:sz w:val="22"/>
          <w:szCs w:val="22"/>
          <w:lang w:val="en-ZA"/>
        </w:rPr>
      </w:pPr>
    </w:p>
    <w:p w:rsidR="00C45EFA" w:rsidRPr="00FC723C" w:rsidRDefault="00C45EFA" w:rsidP="00C45EFA">
      <w:pPr>
        <w:tabs>
          <w:tab w:val="center" w:pos="709"/>
        </w:tabs>
        <w:spacing w:after="120"/>
        <w:jc w:val="both"/>
        <w:rPr>
          <w:rFonts w:eastAsia="Arial"/>
          <w:b/>
          <w:sz w:val="22"/>
          <w:szCs w:val="22"/>
        </w:rPr>
      </w:pPr>
      <w:r w:rsidRPr="00FC723C">
        <w:rPr>
          <w:rFonts w:eastAsia="Arial"/>
          <w:sz w:val="22"/>
          <w:szCs w:val="22"/>
        </w:rPr>
        <w:t>The following deviation relating to the development of an immovable asset life cycle management guidelines for national and provincial custodians by Turner and Townsend</w:t>
      </w:r>
    </w:p>
    <w:p w:rsidR="00C45EFA" w:rsidRPr="002C76C1" w:rsidRDefault="00C45EFA" w:rsidP="00C45EFA">
      <w:pPr>
        <w:tabs>
          <w:tab w:val="center" w:pos="709"/>
          <w:tab w:val="left" w:pos="7655"/>
        </w:tabs>
        <w:jc w:val="both"/>
        <w:rPr>
          <w:rFonts w:eastAsia="Arial"/>
        </w:rPr>
      </w:pPr>
    </w:p>
    <w:tbl>
      <w:tblPr>
        <w:tblW w:w="0" w:type="auto"/>
        <w:tblInd w:w="108" w:type="dxa"/>
        <w:tblCellMar>
          <w:left w:w="10" w:type="dxa"/>
          <w:right w:w="10" w:type="dxa"/>
        </w:tblCellMar>
        <w:tblLook w:val="0000"/>
      </w:tblPr>
      <w:tblGrid>
        <w:gridCol w:w="4286"/>
        <w:gridCol w:w="2070"/>
        <w:gridCol w:w="2790"/>
      </w:tblGrid>
      <w:tr w:rsidR="00C45EFA" w:rsidRPr="00325F2D" w:rsidTr="00333EE3">
        <w:trPr>
          <w:trHeight w:val="1"/>
        </w:trPr>
        <w:tc>
          <w:tcPr>
            <w:tcW w:w="428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C45EFA" w:rsidRPr="00325F2D" w:rsidRDefault="00C45EFA" w:rsidP="00333EE3">
            <w:pPr>
              <w:tabs>
                <w:tab w:val="center" w:pos="709"/>
                <w:tab w:val="left" w:pos="7655"/>
              </w:tabs>
              <w:jc w:val="both"/>
              <w:rPr>
                <w:sz w:val="18"/>
                <w:szCs w:val="18"/>
              </w:rPr>
            </w:pPr>
            <w:r w:rsidRPr="00325F2D">
              <w:rPr>
                <w:rFonts w:eastAsia="Arial"/>
                <w:b/>
                <w:sz w:val="18"/>
                <w:szCs w:val="18"/>
              </w:rPr>
              <w:t>SUPPLIER  NAME</w:t>
            </w:r>
          </w:p>
        </w:tc>
        <w:tc>
          <w:tcPr>
            <w:tcW w:w="20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tcPr>
          <w:p w:rsidR="00C45EFA" w:rsidRPr="00325F2D" w:rsidRDefault="00C45EFA" w:rsidP="00333EE3">
            <w:pPr>
              <w:tabs>
                <w:tab w:val="center" w:pos="709"/>
                <w:tab w:val="left" w:pos="7655"/>
              </w:tabs>
              <w:jc w:val="both"/>
              <w:rPr>
                <w:sz w:val="18"/>
                <w:szCs w:val="18"/>
              </w:rPr>
            </w:pPr>
            <w:r w:rsidRPr="00325F2D">
              <w:rPr>
                <w:rFonts w:eastAsia="Arial"/>
                <w:b/>
                <w:sz w:val="18"/>
                <w:szCs w:val="18"/>
              </w:rPr>
              <w:t>Tender no</w:t>
            </w:r>
          </w:p>
        </w:tc>
        <w:tc>
          <w:tcPr>
            <w:tcW w:w="27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left w:w="108" w:type="dxa"/>
              <w:right w:w="108" w:type="dxa"/>
            </w:tcMar>
            <w:vAlign w:val="center"/>
          </w:tcPr>
          <w:p w:rsidR="00C45EFA" w:rsidRPr="00325F2D" w:rsidRDefault="00C45EFA" w:rsidP="00333EE3">
            <w:pPr>
              <w:tabs>
                <w:tab w:val="center" w:pos="709"/>
                <w:tab w:val="left" w:pos="7655"/>
              </w:tabs>
              <w:jc w:val="center"/>
              <w:rPr>
                <w:rFonts w:eastAsia="Arial"/>
                <w:b/>
                <w:sz w:val="18"/>
                <w:szCs w:val="18"/>
              </w:rPr>
            </w:pPr>
            <w:r w:rsidRPr="00325F2D">
              <w:rPr>
                <w:rFonts w:eastAsia="Arial"/>
                <w:b/>
                <w:sz w:val="18"/>
                <w:szCs w:val="18"/>
              </w:rPr>
              <w:t>Amount</w:t>
            </w:r>
          </w:p>
          <w:p w:rsidR="00C45EFA" w:rsidRPr="00325F2D" w:rsidRDefault="00C45EFA" w:rsidP="00333EE3">
            <w:pPr>
              <w:tabs>
                <w:tab w:val="center" w:pos="709"/>
                <w:tab w:val="left" w:pos="7655"/>
              </w:tabs>
              <w:jc w:val="center"/>
              <w:rPr>
                <w:sz w:val="18"/>
                <w:szCs w:val="18"/>
              </w:rPr>
            </w:pPr>
            <w:r w:rsidRPr="00325F2D">
              <w:rPr>
                <w:rFonts w:eastAsia="Arial"/>
                <w:b/>
                <w:sz w:val="18"/>
                <w:szCs w:val="18"/>
              </w:rPr>
              <w:t>R</w:t>
            </w:r>
          </w:p>
        </w:tc>
      </w:tr>
      <w:tr w:rsidR="00C45EFA" w:rsidRPr="00325F2D" w:rsidTr="00333EE3">
        <w:trPr>
          <w:trHeight w:val="340"/>
        </w:trPr>
        <w:tc>
          <w:tcPr>
            <w:tcW w:w="42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45EFA" w:rsidRPr="00325F2D" w:rsidRDefault="00C45EFA" w:rsidP="00333EE3">
            <w:pPr>
              <w:tabs>
                <w:tab w:val="center" w:pos="709"/>
                <w:tab w:val="left" w:pos="7655"/>
              </w:tabs>
              <w:jc w:val="both"/>
              <w:rPr>
                <w:sz w:val="18"/>
                <w:szCs w:val="18"/>
              </w:rPr>
            </w:pPr>
            <w:r w:rsidRPr="00325F2D">
              <w:rPr>
                <w:rFonts w:eastAsia="Arial"/>
                <w:sz w:val="18"/>
                <w:szCs w:val="18"/>
              </w:rPr>
              <w:t>Turner and Townsend</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45EFA" w:rsidRPr="00325F2D" w:rsidRDefault="00C45EFA" w:rsidP="00333EE3">
            <w:pPr>
              <w:tabs>
                <w:tab w:val="center" w:pos="709"/>
                <w:tab w:val="left" w:pos="7655"/>
              </w:tabs>
              <w:jc w:val="both"/>
              <w:rPr>
                <w:sz w:val="18"/>
                <w:szCs w:val="18"/>
              </w:rPr>
            </w:pPr>
            <w:r w:rsidRPr="00325F2D">
              <w:rPr>
                <w:rFonts w:eastAsia="Arial"/>
                <w:sz w:val="18"/>
                <w:szCs w:val="18"/>
              </w:rPr>
              <w:t>HP10/045</w:t>
            </w:r>
          </w:p>
        </w:tc>
        <w:tc>
          <w:tcPr>
            <w:tcW w:w="2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rsidR="00C45EFA" w:rsidRPr="00325F2D" w:rsidRDefault="00C45EFA" w:rsidP="00333EE3">
            <w:pPr>
              <w:tabs>
                <w:tab w:val="center" w:pos="709"/>
                <w:tab w:val="left" w:pos="7655"/>
              </w:tabs>
              <w:jc w:val="right"/>
              <w:rPr>
                <w:sz w:val="18"/>
                <w:szCs w:val="18"/>
              </w:rPr>
            </w:pPr>
            <w:r w:rsidRPr="00325F2D">
              <w:rPr>
                <w:rFonts w:eastAsia="Arial"/>
                <w:sz w:val="18"/>
                <w:szCs w:val="18"/>
              </w:rPr>
              <w:t>2 668 237,00</w:t>
            </w:r>
          </w:p>
        </w:tc>
      </w:tr>
    </w:tbl>
    <w:p w:rsidR="00C45EFA" w:rsidRPr="002C76C1" w:rsidRDefault="00C45EFA" w:rsidP="00C45EFA">
      <w:pPr>
        <w:tabs>
          <w:tab w:val="center" w:pos="709"/>
          <w:tab w:val="left" w:pos="7655"/>
        </w:tabs>
        <w:jc w:val="both"/>
        <w:rPr>
          <w:rFonts w:eastAsia="Arial"/>
        </w:rPr>
      </w:pPr>
    </w:p>
    <w:p w:rsidR="00C45EFA" w:rsidRPr="002C76C1" w:rsidRDefault="00C45EFA" w:rsidP="00C45EFA">
      <w:pPr>
        <w:tabs>
          <w:tab w:val="center" w:pos="709"/>
        </w:tabs>
        <w:jc w:val="both"/>
        <w:rPr>
          <w:rFonts w:eastAsia="Arial"/>
        </w:rPr>
      </w:pPr>
    </w:p>
    <w:p w:rsidR="00C45EFA" w:rsidRPr="00FC723C" w:rsidRDefault="00C45EFA" w:rsidP="00C45EFA">
      <w:pPr>
        <w:tabs>
          <w:tab w:val="center" w:pos="709"/>
        </w:tabs>
        <w:jc w:val="both"/>
        <w:rPr>
          <w:rFonts w:eastAsia="Arial"/>
          <w:sz w:val="22"/>
          <w:szCs w:val="22"/>
        </w:rPr>
      </w:pPr>
      <w:r w:rsidRPr="00FC723C">
        <w:rPr>
          <w:rFonts w:eastAsia="Arial"/>
          <w:sz w:val="22"/>
          <w:szCs w:val="22"/>
        </w:rPr>
        <w:t>As p</w:t>
      </w:r>
      <w:r w:rsidRPr="00FC723C">
        <w:rPr>
          <w:color w:val="000000"/>
          <w:sz w:val="22"/>
          <w:szCs w:val="22"/>
        </w:rPr>
        <w:t>er inspection of the department’s PA-20(Scoring model) it was noted that the formula used to calculate the preference points awarded is not in line with the preferential procurement policy framework. Please note that although an incorrect formula was used it does affect the outcome</w:t>
      </w:r>
      <w:r w:rsidRPr="00FC723C">
        <w:rPr>
          <w:rFonts w:eastAsia="Arial"/>
          <w:sz w:val="22"/>
          <w:szCs w:val="22"/>
        </w:rPr>
        <w:t>.</w:t>
      </w:r>
    </w:p>
    <w:p w:rsidR="00C45EFA" w:rsidRDefault="00C45EFA" w:rsidP="00C45EFA">
      <w:pPr>
        <w:tabs>
          <w:tab w:val="center" w:pos="709"/>
        </w:tabs>
        <w:jc w:val="center"/>
        <w:rPr>
          <w:rFonts w:eastAsia="Arial"/>
        </w:rPr>
      </w:pPr>
    </w:p>
    <w:p w:rsidR="00C45EFA" w:rsidRPr="002C76C1" w:rsidRDefault="00C45EFA" w:rsidP="00C45EFA">
      <w:pPr>
        <w:tabs>
          <w:tab w:val="center" w:pos="709"/>
        </w:tabs>
        <w:ind w:left="426" w:hanging="426"/>
        <w:jc w:val="both"/>
        <w:rPr>
          <w:rFonts w:eastAsia="Arial"/>
        </w:rPr>
      </w:pPr>
    </w:p>
    <w:tbl>
      <w:tblPr>
        <w:tblW w:w="0" w:type="auto"/>
        <w:tblInd w:w="108" w:type="dxa"/>
        <w:tblCellMar>
          <w:top w:w="17" w:type="dxa"/>
          <w:left w:w="17" w:type="dxa"/>
          <w:bottom w:w="17" w:type="dxa"/>
          <w:right w:w="17" w:type="dxa"/>
        </w:tblCellMar>
        <w:tblLook w:val="04A0"/>
      </w:tblPr>
      <w:tblGrid>
        <w:gridCol w:w="1710"/>
        <w:gridCol w:w="2520"/>
        <w:gridCol w:w="2430"/>
        <w:gridCol w:w="2033"/>
      </w:tblGrid>
      <w:tr w:rsidR="00C45EFA" w:rsidRPr="00325F2D" w:rsidTr="00333EE3">
        <w:tc>
          <w:tcPr>
            <w:tcW w:w="171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C45EFA" w:rsidRPr="00325F2D" w:rsidRDefault="00C45EFA" w:rsidP="00333EE3">
            <w:pPr>
              <w:tabs>
                <w:tab w:val="center" w:pos="709"/>
              </w:tabs>
              <w:rPr>
                <w:b/>
                <w:bCs/>
                <w:sz w:val="18"/>
                <w:szCs w:val="18"/>
                <w:lang w:eastAsia="en-ZA"/>
              </w:rPr>
            </w:pPr>
            <w:r w:rsidRPr="00325F2D">
              <w:rPr>
                <w:b/>
                <w:bCs/>
                <w:sz w:val="18"/>
                <w:szCs w:val="18"/>
                <w:lang w:eastAsia="en-ZA"/>
              </w:rPr>
              <w:t>EVALUATED</w:t>
            </w:r>
          </w:p>
        </w:tc>
        <w:tc>
          <w:tcPr>
            <w:tcW w:w="252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C45EFA" w:rsidRPr="00325F2D" w:rsidRDefault="00C45EFA" w:rsidP="00333EE3">
            <w:pPr>
              <w:tabs>
                <w:tab w:val="center" w:pos="709"/>
              </w:tabs>
              <w:rPr>
                <w:b/>
                <w:bCs/>
                <w:sz w:val="18"/>
                <w:szCs w:val="18"/>
                <w:lang w:eastAsia="en-ZA"/>
              </w:rPr>
            </w:pPr>
            <w:r w:rsidRPr="00325F2D">
              <w:rPr>
                <w:b/>
                <w:bCs/>
                <w:sz w:val="18"/>
                <w:szCs w:val="18"/>
                <w:lang w:eastAsia="en-ZA"/>
              </w:rPr>
              <w:t>POINTS PER PA-20 (SCORING MODEL)</w:t>
            </w:r>
          </w:p>
        </w:tc>
        <w:tc>
          <w:tcPr>
            <w:tcW w:w="2430"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rsidR="00C45EFA" w:rsidRPr="00325F2D" w:rsidRDefault="00C45EFA" w:rsidP="00333EE3">
            <w:pPr>
              <w:tabs>
                <w:tab w:val="center" w:pos="709"/>
              </w:tabs>
              <w:rPr>
                <w:b/>
                <w:bCs/>
                <w:sz w:val="18"/>
                <w:szCs w:val="18"/>
                <w:lang w:eastAsia="en-ZA"/>
              </w:rPr>
            </w:pPr>
            <w:r w:rsidRPr="00325F2D">
              <w:rPr>
                <w:b/>
                <w:bCs/>
                <w:sz w:val="18"/>
                <w:szCs w:val="18"/>
                <w:lang w:eastAsia="en-ZA"/>
              </w:rPr>
              <w:t>POINTS PER RECALCULATION (EXCLD HDI POINTS)</w:t>
            </w:r>
          </w:p>
        </w:tc>
        <w:tc>
          <w:tcPr>
            <w:tcW w:w="203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bottom"/>
            <w:hideMark/>
          </w:tcPr>
          <w:p w:rsidR="00C45EFA" w:rsidRPr="00325F2D" w:rsidRDefault="00C45EFA" w:rsidP="00333EE3">
            <w:pPr>
              <w:tabs>
                <w:tab w:val="center" w:pos="709"/>
              </w:tabs>
              <w:rPr>
                <w:b/>
                <w:bCs/>
                <w:sz w:val="18"/>
                <w:szCs w:val="18"/>
                <w:lang w:eastAsia="en-ZA"/>
              </w:rPr>
            </w:pPr>
            <w:r w:rsidRPr="00325F2D">
              <w:rPr>
                <w:b/>
                <w:bCs/>
                <w:sz w:val="18"/>
                <w:szCs w:val="18"/>
                <w:lang w:eastAsia="en-ZA"/>
              </w:rPr>
              <w:t>DIFFERENCE</w:t>
            </w:r>
          </w:p>
        </w:tc>
      </w:tr>
      <w:tr w:rsidR="00C45EFA" w:rsidRPr="00325F2D" w:rsidTr="00C45EFA">
        <w:tc>
          <w:tcPr>
            <w:tcW w:w="171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C45EFA" w:rsidRPr="00325F2D" w:rsidRDefault="00C45EFA" w:rsidP="00333EE3">
            <w:pPr>
              <w:tabs>
                <w:tab w:val="center" w:pos="709"/>
              </w:tabs>
              <w:rPr>
                <w:sz w:val="18"/>
                <w:szCs w:val="18"/>
                <w:lang w:eastAsia="en-ZA"/>
              </w:rPr>
            </w:pPr>
            <w:r w:rsidRPr="00325F2D">
              <w:rPr>
                <w:sz w:val="18"/>
                <w:szCs w:val="18"/>
                <w:lang w:eastAsia="en-ZA"/>
              </w:rPr>
              <w:t>CSIR</w:t>
            </w:r>
          </w:p>
        </w:tc>
        <w:tc>
          <w:tcPr>
            <w:tcW w:w="252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C45EFA" w:rsidRPr="00325F2D" w:rsidRDefault="00C45EFA" w:rsidP="00333EE3">
            <w:pPr>
              <w:tabs>
                <w:tab w:val="center" w:pos="709"/>
              </w:tabs>
              <w:jc w:val="right"/>
              <w:rPr>
                <w:sz w:val="18"/>
                <w:szCs w:val="18"/>
                <w:lang w:eastAsia="en-ZA"/>
              </w:rPr>
            </w:pPr>
            <w:r w:rsidRPr="00325F2D">
              <w:rPr>
                <w:sz w:val="18"/>
                <w:szCs w:val="18"/>
                <w:lang w:eastAsia="en-ZA"/>
              </w:rPr>
              <w:t>(201,28)</w:t>
            </w:r>
          </w:p>
        </w:tc>
        <w:tc>
          <w:tcPr>
            <w:tcW w:w="243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C45EFA" w:rsidRPr="00325F2D" w:rsidRDefault="00C45EFA" w:rsidP="00333EE3">
            <w:pPr>
              <w:tabs>
                <w:tab w:val="center" w:pos="709"/>
              </w:tabs>
              <w:jc w:val="right"/>
              <w:rPr>
                <w:sz w:val="18"/>
                <w:szCs w:val="18"/>
                <w:lang w:eastAsia="en-ZA"/>
              </w:rPr>
            </w:pPr>
            <w:r w:rsidRPr="00325F2D">
              <w:rPr>
                <w:sz w:val="18"/>
                <w:szCs w:val="18"/>
                <w:lang w:eastAsia="en-ZA"/>
              </w:rPr>
              <w:t>2,12</w:t>
            </w:r>
          </w:p>
        </w:tc>
        <w:tc>
          <w:tcPr>
            <w:tcW w:w="203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C45EFA" w:rsidRPr="00325F2D" w:rsidRDefault="00C45EFA" w:rsidP="00333EE3">
            <w:pPr>
              <w:tabs>
                <w:tab w:val="center" w:pos="709"/>
              </w:tabs>
              <w:jc w:val="right"/>
              <w:rPr>
                <w:sz w:val="18"/>
                <w:szCs w:val="18"/>
                <w:lang w:eastAsia="en-ZA"/>
              </w:rPr>
            </w:pPr>
            <w:r w:rsidRPr="00325F2D">
              <w:rPr>
                <w:sz w:val="18"/>
                <w:szCs w:val="18"/>
                <w:lang w:eastAsia="en-ZA"/>
              </w:rPr>
              <w:t>203,40</w:t>
            </w:r>
          </w:p>
        </w:tc>
      </w:tr>
      <w:tr w:rsidR="00C45EFA" w:rsidRPr="00325F2D" w:rsidTr="00C45EFA">
        <w:trPr>
          <w:trHeight w:val="386"/>
        </w:trPr>
        <w:tc>
          <w:tcPr>
            <w:tcW w:w="1710" w:type="dxa"/>
            <w:tcBorders>
              <w:top w:val="nil"/>
              <w:left w:val="single" w:sz="8" w:space="0" w:color="auto"/>
              <w:bottom w:val="nil"/>
              <w:right w:val="single" w:sz="8" w:space="0" w:color="auto"/>
            </w:tcBorders>
            <w:shd w:val="clear" w:color="auto" w:fill="auto"/>
            <w:tcMar>
              <w:top w:w="0" w:type="dxa"/>
              <w:left w:w="108" w:type="dxa"/>
              <w:bottom w:w="0" w:type="dxa"/>
              <w:right w:w="108" w:type="dxa"/>
            </w:tcMar>
            <w:hideMark/>
          </w:tcPr>
          <w:p w:rsidR="00C45EFA" w:rsidRPr="00325F2D" w:rsidRDefault="00C45EFA" w:rsidP="00333EE3">
            <w:pPr>
              <w:tabs>
                <w:tab w:val="center" w:pos="709"/>
              </w:tabs>
              <w:rPr>
                <w:sz w:val="18"/>
                <w:szCs w:val="18"/>
                <w:lang w:eastAsia="en-ZA"/>
              </w:rPr>
            </w:pPr>
            <w:r w:rsidRPr="00325F2D">
              <w:rPr>
                <w:sz w:val="18"/>
                <w:szCs w:val="18"/>
                <w:lang w:eastAsia="en-ZA"/>
              </w:rPr>
              <w:t>Core Focus</w:t>
            </w:r>
          </w:p>
        </w:tc>
        <w:tc>
          <w:tcPr>
            <w:tcW w:w="2520"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C45EFA" w:rsidRPr="00325F2D" w:rsidRDefault="00C45EFA" w:rsidP="00333EE3">
            <w:pPr>
              <w:tabs>
                <w:tab w:val="center" w:pos="709"/>
              </w:tabs>
              <w:jc w:val="right"/>
              <w:rPr>
                <w:sz w:val="18"/>
                <w:szCs w:val="18"/>
                <w:lang w:eastAsia="en-ZA"/>
              </w:rPr>
            </w:pPr>
            <w:r w:rsidRPr="00325F2D">
              <w:rPr>
                <w:sz w:val="18"/>
                <w:szCs w:val="18"/>
                <w:lang w:eastAsia="en-ZA"/>
              </w:rPr>
              <w:t>73,29</w:t>
            </w:r>
          </w:p>
        </w:tc>
        <w:tc>
          <w:tcPr>
            <w:tcW w:w="2430" w:type="dxa"/>
            <w:tcBorders>
              <w:top w:val="nil"/>
              <w:left w:val="nil"/>
              <w:bottom w:val="nil"/>
              <w:right w:val="single" w:sz="8" w:space="0" w:color="auto"/>
            </w:tcBorders>
            <w:shd w:val="clear" w:color="auto" w:fill="auto"/>
            <w:tcMar>
              <w:top w:w="0" w:type="dxa"/>
              <w:left w:w="108" w:type="dxa"/>
              <w:bottom w:w="0" w:type="dxa"/>
              <w:right w:w="108" w:type="dxa"/>
            </w:tcMar>
            <w:vAlign w:val="bottom"/>
            <w:hideMark/>
          </w:tcPr>
          <w:p w:rsidR="00C45EFA" w:rsidRPr="00325F2D" w:rsidRDefault="00C45EFA" w:rsidP="00333EE3">
            <w:pPr>
              <w:tabs>
                <w:tab w:val="center" w:pos="709"/>
              </w:tabs>
              <w:jc w:val="right"/>
              <w:rPr>
                <w:sz w:val="18"/>
                <w:szCs w:val="18"/>
                <w:lang w:eastAsia="en-ZA"/>
              </w:rPr>
            </w:pPr>
            <w:r w:rsidRPr="00325F2D">
              <w:rPr>
                <w:sz w:val="18"/>
                <w:szCs w:val="18"/>
                <w:lang w:eastAsia="en-ZA"/>
              </w:rPr>
              <w:t>7,59</w:t>
            </w:r>
          </w:p>
        </w:tc>
        <w:tc>
          <w:tcPr>
            <w:tcW w:w="203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bottom"/>
            <w:hideMark/>
          </w:tcPr>
          <w:p w:rsidR="00C45EFA" w:rsidRPr="00325F2D" w:rsidRDefault="00C45EFA" w:rsidP="00333EE3">
            <w:pPr>
              <w:tabs>
                <w:tab w:val="center" w:pos="709"/>
              </w:tabs>
              <w:jc w:val="right"/>
              <w:rPr>
                <w:sz w:val="18"/>
                <w:szCs w:val="18"/>
                <w:lang w:eastAsia="en-ZA"/>
              </w:rPr>
            </w:pPr>
            <w:r w:rsidRPr="00325F2D">
              <w:rPr>
                <w:sz w:val="18"/>
                <w:szCs w:val="18"/>
                <w:lang w:eastAsia="en-ZA"/>
              </w:rPr>
              <w:t>65,70</w:t>
            </w:r>
          </w:p>
        </w:tc>
      </w:tr>
      <w:tr w:rsidR="00C45EFA" w:rsidRPr="00325F2D" w:rsidTr="00C45EFA">
        <w:tc>
          <w:tcPr>
            <w:tcW w:w="1710"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C45EFA" w:rsidRPr="00325F2D" w:rsidRDefault="00C45EFA" w:rsidP="00333EE3">
            <w:pPr>
              <w:tabs>
                <w:tab w:val="center" w:pos="709"/>
              </w:tabs>
              <w:rPr>
                <w:sz w:val="18"/>
                <w:szCs w:val="18"/>
                <w:lang w:eastAsia="en-ZA"/>
              </w:rPr>
            </w:pPr>
          </w:p>
        </w:tc>
        <w:tc>
          <w:tcPr>
            <w:tcW w:w="2520"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C45EFA" w:rsidRPr="00325F2D" w:rsidRDefault="00C45EFA" w:rsidP="00333EE3">
            <w:pPr>
              <w:tabs>
                <w:tab w:val="center" w:pos="709"/>
              </w:tabs>
              <w:jc w:val="right"/>
              <w:rPr>
                <w:sz w:val="18"/>
                <w:szCs w:val="18"/>
                <w:lang w:eastAsia="en-ZA"/>
              </w:rPr>
            </w:pPr>
          </w:p>
        </w:tc>
        <w:tc>
          <w:tcPr>
            <w:tcW w:w="2430"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C45EFA" w:rsidRPr="00325F2D" w:rsidRDefault="00C45EFA" w:rsidP="00333EE3">
            <w:pPr>
              <w:tabs>
                <w:tab w:val="center" w:pos="709"/>
              </w:tabs>
              <w:jc w:val="right"/>
              <w:rPr>
                <w:sz w:val="18"/>
                <w:szCs w:val="18"/>
                <w:lang w:eastAsia="en-ZA"/>
              </w:rPr>
            </w:pPr>
          </w:p>
        </w:tc>
        <w:tc>
          <w:tcPr>
            <w:tcW w:w="20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bottom"/>
            <w:hideMark/>
          </w:tcPr>
          <w:p w:rsidR="00C45EFA" w:rsidRPr="00325F2D" w:rsidRDefault="00C45EFA" w:rsidP="00333EE3">
            <w:pPr>
              <w:tabs>
                <w:tab w:val="center" w:pos="709"/>
              </w:tabs>
              <w:jc w:val="right"/>
              <w:rPr>
                <w:sz w:val="18"/>
                <w:szCs w:val="18"/>
                <w:lang w:eastAsia="en-ZA"/>
              </w:rPr>
            </w:pPr>
          </w:p>
        </w:tc>
      </w:tr>
    </w:tbl>
    <w:p w:rsidR="00C45EFA" w:rsidRPr="002C76C1" w:rsidRDefault="00C45EFA" w:rsidP="00C45EFA">
      <w:pPr>
        <w:tabs>
          <w:tab w:val="center" w:pos="709"/>
        </w:tabs>
        <w:ind w:left="426" w:hanging="426"/>
        <w:jc w:val="both"/>
        <w:rPr>
          <w:rFonts w:eastAsia="Arial"/>
        </w:rPr>
      </w:pPr>
    </w:p>
    <w:p w:rsidR="00C45EFA" w:rsidRPr="002C76C1" w:rsidRDefault="00C45EFA" w:rsidP="00C45EFA">
      <w:pPr>
        <w:tabs>
          <w:tab w:val="center" w:pos="709"/>
        </w:tabs>
        <w:jc w:val="both"/>
        <w:rPr>
          <w:rFonts w:eastAsia="Arial"/>
        </w:rPr>
      </w:pPr>
      <w:r w:rsidRPr="002C76C1">
        <w:rPr>
          <w:rFonts w:eastAsia="Arial"/>
        </w:rPr>
        <w:t xml:space="preserve"> </w:t>
      </w:r>
    </w:p>
    <w:p w:rsidR="00C45EFA" w:rsidRPr="00FC723C" w:rsidRDefault="00C45EFA" w:rsidP="00C45EFA">
      <w:pPr>
        <w:tabs>
          <w:tab w:val="center" w:pos="709"/>
        </w:tabs>
        <w:jc w:val="both"/>
        <w:rPr>
          <w:rFonts w:eastAsia="Arial"/>
          <w:sz w:val="22"/>
          <w:szCs w:val="22"/>
        </w:rPr>
      </w:pPr>
      <w:r>
        <w:rPr>
          <w:rFonts w:eastAsia="Arial"/>
          <w:sz w:val="22"/>
          <w:szCs w:val="22"/>
        </w:rPr>
        <w:t>The finding occurred as a result of the fact that:</w:t>
      </w:r>
    </w:p>
    <w:p w:rsidR="00C45EFA" w:rsidRPr="00FC723C" w:rsidRDefault="00C45EFA" w:rsidP="00C45EFA">
      <w:pPr>
        <w:tabs>
          <w:tab w:val="center" w:pos="709"/>
        </w:tabs>
        <w:jc w:val="both"/>
        <w:rPr>
          <w:rFonts w:eastAsia="Arial"/>
          <w:sz w:val="22"/>
          <w:szCs w:val="22"/>
        </w:rPr>
      </w:pPr>
    </w:p>
    <w:p w:rsidR="00C45EFA" w:rsidRPr="00FC723C" w:rsidRDefault="00C45EFA" w:rsidP="00C45EFA">
      <w:pPr>
        <w:tabs>
          <w:tab w:val="center" w:pos="709"/>
        </w:tabs>
        <w:jc w:val="both"/>
        <w:rPr>
          <w:rFonts w:eastAsia="Arial"/>
          <w:sz w:val="22"/>
          <w:szCs w:val="22"/>
        </w:rPr>
      </w:pPr>
      <w:r w:rsidRPr="00FC723C">
        <w:rPr>
          <w:color w:val="000000"/>
          <w:sz w:val="22"/>
          <w:szCs w:val="22"/>
        </w:rPr>
        <w:t>As per discussion with the DD: SCM, the points awarded to the suppliers is calculated by the automated scoring system. The fields of the system are entered manually based on the information provided in the PA-20 (Scoring model – Price input &amp; submission to Bid). The difference between the actual points awarded and the recalculated points could be due to a combination of incorrectly set automated formulae and human error.</w:t>
      </w:r>
    </w:p>
    <w:p w:rsidR="00C45EFA" w:rsidRPr="00FC723C" w:rsidRDefault="00C45EFA" w:rsidP="00C45EFA">
      <w:pPr>
        <w:tabs>
          <w:tab w:val="center" w:pos="709"/>
        </w:tabs>
        <w:autoSpaceDE w:val="0"/>
        <w:autoSpaceDN w:val="0"/>
        <w:adjustRightInd w:val="0"/>
        <w:rPr>
          <w:sz w:val="22"/>
          <w:szCs w:val="22"/>
        </w:rPr>
      </w:pPr>
    </w:p>
    <w:p w:rsidR="00C45EFA" w:rsidRPr="00FC723C" w:rsidRDefault="00C45EFA" w:rsidP="00C45EFA">
      <w:pPr>
        <w:tabs>
          <w:tab w:val="center" w:pos="709"/>
        </w:tabs>
        <w:autoSpaceDE w:val="0"/>
        <w:autoSpaceDN w:val="0"/>
        <w:adjustRightInd w:val="0"/>
        <w:rPr>
          <w:sz w:val="22"/>
          <w:szCs w:val="22"/>
        </w:rPr>
      </w:pPr>
      <w:r>
        <w:rPr>
          <w:sz w:val="22"/>
          <w:szCs w:val="22"/>
        </w:rPr>
        <w:t>Impact of the finding:</w:t>
      </w:r>
    </w:p>
    <w:p w:rsidR="00C45EFA" w:rsidRPr="00FC723C" w:rsidRDefault="00C45EFA" w:rsidP="00C45EFA">
      <w:pPr>
        <w:pStyle w:val="NormalWeb"/>
        <w:tabs>
          <w:tab w:val="center" w:pos="709"/>
        </w:tabs>
        <w:rPr>
          <w:rFonts w:ascii="Arial" w:hAnsi="Arial" w:cs="Arial"/>
          <w:sz w:val="22"/>
          <w:szCs w:val="22"/>
          <w:lang w:val="en-ZA"/>
        </w:rPr>
      </w:pPr>
    </w:p>
    <w:p w:rsidR="00C45EFA" w:rsidRPr="00FC723C" w:rsidRDefault="00C45EFA" w:rsidP="00C45EFA">
      <w:pPr>
        <w:pStyle w:val="NormalWeb"/>
        <w:tabs>
          <w:tab w:val="center" w:pos="709"/>
        </w:tabs>
        <w:spacing w:before="240" w:after="100" w:afterAutospacing="1"/>
        <w:rPr>
          <w:rFonts w:ascii="Arial" w:hAnsi="Arial" w:cs="Arial"/>
          <w:sz w:val="22"/>
          <w:szCs w:val="22"/>
        </w:rPr>
      </w:pPr>
      <w:r w:rsidRPr="00FC723C">
        <w:rPr>
          <w:rFonts w:ascii="Arial" w:hAnsi="Arial" w:cs="Arial"/>
          <w:color w:val="000000"/>
          <w:sz w:val="22"/>
          <w:szCs w:val="22"/>
        </w:rPr>
        <w:t>Non- compliance with Preferential Procurement Policy Framework Act 5 OF 2000 GN R725 of 10 August 2001.</w:t>
      </w:r>
    </w:p>
    <w:p w:rsidR="00C45EFA" w:rsidRPr="00FC723C" w:rsidRDefault="00C45EFA" w:rsidP="00C45EFA">
      <w:pPr>
        <w:pStyle w:val="NormalWeb"/>
        <w:tabs>
          <w:tab w:val="center" w:pos="709"/>
        </w:tabs>
        <w:rPr>
          <w:rFonts w:ascii="Arial" w:hAnsi="Arial" w:cs="Arial"/>
          <w:sz w:val="22"/>
          <w:szCs w:val="22"/>
          <w:lang w:val="en-ZA"/>
        </w:rPr>
      </w:pPr>
      <w:r w:rsidRPr="00FC723C">
        <w:rPr>
          <w:rFonts w:ascii="Arial" w:hAnsi="Arial" w:cs="Arial"/>
          <w:b/>
          <w:bCs/>
          <w:sz w:val="22"/>
          <w:szCs w:val="22"/>
        </w:rPr>
        <w:t>Internal control deficiency</w:t>
      </w:r>
    </w:p>
    <w:p w:rsidR="00C45EFA" w:rsidRPr="00FC723C" w:rsidRDefault="00C45EFA" w:rsidP="00C45EFA">
      <w:pPr>
        <w:tabs>
          <w:tab w:val="center" w:pos="709"/>
        </w:tabs>
        <w:outlineLvl w:val="1"/>
        <w:rPr>
          <w:i/>
          <w:iCs/>
          <w:color w:val="000000"/>
          <w:sz w:val="22"/>
          <w:szCs w:val="22"/>
          <w:lang w:eastAsia="en-ZA"/>
        </w:rPr>
      </w:pPr>
    </w:p>
    <w:p w:rsidR="00C45EFA" w:rsidRPr="00FC723C" w:rsidRDefault="00C45EFA" w:rsidP="00C45EFA">
      <w:pPr>
        <w:tabs>
          <w:tab w:val="center" w:pos="709"/>
        </w:tabs>
        <w:outlineLvl w:val="1"/>
        <w:rPr>
          <w:i/>
          <w:iCs/>
          <w:color w:val="000000"/>
          <w:sz w:val="22"/>
          <w:szCs w:val="22"/>
          <w:lang w:eastAsia="en-ZA"/>
        </w:rPr>
      </w:pPr>
      <w:r w:rsidRPr="00FC723C">
        <w:rPr>
          <w:i/>
          <w:iCs/>
          <w:color w:val="000000"/>
          <w:sz w:val="22"/>
          <w:szCs w:val="22"/>
          <w:lang w:eastAsia="en-ZA"/>
        </w:rPr>
        <w:t>Leadership</w:t>
      </w:r>
    </w:p>
    <w:p w:rsidR="00C45EFA" w:rsidRPr="00FC723C" w:rsidRDefault="00C45EFA" w:rsidP="00C45EFA">
      <w:pPr>
        <w:tabs>
          <w:tab w:val="center" w:pos="709"/>
        </w:tabs>
        <w:rPr>
          <w:i/>
          <w:sz w:val="22"/>
          <w:szCs w:val="22"/>
          <w:lang w:eastAsia="en-ZA"/>
        </w:rPr>
      </w:pPr>
    </w:p>
    <w:p w:rsidR="00C45EFA" w:rsidRPr="00FC723C" w:rsidRDefault="00C45EFA" w:rsidP="00C45EFA">
      <w:pPr>
        <w:tabs>
          <w:tab w:val="left" w:pos="426"/>
          <w:tab w:val="center" w:pos="709"/>
        </w:tabs>
        <w:spacing w:after="120" w:line="260" w:lineRule="atLeast"/>
        <w:jc w:val="both"/>
        <w:rPr>
          <w:i/>
          <w:color w:val="000000"/>
          <w:sz w:val="22"/>
          <w:szCs w:val="22"/>
          <w:lang w:eastAsia="en-ZA"/>
        </w:rPr>
      </w:pPr>
      <w:r w:rsidRPr="00FC723C">
        <w:rPr>
          <w:i/>
          <w:color w:val="000000"/>
          <w:sz w:val="22"/>
          <w:szCs w:val="22"/>
          <w:lang w:eastAsia="en-ZA"/>
        </w:rPr>
        <w:t>Management did not effectively exercise oversight responsibility regarding financial and performance reporting and compliance and related internal controls</w:t>
      </w:r>
    </w:p>
    <w:p w:rsidR="00C45EFA" w:rsidRPr="00FC723C" w:rsidRDefault="00C45EFA" w:rsidP="00C45EFA">
      <w:pPr>
        <w:tabs>
          <w:tab w:val="center" w:pos="709"/>
        </w:tabs>
        <w:rPr>
          <w:i/>
          <w:iCs/>
          <w:color w:val="000000"/>
          <w:sz w:val="22"/>
          <w:szCs w:val="22"/>
          <w:lang w:eastAsia="en-ZA"/>
        </w:rPr>
      </w:pPr>
    </w:p>
    <w:p w:rsidR="00C45EFA" w:rsidRPr="00FC723C" w:rsidRDefault="00C45EFA" w:rsidP="00C45EFA">
      <w:pPr>
        <w:tabs>
          <w:tab w:val="center" w:pos="709"/>
        </w:tabs>
        <w:rPr>
          <w:i/>
          <w:iCs/>
          <w:color w:val="000000"/>
          <w:sz w:val="22"/>
          <w:szCs w:val="22"/>
          <w:lang w:eastAsia="en-ZA"/>
        </w:rPr>
      </w:pPr>
      <w:r w:rsidRPr="00FC723C">
        <w:rPr>
          <w:i/>
          <w:iCs/>
          <w:color w:val="000000"/>
          <w:sz w:val="22"/>
          <w:szCs w:val="22"/>
          <w:lang w:eastAsia="en-ZA"/>
        </w:rPr>
        <w:t xml:space="preserve">Financial management </w:t>
      </w:r>
    </w:p>
    <w:p w:rsidR="00C45EFA" w:rsidRPr="00FC723C" w:rsidRDefault="00C45EFA" w:rsidP="00C45EFA">
      <w:pPr>
        <w:tabs>
          <w:tab w:val="center" w:pos="709"/>
        </w:tabs>
        <w:rPr>
          <w:i/>
          <w:iCs/>
          <w:color w:val="000000"/>
          <w:sz w:val="22"/>
          <w:szCs w:val="22"/>
          <w:lang w:eastAsia="en-ZA"/>
        </w:rPr>
      </w:pPr>
    </w:p>
    <w:p w:rsidR="00C45EFA" w:rsidRPr="00FC723C" w:rsidRDefault="00C45EFA" w:rsidP="00C45EFA">
      <w:pPr>
        <w:tabs>
          <w:tab w:val="center" w:pos="709"/>
        </w:tabs>
        <w:rPr>
          <w:i/>
          <w:color w:val="000000"/>
          <w:sz w:val="22"/>
          <w:szCs w:val="22"/>
          <w:lang w:eastAsia="en-ZA"/>
        </w:rPr>
      </w:pPr>
      <w:r w:rsidRPr="00FC723C">
        <w:rPr>
          <w:i/>
          <w:color w:val="000000"/>
          <w:sz w:val="22"/>
          <w:szCs w:val="22"/>
          <w:lang w:val="en-GB" w:eastAsia="en-ZA"/>
        </w:rPr>
        <w:t xml:space="preserve">The department does not effectively </w:t>
      </w:r>
      <w:r w:rsidRPr="00FC723C">
        <w:rPr>
          <w:i/>
          <w:color w:val="000000"/>
          <w:sz w:val="22"/>
          <w:szCs w:val="22"/>
          <w:lang w:eastAsia="en-ZA"/>
        </w:rPr>
        <w:t>reviews and monitors compliance with applicable laws and regulations</w:t>
      </w:r>
    </w:p>
    <w:p w:rsidR="00C45EFA" w:rsidRPr="00FC723C" w:rsidRDefault="00C45EFA" w:rsidP="00C45EFA">
      <w:pPr>
        <w:pStyle w:val="NormalWeb"/>
        <w:tabs>
          <w:tab w:val="center" w:pos="709"/>
        </w:tabs>
        <w:jc w:val="both"/>
        <w:rPr>
          <w:rFonts w:ascii="Arial" w:hAnsi="Arial" w:cs="Arial"/>
          <w:color w:val="000000"/>
          <w:sz w:val="22"/>
          <w:szCs w:val="22"/>
          <w:lang w:val="en-GB"/>
        </w:rPr>
      </w:pPr>
    </w:p>
    <w:p w:rsidR="00C45EFA" w:rsidRPr="00FC723C" w:rsidRDefault="00C45EFA" w:rsidP="00C45EFA">
      <w:pPr>
        <w:pStyle w:val="NormalWeb"/>
        <w:tabs>
          <w:tab w:val="center" w:pos="709"/>
        </w:tabs>
        <w:jc w:val="both"/>
        <w:rPr>
          <w:rFonts w:ascii="Arial" w:hAnsi="Arial" w:cs="Arial"/>
          <w:color w:val="000000"/>
          <w:sz w:val="22"/>
          <w:szCs w:val="22"/>
          <w:lang w:val="en-ZA"/>
        </w:rPr>
      </w:pPr>
    </w:p>
    <w:p w:rsidR="00C45EFA" w:rsidRPr="00FC723C" w:rsidRDefault="00C45EFA" w:rsidP="00C45EFA">
      <w:pPr>
        <w:tabs>
          <w:tab w:val="center" w:pos="709"/>
        </w:tabs>
        <w:spacing w:after="120"/>
        <w:rPr>
          <w:b/>
          <w:color w:val="000000"/>
          <w:sz w:val="22"/>
          <w:szCs w:val="22"/>
        </w:rPr>
      </w:pPr>
      <w:r w:rsidRPr="00FC723C">
        <w:rPr>
          <w:b/>
          <w:color w:val="000000"/>
          <w:sz w:val="22"/>
          <w:szCs w:val="22"/>
        </w:rPr>
        <w:t>Recommendation</w:t>
      </w:r>
    </w:p>
    <w:p w:rsidR="00C45EFA" w:rsidRPr="00FC723C" w:rsidRDefault="00C45EFA" w:rsidP="00C45EFA">
      <w:pPr>
        <w:tabs>
          <w:tab w:val="center" w:pos="709"/>
        </w:tabs>
        <w:spacing w:after="120"/>
        <w:rPr>
          <w:color w:val="000000"/>
          <w:sz w:val="22"/>
          <w:szCs w:val="22"/>
        </w:rPr>
      </w:pPr>
    </w:p>
    <w:p w:rsidR="00C45EFA" w:rsidRPr="00FC723C" w:rsidRDefault="00C45EFA" w:rsidP="006F5D2E">
      <w:pPr>
        <w:pStyle w:val="ListParagraph"/>
        <w:numPr>
          <w:ilvl w:val="0"/>
          <w:numId w:val="71"/>
        </w:numPr>
        <w:tabs>
          <w:tab w:val="center" w:pos="709"/>
        </w:tabs>
        <w:spacing w:after="120"/>
        <w:ind w:left="426" w:hanging="426"/>
        <w:contextualSpacing/>
        <w:rPr>
          <w:rFonts w:ascii="Arial" w:hAnsi="Arial" w:cs="Arial"/>
          <w:color w:val="000000"/>
          <w:sz w:val="22"/>
          <w:szCs w:val="22"/>
          <w:lang w:eastAsia="en-ZA"/>
        </w:rPr>
      </w:pPr>
      <w:r w:rsidRPr="00FC723C">
        <w:rPr>
          <w:rFonts w:ascii="Arial" w:hAnsi="Arial" w:cs="Arial"/>
          <w:color w:val="000000"/>
          <w:sz w:val="22"/>
          <w:szCs w:val="22"/>
          <w:lang w:eastAsia="en-ZA"/>
        </w:rPr>
        <w:t>The adjudication committee and/or the official delegated with the final approval must verify that the evaluation criteria were correctly applied and preference points were correctly calculated.</w:t>
      </w:r>
    </w:p>
    <w:p w:rsidR="00C45EFA" w:rsidRPr="00FC723C" w:rsidRDefault="00C45EFA" w:rsidP="00C45EFA">
      <w:pPr>
        <w:tabs>
          <w:tab w:val="left" w:pos="426"/>
          <w:tab w:val="center" w:pos="709"/>
        </w:tabs>
        <w:spacing w:before="100" w:beforeAutospacing="1" w:after="100" w:afterAutospacing="1"/>
        <w:ind w:left="425" w:hanging="425"/>
        <w:rPr>
          <w:color w:val="000000"/>
          <w:sz w:val="22"/>
          <w:szCs w:val="22"/>
          <w:lang w:eastAsia="en-ZA"/>
        </w:rPr>
      </w:pPr>
      <w:r>
        <w:rPr>
          <w:color w:val="000000"/>
          <w:sz w:val="22"/>
          <w:szCs w:val="22"/>
        </w:rPr>
        <w:t>b</w:t>
      </w:r>
      <w:r w:rsidRPr="00FC723C">
        <w:rPr>
          <w:color w:val="000000"/>
          <w:sz w:val="22"/>
          <w:szCs w:val="22"/>
        </w:rPr>
        <w:t>)</w:t>
      </w:r>
      <w:r w:rsidRPr="00FC723C">
        <w:rPr>
          <w:color w:val="000000"/>
          <w:sz w:val="22"/>
          <w:szCs w:val="22"/>
        </w:rPr>
        <w:tab/>
      </w:r>
      <w:r w:rsidRPr="00FC723C">
        <w:rPr>
          <w:color w:val="000000"/>
          <w:sz w:val="22"/>
          <w:szCs w:val="22"/>
          <w:lang w:eastAsia="en-ZA"/>
        </w:rPr>
        <w:t xml:space="preserve">All points must be calculated in accordance with the Preferential Procurement Policy Framework Act point formula. </w:t>
      </w:r>
    </w:p>
    <w:p w:rsidR="00C45EFA" w:rsidRDefault="00C45EFA" w:rsidP="00C45EFA">
      <w:pPr>
        <w:tabs>
          <w:tab w:val="center" w:pos="709"/>
        </w:tabs>
        <w:spacing w:before="100" w:beforeAutospacing="1" w:after="100" w:afterAutospacing="1"/>
        <w:ind w:left="425" w:hanging="425"/>
        <w:rPr>
          <w:color w:val="000000"/>
          <w:sz w:val="22"/>
          <w:szCs w:val="22"/>
          <w:lang w:eastAsia="en-ZA"/>
        </w:rPr>
      </w:pPr>
      <w:r>
        <w:rPr>
          <w:color w:val="000000"/>
          <w:sz w:val="22"/>
          <w:szCs w:val="22"/>
          <w:lang w:eastAsia="en-ZA"/>
        </w:rPr>
        <w:t>c)    </w:t>
      </w:r>
      <w:r w:rsidRPr="00FC723C">
        <w:rPr>
          <w:color w:val="000000"/>
          <w:sz w:val="22"/>
          <w:szCs w:val="22"/>
          <w:lang w:eastAsia="en-ZA"/>
        </w:rPr>
        <w:t xml:space="preserve">A test of the automated system should be performed and data input onto the system should be reviewed by a second person. </w:t>
      </w:r>
    </w:p>
    <w:p w:rsidR="00C45EFA" w:rsidRDefault="00C45EFA" w:rsidP="00C45EFA">
      <w:pPr>
        <w:tabs>
          <w:tab w:val="center" w:pos="709"/>
        </w:tabs>
        <w:spacing w:before="100" w:beforeAutospacing="1" w:after="100" w:afterAutospacing="1"/>
        <w:ind w:left="425" w:hanging="425"/>
        <w:rPr>
          <w:color w:val="000000"/>
          <w:sz w:val="22"/>
          <w:szCs w:val="22"/>
          <w:lang w:eastAsia="en-ZA"/>
        </w:rPr>
      </w:pPr>
    </w:p>
    <w:p w:rsidR="00C45EFA" w:rsidRDefault="00C45EFA" w:rsidP="00C45EFA">
      <w:pPr>
        <w:tabs>
          <w:tab w:val="center" w:pos="709"/>
        </w:tabs>
        <w:spacing w:before="100" w:beforeAutospacing="1" w:after="100" w:afterAutospacing="1"/>
        <w:ind w:left="425" w:hanging="425"/>
        <w:rPr>
          <w:color w:val="000000"/>
          <w:sz w:val="22"/>
          <w:szCs w:val="22"/>
          <w:lang w:eastAsia="en-ZA"/>
        </w:rPr>
      </w:pPr>
    </w:p>
    <w:p w:rsidR="00C45EFA" w:rsidRDefault="00C45EFA" w:rsidP="00C45EFA">
      <w:pPr>
        <w:tabs>
          <w:tab w:val="center" w:pos="709"/>
        </w:tabs>
        <w:spacing w:before="100" w:beforeAutospacing="1" w:after="100" w:afterAutospacing="1"/>
        <w:ind w:left="425" w:hanging="425"/>
        <w:rPr>
          <w:color w:val="000000"/>
          <w:sz w:val="22"/>
          <w:szCs w:val="22"/>
          <w:lang w:eastAsia="en-ZA"/>
        </w:rPr>
      </w:pPr>
    </w:p>
    <w:p w:rsidR="00C45EFA" w:rsidRPr="00FC723C" w:rsidRDefault="00C45EFA" w:rsidP="00C45EFA">
      <w:pPr>
        <w:tabs>
          <w:tab w:val="center" w:pos="709"/>
        </w:tabs>
        <w:spacing w:before="100" w:beforeAutospacing="1" w:after="100" w:afterAutospacing="1"/>
        <w:rPr>
          <w:color w:val="000000"/>
          <w:sz w:val="22"/>
          <w:szCs w:val="22"/>
          <w:lang w:eastAsia="en-ZA"/>
        </w:rPr>
      </w:pPr>
    </w:p>
    <w:p w:rsidR="00C45EFA" w:rsidRPr="00FC723C" w:rsidRDefault="00C45EFA" w:rsidP="00C45EFA">
      <w:pPr>
        <w:tabs>
          <w:tab w:val="center" w:pos="709"/>
        </w:tabs>
        <w:jc w:val="both"/>
        <w:rPr>
          <w:b/>
          <w:bCs/>
          <w:sz w:val="22"/>
          <w:szCs w:val="22"/>
        </w:rPr>
      </w:pPr>
    </w:p>
    <w:p w:rsidR="00C45EFA" w:rsidRPr="00FC723C" w:rsidRDefault="00C45EFA" w:rsidP="00C45EFA">
      <w:pPr>
        <w:tabs>
          <w:tab w:val="center" w:pos="709"/>
        </w:tabs>
        <w:jc w:val="both"/>
        <w:rPr>
          <w:b/>
          <w:bCs/>
          <w:sz w:val="22"/>
          <w:szCs w:val="22"/>
        </w:rPr>
      </w:pPr>
      <w:r w:rsidRPr="00FC723C">
        <w:rPr>
          <w:b/>
          <w:bCs/>
          <w:sz w:val="22"/>
          <w:szCs w:val="22"/>
        </w:rPr>
        <w:t>Management response</w:t>
      </w:r>
    </w:p>
    <w:p w:rsidR="00C45EFA" w:rsidRPr="00FF0143" w:rsidRDefault="00C45EFA" w:rsidP="00C45EFA">
      <w:pPr>
        <w:tabs>
          <w:tab w:val="center" w:pos="709"/>
        </w:tabs>
        <w:jc w:val="both"/>
        <w:rPr>
          <w:i/>
          <w:iCs/>
          <w:sz w:val="22"/>
          <w:szCs w:val="22"/>
        </w:rPr>
      </w:pPr>
    </w:p>
    <w:p w:rsidR="00C45EFA" w:rsidRPr="00FF0143" w:rsidRDefault="00C45EFA" w:rsidP="00C45EFA">
      <w:pPr>
        <w:keepNext/>
        <w:spacing w:line="260" w:lineRule="exact"/>
        <w:jc w:val="both"/>
        <w:rPr>
          <w:sz w:val="22"/>
          <w:szCs w:val="22"/>
        </w:rPr>
      </w:pPr>
      <w:r>
        <w:rPr>
          <w:sz w:val="22"/>
          <w:szCs w:val="22"/>
        </w:rPr>
        <w:t>I am</w:t>
      </w:r>
      <w:r w:rsidRPr="00FF0143">
        <w:rPr>
          <w:sz w:val="22"/>
          <w:szCs w:val="22"/>
        </w:rPr>
        <w:t xml:space="preserve"> in agreement with the finding for the following reasons [and supply the following/attached information in support of this]:</w:t>
      </w:r>
    </w:p>
    <w:p w:rsidR="00C45EFA" w:rsidRPr="00FF0143" w:rsidRDefault="00C45EFA" w:rsidP="00C45EFA">
      <w:pPr>
        <w:keepNext/>
        <w:spacing w:line="260" w:lineRule="exact"/>
        <w:jc w:val="both"/>
        <w:rPr>
          <w:b/>
          <w:bCs/>
          <w:sz w:val="22"/>
          <w:szCs w:val="22"/>
        </w:rPr>
      </w:pPr>
    </w:p>
    <w:tbl>
      <w:tblPr>
        <w:tblpPr w:leftFromText="180" w:rightFromText="180" w:vertAnchor="text" w:horzAnchor="margin" w:tblpX="108" w:tblpY="446"/>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08"/>
        <w:gridCol w:w="2203"/>
        <w:gridCol w:w="47"/>
        <w:gridCol w:w="2550"/>
      </w:tblGrid>
      <w:tr w:rsidR="00C45EFA" w:rsidRPr="00FF0143" w:rsidTr="00333EE3">
        <w:tc>
          <w:tcPr>
            <w:tcW w:w="4308" w:type="dxa"/>
            <w:shd w:val="clear" w:color="auto" w:fill="BFBFBF" w:themeFill="background1" w:themeFillShade="BF"/>
          </w:tcPr>
          <w:p w:rsidR="00C45EFA" w:rsidRPr="00FF0143" w:rsidRDefault="00C45EFA" w:rsidP="00333EE3">
            <w:pPr>
              <w:keepNext/>
              <w:spacing w:line="260" w:lineRule="exact"/>
              <w:jc w:val="both"/>
              <w:rPr>
                <w:b/>
                <w:sz w:val="18"/>
                <w:szCs w:val="18"/>
              </w:rPr>
            </w:pPr>
            <w:r w:rsidRPr="00FF0143">
              <w:rPr>
                <w:b/>
                <w:sz w:val="18"/>
                <w:szCs w:val="18"/>
              </w:rPr>
              <w:t>DESCRIPTION</w:t>
            </w:r>
          </w:p>
        </w:tc>
        <w:tc>
          <w:tcPr>
            <w:tcW w:w="4800" w:type="dxa"/>
            <w:gridSpan w:val="3"/>
            <w:shd w:val="clear" w:color="auto" w:fill="BFBFBF" w:themeFill="background1" w:themeFillShade="BF"/>
          </w:tcPr>
          <w:p w:rsidR="00C45EFA" w:rsidRPr="00FF0143" w:rsidRDefault="00C45EFA" w:rsidP="00333EE3">
            <w:pPr>
              <w:keepNext/>
              <w:spacing w:line="260" w:lineRule="exact"/>
              <w:jc w:val="both"/>
              <w:rPr>
                <w:b/>
                <w:sz w:val="18"/>
                <w:szCs w:val="18"/>
              </w:rPr>
            </w:pPr>
            <w:r w:rsidRPr="00FF0143">
              <w:rPr>
                <w:b/>
                <w:sz w:val="18"/>
                <w:szCs w:val="18"/>
              </w:rPr>
              <w:t>RESPONSE</w:t>
            </w:r>
          </w:p>
        </w:tc>
      </w:tr>
      <w:tr w:rsidR="00C45EFA" w:rsidRPr="00FF0143" w:rsidTr="00333EE3">
        <w:trPr>
          <w:cantSplit/>
          <w:trHeight w:val="561"/>
        </w:trPr>
        <w:tc>
          <w:tcPr>
            <w:tcW w:w="4308" w:type="dxa"/>
          </w:tcPr>
          <w:p w:rsidR="00C45EFA" w:rsidRPr="00FF0143" w:rsidRDefault="00C45EFA" w:rsidP="00333EE3">
            <w:pPr>
              <w:keepNext/>
              <w:spacing w:line="260" w:lineRule="exact"/>
              <w:jc w:val="both"/>
              <w:rPr>
                <w:b/>
                <w:sz w:val="18"/>
                <w:szCs w:val="18"/>
              </w:rPr>
            </w:pPr>
            <w:r w:rsidRPr="00FF0143">
              <w:rPr>
                <w:sz w:val="18"/>
                <w:szCs w:val="18"/>
              </w:rPr>
              <w:t>Corrective action to be taken:</w:t>
            </w:r>
          </w:p>
        </w:tc>
        <w:tc>
          <w:tcPr>
            <w:tcW w:w="4800" w:type="dxa"/>
            <w:gridSpan w:val="3"/>
          </w:tcPr>
          <w:p w:rsidR="00C45EFA" w:rsidRPr="00FF0143" w:rsidRDefault="00C45EFA" w:rsidP="00333EE3">
            <w:pPr>
              <w:keepNext/>
              <w:spacing w:line="260" w:lineRule="exact"/>
              <w:jc w:val="both"/>
              <w:rPr>
                <w:b/>
                <w:sz w:val="18"/>
                <w:szCs w:val="18"/>
              </w:rPr>
            </w:pPr>
          </w:p>
        </w:tc>
      </w:tr>
      <w:tr w:rsidR="00C45EFA" w:rsidRPr="00FF0143" w:rsidTr="00333EE3">
        <w:trPr>
          <w:trHeight w:val="263"/>
        </w:trPr>
        <w:tc>
          <w:tcPr>
            <w:tcW w:w="4308" w:type="dxa"/>
            <w:vMerge w:val="restart"/>
          </w:tcPr>
          <w:p w:rsidR="00C45EFA" w:rsidRPr="00FF0143" w:rsidRDefault="00C45EFA" w:rsidP="00333EE3">
            <w:pPr>
              <w:keepNext/>
              <w:spacing w:line="260" w:lineRule="exact"/>
              <w:ind w:left="66"/>
              <w:rPr>
                <w:sz w:val="18"/>
                <w:szCs w:val="18"/>
              </w:rPr>
            </w:pPr>
            <w:r w:rsidRPr="00FF0143">
              <w:rPr>
                <w:sz w:val="18"/>
                <w:szCs w:val="18"/>
              </w:rPr>
              <w:t>Does the finding affect an amount disclosed in the financial statements?</w:t>
            </w:r>
          </w:p>
        </w:tc>
        <w:tc>
          <w:tcPr>
            <w:tcW w:w="2250" w:type="dxa"/>
            <w:gridSpan w:val="2"/>
          </w:tcPr>
          <w:p w:rsidR="00C45EFA" w:rsidRPr="00FF0143" w:rsidRDefault="00C45EFA" w:rsidP="00333EE3">
            <w:pPr>
              <w:keepNext/>
              <w:spacing w:line="260" w:lineRule="exact"/>
              <w:jc w:val="both"/>
              <w:rPr>
                <w:b/>
                <w:sz w:val="18"/>
                <w:szCs w:val="18"/>
              </w:rPr>
            </w:pPr>
            <w:r w:rsidRPr="00FF0143">
              <w:rPr>
                <w:b/>
                <w:sz w:val="18"/>
                <w:szCs w:val="18"/>
              </w:rPr>
              <w:t>Yes</w:t>
            </w:r>
          </w:p>
        </w:tc>
        <w:tc>
          <w:tcPr>
            <w:tcW w:w="2550" w:type="dxa"/>
          </w:tcPr>
          <w:p w:rsidR="00C45EFA" w:rsidRPr="00FF0143" w:rsidRDefault="00C45EFA" w:rsidP="00333EE3">
            <w:pPr>
              <w:keepNext/>
              <w:spacing w:line="260" w:lineRule="exact"/>
              <w:jc w:val="both"/>
              <w:rPr>
                <w:b/>
                <w:sz w:val="18"/>
                <w:szCs w:val="18"/>
              </w:rPr>
            </w:pPr>
            <w:r w:rsidRPr="00FF0143">
              <w:rPr>
                <w:b/>
                <w:sz w:val="18"/>
                <w:szCs w:val="18"/>
              </w:rPr>
              <w:t>No</w:t>
            </w:r>
          </w:p>
        </w:tc>
      </w:tr>
      <w:tr w:rsidR="00C45EFA" w:rsidRPr="00FF0143" w:rsidTr="00333EE3">
        <w:trPr>
          <w:trHeight w:val="262"/>
        </w:trPr>
        <w:tc>
          <w:tcPr>
            <w:tcW w:w="4308" w:type="dxa"/>
            <w:vMerge/>
          </w:tcPr>
          <w:p w:rsidR="00C45EFA" w:rsidRPr="00FF0143" w:rsidRDefault="00C45EFA" w:rsidP="00333EE3">
            <w:pPr>
              <w:keepNext/>
              <w:spacing w:line="260" w:lineRule="exact"/>
              <w:ind w:left="66"/>
              <w:rPr>
                <w:sz w:val="18"/>
                <w:szCs w:val="18"/>
              </w:rPr>
            </w:pPr>
          </w:p>
        </w:tc>
        <w:tc>
          <w:tcPr>
            <w:tcW w:w="2250" w:type="dxa"/>
            <w:gridSpan w:val="2"/>
          </w:tcPr>
          <w:p w:rsidR="00C45EFA" w:rsidRPr="00FF0143" w:rsidRDefault="00C45EFA" w:rsidP="00333EE3">
            <w:pPr>
              <w:keepNext/>
              <w:spacing w:line="260" w:lineRule="exact"/>
              <w:jc w:val="both"/>
              <w:rPr>
                <w:b/>
                <w:sz w:val="18"/>
                <w:szCs w:val="18"/>
              </w:rPr>
            </w:pPr>
          </w:p>
        </w:tc>
        <w:tc>
          <w:tcPr>
            <w:tcW w:w="2550" w:type="dxa"/>
          </w:tcPr>
          <w:p w:rsidR="00C45EFA" w:rsidRPr="00FF0143" w:rsidRDefault="00C45EFA" w:rsidP="00333EE3">
            <w:pPr>
              <w:keepNext/>
              <w:spacing w:line="260" w:lineRule="exact"/>
              <w:jc w:val="both"/>
              <w:rPr>
                <w:b/>
                <w:sz w:val="18"/>
                <w:szCs w:val="18"/>
              </w:rPr>
            </w:pPr>
          </w:p>
        </w:tc>
      </w:tr>
      <w:tr w:rsidR="00C45EFA" w:rsidRPr="00FF0143" w:rsidTr="00333EE3">
        <w:trPr>
          <w:trHeight w:val="435"/>
        </w:trPr>
        <w:tc>
          <w:tcPr>
            <w:tcW w:w="4308" w:type="dxa"/>
          </w:tcPr>
          <w:p w:rsidR="00C45EFA" w:rsidRPr="00FF0143" w:rsidRDefault="00C45EFA" w:rsidP="00333EE3">
            <w:pPr>
              <w:keepNext/>
              <w:spacing w:line="260" w:lineRule="exact"/>
              <w:ind w:left="66"/>
              <w:rPr>
                <w:sz w:val="18"/>
                <w:szCs w:val="18"/>
              </w:rPr>
            </w:pPr>
            <w:r w:rsidRPr="00FF0143">
              <w:rPr>
                <w:sz w:val="18"/>
                <w:szCs w:val="18"/>
              </w:rPr>
              <w:t>If yes, what corrections will be made to the population?</w:t>
            </w:r>
          </w:p>
        </w:tc>
        <w:tc>
          <w:tcPr>
            <w:tcW w:w="4800" w:type="dxa"/>
            <w:gridSpan w:val="3"/>
          </w:tcPr>
          <w:p w:rsidR="00C45EFA" w:rsidRPr="00FF0143" w:rsidRDefault="00C45EFA" w:rsidP="00333EE3">
            <w:pPr>
              <w:keepNext/>
              <w:spacing w:line="260" w:lineRule="exact"/>
              <w:jc w:val="both"/>
              <w:rPr>
                <w:b/>
                <w:sz w:val="18"/>
                <w:szCs w:val="18"/>
              </w:rPr>
            </w:pPr>
          </w:p>
        </w:tc>
      </w:tr>
      <w:tr w:rsidR="00C45EFA" w:rsidRPr="00FF0143" w:rsidTr="00333EE3">
        <w:trPr>
          <w:trHeight w:val="435"/>
        </w:trPr>
        <w:tc>
          <w:tcPr>
            <w:tcW w:w="4308" w:type="dxa"/>
          </w:tcPr>
          <w:p w:rsidR="00C45EFA" w:rsidRPr="00FF0143" w:rsidRDefault="00C45EFA" w:rsidP="00333EE3">
            <w:pPr>
              <w:keepNext/>
              <w:spacing w:line="260" w:lineRule="exact"/>
              <w:ind w:left="66"/>
              <w:rPr>
                <w:b/>
                <w:sz w:val="18"/>
                <w:szCs w:val="18"/>
              </w:rPr>
            </w:pPr>
            <w:r w:rsidRPr="00FF0143">
              <w:rPr>
                <w:sz w:val="18"/>
                <w:szCs w:val="18"/>
              </w:rPr>
              <w:t>If yes, and no corrections will be made, the reason why such a conclusion has been reached</w:t>
            </w:r>
          </w:p>
        </w:tc>
        <w:tc>
          <w:tcPr>
            <w:tcW w:w="4800" w:type="dxa"/>
            <w:gridSpan w:val="3"/>
          </w:tcPr>
          <w:p w:rsidR="00C45EFA" w:rsidRPr="00FF0143" w:rsidRDefault="00C45EFA" w:rsidP="00333EE3">
            <w:pPr>
              <w:keepNext/>
              <w:spacing w:line="260" w:lineRule="exact"/>
              <w:jc w:val="both"/>
              <w:rPr>
                <w:b/>
                <w:sz w:val="18"/>
                <w:szCs w:val="18"/>
              </w:rPr>
            </w:pPr>
          </w:p>
        </w:tc>
      </w:tr>
      <w:tr w:rsidR="00C45EFA" w:rsidRPr="00FF0143" w:rsidTr="00333EE3">
        <w:tc>
          <w:tcPr>
            <w:tcW w:w="4308" w:type="dxa"/>
          </w:tcPr>
          <w:p w:rsidR="00C45EFA" w:rsidRPr="00FF0143" w:rsidRDefault="00C45EFA" w:rsidP="00333EE3">
            <w:pPr>
              <w:keepNext/>
              <w:spacing w:line="260" w:lineRule="exact"/>
              <w:jc w:val="both"/>
              <w:rPr>
                <w:b/>
                <w:sz w:val="18"/>
                <w:szCs w:val="18"/>
              </w:rPr>
            </w:pPr>
            <w:r w:rsidRPr="00FF0143">
              <w:rPr>
                <w:sz w:val="18"/>
                <w:szCs w:val="18"/>
              </w:rPr>
              <w:t>Position of official responsible to take corrective action:</w:t>
            </w:r>
          </w:p>
        </w:tc>
        <w:tc>
          <w:tcPr>
            <w:tcW w:w="4800" w:type="dxa"/>
            <w:gridSpan w:val="3"/>
          </w:tcPr>
          <w:p w:rsidR="00C45EFA" w:rsidRPr="00FF0143" w:rsidRDefault="00C45EFA" w:rsidP="00333EE3">
            <w:pPr>
              <w:keepNext/>
              <w:spacing w:line="260" w:lineRule="exact"/>
              <w:jc w:val="both"/>
              <w:rPr>
                <w:b/>
                <w:sz w:val="18"/>
                <w:szCs w:val="18"/>
              </w:rPr>
            </w:pPr>
          </w:p>
        </w:tc>
      </w:tr>
      <w:tr w:rsidR="00C45EFA" w:rsidRPr="00FF0143" w:rsidTr="00333EE3">
        <w:tc>
          <w:tcPr>
            <w:tcW w:w="4308" w:type="dxa"/>
          </w:tcPr>
          <w:p w:rsidR="00C45EFA" w:rsidRPr="00FF0143" w:rsidRDefault="00C45EFA" w:rsidP="00333EE3">
            <w:pPr>
              <w:keepNext/>
              <w:spacing w:line="260" w:lineRule="exact"/>
              <w:jc w:val="both"/>
              <w:rPr>
                <w:b/>
                <w:sz w:val="18"/>
                <w:szCs w:val="18"/>
              </w:rPr>
            </w:pPr>
            <w:r w:rsidRPr="00FF0143">
              <w:rPr>
                <w:sz w:val="18"/>
                <w:szCs w:val="18"/>
              </w:rPr>
              <w:t>Estimated completion date for corrective action:</w:t>
            </w:r>
          </w:p>
        </w:tc>
        <w:tc>
          <w:tcPr>
            <w:tcW w:w="4800" w:type="dxa"/>
            <w:gridSpan w:val="3"/>
          </w:tcPr>
          <w:p w:rsidR="00C45EFA" w:rsidRPr="00FF0143" w:rsidRDefault="00C45EFA" w:rsidP="00333EE3">
            <w:pPr>
              <w:keepNext/>
              <w:spacing w:line="260" w:lineRule="exact"/>
              <w:jc w:val="both"/>
              <w:rPr>
                <w:b/>
                <w:sz w:val="18"/>
                <w:szCs w:val="18"/>
              </w:rPr>
            </w:pPr>
          </w:p>
        </w:tc>
      </w:tr>
      <w:tr w:rsidR="00C45EFA" w:rsidRPr="00FF0143" w:rsidTr="00333EE3">
        <w:trPr>
          <w:trHeight w:val="263"/>
        </w:trPr>
        <w:tc>
          <w:tcPr>
            <w:tcW w:w="4308" w:type="dxa"/>
            <w:vMerge w:val="restart"/>
          </w:tcPr>
          <w:p w:rsidR="00C45EFA" w:rsidRPr="00FF0143" w:rsidRDefault="00C45EFA" w:rsidP="00333EE3">
            <w:pPr>
              <w:keepNext/>
              <w:spacing w:line="260" w:lineRule="exact"/>
              <w:jc w:val="both"/>
              <w:rPr>
                <w:sz w:val="18"/>
                <w:szCs w:val="18"/>
              </w:rPr>
            </w:pPr>
            <w:r w:rsidRPr="00FF0143">
              <w:rPr>
                <w:sz w:val="18"/>
                <w:szCs w:val="18"/>
              </w:rPr>
              <w:t>Does management agree with the root cause indicated</w:t>
            </w:r>
          </w:p>
        </w:tc>
        <w:tc>
          <w:tcPr>
            <w:tcW w:w="2203" w:type="dxa"/>
          </w:tcPr>
          <w:p w:rsidR="00C45EFA" w:rsidRPr="00FF0143" w:rsidRDefault="00C45EFA" w:rsidP="00333EE3">
            <w:pPr>
              <w:keepNext/>
              <w:spacing w:line="260" w:lineRule="exact"/>
              <w:jc w:val="both"/>
              <w:rPr>
                <w:b/>
                <w:sz w:val="18"/>
                <w:szCs w:val="18"/>
              </w:rPr>
            </w:pPr>
            <w:r w:rsidRPr="00FF0143">
              <w:rPr>
                <w:b/>
                <w:sz w:val="18"/>
                <w:szCs w:val="18"/>
              </w:rPr>
              <w:t>Yes</w:t>
            </w:r>
          </w:p>
        </w:tc>
        <w:tc>
          <w:tcPr>
            <w:tcW w:w="2597" w:type="dxa"/>
            <w:gridSpan w:val="2"/>
          </w:tcPr>
          <w:p w:rsidR="00C45EFA" w:rsidRPr="00FF0143" w:rsidRDefault="00C45EFA" w:rsidP="00333EE3">
            <w:pPr>
              <w:keepNext/>
              <w:spacing w:line="260" w:lineRule="exact"/>
              <w:jc w:val="both"/>
              <w:rPr>
                <w:b/>
                <w:sz w:val="18"/>
                <w:szCs w:val="18"/>
              </w:rPr>
            </w:pPr>
            <w:r w:rsidRPr="00FF0143">
              <w:rPr>
                <w:b/>
                <w:sz w:val="18"/>
                <w:szCs w:val="18"/>
              </w:rPr>
              <w:t>No</w:t>
            </w:r>
          </w:p>
        </w:tc>
      </w:tr>
      <w:tr w:rsidR="00C45EFA" w:rsidRPr="00FF0143" w:rsidTr="00333EE3">
        <w:trPr>
          <w:trHeight w:val="262"/>
        </w:trPr>
        <w:tc>
          <w:tcPr>
            <w:tcW w:w="4308" w:type="dxa"/>
            <w:vMerge/>
          </w:tcPr>
          <w:p w:rsidR="00C45EFA" w:rsidRPr="00FF0143" w:rsidRDefault="00C45EFA" w:rsidP="00333EE3">
            <w:pPr>
              <w:keepNext/>
              <w:spacing w:line="260" w:lineRule="exact"/>
              <w:jc w:val="both"/>
              <w:rPr>
                <w:sz w:val="18"/>
                <w:szCs w:val="18"/>
              </w:rPr>
            </w:pPr>
          </w:p>
        </w:tc>
        <w:tc>
          <w:tcPr>
            <w:tcW w:w="2203" w:type="dxa"/>
          </w:tcPr>
          <w:p w:rsidR="00C45EFA" w:rsidRPr="00FF0143" w:rsidRDefault="00C45EFA" w:rsidP="00333EE3">
            <w:pPr>
              <w:keepNext/>
              <w:spacing w:line="260" w:lineRule="exact"/>
              <w:jc w:val="both"/>
              <w:rPr>
                <w:b/>
                <w:sz w:val="18"/>
                <w:szCs w:val="18"/>
              </w:rPr>
            </w:pPr>
          </w:p>
        </w:tc>
        <w:tc>
          <w:tcPr>
            <w:tcW w:w="2597" w:type="dxa"/>
            <w:gridSpan w:val="2"/>
          </w:tcPr>
          <w:p w:rsidR="00C45EFA" w:rsidRPr="00FF0143" w:rsidRDefault="00C45EFA" w:rsidP="00333EE3">
            <w:pPr>
              <w:keepNext/>
              <w:spacing w:line="260" w:lineRule="exact"/>
              <w:jc w:val="both"/>
              <w:rPr>
                <w:b/>
                <w:sz w:val="18"/>
                <w:szCs w:val="18"/>
              </w:rPr>
            </w:pPr>
          </w:p>
        </w:tc>
      </w:tr>
      <w:tr w:rsidR="00C45EFA" w:rsidRPr="00FF0143" w:rsidTr="00333EE3">
        <w:tc>
          <w:tcPr>
            <w:tcW w:w="4308" w:type="dxa"/>
          </w:tcPr>
          <w:p w:rsidR="00C45EFA" w:rsidRPr="00FF0143" w:rsidRDefault="00C45EFA" w:rsidP="00333EE3">
            <w:pPr>
              <w:keepNext/>
              <w:spacing w:line="260" w:lineRule="exact"/>
              <w:jc w:val="both"/>
              <w:rPr>
                <w:sz w:val="18"/>
                <w:szCs w:val="18"/>
              </w:rPr>
            </w:pPr>
            <w:r w:rsidRPr="00FF0143">
              <w:rPr>
                <w:sz w:val="18"/>
                <w:szCs w:val="18"/>
              </w:rPr>
              <w:t>If management does not agree with the root cause indicated, please provide the root cause according to management</w:t>
            </w:r>
          </w:p>
        </w:tc>
        <w:tc>
          <w:tcPr>
            <w:tcW w:w="4800" w:type="dxa"/>
            <w:gridSpan w:val="3"/>
          </w:tcPr>
          <w:p w:rsidR="00C45EFA" w:rsidRPr="00FF0143" w:rsidRDefault="00C45EFA" w:rsidP="00333EE3">
            <w:pPr>
              <w:keepNext/>
              <w:spacing w:line="260" w:lineRule="exact"/>
              <w:jc w:val="both"/>
              <w:rPr>
                <w:b/>
                <w:sz w:val="18"/>
                <w:szCs w:val="18"/>
              </w:rPr>
            </w:pPr>
          </w:p>
        </w:tc>
      </w:tr>
    </w:tbl>
    <w:p w:rsidR="00C45EFA" w:rsidRPr="00FF0143" w:rsidRDefault="00C45EFA" w:rsidP="00C45EFA">
      <w:pPr>
        <w:keepNext/>
        <w:spacing w:after="360" w:line="260" w:lineRule="exact"/>
        <w:jc w:val="both"/>
        <w:rPr>
          <w:b/>
          <w:bCs/>
          <w:sz w:val="22"/>
          <w:szCs w:val="22"/>
        </w:rPr>
      </w:pPr>
    </w:p>
    <w:p w:rsidR="00C45EFA" w:rsidRPr="00FF0143" w:rsidRDefault="00C45EFA" w:rsidP="00C45EFA">
      <w:pPr>
        <w:jc w:val="both"/>
        <w:rPr>
          <w:i/>
          <w:iCs/>
          <w:sz w:val="22"/>
          <w:szCs w:val="22"/>
        </w:rPr>
      </w:pPr>
      <w:r w:rsidRPr="00FF0143">
        <w:rPr>
          <w:i/>
          <w:iCs/>
          <w:sz w:val="22"/>
          <w:szCs w:val="22"/>
        </w:rPr>
        <w:t>Name:</w:t>
      </w:r>
      <w:r w:rsidRPr="00FF0143">
        <w:rPr>
          <w:rFonts w:eastAsia="Arial Unicode MS"/>
          <w:sz w:val="22"/>
          <w:szCs w:val="22"/>
        </w:rPr>
        <w:t xml:space="preserve">   E Kruger</w:t>
      </w:r>
    </w:p>
    <w:p w:rsidR="00C45EFA" w:rsidRPr="00FF0143" w:rsidRDefault="00C45EFA" w:rsidP="00C45EFA">
      <w:pPr>
        <w:jc w:val="both"/>
        <w:rPr>
          <w:iCs/>
          <w:sz w:val="22"/>
          <w:szCs w:val="22"/>
        </w:rPr>
      </w:pPr>
      <w:r w:rsidRPr="00FF0143">
        <w:rPr>
          <w:i/>
          <w:iCs/>
          <w:sz w:val="22"/>
          <w:szCs w:val="22"/>
        </w:rPr>
        <w:t xml:space="preserve">Position:  </w:t>
      </w:r>
      <w:r w:rsidRPr="00FF0143">
        <w:rPr>
          <w:iCs/>
          <w:sz w:val="22"/>
          <w:szCs w:val="22"/>
        </w:rPr>
        <w:t>Acting CD:SCM</w:t>
      </w:r>
    </w:p>
    <w:p w:rsidR="00C45EFA" w:rsidRPr="00FF0143" w:rsidRDefault="00C45EFA" w:rsidP="00C45EFA">
      <w:pPr>
        <w:jc w:val="both"/>
        <w:rPr>
          <w:i/>
          <w:iCs/>
          <w:sz w:val="22"/>
          <w:szCs w:val="22"/>
        </w:rPr>
      </w:pPr>
      <w:r w:rsidRPr="00FF0143">
        <w:rPr>
          <w:i/>
          <w:iCs/>
          <w:sz w:val="22"/>
          <w:szCs w:val="22"/>
        </w:rPr>
        <w:t>Date:</w:t>
      </w:r>
    </w:p>
    <w:p w:rsidR="00C45EFA" w:rsidRDefault="00C45EFA" w:rsidP="00C45EFA">
      <w:pPr>
        <w:tabs>
          <w:tab w:val="center" w:pos="709"/>
        </w:tabs>
        <w:jc w:val="both"/>
        <w:rPr>
          <w:i/>
          <w:iCs/>
          <w:sz w:val="22"/>
          <w:szCs w:val="22"/>
        </w:rPr>
      </w:pPr>
    </w:p>
    <w:p w:rsidR="00C45EFA" w:rsidRDefault="00C45EFA" w:rsidP="00C45EFA">
      <w:pPr>
        <w:tabs>
          <w:tab w:val="center" w:pos="709"/>
        </w:tabs>
        <w:jc w:val="both"/>
        <w:rPr>
          <w:i/>
          <w:iCs/>
          <w:sz w:val="22"/>
          <w:szCs w:val="22"/>
        </w:rPr>
      </w:pPr>
    </w:p>
    <w:p w:rsidR="00C45EFA" w:rsidRPr="00FF0143" w:rsidRDefault="00C45EFA" w:rsidP="00C45EFA">
      <w:pPr>
        <w:jc w:val="both"/>
        <w:rPr>
          <w:b/>
          <w:iCs/>
          <w:sz w:val="22"/>
          <w:szCs w:val="22"/>
        </w:rPr>
      </w:pPr>
      <w:r w:rsidRPr="00FF0143">
        <w:rPr>
          <w:b/>
          <w:iCs/>
          <w:sz w:val="22"/>
          <w:szCs w:val="22"/>
        </w:rPr>
        <w:t>Auditor’s response</w:t>
      </w:r>
    </w:p>
    <w:p w:rsidR="00C45EFA" w:rsidRPr="00FF0143" w:rsidRDefault="00C45EFA" w:rsidP="00C45EFA">
      <w:pPr>
        <w:rPr>
          <w:iCs/>
          <w:sz w:val="22"/>
          <w:szCs w:val="22"/>
        </w:rPr>
      </w:pPr>
    </w:p>
    <w:p w:rsidR="00C45EFA" w:rsidRPr="00FF0143" w:rsidRDefault="00C45EFA" w:rsidP="00C45EFA">
      <w:pPr>
        <w:jc w:val="both"/>
        <w:rPr>
          <w:iCs/>
          <w:sz w:val="22"/>
          <w:szCs w:val="22"/>
        </w:rPr>
      </w:pPr>
      <w:r w:rsidRPr="00FF0143">
        <w:rPr>
          <w:iCs/>
          <w:sz w:val="22"/>
          <w:szCs w:val="22"/>
        </w:rPr>
        <w:t xml:space="preserve">Management agrees with the finding. The corrective action will be followed up in the      2012-2013 audit. </w:t>
      </w: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C45EFA" w:rsidRDefault="00C45EFA"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Pr="00474CDA" w:rsidRDefault="00711E8B" w:rsidP="006F5D2E">
      <w:pPr>
        <w:pStyle w:val="ListParagraph"/>
        <w:numPr>
          <w:ilvl w:val="0"/>
          <w:numId w:val="296"/>
        </w:numPr>
        <w:tabs>
          <w:tab w:val="center" w:pos="709"/>
        </w:tabs>
        <w:spacing w:after="120"/>
        <w:jc w:val="both"/>
        <w:rPr>
          <w:rFonts w:ascii="Arial" w:hAnsi="Arial" w:cs="Arial"/>
          <w:color w:val="FF0000"/>
        </w:rPr>
      </w:pPr>
      <w:r w:rsidRPr="00474CDA">
        <w:rPr>
          <w:rFonts w:ascii="Arial" w:hAnsi="Arial" w:cs="Arial"/>
          <w:b/>
          <w:bCs/>
        </w:rPr>
        <w:t xml:space="preserve">SCM deviations – </w:t>
      </w:r>
      <w:r w:rsidRPr="00474CDA">
        <w:rPr>
          <w:rFonts w:ascii="Arial" w:hAnsi="Arial" w:cs="Arial"/>
          <w:b/>
          <w:lang w:eastAsia="en-ZA"/>
        </w:rPr>
        <w:t>Sita contract 285-1</w:t>
      </w:r>
      <w:bookmarkStart w:id="24" w:name="tm_521437242"/>
      <w:r w:rsidRPr="00474CDA">
        <w:rPr>
          <w:rFonts w:ascii="Arial" w:hAnsi="Arial" w:cs="Arial"/>
          <w:b/>
          <w:lang w:eastAsia="en-ZA"/>
        </w:rPr>
        <w:t xml:space="preserve"> </w:t>
      </w:r>
      <w:bookmarkEnd w:id="24"/>
      <w:r w:rsidRPr="00474CDA">
        <w:rPr>
          <w:rFonts w:ascii="Arial" w:hAnsi="Arial" w:cs="Arial"/>
          <w:b/>
          <w:lang w:eastAsia="en-ZA"/>
        </w:rPr>
        <w:t xml:space="preserve">– Customised solutions </w:t>
      </w:r>
      <w:r w:rsidRPr="00474CDA">
        <w:rPr>
          <w:rFonts w:ascii="Arial" w:hAnsi="Arial" w:cs="Arial"/>
          <w:b/>
          <w:color w:val="FF0000"/>
          <w:lang w:eastAsia="en-ZA"/>
        </w:rPr>
        <w:t>Ex 301</w:t>
      </w:r>
    </w:p>
    <w:p w:rsidR="00711E8B" w:rsidRPr="002C76C1" w:rsidRDefault="00711E8B" w:rsidP="00711E8B">
      <w:pPr>
        <w:pStyle w:val="NormalWeb"/>
        <w:tabs>
          <w:tab w:val="center" w:pos="709"/>
        </w:tabs>
        <w:rPr>
          <w:rFonts w:ascii="Arial" w:hAnsi="Arial" w:cs="Arial"/>
          <w:sz w:val="22"/>
          <w:szCs w:val="22"/>
        </w:rPr>
      </w:pPr>
    </w:p>
    <w:p w:rsidR="00711E8B" w:rsidRPr="002C76C1" w:rsidRDefault="00711E8B" w:rsidP="00711E8B">
      <w:pPr>
        <w:pStyle w:val="NormalWeb"/>
        <w:tabs>
          <w:tab w:val="center" w:pos="709"/>
        </w:tabs>
        <w:rPr>
          <w:rFonts w:ascii="Arial" w:hAnsi="Arial" w:cs="Arial"/>
          <w:sz w:val="22"/>
          <w:szCs w:val="22"/>
        </w:rPr>
      </w:pPr>
    </w:p>
    <w:p w:rsidR="00711E8B" w:rsidRPr="002C76C1" w:rsidRDefault="00711E8B" w:rsidP="00711E8B">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711E8B" w:rsidRPr="002C76C1" w:rsidRDefault="00711E8B" w:rsidP="00711E8B">
      <w:pPr>
        <w:pStyle w:val="lg-a-1"/>
        <w:tabs>
          <w:tab w:val="center" w:pos="709"/>
        </w:tabs>
        <w:spacing w:before="0"/>
        <w:ind w:left="0" w:firstLine="0"/>
        <w:rPr>
          <w:rFonts w:ascii="Arial" w:hAnsi="Arial" w:cs="Arial"/>
          <w:i/>
          <w:sz w:val="22"/>
          <w:szCs w:val="22"/>
        </w:rPr>
      </w:pPr>
    </w:p>
    <w:p w:rsidR="00711E8B" w:rsidRPr="002C76C1" w:rsidRDefault="00711E8B" w:rsidP="00711E8B">
      <w:pPr>
        <w:pStyle w:val="lg-a-1"/>
        <w:tabs>
          <w:tab w:val="center" w:pos="709"/>
        </w:tabs>
        <w:spacing w:before="0"/>
        <w:ind w:left="0" w:firstLine="0"/>
        <w:rPr>
          <w:rFonts w:ascii="Arial" w:hAnsi="Arial" w:cs="Arial"/>
          <w:i/>
          <w:sz w:val="22"/>
          <w:szCs w:val="22"/>
        </w:rPr>
      </w:pPr>
    </w:p>
    <w:p w:rsidR="00711E8B" w:rsidRPr="002C76C1" w:rsidRDefault="00711E8B" w:rsidP="00711E8B">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 xml:space="preserve">a) </w:t>
      </w:r>
      <w:r w:rsidRPr="002C76C1">
        <w:rPr>
          <w:rFonts w:ascii="Arial" w:hAnsi="Arial" w:cs="Arial"/>
          <w:sz w:val="22"/>
          <w:szCs w:val="22"/>
        </w:rPr>
        <w:t>Treasury regulation:</w:t>
      </w:r>
    </w:p>
    <w:p w:rsidR="00711E8B" w:rsidRPr="002C76C1" w:rsidRDefault="00711E8B" w:rsidP="00711E8B">
      <w:pPr>
        <w:pStyle w:val="lg-a-1"/>
        <w:tabs>
          <w:tab w:val="center" w:pos="709"/>
        </w:tabs>
        <w:suppressAutoHyphens/>
        <w:autoSpaceDN w:val="0"/>
        <w:spacing w:before="0"/>
        <w:ind w:left="567" w:firstLine="0"/>
        <w:jc w:val="left"/>
        <w:textAlignment w:val="baseline"/>
        <w:rPr>
          <w:rFonts w:ascii="Arial" w:hAnsi="Arial" w:cs="Arial"/>
          <w:sz w:val="22"/>
          <w:szCs w:val="22"/>
        </w:rPr>
      </w:pPr>
    </w:p>
    <w:p w:rsidR="00711E8B" w:rsidRPr="002C76C1" w:rsidRDefault="00711E8B" w:rsidP="00711E8B">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ab/>
        <w:t xml:space="preserve">                    i) </w:t>
      </w:r>
      <w:r w:rsidRPr="002C76C1">
        <w:rPr>
          <w:rFonts w:ascii="Arial" w:hAnsi="Arial" w:cs="Arial"/>
          <w:sz w:val="22"/>
          <w:szCs w:val="22"/>
        </w:rPr>
        <w:t>16A8.3(a)</w:t>
      </w:r>
    </w:p>
    <w:p w:rsidR="00711E8B" w:rsidRPr="002C76C1" w:rsidRDefault="00711E8B" w:rsidP="00711E8B">
      <w:pPr>
        <w:pStyle w:val="lg-a-1"/>
        <w:tabs>
          <w:tab w:val="center" w:pos="709"/>
        </w:tabs>
        <w:suppressAutoHyphens/>
        <w:autoSpaceDN w:val="0"/>
        <w:spacing w:before="0"/>
        <w:ind w:left="1287" w:firstLine="0"/>
        <w:jc w:val="left"/>
        <w:textAlignment w:val="baseline"/>
        <w:rPr>
          <w:rFonts w:ascii="Arial" w:hAnsi="Arial" w:cs="Arial"/>
          <w:sz w:val="22"/>
          <w:szCs w:val="22"/>
        </w:rPr>
      </w:pPr>
    </w:p>
    <w:p w:rsidR="00711E8B" w:rsidRPr="002C76C1" w:rsidRDefault="00711E8B" w:rsidP="00711E8B">
      <w:pPr>
        <w:pStyle w:val="lg-para4"/>
        <w:tabs>
          <w:tab w:val="center" w:pos="709"/>
        </w:tabs>
        <w:spacing w:before="0"/>
        <w:ind w:left="488"/>
        <w:rPr>
          <w:rFonts w:ascii="Arial" w:hAnsi="Arial" w:cs="Arial"/>
          <w:i/>
          <w:sz w:val="22"/>
          <w:szCs w:val="22"/>
        </w:rPr>
      </w:pPr>
      <w:r w:rsidRPr="002C76C1">
        <w:rPr>
          <w:rFonts w:ascii="Arial" w:hAnsi="Arial" w:cs="Arial"/>
          <w:i/>
          <w:sz w:val="22"/>
          <w:szCs w:val="22"/>
        </w:rPr>
        <w:t xml:space="preserve">“A supply chain management official or other role player - </w:t>
      </w:r>
    </w:p>
    <w:p w:rsidR="00711E8B" w:rsidRPr="002C76C1" w:rsidRDefault="00711E8B" w:rsidP="006F5D2E">
      <w:pPr>
        <w:pStyle w:val="lg-a-1"/>
        <w:numPr>
          <w:ilvl w:val="4"/>
          <w:numId w:val="178"/>
        </w:numPr>
        <w:tabs>
          <w:tab w:val="center" w:pos="709"/>
        </w:tabs>
        <w:spacing w:before="0"/>
        <w:rPr>
          <w:rFonts w:ascii="Arial" w:hAnsi="Arial" w:cs="Arial"/>
          <w:i/>
          <w:sz w:val="22"/>
          <w:szCs w:val="22"/>
        </w:rPr>
      </w:pPr>
      <w:r w:rsidRPr="002C76C1">
        <w:rPr>
          <w:rFonts w:ascii="Arial" w:hAnsi="Arial" w:cs="Arial"/>
          <w:i/>
          <w:sz w:val="22"/>
          <w:szCs w:val="22"/>
        </w:rPr>
        <w:t>must recognise and disclose any conflict of interest that may arise;”</w:t>
      </w:r>
    </w:p>
    <w:p w:rsidR="00711E8B" w:rsidRPr="002C76C1" w:rsidRDefault="00711E8B" w:rsidP="00711E8B">
      <w:pPr>
        <w:pStyle w:val="lg-a-1"/>
        <w:tabs>
          <w:tab w:val="center" w:pos="709"/>
        </w:tabs>
        <w:suppressAutoHyphens/>
        <w:autoSpaceDN w:val="0"/>
        <w:spacing w:before="0"/>
        <w:jc w:val="left"/>
        <w:textAlignment w:val="baseline"/>
        <w:rPr>
          <w:rFonts w:ascii="Arial" w:hAnsi="Arial" w:cs="Arial"/>
          <w:sz w:val="22"/>
          <w:szCs w:val="22"/>
        </w:rPr>
      </w:pPr>
    </w:p>
    <w:p w:rsidR="00711E8B" w:rsidRPr="002C76C1" w:rsidRDefault="00711E8B" w:rsidP="006F5D2E">
      <w:pPr>
        <w:pStyle w:val="lg-a-1"/>
        <w:numPr>
          <w:ilvl w:val="0"/>
          <w:numId w:val="219"/>
        </w:numPr>
        <w:tabs>
          <w:tab w:val="center" w:pos="709"/>
        </w:tabs>
        <w:suppressAutoHyphens/>
        <w:autoSpaceDN w:val="0"/>
        <w:spacing w:before="0"/>
        <w:jc w:val="left"/>
        <w:textAlignment w:val="baseline"/>
        <w:rPr>
          <w:rFonts w:ascii="Arial" w:hAnsi="Arial" w:cs="Arial"/>
          <w:sz w:val="22"/>
          <w:szCs w:val="22"/>
        </w:rPr>
      </w:pPr>
      <w:r w:rsidRPr="002C76C1">
        <w:rPr>
          <w:rFonts w:ascii="Arial" w:hAnsi="Arial" w:cs="Arial"/>
          <w:sz w:val="22"/>
          <w:szCs w:val="22"/>
        </w:rPr>
        <w:t>16A8.4(a)</w:t>
      </w:r>
    </w:p>
    <w:p w:rsidR="00711E8B" w:rsidRPr="002C76C1" w:rsidRDefault="00711E8B" w:rsidP="00711E8B">
      <w:pPr>
        <w:pStyle w:val="lg-a-1"/>
        <w:tabs>
          <w:tab w:val="center" w:pos="709"/>
        </w:tabs>
        <w:suppressAutoHyphens/>
        <w:autoSpaceDN w:val="0"/>
        <w:spacing w:before="0"/>
        <w:ind w:left="1287" w:firstLine="0"/>
        <w:jc w:val="left"/>
        <w:textAlignment w:val="baseline"/>
        <w:rPr>
          <w:rFonts w:ascii="Arial" w:hAnsi="Arial" w:cs="Arial"/>
          <w:sz w:val="22"/>
          <w:szCs w:val="22"/>
        </w:rPr>
      </w:pPr>
    </w:p>
    <w:p w:rsidR="00711E8B" w:rsidRPr="002C76C1" w:rsidRDefault="00711E8B" w:rsidP="00711E8B">
      <w:pPr>
        <w:pStyle w:val="lg-para4"/>
        <w:tabs>
          <w:tab w:val="center" w:pos="709"/>
        </w:tabs>
        <w:spacing w:before="0"/>
        <w:ind w:left="1361" w:firstLine="5"/>
        <w:rPr>
          <w:rFonts w:ascii="Arial" w:hAnsi="Arial" w:cs="Arial"/>
          <w:i/>
          <w:sz w:val="22"/>
          <w:szCs w:val="22"/>
        </w:rPr>
      </w:pPr>
      <w:r w:rsidRPr="002C76C1">
        <w:rPr>
          <w:rFonts w:ascii="Arial" w:hAnsi="Arial" w:cs="Arial"/>
          <w:i/>
          <w:sz w:val="22"/>
          <w:szCs w:val="22"/>
        </w:rPr>
        <w:t>“If a supply chain management official or other role player, or any close family member, partner or associate of such official or other role player, has any private or business interest in any contract to be awarded, that official or other role player must—</w:t>
      </w:r>
    </w:p>
    <w:p w:rsidR="00711E8B" w:rsidRPr="002C76C1" w:rsidRDefault="00711E8B" w:rsidP="006F5D2E">
      <w:pPr>
        <w:pStyle w:val="lg-a-1"/>
        <w:numPr>
          <w:ilvl w:val="0"/>
          <w:numId w:val="316"/>
        </w:numPr>
        <w:tabs>
          <w:tab w:val="center" w:pos="709"/>
        </w:tabs>
        <w:rPr>
          <w:rFonts w:ascii="Arial" w:hAnsi="Arial" w:cs="Arial"/>
          <w:i/>
          <w:sz w:val="22"/>
          <w:szCs w:val="22"/>
        </w:rPr>
      </w:pPr>
      <w:r w:rsidRPr="002C76C1">
        <w:rPr>
          <w:rFonts w:ascii="Arial" w:hAnsi="Arial" w:cs="Arial"/>
          <w:i/>
          <w:sz w:val="22"/>
          <w:szCs w:val="22"/>
        </w:rPr>
        <w:t>disclose that interest;”</w:t>
      </w:r>
    </w:p>
    <w:p w:rsidR="00711E8B" w:rsidRPr="002C76C1" w:rsidRDefault="00711E8B" w:rsidP="00711E8B">
      <w:pPr>
        <w:pStyle w:val="lg-a-1"/>
        <w:tabs>
          <w:tab w:val="center" w:pos="709"/>
        </w:tabs>
        <w:suppressAutoHyphens/>
        <w:autoSpaceDN w:val="0"/>
        <w:spacing w:before="0"/>
        <w:ind w:left="1287" w:firstLine="0"/>
        <w:jc w:val="left"/>
        <w:textAlignment w:val="baseline"/>
        <w:rPr>
          <w:rFonts w:ascii="Arial" w:hAnsi="Arial" w:cs="Arial"/>
          <w:i/>
          <w:sz w:val="22"/>
          <w:szCs w:val="22"/>
        </w:rPr>
      </w:pPr>
    </w:p>
    <w:p w:rsidR="00711E8B" w:rsidRPr="00164F85" w:rsidRDefault="00711E8B" w:rsidP="00711E8B">
      <w:pPr>
        <w:pStyle w:val="lg-a-1"/>
        <w:tabs>
          <w:tab w:val="center" w:pos="709"/>
        </w:tabs>
        <w:suppressAutoHyphens/>
        <w:autoSpaceDN w:val="0"/>
        <w:spacing w:before="0"/>
        <w:ind w:left="360" w:firstLine="0"/>
        <w:jc w:val="left"/>
        <w:textAlignment w:val="baseline"/>
        <w:rPr>
          <w:rFonts w:ascii="Arial" w:hAnsi="Arial" w:cs="Arial"/>
          <w:sz w:val="22"/>
          <w:szCs w:val="22"/>
        </w:rPr>
      </w:pPr>
      <w:r>
        <w:rPr>
          <w:rFonts w:ascii="Arial" w:hAnsi="Arial" w:cs="Arial"/>
          <w:sz w:val="22"/>
          <w:szCs w:val="22"/>
          <w:lang w:eastAsia="en-ZA"/>
        </w:rPr>
        <w:tab/>
      </w:r>
      <w:r>
        <w:rPr>
          <w:rFonts w:ascii="Arial" w:hAnsi="Arial" w:cs="Arial"/>
          <w:sz w:val="22"/>
          <w:szCs w:val="22"/>
          <w:lang w:eastAsia="en-ZA"/>
        </w:rPr>
        <w:tab/>
      </w:r>
      <w:r>
        <w:rPr>
          <w:rFonts w:ascii="Arial" w:hAnsi="Arial" w:cs="Arial"/>
          <w:sz w:val="22"/>
          <w:szCs w:val="22"/>
          <w:lang w:eastAsia="en-ZA"/>
        </w:rPr>
        <w:tab/>
      </w:r>
      <w:r w:rsidRPr="00164F85">
        <w:rPr>
          <w:rFonts w:ascii="Arial" w:hAnsi="Arial" w:cs="Arial"/>
          <w:sz w:val="22"/>
          <w:szCs w:val="22"/>
          <w:lang w:eastAsia="en-ZA"/>
        </w:rPr>
        <w:t>16A9.1(</w:t>
      </w:r>
      <w:r>
        <w:rPr>
          <w:rFonts w:ascii="Arial" w:hAnsi="Arial" w:cs="Arial"/>
          <w:sz w:val="22"/>
          <w:szCs w:val="22"/>
          <w:lang w:eastAsia="en-ZA"/>
        </w:rPr>
        <w:t>b</w:t>
      </w:r>
      <w:r w:rsidRPr="00164F85">
        <w:rPr>
          <w:rFonts w:ascii="Arial" w:hAnsi="Arial" w:cs="Arial"/>
          <w:sz w:val="22"/>
          <w:szCs w:val="22"/>
          <w:lang w:eastAsia="en-ZA"/>
        </w:rPr>
        <w:t>)</w:t>
      </w:r>
    </w:p>
    <w:p w:rsidR="00711E8B" w:rsidRPr="00164F85" w:rsidRDefault="00711E8B" w:rsidP="00711E8B">
      <w:pPr>
        <w:pStyle w:val="lg-para4"/>
        <w:tabs>
          <w:tab w:val="center" w:pos="709"/>
        </w:tabs>
        <w:ind w:left="488"/>
        <w:rPr>
          <w:rFonts w:ascii="Arial" w:hAnsi="Arial" w:cs="Arial"/>
          <w:i/>
          <w:sz w:val="22"/>
          <w:szCs w:val="22"/>
        </w:rPr>
      </w:pPr>
      <w:r w:rsidRPr="00164F85">
        <w:rPr>
          <w:rFonts w:ascii="Arial" w:hAnsi="Arial" w:cs="Arial"/>
          <w:i/>
          <w:sz w:val="22"/>
          <w:szCs w:val="22"/>
        </w:rPr>
        <w:t>“16A9.1  The accounting officer or accounting authority must—</w:t>
      </w:r>
    </w:p>
    <w:p w:rsidR="00711E8B" w:rsidRPr="00164F85" w:rsidRDefault="00711E8B" w:rsidP="006F5D2E">
      <w:pPr>
        <w:pStyle w:val="lg-a-1"/>
        <w:numPr>
          <w:ilvl w:val="0"/>
          <w:numId w:val="316"/>
        </w:numPr>
        <w:tabs>
          <w:tab w:val="center" w:pos="709"/>
        </w:tabs>
        <w:rPr>
          <w:rFonts w:ascii="Arial" w:hAnsi="Arial" w:cs="Arial"/>
          <w:sz w:val="22"/>
          <w:szCs w:val="22"/>
        </w:rPr>
      </w:pPr>
      <w:r w:rsidRPr="00164F85">
        <w:rPr>
          <w:rFonts w:ascii="Arial" w:hAnsi="Arial" w:cs="Arial"/>
          <w:i/>
          <w:sz w:val="22"/>
          <w:szCs w:val="22"/>
        </w:rPr>
        <w:t>check the National Treasury’s database prior to awarding any contract to ensure that no recommended bidder, nor any of its directors, are listed as companies or persons prohibited from doing business with the public sector;”</w:t>
      </w:r>
    </w:p>
    <w:p w:rsidR="00711E8B" w:rsidRPr="00164F85" w:rsidRDefault="00711E8B" w:rsidP="00711E8B">
      <w:pPr>
        <w:pStyle w:val="lg-a-1"/>
        <w:tabs>
          <w:tab w:val="center" w:pos="709"/>
        </w:tabs>
        <w:suppressAutoHyphens/>
        <w:autoSpaceDN w:val="0"/>
        <w:spacing w:before="0"/>
        <w:ind w:left="1287" w:firstLine="0"/>
        <w:jc w:val="left"/>
        <w:textAlignment w:val="baseline"/>
        <w:rPr>
          <w:rFonts w:ascii="Arial" w:hAnsi="Arial" w:cs="Arial"/>
          <w:sz w:val="22"/>
          <w:szCs w:val="22"/>
        </w:rPr>
      </w:pPr>
    </w:p>
    <w:p w:rsidR="00711E8B" w:rsidRPr="00164F85" w:rsidRDefault="00711E8B" w:rsidP="00711E8B">
      <w:pPr>
        <w:pStyle w:val="lg-a-1"/>
        <w:tabs>
          <w:tab w:val="center" w:pos="709"/>
        </w:tabs>
        <w:suppressAutoHyphens/>
        <w:autoSpaceDN w:val="0"/>
        <w:spacing w:before="0"/>
        <w:jc w:val="left"/>
        <w:textAlignment w:val="baseline"/>
        <w:rPr>
          <w:rFonts w:ascii="Arial" w:hAnsi="Arial" w:cs="Arial"/>
          <w:sz w:val="22"/>
          <w:szCs w:val="22"/>
        </w:rPr>
      </w:pPr>
      <w:r w:rsidRPr="00164F85">
        <w:rPr>
          <w:rFonts w:ascii="Arial" w:hAnsi="Arial" w:cs="Arial"/>
          <w:sz w:val="22"/>
          <w:szCs w:val="22"/>
          <w:lang w:val="en-US"/>
        </w:rPr>
        <w:t>b) SITA Act General Regulations</w:t>
      </w:r>
    </w:p>
    <w:p w:rsidR="00711E8B" w:rsidRPr="00164F85" w:rsidRDefault="00711E8B" w:rsidP="00711E8B">
      <w:pPr>
        <w:pStyle w:val="lg-a-1"/>
        <w:tabs>
          <w:tab w:val="center" w:pos="709"/>
        </w:tabs>
        <w:suppressAutoHyphens/>
        <w:autoSpaceDN w:val="0"/>
        <w:spacing w:before="0"/>
        <w:ind w:left="567" w:firstLine="0"/>
        <w:jc w:val="left"/>
        <w:textAlignment w:val="baseline"/>
        <w:rPr>
          <w:rFonts w:ascii="Arial" w:hAnsi="Arial" w:cs="Arial"/>
          <w:sz w:val="22"/>
          <w:szCs w:val="22"/>
        </w:rPr>
      </w:pPr>
    </w:p>
    <w:p w:rsidR="00711E8B" w:rsidRPr="00164F85" w:rsidRDefault="00711E8B" w:rsidP="006F5D2E">
      <w:pPr>
        <w:pStyle w:val="lg-a-1"/>
        <w:numPr>
          <w:ilvl w:val="0"/>
          <w:numId w:val="33"/>
        </w:numPr>
        <w:tabs>
          <w:tab w:val="center" w:pos="709"/>
        </w:tabs>
        <w:suppressAutoHyphens/>
        <w:autoSpaceDN w:val="0"/>
        <w:spacing w:before="0"/>
        <w:jc w:val="left"/>
        <w:textAlignment w:val="baseline"/>
        <w:rPr>
          <w:rFonts w:ascii="Arial" w:hAnsi="Arial" w:cs="Arial"/>
          <w:sz w:val="22"/>
          <w:szCs w:val="22"/>
          <w:lang w:val="en-ZA"/>
        </w:rPr>
      </w:pPr>
      <w:r w:rsidRPr="00164F85">
        <w:rPr>
          <w:rFonts w:ascii="Arial" w:hAnsi="Arial" w:cs="Arial"/>
          <w:sz w:val="22"/>
          <w:szCs w:val="22"/>
        </w:rPr>
        <w:t xml:space="preserve">Regulation 8.1.1 </w:t>
      </w:r>
    </w:p>
    <w:p w:rsidR="00711E8B" w:rsidRPr="00164F85" w:rsidRDefault="00711E8B" w:rsidP="00711E8B">
      <w:pPr>
        <w:pStyle w:val="lg-a-1"/>
        <w:tabs>
          <w:tab w:val="center" w:pos="709"/>
        </w:tabs>
        <w:suppressAutoHyphens/>
        <w:autoSpaceDN w:val="0"/>
        <w:spacing w:before="0"/>
        <w:jc w:val="left"/>
        <w:textAlignment w:val="baseline"/>
        <w:rPr>
          <w:rFonts w:ascii="Arial" w:hAnsi="Arial" w:cs="Arial"/>
          <w:sz w:val="22"/>
          <w:szCs w:val="22"/>
          <w:lang w:val="en-ZA"/>
        </w:rPr>
      </w:pPr>
    </w:p>
    <w:p w:rsidR="00711E8B" w:rsidRPr="00164F85" w:rsidRDefault="00711E8B" w:rsidP="00711E8B">
      <w:pPr>
        <w:tabs>
          <w:tab w:val="center" w:pos="709"/>
        </w:tabs>
        <w:spacing w:after="120"/>
        <w:ind w:left="720" w:firstLine="717"/>
        <w:rPr>
          <w:i/>
          <w:color w:val="000000"/>
          <w:sz w:val="22"/>
          <w:szCs w:val="22"/>
        </w:rPr>
      </w:pPr>
      <w:r w:rsidRPr="00164F85">
        <w:rPr>
          <w:i/>
          <w:color w:val="000000"/>
          <w:sz w:val="22"/>
          <w:szCs w:val="22"/>
        </w:rPr>
        <w:t xml:space="preserve">“The designated department or public body must - </w:t>
      </w:r>
    </w:p>
    <w:p w:rsidR="00711E8B" w:rsidRPr="00711E8B" w:rsidRDefault="00711E8B" w:rsidP="006F5D2E">
      <w:pPr>
        <w:pStyle w:val="ListParagraph"/>
        <w:numPr>
          <w:ilvl w:val="2"/>
          <w:numId w:val="201"/>
        </w:numPr>
        <w:tabs>
          <w:tab w:val="center" w:pos="709"/>
        </w:tabs>
        <w:spacing w:after="120"/>
        <w:rPr>
          <w:rFonts w:ascii="Arial" w:hAnsi="Arial" w:cs="Arial"/>
          <w:i/>
          <w:color w:val="000000"/>
          <w:sz w:val="22"/>
          <w:szCs w:val="22"/>
        </w:rPr>
      </w:pPr>
      <w:r w:rsidRPr="00711E8B">
        <w:rPr>
          <w:rFonts w:ascii="Arial" w:hAnsi="Arial" w:cs="Arial"/>
          <w:i/>
          <w:color w:val="000000"/>
          <w:sz w:val="22"/>
          <w:szCs w:val="22"/>
        </w:rPr>
        <w:t>Determine the need to procure information technology goods or services and;</w:t>
      </w:r>
    </w:p>
    <w:p w:rsidR="00711E8B" w:rsidRPr="00711E8B" w:rsidRDefault="00711E8B" w:rsidP="006F5D2E">
      <w:pPr>
        <w:pStyle w:val="ListParagraph"/>
        <w:numPr>
          <w:ilvl w:val="2"/>
          <w:numId w:val="201"/>
        </w:numPr>
        <w:tabs>
          <w:tab w:val="center" w:pos="709"/>
        </w:tabs>
        <w:spacing w:after="120"/>
        <w:rPr>
          <w:rFonts w:ascii="Arial" w:hAnsi="Arial" w:cs="Arial"/>
          <w:i/>
          <w:color w:val="000000"/>
          <w:sz w:val="22"/>
          <w:szCs w:val="22"/>
        </w:rPr>
      </w:pPr>
      <w:r w:rsidRPr="00711E8B">
        <w:rPr>
          <w:rFonts w:ascii="Arial" w:hAnsi="Arial" w:cs="Arial"/>
          <w:i/>
          <w:color w:val="000000"/>
          <w:sz w:val="22"/>
          <w:szCs w:val="22"/>
        </w:rPr>
        <w:t>Compile a business case and the user requirements specifications for the need.”</w:t>
      </w:r>
    </w:p>
    <w:p w:rsidR="00711E8B" w:rsidRPr="00164F85" w:rsidRDefault="00711E8B" w:rsidP="00711E8B">
      <w:pPr>
        <w:pStyle w:val="lg-a-1"/>
        <w:tabs>
          <w:tab w:val="center" w:pos="709"/>
        </w:tabs>
        <w:suppressAutoHyphens/>
        <w:autoSpaceDN w:val="0"/>
        <w:spacing w:before="0"/>
        <w:ind w:left="567" w:firstLine="0"/>
        <w:jc w:val="left"/>
        <w:textAlignment w:val="baseline"/>
        <w:rPr>
          <w:rFonts w:ascii="Arial" w:hAnsi="Arial" w:cs="Arial"/>
          <w:sz w:val="22"/>
          <w:szCs w:val="22"/>
        </w:rPr>
      </w:pPr>
    </w:p>
    <w:p w:rsidR="00711E8B" w:rsidRPr="00164F85" w:rsidRDefault="00711E8B" w:rsidP="00711E8B">
      <w:pPr>
        <w:pStyle w:val="lg-a-1"/>
        <w:tabs>
          <w:tab w:val="center" w:pos="709"/>
        </w:tabs>
        <w:suppressAutoHyphens/>
        <w:autoSpaceDN w:val="0"/>
        <w:spacing w:before="0"/>
        <w:ind w:left="567" w:firstLine="0"/>
        <w:jc w:val="left"/>
        <w:textAlignment w:val="baseline"/>
        <w:rPr>
          <w:rFonts w:ascii="Arial" w:hAnsi="Arial" w:cs="Arial"/>
          <w:sz w:val="22"/>
          <w:szCs w:val="22"/>
        </w:rPr>
      </w:pPr>
      <w:r w:rsidRPr="00164F85">
        <w:rPr>
          <w:rFonts w:ascii="Arial" w:hAnsi="Arial" w:cs="Arial"/>
          <w:sz w:val="22"/>
          <w:szCs w:val="22"/>
        </w:rPr>
        <w:t>(ii)</w:t>
      </w:r>
      <w:r w:rsidRPr="00164F85">
        <w:rPr>
          <w:rFonts w:ascii="Arial" w:hAnsi="Arial" w:cs="Arial"/>
          <w:sz w:val="22"/>
          <w:szCs w:val="22"/>
        </w:rPr>
        <w:tab/>
        <w:t xml:space="preserve">Regulation 8.1.3  </w:t>
      </w:r>
    </w:p>
    <w:p w:rsidR="00711E8B" w:rsidRPr="00164F85" w:rsidRDefault="00711E8B" w:rsidP="00711E8B">
      <w:pPr>
        <w:tabs>
          <w:tab w:val="center" w:pos="709"/>
        </w:tabs>
        <w:spacing w:after="120"/>
        <w:ind w:left="1485"/>
        <w:rPr>
          <w:i/>
          <w:color w:val="000000"/>
          <w:sz w:val="22"/>
          <w:szCs w:val="22"/>
        </w:rPr>
      </w:pPr>
    </w:p>
    <w:p w:rsidR="00711E8B" w:rsidRPr="00164F85" w:rsidRDefault="00711E8B" w:rsidP="00711E8B">
      <w:pPr>
        <w:tabs>
          <w:tab w:val="center" w:pos="709"/>
        </w:tabs>
        <w:spacing w:after="120"/>
        <w:ind w:left="1485"/>
        <w:rPr>
          <w:i/>
          <w:color w:val="000000"/>
          <w:sz w:val="22"/>
          <w:szCs w:val="22"/>
        </w:rPr>
      </w:pPr>
      <w:r w:rsidRPr="00164F85">
        <w:rPr>
          <w:i/>
          <w:color w:val="000000"/>
          <w:sz w:val="22"/>
          <w:szCs w:val="22"/>
        </w:rPr>
        <w:t>“For purposes of the procurement for departments, the designated department must establish a committee constituted of the accounting authorities of all relevant departments, or their authorised representative -</w:t>
      </w:r>
    </w:p>
    <w:p w:rsidR="00711E8B" w:rsidRPr="00711E8B" w:rsidRDefault="00711E8B" w:rsidP="006F5D2E">
      <w:pPr>
        <w:pStyle w:val="ListParagraph"/>
        <w:numPr>
          <w:ilvl w:val="0"/>
          <w:numId w:val="317"/>
        </w:numPr>
        <w:tabs>
          <w:tab w:val="center" w:pos="709"/>
        </w:tabs>
        <w:spacing w:after="120"/>
        <w:rPr>
          <w:rFonts w:ascii="Arial" w:hAnsi="Arial" w:cs="Arial"/>
          <w:i/>
          <w:color w:val="000000"/>
          <w:sz w:val="22"/>
          <w:szCs w:val="22"/>
        </w:rPr>
      </w:pPr>
      <w:r w:rsidRPr="00711E8B">
        <w:rPr>
          <w:rFonts w:ascii="Arial" w:hAnsi="Arial" w:cs="Arial"/>
          <w:i/>
          <w:color w:val="000000"/>
          <w:sz w:val="22"/>
          <w:szCs w:val="22"/>
        </w:rPr>
        <w:t>to make proposals regarding the business case and user requirement specifications and approve such case and specifications</w:t>
      </w:r>
    </w:p>
    <w:p w:rsidR="00711E8B" w:rsidRPr="00711E8B" w:rsidRDefault="00711E8B" w:rsidP="006F5D2E">
      <w:pPr>
        <w:pStyle w:val="ListParagraph"/>
        <w:numPr>
          <w:ilvl w:val="0"/>
          <w:numId w:val="317"/>
        </w:numPr>
        <w:tabs>
          <w:tab w:val="center" w:pos="709"/>
        </w:tabs>
        <w:spacing w:after="120"/>
        <w:rPr>
          <w:rFonts w:ascii="Arial" w:hAnsi="Arial" w:cs="Arial"/>
          <w:i/>
          <w:color w:val="000000"/>
          <w:sz w:val="22"/>
          <w:szCs w:val="22"/>
        </w:rPr>
      </w:pPr>
      <w:r w:rsidRPr="00711E8B">
        <w:rPr>
          <w:rFonts w:ascii="Arial" w:hAnsi="Arial" w:cs="Arial"/>
          <w:i/>
          <w:color w:val="000000"/>
          <w:sz w:val="22"/>
          <w:szCs w:val="22"/>
        </w:rPr>
        <w:t>To authorise the accounting authority of the designated department to award the bid on their behalf”</w:t>
      </w:r>
    </w:p>
    <w:p w:rsidR="00711E8B" w:rsidRPr="00164F85" w:rsidRDefault="00711E8B" w:rsidP="00711E8B">
      <w:pPr>
        <w:pStyle w:val="lg-a-1"/>
        <w:tabs>
          <w:tab w:val="center" w:pos="709"/>
        </w:tabs>
        <w:suppressAutoHyphens/>
        <w:autoSpaceDN w:val="0"/>
        <w:spacing w:before="0"/>
        <w:ind w:left="567" w:firstLine="0"/>
        <w:jc w:val="left"/>
        <w:textAlignment w:val="baseline"/>
        <w:rPr>
          <w:rFonts w:ascii="Arial" w:hAnsi="Arial" w:cs="Arial"/>
          <w:sz w:val="22"/>
          <w:szCs w:val="22"/>
        </w:rPr>
      </w:pPr>
    </w:p>
    <w:p w:rsidR="00711E8B" w:rsidRPr="00164F85" w:rsidRDefault="00711E8B" w:rsidP="006F5D2E">
      <w:pPr>
        <w:pStyle w:val="lg-a-1"/>
        <w:numPr>
          <w:ilvl w:val="0"/>
          <w:numId w:val="33"/>
        </w:numPr>
        <w:tabs>
          <w:tab w:val="center" w:pos="709"/>
        </w:tabs>
        <w:suppressAutoHyphens/>
        <w:autoSpaceDN w:val="0"/>
        <w:spacing w:before="0"/>
        <w:jc w:val="left"/>
        <w:textAlignment w:val="baseline"/>
        <w:rPr>
          <w:rFonts w:ascii="Arial" w:hAnsi="Arial" w:cs="Arial"/>
          <w:sz w:val="22"/>
          <w:szCs w:val="22"/>
        </w:rPr>
      </w:pPr>
      <w:r w:rsidRPr="00164F85">
        <w:rPr>
          <w:rFonts w:ascii="Arial" w:hAnsi="Arial" w:cs="Arial"/>
          <w:sz w:val="22"/>
          <w:szCs w:val="22"/>
        </w:rPr>
        <w:t xml:space="preserve">Regulation 8.1.5 </w:t>
      </w:r>
    </w:p>
    <w:p w:rsidR="00711E8B" w:rsidRPr="00164F85" w:rsidRDefault="00711E8B" w:rsidP="00711E8B">
      <w:pPr>
        <w:pStyle w:val="lg-a-1"/>
        <w:tabs>
          <w:tab w:val="center" w:pos="709"/>
        </w:tabs>
        <w:suppressAutoHyphens/>
        <w:autoSpaceDN w:val="0"/>
        <w:spacing w:before="0"/>
        <w:ind w:left="1437" w:firstLine="0"/>
        <w:jc w:val="left"/>
        <w:textAlignment w:val="baseline"/>
        <w:rPr>
          <w:rFonts w:ascii="Arial" w:hAnsi="Arial" w:cs="Arial"/>
          <w:sz w:val="22"/>
          <w:szCs w:val="22"/>
          <w:lang w:val="en-ZA"/>
        </w:rPr>
      </w:pPr>
    </w:p>
    <w:p w:rsidR="00711E8B" w:rsidRPr="00164F85" w:rsidRDefault="00711E8B" w:rsidP="00711E8B">
      <w:pPr>
        <w:tabs>
          <w:tab w:val="center" w:pos="709"/>
        </w:tabs>
        <w:spacing w:after="120"/>
        <w:ind w:left="1440"/>
        <w:rPr>
          <w:i/>
          <w:color w:val="000000"/>
          <w:sz w:val="22"/>
          <w:szCs w:val="22"/>
        </w:rPr>
      </w:pPr>
      <w:r w:rsidRPr="00164F85">
        <w:rPr>
          <w:i/>
          <w:color w:val="000000"/>
          <w:sz w:val="22"/>
          <w:szCs w:val="22"/>
        </w:rPr>
        <w:t xml:space="preserve">“For purpose of advertising, the agency must compile the bid documentation consisting of – </w:t>
      </w:r>
    </w:p>
    <w:p w:rsidR="00711E8B" w:rsidRPr="00711E8B" w:rsidRDefault="00711E8B" w:rsidP="006F5D2E">
      <w:pPr>
        <w:pStyle w:val="ListParagraph"/>
        <w:numPr>
          <w:ilvl w:val="0"/>
          <w:numId w:val="318"/>
        </w:numPr>
        <w:tabs>
          <w:tab w:val="center" w:pos="709"/>
        </w:tabs>
        <w:spacing w:after="120"/>
        <w:rPr>
          <w:rFonts w:ascii="Arial" w:hAnsi="Arial" w:cs="Arial"/>
          <w:i/>
          <w:color w:val="000000"/>
          <w:sz w:val="22"/>
          <w:szCs w:val="22"/>
        </w:rPr>
      </w:pPr>
      <w:r w:rsidRPr="00711E8B">
        <w:rPr>
          <w:rFonts w:ascii="Arial" w:hAnsi="Arial" w:cs="Arial"/>
          <w:i/>
          <w:color w:val="000000"/>
          <w:sz w:val="22"/>
          <w:szCs w:val="22"/>
        </w:rPr>
        <w:t xml:space="preserve">The evaluation criteria for the bid in accordance with the Preferential Procurement Policy Framework Act, including but not limited to, specific goals for- </w:t>
      </w:r>
    </w:p>
    <w:p w:rsidR="00711E8B" w:rsidRPr="00711E8B" w:rsidRDefault="00711E8B" w:rsidP="006F5D2E">
      <w:pPr>
        <w:pStyle w:val="ListParagraph"/>
        <w:numPr>
          <w:ilvl w:val="0"/>
          <w:numId w:val="319"/>
        </w:numPr>
        <w:tabs>
          <w:tab w:val="center" w:pos="709"/>
        </w:tabs>
        <w:spacing w:after="120"/>
        <w:rPr>
          <w:rFonts w:ascii="Arial" w:hAnsi="Arial" w:cs="Arial"/>
          <w:i/>
          <w:color w:val="000000"/>
          <w:sz w:val="22"/>
          <w:szCs w:val="22"/>
        </w:rPr>
      </w:pPr>
      <w:r w:rsidRPr="00711E8B">
        <w:rPr>
          <w:rFonts w:ascii="Arial" w:hAnsi="Arial" w:cs="Arial"/>
          <w:i/>
          <w:color w:val="000000"/>
          <w:sz w:val="22"/>
          <w:szCs w:val="22"/>
        </w:rPr>
        <w:t>Black economic empowerment, and</w:t>
      </w:r>
    </w:p>
    <w:p w:rsidR="00711E8B" w:rsidRPr="00711E8B" w:rsidRDefault="00711E8B" w:rsidP="006F5D2E">
      <w:pPr>
        <w:pStyle w:val="ListParagraph"/>
        <w:numPr>
          <w:ilvl w:val="0"/>
          <w:numId w:val="319"/>
        </w:numPr>
        <w:tabs>
          <w:tab w:val="center" w:pos="709"/>
        </w:tabs>
        <w:spacing w:after="120"/>
        <w:rPr>
          <w:rFonts w:ascii="Arial" w:hAnsi="Arial" w:cs="Arial"/>
          <w:i/>
          <w:color w:val="000000"/>
          <w:sz w:val="22"/>
          <w:szCs w:val="22"/>
        </w:rPr>
      </w:pPr>
      <w:r w:rsidRPr="00711E8B">
        <w:rPr>
          <w:rFonts w:ascii="Arial" w:hAnsi="Arial" w:cs="Arial"/>
          <w:i/>
          <w:color w:val="000000"/>
          <w:sz w:val="22"/>
          <w:szCs w:val="22"/>
        </w:rPr>
        <w:t>Procuring from suppliers situated in the specific province where goods or services are required”</w:t>
      </w:r>
    </w:p>
    <w:p w:rsidR="00711E8B" w:rsidRPr="00711E8B" w:rsidRDefault="00711E8B" w:rsidP="006F5D2E">
      <w:pPr>
        <w:pStyle w:val="ListParagraph"/>
        <w:numPr>
          <w:ilvl w:val="0"/>
          <w:numId w:val="318"/>
        </w:numPr>
        <w:tabs>
          <w:tab w:val="center" w:pos="709"/>
        </w:tabs>
        <w:spacing w:after="120"/>
        <w:rPr>
          <w:rFonts w:ascii="Arial" w:hAnsi="Arial" w:cs="Arial"/>
          <w:i/>
          <w:color w:val="000000"/>
          <w:sz w:val="22"/>
          <w:szCs w:val="22"/>
        </w:rPr>
      </w:pPr>
      <w:r w:rsidRPr="00711E8B">
        <w:rPr>
          <w:rFonts w:ascii="Arial" w:hAnsi="Arial" w:cs="Arial"/>
          <w:i/>
          <w:color w:val="000000"/>
          <w:sz w:val="22"/>
          <w:szCs w:val="22"/>
        </w:rPr>
        <w:t>Tax clearance certificate requirements;</w:t>
      </w:r>
    </w:p>
    <w:p w:rsidR="00711E8B" w:rsidRPr="00711E8B" w:rsidRDefault="00711E8B" w:rsidP="006F5D2E">
      <w:pPr>
        <w:numPr>
          <w:ilvl w:val="0"/>
          <w:numId w:val="318"/>
        </w:numPr>
        <w:tabs>
          <w:tab w:val="center" w:pos="709"/>
        </w:tabs>
        <w:spacing w:after="120"/>
        <w:rPr>
          <w:i/>
          <w:color w:val="000000"/>
          <w:sz w:val="22"/>
          <w:szCs w:val="22"/>
        </w:rPr>
      </w:pPr>
      <w:r w:rsidRPr="00711E8B">
        <w:rPr>
          <w:i/>
          <w:color w:val="000000"/>
          <w:sz w:val="22"/>
          <w:szCs w:val="22"/>
        </w:rPr>
        <w:t>If the value of the envisaged contract exceed R10 million, a National Industrial Participation Programme certificate issued by the Department of Trade and industry;</w:t>
      </w:r>
    </w:p>
    <w:p w:rsidR="00711E8B" w:rsidRPr="00711E8B" w:rsidRDefault="00711E8B" w:rsidP="006F5D2E">
      <w:pPr>
        <w:numPr>
          <w:ilvl w:val="0"/>
          <w:numId w:val="318"/>
        </w:numPr>
        <w:tabs>
          <w:tab w:val="center" w:pos="709"/>
        </w:tabs>
        <w:spacing w:after="120"/>
        <w:rPr>
          <w:i/>
          <w:color w:val="000000"/>
          <w:sz w:val="22"/>
          <w:szCs w:val="22"/>
        </w:rPr>
      </w:pPr>
      <w:r w:rsidRPr="00711E8B">
        <w:rPr>
          <w:i/>
          <w:sz w:val="22"/>
          <w:szCs w:val="22"/>
        </w:rPr>
        <w:t>In respect of departments, a condition that all informational technology goods and services offered must meet the standards set in terms of section 7(6)(a) of the Act and where the standards can be accessed.”</w:t>
      </w:r>
    </w:p>
    <w:p w:rsidR="00711E8B" w:rsidRPr="00164F85" w:rsidRDefault="00711E8B" w:rsidP="00711E8B">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711E8B" w:rsidRPr="00164F85" w:rsidRDefault="00711E8B" w:rsidP="006F5D2E">
      <w:pPr>
        <w:pStyle w:val="lg-a-1"/>
        <w:numPr>
          <w:ilvl w:val="0"/>
          <w:numId w:val="319"/>
        </w:numPr>
        <w:tabs>
          <w:tab w:val="center" w:pos="709"/>
        </w:tabs>
        <w:suppressAutoHyphens/>
        <w:autoSpaceDN w:val="0"/>
        <w:spacing w:before="0"/>
        <w:jc w:val="left"/>
        <w:textAlignment w:val="baseline"/>
        <w:rPr>
          <w:rFonts w:ascii="Arial" w:hAnsi="Arial" w:cs="Arial"/>
          <w:sz w:val="22"/>
          <w:szCs w:val="22"/>
          <w:lang w:val="en-ZA"/>
        </w:rPr>
      </w:pPr>
      <w:r w:rsidRPr="00164F85">
        <w:rPr>
          <w:rFonts w:ascii="Arial" w:hAnsi="Arial" w:cs="Arial"/>
          <w:sz w:val="22"/>
          <w:szCs w:val="22"/>
          <w:lang w:val="en-ZA"/>
        </w:rPr>
        <w:tab/>
        <w:t xml:space="preserve">Regulation 8.1.7(a) </w:t>
      </w:r>
    </w:p>
    <w:p w:rsidR="00711E8B" w:rsidRPr="00164F85" w:rsidRDefault="00711E8B" w:rsidP="00711E8B">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711E8B" w:rsidRPr="00164F85" w:rsidRDefault="00711E8B" w:rsidP="00711E8B">
      <w:pPr>
        <w:pStyle w:val="lg-a-1"/>
        <w:tabs>
          <w:tab w:val="center" w:pos="709"/>
        </w:tabs>
        <w:suppressAutoHyphens/>
        <w:autoSpaceDN w:val="0"/>
        <w:spacing w:before="0"/>
        <w:ind w:left="567" w:firstLine="0"/>
        <w:jc w:val="left"/>
        <w:textAlignment w:val="baseline"/>
        <w:rPr>
          <w:rFonts w:ascii="Arial" w:hAnsi="Arial" w:cs="Arial"/>
          <w:i/>
          <w:sz w:val="22"/>
          <w:szCs w:val="22"/>
          <w:lang w:val="en-ZA"/>
        </w:rPr>
      </w:pPr>
      <w:r w:rsidRPr="00164F85">
        <w:rPr>
          <w:rFonts w:ascii="Arial" w:hAnsi="Arial" w:cs="Arial"/>
          <w:sz w:val="22"/>
          <w:szCs w:val="22"/>
          <w:lang w:val="en-ZA"/>
        </w:rPr>
        <w:tab/>
      </w:r>
      <w:r>
        <w:rPr>
          <w:rFonts w:ascii="Arial" w:hAnsi="Arial" w:cs="Arial"/>
          <w:sz w:val="22"/>
          <w:szCs w:val="22"/>
          <w:lang w:val="en-ZA"/>
        </w:rPr>
        <w:tab/>
      </w:r>
      <w:r w:rsidRPr="00164F85">
        <w:rPr>
          <w:rFonts w:ascii="Arial" w:hAnsi="Arial" w:cs="Arial"/>
          <w:sz w:val="22"/>
          <w:szCs w:val="22"/>
          <w:lang w:val="en-ZA"/>
        </w:rPr>
        <w:tab/>
      </w:r>
      <w:r w:rsidRPr="00164F85">
        <w:rPr>
          <w:rFonts w:ascii="Arial" w:hAnsi="Arial" w:cs="Arial"/>
          <w:i/>
          <w:sz w:val="22"/>
          <w:szCs w:val="22"/>
          <w:lang w:val="en-ZA"/>
        </w:rPr>
        <w:t>“Before the bid is advertised –</w:t>
      </w:r>
    </w:p>
    <w:p w:rsidR="00711E8B" w:rsidRPr="00164F85" w:rsidRDefault="00711E8B" w:rsidP="006F5D2E">
      <w:pPr>
        <w:pStyle w:val="lg-a-1"/>
        <w:numPr>
          <w:ilvl w:val="0"/>
          <w:numId w:val="320"/>
        </w:numPr>
        <w:tabs>
          <w:tab w:val="center" w:pos="709"/>
        </w:tabs>
        <w:suppressAutoHyphens/>
        <w:autoSpaceDN w:val="0"/>
        <w:spacing w:before="0"/>
        <w:jc w:val="left"/>
        <w:textAlignment w:val="baseline"/>
        <w:rPr>
          <w:rFonts w:ascii="Arial" w:hAnsi="Arial" w:cs="Arial"/>
          <w:i/>
          <w:sz w:val="22"/>
          <w:szCs w:val="22"/>
          <w:lang w:val="en-ZA"/>
        </w:rPr>
      </w:pPr>
      <w:r w:rsidRPr="00164F85">
        <w:rPr>
          <w:rFonts w:ascii="Arial" w:hAnsi="Arial" w:cs="Arial"/>
          <w:i/>
          <w:sz w:val="22"/>
          <w:szCs w:val="22"/>
          <w:lang w:val="en-ZA"/>
        </w:rPr>
        <w:t xml:space="preserve">the designated department or public body must approve the final bid documentation; and </w:t>
      </w:r>
    </w:p>
    <w:p w:rsidR="00711E8B" w:rsidRPr="00164F85" w:rsidRDefault="00711E8B" w:rsidP="006F5D2E">
      <w:pPr>
        <w:pStyle w:val="lg-a-1"/>
        <w:numPr>
          <w:ilvl w:val="0"/>
          <w:numId w:val="320"/>
        </w:numPr>
        <w:tabs>
          <w:tab w:val="center" w:pos="709"/>
        </w:tabs>
        <w:suppressAutoHyphens/>
        <w:autoSpaceDN w:val="0"/>
        <w:spacing w:before="0"/>
        <w:jc w:val="left"/>
        <w:textAlignment w:val="baseline"/>
        <w:rPr>
          <w:rFonts w:ascii="Arial" w:hAnsi="Arial" w:cs="Arial"/>
          <w:i/>
          <w:sz w:val="22"/>
          <w:szCs w:val="22"/>
          <w:lang w:val="en-ZA"/>
        </w:rPr>
      </w:pPr>
      <w:r w:rsidRPr="00164F85">
        <w:rPr>
          <w:rFonts w:ascii="Arial" w:hAnsi="Arial" w:cs="Arial"/>
          <w:i/>
          <w:sz w:val="22"/>
          <w:szCs w:val="22"/>
          <w:lang w:val="en-ZA"/>
        </w:rPr>
        <w:t>the Agency must compile a value proposal on the cost for the designated department or public body in respect of advertising and evaluation of the bid”</w:t>
      </w:r>
    </w:p>
    <w:p w:rsidR="00711E8B" w:rsidRPr="00164F85" w:rsidRDefault="00711E8B" w:rsidP="00711E8B">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711E8B" w:rsidRPr="00164F85" w:rsidRDefault="00711E8B" w:rsidP="006F5D2E">
      <w:pPr>
        <w:pStyle w:val="lg-a-1"/>
        <w:numPr>
          <w:ilvl w:val="0"/>
          <w:numId w:val="219"/>
        </w:numPr>
        <w:tabs>
          <w:tab w:val="center" w:pos="709"/>
        </w:tabs>
        <w:suppressAutoHyphens/>
        <w:autoSpaceDN w:val="0"/>
        <w:spacing w:before="0"/>
        <w:jc w:val="left"/>
        <w:textAlignment w:val="baseline"/>
        <w:rPr>
          <w:rFonts w:ascii="Arial" w:hAnsi="Arial" w:cs="Arial"/>
          <w:sz w:val="22"/>
          <w:szCs w:val="22"/>
          <w:lang w:eastAsia="en-ZA"/>
        </w:rPr>
      </w:pPr>
      <w:r>
        <w:rPr>
          <w:rFonts w:ascii="Arial" w:hAnsi="Arial" w:cs="Arial"/>
          <w:sz w:val="22"/>
          <w:szCs w:val="22"/>
          <w:lang w:val="en-ZA"/>
        </w:rPr>
        <w:t>Regulation 8.2.</w:t>
      </w:r>
      <w:r w:rsidRPr="00164F85">
        <w:rPr>
          <w:rFonts w:ascii="Arial" w:hAnsi="Arial" w:cs="Arial"/>
          <w:sz w:val="22"/>
          <w:szCs w:val="22"/>
          <w:lang w:val="en-ZA"/>
        </w:rPr>
        <w:t>1</w:t>
      </w:r>
    </w:p>
    <w:p w:rsidR="00711E8B" w:rsidRPr="00164F85" w:rsidRDefault="00711E8B" w:rsidP="00711E8B">
      <w:pPr>
        <w:pStyle w:val="lg-a-1"/>
        <w:tabs>
          <w:tab w:val="center" w:pos="709"/>
        </w:tabs>
        <w:suppressAutoHyphens/>
        <w:autoSpaceDN w:val="0"/>
        <w:spacing w:before="0"/>
        <w:ind w:left="1440" w:firstLine="0"/>
        <w:jc w:val="left"/>
        <w:textAlignment w:val="baseline"/>
        <w:rPr>
          <w:rFonts w:ascii="Arial" w:hAnsi="Arial" w:cs="Arial"/>
          <w:sz w:val="22"/>
          <w:szCs w:val="22"/>
          <w:lang w:val="en-ZA"/>
        </w:rPr>
      </w:pPr>
    </w:p>
    <w:p w:rsidR="00711E8B" w:rsidRPr="00164F85" w:rsidRDefault="00711E8B" w:rsidP="00711E8B">
      <w:pPr>
        <w:tabs>
          <w:tab w:val="center" w:pos="709"/>
        </w:tabs>
        <w:spacing w:after="120"/>
        <w:ind w:left="1440"/>
        <w:rPr>
          <w:i/>
          <w:color w:val="000000"/>
          <w:sz w:val="22"/>
          <w:szCs w:val="22"/>
        </w:rPr>
      </w:pPr>
      <w:r w:rsidRPr="00164F85">
        <w:rPr>
          <w:i/>
          <w:color w:val="000000"/>
          <w:sz w:val="22"/>
          <w:szCs w:val="22"/>
        </w:rPr>
        <w:t>“Within 10 working days after receipts of the business case from the designated department or public body for a bid in terms of regulation 8.1.4, the Agency must submit to the designated official for approval -</w:t>
      </w:r>
    </w:p>
    <w:p w:rsidR="00711E8B" w:rsidRPr="00711E8B" w:rsidRDefault="00711E8B" w:rsidP="006F5D2E">
      <w:pPr>
        <w:pStyle w:val="ListParagraph"/>
        <w:numPr>
          <w:ilvl w:val="0"/>
          <w:numId w:val="321"/>
        </w:numPr>
        <w:tabs>
          <w:tab w:val="center" w:pos="709"/>
        </w:tabs>
        <w:spacing w:after="120"/>
        <w:rPr>
          <w:rFonts w:ascii="Arial" w:hAnsi="Arial" w:cs="Arial"/>
          <w:i/>
          <w:color w:val="000000"/>
          <w:sz w:val="22"/>
          <w:szCs w:val="22"/>
        </w:rPr>
      </w:pPr>
      <w:r w:rsidRPr="00711E8B">
        <w:rPr>
          <w:rFonts w:ascii="Arial" w:hAnsi="Arial" w:cs="Arial"/>
          <w:i/>
          <w:color w:val="000000"/>
          <w:sz w:val="22"/>
          <w:szCs w:val="22"/>
        </w:rPr>
        <w:t>A procurement schedule for the execution of the request for a bid;</w:t>
      </w:r>
    </w:p>
    <w:p w:rsidR="00711E8B" w:rsidRPr="00711E8B" w:rsidRDefault="00711E8B" w:rsidP="006F5D2E">
      <w:pPr>
        <w:pStyle w:val="ListParagraph"/>
        <w:numPr>
          <w:ilvl w:val="0"/>
          <w:numId w:val="321"/>
        </w:numPr>
        <w:tabs>
          <w:tab w:val="center" w:pos="709"/>
        </w:tabs>
        <w:spacing w:after="120"/>
        <w:rPr>
          <w:i/>
          <w:color w:val="000000"/>
          <w:sz w:val="22"/>
          <w:szCs w:val="22"/>
        </w:rPr>
      </w:pPr>
      <w:r w:rsidRPr="00711E8B">
        <w:rPr>
          <w:rFonts w:ascii="Arial" w:hAnsi="Arial" w:cs="Arial"/>
          <w:i/>
          <w:color w:val="000000"/>
          <w:sz w:val="22"/>
          <w:szCs w:val="22"/>
        </w:rPr>
        <w:t>A detailed costing for the subsequent contract management, if required.”</w:t>
      </w:r>
    </w:p>
    <w:p w:rsidR="00711E8B" w:rsidRPr="00164F85" w:rsidRDefault="00711E8B" w:rsidP="00711E8B">
      <w:pPr>
        <w:pStyle w:val="lg-a-1"/>
        <w:tabs>
          <w:tab w:val="center" w:pos="709"/>
        </w:tabs>
        <w:suppressAutoHyphens/>
        <w:autoSpaceDN w:val="0"/>
        <w:spacing w:before="0"/>
        <w:ind w:left="567" w:firstLine="0"/>
        <w:jc w:val="left"/>
        <w:textAlignment w:val="baseline"/>
        <w:rPr>
          <w:rFonts w:ascii="Arial" w:hAnsi="Arial" w:cs="Arial"/>
          <w:sz w:val="22"/>
          <w:szCs w:val="22"/>
          <w:lang w:val="en-ZA"/>
        </w:rPr>
      </w:pPr>
    </w:p>
    <w:p w:rsidR="00711E8B" w:rsidRPr="00164F85" w:rsidRDefault="00711E8B" w:rsidP="006F5D2E">
      <w:pPr>
        <w:pStyle w:val="lg-a-1"/>
        <w:numPr>
          <w:ilvl w:val="0"/>
          <w:numId w:val="219"/>
        </w:numPr>
        <w:tabs>
          <w:tab w:val="center" w:pos="709"/>
        </w:tabs>
        <w:suppressAutoHyphens/>
        <w:autoSpaceDN w:val="0"/>
        <w:spacing w:before="0"/>
        <w:jc w:val="left"/>
        <w:textAlignment w:val="baseline"/>
        <w:rPr>
          <w:rFonts w:ascii="Arial" w:hAnsi="Arial" w:cs="Arial"/>
          <w:sz w:val="22"/>
          <w:szCs w:val="22"/>
          <w:lang w:eastAsia="en-ZA"/>
        </w:rPr>
      </w:pPr>
      <w:r w:rsidRPr="00164F85">
        <w:rPr>
          <w:rFonts w:ascii="Arial" w:hAnsi="Arial" w:cs="Arial"/>
          <w:sz w:val="22"/>
          <w:szCs w:val="22"/>
          <w:lang w:val="en-ZA"/>
        </w:rPr>
        <w:t>Regulation 13.1.</w:t>
      </w:r>
    </w:p>
    <w:p w:rsidR="00711E8B" w:rsidRPr="00164F85" w:rsidRDefault="00711E8B" w:rsidP="00711E8B">
      <w:pPr>
        <w:pStyle w:val="lg-a-1"/>
        <w:tabs>
          <w:tab w:val="center" w:pos="709"/>
        </w:tabs>
        <w:suppressAutoHyphens/>
        <w:autoSpaceDN w:val="0"/>
        <w:spacing w:before="0"/>
        <w:ind w:left="1440" w:firstLine="0"/>
        <w:jc w:val="left"/>
        <w:textAlignment w:val="baseline"/>
        <w:rPr>
          <w:rFonts w:ascii="Arial" w:hAnsi="Arial" w:cs="Arial"/>
          <w:sz w:val="22"/>
          <w:szCs w:val="22"/>
          <w:lang w:eastAsia="en-ZA"/>
        </w:rPr>
      </w:pPr>
      <w:r w:rsidRPr="00164F85">
        <w:rPr>
          <w:rFonts w:ascii="Arial" w:hAnsi="Arial" w:cs="Arial"/>
          <w:sz w:val="22"/>
          <w:szCs w:val="22"/>
          <w:lang w:eastAsia="en-ZA"/>
        </w:rPr>
        <w:t xml:space="preserve"> </w:t>
      </w:r>
    </w:p>
    <w:p w:rsidR="00711E8B" w:rsidRPr="00164F85" w:rsidRDefault="00711E8B" w:rsidP="00711E8B">
      <w:pPr>
        <w:pStyle w:val="lg-a-1"/>
        <w:tabs>
          <w:tab w:val="center" w:pos="709"/>
        </w:tabs>
        <w:suppressAutoHyphens/>
        <w:autoSpaceDN w:val="0"/>
        <w:spacing w:before="0"/>
        <w:ind w:left="1530" w:hanging="90"/>
        <w:jc w:val="left"/>
        <w:textAlignment w:val="baseline"/>
        <w:rPr>
          <w:rFonts w:ascii="Arial" w:hAnsi="Arial" w:cs="Arial"/>
          <w:i/>
          <w:sz w:val="22"/>
          <w:szCs w:val="22"/>
          <w:lang w:eastAsia="en-ZA"/>
        </w:rPr>
      </w:pPr>
      <w:r w:rsidRPr="00164F85">
        <w:rPr>
          <w:rFonts w:ascii="Arial" w:hAnsi="Arial" w:cs="Arial"/>
          <w:i/>
          <w:sz w:val="22"/>
          <w:szCs w:val="22"/>
          <w:lang w:eastAsia="en-ZA"/>
        </w:rPr>
        <w:t>“The agency must, in consultation with the designated department, establish the following committees to deal with the evaluation fo bids and the recommendation for the award of a bid by the accounting authority of the designated department or public body:</w:t>
      </w:r>
    </w:p>
    <w:p w:rsidR="00711E8B" w:rsidRPr="00164F85" w:rsidRDefault="00711E8B" w:rsidP="00711E8B">
      <w:pPr>
        <w:pStyle w:val="lg-a-1"/>
        <w:tabs>
          <w:tab w:val="center" w:pos="709"/>
        </w:tabs>
        <w:suppressAutoHyphens/>
        <w:autoSpaceDN w:val="0"/>
        <w:spacing w:before="0"/>
        <w:ind w:left="1530" w:hanging="90"/>
        <w:jc w:val="left"/>
        <w:textAlignment w:val="baseline"/>
        <w:rPr>
          <w:rFonts w:ascii="Arial" w:hAnsi="Arial" w:cs="Arial"/>
          <w:i/>
          <w:sz w:val="22"/>
          <w:szCs w:val="22"/>
          <w:lang w:eastAsia="en-ZA"/>
        </w:rPr>
      </w:pPr>
    </w:p>
    <w:p w:rsidR="00711E8B" w:rsidRPr="00164F85" w:rsidRDefault="00711E8B" w:rsidP="006F5D2E">
      <w:pPr>
        <w:pStyle w:val="lg-a-1"/>
        <w:numPr>
          <w:ilvl w:val="0"/>
          <w:numId w:val="322"/>
        </w:numPr>
        <w:tabs>
          <w:tab w:val="center" w:pos="709"/>
        </w:tabs>
        <w:suppressAutoHyphens/>
        <w:autoSpaceDN w:val="0"/>
        <w:spacing w:before="0"/>
        <w:jc w:val="left"/>
        <w:textAlignment w:val="baseline"/>
        <w:rPr>
          <w:rFonts w:ascii="Arial" w:hAnsi="Arial" w:cs="Arial"/>
          <w:i/>
          <w:sz w:val="22"/>
          <w:szCs w:val="22"/>
          <w:lang w:eastAsia="en-ZA"/>
        </w:rPr>
      </w:pPr>
      <w:r w:rsidRPr="00164F85">
        <w:rPr>
          <w:rFonts w:ascii="Arial" w:hAnsi="Arial" w:cs="Arial"/>
          <w:i/>
          <w:sz w:val="22"/>
          <w:szCs w:val="22"/>
          <w:lang w:eastAsia="en-ZA"/>
        </w:rPr>
        <w:t>A Bid Evaluation Committee to;</w:t>
      </w:r>
    </w:p>
    <w:p w:rsidR="00711E8B" w:rsidRPr="00164F85" w:rsidRDefault="00711E8B" w:rsidP="00711E8B">
      <w:pPr>
        <w:pStyle w:val="lg-a-1"/>
        <w:tabs>
          <w:tab w:val="center" w:pos="709"/>
        </w:tabs>
        <w:suppressAutoHyphens/>
        <w:autoSpaceDN w:val="0"/>
        <w:spacing w:before="0"/>
        <w:ind w:left="2520" w:firstLine="0"/>
        <w:jc w:val="left"/>
        <w:textAlignment w:val="baseline"/>
        <w:rPr>
          <w:rFonts w:ascii="Arial" w:hAnsi="Arial" w:cs="Arial"/>
          <w:i/>
          <w:sz w:val="22"/>
          <w:szCs w:val="22"/>
          <w:lang w:eastAsia="en-ZA"/>
        </w:rPr>
      </w:pPr>
      <w:r>
        <w:rPr>
          <w:rFonts w:ascii="Arial" w:hAnsi="Arial" w:cs="Arial"/>
          <w:i/>
          <w:sz w:val="22"/>
          <w:szCs w:val="22"/>
          <w:lang w:eastAsia="en-ZA"/>
        </w:rPr>
        <w:t xml:space="preserve">i) </w:t>
      </w:r>
      <w:r w:rsidRPr="00164F85">
        <w:rPr>
          <w:rFonts w:ascii="Arial" w:hAnsi="Arial" w:cs="Arial"/>
          <w:i/>
          <w:sz w:val="22"/>
          <w:szCs w:val="22"/>
          <w:lang w:eastAsia="en-ZA"/>
        </w:rPr>
        <w:t xml:space="preserve">evaluate bids; and </w:t>
      </w:r>
    </w:p>
    <w:p w:rsidR="00711E8B" w:rsidRPr="00164F85" w:rsidRDefault="00711E8B" w:rsidP="00711E8B">
      <w:pPr>
        <w:pStyle w:val="lg-a-1"/>
        <w:tabs>
          <w:tab w:val="center" w:pos="709"/>
        </w:tabs>
        <w:suppressAutoHyphens/>
        <w:autoSpaceDN w:val="0"/>
        <w:spacing w:before="0"/>
        <w:ind w:left="2520" w:firstLine="0"/>
        <w:jc w:val="left"/>
        <w:textAlignment w:val="baseline"/>
        <w:rPr>
          <w:rFonts w:ascii="Arial" w:hAnsi="Arial" w:cs="Arial"/>
          <w:i/>
          <w:sz w:val="22"/>
          <w:szCs w:val="22"/>
          <w:lang w:eastAsia="en-ZA"/>
        </w:rPr>
      </w:pPr>
      <w:r>
        <w:rPr>
          <w:rFonts w:ascii="Arial" w:hAnsi="Arial" w:cs="Arial"/>
          <w:i/>
          <w:sz w:val="22"/>
          <w:szCs w:val="22"/>
          <w:lang w:eastAsia="en-ZA"/>
        </w:rPr>
        <w:t xml:space="preserve">ii) </w:t>
      </w:r>
      <w:r w:rsidRPr="00164F85">
        <w:rPr>
          <w:rFonts w:ascii="Arial" w:hAnsi="Arial" w:cs="Arial"/>
          <w:i/>
          <w:sz w:val="22"/>
          <w:szCs w:val="22"/>
          <w:lang w:eastAsia="en-ZA"/>
        </w:rPr>
        <w:t>make a recommendation for award to the Recommendation Committee, including the identification of all the risks associated with the recommendation and the rating of all the risks (herein referred to as “the risk report of the BEC”); and</w:t>
      </w:r>
    </w:p>
    <w:p w:rsidR="00711E8B" w:rsidRPr="00164F85" w:rsidRDefault="00711E8B" w:rsidP="00711E8B">
      <w:pPr>
        <w:pStyle w:val="lg-a-1"/>
        <w:tabs>
          <w:tab w:val="center" w:pos="709"/>
        </w:tabs>
        <w:suppressAutoHyphens/>
        <w:autoSpaceDN w:val="0"/>
        <w:spacing w:before="0"/>
        <w:ind w:left="2801"/>
        <w:jc w:val="left"/>
        <w:textAlignment w:val="baseline"/>
        <w:rPr>
          <w:rFonts w:ascii="Arial" w:hAnsi="Arial" w:cs="Arial"/>
          <w:i/>
          <w:sz w:val="22"/>
          <w:szCs w:val="22"/>
          <w:lang w:val="en-ZA"/>
        </w:rPr>
      </w:pPr>
    </w:p>
    <w:p w:rsidR="00711E8B" w:rsidRPr="00164F85" w:rsidRDefault="00711E8B" w:rsidP="006F5D2E">
      <w:pPr>
        <w:pStyle w:val="lg-a-1"/>
        <w:numPr>
          <w:ilvl w:val="0"/>
          <w:numId w:val="322"/>
        </w:numPr>
        <w:tabs>
          <w:tab w:val="center" w:pos="709"/>
        </w:tabs>
        <w:suppressAutoHyphens/>
        <w:autoSpaceDN w:val="0"/>
        <w:spacing w:before="0"/>
        <w:jc w:val="left"/>
        <w:textAlignment w:val="baseline"/>
        <w:rPr>
          <w:rFonts w:ascii="Arial" w:hAnsi="Arial" w:cs="Arial"/>
          <w:i/>
          <w:sz w:val="22"/>
          <w:szCs w:val="22"/>
          <w:lang w:val="en-ZA"/>
        </w:rPr>
      </w:pPr>
      <w:r w:rsidRPr="00164F85">
        <w:rPr>
          <w:rFonts w:ascii="Arial" w:hAnsi="Arial" w:cs="Arial"/>
          <w:i/>
          <w:sz w:val="22"/>
          <w:szCs w:val="22"/>
          <w:lang w:val="en-ZA"/>
        </w:rPr>
        <w:t>Recommendation Committee to-</w:t>
      </w:r>
    </w:p>
    <w:p w:rsidR="00711E8B" w:rsidRPr="00164F85" w:rsidRDefault="00711E8B" w:rsidP="00711E8B">
      <w:pPr>
        <w:pStyle w:val="lg-a-1"/>
        <w:tabs>
          <w:tab w:val="center" w:pos="709"/>
        </w:tabs>
        <w:suppressAutoHyphens/>
        <w:autoSpaceDN w:val="0"/>
        <w:spacing w:before="0"/>
        <w:ind w:left="2520" w:firstLine="0"/>
        <w:jc w:val="left"/>
        <w:textAlignment w:val="baseline"/>
        <w:rPr>
          <w:rFonts w:ascii="Arial" w:hAnsi="Arial" w:cs="Arial"/>
          <w:i/>
          <w:sz w:val="22"/>
          <w:szCs w:val="22"/>
          <w:lang w:val="en-ZA"/>
        </w:rPr>
      </w:pPr>
      <w:r>
        <w:rPr>
          <w:rFonts w:ascii="Arial" w:hAnsi="Arial" w:cs="Arial"/>
          <w:i/>
          <w:sz w:val="22"/>
          <w:szCs w:val="22"/>
          <w:lang w:val="en-ZA"/>
        </w:rPr>
        <w:t xml:space="preserve">i) </w:t>
      </w:r>
      <w:r w:rsidRPr="00164F85">
        <w:rPr>
          <w:rFonts w:ascii="Arial" w:hAnsi="Arial" w:cs="Arial"/>
          <w:i/>
          <w:sz w:val="22"/>
          <w:szCs w:val="22"/>
          <w:lang w:val="en-ZA"/>
        </w:rPr>
        <w:t>verify compliance of the procurement process with all applicable legislation and generally the integrity of that process;</w:t>
      </w:r>
    </w:p>
    <w:p w:rsidR="00711E8B" w:rsidRPr="00164F85" w:rsidRDefault="00711E8B" w:rsidP="00711E8B">
      <w:pPr>
        <w:pStyle w:val="lg-a-1"/>
        <w:tabs>
          <w:tab w:val="center" w:pos="709"/>
        </w:tabs>
        <w:suppressAutoHyphens/>
        <w:autoSpaceDN w:val="0"/>
        <w:spacing w:before="0"/>
        <w:ind w:left="2520" w:firstLine="0"/>
        <w:jc w:val="left"/>
        <w:textAlignment w:val="baseline"/>
        <w:rPr>
          <w:rFonts w:ascii="Arial" w:hAnsi="Arial" w:cs="Arial"/>
          <w:i/>
          <w:sz w:val="22"/>
          <w:szCs w:val="22"/>
          <w:lang w:val="en-ZA"/>
        </w:rPr>
      </w:pPr>
      <w:r>
        <w:rPr>
          <w:rFonts w:ascii="Arial" w:hAnsi="Arial" w:cs="Arial"/>
          <w:i/>
          <w:sz w:val="22"/>
          <w:szCs w:val="22"/>
          <w:lang w:val="en-ZA"/>
        </w:rPr>
        <w:t xml:space="preserve">ii) </w:t>
      </w:r>
      <w:r w:rsidRPr="00164F85">
        <w:rPr>
          <w:rFonts w:ascii="Arial" w:hAnsi="Arial" w:cs="Arial"/>
          <w:i/>
          <w:sz w:val="22"/>
          <w:szCs w:val="22"/>
          <w:lang w:val="en-ZA"/>
        </w:rPr>
        <w:t>if the process is verified as not compliant or its integrity was compromised, refer the recommendations back to the Bid Evaluation Committee with its reasons;</w:t>
      </w:r>
    </w:p>
    <w:p w:rsidR="00711E8B" w:rsidRPr="00164F85" w:rsidRDefault="00711E8B" w:rsidP="00711E8B">
      <w:pPr>
        <w:pStyle w:val="lg-a-1"/>
        <w:tabs>
          <w:tab w:val="center" w:pos="709"/>
        </w:tabs>
        <w:suppressAutoHyphens/>
        <w:autoSpaceDN w:val="0"/>
        <w:spacing w:before="0"/>
        <w:ind w:left="2520" w:firstLine="0"/>
        <w:jc w:val="left"/>
        <w:textAlignment w:val="baseline"/>
        <w:rPr>
          <w:rFonts w:ascii="Arial" w:hAnsi="Arial" w:cs="Arial"/>
          <w:i/>
          <w:sz w:val="22"/>
          <w:szCs w:val="22"/>
          <w:lang w:val="en-ZA"/>
        </w:rPr>
      </w:pPr>
      <w:r>
        <w:rPr>
          <w:rFonts w:ascii="Arial" w:hAnsi="Arial" w:cs="Arial"/>
          <w:i/>
          <w:sz w:val="22"/>
          <w:szCs w:val="22"/>
          <w:lang w:val="en-ZA"/>
        </w:rPr>
        <w:t xml:space="preserve">iii) </w:t>
      </w:r>
      <w:r w:rsidRPr="00164F85">
        <w:rPr>
          <w:rFonts w:ascii="Arial" w:hAnsi="Arial" w:cs="Arial"/>
          <w:i/>
          <w:sz w:val="22"/>
          <w:szCs w:val="22"/>
          <w:lang w:val="en-ZA"/>
        </w:rPr>
        <w:t xml:space="preserve">Identify any risks additional (if any) to those identified in the risk report of the BEC and provide its own rating for all the risks (herein referred to as the risk report of the RC); and </w:t>
      </w:r>
    </w:p>
    <w:p w:rsidR="00711E8B" w:rsidRPr="00164F85" w:rsidRDefault="00711E8B" w:rsidP="00711E8B">
      <w:pPr>
        <w:pStyle w:val="lg-a-1"/>
        <w:tabs>
          <w:tab w:val="center" w:pos="709"/>
        </w:tabs>
        <w:suppressAutoHyphens/>
        <w:autoSpaceDN w:val="0"/>
        <w:spacing w:before="0"/>
        <w:ind w:left="2520" w:firstLine="0"/>
        <w:jc w:val="left"/>
        <w:textAlignment w:val="baseline"/>
        <w:rPr>
          <w:rFonts w:ascii="Arial" w:hAnsi="Arial" w:cs="Arial"/>
          <w:sz w:val="22"/>
          <w:szCs w:val="22"/>
          <w:lang w:val="en-ZA"/>
        </w:rPr>
      </w:pPr>
      <w:r>
        <w:rPr>
          <w:rFonts w:ascii="Arial" w:hAnsi="Arial" w:cs="Arial"/>
          <w:i/>
          <w:sz w:val="22"/>
          <w:szCs w:val="22"/>
          <w:lang w:val="en-ZA"/>
        </w:rPr>
        <w:t xml:space="preserve">iv) </w:t>
      </w:r>
      <w:r w:rsidRPr="00164F85">
        <w:rPr>
          <w:rFonts w:ascii="Arial" w:hAnsi="Arial" w:cs="Arial"/>
          <w:i/>
          <w:sz w:val="22"/>
          <w:szCs w:val="22"/>
          <w:lang w:val="en-ZA"/>
        </w:rPr>
        <w:t>If the process has been verified as compliant and for its integrity, submit the recommendations of the Bid Evaluation Committee and the risk reports of the BEC and RC to the relevant accounting authority of the designated department of public body”</w:t>
      </w:r>
    </w:p>
    <w:p w:rsidR="00711E8B" w:rsidRPr="00164F85" w:rsidRDefault="00711E8B" w:rsidP="00711E8B">
      <w:pPr>
        <w:pStyle w:val="lg-a-1"/>
        <w:tabs>
          <w:tab w:val="center" w:pos="709"/>
        </w:tabs>
        <w:suppressAutoHyphens/>
        <w:autoSpaceDN w:val="0"/>
        <w:spacing w:before="0"/>
        <w:ind w:left="2801"/>
        <w:jc w:val="left"/>
        <w:textAlignment w:val="baseline"/>
        <w:rPr>
          <w:rFonts w:ascii="Arial" w:hAnsi="Arial" w:cs="Arial"/>
          <w:sz w:val="22"/>
          <w:szCs w:val="22"/>
          <w:lang w:val="en-ZA"/>
        </w:rPr>
      </w:pPr>
    </w:p>
    <w:p w:rsidR="00711E8B" w:rsidRPr="00164F85" w:rsidRDefault="00711E8B" w:rsidP="006F5D2E">
      <w:pPr>
        <w:pStyle w:val="lg-a-1"/>
        <w:numPr>
          <w:ilvl w:val="0"/>
          <w:numId w:val="219"/>
        </w:numPr>
        <w:tabs>
          <w:tab w:val="center" w:pos="709"/>
        </w:tabs>
        <w:suppressAutoHyphens/>
        <w:autoSpaceDN w:val="0"/>
        <w:spacing w:before="0"/>
        <w:jc w:val="left"/>
        <w:textAlignment w:val="baseline"/>
        <w:rPr>
          <w:rFonts w:ascii="Arial" w:hAnsi="Arial" w:cs="Arial"/>
          <w:sz w:val="22"/>
          <w:szCs w:val="22"/>
          <w:lang w:val="en-ZA"/>
        </w:rPr>
      </w:pPr>
      <w:r w:rsidRPr="00164F85">
        <w:rPr>
          <w:rFonts w:ascii="Arial" w:hAnsi="Arial" w:cs="Arial"/>
          <w:sz w:val="22"/>
          <w:szCs w:val="22"/>
          <w:lang w:val="en-ZA"/>
        </w:rPr>
        <w:t>Regulation 13.3 (a) – Chair person of the TEC (BEC)</w:t>
      </w:r>
    </w:p>
    <w:p w:rsidR="00711E8B" w:rsidRPr="00164F85" w:rsidRDefault="00711E8B" w:rsidP="00711E8B">
      <w:pPr>
        <w:pStyle w:val="lg-a-1"/>
        <w:tabs>
          <w:tab w:val="center" w:pos="709"/>
        </w:tabs>
        <w:suppressAutoHyphens/>
        <w:autoSpaceDN w:val="0"/>
        <w:spacing w:before="0"/>
        <w:ind w:left="1440" w:firstLine="0"/>
        <w:jc w:val="left"/>
        <w:textAlignment w:val="baseline"/>
        <w:rPr>
          <w:rFonts w:ascii="Arial" w:hAnsi="Arial" w:cs="Arial"/>
          <w:sz w:val="22"/>
          <w:szCs w:val="22"/>
          <w:lang w:val="en-ZA"/>
        </w:rPr>
      </w:pPr>
    </w:p>
    <w:p w:rsidR="00711E8B" w:rsidRPr="00164F85" w:rsidRDefault="00711E8B" w:rsidP="00711E8B">
      <w:pPr>
        <w:pStyle w:val="lg-a-1"/>
        <w:tabs>
          <w:tab w:val="center" w:pos="709"/>
        </w:tabs>
        <w:suppressAutoHyphens/>
        <w:autoSpaceDN w:val="0"/>
        <w:spacing w:before="0"/>
        <w:ind w:left="1440" w:firstLine="0"/>
        <w:jc w:val="left"/>
        <w:textAlignment w:val="baseline"/>
        <w:rPr>
          <w:rFonts w:ascii="Arial" w:hAnsi="Arial" w:cs="Arial"/>
          <w:i/>
          <w:sz w:val="22"/>
          <w:szCs w:val="22"/>
        </w:rPr>
      </w:pPr>
      <w:r w:rsidRPr="00164F85">
        <w:rPr>
          <w:rFonts w:ascii="Arial" w:hAnsi="Arial" w:cs="Arial"/>
          <w:i/>
          <w:sz w:val="22"/>
          <w:szCs w:val="22"/>
        </w:rPr>
        <w:t>“The BID Evaluation Committee is mandatory services and transversal term contract must consist of at least the following:</w:t>
      </w:r>
    </w:p>
    <w:p w:rsidR="00711E8B" w:rsidRPr="00164F85" w:rsidRDefault="00711E8B" w:rsidP="00711E8B">
      <w:pPr>
        <w:pStyle w:val="lg-a-1"/>
        <w:tabs>
          <w:tab w:val="center" w:pos="709"/>
        </w:tabs>
        <w:suppressAutoHyphens/>
        <w:autoSpaceDN w:val="0"/>
        <w:spacing w:before="0"/>
        <w:ind w:left="1440" w:firstLine="0"/>
        <w:jc w:val="left"/>
        <w:textAlignment w:val="baseline"/>
        <w:rPr>
          <w:rFonts w:ascii="Arial" w:hAnsi="Arial" w:cs="Arial"/>
          <w:i/>
          <w:sz w:val="22"/>
          <w:szCs w:val="22"/>
        </w:rPr>
      </w:pPr>
    </w:p>
    <w:p w:rsidR="00711E8B" w:rsidRPr="00164F85" w:rsidRDefault="00711E8B" w:rsidP="006F5D2E">
      <w:pPr>
        <w:pStyle w:val="lg-a-1"/>
        <w:numPr>
          <w:ilvl w:val="0"/>
          <w:numId w:val="323"/>
        </w:numPr>
        <w:tabs>
          <w:tab w:val="center" w:pos="709"/>
        </w:tabs>
        <w:suppressAutoHyphens/>
        <w:autoSpaceDN w:val="0"/>
        <w:spacing w:before="0"/>
        <w:jc w:val="left"/>
        <w:textAlignment w:val="baseline"/>
        <w:rPr>
          <w:rFonts w:ascii="Arial" w:hAnsi="Arial" w:cs="Arial"/>
          <w:i/>
          <w:sz w:val="22"/>
          <w:szCs w:val="22"/>
        </w:rPr>
      </w:pPr>
      <w:r w:rsidRPr="00164F85">
        <w:rPr>
          <w:rFonts w:ascii="Arial" w:hAnsi="Arial" w:cs="Arial"/>
          <w:i/>
          <w:sz w:val="22"/>
          <w:szCs w:val="22"/>
        </w:rPr>
        <w:t>An employee designated by the Agency as the chairperson”</w:t>
      </w:r>
    </w:p>
    <w:p w:rsidR="00711E8B" w:rsidRPr="00164F85" w:rsidRDefault="00711E8B" w:rsidP="00711E8B">
      <w:pPr>
        <w:pStyle w:val="lg-a-1"/>
        <w:tabs>
          <w:tab w:val="center" w:pos="709"/>
        </w:tabs>
        <w:suppressAutoHyphens/>
        <w:autoSpaceDN w:val="0"/>
        <w:spacing w:before="0"/>
        <w:ind w:left="567" w:firstLine="0"/>
        <w:jc w:val="left"/>
        <w:textAlignment w:val="baseline"/>
        <w:rPr>
          <w:rFonts w:ascii="Arial" w:hAnsi="Arial" w:cs="Arial"/>
          <w:i/>
          <w:sz w:val="22"/>
          <w:szCs w:val="22"/>
        </w:rPr>
      </w:pPr>
    </w:p>
    <w:p w:rsidR="00711E8B" w:rsidRPr="00164F85" w:rsidRDefault="00711E8B" w:rsidP="00711E8B">
      <w:pPr>
        <w:pStyle w:val="lg-a-1"/>
        <w:tabs>
          <w:tab w:val="center" w:pos="709"/>
        </w:tabs>
        <w:suppressAutoHyphens/>
        <w:autoSpaceDN w:val="0"/>
        <w:spacing w:before="0"/>
        <w:jc w:val="left"/>
        <w:textAlignment w:val="baseline"/>
        <w:rPr>
          <w:rFonts w:ascii="Arial" w:hAnsi="Arial" w:cs="Arial"/>
          <w:sz w:val="22"/>
          <w:szCs w:val="22"/>
        </w:rPr>
      </w:pPr>
      <w:r w:rsidRPr="00164F85">
        <w:rPr>
          <w:rFonts w:ascii="Arial" w:hAnsi="Arial" w:cs="Arial"/>
          <w:sz w:val="22"/>
          <w:szCs w:val="22"/>
        </w:rPr>
        <w:t>c) Practice note 5 of 2009/10 pertaining to the procurement through SITA and the accountability of accounting officers states in paragraph 4.2.1</w:t>
      </w:r>
    </w:p>
    <w:p w:rsidR="00711E8B" w:rsidRPr="00164F85" w:rsidRDefault="00711E8B" w:rsidP="00711E8B">
      <w:pPr>
        <w:pStyle w:val="lg-a-1"/>
        <w:tabs>
          <w:tab w:val="center" w:pos="709"/>
        </w:tabs>
        <w:suppressAutoHyphens/>
        <w:autoSpaceDN w:val="0"/>
        <w:spacing w:before="0"/>
        <w:ind w:left="567" w:firstLine="0"/>
        <w:jc w:val="left"/>
        <w:textAlignment w:val="baseline"/>
        <w:rPr>
          <w:rFonts w:ascii="Arial" w:hAnsi="Arial" w:cs="Arial"/>
          <w:sz w:val="22"/>
          <w:szCs w:val="22"/>
        </w:rPr>
      </w:pPr>
    </w:p>
    <w:p w:rsidR="00711E8B" w:rsidRPr="00164F85" w:rsidRDefault="00711E8B" w:rsidP="00711E8B">
      <w:pPr>
        <w:pStyle w:val="lg-a-1"/>
        <w:tabs>
          <w:tab w:val="center" w:pos="709"/>
        </w:tabs>
        <w:suppressAutoHyphens/>
        <w:autoSpaceDN w:val="0"/>
        <w:spacing w:before="0"/>
        <w:ind w:left="567" w:firstLine="0"/>
        <w:jc w:val="left"/>
        <w:textAlignment w:val="baseline"/>
        <w:rPr>
          <w:rFonts w:ascii="Arial" w:hAnsi="Arial" w:cs="Arial"/>
          <w:i/>
          <w:sz w:val="22"/>
          <w:szCs w:val="22"/>
        </w:rPr>
      </w:pPr>
      <w:r w:rsidRPr="00164F85">
        <w:rPr>
          <w:rFonts w:ascii="Arial" w:hAnsi="Arial" w:cs="Arial"/>
          <w:i/>
          <w:sz w:val="22"/>
          <w:szCs w:val="22"/>
        </w:rPr>
        <w:t>“The following represents the two types of transversal term contracts that are available for ICT related procurement, namely:</w:t>
      </w:r>
    </w:p>
    <w:p w:rsidR="00711E8B" w:rsidRPr="00164F85" w:rsidRDefault="00711E8B" w:rsidP="00711E8B">
      <w:pPr>
        <w:pStyle w:val="lg-a-1"/>
        <w:tabs>
          <w:tab w:val="center" w:pos="709"/>
        </w:tabs>
        <w:suppressAutoHyphens/>
        <w:autoSpaceDN w:val="0"/>
        <w:spacing w:before="0"/>
        <w:ind w:left="567" w:firstLine="0"/>
        <w:jc w:val="left"/>
        <w:textAlignment w:val="baseline"/>
        <w:rPr>
          <w:rFonts w:ascii="Arial" w:hAnsi="Arial" w:cs="Arial"/>
          <w:i/>
          <w:sz w:val="22"/>
          <w:szCs w:val="22"/>
        </w:rPr>
      </w:pPr>
    </w:p>
    <w:p w:rsidR="00711E8B" w:rsidRPr="00164F85" w:rsidRDefault="00711E8B" w:rsidP="00711E8B">
      <w:pPr>
        <w:pStyle w:val="lg-a-1"/>
        <w:tabs>
          <w:tab w:val="center" w:pos="709"/>
        </w:tabs>
        <w:suppressAutoHyphens/>
        <w:autoSpaceDN w:val="0"/>
        <w:spacing w:before="0"/>
        <w:ind w:left="1429" w:firstLine="0"/>
        <w:jc w:val="left"/>
        <w:textAlignment w:val="baseline"/>
        <w:rPr>
          <w:rFonts w:ascii="Arial" w:hAnsi="Arial" w:cs="Arial"/>
          <w:i/>
          <w:sz w:val="22"/>
          <w:szCs w:val="22"/>
        </w:rPr>
      </w:pPr>
      <w:r>
        <w:rPr>
          <w:rFonts w:ascii="Arial" w:hAnsi="Arial" w:cs="Arial"/>
          <w:i/>
          <w:sz w:val="22"/>
          <w:szCs w:val="22"/>
        </w:rPr>
        <w:t xml:space="preserve">a) </w:t>
      </w:r>
      <w:r w:rsidRPr="00164F85">
        <w:rPr>
          <w:rFonts w:ascii="Arial" w:hAnsi="Arial" w:cs="Arial"/>
          <w:i/>
          <w:sz w:val="22"/>
          <w:szCs w:val="22"/>
        </w:rPr>
        <w:t>transversal framing contracts where the ICT related goods and/or services may be procured by means of quotations from pre-identified potential suppliers whose products meet the standard certification; and</w:t>
      </w:r>
    </w:p>
    <w:p w:rsidR="00711E8B" w:rsidRPr="00164F85" w:rsidRDefault="00711E8B" w:rsidP="00711E8B">
      <w:pPr>
        <w:pStyle w:val="lg-a-1"/>
        <w:tabs>
          <w:tab w:val="center" w:pos="709"/>
        </w:tabs>
        <w:suppressAutoHyphens/>
        <w:autoSpaceDN w:val="0"/>
        <w:spacing w:before="0"/>
        <w:ind w:left="1429" w:firstLine="0"/>
        <w:jc w:val="left"/>
        <w:textAlignment w:val="baseline"/>
        <w:rPr>
          <w:rFonts w:ascii="Arial" w:hAnsi="Arial" w:cs="Arial"/>
          <w:sz w:val="22"/>
          <w:szCs w:val="22"/>
        </w:rPr>
      </w:pPr>
      <w:r>
        <w:rPr>
          <w:rFonts w:ascii="Arial" w:hAnsi="Arial" w:cs="Arial"/>
          <w:i/>
          <w:sz w:val="22"/>
          <w:szCs w:val="22"/>
        </w:rPr>
        <w:t xml:space="preserve">b) </w:t>
      </w:r>
      <w:r w:rsidRPr="00164F85">
        <w:rPr>
          <w:rFonts w:ascii="Arial" w:hAnsi="Arial" w:cs="Arial"/>
          <w:i/>
          <w:sz w:val="22"/>
          <w:szCs w:val="22"/>
        </w:rPr>
        <w:t>transversal term contracts which provide for the supply of ICT related goods and/or services at contracted prices.”</w:t>
      </w:r>
    </w:p>
    <w:p w:rsidR="00711E8B" w:rsidRPr="00164F85" w:rsidRDefault="00711E8B" w:rsidP="00711E8B">
      <w:pPr>
        <w:pStyle w:val="lg-a-1"/>
        <w:tabs>
          <w:tab w:val="center" w:pos="709"/>
        </w:tabs>
        <w:suppressAutoHyphens/>
        <w:autoSpaceDN w:val="0"/>
        <w:spacing w:before="0"/>
        <w:jc w:val="left"/>
        <w:textAlignment w:val="baseline"/>
        <w:rPr>
          <w:rFonts w:ascii="Arial" w:hAnsi="Arial" w:cs="Arial"/>
          <w:sz w:val="22"/>
          <w:szCs w:val="22"/>
        </w:rPr>
      </w:pPr>
    </w:p>
    <w:p w:rsidR="00711E8B" w:rsidRPr="002C76C1" w:rsidRDefault="00711E8B" w:rsidP="00711E8B">
      <w:pPr>
        <w:pStyle w:val="lg-a-1"/>
        <w:tabs>
          <w:tab w:val="center" w:pos="709"/>
        </w:tabs>
        <w:suppressAutoHyphens/>
        <w:autoSpaceDN w:val="0"/>
        <w:spacing w:before="0"/>
        <w:jc w:val="left"/>
        <w:textAlignment w:val="baseline"/>
        <w:rPr>
          <w:rFonts w:ascii="Arial" w:hAnsi="Arial" w:cs="Arial"/>
          <w:sz w:val="22"/>
          <w:szCs w:val="22"/>
        </w:rPr>
      </w:pPr>
      <w:r w:rsidRPr="00164F85">
        <w:rPr>
          <w:rFonts w:ascii="Arial" w:hAnsi="Arial" w:cs="Arial"/>
          <w:sz w:val="22"/>
          <w:szCs w:val="22"/>
        </w:rPr>
        <w:t xml:space="preserve">The following deviations </w:t>
      </w:r>
      <w:r w:rsidRPr="002C76C1">
        <w:rPr>
          <w:rFonts w:ascii="Arial" w:hAnsi="Arial" w:cs="Arial"/>
          <w:sz w:val="22"/>
          <w:szCs w:val="22"/>
        </w:rPr>
        <w:t>pertaining to the SITA contract was noted:</w:t>
      </w:r>
    </w:p>
    <w:p w:rsidR="00711E8B" w:rsidRPr="002C76C1" w:rsidRDefault="00711E8B" w:rsidP="00711E8B">
      <w:pPr>
        <w:pStyle w:val="lg-a-1"/>
        <w:tabs>
          <w:tab w:val="center" w:pos="709"/>
        </w:tabs>
        <w:suppressAutoHyphens/>
        <w:autoSpaceDN w:val="0"/>
        <w:spacing w:before="0"/>
        <w:jc w:val="left"/>
        <w:textAlignment w:val="baseline"/>
        <w:rPr>
          <w:rFonts w:ascii="Arial" w:hAnsi="Arial" w:cs="Arial"/>
          <w:sz w:val="22"/>
          <w:szCs w:val="22"/>
        </w:rPr>
      </w:pPr>
    </w:p>
    <w:p w:rsidR="00711E8B" w:rsidRPr="002C76C1" w:rsidRDefault="00711E8B" w:rsidP="00711E8B">
      <w:pPr>
        <w:pStyle w:val="lg-a-1"/>
        <w:tabs>
          <w:tab w:val="center" w:pos="709"/>
        </w:tabs>
        <w:suppressAutoHyphens/>
        <w:autoSpaceDN w:val="0"/>
        <w:spacing w:before="0"/>
        <w:jc w:val="left"/>
        <w:textAlignment w:val="baseline"/>
        <w:rPr>
          <w:rFonts w:ascii="Arial" w:hAnsi="Arial" w:cs="Arial"/>
          <w:sz w:val="22"/>
          <w:szCs w:val="22"/>
        </w:rPr>
      </w:pPr>
      <w:r>
        <w:rPr>
          <w:rFonts w:ascii="Arial" w:hAnsi="Arial" w:cs="Arial"/>
          <w:sz w:val="22"/>
          <w:szCs w:val="22"/>
        </w:rPr>
        <w:t xml:space="preserve">a) </w:t>
      </w:r>
      <w:r w:rsidRPr="002C76C1">
        <w:rPr>
          <w:rFonts w:ascii="Arial" w:hAnsi="Arial" w:cs="Arial"/>
          <w:sz w:val="22"/>
          <w:szCs w:val="22"/>
        </w:rPr>
        <w:t>The following deviations pertaining to the SITA contract (285-1) was reported at SITA</w:t>
      </w:r>
    </w:p>
    <w:p w:rsidR="00711E8B" w:rsidRPr="002C76C1" w:rsidRDefault="00711E8B" w:rsidP="00711E8B">
      <w:pPr>
        <w:tabs>
          <w:tab w:val="center" w:pos="709"/>
        </w:tabs>
        <w:ind w:left="720"/>
        <w:rPr>
          <w:color w:val="000000"/>
          <w:lang w:eastAsia="en-ZA"/>
        </w:rPr>
      </w:pPr>
    </w:p>
    <w:tbl>
      <w:tblPr>
        <w:tblStyle w:val="TableGrid"/>
        <w:tblW w:w="0" w:type="auto"/>
        <w:tblInd w:w="108" w:type="dxa"/>
        <w:tblLook w:val="04A0"/>
      </w:tblPr>
      <w:tblGrid>
        <w:gridCol w:w="1890"/>
        <w:gridCol w:w="2790"/>
        <w:gridCol w:w="1980"/>
        <w:gridCol w:w="2070"/>
      </w:tblGrid>
      <w:tr w:rsidR="00711E8B" w:rsidRPr="002C76C1" w:rsidTr="00333EE3">
        <w:trPr>
          <w:tblHeader/>
        </w:trPr>
        <w:tc>
          <w:tcPr>
            <w:tcW w:w="1890" w:type="dxa"/>
            <w:shd w:val="clear" w:color="auto" w:fill="BFBFBF" w:themeFill="background1" w:themeFillShade="BF"/>
          </w:tcPr>
          <w:p w:rsidR="00711E8B" w:rsidRPr="002C76C1" w:rsidRDefault="00711E8B" w:rsidP="00333EE3">
            <w:pPr>
              <w:tabs>
                <w:tab w:val="center" w:pos="709"/>
              </w:tabs>
              <w:rPr>
                <w:b/>
                <w:color w:val="000000"/>
                <w:sz w:val="18"/>
                <w:szCs w:val="18"/>
              </w:rPr>
            </w:pPr>
            <w:r w:rsidRPr="002C76C1">
              <w:rPr>
                <w:b/>
                <w:color w:val="000000"/>
                <w:sz w:val="18"/>
                <w:szCs w:val="18"/>
              </w:rPr>
              <w:t>Deviation reported</w:t>
            </w:r>
          </w:p>
        </w:tc>
        <w:tc>
          <w:tcPr>
            <w:tcW w:w="2790" w:type="dxa"/>
            <w:shd w:val="clear" w:color="auto" w:fill="BFBFBF" w:themeFill="background1" w:themeFillShade="BF"/>
          </w:tcPr>
          <w:p w:rsidR="00711E8B" w:rsidRPr="002C76C1" w:rsidRDefault="00711E8B" w:rsidP="00333EE3">
            <w:pPr>
              <w:tabs>
                <w:tab w:val="center" w:pos="709"/>
              </w:tabs>
              <w:rPr>
                <w:b/>
                <w:color w:val="000000"/>
                <w:sz w:val="18"/>
                <w:szCs w:val="18"/>
              </w:rPr>
            </w:pPr>
            <w:r w:rsidRPr="002C76C1">
              <w:rPr>
                <w:b/>
                <w:color w:val="000000"/>
                <w:sz w:val="18"/>
                <w:szCs w:val="18"/>
              </w:rPr>
              <w:t>Act, Regulation or Policy contravened</w:t>
            </w:r>
          </w:p>
        </w:tc>
        <w:tc>
          <w:tcPr>
            <w:tcW w:w="1980" w:type="dxa"/>
            <w:shd w:val="clear" w:color="auto" w:fill="BFBFBF" w:themeFill="background1" w:themeFillShade="BF"/>
          </w:tcPr>
          <w:p w:rsidR="00711E8B" w:rsidRPr="002C76C1" w:rsidRDefault="00711E8B" w:rsidP="00333EE3">
            <w:pPr>
              <w:tabs>
                <w:tab w:val="center" w:pos="709"/>
              </w:tabs>
              <w:rPr>
                <w:b/>
                <w:color w:val="000000"/>
                <w:sz w:val="18"/>
                <w:szCs w:val="18"/>
              </w:rPr>
            </w:pPr>
            <w:r w:rsidRPr="002C76C1">
              <w:rPr>
                <w:b/>
                <w:color w:val="000000"/>
                <w:sz w:val="18"/>
                <w:szCs w:val="18"/>
              </w:rPr>
              <w:t>Comment</w:t>
            </w:r>
          </w:p>
        </w:tc>
        <w:tc>
          <w:tcPr>
            <w:tcW w:w="2070" w:type="dxa"/>
            <w:shd w:val="clear" w:color="auto" w:fill="BFBFBF" w:themeFill="background1" w:themeFillShade="BF"/>
          </w:tcPr>
          <w:p w:rsidR="00711E8B" w:rsidRPr="002C76C1" w:rsidRDefault="00711E8B" w:rsidP="00333EE3">
            <w:pPr>
              <w:tabs>
                <w:tab w:val="center" w:pos="709"/>
              </w:tabs>
              <w:rPr>
                <w:b/>
                <w:color w:val="000000"/>
                <w:sz w:val="18"/>
                <w:szCs w:val="18"/>
              </w:rPr>
            </w:pPr>
            <w:r w:rsidRPr="002C76C1">
              <w:rPr>
                <w:b/>
                <w:color w:val="000000"/>
                <w:sz w:val="18"/>
                <w:szCs w:val="18"/>
              </w:rPr>
              <w:t>Potential impact</w:t>
            </w:r>
          </w:p>
        </w:tc>
      </w:tr>
      <w:tr w:rsidR="00711E8B" w:rsidRPr="002C76C1" w:rsidTr="00333EE3">
        <w:tc>
          <w:tcPr>
            <w:tcW w:w="1890" w:type="dxa"/>
          </w:tcPr>
          <w:p w:rsidR="00711E8B" w:rsidRPr="002C76C1" w:rsidRDefault="00711E8B" w:rsidP="00333EE3">
            <w:pPr>
              <w:tabs>
                <w:tab w:val="center" w:pos="709"/>
              </w:tabs>
              <w:rPr>
                <w:color w:val="000000"/>
                <w:sz w:val="18"/>
                <w:szCs w:val="18"/>
              </w:rPr>
            </w:pPr>
            <w:r w:rsidRPr="002C76C1">
              <w:rPr>
                <w:color w:val="000000"/>
                <w:sz w:val="18"/>
                <w:szCs w:val="18"/>
              </w:rPr>
              <w:t>The  declaration of interest of the Bid Evaluation Committee (BEC) members was not received and therefore it could not be confirmed if the members of the  BEC declared their interest in the bidders under evaluation</w:t>
            </w:r>
          </w:p>
        </w:tc>
        <w:tc>
          <w:tcPr>
            <w:tcW w:w="2790" w:type="dxa"/>
          </w:tcPr>
          <w:p w:rsidR="00711E8B" w:rsidRPr="002C76C1" w:rsidRDefault="00711E8B" w:rsidP="00333EE3">
            <w:pPr>
              <w:tabs>
                <w:tab w:val="center" w:pos="709"/>
              </w:tabs>
              <w:rPr>
                <w:color w:val="000000"/>
                <w:sz w:val="18"/>
                <w:szCs w:val="18"/>
              </w:rPr>
            </w:pPr>
            <w:r w:rsidRPr="002C76C1">
              <w:rPr>
                <w:sz w:val="18"/>
                <w:szCs w:val="18"/>
              </w:rPr>
              <w:t>Treasury Regulations par 16A8.3(a), 16A8.4(a) and (b) &amp; SITA Procedure Manual paragraph 8.3.1</w:t>
            </w:r>
          </w:p>
        </w:tc>
        <w:tc>
          <w:tcPr>
            <w:tcW w:w="1980" w:type="dxa"/>
          </w:tcPr>
          <w:p w:rsidR="00711E8B" w:rsidRPr="002C76C1" w:rsidRDefault="00711E8B" w:rsidP="00333EE3">
            <w:pPr>
              <w:tabs>
                <w:tab w:val="center" w:pos="709"/>
              </w:tabs>
              <w:rPr>
                <w:sz w:val="18"/>
                <w:szCs w:val="18"/>
              </w:rPr>
            </w:pPr>
            <w:r w:rsidRPr="002C76C1">
              <w:rPr>
                <w:sz w:val="18"/>
                <w:szCs w:val="18"/>
              </w:rPr>
              <w:t>Alternative procedures could not perform on RC/SRC/SSB/PC to determine if conflicts existed as the tenders were awarded in prior years and the information is no longer available</w:t>
            </w:r>
          </w:p>
          <w:p w:rsidR="00711E8B" w:rsidRPr="002C76C1" w:rsidRDefault="00711E8B" w:rsidP="00333EE3">
            <w:pPr>
              <w:tabs>
                <w:tab w:val="center" w:pos="709"/>
              </w:tabs>
              <w:rPr>
                <w:sz w:val="18"/>
                <w:szCs w:val="18"/>
              </w:rPr>
            </w:pPr>
          </w:p>
        </w:tc>
        <w:tc>
          <w:tcPr>
            <w:tcW w:w="2070" w:type="dxa"/>
          </w:tcPr>
          <w:p w:rsidR="00711E8B" w:rsidRPr="002C76C1" w:rsidRDefault="00711E8B" w:rsidP="00333EE3">
            <w:pPr>
              <w:tabs>
                <w:tab w:val="center" w:pos="709"/>
              </w:tabs>
              <w:rPr>
                <w:sz w:val="18"/>
                <w:szCs w:val="18"/>
              </w:rPr>
            </w:pPr>
            <w:r w:rsidRPr="002C76C1">
              <w:rPr>
                <w:sz w:val="18"/>
                <w:szCs w:val="18"/>
              </w:rPr>
              <w:t>Non compliance with applicable laws and regulations.</w:t>
            </w:r>
          </w:p>
        </w:tc>
      </w:tr>
      <w:tr w:rsidR="00711E8B" w:rsidRPr="002C76C1" w:rsidTr="00333EE3">
        <w:tc>
          <w:tcPr>
            <w:tcW w:w="1890" w:type="dxa"/>
          </w:tcPr>
          <w:p w:rsidR="00711E8B" w:rsidRPr="002C76C1" w:rsidRDefault="00711E8B" w:rsidP="00333EE3">
            <w:pPr>
              <w:tabs>
                <w:tab w:val="center" w:pos="709"/>
              </w:tabs>
              <w:rPr>
                <w:color w:val="000000"/>
                <w:sz w:val="18"/>
                <w:szCs w:val="18"/>
              </w:rPr>
            </w:pPr>
            <w:r w:rsidRPr="002C76C1">
              <w:rPr>
                <w:color w:val="000000"/>
                <w:sz w:val="18"/>
                <w:szCs w:val="18"/>
              </w:rPr>
              <w:t>A declaration of interest form was not signed by all the members of the Recommendation Committee (RC)/Sourcing Review Council (SRC)/Supplier Selection Board (SSB)/Procurement Committee (PC)/Supplier Selection Authority (SSA). Consequently, no evidence could be provided that all the members of the RC/SRC/SSB/PC did not were free of any interest in any of the suppliers being adjudicated.</w:t>
            </w:r>
          </w:p>
          <w:p w:rsidR="00711E8B" w:rsidRPr="002C76C1" w:rsidRDefault="00711E8B" w:rsidP="00333EE3">
            <w:pPr>
              <w:tabs>
                <w:tab w:val="center" w:pos="709"/>
              </w:tabs>
              <w:rPr>
                <w:color w:val="000000"/>
                <w:sz w:val="18"/>
                <w:szCs w:val="18"/>
              </w:rPr>
            </w:pPr>
          </w:p>
        </w:tc>
        <w:tc>
          <w:tcPr>
            <w:tcW w:w="2790" w:type="dxa"/>
          </w:tcPr>
          <w:p w:rsidR="00711E8B" w:rsidRPr="002C76C1" w:rsidRDefault="00711E8B" w:rsidP="00333EE3">
            <w:pPr>
              <w:tabs>
                <w:tab w:val="center" w:pos="709"/>
              </w:tabs>
              <w:rPr>
                <w:color w:val="000000"/>
                <w:sz w:val="18"/>
                <w:szCs w:val="18"/>
              </w:rPr>
            </w:pPr>
            <w:r w:rsidRPr="002C76C1">
              <w:rPr>
                <w:color w:val="000000"/>
                <w:sz w:val="18"/>
                <w:szCs w:val="18"/>
              </w:rPr>
              <w:t>Treasury Regulations par 16A8.3(a) and 16A8.4 (a) &amp; (b)</w:t>
            </w:r>
          </w:p>
          <w:p w:rsidR="00711E8B" w:rsidRPr="002C76C1" w:rsidRDefault="00711E8B" w:rsidP="00333EE3">
            <w:pPr>
              <w:tabs>
                <w:tab w:val="center" w:pos="709"/>
              </w:tabs>
              <w:rPr>
                <w:color w:val="000000"/>
                <w:sz w:val="18"/>
                <w:szCs w:val="18"/>
              </w:rPr>
            </w:pPr>
          </w:p>
        </w:tc>
        <w:tc>
          <w:tcPr>
            <w:tcW w:w="1980" w:type="dxa"/>
          </w:tcPr>
          <w:p w:rsidR="00711E8B" w:rsidRPr="002C76C1" w:rsidRDefault="00711E8B" w:rsidP="00333EE3">
            <w:pPr>
              <w:tabs>
                <w:tab w:val="center" w:pos="709"/>
              </w:tabs>
              <w:rPr>
                <w:sz w:val="18"/>
                <w:szCs w:val="18"/>
              </w:rPr>
            </w:pPr>
            <w:r w:rsidRPr="002C76C1">
              <w:rPr>
                <w:sz w:val="18"/>
                <w:szCs w:val="18"/>
              </w:rPr>
              <w:t>Alternative procedures could not perform on RC/SRC/SSB/PC to determine if conflicts existed as the tenders were awarded in prior years and the information is no longer available</w:t>
            </w:r>
          </w:p>
          <w:p w:rsidR="00711E8B" w:rsidRPr="002C76C1" w:rsidRDefault="00711E8B" w:rsidP="00333EE3">
            <w:pPr>
              <w:tabs>
                <w:tab w:val="center" w:pos="709"/>
              </w:tabs>
              <w:rPr>
                <w:color w:val="000000"/>
                <w:sz w:val="18"/>
                <w:szCs w:val="18"/>
              </w:rPr>
            </w:pPr>
          </w:p>
        </w:tc>
        <w:tc>
          <w:tcPr>
            <w:tcW w:w="2070" w:type="dxa"/>
          </w:tcPr>
          <w:p w:rsidR="00711E8B" w:rsidRPr="002C76C1" w:rsidRDefault="00711E8B" w:rsidP="00333EE3">
            <w:pPr>
              <w:tabs>
                <w:tab w:val="center" w:pos="709"/>
              </w:tabs>
              <w:rPr>
                <w:color w:val="000000"/>
                <w:sz w:val="18"/>
                <w:szCs w:val="18"/>
              </w:rPr>
            </w:pPr>
            <w:r w:rsidRPr="002C76C1">
              <w:rPr>
                <w:color w:val="000000"/>
                <w:sz w:val="18"/>
                <w:szCs w:val="18"/>
              </w:rPr>
              <w:t>Non compliance with applicable laws and regulations.</w:t>
            </w:r>
          </w:p>
          <w:p w:rsidR="00711E8B" w:rsidRPr="002C76C1" w:rsidRDefault="00711E8B" w:rsidP="00333EE3">
            <w:pPr>
              <w:tabs>
                <w:tab w:val="center" w:pos="709"/>
              </w:tabs>
              <w:rPr>
                <w:color w:val="000000"/>
                <w:sz w:val="18"/>
                <w:szCs w:val="18"/>
              </w:rPr>
            </w:pPr>
          </w:p>
        </w:tc>
      </w:tr>
      <w:tr w:rsidR="00711E8B" w:rsidRPr="002C76C1" w:rsidTr="00333EE3">
        <w:tc>
          <w:tcPr>
            <w:tcW w:w="1890" w:type="dxa"/>
          </w:tcPr>
          <w:p w:rsidR="00711E8B" w:rsidRPr="002C76C1" w:rsidRDefault="00711E8B" w:rsidP="00333EE3">
            <w:pPr>
              <w:tabs>
                <w:tab w:val="center" w:pos="709"/>
              </w:tabs>
              <w:rPr>
                <w:color w:val="000000"/>
                <w:sz w:val="18"/>
                <w:szCs w:val="18"/>
              </w:rPr>
            </w:pPr>
            <w:r w:rsidRPr="002C76C1">
              <w:rPr>
                <w:color w:val="000000"/>
                <w:sz w:val="18"/>
                <w:szCs w:val="18"/>
              </w:rPr>
              <w:t>There was no evidence available to prove that SITA verified whether any of the winning suppliers were restricted from doing business with the public sector</w:t>
            </w:r>
          </w:p>
          <w:p w:rsidR="00711E8B" w:rsidRPr="002C76C1" w:rsidRDefault="00711E8B" w:rsidP="00333EE3">
            <w:pPr>
              <w:tabs>
                <w:tab w:val="center" w:pos="709"/>
              </w:tabs>
              <w:rPr>
                <w:color w:val="000000"/>
                <w:sz w:val="18"/>
                <w:szCs w:val="18"/>
              </w:rPr>
            </w:pPr>
          </w:p>
        </w:tc>
        <w:tc>
          <w:tcPr>
            <w:tcW w:w="2790" w:type="dxa"/>
          </w:tcPr>
          <w:p w:rsidR="00711E8B" w:rsidRPr="002C76C1" w:rsidRDefault="00711E8B" w:rsidP="00333EE3">
            <w:pPr>
              <w:tabs>
                <w:tab w:val="center" w:pos="709"/>
              </w:tabs>
              <w:rPr>
                <w:color w:val="000000"/>
                <w:sz w:val="18"/>
                <w:szCs w:val="18"/>
              </w:rPr>
            </w:pPr>
            <w:r w:rsidRPr="002C76C1">
              <w:rPr>
                <w:color w:val="000000"/>
                <w:sz w:val="18"/>
                <w:szCs w:val="18"/>
              </w:rPr>
              <w:t>Treasury Regulations 16A9.1(c)</w:t>
            </w:r>
          </w:p>
          <w:p w:rsidR="00711E8B" w:rsidRPr="002C76C1" w:rsidRDefault="00711E8B" w:rsidP="00333EE3">
            <w:pPr>
              <w:tabs>
                <w:tab w:val="center" w:pos="709"/>
              </w:tabs>
              <w:rPr>
                <w:color w:val="000000"/>
                <w:sz w:val="18"/>
                <w:szCs w:val="18"/>
              </w:rPr>
            </w:pPr>
          </w:p>
        </w:tc>
        <w:tc>
          <w:tcPr>
            <w:tcW w:w="1980" w:type="dxa"/>
          </w:tcPr>
          <w:p w:rsidR="00711E8B" w:rsidRPr="002C76C1" w:rsidRDefault="00711E8B" w:rsidP="00333EE3">
            <w:pPr>
              <w:tabs>
                <w:tab w:val="center" w:pos="709"/>
              </w:tabs>
              <w:rPr>
                <w:color w:val="000000"/>
                <w:sz w:val="18"/>
                <w:szCs w:val="18"/>
              </w:rPr>
            </w:pPr>
            <w:r w:rsidRPr="002C76C1">
              <w:rPr>
                <w:color w:val="000000"/>
                <w:sz w:val="18"/>
                <w:szCs w:val="18"/>
              </w:rPr>
              <w:t>There were no transactions with prohibited suppliers at DWP</w:t>
            </w:r>
          </w:p>
        </w:tc>
        <w:tc>
          <w:tcPr>
            <w:tcW w:w="2070" w:type="dxa"/>
          </w:tcPr>
          <w:p w:rsidR="00711E8B" w:rsidRPr="002C76C1" w:rsidRDefault="00711E8B" w:rsidP="00333EE3">
            <w:pPr>
              <w:tabs>
                <w:tab w:val="center" w:pos="709"/>
              </w:tabs>
              <w:rPr>
                <w:color w:val="000000"/>
                <w:sz w:val="18"/>
                <w:szCs w:val="18"/>
              </w:rPr>
            </w:pPr>
            <w:r w:rsidRPr="002C76C1">
              <w:rPr>
                <w:color w:val="000000"/>
                <w:sz w:val="18"/>
                <w:szCs w:val="18"/>
              </w:rPr>
              <w:t>Non compliance with applicable laws and regulations.</w:t>
            </w:r>
          </w:p>
          <w:p w:rsidR="00711E8B" w:rsidRPr="002C76C1" w:rsidRDefault="00711E8B" w:rsidP="00333EE3">
            <w:pPr>
              <w:tabs>
                <w:tab w:val="center" w:pos="709"/>
              </w:tabs>
              <w:rPr>
                <w:color w:val="000000"/>
                <w:sz w:val="18"/>
                <w:szCs w:val="18"/>
              </w:rPr>
            </w:pPr>
          </w:p>
        </w:tc>
      </w:tr>
      <w:tr w:rsidR="00711E8B" w:rsidRPr="002C76C1" w:rsidTr="00333EE3">
        <w:trPr>
          <w:trHeight w:val="3111"/>
        </w:trPr>
        <w:tc>
          <w:tcPr>
            <w:tcW w:w="1890" w:type="dxa"/>
            <w:vMerge w:val="restart"/>
          </w:tcPr>
          <w:p w:rsidR="00711E8B" w:rsidRPr="002C76C1" w:rsidRDefault="00711E8B" w:rsidP="00333EE3">
            <w:pPr>
              <w:tabs>
                <w:tab w:val="center" w:pos="709"/>
              </w:tabs>
              <w:rPr>
                <w:color w:val="000000"/>
                <w:sz w:val="18"/>
                <w:szCs w:val="18"/>
              </w:rPr>
            </w:pPr>
            <w:r w:rsidRPr="002C76C1">
              <w:rPr>
                <w:color w:val="000000"/>
                <w:sz w:val="18"/>
                <w:szCs w:val="18"/>
              </w:rPr>
              <w:t>The following information could not be obtained in tender file 285-1:                                             - Signed business case on file.</w:t>
            </w:r>
          </w:p>
          <w:p w:rsidR="00711E8B" w:rsidRPr="002C76C1" w:rsidRDefault="00711E8B" w:rsidP="00333EE3">
            <w:pPr>
              <w:tabs>
                <w:tab w:val="center" w:pos="709"/>
              </w:tabs>
              <w:rPr>
                <w:color w:val="000000"/>
                <w:sz w:val="18"/>
                <w:szCs w:val="18"/>
              </w:rPr>
            </w:pPr>
            <w:r w:rsidRPr="002C76C1">
              <w:rPr>
                <w:color w:val="000000"/>
                <w:sz w:val="18"/>
                <w:szCs w:val="18"/>
              </w:rPr>
              <w:t>-The Invitation to Bid document/tender document</w:t>
            </w:r>
          </w:p>
          <w:p w:rsidR="00711E8B" w:rsidRPr="002C76C1" w:rsidRDefault="00711E8B" w:rsidP="00333EE3">
            <w:pPr>
              <w:tabs>
                <w:tab w:val="center" w:pos="709"/>
              </w:tabs>
              <w:rPr>
                <w:color w:val="000000"/>
                <w:sz w:val="18"/>
                <w:szCs w:val="18"/>
              </w:rPr>
            </w:pPr>
            <w:r w:rsidRPr="002C76C1">
              <w:rPr>
                <w:color w:val="000000"/>
                <w:sz w:val="18"/>
                <w:szCs w:val="18"/>
              </w:rPr>
              <w:t>-Approval for publication form</w:t>
            </w:r>
          </w:p>
          <w:p w:rsidR="00711E8B" w:rsidRPr="002C76C1" w:rsidRDefault="00711E8B" w:rsidP="00333EE3">
            <w:pPr>
              <w:tabs>
                <w:tab w:val="center" w:pos="709"/>
              </w:tabs>
              <w:rPr>
                <w:color w:val="000000"/>
                <w:sz w:val="18"/>
                <w:szCs w:val="18"/>
              </w:rPr>
            </w:pPr>
            <w:r w:rsidRPr="002C76C1">
              <w:rPr>
                <w:color w:val="000000"/>
                <w:sz w:val="18"/>
                <w:szCs w:val="18"/>
              </w:rPr>
              <w:t>-Tender Proposals received register</w:t>
            </w:r>
          </w:p>
          <w:p w:rsidR="00711E8B" w:rsidRPr="002C76C1" w:rsidRDefault="00711E8B" w:rsidP="00333EE3">
            <w:pPr>
              <w:tabs>
                <w:tab w:val="center" w:pos="709"/>
              </w:tabs>
              <w:rPr>
                <w:color w:val="000000"/>
                <w:sz w:val="18"/>
                <w:szCs w:val="18"/>
              </w:rPr>
            </w:pPr>
            <w:r w:rsidRPr="002C76C1">
              <w:rPr>
                <w:color w:val="000000"/>
                <w:sz w:val="18"/>
                <w:szCs w:val="18"/>
              </w:rPr>
              <w:t>- Proof that the Technical evaluation committee was chaired by the contract manager</w:t>
            </w:r>
          </w:p>
          <w:p w:rsidR="00711E8B" w:rsidRPr="002C76C1" w:rsidRDefault="00711E8B" w:rsidP="00333EE3">
            <w:pPr>
              <w:tabs>
                <w:tab w:val="center" w:pos="709"/>
              </w:tabs>
              <w:rPr>
                <w:color w:val="000000"/>
                <w:sz w:val="18"/>
                <w:szCs w:val="18"/>
              </w:rPr>
            </w:pPr>
            <w:r w:rsidRPr="002C76C1">
              <w:rPr>
                <w:color w:val="000000"/>
                <w:sz w:val="18"/>
                <w:szCs w:val="18"/>
              </w:rPr>
              <w:t>-Proof if any of the representatives were designated by National Treasury</w:t>
            </w:r>
          </w:p>
        </w:tc>
        <w:tc>
          <w:tcPr>
            <w:tcW w:w="2790" w:type="dxa"/>
          </w:tcPr>
          <w:p w:rsidR="00711E8B" w:rsidRPr="002C76C1" w:rsidRDefault="00711E8B" w:rsidP="00333EE3">
            <w:pPr>
              <w:tabs>
                <w:tab w:val="center" w:pos="709"/>
              </w:tabs>
              <w:rPr>
                <w:color w:val="000000"/>
                <w:sz w:val="18"/>
                <w:szCs w:val="18"/>
              </w:rPr>
            </w:pPr>
            <w:r w:rsidRPr="002C76C1">
              <w:rPr>
                <w:color w:val="000000"/>
                <w:sz w:val="18"/>
                <w:szCs w:val="18"/>
              </w:rPr>
              <w:t>Refer to SITA Act Regulations:</w:t>
            </w:r>
          </w:p>
          <w:p w:rsidR="00711E8B" w:rsidRPr="002C76C1" w:rsidRDefault="00711E8B" w:rsidP="00333EE3">
            <w:pPr>
              <w:tabs>
                <w:tab w:val="center" w:pos="709"/>
              </w:tabs>
              <w:rPr>
                <w:color w:val="000000"/>
                <w:sz w:val="18"/>
                <w:szCs w:val="18"/>
              </w:rPr>
            </w:pPr>
          </w:p>
          <w:p w:rsidR="00711E8B" w:rsidRPr="002C76C1" w:rsidRDefault="00711E8B" w:rsidP="00333EE3">
            <w:pPr>
              <w:tabs>
                <w:tab w:val="center" w:pos="709"/>
              </w:tabs>
              <w:rPr>
                <w:color w:val="000000"/>
                <w:sz w:val="18"/>
                <w:szCs w:val="18"/>
              </w:rPr>
            </w:pPr>
            <w:r w:rsidRPr="002C76C1">
              <w:rPr>
                <w:color w:val="000000"/>
                <w:sz w:val="18"/>
                <w:szCs w:val="18"/>
              </w:rPr>
              <w:t>Business Case requirement - 8.1.1</w:t>
            </w:r>
          </w:p>
          <w:p w:rsidR="00711E8B" w:rsidRPr="002C76C1" w:rsidRDefault="00711E8B" w:rsidP="00333EE3">
            <w:pPr>
              <w:tabs>
                <w:tab w:val="center" w:pos="709"/>
              </w:tabs>
              <w:rPr>
                <w:color w:val="000000"/>
                <w:sz w:val="18"/>
                <w:szCs w:val="18"/>
              </w:rPr>
            </w:pPr>
            <w:r w:rsidRPr="002C76C1">
              <w:rPr>
                <w:color w:val="000000"/>
                <w:sz w:val="18"/>
                <w:szCs w:val="18"/>
              </w:rPr>
              <w:t>Bid approval document - 8.1.5</w:t>
            </w:r>
          </w:p>
          <w:p w:rsidR="00711E8B" w:rsidRPr="002C76C1" w:rsidRDefault="00711E8B" w:rsidP="00333EE3">
            <w:pPr>
              <w:tabs>
                <w:tab w:val="center" w:pos="709"/>
              </w:tabs>
              <w:rPr>
                <w:color w:val="000000"/>
                <w:sz w:val="18"/>
                <w:szCs w:val="18"/>
              </w:rPr>
            </w:pPr>
            <w:r w:rsidRPr="002C76C1">
              <w:rPr>
                <w:color w:val="000000"/>
                <w:sz w:val="18"/>
                <w:szCs w:val="18"/>
              </w:rPr>
              <w:t>Project Plan - 8.2.1</w:t>
            </w:r>
          </w:p>
          <w:p w:rsidR="00711E8B" w:rsidRPr="002C76C1" w:rsidRDefault="00711E8B" w:rsidP="00333EE3">
            <w:pPr>
              <w:tabs>
                <w:tab w:val="center" w:pos="709"/>
              </w:tabs>
              <w:rPr>
                <w:color w:val="000000"/>
                <w:sz w:val="18"/>
                <w:szCs w:val="18"/>
              </w:rPr>
            </w:pPr>
            <w:r w:rsidRPr="002C76C1">
              <w:rPr>
                <w:color w:val="000000"/>
                <w:sz w:val="18"/>
                <w:szCs w:val="18"/>
              </w:rPr>
              <w:t>Approval of bid publication - 8.1.7</w:t>
            </w:r>
          </w:p>
          <w:p w:rsidR="00711E8B" w:rsidRPr="002C76C1" w:rsidRDefault="00711E8B" w:rsidP="00333EE3">
            <w:pPr>
              <w:tabs>
                <w:tab w:val="center" w:pos="709"/>
              </w:tabs>
              <w:rPr>
                <w:color w:val="000000"/>
                <w:sz w:val="18"/>
                <w:szCs w:val="18"/>
              </w:rPr>
            </w:pPr>
            <w:r w:rsidRPr="002C76C1">
              <w:rPr>
                <w:color w:val="000000"/>
                <w:sz w:val="18"/>
                <w:szCs w:val="18"/>
              </w:rPr>
              <w:t>Chairperson of TEC (BEC) - 13.3(a)</w:t>
            </w:r>
          </w:p>
          <w:p w:rsidR="00711E8B" w:rsidRPr="002C76C1" w:rsidRDefault="00711E8B" w:rsidP="00333EE3">
            <w:pPr>
              <w:tabs>
                <w:tab w:val="center" w:pos="709"/>
              </w:tabs>
              <w:rPr>
                <w:color w:val="000000"/>
                <w:sz w:val="18"/>
                <w:szCs w:val="18"/>
              </w:rPr>
            </w:pPr>
            <w:r w:rsidRPr="002C76C1">
              <w:rPr>
                <w:color w:val="000000"/>
                <w:sz w:val="18"/>
                <w:szCs w:val="18"/>
              </w:rPr>
              <w:t>Evaluation report from the TEC (BEC) - 13.1(a)</w:t>
            </w:r>
          </w:p>
          <w:p w:rsidR="00711E8B" w:rsidRPr="002C76C1" w:rsidRDefault="00711E8B" w:rsidP="00333EE3">
            <w:pPr>
              <w:tabs>
                <w:tab w:val="center" w:pos="709"/>
              </w:tabs>
              <w:rPr>
                <w:color w:val="000000"/>
                <w:sz w:val="18"/>
                <w:szCs w:val="18"/>
              </w:rPr>
            </w:pPr>
            <w:r w:rsidRPr="002C76C1">
              <w:rPr>
                <w:color w:val="000000"/>
                <w:sz w:val="18"/>
                <w:szCs w:val="18"/>
              </w:rPr>
              <w:t>SSA / SSB (RC) requirements - 13.1(b)</w:t>
            </w:r>
          </w:p>
          <w:p w:rsidR="00711E8B" w:rsidRPr="002C76C1" w:rsidRDefault="00711E8B" w:rsidP="00333EE3">
            <w:pPr>
              <w:tabs>
                <w:tab w:val="center" w:pos="709"/>
              </w:tabs>
              <w:rPr>
                <w:color w:val="000000"/>
                <w:sz w:val="18"/>
                <w:szCs w:val="18"/>
              </w:rPr>
            </w:pPr>
            <w:r w:rsidRPr="002C76C1">
              <w:rPr>
                <w:color w:val="000000"/>
                <w:sz w:val="18"/>
                <w:szCs w:val="18"/>
              </w:rPr>
              <w:t>SSA / SSB (RC) resolution - 13.1(b)</w:t>
            </w:r>
          </w:p>
        </w:tc>
        <w:tc>
          <w:tcPr>
            <w:tcW w:w="1980" w:type="dxa"/>
          </w:tcPr>
          <w:p w:rsidR="00711E8B" w:rsidRPr="002C76C1" w:rsidRDefault="00711E8B" w:rsidP="00333EE3">
            <w:pPr>
              <w:tabs>
                <w:tab w:val="center" w:pos="709"/>
              </w:tabs>
              <w:rPr>
                <w:color w:val="000000"/>
                <w:sz w:val="18"/>
                <w:szCs w:val="18"/>
              </w:rPr>
            </w:pPr>
            <w:r w:rsidRPr="002C76C1">
              <w:rPr>
                <w:color w:val="000000"/>
                <w:sz w:val="18"/>
                <w:szCs w:val="18"/>
              </w:rPr>
              <w:t>Non-compliance with applicable laws and regulations</w:t>
            </w:r>
          </w:p>
        </w:tc>
        <w:tc>
          <w:tcPr>
            <w:tcW w:w="2070" w:type="dxa"/>
            <w:vMerge w:val="restart"/>
          </w:tcPr>
          <w:p w:rsidR="00711E8B" w:rsidRPr="002C76C1" w:rsidRDefault="00711E8B" w:rsidP="00333EE3">
            <w:pPr>
              <w:tabs>
                <w:tab w:val="center" w:pos="709"/>
              </w:tabs>
              <w:rPr>
                <w:color w:val="000000"/>
                <w:sz w:val="18"/>
                <w:szCs w:val="18"/>
              </w:rPr>
            </w:pPr>
            <w:r w:rsidRPr="002C76C1">
              <w:rPr>
                <w:color w:val="000000"/>
                <w:sz w:val="18"/>
                <w:szCs w:val="18"/>
              </w:rPr>
              <w:t>Scope limitation - could not assess whether the possible non-compliance could have led to irregular expenditure</w:t>
            </w:r>
          </w:p>
        </w:tc>
      </w:tr>
      <w:tr w:rsidR="00711E8B" w:rsidRPr="002C76C1" w:rsidTr="00333EE3">
        <w:trPr>
          <w:trHeight w:val="3111"/>
        </w:trPr>
        <w:tc>
          <w:tcPr>
            <w:tcW w:w="1890" w:type="dxa"/>
            <w:vMerge/>
          </w:tcPr>
          <w:p w:rsidR="00711E8B" w:rsidRPr="002C76C1" w:rsidRDefault="00711E8B" w:rsidP="00333EE3">
            <w:pPr>
              <w:tabs>
                <w:tab w:val="center" w:pos="709"/>
              </w:tabs>
              <w:rPr>
                <w:color w:val="000000"/>
                <w:sz w:val="18"/>
                <w:szCs w:val="18"/>
              </w:rPr>
            </w:pPr>
          </w:p>
        </w:tc>
        <w:tc>
          <w:tcPr>
            <w:tcW w:w="2790" w:type="dxa"/>
          </w:tcPr>
          <w:p w:rsidR="00711E8B" w:rsidRPr="002C76C1" w:rsidRDefault="00711E8B" w:rsidP="00333EE3">
            <w:pPr>
              <w:tabs>
                <w:tab w:val="center" w:pos="709"/>
              </w:tabs>
              <w:rPr>
                <w:color w:val="000000"/>
                <w:sz w:val="18"/>
                <w:szCs w:val="18"/>
              </w:rPr>
            </w:pPr>
            <w:r w:rsidRPr="002C76C1">
              <w:rPr>
                <w:color w:val="000000"/>
                <w:sz w:val="18"/>
                <w:szCs w:val="18"/>
              </w:rPr>
              <w:t>Refer to SITA Procurement Policies and Procedures (SPPP) par. 8.1 and Annexure E &amp; P</w:t>
            </w:r>
          </w:p>
          <w:p w:rsidR="00711E8B" w:rsidRPr="002C76C1" w:rsidRDefault="00711E8B" w:rsidP="00333EE3">
            <w:pPr>
              <w:tabs>
                <w:tab w:val="center" w:pos="709"/>
              </w:tabs>
              <w:rPr>
                <w:color w:val="000000"/>
                <w:sz w:val="18"/>
                <w:szCs w:val="18"/>
              </w:rPr>
            </w:pPr>
            <w:r w:rsidRPr="002C76C1">
              <w:rPr>
                <w:color w:val="000000"/>
                <w:sz w:val="18"/>
                <w:szCs w:val="18"/>
              </w:rPr>
              <w:t>Refer to SPPP par E.5.1</w:t>
            </w:r>
          </w:p>
          <w:p w:rsidR="00711E8B" w:rsidRPr="002C76C1" w:rsidRDefault="00711E8B" w:rsidP="00333EE3">
            <w:pPr>
              <w:tabs>
                <w:tab w:val="center" w:pos="709"/>
              </w:tabs>
              <w:rPr>
                <w:color w:val="000000"/>
                <w:sz w:val="18"/>
                <w:szCs w:val="18"/>
              </w:rPr>
            </w:pPr>
            <w:r w:rsidRPr="002C76C1">
              <w:rPr>
                <w:color w:val="000000"/>
                <w:sz w:val="18"/>
                <w:szCs w:val="18"/>
              </w:rPr>
              <w:t>Refer to SPPP Annexure E par. E.3.1</w:t>
            </w:r>
          </w:p>
          <w:p w:rsidR="00711E8B" w:rsidRPr="002C76C1" w:rsidRDefault="00711E8B" w:rsidP="00333EE3">
            <w:pPr>
              <w:tabs>
                <w:tab w:val="center" w:pos="709"/>
              </w:tabs>
              <w:rPr>
                <w:color w:val="000000"/>
                <w:sz w:val="18"/>
                <w:szCs w:val="18"/>
              </w:rPr>
            </w:pPr>
            <w:r w:rsidRPr="002C76C1">
              <w:rPr>
                <w:color w:val="000000"/>
                <w:sz w:val="18"/>
                <w:szCs w:val="18"/>
              </w:rPr>
              <w:t>Refer to SPPP par. E.5.1</w:t>
            </w:r>
          </w:p>
          <w:p w:rsidR="00711E8B" w:rsidRPr="002C76C1" w:rsidRDefault="00711E8B" w:rsidP="00333EE3">
            <w:pPr>
              <w:tabs>
                <w:tab w:val="center" w:pos="709"/>
              </w:tabs>
              <w:rPr>
                <w:color w:val="000000"/>
                <w:sz w:val="18"/>
                <w:szCs w:val="18"/>
              </w:rPr>
            </w:pPr>
            <w:r w:rsidRPr="002C76C1">
              <w:rPr>
                <w:color w:val="000000"/>
                <w:sz w:val="18"/>
                <w:szCs w:val="18"/>
              </w:rPr>
              <w:t>Refer to SPPP Annexure I par I.1</w:t>
            </w:r>
          </w:p>
          <w:p w:rsidR="00711E8B" w:rsidRPr="002C76C1" w:rsidRDefault="00711E8B" w:rsidP="00333EE3">
            <w:pPr>
              <w:tabs>
                <w:tab w:val="center" w:pos="709"/>
              </w:tabs>
              <w:rPr>
                <w:color w:val="000000"/>
                <w:sz w:val="18"/>
                <w:szCs w:val="18"/>
              </w:rPr>
            </w:pPr>
            <w:r w:rsidRPr="002C76C1">
              <w:rPr>
                <w:color w:val="000000"/>
                <w:sz w:val="18"/>
                <w:szCs w:val="18"/>
              </w:rPr>
              <w:t>Refer to SPPP E.7.3</w:t>
            </w:r>
          </w:p>
          <w:p w:rsidR="00711E8B" w:rsidRPr="002C76C1" w:rsidRDefault="00711E8B" w:rsidP="00333EE3">
            <w:pPr>
              <w:tabs>
                <w:tab w:val="center" w:pos="709"/>
              </w:tabs>
              <w:rPr>
                <w:color w:val="000000"/>
                <w:sz w:val="18"/>
                <w:szCs w:val="18"/>
              </w:rPr>
            </w:pPr>
            <w:r w:rsidRPr="002C76C1">
              <w:rPr>
                <w:color w:val="000000"/>
                <w:sz w:val="18"/>
                <w:szCs w:val="18"/>
              </w:rPr>
              <w:t>Refer to SPPP E.7.10 and R6</w:t>
            </w:r>
          </w:p>
          <w:p w:rsidR="00711E8B" w:rsidRPr="002C76C1" w:rsidRDefault="00711E8B" w:rsidP="00333EE3">
            <w:pPr>
              <w:tabs>
                <w:tab w:val="center" w:pos="709"/>
              </w:tabs>
              <w:rPr>
                <w:color w:val="000000"/>
                <w:sz w:val="18"/>
                <w:szCs w:val="18"/>
              </w:rPr>
            </w:pPr>
            <w:r w:rsidRPr="002C76C1">
              <w:rPr>
                <w:color w:val="000000"/>
                <w:sz w:val="18"/>
                <w:szCs w:val="18"/>
              </w:rPr>
              <w:t>Refer to SPPP E.7.10 and R6</w:t>
            </w:r>
          </w:p>
        </w:tc>
        <w:tc>
          <w:tcPr>
            <w:tcW w:w="1980" w:type="dxa"/>
          </w:tcPr>
          <w:p w:rsidR="00711E8B" w:rsidRPr="002C76C1" w:rsidRDefault="00711E8B" w:rsidP="00333EE3">
            <w:pPr>
              <w:tabs>
                <w:tab w:val="center" w:pos="709"/>
              </w:tabs>
              <w:rPr>
                <w:color w:val="000000"/>
                <w:sz w:val="18"/>
                <w:szCs w:val="18"/>
              </w:rPr>
            </w:pPr>
            <w:r w:rsidRPr="002C76C1">
              <w:rPr>
                <w:color w:val="000000"/>
                <w:sz w:val="18"/>
                <w:szCs w:val="18"/>
              </w:rPr>
              <w:t>Control deficiency</w:t>
            </w:r>
          </w:p>
        </w:tc>
        <w:tc>
          <w:tcPr>
            <w:tcW w:w="2070" w:type="dxa"/>
            <w:vMerge/>
          </w:tcPr>
          <w:p w:rsidR="00711E8B" w:rsidRPr="002C76C1" w:rsidRDefault="00711E8B" w:rsidP="00333EE3">
            <w:pPr>
              <w:tabs>
                <w:tab w:val="center" w:pos="709"/>
              </w:tabs>
              <w:rPr>
                <w:color w:val="000000"/>
                <w:sz w:val="18"/>
                <w:szCs w:val="18"/>
              </w:rPr>
            </w:pPr>
          </w:p>
        </w:tc>
      </w:tr>
      <w:tr w:rsidR="00711E8B" w:rsidRPr="002C76C1" w:rsidTr="00333EE3">
        <w:tc>
          <w:tcPr>
            <w:tcW w:w="1890" w:type="dxa"/>
          </w:tcPr>
          <w:p w:rsidR="00711E8B" w:rsidRPr="002C76C1" w:rsidRDefault="00711E8B" w:rsidP="00333EE3">
            <w:pPr>
              <w:tabs>
                <w:tab w:val="center" w:pos="709"/>
              </w:tabs>
              <w:rPr>
                <w:color w:val="000000"/>
                <w:sz w:val="18"/>
                <w:szCs w:val="18"/>
              </w:rPr>
            </w:pPr>
            <w:r w:rsidRPr="002C76C1">
              <w:rPr>
                <w:color w:val="000000"/>
                <w:sz w:val="18"/>
                <w:szCs w:val="18"/>
              </w:rPr>
              <w:t>Where the tender was requested from a Government Department / Provincial department / Public entity, the designated / delegated official did not sign the business case, procurement schedule and bid document  as evidence of approval</w:t>
            </w:r>
          </w:p>
          <w:p w:rsidR="00711E8B" w:rsidRPr="002C76C1" w:rsidRDefault="00711E8B" w:rsidP="00333EE3">
            <w:pPr>
              <w:tabs>
                <w:tab w:val="center" w:pos="709"/>
              </w:tabs>
              <w:rPr>
                <w:color w:val="000000"/>
                <w:sz w:val="18"/>
                <w:szCs w:val="18"/>
              </w:rPr>
            </w:pPr>
          </w:p>
        </w:tc>
        <w:tc>
          <w:tcPr>
            <w:tcW w:w="2790" w:type="dxa"/>
          </w:tcPr>
          <w:p w:rsidR="00711E8B" w:rsidRPr="002C76C1" w:rsidRDefault="00711E8B" w:rsidP="00333EE3">
            <w:pPr>
              <w:tabs>
                <w:tab w:val="center" w:pos="709"/>
              </w:tabs>
              <w:rPr>
                <w:color w:val="000000"/>
                <w:sz w:val="18"/>
                <w:szCs w:val="18"/>
              </w:rPr>
            </w:pPr>
            <w:r w:rsidRPr="002C76C1">
              <w:rPr>
                <w:color w:val="000000"/>
                <w:sz w:val="18"/>
                <w:szCs w:val="18"/>
              </w:rPr>
              <w:t>SITA Act General Regulations: 8.1.3(a), 8.2.1 &amp; 8.1.7(a)</w:t>
            </w:r>
          </w:p>
          <w:p w:rsidR="00711E8B" w:rsidRPr="002C76C1" w:rsidRDefault="00711E8B" w:rsidP="00333EE3">
            <w:pPr>
              <w:tabs>
                <w:tab w:val="center" w:pos="709"/>
              </w:tabs>
              <w:rPr>
                <w:color w:val="000000"/>
                <w:sz w:val="18"/>
                <w:szCs w:val="18"/>
              </w:rPr>
            </w:pPr>
          </w:p>
        </w:tc>
        <w:tc>
          <w:tcPr>
            <w:tcW w:w="1980" w:type="dxa"/>
          </w:tcPr>
          <w:p w:rsidR="00711E8B" w:rsidRPr="002C76C1" w:rsidRDefault="00711E8B" w:rsidP="00333EE3">
            <w:pPr>
              <w:tabs>
                <w:tab w:val="center" w:pos="709"/>
              </w:tabs>
              <w:rPr>
                <w:color w:val="000000"/>
                <w:sz w:val="18"/>
                <w:szCs w:val="18"/>
              </w:rPr>
            </w:pPr>
            <w:r w:rsidRPr="002C76C1">
              <w:rPr>
                <w:color w:val="000000"/>
                <w:sz w:val="18"/>
                <w:szCs w:val="18"/>
              </w:rPr>
              <w:t>Non compliance with applicable laws and regulations.</w:t>
            </w:r>
          </w:p>
          <w:p w:rsidR="00711E8B" w:rsidRPr="002C76C1" w:rsidRDefault="00711E8B" w:rsidP="00333EE3">
            <w:pPr>
              <w:tabs>
                <w:tab w:val="center" w:pos="709"/>
              </w:tabs>
              <w:rPr>
                <w:color w:val="000000"/>
                <w:sz w:val="18"/>
                <w:szCs w:val="18"/>
              </w:rPr>
            </w:pPr>
          </w:p>
        </w:tc>
        <w:tc>
          <w:tcPr>
            <w:tcW w:w="2070" w:type="dxa"/>
          </w:tcPr>
          <w:p w:rsidR="00711E8B" w:rsidRPr="002C76C1" w:rsidRDefault="00711E8B" w:rsidP="00333EE3">
            <w:pPr>
              <w:tabs>
                <w:tab w:val="center" w:pos="709"/>
              </w:tabs>
              <w:rPr>
                <w:color w:val="000000"/>
                <w:sz w:val="18"/>
                <w:szCs w:val="18"/>
              </w:rPr>
            </w:pPr>
            <w:r w:rsidRPr="002C76C1">
              <w:rPr>
                <w:color w:val="000000"/>
                <w:sz w:val="18"/>
                <w:szCs w:val="18"/>
              </w:rPr>
              <w:t>It may result in irregular expenditure where the business case is not signed by the designated authority at the department. Further, it may result in fruitless and wasteful expenditure where supplier awarded does not meet the needs detailed in the business case due to them not being clearly defined in the bid invitation document.</w:t>
            </w:r>
          </w:p>
        </w:tc>
      </w:tr>
    </w:tbl>
    <w:p w:rsidR="00711E8B" w:rsidRPr="002C76C1" w:rsidRDefault="00711E8B" w:rsidP="00711E8B">
      <w:pPr>
        <w:tabs>
          <w:tab w:val="center" w:pos="709"/>
        </w:tabs>
        <w:ind w:left="720"/>
        <w:rPr>
          <w:color w:val="000000"/>
          <w:lang w:eastAsia="en-ZA"/>
        </w:rPr>
      </w:pPr>
    </w:p>
    <w:p w:rsidR="00711E8B" w:rsidRPr="00474CDA" w:rsidRDefault="00711E8B" w:rsidP="00711E8B">
      <w:pPr>
        <w:tabs>
          <w:tab w:val="center" w:pos="709"/>
        </w:tabs>
        <w:contextualSpacing/>
        <w:rPr>
          <w:color w:val="000000"/>
          <w:lang w:eastAsia="en-ZA"/>
        </w:rPr>
      </w:pPr>
      <w:r>
        <w:rPr>
          <w:sz w:val="22"/>
          <w:szCs w:val="22"/>
        </w:rPr>
        <w:t xml:space="preserve">b) </w:t>
      </w:r>
      <w:r w:rsidRPr="00474CDA">
        <w:rPr>
          <w:sz w:val="22"/>
          <w:szCs w:val="22"/>
        </w:rPr>
        <w:t>The following deviations pertaining to procurement of printers from Cutomised Solutions in terms of the SITA 285/1 contract  Order - 009095 was identified:</w:t>
      </w:r>
    </w:p>
    <w:p w:rsidR="00711E8B" w:rsidRPr="002C76C1" w:rsidRDefault="00711E8B" w:rsidP="00711E8B">
      <w:pPr>
        <w:pStyle w:val="ListParagraph"/>
        <w:tabs>
          <w:tab w:val="center" w:pos="709"/>
        </w:tabs>
        <w:rPr>
          <w:rFonts w:ascii="Arial" w:hAnsi="Arial" w:cs="Arial"/>
          <w:sz w:val="22"/>
          <w:szCs w:val="22"/>
        </w:rPr>
      </w:pPr>
    </w:p>
    <w:p w:rsidR="00711E8B" w:rsidRPr="002C76C1" w:rsidRDefault="00711E8B" w:rsidP="00711E8B">
      <w:pPr>
        <w:pStyle w:val="NormalWeb"/>
        <w:tabs>
          <w:tab w:val="center" w:pos="709"/>
        </w:tabs>
        <w:rPr>
          <w:rFonts w:ascii="Arial" w:hAnsi="Arial" w:cs="Arial"/>
          <w:sz w:val="22"/>
          <w:szCs w:val="22"/>
          <w:lang w:val="en-ZA"/>
        </w:rPr>
      </w:pPr>
    </w:p>
    <w:tbl>
      <w:tblPr>
        <w:tblStyle w:val="TableGrid"/>
        <w:tblW w:w="0" w:type="auto"/>
        <w:tblInd w:w="108" w:type="dxa"/>
        <w:tblLook w:val="04A0"/>
      </w:tblPr>
      <w:tblGrid>
        <w:gridCol w:w="2103"/>
        <w:gridCol w:w="3142"/>
        <w:gridCol w:w="1853"/>
        <w:gridCol w:w="1795"/>
      </w:tblGrid>
      <w:tr w:rsidR="00711E8B" w:rsidRPr="005F6060" w:rsidTr="00333EE3">
        <w:trPr>
          <w:trHeight w:val="760"/>
        </w:trPr>
        <w:tc>
          <w:tcPr>
            <w:tcW w:w="2103" w:type="dxa"/>
            <w:shd w:val="clear" w:color="auto" w:fill="BFBFBF" w:themeFill="background1" w:themeFillShade="BF"/>
          </w:tcPr>
          <w:p w:rsidR="00711E8B" w:rsidRPr="005F6060" w:rsidRDefault="00711E8B" w:rsidP="00333EE3">
            <w:pPr>
              <w:pStyle w:val="NormalWeb"/>
              <w:tabs>
                <w:tab w:val="center" w:pos="709"/>
              </w:tabs>
              <w:rPr>
                <w:rFonts w:ascii="Arial" w:hAnsi="Arial" w:cs="Arial"/>
                <w:b/>
                <w:sz w:val="18"/>
                <w:szCs w:val="18"/>
                <w:lang w:val="en-ZA"/>
              </w:rPr>
            </w:pPr>
            <w:r w:rsidRPr="005F6060">
              <w:rPr>
                <w:rFonts w:ascii="Arial" w:hAnsi="Arial" w:cs="Arial"/>
                <w:b/>
                <w:sz w:val="18"/>
                <w:szCs w:val="18"/>
                <w:lang w:val="en-ZA"/>
              </w:rPr>
              <w:t>ORDER</w:t>
            </w:r>
          </w:p>
        </w:tc>
        <w:tc>
          <w:tcPr>
            <w:tcW w:w="3142" w:type="dxa"/>
            <w:shd w:val="clear" w:color="auto" w:fill="BFBFBF" w:themeFill="background1" w:themeFillShade="BF"/>
          </w:tcPr>
          <w:p w:rsidR="00711E8B" w:rsidRPr="005F6060" w:rsidRDefault="00711E8B" w:rsidP="00333EE3">
            <w:pPr>
              <w:pStyle w:val="NormalWeb"/>
              <w:tabs>
                <w:tab w:val="center" w:pos="709"/>
              </w:tabs>
              <w:rPr>
                <w:rFonts w:ascii="Arial" w:hAnsi="Arial" w:cs="Arial"/>
                <w:b/>
                <w:sz w:val="18"/>
                <w:szCs w:val="18"/>
                <w:lang w:val="en-ZA"/>
              </w:rPr>
            </w:pPr>
            <w:r w:rsidRPr="005F6060">
              <w:rPr>
                <w:rFonts w:ascii="Arial" w:hAnsi="Arial" w:cs="Arial"/>
                <w:b/>
                <w:sz w:val="18"/>
                <w:szCs w:val="18"/>
                <w:lang w:val="en-ZA"/>
              </w:rPr>
              <w:t>DESCRIPTION</w:t>
            </w:r>
          </w:p>
        </w:tc>
        <w:tc>
          <w:tcPr>
            <w:tcW w:w="1853" w:type="dxa"/>
            <w:shd w:val="clear" w:color="auto" w:fill="BFBFBF" w:themeFill="background1" w:themeFillShade="BF"/>
          </w:tcPr>
          <w:p w:rsidR="00711E8B" w:rsidRPr="005F6060" w:rsidRDefault="00711E8B" w:rsidP="00333EE3">
            <w:pPr>
              <w:pStyle w:val="NormalWeb"/>
              <w:tabs>
                <w:tab w:val="center" w:pos="709"/>
              </w:tabs>
              <w:rPr>
                <w:rFonts w:ascii="Arial" w:hAnsi="Arial" w:cs="Arial"/>
                <w:b/>
                <w:sz w:val="18"/>
                <w:szCs w:val="18"/>
                <w:lang w:val="en-ZA"/>
              </w:rPr>
            </w:pPr>
            <w:r w:rsidRPr="005F6060">
              <w:rPr>
                <w:rFonts w:ascii="Arial" w:hAnsi="Arial" w:cs="Arial"/>
                <w:b/>
                <w:sz w:val="18"/>
                <w:szCs w:val="18"/>
                <w:lang w:val="en-ZA"/>
              </w:rPr>
              <w:t>QUANTITY</w:t>
            </w:r>
          </w:p>
        </w:tc>
        <w:tc>
          <w:tcPr>
            <w:tcW w:w="1795" w:type="dxa"/>
            <w:shd w:val="clear" w:color="auto" w:fill="BFBFBF" w:themeFill="background1" w:themeFillShade="BF"/>
          </w:tcPr>
          <w:p w:rsidR="00711E8B" w:rsidRPr="005F6060" w:rsidRDefault="00711E8B" w:rsidP="00333EE3">
            <w:pPr>
              <w:pStyle w:val="NormalWeb"/>
              <w:tabs>
                <w:tab w:val="center" w:pos="709"/>
              </w:tabs>
              <w:rPr>
                <w:rFonts w:ascii="Arial" w:hAnsi="Arial" w:cs="Arial"/>
                <w:b/>
                <w:sz w:val="18"/>
                <w:szCs w:val="18"/>
                <w:lang w:val="en-ZA"/>
              </w:rPr>
            </w:pPr>
            <w:r w:rsidRPr="005F6060">
              <w:rPr>
                <w:rFonts w:ascii="Arial" w:hAnsi="Arial" w:cs="Arial"/>
                <w:b/>
                <w:sz w:val="18"/>
                <w:szCs w:val="18"/>
                <w:lang w:val="en-ZA"/>
              </w:rPr>
              <w:t>AMOUNT (INCLD VAT)</w:t>
            </w:r>
          </w:p>
          <w:p w:rsidR="00711E8B" w:rsidRPr="005F6060" w:rsidRDefault="00711E8B" w:rsidP="00333EE3">
            <w:pPr>
              <w:pStyle w:val="NormalWeb"/>
              <w:tabs>
                <w:tab w:val="center" w:pos="709"/>
              </w:tabs>
              <w:rPr>
                <w:rFonts w:ascii="Arial" w:hAnsi="Arial" w:cs="Arial"/>
                <w:b/>
                <w:sz w:val="18"/>
                <w:szCs w:val="18"/>
                <w:lang w:val="en-ZA"/>
              </w:rPr>
            </w:pPr>
            <w:r w:rsidRPr="005F6060">
              <w:rPr>
                <w:rFonts w:ascii="Arial" w:hAnsi="Arial" w:cs="Arial"/>
                <w:b/>
                <w:sz w:val="18"/>
                <w:szCs w:val="18"/>
                <w:lang w:val="en-ZA"/>
              </w:rPr>
              <w:t>R</w:t>
            </w:r>
          </w:p>
        </w:tc>
      </w:tr>
      <w:tr w:rsidR="00711E8B" w:rsidRPr="005F6060" w:rsidTr="00333EE3">
        <w:trPr>
          <w:trHeight w:val="258"/>
        </w:trPr>
        <w:tc>
          <w:tcPr>
            <w:tcW w:w="2103" w:type="dxa"/>
            <w:vAlign w:val="center"/>
          </w:tcPr>
          <w:p w:rsidR="00711E8B" w:rsidRPr="005F6060" w:rsidRDefault="00711E8B" w:rsidP="00333EE3">
            <w:pPr>
              <w:pStyle w:val="NormalWeb"/>
              <w:tabs>
                <w:tab w:val="center" w:pos="709"/>
              </w:tabs>
              <w:rPr>
                <w:rFonts w:ascii="Arial" w:hAnsi="Arial" w:cs="Arial"/>
                <w:sz w:val="18"/>
                <w:szCs w:val="18"/>
                <w:lang w:val="en-ZA"/>
              </w:rPr>
            </w:pPr>
            <w:r w:rsidRPr="005F6060">
              <w:rPr>
                <w:rFonts w:ascii="Arial" w:hAnsi="Arial" w:cs="Arial"/>
                <w:sz w:val="18"/>
                <w:szCs w:val="18"/>
              </w:rPr>
              <w:t>009095</w:t>
            </w:r>
          </w:p>
        </w:tc>
        <w:tc>
          <w:tcPr>
            <w:tcW w:w="3142" w:type="dxa"/>
          </w:tcPr>
          <w:p w:rsidR="00711E8B" w:rsidRPr="005F6060" w:rsidRDefault="00711E8B" w:rsidP="00333EE3">
            <w:pPr>
              <w:pStyle w:val="NormalWeb"/>
              <w:tabs>
                <w:tab w:val="center" w:pos="709"/>
              </w:tabs>
              <w:rPr>
                <w:rFonts w:ascii="Arial" w:hAnsi="Arial" w:cs="Arial"/>
                <w:sz w:val="18"/>
                <w:szCs w:val="18"/>
                <w:lang w:val="en-ZA"/>
              </w:rPr>
            </w:pPr>
            <w:r w:rsidRPr="005F6060">
              <w:rPr>
                <w:rFonts w:ascii="Arial" w:hAnsi="Arial" w:cs="Arial"/>
                <w:sz w:val="18"/>
                <w:szCs w:val="18"/>
                <w:lang w:val="en-ZA"/>
              </w:rPr>
              <w:t>Printer (Network Printer)</w:t>
            </w:r>
          </w:p>
        </w:tc>
        <w:tc>
          <w:tcPr>
            <w:tcW w:w="1853" w:type="dxa"/>
            <w:vAlign w:val="bottom"/>
          </w:tcPr>
          <w:p w:rsidR="00711E8B" w:rsidRPr="005F6060" w:rsidRDefault="00711E8B" w:rsidP="00333EE3">
            <w:pPr>
              <w:pStyle w:val="NormalWeb"/>
              <w:tabs>
                <w:tab w:val="center" w:pos="709"/>
              </w:tabs>
              <w:rPr>
                <w:rFonts w:ascii="Arial" w:hAnsi="Arial" w:cs="Arial"/>
                <w:sz w:val="18"/>
                <w:szCs w:val="18"/>
                <w:lang w:val="en-ZA"/>
              </w:rPr>
            </w:pPr>
            <w:r w:rsidRPr="005F6060">
              <w:rPr>
                <w:rFonts w:ascii="Arial" w:hAnsi="Arial" w:cs="Arial"/>
                <w:sz w:val="18"/>
                <w:szCs w:val="18"/>
                <w:lang w:val="en-ZA"/>
              </w:rPr>
              <w:t>10</w:t>
            </w:r>
          </w:p>
        </w:tc>
        <w:tc>
          <w:tcPr>
            <w:tcW w:w="1795" w:type="dxa"/>
            <w:vAlign w:val="bottom"/>
          </w:tcPr>
          <w:p w:rsidR="00711E8B" w:rsidRPr="005F6060" w:rsidRDefault="00711E8B" w:rsidP="006F5D2E">
            <w:pPr>
              <w:pStyle w:val="NormalWeb"/>
              <w:numPr>
                <w:ilvl w:val="0"/>
                <w:numId w:val="271"/>
              </w:numPr>
              <w:tabs>
                <w:tab w:val="center" w:pos="709"/>
              </w:tabs>
              <w:jc w:val="right"/>
              <w:rPr>
                <w:rFonts w:ascii="Arial" w:hAnsi="Arial" w:cs="Arial"/>
                <w:sz w:val="18"/>
                <w:szCs w:val="18"/>
                <w:lang w:val="en-ZA"/>
              </w:rPr>
            </w:pPr>
            <w:r w:rsidRPr="005F6060">
              <w:rPr>
                <w:rFonts w:ascii="Arial" w:hAnsi="Arial" w:cs="Arial"/>
                <w:sz w:val="18"/>
                <w:szCs w:val="18"/>
                <w:lang w:val="en-ZA"/>
              </w:rPr>
              <w:t>6,92</w:t>
            </w:r>
          </w:p>
        </w:tc>
      </w:tr>
    </w:tbl>
    <w:p w:rsidR="00711E8B" w:rsidRPr="002C76C1" w:rsidRDefault="00711E8B" w:rsidP="00711E8B">
      <w:pPr>
        <w:pStyle w:val="NormalWeb"/>
        <w:tabs>
          <w:tab w:val="center" w:pos="709"/>
        </w:tabs>
        <w:rPr>
          <w:rFonts w:ascii="Arial" w:hAnsi="Arial" w:cs="Arial"/>
          <w:sz w:val="22"/>
          <w:szCs w:val="22"/>
          <w:lang w:val="en-ZA"/>
        </w:rPr>
      </w:pPr>
    </w:p>
    <w:p w:rsidR="00711E8B" w:rsidRPr="002C76C1" w:rsidRDefault="00711E8B" w:rsidP="00711E8B">
      <w:pPr>
        <w:pStyle w:val="NormalWeb"/>
        <w:tabs>
          <w:tab w:val="center" w:pos="709"/>
        </w:tabs>
        <w:rPr>
          <w:rFonts w:ascii="Arial" w:hAnsi="Arial" w:cs="Arial"/>
          <w:sz w:val="22"/>
          <w:szCs w:val="22"/>
          <w:lang w:val="en-ZA"/>
        </w:rPr>
      </w:pPr>
    </w:p>
    <w:p w:rsidR="00711E8B" w:rsidRPr="002C76C1" w:rsidRDefault="00711E8B" w:rsidP="00711E8B">
      <w:pPr>
        <w:pStyle w:val="lg-a-1"/>
        <w:tabs>
          <w:tab w:val="center" w:pos="709"/>
        </w:tabs>
        <w:spacing w:before="0"/>
        <w:ind w:left="0" w:firstLine="0"/>
        <w:rPr>
          <w:rFonts w:ascii="Arial" w:hAnsi="Arial" w:cs="Arial"/>
          <w:sz w:val="22"/>
          <w:szCs w:val="22"/>
        </w:rPr>
      </w:pPr>
      <w:r>
        <w:rPr>
          <w:rFonts w:ascii="Arial" w:hAnsi="Arial" w:cs="Arial"/>
          <w:sz w:val="22"/>
          <w:szCs w:val="22"/>
        </w:rPr>
        <w:t xml:space="preserve">c) </w:t>
      </w:r>
      <w:r w:rsidRPr="002C76C1">
        <w:rPr>
          <w:rFonts w:ascii="Arial" w:hAnsi="Arial" w:cs="Arial"/>
          <w:sz w:val="22"/>
          <w:szCs w:val="22"/>
        </w:rPr>
        <w:t>Although it is acknowledged that in terms of paragraph 4.2.1(b) there may be transversal term contracts which provide for the supply of ICT related goods and/or services at contracted prices, it could not be confirmed whether prices for the goods procured were in line with the pricelist of the SITA 285/1 contract as we could not obtain access to the pricelist and the department did not make a printout and attach it to the payment batch. It could therefore not be established whether the prices for the procurement of the printers are fixed or whether, if indeed the prices are fixed, the correct (agreed upon) prices have been charged by the supplier.</w:t>
      </w:r>
    </w:p>
    <w:p w:rsidR="00711E8B" w:rsidRPr="002C76C1" w:rsidRDefault="00711E8B" w:rsidP="00711E8B">
      <w:pPr>
        <w:pStyle w:val="lg-a-1"/>
        <w:tabs>
          <w:tab w:val="center" w:pos="709"/>
        </w:tabs>
        <w:spacing w:before="0"/>
        <w:ind w:left="1440" w:firstLine="0"/>
        <w:rPr>
          <w:rFonts w:ascii="Arial" w:hAnsi="Arial" w:cs="Arial"/>
          <w:sz w:val="22"/>
          <w:szCs w:val="22"/>
        </w:rPr>
      </w:pPr>
    </w:p>
    <w:p w:rsidR="00711E8B" w:rsidRPr="002C76C1" w:rsidRDefault="00711E8B" w:rsidP="00711E8B">
      <w:pPr>
        <w:pStyle w:val="lg-a-1"/>
        <w:tabs>
          <w:tab w:val="center" w:pos="709"/>
        </w:tabs>
        <w:spacing w:before="0"/>
        <w:rPr>
          <w:rFonts w:ascii="Arial" w:hAnsi="Arial" w:cs="Arial"/>
          <w:sz w:val="22"/>
          <w:szCs w:val="22"/>
        </w:rPr>
      </w:pPr>
      <w:r w:rsidRPr="002C76C1">
        <w:rPr>
          <w:rFonts w:ascii="Arial" w:hAnsi="Arial" w:cs="Arial"/>
          <w:sz w:val="22"/>
          <w:szCs w:val="22"/>
        </w:rPr>
        <w:t>The amount consists of the following items:</w:t>
      </w:r>
    </w:p>
    <w:p w:rsidR="00711E8B" w:rsidRPr="002C76C1" w:rsidRDefault="00711E8B" w:rsidP="00711E8B">
      <w:pPr>
        <w:pStyle w:val="lg-a-1"/>
        <w:tabs>
          <w:tab w:val="center" w:pos="709"/>
        </w:tabs>
        <w:spacing w:before="0"/>
        <w:ind w:left="0" w:firstLine="0"/>
        <w:rPr>
          <w:rFonts w:ascii="Arial" w:hAnsi="Arial" w:cs="Arial"/>
          <w:sz w:val="22"/>
          <w:szCs w:val="22"/>
        </w:rPr>
      </w:pPr>
    </w:p>
    <w:p w:rsidR="00711E8B" w:rsidRPr="002C76C1" w:rsidRDefault="00711E8B" w:rsidP="00711E8B">
      <w:pPr>
        <w:pStyle w:val="lg-a-1"/>
        <w:tabs>
          <w:tab w:val="center" w:pos="709"/>
        </w:tabs>
        <w:spacing w:before="0"/>
        <w:ind w:left="2801"/>
        <w:rPr>
          <w:rFonts w:ascii="Arial" w:hAnsi="Arial" w:cs="Arial"/>
          <w:sz w:val="22"/>
          <w:szCs w:val="22"/>
        </w:rPr>
      </w:pPr>
    </w:p>
    <w:p w:rsidR="00711E8B" w:rsidRPr="002C76C1" w:rsidRDefault="00711E8B" w:rsidP="00711E8B">
      <w:pPr>
        <w:pStyle w:val="lg-a-1"/>
        <w:tabs>
          <w:tab w:val="center" w:pos="709"/>
        </w:tabs>
        <w:spacing w:before="0"/>
        <w:ind w:left="2801"/>
        <w:rPr>
          <w:rFonts w:ascii="Arial" w:hAnsi="Arial" w:cs="Arial"/>
          <w:sz w:val="22"/>
          <w:szCs w:val="22"/>
        </w:rPr>
      </w:pPr>
    </w:p>
    <w:tbl>
      <w:tblPr>
        <w:tblW w:w="8222" w:type="dxa"/>
        <w:tblInd w:w="108" w:type="dxa"/>
        <w:tblLook w:val="04A0"/>
      </w:tblPr>
      <w:tblGrid>
        <w:gridCol w:w="3828"/>
        <w:gridCol w:w="1417"/>
        <w:gridCol w:w="1276"/>
        <w:gridCol w:w="1701"/>
      </w:tblGrid>
      <w:tr w:rsidR="00711E8B" w:rsidRPr="002C76C1" w:rsidTr="00333EE3">
        <w:trPr>
          <w:trHeight w:val="300"/>
        </w:trPr>
        <w:tc>
          <w:tcPr>
            <w:tcW w:w="3828"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711E8B" w:rsidRPr="00164F85" w:rsidRDefault="00711E8B" w:rsidP="00333EE3">
            <w:pPr>
              <w:tabs>
                <w:tab w:val="center" w:pos="709"/>
              </w:tabs>
              <w:rPr>
                <w:b/>
                <w:bCs/>
                <w:color w:val="000000"/>
                <w:sz w:val="18"/>
                <w:szCs w:val="18"/>
              </w:rPr>
            </w:pPr>
            <w:r w:rsidRPr="00164F85">
              <w:rPr>
                <w:b/>
                <w:bCs/>
                <w:color w:val="000000"/>
                <w:sz w:val="18"/>
                <w:szCs w:val="18"/>
              </w:rPr>
              <w:t>Description of item</w:t>
            </w:r>
          </w:p>
        </w:tc>
        <w:tc>
          <w:tcPr>
            <w:tcW w:w="1417" w:type="dxa"/>
            <w:tcBorders>
              <w:top w:val="single" w:sz="4" w:space="0" w:color="auto"/>
              <w:left w:val="nil"/>
              <w:bottom w:val="single" w:sz="4" w:space="0" w:color="auto"/>
              <w:right w:val="single" w:sz="4" w:space="0" w:color="auto"/>
            </w:tcBorders>
            <w:shd w:val="clear" w:color="000000" w:fill="D8D8D8"/>
            <w:noWrap/>
            <w:vAlign w:val="bottom"/>
            <w:hideMark/>
          </w:tcPr>
          <w:p w:rsidR="00711E8B" w:rsidRPr="00164F85" w:rsidRDefault="00711E8B" w:rsidP="00333EE3">
            <w:pPr>
              <w:tabs>
                <w:tab w:val="center" w:pos="709"/>
              </w:tabs>
              <w:rPr>
                <w:b/>
                <w:bCs/>
                <w:color w:val="000000"/>
                <w:sz w:val="18"/>
                <w:szCs w:val="18"/>
              </w:rPr>
            </w:pPr>
            <w:r w:rsidRPr="00164F85">
              <w:rPr>
                <w:b/>
                <w:bCs/>
                <w:color w:val="000000"/>
                <w:sz w:val="18"/>
                <w:szCs w:val="18"/>
              </w:rPr>
              <w:t>Quantity</w:t>
            </w:r>
          </w:p>
        </w:tc>
        <w:tc>
          <w:tcPr>
            <w:tcW w:w="1276" w:type="dxa"/>
            <w:tcBorders>
              <w:top w:val="single" w:sz="4" w:space="0" w:color="auto"/>
              <w:left w:val="nil"/>
              <w:bottom w:val="single" w:sz="4" w:space="0" w:color="auto"/>
              <w:right w:val="single" w:sz="4" w:space="0" w:color="auto"/>
            </w:tcBorders>
            <w:shd w:val="clear" w:color="000000" w:fill="D8D8D8"/>
            <w:noWrap/>
            <w:vAlign w:val="bottom"/>
            <w:hideMark/>
          </w:tcPr>
          <w:p w:rsidR="00711E8B" w:rsidRPr="00164F85" w:rsidRDefault="00711E8B" w:rsidP="00333EE3">
            <w:pPr>
              <w:tabs>
                <w:tab w:val="center" w:pos="709"/>
              </w:tabs>
              <w:rPr>
                <w:b/>
                <w:bCs/>
                <w:color w:val="000000"/>
                <w:sz w:val="18"/>
                <w:szCs w:val="18"/>
              </w:rPr>
            </w:pPr>
            <w:r w:rsidRPr="00164F85">
              <w:rPr>
                <w:b/>
                <w:bCs/>
                <w:color w:val="000000"/>
                <w:sz w:val="18"/>
                <w:szCs w:val="18"/>
              </w:rPr>
              <w:t>Unit price</w:t>
            </w:r>
          </w:p>
        </w:tc>
        <w:tc>
          <w:tcPr>
            <w:tcW w:w="1701" w:type="dxa"/>
            <w:tcBorders>
              <w:top w:val="single" w:sz="4" w:space="0" w:color="auto"/>
              <w:left w:val="nil"/>
              <w:bottom w:val="single" w:sz="4" w:space="0" w:color="auto"/>
              <w:right w:val="single" w:sz="4" w:space="0" w:color="auto"/>
            </w:tcBorders>
            <w:shd w:val="clear" w:color="000000" w:fill="D8D8D8"/>
            <w:noWrap/>
            <w:vAlign w:val="bottom"/>
            <w:hideMark/>
          </w:tcPr>
          <w:p w:rsidR="00711E8B" w:rsidRPr="00164F85" w:rsidRDefault="00711E8B" w:rsidP="00333EE3">
            <w:pPr>
              <w:tabs>
                <w:tab w:val="center" w:pos="709"/>
              </w:tabs>
              <w:rPr>
                <w:b/>
                <w:bCs/>
                <w:color w:val="000000"/>
                <w:sz w:val="18"/>
                <w:szCs w:val="18"/>
              </w:rPr>
            </w:pPr>
            <w:r w:rsidRPr="00164F85">
              <w:rPr>
                <w:b/>
                <w:bCs/>
                <w:color w:val="000000"/>
                <w:sz w:val="18"/>
                <w:szCs w:val="18"/>
              </w:rPr>
              <w:t>R</w:t>
            </w:r>
          </w:p>
        </w:tc>
      </w:tr>
      <w:tr w:rsidR="00711E8B" w:rsidRPr="002C76C1" w:rsidTr="00333EE3">
        <w:trPr>
          <w:trHeight w:val="1475"/>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jc w:val="both"/>
              <w:rPr>
                <w:color w:val="000000"/>
                <w:sz w:val="18"/>
                <w:szCs w:val="18"/>
              </w:rPr>
            </w:pPr>
            <w:r w:rsidRPr="002C76C1">
              <w:rPr>
                <w:color w:val="000000"/>
                <w:sz w:val="18"/>
                <w:szCs w:val="18"/>
              </w:rPr>
              <w:t>Laserjet M5035XS MFP print copy scan fax-USB, auto duplex, embedded fast enternet print server, w0 GB HDD, tow sided printing analog fax, stand, stapler, stacker, standared, 2 x 250 sheet tray and 100 sheet multipurpose tray,(Media handling: up to 199G/M2 for the 100 sheet and 120G for the 250 and 500 sheet trays) pdl</w:t>
            </w:r>
          </w:p>
        </w:tc>
        <w:tc>
          <w:tcPr>
            <w:tcW w:w="1417"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jc w:val="right"/>
              <w:rPr>
                <w:color w:val="000000"/>
                <w:sz w:val="18"/>
                <w:szCs w:val="18"/>
              </w:rPr>
            </w:pPr>
            <w:r w:rsidRPr="002C76C1">
              <w:rPr>
                <w:color w:val="000000"/>
                <w:sz w:val="18"/>
                <w:szCs w:val="18"/>
              </w:rPr>
              <w:t>5</w:t>
            </w:r>
          </w:p>
        </w:tc>
        <w:tc>
          <w:tcPr>
            <w:tcW w:w="1276"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72 999,00 </w:t>
            </w:r>
          </w:p>
        </w:tc>
        <w:tc>
          <w:tcPr>
            <w:tcW w:w="1701"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364 995,00 </w:t>
            </w:r>
          </w:p>
        </w:tc>
      </w:tr>
      <w:tr w:rsidR="00711E8B" w:rsidRPr="002C76C1" w:rsidTr="00333E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Next day onsite response 3 years </w:t>
            </w:r>
          </w:p>
        </w:tc>
        <w:tc>
          <w:tcPr>
            <w:tcW w:w="1417"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jc w:val="right"/>
              <w:rPr>
                <w:color w:val="000000"/>
                <w:sz w:val="18"/>
                <w:szCs w:val="18"/>
              </w:rPr>
            </w:pPr>
            <w:r w:rsidRPr="002C76C1">
              <w:rPr>
                <w:color w:val="000000"/>
                <w:sz w:val="18"/>
                <w:szCs w:val="18"/>
              </w:rPr>
              <w:t>5</w:t>
            </w:r>
          </w:p>
        </w:tc>
        <w:tc>
          <w:tcPr>
            <w:tcW w:w="1276"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9 828,00 </w:t>
            </w:r>
          </w:p>
        </w:tc>
        <w:tc>
          <w:tcPr>
            <w:tcW w:w="1701"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49 140,00 </w:t>
            </w:r>
          </w:p>
        </w:tc>
      </w:tr>
      <w:tr w:rsidR="00711E8B" w:rsidRPr="002C76C1" w:rsidTr="00333E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Installation per printer</w:t>
            </w:r>
          </w:p>
        </w:tc>
        <w:tc>
          <w:tcPr>
            <w:tcW w:w="1417"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jc w:val="right"/>
              <w:rPr>
                <w:color w:val="000000"/>
                <w:sz w:val="18"/>
                <w:szCs w:val="18"/>
              </w:rPr>
            </w:pPr>
            <w:r w:rsidRPr="002C76C1">
              <w:rPr>
                <w:color w:val="000000"/>
                <w:sz w:val="18"/>
                <w:szCs w:val="18"/>
              </w:rPr>
              <w:t>5</w:t>
            </w:r>
          </w:p>
        </w:tc>
        <w:tc>
          <w:tcPr>
            <w:tcW w:w="1276"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1 500,00 </w:t>
            </w:r>
          </w:p>
        </w:tc>
        <w:tc>
          <w:tcPr>
            <w:tcW w:w="1701"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7 500,00 </w:t>
            </w:r>
          </w:p>
        </w:tc>
      </w:tr>
      <w:tr w:rsidR="00711E8B" w:rsidRPr="002C76C1" w:rsidTr="00333E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Sub – total</w:t>
            </w:r>
          </w:p>
        </w:tc>
        <w:tc>
          <w:tcPr>
            <w:tcW w:w="1417"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 </w:t>
            </w:r>
          </w:p>
        </w:tc>
        <w:tc>
          <w:tcPr>
            <w:tcW w:w="1701"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 xml:space="preserve">   421 635,00 </w:t>
            </w:r>
          </w:p>
        </w:tc>
      </w:tr>
      <w:tr w:rsidR="00711E8B" w:rsidRPr="002C76C1" w:rsidTr="00333E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VAT</w:t>
            </w:r>
          </w:p>
        </w:tc>
        <w:tc>
          <w:tcPr>
            <w:tcW w:w="1417"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w:t>
            </w:r>
          </w:p>
        </w:tc>
        <w:tc>
          <w:tcPr>
            <w:tcW w:w="1701"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59 028,90 </w:t>
            </w:r>
          </w:p>
        </w:tc>
      </w:tr>
      <w:tr w:rsidR="00711E8B" w:rsidRPr="002C76C1" w:rsidTr="00333EE3">
        <w:trPr>
          <w:trHeight w:val="300"/>
        </w:trPr>
        <w:tc>
          <w:tcPr>
            <w:tcW w:w="3828" w:type="dxa"/>
            <w:tcBorders>
              <w:top w:val="nil"/>
              <w:left w:val="single" w:sz="4" w:space="0" w:color="auto"/>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Total</w:t>
            </w:r>
          </w:p>
        </w:tc>
        <w:tc>
          <w:tcPr>
            <w:tcW w:w="1417"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 </w:t>
            </w:r>
          </w:p>
        </w:tc>
        <w:tc>
          <w:tcPr>
            <w:tcW w:w="1276"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 </w:t>
            </w:r>
          </w:p>
        </w:tc>
        <w:tc>
          <w:tcPr>
            <w:tcW w:w="1701"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 xml:space="preserve">   480 663,90 </w:t>
            </w:r>
          </w:p>
        </w:tc>
      </w:tr>
    </w:tbl>
    <w:p w:rsidR="00711E8B" w:rsidRPr="002C76C1" w:rsidRDefault="00711E8B" w:rsidP="00711E8B">
      <w:pPr>
        <w:pStyle w:val="lg-a-1"/>
        <w:tabs>
          <w:tab w:val="center" w:pos="709"/>
        </w:tabs>
        <w:spacing w:before="0"/>
        <w:ind w:left="2160" w:firstLine="0"/>
        <w:rPr>
          <w:rFonts w:ascii="Arial" w:hAnsi="Arial" w:cs="Arial"/>
        </w:rPr>
      </w:pPr>
    </w:p>
    <w:p w:rsidR="00711E8B" w:rsidRPr="002C76C1" w:rsidRDefault="00711E8B" w:rsidP="00711E8B">
      <w:pPr>
        <w:pStyle w:val="lg-a-1"/>
        <w:tabs>
          <w:tab w:val="center" w:pos="709"/>
        </w:tabs>
        <w:spacing w:before="0"/>
        <w:ind w:left="1440" w:firstLine="0"/>
        <w:rPr>
          <w:rFonts w:ascii="Arial" w:hAnsi="Arial" w:cs="Arial"/>
        </w:rPr>
      </w:pPr>
    </w:p>
    <w:tbl>
      <w:tblPr>
        <w:tblW w:w="8222" w:type="dxa"/>
        <w:tblInd w:w="108" w:type="dxa"/>
        <w:tblLook w:val="04A0"/>
      </w:tblPr>
      <w:tblGrid>
        <w:gridCol w:w="2790"/>
        <w:gridCol w:w="1260"/>
        <w:gridCol w:w="1890"/>
        <w:gridCol w:w="2282"/>
      </w:tblGrid>
      <w:tr w:rsidR="00711E8B" w:rsidRPr="002C76C1" w:rsidTr="00333EE3">
        <w:trPr>
          <w:trHeight w:val="300"/>
          <w:tblHeader/>
        </w:trPr>
        <w:tc>
          <w:tcPr>
            <w:tcW w:w="279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Description of item</w:t>
            </w:r>
          </w:p>
        </w:tc>
        <w:tc>
          <w:tcPr>
            <w:tcW w:w="1260" w:type="dxa"/>
            <w:tcBorders>
              <w:top w:val="single" w:sz="4" w:space="0" w:color="auto"/>
              <w:left w:val="nil"/>
              <w:bottom w:val="single" w:sz="4" w:space="0" w:color="auto"/>
              <w:right w:val="single" w:sz="4" w:space="0" w:color="auto"/>
            </w:tcBorders>
            <w:shd w:val="clear" w:color="000000" w:fill="D8D8D8"/>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Quantity</w:t>
            </w:r>
          </w:p>
        </w:tc>
        <w:tc>
          <w:tcPr>
            <w:tcW w:w="1890" w:type="dxa"/>
            <w:tcBorders>
              <w:top w:val="single" w:sz="4" w:space="0" w:color="auto"/>
              <w:left w:val="nil"/>
              <w:bottom w:val="single" w:sz="4" w:space="0" w:color="auto"/>
              <w:right w:val="single" w:sz="4" w:space="0" w:color="auto"/>
            </w:tcBorders>
            <w:shd w:val="clear" w:color="000000" w:fill="D8D8D8"/>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Unit price</w:t>
            </w:r>
          </w:p>
        </w:tc>
        <w:tc>
          <w:tcPr>
            <w:tcW w:w="2282" w:type="dxa"/>
            <w:tcBorders>
              <w:top w:val="single" w:sz="4" w:space="0" w:color="auto"/>
              <w:left w:val="nil"/>
              <w:bottom w:val="single" w:sz="4" w:space="0" w:color="auto"/>
              <w:right w:val="single" w:sz="4" w:space="0" w:color="auto"/>
            </w:tcBorders>
            <w:shd w:val="clear" w:color="000000" w:fill="D8D8D8"/>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R</w:t>
            </w:r>
          </w:p>
        </w:tc>
      </w:tr>
      <w:tr w:rsidR="00711E8B" w:rsidRPr="002C76C1" w:rsidTr="00333EE3">
        <w:trPr>
          <w:trHeight w:val="62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jc w:val="both"/>
              <w:rPr>
                <w:color w:val="000000"/>
                <w:sz w:val="18"/>
                <w:szCs w:val="18"/>
              </w:rPr>
            </w:pPr>
            <w:r w:rsidRPr="002C76C1">
              <w:rPr>
                <w:color w:val="000000"/>
                <w:sz w:val="18"/>
                <w:szCs w:val="18"/>
              </w:rPr>
              <w:t>Laserjet M5035X MFP print copy scan fax-USB, auto duplex, embedded fast enternet print server, w0 GB HDD, tow sided printing analog fax, stand, stapler, stacker, standared, 2 x 250 sheet tray and 100 sheet multipurpose tray,(Media handling: up to 199G/M2 for the 100 sheet and 120G for the 250 and 500 sheet trays) pdl</w:t>
            </w:r>
          </w:p>
        </w:tc>
        <w:tc>
          <w:tcPr>
            <w:tcW w:w="126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jc w:val="right"/>
              <w:rPr>
                <w:color w:val="000000"/>
                <w:sz w:val="18"/>
                <w:szCs w:val="18"/>
              </w:rPr>
            </w:pPr>
            <w:r w:rsidRPr="002C76C1">
              <w:rPr>
                <w:color w:val="000000"/>
                <w:sz w:val="18"/>
                <w:szCs w:val="18"/>
              </w:rPr>
              <w:t>3</w:t>
            </w:r>
          </w:p>
        </w:tc>
        <w:tc>
          <w:tcPr>
            <w:tcW w:w="189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69,835.00 </w:t>
            </w:r>
          </w:p>
        </w:tc>
        <w:tc>
          <w:tcPr>
            <w:tcW w:w="2282"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209,505.00 </w:t>
            </w:r>
          </w:p>
        </w:tc>
      </w:tr>
      <w:tr w:rsidR="00711E8B" w:rsidRPr="002C76C1" w:rsidTr="00333EE3">
        <w:trPr>
          <w:trHeight w:val="210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jc w:val="both"/>
              <w:rPr>
                <w:color w:val="000000"/>
                <w:sz w:val="18"/>
                <w:szCs w:val="18"/>
              </w:rPr>
            </w:pPr>
            <w:r w:rsidRPr="002C76C1">
              <w:rPr>
                <w:color w:val="000000"/>
                <w:sz w:val="18"/>
                <w:szCs w:val="18"/>
              </w:rPr>
              <w:t>Laserjet M5035XS MFP print copy scan fax-USB, auto duplex, embedded fast enternet print server, w0 GB HDD, tow sided printing analog fax, stand, stapler, stacker, standared, 2 x 250 sheet tray and 100 sheet multipurpose tray,(Media handling: up to 199G/M2 for the 100 sheet and 120G for the 250 and 500 sheet trays) pdl</w:t>
            </w:r>
          </w:p>
        </w:tc>
        <w:tc>
          <w:tcPr>
            <w:tcW w:w="126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jc w:val="right"/>
              <w:rPr>
                <w:color w:val="000000"/>
                <w:sz w:val="18"/>
                <w:szCs w:val="18"/>
              </w:rPr>
            </w:pPr>
            <w:r w:rsidRPr="002C76C1">
              <w:rPr>
                <w:color w:val="000000"/>
                <w:sz w:val="18"/>
                <w:szCs w:val="18"/>
              </w:rPr>
              <w:t>2</w:t>
            </w:r>
          </w:p>
        </w:tc>
        <w:tc>
          <w:tcPr>
            <w:tcW w:w="189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72,999.00 </w:t>
            </w:r>
          </w:p>
        </w:tc>
        <w:tc>
          <w:tcPr>
            <w:tcW w:w="2282"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145,998.00 </w:t>
            </w:r>
          </w:p>
        </w:tc>
      </w:tr>
      <w:tr w:rsidR="00711E8B" w:rsidRPr="002C76C1" w:rsidTr="00333EE3">
        <w:trPr>
          <w:trHeight w:val="30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Next day onsite response 3 years </w:t>
            </w:r>
          </w:p>
        </w:tc>
        <w:tc>
          <w:tcPr>
            <w:tcW w:w="126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jc w:val="right"/>
              <w:rPr>
                <w:color w:val="000000"/>
                <w:sz w:val="18"/>
                <w:szCs w:val="18"/>
              </w:rPr>
            </w:pPr>
            <w:r w:rsidRPr="002C76C1">
              <w:rPr>
                <w:color w:val="000000"/>
                <w:sz w:val="18"/>
                <w:szCs w:val="18"/>
              </w:rPr>
              <w:t>5</w:t>
            </w:r>
          </w:p>
        </w:tc>
        <w:tc>
          <w:tcPr>
            <w:tcW w:w="189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9,828.00 </w:t>
            </w:r>
          </w:p>
        </w:tc>
        <w:tc>
          <w:tcPr>
            <w:tcW w:w="2282"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49,140.00 </w:t>
            </w:r>
          </w:p>
        </w:tc>
      </w:tr>
      <w:tr w:rsidR="00711E8B" w:rsidRPr="002C76C1" w:rsidTr="00333EE3">
        <w:trPr>
          <w:trHeight w:val="30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Installation per printer</w:t>
            </w:r>
          </w:p>
        </w:tc>
        <w:tc>
          <w:tcPr>
            <w:tcW w:w="126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jc w:val="right"/>
              <w:rPr>
                <w:color w:val="000000"/>
                <w:sz w:val="18"/>
                <w:szCs w:val="18"/>
              </w:rPr>
            </w:pPr>
            <w:r w:rsidRPr="002C76C1">
              <w:rPr>
                <w:color w:val="000000"/>
                <w:sz w:val="18"/>
                <w:szCs w:val="18"/>
              </w:rPr>
              <w:t>5</w:t>
            </w:r>
          </w:p>
        </w:tc>
        <w:tc>
          <w:tcPr>
            <w:tcW w:w="189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1,500.00 </w:t>
            </w:r>
          </w:p>
        </w:tc>
        <w:tc>
          <w:tcPr>
            <w:tcW w:w="2282"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7,500.00 </w:t>
            </w:r>
          </w:p>
        </w:tc>
      </w:tr>
      <w:tr w:rsidR="00711E8B" w:rsidRPr="002C76C1" w:rsidTr="00333EE3">
        <w:trPr>
          <w:trHeight w:val="30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Sub – total</w:t>
            </w:r>
          </w:p>
        </w:tc>
        <w:tc>
          <w:tcPr>
            <w:tcW w:w="126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 </w:t>
            </w:r>
          </w:p>
        </w:tc>
        <w:tc>
          <w:tcPr>
            <w:tcW w:w="189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 </w:t>
            </w:r>
          </w:p>
        </w:tc>
        <w:tc>
          <w:tcPr>
            <w:tcW w:w="2282"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 xml:space="preserve">   412,143.00 </w:t>
            </w:r>
          </w:p>
        </w:tc>
      </w:tr>
      <w:tr w:rsidR="00711E8B" w:rsidRPr="002C76C1" w:rsidTr="00333EE3">
        <w:trPr>
          <w:trHeight w:val="30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VAT</w:t>
            </w:r>
          </w:p>
        </w:tc>
        <w:tc>
          <w:tcPr>
            <w:tcW w:w="126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w:t>
            </w:r>
          </w:p>
        </w:tc>
        <w:tc>
          <w:tcPr>
            <w:tcW w:w="189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w:t>
            </w:r>
          </w:p>
        </w:tc>
        <w:tc>
          <w:tcPr>
            <w:tcW w:w="2282"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color w:val="000000"/>
                <w:sz w:val="18"/>
                <w:szCs w:val="18"/>
              </w:rPr>
            </w:pPr>
            <w:r w:rsidRPr="002C76C1">
              <w:rPr>
                <w:color w:val="000000"/>
                <w:sz w:val="18"/>
                <w:szCs w:val="18"/>
              </w:rPr>
              <w:t xml:space="preserve">     57,700.02 </w:t>
            </w:r>
          </w:p>
        </w:tc>
      </w:tr>
      <w:tr w:rsidR="00711E8B" w:rsidRPr="002C76C1" w:rsidTr="00333EE3">
        <w:trPr>
          <w:trHeight w:val="300"/>
        </w:trPr>
        <w:tc>
          <w:tcPr>
            <w:tcW w:w="2790" w:type="dxa"/>
            <w:tcBorders>
              <w:top w:val="nil"/>
              <w:left w:val="single" w:sz="4" w:space="0" w:color="auto"/>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Total</w:t>
            </w:r>
          </w:p>
        </w:tc>
        <w:tc>
          <w:tcPr>
            <w:tcW w:w="126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 </w:t>
            </w:r>
          </w:p>
        </w:tc>
        <w:tc>
          <w:tcPr>
            <w:tcW w:w="1890"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 </w:t>
            </w:r>
          </w:p>
        </w:tc>
        <w:tc>
          <w:tcPr>
            <w:tcW w:w="2282" w:type="dxa"/>
            <w:tcBorders>
              <w:top w:val="nil"/>
              <w:left w:val="nil"/>
              <w:bottom w:val="single" w:sz="4" w:space="0" w:color="auto"/>
              <w:right w:val="single" w:sz="4" w:space="0" w:color="auto"/>
            </w:tcBorders>
            <w:shd w:val="clear" w:color="auto" w:fill="auto"/>
            <w:noWrap/>
            <w:vAlign w:val="bottom"/>
            <w:hideMark/>
          </w:tcPr>
          <w:p w:rsidR="00711E8B" w:rsidRPr="002C76C1" w:rsidRDefault="00711E8B" w:rsidP="00333EE3">
            <w:pPr>
              <w:tabs>
                <w:tab w:val="center" w:pos="709"/>
              </w:tabs>
              <w:rPr>
                <w:b/>
                <w:bCs/>
                <w:color w:val="000000"/>
                <w:sz w:val="18"/>
                <w:szCs w:val="18"/>
              </w:rPr>
            </w:pPr>
            <w:r w:rsidRPr="002C76C1">
              <w:rPr>
                <w:b/>
                <w:bCs/>
                <w:color w:val="000000"/>
                <w:sz w:val="18"/>
                <w:szCs w:val="18"/>
              </w:rPr>
              <w:t xml:space="preserve">   469,843.02 </w:t>
            </w:r>
          </w:p>
        </w:tc>
      </w:tr>
    </w:tbl>
    <w:p w:rsidR="00711E8B" w:rsidRPr="002C76C1" w:rsidRDefault="00711E8B" w:rsidP="00711E8B">
      <w:pPr>
        <w:pStyle w:val="lg-a-1"/>
        <w:tabs>
          <w:tab w:val="center" w:pos="709"/>
        </w:tabs>
        <w:spacing w:before="0"/>
        <w:rPr>
          <w:rFonts w:ascii="Arial" w:hAnsi="Arial" w:cs="Arial"/>
          <w:sz w:val="22"/>
          <w:szCs w:val="22"/>
        </w:rPr>
      </w:pPr>
    </w:p>
    <w:p w:rsidR="00711E8B" w:rsidRPr="00164F85" w:rsidRDefault="00711E8B" w:rsidP="00711E8B">
      <w:pPr>
        <w:tabs>
          <w:tab w:val="center" w:pos="709"/>
        </w:tabs>
        <w:autoSpaceDE w:val="0"/>
        <w:autoSpaceDN w:val="0"/>
        <w:adjustRightInd w:val="0"/>
        <w:rPr>
          <w:sz w:val="22"/>
          <w:szCs w:val="22"/>
        </w:rPr>
      </w:pPr>
      <w:r w:rsidRPr="00164F85">
        <w:rPr>
          <w:sz w:val="22"/>
          <w:szCs w:val="22"/>
        </w:rPr>
        <w:t xml:space="preserve">The </w:t>
      </w:r>
      <w:r>
        <w:rPr>
          <w:sz w:val="22"/>
          <w:szCs w:val="22"/>
        </w:rPr>
        <w:t>finding occurred as a result of the fact that:</w:t>
      </w:r>
    </w:p>
    <w:p w:rsidR="00711E8B" w:rsidRPr="00164F85" w:rsidRDefault="00711E8B" w:rsidP="00711E8B">
      <w:pPr>
        <w:pStyle w:val="NormalWeb"/>
        <w:widowControl/>
        <w:tabs>
          <w:tab w:val="center" w:pos="709"/>
        </w:tabs>
        <w:suppressAutoHyphens/>
        <w:autoSpaceDN w:val="0"/>
        <w:textAlignment w:val="baseline"/>
        <w:rPr>
          <w:rFonts w:ascii="Arial" w:hAnsi="Arial" w:cs="Arial"/>
          <w:sz w:val="22"/>
          <w:szCs w:val="22"/>
          <w:lang w:val="en-ZA"/>
        </w:rPr>
      </w:pPr>
    </w:p>
    <w:p w:rsidR="00711E8B" w:rsidRPr="00164F85" w:rsidRDefault="00711E8B" w:rsidP="00711E8B">
      <w:pPr>
        <w:pStyle w:val="NormalWeb"/>
        <w:widowControl/>
        <w:tabs>
          <w:tab w:val="center" w:pos="709"/>
        </w:tabs>
        <w:suppressAutoHyphens/>
        <w:autoSpaceDN w:val="0"/>
        <w:textAlignment w:val="baseline"/>
        <w:rPr>
          <w:rFonts w:ascii="Arial" w:hAnsi="Arial" w:cs="Arial"/>
          <w:sz w:val="22"/>
          <w:szCs w:val="22"/>
          <w:lang w:val="en-ZA"/>
        </w:rPr>
      </w:pPr>
      <w:r w:rsidRPr="00164F85">
        <w:rPr>
          <w:rFonts w:ascii="Arial" w:hAnsi="Arial" w:cs="Arial"/>
          <w:sz w:val="22"/>
          <w:szCs w:val="22"/>
          <w:lang w:val="en-ZA"/>
        </w:rPr>
        <w:t>a) Due to documentation not being available at SITA and DPW compliance with SCM requirements for procurement amounting to R950 506,92could not be confirmed.</w:t>
      </w:r>
    </w:p>
    <w:p w:rsidR="00711E8B" w:rsidRPr="00164F85" w:rsidRDefault="00711E8B" w:rsidP="00711E8B">
      <w:pPr>
        <w:pStyle w:val="NormalWeb"/>
        <w:tabs>
          <w:tab w:val="center" w:pos="709"/>
        </w:tabs>
        <w:suppressAutoHyphens/>
        <w:autoSpaceDN w:val="0"/>
        <w:ind w:left="567"/>
        <w:textAlignment w:val="baseline"/>
        <w:rPr>
          <w:rFonts w:ascii="Arial" w:hAnsi="Arial" w:cs="Arial"/>
          <w:sz w:val="22"/>
          <w:szCs w:val="22"/>
          <w:lang w:val="en-ZA"/>
        </w:rPr>
      </w:pPr>
    </w:p>
    <w:p w:rsidR="00711E8B" w:rsidRPr="00164F85" w:rsidRDefault="00711E8B" w:rsidP="00711E8B">
      <w:pPr>
        <w:pStyle w:val="NormalWeb"/>
        <w:widowControl/>
        <w:tabs>
          <w:tab w:val="center" w:pos="709"/>
        </w:tabs>
        <w:suppressAutoHyphens/>
        <w:autoSpaceDN w:val="0"/>
        <w:textAlignment w:val="baseline"/>
        <w:rPr>
          <w:rFonts w:ascii="Arial" w:hAnsi="Arial" w:cs="Arial"/>
          <w:sz w:val="22"/>
          <w:szCs w:val="22"/>
          <w:lang w:val="en-ZA"/>
        </w:rPr>
      </w:pPr>
      <w:r w:rsidRPr="00164F85">
        <w:rPr>
          <w:rFonts w:ascii="Arial" w:hAnsi="Arial" w:cs="Arial"/>
          <w:sz w:val="22"/>
          <w:szCs w:val="22"/>
          <w:lang w:val="en-ZA"/>
        </w:rPr>
        <w:t>b) Due to the fact that there was no printout attached to confirm the prices charged in terms of the SITA 285/1 contract the accuracy of the prices charged could not be confirmed for the procurement of capital machinery and equipment amounting to R950 506,92.</w:t>
      </w:r>
    </w:p>
    <w:p w:rsidR="00711E8B" w:rsidRPr="00164F85" w:rsidRDefault="00711E8B" w:rsidP="00711E8B">
      <w:pPr>
        <w:pStyle w:val="NormalWeb"/>
        <w:tabs>
          <w:tab w:val="center" w:pos="709"/>
        </w:tabs>
        <w:ind w:left="720"/>
        <w:rPr>
          <w:rFonts w:ascii="Arial" w:hAnsi="Arial" w:cs="Arial"/>
          <w:sz w:val="22"/>
          <w:szCs w:val="22"/>
        </w:rPr>
      </w:pPr>
    </w:p>
    <w:p w:rsidR="00711E8B" w:rsidRPr="00164F85" w:rsidRDefault="00711E8B" w:rsidP="00711E8B">
      <w:pPr>
        <w:pStyle w:val="NormalWeb"/>
        <w:tabs>
          <w:tab w:val="center" w:pos="709"/>
        </w:tabs>
        <w:ind w:left="720"/>
        <w:rPr>
          <w:rFonts w:ascii="Arial" w:hAnsi="Arial" w:cs="Arial"/>
          <w:sz w:val="22"/>
          <w:szCs w:val="22"/>
          <w:lang w:val="en-ZA"/>
        </w:rPr>
      </w:pPr>
    </w:p>
    <w:p w:rsidR="00711E8B" w:rsidRPr="00164F85" w:rsidRDefault="00711E8B" w:rsidP="00711E8B">
      <w:pPr>
        <w:pStyle w:val="NormalWeb"/>
        <w:tabs>
          <w:tab w:val="center" w:pos="709"/>
        </w:tabs>
        <w:rPr>
          <w:rFonts w:ascii="Arial" w:hAnsi="Arial" w:cs="Arial"/>
          <w:sz w:val="22"/>
          <w:szCs w:val="22"/>
          <w:lang w:val="en-ZA"/>
        </w:rPr>
      </w:pPr>
      <w:r w:rsidRPr="00164F85">
        <w:rPr>
          <w:rFonts w:ascii="Arial" w:hAnsi="Arial" w:cs="Arial"/>
          <w:b/>
          <w:bCs/>
          <w:sz w:val="22"/>
          <w:szCs w:val="22"/>
        </w:rPr>
        <w:t>Internal control deficiency</w:t>
      </w:r>
    </w:p>
    <w:p w:rsidR="00711E8B" w:rsidRPr="00164F85" w:rsidRDefault="00711E8B" w:rsidP="00711E8B">
      <w:pPr>
        <w:tabs>
          <w:tab w:val="center" w:pos="709"/>
        </w:tabs>
        <w:jc w:val="both"/>
        <w:rPr>
          <w:sz w:val="22"/>
          <w:szCs w:val="22"/>
          <w:lang w:val="en-GB"/>
        </w:rPr>
      </w:pPr>
    </w:p>
    <w:p w:rsidR="00711E8B" w:rsidRPr="00164F85" w:rsidRDefault="00711E8B" w:rsidP="00711E8B">
      <w:pPr>
        <w:pStyle w:val="Heading2"/>
        <w:widowControl/>
        <w:tabs>
          <w:tab w:val="center" w:pos="709"/>
        </w:tabs>
        <w:spacing w:before="0" w:after="0"/>
        <w:rPr>
          <w:b w:val="0"/>
          <w:iCs w:val="0"/>
          <w:sz w:val="22"/>
          <w:szCs w:val="22"/>
        </w:rPr>
      </w:pPr>
      <w:r w:rsidRPr="00164F85">
        <w:rPr>
          <w:b w:val="0"/>
          <w:iCs w:val="0"/>
          <w:sz w:val="22"/>
          <w:szCs w:val="22"/>
        </w:rPr>
        <w:t>Leadership</w:t>
      </w:r>
    </w:p>
    <w:p w:rsidR="00711E8B" w:rsidRPr="00164F85" w:rsidRDefault="00711E8B" w:rsidP="00711E8B">
      <w:pPr>
        <w:tabs>
          <w:tab w:val="center" w:pos="709"/>
        </w:tabs>
        <w:rPr>
          <w:i/>
          <w:sz w:val="22"/>
          <w:szCs w:val="22"/>
        </w:rPr>
      </w:pPr>
    </w:p>
    <w:p w:rsidR="00711E8B" w:rsidRPr="00164F85" w:rsidRDefault="00711E8B" w:rsidP="00711E8B">
      <w:pPr>
        <w:tabs>
          <w:tab w:val="left" w:pos="426"/>
          <w:tab w:val="center" w:pos="709"/>
        </w:tabs>
        <w:spacing w:after="120" w:line="260" w:lineRule="exact"/>
        <w:jc w:val="both"/>
        <w:rPr>
          <w:i/>
          <w:sz w:val="22"/>
          <w:szCs w:val="22"/>
        </w:rPr>
      </w:pPr>
      <w:r w:rsidRPr="00164F85">
        <w:rPr>
          <w:i/>
          <w:sz w:val="22"/>
          <w:szCs w:val="22"/>
        </w:rPr>
        <w:t>Management did not effectively exercise oversight responsibility regarding financial and performance reporting and compliance and related internal controls</w:t>
      </w:r>
    </w:p>
    <w:p w:rsidR="00711E8B" w:rsidRPr="00164F85" w:rsidRDefault="00711E8B" w:rsidP="00711E8B">
      <w:pPr>
        <w:pStyle w:val="NormalWeb"/>
        <w:tabs>
          <w:tab w:val="center" w:pos="709"/>
        </w:tabs>
        <w:rPr>
          <w:rFonts w:ascii="Arial" w:hAnsi="Arial" w:cs="Arial"/>
          <w:i/>
          <w:sz w:val="22"/>
          <w:szCs w:val="22"/>
        </w:rPr>
      </w:pPr>
    </w:p>
    <w:p w:rsidR="00711E8B" w:rsidRPr="00164F85" w:rsidRDefault="00711E8B" w:rsidP="00711E8B">
      <w:pPr>
        <w:pStyle w:val="NormalWeb"/>
        <w:tabs>
          <w:tab w:val="center" w:pos="709"/>
        </w:tabs>
        <w:rPr>
          <w:rFonts w:ascii="Arial" w:hAnsi="Arial" w:cs="Arial"/>
          <w:i/>
          <w:sz w:val="22"/>
          <w:szCs w:val="22"/>
        </w:rPr>
      </w:pPr>
      <w:r w:rsidRPr="00164F85">
        <w:rPr>
          <w:rFonts w:ascii="Arial" w:hAnsi="Arial" w:cs="Arial"/>
          <w:i/>
          <w:sz w:val="22"/>
          <w:szCs w:val="22"/>
        </w:rPr>
        <w:t xml:space="preserve">Financial management </w:t>
      </w:r>
    </w:p>
    <w:p w:rsidR="00711E8B" w:rsidRPr="00164F85" w:rsidRDefault="00711E8B" w:rsidP="00711E8B">
      <w:pPr>
        <w:pStyle w:val="NormalWeb"/>
        <w:tabs>
          <w:tab w:val="center" w:pos="709"/>
        </w:tabs>
        <w:rPr>
          <w:rFonts w:ascii="Arial" w:hAnsi="Arial" w:cs="Arial"/>
          <w:i/>
          <w:sz w:val="22"/>
          <w:szCs w:val="22"/>
        </w:rPr>
      </w:pPr>
    </w:p>
    <w:p w:rsidR="00711E8B" w:rsidRPr="00164F85" w:rsidRDefault="00711E8B" w:rsidP="00711E8B">
      <w:pPr>
        <w:tabs>
          <w:tab w:val="center" w:pos="709"/>
        </w:tabs>
        <w:rPr>
          <w:i/>
          <w:iCs/>
          <w:sz w:val="22"/>
          <w:szCs w:val="22"/>
          <w:lang w:val="en-GB"/>
        </w:rPr>
      </w:pPr>
      <w:r w:rsidRPr="00164F85">
        <w:rPr>
          <w:i/>
          <w:iCs/>
          <w:sz w:val="22"/>
          <w:szCs w:val="22"/>
          <w:lang w:val="en-GB"/>
        </w:rPr>
        <w:t xml:space="preserve">The department does not effectively </w:t>
      </w:r>
      <w:r w:rsidRPr="00164F85">
        <w:rPr>
          <w:i/>
          <w:sz w:val="22"/>
          <w:szCs w:val="22"/>
        </w:rPr>
        <w:t>reviews and monitors compliance with applicable laws and regulations</w:t>
      </w:r>
    </w:p>
    <w:p w:rsidR="00711E8B" w:rsidRPr="00164F85" w:rsidRDefault="00711E8B" w:rsidP="00711E8B">
      <w:pPr>
        <w:tabs>
          <w:tab w:val="center" w:pos="709"/>
        </w:tabs>
        <w:jc w:val="both"/>
        <w:rPr>
          <w:sz w:val="22"/>
          <w:szCs w:val="22"/>
          <w:lang w:val="en-GB"/>
        </w:rPr>
      </w:pPr>
    </w:p>
    <w:p w:rsidR="00711E8B" w:rsidRPr="00164F85" w:rsidRDefault="00711E8B" w:rsidP="00711E8B">
      <w:pPr>
        <w:tabs>
          <w:tab w:val="center" w:pos="709"/>
        </w:tabs>
        <w:rPr>
          <w:b/>
          <w:sz w:val="22"/>
          <w:szCs w:val="22"/>
        </w:rPr>
      </w:pPr>
      <w:r w:rsidRPr="00164F85">
        <w:rPr>
          <w:b/>
          <w:sz w:val="22"/>
          <w:szCs w:val="22"/>
        </w:rPr>
        <w:br/>
        <w:t>Recommendation</w:t>
      </w:r>
    </w:p>
    <w:p w:rsidR="00711E8B" w:rsidRPr="00164F85" w:rsidRDefault="00711E8B" w:rsidP="00711E8B">
      <w:pPr>
        <w:tabs>
          <w:tab w:val="center" w:pos="709"/>
        </w:tabs>
        <w:rPr>
          <w:b/>
          <w:sz w:val="22"/>
          <w:szCs w:val="22"/>
        </w:rPr>
      </w:pPr>
    </w:p>
    <w:p w:rsidR="00711E8B" w:rsidRPr="00164F85" w:rsidRDefault="00711E8B" w:rsidP="00711E8B">
      <w:pPr>
        <w:tabs>
          <w:tab w:val="center" w:pos="709"/>
        </w:tabs>
        <w:rPr>
          <w:sz w:val="22"/>
          <w:szCs w:val="22"/>
        </w:rPr>
      </w:pPr>
      <w:r w:rsidRPr="00164F85">
        <w:rPr>
          <w:sz w:val="22"/>
          <w:szCs w:val="22"/>
        </w:rPr>
        <w:t>The department must attached a printout of the SITA price list to enable the reviewers of the payment batches also to confirm that the prices charged were in line with the amounts per the SITA contract and if the correct amounts were charged.</w:t>
      </w:r>
    </w:p>
    <w:p w:rsidR="00711E8B" w:rsidRDefault="00711E8B" w:rsidP="00711E8B">
      <w:pPr>
        <w:tabs>
          <w:tab w:val="center" w:pos="709"/>
        </w:tabs>
        <w:spacing w:after="120"/>
        <w:jc w:val="both"/>
        <w:rPr>
          <w:b/>
          <w:bCs/>
          <w:sz w:val="22"/>
          <w:szCs w:val="22"/>
        </w:rPr>
      </w:pPr>
    </w:p>
    <w:p w:rsidR="00711E8B" w:rsidRPr="00164F85" w:rsidRDefault="00711E8B" w:rsidP="00711E8B">
      <w:pPr>
        <w:tabs>
          <w:tab w:val="center" w:pos="709"/>
        </w:tabs>
        <w:spacing w:after="120"/>
        <w:jc w:val="both"/>
        <w:rPr>
          <w:b/>
          <w:bCs/>
          <w:sz w:val="22"/>
          <w:szCs w:val="22"/>
        </w:rPr>
      </w:pPr>
      <w:r w:rsidRPr="00164F85">
        <w:rPr>
          <w:b/>
          <w:bCs/>
          <w:sz w:val="22"/>
          <w:szCs w:val="22"/>
        </w:rPr>
        <w:t>Management response</w:t>
      </w:r>
    </w:p>
    <w:p w:rsidR="00711E8B" w:rsidRPr="002C76C1" w:rsidRDefault="00711E8B" w:rsidP="00711E8B">
      <w:pPr>
        <w:tabs>
          <w:tab w:val="center" w:pos="709"/>
        </w:tabs>
        <w:spacing w:after="120"/>
        <w:jc w:val="both"/>
        <w:rPr>
          <w:b/>
          <w:bCs/>
        </w:rPr>
      </w:pPr>
    </w:p>
    <w:p w:rsidR="00711E8B" w:rsidRDefault="00711E8B" w:rsidP="00711E8B">
      <w:pPr>
        <w:tabs>
          <w:tab w:val="center" w:pos="709"/>
        </w:tabs>
      </w:pPr>
    </w:p>
    <w:p w:rsidR="00711E8B" w:rsidRDefault="00711E8B" w:rsidP="00711E8B">
      <w:pPr>
        <w:tabs>
          <w:tab w:val="center" w:pos="709"/>
        </w:tabs>
      </w:pPr>
    </w:p>
    <w:p w:rsidR="00711E8B" w:rsidRDefault="00711E8B" w:rsidP="00711E8B">
      <w:pPr>
        <w:tabs>
          <w:tab w:val="center" w:pos="709"/>
        </w:tabs>
      </w:pPr>
    </w:p>
    <w:p w:rsidR="00711E8B" w:rsidRDefault="00711E8B" w:rsidP="00711E8B">
      <w:pPr>
        <w:tabs>
          <w:tab w:val="center" w:pos="709"/>
        </w:tabs>
      </w:pPr>
    </w:p>
    <w:p w:rsidR="00711E8B" w:rsidRDefault="00711E8B" w:rsidP="00711E8B">
      <w:pPr>
        <w:tabs>
          <w:tab w:val="center" w:pos="709"/>
        </w:tabs>
      </w:pPr>
    </w:p>
    <w:p w:rsidR="00711E8B" w:rsidRDefault="00711E8B" w:rsidP="00711E8B">
      <w:pPr>
        <w:tabs>
          <w:tab w:val="center" w:pos="709"/>
        </w:tabs>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711E8B" w:rsidRDefault="00711E8B" w:rsidP="00986AE0">
      <w:pPr>
        <w:tabs>
          <w:tab w:val="center" w:pos="709"/>
        </w:tabs>
        <w:jc w:val="both"/>
        <w:rPr>
          <w:b/>
          <w:bCs/>
          <w:sz w:val="22"/>
          <w:szCs w:val="22"/>
        </w:rPr>
      </w:pPr>
    </w:p>
    <w:p w:rsidR="00986AE0" w:rsidRPr="002C76C1" w:rsidRDefault="00986AE0" w:rsidP="00986AE0">
      <w:pPr>
        <w:tabs>
          <w:tab w:val="center" w:pos="709"/>
        </w:tabs>
        <w:jc w:val="both"/>
        <w:rPr>
          <w:b/>
          <w:bCs/>
          <w:sz w:val="22"/>
          <w:szCs w:val="22"/>
        </w:rPr>
      </w:pPr>
      <w:r w:rsidRPr="002C76C1">
        <w:rPr>
          <w:b/>
          <w:bCs/>
          <w:sz w:val="22"/>
          <w:szCs w:val="22"/>
        </w:rPr>
        <w:t>Audit Finding</w:t>
      </w:r>
    </w:p>
    <w:p w:rsidR="00986AE0" w:rsidRDefault="00986AE0" w:rsidP="00986AE0">
      <w:pPr>
        <w:pStyle w:val="NormalWeb"/>
        <w:tabs>
          <w:tab w:val="center" w:pos="709"/>
        </w:tabs>
        <w:rPr>
          <w:rFonts w:ascii="Arial" w:hAnsi="Arial" w:cs="Arial"/>
          <w:sz w:val="22"/>
          <w:szCs w:val="22"/>
        </w:rPr>
      </w:pPr>
    </w:p>
    <w:p w:rsidR="00986AE0" w:rsidRPr="002C76C1" w:rsidRDefault="00986AE0" w:rsidP="00986AE0">
      <w:pPr>
        <w:pStyle w:val="NormalWeb"/>
        <w:tabs>
          <w:tab w:val="center" w:pos="709"/>
        </w:tabs>
        <w:rPr>
          <w:rFonts w:ascii="Arial" w:hAnsi="Arial" w:cs="Arial"/>
          <w:sz w:val="22"/>
          <w:szCs w:val="22"/>
        </w:rPr>
      </w:pPr>
      <w:r w:rsidRPr="002C76C1">
        <w:rPr>
          <w:rFonts w:ascii="Arial" w:hAnsi="Arial" w:cs="Arial"/>
          <w:sz w:val="22"/>
          <w:szCs w:val="22"/>
        </w:rPr>
        <w:t>Laws, rules and Regulations:</w:t>
      </w:r>
    </w:p>
    <w:p w:rsidR="00986AE0" w:rsidRPr="002C76C1" w:rsidRDefault="00986AE0" w:rsidP="00986AE0">
      <w:pPr>
        <w:tabs>
          <w:tab w:val="center" w:pos="709"/>
        </w:tabs>
        <w:autoSpaceDE w:val="0"/>
        <w:autoSpaceDN w:val="0"/>
        <w:adjustRightInd w:val="0"/>
        <w:rPr>
          <w:sz w:val="22"/>
          <w:szCs w:val="22"/>
        </w:rPr>
      </w:pPr>
    </w:p>
    <w:p w:rsidR="00986AE0" w:rsidRPr="002C76C1" w:rsidRDefault="00986AE0" w:rsidP="00986AE0">
      <w:pPr>
        <w:tabs>
          <w:tab w:val="center" w:pos="709"/>
        </w:tabs>
        <w:rPr>
          <w:color w:val="000000"/>
          <w:sz w:val="22"/>
          <w:szCs w:val="22"/>
        </w:rPr>
      </w:pPr>
      <w:r>
        <w:rPr>
          <w:color w:val="000000"/>
          <w:sz w:val="22"/>
          <w:szCs w:val="22"/>
        </w:rPr>
        <w:t>a)</w:t>
      </w:r>
      <w:r>
        <w:rPr>
          <w:color w:val="000000"/>
          <w:sz w:val="22"/>
          <w:szCs w:val="22"/>
        </w:rPr>
        <w:tab/>
      </w:r>
      <w:r>
        <w:rPr>
          <w:color w:val="000000"/>
          <w:sz w:val="22"/>
          <w:szCs w:val="22"/>
        </w:rPr>
        <w:tab/>
      </w:r>
      <w:r w:rsidRPr="002C76C1">
        <w:rPr>
          <w:color w:val="000000"/>
          <w:sz w:val="22"/>
          <w:szCs w:val="22"/>
        </w:rPr>
        <w:t>SITA Act Section 7(6)(a) and (b) states that:</w:t>
      </w:r>
    </w:p>
    <w:p w:rsidR="00986AE0" w:rsidRPr="002C76C1" w:rsidRDefault="00986AE0" w:rsidP="00986AE0">
      <w:pPr>
        <w:tabs>
          <w:tab w:val="center" w:pos="709"/>
        </w:tabs>
        <w:rPr>
          <w:i/>
          <w:color w:val="000000"/>
          <w:sz w:val="22"/>
          <w:szCs w:val="22"/>
        </w:rPr>
      </w:pPr>
    </w:p>
    <w:p w:rsidR="00986AE0" w:rsidRPr="002C76C1" w:rsidRDefault="00986AE0" w:rsidP="00986AE0">
      <w:pPr>
        <w:tabs>
          <w:tab w:val="center" w:pos="709"/>
        </w:tabs>
        <w:ind w:left="720"/>
        <w:rPr>
          <w:i/>
          <w:color w:val="000000"/>
          <w:sz w:val="22"/>
          <w:szCs w:val="22"/>
        </w:rPr>
      </w:pPr>
      <w:r w:rsidRPr="002C76C1">
        <w:rPr>
          <w:i/>
          <w:color w:val="000000"/>
          <w:sz w:val="22"/>
          <w:szCs w:val="22"/>
        </w:rPr>
        <w:t>“Duties and powers of agency - The Agency</w:t>
      </w:r>
    </w:p>
    <w:p w:rsidR="00986AE0" w:rsidRPr="002C76C1" w:rsidRDefault="00986AE0" w:rsidP="00986AE0">
      <w:pPr>
        <w:tabs>
          <w:tab w:val="center" w:pos="709"/>
        </w:tabs>
        <w:ind w:left="720"/>
        <w:rPr>
          <w:i/>
          <w:color w:val="000000"/>
          <w:sz w:val="22"/>
          <w:szCs w:val="22"/>
        </w:rPr>
      </w:pPr>
      <w:r w:rsidRPr="002C76C1">
        <w:rPr>
          <w:i/>
          <w:color w:val="000000"/>
          <w:sz w:val="22"/>
          <w:szCs w:val="22"/>
        </w:rPr>
        <w:t xml:space="preserve"> </w:t>
      </w:r>
    </w:p>
    <w:p w:rsidR="00986AE0" w:rsidRPr="002C76C1" w:rsidRDefault="00986AE0" w:rsidP="006F5D2E">
      <w:pPr>
        <w:numPr>
          <w:ilvl w:val="0"/>
          <w:numId w:val="141"/>
        </w:numPr>
        <w:tabs>
          <w:tab w:val="center" w:pos="709"/>
        </w:tabs>
        <w:rPr>
          <w:i/>
          <w:color w:val="000000"/>
          <w:sz w:val="22"/>
          <w:szCs w:val="22"/>
        </w:rPr>
      </w:pPr>
      <w:r w:rsidRPr="002C76C1">
        <w:rPr>
          <w:i/>
          <w:color w:val="000000"/>
          <w:sz w:val="22"/>
          <w:szCs w:val="22"/>
        </w:rPr>
        <w:t xml:space="preserve">Must set standards regarding  - </w:t>
      </w:r>
    </w:p>
    <w:p w:rsidR="00986AE0" w:rsidRPr="002C76C1" w:rsidRDefault="00986AE0" w:rsidP="00986AE0">
      <w:pPr>
        <w:tabs>
          <w:tab w:val="center" w:pos="709"/>
        </w:tabs>
        <w:ind w:left="1080"/>
        <w:rPr>
          <w:i/>
          <w:color w:val="000000"/>
          <w:sz w:val="22"/>
          <w:szCs w:val="22"/>
        </w:rPr>
      </w:pPr>
    </w:p>
    <w:p w:rsidR="00986AE0" w:rsidRPr="002C76C1" w:rsidRDefault="00986AE0" w:rsidP="006F5D2E">
      <w:pPr>
        <w:numPr>
          <w:ilvl w:val="0"/>
          <w:numId w:val="142"/>
        </w:numPr>
        <w:tabs>
          <w:tab w:val="center" w:pos="709"/>
        </w:tabs>
        <w:ind w:left="1418" w:hanging="338"/>
        <w:rPr>
          <w:i/>
          <w:color w:val="000000"/>
          <w:sz w:val="22"/>
          <w:szCs w:val="22"/>
        </w:rPr>
      </w:pPr>
      <w:r w:rsidRPr="002C76C1">
        <w:rPr>
          <w:i/>
          <w:color w:val="000000"/>
          <w:sz w:val="22"/>
          <w:szCs w:val="22"/>
        </w:rPr>
        <w:t>The interoperability of information systems between department, subject to the approval of the Minster; and</w:t>
      </w:r>
    </w:p>
    <w:p w:rsidR="00986AE0" w:rsidRPr="002C76C1" w:rsidRDefault="00986AE0" w:rsidP="006F5D2E">
      <w:pPr>
        <w:numPr>
          <w:ilvl w:val="0"/>
          <w:numId w:val="142"/>
        </w:numPr>
        <w:tabs>
          <w:tab w:val="center" w:pos="709"/>
        </w:tabs>
        <w:ind w:left="1418" w:hanging="338"/>
        <w:rPr>
          <w:i/>
          <w:color w:val="000000"/>
          <w:sz w:val="22"/>
          <w:szCs w:val="22"/>
        </w:rPr>
      </w:pPr>
      <w:r w:rsidRPr="002C76C1">
        <w:rPr>
          <w:i/>
          <w:color w:val="000000"/>
          <w:sz w:val="22"/>
          <w:szCs w:val="22"/>
        </w:rPr>
        <w:t>A comprehensive information systems security environment for department, subject to the approval of the Minister and the Minister of Intelligence;</w:t>
      </w:r>
    </w:p>
    <w:p w:rsidR="00986AE0" w:rsidRPr="002C76C1" w:rsidRDefault="00986AE0" w:rsidP="00986AE0">
      <w:pPr>
        <w:tabs>
          <w:tab w:val="center" w:pos="709"/>
        </w:tabs>
        <w:ind w:left="1077"/>
        <w:rPr>
          <w:i/>
          <w:color w:val="000000"/>
          <w:sz w:val="22"/>
          <w:szCs w:val="22"/>
        </w:rPr>
      </w:pPr>
    </w:p>
    <w:p w:rsidR="00986AE0" w:rsidRPr="002C76C1" w:rsidRDefault="00986AE0" w:rsidP="006F5D2E">
      <w:pPr>
        <w:numPr>
          <w:ilvl w:val="0"/>
          <w:numId w:val="141"/>
        </w:numPr>
        <w:tabs>
          <w:tab w:val="center" w:pos="709"/>
        </w:tabs>
        <w:rPr>
          <w:i/>
          <w:color w:val="000000"/>
          <w:sz w:val="22"/>
          <w:szCs w:val="22"/>
        </w:rPr>
      </w:pPr>
      <w:r w:rsidRPr="002C76C1">
        <w:rPr>
          <w:i/>
          <w:color w:val="000000"/>
          <w:sz w:val="22"/>
          <w:szCs w:val="22"/>
        </w:rPr>
        <w:t>Must certify every acquisition of any information technology goods or services by a department for compliance with those standards;”</w:t>
      </w:r>
    </w:p>
    <w:p w:rsidR="00986AE0" w:rsidRPr="002C76C1" w:rsidRDefault="00986AE0" w:rsidP="00986AE0">
      <w:pPr>
        <w:tabs>
          <w:tab w:val="center" w:pos="709"/>
        </w:tabs>
        <w:rPr>
          <w:i/>
          <w:color w:val="000000"/>
          <w:sz w:val="22"/>
          <w:szCs w:val="22"/>
        </w:rPr>
      </w:pPr>
    </w:p>
    <w:p w:rsidR="00986AE0" w:rsidRPr="002C76C1" w:rsidRDefault="00986AE0" w:rsidP="00986AE0">
      <w:pPr>
        <w:tabs>
          <w:tab w:val="center" w:pos="709"/>
        </w:tabs>
        <w:spacing w:after="120"/>
        <w:rPr>
          <w:color w:val="000000"/>
          <w:sz w:val="22"/>
          <w:szCs w:val="22"/>
        </w:rPr>
      </w:pPr>
      <w:r>
        <w:rPr>
          <w:color w:val="000000"/>
          <w:sz w:val="22"/>
          <w:szCs w:val="22"/>
        </w:rPr>
        <w:t>b)</w:t>
      </w:r>
      <w:r>
        <w:rPr>
          <w:color w:val="000000"/>
          <w:sz w:val="22"/>
          <w:szCs w:val="22"/>
        </w:rPr>
        <w:tab/>
      </w:r>
      <w:r>
        <w:rPr>
          <w:color w:val="000000"/>
          <w:sz w:val="22"/>
          <w:szCs w:val="22"/>
        </w:rPr>
        <w:tab/>
      </w:r>
      <w:r w:rsidRPr="002C76C1">
        <w:rPr>
          <w:color w:val="000000"/>
          <w:sz w:val="22"/>
          <w:szCs w:val="22"/>
        </w:rPr>
        <w:t>SITA Act General Regulations state that:</w:t>
      </w:r>
    </w:p>
    <w:p w:rsidR="00986AE0" w:rsidRPr="002C76C1" w:rsidRDefault="00986AE0" w:rsidP="00986AE0">
      <w:pPr>
        <w:tabs>
          <w:tab w:val="center" w:pos="709"/>
        </w:tabs>
        <w:spacing w:after="120"/>
        <w:ind w:left="720"/>
        <w:rPr>
          <w:i/>
          <w:color w:val="000000"/>
          <w:sz w:val="22"/>
          <w:szCs w:val="22"/>
        </w:rPr>
      </w:pPr>
      <w:r w:rsidRPr="002C76C1">
        <w:rPr>
          <w:color w:val="000000"/>
          <w:sz w:val="22"/>
          <w:szCs w:val="22"/>
        </w:rPr>
        <w:t>Regulation 4.3.3</w:t>
      </w:r>
    </w:p>
    <w:p w:rsidR="00986AE0" w:rsidRPr="002C76C1" w:rsidRDefault="00986AE0" w:rsidP="00986AE0">
      <w:pPr>
        <w:tabs>
          <w:tab w:val="center" w:pos="709"/>
        </w:tabs>
        <w:spacing w:after="120"/>
        <w:ind w:left="720"/>
        <w:rPr>
          <w:i/>
          <w:color w:val="000000"/>
          <w:sz w:val="22"/>
          <w:szCs w:val="22"/>
        </w:rPr>
      </w:pPr>
      <w:r w:rsidRPr="002C76C1">
        <w:rPr>
          <w:i/>
          <w:color w:val="000000"/>
          <w:sz w:val="22"/>
          <w:szCs w:val="22"/>
        </w:rPr>
        <w:t xml:space="preserve">“The Agency must conduct standard certification of information technology goods or services – </w:t>
      </w:r>
    </w:p>
    <w:p w:rsidR="00986AE0" w:rsidRPr="002C76C1" w:rsidRDefault="00986AE0" w:rsidP="006F5D2E">
      <w:pPr>
        <w:numPr>
          <w:ilvl w:val="0"/>
          <w:numId w:val="143"/>
        </w:numPr>
        <w:tabs>
          <w:tab w:val="center" w:pos="709"/>
        </w:tabs>
        <w:spacing w:after="120"/>
        <w:rPr>
          <w:i/>
          <w:color w:val="000000"/>
          <w:sz w:val="22"/>
          <w:szCs w:val="22"/>
        </w:rPr>
      </w:pPr>
      <w:r w:rsidRPr="002C76C1">
        <w:rPr>
          <w:i/>
          <w:color w:val="000000"/>
          <w:sz w:val="22"/>
          <w:szCs w:val="22"/>
        </w:rPr>
        <w:t>Acquired or after the commencement of these Regulations by  department from the Agency in terms of section 7(4)(a)(i) or (b)(i) of the Act before conclusion of the relevant service level agreement; and</w:t>
      </w:r>
    </w:p>
    <w:p w:rsidR="00986AE0" w:rsidRPr="002C76C1" w:rsidRDefault="00986AE0" w:rsidP="006F5D2E">
      <w:pPr>
        <w:numPr>
          <w:ilvl w:val="0"/>
          <w:numId w:val="143"/>
        </w:numPr>
        <w:tabs>
          <w:tab w:val="center" w:pos="709"/>
        </w:tabs>
        <w:spacing w:after="120"/>
        <w:rPr>
          <w:color w:val="000000"/>
          <w:sz w:val="22"/>
          <w:szCs w:val="22"/>
        </w:rPr>
      </w:pPr>
      <w:r w:rsidRPr="002C76C1">
        <w:rPr>
          <w:i/>
          <w:color w:val="000000"/>
          <w:sz w:val="22"/>
          <w:szCs w:val="22"/>
        </w:rPr>
        <w:t>Procured on or after commencement of these Regulations by a department through the Agency in terms of section 7(4)(a)(ii) or (b)(ii) in accordance with the applicable provisions of Part 3 of these Regulations.”</w:t>
      </w:r>
      <w:r w:rsidRPr="002C76C1">
        <w:rPr>
          <w:color w:val="000000"/>
          <w:sz w:val="22"/>
          <w:szCs w:val="22"/>
        </w:rPr>
        <w:t xml:space="preserve"> </w:t>
      </w:r>
    </w:p>
    <w:p w:rsidR="00986AE0" w:rsidRPr="002C76C1" w:rsidRDefault="00986AE0" w:rsidP="00986AE0">
      <w:pPr>
        <w:tabs>
          <w:tab w:val="center" w:pos="709"/>
        </w:tabs>
        <w:spacing w:after="120"/>
        <w:ind w:left="720"/>
        <w:rPr>
          <w:color w:val="000000"/>
          <w:sz w:val="22"/>
          <w:szCs w:val="22"/>
        </w:rPr>
      </w:pPr>
      <w:r w:rsidRPr="002C76C1">
        <w:rPr>
          <w:color w:val="000000"/>
          <w:sz w:val="22"/>
          <w:szCs w:val="22"/>
        </w:rPr>
        <w:t>Regulation 8.1.1</w:t>
      </w:r>
    </w:p>
    <w:p w:rsidR="00986AE0" w:rsidRPr="002C76C1" w:rsidRDefault="00986AE0" w:rsidP="00986AE0">
      <w:pPr>
        <w:tabs>
          <w:tab w:val="center" w:pos="709"/>
        </w:tabs>
        <w:spacing w:after="120"/>
        <w:ind w:left="720"/>
        <w:rPr>
          <w:i/>
          <w:color w:val="000000"/>
          <w:sz w:val="22"/>
          <w:szCs w:val="22"/>
        </w:rPr>
      </w:pPr>
      <w:r w:rsidRPr="002C76C1">
        <w:rPr>
          <w:i/>
          <w:color w:val="000000"/>
          <w:sz w:val="22"/>
          <w:szCs w:val="22"/>
        </w:rPr>
        <w:t xml:space="preserve">“The designated department or public body must - </w:t>
      </w:r>
    </w:p>
    <w:p w:rsidR="00986AE0" w:rsidRPr="002C76C1" w:rsidRDefault="00986AE0" w:rsidP="006F5D2E">
      <w:pPr>
        <w:numPr>
          <w:ilvl w:val="0"/>
          <w:numId w:val="317"/>
        </w:numPr>
        <w:tabs>
          <w:tab w:val="center" w:pos="709"/>
        </w:tabs>
        <w:spacing w:after="120"/>
        <w:ind w:left="1080"/>
        <w:rPr>
          <w:i/>
          <w:color w:val="000000"/>
          <w:sz w:val="22"/>
          <w:szCs w:val="22"/>
        </w:rPr>
      </w:pPr>
      <w:r w:rsidRPr="002C76C1">
        <w:rPr>
          <w:i/>
          <w:color w:val="000000"/>
          <w:sz w:val="22"/>
          <w:szCs w:val="22"/>
        </w:rPr>
        <w:t>Determine the need to procure information technology goods or services and;</w:t>
      </w:r>
    </w:p>
    <w:p w:rsidR="00986AE0" w:rsidRPr="002C76C1" w:rsidRDefault="00986AE0" w:rsidP="006F5D2E">
      <w:pPr>
        <w:numPr>
          <w:ilvl w:val="0"/>
          <w:numId w:val="317"/>
        </w:numPr>
        <w:tabs>
          <w:tab w:val="center" w:pos="709"/>
        </w:tabs>
        <w:spacing w:after="120"/>
        <w:ind w:left="1080"/>
        <w:rPr>
          <w:i/>
          <w:color w:val="000000"/>
          <w:sz w:val="22"/>
          <w:szCs w:val="22"/>
        </w:rPr>
      </w:pPr>
      <w:r w:rsidRPr="002C76C1">
        <w:rPr>
          <w:i/>
          <w:color w:val="000000"/>
          <w:sz w:val="22"/>
          <w:szCs w:val="22"/>
        </w:rPr>
        <w:t>Compile a business case and the user requirements specifications for the need.”</w:t>
      </w:r>
    </w:p>
    <w:p w:rsidR="00986AE0" w:rsidRPr="002C76C1" w:rsidRDefault="00986AE0" w:rsidP="00986AE0">
      <w:pPr>
        <w:tabs>
          <w:tab w:val="center" w:pos="709"/>
        </w:tabs>
        <w:spacing w:after="120"/>
        <w:ind w:left="720"/>
        <w:rPr>
          <w:color w:val="000000"/>
          <w:sz w:val="22"/>
          <w:szCs w:val="22"/>
        </w:rPr>
      </w:pPr>
      <w:r w:rsidRPr="002C76C1">
        <w:rPr>
          <w:color w:val="000000"/>
          <w:sz w:val="22"/>
          <w:szCs w:val="22"/>
        </w:rPr>
        <w:t>Regulation 8.1.3</w:t>
      </w:r>
    </w:p>
    <w:p w:rsidR="00986AE0" w:rsidRPr="002C76C1" w:rsidRDefault="00986AE0" w:rsidP="00986AE0">
      <w:pPr>
        <w:tabs>
          <w:tab w:val="center" w:pos="709"/>
        </w:tabs>
        <w:spacing w:after="120"/>
        <w:ind w:left="720"/>
        <w:rPr>
          <w:i/>
          <w:color w:val="000000"/>
          <w:sz w:val="22"/>
          <w:szCs w:val="22"/>
        </w:rPr>
      </w:pPr>
      <w:r w:rsidRPr="002C76C1">
        <w:rPr>
          <w:i/>
          <w:color w:val="000000"/>
          <w:sz w:val="22"/>
          <w:szCs w:val="22"/>
        </w:rPr>
        <w:t xml:space="preserve"> “For purposes of the procurement for departments, the designated department must establish a committee constituted of the accounting authorities of all relevant departments, or their authorised representative -</w:t>
      </w:r>
    </w:p>
    <w:p w:rsidR="00986AE0" w:rsidRPr="002C76C1" w:rsidRDefault="00986AE0" w:rsidP="006F5D2E">
      <w:pPr>
        <w:numPr>
          <w:ilvl w:val="0"/>
          <w:numId w:val="317"/>
        </w:numPr>
        <w:tabs>
          <w:tab w:val="center" w:pos="709"/>
        </w:tabs>
        <w:spacing w:after="120"/>
        <w:ind w:left="1080"/>
        <w:rPr>
          <w:i/>
          <w:color w:val="000000"/>
          <w:sz w:val="22"/>
          <w:szCs w:val="22"/>
        </w:rPr>
      </w:pPr>
      <w:r w:rsidRPr="002C76C1">
        <w:rPr>
          <w:i/>
          <w:color w:val="000000"/>
          <w:sz w:val="22"/>
          <w:szCs w:val="22"/>
        </w:rPr>
        <w:t xml:space="preserve"> to make proposals regarding the business case and user requirement specifications and approve such case and specifications</w:t>
      </w:r>
    </w:p>
    <w:p w:rsidR="00986AE0" w:rsidRPr="002C76C1" w:rsidRDefault="00986AE0" w:rsidP="006F5D2E">
      <w:pPr>
        <w:numPr>
          <w:ilvl w:val="0"/>
          <w:numId w:val="317"/>
        </w:numPr>
        <w:tabs>
          <w:tab w:val="center" w:pos="709"/>
        </w:tabs>
        <w:spacing w:after="120"/>
        <w:ind w:left="1080"/>
        <w:rPr>
          <w:i/>
          <w:color w:val="000000"/>
          <w:sz w:val="22"/>
          <w:szCs w:val="22"/>
        </w:rPr>
      </w:pPr>
      <w:r w:rsidRPr="002C76C1">
        <w:rPr>
          <w:i/>
          <w:color w:val="000000"/>
          <w:sz w:val="22"/>
          <w:szCs w:val="22"/>
        </w:rPr>
        <w:t>To authorise the accounting authority of the designated department to award the bid on their behalf”</w:t>
      </w:r>
    </w:p>
    <w:p w:rsidR="00986AE0" w:rsidRPr="002C76C1" w:rsidRDefault="00986AE0" w:rsidP="00986AE0">
      <w:pPr>
        <w:tabs>
          <w:tab w:val="center" w:pos="709"/>
        </w:tabs>
        <w:spacing w:after="120"/>
        <w:ind w:firstLine="720"/>
        <w:rPr>
          <w:color w:val="000000"/>
          <w:sz w:val="22"/>
          <w:szCs w:val="22"/>
        </w:rPr>
      </w:pPr>
    </w:p>
    <w:p w:rsidR="00986AE0" w:rsidRPr="002C76C1" w:rsidRDefault="00986AE0" w:rsidP="00986AE0">
      <w:pPr>
        <w:tabs>
          <w:tab w:val="center" w:pos="709"/>
        </w:tabs>
        <w:spacing w:after="120"/>
        <w:ind w:firstLine="720"/>
        <w:rPr>
          <w:color w:val="000000"/>
          <w:sz w:val="22"/>
          <w:szCs w:val="22"/>
        </w:rPr>
      </w:pPr>
      <w:r w:rsidRPr="002C76C1">
        <w:rPr>
          <w:color w:val="000000"/>
          <w:sz w:val="22"/>
          <w:szCs w:val="22"/>
        </w:rPr>
        <w:t>Regulation 8.1.5</w:t>
      </w:r>
    </w:p>
    <w:p w:rsidR="00986AE0" w:rsidRPr="002C76C1" w:rsidRDefault="00986AE0" w:rsidP="00986AE0">
      <w:pPr>
        <w:tabs>
          <w:tab w:val="center" w:pos="709"/>
        </w:tabs>
        <w:spacing w:after="120"/>
        <w:ind w:left="720"/>
        <w:rPr>
          <w:i/>
          <w:color w:val="000000"/>
          <w:sz w:val="22"/>
          <w:szCs w:val="22"/>
        </w:rPr>
      </w:pPr>
      <w:r w:rsidRPr="002C76C1">
        <w:rPr>
          <w:i/>
          <w:color w:val="000000"/>
          <w:sz w:val="22"/>
          <w:szCs w:val="22"/>
        </w:rPr>
        <w:t xml:space="preserve">“For purpose of advertising, the agency must compile the bid documentation consisting of – </w:t>
      </w:r>
    </w:p>
    <w:p w:rsidR="00986AE0" w:rsidRPr="002C76C1" w:rsidRDefault="00986AE0" w:rsidP="006F5D2E">
      <w:pPr>
        <w:numPr>
          <w:ilvl w:val="0"/>
          <w:numId w:val="318"/>
        </w:numPr>
        <w:tabs>
          <w:tab w:val="center" w:pos="709"/>
        </w:tabs>
        <w:spacing w:after="120"/>
        <w:ind w:left="1125"/>
        <w:rPr>
          <w:i/>
          <w:color w:val="000000"/>
          <w:sz w:val="22"/>
          <w:szCs w:val="22"/>
        </w:rPr>
      </w:pPr>
      <w:r w:rsidRPr="002C76C1">
        <w:rPr>
          <w:i/>
          <w:color w:val="000000"/>
          <w:sz w:val="22"/>
          <w:szCs w:val="22"/>
        </w:rPr>
        <w:t xml:space="preserve">The evaluation criteria for the bid in accordance with the Preferential Procurement Policy Framework Act, including but not limited to, specific goals for- </w:t>
      </w:r>
    </w:p>
    <w:p w:rsidR="00986AE0" w:rsidRPr="002C76C1" w:rsidRDefault="00986AE0" w:rsidP="006F5D2E">
      <w:pPr>
        <w:numPr>
          <w:ilvl w:val="0"/>
          <w:numId w:val="321"/>
        </w:numPr>
        <w:tabs>
          <w:tab w:val="center" w:pos="709"/>
        </w:tabs>
        <w:spacing w:after="120"/>
        <w:ind w:left="1845"/>
        <w:rPr>
          <w:i/>
          <w:color w:val="000000"/>
          <w:sz w:val="22"/>
          <w:szCs w:val="22"/>
        </w:rPr>
      </w:pPr>
      <w:r w:rsidRPr="002C76C1">
        <w:rPr>
          <w:i/>
          <w:color w:val="000000"/>
          <w:sz w:val="22"/>
          <w:szCs w:val="22"/>
        </w:rPr>
        <w:t>Black economic empowerment, and</w:t>
      </w:r>
    </w:p>
    <w:p w:rsidR="00986AE0" w:rsidRPr="002C76C1" w:rsidRDefault="00986AE0" w:rsidP="006F5D2E">
      <w:pPr>
        <w:numPr>
          <w:ilvl w:val="0"/>
          <w:numId w:val="321"/>
        </w:numPr>
        <w:tabs>
          <w:tab w:val="center" w:pos="709"/>
        </w:tabs>
        <w:spacing w:after="120"/>
        <w:ind w:left="1418" w:hanging="293"/>
        <w:rPr>
          <w:i/>
          <w:color w:val="000000"/>
          <w:sz w:val="22"/>
          <w:szCs w:val="22"/>
        </w:rPr>
      </w:pPr>
      <w:r w:rsidRPr="002C76C1">
        <w:rPr>
          <w:i/>
          <w:color w:val="000000"/>
          <w:sz w:val="22"/>
          <w:szCs w:val="22"/>
        </w:rPr>
        <w:t>Procuring from suppliers situated in the specific province where goods or services are required”</w:t>
      </w:r>
    </w:p>
    <w:p w:rsidR="00986AE0" w:rsidRPr="002C76C1" w:rsidRDefault="00986AE0" w:rsidP="006F5D2E">
      <w:pPr>
        <w:numPr>
          <w:ilvl w:val="0"/>
          <w:numId w:val="318"/>
        </w:numPr>
        <w:tabs>
          <w:tab w:val="center" w:pos="709"/>
        </w:tabs>
        <w:spacing w:after="120"/>
        <w:ind w:left="1125"/>
        <w:rPr>
          <w:i/>
          <w:color w:val="000000"/>
          <w:sz w:val="22"/>
          <w:szCs w:val="22"/>
        </w:rPr>
      </w:pPr>
      <w:r w:rsidRPr="002C76C1">
        <w:rPr>
          <w:i/>
          <w:color w:val="000000"/>
          <w:sz w:val="22"/>
          <w:szCs w:val="22"/>
        </w:rPr>
        <w:t>Tax clearance certificate requirements;</w:t>
      </w:r>
    </w:p>
    <w:p w:rsidR="00986AE0" w:rsidRPr="002C76C1" w:rsidRDefault="00986AE0" w:rsidP="006F5D2E">
      <w:pPr>
        <w:numPr>
          <w:ilvl w:val="0"/>
          <w:numId w:val="318"/>
        </w:numPr>
        <w:tabs>
          <w:tab w:val="center" w:pos="709"/>
        </w:tabs>
        <w:spacing w:after="120"/>
        <w:ind w:left="1125"/>
        <w:rPr>
          <w:i/>
          <w:color w:val="000000"/>
          <w:sz w:val="22"/>
          <w:szCs w:val="22"/>
        </w:rPr>
      </w:pPr>
      <w:r w:rsidRPr="002C76C1">
        <w:rPr>
          <w:i/>
          <w:color w:val="000000"/>
          <w:sz w:val="22"/>
          <w:szCs w:val="22"/>
        </w:rPr>
        <w:t>If the value of the envisaged contract exceeds R10 million, a National Industrial Participation Programme certificate issued by the Department of Trade and industry;</w:t>
      </w:r>
    </w:p>
    <w:p w:rsidR="00986AE0" w:rsidRPr="002C76C1" w:rsidRDefault="00986AE0" w:rsidP="006F5D2E">
      <w:pPr>
        <w:numPr>
          <w:ilvl w:val="0"/>
          <w:numId w:val="318"/>
        </w:numPr>
        <w:tabs>
          <w:tab w:val="center" w:pos="709"/>
        </w:tabs>
        <w:spacing w:after="120"/>
        <w:ind w:left="1125"/>
        <w:rPr>
          <w:i/>
          <w:color w:val="000000"/>
          <w:sz w:val="22"/>
          <w:szCs w:val="22"/>
        </w:rPr>
      </w:pPr>
      <w:r w:rsidRPr="002C76C1">
        <w:rPr>
          <w:i/>
          <w:color w:val="000000"/>
          <w:sz w:val="22"/>
          <w:szCs w:val="22"/>
        </w:rPr>
        <w:t>In respect of departments, a condition that all informational technology goods and services offered must meet the standards set in terms of section 7(6)(a) of the Act and where the standards can be accessed.”</w:t>
      </w:r>
    </w:p>
    <w:p w:rsidR="00986AE0" w:rsidRPr="002C76C1" w:rsidRDefault="00986AE0" w:rsidP="00986AE0">
      <w:pPr>
        <w:tabs>
          <w:tab w:val="center" w:pos="709"/>
        </w:tabs>
        <w:spacing w:after="120"/>
        <w:ind w:left="720"/>
        <w:rPr>
          <w:color w:val="000000"/>
          <w:sz w:val="22"/>
          <w:szCs w:val="22"/>
        </w:rPr>
      </w:pPr>
      <w:r w:rsidRPr="002C76C1">
        <w:rPr>
          <w:color w:val="000000"/>
          <w:sz w:val="22"/>
          <w:szCs w:val="22"/>
        </w:rPr>
        <w:t>Regulation 8.2.1</w:t>
      </w:r>
    </w:p>
    <w:p w:rsidR="00986AE0" w:rsidRPr="002C76C1" w:rsidRDefault="00986AE0" w:rsidP="00986AE0">
      <w:pPr>
        <w:tabs>
          <w:tab w:val="center" w:pos="709"/>
        </w:tabs>
        <w:spacing w:after="120"/>
        <w:ind w:left="720"/>
        <w:rPr>
          <w:i/>
          <w:color w:val="000000"/>
          <w:sz w:val="22"/>
          <w:szCs w:val="22"/>
        </w:rPr>
      </w:pPr>
      <w:r w:rsidRPr="002C76C1">
        <w:rPr>
          <w:i/>
          <w:color w:val="000000"/>
          <w:sz w:val="22"/>
          <w:szCs w:val="22"/>
        </w:rPr>
        <w:t>“Within 10 working days after receipts of the business case from the designated department or public body for a bid in terms of regulation 8.1.4, the Agency must submit to the designated official for approval -</w:t>
      </w:r>
    </w:p>
    <w:p w:rsidR="00986AE0" w:rsidRPr="002C76C1" w:rsidRDefault="00986AE0" w:rsidP="006F5D2E">
      <w:pPr>
        <w:numPr>
          <w:ilvl w:val="0"/>
          <w:numId w:val="321"/>
        </w:numPr>
        <w:tabs>
          <w:tab w:val="center" w:pos="709"/>
        </w:tabs>
        <w:spacing w:after="120"/>
        <w:ind w:left="1080"/>
        <w:rPr>
          <w:i/>
          <w:color w:val="000000"/>
          <w:sz w:val="22"/>
          <w:szCs w:val="22"/>
        </w:rPr>
      </w:pPr>
      <w:r w:rsidRPr="002C76C1">
        <w:rPr>
          <w:i/>
          <w:color w:val="000000"/>
          <w:sz w:val="22"/>
          <w:szCs w:val="22"/>
        </w:rPr>
        <w:t>A procurement schedule for the execution of the request for a bid;</w:t>
      </w:r>
    </w:p>
    <w:p w:rsidR="00986AE0" w:rsidRPr="002C76C1" w:rsidRDefault="00986AE0" w:rsidP="006F5D2E">
      <w:pPr>
        <w:numPr>
          <w:ilvl w:val="0"/>
          <w:numId w:val="321"/>
        </w:numPr>
        <w:tabs>
          <w:tab w:val="center" w:pos="709"/>
        </w:tabs>
        <w:spacing w:after="120"/>
        <w:ind w:left="1080"/>
        <w:rPr>
          <w:i/>
          <w:color w:val="000000"/>
          <w:sz w:val="22"/>
          <w:szCs w:val="22"/>
        </w:rPr>
      </w:pPr>
      <w:r w:rsidRPr="002C76C1">
        <w:rPr>
          <w:i/>
          <w:color w:val="000000"/>
          <w:sz w:val="22"/>
          <w:szCs w:val="22"/>
        </w:rPr>
        <w:t>A detailed costing for the subsequent contract management, if required.”</w:t>
      </w:r>
    </w:p>
    <w:p w:rsidR="00986AE0" w:rsidRPr="002C76C1" w:rsidRDefault="00986AE0" w:rsidP="00986AE0">
      <w:pPr>
        <w:tabs>
          <w:tab w:val="center" w:pos="709"/>
        </w:tabs>
        <w:spacing w:after="120"/>
        <w:ind w:left="720"/>
        <w:rPr>
          <w:color w:val="000000"/>
          <w:sz w:val="22"/>
          <w:szCs w:val="22"/>
        </w:rPr>
      </w:pPr>
      <w:r w:rsidRPr="002C76C1">
        <w:rPr>
          <w:color w:val="000000"/>
          <w:sz w:val="22"/>
          <w:szCs w:val="22"/>
        </w:rPr>
        <w:t>Regulation 8.2.2</w:t>
      </w:r>
    </w:p>
    <w:p w:rsidR="00986AE0" w:rsidRPr="002C76C1" w:rsidRDefault="00986AE0" w:rsidP="00986AE0">
      <w:pPr>
        <w:tabs>
          <w:tab w:val="center" w:pos="709"/>
        </w:tabs>
        <w:spacing w:after="120"/>
        <w:ind w:left="720"/>
        <w:rPr>
          <w:i/>
          <w:color w:val="000000"/>
          <w:sz w:val="22"/>
          <w:szCs w:val="22"/>
        </w:rPr>
      </w:pPr>
      <w:r w:rsidRPr="002C76C1">
        <w:rPr>
          <w:i/>
          <w:color w:val="000000"/>
          <w:sz w:val="22"/>
          <w:szCs w:val="22"/>
        </w:rPr>
        <w:t>“The Agency must comply with the approved procurement schedule”</w:t>
      </w:r>
    </w:p>
    <w:p w:rsidR="00986AE0" w:rsidRPr="002C76C1" w:rsidRDefault="00986AE0" w:rsidP="00986AE0">
      <w:pPr>
        <w:tabs>
          <w:tab w:val="center" w:pos="709"/>
        </w:tabs>
        <w:spacing w:after="120"/>
        <w:ind w:left="720"/>
        <w:rPr>
          <w:color w:val="000000"/>
          <w:sz w:val="22"/>
          <w:szCs w:val="22"/>
        </w:rPr>
      </w:pPr>
      <w:r w:rsidRPr="002C76C1">
        <w:rPr>
          <w:color w:val="000000"/>
          <w:sz w:val="22"/>
          <w:szCs w:val="22"/>
        </w:rPr>
        <w:t>Regulation 8.2.3</w:t>
      </w:r>
    </w:p>
    <w:p w:rsidR="00986AE0" w:rsidRPr="002C76C1" w:rsidRDefault="00986AE0" w:rsidP="00986AE0">
      <w:pPr>
        <w:tabs>
          <w:tab w:val="center" w:pos="709"/>
        </w:tabs>
        <w:ind w:left="720"/>
        <w:rPr>
          <w:i/>
          <w:color w:val="000000"/>
          <w:sz w:val="22"/>
          <w:szCs w:val="22"/>
        </w:rPr>
      </w:pPr>
      <w:r w:rsidRPr="002C76C1">
        <w:rPr>
          <w:i/>
          <w:color w:val="000000"/>
          <w:sz w:val="22"/>
          <w:szCs w:val="22"/>
        </w:rPr>
        <w:t>“The Agency must immediately notify the designated official of the designated department or public body in writing if at any time it is unable to comply with the approved procurement schedule and the reasons for such inability.”</w:t>
      </w:r>
    </w:p>
    <w:p w:rsidR="00986AE0" w:rsidRPr="002C76C1" w:rsidRDefault="00986AE0" w:rsidP="00986AE0">
      <w:pPr>
        <w:tabs>
          <w:tab w:val="center" w:pos="709"/>
        </w:tabs>
        <w:ind w:left="720"/>
        <w:rPr>
          <w:color w:val="000000"/>
          <w:sz w:val="22"/>
          <w:szCs w:val="22"/>
        </w:rPr>
      </w:pPr>
    </w:p>
    <w:p w:rsidR="00986AE0" w:rsidRPr="002C76C1" w:rsidRDefault="00986AE0" w:rsidP="00986AE0">
      <w:pPr>
        <w:tabs>
          <w:tab w:val="center" w:pos="709"/>
        </w:tabs>
        <w:ind w:left="720"/>
        <w:rPr>
          <w:color w:val="000000"/>
          <w:sz w:val="22"/>
          <w:szCs w:val="22"/>
        </w:rPr>
      </w:pPr>
      <w:r w:rsidRPr="002C76C1">
        <w:rPr>
          <w:color w:val="000000"/>
          <w:sz w:val="22"/>
          <w:szCs w:val="22"/>
        </w:rPr>
        <w:t>Regulation 13.3(e)</w:t>
      </w:r>
    </w:p>
    <w:p w:rsidR="00986AE0" w:rsidRPr="002C76C1" w:rsidRDefault="00986AE0" w:rsidP="00986AE0">
      <w:pPr>
        <w:tabs>
          <w:tab w:val="center" w:pos="709"/>
        </w:tabs>
        <w:ind w:left="720"/>
        <w:rPr>
          <w:color w:val="000000"/>
          <w:sz w:val="22"/>
          <w:szCs w:val="22"/>
        </w:rPr>
      </w:pPr>
    </w:p>
    <w:p w:rsidR="00986AE0" w:rsidRPr="002C76C1" w:rsidRDefault="00986AE0" w:rsidP="00986AE0">
      <w:pPr>
        <w:tabs>
          <w:tab w:val="center" w:pos="709"/>
        </w:tabs>
        <w:ind w:left="720"/>
        <w:rPr>
          <w:i/>
          <w:color w:val="000000"/>
          <w:sz w:val="22"/>
          <w:szCs w:val="22"/>
        </w:rPr>
      </w:pPr>
      <w:r w:rsidRPr="002C76C1">
        <w:rPr>
          <w:i/>
          <w:color w:val="000000"/>
          <w:sz w:val="22"/>
          <w:szCs w:val="22"/>
        </w:rPr>
        <w:t>“The Bid Evaluation Committee for mandatory service and transversal term contracts must consist of at least the following:</w:t>
      </w:r>
    </w:p>
    <w:p w:rsidR="00986AE0" w:rsidRPr="002C76C1" w:rsidRDefault="00986AE0" w:rsidP="00986AE0">
      <w:pPr>
        <w:tabs>
          <w:tab w:val="center" w:pos="709"/>
        </w:tabs>
        <w:ind w:left="720"/>
        <w:rPr>
          <w:i/>
          <w:color w:val="000000"/>
          <w:sz w:val="22"/>
          <w:szCs w:val="22"/>
        </w:rPr>
      </w:pPr>
    </w:p>
    <w:p w:rsidR="00986AE0" w:rsidRPr="002C76C1" w:rsidRDefault="00986AE0" w:rsidP="006F5D2E">
      <w:pPr>
        <w:numPr>
          <w:ilvl w:val="0"/>
          <w:numId w:val="318"/>
        </w:numPr>
        <w:tabs>
          <w:tab w:val="center" w:pos="709"/>
        </w:tabs>
        <w:ind w:left="1125"/>
        <w:rPr>
          <w:i/>
          <w:color w:val="000000"/>
          <w:sz w:val="22"/>
          <w:szCs w:val="22"/>
        </w:rPr>
      </w:pPr>
      <w:r w:rsidRPr="002C76C1">
        <w:rPr>
          <w:i/>
          <w:color w:val="000000"/>
          <w:sz w:val="22"/>
          <w:szCs w:val="22"/>
        </w:rPr>
        <w:t>One or more representative designated by the National Treasury; but as a minimum one supply chain management practitioner to ensure compliance with the applicable legislation regarding procurement.”</w:t>
      </w:r>
    </w:p>
    <w:p w:rsidR="00986AE0" w:rsidRPr="002C76C1" w:rsidRDefault="00986AE0" w:rsidP="00986AE0">
      <w:pPr>
        <w:tabs>
          <w:tab w:val="center" w:pos="709"/>
        </w:tabs>
        <w:rPr>
          <w:i/>
          <w:color w:val="000000"/>
          <w:sz w:val="22"/>
          <w:szCs w:val="22"/>
        </w:rPr>
      </w:pPr>
    </w:p>
    <w:p w:rsidR="00986AE0" w:rsidRPr="002C76C1" w:rsidRDefault="00986AE0" w:rsidP="00986AE0">
      <w:pPr>
        <w:tabs>
          <w:tab w:val="center" w:pos="709"/>
        </w:tabs>
        <w:ind w:left="720"/>
        <w:rPr>
          <w:color w:val="000000"/>
          <w:sz w:val="22"/>
          <w:szCs w:val="22"/>
        </w:rPr>
      </w:pPr>
      <w:r w:rsidRPr="002C76C1">
        <w:rPr>
          <w:color w:val="000000"/>
          <w:sz w:val="22"/>
          <w:szCs w:val="22"/>
        </w:rPr>
        <w:t>Regulation 14.6</w:t>
      </w:r>
    </w:p>
    <w:p w:rsidR="00986AE0" w:rsidRPr="002C76C1" w:rsidRDefault="00986AE0" w:rsidP="00986AE0">
      <w:pPr>
        <w:tabs>
          <w:tab w:val="center" w:pos="709"/>
        </w:tabs>
        <w:ind w:left="720"/>
        <w:rPr>
          <w:color w:val="000000"/>
          <w:sz w:val="22"/>
          <w:szCs w:val="22"/>
        </w:rPr>
      </w:pPr>
    </w:p>
    <w:p w:rsidR="00986AE0" w:rsidRPr="002C76C1" w:rsidRDefault="00986AE0" w:rsidP="00986AE0">
      <w:pPr>
        <w:tabs>
          <w:tab w:val="center" w:pos="709"/>
        </w:tabs>
        <w:ind w:left="720"/>
        <w:rPr>
          <w:i/>
          <w:color w:val="000000"/>
          <w:sz w:val="22"/>
          <w:szCs w:val="22"/>
        </w:rPr>
      </w:pPr>
      <w:r w:rsidRPr="002C76C1">
        <w:rPr>
          <w:i/>
          <w:color w:val="000000"/>
          <w:sz w:val="22"/>
          <w:szCs w:val="22"/>
        </w:rPr>
        <w:t>“The accounting authority of the department or public body must in writing notify the Agency and the unsuccessful bidder or bidders of the award of the bid.”</w:t>
      </w:r>
    </w:p>
    <w:p w:rsidR="00986AE0" w:rsidRDefault="00986AE0" w:rsidP="00986AE0">
      <w:pPr>
        <w:tabs>
          <w:tab w:val="center" w:pos="709"/>
        </w:tabs>
        <w:spacing w:after="120"/>
        <w:rPr>
          <w:i/>
          <w:color w:val="000000"/>
          <w:sz w:val="22"/>
          <w:szCs w:val="22"/>
        </w:rPr>
      </w:pPr>
    </w:p>
    <w:p w:rsidR="00986AE0" w:rsidRPr="002C76C1" w:rsidRDefault="00986AE0" w:rsidP="00986AE0">
      <w:pPr>
        <w:tabs>
          <w:tab w:val="center" w:pos="709"/>
        </w:tabs>
        <w:spacing w:after="120"/>
        <w:rPr>
          <w:color w:val="000000"/>
          <w:sz w:val="22"/>
          <w:szCs w:val="22"/>
        </w:rPr>
      </w:pPr>
      <w:r>
        <w:rPr>
          <w:i/>
          <w:color w:val="000000"/>
          <w:sz w:val="22"/>
          <w:szCs w:val="22"/>
        </w:rPr>
        <w:t>c)</w:t>
      </w:r>
      <w:r>
        <w:rPr>
          <w:i/>
          <w:color w:val="000000"/>
          <w:sz w:val="22"/>
          <w:szCs w:val="22"/>
        </w:rPr>
        <w:tab/>
      </w:r>
      <w:r>
        <w:rPr>
          <w:i/>
          <w:color w:val="000000"/>
          <w:sz w:val="22"/>
          <w:szCs w:val="22"/>
        </w:rPr>
        <w:tab/>
      </w:r>
      <w:r w:rsidRPr="002C76C1">
        <w:rPr>
          <w:color w:val="000000"/>
          <w:sz w:val="22"/>
          <w:szCs w:val="22"/>
        </w:rPr>
        <w:t>Treasury  Regulations state that:</w:t>
      </w:r>
    </w:p>
    <w:p w:rsidR="00986AE0" w:rsidRPr="002C76C1" w:rsidRDefault="00986AE0" w:rsidP="00986AE0">
      <w:pPr>
        <w:pStyle w:val="lg-a-1"/>
        <w:tabs>
          <w:tab w:val="center" w:pos="709"/>
        </w:tabs>
        <w:suppressAutoHyphens/>
        <w:autoSpaceDN w:val="0"/>
        <w:spacing w:before="0"/>
        <w:ind w:left="720" w:firstLine="0"/>
        <w:jc w:val="left"/>
        <w:textAlignment w:val="baseline"/>
        <w:rPr>
          <w:rFonts w:ascii="Arial" w:hAnsi="Arial" w:cs="Arial"/>
          <w:sz w:val="22"/>
          <w:szCs w:val="22"/>
        </w:rPr>
      </w:pPr>
      <w:r>
        <w:rPr>
          <w:rFonts w:ascii="Arial" w:hAnsi="Arial" w:cs="Arial"/>
          <w:sz w:val="22"/>
          <w:szCs w:val="22"/>
        </w:rPr>
        <w:t xml:space="preserve">i) </w:t>
      </w:r>
      <w:r w:rsidRPr="002C76C1">
        <w:rPr>
          <w:rFonts w:ascii="Arial" w:hAnsi="Arial" w:cs="Arial"/>
          <w:sz w:val="22"/>
          <w:szCs w:val="22"/>
        </w:rPr>
        <w:t>16A3.1(a)</w:t>
      </w:r>
    </w:p>
    <w:p w:rsidR="00986AE0" w:rsidRPr="002C76C1" w:rsidRDefault="00986AE0" w:rsidP="00986AE0">
      <w:pPr>
        <w:pStyle w:val="lg-para4"/>
        <w:tabs>
          <w:tab w:val="center" w:pos="709"/>
        </w:tabs>
        <w:ind w:left="1426" w:firstLine="0"/>
        <w:rPr>
          <w:rFonts w:ascii="Arial" w:hAnsi="Arial" w:cs="Arial"/>
          <w:i/>
          <w:sz w:val="22"/>
          <w:szCs w:val="22"/>
        </w:rPr>
      </w:pPr>
      <w:r w:rsidRPr="002C76C1">
        <w:rPr>
          <w:rFonts w:ascii="Arial" w:hAnsi="Arial" w:cs="Arial"/>
          <w:i/>
          <w:sz w:val="22"/>
          <w:szCs w:val="22"/>
        </w:rPr>
        <w:t>“The accounting officer or accounting authority of an institution to which these regulations apply must develop and implement an effective and efficient supply chain management system in his or her institution for—</w:t>
      </w:r>
    </w:p>
    <w:p w:rsidR="00986AE0" w:rsidRPr="002C76C1" w:rsidRDefault="00986AE0" w:rsidP="006F5D2E">
      <w:pPr>
        <w:pStyle w:val="lg-a-1"/>
        <w:numPr>
          <w:ilvl w:val="0"/>
          <w:numId w:val="147"/>
        </w:numPr>
        <w:tabs>
          <w:tab w:val="center" w:pos="709"/>
        </w:tabs>
        <w:rPr>
          <w:rFonts w:ascii="Arial" w:hAnsi="Arial" w:cs="Arial"/>
          <w:i/>
          <w:sz w:val="22"/>
          <w:szCs w:val="22"/>
        </w:rPr>
      </w:pPr>
      <w:r w:rsidRPr="002C76C1">
        <w:rPr>
          <w:rFonts w:ascii="Arial" w:hAnsi="Arial" w:cs="Arial"/>
          <w:i/>
          <w:sz w:val="22"/>
          <w:szCs w:val="22"/>
        </w:rPr>
        <w:t>the acquisition of goods and services;”</w:t>
      </w:r>
    </w:p>
    <w:p w:rsidR="00986AE0" w:rsidRPr="002C76C1" w:rsidRDefault="00986AE0" w:rsidP="00986AE0">
      <w:pPr>
        <w:pStyle w:val="lg-a-1"/>
        <w:tabs>
          <w:tab w:val="center" w:pos="709"/>
        </w:tabs>
        <w:suppressAutoHyphens/>
        <w:autoSpaceDN w:val="0"/>
        <w:spacing w:before="0"/>
        <w:ind w:left="1287" w:firstLine="0"/>
        <w:jc w:val="left"/>
        <w:textAlignment w:val="baseline"/>
        <w:rPr>
          <w:rFonts w:ascii="Arial" w:hAnsi="Arial" w:cs="Arial"/>
          <w:sz w:val="22"/>
          <w:szCs w:val="22"/>
        </w:rPr>
      </w:pPr>
    </w:p>
    <w:p w:rsidR="00986AE0" w:rsidRPr="002C76C1" w:rsidRDefault="00986AE0" w:rsidP="00986AE0">
      <w:pPr>
        <w:pStyle w:val="lg-a-1"/>
        <w:tabs>
          <w:tab w:val="center" w:pos="709"/>
        </w:tabs>
        <w:suppressAutoHyphens/>
        <w:autoSpaceDN w:val="0"/>
        <w:spacing w:before="0"/>
        <w:ind w:left="720" w:firstLine="0"/>
        <w:jc w:val="left"/>
        <w:textAlignment w:val="baseline"/>
        <w:rPr>
          <w:rFonts w:ascii="Arial" w:hAnsi="Arial" w:cs="Arial"/>
          <w:sz w:val="22"/>
          <w:szCs w:val="22"/>
        </w:rPr>
      </w:pPr>
      <w:r>
        <w:rPr>
          <w:rFonts w:ascii="Arial" w:hAnsi="Arial" w:cs="Arial"/>
          <w:sz w:val="22"/>
          <w:szCs w:val="22"/>
        </w:rPr>
        <w:t xml:space="preserve">ii) </w:t>
      </w:r>
      <w:r w:rsidRPr="002C76C1">
        <w:rPr>
          <w:rFonts w:ascii="Arial" w:hAnsi="Arial" w:cs="Arial"/>
          <w:sz w:val="22"/>
          <w:szCs w:val="22"/>
        </w:rPr>
        <w:t>16A3.2(a)</w:t>
      </w:r>
    </w:p>
    <w:p w:rsidR="00986AE0" w:rsidRPr="002C76C1" w:rsidRDefault="00986AE0" w:rsidP="00986AE0">
      <w:pPr>
        <w:pStyle w:val="lg-para4"/>
        <w:tabs>
          <w:tab w:val="center" w:pos="709"/>
        </w:tabs>
        <w:ind w:left="488"/>
        <w:rPr>
          <w:rFonts w:ascii="Arial" w:hAnsi="Arial" w:cs="Arial"/>
          <w:sz w:val="22"/>
          <w:szCs w:val="22"/>
        </w:rPr>
      </w:pPr>
      <w:r w:rsidRPr="002C76C1">
        <w:rPr>
          <w:rFonts w:ascii="Arial" w:hAnsi="Arial" w:cs="Arial"/>
          <w:sz w:val="22"/>
          <w:szCs w:val="22"/>
        </w:rPr>
        <w:t>“A supply chain management system referred to in paragraph 16A3.1 must—</w:t>
      </w:r>
    </w:p>
    <w:p w:rsidR="00986AE0" w:rsidRPr="002C76C1" w:rsidRDefault="00986AE0" w:rsidP="006F5D2E">
      <w:pPr>
        <w:pStyle w:val="lg-a-1"/>
        <w:numPr>
          <w:ilvl w:val="0"/>
          <w:numId w:val="146"/>
        </w:numPr>
        <w:tabs>
          <w:tab w:val="center" w:pos="709"/>
        </w:tabs>
        <w:rPr>
          <w:rFonts w:ascii="Arial" w:hAnsi="Arial" w:cs="Arial"/>
          <w:sz w:val="22"/>
          <w:szCs w:val="22"/>
        </w:rPr>
      </w:pPr>
      <w:r w:rsidRPr="002C76C1">
        <w:rPr>
          <w:rFonts w:ascii="Arial" w:hAnsi="Arial" w:cs="Arial"/>
          <w:sz w:val="22"/>
          <w:szCs w:val="22"/>
        </w:rPr>
        <w:t>be fair, equitable, transparent, competitive and cost effective;”</w:t>
      </w:r>
    </w:p>
    <w:p w:rsidR="00986AE0" w:rsidRPr="002C76C1" w:rsidRDefault="00986AE0" w:rsidP="00986AE0">
      <w:pPr>
        <w:pStyle w:val="lg-a-1"/>
        <w:tabs>
          <w:tab w:val="center" w:pos="709"/>
        </w:tabs>
        <w:suppressAutoHyphens/>
        <w:autoSpaceDN w:val="0"/>
        <w:spacing w:before="0"/>
        <w:ind w:left="1287" w:firstLine="0"/>
        <w:jc w:val="left"/>
        <w:textAlignment w:val="baseline"/>
        <w:rPr>
          <w:rFonts w:ascii="Arial" w:hAnsi="Arial" w:cs="Arial"/>
          <w:sz w:val="22"/>
          <w:szCs w:val="22"/>
        </w:rPr>
      </w:pPr>
    </w:p>
    <w:p w:rsidR="00986AE0" w:rsidRPr="002C76C1" w:rsidRDefault="00986AE0" w:rsidP="00986AE0">
      <w:pPr>
        <w:pStyle w:val="lg-a-1"/>
        <w:tabs>
          <w:tab w:val="center" w:pos="709"/>
        </w:tabs>
        <w:suppressAutoHyphens/>
        <w:autoSpaceDN w:val="0"/>
        <w:spacing w:before="0"/>
        <w:ind w:left="720" w:firstLine="0"/>
        <w:jc w:val="left"/>
        <w:textAlignment w:val="baseline"/>
        <w:rPr>
          <w:rFonts w:ascii="Arial" w:hAnsi="Arial" w:cs="Arial"/>
          <w:sz w:val="22"/>
          <w:szCs w:val="22"/>
        </w:rPr>
      </w:pPr>
      <w:r>
        <w:rPr>
          <w:rFonts w:ascii="Arial" w:hAnsi="Arial" w:cs="Arial"/>
          <w:sz w:val="22"/>
          <w:szCs w:val="22"/>
        </w:rPr>
        <w:t xml:space="preserve">iii) </w:t>
      </w:r>
      <w:r w:rsidRPr="002C76C1">
        <w:rPr>
          <w:rFonts w:ascii="Arial" w:hAnsi="Arial" w:cs="Arial"/>
          <w:sz w:val="22"/>
          <w:szCs w:val="22"/>
        </w:rPr>
        <w:t>16A6.3(d)</w:t>
      </w:r>
    </w:p>
    <w:p w:rsidR="00986AE0" w:rsidRPr="002C76C1" w:rsidRDefault="00986AE0" w:rsidP="00986AE0">
      <w:pPr>
        <w:pStyle w:val="lg-a-1"/>
        <w:tabs>
          <w:tab w:val="center" w:pos="709"/>
        </w:tabs>
        <w:suppressAutoHyphens/>
        <w:autoSpaceDN w:val="0"/>
        <w:spacing w:before="0"/>
        <w:jc w:val="left"/>
        <w:textAlignment w:val="baseline"/>
        <w:rPr>
          <w:rFonts w:ascii="Arial" w:hAnsi="Arial" w:cs="Arial"/>
          <w:sz w:val="22"/>
          <w:szCs w:val="22"/>
        </w:rPr>
      </w:pPr>
    </w:p>
    <w:p w:rsidR="00986AE0" w:rsidRPr="002C76C1" w:rsidRDefault="00986AE0" w:rsidP="00986AE0">
      <w:pPr>
        <w:pStyle w:val="lg-a-1"/>
        <w:tabs>
          <w:tab w:val="center" w:pos="709"/>
        </w:tabs>
        <w:suppressAutoHyphens/>
        <w:autoSpaceDN w:val="0"/>
        <w:spacing w:before="0"/>
        <w:ind w:left="2648"/>
        <w:jc w:val="left"/>
        <w:textAlignment w:val="baseline"/>
        <w:rPr>
          <w:rFonts w:ascii="Arial" w:hAnsi="Arial" w:cs="Arial"/>
          <w:i/>
          <w:sz w:val="22"/>
          <w:szCs w:val="22"/>
        </w:rPr>
      </w:pPr>
      <w:r w:rsidRPr="002C76C1">
        <w:rPr>
          <w:rFonts w:ascii="Arial" w:hAnsi="Arial" w:cs="Arial"/>
          <w:i/>
          <w:sz w:val="22"/>
          <w:szCs w:val="22"/>
        </w:rPr>
        <w:t>“16A6.3  The accounting officer or accounting authority must ensure that—</w:t>
      </w:r>
    </w:p>
    <w:p w:rsidR="00986AE0" w:rsidRPr="002C76C1" w:rsidRDefault="00986AE0" w:rsidP="00986AE0">
      <w:pPr>
        <w:pStyle w:val="lg-a-1"/>
        <w:tabs>
          <w:tab w:val="center" w:pos="709"/>
        </w:tabs>
        <w:ind w:left="1710" w:hanging="423"/>
        <w:rPr>
          <w:rFonts w:ascii="Arial" w:hAnsi="Arial" w:cs="Arial"/>
          <w:i/>
          <w:sz w:val="22"/>
          <w:szCs w:val="22"/>
        </w:rPr>
      </w:pPr>
      <w:r w:rsidRPr="002C76C1">
        <w:rPr>
          <w:rFonts w:ascii="Arial" w:hAnsi="Arial" w:cs="Arial"/>
          <w:i/>
          <w:sz w:val="22"/>
          <w:szCs w:val="22"/>
        </w:rPr>
        <w:t>(</w:t>
      </w:r>
      <w:r w:rsidRPr="002C76C1">
        <w:rPr>
          <w:rFonts w:ascii="Arial" w:hAnsi="Arial" w:cs="Arial"/>
          <w:i/>
          <w:iCs/>
          <w:sz w:val="22"/>
          <w:szCs w:val="22"/>
        </w:rPr>
        <w:t>d</w:t>
      </w:r>
      <w:r w:rsidRPr="002C76C1">
        <w:rPr>
          <w:rFonts w:ascii="Arial" w:hAnsi="Arial" w:cs="Arial"/>
          <w:i/>
          <w:sz w:val="22"/>
          <w:szCs w:val="22"/>
        </w:rPr>
        <w:t>)</w:t>
      </w:r>
      <w:r w:rsidRPr="002C76C1">
        <w:rPr>
          <w:rFonts w:ascii="Arial" w:hAnsi="Arial" w:cs="Arial"/>
          <w:i/>
          <w:sz w:val="22"/>
          <w:szCs w:val="22"/>
        </w:rPr>
        <w:tab/>
        <w:t xml:space="preserve">awards are published in the </w:t>
      </w:r>
      <w:r w:rsidRPr="002C76C1">
        <w:rPr>
          <w:rFonts w:ascii="Arial" w:hAnsi="Arial" w:cs="Arial"/>
          <w:i/>
          <w:iCs/>
          <w:sz w:val="22"/>
          <w:szCs w:val="22"/>
        </w:rPr>
        <w:t xml:space="preserve">Government Tender Bulletin </w:t>
      </w:r>
      <w:r w:rsidRPr="002C76C1">
        <w:rPr>
          <w:rFonts w:ascii="Arial" w:hAnsi="Arial" w:cs="Arial"/>
          <w:i/>
          <w:sz w:val="22"/>
          <w:szCs w:val="22"/>
        </w:rPr>
        <w:t>and other media by means of which the bids were advertised;”</w:t>
      </w:r>
    </w:p>
    <w:p w:rsidR="00986AE0" w:rsidRPr="002C76C1" w:rsidRDefault="00986AE0" w:rsidP="00986AE0">
      <w:pPr>
        <w:pStyle w:val="lg-a-1"/>
        <w:tabs>
          <w:tab w:val="center" w:pos="709"/>
        </w:tabs>
        <w:suppressAutoHyphens/>
        <w:autoSpaceDN w:val="0"/>
        <w:spacing w:before="0"/>
        <w:jc w:val="left"/>
        <w:textAlignment w:val="baseline"/>
        <w:rPr>
          <w:rFonts w:ascii="Arial" w:hAnsi="Arial" w:cs="Arial"/>
          <w:sz w:val="22"/>
          <w:szCs w:val="22"/>
        </w:rPr>
      </w:pPr>
    </w:p>
    <w:p w:rsidR="00986AE0" w:rsidRPr="002C76C1" w:rsidRDefault="00986AE0" w:rsidP="00986AE0">
      <w:pPr>
        <w:pStyle w:val="lg-a-1"/>
        <w:tabs>
          <w:tab w:val="center" w:pos="709"/>
        </w:tabs>
        <w:suppressAutoHyphens/>
        <w:autoSpaceDN w:val="0"/>
        <w:spacing w:before="0"/>
        <w:ind w:left="720" w:firstLine="0"/>
        <w:jc w:val="left"/>
        <w:textAlignment w:val="baseline"/>
        <w:rPr>
          <w:rFonts w:ascii="Arial" w:hAnsi="Arial" w:cs="Arial"/>
          <w:sz w:val="22"/>
          <w:szCs w:val="22"/>
        </w:rPr>
      </w:pPr>
      <w:r>
        <w:rPr>
          <w:rFonts w:ascii="Arial" w:hAnsi="Arial" w:cs="Arial"/>
          <w:sz w:val="22"/>
          <w:szCs w:val="22"/>
        </w:rPr>
        <w:t xml:space="preserve">iv) </w:t>
      </w:r>
      <w:r w:rsidRPr="002C76C1">
        <w:rPr>
          <w:rFonts w:ascii="Arial" w:hAnsi="Arial" w:cs="Arial"/>
          <w:sz w:val="22"/>
          <w:szCs w:val="22"/>
        </w:rPr>
        <w:t>16A8.3(a)</w:t>
      </w:r>
    </w:p>
    <w:p w:rsidR="00986AE0" w:rsidRPr="002C76C1" w:rsidRDefault="00986AE0" w:rsidP="00986AE0">
      <w:pPr>
        <w:pStyle w:val="lg-para4"/>
        <w:tabs>
          <w:tab w:val="center" w:pos="709"/>
        </w:tabs>
        <w:ind w:left="488"/>
        <w:rPr>
          <w:rFonts w:ascii="Arial" w:hAnsi="Arial" w:cs="Arial"/>
          <w:i/>
          <w:sz w:val="22"/>
          <w:szCs w:val="22"/>
        </w:rPr>
      </w:pPr>
      <w:r w:rsidRPr="002C76C1">
        <w:rPr>
          <w:rFonts w:ascii="Arial" w:hAnsi="Arial" w:cs="Arial"/>
          <w:i/>
          <w:sz w:val="22"/>
          <w:szCs w:val="22"/>
        </w:rPr>
        <w:t xml:space="preserve">“A supply chain management official or other role player - </w:t>
      </w:r>
    </w:p>
    <w:p w:rsidR="00986AE0" w:rsidRPr="002C76C1" w:rsidRDefault="00986AE0" w:rsidP="006F5D2E">
      <w:pPr>
        <w:pStyle w:val="lg-a-1"/>
        <w:numPr>
          <w:ilvl w:val="0"/>
          <w:numId w:val="49"/>
        </w:numPr>
        <w:tabs>
          <w:tab w:val="center" w:pos="709"/>
        </w:tabs>
        <w:rPr>
          <w:rFonts w:ascii="Arial" w:hAnsi="Arial" w:cs="Arial"/>
          <w:i/>
          <w:sz w:val="22"/>
          <w:szCs w:val="22"/>
        </w:rPr>
      </w:pPr>
      <w:r w:rsidRPr="002C76C1">
        <w:rPr>
          <w:rFonts w:ascii="Arial" w:hAnsi="Arial" w:cs="Arial"/>
          <w:i/>
          <w:sz w:val="22"/>
          <w:szCs w:val="22"/>
        </w:rPr>
        <w:t>must recognise and disclose any conflict of interest that may arise;”</w:t>
      </w:r>
    </w:p>
    <w:p w:rsidR="00986AE0" w:rsidRPr="002C76C1" w:rsidRDefault="00986AE0" w:rsidP="00986AE0">
      <w:pPr>
        <w:pStyle w:val="lg-a-1"/>
        <w:tabs>
          <w:tab w:val="center" w:pos="709"/>
        </w:tabs>
        <w:suppressAutoHyphens/>
        <w:autoSpaceDN w:val="0"/>
        <w:spacing w:before="0"/>
        <w:jc w:val="left"/>
        <w:textAlignment w:val="baseline"/>
        <w:rPr>
          <w:rFonts w:ascii="Arial" w:hAnsi="Arial" w:cs="Arial"/>
          <w:sz w:val="22"/>
          <w:szCs w:val="22"/>
        </w:rPr>
      </w:pPr>
    </w:p>
    <w:p w:rsidR="00986AE0" w:rsidRPr="002C76C1" w:rsidRDefault="00986AE0" w:rsidP="00986AE0">
      <w:pPr>
        <w:pStyle w:val="lg-a-1"/>
        <w:tabs>
          <w:tab w:val="center" w:pos="709"/>
        </w:tabs>
        <w:suppressAutoHyphens/>
        <w:autoSpaceDN w:val="0"/>
        <w:spacing w:before="0"/>
        <w:ind w:left="720" w:firstLine="0"/>
        <w:jc w:val="left"/>
        <w:textAlignment w:val="baseline"/>
        <w:rPr>
          <w:rFonts w:ascii="Arial" w:hAnsi="Arial" w:cs="Arial"/>
          <w:sz w:val="22"/>
          <w:szCs w:val="22"/>
        </w:rPr>
      </w:pPr>
      <w:r>
        <w:rPr>
          <w:rFonts w:ascii="Arial" w:hAnsi="Arial" w:cs="Arial"/>
          <w:sz w:val="22"/>
          <w:szCs w:val="22"/>
        </w:rPr>
        <w:t xml:space="preserve">vi) </w:t>
      </w:r>
      <w:r w:rsidRPr="002C76C1">
        <w:rPr>
          <w:rFonts w:ascii="Arial" w:hAnsi="Arial" w:cs="Arial"/>
          <w:sz w:val="22"/>
          <w:szCs w:val="22"/>
        </w:rPr>
        <w:t>16A8.4(a)</w:t>
      </w:r>
    </w:p>
    <w:p w:rsidR="00986AE0" w:rsidRPr="002C76C1" w:rsidRDefault="00986AE0" w:rsidP="00986AE0">
      <w:pPr>
        <w:pStyle w:val="lg-a-1"/>
        <w:tabs>
          <w:tab w:val="center" w:pos="709"/>
        </w:tabs>
        <w:suppressAutoHyphens/>
        <w:autoSpaceDN w:val="0"/>
        <w:spacing w:before="0"/>
        <w:ind w:left="1287" w:firstLine="0"/>
        <w:jc w:val="left"/>
        <w:textAlignment w:val="baseline"/>
        <w:rPr>
          <w:rFonts w:ascii="Arial" w:hAnsi="Arial" w:cs="Arial"/>
          <w:sz w:val="22"/>
          <w:szCs w:val="22"/>
        </w:rPr>
      </w:pPr>
    </w:p>
    <w:p w:rsidR="00986AE0" w:rsidRPr="002C76C1" w:rsidRDefault="00986AE0" w:rsidP="00986AE0">
      <w:pPr>
        <w:pStyle w:val="lg-para4"/>
        <w:tabs>
          <w:tab w:val="center" w:pos="709"/>
        </w:tabs>
        <w:spacing w:before="0"/>
        <w:ind w:left="1361" w:firstLine="5"/>
        <w:rPr>
          <w:rFonts w:ascii="Arial" w:hAnsi="Arial" w:cs="Arial"/>
          <w:i/>
          <w:sz w:val="22"/>
          <w:szCs w:val="22"/>
        </w:rPr>
      </w:pPr>
      <w:r w:rsidRPr="002C76C1">
        <w:rPr>
          <w:rFonts w:ascii="Arial" w:hAnsi="Arial" w:cs="Arial"/>
          <w:i/>
          <w:sz w:val="22"/>
          <w:szCs w:val="22"/>
        </w:rPr>
        <w:t>“If a supply chain management official or other role player, or any close family member, partner or associate of such official or other role player, has any private or business interest in any contract to be awarded, that official or other role player must—</w:t>
      </w:r>
    </w:p>
    <w:p w:rsidR="00986AE0" w:rsidRPr="002C76C1" w:rsidRDefault="00986AE0" w:rsidP="006F5D2E">
      <w:pPr>
        <w:pStyle w:val="lg-a-1"/>
        <w:numPr>
          <w:ilvl w:val="0"/>
          <w:numId w:val="316"/>
        </w:numPr>
        <w:tabs>
          <w:tab w:val="center" w:pos="709"/>
        </w:tabs>
        <w:rPr>
          <w:rFonts w:ascii="Arial" w:hAnsi="Arial" w:cs="Arial"/>
          <w:i/>
          <w:sz w:val="22"/>
          <w:szCs w:val="22"/>
        </w:rPr>
      </w:pPr>
      <w:r w:rsidRPr="002C76C1">
        <w:rPr>
          <w:rFonts w:ascii="Arial" w:hAnsi="Arial" w:cs="Arial"/>
          <w:i/>
          <w:sz w:val="22"/>
          <w:szCs w:val="22"/>
        </w:rPr>
        <w:t>disclose that interest;”</w:t>
      </w:r>
    </w:p>
    <w:p w:rsidR="00986AE0" w:rsidRPr="002C76C1" w:rsidRDefault="00986AE0" w:rsidP="00986AE0">
      <w:pPr>
        <w:pStyle w:val="lg-a-1"/>
        <w:tabs>
          <w:tab w:val="center" w:pos="709"/>
        </w:tabs>
        <w:suppressAutoHyphens/>
        <w:autoSpaceDN w:val="0"/>
        <w:spacing w:before="0"/>
        <w:ind w:left="1287" w:firstLine="0"/>
        <w:jc w:val="left"/>
        <w:textAlignment w:val="baseline"/>
        <w:rPr>
          <w:rFonts w:ascii="Arial" w:hAnsi="Arial" w:cs="Arial"/>
          <w:i/>
          <w:sz w:val="22"/>
          <w:szCs w:val="22"/>
        </w:rPr>
      </w:pPr>
    </w:p>
    <w:p w:rsidR="00986AE0" w:rsidRPr="002C76C1" w:rsidRDefault="00986AE0" w:rsidP="00986AE0">
      <w:pPr>
        <w:pStyle w:val="lg-a-1"/>
        <w:tabs>
          <w:tab w:val="center" w:pos="709"/>
        </w:tabs>
        <w:suppressAutoHyphens/>
        <w:autoSpaceDN w:val="0"/>
        <w:spacing w:before="0"/>
        <w:ind w:left="720" w:firstLine="0"/>
        <w:jc w:val="left"/>
        <w:textAlignment w:val="baseline"/>
        <w:rPr>
          <w:rFonts w:ascii="Arial" w:hAnsi="Arial" w:cs="Arial"/>
          <w:sz w:val="22"/>
          <w:szCs w:val="22"/>
        </w:rPr>
      </w:pPr>
      <w:r>
        <w:rPr>
          <w:rFonts w:ascii="Arial" w:hAnsi="Arial" w:cs="Arial"/>
          <w:sz w:val="22"/>
          <w:szCs w:val="22"/>
          <w:lang w:eastAsia="en-ZA"/>
        </w:rPr>
        <w:t xml:space="preserve">vii) </w:t>
      </w:r>
      <w:r w:rsidRPr="002C76C1">
        <w:rPr>
          <w:rFonts w:ascii="Arial" w:hAnsi="Arial" w:cs="Arial"/>
          <w:sz w:val="22"/>
          <w:szCs w:val="22"/>
          <w:lang w:eastAsia="en-ZA"/>
        </w:rPr>
        <w:t>16A9.1(c)</w:t>
      </w:r>
    </w:p>
    <w:p w:rsidR="00986AE0" w:rsidRPr="002C76C1" w:rsidRDefault="00986AE0" w:rsidP="00986AE0">
      <w:pPr>
        <w:pStyle w:val="lg-para4"/>
        <w:tabs>
          <w:tab w:val="center" w:pos="709"/>
        </w:tabs>
        <w:ind w:left="488"/>
        <w:rPr>
          <w:rFonts w:ascii="Arial" w:hAnsi="Arial" w:cs="Arial"/>
          <w:i/>
          <w:sz w:val="22"/>
          <w:szCs w:val="22"/>
        </w:rPr>
      </w:pPr>
      <w:r w:rsidRPr="002C76C1">
        <w:rPr>
          <w:rFonts w:ascii="Arial" w:hAnsi="Arial" w:cs="Arial"/>
          <w:i/>
          <w:sz w:val="22"/>
          <w:szCs w:val="22"/>
        </w:rPr>
        <w:t>“16A9.1  The accounting officer or accounting authority must—</w:t>
      </w:r>
    </w:p>
    <w:p w:rsidR="00986AE0" w:rsidRPr="002C76C1" w:rsidRDefault="00986AE0" w:rsidP="006F5D2E">
      <w:pPr>
        <w:pStyle w:val="lg-a-1"/>
        <w:numPr>
          <w:ilvl w:val="0"/>
          <w:numId w:val="316"/>
        </w:numPr>
        <w:tabs>
          <w:tab w:val="center" w:pos="709"/>
        </w:tabs>
        <w:rPr>
          <w:rFonts w:ascii="Arial" w:hAnsi="Arial" w:cs="Arial"/>
          <w:sz w:val="22"/>
          <w:szCs w:val="22"/>
        </w:rPr>
      </w:pPr>
      <w:r w:rsidRPr="002C76C1">
        <w:rPr>
          <w:rFonts w:ascii="Arial" w:hAnsi="Arial" w:cs="Arial"/>
          <w:i/>
          <w:sz w:val="22"/>
          <w:szCs w:val="22"/>
        </w:rPr>
        <w:t>check the National Treasury’s database prior to awarding any contract to ensure that no recommended bidder, nor any of its directors, are listed as companies or persons prohibited from doing business with the public sector;”</w:t>
      </w:r>
    </w:p>
    <w:p w:rsidR="00986AE0" w:rsidRPr="002C76C1" w:rsidRDefault="00986AE0" w:rsidP="00986AE0">
      <w:pPr>
        <w:tabs>
          <w:tab w:val="center" w:pos="709"/>
        </w:tabs>
        <w:ind w:left="720"/>
        <w:rPr>
          <w:color w:val="000000"/>
          <w:sz w:val="22"/>
          <w:szCs w:val="22"/>
        </w:rPr>
      </w:pPr>
      <w:r w:rsidRPr="002C76C1">
        <w:rPr>
          <w:color w:val="000000"/>
          <w:sz w:val="22"/>
          <w:szCs w:val="22"/>
        </w:rPr>
        <w:t xml:space="preserve">  </w:t>
      </w:r>
    </w:p>
    <w:p w:rsidR="00986AE0" w:rsidRPr="002C76C1" w:rsidRDefault="00986AE0" w:rsidP="00986AE0">
      <w:pPr>
        <w:pStyle w:val="NormalWeb"/>
        <w:tabs>
          <w:tab w:val="center" w:pos="709"/>
        </w:tabs>
        <w:rPr>
          <w:rFonts w:ascii="Arial" w:hAnsi="Arial" w:cs="Arial"/>
          <w:sz w:val="22"/>
          <w:szCs w:val="22"/>
        </w:rPr>
      </w:pPr>
      <w:r w:rsidRPr="002C76C1">
        <w:rPr>
          <w:rFonts w:ascii="Arial" w:hAnsi="Arial" w:cs="Arial"/>
          <w:sz w:val="22"/>
          <w:szCs w:val="22"/>
        </w:rPr>
        <w:t xml:space="preserve">The following deviations pertaining to the SITA contract was noted: </w:t>
      </w:r>
    </w:p>
    <w:p w:rsidR="00986AE0" w:rsidRPr="002C76C1" w:rsidRDefault="00986AE0" w:rsidP="00986AE0">
      <w:pPr>
        <w:pStyle w:val="NormalWeb"/>
        <w:tabs>
          <w:tab w:val="center" w:pos="709"/>
        </w:tabs>
        <w:rPr>
          <w:rFonts w:ascii="Arial" w:hAnsi="Arial" w:cs="Arial"/>
          <w:sz w:val="22"/>
          <w:szCs w:val="22"/>
        </w:rPr>
      </w:pPr>
    </w:p>
    <w:p w:rsidR="00986AE0" w:rsidRPr="002C76C1" w:rsidRDefault="00986AE0" w:rsidP="00986AE0">
      <w:pPr>
        <w:pStyle w:val="lg-a-1"/>
        <w:tabs>
          <w:tab w:val="center" w:pos="709"/>
        </w:tabs>
        <w:suppressAutoHyphens/>
        <w:autoSpaceDN w:val="0"/>
        <w:spacing w:before="0"/>
        <w:jc w:val="left"/>
        <w:textAlignment w:val="baseline"/>
        <w:rPr>
          <w:rFonts w:ascii="Arial" w:hAnsi="Arial" w:cs="Arial"/>
          <w:sz w:val="22"/>
          <w:szCs w:val="22"/>
        </w:rPr>
      </w:pPr>
    </w:p>
    <w:p w:rsidR="00986AE0" w:rsidRPr="002C76C1" w:rsidRDefault="00986AE0" w:rsidP="006F5D2E">
      <w:pPr>
        <w:pStyle w:val="NormalWeb"/>
        <w:widowControl/>
        <w:numPr>
          <w:ilvl w:val="0"/>
          <w:numId w:val="149"/>
        </w:numPr>
        <w:tabs>
          <w:tab w:val="center" w:pos="709"/>
        </w:tabs>
        <w:ind w:hanging="720"/>
        <w:rPr>
          <w:rFonts w:ascii="Arial" w:hAnsi="Arial" w:cs="Arial"/>
          <w:sz w:val="22"/>
          <w:szCs w:val="22"/>
        </w:rPr>
      </w:pPr>
      <w:r w:rsidRPr="002C76C1">
        <w:rPr>
          <w:rFonts w:ascii="Arial" w:hAnsi="Arial" w:cs="Arial"/>
          <w:sz w:val="22"/>
          <w:szCs w:val="22"/>
        </w:rPr>
        <w:t xml:space="preserve">The following deviations pertaining to the SITA contract 431 has been noted at SITA. </w:t>
      </w:r>
    </w:p>
    <w:tbl>
      <w:tblPr>
        <w:tblpPr w:leftFromText="180" w:rightFromText="180" w:vertAnchor="text" w:horzAnchor="margin" w:tblpX="828" w:tblpY="4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18"/>
        <w:gridCol w:w="3420"/>
      </w:tblGrid>
      <w:tr w:rsidR="00986AE0" w:rsidRPr="002C76C1" w:rsidTr="00861A27">
        <w:trPr>
          <w:tblHeader/>
        </w:trPr>
        <w:tc>
          <w:tcPr>
            <w:tcW w:w="4518" w:type="dxa"/>
            <w:shd w:val="clear" w:color="auto" w:fill="BFBFBF" w:themeFill="background1" w:themeFillShade="BF"/>
          </w:tcPr>
          <w:p w:rsidR="00986AE0" w:rsidRPr="002C76C1" w:rsidRDefault="00986AE0" w:rsidP="00861A27">
            <w:pPr>
              <w:tabs>
                <w:tab w:val="center" w:pos="709"/>
              </w:tabs>
              <w:spacing w:after="120"/>
              <w:rPr>
                <w:b/>
              </w:rPr>
            </w:pPr>
            <w:r w:rsidRPr="002C76C1">
              <w:rPr>
                <w:b/>
                <w:sz w:val="22"/>
                <w:szCs w:val="22"/>
              </w:rPr>
              <w:t>Deviation reported</w:t>
            </w:r>
          </w:p>
        </w:tc>
        <w:tc>
          <w:tcPr>
            <w:tcW w:w="3420" w:type="dxa"/>
            <w:shd w:val="clear" w:color="auto" w:fill="BFBFBF" w:themeFill="background1" w:themeFillShade="BF"/>
          </w:tcPr>
          <w:p w:rsidR="00986AE0" w:rsidRPr="005078F0" w:rsidRDefault="00986AE0" w:rsidP="00861A27">
            <w:pPr>
              <w:tabs>
                <w:tab w:val="center" w:pos="709"/>
              </w:tabs>
              <w:spacing w:after="120"/>
              <w:rPr>
                <w:b/>
                <w:bCs/>
                <w:iCs/>
                <w:color w:val="000000"/>
              </w:rPr>
            </w:pPr>
            <w:r w:rsidRPr="002C76C1">
              <w:rPr>
                <w:b/>
                <w:bCs/>
                <w:iCs/>
                <w:color w:val="000000"/>
                <w:sz w:val="22"/>
                <w:szCs w:val="22"/>
              </w:rPr>
              <w:t>Act, Regulation or Policy contravened</w:t>
            </w: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The designated authority did not approve the business case issued to SITA to initiate the tender process.</w:t>
            </w:r>
          </w:p>
          <w:p w:rsidR="00986AE0" w:rsidRPr="002C76C1" w:rsidRDefault="00986AE0" w:rsidP="00861A27">
            <w:pPr>
              <w:tabs>
                <w:tab w:val="center" w:pos="709"/>
              </w:tabs>
              <w:spacing w:after="120"/>
            </w:pPr>
          </w:p>
        </w:tc>
        <w:tc>
          <w:tcPr>
            <w:tcW w:w="3420" w:type="dxa"/>
          </w:tcPr>
          <w:p w:rsidR="00986AE0" w:rsidRPr="005078F0" w:rsidRDefault="00986AE0" w:rsidP="00861A27">
            <w:pPr>
              <w:tabs>
                <w:tab w:val="center" w:pos="709"/>
              </w:tabs>
              <w:rPr>
                <w:color w:val="000000"/>
                <w:sz w:val="20"/>
              </w:rPr>
            </w:pPr>
            <w:r w:rsidRPr="002C76C1">
              <w:rPr>
                <w:color w:val="000000"/>
                <w:sz w:val="20"/>
              </w:rPr>
              <w:t>SITA Act Regulations par 8.1.1 &amp; 8.1.3</w:t>
            </w: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 xml:space="preserve">There was no evidence that SITA submitted the project plan to the department within 10 working days after receipt of the business case from the designated department </w:t>
            </w:r>
          </w:p>
          <w:p w:rsidR="00986AE0" w:rsidRPr="002C76C1" w:rsidRDefault="00986AE0" w:rsidP="00861A27">
            <w:pPr>
              <w:tabs>
                <w:tab w:val="center" w:pos="709"/>
              </w:tabs>
              <w:spacing w:after="120"/>
              <w:rPr>
                <w:color w:val="000000"/>
              </w:rPr>
            </w:pPr>
          </w:p>
        </w:tc>
        <w:tc>
          <w:tcPr>
            <w:tcW w:w="3420" w:type="dxa"/>
          </w:tcPr>
          <w:p w:rsidR="00986AE0" w:rsidRPr="002C76C1" w:rsidRDefault="00986AE0" w:rsidP="00861A27">
            <w:pPr>
              <w:tabs>
                <w:tab w:val="center" w:pos="709"/>
              </w:tabs>
              <w:rPr>
                <w:color w:val="000000"/>
                <w:sz w:val="20"/>
              </w:rPr>
            </w:pPr>
            <w:r w:rsidRPr="002C76C1">
              <w:rPr>
                <w:color w:val="000000"/>
                <w:sz w:val="20"/>
              </w:rPr>
              <w:t>SITA Act Regulations par 8.2.1 &amp; SITA's Sourcing Procedure Manual section 3.3.4(b)</w:t>
            </w:r>
          </w:p>
          <w:p w:rsidR="00986AE0" w:rsidRPr="002C76C1" w:rsidRDefault="00986AE0" w:rsidP="00861A27">
            <w:pPr>
              <w:tabs>
                <w:tab w:val="center" w:pos="709"/>
              </w:tabs>
              <w:spacing w:after="120"/>
              <w:rPr>
                <w:color w:val="000000"/>
              </w:rPr>
            </w:pP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The project plan was not authorised by the Senior Manager: Strategic Sourcing.</w:t>
            </w:r>
          </w:p>
          <w:p w:rsidR="00986AE0" w:rsidRPr="002C76C1" w:rsidRDefault="00986AE0" w:rsidP="00861A27">
            <w:pPr>
              <w:tabs>
                <w:tab w:val="center" w:pos="709"/>
              </w:tabs>
              <w:rPr>
                <w:color w:val="000000"/>
                <w:sz w:val="20"/>
              </w:rPr>
            </w:pPr>
          </w:p>
        </w:tc>
        <w:tc>
          <w:tcPr>
            <w:tcW w:w="3420" w:type="dxa"/>
          </w:tcPr>
          <w:p w:rsidR="00986AE0" w:rsidRPr="002C76C1" w:rsidRDefault="00986AE0" w:rsidP="00861A27">
            <w:pPr>
              <w:tabs>
                <w:tab w:val="center" w:pos="709"/>
              </w:tabs>
              <w:rPr>
                <w:color w:val="000000"/>
                <w:sz w:val="20"/>
              </w:rPr>
            </w:pPr>
            <w:r w:rsidRPr="002C76C1">
              <w:rPr>
                <w:color w:val="000000"/>
                <w:sz w:val="20"/>
              </w:rPr>
              <w:t>SITA Act Regulations par 8.2.1 &amp; SITA's Own Procurement Policy (SOPP) par 10</w:t>
            </w:r>
          </w:p>
          <w:p w:rsidR="00986AE0" w:rsidRPr="002C76C1" w:rsidRDefault="00986AE0" w:rsidP="00861A27">
            <w:pPr>
              <w:tabs>
                <w:tab w:val="center" w:pos="709"/>
              </w:tabs>
              <w:rPr>
                <w:color w:val="000000"/>
                <w:sz w:val="20"/>
              </w:rPr>
            </w:pP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The project plan was not authorised by the designated official at the department.</w:t>
            </w:r>
          </w:p>
          <w:p w:rsidR="00986AE0" w:rsidRPr="002C76C1" w:rsidRDefault="00986AE0" w:rsidP="00861A27">
            <w:pPr>
              <w:tabs>
                <w:tab w:val="center" w:pos="709"/>
              </w:tabs>
              <w:rPr>
                <w:color w:val="000000"/>
                <w:sz w:val="20"/>
              </w:rPr>
            </w:pPr>
          </w:p>
        </w:tc>
        <w:tc>
          <w:tcPr>
            <w:tcW w:w="3420" w:type="dxa"/>
          </w:tcPr>
          <w:p w:rsidR="00986AE0" w:rsidRPr="002C76C1" w:rsidRDefault="00986AE0" w:rsidP="00861A27">
            <w:pPr>
              <w:tabs>
                <w:tab w:val="center" w:pos="709"/>
              </w:tabs>
              <w:rPr>
                <w:color w:val="000000"/>
                <w:sz w:val="20"/>
              </w:rPr>
            </w:pPr>
            <w:r w:rsidRPr="002C76C1">
              <w:rPr>
                <w:color w:val="000000"/>
                <w:sz w:val="20"/>
              </w:rPr>
              <w:t>SITA Act Regulations par 8.2.1 &amp; SITA's Sourcing Procedure Manual section 3.3.4(b)</w:t>
            </w:r>
          </w:p>
          <w:p w:rsidR="00986AE0" w:rsidRPr="002C76C1" w:rsidRDefault="00986AE0" w:rsidP="00861A27">
            <w:pPr>
              <w:tabs>
                <w:tab w:val="center" w:pos="709"/>
              </w:tabs>
              <w:rPr>
                <w:color w:val="000000"/>
                <w:sz w:val="20"/>
              </w:rPr>
            </w:pP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SITA did not comply with the dates set out in the project plan. Further, no evidence was available that SITA notified the Government Department in writing that they will be unable to comply with the dates set out in the project plan and the reasons for such inability.</w:t>
            </w:r>
          </w:p>
          <w:p w:rsidR="00986AE0" w:rsidRPr="002C76C1" w:rsidRDefault="00986AE0" w:rsidP="00861A27">
            <w:pPr>
              <w:tabs>
                <w:tab w:val="center" w:pos="709"/>
              </w:tabs>
              <w:rPr>
                <w:color w:val="000000"/>
                <w:sz w:val="20"/>
              </w:rPr>
            </w:pPr>
          </w:p>
        </w:tc>
        <w:tc>
          <w:tcPr>
            <w:tcW w:w="3420" w:type="dxa"/>
          </w:tcPr>
          <w:p w:rsidR="00986AE0" w:rsidRPr="002C76C1" w:rsidRDefault="00986AE0" w:rsidP="00861A27">
            <w:pPr>
              <w:tabs>
                <w:tab w:val="center" w:pos="709"/>
              </w:tabs>
              <w:rPr>
                <w:color w:val="000000"/>
                <w:sz w:val="20"/>
              </w:rPr>
            </w:pPr>
            <w:r w:rsidRPr="002C76C1">
              <w:rPr>
                <w:color w:val="000000"/>
                <w:sz w:val="20"/>
              </w:rPr>
              <w:t>SITA Act Regulations par 8.2.2 &amp; 8.2.3</w:t>
            </w:r>
          </w:p>
          <w:p w:rsidR="00986AE0" w:rsidRPr="002C76C1" w:rsidRDefault="00986AE0" w:rsidP="00861A27">
            <w:pPr>
              <w:tabs>
                <w:tab w:val="center" w:pos="709"/>
              </w:tabs>
              <w:rPr>
                <w:color w:val="000000"/>
                <w:sz w:val="20"/>
              </w:rPr>
            </w:pP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The approval for bid publication document was authorised by the Manager: Strategic Sourcing/other person in the sourcing department  instead of by the Senior Manager: Strategic Sourcing (as required by SOPP) without the necessary delegation of authority given to him.</w:t>
            </w:r>
          </w:p>
          <w:p w:rsidR="00986AE0" w:rsidRPr="002C76C1" w:rsidRDefault="00986AE0" w:rsidP="00861A27">
            <w:pPr>
              <w:tabs>
                <w:tab w:val="center" w:pos="709"/>
              </w:tabs>
              <w:rPr>
                <w:color w:val="000000"/>
                <w:sz w:val="20"/>
              </w:rPr>
            </w:pPr>
          </w:p>
        </w:tc>
        <w:tc>
          <w:tcPr>
            <w:tcW w:w="3420" w:type="dxa"/>
          </w:tcPr>
          <w:p w:rsidR="00986AE0" w:rsidRPr="002C76C1" w:rsidRDefault="00986AE0" w:rsidP="00861A27">
            <w:pPr>
              <w:tabs>
                <w:tab w:val="center" w:pos="709"/>
              </w:tabs>
              <w:rPr>
                <w:color w:val="000000"/>
                <w:sz w:val="20"/>
              </w:rPr>
            </w:pPr>
            <w:r w:rsidRPr="002C76C1">
              <w:rPr>
                <w:color w:val="000000"/>
                <w:sz w:val="20"/>
              </w:rPr>
              <w:t>Treasury Regulations par 16A3.2(a) &amp; SOPP 11.2.1</w:t>
            </w:r>
          </w:p>
          <w:p w:rsidR="00986AE0" w:rsidRPr="002C76C1" w:rsidRDefault="00986AE0" w:rsidP="00861A27">
            <w:pPr>
              <w:tabs>
                <w:tab w:val="center" w:pos="709"/>
              </w:tabs>
              <w:rPr>
                <w:color w:val="000000"/>
                <w:sz w:val="20"/>
              </w:rPr>
            </w:pP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For tenders the designated official at the government department did not approve the bid invitation.</w:t>
            </w:r>
          </w:p>
          <w:p w:rsidR="00986AE0" w:rsidRPr="002C76C1" w:rsidRDefault="00986AE0" w:rsidP="00861A27">
            <w:pPr>
              <w:tabs>
                <w:tab w:val="center" w:pos="709"/>
              </w:tabs>
              <w:rPr>
                <w:color w:val="000000"/>
                <w:sz w:val="20"/>
              </w:rPr>
            </w:pPr>
          </w:p>
        </w:tc>
        <w:tc>
          <w:tcPr>
            <w:tcW w:w="3420" w:type="dxa"/>
          </w:tcPr>
          <w:p w:rsidR="00986AE0" w:rsidRPr="002C76C1" w:rsidRDefault="00986AE0" w:rsidP="00861A27">
            <w:pPr>
              <w:tabs>
                <w:tab w:val="center" w:pos="709"/>
              </w:tabs>
              <w:rPr>
                <w:color w:val="000000"/>
                <w:sz w:val="20"/>
              </w:rPr>
            </w:pPr>
            <w:r w:rsidRPr="002C76C1">
              <w:rPr>
                <w:color w:val="000000"/>
                <w:sz w:val="20"/>
              </w:rPr>
              <w:t>(SOPP 11.2.1)</w:t>
            </w:r>
          </w:p>
          <w:p w:rsidR="00986AE0" w:rsidRPr="002C76C1" w:rsidRDefault="00986AE0" w:rsidP="00861A27">
            <w:pPr>
              <w:tabs>
                <w:tab w:val="center" w:pos="709"/>
              </w:tabs>
              <w:rPr>
                <w:color w:val="000000"/>
                <w:sz w:val="20"/>
              </w:rPr>
            </w:pP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For tenders the Senior Manager: Strategic Sourcing did not approve the bid invitation.</w:t>
            </w:r>
          </w:p>
          <w:p w:rsidR="00986AE0" w:rsidRPr="002C76C1" w:rsidRDefault="00986AE0" w:rsidP="00861A27">
            <w:pPr>
              <w:tabs>
                <w:tab w:val="center" w:pos="709"/>
              </w:tabs>
              <w:rPr>
                <w:color w:val="000000"/>
                <w:sz w:val="20"/>
              </w:rPr>
            </w:pPr>
          </w:p>
        </w:tc>
        <w:tc>
          <w:tcPr>
            <w:tcW w:w="3420" w:type="dxa"/>
          </w:tcPr>
          <w:p w:rsidR="00986AE0" w:rsidRPr="002C76C1" w:rsidRDefault="00986AE0" w:rsidP="00861A27">
            <w:pPr>
              <w:tabs>
                <w:tab w:val="center" w:pos="709"/>
              </w:tabs>
              <w:rPr>
                <w:color w:val="000000"/>
                <w:sz w:val="20"/>
              </w:rPr>
            </w:pPr>
            <w:r w:rsidRPr="002C76C1">
              <w:rPr>
                <w:color w:val="000000"/>
                <w:sz w:val="20"/>
              </w:rPr>
              <w:t>(SOPP 11.2.1)</w:t>
            </w:r>
          </w:p>
          <w:p w:rsidR="00986AE0" w:rsidRPr="002C76C1" w:rsidRDefault="00986AE0" w:rsidP="00861A27">
            <w:pPr>
              <w:tabs>
                <w:tab w:val="center" w:pos="709"/>
              </w:tabs>
              <w:rPr>
                <w:color w:val="000000"/>
                <w:sz w:val="20"/>
              </w:rPr>
            </w:pP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There is no process in place to ensure that the tax clearance certificates received are validated through a third party. i.e. SARS.</w:t>
            </w:r>
          </w:p>
          <w:p w:rsidR="00986AE0" w:rsidRPr="002C76C1" w:rsidRDefault="00986AE0" w:rsidP="00861A27">
            <w:pPr>
              <w:tabs>
                <w:tab w:val="center" w:pos="709"/>
              </w:tabs>
              <w:rPr>
                <w:color w:val="000000"/>
                <w:sz w:val="20"/>
              </w:rPr>
            </w:pPr>
          </w:p>
        </w:tc>
        <w:tc>
          <w:tcPr>
            <w:tcW w:w="3420" w:type="dxa"/>
          </w:tcPr>
          <w:p w:rsidR="00986AE0" w:rsidRPr="002C76C1" w:rsidRDefault="00986AE0" w:rsidP="00861A27">
            <w:pPr>
              <w:tabs>
                <w:tab w:val="center" w:pos="709"/>
              </w:tabs>
              <w:rPr>
                <w:color w:val="000000"/>
                <w:sz w:val="20"/>
              </w:rPr>
            </w:pPr>
            <w:r w:rsidRPr="002C76C1">
              <w:rPr>
                <w:color w:val="000000"/>
                <w:sz w:val="20"/>
              </w:rPr>
              <w:t>Treasury regulations par 16A9.1 &amp; SITA act regulations par 8.1.5.</w:t>
            </w:r>
          </w:p>
          <w:p w:rsidR="00986AE0" w:rsidRPr="002C76C1" w:rsidRDefault="00986AE0" w:rsidP="00861A27">
            <w:pPr>
              <w:tabs>
                <w:tab w:val="center" w:pos="709"/>
              </w:tabs>
              <w:rPr>
                <w:color w:val="000000"/>
                <w:sz w:val="20"/>
              </w:rPr>
            </w:pP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The declaration of interest for  of the BEC Members was not received and therefore it could not be confirmed that the members of the  BEC signed the declaration of interest form.</w:t>
            </w:r>
          </w:p>
          <w:p w:rsidR="00986AE0" w:rsidRPr="002C76C1" w:rsidRDefault="00986AE0" w:rsidP="00861A27">
            <w:pPr>
              <w:tabs>
                <w:tab w:val="center" w:pos="709"/>
              </w:tabs>
              <w:rPr>
                <w:color w:val="000000"/>
                <w:sz w:val="20"/>
              </w:rPr>
            </w:pPr>
          </w:p>
        </w:tc>
        <w:tc>
          <w:tcPr>
            <w:tcW w:w="3420" w:type="dxa"/>
          </w:tcPr>
          <w:p w:rsidR="00986AE0" w:rsidRPr="002C76C1" w:rsidRDefault="00986AE0" w:rsidP="00861A27">
            <w:pPr>
              <w:tabs>
                <w:tab w:val="center" w:pos="709"/>
              </w:tabs>
              <w:rPr>
                <w:color w:val="000000"/>
                <w:sz w:val="20"/>
              </w:rPr>
            </w:pPr>
            <w:r w:rsidRPr="002C76C1">
              <w:rPr>
                <w:color w:val="000000"/>
                <w:sz w:val="20"/>
              </w:rPr>
              <w:t>Treasury Regulations par 16A8.3(a) &amp; SITA Sourcing Procedure Manual par 8.3.1</w:t>
            </w:r>
          </w:p>
          <w:p w:rsidR="00986AE0" w:rsidRPr="002C76C1" w:rsidRDefault="00986AE0" w:rsidP="00861A27">
            <w:pPr>
              <w:tabs>
                <w:tab w:val="center" w:pos="709"/>
              </w:tabs>
              <w:rPr>
                <w:color w:val="000000"/>
                <w:sz w:val="20"/>
              </w:rPr>
            </w:pP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There was no proof provided that at least one of the members of the BEC was designated by the National Treasury for mandatory services and transversal term contracts.</w:t>
            </w:r>
          </w:p>
          <w:p w:rsidR="00986AE0" w:rsidRPr="002C76C1" w:rsidRDefault="00986AE0" w:rsidP="00861A27">
            <w:pPr>
              <w:tabs>
                <w:tab w:val="center" w:pos="709"/>
              </w:tabs>
              <w:rPr>
                <w:color w:val="000000"/>
                <w:sz w:val="20"/>
              </w:rPr>
            </w:pPr>
          </w:p>
        </w:tc>
        <w:tc>
          <w:tcPr>
            <w:tcW w:w="3420" w:type="dxa"/>
          </w:tcPr>
          <w:p w:rsidR="00986AE0" w:rsidRPr="002C76C1" w:rsidRDefault="00986AE0" w:rsidP="00861A27">
            <w:pPr>
              <w:tabs>
                <w:tab w:val="center" w:pos="709"/>
              </w:tabs>
              <w:rPr>
                <w:color w:val="000000"/>
                <w:sz w:val="20"/>
              </w:rPr>
            </w:pPr>
            <w:r w:rsidRPr="002C76C1">
              <w:rPr>
                <w:color w:val="000000"/>
                <w:sz w:val="20"/>
              </w:rPr>
              <w:t>SITA Act  Regulations par 13.3 (e)</w:t>
            </w:r>
          </w:p>
          <w:p w:rsidR="00986AE0" w:rsidRPr="002C76C1" w:rsidRDefault="00986AE0" w:rsidP="00861A27">
            <w:pPr>
              <w:tabs>
                <w:tab w:val="center" w:pos="709"/>
              </w:tabs>
              <w:rPr>
                <w:color w:val="000000"/>
                <w:sz w:val="20"/>
              </w:rPr>
            </w:pP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SITA did not perform a standard certification process of goods/services for mandatory services and transversal contracts prior to awarding/recommending the supplier.</w:t>
            </w:r>
          </w:p>
          <w:p w:rsidR="00986AE0" w:rsidRPr="002C76C1" w:rsidRDefault="00986AE0" w:rsidP="00861A27">
            <w:pPr>
              <w:tabs>
                <w:tab w:val="center" w:pos="709"/>
              </w:tabs>
              <w:rPr>
                <w:color w:val="000000"/>
                <w:sz w:val="20"/>
              </w:rPr>
            </w:pPr>
          </w:p>
        </w:tc>
        <w:tc>
          <w:tcPr>
            <w:tcW w:w="3420" w:type="dxa"/>
          </w:tcPr>
          <w:p w:rsidR="00986AE0" w:rsidRPr="002C76C1" w:rsidRDefault="00986AE0" w:rsidP="00861A27">
            <w:pPr>
              <w:tabs>
                <w:tab w:val="center" w:pos="709"/>
              </w:tabs>
              <w:rPr>
                <w:color w:val="000000"/>
                <w:sz w:val="20"/>
              </w:rPr>
            </w:pPr>
            <w:r w:rsidRPr="002C76C1">
              <w:rPr>
                <w:color w:val="000000"/>
                <w:sz w:val="20"/>
              </w:rPr>
              <w:t>SITA act par 7(6)(a) &amp; (b) and SITA act regulations 4.3.3</w:t>
            </w:r>
          </w:p>
          <w:p w:rsidR="00986AE0" w:rsidRPr="002C76C1" w:rsidRDefault="00986AE0" w:rsidP="00861A27">
            <w:pPr>
              <w:tabs>
                <w:tab w:val="center" w:pos="709"/>
              </w:tabs>
              <w:rPr>
                <w:color w:val="000000"/>
                <w:sz w:val="20"/>
              </w:rPr>
            </w:pP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There is no evidence on file that SITA published the winning supplier in the Government Bulletin.</w:t>
            </w:r>
          </w:p>
          <w:p w:rsidR="00986AE0" w:rsidRPr="002C76C1" w:rsidRDefault="00986AE0" w:rsidP="00861A27">
            <w:pPr>
              <w:tabs>
                <w:tab w:val="center" w:pos="709"/>
              </w:tabs>
              <w:rPr>
                <w:color w:val="000000"/>
                <w:sz w:val="20"/>
              </w:rPr>
            </w:pPr>
          </w:p>
        </w:tc>
        <w:tc>
          <w:tcPr>
            <w:tcW w:w="3420" w:type="dxa"/>
          </w:tcPr>
          <w:p w:rsidR="00986AE0" w:rsidRPr="002C76C1" w:rsidRDefault="00986AE0" w:rsidP="00861A27">
            <w:pPr>
              <w:tabs>
                <w:tab w:val="center" w:pos="709"/>
              </w:tabs>
              <w:rPr>
                <w:color w:val="000000"/>
                <w:sz w:val="20"/>
              </w:rPr>
            </w:pPr>
            <w:r w:rsidRPr="002C76C1">
              <w:rPr>
                <w:color w:val="000000"/>
                <w:sz w:val="20"/>
              </w:rPr>
              <w:t>Treasury Regulations 16A6.3(d) and SITA Sourcing procedure manual par 4.13.1.8</w:t>
            </w:r>
          </w:p>
          <w:p w:rsidR="00986AE0" w:rsidRPr="002C76C1" w:rsidRDefault="00986AE0" w:rsidP="00861A27">
            <w:pPr>
              <w:tabs>
                <w:tab w:val="center" w:pos="709"/>
              </w:tabs>
              <w:rPr>
                <w:color w:val="000000"/>
                <w:sz w:val="20"/>
              </w:rPr>
            </w:pP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The turnaround time taken from the publication of the bid to the day of the recommendation of the bid by the RC is longer than the average turnaround time reported as per the procurement balance score card of 78 days.</w:t>
            </w:r>
          </w:p>
          <w:p w:rsidR="00986AE0" w:rsidRPr="002C76C1" w:rsidRDefault="00986AE0" w:rsidP="00861A27">
            <w:pPr>
              <w:tabs>
                <w:tab w:val="center" w:pos="709"/>
              </w:tabs>
              <w:rPr>
                <w:color w:val="000000"/>
                <w:sz w:val="20"/>
              </w:rPr>
            </w:pPr>
          </w:p>
        </w:tc>
        <w:tc>
          <w:tcPr>
            <w:tcW w:w="3420" w:type="dxa"/>
          </w:tcPr>
          <w:p w:rsidR="00986AE0" w:rsidRPr="002C76C1" w:rsidRDefault="00986AE0" w:rsidP="00861A27">
            <w:pPr>
              <w:tabs>
                <w:tab w:val="center" w:pos="709"/>
              </w:tabs>
              <w:rPr>
                <w:color w:val="000000"/>
                <w:sz w:val="20"/>
              </w:rPr>
            </w:pPr>
            <w:r w:rsidRPr="002C76C1">
              <w:rPr>
                <w:color w:val="000000"/>
                <w:sz w:val="20"/>
              </w:rPr>
              <w:t>Treasury Regulations 16A3.1(a)</w:t>
            </w:r>
          </w:p>
          <w:p w:rsidR="00986AE0" w:rsidRPr="002C76C1" w:rsidRDefault="00986AE0" w:rsidP="00861A27">
            <w:pPr>
              <w:tabs>
                <w:tab w:val="center" w:pos="709"/>
              </w:tabs>
              <w:rPr>
                <w:color w:val="000000"/>
                <w:sz w:val="20"/>
              </w:rPr>
            </w:pPr>
          </w:p>
        </w:tc>
      </w:tr>
      <w:tr w:rsidR="00986AE0" w:rsidRPr="002C76C1" w:rsidTr="00861A27">
        <w:tc>
          <w:tcPr>
            <w:tcW w:w="4518" w:type="dxa"/>
          </w:tcPr>
          <w:p w:rsidR="00986AE0" w:rsidRPr="002C76C1" w:rsidRDefault="00986AE0" w:rsidP="00861A27">
            <w:pPr>
              <w:tabs>
                <w:tab w:val="center" w:pos="709"/>
              </w:tabs>
              <w:rPr>
                <w:color w:val="000000"/>
                <w:sz w:val="20"/>
              </w:rPr>
            </w:pPr>
            <w:r w:rsidRPr="002C76C1">
              <w:rPr>
                <w:color w:val="000000"/>
                <w:sz w:val="20"/>
              </w:rPr>
              <w:t>The Government Department has not yet notified SITA as to which supplier the contract was awarded and therefore SITA was not able to determine if the award made by the Government Department was the same as the recommendation made by the RC (the recommendations were made by SITA between June 2009 and February 2010).</w:t>
            </w:r>
          </w:p>
          <w:p w:rsidR="00986AE0" w:rsidRPr="002C76C1" w:rsidRDefault="00986AE0" w:rsidP="00861A27">
            <w:pPr>
              <w:tabs>
                <w:tab w:val="center" w:pos="709"/>
              </w:tabs>
              <w:rPr>
                <w:color w:val="000000"/>
                <w:sz w:val="20"/>
              </w:rPr>
            </w:pPr>
          </w:p>
        </w:tc>
        <w:tc>
          <w:tcPr>
            <w:tcW w:w="3420" w:type="dxa"/>
          </w:tcPr>
          <w:p w:rsidR="00986AE0" w:rsidRPr="002C76C1" w:rsidRDefault="00986AE0" w:rsidP="00861A27">
            <w:pPr>
              <w:tabs>
                <w:tab w:val="center" w:pos="709"/>
              </w:tabs>
              <w:rPr>
                <w:color w:val="000000"/>
                <w:sz w:val="20"/>
              </w:rPr>
            </w:pPr>
            <w:r w:rsidRPr="002C76C1">
              <w:rPr>
                <w:color w:val="000000"/>
                <w:sz w:val="20"/>
              </w:rPr>
              <w:t>SITA Act regulations par 14.6 and SITA Sourcing Procedure Manual 4.13(a)</w:t>
            </w:r>
          </w:p>
          <w:p w:rsidR="00986AE0" w:rsidRPr="002C76C1" w:rsidRDefault="00986AE0" w:rsidP="00861A27">
            <w:pPr>
              <w:tabs>
                <w:tab w:val="center" w:pos="709"/>
              </w:tabs>
              <w:rPr>
                <w:color w:val="000000"/>
                <w:sz w:val="20"/>
              </w:rPr>
            </w:pPr>
          </w:p>
        </w:tc>
      </w:tr>
    </w:tbl>
    <w:p w:rsidR="00986AE0" w:rsidRPr="002C76C1" w:rsidRDefault="00986AE0" w:rsidP="00986AE0">
      <w:pPr>
        <w:pStyle w:val="NormalWeb"/>
        <w:tabs>
          <w:tab w:val="center" w:pos="709"/>
        </w:tabs>
        <w:rPr>
          <w:rFonts w:ascii="Arial" w:hAnsi="Arial" w:cs="Arial"/>
          <w:sz w:val="22"/>
          <w:szCs w:val="22"/>
        </w:rPr>
      </w:pPr>
      <w:r w:rsidRPr="002C76C1">
        <w:rPr>
          <w:rFonts w:ascii="Arial" w:hAnsi="Arial" w:cs="Arial"/>
          <w:sz w:val="22"/>
          <w:szCs w:val="22"/>
        </w:rPr>
        <w:t xml:space="preserve"> </w:t>
      </w:r>
    </w:p>
    <w:p w:rsidR="00986AE0" w:rsidRPr="002C76C1" w:rsidRDefault="00986AE0" w:rsidP="00986AE0">
      <w:pPr>
        <w:tabs>
          <w:tab w:val="center" w:pos="709"/>
        </w:tabs>
        <w:autoSpaceDE w:val="0"/>
        <w:autoSpaceDN w:val="0"/>
        <w:adjustRightInd w:val="0"/>
        <w:ind w:left="360"/>
        <w:rPr>
          <w:color w:val="000000"/>
          <w:sz w:val="22"/>
          <w:szCs w:val="22"/>
        </w:rPr>
      </w:pPr>
    </w:p>
    <w:p w:rsidR="00986AE0" w:rsidRPr="002C76C1" w:rsidRDefault="00986AE0" w:rsidP="00986AE0">
      <w:pPr>
        <w:tabs>
          <w:tab w:val="center" w:pos="709"/>
        </w:tabs>
        <w:autoSpaceDE w:val="0"/>
        <w:autoSpaceDN w:val="0"/>
        <w:adjustRightInd w:val="0"/>
        <w:ind w:left="360"/>
        <w:rPr>
          <w:color w:val="000000"/>
          <w:sz w:val="22"/>
          <w:szCs w:val="22"/>
        </w:rPr>
      </w:pPr>
    </w:p>
    <w:p w:rsidR="00986AE0" w:rsidRPr="002C76C1" w:rsidRDefault="00986AE0" w:rsidP="00986AE0">
      <w:pPr>
        <w:tabs>
          <w:tab w:val="center" w:pos="709"/>
        </w:tabs>
        <w:autoSpaceDE w:val="0"/>
        <w:autoSpaceDN w:val="0"/>
        <w:adjustRightInd w:val="0"/>
        <w:ind w:left="360"/>
        <w:rPr>
          <w:color w:val="000000"/>
          <w:sz w:val="22"/>
          <w:szCs w:val="22"/>
        </w:rPr>
      </w:pPr>
    </w:p>
    <w:p w:rsidR="00986AE0" w:rsidRPr="002C76C1" w:rsidRDefault="00986AE0" w:rsidP="00986AE0">
      <w:pPr>
        <w:tabs>
          <w:tab w:val="center" w:pos="709"/>
        </w:tabs>
        <w:autoSpaceDE w:val="0"/>
        <w:autoSpaceDN w:val="0"/>
        <w:adjustRightInd w:val="0"/>
        <w:ind w:left="360"/>
        <w:rPr>
          <w:color w:val="000000"/>
          <w:sz w:val="22"/>
          <w:szCs w:val="22"/>
        </w:rPr>
      </w:pPr>
    </w:p>
    <w:p w:rsidR="00986AE0" w:rsidRPr="002C76C1" w:rsidRDefault="00986AE0" w:rsidP="00986AE0">
      <w:pPr>
        <w:tabs>
          <w:tab w:val="center" w:pos="709"/>
        </w:tabs>
        <w:autoSpaceDE w:val="0"/>
        <w:autoSpaceDN w:val="0"/>
        <w:adjustRightInd w:val="0"/>
        <w:ind w:left="360"/>
        <w:rPr>
          <w:color w:val="000000"/>
          <w:sz w:val="22"/>
          <w:szCs w:val="22"/>
        </w:rPr>
      </w:pPr>
    </w:p>
    <w:p w:rsidR="00986AE0" w:rsidRPr="002C76C1" w:rsidRDefault="00986AE0" w:rsidP="00986AE0">
      <w:pPr>
        <w:tabs>
          <w:tab w:val="center" w:pos="709"/>
        </w:tabs>
        <w:autoSpaceDE w:val="0"/>
        <w:autoSpaceDN w:val="0"/>
        <w:adjustRightInd w:val="0"/>
        <w:ind w:left="360"/>
        <w:rPr>
          <w:color w:val="000000"/>
          <w:sz w:val="22"/>
          <w:szCs w:val="22"/>
        </w:rPr>
      </w:pPr>
    </w:p>
    <w:p w:rsidR="00986AE0" w:rsidRPr="002C76C1" w:rsidRDefault="00986AE0" w:rsidP="00986AE0">
      <w:pPr>
        <w:tabs>
          <w:tab w:val="center" w:pos="709"/>
        </w:tabs>
        <w:autoSpaceDE w:val="0"/>
        <w:autoSpaceDN w:val="0"/>
        <w:adjustRightInd w:val="0"/>
        <w:rPr>
          <w:color w:val="000000"/>
          <w:sz w:val="22"/>
          <w:szCs w:val="22"/>
        </w:rPr>
      </w:pPr>
    </w:p>
    <w:p w:rsidR="00986AE0" w:rsidRPr="002C76C1" w:rsidRDefault="00986AE0" w:rsidP="006F5D2E">
      <w:pPr>
        <w:numPr>
          <w:ilvl w:val="0"/>
          <w:numId w:val="149"/>
        </w:numPr>
        <w:tabs>
          <w:tab w:val="center" w:pos="709"/>
        </w:tabs>
        <w:autoSpaceDE w:val="0"/>
        <w:autoSpaceDN w:val="0"/>
        <w:adjustRightInd w:val="0"/>
        <w:rPr>
          <w:color w:val="000000"/>
          <w:sz w:val="22"/>
          <w:szCs w:val="22"/>
        </w:rPr>
      </w:pPr>
      <w:r w:rsidRPr="002C76C1">
        <w:rPr>
          <w:sz w:val="22"/>
          <w:szCs w:val="22"/>
        </w:rPr>
        <w:t xml:space="preserve">The business case </w:t>
      </w:r>
      <w:r w:rsidRPr="002C76C1">
        <w:rPr>
          <w:color w:val="000000"/>
          <w:sz w:val="22"/>
          <w:szCs w:val="22"/>
        </w:rPr>
        <w:t xml:space="preserve">approved by the designated authority of the department was also not provided at DPW. </w:t>
      </w:r>
    </w:p>
    <w:p w:rsidR="00986AE0" w:rsidRPr="002C76C1" w:rsidRDefault="00986AE0" w:rsidP="00986AE0">
      <w:pPr>
        <w:tabs>
          <w:tab w:val="center" w:pos="709"/>
        </w:tabs>
        <w:autoSpaceDE w:val="0"/>
        <w:autoSpaceDN w:val="0"/>
        <w:adjustRightInd w:val="0"/>
        <w:rPr>
          <w:color w:val="000000"/>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2"/>
        <w:gridCol w:w="3081"/>
        <w:gridCol w:w="2677"/>
      </w:tblGrid>
      <w:tr w:rsidR="00986AE0" w:rsidRPr="002C76C1" w:rsidTr="00861A27">
        <w:tc>
          <w:tcPr>
            <w:tcW w:w="2972" w:type="dxa"/>
            <w:shd w:val="clear" w:color="auto" w:fill="BFBFBF" w:themeFill="background1" w:themeFillShade="BF"/>
          </w:tcPr>
          <w:p w:rsidR="00986AE0" w:rsidRPr="00C41BBF" w:rsidRDefault="00986AE0" w:rsidP="00861A27">
            <w:pPr>
              <w:tabs>
                <w:tab w:val="center" w:pos="709"/>
              </w:tabs>
              <w:autoSpaceDE w:val="0"/>
              <w:autoSpaceDN w:val="0"/>
              <w:adjustRightInd w:val="0"/>
              <w:rPr>
                <w:b/>
                <w:sz w:val="18"/>
                <w:szCs w:val="18"/>
              </w:rPr>
            </w:pPr>
            <w:r w:rsidRPr="00C41BBF">
              <w:rPr>
                <w:b/>
                <w:sz w:val="18"/>
                <w:szCs w:val="18"/>
              </w:rPr>
              <w:t>SUPPLIER</w:t>
            </w:r>
          </w:p>
        </w:tc>
        <w:tc>
          <w:tcPr>
            <w:tcW w:w="3081" w:type="dxa"/>
            <w:shd w:val="clear" w:color="auto" w:fill="BFBFBF" w:themeFill="background1" w:themeFillShade="BF"/>
          </w:tcPr>
          <w:p w:rsidR="00986AE0" w:rsidRPr="00C41BBF" w:rsidRDefault="00986AE0" w:rsidP="00861A27">
            <w:pPr>
              <w:tabs>
                <w:tab w:val="center" w:pos="709"/>
              </w:tabs>
              <w:autoSpaceDE w:val="0"/>
              <w:autoSpaceDN w:val="0"/>
              <w:adjustRightInd w:val="0"/>
              <w:jc w:val="right"/>
              <w:rPr>
                <w:b/>
                <w:sz w:val="18"/>
                <w:szCs w:val="18"/>
              </w:rPr>
            </w:pPr>
            <w:r w:rsidRPr="00C41BBF">
              <w:rPr>
                <w:b/>
                <w:sz w:val="18"/>
                <w:szCs w:val="18"/>
              </w:rPr>
              <w:t>AMOUNT TENDERED</w:t>
            </w:r>
          </w:p>
        </w:tc>
        <w:tc>
          <w:tcPr>
            <w:tcW w:w="2677" w:type="dxa"/>
            <w:shd w:val="clear" w:color="auto" w:fill="BFBFBF" w:themeFill="background1" w:themeFillShade="BF"/>
          </w:tcPr>
          <w:p w:rsidR="00986AE0" w:rsidRPr="00C41BBF" w:rsidRDefault="00986AE0" w:rsidP="00861A27">
            <w:pPr>
              <w:tabs>
                <w:tab w:val="center" w:pos="709"/>
              </w:tabs>
              <w:autoSpaceDE w:val="0"/>
              <w:autoSpaceDN w:val="0"/>
              <w:adjustRightInd w:val="0"/>
              <w:jc w:val="right"/>
              <w:rPr>
                <w:b/>
                <w:sz w:val="18"/>
                <w:szCs w:val="18"/>
              </w:rPr>
            </w:pPr>
            <w:r w:rsidRPr="00C41BBF">
              <w:rPr>
                <w:b/>
                <w:sz w:val="18"/>
                <w:szCs w:val="18"/>
              </w:rPr>
              <w:t>AMOUNT PAID</w:t>
            </w:r>
          </w:p>
        </w:tc>
      </w:tr>
      <w:tr w:rsidR="00986AE0" w:rsidRPr="002C76C1" w:rsidTr="00861A27">
        <w:tc>
          <w:tcPr>
            <w:tcW w:w="2972" w:type="dxa"/>
          </w:tcPr>
          <w:p w:rsidR="00986AE0" w:rsidRPr="00C41BBF" w:rsidRDefault="00986AE0" w:rsidP="00861A27">
            <w:pPr>
              <w:tabs>
                <w:tab w:val="center" w:pos="709"/>
              </w:tabs>
              <w:autoSpaceDE w:val="0"/>
              <w:autoSpaceDN w:val="0"/>
              <w:adjustRightInd w:val="0"/>
              <w:rPr>
                <w:sz w:val="18"/>
                <w:szCs w:val="18"/>
              </w:rPr>
            </w:pPr>
            <w:r w:rsidRPr="00C41BBF">
              <w:rPr>
                <w:sz w:val="18"/>
                <w:szCs w:val="18"/>
              </w:rPr>
              <w:t>Omega Digital Technology</w:t>
            </w:r>
          </w:p>
        </w:tc>
        <w:tc>
          <w:tcPr>
            <w:tcW w:w="3081" w:type="dxa"/>
          </w:tcPr>
          <w:p w:rsidR="00986AE0" w:rsidRPr="00C41BBF" w:rsidRDefault="00986AE0" w:rsidP="00861A27">
            <w:pPr>
              <w:tabs>
                <w:tab w:val="center" w:pos="709"/>
              </w:tabs>
              <w:autoSpaceDE w:val="0"/>
              <w:autoSpaceDN w:val="0"/>
              <w:adjustRightInd w:val="0"/>
              <w:jc w:val="right"/>
              <w:rPr>
                <w:sz w:val="18"/>
                <w:szCs w:val="18"/>
              </w:rPr>
            </w:pPr>
            <w:r w:rsidRPr="00C41BBF">
              <w:rPr>
                <w:sz w:val="18"/>
                <w:szCs w:val="18"/>
              </w:rPr>
              <w:t>R5 829 820,14</w:t>
            </w:r>
          </w:p>
        </w:tc>
        <w:tc>
          <w:tcPr>
            <w:tcW w:w="2677" w:type="dxa"/>
          </w:tcPr>
          <w:p w:rsidR="00986AE0" w:rsidRPr="00C41BBF" w:rsidRDefault="00986AE0" w:rsidP="00861A27">
            <w:pPr>
              <w:tabs>
                <w:tab w:val="center" w:pos="709"/>
              </w:tabs>
              <w:autoSpaceDE w:val="0"/>
              <w:autoSpaceDN w:val="0"/>
              <w:adjustRightInd w:val="0"/>
              <w:jc w:val="right"/>
              <w:rPr>
                <w:sz w:val="18"/>
                <w:szCs w:val="18"/>
              </w:rPr>
            </w:pPr>
            <w:r w:rsidRPr="00C41BBF">
              <w:rPr>
                <w:sz w:val="18"/>
                <w:szCs w:val="18"/>
              </w:rPr>
              <w:t>R5 829 820,14</w:t>
            </w:r>
          </w:p>
        </w:tc>
      </w:tr>
    </w:tbl>
    <w:p w:rsidR="00986AE0" w:rsidRPr="002C76C1" w:rsidRDefault="00986AE0" w:rsidP="00986AE0">
      <w:pPr>
        <w:tabs>
          <w:tab w:val="center" w:pos="709"/>
        </w:tabs>
        <w:autoSpaceDE w:val="0"/>
        <w:autoSpaceDN w:val="0"/>
        <w:adjustRightInd w:val="0"/>
        <w:rPr>
          <w:sz w:val="22"/>
          <w:szCs w:val="22"/>
        </w:rPr>
      </w:pPr>
    </w:p>
    <w:p w:rsidR="00986AE0" w:rsidRPr="002C76C1" w:rsidRDefault="00986AE0" w:rsidP="00986AE0">
      <w:pPr>
        <w:tabs>
          <w:tab w:val="center" w:pos="709"/>
        </w:tabs>
        <w:autoSpaceDE w:val="0"/>
        <w:autoSpaceDN w:val="0"/>
        <w:adjustRightInd w:val="0"/>
        <w:rPr>
          <w:bCs/>
          <w:sz w:val="22"/>
          <w:szCs w:val="22"/>
        </w:rPr>
      </w:pPr>
      <w:r>
        <w:rPr>
          <w:bCs/>
          <w:sz w:val="22"/>
          <w:szCs w:val="22"/>
        </w:rPr>
        <w:t>The finding occurred as a result of the fact that:</w:t>
      </w:r>
    </w:p>
    <w:p w:rsidR="00986AE0" w:rsidRPr="002C76C1" w:rsidRDefault="00986AE0" w:rsidP="00986AE0">
      <w:pPr>
        <w:pStyle w:val="NormalWeb"/>
        <w:tabs>
          <w:tab w:val="center" w:pos="709"/>
        </w:tabs>
        <w:ind w:left="720"/>
        <w:rPr>
          <w:rFonts w:ascii="Arial" w:hAnsi="Arial" w:cs="Arial"/>
          <w:sz w:val="22"/>
          <w:szCs w:val="22"/>
          <w:lang w:val="en-ZA"/>
        </w:rPr>
      </w:pPr>
    </w:p>
    <w:p w:rsidR="00986AE0" w:rsidRPr="002C76C1" w:rsidRDefault="00986AE0" w:rsidP="00986AE0">
      <w:pPr>
        <w:pStyle w:val="NormalWeb"/>
        <w:tabs>
          <w:tab w:val="center" w:pos="709"/>
        </w:tabs>
        <w:rPr>
          <w:rFonts w:ascii="Arial" w:hAnsi="Arial" w:cs="Arial"/>
          <w:sz w:val="22"/>
          <w:szCs w:val="22"/>
          <w:lang w:val="en-ZA"/>
        </w:rPr>
      </w:pPr>
      <w:r w:rsidRPr="002C76C1">
        <w:rPr>
          <w:rFonts w:ascii="Arial" w:hAnsi="Arial" w:cs="Arial"/>
          <w:sz w:val="22"/>
          <w:szCs w:val="22"/>
          <w:lang w:val="en-ZA"/>
        </w:rPr>
        <w:t>The director of IT support indicated that suppliers to be used for the month are chosen. At the beginning of every week quotations are selected for utilisation. The prices will not change within a week and prices for the 285-1 contract are predefined and therefore only change per quarter.</w:t>
      </w:r>
    </w:p>
    <w:p w:rsidR="00986AE0" w:rsidRDefault="00986AE0" w:rsidP="00986AE0">
      <w:pPr>
        <w:tabs>
          <w:tab w:val="center" w:pos="709"/>
        </w:tabs>
        <w:autoSpaceDE w:val="0"/>
        <w:autoSpaceDN w:val="0"/>
        <w:adjustRightInd w:val="0"/>
        <w:rPr>
          <w:sz w:val="22"/>
          <w:szCs w:val="22"/>
        </w:rPr>
      </w:pPr>
    </w:p>
    <w:p w:rsidR="00986AE0" w:rsidRPr="002C76C1" w:rsidRDefault="00986AE0" w:rsidP="00986AE0">
      <w:pPr>
        <w:tabs>
          <w:tab w:val="center" w:pos="709"/>
        </w:tabs>
        <w:autoSpaceDE w:val="0"/>
        <w:autoSpaceDN w:val="0"/>
        <w:adjustRightInd w:val="0"/>
        <w:rPr>
          <w:sz w:val="22"/>
          <w:szCs w:val="22"/>
        </w:rPr>
      </w:pPr>
      <w:r>
        <w:rPr>
          <w:sz w:val="22"/>
          <w:szCs w:val="22"/>
        </w:rPr>
        <w:t>Impact of the finding:</w:t>
      </w:r>
    </w:p>
    <w:p w:rsidR="00986AE0" w:rsidRPr="002C76C1" w:rsidRDefault="00986AE0" w:rsidP="00986AE0">
      <w:pPr>
        <w:pStyle w:val="NormalWeb"/>
        <w:tabs>
          <w:tab w:val="center" w:pos="709"/>
        </w:tabs>
        <w:ind w:firstLine="720"/>
        <w:rPr>
          <w:rFonts w:ascii="Arial" w:hAnsi="Arial" w:cs="Arial"/>
          <w:sz w:val="22"/>
          <w:szCs w:val="22"/>
        </w:rPr>
      </w:pPr>
    </w:p>
    <w:p w:rsidR="00986AE0" w:rsidRPr="002C76C1" w:rsidRDefault="00986AE0" w:rsidP="006F5D2E">
      <w:pPr>
        <w:pStyle w:val="NormalWeb"/>
        <w:widowControl/>
        <w:numPr>
          <w:ilvl w:val="0"/>
          <w:numId w:val="148"/>
        </w:numPr>
        <w:tabs>
          <w:tab w:val="center" w:pos="709"/>
        </w:tabs>
        <w:ind w:left="0" w:firstLine="0"/>
        <w:rPr>
          <w:rFonts w:ascii="Arial" w:hAnsi="Arial" w:cs="Arial"/>
          <w:sz w:val="22"/>
          <w:szCs w:val="22"/>
          <w:lang w:val="en-ZA"/>
        </w:rPr>
      </w:pPr>
      <w:r w:rsidRPr="002C76C1">
        <w:rPr>
          <w:rFonts w:ascii="Arial" w:hAnsi="Arial" w:cs="Arial"/>
          <w:sz w:val="22"/>
          <w:szCs w:val="22"/>
          <w:lang w:val="en-ZA"/>
        </w:rPr>
        <w:t>Non compliance with the above SITA Act regulations and Treasury regulations.</w:t>
      </w:r>
    </w:p>
    <w:p w:rsidR="00986AE0" w:rsidRPr="002C76C1" w:rsidRDefault="00986AE0" w:rsidP="006F5D2E">
      <w:pPr>
        <w:pStyle w:val="NormalWeb"/>
        <w:widowControl/>
        <w:numPr>
          <w:ilvl w:val="0"/>
          <w:numId w:val="148"/>
        </w:numPr>
        <w:tabs>
          <w:tab w:val="center" w:pos="709"/>
        </w:tabs>
        <w:ind w:left="0" w:firstLine="0"/>
        <w:rPr>
          <w:rFonts w:ascii="Arial" w:hAnsi="Arial" w:cs="Arial"/>
          <w:sz w:val="22"/>
          <w:szCs w:val="22"/>
          <w:lang w:val="en-ZA"/>
        </w:rPr>
      </w:pPr>
      <w:r w:rsidRPr="002C76C1">
        <w:rPr>
          <w:rFonts w:ascii="Arial" w:hAnsi="Arial" w:cs="Arial"/>
          <w:sz w:val="22"/>
          <w:szCs w:val="22"/>
          <w:lang w:val="en-ZA"/>
        </w:rPr>
        <w:t>Risk of payments being awarded to favoured suppliers.</w:t>
      </w:r>
    </w:p>
    <w:p w:rsidR="00986AE0" w:rsidRPr="002C76C1" w:rsidRDefault="00986AE0" w:rsidP="006F5D2E">
      <w:pPr>
        <w:pStyle w:val="NormalWeb"/>
        <w:widowControl/>
        <w:numPr>
          <w:ilvl w:val="0"/>
          <w:numId w:val="148"/>
        </w:numPr>
        <w:tabs>
          <w:tab w:val="center" w:pos="709"/>
        </w:tabs>
        <w:ind w:left="0" w:firstLine="0"/>
        <w:rPr>
          <w:rFonts w:ascii="Arial" w:hAnsi="Arial" w:cs="Arial"/>
          <w:sz w:val="22"/>
          <w:szCs w:val="22"/>
          <w:lang w:val="en-ZA"/>
        </w:rPr>
      </w:pPr>
      <w:r w:rsidRPr="002C76C1">
        <w:rPr>
          <w:rFonts w:ascii="Arial" w:hAnsi="Arial" w:cs="Arial"/>
          <w:sz w:val="22"/>
          <w:szCs w:val="22"/>
          <w:lang w:val="en-ZA"/>
        </w:rPr>
        <w:t>Increased risk of bribery and fraudulent activities.</w:t>
      </w:r>
    </w:p>
    <w:p w:rsidR="00986AE0" w:rsidRPr="002C76C1" w:rsidRDefault="00986AE0" w:rsidP="006F5D2E">
      <w:pPr>
        <w:pStyle w:val="NormalWeb"/>
        <w:widowControl/>
        <w:numPr>
          <w:ilvl w:val="0"/>
          <w:numId w:val="148"/>
        </w:numPr>
        <w:tabs>
          <w:tab w:val="center" w:pos="709"/>
        </w:tabs>
        <w:ind w:left="720" w:hanging="720"/>
        <w:rPr>
          <w:rFonts w:ascii="Arial" w:hAnsi="Arial" w:cs="Arial"/>
          <w:sz w:val="22"/>
          <w:szCs w:val="22"/>
          <w:lang w:val="en-ZA"/>
        </w:rPr>
      </w:pPr>
      <w:r w:rsidRPr="002C76C1">
        <w:rPr>
          <w:rFonts w:ascii="Arial" w:hAnsi="Arial" w:cs="Arial"/>
          <w:sz w:val="22"/>
          <w:szCs w:val="22"/>
          <w:lang w:val="en-ZA"/>
        </w:rPr>
        <w:t>Limitation of scope to determine if the amount should be classified as irregular expenditure of R5 829 820, 14 as the business case was not provided.</w:t>
      </w:r>
    </w:p>
    <w:p w:rsidR="00986AE0" w:rsidRPr="002C76C1" w:rsidRDefault="00986AE0" w:rsidP="00986AE0">
      <w:pPr>
        <w:tabs>
          <w:tab w:val="center" w:pos="709"/>
        </w:tabs>
        <w:autoSpaceDE w:val="0"/>
        <w:autoSpaceDN w:val="0"/>
        <w:adjustRightInd w:val="0"/>
        <w:rPr>
          <w:sz w:val="22"/>
          <w:szCs w:val="22"/>
        </w:rPr>
      </w:pPr>
    </w:p>
    <w:p w:rsidR="00986AE0" w:rsidRPr="002C76C1" w:rsidRDefault="00986AE0" w:rsidP="00986AE0">
      <w:pPr>
        <w:tabs>
          <w:tab w:val="center" w:pos="709"/>
        </w:tabs>
        <w:autoSpaceDE w:val="0"/>
        <w:autoSpaceDN w:val="0"/>
        <w:adjustRightInd w:val="0"/>
        <w:rPr>
          <w:bCs/>
          <w:sz w:val="22"/>
          <w:szCs w:val="22"/>
        </w:rPr>
      </w:pPr>
    </w:p>
    <w:p w:rsidR="00986AE0" w:rsidRPr="002C76C1" w:rsidRDefault="00986AE0" w:rsidP="00986AE0">
      <w:pPr>
        <w:pStyle w:val="NormalWeb"/>
        <w:tabs>
          <w:tab w:val="center" w:pos="709"/>
        </w:tabs>
        <w:rPr>
          <w:rFonts w:ascii="Arial" w:hAnsi="Arial" w:cs="Arial"/>
          <w:b/>
          <w:bCs/>
          <w:sz w:val="22"/>
          <w:szCs w:val="22"/>
        </w:rPr>
      </w:pPr>
      <w:r w:rsidRPr="002C76C1">
        <w:rPr>
          <w:rFonts w:ascii="Arial" w:hAnsi="Arial" w:cs="Arial"/>
          <w:b/>
          <w:bCs/>
          <w:sz w:val="22"/>
          <w:szCs w:val="22"/>
        </w:rPr>
        <w:t>Internal control deficiency</w:t>
      </w:r>
    </w:p>
    <w:p w:rsidR="00986AE0" w:rsidRPr="00D41805" w:rsidRDefault="00986AE0" w:rsidP="00986AE0">
      <w:pPr>
        <w:pStyle w:val="NormalWeb"/>
        <w:tabs>
          <w:tab w:val="center" w:pos="709"/>
        </w:tabs>
        <w:rPr>
          <w:rFonts w:ascii="Arial" w:hAnsi="Arial" w:cs="Arial"/>
          <w:b/>
          <w:bCs/>
          <w:i/>
          <w:sz w:val="22"/>
          <w:szCs w:val="22"/>
        </w:rPr>
      </w:pPr>
    </w:p>
    <w:p w:rsidR="00986AE0" w:rsidRPr="00D41805" w:rsidRDefault="00986AE0" w:rsidP="00986AE0">
      <w:pPr>
        <w:pStyle w:val="Heading2"/>
        <w:widowControl/>
        <w:tabs>
          <w:tab w:val="center" w:pos="709"/>
        </w:tabs>
        <w:spacing w:before="0" w:after="0"/>
        <w:rPr>
          <w:b w:val="0"/>
          <w:iCs w:val="0"/>
          <w:sz w:val="22"/>
          <w:szCs w:val="22"/>
        </w:rPr>
      </w:pPr>
      <w:r w:rsidRPr="00D41805">
        <w:rPr>
          <w:b w:val="0"/>
          <w:iCs w:val="0"/>
          <w:sz w:val="22"/>
          <w:szCs w:val="22"/>
        </w:rPr>
        <w:t>Leadership</w:t>
      </w:r>
    </w:p>
    <w:p w:rsidR="00986AE0" w:rsidRPr="00D41805" w:rsidRDefault="00986AE0" w:rsidP="00986AE0">
      <w:pPr>
        <w:tabs>
          <w:tab w:val="center" w:pos="709"/>
        </w:tabs>
        <w:rPr>
          <w:i/>
        </w:rPr>
      </w:pPr>
    </w:p>
    <w:p w:rsidR="00986AE0" w:rsidRPr="00D41805" w:rsidRDefault="00986AE0" w:rsidP="00986AE0">
      <w:pPr>
        <w:tabs>
          <w:tab w:val="left" w:pos="426"/>
          <w:tab w:val="center" w:pos="709"/>
        </w:tabs>
        <w:spacing w:after="120" w:line="260" w:lineRule="exact"/>
        <w:jc w:val="both"/>
        <w:rPr>
          <w:i/>
        </w:rPr>
      </w:pPr>
      <w:r w:rsidRPr="00D41805">
        <w:rPr>
          <w:i/>
        </w:rPr>
        <w:t>Management did not effectively exercise oversight responsibility regarding financial and performance reporting and compliance and related internal controls</w:t>
      </w:r>
    </w:p>
    <w:p w:rsidR="00986AE0" w:rsidRPr="00D41805" w:rsidRDefault="00986AE0" w:rsidP="00986AE0">
      <w:pPr>
        <w:pStyle w:val="NormalWeb"/>
        <w:tabs>
          <w:tab w:val="center" w:pos="709"/>
        </w:tabs>
        <w:rPr>
          <w:rFonts w:ascii="Arial" w:hAnsi="Arial" w:cs="Arial"/>
          <w:i/>
          <w:sz w:val="22"/>
          <w:szCs w:val="22"/>
        </w:rPr>
      </w:pPr>
    </w:p>
    <w:p w:rsidR="00986AE0" w:rsidRPr="00D41805" w:rsidRDefault="00986AE0" w:rsidP="00986AE0">
      <w:pPr>
        <w:pStyle w:val="NormalWeb"/>
        <w:tabs>
          <w:tab w:val="center" w:pos="709"/>
        </w:tabs>
        <w:rPr>
          <w:rFonts w:ascii="Arial" w:hAnsi="Arial" w:cs="Arial"/>
          <w:i/>
          <w:sz w:val="22"/>
          <w:szCs w:val="22"/>
        </w:rPr>
      </w:pPr>
      <w:r w:rsidRPr="00D41805">
        <w:rPr>
          <w:rFonts w:ascii="Arial" w:hAnsi="Arial" w:cs="Arial"/>
          <w:i/>
          <w:sz w:val="22"/>
          <w:szCs w:val="22"/>
        </w:rPr>
        <w:t xml:space="preserve">Financial management </w:t>
      </w:r>
    </w:p>
    <w:p w:rsidR="00986AE0" w:rsidRPr="00D41805" w:rsidRDefault="00986AE0" w:rsidP="00986AE0">
      <w:pPr>
        <w:pStyle w:val="NormalWeb"/>
        <w:tabs>
          <w:tab w:val="center" w:pos="709"/>
        </w:tabs>
        <w:rPr>
          <w:rFonts w:ascii="Arial" w:hAnsi="Arial" w:cs="Arial"/>
          <w:i/>
          <w:sz w:val="22"/>
          <w:szCs w:val="22"/>
        </w:rPr>
      </w:pPr>
    </w:p>
    <w:p w:rsidR="00986AE0" w:rsidRDefault="00986AE0" w:rsidP="00986AE0">
      <w:pPr>
        <w:tabs>
          <w:tab w:val="center" w:pos="709"/>
        </w:tabs>
        <w:rPr>
          <w:i/>
        </w:rPr>
      </w:pPr>
      <w:r w:rsidRPr="00D41805">
        <w:rPr>
          <w:i/>
          <w:iCs/>
          <w:lang w:val="en-GB"/>
        </w:rPr>
        <w:t xml:space="preserve">The department does not effectively </w:t>
      </w:r>
      <w:r w:rsidRPr="00D41805">
        <w:rPr>
          <w:i/>
        </w:rPr>
        <w:t>reviews and monitors compliance with applicable laws and regulations</w:t>
      </w:r>
    </w:p>
    <w:p w:rsidR="00986AE0" w:rsidRDefault="00986AE0" w:rsidP="00986AE0">
      <w:pPr>
        <w:tabs>
          <w:tab w:val="center" w:pos="709"/>
        </w:tabs>
        <w:rPr>
          <w:i/>
        </w:rPr>
      </w:pPr>
    </w:p>
    <w:p w:rsidR="00986AE0" w:rsidRDefault="00986AE0" w:rsidP="00986AE0">
      <w:pPr>
        <w:tabs>
          <w:tab w:val="center" w:pos="709"/>
        </w:tabs>
        <w:rPr>
          <w:i/>
        </w:rPr>
      </w:pPr>
    </w:p>
    <w:p w:rsidR="00986AE0" w:rsidRPr="002C76C1" w:rsidRDefault="00986AE0" w:rsidP="00986AE0">
      <w:pPr>
        <w:tabs>
          <w:tab w:val="center" w:pos="709"/>
        </w:tabs>
        <w:spacing w:after="120"/>
        <w:jc w:val="both"/>
        <w:rPr>
          <w:b/>
          <w:bCs/>
          <w:sz w:val="22"/>
          <w:szCs w:val="22"/>
        </w:rPr>
      </w:pPr>
      <w:r w:rsidRPr="002C76C1">
        <w:rPr>
          <w:b/>
          <w:bCs/>
          <w:sz w:val="22"/>
          <w:szCs w:val="22"/>
        </w:rPr>
        <w:t>Recommendation</w:t>
      </w:r>
    </w:p>
    <w:p w:rsidR="00986AE0" w:rsidRPr="002C76C1" w:rsidRDefault="00986AE0" w:rsidP="00986AE0">
      <w:pPr>
        <w:pStyle w:val="ListParagraph"/>
        <w:tabs>
          <w:tab w:val="center" w:pos="709"/>
        </w:tabs>
        <w:spacing w:before="240" w:after="120"/>
        <w:ind w:left="0"/>
        <w:rPr>
          <w:rFonts w:ascii="Arial" w:hAnsi="Arial" w:cs="Arial"/>
          <w:color w:val="000000"/>
          <w:sz w:val="22"/>
          <w:szCs w:val="22"/>
        </w:rPr>
      </w:pPr>
      <w:r w:rsidRPr="002C76C1">
        <w:rPr>
          <w:rFonts w:ascii="Arial" w:hAnsi="Arial" w:cs="Arial"/>
          <w:color w:val="000000"/>
          <w:sz w:val="22"/>
          <w:szCs w:val="22"/>
        </w:rPr>
        <w:t>The approved business case should be provided.</w:t>
      </w:r>
    </w:p>
    <w:p w:rsidR="00986AE0" w:rsidRPr="002C76C1" w:rsidRDefault="00986AE0" w:rsidP="00986AE0">
      <w:pPr>
        <w:pStyle w:val="ListParagraph"/>
        <w:tabs>
          <w:tab w:val="center" w:pos="709"/>
        </w:tabs>
        <w:ind w:left="284" w:hanging="284"/>
        <w:rPr>
          <w:rFonts w:ascii="Arial" w:hAnsi="Arial" w:cs="Arial"/>
          <w:b/>
          <w:bCs/>
          <w:sz w:val="22"/>
          <w:szCs w:val="22"/>
        </w:rPr>
      </w:pPr>
    </w:p>
    <w:p w:rsidR="00986AE0" w:rsidRPr="002C76C1" w:rsidRDefault="00986AE0" w:rsidP="00986AE0">
      <w:pPr>
        <w:pStyle w:val="ListParagraph"/>
        <w:tabs>
          <w:tab w:val="center" w:pos="709"/>
        </w:tabs>
        <w:ind w:left="284" w:hanging="284"/>
        <w:rPr>
          <w:rFonts w:ascii="Arial" w:hAnsi="Arial" w:cs="Arial"/>
          <w:b/>
          <w:bCs/>
          <w:sz w:val="22"/>
          <w:szCs w:val="22"/>
        </w:rPr>
      </w:pPr>
      <w:r w:rsidRPr="002C76C1">
        <w:rPr>
          <w:rFonts w:ascii="Arial" w:hAnsi="Arial" w:cs="Arial"/>
          <w:b/>
          <w:bCs/>
          <w:sz w:val="22"/>
          <w:szCs w:val="22"/>
        </w:rPr>
        <w:t>Management response</w:t>
      </w:r>
    </w:p>
    <w:p w:rsidR="00986AE0" w:rsidRPr="002C76C1" w:rsidRDefault="00986AE0" w:rsidP="00986AE0">
      <w:pPr>
        <w:pStyle w:val="ListParagraph"/>
        <w:tabs>
          <w:tab w:val="center" w:pos="709"/>
        </w:tabs>
        <w:ind w:left="284" w:hanging="284"/>
        <w:rPr>
          <w:rFonts w:ascii="Arial" w:hAnsi="Arial" w:cs="Arial"/>
          <w:b/>
          <w:bCs/>
          <w:sz w:val="22"/>
          <w:szCs w:val="22"/>
        </w:rPr>
      </w:pPr>
    </w:p>
    <w:p w:rsidR="00986AE0" w:rsidRPr="002C76C1" w:rsidRDefault="00986AE0" w:rsidP="00986AE0">
      <w:pPr>
        <w:keepNext/>
        <w:tabs>
          <w:tab w:val="center" w:pos="709"/>
        </w:tabs>
        <w:spacing w:after="120" w:line="260" w:lineRule="exact"/>
        <w:rPr>
          <w:b/>
          <w:sz w:val="22"/>
          <w:szCs w:val="22"/>
        </w:rPr>
      </w:pPr>
      <w:r w:rsidRPr="002C76C1">
        <w:rPr>
          <w:sz w:val="22"/>
          <w:szCs w:val="22"/>
        </w:rPr>
        <w:t>I am [not] in agreement with the finding for the following reasons [and supply the following/attached information in support of this]:</w:t>
      </w:r>
    </w:p>
    <w:p w:rsidR="00986AE0" w:rsidRDefault="00986AE0" w:rsidP="00986AE0">
      <w:pPr>
        <w:tabs>
          <w:tab w:val="center" w:pos="709"/>
        </w:tabs>
        <w:rPr>
          <w:i/>
        </w:rPr>
      </w:pPr>
    </w:p>
    <w:p w:rsidR="00986AE0" w:rsidRPr="002C76C1" w:rsidRDefault="00986AE0" w:rsidP="00986AE0">
      <w:pPr>
        <w:pStyle w:val="ListParagraph"/>
        <w:tabs>
          <w:tab w:val="center" w:pos="709"/>
        </w:tabs>
        <w:ind w:left="284" w:hanging="284"/>
        <w:rPr>
          <w:rFonts w:ascii="Arial" w:hAnsi="Arial" w:cs="Arial"/>
          <w:b/>
          <w:bCs/>
          <w:sz w:val="22"/>
          <w:szCs w:val="22"/>
        </w:rPr>
      </w:pPr>
      <w:r w:rsidRPr="002C76C1">
        <w:rPr>
          <w:rFonts w:ascii="Arial" w:hAnsi="Arial" w:cs="Arial"/>
          <w:b/>
          <w:bCs/>
          <w:sz w:val="22"/>
          <w:szCs w:val="22"/>
        </w:rPr>
        <w:t>Auditor’s conclusion</w:t>
      </w:r>
    </w:p>
    <w:p w:rsidR="00986AE0" w:rsidRPr="002C76C1" w:rsidRDefault="00986AE0" w:rsidP="00986AE0">
      <w:pPr>
        <w:pStyle w:val="ListParagraph"/>
        <w:tabs>
          <w:tab w:val="center" w:pos="709"/>
        </w:tabs>
        <w:ind w:left="284" w:hanging="284"/>
        <w:rPr>
          <w:rFonts w:ascii="Arial" w:hAnsi="Arial" w:cs="Arial"/>
          <w:b/>
          <w:bCs/>
          <w:sz w:val="22"/>
          <w:szCs w:val="22"/>
        </w:rPr>
      </w:pPr>
    </w:p>
    <w:p w:rsidR="00986AE0" w:rsidRPr="002C76C1" w:rsidRDefault="00986AE0" w:rsidP="00986AE0">
      <w:pPr>
        <w:pStyle w:val="ListParagraph"/>
        <w:tabs>
          <w:tab w:val="center" w:pos="709"/>
        </w:tabs>
        <w:ind w:left="284" w:hanging="284"/>
        <w:rPr>
          <w:rFonts w:ascii="Arial" w:hAnsi="Arial" w:cs="Arial"/>
          <w:bCs/>
          <w:sz w:val="22"/>
          <w:szCs w:val="22"/>
        </w:rPr>
      </w:pPr>
      <w:r w:rsidRPr="002C76C1">
        <w:rPr>
          <w:rFonts w:ascii="Arial" w:hAnsi="Arial" w:cs="Arial"/>
          <w:bCs/>
          <w:sz w:val="22"/>
          <w:szCs w:val="22"/>
        </w:rPr>
        <w:t>a)</w:t>
      </w:r>
      <w:r w:rsidRPr="002C76C1">
        <w:rPr>
          <w:rFonts w:ascii="Arial" w:hAnsi="Arial" w:cs="Arial"/>
          <w:bCs/>
          <w:sz w:val="22"/>
          <w:szCs w:val="22"/>
        </w:rPr>
        <w:tab/>
        <w:t>The non compliance matters will be reported at SITA.</w:t>
      </w:r>
    </w:p>
    <w:p w:rsidR="00986AE0" w:rsidRPr="002C76C1" w:rsidRDefault="00986AE0" w:rsidP="00986AE0">
      <w:pPr>
        <w:pStyle w:val="ListParagraph"/>
        <w:tabs>
          <w:tab w:val="center" w:pos="709"/>
        </w:tabs>
        <w:ind w:left="284" w:hanging="284"/>
        <w:rPr>
          <w:rFonts w:ascii="Arial" w:hAnsi="Arial" w:cs="Arial"/>
          <w:bCs/>
          <w:sz w:val="22"/>
          <w:szCs w:val="22"/>
        </w:rPr>
      </w:pPr>
      <w:r w:rsidRPr="002C76C1">
        <w:rPr>
          <w:rFonts w:ascii="Arial" w:hAnsi="Arial" w:cs="Arial"/>
          <w:bCs/>
          <w:sz w:val="22"/>
          <w:szCs w:val="22"/>
        </w:rPr>
        <w:t>b)</w:t>
      </w:r>
      <w:r w:rsidRPr="002C76C1">
        <w:rPr>
          <w:rFonts w:ascii="Arial" w:hAnsi="Arial" w:cs="Arial"/>
          <w:bCs/>
          <w:sz w:val="22"/>
          <w:szCs w:val="22"/>
        </w:rPr>
        <w:tab/>
        <w:t>The approved business case was submitted and the matter is therefore resolved.</w:t>
      </w:r>
    </w:p>
    <w:p w:rsidR="00986AE0" w:rsidRDefault="00986AE0" w:rsidP="00986AE0">
      <w:pPr>
        <w:tabs>
          <w:tab w:val="center" w:pos="709"/>
        </w:tabs>
        <w:rPr>
          <w:i/>
        </w:rPr>
      </w:pPr>
    </w:p>
    <w:p w:rsidR="00986AE0" w:rsidRDefault="00986AE0" w:rsidP="00986AE0">
      <w:pPr>
        <w:tabs>
          <w:tab w:val="center" w:pos="709"/>
        </w:tabs>
        <w:rPr>
          <w:i/>
        </w:rPr>
      </w:pPr>
    </w:p>
    <w:p w:rsidR="00782738" w:rsidRDefault="00782738" w:rsidP="00711E8B">
      <w:pPr>
        <w:spacing w:after="200" w:line="276" w:lineRule="auto"/>
        <w:rPr>
          <w:b/>
          <w:bCs/>
          <w:sz w:val="22"/>
          <w:szCs w:val="22"/>
        </w:rPr>
      </w:pPr>
    </w:p>
    <w:p w:rsidR="008153D8" w:rsidRDefault="008153D8" w:rsidP="00317670">
      <w:pPr>
        <w:tabs>
          <w:tab w:val="center" w:pos="709"/>
        </w:tabs>
        <w:spacing w:after="120"/>
        <w:jc w:val="both"/>
        <w:rPr>
          <w:b/>
          <w:bCs/>
          <w:sz w:val="22"/>
          <w:szCs w:val="22"/>
        </w:rPr>
      </w:pPr>
    </w:p>
    <w:p w:rsidR="008153D8" w:rsidRDefault="008153D8" w:rsidP="00317670">
      <w:pPr>
        <w:tabs>
          <w:tab w:val="center" w:pos="709"/>
        </w:tabs>
        <w:spacing w:after="120"/>
        <w:jc w:val="both"/>
        <w:rPr>
          <w:b/>
          <w:bCs/>
          <w:sz w:val="22"/>
          <w:szCs w:val="22"/>
        </w:rPr>
      </w:pPr>
    </w:p>
    <w:p w:rsidR="008153D8" w:rsidRDefault="008153D8" w:rsidP="00317670">
      <w:pPr>
        <w:tabs>
          <w:tab w:val="center" w:pos="709"/>
        </w:tabs>
        <w:spacing w:after="120"/>
        <w:jc w:val="both"/>
        <w:rPr>
          <w:b/>
          <w:bCs/>
          <w:sz w:val="22"/>
          <w:szCs w:val="22"/>
        </w:rPr>
      </w:pPr>
    </w:p>
    <w:p w:rsidR="008153D8" w:rsidRDefault="008153D8"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8153D8" w:rsidRDefault="008153D8"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711E8B" w:rsidRDefault="00711E8B" w:rsidP="00317670">
      <w:pPr>
        <w:tabs>
          <w:tab w:val="center" w:pos="709"/>
        </w:tabs>
        <w:spacing w:after="120"/>
        <w:jc w:val="both"/>
        <w:rPr>
          <w:b/>
          <w:bCs/>
          <w:sz w:val="22"/>
          <w:szCs w:val="22"/>
        </w:rPr>
      </w:pPr>
    </w:p>
    <w:p w:rsidR="00A1188E" w:rsidRPr="00990873" w:rsidRDefault="00A1188E" w:rsidP="006F5D2E">
      <w:pPr>
        <w:pStyle w:val="ListParagraph"/>
        <w:numPr>
          <w:ilvl w:val="0"/>
          <w:numId w:val="296"/>
        </w:numPr>
        <w:tabs>
          <w:tab w:val="center" w:pos="709"/>
        </w:tabs>
        <w:spacing w:after="120"/>
        <w:jc w:val="both"/>
        <w:rPr>
          <w:rFonts w:ascii="Arial" w:hAnsi="Arial" w:cs="Arial"/>
          <w:b/>
          <w:bCs/>
          <w:color w:val="FF0000"/>
          <w:sz w:val="22"/>
          <w:szCs w:val="22"/>
        </w:rPr>
      </w:pPr>
      <w:r w:rsidRPr="00990873">
        <w:rPr>
          <w:rFonts w:ascii="Arial" w:hAnsi="Arial" w:cs="Arial"/>
          <w:b/>
          <w:bCs/>
          <w:sz w:val="22"/>
          <w:szCs w:val="22"/>
        </w:rPr>
        <w:t xml:space="preserve">Independent Development Trust information not </w:t>
      </w:r>
      <w:r w:rsidR="00101CC0">
        <w:rPr>
          <w:rFonts w:ascii="Arial" w:hAnsi="Arial" w:cs="Arial"/>
          <w:b/>
          <w:bCs/>
          <w:sz w:val="22"/>
          <w:szCs w:val="22"/>
        </w:rPr>
        <w:t xml:space="preserve">timeously </w:t>
      </w:r>
      <w:r w:rsidRPr="00990873">
        <w:rPr>
          <w:rFonts w:ascii="Arial" w:hAnsi="Arial" w:cs="Arial"/>
          <w:b/>
          <w:bCs/>
          <w:sz w:val="22"/>
          <w:szCs w:val="22"/>
        </w:rPr>
        <w:t>submitted</w:t>
      </w:r>
      <w:r w:rsidR="00274CA6" w:rsidRPr="00990873">
        <w:rPr>
          <w:rFonts w:ascii="Arial" w:hAnsi="Arial" w:cs="Arial"/>
          <w:b/>
          <w:bCs/>
          <w:sz w:val="22"/>
          <w:szCs w:val="22"/>
        </w:rPr>
        <w:t xml:space="preserve"> </w:t>
      </w:r>
      <w:r w:rsidR="00274CA6" w:rsidRPr="00990873">
        <w:rPr>
          <w:rFonts w:ascii="Arial" w:hAnsi="Arial" w:cs="Arial"/>
          <w:b/>
          <w:bCs/>
          <w:color w:val="FF0000"/>
          <w:sz w:val="22"/>
          <w:szCs w:val="22"/>
        </w:rPr>
        <w:t>Ex 28</w:t>
      </w:r>
    </w:p>
    <w:p w:rsidR="00A1188E" w:rsidRPr="00990873" w:rsidRDefault="00A1188E" w:rsidP="00317670">
      <w:pPr>
        <w:tabs>
          <w:tab w:val="center" w:pos="709"/>
        </w:tabs>
        <w:spacing w:after="120"/>
        <w:jc w:val="both"/>
        <w:rPr>
          <w:b/>
          <w:bCs/>
          <w:sz w:val="22"/>
          <w:szCs w:val="22"/>
        </w:rPr>
      </w:pPr>
    </w:p>
    <w:p w:rsidR="00A1188E" w:rsidRPr="002C76C1" w:rsidRDefault="00A1188E" w:rsidP="00317670">
      <w:pPr>
        <w:tabs>
          <w:tab w:val="center" w:pos="709"/>
        </w:tabs>
        <w:spacing w:after="120"/>
        <w:jc w:val="both"/>
        <w:rPr>
          <w:b/>
          <w:bCs/>
          <w:sz w:val="22"/>
          <w:szCs w:val="22"/>
        </w:rPr>
      </w:pPr>
      <w:r w:rsidRPr="002C76C1">
        <w:rPr>
          <w:b/>
          <w:bCs/>
          <w:sz w:val="22"/>
          <w:szCs w:val="22"/>
        </w:rPr>
        <w:t>Audit Finding</w:t>
      </w:r>
    </w:p>
    <w:p w:rsidR="00A1188E" w:rsidRPr="002C76C1" w:rsidRDefault="00A1188E" w:rsidP="00317670">
      <w:pPr>
        <w:tabs>
          <w:tab w:val="center" w:pos="709"/>
        </w:tabs>
        <w:ind w:left="1159"/>
        <w:contextualSpacing/>
        <w:rPr>
          <w:color w:val="000000"/>
          <w:sz w:val="22"/>
          <w:szCs w:val="22"/>
          <w:lang w:eastAsia="en-ZA"/>
        </w:rPr>
      </w:pPr>
    </w:p>
    <w:p w:rsidR="00A1188E" w:rsidRPr="002C76C1" w:rsidRDefault="00A1188E" w:rsidP="00317670">
      <w:pPr>
        <w:tabs>
          <w:tab w:val="center" w:pos="709"/>
        </w:tabs>
        <w:rPr>
          <w:sz w:val="22"/>
          <w:szCs w:val="22"/>
          <w:lang w:eastAsia="en-ZA"/>
        </w:rPr>
      </w:pPr>
      <w:r w:rsidRPr="002C76C1">
        <w:rPr>
          <w:sz w:val="22"/>
          <w:szCs w:val="22"/>
          <w:lang w:eastAsia="en-ZA"/>
        </w:rPr>
        <w:t>Laws, rules and legislation:</w:t>
      </w:r>
    </w:p>
    <w:p w:rsidR="00A1188E" w:rsidRPr="002C76C1" w:rsidRDefault="00A1188E" w:rsidP="006F5D2E">
      <w:pPr>
        <w:numPr>
          <w:ilvl w:val="0"/>
          <w:numId w:val="212"/>
        </w:numPr>
        <w:tabs>
          <w:tab w:val="center" w:pos="709"/>
        </w:tabs>
        <w:spacing w:before="300"/>
        <w:ind w:hanging="720"/>
        <w:jc w:val="both"/>
        <w:rPr>
          <w:color w:val="000000"/>
          <w:sz w:val="22"/>
          <w:szCs w:val="22"/>
        </w:rPr>
      </w:pPr>
      <w:r w:rsidRPr="002C76C1">
        <w:rPr>
          <w:bCs/>
          <w:color w:val="000000"/>
          <w:sz w:val="22"/>
          <w:szCs w:val="22"/>
        </w:rPr>
        <w:t>Public Finance Management Act contains the following provisions</w:t>
      </w:r>
      <w:r w:rsidRPr="002C76C1">
        <w:rPr>
          <w:b/>
          <w:bCs/>
          <w:color w:val="000000"/>
          <w:sz w:val="22"/>
          <w:szCs w:val="22"/>
        </w:rPr>
        <w:t>:</w:t>
      </w:r>
    </w:p>
    <w:p w:rsidR="00A1188E" w:rsidRPr="002C76C1" w:rsidRDefault="00A1188E" w:rsidP="00317670">
      <w:pPr>
        <w:tabs>
          <w:tab w:val="center" w:pos="709"/>
        </w:tabs>
        <w:spacing w:before="300"/>
        <w:ind w:left="1440" w:hanging="720"/>
        <w:jc w:val="both"/>
        <w:rPr>
          <w:i/>
          <w:color w:val="000000"/>
          <w:sz w:val="22"/>
          <w:szCs w:val="22"/>
        </w:rPr>
      </w:pPr>
      <w:r w:rsidRPr="002C76C1">
        <w:rPr>
          <w:color w:val="000000"/>
          <w:sz w:val="22"/>
          <w:szCs w:val="22"/>
        </w:rPr>
        <w:t>“</w:t>
      </w:r>
      <w:r w:rsidRPr="002C76C1">
        <w:rPr>
          <w:i/>
          <w:color w:val="000000"/>
          <w:sz w:val="22"/>
          <w:szCs w:val="22"/>
        </w:rPr>
        <w:t>38(1)</w:t>
      </w:r>
      <w:r w:rsidRPr="002C76C1">
        <w:rPr>
          <w:i/>
          <w:color w:val="000000"/>
          <w:sz w:val="22"/>
          <w:szCs w:val="22"/>
        </w:rPr>
        <w:tab/>
        <w:t>The accounting officer for a department   trading entity or constitutional institution—</w:t>
      </w:r>
    </w:p>
    <w:p w:rsidR="00A1188E" w:rsidRPr="002C76C1" w:rsidRDefault="00A1188E" w:rsidP="00317670">
      <w:pPr>
        <w:tabs>
          <w:tab w:val="center" w:pos="709"/>
        </w:tabs>
        <w:spacing w:before="180"/>
        <w:ind w:left="2160" w:hanging="720"/>
        <w:jc w:val="both"/>
        <w:rPr>
          <w:i/>
          <w:color w:val="000000"/>
          <w:sz w:val="22"/>
          <w:szCs w:val="22"/>
        </w:rPr>
      </w:pPr>
      <w:r w:rsidRPr="002C76C1">
        <w:rPr>
          <w:color w:val="000000"/>
          <w:sz w:val="22"/>
          <w:szCs w:val="22"/>
        </w:rPr>
        <w:t>(</w:t>
      </w:r>
      <w:r w:rsidRPr="002C76C1">
        <w:rPr>
          <w:i/>
          <w:iCs/>
          <w:color w:val="000000"/>
          <w:sz w:val="22"/>
          <w:szCs w:val="22"/>
        </w:rPr>
        <w:t>a</w:t>
      </w:r>
      <w:r w:rsidRPr="002C76C1">
        <w:rPr>
          <w:color w:val="000000"/>
          <w:sz w:val="22"/>
          <w:szCs w:val="22"/>
        </w:rPr>
        <w:t>)</w:t>
      </w:r>
      <w:r w:rsidRPr="002C76C1">
        <w:rPr>
          <w:color w:val="000000"/>
          <w:sz w:val="22"/>
          <w:szCs w:val="22"/>
        </w:rPr>
        <w:tab/>
      </w:r>
      <w:r w:rsidRPr="002C76C1">
        <w:rPr>
          <w:i/>
          <w:color w:val="000000"/>
          <w:sz w:val="22"/>
          <w:szCs w:val="22"/>
        </w:rPr>
        <w:t>must ensure that that department   trading entity or constitutional institution has and maintains—</w:t>
      </w:r>
    </w:p>
    <w:p w:rsidR="00A1188E" w:rsidRPr="002C76C1" w:rsidRDefault="00A1188E" w:rsidP="00317670">
      <w:pPr>
        <w:tabs>
          <w:tab w:val="center" w:pos="709"/>
        </w:tabs>
        <w:spacing w:before="180"/>
        <w:ind w:left="2880" w:hanging="720"/>
        <w:rPr>
          <w:i/>
          <w:color w:val="000000"/>
          <w:sz w:val="22"/>
          <w:szCs w:val="22"/>
        </w:rPr>
      </w:pPr>
      <w:r w:rsidRPr="002C76C1">
        <w:rPr>
          <w:i/>
          <w:color w:val="000000"/>
          <w:sz w:val="22"/>
          <w:szCs w:val="22"/>
        </w:rPr>
        <w:t>(i)</w:t>
      </w:r>
      <w:r w:rsidRPr="002C76C1">
        <w:rPr>
          <w:i/>
          <w:color w:val="000000"/>
          <w:sz w:val="22"/>
          <w:szCs w:val="22"/>
        </w:rPr>
        <w:tab/>
        <w:t xml:space="preserve"> effective   efficient and transparent systems of financial and risk management and internal control;”</w:t>
      </w:r>
    </w:p>
    <w:p w:rsidR="00A1188E" w:rsidRPr="002C76C1" w:rsidRDefault="00A1188E" w:rsidP="00317670">
      <w:pPr>
        <w:tabs>
          <w:tab w:val="center" w:pos="709"/>
        </w:tabs>
        <w:spacing w:before="180"/>
        <w:ind w:left="1440" w:hanging="720"/>
        <w:rPr>
          <w:i/>
          <w:sz w:val="22"/>
          <w:szCs w:val="22"/>
          <w:lang w:val="en-GB"/>
        </w:rPr>
      </w:pPr>
      <w:r w:rsidRPr="002C76C1">
        <w:rPr>
          <w:i/>
          <w:color w:val="000000"/>
          <w:sz w:val="22"/>
          <w:szCs w:val="22"/>
        </w:rPr>
        <w:t>“38(2)</w:t>
      </w:r>
      <w:r w:rsidRPr="002C76C1">
        <w:rPr>
          <w:i/>
          <w:color w:val="000000"/>
          <w:sz w:val="22"/>
          <w:szCs w:val="22"/>
        </w:rPr>
        <w:tab/>
      </w:r>
      <w:r w:rsidRPr="002C76C1">
        <w:rPr>
          <w:i/>
          <w:sz w:val="22"/>
          <w:szCs w:val="22"/>
          <w:lang w:val="en-GB"/>
        </w:rPr>
        <w:t>An accounting officer may not commit a department, trading entity or constitutional institution to any liability for which money has not been appropriated.”</w:t>
      </w:r>
    </w:p>
    <w:p w:rsidR="00A1188E" w:rsidRPr="002C76C1" w:rsidRDefault="00A1188E" w:rsidP="00317670">
      <w:pPr>
        <w:tabs>
          <w:tab w:val="center" w:pos="709"/>
        </w:tabs>
        <w:spacing w:before="180"/>
        <w:ind w:left="1440" w:hanging="720"/>
        <w:rPr>
          <w:i/>
          <w:sz w:val="22"/>
          <w:szCs w:val="22"/>
          <w:lang w:val="en-GB"/>
        </w:rPr>
      </w:pPr>
    </w:p>
    <w:p w:rsidR="00A1188E" w:rsidRPr="002C76C1" w:rsidRDefault="00A1188E" w:rsidP="00317670">
      <w:pPr>
        <w:pStyle w:val="ListParagraph"/>
        <w:keepNext/>
        <w:tabs>
          <w:tab w:val="center" w:pos="709"/>
        </w:tabs>
        <w:spacing w:after="120"/>
        <w:ind w:left="1440" w:hanging="720"/>
        <w:jc w:val="both"/>
        <w:rPr>
          <w:rFonts w:ascii="Arial" w:hAnsi="Arial" w:cs="Arial"/>
          <w:sz w:val="22"/>
          <w:szCs w:val="22"/>
        </w:rPr>
      </w:pPr>
      <w:r w:rsidRPr="002C76C1">
        <w:rPr>
          <w:rFonts w:ascii="Arial" w:hAnsi="Arial" w:cs="Arial"/>
          <w:bCs/>
          <w:i/>
          <w:sz w:val="22"/>
          <w:szCs w:val="22"/>
          <w:lang w:val="en-GB"/>
        </w:rPr>
        <w:t>“13</w:t>
      </w:r>
      <w:r w:rsidRPr="002C76C1">
        <w:rPr>
          <w:rFonts w:ascii="Arial" w:hAnsi="Arial" w:cs="Arial"/>
          <w:bCs/>
          <w:i/>
          <w:sz w:val="22"/>
          <w:szCs w:val="22"/>
          <w:lang w:val="en-GB"/>
        </w:rPr>
        <w:tab/>
        <w:t> Deposits into National Revenue Fund.</w:t>
      </w:r>
      <w:r w:rsidRPr="002C76C1">
        <w:rPr>
          <w:rFonts w:ascii="Arial" w:hAnsi="Arial" w:cs="Arial"/>
          <w:i/>
          <w:sz w:val="22"/>
          <w:szCs w:val="22"/>
          <w:lang w:val="en-GB"/>
        </w:rPr>
        <w:t>—(1)  All money received by the national government must be paid into the National Revenue Fund”</w:t>
      </w:r>
    </w:p>
    <w:p w:rsidR="00A1188E" w:rsidRPr="002C76C1" w:rsidRDefault="00A1188E" w:rsidP="00317670">
      <w:pPr>
        <w:pStyle w:val="ListParagraph"/>
        <w:keepNext/>
        <w:tabs>
          <w:tab w:val="center" w:pos="709"/>
        </w:tabs>
        <w:spacing w:after="120"/>
        <w:ind w:left="0"/>
        <w:jc w:val="both"/>
        <w:rPr>
          <w:rFonts w:ascii="Arial" w:hAnsi="Arial" w:cs="Arial"/>
          <w:sz w:val="22"/>
          <w:szCs w:val="22"/>
        </w:rPr>
      </w:pPr>
    </w:p>
    <w:p w:rsidR="00A1188E" w:rsidRPr="002C76C1" w:rsidRDefault="00A1188E" w:rsidP="00317670">
      <w:pPr>
        <w:pStyle w:val="ListParagraph"/>
        <w:tabs>
          <w:tab w:val="center" w:pos="709"/>
        </w:tabs>
        <w:autoSpaceDE w:val="0"/>
        <w:autoSpaceDN w:val="0"/>
        <w:adjustRightInd w:val="0"/>
        <w:ind w:left="540"/>
        <w:rPr>
          <w:rFonts w:ascii="Arial" w:hAnsi="Arial" w:cs="Arial"/>
          <w:sz w:val="22"/>
          <w:szCs w:val="22"/>
        </w:rPr>
      </w:pPr>
    </w:p>
    <w:p w:rsidR="00A1188E" w:rsidRPr="002C76C1" w:rsidRDefault="00A1188E" w:rsidP="006F5D2E">
      <w:pPr>
        <w:pStyle w:val="ListParagraph"/>
        <w:numPr>
          <w:ilvl w:val="0"/>
          <w:numId w:val="212"/>
        </w:numPr>
        <w:tabs>
          <w:tab w:val="center" w:pos="709"/>
        </w:tabs>
        <w:autoSpaceDE w:val="0"/>
        <w:autoSpaceDN w:val="0"/>
        <w:adjustRightInd w:val="0"/>
        <w:ind w:hanging="720"/>
        <w:contextualSpacing/>
        <w:rPr>
          <w:rFonts w:ascii="Arial" w:hAnsi="Arial" w:cs="Arial"/>
          <w:sz w:val="22"/>
          <w:szCs w:val="22"/>
        </w:rPr>
      </w:pPr>
      <w:r w:rsidRPr="002C76C1">
        <w:rPr>
          <w:rFonts w:ascii="Arial" w:hAnsi="Arial" w:cs="Arial"/>
          <w:sz w:val="22"/>
          <w:szCs w:val="22"/>
        </w:rPr>
        <w:t>Accounting Framework:</w:t>
      </w:r>
    </w:p>
    <w:p w:rsidR="00A1188E" w:rsidRPr="002C76C1" w:rsidRDefault="00A1188E" w:rsidP="00317670">
      <w:pPr>
        <w:pStyle w:val="ListParagraph"/>
        <w:tabs>
          <w:tab w:val="center" w:pos="709"/>
        </w:tabs>
        <w:autoSpaceDE w:val="0"/>
        <w:autoSpaceDN w:val="0"/>
        <w:adjustRightInd w:val="0"/>
        <w:ind w:left="540"/>
        <w:rPr>
          <w:rFonts w:ascii="Arial" w:hAnsi="Arial" w:cs="Arial"/>
          <w:color w:val="000000"/>
          <w:sz w:val="22"/>
          <w:szCs w:val="22"/>
        </w:rPr>
      </w:pPr>
    </w:p>
    <w:p w:rsidR="00A1188E" w:rsidRPr="002C76C1" w:rsidRDefault="00A1188E" w:rsidP="00317670">
      <w:pPr>
        <w:pStyle w:val="ListParagraph"/>
        <w:tabs>
          <w:tab w:val="center" w:pos="709"/>
        </w:tabs>
        <w:autoSpaceDE w:val="0"/>
        <w:autoSpaceDN w:val="0"/>
        <w:adjustRightInd w:val="0"/>
        <w:ind w:left="540"/>
        <w:rPr>
          <w:rFonts w:ascii="Arial" w:hAnsi="Arial" w:cs="Arial"/>
          <w:i/>
          <w:sz w:val="22"/>
          <w:szCs w:val="22"/>
        </w:rPr>
      </w:pPr>
      <w:r w:rsidRPr="002C76C1">
        <w:rPr>
          <w:rFonts w:ascii="Arial" w:hAnsi="Arial" w:cs="Arial"/>
          <w:i/>
          <w:color w:val="000000"/>
          <w:sz w:val="22"/>
          <w:szCs w:val="22"/>
        </w:rPr>
        <w:t>“</w:t>
      </w:r>
      <w:r w:rsidRPr="002C76C1">
        <w:rPr>
          <w:rFonts w:ascii="Arial" w:hAnsi="Arial" w:cs="Arial"/>
          <w:i/>
          <w:sz w:val="22"/>
          <w:szCs w:val="22"/>
        </w:rPr>
        <w:t>The Public Finance Management Act (PFMA), No. 1 of 1999, requires departments to “</w:t>
      </w:r>
      <w:r w:rsidRPr="002C76C1">
        <w:rPr>
          <w:rFonts w:ascii="Arial" w:hAnsi="Arial" w:cs="Arial"/>
          <w:i/>
          <w:iCs/>
          <w:sz w:val="22"/>
          <w:szCs w:val="22"/>
        </w:rPr>
        <w:t>prepare financial statements for each financial year in accordance with generally recognised accounting practice1</w:t>
      </w:r>
      <w:r w:rsidRPr="002C76C1">
        <w:rPr>
          <w:rFonts w:ascii="Arial" w:hAnsi="Arial" w:cs="Arial"/>
          <w:i/>
          <w:sz w:val="22"/>
          <w:szCs w:val="22"/>
        </w:rPr>
        <w:t>”. As mentioned in the Treasury Regulations, the financial statements of all national and provincial departments are prepared using a modified cash basis of accounting. In the South African public sector the modified cash basis of accounting has been defined as “the cash basis of accounting modified for the recognition of certain near-cash balances3 and supplemented with disclosures on transactions and balances not recognised in the primary statements”.</w:t>
      </w:r>
    </w:p>
    <w:p w:rsidR="00A1188E" w:rsidRPr="002C76C1" w:rsidRDefault="00A1188E" w:rsidP="00317670">
      <w:pPr>
        <w:pStyle w:val="ListParagraph"/>
        <w:tabs>
          <w:tab w:val="center" w:pos="709"/>
        </w:tabs>
        <w:autoSpaceDE w:val="0"/>
        <w:autoSpaceDN w:val="0"/>
        <w:adjustRightInd w:val="0"/>
        <w:ind w:left="540"/>
        <w:rPr>
          <w:rFonts w:ascii="Arial" w:hAnsi="Arial" w:cs="Arial"/>
          <w:sz w:val="22"/>
          <w:szCs w:val="22"/>
        </w:rPr>
      </w:pPr>
    </w:p>
    <w:p w:rsidR="00A1188E" w:rsidRPr="002C76C1" w:rsidRDefault="00A1188E" w:rsidP="00317670">
      <w:pPr>
        <w:pStyle w:val="ListParagraph"/>
        <w:tabs>
          <w:tab w:val="center" w:pos="709"/>
        </w:tabs>
        <w:autoSpaceDE w:val="0"/>
        <w:autoSpaceDN w:val="0"/>
        <w:adjustRightInd w:val="0"/>
        <w:ind w:left="540"/>
        <w:rPr>
          <w:rFonts w:ascii="Arial" w:hAnsi="Arial" w:cs="Arial"/>
          <w:sz w:val="22"/>
          <w:szCs w:val="22"/>
        </w:rPr>
      </w:pPr>
    </w:p>
    <w:p w:rsidR="00A1188E" w:rsidRPr="002C76C1" w:rsidRDefault="00A1188E" w:rsidP="006F5D2E">
      <w:pPr>
        <w:pStyle w:val="ListParagraph"/>
        <w:numPr>
          <w:ilvl w:val="0"/>
          <w:numId w:val="212"/>
        </w:numPr>
        <w:tabs>
          <w:tab w:val="center" w:pos="709"/>
        </w:tabs>
        <w:autoSpaceDE w:val="0"/>
        <w:autoSpaceDN w:val="0"/>
        <w:adjustRightInd w:val="0"/>
        <w:ind w:hanging="720"/>
        <w:contextualSpacing/>
        <w:rPr>
          <w:rFonts w:ascii="Arial" w:hAnsi="Arial" w:cs="Arial"/>
          <w:sz w:val="22"/>
          <w:szCs w:val="22"/>
        </w:rPr>
      </w:pPr>
      <w:r w:rsidRPr="002C76C1">
        <w:rPr>
          <w:rFonts w:ascii="Arial" w:hAnsi="Arial" w:cs="Arial"/>
          <w:sz w:val="22"/>
          <w:szCs w:val="22"/>
        </w:rPr>
        <w:t>Accounting Policies:</w:t>
      </w:r>
    </w:p>
    <w:p w:rsidR="00A1188E" w:rsidRPr="002C76C1" w:rsidRDefault="00A1188E" w:rsidP="00317670">
      <w:pPr>
        <w:pStyle w:val="ListParagraph"/>
        <w:tabs>
          <w:tab w:val="center" w:pos="709"/>
        </w:tabs>
        <w:autoSpaceDE w:val="0"/>
        <w:autoSpaceDN w:val="0"/>
        <w:adjustRightInd w:val="0"/>
        <w:ind w:left="540"/>
        <w:rPr>
          <w:rFonts w:ascii="Arial" w:hAnsi="Arial" w:cs="Arial"/>
          <w:sz w:val="22"/>
          <w:szCs w:val="22"/>
        </w:rPr>
      </w:pPr>
    </w:p>
    <w:p w:rsidR="00A1188E" w:rsidRPr="002C76C1" w:rsidRDefault="00A1188E" w:rsidP="00317670">
      <w:pPr>
        <w:pStyle w:val="ListParagraph"/>
        <w:tabs>
          <w:tab w:val="center" w:pos="709"/>
        </w:tabs>
        <w:autoSpaceDE w:val="0"/>
        <w:autoSpaceDN w:val="0"/>
        <w:adjustRightInd w:val="0"/>
        <w:ind w:left="540"/>
        <w:rPr>
          <w:rFonts w:ascii="Arial" w:hAnsi="Arial" w:cs="Arial"/>
          <w:color w:val="000000"/>
          <w:sz w:val="22"/>
          <w:szCs w:val="22"/>
        </w:rPr>
      </w:pPr>
    </w:p>
    <w:p w:rsidR="00A1188E" w:rsidRPr="002C76C1" w:rsidRDefault="00A1188E" w:rsidP="006F5D2E">
      <w:pPr>
        <w:pStyle w:val="BodyText"/>
        <w:numPr>
          <w:ilvl w:val="0"/>
          <w:numId w:val="213"/>
        </w:numPr>
        <w:tabs>
          <w:tab w:val="center" w:pos="709"/>
        </w:tabs>
        <w:spacing w:before="60" w:after="60" w:line="260" w:lineRule="atLeast"/>
        <w:jc w:val="both"/>
        <w:rPr>
          <w:rFonts w:cs="Arial"/>
          <w:sz w:val="22"/>
          <w:szCs w:val="22"/>
        </w:rPr>
      </w:pPr>
      <w:r w:rsidRPr="002C76C1">
        <w:rPr>
          <w:rFonts w:cs="Arial"/>
          <w:sz w:val="22"/>
          <w:szCs w:val="22"/>
        </w:rPr>
        <w:t>Goods and Services</w:t>
      </w:r>
      <w:r w:rsidRPr="002C76C1">
        <w:rPr>
          <w:rFonts w:cs="Arial"/>
          <w:i/>
          <w:sz w:val="22"/>
          <w:szCs w:val="22"/>
        </w:rPr>
        <w:t xml:space="preserve">: </w:t>
      </w:r>
    </w:p>
    <w:p w:rsidR="00A1188E" w:rsidRPr="002C76C1" w:rsidRDefault="00A1188E" w:rsidP="00317670">
      <w:pPr>
        <w:pStyle w:val="BodyText"/>
        <w:tabs>
          <w:tab w:val="center" w:pos="709"/>
        </w:tabs>
        <w:spacing w:before="60" w:after="60"/>
        <w:ind w:left="1287"/>
        <w:jc w:val="both"/>
        <w:rPr>
          <w:rFonts w:cs="Arial"/>
          <w:i/>
          <w:sz w:val="22"/>
          <w:szCs w:val="22"/>
        </w:rPr>
      </w:pPr>
      <w:r w:rsidRPr="002C76C1">
        <w:rPr>
          <w:rFonts w:cs="Arial"/>
          <w:i/>
          <w:sz w:val="22"/>
          <w:szCs w:val="22"/>
        </w:rPr>
        <w:t>“Payments made during the year for goods and/or services are recognised as an expense in the statement of financial performance when the final authorisation for payment is effected on the system (by no later than 31 March of each year).”</w:t>
      </w:r>
    </w:p>
    <w:p w:rsidR="00A1188E" w:rsidRPr="002C76C1" w:rsidRDefault="00A1188E" w:rsidP="00317670">
      <w:pPr>
        <w:pStyle w:val="BodyText"/>
        <w:tabs>
          <w:tab w:val="center" w:pos="709"/>
        </w:tabs>
        <w:spacing w:before="60" w:after="60"/>
        <w:ind w:left="1287"/>
        <w:jc w:val="both"/>
        <w:rPr>
          <w:rFonts w:cs="Arial"/>
          <w:i/>
          <w:sz w:val="22"/>
          <w:szCs w:val="22"/>
        </w:rPr>
      </w:pPr>
      <w:r w:rsidRPr="002C76C1">
        <w:rPr>
          <w:rFonts w:cs="Arial"/>
          <w:i/>
          <w:sz w:val="22"/>
          <w:szCs w:val="22"/>
        </w:rPr>
        <w:t>The expense is classified as capital if the goods and/or services were acquired for a capital project or if the total purchase price exceeds the capitalisation threshold (currently R5, 000).  All other expenditures are classified as current.</w:t>
      </w:r>
    </w:p>
    <w:p w:rsidR="00A1188E" w:rsidRPr="002C76C1" w:rsidRDefault="00A1188E" w:rsidP="00317670">
      <w:pPr>
        <w:pStyle w:val="BodyText"/>
        <w:tabs>
          <w:tab w:val="center" w:pos="709"/>
        </w:tabs>
        <w:spacing w:before="60" w:after="60"/>
        <w:ind w:left="1287"/>
        <w:jc w:val="both"/>
        <w:rPr>
          <w:rFonts w:cs="Arial"/>
          <w:i/>
          <w:sz w:val="22"/>
          <w:szCs w:val="22"/>
        </w:rPr>
      </w:pPr>
      <w:r w:rsidRPr="002C76C1">
        <w:rPr>
          <w:rFonts w:cs="Arial"/>
          <w:i/>
          <w:sz w:val="22"/>
          <w:szCs w:val="22"/>
        </w:rPr>
        <w:t>Rental paid for the use of buildings or other fixed structures is classified as goods and services and not as rent on land.”</w:t>
      </w:r>
    </w:p>
    <w:p w:rsidR="00A1188E" w:rsidRPr="002C76C1" w:rsidRDefault="00A1188E" w:rsidP="00317670">
      <w:pPr>
        <w:pStyle w:val="BodyText"/>
        <w:tabs>
          <w:tab w:val="center" w:pos="709"/>
        </w:tabs>
        <w:spacing w:before="60" w:after="60"/>
        <w:ind w:left="1287"/>
        <w:jc w:val="both"/>
        <w:rPr>
          <w:rFonts w:cs="Arial"/>
          <w:i/>
          <w:sz w:val="22"/>
          <w:szCs w:val="22"/>
        </w:rPr>
      </w:pPr>
    </w:p>
    <w:p w:rsidR="00A1188E" w:rsidRPr="002C76C1" w:rsidRDefault="00A1188E" w:rsidP="006F5D2E">
      <w:pPr>
        <w:pStyle w:val="BodyText"/>
        <w:numPr>
          <w:ilvl w:val="0"/>
          <w:numId w:val="213"/>
        </w:numPr>
        <w:tabs>
          <w:tab w:val="center" w:pos="709"/>
        </w:tabs>
        <w:spacing w:before="60" w:after="60" w:line="260" w:lineRule="atLeast"/>
        <w:jc w:val="both"/>
        <w:rPr>
          <w:rFonts w:cs="Arial"/>
          <w:sz w:val="22"/>
          <w:szCs w:val="22"/>
        </w:rPr>
      </w:pPr>
      <w:r w:rsidRPr="002C76C1">
        <w:rPr>
          <w:rFonts w:cs="Arial"/>
          <w:sz w:val="22"/>
          <w:szCs w:val="22"/>
        </w:rPr>
        <w:t>Movable Assets</w:t>
      </w:r>
      <w:r w:rsidRPr="002C76C1">
        <w:rPr>
          <w:rFonts w:cs="Arial"/>
          <w:i/>
          <w:sz w:val="22"/>
          <w:szCs w:val="22"/>
        </w:rPr>
        <w:t xml:space="preserve"> </w:t>
      </w:r>
    </w:p>
    <w:p w:rsidR="00A1188E" w:rsidRPr="002C76C1" w:rsidRDefault="00A1188E" w:rsidP="00317670">
      <w:pPr>
        <w:pStyle w:val="BodyText"/>
        <w:tabs>
          <w:tab w:val="center" w:pos="709"/>
        </w:tabs>
        <w:spacing w:before="60" w:after="60"/>
        <w:ind w:left="1287"/>
        <w:jc w:val="both"/>
        <w:rPr>
          <w:rFonts w:cs="Arial"/>
          <w:i/>
          <w:sz w:val="22"/>
          <w:szCs w:val="22"/>
        </w:rPr>
      </w:pPr>
      <w:r w:rsidRPr="002C76C1">
        <w:rPr>
          <w:rFonts w:cs="Arial"/>
          <w:i/>
          <w:sz w:val="22"/>
          <w:szCs w:val="22"/>
        </w:rPr>
        <w:t>“</w:t>
      </w:r>
      <w:r w:rsidRPr="002C76C1">
        <w:rPr>
          <w:rFonts w:cs="Arial"/>
          <w:bCs/>
          <w:i/>
          <w:sz w:val="22"/>
          <w:szCs w:val="22"/>
        </w:rPr>
        <w:t>Initial recognition:</w:t>
      </w:r>
      <w:r w:rsidRPr="002C76C1">
        <w:rPr>
          <w:rFonts w:cs="Arial"/>
          <w:b/>
          <w:bCs/>
          <w:i/>
          <w:sz w:val="22"/>
          <w:szCs w:val="22"/>
        </w:rPr>
        <w:t xml:space="preserve"> </w:t>
      </w:r>
      <w:r w:rsidRPr="002C76C1">
        <w:rPr>
          <w:rFonts w:cs="Arial"/>
          <w:bCs/>
          <w:i/>
          <w:sz w:val="22"/>
          <w:szCs w:val="22"/>
        </w:rPr>
        <w:t>A capital asset is recorded in the asset register on receipt of the item at cost.  Cost of an asset is defined as the total cost of acquisition.  Where the cost cannot be determined accurately, the movable capital asset is stated at fair value.  Where fair value cannot be determined, the capital asset is included in the asset register at R1. All assets acquired prior to 1 April 2002 are included in the register R1. Subsequent recognition:</w:t>
      </w:r>
      <w:r w:rsidRPr="002C76C1">
        <w:rPr>
          <w:rFonts w:cs="Arial"/>
          <w:b/>
          <w:bCs/>
          <w:i/>
          <w:sz w:val="22"/>
          <w:szCs w:val="22"/>
        </w:rPr>
        <w:t xml:space="preserve"> </w:t>
      </w:r>
      <w:r w:rsidRPr="002C76C1">
        <w:rPr>
          <w:rFonts w:cs="Arial"/>
          <w:i/>
          <w:sz w:val="22"/>
          <w:szCs w:val="22"/>
        </w:rPr>
        <w:t>Subsequent expenditure of a capital nature is recorded in the statement of financial performance as “expenditure for capital assets” and is capitalised in the asset register of the department on completion of the project. Repairs and maintenance is expensed as current “goods and services” in the statement of financial performance.”</w:t>
      </w:r>
    </w:p>
    <w:p w:rsidR="00A1188E" w:rsidRPr="002C76C1" w:rsidRDefault="00A1188E" w:rsidP="00317670">
      <w:pPr>
        <w:pStyle w:val="BodyText"/>
        <w:tabs>
          <w:tab w:val="center" w:pos="709"/>
        </w:tabs>
        <w:spacing w:before="60" w:after="60"/>
        <w:ind w:left="1287"/>
        <w:jc w:val="both"/>
        <w:rPr>
          <w:rFonts w:cs="Arial"/>
          <w:i/>
          <w:sz w:val="22"/>
          <w:szCs w:val="22"/>
        </w:rPr>
      </w:pPr>
    </w:p>
    <w:p w:rsidR="00A1188E" w:rsidRPr="002C76C1" w:rsidRDefault="00A1188E" w:rsidP="006F5D2E">
      <w:pPr>
        <w:pStyle w:val="ListParagraph"/>
        <w:numPr>
          <w:ilvl w:val="0"/>
          <w:numId w:val="213"/>
        </w:numPr>
        <w:tabs>
          <w:tab w:val="center" w:pos="709"/>
        </w:tabs>
        <w:spacing w:before="60" w:after="60"/>
        <w:contextualSpacing/>
        <w:jc w:val="both"/>
        <w:rPr>
          <w:rFonts w:ascii="Arial" w:hAnsi="Arial" w:cs="Arial"/>
          <w:sz w:val="22"/>
          <w:szCs w:val="22"/>
        </w:rPr>
      </w:pPr>
      <w:r w:rsidRPr="002C76C1">
        <w:rPr>
          <w:rFonts w:ascii="Arial" w:hAnsi="Arial" w:cs="Arial"/>
          <w:sz w:val="22"/>
          <w:szCs w:val="22"/>
        </w:rPr>
        <w:t xml:space="preserve">Immovable Assets </w:t>
      </w:r>
    </w:p>
    <w:p w:rsidR="00A1188E" w:rsidRPr="002C76C1" w:rsidRDefault="00A1188E" w:rsidP="00317670">
      <w:pPr>
        <w:pStyle w:val="ListParagraph"/>
        <w:tabs>
          <w:tab w:val="center" w:pos="709"/>
        </w:tabs>
        <w:spacing w:before="60" w:after="60"/>
        <w:ind w:left="1287"/>
        <w:jc w:val="both"/>
        <w:rPr>
          <w:rFonts w:ascii="Arial" w:hAnsi="Arial" w:cs="Arial"/>
          <w:sz w:val="22"/>
          <w:szCs w:val="22"/>
        </w:rPr>
      </w:pPr>
    </w:p>
    <w:p w:rsidR="00A1188E" w:rsidRPr="002C76C1" w:rsidRDefault="00A1188E" w:rsidP="00317670">
      <w:pPr>
        <w:pStyle w:val="ListParagraph"/>
        <w:tabs>
          <w:tab w:val="center" w:pos="709"/>
        </w:tabs>
        <w:spacing w:before="60" w:after="60"/>
        <w:ind w:left="1287"/>
        <w:jc w:val="both"/>
        <w:rPr>
          <w:rFonts w:ascii="Arial" w:hAnsi="Arial" w:cs="Arial"/>
          <w:i/>
          <w:sz w:val="22"/>
          <w:szCs w:val="22"/>
        </w:rPr>
      </w:pPr>
      <w:r w:rsidRPr="002C76C1">
        <w:rPr>
          <w:rFonts w:ascii="Arial" w:hAnsi="Arial" w:cs="Arial"/>
          <w:i/>
          <w:sz w:val="22"/>
          <w:szCs w:val="22"/>
        </w:rPr>
        <w:t>“</w:t>
      </w:r>
      <w:r w:rsidRPr="002C76C1">
        <w:rPr>
          <w:rFonts w:ascii="Arial" w:hAnsi="Arial" w:cs="Arial"/>
          <w:bCs/>
          <w:i/>
          <w:sz w:val="22"/>
          <w:szCs w:val="22"/>
        </w:rPr>
        <w:t xml:space="preserve">Initial recognition: </w:t>
      </w:r>
      <w:r w:rsidRPr="002C76C1">
        <w:rPr>
          <w:rFonts w:ascii="Arial" w:hAnsi="Arial" w:cs="Arial"/>
          <w:i/>
          <w:sz w:val="22"/>
          <w:szCs w:val="22"/>
        </w:rPr>
        <w:t xml:space="preserve">A capital asset is recorded on receipt of the item at cost.  Cost of an asset is defined as the total cost of acquisition.  Where the cost cannot be determined accurately, the immovable capital asset is stated at R1 unless the fair value for the asset has been reliably estimated. </w:t>
      </w:r>
      <w:r w:rsidRPr="002C76C1">
        <w:rPr>
          <w:rFonts w:ascii="Arial" w:hAnsi="Arial" w:cs="Arial"/>
          <w:bCs/>
          <w:i/>
          <w:sz w:val="22"/>
          <w:szCs w:val="22"/>
        </w:rPr>
        <w:t xml:space="preserve">Subsequent recognition: </w:t>
      </w:r>
      <w:r w:rsidRPr="002C76C1">
        <w:rPr>
          <w:rFonts w:ascii="Arial" w:hAnsi="Arial" w:cs="Arial"/>
          <w:i/>
          <w:sz w:val="22"/>
          <w:szCs w:val="22"/>
        </w:rPr>
        <w:t>Work-in-progress of a capital nature is recorded in the statement of financial performance as “expenditure for capital assets”.  On completion, the total cost of the project is included in the asset register of the department that is accountable for the asset. Repairs and maintenance is expensed as current “goods and services” in the statement of financial performance.”</w:t>
      </w:r>
    </w:p>
    <w:p w:rsidR="00A1188E" w:rsidRPr="002C76C1" w:rsidRDefault="00A1188E" w:rsidP="00317670">
      <w:pPr>
        <w:pStyle w:val="ListParagraph"/>
        <w:keepNext/>
        <w:tabs>
          <w:tab w:val="center" w:pos="709"/>
        </w:tabs>
        <w:spacing w:after="120"/>
        <w:ind w:left="0"/>
        <w:jc w:val="both"/>
        <w:rPr>
          <w:rFonts w:ascii="Arial" w:hAnsi="Arial" w:cs="Arial"/>
          <w:sz w:val="22"/>
          <w:szCs w:val="22"/>
        </w:rPr>
      </w:pPr>
    </w:p>
    <w:p w:rsidR="00A1188E" w:rsidRPr="002C76C1" w:rsidRDefault="00A1188E" w:rsidP="00317670">
      <w:pPr>
        <w:pStyle w:val="ListParagraph"/>
        <w:keepNext/>
        <w:tabs>
          <w:tab w:val="center" w:pos="709"/>
        </w:tabs>
        <w:spacing w:after="120"/>
        <w:ind w:left="0"/>
        <w:jc w:val="both"/>
        <w:rPr>
          <w:rFonts w:ascii="Arial" w:hAnsi="Arial" w:cs="Arial"/>
          <w:sz w:val="22"/>
          <w:szCs w:val="22"/>
        </w:rPr>
      </w:pPr>
      <w:r w:rsidRPr="002C76C1">
        <w:rPr>
          <w:rFonts w:ascii="Arial" w:hAnsi="Arial" w:cs="Arial"/>
          <w:sz w:val="22"/>
          <w:szCs w:val="22"/>
        </w:rPr>
        <w:t>Deviations noted pertaining to prepayments and advances:</w:t>
      </w:r>
    </w:p>
    <w:p w:rsidR="00A1188E" w:rsidRPr="002C76C1" w:rsidRDefault="00A1188E" w:rsidP="00317670">
      <w:pPr>
        <w:pStyle w:val="ListParagraph"/>
        <w:keepNext/>
        <w:tabs>
          <w:tab w:val="center" w:pos="709"/>
        </w:tabs>
        <w:spacing w:after="120"/>
        <w:ind w:left="0"/>
        <w:jc w:val="both"/>
        <w:rPr>
          <w:rFonts w:ascii="Arial" w:hAnsi="Arial" w:cs="Arial"/>
          <w:sz w:val="22"/>
          <w:szCs w:val="22"/>
        </w:rPr>
      </w:pPr>
    </w:p>
    <w:p w:rsidR="00A1188E" w:rsidRPr="002C76C1" w:rsidRDefault="00A1188E" w:rsidP="006F5D2E">
      <w:pPr>
        <w:pStyle w:val="ListParagraph"/>
        <w:keepNext/>
        <w:numPr>
          <w:ilvl w:val="0"/>
          <w:numId w:val="215"/>
        </w:numPr>
        <w:tabs>
          <w:tab w:val="center" w:pos="709"/>
        </w:tabs>
        <w:spacing w:after="120"/>
        <w:ind w:hanging="720"/>
        <w:contextualSpacing/>
        <w:jc w:val="both"/>
        <w:rPr>
          <w:rFonts w:ascii="Arial" w:hAnsi="Arial" w:cs="Arial"/>
          <w:sz w:val="22"/>
          <w:szCs w:val="22"/>
        </w:rPr>
      </w:pPr>
      <w:r w:rsidRPr="002C76C1">
        <w:rPr>
          <w:rFonts w:ascii="Arial" w:hAnsi="Arial" w:cs="Arial"/>
          <w:sz w:val="22"/>
          <w:szCs w:val="22"/>
        </w:rPr>
        <w:t>Background:</w:t>
      </w:r>
    </w:p>
    <w:p w:rsidR="00A1188E" w:rsidRPr="002C76C1" w:rsidRDefault="00A1188E" w:rsidP="00317670">
      <w:pPr>
        <w:pStyle w:val="ListParagraph"/>
        <w:keepNext/>
        <w:tabs>
          <w:tab w:val="center" w:pos="709"/>
        </w:tabs>
        <w:spacing w:after="120"/>
        <w:ind w:left="0"/>
        <w:jc w:val="both"/>
        <w:rPr>
          <w:rFonts w:ascii="Arial" w:hAnsi="Arial" w:cs="Arial"/>
          <w:sz w:val="22"/>
          <w:szCs w:val="22"/>
        </w:rPr>
      </w:pPr>
    </w:p>
    <w:p w:rsidR="00A1188E" w:rsidRPr="002C76C1" w:rsidRDefault="00A1188E" w:rsidP="00317670">
      <w:pPr>
        <w:pStyle w:val="ListParagraph"/>
        <w:keepNext/>
        <w:tabs>
          <w:tab w:val="center" w:pos="709"/>
        </w:tabs>
        <w:spacing w:after="120"/>
        <w:jc w:val="both"/>
        <w:rPr>
          <w:rFonts w:ascii="Arial" w:hAnsi="Arial" w:cs="Arial"/>
          <w:sz w:val="22"/>
          <w:szCs w:val="22"/>
        </w:rPr>
      </w:pPr>
      <w:r w:rsidRPr="002C76C1">
        <w:rPr>
          <w:rFonts w:ascii="Arial" w:hAnsi="Arial" w:cs="Arial"/>
          <w:sz w:val="22"/>
          <w:szCs w:val="22"/>
        </w:rPr>
        <w:t>During the previous financial year the transactions pertaining to IDT were not timeously or correctly recorded in the financial statements of the department. In the management report under emerging risks the following matters were emphasised:</w:t>
      </w:r>
    </w:p>
    <w:p w:rsidR="00A1188E" w:rsidRPr="002C76C1" w:rsidRDefault="00A1188E" w:rsidP="00317670">
      <w:pPr>
        <w:pStyle w:val="ListParagraph"/>
        <w:keepNext/>
        <w:tabs>
          <w:tab w:val="center" w:pos="709"/>
        </w:tabs>
        <w:spacing w:after="120"/>
        <w:ind w:left="0"/>
        <w:jc w:val="both"/>
        <w:rPr>
          <w:rFonts w:ascii="Arial" w:hAnsi="Arial" w:cs="Arial"/>
          <w:sz w:val="22"/>
          <w:szCs w:val="22"/>
        </w:rPr>
      </w:pPr>
    </w:p>
    <w:p w:rsidR="00A1188E" w:rsidRPr="002C76C1" w:rsidRDefault="00A1188E" w:rsidP="00317670">
      <w:pPr>
        <w:pStyle w:val="NormalWeb"/>
        <w:tabs>
          <w:tab w:val="center" w:pos="709"/>
        </w:tabs>
        <w:spacing w:before="100" w:beforeAutospacing="1" w:after="100" w:afterAutospacing="1"/>
        <w:ind w:left="720"/>
        <w:rPr>
          <w:rFonts w:ascii="Arial" w:hAnsi="Arial" w:cs="Arial"/>
          <w:sz w:val="22"/>
          <w:szCs w:val="22"/>
          <w:lang w:val="en-ZA"/>
        </w:rPr>
      </w:pPr>
      <w:r w:rsidRPr="002C76C1">
        <w:rPr>
          <w:rFonts w:ascii="Arial" w:hAnsi="Arial" w:cs="Arial"/>
          <w:sz w:val="22"/>
          <w:szCs w:val="22"/>
        </w:rPr>
        <w:t>“</w:t>
      </w:r>
      <w:r w:rsidRPr="002C76C1">
        <w:rPr>
          <w:rFonts w:ascii="Arial" w:hAnsi="Arial" w:cs="Arial"/>
          <w:sz w:val="22"/>
          <w:szCs w:val="22"/>
          <w:lang w:val="en-ZA"/>
        </w:rPr>
        <w:t xml:space="preserve">Capital expenditure incurred by the Independent Development Trust with the management and implementation of Expanded Public Works Programme as well as the Alternative Schools Programme should be correctly classified in the following financial years. Detailed asset schedules, with sufficient information should be obtained from the Independent Development Trust to ensure that these assets are appropriately accounted for and recorded in the asset register of the department. At the completion of the Alternative Schools Programme the furniture should be transferred to the relevant schools in terms of section 42 of the PFMA.  Management must ensure that they: </w:t>
      </w:r>
    </w:p>
    <w:p w:rsidR="00A1188E" w:rsidRPr="00990873" w:rsidRDefault="00990873" w:rsidP="00990873">
      <w:pPr>
        <w:shd w:val="clear" w:color="auto" w:fill="FFFFFF"/>
        <w:tabs>
          <w:tab w:val="center" w:pos="709"/>
        </w:tabs>
        <w:spacing w:after="120"/>
        <w:ind w:left="709"/>
        <w:rPr>
          <w:sz w:val="22"/>
          <w:szCs w:val="22"/>
          <w:lang w:val="en-ZA"/>
        </w:rPr>
      </w:pPr>
      <w:r w:rsidRPr="00990873">
        <w:rPr>
          <w:sz w:val="22"/>
          <w:szCs w:val="22"/>
        </w:rPr>
        <w:t>i)</w:t>
      </w:r>
      <w:r w:rsidRPr="00990873">
        <w:rPr>
          <w:sz w:val="22"/>
          <w:szCs w:val="22"/>
        </w:rPr>
        <w:tab/>
      </w:r>
      <w:r w:rsidR="00A1188E" w:rsidRPr="00990873">
        <w:rPr>
          <w:sz w:val="22"/>
          <w:szCs w:val="22"/>
        </w:rPr>
        <w:t>have inventory lists of all assets</w:t>
      </w:r>
    </w:p>
    <w:p w:rsidR="00A1188E" w:rsidRPr="00990873" w:rsidRDefault="00990873" w:rsidP="00990873">
      <w:pPr>
        <w:shd w:val="clear" w:color="auto" w:fill="FFFFFF"/>
        <w:tabs>
          <w:tab w:val="center" w:pos="709"/>
        </w:tabs>
        <w:spacing w:after="120"/>
        <w:ind w:left="709"/>
        <w:rPr>
          <w:sz w:val="22"/>
          <w:szCs w:val="22"/>
          <w:lang w:val="en-ZA"/>
        </w:rPr>
      </w:pPr>
      <w:r w:rsidRPr="00990873">
        <w:rPr>
          <w:sz w:val="22"/>
          <w:szCs w:val="22"/>
        </w:rPr>
        <w:t>ii)</w:t>
      </w:r>
      <w:r w:rsidRPr="00990873">
        <w:rPr>
          <w:sz w:val="22"/>
          <w:szCs w:val="22"/>
        </w:rPr>
        <w:tab/>
      </w:r>
      <w:r w:rsidR="00A1188E" w:rsidRPr="00990873">
        <w:rPr>
          <w:sz w:val="22"/>
          <w:szCs w:val="22"/>
        </w:rPr>
        <w:t>obtain substantiating records pertaining to the cost of the assets</w:t>
      </w:r>
    </w:p>
    <w:p w:rsidR="00A1188E" w:rsidRPr="00990873" w:rsidRDefault="00990873" w:rsidP="00990873">
      <w:pPr>
        <w:shd w:val="clear" w:color="auto" w:fill="FFFFFF"/>
        <w:tabs>
          <w:tab w:val="center" w:pos="709"/>
        </w:tabs>
        <w:spacing w:after="120"/>
        <w:ind w:left="1429" w:hanging="709"/>
        <w:rPr>
          <w:sz w:val="22"/>
          <w:szCs w:val="22"/>
          <w:lang w:val="en-ZA"/>
        </w:rPr>
      </w:pPr>
      <w:r>
        <w:rPr>
          <w:sz w:val="22"/>
          <w:szCs w:val="22"/>
        </w:rPr>
        <w:t>iii)</w:t>
      </w:r>
      <w:r>
        <w:rPr>
          <w:sz w:val="22"/>
          <w:szCs w:val="22"/>
        </w:rPr>
        <w:tab/>
      </w:r>
      <w:r w:rsidR="00A1188E" w:rsidRPr="00990873">
        <w:rPr>
          <w:sz w:val="22"/>
          <w:szCs w:val="22"/>
        </w:rPr>
        <w:t>the department and the receiving school or provincial department, if applicable, signs the inventory when transfer takes place</w:t>
      </w:r>
    </w:p>
    <w:p w:rsidR="00A1188E" w:rsidRPr="00990873" w:rsidRDefault="00A1188E" w:rsidP="006F5D2E">
      <w:pPr>
        <w:numPr>
          <w:ilvl w:val="0"/>
          <w:numId w:val="184"/>
        </w:numPr>
        <w:shd w:val="clear" w:color="auto" w:fill="FFFFFF"/>
        <w:tabs>
          <w:tab w:val="center" w:pos="709"/>
        </w:tabs>
        <w:spacing w:after="120"/>
        <w:ind w:left="1429" w:hanging="720"/>
        <w:rPr>
          <w:sz w:val="22"/>
          <w:szCs w:val="22"/>
          <w:lang w:val="en-ZA"/>
        </w:rPr>
      </w:pPr>
      <w:r w:rsidRPr="00990873">
        <w:rPr>
          <w:sz w:val="22"/>
          <w:szCs w:val="22"/>
        </w:rPr>
        <w:t>The accounting officer must ensure that a copy of the singed inventory is filed, with National Treasury and the AGSA within 14 days of the transfer.”</w:t>
      </w:r>
    </w:p>
    <w:p w:rsidR="00A1188E" w:rsidRPr="002C76C1" w:rsidRDefault="00A1188E" w:rsidP="00317670">
      <w:pPr>
        <w:pStyle w:val="ListParagraph"/>
        <w:keepNext/>
        <w:tabs>
          <w:tab w:val="center" w:pos="709"/>
        </w:tabs>
        <w:spacing w:after="120"/>
        <w:ind w:left="0"/>
        <w:jc w:val="both"/>
        <w:rPr>
          <w:rFonts w:ascii="Arial" w:hAnsi="Arial" w:cs="Arial"/>
          <w:sz w:val="22"/>
          <w:szCs w:val="22"/>
        </w:rPr>
      </w:pPr>
    </w:p>
    <w:p w:rsidR="00A1188E" w:rsidRPr="00990873" w:rsidRDefault="00A1188E" w:rsidP="00990873">
      <w:pPr>
        <w:keepNext/>
        <w:tabs>
          <w:tab w:val="center" w:pos="709"/>
        </w:tabs>
        <w:spacing w:after="120"/>
        <w:jc w:val="both"/>
        <w:rPr>
          <w:sz w:val="22"/>
          <w:szCs w:val="22"/>
        </w:rPr>
      </w:pPr>
      <w:r w:rsidRPr="00990873">
        <w:rPr>
          <w:sz w:val="22"/>
          <w:szCs w:val="22"/>
        </w:rPr>
        <w:t>On 2 December 2012 Coff 8 was issued detailing deviations pertaining to IDT, which amongst others included the fact that transactions were not recorded from the statement of financial position to the general ledger. The following was also reported:</w:t>
      </w:r>
    </w:p>
    <w:p w:rsidR="00A1188E" w:rsidRPr="002C76C1" w:rsidRDefault="00A1188E" w:rsidP="00317670">
      <w:pPr>
        <w:pStyle w:val="ListParagraph"/>
        <w:keepNext/>
        <w:tabs>
          <w:tab w:val="center" w:pos="709"/>
        </w:tabs>
        <w:spacing w:after="120"/>
        <w:ind w:left="0"/>
        <w:jc w:val="both"/>
        <w:rPr>
          <w:rFonts w:ascii="Arial" w:hAnsi="Arial" w:cs="Arial"/>
          <w:sz w:val="22"/>
          <w:szCs w:val="22"/>
        </w:rPr>
      </w:pPr>
    </w:p>
    <w:p w:rsidR="00A1188E" w:rsidRPr="00990873" w:rsidRDefault="00A1188E" w:rsidP="00990873">
      <w:pPr>
        <w:keepNext/>
        <w:tabs>
          <w:tab w:val="center" w:pos="709"/>
        </w:tabs>
        <w:spacing w:after="120"/>
        <w:jc w:val="both"/>
        <w:rPr>
          <w:sz w:val="22"/>
          <w:szCs w:val="22"/>
        </w:rPr>
      </w:pPr>
      <w:r w:rsidRPr="00990873">
        <w:rPr>
          <w:sz w:val="22"/>
          <w:szCs w:val="22"/>
        </w:rPr>
        <w:t>“It was noted that the supporting file submitted to support the interim financial statements did not contain any printout pertaining to payments made to IDT. There were also no schedules from IDT included in the supporting files. It is therefore not evident how the reviewers of financial statements ensured that the disclosure was correct and complete.”</w:t>
      </w:r>
    </w:p>
    <w:p w:rsidR="00A1188E" w:rsidRPr="002C76C1" w:rsidRDefault="00A1188E" w:rsidP="00317670">
      <w:pPr>
        <w:pStyle w:val="ListParagraph"/>
        <w:keepNext/>
        <w:tabs>
          <w:tab w:val="center" w:pos="709"/>
        </w:tabs>
        <w:spacing w:after="120"/>
        <w:ind w:left="0"/>
        <w:jc w:val="both"/>
        <w:rPr>
          <w:rFonts w:ascii="Arial" w:hAnsi="Arial" w:cs="Arial"/>
          <w:sz w:val="22"/>
          <w:szCs w:val="22"/>
        </w:rPr>
      </w:pPr>
    </w:p>
    <w:p w:rsidR="00A1188E" w:rsidRPr="00990873" w:rsidRDefault="00A1188E" w:rsidP="00990873">
      <w:pPr>
        <w:keepNext/>
        <w:tabs>
          <w:tab w:val="center" w:pos="709"/>
        </w:tabs>
        <w:spacing w:after="120"/>
        <w:jc w:val="both"/>
        <w:rPr>
          <w:sz w:val="22"/>
          <w:szCs w:val="22"/>
        </w:rPr>
      </w:pPr>
      <w:r w:rsidRPr="00990873">
        <w:rPr>
          <w:sz w:val="22"/>
          <w:szCs w:val="22"/>
        </w:rPr>
        <w:t>Request for information 161 was issued on 18 April 2012 requesting the information listed below which were not submitted. Of this information the information listed below was not submitted.</w:t>
      </w:r>
      <w:r w:rsidRPr="00990873">
        <w:rPr>
          <w:color w:val="FF0000"/>
          <w:sz w:val="22"/>
          <w:szCs w:val="22"/>
        </w:rPr>
        <w:t xml:space="preserve"> </w:t>
      </w:r>
      <w:r w:rsidRPr="00990873">
        <w:rPr>
          <w:sz w:val="22"/>
          <w:szCs w:val="22"/>
        </w:rPr>
        <w:t xml:space="preserve">This information is required to make sample selections for testing. In the absence of the information we cannot make the selections and the audit work cannot be performed. I should be noted that the information is at IDT and our audit team need to go and audit it there. </w:t>
      </w:r>
    </w:p>
    <w:p w:rsidR="00A1188E" w:rsidRPr="002C76C1" w:rsidRDefault="00A1188E" w:rsidP="00317670">
      <w:pPr>
        <w:pStyle w:val="ListParagraph"/>
        <w:keepNext/>
        <w:tabs>
          <w:tab w:val="center" w:pos="709"/>
        </w:tabs>
        <w:spacing w:after="120"/>
        <w:ind w:left="0"/>
        <w:jc w:val="both"/>
        <w:rPr>
          <w:rFonts w:ascii="Arial" w:hAnsi="Arial" w:cs="Arial"/>
          <w:sz w:val="22"/>
          <w:szCs w:val="22"/>
        </w:rPr>
      </w:pPr>
    </w:p>
    <w:p w:rsidR="00A1188E" w:rsidRPr="00990873" w:rsidRDefault="00A1188E" w:rsidP="00990873">
      <w:pPr>
        <w:keepNext/>
        <w:tabs>
          <w:tab w:val="center" w:pos="709"/>
        </w:tabs>
        <w:spacing w:after="120"/>
        <w:jc w:val="both"/>
        <w:rPr>
          <w:sz w:val="22"/>
          <w:szCs w:val="22"/>
        </w:rPr>
      </w:pPr>
      <w:r w:rsidRPr="00990873">
        <w:rPr>
          <w:sz w:val="22"/>
          <w:szCs w:val="22"/>
        </w:rPr>
        <w:t>Information requested with RFI 161 not received:</w:t>
      </w:r>
    </w:p>
    <w:p w:rsidR="00A1188E" w:rsidRPr="002C76C1" w:rsidRDefault="00A1188E" w:rsidP="00317670">
      <w:pPr>
        <w:pStyle w:val="ListParagraph"/>
        <w:keepNext/>
        <w:tabs>
          <w:tab w:val="center" w:pos="709"/>
        </w:tabs>
        <w:spacing w:after="120"/>
        <w:ind w:left="0"/>
        <w:jc w:val="both"/>
        <w:rPr>
          <w:rFonts w:ascii="Arial" w:hAnsi="Arial" w:cs="Arial"/>
          <w:sz w:val="22"/>
          <w:szCs w:val="22"/>
        </w:rPr>
      </w:pPr>
    </w:p>
    <w:p w:rsidR="00A1188E" w:rsidRPr="002C76C1" w:rsidRDefault="00A1188E" w:rsidP="006F5D2E">
      <w:pPr>
        <w:numPr>
          <w:ilvl w:val="0"/>
          <w:numId w:val="211"/>
        </w:numPr>
        <w:tabs>
          <w:tab w:val="center" w:pos="709"/>
        </w:tabs>
        <w:spacing w:after="120" w:line="260" w:lineRule="exact"/>
        <w:ind w:hanging="720"/>
        <w:rPr>
          <w:bCs/>
          <w:sz w:val="22"/>
          <w:szCs w:val="22"/>
        </w:rPr>
      </w:pPr>
      <w:r w:rsidRPr="002C76C1">
        <w:rPr>
          <w:bCs/>
          <w:sz w:val="22"/>
          <w:szCs w:val="22"/>
        </w:rPr>
        <w:t>Commitments and accruals as at 31 March 2012. The detail should be sufficient enough to enable us to make selections from and to audit the batches and or information. It should be noted that accruals in the records of IDT should be reflected in the statement of financial performance of DPW as the service were received by IDT prior to year end and were paid by DPW prior to year end. It will there affect the appropriation statement, notes to the appropriation statement, statement of financial position, statement of financial performance and the notes to both the statement of financial position and statement of financial performance as well as the disclosure notes.</w:t>
      </w:r>
    </w:p>
    <w:p w:rsidR="00A1188E" w:rsidRPr="002C76C1" w:rsidRDefault="00A1188E" w:rsidP="006F5D2E">
      <w:pPr>
        <w:numPr>
          <w:ilvl w:val="0"/>
          <w:numId w:val="211"/>
        </w:numPr>
        <w:tabs>
          <w:tab w:val="center" w:pos="709"/>
        </w:tabs>
        <w:spacing w:after="120" w:line="260" w:lineRule="exact"/>
        <w:ind w:hanging="720"/>
        <w:rPr>
          <w:bCs/>
          <w:sz w:val="22"/>
          <w:szCs w:val="22"/>
        </w:rPr>
      </w:pPr>
      <w:r w:rsidRPr="002C76C1">
        <w:rPr>
          <w:bCs/>
          <w:sz w:val="22"/>
          <w:szCs w:val="22"/>
        </w:rPr>
        <w:t xml:space="preserve">Actual expenditure to date as at 31 March 2012. The detail should be sufficient enough to enable us to make selections from and to audit the batches and or information. The schedule below indicates the value of transactions pertaining to projects of DPW at IDT. Of these only detail schedules for the R38 763 148 were attached to the information provided. </w:t>
      </w:r>
    </w:p>
    <w:p w:rsidR="00A1188E" w:rsidRPr="002C76C1" w:rsidRDefault="00A1188E" w:rsidP="00317670">
      <w:pPr>
        <w:tabs>
          <w:tab w:val="center" w:pos="709"/>
        </w:tabs>
        <w:spacing w:after="120" w:line="260" w:lineRule="exact"/>
        <w:ind w:left="1440"/>
        <w:rPr>
          <w:bCs/>
          <w:sz w:val="22"/>
          <w:szCs w:val="22"/>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9"/>
        <w:gridCol w:w="1943"/>
        <w:gridCol w:w="1943"/>
        <w:gridCol w:w="1934"/>
      </w:tblGrid>
      <w:tr w:rsidR="00A1188E" w:rsidRPr="002C76C1" w:rsidTr="00990873">
        <w:trPr>
          <w:tblHeader/>
        </w:trPr>
        <w:tc>
          <w:tcPr>
            <w:tcW w:w="2169" w:type="dxa"/>
            <w:shd w:val="clear" w:color="auto" w:fill="BFBFBF" w:themeFill="background1" w:themeFillShade="BF"/>
          </w:tcPr>
          <w:p w:rsidR="00A1188E" w:rsidRPr="00990873" w:rsidRDefault="00A1188E" w:rsidP="00317670">
            <w:pPr>
              <w:tabs>
                <w:tab w:val="center" w:pos="709"/>
              </w:tabs>
              <w:spacing w:after="120" w:line="260" w:lineRule="exact"/>
              <w:rPr>
                <w:b/>
                <w:bCs/>
                <w:sz w:val="18"/>
                <w:szCs w:val="18"/>
              </w:rPr>
            </w:pPr>
            <w:r w:rsidRPr="00990873">
              <w:rPr>
                <w:b/>
                <w:bCs/>
                <w:sz w:val="18"/>
                <w:szCs w:val="18"/>
              </w:rPr>
              <w:t>Project</w:t>
            </w:r>
          </w:p>
        </w:tc>
        <w:tc>
          <w:tcPr>
            <w:tcW w:w="1943" w:type="dxa"/>
            <w:shd w:val="clear" w:color="auto" w:fill="BFBFBF" w:themeFill="background1" w:themeFillShade="BF"/>
          </w:tcPr>
          <w:p w:rsidR="00A1188E" w:rsidRPr="00990873" w:rsidRDefault="00A1188E" w:rsidP="00317670">
            <w:pPr>
              <w:tabs>
                <w:tab w:val="center" w:pos="709"/>
              </w:tabs>
              <w:spacing w:after="120" w:line="260" w:lineRule="exact"/>
              <w:rPr>
                <w:b/>
                <w:bCs/>
                <w:sz w:val="18"/>
                <w:szCs w:val="18"/>
              </w:rPr>
            </w:pPr>
            <w:r w:rsidRPr="00990873">
              <w:rPr>
                <w:b/>
                <w:bCs/>
                <w:sz w:val="18"/>
                <w:szCs w:val="18"/>
              </w:rPr>
              <w:t>2010-2011</w:t>
            </w:r>
          </w:p>
        </w:tc>
        <w:tc>
          <w:tcPr>
            <w:tcW w:w="1943" w:type="dxa"/>
            <w:shd w:val="clear" w:color="auto" w:fill="BFBFBF" w:themeFill="background1" w:themeFillShade="BF"/>
          </w:tcPr>
          <w:p w:rsidR="00A1188E" w:rsidRPr="00990873" w:rsidRDefault="00A1188E" w:rsidP="00317670">
            <w:pPr>
              <w:tabs>
                <w:tab w:val="center" w:pos="709"/>
              </w:tabs>
              <w:spacing w:after="120" w:line="260" w:lineRule="exact"/>
              <w:rPr>
                <w:b/>
                <w:bCs/>
                <w:sz w:val="18"/>
                <w:szCs w:val="18"/>
              </w:rPr>
            </w:pPr>
            <w:r w:rsidRPr="00990873">
              <w:rPr>
                <w:b/>
                <w:bCs/>
                <w:sz w:val="18"/>
                <w:szCs w:val="18"/>
              </w:rPr>
              <w:t>2011-2012</w:t>
            </w:r>
          </w:p>
        </w:tc>
        <w:tc>
          <w:tcPr>
            <w:tcW w:w="1934" w:type="dxa"/>
            <w:shd w:val="clear" w:color="auto" w:fill="BFBFBF" w:themeFill="background1" w:themeFillShade="BF"/>
          </w:tcPr>
          <w:p w:rsidR="00A1188E" w:rsidRPr="00990873" w:rsidRDefault="00A1188E" w:rsidP="00317670">
            <w:pPr>
              <w:tabs>
                <w:tab w:val="center" w:pos="709"/>
              </w:tabs>
              <w:spacing w:after="120" w:line="260" w:lineRule="exact"/>
              <w:rPr>
                <w:b/>
                <w:bCs/>
                <w:sz w:val="18"/>
                <w:szCs w:val="18"/>
              </w:rPr>
            </w:pPr>
            <w:r w:rsidRPr="00990873">
              <w:rPr>
                <w:b/>
                <w:bCs/>
                <w:sz w:val="18"/>
                <w:szCs w:val="18"/>
              </w:rPr>
              <w:t>Total</w:t>
            </w:r>
          </w:p>
        </w:tc>
      </w:tr>
      <w:tr w:rsidR="00A1188E" w:rsidRPr="002C76C1" w:rsidTr="00782738">
        <w:tc>
          <w:tcPr>
            <w:tcW w:w="2169" w:type="dxa"/>
          </w:tcPr>
          <w:p w:rsidR="00A1188E" w:rsidRPr="00990873" w:rsidRDefault="00A1188E" w:rsidP="00317670">
            <w:pPr>
              <w:tabs>
                <w:tab w:val="center" w:pos="709"/>
              </w:tabs>
              <w:spacing w:after="120" w:line="260" w:lineRule="exact"/>
              <w:rPr>
                <w:bCs/>
                <w:sz w:val="18"/>
                <w:szCs w:val="18"/>
              </w:rPr>
            </w:pPr>
            <w:r w:rsidRPr="00990873">
              <w:rPr>
                <w:bCs/>
                <w:sz w:val="18"/>
                <w:szCs w:val="18"/>
              </w:rPr>
              <w:t xml:space="preserve">Alternative method </w:t>
            </w:r>
          </w:p>
        </w:tc>
        <w:tc>
          <w:tcPr>
            <w:tcW w:w="1943" w:type="dxa"/>
          </w:tcPr>
          <w:p w:rsidR="00A1188E" w:rsidRPr="00990873" w:rsidRDefault="00A1188E" w:rsidP="00317670">
            <w:pPr>
              <w:tabs>
                <w:tab w:val="center" w:pos="709"/>
              </w:tabs>
              <w:spacing w:after="120" w:line="260" w:lineRule="exact"/>
              <w:rPr>
                <w:bCs/>
                <w:sz w:val="18"/>
                <w:szCs w:val="18"/>
              </w:rPr>
            </w:pPr>
            <w:r w:rsidRPr="00990873">
              <w:rPr>
                <w:bCs/>
                <w:sz w:val="18"/>
                <w:szCs w:val="18"/>
              </w:rPr>
              <w:t>111 016 795</w:t>
            </w:r>
          </w:p>
        </w:tc>
        <w:tc>
          <w:tcPr>
            <w:tcW w:w="1943" w:type="dxa"/>
          </w:tcPr>
          <w:p w:rsidR="00A1188E" w:rsidRPr="00990873" w:rsidRDefault="00A1188E" w:rsidP="00317670">
            <w:pPr>
              <w:tabs>
                <w:tab w:val="center" w:pos="709"/>
              </w:tabs>
              <w:spacing w:after="120" w:line="260" w:lineRule="exact"/>
              <w:rPr>
                <w:bCs/>
                <w:sz w:val="18"/>
                <w:szCs w:val="18"/>
              </w:rPr>
            </w:pPr>
            <w:r w:rsidRPr="00990873">
              <w:rPr>
                <w:bCs/>
                <w:sz w:val="18"/>
                <w:szCs w:val="18"/>
              </w:rPr>
              <w:t>48 086 577</w:t>
            </w:r>
          </w:p>
        </w:tc>
        <w:tc>
          <w:tcPr>
            <w:tcW w:w="1934" w:type="dxa"/>
          </w:tcPr>
          <w:p w:rsidR="00A1188E" w:rsidRPr="00990873" w:rsidRDefault="00A1188E" w:rsidP="00317670">
            <w:pPr>
              <w:tabs>
                <w:tab w:val="center" w:pos="709"/>
              </w:tabs>
              <w:spacing w:after="120" w:line="260" w:lineRule="exact"/>
              <w:rPr>
                <w:bCs/>
                <w:sz w:val="18"/>
                <w:szCs w:val="18"/>
              </w:rPr>
            </w:pPr>
            <w:r w:rsidRPr="00990873">
              <w:rPr>
                <w:bCs/>
                <w:sz w:val="18"/>
                <w:szCs w:val="18"/>
              </w:rPr>
              <w:t>159 103 372</w:t>
            </w:r>
          </w:p>
        </w:tc>
      </w:tr>
      <w:tr w:rsidR="00A1188E" w:rsidRPr="002C76C1" w:rsidTr="00782738">
        <w:tc>
          <w:tcPr>
            <w:tcW w:w="2169" w:type="dxa"/>
          </w:tcPr>
          <w:p w:rsidR="00A1188E" w:rsidRPr="00990873" w:rsidRDefault="00A1188E" w:rsidP="00317670">
            <w:pPr>
              <w:tabs>
                <w:tab w:val="center" w:pos="709"/>
              </w:tabs>
              <w:spacing w:after="120" w:line="260" w:lineRule="exact"/>
              <w:rPr>
                <w:bCs/>
                <w:sz w:val="18"/>
                <w:szCs w:val="18"/>
              </w:rPr>
            </w:pPr>
            <w:r w:rsidRPr="00990873">
              <w:rPr>
                <w:bCs/>
                <w:sz w:val="18"/>
                <w:szCs w:val="18"/>
              </w:rPr>
              <w:t>Energy efficiency</w:t>
            </w:r>
          </w:p>
        </w:tc>
        <w:tc>
          <w:tcPr>
            <w:tcW w:w="1943" w:type="dxa"/>
          </w:tcPr>
          <w:p w:rsidR="00A1188E" w:rsidRPr="00990873" w:rsidRDefault="00A1188E" w:rsidP="00317670">
            <w:pPr>
              <w:tabs>
                <w:tab w:val="center" w:pos="709"/>
              </w:tabs>
              <w:spacing w:after="120" w:line="260" w:lineRule="exact"/>
              <w:rPr>
                <w:bCs/>
                <w:sz w:val="18"/>
                <w:szCs w:val="18"/>
              </w:rPr>
            </w:pPr>
            <w:r w:rsidRPr="00990873">
              <w:rPr>
                <w:bCs/>
                <w:sz w:val="18"/>
                <w:szCs w:val="18"/>
              </w:rPr>
              <w:t>58 5110 115</w:t>
            </w:r>
          </w:p>
        </w:tc>
        <w:tc>
          <w:tcPr>
            <w:tcW w:w="1943" w:type="dxa"/>
          </w:tcPr>
          <w:p w:rsidR="00A1188E" w:rsidRPr="00990873" w:rsidRDefault="00A1188E" w:rsidP="00317670">
            <w:pPr>
              <w:tabs>
                <w:tab w:val="center" w:pos="709"/>
              </w:tabs>
              <w:spacing w:after="120" w:line="260" w:lineRule="exact"/>
              <w:rPr>
                <w:bCs/>
                <w:sz w:val="18"/>
                <w:szCs w:val="18"/>
              </w:rPr>
            </w:pPr>
            <w:r w:rsidRPr="00990873">
              <w:rPr>
                <w:bCs/>
                <w:sz w:val="18"/>
                <w:szCs w:val="18"/>
              </w:rPr>
              <w:t xml:space="preserve">52 000 000 </w:t>
            </w:r>
          </w:p>
        </w:tc>
        <w:tc>
          <w:tcPr>
            <w:tcW w:w="1934" w:type="dxa"/>
          </w:tcPr>
          <w:p w:rsidR="00A1188E" w:rsidRPr="00990873" w:rsidRDefault="00A1188E" w:rsidP="00317670">
            <w:pPr>
              <w:tabs>
                <w:tab w:val="center" w:pos="709"/>
              </w:tabs>
              <w:spacing w:after="120" w:line="260" w:lineRule="exact"/>
              <w:rPr>
                <w:bCs/>
                <w:sz w:val="18"/>
                <w:szCs w:val="18"/>
              </w:rPr>
            </w:pPr>
            <w:r w:rsidRPr="00990873">
              <w:rPr>
                <w:bCs/>
                <w:sz w:val="18"/>
                <w:szCs w:val="18"/>
              </w:rPr>
              <w:t>110 510 1115</w:t>
            </w:r>
          </w:p>
        </w:tc>
      </w:tr>
      <w:tr w:rsidR="00A1188E" w:rsidRPr="002C76C1" w:rsidTr="00782738">
        <w:tc>
          <w:tcPr>
            <w:tcW w:w="2169" w:type="dxa"/>
          </w:tcPr>
          <w:p w:rsidR="00A1188E" w:rsidRPr="00990873" w:rsidRDefault="00A1188E" w:rsidP="00317670">
            <w:pPr>
              <w:tabs>
                <w:tab w:val="center" w:pos="709"/>
              </w:tabs>
              <w:spacing w:after="120" w:line="260" w:lineRule="exact"/>
              <w:rPr>
                <w:bCs/>
                <w:sz w:val="18"/>
                <w:szCs w:val="18"/>
              </w:rPr>
            </w:pPr>
            <w:r w:rsidRPr="00990873">
              <w:rPr>
                <w:bCs/>
                <w:sz w:val="18"/>
                <w:szCs w:val="18"/>
              </w:rPr>
              <w:t>Project management support (EPWP)</w:t>
            </w:r>
          </w:p>
        </w:tc>
        <w:tc>
          <w:tcPr>
            <w:tcW w:w="1943" w:type="dxa"/>
          </w:tcPr>
          <w:p w:rsidR="00A1188E" w:rsidRPr="00990873" w:rsidRDefault="00A1188E" w:rsidP="00317670">
            <w:pPr>
              <w:tabs>
                <w:tab w:val="center" w:pos="709"/>
              </w:tabs>
              <w:spacing w:after="120" w:line="260" w:lineRule="exact"/>
              <w:rPr>
                <w:bCs/>
                <w:sz w:val="18"/>
                <w:szCs w:val="18"/>
              </w:rPr>
            </w:pPr>
          </w:p>
        </w:tc>
        <w:tc>
          <w:tcPr>
            <w:tcW w:w="1943" w:type="dxa"/>
          </w:tcPr>
          <w:p w:rsidR="00A1188E" w:rsidRPr="00990873" w:rsidRDefault="00A1188E" w:rsidP="00317670">
            <w:pPr>
              <w:tabs>
                <w:tab w:val="center" w:pos="709"/>
              </w:tabs>
              <w:spacing w:after="120" w:line="260" w:lineRule="exact"/>
              <w:rPr>
                <w:bCs/>
                <w:sz w:val="18"/>
                <w:szCs w:val="18"/>
              </w:rPr>
            </w:pPr>
            <w:r w:rsidRPr="00990873">
              <w:rPr>
                <w:bCs/>
                <w:sz w:val="18"/>
                <w:szCs w:val="18"/>
              </w:rPr>
              <w:t>38 763 148</w:t>
            </w:r>
          </w:p>
        </w:tc>
        <w:tc>
          <w:tcPr>
            <w:tcW w:w="1934" w:type="dxa"/>
          </w:tcPr>
          <w:p w:rsidR="00A1188E" w:rsidRPr="00990873" w:rsidRDefault="00A1188E" w:rsidP="00317670">
            <w:pPr>
              <w:tabs>
                <w:tab w:val="center" w:pos="709"/>
              </w:tabs>
              <w:spacing w:after="120" w:line="260" w:lineRule="exact"/>
              <w:rPr>
                <w:bCs/>
                <w:sz w:val="18"/>
                <w:szCs w:val="18"/>
              </w:rPr>
            </w:pPr>
            <w:r w:rsidRPr="00990873">
              <w:rPr>
                <w:bCs/>
                <w:sz w:val="18"/>
                <w:szCs w:val="18"/>
              </w:rPr>
              <w:t>38 763 148</w:t>
            </w:r>
          </w:p>
        </w:tc>
      </w:tr>
      <w:tr w:rsidR="00A1188E" w:rsidRPr="002C76C1" w:rsidTr="00782738">
        <w:tc>
          <w:tcPr>
            <w:tcW w:w="2169" w:type="dxa"/>
          </w:tcPr>
          <w:p w:rsidR="00A1188E" w:rsidRPr="00990873" w:rsidRDefault="00A1188E" w:rsidP="00317670">
            <w:pPr>
              <w:tabs>
                <w:tab w:val="center" w:pos="709"/>
              </w:tabs>
              <w:spacing w:after="120" w:line="260" w:lineRule="exact"/>
              <w:rPr>
                <w:bCs/>
                <w:sz w:val="18"/>
                <w:szCs w:val="18"/>
              </w:rPr>
            </w:pPr>
            <w:r w:rsidRPr="00990873">
              <w:rPr>
                <w:bCs/>
                <w:sz w:val="18"/>
                <w:szCs w:val="18"/>
              </w:rPr>
              <w:t>Food for waste (EPWP)</w:t>
            </w:r>
          </w:p>
        </w:tc>
        <w:tc>
          <w:tcPr>
            <w:tcW w:w="1943" w:type="dxa"/>
          </w:tcPr>
          <w:p w:rsidR="00A1188E" w:rsidRPr="00990873" w:rsidRDefault="00A1188E" w:rsidP="00317670">
            <w:pPr>
              <w:tabs>
                <w:tab w:val="center" w:pos="709"/>
              </w:tabs>
              <w:spacing w:after="120" w:line="260" w:lineRule="exact"/>
              <w:rPr>
                <w:bCs/>
                <w:sz w:val="18"/>
                <w:szCs w:val="18"/>
              </w:rPr>
            </w:pPr>
          </w:p>
        </w:tc>
        <w:tc>
          <w:tcPr>
            <w:tcW w:w="1943" w:type="dxa"/>
          </w:tcPr>
          <w:p w:rsidR="00A1188E" w:rsidRPr="00990873" w:rsidRDefault="00A1188E" w:rsidP="00317670">
            <w:pPr>
              <w:tabs>
                <w:tab w:val="center" w:pos="709"/>
              </w:tabs>
              <w:spacing w:after="120" w:line="260" w:lineRule="exact"/>
              <w:rPr>
                <w:bCs/>
                <w:sz w:val="18"/>
                <w:szCs w:val="18"/>
              </w:rPr>
            </w:pPr>
            <w:r w:rsidRPr="00990873">
              <w:rPr>
                <w:bCs/>
                <w:sz w:val="18"/>
                <w:szCs w:val="18"/>
              </w:rPr>
              <w:t>20 177 941</w:t>
            </w:r>
          </w:p>
        </w:tc>
        <w:tc>
          <w:tcPr>
            <w:tcW w:w="1934" w:type="dxa"/>
          </w:tcPr>
          <w:p w:rsidR="00A1188E" w:rsidRPr="00990873" w:rsidRDefault="00A1188E" w:rsidP="00317670">
            <w:pPr>
              <w:tabs>
                <w:tab w:val="center" w:pos="709"/>
              </w:tabs>
              <w:spacing w:after="120" w:line="260" w:lineRule="exact"/>
              <w:rPr>
                <w:bCs/>
                <w:sz w:val="18"/>
                <w:szCs w:val="18"/>
              </w:rPr>
            </w:pPr>
            <w:r w:rsidRPr="00990873">
              <w:rPr>
                <w:bCs/>
                <w:sz w:val="18"/>
                <w:szCs w:val="18"/>
              </w:rPr>
              <w:t>20 177 941</w:t>
            </w:r>
          </w:p>
        </w:tc>
      </w:tr>
      <w:tr w:rsidR="00A1188E" w:rsidRPr="002C76C1" w:rsidTr="00782738">
        <w:tc>
          <w:tcPr>
            <w:tcW w:w="2169" w:type="dxa"/>
          </w:tcPr>
          <w:p w:rsidR="00A1188E" w:rsidRPr="00990873" w:rsidRDefault="00A1188E" w:rsidP="00317670">
            <w:pPr>
              <w:tabs>
                <w:tab w:val="center" w:pos="709"/>
              </w:tabs>
              <w:spacing w:after="120" w:line="260" w:lineRule="exact"/>
              <w:rPr>
                <w:bCs/>
                <w:sz w:val="18"/>
                <w:szCs w:val="18"/>
              </w:rPr>
            </w:pPr>
            <w:r w:rsidRPr="00990873">
              <w:rPr>
                <w:bCs/>
                <w:sz w:val="18"/>
                <w:szCs w:val="18"/>
              </w:rPr>
              <w:t>Black Economic Empowerment (Policy)</w:t>
            </w:r>
          </w:p>
        </w:tc>
        <w:tc>
          <w:tcPr>
            <w:tcW w:w="1943" w:type="dxa"/>
          </w:tcPr>
          <w:p w:rsidR="00A1188E" w:rsidRPr="00990873" w:rsidRDefault="00A1188E" w:rsidP="00317670">
            <w:pPr>
              <w:tabs>
                <w:tab w:val="center" w:pos="709"/>
              </w:tabs>
              <w:spacing w:after="120" w:line="260" w:lineRule="exact"/>
              <w:rPr>
                <w:bCs/>
                <w:sz w:val="18"/>
                <w:szCs w:val="18"/>
              </w:rPr>
            </w:pPr>
          </w:p>
        </w:tc>
        <w:tc>
          <w:tcPr>
            <w:tcW w:w="1943" w:type="dxa"/>
          </w:tcPr>
          <w:p w:rsidR="00A1188E" w:rsidRPr="00990873" w:rsidRDefault="00A1188E" w:rsidP="00317670">
            <w:pPr>
              <w:tabs>
                <w:tab w:val="center" w:pos="709"/>
              </w:tabs>
              <w:spacing w:after="120" w:line="260" w:lineRule="exact"/>
              <w:rPr>
                <w:bCs/>
                <w:sz w:val="18"/>
                <w:szCs w:val="18"/>
              </w:rPr>
            </w:pPr>
            <w:r w:rsidRPr="00990873">
              <w:rPr>
                <w:bCs/>
                <w:sz w:val="18"/>
                <w:szCs w:val="18"/>
              </w:rPr>
              <w:t>2 370 000</w:t>
            </w:r>
          </w:p>
        </w:tc>
        <w:tc>
          <w:tcPr>
            <w:tcW w:w="1934" w:type="dxa"/>
          </w:tcPr>
          <w:p w:rsidR="00A1188E" w:rsidRPr="00990873" w:rsidRDefault="00A1188E" w:rsidP="00317670">
            <w:pPr>
              <w:tabs>
                <w:tab w:val="center" w:pos="709"/>
              </w:tabs>
              <w:spacing w:after="120" w:line="260" w:lineRule="exact"/>
              <w:rPr>
                <w:bCs/>
                <w:sz w:val="18"/>
                <w:szCs w:val="18"/>
              </w:rPr>
            </w:pPr>
            <w:r w:rsidRPr="00990873">
              <w:rPr>
                <w:bCs/>
                <w:sz w:val="18"/>
                <w:szCs w:val="18"/>
              </w:rPr>
              <w:t>2 370 000</w:t>
            </w:r>
          </w:p>
        </w:tc>
      </w:tr>
      <w:tr w:rsidR="00A1188E" w:rsidRPr="002C76C1" w:rsidTr="00782738">
        <w:tc>
          <w:tcPr>
            <w:tcW w:w="2169" w:type="dxa"/>
          </w:tcPr>
          <w:p w:rsidR="00A1188E" w:rsidRPr="00990873" w:rsidRDefault="00A1188E" w:rsidP="00317670">
            <w:pPr>
              <w:tabs>
                <w:tab w:val="center" w:pos="709"/>
              </w:tabs>
              <w:spacing w:after="120" w:line="260" w:lineRule="exact"/>
              <w:rPr>
                <w:b/>
                <w:bCs/>
                <w:sz w:val="18"/>
                <w:szCs w:val="18"/>
              </w:rPr>
            </w:pPr>
            <w:r w:rsidRPr="00990873">
              <w:rPr>
                <w:b/>
                <w:bCs/>
                <w:sz w:val="18"/>
                <w:szCs w:val="18"/>
              </w:rPr>
              <w:t>Total</w:t>
            </w:r>
          </w:p>
        </w:tc>
        <w:tc>
          <w:tcPr>
            <w:tcW w:w="1943" w:type="dxa"/>
          </w:tcPr>
          <w:p w:rsidR="00A1188E" w:rsidRPr="00990873" w:rsidRDefault="00A1188E" w:rsidP="00317670">
            <w:pPr>
              <w:tabs>
                <w:tab w:val="center" w:pos="709"/>
              </w:tabs>
              <w:spacing w:after="120" w:line="260" w:lineRule="exact"/>
              <w:rPr>
                <w:b/>
                <w:bCs/>
                <w:sz w:val="18"/>
                <w:szCs w:val="18"/>
              </w:rPr>
            </w:pPr>
            <w:r w:rsidRPr="00990873">
              <w:rPr>
                <w:b/>
                <w:bCs/>
                <w:sz w:val="18"/>
                <w:szCs w:val="18"/>
              </w:rPr>
              <w:t>169 526 910</w:t>
            </w:r>
          </w:p>
        </w:tc>
        <w:tc>
          <w:tcPr>
            <w:tcW w:w="1943" w:type="dxa"/>
          </w:tcPr>
          <w:p w:rsidR="00A1188E" w:rsidRPr="00990873" w:rsidRDefault="00A1188E" w:rsidP="00317670">
            <w:pPr>
              <w:tabs>
                <w:tab w:val="center" w:pos="709"/>
              </w:tabs>
              <w:spacing w:after="120" w:line="260" w:lineRule="exact"/>
              <w:rPr>
                <w:b/>
                <w:bCs/>
                <w:sz w:val="18"/>
                <w:szCs w:val="18"/>
              </w:rPr>
            </w:pPr>
            <w:r w:rsidRPr="00990873">
              <w:rPr>
                <w:b/>
                <w:bCs/>
                <w:sz w:val="18"/>
                <w:szCs w:val="18"/>
              </w:rPr>
              <w:t>161 397 666</w:t>
            </w:r>
          </w:p>
        </w:tc>
        <w:tc>
          <w:tcPr>
            <w:tcW w:w="1934" w:type="dxa"/>
          </w:tcPr>
          <w:p w:rsidR="00A1188E" w:rsidRPr="00990873" w:rsidRDefault="00A1188E" w:rsidP="00317670">
            <w:pPr>
              <w:tabs>
                <w:tab w:val="center" w:pos="709"/>
              </w:tabs>
              <w:spacing w:after="120" w:line="260" w:lineRule="exact"/>
              <w:rPr>
                <w:b/>
                <w:bCs/>
                <w:sz w:val="18"/>
                <w:szCs w:val="18"/>
              </w:rPr>
            </w:pPr>
            <w:r w:rsidRPr="00990873">
              <w:rPr>
                <w:b/>
                <w:bCs/>
                <w:sz w:val="18"/>
                <w:szCs w:val="18"/>
              </w:rPr>
              <w:t>330 924 576</w:t>
            </w:r>
          </w:p>
        </w:tc>
      </w:tr>
    </w:tbl>
    <w:p w:rsidR="00A1188E" w:rsidRPr="002C76C1" w:rsidRDefault="00A1188E" w:rsidP="00317670">
      <w:pPr>
        <w:tabs>
          <w:tab w:val="center" w:pos="709"/>
        </w:tabs>
        <w:spacing w:after="120" w:line="260" w:lineRule="exact"/>
        <w:ind w:left="1440"/>
        <w:rPr>
          <w:bCs/>
          <w:sz w:val="22"/>
          <w:szCs w:val="22"/>
        </w:rPr>
      </w:pPr>
    </w:p>
    <w:p w:rsidR="00A1188E" w:rsidRPr="002C76C1" w:rsidRDefault="00A1188E" w:rsidP="006F5D2E">
      <w:pPr>
        <w:pStyle w:val="ListParagraph"/>
        <w:keepNext/>
        <w:numPr>
          <w:ilvl w:val="0"/>
          <w:numId w:val="215"/>
        </w:numPr>
        <w:tabs>
          <w:tab w:val="center" w:pos="709"/>
        </w:tabs>
        <w:spacing w:after="120"/>
        <w:ind w:hanging="720"/>
        <w:contextualSpacing/>
        <w:jc w:val="both"/>
        <w:rPr>
          <w:rFonts w:ascii="Arial" w:hAnsi="Arial" w:cs="Arial"/>
          <w:sz w:val="22"/>
          <w:szCs w:val="22"/>
        </w:rPr>
      </w:pPr>
      <w:r w:rsidRPr="002C76C1">
        <w:rPr>
          <w:rFonts w:ascii="Arial" w:hAnsi="Arial" w:cs="Arial"/>
          <w:sz w:val="22"/>
          <w:szCs w:val="22"/>
        </w:rPr>
        <w:t xml:space="preserve">There were not a policy in place pertaining to prepayments and advances. In paragraph 7.3 of the Directive: Financial Statement Working Files Framework, which was approved by the previous CFO on 20 February 2012, it only lists the documents that must be included in the working file for prepayments and advances. </w:t>
      </w:r>
    </w:p>
    <w:p w:rsidR="00A1188E" w:rsidRDefault="00A1188E" w:rsidP="00317670">
      <w:pPr>
        <w:pStyle w:val="ListParagraph"/>
        <w:keepNext/>
        <w:tabs>
          <w:tab w:val="center" w:pos="709"/>
        </w:tabs>
        <w:spacing w:after="120"/>
        <w:jc w:val="both"/>
        <w:rPr>
          <w:rFonts w:ascii="Arial" w:hAnsi="Arial" w:cs="Arial"/>
          <w:sz w:val="22"/>
          <w:szCs w:val="22"/>
        </w:rPr>
      </w:pPr>
    </w:p>
    <w:p w:rsidR="00990873" w:rsidRPr="002C76C1" w:rsidRDefault="00990873" w:rsidP="00990873">
      <w:pPr>
        <w:tabs>
          <w:tab w:val="center" w:pos="709"/>
        </w:tabs>
        <w:jc w:val="both"/>
        <w:rPr>
          <w:sz w:val="22"/>
          <w:szCs w:val="22"/>
          <w:lang w:val="en-GB"/>
        </w:rPr>
      </w:pPr>
      <w:r>
        <w:rPr>
          <w:sz w:val="22"/>
          <w:szCs w:val="22"/>
          <w:lang w:val="en-GB"/>
        </w:rPr>
        <w:t>The finding occurred as a result of the fact that:</w:t>
      </w:r>
    </w:p>
    <w:p w:rsidR="00990873" w:rsidRPr="002C76C1" w:rsidRDefault="00990873" w:rsidP="00990873">
      <w:pPr>
        <w:tabs>
          <w:tab w:val="center" w:pos="709"/>
        </w:tabs>
        <w:jc w:val="both"/>
        <w:rPr>
          <w:sz w:val="22"/>
          <w:szCs w:val="22"/>
          <w:lang w:val="en-GB"/>
        </w:rPr>
      </w:pPr>
    </w:p>
    <w:p w:rsidR="00990873" w:rsidRPr="002C76C1" w:rsidRDefault="00990873" w:rsidP="00990873">
      <w:pPr>
        <w:tabs>
          <w:tab w:val="center" w:pos="709"/>
        </w:tabs>
        <w:jc w:val="both"/>
        <w:rPr>
          <w:sz w:val="22"/>
          <w:szCs w:val="22"/>
          <w:lang w:val="en-GB"/>
        </w:rPr>
      </w:pPr>
      <w:r w:rsidRPr="002C76C1">
        <w:rPr>
          <w:sz w:val="22"/>
          <w:szCs w:val="22"/>
          <w:lang w:val="en-GB"/>
        </w:rPr>
        <w:t>It was indicated that the department has not received the required information from IDT.</w:t>
      </w:r>
    </w:p>
    <w:p w:rsidR="00990873" w:rsidRPr="002C76C1" w:rsidRDefault="00990873" w:rsidP="00317670">
      <w:pPr>
        <w:pStyle w:val="ListParagraph"/>
        <w:keepNext/>
        <w:tabs>
          <w:tab w:val="center" w:pos="709"/>
        </w:tabs>
        <w:spacing w:after="120"/>
        <w:jc w:val="both"/>
        <w:rPr>
          <w:rFonts w:ascii="Arial" w:hAnsi="Arial" w:cs="Arial"/>
          <w:sz w:val="22"/>
          <w:szCs w:val="22"/>
        </w:rPr>
      </w:pPr>
    </w:p>
    <w:p w:rsidR="00A1188E" w:rsidRPr="002C76C1" w:rsidRDefault="00990873" w:rsidP="00317670">
      <w:pPr>
        <w:pStyle w:val="ListParagraph"/>
        <w:keepNext/>
        <w:tabs>
          <w:tab w:val="center" w:pos="709"/>
        </w:tabs>
        <w:spacing w:after="120"/>
        <w:ind w:left="0"/>
        <w:jc w:val="both"/>
        <w:rPr>
          <w:rFonts w:ascii="Arial" w:hAnsi="Arial" w:cs="Arial"/>
          <w:sz w:val="22"/>
          <w:szCs w:val="22"/>
        </w:rPr>
      </w:pPr>
      <w:r>
        <w:rPr>
          <w:rFonts w:ascii="Arial" w:hAnsi="Arial" w:cs="Arial"/>
          <w:sz w:val="22"/>
          <w:szCs w:val="22"/>
        </w:rPr>
        <w:t>Impact of the finding:</w:t>
      </w:r>
    </w:p>
    <w:p w:rsidR="00A1188E" w:rsidRPr="002C76C1" w:rsidRDefault="00990873" w:rsidP="00990873">
      <w:pPr>
        <w:pStyle w:val="NormalWeb"/>
        <w:keepNext/>
        <w:widowControl/>
        <w:tabs>
          <w:tab w:val="center" w:pos="709"/>
        </w:tabs>
        <w:ind w:left="540" w:hanging="540"/>
        <w:rPr>
          <w:rFonts w:ascii="Arial" w:hAnsi="Arial" w:cs="Arial"/>
          <w:bCs/>
          <w:sz w:val="22"/>
          <w:szCs w:val="22"/>
        </w:rPr>
      </w:pPr>
      <w:r>
        <w:rPr>
          <w:rFonts w:ascii="Arial" w:hAnsi="Arial" w:cs="Arial"/>
          <w:bCs/>
          <w:sz w:val="22"/>
          <w:szCs w:val="22"/>
        </w:rPr>
        <w:t>a)</w:t>
      </w:r>
      <w:r>
        <w:rPr>
          <w:rFonts w:ascii="Arial" w:hAnsi="Arial" w:cs="Arial"/>
          <w:bCs/>
          <w:sz w:val="22"/>
          <w:szCs w:val="22"/>
        </w:rPr>
        <w:tab/>
      </w:r>
      <w:r>
        <w:rPr>
          <w:rFonts w:ascii="Arial" w:hAnsi="Arial" w:cs="Arial"/>
          <w:bCs/>
          <w:sz w:val="22"/>
          <w:szCs w:val="22"/>
        </w:rPr>
        <w:tab/>
      </w:r>
      <w:r w:rsidR="00A1188E" w:rsidRPr="002C76C1">
        <w:rPr>
          <w:rFonts w:ascii="Arial" w:hAnsi="Arial" w:cs="Arial"/>
          <w:bCs/>
          <w:sz w:val="22"/>
          <w:szCs w:val="22"/>
        </w:rPr>
        <w:t>The completeness, occurrence, accuracy, classification and cut-off of classes of transactions, for example goods and services and capital expenditure, pertaining to IDT not being confirmed.</w:t>
      </w:r>
    </w:p>
    <w:p w:rsidR="00A1188E" w:rsidRPr="002C76C1" w:rsidRDefault="00990873" w:rsidP="00990873">
      <w:pPr>
        <w:pStyle w:val="NormalWeb"/>
        <w:keepNext/>
        <w:widowControl/>
        <w:tabs>
          <w:tab w:val="center" w:pos="709"/>
        </w:tabs>
        <w:ind w:left="540" w:hanging="540"/>
        <w:rPr>
          <w:rFonts w:ascii="Arial" w:hAnsi="Arial" w:cs="Arial"/>
          <w:bCs/>
          <w:sz w:val="22"/>
          <w:szCs w:val="22"/>
        </w:rPr>
      </w:pPr>
      <w:r>
        <w:rPr>
          <w:rFonts w:ascii="Arial" w:hAnsi="Arial" w:cs="Arial"/>
          <w:bCs/>
          <w:sz w:val="22"/>
          <w:szCs w:val="22"/>
        </w:rPr>
        <w:t>b)</w:t>
      </w:r>
      <w:r>
        <w:rPr>
          <w:rFonts w:ascii="Arial" w:hAnsi="Arial" w:cs="Arial"/>
          <w:bCs/>
          <w:sz w:val="22"/>
          <w:szCs w:val="22"/>
        </w:rPr>
        <w:tab/>
      </w:r>
      <w:r>
        <w:rPr>
          <w:rFonts w:ascii="Arial" w:hAnsi="Arial" w:cs="Arial"/>
          <w:bCs/>
          <w:sz w:val="22"/>
          <w:szCs w:val="22"/>
        </w:rPr>
        <w:tab/>
      </w:r>
      <w:r w:rsidR="00A1188E" w:rsidRPr="002C76C1">
        <w:rPr>
          <w:rFonts w:ascii="Arial" w:hAnsi="Arial" w:cs="Arial"/>
          <w:bCs/>
          <w:sz w:val="22"/>
          <w:szCs w:val="22"/>
        </w:rPr>
        <w:t>The completeness, rights and obligations, existence and valuation of balance accounts pertaining to IDT not being confirmed.</w:t>
      </w:r>
    </w:p>
    <w:p w:rsidR="00A1188E" w:rsidRPr="002C76C1" w:rsidRDefault="00990873" w:rsidP="00990873">
      <w:pPr>
        <w:pStyle w:val="NormalWeb"/>
        <w:keepNext/>
        <w:widowControl/>
        <w:tabs>
          <w:tab w:val="center" w:pos="709"/>
        </w:tabs>
        <w:ind w:left="540" w:hanging="540"/>
        <w:rPr>
          <w:rFonts w:ascii="Arial" w:hAnsi="Arial" w:cs="Arial"/>
          <w:bCs/>
          <w:sz w:val="22"/>
          <w:szCs w:val="22"/>
        </w:rPr>
      </w:pPr>
      <w:r>
        <w:rPr>
          <w:rFonts w:ascii="Arial" w:hAnsi="Arial" w:cs="Arial"/>
          <w:bCs/>
          <w:sz w:val="22"/>
          <w:szCs w:val="22"/>
        </w:rPr>
        <w:t>c)</w:t>
      </w:r>
      <w:r>
        <w:rPr>
          <w:rFonts w:ascii="Arial" w:hAnsi="Arial" w:cs="Arial"/>
          <w:bCs/>
          <w:sz w:val="22"/>
          <w:szCs w:val="22"/>
        </w:rPr>
        <w:tab/>
      </w:r>
      <w:r>
        <w:rPr>
          <w:rFonts w:ascii="Arial" w:hAnsi="Arial" w:cs="Arial"/>
          <w:bCs/>
          <w:sz w:val="22"/>
          <w:szCs w:val="22"/>
        </w:rPr>
        <w:tab/>
      </w:r>
      <w:r w:rsidR="00A1188E" w:rsidRPr="002C76C1">
        <w:rPr>
          <w:rFonts w:ascii="Arial" w:hAnsi="Arial" w:cs="Arial"/>
          <w:bCs/>
          <w:sz w:val="22"/>
          <w:szCs w:val="22"/>
        </w:rPr>
        <w:t>The completeness, occurrence, rights and obligations, accuracy, valuation and classification of related party disclosure not being confirmed.</w:t>
      </w:r>
    </w:p>
    <w:p w:rsidR="00A1188E" w:rsidRPr="002C76C1" w:rsidRDefault="00A1188E" w:rsidP="00145E24">
      <w:pPr>
        <w:pStyle w:val="NormalWeb"/>
        <w:keepNext/>
        <w:widowControl/>
        <w:numPr>
          <w:ilvl w:val="0"/>
          <w:numId w:val="7"/>
        </w:numPr>
        <w:tabs>
          <w:tab w:val="center" w:pos="709"/>
        </w:tabs>
        <w:ind w:left="540" w:hanging="540"/>
        <w:rPr>
          <w:rFonts w:ascii="Arial" w:hAnsi="Arial" w:cs="Arial"/>
          <w:bCs/>
          <w:sz w:val="22"/>
          <w:szCs w:val="22"/>
        </w:rPr>
      </w:pPr>
      <w:r w:rsidRPr="002C76C1">
        <w:rPr>
          <w:rFonts w:ascii="Arial" w:hAnsi="Arial" w:cs="Arial"/>
          <w:bCs/>
          <w:sz w:val="22"/>
          <w:szCs w:val="22"/>
        </w:rPr>
        <w:t>Compliance with SCM procedures cannot be confirmed resulting in the completeness or irregular expenditure not being confirmed.</w:t>
      </w:r>
    </w:p>
    <w:p w:rsidR="00A1188E" w:rsidRPr="002C76C1" w:rsidRDefault="00A1188E" w:rsidP="00317670">
      <w:pPr>
        <w:pStyle w:val="NormalWeb"/>
        <w:keepNext/>
        <w:tabs>
          <w:tab w:val="center" w:pos="709"/>
        </w:tabs>
        <w:rPr>
          <w:rFonts w:ascii="Arial" w:hAnsi="Arial" w:cs="Arial"/>
          <w:bCs/>
          <w:sz w:val="22"/>
          <w:szCs w:val="22"/>
        </w:rPr>
      </w:pPr>
    </w:p>
    <w:p w:rsidR="00A1188E" w:rsidRPr="002C76C1" w:rsidRDefault="00A1188E" w:rsidP="00317670">
      <w:pPr>
        <w:tabs>
          <w:tab w:val="center" w:pos="709"/>
        </w:tabs>
        <w:rPr>
          <w:color w:val="000000"/>
          <w:sz w:val="22"/>
          <w:szCs w:val="22"/>
          <w:lang w:val="en-ZA" w:eastAsia="en-ZA"/>
        </w:rPr>
      </w:pPr>
      <w:r w:rsidRPr="002C76C1">
        <w:rPr>
          <w:color w:val="000000"/>
          <w:sz w:val="22"/>
          <w:szCs w:val="22"/>
          <w:lang w:val="en-ZA" w:eastAsia="en-ZA"/>
        </w:rPr>
        <w:t>In addition to the aforementioned it is unclear how the Department of Public Works is managing this process (projects being run by IDT) when information that is required for sound decision making is not readily available as at the end of the day these projects link directly to the Department executing its mandate in an effective and responsible fashion.</w:t>
      </w:r>
    </w:p>
    <w:p w:rsidR="00A1188E" w:rsidRPr="002C76C1" w:rsidRDefault="00A1188E" w:rsidP="00317670">
      <w:pPr>
        <w:tabs>
          <w:tab w:val="center" w:pos="709"/>
        </w:tabs>
        <w:rPr>
          <w:color w:val="000000"/>
          <w:sz w:val="22"/>
          <w:szCs w:val="22"/>
          <w:lang w:val="en-ZA" w:eastAsia="en-ZA"/>
        </w:rPr>
      </w:pPr>
    </w:p>
    <w:p w:rsidR="00A1188E" w:rsidRPr="002C76C1" w:rsidRDefault="00A1188E" w:rsidP="00317670">
      <w:pPr>
        <w:tabs>
          <w:tab w:val="center" w:pos="709"/>
        </w:tabs>
        <w:jc w:val="both"/>
        <w:rPr>
          <w:sz w:val="22"/>
          <w:szCs w:val="22"/>
          <w:lang w:val="en-GB"/>
        </w:rPr>
      </w:pPr>
    </w:p>
    <w:p w:rsidR="00A1188E" w:rsidRPr="002C76C1" w:rsidRDefault="00A1188E" w:rsidP="00317670">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A1188E" w:rsidRPr="002C76C1" w:rsidRDefault="00A1188E" w:rsidP="00317670">
      <w:pPr>
        <w:tabs>
          <w:tab w:val="center" w:pos="709"/>
        </w:tabs>
        <w:jc w:val="both"/>
        <w:rPr>
          <w:i/>
          <w:sz w:val="22"/>
          <w:szCs w:val="22"/>
          <w:lang w:val="en-GB"/>
        </w:rPr>
      </w:pPr>
    </w:p>
    <w:p w:rsidR="00A1188E" w:rsidRPr="002C76C1" w:rsidRDefault="00A1188E" w:rsidP="00317670">
      <w:pPr>
        <w:tabs>
          <w:tab w:val="center" w:pos="709"/>
        </w:tabs>
        <w:rPr>
          <w:sz w:val="22"/>
          <w:szCs w:val="22"/>
        </w:rPr>
      </w:pPr>
      <w:r w:rsidRPr="002C76C1">
        <w:rPr>
          <w:sz w:val="22"/>
          <w:szCs w:val="22"/>
        </w:rPr>
        <w:t>Financial and performance management</w:t>
      </w:r>
    </w:p>
    <w:p w:rsidR="00A1188E" w:rsidRPr="002C76C1" w:rsidRDefault="00A1188E" w:rsidP="00317670">
      <w:pPr>
        <w:tabs>
          <w:tab w:val="center" w:pos="709"/>
        </w:tabs>
        <w:rPr>
          <w:i/>
          <w:sz w:val="22"/>
          <w:szCs w:val="22"/>
        </w:rPr>
      </w:pPr>
    </w:p>
    <w:p w:rsidR="00A1188E" w:rsidRPr="002C76C1" w:rsidRDefault="00A1188E" w:rsidP="00317670">
      <w:pPr>
        <w:tabs>
          <w:tab w:val="center" w:pos="709"/>
        </w:tabs>
        <w:spacing w:after="120"/>
        <w:rPr>
          <w:i/>
          <w:sz w:val="22"/>
          <w:szCs w:val="22"/>
        </w:rPr>
      </w:pPr>
      <w:r w:rsidRPr="002C76C1">
        <w:rPr>
          <w:i/>
          <w:sz w:val="22"/>
          <w:szCs w:val="22"/>
        </w:rPr>
        <w:t>Implement proper record keeping in a timely manner to ensure that complete, relevant and accurate information is accessible and available to support financial and performance reporting</w:t>
      </w:r>
    </w:p>
    <w:p w:rsidR="00A1188E" w:rsidRPr="002C76C1" w:rsidRDefault="00A1188E" w:rsidP="00317670">
      <w:pPr>
        <w:tabs>
          <w:tab w:val="center" w:pos="709"/>
        </w:tabs>
        <w:spacing w:after="120"/>
        <w:rPr>
          <w:color w:val="000000"/>
          <w:sz w:val="22"/>
          <w:szCs w:val="22"/>
          <w:lang w:eastAsia="en-ZA"/>
        </w:rPr>
      </w:pPr>
    </w:p>
    <w:p w:rsidR="00A1188E" w:rsidRPr="002C76C1" w:rsidRDefault="00A1188E" w:rsidP="00317670">
      <w:pPr>
        <w:tabs>
          <w:tab w:val="center" w:pos="709"/>
        </w:tabs>
        <w:spacing w:after="120"/>
        <w:rPr>
          <w:b/>
          <w:sz w:val="22"/>
          <w:szCs w:val="22"/>
        </w:rPr>
      </w:pPr>
      <w:r w:rsidRPr="002C76C1">
        <w:rPr>
          <w:b/>
          <w:sz w:val="22"/>
          <w:szCs w:val="22"/>
        </w:rPr>
        <w:t>Recommendation</w:t>
      </w:r>
    </w:p>
    <w:p w:rsidR="00A1188E" w:rsidRPr="002C76C1" w:rsidRDefault="00A1188E" w:rsidP="006F5D2E">
      <w:pPr>
        <w:pStyle w:val="NormalWeb"/>
        <w:widowControl/>
        <w:numPr>
          <w:ilvl w:val="0"/>
          <w:numId w:val="214"/>
        </w:numPr>
        <w:tabs>
          <w:tab w:val="center" w:pos="709"/>
        </w:tabs>
        <w:ind w:hanging="720"/>
        <w:rPr>
          <w:rFonts w:ascii="Arial" w:hAnsi="Arial" w:cs="Arial"/>
          <w:color w:val="000000"/>
          <w:sz w:val="22"/>
          <w:szCs w:val="22"/>
        </w:rPr>
      </w:pPr>
      <w:r w:rsidRPr="002C76C1">
        <w:rPr>
          <w:rFonts w:ascii="Arial" w:hAnsi="Arial" w:cs="Arial"/>
          <w:color w:val="000000"/>
          <w:sz w:val="22"/>
          <w:szCs w:val="22"/>
        </w:rPr>
        <w:t>It is recommended that all information requested be provided to the AGSA within three days from the date of request.</w:t>
      </w:r>
    </w:p>
    <w:p w:rsidR="00A1188E" w:rsidRPr="002C76C1" w:rsidRDefault="00A1188E" w:rsidP="006F5D2E">
      <w:pPr>
        <w:pStyle w:val="NormalWeb"/>
        <w:widowControl/>
        <w:numPr>
          <w:ilvl w:val="0"/>
          <w:numId w:val="214"/>
        </w:numPr>
        <w:tabs>
          <w:tab w:val="center" w:pos="709"/>
        </w:tabs>
        <w:ind w:hanging="720"/>
        <w:rPr>
          <w:rFonts w:ascii="Arial" w:hAnsi="Arial" w:cs="Arial"/>
          <w:color w:val="000000"/>
          <w:sz w:val="22"/>
          <w:szCs w:val="22"/>
        </w:rPr>
      </w:pPr>
      <w:r w:rsidRPr="002C76C1">
        <w:rPr>
          <w:rFonts w:ascii="Arial" w:hAnsi="Arial" w:cs="Arial"/>
          <w:color w:val="000000"/>
          <w:sz w:val="22"/>
          <w:szCs w:val="22"/>
        </w:rPr>
        <w:t>Information submitted should be reconciled to payments made to ensure that it is accurate and complete.</w:t>
      </w:r>
    </w:p>
    <w:p w:rsidR="00A1188E" w:rsidRPr="002C76C1" w:rsidRDefault="00A1188E" w:rsidP="006F5D2E">
      <w:pPr>
        <w:pStyle w:val="NormalWeb"/>
        <w:widowControl/>
        <w:numPr>
          <w:ilvl w:val="0"/>
          <w:numId w:val="214"/>
        </w:numPr>
        <w:tabs>
          <w:tab w:val="center" w:pos="709"/>
        </w:tabs>
        <w:ind w:hanging="720"/>
        <w:rPr>
          <w:rFonts w:ascii="Arial" w:hAnsi="Arial" w:cs="Arial"/>
          <w:color w:val="000000"/>
          <w:sz w:val="22"/>
          <w:szCs w:val="22"/>
        </w:rPr>
      </w:pPr>
      <w:r w:rsidRPr="002C76C1">
        <w:rPr>
          <w:rFonts w:ascii="Arial" w:hAnsi="Arial" w:cs="Arial"/>
          <w:color w:val="000000"/>
          <w:sz w:val="22"/>
          <w:szCs w:val="22"/>
        </w:rPr>
        <w:t>This information should be accumulated on a monthly basis to ensure that transactions are timeously accounted for in the records of DPW.</w:t>
      </w:r>
    </w:p>
    <w:p w:rsidR="00A1188E" w:rsidRPr="002C76C1" w:rsidRDefault="00A1188E" w:rsidP="00317670">
      <w:pPr>
        <w:tabs>
          <w:tab w:val="center" w:pos="709"/>
        </w:tabs>
        <w:spacing w:before="100" w:beforeAutospacing="1" w:after="100" w:afterAutospacing="1"/>
        <w:rPr>
          <w:b/>
          <w:bCs/>
          <w:sz w:val="22"/>
          <w:szCs w:val="22"/>
        </w:rPr>
      </w:pPr>
      <w:r w:rsidRPr="002C76C1">
        <w:rPr>
          <w:b/>
          <w:bCs/>
          <w:sz w:val="22"/>
          <w:szCs w:val="22"/>
        </w:rPr>
        <w:t>Management response</w:t>
      </w:r>
    </w:p>
    <w:p w:rsidR="00A1188E" w:rsidRPr="002C76C1" w:rsidRDefault="00A1188E" w:rsidP="00317670">
      <w:pPr>
        <w:tabs>
          <w:tab w:val="center" w:pos="709"/>
        </w:tabs>
        <w:spacing w:before="100" w:beforeAutospacing="1" w:after="100" w:afterAutospacing="1"/>
        <w:ind w:left="720" w:hanging="720"/>
        <w:rPr>
          <w:b/>
          <w:sz w:val="22"/>
          <w:szCs w:val="22"/>
        </w:rPr>
      </w:pPr>
      <w:r w:rsidRPr="002C76C1">
        <w:rPr>
          <w:sz w:val="22"/>
          <w:szCs w:val="22"/>
        </w:rPr>
        <w:t>a)(i)</w:t>
      </w:r>
      <w:r w:rsidRPr="002C76C1">
        <w:rPr>
          <w:sz w:val="22"/>
          <w:szCs w:val="22"/>
        </w:rPr>
        <w:tab/>
      </w:r>
      <w:r w:rsidR="00990873">
        <w:rPr>
          <w:sz w:val="22"/>
          <w:szCs w:val="22"/>
        </w:rPr>
        <w:tab/>
      </w:r>
      <w:r w:rsidRPr="002C76C1">
        <w:rPr>
          <w:sz w:val="22"/>
          <w:szCs w:val="22"/>
        </w:rPr>
        <w:t xml:space="preserve">I am not in agreement with the finding for the following reasons; the information was submitted on the 31 May 2012 with the financial statement. Index no 5 disclosure notes. </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74"/>
        <w:gridCol w:w="859"/>
        <w:gridCol w:w="47"/>
        <w:gridCol w:w="2150"/>
      </w:tblGrid>
      <w:tr w:rsidR="00A1188E" w:rsidRPr="002C76C1" w:rsidTr="00990873">
        <w:tc>
          <w:tcPr>
            <w:tcW w:w="587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DESCRIPTION</w:t>
            </w:r>
          </w:p>
        </w:tc>
        <w:tc>
          <w:tcPr>
            <w:tcW w:w="3056"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RESPONSE</w:t>
            </w:r>
          </w:p>
        </w:tc>
      </w:tr>
      <w:tr w:rsidR="00A1188E" w:rsidRPr="002C76C1" w:rsidTr="00782738">
        <w:trPr>
          <w:trHeight w:val="561"/>
        </w:trPr>
        <w:tc>
          <w:tcPr>
            <w:tcW w:w="587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sz w:val="18"/>
                <w:szCs w:val="18"/>
              </w:rPr>
              <w:t>Corrective action to be taken:</w:t>
            </w:r>
          </w:p>
        </w:tc>
        <w:tc>
          <w:tcPr>
            <w:tcW w:w="305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rPr>
          <w:trHeight w:val="263"/>
        </w:trPr>
        <w:tc>
          <w:tcPr>
            <w:tcW w:w="5874" w:type="dxa"/>
            <w:vMerge w:val="restart"/>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ind w:left="66"/>
              <w:rPr>
                <w:sz w:val="18"/>
                <w:szCs w:val="18"/>
              </w:rPr>
            </w:pPr>
            <w:r w:rsidRPr="00990873">
              <w:rPr>
                <w:sz w:val="18"/>
                <w:szCs w:val="18"/>
              </w:rPr>
              <w:t>Does the finding affect an amount disclosed in the financial statements?</w:t>
            </w:r>
          </w:p>
        </w:tc>
        <w:tc>
          <w:tcPr>
            <w:tcW w:w="906" w:type="dxa"/>
            <w:gridSpan w:val="2"/>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Yes</w:t>
            </w:r>
          </w:p>
        </w:tc>
        <w:tc>
          <w:tcPr>
            <w:tcW w:w="2150"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No</w:t>
            </w:r>
          </w:p>
        </w:tc>
      </w:tr>
      <w:tr w:rsidR="00A1188E" w:rsidRPr="002C76C1" w:rsidTr="00782738">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A1188E" w:rsidRPr="00990873" w:rsidRDefault="00A1188E" w:rsidP="00317670">
            <w:pPr>
              <w:tabs>
                <w:tab w:val="center" w:pos="709"/>
              </w:tabs>
              <w:rPr>
                <w:sz w:val="18"/>
                <w:szCs w:val="18"/>
              </w:rPr>
            </w:pPr>
          </w:p>
        </w:tc>
        <w:tc>
          <w:tcPr>
            <w:tcW w:w="906" w:type="dxa"/>
            <w:gridSpan w:val="2"/>
            <w:tcBorders>
              <w:top w:val="single" w:sz="4" w:space="0" w:color="auto"/>
              <w:left w:val="single" w:sz="4" w:space="0" w:color="auto"/>
              <w:bottom w:val="single" w:sz="4" w:space="0" w:color="auto"/>
              <w:right w:val="single" w:sz="4" w:space="0" w:color="auto"/>
            </w:tcBorders>
          </w:tcPr>
          <w:p w:rsidR="00A1188E" w:rsidRPr="00990873" w:rsidRDefault="00A1188E" w:rsidP="00317670">
            <w:pPr>
              <w:keepNext/>
              <w:tabs>
                <w:tab w:val="center" w:pos="709"/>
                <w:tab w:val="center" w:pos="4320"/>
                <w:tab w:val="right" w:pos="8640"/>
              </w:tabs>
              <w:spacing w:line="260" w:lineRule="exact"/>
              <w:jc w:val="both"/>
              <w:rPr>
                <w:b/>
                <w:sz w:val="18"/>
                <w:szCs w:val="18"/>
              </w:rPr>
            </w:pPr>
          </w:p>
        </w:tc>
        <w:tc>
          <w:tcPr>
            <w:tcW w:w="2150"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x</w:t>
            </w:r>
          </w:p>
        </w:tc>
      </w:tr>
      <w:tr w:rsidR="00A1188E" w:rsidRPr="002C76C1" w:rsidTr="00782738">
        <w:trPr>
          <w:trHeight w:val="435"/>
        </w:trPr>
        <w:tc>
          <w:tcPr>
            <w:tcW w:w="587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ind w:left="66"/>
              <w:rPr>
                <w:sz w:val="18"/>
                <w:szCs w:val="18"/>
              </w:rPr>
            </w:pPr>
            <w:r w:rsidRPr="00990873">
              <w:rPr>
                <w:sz w:val="18"/>
                <w:szCs w:val="18"/>
              </w:rPr>
              <w:t>If yes, what corrections will be made to the population?</w:t>
            </w:r>
          </w:p>
        </w:tc>
        <w:tc>
          <w:tcPr>
            <w:tcW w:w="305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rPr>
          <w:trHeight w:val="435"/>
        </w:trPr>
        <w:tc>
          <w:tcPr>
            <w:tcW w:w="587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ind w:left="66"/>
              <w:rPr>
                <w:b/>
                <w:sz w:val="18"/>
                <w:szCs w:val="18"/>
              </w:rPr>
            </w:pPr>
            <w:r w:rsidRPr="00990873">
              <w:rPr>
                <w:sz w:val="18"/>
                <w:szCs w:val="18"/>
              </w:rPr>
              <w:t>If yes, and no corrections will be made, the reason why such a conclusion has been reached</w:t>
            </w:r>
          </w:p>
        </w:tc>
        <w:tc>
          <w:tcPr>
            <w:tcW w:w="305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c>
          <w:tcPr>
            <w:tcW w:w="587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sz w:val="18"/>
                <w:szCs w:val="18"/>
              </w:rPr>
              <w:t>Position of official responsible to take corrective action:</w:t>
            </w:r>
          </w:p>
        </w:tc>
        <w:tc>
          <w:tcPr>
            <w:tcW w:w="305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c>
          <w:tcPr>
            <w:tcW w:w="587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sz w:val="18"/>
                <w:szCs w:val="18"/>
              </w:rPr>
              <w:t>Estimated completion date for corrective action:</w:t>
            </w:r>
          </w:p>
        </w:tc>
        <w:tc>
          <w:tcPr>
            <w:tcW w:w="305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rPr>
          <w:trHeight w:val="263"/>
        </w:trPr>
        <w:tc>
          <w:tcPr>
            <w:tcW w:w="5874" w:type="dxa"/>
            <w:vMerge w:val="restart"/>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sz w:val="18"/>
                <w:szCs w:val="18"/>
              </w:rPr>
            </w:pPr>
            <w:r w:rsidRPr="00990873">
              <w:rPr>
                <w:sz w:val="18"/>
                <w:szCs w:val="18"/>
              </w:rPr>
              <w:t>Does management agree with the root cause indicated</w:t>
            </w:r>
          </w:p>
        </w:tc>
        <w:tc>
          <w:tcPr>
            <w:tcW w:w="859"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Yes</w:t>
            </w:r>
          </w:p>
        </w:tc>
        <w:tc>
          <w:tcPr>
            <w:tcW w:w="2197" w:type="dxa"/>
            <w:gridSpan w:val="2"/>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No</w:t>
            </w:r>
          </w:p>
        </w:tc>
      </w:tr>
      <w:tr w:rsidR="00A1188E" w:rsidRPr="002C76C1" w:rsidTr="00782738">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A1188E" w:rsidRPr="00990873" w:rsidRDefault="00A1188E" w:rsidP="00317670">
            <w:pPr>
              <w:tabs>
                <w:tab w:val="center" w:pos="709"/>
              </w:tabs>
              <w:rPr>
                <w:sz w:val="18"/>
                <w:szCs w:val="18"/>
              </w:rPr>
            </w:pPr>
          </w:p>
        </w:tc>
        <w:tc>
          <w:tcPr>
            <w:tcW w:w="859" w:type="dxa"/>
            <w:tcBorders>
              <w:top w:val="single" w:sz="4" w:space="0" w:color="auto"/>
              <w:left w:val="single" w:sz="4" w:space="0" w:color="auto"/>
              <w:bottom w:val="single" w:sz="4" w:space="0" w:color="auto"/>
              <w:right w:val="single" w:sz="4" w:space="0" w:color="auto"/>
            </w:tcBorders>
          </w:tcPr>
          <w:p w:rsidR="00A1188E" w:rsidRPr="00990873" w:rsidRDefault="00A1188E" w:rsidP="00317670">
            <w:pPr>
              <w:keepNext/>
              <w:tabs>
                <w:tab w:val="center" w:pos="709"/>
                <w:tab w:val="center" w:pos="4320"/>
                <w:tab w:val="right" w:pos="8640"/>
              </w:tabs>
              <w:spacing w:line="260" w:lineRule="exact"/>
              <w:jc w:val="both"/>
              <w:rPr>
                <w:b/>
                <w:sz w:val="18"/>
                <w:szCs w:val="18"/>
              </w:rPr>
            </w:pPr>
          </w:p>
        </w:tc>
        <w:tc>
          <w:tcPr>
            <w:tcW w:w="2197" w:type="dxa"/>
            <w:gridSpan w:val="2"/>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x</w:t>
            </w:r>
          </w:p>
        </w:tc>
      </w:tr>
      <w:tr w:rsidR="00A1188E" w:rsidRPr="002C76C1" w:rsidTr="00782738">
        <w:tc>
          <w:tcPr>
            <w:tcW w:w="587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sz w:val="18"/>
                <w:szCs w:val="18"/>
              </w:rPr>
            </w:pPr>
            <w:r w:rsidRPr="00990873">
              <w:rPr>
                <w:sz w:val="18"/>
                <w:szCs w:val="18"/>
              </w:rPr>
              <w:t>If management does not agree with the root cause indicated, please provide the root cause according to management</w:t>
            </w:r>
          </w:p>
        </w:tc>
        <w:tc>
          <w:tcPr>
            <w:tcW w:w="305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bl>
    <w:p w:rsidR="00A1188E" w:rsidRPr="002C76C1" w:rsidRDefault="00A1188E" w:rsidP="00317670">
      <w:pPr>
        <w:tabs>
          <w:tab w:val="center" w:pos="709"/>
        </w:tabs>
        <w:spacing w:after="120"/>
        <w:ind w:left="426"/>
        <w:jc w:val="both"/>
        <w:rPr>
          <w:i/>
          <w:sz w:val="22"/>
          <w:szCs w:val="22"/>
        </w:rPr>
      </w:pPr>
    </w:p>
    <w:p w:rsidR="00A1188E" w:rsidRPr="002C76C1" w:rsidRDefault="00A1188E" w:rsidP="00317670">
      <w:pPr>
        <w:tabs>
          <w:tab w:val="center" w:pos="709"/>
        </w:tabs>
        <w:spacing w:after="120"/>
        <w:ind w:left="426"/>
        <w:jc w:val="both"/>
        <w:rPr>
          <w:i/>
          <w:sz w:val="22"/>
          <w:szCs w:val="22"/>
        </w:rPr>
      </w:pPr>
      <w:r w:rsidRPr="002C76C1">
        <w:rPr>
          <w:i/>
          <w:sz w:val="22"/>
          <w:szCs w:val="22"/>
        </w:rPr>
        <w:t>__________________</w:t>
      </w:r>
    </w:p>
    <w:p w:rsidR="00A1188E" w:rsidRPr="002C76C1" w:rsidRDefault="00A1188E" w:rsidP="00317670">
      <w:pPr>
        <w:tabs>
          <w:tab w:val="center" w:pos="709"/>
        </w:tabs>
        <w:spacing w:after="120"/>
        <w:ind w:left="426"/>
        <w:jc w:val="both"/>
        <w:rPr>
          <w:i/>
          <w:sz w:val="22"/>
          <w:szCs w:val="22"/>
        </w:rPr>
      </w:pPr>
      <w:r w:rsidRPr="002C76C1">
        <w:rPr>
          <w:i/>
          <w:sz w:val="22"/>
          <w:szCs w:val="22"/>
        </w:rPr>
        <w:t>Name:</w:t>
      </w:r>
      <w:r w:rsidRPr="002C76C1">
        <w:rPr>
          <w:rFonts w:eastAsia="Arial Unicode MS"/>
          <w:sz w:val="22"/>
          <w:szCs w:val="22"/>
        </w:rPr>
        <w:t xml:space="preserve"> </w:t>
      </w:r>
      <w:r w:rsidRPr="002C76C1">
        <w:rPr>
          <w:i/>
          <w:sz w:val="22"/>
          <w:szCs w:val="22"/>
        </w:rPr>
        <w:t>Khathutshelo Mashapha</w:t>
      </w:r>
    </w:p>
    <w:p w:rsidR="00A1188E" w:rsidRPr="002C76C1" w:rsidRDefault="00A1188E" w:rsidP="00317670">
      <w:pPr>
        <w:tabs>
          <w:tab w:val="center" w:pos="709"/>
        </w:tabs>
        <w:spacing w:after="120"/>
        <w:ind w:left="426"/>
        <w:jc w:val="both"/>
        <w:rPr>
          <w:i/>
          <w:sz w:val="22"/>
          <w:szCs w:val="22"/>
        </w:rPr>
      </w:pPr>
      <w:r w:rsidRPr="002C76C1">
        <w:rPr>
          <w:i/>
          <w:sz w:val="22"/>
          <w:szCs w:val="22"/>
        </w:rPr>
        <w:t>Position:  Deputy Director</w:t>
      </w:r>
    </w:p>
    <w:p w:rsidR="00A1188E" w:rsidRPr="002C76C1" w:rsidRDefault="00A1188E" w:rsidP="00317670">
      <w:pPr>
        <w:tabs>
          <w:tab w:val="center" w:pos="709"/>
        </w:tabs>
        <w:spacing w:after="120"/>
        <w:ind w:left="426"/>
        <w:jc w:val="both"/>
        <w:rPr>
          <w:i/>
          <w:sz w:val="22"/>
          <w:szCs w:val="22"/>
        </w:rPr>
      </w:pPr>
      <w:r w:rsidRPr="002C76C1">
        <w:rPr>
          <w:i/>
          <w:sz w:val="22"/>
          <w:szCs w:val="22"/>
        </w:rPr>
        <w:t>Date:25/06/2012</w:t>
      </w:r>
    </w:p>
    <w:p w:rsidR="00A1188E" w:rsidRPr="002C76C1" w:rsidRDefault="00A1188E" w:rsidP="00317670">
      <w:pPr>
        <w:tabs>
          <w:tab w:val="center" w:pos="709"/>
        </w:tabs>
        <w:spacing w:before="100" w:beforeAutospacing="1" w:after="100" w:afterAutospacing="1"/>
        <w:ind w:left="720" w:hanging="720"/>
        <w:rPr>
          <w:b/>
          <w:sz w:val="22"/>
          <w:szCs w:val="22"/>
        </w:rPr>
      </w:pPr>
      <w:r w:rsidRPr="002C76C1">
        <w:rPr>
          <w:sz w:val="22"/>
          <w:szCs w:val="22"/>
        </w:rPr>
        <w:t>a)(ii)</w:t>
      </w:r>
      <w:r w:rsidRPr="002C76C1">
        <w:rPr>
          <w:sz w:val="22"/>
          <w:szCs w:val="22"/>
        </w:rPr>
        <w:tab/>
      </w:r>
      <w:r w:rsidR="00990873">
        <w:rPr>
          <w:sz w:val="22"/>
          <w:szCs w:val="22"/>
        </w:rPr>
        <w:tab/>
      </w:r>
      <w:r w:rsidRPr="002C76C1">
        <w:rPr>
          <w:sz w:val="22"/>
          <w:szCs w:val="22"/>
        </w:rPr>
        <w:t>I am not in agreement with the finding for the following reasons; the information was submitted on the 31 May 2012 with the financial statement. Index no 5 disclosure notes.</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784"/>
        <w:gridCol w:w="943"/>
        <w:gridCol w:w="47"/>
        <w:gridCol w:w="2156"/>
      </w:tblGrid>
      <w:tr w:rsidR="00A1188E" w:rsidRPr="002C76C1" w:rsidTr="00990873">
        <w:tc>
          <w:tcPr>
            <w:tcW w:w="57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DESCRIPTION</w:t>
            </w:r>
          </w:p>
        </w:tc>
        <w:tc>
          <w:tcPr>
            <w:tcW w:w="3146"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RESPONSE</w:t>
            </w:r>
          </w:p>
        </w:tc>
      </w:tr>
      <w:tr w:rsidR="00A1188E" w:rsidRPr="002C76C1" w:rsidTr="00782738">
        <w:trPr>
          <w:trHeight w:val="561"/>
        </w:trPr>
        <w:tc>
          <w:tcPr>
            <w:tcW w:w="578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sz w:val="18"/>
                <w:szCs w:val="18"/>
              </w:rPr>
              <w:t>Corrective action to be taken:</w:t>
            </w:r>
          </w:p>
        </w:tc>
        <w:tc>
          <w:tcPr>
            <w:tcW w:w="314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rPr>
          <w:trHeight w:val="263"/>
        </w:trPr>
        <w:tc>
          <w:tcPr>
            <w:tcW w:w="5784" w:type="dxa"/>
            <w:vMerge w:val="restart"/>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ind w:left="66"/>
              <w:rPr>
                <w:sz w:val="18"/>
                <w:szCs w:val="18"/>
              </w:rPr>
            </w:pPr>
            <w:r w:rsidRPr="00990873">
              <w:rPr>
                <w:sz w:val="18"/>
                <w:szCs w:val="18"/>
              </w:rPr>
              <w:t>Does the finding affect an amount disclosed in the financial statements?</w:t>
            </w:r>
          </w:p>
        </w:tc>
        <w:tc>
          <w:tcPr>
            <w:tcW w:w="990" w:type="dxa"/>
            <w:gridSpan w:val="2"/>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Yes</w:t>
            </w:r>
          </w:p>
        </w:tc>
        <w:tc>
          <w:tcPr>
            <w:tcW w:w="2156"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Yes</w:t>
            </w:r>
          </w:p>
        </w:tc>
      </w:tr>
      <w:tr w:rsidR="00A1188E" w:rsidRPr="002C76C1" w:rsidTr="00782738">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A1188E" w:rsidRPr="002C76C1" w:rsidRDefault="00A1188E" w:rsidP="00317670">
            <w:pPr>
              <w:tabs>
                <w:tab w:val="center" w:pos="709"/>
              </w:tabs>
            </w:pPr>
          </w:p>
        </w:tc>
        <w:tc>
          <w:tcPr>
            <w:tcW w:w="990" w:type="dxa"/>
            <w:gridSpan w:val="2"/>
            <w:tcBorders>
              <w:top w:val="single" w:sz="4" w:space="0" w:color="auto"/>
              <w:left w:val="single" w:sz="4" w:space="0" w:color="auto"/>
              <w:bottom w:val="single" w:sz="4" w:space="0" w:color="auto"/>
              <w:right w:val="single" w:sz="4" w:space="0" w:color="auto"/>
            </w:tcBorders>
          </w:tcPr>
          <w:p w:rsidR="00A1188E" w:rsidRPr="002C76C1" w:rsidRDefault="00A1188E" w:rsidP="00317670">
            <w:pPr>
              <w:keepNext/>
              <w:tabs>
                <w:tab w:val="center" w:pos="709"/>
                <w:tab w:val="center" w:pos="4320"/>
                <w:tab w:val="right" w:pos="8640"/>
              </w:tabs>
              <w:spacing w:line="260" w:lineRule="exact"/>
              <w:jc w:val="both"/>
              <w:rPr>
                <w:b/>
              </w:rPr>
            </w:pPr>
          </w:p>
        </w:tc>
        <w:tc>
          <w:tcPr>
            <w:tcW w:w="2156" w:type="dxa"/>
            <w:tcBorders>
              <w:top w:val="single" w:sz="4" w:space="0" w:color="auto"/>
              <w:left w:val="single" w:sz="4" w:space="0" w:color="auto"/>
              <w:bottom w:val="single" w:sz="4" w:space="0" w:color="auto"/>
              <w:right w:val="single" w:sz="4" w:space="0" w:color="auto"/>
            </w:tcBorders>
          </w:tcPr>
          <w:p w:rsidR="00A1188E" w:rsidRPr="002C76C1" w:rsidRDefault="00A1188E" w:rsidP="00317670">
            <w:pPr>
              <w:keepNext/>
              <w:tabs>
                <w:tab w:val="center" w:pos="709"/>
                <w:tab w:val="center" w:pos="4320"/>
                <w:tab w:val="right" w:pos="8640"/>
              </w:tabs>
              <w:spacing w:line="260" w:lineRule="exact"/>
              <w:jc w:val="both"/>
              <w:rPr>
                <w:b/>
              </w:rPr>
            </w:pPr>
          </w:p>
        </w:tc>
      </w:tr>
      <w:tr w:rsidR="00A1188E" w:rsidRPr="002C76C1" w:rsidTr="00782738">
        <w:trPr>
          <w:trHeight w:val="435"/>
        </w:trPr>
        <w:tc>
          <w:tcPr>
            <w:tcW w:w="578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ind w:left="66"/>
              <w:rPr>
                <w:sz w:val="18"/>
                <w:szCs w:val="18"/>
              </w:rPr>
            </w:pPr>
            <w:r w:rsidRPr="00990873">
              <w:rPr>
                <w:sz w:val="18"/>
                <w:szCs w:val="18"/>
              </w:rPr>
              <w:t>If yes, what corrections will be made to the population?</w:t>
            </w:r>
          </w:p>
        </w:tc>
        <w:tc>
          <w:tcPr>
            <w:tcW w:w="314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rPr>
          <w:trHeight w:val="435"/>
        </w:trPr>
        <w:tc>
          <w:tcPr>
            <w:tcW w:w="578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ind w:left="66"/>
              <w:rPr>
                <w:b/>
                <w:sz w:val="18"/>
                <w:szCs w:val="18"/>
              </w:rPr>
            </w:pPr>
            <w:r w:rsidRPr="00990873">
              <w:rPr>
                <w:sz w:val="18"/>
                <w:szCs w:val="18"/>
              </w:rPr>
              <w:t>If yes, and no corrections will be made, the reason why such a conclusion has been reached</w:t>
            </w:r>
          </w:p>
        </w:tc>
        <w:tc>
          <w:tcPr>
            <w:tcW w:w="314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c>
          <w:tcPr>
            <w:tcW w:w="578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sz w:val="18"/>
                <w:szCs w:val="18"/>
              </w:rPr>
              <w:t>Position of official responsible to take corrective action:</w:t>
            </w:r>
          </w:p>
        </w:tc>
        <w:tc>
          <w:tcPr>
            <w:tcW w:w="314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c>
          <w:tcPr>
            <w:tcW w:w="578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sz w:val="18"/>
                <w:szCs w:val="18"/>
              </w:rPr>
              <w:t>Estimated completion date for corrective action:</w:t>
            </w:r>
          </w:p>
        </w:tc>
        <w:tc>
          <w:tcPr>
            <w:tcW w:w="314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rPr>
          <w:trHeight w:val="263"/>
        </w:trPr>
        <w:tc>
          <w:tcPr>
            <w:tcW w:w="5784" w:type="dxa"/>
            <w:vMerge w:val="restart"/>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sz w:val="18"/>
                <w:szCs w:val="18"/>
              </w:rPr>
            </w:pPr>
            <w:r w:rsidRPr="00990873">
              <w:rPr>
                <w:sz w:val="18"/>
                <w:szCs w:val="18"/>
              </w:rPr>
              <w:t>Does management agree with the root cause indicated</w:t>
            </w:r>
          </w:p>
        </w:tc>
        <w:tc>
          <w:tcPr>
            <w:tcW w:w="943"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Yes</w:t>
            </w:r>
          </w:p>
        </w:tc>
        <w:tc>
          <w:tcPr>
            <w:tcW w:w="2203" w:type="dxa"/>
            <w:gridSpan w:val="2"/>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Yes</w:t>
            </w:r>
          </w:p>
        </w:tc>
      </w:tr>
      <w:tr w:rsidR="00A1188E" w:rsidRPr="002C76C1" w:rsidTr="00782738">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A1188E" w:rsidRPr="00990873" w:rsidRDefault="00A1188E" w:rsidP="00317670">
            <w:pPr>
              <w:tabs>
                <w:tab w:val="center" w:pos="709"/>
              </w:tabs>
              <w:rPr>
                <w:sz w:val="18"/>
                <w:szCs w:val="18"/>
              </w:rPr>
            </w:pPr>
          </w:p>
        </w:tc>
        <w:tc>
          <w:tcPr>
            <w:tcW w:w="943" w:type="dxa"/>
            <w:tcBorders>
              <w:top w:val="single" w:sz="4" w:space="0" w:color="auto"/>
              <w:left w:val="single" w:sz="4" w:space="0" w:color="auto"/>
              <w:bottom w:val="single" w:sz="4" w:space="0" w:color="auto"/>
              <w:right w:val="single" w:sz="4" w:space="0" w:color="auto"/>
            </w:tcBorders>
          </w:tcPr>
          <w:p w:rsidR="00A1188E" w:rsidRPr="00990873" w:rsidRDefault="00A1188E" w:rsidP="00317670">
            <w:pPr>
              <w:keepNext/>
              <w:tabs>
                <w:tab w:val="center" w:pos="709"/>
                <w:tab w:val="center" w:pos="4320"/>
                <w:tab w:val="right" w:pos="8640"/>
              </w:tabs>
              <w:spacing w:line="260" w:lineRule="exact"/>
              <w:jc w:val="both"/>
              <w:rPr>
                <w:b/>
                <w:sz w:val="18"/>
                <w:szCs w:val="18"/>
              </w:rPr>
            </w:pPr>
          </w:p>
        </w:tc>
        <w:tc>
          <w:tcPr>
            <w:tcW w:w="2203" w:type="dxa"/>
            <w:gridSpan w:val="2"/>
            <w:tcBorders>
              <w:top w:val="single" w:sz="4" w:space="0" w:color="auto"/>
              <w:left w:val="single" w:sz="4" w:space="0" w:color="auto"/>
              <w:bottom w:val="single" w:sz="4" w:space="0" w:color="auto"/>
              <w:right w:val="single" w:sz="4" w:space="0" w:color="auto"/>
            </w:tcBorders>
          </w:tcPr>
          <w:p w:rsidR="00A1188E" w:rsidRPr="00990873" w:rsidRDefault="00A1188E" w:rsidP="00317670">
            <w:pPr>
              <w:keepNext/>
              <w:tabs>
                <w:tab w:val="center" w:pos="709"/>
                <w:tab w:val="center" w:pos="4320"/>
                <w:tab w:val="right" w:pos="8640"/>
              </w:tabs>
              <w:spacing w:line="260" w:lineRule="exact"/>
              <w:jc w:val="both"/>
              <w:rPr>
                <w:b/>
                <w:sz w:val="18"/>
                <w:szCs w:val="18"/>
              </w:rPr>
            </w:pPr>
          </w:p>
        </w:tc>
      </w:tr>
      <w:tr w:rsidR="00A1188E" w:rsidRPr="002C76C1" w:rsidTr="00782738">
        <w:tc>
          <w:tcPr>
            <w:tcW w:w="578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sz w:val="18"/>
                <w:szCs w:val="18"/>
              </w:rPr>
            </w:pPr>
            <w:r w:rsidRPr="00990873">
              <w:rPr>
                <w:sz w:val="18"/>
                <w:szCs w:val="18"/>
              </w:rPr>
              <w:t>If management does not agree with the root cause indicated, please provide the root cause according to management</w:t>
            </w:r>
          </w:p>
        </w:tc>
        <w:tc>
          <w:tcPr>
            <w:tcW w:w="314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bl>
    <w:p w:rsidR="00A1188E" w:rsidRPr="002C76C1" w:rsidRDefault="00A1188E" w:rsidP="00317670">
      <w:pPr>
        <w:tabs>
          <w:tab w:val="center" w:pos="709"/>
        </w:tabs>
        <w:spacing w:after="120"/>
        <w:ind w:left="426"/>
        <w:jc w:val="both"/>
        <w:rPr>
          <w:i/>
          <w:sz w:val="22"/>
          <w:szCs w:val="22"/>
        </w:rPr>
      </w:pPr>
    </w:p>
    <w:p w:rsidR="00A1188E" w:rsidRPr="002C76C1" w:rsidRDefault="00A1188E" w:rsidP="00317670">
      <w:pPr>
        <w:tabs>
          <w:tab w:val="center" w:pos="709"/>
        </w:tabs>
        <w:spacing w:after="120"/>
        <w:ind w:left="426"/>
        <w:jc w:val="both"/>
        <w:rPr>
          <w:i/>
          <w:sz w:val="22"/>
          <w:szCs w:val="22"/>
        </w:rPr>
      </w:pPr>
      <w:r w:rsidRPr="002C76C1">
        <w:rPr>
          <w:i/>
          <w:sz w:val="22"/>
          <w:szCs w:val="22"/>
        </w:rPr>
        <w:t>__________________</w:t>
      </w:r>
    </w:p>
    <w:p w:rsidR="00A1188E" w:rsidRPr="002C76C1" w:rsidRDefault="00A1188E" w:rsidP="00317670">
      <w:pPr>
        <w:tabs>
          <w:tab w:val="center" w:pos="709"/>
        </w:tabs>
        <w:spacing w:after="120"/>
        <w:ind w:left="426"/>
        <w:jc w:val="both"/>
        <w:rPr>
          <w:i/>
          <w:sz w:val="22"/>
          <w:szCs w:val="22"/>
        </w:rPr>
      </w:pPr>
      <w:r w:rsidRPr="002C76C1">
        <w:rPr>
          <w:i/>
          <w:sz w:val="22"/>
          <w:szCs w:val="22"/>
        </w:rPr>
        <w:t>Name:</w:t>
      </w:r>
      <w:r w:rsidRPr="002C76C1">
        <w:rPr>
          <w:rFonts w:eastAsia="Arial Unicode MS"/>
          <w:sz w:val="22"/>
          <w:szCs w:val="22"/>
        </w:rPr>
        <w:t xml:space="preserve"> </w:t>
      </w:r>
      <w:r w:rsidRPr="002C76C1">
        <w:rPr>
          <w:i/>
          <w:sz w:val="22"/>
          <w:szCs w:val="22"/>
        </w:rPr>
        <w:t>Khathutshelo Mashapha</w:t>
      </w:r>
    </w:p>
    <w:p w:rsidR="00A1188E" w:rsidRPr="002C76C1" w:rsidRDefault="00A1188E" w:rsidP="00317670">
      <w:pPr>
        <w:tabs>
          <w:tab w:val="center" w:pos="709"/>
        </w:tabs>
        <w:spacing w:after="120"/>
        <w:ind w:left="426"/>
        <w:jc w:val="both"/>
        <w:rPr>
          <w:i/>
          <w:sz w:val="22"/>
          <w:szCs w:val="22"/>
        </w:rPr>
      </w:pPr>
      <w:r w:rsidRPr="002C76C1">
        <w:rPr>
          <w:i/>
          <w:sz w:val="22"/>
          <w:szCs w:val="22"/>
        </w:rPr>
        <w:t>Position:  Deputy Director</w:t>
      </w:r>
    </w:p>
    <w:p w:rsidR="00A1188E" w:rsidRPr="002C76C1" w:rsidRDefault="00A1188E" w:rsidP="00317670">
      <w:pPr>
        <w:tabs>
          <w:tab w:val="center" w:pos="709"/>
        </w:tabs>
        <w:spacing w:after="120"/>
        <w:ind w:left="426"/>
        <w:jc w:val="both"/>
        <w:rPr>
          <w:i/>
          <w:sz w:val="22"/>
          <w:szCs w:val="22"/>
        </w:rPr>
      </w:pPr>
      <w:r w:rsidRPr="002C76C1">
        <w:rPr>
          <w:i/>
          <w:sz w:val="22"/>
          <w:szCs w:val="22"/>
        </w:rPr>
        <w:t>Date: 25/06/2012</w:t>
      </w:r>
    </w:p>
    <w:p w:rsidR="00A1188E" w:rsidRPr="002C76C1" w:rsidRDefault="00A1188E" w:rsidP="00317670">
      <w:pPr>
        <w:tabs>
          <w:tab w:val="center" w:pos="709"/>
        </w:tabs>
        <w:spacing w:before="100" w:beforeAutospacing="1" w:after="100" w:afterAutospacing="1"/>
        <w:ind w:left="720" w:hanging="720"/>
        <w:rPr>
          <w:sz w:val="22"/>
          <w:szCs w:val="22"/>
        </w:rPr>
      </w:pPr>
    </w:p>
    <w:p w:rsidR="00A1188E" w:rsidRPr="002C76C1" w:rsidRDefault="00A1188E" w:rsidP="00317670">
      <w:pPr>
        <w:tabs>
          <w:tab w:val="center" w:pos="709"/>
        </w:tabs>
        <w:spacing w:before="100" w:beforeAutospacing="1" w:after="100" w:afterAutospacing="1"/>
        <w:ind w:left="720" w:hanging="720"/>
        <w:rPr>
          <w:b/>
          <w:sz w:val="22"/>
          <w:szCs w:val="22"/>
        </w:rPr>
      </w:pPr>
      <w:r w:rsidRPr="002C76C1">
        <w:rPr>
          <w:sz w:val="22"/>
          <w:szCs w:val="22"/>
        </w:rPr>
        <w:t>b)</w:t>
      </w:r>
      <w:r w:rsidRPr="002C76C1">
        <w:rPr>
          <w:sz w:val="22"/>
          <w:szCs w:val="22"/>
        </w:rPr>
        <w:tab/>
      </w:r>
      <w:r w:rsidR="00990873">
        <w:rPr>
          <w:sz w:val="22"/>
          <w:szCs w:val="22"/>
        </w:rPr>
        <w:tab/>
      </w:r>
      <w:r w:rsidRPr="002C76C1">
        <w:rPr>
          <w:sz w:val="22"/>
          <w:szCs w:val="22"/>
        </w:rPr>
        <w:t xml:space="preserve">I am not in agreement with the finding for the following reasons: The Directive: Financial Statement Working Files Framework does not only reflect the documents required. The directive provides amongst other things the description for prepayments and Advances, guidance and different type of Advances. However the department will develop a detailed Business Process </w:t>
      </w: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4"/>
        <w:gridCol w:w="2203"/>
        <w:gridCol w:w="47"/>
        <w:gridCol w:w="2156"/>
      </w:tblGrid>
      <w:tr w:rsidR="00A1188E" w:rsidRPr="002C76C1" w:rsidTr="00990873">
        <w:tc>
          <w:tcPr>
            <w:tcW w:w="452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DESCRIPTION</w:t>
            </w:r>
          </w:p>
        </w:tc>
        <w:tc>
          <w:tcPr>
            <w:tcW w:w="4406"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RESPONSE</w:t>
            </w:r>
          </w:p>
        </w:tc>
      </w:tr>
      <w:tr w:rsidR="00A1188E" w:rsidRPr="002C76C1" w:rsidTr="00782738">
        <w:trPr>
          <w:trHeight w:val="561"/>
        </w:trPr>
        <w:tc>
          <w:tcPr>
            <w:tcW w:w="452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sz w:val="18"/>
                <w:szCs w:val="18"/>
              </w:rPr>
              <w:t>Corrective action to be taken:</w:t>
            </w:r>
          </w:p>
        </w:tc>
        <w:tc>
          <w:tcPr>
            <w:tcW w:w="4406" w:type="dxa"/>
            <w:gridSpan w:val="3"/>
            <w:tcBorders>
              <w:top w:val="single" w:sz="4" w:space="0" w:color="auto"/>
              <w:left w:val="single" w:sz="4" w:space="0" w:color="auto"/>
              <w:bottom w:val="single" w:sz="4" w:space="0" w:color="auto"/>
              <w:right w:val="single" w:sz="4" w:space="0" w:color="auto"/>
            </w:tcBorders>
          </w:tcPr>
          <w:p w:rsidR="00A1188E" w:rsidRPr="00990873" w:rsidRDefault="00A1188E" w:rsidP="00317670">
            <w:pPr>
              <w:keepNext/>
              <w:tabs>
                <w:tab w:val="center" w:pos="709"/>
                <w:tab w:val="center" w:pos="4320"/>
                <w:tab w:val="right" w:pos="8640"/>
              </w:tabs>
              <w:spacing w:line="260" w:lineRule="exact"/>
              <w:jc w:val="both"/>
              <w:rPr>
                <w:b/>
                <w:sz w:val="18"/>
                <w:szCs w:val="18"/>
              </w:rPr>
            </w:pPr>
          </w:p>
        </w:tc>
      </w:tr>
      <w:tr w:rsidR="00A1188E" w:rsidRPr="002C76C1" w:rsidTr="00782738">
        <w:trPr>
          <w:trHeight w:val="263"/>
        </w:trPr>
        <w:tc>
          <w:tcPr>
            <w:tcW w:w="4524" w:type="dxa"/>
            <w:vMerge w:val="restart"/>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ind w:left="66"/>
              <w:rPr>
                <w:sz w:val="18"/>
                <w:szCs w:val="18"/>
              </w:rPr>
            </w:pPr>
            <w:r w:rsidRPr="00990873">
              <w:rPr>
                <w:sz w:val="18"/>
                <w:szCs w:val="18"/>
              </w:rPr>
              <w:t>Does the finding affect an amount disclosed in the financial statements?</w:t>
            </w:r>
          </w:p>
        </w:tc>
        <w:tc>
          <w:tcPr>
            <w:tcW w:w="2250" w:type="dxa"/>
            <w:gridSpan w:val="2"/>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Yes</w:t>
            </w:r>
          </w:p>
        </w:tc>
        <w:tc>
          <w:tcPr>
            <w:tcW w:w="2156"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No</w:t>
            </w:r>
          </w:p>
        </w:tc>
      </w:tr>
      <w:tr w:rsidR="00A1188E" w:rsidRPr="002C76C1" w:rsidTr="00782738">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A1188E" w:rsidRPr="00990873" w:rsidRDefault="00A1188E" w:rsidP="00317670">
            <w:pPr>
              <w:tabs>
                <w:tab w:val="center" w:pos="709"/>
              </w:tabs>
              <w:rPr>
                <w:sz w:val="18"/>
                <w:szCs w:val="18"/>
              </w:rPr>
            </w:pPr>
          </w:p>
        </w:tc>
        <w:tc>
          <w:tcPr>
            <w:tcW w:w="2250" w:type="dxa"/>
            <w:gridSpan w:val="2"/>
            <w:tcBorders>
              <w:top w:val="single" w:sz="4" w:space="0" w:color="auto"/>
              <w:left w:val="single" w:sz="4" w:space="0" w:color="auto"/>
              <w:bottom w:val="single" w:sz="4" w:space="0" w:color="auto"/>
              <w:right w:val="single" w:sz="4" w:space="0" w:color="auto"/>
            </w:tcBorders>
          </w:tcPr>
          <w:p w:rsidR="00A1188E" w:rsidRPr="00990873" w:rsidRDefault="00A1188E" w:rsidP="00317670">
            <w:pPr>
              <w:keepNext/>
              <w:tabs>
                <w:tab w:val="center" w:pos="709"/>
                <w:tab w:val="center" w:pos="4320"/>
                <w:tab w:val="right" w:pos="8640"/>
              </w:tabs>
              <w:spacing w:line="260" w:lineRule="exact"/>
              <w:jc w:val="both"/>
              <w:rPr>
                <w:b/>
                <w:sz w:val="18"/>
                <w:szCs w:val="18"/>
              </w:rPr>
            </w:pPr>
          </w:p>
        </w:tc>
        <w:tc>
          <w:tcPr>
            <w:tcW w:w="2156"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x</w:t>
            </w:r>
          </w:p>
        </w:tc>
      </w:tr>
      <w:tr w:rsidR="00A1188E" w:rsidRPr="002C76C1" w:rsidTr="00782738">
        <w:trPr>
          <w:trHeight w:val="435"/>
        </w:trPr>
        <w:tc>
          <w:tcPr>
            <w:tcW w:w="452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ind w:left="66"/>
              <w:rPr>
                <w:sz w:val="18"/>
                <w:szCs w:val="18"/>
              </w:rPr>
            </w:pPr>
            <w:r w:rsidRPr="00990873">
              <w:rPr>
                <w:sz w:val="18"/>
                <w:szCs w:val="18"/>
              </w:rPr>
              <w:t>If yes, what corrections will be made to the population?</w:t>
            </w:r>
          </w:p>
        </w:tc>
        <w:tc>
          <w:tcPr>
            <w:tcW w:w="440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rPr>
          <w:trHeight w:val="435"/>
        </w:trPr>
        <w:tc>
          <w:tcPr>
            <w:tcW w:w="452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ind w:left="66"/>
              <w:rPr>
                <w:b/>
                <w:sz w:val="18"/>
                <w:szCs w:val="18"/>
              </w:rPr>
            </w:pPr>
            <w:r w:rsidRPr="00990873">
              <w:rPr>
                <w:sz w:val="18"/>
                <w:szCs w:val="18"/>
              </w:rPr>
              <w:t>If yes, and no corrections will be made, the reason why such a conclusion has been reached</w:t>
            </w:r>
          </w:p>
        </w:tc>
        <w:tc>
          <w:tcPr>
            <w:tcW w:w="440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c>
          <w:tcPr>
            <w:tcW w:w="452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sz w:val="18"/>
                <w:szCs w:val="18"/>
              </w:rPr>
              <w:t>Position of official responsible to take corrective action:</w:t>
            </w:r>
          </w:p>
        </w:tc>
        <w:tc>
          <w:tcPr>
            <w:tcW w:w="440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c>
          <w:tcPr>
            <w:tcW w:w="452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sz w:val="18"/>
                <w:szCs w:val="18"/>
              </w:rPr>
              <w:t>Estimated completion date for corrective action:</w:t>
            </w:r>
          </w:p>
        </w:tc>
        <w:tc>
          <w:tcPr>
            <w:tcW w:w="440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rPr>
          <w:trHeight w:val="263"/>
        </w:trPr>
        <w:tc>
          <w:tcPr>
            <w:tcW w:w="4524" w:type="dxa"/>
            <w:vMerge w:val="restart"/>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sz w:val="18"/>
                <w:szCs w:val="18"/>
              </w:rPr>
            </w:pPr>
            <w:r w:rsidRPr="00990873">
              <w:rPr>
                <w:sz w:val="18"/>
                <w:szCs w:val="18"/>
              </w:rPr>
              <w:t>Does management agree with the root cause indicated</w:t>
            </w:r>
          </w:p>
        </w:tc>
        <w:tc>
          <w:tcPr>
            <w:tcW w:w="2203"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Yes</w:t>
            </w:r>
          </w:p>
        </w:tc>
        <w:tc>
          <w:tcPr>
            <w:tcW w:w="2203" w:type="dxa"/>
            <w:gridSpan w:val="2"/>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No</w:t>
            </w:r>
          </w:p>
        </w:tc>
      </w:tr>
      <w:tr w:rsidR="00A1188E" w:rsidRPr="002C76C1" w:rsidTr="00782738">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A1188E" w:rsidRPr="00990873" w:rsidRDefault="00A1188E" w:rsidP="00317670">
            <w:pPr>
              <w:tabs>
                <w:tab w:val="center" w:pos="709"/>
              </w:tabs>
              <w:rPr>
                <w:sz w:val="18"/>
                <w:szCs w:val="18"/>
              </w:rPr>
            </w:pPr>
          </w:p>
        </w:tc>
        <w:tc>
          <w:tcPr>
            <w:tcW w:w="2203" w:type="dxa"/>
            <w:tcBorders>
              <w:top w:val="single" w:sz="4" w:space="0" w:color="auto"/>
              <w:left w:val="single" w:sz="4" w:space="0" w:color="auto"/>
              <w:bottom w:val="single" w:sz="4" w:space="0" w:color="auto"/>
              <w:right w:val="single" w:sz="4" w:space="0" w:color="auto"/>
            </w:tcBorders>
          </w:tcPr>
          <w:p w:rsidR="00A1188E" w:rsidRPr="00990873" w:rsidRDefault="00A1188E" w:rsidP="00317670">
            <w:pPr>
              <w:keepNext/>
              <w:tabs>
                <w:tab w:val="center" w:pos="709"/>
                <w:tab w:val="center" w:pos="4320"/>
                <w:tab w:val="right" w:pos="8640"/>
              </w:tabs>
              <w:spacing w:line="260" w:lineRule="exact"/>
              <w:jc w:val="both"/>
              <w:rPr>
                <w:b/>
                <w:sz w:val="18"/>
                <w:szCs w:val="18"/>
              </w:rPr>
            </w:pPr>
          </w:p>
        </w:tc>
        <w:tc>
          <w:tcPr>
            <w:tcW w:w="2203" w:type="dxa"/>
            <w:gridSpan w:val="2"/>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r w:rsidR="00A1188E" w:rsidRPr="002C76C1" w:rsidTr="00782738">
        <w:tc>
          <w:tcPr>
            <w:tcW w:w="4524" w:type="dxa"/>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sz w:val="18"/>
                <w:szCs w:val="18"/>
              </w:rPr>
            </w:pPr>
            <w:r w:rsidRPr="00990873">
              <w:rPr>
                <w:sz w:val="18"/>
                <w:szCs w:val="18"/>
              </w:rPr>
              <w:t>If management does not agree with the root cause indicated, please provide the root cause according to management</w:t>
            </w:r>
          </w:p>
        </w:tc>
        <w:tc>
          <w:tcPr>
            <w:tcW w:w="4406" w:type="dxa"/>
            <w:gridSpan w:val="3"/>
            <w:tcBorders>
              <w:top w:val="single" w:sz="4" w:space="0" w:color="auto"/>
              <w:left w:val="single" w:sz="4" w:space="0" w:color="auto"/>
              <w:bottom w:val="single" w:sz="4" w:space="0" w:color="auto"/>
              <w:right w:val="single" w:sz="4" w:space="0" w:color="auto"/>
            </w:tcBorders>
            <w:hideMark/>
          </w:tcPr>
          <w:p w:rsidR="00A1188E" w:rsidRPr="00990873" w:rsidRDefault="00A1188E" w:rsidP="00317670">
            <w:pPr>
              <w:keepNext/>
              <w:tabs>
                <w:tab w:val="center" w:pos="709"/>
                <w:tab w:val="center" w:pos="4320"/>
                <w:tab w:val="right" w:pos="8640"/>
              </w:tabs>
              <w:spacing w:line="260" w:lineRule="exact"/>
              <w:jc w:val="both"/>
              <w:rPr>
                <w:b/>
                <w:sz w:val="18"/>
                <w:szCs w:val="18"/>
              </w:rPr>
            </w:pPr>
            <w:r w:rsidRPr="00990873">
              <w:rPr>
                <w:b/>
                <w:sz w:val="18"/>
                <w:szCs w:val="18"/>
              </w:rPr>
              <w:t>n/a</w:t>
            </w:r>
          </w:p>
        </w:tc>
      </w:tr>
    </w:tbl>
    <w:p w:rsidR="00A1188E" w:rsidRPr="002C76C1" w:rsidRDefault="00A1188E" w:rsidP="00317670">
      <w:pPr>
        <w:tabs>
          <w:tab w:val="center" w:pos="709"/>
        </w:tabs>
        <w:spacing w:after="120"/>
        <w:ind w:left="426"/>
        <w:jc w:val="both"/>
        <w:rPr>
          <w:i/>
          <w:sz w:val="22"/>
          <w:szCs w:val="22"/>
        </w:rPr>
      </w:pPr>
    </w:p>
    <w:p w:rsidR="00A1188E" w:rsidRPr="002C76C1" w:rsidRDefault="00A1188E" w:rsidP="00990873">
      <w:pPr>
        <w:tabs>
          <w:tab w:val="center" w:pos="709"/>
        </w:tabs>
        <w:spacing w:after="120"/>
        <w:jc w:val="both"/>
        <w:rPr>
          <w:i/>
          <w:sz w:val="22"/>
          <w:szCs w:val="22"/>
        </w:rPr>
      </w:pPr>
      <w:r w:rsidRPr="002C76C1">
        <w:rPr>
          <w:i/>
          <w:sz w:val="22"/>
          <w:szCs w:val="22"/>
        </w:rPr>
        <w:t>Name:</w:t>
      </w:r>
      <w:r w:rsidRPr="002C76C1">
        <w:rPr>
          <w:rFonts w:eastAsia="Arial Unicode MS"/>
          <w:sz w:val="22"/>
          <w:szCs w:val="22"/>
        </w:rPr>
        <w:t xml:space="preserve"> </w:t>
      </w:r>
      <w:r w:rsidRPr="002C76C1">
        <w:rPr>
          <w:i/>
          <w:sz w:val="22"/>
          <w:szCs w:val="22"/>
        </w:rPr>
        <w:t>Khathutshelo Mashapha</w:t>
      </w:r>
    </w:p>
    <w:p w:rsidR="00A1188E" w:rsidRPr="002C76C1" w:rsidRDefault="00A1188E" w:rsidP="00990873">
      <w:pPr>
        <w:tabs>
          <w:tab w:val="center" w:pos="709"/>
        </w:tabs>
        <w:spacing w:after="120"/>
        <w:jc w:val="both"/>
        <w:rPr>
          <w:i/>
          <w:sz w:val="22"/>
          <w:szCs w:val="22"/>
        </w:rPr>
      </w:pPr>
      <w:r w:rsidRPr="002C76C1">
        <w:rPr>
          <w:i/>
          <w:sz w:val="22"/>
          <w:szCs w:val="22"/>
        </w:rPr>
        <w:t>Position:  Deputy Director</w:t>
      </w:r>
    </w:p>
    <w:p w:rsidR="00A1188E" w:rsidRPr="002C76C1" w:rsidRDefault="00A1188E" w:rsidP="00990873">
      <w:pPr>
        <w:tabs>
          <w:tab w:val="center" w:pos="709"/>
        </w:tabs>
        <w:spacing w:after="120"/>
        <w:jc w:val="both"/>
        <w:rPr>
          <w:i/>
          <w:sz w:val="22"/>
          <w:szCs w:val="22"/>
        </w:rPr>
      </w:pPr>
      <w:r w:rsidRPr="002C76C1">
        <w:rPr>
          <w:i/>
          <w:sz w:val="22"/>
          <w:szCs w:val="22"/>
        </w:rPr>
        <w:t>Date:25/06/2012</w:t>
      </w:r>
    </w:p>
    <w:p w:rsidR="00A1188E" w:rsidRPr="002C76C1" w:rsidRDefault="00A1188E" w:rsidP="00317670">
      <w:pPr>
        <w:tabs>
          <w:tab w:val="center" w:pos="709"/>
        </w:tabs>
        <w:spacing w:before="100" w:beforeAutospacing="1" w:after="100" w:afterAutospacing="1"/>
        <w:rPr>
          <w:b/>
          <w:bCs/>
          <w:sz w:val="22"/>
          <w:szCs w:val="22"/>
        </w:rPr>
      </w:pPr>
      <w:r w:rsidRPr="002C76C1">
        <w:rPr>
          <w:b/>
          <w:bCs/>
          <w:sz w:val="22"/>
          <w:szCs w:val="22"/>
        </w:rPr>
        <w:t>Auditor’s conclusion</w:t>
      </w:r>
    </w:p>
    <w:p w:rsidR="00A1188E" w:rsidRPr="002C76C1" w:rsidRDefault="00A1188E" w:rsidP="00317670">
      <w:pPr>
        <w:tabs>
          <w:tab w:val="center" w:pos="709"/>
        </w:tabs>
        <w:spacing w:before="100" w:beforeAutospacing="1" w:after="100" w:afterAutospacing="1"/>
        <w:rPr>
          <w:bCs/>
          <w:sz w:val="22"/>
          <w:szCs w:val="22"/>
        </w:rPr>
      </w:pPr>
      <w:r w:rsidRPr="002C76C1">
        <w:rPr>
          <w:bCs/>
          <w:sz w:val="22"/>
          <w:szCs w:val="22"/>
        </w:rPr>
        <w:t xml:space="preserve">The response on this communication was due on 17 May 2012. In the audit steering committee meeting of 16 May 2012 a commitment was given by management to provide the information by the latest on 21 May 2012. On 22 May 2012 the audit team followed up this matter as the information was still not submitted. Only a schedule pertaining to the energy efficiency grant was submitted. </w:t>
      </w:r>
    </w:p>
    <w:p w:rsidR="00A1188E" w:rsidRPr="002C76C1" w:rsidRDefault="00A1188E" w:rsidP="00317670">
      <w:pPr>
        <w:tabs>
          <w:tab w:val="center" w:pos="709"/>
        </w:tabs>
        <w:spacing w:before="100" w:beforeAutospacing="1" w:after="100" w:afterAutospacing="1"/>
        <w:rPr>
          <w:bCs/>
          <w:sz w:val="22"/>
          <w:szCs w:val="22"/>
        </w:rPr>
      </w:pPr>
      <w:r w:rsidRPr="002C76C1">
        <w:rPr>
          <w:bCs/>
          <w:sz w:val="22"/>
          <w:szCs w:val="22"/>
        </w:rPr>
        <w:t>As concerns pertaining to IDT were reported to management since December 2011 and the information already requested on 18 April 2012 was not submitted on time it will not be considered for the 2011-2012 audit and will be reported as a limitation of scope as follows:</w:t>
      </w:r>
    </w:p>
    <w:p w:rsidR="00A1188E" w:rsidRPr="002C76C1" w:rsidRDefault="00A1188E" w:rsidP="00317670">
      <w:pPr>
        <w:tabs>
          <w:tab w:val="center" w:pos="709"/>
        </w:tabs>
        <w:spacing w:before="100" w:beforeAutospacing="1" w:after="100" w:afterAutospacing="1"/>
        <w:ind w:left="720" w:hanging="720"/>
        <w:rPr>
          <w:bCs/>
          <w:sz w:val="22"/>
          <w:szCs w:val="22"/>
        </w:rPr>
      </w:pPr>
      <w:r w:rsidRPr="002C76C1">
        <w:rPr>
          <w:bCs/>
          <w:sz w:val="22"/>
          <w:szCs w:val="22"/>
        </w:rPr>
        <w:t>a)(i)</w:t>
      </w:r>
      <w:r w:rsidRPr="002C76C1">
        <w:rPr>
          <w:bCs/>
          <w:sz w:val="22"/>
          <w:szCs w:val="22"/>
        </w:rPr>
        <w:tab/>
        <w:t>Commitments and accruals as at 31 March 2012. As this information should be included in the financial statements that is due on 31 May 2012 this will be the latest this information will be accepted for audit purposes.</w:t>
      </w:r>
    </w:p>
    <w:p w:rsidR="00A1188E" w:rsidRPr="002C76C1" w:rsidRDefault="00A1188E" w:rsidP="00317670">
      <w:pPr>
        <w:tabs>
          <w:tab w:val="center" w:pos="709"/>
        </w:tabs>
        <w:spacing w:before="100" w:beforeAutospacing="1" w:after="100" w:afterAutospacing="1"/>
        <w:rPr>
          <w:bCs/>
          <w:sz w:val="22"/>
          <w:szCs w:val="22"/>
        </w:rPr>
      </w:pPr>
      <w:r w:rsidRPr="002C76C1">
        <w:rPr>
          <w:bCs/>
          <w:sz w:val="22"/>
          <w:szCs w:val="22"/>
        </w:rPr>
        <w:t>a)(ii)</w:t>
      </w:r>
      <w:r w:rsidRPr="002C76C1">
        <w:rPr>
          <w:bCs/>
          <w:sz w:val="22"/>
          <w:szCs w:val="22"/>
        </w:rPr>
        <w:tab/>
        <w:t>Actual expenditure to date as at 31 March 2012.</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81"/>
        <w:gridCol w:w="1943"/>
        <w:gridCol w:w="1943"/>
        <w:gridCol w:w="1934"/>
      </w:tblGrid>
      <w:tr w:rsidR="00A1188E" w:rsidRPr="002C76C1" w:rsidTr="00990873">
        <w:trPr>
          <w:tblHeader/>
        </w:trPr>
        <w:tc>
          <w:tcPr>
            <w:tcW w:w="2781" w:type="dxa"/>
            <w:shd w:val="clear" w:color="auto" w:fill="BFBFBF" w:themeFill="background1" w:themeFillShade="BF"/>
          </w:tcPr>
          <w:p w:rsidR="00A1188E" w:rsidRPr="00990873" w:rsidRDefault="00A1188E" w:rsidP="00317670">
            <w:pPr>
              <w:tabs>
                <w:tab w:val="center" w:pos="709"/>
              </w:tabs>
              <w:spacing w:after="120" w:line="260" w:lineRule="exact"/>
              <w:rPr>
                <w:b/>
                <w:bCs/>
                <w:sz w:val="18"/>
                <w:szCs w:val="18"/>
              </w:rPr>
            </w:pPr>
            <w:r w:rsidRPr="00990873">
              <w:rPr>
                <w:b/>
                <w:bCs/>
                <w:sz w:val="18"/>
                <w:szCs w:val="18"/>
              </w:rPr>
              <w:t>Project</w:t>
            </w:r>
          </w:p>
        </w:tc>
        <w:tc>
          <w:tcPr>
            <w:tcW w:w="1943" w:type="dxa"/>
            <w:shd w:val="clear" w:color="auto" w:fill="BFBFBF" w:themeFill="background1" w:themeFillShade="BF"/>
          </w:tcPr>
          <w:p w:rsidR="00A1188E" w:rsidRPr="00990873" w:rsidRDefault="00A1188E" w:rsidP="00317670">
            <w:pPr>
              <w:tabs>
                <w:tab w:val="center" w:pos="709"/>
              </w:tabs>
              <w:spacing w:after="120" w:line="260" w:lineRule="exact"/>
              <w:jc w:val="center"/>
              <w:rPr>
                <w:b/>
                <w:bCs/>
                <w:sz w:val="18"/>
                <w:szCs w:val="18"/>
              </w:rPr>
            </w:pPr>
            <w:r w:rsidRPr="00990873">
              <w:rPr>
                <w:b/>
                <w:bCs/>
                <w:sz w:val="18"/>
                <w:szCs w:val="18"/>
              </w:rPr>
              <w:t>2010-2011</w:t>
            </w:r>
          </w:p>
        </w:tc>
        <w:tc>
          <w:tcPr>
            <w:tcW w:w="1943" w:type="dxa"/>
            <w:shd w:val="clear" w:color="auto" w:fill="BFBFBF" w:themeFill="background1" w:themeFillShade="BF"/>
          </w:tcPr>
          <w:p w:rsidR="00A1188E" w:rsidRPr="00990873" w:rsidRDefault="00A1188E" w:rsidP="00317670">
            <w:pPr>
              <w:tabs>
                <w:tab w:val="center" w:pos="709"/>
              </w:tabs>
              <w:spacing w:after="120" w:line="260" w:lineRule="exact"/>
              <w:jc w:val="center"/>
              <w:rPr>
                <w:b/>
                <w:bCs/>
                <w:sz w:val="18"/>
                <w:szCs w:val="18"/>
              </w:rPr>
            </w:pPr>
            <w:r w:rsidRPr="00990873">
              <w:rPr>
                <w:b/>
                <w:bCs/>
                <w:sz w:val="18"/>
                <w:szCs w:val="18"/>
              </w:rPr>
              <w:t>2011-2012</w:t>
            </w:r>
          </w:p>
        </w:tc>
        <w:tc>
          <w:tcPr>
            <w:tcW w:w="1934" w:type="dxa"/>
            <w:shd w:val="clear" w:color="auto" w:fill="BFBFBF" w:themeFill="background1" w:themeFillShade="BF"/>
          </w:tcPr>
          <w:p w:rsidR="00A1188E" w:rsidRPr="00990873" w:rsidRDefault="00A1188E" w:rsidP="00317670">
            <w:pPr>
              <w:tabs>
                <w:tab w:val="center" w:pos="709"/>
              </w:tabs>
              <w:spacing w:after="120" w:line="260" w:lineRule="exact"/>
              <w:jc w:val="center"/>
              <w:rPr>
                <w:b/>
                <w:bCs/>
                <w:sz w:val="18"/>
                <w:szCs w:val="18"/>
              </w:rPr>
            </w:pPr>
            <w:r w:rsidRPr="00990873">
              <w:rPr>
                <w:b/>
                <w:bCs/>
                <w:sz w:val="18"/>
                <w:szCs w:val="18"/>
              </w:rPr>
              <w:t>Total</w:t>
            </w:r>
          </w:p>
        </w:tc>
      </w:tr>
      <w:tr w:rsidR="00A1188E" w:rsidRPr="002C76C1" w:rsidTr="00782738">
        <w:tc>
          <w:tcPr>
            <w:tcW w:w="2781" w:type="dxa"/>
          </w:tcPr>
          <w:p w:rsidR="00A1188E" w:rsidRPr="00990873" w:rsidRDefault="00A1188E" w:rsidP="00317670">
            <w:pPr>
              <w:tabs>
                <w:tab w:val="center" w:pos="709"/>
              </w:tabs>
              <w:spacing w:after="120" w:line="260" w:lineRule="exact"/>
              <w:rPr>
                <w:bCs/>
                <w:sz w:val="18"/>
                <w:szCs w:val="18"/>
              </w:rPr>
            </w:pPr>
            <w:r w:rsidRPr="00990873">
              <w:rPr>
                <w:bCs/>
                <w:sz w:val="18"/>
                <w:szCs w:val="18"/>
              </w:rPr>
              <w:t xml:space="preserve">Alternative method </w:t>
            </w:r>
          </w:p>
        </w:tc>
        <w:tc>
          <w:tcPr>
            <w:tcW w:w="1943" w:type="dxa"/>
          </w:tcPr>
          <w:p w:rsidR="00A1188E" w:rsidRPr="00990873" w:rsidRDefault="00A1188E" w:rsidP="00317670">
            <w:pPr>
              <w:tabs>
                <w:tab w:val="center" w:pos="709"/>
              </w:tabs>
              <w:spacing w:after="120" w:line="260" w:lineRule="exact"/>
              <w:jc w:val="right"/>
              <w:rPr>
                <w:bCs/>
                <w:sz w:val="18"/>
                <w:szCs w:val="18"/>
              </w:rPr>
            </w:pPr>
            <w:r w:rsidRPr="00990873">
              <w:rPr>
                <w:bCs/>
                <w:sz w:val="18"/>
                <w:szCs w:val="18"/>
              </w:rPr>
              <w:t>111 016 795</w:t>
            </w:r>
          </w:p>
        </w:tc>
        <w:tc>
          <w:tcPr>
            <w:tcW w:w="1943" w:type="dxa"/>
          </w:tcPr>
          <w:p w:rsidR="00A1188E" w:rsidRPr="00990873" w:rsidRDefault="00A1188E" w:rsidP="00317670">
            <w:pPr>
              <w:tabs>
                <w:tab w:val="center" w:pos="709"/>
              </w:tabs>
              <w:spacing w:after="120" w:line="260" w:lineRule="exact"/>
              <w:jc w:val="right"/>
              <w:rPr>
                <w:bCs/>
                <w:sz w:val="18"/>
                <w:szCs w:val="18"/>
              </w:rPr>
            </w:pPr>
            <w:r w:rsidRPr="00990873">
              <w:rPr>
                <w:bCs/>
                <w:sz w:val="18"/>
                <w:szCs w:val="18"/>
              </w:rPr>
              <w:t>48 086 577</w:t>
            </w:r>
          </w:p>
        </w:tc>
        <w:tc>
          <w:tcPr>
            <w:tcW w:w="1934" w:type="dxa"/>
          </w:tcPr>
          <w:p w:rsidR="00A1188E" w:rsidRPr="00990873" w:rsidRDefault="00A1188E" w:rsidP="00317670">
            <w:pPr>
              <w:tabs>
                <w:tab w:val="center" w:pos="709"/>
              </w:tabs>
              <w:spacing w:after="120" w:line="260" w:lineRule="exact"/>
              <w:jc w:val="right"/>
              <w:rPr>
                <w:bCs/>
                <w:sz w:val="18"/>
                <w:szCs w:val="18"/>
              </w:rPr>
            </w:pPr>
            <w:r w:rsidRPr="00990873">
              <w:rPr>
                <w:bCs/>
                <w:sz w:val="18"/>
                <w:szCs w:val="18"/>
              </w:rPr>
              <w:t>159 103 372</w:t>
            </w:r>
          </w:p>
        </w:tc>
      </w:tr>
      <w:tr w:rsidR="00A1188E" w:rsidRPr="002C76C1" w:rsidTr="00782738">
        <w:tc>
          <w:tcPr>
            <w:tcW w:w="2781" w:type="dxa"/>
          </w:tcPr>
          <w:p w:rsidR="00A1188E" w:rsidRPr="00990873" w:rsidRDefault="00A1188E" w:rsidP="00317670">
            <w:pPr>
              <w:tabs>
                <w:tab w:val="center" w:pos="709"/>
              </w:tabs>
              <w:spacing w:after="120" w:line="260" w:lineRule="exact"/>
              <w:rPr>
                <w:bCs/>
                <w:sz w:val="18"/>
                <w:szCs w:val="18"/>
              </w:rPr>
            </w:pPr>
            <w:r w:rsidRPr="00990873">
              <w:rPr>
                <w:bCs/>
                <w:sz w:val="18"/>
                <w:szCs w:val="18"/>
              </w:rPr>
              <w:t>Energy efficiency</w:t>
            </w:r>
          </w:p>
        </w:tc>
        <w:tc>
          <w:tcPr>
            <w:tcW w:w="1943" w:type="dxa"/>
          </w:tcPr>
          <w:p w:rsidR="00A1188E" w:rsidRPr="00990873" w:rsidRDefault="00A1188E" w:rsidP="00317670">
            <w:pPr>
              <w:tabs>
                <w:tab w:val="center" w:pos="709"/>
              </w:tabs>
              <w:spacing w:after="120" w:line="260" w:lineRule="exact"/>
              <w:jc w:val="right"/>
              <w:rPr>
                <w:bCs/>
                <w:sz w:val="18"/>
                <w:szCs w:val="18"/>
              </w:rPr>
            </w:pPr>
            <w:r w:rsidRPr="00990873">
              <w:rPr>
                <w:bCs/>
                <w:sz w:val="18"/>
                <w:szCs w:val="18"/>
              </w:rPr>
              <w:t>58 5110 115</w:t>
            </w:r>
          </w:p>
        </w:tc>
        <w:tc>
          <w:tcPr>
            <w:tcW w:w="1943" w:type="dxa"/>
          </w:tcPr>
          <w:p w:rsidR="00A1188E" w:rsidRPr="00990873" w:rsidRDefault="00A1188E" w:rsidP="00317670">
            <w:pPr>
              <w:tabs>
                <w:tab w:val="center" w:pos="709"/>
              </w:tabs>
              <w:spacing w:after="120" w:line="260" w:lineRule="exact"/>
              <w:jc w:val="right"/>
              <w:rPr>
                <w:bCs/>
                <w:sz w:val="18"/>
                <w:szCs w:val="18"/>
              </w:rPr>
            </w:pPr>
            <w:r w:rsidRPr="00990873">
              <w:rPr>
                <w:bCs/>
                <w:sz w:val="18"/>
                <w:szCs w:val="18"/>
              </w:rPr>
              <w:t xml:space="preserve">52 000 000 </w:t>
            </w:r>
          </w:p>
        </w:tc>
        <w:tc>
          <w:tcPr>
            <w:tcW w:w="1934" w:type="dxa"/>
          </w:tcPr>
          <w:p w:rsidR="00A1188E" w:rsidRPr="00990873" w:rsidRDefault="00A1188E" w:rsidP="00317670">
            <w:pPr>
              <w:tabs>
                <w:tab w:val="center" w:pos="709"/>
              </w:tabs>
              <w:spacing w:after="120" w:line="260" w:lineRule="exact"/>
              <w:jc w:val="right"/>
              <w:rPr>
                <w:bCs/>
                <w:sz w:val="18"/>
                <w:szCs w:val="18"/>
              </w:rPr>
            </w:pPr>
            <w:r w:rsidRPr="00990873">
              <w:rPr>
                <w:bCs/>
                <w:sz w:val="18"/>
                <w:szCs w:val="18"/>
              </w:rPr>
              <w:t>110 510 1115</w:t>
            </w:r>
          </w:p>
        </w:tc>
      </w:tr>
      <w:tr w:rsidR="00A1188E" w:rsidRPr="002C76C1" w:rsidTr="00782738">
        <w:tc>
          <w:tcPr>
            <w:tcW w:w="2781" w:type="dxa"/>
          </w:tcPr>
          <w:p w:rsidR="00A1188E" w:rsidRPr="00990873" w:rsidRDefault="00A1188E" w:rsidP="00317670">
            <w:pPr>
              <w:tabs>
                <w:tab w:val="center" w:pos="709"/>
              </w:tabs>
              <w:spacing w:after="120" w:line="260" w:lineRule="exact"/>
              <w:rPr>
                <w:bCs/>
                <w:sz w:val="18"/>
                <w:szCs w:val="18"/>
              </w:rPr>
            </w:pPr>
            <w:r w:rsidRPr="00990873">
              <w:rPr>
                <w:bCs/>
                <w:sz w:val="18"/>
                <w:szCs w:val="18"/>
              </w:rPr>
              <w:t>Food for waste (EPWP)</w:t>
            </w:r>
          </w:p>
        </w:tc>
        <w:tc>
          <w:tcPr>
            <w:tcW w:w="1943" w:type="dxa"/>
          </w:tcPr>
          <w:p w:rsidR="00A1188E" w:rsidRPr="00990873" w:rsidRDefault="00A1188E" w:rsidP="00317670">
            <w:pPr>
              <w:tabs>
                <w:tab w:val="center" w:pos="709"/>
              </w:tabs>
              <w:spacing w:after="120" w:line="260" w:lineRule="exact"/>
              <w:jc w:val="right"/>
              <w:rPr>
                <w:bCs/>
                <w:sz w:val="18"/>
                <w:szCs w:val="18"/>
              </w:rPr>
            </w:pPr>
          </w:p>
        </w:tc>
        <w:tc>
          <w:tcPr>
            <w:tcW w:w="1943" w:type="dxa"/>
          </w:tcPr>
          <w:p w:rsidR="00A1188E" w:rsidRPr="00990873" w:rsidRDefault="00A1188E" w:rsidP="00317670">
            <w:pPr>
              <w:tabs>
                <w:tab w:val="center" w:pos="709"/>
              </w:tabs>
              <w:spacing w:after="120" w:line="260" w:lineRule="exact"/>
              <w:jc w:val="right"/>
              <w:rPr>
                <w:bCs/>
                <w:sz w:val="18"/>
                <w:szCs w:val="18"/>
              </w:rPr>
            </w:pPr>
            <w:r w:rsidRPr="00990873">
              <w:rPr>
                <w:bCs/>
                <w:sz w:val="18"/>
                <w:szCs w:val="18"/>
              </w:rPr>
              <w:t>20 177 941</w:t>
            </w:r>
          </w:p>
        </w:tc>
        <w:tc>
          <w:tcPr>
            <w:tcW w:w="1934" w:type="dxa"/>
          </w:tcPr>
          <w:p w:rsidR="00A1188E" w:rsidRPr="00990873" w:rsidRDefault="00A1188E" w:rsidP="00317670">
            <w:pPr>
              <w:tabs>
                <w:tab w:val="center" w:pos="709"/>
              </w:tabs>
              <w:spacing w:after="120" w:line="260" w:lineRule="exact"/>
              <w:jc w:val="right"/>
              <w:rPr>
                <w:bCs/>
                <w:sz w:val="18"/>
                <w:szCs w:val="18"/>
              </w:rPr>
            </w:pPr>
            <w:r w:rsidRPr="00990873">
              <w:rPr>
                <w:bCs/>
                <w:sz w:val="18"/>
                <w:szCs w:val="18"/>
              </w:rPr>
              <w:t>20 177 941</w:t>
            </w:r>
          </w:p>
        </w:tc>
      </w:tr>
      <w:tr w:rsidR="00A1188E" w:rsidRPr="002C76C1" w:rsidTr="00782738">
        <w:tc>
          <w:tcPr>
            <w:tcW w:w="2781" w:type="dxa"/>
          </w:tcPr>
          <w:p w:rsidR="00A1188E" w:rsidRPr="00990873" w:rsidRDefault="00A1188E" w:rsidP="00317670">
            <w:pPr>
              <w:tabs>
                <w:tab w:val="center" w:pos="709"/>
              </w:tabs>
              <w:spacing w:after="120" w:line="260" w:lineRule="exact"/>
              <w:rPr>
                <w:bCs/>
                <w:sz w:val="18"/>
                <w:szCs w:val="18"/>
              </w:rPr>
            </w:pPr>
            <w:r w:rsidRPr="00990873">
              <w:rPr>
                <w:bCs/>
                <w:sz w:val="18"/>
                <w:szCs w:val="18"/>
              </w:rPr>
              <w:t>Black Economic Empowerment (Policy)</w:t>
            </w:r>
          </w:p>
        </w:tc>
        <w:tc>
          <w:tcPr>
            <w:tcW w:w="1943" w:type="dxa"/>
          </w:tcPr>
          <w:p w:rsidR="00A1188E" w:rsidRPr="00990873" w:rsidRDefault="00A1188E" w:rsidP="00317670">
            <w:pPr>
              <w:tabs>
                <w:tab w:val="center" w:pos="709"/>
              </w:tabs>
              <w:spacing w:after="120" w:line="260" w:lineRule="exact"/>
              <w:jc w:val="right"/>
              <w:rPr>
                <w:bCs/>
                <w:sz w:val="18"/>
                <w:szCs w:val="18"/>
              </w:rPr>
            </w:pPr>
          </w:p>
        </w:tc>
        <w:tc>
          <w:tcPr>
            <w:tcW w:w="1943" w:type="dxa"/>
          </w:tcPr>
          <w:p w:rsidR="00A1188E" w:rsidRPr="00990873" w:rsidRDefault="00A1188E" w:rsidP="00317670">
            <w:pPr>
              <w:tabs>
                <w:tab w:val="center" w:pos="709"/>
              </w:tabs>
              <w:spacing w:after="120" w:line="260" w:lineRule="exact"/>
              <w:jc w:val="right"/>
              <w:rPr>
                <w:bCs/>
                <w:sz w:val="18"/>
                <w:szCs w:val="18"/>
              </w:rPr>
            </w:pPr>
            <w:r w:rsidRPr="00990873">
              <w:rPr>
                <w:bCs/>
                <w:sz w:val="18"/>
                <w:szCs w:val="18"/>
              </w:rPr>
              <w:t>2 370 000</w:t>
            </w:r>
          </w:p>
        </w:tc>
        <w:tc>
          <w:tcPr>
            <w:tcW w:w="1934" w:type="dxa"/>
          </w:tcPr>
          <w:p w:rsidR="00A1188E" w:rsidRPr="00990873" w:rsidRDefault="00A1188E" w:rsidP="00317670">
            <w:pPr>
              <w:tabs>
                <w:tab w:val="center" w:pos="709"/>
              </w:tabs>
              <w:spacing w:after="120" w:line="260" w:lineRule="exact"/>
              <w:jc w:val="right"/>
              <w:rPr>
                <w:bCs/>
                <w:sz w:val="18"/>
                <w:szCs w:val="18"/>
              </w:rPr>
            </w:pPr>
            <w:r w:rsidRPr="00990873">
              <w:rPr>
                <w:bCs/>
                <w:sz w:val="18"/>
                <w:szCs w:val="18"/>
              </w:rPr>
              <w:t>2 370 000</w:t>
            </w:r>
          </w:p>
        </w:tc>
      </w:tr>
      <w:tr w:rsidR="00A1188E" w:rsidRPr="002C76C1" w:rsidTr="00782738">
        <w:tc>
          <w:tcPr>
            <w:tcW w:w="2781" w:type="dxa"/>
          </w:tcPr>
          <w:p w:rsidR="00A1188E" w:rsidRPr="00990873" w:rsidRDefault="00A1188E" w:rsidP="00317670">
            <w:pPr>
              <w:tabs>
                <w:tab w:val="center" w:pos="709"/>
              </w:tabs>
              <w:spacing w:after="120" w:line="260" w:lineRule="exact"/>
              <w:rPr>
                <w:b/>
                <w:bCs/>
                <w:sz w:val="18"/>
                <w:szCs w:val="18"/>
              </w:rPr>
            </w:pPr>
            <w:r w:rsidRPr="00990873">
              <w:rPr>
                <w:b/>
                <w:bCs/>
                <w:sz w:val="18"/>
                <w:szCs w:val="18"/>
              </w:rPr>
              <w:t>Total</w:t>
            </w:r>
          </w:p>
        </w:tc>
        <w:tc>
          <w:tcPr>
            <w:tcW w:w="1943" w:type="dxa"/>
          </w:tcPr>
          <w:p w:rsidR="00A1188E" w:rsidRPr="00990873" w:rsidRDefault="00A1188E" w:rsidP="00317670">
            <w:pPr>
              <w:tabs>
                <w:tab w:val="center" w:pos="709"/>
              </w:tabs>
              <w:spacing w:after="120" w:line="260" w:lineRule="exact"/>
              <w:jc w:val="right"/>
              <w:rPr>
                <w:b/>
                <w:bCs/>
                <w:sz w:val="18"/>
                <w:szCs w:val="18"/>
              </w:rPr>
            </w:pPr>
            <w:r w:rsidRPr="00990873">
              <w:rPr>
                <w:b/>
                <w:bCs/>
                <w:sz w:val="18"/>
                <w:szCs w:val="18"/>
              </w:rPr>
              <w:t>169 526 910</w:t>
            </w:r>
          </w:p>
        </w:tc>
        <w:tc>
          <w:tcPr>
            <w:tcW w:w="1943" w:type="dxa"/>
          </w:tcPr>
          <w:p w:rsidR="00A1188E" w:rsidRPr="00990873" w:rsidRDefault="00A1188E" w:rsidP="00317670">
            <w:pPr>
              <w:tabs>
                <w:tab w:val="center" w:pos="709"/>
              </w:tabs>
              <w:spacing w:after="120" w:line="260" w:lineRule="exact"/>
              <w:jc w:val="right"/>
              <w:rPr>
                <w:b/>
                <w:bCs/>
                <w:sz w:val="18"/>
                <w:szCs w:val="18"/>
              </w:rPr>
            </w:pPr>
            <w:r w:rsidRPr="00990873">
              <w:rPr>
                <w:b/>
                <w:bCs/>
                <w:sz w:val="18"/>
                <w:szCs w:val="18"/>
              </w:rPr>
              <w:t>122 634 518</w:t>
            </w:r>
          </w:p>
        </w:tc>
        <w:tc>
          <w:tcPr>
            <w:tcW w:w="1934" w:type="dxa"/>
          </w:tcPr>
          <w:p w:rsidR="00A1188E" w:rsidRPr="00990873" w:rsidRDefault="00A1188E" w:rsidP="00317670">
            <w:pPr>
              <w:tabs>
                <w:tab w:val="center" w:pos="709"/>
              </w:tabs>
              <w:spacing w:after="120" w:line="260" w:lineRule="exact"/>
              <w:jc w:val="right"/>
              <w:rPr>
                <w:b/>
                <w:bCs/>
                <w:sz w:val="18"/>
                <w:szCs w:val="18"/>
              </w:rPr>
            </w:pPr>
            <w:r w:rsidRPr="00990873">
              <w:rPr>
                <w:b/>
                <w:bCs/>
                <w:sz w:val="18"/>
                <w:szCs w:val="18"/>
              </w:rPr>
              <w:t>292 161 428</w:t>
            </w:r>
          </w:p>
        </w:tc>
      </w:tr>
    </w:tbl>
    <w:p w:rsidR="00A1188E" w:rsidRPr="002C76C1" w:rsidRDefault="00A1188E" w:rsidP="00317670">
      <w:pPr>
        <w:tabs>
          <w:tab w:val="center" w:pos="709"/>
        </w:tabs>
        <w:rPr>
          <w:sz w:val="22"/>
          <w:szCs w:val="22"/>
        </w:rPr>
      </w:pPr>
    </w:p>
    <w:p w:rsidR="00A1188E" w:rsidRPr="002C76C1" w:rsidRDefault="00A1188E" w:rsidP="00317670">
      <w:pPr>
        <w:tabs>
          <w:tab w:val="center" w:pos="709"/>
        </w:tabs>
        <w:rPr>
          <w:sz w:val="22"/>
          <w:szCs w:val="22"/>
        </w:rPr>
      </w:pPr>
      <w:r w:rsidRPr="002C76C1">
        <w:rPr>
          <w:sz w:val="22"/>
          <w:szCs w:val="22"/>
        </w:rPr>
        <w:t>b)</w:t>
      </w:r>
      <w:r w:rsidRPr="002C76C1">
        <w:rPr>
          <w:sz w:val="22"/>
          <w:szCs w:val="22"/>
        </w:rPr>
        <w:tab/>
        <w:t>Matter remains unresolved as no management response has been received.</w:t>
      </w:r>
    </w:p>
    <w:p w:rsidR="00A1188E" w:rsidRPr="002C76C1" w:rsidRDefault="00A1188E" w:rsidP="00317670">
      <w:pPr>
        <w:tabs>
          <w:tab w:val="center" w:pos="709"/>
        </w:tabs>
      </w:pPr>
    </w:p>
    <w:p w:rsidR="00A1188E" w:rsidRPr="002C76C1" w:rsidRDefault="00A1188E" w:rsidP="00317670">
      <w:pPr>
        <w:tabs>
          <w:tab w:val="center" w:pos="709"/>
        </w:tabs>
      </w:pPr>
    </w:p>
    <w:p w:rsidR="00A1188E" w:rsidRPr="002C76C1" w:rsidRDefault="00A1188E" w:rsidP="00317670">
      <w:pPr>
        <w:tabs>
          <w:tab w:val="center" w:pos="709"/>
        </w:tabs>
        <w:spacing w:before="100" w:beforeAutospacing="1" w:after="100" w:afterAutospacing="1"/>
        <w:rPr>
          <w:b/>
          <w:bCs/>
          <w:sz w:val="22"/>
          <w:szCs w:val="22"/>
        </w:rPr>
      </w:pPr>
      <w:r w:rsidRPr="002C76C1">
        <w:rPr>
          <w:b/>
          <w:bCs/>
          <w:sz w:val="22"/>
          <w:szCs w:val="22"/>
        </w:rPr>
        <w:t>Final Auditor’s conclusion</w:t>
      </w:r>
    </w:p>
    <w:p w:rsidR="00A1188E" w:rsidRPr="002C76C1" w:rsidRDefault="00A1188E" w:rsidP="00317670">
      <w:pPr>
        <w:tabs>
          <w:tab w:val="center" w:pos="709"/>
        </w:tabs>
        <w:rPr>
          <w:sz w:val="22"/>
          <w:szCs w:val="22"/>
        </w:rPr>
      </w:pPr>
      <w:r w:rsidRPr="002C76C1">
        <w:rPr>
          <w:sz w:val="22"/>
          <w:szCs w:val="22"/>
        </w:rPr>
        <w:t>A contract register has eventually been provided to the auditors for the above mentioned programmes. The contract register indicated the unspent funds for the 2010/11 financial year, as well as the amounts transferred to IDT during the current financial year. The schedule provided also indicated the expenditure for the current financial year.</w:t>
      </w:r>
    </w:p>
    <w:p w:rsidR="00A1188E" w:rsidRPr="002C76C1" w:rsidRDefault="00A1188E" w:rsidP="00317670">
      <w:pPr>
        <w:tabs>
          <w:tab w:val="center" w:pos="709"/>
        </w:tabs>
        <w:rPr>
          <w:sz w:val="22"/>
          <w:szCs w:val="22"/>
        </w:rPr>
      </w:pPr>
    </w:p>
    <w:p w:rsidR="00A1188E" w:rsidRPr="002C76C1" w:rsidRDefault="00A1188E" w:rsidP="00317670">
      <w:pPr>
        <w:tabs>
          <w:tab w:val="center" w:pos="709"/>
        </w:tabs>
        <w:rPr>
          <w:sz w:val="22"/>
          <w:szCs w:val="22"/>
        </w:rPr>
      </w:pPr>
      <w:r w:rsidRPr="002C76C1">
        <w:rPr>
          <w:sz w:val="22"/>
          <w:szCs w:val="22"/>
        </w:rPr>
        <w:t xml:space="preserve">However, cognisence should be taken that the auditors experienced extreme difficulty in obtaining the requested information. Many attempts were made by the auditors in order to obtain the information. In lieu of the difficulties encountered, the auditors also communicated with IDT directly in order to obtain the requested information. </w:t>
      </w:r>
    </w:p>
    <w:p w:rsidR="00A1188E" w:rsidRPr="002C76C1" w:rsidRDefault="00A1188E" w:rsidP="00317670">
      <w:pPr>
        <w:tabs>
          <w:tab w:val="center" w:pos="709"/>
        </w:tabs>
        <w:rPr>
          <w:sz w:val="22"/>
          <w:szCs w:val="22"/>
        </w:rPr>
      </w:pPr>
    </w:p>
    <w:p w:rsidR="00A1188E" w:rsidRDefault="00A1188E" w:rsidP="00317670">
      <w:pPr>
        <w:tabs>
          <w:tab w:val="center" w:pos="709"/>
        </w:tabs>
        <w:rPr>
          <w:sz w:val="22"/>
          <w:szCs w:val="22"/>
        </w:rPr>
      </w:pPr>
      <w:r w:rsidRPr="002C76C1">
        <w:rPr>
          <w:sz w:val="22"/>
          <w:szCs w:val="22"/>
        </w:rPr>
        <w:t>As a result of the matter is considered to be unresolved as difficulties in obtaining information needs to be solved in order to prevent unnecessary delays for future audits. Management need to engage throughout the year with IDT to get the supporting documentation to timeoulsy record the transactions and properly follow up progress to date.</w:t>
      </w:r>
    </w:p>
    <w:p w:rsidR="00101CC0" w:rsidRDefault="00101CC0" w:rsidP="00317670">
      <w:pPr>
        <w:tabs>
          <w:tab w:val="center" w:pos="709"/>
        </w:tabs>
        <w:rPr>
          <w:sz w:val="22"/>
          <w:szCs w:val="22"/>
        </w:rPr>
      </w:pPr>
    </w:p>
    <w:p w:rsidR="00101CC0" w:rsidRDefault="00101CC0" w:rsidP="00317670">
      <w:pPr>
        <w:tabs>
          <w:tab w:val="center" w:pos="709"/>
        </w:tabs>
        <w:rPr>
          <w:sz w:val="22"/>
          <w:szCs w:val="22"/>
        </w:rPr>
      </w:pPr>
    </w:p>
    <w:p w:rsidR="00101CC0" w:rsidRDefault="00101CC0" w:rsidP="00317670">
      <w:pPr>
        <w:tabs>
          <w:tab w:val="center" w:pos="709"/>
        </w:tabs>
        <w:rPr>
          <w:sz w:val="22"/>
          <w:szCs w:val="22"/>
        </w:rPr>
      </w:pPr>
    </w:p>
    <w:p w:rsidR="00101CC0" w:rsidRDefault="00101CC0" w:rsidP="00317670">
      <w:pPr>
        <w:tabs>
          <w:tab w:val="center" w:pos="709"/>
        </w:tabs>
        <w:rPr>
          <w:sz w:val="22"/>
          <w:szCs w:val="22"/>
        </w:rPr>
      </w:pPr>
    </w:p>
    <w:p w:rsidR="00101CC0" w:rsidRDefault="00101CC0" w:rsidP="00317670">
      <w:pPr>
        <w:tabs>
          <w:tab w:val="center" w:pos="709"/>
        </w:tabs>
        <w:rPr>
          <w:sz w:val="22"/>
          <w:szCs w:val="22"/>
        </w:rPr>
      </w:pPr>
    </w:p>
    <w:p w:rsidR="00101CC0" w:rsidRDefault="00101CC0" w:rsidP="00317670">
      <w:pPr>
        <w:tabs>
          <w:tab w:val="center" w:pos="709"/>
        </w:tabs>
        <w:rPr>
          <w:sz w:val="22"/>
          <w:szCs w:val="22"/>
        </w:rPr>
      </w:pPr>
    </w:p>
    <w:p w:rsidR="00101CC0" w:rsidRDefault="00101CC0" w:rsidP="00317670">
      <w:pPr>
        <w:tabs>
          <w:tab w:val="center" w:pos="709"/>
        </w:tabs>
        <w:rPr>
          <w:sz w:val="22"/>
          <w:szCs w:val="22"/>
        </w:rPr>
      </w:pPr>
    </w:p>
    <w:p w:rsidR="00101CC0" w:rsidRDefault="00101CC0" w:rsidP="00317670">
      <w:pPr>
        <w:tabs>
          <w:tab w:val="center" w:pos="709"/>
        </w:tabs>
        <w:rPr>
          <w:sz w:val="22"/>
          <w:szCs w:val="22"/>
        </w:rPr>
      </w:pPr>
    </w:p>
    <w:p w:rsidR="00A1188E" w:rsidRDefault="00A1188E" w:rsidP="00317670">
      <w:pPr>
        <w:tabs>
          <w:tab w:val="center" w:pos="709"/>
        </w:tabs>
      </w:pPr>
    </w:p>
    <w:p w:rsidR="006F5D2E" w:rsidRPr="002C76C1" w:rsidRDefault="006F5D2E" w:rsidP="006F5D2E">
      <w:pPr>
        <w:pStyle w:val="ListParagraph"/>
        <w:numPr>
          <w:ilvl w:val="0"/>
          <w:numId w:val="296"/>
        </w:numPr>
        <w:tabs>
          <w:tab w:val="center" w:pos="709"/>
        </w:tabs>
        <w:spacing w:after="120"/>
        <w:jc w:val="both"/>
        <w:rPr>
          <w:rFonts w:ascii="Arial" w:hAnsi="Arial" w:cs="Arial"/>
          <w:b/>
          <w:bCs/>
          <w:sz w:val="22"/>
          <w:szCs w:val="22"/>
        </w:rPr>
      </w:pPr>
      <w:r w:rsidRPr="006F56F2">
        <w:rPr>
          <w:rFonts w:ascii="Arial" w:hAnsi="Arial" w:cs="Arial"/>
          <w:b/>
          <w:sz w:val="22"/>
          <w:szCs w:val="22"/>
        </w:rPr>
        <w:t>Procurement deviation registers not timeously provided</w:t>
      </w:r>
      <w:r w:rsidRPr="006F56F2">
        <w:rPr>
          <w:rFonts w:ascii="Arial" w:hAnsi="Arial" w:cs="Arial"/>
          <w:b/>
          <w:bCs/>
          <w:sz w:val="22"/>
          <w:szCs w:val="22"/>
        </w:rPr>
        <w:t>.</w:t>
      </w:r>
      <w:r w:rsidRPr="002C76C1">
        <w:rPr>
          <w:rFonts w:ascii="Arial" w:hAnsi="Arial" w:cs="Arial"/>
          <w:b/>
          <w:bCs/>
          <w:sz w:val="22"/>
          <w:szCs w:val="22"/>
        </w:rPr>
        <w:t xml:space="preserve"> </w:t>
      </w:r>
      <w:r w:rsidRPr="002C76C1">
        <w:rPr>
          <w:rFonts w:ascii="Arial" w:hAnsi="Arial" w:cs="Arial"/>
          <w:b/>
          <w:bCs/>
          <w:color w:val="FF0000"/>
          <w:sz w:val="22"/>
          <w:szCs w:val="22"/>
        </w:rPr>
        <w:t>Ex 56</w:t>
      </w:r>
    </w:p>
    <w:p w:rsidR="006F5D2E" w:rsidRPr="002C76C1" w:rsidRDefault="006F5D2E" w:rsidP="006F5D2E">
      <w:pPr>
        <w:tabs>
          <w:tab w:val="center" w:pos="709"/>
        </w:tabs>
        <w:spacing w:after="120"/>
        <w:jc w:val="both"/>
        <w:rPr>
          <w:b/>
          <w:bCs/>
          <w:sz w:val="22"/>
          <w:szCs w:val="22"/>
        </w:rPr>
      </w:pPr>
    </w:p>
    <w:p w:rsidR="006F5D2E" w:rsidRPr="002C76C1" w:rsidRDefault="006F5D2E" w:rsidP="006F5D2E">
      <w:pPr>
        <w:tabs>
          <w:tab w:val="center" w:pos="709"/>
        </w:tabs>
        <w:spacing w:after="120"/>
        <w:jc w:val="both"/>
        <w:rPr>
          <w:b/>
          <w:bCs/>
          <w:sz w:val="22"/>
          <w:szCs w:val="22"/>
        </w:rPr>
      </w:pPr>
      <w:r w:rsidRPr="002C76C1">
        <w:rPr>
          <w:b/>
          <w:bCs/>
          <w:sz w:val="22"/>
          <w:szCs w:val="22"/>
        </w:rPr>
        <w:t xml:space="preserve">Audit Finding </w:t>
      </w:r>
    </w:p>
    <w:p w:rsidR="006F5D2E" w:rsidRPr="002C76C1" w:rsidRDefault="006F5D2E" w:rsidP="006F5D2E">
      <w:pPr>
        <w:pStyle w:val="ListParagraph"/>
        <w:tabs>
          <w:tab w:val="center" w:pos="709"/>
        </w:tabs>
        <w:ind w:left="1159"/>
        <w:rPr>
          <w:rFonts w:ascii="Arial" w:hAnsi="Arial" w:cs="Arial"/>
          <w:sz w:val="22"/>
          <w:szCs w:val="22"/>
          <w:lang w:eastAsia="en-ZA"/>
        </w:rPr>
      </w:pPr>
    </w:p>
    <w:p w:rsidR="006F5D2E" w:rsidRPr="002C76C1" w:rsidRDefault="006F5D2E" w:rsidP="006F5D2E">
      <w:pPr>
        <w:tabs>
          <w:tab w:val="center" w:pos="709"/>
        </w:tabs>
        <w:rPr>
          <w:color w:val="FF0000"/>
          <w:sz w:val="22"/>
          <w:szCs w:val="22"/>
          <w:lang w:eastAsia="en-ZA"/>
        </w:rPr>
      </w:pPr>
      <w:r w:rsidRPr="002C76C1">
        <w:rPr>
          <w:sz w:val="22"/>
          <w:szCs w:val="22"/>
          <w:lang w:eastAsia="en-ZA"/>
        </w:rPr>
        <w:t>Laws, rules and legislation:</w:t>
      </w:r>
    </w:p>
    <w:p w:rsidR="006F5D2E" w:rsidRPr="002C76C1" w:rsidRDefault="006F5D2E" w:rsidP="006F5D2E">
      <w:pPr>
        <w:pStyle w:val="ListParagraph"/>
        <w:tabs>
          <w:tab w:val="center" w:pos="709"/>
        </w:tabs>
        <w:ind w:left="-142"/>
        <w:rPr>
          <w:rFonts w:ascii="Arial" w:hAnsi="Arial" w:cs="Arial"/>
          <w:color w:val="FF0000"/>
          <w:sz w:val="22"/>
          <w:szCs w:val="22"/>
          <w:lang w:eastAsia="en-ZA"/>
        </w:rPr>
      </w:pPr>
    </w:p>
    <w:p w:rsidR="006F5D2E" w:rsidRPr="002C76C1" w:rsidRDefault="006F5D2E" w:rsidP="006F5D2E">
      <w:pPr>
        <w:pStyle w:val="NormalWeb"/>
        <w:widowControl/>
        <w:tabs>
          <w:tab w:val="left" w:pos="360"/>
          <w:tab w:val="center" w:pos="709"/>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sidRPr="002C76C1">
        <w:rPr>
          <w:rFonts w:ascii="Arial" w:hAnsi="Arial" w:cs="Arial"/>
          <w:color w:val="000000"/>
          <w:sz w:val="22"/>
          <w:szCs w:val="22"/>
        </w:rPr>
        <w:t>Public Finance Management Act sections 40 and 41 states the following:</w:t>
      </w:r>
    </w:p>
    <w:p w:rsidR="006F5D2E" w:rsidRPr="002C76C1" w:rsidRDefault="006F5D2E" w:rsidP="006F5D2E">
      <w:pPr>
        <w:pStyle w:val="NormalWeb"/>
        <w:tabs>
          <w:tab w:val="center" w:pos="709"/>
        </w:tabs>
        <w:ind w:left="284"/>
        <w:rPr>
          <w:rFonts w:ascii="Arial" w:hAnsi="Arial" w:cs="Arial"/>
          <w:color w:val="000000"/>
          <w:sz w:val="22"/>
          <w:szCs w:val="22"/>
        </w:rPr>
      </w:pPr>
    </w:p>
    <w:p w:rsidR="006F5D2E" w:rsidRPr="002C76C1" w:rsidRDefault="006F5D2E" w:rsidP="006F5D2E">
      <w:pPr>
        <w:pStyle w:val="NormalWeb"/>
        <w:widowControl/>
        <w:tabs>
          <w:tab w:val="center" w:pos="709"/>
        </w:tabs>
        <w:rPr>
          <w:rFonts w:ascii="Arial" w:hAnsi="Arial" w:cs="Arial"/>
          <w:color w:val="000000"/>
          <w:sz w:val="22"/>
          <w:szCs w:val="22"/>
        </w:rPr>
      </w:pPr>
      <w:r>
        <w:rPr>
          <w:rFonts w:ascii="Arial" w:hAnsi="Arial" w:cs="Arial"/>
          <w:color w:val="000000"/>
          <w:sz w:val="22"/>
          <w:szCs w:val="22"/>
        </w:rPr>
        <w:tab/>
      </w:r>
      <w:r>
        <w:rPr>
          <w:rFonts w:ascii="Arial" w:hAnsi="Arial" w:cs="Arial"/>
          <w:color w:val="000000"/>
          <w:sz w:val="22"/>
          <w:szCs w:val="22"/>
        </w:rPr>
        <w:tab/>
        <w:t>i)</w:t>
      </w:r>
      <w:r>
        <w:rPr>
          <w:rFonts w:ascii="Arial" w:hAnsi="Arial" w:cs="Arial"/>
          <w:color w:val="000000"/>
          <w:sz w:val="22"/>
          <w:szCs w:val="22"/>
        </w:rPr>
        <w:tab/>
      </w:r>
      <w:r w:rsidRPr="002C76C1">
        <w:rPr>
          <w:rFonts w:ascii="Arial" w:hAnsi="Arial" w:cs="Arial"/>
          <w:color w:val="000000"/>
          <w:sz w:val="22"/>
          <w:szCs w:val="22"/>
        </w:rPr>
        <w:t>section 40(1)</w:t>
      </w:r>
    </w:p>
    <w:p w:rsidR="006F5D2E" w:rsidRPr="002C76C1" w:rsidRDefault="006F5D2E" w:rsidP="006F5D2E">
      <w:pPr>
        <w:pStyle w:val="NormalWeb"/>
        <w:tabs>
          <w:tab w:val="center" w:pos="709"/>
        </w:tabs>
        <w:ind w:left="284"/>
        <w:rPr>
          <w:rFonts w:ascii="Arial" w:hAnsi="Arial" w:cs="Arial"/>
          <w:color w:val="000000"/>
          <w:sz w:val="22"/>
          <w:szCs w:val="22"/>
        </w:rPr>
      </w:pPr>
    </w:p>
    <w:p w:rsidR="006F5D2E" w:rsidRPr="002C76C1" w:rsidRDefault="006F5D2E" w:rsidP="006F5D2E">
      <w:pPr>
        <w:pStyle w:val="lg-a-1"/>
        <w:tabs>
          <w:tab w:val="center" w:pos="709"/>
        </w:tabs>
        <w:spacing w:before="0"/>
        <w:ind w:left="1440" w:firstLine="0"/>
        <w:rPr>
          <w:rFonts w:ascii="Arial" w:hAnsi="Arial" w:cs="Arial"/>
          <w:i/>
          <w:sz w:val="22"/>
          <w:szCs w:val="22"/>
        </w:rPr>
      </w:pPr>
      <w:r w:rsidRPr="002C76C1">
        <w:rPr>
          <w:rFonts w:ascii="Arial" w:hAnsi="Arial" w:cs="Arial"/>
          <w:i/>
          <w:sz w:val="22"/>
          <w:szCs w:val="22"/>
        </w:rPr>
        <w:t xml:space="preserve">“The accounting officer for a department, trading entity or constitutional institution- </w:t>
      </w:r>
    </w:p>
    <w:p w:rsidR="006F5D2E" w:rsidRPr="002C76C1" w:rsidRDefault="006F5D2E" w:rsidP="006F5D2E">
      <w:pPr>
        <w:pStyle w:val="lg-a-1"/>
        <w:tabs>
          <w:tab w:val="center" w:pos="709"/>
        </w:tabs>
        <w:spacing w:before="0"/>
        <w:ind w:left="1080" w:firstLine="0"/>
        <w:rPr>
          <w:rFonts w:ascii="Arial" w:hAnsi="Arial" w:cs="Arial"/>
          <w:i/>
          <w:sz w:val="22"/>
          <w:szCs w:val="22"/>
        </w:rPr>
      </w:pPr>
    </w:p>
    <w:p w:rsidR="006F5D2E" w:rsidRPr="002C76C1" w:rsidRDefault="006F5D2E" w:rsidP="006F5D2E">
      <w:pPr>
        <w:pStyle w:val="lg-a-1"/>
        <w:tabs>
          <w:tab w:val="center" w:pos="709"/>
        </w:tabs>
        <w:spacing w:before="0"/>
        <w:ind w:left="1440" w:firstLine="0"/>
        <w:rPr>
          <w:rFonts w:ascii="Arial" w:hAnsi="Arial" w:cs="Arial"/>
          <w:i/>
          <w:sz w:val="22"/>
          <w:szCs w:val="22"/>
        </w:rPr>
      </w:pPr>
      <w:r w:rsidRPr="002C76C1">
        <w:rPr>
          <w:rFonts w:ascii="Arial" w:hAnsi="Arial" w:cs="Arial"/>
          <w:i/>
          <w:sz w:val="22"/>
          <w:szCs w:val="22"/>
        </w:rPr>
        <w:t>must keep full and proper records of the financial affairs of the department, trading entity or constitutional institution in accordance with any prescribed norms and standards;”</w:t>
      </w:r>
    </w:p>
    <w:p w:rsidR="006F5D2E" w:rsidRPr="002C76C1" w:rsidRDefault="006F5D2E" w:rsidP="006F5D2E">
      <w:pPr>
        <w:pStyle w:val="lg-a-1"/>
        <w:tabs>
          <w:tab w:val="center" w:pos="709"/>
        </w:tabs>
        <w:spacing w:before="0"/>
        <w:ind w:left="270" w:firstLine="0"/>
        <w:rPr>
          <w:rFonts w:ascii="Arial" w:hAnsi="Arial" w:cs="Arial"/>
          <w:i/>
          <w:sz w:val="22"/>
          <w:szCs w:val="22"/>
        </w:rPr>
      </w:pPr>
    </w:p>
    <w:p w:rsidR="006F5D2E" w:rsidRPr="002C76C1" w:rsidRDefault="006F5D2E" w:rsidP="006F5D2E">
      <w:pPr>
        <w:pStyle w:val="NormalWeb"/>
        <w:widowControl/>
        <w:numPr>
          <w:ilvl w:val="0"/>
          <w:numId w:val="9"/>
        </w:numPr>
        <w:tabs>
          <w:tab w:val="center" w:pos="709"/>
        </w:tabs>
        <w:rPr>
          <w:rFonts w:ascii="Arial" w:hAnsi="Arial" w:cs="Arial"/>
          <w:color w:val="000000"/>
          <w:sz w:val="22"/>
          <w:szCs w:val="22"/>
        </w:rPr>
      </w:pPr>
      <w:r w:rsidRPr="002C76C1">
        <w:rPr>
          <w:rFonts w:ascii="Arial" w:hAnsi="Arial" w:cs="Arial"/>
          <w:color w:val="000000"/>
          <w:sz w:val="22"/>
          <w:szCs w:val="22"/>
        </w:rPr>
        <w:t>section 41</w:t>
      </w:r>
    </w:p>
    <w:p w:rsidR="006F5D2E" w:rsidRPr="002C76C1" w:rsidRDefault="006F5D2E" w:rsidP="006F5D2E">
      <w:pPr>
        <w:pStyle w:val="NormalWeb"/>
        <w:tabs>
          <w:tab w:val="center" w:pos="709"/>
        </w:tabs>
        <w:rPr>
          <w:rFonts w:ascii="Arial" w:hAnsi="Arial" w:cs="Arial"/>
          <w:i/>
          <w:color w:val="000000"/>
          <w:sz w:val="22"/>
          <w:szCs w:val="22"/>
          <w:lang w:val="en-GB"/>
        </w:rPr>
      </w:pPr>
    </w:p>
    <w:p w:rsidR="006F5D2E" w:rsidRPr="002C76C1" w:rsidRDefault="006F5D2E" w:rsidP="006F5D2E">
      <w:pPr>
        <w:pStyle w:val="NormalWeb"/>
        <w:tabs>
          <w:tab w:val="center" w:pos="709"/>
        </w:tabs>
        <w:ind w:left="1364"/>
        <w:rPr>
          <w:rFonts w:ascii="Arial" w:hAnsi="Arial" w:cs="Arial"/>
          <w:i/>
          <w:color w:val="000000"/>
          <w:sz w:val="22"/>
          <w:szCs w:val="22"/>
        </w:rPr>
      </w:pPr>
      <w:r w:rsidRPr="002C76C1">
        <w:rPr>
          <w:rFonts w:ascii="Arial" w:hAnsi="Arial" w:cs="Arial"/>
          <w:i/>
          <w:color w:val="000000"/>
          <w:sz w:val="22"/>
          <w:szCs w:val="22"/>
        </w:rPr>
        <w:t>“An accounting officer for a department, trading entity or constitutional institution</w:t>
      </w:r>
      <w:r>
        <w:rPr>
          <w:rFonts w:ascii="Arial" w:hAnsi="Arial" w:cs="Arial"/>
          <w:i/>
          <w:color w:val="000000"/>
          <w:sz w:val="22"/>
          <w:szCs w:val="22"/>
        </w:rPr>
        <w:tab/>
      </w:r>
      <w:r w:rsidRPr="002C76C1">
        <w:rPr>
          <w:rFonts w:ascii="Arial" w:hAnsi="Arial" w:cs="Arial"/>
          <w:i/>
          <w:color w:val="000000"/>
          <w:sz w:val="22"/>
          <w:szCs w:val="22"/>
        </w:rPr>
        <w:t xml:space="preserve"> must submit to the relevant treasury or the Auditor-General, such information, returns, documents, explanations and motivations as may be prescribed or as the relevant treasury or the Auditor-General may require”</w:t>
      </w:r>
    </w:p>
    <w:p w:rsidR="006F5D2E" w:rsidRPr="002C76C1" w:rsidRDefault="006F5D2E" w:rsidP="006F5D2E">
      <w:pPr>
        <w:pStyle w:val="NormalWeb"/>
        <w:tabs>
          <w:tab w:val="center" w:pos="709"/>
        </w:tabs>
        <w:rPr>
          <w:rFonts w:ascii="Arial" w:hAnsi="Arial" w:cs="Arial"/>
          <w:color w:val="000000"/>
          <w:sz w:val="22"/>
          <w:szCs w:val="22"/>
        </w:rPr>
      </w:pPr>
    </w:p>
    <w:p w:rsidR="006F5D2E" w:rsidRPr="002C76C1" w:rsidRDefault="006F5D2E" w:rsidP="006F5D2E">
      <w:pPr>
        <w:pStyle w:val="NormalWeb"/>
        <w:widowControl/>
        <w:tabs>
          <w:tab w:val="center" w:pos="709"/>
        </w:tabs>
        <w:spacing w:before="300"/>
        <w:ind w:left="360"/>
        <w:rPr>
          <w:rFonts w:ascii="Arial" w:hAnsi="Arial" w:cs="Arial"/>
          <w:sz w:val="22"/>
          <w:szCs w:val="22"/>
        </w:rPr>
      </w:pPr>
      <w:r w:rsidRPr="002C76C1">
        <w:rPr>
          <w:rFonts w:ascii="Arial" w:hAnsi="Arial" w:cs="Arial"/>
          <w:sz w:val="22"/>
          <w:szCs w:val="22"/>
        </w:rPr>
        <w:t>b) Treasury Regulations 17.2.1 states:</w:t>
      </w:r>
    </w:p>
    <w:p w:rsidR="006F5D2E" w:rsidRPr="002C76C1" w:rsidRDefault="006F5D2E" w:rsidP="006F5D2E">
      <w:pPr>
        <w:pStyle w:val="NormalWeb"/>
        <w:tabs>
          <w:tab w:val="center" w:pos="709"/>
        </w:tabs>
        <w:spacing w:before="300"/>
        <w:ind w:left="360"/>
        <w:rPr>
          <w:rFonts w:ascii="Arial" w:hAnsi="Arial" w:cs="Arial"/>
          <w:i/>
          <w:sz w:val="22"/>
          <w:szCs w:val="22"/>
        </w:rPr>
      </w:pPr>
      <w:r w:rsidRPr="002C76C1">
        <w:rPr>
          <w:rFonts w:ascii="Arial" w:hAnsi="Arial" w:cs="Arial"/>
          <w:i/>
          <w:sz w:val="22"/>
          <w:szCs w:val="22"/>
        </w:rPr>
        <w:t xml:space="preserve">“Accounting officers of institutions must, subject to the provisions of the relevant national or provincial legislation, retain all financial information in its original form, as follows- </w:t>
      </w:r>
    </w:p>
    <w:p w:rsidR="006F5D2E" w:rsidRPr="002C76C1" w:rsidRDefault="006F5D2E" w:rsidP="006F5D2E">
      <w:pPr>
        <w:pStyle w:val="NormalWeb"/>
        <w:widowControl/>
        <w:tabs>
          <w:tab w:val="center" w:pos="709"/>
        </w:tabs>
        <w:spacing w:before="300"/>
        <w:ind w:left="540"/>
        <w:rPr>
          <w:rFonts w:ascii="Arial" w:hAnsi="Arial" w:cs="Arial"/>
          <w:i/>
          <w:sz w:val="22"/>
          <w:szCs w:val="22"/>
        </w:rPr>
      </w:pPr>
      <w:r w:rsidRPr="002C76C1">
        <w:rPr>
          <w:rFonts w:ascii="Arial" w:hAnsi="Arial" w:cs="Arial"/>
          <w:i/>
          <w:sz w:val="22"/>
          <w:szCs w:val="22"/>
        </w:rPr>
        <w:t>information relating to one financial year – for one year after the audit report for the financial year in question has been tabled in Parliament or the provincial legislature; or</w:t>
      </w:r>
    </w:p>
    <w:p w:rsidR="006F5D2E" w:rsidRPr="002C76C1" w:rsidRDefault="006F5D2E" w:rsidP="006F5D2E">
      <w:pPr>
        <w:pStyle w:val="NormalWeb"/>
        <w:widowControl/>
        <w:tabs>
          <w:tab w:val="center" w:pos="709"/>
        </w:tabs>
        <w:spacing w:before="300"/>
        <w:ind w:left="540"/>
        <w:rPr>
          <w:rFonts w:ascii="Arial" w:hAnsi="Arial" w:cs="Arial"/>
          <w:i/>
          <w:sz w:val="22"/>
          <w:szCs w:val="22"/>
        </w:rPr>
      </w:pPr>
      <w:r w:rsidRPr="002C76C1">
        <w:rPr>
          <w:rFonts w:ascii="Arial" w:hAnsi="Arial" w:cs="Arial"/>
          <w:i/>
          <w:sz w:val="22"/>
          <w:szCs w:val="22"/>
        </w:rPr>
        <w:t>information relating to more than one financial year – for one after the date of the audit</w:t>
      </w:r>
      <w:r>
        <w:rPr>
          <w:rFonts w:ascii="Arial" w:hAnsi="Arial" w:cs="Arial"/>
          <w:i/>
          <w:sz w:val="22"/>
          <w:szCs w:val="22"/>
        </w:rPr>
        <w:t xml:space="preserve"> </w:t>
      </w:r>
      <w:r w:rsidRPr="002C76C1">
        <w:rPr>
          <w:rFonts w:ascii="Arial" w:hAnsi="Arial" w:cs="Arial"/>
          <w:i/>
          <w:sz w:val="22"/>
          <w:szCs w:val="22"/>
        </w:rPr>
        <w:t>report for the last of the financial years to which the information relates.”</w:t>
      </w:r>
    </w:p>
    <w:p w:rsidR="006F5D2E" w:rsidRPr="002C76C1" w:rsidRDefault="006F5D2E" w:rsidP="006F5D2E">
      <w:pPr>
        <w:pStyle w:val="NormalWeb"/>
        <w:tabs>
          <w:tab w:val="center" w:pos="709"/>
        </w:tabs>
        <w:rPr>
          <w:rFonts w:ascii="Arial" w:hAnsi="Arial" w:cs="Arial"/>
          <w:color w:val="000000"/>
          <w:sz w:val="22"/>
          <w:szCs w:val="22"/>
        </w:rPr>
      </w:pPr>
      <w:r w:rsidRPr="002C76C1">
        <w:rPr>
          <w:rFonts w:ascii="Arial" w:hAnsi="Arial" w:cs="Arial"/>
          <w:color w:val="000000"/>
          <w:sz w:val="22"/>
          <w:szCs w:val="22"/>
        </w:rPr>
        <w:t> </w:t>
      </w:r>
    </w:p>
    <w:p w:rsidR="006F5D2E" w:rsidRPr="002C76C1" w:rsidRDefault="006F5D2E" w:rsidP="006F5D2E">
      <w:pPr>
        <w:pStyle w:val="NormalWeb"/>
        <w:tabs>
          <w:tab w:val="center" w:pos="709"/>
        </w:tabs>
        <w:spacing w:before="300"/>
        <w:rPr>
          <w:rFonts w:ascii="Arial" w:hAnsi="Arial" w:cs="Arial"/>
          <w:sz w:val="22"/>
          <w:szCs w:val="22"/>
        </w:rPr>
      </w:pPr>
      <w:r w:rsidRPr="002C76C1">
        <w:rPr>
          <w:rFonts w:ascii="Arial" w:hAnsi="Arial" w:cs="Arial"/>
          <w:sz w:val="22"/>
          <w:szCs w:val="22"/>
        </w:rPr>
        <w:t xml:space="preserve">The updated procurement deviation register was requested with RFI 73 on 27 January 2012 and was due on 31 January 2012. The information has not yet been provided. </w:t>
      </w:r>
    </w:p>
    <w:tbl>
      <w:tblPr>
        <w:tblW w:w="22923" w:type="dxa"/>
        <w:tblInd w:w="-150" w:type="dxa"/>
        <w:tblLook w:val="04A0"/>
      </w:tblPr>
      <w:tblGrid>
        <w:gridCol w:w="10682"/>
        <w:gridCol w:w="1106"/>
        <w:gridCol w:w="1217"/>
        <w:gridCol w:w="2861"/>
        <w:gridCol w:w="1106"/>
        <w:gridCol w:w="1128"/>
        <w:gridCol w:w="1239"/>
        <w:gridCol w:w="1239"/>
        <w:gridCol w:w="1128"/>
        <w:gridCol w:w="1217"/>
      </w:tblGrid>
      <w:tr w:rsidR="006F5D2E" w:rsidRPr="002C76C1" w:rsidTr="00333EE3">
        <w:trPr>
          <w:trHeight w:val="402"/>
        </w:trPr>
        <w:tc>
          <w:tcPr>
            <w:tcW w:w="10682" w:type="dxa"/>
            <w:tcBorders>
              <w:top w:val="nil"/>
              <w:left w:val="nil"/>
              <w:bottom w:val="nil"/>
              <w:right w:val="nil"/>
            </w:tcBorders>
            <w:shd w:val="clear" w:color="auto" w:fill="auto"/>
            <w:noWrap/>
            <w:vAlign w:val="bottom"/>
            <w:hideMark/>
          </w:tcPr>
          <w:p w:rsidR="006F5D2E" w:rsidRPr="002C76C1" w:rsidRDefault="006F5D2E" w:rsidP="00333EE3">
            <w:pPr>
              <w:tabs>
                <w:tab w:val="center" w:pos="709"/>
              </w:tabs>
              <w:spacing w:after="120" w:line="260" w:lineRule="exact"/>
              <w:rPr>
                <w:lang w:val="en-ZA" w:eastAsia="en-ZA"/>
              </w:rPr>
            </w:pPr>
          </w:p>
        </w:tc>
        <w:tc>
          <w:tcPr>
            <w:tcW w:w="1106" w:type="dxa"/>
            <w:tcBorders>
              <w:top w:val="nil"/>
              <w:left w:val="nil"/>
              <w:bottom w:val="nil"/>
              <w:right w:val="nil"/>
            </w:tcBorders>
            <w:shd w:val="clear" w:color="auto" w:fill="auto"/>
            <w:noWrap/>
            <w:vAlign w:val="bottom"/>
            <w:hideMark/>
          </w:tcPr>
          <w:p w:rsidR="006F5D2E" w:rsidRPr="002C76C1" w:rsidRDefault="006F5D2E" w:rsidP="00333EE3">
            <w:pPr>
              <w:tabs>
                <w:tab w:val="center" w:pos="709"/>
              </w:tabs>
              <w:rPr>
                <w:lang w:val="en-ZA" w:eastAsia="en-ZA"/>
              </w:rPr>
            </w:pPr>
          </w:p>
        </w:tc>
        <w:tc>
          <w:tcPr>
            <w:tcW w:w="1217" w:type="dxa"/>
            <w:tcBorders>
              <w:top w:val="nil"/>
              <w:left w:val="nil"/>
              <w:bottom w:val="nil"/>
              <w:right w:val="nil"/>
            </w:tcBorders>
            <w:shd w:val="clear" w:color="auto" w:fill="auto"/>
            <w:noWrap/>
            <w:vAlign w:val="bottom"/>
            <w:hideMark/>
          </w:tcPr>
          <w:p w:rsidR="006F5D2E" w:rsidRPr="002C76C1" w:rsidRDefault="006F5D2E" w:rsidP="00333EE3">
            <w:pPr>
              <w:tabs>
                <w:tab w:val="center" w:pos="709"/>
              </w:tabs>
              <w:rPr>
                <w:lang w:val="en-ZA" w:eastAsia="en-ZA"/>
              </w:rPr>
            </w:pPr>
          </w:p>
        </w:tc>
        <w:tc>
          <w:tcPr>
            <w:tcW w:w="2861" w:type="dxa"/>
            <w:tcBorders>
              <w:top w:val="nil"/>
              <w:left w:val="nil"/>
              <w:bottom w:val="nil"/>
              <w:right w:val="nil"/>
            </w:tcBorders>
            <w:shd w:val="clear" w:color="auto" w:fill="auto"/>
            <w:noWrap/>
            <w:vAlign w:val="bottom"/>
            <w:hideMark/>
          </w:tcPr>
          <w:p w:rsidR="006F5D2E" w:rsidRPr="002C76C1" w:rsidRDefault="006F5D2E" w:rsidP="00333EE3">
            <w:pPr>
              <w:tabs>
                <w:tab w:val="center" w:pos="709"/>
              </w:tabs>
              <w:rPr>
                <w:lang w:val="en-ZA" w:eastAsia="en-ZA"/>
              </w:rPr>
            </w:pPr>
          </w:p>
        </w:tc>
        <w:tc>
          <w:tcPr>
            <w:tcW w:w="1106" w:type="dxa"/>
            <w:tcBorders>
              <w:top w:val="nil"/>
              <w:left w:val="nil"/>
              <w:bottom w:val="nil"/>
              <w:right w:val="nil"/>
            </w:tcBorders>
            <w:shd w:val="clear" w:color="auto" w:fill="auto"/>
            <w:noWrap/>
            <w:vAlign w:val="bottom"/>
            <w:hideMark/>
          </w:tcPr>
          <w:p w:rsidR="006F5D2E" w:rsidRPr="002C76C1" w:rsidRDefault="006F5D2E" w:rsidP="00333EE3">
            <w:pPr>
              <w:tabs>
                <w:tab w:val="center" w:pos="709"/>
              </w:tabs>
              <w:rPr>
                <w:lang w:val="en-ZA" w:eastAsia="en-ZA"/>
              </w:rPr>
            </w:pPr>
          </w:p>
        </w:tc>
        <w:tc>
          <w:tcPr>
            <w:tcW w:w="1128" w:type="dxa"/>
            <w:tcBorders>
              <w:top w:val="nil"/>
              <w:left w:val="nil"/>
              <w:bottom w:val="nil"/>
              <w:right w:val="nil"/>
            </w:tcBorders>
            <w:shd w:val="clear" w:color="auto" w:fill="auto"/>
            <w:noWrap/>
            <w:vAlign w:val="bottom"/>
            <w:hideMark/>
          </w:tcPr>
          <w:p w:rsidR="006F5D2E" w:rsidRPr="002C76C1" w:rsidRDefault="006F5D2E" w:rsidP="00333EE3">
            <w:pPr>
              <w:tabs>
                <w:tab w:val="center" w:pos="709"/>
              </w:tabs>
              <w:rPr>
                <w:lang w:val="en-ZA" w:eastAsia="en-ZA"/>
              </w:rPr>
            </w:pPr>
          </w:p>
        </w:tc>
        <w:tc>
          <w:tcPr>
            <w:tcW w:w="1239" w:type="dxa"/>
            <w:tcBorders>
              <w:top w:val="nil"/>
              <w:left w:val="nil"/>
              <w:bottom w:val="nil"/>
              <w:right w:val="nil"/>
            </w:tcBorders>
            <w:shd w:val="clear" w:color="auto" w:fill="auto"/>
            <w:noWrap/>
            <w:vAlign w:val="bottom"/>
            <w:hideMark/>
          </w:tcPr>
          <w:p w:rsidR="006F5D2E" w:rsidRPr="002C76C1" w:rsidRDefault="006F5D2E" w:rsidP="00333EE3">
            <w:pPr>
              <w:tabs>
                <w:tab w:val="center" w:pos="709"/>
              </w:tabs>
              <w:rPr>
                <w:lang w:val="en-ZA" w:eastAsia="en-ZA"/>
              </w:rPr>
            </w:pPr>
          </w:p>
        </w:tc>
        <w:tc>
          <w:tcPr>
            <w:tcW w:w="1239" w:type="dxa"/>
            <w:tcBorders>
              <w:top w:val="nil"/>
              <w:left w:val="nil"/>
              <w:bottom w:val="nil"/>
              <w:right w:val="nil"/>
            </w:tcBorders>
            <w:shd w:val="clear" w:color="auto" w:fill="auto"/>
            <w:noWrap/>
            <w:vAlign w:val="bottom"/>
            <w:hideMark/>
          </w:tcPr>
          <w:p w:rsidR="006F5D2E" w:rsidRPr="002C76C1" w:rsidRDefault="006F5D2E" w:rsidP="00333EE3">
            <w:pPr>
              <w:tabs>
                <w:tab w:val="center" w:pos="709"/>
              </w:tabs>
              <w:rPr>
                <w:lang w:val="en-ZA" w:eastAsia="en-ZA"/>
              </w:rPr>
            </w:pPr>
          </w:p>
        </w:tc>
        <w:tc>
          <w:tcPr>
            <w:tcW w:w="1128" w:type="dxa"/>
            <w:tcBorders>
              <w:top w:val="nil"/>
              <w:left w:val="nil"/>
              <w:bottom w:val="nil"/>
              <w:right w:val="nil"/>
            </w:tcBorders>
            <w:shd w:val="clear" w:color="auto" w:fill="auto"/>
            <w:noWrap/>
            <w:vAlign w:val="bottom"/>
            <w:hideMark/>
          </w:tcPr>
          <w:p w:rsidR="006F5D2E" w:rsidRPr="002C76C1" w:rsidRDefault="006F5D2E" w:rsidP="00333EE3">
            <w:pPr>
              <w:tabs>
                <w:tab w:val="center" w:pos="709"/>
              </w:tabs>
              <w:rPr>
                <w:lang w:val="en-ZA" w:eastAsia="en-ZA"/>
              </w:rPr>
            </w:pPr>
          </w:p>
        </w:tc>
        <w:tc>
          <w:tcPr>
            <w:tcW w:w="1217" w:type="dxa"/>
            <w:tcBorders>
              <w:top w:val="nil"/>
              <w:left w:val="nil"/>
              <w:bottom w:val="nil"/>
              <w:right w:val="nil"/>
            </w:tcBorders>
            <w:shd w:val="clear" w:color="auto" w:fill="auto"/>
            <w:noWrap/>
            <w:vAlign w:val="bottom"/>
            <w:hideMark/>
          </w:tcPr>
          <w:p w:rsidR="006F5D2E" w:rsidRPr="002C76C1" w:rsidRDefault="006F5D2E" w:rsidP="00333EE3">
            <w:pPr>
              <w:tabs>
                <w:tab w:val="center" w:pos="709"/>
              </w:tabs>
              <w:rPr>
                <w:lang w:val="en-ZA" w:eastAsia="en-ZA"/>
              </w:rPr>
            </w:pPr>
          </w:p>
        </w:tc>
      </w:tr>
    </w:tbl>
    <w:p w:rsidR="006F5D2E" w:rsidRPr="002C76C1" w:rsidRDefault="006F5D2E" w:rsidP="006F5D2E">
      <w:pPr>
        <w:tabs>
          <w:tab w:val="center" w:pos="709"/>
        </w:tabs>
        <w:jc w:val="both"/>
        <w:rPr>
          <w:sz w:val="22"/>
          <w:szCs w:val="22"/>
          <w:lang w:val="en-GB"/>
        </w:rPr>
      </w:pPr>
      <w:r>
        <w:rPr>
          <w:sz w:val="22"/>
          <w:szCs w:val="22"/>
          <w:lang w:val="en-GB"/>
        </w:rPr>
        <w:t>The finding occurred as a result of the fact that:</w:t>
      </w:r>
    </w:p>
    <w:p w:rsidR="006F5D2E" w:rsidRPr="002C76C1" w:rsidRDefault="006F5D2E" w:rsidP="006F5D2E">
      <w:pPr>
        <w:tabs>
          <w:tab w:val="center" w:pos="709"/>
        </w:tabs>
        <w:jc w:val="both"/>
        <w:rPr>
          <w:sz w:val="22"/>
          <w:szCs w:val="22"/>
          <w:lang w:val="en-GB"/>
        </w:rPr>
      </w:pPr>
    </w:p>
    <w:p w:rsidR="006F5D2E" w:rsidRPr="002C76C1" w:rsidRDefault="006F5D2E" w:rsidP="006F5D2E">
      <w:pPr>
        <w:tabs>
          <w:tab w:val="center" w:pos="709"/>
        </w:tabs>
        <w:jc w:val="both"/>
        <w:rPr>
          <w:sz w:val="22"/>
          <w:szCs w:val="22"/>
          <w:lang w:val="en-GB"/>
        </w:rPr>
      </w:pPr>
      <w:r w:rsidRPr="002C76C1">
        <w:rPr>
          <w:sz w:val="22"/>
          <w:szCs w:val="22"/>
          <w:lang w:val="en-GB"/>
        </w:rPr>
        <w:t xml:space="preserve">The department is still updating the information with that of the regions. </w:t>
      </w:r>
    </w:p>
    <w:p w:rsidR="006F5D2E" w:rsidRDefault="006F5D2E" w:rsidP="006F5D2E">
      <w:pPr>
        <w:pStyle w:val="ListParagraph"/>
        <w:keepNext/>
        <w:tabs>
          <w:tab w:val="center" w:pos="709"/>
        </w:tabs>
        <w:spacing w:after="120"/>
        <w:ind w:left="0"/>
        <w:jc w:val="both"/>
        <w:rPr>
          <w:rFonts w:ascii="Arial" w:hAnsi="Arial" w:cs="Arial"/>
          <w:sz w:val="22"/>
          <w:szCs w:val="22"/>
        </w:rPr>
      </w:pPr>
    </w:p>
    <w:p w:rsidR="006F5D2E" w:rsidRPr="002C76C1" w:rsidRDefault="006F5D2E" w:rsidP="006F5D2E">
      <w:pPr>
        <w:pStyle w:val="ListParagraph"/>
        <w:keepNext/>
        <w:tabs>
          <w:tab w:val="center" w:pos="709"/>
        </w:tabs>
        <w:spacing w:after="120"/>
        <w:ind w:left="0"/>
        <w:jc w:val="both"/>
        <w:rPr>
          <w:rFonts w:ascii="Arial" w:hAnsi="Arial" w:cs="Arial"/>
          <w:sz w:val="22"/>
          <w:szCs w:val="22"/>
        </w:rPr>
      </w:pPr>
      <w:r>
        <w:rPr>
          <w:rFonts w:ascii="Arial" w:hAnsi="Arial" w:cs="Arial"/>
          <w:sz w:val="22"/>
          <w:szCs w:val="22"/>
        </w:rPr>
        <w:t>Impact of the finding:</w:t>
      </w:r>
    </w:p>
    <w:p w:rsidR="006F5D2E" w:rsidRDefault="006F5D2E" w:rsidP="006F5D2E">
      <w:pPr>
        <w:pStyle w:val="NormalWeb"/>
        <w:keepNext/>
        <w:widowControl/>
        <w:tabs>
          <w:tab w:val="center" w:pos="709"/>
        </w:tabs>
        <w:rPr>
          <w:rFonts w:ascii="Arial" w:hAnsi="Arial" w:cs="Arial"/>
          <w:sz w:val="22"/>
          <w:szCs w:val="22"/>
        </w:rPr>
      </w:pPr>
      <w:r w:rsidRPr="002C76C1">
        <w:rPr>
          <w:rFonts w:ascii="Arial" w:hAnsi="Arial" w:cs="Arial"/>
          <w:bCs/>
          <w:sz w:val="22"/>
          <w:szCs w:val="22"/>
        </w:rPr>
        <w:t xml:space="preserve">a) Non compliance with </w:t>
      </w:r>
      <w:r w:rsidRPr="002C76C1">
        <w:rPr>
          <w:rFonts w:ascii="Arial" w:hAnsi="Arial" w:cs="Arial"/>
          <w:sz w:val="22"/>
          <w:szCs w:val="22"/>
        </w:rPr>
        <w:t>Section 40 and 41 of the Public Finance Management Act</w:t>
      </w:r>
    </w:p>
    <w:p w:rsidR="006F5D2E" w:rsidRPr="002C76C1" w:rsidRDefault="006F5D2E" w:rsidP="006F5D2E">
      <w:pPr>
        <w:pStyle w:val="NormalWeb"/>
        <w:keepNext/>
        <w:widowControl/>
        <w:tabs>
          <w:tab w:val="center" w:pos="709"/>
        </w:tabs>
        <w:rPr>
          <w:rFonts w:ascii="Arial" w:hAnsi="Arial" w:cs="Arial"/>
          <w:bCs/>
          <w:sz w:val="22"/>
          <w:szCs w:val="22"/>
        </w:rPr>
      </w:pPr>
    </w:p>
    <w:p w:rsidR="006F5D2E" w:rsidRDefault="006F5D2E" w:rsidP="006F5D2E">
      <w:pPr>
        <w:pStyle w:val="NormalWeb"/>
        <w:keepNext/>
        <w:widowControl/>
        <w:tabs>
          <w:tab w:val="center" w:pos="709"/>
        </w:tabs>
        <w:rPr>
          <w:rFonts w:ascii="Arial" w:hAnsi="Arial" w:cs="Arial"/>
          <w:sz w:val="22"/>
          <w:szCs w:val="22"/>
        </w:rPr>
      </w:pPr>
      <w:r w:rsidRPr="002C76C1">
        <w:rPr>
          <w:rFonts w:ascii="Arial" w:hAnsi="Arial" w:cs="Arial"/>
          <w:bCs/>
          <w:sz w:val="22"/>
          <w:szCs w:val="22"/>
        </w:rPr>
        <w:t>b) Non compliance with</w:t>
      </w:r>
      <w:r w:rsidRPr="002C76C1">
        <w:rPr>
          <w:rFonts w:ascii="Arial" w:hAnsi="Arial" w:cs="Arial"/>
          <w:sz w:val="22"/>
          <w:szCs w:val="22"/>
        </w:rPr>
        <w:t xml:space="preserve"> Treasury Regulation 17.2.1.  </w:t>
      </w:r>
    </w:p>
    <w:p w:rsidR="006F5D2E" w:rsidRPr="002C76C1" w:rsidRDefault="006F5D2E" w:rsidP="006F5D2E">
      <w:pPr>
        <w:pStyle w:val="NormalWeb"/>
        <w:keepNext/>
        <w:widowControl/>
        <w:tabs>
          <w:tab w:val="center" w:pos="709"/>
        </w:tabs>
        <w:rPr>
          <w:rFonts w:ascii="Arial" w:hAnsi="Arial" w:cs="Arial"/>
          <w:bCs/>
          <w:sz w:val="22"/>
          <w:szCs w:val="22"/>
        </w:rPr>
      </w:pPr>
    </w:p>
    <w:p w:rsidR="006F5D2E" w:rsidRDefault="006F5D2E" w:rsidP="006F5D2E">
      <w:pPr>
        <w:pStyle w:val="NormalWeb"/>
        <w:keepNext/>
        <w:widowControl/>
        <w:tabs>
          <w:tab w:val="center" w:pos="709"/>
        </w:tabs>
        <w:rPr>
          <w:rFonts w:ascii="Arial" w:hAnsi="Arial" w:cs="Arial"/>
          <w:sz w:val="22"/>
          <w:szCs w:val="22"/>
        </w:rPr>
      </w:pPr>
      <w:r w:rsidRPr="002C76C1">
        <w:rPr>
          <w:rFonts w:ascii="Arial" w:hAnsi="Arial" w:cs="Arial"/>
          <w:sz w:val="22"/>
          <w:szCs w:val="22"/>
        </w:rPr>
        <w:t>c) A limitation of scope being placed on the audit as it could not be confirmed if the new control measures put in place by the department to identify non compliance with SCM requirements were adhered to.</w:t>
      </w:r>
    </w:p>
    <w:p w:rsidR="006F5D2E" w:rsidRPr="002C76C1" w:rsidRDefault="006F5D2E" w:rsidP="006F5D2E">
      <w:pPr>
        <w:pStyle w:val="NormalWeb"/>
        <w:keepNext/>
        <w:widowControl/>
        <w:tabs>
          <w:tab w:val="center" w:pos="709"/>
        </w:tabs>
        <w:rPr>
          <w:rFonts w:ascii="Arial" w:hAnsi="Arial" w:cs="Arial"/>
          <w:bCs/>
          <w:sz w:val="22"/>
          <w:szCs w:val="22"/>
        </w:rPr>
      </w:pPr>
    </w:p>
    <w:p w:rsidR="006F5D2E" w:rsidRPr="002C76C1" w:rsidRDefault="006F5D2E" w:rsidP="006F5D2E">
      <w:pPr>
        <w:pStyle w:val="NormalWeb"/>
        <w:keepNext/>
        <w:widowControl/>
        <w:tabs>
          <w:tab w:val="center" w:pos="709"/>
        </w:tabs>
        <w:rPr>
          <w:rFonts w:ascii="Arial" w:hAnsi="Arial" w:cs="Arial"/>
          <w:bCs/>
          <w:sz w:val="22"/>
          <w:szCs w:val="22"/>
        </w:rPr>
      </w:pPr>
      <w:r w:rsidRPr="002C76C1">
        <w:rPr>
          <w:rFonts w:ascii="Arial" w:hAnsi="Arial" w:cs="Arial"/>
          <w:bCs/>
          <w:sz w:val="22"/>
          <w:szCs w:val="22"/>
        </w:rPr>
        <w:t>d) Irregular expenditure disclosed in the annual financial statements and reported monthly to NT may be understated if management did not have a measure in place to identify all non compliance and then evaluating it to determine whether it should not be reported as irregular expenditure.</w:t>
      </w:r>
    </w:p>
    <w:p w:rsidR="006F5D2E" w:rsidRPr="002C76C1" w:rsidRDefault="006F5D2E" w:rsidP="006F5D2E">
      <w:pPr>
        <w:pStyle w:val="NormalWeb"/>
        <w:tabs>
          <w:tab w:val="center" w:pos="709"/>
        </w:tabs>
        <w:rPr>
          <w:rFonts w:ascii="Arial" w:hAnsi="Arial" w:cs="Arial"/>
          <w:bCs/>
          <w:sz w:val="22"/>
          <w:szCs w:val="22"/>
        </w:rPr>
      </w:pPr>
    </w:p>
    <w:p w:rsidR="006F5D2E" w:rsidRPr="002C76C1" w:rsidRDefault="006F5D2E" w:rsidP="006F5D2E">
      <w:pPr>
        <w:tabs>
          <w:tab w:val="center" w:pos="709"/>
        </w:tabs>
        <w:rPr>
          <w:color w:val="000000"/>
          <w:sz w:val="22"/>
          <w:szCs w:val="22"/>
          <w:lang w:val="en-ZA" w:eastAsia="en-ZA"/>
        </w:rPr>
      </w:pPr>
    </w:p>
    <w:p w:rsidR="006F5D2E" w:rsidRPr="002C76C1" w:rsidRDefault="006F5D2E" w:rsidP="006F5D2E">
      <w:pPr>
        <w:tabs>
          <w:tab w:val="center" w:pos="709"/>
        </w:tabs>
        <w:jc w:val="both"/>
        <w:rPr>
          <w:sz w:val="22"/>
          <w:szCs w:val="22"/>
          <w:lang w:val="en-GB"/>
        </w:rPr>
      </w:pPr>
    </w:p>
    <w:p w:rsidR="006F5D2E" w:rsidRPr="002C76C1" w:rsidRDefault="006F5D2E" w:rsidP="006F5D2E">
      <w:pPr>
        <w:pStyle w:val="NormalWeb"/>
        <w:tabs>
          <w:tab w:val="center" w:pos="709"/>
        </w:tabs>
        <w:rPr>
          <w:rFonts w:ascii="Arial" w:hAnsi="Arial" w:cs="Arial"/>
          <w:sz w:val="22"/>
          <w:szCs w:val="22"/>
          <w:lang w:val="en-ZA"/>
        </w:rPr>
      </w:pPr>
      <w:r w:rsidRPr="002C76C1">
        <w:rPr>
          <w:rFonts w:ascii="Arial" w:hAnsi="Arial" w:cs="Arial"/>
          <w:b/>
          <w:bCs/>
          <w:sz w:val="22"/>
          <w:szCs w:val="22"/>
        </w:rPr>
        <w:t>Internal control deficiency</w:t>
      </w:r>
    </w:p>
    <w:p w:rsidR="006F5D2E" w:rsidRPr="002C76C1" w:rsidRDefault="006F5D2E" w:rsidP="006F5D2E">
      <w:pPr>
        <w:tabs>
          <w:tab w:val="center" w:pos="709"/>
        </w:tabs>
        <w:jc w:val="both"/>
        <w:rPr>
          <w:i/>
          <w:sz w:val="22"/>
          <w:szCs w:val="22"/>
          <w:lang w:val="en-GB"/>
        </w:rPr>
      </w:pPr>
    </w:p>
    <w:p w:rsidR="006F5D2E" w:rsidRPr="00945EE9" w:rsidRDefault="006F5D2E" w:rsidP="006F5D2E">
      <w:pPr>
        <w:tabs>
          <w:tab w:val="center" w:pos="709"/>
        </w:tabs>
        <w:rPr>
          <w:i/>
          <w:sz w:val="22"/>
          <w:szCs w:val="22"/>
        </w:rPr>
      </w:pPr>
      <w:r w:rsidRPr="00945EE9">
        <w:rPr>
          <w:i/>
          <w:sz w:val="22"/>
          <w:szCs w:val="22"/>
        </w:rPr>
        <w:t>Financial and performance management</w:t>
      </w:r>
    </w:p>
    <w:p w:rsidR="006F5D2E" w:rsidRPr="00945EE9" w:rsidRDefault="006F5D2E" w:rsidP="006F5D2E">
      <w:pPr>
        <w:tabs>
          <w:tab w:val="center" w:pos="709"/>
        </w:tabs>
        <w:rPr>
          <w:i/>
          <w:sz w:val="22"/>
          <w:szCs w:val="22"/>
        </w:rPr>
      </w:pPr>
    </w:p>
    <w:p w:rsidR="006F5D2E" w:rsidRPr="00945EE9" w:rsidRDefault="006F5D2E" w:rsidP="006F5D2E">
      <w:pPr>
        <w:tabs>
          <w:tab w:val="center" w:pos="709"/>
        </w:tabs>
        <w:spacing w:after="120"/>
        <w:rPr>
          <w:i/>
          <w:sz w:val="22"/>
          <w:szCs w:val="22"/>
        </w:rPr>
      </w:pPr>
      <w:r w:rsidRPr="00945EE9">
        <w:rPr>
          <w:i/>
          <w:sz w:val="22"/>
          <w:szCs w:val="22"/>
        </w:rPr>
        <w:t>The department did not implement proper record keeping in a timely manner to ensure that complete, relevant and accurate information is accessible and available to support financial and performance reporting</w:t>
      </w:r>
    </w:p>
    <w:p w:rsidR="006F5D2E" w:rsidRPr="002C76C1" w:rsidRDefault="006F5D2E" w:rsidP="006F5D2E">
      <w:pPr>
        <w:tabs>
          <w:tab w:val="center" w:pos="709"/>
        </w:tabs>
        <w:spacing w:after="120"/>
        <w:rPr>
          <w:color w:val="000000"/>
          <w:sz w:val="22"/>
          <w:szCs w:val="22"/>
          <w:lang w:eastAsia="en-ZA"/>
        </w:rPr>
      </w:pPr>
    </w:p>
    <w:p w:rsidR="006F5D2E" w:rsidRPr="00E26871" w:rsidRDefault="006F5D2E" w:rsidP="006F5D2E">
      <w:pPr>
        <w:tabs>
          <w:tab w:val="center" w:pos="709"/>
        </w:tabs>
        <w:spacing w:after="120"/>
        <w:rPr>
          <w:b/>
          <w:i/>
          <w:sz w:val="22"/>
          <w:szCs w:val="22"/>
        </w:rPr>
      </w:pPr>
      <w:r w:rsidRPr="00E26871">
        <w:rPr>
          <w:b/>
          <w:i/>
          <w:sz w:val="22"/>
          <w:szCs w:val="22"/>
        </w:rPr>
        <w:t>Recommendation</w:t>
      </w:r>
    </w:p>
    <w:p w:rsidR="006F5D2E" w:rsidRPr="00945EE9" w:rsidRDefault="006F5D2E" w:rsidP="006F5D2E">
      <w:pPr>
        <w:pStyle w:val="NormalWeb"/>
        <w:widowControl/>
        <w:tabs>
          <w:tab w:val="center" w:pos="709"/>
        </w:tabs>
        <w:rPr>
          <w:rFonts w:ascii="Arial" w:hAnsi="Arial" w:cs="Arial"/>
          <w:color w:val="000000"/>
          <w:sz w:val="22"/>
          <w:szCs w:val="22"/>
        </w:rPr>
      </w:pPr>
      <w:r>
        <w:rPr>
          <w:rFonts w:ascii="Arial" w:hAnsi="Arial" w:cs="Arial"/>
          <w:color w:val="000000"/>
          <w:sz w:val="22"/>
          <w:szCs w:val="22"/>
        </w:rPr>
        <w:t xml:space="preserve">a) </w:t>
      </w:r>
      <w:r w:rsidRPr="00945EE9">
        <w:rPr>
          <w:rFonts w:ascii="Arial" w:hAnsi="Arial" w:cs="Arial"/>
          <w:color w:val="000000"/>
          <w:sz w:val="22"/>
          <w:szCs w:val="22"/>
        </w:rPr>
        <w:t>It is recommended that all information requested be provided to the AGSA within three days from the date of request.</w:t>
      </w:r>
    </w:p>
    <w:p w:rsidR="006F5D2E" w:rsidRPr="00945EE9" w:rsidRDefault="006F5D2E" w:rsidP="006F5D2E">
      <w:pPr>
        <w:pStyle w:val="NormalWeb"/>
        <w:widowControl/>
        <w:tabs>
          <w:tab w:val="center" w:pos="709"/>
        </w:tabs>
        <w:rPr>
          <w:rFonts w:ascii="Arial" w:hAnsi="Arial" w:cs="Arial"/>
          <w:color w:val="000000"/>
          <w:sz w:val="22"/>
          <w:szCs w:val="22"/>
        </w:rPr>
      </w:pPr>
      <w:r>
        <w:rPr>
          <w:rFonts w:ascii="Arial" w:hAnsi="Arial" w:cs="Arial"/>
          <w:color w:val="000000"/>
          <w:sz w:val="22"/>
          <w:szCs w:val="22"/>
        </w:rPr>
        <w:t xml:space="preserve">b) </w:t>
      </w:r>
      <w:r w:rsidRPr="00945EE9">
        <w:rPr>
          <w:rFonts w:ascii="Arial" w:hAnsi="Arial" w:cs="Arial"/>
          <w:color w:val="000000"/>
          <w:sz w:val="22"/>
          <w:szCs w:val="22"/>
        </w:rPr>
        <w:t>Management should utilise this register to assist in determining the completeness of irregular expenditure disclosed.</w:t>
      </w:r>
    </w:p>
    <w:p w:rsidR="006F5D2E" w:rsidRPr="002C76C1" w:rsidRDefault="006F5D2E" w:rsidP="006F5D2E">
      <w:pPr>
        <w:pStyle w:val="NormalWeb"/>
        <w:tabs>
          <w:tab w:val="center" w:pos="709"/>
        </w:tabs>
        <w:ind w:left="720"/>
        <w:rPr>
          <w:rFonts w:ascii="Arial" w:hAnsi="Arial" w:cs="Arial"/>
          <w:color w:val="000000"/>
          <w:sz w:val="22"/>
          <w:szCs w:val="22"/>
        </w:rPr>
      </w:pPr>
    </w:p>
    <w:p w:rsidR="006F5D2E" w:rsidRPr="002C76C1" w:rsidRDefault="006F5D2E" w:rsidP="006F5D2E">
      <w:pPr>
        <w:tabs>
          <w:tab w:val="center" w:pos="709"/>
        </w:tabs>
        <w:spacing w:before="100" w:beforeAutospacing="1" w:after="100" w:afterAutospacing="1"/>
        <w:rPr>
          <w:b/>
          <w:bCs/>
          <w:sz w:val="22"/>
          <w:szCs w:val="22"/>
        </w:rPr>
      </w:pPr>
      <w:r w:rsidRPr="002C76C1">
        <w:rPr>
          <w:b/>
          <w:bCs/>
          <w:sz w:val="22"/>
          <w:szCs w:val="22"/>
        </w:rPr>
        <w:t>Management response</w:t>
      </w:r>
    </w:p>
    <w:p w:rsidR="006F5D2E" w:rsidRPr="00926B41" w:rsidRDefault="006F5D2E" w:rsidP="006F5D2E">
      <w:pPr>
        <w:tabs>
          <w:tab w:val="center" w:pos="709"/>
        </w:tabs>
        <w:spacing w:before="100" w:beforeAutospacing="1" w:after="100" w:afterAutospacing="1"/>
        <w:rPr>
          <w:bCs/>
          <w:sz w:val="22"/>
          <w:szCs w:val="22"/>
        </w:rPr>
      </w:pPr>
      <w:r w:rsidRPr="00926B41">
        <w:rPr>
          <w:bCs/>
          <w:sz w:val="22"/>
          <w:szCs w:val="22"/>
        </w:rPr>
        <w:t xml:space="preserve">List of </w:t>
      </w:r>
      <w:r w:rsidRPr="00926B41">
        <w:rPr>
          <w:sz w:val="22"/>
          <w:szCs w:val="22"/>
        </w:rPr>
        <w:t xml:space="preserve">updated procurement deviation register is </w:t>
      </w:r>
      <w:r w:rsidRPr="00926B41">
        <w:rPr>
          <w:bCs/>
          <w:sz w:val="22"/>
          <w:szCs w:val="22"/>
        </w:rPr>
        <w:t>attached as Annexure A</w:t>
      </w:r>
      <w:bookmarkStart w:id="25" w:name="tm_521814030"/>
      <w:r w:rsidRPr="00926B41">
        <w:rPr>
          <w:bCs/>
          <w:sz w:val="22"/>
          <w:szCs w:val="22"/>
        </w:rPr>
        <w:t xml:space="preserve"> </w:t>
      </w:r>
      <w:bookmarkEnd w:id="25"/>
    </w:p>
    <w:p w:rsidR="006F5D2E" w:rsidRPr="002C76C1" w:rsidRDefault="006F5D2E" w:rsidP="006F5D2E">
      <w:pPr>
        <w:keepNext/>
        <w:tabs>
          <w:tab w:val="center" w:pos="709"/>
        </w:tabs>
        <w:spacing w:after="360" w:line="260" w:lineRule="exact"/>
        <w:jc w:val="both"/>
        <w:rPr>
          <w:b/>
          <w:sz w:val="22"/>
          <w:szCs w:val="22"/>
        </w:rPr>
      </w:pPr>
      <w:r w:rsidRPr="002C76C1">
        <w:rPr>
          <w:sz w:val="22"/>
          <w:szCs w:val="22"/>
        </w:rPr>
        <w:t>I am [not] in agreement with the finding for the following reasons [and supply the following/attached information in support of this]:</w:t>
      </w:r>
    </w:p>
    <w:p w:rsidR="006F5D2E" w:rsidRPr="002C76C1" w:rsidRDefault="006F5D2E" w:rsidP="006F5D2E">
      <w:pPr>
        <w:tabs>
          <w:tab w:val="center" w:pos="709"/>
        </w:tabs>
        <w:spacing w:after="120"/>
        <w:jc w:val="both"/>
        <w:rPr>
          <w:i/>
          <w:sz w:val="22"/>
          <w:szCs w:val="22"/>
        </w:rPr>
      </w:pPr>
    </w:p>
    <w:p w:rsidR="006F5D2E" w:rsidRPr="002C76C1" w:rsidRDefault="006F5D2E" w:rsidP="006F5D2E">
      <w:pPr>
        <w:tabs>
          <w:tab w:val="center" w:pos="709"/>
        </w:tabs>
        <w:spacing w:after="120"/>
        <w:jc w:val="both"/>
        <w:rPr>
          <w:i/>
          <w:sz w:val="22"/>
          <w:szCs w:val="22"/>
        </w:rPr>
      </w:pPr>
      <w:r w:rsidRPr="002C76C1">
        <w:rPr>
          <w:i/>
          <w:sz w:val="22"/>
          <w:szCs w:val="22"/>
        </w:rPr>
        <w:t>Name:</w:t>
      </w:r>
      <w:r w:rsidRPr="002C76C1">
        <w:rPr>
          <w:rFonts w:eastAsia="Arial Unicode MS"/>
          <w:sz w:val="22"/>
          <w:szCs w:val="22"/>
        </w:rPr>
        <w:t xml:space="preserve">   </w:t>
      </w:r>
    </w:p>
    <w:p w:rsidR="006F5D2E" w:rsidRPr="002C76C1" w:rsidRDefault="006F5D2E" w:rsidP="006F5D2E">
      <w:pPr>
        <w:tabs>
          <w:tab w:val="center" w:pos="709"/>
        </w:tabs>
        <w:spacing w:after="120"/>
        <w:jc w:val="both"/>
        <w:rPr>
          <w:i/>
          <w:sz w:val="22"/>
          <w:szCs w:val="22"/>
        </w:rPr>
      </w:pPr>
      <w:r w:rsidRPr="002C76C1">
        <w:rPr>
          <w:i/>
          <w:sz w:val="22"/>
          <w:szCs w:val="22"/>
        </w:rPr>
        <w:t xml:space="preserve">Position:  </w:t>
      </w:r>
    </w:p>
    <w:p w:rsidR="006F5D2E" w:rsidRPr="002C76C1" w:rsidRDefault="006F5D2E" w:rsidP="006F5D2E">
      <w:pPr>
        <w:tabs>
          <w:tab w:val="center" w:pos="709"/>
        </w:tabs>
        <w:spacing w:after="120"/>
        <w:jc w:val="both"/>
        <w:rPr>
          <w:i/>
          <w:sz w:val="22"/>
          <w:szCs w:val="22"/>
        </w:rPr>
      </w:pPr>
      <w:r w:rsidRPr="002C76C1">
        <w:rPr>
          <w:i/>
          <w:sz w:val="22"/>
          <w:szCs w:val="22"/>
        </w:rPr>
        <w:t>Date:</w:t>
      </w:r>
    </w:p>
    <w:p w:rsidR="006F5D2E" w:rsidRPr="002C76C1" w:rsidRDefault="006F5D2E" w:rsidP="006F5D2E">
      <w:pPr>
        <w:tabs>
          <w:tab w:val="center" w:pos="709"/>
        </w:tabs>
        <w:spacing w:after="120"/>
        <w:jc w:val="both"/>
        <w:rPr>
          <w:i/>
          <w:sz w:val="22"/>
          <w:szCs w:val="22"/>
        </w:rPr>
      </w:pPr>
    </w:p>
    <w:p w:rsidR="006F5D2E" w:rsidRPr="002C76C1" w:rsidRDefault="006F5D2E" w:rsidP="006F5D2E">
      <w:pPr>
        <w:tabs>
          <w:tab w:val="center" w:pos="709"/>
        </w:tabs>
        <w:spacing w:after="120"/>
        <w:jc w:val="both"/>
        <w:rPr>
          <w:i/>
          <w:color w:val="FF0000"/>
          <w:sz w:val="22"/>
          <w:szCs w:val="22"/>
        </w:rPr>
      </w:pPr>
      <w:r w:rsidRPr="002C76C1">
        <w:rPr>
          <w:i/>
          <w:color w:val="FF0000"/>
          <w:sz w:val="22"/>
          <w:szCs w:val="22"/>
        </w:rPr>
        <w:t>Final audit response</w:t>
      </w:r>
    </w:p>
    <w:p w:rsidR="006F5D2E" w:rsidRPr="002C76C1" w:rsidRDefault="006F5D2E" w:rsidP="006F5D2E">
      <w:pPr>
        <w:keepNext/>
        <w:tabs>
          <w:tab w:val="center" w:pos="709"/>
        </w:tabs>
        <w:spacing w:after="360" w:line="260" w:lineRule="exact"/>
        <w:jc w:val="both"/>
        <w:rPr>
          <w:sz w:val="22"/>
          <w:szCs w:val="22"/>
        </w:rPr>
      </w:pPr>
      <w:r w:rsidRPr="002C76C1">
        <w:rPr>
          <w:sz w:val="22"/>
          <w:szCs w:val="22"/>
        </w:rPr>
        <w:t>I am in agreement with the finding and herewith attached is the information requested initially</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00"/>
        <w:gridCol w:w="859"/>
        <w:gridCol w:w="47"/>
        <w:gridCol w:w="1866"/>
      </w:tblGrid>
      <w:tr w:rsidR="006F5D2E" w:rsidRPr="002C76C1" w:rsidTr="00333EE3">
        <w:tc>
          <w:tcPr>
            <w:tcW w:w="6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5D2E" w:rsidRPr="002C76C1" w:rsidRDefault="006F5D2E" w:rsidP="00333EE3">
            <w:pPr>
              <w:keepNext/>
              <w:tabs>
                <w:tab w:val="center" w:pos="709"/>
                <w:tab w:val="center" w:pos="4320"/>
                <w:tab w:val="right" w:pos="8640"/>
              </w:tabs>
              <w:spacing w:line="260" w:lineRule="exact"/>
              <w:jc w:val="both"/>
              <w:rPr>
                <w:b/>
                <w:sz w:val="18"/>
                <w:szCs w:val="18"/>
              </w:rPr>
            </w:pPr>
            <w:r w:rsidRPr="002C76C1">
              <w:rPr>
                <w:b/>
                <w:sz w:val="18"/>
                <w:szCs w:val="18"/>
              </w:rPr>
              <w:t>DESCRIPTION</w:t>
            </w:r>
          </w:p>
        </w:tc>
        <w:tc>
          <w:tcPr>
            <w:tcW w:w="277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5D2E" w:rsidRPr="002C76C1" w:rsidRDefault="006F5D2E" w:rsidP="00333EE3">
            <w:pPr>
              <w:keepNext/>
              <w:tabs>
                <w:tab w:val="center" w:pos="709"/>
                <w:tab w:val="center" w:pos="4320"/>
                <w:tab w:val="right" w:pos="8640"/>
              </w:tabs>
              <w:spacing w:line="260" w:lineRule="exact"/>
              <w:jc w:val="both"/>
              <w:rPr>
                <w:b/>
                <w:sz w:val="18"/>
                <w:szCs w:val="18"/>
              </w:rPr>
            </w:pPr>
            <w:r w:rsidRPr="002C76C1">
              <w:rPr>
                <w:b/>
                <w:sz w:val="18"/>
                <w:szCs w:val="18"/>
              </w:rPr>
              <w:t>RESPONSE</w:t>
            </w:r>
          </w:p>
        </w:tc>
      </w:tr>
      <w:tr w:rsidR="006F5D2E" w:rsidRPr="002C76C1" w:rsidTr="00333EE3">
        <w:trPr>
          <w:trHeight w:val="561"/>
        </w:trPr>
        <w:tc>
          <w:tcPr>
            <w:tcW w:w="6300" w:type="dxa"/>
            <w:tcBorders>
              <w:top w:val="single" w:sz="4" w:space="0" w:color="auto"/>
              <w:left w:val="single" w:sz="4" w:space="0" w:color="auto"/>
              <w:bottom w:val="single" w:sz="4" w:space="0" w:color="auto"/>
              <w:right w:val="single" w:sz="4" w:space="0" w:color="auto"/>
            </w:tcBorders>
            <w:hideMark/>
          </w:tcPr>
          <w:p w:rsidR="006F5D2E" w:rsidRPr="002C76C1" w:rsidRDefault="006F5D2E" w:rsidP="00333EE3">
            <w:pPr>
              <w:keepNext/>
              <w:tabs>
                <w:tab w:val="center" w:pos="709"/>
                <w:tab w:val="center" w:pos="4320"/>
                <w:tab w:val="right" w:pos="8640"/>
              </w:tabs>
              <w:spacing w:line="260" w:lineRule="exact"/>
              <w:jc w:val="both"/>
              <w:rPr>
                <w:b/>
                <w:sz w:val="18"/>
                <w:szCs w:val="18"/>
              </w:rPr>
            </w:pPr>
            <w:r w:rsidRPr="002C76C1">
              <w:rPr>
                <w:sz w:val="18"/>
                <w:szCs w:val="18"/>
              </w:rPr>
              <w:t>Corrective action to be taken:</w:t>
            </w:r>
          </w:p>
        </w:tc>
        <w:tc>
          <w:tcPr>
            <w:tcW w:w="2772" w:type="dxa"/>
            <w:gridSpan w:val="3"/>
            <w:tcBorders>
              <w:top w:val="single" w:sz="4" w:space="0" w:color="auto"/>
              <w:left w:val="single" w:sz="4" w:space="0" w:color="auto"/>
              <w:bottom w:val="single" w:sz="4" w:space="0" w:color="auto"/>
              <w:right w:val="single" w:sz="4" w:space="0" w:color="auto"/>
            </w:tcBorders>
          </w:tcPr>
          <w:p w:rsidR="006F5D2E" w:rsidRPr="002C76C1" w:rsidRDefault="006F5D2E" w:rsidP="00333EE3">
            <w:pPr>
              <w:keepNext/>
              <w:tabs>
                <w:tab w:val="center" w:pos="709"/>
                <w:tab w:val="center" w:pos="4320"/>
                <w:tab w:val="right" w:pos="8640"/>
              </w:tabs>
              <w:spacing w:line="260" w:lineRule="exact"/>
              <w:jc w:val="both"/>
              <w:rPr>
                <w:b/>
                <w:sz w:val="18"/>
                <w:szCs w:val="18"/>
              </w:rPr>
            </w:pPr>
            <w:r w:rsidRPr="002C76C1">
              <w:rPr>
                <w:b/>
                <w:sz w:val="18"/>
                <w:szCs w:val="18"/>
              </w:rPr>
              <w:t>Reports to be submitted on a monthly basis by regions</w:t>
            </w:r>
          </w:p>
        </w:tc>
      </w:tr>
      <w:tr w:rsidR="006F5D2E" w:rsidRPr="002C76C1" w:rsidTr="00333EE3">
        <w:trPr>
          <w:trHeight w:val="263"/>
        </w:trPr>
        <w:tc>
          <w:tcPr>
            <w:tcW w:w="6300" w:type="dxa"/>
            <w:vMerge w:val="restart"/>
            <w:tcBorders>
              <w:top w:val="single" w:sz="4" w:space="0" w:color="auto"/>
              <w:left w:val="single" w:sz="4" w:space="0" w:color="auto"/>
              <w:bottom w:val="single" w:sz="4" w:space="0" w:color="auto"/>
              <w:right w:val="single" w:sz="4" w:space="0" w:color="auto"/>
            </w:tcBorders>
            <w:hideMark/>
          </w:tcPr>
          <w:p w:rsidR="006F5D2E" w:rsidRPr="002C76C1" w:rsidRDefault="006F5D2E" w:rsidP="00333EE3">
            <w:pPr>
              <w:keepNext/>
              <w:tabs>
                <w:tab w:val="center" w:pos="709"/>
                <w:tab w:val="center" w:pos="4320"/>
                <w:tab w:val="right" w:pos="8640"/>
              </w:tabs>
              <w:spacing w:line="260" w:lineRule="exact"/>
              <w:ind w:left="66"/>
              <w:rPr>
                <w:sz w:val="18"/>
                <w:szCs w:val="18"/>
              </w:rPr>
            </w:pPr>
            <w:r w:rsidRPr="002C76C1">
              <w:rPr>
                <w:sz w:val="18"/>
                <w:szCs w:val="18"/>
              </w:rPr>
              <w:t>Does the finding affect an amount disclosed in the financial statements?</w:t>
            </w:r>
          </w:p>
        </w:tc>
        <w:tc>
          <w:tcPr>
            <w:tcW w:w="906" w:type="dxa"/>
            <w:gridSpan w:val="2"/>
            <w:tcBorders>
              <w:top w:val="single" w:sz="4" w:space="0" w:color="auto"/>
              <w:left w:val="single" w:sz="4" w:space="0" w:color="auto"/>
              <w:bottom w:val="single" w:sz="4" w:space="0" w:color="auto"/>
              <w:right w:val="single" w:sz="4" w:space="0" w:color="auto"/>
            </w:tcBorders>
            <w:hideMark/>
          </w:tcPr>
          <w:p w:rsidR="006F5D2E" w:rsidRPr="002C76C1" w:rsidRDefault="006F5D2E" w:rsidP="00333EE3">
            <w:pPr>
              <w:keepNext/>
              <w:tabs>
                <w:tab w:val="center" w:pos="709"/>
                <w:tab w:val="center" w:pos="4320"/>
                <w:tab w:val="right" w:pos="8640"/>
              </w:tabs>
              <w:spacing w:line="260" w:lineRule="exact"/>
              <w:jc w:val="both"/>
              <w:rPr>
                <w:b/>
                <w:sz w:val="18"/>
                <w:szCs w:val="18"/>
              </w:rPr>
            </w:pPr>
            <w:r w:rsidRPr="002C76C1">
              <w:rPr>
                <w:b/>
                <w:sz w:val="18"/>
                <w:szCs w:val="18"/>
              </w:rPr>
              <w:t>Yes</w:t>
            </w:r>
          </w:p>
        </w:tc>
        <w:tc>
          <w:tcPr>
            <w:tcW w:w="1866" w:type="dxa"/>
            <w:tcBorders>
              <w:top w:val="single" w:sz="4" w:space="0" w:color="auto"/>
              <w:left w:val="single" w:sz="4" w:space="0" w:color="auto"/>
              <w:bottom w:val="single" w:sz="4" w:space="0" w:color="auto"/>
              <w:right w:val="single" w:sz="4" w:space="0" w:color="auto"/>
            </w:tcBorders>
            <w:hideMark/>
          </w:tcPr>
          <w:p w:rsidR="006F5D2E" w:rsidRPr="002C76C1" w:rsidRDefault="006F5D2E" w:rsidP="00333EE3">
            <w:pPr>
              <w:keepNext/>
              <w:tabs>
                <w:tab w:val="center" w:pos="709"/>
                <w:tab w:val="center" w:pos="4320"/>
                <w:tab w:val="right" w:pos="8640"/>
              </w:tabs>
              <w:spacing w:line="260" w:lineRule="exact"/>
              <w:jc w:val="both"/>
              <w:rPr>
                <w:b/>
                <w:sz w:val="18"/>
                <w:szCs w:val="18"/>
              </w:rPr>
            </w:pPr>
            <w:r w:rsidRPr="002C76C1">
              <w:rPr>
                <w:b/>
                <w:sz w:val="18"/>
                <w:szCs w:val="18"/>
              </w:rPr>
              <w:t>No</w:t>
            </w:r>
          </w:p>
        </w:tc>
      </w:tr>
      <w:tr w:rsidR="006F5D2E" w:rsidRPr="002C76C1" w:rsidTr="00333EE3">
        <w:trPr>
          <w:trHeight w:val="262"/>
        </w:trPr>
        <w:tc>
          <w:tcPr>
            <w:tcW w:w="6300" w:type="dxa"/>
            <w:vMerge/>
            <w:tcBorders>
              <w:top w:val="single" w:sz="4" w:space="0" w:color="auto"/>
              <w:left w:val="single" w:sz="4" w:space="0" w:color="auto"/>
              <w:bottom w:val="single" w:sz="4" w:space="0" w:color="auto"/>
              <w:right w:val="single" w:sz="4" w:space="0" w:color="auto"/>
            </w:tcBorders>
            <w:vAlign w:val="center"/>
            <w:hideMark/>
          </w:tcPr>
          <w:p w:rsidR="006F5D2E" w:rsidRPr="002C76C1" w:rsidRDefault="006F5D2E" w:rsidP="00333EE3">
            <w:pPr>
              <w:tabs>
                <w:tab w:val="center" w:pos="709"/>
              </w:tabs>
              <w:rPr>
                <w:sz w:val="18"/>
                <w:szCs w:val="18"/>
              </w:rPr>
            </w:pPr>
          </w:p>
        </w:tc>
        <w:tc>
          <w:tcPr>
            <w:tcW w:w="906" w:type="dxa"/>
            <w:gridSpan w:val="2"/>
            <w:tcBorders>
              <w:top w:val="single" w:sz="4" w:space="0" w:color="auto"/>
              <w:left w:val="single" w:sz="4" w:space="0" w:color="auto"/>
              <w:bottom w:val="single" w:sz="4" w:space="0" w:color="auto"/>
              <w:right w:val="single" w:sz="4" w:space="0" w:color="auto"/>
            </w:tcBorders>
          </w:tcPr>
          <w:p w:rsidR="006F5D2E" w:rsidRPr="002C76C1" w:rsidRDefault="006F5D2E" w:rsidP="00333EE3">
            <w:pPr>
              <w:keepNext/>
              <w:tabs>
                <w:tab w:val="center" w:pos="709"/>
                <w:tab w:val="center" w:pos="4320"/>
                <w:tab w:val="right" w:pos="8640"/>
              </w:tabs>
              <w:spacing w:line="260" w:lineRule="exact"/>
              <w:jc w:val="both"/>
              <w:rPr>
                <w:b/>
                <w:sz w:val="18"/>
                <w:szCs w:val="18"/>
              </w:rPr>
            </w:pPr>
          </w:p>
        </w:tc>
        <w:tc>
          <w:tcPr>
            <w:tcW w:w="1866" w:type="dxa"/>
            <w:tcBorders>
              <w:top w:val="single" w:sz="4" w:space="0" w:color="auto"/>
              <w:left w:val="single" w:sz="4" w:space="0" w:color="auto"/>
              <w:bottom w:val="single" w:sz="4" w:space="0" w:color="auto"/>
              <w:right w:val="single" w:sz="4" w:space="0" w:color="auto"/>
            </w:tcBorders>
          </w:tcPr>
          <w:p w:rsidR="006F5D2E" w:rsidRPr="002C76C1" w:rsidRDefault="006F5D2E" w:rsidP="00333EE3">
            <w:pPr>
              <w:keepNext/>
              <w:tabs>
                <w:tab w:val="center" w:pos="709"/>
                <w:tab w:val="center" w:pos="4320"/>
                <w:tab w:val="right" w:pos="8640"/>
              </w:tabs>
              <w:spacing w:line="260" w:lineRule="exact"/>
              <w:jc w:val="both"/>
              <w:rPr>
                <w:b/>
                <w:sz w:val="18"/>
                <w:szCs w:val="18"/>
              </w:rPr>
            </w:pPr>
            <w:r w:rsidRPr="002C76C1">
              <w:rPr>
                <w:b/>
                <w:sz w:val="18"/>
                <w:szCs w:val="18"/>
              </w:rPr>
              <w:t>X</w:t>
            </w:r>
          </w:p>
        </w:tc>
      </w:tr>
      <w:tr w:rsidR="006F5D2E" w:rsidRPr="002C76C1" w:rsidTr="00333EE3">
        <w:trPr>
          <w:trHeight w:val="435"/>
        </w:trPr>
        <w:tc>
          <w:tcPr>
            <w:tcW w:w="6300" w:type="dxa"/>
            <w:tcBorders>
              <w:top w:val="single" w:sz="4" w:space="0" w:color="auto"/>
              <w:left w:val="single" w:sz="4" w:space="0" w:color="auto"/>
              <w:bottom w:val="single" w:sz="4" w:space="0" w:color="auto"/>
              <w:right w:val="single" w:sz="4" w:space="0" w:color="auto"/>
            </w:tcBorders>
            <w:hideMark/>
          </w:tcPr>
          <w:p w:rsidR="006F5D2E" w:rsidRPr="002C76C1" w:rsidRDefault="006F5D2E" w:rsidP="00333EE3">
            <w:pPr>
              <w:keepNext/>
              <w:tabs>
                <w:tab w:val="center" w:pos="709"/>
                <w:tab w:val="center" w:pos="4320"/>
                <w:tab w:val="right" w:pos="8640"/>
              </w:tabs>
              <w:spacing w:line="260" w:lineRule="exact"/>
              <w:ind w:left="66"/>
              <w:rPr>
                <w:sz w:val="18"/>
                <w:szCs w:val="18"/>
              </w:rPr>
            </w:pPr>
            <w:r w:rsidRPr="002C76C1">
              <w:rPr>
                <w:sz w:val="18"/>
                <w:szCs w:val="18"/>
              </w:rPr>
              <w:t>If yes, what corrections will be made to the population?</w:t>
            </w:r>
          </w:p>
        </w:tc>
        <w:tc>
          <w:tcPr>
            <w:tcW w:w="2772" w:type="dxa"/>
            <w:gridSpan w:val="3"/>
            <w:tcBorders>
              <w:top w:val="single" w:sz="4" w:space="0" w:color="auto"/>
              <w:left w:val="single" w:sz="4" w:space="0" w:color="auto"/>
              <w:bottom w:val="single" w:sz="4" w:space="0" w:color="auto"/>
              <w:right w:val="single" w:sz="4" w:space="0" w:color="auto"/>
            </w:tcBorders>
          </w:tcPr>
          <w:p w:rsidR="006F5D2E" w:rsidRPr="002C76C1" w:rsidRDefault="006F5D2E" w:rsidP="00333EE3">
            <w:pPr>
              <w:keepNext/>
              <w:tabs>
                <w:tab w:val="center" w:pos="709"/>
                <w:tab w:val="center" w:pos="4320"/>
                <w:tab w:val="right" w:pos="8640"/>
              </w:tabs>
              <w:spacing w:line="260" w:lineRule="exact"/>
              <w:jc w:val="both"/>
              <w:rPr>
                <w:b/>
                <w:sz w:val="18"/>
                <w:szCs w:val="18"/>
              </w:rPr>
            </w:pPr>
          </w:p>
        </w:tc>
      </w:tr>
      <w:tr w:rsidR="006F5D2E" w:rsidRPr="002C76C1" w:rsidTr="00333EE3">
        <w:trPr>
          <w:trHeight w:val="435"/>
        </w:trPr>
        <w:tc>
          <w:tcPr>
            <w:tcW w:w="6300" w:type="dxa"/>
            <w:tcBorders>
              <w:top w:val="single" w:sz="4" w:space="0" w:color="auto"/>
              <w:left w:val="single" w:sz="4" w:space="0" w:color="auto"/>
              <w:bottom w:val="single" w:sz="4" w:space="0" w:color="auto"/>
              <w:right w:val="single" w:sz="4" w:space="0" w:color="auto"/>
            </w:tcBorders>
            <w:hideMark/>
          </w:tcPr>
          <w:p w:rsidR="006F5D2E" w:rsidRPr="002C76C1" w:rsidRDefault="006F5D2E" w:rsidP="00333EE3">
            <w:pPr>
              <w:keepNext/>
              <w:tabs>
                <w:tab w:val="center" w:pos="709"/>
                <w:tab w:val="center" w:pos="4320"/>
                <w:tab w:val="right" w:pos="8640"/>
              </w:tabs>
              <w:spacing w:line="260" w:lineRule="exact"/>
              <w:ind w:left="66"/>
              <w:rPr>
                <w:b/>
                <w:sz w:val="18"/>
                <w:szCs w:val="18"/>
              </w:rPr>
            </w:pPr>
            <w:r w:rsidRPr="002C76C1">
              <w:rPr>
                <w:sz w:val="18"/>
                <w:szCs w:val="18"/>
              </w:rPr>
              <w:t>If yes, and no corrections will be made, the reason why such a conclusion has been reached</w:t>
            </w:r>
          </w:p>
        </w:tc>
        <w:tc>
          <w:tcPr>
            <w:tcW w:w="2772" w:type="dxa"/>
            <w:gridSpan w:val="3"/>
            <w:tcBorders>
              <w:top w:val="single" w:sz="4" w:space="0" w:color="auto"/>
              <w:left w:val="single" w:sz="4" w:space="0" w:color="auto"/>
              <w:bottom w:val="single" w:sz="4" w:space="0" w:color="auto"/>
              <w:right w:val="single" w:sz="4" w:space="0" w:color="auto"/>
            </w:tcBorders>
          </w:tcPr>
          <w:p w:rsidR="006F5D2E" w:rsidRPr="002C76C1" w:rsidRDefault="006F5D2E" w:rsidP="00333EE3">
            <w:pPr>
              <w:keepNext/>
              <w:tabs>
                <w:tab w:val="center" w:pos="709"/>
                <w:tab w:val="center" w:pos="4320"/>
                <w:tab w:val="right" w:pos="8640"/>
              </w:tabs>
              <w:spacing w:line="260" w:lineRule="exact"/>
              <w:jc w:val="both"/>
              <w:rPr>
                <w:b/>
                <w:sz w:val="18"/>
                <w:szCs w:val="18"/>
              </w:rPr>
            </w:pPr>
          </w:p>
        </w:tc>
      </w:tr>
      <w:tr w:rsidR="006F5D2E" w:rsidRPr="002C76C1" w:rsidTr="00333EE3">
        <w:tc>
          <w:tcPr>
            <w:tcW w:w="6300" w:type="dxa"/>
            <w:tcBorders>
              <w:top w:val="single" w:sz="4" w:space="0" w:color="auto"/>
              <w:left w:val="single" w:sz="4" w:space="0" w:color="auto"/>
              <w:bottom w:val="single" w:sz="4" w:space="0" w:color="auto"/>
              <w:right w:val="single" w:sz="4" w:space="0" w:color="auto"/>
            </w:tcBorders>
            <w:hideMark/>
          </w:tcPr>
          <w:p w:rsidR="006F5D2E" w:rsidRPr="002C76C1" w:rsidRDefault="006F5D2E" w:rsidP="00333EE3">
            <w:pPr>
              <w:keepNext/>
              <w:tabs>
                <w:tab w:val="center" w:pos="709"/>
                <w:tab w:val="center" w:pos="4320"/>
                <w:tab w:val="right" w:pos="8640"/>
              </w:tabs>
              <w:spacing w:line="260" w:lineRule="exact"/>
              <w:jc w:val="both"/>
              <w:rPr>
                <w:b/>
                <w:sz w:val="18"/>
                <w:szCs w:val="18"/>
              </w:rPr>
            </w:pPr>
            <w:r w:rsidRPr="002C76C1">
              <w:rPr>
                <w:sz w:val="18"/>
                <w:szCs w:val="18"/>
              </w:rPr>
              <w:t>Position of official responsible to take corrective action:</w:t>
            </w:r>
          </w:p>
        </w:tc>
        <w:tc>
          <w:tcPr>
            <w:tcW w:w="2772" w:type="dxa"/>
            <w:gridSpan w:val="3"/>
            <w:tcBorders>
              <w:top w:val="single" w:sz="4" w:space="0" w:color="auto"/>
              <w:left w:val="single" w:sz="4" w:space="0" w:color="auto"/>
              <w:bottom w:val="single" w:sz="4" w:space="0" w:color="auto"/>
              <w:right w:val="single" w:sz="4" w:space="0" w:color="auto"/>
            </w:tcBorders>
          </w:tcPr>
          <w:p w:rsidR="006F5D2E" w:rsidRPr="002C76C1" w:rsidRDefault="006F5D2E" w:rsidP="00333EE3">
            <w:pPr>
              <w:keepNext/>
              <w:tabs>
                <w:tab w:val="center" w:pos="709"/>
                <w:tab w:val="center" w:pos="4320"/>
                <w:tab w:val="right" w:pos="8640"/>
              </w:tabs>
              <w:spacing w:line="260" w:lineRule="exact"/>
              <w:jc w:val="both"/>
              <w:rPr>
                <w:b/>
                <w:sz w:val="18"/>
                <w:szCs w:val="18"/>
              </w:rPr>
            </w:pPr>
          </w:p>
        </w:tc>
      </w:tr>
      <w:tr w:rsidR="006F5D2E" w:rsidRPr="002C76C1" w:rsidTr="00333EE3">
        <w:tc>
          <w:tcPr>
            <w:tcW w:w="6300" w:type="dxa"/>
            <w:tcBorders>
              <w:top w:val="single" w:sz="4" w:space="0" w:color="auto"/>
              <w:left w:val="single" w:sz="4" w:space="0" w:color="auto"/>
              <w:bottom w:val="single" w:sz="4" w:space="0" w:color="auto"/>
              <w:right w:val="single" w:sz="4" w:space="0" w:color="auto"/>
            </w:tcBorders>
            <w:hideMark/>
          </w:tcPr>
          <w:p w:rsidR="006F5D2E" w:rsidRPr="002C76C1" w:rsidRDefault="006F5D2E" w:rsidP="00333EE3">
            <w:pPr>
              <w:keepNext/>
              <w:tabs>
                <w:tab w:val="center" w:pos="709"/>
                <w:tab w:val="center" w:pos="4320"/>
                <w:tab w:val="right" w:pos="8640"/>
              </w:tabs>
              <w:spacing w:line="260" w:lineRule="exact"/>
              <w:jc w:val="both"/>
              <w:rPr>
                <w:b/>
                <w:sz w:val="18"/>
                <w:szCs w:val="18"/>
              </w:rPr>
            </w:pPr>
            <w:r w:rsidRPr="002C76C1">
              <w:rPr>
                <w:sz w:val="18"/>
                <w:szCs w:val="18"/>
              </w:rPr>
              <w:t>Estimated completion date for corrective action:</w:t>
            </w:r>
          </w:p>
        </w:tc>
        <w:tc>
          <w:tcPr>
            <w:tcW w:w="2772" w:type="dxa"/>
            <w:gridSpan w:val="3"/>
            <w:tcBorders>
              <w:top w:val="single" w:sz="4" w:space="0" w:color="auto"/>
              <w:left w:val="single" w:sz="4" w:space="0" w:color="auto"/>
              <w:bottom w:val="single" w:sz="4" w:space="0" w:color="auto"/>
              <w:right w:val="single" w:sz="4" w:space="0" w:color="auto"/>
            </w:tcBorders>
          </w:tcPr>
          <w:p w:rsidR="006F5D2E" w:rsidRPr="002C76C1" w:rsidRDefault="006F5D2E" w:rsidP="00333EE3">
            <w:pPr>
              <w:keepNext/>
              <w:tabs>
                <w:tab w:val="center" w:pos="709"/>
                <w:tab w:val="center" w:pos="4320"/>
                <w:tab w:val="right" w:pos="8640"/>
              </w:tabs>
              <w:spacing w:line="260" w:lineRule="exact"/>
              <w:jc w:val="both"/>
              <w:rPr>
                <w:b/>
                <w:sz w:val="18"/>
                <w:szCs w:val="18"/>
              </w:rPr>
            </w:pPr>
          </w:p>
        </w:tc>
      </w:tr>
      <w:tr w:rsidR="006F5D2E" w:rsidRPr="002C76C1" w:rsidTr="00333EE3">
        <w:trPr>
          <w:trHeight w:val="263"/>
        </w:trPr>
        <w:tc>
          <w:tcPr>
            <w:tcW w:w="6300" w:type="dxa"/>
            <w:vMerge w:val="restart"/>
            <w:tcBorders>
              <w:top w:val="single" w:sz="4" w:space="0" w:color="auto"/>
              <w:left w:val="single" w:sz="4" w:space="0" w:color="auto"/>
              <w:bottom w:val="single" w:sz="4" w:space="0" w:color="auto"/>
              <w:right w:val="single" w:sz="4" w:space="0" w:color="auto"/>
            </w:tcBorders>
            <w:hideMark/>
          </w:tcPr>
          <w:p w:rsidR="006F5D2E" w:rsidRPr="002C76C1" w:rsidRDefault="006F5D2E" w:rsidP="00333EE3">
            <w:pPr>
              <w:keepNext/>
              <w:tabs>
                <w:tab w:val="center" w:pos="709"/>
                <w:tab w:val="center" w:pos="4320"/>
                <w:tab w:val="right" w:pos="8640"/>
              </w:tabs>
              <w:spacing w:line="260" w:lineRule="exact"/>
              <w:jc w:val="both"/>
              <w:rPr>
                <w:sz w:val="18"/>
                <w:szCs w:val="18"/>
              </w:rPr>
            </w:pPr>
            <w:r w:rsidRPr="002C76C1">
              <w:rPr>
                <w:sz w:val="18"/>
                <w:szCs w:val="18"/>
              </w:rPr>
              <w:t>Does management agree with the root cause indicated</w:t>
            </w:r>
          </w:p>
        </w:tc>
        <w:tc>
          <w:tcPr>
            <w:tcW w:w="859" w:type="dxa"/>
            <w:tcBorders>
              <w:top w:val="single" w:sz="4" w:space="0" w:color="auto"/>
              <w:left w:val="single" w:sz="4" w:space="0" w:color="auto"/>
              <w:bottom w:val="single" w:sz="4" w:space="0" w:color="auto"/>
              <w:right w:val="single" w:sz="4" w:space="0" w:color="auto"/>
            </w:tcBorders>
            <w:hideMark/>
          </w:tcPr>
          <w:p w:rsidR="006F5D2E" w:rsidRPr="002C76C1" w:rsidRDefault="006F5D2E" w:rsidP="00333EE3">
            <w:pPr>
              <w:keepNext/>
              <w:tabs>
                <w:tab w:val="center" w:pos="709"/>
                <w:tab w:val="center" w:pos="4320"/>
                <w:tab w:val="right" w:pos="8640"/>
              </w:tabs>
              <w:spacing w:line="260" w:lineRule="exact"/>
              <w:jc w:val="both"/>
              <w:rPr>
                <w:b/>
                <w:sz w:val="18"/>
                <w:szCs w:val="18"/>
              </w:rPr>
            </w:pPr>
            <w:r w:rsidRPr="002C76C1">
              <w:rPr>
                <w:b/>
                <w:sz w:val="18"/>
                <w:szCs w:val="18"/>
              </w:rPr>
              <w:t>Yes</w:t>
            </w:r>
          </w:p>
        </w:tc>
        <w:tc>
          <w:tcPr>
            <w:tcW w:w="1913" w:type="dxa"/>
            <w:gridSpan w:val="2"/>
            <w:tcBorders>
              <w:top w:val="single" w:sz="4" w:space="0" w:color="auto"/>
              <w:left w:val="single" w:sz="4" w:space="0" w:color="auto"/>
              <w:bottom w:val="single" w:sz="4" w:space="0" w:color="auto"/>
              <w:right w:val="single" w:sz="4" w:space="0" w:color="auto"/>
            </w:tcBorders>
            <w:hideMark/>
          </w:tcPr>
          <w:p w:rsidR="006F5D2E" w:rsidRPr="002C76C1" w:rsidRDefault="006F5D2E" w:rsidP="00333EE3">
            <w:pPr>
              <w:keepNext/>
              <w:tabs>
                <w:tab w:val="center" w:pos="709"/>
                <w:tab w:val="center" w:pos="4320"/>
                <w:tab w:val="right" w:pos="8640"/>
              </w:tabs>
              <w:spacing w:line="260" w:lineRule="exact"/>
              <w:jc w:val="both"/>
              <w:rPr>
                <w:b/>
                <w:sz w:val="18"/>
                <w:szCs w:val="18"/>
              </w:rPr>
            </w:pPr>
            <w:r w:rsidRPr="002C76C1">
              <w:rPr>
                <w:b/>
                <w:sz w:val="18"/>
                <w:szCs w:val="18"/>
              </w:rPr>
              <w:t>No</w:t>
            </w:r>
          </w:p>
        </w:tc>
      </w:tr>
      <w:tr w:rsidR="006F5D2E" w:rsidRPr="002C76C1" w:rsidTr="00333EE3">
        <w:trPr>
          <w:trHeight w:val="262"/>
        </w:trPr>
        <w:tc>
          <w:tcPr>
            <w:tcW w:w="6300" w:type="dxa"/>
            <w:vMerge/>
            <w:tcBorders>
              <w:top w:val="single" w:sz="4" w:space="0" w:color="auto"/>
              <w:left w:val="single" w:sz="4" w:space="0" w:color="auto"/>
              <w:bottom w:val="single" w:sz="4" w:space="0" w:color="auto"/>
              <w:right w:val="single" w:sz="4" w:space="0" w:color="auto"/>
            </w:tcBorders>
            <w:vAlign w:val="center"/>
            <w:hideMark/>
          </w:tcPr>
          <w:p w:rsidR="006F5D2E" w:rsidRPr="002C76C1" w:rsidRDefault="006F5D2E" w:rsidP="00333EE3">
            <w:pPr>
              <w:tabs>
                <w:tab w:val="center" w:pos="709"/>
              </w:tabs>
              <w:rPr>
                <w:sz w:val="18"/>
                <w:szCs w:val="18"/>
              </w:rPr>
            </w:pPr>
          </w:p>
        </w:tc>
        <w:tc>
          <w:tcPr>
            <w:tcW w:w="859" w:type="dxa"/>
            <w:tcBorders>
              <w:top w:val="single" w:sz="4" w:space="0" w:color="auto"/>
              <w:left w:val="single" w:sz="4" w:space="0" w:color="auto"/>
              <w:bottom w:val="single" w:sz="4" w:space="0" w:color="auto"/>
              <w:right w:val="single" w:sz="4" w:space="0" w:color="auto"/>
            </w:tcBorders>
          </w:tcPr>
          <w:p w:rsidR="006F5D2E" w:rsidRPr="002C76C1" w:rsidRDefault="006F5D2E" w:rsidP="00333EE3">
            <w:pPr>
              <w:keepNext/>
              <w:tabs>
                <w:tab w:val="center" w:pos="709"/>
                <w:tab w:val="center" w:pos="4320"/>
                <w:tab w:val="right" w:pos="8640"/>
              </w:tabs>
              <w:spacing w:line="260" w:lineRule="exact"/>
              <w:jc w:val="both"/>
              <w:rPr>
                <w:b/>
                <w:sz w:val="18"/>
                <w:szCs w:val="18"/>
              </w:rPr>
            </w:pPr>
            <w:r w:rsidRPr="002C76C1">
              <w:rPr>
                <w:b/>
                <w:sz w:val="18"/>
                <w:szCs w:val="18"/>
              </w:rPr>
              <w:t>x</w:t>
            </w:r>
          </w:p>
        </w:tc>
        <w:tc>
          <w:tcPr>
            <w:tcW w:w="1913" w:type="dxa"/>
            <w:gridSpan w:val="2"/>
            <w:tcBorders>
              <w:top w:val="single" w:sz="4" w:space="0" w:color="auto"/>
              <w:left w:val="single" w:sz="4" w:space="0" w:color="auto"/>
              <w:bottom w:val="single" w:sz="4" w:space="0" w:color="auto"/>
              <w:right w:val="single" w:sz="4" w:space="0" w:color="auto"/>
            </w:tcBorders>
          </w:tcPr>
          <w:p w:rsidR="006F5D2E" w:rsidRPr="002C76C1" w:rsidRDefault="006F5D2E" w:rsidP="00333EE3">
            <w:pPr>
              <w:keepNext/>
              <w:tabs>
                <w:tab w:val="center" w:pos="709"/>
                <w:tab w:val="center" w:pos="4320"/>
                <w:tab w:val="right" w:pos="8640"/>
              </w:tabs>
              <w:spacing w:line="260" w:lineRule="exact"/>
              <w:jc w:val="both"/>
              <w:rPr>
                <w:b/>
                <w:sz w:val="18"/>
                <w:szCs w:val="18"/>
              </w:rPr>
            </w:pPr>
          </w:p>
        </w:tc>
      </w:tr>
      <w:tr w:rsidR="006F5D2E" w:rsidRPr="002C76C1" w:rsidTr="00333EE3">
        <w:tc>
          <w:tcPr>
            <w:tcW w:w="6300" w:type="dxa"/>
            <w:tcBorders>
              <w:top w:val="single" w:sz="4" w:space="0" w:color="auto"/>
              <w:left w:val="single" w:sz="4" w:space="0" w:color="auto"/>
              <w:bottom w:val="single" w:sz="4" w:space="0" w:color="auto"/>
              <w:right w:val="single" w:sz="4" w:space="0" w:color="auto"/>
            </w:tcBorders>
            <w:hideMark/>
          </w:tcPr>
          <w:p w:rsidR="006F5D2E" w:rsidRPr="002C76C1" w:rsidRDefault="006F5D2E" w:rsidP="00333EE3">
            <w:pPr>
              <w:keepNext/>
              <w:tabs>
                <w:tab w:val="center" w:pos="709"/>
                <w:tab w:val="center" w:pos="4320"/>
                <w:tab w:val="right" w:pos="8640"/>
              </w:tabs>
              <w:spacing w:line="260" w:lineRule="exact"/>
              <w:jc w:val="both"/>
              <w:rPr>
                <w:sz w:val="18"/>
                <w:szCs w:val="18"/>
              </w:rPr>
            </w:pPr>
            <w:r w:rsidRPr="002C76C1">
              <w:rPr>
                <w:sz w:val="18"/>
                <w:szCs w:val="18"/>
              </w:rPr>
              <w:t>If management does not agree with the root cause indicated, please provide the root cause according to management</w:t>
            </w:r>
          </w:p>
        </w:tc>
        <w:tc>
          <w:tcPr>
            <w:tcW w:w="2772" w:type="dxa"/>
            <w:gridSpan w:val="3"/>
            <w:tcBorders>
              <w:top w:val="single" w:sz="4" w:space="0" w:color="auto"/>
              <w:left w:val="single" w:sz="4" w:space="0" w:color="auto"/>
              <w:bottom w:val="single" w:sz="4" w:space="0" w:color="auto"/>
              <w:right w:val="single" w:sz="4" w:space="0" w:color="auto"/>
            </w:tcBorders>
          </w:tcPr>
          <w:p w:rsidR="006F5D2E" w:rsidRPr="002C76C1" w:rsidRDefault="006F5D2E" w:rsidP="00333EE3">
            <w:pPr>
              <w:keepNext/>
              <w:tabs>
                <w:tab w:val="center" w:pos="709"/>
                <w:tab w:val="center" w:pos="4320"/>
                <w:tab w:val="right" w:pos="8640"/>
              </w:tabs>
              <w:spacing w:line="260" w:lineRule="exact"/>
              <w:jc w:val="both"/>
              <w:rPr>
                <w:b/>
                <w:sz w:val="18"/>
                <w:szCs w:val="18"/>
              </w:rPr>
            </w:pPr>
          </w:p>
        </w:tc>
      </w:tr>
    </w:tbl>
    <w:p w:rsidR="006F5D2E" w:rsidRPr="002C76C1" w:rsidRDefault="006F5D2E" w:rsidP="006F5D2E">
      <w:pPr>
        <w:tabs>
          <w:tab w:val="center" w:pos="709"/>
        </w:tabs>
        <w:spacing w:after="120"/>
        <w:jc w:val="both"/>
        <w:rPr>
          <w:i/>
          <w:sz w:val="22"/>
          <w:szCs w:val="22"/>
        </w:rPr>
      </w:pPr>
    </w:p>
    <w:p w:rsidR="006F5D2E" w:rsidRPr="002C76C1" w:rsidRDefault="006F5D2E" w:rsidP="006F5D2E">
      <w:pPr>
        <w:tabs>
          <w:tab w:val="center" w:pos="709"/>
        </w:tabs>
        <w:spacing w:after="120"/>
        <w:jc w:val="both"/>
        <w:rPr>
          <w:i/>
          <w:sz w:val="22"/>
          <w:szCs w:val="22"/>
        </w:rPr>
      </w:pPr>
      <w:r w:rsidRPr="002C76C1">
        <w:rPr>
          <w:i/>
          <w:sz w:val="22"/>
          <w:szCs w:val="22"/>
        </w:rPr>
        <w:t>Name:</w:t>
      </w:r>
      <w:r w:rsidRPr="002C76C1">
        <w:rPr>
          <w:rFonts w:eastAsia="Arial Unicode MS"/>
          <w:sz w:val="22"/>
          <w:szCs w:val="22"/>
        </w:rPr>
        <w:t xml:space="preserve">   T Tladi</w:t>
      </w:r>
    </w:p>
    <w:p w:rsidR="006F5D2E" w:rsidRPr="002C76C1" w:rsidRDefault="006F5D2E" w:rsidP="006F5D2E">
      <w:pPr>
        <w:tabs>
          <w:tab w:val="center" w:pos="709"/>
        </w:tabs>
        <w:spacing w:after="120"/>
        <w:jc w:val="both"/>
        <w:rPr>
          <w:i/>
          <w:sz w:val="22"/>
          <w:szCs w:val="22"/>
        </w:rPr>
      </w:pPr>
      <w:r w:rsidRPr="002C76C1">
        <w:rPr>
          <w:i/>
          <w:sz w:val="22"/>
          <w:szCs w:val="22"/>
        </w:rPr>
        <w:t>Position:  D</w:t>
      </w:r>
    </w:p>
    <w:p w:rsidR="006F5D2E" w:rsidRPr="002C76C1" w:rsidRDefault="006F5D2E" w:rsidP="006F5D2E">
      <w:pPr>
        <w:tabs>
          <w:tab w:val="center" w:pos="709"/>
        </w:tabs>
        <w:spacing w:after="120"/>
        <w:jc w:val="both"/>
        <w:rPr>
          <w:sz w:val="22"/>
          <w:szCs w:val="22"/>
        </w:rPr>
      </w:pPr>
      <w:r w:rsidRPr="002C76C1">
        <w:rPr>
          <w:i/>
          <w:sz w:val="22"/>
          <w:szCs w:val="22"/>
        </w:rPr>
        <w:t>Date: 21/05/2012</w:t>
      </w:r>
    </w:p>
    <w:p w:rsidR="006F5D2E" w:rsidRPr="002C76C1" w:rsidRDefault="006F5D2E" w:rsidP="006F5D2E">
      <w:pPr>
        <w:tabs>
          <w:tab w:val="center" w:pos="709"/>
        </w:tabs>
        <w:spacing w:before="100" w:beforeAutospacing="1" w:after="100" w:afterAutospacing="1"/>
        <w:rPr>
          <w:b/>
          <w:bCs/>
          <w:sz w:val="22"/>
          <w:szCs w:val="22"/>
        </w:rPr>
      </w:pPr>
      <w:r w:rsidRPr="002C76C1">
        <w:rPr>
          <w:b/>
          <w:bCs/>
          <w:sz w:val="22"/>
          <w:szCs w:val="22"/>
        </w:rPr>
        <w:t>Auditor’s conclusion</w:t>
      </w:r>
    </w:p>
    <w:p w:rsidR="006F5D2E" w:rsidRPr="002C76C1" w:rsidRDefault="006F5D2E" w:rsidP="006F5D2E">
      <w:pPr>
        <w:tabs>
          <w:tab w:val="center" w:pos="709"/>
        </w:tabs>
        <w:rPr>
          <w:sz w:val="22"/>
          <w:szCs w:val="22"/>
        </w:rPr>
      </w:pPr>
      <w:r w:rsidRPr="002C76C1">
        <w:rPr>
          <w:sz w:val="22"/>
          <w:szCs w:val="22"/>
        </w:rPr>
        <w:t xml:space="preserve">Although the department committed in the audit steering committee meeting of 9 May 2012 to submit the information by 11 May 2012 it was reported in the audit steering committee meeting of 16 May 2012 that this information was still outstanding. </w:t>
      </w:r>
    </w:p>
    <w:p w:rsidR="006F5D2E" w:rsidRPr="002C76C1" w:rsidRDefault="006F5D2E" w:rsidP="006F5D2E">
      <w:pPr>
        <w:tabs>
          <w:tab w:val="center" w:pos="709"/>
        </w:tabs>
        <w:rPr>
          <w:sz w:val="22"/>
          <w:szCs w:val="22"/>
        </w:rPr>
      </w:pPr>
    </w:p>
    <w:p w:rsidR="006F5D2E" w:rsidRPr="002C76C1" w:rsidRDefault="006F5D2E" w:rsidP="006F5D2E">
      <w:pPr>
        <w:tabs>
          <w:tab w:val="center" w:pos="709"/>
        </w:tabs>
        <w:rPr>
          <w:sz w:val="22"/>
          <w:szCs w:val="22"/>
        </w:rPr>
      </w:pPr>
      <w:r w:rsidRPr="002C76C1">
        <w:rPr>
          <w:sz w:val="22"/>
          <w:szCs w:val="22"/>
        </w:rPr>
        <w:t xml:space="preserve">On 21 May 2012 the register for Mmbatho was submitted. The deviation register of the Free Sate is still outstanding. </w:t>
      </w:r>
    </w:p>
    <w:p w:rsidR="006F5D2E" w:rsidRPr="002C76C1" w:rsidRDefault="006F5D2E" w:rsidP="006F5D2E">
      <w:pPr>
        <w:tabs>
          <w:tab w:val="center" w:pos="709"/>
        </w:tabs>
        <w:rPr>
          <w:sz w:val="22"/>
          <w:szCs w:val="22"/>
        </w:rPr>
      </w:pPr>
    </w:p>
    <w:p w:rsidR="006F5D2E" w:rsidRPr="002C76C1" w:rsidRDefault="006F5D2E" w:rsidP="006F5D2E">
      <w:pPr>
        <w:tabs>
          <w:tab w:val="center" w:pos="709"/>
        </w:tabs>
        <w:rPr>
          <w:sz w:val="22"/>
          <w:szCs w:val="22"/>
        </w:rPr>
      </w:pPr>
      <w:r w:rsidRPr="002C76C1">
        <w:rPr>
          <w:sz w:val="22"/>
          <w:szCs w:val="22"/>
        </w:rPr>
        <w:t>Therefore the measures implemented by management to identify deviations from SCM processes appear to be ineffective.</w:t>
      </w:r>
    </w:p>
    <w:p w:rsidR="006F5D2E" w:rsidRPr="002C76C1" w:rsidRDefault="006F5D2E" w:rsidP="006F5D2E">
      <w:pPr>
        <w:tabs>
          <w:tab w:val="center" w:pos="709"/>
        </w:tabs>
      </w:pPr>
    </w:p>
    <w:p w:rsidR="006F5D2E" w:rsidRPr="002C76C1" w:rsidRDefault="006F5D2E" w:rsidP="006F5D2E">
      <w:pPr>
        <w:tabs>
          <w:tab w:val="center" w:pos="709"/>
        </w:tabs>
      </w:pPr>
    </w:p>
    <w:p w:rsidR="006F5D2E" w:rsidRPr="002C76C1" w:rsidRDefault="006F5D2E" w:rsidP="006F5D2E">
      <w:pPr>
        <w:tabs>
          <w:tab w:val="center" w:pos="709"/>
        </w:tabs>
      </w:pPr>
    </w:p>
    <w:p w:rsidR="006F5D2E" w:rsidRDefault="006F5D2E" w:rsidP="00317670">
      <w:pPr>
        <w:tabs>
          <w:tab w:val="center" w:pos="709"/>
        </w:tabs>
      </w:pPr>
    </w:p>
    <w:p w:rsidR="006F5D2E" w:rsidRDefault="006F5D2E" w:rsidP="00317670">
      <w:pPr>
        <w:tabs>
          <w:tab w:val="center" w:pos="709"/>
        </w:tabs>
      </w:pPr>
    </w:p>
    <w:p w:rsidR="006F5D2E" w:rsidRPr="002C76C1" w:rsidRDefault="006F5D2E" w:rsidP="00317670">
      <w:pPr>
        <w:tabs>
          <w:tab w:val="center" w:pos="709"/>
        </w:tabs>
      </w:pPr>
    </w:p>
    <w:sectPr w:rsidR="006F5D2E" w:rsidRPr="002C76C1" w:rsidSect="0065571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67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E54" w:rsidRDefault="00234E54" w:rsidP="0019650C">
      <w:r>
        <w:separator/>
      </w:r>
    </w:p>
  </w:endnote>
  <w:endnote w:type="continuationSeparator" w:id="0">
    <w:p w:rsidR="00234E54" w:rsidRDefault="00234E54" w:rsidP="001965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altName w:val="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A23" w:rsidRDefault="00920A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64335"/>
      <w:docPartObj>
        <w:docPartGallery w:val="Page Numbers (Bottom of Page)"/>
        <w:docPartUnique/>
      </w:docPartObj>
    </w:sdtPr>
    <w:sdtContent>
      <w:p w:rsidR="00234E54" w:rsidRDefault="00C84EA6">
        <w:pPr>
          <w:pStyle w:val="Footer"/>
          <w:jc w:val="center"/>
        </w:pPr>
        <w:fldSimple w:instr=" PAGE   \* MERGEFORMAT ">
          <w:r w:rsidR="00920A23">
            <w:rPr>
              <w:noProof/>
            </w:rPr>
            <w:t>736</w:t>
          </w:r>
        </w:fldSimple>
      </w:p>
    </w:sdtContent>
  </w:sdt>
  <w:p w:rsidR="00234E54" w:rsidRDefault="00234E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A23" w:rsidRDefault="00920A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E54" w:rsidRDefault="00234E54" w:rsidP="0019650C">
      <w:r>
        <w:separator/>
      </w:r>
    </w:p>
  </w:footnote>
  <w:footnote w:type="continuationSeparator" w:id="0">
    <w:p w:rsidR="00234E54" w:rsidRDefault="00234E54" w:rsidP="0019650C">
      <w:r>
        <w:continuationSeparator/>
      </w:r>
    </w:p>
  </w:footnote>
  <w:footnote w:id="1">
    <w:p w:rsidR="00234E54" w:rsidRDefault="00234E54" w:rsidP="00296C19">
      <w:pPr>
        <w:pStyle w:val="FootnoteText"/>
      </w:pPr>
      <w:r>
        <w:rPr>
          <w:rStyle w:val="FootnoteReference"/>
        </w:rPr>
        <w:footnoteRef/>
      </w:r>
      <w:r>
        <w:t xml:space="preserve"> The results of the CAATs have been provided to management to enhance their corrective action to be taken in view of the audit findings raised, as a result of the volume of the information it has not been included in the auditor’s conclusion in full.  It is a concern that it doesn’t appear that much has been done with respect to corrective action since the audit finding was raised in February 2012.</w:t>
      </w:r>
    </w:p>
  </w:footnote>
  <w:footnote w:id="2">
    <w:p w:rsidR="00234E54" w:rsidRDefault="00234E54" w:rsidP="00D90C13">
      <w:pPr>
        <w:pStyle w:val="FootnoteText"/>
      </w:pPr>
      <w:r>
        <w:rPr>
          <w:rStyle w:val="FootnoteReference"/>
        </w:rPr>
        <w:footnoteRef/>
      </w:r>
      <w:r>
        <w:t xml:space="preserve"> The officials to whom the functions were delegated to by the accounting officer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A23" w:rsidRDefault="00920A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ZA"/>
      </w:rPr>
      <w:id w:val="26478192"/>
      <w:docPartObj>
        <w:docPartGallery w:val="Watermarks"/>
        <w:docPartUnique/>
      </w:docPartObj>
    </w:sdtPr>
    <w:sdtContent>
      <w:p w:rsidR="00234E54" w:rsidRDefault="00920A23">
        <w:pPr>
          <w:pStyle w:val="Header"/>
          <w:rPr>
            <w:lang w:val="en-ZA"/>
          </w:rPr>
        </w:pPr>
        <w:r w:rsidRPr="00920A23">
          <w:rPr>
            <w:noProof/>
            <w:lang w:val="en-ZA"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p w:rsidR="00234E54" w:rsidRPr="009F398E" w:rsidRDefault="00234E54">
    <w:pPr>
      <w:pStyle w:val="Header"/>
      <w:rPr>
        <w:lang w:val="en-Z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A23" w:rsidRDefault="00920A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896"/>
    <w:multiLevelType w:val="hybridMultilevel"/>
    <w:tmpl w:val="B8C03590"/>
    <w:lvl w:ilvl="0" w:tplc="E1BC9438">
      <w:start w:val="1"/>
      <w:numFmt w:val="lowerRoman"/>
      <w:lvlText w:val="(%1)"/>
      <w:lvlJc w:val="left"/>
      <w:pPr>
        <w:ind w:left="1485" w:hanging="76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DB03CC"/>
    <w:multiLevelType w:val="hybridMultilevel"/>
    <w:tmpl w:val="C290B14C"/>
    <w:lvl w:ilvl="0" w:tplc="1C090017">
      <w:start w:val="1"/>
      <w:numFmt w:val="lowerLetter"/>
      <w:lvlText w:val="%1)"/>
      <w:lvlJc w:val="left"/>
      <w:pPr>
        <w:ind w:left="1365" w:hanging="360"/>
      </w:pPr>
    </w:lvl>
    <w:lvl w:ilvl="1" w:tplc="1C090019" w:tentative="1">
      <w:start w:val="1"/>
      <w:numFmt w:val="lowerLetter"/>
      <w:lvlText w:val="%2."/>
      <w:lvlJc w:val="left"/>
      <w:pPr>
        <w:ind w:left="2085" w:hanging="360"/>
      </w:pPr>
    </w:lvl>
    <w:lvl w:ilvl="2" w:tplc="1C09001B" w:tentative="1">
      <w:start w:val="1"/>
      <w:numFmt w:val="lowerRoman"/>
      <w:lvlText w:val="%3."/>
      <w:lvlJc w:val="right"/>
      <w:pPr>
        <w:ind w:left="2805" w:hanging="180"/>
      </w:pPr>
    </w:lvl>
    <w:lvl w:ilvl="3" w:tplc="1C09000F" w:tentative="1">
      <w:start w:val="1"/>
      <w:numFmt w:val="decimal"/>
      <w:lvlText w:val="%4."/>
      <w:lvlJc w:val="left"/>
      <w:pPr>
        <w:ind w:left="3525" w:hanging="360"/>
      </w:pPr>
    </w:lvl>
    <w:lvl w:ilvl="4" w:tplc="1C090019" w:tentative="1">
      <w:start w:val="1"/>
      <w:numFmt w:val="lowerLetter"/>
      <w:lvlText w:val="%5."/>
      <w:lvlJc w:val="left"/>
      <w:pPr>
        <w:ind w:left="4245" w:hanging="360"/>
      </w:pPr>
    </w:lvl>
    <w:lvl w:ilvl="5" w:tplc="1C09001B" w:tentative="1">
      <w:start w:val="1"/>
      <w:numFmt w:val="lowerRoman"/>
      <w:lvlText w:val="%6."/>
      <w:lvlJc w:val="right"/>
      <w:pPr>
        <w:ind w:left="4965" w:hanging="180"/>
      </w:pPr>
    </w:lvl>
    <w:lvl w:ilvl="6" w:tplc="1C09000F" w:tentative="1">
      <w:start w:val="1"/>
      <w:numFmt w:val="decimal"/>
      <w:lvlText w:val="%7."/>
      <w:lvlJc w:val="left"/>
      <w:pPr>
        <w:ind w:left="5685" w:hanging="360"/>
      </w:pPr>
    </w:lvl>
    <w:lvl w:ilvl="7" w:tplc="1C090019" w:tentative="1">
      <w:start w:val="1"/>
      <w:numFmt w:val="lowerLetter"/>
      <w:lvlText w:val="%8."/>
      <w:lvlJc w:val="left"/>
      <w:pPr>
        <w:ind w:left="6405" w:hanging="360"/>
      </w:pPr>
    </w:lvl>
    <w:lvl w:ilvl="8" w:tplc="1C09001B" w:tentative="1">
      <w:start w:val="1"/>
      <w:numFmt w:val="lowerRoman"/>
      <w:lvlText w:val="%9."/>
      <w:lvlJc w:val="right"/>
      <w:pPr>
        <w:ind w:left="7125" w:hanging="180"/>
      </w:pPr>
    </w:lvl>
  </w:abstractNum>
  <w:abstractNum w:abstractNumId="2">
    <w:nsid w:val="00FF6A68"/>
    <w:multiLevelType w:val="hybridMultilevel"/>
    <w:tmpl w:val="DD1E6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030C8C"/>
    <w:multiLevelType w:val="hybridMultilevel"/>
    <w:tmpl w:val="FA30A4C2"/>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
    <w:nsid w:val="01BC36ED"/>
    <w:multiLevelType w:val="hybridMultilevel"/>
    <w:tmpl w:val="D220AFB6"/>
    <w:lvl w:ilvl="0" w:tplc="1C090001">
      <w:start w:val="1"/>
      <w:numFmt w:val="bullet"/>
      <w:lvlText w:val=""/>
      <w:lvlJc w:val="left"/>
      <w:pPr>
        <w:ind w:left="2149" w:hanging="360"/>
      </w:pPr>
      <w:rPr>
        <w:rFonts w:ascii="Symbol" w:hAnsi="Symbol" w:hint="default"/>
      </w:rPr>
    </w:lvl>
    <w:lvl w:ilvl="1" w:tplc="1C090003" w:tentative="1">
      <w:start w:val="1"/>
      <w:numFmt w:val="bullet"/>
      <w:lvlText w:val="o"/>
      <w:lvlJc w:val="left"/>
      <w:pPr>
        <w:ind w:left="2869" w:hanging="360"/>
      </w:pPr>
      <w:rPr>
        <w:rFonts w:ascii="Courier New" w:hAnsi="Courier New" w:cs="Courier New" w:hint="default"/>
      </w:rPr>
    </w:lvl>
    <w:lvl w:ilvl="2" w:tplc="1C090005" w:tentative="1">
      <w:start w:val="1"/>
      <w:numFmt w:val="bullet"/>
      <w:lvlText w:val=""/>
      <w:lvlJc w:val="left"/>
      <w:pPr>
        <w:ind w:left="3589" w:hanging="360"/>
      </w:pPr>
      <w:rPr>
        <w:rFonts w:ascii="Wingdings" w:hAnsi="Wingdings" w:hint="default"/>
      </w:rPr>
    </w:lvl>
    <w:lvl w:ilvl="3" w:tplc="1C090001" w:tentative="1">
      <w:start w:val="1"/>
      <w:numFmt w:val="bullet"/>
      <w:lvlText w:val=""/>
      <w:lvlJc w:val="left"/>
      <w:pPr>
        <w:ind w:left="4309" w:hanging="360"/>
      </w:pPr>
      <w:rPr>
        <w:rFonts w:ascii="Symbol" w:hAnsi="Symbol" w:hint="default"/>
      </w:rPr>
    </w:lvl>
    <w:lvl w:ilvl="4" w:tplc="1C090003" w:tentative="1">
      <w:start w:val="1"/>
      <w:numFmt w:val="bullet"/>
      <w:lvlText w:val="o"/>
      <w:lvlJc w:val="left"/>
      <w:pPr>
        <w:ind w:left="5029" w:hanging="360"/>
      </w:pPr>
      <w:rPr>
        <w:rFonts w:ascii="Courier New" w:hAnsi="Courier New" w:cs="Courier New" w:hint="default"/>
      </w:rPr>
    </w:lvl>
    <w:lvl w:ilvl="5" w:tplc="1C090005" w:tentative="1">
      <w:start w:val="1"/>
      <w:numFmt w:val="bullet"/>
      <w:lvlText w:val=""/>
      <w:lvlJc w:val="left"/>
      <w:pPr>
        <w:ind w:left="5749" w:hanging="360"/>
      </w:pPr>
      <w:rPr>
        <w:rFonts w:ascii="Wingdings" w:hAnsi="Wingdings" w:hint="default"/>
      </w:rPr>
    </w:lvl>
    <w:lvl w:ilvl="6" w:tplc="1C090001" w:tentative="1">
      <w:start w:val="1"/>
      <w:numFmt w:val="bullet"/>
      <w:lvlText w:val=""/>
      <w:lvlJc w:val="left"/>
      <w:pPr>
        <w:ind w:left="6469" w:hanging="360"/>
      </w:pPr>
      <w:rPr>
        <w:rFonts w:ascii="Symbol" w:hAnsi="Symbol" w:hint="default"/>
      </w:rPr>
    </w:lvl>
    <w:lvl w:ilvl="7" w:tplc="1C090003" w:tentative="1">
      <w:start w:val="1"/>
      <w:numFmt w:val="bullet"/>
      <w:lvlText w:val="o"/>
      <w:lvlJc w:val="left"/>
      <w:pPr>
        <w:ind w:left="7189" w:hanging="360"/>
      </w:pPr>
      <w:rPr>
        <w:rFonts w:ascii="Courier New" w:hAnsi="Courier New" w:cs="Courier New" w:hint="default"/>
      </w:rPr>
    </w:lvl>
    <w:lvl w:ilvl="8" w:tplc="1C090005" w:tentative="1">
      <w:start w:val="1"/>
      <w:numFmt w:val="bullet"/>
      <w:lvlText w:val=""/>
      <w:lvlJc w:val="left"/>
      <w:pPr>
        <w:ind w:left="7909" w:hanging="360"/>
      </w:pPr>
      <w:rPr>
        <w:rFonts w:ascii="Wingdings" w:hAnsi="Wingdings" w:hint="default"/>
      </w:rPr>
    </w:lvl>
  </w:abstractNum>
  <w:abstractNum w:abstractNumId="5">
    <w:nsid w:val="02193A16"/>
    <w:multiLevelType w:val="hybridMultilevel"/>
    <w:tmpl w:val="2292A5AA"/>
    <w:lvl w:ilvl="0" w:tplc="F21A736A">
      <w:start w:val="1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02BC02C8"/>
    <w:multiLevelType w:val="hybridMultilevel"/>
    <w:tmpl w:val="B2749ACA"/>
    <w:lvl w:ilvl="0" w:tplc="9FDA089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2E64EC2"/>
    <w:multiLevelType w:val="hybridMultilevel"/>
    <w:tmpl w:val="17600F68"/>
    <w:lvl w:ilvl="0" w:tplc="25D25A70">
      <w:start w:val="1"/>
      <w:numFmt w:val="lowerRoman"/>
      <w:lvlText w:val="(%1)"/>
      <w:lvlJc w:val="left"/>
      <w:pPr>
        <w:ind w:left="2157" w:hanging="720"/>
      </w:pPr>
      <w:rPr>
        <w:rFonts w:hint="default"/>
      </w:rPr>
    </w:lvl>
    <w:lvl w:ilvl="1" w:tplc="1C090019" w:tentative="1">
      <w:start w:val="1"/>
      <w:numFmt w:val="lowerLetter"/>
      <w:lvlText w:val="%2."/>
      <w:lvlJc w:val="left"/>
      <w:pPr>
        <w:ind w:left="2517" w:hanging="360"/>
      </w:pPr>
    </w:lvl>
    <w:lvl w:ilvl="2" w:tplc="1C09001B" w:tentative="1">
      <w:start w:val="1"/>
      <w:numFmt w:val="lowerRoman"/>
      <w:lvlText w:val="%3."/>
      <w:lvlJc w:val="right"/>
      <w:pPr>
        <w:ind w:left="3237" w:hanging="180"/>
      </w:pPr>
    </w:lvl>
    <w:lvl w:ilvl="3" w:tplc="1C09000F" w:tentative="1">
      <w:start w:val="1"/>
      <w:numFmt w:val="decimal"/>
      <w:lvlText w:val="%4."/>
      <w:lvlJc w:val="left"/>
      <w:pPr>
        <w:ind w:left="3957" w:hanging="360"/>
      </w:pPr>
    </w:lvl>
    <w:lvl w:ilvl="4" w:tplc="1C090019" w:tentative="1">
      <w:start w:val="1"/>
      <w:numFmt w:val="lowerLetter"/>
      <w:lvlText w:val="%5."/>
      <w:lvlJc w:val="left"/>
      <w:pPr>
        <w:ind w:left="4677" w:hanging="360"/>
      </w:pPr>
    </w:lvl>
    <w:lvl w:ilvl="5" w:tplc="1C09001B" w:tentative="1">
      <w:start w:val="1"/>
      <w:numFmt w:val="lowerRoman"/>
      <w:lvlText w:val="%6."/>
      <w:lvlJc w:val="right"/>
      <w:pPr>
        <w:ind w:left="5397" w:hanging="180"/>
      </w:pPr>
    </w:lvl>
    <w:lvl w:ilvl="6" w:tplc="1C09000F" w:tentative="1">
      <w:start w:val="1"/>
      <w:numFmt w:val="decimal"/>
      <w:lvlText w:val="%7."/>
      <w:lvlJc w:val="left"/>
      <w:pPr>
        <w:ind w:left="6117" w:hanging="360"/>
      </w:pPr>
    </w:lvl>
    <w:lvl w:ilvl="7" w:tplc="1C090019" w:tentative="1">
      <w:start w:val="1"/>
      <w:numFmt w:val="lowerLetter"/>
      <w:lvlText w:val="%8."/>
      <w:lvlJc w:val="left"/>
      <w:pPr>
        <w:ind w:left="6837" w:hanging="360"/>
      </w:pPr>
    </w:lvl>
    <w:lvl w:ilvl="8" w:tplc="1C09001B" w:tentative="1">
      <w:start w:val="1"/>
      <w:numFmt w:val="lowerRoman"/>
      <w:lvlText w:val="%9."/>
      <w:lvlJc w:val="right"/>
      <w:pPr>
        <w:ind w:left="7557" w:hanging="180"/>
      </w:pPr>
    </w:lvl>
  </w:abstractNum>
  <w:abstractNum w:abstractNumId="8">
    <w:nsid w:val="02E707F1"/>
    <w:multiLevelType w:val="hybridMultilevel"/>
    <w:tmpl w:val="F1862296"/>
    <w:lvl w:ilvl="0" w:tplc="E6062692">
      <w:start w:val="1"/>
      <w:numFmt w:val="lowerLetter"/>
      <w:lvlText w:val="(%1)"/>
      <w:lvlJc w:val="left"/>
      <w:pPr>
        <w:ind w:left="899" w:hanging="360"/>
      </w:pPr>
      <w:rPr>
        <w:rFonts w:hint="default"/>
      </w:rPr>
    </w:lvl>
    <w:lvl w:ilvl="1" w:tplc="1C090019" w:tentative="1">
      <w:start w:val="1"/>
      <w:numFmt w:val="lowerLetter"/>
      <w:lvlText w:val="%2."/>
      <w:lvlJc w:val="left"/>
      <w:pPr>
        <w:ind w:left="1619" w:hanging="360"/>
      </w:pPr>
    </w:lvl>
    <w:lvl w:ilvl="2" w:tplc="1C09001B" w:tentative="1">
      <w:start w:val="1"/>
      <w:numFmt w:val="lowerRoman"/>
      <w:lvlText w:val="%3."/>
      <w:lvlJc w:val="right"/>
      <w:pPr>
        <w:ind w:left="2339" w:hanging="180"/>
      </w:pPr>
    </w:lvl>
    <w:lvl w:ilvl="3" w:tplc="1C09000F" w:tentative="1">
      <w:start w:val="1"/>
      <w:numFmt w:val="decimal"/>
      <w:lvlText w:val="%4."/>
      <w:lvlJc w:val="left"/>
      <w:pPr>
        <w:ind w:left="3059" w:hanging="360"/>
      </w:pPr>
    </w:lvl>
    <w:lvl w:ilvl="4" w:tplc="1C090019" w:tentative="1">
      <w:start w:val="1"/>
      <w:numFmt w:val="lowerLetter"/>
      <w:lvlText w:val="%5."/>
      <w:lvlJc w:val="left"/>
      <w:pPr>
        <w:ind w:left="3779" w:hanging="360"/>
      </w:pPr>
    </w:lvl>
    <w:lvl w:ilvl="5" w:tplc="1C09001B" w:tentative="1">
      <w:start w:val="1"/>
      <w:numFmt w:val="lowerRoman"/>
      <w:lvlText w:val="%6."/>
      <w:lvlJc w:val="right"/>
      <w:pPr>
        <w:ind w:left="4499" w:hanging="180"/>
      </w:pPr>
    </w:lvl>
    <w:lvl w:ilvl="6" w:tplc="1C09000F" w:tentative="1">
      <w:start w:val="1"/>
      <w:numFmt w:val="decimal"/>
      <w:lvlText w:val="%7."/>
      <w:lvlJc w:val="left"/>
      <w:pPr>
        <w:ind w:left="5219" w:hanging="360"/>
      </w:pPr>
    </w:lvl>
    <w:lvl w:ilvl="7" w:tplc="1C090019" w:tentative="1">
      <w:start w:val="1"/>
      <w:numFmt w:val="lowerLetter"/>
      <w:lvlText w:val="%8."/>
      <w:lvlJc w:val="left"/>
      <w:pPr>
        <w:ind w:left="5939" w:hanging="360"/>
      </w:pPr>
    </w:lvl>
    <w:lvl w:ilvl="8" w:tplc="1C09001B" w:tentative="1">
      <w:start w:val="1"/>
      <w:numFmt w:val="lowerRoman"/>
      <w:lvlText w:val="%9."/>
      <w:lvlJc w:val="right"/>
      <w:pPr>
        <w:ind w:left="6659" w:hanging="180"/>
      </w:pPr>
    </w:lvl>
  </w:abstractNum>
  <w:abstractNum w:abstractNumId="9">
    <w:nsid w:val="02FF2E77"/>
    <w:multiLevelType w:val="hybridMultilevel"/>
    <w:tmpl w:val="FAB82536"/>
    <w:lvl w:ilvl="0" w:tplc="C610E670">
      <w:start w:val="1"/>
      <w:numFmt w:val="lowerLetter"/>
      <w:lvlText w:val="(%1)"/>
      <w:lvlJc w:val="left"/>
      <w:pPr>
        <w:ind w:left="1796" w:hanging="360"/>
      </w:pPr>
      <w:rPr>
        <w:rFonts w:hint="default"/>
      </w:rPr>
    </w:lvl>
    <w:lvl w:ilvl="1" w:tplc="1C090019" w:tentative="1">
      <w:start w:val="1"/>
      <w:numFmt w:val="lowerLetter"/>
      <w:lvlText w:val="%2."/>
      <w:lvlJc w:val="left"/>
      <w:pPr>
        <w:ind w:left="2516" w:hanging="360"/>
      </w:pPr>
    </w:lvl>
    <w:lvl w:ilvl="2" w:tplc="1C09001B" w:tentative="1">
      <w:start w:val="1"/>
      <w:numFmt w:val="lowerRoman"/>
      <w:lvlText w:val="%3."/>
      <w:lvlJc w:val="right"/>
      <w:pPr>
        <w:ind w:left="3236" w:hanging="180"/>
      </w:pPr>
    </w:lvl>
    <w:lvl w:ilvl="3" w:tplc="1C09000F" w:tentative="1">
      <w:start w:val="1"/>
      <w:numFmt w:val="decimal"/>
      <w:lvlText w:val="%4."/>
      <w:lvlJc w:val="left"/>
      <w:pPr>
        <w:ind w:left="3956" w:hanging="360"/>
      </w:pPr>
    </w:lvl>
    <w:lvl w:ilvl="4" w:tplc="1C090019" w:tentative="1">
      <w:start w:val="1"/>
      <w:numFmt w:val="lowerLetter"/>
      <w:lvlText w:val="%5."/>
      <w:lvlJc w:val="left"/>
      <w:pPr>
        <w:ind w:left="4676" w:hanging="360"/>
      </w:pPr>
    </w:lvl>
    <w:lvl w:ilvl="5" w:tplc="1C09001B" w:tentative="1">
      <w:start w:val="1"/>
      <w:numFmt w:val="lowerRoman"/>
      <w:lvlText w:val="%6."/>
      <w:lvlJc w:val="right"/>
      <w:pPr>
        <w:ind w:left="5396" w:hanging="180"/>
      </w:pPr>
    </w:lvl>
    <w:lvl w:ilvl="6" w:tplc="1C09000F" w:tentative="1">
      <w:start w:val="1"/>
      <w:numFmt w:val="decimal"/>
      <w:lvlText w:val="%7."/>
      <w:lvlJc w:val="left"/>
      <w:pPr>
        <w:ind w:left="6116" w:hanging="360"/>
      </w:pPr>
    </w:lvl>
    <w:lvl w:ilvl="7" w:tplc="1C090019" w:tentative="1">
      <w:start w:val="1"/>
      <w:numFmt w:val="lowerLetter"/>
      <w:lvlText w:val="%8."/>
      <w:lvlJc w:val="left"/>
      <w:pPr>
        <w:ind w:left="6836" w:hanging="360"/>
      </w:pPr>
    </w:lvl>
    <w:lvl w:ilvl="8" w:tplc="1C09001B" w:tentative="1">
      <w:start w:val="1"/>
      <w:numFmt w:val="lowerRoman"/>
      <w:lvlText w:val="%9."/>
      <w:lvlJc w:val="right"/>
      <w:pPr>
        <w:ind w:left="7556" w:hanging="180"/>
      </w:pPr>
    </w:lvl>
  </w:abstractNum>
  <w:abstractNum w:abstractNumId="10">
    <w:nsid w:val="037012A1"/>
    <w:multiLevelType w:val="hybridMultilevel"/>
    <w:tmpl w:val="BEF0902E"/>
    <w:lvl w:ilvl="0" w:tplc="C276DFFC">
      <w:start w:val="1"/>
      <w:numFmt w:val="lowerRoman"/>
      <w:lvlText w:val="%1)"/>
      <w:lvlJc w:val="left"/>
      <w:pPr>
        <w:ind w:left="1440" w:hanging="360"/>
      </w:pPr>
      <w:rPr>
        <w:rFonts w:ascii="Arial" w:eastAsia="Times New Roman" w:hAnsi="Arial" w:cs="Arial"/>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nsid w:val="037D7DAB"/>
    <w:multiLevelType w:val="hybridMultilevel"/>
    <w:tmpl w:val="1624E66C"/>
    <w:lvl w:ilvl="0" w:tplc="5394DDEC">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04850CB9"/>
    <w:multiLevelType w:val="hybridMultilevel"/>
    <w:tmpl w:val="55DE8ECA"/>
    <w:lvl w:ilvl="0" w:tplc="9E7EE29E">
      <w:start w:val="328"/>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048F1F08"/>
    <w:multiLevelType w:val="hybridMultilevel"/>
    <w:tmpl w:val="6E9CBDF8"/>
    <w:lvl w:ilvl="0" w:tplc="FCAE2208">
      <w:start w:val="4"/>
      <w:numFmt w:val="lowerLetter"/>
      <w:lvlText w:val="%1)"/>
      <w:lvlJc w:val="left"/>
      <w:pPr>
        <w:ind w:left="720" w:hanging="360"/>
      </w:pPr>
      <w:rPr>
        <w:rFonts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04B075F7"/>
    <w:multiLevelType w:val="hybridMultilevel"/>
    <w:tmpl w:val="CE2AC32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053E5485"/>
    <w:multiLevelType w:val="hybridMultilevel"/>
    <w:tmpl w:val="49FA49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5AE149E"/>
    <w:multiLevelType w:val="hybridMultilevel"/>
    <w:tmpl w:val="FA4CBCEC"/>
    <w:lvl w:ilvl="0" w:tplc="1C090017">
      <w:start w:val="1"/>
      <w:numFmt w:val="lowerLetter"/>
      <w:lvlText w:val="%1)"/>
      <w:lvlJc w:val="left"/>
      <w:pPr>
        <w:ind w:left="36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
    <w:nsid w:val="05EE2B05"/>
    <w:multiLevelType w:val="hybridMultilevel"/>
    <w:tmpl w:val="3AD42086"/>
    <w:lvl w:ilvl="0" w:tplc="379E056A">
      <w:start w:val="2"/>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069646D3"/>
    <w:multiLevelType w:val="hybridMultilevel"/>
    <w:tmpl w:val="CF5698EC"/>
    <w:lvl w:ilvl="0" w:tplc="61BC03AA">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9">
    <w:nsid w:val="07876678"/>
    <w:multiLevelType w:val="hybridMultilevel"/>
    <w:tmpl w:val="904E737A"/>
    <w:lvl w:ilvl="0" w:tplc="FF920774">
      <w:start w:val="1"/>
      <w:numFmt w:val="lowerRoman"/>
      <w:lvlText w:val="(%1)"/>
      <w:lvlJc w:val="left"/>
      <w:pPr>
        <w:ind w:left="1146" w:hanging="360"/>
      </w:pPr>
      <w:rPr>
        <w:rFonts w:hint="default"/>
      </w:rPr>
    </w:lvl>
    <w:lvl w:ilvl="1" w:tplc="1C090019" w:tentative="1">
      <w:start w:val="1"/>
      <w:numFmt w:val="lowerLetter"/>
      <w:lvlText w:val="%2."/>
      <w:lvlJc w:val="left"/>
      <w:pPr>
        <w:ind w:left="1866" w:hanging="360"/>
      </w:pPr>
    </w:lvl>
    <w:lvl w:ilvl="2" w:tplc="1C09001B" w:tentative="1">
      <w:start w:val="1"/>
      <w:numFmt w:val="lowerRoman"/>
      <w:lvlText w:val="%3."/>
      <w:lvlJc w:val="right"/>
      <w:pPr>
        <w:ind w:left="2586" w:hanging="180"/>
      </w:pPr>
    </w:lvl>
    <w:lvl w:ilvl="3" w:tplc="1C09000F" w:tentative="1">
      <w:start w:val="1"/>
      <w:numFmt w:val="decimal"/>
      <w:lvlText w:val="%4."/>
      <w:lvlJc w:val="left"/>
      <w:pPr>
        <w:ind w:left="3306" w:hanging="360"/>
      </w:pPr>
    </w:lvl>
    <w:lvl w:ilvl="4" w:tplc="1C090019" w:tentative="1">
      <w:start w:val="1"/>
      <w:numFmt w:val="lowerLetter"/>
      <w:lvlText w:val="%5."/>
      <w:lvlJc w:val="left"/>
      <w:pPr>
        <w:ind w:left="4026" w:hanging="360"/>
      </w:pPr>
    </w:lvl>
    <w:lvl w:ilvl="5" w:tplc="1C09001B" w:tentative="1">
      <w:start w:val="1"/>
      <w:numFmt w:val="lowerRoman"/>
      <w:lvlText w:val="%6."/>
      <w:lvlJc w:val="right"/>
      <w:pPr>
        <w:ind w:left="4746" w:hanging="180"/>
      </w:pPr>
    </w:lvl>
    <w:lvl w:ilvl="6" w:tplc="1C09000F" w:tentative="1">
      <w:start w:val="1"/>
      <w:numFmt w:val="decimal"/>
      <w:lvlText w:val="%7."/>
      <w:lvlJc w:val="left"/>
      <w:pPr>
        <w:ind w:left="5466" w:hanging="360"/>
      </w:pPr>
    </w:lvl>
    <w:lvl w:ilvl="7" w:tplc="1C090019" w:tentative="1">
      <w:start w:val="1"/>
      <w:numFmt w:val="lowerLetter"/>
      <w:lvlText w:val="%8."/>
      <w:lvlJc w:val="left"/>
      <w:pPr>
        <w:ind w:left="6186" w:hanging="360"/>
      </w:pPr>
    </w:lvl>
    <w:lvl w:ilvl="8" w:tplc="1C09001B" w:tentative="1">
      <w:start w:val="1"/>
      <w:numFmt w:val="lowerRoman"/>
      <w:lvlText w:val="%9."/>
      <w:lvlJc w:val="right"/>
      <w:pPr>
        <w:ind w:left="6906" w:hanging="180"/>
      </w:pPr>
    </w:lvl>
  </w:abstractNum>
  <w:abstractNum w:abstractNumId="20">
    <w:nsid w:val="080E2782"/>
    <w:multiLevelType w:val="multilevel"/>
    <w:tmpl w:val="0409001F"/>
    <w:styleLink w:val="Style1"/>
    <w:lvl w:ilvl="0">
      <w:start w:val="1"/>
      <w:numFmt w:val="decimal"/>
      <w:lvlText w:val="%1."/>
      <w:lvlJc w:val="left"/>
      <w:pPr>
        <w:tabs>
          <w:tab w:val="num" w:pos="360"/>
        </w:tabs>
        <w:ind w:left="360" w:hanging="360"/>
      </w:pPr>
      <w:rPr>
        <w:rFonts w:hint="default"/>
        <w:color w:val="auto"/>
      </w:rPr>
    </w:lvl>
    <w:lvl w:ilvl="1">
      <w:start w:val="1"/>
      <w:numFmt w:val="bullet"/>
      <w:lvlText w:val=""/>
      <w:lvlJc w:val="left"/>
      <w:pPr>
        <w:tabs>
          <w:tab w:val="num" w:pos="792"/>
        </w:tabs>
        <w:ind w:left="792" w:hanging="432"/>
      </w:pPr>
      <w:rPr>
        <w:rFonts w:ascii="Symbol" w:hAnsi="Symbol" w:hint="default"/>
        <w:color w:val="auto"/>
      </w:rPr>
    </w:lvl>
    <w:lvl w:ilvl="2">
      <w:start w:val="1"/>
      <w:numFmt w:val="bullet"/>
      <w:lvlText w:val=""/>
      <w:lvlJc w:val="left"/>
      <w:pPr>
        <w:tabs>
          <w:tab w:val="num" w:pos="1224"/>
        </w:tabs>
        <w:ind w:left="1224" w:hanging="504"/>
      </w:pPr>
      <w:rPr>
        <w:rFonts w:ascii="Symbol" w:hAnsi="Symbol" w:hint="default"/>
        <w:color w:val="auto"/>
      </w:rPr>
    </w:lvl>
    <w:lvl w:ilvl="3">
      <w:start w:val="1"/>
      <w:numFmt w:val="none"/>
      <w:lvlText w:val="%4"/>
      <w:lvlJc w:val="left"/>
      <w:pPr>
        <w:tabs>
          <w:tab w:val="num" w:pos="1728"/>
        </w:tabs>
        <w:ind w:left="1728" w:hanging="648"/>
      </w:pPr>
      <w:rPr>
        <w:rFonts w:ascii="Times New Roman" w:hAnsi="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nsid w:val="08567034"/>
    <w:multiLevelType w:val="hybridMultilevel"/>
    <w:tmpl w:val="55227812"/>
    <w:lvl w:ilvl="0" w:tplc="F982746A">
      <w:start w:val="1"/>
      <w:numFmt w:val="lowerLetter"/>
      <w:lvlText w:val="%1)"/>
      <w:lvlJc w:val="left"/>
      <w:pPr>
        <w:ind w:left="720" w:hanging="360"/>
      </w:pPr>
      <w:rPr>
        <w:b w:val="0"/>
        <w:sz w:val="22"/>
        <w:szCs w:val="22"/>
      </w:rPr>
    </w:lvl>
    <w:lvl w:ilvl="1" w:tplc="1C090019">
      <w:start w:val="1"/>
      <w:numFmt w:val="lowerLetter"/>
      <w:lvlText w:val="%2."/>
      <w:lvlJc w:val="left"/>
      <w:pPr>
        <w:ind w:left="1440" w:hanging="360"/>
      </w:pPr>
    </w:lvl>
    <w:lvl w:ilvl="2" w:tplc="95984CD8">
      <w:start w:val="35"/>
      <w:numFmt w:val="decimal"/>
      <w:lvlText w:val="%3"/>
      <w:lvlJc w:val="left"/>
      <w:pPr>
        <w:ind w:left="2340" w:hanging="360"/>
      </w:pPr>
      <w:rPr>
        <w:rFonts w:hint="default"/>
        <w:sz w:val="22"/>
      </w:rPr>
    </w:lvl>
    <w:lvl w:ilvl="3" w:tplc="A6208AA6">
      <w:start w:val="1"/>
      <w:numFmt w:val="lowerRoman"/>
      <w:lvlText w:val="(%4)"/>
      <w:lvlJc w:val="left"/>
      <w:pPr>
        <w:ind w:left="3240" w:hanging="720"/>
      </w:pPr>
      <w:rPr>
        <w:rFonts w:hint="default"/>
      </w:r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096B08FB"/>
    <w:multiLevelType w:val="hybridMultilevel"/>
    <w:tmpl w:val="2342F132"/>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3">
    <w:nsid w:val="09855872"/>
    <w:multiLevelType w:val="hybridMultilevel"/>
    <w:tmpl w:val="9CBEB03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09E37C61"/>
    <w:multiLevelType w:val="hybridMultilevel"/>
    <w:tmpl w:val="09241C2E"/>
    <w:lvl w:ilvl="0" w:tplc="8094128C">
      <w:start w:val="162"/>
      <w:numFmt w:val="decimal"/>
      <w:lvlText w:val="%1."/>
      <w:lvlJc w:val="left"/>
      <w:pPr>
        <w:ind w:left="420" w:hanging="420"/>
      </w:pPr>
      <w:rPr>
        <w:rFonts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5">
    <w:nsid w:val="09EF57B9"/>
    <w:multiLevelType w:val="hybridMultilevel"/>
    <w:tmpl w:val="C78CD498"/>
    <w:lvl w:ilvl="0" w:tplc="D53C05B2">
      <w:start w:val="1"/>
      <w:numFmt w:val="none"/>
      <w:lvlText w:val="b)"/>
      <w:lvlJc w:val="left"/>
      <w:pPr>
        <w:tabs>
          <w:tab w:val="num" w:pos="-45"/>
        </w:tabs>
        <w:ind w:left="36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0A255259"/>
    <w:multiLevelType w:val="hybridMultilevel"/>
    <w:tmpl w:val="D3086E10"/>
    <w:lvl w:ilvl="0" w:tplc="A000BE54">
      <w:start w:val="1"/>
      <w:numFmt w:val="lowerLetter"/>
      <w:lvlText w:val="%1)"/>
      <w:lvlJc w:val="left"/>
      <w:pPr>
        <w:ind w:left="360" w:hanging="360"/>
      </w:pPr>
      <w:rPr>
        <w:rFonts w:hint="default"/>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0A342EDB"/>
    <w:multiLevelType w:val="hybridMultilevel"/>
    <w:tmpl w:val="DE52A0A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0B3A6562"/>
    <w:multiLevelType w:val="hybridMultilevel"/>
    <w:tmpl w:val="3DDA363C"/>
    <w:lvl w:ilvl="0" w:tplc="CC5C87A4">
      <w:start w:val="1"/>
      <w:numFmt w:val="lowerRoman"/>
      <w:lvlText w:val="(%1)"/>
      <w:lvlJc w:val="left"/>
      <w:pPr>
        <w:ind w:left="1734" w:hanging="72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29">
    <w:nsid w:val="0B421637"/>
    <w:multiLevelType w:val="hybridMultilevel"/>
    <w:tmpl w:val="F58CAF78"/>
    <w:lvl w:ilvl="0" w:tplc="0548E7EC">
      <w:start w:val="1"/>
      <w:numFmt w:val="lowerRoman"/>
      <w:lvlText w:val="%1)"/>
      <w:lvlJc w:val="left"/>
      <w:pPr>
        <w:ind w:left="720" w:hanging="360"/>
      </w:pPr>
      <w:rPr>
        <w:rFonts w:ascii="Arial" w:eastAsia="Times New Roman"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0BB13CEB"/>
    <w:multiLevelType w:val="hybridMultilevel"/>
    <w:tmpl w:val="E3224F24"/>
    <w:lvl w:ilvl="0" w:tplc="A7562CF6">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nsid w:val="0C2D43D0"/>
    <w:multiLevelType w:val="hybridMultilevel"/>
    <w:tmpl w:val="8E3AA7E8"/>
    <w:lvl w:ilvl="0" w:tplc="0148832C">
      <w:start w:val="1"/>
      <w:numFmt w:val="lowerRoman"/>
      <w:lvlText w:val="(%1)"/>
      <w:lvlJc w:val="left"/>
      <w:pPr>
        <w:ind w:left="1429" w:hanging="720"/>
      </w:pPr>
      <w:rPr>
        <w:rFonts w:hint="default"/>
        <w:b w:val="0"/>
      </w:rPr>
    </w:lvl>
    <w:lvl w:ilvl="1" w:tplc="1C090019">
      <w:start w:val="1"/>
      <w:numFmt w:val="lowerLetter"/>
      <w:lvlText w:val="%2."/>
      <w:lvlJc w:val="left"/>
      <w:pPr>
        <w:ind w:left="1789" w:hanging="360"/>
      </w:pPr>
    </w:lvl>
    <w:lvl w:ilvl="2" w:tplc="1C09001B">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32">
    <w:nsid w:val="0D715E9C"/>
    <w:multiLevelType w:val="hybridMultilevel"/>
    <w:tmpl w:val="54C68A7E"/>
    <w:lvl w:ilvl="0" w:tplc="A3E87514">
      <w:start w:val="1"/>
      <w:numFmt w:val="lowerRoman"/>
      <w:lvlText w:val="(%1)"/>
      <w:lvlJc w:val="left"/>
      <w:pPr>
        <w:ind w:left="1440" w:hanging="360"/>
      </w:pPr>
      <w:rPr>
        <w:rFonts w:ascii="Arial" w:eastAsia="Times New Roman" w:hAnsi="Arial" w:cs="Arial"/>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cs="Wingdings" w:hint="default"/>
      </w:rPr>
    </w:lvl>
    <w:lvl w:ilvl="3" w:tplc="1C090001">
      <w:start w:val="1"/>
      <w:numFmt w:val="bullet"/>
      <w:lvlText w:val=""/>
      <w:lvlJc w:val="left"/>
      <w:pPr>
        <w:ind w:left="3600" w:hanging="360"/>
      </w:pPr>
      <w:rPr>
        <w:rFonts w:ascii="Symbol" w:hAnsi="Symbol" w:cs="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cs="Wingdings" w:hint="default"/>
      </w:rPr>
    </w:lvl>
    <w:lvl w:ilvl="6" w:tplc="1C090001">
      <w:start w:val="1"/>
      <w:numFmt w:val="bullet"/>
      <w:lvlText w:val=""/>
      <w:lvlJc w:val="left"/>
      <w:pPr>
        <w:ind w:left="5760" w:hanging="360"/>
      </w:pPr>
      <w:rPr>
        <w:rFonts w:ascii="Symbol" w:hAnsi="Symbol" w:cs="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cs="Wingdings" w:hint="default"/>
      </w:rPr>
    </w:lvl>
  </w:abstractNum>
  <w:abstractNum w:abstractNumId="33">
    <w:nsid w:val="0DC56778"/>
    <w:multiLevelType w:val="hybridMultilevel"/>
    <w:tmpl w:val="E7369B70"/>
    <w:lvl w:ilvl="0" w:tplc="E4289912">
      <w:start w:val="1"/>
      <w:numFmt w:val="lowerRoman"/>
      <w:lvlText w:val="(%1)"/>
      <w:lvlJc w:val="left"/>
      <w:pPr>
        <w:ind w:left="2520" w:hanging="720"/>
      </w:pPr>
      <w:rPr>
        <w:rFonts w:hint="default"/>
      </w:rPr>
    </w:lvl>
    <w:lvl w:ilvl="1" w:tplc="1C090019">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34">
    <w:nsid w:val="0DE70360"/>
    <w:multiLevelType w:val="hybridMultilevel"/>
    <w:tmpl w:val="FDA40A52"/>
    <w:lvl w:ilvl="0" w:tplc="5036A8F8">
      <w:start w:val="1"/>
      <w:numFmt w:val="lowerLetter"/>
      <w:lvlText w:val="%1)"/>
      <w:lvlJc w:val="left"/>
      <w:pPr>
        <w:ind w:left="720" w:hanging="360"/>
      </w:pPr>
      <w:rPr>
        <w:rFonts w:ascii="Arial" w:hAnsi="Arial" w:cs="Arial" w:hint="default"/>
        <w:sz w:val="22"/>
        <w:szCs w:val="22"/>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nsid w:val="0E1C091C"/>
    <w:multiLevelType w:val="hybridMultilevel"/>
    <w:tmpl w:val="D820E9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EA740EE"/>
    <w:multiLevelType w:val="hybridMultilevel"/>
    <w:tmpl w:val="38626C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0F427E25"/>
    <w:multiLevelType w:val="hybridMultilevel"/>
    <w:tmpl w:val="3D986A4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nsid w:val="0F874DD6"/>
    <w:multiLevelType w:val="hybridMultilevel"/>
    <w:tmpl w:val="D5A6FD5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nsid w:val="10024E07"/>
    <w:multiLevelType w:val="hybridMultilevel"/>
    <w:tmpl w:val="A0F2EF36"/>
    <w:lvl w:ilvl="0" w:tplc="748481DC">
      <w:start w:val="1"/>
      <w:numFmt w:val="lowerRoman"/>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0AE2409"/>
    <w:multiLevelType w:val="hybridMultilevel"/>
    <w:tmpl w:val="C966F242"/>
    <w:lvl w:ilvl="0" w:tplc="8F4E1530">
      <w:start w:val="1"/>
      <w:numFmt w:val="lowerLetter"/>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13555D4"/>
    <w:multiLevelType w:val="hybridMultilevel"/>
    <w:tmpl w:val="179865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1581895"/>
    <w:multiLevelType w:val="hybridMultilevel"/>
    <w:tmpl w:val="A40E3E62"/>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nsid w:val="11B45341"/>
    <w:multiLevelType w:val="hybridMultilevel"/>
    <w:tmpl w:val="4D5E7EDA"/>
    <w:lvl w:ilvl="0" w:tplc="66BE1D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126429A6"/>
    <w:multiLevelType w:val="hybridMultilevel"/>
    <w:tmpl w:val="11A2F2D8"/>
    <w:lvl w:ilvl="0" w:tplc="1C090017">
      <w:start w:val="1"/>
      <w:numFmt w:val="lowerLetter"/>
      <w:lvlText w:val="%1)"/>
      <w:lvlJc w:val="left"/>
      <w:pPr>
        <w:ind w:left="36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nsid w:val="12FC0E01"/>
    <w:multiLevelType w:val="hybridMultilevel"/>
    <w:tmpl w:val="4AF8A54A"/>
    <w:lvl w:ilvl="0" w:tplc="47585E62">
      <w:start w:val="1"/>
      <w:numFmt w:val="lowerLetter"/>
      <w:lvlText w:val="(%1)"/>
      <w:lvlJc w:val="left"/>
      <w:pPr>
        <w:ind w:left="2520" w:hanging="36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46">
    <w:nsid w:val="133E57C5"/>
    <w:multiLevelType w:val="hybridMultilevel"/>
    <w:tmpl w:val="1BAAA880"/>
    <w:lvl w:ilvl="0" w:tplc="AC663F1A">
      <w:start w:val="1"/>
      <w:numFmt w:val="lowerLetter"/>
      <w:lvlText w:val="%1)"/>
      <w:lvlJc w:val="lef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nsid w:val="13695836"/>
    <w:multiLevelType w:val="hybridMultilevel"/>
    <w:tmpl w:val="1766105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48C743F"/>
    <w:multiLevelType w:val="hybridMultilevel"/>
    <w:tmpl w:val="347E440E"/>
    <w:lvl w:ilvl="0" w:tplc="2D0ED948">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9">
    <w:nsid w:val="14D42D7C"/>
    <w:multiLevelType w:val="hybridMultilevel"/>
    <w:tmpl w:val="5BA89484"/>
    <w:lvl w:ilvl="0" w:tplc="13C2761C">
      <w:start w:val="1"/>
      <w:numFmt w:val="lowerLetter"/>
      <w:lvlText w:val="%1)"/>
      <w:lvlJc w:val="lef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nsid w:val="152A110E"/>
    <w:multiLevelType w:val="hybridMultilevel"/>
    <w:tmpl w:val="9A205E74"/>
    <w:lvl w:ilvl="0" w:tplc="DCE4C7C6">
      <w:start w:val="1"/>
      <w:numFmt w:val="lowerRoman"/>
      <w:lvlText w:val="(%1)"/>
      <w:lvlJc w:val="left"/>
      <w:pPr>
        <w:ind w:left="1146"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1">
    <w:nsid w:val="15464482"/>
    <w:multiLevelType w:val="hybridMultilevel"/>
    <w:tmpl w:val="9452BC4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nsid w:val="155C314A"/>
    <w:multiLevelType w:val="hybridMultilevel"/>
    <w:tmpl w:val="4672E92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3">
    <w:nsid w:val="1637010B"/>
    <w:multiLevelType w:val="hybridMultilevel"/>
    <w:tmpl w:val="16949FDC"/>
    <w:lvl w:ilvl="0" w:tplc="1C090017">
      <w:start w:val="1"/>
      <w:numFmt w:val="lowerLetter"/>
      <w:lvlText w:val="%1)"/>
      <w:lvlJc w:val="left"/>
      <w:pPr>
        <w:ind w:left="1845" w:hanging="720"/>
      </w:pPr>
      <w:rPr>
        <w:rFonts w:hint="default"/>
      </w:rPr>
    </w:lvl>
    <w:lvl w:ilvl="1" w:tplc="1C090019" w:tentative="1">
      <w:start w:val="1"/>
      <w:numFmt w:val="lowerLetter"/>
      <w:lvlText w:val="%2."/>
      <w:lvlJc w:val="left"/>
      <w:pPr>
        <w:ind w:left="2205" w:hanging="360"/>
      </w:pPr>
    </w:lvl>
    <w:lvl w:ilvl="2" w:tplc="1C09001B" w:tentative="1">
      <w:start w:val="1"/>
      <w:numFmt w:val="lowerRoman"/>
      <w:lvlText w:val="%3."/>
      <w:lvlJc w:val="right"/>
      <w:pPr>
        <w:ind w:left="2925" w:hanging="180"/>
      </w:pPr>
    </w:lvl>
    <w:lvl w:ilvl="3" w:tplc="1C09000F" w:tentative="1">
      <w:start w:val="1"/>
      <w:numFmt w:val="decimal"/>
      <w:lvlText w:val="%4."/>
      <w:lvlJc w:val="left"/>
      <w:pPr>
        <w:ind w:left="3645" w:hanging="360"/>
      </w:pPr>
    </w:lvl>
    <w:lvl w:ilvl="4" w:tplc="1C090019" w:tentative="1">
      <w:start w:val="1"/>
      <w:numFmt w:val="lowerLetter"/>
      <w:lvlText w:val="%5."/>
      <w:lvlJc w:val="left"/>
      <w:pPr>
        <w:ind w:left="4365" w:hanging="360"/>
      </w:pPr>
    </w:lvl>
    <w:lvl w:ilvl="5" w:tplc="1C09001B" w:tentative="1">
      <w:start w:val="1"/>
      <w:numFmt w:val="lowerRoman"/>
      <w:lvlText w:val="%6."/>
      <w:lvlJc w:val="right"/>
      <w:pPr>
        <w:ind w:left="5085" w:hanging="180"/>
      </w:pPr>
    </w:lvl>
    <w:lvl w:ilvl="6" w:tplc="1C09000F" w:tentative="1">
      <w:start w:val="1"/>
      <w:numFmt w:val="decimal"/>
      <w:lvlText w:val="%7."/>
      <w:lvlJc w:val="left"/>
      <w:pPr>
        <w:ind w:left="5805" w:hanging="360"/>
      </w:pPr>
    </w:lvl>
    <w:lvl w:ilvl="7" w:tplc="1C090019" w:tentative="1">
      <w:start w:val="1"/>
      <w:numFmt w:val="lowerLetter"/>
      <w:lvlText w:val="%8."/>
      <w:lvlJc w:val="left"/>
      <w:pPr>
        <w:ind w:left="6525" w:hanging="360"/>
      </w:pPr>
    </w:lvl>
    <w:lvl w:ilvl="8" w:tplc="1C09001B" w:tentative="1">
      <w:start w:val="1"/>
      <w:numFmt w:val="lowerRoman"/>
      <w:lvlText w:val="%9."/>
      <w:lvlJc w:val="right"/>
      <w:pPr>
        <w:ind w:left="7245" w:hanging="180"/>
      </w:pPr>
    </w:lvl>
  </w:abstractNum>
  <w:abstractNum w:abstractNumId="54">
    <w:nsid w:val="165C74FA"/>
    <w:multiLevelType w:val="hybridMultilevel"/>
    <w:tmpl w:val="A2D43542"/>
    <w:lvl w:ilvl="0" w:tplc="99E8D6D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16AA3B08"/>
    <w:multiLevelType w:val="hybridMultilevel"/>
    <w:tmpl w:val="A51E1866"/>
    <w:lvl w:ilvl="0" w:tplc="D848DE46">
      <w:start w:val="9"/>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6">
    <w:nsid w:val="17B118EB"/>
    <w:multiLevelType w:val="hybridMultilevel"/>
    <w:tmpl w:val="CA8CE4BA"/>
    <w:lvl w:ilvl="0" w:tplc="C806448A">
      <w:start w:val="1"/>
      <w:numFmt w:val="lowerLetter"/>
      <w:lvlText w:val="(%1)"/>
      <w:lvlJc w:val="left"/>
      <w:pPr>
        <w:ind w:left="1806" w:hanging="360"/>
      </w:pPr>
      <w:rPr>
        <w:rFonts w:hint="default"/>
      </w:rPr>
    </w:lvl>
    <w:lvl w:ilvl="1" w:tplc="1C090019" w:tentative="1">
      <w:start w:val="1"/>
      <w:numFmt w:val="lowerLetter"/>
      <w:lvlText w:val="%2."/>
      <w:lvlJc w:val="left"/>
      <w:pPr>
        <w:ind w:left="2526" w:hanging="360"/>
      </w:pPr>
    </w:lvl>
    <w:lvl w:ilvl="2" w:tplc="1C09001B" w:tentative="1">
      <w:start w:val="1"/>
      <w:numFmt w:val="lowerRoman"/>
      <w:lvlText w:val="%3."/>
      <w:lvlJc w:val="right"/>
      <w:pPr>
        <w:ind w:left="3246" w:hanging="180"/>
      </w:pPr>
    </w:lvl>
    <w:lvl w:ilvl="3" w:tplc="1C09000F" w:tentative="1">
      <w:start w:val="1"/>
      <w:numFmt w:val="decimal"/>
      <w:lvlText w:val="%4."/>
      <w:lvlJc w:val="left"/>
      <w:pPr>
        <w:ind w:left="3966" w:hanging="360"/>
      </w:pPr>
    </w:lvl>
    <w:lvl w:ilvl="4" w:tplc="1C090019" w:tentative="1">
      <w:start w:val="1"/>
      <w:numFmt w:val="lowerLetter"/>
      <w:lvlText w:val="%5."/>
      <w:lvlJc w:val="left"/>
      <w:pPr>
        <w:ind w:left="4686" w:hanging="360"/>
      </w:pPr>
    </w:lvl>
    <w:lvl w:ilvl="5" w:tplc="1C09001B" w:tentative="1">
      <w:start w:val="1"/>
      <w:numFmt w:val="lowerRoman"/>
      <w:lvlText w:val="%6."/>
      <w:lvlJc w:val="right"/>
      <w:pPr>
        <w:ind w:left="5406" w:hanging="180"/>
      </w:pPr>
    </w:lvl>
    <w:lvl w:ilvl="6" w:tplc="1C09000F" w:tentative="1">
      <w:start w:val="1"/>
      <w:numFmt w:val="decimal"/>
      <w:lvlText w:val="%7."/>
      <w:lvlJc w:val="left"/>
      <w:pPr>
        <w:ind w:left="6126" w:hanging="360"/>
      </w:pPr>
    </w:lvl>
    <w:lvl w:ilvl="7" w:tplc="1C090019" w:tentative="1">
      <w:start w:val="1"/>
      <w:numFmt w:val="lowerLetter"/>
      <w:lvlText w:val="%8."/>
      <w:lvlJc w:val="left"/>
      <w:pPr>
        <w:ind w:left="6846" w:hanging="360"/>
      </w:pPr>
    </w:lvl>
    <w:lvl w:ilvl="8" w:tplc="1C09001B" w:tentative="1">
      <w:start w:val="1"/>
      <w:numFmt w:val="lowerRoman"/>
      <w:lvlText w:val="%9."/>
      <w:lvlJc w:val="right"/>
      <w:pPr>
        <w:ind w:left="7566" w:hanging="180"/>
      </w:pPr>
    </w:lvl>
  </w:abstractNum>
  <w:abstractNum w:abstractNumId="57">
    <w:nsid w:val="17B4149B"/>
    <w:multiLevelType w:val="hybridMultilevel"/>
    <w:tmpl w:val="76262568"/>
    <w:lvl w:ilvl="0" w:tplc="424251EE">
      <w:start w:val="1"/>
      <w:numFmt w:val="lowerRoman"/>
      <w:lvlText w:val="(%1)"/>
      <w:lvlJc w:val="left"/>
      <w:pPr>
        <w:ind w:left="1429" w:hanging="720"/>
      </w:pPr>
      <w:rPr>
        <w:rFonts w:ascii="Arial" w:hAnsi="Arial"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8">
    <w:nsid w:val="17DA4831"/>
    <w:multiLevelType w:val="hybridMultilevel"/>
    <w:tmpl w:val="2F6459CE"/>
    <w:lvl w:ilvl="0" w:tplc="EDD478EA">
      <w:start w:val="1"/>
      <w:numFmt w:val="lowerLetter"/>
      <w:lvlText w:val="(%1)"/>
      <w:lvlJc w:val="left"/>
      <w:pPr>
        <w:ind w:left="1647" w:hanging="360"/>
      </w:pPr>
      <w:rPr>
        <w:rFonts w:hint="default"/>
        <w:i/>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9">
    <w:nsid w:val="17F559A8"/>
    <w:multiLevelType w:val="hybridMultilevel"/>
    <w:tmpl w:val="BC48CC2E"/>
    <w:lvl w:ilvl="0" w:tplc="30FC7B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180F2823"/>
    <w:multiLevelType w:val="hybridMultilevel"/>
    <w:tmpl w:val="6C94D4A4"/>
    <w:lvl w:ilvl="0" w:tplc="E0C69554">
      <w:start w:val="1"/>
      <w:numFmt w:val="lowerLetter"/>
      <w:lvlText w:val="%1)"/>
      <w:lvlJc w:val="left"/>
      <w:pPr>
        <w:ind w:left="465" w:hanging="360"/>
      </w:pPr>
      <w:rPr>
        <w:rFonts w:hint="default"/>
      </w:rPr>
    </w:lvl>
    <w:lvl w:ilvl="1" w:tplc="1C090019" w:tentative="1">
      <w:start w:val="1"/>
      <w:numFmt w:val="lowerLetter"/>
      <w:lvlText w:val="%2."/>
      <w:lvlJc w:val="left"/>
      <w:pPr>
        <w:ind w:left="1185" w:hanging="360"/>
      </w:pPr>
    </w:lvl>
    <w:lvl w:ilvl="2" w:tplc="1C09001B" w:tentative="1">
      <w:start w:val="1"/>
      <w:numFmt w:val="lowerRoman"/>
      <w:lvlText w:val="%3."/>
      <w:lvlJc w:val="right"/>
      <w:pPr>
        <w:ind w:left="1905" w:hanging="180"/>
      </w:pPr>
    </w:lvl>
    <w:lvl w:ilvl="3" w:tplc="1C09000F" w:tentative="1">
      <w:start w:val="1"/>
      <w:numFmt w:val="decimal"/>
      <w:lvlText w:val="%4."/>
      <w:lvlJc w:val="left"/>
      <w:pPr>
        <w:ind w:left="2625" w:hanging="360"/>
      </w:pPr>
    </w:lvl>
    <w:lvl w:ilvl="4" w:tplc="1C090019" w:tentative="1">
      <w:start w:val="1"/>
      <w:numFmt w:val="lowerLetter"/>
      <w:lvlText w:val="%5."/>
      <w:lvlJc w:val="left"/>
      <w:pPr>
        <w:ind w:left="3345" w:hanging="360"/>
      </w:pPr>
    </w:lvl>
    <w:lvl w:ilvl="5" w:tplc="1C09001B" w:tentative="1">
      <w:start w:val="1"/>
      <w:numFmt w:val="lowerRoman"/>
      <w:lvlText w:val="%6."/>
      <w:lvlJc w:val="right"/>
      <w:pPr>
        <w:ind w:left="4065" w:hanging="180"/>
      </w:pPr>
    </w:lvl>
    <w:lvl w:ilvl="6" w:tplc="1C09000F" w:tentative="1">
      <w:start w:val="1"/>
      <w:numFmt w:val="decimal"/>
      <w:lvlText w:val="%7."/>
      <w:lvlJc w:val="left"/>
      <w:pPr>
        <w:ind w:left="4785" w:hanging="360"/>
      </w:pPr>
    </w:lvl>
    <w:lvl w:ilvl="7" w:tplc="1C090019" w:tentative="1">
      <w:start w:val="1"/>
      <w:numFmt w:val="lowerLetter"/>
      <w:lvlText w:val="%8."/>
      <w:lvlJc w:val="left"/>
      <w:pPr>
        <w:ind w:left="5505" w:hanging="360"/>
      </w:pPr>
    </w:lvl>
    <w:lvl w:ilvl="8" w:tplc="1C09001B" w:tentative="1">
      <w:start w:val="1"/>
      <w:numFmt w:val="lowerRoman"/>
      <w:lvlText w:val="%9."/>
      <w:lvlJc w:val="right"/>
      <w:pPr>
        <w:ind w:left="6225" w:hanging="180"/>
      </w:pPr>
    </w:lvl>
  </w:abstractNum>
  <w:abstractNum w:abstractNumId="61">
    <w:nsid w:val="185B1C25"/>
    <w:multiLevelType w:val="hybridMultilevel"/>
    <w:tmpl w:val="E0886184"/>
    <w:lvl w:ilvl="0" w:tplc="4AF03CF6">
      <w:start w:val="3"/>
      <w:numFmt w:val="lowerRoman"/>
      <w:lvlText w:val="(%1)"/>
      <w:lvlJc w:val="left"/>
      <w:pPr>
        <w:ind w:left="2526"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2">
    <w:nsid w:val="185C27E3"/>
    <w:multiLevelType w:val="hybridMultilevel"/>
    <w:tmpl w:val="8D56B3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3">
    <w:nsid w:val="18907D01"/>
    <w:multiLevelType w:val="hybridMultilevel"/>
    <w:tmpl w:val="0400BB7A"/>
    <w:lvl w:ilvl="0" w:tplc="C7EC29D4">
      <w:start w:val="1"/>
      <w:numFmt w:val="lowerLetter"/>
      <w:lvlText w:val="(%1)"/>
      <w:lvlJc w:val="left"/>
      <w:pPr>
        <w:ind w:left="2520" w:hanging="360"/>
      </w:pPr>
      <w:rPr>
        <w:rFonts w:hint="default"/>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64">
    <w:nsid w:val="18913667"/>
    <w:multiLevelType w:val="hybridMultilevel"/>
    <w:tmpl w:val="F37448BE"/>
    <w:lvl w:ilvl="0" w:tplc="618A6116">
      <w:start w:val="2"/>
      <w:numFmt w:val="lowerRoman"/>
      <w:lvlText w:val="(%1)"/>
      <w:lvlJc w:val="left"/>
      <w:pPr>
        <w:ind w:left="2526" w:hanging="720"/>
      </w:pPr>
      <w:rPr>
        <w:rFonts w:hint="default"/>
      </w:rPr>
    </w:lvl>
    <w:lvl w:ilvl="1" w:tplc="1C090019" w:tentative="1">
      <w:start w:val="1"/>
      <w:numFmt w:val="lowerLetter"/>
      <w:lvlText w:val="%2."/>
      <w:lvlJc w:val="left"/>
      <w:pPr>
        <w:ind w:left="2886" w:hanging="360"/>
      </w:pPr>
    </w:lvl>
    <w:lvl w:ilvl="2" w:tplc="1C09001B" w:tentative="1">
      <w:start w:val="1"/>
      <w:numFmt w:val="lowerRoman"/>
      <w:lvlText w:val="%3."/>
      <w:lvlJc w:val="right"/>
      <w:pPr>
        <w:ind w:left="3606" w:hanging="180"/>
      </w:pPr>
    </w:lvl>
    <w:lvl w:ilvl="3" w:tplc="1C09000F" w:tentative="1">
      <w:start w:val="1"/>
      <w:numFmt w:val="decimal"/>
      <w:lvlText w:val="%4."/>
      <w:lvlJc w:val="left"/>
      <w:pPr>
        <w:ind w:left="4326" w:hanging="360"/>
      </w:pPr>
    </w:lvl>
    <w:lvl w:ilvl="4" w:tplc="1C090019" w:tentative="1">
      <w:start w:val="1"/>
      <w:numFmt w:val="lowerLetter"/>
      <w:lvlText w:val="%5."/>
      <w:lvlJc w:val="left"/>
      <w:pPr>
        <w:ind w:left="5046" w:hanging="360"/>
      </w:pPr>
    </w:lvl>
    <w:lvl w:ilvl="5" w:tplc="1C09001B" w:tentative="1">
      <w:start w:val="1"/>
      <w:numFmt w:val="lowerRoman"/>
      <w:lvlText w:val="%6."/>
      <w:lvlJc w:val="right"/>
      <w:pPr>
        <w:ind w:left="5766" w:hanging="180"/>
      </w:pPr>
    </w:lvl>
    <w:lvl w:ilvl="6" w:tplc="1C09000F" w:tentative="1">
      <w:start w:val="1"/>
      <w:numFmt w:val="decimal"/>
      <w:lvlText w:val="%7."/>
      <w:lvlJc w:val="left"/>
      <w:pPr>
        <w:ind w:left="6486" w:hanging="360"/>
      </w:pPr>
    </w:lvl>
    <w:lvl w:ilvl="7" w:tplc="1C090019" w:tentative="1">
      <w:start w:val="1"/>
      <w:numFmt w:val="lowerLetter"/>
      <w:lvlText w:val="%8."/>
      <w:lvlJc w:val="left"/>
      <w:pPr>
        <w:ind w:left="7206" w:hanging="360"/>
      </w:pPr>
    </w:lvl>
    <w:lvl w:ilvl="8" w:tplc="1C09001B" w:tentative="1">
      <w:start w:val="1"/>
      <w:numFmt w:val="lowerRoman"/>
      <w:lvlText w:val="%9."/>
      <w:lvlJc w:val="right"/>
      <w:pPr>
        <w:ind w:left="7926" w:hanging="180"/>
      </w:pPr>
    </w:lvl>
  </w:abstractNum>
  <w:abstractNum w:abstractNumId="65">
    <w:nsid w:val="19267E41"/>
    <w:multiLevelType w:val="hybridMultilevel"/>
    <w:tmpl w:val="B8FAC88A"/>
    <w:lvl w:ilvl="0" w:tplc="EA7C3196">
      <w:start w:val="37"/>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6">
    <w:nsid w:val="1A684067"/>
    <w:multiLevelType w:val="hybridMultilevel"/>
    <w:tmpl w:val="486E2748"/>
    <w:lvl w:ilvl="0" w:tplc="990288EC">
      <w:start w:val="1"/>
      <w:numFmt w:val="lowerRoman"/>
      <w:lvlText w:val="(%1)"/>
      <w:lvlJc w:val="left"/>
      <w:pPr>
        <w:ind w:left="1485" w:hanging="765"/>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7">
    <w:nsid w:val="1A8510D8"/>
    <w:multiLevelType w:val="hybridMultilevel"/>
    <w:tmpl w:val="E3D4D3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1AE57BC8"/>
    <w:multiLevelType w:val="hybridMultilevel"/>
    <w:tmpl w:val="9BAA5DBE"/>
    <w:lvl w:ilvl="0" w:tplc="E97A8082">
      <w:start w:val="25"/>
      <w:numFmt w:val="decimal"/>
      <w:lvlText w:val="%1"/>
      <w:lvlJc w:val="left"/>
      <w:pPr>
        <w:ind w:left="765" w:hanging="360"/>
      </w:pPr>
      <w:rPr>
        <w:rFonts w:hint="default"/>
      </w:rPr>
    </w:lvl>
    <w:lvl w:ilvl="1" w:tplc="1C090019" w:tentative="1">
      <w:start w:val="1"/>
      <w:numFmt w:val="lowerLetter"/>
      <w:lvlText w:val="%2."/>
      <w:lvlJc w:val="left"/>
      <w:pPr>
        <w:ind w:left="1485" w:hanging="360"/>
      </w:pPr>
    </w:lvl>
    <w:lvl w:ilvl="2" w:tplc="1C09001B" w:tentative="1">
      <w:start w:val="1"/>
      <w:numFmt w:val="lowerRoman"/>
      <w:lvlText w:val="%3."/>
      <w:lvlJc w:val="right"/>
      <w:pPr>
        <w:ind w:left="2205" w:hanging="180"/>
      </w:pPr>
    </w:lvl>
    <w:lvl w:ilvl="3" w:tplc="1C09000F" w:tentative="1">
      <w:start w:val="1"/>
      <w:numFmt w:val="decimal"/>
      <w:lvlText w:val="%4."/>
      <w:lvlJc w:val="left"/>
      <w:pPr>
        <w:ind w:left="2925" w:hanging="360"/>
      </w:pPr>
    </w:lvl>
    <w:lvl w:ilvl="4" w:tplc="1C090019" w:tentative="1">
      <w:start w:val="1"/>
      <w:numFmt w:val="lowerLetter"/>
      <w:lvlText w:val="%5."/>
      <w:lvlJc w:val="left"/>
      <w:pPr>
        <w:ind w:left="3645" w:hanging="360"/>
      </w:pPr>
    </w:lvl>
    <w:lvl w:ilvl="5" w:tplc="1C09001B" w:tentative="1">
      <w:start w:val="1"/>
      <w:numFmt w:val="lowerRoman"/>
      <w:lvlText w:val="%6."/>
      <w:lvlJc w:val="right"/>
      <w:pPr>
        <w:ind w:left="4365" w:hanging="180"/>
      </w:pPr>
    </w:lvl>
    <w:lvl w:ilvl="6" w:tplc="1C09000F" w:tentative="1">
      <w:start w:val="1"/>
      <w:numFmt w:val="decimal"/>
      <w:lvlText w:val="%7."/>
      <w:lvlJc w:val="left"/>
      <w:pPr>
        <w:ind w:left="5085" w:hanging="360"/>
      </w:pPr>
    </w:lvl>
    <w:lvl w:ilvl="7" w:tplc="1C090019" w:tentative="1">
      <w:start w:val="1"/>
      <w:numFmt w:val="lowerLetter"/>
      <w:lvlText w:val="%8."/>
      <w:lvlJc w:val="left"/>
      <w:pPr>
        <w:ind w:left="5805" w:hanging="360"/>
      </w:pPr>
    </w:lvl>
    <w:lvl w:ilvl="8" w:tplc="1C09001B" w:tentative="1">
      <w:start w:val="1"/>
      <w:numFmt w:val="lowerRoman"/>
      <w:lvlText w:val="%9."/>
      <w:lvlJc w:val="right"/>
      <w:pPr>
        <w:ind w:left="6525" w:hanging="180"/>
      </w:pPr>
    </w:lvl>
  </w:abstractNum>
  <w:abstractNum w:abstractNumId="69">
    <w:nsid w:val="1B52460E"/>
    <w:multiLevelType w:val="hybridMultilevel"/>
    <w:tmpl w:val="6AEC6E5E"/>
    <w:lvl w:ilvl="0" w:tplc="A2C032EA">
      <w:start w:val="1"/>
      <w:numFmt w:val="lowerLetter"/>
      <w:lvlText w:val="%1)"/>
      <w:lvlJc w:val="left"/>
      <w:pPr>
        <w:ind w:left="720" w:hanging="360"/>
      </w:pPr>
      <w:rPr>
        <w:rFonts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0">
    <w:nsid w:val="1B6527B5"/>
    <w:multiLevelType w:val="hybridMultilevel"/>
    <w:tmpl w:val="37E6ECE4"/>
    <w:lvl w:ilvl="0" w:tplc="B484DB64">
      <w:start w:val="1"/>
      <w:numFmt w:val="lowerLetter"/>
      <w:lvlText w:val="(%1)"/>
      <w:lvlJc w:val="left"/>
      <w:pPr>
        <w:ind w:left="1647" w:hanging="360"/>
      </w:pPr>
      <w:rPr>
        <w:rFonts w:hint="default"/>
      </w:rPr>
    </w:lvl>
    <w:lvl w:ilvl="1" w:tplc="1C090019" w:tentative="1">
      <w:start w:val="1"/>
      <w:numFmt w:val="lowerLetter"/>
      <w:lvlText w:val="%2."/>
      <w:lvlJc w:val="left"/>
      <w:pPr>
        <w:ind w:left="2367" w:hanging="360"/>
      </w:pPr>
    </w:lvl>
    <w:lvl w:ilvl="2" w:tplc="1C09001B" w:tentative="1">
      <w:start w:val="1"/>
      <w:numFmt w:val="lowerRoman"/>
      <w:lvlText w:val="%3."/>
      <w:lvlJc w:val="right"/>
      <w:pPr>
        <w:ind w:left="3087" w:hanging="180"/>
      </w:pPr>
    </w:lvl>
    <w:lvl w:ilvl="3" w:tplc="1C09000F" w:tentative="1">
      <w:start w:val="1"/>
      <w:numFmt w:val="decimal"/>
      <w:lvlText w:val="%4."/>
      <w:lvlJc w:val="left"/>
      <w:pPr>
        <w:ind w:left="3807" w:hanging="360"/>
      </w:pPr>
    </w:lvl>
    <w:lvl w:ilvl="4" w:tplc="1C090019" w:tentative="1">
      <w:start w:val="1"/>
      <w:numFmt w:val="lowerLetter"/>
      <w:lvlText w:val="%5."/>
      <w:lvlJc w:val="left"/>
      <w:pPr>
        <w:ind w:left="4527" w:hanging="360"/>
      </w:pPr>
    </w:lvl>
    <w:lvl w:ilvl="5" w:tplc="1C09001B" w:tentative="1">
      <w:start w:val="1"/>
      <w:numFmt w:val="lowerRoman"/>
      <w:lvlText w:val="%6."/>
      <w:lvlJc w:val="right"/>
      <w:pPr>
        <w:ind w:left="5247" w:hanging="180"/>
      </w:pPr>
    </w:lvl>
    <w:lvl w:ilvl="6" w:tplc="1C09000F" w:tentative="1">
      <w:start w:val="1"/>
      <w:numFmt w:val="decimal"/>
      <w:lvlText w:val="%7."/>
      <w:lvlJc w:val="left"/>
      <w:pPr>
        <w:ind w:left="5967" w:hanging="360"/>
      </w:pPr>
    </w:lvl>
    <w:lvl w:ilvl="7" w:tplc="1C090019" w:tentative="1">
      <w:start w:val="1"/>
      <w:numFmt w:val="lowerLetter"/>
      <w:lvlText w:val="%8."/>
      <w:lvlJc w:val="left"/>
      <w:pPr>
        <w:ind w:left="6687" w:hanging="360"/>
      </w:pPr>
    </w:lvl>
    <w:lvl w:ilvl="8" w:tplc="1C09001B" w:tentative="1">
      <w:start w:val="1"/>
      <w:numFmt w:val="lowerRoman"/>
      <w:lvlText w:val="%9."/>
      <w:lvlJc w:val="right"/>
      <w:pPr>
        <w:ind w:left="7407" w:hanging="180"/>
      </w:pPr>
    </w:lvl>
  </w:abstractNum>
  <w:abstractNum w:abstractNumId="71">
    <w:nsid w:val="1B746AED"/>
    <w:multiLevelType w:val="hybridMultilevel"/>
    <w:tmpl w:val="DDC45D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1C424361"/>
    <w:multiLevelType w:val="hybridMultilevel"/>
    <w:tmpl w:val="9CCCCC14"/>
    <w:lvl w:ilvl="0" w:tplc="2828CEC2">
      <w:start w:val="45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3">
    <w:nsid w:val="1CE77CC6"/>
    <w:multiLevelType w:val="hybridMultilevel"/>
    <w:tmpl w:val="38C2E0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1D11589A"/>
    <w:multiLevelType w:val="hybridMultilevel"/>
    <w:tmpl w:val="27AC6DEC"/>
    <w:lvl w:ilvl="0" w:tplc="1C090017">
      <w:start w:val="1"/>
      <w:numFmt w:val="lowerLetter"/>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75">
    <w:nsid w:val="1D7702AD"/>
    <w:multiLevelType w:val="hybridMultilevel"/>
    <w:tmpl w:val="87904814"/>
    <w:lvl w:ilvl="0" w:tplc="D9E273D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6">
    <w:nsid w:val="1DCC6036"/>
    <w:multiLevelType w:val="hybridMultilevel"/>
    <w:tmpl w:val="219E1820"/>
    <w:lvl w:ilvl="0" w:tplc="BA54AB54">
      <w:start w:val="1"/>
      <w:numFmt w:val="lowerLetter"/>
      <w:lvlText w:val="(%1)"/>
      <w:lvlJc w:val="left"/>
      <w:pPr>
        <w:ind w:left="2280" w:hanging="120"/>
      </w:pPr>
      <w:rPr>
        <w:rFonts w:hint="default"/>
      </w:rPr>
    </w:lvl>
    <w:lvl w:ilvl="1" w:tplc="1C090019">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77">
    <w:nsid w:val="1DF1532F"/>
    <w:multiLevelType w:val="hybridMultilevel"/>
    <w:tmpl w:val="D0F60B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E3223EF"/>
    <w:multiLevelType w:val="hybridMultilevel"/>
    <w:tmpl w:val="21E0D2D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9">
    <w:nsid w:val="1E6838BF"/>
    <w:multiLevelType w:val="hybridMultilevel"/>
    <w:tmpl w:val="B4E4FF40"/>
    <w:lvl w:ilvl="0" w:tplc="B7F271BC">
      <w:start w:val="1"/>
      <w:numFmt w:val="lowerLetter"/>
      <w:lvlText w:val="(%1)"/>
      <w:lvlJc w:val="left"/>
      <w:pPr>
        <w:ind w:left="1797" w:hanging="360"/>
      </w:pPr>
      <w:rPr>
        <w:rFonts w:hint="default"/>
      </w:rPr>
    </w:lvl>
    <w:lvl w:ilvl="1" w:tplc="04090019">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80">
    <w:nsid w:val="1E987065"/>
    <w:multiLevelType w:val="hybridMultilevel"/>
    <w:tmpl w:val="B6EC2F00"/>
    <w:lvl w:ilvl="0" w:tplc="A6CC50C2">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1">
    <w:nsid w:val="1EF25F9C"/>
    <w:multiLevelType w:val="hybridMultilevel"/>
    <w:tmpl w:val="00C4BF6C"/>
    <w:lvl w:ilvl="0" w:tplc="1C090017">
      <w:start w:val="1"/>
      <w:numFmt w:val="lowerLetter"/>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2">
    <w:nsid w:val="1F1D4D23"/>
    <w:multiLevelType w:val="hybridMultilevel"/>
    <w:tmpl w:val="53D8FB66"/>
    <w:lvl w:ilvl="0" w:tplc="32729D04">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3">
    <w:nsid w:val="1F8C6F33"/>
    <w:multiLevelType w:val="hybridMultilevel"/>
    <w:tmpl w:val="D8302142"/>
    <w:lvl w:ilvl="0" w:tplc="1C090017">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84">
    <w:nsid w:val="1F8D1357"/>
    <w:multiLevelType w:val="hybridMultilevel"/>
    <w:tmpl w:val="188AB9EC"/>
    <w:lvl w:ilvl="0" w:tplc="1720A84C">
      <w:start w:val="1"/>
      <w:numFmt w:val="lowerRoman"/>
      <w:lvlText w:val="%1)"/>
      <w:lvlJc w:val="left"/>
      <w:pPr>
        <w:ind w:left="1364" w:hanging="720"/>
      </w:pPr>
      <w:rPr>
        <w:rFonts w:hint="default"/>
      </w:rPr>
    </w:lvl>
    <w:lvl w:ilvl="1" w:tplc="1C090019" w:tentative="1">
      <w:start w:val="1"/>
      <w:numFmt w:val="lowerLetter"/>
      <w:lvlText w:val="%2."/>
      <w:lvlJc w:val="left"/>
      <w:pPr>
        <w:ind w:left="1724" w:hanging="360"/>
      </w:pPr>
    </w:lvl>
    <w:lvl w:ilvl="2" w:tplc="1C09001B" w:tentative="1">
      <w:start w:val="1"/>
      <w:numFmt w:val="lowerRoman"/>
      <w:lvlText w:val="%3."/>
      <w:lvlJc w:val="right"/>
      <w:pPr>
        <w:ind w:left="2444" w:hanging="180"/>
      </w:pPr>
    </w:lvl>
    <w:lvl w:ilvl="3" w:tplc="1C09000F" w:tentative="1">
      <w:start w:val="1"/>
      <w:numFmt w:val="decimal"/>
      <w:lvlText w:val="%4."/>
      <w:lvlJc w:val="left"/>
      <w:pPr>
        <w:ind w:left="3164" w:hanging="360"/>
      </w:pPr>
    </w:lvl>
    <w:lvl w:ilvl="4" w:tplc="1C090019" w:tentative="1">
      <w:start w:val="1"/>
      <w:numFmt w:val="lowerLetter"/>
      <w:lvlText w:val="%5."/>
      <w:lvlJc w:val="left"/>
      <w:pPr>
        <w:ind w:left="3884" w:hanging="360"/>
      </w:pPr>
    </w:lvl>
    <w:lvl w:ilvl="5" w:tplc="1C09001B" w:tentative="1">
      <w:start w:val="1"/>
      <w:numFmt w:val="lowerRoman"/>
      <w:lvlText w:val="%6."/>
      <w:lvlJc w:val="right"/>
      <w:pPr>
        <w:ind w:left="4604" w:hanging="180"/>
      </w:pPr>
    </w:lvl>
    <w:lvl w:ilvl="6" w:tplc="1C09000F" w:tentative="1">
      <w:start w:val="1"/>
      <w:numFmt w:val="decimal"/>
      <w:lvlText w:val="%7."/>
      <w:lvlJc w:val="left"/>
      <w:pPr>
        <w:ind w:left="5324" w:hanging="360"/>
      </w:pPr>
    </w:lvl>
    <w:lvl w:ilvl="7" w:tplc="1C090019" w:tentative="1">
      <w:start w:val="1"/>
      <w:numFmt w:val="lowerLetter"/>
      <w:lvlText w:val="%8."/>
      <w:lvlJc w:val="left"/>
      <w:pPr>
        <w:ind w:left="6044" w:hanging="360"/>
      </w:pPr>
    </w:lvl>
    <w:lvl w:ilvl="8" w:tplc="1C09001B" w:tentative="1">
      <w:start w:val="1"/>
      <w:numFmt w:val="lowerRoman"/>
      <w:lvlText w:val="%9."/>
      <w:lvlJc w:val="right"/>
      <w:pPr>
        <w:ind w:left="6764" w:hanging="180"/>
      </w:pPr>
    </w:lvl>
  </w:abstractNum>
  <w:abstractNum w:abstractNumId="85">
    <w:nsid w:val="1FB3468D"/>
    <w:multiLevelType w:val="hybridMultilevel"/>
    <w:tmpl w:val="9D1004BA"/>
    <w:lvl w:ilvl="0" w:tplc="E0CEEA6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200D47E7"/>
    <w:multiLevelType w:val="hybridMultilevel"/>
    <w:tmpl w:val="28BAC3E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7">
    <w:nsid w:val="20CD1024"/>
    <w:multiLevelType w:val="hybridMultilevel"/>
    <w:tmpl w:val="8FECB974"/>
    <w:lvl w:ilvl="0" w:tplc="4DE4A644">
      <w:start w:val="1"/>
      <w:numFmt w:val="lowerLetter"/>
      <w:lvlText w:val="%1)"/>
      <w:lvlJc w:val="left"/>
      <w:pPr>
        <w:ind w:left="720" w:hanging="360"/>
      </w:pPr>
      <w:rPr>
        <w:rFonts w:ascii="Arial" w:hAnsi="Arial" w:cs="Arial"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nsid w:val="20E52A4D"/>
    <w:multiLevelType w:val="hybridMultilevel"/>
    <w:tmpl w:val="547A3A22"/>
    <w:lvl w:ilvl="0" w:tplc="EDA6B58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9">
    <w:nsid w:val="21225F09"/>
    <w:multiLevelType w:val="hybridMultilevel"/>
    <w:tmpl w:val="3D961F0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0">
    <w:nsid w:val="214622FA"/>
    <w:multiLevelType w:val="hybridMultilevel"/>
    <w:tmpl w:val="489C01C8"/>
    <w:lvl w:ilvl="0" w:tplc="C73A9C06">
      <w:start w:val="4"/>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1">
    <w:nsid w:val="2158672F"/>
    <w:multiLevelType w:val="hybridMultilevel"/>
    <w:tmpl w:val="0A92DBB2"/>
    <w:lvl w:ilvl="0" w:tplc="B2F4EB22">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2">
    <w:nsid w:val="21CA695E"/>
    <w:multiLevelType w:val="hybridMultilevel"/>
    <w:tmpl w:val="8830338C"/>
    <w:lvl w:ilvl="0" w:tplc="3BE407DE">
      <w:start w:val="1"/>
      <w:numFmt w:val="none"/>
      <w:lvlText w:val="b)"/>
      <w:lvlJc w:val="left"/>
      <w:pPr>
        <w:tabs>
          <w:tab w:val="num" w:pos="0"/>
        </w:tabs>
        <w:ind w:left="36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3">
    <w:nsid w:val="21F975E9"/>
    <w:multiLevelType w:val="hybridMultilevel"/>
    <w:tmpl w:val="71F89082"/>
    <w:lvl w:ilvl="0" w:tplc="FF920774">
      <w:start w:val="1"/>
      <w:numFmt w:val="lowerRoman"/>
      <w:lvlText w:val="(%1)"/>
      <w:lvlJc w:val="left"/>
      <w:pPr>
        <w:ind w:left="1146" w:hanging="360"/>
      </w:pPr>
      <w:rPr>
        <w:rFonts w:hint="default"/>
      </w:rPr>
    </w:lvl>
    <w:lvl w:ilvl="1" w:tplc="1C090019" w:tentative="1">
      <w:start w:val="1"/>
      <w:numFmt w:val="lowerLetter"/>
      <w:lvlText w:val="%2."/>
      <w:lvlJc w:val="left"/>
      <w:pPr>
        <w:ind w:left="1866" w:hanging="360"/>
      </w:pPr>
    </w:lvl>
    <w:lvl w:ilvl="2" w:tplc="1C09001B" w:tentative="1">
      <w:start w:val="1"/>
      <w:numFmt w:val="lowerRoman"/>
      <w:lvlText w:val="%3."/>
      <w:lvlJc w:val="right"/>
      <w:pPr>
        <w:ind w:left="2586" w:hanging="180"/>
      </w:pPr>
    </w:lvl>
    <w:lvl w:ilvl="3" w:tplc="1C09000F" w:tentative="1">
      <w:start w:val="1"/>
      <w:numFmt w:val="decimal"/>
      <w:lvlText w:val="%4."/>
      <w:lvlJc w:val="left"/>
      <w:pPr>
        <w:ind w:left="3306" w:hanging="360"/>
      </w:pPr>
    </w:lvl>
    <w:lvl w:ilvl="4" w:tplc="1C090019" w:tentative="1">
      <w:start w:val="1"/>
      <w:numFmt w:val="lowerLetter"/>
      <w:lvlText w:val="%5."/>
      <w:lvlJc w:val="left"/>
      <w:pPr>
        <w:ind w:left="4026" w:hanging="360"/>
      </w:pPr>
    </w:lvl>
    <w:lvl w:ilvl="5" w:tplc="1C09001B" w:tentative="1">
      <w:start w:val="1"/>
      <w:numFmt w:val="lowerRoman"/>
      <w:lvlText w:val="%6."/>
      <w:lvlJc w:val="right"/>
      <w:pPr>
        <w:ind w:left="4746" w:hanging="180"/>
      </w:pPr>
    </w:lvl>
    <w:lvl w:ilvl="6" w:tplc="1C09000F" w:tentative="1">
      <w:start w:val="1"/>
      <w:numFmt w:val="decimal"/>
      <w:lvlText w:val="%7."/>
      <w:lvlJc w:val="left"/>
      <w:pPr>
        <w:ind w:left="5466" w:hanging="360"/>
      </w:pPr>
    </w:lvl>
    <w:lvl w:ilvl="7" w:tplc="1C090019" w:tentative="1">
      <w:start w:val="1"/>
      <w:numFmt w:val="lowerLetter"/>
      <w:lvlText w:val="%8."/>
      <w:lvlJc w:val="left"/>
      <w:pPr>
        <w:ind w:left="6186" w:hanging="360"/>
      </w:pPr>
    </w:lvl>
    <w:lvl w:ilvl="8" w:tplc="1C09001B" w:tentative="1">
      <w:start w:val="1"/>
      <w:numFmt w:val="lowerRoman"/>
      <w:lvlText w:val="%9."/>
      <w:lvlJc w:val="right"/>
      <w:pPr>
        <w:ind w:left="6906" w:hanging="180"/>
      </w:pPr>
    </w:lvl>
  </w:abstractNum>
  <w:abstractNum w:abstractNumId="94">
    <w:nsid w:val="222A6CF1"/>
    <w:multiLevelType w:val="multilevel"/>
    <w:tmpl w:val="B314A076"/>
    <w:lvl w:ilvl="0">
      <w:start w:val="1"/>
      <w:numFmt w:val="lowerRoman"/>
      <w:lvlText w:val="%1)"/>
      <w:lvlJc w:val="left"/>
      <w:pPr>
        <w:ind w:left="3000" w:hanging="720"/>
      </w:pPr>
      <w:rPr>
        <w:rFonts w:ascii="Arial" w:eastAsia="Times New Roman" w:hAnsi="Arial" w:cs="Arial"/>
      </w:rPr>
    </w:lvl>
    <w:lvl w:ilvl="1">
      <w:start w:val="1"/>
      <w:numFmt w:val="lowerLetter"/>
      <w:lvlText w:val="%2."/>
      <w:lvlJc w:val="left"/>
      <w:pPr>
        <w:ind w:left="3360" w:hanging="360"/>
      </w:pPr>
    </w:lvl>
    <w:lvl w:ilvl="2">
      <w:start w:val="1"/>
      <w:numFmt w:val="lowerRoman"/>
      <w:lvlText w:val="%3."/>
      <w:lvlJc w:val="right"/>
      <w:pPr>
        <w:ind w:left="4080" w:hanging="180"/>
      </w:pPr>
    </w:lvl>
    <w:lvl w:ilvl="3">
      <w:start w:val="1"/>
      <w:numFmt w:val="decimal"/>
      <w:lvlText w:val="%4."/>
      <w:lvlJc w:val="left"/>
      <w:pPr>
        <w:ind w:left="4800" w:hanging="360"/>
      </w:pPr>
    </w:lvl>
    <w:lvl w:ilvl="4">
      <w:start w:val="1"/>
      <w:numFmt w:val="lowerLetter"/>
      <w:lvlText w:val="%5."/>
      <w:lvlJc w:val="left"/>
      <w:pPr>
        <w:ind w:left="5520" w:hanging="360"/>
      </w:pPr>
    </w:lvl>
    <w:lvl w:ilvl="5">
      <w:start w:val="1"/>
      <w:numFmt w:val="lowerRoman"/>
      <w:lvlText w:val="%6."/>
      <w:lvlJc w:val="right"/>
      <w:pPr>
        <w:ind w:left="6240" w:hanging="180"/>
      </w:pPr>
    </w:lvl>
    <w:lvl w:ilvl="6">
      <w:start w:val="1"/>
      <w:numFmt w:val="decimal"/>
      <w:lvlText w:val="%7."/>
      <w:lvlJc w:val="left"/>
      <w:pPr>
        <w:ind w:left="6960" w:hanging="360"/>
      </w:pPr>
    </w:lvl>
    <w:lvl w:ilvl="7">
      <w:start w:val="1"/>
      <w:numFmt w:val="lowerLetter"/>
      <w:lvlText w:val="%8."/>
      <w:lvlJc w:val="left"/>
      <w:pPr>
        <w:ind w:left="7680" w:hanging="360"/>
      </w:pPr>
    </w:lvl>
    <w:lvl w:ilvl="8">
      <w:start w:val="1"/>
      <w:numFmt w:val="lowerRoman"/>
      <w:lvlText w:val="%9."/>
      <w:lvlJc w:val="right"/>
      <w:pPr>
        <w:ind w:left="8400" w:hanging="180"/>
      </w:pPr>
    </w:lvl>
  </w:abstractNum>
  <w:abstractNum w:abstractNumId="95">
    <w:nsid w:val="227D4E37"/>
    <w:multiLevelType w:val="hybridMultilevel"/>
    <w:tmpl w:val="C7E2D44A"/>
    <w:lvl w:ilvl="0" w:tplc="1794F572">
      <w:start w:val="1"/>
      <w:numFmt w:val="lowerRoman"/>
      <w:lvlText w:val="(%1)"/>
      <w:lvlJc w:val="left"/>
      <w:pPr>
        <w:ind w:left="1429" w:hanging="720"/>
      </w:pPr>
      <w:rPr>
        <w:rFonts w:ascii="Arial" w:hAnsi="Arial" w:hint="default"/>
      </w:rPr>
    </w:lvl>
    <w:lvl w:ilvl="1" w:tplc="1C090019">
      <w:start w:val="1"/>
      <w:numFmt w:val="lowerLetter"/>
      <w:lvlText w:val="%2."/>
      <w:lvlJc w:val="left"/>
      <w:pPr>
        <w:ind w:left="1789" w:hanging="360"/>
      </w:pPr>
    </w:lvl>
    <w:lvl w:ilvl="2" w:tplc="A3D468B4">
      <w:start w:val="47"/>
      <w:numFmt w:val="decimal"/>
      <w:lvlText w:val="%3"/>
      <w:lvlJc w:val="left"/>
      <w:pPr>
        <w:ind w:left="2689" w:hanging="360"/>
      </w:pPr>
      <w:rPr>
        <w:rFonts w:hint="default"/>
      </w:rPr>
    </w:lvl>
    <w:lvl w:ilvl="3" w:tplc="CD305984">
      <w:start w:val="1"/>
      <w:numFmt w:val="lowerLetter"/>
      <w:lvlText w:val="%4)"/>
      <w:lvlJc w:val="left"/>
      <w:pPr>
        <w:ind w:left="3229" w:hanging="360"/>
      </w:pPr>
      <w:rPr>
        <w:rFonts w:hint="default"/>
      </w:r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96">
    <w:nsid w:val="22BB1634"/>
    <w:multiLevelType w:val="hybridMultilevel"/>
    <w:tmpl w:val="F536D642"/>
    <w:lvl w:ilvl="0" w:tplc="9398A7CE">
      <w:start w:val="14"/>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7">
    <w:nsid w:val="22FD7BBE"/>
    <w:multiLevelType w:val="hybridMultilevel"/>
    <w:tmpl w:val="B6705A5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8">
    <w:nsid w:val="230A6295"/>
    <w:multiLevelType w:val="multilevel"/>
    <w:tmpl w:val="822AF8F0"/>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nsid w:val="232A283B"/>
    <w:multiLevelType w:val="hybridMultilevel"/>
    <w:tmpl w:val="44829A4E"/>
    <w:lvl w:ilvl="0" w:tplc="418CF99A">
      <w:start w:val="5"/>
      <w:numFmt w:val="lowerLetter"/>
      <w:lvlText w:val="%1)"/>
      <w:lvlJc w:val="lef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0">
    <w:nsid w:val="23691E60"/>
    <w:multiLevelType w:val="hybridMultilevel"/>
    <w:tmpl w:val="2C6C93FE"/>
    <w:lvl w:ilvl="0" w:tplc="14E03A6E">
      <w:start w:val="1"/>
      <w:numFmt w:val="lowerRoman"/>
      <w:lvlText w:val="(%1)"/>
      <w:lvlJc w:val="left"/>
      <w:pPr>
        <w:ind w:left="1485" w:hanging="360"/>
      </w:pPr>
      <w:rPr>
        <w:rFonts w:ascii="Arial" w:eastAsia="Times New Roman" w:hAnsi="Arial" w:cs="Arial"/>
      </w:rPr>
    </w:lvl>
    <w:lvl w:ilvl="1" w:tplc="1C090003" w:tentative="1">
      <w:start w:val="1"/>
      <w:numFmt w:val="bullet"/>
      <w:lvlText w:val="o"/>
      <w:lvlJc w:val="left"/>
      <w:pPr>
        <w:ind w:left="2205" w:hanging="360"/>
      </w:pPr>
      <w:rPr>
        <w:rFonts w:ascii="Courier New" w:hAnsi="Courier New" w:hint="default"/>
      </w:rPr>
    </w:lvl>
    <w:lvl w:ilvl="2" w:tplc="1C090005" w:tentative="1">
      <w:start w:val="1"/>
      <w:numFmt w:val="bullet"/>
      <w:lvlText w:val=""/>
      <w:lvlJc w:val="left"/>
      <w:pPr>
        <w:ind w:left="2925" w:hanging="360"/>
      </w:pPr>
      <w:rPr>
        <w:rFonts w:ascii="Wingdings" w:hAnsi="Wingdings" w:hint="default"/>
      </w:rPr>
    </w:lvl>
    <w:lvl w:ilvl="3" w:tplc="1C090001" w:tentative="1">
      <w:start w:val="1"/>
      <w:numFmt w:val="bullet"/>
      <w:lvlText w:val=""/>
      <w:lvlJc w:val="left"/>
      <w:pPr>
        <w:ind w:left="3645" w:hanging="360"/>
      </w:pPr>
      <w:rPr>
        <w:rFonts w:ascii="Symbol" w:hAnsi="Symbol" w:hint="default"/>
      </w:rPr>
    </w:lvl>
    <w:lvl w:ilvl="4" w:tplc="1C090003" w:tentative="1">
      <w:start w:val="1"/>
      <w:numFmt w:val="bullet"/>
      <w:lvlText w:val="o"/>
      <w:lvlJc w:val="left"/>
      <w:pPr>
        <w:ind w:left="4365" w:hanging="360"/>
      </w:pPr>
      <w:rPr>
        <w:rFonts w:ascii="Courier New" w:hAnsi="Courier New" w:hint="default"/>
      </w:rPr>
    </w:lvl>
    <w:lvl w:ilvl="5" w:tplc="1C090005" w:tentative="1">
      <w:start w:val="1"/>
      <w:numFmt w:val="bullet"/>
      <w:lvlText w:val=""/>
      <w:lvlJc w:val="left"/>
      <w:pPr>
        <w:ind w:left="5085" w:hanging="360"/>
      </w:pPr>
      <w:rPr>
        <w:rFonts w:ascii="Wingdings" w:hAnsi="Wingdings" w:hint="default"/>
      </w:rPr>
    </w:lvl>
    <w:lvl w:ilvl="6" w:tplc="1C090001" w:tentative="1">
      <w:start w:val="1"/>
      <w:numFmt w:val="bullet"/>
      <w:lvlText w:val=""/>
      <w:lvlJc w:val="left"/>
      <w:pPr>
        <w:ind w:left="5805" w:hanging="360"/>
      </w:pPr>
      <w:rPr>
        <w:rFonts w:ascii="Symbol" w:hAnsi="Symbol" w:hint="default"/>
      </w:rPr>
    </w:lvl>
    <w:lvl w:ilvl="7" w:tplc="1C090003" w:tentative="1">
      <w:start w:val="1"/>
      <w:numFmt w:val="bullet"/>
      <w:lvlText w:val="o"/>
      <w:lvlJc w:val="left"/>
      <w:pPr>
        <w:ind w:left="6525" w:hanging="360"/>
      </w:pPr>
      <w:rPr>
        <w:rFonts w:ascii="Courier New" w:hAnsi="Courier New" w:hint="default"/>
      </w:rPr>
    </w:lvl>
    <w:lvl w:ilvl="8" w:tplc="1C090005" w:tentative="1">
      <w:start w:val="1"/>
      <w:numFmt w:val="bullet"/>
      <w:lvlText w:val=""/>
      <w:lvlJc w:val="left"/>
      <w:pPr>
        <w:ind w:left="7245" w:hanging="360"/>
      </w:pPr>
      <w:rPr>
        <w:rFonts w:ascii="Wingdings" w:hAnsi="Wingdings" w:hint="default"/>
      </w:rPr>
    </w:lvl>
  </w:abstractNum>
  <w:abstractNum w:abstractNumId="101">
    <w:nsid w:val="23CA4833"/>
    <w:multiLevelType w:val="hybridMultilevel"/>
    <w:tmpl w:val="F6162ED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2">
    <w:nsid w:val="24352CF1"/>
    <w:multiLevelType w:val="hybridMultilevel"/>
    <w:tmpl w:val="9174743A"/>
    <w:lvl w:ilvl="0" w:tplc="04090001">
      <w:start w:val="1"/>
      <w:numFmt w:val="bullet"/>
      <w:lvlText w:val=""/>
      <w:lvlJc w:val="left"/>
      <w:pPr>
        <w:ind w:left="2164" w:hanging="360"/>
      </w:pPr>
      <w:rPr>
        <w:rFonts w:ascii="Symbol" w:hAnsi="Symbol" w:hint="default"/>
      </w:rPr>
    </w:lvl>
    <w:lvl w:ilvl="1" w:tplc="04090003" w:tentative="1">
      <w:start w:val="1"/>
      <w:numFmt w:val="bullet"/>
      <w:lvlText w:val="o"/>
      <w:lvlJc w:val="left"/>
      <w:pPr>
        <w:ind w:left="2884" w:hanging="360"/>
      </w:pPr>
      <w:rPr>
        <w:rFonts w:ascii="Courier New" w:hAnsi="Courier New" w:cs="Courier New" w:hint="default"/>
      </w:rPr>
    </w:lvl>
    <w:lvl w:ilvl="2" w:tplc="04090005" w:tentative="1">
      <w:start w:val="1"/>
      <w:numFmt w:val="bullet"/>
      <w:lvlText w:val=""/>
      <w:lvlJc w:val="left"/>
      <w:pPr>
        <w:ind w:left="3604" w:hanging="360"/>
      </w:pPr>
      <w:rPr>
        <w:rFonts w:ascii="Wingdings" w:hAnsi="Wingdings" w:hint="default"/>
      </w:rPr>
    </w:lvl>
    <w:lvl w:ilvl="3" w:tplc="04090001" w:tentative="1">
      <w:start w:val="1"/>
      <w:numFmt w:val="bullet"/>
      <w:lvlText w:val=""/>
      <w:lvlJc w:val="left"/>
      <w:pPr>
        <w:ind w:left="4324" w:hanging="360"/>
      </w:pPr>
      <w:rPr>
        <w:rFonts w:ascii="Symbol" w:hAnsi="Symbol" w:hint="default"/>
      </w:rPr>
    </w:lvl>
    <w:lvl w:ilvl="4" w:tplc="04090003" w:tentative="1">
      <w:start w:val="1"/>
      <w:numFmt w:val="bullet"/>
      <w:lvlText w:val="o"/>
      <w:lvlJc w:val="left"/>
      <w:pPr>
        <w:ind w:left="5044" w:hanging="360"/>
      </w:pPr>
      <w:rPr>
        <w:rFonts w:ascii="Courier New" w:hAnsi="Courier New" w:cs="Courier New" w:hint="default"/>
      </w:rPr>
    </w:lvl>
    <w:lvl w:ilvl="5" w:tplc="04090005" w:tentative="1">
      <w:start w:val="1"/>
      <w:numFmt w:val="bullet"/>
      <w:lvlText w:val=""/>
      <w:lvlJc w:val="left"/>
      <w:pPr>
        <w:ind w:left="5764" w:hanging="360"/>
      </w:pPr>
      <w:rPr>
        <w:rFonts w:ascii="Wingdings" w:hAnsi="Wingdings" w:hint="default"/>
      </w:rPr>
    </w:lvl>
    <w:lvl w:ilvl="6" w:tplc="04090001" w:tentative="1">
      <w:start w:val="1"/>
      <w:numFmt w:val="bullet"/>
      <w:lvlText w:val=""/>
      <w:lvlJc w:val="left"/>
      <w:pPr>
        <w:ind w:left="6484" w:hanging="360"/>
      </w:pPr>
      <w:rPr>
        <w:rFonts w:ascii="Symbol" w:hAnsi="Symbol" w:hint="default"/>
      </w:rPr>
    </w:lvl>
    <w:lvl w:ilvl="7" w:tplc="04090003" w:tentative="1">
      <w:start w:val="1"/>
      <w:numFmt w:val="bullet"/>
      <w:lvlText w:val="o"/>
      <w:lvlJc w:val="left"/>
      <w:pPr>
        <w:ind w:left="7204" w:hanging="360"/>
      </w:pPr>
      <w:rPr>
        <w:rFonts w:ascii="Courier New" w:hAnsi="Courier New" w:cs="Courier New" w:hint="default"/>
      </w:rPr>
    </w:lvl>
    <w:lvl w:ilvl="8" w:tplc="04090005" w:tentative="1">
      <w:start w:val="1"/>
      <w:numFmt w:val="bullet"/>
      <w:lvlText w:val=""/>
      <w:lvlJc w:val="left"/>
      <w:pPr>
        <w:ind w:left="7924" w:hanging="360"/>
      </w:pPr>
      <w:rPr>
        <w:rFonts w:ascii="Wingdings" w:hAnsi="Wingdings" w:hint="default"/>
      </w:rPr>
    </w:lvl>
  </w:abstractNum>
  <w:abstractNum w:abstractNumId="103">
    <w:nsid w:val="24742EC4"/>
    <w:multiLevelType w:val="hybridMultilevel"/>
    <w:tmpl w:val="1C928C2C"/>
    <w:lvl w:ilvl="0" w:tplc="DE8096F2">
      <w:start w:val="1"/>
      <w:numFmt w:val="lowerRoman"/>
      <w:lvlText w:val="%1)"/>
      <w:lvlJc w:val="left"/>
      <w:pPr>
        <w:ind w:left="1440" w:hanging="360"/>
      </w:pPr>
      <w:rPr>
        <w:rFonts w:ascii="Arial" w:eastAsia="Times New Roman" w:hAnsi="Arial" w:cs="Arial"/>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4">
    <w:nsid w:val="2485454C"/>
    <w:multiLevelType w:val="hybridMultilevel"/>
    <w:tmpl w:val="74C2C800"/>
    <w:lvl w:ilvl="0" w:tplc="BE7E6E0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24D24309"/>
    <w:multiLevelType w:val="hybridMultilevel"/>
    <w:tmpl w:val="68CE270C"/>
    <w:lvl w:ilvl="0" w:tplc="821033E6">
      <w:start w:val="1"/>
      <w:numFmt w:val="lowerRoman"/>
      <w:lvlText w:val="(%1)"/>
      <w:lvlJc w:val="left"/>
      <w:pPr>
        <w:ind w:left="1146" w:hanging="72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06">
    <w:nsid w:val="250B3FED"/>
    <w:multiLevelType w:val="multilevel"/>
    <w:tmpl w:val="3EDA94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nsid w:val="25A723F6"/>
    <w:multiLevelType w:val="hybridMultilevel"/>
    <w:tmpl w:val="8A4E3A88"/>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08">
    <w:nsid w:val="2628775F"/>
    <w:multiLevelType w:val="hybridMultilevel"/>
    <w:tmpl w:val="E40E7CE6"/>
    <w:lvl w:ilvl="0" w:tplc="E52E97EC">
      <w:start w:val="1"/>
      <w:numFmt w:val="lowerRoman"/>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9">
    <w:nsid w:val="276B6258"/>
    <w:multiLevelType w:val="hybridMultilevel"/>
    <w:tmpl w:val="0E286F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28AC09AA"/>
    <w:multiLevelType w:val="hybridMultilevel"/>
    <w:tmpl w:val="AFC47FBE"/>
    <w:lvl w:ilvl="0" w:tplc="473883E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1">
    <w:nsid w:val="28BC702A"/>
    <w:multiLevelType w:val="hybridMultilevel"/>
    <w:tmpl w:val="77266414"/>
    <w:lvl w:ilvl="0" w:tplc="1C090001">
      <w:start w:val="1"/>
      <w:numFmt w:val="bullet"/>
      <w:lvlText w:val=""/>
      <w:lvlJc w:val="left"/>
      <w:pPr>
        <w:ind w:left="360" w:hanging="360"/>
      </w:pPr>
      <w:rPr>
        <w:rFonts w:ascii="Symbol" w:hAnsi="Symbol"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8D408A5"/>
    <w:multiLevelType w:val="hybridMultilevel"/>
    <w:tmpl w:val="DA3812D4"/>
    <w:lvl w:ilvl="0" w:tplc="9FDC35A4">
      <w:start w:val="1"/>
      <w:numFmt w:val="lowerRoman"/>
      <w:lvlText w:val="(%1)"/>
      <w:lvlJc w:val="left"/>
      <w:pPr>
        <w:ind w:left="1440" w:hanging="360"/>
      </w:pPr>
      <w:rPr>
        <w:rFonts w:ascii="Arial" w:eastAsia="Times New Roman"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292B07A9"/>
    <w:multiLevelType w:val="hybridMultilevel"/>
    <w:tmpl w:val="7890BEB4"/>
    <w:lvl w:ilvl="0" w:tplc="1C090017">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4">
    <w:nsid w:val="294D2E7D"/>
    <w:multiLevelType w:val="hybridMultilevel"/>
    <w:tmpl w:val="C7742D1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5">
    <w:nsid w:val="2A85725D"/>
    <w:multiLevelType w:val="hybridMultilevel"/>
    <w:tmpl w:val="09288376"/>
    <w:lvl w:ilvl="0" w:tplc="BE7E6E0E">
      <w:start w:val="1"/>
      <w:numFmt w:val="lowerRoman"/>
      <w:lvlText w:val="(%1)"/>
      <w:lvlJc w:val="left"/>
      <w:pPr>
        <w:ind w:left="2160" w:hanging="360"/>
      </w:pPr>
      <w:rPr>
        <w:rFont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16">
    <w:nsid w:val="2AC33E8D"/>
    <w:multiLevelType w:val="hybridMultilevel"/>
    <w:tmpl w:val="BD8662B2"/>
    <w:lvl w:ilvl="0" w:tplc="A216993E">
      <w:start w:val="7"/>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7">
    <w:nsid w:val="2B103E81"/>
    <w:multiLevelType w:val="hybridMultilevel"/>
    <w:tmpl w:val="4EFED20A"/>
    <w:lvl w:ilvl="0" w:tplc="B680C5BC">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8">
    <w:nsid w:val="2B256E05"/>
    <w:multiLevelType w:val="hybridMultilevel"/>
    <w:tmpl w:val="A5F8C5DC"/>
    <w:lvl w:ilvl="0" w:tplc="9BC8ADB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9">
    <w:nsid w:val="2BC42F30"/>
    <w:multiLevelType w:val="hybridMultilevel"/>
    <w:tmpl w:val="1B388848"/>
    <w:lvl w:ilvl="0" w:tplc="9E16180E">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20">
    <w:nsid w:val="2BED6E5E"/>
    <w:multiLevelType w:val="hybridMultilevel"/>
    <w:tmpl w:val="2DAEB82C"/>
    <w:lvl w:ilvl="0" w:tplc="E6002AA4">
      <w:start w:val="1"/>
      <w:numFmt w:val="low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1">
    <w:nsid w:val="2C2C5932"/>
    <w:multiLevelType w:val="hybridMultilevel"/>
    <w:tmpl w:val="A9383A74"/>
    <w:lvl w:ilvl="0" w:tplc="FBEACEF2">
      <w:start w:val="1"/>
      <w:numFmt w:val="lowerLetter"/>
      <w:lvlText w:val="(%1)"/>
      <w:lvlJc w:val="left"/>
      <w:pPr>
        <w:ind w:left="5040" w:hanging="360"/>
      </w:pPr>
      <w:rPr>
        <w:rFonts w:ascii="Arial" w:hAnsi="Arial" w:cs="Arial" w:hint="default"/>
        <w:b w:val="0"/>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22">
    <w:nsid w:val="2C810F3D"/>
    <w:multiLevelType w:val="hybridMultilevel"/>
    <w:tmpl w:val="3BAA6932"/>
    <w:lvl w:ilvl="0" w:tplc="1C090017">
      <w:start w:val="2"/>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3">
    <w:nsid w:val="2CC94C5D"/>
    <w:multiLevelType w:val="hybridMultilevel"/>
    <w:tmpl w:val="92D47A1E"/>
    <w:lvl w:ilvl="0" w:tplc="8C0C188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4">
    <w:nsid w:val="2D217432"/>
    <w:multiLevelType w:val="hybridMultilevel"/>
    <w:tmpl w:val="72C44484"/>
    <w:lvl w:ilvl="0" w:tplc="D78EDFC6">
      <w:start w:val="1"/>
      <w:numFmt w:val="lowerRoman"/>
      <w:lvlText w:val="%1)"/>
      <w:lvlJc w:val="left"/>
      <w:pPr>
        <w:ind w:left="1440" w:hanging="360"/>
      </w:pPr>
      <w:rPr>
        <w:rFonts w:ascii="Arial" w:eastAsia="Times New Roman" w:hAnsi="Arial" w:cs="Arial"/>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5">
    <w:nsid w:val="2F6448DB"/>
    <w:multiLevelType w:val="hybridMultilevel"/>
    <w:tmpl w:val="3556B2BA"/>
    <w:lvl w:ilvl="0" w:tplc="65783538">
      <w:start w:val="1"/>
      <w:numFmt w:val="lowerLetter"/>
      <w:lvlText w:val="%1)"/>
      <w:lvlJc w:val="left"/>
      <w:pPr>
        <w:ind w:left="1800" w:hanging="360"/>
      </w:pPr>
      <w:rPr>
        <w:rFonts w:hint="default"/>
      </w:rPr>
    </w:lvl>
    <w:lvl w:ilvl="1" w:tplc="1C090019">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26">
    <w:nsid w:val="32FD52DA"/>
    <w:multiLevelType w:val="hybridMultilevel"/>
    <w:tmpl w:val="F0A6C604"/>
    <w:lvl w:ilvl="0" w:tplc="ABAA4DE6">
      <w:start w:val="1"/>
      <w:numFmt w:val="lowerRoman"/>
      <w:lvlText w:val="(%1)"/>
      <w:lvlJc w:val="left"/>
      <w:pPr>
        <w:ind w:left="1435" w:hanging="72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27">
    <w:nsid w:val="33186A4A"/>
    <w:multiLevelType w:val="hybridMultilevel"/>
    <w:tmpl w:val="42481F1A"/>
    <w:lvl w:ilvl="0" w:tplc="7130C322">
      <w:start w:val="1"/>
      <w:numFmt w:val="lowerLetter"/>
      <w:lvlText w:val="%1)"/>
      <w:lvlJc w:val="left"/>
      <w:pPr>
        <w:ind w:left="900" w:hanging="360"/>
      </w:pPr>
      <w:rPr>
        <w:rFonts w:ascii="Arial" w:eastAsia="Times New Roman" w:hAnsi="Arial" w:cs="Arial"/>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8">
    <w:nsid w:val="3343583E"/>
    <w:multiLevelType w:val="hybridMultilevel"/>
    <w:tmpl w:val="374A7B84"/>
    <w:lvl w:ilvl="0" w:tplc="1C36B826">
      <w:start w:val="1"/>
      <w:numFmt w:val="lowerRoman"/>
      <w:lvlText w:val="(%1)"/>
      <w:lvlJc w:val="left"/>
      <w:pPr>
        <w:ind w:left="2160" w:hanging="360"/>
      </w:pPr>
      <w:rPr>
        <w:rFonts w:ascii="Arial" w:eastAsia="Times New Roman" w:hAnsi="Arial" w:cs="Arial"/>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29">
    <w:nsid w:val="33811AD0"/>
    <w:multiLevelType w:val="hybridMultilevel"/>
    <w:tmpl w:val="B9BCDAB4"/>
    <w:lvl w:ilvl="0" w:tplc="04090017">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3FC068A"/>
    <w:multiLevelType w:val="hybridMultilevel"/>
    <w:tmpl w:val="4498DB22"/>
    <w:lvl w:ilvl="0" w:tplc="4E20A85E">
      <w:start w:val="1"/>
      <w:numFmt w:val="lowerLetter"/>
      <w:lvlText w:val="%1)"/>
      <w:lvlJc w:val="lef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1">
    <w:nsid w:val="340317CC"/>
    <w:multiLevelType w:val="hybridMultilevel"/>
    <w:tmpl w:val="5B9E44E6"/>
    <w:lvl w:ilvl="0" w:tplc="068A5E1A">
      <w:start w:val="1"/>
      <w:numFmt w:val="lowerRoman"/>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4CF31AD"/>
    <w:multiLevelType w:val="hybridMultilevel"/>
    <w:tmpl w:val="604A6D14"/>
    <w:lvl w:ilvl="0" w:tplc="66149450">
      <w:start w:val="1"/>
      <w:numFmt w:val="lowerLetter"/>
      <w:lvlText w:val="(%1)"/>
      <w:lvlJc w:val="left"/>
      <w:pPr>
        <w:ind w:left="1721" w:hanging="360"/>
      </w:pPr>
      <w:rPr>
        <w:rFonts w:hint="default"/>
        <w:i/>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133">
    <w:nsid w:val="356C356D"/>
    <w:multiLevelType w:val="hybridMultilevel"/>
    <w:tmpl w:val="F0F80998"/>
    <w:lvl w:ilvl="0" w:tplc="1DD82710">
      <w:start w:val="1"/>
      <w:numFmt w:val="lowerRoman"/>
      <w:lvlText w:val="(%1)"/>
      <w:lvlJc w:val="left"/>
      <w:pPr>
        <w:ind w:left="1437" w:hanging="72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34">
    <w:nsid w:val="36FB68EA"/>
    <w:multiLevelType w:val="hybridMultilevel"/>
    <w:tmpl w:val="EE0830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37240E8A"/>
    <w:multiLevelType w:val="hybridMultilevel"/>
    <w:tmpl w:val="158C04A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6">
    <w:nsid w:val="37D82750"/>
    <w:multiLevelType w:val="hybridMultilevel"/>
    <w:tmpl w:val="BB7ADCF2"/>
    <w:lvl w:ilvl="0" w:tplc="0CF8CB8E">
      <w:start w:val="1"/>
      <w:numFmt w:val="lowerRoman"/>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7">
    <w:nsid w:val="38060161"/>
    <w:multiLevelType w:val="hybridMultilevel"/>
    <w:tmpl w:val="1EA890B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8">
    <w:nsid w:val="381F384D"/>
    <w:multiLevelType w:val="hybridMultilevel"/>
    <w:tmpl w:val="2BEA1AF8"/>
    <w:lvl w:ilvl="0" w:tplc="E9BC7A64">
      <w:start w:val="1"/>
      <w:numFmt w:val="lowerRoman"/>
      <w:lvlText w:val="(%1)"/>
      <w:lvlJc w:val="left"/>
      <w:pPr>
        <w:ind w:left="1440" w:hanging="720"/>
      </w:pPr>
      <w:rPr>
        <w:rFonts w:ascii="Arial" w:eastAsia="Calibri" w:hAnsi="Arial" w:cs="Arial"/>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9">
    <w:nsid w:val="392B5BF3"/>
    <w:multiLevelType w:val="hybridMultilevel"/>
    <w:tmpl w:val="5CEC44F8"/>
    <w:lvl w:ilvl="0" w:tplc="ADF07D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0">
    <w:nsid w:val="39622E30"/>
    <w:multiLevelType w:val="hybridMultilevel"/>
    <w:tmpl w:val="3F6EB9EE"/>
    <w:lvl w:ilvl="0" w:tplc="8626C490">
      <w:start w:val="1"/>
      <w:numFmt w:val="lowerLetter"/>
      <w:lvlText w:val="%1)"/>
      <w:lvlJc w:val="lef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1">
    <w:nsid w:val="399267A9"/>
    <w:multiLevelType w:val="hybridMultilevel"/>
    <w:tmpl w:val="2E421E8E"/>
    <w:lvl w:ilvl="0" w:tplc="1C090005">
      <w:start w:val="1"/>
      <w:numFmt w:val="bullet"/>
      <w:lvlText w:val=""/>
      <w:lvlJc w:val="left"/>
      <w:pPr>
        <w:ind w:left="1146" w:hanging="360"/>
      </w:pPr>
      <w:rPr>
        <w:rFonts w:ascii="Wingdings" w:hAnsi="Wingdings"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42">
    <w:nsid w:val="39A1261B"/>
    <w:multiLevelType w:val="hybridMultilevel"/>
    <w:tmpl w:val="A0DA5B4C"/>
    <w:lvl w:ilvl="0" w:tplc="D6FAD2F0">
      <w:start w:val="1"/>
      <w:numFmt w:val="lowerLetter"/>
      <w:lvlText w:val="%1)"/>
      <w:lvlJc w:val="left"/>
      <w:pPr>
        <w:ind w:left="786" w:hanging="360"/>
      </w:pPr>
      <w:rPr>
        <w:rFonts w:ascii="Arial" w:hAnsi="Arial" w:cs="Arial"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43">
    <w:nsid w:val="3A6E4C0A"/>
    <w:multiLevelType w:val="hybridMultilevel"/>
    <w:tmpl w:val="7EC4B362"/>
    <w:lvl w:ilvl="0" w:tplc="61705A16">
      <w:start w:val="162"/>
      <w:numFmt w:val="decimal"/>
      <w:lvlText w:val="%1."/>
      <w:lvlJc w:val="left"/>
      <w:pPr>
        <w:ind w:left="420" w:hanging="420"/>
      </w:pPr>
      <w:rPr>
        <w:rFonts w:hint="default"/>
        <w:color w:val="auto"/>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4">
    <w:nsid w:val="3AFD324D"/>
    <w:multiLevelType w:val="hybridMultilevel"/>
    <w:tmpl w:val="B1442524"/>
    <w:lvl w:ilvl="0" w:tplc="F76C935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5">
    <w:nsid w:val="3B47551F"/>
    <w:multiLevelType w:val="hybridMultilevel"/>
    <w:tmpl w:val="BFD24CDC"/>
    <w:lvl w:ilvl="0" w:tplc="2ABE3620">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46">
    <w:nsid w:val="3B9345AE"/>
    <w:multiLevelType w:val="hybridMultilevel"/>
    <w:tmpl w:val="932EE3D4"/>
    <w:lvl w:ilvl="0" w:tplc="0310D1C2">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147">
    <w:nsid w:val="3B963BB5"/>
    <w:multiLevelType w:val="hybridMultilevel"/>
    <w:tmpl w:val="BC76AD7E"/>
    <w:lvl w:ilvl="0" w:tplc="D23ABCCE">
      <w:start w:val="1"/>
      <w:numFmt w:val="none"/>
      <w:lvlText w:val="b)"/>
      <w:lvlJc w:val="left"/>
      <w:pPr>
        <w:tabs>
          <w:tab w:val="num" w:pos="-360"/>
        </w:tabs>
        <w:ind w:left="360" w:hanging="360"/>
      </w:pPr>
      <w:rPr>
        <w:rFonts w:ascii="Arial" w:hAnsi="Arial" w:cs="Aria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8">
    <w:nsid w:val="3BAB59FE"/>
    <w:multiLevelType w:val="hybridMultilevel"/>
    <w:tmpl w:val="B9881996"/>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9">
    <w:nsid w:val="3BB373F4"/>
    <w:multiLevelType w:val="hybridMultilevel"/>
    <w:tmpl w:val="6A5253E0"/>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50">
    <w:nsid w:val="3BB84FE8"/>
    <w:multiLevelType w:val="hybridMultilevel"/>
    <w:tmpl w:val="822EC6D4"/>
    <w:lvl w:ilvl="0" w:tplc="3362C226">
      <w:start w:val="1"/>
      <w:numFmt w:val="none"/>
      <w:lvlText w:val="a)"/>
      <w:lvlJc w:val="left"/>
      <w:pPr>
        <w:tabs>
          <w:tab w:val="num" w:pos="0"/>
        </w:tabs>
        <w:ind w:left="36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1">
    <w:nsid w:val="3BF863C9"/>
    <w:multiLevelType w:val="hybridMultilevel"/>
    <w:tmpl w:val="D60883E0"/>
    <w:lvl w:ilvl="0" w:tplc="8A9290B4">
      <w:start w:val="1"/>
      <w:numFmt w:val="lowerRoman"/>
      <w:lvlText w:val="(%1)"/>
      <w:lvlJc w:val="left"/>
      <w:pPr>
        <w:ind w:left="1429" w:hanging="72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152">
    <w:nsid w:val="3BFE48A1"/>
    <w:multiLevelType w:val="hybridMultilevel"/>
    <w:tmpl w:val="967A2F9A"/>
    <w:lvl w:ilvl="0" w:tplc="FF2E0A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C182F7C"/>
    <w:multiLevelType w:val="hybridMultilevel"/>
    <w:tmpl w:val="584EFD86"/>
    <w:lvl w:ilvl="0" w:tplc="AFF61992">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54">
    <w:nsid w:val="3C4734CB"/>
    <w:multiLevelType w:val="hybridMultilevel"/>
    <w:tmpl w:val="B84A9C7A"/>
    <w:lvl w:ilvl="0" w:tplc="A288EDC2">
      <w:start w:val="1"/>
      <w:numFmt w:val="lowerLetter"/>
      <w:lvlText w:val="(%1)"/>
      <w:lvlJc w:val="left"/>
      <w:pPr>
        <w:ind w:left="1797" w:hanging="360"/>
      </w:pPr>
      <w:rPr>
        <w:rFonts w:hint="default"/>
      </w:rPr>
    </w:lvl>
    <w:lvl w:ilvl="1" w:tplc="1C090019" w:tentative="1">
      <w:start w:val="1"/>
      <w:numFmt w:val="lowerLetter"/>
      <w:lvlText w:val="%2."/>
      <w:lvlJc w:val="left"/>
      <w:pPr>
        <w:ind w:left="2517" w:hanging="360"/>
      </w:pPr>
    </w:lvl>
    <w:lvl w:ilvl="2" w:tplc="1C09001B" w:tentative="1">
      <w:start w:val="1"/>
      <w:numFmt w:val="lowerRoman"/>
      <w:lvlText w:val="%3."/>
      <w:lvlJc w:val="right"/>
      <w:pPr>
        <w:ind w:left="3237" w:hanging="180"/>
      </w:pPr>
    </w:lvl>
    <w:lvl w:ilvl="3" w:tplc="1C09000F" w:tentative="1">
      <w:start w:val="1"/>
      <w:numFmt w:val="decimal"/>
      <w:lvlText w:val="%4."/>
      <w:lvlJc w:val="left"/>
      <w:pPr>
        <w:ind w:left="3957" w:hanging="360"/>
      </w:pPr>
    </w:lvl>
    <w:lvl w:ilvl="4" w:tplc="1C090019" w:tentative="1">
      <w:start w:val="1"/>
      <w:numFmt w:val="lowerLetter"/>
      <w:lvlText w:val="%5."/>
      <w:lvlJc w:val="left"/>
      <w:pPr>
        <w:ind w:left="4677" w:hanging="360"/>
      </w:pPr>
    </w:lvl>
    <w:lvl w:ilvl="5" w:tplc="1C09001B" w:tentative="1">
      <w:start w:val="1"/>
      <w:numFmt w:val="lowerRoman"/>
      <w:lvlText w:val="%6."/>
      <w:lvlJc w:val="right"/>
      <w:pPr>
        <w:ind w:left="5397" w:hanging="180"/>
      </w:pPr>
    </w:lvl>
    <w:lvl w:ilvl="6" w:tplc="1C09000F" w:tentative="1">
      <w:start w:val="1"/>
      <w:numFmt w:val="decimal"/>
      <w:lvlText w:val="%7."/>
      <w:lvlJc w:val="left"/>
      <w:pPr>
        <w:ind w:left="6117" w:hanging="360"/>
      </w:pPr>
    </w:lvl>
    <w:lvl w:ilvl="7" w:tplc="1C090019" w:tentative="1">
      <w:start w:val="1"/>
      <w:numFmt w:val="lowerLetter"/>
      <w:lvlText w:val="%8."/>
      <w:lvlJc w:val="left"/>
      <w:pPr>
        <w:ind w:left="6837" w:hanging="360"/>
      </w:pPr>
    </w:lvl>
    <w:lvl w:ilvl="8" w:tplc="1C09001B" w:tentative="1">
      <w:start w:val="1"/>
      <w:numFmt w:val="lowerRoman"/>
      <w:lvlText w:val="%9."/>
      <w:lvlJc w:val="right"/>
      <w:pPr>
        <w:ind w:left="7557" w:hanging="180"/>
      </w:pPr>
    </w:lvl>
  </w:abstractNum>
  <w:abstractNum w:abstractNumId="155">
    <w:nsid w:val="3D510D5C"/>
    <w:multiLevelType w:val="hybridMultilevel"/>
    <w:tmpl w:val="5BDEABA2"/>
    <w:lvl w:ilvl="0" w:tplc="E35E310E">
      <w:start w:val="1"/>
      <w:numFmt w:val="lowerRoman"/>
      <w:lvlText w:val="(%1)"/>
      <w:lvlJc w:val="left"/>
      <w:pPr>
        <w:ind w:left="1440" w:hanging="720"/>
      </w:pPr>
      <w:rPr>
        <w:rFonts w:ascii="Arial" w:hAnsi="Arial" w:cs="Arial"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6">
    <w:nsid w:val="3D6C066B"/>
    <w:multiLevelType w:val="hybridMultilevel"/>
    <w:tmpl w:val="7B34E8FE"/>
    <w:lvl w:ilvl="0" w:tplc="E452AF60">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3D842D50"/>
    <w:multiLevelType w:val="hybridMultilevel"/>
    <w:tmpl w:val="3234517A"/>
    <w:lvl w:ilvl="0" w:tplc="BE7E6E0E">
      <w:start w:val="1"/>
      <w:numFmt w:val="lowerRoman"/>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8">
    <w:nsid w:val="3E69008C"/>
    <w:multiLevelType w:val="hybridMultilevel"/>
    <w:tmpl w:val="367698E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9">
    <w:nsid w:val="3F66709E"/>
    <w:multiLevelType w:val="hybridMultilevel"/>
    <w:tmpl w:val="EFE4ACA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0">
    <w:nsid w:val="3FAC586F"/>
    <w:multiLevelType w:val="hybridMultilevel"/>
    <w:tmpl w:val="E9B42850"/>
    <w:lvl w:ilvl="0" w:tplc="1C090017">
      <w:start w:val="1"/>
      <w:numFmt w:val="low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61">
    <w:nsid w:val="401406D3"/>
    <w:multiLevelType w:val="hybridMultilevel"/>
    <w:tmpl w:val="137E07C2"/>
    <w:lvl w:ilvl="0" w:tplc="E116BA02">
      <w:start w:val="1"/>
      <w:numFmt w:val="lowerRoman"/>
      <w:lvlText w:val="(%1)"/>
      <w:lvlJc w:val="left"/>
      <w:pPr>
        <w:ind w:left="2215" w:hanging="360"/>
      </w:pPr>
      <w:rPr>
        <w:rFonts w:ascii="Arial" w:eastAsia="Times New Roman" w:hAnsi="Arial" w:cs="Arial"/>
      </w:rPr>
    </w:lvl>
    <w:lvl w:ilvl="1" w:tplc="1C090003" w:tentative="1">
      <w:start w:val="1"/>
      <w:numFmt w:val="bullet"/>
      <w:lvlText w:val="o"/>
      <w:lvlJc w:val="left"/>
      <w:pPr>
        <w:ind w:left="2935" w:hanging="360"/>
      </w:pPr>
      <w:rPr>
        <w:rFonts w:ascii="Courier New" w:hAnsi="Courier New" w:cs="Courier New" w:hint="default"/>
      </w:rPr>
    </w:lvl>
    <w:lvl w:ilvl="2" w:tplc="1C090005" w:tentative="1">
      <w:start w:val="1"/>
      <w:numFmt w:val="bullet"/>
      <w:lvlText w:val=""/>
      <w:lvlJc w:val="left"/>
      <w:pPr>
        <w:ind w:left="3655" w:hanging="360"/>
      </w:pPr>
      <w:rPr>
        <w:rFonts w:ascii="Wingdings" w:hAnsi="Wingdings" w:hint="default"/>
      </w:rPr>
    </w:lvl>
    <w:lvl w:ilvl="3" w:tplc="1C090001" w:tentative="1">
      <w:start w:val="1"/>
      <w:numFmt w:val="bullet"/>
      <w:lvlText w:val=""/>
      <w:lvlJc w:val="left"/>
      <w:pPr>
        <w:ind w:left="4375" w:hanging="360"/>
      </w:pPr>
      <w:rPr>
        <w:rFonts w:ascii="Symbol" w:hAnsi="Symbol" w:hint="default"/>
      </w:rPr>
    </w:lvl>
    <w:lvl w:ilvl="4" w:tplc="1C090003" w:tentative="1">
      <w:start w:val="1"/>
      <w:numFmt w:val="bullet"/>
      <w:lvlText w:val="o"/>
      <w:lvlJc w:val="left"/>
      <w:pPr>
        <w:ind w:left="5095" w:hanging="360"/>
      </w:pPr>
      <w:rPr>
        <w:rFonts w:ascii="Courier New" w:hAnsi="Courier New" w:cs="Courier New" w:hint="default"/>
      </w:rPr>
    </w:lvl>
    <w:lvl w:ilvl="5" w:tplc="1C090005" w:tentative="1">
      <w:start w:val="1"/>
      <w:numFmt w:val="bullet"/>
      <w:lvlText w:val=""/>
      <w:lvlJc w:val="left"/>
      <w:pPr>
        <w:ind w:left="5815" w:hanging="360"/>
      </w:pPr>
      <w:rPr>
        <w:rFonts w:ascii="Wingdings" w:hAnsi="Wingdings" w:hint="default"/>
      </w:rPr>
    </w:lvl>
    <w:lvl w:ilvl="6" w:tplc="1C090001" w:tentative="1">
      <w:start w:val="1"/>
      <w:numFmt w:val="bullet"/>
      <w:lvlText w:val=""/>
      <w:lvlJc w:val="left"/>
      <w:pPr>
        <w:ind w:left="6535" w:hanging="360"/>
      </w:pPr>
      <w:rPr>
        <w:rFonts w:ascii="Symbol" w:hAnsi="Symbol" w:hint="default"/>
      </w:rPr>
    </w:lvl>
    <w:lvl w:ilvl="7" w:tplc="1C090003" w:tentative="1">
      <w:start w:val="1"/>
      <w:numFmt w:val="bullet"/>
      <w:lvlText w:val="o"/>
      <w:lvlJc w:val="left"/>
      <w:pPr>
        <w:ind w:left="7255" w:hanging="360"/>
      </w:pPr>
      <w:rPr>
        <w:rFonts w:ascii="Courier New" w:hAnsi="Courier New" w:cs="Courier New" w:hint="default"/>
      </w:rPr>
    </w:lvl>
    <w:lvl w:ilvl="8" w:tplc="1C090005" w:tentative="1">
      <w:start w:val="1"/>
      <w:numFmt w:val="bullet"/>
      <w:lvlText w:val=""/>
      <w:lvlJc w:val="left"/>
      <w:pPr>
        <w:ind w:left="7975" w:hanging="360"/>
      </w:pPr>
      <w:rPr>
        <w:rFonts w:ascii="Wingdings" w:hAnsi="Wingdings" w:hint="default"/>
      </w:rPr>
    </w:lvl>
  </w:abstractNum>
  <w:abstractNum w:abstractNumId="162">
    <w:nsid w:val="405663F8"/>
    <w:multiLevelType w:val="hybridMultilevel"/>
    <w:tmpl w:val="3D986A4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3">
    <w:nsid w:val="415F2933"/>
    <w:multiLevelType w:val="hybridMultilevel"/>
    <w:tmpl w:val="91EEE8C2"/>
    <w:lvl w:ilvl="0" w:tplc="1C090005">
      <w:start w:val="1"/>
      <w:numFmt w:val="bullet"/>
      <w:lvlText w:val=""/>
      <w:lvlJc w:val="left"/>
      <w:pPr>
        <w:ind w:left="1146" w:hanging="360"/>
      </w:pPr>
      <w:rPr>
        <w:rFonts w:ascii="Wingdings" w:hAnsi="Wingdings"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64">
    <w:nsid w:val="4176185B"/>
    <w:multiLevelType w:val="hybridMultilevel"/>
    <w:tmpl w:val="86FCF178"/>
    <w:lvl w:ilvl="0" w:tplc="9D903F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nsid w:val="41C970B3"/>
    <w:multiLevelType w:val="hybridMultilevel"/>
    <w:tmpl w:val="9FCE40B8"/>
    <w:lvl w:ilvl="0" w:tplc="758CE656">
      <w:start w:val="1"/>
      <w:numFmt w:val="none"/>
      <w:lvlText w:val="c)"/>
      <w:lvlJc w:val="left"/>
      <w:pPr>
        <w:tabs>
          <w:tab w:val="num" w:pos="-45"/>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6">
    <w:nsid w:val="41CE45EC"/>
    <w:multiLevelType w:val="hybridMultilevel"/>
    <w:tmpl w:val="69AAF8A4"/>
    <w:lvl w:ilvl="0" w:tplc="85F484C2">
      <w:start w:val="4"/>
      <w:numFmt w:val="lowerLetter"/>
      <w:lvlText w:val="%1)"/>
      <w:lvlJc w:val="left"/>
      <w:pPr>
        <w:ind w:left="1231" w:hanging="360"/>
      </w:pPr>
      <w:rPr>
        <w:rFonts w:ascii="Arial" w:hAnsi="Arial" w:cs="Arial" w:hint="default"/>
        <w:i w:val="0"/>
        <w:iCs w:val="0"/>
      </w:rPr>
    </w:lvl>
    <w:lvl w:ilvl="1" w:tplc="1C090019" w:tentative="1">
      <w:start w:val="1"/>
      <w:numFmt w:val="lowerLetter"/>
      <w:lvlText w:val="%2."/>
      <w:lvlJc w:val="left"/>
      <w:pPr>
        <w:ind w:left="871" w:hanging="360"/>
      </w:pPr>
      <w:rPr>
        <w:rFonts w:cs="Times New Roman"/>
      </w:rPr>
    </w:lvl>
    <w:lvl w:ilvl="2" w:tplc="1C09001B" w:tentative="1">
      <w:start w:val="1"/>
      <w:numFmt w:val="lowerRoman"/>
      <w:lvlText w:val="%3."/>
      <w:lvlJc w:val="right"/>
      <w:pPr>
        <w:ind w:left="1591" w:hanging="180"/>
      </w:pPr>
      <w:rPr>
        <w:rFonts w:cs="Times New Roman"/>
      </w:rPr>
    </w:lvl>
    <w:lvl w:ilvl="3" w:tplc="1C09000F" w:tentative="1">
      <w:start w:val="1"/>
      <w:numFmt w:val="decimal"/>
      <w:lvlText w:val="%4."/>
      <w:lvlJc w:val="left"/>
      <w:pPr>
        <w:ind w:left="2311" w:hanging="360"/>
      </w:pPr>
      <w:rPr>
        <w:rFonts w:cs="Times New Roman"/>
      </w:rPr>
    </w:lvl>
    <w:lvl w:ilvl="4" w:tplc="1C090019" w:tentative="1">
      <w:start w:val="1"/>
      <w:numFmt w:val="lowerLetter"/>
      <w:lvlText w:val="%5."/>
      <w:lvlJc w:val="left"/>
      <w:pPr>
        <w:ind w:left="3031" w:hanging="360"/>
      </w:pPr>
      <w:rPr>
        <w:rFonts w:cs="Times New Roman"/>
      </w:rPr>
    </w:lvl>
    <w:lvl w:ilvl="5" w:tplc="1C09001B" w:tentative="1">
      <w:start w:val="1"/>
      <w:numFmt w:val="lowerRoman"/>
      <w:lvlText w:val="%6."/>
      <w:lvlJc w:val="right"/>
      <w:pPr>
        <w:ind w:left="3751" w:hanging="180"/>
      </w:pPr>
      <w:rPr>
        <w:rFonts w:cs="Times New Roman"/>
      </w:rPr>
    </w:lvl>
    <w:lvl w:ilvl="6" w:tplc="1C09000F" w:tentative="1">
      <w:start w:val="1"/>
      <w:numFmt w:val="decimal"/>
      <w:lvlText w:val="%7."/>
      <w:lvlJc w:val="left"/>
      <w:pPr>
        <w:ind w:left="4471" w:hanging="360"/>
      </w:pPr>
      <w:rPr>
        <w:rFonts w:cs="Times New Roman"/>
      </w:rPr>
    </w:lvl>
    <w:lvl w:ilvl="7" w:tplc="1C090019" w:tentative="1">
      <w:start w:val="1"/>
      <w:numFmt w:val="lowerLetter"/>
      <w:lvlText w:val="%8."/>
      <w:lvlJc w:val="left"/>
      <w:pPr>
        <w:ind w:left="5191" w:hanging="360"/>
      </w:pPr>
      <w:rPr>
        <w:rFonts w:cs="Times New Roman"/>
      </w:rPr>
    </w:lvl>
    <w:lvl w:ilvl="8" w:tplc="1C09001B" w:tentative="1">
      <w:start w:val="1"/>
      <w:numFmt w:val="lowerRoman"/>
      <w:lvlText w:val="%9."/>
      <w:lvlJc w:val="right"/>
      <w:pPr>
        <w:ind w:left="5911" w:hanging="180"/>
      </w:pPr>
      <w:rPr>
        <w:rFonts w:cs="Times New Roman"/>
      </w:rPr>
    </w:lvl>
  </w:abstractNum>
  <w:abstractNum w:abstractNumId="167">
    <w:nsid w:val="42143C16"/>
    <w:multiLevelType w:val="hybridMultilevel"/>
    <w:tmpl w:val="36BE8B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42CE1EA7"/>
    <w:multiLevelType w:val="hybridMultilevel"/>
    <w:tmpl w:val="91CA5AD8"/>
    <w:lvl w:ilvl="0" w:tplc="F5BE09CE">
      <w:start w:val="1"/>
      <w:numFmt w:val="lowerRoman"/>
      <w:lvlText w:val="(%1)"/>
      <w:lvlJc w:val="left"/>
      <w:pPr>
        <w:ind w:left="2526" w:hanging="720"/>
      </w:pPr>
      <w:rPr>
        <w:rFonts w:hint="default"/>
      </w:rPr>
    </w:lvl>
    <w:lvl w:ilvl="1" w:tplc="1C090019" w:tentative="1">
      <w:start w:val="1"/>
      <w:numFmt w:val="lowerLetter"/>
      <w:lvlText w:val="%2."/>
      <w:lvlJc w:val="left"/>
      <w:pPr>
        <w:ind w:left="2886" w:hanging="360"/>
      </w:pPr>
    </w:lvl>
    <w:lvl w:ilvl="2" w:tplc="1C09001B" w:tentative="1">
      <w:start w:val="1"/>
      <w:numFmt w:val="lowerRoman"/>
      <w:lvlText w:val="%3."/>
      <w:lvlJc w:val="right"/>
      <w:pPr>
        <w:ind w:left="3606" w:hanging="180"/>
      </w:pPr>
    </w:lvl>
    <w:lvl w:ilvl="3" w:tplc="1C09000F" w:tentative="1">
      <w:start w:val="1"/>
      <w:numFmt w:val="decimal"/>
      <w:lvlText w:val="%4."/>
      <w:lvlJc w:val="left"/>
      <w:pPr>
        <w:ind w:left="4326" w:hanging="360"/>
      </w:pPr>
    </w:lvl>
    <w:lvl w:ilvl="4" w:tplc="1C090019" w:tentative="1">
      <w:start w:val="1"/>
      <w:numFmt w:val="lowerLetter"/>
      <w:lvlText w:val="%5."/>
      <w:lvlJc w:val="left"/>
      <w:pPr>
        <w:ind w:left="5046" w:hanging="360"/>
      </w:pPr>
    </w:lvl>
    <w:lvl w:ilvl="5" w:tplc="1C09001B" w:tentative="1">
      <w:start w:val="1"/>
      <w:numFmt w:val="lowerRoman"/>
      <w:lvlText w:val="%6."/>
      <w:lvlJc w:val="right"/>
      <w:pPr>
        <w:ind w:left="5766" w:hanging="180"/>
      </w:pPr>
    </w:lvl>
    <w:lvl w:ilvl="6" w:tplc="1C09000F" w:tentative="1">
      <w:start w:val="1"/>
      <w:numFmt w:val="decimal"/>
      <w:lvlText w:val="%7."/>
      <w:lvlJc w:val="left"/>
      <w:pPr>
        <w:ind w:left="6486" w:hanging="360"/>
      </w:pPr>
    </w:lvl>
    <w:lvl w:ilvl="7" w:tplc="1C090019" w:tentative="1">
      <w:start w:val="1"/>
      <w:numFmt w:val="lowerLetter"/>
      <w:lvlText w:val="%8."/>
      <w:lvlJc w:val="left"/>
      <w:pPr>
        <w:ind w:left="7206" w:hanging="360"/>
      </w:pPr>
    </w:lvl>
    <w:lvl w:ilvl="8" w:tplc="1C09001B" w:tentative="1">
      <w:start w:val="1"/>
      <w:numFmt w:val="lowerRoman"/>
      <w:lvlText w:val="%9."/>
      <w:lvlJc w:val="right"/>
      <w:pPr>
        <w:ind w:left="7926" w:hanging="180"/>
      </w:pPr>
    </w:lvl>
  </w:abstractNum>
  <w:abstractNum w:abstractNumId="169">
    <w:nsid w:val="436665D1"/>
    <w:multiLevelType w:val="hybridMultilevel"/>
    <w:tmpl w:val="6D84C64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0">
    <w:nsid w:val="44257230"/>
    <w:multiLevelType w:val="hybridMultilevel"/>
    <w:tmpl w:val="CCBA7D5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44703DB2"/>
    <w:multiLevelType w:val="hybridMultilevel"/>
    <w:tmpl w:val="F63A99CC"/>
    <w:lvl w:ilvl="0" w:tplc="1C090017">
      <w:start w:val="1"/>
      <w:numFmt w:val="lowerLetter"/>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72">
    <w:nsid w:val="45521A61"/>
    <w:multiLevelType w:val="hybridMultilevel"/>
    <w:tmpl w:val="6FB27A40"/>
    <w:lvl w:ilvl="0" w:tplc="4190A33A">
      <w:start w:val="4"/>
      <w:numFmt w:val="lowerLetter"/>
      <w:lvlText w:val="%1)"/>
      <w:lvlJc w:val="left"/>
      <w:pPr>
        <w:ind w:left="1440" w:hanging="720"/>
      </w:pPr>
      <w:rPr>
        <w:rFonts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3">
    <w:nsid w:val="46597D01"/>
    <w:multiLevelType w:val="hybridMultilevel"/>
    <w:tmpl w:val="CC0ECE6C"/>
    <w:lvl w:ilvl="0" w:tplc="9F260CB8">
      <w:start w:val="1"/>
      <w:numFmt w:val="lowerLetter"/>
      <w:lvlText w:val="%1)"/>
      <w:lvlJc w:val="left"/>
      <w:pPr>
        <w:ind w:left="360" w:hanging="360"/>
      </w:pPr>
      <w:rPr>
        <w:rFonts w:ascii="Arial" w:hAnsi="Arial" w:cs="Arial" w:hint="default"/>
        <w:i w:val="0"/>
        <w:color w:val="000000" w:themeColor="text1"/>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4">
    <w:nsid w:val="466B3ACA"/>
    <w:multiLevelType w:val="hybridMultilevel"/>
    <w:tmpl w:val="B6463328"/>
    <w:lvl w:ilvl="0" w:tplc="4A16B330">
      <w:start w:val="1"/>
      <w:numFmt w:val="lowerRoman"/>
      <w:lvlText w:val="(%1)"/>
      <w:lvlJc w:val="left"/>
      <w:pPr>
        <w:ind w:left="1800" w:hanging="72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75">
    <w:nsid w:val="46C651B1"/>
    <w:multiLevelType w:val="hybridMultilevel"/>
    <w:tmpl w:val="8D1628C2"/>
    <w:lvl w:ilvl="0" w:tplc="3872FD78">
      <w:start w:val="95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6">
    <w:nsid w:val="47177F06"/>
    <w:multiLevelType w:val="hybridMultilevel"/>
    <w:tmpl w:val="74B84DF0"/>
    <w:lvl w:ilvl="0" w:tplc="33081DC6">
      <w:start w:val="1"/>
      <w:numFmt w:val="lowerRoman"/>
      <w:lvlText w:val="(%1)"/>
      <w:lvlJc w:val="left"/>
      <w:pPr>
        <w:ind w:left="1287" w:hanging="720"/>
      </w:pPr>
      <w:rPr>
        <w:i/>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7">
    <w:nsid w:val="476F28D3"/>
    <w:multiLevelType w:val="hybridMultilevel"/>
    <w:tmpl w:val="AD7E26F4"/>
    <w:lvl w:ilvl="0" w:tplc="AFFA85C6">
      <w:start w:val="1"/>
      <w:numFmt w:val="lowerLetter"/>
      <w:lvlText w:val="%1)"/>
      <w:lvlJc w:val="left"/>
      <w:pPr>
        <w:ind w:left="720" w:hanging="360"/>
      </w:pPr>
      <w:rPr>
        <w:rFonts w:ascii="Arial" w:hAnsi="Arial" w:cs="Arial" w:hint="default"/>
        <w:b w:val="0"/>
        <w:bCs w:val="0"/>
        <w:i w:val="0"/>
        <w:iCs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8">
    <w:nsid w:val="47D87443"/>
    <w:multiLevelType w:val="hybridMultilevel"/>
    <w:tmpl w:val="8B06E1FA"/>
    <w:lvl w:ilvl="0" w:tplc="2564BB36">
      <w:start w:val="1"/>
      <w:numFmt w:val="lowerLetter"/>
      <w:lvlText w:val="(%1)"/>
      <w:lvlJc w:val="left"/>
      <w:pPr>
        <w:ind w:left="1797" w:hanging="360"/>
      </w:pPr>
      <w:rPr>
        <w:rFonts w:hint="default"/>
      </w:rPr>
    </w:lvl>
    <w:lvl w:ilvl="1" w:tplc="1C090019" w:tentative="1">
      <w:start w:val="1"/>
      <w:numFmt w:val="lowerLetter"/>
      <w:lvlText w:val="%2."/>
      <w:lvlJc w:val="left"/>
      <w:pPr>
        <w:ind w:left="2517" w:hanging="360"/>
      </w:pPr>
    </w:lvl>
    <w:lvl w:ilvl="2" w:tplc="1C09001B" w:tentative="1">
      <w:start w:val="1"/>
      <w:numFmt w:val="lowerRoman"/>
      <w:lvlText w:val="%3."/>
      <w:lvlJc w:val="right"/>
      <w:pPr>
        <w:ind w:left="3237" w:hanging="180"/>
      </w:pPr>
    </w:lvl>
    <w:lvl w:ilvl="3" w:tplc="1C09000F" w:tentative="1">
      <w:start w:val="1"/>
      <w:numFmt w:val="decimal"/>
      <w:lvlText w:val="%4."/>
      <w:lvlJc w:val="left"/>
      <w:pPr>
        <w:ind w:left="3957" w:hanging="360"/>
      </w:pPr>
    </w:lvl>
    <w:lvl w:ilvl="4" w:tplc="1C090019" w:tentative="1">
      <w:start w:val="1"/>
      <w:numFmt w:val="lowerLetter"/>
      <w:lvlText w:val="%5."/>
      <w:lvlJc w:val="left"/>
      <w:pPr>
        <w:ind w:left="4677" w:hanging="360"/>
      </w:pPr>
    </w:lvl>
    <w:lvl w:ilvl="5" w:tplc="1C09001B" w:tentative="1">
      <w:start w:val="1"/>
      <w:numFmt w:val="lowerRoman"/>
      <w:lvlText w:val="%6."/>
      <w:lvlJc w:val="right"/>
      <w:pPr>
        <w:ind w:left="5397" w:hanging="180"/>
      </w:pPr>
    </w:lvl>
    <w:lvl w:ilvl="6" w:tplc="1C09000F" w:tentative="1">
      <w:start w:val="1"/>
      <w:numFmt w:val="decimal"/>
      <w:lvlText w:val="%7."/>
      <w:lvlJc w:val="left"/>
      <w:pPr>
        <w:ind w:left="6117" w:hanging="360"/>
      </w:pPr>
    </w:lvl>
    <w:lvl w:ilvl="7" w:tplc="1C090019" w:tentative="1">
      <w:start w:val="1"/>
      <w:numFmt w:val="lowerLetter"/>
      <w:lvlText w:val="%8."/>
      <w:lvlJc w:val="left"/>
      <w:pPr>
        <w:ind w:left="6837" w:hanging="360"/>
      </w:pPr>
    </w:lvl>
    <w:lvl w:ilvl="8" w:tplc="1C09001B" w:tentative="1">
      <w:start w:val="1"/>
      <w:numFmt w:val="lowerRoman"/>
      <w:lvlText w:val="%9."/>
      <w:lvlJc w:val="right"/>
      <w:pPr>
        <w:ind w:left="7557" w:hanging="180"/>
      </w:pPr>
    </w:lvl>
  </w:abstractNum>
  <w:abstractNum w:abstractNumId="179">
    <w:nsid w:val="480C422D"/>
    <w:multiLevelType w:val="hybridMultilevel"/>
    <w:tmpl w:val="774C2598"/>
    <w:lvl w:ilvl="0" w:tplc="0CD0F158">
      <w:start w:val="1"/>
      <w:numFmt w:val="lowerRoman"/>
      <w:lvlText w:val="(%1)"/>
      <w:lvlJc w:val="left"/>
      <w:pPr>
        <w:ind w:left="1146" w:hanging="72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80">
    <w:nsid w:val="484C4A74"/>
    <w:multiLevelType w:val="hybridMultilevel"/>
    <w:tmpl w:val="DE444FD4"/>
    <w:lvl w:ilvl="0" w:tplc="55A29CA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nsid w:val="486B02EA"/>
    <w:multiLevelType w:val="hybridMultilevel"/>
    <w:tmpl w:val="D176277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2">
    <w:nsid w:val="48A17E9E"/>
    <w:multiLevelType w:val="hybridMultilevel"/>
    <w:tmpl w:val="F8BE3BDC"/>
    <w:lvl w:ilvl="0" w:tplc="BB0C657E">
      <w:start w:val="1"/>
      <w:numFmt w:val="none"/>
      <w:lvlText w:val="c)"/>
      <w:lvlJc w:val="left"/>
      <w:pPr>
        <w:tabs>
          <w:tab w:val="num" w:pos="-45"/>
        </w:tabs>
        <w:ind w:left="36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3">
    <w:nsid w:val="49B02FAA"/>
    <w:multiLevelType w:val="hybridMultilevel"/>
    <w:tmpl w:val="E75AFCE8"/>
    <w:lvl w:ilvl="0" w:tplc="FAE245DE">
      <w:start w:val="2"/>
      <w:numFmt w:val="lowerRoman"/>
      <w:lvlText w:val="%1)"/>
      <w:lvlJc w:val="left"/>
      <w:pPr>
        <w:ind w:left="1800" w:hanging="72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84">
    <w:nsid w:val="49F327C0"/>
    <w:multiLevelType w:val="hybridMultilevel"/>
    <w:tmpl w:val="5FD6078A"/>
    <w:lvl w:ilvl="0" w:tplc="138AD874">
      <w:start w:val="3"/>
      <w:numFmt w:val="lowerLetter"/>
      <w:lvlText w:val="%1)"/>
      <w:lvlJc w:val="left"/>
      <w:pPr>
        <w:ind w:left="2080" w:hanging="360"/>
      </w:pPr>
      <w:rPr>
        <w:rFonts w:ascii="Arial" w:hAnsi="Arial" w:cs="Arial" w:hint="default"/>
      </w:rPr>
    </w:lvl>
    <w:lvl w:ilvl="1" w:tplc="1C090019">
      <w:start w:val="1"/>
      <w:numFmt w:val="lowerLetter"/>
      <w:lvlText w:val="%2."/>
      <w:lvlJc w:val="left"/>
      <w:pPr>
        <w:ind w:left="2800" w:hanging="360"/>
      </w:pPr>
    </w:lvl>
    <w:lvl w:ilvl="2" w:tplc="1C09001B" w:tentative="1">
      <w:start w:val="1"/>
      <w:numFmt w:val="lowerRoman"/>
      <w:lvlText w:val="%3."/>
      <w:lvlJc w:val="right"/>
      <w:pPr>
        <w:ind w:left="3520" w:hanging="180"/>
      </w:pPr>
    </w:lvl>
    <w:lvl w:ilvl="3" w:tplc="1C09000F" w:tentative="1">
      <w:start w:val="1"/>
      <w:numFmt w:val="decimal"/>
      <w:lvlText w:val="%4."/>
      <w:lvlJc w:val="left"/>
      <w:pPr>
        <w:ind w:left="4240" w:hanging="360"/>
      </w:pPr>
    </w:lvl>
    <w:lvl w:ilvl="4" w:tplc="1C090019" w:tentative="1">
      <w:start w:val="1"/>
      <w:numFmt w:val="lowerLetter"/>
      <w:lvlText w:val="%5."/>
      <w:lvlJc w:val="left"/>
      <w:pPr>
        <w:ind w:left="4960" w:hanging="360"/>
      </w:pPr>
    </w:lvl>
    <w:lvl w:ilvl="5" w:tplc="1C09001B" w:tentative="1">
      <w:start w:val="1"/>
      <w:numFmt w:val="lowerRoman"/>
      <w:lvlText w:val="%6."/>
      <w:lvlJc w:val="right"/>
      <w:pPr>
        <w:ind w:left="5680" w:hanging="180"/>
      </w:pPr>
    </w:lvl>
    <w:lvl w:ilvl="6" w:tplc="1C09000F" w:tentative="1">
      <w:start w:val="1"/>
      <w:numFmt w:val="decimal"/>
      <w:lvlText w:val="%7."/>
      <w:lvlJc w:val="left"/>
      <w:pPr>
        <w:ind w:left="6400" w:hanging="360"/>
      </w:pPr>
    </w:lvl>
    <w:lvl w:ilvl="7" w:tplc="1C090019" w:tentative="1">
      <w:start w:val="1"/>
      <w:numFmt w:val="lowerLetter"/>
      <w:lvlText w:val="%8."/>
      <w:lvlJc w:val="left"/>
      <w:pPr>
        <w:ind w:left="7120" w:hanging="360"/>
      </w:pPr>
    </w:lvl>
    <w:lvl w:ilvl="8" w:tplc="1C09001B" w:tentative="1">
      <w:start w:val="1"/>
      <w:numFmt w:val="lowerRoman"/>
      <w:lvlText w:val="%9."/>
      <w:lvlJc w:val="right"/>
      <w:pPr>
        <w:ind w:left="7840" w:hanging="180"/>
      </w:pPr>
    </w:lvl>
  </w:abstractNum>
  <w:abstractNum w:abstractNumId="185">
    <w:nsid w:val="49F6294C"/>
    <w:multiLevelType w:val="hybridMultilevel"/>
    <w:tmpl w:val="009A8130"/>
    <w:lvl w:ilvl="0" w:tplc="8E863018">
      <w:start w:val="2"/>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6">
    <w:nsid w:val="4A6B2055"/>
    <w:multiLevelType w:val="hybridMultilevel"/>
    <w:tmpl w:val="0A5CBE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4AA55B07"/>
    <w:multiLevelType w:val="hybridMultilevel"/>
    <w:tmpl w:val="F3908884"/>
    <w:lvl w:ilvl="0" w:tplc="FFDC6598">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8">
    <w:nsid w:val="4B163CF1"/>
    <w:multiLevelType w:val="hybridMultilevel"/>
    <w:tmpl w:val="D7D47010"/>
    <w:lvl w:ilvl="0" w:tplc="838E773C">
      <w:start w:val="1"/>
      <w:numFmt w:val="lowerLetter"/>
      <w:lvlText w:val="(%1)"/>
      <w:lvlJc w:val="left"/>
      <w:pPr>
        <w:ind w:left="1721" w:hanging="360"/>
      </w:pPr>
      <w:rPr>
        <w:rFonts w:hint="default"/>
        <w:i/>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189">
    <w:nsid w:val="4B217C22"/>
    <w:multiLevelType w:val="hybridMultilevel"/>
    <w:tmpl w:val="65447762"/>
    <w:lvl w:ilvl="0" w:tplc="7D580B30">
      <w:start w:val="1"/>
      <w:numFmt w:val="lowerLetter"/>
      <w:lvlText w:val="%1)"/>
      <w:lvlJc w:val="left"/>
      <w:pPr>
        <w:ind w:left="360" w:hanging="360"/>
      </w:pPr>
      <w:rPr>
        <w:rFonts w:hint="default"/>
      </w:rPr>
    </w:lvl>
    <w:lvl w:ilvl="1" w:tplc="1C090001">
      <w:start w:val="1"/>
      <w:numFmt w:val="bullet"/>
      <w:lvlText w:val=""/>
      <w:lvlJc w:val="left"/>
      <w:pPr>
        <w:ind w:left="1080" w:hanging="360"/>
      </w:pPr>
      <w:rPr>
        <w:rFonts w:ascii="Symbol" w:hAnsi="Symbol" w:hint="default"/>
      </w:r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90">
    <w:nsid w:val="4B44326C"/>
    <w:multiLevelType w:val="hybridMultilevel"/>
    <w:tmpl w:val="A8A41546"/>
    <w:lvl w:ilvl="0" w:tplc="71E85A04">
      <w:start w:val="1"/>
      <w:numFmt w:val="lowerRoman"/>
      <w:lvlText w:val="(%1)"/>
      <w:lvlJc w:val="left"/>
      <w:pPr>
        <w:ind w:left="2367" w:hanging="720"/>
      </w:pPr>
      <w:rPr>
        <w:rFonts w:hint="default"/>
      </w:rPr>
    </w:lvl>
    <w:lvl w:ilvl="1" w:tplc="1C090019" w:tentative="1">
      <w:start w:val="1"/>
      <w:numFmt w:val="lowerLetter"/>
      <w:lvlText w:val="%2."/>
      <w:lvlJc w:val="left"/>
      <w:pPr>
        <w:ind w:left="2727" w:hanging="360"/>
      </w:pPr>
    </w:lvl>
    <w:lvl w:ilvl="2" w:tplc="1C09001B" w:tentative="1">
      <w:start w:val="1"/>
      <w:numFmt w:val="lowerRoman"/>
      <w:lvlText w:val="%3."/>
      <w:lvlJc w:val="right"/>
      <w:pPr>
        <w:ind w:left="3447" w:hanging="180"/>
      </w:pPr>
    </w:lvl>
    <w:lvl w:ilvl="3" w:tplc="1C09000F" w:tentative="1">
      <w:start w:val="1"/>
      <w:numFmt w:val="decimal"/>
      <w:lvlText w:val="%4."/>
      <w:lvlJc w:val="left"/>
      <w:pPr>
        <w:ind w:left="4167" w:hanging="360"/>
      </w:pPr>
    </w:lvl>
    <w:lvl w:ilvl="4" w:tplc="1C090019" w:tentative="1">
      <w:start w:val="1"/>
      <w:numFmt w:val="lowerLetter"/>
      <w:lvlText w:val="%5."/>
      <w:lvlJc w:val="left"/>
      <w:pPr>
        <w:ind w:left="4887" w:hanging="360"/>
      </w:pPr>
    </w:lvl>
    <w:lvl w:ilvl="5" w:tplc="1C09001B" w:tentative="1">
      <w:start w:val="1"/>
      <w:numFmt w:val="lowerRoman"/>
      <w:lvlText w:val="%6."/>
      <w:lvlJc w:val="right"/>
      <w:pPr>
        <w:ind w:left="5607" w:hanging="180"/>
      </w:pPr>
    </w:lvl>
    <w:lvl w:ilvl="6" w:tplc="1C09000F" w:tentative="1">
      <w:start w:val="1"/>
      <w:numFmt w:val="decimal"/>
      <w:lvlText w:val="%7."/>
      <w:lvlJc w:val="left"/>
      <w:pPr>
        <w:ind w:left="6327" w:hanging="360"/>
      </w:pPr>
    </w:lvl>
    <w:lvl w:ilvl="7" w:tplc="1C090019" w:tentative="1">
      <w:start w:val="1"/>
      <w:numFmt w:val="lowerLetter"/>
      <w:lvlText w:val="%8."/>
      <w:lvlJc w:val="left"/>
      <w:pPr>
        <w:ind w:left="7047" w:hanging="360"/>
      </w:pPr>
    </w:lvl>
    <w:lvl w:ilvl="8" w:tplc="1C09001B" w:tentative="1">
      <w:start w:val="1"/>
      <w:numFmt w:val="lowerRoman"/>
      <w:lvlText w:val="%9."/>
      <w:lvlJc w:val="right"/>
      <w:pPr>
        <w:ind w:left="7767" w:hanging="180"/>
      </w:pPr>
    </w:lvl>
  </w:abstractNum>
  <w:abstractNum w:abstractNumId="191">
    <w:nsid w:val="4B7F0F6C"/>
    <w:multiLevelType w:val="hybridMultilevel"/>
    <w:tmpl w:val="9B0224A8"/>
    <w:lvl w:ilvl="0" w:tplc="D64E04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4BCD2DE8"/>
    <w:multiLevelType w:val="hybridMultilevel"/>
    <w:tmpl w:val="4A9A7F66"/>
    <w:lvl w:ilvl="0" w:tplc="86B4229E">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93">
    <w:nsid w:val="4BD2770D"/>
    <w:multiLevelType w:val="hybridMultilevel"/>
    <w:tmpl w:val="C4CC40A4"/>
    <w:lvl w:ilvl="0" w:tplc="76702996">
      <w:start w:val="63"/>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4">
    <w:nsid w:val="4C231866"/>
    <w:multiLevelType w:val="hybridMultilevel"/>
    <w:tmpl w:val="6C2C31F0"/>
    <w:lvl w:ilvl="0" w:tplc="BE7E6E0E">
      <w:start w:val="1"/>
      <w:numFmt w:val="lowerRoman"/>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5">
    <w:nsid w:val="4C2E4F4F"/>
    <w:multiLevelType w:val="hybridMultilevel"/>
    <w:tmpl w:val="9ECC8F6E"/>
    <w:lvl w:ilvl="0" w:tplc="955C8284">
      <w:start w:val="3"/>
      <w:numFmt w:val="bullet"/>
      <w:lvlText w:val="-"/>
      <w:lvlJc w:val="left"/>
      <w:pPr>
        <w:ind w:left="700" w:hanging="360"/>
      </w:pPr>
      <w:rPr>
        <w:rFonts w:ascii="Arial" w:eastAsia="Times New Roman" w:hAnsi="Arial" w:cs="Aria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96">
    <w:nsid w:val="4C6621C4"/>
    <w:multiLevelType w:val="hybridMultilevel"/>
    <w:tmpl w:val="6BF0540A"/>
    <w:lvl w:ilvl="0" w:tplc="64D81198">
      <w:start w:val="1"/>
      <w:numFmt w:val="lowerLetter"/>
      <w:lvlText w:val="(%1)"/>
      <w:lvlJc w:val="left"/>
      <w:pPr>
        <w:ind w:left="1806" w:hanging="360"/>
      </w:pPr>
      <w:rPr>
        <w:rFonts w:hint="default"/>
      </w:rPr>
    </w:lvl>
    <w:lvl w:ilvl="1" w:tplc="1C090019" w:tentative="1">
      <w:start w:val="1"/>
      <w:numFmt w:val="lowerLetter"/>
      <w:lvlText w:val="%2."/>
      <w:lvlJc w:val="left"/>
      <w:pPr>
        <w:ind w:left="2526" w:hanging="360"/>
      </w:pPr>
    </w:lvl>
    <w:lvl w:ilvl="2" w:tplc="1C09001B" w:tentative="1">
      <w:start w:val="1"/>
      <w:numFmt w:val="lowerRoman"/>
      <w:lvlText w:val="%3."/>
      <w:lvlJc w:val="right"/>
      <w:pPr>
        <w:ind w:left="3246" w:hanging="180"/>
      </w:pPr>
    </w:lvl>
    <w:lvl w:ilvl="3" w:tplc="1C09000F" w:tentative="1">
      <w:start w:val="1"/>
      <w:numFmt w:val="decimal"/>
      <w:lvlText w:val="%4."/>
      <w:lvlJc w:val="left"/>
      <w:pPr>
        <w:ind w:left="3966" w:hanging="360"/>
      </w:pPr>
    </w:lvl>
    <w:lvl w:ilvl="4" w:tplc="1C090019" w:tentative="1">
      <w:start w:val="1"/>
      <w:numFmt w:val="lowerLetter"/>
      <w:lvlText w:val="%5."/>
      <w:lvlJc w:val="left"/>
      <w:pPr>
        <w:ind w:left="4686" w:hanging="360"/>
      </w:pPr>
    </w:lvl>
    <w:lvl w:ilvl="5" w:tplc="1C09001B" w:tentative="1">
      <w:start w:val="1"/>
      <w:numFmt w:val="lowerRoman"/>
      <w:lvlText w:val="%6."/>
      <w:lvlJc w:val="right"/>
      <w:pPr>
        <w:ind w:left="5406" w:hanging="180"/>
      </w:pPr>
    </w:lvl>
    <w:lvl w:ilvl="6" w:tplc="1C09000F" w:tentative="1">
      <w:start w:val="1"/>
      <w:numFmt w:val="decimal"/>
      <w:lvlText w:val="%7."/>
      <w:lvlJc w:val="left"/>
      <w:pPr>
        <w:ind w:left="6126" w:hanging="360"/>
      </w:pPr>
    </w:lvl>
    <w:lvl w:ilvl="7" w:tplc="1C090019" w:tentative="1">
      <w:start w:val="1"/>
      <w:numFmt w:val="lowerLetter"/>
      <w:lvlText w:val="%8."/>
      <w:lvlJc w:val="left"/>
      <w:pPr>
        <w:ind w:left="6846" w:hanging="360"/>
      </w:pPr>
    </w:lvl>
    <w:lvl w:ilvl="8" w:tplc="1C09001B" w:tentative="1">
      <w:start w:val="1"/>
      <w:numFmt w:val="lowerRoman"/>
      <w:lvlText w:val="%9."/>
      <w:lvlJc w:val="right"/>
      <w:pPr>
        <w:ind w:left="7566" w:hanging="180"/>
      </w:pPr>
    </w:lvl>
  </w:abstractNum>
  <w:abstractNum w:abstractNumId="197">
    <w:nsid w:val="4CF52533"/>
    <w:multiLevelType w:val="hybridMultilevel"/>
    <w:tmpl w:val="96CA3EF2"/>
    <w:lvl w:ilvl="0" w:tplc="BE7E6E0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4D9C2621"/>
    <w:multiLevelType w:val="hybridMultilevel"/>
    <w:tmpl w:val="977636D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9">
    <w:nsid w:val="4DDE1541"/>
    <w:multiLevelType w:val="hybridMultilevel"/>
    <w:tmpl w:val="486A75E0"/>
    <w:lvl w:ilvl="0" w:tplc="1C090001">
      <w:start w:val="1"/>
      <w:numFmt w:val="bullet"/>
      <w:lvlText w:val=""/>
      <w:lvlJc w:val="left"/>
      <w:pPr>
        <w:ind w:left="2149" w:hanging="360"/>
      </w:pPr>
      <w:rPr>
        <w:rFonts w:ascii="Symbol" w:hAnsi="Symbol" w:hint="default"/>
      </w:rPr>
    </w:lvl>
    <w:lvl w:ilvl="1" w:tplc="1C090003" w:tentative="1">
      <w:start w:val="1"/>
      <w:numFmt w:val="bullet"/>
      <w:lvlText w:val="o"/>
      <w:lvlJc w:val="left"/>
      <w:pPr>
        <w:ind w:left="2869" w:hanging="360"/>
      </w:pPr>
      <w:rPr>
        <w:rFonts w:ascii="Courier New" w:hAnsi="Courier New" w:cs="Courier New" w:hint="default"/>
      </w:rPr>
    </w:lvl>
    <w:lvl w:ilvl="2" w:tplc="1C090005" w:tentative="1">
      <w:start w:val="1"/>
      <w:numFmt w:val="bullet"/>
      <w:lvlText w:val=""/>
      <w:lvlJc w:val="left"/>
      <w:pPr>
        <w:ind w:left="3589" w:hanging="360"/>
      </w:pPr>
      <w:rPr>
        <w:rFonts w:ascii="Wingdings" w:hAnsi="Wingdings" w:hint="default"/>
      </w:rPr>
    </w:lvl>
    <w:lvl w:ilvl="3" w:tplc="1C090001" w:tentative="1">
      <w:start w:val="1"/>
      <w:numFmt w:val="bullet"/>
      <w:lvlText w:val=""/>
      <w:lvlJc w:val="left"/>
      <w:pPr>
        <w:ind w:left="4309" w:hanging="360"/>
      </w:pPr>
      <w:rPr>
        <w:rFonts w:ascii="Symbol" w:hAnsi="Symbol" w:hint="default"/>
      </w:rPr>
    </w:lvl>
    <w:lvl w:ilvl="4" w:tplc="1C090003" w:tentative="1">
      <w:start w:val="1"/>
      <w:numFmt w:val="bullet"/>
      <w:lvlText w:val="o"/>
      <w:lvlJc w:val="left"/>
      <w:pPr>
        <w:ind w:left="5029" w:hanging="360"/>
      </w:pPr>
      <w:rPr>
        <w:rFonts w:ascii="Courier New" w:hAnsi="Courier New" w:cs="Courier New" w:hint="default"/>
      </w:rPr>
    </w:lvl>
    <w:lvl w:ilvl="5" w:tplc="1C090005" w:tentative="1">
      <w:start w:val="1"/>
      <w:numFmt w:val="bullet"/>
      <w:lvlText w:val=""/>
      <w:lvlJc w:val="left"/>
      <w:pPr>
        <w:ind w:left="5749" w:hanging="360"/>
      </w:pPr>
      <w:rPr>
        <w:rFonts w:ascii="Wingdings" w:hAnsi="Wingdings" w:hint="default"/>
      </w:rPr>
    </w:lvl>
    <w:lvl w:ilvl="6" w:tplc="1C090001" w:tentative="1">
      <w:start w:val="1"/>
      <w:numFmt w:val="bullet"/>
      <w:lvlText w:val=""/>
      <w:lvlJc w:val="left"/>
      <w:pPr>
        <w:ind w:left="6469" w:hanging="360"/>
      </w:pPr>
      <w:rPr>
        <w:rFonts w:ascii="Symbol" w:hAnsi="Symbol" w:hint="default"/>
      </w:rPr>
    </w:lvl>
    <w:lvl w:ilvl="7" w:tplc="1C090003" w:tentative="1">
      <w:start w:val="1"/>
      <w:numFmt w:val="bullet"/>
      <w:lvlText w:val="o"/>
      <w:lvlJc w:val="left"/>
      <w:pPr>
        <w:ind w:left="7189" w:hanging="360"/>
      </w:pPr>
      <w:rPr>
        <w:rFonts w:ascii="Courier New" w:hAnsi="Courier New" w:cs="Courier New" w:hint="default"/>
      </w:rPr>
    </w:lvl>
    <w:lvl w:ilvl="8" w:tplc="1C090005" w:tentative="1">
      <w:start w:val="1"/>
      <w:numFmt w:val="bullet"/>
      <w:lvlText w:val=""/>
      <w:lvlJc w:val="left"/>
      <w:pPr>
        <w:ind w:left="7909" w:hanging="360"/>
      </w:pPr>
      <w:rPr>
        <w:rFonts w:ascii="Wingdings" w:hAnsi="Wingdings" w:hint="default"/>
      </w:rPr>
    </w:lvl>
  </w:abstractNum>
  <w:abstractNum w:abstractNumId="200">
    <w:nsid w:val="4DE75CF7"/>
    <w:multiLevelType w:val="hybridMultilevel"/>
    <w:tmpl w:val="FB22DC50"/>
    <w:lvl w:ilvl="0" w:tplc="DCECFB8E">
      <w:start w:val="1"/>
      <w:numFmt w:val="lowerRoman"/>
      <w:lvlText w:val="(%1)"/>
      <w:lvlJc w:val="left"/>
      <w:pPr>
        <w:ind w:left="2160" w:hanging="72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1">
    <w:nsid w:val="4DEC28F1"/>
    <w:multiLevelType w:val="hybridMultilevel"/>
    <w:tmpl w:val="D99CAD50"/>
    <w:lvl w:ilvl="0" w:tplc="70BA1090">
      <w:start w:val="1"/>
      <w:numFmt w:val="lowerLetter"/>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2">
    <w:nsid w:val="4E0D0FB9"/>
    <w:multiLevelType w:val="hybridMultilevel"/>
    <w:tmpl w:val="2B62B236"/>
    <w:lvl w:ilvl="0" w:tplc="366E6F16">
      <w:start w:val="1"/>
      <w:numFmt w:val="lowerLetter"/>
      <w:lvlText w:val="(%1)"/>
      <w:lvlJc w:val="left"/>
      <w:pPr>
        <w:ind w:left="360" w:hanging="360"/>
      </w:pPr>
      <w:rPr>
        <w:rFonts w:ascii="Arial" w:eastAsia="Times New Roman" w:hAnsi="Arial" w:cs="Arial"/>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03">
    <w:nsid w:val="4E804BB2"/>
    <w:multiLevelType w:val="hybridMultilevel"/>
    <w:tmpl w:val="C26AF782"/>
    <w:lvl w:ilvl="0" w:tplc="E19EECD0">
      <w:start w:val="1"/>
      <w:numFmt w:val="lowerLetter"/>
      <w:lvlText w:val="(%1)"/>
      <w:lvlJc w:val="left"/>
      <w:pPr>
        <w:ind w:left="360" w:hanging="360"/>
      </w:pPr>
      <w:rPr>
        <w:rFonts w:ascii="Arial" w:hAnsi="Arial" w:cs="Arial" w:hint="default"/>
        <w:b w:val="0"/>
        <w:i w:val="0"/>
        <w:color w:val="auto"/>
        <w:sz w:val="22"/>
        <w:szCs w:val="22"/>
      </w:rPr>
    </w:lvl>
    <w:lvl w:ilvl="1" w:tplc="1C090011">
      <w:start w:val="1"/>
      <w:numFmt w:val="decimal"/>
      <w:lvlText w:val="%2)"/>
      <w:lvlJc w:val="left"/>
      <w:pPr>
        <w:ind w:left="1080" w:hanging="360"/>
      </w:pPr>
      <w:rPr>
        <w:rFonts w:hint="default"/>
      </w:rPr>
    </w:lvl>
    <w:lvl w:ilvl="2" w:tplc="1C09001B">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04">
    <w:nsid w:val="4FA232D8"/>
    <w:multiLevelType w:val="hybridMultilevel"/>
    <w:tmpl w:val="A95245FE"/>
    <w:lvl w:ilvl="0" w:tplc="94D41916">
      <w:start w:val="1"/>
      <w:numFmt w:val="lowerLetter"/>
      <w:lvlText w:val="(%1)"/>
      <w:lvlJc w:val="left"/>
      <w:pPr>
        <w:ind w:left="2520" w:hanging="360"/>
      </w:pPr>
      <w:rPr>
        <w:rFonts w:hint="default"/>
        <w:color w:val="auto"/>
      </w:rPr>
    </w:lvl>
    <w:lvl w:ilvl="1" w:tplc="1C090019" w:tentative="1">
      <w:start w:val="1"/>
      <w:numFmt w:val="lowerLetter"/>
      <w:lvlText w:val="%2."/>
      <w:lvlJc w:val="left"/>
      <w:pPr>
        <w:ind w:left="3240" w:hanging="360"/>
      </w:pPr>
    </w:lvl>
    <w:lvl w:ilvl="2" w:tplc="1C09001B" w:tentative="1">
      <w:start w:val="1"/>
      <w:numFmt w:val="lowerRoman"/>
      <w:lvlText w:val="%3."/>
      <w:lvlJc w:val="right"/>
      <w:pPr>
        <w:ind w:left="3960" w:hanging="180"/>
      </w:pPr>
    </w:lvl>
    <w:lvl w:ilvl="3" w:tplc="1C09000F" w:tentative="1">
      <w:start w:val="1"/>
      <w:numFmt w:val="decimal"/>
      <w:lvlText w:val="%4."/>
      <w:lvlJc w:val="left"/>
      <w:pPr>
        <w:ind w:left="4680" w:hanging="360"/>
      </w:pPr>
    </w:lvl>
    <w:lvl w:ilvl="4" w:tplc="1C090019" w:tentative="1">
      <w:start w:val="1"/>
      <w:numFmt w:val="lowerLetter"/>
      <w:lvlText w:val="%5."/>
      <w:lvlJc w:val="left"/>
      <w:pPr>
        <w:ind w:left="5400" w:hanging="360"/>
      </w:pPr>
    </w:lvl>
    <w:lvl w:ilvl="5" w:tplc="1C09001B" w:tentative="1">
      <w:start w:val="1"/>
      <w:numFmt w:val="lowerRoman"/>
      <w:lvlText w:val="%6."/>
      <w:lvlJc w:val="right"/>
      <w:pPr>
        <w:ind w:left="6120" w:hanging="180"/>
      </w:pPr>
    </w:lvl>
    <w:lvl w:ilvl="6" w:tplc="1C09000F" w:tentative="1">
      <w:start w:val="1"/>
      <w:numFmt w:val="decimal"/>
      <w:lvlText w:val="%7."/>
      <w:lvlJc w:val="left"/>
      <w:pPr>
        <w:ind w:left="6840" w:hanging="360"/>
      </w:pPr>
    </w:lvl>
    <w:lvl w:ilvl="7" w:tplc="1C090019" w:tentative="1">
      <w:start w:val="1"/>
      <w:numFmt w:val="lowerLetter"/>
      <w:lvlText w:val="%8."/>
      <w:lvlJc w:val="left"/>
      <w:pPr>
        <w:ind w:left="7560" w:hanging="360"/>
      </w:pPr>
    </w:lvl>
    <w:lvl w:ilvl="8" w:tplc="1C09001B" w:tentative="1">
      <w:start w:val="1"/>
      <w:numFmt w:val="lowerRoman"/>
      <w:lvlText w:val="%9."/>
      <w:lvlJc w:val="right"/>
      <w:pPr>
        <w:ind w:left="8280" w:hanging="180"/>
      </w:pPr>
    </w:lvl>
  </w:abstractNum>
  <w:abstractNum w:abstractNumId="205">
    <w:nsid w:val="50127D1A"/>
    <w:multiLevelType w:val="hybridMultilevel"/>
    <w:tmpl w:val="947CDB2A"/>
    <w:lvl w:ilvl="0" w:tplc="63345A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nsid w:val="50290849"/>
    <w:multiLevelType w:val="hybridMultilevel"/>
    <w:tmpl w:val="990260F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7">
    <w:nsid w:val="50FF0B12"/>
    <w:multiLevelType w:val="hybridMultilevel"/>
    <w:tmpl w:val="209EC6F6"/>
    <w:lvl w:ilvl="0" w:tplc="C1B02CDA">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8">
    <w:nsid w:val="51EE5331"/>
    <w:multiLevelType w:val="hybridMultilevel"/>
    <w:tmpl w:val="48A415E8"/>
    <w:lvl w:ilvl="0" w:tplc="98A21656">
      <w:start w:val="1"/>
      <w:numFmt w:val="lowerLetter"/>
      <w:lvlText w:val="%1)"/>
      <w:lvlJc w:val="left"/>
      <w:pPr>
        <w:ind w:left="2157" w:hanging="360"/>
      </w:pPr>
      <w:rPr>
        <w:rFonts w:hint="default"/>
      </w:rPr>
    </w:lvl>
    <w:lvl w:ilvl="1" w:tplc="1C090019" w:tentative="1">
      <w:start w:val="1"/>
      <w:numFmt w:val="lowerLetter"/>
      <w:lvlText w:val="%2."/>
      <w:lvlJc w:val="left"/>
      <w:pPr>
        <w:ind w:left="2877" w:hanging="360"/>
      </w:pPr>
    </w:lvl>
    <w:lvl w:ilvl="2" w:tplc="1C09001B" w:tentative="1">
      <w:start w:val="1"/>
      <w:numFmt w:val="lowerRoman"/>
      <w:lvlText w:val="%3."/>
      <w:lvlJc w:val="right"/>
      <w:pPr>
        <w:ind w:left="3597" w:hanging="180"/>
      </w:pPr>
    </w:lvl>
    <w:lvl w:ilvl="3" w:tplc="1C09000F" w:tentative="1">
      <w:start w:val="1"/>
      <w:numFmt w:val="decimal"/>
      <w:lvlText w:val="%4."/>
      <w:lvlJc w:val="left"/>
      <w:pPr>
        <w:ind w:left="4317" w:hanging="360"/>
      </w:pPr>
    </w:lvl>
    <w:lvl w:ilvl="4" w:tplc="1C090019" w:tentative="1">
      <w:start w:val="1"/>
      <w:numFmt w:val="lowerLetter"/>
      <w:lvlText w:val="%5."/>
      <w:lvlJc w:val="left"/>
      <w:pPr>
        <w:ind w:left="5037" w:hanging="360"/>
      </w:pPr>
    </w:lvl>
    <w:lvl w:ilvl="5" w:tplc="1C09001B" w:tentative="1">
      <w:start w:val="1"/>
      <w:numFmt w:val="lowerRoman"/>
      <w:lvlText w:val="%6."/>
      <w:lvlJc w:val="right"/>
      <w:pPr>
        <w:ind w:left="5757" w:hanging="180"/>
      </w:pPr>
    </w:lvl>
    <w:lvl w:ilvl="6" w:tplc="1C09000F" w:tentative="1">
      <w:start w:val="1"/>
      <w:numFmt w:val="decimal"/>
      <w:lvlText w:val="%7."/>
      <w:lvlJc w:val="left"/>
      <w:pPr>
        <w:ind w:left="6477" w:hanging="360"/>
      </w:pPr>
    </w:lvl>
    <w:lvl w:ilvl="7" w:tplc="1C090019" w:tentative="1">
      <w:start w:val="1"/>
      <w:numFmt w:val="lowerLetter"/>
      <w:lvlText w:val="%8."/>
      <w:lvlJc w:val="left"/>
      <w:pPr>
        <w:ind w:left="7197" w:hanging="360"/>
      </w:pPr>
    </w:lvl>
    <w:lvl w:ilvl="8" w:tplc="1C09001B" w:tentative="1">
      <w:start w:val="1"/>
      <w:numFmt w:val="lowerRoman"/>
      <w:lvlText w:val="%9."/>
      <w:lvlJc w:val="right"/>
      <w:pPr>
        <w:ind w:left="7917" w:hanging="180"/>
      </w:pPr>
    </w:lvl>
  </w:abstractNum>
  <w:abstractNum w:abstractNumId="209">
    <w:nsid w:val="520145E4"/>
    <w:multiLevelType w:val="hybridMultilevel"/>
    <w:tmpl w:val="390AA23C"/>
    <w:lvl w:ilvl="0" w:tplc="24620D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nsid w:val="528A4CD2"/>
    <w:multiLevelType w:val="hybridMultilevel"/>
    <w:tmpl w:val="4DCC0488"/>
    <w:lvl w:ilvl="0" w:tplc="AFD89E02">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528C1CE8"/>
    <w:multiLevelType w:val="hybridMultilevel"/>
    <w:tmpl w:val="2A18463E"/>
    <w:lvl w:ilvl="0" w:tplc="CD3CEEB4">
      <w:start w:val="1"/>
      <w:numFmt w:val="lowerRoman"/>
      <w:lvlText w:val="(%1)"/>
      <w:lvlJc w:val="left"/>
      <w:pPr>
        <w:ind w:left="1077" w:hanging="72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2">
    <w:nsid w:val="52B2492B"/>
    <w:multiLevelType w:val="hybridMultilevel"/>
    <w:tmpl w:val="BC7C95C6"/>
    <w:lvl w:ilvl="0" w:tplc="7A9C406C">
      <w:start w:val="1"/>
      <w:numFmt w:val="lowerLetter"/>
      <w:lvlText w:val="%1)"/>
      <w:lvlJc w:val="left"/>
      <w:pPr>
        <w:ind w:left="1797" w:hanging="360"/>
      </w:pPr>
      <w:rPr>
        <w:rFonts w:hint="default"/>
      </w:rPr>
    </w:lvl>
    <w:lvl w:ilvl="1" w:tplc="1C090019">
      <w:start w:val="1"/>
      <w:numFmt w:val="lowerLetter"/>
      <w:lvlText w:val="%2."/>
      <w:lvlJc w:val="left"/>
      <w:pPr>
        <w:ind w:left="2517" w:hanging="360"/>
      </w:pPr>
    </w:lvl>
    <w:lvl w:ilvl="2" w:tplc="1C09001B" w:tentative="1">
      <w:start w:val="1"/>
      <w:numFmt w:val="lowerRoman"/>
      <w:lvlText w:val="%3."/>
      <w:lvlJc w:val="right"/>
      <w:pPr>
        <w:ind w:left="3237" w:hanging="180"/>
      </w:pPr>
    </w:lvl>
    <w:lvl w:ilvl="3" w:tplc="1C09000F" w:tentative="1">
      <w:start w:val="1"/>
      <w:numFmt w:val="decimal"/>
      <w:lvlText w:val="%4."/>
      <w:lvlJc w:val="left"/>
      <w:pPr>
        <w:ind w:left="3957" w:hanging="360"/>
      </w:pPr>
    </w:lvl>
    <w:lvl w:ilvl="4" w:tplc="1C090019" w:tentative="1">
      <w:start w:val="1"/>
      <w:numFmt w:val="lowerLetter"/>
      <w:lvlText w:val="%5."/>
      <w:lvlJc w:val="left"/>
      <w:pPr>
        <w:ind w:left="4677" w:hanging="360"/>
      </w:pPr>
    </w:lvl>
    <w:lvl w:ilvl="5" w:tplc="1C09001B" w:tentative="1">
      <w:start w:val="1"/>
      <w:numFmt w:val="lowerRoman"/>
      <w:lvlText w:val="%6."/>
      <w:lvlJc w:val="right"/>
      <w:pPr>
        <w:ind w:left="5397" w:hanging="180"/>
      </w:pPr>
    </w:lvl>
    <w:lvl w:ilvl="6" w:tplc="1C09000F" w:tentative="1">
      <w:start w:val="1"/>
      <w:numFmt w:val="decimal"/>
      <w:lvlText w:val="%7."/>
      <w:lvlJc w:val="left"/>
      <w:pPr>
        <w:ind w:left="6117" w:hanging="360"/>
      </w:pPr>
    </w:lvl>
    <w:lvl w:ilvl="7" w:tplc="1C090019" w:tentative="1">
      <w:start w:val="1"/>
      <w:numFmt w:val="lowerLetter"/>
      <w:lvlText w:val="%8."/>
      <w:lvlJc w:val="left"/>
      <w:pPr>
        <w:ind w:left="6837" w:hanging="360"/>
      </w:pPr>
    </w:lvl>
    <w:lvl w:ilvl="8" w:tplc="1C09001B" w:tentative="1">
      <w:start w:val="1"/>
      <w:numFmt w:val="lowerRoman"/>
      <w:lvlText w:val="%9."/>
      <w:lvlJc w:val="right"/>
      <w:pPr>
        <w:ind w:left="7557" w:hanging="180"/>
      </w:pPr>
    </w:lvl>
  </w:abstractNum>
  <w:abstractNum w:abstractNumId="213">
    <w:nsid w:val="53553C6C"/>
    <w:multiLevelType w:val="hybridMultilevel"/>
    <w:tmpl w:val="FE022A60"/>
    <w:lvl w:ilvl="0" w:tplc="F1D4EE20">
      <w:start w:val="1"/>
      <w:numFmt w:val="lowerRoman"/>
      <w:lvlText w:val="(%1)"/>
      <w:lvlJc w:val="left"/>
      <w:pPr>
        <w:ind w:left="1146" w:hanging="720"/>
      </w:pPr>
      <w:rPr>
        <w:rFonts w:hint="default"/>
        <w:sz w:val="22"/>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214">
    <w:nsid w:val="537D1EB4"/>
    <w:multiLevelType w:val="hybridMultilevel"/>
    <w:tmpl w:val="D63427C2"/>
    <w:lvl w:ilvl="0" w:tplc="D2BC116C">
      <w:start w:val="1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5">
    <w:nsid w:val="53E42A83"/>
    <w:multiLevelType w:val="hybridMultilevel"/>
    <w:tmpl w:val="4EFA389C"/>
    <w:lvl w:ilvl="0" w:tplc="5F6C355A">
      <w:start w:val="1"/>
      <w:numFmt w:val="lowerRoman"/>
      <w:lvlText w:val="(%1)"/>
      <w:lvlJc w:val="left"/>
      <w:pPr>
        <w:ind w:left="1287" w:hanging="72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216">
    <w:nsid w:val="54481825"/>
    <w:multiLevelType w:val="hybridMultilevel"/>
    <w:tmpl w:val="89340218"/>
    <w:lvl w:ilvl="0" w:tplc="51EE8D1A">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7">
    <w:nsid w:val="54825684"/>
    <w:multiLevelType w:val="hybridMultilevel"/>
    <w:tmpl w:val="C7382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54AF7E42"/>
    <w:multiLevelType w:val="hybridMultilevel"/>
    <w:tmpl w:val="F9804322"/>
    <w:lvl w:ilvl="0" w:tplc="EC8E8E70">
      <w:start w:val="1"/>
      <w:numFmt w:val="lowerLetter"/>
      <w:lvlText w:val="%1)"/>
      <w:lvlJc w:val="left"/>
      <w:pPr>
        <w:ind w:left="1065" w:hanging="70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9">
    <w:nsid w:val="54BE4054"/>
    <w:multiLevelType w:val="hybridMultilevel"/>
    <w:tmpl w:val="4516CEBE"/>
    <w:lvl w:ilvl="0" w:tplc="4EC8E108">
      <w:start w:val="3"/>
      <w:numFmt w:val="lowerLetter"/>
      <w:lvlText w:val="%1)"/>
      <w:lvlJc w:val="left"/>
      <w:pPr>
        <w:ind w:left="1440" w:hanging="720"/>
      </w:pPr>
      <w:rPr>
        <w:rFonts w:hint="default"/>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0">
    <w:nsid w:val="558C154C"/>
    <w:multiLevelType w:val="hybridMultilevel"/>
    <w:tmpl w:val="8660B9CE"/>
    <w:lvl w:ilvl="0" w:tplc="B65C8598">
      <w:start w:val="3"/>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1">
    <w:nsid w:val="55B8346B"/>
    <w:multiLevelType w:val="hybridMultilevel"/>
    <w:tmpl w:val="5E80B55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2">
    <w:nsid w:val="560D713E"/>
    <w:multiLevelType w:val="hybridMultilevel"/>
    <w:tmpl w:val="8C24DED6"/>
    <w:lvl w:ilvl="0" w:tplc="82F436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nsid w:val="563C12F7"/>
    <w:multiLevelType w:val="hybridMultilevel"/>
    <w:tmpl w:val="FA4CBCEC"/>
    <w:lvl w:ilvl="0" w:tplc="1C090017">
      <w:start w:val="1"/>
      <w:numFmt w:val="lowerLetter"/>
      <w:lvlText w:val="%1)"/>
      <w:lvlJc w:val="left"/>
      <w:pPr>
        <w:ind w:left="36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24">
    <w:nsid w:val="56524F9F"/>
    <w:multiLevelType w:val="hybridMultilevel"/>
    <w:tmpl w:val="CF00C9A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5">
    <w:nsid w:val="570E6F36"/>
    <w:multiLevelType w:val="hybridMultilevel"/>
    <w:tmpl w:val="E954CD10"/>
    <w:lvl w:ilvl="0" w:tplc="AD44B950">
      <w:start w:val="1"/>
      <w:numFmt w:val="lowerLetter"/>
      <w:lvlText w:val="%1)"/>
      <w:lvlJc w:val="left"/>
      <w:pPr>
        <w:ind w:left="405" w:hanging="360"/>
      </w:pPr>
      <w:rPr>
        <w:rFonts w:ascii="Arial" w:hAnsi="Arial" w:cs="Arial" w:hint="default"/>
      </w:rPr>
    </w:lvl>
    <w:lvl w:ilvl="1" w:tplc="04090019">
      <w:start w:val="1"/>
      <w:numFmt w:val="lowerLetter"/>
      <w:lvlText w:val="%2."/>
      <w:lvlJc w:val="left"/>
      <w:pPr>
        <w:ind w:left="1125" w:hanging="360"/>
      </w:pPr>
    </w:lvl>
    <w:lvl w:ilvl="2" w:tplc="8242A23C">
      <w:start w:val="108"/>
      <w:numFmt w:val="decimal"/>
      <w:lvlText w:val="%3"/>
      <w:lvlJc w:val="left"/>
      <w:pPr>
        <w:ind w:left="2025" w:hanging="360"/>
      </w:pPr>
      <w:rPr>
        <w:rFonts w:hint="default"/>
      </w:rPr>
    </w:lvl>
    <w:lvl w:ilvl="3" w:tplc="2D4E8F50">
      <w:start w:val="1"/>
      <w:numFmt w:val="upperLetter"/>
      <w:lvlText w:val="%4)"/>
      <w:lvlJc w:val="left"/>
      <w:pPr>
        <w:ind w:left="2565" w:hanging="360"/>
      </w:pPr>
      <w:rPr>
        <w:rFonts w:hint="default"/>
      </w:rPr>
    </w:lvl>
    <w:lvl w:ilvl="4" w:tplc="5BD8BFC4">
      <w:start w:val="1"/>
      <w:numFmt w:val="lowerLetter"/>
      <w:lvlText w:val="(%5)"/>
      <w:lvlJc w:val="left"/>
      <w:pPr>
        <w:ind w:left="3285" w:hanging="360"/>
      </w:pPr>
      <w:rPr>
        <w:rFonts w:hint="default"/>
      </w:r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6">
    <w:nsid w:val="57715295"/>
    <w:multiLevelType w:val="hybridMultilevel"/>
    <w:tmpl w:val="8FDE9B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587674A5"/>
    <w:multiLevelType w:val="hybridMultilevel"/>
    <w:tmpl w:val="449C8C48"/>
    <w:lvl w:ilvl="0" w:tplc="04090001">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228">
    <w:nsid w:val="58895503"/>
    <w:multiLevelType w:val="hybridMultilevel"/>
    <w:tmpl w:val="1830459A"/>
    <w:lvl w:ilvl="0" w:tplc="1F3461D8">
      <w:start w:val="1"/>
      <w:numFmt w:val="lowerRoman"/>
      <w:lvlText w:val="(%1)"/>
      <w:lvlJc w:val="left"/>
      <w:pPr>
        <w:ind w:left="1444" w:hanging="72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29">
    <w:nsid w:val="58C83F8C"/>
    <w:multiLevelType w:val="hybridMultilevel"/>
    <w:tmpl w:val="A3125864"/>
    <w:lvl w:ilvl="0" w:tplc="55D2F0FC">
      <w:start w:val="1"/>
      <w:numFmt w:val="lowerLetter"/>
      <w:lvlText w:val="%1)"/>
      <w:lvlJc w:val="left"/>
      <w:pPr>
        <w:ind w:left="360" w:hanging="360"/>
      </w:pPr>
      <w:rPr>
        <w:rFonts w:ascii="Arial" w:hAnsi="Arial" w:cs="Arial" w:hint="default"/>
        <w:i w:val="0"/>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30">
    <w:nsid w:val="58EA62E1"/>
    <w:multiLevelType w:val="hybridMultilevel"/>
    <w:tmpl w:val="8CE2583C"/>
    <w:lvl w:ilvl="0" w:tplc="CB3E8696">
      <w:start w:val="1"/>
      <w:numFmt w:val="lowerLetter"/>
      <w:lvlText w:val="(%1)"/>
      <w:lvlJc w:val="left"/>
      <w:pPr>
        <w:ind w:left="1721" w:hanging="360"/>
      </w:pPr>
      <w:rPr>
        <w:rFonts w:hint="default"/>
        <w:i/>
      </w:r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231">
    <w:nsid w:val="59C05807"/>
    <w:multiLevelType w:val="hybridMultilevel"/>
    <w:tmpl w:val="AC7CBF1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2">
    <w:nsid w:val="5AB17220"/>
    <w:multiLevelType w:val="hybridMultilevel"/>
    <w:tmpl w:val="316A134E"/>
    <w:lvl w:ilvl="0" w:tplc="1C090017">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33">
    <w:nsid w:val="5B410E0A"/>
    <w:multiLevelType w:val="hybridMultilevel"/>
    <w:tmpl w:val="05667328"/>
    <w:lvl w:ilvl="0" w:tplc="04090017">
      <w:start w:val="1"/>
      <w:numFmt w:val="lowerLetter"/>
      <w:lvlText w:val="%1)"/>
      <w:lvlJc w:val="left"/>
      <w:pPr>
        <w:ind w:left="1495"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234">
    <w:nsid w:val="5BC0201F"/>
    <w:multiLevelType w:val="hybridMultilevel"/>
    <w:tmpl w:val="D390C718"/>
    <w:lvl w:ilvl="0" w:tplc="9312819C">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5BD66772"/>
    <w:multiLevelType w:val="hybridMultilevel"/>
    <w:tmpl w:val="4C2833AE"/>
    <w:lvl w:ilvl="0" w:tplc="444C729C">
      <w:start w:val="1"/>
      <w:numFmt w:val="lowerLetter"/>
      <w:lvlText w:val="%1)"/>
      <w:lvlJc w:val="left"/>
      <w:pPr>
        <w:ind w:left="2157" w:hanging="360"/>
      </w:pPr>
      <w:rPr>
        <w:rFonts w:hint="default"/>
      </w:rPr>
    </w:lvl>
    <w:lvl w:ilvl="1" w:tplc="1C090019" w:tentative="1">
      <w:start w:val="1"/>
      <w:numFmt w:val="lowerLetter"/>
      <w:lvlText w:val="%2."/>
      <w:lvlJc w:val="left"/>
      <w:pPr>
        <w:ind w:left="2877" w:hanging="360"/>
      </w:pPr>
    </w:lvl>
    <w:lvl w:ilvl="2" w:tplc="1C09001B" w:tentative="1">
      <w:start w:val="1"/>
      <w:numFmt w:val="lowerRoman"/>
      <w:lvlText w:val="%3."/>
      <w:lvlJc w:val="right"/>
      <w:pPr>
        <w:ind w:left="3597" w:hanging="180"/>
      </w:pPr>
    </w:lvl>
    <w:lvl w:ilvl="3" w:tplc="1C09000F" w:tentative="1">
      <w:start w:val="1"/>
      <w:numFmt w:val="decimal"/>
      <w:lvlText w:val="%4."/>
      <w:lvlJc w:val="left"/>
      <w:pPr>
        <w:ind w:left="4317" w:hanging="360"/>
      </w:pPr>
    </w:lvl>
    <w:lvl w:ilvl="4" w:tplc="1C090019" w:tentative="1">
      <w:start w:val="1"/>
      <w:numFmt w:val="lowerLetter"/>
      <w:lvlText w:val="%5."/>
      <w:lvlJc w:val="left"/>
      <w:pPr>
        <w:ind w:left="5037" w:hanging="360"/>
      </w:pPr>
    </w:lvl>
    <w:lvl w:ilvl="5" w:tplc="1C09001B" w:tentative="1">
      <w:start w:val="1"/>
      <w:numFmt w:val="lowerRoman"/>
      <w:lvlText w:val="%6."/>
      <w:lvlJc w:val="right"/>
      <w:pPr>
        <w:ind w:left="5757" w:hanging="180"/>
      </w:pPr>
    </w:lvl>
    <w:lvl w:ilvl="6" w:tplc="1C09000F" w:tentative="1">
      <w:start w:val="1"/>
      <w:numFmt w:val="decimal"/>
      <w:lvlText w:val="%7."/>
      <w:lvlJc w:val="left"/>
      <w:pPr>
        <w:ind w:left="6477" w:hanging="360"/>
      </w:pPr>
    </w:lvl>
    <w:lvl w:ilvl="7" w:tplc="1C090019" w:tentative="1">
      <w:start w:val="1"/>
      <w:numFmt w:val="lowerLetter"/>
      <w:lvlText w:val="%8."/>
      <w:lvlJc w:val="left"/>
      <w:pPr>
        <w:ind w:left="7197" w:hanging="360"/>
      </w:pPr>
    </w:lvl>
    <w:lvl w:ilvl="8" w:tplc="1C09001B" w:tentative="1">
      <w:start w:val="1"/>
      <w:numFmt w:val="lowerRoman"/>
      <w:lvlText w:val="%9."/>
      <w:lvlJc w:val="right"/>
      <w:pPr>
        <w:ind w:left="7917" w:hanging="180"/>
      </w:pPr>
    </w:lvl>
  </w:abstractNum>
  <w:abstractNum w:abstractNumId="236">
    <w:nsid w:val="5C672E15"/>
    <w:multiLevelType w:val="hybridMultilevel"/>
    <w:tmpl w:val="8FB8246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7">
    <w:nsid w:val="5D111949"/>
    <w:multiLevelType w:val="hybridMultilevel"/>
    <w:tmpl w:val="948E8CE8"/>
    <w:lvl w:ilvl="0" w:tplc="ABE28108">
      <w:start w:val="1"/>
      <w:numFmt w:val="lowerLetter"/>
      <w:lvlText w:val="(%1)"/>
      <w:lvlJc w:val="left"/>
      <w:pPr>
        <w:ind w:left="1806" w:hanging="360"/>
      </w:pPr>
      <w:rPr>
        <w:rFonts w:hint="default"/>
      </w:rPr>
    </w:lvl>
    <w:lvl w:ilvl="1" w:tplc="1C090019" w:tentative="1">
      <w:start w:val="1"/>
      <w:numFmt w:val="lowerLetter"/>
      <w:lvlText w:val="%2."/>
      <w:lvlJc w:val="left"/>
      <w:pPr>
        <w:ind w:left="2526" w:hanging="360"/>
      </w:pPr>
    </w:lvl>
    <w:lvl w:ilvl="2" w:tplc="1C09001B" w:tentative="1">
      <w:start w:val="1"/>
      <w:numFmt w:val="lowerRoman"/>
      <w:lvlText w:val="%3."/>
      <w:lvlJc w:val="right"/>
      <w:pPr>
        <w:ind w:left="3246" w:hanging="180"/>
      </w:pPr>
    </w:lvl>
    <w:lvl w:ilvl="3" w:tplc="1C09000F" w:tentative="1">
      <w:start w:val="1"/>
      <w:numFmt w:val="decimal"/>
      <w:lvlText w:val="%4."/>
      <w:lvlJc w:val="left"/>
      <w:pPr>
        <w:ind w:left="3966" w:hanging="360"/>
      </w:pPr>
    </w:lvl>
    <w:lvl w:ilvl="4" w:tplc="1C090019" w:tentative="1">
      <w:start w:val="1"/>
      <w:numFmt w:val="lowerLetter"/>
      <w:lvlText w:val="%5."/>
      <w:lvlJc w:val="left"/>
      <w:pPr>
        <w:ind w:left="4686" w:hanging="360"/>
      </w:pPr>
    </w:lvl>
    <w:lvl w:ilvl="5" w:tplc="1C09001B" w:tentative="1">
      <w:start w:val="1"/>
      <w:numFmt w:val="lowerRoman"/>
      <w:lvlText w:val="%6."/>
      <w:lvlJc w:val="right"/>
      <w:pPr>
        <w:ind w:left="5406" w:hanging="180"/>
      </w:pPr>
    </w:lvl>
    <w:lvl w:ilvl="6" w:tplc="1C09000F" w:tentative="1">
      <w:start w:val="1"/>
      <w:numFmt w:val="decimal"/>
      <w:lvlText w:val="%7."/>
      <w:lvlJc w:val="left"/>
      <w:pPr>
        <w:ind w:left="6126" w:hanging="360"/>
      </w:pPr>
    </w:lvl>
    <w:lvl w:ilvl="7" w:tplc="1C090019" w:tentative="1">
      <w:start w:val="1"/>
      <w:numFmt w:val="lowerLetter"/>
      <w:lvlText w:val="%8."/>
      <w:lvlJc w:val="left"/>
      <w:pPr>
        <w:ind w:left="6846" w:hanging="360"/>
      </w:pPr>
    </w:lvl>
    <w:lvl w:ilvl="8" w:tplc="1C09001B" w:tentative="1">
      <w:start w:val="1"/>
      <w:numFmt w:val="lowerRoman"/>
      <w:lvlText w:val="%9."/>
      <w:lvlJc w:val="right"/>
      <w:pPr>
        <w:ind w:left="7566" w:hanging="180"/>
      </w:pPr>
    </w:lvl>
  </w:abstractNum>
  <w:abstractNum w:abstractNumId="238">
    <w:nsid w:val="5D1F421E"/>
    <w:multiLevelType w:val="hybridMultilevel"/>
    <w:tmpl w:val="F8D83DD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9">
    <w:nsid w:val="5E4D7853"/>
    <w:multiLevelType w:val="hybridMultilevel"/>
    <w:tmpl w:val="A8AEA0AA"/>
    <w:lvl w:ilvl="0" w:tplc="1C090001">
      <w:start w:val="1"/>
      <w:numFmt w:val="bullet"/>
      <w:lvlText w:val=""/>
      <w:lvlJc w:val="left"/>
      <w:pPr>
        <w:ind w:left="2161" w:hanging="360"/>
      </w:pPr>
      <w:rPr>
        <w:rFonts w:ascii="Symbol" w:hAnsi="Symbol" w:hint="default"/>
      </w:rPr>
    </w:lvl>
    <w:lvl w:ilvl="1" w:tplc="1C090003" w:tentative="1">
      <w:start w:val="1"/>
      <w:numFmt w:val="bullet"/>
      <w:lvlText w:val="o"/>
      <w:lvlJc w:val="left"/>
      <w:pPr>
        <w:ind w:left="2881" w:hanging="360"/>
      </w:pPr>
      <w:rPr>
        <w:rFonts w:ascii="Courier New" w:hAnsi="Courier New" w:cs="Courier New" w:hint="default"/>
      </w:rPr>
    </w:lvl>
    <w:lvl w:ilvl="2" w:tplc="1C090005" w:tentative="1">
      <w:start w:val="1"/>
      <w:numFmt w:val="bullet"/>
      <w:lvlText w:val=""/>
      <w:lvlJc w:val="left"/>
      <w:pPr>
        <w:ind w:left="3601" w:hanging="360"/>
      </w:pPr>
      <w:rPr>
        <w:rFonts w:ascii="Wingdings" w:hAnsi="Wingdings" w:hint="default"/>
      </w:rPr>
    </w:lvl>
    <w:lvl w:ilvl="3" w:tplc="1C090001" w:tentative="1">
      <w:start w:val="1"/>
      <w:numFmt w:val="bullet"/>
      <w:lvlText w:val=""/>
      <w:lvlJc w:val="left"/>
      <w:pPr>
        <w:ind w:left="4321" w:hanging="360"/>
      </w:pPr>
      <w:rPr>
        <w:rFonts w:ascii="Symbol" w:hAnsi="Symbol" w:hint="default"/>
      </w:rPr>
    </w:lvl>
    <w:lvl w:ilvl="4" w:tplc="1C090003" w:tentative="1">
      <w:start w:val="1"/>
      <w:numFmt w:val="bullet"/>
      <w:lvlText w:val="o"/>
      <w:lvlJc w:val="left"/>
      <w:pPr>
        <w:ind w:left="5041" w:hanging="360"/>
      </w:pPr>
      <w:rPr>
        <w:rFonts w:ascii="Courier New" w:hAnsi="Courier New" w:cs="Courier New" w:hint="default"/>
      </w:rPr>
    </w:lvl>
    <w:lvl w:ilvl="5" w:tplc="1C090005" w:tentative="1">
      <w:start w:val="1"/>
      <w:numFmt w:val="bullet"/>
      <w:lvlText w:val=""/>
      <w:lvlJc w:val="left"/>
      <w:pPr>
        <w:ind w:left="5761" w:hanging="360"/>
      </w:pPr>
      <w:rPr>
        <w:rFonts w:ascii="Wingdings" w:hAnsi="Wingdings" w:hint="default"/>
      </w:rPr>
    </w:lvl>
    <w:lvl w:ilvl="6" w:tplc="1C090001" w:tentative="1">
      <w:start w:val="1"/>
      <w:numFmt w:val="bullet"/>
      <w:lvlText w:val=""/>
      <w:lvlJc w:val="left"/>
      <w:pPr>
        <w:ind w:left="6481" w:hanging="360"/>
      </w:pPr>
      <w:rPr>
        <w:rFonts w:ascii="Symbol" w:hAnsi="Symbol" w:hint="default"/>
      </w:rPr>
    </w:lvl>
    <w:lvl w:ilvl="7" w:tplc="1C090003" w:tentative="1">
      <w:start w:val="1"/>
      <w:numFmt w:val="bullet"/>
      <w:lvlText w:val="o"/>
      <w:lvlJc w:val="left"/>
      <w:pPr>
        <w:ind w:left="7201" w:hanging="360"/>
      </w:pPr>
      <w:rPr>
        <w:rFonts w:ascii="Courier New" w:hAnsi="Courier New" w:cs="Courier New" w:hint="default"/>
      </w:rPr>
    </w:lvl>
    <w:lvl w:ilvl="8" w:tplc="1C090005" w:tentative="1">
      <w:start w:val="1"/>
      <w:numFmt w:val="bullet"/>
      <w:lvlText w:val=""/>
      <w:lvlJc w:val="left"/>
      <w:pPr>
        <w:ind w:left="7921" w:hanging="360"/>
      </w:pPr>
      <w:rPr>
        <w:rFonts w:ascii="Wingdings" w:hAnsi="Wingdings" w:hint="default"/>
      </w:rPr>
    </w:lvl>
  </w:abstractNum>
  <w:abstractNum w:abstractNumId="240">
    <w:nsid w:val="5EB1717D"/>
    <w:multiLevelType w:val="hybridMultilevel"/>
    <w:tmpl w:val="9B60440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1">
    <w:nsid w:val="5F3A7FBF"/>
    <w:multiLevelType w:val="hybridMultilevel"/>
    <w:tmpl w:val="DA768EA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2">
    <w:nsid w:val="5F405F87"/>
    <w:multiLevelType w:val="hybridMultilevel"/>
    <w:tmpl w:val="A3D80DAE"/>
    <w:lvl w:ilvl="0" w:tplc="D51072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3">
    <w:nsid w:val="5F5932E9"/>
    <w:multiLevelType w:val="hybridMultilevel"/>
    <w:tmpl w:val="2C68FE60"/>
    <w:lvl w:ilvl="0" w:tplc="504ABEA4">
      <w:start w:val="1"/>
      <w:numFmt w:val="lowerRoman"/>
      <w:lvlText w:val="(%1)"/>
      <w:lvlJc w:val="left"/>
      <w:pPr>
        <w:ind w:left="1146" w:hanging="720"/>
      </w:pPr>
      <w:rPr>
        <w:rFonts w:ascii="Arial" w:hAnsi="Arial"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244">
    <w:nsid w:val="603526DB"/>
    <w:multiLevelType w:val="hybridMultilevel"/>
    <w:tmpl w:val="FC2609A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5">
    <w:nsid w:val="60417B21"/>
    <w:multiLevelType w:val="hybridMultilevel"/>
    <w:tmpl w:val="BFDCD418"/>
    <w:lvl w:ilvl="0" w:tplc="CE24D458">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46">
    <w:nsid w:val="60AE3752"/>
    <w:multiLevelType w:val="hybridMultilevel"/>
    <w:tmpl w:val="FE98A8D4"/>
    <w:lvl w:ilvl="0" w:tplc="3C2481DE">
      <w:start w:val="1"/>
      <w:numFmt w:val="lowerRoman"/>
      <w:lvlText w:val="(%1)"/>
      <w:lvlJc w:val="left"/>
      <w:pPr>
        <w:ind w:left="1405" w:hanging="360"/>
      </w:pPr>
      <w:rPr>
        <w:rFonts w:ascii="Arial" w:eastAsia="Times New Roman" w:hAnsi="Arial" w:cs="Arial"/>
      </w:rPr>
    </w:lvl>
    <w:lvl w:ilvl="1" w:tplc="1C090003" w:tentative="1">
      <w:start w:val="1"/>
      <w:numFmt w:val="bullet"/>
      <w:lvlText w:val="o"/>
      <w:lvlJc w:val="left"/>
      <w:pPr>
        <w:ind w:left="2125" w:hanging="360"/>
      </w:pPr>
      <w:rPr>
        <w:rFonts w:ascii="Courier New" w:hAnsi="Courier New" w:cs="Courier New" w:hint="default"/>
      </w:rPr>
    </w:lvl>
    <w:lvl w:ilvl="2" w:tplc="1C090005" w:tentative="1">
      <w:start w:val="1"/>
      <w:numFmt w:val="bullet"/>
      <w:lvlText w:val=""/>
      <w:lvlJc w:val="left"/>
      <w:pPr>
        <w:ind w:left="2845" w:hanging="360"/>
      </w:pPr>
      <w:rPr>
        <w:rFonts w:ascii="Wingdings" w:hAnsi="Wingdings" w:hint="default"/>
      </w:rPr>
    </w:lvl>
    <w:lvl w:ilvl="3" w:tplc="1C090001" w:tentative="1">
      <w:start w:val="1"/>
      <w:numFmt w:val="bullet"/>
      <w:lvlText w:val=""/>
      <w:lvlJc w:val="left"/>
      <w:pPr>
        <w:ind w:left="3565" w:hanging="360"/>
      </w:pPr>
      <w:rPr>
        <w:rFonts w:ascii="Symbol" w:hAnsi="Symbol" w:hint="default"/>
      </w:rPr>
    </w:lvl>
    <w:lvl w:ilvl="4" w:tplc="1C090003" w:tentative="1">
      <w:start w:val="1"/>
      <w:numFmt w:val="bullet"/>
      <w:lvlText w:val="o"/>
      <w:lvlJc w:val="left"/>
      <w:pPr>
        <w:ind w:left="4285" w:hanging="360"/>
      </w:pPr>
      <w:rPr>
        <w:rFonts w:ascii="Courier New" w:hAnsi="Courier New" w:cs="Courier New" w:hint="default"/>
      </w:rPr>
    </w:lvl>
    <w:lvl w:ilvl="5" w:tplc="1C090005" w:tentative="1">
      <w:start w:val="1"/>
      <w:numFmt w:val="bullet"/>
      <w:lvlText w:val=""/>
      <w:lvlJc w:val="left"/>
      <w:pPr>
        <w:ind w:left="5005" w:hanging="360"/>
      </w:pPr>
      <w:rPr>
        <w:rFonts w:ascii="Wingdings" w:hAnsi="Wingdings" w:hint="default"/>
      </w:rPr>
    </w:lvl>
    <w:lvl w:ilvl="6" w:tplc="1C090001" w:tentative="1">
      <w:start w:val="1"/>
      <w:numFmt w:val="bullet"/>
      <w:lvlText w:val=""/>
      <w:lvlJc w:val="left"/>
      <w:pPr>
        <w:ind w:left="5725" w:hanging="360"/>
      </w:pPr>
      <w:rPr>
        <w:rFonts w:ascii="Symbol" w:hAnsi="Symbol" w:hint="default"/>
      </w:rPr>
    </w:lvl>
    <w:lvl w:ilvl="7" w:tplc="1C090003" w:tentative="1">
      <w:start w:val="1"/>
      <w:numFmt w:val="bullet"/>
      <w:lvlText w:val="o"/>
      <w:lvlJc w:val="left"/>
      <w:pPr>
        <w:ind w:left="6445" w:hanging="360"/>
      </w:pPr>
      <w:rPr>
        <w:rFonts w:ascii="Courier New" w:hAnsi="Courier New" w:cs="Courier New" w:hint="default"/>
      </w:rPr>
    </w:lvl>
    <w:lvl w:ilvl="8" w:tplc="1C090005" w:tentative="1">
      <w:start w:val="1"/>
      <w:numFmt w:val="bullet"/>
      <w:lvlText w:val=""/>
      <w:lvlJc w:val="left"/>
      <w:pPr>
        <w:ind w:left="7165" w:hanging="360"/>
      </w:pPr>
      <w:rPr>
        <w:rFonts w:ascii="Wingdings" w:hAnsi="Wingdings" w:hint="default"/>
      </w:rPr>
    </w:lvl>
  </w:abstractNum>
  <w:abstractNum w:abstractNumId="247">
    <w:nsid w:val="615F46F2"/>
    <w:multiLevelType w:val="hybridMultilevel"/>
    <w:tmpl w:val="E4E0FC7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8">
    <w:nsid w:val="61816D2F"/>
    <w:multiLevelType w:val="hybridMultilevel"/>
    <w:tmpl w:val="E7706D22"/>
    <w:lvl w:ilvl="0" w:tplc="F0429906">
      <w:numFmt w:val="bullet"/>
      <w:lvlText w:val="-"/>
      <w:lvlJc w:val="left"/>
      <w:pPr>
        <w:ind w:left="1260" w:hanging="360"/>
      </w:pPr>
      <w:rPr>
        <w:rFonts w:ascii="Calibri" w:eastAsia="Times New Roman" w:hAnsi="Calibri" w:hint="default"/>
      </w:rPr>
    </w:lvl>
    <w:lvl w:ilvl="1" w:tplc="04090003">
      <w:start w:val="1"/>
      <w:numFmt w:val="decimal"/>
      <w:lvlText w:val="%2."/>
      <w:lvlJc w:val="left"/>
      <w:pPr>
        <w:tabs>
          <w:tab w:val="num" w:pos="1980"/>
        </w:tabs>
        <w:ind w:left="1980" w:hanging="360"/>
      </w:pPr>
    </w:lvl>
    <w:lvl w:ilvl="2" w:tplc="04090005">
      <w:start w:val="1"/>
      <w:numFmt w:val="decimal"/>
      <w:lvlText w:val="%3."/>
      <w:lvlJc w:val="left"/>
      <w:pPr>
        <w:tabs>
          <w:tab w:val="num" w:pos="2700"/>
        </w:tabs>
        <w:ind w:left="2700" w:hanging="360"/>
      </w:pPr>
    </w:lvl>
    <w:lvl w:ilvl="3" w:tplc="04090001">
      <w:start w:val="1"/>
      <w:numFmt w:val="decimal"/>
      <w:lvlText w:val="%4."/>
      <w:lvlJc w:val="left"/>
      <w:pPr>
        <w:tabs>
          <w:tab w:val="num" w:pos="3420"/>
        </w:tabs>
        <w:ind w:left="3420" w:hanging="360"/>
      </w:pPr>
    </w:lvl>
    <w:lvl w:ilvl="4" w:tplc="04090003">
      <w:start w:val="1"/>
      <w:numFmt w:val="decimal"/>
      <w:lvlText w:val="%5."/>
      <w:lvlJc w:val="left"/>
      <w:pPr>
        <w:tabs>
          <w:tab w:val="num" w:pos="4140"/>
        </w:tabs>
        <w:ind w:left="4140" w:hanging="360"/>
      </w:pPr>
    </w:lvl>
    <w:lvl w:ilvl="5" w:tplc="04090005">
      <w:start w:val="1"/>
      <w:numFmt w:val="decimal"/>
      <w:lvlText w:val="%6."/>
      <w:lvlJc w:val="left"/>
      <w:pPr>
        <w:tabs>
          <w:tab w:val="num" w:pos="4860"/>
        </w:tabs>
        <w:ind w:left="4860" w:hanging="360"/>
      </w:pPr>
    </w:lvl>
    <w:lvl w:ilvl="6" w:tplc="04090001">
      <w:start w:val="1"/>
      <w:numFmt w:val="decimal"/>
      <w:lvlText w:val="%7."/>
      <w:lvlJc w:val="left"/>
      <w:pPr>
        <w:tabs>
          <w:tab w:val="num" w:pos="5580"/>
        </w:tabs>
        <w:ind w:left="5580" w:hanging="360"/>
      </w:pPr>
    </w:lvl>
    <w:lvl w:ilvl="7" w:tplc="04090003">
      <w:start w:val="1"/>
      <w:numFmt w:val="decimal"/>
      <w:lvlText w:val="%8."/>
      <w:lvlJc w:val="left"/>
      <w:pPr>
        <w:tabs>
          <w:tab w:val="num" w:pos="6300"/>
        </w:tabs>
        <w:ind w:left="6300" w:hanging="360"/>
      </w:pPr>
    </w:lvl>
    <w:lvl w:ilvl="8" w:tplc="04090005">
      <w:start w:val="1"/>
      <w:numFmt w:val="decimal"/>
      <w:lvlText w:val="%9."/>
      <w:lvlJc w:val="left"/>
      <w:pPr>
        <w:tabs>
          <w:tab w:val="num" w:pos="7020"/>
        </w:tabs>
        <w:ind w:left="7020" w:hanging="360"/>
      </w:pPr>
    </w:lvl>
  </w:abstractNum>
  <w:abstractNum w:abstractNumId="249">
    <w:nsid w:val="61A4213A"/>
    <w:multiLevelType w:val="hybridMultilevel"/>
    <w:tmpl w:val="86EC8F40"/>
    <w:lvl w:ilvl="0" w:tplc="ED28D62A">
      <w:start w:val="2"/>
      <w:numFmt w:val="upperLetter"/>
      <w:lvlText w:val="%1)"/>
      <w:lvlJc w:val="left"/>
      <w:pPr>
        <w:ind w:left="899" w:hanging="360"/>
      </w:pPr>
      <w:rPr>
        <w:rFonts w:hint="default"/>
      </w:rPr>
    </w:lvl>
    <w:lvl w:ilvl="1" w:tplc="1C090019" w:tentative="1">
      <w:start w:val="1"/>
      <w:numFmt w:val="lowerLetter"/>
      <w:lvlText w:val="%2."/>
      <w:lvlJc w:val="left"/>
      <w:pPr>
        <w:ind w:left="1619" w:hanging="360"/>
      </w:pPr>
    </w:lvl>
    <w:lvl w:ilvl="2" w:tplc="1C09001B" w:tentative="1">
      <w:start w:val="1"/>
      <w:numFmt w:val="lowerRoman"/>
      <w:lvlText w:val="%3."/>
      <w:lvlJc w:val="right"/>
      <w:pPr>
        <w:ind w:left="2339" w:hanging="180"/>
      </w:pPr>
    </w:lvl>
    <w:lvl w:ilvl="3" w:tplc="1C09000F" w:tentative="1">
      <w:start w:val="1"/>
      <w:numFmt w:val="decimal"/>
      <w:lvlText w:val="%4."/>
      <w:lvlJc w:val="left"/>
      <w:pPr>
        <w:ind w:left="3059" w:hanging="360"/>
      </w:pPr>
    </w:lvl>
    <w:lvl w:ilvl="4" w:tplc="1C090019" w:tentative="1">
      <w:start w:val="1"/>
      <w:numFmt w:val="lowerLetter"/>
      <w:lvlText w:val="%5."/>
      <w:lvlJc w:val="left"/>
      <w:pPr>
        <w:ind w:left="3779" w:hanging="360"/>
      </w:pPr>
    </w:lvl>
    <w:lvl w:ilvl="5" w:tplc="1C09001B" w:tentative="1">
      <w:start w:val="1"/>
      <w:numFmt w:val="lowerRoman"/>
      <w:lvlText w:val="%6."/>
      <w:lvlJc w:val="right"/>
      <w:pPr>
        <w:ind w:left="4499" w:hanging="180"/>
      </w:pPr>
    </w:lvl>
    <w:lvl w:ilvl="6" w:tplc="1C09000F" w:tentative="1">
      <w:start w:val="1"/>
      <w:numFmt w:val="decimal"/>
      <w:lvlText w:val="%7."/>
      <w:lvlJc w:val="left"/>
      <w:pPr>
        <w:ind w:left="5219" w:hanging="360"/>
      </w:pPr>
    </w:lvl>
    <w:lvl w:ilvl="7" w:tplc="1C090019" w:tentative="1">
      <w:start w:val="1"/>
      <w:numFmt w:val="lowerLetter"/>
      <w:lvlText w:val="%8."/>
      <w:lvlJc w:val="left"/>
      <w:pPr>
        <w:ind w:left="5939" w:hanging="360"/>
      </w:pPr>
    </w:lvl>
    <w:lvl w:ilvl="8" w:tplc="1C09001B" w:tentative="1">
      <w:start w:val="1"/>
      <w:numFmt w:val="lowerRoman"/>
      <w:lvlText w:val="%9."/>
      <w:lvlJc w:val="right"/>
      <w:pPr>
        <w:ind w:left="6659" w:hanging="180"/>
      </w:pPr>
    </w:lvl>
  </w:abstractNum>
  <w:abstractNum w:abstractNumId="250">
    <w:nsid w:val="62052417"/>
    <w:multiLevelType w:val="hybridMultilevel"/>
    <w:tmpl w:val="16762FD4"/>
    <w:lvl w:ilvl="0" w:tplc="3B8E39B4">
      <w:start w:val="1"/>
      <w:numFmt w:val="lowerRoman"/>
      <w:lvlText w:val="(%1)"/>
      <w:lvlJc w:val="left"/>
      <w:pPr>
        <w:ind w:left="1980" w:hanging="720"/>
      </w:pPr>
      <w:rPr>
        <w:rFonts w:hint="default"/>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1">
    <w:nsid w:val="62052A87"/>
    <w:multiLevelType w:val="hybridMultilevel"/>
    <w:tmpl w:val="1AF0B14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2">
    <w:nsid w:val="62191766"/>
    <w:multiLevelType w:val="hybridMultilevel"/>
    <w:tmpl w:val="365A96F2"/>
    <w:lvl w:ilvl="0" w:tplc="C52C9B2A">
      <w:start w:val="1"/>
      <w:numFmt w:val="lowerLetter"/>
      <w:lvlText w:val="(%1)"/>
      <w:lvlJc w:val="left"/>
      <w:pPr>
        <w:ind w:left="1800" w:hanging="360"/>
      </w:pPr>
      <w:rPr>
        <w: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3">
    <w:nsid w:val="625F1163"/>
    <w:multiLevelType w:val="hybridMultilevel"/>
    <w:tmpl w:val="C29EC068"/>
    <w:lvl w:ilvl="0" w:tplc="C2909CB0">
      <w:start w:val="1"/>
      <w:numFmt w:val="lowerLetter"/>
      <w:lvlText w:val="(%1)"/>
      <w:lvlJc w:val="left"/>
      <w:pPr>
        <w:ind w:left="720" w:hanging="720"/>
      </w:pPr>
      <w:rPr>
        <w:rFonts w:ascii="Arial" w:hAnsi="Arial" w:cs="Arial" w:hint="default"/>
        <w:b w:val="0"/>
      </w:rPr>
    </w:lvl>
    <w:lvl w:ilvl="1" w:tplc="04090019">
      <w:start w:val="1"/>
      <w:numFmt w:val="lowerLetter"/>
      <w:lvlText w:val="%2."/>
      <w:lvlJc w:val="left"/>
      <w:pPr>
        <w:ind w:left="1440" w:hanging="360"/>
      </w:pPr>
    </w:lvl>
    <w:lvl w:ilvl="2" w:tplc="C6A08CB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62EA7DC2"/>
    <w:multiLevelType w:val="hybridMultilevel"/>
    <w:tmpl w:val="68669C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nsid w:val="639F0F20"/>
    <w:multiLevelType w:val="hybridMultilevel"/>
    <w:tmpl w:val="36D4F3A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6">
    <w:nsid w:val="643A48EC"/>
    <w:multiLevelType w:val="hybridMultilevel"/>
    <w:tmpl w:val="C9BE1016"/>
    <w:lvl w:ilvl="0" w:tplc="93B4F500">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57">
    <w:nsid w:val="66313115"/>
    <w:multiLevelType w:val="hybridMultilevel"/>
    <w:tmpl w:val="1B6452EC"/>
    <w:lvl w:ilvl="0" w:tplc="437E860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8">
    <w:nsid w:val="668848CC"/>
    <w:multiLevelType w:val="hybridMultilevel"/>
    <w:tmpl w:val="BAC6BD8E"/>
    <w:lvl w:ilvl="0" w:tplc="A18CE03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9">
    <w:nsid w:val="66A213CA"/>
    <w:multiLevelType w:val="hybridMultilevel"/>
    <w:tmpl w:val="67E2DD90"/>
    <w:lvl w:ilvl="0" w:tplc="C93C8400">
      <w:start w:val="1"/>
      <w:numFmt w:val="decimal"/>
      <w:lvlText w:val="(%1)"/>
      <w:lvlJc w:val="left"/>
      <w:pPr>
        <w:ind w:left="1069" w:hanging="36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260">
    <w:nsid w:val="66D42803"/>
    <w:multiLevelType w:val="hybridMultilevel"/>
    <w:tmpl w:val="5A1C73D4"/>
    <w:lvl w:ilvl="0" w:tplc="30B03948">
      <w:start w:val="3"/>
      <w:numFmt w:val="lowerLetter"/>
      <w:lvlText w:val="%1)"/>
      <w:lvlJc w:val="left"/>
      <w:pPr>
        <w:ind w:left="720" w:hanging="360"/>
      </w:pPr>
      <w:rPr>
        <w:rFonts w:ascii="Arial" w:eastAsia="Times New Roman"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1">
    <w:nsid w:val="66EC2FF1"/>
    <w:multiLevelType w:val="hybridMultilevel"/>
    <w:tmpl w:val="4904ACE8"/>
    <w:lvl w:ilvl="0" w:tplc="D6A048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2">
    <w:nsid w:val="67557F54"/>
    <w:multiLevelType w:val="hybridMultilevel"/>
    <w:tmpl w:val="D47E87C4"/>
    <w:lvl w:ilvl="0" w:tplc="96E0B7B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3">
    <w:nsid w:val="677836BA"/>
    <w:multiLevelType w:val="hybridMultilevel"/>
    <w:tmpl w:val="7E4A46E6"/>
    <w:lvl w:ilvl="0" w:tplc="496C3A48">
      <w:start w:val="1"/>
      <w:numFmt w:val="lowerRoman"/>
      <w:lvlText w:val="(%1)"/>
      <w:lvlJc w:val="left"/>
      <w:pPr>
        <w:ind w:left="1485" w:hanging="360"/>
      </w:pPr>
      <w:rPr>
        <w:rFonts w:ascii="Arial" w:eastAsia="Times New Roman" w:hAnsi="Arial" w:cs="Arial"/>
      </w:rPr>
    </w:lvl>
    <w:lvl w:ilvl="1" w:tplc="1C090003">
      <w:start w:val="1"/>
      <w:numFmt w:val="bullet"/>
      <w:lvlText w:val="o"/>
      <w:lvlJc w:val="left"/>
      <w:pPr>
        <w:ind w:left="2205" w:hanging="360"/>
      </w:pPr>
      <w:rPr>
        <w:rFonts w:ascii="Courier New" w:hAnsi="Courier New" w:hint="default"/>
      </w:rPr>
    </w:lvl>
    <w:lvl w:ilvl="2" w:tplc="1C090005" w:tentative="1">
      <w:start w:val="1"/>
      <w:numFmt w:val="bullet"/>
      <w:lvlText w:val=""/>
      <w:lvlJc w:val="left"/>
      <w:pPr>
        <w:ind w:left="2925" w:hanging="360"/>
      </w:pPr>
      <w:rPr>
        <w:rFonts w:ascii="Wingdings" w:hAnsi="Wingdings" w:hint="default"/>
      </w:rPr>
    </w:lvl>
    <w:lvl w:ilvl="3" w:tplc="1C090001" w:tentative="1">
      <w:start w:val="1"/>
      <w:numFmt w:val="bullet"/>
      <w:lvlText w:val=""/>
      <w:lvlJc w:val="left"/>
      <w:pPr>
        <w:ind w:left="3645" w:hanging="360"/>
      </w:pPr>
      <w:rPr>
        <w:rFonts w:ascii="Symbol" w:hAnsi="Symbol" w:hint="default"/>
      </w:rPr>
    </w:lvl>
    <w:lvl w:ilvl="4" w:tplc="1C090003" w:tentative="1">
      <w:start w:val="1"/>
      <w:numFmt w:val="bullet"/>
      <w:lvlText w:val="o"/>
      <w:lvlJc w:val="left"/>
      <w:pPr>
        <w:ind w:left="4365" w:hanging="360"/>
      </w:pPr>
      <w:rPr>
        <w:rFonts w:ascii="Courier New" w:hAnsi="Courier New" w:hint="default"/>
      </w:rPr>
    </w:lvl>
    <w:lvl w:ilvl="5" w:tplc="1C090005" w:tentative="1">
      <w:start w:val="1"/>
      <w:numFmt w:val="bullet"/>
      <w:lvlText w:val=""/>
      <w:lvlJc w:val="left"/>
      <w:pPr>
        <w:ind w:left="5085" w:hanging="360"/>
      </w:pPr>
      <w:rPr>
        <w:rFonts w:ascii="Wingdings" w:hAnsi="Wingdings" w:hint="default"/>
      </w:rPr>
    </w:lvl>
    <w:lvl w:ilvl="6" w:tplc="1C090001" w:tentative="1">
      <w:start w:val="1"/>
      <w:numFmt w:val="bullet"/>
      <w:lvlText w:val=""/>
      <w:lvlJc w:val="left"/>
      <w:pPr>
        <w:ind w:left="5805" w:hanging="360"/>
      </w:pPr>
      <w:rPr>
        <w:rFonts w:ascii="Symbol" w:hAnsi="Symbol" w:hint="default"/>
      </w:rPr>
    </w:lvl>
    <w:lvl w:ilvl="7" w:tplc="1C090003" w:tentative="1">
      <w:start w:val="1"/>
      <w:numFmt w:val="bullet"/>
      <w:lvlText w:val="o"/>
      <w:lvlJc w:val="left"/>
      <w:pPr>
        <w:ind w:left="6525" w:hanging="360"/>
      </w:pPr>
      <w:rPr>
        <w:rFonts w:ascii="Courier New" w:hAnsi="Courier New" w:hint="default"/>
      </w:rPr>
    </w:lvl>
    <w:lvl w:ilvl="8" w:tplc="1C090005" w:tentative="1">
      <w:start w:val="1"/>
      <w:numFmt w:val="bullet"/>
      <w:lvlText w:val=""/>
      <w:lvlJc w:val="left"/>
      <w:pPr>
        <w:ind w:left="7245" w:hanging="360"/>
      </w:pPr>
      <w:rPr>
        <w:rFonts w:ascii="Wingdings" w:hAnsi="Wingdings" w:hint="default"/>
      </w:rPr>
    </w:lvl>
  </w:abstractNum>
  <w:abstractNum w:abstractNumId="264">
    <w:nsid w:val="67C1173D"/>
    <w:multiLevelType w:val="hybridMultilevel"/>
    <w:tmpl w:val="9C28292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5">
    <w:nsid w:val="689611D4"/>
    <w:multiLevelType w:val="hybridMultilevel"/>
    <w:tmpl w:val="08E2408A"/>
    <w:lvl w:ilvl="0" w:tplc="1C090017">
      <w:start w:val="1"/>
      <w:numFmt w:val="lowerLetter"/>
      <w:lvlText w:val="%1)"/>
      <w:lvlJc w:val="left"/>
      <w:pPr>
        <w:ind w:left="1146" w:hanging="72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266">
    <w:nsid w:val="689A27CC"/>
    <w:multiLevelType w:val="hybridMultilevel"/>
    <w:tmpl w:val="2F90ECC6"/>
    <w:lvl w:ilvl="0" w:tplc="87729C7E">
      <w:start w:val="1"/>
      <w:numFmt w:val="lowerRoman"/>
      <w:lvlText w:val="(%1)"/>
      <w:lvlJc w:val="left"/>
      <w:pPr>
        <w:ind w:left="1080" w:hanging="720"/>
      </w:pPr>
      <w:rPr>
        <w:rFonts w:ascii="Arial"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7">
    <w:nsid w:val="68D73F86"/>
    <w:multiLevelType w:val="hybridMultilevel"/>
    <w:tmpl w:val="3F727090"/>
    <w:lvl w:ilvl="0" w:tplc="FBEACEF2">
      <w:start w:val="1"/>
      <w:numFmt w:val="lowerLetter"/>
      <w:lvlText w:val="(%1)"/>
      <w:lvlJc w:val="left"/>
      <w:pPr>
        <w:ind w:left="720" w:hanging="360"/>
      </w:pPr>
      <w:rPr>
        <w:rFonts w:ascii="Arial"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69273B64"/>
    <w:multiLevelType w:val="hybridMultilevel"/>
    <w:tmpl w:val="E1480CF6"/>
    <w:lvl w:ilvl="0" w:tplc="8CC4BC1C">
      <w:start w:val="1"/>
      <w:numFmt w:val="lowerRoman"/>
      <w:lvlText w:val="%1)"/>
      <w:lvlJc w:val="left"/>
      <w:pPr>
        <w:ind w:left="720" w:hanging="360"/>
      </w:pPr>
      <w:rPr>
        <w:rFonts w:ascii="Arial" w:eastAsia="Times New Roman" w:hAnsi="Arial" w:cs="Arial"/>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9">
    <w:nsid w:val="69DA1D97"/>
    <w:multiLevelType w:val="hybridMultilevel"/>
    <w:tmpl w:val="05586E5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0">
    <w:nsid w:val="6A01007D"/>
    <w:multiLevelType w:val="hybridMultilevel"/>
    <w:tmpl w:val="95A68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6A576441"/>
    <w:multiLevelType w:val="hybridMultilevel"/>
    <w:tmpl w:val="F21E1B36"/>
    <w:lvl w:ilvl="0" w:tplc="83D030EA">
      <w:start w:val="1"/>
      <w:numFmt w:val="lowerRoman"/>
      <w:lvlText w:val="(%1)"/>
      <w:lvlJc w:val="left"/>
      <w:pPr>
        <w:ind w:left="1290" w:hanging="720"/>
      </w:pPr>
      <w:rPr>
        <w:rFonts w:hint="default"/>
      </w:rPr>
    </w:lvl>
    <w:lvl w:ilvl="1" w:tplc="04090019">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72">
    <w:nsid w:val="6A690043"/>
    <w:multiLevelType w:val="hybridMultilevel"/>
    <w:tmpl w:val="5BC0466C"/>
    <w:lvl w:ilvl="0" w:tplc="1C090017">
      <w:start w:val="1"/>
      <w:numFmt w:val="lowerLetter"/>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73">
    <w:nsid w:val="6A6F6AC8"/>
    <w:multiLevelType w:val="hybridMultilevel"/>
    <w:tmpl w:val="E6EEED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6B1F4297"/>
    <w:multiLevelType w:val="hybridMultilevel"/>
    <w:tmpl w:val="D15AFEEA"/>
    <w:lvl w:ilvl="0" w:tplc="BE7E6E0E">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5">
    <w:nsid w:val="6BD638D0"/>
    <w:multiLevelType w:val="hybridMultilevel"/>
    <w:tmpl w:val="DC1EF66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6CA137BF"/>
    <w:multiLevelType w:val="hybridMultilevel"/>
    <w:tmpl w:val="13D40B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6CED0166"/>
    <w:multiLevelType w:val="hybridMultilevel"/>
    <w:tmpl w:val="1F2C4E4A"/>
    <w:lvl w:ilvl="0" w:tplc="8C922768">
      <w:start w:val="9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8">
    <w:nsid w:val="6D4241B0"/>
    <w:multiLevelType w:val="hybridMultilevel"/>
    <w:tmpl w:val="672EE73E"/>
    <w:lvl w:ilvl="0" w:tplc="E5CC60EC">
      <w:start w:val="1"/>
      <w:numFmt w:val="lowerLetter"/>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9">
    <w:nsid w:val="6E2B35F8"/>
    <w:multiLevelType w:val="hybridMultilevel"/>
    <w:tmpl w:val="FEDABE5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0">
    <w:nsid w:val="6E503F23"/>
    <w:multiLevelType w:val="hybridMultilevel"/>
    <w:tmpl w:val="EF366DE6"/>
    <w:lvl w:ilvl="0" w:tplc="A28A063A">
      <w:start w:val="1"/>
      <w:numFmt w:val="lowerLetter"/>
      <w:lvlText w:val="%1)"/>
      <w:lvlJc w:val="left"/>
      <w:pPr>
        <w:ind w:left="720" w:hanging="360"/>
      </w:pPr>
      <w:rPr>
        <w:rFonts w:hint="default"/>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1">
    <w:nsid w:val="6E51638D"/>
    <w:multiLevelType w:val="hybridMultilevel"/>
    <w:tmpl w:val="DAA8143E"/>
    <w:lvl w:ilvl="0" w:tplc="CE6A309A">
      <w:start w:val="1"/>
      <w:numFmt w:val="lowerRoman"/>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6E976BE9"/>
    <w:multiLevelType w:val="hybridMultilevel"/>
    <w:tmpl w:val="BA3E7A5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3">
    <w:nsid w:val="6ECB3874"/>
    <w:multiLevelType w:val="hybridMultilevel"/>
    <w:tmpl w:val="F4B0A03E"/>
    <w:lvl w:ilvl="0" w:tplc="1C090017">
      <w:start w:val="1"/>
      <w:numFmt w:val="lowerLetter"/>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284">
    <w:nsid w:val="6F0D2561"/>
    <w:multiLevelType w:val="hybridMultilevel"/>
    <w:tmpl w:val="4306B3EC"/>
    <w:lvl w:ilvl="0" w:tplc="83666D5E">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85">
    <w:nsid w:val="6F722F20"/>
    <w:multiLevelType w:val="hybridMultilevel"/>
    <w:tmpl w:val="46C431BC"/>
    <w:lvl w:ilvl="0" w:tplc="3E768B74">
      <w:start w:val="1"/>
      <w:numFmt w:val="lowerLetter"/>
      <w:lvlText w:val="%1)"/>
      <w:lvlJc w:val="left"/>
      <w:pPr>
        <w:ind w:left="1800" w:hanging="360"/>
      </w:pPr>
      <w:rPr>
        <w:rFonts w:hint="default"/>
      </w:r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286">
    <w:nsid w:val="6F9B6D27"/>
    <w:multiLevelType w:val="hybridMultilevel"/>
    <w:tmpl w:val="60C85C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nsid w:val="70AE2233"/>
    <w:multiLevelType w:val="hybridMultilevel"/>
    <w:tmpl w:val="8850FFD2"/>
    <w:lvl w:ilvl="0" w:tplc="1442A41A">
      <w:start w:val="1"/>
      <w:numFmt w:val="lowerRoman"/>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72B67775"/>
    <w:multiLevelType w:val="hybridMultilevel"/>
    <w:tmpl w:val="C7FA70B2"/>
    <w:lvl w:ilvl="0" w:tplc="C296941C">
      <w:start w:val="1"/>
      <w:numFmt w:val="lowerLetter"/>
      <w:lvlText w:val="%1)"/>
      <w:lvlJc w:val="lef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9">
    <w:nsid w:val="73025746"/>
    <w:multiLevelType w:val="hybridMultilevel"/>
    <w:tmpl w:val="CE563A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734A29A7"/>
    <w:multiLevelType w:val="hybridMultilevel"/>
    <w:tmpl w:val="748EC5B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nsid w:val="74192D98"/>
    <w:multiLevelType w:val="hybridMultilevel"/>
    <w:tmpl w:val="22FEF484"/>
    <w:lvl w:ilvl="0" w:tplc="2B8AB93E">
      <w:start w:val="1"/>
      <w:numFmt w:val="lowerRoman"/>
      <w:lvlText w:val="(%1)"/>
      <w:lvlJc w:val="left"/>
      <w:pPr>
        <w:ind w:left="3240" w:hanging="720"/>
      </w:pPr>
      <w:rPr>
        <w:rFonts w:hint="default"/>
      </w:rPr>
    </w:lvl>
    <w:lvl w:ilvl="1" w:tplc="1C090019">
      <w:start w:val="1"/>
      <w:numFmt w:val="lowerLetter"/>
      <w:lvlText w:val="%2."/>
      <w:lvlJc w:val="left"/>
      <w:pPr>
        <w:ind w:left="3600" w:hanging="360"/>
      </w:pPr>
    </w:lvl>
    <w:lvl w:ilvl="2" w:tplc="1C09001B" w:tentative="1">
      <w:start w:val="1"/>
      <w:numFmt w:val="lowerRoman"/>
      <w:lvlText w:val="%3."/>
      <w:lvlJc w:val="right"/>
      <w:pPr>
        <w:ind w:left="4320" w:hanging="180"/>
      </w:pPr>
    </w:lvl>
    <w:lvl w:ilvl="3" w:tplc="1C09000F" w:tentative="1">
      <w:start w:val="1"/>
      <w:numFmt w:val="decimal"/>
      <w:lvlText w:val="%4."/>
      <w:lvlJc w:val="left"/>
      <w:pPr>
        <w:ind w:left="5040" w:hanging="360"/>
      </w:pPr>
    </w:lvl>
    <w:lvl w:ilvl="4" w:tplc="1C090019" w:tentative="1">
      <w:start w:val="1"/>
      <w:numFmt w:val="lowerLetter"/>
      <w:lvlText w:val="%5."/>
      <w:lvlJc w:val="left"/>
      <w:pPr>
        <w:ind w:left="5760" w:hanging="360"/>
      </w:pPr>
    </w:lvl>
    <w:lvl w:ilvl="5" w:tplc="1C09001B" w:tentative="1">
      <w:start w:val="1"/>
      <w:numFmt w:val="lowerRoman"/>
      <w:lvlText w:val="%6."/>
      <w:lvlJc w:val="right"/>
      <w:pPr>
        <w:ind w:left="6480" w:hanging="180"/>
      </w:pPr>
    </w:lvl>
    <w:lvl w:ilvl="6" w:tplc="1C09000F" w:tentative="1">
      <w:start w:val="1"/>
      <w:numFmt w:val="decimal"/>
      <w:lvlText w:val="%7."/>
      <w:lvlJc w:val="left"/>
      <w:pPr>
        <w:ind w:left="7200" w:hanging="360"/>
      </w:pPr>
    </w:lvl>
    <w:lvl w:ilvl="7" w:tplc="1C090019" w:tentative="1">
      <w:start w:val="1"/>
      <w:numFmt w:val="lowerLetter"/>
      <w:lvlText w:val="%8."/>
      <w:lvlJc w:val="left"/>
      <w:pPr>
        <w:ind w:left="7920" w:hanging="360"/>
      </w:pPr>
    </w:lvl>
    <w:lvl w:ilvl="8" w:tplc="1C09001B" w:tentative="1">
      <w:start w:val="1"/>
      <w:numFmt w:val="lowerRoman"/>
      <w:lvlText w:val="%9."/>
      <w:lvlJc w:val="right"/>
      <w:pPr>
        <w:ind w:left="8640" w:hanging="180"/>
      </w:pPr>
    </w:lvl>
  </w:abstractNum>
  <w:abstractNum w:abstractNumId="292">
    <w:nsid w:val="74F229C7"/>
    <w:multiLevelType w:val="hybridMultilevel"/>
    <w:tmpl w:val="79AA03CA"/>
    <w:lvl w:ilvl="0" w:tplc="307C54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3">
    <w:nsid w:val="75493875"/>
    <w:multiLevelType w:val="hybridMultilevel"/>
    <w:tmpl w:val="CD7A781C"/>
    <w:lvl w:ilvl="0" w:tplc="9A7E7F3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4">
    <w:nsid w:val="756B533C"/>
    <w:multiLevelType w:val="hybridMultilevel"/>
    <w:tmpl w:val="521A37AE"/>
    <w:lvl w:ilvl="0" w:tplc="5F08119E">
      <w:start w:val="5"/>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5">
    <w:nsid w:val="77E139DE"/>
    <w:multiLevelType w:val="hybridMultilevel"/>
    <w:tmpl w:val="8C588F40"/>
    <w:lvl w:ilvl="0" w:tplc="04090001">
      <w:start w:val="1"/>
      <w:numFmt w:val="bullet"/>
      <w:lvlText w:val=""/>
      <w:lvlJc w:val="left"/>
      <w:pPr>
        <w:ind w:left="1797" w:hanging="360"/>
      </w:pPr>
      <w:rPr>
        <w:rFonts w:ascii="Symbol" w:hAnsi="Symbol" w:hint="default"/>
      </w:rPr>
    </w:lvl>
    <w:lvl w:ilvl="1" w:tplc="04090003">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96">
    <w:nsid w:val="77F07A68"/>
    <w:multiLevelType w:val="hybridMultilevel"/>
    <w:tmpl w:val="B8286058"/>
    <w:lvl w:ilvl="0" w:tplc="12A49EB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7">
    <w:nsid w:val="78203DA4"/>
    <w:multiLevelType w:val="hybridMultilevel"/>
    <w:tmpl w:val="7B32C998"/>
    <w:lvl w:ilvl="0" w:tplc="86A6068A">
      <w:start w:val="1"/>
      <w:numFmt w:val="lowerLetter"/>
      <w:lvlText w:val="%1)"/>
      <w:lvlJc w:val="left"/>
      <w:pPr>
        <w:ind w:left="360" w:hanging="360"/>
      </w:pPr>
      <w:rPr>
        <w:rFonts w:ascii="Arial" w:hAnsi="Arial" w:cs="Arial"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298">
    <w:nsid w:val="78547658"/>
    <w:multiLevelType w:val="hybridMultilevel"/>
    <w:tmpl w:val="30D4B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nsid w:val="78762741"/>
    <w:multiLevelType w:val="hybridMultilevel"/>
    <w:tmpl w:val="5CE42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788604F3"/>
    <w:multiLevelType w:val="hybridMultilevel"/>
    <w:tmpl w:val="8ACAF480"/>
    <w:lvl w:ilvl="0" w:tplc="EDA6B58E">
      <w:start w:val="1"/>
      <w:numFmt w:val="lowerLetter"/>
      <w:lvlText w:val="%1)"/>
      <w:lvlJc w:val="left"/>
      <w:pPr>
        <w:ind w:left="1146" w:hanging="360"/>
      </w:pPr>
      <w:rPr>
        <w:rFonts w:hint="default"/>
        <w:i w:val="0"/>
      </w:rPr>
    </w:lvl>
    <w:lvl w:ilvl="1" w:tplc="1C090019" w:tentative="1">
      <w:start w:val="1"/>
      <w:numFmt w:val="lowerLetter"/>
      <w:lvlText w:val="%2."/>
      <w:lvlJc w:val="left"/>
      <w:pPr>
        <w:ind w:left="1866" w:hanging="360"/>
      </w:pPr>
    </w:lvl>
    <w:lvl w:ilvl="2" w:tplc="1C09001B" w:tentative="1">
      <w:start w:val="1"/>
      <w:numFmt w:val="lowerRoman"/>
      <w:lvlText w:val="%3."/>
      <w:lvlJc w:val="right"/>
      <w:pPr>
        <w:ind w:left="2586" w:hanging="180"/>
      </w:pPr>
    </w:lvl>
    <w:lvl w:ilvl="3" w:tplc="1C09000F" w:tentative="1">
      <w:start w:val="1"/>
      <w:numFmt w:val="decimal"/>
      <w:lvlText w:val="%4."/>
      <w:lvlJc w:val="left"/>
      <w:pPr>
        <w:ind w:left="3306" w:hanging="360"/>
      </w:pPr>
    </w:lvl>
    <w:lvl w:ilvl="4" w:tplc="1C090019" w:tentative="1">
      <w:start w:val="1"/>
      <w:numFmt w:val="lowerLetter"/>
      <w:lvlText w:val="%5."/>
      <w:lvlJc w:val="left"/>
      <w:pPr>
        <w:ind w:left="4026" w:hanging="360"/>
      </w:pPr>
    </w:lvl>
    <w:lvl w:ilvl="5" w:tplc="1C09001B" w:tentative="1">
      <w:start w:val="1"/>
      <w:numFmt w:val="lowerRoman"/>
      <w:lvlText w:val="%6."/>
      <w:lvlJc w:val="right"/>
      <w:pPr>
        <w:ind w:left="4746" w:hanging="180"/>
      </w:pPr>
    </w:lvl>
    <w:lvl w:ilvl="6" w:tplc="1C09000F" w:tentative="1">
      <w:start w:val="1"/>
      <w:numFmt w:val="decimal"/>
      <w:lvlText w:val="%7."/>
      <w:lvlJc w:val="left"/>
      <w:pPr>
        <w:ind w:left="5466" w:hanging="360"/>
      </w:pPr>
    </w:lvl>
    <w:lvl w:ilvl="7" w:tplc="1C090019" w:tentative="1">
      <w:start w:val="1"/>
      <w:numFmt w:val="lowerLetter"/>
      <w:lvlText w:val="%8."/>
      <w:lvlJc w:val="left"/>
      <w:pPr>
        <w:ind w:left="6186" w:hanging="360"/>
      </w:pPr>
    </w:lvl>
    <w:lvl w:ilvl="8" w:tplc="1C09001B" w:tentative="1">
      <w:start w:val="1"/>
      <w:numFmt w:val="lowerRoman"/>
      <w:lvlText w:val="%9."/>
      <w:lvlJc w:val="right"/>
      <w:pPr>
        <w:ind w:left="6906" w:hanging="180"/>
      </w:pPr>
    </w:lvl>
  </w:abstractNum>
  <w:abstractNum w:abstractNumId="301">
    <w:nsid w:val="79D5396D"/>
    <w:multiLevelType w:val="hybridMultilevel"/>
    <w:tmpl w:val="6EE0FA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2">
    <w:nsid w:val="79DD5AEE"/>
    <w:multiLevelType w:val="hybridMultilevel"/>
    <w:tmpl w:val="353212FC"/>
    <w:lvl w:ilvl="0" w:tplc="0628AC3E">
      <w:start w:val="1"/>
      <w:numFmt w:val="lowerLetter"/>
      <w:lvlText w:val="(%1)"/>
      <w:lvlJc w:val="left"/>
      <w:pPr>
        <w:ind w:left="1647" w:hanging="360"/>
      </w:pPr>
      <w:rPr>
        <w:rFonts w:hint="default"/>
        <w:i/>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03">
    <w:nsid w:val="7A931EF3"/>
    <w:multiLevelType w:val="hybridMultilevel"/>
    <w:tmpl w:val="EDC2D90A"/>
    <w:lvl w:ilvl="0" w:tplc="4008D66A">
      <w:start w:val="1"/>
      <w:numFmt w:val="lowerLetter"/>
      <w:lvlText w:val="%1)"/>
      <w:lvlJc w:val="left"/>
      <w:pPr>
        <w:ind w:left="360" w:hanging="360"/>
      </w:pPr>
      <w:rPr>
        <w:rFonts w:ascii="Arial" w:hAnsi="Arial" w:cs="Arial"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4">
    <w:nsid w:val="7A9C1268"/>
    <w:multiLevelType w:val="hybridMultilevel"/>
    <w:tmpl w:val="B710746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5">
    <w:nsid w:val="7AA850FC"/>
    <w:multiLevelType w:val="hybridMultilevel"/>
    <w:tmpl w:val="54BC3FCE"/>
    <w:lvl w:ilvl="0" w:tplc="008C6036">
      <w:start w:val="1"/>
      <w:numFmt w:val="lowerLetter"/>
      <w:lvlText w:val="%1)"/>
      <w:lvlJc w:val="left"/>
      <w:pPr>
        <w:ind w:left="720" w:hanging="360"/>
      </w:pPr>
      <w:rPr>
        <w:rFonts w:hint="default"/>
      </w:r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306">
    <w:nsid w:val="7AAE3904"/>
    <w:multiLevelType w:val="hybridMultilevel"/>
    <w:tmpl w:val="B818EB64"/>
    <w:lvl w:ilvl="0" w:tplc="EE360BDE">
      <w:start w:val="1"/>
      <w:numFmt w:val="lowerLetter"/>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07">
    <w:nsid w:val="7AF974B5"/>
    <w:multiLevelType w:val="hybridMultilevel"/>
    <w:tmpl w:val="AF3402B2"/>
    <w:lvl w:ilvl="0" w:tplc="04090017">
      <w:start w:val="1"/>
      <w:numFmt w:val="lowerLetter"/>
      <w:lvlText w:val="%1)"/>
      <w:lvlJc w:val="left"/>
      <w:pPr>
        <w:ind w:left="1791" w:hanging="360"/>
      </w:pPr>
      <w:rPr>
        <w:rFonts w:hint="default"/>
      </w:rPr>
    </w:lvl>
    <w:lvl w:ilvl="1" w:tplc="04090019">
      <w:start w:val="1"/>
      <w:numFmt w:val="lowerLetter"/>
      <w:lvlText w:val="%2."/>
      <w:lvlJc w:val="left"/>
      <w:pPr>
        <w:ind w:left="2511" w:hanging="360"/>
      </w:pPr>
    </w:lvl>
    <w:lvl w:ilvl="2" w:tplc="0409001B">
      <w:start w:val="1"/>
      <w:numFmt w:val="lowerRoman"/>
      <w:lvlText w:val="%3."/>
      <w:lvlJc w:val="right"/>
      <w:pPr>
        <w:ind w:left="3231" w:hanging="180"/>
      </w:pPr>
    </w:lvl>
    <w:lvl w:ilvl="3" w:tplc="0409000F">
      <w:start w:val="1"/>
      <w:numFmt w:val="decimal"/>
      <w:lvlText w:val="%4."/>
      <w:lvlJc w:val="left"/>
      <w:pPr>
        <w:ind w:left="3951" w:hanging="360"/>
      </w:pPr>
    </w:lvl>
    <w:lvl w:ilvl="4" w:tplc="04090019">
      <w:start w:val="1"/>
      <w:numFmt w:val="lowerLetter"/>
      <w:lvlText w:val="%5."/>
      <w:lvlJc w:val="left"/>
      <w:pPr>
        <w:ind w:left="4671" w:hanging="360"/>
      </w:pPr>
    </w:lvl>
    <w:lvl w:ilvl="5" w:tplc="0409001B">
      <w:start w:val="1"/>
      <w:numFmt w:val="lowerRoman"/>
      <w:lvlText w:val="%6."/>
      <w:lvlJc w:val="right"/>
      <w:pPr>
        <w:ind w:left="5391" w:hanging="180"/>
      </w:pPr>
    </w:lvl>
    <w:lvl w:ilvl="6" w:tplc="0409000F">
      <w:start w:val="1"/>
      <w:numFmt w:val="decimal"/>
      <w:lvlText w:val="%7."/>
      <w:lvlJc w:val="left"/>
      <w:pPr>
        <w:ind w:left="6111" w:hanging="360"/>
      </w:pPr>
    </w:lvl>
    <w:lvl w:ilvl="7" w:tplc="04090019">
      <w:start w:val="1"/>
      <w:numFmt w:val="lowerLetter"/>
      <w:lvlText w:val="%8."/>
      <w:lvlJc w:val="left"/>
      <w:pPr>
        <w:ind w:left="6831" w:hanging="360"/>
      </w:pPr>
    </w:lvl>
    <w:lvl w:ilvl="8" w:tplc="0409001B">
      <w:start w:val="1"/>
      <w:numFmt w:val="lowerRoman"/>
      <w:lvlText w:val="%9."/>
      <w:lvlJc w:val="right"/>
      <w:pPr>
        <w:ind w:left="7551" w:hanging="180"/>
      </w:pPr>
    </w:lvl>
  </w:abstractNum>
  <w:abstractNum w:abstractNumId="308">
    <w:nsid w:val="7B8D35AB"/>
    <w:multiLevelType w:val="hybridMultilevel"/>
    <w:tmpl w:val="7242C206"/>
    <w:lvl w:ilvl="0" w:tplc="224871BA">
      <w:start w:val="1"/>
      <w:numFmt w:val="lowerRoman"/>
      <w:lvlText w:val="(%1)"/>
      <w:lvlJc w:val="left"/>
      <w:pPr>
        <w:ind w:left="1287" w:hanging="720"/>
      </w:pPr>
      <w:rPr>
        <w:rFonts w:hint="default"/>
      </w:rPr>
    </w:lvl>
    <w:lvl w:ilvl="1" w:tplc="1C090019" w:tentative="1">
      <w:start w:val="1"/>
      <w:numFmt w:val="lowerLetter"/>
      <w:lvlText w:val="%2."/>
      <w:lvlJc w:val="left"/>
      <w:pPr>
        <w:ind w:left="1647" w:hanging="360"/>
      </w:pPr>
    </w:lvl>
    <w:lvl w:ilvl="2" w:tplc="1C09001B" w:tentative="1">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309">
    <w:nsid w:val="7C3605AC"/>
    <w:multiLevelType w:val="hybridMultilevel"/>
    <w:tmpl w:val="1078070E"/>
    <w:lvl w:ilvl="0" w:tplc="6778FCB4">
      <w:start w:val="1"/>
      <w:numFmt w:val="lowerLetter"/>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10">
    <w:nsid w:val="7C75658D"/>
    <w:multiLevelType w:val="hybridMultilevel"/>
    <w:tmpl w:val="7666C6AE"/>
    <w:lvl w:ilvl="0" w:tplc="CF849736">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1">
    <w:nsid w:val="7D4E693A"/>
    <w:multiLevelType w:val="hybridMultilevel"/>
    <w:tmpl w:val="C3A418FC"/>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2">
    <w:nsid w:val="7D5A4821"/>
    <w:multiLevelType w:val="hybridMultilevel"/>
    <w:tmpl w:val="FD404DEC"/>
    <w:lvl w:ilvl="0" w:tplc="66E27EDA">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3">
    <w:nsid w:val="7D976E4B"/>
    <w:multiLevelType w:val="hybridMultilevel"/>
    <w:tmpl w:val="97DA0C10"/>
    <w:lvl w:ilvl="0" w:tplc="1C090017">
      <w:start w:val="1"/>
      <w:numFmt w:val="lowerLetter"/>
      <w:lvlText w:val="%1)"/>
      <w:lvlJc w:val="left"/>
      <w:pPr>
        <w:ind w:left="1440" w:hanging="720"/>
      </w:pPr>
      <w:rPr>
        <w:rFonts w:hint="default"/>
        <w:sz w:val="22"/>
        <w:szCs w:val="22"/>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14">
    <w:nsid w:val="7E0D0C4C"/>
    <w:multiLevelType w:val="hybridMultilevel"/>
    <w:tmpl w:val="F92A736C"/>
    <w:lvl w:ilvl="0" w:tplc="711A7F10">
      <w:start w:val="1"/>
      <w:numFmt w:val="lowerRoman"/>
      <w:lvlText w:val="(%1)"/>
      <w:lvlJc w:val="left"/>
      <w:pPr>
        <w:ind w:left="1712" w:hanging="720"/>
      </w:pPr>
      <w:rPr>
        <w:rFonts w:hint="default"/>
      </w:rPr>
    </w:lvl>
    <w:lvl w:ilvl="1" w:tplc="1C090019">
      <w:start w:val="1"/>
      <w:numFmt w:val="lowerLetter"/>
      <w:lvlText w:val="%2."/>
      <w:lvlJc w:val="left"/>
      <w:pPr>
        <w:ind w:left="2072" w:hanging="360"/>
      </w:pPr>
    </w:lvl>
    <w:lvl w:ilvl="2" w:tplc="1C09001B" w:tentative="1">
      <w:start w:val="1"/>
      <w:numFmt w:val="lowerRoman"/>
      <w:lvlText w:val="%3."/>
      <w:lvlJc w:val="right"/>
      <w:pPr>
        <w:ind w:left="2792" w:hanging="180"/>
      </w:pPr>
    </w:lvl>
    <w:lvl w:ilvl="3" w:tplc="1C09000F" w:tentative="1">
      <w:start w:val="1"/>
      <w:numFmt w:val="decimal"/>
      <w:lvlText w:val="%4."/>
      <w:lvlJc w:val="left"/>
      <w:pPr>
        <w:ind w:left="3512" w:hanging="360"/>
      </w:pPr>
    </w:lvl>
    <w:lvl w:ilvl="4" w:tplc="1C090019" w:tentative="1">
      <w:start w:val="1"/>
      <w:numFmt w:val="lowerLetter"/>
      <w:lvlText w:val="%5."/>
      <w:lvlJc w:val="left"/>
      <w:pPr>
        <w:ind w:left="4232" w:hanging="360"/>
      </w:pPr>
    </w:lvl>
    <w:lvl w:ilvl="5" w:tplc="1C09001B" w:tentative="1">
      <w:start w:val="1"/>
      <w:numFmt w:val="lowerRoman"/>
      <w:lvlText w:val="%6."/>
      <w:lvlJc w:val="right"/>
      <w:pPr>
        <w:ind w:left="4952" w:hanging="180"/>
      </w:pPr>
    </w:lvl>
    <w:lvl w:ilvl="6" w:tplc="1C09000F" w:tentative="1">
      <w:start w:val="1"/>
      <w:numFmt w:val="decimal"/>
      <w:lvlText w:val="%7."/>
      <w:lvlJc w:val="left"/>
      <w:pPr>
        <w:ind w:left="5672" w:hanging="360"/>
      </w:pPr>
    </w:lvl>
    <w:lvl w:ilvl="7" w:tplc="1C090019" w:tentative="1">
      <w:start w:val="1"/>
      <w:numFmt w:val="lowerLetter"/>
      <w:lvlText w:val="%8."/>
      <w:lvlJc w:val="left"/>
      <w:pPr>
        <w:ind w:left="6392" w:hanging="360"/>
      </w:pPr>
    </w:lvl>
    <w:lvl w:ilvl="8" w:tplc="1C09001B" w:tentative="1">
      <w:start w:val="1"/>
      <w:numFmt w:val="lowerRoman"/>
      <w:lvlText w:val="%9."/>
      <w:lvlJc w:val="right"/>
      <w:pPr>
        <w:ind w:left="7112" w:hanging="180"/>
      </w:pPr>
    </w:lvl>
  </w:abstractNum>
  <w:abstractNum w:abstractNumId="315">
    <w:nsid w:val="7EBF3179"/>
    <w:multiLevelType w:val="hybridMultilevel"/>
    <w:tmpl w:val="C82CD604"/>
    <w:lvl w:ilvl="0" w:tplc="A622D1B0">
      <w:start w:val="8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6">
    <w:nsid w:val="7F0242D1"/>
    <w:multiLevelType w:val="hybridMultilevel"/>
    <w:tmpl w:val="1396E79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7">
    <w:nsid w:val="7F1F1785"/>
    <w:multiLevelType w:val="hybridMultilevel"/>
    <w:tmpl w:val="1B364B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nsid w:val="7F495524"/>
    <w:multiLevelType w:val="hybridMultilevel"/>
    <w:tmpl w:val="02BADD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3"/>
  </w:num>
  <w:num w:numId="3">
    <w:abstractNumId w:val="266"/>
  </w:num>
  <w:num w:numId="4">
    <w:abstractNumId w:val="312"/>
  </w:num>
  <w:num w:numId="5">
    <w:abstractNumId w:val="127"/>
  </w:num>
  <w:num w:numId="6">
    <w:abstractNumId w:val="122"/>
  </w:num>
  <w:num w:numId="7">
    <w:abstractNumId w:val="299"/>
  </w:num>
  <w:num w:numId="8">
    <w:abstractNumId w:val="82"/>
  </w:num>
  <w:num w:numId="9">
    <w:abstractNumId w:val="84"/>
  </w:num>
  <w:num w:numId="10">
    <w:abstractNumId w:val="259"/>
  </w:num>
  <w:num w:numId="11">
    <w:abstractNumId w:val="20"/>
  </w:num>
  <w:num w:numId="12">
    <w:abstractNumId w:val="156"/>
  </w:num>
  <w:num w:numId="13">
    <w:abstractNumId w:val="25"/>
  </w:num>
  <w:num w:numId="14">
    <w:abstractNumId w:val="45"/>
  </w:num>
  <w:num w:numId="15">
    <w:abstractNumId w:val="63"/>
  </w:num>
  <w:num w:numId="16">
    <w:abstractNumId w:val="291"/>
  </w:num>
  <w:num w:numId="17">
    <w:abstractNumId w:val="301"/>
  </w:num>
  <w:num w:numId="18">
    <w:abstractNumId w:val="111"/>
  </w:num>
  <w:num w:numId="19">
    <w:abstractNumId w:val="205"/>
  </w:num>
  <w:num w:numId="20">
    <w:abstractNumId w:val="2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3"/>
  </w:num>
  <w:num w:numId="24">
    <w:abstractNumId w:val="204"/>
  </w:num>
  <w:num w:numId="25">
    <w:abstractNumId w:val="252"/>
  </w:num>
  <w:num w:numId="26">
    <w:abstractNumId w:val="86"/>
  </w:num>
  <w:num w:numId="27">
    <w:abstractNumId w:val="255"/>
  </w:num>
  <w:num w:numId="28">
    <w:abstractNumId w:val="134"/>
  </w:num>
  <w:num w:numId="29">
    <w:abstractNumId w:val="242"/>
  </w:num>
  <w:num w:numId="30">
    <w:abstractNumId w:val="110"/>
  </w:num>
  <w:num w:numId="31">
    <w:abstractNumId w:val="258"/>
  </w:num>
  <w:num w:numId="32">
    <w:abstractNumId w:val="79"/>
  </w:num>
  <w:num w:numId="33">
    <w:abstractNumId w:val="108"/>
  </w:num>
  <w:num w:numId="34">
    <w:abstractNumId w:val="212"/>
  </w:num>
  <w:num w:numId="35">
    <w:abstractNumId w:val="245"/>
  </w:num>
  <w:num w:numId="36">
    <w:abstractNumId w:val="125"/>
  </w:num>
  <w:num w:numId="37">
    <w:abstractNumId w:val="33"/>
  </w:num>
  <w:num w:numId="38">
    <w:abstractNumId w:val="285"/>
  </w:num>
  <w:num w:numId="39">
    <w:abstractNumId w:val="306"/>
  </w:num>
  <w:num w:numId="40">
    <w:abstractNumId w:val="214"/>
  </w:num>
  <w:num w:numId="41">
    <w:abstractNumId w:val="305"/>
  </w:num>
  <w:num w:numId="42">
    <w:abstractNumId w:val="273"/>
  </w:num>
  <w:num w:numId="43">
    <w:abstractNumId w:val="59"/>
  </w:num>
  <w:num w:numId="44">
    <w:abstractNumId w:val="181"/>
  </w:num>
  <w:num w:numId="45">
    <w:abstractNumId w:val="114"/>
  </w:num>
  <w:num w:numId="46">
    <w:abstractNumId w:val="304"/>
  </w:num>
  <w:num w:numId="47">
    <w:abstractNumId w:val="163"/>
  </w:num>
  <w:num w:numId="48">
    <w:abstractNumId w:val="141"/>
  </w:num>
  <w:num w:numId="49">
    <w:abstractNumId w:val="237"/>
  </w:num>
  <w:num w:numId="50">
    <w:abstractNumId w:val="196"/>
  </w:num>
  <w:num w:numId="51">
    <w:abstractNumId w:val="168"/>
  </w:num>
  <w:num w:numId="52">
    <w:abstractNumId w:val="61"/>
  </w:num>
  <w:num w:numId="53">
    <w:abstractNumId w:val="138"/>
  </w:num>
  <w:num w:numId="54">
    <w:abstractNumId w:val="269"/>
  </w:num>
  <w:num w:numId="55">
    <w:abstractNumId w:val="60"/>
  </w:num>
  <w:num w:numId="56">
    <w:abstractNumId w:val="28"/>
  </w:num>
  <w:num w:numId="57">
    <w:abstractNumId w:val="186"/>
  </w:num>
  <w:num w:numId="58">
    <w:abstractNumId w:val="162"/>
  </w:num>
  <w:num w:numId="59">
    <w:abstractNumId w:val="300"/>
  </w:num>
  <w:num w:numId="60">
    <w:abstractNumId w:val="88"/>
  </w:num>
  <w:num w:numId="61">
    <w:abstractNumId w:val="238"/>
  </w:num>
  <w:num w:numId="62">
    <w:abstractNumId w:val="51"/>
  </w:num>
  <w:num w:numId="63">
    <w:abstractNumId w:val="203"/>
  </w:num>
  <w:num w:numId="64">
    <w:abstractNumId w:val="189"/>
  </w:num>
  <w:num w:numId="65">
    <w:abstractNumId w:val="8"/>
  </w:num>
  <w:num w:numId="66">
    <w:abstractNumId w:val="171"/>
  </w:num>
  <w:num w:numId="67">
    <w:abstractNumId w:val="316"/>
  </w:num>
  <w:num w:numId="68">
    <w:abstractNumId w:val="275"/>
  </w:num>
  <w:num w:numId="69">
    <w:abstractNumId w:val="2"/>
  </w:num>
  <w:num w:numId="70">
    <w:abstractNumId w:val="309"/>
  </w:num>
  <w:num w:numId="71">
    <w:abstractNumId w:val="251"/>
  </w:num>
  <w:num w:numId="72">
    <w:abstractNumId w:val="272"/>
  </w:num>
  <w:num w:numId="73">
    <w:abstractNumId w:val="106"/>
  </w:num>
  <w:num w:numId="74">
    <w:abstractNumId w:val="41"/>
  </w:num>
  <w:num w:numId="75">
    <w:abstractNumId w:val="217"/>
  </w:num>
  <w:num w:numId="76">
    <w:abstractNumId w:val="254"/>
  </w:num>
  <w:num w:numId="77">
    <w:abstractNumId w:val="94"/>
  </w:num>
  <w:num w:numId="78">
    <w:abstractNumId w:val="98"/>
  </w:num>
  <w:num w:numId="79">
    <w:abstractNumId w:val="35"/>
  </w:num>
  <w:num w:numId="80">
    <w:abstractNumId w:val="261"/>
  </w:num>
  <w:num w:numId="81">
    <w:abstractNumId w:val="226"/>
  </w:num>
  <w:num w:numId="82">
    <w:abstractNumId w:val="47"/>
  </w:num>
  <w:num w:numId="83">
    <w:abstractNumId w:val="44"/>
  </w:num>
  <w:num w:numId="84">
    <w:abstractNumId w:val="53"/>
  </w:num>
  <w:num w:numId="85">
    <w:abstractNumId w:val="81"/>
  </w:num>
  <w:num w:numId="86">
    <w:abstractNumId w:val="198"/>
  </w:num>
  <w:num w:numId="87">
    <w:abstractNumId w:val="265"/>
  </w:num>
  <w:num w:numId="88">
    <w:abstractNumId w:val="32"/>
  </w:num>
  <w:num w:numId="89">
    <w:abstractNumId w:val="0"/>
  </w:num>
  <w:num w:numId="90">
    <w:abstractNumId w:val="191"/>
  </w:num>
  <w:num w:numId="91">
    <w:abstractNumId w:val="9"/>
  </w:num>
  <w:num w:numId="92">
    <w:abstractNumId w:val="103"/>
  </w:num>
  <w:num w:numId="93">
    <w:abstractNumId w:val="56"/>
  </w:num>
  <w:num w:numId="94">
    <w:abstractNumId w:val="64"/>
  </w:num>
  <w:num w:numId="95">
    <w:abstractNumId w:val="49"/>
  </w:num>
  <w:num w:numId="96">
    <w:abstractNumId w:val="97"/>
  </w:num>
  <w:num w:numId="97">
    <w:abstractNumId w:val="30"/>
  </w:num>
  <w:num w:numId="98">
    <w:abstractNumId w:val="144"/>
  </w:num>
  <w:num w:numId="99">
    <w:abstractNumId w:val="118"/>
  </w:num>
  <w:num w:numId="100">
    <w:abstractNumId w:val="57"/>
  </w:num>
  <w:num w:numId="101">
    <w:abstractNumId w:val="87"/>
  </w:num>
  <w:num w:numId="102">
    <w:abstractNumId w:val="150"/>
  </w:num>
  <w:num w:numId="103">
    <w:abstractNumId w:val="147"/>
  </w:num>
  <w:num w:numId="104">
    <w:abstractNumId w:val="165"/>
  </w:num>
  <w:num w:numId="105">
    <w:abstractNumId w:val="184"/>
  </w:num>
  <w:num w:numId="106">
    <w:abstractNumId w:val="195"/>
  </w:num>
  <w:num w:numId="107">
    <w:abstractNumId w:val="207"/>
  </w:num>
  <w:num w:numId="108">
    <w:abstractNumId w:val="39"/>
  </w:num>
  <w:num w:numId="109">
    <w:abstractNumId w:val="91"/>
  </w:num>
  <w:num w:numId="110">
    <w:abstractNumId w:val="293"/>
  </w:num>
  <w:num w:numId="111">
    <w:abstractNumId w:val="124"/>
  </w:num>
  <w:num w:numId="112">
    <w:abstractNumId w:val="135"/>
  </w:num>
  <w:num w:numId="113">
    <w:abstractNumId w:val="314"/>
  </w:num>
  <w:num w:numId="114">
    <w:abstractNumId w:val="21"/>
  </w:num>
  <w:num w:numId="115">
    <w:abstractNumId w:val="246"/>
  </w:num>
  <w:num w:numId="116">
    <w:abstractNumId w:val="159"/>
  </w:num>
  <w:num w:numId="117">
    <w:abstractNumId w:val="256"/>
  </w:num>
  <w:num w:numId="118">
    <w:abstractNumId w:val="140"/>
  </w:num>
  <w:num w:numId="119">
    <w:abstractNumId w:val="243"/>
  </w:num>
  <w:num w:numId="120">
    <w:abstractNumId w:val="179"/>
  </w:num>
  <w:num w:numId="121">
    <w:abstractNumId w:val="260"/>
  </w:num>
  <w:num w:numId="122">
    <w:abstractNumId w:val="37"/>
  </w:num>
  <w:num w:numId="123">
    <w:abstractNumId w:val="154"/>
  </w:num>
  <w:num w:numId="124">
    <w:abstractNumId w:val="178"/>
  </w:num>
  <w:num w:numId="125">
    <w:abstractNumId w:val="308"/>
  </w:num>
  <w:num w:numId="126">
    <w:abstractNumId w:val="215"/>
  </w:num>
  <w:num w:numId="127">
    <w:abstractNumId w:val="70"/>
  </w:num>
  <w:num w:numId="128">
    <w:abstractNumId w:val="190"/>
  </w:num>
  <w:num w:numId="129">
    <w:abstractNumId w:val="55"/>
  </w:num>
  <w:num w:numId="130">
    <w:abstractNumId w:val="54"/>
  </w:num>
  <w:num w:numId="131">
    <w:abstractNumId w:val="38"/>
  </w:num>
  <w:num w:numId="132">
    <w:abstractNumId w:val="169"/>
  </w:num>
  <w:num w:numId="133">
    <w:abstractNumId w:val="139"/>
  </w:num>
  <w:num w:numId="134">
    <w:abstractNumId w:val="90"/>
  </w:num>
  <w:num w:numId="135">
    <w:abstractNumId w:val="283"/>
  </w:num>
  <w:num w:numId="136">
    <w:abstractNumId w:val="100"/>
  </w:num>
  <w:num w:numId="137">
    <w:abstractNumId w:val="263"/>
  </w:num>
  <w:num w:numId="138">
    <w:abstractNumId w:val="74"/>
  </w:num>
  <w:num w:numId="139">
    <w:abstractNumId w:val="46"/>
  </w:num>
  <w:num w:numId="140">
    <w:abstractNumId w:val="155"/>
  </w:num>
  <w:num w:numId="141">
    <w:abstractNumId w:val="216"/>
  </w:num>
  <w:num w:numId="142">
    <w:abstractNumId w:val="174"/>
  </w:num>
  <w:num w:numId="143">
    <w:abstractNumId w:val="284"/>
  </w:num>
  <w:num w:numId="144">
    <w:abstractNumId w:val="302"/>
  </w:num>
  <w:num w:numId="145">
    <w:abstractNumId w:val="230"/>
  </w:num>
  <w:num w:numId="146">
    <w:abstractNumId w:val="58"/>
  </w:num>
  <w:num w:numId="147">
    <w:abstractNumId w:val="188"/>
  </w:num>
  <w:num w:numId="148">
    <w:abstractNumId w:val="6"/>
  </w:num>
  <w:num w:numId="149">
    <w:abstractNumId w:val="276"/>
  </w:num>
  <w:num w:numId="150">
    <w:abstractNumId w:val="11"/>
  </w:num>
  <w:num w:numId="151">
    <w:abstractNumId w:val="166"/>
  </w:num>
  <w:num w:numId="152">
    <w:abstractNumId w:val="66"/>
  </w:num>
  <w:num w:numId="153">
    <w:abstractNumId w:val="297"/>
  </w:num>
  <w:num w:numId="154">
    <w:abstractNumId w:val="307"/>
  </w:num>
  <w:num w:numId="155">
    <w:abstractNumId w:val="182"/>
  </w:num>
  <w:num w:numId="156">
    <w:abstractNumId w:val="92"/>
  </w:num>
  <w:num w:numId="157">
    <w:abstractNumId w:val="50"/>
  </w:num>
  <w:num w:numId="158">
    <w:abstractNumId w:val="19"/>
  </w:num>
  <w:num w:numId="159">
    <w:abstractNumId w:val="93"/>
  </w:num>
  <w:num w:numId="160">
    <w:abstractNumId w:val="40"/>
  </w:num>
  <w:num w:numId="161">
    <w:abstractNumId w:val="136"/>
  </w:num>
  <w:num w:numId="162">
    <w:abstractNumId w:val="227"/>
  </w:num>
  <w:num w:numId="163">
    <w:abstractNumId w:val="142"/>
  </w:num>
  <w:num w:numId="164">
    <w:abstractNumId w:val="130"/>
  </w:num>
  <w:num w:numId="165">
    <w:abstractNumId w:val="89"/>
  </w:num>
  <w:num w:numId="166">
    <w:abstractNumId w:val="221"/>
  </w:num>
  <w:num w:numId="167">
    <w:abstractNumId w:val="200"/>
  </w:num>
  <w:num w:numId="168">
    <w:abstractNumId w:val="67"/>
  </w:num>
  <w:num w:numId="169">
    <w:abstractNumId w:val="27"/>
  </w:num>
  <w:num w:numId="170">
    <w:abstractNumId w:val="173"/>
  </w:num>
  <w:num w:numId="171">
    <w:abstractNumId w:val="85"/>
  </w:num>
  <w:num w:numId="172">
    <w:abstractNumId w:val="128"/>
  </w:num>
  <w:num w:numId="173">
    <w:abstractNumId w:val="34"/>
  </w:num>
  <w:num w:numId="174">
    <w:abstractNumId w:val="1"/>
  </w:num>
  <w:num w:numId="175">
    <w:abstractNumId w:val="288"/>
  </w:num>
  <w:num w:numId="176">
    <w:abstractNumId w:val="95"/>
  </w:num>
  <w:num w:numId="177">
    <w:abstractNumId w:val="239"/>
  </w:num>
  <w:num w:numId="178">
    <w:abstractNumId w:val="225"/>
  </w:num>
  <w:num w:numId="179">
    <w:abstractNumId w:val="119"/>
  </w:num>
  <w:num w:numId="180">
    <w:abstractNumId w:val="7"/>
  </w:num>
  <w:num w:numId="181">
    <w:abstractNumId w:val="194"/>
  </w:num>
  <w:num w:numId="182">
    <w:abstractNumId w:val="240"/>
  </w:num>
  <w:num w:numId="183">
    <w:abstractNumId w:val="29"/>
  </w:num>
  <w:num w:numId="184">
    <w:abstractNumId w:val="268"/>
  </w:num>
  <w:num w:numId="185">
    <w:abstractNumId w:val="286"/>
  </w:num>
  <w:num w:numId="186">
    <w:abstractNumId w:val="234"/>
  </w:num>
  <w:num w:numId="187">
    <w:abstractNumId w:val="197"/>
  </w:num>
  <w:num w:numId="188">
    <w:abstractNumId w:val="104"/>
  </w:num>
  <w:num w:numId="189">
    <w:abstractNumId w:val="292"/>
  </w:num>
  <w:num w:numId="190">
    <w:abstractNumId w:val="209"/>
  </w:num>
  <w:num w:numId="191">
    <w:abstractNumId w:val="318"/>
  </w:num>
  <w:num w:numId="192">
    <w:abstractNumId w:val="69"/>
  </w:num>
  <w:num w:numId="193">
    <w:abstractNumId w:val="213"/>
  </w:num>
  <w:num w:numId="194">
    <w:abstractNumId w:val="105"/>
  </w:num>
  <w:num w:numId="195">
    <w:abstractNumId w:val="228"/>
  </w:num>
  <w:num w:numId="196">
    <w:abstractNumId w:val="102"/>
  </w:num>
  <w:num w:numId="197">
    <w:abstractNumId w:val="220"/>
  </w:num>
  <w:num w:numId="198">
    <w:abstractNumId w:val="116"/>
  </w:num>
  <w:num w:numId="199">
    <w:abstractNumId w:val="31"/>
  </w:num>
  <w:num w:numId="200">
    <w:abstractNumId w:val="274"/>
  </w:num>
  <w:num w:numId="201">
    <w:abstractNumId w:val="253"/>
  </w:num>
  <w:num w:numId="202">
    <w:abstractNumId w:val="170"/>
  </w:num>
  <w:num w:numId="203">
    <w:abstractNumId w:val="229"/>
  </w:num>
  <w:num w:numId="204">
    <w:abstractNumId w:val="267"/>
  </w:num>
  <w:num w:numId="205">
    <w:abstractNumId w:val="180"/>
  </w:num>
  <w:num w:numId="206">
    <w:abstractNumId w:val="73"/>
  </w:num>
  <w:num w:numId="207">
    <w:abstractNumId w:val="289"/>
  </w:num>
  <w:num w:numId="208">
    <w:abstractNumId w:val="148"/>
  </w:num>
  <w:num w:numId="209">
    <w:abstractNumId w:val="17"/>
  </w:num>
  <w:num w:numId="210">
    <w:abstractNumId w:val="185"/>
  </w:num>
  <w:num w:numId="211">
    <w:abstractNumId w:val="112"/>
  </w:num>
  <w:num w:numId="212">
    <w:abstractNumId w:val="270"/>
  </w:num>
  <w:num w:numId="213">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298"/>
  </w:num>
  <w:num w:numId="215">
    <w:abstractNumId w:val="109"/>
  </w:num>
  <w:num w:numId="216">
    <w:abstractNumId w:val="192"/>
  </w:num>
  <w:num w:numId="217">
    <w:abstractNumId w:val="231"/>
  </w:num>
  <w:num w:numId="218">
    <w:abstractNumId w:val="241"/>
  </w:num>
  <w:num w:numId="219">
    <w:abstractNumId w:val="10"/>
  </w:num>
  <w:num w:numId="220">
    <w:abstractNumId w:val="201"/>
  </w:num>
  <w:num w:numId="221">
    <w:abstractNumId w:val="23"/>
  </w:num>
  <w:num w:numId="222">
    <w:abstractNumId w:val="29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120"/>
  </w:num>
  <w:num w:numId="225">
    <w:abstractNumId w:val="295"/>
  </w:num>
  <w:num w:numId="226">
    <w:abstractNumId w:val="126"/>
  </w:num>
  <w:num w:numId="227">
    <w:abstractNumId w:val="48"/>
  </w:num>
  <w:num w:numId="228">
    <w:abstractNumId w:val="76"/>
  </w:num>
  <w:num w:numId="229">
    <w:abstractNumId w:val="115"/>
  </w:num>
  <w:num w:numId="230">
    <w:abstractNumId w:val="281"/>
  </w:num>
  <w:num w:numId="231">
    <w:abstractNumId w:val="287"/>
  </w:num>
  <w:num w:numId="232">
    <w:abstractNumId w:val="131"/>
  </w:num>
  <w:num w:numId="233">
    <w:abstractNumId w:val="157"/>
  </w:num>
  <w:num w:numId="234">
    <w:abstractNumId w:val="132"/>
  </w:num>
  <w:num w:numId="235">
    <w:abstractNumId w:val="117"/>
  </w:num>
  <w:num w:numId="236">
    <w:abstractNumId w:val="121"/>
  </w:num>
  <w:num w:numId="237">
    <w:abstractNumId w:val="290"/>
  </w:num>
  <w:num w:numId="238">
    <w:abstractNumId w:val="129"/>
  </w:num>
  <w:num w:numId="239">
    <w:abstractNumId w:val="313"/>
  </w:num>
  <w:num w:numId="240">
    <w:abstractNumId w:val="315"/>
  </w:num>
  <w:num w:numId="241">
    <w:abstractNumId w:val="219"/>
  </w:num>
  <w:num w:numId="242">
    <w:abstractNumId w:val="172"/>
  </w:num>
  <w:num w:numId="243">
    <w:abstractNumId w:val="271"/>
  </w:num>
  <w:num w:numId="24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13"/>
  </w:num>
  <w:num w:numId="247">
    <w:abstractNumId w:val="250"/>
  </w:num>
  <w:num w:numId="248">
    <w:abstractNumId w:val="75"/>
  </w:num>
  <w:num w:numId="249">
    <w:abstractNumId w:val="249"/>
  </w:num>
  <w:num w:numId="250">
    <w:abstractNumId w:val="62"/>
  </w:num>
  <w:num w:numId="251">
    <w:abstractNumId w:val="14"/>
  </w:num>
  <w:num w:numId="252">
    <w:abstractNumId w:val="264"/>
  </w:num>
  <w:num w:numId="253">
    <w:abstractNumId w:val="280"/>
  </w:num>
  <w:num w:numId="254">
    <w:abstractNumId w:val="206"/>
  </w:num>
  <w:num w:numId="255">
    <w:abstractNumId w:val="113"/>
  </w:num>
  <w:num w:numId="256">
    <w:abstractNumId w:val="160"/>
  </w:num>
  <w:num w:numId="257">
    <w:abstractNumId w:val="83"/>
  </w:num>
  <w:num w:numId="258">
    <w:abstractNumId w:val="80"/>
  </w:num>
  <w:num w:numId="259">
    <w:abstractNumId w:val="218"/>
  </w:num>
  <w:num w:numId="260">
    <w:abstractNumId w:val="247"/>
  </w:num>
  <w:num w:numId="261">
    <w:abstractNumId w:val="96"/>
  </w:num>
  <w:num w:numId="262">
    <w:abstractNumId w:val="42"/>
  </w:num>
  <w:num w:numId="263">
    <w:abstractNumId w:val="68"/>
  </w:num>
  <w:num w:numId="264">
    <w:abstractNumId w:val="65"/>
  </w:num>
  <w:num w:numId="265">
    <w:abstractNumId w:val="12"/>
  </w:num>
  <w:num w:numId="266">
    <w:abstractNumId w:val="277"/>
  </w:num>
  <w:num w:numId="267">
    <w:abstractNumId w:val="183"/>
  </w:num>
  <w:num w:numId="268">
    <w:abstractNumId w:val="193"/>
  </w:num>
  <w:num w:numId="269">
    <w:abstractNumId w:val="236"/>
  </w:num>
  <w:num w:numId="270">
    <w:abstractNumId w:val="72"/>
  </w:num>
  <w:num w:numId="271">
    <w:abstractNumId w:val="175"/>
  </w:num>
  <w:num w:numId="272">
    <w:abstractNumId w:val="5"/>
  </w:num>
  <w:num w:numId="273">
    <w:abstractNumId w:val="161"/>
  </w:num>
  <w:num w:numId="274">
    <w:abstractNumId w:val="137"/>
  </w:num>
  <w:num w:numId="275">
    <w:abstractNumId w:val="187"/>
  </w:num>
  <w:num w:numId="276">
    <w:abstractNumId w:val="151"/>
  </w:num>
  <w:num w:numId="277">
    <w:abstractNumId w:val="199"/>
  </w:num>
  <w:num w:numId="278">
    <w:abstractNumId w:val="4"/>
  </w:num>
  <w:num w:numId="279">
    <w:abstractNumId w:val="77"/>
  </w:num>
  <w:num w:numId="280">
    <w:abstractNumId w:val="222"/>
  </w:num>
  <w:num w:numId="281">
    <w:abstractNumId w:val="133"/>
  </w:num>
  <w:num w:numId="282">
    <w:abstractNumId w:val="211"/>
  </w:num>
  <w:num w:numId="283">
    <w:abstractNumId w:val="152"/>
  </w:num>
  <w:num w:numId="284">
    <w:abstractNumId w:val="43"/>
  </w:num>
  <w:num w:numId="285">
    <w:abstractNumId w:val="36"/>
  </w:num>
  <w:num w:numId="286">
    <w:abstractNumId w:val="15"/>
  </w:num>
  <w:num w:numId="287">
    <w:abstractNumId w:val="164"/>
  </w:num>
  <w:num w:numId="288">
    <w:abstractNumId w:val="202"/>
  </w:num>
  <w:num w:numId="289">
    <w:abstractNumId w:val="244"/>
  </w:num>
  <w:num w:numId="290">
    <w:abstractNumId w:val="71"/>
  </w:num>
  <w:num w:numId="291">
    <w:abstractNumId w:val="123"/>
  </w:num>
  <w:num w:numId="292">
    <w:abstractNumId w:val="210"/>
  </w:num>
  <w:num w:numId="293">
    <w:abstractNumId w:val="167"/>
  </w:num>
  <w:num w:numId="294">
    <w:abstractNumId w:val="317"/>
  </w:num>
  <w:num w:numId="295">
    <w:abstractNumId w:val="24"/>
  </w:num>
  <w:num w:numId="296">
    <w:abstractNumId w:val="143"/>
  </w:num>
  <w:num w:numId="297">
    <w:abstractNumId w:val="22"/>
  </w:num>
  <w:num w:numId="298">
    <w:abstractNumId w:val="107"/>
  </w:num>
  <w:num w:numId="299">
    <w:abstractNumId w:val="232"/>
  </w:num>
  <w:num w:numId="300">
    <w:abstractNumId w:val="177"/>
  </w:num>
  <w:num w:numId="301">
    <w:abstractNumId w:val="26"/>
  </w:num>
  <w:num w:numId="302">
    <w:abstractNumId w:val="257"/>
  </w:num>
  <w:num w:numId="303">
    <w:abstractNumId w:val="282"/>
  </w:num>
  <w:num w:numId="304">
    <w:abstractNumId w:val="279"/>
  </w:num>
  <w:num w:numId="305">
    <w:abstractNumId w:val="262"/>
  </w:num>
  <w:num w:numId="306">
    <w:abstractNumId w:val="278"/>
  </w:num>
  <w:num w:numId="307">
    <w:abstractNumId w:val="52"/>
  </w:num>
  <w:num w:numId="308">
    <w:abstractNumId w:val="223"/>
  </w:num>
  <w:num w:numId="309">
    <w:abstractNumId w:val="224"/>
  </w:num>
  <w:num w:numId="310">
    <w:abstractNumId w:val="16"/>
  </w:num>
  <w:num w:numId="311">
    <w:abstractNumId w:val="101"/>
  </w:num>
  <w:num w:numId="312">
    <w:abstractNumId w:val="311"/>
  </w:num>
  <w:num w:numId="313">
    <w:abstractNumId w:val="310"/>
  </w:num>
  <w:num w:numId="314">
    <w:abstractNumId w:val="99"/>
  </w:num>
  <w:num w:numId="315">
    <w:abstractNumId w:val="78"/>
  </w:num>
  <w:num w:numId="316">
    <w:abstractNumId w:val="153"/>
  </w:num>
  <w:num w:numId="317">
    <w:abstractNumId w:val="145"/>
  </w:num>
  <w:num w:numId="318">
    <w:abstractNumId w:val="158"/>
  </w:num>
  <w:num w:numId="319">
    <w:abstractNumId w:val="296"/>
  </w:num>
  <w:num w:numId="320">
    <w:abstractNumId w:val="235"/>
  </w:num>
  <w:num w:numId="321">
    <w:abstractNumId w:val="146"/>
  </w:num>
  <w:num w:numId="322">
    <w:abstractNumId w:val="18"/>
  </w:num>
  <w:num w:numId="323">
    <w:abstractNumId w:val="208"/>
  </w:num>
  <w:numIdMacAtCleanup w:val="3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EB3D3F"/>
    <w:rsid w:val="00001040"/>
    <w:rsid w:val="000034DF"/>
    <w:rsid w:val="00017424"/>
    <w:rsid w:val="00037245"/>
    <w:rsid w:val="000375C7"/>
    <w:rsid w:val="000378DD"/>
    <w:rsid w:val="000424D4"/>
    <w:rsid w:val="00045FE0"/>
    <w:rsid w:val="0004690B"/>
    <w:rsid w:val="00047F1D"/>
    <w:rsid w:val="00051863"/>
    <w:rsid w:val="00056F99"/>
    <w:rsid w:val="0006174E"/>
    <w:rsid w:val="000667D9"/>
    <w:rsid w:val="00072C02"/>
    <w:rsid w:val="00073A4C"/>
    <w:rsid w:val="0008236D"/>
    <w:rsid w:val="00091A47"/>
    <w:rsid w:val="00095083"/>
    <w:rsid w:val="000A1C82"/>
    <w:rsid w:val="000B3F13"/>
    <w:rsid w:val="000B3F95"/>
    <w:rsid w:val="000C5A1B"/>
    <w:rsid w:val="000D1CD8"/>
    <w:rsid w:val="000E20DD"/>
    <w:rsid w:val="000F0252"/>
    <w:rsid w:val="000F1C41"/>
    <w:rsid w:val="000F399B"/>
    <w:rsid w:val="000F42F5"/>
    <w:rsid w:val="00100AB6"/>
    <w:rsid w:val="001011F2"/>
    <w:rsid w:val="00101CC0"/>
    <w:rsid w:val="00123F82"/>
    <w:rsid w:val="00136CC1"/>
    <w:rsid w:val="00142F9A"/>
    <w:rsid w:val="00145E24"/>
    <w:rsid w:val="001515CE"/>
    <w:rsid w:val="00152260"/>
    <w:rsid w:val="00153FDB"/>
    <w:rsid w:val="001550E6"/>
    <w:rsid w:val="00164F85"/>
    <w:rsid w:val="001659B7"/>
    <w:rsid w:val="00166AFF"/>
    <w:rsid w:val="00166C7C"/>
    <w:rsid w:val="00186D1D"/>
    <w:rsid w:val="0019650C"/>
    <w:rsid w:val="001A2CC8"/>
    <w:rsid w:val="001A3AC7"/>
    <w:rsid w:val="001A3EB8"/>
    <w:rsid w:val="001A66BA"/>
    <w:rsid w:val="001A67D4"/>
    <w:rsid w:val="001B1EB0"/>
    <w:rsid w:val="001C6519"/>
    <w:rsid w:val="001D5602"/>
    <w:rsid w:val="001D7AC6"/>
    <w:rsid w:val="001E36CD"/>
    <w:rsid w:val="001F08E8"/>
    <w:rsid w:val="00201171"/>
    <w:rsid w:val="002028BC"/>
    <w:rsid w:val="0020353F"/>
    <w:rsid w:val="00203F11"/>
    <w:rsid w:val="00205855"/>
    <w:rsid w:val="00207AA6"/>
    <w:rsid w:val="002210D3"/>
    <w:rsid w:val="002259D5"/>
    <w:rsid w:val="0023037D"/>
    <w:rsid w:val="00234E54"/>
    <w:rsid w:val="002407D6"/>
    <w:rsid w:val="00244BF7"/>
    <w:rsid w:val="002627CD"/>
    <w:rsid w:val="00264749"/>
    <w:rsid w:val="00267F17"/>
    <w:rsid w:val="00274CA6"/>
    <w:rsid w:val="00281BC4"/>
    <w:rsid w:val="0029136C"/>
    <w:rsid w:val="00293118"/>
    <w:rsid w:val="00293E0E"/>
    <w:rsid w:val="00295A7E"/>
    <w:rsid w:val="00296C19"/>
    <w:rsid w:val="002A0F4B"/>
    <w:rsid w:val="002A38F5"/>
    <w:rsid w:val="002A6AB8"/>
    <w:rsid w:val="002A75AF"/>
    <w:rsid w:val="002B25DA"/>
    <w:rsid w:val="002B562B"/>
    <w:rsid w:val="002B5BFC"/>
    <w:rsid w:val="002B68D0"/>
    <w:rsid w:val="002B71CF"/>
    <w:rsid w:val="002B7481"/>
    <w:rsid w:val="002C26D8"/>
    <w:rsid w:val="002C338A"/>
    <w:rsid w:val="002C35D0"/>
    <w:rsid w:val="002C4A1A"/>
    <w:rsid w:val="002C751E"/>
    <w:rsid w:val="002C76C1"/>
    <w:rsid w:val="002E04D4"/>
    <w:rsid w:val="002E2806"/>
    <w:rsid w:val="002E77A2"/>
    <w:rsid w:val="002F40EA"/>
    <w:rsid w:val="002F633B"/>
    <w:rsid w:val="0030006B"/>
    <w:rsid w:val="00303052"/>
    <w:rsid w:val="00304E15"/>
    <w:rsid w:val="003162C1"/>
    <w:rsid w:val="003164D4"/>
    <w:rsid w:val="00317670"/>
    <w:rsid w:val="00322AB2"/>
    <w:rsid w:val="00325F2D"/>
    <w:rsid w:val="00331F63"/>
    <w:rsid w:val="00333EE3"/>
    <w:rsid w:val="00344849"/>
    <w:rsid w:val="00346280"/>
    <w:rsid w:val="0035087F"/>
    <w:rsid w:val="00351871"/>
    <w:rsid w:val="003626A3"/>
    <w:rsid w:val="00367ECD"/>
    <w:rsid w:val="00371266"/>
    <w:rsid w:val="00371F24"/>
    <w:rsid w:val="00374159"/>
    <w:rsid w:val="00387E92"/>
    <w:rsid w:val="00395762"/>
    <w:rsid w:val="00396676"/>
    <w:rsid w:val="003A7084"/>
    <w:rsid w:val="003B2E3A"/>
    <w:rsid w:val="003B3487"/>
    <w:rsid w:val="003B43C0"/>
    <w:rsid w:val="003D4B1A"/>
    <w:rsid w:val="003E385E"/>
    <w:rsid w:val="003E6355"/>
    <w:rsid w:val="003E749F"/>
    <w:rsid w:val="003F3ADB"/>
    <w:rsid w:val="003F4659"/>
    <w:rsid w:val="004006A6"/>
    <w:rsid w:val="004012BE"/>
    <w:rsid w:val="00406A14"/>
    <w:rsid w:val="0041656F"/>
    <w:rsid w:val="004166FA"/>
    <w:rsid w:val="00416D07"/>
    <w:rsid w:val="004350BA"/>
    <w:rsid w:val="004444FA"/>
    <w:rsid w:val="00444A29"/>
    <w:rsid w:val="00447F17"/>
    <w:rsid w:val="00450951"/>
    <w:rsid w:val="0045502E"/>
    <w:rsid w:val="00457FDC"/>
    <w:rsid w:val="00461D54"/>
    <w:rsid w:val="00465929"/>
    <w:rsid w:val="00467312"/>
    <w:rsid w:val="004712CF"/>
    <w:rsid w:val="004729F1"/>
    <w:rsid w:val="00474CDA"/>
    <w:rsid w:val="00476489"/>
    <w:rsid w:val="0048101C"/>
    <w:rsid w:val="00486F1D"/>
    <w:rsid w:val="00493483"/>
    <w:rsid w:val="004A0FB7"/>
    <w:rsid w:val="004A1867"/>
    <w:rsid w:val="004A1CC4"/>
    <w:rsid w:val="004A22D7"/>
    <w:rsid w:val="004A5360"/>
    <w:rsid w:val="004C13EA"/>
    <w:rsid w:val="004C744D"/>
    <w:rsid w:val="004D1622"/>
    <w:rsid w:val="004E205A"/>
    <w:rsid w:val="004E22F9"/>
    <w:rsid w:val="004E37DE"/>
    <w:rsid w:val="004E3980"/>
    <w:rsid w:val="004F13A3"/>
    <w:rsid w:val="004F1CE7"/>
    <w:rsid w:val="004F29E9"/>
    <w:rsid w:val="004F3B74"/>
    <w:rsid w:val="004F4957"/>
    <w:rsid w:val="004F78EF"/>
    <w:rsid w:val="005078F0"/>
    <w:rsid w:val="00515CBF"/>
    <w:rsid w:val="00522978"/>
    <w:rsid w:val="00524268"/>
    <w:rsid w:val="005256B1"/>
    <w:rsid w:val="005318D8"/>
    <w:rsid w:val="00537871"/>
    <w:rsid w:val="00543E4E"/>
    <w:rsid w:val="0055155A"/>
    <w:rsid w:val="00554B4E"/>
    <w:rsid w:val="00563A9E"/>
    <w:rsid w:val="00571BD2"/>
    <w:rsid w:val="0057415C"/>
    <w:rsid w:val="0057572B"/>
    <w:rsid w:val="00585BEF"/>
    <w:rsid w:val="00595987"/>
    <w:rsid w:val="00597628"/>
    <w:rsid w:val="005C193E"/>
    <w:rsid w:val="005C3F96"/>
    <w:rsid w:val="005D7799"/>
    <w:rsid w:val="005E033F"/>
    <w:rsid w:val="005E3BDA"/>
    <w:rsid w:val="005F5D84"/>
    <w:rsid w:val="005F6060"/>
    <w:rsid w:val="005F66C4"/>
    <w:rsid w:val="005F681D"/>
    <w:rsid w:val="00601B0F"/>
    <w:rsid w:val="006038B8"/>
    <w:rsid w:val="00607145"/>
    <w:rsid w:val="00616FA4"/>
    <w:rsid w:val="006202FE"/>
    <w:rsid w:val="0062609E"/>
    <w:rsid w:val="0063209F"/>
    <w:rsid w:val="00637021"/>
    <w:rsid w:val="0064112A"/>
    <w:rsid w:val="006426A9"/>
    <w:rsid w:val="00645AE1"/>
    <w:rsid w:val="0065144B"/>
    <w:rsid w:val="00654B32"/>
    <w:rsid w:val="0065571D"/>
    <w:rsid w:val="00664DA6"/>
    <w:rsid w:val="00685EEB"/>
    <w:rsid w:val="00690C11"/>
    <w:rsid w:val="00691417"/>
    <w:rsid w:val="006914B9"/>
    <w:rsid w:val="006920E0"/>
    <w:rsid w:val="00692AB6"/>
    <w:rsid w:val="006937EB"/>
    <w:rsid w:val="00695221"/>
    <w:rsid w:val="006A03EE"/>
    <w:rsid w:val="006A06F6"/>
    <w:rsid w:val="006B3D4E"/>
    <w:rsid w:val="006C03E3"/>
    <w:rsid w:val="006C1BC6"/>
    <w:rsid w:val="006C28E1"/>
    <w:rsid w:val="006D3AA1"/>
    <w:rsid w:val="006D417D"/>
    <w:rsid w:val="006D730E"/>
    <w:rsid w:val="006E4E05"/>
    <w:rsid w:val="006F56F2"/>
    <w:rsid w:val="006F5D2E"/>
    <w:rsid w:val="007065C9"/>
    <w:rsid w:val="00707D61"/>
    <w:rsid w:val="00710485"/>
    <w:rsid w:val="007109A1"/>
    <w:rsid w:val="00711E8B"/>
    <w:rsid w:val="00715AF6"/>
    <w:rsid w:val="007163D6"/>
    <w:rsid w:val="00716713"/>
    <w:rsid w:val="00716EFA"/>
    <w:rsid w:val="00721586"/>
    <w:rsid w:val="00721BE2"/>
    <w:rsid w:val="0073324F"/>
    <w:rsid w:val="00734016"/>
    <w:rsid w:val="00745593"/>
    <w:rsid w:val="007461DD"/>
    <w:rsid w:val="00747B33"/>
    <w:rsid w:val="00753F86"/>
    <w:rsid w:val="007574AE"/>
    <w:rsid w:val="007709E0"/>
    <w:rsid w:val="00774072"/>
    <w:rsid w:val="00776A84"/>
    <w:rsid w:val="00781A2D"/>
    <w:rsid w:val="00782738"/>
    <w:rsid w:val="0079428D"/>
    <w:rsid w:val="00796361"/>
    <w:rsid w:val="007A3AA4"/>
    <w:rsid w:val="007C0AE1"/>
    <w:rsid w:val="007C1336"/>
    <w:rsid w:val="007C5D83"/>
    <w:rsid w:val="007D0D8A"/>
    <w:rsid w:val="007D40DC"/>
    <w:rsid w:val="007E63FB"/>
    <w:rsid w:val="007E73B0"/>
    <w:rsid w:val="007F10D6"/>
    <w:rsid w:val="00804E84"/>
    <w:rsid w:val="00810349"/>
    <w:rsid w:val="00813D0B"/>
    <w:rsid w:val="008153D8"/>
    <w:rsid w:val="00822525"/>
    <w:rsid w:val="00823E65"/>
    <w:rsid w:val="00830A2E"/>
    <w:rsid w:val="0083360F"/>
    <w:rsid w:val="00836CE9"/>
    <w:rsid w:val="00841870"/>
    <w:rsid w:val="00842ECE"/>
    <w:rsid w:val="00854426"/>
    <w:rsid w:val="00854CED"/>
    <w:rsid w:val="00861A27"/>
    <w:rsid w:val="00862458"/>
    <w:rsid w:val="00862D5A"/>
    <w:rsid w:val="008908C1"/>
    <w:rsid w:val="00893FE7"/>
    <w:rsid w:val="008951F4"/>
    <w:rsid w:val="008A61AF"/>
    <w:rsid w:val="008A6ABB"/>
    <w:rsid w:val="008B2529"/>
    <w:rsid w:val="008B61F8"/>
    <w:rsid w:val="008B713F"/>
    <w:rsid w:val="008C2901"/>
    <w:rsid w:val="008C765D"/>
    <w:rsid w:val="008D3CEA"/>
    <w:rsid w:val="008D45FE"/>
    <w:rsid w:val="008E404E"/>
    <w:rsid w:val="008F54AD"/>
    <w:rsid w:val="008F66BA"/>
    <w:rsid w:val="008F7E73"/>
    <w:rsid w:val="009005D5"/>
    <w:rsid w:val="00901B85"/>
    <w:rsid w:val="00905480"/>
    <w:rsid w:val="00905900"/>
    <w:rsid w:val="00917107"/>
    <w:rsid w:val="00920A23"/>
    <w:rsid w:val="00926B41"/>
    <w:rsid w:val="0093150E"/>
    <w:rsid w:val="00937D6B"/>
    <w:rsid w:val="00940BC7"/>
    <w:rsid w:val="00941F99"/>
    <w:rsid w:val="00942D88"/>
    <w:rsid w:val="00943A1B"/>
    <w:rsid w:val="00944189"/>
    <w:rsid w:val="00945EE9"/>
    <w:rsid w:val="00945FA6"/>
    <w:rsid w:val="0095217F"/>
    <w:rsid w:val="009556AD"/>
    <w:rsid w:val="009610A2"/>
    <w:rsid w:val="009633EB"/>
    <w:rsid w:val="00977410"/>
    <w:rsid w:val="009777E7"/>
    <w:rsid w:val="009830DE"/>
    <w:rsid w:val="00986AE0"/>
    <w:rsid w:val="0098701E"/>
    <w:rsid w:val="00987D64"/>
    <w:rsid w:val="00990873"/>
    <w:rsid w:val="0099157B"/>
    <w:rsid w:val="009954E9"/>
    <w:rsid w:val="009A31BA"/>
    <w:rsid w:val="009A5FBE"/>
    <w:rsid w:val="009B2C06"/>
    <w:rsid w:val="009B4AA6"/>
    <w:rsid w:val="009C2B76"/>
    <w:rsid w:val="009C5176"/>
    <w:rsid w:val="009D5488"/>
    <w:rsid w:val="009E1969"/>
    <w:rsid w:val="009E4B34"/>
    <w:rsid w:val="009E7313"/>
    <w:rsid w:val="009F398E"/>
    <w:rsid w:val="009F596C"/>
    <w:rsid w:val="009F7AA1"/>
    <w:rsid w:val="009F7CE7"/>
    <w:rsid w:val="00A110AF"/>
    <w:rsid w:val="00A1188E"/>
    <w:rsid w:val="00A1372D"/>
    <w:rsid w:val="00A150FE"/>
    <w:rsid w:val="00A165B2"/>
    <w:rsid w:val="00A21F46"/>
    <w:rsid w:val="00A23465"/>
    <w:rsid w:val="00A25280"/>
    <w:rsid w:val="00A3020A"/>
    <w:rsid w:val="00A31AB2"/>
    <w:rsid w:val="00A40BA0"/>
    <w:rsid w:val="00A4183C"/>
    <w:rsid w:val="00A64342"/>
    <w:rsid w:val="00A74D2A"/>
    <w:rsid w:val="00A90F59"/>
    <w:rsid w:val="00AA131D"/>
    <w:rsid w:val="00AA2314"/>
    <w:rsid w:val="00AA3BBA"/>
    <w:rsid w:val="00AA4FC4"/>
    <w:rsid w:val="00AA7050"/>
    <w:rsid w:val="00AB20FC"/>
    <w:rsid w:val="00AB4639"/>
    <w:rsid w:val="00AC1080"/>
    <w:rsid w:val="00AC2665"/>
    <w:rsid w:val="00AD2D65"/>
    <w:rsid w:val="00AD4CFA"/>
    <w:rsid w:val="00AD6F9A"/>
    <w:rsid w:val="00AD7849"/>
    <w:rsid w:val="00AF1D35"/>
    <w:rsid w:val="00AF5CC3"/>
    <w:rsid w:val="00B02FDE"/>
    <w:rsid w:val="00B062EF"/>
    <w:rsid w:val="00B06DD2"/>
    <w:rsid w:val="00B11890"/>
    <w:rsid w:val="00B21D95"/>
    <w:rsid w:val="00B26181"/>
    <w:rsid w:val="00B304DC"/>
    <w:rsid w:val="00B34B0F"/>
    <w:rsid w:val="00B50C20"/>
    <w:rsid w:val="00B535D8"/>
    <w:rsid w:val="00B54896"/>
    <w:rsid w:val="00B5664E"/>
    <w:rsid w:val="00B82613"/>
    <w:rsid w:val="00B82C5E"/>
    <w:rsid w:val="00B844CE"/>
    <w:rsid w:val="00B86AAA"/>
    <w:rsid w:val="00BA133C"/>
    <w:rsid w:val="00BA3341"/>
    <w:rsid w:val="00BA58BC"/>
    <w:rsid w:val="00BA5CD3"/>
    <w:rsid w:val="00BA5D10"/>
    <w:rsid w:val="00BB18FA"/>
    <w:rsid w:val="00BB56DC"/>
    <w:rsid w:val="00BB5F46"/>
    <w:rsid w:val="00BB6930"/>
    <w:rsid w:val="00BC020C"/>
    <w:rsid w:val="00BC0E75"/>
    <w:rsid w:val="00BC115E"/>
    <w:rsid w:val="00BC5462"/>
    <w:rsid w:val="00BC5E18"/>
    <w:rsid w:val="00BE2704"/>
    <w:rsid w:val="00BE5927"/>
    <w:rsid w:val="00BF12CF"/>
    <w:rsid w:val="00BF1A29"/>
    <w:rsid w:val="00BF2770"/>
    <w:rsid w:val="00BF4D8F"/>
    <w:rsid w:val="00C03A44"/>
    <w:rsid w:val="00C120F7"/>
    <w:rsid w:val="00C153F6"/>
    <w:rsid w:val="00C16744"/>
    <w:rsid w:val="00C27425"/>
    <w:rsid w:val="00C32079"/>
    <w:rsid w:val="00C33F16"/>
    <w:rsid w:val="00C36175"/>
    <w:rsid w:val="00C37593"/>
    <w:rsid w:val="00C41BBF"/>
    <w:rsid w:val="00C45EFA"/>
    <w:rsid w:val="00C543AF"/>
    <w:rsid w:val="00C5499B"/>
    <w:rsid w:val="00C556ED"/>
    <w:rsid w:val="00C56CA3"/>
    <w:rsid w:val="00C72F73"/>
    <w:rsid w:val="00C73C50"/>
    <w:rsid w:val="00C74CA6"/>
    <w:rsid w:val="00C75E7C"/>
    <w:rsid w:val="00C7716D"/>
    <w:rsid w:val="00C8348E"/>
    <w:rsid w:val="00C84EA6"/>
    <w:rsid w:val="00C9290E"/>
    <w:rsid w:val="00C93A20"/>
    <w:rsid w:val="00C95D6B"/>
    <w:rsid w:val="00CA0F30"/>
    <w:rsid w:val="00CA28A0"/>
    <w:rsid w:val="00CA6430"/>
    <w:rsid w:val="00CB374F"/>
    <w:rsid w:val="00CD1FA0"/>
    <w:rsid w:val="00CE0416"/>
    <w:rsid w:val="00CF2B94"/>
    <w:rsid w:val="00CF4740"/>
    <w:rsid w:val="00D037D4"/>
    <w:rsid w:val="00D1353F"/>
    <w:rsid w:val="00D13597"/>
    <w:rsid w:val="00D20826"/>
    <w:rsid w:val="00D22954"/>
    <w:rsid w:val="00D26E23"/>
    <w:rsid w:val="00D30461"/>
    <w:rsid w:val="00D32B86"/>
    <w:rsid w:val="00D33909"/>
    <w:rsid w:val="00D361E3"/>
    <w:rsid w:val="00D40B12"/>
    <w:rsid w:val="00D415D3"/>
    <w:rsid w:val="00D41805"/>
    <w:rsid w:val="00D42F4D"/>
    <w:rsid w:val="00D4796B"/>
    <w:rsid w:val="00D5349C"/>
    <w:rsid w:val="00D6211B"/>
    <w:rsid w:val="00D62EF1"/>
    <w:rsid w:val="00D66A4B"/>
    <w:rsid w:val="00D67009"/>
    <w:rsid w:val="00D7295B"/>
    <w:rsid w:val="00D85321"/>
    <w:rsid w:val="00D87863"/>
    <w:rsid w:val="00D90A3B"/>
    <w:rsid w:val="00D90C13"/>
    <w:rsid w:val="00D9199F"/>
    <w:rsid w:val="00D91D29"/>
    <w:rsid w:val="00D95AA5"/>
    <w:rsid w:val="00D97DEE"/>
    <w:rsid w:val="00DA2199"/>
    <w:rsid w:val="00DB521E"/>
    <w:rsid w:val="00DB7F16"/>
    <w:rsid w:val="00DC1730"/>
    <w:rsid w:val="00DC28AD"/>
    <w:rsid w:val="00DE5640"/>
    <w:rsid w:val="00E037C3"/>
    <w:rsid w:val="00E03F92"/>
    <w:rsid w:val="00E04C4E"/>
    <w:rsid w:val="00E17082"/>
    <w:rsid w:val="00E22071"/>
    <w:rsid w:val="00E26871"/>
    <w:rsid w:val="00E319D3"/>
    <w:rsid w:val="00E32C44"/>
    <w:rsid w:val="00E35BBA"/>
    <w:rsid w:val="00E47EA3"/>
    <w:rsid w:val="00E614D1"/>
    <w:rsid w:val="00E652B0"/>
    <w:rsid w:val="00E657D9"/>
    <w:rsid w:val="00E67BDF"/>
    <w:rsid w:val="00E72F7A"/>
    <w:rsid w:val="00E84D02"/>
    <w:rsid w:val="00E96F88"/>
    <w:rsid w:val="00EB2CB2"/>
    <w:rsid w:val="00EB3D3F"/>
    <w:rsid w:val="00EB3ED5"/>
    <w:rsid w:val="00EB5B83"/>
    <w:rsid w:val="00EC07DC"/>
    <w:rsid w:val="00EC2D47"/>
    <w:rsid w:val="00EC3CB2"/>
    <w:rsid w:val="00ED1A29"/>
    <w:rsid w:val="00ED7CC9"/>
    <w:rsid w:val="00F00D4C"/>
    <w:rsid w:val="00F067F9"/>
    <w:rsid w:val="00F26656"/>
    <w:rsid w:val="00F26730"/>
    <w:rsid w:val="00F27764"/>
    <w:rsid w:val="00F30793"/>
    <w:rsid w:val="00F37820"/>
    <w:rsid w:val="00F42502"/>
    <w:rsid w:val="00F4445C"/>
    <w:rsid w:val="00F54C78"/>
    <w:rsid w:val="00F551F3"/>
    <w:rsid w:val="00F60696"/>
    <w:rsid w:val="00F60B20"/>
    <w:rsid w:val="00F62D1A"/>
    <w:rsid w:val="00F803D5"/>
    <w:rsid w:val="00F93F91"/>
    <w:rsid w:val="00F946F2"/>
    <w:rsid w:val="00F97749"/>
    <w:rsid w:val="00FA2005"/>
    <w:rsid w:val="00FB6758"/>
    <w:rsid w:val="00FB7766"/>
    <w:rsid w:val="00FC723C"/>
    <w:rsid w:val="00FD1A96"/>
    <w:rsid w:val="00FD3A20"/>
    <w:rsid w:val="00FD56E1"/>
    <w:rsid w:val="00FE0914"/>
    <w:rsid w:val="00FE0D32"/>
    <w:rsid w:val="00FE73B3"/>
    <w:rsid w:val="00FE791D"/>
    <w:rsid w:val="00FF014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D3F"/>
    <w:pPr>
      <w:spacing w:after="0" w:line="240" w:lineRule="auto"/>
    </w:pPr>
    <w:rPr>
      <w:rFonts w:ascii="Arial" w:eastAsia="Times New Roman" w:hAnsi="Arial" w:cs="Arial"/>
      <w:sz w:val="24"/>
      <w:szCs w:val="24"/>
      <w:lang w:val="en-US"/>
    </w:rPr>
  </w:style>
  <w:style w:type="paragraph" w:styleId="Heading2">
    <w:name w:val="heading 2"/>
    <w:basedOn w:val="Normal"/>
    <w:next w:val="Normal"/>
    <w:link w:val="Heading2Char"/>
    <w:uiPriority w:val="9"/>
    <w:unhideWhenUsed/>
    <w:qFormat/>
    <w:rsid w:val="00EB3D3F"/>
    <w:pPr>
      <w:keepNext/>
      <w:widowControl w:val="0"/>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D3F"/>
    <w:rPr>
      <w:rFonts w:ascii="Arial" w:eastAsia="Times New Roman" w:hAnsi="Arial" w:cs="Arial"/>
      <w:b/>
      <w:bCs/>
      <w:i/>
      <w:iCs/>
      <w:sz w:val="28"/>
      <w:szCs w:val="28"/>
      <w:lang w:val="en-US"/>
    </w:rPr>
  </w:style>
  <w:style w:type="paragraph" w:styleId="NormalWeb">
    <w:name w:val="Normal (Web)"/>
    <w:basedOn w:val="Normal"/>
    <w:link w:val="NormalWebChar"/>
    <w:uiPriority w:val="99"/>
    <w:unhideWhenUsed/>
    <w:rsid w:val="00EB3D3F"/>
    <w:pPr>
      <w:widowControl w:val="0"/>
    </w:pPr>
    <w:rPr>
      <w:rFonts w:ascii="Times New Roman" w:hAnsi="Times New Roman" w:cs="Times New Roman"/>
      <w:sz w:val="20"/>
      <w:szCs w:val="20"/>
    </w:rPr>
  </w:style>
  <w:style w:type="paragraph" w:styleId="CommentText">
    <w:name w:val="annotation text"/>
    <w:basedOn w:val="Normal"/>
    <w:link w:val="CommentTextChar"/>
    <w:uiPriority w:val="99"/>
    <w:unhideWhenUsed/>
    <w:rsid w:val="00EB3D3F"/>
    <w:rPr>
      <w:sz w:val="20"/>
      <w:szCs w:val="20"/>
    </w:rPr>
  </w:style>
  <w:style w:type="character" w:customStyle="1" w:styleId="CommentTextChar">
    <w:name w:val="Comment Text Char"/>
    <w:basedOn w:val="DefaultParagraphFont"/>
    <w:link w:val="CommentText"/>
    <w:uiPriority w:val="99"/>
    <w:rsid w:val="00EB3D3F"/>
    <w:rPr>
      <w:rFonts w:ascii="Arial" w:eastAsia="Times New Roman" w:hAnsi="Arial" w:cs="Arial"/>
      <w:sz w:val="20"/>
      <w:szCs w:val="20"/>
      <w:lang w:val="en-US"/>
    </w:rPr>
  </w:style>
  <w:style w:type="paragraph" w:styleId="ListParagraph">
    <w:name w:val="List Paragraph"/>
    <w:basedOn w:val="Normal"/>
    <w:link w:val="ListParagraphChar"/>
    <w:uiPriority w:val="99"/>
    <w:qFormat/>
    <w:rsid w:val="00EB3D3F"/>
    <w:pPr>
      <w:ind w:left="720"/>
    </w:pPr>
    <w:rPr>
      <w:rFonts w:ascii="Times New Roman" w:hAnsi="Times New Roman" w:cs="Times New Roman"/>
      <w:lang w:val="en-ZA"/>
    </w:rPr>
  </w:style>
  <w:style w:type="paragraph" w:customStyle="1" w:styleId="lg-section">
    <w:name w:val="lg-section"/>
    <w:basedOn w:val="Normal"/>
    <w:rsid w:val="00EB3D3F"/>
    <w:pPr>
      <w:spacing w:before="300"/>
      <w:ind w:firstLine="403"/>
      <w:jc w:val="both"/>
    </w:pPr>
    <w:rPr>
      <w:rFonts w:ascii="Verdana" w:hAnsi="Verdana" w:cs="Verdana"/>
      <w:color w:val="000000"/>
      <w:sz w:val="18"/>
      <w:szCs w:val="18"/>
      <w:lang w:val="en-GB" w:eastAsia="en-GB"/>
    </w:rPr>
  </w:style>
  <w:style w:type="paragraph" w:customStyle="1" w:styleId="Default">
    <w:name w:val="Default"/>
    <w:rsid w:val="00EB3D3F"/>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normal-text">
    <w:name w:val="normal-text"/>
    <w:basedOn w:val="Normal"/>
    <w:rsid w:val="00EB3D3F"/>
    <w:pPr>
      <w:spacing w:before="180"/>
      <w:jc w:val="both"/>
    </w:pPr>
    <w:rPr>
      <w:rFonts w:ascii="Verdana" w:hAnsi="Verdana" w:cs="Verdana"/>
      <w:color w:val="000000"/>
      <w:sz w:val="18"/>
      <w:szCs w:val="18"/>
      <w:lang w:val="en-GB" w:eastAsia="en-GB"/>
    </w:rPr>
  </w:style>
  <w:style w:type="paragraph" w:customStyle="1" w:styleId="lg-a-1">
    <w:name w:val="lg-a-1"/>
    <w:basedOn w:val="Normal"/>
    <w:rsid w:val="00EB3D3F"/>
    <w:pPr>
      <w:spacing w:before="180"/>
      <w:ind w:left="1361" w:hanging="1361"/>
      <w:jc w:val="both"/>
    </w:pPr>
    <w:rPr>
      <w:rFonts w:ascii="Verdana" w:hAnsi="Verdana" w:cs="Verdana"/>
      <w:color w:val="000000"/>
      <w:sz w:val="18"/>
      <w:szCs w:val="18"/>
      <w:lang w:val="en-GB" w:eastAsia="en-GB"/>
    </w:rPr>
  </w:style>
  <w:style w:type="character" w:styleId="Emphasis">
    <w:name w:val="Emphasis"/>
    <w:basedOn w:val="DefaultParagraphFont"/>
    <w:uiPriority w:val="20"/>
    <w:qFormat/>
    <w:rsid w:val="00EB3D3F"/>
    <w:rPr>
      <w:i/>
      <w:iCs/>
    </w:rPr>
  </w:style>
  <w:style w:type="table" w:styleId="TableGrid">
    <w:name w:val="Table Grid"/>
    <w:basedOn w:val="TableNormal"/>
    <w:rsid w:val="00EB3D3F"/>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basedOn w:val="DefaultParagraphFont"/>
    <w:link w:val="NormalWeb"/>
    <w:uiPriority w:val="99"/>
    <w:locked/>
    <w:rsid w:val="00EB3D3F"/>
    <w:rPr>
      <w:rFonts w:ascii="Times New Roman" w:eastAsia="Times New Roman" w:hAnsi="Times New Roman" w:cs="Times New Roman"/>
      <w:sz w:val="20"/>
      <w:szCs w:val="20"/>
      <w:lang w:val="en-US"/>
    </w:rPr>
  </w:style>
  <w:style w:type="paragraph" w:styleId="FootnoteText">
    <w:name w:val="footnote text"/>
    <w:basedOn w:val="Normal"/>
    <w:link w:val="FootnoteTextChar"/>
    <w:uiPriority w:val="99"/>
    <w:unhideWhenUsed/>
    <w:rsid w:val="0019650C"/>
    <w:rPr>
      <w:sz w:val="20"/>
      <w:szCs w:val="20"/>
    </w:rPr>
  </w:style>
  <w:style w:type="character" w:customStyle="1" w:styleId="FootnoteTextChar">
    <w:name w:val="Footnote Text Char"/>
    <w:basedOn w:val="DefaultParagraphFont"/>
    <w:link w:val="FootnoteText"/>
    <w:uiPriority w:val="99"/>
    <w:rsid w:val="0019650C"/>
    <w:rPr>
      <w:rFonts w:ascii="Arial" w:eastAsia="Times New Roman" w:hAnsi="Arial" w:cs="Arial"/>
      <w:sz w:val="20"/>
      <w:szCs w:val="20"/>
      <w:lang w:val="en-US"/>
    </w:rPr>
  </w:style>
  <w:style w:type="paragraph" w:customStyle="1" w:styleId="lg-i-a-1">
    <w:name w:val="lg-i-a-1"/>
    <w:basedOn w:val="Normal"/>
    <w:rsid w:val="0019650C"/>
    <w:pPr>
      <w:spacing w:before="180"/>
      <w:ind w:left="1758" w:hanging="1758"/>
      <w:jc w:val="both"/>
    </w:pPr>
    <w:rPr>
      <w:rFonts w:ascii="Verdana" w:hAnsi="Verdana" w:cs="Verdana"/>
      <w:color w:val="000000"/>
      <w:sz w:val="18"/>
      <w:szCs w:val="18"/>
      <w:lang w:val="en-GB" w:eastAsia="en-GB"/>
    </w:rPr>
  </w:style>
  <w:style w:type="character" w:styleId="FootnoteReference">
    <w:name w:val="footnote reference"/>
    <w:basedOn w:val="DefaultParagraphFont"/>
    <w:uiPriority w:val="99"/>
    <w:unhideWhenUsed/>
    <w:rsid w:val="0019650C"/>
    <w:rPr>
      <w:vertAlign w:val="superscript"/>
    </w:rPr>
  </w:style>
  <w:style w:type="character" w:styleId="Hyperlink">
    <w:name w:val="Hyperlink"/>
    <w:basedOn w:val="DefaultParagraphFont"/>
    <w:rsid w:val="000B3F95"/>
    <w:rPr>
      <w:color w:val="0000FF"/>
      <w:u w:val="single"/>
    </w:rPr>
  </w:style>
  <w:style w:type="paragraph" w:customStyle="1" w:styleId="lg-para4">
    <w:name w:val="lg-para4"/>
    <w:basedOn w:val="Normal"/>
    <w:rsid w:val="000B3F95"/>
    <w:pPr>
      <w:spacing w:before="180"/>
      <w:ind w:firstLine="799"/>
      <w:jc w:val="both"/>
    </w:pPr>
    <w:rPr>
      <w:rFonts w:ascii="Verdana" w:hAnsi="Verdana" w:cs="Times New Roman"/>
      <w:color w:val="000000"/>
      <w:sz w:val="18"/>
      <w:szCs w:val="18"/>
      <w:lang w:val="en-GB" w:eastAsia="en-GB"/>
    </w:rPr>
  </w:style>
  <w:style w:type="paragraph" w:styleId="Header">
    <w:name w:val="header"/>
    <w:basedOn w:val="Normal"/>
    <w:link w:val="HeaderChar"/>
    <w:rsid w:val="00A21F46"/>
    <w:pPr>
      <w:tabs>
        <w:tab w:val="center" w:pos="4320"/>
        <w:tab w:val="right" w:pos="8640"/>
      </w:tabs>
    </w:pPr>
    <w:rPr>
      <w:rFonts w:cs="Times New Roman"/>
      <w:szCs w:val="20"/>
    </w:rPr>
  </w:style>
  <w:style w:type="character" w:customStyle="1" w:styleId="HeaderChar">
    <w:name w:val="Header Char"/>
    <w:basedOn w:val="DefaultParagraphFont"/>
    <w:link w:val="Header"/>
    <w:rsid w:val="00A21F46"/>
    <w:rPr>
      <w:rFonts w:ascii="Arial" w:eastAsia="Times New Roman" w:hAnsi="Arial" w:cs="Times New Roman"/>
      <w:sz w:val="24"/>
      <w:szCs w:val="20"/>
      <w:lang w:val="en-US"/>
    </w:rPr>
  </w:style>
  <w:style w:type="paragraph" w:styleId="Footer">
    <w:name w:val="footer"/>
    <w:basedOn w:val="Normal"/>
    <w:link w:val="FooterChar"/>
    <w:uiPriority w:val="99"/>
    <w:rsid w:val="00A21F46"/>
    <w:pPr>
      <w:tabs>
        <w:tab w:val="center" w:pos="4320"/>
        <w:tab w:val="right" w:pos="8640"/>
      </w:tabs>
    </w:pPr>
    <w:rPr>
      <w:rFonts w:cs="Times New Roman"/>
      <w:szCs w:val="20"/>
    </w:rPr>
  </w:style>
  <w:style w:type="character" w:customStyle="1" w:styleId="FooterChar">
    <w:name w:val="Footer Char"/>
    <w:basedOn w:val="DefaultParagraphFont"/>
    <w:link w:val="Footer"/>
    <w:uiPriority w:val="99"/>
    <w:rsid w:val="00A21F46"/>
    <w:rPr>
      <w:rFonts w:ascii="Arial" w:eastAsia="Times New Roman" w:hAnsi="Arial" w:cs="Times New Roman"/>
      <w:sz w:val="24"/>
      <w:szCs w:val="20"/>
      <w:lang w:val="en-US"/>
    </w:rPr>
  </w:style>
  <w:style w:type="paragraph" w:customStyle="1" w:styleId="AGbodytextblack">
    <w:name w:val="AG body text black"/>
    <w:basedOn w:val="Normal"/>
    <w:rsid w:val="00A21F46"/>
    <w:pPr>
      <w:spacing w:after="120"/>
    </w:pPr>
    <w:rPr>
      <w:rFonts w:cs="Times New Roman"/>
      <w:sz w:val="22"/>
      <w:szCs w:val="22"/>
      <w:lang w:val="en-ZA" w:eastAsia="en-GB"/>
    </w:rPr>
  </w:style>
  <w:style w:type="numbering" w:customStyle="1" w:styleId="Style1">
    <w:name w:val="Style1"/>
    <w:basedOn w:val="NoList"/>
    <w:rsid w:val="00A21F46"/>
    <w:pPr>
      <w:numPr>
        <w:numId w:val="11"/>
      </w:numPr>
    </w:pPr>
  </w:style>
  <w:style w:type="character" w:styleId="CommentReference">
    <w:name w:val="annotation reference"/>
    <w:basedOn w:val="DefaultParagraphFont"/>
    <w:uiPriority w:val="99"/>
    <w:rsid w:val="00A21F46"/>
    <w:rPr>
      <w:sz w:val="16"/>
      <w:szCs w:val="16"/>
    </w:rPr>
  </w:style>
  <w:style w:type="paragraph" w:styleId="CommentSubject">
    <w:name w:val="annotation subject"/>
    <w:basedOn w:val="CommentText"/>
    <w:next w:val="CommentText"/>
    <w:link w:val="CommentSubjectChar"/>
    <w:rsid w:val="00A21F46"/>
    <w:rPr>
      <w:rFonts w:cs="Times New Roman"/>
      <w:b/>
      <w:bCs/>
    </w:rPr>
  </w:style>
  <w:style w:type="character" w:customStyle="1" w:styleId="CommentSubjectChar">
    <w:name w:val="Comment Subject Char"/>
    <w:basedOn w:val="CommentTextChar"/>
    <w:link w:val="CommentSubject"/>
    <w:rsid w:val="00A21F46"/>
    <w:rPr>
      <w:rFonts w:cs="Times New Roman"/>
      <w:b/>
      <w:bCs/>
    </w:rPr>
  </w:style>
  <w:style w:type="paragraph" w:styleId="BalloonText">
    <w:name w:val="Balloon Text"/>
    <w:basedOn w:val="Normal"/>
    <w:link w:val="BalloonTextChar"/>
    <w:rsid w:val="00A21F46"/>
    <w:rPr>
      <w:rFonts w:ascii="Tahoma" w:hAnsi="Tahoma" w:cs="Tahoma"/>
      <w:sz w:val="16"/>
      <w:szCs w:val="16"/>
    </w:rPr>
  </w:style>
  <w:style w:type="character" w:customStyle="1" w:styleId="BalloonTextChar">
    <w:name w:val="Balloon Text Char"/>
    <w:basedOn w:val="DefaultParagraphFont"/>
    <w:link w:val="BalloonText"/>
    <w:rsid w:val="00A21F46"/>
    <w:rPr>
      <w:rFonts w:ascii="Tahoma" w:eastAsia="Times New Roman" w:hAnsi="Tahoma" w:cs="Tahoma"/>
      <w:sz w:val="16"/>
      <w:szCs w:val="16"/>
      <w:lang w:val="en-US"/>
    </w:rPr>
  </w:style>
  <w:style w:type="paragraph" w:styleId="Title">
    <w:name w:val="Title"/>
    <w:basedOn w:val="Normal"/>
    <w:next w:val="Normal"/>
    <w:link w:val="TitleChar"/>
    <w:uiPriority w:val="99"/>
    <w:qFormat/>
    <w:rsid w:val="00A21F46"/>
    <w:pPr>
      <w:autoSpaceDE w:val="0"/>
      <w:autoSpaceDN w:val="0"/>
      <w:adjustRightInd w:val="0"/>
    </w:pPr>
  </w:style>
  <w:style w:type="character" w:customStyle="1" w:styleId="TitleChar">
    <w:name w:val="Title Char"/>
    <w:basedOn w:val="DefaultParagraphFont"/>
    <w:link w:val="Title"/>
    <w:uiPriority w:val="99"/>
    <w:rsid w:val="00A21F46"/>
    <w:rPr>
      <w:rFonts w:ascii="Arial" w:eastAsia="Times New Roman" w:hAnsi="Arial" w:cs="Arial"/>
      <w:sz w:val="24"/>
      <w:szCs w:val="24"/>
      <w:lang w:val="en-US"/>
    </w:rPr>
  </w:style>
  <w:style w:type="paragraph" w:styleId="Revision">
    <w:name w:val="Revision"/>
    <w:hidden/>
    <w:uiPriority w:val="99"/>
    <w:semiHidden/>
    <w:rsid w:val="00A21F46"/>
    <w:pPr>
      <w:spacing w:after="0" w:line="240" w:lineRule="auto"/>
    </w:pPr>
    <w:rPr>
      <w:rFonts w:ascii="Arial" w:eastAsia="Times New Roman" w:hAnsi="Arial" w:cs="Times New Roman"/>
      <w:sz w:val="24"/>
      <w:szCs w:val="20"/>
      <w:lang w:val="en-US"/>
    </w:rPr>
  </w:style>
  <w:style w:type="character" w:styleId="FollowedHyperlink">
    <w:name w:val="FollowedHyperlink"/>
    <w:basedOn w:val="DefaultParagraphFont"/>
    <w:uiPriority w:val="99"/>
    <w:unhideWhenUsed/>
    <w:rsid w:val="00A21F46"/>
    <w:rPr>
      <w:color w:val="800080"/>
      <w:u w:val="single"/>
    </w:rPr>
  </w:style>
  <w:style w:type="paragraph" w:customStyle="1" w:styleId="xl185">
    <w:name w:val="xl185"/>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lang w:val="en-ZA" w:eastAsia="en-ZA"/>
    </w:rPr>
  </w:style>
  <w:style w:type="paragraph" w:customStyle="1" w:styleId="xl186">
    <w:name w:val="xl186"/>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lang w:val="en-ZA" w:eastAsia="en-ZA"/>
    </w:rPr>
  </w:style>
  <w:style w:type="paragraph" w:customStyle="1" w:styleId="xl187">
    <w:name w:val="xl187"/>
    <w:basedOn w:val="Normal"/>
    <w:rsid w:val="00A21F46"/>
    <w:pPr>
      <w:spacing w:before="100" w:beforeAutospacing="1" w:after="100" w:afterAutospacing="1"/>
    </w:pPr>
    <w:rPr>
      <w:lang w:val="en-ZA" w:eastAsia="en-ZA"/>
    </w:rPr>
  </w:style>
  <w:style w:type="paragraph" w:customStyle="1" w:styleId="xl188">
    <w:name w:val="xl188"/>
    <w:basedOn w:val="Normal"/>
    <w:rsid w:val="00A21F46"/>
    <w:pPr>
      <w:spacing w:before="100" w:beforeAutospacing="1" w:after="100" w:afterAutospacing="1"/>
    </w:pPr>
    <w:rPr>
      <w:lang w:val="en-ZA" w:eastAsia="en-ZA"/>
    </w:rPr>
  </w:style>
  <w:style w:type="paragraph" w:customStyle="1" w:styleId="xl189">
    <w:name w:val="xl189"/>
    <w:basedOn w:val="Normal"/>
    <w:rsid w:val="00A21F46"/>
    <w:pPr>
      <w:pBdr>
        <w:top w:val="single" w:sz="4" w:space="0" w:color="auto"/>
        <w:left w:val="single" w:sz="8" w:space="0" w:color="auto"/>
        <w:bottom w:val="single" w:sz="4" w:space="0" w:color="auto"/>
        <w:right w:val="single" w:sz="4" w:space="0" w:color="auto"/>
      </w:pBdr>
      <w:spacing w:before="100" w:beforeAutospacing="1" w:after="100" w:afterAutospacing="1"/>
    </w:pPr>
    <w:rPr>
      <w:lang w:val="en-ZA" w:eastAsia="en-ZA"/>
    </w:rPr>
  </w:style>
  <w:style w:type="paragraph" w:customStyle="1" w:styleId="xl190">
    <w:name w:val="xl190"/>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right"/>
    </w:pPr>
    <w:rPr>
      <w:lang w:val="en-ZA" w:eastAsia="en-ZA"/>
    </w:rPr>
  </w:style>
  <w:style w:type="paragraph" w:customStyle="1" w:styleId="xl191">
    <w:name w:val="xl191"/>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lang w:val="en-ZA" w:eastAsia="en-ZA"/>
    </w:rPr>
  </w:style>
  <w:style w:type="paragraph" w:customStyle="1" w:styleId="xl192">
    <w:name w:val="xl192"/>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lang w:val="en-ZA" w:eastAsia="en-ZA"/>
    </w:rPr>
  </w:style>
  <w:style w:type="paragraph" w:customStyle="1" w:styleId="xl193">
    <w:name w:val="xl193"/>
    <w:basedOn w:val="Normal"/>
    <w:rsid w:val="00A21F46"/>
    <w:pPr>
      <w:pBdr>
        <w:top w:val="single" w:sz="4" w:space="0" w:color="auto"/>
        <w:left w:val="single" w:sz="4" w:space="0" w:color="auto"/>
        <w:bottom w:val="single" w:sz="4" w:space="0" w:color="auto"/>
      </w:pBdr>
      <w:spacing w:before="100" w:beforeAutospacing="1" w:after="100" w:afterAutospacing="1"/>
    </w:pPr>
    <w:rPr>
      <w:lang w:val="en-ZA" w:eastAsia="en-ZA"/>
    </w:rPr>
  </w:style>
  <w:style w:type="paragraph" w:customStyle="1" w:styleId="xl194">
    <w:name w:val="xl194"/>
    <w:basedOn w:val="Normal"/>
    <w:rsid w:val="00A21F46"/>
    <w:pPr>
      <w:spacing w:before="100" w:beforeAutospacing="1" w:after="100" w:afterAutospacing="1"/>
    </w:pPr>
    <w:rPr>
      <w:lang w:val="en-ZA" w:eastAsia="en-ZA"/>
    </w:rPr>
  </w:style>
  <w:style w:type="paragraph" w:customStyle="1" w:styleId="xl195">
    <w:name w:val="xl195"/>
    <w:basedOn w:val="Normal"/>
    <w:rsid w:val="00A21F46"/>
    <w:pPr>
      <w:pBdr>
        <w:top w:val="single" w:sz="4" w:space="0" w:color="auto"/>
        <w:bottom w:val="single" w:sz="4" w:space="0" w:color="auto"/>
        <w:right w:val="single" w:sz="4" w:space="0" w:color="auto"/>
      </w:pBdr>
      <w:spacing w:before="100" w:beforeAutospacing="1" w:after="100" w:afterAutospacing="1"/>
    </w:pPr>
    <w:rPr>
      <w:lang w:val="en-ZA" w:eastAsia="en-ZA"/>
    </w:rPr>
  </w:style>
  <w:style w:type="paragraph" w:customStyle="1" w:styleId="xl196">
    <w:name w:val="xl196"/>
    <w:basedOn w:val="Normal"/>
    <w:rsid w:val="00A21F46"/>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pPr>
    <w:rPr>
      <w:b/>
      <w:bCs/>
      <w:lang w:val="en-ZA" w:eastAsia="en-ZA"/>
    </w:rPr>
  </w:style>
  <w:style w:type="paragraph" w:customStyle="1" w:styleId="xl197">
    <w:name w:val="xl197"/>
    <w:basedOn w:val="Normal"/>
    <w:rsid w:val="00A21F4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b/>
      <w:bCs/>
      <w:lang w:val="en-ZA" w:eastAsia="en-ZA"/>
    </w:rPr>
  </w:style>
  <w:style w:type="paragraph" w:customStyle="1" w:styleId="xl198">
    <w:name w:val="xl198"/>
    <w:basedOn w:val="Normal"/>
    <w:rsid w:val="00A21F4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b/>
      <w:bCs/>
      <w:lang w:val="en-ZA" w:eastAsia="en-ZA"/>
    </w:rPr>
  </w:style>
  <w:style w:type="paragraph" w:customStyle="1" w:styleId="xl199">
    <w:name w:val="xl199"/>
    <w:basedOn w:val="Normal"/>
    <w:rsid w:val="00A21F4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b/>
      <w:bCs/>
      <w:lang w:val="en-ZA" w:eastAsia="en-ZA"/>
    </w:rPr>
  </w:style>
  <w:style w:type="paragraph" w:customStyle="1" w:styleId="xl200">
    <w:name w:val="xl200"/>
    <w:basedOn w:val="Normal"/>
    <w:rsid w:val="00A21F46"/>
    <w:pPr>
      <w:pBdr>
        <w:top w:val="single" w:sz="4" w:space="0" w:color="auto"/>
        <w:left w:val="single" w:sz="4" w:space="0" w:color="auto"/>
        <w:bottom w:val="single" w:sz="4" w:space="0" w:color="auto"/>
      </w:pBdr>
      <w:shd w:val="clear" w:color="000000" w:fill="CCFFCC"/>
      <w:spacing w:before="100" w:beforeAutospacing="1" w:after="100" w:afterAutospacing="1"/>
    </w:pPr>
    <w:rPr>
      <w:b/>
      <w:bCs/>
      <w:lang w:val="en-ZA" w:eastAsia="en-ZA"/>
    </w:rPr>
  </w:style>
  <w:style w:type="paragraph" w:customStyle="1" w:styleId="xl201">
    <w:name w:val="xl201"/>
    <w:basedOn w:val="Normal"/>
    <w:rsid w:val="00A21F46"/>
    <w:pPr>
      <w:pBdr>
        <w:top w:val="single" w:sz="4" w:space="0" w:color="auto"/>
        <w:bottom w:val="single" w:sz="4" w:space="0" w:color="auto"/>
        <w:right w:val="single" w:sz="4" w:space="0" w:color="auto"/>
      </w:pBdr>
      <w:shd w:val="clear" w:color="000000" w:fill="CCFFCC"/>
      <w:spacing w:before="100" w:beforeAutospacing="1" w:after="100" w:afterAutospacing="1"/>
    </w:pPr>
    <w:rPr>
      <w:b/>
      <w:bCs/>
      <w:lang w:val="en-ZA" w:eastAsia="en-ZA"/>
    </w:rPr>
  </w:style>
  <w:style w:type="paragraph" w:customStyle="1" w:styleId="xl202">
    <w:name w:val="xl202"/>
    <w:basedOn w:val="Normal"/>
    <w:rsid w:val="00A21F46"/>
    <w:pPr>
      <w:pBdr>
        <w:top w:val="single" w:sz="4" w:space="0" w:color="auto"/>
        <w:left w:val="single" w:sz="8" w:space="0" w:color="auto"/>
        <w:bottom w:val="single" w:sz="4" w:space="0" w:color="auto"/>
        <w:right w:val="single" w:sz="4" w:space="0" w:color="auto"/>
      </w:pBdr>
      <w:spacing w:before="100" w:beforeAutospacing="1" w:after="100" w:afterAutospacing="1"/>
    </w:pPr>
    <w:rPr>
      <w:b/>
      <w:bCs/>
      <w:lang w:val="en-ZA" w:eastAsia="en-ZA"/>
    </w:rPr>
  </w:style>
  <w:style w:type="paragraph" w:customStyle="1" w:styleId="xl203">
    <w:name w:val="xl203"/>
    <w:basedOn w:val="Normal"/>
    <w:rsid w:val="00A21F46"/>
    <w:pPr>
      <w:pBdr>
        <w:top w:val="single" w:sz="4" w:space="0" w:color="auto"/>
        <w:left w:val="single" w:sz="8" w:space="0" w:color="auto"/>
        <w:bottom w:val="single" w:sz="4" w:space="0" w:color="auto"/>
        <w:right w:val="single" w:sz="4" w:space="0" w:color="auto"/>
      </w:pBdr>
      <w:spacing w:before="100" w:beforeAutospacing="1" w:after="100" w:afterAutospacing="1"/>
    </w:pPr>
    <w:rPr>
      <w:b/>
      <w:bCs/>
      <w:i/>
      <w:iCs/>
      <w:lang w:val="en-ZA" w:eastAsia="en-ZA"/>
    </w:rPr>
  </w:style>
  <w:style w:type="paragraph" w:customStyle="1" w:styleId="xl204">
    <w:name w:val="xl204"/>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lang w:val="en-ZA" w:eastAsia="en-ZA"/>
    </w:rPr>
  </w:style>
  <w:style w:type="paragraph" w:customStyle="1" w:styleId="xl205">
    <w:name w:val="xl205"/>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b/>
      <w:bCs/>
      <w:lang w:val="en-ZA" w:eastAsia="en-ZA"/>
    </w:rPr>
  </w:style>
  <w:style w:type="paragraph" w:customStyle="1" w:styleId="xl206">
    <w:name w:val="xl206"/>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b/>
      <w:bCs/>
      <w:lang w:val="en-ZA" w:eastAsia="en-ZA"/>
    </w:rPr>
  </w:style>
  <w:style w:type="paragraph" w:customStyle="1" w:styleId="xl207">
    <w:name w:val="xl207"/>
    <w:basedOn w:val="Normal"/>
    <w:rsid w:val="00A21F46"/>
    <w:pPr>
      <w:pBdr>
        <w:top w:val="single" w:sz="4" w:space="0" w:color="auto"/>
        <w:left w:val="single" w:sz="4" w:space="0" w:color="auto"/>
        <w:bottom w:val="single" w:sz="4" w:space="0" w:color="auto"/>
      </w:pBdr>
      <w:spacing w:before="100" w:beforeAutospacing="1" w:after="100" w:afterAutospacing="1"/>
    </w:pPr>
    <w:rPr>
      <w:b/>
      <w:bCs/>
      <w:lang w:val="en-ZA" w:eastAsia="en-ZA"/>
    </w:rPr>
  </w:style>
  <w:style w:type="paragraph" w:customStyle="1" w:styleId="xl208">
    <w:name w:val="xl208"/>
    <w:basedOn w:val="Normal"/>
    <w:rsid w:val="00A21F46"/>
    <w:pPr>
      <w:pBdr>
        <w:top w:val="single" w:sz="4" w:space="0" w:color="auto"/>
        <w:bottom w:val="single" w:sz="4" w:space="0" w:color="auto"/>
        <w:right w:val="single" w:sz="4" w:space="0" w:color="auto"/>
      </w:pBdr>
      <w:spacing w:before="100" w:beforeAutospacing="1" w:after="100" w:afterAutospacing="1"/>
    </w:pPr>
    <w:rPr>
      <w:b/>
      <w:bCs/>
      <w:lang w:val="en-ZA" w:eastAsia="en-ZA"/>
    </w:rPr>
  </w:style>
  <w:style w:type="paragraph" w:customStyle="1" w:styleId="xl209">
    <w:name w:val="xl209"/>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lang w:val="en-ZA" w:eastAsia="en-ZA"/>
    </w:rPr>
  </w:style>
  <w:style w:type="paragraph" w:customStyle="1" w:styleId="xl210">
    <w:name w:val="xl210"/>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right"/>
    </w:pPr>
    <w:rPr>
      <w:lang w:val="en-ZA" w:eastAsia="en-ZA"/>
    </w:rPr>
  </w:style>
  <w:style w:type="paragraph" w:customStyle="1" w:styleId="xl211">
    <w:name w:val="xl211"/>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lang w:val="en-ZA" w:eastAsia="en-ZA"/>
    </w:rPr>
  </w:style>
  <w:style w:type="paragraph" w:customStyle="1" w:styleId="xl212">
    <w:name w:val="xl212"/>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lang w:val="en-ZA" w:eastAsia="en-ZA"/>
    </w:rPr>
  </w:style>
  <w:style w:type="paragraph" w:customStyle="1" w:styleId="xl213">
    <w:name w:val="xl213"/>
    <w:basedOn w:val="Normal"/>
    <w:rsid w:val="00A21F46"/>
    <w:pPr>
      <w:pBdr>
        <w:top w:val="single" w:sz="4" w:space="0" w:color="auto"/>
        <w:bottom w:val="single" w:sz="4" w:space="0" w:color="auto"/>
        <w:right w:val="single" w:sz="4" w:space="0" w:color="auto"/>
      </w:pBdr>
      <w:spacing w:before="100" w:beforeAutospacing="1" w:after="100" w:afterAutospacing="1"/>
    </w:pPr>
    <w:rPr>
      <w:color w:val="FF0000"/>
      <w:lang w:val="en-ZA" w:eastAsia="en-ZA"/>
    </w:rPr>
  </w:style>
  <w:style w:type="paragraph" w:customStyle="1" w:styleId="xl214">
    <w:name w:val="xl214"/>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b/>
      <w:bCs/>
      <w:i/>
      <w:iCs/>
      <w:lang w:val="en-ZA" w:eastAsia="en-ZA"/>
    </w:rPr>
  </w:style>
  <w:style w:type="paragraph" w:customStyle="1" w:styleId="xl215">
    <w:name w:val="xl215"/>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lang w:val="en-ZA" w:eastAsia="en-ZA"/>
    </w:rPr>
  </w:style>
  <w:style w:type="paragraph" w:customStyle="1" w:styleId="xl216">
    <w:name w:val="xl216"/>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lang w:val="en-ZA" w:eastAsia="en-ZA"/>
    </w:rPr>
  </w:style>
  <w:style w:type="paragraph" w:customStyle="1" w:styleId="xl217">
    <w:name w:val="xl217"/>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i/>
      <w:iCs/>
      <w:lang w:val="en-ZA" w:eastAsia="en-ZA"/>
    </w:rPr>
  </w:style>
  <w:style w:type="paragraph" w:customStyle="1" w:styleId="xl218">
    <w:name w:val="xl218"/>
    <w:basedOn w:val="Normal"/>
    <w:rsid w:val="00A21F46"/>
    <w:pPr>
      <w:pBdr>
        <w:top w:val="single" w:sz="4" w:space="0" w:color="auto"/>
        <w:bottom w:val="single" w:sz="4" w:space="0" w:color="auto"/>
        <w:right w:val="single" w:sz="4" w:space="0" w:color="auto"/>
      </w:pBdr>
      <w:spacing w:before="100" w:beforeAutospacing="1" w:after="100" w:afterAutospacing="1"/>
    </w:pPr>
    <w:rPr>
      <w:lang w:val="en-ZA" w:eastAsia="en-ZA"/>
    </w:rPr>
  </w:style>
  <w:style w:type="paragraph" w:customStyle="1" w:styleId="xl219">
    <w:name w:val="xl219"/>
    <w:basedOn w:val="Normal"/>
    <w:rsid w:val="00A21F46"/>
    <w:pPr>
      <w:pBdr>
        <w:top w:val="single" w:sz="4" w:space="0" w:color="auto"/>
        <w:bottom w:val="single" w:sz="4" w:space="0" w:color="auto"/>
      </w:pBdr>
      <w:spacing w:before="100" w:beforeAutospacing="1" w:after="100" w:afterAutospacing="1"/>
    </w:pPr>
    <w:rPr>
      <w:lang w:val="en-ZA" w:eastAsia="en-ZA"/>
    </w:rPr>
  </w:style>
  <w:style w:type="paragraph" w:customStyle="1" w:styleId="xl220">
    <w:name w:val="xl220"/>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lang w:val="en-ZA" w:eastAsia="en-ZA"/>
    </w:rPr>
  </w:style>
  <w:style w:type="paragraph" w:customStyle="1" w:styleId="xl221">
    <w:name w:val="xl221"/>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i/>
      <w:iCs/>
      <w:lang w:val="en-ZA" w:eastAsia="en-ZA"/>
    </w:rPr>
  </w:style>
  <w:style w:type="paragraph" w:customStyle="1" w:styleId="xl222">
    <w:name w:val="xl222"/>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color w:val="800000"/>
      <w:lang w:val="en-ZA" w:eastAsia="en-ZA"/>
    </w:rPr>
  </w:style>
  <w:style w:type="paragraph" w:customStyle="1" w:styleId="xl223">
    <w:name w:val="xl223"/>
    <w:basedOn w:val="Normal"/>
    <w:rsid w:val="00A21F4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lang w:val="en-ZA" w:eastAsia="en-ZA"/>
    </w:rPr>
  </w:style>
  <w:style w:type="paragraph" w:customStyle="1" w:styleId="xl224">
    <w:name w:val="xl224"/>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sz w:val="22"/>
      <w:szCs w:val="22"/>
      <w:lang w:val="en-ZA" w:eastAsia="en-ZA"/>
    </w:rPr>
  </w:style>
  <w:style w:type="paragraph" w:customStyle="1" w:styleId="xl225">
    <w:name w:val="xl225"/>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lang w:val="en-ZA" w:eastAsia="en-ZA"/>
    </w:rPr>
  </w:style>
  <w:style w:type="paragraph" w:customStyle="1" w:styleId="xl226">
    <w:name w:val="xl226"/>
    <w:basedOn w:val="Normal"/>
    <w:rsid w:val="00A21F46"/>
    <w:pPr>
      <w:pBdr>
        <w:top w:val="single" w:sz="4" w:space="0" w:color="auto"/>
        <w:bottom w:val="single" w:sz="4" w:space="0" w:color="auto"/>
        <w:right w:val="single" w:sz="4" w:space="0" w:color="auto"/>
      </w:pBdr>
      <w:spacing w:before="100" w:beforeAutospacing="1" w:after="100" w:afterAutospacing="1"/>
    </w:pPr>
    <w:rPr>
      <w:lang w:val="en-ZA" w:eastAsia="en-ZA"/>
    </w:rPr>
  </w:style>
  <w:style w:type="paragraph" w:customStyle="1" w:styleId="xl227">
    <w:name w:val="xl227"/>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FF0000"/>
      <w:lang w:val="en-ZA" w:eastAsia="en-ZA"/>
    </w:rPr>
  </w:style>
  <w:style w:type="paragraph" w:customStyle="1" w:styleId="xl228">
    <w:name w:val="xl228"/>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color w:val="FFFF00"/>
      <w:lang w:val="en-ZA" w:eastAsia="en-ZA"/>
    </w:rPr>
  </w:style>
  <w:style w:type="paragraph" w:customStyle="1" w:styleId="xl229">
    <w:name w:val="xl229"/>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FF0000"/>
      <w:lang w:val="en-ZA" w:eastAsia="en-ZA"/>
    </w:rPr>
  </w:style>
  <w:style w:type="paragraph" w:customStyle="1" w:styleId="xl230">
    <w:name w:val="xl230"/>
    <w:basedOn w:val="Normal"/>
    <w:rsid w:val="00A21F46"/>
    <w:pPr>
      <w:pBdr>
        <w:top w:val="single" w:sz="4" w:space="0" w:color="auto"/>
        <w:bottom w:val="single" w:sz="4" w:space="0" w:color="auto"/>
        <w:right w:val="single" w:sz="4" w:space="0" w:color="auto"/>
      </w:pBdr>
      <w:spacing w:before="100" w:beforeAutospacing="1" w:after="100" w:afterAutospacing="1"/>
    </w:pPr>
    <w:rPr>
      <w:lang w:val="en-ZA" w:eastAsia="en-ZA"/>
    </w:rPr>
  </w:style>
  <w:style w:type="paragraph" w:customStyle="1" w:styleId="xl231">
    <w:name w:val="xl231"/>
    <w:basedOn w:val="Normal"/>
    <w:rsid w:val="00A21F46"/>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pPr>
    <w:rPr>
      <w:lang w:val="en-ZA" w:eastAsia="en-ZA"/>
    </w:rPr>
  </w:style>
  <w:style w:type="paragraph" w:customStyle="1" w:styleId="xl232">
    <w:name w:val="xl232"/>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lang w:val="en-ZA" w:eastAsia="en-ZA"/>
    </w:rPr>
  </w:style>
  <w:style w:type="paragraph" w:customStyle="1" w:styleId="xl233">
    <w:name w:val="xl233"/>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color w:val="339966"/>
      <w:lang w:val="en-ZA" w:eastAsia="en-ZA"/>
    </w:rPr>
  </w:style>
  <w:style w:type="paragraph" w:customStyle="1" w:styleId="xl234">
    <w:name w:val="xl234"/>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339966"/>
      <w:lang w:val="en-ZA" w:eastAsia="en-ZA"/>
    </w:rPr>
  </w:style>
  <w:style w:type="paragraph" w:customStyle="1" w:styleId="xl235">
    <w:name w:val="xl235"/>
    <w:basedOn w:val="Normal"/>
    <w:rsid w:val="00A21F46"/>
    <w:pPr>
      <w:pBdr>
        <w:top w:val="single" w:sz="4" w:space="0" w:color="auto"/>
        <w:left w:val="single" w:sz="4" w:space="0" w:color="auto"/>
        <w:bottom w:val="single" w:sz="4" w:space="0" w:color="auto"/>
      </w:pBdr>
      <w:spacing w:before="100" w:beforeAutospacing="1" w:after="100" w:afterAutospacing="1"/>
    </w:pPr>
    <w:rPr>
      <w:b/>
      <w:bCs/>
      <w:color w:val="339966"/>
      <w:lang w:val="en-ZA" w:eastAsia="en-ZA"/>
    </w:rPr>
  </w:style>
  <w:style w:type="paragraph" w:customStyle="1" w:styleId="xl236">
    <w:name w:val="xl236"/>
    <w:basedOn w:val="Normal"/>
    <w:rsid w:val="00A21F46"/>
    <w:pPr>
      <w:pBdr>
        <w:top w:val="single" w:sz="4" w:space="0" w:color="auto"/>
        <w:bottom w:val="single" w:sz="4" w:space="0" w:color="auto"/>
        <w:right w:val="single" w:sz="4" w:space="0" w:color="auto"/>
      </w:pBdr>
      <w:spacing w:before="100" w:beforeAutospacing="1" w:after="100" w:afterAutospacing="1"/>
    </w:pPr>
    <w:rPr>
      <w:b/>
      <w:bCs/>
      <w:color w:val="339966"/>
      <w:lang w:val="en-ZA" w:eastAsia="en-ZA"/>
    </w:rPr>
  </w:style>
  <w:style w:type="paragraph" w:customStyle="1" w:styleId="xl237">
    <w:name w:val="xl237"/>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color w:val="339966"/>
      <w:lang w:val="en-ZA" w:eastAsia="en-ZA"/>
    </w:rPr>
  </w:style>
  <w:style w:type="paragraph" w:customStyle="1" w:styleId="xl238">
    <w:name w:val="xl238"/>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339966"/>
      <w:lang w:val="en-ZA" w:eastAsia="en-ZA"/>
    </w:rPr>
  </w:style>
  <w:style w:type="paragraph" w:customStyle="1" w:styleId="xl239">
    <w:name w:val="xl239"/>
    <w:basedOn w:val="Normal"/>
    <w:rsid w:val="00A21F46"/>
    <w:pPr>
      <w:pBdr>
        <w:top w:val="single" w:sz="4" w:space="0" w:color="auto"/>
        <w:left w:val="single" w:sz="4" w:space="0" w:color="auto"/>
        <w:bottom w:val="single" w:sz="4" w:space="0" w:color="auto"/>
      </w:pBdr>
      <w:spacing w:before="100" w:beforeAutospacing="1" w:after="100" w:afterAutospacing="1"/>
    </w:pPr>
    <w:rPr>
      <w:color w:val="FF0000"/>
      <w:lang w:val="en-ZA" w:eastAsia="en-ZA"/>
    </w:rPr>
  </w:style>
  <w:style w:type="paragraph" w:customStyle="1" w:styleId="xl240">
    <w:name w:val="xl240"/>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color w:val="339966"/>
      <w:lang w:val="en-ZA" w:eastAsia="en-ZA"/>
    </w:rPr>
  </w:style>
  <w:style w:type="paragraph" w:customStyle="1" w:styleId="xl241">
    <w:name w:val="xl241"/>
    <w:basedOn w:val="Normal"/>
    <w:rsid w:val="00A21F46"/>
    <w:pPr>
      <w:pBdr>
        <w:top w:val="single" w:sz="4" w:space="0" w:color="auto"/>
        <w:left w:val="single" w:sz="4" w:space="0" w:color="auto"/>
        <w:bottom w:val="single" w:sz="4" w:space="0" w:color="auto"/>
      </w:pBdr>
      <w:spacing w:before="100" w:beforeAutospacing="1" w:after="100" w:afterAutospacing="1"/>
    </w:pPr>
    <w:rPr>
      <w:color w:val="339966"/>
      <w:lang w:val="en-ZA" w:eastAsia="en-ZA"/>
    </w:rPr>
  </w:style>
  <w:style w:type="paragraph" w:customStyle="1" w:styleId="xl242">
    <w:name w:val="xl242"/>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color w:val="339966"/>
      <w:lang w:val="en-ZA" w:eastAsia="en-ZA"/>
    </w:rPr>
  </w:style>
  <w:style w:type="paragraph" w:customStyle="1" w:styleId="xl243">
    <w:name w:val="xl243"/>
    <w:basedOn w:val="Normal"/>
    <w:rsid w:val="00A21F46"/>
    <w:pPr>
      <w:pBdr>
        <w:top w:val="single" w:sz="4" w:space="0" w:color="auto"/>
        <w:left w:val="single" w:sz="4" w:space="0" w:color="auto"/>
        <w:bottom w:val="single" w:sz="4" w:space="0" w:color="auto"/>
      </w:pBdr>
      <w:spacing w:before="100" w:beforeAutospacing="1" w:after="100" w:afterAutospacing="1"/>
    </w:pPr>
    <w:rPr>
      <w:lang w:val="en-ZA" w:eastAsia="en-ZA"/>
    </w:rPr>
  </w:style>
  <w:style w:type="paragraph" w:customStyle="1" w:styleId="xl244">
    <w:name w:val="xl244"/>
    <w:basedOn w:val="Normal"/>
    <w:rsid w:val="00A21F46"/>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lang w:val="en-ZA" w:eastAsia="en-ZA"/>
    </w:rPr>
  </w:style>
  <w:style w:type="paragraph" w:customStyle="1" w:styleId="xl245">
    <w:name w:val="xl245"/>
    <w:basedOn w:val="Normal"/>
    <w:rsid w:val="00A21F46"/>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b/>
      <w:bCs/>
      <w:i/>
      <w:iCs/>
      <w:lang w:val="en-ZA" w:eastAsia="en-ZA"/>
    </w:rPr>
  </w:style>
  <w:style w:type="paragraph" w:customStyle="1" w:styleId="xl246">
    <w:name w:val="xl246"/>
    <w:basedOn w:val="Normal"/>
    <w:rsid w:val="00A21F46"/>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lang w:val="en-ZA" w:eastAsia="en-ZA"/>
    </w:rPr>
  </w:style>
  <w:style w:type="paragraph" w:customStyle="1" w:styleId="xl247">
    <w:name w:val="xl247"/>
    <w:basedOn w:val="Normal"/>
    <w:rsid w:val="00A21F46"/>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pPr>
    <w:rPr>
      <w:b/>
      <w:bCs/>
      <w:i/>
      <w:iCs/>
      <w:lang w:val="en-ZA" w:eastAsia="en-ZA"/>
    </w:rPr>
  </w:style>
  <w:style w:type="paragraph" w:customStyle="1" w:styleId="xl248">
    <w:name w:val="xl248"/>
    <w:basedOn w:val="Normal"/>
    <w:rsid w:val="00A21F46"/>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lang w:val="en-ZA" w:eastAsia="en-ZA"/>
    </w:rPr>
  </w:style>
  <w:style w:type="paragraph" w:customStyle="1" w:styleId="xl249">
    <w:name w:val="xl249"/>
    <w:basedOn w:val="Normal"/>
    <w:rsid w:val="00A21F46"/>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lang w:val="en-ZA" w:eastAsia="en-ZA"/>
    </w:rPr>
  </w:style>
  <w:style w:type="paragraph" w:customStyle="1" w:styleId="xl250">
    <w:name w:val="xl250"/>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lang w:val="en-ZA" w:eastAsia="en-ZA"/>
    </w:rPr>
  </w:style>
  <w:style w:type="paragraph" w:customStyle="1" w:styleId="xl251">
    <w:name w:val="xl251"/>
    <w:basedOn w:val="Normal"/>
    <w:rsid w:val="00A21F46"/>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lang w:val="en-ZA" w:eastAsia="en-ZA"/>
    </w:rPr>
  </w:style>
  <w:style w:type="paragraph" w:customStyle="1" w:styleId="xl252">
    <w:name w:val="xl252"/>
    <w:basedOn w:val="Normal"/>
    <w:rsid w:val="00A21F46"/>
    <w:pPr>
      <w:pBdr>
        <w:top w:val="single" w:sz="4" w:space="0" w:color="auto"/>
        <w:left w:val="single" w:sz="8" w:space="0" w:color="auto"/>
        <w:right w:val="single" w:sz="4" w:space="0" w:color="auto"/>
      </w:pBdr>
      <w:spacing w:before="100" w:beforeAutospacing="1" w:after="100" w:afterAutospacing="1"/>
    </w:pPr>
    <w:rPr>
      <w:b/>
      <w:bCs/>
      <w:i/>
      <w:iCs/>
      <w:lang w:val="en-ZA" w:eastAsia="en-ZA"/>
    </w:rPr>
  </w:style>
  <w:style w:type="paragraph" w:customStyle="1" w:styleId="xl253">
    <w:name w:val="xl253"/>
    <w:basedOn w:val="Normal"/>
    <w:rsid w:val="00A21F46"/>
    <w:pPr>
      <w:pBdr>
        <w:top w:val="single" w:sz="4" w:space="0" w:color="auto"/>
        <w:left w:val="single" w:sz="4" w:space="0" w:color="auto"/>
        <w:right w:val="single" w:sz="4" w:space="0" w:color="auto"/>
      </w:pBdr>
      <w:spacing w:before="100" w:beforeAutospacing="1" w:after="100" w:afterAutospacing="1"/>
      <w:jc w:val="right"/>
    </w:pPr>
    <w:rPr>
      <w:lang w:val="en-ZA" w:eastAsia="en-ZA"/>
    </w:rPr>
  </w:style>
  <w:style w:type="paragraph" w:customStyle="1" w:styleId="xl254">
    <w:name w:val="xl254"/>
    <w:basedOn w:val="Normal"/>
    <w:rsid w:val="00A21F46"/>
    <w:pPr>
      <w:pBdr>
        <w:top w:val="single" w:sz="4" w:space="0" w:color="auto"/>
        <w:left w:val="single" w:sz="4" w:space="0" w:color="auto"/>
        <w:right w:val="single" w:sz="4" w:space="0" w:color="auto"/>
      </w:pBdr>
      <w:spacing w:before="100" w:beforeAutospacing="1" w:after="100" w:afterAutospacing="1"/>
      <w:jc w:val="right"/>
    </w:pPr>
    <w:rPr>
      <w:lang w:val="en-ZA" w:eastAsia="en-ZA"/>
    </w:rPr>
  </w:style>
  <w:style w:type="paragraph" w:customStyle="1" w:styleId="xl255">
    <w:name w:val="xl255"/>
    <w:basedOn w:val="Normal"/>
    <w:rsid w:val="00A21F46"/>
    <w:pPr>
      <w:pBdr>
        <w:top w:val="single" w:sz="4" w:space="0" w:color="auto"/>
        <w:left w:val="single" w:sz="4" w:space="0" w:color="auto"/>
        <w:right w:val="single" w:sz="4" w:space="0" w:color="auto"/>
      </w:pBdr>
      <w:spacing w:before="100" w:beforeAutospacing="1" w:after="100" w:afterAutospacing="1"/>
    </w:pPr>
    <w:rPr>
      <w:lang w:val="en-ZA" w:eastAsia="en-ZA"/>
    </w:rPr>
  </w:style>
  <w:style w:type="paragraph" w:customStyle="1" w:styleId="xl256">
    <w:name w:val="xl256"/>
    <w:basedOn w:val="Normal"/>
    <w:rsid w:val="00A21F46"/>
    <w:pPr>
      <w:pBdr>
        <w:top w:val="single" w:sz="4" w:space="0" w:color="auto"/>
        <w:left w:val="single" w:sz="4" w:space="0" w:color="auto"/>
        <w:right w:val="single" w:sz="4" w:space="0" w:color="auto"/>
      </w:pBdr>
      <w:spacing w:before="100" w:beforeAutospacing="1" w:after="100" w:afterAutospacing="1"/>
    </w:pPr>
    <w:rPr>
      <w:lang w:val="en-ZA" w:eastAsia="en-ZA"/>
    </w:rPr>
  </w:style>
  <w:style w:type="paragraph" w:customStyle="1" w:styleId="xl257">
    <w:name w:val="xl257"/>
    <w:basedOn w:val="Normal"/>
    <w:rsid w:val="00A21F46"/>
    <w:pPr>
      <w:pBdr>
        <w:top w:val="single" w:sz="4" w:space="0" w:color="auto"/>
        <w:left w:val="single" w:sz="4" w:space="0" w:color="auto"/>
      </w:pBdr>
      <w:spacing w:before="100" w:beforeAutospacing="1" w:after="100" w:afterAutospacing="1"/>
    </w:pPr>
    <w:rPr>
      <w:lang w:val="en-ZA" w:eastAsia="en-ZA"/>
    </w:rPr>
  </w:style>
  <w:style w:type="paragraph" w:customStyle="1" w:styleId="xl258">
    <w:name w:val="xl258"/>
    <w:basedOn w:val="Normal"/>
    <w:rsid w:val="00A21F46"/>
    <w:pPr>
      <w:pBdr>
        <w:top w:val="single" w:sz="4" w:space="0" w:color="auto"/>
        <w:left w:val="single" w:sz="4" w:space="0" w:color="auto"/>
        <w:right w:val="single" w:sz="4" w:space="0" w:color="auto"/>
      </w:pBdr>
      <w:spacing w:before="100" w:beforeAutospacing="1" w:after="100" w:afterAutospacing="1"/>
    </w:pPr>
    <w:rPr>
      <w:lang w:val="en-ZA" w:eastAsia="en-ZA"/>
    </w:rPr>
  </w:style>
  <w:style w:type="paragraph" w:customStyle="1" w:styleId="xl259">
    <w:name w:val="xl259"/>
    <w:basedOn w:val="Normal"/>
    <w:rsid w:val="00A21F46"/>
    <w:pPr>
      <w:pBdr>
        <w:top w:val="single" w:sz="4" w:space="0" w:color="auto"/>
        <w:right w:val="single" w:sz="4" w:space="0" w:color="auto"/>
      </w:pBdr>
      <w:spacing w:before="100" w:beforeAutospacing="1" w:after="100" w:afterAutospacing="1"/>
    </w:pPr>
    <w:rPr>
      <w:lang w:val="en-ZA" w:eastAsia="en-ZA"/>
    </w:rPr>
  </w:style>
  <w:style w:type="paragraph" w:customStyle="1" w:styleId="xl260">
    <w:name w:val="xl260"/>
    <w:basedOn w:val="Normal"/>
    <w:rsid w:val="00A21F46"/>
    <w:pPr>
      <w:pBdr>
        <w:top w:val="single" w:sz="4" w:space="0" w:color="auto"/>
        <w:left w:val="single" w:sz="8" w:space="0" w:color="auto"/>
        <w:right w:val="single" w:sz="4" w:space="0" w:color="auto"/>
      </w:pBdr>
      <w:spacing w:before="100" w:beforeAutospacing="1" w:after="100" w:afterAutospacing="1"/>
    </w:pPr>
    <w:rPr>
      <w:lang w:val="en-ZA" w:eastAsia="en-ZA"/>
    </w:rPr>
  </w:style>
  <w:style w:type="paragraph" w:customStyle="1" w:styleId="xl261">
    <w:name w:val="xl261"/>
    <w:basedOn w:val="Normal"/>
    <w:rsid w:val="00A21F46"/>
    <w:pPr>
      <w:pBdr>
        <w:top w:val="single" w:sz="4" w:space="0" w:color="auto"/>
        <w:left w:val="single" w:sz="4" w:space="0" w:color="auto"/>
        <w:right w:val="single" w:sz="4" w:space="0" w:color="auto"/>
      </w:pBdr>
      <w:spacing w:before="100" w:beforeAutospacing="1" w:after="100" w:afterAutospacing="1"/>
    </w:pPr>
    <w:rPr>
      <w:color w:val="FF0000"/>
      <w:lang w:val="en-ZA" w:eastAsia="en-ZA"/>
    </w:rPr>
  </w:style>
  <w:style w:type="paragraph" w:customStyle="1" w:styleId="xl262">
    <w:name w:val="xl262"/>
    <w:basedOn w:val="Normal"/>
    <w:rsid w:val="00A21F46"/>
    <w:pPr>
      <w:pBdr>
        <w:top w:val="single" w:sz="4" w:space="0" w:color="auto"/>
        <w:right w:val="single" w:sz="4" w:space="0" w:color="auto"/>
      </w:pBdr>
      <w:spacing w:before="100" w:beforeAutospacing="1" w:after="100" w:afterAutospacing="1"/>
    </w:pPr>
    <w:rPr>
      <w:lang w:val="en-ZA" w:eastAsia="en-ZA"/>
    </w:rPr>
  </w:style>
  <w:style w:type="paragraph" w:customStyle="1" w:styleId="xl263">
    <w:name w:val="xl263"/>
    <w:basedOn w:val="Normal"/>
    <w:rsid w:val="00A21F46"/>
    <w:pPr>
      <w:pBdr>
        <w:top w:val="single" w:sz="4" w:space="0" w:color="auto"/>
        <w:left w:val="single" w:sz="8" w:space="0" w:color="auto"/>
        <w:bottom w:val="single" w:sz="8" w:space="0" w:color="auto"/>
        <w:right w:val="single" w:sz="4" w:space="0" w:color="auto"/>
      </w:pBdr>
      <w:spacing w:before="100" w:beforeAutospacing="1" w:after="100" w:afterAutospacing="1"/>
    </w:pPr>
    <w:rPr>
      <w:lang w:val="en-ZA" w:eastAsia="en-ZA"/>
    </w:rPr>
  </w:style>
  <w:style w:type="paragraph" w:customStyle="1" w:styleId="xl264">
    <w:name w:val="xl264"/>
    <w:basedOn w:val="Normal"/>
    <w:rsid w:val="00A21F46"/>
    <w:pPr>
      <w:pBdr>
        <w:top w:val="single" w:sz="4" w:space="0" w:color="auto"/>
        <w:left w:val="single" w:sz="4" w:space="0" w:color="auto"/>
        <w:bottom w:val="single" w:sz="8" w:space="0" w:color="auto"/>
        <w:right w:val="single" w:sz="4" w:space="0" w:color="auto"/>
      </w:pBdr>
      <w:spacing w:before="100" w:beforeAutospacing="1" w:after="100" w:afterAutospacing="1"/>
      <w:jc w:val="right"/>
    </w:pPr>
    <w:rPr>
      <w:lang w:val="en-ZA" w:eastAsia="en-ZA"/>
    </w:rPr>
  </w:style>
  <w:style w:type="paragraph" w:customStyle="1" w:styleId="xl265">
    <w:name w:val="xl265"/>
    <w:basedOn w:val="Normal"/>
    <w:rsid w:val="00A21F46"/>
    <w:pPr>
      <w:pBdr>
        <w:top w:val="single" w:sz="4" w:space="0" w:color="auto"/>
        <w:left w:val="single" w:sz="4" w:space="0" w:color="auto"/>
        <w:bottom w:val="single" w:sz="8" w:space="0" w:color="auto"/>
        <w:right w:val="single" w:sz="4" w:space="0" w:color="auto"/>
      </w:pBdr>
      <w:spacing w:before="100" w:beforeAutospacing="1" w:after="100" w:afterAutospacing="1"/>
    </w:pPr>
    <w:rPr>
      <w:lang w:val="en-ZA" w:eastAsia="en-ZA"/>
    </w:rPr>
  </w:style>
  <w:style w:type="paragraph" w:customStyle="1" w:styleId="xl266">
    <w:name w:val="xl266"/>
    <w:basedOn w:val="Normal"/>
    <w:rsid w:val="00A21F46"/>
    <w:pPr>
      <w:pBdr>
        <w:top w:val="single" w:sz="4" w:space="0" w:color="auto"/>
        <w:left w:val="single" w:sz="4" w:space="0" w:color="auto"/>
        <w:bottom w:val="single" w:sz="8" w:space="0" w:color="auto"/>
        <w:right w:val="single" w:sz="4" w:space="0" w:color="auto"/>
      </w:pBdr>
      <w:spacing w:before="100" w:beforeAutospacing="1" w:after="100" w:afterAutospacing="1"/>
    </w:pPr>
    <w:rPr>
      <w:lang w:val="en-ZA" w:eastAsia="en-ZA"/>
    </w:rPr>
  </w:style>
  <w:style w:type="paragraph" w:customStyle="1" w:styleId="xl267">
    <w:name w:val="xl267"/>
    <w:basedOn w:val="Normal"/>
    <w:rsid w:val="00A21F46"/>
    <w:pPr>
      <w:pBdr>
        <w:top w:val="single" w:sz="4" w:space="0" w:color="auto"/>
        <w:left w:val="single" w:sz="4" w:space="0" w:color="auto"/>
        <w:bottom w:val="single" w:sz="8" w:space="0" w:color="auto"/>
      </w:pBdr>
      <w:spacing w:before="100" w:beforeAutospacing="1" w:after="100" w:afterAutospacing="1"/>
    </w:pPr>
    <w:rPr>
      <w:lang w:val="en-ZA" w:eastAsia="en-ZA"/>
    </w:rPr>
  </w:style>
  <w:style w:type="paragraph" w:customStyle="1" w:styleId="xl268">
    <w:name w:val="xl268"/>
    <w:basedOn w:val="Normal"/>
    <w:rsid w:val="00A21F46"/>
    <w:pPr>
      <w:pBdr>
        <w:top w:val="single" w:sz="4" w:space="0" w:color="auto"/>
        <w:left w:val="single" w:sz="4" w:space="0" w:color="auto"/>
        <w:bottom w:val="single" w:sz="8" w:space="0" w:color="auto"/>
        <w:right w:val="single" w:sz="4" w:space="0" w:color="auto"/>
      </w:pBdr>
      <w:spacing w:before="100" w:beforeAutospacing="1" w:after="100" w:afterAutospacing="1"/>
    </w:pPr>
    <w:rPr>
      <w:lang w:val="en-ZA" w:eastAsia="en-ZA"/>
    </w:rPr>
  </w:style>
  <w:style w:type="paragraph" w:customStyle="1" w:styleId="xl269">
    <w:name w:val="xl269"/>
    <w:basedOn w:val="Normal"/>
    <w:rsid w:val="00A21F46"/>
    <w:pPr>
      <w:pBdr>
        <w:top w:val="single" w:sz="8" w:space="0" w:color="auto"/>
        <w:left w:val="single" w:sz="8" w:space="0" w:color="auto"/>
        <w:bottom w:val="single" w:sz="4" w:space="0" w:color="auto"/>
        <w:right w:val="single" w:sz="4" w:space="0" w:color="auto"/>
      </w:pBdr>
      <w:spacing w:before="100" w:beforeAutospacing="1" w:after="100" w:afterAutospacing="1"/>
      <w:jc w:val="center"/>
    </w:pPr>
    <w:rPr>
      <w:b/>
      <w:bCs/>
      <w:lang w:val="en-ZA" w:eastAsia="en-ZA"/>
    </w:rPr>
  </w:style>
  <w:style w:type="paragraph" w:customStyle="1" w:styleId="xl270">
    <w:name w:val="xl270"/>
    <w:basedOn w:val="Normal"/>
    <w:rsid w:val="00A21F46"/>
    <w:pPr>
      <w:pBdr>
        <w:top w:val="single" w:sz="8" w:space="0" w:color="auto"/>
        <w:left w:val="single" w:sz="4" w:space="0" w:color="auto"/>
        <w:bottom w:val="single" w:sz="4" w:space="0" w:color="auto"/>
        <w:right w:val="single" w:sz="4" w:space="0" w:color="auto"/>
      </w:pBdr>
      <w:spacing w:before="100" w:beforeAutospacing="1" w:after="100" w:afterAutospacing="1"/>
      <w:jc w:val="center"/>
    </w:pPr>
    <w:rPr>
      <w:b/>
      <w:bCs/>
      <w:lang w:val="en-ZA" w:eastAsia="en-ZA"/>
    </w:rPr>
  </w:style>
  <w:style w:type="paragraph" w:customStyle="1" w:styleId="xl271">
    <w:name w:val="xl271"/>
    <w:basedOn w:val="Normal"/>
    <w:rsid w:val="00A21F46"/>
    <w:pPr>
      <w:pBdr>
        <w:top w:val="single" w:sz="8" w:space="0" w:color="auto"/>
        <w:left w:val="single" w:sz="4" w:space="0" w:color="auto"/>
        <w:bottom w:val="single" w:sz="4" w:space="0" w:color="auto"/>
      </w:pBdr>
      <w:spacing w:before="100" w:beforeAutospacing="1" w:after="100" w:afterAutospacing="1"/>
      <w:jc w:val="center"/>
    </w:pPr>
    <w:rPr>
      <w:b/>
      <w:bCs/>
      <w:lang w:val="en-ZA" w:eastAsia="en-ZA"/>
    </w:rPr>
  </w:style>
  <w:style w:type="paragraph" w:customStyle="1" w:styleId="xl64">
    <w:name w:val="xl64"/>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val="en-ZA" w:eastAsia="en-ZA"/>
    </w:rPr>
  </w:style>
  <w:style w:type="paragraph" w:customStyle="1" w:styleId="xl65">
    <w:name w:val="xl65"/>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0"/>
      <w:szCs w:val="20"/>
      <w:lang w:val="en-ZA" w:eastAsia="en-ZA"/>
    </w:rPr>
  </w:style>
  <w:style w:type="paragraph" w:customStyle="1" w:styleId="xl66">
    <w:name w:val="xl66"/>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val="en-ZA" w:eastAsia="en-ZA"/>
    </w:rPr>
  </w:style>
  <w:style w:type="paragraph" w:customStyle="1" w:styleId="xl67">
    <w:name w:val="xl67"/>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0"/>
      <w:szCs w:val="20"/>
      <w:lang w:val="en-ZA" w:eastAsia="en-ZA"/>
    </w:rPr>
  </w:style>
  <w:style w:type="paragraph" w:customStyle="1" w:styleId="xl68">
    <w:name w:val="xl68"/>
    <w:basedOn w:val="Normal"/>
    <w:rsid w:val="00A21F4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b/>
      <w:bCs/>
      <w:sz w:val="20"/>
      <w:szCs w:val="20"/>
      <w:lang w:val="en-ZA" w:eastAsia="en-ZA"/>
    </w:rPr>
  </w:style>
  <w:style w:type="paragraph" w:customStyle="1" w:styleId="xl69">
    <w:name w:val="xl69"/>
    <w:basedOn w:val="Normal"/>
    <w:rsid w:val="00A21F4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b/>
      <w:bCs/>
      <w:sz w:val="20"/>
      <w:szCs w:val="20"/>
      <w:lang w:val="en-ZA" w:eastAsia="en-ZA"/>
    </w:rPr>
  </w:style>
  <w:style w:type="paragraph" w:customStyle="1" w:styleId="xl70">
    <w:name w:val="xl70"/>
    <w:basedOn w:val="Normal"/>
    <w:rsid w:val="00A21F46"/>
    <w:pPr>
      <w:spacing w:before="100" w:beforeAutospacing="1" w:after="100" w:afterAutospacing="1"/>
    </w:pPr>
    <w:rPr>
      <w:lang w:val="en-ZA" w:eastAsia="en-ZA"/>
    </w:rPr>
  </w:style>
  <w:style w:type="paragraph" w:customStyle="1" w:styleId="xl71">
    <w:name w:val="xl71"/>
    <w:basedOn w:val="Normal"/>
    <w:rsid w:val="00A21F46"/>
    <w:pPr>
      <w:spacing w:before="100" w:beforeAutospacing="1" w:after="100" w:afterAutospacing="1"/>
    </w:pPr>
    <w:rPr>
      <w:lang w:val="en-ZA" w:eastAsia="en-ZA"/>
    </w:rPr>
  </w:style>
  <w:style w:type="paragraph" w:customStyle="1" w:styleId="xl72">
    <w:name w:val="xl72"/>
    <w:basedOn w:val="Normal"/>
    <w:rsid w:val="00A21F46"/>
    <w:pPr>
      <w:spacing w:before="100" w:beforeAutospacing="1" w:after="100" w:afterAutospacing="1"/>
    </w:pPr>
    <w:rPr>
      <w:sz w:val="20"/>
      <w:szCs w:val="20"/>
      <w:lang w:val="en-ZA" w:eastAsia="en-ZA"/>
    </w:rPr>
  </w:style>
  <w:style w:type="paragraph" w:customStyle="1" w:styleId="xl73">
    <w:name w:val="xl73"/>
    <w:basedOn w:val="Normal"/>
    <w:rsid w:val="00A21F46"/>
    <w:pPr>
      <w:spacing w:before="100" w:beforeAutospacing="1" w:after="100" w:afterAutospacing="1"/>
      <w:jc w:val="right"/>
    </w:pPr>
    <w:rPr>
      <w:sz w:val="20"/>
      <w:szCs w:val="20"/>
      <w:lang w:val="en-ZA" w:eastAsia="en-ZA"/>
    </w:rPr>
  </w:style>
  <w:style w:type="paragraph" w:customStyle="1" w:styleId="xl74">
    <w:name w:val="xl74"/>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lang w:val="en-ZA" w:eastAsia="en-ZA"/>
    </w:rPr>
  </w:style>
  <w:style w:type="paragraph" w:customStyle="1" w:styleId="xl75">
    <w:name w:val="xl75"/>
    <w:basedOn w:val="Normal"/>
    <w:rsid w:val="00A21F46"/>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b/>
      <w:bCs/>
      <w:sz w:val="20"/>
      <w:szCs w:val="20"/>
      <w:lang w:val="en-ZA" w:eastAsia="en-ZA"/>
    </w:rPr>
  </w:style>
  <w:style w:type="paragraph" w:customStyle="1" w:styleId="xl76">
    <w:name w:val="xl76"/>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0"/>
      <w:szCs w:val="20"/>
      <w:lang w:val="en-ZA" w:eastAsia="en-ZA"/>
    </w:rPr>
  </w:style>
  <w:style w:type="paragraph" w:customStyle="1" w:styleId="xl77">
    <w:name w:val="xl77"/>
    <w:basedOn w:val="Normal"/>
    <w:rsid w:val="00A21F46"/>
    <w:pPr>
      <w:pBdr>
        <w:top w:val="single" w:sz="4" w:space="0" w:color="auto"/>
        <w:bottom w:val="single" w:sz="8" w:space="0" w:color="auto"/>
      </w:pBdr>
      <w:spacing w:before="100" w:beforeAutospacing="1" w:after="100" w:afterAutospacing="1"/>
    </w:pPr>
    <w:rPr>
      <w:b/>
      <w:bCs/>
      <w:sz w:val="20"/>
      <w:szCs w:val="20"/>
      <w:lang w:val="en-ZA" w:eastAsia="en-ZA"/>
    </w:rPr>
  </w:style>
  <w:style w:type="paragraph" w:customStyle="1" w:styleId="xl78">
    <w:name w:val="xl78"/>
    <w:basedOn w:val="Normal"/>
    <w:rsid w:val="00A21F46"/>
    <w:pPr>
      <w:pBdr>
        <w:left w:val="single" w:sz="4" w:space="0" w:color="auto"/>
        <w:bottom w:val="single" w:sz="4" w:space="0" w:color="auto"/>
        <w:right w:val="single" w:sz="4" w:space="0" w:color="auto"/>
      </w:pBdr>
      <w:spacing w:before="100" w:beforeAutospacing="1" w:after="100" w:afterAutospacing="1"/>
      <w:jc w:val="both"/>
    </w:pPr>
  </w:style>
  <w:style w:type="paragraph" w:customStyle="1" w:styleId="xl79">
    <w:name w:val="xl79"/>
    <w:basedOn w:val="Normal"/>
    <w:rsid w:val="00A21F46"/>
    <w:pPr>
      <w:pBdr>
        <w:left w:val="single" w:sz="8" w:space="0" w:color="auto"/>
        <w:bottom w:val="single" w:sz="4" w:space="0" w:color="auto"/>
        <w:right w:val="single" w:sz="4" w:space="0" w:color="auto"/>
      </w:pBdr>
      <w:spacing w:before="100" w:beforeAutospacing="1" w:after="100" w:afterAutospacing="1"/>
      <w:jc w:val="both"/>
    </w:pPr>
  </w:style>
  <w:style w:type="paragraph" w:customStyle="1" w:styleId="xl80">
    <w:name w:val="xl80"/>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both"/>
    </w:pPr>
  </w:style>
  <w:style w:type="paragraph" w:customStyle="1" w:styleId="xl81">
    <w:name w:val="xl81"/>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rPr>
  </w:style>
  <w:style w:type="paragraph" w:customStyle="1" w:styleId="xl82">
    <w:name w:val="xl82"/>
    <w:basedOn w:val="Normal"/>
    <w:rsid w:val="00A21F46"/>
    <w:pPr>
      <w:pBdr>
        <w:top w:val="single" w:sz="4" w:space="0" w:color="auto"/>
        <w:left w:val="single" w:sz="4" w:space="0" w:color="auto"/>
        <w:bottom w:val="single" w:sz="4" w:space="0" w:color="auto"/>
      </w:pBdr>
      <w:spacing w:before="100" w:beforeAutospacing="1" w:after="100" w:afterAutospacing="1"/>
      <w:jc w:val="right"/>
    </w:pPr>
    <w:rPr>
      <w:b/>
      <w:bCs/>
    </w:rPr>
  </w:style>
  <w:style w:type="paragraph" w:customStyle="1" w:styleId="xl83">
    <w:name w:val="xl83"/>
    <w:basedOn w:val="Normal"/>
    <w:rsid w:val="00A21F46"/>
    <w:pPr>
      <w:pBdr>
        <w:top w:val="single" w:sz="4" w:space="0" w:color="auto"/>
        <w:bottom w:val="single" w:sz="4" w:space="0" w:color="auto"/>
        <w:right w:val="single" w:sz="4" w:space="0" w:color="auto"/>
      </w:pBdr>
      <w:spacing w:before="100" w:beforeAutospacing="1" w:after="100" w:afterAutospacing="1"/>
      <w:jc w:val="right"/>
    </w:pPr>
    <w:rPr>
      <w:b/>
      <w:bCs/>
    </w:rPr>
  </w:style>
  <w:style w:type="paragraph" w:customStyle="1" w:styleId="xl84">
    <w:name w:val="xl84"/>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5">
    <w:name w:val="xl85"/>
    <w:basedOn w:val="Normal"/>
    <w:rsid w:val="00A21F46"/>
    <w:pPr>
      <w:pBdr>
        <w:top w:val="single" w:sz="4" w:space="0" w:color="auto"/>
        <w:left w:val="single" w:sz="4" w:space="0" w:color="auto"/>
        <w:bottom w:val="single" w:sz="4" w:space="0" w:color="auto"/>
      </w:pBdr>
      <w:spacing w:before="100" w:beforeAutospacing="1" w:after="100" w:afterAutospacing="1"/>
      <w:jc w:val="right"/>
    </w:pPr>
  </w:style>
  <w:style w:type="paragraph" w:customStyle="1" w:styleId="xl86">
    <w:name w:val="xl86"/>
    <w:basedOn w:val="Normal"/>
    <w:rsid w:val="00A21F46"/>
    <w:pPr>
      <w:pBdr>
        <w:top w:val="single" w:sz="4" w:space="0" w:color="auto"/>
        <w:bottom w:val="single" w:sz="4" w:space="0" w:color="auto"/>
        <w:right w:val="single" w:sz="4" w:space="0" w:color="auto"/>
      </w:pBdr>
      <w:spacing w:before="100" w:beforeAutospacing="1" w:after="100" w:afterAutospacing="1"/>
      <w:jc w:val="right"/>
    </w:pPr>
  </w:style>
  <w:style w:type="paragraph" w:customStyle="1" w:styleId="xl87">
    <w:name w:val="xl87"/>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8">
    <w:name w:val="xl88"/>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FF0000"/>
    </w:rPr>
  </w:style>
  <w:style w:type="paragraph" w:customStyle="1" w:styleId="xl89">
    <w:name w:val="xl89"/>
    <w:basedOn w:val="Normal"/>
    <w:rsid w:val="00A21F46"/>
    <w:pPr>
      <w:pBdr>
        <w:top w:val="single" w:sz="4" w:space="0" w:color="auto"/>
        <w:left w:val="single" w:sz="4" w:space="0" w:color="auto"/>
        <w:bottom w:val="single" w:sz="4" w:space="0" w:color="auto"/>
      </w:pBdr>
      <w:spacing w:before="100" w:beforeAutospacing="1" w:after="100" w:afterAutospacing="1"/>
      <w:jc w:val="right"/>
    </w:pPr>
    <w:rPr>
      <w:color w:val="FF0000"/>
    </w:rPr>
  </w:style>
  <w:style w:type="paragraph" w:customStyle="1" w:styleId="xl90">
    <w:name w:val="xl90"/>
    <w:basedOn w:val="Normal"/>
    <w:rsid w:val="00A21F46"/>
    <w:pPr>
      <w:pBdr>
        <w:top w:val="single" w:sz="4" w:space="0" w:color="auto"/>
        <w:bottom w:val="single" w:sz="4" w:space="0" w:color="auto"/>
        <w:right w:val="single" w:sz="4" w:space="0" w:color="auto"/>
      </w:pBdr>
      <w:spacing w:before="100" w:beforeAutospacing="1" w:after="100" w:afterAutospacing="1"/>
      <w:jc w:val="right"/>
    </w:pPr>
    <w:rPr>
      <w:color w:val="FF0000"/>
    </w:rPr>
  </w:style>
  <w:style w:type="paragraph" w:customStyle="1" w:styleId="xl91">
    <w:name w:val="xl91"/>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FF0000"/>
    </w:rPr>
  </w:style>
  <w:style w:type="paragraph" w:customStyle="1" w:styleId="xl92">
    <w:name w:val="xl92"/>
    <w:basedOn w:val="Normal"/>
    <w:rsid w:val="00A21F46"/>
    <w:pPr>
      <w:spacing w:before="100" w:beforeAutospacing="1" w:after="100" w:afterAutospacing="1"/>
      <w:jc w:val="right"/>
    </w:pPr>
  </w:style>
  <w:style w:type="paragraph" w:customStyle="1" w:styleId="xl93">
    <w:name w:val="xl93"/>
    <w:basedOn w:val="Normal"/>
    <w:rsid w:val="00A21F46"/>
    <w:pPr>
      <w:pBdr>
        <w:top w:val="single" w:sz="4" w:space="0" w:color="auto"/>
        <w:bottom w:val="single" w:sz="4" w:space="0" w:color="auto"/>
        <w:right w:val="single" w:sz="4" w:space="0" w:color="auto"/>
      </w:pBdr>
      <w:spacing w:before="100" w:beforeAutospacing="1" w:after="100" w:afterAutospacing="1"/>
      <w:jc w:val="right"/>
    </w:pPr>
    <w:rPr>
      <w:color w:val="FF0000"/>
    </w:rPr>
  </w:style>
  <w:style w:type="paragraph" w:customStyle="1" w:styleId="xl94">
    <w:name w:val="xl94"/>
    <w:basedOn w:val="Normal"/>
    <w:rsid w:val="00A21F46"/>
    <w:pPr>
      <w:pBdr>
        <w:top w:val="single" w:sz="4" w:space="0" w:color="auto"/>
        <w:bottom w:val="single" w:sz="4" w:space="0" w:color="auto"/>
        <w:right w:val="single" w:sz="4" w:space="0" w:color="auto"/>
      </w:pBdr>
      <w:spacing w:before="100" w:beforeAutospacing="1" w:after="100" w:afterAutospacing="1"/>
      <w:jc w:val="right"/>
    </w:pPr>
  </w:style>
  <w:style w:type="paragraph" w:customStyle="1" w:styleId="xl95">
    <w:name w:val="xl95"/>
    <w:basedOn w:val="Normal"/>
    <w:rsid w:val="00A21F46"/>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96">
    <w:name w:val="xl96"/>
    <w:basedOn w:val="Normal"/>
    <w:rsid w:val="00A21F46"/>
    <w:pPr>
      <w:pBdr>
        <w:top w:val="single" w:sz="4" w:space="0" w:color="auto"/>
        <w:bottom w:val="single" w:sz="4" w:space="0" w:color="auto"/>
        <w:right w:val="single" w:sz="4" w:space="0" w:color="auto"/>
      </w:pBdr>
      <w:spacing w:before="100" w:beforeAutospacing="1" w:after="100" w:afterAutospacing="1"/>
      <w:jc w:val="right"/>
    </w:pPr>
  </w:style>
  <w:style w:type="paragraph" w:customStyle="1" w:styleId="minutebodytext">
    <w:name w:val="minute body text"/>
    <w:basedOn w:val="NoSpacing"/>
    <w:link w:val="minutebodytextChar"/>
    <w:qFormat/>
    <w:rsid w:val="0041656F"/>
    <w:pPr>
      <w:ind w:left="385"/>
    </w:pPr>
    <w:rPr>
      <w:rFonts w:ascii="Arial" w:hAnsi="Arial"/>
      <w:color w:val="003B79"/>
      <w:sz w:val="22"/>
      <w:szCs w:val="22"/>
      <w:lang w:eastAsia="en-GB"/>
    </w:rPr>
  </w:style>
  <w:style w:type="character" w:customStyle="1" w:styleId="minutebodytextChar">
    <w:name w:val="minute body text Char"/>
    <w:basedOn w:val="DefaultParagraphFont"/>
    <w:link w:val="minutebodytext"/>
    <w:rsid w:val="0041656F"/>
    <w:rPr>
      <w:rFonts w:ascii="Arial" w:eastAsia="Times New Roman" w:hAnsi="Arial" w:cs="Times New Roman"/>
      <w:color w:val="003B79"/>
      <w:lang w:eastAsia="en-GB"/>
    </w:rPr>
  </w:style>
  <w:style w:type="paragraph" w:styleId="NoSpacing">
    <w:name w:val="No Spacing"/>
    <w:uiPriority w:val="1"/>
    <w:qFormat/>
    <w:rsid w:val="0041656F"/>
    <w:pPr>
      <w:spacing w:after="0" w:line="240" w:lineRule="auto"/>
    </w:pPr>
    <w:rPr>
      <w:rFonts w:ascii="Times New Roman" w:eastAsia="Times New Roman" w:hAnsi="Times New Roman" w:cs="Times New Roman"/>
      <w:sz w:val="20"/>
      <w:szCs w:val="20"/>
    </w:rPr>
  </w:style>
  <w:style w:type="character" w:styleId="Strong">
    <w:name w:val="Strong"/>
    <w:uiPriority w:val="22"/>
    <w:qFormat/>
    <w:rsid w:val="00FD3A20"/>
    <w:rPr>
      <w:b/>
      <w:bCs/>
    </w:rPr>
  </w:style>
  <w:style w:type="paragraph" w:customStyle="1" w:styleId="lg-para3">
    <w:name w:val="lg-para3"/>
    <w:basedOn w:val="Normal"/>
    <w:rsid w:val="00FD3A20"/>
    <w:pPr>
      <w:spacing w:before="120"/>
      <w:ind w:firstLine="601"/>
      <w:jc w:val="both"/>
    </w:pPr>
    <w:rPr>
      <w:rFonts w:ascii="Verdana" w:hAnsi="Verdana" w:cs="Times New Roman"/>
      <w:color w:val="000000"/>
      <w:sz w:val="18"/>
      <w:szCs w:val="18"/>
      <w:lang w:val="en-GB" w:eastAsia="en-GB"/>
    </w:rPr>
  </w:style>
  <w:style w:type="paragraph" w:styleId="Subtitle">
    <w:name w:val="Subtitle"/>
    <w:basedOn w:val="Normal"/>
    <w:link w:val="SubtitleChar"/>
    <w:qFormat/>
    <w:rsid w:val="00444A29"/>
    <w:pPr>
      <w:jc w:val="center"/>
    </w:pPr>
    <w:rPr>
      <w:rFonts w:ascii="Times New Roman" w:hAnsi="Times New Roman" w:cs="Times New Roman"/>
      <w:b/>
      <w:bCs/>
      <w:lang w:val="en-GB"/>
    </w:rPr>
  </w:style>
  <w:style w:type="character" w:customStyle="1" w:styleId="SubtitleChar">
    <w:name w:val="Subtitle Char"/>
    <w:basedOn w:val="DefaultParagraphFont"/>
    <w:link w:val="Subtitle"/>
    <w:rsid w:val="00444A29"/>
    <w:rPr>
      <w:rFonts w:ascii="Times New Roman" w:eastAsia="Times New Roman" w:hAnsi="Times New Roman" w:cs="Times New Roman"/>
      <w:b/>
      <w:bCs/>
      <w:sz w:val="24"/>
      <w:szCs w:val="24"/>
      <w:lang w:val="en-GB"/>
    </w:rPr>
  </w:style>
  <w:style w:type="paragraph" w:customStyle="1" w:styleId="Normal11pt">
    <w:name w:val="Normal + 11 pt"/>
    <w:basedOn w:val="NormalWeb"/>
    <w:link w:val="Normal11ptChar"/>
    <w:uiPriority w:val="99"/>
    <w:rsid w:val="001A66BA"/>
    <w:pPr>
      <w:widowControl/>
    </w:pPr>
    <w:rPr>
      <w:rFonts w:ascii="Arial" w:hAnsi="Arial"/>
      <w:sz w:val="22"/>
      <w:szCs w:val="22"/>
      <w:lang w:val="en-ZA"/>
    </w:rPr>
  </w:style>
  <w:style w:type="character" w:customStyle="1" w:styleId="Normal11ptChar">
    <w:name w:val="Normal + 11 pt Char"/>
    <w:link w:val="Normal11pt"/>
    <w:uiPriority w:val="99"/>
    <w:locked/>
    <w:rsid w:val="001A66BA"/>
    <w:rPr>
      <w:rFonts w:ascii="Arial" w:eastAsia="Times New Roman" w:hAnsi="Arial" w:cs="Times New Roman"/>
    </w:rPr>
  </w:style>
  <w:style w:type="character" w:customStyle="1" w:styleId="ListParagraphChar">
    <w:name w:val="List Paragraph Char"/>
    <w:basedOn w:val="DefaultParagraphFont"/>
    <w:link w:val="ListParagraph"/>
    <w:uiPriority w:val="34"/>
    <w:locked/>
    <w:rsid w:val="001515CE"/>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A1188E"/>
    <w:pPr>
      <w:snapToGrid w:val="0"/>
    </w:pPr>
    <w:rPr>
      <w:rFonts w:cs="Times New Roman"/>
      <w:color w:val="000000"/>
      <w:sz w:val="20"/>
      <w:szCs w:val="20"/>
      <w:lang w:val="en-GB"/>
    </w:rPr>
  </w:style>
  <w:style w:type="character" w:customStyle="1" w:styleId="BodyTextChar">
    <w:name w:val="Body Text Char"/>
    <w:basedOn w:val="DefaultParagraphFont"/>
    <w:link w:val="BodyText"/>
    <w:uiPriority w:val="99"/>
    <w:rsid w:val="00A1188E"/>
    <w:rPr>
      <w:rFonts w:ascii="Arial" w:eastAsia="Times New Roman" w:hAnsi="Arial" w:cs="Times New Roman"/>
      <w:color w:val="000000"/>
      <w:sz w:val="20"/>
      <w:szCs w:val="20"/>
      <w:lang w:val="en-GB"/>
    </w:rPr>
  </w:style>
  <w:style w:type="table" w:customStyle="1" w:styleId="TableGrid1">
    <w:name w:val="Table Grid1"/>
    <w:basedOn w:val="TableNormal"/>
    <w:next w:val="TableGrid"/>
    <w:rsid w:val="000667D9"/>
    <w:pPr>
      <w:spacing w:after="0" w:line="240" w:lineRule="auto"/>
    </w:pPr>
    <w:rPr>
      <w:rFonts w:ascii="Calibri" w:eastAsia="Calibri" w:hAnsi="Calibri"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5033784">
      <w:bodyDiv w:val="1"/>
      <w:marLeft w:val="0"/>
      <w:marRight w:val="0"/>
      <w:marTop w:val="0"/>
      <w:marBottom w:val="0"/>
      <w:divBdr>
        <w:top w:val="none" w:sz="0" w:space="0" w:color="auto"/>
        <w:left w:val="none" w:sz="0" w:space="0" w:color="auto"/>
        <w:bottom w:val="none" w:sz="0" w:space="0" w:color="auto"/>
        <w:right w:val="none" w:sz="0" w:space="0" w:color="auto"/>
      </w:divBdr>
    </w:div>
    <w:div w:id="652179757">
      <w:bodyDiv w:val="1"/>
      <w:marLeft w:val="0"/>
      <w:marRight w:val="0"/>
      <w:marTop w:val="0"/>
      <w:marBottom w:val="0"/>
      <w:divBdr>
        <w:top w:val="none" w:sz="0" w:space="0" w:color="auto"/>
        <w:left w:val="none" w:sz="0" w:space="0" w:color="auto"/>
        <w:bottom w:val="none" w:sz="0" w:space="0" w:color="auto"/>
        <w:right w:val="none" w:sz="0" w:space="0" w:color="auto"/>
      </w:divBdr>
    </w:div>
    <w:div w:id="989289273">
      <w:bodyDiv w:val="1"/>
      <w:marLeft w:val="0"/>
      <w:marRight w:val="0"/>
      <w:marTop w:val="0"/>
      <w:marBottom w:val="0"/>
      <w:divBdr>
        <w:top w:val="none" w:sz="0" w:space="0" w:color="auto"/>
        <w:left w:val="none" w:sz="0" w:space="0" w:color="auto"/>
        <w:bottom w:val="none" w:sz="0" w:space="0" w:color="auto"/>
        <w:right w:val="none" w:sz="0" w:space="0" w:color="auto"/>
      </w:divBdr>
    </w:div>
    <w:div w:id="1473057111">
      <w:bodyDiv w:val="1"/>
      <w:marLeft w:val="0"/>
      <w:marRight w:val="0"/>
      <w:marTop w:val="0"/>
      <w:marBottom w:val="0"/>
      <w:divBdr>
        <w:top w:val="none" w:sz="0" w:space="0" w:color="auto"/>
        <w:left w:val="none" w:sz="0" w:space="0" w:color="auto"/>
        <w:bottom w:val="none" w:sz="0" w:space="0" w:color="auto"/>
        <w:right w:val="none" w:sz="0" w:space="0" w:color="auto"/>
      </w:divBdr>
    </w:div>
    <w:div w:id="20629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kayro@webmail.co.za"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eignkayro@webmail.co.z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intranet/nxt/gateway.dll/jilc/kilc/qcqg/emto/fmto?f=templates$fn=document-frameset.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agintranet/nxt/gateway.dll/jilc/kilc/xjsg/cqsg/dqsg?f=templates$fn=document-frameset.ht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3AC6F-15FA-4C1F-9819-B5046CA8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83</Pages>
  <Words>144935</Words>
  <Characters>826136</Characters>
  <Application>Microsoft Office Word</Application>
  <DocSecurity>0</DocSecurity>
  <Lines>6884</Lines>
  <Paragraphs>1938</Paragraphs>
  <ScaleCrop>false</ScaleCrop>
  <HeadingPairs>
    <vt:vector size="2" baseType="variant">
      <vt:variant>
        <vt:lpstr>Title</vt:lpstr>
      </vt:variant>
      <vt:variant>
        <vt:i4>1</vt:i4>
      </vt:variant>
    </vt:vector>
  </HeadingPairs>
  <TitlesOfParts>
    <vt:vector size="1" baseType="lpstr">
      <vt:lpstr/>
    </vt:vector>
  </TitlesOfParts>
  <Company>Auditor General</Company>
  <LinksUpToDate>false</LinksUpToDate>
  <CharactersWithSpaces>969133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VukosiB</dc:creator>
  <cp:keywords/>
  <dc:description/>
  <cp:lastModifiedBy>kennym</cp:lastModifiedBy>
  <cp:revision>26</cp:revision>
  <dcterms:created xsi:type="dcterms:W3CDTF">2012-08-31T11:40:00Z</dcterms:created>
  <dcterms:modified xsi:type="dcterms:W3CDTF">2012-09-03T13:45:00Z</dcterms:modified>
</cp:coreProperties>
</file>